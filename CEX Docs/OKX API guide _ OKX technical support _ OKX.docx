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hyperlink r:id="rId5" w:history="1">
        <w:r>
          <w:rPr>
            <w:rStyle w:val="a3"/>
          </w:rPr>
          <w:t xml:space="preserve">NAV </w:t>
        </w:r>
        <w:r>
          <w:rPr>
            <w:color w:val="0000FF"/>
          </w:rPr>
          <w:fldChar w:fldCharType="begin"/>
        </w:r>
        <w:r>
          <w:rPr>
            <w:color w:val="0000FF"/>
          </w:rPr>
          <w:instrText xml:space="preserve"> INCLUDEPICTURE  \d "https://www.okx.com/docs-v5/en/images/navbar-cad8cdcb.png" \x \y \* MERGEFORMATINET </w:instrText>
        </w:r>
        <w:r>
          <w:rPr>
            <w:color w:val="0000FF"/>
          </w:rPr>
          <w:fldChar w:fldCharType="separate"/>
        </w:r>
        <w:r>
          <w:rPr>
            <w:noProof/>
            <w:color w:val="0000FF"/>
          </w:rPr>
          <w:drawing>
            <wp:inline distT="0" distB="0" distL="0" distR="0">
              <wp:extent cx="203200" cy="203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color w:val="0000FF"/>
          </w:rPr>
          <w:fldChar w:fldCharType="end"/>
        </w:r>
      </w:hyperlink>
    </w:p>
    <w:p w:rsidR="00000000" w:rsidRDefault="00000000">
      <w:pPr>
        <w:divId w:val="1220940206"/>
      </w:pPr>
      <w:r>
        <w:rPr>
          <w:noProof/>
          <w:color w:val="0000FF"/>
        </w:rPr>
        <w:drawing>
          <wp:inline distT="0" distB="0" distL="0" distR="0">
            <wp:extent cx="1041400" cy="45720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1400" cy="457200"/>
                    </a:xfrm>
                    <a:prstGeom prst="rect">
                      <a:avLst/>
                    </a:prstGeom>
                    <a:noFill/>
                    <a:ln>
                      <a:noFill/>
                    </a:ln>
                  </pic:spPr>
                </pic:pic>
              </a:graphicData>
            </a:graphic>
          </wp:inline>
        </w:drawing>
      </w:r>
    </w:p>
    <w:p w:rsidR="00000000" w:rsidRDefault="00000000">
      <w:pPr>
        <w:pStyle w:val="selected"/>
        <w:numPr>
          <w:ilvl w:val="0"/>
          <w:numId w:val="1"/>
        </w:numPr>
        <w:divId w:val="1220940206"/>
      </w:pPr>
      <w:hyperlink r:id="rId9" w:history="1">
        <w:r>
          <w:rPr>
            <w:rStyle w:val="a3"/>
          </w:rPr>
          <w:t>API</w:t>
        </w:r>
      </w:hyperlink>
    </w:p>
    <w:p w:rsidR="00000000" w:rsidRDefault="00000000">
      <w:pPr>
        <w:numPr>
          <w:ilvl w:val="0"/>
          <w:numId w:val="1"/>
        </w:numPr>
        <w:spacing w:before="100" w:beforeAutospacing="1" w:after="100" w:afterAutospacing="1"/>
        <w:divId w:val="1220940206"/>
      </w:pPr>
      <w:hyperlink r:id="rId10" w:history="1">
        <w:r>
          <w:rPr>
            <w:rStyle w:val="a3"/>
          </w:rPr>
          <w:t>Broker</w:t>
        </w:r>
      </w:hyperlink>
    </w:p>
    <w:p w:rsidR="00000000" w:rsidRDefault="00000000">
      <w:pPr>
        <w:numPr>
          <w:ilvl w:val="0"/>
          <w:numId w:val="1"/>
        </w:numPr>
        <w:spacing w:before="100" w:beforeAutospacing="1" w:after="100" w:afterAutospacing="1"/>
        <w:divId w:val="1220940206"/>
      </w:pPr>
      <w:hyperlink r:id="rId11" w:history="1">
        <w:r>
          <w:rPr>
            <w:rStyle w:val="a3"/>
          </w:rPr>
          <w:t>Best Practice</w:t>
        </w:r>
      </w:hyperlink>
    </w:p>
    <w:p w:rsidR="00000000" w:rsidRDefault="00000000">
      <w:pPr>
        <w:numPr>
          <w:ilvl w:val="0"/>
          <w:numId w:val="1"/>
        </w:numPr>
        <w:spacing w:before="100" w:beforeAutospacing="1" w:after="100" w:afterAutospacing="1"/>
        <w:divId w:val="1220940206"/>
      </w:pPr>
      <w:hyperlink r:id="rId12" w:history="1">
        <w:r>
          <w:rPr>
            <w:rStyle w:val="a3"/>
          </w:rPr>
          <w:t>Change Log</w:t>
        </w:r>
      </w:hyperlink>
    </w:p>
    <w:p w:rsidR="00000000" w:rsidRDefault="00000000">
      <w:pPr>
        <w:divId w:val="1220940206"/>
      </w:pPr>
      <w:r>
        <w:t xml:space="preserve">API Broker Best Practice Change Log </w:t>
      </w:r>
    </w:p>
    <w:p w:rsidR="00000000" w:rsidRDefault="00000000">
      <w:pPr>
        <w:divId w:val="1526290586"/>
      </w:pPr>
      <w:r>
        <w:t xml:space="preserve">中文 </w:t>
      </w:r>
    </w:p>
    <w:p w:rsidR="00000000" w:rsidRDefault="00000000">
      <w:pPr>
        <w:divId w:val="1090394568"/>
      </w:pPr>
      <w:hyperlink r:id="rId13" w:history="1">
        <w:r>
          <w:rPr>
            <w:rStyle w:val="a3"/>
          </w:rPr>
          <w:t>HTTP</w:t>
        </w:r>
      </w:hyperlink>
      <w:r>
        <w:t xml:space="preserve"> </w:t>
      </w:r>
      <w:hyperlink r:id="rId14" w:history="1">
        <w:r>
          <w:rPr>
            <w:rStyle w:val="a3"/>
          </w:rPr>
          <w:t>Python</w:t>
        </w:r>
      </w:hyperlink>
      <w:r>
        <w:t xml:space="preserve"> </w:t>
      </w:r>
    </w:p>
    <w:p w:rsidR="00000000" w:rsidRDefault="00000000">
      <w:pPr>
        <w:numPr>
          <w:ilvl w:val="0"/>
          <w:numId w:val="2"/>
        </w:numPr>
        <w:spacing w:before="100" w:beforeAutospacing="1" w:after="100" w:afterAutospacing="1"/>
        <w:divId w:val="739864416"/>
      </w:pPr>
      <w:hyperlink r:id="rId15" w:anchor="funding-account-rest-api-get-deposit-history" w:history="1">
        <w:r>
          <w:rPr>
            <w:rStyle w:val="a3"/>
          </w:rPr>
          <w:t>Get deposit history</w:t>
        </w:r>
      </w:hyperlink>
    </w:p>
    <w:p w:rsidR="00000000" w:rsidRDefault="00000000">
      <w:pPr>
        <w:numPr>
          <w:ilvl w:val="0"/>
          <w:numId w:val="2"/>
        </w:numPr>
        <w:spacing w:before="100" w:beforeAutospacing="1" w:after="100" w:afterAutospacing="1"/>
        <w:divId w:val="739864416"/>
      </w:pPr>
      <w:hyperlink r:id="rId16" w:anchor="funding-account-rest-api-get-deposit-order-detail" w:history="1">
        <w:r>
          <w:rPr>
            <w:rStyle w:val="a3"/>
          </w:rPr>
          <w:t>Get Deposit Order Detail</w:t>
        </w:r>
      </w:hyperlink>
    </w:p>
    <w:p w:rsidR="00000000" w:rsidRDefault="00000000">
      <w:pPr>
        <w:numPr>
          <w:ilvl w:val="0"/>
          <w:numId w:val="2"/>
        </w:numPr>
        <w:spacing w:before="100" w:beforeAutospacing="1" w:after="100" w:afterAutospacing="1"/>
        <w:divId w:val="739864416"/>
      </w:pPr>
      <w:hyperlink r:id="rId17" w:anchor="funding-account-rest-api-get-deposit-order-history" w:history="1">
        <w:r>
          <w:rPr>
            <w:rStyle w:val="a3"/>
          </w:rPr>
          <w:t>Get Deposit Order History</w:t>
        </w:r>
      </w:hyperlink>
    </w:p>
    <w:p w:rsidR="00000000" w:rsidRDefault="00000000">
      <w:pPr>
        <w:numPr>
          <w:ilvl w:val="0"/>
          <w:numId w:val="2"/>
        </w:numPr>
        <w:spacing w:before="100" w:beforeAutospacing="1" w:after="100" w:afterAutospacing="1"/>
        <w:divId w:val="739864416"/>
      </w:pPr>
      <w:hyperlink r:id="rId18" w:anchor="funding-account-rest-api-get-deposit-address" w:history="1">
        <w:r>
          <w:rPr>
            <w:rStyle w:val="a3"/>
          </w:rPr>
          <w:t>Get deposit address</w:t>
        </w:r>
      </w:hyperlink>
    </w:p>
    <w:p w:rsidR="00000000" w:rsidRDefault="00000000">
      <w:pPr>
        <w:numPr>
          <w:ilvl w:val="0"/>
          <w:numId w:val="2"/>
        </w:numPr>
        <w:spacing w:before="100" w:beforeAutospacing="1" w:after="100" w:afterAutospacing="1"/>
        <w:divId w:val="739864416"/>
      </w:pPr>
      <w:hyperlink r:id="rId19" w:anchor="funding-account-websocket-deposit-info-channel" w:history="1">
        <w:r>
          <w:rPr>
            <w:rStyle w:val="a3"/>
          </w:rPr>
          <w:t>Deposit info channel</w:t>
        </w:r>
      </w:hyperlink>
    </w:p>
    <w:p w:rsidR="00000000" w:rsidRDefault="00000000">
      <w:pPr>
        <w:numPr>
          <w:ilvl w:val="0"/>
          <w:numId w:val="2"/>
        </w:numPr>
        <w:spacing w:before="100" w:beforeAutospacing="1" w:after="100" w:afterAutospacing="1"/>
        <w:divId w:val="739864416"/>
      </w:pPr>
      <w:hyperlink r:id="rId20" w:anchor="funding-account-rest-api-get-deposit-withdraw-status" w:history="1">
        <w:r>
          <w:rPr>
            <w:rStyle w:val="a3"/>
          </w:rPr>
          <w:t>Get deposit withdraw status</w:t>
        </w:r>
      </w:hyperlink>
    </w:p>
    <w:p w:rsidR="00000000" w:rsidRDefault="00000000">
      <w:pPr>
        <w:numPr>
          <w:ilvl w:val="0"/>
          <w:numId w:val="2"/>
        </w:numPr>
        <w:spacing w:before="100" w:beforeAutospacing="1" w:after="100" w:afterAutospacing="1"/>
        <w:divId w:val="739864416"/>
      </w:pPr>
      <w:hyperlink r:id="rId21" w:anchor="funding-account-rest-api-get-deposit-payment-methods" w:history="1">
        <w:r>
          <w:rPr>
            <w:rStyle w:val="a3"/>
          </w:rPr>
          <w:t>Get deposit payment methods</w:t>
        </w:r>
      </w:hyperlink>
    </w:p>
    <w:p w:rsidR="00000000" w:rsidRDefault="00000000">
      <w:pPr>
        <w:numPr>
          <w:ilvl w:val="0"/>
          <w:numId w:val="2"/>
        </w:numPr>
        <w:spacing w:before="100" w:beforeAutospacing="1" w:after="100" w:afterAutospacing="1"/>
        <w:divId w:val="739864416"/>
      </w:pPr>
      <w:hyperlink r:id="rId22" w:anchor="funding-account-rest-api-get-currencies" w:history="1">
        <w:r>
          <w:rPr>
            <w:rStyle w:val="a3"/>
          </w:rPr>
          <w:t>Get currencies</w:t>
        </w:r>
      </w:hyperlink>
    </w:p>
    <w:p w:rsidR="00000000" w:rsidRDefault="00000000">
      <w:pPr>
        <w:numPr>
          <w:ilvl w:val="0"/>
          <w:numId w:val="2"/>
        </w:numPr>
        <w:spacing w:before="100" w:beforeAutospacing="1" w:after="100" w:afterAutospacing="1"/>
        <w:divId w:val="739864416"/>
      </w:pPr>
      <w:hyperlink r:id="rId23" w:anchor="error-code-rest-api-funding" w:history="1">
        <w:r>
          <w:rPr>
            <w:rStyle w:val="a3"/>
          </w:rPr>
          <w:t>Funding</w:t>
        </w:r>
      </w:hyperlink>
    </w:p>
    <w:p w:rsidR="00000000" w:rsidRDefault="00000000">
      <w:pPr>
        <w:numPr>
          <w:ilvl w:val="0"/>
          <w:numId w:val="2"/>
        </w:numPr>
        <w:spacing w:before="100" w:beforeAutospacing="1" w:after="100" w:afterAutospacing="1"/>
        <w:divId w:val="739864416"/>
      </w:pPr>
      <w:hyperlink r:id="rId24" w:anchor="affiliate-rest-api-get-the-invitee-39-s-detail" w:history="1">
        <w:r>
          <w:rPr>
            <w:rStyle w:val="a3"/>
          </w:rPr>
          <w:t>Get the invitee's detail</w:t>
        </w:r>
      </w:hyperlink>
    </w:p>
    <w:p w:rsidR="00000000" w:rsidRDefault="00000000">
      <w:pPr>
        <w:numPr>
          <w:ilvl w:val="0"/>
          <w:numId w:val="2"/>
        </w:numPr>
        <w:spacing w:before="100" w:beforeAutospacing="1" w:after="100" w:afterAutospacing="1"/>
        <w:divId w:val="739864416"/>
      </w:pPr>
      <w:hyperlink r:id="rId25" w:anchor="funding-account-rest-api-get-withdrawal-payment-methods" w:history="1">
        <w:r>
          <w:rPr>
            <w:rStyle w:val="a3"/>
          </w:rPr>
          <w:t>Get withdrawal payment methods</w:t>
        </w:r>
      </w:hyperlink>
    </w:p>
    <w:p w:rsidR="00000000" w:rsidRDefault="00000000">
      <w:pPr>
        <w:numPr>
          <w:ilvl w:val="0"/>
          <w:numId w:val="2"/>
        </w:numPr>
        <w:spacing w:before="100" w:beforeAutospacing="1" w:after="100" w:afterAutospacing="1"/>
        <w:divId w:val="739864416"/>
      </w:pPr>
      <w:hyperlink r:id="rId26" w:anchor="funding-account-rest-api-asset-bills-details" w:history="1">
        <w:r>
          <w:rPr>
            <w:rStyle w:val="a3"/>
          </w:rPr>
          <w:t>Asset bills details</w:t>
        </w:r>
      </w:hyperlink>
    </w:p>
    <w:p w:rsidR="00000000" w:rsidRDefault="00000000">
      <w:pPr>
        <w:numPr>
          <w:ilvl w:val="0"/>
          <w:numId w:val="2"/>
        </w:numPr>
        <w:spacing w:before="100" w:beforeAutospacing="1" w:after="100" w:afterAutospacing="1"/>
        <w:divId w:val="739864416"/>
      </w:pPr>
      <w:hyperlink r:id="rId27" w:anchor="trading-account-rest-api-get-account-and-position-risk" w:history="1">
        <w:r>
          <w:rPr>
            <w:rStyle w:val="a3"/>
          </w:rPr>
          <w:t>Get account and position risk</w:t>
        </w:r>
      </w:hyperlink>
    </w:p>
    <w:p w:rsidR="00000000" w:rsidRDefault="00000000">
      <w:pPr>
        <w:numPr>
          <w:ilvl w:val="0"/>
          <w:numId w:val="2"/>
        </w:numPr>
        <w:spacing w:before="100" w:beforeAutospacing="1" w:after="100" w:afterAutospacing="1"/>
        <w:divId w:val="739864416"/>
      </w:pPr>
      <w:hyperlink r:id="rId28" w:anchor="block-trading-block-trading-workflow" w:history="1">
        <w:r>
          <w:rPr>
            <w:rStyle w:val="a3"/>
          </w:rPr>
          <w:t>Block Trading Workflow</w:t>
        </w:r>
      </w:hyperlink>
    </w:p>
    <w:p w:rsidR="00000000" w:rsidRDefault="00000000">
      <w:pPr>
        <w:numPr>
          <w:ilvl w:val="0"/>
          <w:numId w:val="2"/>
        </w:numPr>
        <w:spacing w:before="100" w:beforeAutospacing="1" w:after="100" w:afterAutospacing="1"/>
        <w:divId w:val="739864416"/>
      </w:pPr>
      <w:hyperlink r:id="rId29" w:anchor="trading-account-websocket-balance-and-position-channel" w:history="1">
        <w:r>
          <w:rPr>
            <w:rStyle w:val="a3"/>
          </w:rPr>
          <w:t>Balance and position channel</w:t>
        </w:r>
      </w:hyperlink>
    </w:p>
    <w:p w:rsidR="00000000" w:rsidRDefault="00000000">
      <w:pPr>
        <w:numPr>
          <w:ilvl w:val="0"/>
          <w:numId w:val="2"/>
        </w:numPr>
        <w:spacing w:before="100" w:beforeAutospacing="1" w:after="100" w:afterAutospacing="1"/>
        <w:divId w:val="739864416"/>
      </w:pPr>
      <w:hyperlink r:id="rId30" w:anchor="funding-account-rest-api-get-withdrawal-history" w:history="1">
        <w:r>
          <w:rPr>
            <w:rStyle w:val="a3"/>
          </w:rPr>
          <w:t>Get withdrawal history</w:t>
        </w:r>
      </w:hyperlink>
    </w:p>
    <w:p w:rsidR="00000000" w:rsidRDefault="00000000">
      <w:pPr>
        <w:numPr>
          <w:ilvl w:val="0"/>
          <w:numId w:val="3"/>
        </w:numPr>
        <w:spacing w:before="100" w:beforeAutospacing="1" w:after="100" w:afterAutospacing="1"/>
        <w:divId w:val="739864416"/>
      </w:pPr>
      <w:hyperlink r:id="rId31" w:anchor="overview" w:history="1">
        <w:r>
          <w:rPr>
            <w:rStyle w:val="a3"/>
          </w:rPr>
          <w:t>Overview</w:t>
        </w:r>
      </w:hyperlink>
      <w:r>
        <w:t xml:space="preserve"> </w:t>
      </w:r>
    </w:p>
    <w:p w:rsidR="00000000" w:rsidRDefault="00000000">
      <w:pPr>
        <w:numPr>
          <w:ilvl w:val="1"/>
          <w:numId w:val="3"/>
        </w:numPr>
        <w:spacing w:before="100" w:beforeAutospacing="1" w:after="100" w:afterAutospacing="1"/>
        <w:divId w:val="739864416"/>
      </w:pPr>
      <w:hyperlink r:id="rId32" w:anchor="overview-api-resources-and-support" w:history="1">
        <w:r>
          <w:rPr>
            <w:rStyle w:val="a3"/>
          </w:rPr>
          <w:t>API Resources and Support</w:t>
        </w:r>
      </w:hyperlink>
      <w:r>
        <w:t xml:space="preserve"> </w:t>
      </w:r>
    </w:p>
    <w:p w:rsidR="00000000" w:rsidRDefault="00000000">
      <w:pPr>
        <w:numPr>
          <w:ilvl w:val="2"/>
          <w:numId w:val="3"/>
        </w:numPr>
        <w:spacing w:before="100" w:beforeAutospacing="1" w:after="100" w:afterAutospacing="1"/>
        <w:divId w:val="739864416"/>
      </w:pPr>
      <w:hyperlink r:id="rId33" w:anchor="overview-api-resources-and-support-tutorials" w:history="1">
        <w:r>
          <w:rPr>
            <w:rStyle w:val="a3"/>
          </w:rPr>
          <w:t>Tutorials</w:t>
        </w:r>
      </w:hyperlink>
      <w:r>
        <w:t xml:space="preserve"> </w:t>
      </w:r>
    </w:p>
    <w:p w:rsidR="00000000" w:rsidRDefault="00000000">
      <w:pPr>
        <w:numPr>
          <w:ilvl w:val="2"/>
          <w:numId w:val="3"/>
        </w:numPr>
        <w:spacing w:before="100" w:beforeAutospacing="1" w:after="100" w:afterAutospacing="1"/>
        <w:divId w:val="739864416"/>
      </w:pPr>
      <w:hyperlink r:id="rId34" w:anchor="overview-api-resources-and-support-python-libraries" w:history="1">
        <w:r>
          <w:rPr>
            <w:rStyle w:val="a3"/>
          </w:rPr>
          <w:t>Python libraries</w:t>
        </w:r>
      </w:hyperlink>
      <w:r>
        <w:t xml:space="preserve"> </w:t>
      </w:r>
    </w:p>
    <w:p w:rsidR="00000000" w:rsidRDefault="00000000">
      <w:pPr>
        <w:numPr>
          <w:ilvl w:val="2"/>
          <w:numId w:val="3"/>
        </w:numPr>
        <w:spacing w:before="100" w:beforeAutospacing="1" w:after="100" w:afterAutospacing="1"/>
        <w:divId w:val="739864416"/>
      </w:pPr>
      <w:hyperlink r:id="rId35" w:anchor="overview-api-resources-and-support-customer-service" w:history="1">
        <w:r>
          <w:rPr>
            <w:rStyle w:val="a3"/>
          </w:rPr>
          <w:t>Customer service</w:t>
        </w:r>
      </w:hyperlink>
      <w:r>
        <w:t xml:space="preserve"> </w:t>
      </w:r>
    </w:p>
    <w:p w:rsidR="00000000" w:rsidRDefault="00000000">
      <w:pPr>
        <w:numPr>
          <w:ilvl w:val="1"/>
          <w:numId w:val="3"/>
        </w:numPr>
        <w:spacing w:before="100" w:beforeAutospacing="1" w:after="100" w:afterAutospacing="1"/>
        <w:divId w:val="739864416"/>
      </w:pPr>
      <w:hyperlink r:id="rId36" w:anchor="overview-v5-api-key-creation" w:history="1">
        <w:r>
          <w:rPr>
            <w:rStyle w:val="a3"/>
          </w:rPr>
          <w:t>V5 API Key Creation</w:t>
        </w:r>
      </w:hyperlink>
      <w:r>
        <w:t xml:space="preserve"> </w:t>
      </w:r>
    </w:p>
    <w:p w:rsidR="00000000" w:rsidRDefault="00000000">
      <w:pPr>
        <w:numPr>
          <w:ilvl w:val="1"/>
          <w:numId w:val="3"/>
        </w:numPr>
        <w:spacing w:before="100" w:beforeAutospacing="1" w:after="100" w:afterAutospacing="1"/>
        <w:divId w:val="739864416"/>
      </w:pPr>
      <w:hyperlink r:id="rId37" w:anchor="overview-rest-authentication" w:history="1">
        <w:r>
          <w:rPr>
            <w:rStyle w:val="a3"/>
          </w:rPr>
          <w:t>REST Authentication</w:t>
        </w:r>
      </w:hyperlink>
      <w:r>
        <w:t xml:space="preserve"> </w:t>
      </w:r>
    </w:p>
    <w:p w:rsidR="00000000" w:rsidRDefault="00000000">
      <w:pPr>
        <w:numPr>
          <w:ilvl w:val="2"/>
          <w:numId w:val="3"/>
        </w:numPr>
        <w:spacing w:before="100" w:beforeAutospacing="1" w:after="100" w:afterAutospacing="1"/>
        <w:divId w:val="739864416"/>
      </w:pPr>
      <w:hyperlink r:id="rId38" w:anchor="overview-rest-authentication-making-requests" w:history="1">
        <w:r>
          <w:rPr>
            <w:rStyle w:val="a3"/>
          </w:rPr>
          <w:t>Making Requests</w:t>
        </w:r>
      </w:hyperlink>
      <w:r>
        <w:t xml:space="preserve"> </w:t>
      </w:r>
    </w:p>
    <w:p w:rsidR="00000000" w:rsidRDefault="00000000">
      <w:pPr>
        <w:numPr>
          <w:ilvl w:val="2"/>
          <w:numId w:val="3"/>
        </w:numPr>
        <w:spacing w:before="100" w:beforeAutospacing="1" w:after="100" w:afterAutospacing="1"/>
        <w:divId w:val="739864416"/>
      </w:pPr>
      <w:hyperlink r:id="rId39" w:anchor="overview-rest-authentication-signature" w:history="1">
        <w:r>
          <w:rPr>
            <w:rStyle w:val="a3"/>
          </w:rPr>
          <w:t>Signature</w:t>
        </w:r>
      </w:hyperlink>
      <w:r>
        <w:t xml:space="preserve"> </w:t>
      </w:r>
    </w:p>
    <w:p w:rsidR="00000000" w:rsidRDefault="00000000">
      <w:pPr>
        <w:numPr>
          <w:ilvl w:val="1"/>
          <w:numId w:val="3"/>
        </w:numPr>
        <w:spacing w:before="100" w:beforeAutospacing="1" w:after="100" w:afterAutospacing="1"/>
        <w:divId w:val="739864416"/>
      </w:pPr>
      <w:hyperlink r:id="rId40" w:anchor="overview-websocket" w:history="1">
        <w:r>
          <w:rPr>
            <w:rStyle w:val="a3"/>
          </w:rPr>
          <w:t>WebSocket</w:t>
        </w:r>
      </w:hyperlink>
      <w:r>
        <w:t xml:space="preserve"> </w:t>
      </w:r>
    </w:p>
    <w:p w:rsidR="00000000" w:rsidRDefault="00000000">
      <w:pPr>
        <w:numPr>
          <w:ilvl w:val="2"/>
          <w:numId w:val="3"/>
        </w:numPr>
        <w:spacing w:before="100" w:beforeAutospacing="1" w:after="100" w:afterAutospacing="1"/>
        <w:divId w:val="739864416"/>
      </w:pPr>
      <w:hyperlink r:id="rId41" w:anchor="overview-websocket-overview" w:history="1">
        <w:r>
          <w:rPr>
            <w:rStyle w:val="a3"/>
          </w:rPr>
          <w:t>Overview</w:t>
        </w:r>
      </w:hyperlink>
      <w:r>
        <w:t xml:space="preserve"> </w:t>
      </w:r>
    </w:p>
    <w:p w:rsidR="00000000" w:rsidRDefault="00000000">
      <w:pPr>
        <w:numPr>
          <w:ilvl w:val="2"/>
          <w:numId w:val="3"/>
        </w:numPr>
        <w:spacing w:before="100" w:beforeAutospacing="1" w:after="100" w:afterAutospacing="1"/>
        <w:divId w:val="739864416"/>
      </w:pPr>
      <w:hyperlink r:id="rId42" w:anchor="overview-websocket-connect" w:history="1">
        <w:r>
          <w:rPr>
            <w:rStyle w:val="a3"/>
          </w:rPr>
          <w:t>Connect</w:t>
        </w:r>
      </w:hyperlink>
      <w:r>
        <w:t xml:space="preserve"> </w:t>
      </w:r>
    </w:p>
    <w:p w:rsidR="00000000" w:rsidRDefault="00000000">
      <w:pPr>
        <w:numPr>
          <w:ilvl w:val="2"/>
          <w:numId w:val="3"/>
        </w:numPr>
        <w:spacing w:before="100" w:beforeAutospacing="1" w:after="100" w:afterAutospacing="1"/>
        <w:divId w:val="739864416"/>
      </w:pPr>
      <w:hyperlink r:id="rId43" w:anchor="overview-websocket-connection-count-limit" w:history="1">
        <w:r>
          <w:rPr>
            <w:rStyle w:val="a3"/>
          </w:rPr>
          <w:t>Connection count limit</w:t>
        </w:r>
      </w:hyperlink>
      <w:r>
        <w:t xml:space="preserve"> </w:t>
      </w:r>
    </w:p>
    <w:p w:rsidR="00000000" w:rsidRDefault="00000000">
      <w:pPr>
        <w:numPr>
          <w:ilvl w:val="2"/>
          <w:numId w:val="3"/>
        </w:numPr>
        <w:spacing w:before="100" w:beforeAutospacing="1" w:after="100" w:afterAutospacing="1"/>
        <w:divId w:val="739864416"/>
      </w:pPr>
      <w:hyperlink r:id="rId44" w:anchor="overview-websocket-login" w:history="1">
        <w:r>
          <w:rPr>
            <w:rStyle w:val="a3"/>
          </w:rPr>
          <w:t>Login</w:t>
        </w:r>
      </w:hyperlink>
      <w:r>
        <w:t xml:space="preserve"> </w:t>
      </w:r>
    </w:p>
    <w:p w:rsidR="00000000" w:rsidRDefault="00000000">
      <w:pPr>
        <w:numPr>
          <w:ilvl w:val="2"/>
          <w:numId w:val="3"/>
        </w:numPr>
        <w:spacing w:before="100" w:beforeAutospacing="1" w:after="100" w:afterAutospacing="1"/>
        <w:divId w:val="739864416"/>
      </w:pPr>
      <w:hyperlink r:id="rId45" w:anchor="overview-websocket-subscribe" w:history="1">
        <w:r>
          <w:rPr>
            <w:rStyle w:val="a3"/>
          </w:rPr>
          <w:t>Subscribe</w:t>
        </w:r>
      </w:hyperlink>
      <w:r>
        <w:t xml:space="preserve"> </w:t>
      </w:r>
    </w:p>
    <w:p w:rsidR="00000000" w:rsidRDefault="00000000">
      <w:pPr>
        <w:numPr>
          <w:ilvl w:val="2"/>
          <w:numId w:val="3"/>
        </w:numPr>
        <w:spacing w:before="100" w:beforeAutospacing="1" w:after="100" w:afterAutospacing="1"/>
        <w:divId w:val="739864416"/>
      </w:pPr>
      <w:hyperlink r:id="rId46" w:anchor="overview-websocket-unsubscribe" w:history="1">
        <w:r>
          <w:rPr>
            <w:rStyle w:val="a3"/>
          </w:rPr>
          <w:t>Unsubscribe</w:t>
        </w:r>
      </w:hyperlink>
      <w:r>
        <w:t xml:space="preserve"> </w:t>
      </w:r>
    </w:p>
    <w:p w:rsidR="00000000" w:rsidRDefault="00000000">
      <w:pPr>
        <w:numPr>
          <w:ilvl w:val="1"/>
          <w:numId w:val="3"/>
        </w:numPr>
        <w:spacing w:before="100" w:beforeAutospacing="1" w:after="100" w:afterAutospacing="1"/>
        <w:divId w:val="739864416"/>
      </w:pPr>
      <w:hyperlink r:id="rId47" w:anchor="overview-account-mode" w:history="1">
        <w:r>
          <w:rPr>
            <w:rStyle w:val="a3"/>
          </w:rPr>
          <w:t>Account mode</w:t>
        </w:r>
      </w:hyperlink>
      <w:r>
        <w:t xml:space="preserve"> </w:t>
      </w:r>
    </w:p>
    <w:p w:rsidR="00000000" w:rsidRDefault="00000000">
      <w:pPr>
        <w:numPr>
          <w:ilvl w:val="1"/>
          <w:numId w:val="3"/>
        </w:numPr>
        <w:spacing w:before="100" w:beforeAutospacing="1" w:after="100" w:afterAutospacing="1"/>
        <w:divId w:val="739864416"/>
      </w:pPr>
      <w:hyperlink r:id="rId48" w:anchor="overview-production-trading-services" w:history="1">
        <w:r>
          <w:rPr>
            <w:rStyle w:val="a3"/>
          </w:rPr>
          <w:t>Production Trading Services</w:t>
        </w:r>
      </w:hyperlink>
      <w:r>
        <w:t xml:space="preserve"> </w:t>
      </w:r>
    </w:p>
    <w:p w:rsidR="00000000" w:rsidRDefault="00000000">
      <w:pPr>
        <w:numPr>
          <w:ilvl w:val="1"/>
          <w:numId w:val="3"/>
        </w:numPr>
        <w:spacing w:before="100" w:beforeAutospacing="1" w:after="100" w:afterAutospacing="1"/>
        <w:divId w:val="739864416"/>
      </w:pPr>
      <w:hyperlink r:id="rId49" w:anchor="overview-demo-trading-services" w:history="1">
        <w:r>
          <w:rPr>
            <w:rStyle w:val="a3"/>
          </w:rPr>
          <w:t>Demo Trading Services</w:t>
        </w:r>
      </w:hyperlink>
      <w:r>
        <w:t xml:space="preserve"> </w:t>
      </w:r>
    </w:p>
    <w:p w:rsidR="00000000" w:rsidRDefault="00000000">
      <w:pPr>
        <w:numPr>
          <w:ilvl w:val="2"/>
          <w:numId w:val="3"/>
        </w:numPr>
        <w:spacing w:before="100" w:beforeAutospacing="1" w:after="100" w:afterAutospacing="1"/>
        <w:divId w:val="739864416"/>
      </w:pPr>
      <w:hyperlink r:id="rId50" w:anchor="overview-demo-trading-services-demo-trading-explorer" w:history="1">
        <w:r>
          <w:rPr>
            <w:rStyle w:val="a3"/>
          </w:rPr>
          <w:t>Demo Trading Explorer</w:t>
        </w:r>
      </w:hyperlink>
      <w:r>
        <w:t xml:space="preserve"> </w:t>
      </w:r>
    </w:p>
    <w:p w:rsidR="00000000" w:rsidRDefault="00000000">
      <w:pPr>
        <w:numPr>
          <w:ilvl w:val="1"/>
          <w:numId w:val="3"/>
        </w:numPr>
        <w:spacing w:before="100" w:beforeAutospacing="1" w:after="100" w:afterAutospacing="1"/>
        <w:divId w:val="739864416"/>
      </w:pPr>
      <w:hyperlink r:id="rId51" w:anchor="overview-general-info" w:history="1">
        <w:r>
          <w:rPr>
            <w:rStyle w:val="a3"/>
          </w:rPr>
          <w:t>General Info</w:t>
        </w:r>
      </w:hyperlink>
      <w:r>
        <w:t xml:space="preserve"> </w:t>
      </w:r>
    </w:p>
    <w:p w:rsidR="00000000" w:rsidRDefault="00000000">
      <w:pPr>
        <w:numPr>
          <w:ilvl w:val="1"/>
          <w:numId w:val="3"/>
        </w:numPr>
        <w:spacing w:before="100" w:beforeAutospacing="1" w:after="100" w:afterAutospacing="1"/>
        <w:divId w:val="739864416"/>
      </w:pPr>
      <w:hyperlink r:id="rId52" w:anchor="overview-transaction-timeouts" w:history="1">
        <w:r>
          <w:rPr>
            <w:rStyle w:val="a3"/>
          </w:rPr>
          <w:t>Transaction Timeouts</w:t>
        </w:r>
      </w:hyperlink>
      <w:r>
        <w:t xml:space="preserve"> </w:t>
      </w:r>
    </w:p>
    <w:p w:rsidR="00000000" w:rsidRDefault="00000000">
      <w:pPr>
        <w:numPr>
          <w:ilvl w:val="2"/>
          <w:numId w:val="3"/>
        </w:numPr>
        <w:spacing w:before="100" w:beforeAutospacing="1" w:after="100" w:afterAutospacing="1"/>
        <w:divId w:val="739864416"/>
      </w:pPr>
      <w:hyperlink r:id="rId53" w:anchor="overview-transaction-timeouts-rest-api" w:history="1">
        <w:r>
          <w:rPr>
            <w:rStyle w:val="a3"/>
          </w:rPr>
          <w:t>REST API</w:t>
        </w:r>
      </w:hyperlink>
      <w:r>
        <w:t xml:space="preserve"> </w:t>
      </w:r>
    </w:p>
    <w:p w:rsidR="00000000" w:rsidRDefault="00000000">
      <w:pPr>
        <w:numPr>
          <w:ilvl w:val="2"/>
          <w:numId w:val="3"/>
        </w:numPr>
        <w:spacing w:before="100" w:beforeAutospacing="1" w:after="100" w:afterAutospacing="1"/>
        <w:divId w:val="739864416"/>
      </w:pPr>
      <w:hyperlink r:id="rId54" w:anchor="overview-transaction-timeouts-websocket" w:history="1">
        <w:r>
          <w:rPr>
            <w:rStyle w:val="a3"/>
          </w:rPr>
          <w:t>WebSocket</w:t>
        </w:r>
      </w:hyperlink>
      <w:r>
        <w:t xml:space="preserve"> </w:t>
      </w:r>
    </w:p>
    <w:p w:rsidR="00000000" w:rsidRDefault="00000000">
      <w:pPr>
        <w:numPr>
          <w:ilvl w:val="1"/>
          <w:numId w:val="3"/>
        </w:numPr>
        <w:spacing w:before="100" w:beforeAutospacing="1" w:after="100" w:afterAutospacing="1"/>
        <w:divId w:val="739864416"/>
      </w:pPr>
      <w:hyperlink r:id="rId55" w:anchor="overview-rate-limits" w:history="1">
        <w:r>
          <w:rPr>
            <w:rStyle w:val="a3"/>
          </w:rPr>
          <w:t>Rate Limits</w:t>
        </w:r>
      </w:hyperlink>
      <w:r>
        <w:t xml:space="preserve"> </w:t>
      </w:r>
    </w:p>
    <w:p w:rsidR="00000000" w:rsidRDefault="00000000">
      <w:pPr>
        <w:numPr>
          <w:ilvl w:val="2"/>
          <w:numId w:val="3"/>
        </w:numPr>
        <w:spacing w:before="100" w:beforeAutospacing="1" w:after="100" w:afterAutospacing="1"/>
        <w:divId w:val="739864416"/>
      </w:pPr>
      <w:hyperlink r:id="rId56" w:anchor="overview-rate-limits-trading-related-apis" w:history="1">
        <w:r>
          <w:rPr>
            <w:rStyle w:val="a3"/>
          </w:rPr>
          <w:t>Trading-related APIs</w:t>
        </w:r>
      </w:hyperlink>
      <w:r>
        <w:t xml:space="preserve"> </w:t>
      </w:r>
    </w:p>
    <w:p w:rsidR="00000000" w:rsidRDefault="00000000">
      <w:pPr>
        <w:numPr>
          <w:ilvl w:val="2"/>
          <w:numId w:val="3"/>
        </w:numPr>
        <w:spacing w:before="100" w:beforeAutospacing="1" w:after="100" w:afterAutospacing="1"/>
        <w:divId w:val="739864416"/>
      </w:pPr>
      <w:hyperlink r:id="rId57" w:anchor="overview-rate-limits-sub-account-rate-limit" w:history="1">
        <w:r>
          <w:rPr>
            <w:rStyle w:val="a3"/>
          </w:rPr>
          <w:t>Sub-account rate limit</w:t>
        </w:r>
      </w:hyperlink>
      <w:r>
        <w:t xml:space="preserve"> </w:t>
      </w:r>
    </w:p>
    <w:p w:rsidR="00000000" w:rsidRDefault="00000000">
      <w:pPr>
        <w:numPr>
          <w:ilvl w:val="2"/>
          <w:numId w:val="3"/>
        </w:numPr>
        <w:spacing w:before="100" w:beforeAutospacing="1" w:after="100" w:afterAutospacing="1"/>
        <w:divId w:val="739864416"/>
      </w:pPr>
      <w:hyperlink r:id="rId58" w:anchor="overview-rate-limits-fill-ratio-based-sub-account-rate-limit" w:history="1">
        <w:r>
          <w:rPr>
            <w:rStyle w:val="a3"/>
          </w:rPr>
          <w:t>Fill ratio based sub-account rate limit</w:t>
        </w:r>
      </w:hyperlink>
      <w:r>
        <w:t xml:space="preserve"> </w:t>
      </w:r>
    </w:p>
    <w:p w:rsidR="00000000" w:rsidRDefault="00000000">
      <w:pPr>
        <w:numPr>
          <w:ilvl w:val="2"/>
          <w:numId w:val="3"/>
        </w:numPr>
        <w:spacing w:before="100" w:beforeAutospacing="1" w:after="100" w:afterAutospacing="1"/>
        <w:divId w:val="739864416"/>
      </w:pPr>
      <w:hyperlink r:id="rId59" w:anchor="overview-rate-limits-best-practices" w:history="1">
        <w:r>
          <w:rPr>
            <w:rStyle w:val="a3"/>
          </w:rPr>
          <w:t>Best practices</w:t>
        </w:r>
      </w:hyperlink>
      <w:r>
        <w:t xml:space="preserve"> </w:t>
      </w:r>
    </w:p>
    <w:p w:rsidR="00000000" w:rsidRDefault="00000000">
      <w:pPr>
        <w:numPr>
          <w:ilvl w:val="1"/>
          <w:numId w:val="3"/>
        </w:numPr>
        <w:spacing w:before="100" w:beforeAutospacing="1" w:after="100" w:afterAutospacing="1"/>
        <w:divId w:val="739864416"/>
      </w:pPr>
      <w:hyperlink r:id="rId60" w:anchor="overview-market-maker-program" w:history="1">
        <w:r>
          <w:rPr>
            <w:rStyle w:val="a3"/>
          </w:rPr>
          <w:t>Market Maker Program</w:t>
        </w:r>
      </w:hyperlink>
      <w:r>
        <w:t xml:space="preserve"> </w:t>
      </w:r>
    </w:p>
    <w:p w:rsidR="00000000" w:rsidRDefault="00000000">
      <w:pPr>
        <w:numPr>
          <w:ilvl w:val="1"/>
          <w:numId w:val="3"/>
        </w:numPr>
        <w:spacing w:before="100" w:beforeAutospacing="1" w:after="100" w:afterAutospacing="1"/>
        <w:divId w:val="739864416"/>
      </w:pPr>
      <w:hyperlink r:id="rId61" w:anchor="overview-broker-program" w:history="1">
        <w:r>
          <w:rPr>
            <w:rStyle w:val="a3"/>
          </w:rPr>
          <w:t>Broker Program</w:t>
        </w:r>
      </w:hyperlink>
      <w:r>
        <w:t xml:space="preserve"> </w:t>
      </w:r>
    </w:p>
    <w:p w:rsidR="00000000" w:rsidRDefault="00000000">
      <w:pPr>
        <w:numPr>
          <w:ilvl w:val="0"/>
          <w:numId w:val="3"/>
        </w:numPr>
        <w:spacing w:before="100" w:beforeAutospacing="1" w:after="100" w:afterAutospacing="1"/>
        <w:divId w:val="739864416"/>
      </w:pPr>
      <w:hyperlink r:id="rId62" w:anchor="trading-account" w:history="1">
        <w:r>
          <w:rPr>
            <w:rStyle w:val="a3"/>
          </w:rPr>
          <w:t>Trading Account</w:t>
        </w:r>
      </w:hyperlink>
      <w:r>
        <w:t xml:space="preserve"> </w:t>
      </w:r>
    </w:p>
    <w:p w:rsidR="00000000" w:rsidRDefault="00000000">
      <w:pPr>
        <w:numPr>
          <w:ilvl w:val="1"/>
          <w:numId w:val="3"/>
        </w:numPr>
        <w:spacing w:before="100" w:beforeAutospacing="1" w:after="100" w:afterAutospacing="1"/>
        <w:divId w:val="739864416"/>
      </w:pPr>
      <w:hyperlink r:id="rId63" w:anchor="trading-account-rest-api" w:history="1">
        <w:r>
          <w:rPr>
            <w:rStyle w:val="a3"/>
          </w:rPr>
          <w:t>REST API</w:t>
        </w:r>
      </w:hyperlink>
      <w:r>
        <w:t xml:space="preserve"> </w:t>
      </w:r>
    </w:p>
    <w:p w:rsidR="00000000" w:rsidRDefault="00000000">
      <w:pPr>
        <w:numPr>
          <w:ilvl w:val="2"/>
          <w:numId w:val="3"/>
        </w:numPr>
        <w:spacing w:before="100" w:beforeAutospacing="1" w:after="100" w:afterAutospacing="1"/>
        <w:divId w:val="739864416"/>
      </w:pPr>
      <w:hyperlink r:id="rId64" w:anchor="trading-account-rest-api-get-instruments" w:history="1">
        <w:r>
          <w:rPr>
            <w:rStyle w:val="a3"/>
          </w:rPr>
          <w:t>Get instruments</w:t>
        </w:r>
      </w:hyperlink>
      <w:r>
        <w:t xml:space="preserve"> </w:t>
      </w:r>
    </w:p>
    <w:p w:rsidR="00000000" w:rsidRDefault="00000000">
      <w:pPr>
        <w:numPr>
          <w:ilvl w:val="2"/>
          <w:numId w:val="3"/>
        </w:numPr>
        <w:spacing w:before="100" w:beforeAutospacing="1" w:after="100" w:afterAutospacing="1"/>
        <w:divId w:val="739864416"/>
      </w:pPr>
      <w:hyperlink r:id="rId65" w:anchor="trading-account-rest-api-get-balance" w:history="1">
        <w:r>
          <w:rPr>
            <w:rStyle w:val="a3"/>
          </w:rPr>
          <w:t>Get balance</w:t>
        </w:r>
      </w:hyperlink>
      <w:r>
        <w:t xml:space="preserve"> </w:t>
      </w:r>
    </w:p>
    <w:p w:rsidR="00000000" w:rsidRDefault="00000000">
      <w:pPr>
        <w:numPr>
          <w:ilvl w:val="2"/>
          <w:numId w:val="3"/>
        </w:numPr>
        <w:spacing w:before="100" w:beforeAutospacing="1" w:after="100" w:afterAutospacing="1"/>
        <w:divId w:val="739864416"/>
      </w:pPr>
      <w:hyperlink r:id="rId66" w:anchor="trading-account-rest-api-get-positions" w:history="1">
        <w:r>
          <w:rPr>
            <w:rStyle w:val="a3"/>
          </w:rPr>
          <w:t>Get positions</w:t>
        </w:r>
      </w:hyperlink>
      <w:r>
        <w:t xml:space="preserve"> </w:t>
      </w:r>
    </w:p>
    <w:p w:rsidR="00000000" w:rsidRDefault="00000000">
      <w:pPr>
        <w:numPr>
          <w:ilvl w:val="2"/>
          <w:numId w:val="3"/>
        </w:numPr>
        <w:spacing w:before="100" w:beforeAutospacing="1" w:after="100" w:afterAutospacing="1"/>
        <w:divId w:val="739864416"/>
      </w:pPr>
      <w:hyperlink r:id="rId67" w:anchor="trading-account-rest-api-get-positions-history" w:history="1">
        <w:r>
          <w:rPr>
            <w:rStyle w:val="a3"/>
          </w:rPr>
          <w:t>Get positions history</w:t>
        </w:r>
      </w:hyperlink>
      <w:r>
        <w:t xml:space="preserve"> </w:t>
      </w:r>
    </w:p>
    <w:p w:rsidR="00000000" w:rsidRDefault="00000000">
      <w:pPr>
        <w:numPr>
          <w:ilvl w:val="2"/>
          <w:numId w:val="3"/>
        </w:numPr>
        <w:spacing w:before="100" w:beforeAutospacing="1" w:after="100" w:afterAutospacing="1"/>
        <w:divId w:val="739864416"/>
      </w:pPr>
      <w:hyperlink r:id="rId68" w:anchor="trading-account-rest-api-get-account-and-position-risk" w:history="1">
        <w:r>
          <w:rPr>
            <w:rStyle w:val="a3"/>
          </w:rPr>
          <w:t>Get account and position risk</w:t>
        </w:r>
      </w:hyperlink>
      <w:r>
        <w:t xml:space="preserve"> </w:t>
      </w:r>
    </w:p>
    <w:p w:rsidR="00000000" w:rsidRDefault="00000000">
      <w:pPr>
        <w:numPr>
          <w:ilvl w:val="2"/>
          <w:numId w:val="3"/>
        </w:numPr>
        <w:spacing w:before="100" w:beforeAutospacing="1" w:after="100" w:afterAutospacing="1"/>
        <w:divId w:val="739864416"/>
      </w:pPr>
      <w:hyperlink r:id="rId69" w:anchor="trading-account-rest-api-get-bills-details-last-7-days" w:history="1">
        <w:r>
          <w:rPr>
            <w:rStyle w:val="a3"/>
          </w:rPr>
          <w:t>Get bills details (last 7 days)</w:t>
        </w:r>
      </w:hyperlink>
      <w:r>
        <w:t xml:space="preserve"> </w:t>
      </w:r>
    </w:p>
    <w:p w:rsidR="00000000" w:rsidRDefault="00000000">
      <w:pPr>
        <w:numPr>
          <w:ilvl w:val="2"/>
          <w:numId w:val="3"/>
        </w:numPr>
        <w:spacing w:before="100" w:beforeAutospacing="1" w:after="100" w:afterAutospacing="1"/>
        <w:divId w:val="739864416"/>
      </w:pPr>
      <w:hyperlink r:id="rId70" w:anchor="trading-account-rest-api-get-bills-details-last-3-months" w:history="1">
        <w:r>
          <w:rPr>
            <w:rStyle w:val="a3"/>
          </w:rPr>
          <w:t>Get bills details (last 3 months)</w:t>
        </w:r>
      </w:hyperlink>
      <w:r>
        <w:t xml:space="preserve"> </w:t>
      </w:r>
    </w:p>
    <w:p w:rsidR="00000000" w:rsidRDefault="00000000">
      <w:pPr>
        <w:numPr>
          <w:ilvl w:val="2"/>
          <w:numId w:val="3"/>
        </w:numPr>
        <w:spacing w:before="100" w:beforeAutospacing="1" w:after="100" w:afterAutospacing="1"/>
        <w:divId w:val="739864416"/>
      </w:pPr>
      <w:hyperlink r:id="rId71" w:anchor="trading-account-rest-api-apply-bills-details-since-2021" w:history="1">
        <w:r>
          <w:rPr>
            <w:rStyle w:val="a3"/>
          </w:rPr>
          <w:t>Apply bills details (since 2021)</w:t>
        </w:r>
      </w:hyperlink>
      <w:r>
        <w:t xml:space="preserve"> </w:t>
      </w:r>
    </w:p>
    <w:p w:rsidR="00000000" w:rsidRDefault="00000000">
      <w:pPr>
        <w:numPr>
          <w:ilvl w:val="2"/>
          <w:numId w:val="3"/>
        </w:numPr>
        <w:spacing w:before="100" w:beforeAutospacing="1" w:after="100" w:afterAutospacing="1"/>
        <w:divId w:val="739864416"/>
      </w:pPr>
      <w:hyperlink r:id="rId72" w:anchor="trading-account-rest-api-get-bills-details-since-2021" w:history="1">
        <w:r>
          <w:rPr>
            <w:rStyle w:val="a3"/>
          </w:rPr>
          <w:t>Get bills details (since 2021)</w:t>
        </w:r>
      </w:hyperlink>
      <w:r>
        <w:t xml:space="preserve"> </w:t>
      </w:r>
    </w:p>
    <w:p w:rsidR="00000000" w:rsidRDefault="00000000">
      <w:pPr>
        <w:numPr>
          <w:ilvl w:val="2"/>
          <w:numId w:val="3"/>
        </w:numPr>
        <w:spacing w:before="100" w:beforeAutospacing="1" w:after="100" w:afterAutospacing="1"/>
        <w:divId w:val="739864416"/>
      </w:pPr>
      <w:hyperlink r:id="rId73" w:anchor="trading-account-rest-api-get-account-configuration" w:history="1">
        <w:r>
          <w:rPr>
            <w:rStyle w:val="a3"/>
          </w:rPr>
          <w:t>Get account configuration</w:t>
        </w:r>
      </w:hyperlink>
      <w:r>
        <w:t xml:space="preserve"> </w:t>
      </w:r>
    </w:p>
    <w:p w:rsidR="00000000" w:rsidRDefault="00000000">
      <w:pPr>
        <w:numPr>
          <w:ilvl w:val="2"/>
          <w:numId w:val="3"/>
        </w:numPr>
        <w:spacing w:before="100" w:beforeAutospacing="1" w:after="100" w:afterAutospacing="1"/>
        <w:divId w:val="739864416"/>
      </w:pPr>
      <w:hyperlink r:id="rId74" w:anchor="trading-account-rest-api-set-position-mode" w:history="1">
        <w:r>
          <w:rPr>
            <w:rStyle w:val="a3"/>
          </w:rPr>
          <w:t>Set position mode</w:t>
        </w:r>
      </w:hyperlink>
      <w:r>
        <w:t xml:space="preserve"> </w:t>
      </w:r>
    </w:p>
    <w:p w:rsidR="00000000" w:rsidRDefault="00000000">
      <w:pPr>
        <w:numPr>
          <w:ilvl w:val="2"/>
          <w:numId w:val="3"/>
        </w:numPr>
        <w:spacing w:before="100" w:beforeAutospacing="1" w:after="100" w:afterAutospacing="1"/>
        <w:divId w:val="739864416"/>
      </w:pPr>
      <w:hyperlink r:id="rId75" w:anchor="trading-account-rest-api-set-leverage" w:history="1">
        <w:r>
          <w:rPr>
            <w:rStyle w:val="a3"/>
          </w:rPr>
          <w:t>Set leverage</w:t>
        </w:r>
      </w:hyperlink>
      <w:r>
        <w:t xml:space="preserve"> </w:t>
      </w:r>
    </w:p>
    <w:p w:rsidR="00000000" w:rsidRDefault="00000000">
      <w:pPr>
        <w:numPr>
          <w:ilvl w:val="2"/>
          <w:numId w:val="3"/>
        </w:numPr>
        <w:spacing w:before="100" w:beforeAutospacing="1" w:after="100" w:afterAutospacing="1"/>
        <w:divId w:val="739864416"/>
      </w:pPr>
      <w:hyperlink r:id="rId76" w:anchor="trading-account-rest-api-get-maximum-order-quantity" w:history="1">
        <w:r>
          <w:rPr>
            <w:rStyle w:val="a3"/>
          </w:rPr>
          <w:t>Get maximum order quantity</w:t>
        </w:r>
      </w:hyperlink>
      <w:r>
        <w:t xml:space="preserve"> </w:t>
      </w:r>
    </w:p>
    <w:p w:rsidR="00000000" w:rsidRDefault="00000000">
      <w:pPr>
        <w:numPr>
          <w:ilvl w:val="2"/>
          <w:numId w:val="3"/>
        </w:numPr>
        <w:spacing w:before="100" w:beforeAutospacing="1" w:after="100" w:afterAutospacing="1"/>
        <w:divId w:val="739864416"/>
      </w:pPr>
      <w:hyperlink r:id="rId77" w:anchor="trading-account-rest-api-get-maximum-available-balance-equity" w:history="1">
        <w:r>
          <w:rPr>
            <w:rStyle w:val="a3"/>
          </w:rPr>
          <w:t>Get maximum available balance/equity</w:t>
        </w:r>
      </w:hyperlink>
      <w:r>
        <w:t xml:space="preserve"> </w:t>
      </w:r>
    </w:p>
    <w:p w:rsidR="00000000" w:rsidRDefault="00000000">
      <w:pPr>
        <w:numPr>
          <w:ilvl w:val="2"/>
          <w:numId w:val="3"/>
        </w:numPr>
        <w:spacing w:before="100" w:beforeAutospacing="1" w:after="100" w:afterAutospacing="1"/>
        <w:divId w:val="739864416"/>
      </w:pPr>
      <w:hyperlink r:id="rId78" w:anchor="trading-account-rest-api-increase-decrease-margin" w:history="1">
        <w:r>
          <w:rPr>
            <w:rStyle w:val="a3"/>
          </w:rPr>
          <w:t>Increase/decrease margin</w:t>
        </w:r>
      </w:hyperlink>
      <w:r>
        <w:t xml:space="preserve"> </w:t>
      </w:r>
    </w:p>
    <w:p w:rsidR="00000000" w:rsidRDefault="00000000">
      <w:pPr>
        <w:numPr>
          <w:ilvl w:val="2"/>
          <w:numId w:val="3"/>
        </w:numPr>
        <w:spacing w:before="100" w:beforeAutospacing="1" w:after="100" w:afterAutospacing="1"/>
        <w:divId w:val="739864416"/>
      </w:pPr>
      <w:hyperlink r:id="rId79" w:anchor="trading-account-rest-api-get-leverage" w:history="1">
        <w:r>
          <w:rPr>
            <w:rStyle w:val="a3"/>
          </w:rPr>
          <w:t>Get leverage</w:t>
        </w:r>
      </w:hyperlink>
      <w:r>
        <w:t xml:space="preserve"> </w:t>
      </w:r>
    </w:p>
    <w:p w:rsidR="00000000" w:rsidRDefault="00000000">
      <w:pPr>
        <w:numPr>
          <w:ilvl w:val="2"/>
          <w:numId w:val="3"/>
        </w:numPr>
        <w:spacing w:before="100" w:beforeAutospacing="1" w:after="100" w:afterAutospacing="1"/>
        <w:divId w:val="739864416"/>
      </w:pPr>
      <w:hyperlink r:id="rId80" w:anchor="trading-account-rest-api-get-leverage-estimated-info" w:history="1">
        <w:r>
          <w:rPr>
            <w:rStyle w:val="a3"/>
          </w:rPr>
          <w:t>Get leverage estimated info</w:t>
        </w:r>
      </w:hyperlink>
      <w:r>
        <w:t xml:space="preserve"> </w:t>
      </w:r>
    </w:p>
    <w:p w:rsidR="00000000" w:rsidRDefault="00000000">
      <w:pPr>
        <w:numPr>
          <w:ilvl w:val="2"/>
          <w:numId w:val="3"/>
        </w:numPr>
        <w:spacing w:before="100" w:beforeAutospacing="1" w:after="100" w:afterAutospacing="1"/>
        <w:divId w:val="739864416"/>
      </w:pPr>
      <w:hyperlink r:id="rId81" w:anchor="trading-account-rest-api-get-the-maximum-loan-of-instrument" w:history="1">
        <w:r>
          <w:rPr>
            <w:rStyle w:val="a3"/>
          </w:rPr>
          <w:t>Get the maximum loan of instrument</w:t>
        </w:r>
      </w:hyperlink>
      <w:r>
        <w:t xml:space="preserve"> </w:t>
      </w:r>
    </w:p>
    <w:p w:rsidR="00000000" w:rsidRDefault="00000000">
      <w:pPr>
        <w:numPr>
          <w:ilvl w:val="2"/>
          <w:numId w:val="3"/>
        </w:numPr>
        <w:spacing w:before="100" w:beforeAutospacing="1" w:after="100" w:afterAutospacing="1"/>
        <w:divId w:val="739864416"/>
      </w:pPr>
      <w:hyperlink r:id="rId82" w:anchor="trading-account-rest-api-get-fee-rates" w:history="1">
        <w:r>
          <w:rPr>
            <w:rStyle w:val="a3"/>
          </w:rPr>
          <w:t>Get fee rates</w:t>
        </w:r>
      </w:hyperlink>
      <w:r>
        <w:t xml:space="preserve"> </w:t>
      </w:r>
    </w:p>
    <w:p w:rsidR="00000000" w:rsidRDefault="00000000">
      <w:pPr>
        <w:numPr>
          <w:ilvl w:val="2"/>
          <w:numId w:val="3"/>
        </w:numPr>
        <w:spacing w:before="100" w:beforeAutospacing="1" w:after="100" w:afterAutospacing="1"/>
        <w:divId w:val="739864416"/>
      </w:pPr>
      <w:hyperlink r:id="rId83" w:anchor="trading-account-rest-api-get-interest-accrued-data" w:history="1">
        <w:r>
          <w:rPr>
            <w:rStyle w:val="a3"/>
          </w:rPr>
          <w:t>Get interest accrued data</w:t>
        </w:r>
      </w:hyperlink>
      <w:r>
        <w:t xml:space="preserve"> </w:t>
      </w:r>
    </w:p>
    <w:p w:rsidR="00000000" w:rsidRDefault="00000000">
      <w:pPr>
        <w:numPr>
          <w:ilvl w:val="2"/>
          <w:numId w:val="3"/>
        </w:numPr>
        <w:spacing w:before="100" w:beforeAutospacing="1" w:after="100" w:afterAutospacing="1"/>
        <w:divId w:val="739864416"/>
      </w:pPr>
      <w:hyperlink r:id="rId84" w:anchor="trading-account-rest-api-get-interest-rate" w:history="1">
        <w:r>
          <w:rPr>
            <w:rStyle w:val="a3"/>
          </w:rPr>
          <w:t>Get interest rate</w:t>
        </w:r>
      </w:hyperlink>
      <w:r>
        <w:t xml:space="preserve"> </w:t>
      </w:r>
    </w:p>
    <w:p w:rsidR="00000000" w:rsidRDefault="00000000">
      <w:pPr>
        <w:numPr>
          <w:ilvl w:val="2"/>
          <w:numId w:val="3"/>
        </w:numPr>
        <w:spacing w:before="100" w:beforeAutospacing="1" w:after="100" w:afterAutospacing="1"/>
        <w:divId w:val="739864416"/>
      </w:pPr>
      <w:hyperlink r:id="rId85" w:anchor="trading-account-rest-api-set-greeks-pa-bs" w:history="1">
        <w:r>
          <w:rPr>
            <w:rStyle w:val="a3"/>
          </w:rPr>
          <w:t>Set greeks (PA/BS)</w:t>
        </w:r>
      </w:hyperlink>
      <w:r>
        <w:t xml:space="preserve"> </w:t>
      </w:r>
    </w:p>
    <w:p w:rsidR="00000000" w:rsidRDefault="00000000">
      <w:pPr>
        <w:numPr>
          <w:ilvl w:val="2"/>
          <w:numId w:val="3"/>
        </w:numPr>
        <w:spacing w:before="100" w:beforeAutospacing="1" w:after="100" w:afterAutospacing="1"/>
        <w:divId w:val="739864416"/>
      </w:pPr>
      <w:hyperlink r:id="rId86" w:anchor="trading-account-rest-api-isolated-margin-trading-settings" w:history="1">
        <w:r>
          <w:rPr>
            <w:rStyle w:val="a3"/>
          </w:rPr>
          <w:t>Isolated margin trading settings</w:t>
        </w:r>
      </w:hyperlink>
      <w:r>
        <w:t xml:space="preserve"> </w:t>
      </w:r>
    </w:p>
    <w:p w:rsidR="00000000" w:rsidRDefault="00000000">
      <w:pPr>
        <w:numPr>
          <w:ilvl w:val="2"/>
          <w:numId w:val="3"/>
        </w:numPr>
        <w:spacing w:before="100" w:beforeAutospacing="1" w:after="100" w:afterAutospacing="1"/>
        <w:divId w:val="739864416"/>
      </w:pPr>
      <w:hyperlink r:id="rId87" w:anchor="trading-account-rest-api-get-maximum-withdrawals" w:history="1">
        <w:r>
          <w:rPr>
            <w:rStyle w:val="a3"/>
          </w:rPr>
          <w:t>Get maximum withdrawals</w:t>
        </w:r>
      </w:hyperlink>
      <w:r>
        <w:t xml:space="preserve"> </w:t>
      </w:r>
    </w:p>
    <w:p w:rsidR="00000000" w:rsidRDefault="00000000">
      <w:pPr>
        <w:numPr>
          <w:ilvl w:val="2"/>
          <w:numId w:val="3"/>
        </w:numPr>
        <w:spacing w:before="100" w:beforeAutospacing="1" w:after="100" w:afterAutospacing="1"/>
        <w:divId w:val="739864416"/>
      </w:pPr>
      <w:hyperlink r:id="rId88" w:anchor="trading-account-rest-api-get-account-risk-state" w:history="1">
        <w:r>
          <w:rPr>
            <w:rStyle w:val="a3"/>
          </w:rPr>
          <w:t>Get account risk state</w:t>
        </w:r>
      </w:hyperlink>
      <w:r>
        <w:t xml:space="preserve"> </w:t>
      </w:r>
    </w:p>
    <w:p w:rsidR="00000000" w:rsidRDefault="00000000">
      <w:pPr>
        <w:numPr>
          <w:ilvl w:val="2"/>
          <w:numId w:val="3"/>
        </w:numPr>
        <w:spacing w:before="100" w:beforeAutospacing="1" w:after="100" w:afterAutospacing="1"/>
        <w:divId w:val="739864416"/>
      </w:pPr>
      <w:hyperlink r:id="rId89" w:anchor="trading-account-rest-api-manual-borrow-and-repay-in-quick-margin-mode" w:history="1">
        <w:r>
          <w:rPr>
            <w:rStyle w:val="a3"/>
          </w:rPr>
          <w:t>Manual borrow and repay in Quick Margin Mode</w:t>
        </w:r>
      </w:hyperlink>
      <w:r>
        <w:t xml:space="preserve"> </w:t>
      </w:r>
    </w:p>
    <w:p w:rsidR="00000000" w:rsidRDefault="00000000">
      <w:pPr>
        <w:numPr>
          <w:ilvl w:val="2"/>
          <w:numId w:val="3"/>
        </w:numPr>
        <w:spacing w:before="100" w:beforeAutospacing="1" w:after="100" w:afterAutospacing="1"/>
        <w:divId w:val="739864416"/>
      </w:pPr>
      <w:hyperlink r:id="rId90" w:anchor="trading-account-rest-api-get-borrow-and-repay-history-in-quick-margin-mode" w:history="1">
        <w:r>
          <w:rPr>
            <w:rStyle w:val="a3"/>
          </w:rPr>
          <w:t>Get borrow and repay history in Quick Margin Mode</w:t>
        </w:r>
      </w:hyperlink>
      <w:r>
        <w:t xml:space="preserve"> </w:t>
      </w:r>
    </w:p>
    <w:p w:rsidR="00000000" w:rsidRDefault="00000000">
      <w:pPr>
        <w:numPr>
          <w:ilvl w:val="2"/>
          <w:numId w:val="3"/>
        </w:numPr>
        <w:spacing w:before="100" w:beforeAutospacing="1" w:after="100" w:afterAutospacing="1"/>
        <w:divId w:val="739864416"/>
      </w:pPr>
      <w:hyperlink r:id="rId91" w:anchor="trading-account-rest-api-get-borrow-interest-and-limit" w:history="1">
        <w:r>
          <w:rPr>
            <w:rStyle w:val="a3"/>
          </w:rPr>
          <w:t>Get borrow interest and limit</w:t>
        </w:r>
      </w:hyperlink>
      <w:r>
        <w:t xml:space="preserve"> </w:t>
      </w:r>
    </w:p>
    <w:p w:rsidR="00000000" w:rsidRDefault="00000000">
      <w:pPr>
        <w:numPr>
          <w:ilvl w:val="2"/>
          <w:numId w:val="3"/>
        </w:numPr>
        <w:spacing w:before="100" w:beforeAutospacing="1" w:after="100" w:afterAutospacing="1"/>
        <w:divId w:val="739864416"/>
      </w:pPr>
      <w:hyperlink r:id="rId92" w:anchor="trading-account-rest-api-get-fixed-loan-borrow-limit" w:history="1">
        <w:r>
          <w:rPr>
            <w:rStyle w:val="a3"/>
          </w:rPr>
          <w:t>Get fixed loan borrow limit</w:t>
        </w:r>
      </w:hyperlink>
      <w:r>
        <w:t xml:space="preserve"> </w:t>
      </w:r>
    </w:p>
    <w:p w:rsidR="00000000" w:rsidRDefault="00000000">
      <w:pPr>
        <w:numPr>
          <w:ilvl w:val="2"/>
          <w:numId w:val="3"/>
        </w:numPr>
        <w:spacing w:before="100" w:beforeAutospacing="1" w:after="100" w:afterAutospacing="1"/>
        <w:divId w:val="739864416"/>
      </w:pPr>
      <w:hyperlink r:id="rId93" w:anchor="trading-account-rest-api-get-fixed-loan-borrow-quote" w:history="1">
        <w:r>
          <w:rPr>
            <w:rStyle w:val="a3"/>
          </w:rPr>
          <w:t>Get fixed loan borrow quote</w:t>
        </w:r>
      </w:hyperlink>
      <w:r>
        <w:t xml:space="preserve"> </w:t>
      </w:r>
    </w:p>
    <w:p w:rsidR="00000000" w:rsidRDefault="00000000">
      <w:pPr>
        <w:numPr>
          <w:ilvl w:val="2"/>
          <w:numId w:val="3"/>
        </w:numPr>
        <w:spacing w:before="100" w:beforeAutospacing="1" w:after="100" w:afterAutospacing="1"/>
        <w:divId w:val="739864416"/>
      </w:pPr>
      <w:hyperlink r:id="rId94" w:anchor="trading-account-rest-api-place-fixed-loan-borrowing-order" w:history="1">
        <w:r>
          <w:rPr>
            <w:rStyle w:val="a3"/>
          </w:rPr>
          <w:t>Place fixed loan borrowing order</w:t>
        </w:r>
      </w:hyperlink>
      <w:r>
        <w:t xml:space="preserve"> </w:t>
      </w:r>
    </w:p>
    <w:p w:rsidR="00000000" w:rsidRDefault="00000000">
      <w:pPr>
        <w:numPr>
          <w:ilvl w:val="2"/>
          <w:numId w:val="3"/>
        </w:numPr>
        <w:spacing w:before="100" w:beforeAutospacing="1" w:after="100" w:afterAutospacing="1"/>
        <w:divId w:val="739864416"/>
      </w:pPr>
      <w:hyperlink r:id="rId95" w:anchor="trading-account-rest-api-amend-fixed-loan-borrowing-order" w:history="1">
        <w:r>
          <w:rPr>
            <w:rStyle w:val="a3"/>
          </w:rPr>
          <w:t>Amend fixed loan borrowing order</w:t>
        </w:r>
      </w:hyperlink>
      <w:r>
        <w:t xml:space="preserve"> </w:t>
      </w:r>
    </w:p>
    <w:p w:rsidR="00000000" w:rsidRDefault="00000000">
      <w:pPr>
        <w:numPr>
          <w:ilvl w:val="2"/>
          <w:numId w:val="3"/>
        </w:numPr>
        <w:spacing w:before="100" w:beforeAutospacing="1" w:after="100" w:afterAutospacing="1"/>
        <w:divId w:val="739864416"/>
      </w:pPr>
      <w:hyperlink r:id="rId96" w:anchor="trading-account-rest-api-manual-renew-fixed-loan-borrowing-order" w:history="1">
        <w:r>
          <w:rPr>
            <w:rStyle w:val="a3"/>
          </w:rPr>
          <w:t>Manual renew fixed loan borrowing order</w:t>
        </w:r>
      </w:hyperlink>
      <w:r>
        <w:t xml:space="preserve"> </w:t>
      </w:r>
    </w:p>
    <w:p w:rsidR="00000000" w:rsidRDefault="00000000">
      <w:pPr>
        <w:numPr>
          <w:ilvl w:val="2"/>
          <w:numId w:val="3"/>
        </w:numPr>
        <w:spacing w:before="100" w:beforeAutospacing="1" w:after="100" w:afterAutospacing="1"/>
        <w:divId w:val="739864416"/>
      </w:pPr>
      <w:hyperlink r:id="rId97" w:anchor="trading-account-rest-api-repay-fixed-loan-borrowing-order" w:history="1">
        <w:r>
          <w:rPr>
            <w:rStyle w:val="a3"/>
          </w:rPr>
          <w:t>Repay fixed loan borrowing order</w:t>
        </w:r>
      </w:hyperlink>
      <w:r>
        <w:t xml:space="preserve"> </w:t>
      </w:r>
    </w:p>
    <w:p w:rsidR="00000000" w:rsidRDefault="00000000">
      <w:pPr>
        <w:numPr>
          <w:ilvl w:val="2"/>
          <w:numId w:val="3"/>
        </w:numPr>
        <w:spacing w:before="100" w:beforeAutospacing="1" w:after="100" w:afterAutospacing="1"/>
        <w:divId w:val="739864416"/>
      </w:pPr>
      <w:hyperlink r:id="rId98" w:anchor="trading-account-rest-api-convert-fixed-loan-to-market-loan" w:history="1">
        <w:r>
          <w:rPr>
            <w:rStyle w:val="a3"/>
          </w:rPr>
          <w:t>Convert fixed loan to market loan</w:t>
        </w:r>
      </w:hyperlink>
      <w:r>
        <w:t xml:space="preserve"> </w:t>
      </w:r>
    </w:p>
    <w:p w:rsidR="00000000" w:rsidRDefault="00000000">
      <w:pPr>
        <w:numPr>
          <w:ilvl w:val="2"/>
          <w:numId w:val="3"/>
        </w:numPr>
        <w:spacing w:before="100" w:beforeAutospacing="1" w:after="100" w:afterAutospacing="1"/>
        <w:divId w:val="739864416"/>
      </w:pPr>
      <w:hyperlink r:id="rId99" w:anchor="trading-account-rest-api-reduce-liabilities-for-fixed-loan" w:history="1">
        <w:r>
          <w:rPr>
            <w:rStyle w:val="a3"/>
          </w:rPr>
          <w:t>Reduce liabilities for fixed loan</w:t>
        </w:r>
      </w:hyperlink>
      <w:r>
        <w:t xml:space="preserve"> </w:t>
      </w:r>
    </w:p>
    <w:p w:rsidR="00000000" w:rsidRDefault="00000000">
      <w:pPr>
        <w:numPr>
          <w:ilvl w:val="2"/>
          <w:numId w:val="3"/>
        </w:numPr>
        <w:spacing w:before="100" w:beforeAutospacing="1" w:after="100" w:afterAutospacing="1"/>
        <w:divId w:val="739864416"/>
      </w:pPr>
      <w:hyperlink r:id="rId100" w:anchor="trading-account-rest-api-get-fixed-loan-borrow-order-list" w:history="1">
        <w:r>
          <w:rPr>
            <w:rStyle w:val="a3"/>
          </w:rPr>
          <w:t>Get fixed loan borrow order list</w:t>
        </w:r>
      </w:hyperlink>
      <w:r>
        <w:t xml:space="preserve"> </w:t>
      </w:r>
    </w:p>
    <w:p w:rsidR="00000000" w:rsidRDefault="00000000">
      <w:pPr>
        <w:numPr>
          <w:ilvl w:val="2"/>
          <w:numId w:val="3"/>
        </w:numPr>
        <w:spacing w:before="100" w:beforeAutospacing="1" w:after="100" w:afterAutospacing="1"/>
        <w:divId w:val="739864416"/>
      </w:pPr>
      <w:hyperlink r:id="rId101" w:anchor="trading-account-rest-api-manual-borrow-repay" w:history="1">
        <w:r>
          <w:rPr>
            <w:rStyle w:val="a3"/>
          </w:rPr>
          <w:t>Manual borrow / repay</w:t>
        </w:r>
      </w:hyperlink>
      <w:r>
        <w:t xml:space="preserve"> </w:t>
      </w:r>
    </w:p>
    <w:p w:rsidR="00000000" w:rsidRDefault="00000000">
      <w:pPr>
        <w:numPr>
          <w:ilvl w:val="2"/>
          <w:numId w:val="3"/>
        </w:numPr>
        <w:spacing w:before="100" w:beforeAutospacing="1" w:after="100" w:afterAutospacing="1"/>
        <w:divId w:val="739864416"/>
      </w:pPr>
      <w:hyperlink r:id="rId102" w:anchor="trading-account-rest-api-set-auto-repay" w:history="1">
        <w:r>
          <w:rPr>
            <w:rStyle w:val="a3"/>
          </w:rPr>
          <w:t>Set auto repay</w:t>
        </w:r>
      </w:hyperlink>
      <w:r>
        <w:t xml:space="preserve"> </w:t>
      </w:r>
    </w:p>
    <w:p w:rsidR="00000000" w:rsidRDefault="00000000">
      <w:pPr>
        <w:numPr>
          <w:ilvl w:val="2"/>
          <w:numId w:val="3"/>
        </w:numPr>
        <w:spacing w:before="100" w:beforeAutospacing="1" w:after="100" w:afterAutospacing="1"/>
        <w:divId w:val="739864416"/>
      </w:pPr>
      <w:hyperlink r:id="rId103" w:anchor="trading-account-rest-api-get-borrow-repay-history" w:history="1">
        <w:r>
          <w:rPr>
            <w:rStyle w:val="a3"/>
          </w:rPr>
          <w:t>Get borrow/repay history</w:t>
        </w:r>
      </w:hyperlink>
      <w:r>
        <w:t xml:space="preserve"> </w:t>
      </w:r>
    </w:p>
    <w:p w:rsidR="00000000" w:rsidRDefault="00000000">
      <w:pPr>
        <w:numPr>
          <w:ilvl w:val="2"/>
          <w:numId w:val="3"/>
        </w:numPr>
        <w:spacing w:before="100" w:beforeAutospacing="1" w:after="100" w:afterAutospacing="1"/>
        <w:divId w:val="739864416"/>
      </w:pPr>
      <w:hyperlink r:id="rId104" w:anchor="trading-account-rest-api-position-builder-new" w:history="1">
        <w:r>
          <w:rPr>
            <w:rStyle w:val="a3"/>
          </w:rPr>
          <w:t>Position builder (new)</w:t>
        </w:r>
      </w:hyperlink>
      <w:r>
        <w:t xml:space="preserve"> </w:t>
      </w:r>
    </w:p>
    <w:p w:rsidR="00000000" w:rsidRDefault="00000000">
      <w:pPr>
        <w:numPr>
          <w:ilvl w:val="2"/>
          <w:numId w:val="3"/>
        </w:numPr>
        <w:spacing w:before="100" w:beforeAutospacing="1" w:after="100" w:afterAutospacing="1"/>
        <w:divId w:val="739864416"/>
      </w:pPr>
      <w:hyperlink r:id="rId105" w:anchor="trading-account-rest-api-set-risk-offset-amount" w:history="1">
        <w:r>
          <w:rPr>
            <w:rStyle w:val="a3"/>
          </w:rPr>
          <w:t>Set risk offset amount</w:t>
        </w:r>
      </w:hyperlink>
      <w:r>
        <w:t xml:space="preserve"> </w:t>
      </w:r>
    </w:p>
    <w:p w:rsidR="00000000" w:rsidRDefault="00000000">
      <w:pPr>
        <w:numPr>
          <w:ilvl w:val="2"/>
          <w:numId w:val="3"/>
        </w:numPr>
        <w:spacing w:before="100" w:beforeAutospacing="1" w:after="100" w:afterAutospacing="1"/>
        <w:divId w:val="739864416"/>
      </w:pPr>
      <w:hyperlink r:id="rId106" w:anchor="trading-account-rest-api-get-greeks" w:history="1">
        <w:r>
          <w:rPr>
            <w:rStyle w:val="a3"/>
          </w:rPr>
          <w:t>Get Greeks</w:t>
        </w:r>
      </w:hyperlink>
      <w:r>
        <w:t xml:space="preserve"> </w:t>
      </w:r>
    </w:p>
    <w:p w:rsidR="00000000" w:rsidRDefault="00000000">
      <w:pPr>
        <w:numPr>
          <w:ilvl w:val="2"/>
          <w:numId w:val="3"/>
        </w:numPr>
        <w:spacing w:before="100" w:beforeAutospacing="1" w:after="100" w:afterAutospacing="1"/>
        <w:divId w:val="739864416"/>
      </w:pPr>
      <w:hyperlink r:id="rId107" w:anchor="trading-account-rest-api-get-pm-position-limitation" w:history="1">
        <w:r>
          <w:rPr>
            <w:rStyle w:val="a3"/>
          </w:rPr>
          <w:t>Get PM position limitation</w:t>
        </w:r>
      </w:hyperlink>
      <w:r>
        <w:t xml:space="preserve"> </w:t>
      </w:r>
    </w:p>
    <w:p w:rsidR="00000000" w:rsidRDefault="00000000">
      <w:pPr>
        <w:numPr>
          <w:ilvl w:val="2"/>
          <w:numId w:val="3"/>
        </w:numPr>
        <w:spacing w:before="100" w:beforeAutospacing="1" w:after="100" w:afterAutospacing="1"/>
        <w:divId w:val="739864416"/>
      </w:pPr>
      <w:hyperlink r:id="rId108" w:anchor="trading-account-rest-api-set-risk-offset-type" w:history="1">
        <w:r>
          <w:rPr>
            <w:rStyle w:val="a3"/>
          </w:rPr>
          <w:t>Set risk offset type</w:t>
        </w:r>
      </w:hyperlink>
      <w:r>
        <w:t xml:space="preserve"> </w:t>
      </w:r>
    </w:p>
    <w:p w:rsidR="00000000" w:rsidRDefault="00000000">
      <w:pPr>
        <w:numPr>
          <w:ilvl w:val="2"/>
          <w:numId w:val="3"/>
        </w:numPr>
        <w:spacing w:before="100" w:beforeAutospacing="1" w:after="100" w:afterAutospacing="1"/>
        <w:divId w:val="739864416"/>
      </w:pPr>
      <w:hyperlink r:id="rId109" w:anchor="trading-account-rest-api-activate-option" w:history="1">
        <w:r>
          <w:rPr>
            <w:rStyle w:val="a3"/>
          </w:rPr>
          <w:t>Activate option</w:t>
        </w:r>
      </w:hyperlink>
      <w:r>
        <w:t xml:space="preserve"> </w:t>
      </w:r>
    </w:p>
    <w:p w:rsidR="00000000" w:rsidRDefault="00000000">
      <w:pPr>
        <w:numPr>
          <w:ilvl w:val="2"/>
          <w:numId w:val="3"/>
        </w:numPr>
        <w:spacing w:before="100" w:beforeAutospacing="1" w:after="100" w:afterAutospacing="1"/>
        <w:divId w:val="739864416"/>
      </w:pPr>
      <w:hyperlink r:id="rId110" w:anchor="trading-account-rest-api-set-auto-loan" w:history="1">
        <w:r>
          <w:rPr>
            <w:rStyle w:val="a3"/>
          </w:rPr>
          <w:t>Set auto loan</w:t>
        </w:r>
      </w:hyperlink>
      <w:r>
        <w:t xml:space="preserve"> </w:t>
      </w:r>
    </w:p>
    <w:p w:rsidR="00000000" w:rsidRDefault="00000000">
      <w:pPr>
        <w:numPr>
          <w:ilvl w:val="2"/>
          <w:numId w:val="3"/>
        </w:numPr>
        <w:spacing w:before="100" w:beforeAutospacing="1" w:after="100" w:afterAutospacing="1"/>
        <w:divId w:val="739864416"/>
      </w:pPr>
      <w:hyperlink r:id="rId111" w:anchor="trading-account-rest-api-preset-account-mode-switch" w:history="1">
        <w:r>
          <w:rPr>
            <w:rStyle w:val="a3"/>
          </w:rPr>
          <w:t>Preset account mode switch</w:t>
        </w:r>
      </w:hyperlink>
      <w:r>
        <w:t xml:space="preserve"> </w:t>
      </w:r>
    </w:p>
    <w:p w:rsidR="00000000" w:rsidRDefault="00000000">
      <w:pPr>
        <w:numPr>
          <w:ilvl w:val="2"/>
          <w:numId w:val="3"/>
        </w:numPr>
        <w:spacing w:before="100" w:beforeAutospacing="1" w:after="100" w:afterAutospacing="1"/>
        <w:divId w:val="739864416"/>
      </w:pPr>
      <w:hyperlink r:id="rId112" w:anchor="trading-account-rest-api-precheck-account-mode-switch" w:history="1">
        <w:r>
          <w:rPr>
            <w:rStyle w:val="a3"/>
          </w:rPr>
          <w:t>Precheck account mode switch</w:t>
        </w:r>
      </w:hyperlink>
      <w:r>
        <w:t xml:space="preserve"> </w:t>
      </w:r>
    </w:p>
    <w:p w:rsidR="00000000" w:rsidRDefault="00000000">
      <w:pPr>
        <w:numPr>
          <w:ilvl w:val="2"/>
          <w:numId w:val="3"/>
        </w:numPr>
        <w:spacing w:before="100" w:beforeAutospacing="1" w:after="100" w:afterAutospacing="1"/>
        <w:divId w:val="739864416"/>
      </w:pPr>
      <w:hyperlink r:id="rId113" w:anchor="trading-account-rest-api-set-account-mode" w:history="1">
        <w:r>
          <w:rPr>
            <w:rStyle w:val="a3"/>
          </w:rPr>
          <w:t>Set account mode</w:t>
        </w:r>
      </w:hyperlink>
      <w:r>
        <w:t xml:space="preserve"> </w:t>
      </w:r>
    </w:p>
    <w:p w:rsidR="00000000" w:rsidRDefault="00000000">
      <w:pPr>
        <w:numPr>
          <w:ilvl w:val="2"/>
          <w:numId w:val="3"/>
        </w:numPr>
        <w:spacing w:before="100" w:beforeAutospacing="1" w:after="100" w:afterAutospacing="1"/>
        <w:divId w:val="739864416"/>
      </w:pPr>
      <w:hyperlink r:id="rId114" w:anchor="trading-account-rest-api-reset-mmp-status" w:history="1">
        <w:r>
          <w:rPr>
            <w:rStyle w:val="a3"/>
          </w:rPr>
          <w:t>Reset MMP Status</w:t>
        </w:r>
      </w:hyperlink>
      <w:r>
        <w:t xml:space="preserve"> </w:t>
      </w:r>
    </w:p>
    <w:p w:rsidR="00000000" w:rsidRDefault="00000000">
      <w:pPr>
        <w:numPr>
          <w:ilvl w:val="2"/>
          <w:numId w:val="3"/>
        </w:numPr>
        <w:spacing w:before="100" w:beforeAutospacing="1" w:after="100" w:afterAutospacing="1"/>
        <w:divId w:val="739864416"/>
      </w:pPr>
      <w:hyperlink r:id="rId115" w:anchor="trading-account-rest-api-set-mmp" w:history="1">
        <w:r>
          <w:rPr>
            <w:rStyle w:val="a3"/>
          </w:rPr>
          <w:t>Set MMP</w:t>
        </w:r>
      </w:hyperlink>
      <w:r>
        <w:t xml:space="preserve"> </w:t>
      </w:r>
    </w:p>
    <w:p w:rsidR="00000000" w:rsidRDefault="00000000">
      <w:pPr>
        <w:numPr>
          <w:ilvl w:val="2"/>
          <w:numId w:val="3"/>
        </w:numPr>
        <w:spacing w:before="100" w:beforeAutospacing="1" w:after="100" w:afterAutospacing="1"/>
        <w:divId w:val="739864416"/>
      </w:pPr>
      <w:hyperlink r:id="rId116" w:anchor="trading-account-rest-api-get-mmp-config" w:history="1">
        <w:r>
          <w:rPr>
            <w:rStyle w:val="a3"/>
          </w:rPr>
          <w:t>GET MMP Config</w:t>
        </w:r>
      </w:hyperlink>
      <w:r>
        <w:t xml:space="preserve"> </w:t>
      </w:r>
    </w:p>
    <w:p w:rsidR="00000000" w:rsidRDefault="00000000">
      <w:pPr>
        <w:numPr>
          <w:ilvl w:val="1"/>
          <w:numId w:val="3"/>
        </w:numPr>
        <w:spacing w:before="100" w:beforeAutospacing="1" w:after="100" w:afterAutospacing="1"/>
        <w:divId w:val="739864416"/>
      </w:pPr>
      <w:hyperlink r:id="rId117" w:anchor="trading-account-websocket" w:history="1">
        <w:r>
          <w:rPr>
            <w:rStyle w:val="a3"/>
          </w:rPr>
          <w:t>WebSocket</w:t>
        </w:r>
      </w:hyperlink>
      <w:r>
        <w:t xml:space="preserve"> </w:t>
      </w:r>
    </w:p>
    <w:p w:rsidR="00000000" w:rsidRDefault="00000000">
      <w:pPr>
        <w:numPr>
          <w:ilvl w:val="2"/>
          <w:numId w:val="3"/>
        </w:numPr>
        <w:spacing w:before="100" w:beforeAutospacing="1" w:after="100" w:afterAutospacing="1"/>
        <w:divId w:val="739864416"/>
      </w:pPr>
      <w:hyperlink r:id="rId118" w:anchor="trading-account-websocket-account-channel" w:history="1">
        <w:r>
          <w:rPr>
            <w:rStyle w:val="a3"/>
          </w:rPr>
          <w:t>Account channel</w:t>
        </w:r>
      </w:hyperlink>
      <w:r>
        <w:t xml:space="preserve"> </w:t>
      </w:r>
    </w:p>
    <w:p w:rsidR="00000000" w:rsidRDefault="00000000">
      <w:pPr>
        <w:numPr>
          <w:ilvl w:val="2"/>
          <w:numId w:val="3"/>
        </w:numPr>
        <w:spacing w:before="100" w:beforeAutospacing="1" w:after="100" w:afterAutospacing="1"/>
        <w:divId w:val="739864416"/>
      </w:pPr>
      <w:hyperlink r:id="rId119" w:anchor="trading-account-websocket-positions-channel" w:history="1">
        <w:r>
          <w:rPr>
            <w:rStyle w:val="a3"/>
          </w:rPr>
          <w:t>Positions channel</w:t>
        </w:r>
      </w:hyperlink>
      <w:r>
        <w:t xml:space="preserve"> </w:t>
      </w:r>
    </w:p>
    <w:p w:rsidR="00000000" w:rsidRDefault="00000000">
      <w:pPr>
        <w:numPr>
          <w:ilvl w:val="2"/>
          <w:numId w:val="3"/>
        </w:numPr>
        <w:spacing w:before="100" w:beforeAutospacing="1" w:after="100" w:afterAutospacing="1"/>
        <w:divId w:val="739864416"/>
      </w:pPr>
      <w:hyperlink r:id="rId120" w:anchor="trading-account-websocket-balance-and-position-channel" w:history="1">
        <w:r>
          <w:rPr>
            <w:rStyle w:val="a3"/>
          </w:rPr>
          <w:t>Balance and position channel</w:t>
        </w:r>
      </w:hyperlink>
      <w:r>
        <w:t xml:space="preserve"> </w:t>
      </w:r>
    </w:p>
    <w:p w:rsidR="00000000" w:rsidRDefault="00000000">
      <w:pPr>
        <w:numPr>
          <w:ilvl w:val="2"/>
          <w:numId w:val="3"/>
        </w:numPr>
        <w:spacing w:before="100" w:beforeAutospacing="1" w:after="100" w:afterAutospacing="1"/>
        <w:divId w:val="739864416"/>
      </w:pPr>
      <w:hyperlink r:id="rId121" w:anchor="trading-account-websocket-position-risk-warning" w:history="1">
        <w:r>
          <w:rPr>
            <w:rStyle w:val="a3"/>
          </w:rPr>
          <w:t>Position risk warning</w:t>
        </w:r>
      </w:hyperlink>
      <w:r>
        <w:t xml:space="preserve"> </w:t>
      </w:r>
    </w:p>
    <w:p w:rsidR="00000000" w:rsidRDefault="00000000">
      <w:pPr>
        <w:numPr>
          <w:ilvl w:val="2"/>
          <w:numId w:val="3"/>
        </w:numPr>
        <w:spacing w:before="100" w:beforeAutospacing="1" w:after="100" w:afterAutospacing="1"/>
        <w:divId w:val="739864416"/>
      </w:pPr>
      <w:hyperlink r:id="rId122" w:anchor="trading-account-websocket-account-greeks-channel" w:history="1">
        <w:r>
          <w:rPr>
            <w:rStyle w:val="a3"/>
          </w:rPr>
          <w:t>Account greeks channel</w:t>
        </w:r>
      </w:hyperlink>
      <w:r>
        <w:t xml:space="preserve"> </w:t>
      </w:r>
    </w:p>
    <w:p w:rsidR="00000000" w:rsidRDefault="00000000">
      <w:pPr>
        <w:numPr>
          <w:ilvl w:val="0"/>
          <w:numId w:val="3"/>
        </w:numPr>
        <w:spacing w:before="100" w:beforeAutospacing="1" w:after="100" w:afterAutospacing="1"/>
        <w:divId w:val="739864416"/>
      </w:pPr>
      <w:hyperlink r:id="rId123" w:anchor="order-book-trading" w:history="1">
        <w:r>
          <w:rPr>
            <w:rStyle w:val="a3"/>
          </w:rPr>
          <w:t>Order Book Trading</w:t>
        </w:r>
      </w:hyperlink>
      <w:r>
        <w:t xml:space="preserve"> </w:t>
      </w:r>
    </w:p>
    <w:p w:rsidR="00000000" w:rsidRDefault="00000000">
      <w:pPr>
        <w:numPr>
          <w:ilvl w:val="1"/>
          <w:numId w:val="3"/>
        </w:numPr>
        <w:spacing w:before="100" w:beforeAutospacing="1" w:after="100" w:afterAutospacing="1"/>
        <w:divId w:val="739864416"/>
      </w:pPr>
      <w:hyperlink r:id="rId124" w:anchor="order-book-trading-trade" w:history="1">
        <w:r>
          <w:rPr>
            <w:rStyle w:val="a3"/>
          </w:rPr>
          <w:t>Trade</w:t>
        </w:r>
      </w:hyperlink>
      <w:r>
        <w:t xml:space="preserve"> </w:t>
      </w:r>
    </w:p>
    <w:p w:rsidR="00000000" w:rsidRDefault="00000000">
      <w:pPr>
        <w:numPr>
          <w:ilvl w:val="2"/>
          <w:numId w:val="3"/>
        </w:numPr>
        <w:spacing w:before="100" w:beforeAutospacing="1" w:after="100" w:afterAutospacing="1"/>
        <w:divId w:val="739864416"/>
      </w:pPr>
      <w:hyperlink r:id="rId125" w:anchor="order-book-trading-trade-post-place-order" w:history="1">
        <w:r>
          <w:rPr>
            <w:rStyle w:val="a3"/>
          </w:rPr>
          <w:t>POST / Place order</w:t>
        </w:r>
      </w:hyperlink>
      <w:r>
        <w:t xml:space="preserve"> </w:t>
      </w:r>
    </w:p>
    <w:p w:rsidR="00000000" w:rsidRDefault="00000000">
      <w:pPr>
        <w:numPr>
          <w:ilvl w:val="2"/>
          <w:numId w:val="3"/>
        </w:numPr>
        <w:spacing w:before="100" w:beforeAutospacing="1" w:after="100" w:afterAutospacing="1"/>
        <w:divId w:val="739864416"/>
      </w:pPr>
      <w:hyperlink r:id="rId126" w:anchor="order-book-trading-trade-post-place-multiple-orders" w:history="1">
        <w:r>
          <w:rPr>
            <w:rStyle w:val="a3"/>
          </w:rPr>
          <w:t>POST / Place multiple orders</w:t>
        </w:r>
      </w:hyperlink>
      <w:r>
        <w:t xml:space="preserve"> </w:t>
      </w:r>
    </w:p>
    <w:p w:rsidR="00000000" w:rsidRDefault="00000000">
      <w:pPr>
        <w:numPr>
          <w:ilvl w:val="2"/>
          <w:numId w:val="3"/>
        </w:numPr>
        <w:spacing w:before="100" w:beforeAutospacing="1" w:after="100" w:afterAutospacing="1"/>
        <w:divId w:val="739864416"/>
      </w:pPr>
      <w:hyperlink r:id="rId127" w:anchor="order-book-trading-trade-post-cancel-order" w:history="1">
        <w:r>
          <w:rPr>
            <w:rStyle w:val="a3"/>
          </w:rPr>
          <w:t>POST / Cancel order</w:t>
        </w:r>
      </w:hyperlink>
      <w:r>
        <w:t xml:space="preserve"> </w:t>
      </w:r>
    </w:p>
    <w:p w:rsidR="00000000" w:rsidRDefault="00000000">
      <w:pPr>
        <w:numPr>
          <w:ilvl w:val="2"/>
          <w:numId w:val="3"/>
        </w:numPr>
        <w:spacing w:before="100" w:beforeAutospacing="1" w:after="100" w:afterAutospacing="1"/>
        <w:divId w:val="739864416"/>
      </w:pPr>
      <w:hyperlink r:id="rId128" w:anchor="order-book-trading-trade-post-cancel-multiple-orders" w:history="1">
        <w:r>
          <w:rPr>
            <w:rStyle w:val="a3"/>
          </w:rPr>
          <w:t>POST / Cancel multiple orders</w:t>
        </w:r>
      </w:hyperlink>
      <w:r>
        <w:t xml:space="preserve"> </w:t>
      </w:r>
    </w:p>
    <w:p w:rsidR="00000000" w:rsidRDefault="00000000">
      <w:pPr>
        <w:numPr>
          <w:ilvl w:val="2"/>
          <w:numId w:val="3"/>
        </w:numPr>
        <w:spacing w:before="100" w:beforeAutospacing="1" w:after="100" w:afterAutospacing="1"/>
        <w:divId w:val="739864416"/>
      </w:pPr>
      <w:hyperlink r:id="rId129" w:anchor="order-book-trading-trade-post-amend-order" w:history="1">
        <w:r>
          <w:rPr>
            <w:rStyle w:val="a3"/>
          </w:rPr>
          <w:t>POST / Amend order</w:t>
        </w:r>
      </w:hyperlink>
      <w:r>
        <w:t xml:space="preserve"> </w:t>
      </w:r>
    </w:p>
    <w:p w:rsidR="00000000" w:rsidRDefault="00000000">
      <w:pPr>
        <w:numPr>
          <w:ilvl w:val="2"/>
          <w:numId w:val="3"/>
        </w:numPr>
        <w:spacing w:before="100" w:beforeAutospacing="1" w:after="100" w:afterAutospacing="1"/>
        <w:divId w:val="739864416"/>
      </w:pPr>
      <w:hyperlink r:id="rId130" w:anchor="order-book-trading-trade-post-amend-multiple-orders" w:history="1">
        <w:r>
          <w:rPr>
            <w:rStyle w:val="a3"/>
          </w:rPr>
          <w:t>POST / Amend multiple orders</w:t>
        </w:r>
      </w:hyperlink>
      <w:r>
        <w:t xml:space="preserve"> </w:t>
      </w:r>
    </w:p>
    <w:p w:rsidR="00000000" w:rsidRDefault="00000000">
      <w:pPr>
        <w:numPr>
          <w:ilvl w:val="2"/>
          <w:numId w:val="3"/>
        </w:numPr>
        <w:spacing w:before="100" w:beforeAutospacing="1" w:after="100" w:afterAutospacing="1"/>
        <w:divId w:val="739864416"/>
      </w:pPr>
      <w:hyperlink r:id="rId131" w:anchor="order-book-trading-trade-post-close-positions" w:history="1">
        <w:r>
          <w:rPr>
            <w:rStyle w:val="a3"/>
          </w:rPr>
          <w:t>POST / Close positions</w:t>
        </w:r>
      </w:hyperlink>
      <w:r>
        <w:t xml:space="preserve"> </w:t>
      </w:r>
    </w:p>
    <w:p w:rsidR="00000000" w:rsidRDefault="00000000">
      <w:pPr>
        <w:numPr>
          <w:ilvl w:val="2"/>
          <w:numId w:val="3"/>
        </w:numPr>
        <w:spacing w:before="100" w:beforeAutospacing="1" w:after="100" w:afterAutospacing="1"/>
        <w:divId w:val="739864416"/>
      </w:pPr>
      <w:hyperlink r:id="rId132" w:anchor="order-book-trading-trade-get-order-details" w:history="1">
        <w:r>
          <w:rPr>
            <w:rStyle w:val="a3"/>
          </w:rPr>
          <w:t>GET / Order details</w:t>
        </w:r>
      </w:hyperlink>
      <w:r>
        <w:t xml:space="preserve"> </w:t>
      </w:r>
    </w:p>
    <w:p w:rsidR="00000000" w:rsidRDefault="00000000">
      <w:pPr>
        <w:numPr>
          <w:ilvl w:val="2"/>
          <w:numId w:val="3"/>
        </w:numPr>
        <w:spacing w:before="100" w:beforeAutospacing="1" w:after="100" w:afterAutospacing="1"/>
        <w:divId w:val="739864416"/>
      </w:pPr>
      <w:hyperlink r:id="rId133" w:anchor="order-book-trading-trade-get-order-list" w:history="1">
        <w:r>
          <w:rPr>
            <w:rStyle w:val="a3"/>
          </w:rPr>
          <w:t>GET / Order List</w:t>
        </w:r>
      </w:hyperlink>
      <w:r>
        <w:t xml:space="preserve"> </w:t>
      </w:r>
    </w:p>
    <w:p w:rsidR="00000000" w:rsidRDefault="00000000">
      <w:pPr>
        <w:numPr>
          <w:ilvl w:val="2"/>
          <w:numId w:val="3"/>
        </w:numPr>
        <w:spacing w:before="100" w:beforeAutospacing="1" w:after="100" w:afterAutospacing="1"/>
        <w:divId w:val="739864416"/>
      </w:pPr>
      <w:hyperlink r:id="rId134" w:anchor="order-book-trading-trade-get-order-history-last-7-days" w:history="1">
        <w:r>
          <w:rPr>
            <w:rStyle w:val="a3"/>
          </w:rPr>
          <w:t>GET / Order history (last 7 days)</w:t>
        </w:r>
      </w:hyperlink>
      <w:r>
        <w:t xml:space="preserve"> </w:t>
      </w:r>
    </w:p>
    <w:p w:rsidR="00000000" w:rsidRDefault="00000000">
      <w:pPr>
        <w:numPr>
          <w:ilvl w:val="2"/>
          <w:numId w:val="3"/>
        </w:numPr>
        <w:spacing w:before="100" w:beforeAutospacing="1" w:after="100" w:afterAutospacing="1"/>
        <w:divId w:val="739864416"/>
      </w:pPr>
      <w:hyperlink r:id="rId135" w:anchor="order-book-trading-trade-get-order-history-last-3-months" w:history="1">
        <w:r>
          <w:rPr>
            <w:rStyle w:val="a3"/>
          </w:rPr>
          <w:t>GET / Order history (last 3 months)</w:t>
        </w:r>
      </w:hyperlink>
      <w:r>
        <w:t xml:space="preserve"> </w:t>
      </w:r>
    </w:p>
    <w:p w:rsidR="00000000" w:rsidRDefault="00000000">
      <w:pPr>
        <w:numPr>
          <w:ilvl w:val="2"/>
          <w:numId w:val="3"/>
        </w:numPr>
        <w:spacing w:before="100" w:beforeAutospacing="1" w:after="100" w:afterAutospacing="1"/>
        <w:divId w:val="739864416"/>
      </w:pPr>
      <w:hyperlink r:id="rId136" w:anchor="order-book-trading-trade-get-transaction-details-last-3-days" w:history="1">
        <w:r>
          <w:rPr>
            <w:rStyle w:val="a3"/>
          </w:rPr>
          <w:t>GET / Transaction details (last 3 days)</w:t>
        </w:r>
      </w:hyperlink>
      <w:r>
        <w:t xml:space="preserve"> </w:t>
      </w:r>
    </w:p>
    <w:p w:rsidR="00000000" w:rsidRDefault="00000000">
      <w:pPr>
        <w:numPr>
          <w:ilvl w:val="2"/>
          <w:numId w:val="3"/>
        </w:numPr>
        <w:spacing w:before="100" w:beforeAutospacing="1" w:after="100" w:afterAutospacing="1"/>
        <w:divId w:val="739864416"/>
      </w:pPr>
      <w:hyperlink r:id="rId137" w:anchor="order-book-trading-trade-get-transaction-details-last-3-months" w:history="1">
        <w:r>
          <w:rPr>
            <w:rStyle w:val="a3"/>
          </w:rPr>
          <w:t>GET / Transaction details (last 3 months)</w:t>
        </w:r>
      </w:hyperlink>
      <w:r>
        <w:t xml:space="preserve"> </w:t>
      </w:r>
    </w:p>
    <w:p w:rsidR="00000000" w:rsidRDefault="00000000">
      <w:pPr>
        <w:numPr>
          <w:ilvl w:val="2"/>
          <w:numId w:val="3"/>
        </w:numPr>
        <w:spacing w:before="100" w:beforeAutospacing="1" w:after="100" w:afterAutospacing="1"/>
        <w:divId w:val="739864416"/>
      </w:pPr>
      <w:hyperlink r:id="rId138" w:anchor="order-book-trading-trade-get-easy-convert-currency-list" w:history="1">
        <w:r>
          <w:rPr>
            <w:rStyle w:val="a3"/>
          </w:rPr>
          <w:t>GET / Easy convert currency list</w:t>
        </w:r>
      </w:hyperlink>
      <w:r>
        <w:t xml:space="preserve"> </w:t>
      </w:r>
    </w:p>
    <w:p w:rsidR="00000000" w:rsidRDefault="00000000">
      <w:pPr>
        <w:numPr>
          <w:ilvl w:val="2"/>
          <w:numId w:val="3"/>
        </w:numPr>
        <w:spacing w:before="100" w:beforeAutospacing="1" w:after="100" w:afterAutospacing="1"/>
        <w:divId w:val="739864416"/>
      </w:pPr>
      <w:hyperlink r:id="rId139" w:anchor="order-book-trading-trade-post-place-easy-convert" w:history="1">
        <w:r>
          <w:rPr>
            <w:rStyle w:val="a3"/>
          </w:rPr>
          <w:t>POST / Place easy convert</w:t>
        </w:r>
      </w:hyperlink>
      <w:r>
        <w:t xml:space="preserve"> </w:t>
      </w:r>
    </w:p>
    <w:p w:rsidR="00000000" w:rsidRDefault="00000000">
      <w:pPr>
        <w:numPr>
          <w:ilvl w:val="2"/>
          <w:numId w:val="3"/>
        </w:numPr>
        <w:spacing w:before="100" w:beforeAutospacing="1" w:after="100" w:afterAutospacing="1"/>
        <w:divId w:val="739864416"/>
      </w:pPr>
      <w:hyperlink r:id="rId140" w:anchor="order-book-trading-trade-get-easy-convert-history" w:history="1">
        <w:r>
          <w:rPr>
            <w:rStyle w:val="a3"/>
          </w:rPr>
          <w:t>GET / Easy convert history</w:t>
        </w:r>
      </w:hyperlink>
      <w:r>
        <w:t xml:space="preserve"> </w:t>
      </w:r>
    </w:p>
    <w:p w:rsidR="00000000" w:rsidRDefault="00000000">
      <w:pPr>
        <w:numPr>
          <w:ilvl w:val="2"/>
          <w:numId w:val="3"/>
        </w:numPr>
        <w:spacing w:before="100" w:beforeAutospacing="1" w:after="100" w:afterAutospacing="1"/>
        <w:divId w:val="739864416"/>
      </w:pPr>
      <w:hyperlink r:id="rId141" w:anchor="order-book-trading-trade-get-one-click-repay-currency-list" w:history="1">
        <w:r>
          <w:rPr>
            <w:rStyle w:val="a3"/>
          </w:rPr>
          <w:t>GET / One-click repay currency list</w:t>
        </w:r>
      </w:hyperlink>
      <w:r>
        <w:t xml:space="preserve"> </w:t>
      </w:r>
    </w:p>
    <w:p w:rsidR="00000000" w:rsidRDefault="00000000">
      <w:pPr>
        <w:numPr>
          <w:ilvl w:val="2"/>
          <w:numId w:val="3"/>
        </w:numPr>
        <w:spacing w:before="100" w:beforeAutospacing="1" w:after="100" w:afterAutospacing="1"/>
        <w:divId w:val="739864416"/>
      </w:pPr>
      <w:hyperlink r:id="rId142" w:anchor="order-book-trading-trade-post-trade-one-click-repay" w:history="1">
        <w:r>
          <w:rPr>
            <w:rStyle w:val="a3"/>
          </w:rPr>
          <w:t>POST / Trade one-click repay</w:t>
        </w:r>
      </w:hyperlink>
      <w:r>
        <w:t xml:space="preserve"> </w:t>
      </w:r>
    </w:p>
    <w:p w:rsidR="00000000" w:rsidRDefault="00000000">
      <w:pPr>
        <w:numPr>
          <w:ilvl w:val="2"/>
          <w:numId w:val="3"/>
        </w:numPr>
        <w:spacing w:before="100" w:beforeAutospacing="1" w:after="100" w:afterAutospacing="1"/>
        <w:divId w:val="739864416"/>
      </w:pPr>
      <w:hyperlink r:id="rId143" w:anchor="order-book-trading-trade-get-one-click-repay-history" w:history="1">
        <w:r>
          <w:rPr>
            <w:rStyle w:val="a3"/>
          </w:rPr>
          <w:t>GET / One-click repay history</w:t>
        </w:r>
      </w:hyperlink>
      <w:r>
        <w:t xml:space="preserve"> </w:t>
      </w:r>
    </w:p>
    <w:p w:rsidR="00000000" w:rsidRDefault="00000000">
      <w:pPr>
        <w:numPr>
          <w:ilvl w:val="2"/>
          <w:numId w:val="3"/>
        </w:numPr>
        <w:spacing w:before="100" w:beforeAutospacing="1" w:after="100" w:afterAutospacing="1"/>
        <w:divId w:val="739864416"/>
      </w:pPr>
      <w:hyperlink r:id="rId144" w:anchor="order-book-trading-trade-post-mass-cancel-order" w:history="1">
        <w:r>
          <w:rPr>
            <w:rStyle w:val="a3"/>
          </w:rPr>
          <w:t>POST / Mass cancel order</w:t>
        </w:r>
      </w:hyperlink>
      <w:r>
        <w:t xml:space="preserve"> </w:t>
      </w:r>
    </w:p>
    <w:p w:rsidR="00000000" w:rsidRDefault="00000000">
      <w:pPr>
        <w:numPr>
          <w:ilvl w:val="2"/>
          <w:numId w:val="3"/>
        </w:numPr>
        <w:spacing w:before="100" w:beforeAutospacing="1" w:after="100" w:afterAutospacing="1"/>
        <w:divId w:val="739864416"/>
      </w:pPr>
      <w:hyperlink r:id="rId145" w:anchor="order-book-trading-trade-post-cancel-all-after" w:history="1">
        <w:r>
          <w:rPr>
            <w:rStyle w:val="a3"/>
          </w:rPr>
          <w:t>POST / Cancel All After</w:t>
        </w:r>
      </w:hyperlink>
      <w:r>
        <w:t xml:space="preserve"> </w:t>
      </w:r>
    </w:p>
    <w:p w:rsidR="00000000" w:rsidRDefault="00000000">
      <w:pPr>
        <w:numPr>
          <w:ilvl w:val="2"/>
          <w:numId w:val="3"/>
        </w:numPr>
        <w:spacing w:before="100" w:beforeAutospacing="1" w:after="100" w:afterAutospacing="1"/>
        <w:divId w:val="739864416"/>
      </w:pPr>
      <w:hyperlink r:id="rId146" w:anchor="order-book-trading-trade-get-account-rate-limit" w:history="1">
        <w:r>
          <w:rPr>
            <w:rStyle w:val="a3"/>
          </w:rPr>
          <w:t>GET / Account rate limit</w:t>
        </w:r>
      </w:hyperlink>
      <w:r>
        <w:t xml:space="preserve"> </w:t>
      </w:r>
    </w:p>
    <w:p w:rsidR="00000000" w:rsidRDefault="00000000">
      <w:pPr>
        <w:numPr>
          <w:ilvl w:val="2"/>
          <w:numId w:val="3"/>
        </w:numPr>
        <w:spacing w:before="100" w:beforeAutospacing="1" w:after="100" w:afterAutospacing="1"/>
        <w:divId w:val="739864416"/>
      </w:pPr>
      <w:hyperlink r:id="rId147" w:anchor="order-book-trading-trade-post-order-precheck" w:history="1">
        <w:r>
          <w:rPr>
            <w:rStyle w:val="a3"/>
          </w:rPr>
          <w:t>POST / Order precheck</w:t>
        </w:r>
      </w:hyperlink>
      <w:r>
        <w:t xml:space="preserve"> </w:t>
      </w:r>
    </w:p>
    <w:p w:rsidR="00000000" w:rsidRDefault="00000000">
      <w:pPr>
        <w:numPr>
          <w:ilvl w:val="2"/>
          <w:numId w:val="3"/>
        </w:numPr>
        <w:spacing w:before="100" w:beforeAutospacing="1" w:after="100" w:afterAutospacing="1"/>
        <w:divId w:val="739864416"/>
      </w:pPr>
      <w:hyperlink r:id="rId148" w:anchor="order-book-trading-trade-ws-order-channel" w:history="1">
        <w:r>
          <w:rPr>
            <w:rStyle w:val="a3"/>
          </w:rPr>
          <w:t>WS / Order channel</w:t>
        </w:r>
      </w:hyperlink>
      <w:r>
        <w:t xml:space="preserve"> </w:t>
      </w:r>
    </w:p>
    <w:p w:rsidR="00000000" w:rsidRDefault="00000000">
      <w:pPr>
        <w:numPr>
          <w:ilvl w:val="2"/>
          <w:numId w:val="3"/>
        </w:numPr>
        <w:spacing w:before="100" w:beforeAutospacing="1" w:after="100" w:afterAutospacing="1"/>
        <w:divId w:val="739864416"/>
      </w:pPr>
      <w:hyperlink r:id="rId149" w:anchor="order-book-trading-trade-ws-fills-channel" w:history="1">
        <w:r>
          <w:rPr>
            <w:rStyle w:val="a3"/>
          </w:rPr>
          <w:t>WS / Fills channel</w:t>
        </w:r>
      </w:hyperlink>
      <w:r>
        <w:t xml:space="preserve"> </w:t>
      </w:r>
    </w:p>
    <w:p w:rsidR="00000000" w:rsidRDefault="00000000">
      <w:pPr>
        <w:numPr>
          <w:ilvl w:val="2"/>
          <w:numId w:val="3"/>
        </w:numPr>
        <w:spacing w:before="100" w:beforeAutospacing="1" w:after="100" w:afterAutospacing="1"/>
        <w:divId w:val="739864416"/>
      </w:pPr>
      <w:hyperlink r:id="rId150" w:anchor="order-book-trading-trade-ws-place-order" w:history="1">
        <w:r>
          <w:rPr>
            <w:rStyle w:val="a3"/>
          </w:rPr>
          <w:t>WS / Place order</w:t>
        </w:r>
      </w:hyperlink>
      <w:r>
        <w:t xml:space="preserve"> </w:t>
      </w:r>
    </w:p>
    <w:p w:rsidR="00000000" w:rsidRDefault="00000000">
      <w:pPr>
        <w:numPr>
          <w:ilvl w:val="2"/>
          <w:numId w:val="3"/>
        </w:numPr>
        <w:spacing w:before="100" w:beforeAutospacing="1" w:after="100" w:afterAutospacing="1"/>
        <w:divId w:val="739864416"/>
      </w:pPr>
      <w:hyperlink r:id="rId151" w:anchor="order-book-trading-trade-ws-place-multiple-orders" w:history="1">
        <w:r>
          <w:rPr>
            <w:rStyle w:val="a3"/>
          </w:rPr>
          <w:t>WS / Place multiple orders</w:t>
        </w:r>
      </w:hyperlink>
      <w:r>
        <w:t xml:space="preserve"> </w:t>
      </w:r>
    </w:p>
    <w:p w:rsidR="00000000" w:rsidRDefault="00000000">
      <w:pPr>
        <w:numPr>
          <w:ilvl w:val="2"/>
          <w:numId w:val="3"/>
        </w:numPr>
        <w:spacing w:before="100" w:beforeAutospacing="1" w:after="100" w:afterAutospacing="1"/>
        <w:divId w:val="739864416"/>
      </w:pPr>
      <w:hyperlink r:id="rId152" w:anchor="order-book-trading-trade-ws-cancel-order" w:history="1">
        <w:r>
          <w:rPr>
            <w:rStyle w:val="a3"/>
          </w:rPr>
          <w:t>WS / Cancel order</w:t>
        </w:r>
      </w:hyperlink>
      <w:r>
        <w:t xml:space="preserve"> </w:t>
      </w:r>
    </w:p>
    <w:p w:rsidR="00000000" w:rsidRDefault="00000000">
      <w:pPr>
        <w:numPr>
          <w:ilvl w:val="2"/>
          <w:numId w:val="3"/>
        </w:numPr>
        <w:spacing w:before="100" w:beforeAutospacing="1" w:after="100" w:afterAutospacing="1"/>
        <w:divId w:val="739864416"/>
      </w:pPr>
      <w:hyperlink r:id="rId153" w:anchor="order-book-trading-trade-ws-cancel-multiple-orders" w:history="1">
        <w:r>
          <w:rPr>
            <w:rStyle w:val="a3"/>
          </w:rPr>
          <w:t>WS / Cancel multiple orders</w:t>
        </w:r>
      </w:hyperlink>
      <w:r>
        <w:t xml:space="preserve"> </w:t>
      </w:r>
    </w:p>
    <w:p w:rsidR="00000000" w:rsidRDefault="00000000">
      <w:pPr>
        <w:numPr>
          <w:ilvl w:val="2"/>
          <w:numId w:val="3"/>
        </w:numPr>
        <w:spacing w:before="100" w:beforeAutospacing="1" w:after="100" w:afterAutospacing="1"/>
        <w:divId w:val="739864416"/>
      </w:pPr>
      <w:hyperlink r:id="rId154" w:anchor="order-book-trading-trade-ws-amend-order" w:history="1">
        <w:r>
          <w:rPr>
            <w:rStyle w:val="a3"/>
          </w:rPr>
          <w:t>WS / Amend order</w:t>
        </w:r>
      </w:hyperlink>
      <w:r>
        <w:t xml:space="preserve"> </w:t>
      </w:r>
    </w:p>
    <w:p w:rsidR="00000000" w:rsidRDefault="00000000">
      <w:pPr>
        <w:numPr>
          <w:ilvl w:val="2"/>
          <w:numId w:val="3"/>
        </w:numPr>
        <w:spacing w:before="100" w:beforeAutospacing="1" w:after="100" w:afterAutospacing="1"/>
        <w:divId w:val="739864416"/>
      </w:pPr>
      <w:hyperlink r:id="rId155" w:anchor="order-book-trading-trade-ws-amend-multiple-orders" w:history="1">
        <w:r>
          <w:rPr>
            <w:rStyle w:val="a3"/>
          </w:rPr>
          <w:t>WS / Amend multiple orders</w:t>
        </w:r>
      </w:hyperlink>
      <w:r>
        <w:t xml:space="preserve"> </w:t>
      </w:r>
    </w:p>
    <w:p w:rsidR="00000000" w:rsidRDefault="00000000">
      <w:pPr>
        <w:numPr>
          <w:ilvl w:val="2"/>
          <w:numId w:val="3"/>
        </w:numPr>
        <w:spacing w:before="100" w:beforeAutospacing="1" w:after="100" w:afterAutospacing="1"/>
        <w:divId w:val="739864416"/>
      </w:pPr>
      <w:hyperlink r:id="rId156" w:anchor="order-book-trading-trade-ws-mass-cancel-order" w:history="1">
        <w:r>
          <w:rPr>
            <w:rStyle w:val="a3"/>
          </w:rPr>
          <w:t>WS / Mass cancel order</w:t>
        </w:r>
      </w:hyperlink>
      <w:r>
        <w:t xml:space="preserve"> </w:t>
      </w:r>
    </w:p>
    <w:p w:rsidR="00000000" w:rsidRDefault="00000000">
      <w:pPr>
        <w:numPr>
          <w:ilvl w:val="1"/>
          <w:numId w:val="3"/>
        </w:numPr>
        <w:spacing w:before="100" w:beforeAutospacing="1" w:after="100" w:afterAutospacing="1"/>
        <w:divId w:val="739864416"/>
      </w:pPr>
      <w:hyperlink r:id="rId157" w:anchor="order-book-trading-algo-trading" w:history="1">
        <w:r>
          <w:rPr>
            <w:rStyle w:val="a3"/>
          </w:rPr>
          <w:t>Algo Trading</w:t>
        </w:r>
      </w:hyperlink>
      <w:r>
        <w:t xml:space="preserve"> </w:t>
      </w:r>
    </w:p>
    <w:p w:rsidR="00000000" w:rsidRDefault="00000000">
      <w:pPr>
        <w:numPr>
          <w:ilvl w:val="2"/>
          <w:numId w:val="3"/>
        </w:numPr>
        <w:spacing w:before="100" w:beforeAutospacing="1" w:after="100" w:afterAutospacing="1"/>
        <w:divId w:val="739864416"/>
      </w:pPr>
      <w:hyperlink r:id="rId158" w:anchor="order-book-trading-algo-trading-post-place-algo-order" w:history="1">
        <w:r>
          <w:rPr>
            <w:rStyle w:val="a3"/>
          </w:rPr>
          <w:t>POST / Place algo order</w:t>
        </w:r>
      </w:hyperlink>
      <w:r>
        <w:t xml:space="preserve"> </w:t>
      </w:r>
    </w:p>
    <w:p w:rsidR="00000000" w:rsidRDefault="00000000">
      <w:pPr>
        <w:numPr>
          <w:ilvl w:val="2"/>
          <w:numId w:val="3"/>
        </w:numPr>
        <w:spacing w:before="100" w:beforeAutospacing="1" w:after="100" w:afterAutospacing="1"/>
        <w:divId w:val="739864416"/>
      </w:pPr>
      <w:hyperlink r:id="rId159" w:anchor="order-book-trading-algo-trading-post-cancel-algo-order" w:history="1">
        <w:r>
          <w:rPr>
            <w:rStyle w:val="a3"/>
          </w:rPr>
          <w:t>POST / Cancel algo order</w:t>
        </w:r>
      </w:hyperlink>
      <w:r>
        <w:t xml:space="preserve"> </w:t>
      </w:r>
    </w:p>
    <w:p w:rsidR="00000000" w:rsidRDefault="00000000">
      <w:pPr>
        <w:numPr>
          <w:ilvl w:val="2"/>
          <w:numId w:val="3"/>
        </w:numPr>
        <w:spacing w:before="100" w:beforeAutospacing="1" w:after="100" w:afterAutospacing="1"/>
        <w:divId w:val="739864416"/>
      </w:pPr>
      <w:hyperlink r:id="rId160" w:anchor="order-book-trading-algo-trading-post-amend-algo-order" w:history="1">
        <w:r>
          <w:rPr>
            <w:rStyle w:val="a3"/>
          </w:rPr>
          <w:t>POST / Amend algo order</w:t>
        </w:r>
      </w:hyperlink>
      <w:r>
        <w:t xml:space="preserve"> </w:t>
      </w:r>
    </w:p>
    <w:p w:rsidR="00000000" w:rsidRDefault="00000000">
      <w:pPr>
        <w:numPr>
          <w:ilvl w:val="2"/>
          <w:numId w:val="3"/>
        </w:numPr>
        <w:spacing w:before="100" w:beforeAutospacing="1" w:after="100" w:afterAutospacing="1"/>
        <w:divId w:val="739864416"/>
      </w:pPr>
      <w:hyperlink r:id="rId161" w:anchor="order-book-trading-algo-trading-post-cancel-advance-algo-order" w:history="1">
        <w:r>
          <w:rPr>
            <w:rStyle w:val="a3"/>
          </w:rPr>
          <w:t>POST / Cancel advance algo order</w:t>
        </w:r>
      </w:hyperlink>
      <w:r>
        <w:t xml:space="preserve"> </w:t>
      </w:r>
    </w:p>
    <w:p w:rsidR="00000000" w:rsidRDefault="00000000">
      <w:pPr>
        <w:numPr>
          <w:ilvl w:val="2"/>
          <w:numId w:val="3"/>
        </w:numPr>
        <w:spacing w:before="100" w:beforeAutospacing="1" w:after="100" w:afterAutospacing="1"/>
        <w:divId w:val="739864416"/>
      </w:pPr>
      <w:hyperlink r:id="rId162" w:anchor="order-book-trading-algo-trading-get-algo-order-details" w:history="1">
        <w:r>
          <w:rPr>
            <w:rStyle w:val="a3"/>
          </w:rPr>
          <w:t>GET / Algo order details</w:t>
        </w:r>
      </w:hyperlink>
      <w:r>
        <w:t xml:space="preserve"> </w:t>
      </w:r>
    </w:p>
    <w:p w:rsidR="00000000" w:rsidRDefault="00000000">
      <w:pPr>
        <w:numPr>
          <w:ilvl w:val="2"/>
          <w:numId w:val="3"/>
        </w:numPr>
        <w:spacing w:before="100" w:beforeAutospacing="1" w:after="100" w:afterAutospacing="1"/>
        <w:divId w:val="739864416"/>
      </w:pPr>
      <w:hyperlink r:id="rId163" w:anchor="order-book-trading-algo-trading-get-algo-order-list" w:history="1">
        <w:r>
          <w:rPr>
            <w:rStyle w:val="a3"/>
          </w:rPr>
          <w:t>GET / Algo order list</w:t>
        </w:r>
      </w:hyperlink>
      <w:r>
        <w:t xml:space="preserve"> </w:t>
      </w:r>
    </w:p>
    <w:p w:rsidR="00000000" w:rsidRDefault="00000000">
      <w:pPr>
        <w:numPr>
          <w:ilvl w:val="2"/>
          <w:numId w:val="3"/>
        </w:numPr>
        <w:spacing w:before="100" w:beforeAutospacing="1" w:after="100" w:afterAutospacing="1"/>
        <w:divId w:val="739864416"/>
      </w:pPr>
      <w:hyperlink r:id="rId164" w:anchor="order-book-trading-algo-trading-get-algo-order-history" w:history="1">
        <w:r>
          <w:rPr>
            <w:rStyle w:val="a3"/>
          </w:rPr>
          <w:t>GET / Algo order history</w:t>
        </w:r>
      </w:hyperlink>
      <w:r>
        <w:t xml:space="preserve"> </w:t>
      </w:r>
    </w:p>
    <w:p w:rsidR="00000000" w:rsidRDefault="00000000">
      <w:pPr>
        <w:numPr>
          <w:ilvl w:val="2"/>
          <w:numId w:val="3"/>
        </w:numPr>
        <w:spacing w:before="100" w:beforeAutospacing="1" w:after="100" w:afterAutospacing="1"/>
        <w:divId w:val="739864416"/>
      </w:pPr>
      <w:hyperlink r:id="rId165" w:anchor="order-book-trading-algo-trading-ws-algo-orders-channel" w:history="1">
        <w:r>
          <w:rPr>
            <w:rStyle w:val="a3"/>
          </w:rPr>
          <w:t>WS / Algo orders channel</w:t>
        </w:r>
      </w:hyperlink>
      <w:r>
        <w:t xml:space="preserve"> </w:t>
      </w:r>
    </w:p>
    <w:p w:rsidR="00000000" w:rsidRDefault="00000000">
      <w:pPr>
        <w:numPr>
          <w:ilvl w:val="2"/>
          <w:numId w:val="3"/>
        </w:numPr>
        <w:spacing w:before="100" w:beforeAutospacing="1" w:after="100" w:afterAutospacing="1"/>
        <w:divId w:val="739864416"/>
      </w:pPr>
      <w:hyperlink r:id="rId166" w:anchor="order-book-trading-algo-trading-ws-advance-algo-orders-channel" w:history="1">
        <w:r>
          <w:rPr>
            <w:rStyle w:val="a3"/>
          </w:rPr>
          <w:t>WS / Advance algo orders channel</w:t>
        </w:r>
      </w:hyperlink>
      <w:r>
        <w:t xml:space="preserve"> </w:t>
      </w:r>
    </w:p>
    <w:p w:rsidR="00000000" w:rsidRDefault="00000000">
      <w:pPr>
        <w:numPr>
          <w:ilvl w:val="1"/>
          <w:numId w:val="3"/>
        </w:numPr>
        <w:spacing w:before="100" w:beforeAutospacing="1" w:after="100" w:afterAutospacing="1"/>
        <w:divId w:val="739864416"/>
      </w:pPr>
      <w:hyperlink r:id="rId167" w:anchor="order-book-trading-grid-trading" w:history="1">
        <w:r>
          <w:rPr>
            <w:rStyle w:val="a3"/>
          </w:rPr>
          <w:t>Grid Trading</w:t>
        </w:r>
      </w:hyperlink>
      <w:r>
        <w:t xml:space="preserve"> </w:t>
      </w:r>
    </w:p>
    <w:p w:rsidR="00000000" w:rsidRDefault="00000000">
      <w:pPr>
        <w:numPr>
          <w:ilvl w:val="2"/>
          <w:numId w:val="3"/>
        </w:numPr>
        <w:spacing w:before="100" w:beforeAutospacing="1" w:after="100" w:afterAutospacing="1"/>
        <w:divId w:val="739864416"/>
      </w:pPr>
      <w:hyperlink r:id="rId168" w:anchor="order-book-trading-grid-trading-post-place-grid-algo-order" w:history="1">
        <w:r>
          <w:rPr>
            <w:rStyle w:val="a3"/>
          </w:rPr>
          <w:t>POST / Place grid algo order</w:t>
        </w:r>
      </w:hyperlink>
      <w:r>
        <w:t xml:space="preserve"> </w:t>
      </w:r>
    </w:p>
    <w:p w:rsidR="00000000" w:rsidRDefault="00000000">
      <w:pPr>
        <w:numPr>
          <w:ilvl w:val="2"/>
          <w:numId w:val="3"/>
        </w:numPr>
        <w:spacing w:before="100" w:beforeAutospacing="1" w:after="100" w:afterAutospacing="1"/>
        <w:divId w:val="739864416"/>
      </w:pPr>
      <w:hyperlink r:id="rId169" w:anchor="order-book-trading-grid-trading-post-amend-grid-algo-order" w:history="1">
        <w:r>
          <w:rPr>
            <w:rStyle w:val="a3"/>
          </w:rPr>
          <w:t>POST / Amend grid algo order</w:t>
        </w:r>
      </w:hyperlink>
      <w:r>
        <w:t xml:space="preserve"> </w:t>
      </w:r>
    </w:p>
    <w:p w:rsidR="00000000" w:rsidRDefault="00000000">
      <w:pPr>
        <w:numPr>
          <w:ilvl w:val="2"/>
          <w:numId w:val="3"/>
        </w:numPr>
        <w:spacing w:before="100" w:beforeAutospacing="1" w:after="100" w:afterAutospacing="1"/>
        <w:divId w:val="739864416"/>
      </w:pPr>
      <w:hyperlink r:id="rId170" w:anchor="order-book-trading-grid-trading-post-stop-grid-algo-order" w:history="1">
        <w:r>
          <w:rPr>
            <w:rStyle w:val="a3"/>
          </w:rPr>
          <w:t>POST / Stop grid algo order</w:t>
        </w:r>
      </w:hyperlink>
      <w:r>
        <w:t xml:space="preserve"> </w:t>
      </w:r>
    </w:p>
    <w:p w:rsidR="00000000" w:rsidRDefault="00000000">
      <w:pPr>
        <w:numPr>
          <w:ilvl w:val="2"/>
          <w:numId w:val="3"/>
        </w:numPr>
        <w:spacing w:before="100" w:beforeAutospacing="1" w:after="100" w:afterAutospacing="1"/>
        <w:divId w:val="739864416"/>
      </w:pPr>
      <w:hyperlink r:id="rId171" w:anchor="order-book-trading-grid-trading-post-close-position-for-contract-grid" w:history="1">
        <w:r>
          <w:rPr>
            <w:rStyle w:val="a3"/>
          </w:rPr>
          <w:t>POST / Close position for contract grid</w:t>
        </w:r>
      </w:hyperlink>
      <w:r>
        <w:t xml:space="preserve"> </w:t>
      </w:r>
    </w:p>
    <w:p w:rsidR="00000000" w:rsidRDefault="00000000">
      <w:pPr>
        <w:numPr>
          <w:ilvl w:val="2"/>
          <w:numId w:val="3"/>
        </w:numPr>
        <w:spacing w:before="100" w:beforeAutospacing="1" w:after="100" w:afterAutospacing="1"/>
        <w:divId w:val="739864416"/>
      </w:pPr>
      <w:hyperlink r:id="rId172" w:anchor="order-book-trading-grid-trading-post-cancel-close-position-order-for-contract-grid" w:history="1">
        <w:r>
          <w:rPr>
            <w:rStyle w:val="a3"/>
          </w:rPr>
          <w:t>POST / Cancel close position order for contract grid</w:t>
        </w:r>
      </w:hyperlink>
      <w:r>
        <w:t xml:space="preserve"> </w:t>
      </w:r>
    </w:p>
    <w:p w:rsidR="00000000" w:rsidRDefault="00000000">
      <w:pPr>
        <w:numPr>
          <w:ilvl w:val="2"/>
          <w:numId w:val="3"/>
        </w:numPr>
        <w:spacing w:before="100" w:beforeAutospacing="1" w:after="100" w:afterAutospacing="1"/>
        <w:divId w:val="739864416"/>
      </w:pPr>
      <w:hyperlink r:id="rId173" w:anchor="order-book-trading-grid-trading-post-instant-trigger-grid-algo-order" w:history="1">
        <w:r>
          <w:rPr>
            <w:rStyle w:val="a3"/>
          </w:rPr>
          <w:t>POST / Instant trigger grid algo order</w:t>
        </w:r>
      </w:hyperlink>
      <w:r>
        <w:t xml:space="preserve"> </w:t>
      </w:r>
    </w:p>
    <w:p w:rsidR="00000000" w:rsidRDefault="00000000">
      <w:pPr>
        <w:numPr>
          <w:ilvl w:val="2"/>
          <w:numId w:val="3"/>
        </w:numPr>
        <w:spacing w:before="100" w:beforeAutospacing="1" w:after="100" w:afterAutospacing="1"/>
        <w:divId w:val="739864416"/>
      </w:pPr>
      <w:hyperlink r:id="rId174" w:anchor="order-book-trading-grid-trading-get-grid-algo-order-list" w:history="1">
        <w:r>
          <w:rPr>
            <w:rStyle w:val="a3"/>
          </w:rPr>
          <w:t>GET / Grid algo order list</w:t>
        </w:r>
      </w:hyperlink>
      <w:r>
        <w:t xml:space="preserve"> </w:t>
      </w:r>
    </w:p>
    <w:p w:rsidR="00000000" w:rsidRDefault="00000000">
      <w:pPr>
        <w:numPr>
          <w:ilvl w:val="2"/>
          <w:numId w:val="3"/>
        </w:numPr>
        <w:spacing w:before="100" w:beforeAutospacing="1" w:after="100" w:afterAutospacing="1"/>
        <w:divId w:val="739864416"/>
      </w:pPr>
      <w:hyperlink r:id="rId175" w:anchor="order-book-trading-grid-trading-get-grid-algo-order-history" w:history="1">
        <w:r>
          <w:rPr>
            <w:rStyle w:val="a3"/>
          </w:rPr>
          <w:t>GET / Grid algo order history</w:t>
        </w:r>
      </w:hyperlink>
      <w:r>
        <w:t xml:space="preserve"> </w:t>
      </w:r>
    </w:p>
    <w:p w:rsidR="00000000" w:rsidRDefault="00000000">
      <w:pPr>
        <w:numPr>
          <w:ilvl w:val="2"/>
          <w:numId w:val="3"/>
        </w:numPr>
        <w:spacing w:before="100" w:beforeAutospacing="1" w:after="100" w:afterAutospacing="1"/>
        <w:divId w:val="739864416"/>
      </w:pPr>
      <w:hyperlink r:id="rId176" w:anchor="order-book-trading-grid-trading-get-grid-algo-order-details" w:history="1">
        <w:r>
          <w:rPr>
            <w:rStyle w:val="a3"/>
          </w:rPr>
          <w:t>GET / Grid algo order details</w:t>
        </w:r>
      </w:hyperlink>
      <w:r>
        <w:t xml:space="preserve"> </w:t>
      </w:r>
    </w:p>
    <w:p w:rsidR="00000000" w:rsidRDefault="00000000">
      <w:pPr>
        <w:numPr>
          <w:ilvl w:val="2"/>
          <w:numId w:val="3"/>
        </w:numPr>
        <w:spacing w:before="100" w:beforeAutospacing="1" w:after="100" w:afterAutospacing="1"/>
        <w:divId w:val="739864416"/>
      </w:pPr>
      <w:hyperlink r:id="rId177" w:anchor="order-book-trading-grid-trading-get-grid-algo-sub-orders" w:history="1">
        <w:r>
          <w:rPr>
            <w:rStyle w:val="a3"/>
          </w:rPr>
          <w:t>GET / Grid algo sub orders</w:t>
        </w:r>
      </w:hyperlink>
      <w:r>
        <w:t xml:space="preserve"> </w:t>
      </w:r>
    </w:p>
    <w:p w:rsidR="00000000" w:rsidRDefault="00000000">
      <w:pPr>
        <w:numPr>
          <w:ilvl w:val="2"/>
          <w:numId w:val="3"/>
        </w:numPr>
        <w:spacing w:before="100" w:beforeAutospacing="1" w:after="100" w:afterAutospacing="1"/>
        <w:divId w:val="739864416"/>
      </w:pPr>
      <w:hyperlink r:id="rId178" w:anchor="order-book-trading-grid-trading-get-grid-algo-order-positions" w:history="1">
        <w:r>
          <w:rPr>
            <w:rStyle w:val="a3"/>
          </w:rPr>
          <w:t>GET / Grid algo order positions</w:t>
        </w:r>
      </w:hyperlink>
      <w:r>
        <w:t xml:space="preserve"> </w:t>
      </w:r>
    </w:p>
    <w:p w:rsidR="00000000" w:rsidRDefault="00000000">
      <w:pPr>
        <w:numPr>
          <w:ilvl w:val="2"/>
          <w:numId w:val="3"/>
        </w:numPr>
        <w:spacing w:before="100" w:beforeAutospacing="1" w:after="100" w:afterAutospacing="1"/>
        <w:divId w:val="739864416"/>
      </w:pPr>
      <w:hyperlink r:id="rId179" w:anchor="order-book-trading-grid-trading-post-spot-grid-withdraw-income" w:history="1">
        <w:r>
          <w:rPr>
            <w:rStyle w:val="a3"/>
          </w:rPr>
          <w:t>POST / Spot grid withdraw income</w:t>
        </w:r>
      </w:hyperlink>
      <w:r>
        <w:t xml:space="preserve"> </w:t>
      </w:r>
    </w:p>
    <w:p w:rsidR="00000000" w:rsidRDefault="00000000">
      <w:pPr>
        <w:numPr>
          <w:ilvl w:val="2"/>
          <w:numId w:val="3"/>
        </w:numPr>
        <w:spacing w:before="100" w:beforeAutospacing="1" w:after="100" w:afterAutospacing="1"/>
        <w:divId w:val="739864416"/>
      </w:pPr>
      <w:hyperlink r:id="rId180" w:anchor="order-book-trading-grid-trading-post-compute-margin-balance" w:history="1">
        <w:r>
          <w:rPr>
            <w:rStyle w:val="a3"/>
          </w:rPr>
          <w:t>POST / Compute margin balance</w:t>
        </w:r>
      </w:hyperlink>
      <w:r>
        <w:t xml:space="preserve"> </w:t>
      </w:r>
    </w:p>
    <w:p w:rsidR="00000000" w:rsidRDefault="00000000">
      <w:pPr>
        <w:numPr>
          <w:ilvl w:val="2"/>
          <w:numId w:val="3"/>
        </w:numPr>
        <w:spacing w:before="100" w:beforeAutospacing="1" w:after="100" w:afterAutospacing="1"/>
        <w:divId w:val="739864416"/>
      </w:pPr>
      <w:hyperlink r:id="rId181" w:anchor="order-book-trading-grid-trading-post-adjust-margin-balance" w:history="1">
        <w:r>
          <w:rPr>
            <w:rStyle w:val="a3"/>
          </w:rPr>
          <w:t>POST / Adjust margin balance</w:t>
        </w:r>
      </w:hyperlink>
      <w:r>
        <w:t xml:space="preserve"> </w:t>
      </w:r>
    </w:p>
    <w:p w:rsidR="00000000" w:rsidRDefault="00000000">
      <w:pPr>
        <w:numPr>
          <w:ilvl w:val="2"/>
          <w:numId w:val="3"/>
        </w:numPr>
        <w:spacing w:before="100" w:beforeAutospacing="1" w:after="100" w:afterAutospacing="1"/>
        <w:divId w:val="739864416"/>
      </w:pPr>
      <w:hyperlink r:id="rId182" w:anchor="order-book-trading-grid-trading-post-add-investment" w:history="1">
        <w:r>
          <w:rPr>
            <w:rStyle w:val="a3"/>
          </w:rPr>
          <w:t>POST / Add investment</w:t>
        </w:r>
      </w:hyperlink>
      <w:r>
        <w:t xml:space="preserve"> </w:t>
      </w:r>
    </w:p>
    <w:p w:rsidR="00000000" w:rsidRDefault="00000000">
      <w:pPr>
        <w:numPr>
          <w:ilvl w:val="2"/>
          <w:numId w:val="3"/>
        </w:numPr>
        <w:spacing w:before="100" w:beforeAutospacing="1" w:after="100" w:afterAutospacing="1"/>
        <w:divId w:val="739864416"/>
      </w:pPr>
      <w:hyperlink r:id="rId183" w:anchor="order-book-trading-grid-trading-get-grid-ai-parameter-public" w:history="1">
        <w:r>
          <w:rPr>
            <w:rStyle w:val="a3"/>
          </w:rPr>
          <w:t>GET / Grid AI parameter (public)</w:t>
        </w:r>
      </w:hyperlink>
      <w:r>
        <w:t xml:space="preserve"> </w:t>
      </w:r>
    </w:p>
    <w:p w:rsidR="00000000" w:rsidRDefault="00000000">
      <w:pPr>
        <w:numPr>
          <w:ilvl w:val="2"/>
          <w:numId w:val="3"/>
        </w:numPr>
        <w:spacing w:before="100" w:beforeAutospacing="1" w:after="100" w:afterAutospacing="1"/>
        <w:divId w:val="739864416"/>
      </w:pPr>
      <w:hyperlink r:id="rId184" w:anchor="order-book-trading-grid-trading-post-compute-min-investment-public" w:history="1">
        <w:r>
          <w:rPr>
            <w:rStyle w:val="a3"/>
          </w:rPr>
          <w:t>POST / Compute min investment (public)</w:t>
        </w:r>
      </w:hyperlink>
      <w:r>
        <w:t xml:space="preserve"> </w:t>
      </w:r>
    </w:p>
    <w:p w:rsidR="00000000" w:rsidRDefault="00000000">
      <w:pPr>
        <w:numPr>
          <w:ilvl w:val="2"/>
          <w:numId w:val="3"/>
        </w:numPr>
        <w:spacing w:before="100" w:beforeAutospacing="1" w:after="100" w:afterAutospacing="1"/>
        <w:divId w:val="739864416"/>
      </w:pPr>
      <w:hyperlink r:id="rId185" w:anchor="order-book-trading-grid-trading-get-rsi-back-testing-public" w:history="1">
        <w:r>
          <w:rPr>
            <w:rStyle w:val="a3"/>
          </w:rPr>
          <w:t>GET / RSI back testing (public)</w:t>
        </w:r>
      </w:hyperlink>
      <w:r>
        <w:t xml:space="preserve"> </w:t>
      </w:r>
    </w:p>
    <w:p w:rsidR="00000000" w:rsidRDefault="00000000">
      <w:pPr>
        <w:numPr>
          <w:ilvl w:val="2"/>
          <w:numId w:val="3"/>
        </w:numPr>
        <w:spacing w:before="100" w:beforeAutospacing="1" w:after="100" w:afterAutospacing="1"/>
        <w:divId w:val="739864416"/>
      </w:pPr>
      <w:hyperlink r:id="rId186" w:anchor="order-book-trading-grid-trading-get-max-grid-quantity-public" w:history="1">
        <w:r>
          <w:rPr>
            <w:rStyle w:val="a3"/>
          </w:rPr>
          <w:t>GET / Max grid quantity (public)</w:t>
        </w:r>
      </w:hyperlink>
      <w:r>
        <w:t xml:space="preserve"> </w:t>
      </w:r>
    </w:p>
    <w:p w:rsidR="00000000" w:rsidRDefault="00000000">
      <w:pPr>
        <w:numPr>
          <w:ilvl w:val="2"/>
          <w:numId w:val="3"/>
        </w:numPr>
        <w:spacing w:before="100" w:beforeAutospacing="1" w:after="100" w:afterAutospacing="1"/>
        <w:divId w:val="739864416"/>
      </w:pPr>
      <w:hyperlink r:id="rId187" w:anchor="order-book-trading-grid-trading-ws-spot-grid-algo-orders-channel" w:history="1">
        <w:r>
          <w:rPr>
            <w:rStyle w:val="a3"/>
          </w:rPr>
          <w:t>WS / Spot grid algo orders channel</w:t>
        </w:r>
      </w:hyperlink>
      <w:r>
        <w:t xml:space="preserve"> </w:t>
      </w:r>
    </w:p>
    <w:p w:rsidR="00000000" w:rsidRDefault="00000000">
      <w:pPr>
        <w:numPr>
          <w:ilvl w:val="2"/>
          <w:numId w:val="3"/>
        </w:numPr>
        <w:spacing w:before="100" w:beforeAutospacing="1" w:after="100" w:afterAutospacing="1"/>
        <w:divId w:val="739864416"/>
      </w:pPr>
      <w:hyperlink r:id="rId188" w:anchor="order-book-trading-grid-trading-ws-contract-grid-algo-orders-channel" w:history="1">
        <w:r>
          <w:rPr>
            <w:rStyle w:val="a3"/>
          </w:rPr>
          <w:t>WS / Contract grid algo orders channel</w:t>
        </w:r>
      </w:hyperlink>
      <w:r>
        <w:t xml:space="preserve"> </w:t>
      </w:r>
    </w:p>
    <w:p w:rsidR="00000000" w:rsidRDefault="00000000">
      <w:pPr>
        <w:numPr>
          <w:ilvl w:val="2"/>
          <w:numId w:val="3"/>
        </w:numPr>
        <w:spacing w:before="100" w:beforeAutospacing="1" w:after="100" w:afterAutospacing="1"/>
        <w:divId w:val="739864416"/>
      </w:pPr>
      <w:hyperlink r:id="rId189" w:anchor="order-book-trading-grid-trading-ws-grid-positions-channel" w:history="1">
        <w:r>
          <w:rPr>
            <w:rStyle w:val="a3"/>
          </w:rPr>
          <w:t>WS / Grid positions channel</w:t>
        </w:r>
      </w:hyperlink>
      <w:r>
        <w:t xml:space="preserve"> </w:t>
      </w:r>
    </w:p>
    <w:p w:rsidR="00000000" w:rsidRDefault="00000000">
      <w:pPr>
        <w:numPr>
          <w:ilvl w:val="2"/>
          <w:numId w:val="3"/>
        </w:numPr>
        <w:spacing w:before="100" w:beforeAutospacing="1" w:after="100" w:afterAutospacing="1"/>
        <w:divId w:val="739864416"/>
      </w:pPr>
      <w:hyperlink r:id="rId190" w:anchor="order-book-trading-grid-trading-ws-grid-sub-orders-channel" w:history="1">
        <w:r>
          <w:rPr>
            <w:rStyle w:val="a3"/>
          </w:rPr>
          <w:t>WS / Grid sub orders channel</w:t>
        </w:r>
      </w:hyperlink>
      <w:r>
        <w:t xml:space="preserve"> </w:t>
      </w:r>
    </w:p>
    <w:p w:rsidR="00000000" w:rsidRDefault="00000000">
      <w:pPr>
        <w:numPr>
          <w:ilvl w:val="1"/>
          <w:numId w:val="3"/>
        </w:numPr>
        <w:spacing w:before="100" w:beforeAutospacing="1" w:after="100" w:afterAutospacing="1"/>
        <w:divId w:val="739864416"/>
      </w:pPr>
      <w:hyperlink r:id="rId191" w:anchor="order-book-trading-signal-bot-trading" w:history="1">
        <w:r>
          <w:rPr>
            <w:rStyle w:val="a3"/>
          </w:rPr>
          <w:t>Signal bot trading</w:t>
        </w:r>
      </w:hyperlink>
      <w:r>
        <w:t xml:space="preserve"> </w:t>
      </w:r>
    </w:p>
    <w:p w:rsidR="00000000" w:rsidRDefault="00000000">
      <w:pPr>
        <w:numPr>
          <w:ilvl w:val="2"/>
          <w:numId w:val="3"/>
        </w:numPr>
        <w:spacing w:before="100" w:beforeAutospacing="1" w:after="100" w:afterAutospacing="1"/>
        <w:divId w:val="739864416"/>
      </w:pPr>
      <w:hyperlink r:id="rId192" w:anchor="order-book-trading-signal-bot-trading-post-create-signal" w:history="1">
        <w:r>
          <w:rPr>
            <w:rStyle w:val="a3"/>
          </w:rPr>
          <w:t>POST / Create signal</w:t>
        </w:r>
      </w:hyperlink>
      <w:r>
        <w:t xml:space="preserve"> </w:t>
      </w:r>
    </w:p>
    <w:p w:rsidR="00000000" w:rsidRDefault="00000000">
      <w:pPr>
        <w:numPr>
          <w:ilvl w:val="2"/>
          <w:numId w:val="3"/>
        </w:numPr>
        <w:spacing w:before="100" w:beforeAutospacing="1" w:after="100" w:afterAutospacing="1"/>
        <w:divId w:val="739864416"/>
      </w:pPr>
      <w:hyperlink r:id="rId193" w:anchor="order-book-trading-signal-bot-trading-get-signals" w:history="1">
        <w:r>
          <w:rPr>
            <w:rStyle w:val="a3"/>
          </w:rPr>
          <w:t>GET / Signals</w:t>
        </w:r>
      </w:hyperlink>
      <w:r>
        <w:t xml:space="preserve"> </w:t>
      </w:r>
    </w:p>
    <w:p w:rsidR="00000000" w:rsidRDefault="00000000">
      <w:pPr>
        <w:numPr>
          <w:ilvl w:val="2"/>
          <w:numId w:val="3"/>
        </w:numPr>
        <w:spacing w:before="100" w:beforeAutospacing="1" w:after="100" w:afterAutospacing="1"/>
        <w:divId w:val="739864416"/>
      </w:pPr>
      <w:hyperlink r:id="rId194" w:anchor="order-book-trading-signal-bot-trading-post-create-signal-bot" w:history="1">
        <w:r>
          <w:rPr>
            <w:rStyle w:val="a3"/>
          </w:rPr>
          <w:t>POST / Create signal bot</w:t>
        </w:r>
      </w:hyperlink>
      <w:r>
        <w:t xml:space="preserve"> </w:t>
      </w:r>
    </w:p>
    <w:p w:rsidR="00000000" w:rsidRDefault="00000000">
      <w:pPr>
        <w:numPr>
          <w:ilvl w:val="2"/>
          <w:numId w:val="3"/>
        </w:numPr>
        <w:spacing w:before="100" w:beforeAutospacing="1" w:after="100" w:afterAutospacing="1"/>
        <w:divId w:val="739864416"/>
      </w:pPr>
      <w:hyperlink r:id="rId195" w:anchor="order-book-trading-signal-bot-trading-post-cancel-signal-bots" w:history="1">
        <w:r>
          <w:rPr>
            <w:rStyle w:val="a3"/>
          </w:rPr>
          <w:t>POST / Cancel signal bots</w:t>
        </w:r>
      </w:hyperlink>
      <w:r>
        <w:t xml:space="preserve"> </w:t>
      </w:r>
    </w:p>
    <w:p w:rsidR="00000000" w:rsidRDefault="00000000">
      <w:pPr>
        <w:numPr>
          <w:ilvl w:val="2"/>
          <w:numId w:val="3"/>
        </w:numPr>
        <w:spacing w:before="100" w:beforeAutospacing="1" w:after="100" w:afterAutospacing="1"/>
        <w:divId w:val="739864416"/>
      </w:pPr>
      <w:hyperlink r:id="rId196" w:anchor="order-book-trading-signal-bot-trading-post-adjust-margin-balance" w:history="1">
        <w:r>
          <w:rPr>
            <w:rStyle w:val="a3"/>
          </w:rPr>
          <w:t>POST / Adjust margin balance</w:t>
        </w:r>
      </w:hyperlink>
      <w:r>
        <w:t xml:space="preserve"> </w:t>
      </w:r>
    </w:p>
    <w:p w:rsidR="00000000" w:rsidRDefault="00000000">
      <w:pPr>
        <w:numPr>
          <w:ilvl w:val="2"/>
          <w:numId w:val="3"/>
        </w:numPr>
        <w:spacing w:before="100" w:beforeAutospacing="1" w:after="100" w:afterAutospacing="1"/>
        <w:divId w:val="739864416"/>
      </w:pPr>
      <w:hyperlink r:id="rId197" w:anchor="order-book-trading-signal-bot-trading-post-amend-tpsl" w:history="1">
        <w:r>
          <w:rPr>
            <w:rStyle w:val="a3"/>
          </w:rPr>
          <w:t>POST / Amend TPSL</w:t>
        </w:r>
      </w:hyperlink>
      <w:r>
        <w:t xml:space="preserve"> </w:t>
      </w:r>
    </w:p>
    <w:p w:rsidR="00000000" w:rsidRDefault="00000000">
      <w:pPr>
        <w:numPr>
          <w:ilvl w:val="2"/>
          <w:numId w:val="3"/>
        </w:numPr>
        <w:spacing w:before="100" w:beforeAutospacing="1" w:after="100" w:afterAutospacing="1"/>
        <w:divId w:val="739864416"/>
      </w:pPr>
      <w:hyperlink r:id="rId198" w:anchor="order-book-trading-signal-bot-trading-post-set-instruments" w:history="1">
        <w:r>
          <w:rPr>
            <w:rStyle w:val="a3"/>
          </w:rPr>
          <w:t>POST / Set instruments</w:t>
        </w:r>
      </w:hyperlink>
      <w:r>
        <w:t xml:space="preserve"> </w:t>
      </w:r>
    </w:p>
    <w:p w:rsidR="00000000" w:rsidRDefault="00000000">
      <w:pPr>
        <w:numPr>
          <w:ilvl w:val="2"/>
          <w:numId w:val="3"/>
        </w:numPr>
        <w:spacing w:before="100" w:beforeAutospacing="1" w:after="100" w:afterAutospacing="1"/>
        <w:divId w:val="739864416"/>
      </w:pPr>
      <w:hyperlink r:id="rId199" w:anchor="order-book-trading-signal-bot-trading-get-signal-bot-order-details" w:history="1">
        <w:r>
          <w:rPr>
            <w:rStyle w:val="a3"/>
          </w:rPr>
          <w:t>GET / Signal bot order details</w:t>
        </w:r>
      </w:hyperlink>
      <w:r>
        <w:t xml:space="preserve"> </w:t>
      </w:r>
    </w:p>
    <w:p w:rsidR="00000000" w:rsidRDefault="00000000">
      <w:pPr>
        <w:numPr>
          <w:ilvl w:val="2"/>
          <w:numId w:val="3"/>
        </w:numPr>
        <w:spacing w:before="100" w:beforeAutospacing="1" w:after="100" w:afterAutospacing="1"/>
        <w:divId w:val="739864416"/>
      </w:pPr>
      <w:hyperlink r:id="rId200" w:anchor="order-book-trading-signal-bot-trading-get-active-signal-bot" w:history="1">
        <w:r>
          <w:rPr>
            <w:rStyle w:val="a3"/>
          </w:rPr>
          <w:t>GET / Active signal bot</w:t>
        </w:r>
      </w:hyperlink>
      <w:r>
        <w:t xml:space="preserve"> </w:t>
      </w:r>
    </w:p>
    <w:p w:rsidR="00000000" w:rsidRDefault="00000000">
      <w:pPr>
        <w:numPr>
          <w:ilvl w:val="2"/>
          <w:numId w:val="3"/>
        </w:numPr>
        <w:spacing w:before="100" w:beforeAutospacing="1" w:after="100" w:afterAutospacing="1"/>
        <w:divId w:val="739864416"/>
      </w:pPr>
      <w:hyperlink r:id="rId201" w:anchor="order-book-trading-signal-bot-trading-get-signal-bot-history" w:history="1">
        <w:r>
          <w:rPr>
            <w:rStyle w:val="a3"/>
          </w:rPr>
          <w:t>GET / Signal bot history</w:t>
        </w:r>
      </w:hyperlink>
      <w:r>
        <w:t xml:space="preserve"> </w:t>
      </w:r>
    </w:p>
    <w:p w:rsidR="00000000" w:rsidRDefault="00000000">
      <w:pPr>
        <w:numPr>
          <w:ilvl w:val="2"/>
          <w:numId w:val="3"/>
        </w:numPr>
        <w:spacing w:before="100" w:beforeAutospacing="1" w:after="100" w:afterAutospacing="1"/>
        <w:divId w:val="739864416"/>
      </w:pPr>
      <w:hyperlink r:id="rId202" w:anchor="order-book-trading-signal-bot-trading-get-signal-bot-order-positions" w:history="1">
        <w:r>
          <w:rPr>
            <w:rStyle w:val="a3"/>
          </w:rPr>
          <w:t>GET / Signal bot order positions</w:t>
        </w:r>
      </w:hyperlink>
      <w:r>
        <w:t xml:space="preserve"> </w:t>
      </w:r>
    </w:p>
    <w:p w:rsidR="00000000" w:rsidRDefault="00000000">
      <w:pPr>
        <w:numPr>
          <w:ilvl w:val="2"/>
          <w:numId w:val="3"/>
        </w:numPr>
        <w:spacing w:before="100" w:beforeAutospacing="1" w:after="100" w:afterAutospacing="1"/>
        <w:divId w:val="739864416"/>
      </w:pPr>
      <w:hyperlink r:id="rId203" w:anchor="order-book-trading-signal-bot-trading-get-position-history" w:history="1">
        <w:r>
          <w:rPr>
            <w:rStyle w:val="a3"/>
          </w:rPr>
          <w:t>GET / Position history</w:t>
        </w:r>
      </w:hyperlink>
      <w:r>
        <w:t xml:space="preserve"> </w:t>
      </w:r>
    </w:p>
    <w:p w:rsidR="00000000" w:rsidRDefault="00000000">
      <w:pPr>
        <w:numPr>
          <w:ilvl w:val="2"/>
          <w:numId w:val="3"/>
        </w:numPr>
        <w:spacing w:before="100" w:beforeAutospacing="1" w:after="100" w:afterAutospacing="1"/>
        <w:divId w:val="739864416"/>
      </w:pPr>
      <w:hyperlink r:id="rId204" w:anchor="order-book-trading-signal-bot-trading-post-close-position" w:history="1">
        <w:r>
          <w:rPr>
            <w:rStyle w:val="a3"/>
          </w:rPr>
          <w:t>POST / Close position</w:t>
        </w:r>
      </w:hyperlink>
      <w:r>
        <w:t xml:space="preserve"> </w:t>
      </w:r>
    </w:p>
    <w:p w:rsidR="00000000" w:rsidRDefault="00000000">
      <w:pPr>
        <w:numPr>
          <w:ilvl w:val="2"/>
          <w:numId w:val="3"/>
        </w:numPr>
        <w:spacing w:before="100" w:beforeAutospacing="1" w:after="100" w:afterAutospacing="1"/>
        <w:divId w:val="739864416"/>
      </w:pPr>
      <w:hyperlink r:id="rId205" w:anchor="order-book-trading-signal-bot-trading-post-place-sub-order" w:history="1">
        <w:r>
          <w:rPr>
            <w:rStyle w:val="a3"/>
          </w:rPr>
          <w:t>POST / Place sub order</w:t>
        </w:r>
      </w:hyperlink>
      <w:r>
        <w:t xml:space="preserve"> </w:t>
      </w:r>
    </w:p>
    <w:p w:rsidR="00000000" w:rsidRDefault="00000000">
      <w:pPr>
        <w:numPr>
          <w:ilvl w:val="2"/>
          <w:numId w:val="3"/>
        </w:numPr>
        <w:spacing w:before="100" w:beforeAutospacing="1" w:after="100" w:afterAutospacing="1"/>
        <w:divId w:val="739864416"/>
      </w:pPr>
      <w:hyperlink r:id="rId206" w:anchor="order-book-trading-signal-bot-trading-post-cancel-sub-order" w:history="1">
        <w:r>
          <w:rPr>
            <w:rStyle w:val="a3"/>
          </w:rPr>
          <w:t>POST / Cancel sub order</w:t>
        </w:r>
      </w:hyperlink>
      <w:r>
        <w:t xml:space="preserve"> </w:t>
      </w:r>
    </w:p>
    <w:p w:rsidR="00000000" w:rsidRDefault="00000000">
      <w:pPr>
        <w:numPr>
          <w:ilvl w:val="2"/>
          <w:numId w:val="3"/>
        </w:numPr>
        <w:spacing w:before="100" w:beforeAutospacing="1" w:after="100" w:afterAutospacing="1"/>
        <w:divId w:val="739864416"/>
      </w:pPr>
      <w:hyperlink r:id="rId207" w:anchor="order-book-trading-signal-bot-trading-get-signal-bot-sub-orders" w:history="1">
        <w:r>
          <w:rPr>
            <w:rStyle w:val="a3"/>
          </w:rPr>
          <w:t>GET / Signal bot sub orders</w:t>
        </w:r>
      </w:hyperlink>
      <w:r>
        <w:t xml:space="preserve"> </w:t>
      </w:r>
    </w:p>
    <w:p w:rsidR="00000000" w:rsidRDefault="00000000">
      <w:pPr>
        <w:numPr>
          <w:ilvl w:val="2"/>
          <w:numId w:val="3"/>
        </w:numPr>
        <w:spacing w:before="100" w:beforeAutospacing="1" w:after="100" w:afterAutospacing="1"/>
        <w:divId w:val="739864416"/>
      </w:pPr>
      <w:hyperlink r:id="rId208" w:anchor="order-book-trading-signal-bot-trading-get-signal-bot-event-history" w:history="1">
        <w:r>
          <w:rPr>
            <w:rStyle w:val="a3"/>
          </w:rPr>
          <w:t>GET / Signal bot event history</w:t>
        </w:r>
      </w:hyperlink>
      <w:r>
        <w:t xml:space="preserve"> </w:t>
      </w:r>
    </w:p>
    <w:p w:rsidR="00000000" w:rsidRDefault="00000000">
      <w:pPr>
        <w:numPr>
          <w:ilvl w:val="1"/>
          <w:numId w:val="3"/>
        </w:numPr>
        <w:spacing w:before="100" w:beforeAutospacing="1" w:after="100" w:afterAutospacing="1"/>
        <w:divId w:val="739864416"/>
      </w:pPr>
      <w:hyperlink r:id="rId209" w:anchor="order-book-trading-recurring-buy" w:history="1">
        <w:r>
          <w:rPr>
            <w:rStyle w:val="a3"/>
          </w:rPr>
          <w:t>Recurring Buy</w:t>
        </w:r>
      </w:hyperlink>
      <w:r>
        <w:t xml:space="preserve"> </w:t>
      </w:r>
    </w:p>
    <w:p w:rsidR="00000000" w:rsidRDefault="00000000">
      <w:pPr>
        <w:numPr>
          <w:ilvl w:val="2"/>
          <w:numId w:val="3"/>
        </w:numPr>
        <w:spacing w:before="100" w:beforeAutospacing="1" w:after="100" w:afterAutospacing="1"/>
        <w:divId w:val="739864416"/>
      </w:pPr>
      <w:hyperlink r:id="rId210" w:anchor="order-book-trading-recurring-buy-post-place-recurring-buy-order" w:history="1">
        <w:r>
          <w:rPr>
            <w:rStyle w:val="a3"/>
          </w:rPr>
          <w:t>POST / Place recurring buy order</w:t>
        </w:r>
      </w:hyperlink>
      <w:r>
        <w:t xml:space="preserve"> </w:t>
      </w:r>
    </w:p>
    <w:p w:rsidR="00000000" w:rsidRDefault="00000000">
      <w:pPr>
        <w:numPr>
          <w:ilvl w:val="2"/>
          <w:numId w:val="3"/>
        </w:numPr>
        <w:spacing w:before="100" w:beforeAutospacing="1" w:after="100" w:afterAutospacing="1"/>
        <w:divId w:val="739864416"/>
      </w:pPr>
      <w:hyperlink r:id="rId211" w:anchor="order-book-trading-recurring-buy-post-amend-recurring-buy-order" w:history="1">
        <w:r>
          <w:rPr>
            <w:rStyle w:val="a3"/>
          </w:rPr>
          <w:t>POST / Amend recurring buy order</w:t>
        </w:r>
      </w:hyperlink>
      <w:r>
        <w:t xml:space="preserve"> </w:t>
      </w:r>
    </w:p>
    <w:p w:rsidR="00000000" w:rsidRDefault="00000000">
      <w:pPr>
        <w:numPr>
          <w:ilvl w:val="2"/>
          <w:numId w:val="3"/>
        </w:numPr>
        <w:spacing w:before="100" w:beforeAutospacing="1" w:after="100" w:afterAutospacing="1"/>
        <w:divId w:val="739864416"/>
      </w:pPr>
      <w:hyperlink r:id="rId212" w:anchor="order-book-trading-recurring-buy-post-stop-recurring-buy-order" w:history="1">
        <w:r>
          <w:rPr>
            <w:rStyle w:val="a3"/>
          </w:rPr>
          <w:t>POST / Stop recurring buy order</w:t>
        </w:r>
      </w:hyperlink>
      <w:r>
        <w:t xml:space="preserve"> </w:t>
      </w:r>
    </w:p>
    <w:p w:rsidR="00000000" w:rsidRDefault="00000000">
      <w:pPr>
        <w:numPr>
          <w:ilvl w:val="2"/>
          <w:numId w:val="3"/>
        </w:numPr>
        <w:spacing w:before="100" w:beforeAutospacing="1" w:after="100" w:afterAutospacing="1"/>
        <w:divId w:val="739864416"/>
      </w:pPr>
      <w:hyperlink r:id="rId213" w:anchor="order-book-trading-recurring-buy-get-recurring-buy-order-list" w:history="1">
        <w:r>
          <w:rPr>
            <w:rStyle w:val="a3"/>
          </w:rPr>
          <w:t>GET / Recurring buy order list</w:t>
        </w:r>
      </w:hyperlink>
      <w:r>
        <w:t xml:space="preserve"> </w:t>
      </w:r>
    </w:p>
    <w:p w:rsidR="00000000" w:rsidRDefault="00000000">
      <w:pPr>
        <w:numPr>
          <w:ilvl w:val="2"/>
          <w:numId w:val="3"/>
        </w:numPr>
        <w:spacing w:before="100" w:beforeAutospacing="1" w:after="100" w:afterAutospacing="1"/>
        <w:divId w:val="739864416"/>
      </w:pPr>
      <w:hyperlink r:id="rId214" w:anchor="order-book-trading-recurring-buy-get-recurring-buy-order-history" w:history="1">
        <w:r>
          <w:rPr>
            <w:rStyle w:val="a3"/>
          </w:rPr>
          <w:t>GET / Recurring buy order history</w:t>
        </w:r>
      </w:hyperlink>
      <w:r>
        <w:t xml:space="preserve"> </w:t>
      </w:r>
    </w:p>
    <w:p w:rsidR="00000000" w:rsidRDefault="00000000">
      <w:pPr>
        <w:numPr>
          <w:ilvl w:val="2"/>
          <w:numId w:val="3"/>
        </w:numPr>
        <w:spacing w:before="100" w:beforeAutospacing="1" w:after="100" w:afterAutospacing="1"/>
        <w:divId w:val="739864416"/>
      </w:pPr>
      <w:hyperlink r:id="rId215" w:anchor="order-book-trading-recurring-buy-get-recurring-buy-order-details" w:history="1">
        <w:r>
          <w:rPr>
            <w:rStyle w:val="a3"/>
          </w:rPr>
          <w:t>GET / Recurring buy order details</w:t>
        </w:r>
      </w:hyperlink>
      <w:r>
        <w:t xml:space="preserve"> </w:t>
      </w:r>
    </w:p>
    <w:p w:rsidR="00000000" w:rsidRDefault="00000000">
      <w:pPr>
        <w:numPr>
          <w:ilvl w:val="2"/>
          <w:numId w:val="3"/>
        </w:numPr>
        <w:spacing w:before="100" w:beforeAutospacing="1" w:after="100" w:afterAutospacing="1"/>
        <w:divId w:val="739864416"/>
      </w:pPr>
      <w:hyperlink r:id="rId216" w:anchor="order-book-trading-recurring-buy-get-recurring-buy-sub-orders" w:history="1">
        <w:r>
          <w:rPr>
            <w:rStyle w:val="a3"/>
          </w:rPr>
          <w:t>GET / Recurring buy sub orders</w:t>
        </w:r>
      </w:hyperlink>
      <w:r>
        <w:t xml:space="preserve"> </w:t>
      </w:r>
    </w:p>
    <w:p w:rsidR="00000000" w:rsidRDefault="00000000">
      <w:pPr>
        <w:numPr>
          <w:ilvl w:val="2"/>
          <w:numId w:val="3"/>
        </w:numPr>
        <w:spacing w:before="100" w:beforeAutospacing="1" w:after="100" w:afterAutospacing="1"/>
        <w:divId w:val="739864416"/>
      </w:pPr>
      <w:hyperlink r:id="rId217" w:anchor="order-book-trading-recurring-buy-ws-recurring-buy-orders-channel" w:history="1">
        <w:r>
          <w:rPr>
            <w:rStyle w:val="a3"/>
          </w:rPr>
          <w:t>WS / Recurring buy orders channel</w:t>
        </w:r>
      </w:hyperlink>
      <w:r>
        <w:t xml:space="preserve"> </w:t>
      </w:r>
    </w:p>
    <w:p w:rsidR="00000000" w:rsidRDefault="00000000">
      <w:pPr>
        <w:numPr>
          <w:ilvl w:val="1"/>
          <w:numId w:val="3"/>
        </w:numPr>
        <w:spacing w:before="100" w:beforeAutospacing="1" w:after="100" w:afterAutospacing="1"/>
        <w:divId w:val="739864416"/>
      </w:pPr>
      <w:hyperlink r:id="rId218" w:anchor="order-book-trading-copy-trading" w:history="1">
        <w:r>
          <w:rPr>
            <w:rStyle w:val="a3"/>
          </w:rPr>
          <w:t>Copy Trading</w:t>
        </w:r>
      </w:hyperlink>
      <w:r>
        <w:t xml:space="preserve"> </w:t>
      </w:r>
    </w:p>
    <w:p w:rsidR="00000000" w:rsidRDefault="00000000">
      <w:pPr>
        <w:numPr>
          <w:ilvl w:val="2"/>
          <w:numId w:val="3"/>
        </w:numPr>
        <w:spacing w:before="100" w:beforeAutospacing="1" w:after="100" w:afterAutospacing="1"/>
        <w:divId w:val="739864416"/>
      </w:pPr>
      <w:hyperlink r:id="rId219" w:anchor="order-book-trading-copy-trading-get-existing-lead-or-copy-positions" w:history="1">
        <w:r>
          <w:rPr>
            <w:rStyle w:val="a3"/>
          </w:rPr>
          <w:t>GET / Existing lead or copy positions</w:t>
        </w:r>
      </w:hyperlink>
      <w:r>
        <w:t xml:space="preserve"> </w:t>
      </w:r>
    </w:p>
    <w:p w:rsidR="00000000" w:rsidRDefault="00000000">
      <w:pPr>
        <w:numPr>
          <w:ilvl w:val="2"/>
          <w:numId w:val="3"/>
        </w:numPr>
        <w:spacing w:before="100" w:beforeAutospacing="1" w:after="100" w:afterAutospacing="1"/>
        <w:divId w:val="739864416"/>
      </w:pPr>
      <w:hyperlink r:id="rId220" w:anchor="order-book-trading-copy-trading-get-lead-or-copy-position-history" w:history="1">
        <w:r>
          <w:rPr>
            <w:rStyle w:val="a3"/>
          </w:rPr>
          <w:t>GET / Lead or copy position history</w:t>
        </w:r>
      </w:hyperlink>
      <w:r>
        <w:t xml:space="preserve"> </w:t>
      </w:r>
    </w:p>
    <w:p w:rsidR="00000000" w:rsidRDefault="00000000">
      <w:pPr>
        <w:numPr>
          <w:ilvl w:val="2"/>
          <w:numId w:val="3"/>
        </w:numPr>
        <w:spacing w:before="100" w:beforeAutospacing="1" w:after="100" w:afterAutospacing="1"/>
        <w:divId w:val="739864416"/>
      </w:pPr>
      <w:hyperlink r:id="rId221" w:anchor="order-book-trading-copy-trading-post-place-lead-or-copy-stop-order" w:history="1">
        <w:r>
          <w:rPr>
            <w:rStyle w:val="a3"/>
          </w:rPr>
          <w:t>POST / Place lead or copy stop order</w:t>
        </w:r>
      </w:hyperlink>
      <w:r>
        <w:t xml:space="preserve"> </w:t>
      </w:r>
    </w:p>
    <w:p w:rsidR="00000000" w:rsidRDefault="00000000">
      <w:pPr>
        <w:numPr>
          <w:ilvl w:val="2"/>
          <w:numId w:val="3"/>
        </w:numPr>
        <w:spacing w:before="100" w:beforeAutospacing="1" w:after="100" w:afterAutospacing="1"/>
        <w:divId w:val="739864416"/>
      </w:pPr>
      <w:hyperlink r:id="rId222" w:anchor="order-book-trading-copy-trading-post-close-lead-or-copy-position" w:history="1">
        <w:r>
          <w:rPr>
            <w:rStyle w:val="a3"/>
          </w:rPr>
          <w:t>POST / Close lead or copy position</w:t>
        </w:r>
      </w:hyperlink>
      <w:r>
        <w:t xml:space="preserve"> </w:t>
      </w:r>
    </w:p>
    <w:p w:rsidR="00000000" w:rsidRDefault="00000000">
      <w:pPr>
        <w:numPr>
          <w:ilvl w:val="2"/>
          <w:numId w:val="3"/>
        </w:numPr>
        <w:spacing w:before="100" w:beforeAutospacing="1" w:after="100" w:afterAutospacing="1"/>
        <w:divId w:val="739864416"/>
      </w:pPr>
      <w:hyperlink r:id="rId223" w:anchor="order-book-trading-copy-trading-get-leading-instruments" w:history="1">
        <w:r>
          <w:rPr>
            <w:rStyle w:val="a3"/>
          </w:rPr>
          <w:t>GET / Leading instruments</w:t>
        </w:r>
      </w:hyperlink>
      <w:r>
        <w:t xml:space="preserve"> </w:t>
      </w:r>
    </w:p>
    <w:p w:rsidR="00000000" w:rsidRDefault="00000000">
      <w:pPr>
        <w:numPr>
          <w:ilvl w:val="2"/>
          <w:numId w:val="3"/>
        </w:numPr>
        <w:spacing w:before="100" w:beforeAutospacing="1" w:after="100" w:afterAutospacing="1"/>
        <w:divId w:val="739864416"/>
      </w:pPr>
      <w:hyperlink r:id="rId224" w:anchor="order-book-trading-copy-trading-post-amend-leading-instruments" w:history="1">
        <w:r>
          <w:rPr>
            <w:rStyle w:val="a3"/>
          </w:rPr>
          <w:t>POST / Amend leading instruments</w:t>
        </w:r>
      </w:hyperlink>
      <w:r>
        <w:t xml:space="preserve"> </w:t>
      </w:r>
    </w:p>
    <w:p w:rsidR="00000000" w:rsidRDefault="00000000">
      <w:pPr>
        <w:numPr>
          <w:ilvl w:val="2"/>
          <w:numId w:val="3"/>
        </w:numPr>
        <w:spacing w:before="100" w:beforeAutospacing="1" w:after="100" w:afterAutospacing="1"/>
        <w:divId w:val="739864416"/>
      </w:pPr>
      <w:hyperlink r:id="rId225" w:anchor="order-book-trading-copy-trading-get-profit-sharing-details" w:history="1">
        <w:r>
          <w:rPr>
            <w:rStyle w:val="a3"/>
          </w:rPr>
          <w:t>GET / Profit sharing details</w:t>
        </w:r>
      </w:hyperlink>
      <w:r>
        <w:t xml:space="preserve"> </w:t>
      </w:r>
    </w:p>
    <w:p w:rsidR="00000000" w:rsidRDefault="00000000">
      <w:pPr>
        <w:numPr>
          <w:ilvl w:val="2"/>
          <w:numId w:val="3"/>
        </w:numPr>
        <w:spacing w:before="100" w:beforeAutospacing="1" w:after="100" w:afterAutospacing="1"/>
        <w:divId w:val="739864416"/>
      </w:pPr>
      <w:hyperlink r:id="rId226" w:anchor="order-book-trading-copy-trading-get-total-profit-sharing" w:history="1">
        <w:r>
          <w:rPr>
            <w:rStyle w:val="a3"/>
          </w:rPr>
          <w:t>GET / Total profit sharing</w:t>
        </w:r>
      </w:hyperlink>
      <w:r>
        <w:t xml:space="preserve"> </w:t>
      </w:r>
    </w:p>
    <w:p w:rsidR="00000000" w:rsidRDefault="00000000">
      <w:pPr>
        <w:numPr>
          <w:ilvl w:val="2"/>
          <w:numId w:val="3"/>
        </w:numPr>
        <w:spacing w:before="100" w:beforeAutospacing="1" w:after="100" w:afterAutospacing="1"/>
        <w:divId w:val="739864416"/>
      </w:pPr>
      <w:hyperlink r:id="rId227" w:anchor="order-book-trading-copy-trading-get-unrealized-profit-sharing-details" w:history="1">
        <w:r>
          <w:rPr>
            <w:rStyle w:val="a3"/>
          </w:rPr>
          <w:t>GET / Unrealized profit sharing details</w:t>
        </w:r>
      </w:hyperlink>
      <w:r>
        <w:t xml:space="preserve"> </w:t>
      </w:r>
    </w:p>
    <w:p w:rsidR="00000000" w:rsidRDefault="00000000">
      <w:pPr>
        <w:numPr>
          <w:ilvl w:val="2"/>
          <w:numId w:val="3"/>
        </w:numPr>
        <w:spacing w:before="100" w:beforeAutospacing="1" w:after="100" w:afterAutospacing="1"/>
        <w:divId w:val="739864416"/>
      </w:pPr>
      <w:hyperlink r:id="rId228" w:anchor="order-book-trading-copy-trading-get-total-unrealized-profit-sharing" w:history="1">
        <w:r>
          <w:rPr>
            <w:rStyle w:val="a3"/>
          </w:rPr>
          <w:t>GET / Total unrealized profit sharing</w:t>
        </w:r>
      </w:hyperlink>
      <w:r>
        <w:t xml:space="preserve"> </w:t>
      </w:r>
    </w:p>
    <w:p w:rsidR="00000000" w:rsidRDefault="00000000">
      <w:pPr>
        <w:numPr>
          <w:ilvl w:val="2"/>
          <w:numId w:val="3"/>
        </w:numPr>
        <w:spacing w:before="100" w:beforeAutospacing="1" w:after="100" w:afterAutospacing="1"/>
        <w:divId w:val="739864416"/>
      </w:pPr>
      <w:hyperlink r:id="rId229" w:anchor="order-book-trading-copy-trading-post-apply-for-lead-trading" w:history="1">
        <w:r>
          <w:rPr>
            <w:rStyle w:val="a3"/>
          </w:rPr>
          <w:t>POST / Apply for lead trading</w:t>
        </w:r>
      </w:hyperlink>
      <w:r>
        <w:t xml:space="preserve"> </w:t>
      </w:r>
    </w:p>
    <w:p w:rsidR="00000000" w:rsidRDefault="00000000">
      <w:pPr>
        <w:numPr>
          <w:ilvl w:val="2"/>
          <w:numId w:val="3"/>
        </w:numPr>
        <w:spacing w:before="100" w:beforeAutospacing="1" w:after="100" w:afterAutospacing="1"/>
        <w:divId w:val="739864416"/>
      </w:pPr>
      <w:hyperlink r:id="rId230" w:anchor="order-book-trading-copy-trading-post-stop-lead-trading" w:history="1">
        <w:r>
          <w:rPr>
            <w:rStyle w:val="a3"/>
          </w:rPr>
          <w:t>POST / Stop lead trading</w:t>
        </w:r>
      </w:hyperlink>
      <w:r>
        <w:t xml:space="preserve"> </w:t>
      </w:r>
    </w:p>
    <w:p w:rsidR="00000000" w:rsidRDefault="00000000">
      <w:pPr>
        <w:numPr>
          <w:ilvl w:val="2"/>
          <w:numId w:val="3"/>
        </w:numPr>
        <w:spacing w:before="100" w:beforeAutospacing="1" w:after="100" w:afterAutospacing="1"/>
        <w:divId w:val="739864416"/>
      </w:pPr>
      <w:hyperlink r:id="rId231" w:anchor="order-book-trading-copy-trading-post-amend-profit-sharing-ratio" w:history="1">
        <w:r>
          <w:rPr>
            <w:rStyle w:val="a3"/>
          </w:rPr>
          <w:t>POST / Amend profit sharing ratio</w:t>
        </w:r>
      </w:hyperlink>
      <w:r>
        <w:t xml:space="preserve"> </w:t>
      </w:r>
    </w:p>
    <w:p w:rsidR="00000000" w:rsidRDefault="00000000">
      <w:pPr>
        <w:numPr>
          <w:ilvl w:val="2"/>
          <w:numId w:val="3"/>
        </w:numPr>
        <w:spacing w:before="100" w:beforeAutospacing="1" w:after="100" w:afterAutospacing="1"/>
        <w:divId w:val="739864416"/>
      </w:pPr>
      <w:hyperlink r:id="rId232" w:anchor="order-book-trading-copy-trading-get-account-configuration" w:history="1">
        <w:r>
          <w:rPr>
            <w:rStyle w:val="a3"/>
          </w:rPr>
          <w:t>GET / Account configuration</w:t>
        </w:r>
      </w:hyperlink>
      <w:r>
        <w:t xml:space="preserve"> </w:t>
      </w:r>
    </w:p>
    <w:p w:rsidR="00000000" w:rsidRDefault="00000000">
      <w:pPr>
        <w:numPr>
          <w:ilvl w:val="2"/>
          <w:numId w:val="3"/>
        </w:numPr>
        <w:spacing w:before="100" w:beforeAutospacing="1" w:after="100" w:afterAutospacing="1"/>
        <w:divId w:val="739864416"/>
      </w:pPr>
      <w:hyperlink r:id="rId233" w:anchor="order-book-trading-copy-trading-post-first-copy-settings" w:history="1">
        <w:r>
          <w:rPr>
            <w:rStyle w:val="a3"/>
          </w:rPr>
          <w:t>POST / First copy settings</w:t>
        </w:r>
      </w:hyperlink>
      <w:r>
        <w:t xml:space="preserve"> </w:t>
      </w:r>
    </w:p>
    <w:p w:rsidR="00000000" w:rsidRDefault="00000000">
      <w:pPr>
        <w:numPr>
          <w:ilvl w:val="2"/>
          <w:numId w:val="3"/>
        </w:numPr>
        <w:spacing w:before="100" w:beforeAutospacing="1" w:after="100" w:afterAutospacing="1"/>
        <w:divId w:val="739864416"/>
      </w:pPr>
      <w:hyperlink r:id="rId234" w:anchor="order-book-trading-copy-trading-post-amend-copy-settings" w:history="1">
        <w:r>
          <w:rPr>
            <w:rStyle w:val="a3"/>
          </w:rPr>
          <w:t>POST / Amend copy settings</w:t>
        </w:r>
      </w:hyperlink>
      <w:r>
        <w:t xml:space="preserve"> </w:t>
      </w:r>
    </w:p>
    <w:p w:rsidR="00000000" w:rsidRDefault="00000000">
      <w:pPr>
        <w:numPr>
          <w:ilvl w:val="2"/>
          <w:numId w:val="3"/>
        </w:numPr>
        <w:spacing w:before="100" w:beforeAutospacing="1" w:after="100" w:afterAutospacing="1"/>
        <w:divId w:val="739864416"/>
      </w:pPr>
      <w:hyperlink r:id="rId235" w:anchor="order-book-trading-copy-trading-post-stop-copying" w:history="1">
        <w:r>
          <w:rPr>
            <w:rStyle w:val="a3"/>
          </w:rPr>
          <w:t>POST / Stop copying</w:t>
        </w:r>
      </w:hyperlink>
      <w:r>
        <w:t xml:space="preserve"> </w:t>
      </w:r>
    </w:p>
    <w:p w:rsidR="00000000" w:rsidRDefault="00000000">
      <w:pPr>
        <w:numPr>
          <w:ilvl w:val="2"/>
          <w:numId w:val="3"/>
        </w:numPr>
        <w:spacing w:before="100" w:beforeAutospacing="1" w:after="100" w:afterAutospacing="1"/>
        <w:divId w:val="739864416"/>
      </w:pPr>
      <w:hyperlink r:id="rId236" w:anchor="order-book-trading-copy-trading-get-copy-settings" w:history="1">
        <w:r>
          <w:rPr>
            <w:rStyle w:val="a3"/>
          </w:rPr>
          <w:t>GET / Copy settings</w:t>
        </w:r>
      </w:hyperlink>
      <w:r>
        <w:t xml:space="preserve"> </w:t>
      </w:r>
    </w:p>
    <w:p w:rsidR="00000000" w:rsidRDefault="00000000">
      <w:pPr>
        <w:numPr>
          <w:ilvl w:val="2"/>
          <w:numId w:val="3"/>
        </w:numPr>
        <w:spacing w:before="100" w:beforeAutospacing="1" w:after="100" w:afterAutospacing="1"/>
        <w:divId w:val="739864416"/>
      </w:pPr>
      <w:hyperlink r:id="rId237" w:anchor="order-book-trading-copy-trading-get-multiple-leverages" w:history="1">
        <w:r>
          <w:rPr>
            <w:rStyle w:val="a3"/>
          </w:rPr>
          <w:t>GET / Multiple leverages</w:t>
        </w:r>
      </w:hyperlink>
      <w:r>
        <w:t xml:space="preserve"> </w:t>
      </w:r>
    </w:p>
    <w:p w:rsidR="00000000" w:rsidRDefault="00000000">
      <w:pPr>
        <w:numPr>
          <w:ilvl w:val="2"/>
          <w:numId w:val="3"/>
        </w:numPr>
        <w:spacing w:before="100" w:beforeAutospacing="1" w:after="100" w:afterAutospacing="1"/>
        <w:divId w:val="739864416"/>
      </w:pPr>
      <w:hyperlink r:id="rId238" w:anchor="order-book-trading-copy-trading-post-set-multiple-leverages" w:history="1">
        <w:r>
          <w:rPr>
            <w:rStyle w:val="a3"/>
          </w:rPr>
          <w:t>POST / Set Multiple leverages</w:t>
        </w:r>
      </w:hyperlink>
      <w:r>
        <w:t xml:space="preserve"> </w:t>
      </w:r>
    </w:p>
    <w:p w:rsidR="00000000" w:rsidRDefault="00000000">
      <w:pPr>
        <w:numPr>
          <w:ilvl w:val="2"/>
          <w:numId w:val="3"/>
        </w:numPr>
        <w:spacing w:before="100" w:beforeAutospacing="1" w:after="100" w:afterAutospacing="1"/>
        <w:divId w:val="739864416"/>
      </w:pPr>
      <w:hyperlink r:id="rId239" w:anchor="order-book-trading-copy-trading-get-my-lead-traders" w:history="1">
        <w:r>
          <w:rPr>
            <w:rStyle w:val="a3"/>
          </w:rPr>
          <w:t>GET / My lead traders</w:t>
        </w:r>
      </w:hyperlink>
      <w:r>
        <w:t xml:space="preserve"> </w:t>
      </w:r>
    </w:p>
    <w:p w:rsidR="00000000" w:rsidRDefault="00000000">
      <w:pPr>
        <w:numPr>
          <w:ilvl w:val="2"/>
          <w:numId w:val="3"/>
        </w:numPr>
        <w:spacing w:before="100" w:beforeAutospacing="1" w:after="100" w:afterAutospacing="1"/>
        <w:divId w:val="739864416"/>
      </w:pPr>
      <w:hyperlink r:id="rId240" w:anchor="order-book-trading-copy-trading-get-my-history-lead-traders" w:history="1">
        <w:r>
          <w:rPr>
            <w:rStyle w:val="a3"/>
          </w:rPr>
          <w:t>GET / My history lead traders</w:t>
        </w:r>
      </w:hyperlink>
      <w:r>
        <w:t xml:space="preserve"> </w:t>
      </w:r>
    </w:p>
    <w:p w:rsidR="00000000" w:rsidRDefault="00000000">
      <w:pPr>
        <w:numPr>
          <w:ilvl w:val="2"/>
          <w:numId w:val="3"/>
        </w:numPr>
        <w:spacing w:before="100" w:beforeAutospacing="1" w:after="100" w:afterAutospacing="1"/>
        <w:divId w:val="739864416"/>
      </w:pPr>
      <w:hyperlink r:id="rId241" w:anchor="order-book-trading-copy-trading-get-copy-trading-configuration" w:history="1">
        <w:r>
          <w:rPr>
            <w:rStyle w:val="a3"/>
          </w:rPr>
          <w:t>GET / Copy trading configuration</w:t>
        </w:r>
      </w:hyperlink>
      <w:r>
        <w:t xml:space="preserve"> </w:t>
      </w:r>
    </w:p>
    <w:p w:rsidR="00000000" w:rsidRDefault="00000000">
      <w:pPr>
        <w:numPr>
          <w:ilvl w:val="2"/>
          <w:numId w:val="3"/>
        </w:numPr>
        <w:spacing w:before="100" w:beforeAutospacing="1" w:after="100" w:afterAutospacing="1"/>
        <w:divId w:val="739864416"/>
      </w:pPr>
      <w:hyperlink r:id="rId242" w:anchor="order-book-trading-copy-trading-get-lead-trader-ranks" w:history="1">
        <w:r>
          <w:rPr>
            <w:rStyle w:val="a3"/>
          </w:rPr>
          <w:t>GET / Lead trader ranks</w:t>
        </w:r>
      </w:hyperlink>
      <w:r>
        <w:t xml:space="preserve"> </w:t>
      </w:r>
    </w:p>
    <w:p w:rsidR="00000000" w:rsidRDefault="00000000">
      <w:pPr>
        <w:numPr>
          <w:ilvl w:val="2"/>
          <w:numId w:val="3"/>
        </w:numPr>
        <w:spacing w:before="100" w:beforeAutospacing="1" w:after="100" w:afterAutospacing="1"/>
        <w:divId w:val="739864416"/>
      </w:pPr>
      <w:hyperlink r:id="rId243" w:anchor="order-book-trading-copy-trading-get-lead-trader-weekly-pnl" w:history="1">
        <w:r>
          <w:rPr>
            <w:rStyle w:val="a3"/>
          </w:rPr>
          <w:t>GET / Lead trader weekly pnl</w:t>
        </w:r>
      </w:hyperlink>
      <w:r>
        <w:t xml:space="preserve"> </w:t>
      </w:r>
    </w:p>
    <w:p w:rsidR="00000000" w:rsidRDefault="00000000">
      <w:pPr>
        <w:numPr>
          <w:ilvl w:val="2"/>
          <w:numId w:val="3"/>
        </w:numPr>
        <w:spacing w:before="100" w:beforeAutospacing="1" w:after="100" w:afterAutospacing="1"/>
        <w:divId w:val="739864416"/>
      </w:pPr>
      <w:hyperlink r:id="rId244" w:anchor="order-book-trading-copy-trading-get-lead-trader-daily-pnl" w:history="1">
        <w:r>
          <w:rPr>
            <w:rStyle w:val="a3"/>
          </w:rPr>
          <w:t>GET / Lead trader daily pnl</w:t>
        </w:r>
      </w:hyperlink>
      <w:r>
        <w:t xml:space="preserve"> </w:t>
      </w:r>
    </w:p>
    <w:p w:rsidR="00000000" w:rsidRDefault="00000000">
      <w:pPr>
        <w:numPr>
          <w:ilvl w:val="2"/>
          <w:numId w:val="3"/>
        </w:numPr>
        <w:spacing w:before="100" w:beforeAutospacing="1" w:after="100" w:afterAutospacing="1"/>
        <w:divId w:val="739864416"/>
      </w:pPr>
      <w:hyperlink r:id="rId245" w:anchor="order-book-trading-copy-trading-get-lead-trader-stats" w:history="1">
        <w:r>
          <w:rPr>
            <w:rStyle w:val="a3"/>
          </w:rPr>
          <w:t>GET / Lead trader stats</w:t>
        </w:r>
      </w:hyperlink>
      <w:r>
        <w:t xml:space="preserve"> </w:t>
      </w:r>
    </w:p>
    <w:p w:rsidR="00000000" w:rsidRDefault="00000000">
      <w:pPr>
        <w:numPr>
          <w:ilvl w:val="2"/>
          <w:numId w:val="3"/>
        </w:numPr>
        <w:spacing w:before="100" w:beforeAutospacing="1" w:after="100" w:afterAutospacing="1"/>
        <w:divId w:val="739864416"/>
      </w:pPr>
      <w:hyperlink r:id="rId246" w:anchor="order-book-trading-copy-trading-get-lead-trader-currency-preferences" w:history="1">
        <w:r>
          <w:rPr>
            <w:rStyle w:val="a3"/>
          </w:rPr>
          <w:t>GET / Lead trader currency preferences</w:t>
        </w:r>
      </w:hyperlink>
      <w:r>
        <w:t xml:space="preserve"> </w:t>
      </w:r>
    </w:p>
    <w:p w:rsidR="00000000" w:rsidRDefault="00000000">
      <w:pPr>
        <w:numPr>
          <w:ilvl w:val="2"/>
          <w:numId w:val="3"/>
        </w:numPr>
        <w:spacing w:before="100" w:beforeAutospacing="1" w:after="100" w:afterAutospacing="1"/>
        <w:divId w:val="739864416"/>
      </w:pPr>
      <w:hyperlink r:id="rId247" w:anchor="order-book-trading-copy-trading-get-lead-trader-current-lead-positions" w:history="1">
        <w:r>
          <w:rPr>
            <w:rStyle w:val="a3"/>
          </w:rPr>
          <w:t>GET / Lead trader current lead positions</w:t>
        </w:r>
      </w:hyperlink>
      <w:r>
        <w:t xml:space="preserve"> </w:t>
      </w:r>
    </w:p>
    <w:p w:rsidR="00000000" w:rsidRDefault="00000000">
      <w:pPr>
        <w:numPr>
          <w:ilvl w:val="2"/>
          <w:numId w:val="3"/>
        </w:numPr>
        <w:spacing w:before="100" w:beforeAutospacing="1" w:after="100" w:afterAutospacing="1"/>
        <w:divId w:val="739864416"/>
      </w:pPr>
      <w:hyperlink r:id="rId248" w:anchor="order-book-trading-copy-trading-get-lead-trader-lead-position-history" w:history="1">
        <w:r>
          <w:rPr>
            <w:rStyle w:val="a3"/>
          </w:rPr>
          <w:t>GET / Lead trader lead position history</w:t>
        </w:r>
      </w:hyperlink>
      <w:r>
        <w:t xml:space="preserve"> </w:t>
      </w:r>
    </w:p>
    <w:p w:rsidR="00000000" w:rsidRDefault="00000000">
      <w:pPr>
        <w:numPr>
          <w:ilvl w:val="2"/>
          <w:numId w:val="3"/>
        </w:numPr>
        <w:spacing w:before="100" w:beforeAutospacing="1" w:after="100" w:afterAutospacing="1"/>
        <w:divId w:val="739864416"/>
      </w:pPr>
      <w:hyperlink r:id="rId249" w:anchor="order-book-trading-copy-trading-get-copy-traders" w:history="1">
        <w:r>
          <w:rPr>
            <w:rStyle w:val="a3"/>
          </w:rPr>
          <w:t>GET / Copy traders</w:t>
        </w:r>
      </w:hyperlink>
      <w:r>
        <w:t xml:space="preserve"> </w:t>
      </w:r>
    </w:p>
    <w:p w:rsidR="00000000" w:rsidRDefault="00000000">
      <w:pPr>
        <w:numPr>
          <w:ilvl w:val="2"/>
          <w:numId w:val="3"/>
        </w:numPr>
        <w:spacing w:before="100" w:beforeAutospacing="1" w:after="100" w:afterAutospacing="1"/>
        <w:divId w:val="739864416"/>
      </w:pPr>
      <w:hyperlink r:id="rId250" w:anchor="order-book-trading-copy-trading-get-lead-trader-ranks-private" w:history="1">
        <w:r>
          <w:rPr>
            <w:rStyle w:val="a3"/>
          </w:rPr>
          <w:t>GET / Lead trader ranks (private)</w:t>
        </w:r>
      </w:hyperlink>
      <w:r>
        <w:t xml:space="preserve"> </w:t>
      </w:r>
    </w:p>
    <w:p w:rsidR="00000000" w:rsidRDefault="00000000">
      <w:pPr>
        <w:numPr>
          <w:ilvl w:val="2"/>
          <w:numId w:val="3"/>
        </w:numPr>
        <w:spacing w:before="100" w:beforeAutospacing="1" w:after="100" w:afterAutospacing="1"/>
        <w:divId w:val="739864416"/>
      </w:pPr>
      <w:hyperlink r:id="rId251" w:anchor="order-book-trading-copy-trading-get-lead-trader-weekly-pnl-private" w:history="1">
        <w:r>
          <w:rPr>
            <w:rStyle w:val="a3"/>
          </w:rPr>
          <w:t>GET / Lead trader weekly pnl (private)</w:t>
        </w:r>
      </w:hyperlink>
      <w:r>
        <w:t xml:space="preserve"> </w:t>
      </w:r>
    </w:p>
    <w:p w:rsidR="00000000" w:rsidRDefault="00000000">
      <w:pPr>
        <w:numPr>
          <w:ilvl w:val="2"/>
          <w:numId w:val="3"/>
        </w:numPr>
        <w:spacing w:before="100" w:beforeAutospacing="1" w:after="100" w:afterAutospacing="1"/>
        <w:divId w:val="739864416"/>
      </w:pPr>
      <w:hyperlink r:id="rId252" w:anchor="order-book-trading-copy-trading-get-lead-trader-daily-pnl-private" w:history="1">
        <w:r>
          <w:rPr>
            <w:rStyle w:val="a3"/>
          </w:rPr>
          <w:t>GET / Lead trader daily pnl (private)</w:t>
        </w:r>
      </w:hyperlink>
      <w:r>
        <w:t xml:space="preserve"> </w:t>
      </w:r>
    </w:p>
    <w:p w:rsidR="00000000" w:rsidRDefault="00000000">
      <w:pPr>
        <w:numPr>
          <w:ilvl w:val="2"/>
          <w:numId w:val="3"/>
        </w:numPr>
        <w:spacing w:before="100" w:beforeAutospacing="1" w:after="100" w:afterAutospacing="1"/>
        <w:divId w:val="739864416"/>
      </w:pPr>
      <w:hyperlink r:id="rId253" w:anchor="order-book-trading-copy-trading-get-lead-trader-stats-private" w:history="1">
        <w:r>
          <w:rPr>
            <w:rStyle w:val="a3"/>
          </w:rPr>
          <w:t>GET / Lead trader stats (private)</w:t>
        </w:r>
      </w:hyperlink>
      <w:r>
        <w:t xml:space="preserve"> </w:t>
      </w:r>
    </w:p>
    <w:p w:rsidR="00000000" w:rsidRDefault="00000000">
      <w:pPr>
        <w:numPr>
          <w:ilvl w:val="2"/>
          <w:numId w:val="3"/>
        </w:numPr>
        <w:spacing w:before="100" w:beforeAutospacing="1" w:after="100" w:afterAutospacing="1"/>
        <w:divId w:val="739864416"/>
      </w:pPr>
      <w:hyperlink r:id="rId254" w:anchor="order-book-trading-copy-trading-get-lead-trader-currency-preferences-private" w:history="1">
        <w:r>
          <w:rPr>
            <w:rStyle w:val="a3"/>
          </w:rPr>
          <w:t>GET / Lead trader currency preferences (private)</w:t>
        </w:r>
      </w:hyperlink>
      <w:r>
        <w:t xml:space="preserve"> </w:t>
      </w:r>
    </w:p>
    <w:p w:rsidR="00000000" w:rsidRDefault="00000000">
      <w:pPr>
        <w:numPr>
          <w:ilvl w:val="2"/>
          <w:numId w:val="3"/>
        </w:numPr>
        <w:spacing w:before="100" w:beforeAutospacing="1" w:after="100" w:afterAutospacing="1"/>
        <w:divId w:val="739864416"/>
      </w:pPr>
      <w:hyperlink r:id="rId255" w:anchor="order-book-trading-copy-trading-get-lead-trader-current-lead-positions-private" w:history="1">
        <w:r>
          <w:rPr>
            <w:rStyle w:val="a3"/>
          </w:rPr>
          <w:t>GET / Lead trader current lead positions (private)</w:t>
        </w:r>
      </w:hyperlink>
      <w:r>
        <w:t xml:space="preserve"> </w:t>
      </w:r>
    </w:p>
    <w:p w:rsidR="00000000" w:rsidRDefault="00000000">
      <w:pPr>
        <w:numPr>
          <w:ilvl w:val="2"/>
          <w:numId w:val="3"/>
        </w:numPr>
        <w:spacing w:before="100" w:beforeAutospacing="1" w:after="100" w:afterAutospacing="1"/>
        <w:divId w:val="739864416"/>
      </w:pPr>
      <w:hyperlink r:id="rId256" w:anchor="order-book-trading-copy-trading-get-lead-trader-lead-position-history-private" w:history="1">
        <w:r>
          <w:rPr>
            <w:rStyle w:val="a3"/>
          </w:rPr>
          <w:t>GET / Lead trader lead position history (private)</w:t>
        </w:r>
      </w:hyperlink>
      <w:r>
        <w:t xml:space="preserve"> </w:t>
      </w:r>
    </w:p>
    <w:p w:rsidR="00000000" w:rsidRDefault="00000000">
      <w:pPr>
        <w:numPr>
          <w:ilvl w:val="2"/>
          <w:numId w:val="3"/>
        </w:numPr>
        <w:spacing w:before="100" w:beforeAutospacing="1" w:after="100" w:afterAutospacing="1"/>
        <w:divId w:val="739864416"/>
      </w:pPr>
      <w:hyperlink r:id="rId257" w:anchor="order-book-trading-copy-trading-get-copy-traders-private" w:history="1">
        <w:r>
          <w:rPr>
            <w:rStyle w:val="a3"/>
          </w:rPr>
          <w:t>GET / Copy traders (private)</w:t>
        </w:r>
      </w:hyperlink>
      <w:r>
        <w:t xml:space="preserve"> </w:t>
      </w:r>
    </w:p>
    <w:p w:rsidR="00000000" w:rsidRDefault="00000000">
      <w:pPr>
        <w:numPr>
          <w:ilvl w:val="2"/>
          <w:numId w:val="3"/>
        </w:numPr>
        <w:spacing w:before="100" w:beforeAutospacing="1" w:after="100" w:afterAutospacing="1"/>
        <w:divId w:val="739864416"/>
      </w:pPr>
      <w:hyperlink r:id="rId258" w:anchor="order-book-trading-copy-trading-ws-copy-trading-notification-channel" w:history="1">
        <w:r>
          <w:rPr>
            <w:rStyle w:val="a3"/>
          </w:rPr>
          <w:t>WS / Copy trading notification channel</w:t>
        </w:r>
      </w:hyperlink>
      <w:r>
        <w:t xml:space="preserve"> </w:t>
      </w:r>
    </w:p>
    <w:p w:rsidR="00000000" w:rsidRDefault="00000000">
      <w:pPr>
        <w:numPr>
          <w:ilvl w:val="2"/>
          <w:numId w:val="3"/>
        </w:numPr>
        <w:spacing w:before="100" w:beforeAutospacing="1" w:after="100" w:afterAutospacing="1"/>
        <w:divId w:val="739864416"/>
      </w:pPr>
      <w:hyperlink r:id="rId259" w:anchor="order-book-trading-copy-trading-ws-lead-trading-notification-channel" w:history="1">
        <w:r>
          <w:rPr>
            <w:rStyle w:val="a3"/>
          </w:rPr>
          <w:t>WS / Lead trading notification channel</w:t>
        </w:r>
      </w:hyperlink>
      <w:r>
        <w:t xml:space="preserve"> </w:t>
      </w:r>
    </w:p>
    <w:p w:rsidR="00000000" w:rsidRDefault="00000000">
      <w:pPr>
        <w:numPr>
          <w:ilvl w:val="1"/>
          <w:numId w:val="3"/>
        </w:numPr>
        <w:spacing w:before="100" w:beforeAutospacing="1" w:after="100" w:afterAutospacing="1"/>
        <w:divId w:val="739864416"/>
      </w:pPr>
      <w:hyperlink r:id="rId260" w:anchor="order-book-trading-market-data" w:history="1">
        <w:r>
          <w:rPr>
            <w:rStyle w:val="a3"/>
          </w:rPr>
          <w:t>Market Data</w:t>
        </w:r>
      </w:hyperlink>
      <w:r>
        <w:t xml:space="preserve"> </w:t>
      </w:r>
    </w:p>
    <w:p w:rsidR="00000000" w:rsidRDefault="00000000">
      <w:pPr>
        <w:numPr>
          <w:ilvl w:val="2"/>
          <w:numId w:val="3"/>
        </w:numPr>
        <w:spacing w:before="100" w:beforeAutospacing="1" w:after="100" w:afterAutospacing="1"/>
        <w:divId w:val="739864416"/>
      </w:pPr>
      <w:hyperlink r:id="rId261" w:anchor="order-book-trading-market-data-get-tickers" w:history="1">
        <w:r>
          <w:rPr>
            <w:rStyle w:val="a3"/>
          </w:rPr>
          <w:t>GET / Tickers</w:t>
        </w:r>
      </w:hyperlink>
      <w:r>
        <w:t xml:space="preserve"> </w:t>
      </w:r>
    </w:p>
    <w:p w:rsidR="00000000" w:rsidRDefault="00000000">
      <w:pPr>
        <w:numPr>
          <w:ilvl w:val="2"/>
          <w:numId w:val="3"/>
        </w:numPr>
        <w:spacing w:before="100" w:beforeAutospacing="1" w:after="100" w:afterAutospacing="1"/>
        <w:divId w:val="739864416"/>
      </w:pPr>
      <w:hyperlink r:id="rId262" w:anchor="order-book-trading-market-data-get-ticker" w:history="1">
        <w:r>
          <w:rPr>
            <w:rStyle w:val="a3"/>
          </w:rPr>
          <w:t>GET / Ticker</w:t>
        </w:r>
      </w:hyperlink>
      <w:r>
        <w:t xml:space="preserve"> </w:t>
      </w:r>
    </w:p>
    <w:p w:rsidR="00000000" w:rsidRDefault="00000000">
      <w:pPr>
        <w:numPr>
          <w:ilvl w:val="2"/>
          <w:numId w:val="3"/>
        </w:numPr>
        <w:spacing w:before="100" w:beforeAutospacing="1" w:after="100" w:afterAutospacing="1"/>
        <w:divId w:val="739864416"/>
      </w:pPr>
      <w:hyperlink r:id="rId263" w:anchor="order-book-trading-market-data-get-order-book" w:history="1">
        <w:r>
          <w:rPr>
            <w:rStyle w:val="a3"/>
          </w:rPr>
          <w:t>GET / Order book</w:t>
        </w:r>
      </w:hyperlink>
      <w:r>
        <w:t xml:space="preserve"> </w:t>
      </w:r>
    </w:p>
    <w:p w:rsidR="00000000" w:rsidRDefault="00000000">
      <w:pPr>
        <w:numPr>
          <w:ilvl w:val="2"/>
          <w:numId w:val="3"/>
        </w:numPr>
        <w:spacing w:before="100" w:beforeAutospacing="1" w:after="100" w:afterAutospacing="1"/>
        <w:divId w:val="739864416"/>
      </w:pPr>
      <w:hyperlink r:id="rId264" w:anchor="order-book-trading-market-data-get-full-order-book" w:history="1">
        <w:r>
          <w:rPr>
            <w:rStyle w:val="a3"/>
          </w:rPr>
          <w:t>GET / Full order book</w:t>
        </w:r>
      </w:hyperlink>
      <w:r>
        <w:t xml:space="preserve"> </w:t>
      </w:r>
    </w:p>
    <w:p w:rsidR="00000000" w:rsidRDefault="00000000">
      <w:pPr>
        <w:numPr>
          <w:ilvl w:val="2"/>
          <w:numId w:val="3"/>
        </w:numPr>
        <w:spacing w:before="100" w:beforeAutospacing="1" w:after="100" w:afterAutospacing="1"/>
        <w:divId w:val="739864416"/>
      </w:pPr>
      <w:hyperlink r:id="rId265" w:anchor="order-book-trading-market-data-get-candlesticks" w:history="1">
        <w:r>
          <w:rPr>
            <w:rStyle w:val="a3"/>
          </w:rPr>
          <w:t>GET / Candlesticks</w:t>
        </w:r>
      </w:hyperlink>
      <w:r>
        <w:t xml:space="preserve"> </w:t>
      </w:r>
    </w:p>
    <w:p w:rsidR="00000000" w:rsidRDefault="00000000">
      <w:pPr>
        <w:numPr>
          <w:ilvl w:val="2"/>
          <w:numId w:val="3"/>
        </w:numPr>
        <w:spacing w:before="100" w:beforeAutospacing="1" w:after="100" w:afterAutospacing="1"/>
        <w:divId w:val="739864416"/>
      </w:pPr>
      <w:hyperlink r:id="rId266" w:anchor="order-book-trading-market-data-get-candlesticks-history" w:history="1">
        <w:r>
          <w:rPr>
            <w:rStyle w:val="a3"/>
          </w:rPr>
          <w:t>GET / Candlesticks history</w:t>
        </w:r>
      </w:hyperlink>
      <w:r>
        <w:t xml:space="preserve"> </w:t>
      </w:r>
    </w:p>
    <w:p w:rsidR="00000000" w:rsidRDefault="00000000">
      <w:pPr>
        <w:numPr>
          <w:ilvl w:val="2"/>
          <w:numId w:val="3"/>
        </w:numPr>
        <w:spacing w:before="100" w:beforeAutospacing="1" w:after="100" w:afterAutospacing="1"/>
        <w:divId w:val="739864416"/>
      </w:pPr>
      <w:hyperlink r:id="rId267" w:anchor="order-book-trading-market-data-get-trades" w:history="1">
        <w:r>
          <w:rPr>
            <w:rStyle w:val="a3"/>
          </w:rPr>
          <w:t>GET / Trades</w:t>
        </w:r>
      </w:hyperlink>
      <w:r>
        <w:t xml:space="preserve"> </w:t>
      </w:r>
    </w:p>
    <w:p w:rsidR="00000000" w:rsidRDefault="00000000">
      <w:pPr>
        <w:numPr>
          <w:ilvl w:val="2"/>
          <w:numId w:val="3"/>
        </w:numPr>
        <w:spacing w:before="100" w:beforeAutospacing="1" w:after="100" w:afterAutospacing="1"/>
        <w:divId w:val="739864416"/>
      </w:pPr>
      <w:hyperlink r:id="rId268" w:anchor="order-book-trading-market-data-get-trades-history" w:history="1">
        <w:r>
          <w:rPr>
            <w:rStyle w:val="a3"/>
          </w:rPr>
          <w:t>GET / Trades history</w:t>
        </w:r>
      </w:hyperlink>
      <w:r>
        <w:t xml:space="preserve"> </w:t>
      </w:r>
    </w:p>
    <w:p w:rsidR="00000000" w:rsidRDefault="00000000">
      <w:pPr>
        <w:numPr>
          <w:ilvl w:val="2"/>
          <w:numId w:val="3"/>
        </w:numPr>
        <w:spacing w:before="100" w:beforeAutospacing="1" w:after="100" w:afterAutospacing="1"/>
        <w:divId w:val="739864416"/>
      </w:pPr>
      <w:hyperlink r:id="rId269" w:anchor="order-book-trading-market-data-get-option-trades-by-instrument-family" w:history="1">
        <w:r>
          <w:rPr>
            <w:rStyle w:val="a3"/>
          </w:rPr>
          <w:t>GET / Option trades by instrument family</w:t>
        </w:r>
      </w:hyperlink>
      <w:r>
        <w:t xml:space="preserve"> </w:t>
      </w:r>
    </w:p>
    <w:p w:rsidR="00000000" w:rsidRDefault="00000000">
      <w:pPr>
        <w:numPr>
          <w:ilvl w:val="2"/>
          <w:numId w:val="3"/>
        </w:numPr>
        <w:spacing w:before="100" w:beforeAutospacing="1" w:after="100" w:afterAutospacing="1"/>
        <w:divId w:val="739864416"/>
      </w:pPr>
      <w:hyperlink r:id="rId270" w:anchor="order-book-trading-market-data-get-option-trades" w:history="1">
        <w:r>
          <w:rPr>
            <w:rStyle w:val="a3"/>
          </w:rPr>
          <w:t>GET / Option trades</w:t>
        </w:r>
      </w:hyperlink>
      <w:r>
        <w:t xml:space="preserve"> </w:t>
      </w:r>
    </w:p>
    <w:p w:rsidR="00000000" w:rsidRDefault="00000000">
      <w:pPr>
        <w:numPr>
          <w:ilvl w:val="2"/>
          <w:numId w:val="3"/>
        </w:numPr>
        <w:spacing w:before="100" w:beforeAutospacing="1" w:after="100" w:afterAutospacing="1"/>
        <w:divId w:val="739864416"/>
      </w:pPr>
      <w:hyperlink r:id="rId271" w:anchor="order-book-trading-market-data-get-24h-total-volume" w:history="1">
        <w:r>
          <w:rPr>
            <w:rStyle w:val="a3"/>
          </w:rPr>
          <w:t>GET / 24H total volume</w:t>
        </w:r>
      </w:hyperlink>
      <w:r>
        <w:t xml:space="preserve"> </w:t>
      </w:r>
    </w:p>
    <w:p w:rsidR="00000000" w:rsidRDefault="00000000">
      <w:pPr>
        <w:numPr>
          <w:ilvl w:val="2"/>
          <w:numId w:val="3"/>
        </w:numPr>
        <w:spacing w:before="100" w:beforeAutospacing="1" w:after="100" w:afterAutospacing="1"/>
        <w:divId w:val="739864416"/>
      </w:pPr>
      <w:hyperlink r:id="rId272" w:anchor="order-book-trading-market-data-get-call-auction-details" w:history="1">
        <w:r>
          <w:rPr>
            <w:rStyle w:val="a3"/>
          </w:rPr>
          <w:t>GET / Call auction details</w:t>
        </w:r>
      </w:hyperlink>
      <w:r>
        <w:t xml:space="preserve"> </w:t>
      </w:r>
    </w:p>
    <w:p w:rsidR="00000000" w:rsidRDefault="00000000">
      <w:pPr>
        <w:numPr>
          <w:ilvl w:val="2"/>
          <w:numId w:val="3"/>
        </w:numPr>
        <w:spacing w:before="100" w:beforeAutospacing="1" w:after="100" w:afterAutospacing="1"/>
        <w:divId w:val="739864416"/>
      </w:pPr>
      <w:hyperlink r:id="rId273" w:anchor="order-book-trading-market-data-ws-tickers-channel" w:history="1">
        <w:r>
          <w:rPr>
            <w:rStyle w:val="a3"/>
          </w:rPr>
          <w:t>WS / Tickers channel</w:t>
        </w:r>
      </w:hyperlink>
      <w:r>
        <w:t xml:space="preserve"> </w:t>
      </w:r>
    </w:p>
    <w:p w:rsidR="00000000" w:rsidRDefault="00000000">
      <w:pPr>
        <w:numPr>
          <w:ilvl w:val="2"/>
          <w:numId w:val="3"/>
        </w:numPr>
        <w:spacing w:before="100" w:beforeAutospacing="1" w:after="100" w:afterAutospacing="1"/>
        <w:divId w:val="739864416"/>
      </w:pPr>
      <w:hyperlink r:id="rId274" w:anchor="order-book-trading-market-data-ws-candlesticks-channel" w:history="1">
        <w:r>
          <w:rPr>
            <w:rStyle w:val="a3"/>
          </w:rPr>
          <w:t>WS / Candlesticks channel</w:t>
        </w:r>
      </w:hyperlink>
      <w:r>
        <w:t xml:space="preserve"> </w:t>
      </w:r>
    </w:p>
    <w:p w:rsidR="00000000" w:rsidRDefault="00000000">
      <w:pPr>
        <w:numPr>
          <w:ilvl w:val="2"/>
          <w:numId w:val="3"/>
        </w:numPr>
        <w:spacing w:before="100" w:beforeAutospacing="1" w:after="100" w:afterAutospacing="1"/>
        <w:divId w:val="739864416"/>
      </w:pPr>
      <w:hyperlink r:id="rId275" w:anchor="order-book-trading-market-data-ws-trades-channel" w:history="1">
        <w:r>
          <w:rPr>
            <w:rStyle w:val="a3"/>
          </w:rPr>
          <w:t>WS / Trades channel</w:t>
        </w:r>
      </w:hyperlink>
      <w:r>
        <w:t xml:space="preserve"> </w:t>
      </w:r>
    </w:p>
    <w:p w:rsidR="00000000" w:rsidRDefault="00000000">
      <w:pPr>
        <w:numPr>
          <w:ilvl w:val="2"/>
          <w:numId w:val="3"/>
        </w:numPr>
        <w:spacing w:before="100" w:beforeAutospacing="1" w:after="100" w:afterAutospacing="1"/>
        <w:divId w:val="739864416"/>
      </w:pPr>
      <w:hyperlink r:id="rId276" w:anchor="order-book-trading-market-data-ws-all-trades-channel" w:history="1">
        <w:r>
          <w:rPr>
            <w:rStyle w:val="a3"/>
          </w:rPr>
          <w:t>WS / All trades channel</w:t>
        </w:r>
      </w:hyperlink>
      <w:r>
        <w:t xml:space="preserve"> </w:t>
      </w:r>
    </w:p>
    <w:p w:rsidR="00000000" w:rsidRDefault="00000000">
      <w:pPr>
        <w:numPr>
          <w:ilvl w:val="2"/>
          <w:numId w:val="3"/>
        </w:numPr>
        <w:spacing w:before="100" w:beforeAutospacing="1" w:after="100" w:afterAutospacing="1"/>
        <w:divId w:val="739864416"/>
      </w:pPr>
      <w:hyperlink r:id="rId277" w:anchor="order-book-trading-market-data-ws-order-book-channel" w:history="1">
        <w:r>
          <w:rPr>
            <w:rStyle w:val="a3"/>
          </w:rPr>
          <w:t>WS / Order book channel</w:t>
        </w:r>
      </w:hyperlink>
      <w:r>
        <w:t xml:space="preserve"> </w:t>
      </w:r>
    </w:p>
    <w:p w:rsidR="00000000" w:rsidRDefault="00000000">
      <w:pPr>
        <w:numPr>
          <w:ilvl w:val="2"/>
          <w:numId w:val="3"/>
        </w:numPr>
        <w:spacing w:before="100" w:beforeAutospacing="1" w:after="100" w:afterAutospacing="1"/>
        <w:divId w:val="739864416"/>
      </w:pPr>
      <w:hyperlink r:id="rId278" w:anchor="order-book-trading-market-data-ws-option-trades-channel" w:history="1">
        <w:r>
          <w:rPr>
            <w:rStyle w:val="a3"/>
          </w:rPr>
          <w:t>WS / Option trades channel</w:t>
        </w:r>
      </w:hyperlink>
      <w:r>
        <w:t xml:space="preserve"> </w:t>
      </w:r>
    </w:p>
    <w:p w:rsidR="00000000" w:rsidRDefault="00000000">
      <w:pPr>
        <w:numPr>
          <w:ilvl w:val="2"/>
          <w:numId w:val="3"/>
        </w:numPr>
        <w:spacing w:before="100" w:beforeAutospacing="1" w:after="100" w:afterAutospacing="1"/>
        <w:divId w:val="739864416"/>
      </w:pPr>
      <w:hyperlink r:id="rId279" w:anchor="order-book-trading-market-data-ws-call-auction-details-channel" w:history="1">
        <w:r>
          <w:rPr>
            <w:rStyle w:val="a3"/>
          </w:rPr>
          <w:t>WS / Call auction details channel</w:t>
        </w:r>
      </w:hyperlink>
      <w:r>
        <w:t xml:space="preserve"> </w:t>
      </w:r>
    </w:p>
    <w:p w:rsidR="00000000" w:rsidRDefault="00000000">
      <w:pPr>
        <w:numPr>
          <w:ilvl w:val="0"/>
          <w:numId w:val="3"/>
        </w:numPr>
        <w:spacing w:before="100" w:beforeAutospacing="1" w:after="100" w:afterAutospacing="1"/>
        <w:divId w:val="739864416"/>
      </w:pPr>
      <w:hyperlink r:id="rId280" w:anchor="block-trading" w:history="1">
        <w:r>
          <w:rPr>
            <w:rStyle w:val="a3"/>
          </w:rPr>
          <w:t>Block Trading</w:t>
        </w:r>
      </w:hyperlink>
      <w:r>
        <w:t xml:space="preserve"> </w:t>
      </w:r>
    </w:p>
    <w:p w:rsidR="00000000" w:rsidRDefault="00000000">
      <w:pPr>
        <w:numPr>
          <w:ilvl w:val="1"/>
          <w:numId w:val="3"/>
        </w:numPr>
        <w:spacing w:before="100" w:beforeAutospacing="1" w:after="100" w:afterAutospacing="1"/>
        <w:divId w:val="739864416"/>
      </w:pPr>
      <w:hyperlink r:id="rId281" w:anchor="block-trading-block-trading-workflow" w:history="1">
        <w:r>
          <w:rPr>
            <w:rStyle w:val="a3"/>
          </w:rPr>
          <w:t>Block Trading Workflow</w:t>
        </w:r>
      </w:hyperlink>
      <w:r>
        <w:t xml:space="preserve"> </w:t>
      </w:r>
    </w:p>
    <w:p w:rsidR="00000000" w:rsidRDefault="00000000">
      <w:pPr>
        <w:numPr>
          <w:ilvl w:val="1"/>
          <w:numId w:val="3"/>
        </w:numPr>
        <w:spacing w:before="100" w:beforeAutospacing="1" w:after="100" w:afterAutospacing="1"/>
        <w:divId w:val="739864416"/>
      </w:pPr>
      <w:hyperlink r:id="rId282" w:anchor="block-trading-rest-api" w:history="1">
        <w:r>
          <w:rPr>
            <w:rStyle w:val="a3"/>
          </w:rPr>
          <w:t>REST API</w:t>
        </w:r>
      </w:hyperlink>
      <w:r>
        <w:t xml:space="preserve"> </w:t>
      </w:r>
    </w:p>
    <w:p w:rsidR="00000000" w:rsidRDefault="00000000">
      <w:pPr>
        <w:numPr>
          <w:ilvl w:val="2"/>
          <w:numId w:val="3"/>
        </w:numPr>
        <w:spacing w:before="100" w:beforeAutospacing="1" w:after="100" w:afterAutospacing="1"/>
        <w:divId w:val="739864416"/>
      </w:pPr>
      <w:hyperlink r:id="rId283" w:anchor="block-trading-rest-api-get-counterparties" w:history="1">
        <w:r>
          <w:rPr>
            <w:rStyle w:val="a3"/>
          </w:rPr>
          <w:t>Get Counterparties</w:t>
        </w:r>
      </w:hyperlink>
      <w:r>
        <w:t xml:space="preserve"> </w:t>
      </w:r>
    </w:p>
    <w:p w:rsidR="00000000" w:rsidRDefault="00000000">
      <w:pPr>
        <w:numPr>
          <w:ilvl w:val="2"/>
          <w:numId w:val="3"/>
        </w:numPr>
        <w:spacing w:before="100" w:beforeAutospacing="1" w:after="100" w:afterAutospacing="1"/>
        <w:divId w:val="739864416"/>
      </w:pPr>
      <w:hyperlink r:id="rId284" w:anchor="block-trading-rest-api-create-rfq" w:history="1">
        <w:r>
          <w:rPr>
            <w:rStyle w:val="a3"/>
          </w:rPr>
          <w:t>Create RFQ</w:t>
        </w:r>
      </w:hyperlink>
      <w:r>
        <w:t xml:space="preserve"> </w:t>
      </w:r>
    </w:p>
    <w:p w:rsidR="00000000" w:rsidRDefault="00000000">
      <w:pPr>
        <w:numPr>
          <w:ilvl w:val="2"/>
          <w:numId w:val="3"/>
        </w:numPr>
        <w:spacing w:before="100" w:beforeAutospacing="1" w:after="100" w:afterAutospacing="1"/>
        <w:divId w:val="739864416"/>
      </w:pPr>
      <w:hyperlink r:id="rId285" w:anchor="block-trading-rest-api-cancel-rfq" w:history="1">
        <w:r>
          <w:rPr>
            <w:rStyle w:val="a3"/>
          </w:rPr>
          <w:t>Cancel RFQ</w:t>
        </w:r>
      </w:hyperlink>
      <w:r>
        <w:t xml:space="preserve"> </w:t>
      </w:r>
    </w:p>
    <w:p w:rsidR="00000000" w:rsidRDefault="00000000">
      <w:pPr>
        <w:numPr>
          <w:ilvl w:val="2"/>
          <w:numId w:val="3"/>
        </w:numPr>
        <w:spacing w:before="100" w:beforeAutospacing="1" w:after="100" w:afterAutospacing="1"/>
        <w:divId w:val="739864416"/>
      </w:pPr>
      <w:hyperlink r:id="rId286" w:anchor="block-trading-rest-api-cancel-multiple-rfqs" w:history="1">
        <w:r>
          <w:rPr>
            <w:rStyle w:val="a3"/>
          </w:rPr>
          <w:t>Cancel multiple RFQs</w:t>
        </w:r>
      </w:hyperlink>
      <w:r>
        <w:t xml:space="preserve"> </w:t>
      </w:r>
    </w:p>
    <w:p w:rsidR="00000000" w:rsidRDefault="00000000">
      <w:pPr>
        <w:numPr>
          <w:ilvl w:val="2"/>
          <w:numId w:val="3"/>
        </w:numPr>
        <w:spacing w:before="100" w:beforeAutospacing="1" w:after="100" w:afterAutospacing="1"/>
        <w:divId w:val="739864416"/>
      </w:pPr>
      <w:hyperlink r:id="rId287" w:anchor="block-trading-rest-api-cancel-all-rfqs" w:history="1">
        <w:r>
          <w:rPr>
            <w:rStyle w:val="a3"/>
          </w:rPr>
          <w:t>Cancel all RFQs</w:t>
        </w:r>
      </w:hyperlink>
      <w:r>
        <w:t xml:space="preserve"> </w:t>
      </w:r>
    </w:p>
    <w:p w:rsidR="00000000" w:rsidRDefault="00000000">
      <w:pPr>
        <w:numPr>
          <w:ilvl w:val="2"/>
          <w:numId w:val="3"/>
        </w:numPr>
        <w:spacing w:before="100" w:beforeAutospacing="1" w:after="100" w:afterAutospacing="1"/>
        <w:divId w:val="739864416"/>
      </w:pPr>
      <w:hyperlink r:id="rId288" w:anchor="block-trading-rest-api-execute-quote" w:history="1">
        <w:r>
          <w:rPr>
            <w:rStyle w:val="a3"/>
          </w:rPr>
          <w:t>Execute Quote</w:t>
        </w:r>
      </w:hyperlink>
      <w:r>
        <w:t xml:space="preserve"> </w:t>
      </w:r>
    </w:p>
    <w:p w:rsidR="00000000" w:rsidRDefault="00000000">
      <w:pPr>
        <w:numPr>
          <w:ilvl w:val="2"/>
          <w:numId w:val="3"/>
        </w:numPr>
        <w:spacing w:before="100" w:beforeAutospacing="1" w:after="100" w:afterAutospacing="1"/>
        <w:divId w:val="739864416"/>
      </w:pPr>
      <w:hyperlink r:id="rId289" w:anchor="block-trading-rest-api-get-quote-products" w:history="1">
        <w:r>
          <w:rPr>
            <w:rStyle w:val="a3"/>
          </w:rPr>
          <w:t>Get Quote products</w:t>
        </w:r>
      </w:hyperlink>
      <w:r>
        <w:t xml:space="preserve"> </w:t>
      </w:r>
    </w:p>
    <w:p w:rsidR="00000000" w:rsidRDefault="00000000">
      <w:pPr>
        <w:numPr>
          <w:ilvl w:val="2"/>
          <w:numId w:val="3"/>
        </w:numPr>
        <w:spacing w:before="100" w:beforeAutospacing="1" w:after="100" w:afterAutospacing="1"/>
        <w:divId w:val="739864416"/>
      </w:pPr>
      <w:hyperlink r:id="rId290" w:anchor="block-trading-rest-api-set-quote-products" w:history="1">
        <w:r>
          <w:rPr>
            <w:rStyle w:val="a3"/>
          </w:rPr>
          <w:t>Set Quote products</w:t>
        </w:r>
      </w:hyperlink>
      <w:r>
        <w:t xml:space="preserve"> </w:t>
      </w:r>
    </w:p>
    <w:p w:rsidR="00000000" w:rsidRDefault="00000000">
      <w:pPr>
        <w:numPr>
          <w:ilvl w:val="2"/>
          <w:numId w:val="3"/>
        </w:numPr>
        <w:spacing w:before="100" w:beforeAutospacing="1" w:after="100" w:afterAutospacing="1"/>
        <w:divId w:val="739864416"/>
      </w:pPr>
      <w:hyperlink r:id="rId291" w:anchor="block-trading-rest-api-reset-mmp-status" w:history="1">
        <w:r>
          <w:rPr>
            <w:rStyle w:val="a3"/>
          </w:rPr>
          <w:t>Reset MMP status</w:t>
        </w:r>
      </w:hyperlink>
      <w:r>
        <w:t xml:space="preserve"> </w:t>
      </w:r>
    </w:p>
    <w:p w:rsidR="00000000" w:rsidRDefault="00000000">
      <w:pPr>
        <w:numPr>
          <w:ilvl w:val="2"/>
          <w:numId w:val="3"/>
        </w:numPr>
        <w:spacing w:before="100" w:beforeAutospacing="1" w:after="100" w:afterAutospacing="1"/>
        <w:divId w:val="739864416"/>
      </w:pPr>
      <w:hyperlink r:id="rId292" w:anchor="block-trading-rest-api-set-mmp" w:history="1">
        <w:r>
          <w:rPr>
            <w:rStyle w:val="a3"/>
          </w:rPr>
          <w:t>Set MMP</w:t>
        </w:r>
      </w:hyperlink>
      <w:r>
        <w:t xml:space="preserve"> </w:t>
      </w:r>
    </w:p>
    <w:p w:rsidR="00000000" w:rsidRDefault="00000000">
      <w:pPr>
        <w:numPr>
          <w:ilvl w:val="2"/>
          <w:numId w:val="3"/>
        </w:numPr>
        <w:spacing w:before="100" w:beforeAutospacing="1" w:after="100" w:afterAutospacing="1"/>
        <w:divId w:val="739864416"/>
      </w:pPr>
      <w:hyperlink r:id="rId293" w:anchor="block-trading-rest-api-get-mmp-config" w:history="1">
        <w:r>
          <w:rPr>
            <w:rStyle w:val="a3"/>
          </w:rPr>
          <w:t>Get MMP Config</w:t>
        </w:r>
      </w:hyperlink>
      <w:r>
        <w:t xml:space="preserve"> </w:t>
      </w:r>
    </w:p>
    <w:p w:rsidR="00000000" w:rsidRDefault="00000000">
      <w:pPr>
        <w:numPr>
          <w:ilvl w:val="2"/>
          <w:numId w:val="3"/>
        </w:numPr>
        <w:spacing w:before="100" w:beforeAutospacing="1" w:after="100" w:afterAutospacing="1"/>
        <w:divId w:val="739864416"/>
      </w:pPr>
      <w:hyperlink r:id="rId294" w:anchor="block-trading-rest-api-create-quote" w:history="1">
        <w:r>
          <w:rPr>
            <w:rStyle w:val="a3"/>
          </w:rPr>
          <w:t>Create Quote</w:t>
        </w:r>
      </w:hyperlink>
      <w:r>
        <w:t xml:space="preserve"> </w:t>
      </w:r>
    </w:p>
    <w:p w:rsidR="00000000" w:rsidRDefault="00000000">
      <w:pPr>
        <w:numPr>
          <w:ilvl w:val="2"/>
          <w:numId w:val="3"/>
        </w:numPr>
        <w:spacing w:before="100" w:beforeAutospacing="1" w:after="100" w:afterAutospacing="1"/>
        <w:divId w:val="739864416"/>
      </w:pPr>
      <w:hyperlink r:id="rId295" w:anchor="block-trading-rest-api-cancel-quote" w:history="1">
        <w:r>
          <w:rPr>
            <w:rStyle w:val="a3"/>
          </w:rPr>
          <w:t>Cancel Quote</w:t>
        </w:r>
      </w:hyperlink>
      <w:r>
        <w:t xml:space="preserve"> </w:t>
      </w:r>
    </w:p>
    <w:p w:rsidR="00000000" w:rsidRDefault="00000000">
      <w:pPr>
        <w:numPr>
          <w:ilvl w:val="2"/>
          <w:numId w:val="3"/>
        </w:numPr>
        <w:spacing w:before="100" w:beforeAutospacing="1" w:after="100" w:afterAutospacing="1"/>
        <w:divId w:val="739864416"/>
      </w:pPr>
      <w:hyperlink r:id="rId296" w:anchor="block-trading-rest-api-cancel-multiple-quotes" w:history="1">
        <w:r>
          <w:rPr>
            <w:rStyle w:val="a3"/>
          </w:rPr>
          <w:t>Cancel multiple Quotes</w:t>
        </w:r>
      </w:hyperlink>
      <w:r>
        <w:t xml:space="preserve"> </w:t>
      </w:r>
    </w:p>
    <w:p w:rsidR="00000000" w:rsidRDefault="00000000">
      <w:pPr>
        <w:numPr>
          <w:ilvl w:val="2"/>
          <w:numId w:val="3"/>
        </w:numPr>
        <w:spacing w:before="100" w:beforeAutospacing="1" w:after="100" w:afterAutospacing="1"/>
        <w:divId w:val="739864416"/>
      </w:pPr>
      <w:hyperlink r:id="rId297" w:anchor="block-trading-rest-api-cancel-all-quotes" w:history="1">
        <w:r>
          <w:rPr>
            <w:rStyle w:val="a3"/>
          </w:rPr>
          <w:t>Cancel all Quotes</w:t>
        </w:r>
      </w:hyperlink>
      <w:r>
        <w:t xml:space="preserve"> </w:t>
      </w:r>
    </w:p>
    <w:p w:rsidR="00000000" w:rsidRDefault="00000000">
      <w:pPr>
        <w:numPr>
          <w:ilvl w:val="2"/>
          <w:numId w:val="3"/>
        </w:numPr>
        <w:spacing w:before="100" w:beforeAutospacing="1" w:after="100" w:afterAutospacing="1"/>
        <w:divId w:val="739864416"/>
      </w:pPr>
      <w:hyperlink r:id="rId298" w:anchor="block-trading-rest-api-cancel-all-after" w:history="1">
        <w:r>
          <w:rPr>
            <w:rStyle w:val="a3"/>
          </w:rPr>
          <w:t>Cancel All After</w:t>
        </w:r>
      </w:hyperlink>
      <w:r>
        <w:t xml:space="preserve"> </w:t>
      </w:r>
    </w:p>
    <w:p w:rsidR="00000000" w:rsidRDefault="00000000">
      <w:pPr>
        <w:numPr>
          <w:ilvl w:val="2"/>
          <w:numId w:val="3"/>
        </w:numPr>
        <w:spacing w:before="100" w:beforeAutospacing="1" w:after="100" w:afterAutospacing="1"/>
        <w:divId w:val="739864416"/>
      </w:pPr>
      <w:hyperlink r:id="rId299" w:anchor="block-trading-rest-api-get-rfqs" w:history="1">
        <w:r>
          <w:rPr>
            <w:rStyle w:val="a3"/>
          </w:rPr>
          <w:t>Get rfqs</w:t>
        </w:r>
      </w:hyperlink>
      <w:r>
        <w:t xml:space="preserve"> </w:t>
      </w:r>
    </w:p>
    <w:p w:rsidR="00000000" w:rsidRDefault="00000000">
      <w:pPr>
        <w:numPr>
          <w:ilvl w:val="2"/>
          <w:numId w:val="3"/>
        </w:numPr>
        <w:spacing w:before="100" w:beforeAutospacing="1" w:after="100" w:afterAutospacing="1"/>
        <w:divId w:val="739864416"/>
      </w:pPr>
      <w:hyperlink r:id="rId300" w:anchor="block-trading-rest-api-get-quotes" w:history="1">
        <w:r>
          <w:rPr>
            <w:rStyle w:val="a3"/>
          </w:rPr>
          <w:t>Get quotes</w:t>
        </w:r>
      </w:hyperlink>
      <w:r>
        <w:t xml:space="preserve"> </w:t>
      </w:r>
    </w:p>
    <w:p w:rsidR="00000000" w:rsidRDefault="00000000">
      <w:pPr>
        <w:numPr>
          <w:ilvl w:val="2"/>
          <w:numId w:val="3"/>
        </w:numPr>
        <w:spacing w:before="100" w:beforeAutospacing="1" w:after="100" w:afterAutospacing="1"/>
        <w:divId w:val="739864416"/>
      </w:pPr>
      <w:hyperlink r:id="rId301" w:anchor="block-trading-rest-api-get-trades" w:history="1">
        <w:r>
          <w:rPr>
            <w:rStyle w:val="a3"/>
          </w:rPr>
          <w:t>Get trades</w:t>
        </w:r>
      </w:hyperlink>
      <w:r>
        <w:t xml:space="preserve"> </w:t>
      </w:r>
    </w:p>
    <w:p w:rsidR="00000000" w:rsidRDefault="00000000">
      <w:pPr>
        <w:numPr>
          <w:ilvl w:val="2"/>
          <w:numId w:val="3"/>
        </w:numPr>
        <w:spacing w:before="100" w:beforeAutospacing="1" w:after="100" w:afterAutospacing="1"/>
        <w:divId w:val="739864416"/>
      </w:pPr>
      <w:hyperlink r:id="rId302" w:anchor="block-trading-rest-api-get-block-tickers" w:history="1">
        <w:r>
          <w:rPr>
            <w:rStyle w:val="a3"/>
          </w:rPr>
          <w:t>Get block tickers</w:t>
        </w:r>
      </w:hyperlink>
      <w:r>
        <w:t xml:space="preserve"> </w:t>
      </w:r>
    </w:p>
    <w:p w:rsidR="00000000" w:rsidRDefault="00000000">
      <w:pPr>
        <w:numPr>
          <w:ilvl w:val="2"/>
          <w:numId w:val="3"/>
        </w:numPr>
        <w:spacing w:before="100" w:beforeAutospacing="1" w:after="100" w:afterAutospacing="1"/>
        <w:divId w:val="739864416"/>
      </w:pPr>
      <w:hyperlink r:id="rId303" w:anchor="block-trading-rest-api-get-block-ticker" w:history="1">
        <w:r>
          <w:rPr>
            <w:rStyle w:val="a3"/>
          </w:rPr>
          <w:t>Get block ticker</w:t>
        </w:r>
      </w:hyperlink>
      <w:r>
        <w:t xml:space="preserve"> </w:t>
      </w:r>
    </w:p>
    <w:p w:rsidR="00000000" w:rsidRDefault="00000000">
      <w:pPr>
        <w:numPr>
          <w:ilvl w:val="2"/>
          <w:numId w:val="3"/>
        </w:numPr>
        <w:spacing w:before="100" w:beforeAutospacing="1" w:after="100" w:afterAutospacing="1"/>
        <w:divId w:val="739864416"/>
      </w:pPr>
      <w:hyperlink r:id="rId304" w:anchor="block-trading-rest-api-get-public-multi-leg-transactions-of-block-trades" w:history="1">
        <w:r>
          <w:rPr>
            <w:rStyle w:val="a3"/>
          </w:rPr>
          <w:t>Get public multi-leg transactions of block trades</w:t>
        </w:r>
      </w:hyperlink>
      <w:r>
        <w:t xml:space="preserve"> </w:t>
      </w:r>
    </w:p>
    <w:p w:rsidR="00000000" w:rsidRDefault="00000000">
      <w:pPr>
        <w:numPr>
          <w:ilvl w:val="2"/>
          <w:numId w:val="3"/>
        </w:numPr>
        <w:spacing w:before="100" w:beforeAutospacing="1" w:after="100" w:afterAutospacing="1"/>
        <w:divId w:val="739864416"/>
      </w:pPr>
      <w:hyperlink r:id="rId305" w:anchor="block-trading-rest-api-get-public-single-leg-transactions-of-block-trades" w:history="1">
        <w:r>
          <w:rPr>
            <w:rStyle w:val="a3"/>
          </w:rPr>
          <w:t>Get public single-leg transactions of block trades</w:t>
        </w:r>
      </w:hyperlink>
      <w:r>
        <w:t xml:space="preserve"> </w:t>
      </w:r>
    </w:p>
    <w:p w:rsidR="00000000" w:rsidRDefault="00000000">
      <w:pPr>
        <w:numPr>
          <w:ilvl w:val="1"/>
          <w:numId w:val="3"/>
        </w:numPr>
        <w:spacing w:before="100" w:beforeAutospacing="1" w:after="100" w:afterAutospacing="1"/>
        <w:divId w:val="739864416"/>
      </w:pPr>
      <w:hyperlink r:id="rId306" w:anchor="block-trading-websocket-private-channel" w:history="1">
        <w:r>
          <w:rPr>
            <w:rStyle w:val="a3"/>
          </w:rPr>
          <w:t>WebSocket Private Channel</w:t>
        </w:r>
      </w:hyperlink>
      <w:r>
        <w:t xml:space="preserve"> </w:t>
      </w:r>
    </w:p>
    <w:p w:rsidR="00000000" w:rsidRDefault="00000000">
      <w:pPr>
        <w:numPr>
          <w:ilvl w:val="2"/>
          <w:numId w:val="3"/>
        </w:numPr>
        <w:spacing w:before="100" w:beforeAutospacing="1" w:after="100" w:afterAutospacing="1"/>
        <w:divId w:val="739864416"/>
      </w:pPr>
      <w:hyperlink r:id="rId307" w:anchor="block-trading-websocket-private-channel-rfqs-channel" w:history="1">
        <w:r>
          <w:rPr>
            <w:rStyle w:val="a3"/>
          </w:rPr>
          <w:t>Rfqs channel</w:t>
        </w:r>
      </w:hyperlink>
      <w:r>
        <w:t xml:space="preserve"> </w:t>
      </w:r>
    </w:p>
    <w:p w:rsidR="00000000" w:rsidRDefault="00000000">
      <w:pPr>
        <w:numPr>
          <w:ilvl w:val="2"/>
          <w:numId w:val="3"/>
        </w:numPr>
        <w:spacing w:before="100" w:beforeAutospacing="1" w:after="100" w:afterAutospacing="1"/>
        <w:divId w:val="739864416"/>
      </w:pPr>
      <w:hyperlink r:id="rId308" w:anchor="block-trading-websocket-private-channel-quotes-channel" w:history="1">
        <w:r>
          <w:rPr>
            <w:rStyle w:val="a3"/>
          </w:rPr>
          <w:t>Quotes channel</w:t>
        </w:r>
      </w:hyperlink>
      <w:r>
        <w:t xml:space="preserve"> </w:t>
      </w:r>
    </w:p>
    <w:p w:rsidR="00000000" w:rsidRDefault="00000000">
      <w:pPr>
        <w:numPr>
          <w:ilvl w:val="2"/>
          <w:numId w:val="3"/>
        </w:numPr>
        <w:spacing w:before="100" w:beforeAutospacing="1" w:after="100" w:afterAutospacing="1"/>
        <w:divId w:val="739864416"/>
      </w:pPr>
      <w:hyperlink r:id="rId309" w:anchor="block-trading-websocket-private-channel-structure-block-trades-channel" w:history="1">
        <w:r>
          <w:rPr>
            <w:rStyle w:val="a3"/>
          </w:rPr>
          <w:t>Structure block trades channel</w:t>
        </w:r>
      </w:hyperlink>
      <w:r>
        <w:t xml:space="preserve"> </w:t>
      </w:r>
    </w:p>
    <w:p w:rsidR="00000000" w:rsidRDefault="00000000">
      <w:pPr>
        <w:numPr>
          <w:ilvl w:val="1"/>
          <w:numId w:val="3"/>
        </w:numPr>
        <w:spacing w:before="100" w:beforeAutospacing="1" w:after="100" w:afterAutospacing="1"/>
        <w:divId w:val="739864416"/>
      </w:pPr>
      <w:hyperlink r:id="rId310" w:anchor="block-trading-websocket-public-channel" w:history="1">
        <w:r>
          <w:rPr>
            <w:rStyle w:val="a3"/>
          </w:rPr>
          <w:t>WebSocket Public Channel</w:t>
        </w:r>
      </w:hyperlink>
      <w:r>
        <w:t xml:space="preserve"> </w:t>
      </w:r>
    </w:p>
    <w:p w:rsidR="00000000" w:rsidRDefault="00000000">
      <w:pPr>
        <w:numPr>
          <w:ilvl w:val="2"/>
          <w:numId w:val="3"/>
        </w:numPr>
        <w:spacing w:before="100" w:beforeAutospacing="1" w:after="100" w:afterAutospacing="1"/>
        <w:divId w:val="739864416"/>
      </w:pPr>
      <w:hyperlink r:id="rId311" w:anchor="block-trading-websocket-public-channel-public-structure-block-trades-channel" w:history="1">
        <w:r>
          <w:rPr>
            <w:rStyle w:val="a3"/>
          </w:rPr>
          <w:t>Public structure block trades channel</w:t>
        </w:r>
      </w:hyperlink>
      <w:r>
        <w:t xml:space="preserve"> </w:t>
      </w:r>
    </w:p>
    <w:p w:rsidR="00000000" w:rsidRDefault="00000000">
      <w:pPr>
        <w:numPr>
          <w:ilvl w:val="2"/>
          <w:numId w:val="3"/>
        </w:numPr>
        <w:spacing w:before="100" w:beforeAutospacing="1" w:after="100" w:afterAutospacing="1"/>
        <w:divId w:val="739864416"/>
      </w:pPr>
      <w:hyperlink r:id="rId312" w:anchor="block-trading-websocket-public-channel-public-block-trades-channel" w:history="1">
        <w:r>
          <w:rPr>
            <w:rStyle w:val="a3"/>
          </w:rPr>
          <w:t>Public block trades channel</w:t>
        </w:r>
      </w:hyperlink>
      <w:r>
        <w:t xml:space="preserve"> </w:t>
      </w:r>
    </w:p>
    <w:p w:rsidR="00000000" w:rsidRDefault="00000000">
      <w:pPr>
        <w:numPr>
          <w:ilvl w:val="2"/>
          <w:numId w:val="3"/>
        </w:numPr>
        <w:spacing w:before="100" w:beforeAutospacing="1" w:after="100" w:afterAutospacing="1"/>
        <w:divId w:val="739864416"/>
      </w:pPr>
      <w:hyperlink r:id="rId313" w:anchor="block-trading-websocket-public-channel-block-tickers-channel" w:history="1">
        <w:r>
          <w:rPr>
            <w:rStyle w:val="a3"/>
          </w:rPr>
          <w:t>Block tickers channel</w:t>
        </w:r>
      </w:hyperlink>
      <w:r>
        <w:t xml:space="preserve"> </w:t>
      </w:r>
    </w:p>
    <w:p w:rsidR="00000000" w:rsidRDefault="00000000">
      <w:pPr>
        <w:numPr>
          <w:ilvl w:val="0"/>
          <w:numId w:val="3"/>
        </w:numPr>
        <w:spacing w:before="100" w:beforeAutospacing="1" w:after="100" w:afterAutospacing="1"/>
        <w:divId w:val="739864416"/>
      </w:pPr>
      <w:hyperlink r:id="rId314" w:anchor="spread-trading" w:history="1">
        <w:r>
          <w:rPr>
            <w:rStyle w:val="a3"/>
          </w:rPr>
          <w:t>Spread Trading</w:t>
        </w:r>
      </w:hyperlink>
      <w:r>
        <w:t xml:space="preserve"> </w:t>
      </w:r>
    </w:p>
    <w:p w:rsidR="00000000" w:rsidRDefault="00000000">
      <w:pPr>
        <w:numPr>
          <w:ilvl w:val="1"/>
          <w:numId w:val="3"/>
        </w:numPr>
        <w:spacing w:before="100" w:beforeAutospacing="1" w:after="100" w:afterAutospacing="1"/>
        <w:divId w:val="739864416"/>
        <w:rPr>
          <w:vanish/>
        </w:rPr>
      </w:pPr>
      <w:hyperlink r:id="rId315" w:anchor="spread-trading-introduction" w:history="1">
        <w:r>
          <w:rPr>
            <w:rStyle w:val="a3"/>
            <w:vanish/>
          </w:rPr>
          <w:t>Introduction</w:t>
        </w:r>
      </w:hyperlink>
      <w:r>
        <w:rPr>
          <w:vanish/>
        </w:rPr>
        <w:t xml:space="preserve"> </w:t>
      </w:r>
    </w:p>
    <w:p w:rsidR="00000000" w:rsidRDefault="00000000">
      <w:pPr>
        <w:numPr>
          <w:ilvl w:val="2"/>
          <w:numId w:val="3"/>
        </w:numPr>
        <w:spacing w:before="100" w:beforeAutospacing="1" w:after="100" w:afterAutospacing="1"/>
        <w:divId w:val="739864416"/>
        <w:rPr>
          <w:vanish/>
        </w:rPr>
      </w:pPr>
      <w:hyperlink r:id="rId316" w:anchor="spread-trading-introduction-basic-concepts" w:history="1">
        <w:r>
          <w:rPr>
            <w:rStyle w:val="a3"/>
            <w:vanish/>
          </w:rPr>
          <w:t>Basic Concepts</w:t>
        </w:r>
      </w:hyperlink>
      <w:r>
        <w:rPr>
          <w:vanish/>
        </w:rPr>
        <w:t xml:space="preserve"> </w:t>
      </w:r>
    </w:p>
    <w:p w:rsidR="00000000" w:rsidRDefault="00000000">
      <w:pPr>
        <w:numPr>
          <w:ilvl w:val="2"/>
          <w:numId w:val="3"/>
        </w:numPr>
        <w:spacing w:before="100" w:beforeAutospacing="1" w:after="100" w:afterAutospacing="1"/>
        <w:divId w:val="739864416"/>
        <w:rPr>
          <w:vanish/>
        </w:rPr>
      </w:pPr>
      <w:hyperlink r:id="rId317" w:anchor="spread-trading-introduction-high-level-workflow" w:history="1">
        <w:r>
          <w:rPr>
            <w:rStyle w:val="a3"/>
            <w:vanish/>
          </w:rPr>
          <w:t>High Level Workflow</w:t>
        </w:r>
      </w:hyperlink>
      <w:r>
        <w:rPr>
          <w:vanish/>
        </w:rPr>
        <w:t xml:space="preserve"> </w:t>
      </w:r>
    </w:p>
    <w:p w:rsidR="00000000" w:rsidRDefault="00000000">
      <w:pPr>
        <w:numPr>
          <w:ilvl w:val="1"/>
          <w:numId w:val="3"/>
        </w:numPr>
        <w:spacing w:before="100" w:beforeAutospacing="1" w:after="100" w:afterAutospacing="1"/>
        <w:divId w:val="739864416"/>
        <w:rPr>
          <w:vanish/>
        </w:rPr>
      </w:pPr>
      <w:hyperlink r:id="rId318" w:anchor="spread-trading-comprehensive-api-workflow" w:history="1">
        <w:r>
          <w:rPr>
            <w:rStyle w:val="a3"/>
            <w:vanish/>
          </w:rPr>
          <w:t>Comprehensive API Workflow</w:t>
        </w:r>
      </w:hyperlink>
      <w:r>
        <w:rPr>
          <w:vanish/>
        </w:rPr>
        <w:t xml:space="preserve"> </w:t>
      </w:r>
    </w:p>
    <w:p w:rsidR="00000000" w:rsidRDefault="00000000">
      <w:pPr>
        <w:numPr>
          <w:ilvl w:val="2"/>
          <w:numId w:val="3"/>
        </w:numPr>
        <w:spacing w:before="100" w:beforeAutospacing="1" w:after="100" w:afterAutospacing="1"/>
        <w:divId w:val="739864416"/>
        <w:rPr>
          <w:vanish/>
        </w:rPr>
      </w:pPr>
      <w:hyperlink r:id="rId319" w:anchor="spread-trading-comprehensive-api-workflow-obtaining-available-spreads" w:history="1">
        <w:r>
          <w:rPr>
            <w:rStyle w:val="a3"/>
            <w:vanish/>
          </w:rPr>
          <w:t>Obtaining Available Spreads</w:t>
        </w:r>
      </w:hyperlink>
      <w:r>
        <w:rPr>
          <w:vanish/>
        </w:rPr>
        <w:t xml:space="preserve"> </w:t>
      </w:r>
    </w:p>
    <w:p w:rsidR="00000000" w:rsidRDefault="00000000">
      <w:pPr>
        <w:numPr>
          <w:ilvl w:val="2"/>
          <w:numId w:val="3"/>
        </w:numPr>
        <w:spacing w:before="100" w:beforeAutospacing="1" w:after="100" w:afterAutospacing="1"/>
        <w:divId w:val="739864416"/>
        <w:rPr>
          <w:vanish/>
        </w:rPr>
      </w:pPr>
      <w:hyperlink r:id="rId320" w:anchor="spread-trading-comprehensive-api-workflow-retrieving-your-orders" w:history="1">
        <w:r>
          <w:rPr>
            <w:rStyle w:val="a3"/>
            <w:vanish/>
          </w:rPr>
          <w:t>Retrieving Your Orders</w:t>
        </w:r>
      </w:hyperlink>
      <w:r>
        <w:rPr>
          <w:vanish/>
        </w:rPr>
        <w:t xml:space="preserve"> </w:t>
      </w:r>
    </w:p>
    <w:p w:rsidR="00000000" w:rsidRDefault="00000000">
      <w:pPr>
        <w:numPr>
          <w:ilvl w:val="2"/>
          <w:numId w:val="3"/>
        </w:numPr>
        <w:spacing w:before="100" w:beforeAutospacing="1" w:after="100" w:afterAutospacing="1"/>
        <w:divId w:val="739864416"/>
        <w:rPr>
          <w:vanish/>
        </w:rPr>
      </w:pPr>
      <w:hyperlink r:id="rId321" w:anchor="spread-trading-comprehensive-api-workflow-retrieving-your-trades" w:history="1">
        <w:r>
          <w:rPr>
            <w:rStyle w:val="a3"/>
            <w:vanish/>
          </w:rPr>
          <w:t>Retrieving Your Trades</w:t>
        </w:r>
      </w:hyperlink>
      <w:r>
        <w:rPr>
          <w:vanish/>
        </w:rPr>
        <w:t xml:space="preserve"> </w:t>
      </w:r>
    </w:p>
    <w:p w:rsidR="00000000" w:rsidRDefault="00000000">
      <w:pPr>
        <w:numPr>
          <w:ilvl w:val="2"/>
          <w:numId w:val="3"/>
        </w:numPr>
        <w:spacing w:before="100" w:beforeAutospacing="1" w:after="100" w:afterAutospacing="1"/>
        <w:divId w:val="739864416"/>
        <w:rPr>
          <w:vanish/>
        </w:rPr>
      </w:pPr>
      <w:hyperlink r:id="rId322" w:anchor="spread-trading-comprehensive-api-workflow-submitting-an-order" w:history="1">
        <w:r>
          <w:rPr>
            <w:rStyle w:val="a3"/>
            <w:vanish/>
          </w:rPr>
          <w:t>Submitting an Order</w:t>
        </w:r>
      </w:hyperlink>
      <w:r>
        <w:rPr>
          <w:vanish/>
        </w:rPr>
        <w:t xml:space="preserve"> </w:t>
      </w:r>
    </w:p>
    <w:p w:rsidR="00000000" w:rsidRDefault="00000000">
      <w:pPr>
        <w:numPr>
          <w:ilvl w:val="2"/>
          <w:numId w:val="3"/>
        </w:numPr>
        <w:spacing w:before="100" w:beforeAutospacing="1" w:after="100" w:afterAutospacing="1"/>
        <w:divId w:val="739864416"/>
        <w:rPr>
          <w:vanish/>
        </w:rPr>
      </w:pPr>
      <w:hyperlink r:id="rId323" w:anchor="spread-trading-comprehensive-api-workflow-spread-states" w:history="1">
        <w:r>
          <w:rPr>
            <w:rStyle w:val="a3"/>
            <w:vanish/>
          </w:rPr>
          <w:t>Spread States</w:t>
        </w:r>
      </w:hyperlink>
      <w:r>
        <w:rPr>
          <w:vanish/>
        </w:rPr>
        <w:t xml:space="preserve"> </w:t>
      </w:r>
    </w:p>
    <w:p w:rsidR="00000000" w:rsidRDefault="00000000">
      <w:pPr>
        <w:numPr>
          <w:ilvl w:val="2"/>
          <w:numId w:val="3"/>
        </w:numPr>
        <w:spacing w:before="100" w:beforeAutospacing="1" w:after="100" w:afterAutospacing="1"/>
        <w:divId w:val="739864416"/>
        <w:rPr>
          <w:vanish/>
        </w:rPr>
      </w:pPr>
      <w:hyperlink r:id="rId324" w:anchor="spread-trading-comprehensive-api-workflow-trade-lifecycle" w:history="1">
        <w:r>
          <w:rPr>
            <w:rStyle w:val="a3"/>
            <w:vanish/>
          </w:rPr>
          <w:t>Trade Lifecycle</w:t>
        </w:r>
      </w:hyperlink>
      <w:r>
        <w:rPr>
          <w:vanish/>
        </w:rPr>
        <w:t xml:space="preserve"> </w:t>
      </w:r>
    </w:p>
    <w:p w:rsidR="00000000" w:rsidRDefault="00000000">
      <w:pPr>
        <w:numPr>
          <w:ilvl w:val="2"/>
          <w:numId w:val="3"/>
        </w:numPr>
        <w:spacing w:before="100" w:beforeAutospacing="1" w:after="100" w:afterAutospacing="1"/>
        <w:divId w:val="739864416"/>
        <w:rPr>
          <w:vanish/>
        </w:rPr>
      </w:pPr>
      <w:hyperlink r:id="rId325" w:anchor="spread-trading-comprehensive-api-workflow-order-state" w:history="1">
        <w:r>
          <w:rPr>
            <w:rStyle w:val="a3"/>
            <w:vanish/>
          </w:rPr>
          <w:t>Order State</w:t>
        </w:r>
      </w:hyperlink>
      <w:r>
        <w:rPr>
          <w:vanish/>
        </w:rPr>
        <w:t xml:space="preserve"> </w:t>
      </w:r>
    </w:p>
    <w:p w:rsidR="00000000" w:rsidRDefault="00000000">
      <w:pPr>
        <w:numPr>
          <w:ilvl w:val="2"/>
          <w:numId w:val="3"/>
        </w:numPr>
        <w:spacing w:before="100" w:beforeAutospacing="1" w:after="100" w:afterAutospacing="1"/>
        <w:divId w:val="739864416"/>
        <w:rPr>
          <w:vanish/>
        </w:rPr>
      </w:pPr>
      <w:hyperlink r:id="rId326" w:anchor="spread-trading-comprehensive-api-workflow-trade-state" w:history="1">
        <w:r>
          <w:rPr>
            <w:rStyle w:val="a3"/>
            <w:vanish/>
          </w:rPr>
          <w:t>Trade State</w:t>
        </w:r>
      </w:hyperlink>
      <w:r>
        <w:rPr>
          <w:vanish/>
        </w:rPr>
        <w:t xml:space="preserve"> </w:t>
      </w:r>
    </w:p>
    <w:p w:rsidR="00000000" w:rsidRDefault="00000000">
      <w:pPr>
        <w:numPr>
          <w:ilvl w:val="2"/>
          <w:numId w:val="3"/>
        </w:numPr>
        <w:spacing w:before="100" w:beforeAutospacing="1" w:after="100" w:afterAutospacing="1"/>
        <w:divId w:val="739864416"/>
        <w:rPr>
          <w:vanish/>
        </w:rPr>
      </w:pPr>
      <w:hyperlink r:id="rId327" w:anchor="spread-trading-comprehensive-api-workflow-all-trades" w:history="1">
        <w:r>
          <w:rPr>
            <w:rStyle w:val="a3"/>
            <w:vanish/>
          </w:rPr>
          <w:t>All Trades</w:t>
        </w:r>
      </w:hyperlink>
      <w:r>
        <w:rPr>
          <w:vanish/>
        </w:rPr>
        <w:t xml:space="preserve"> </w:t>
      </w:r>
    </w:p>
    <w:p w:rsidR="00000000" w:rsidRDefault="00000000">
      <w:pPr>
        <w:numPr>
          <w:ilvl w:val="1"/>
          <w:numId w:val="3"/>
        </w:numPr>
        <w:spacing w:before="100" w:beforeAutospacing="1" w:after="100" w:afterAutospacing="1"/>
        <w:divId w:val="739864416"/>
        <w:rPr>
          <w:vanish/>
        </w:rPr>
      </w:pPr>
      <w:hyperlink r:id="rId328" w:anchor="spread-trading-rest-api" w:history="1">
        <w:r>
          <w:rPr>
            <w:rStyle w:val="a3"/>
            <w:vanish/>
          </w:rPr>
          <w:t>REST API</w:t>
        </w:r>
      </w:hyperlink>
      <w:r>
        <w:rPr>
          <w:vanish/>
        </w:rPr>
        <w:t xml:space="preserve"> </w:t>
      </w:r>
    </w:p>
    <w:p w:rsidR="00000000" w:rsidRDefault="00000000">
      <w:pPr>
        <w:numPr>
          <w:ilvl w:val="2"/>
          <w:numId w:val="3"/>
        </w:numPr>
        <w:spacing w:before="100" w:beforeAutospacing="1" w:after="100" w:afterAutospacing="1"/>
        <w:divId w:val="739864416"/>
        <w:rPr>
          <w:vanish/>
        </w:rPr>
      </w:pPr>
      <w:hyperlink r:id="rId329" w:anchor="spread-trading-rest-api-place-order" w:history="1">
        <w:r>
          <w:rPr>
            <w:rStyle w:val="a3"/>
            <w:vanish/>
          </w:rPr>
          <w:t>Place order</w:t>
        </w:r>
      </w:hyperlink>
      <w:r>
        <w:rPr>
          <w:vanish/>
        </w:rPr>
        <w:t xml:space="preserve"> </w:t>
      </w:r>
    </w:p>
    <w:p w:rsidR="00000000" w:rsidRDefault="00000000">
      <w:pPr>
        <w:numPr>
          <w:ilvl w:val="2"/>
          <w:numId w:val="3"/>
        </w:numPr>
        <w:spacing w:before="100" w:beforeAutospacing="1" w:after="100" w:afterAutospacing="1"/>
        <w:divId w:val="739864416"/>
        <w:rPr>
          <w:vanish/>
        </w:rPr>
      </w:pPr>
      <w:hyperlink r:id="rId330" w:anchor="spread-trading-rest-api-cancel-order" w:history="1">
        <w:r>
          <w:rPr>
            <w:rStyle w:val="a3"/>
            <w:vanish/>
          </w:rPr>
          <w:t>Cancel order</w:t>
        </w:r>
      </w:hyperlink>
      <w:r>
        <w:rPr>
          <w:vanish/>
        </w:rPr>
        <w:t xml:space="preserve"> </w:t>
      </w:r>
    </w:p>
    <w:p w:rsidR="00000000" w:rsidRDefault="00000000">
      <w:pPr>
        <w:numPr>
          <w:ilvl w:val="2"/>
          <w:numId w:val="3"/>
        </w:numPr>
        <w:spacing w:before="100" w:beforeAutospacing="1" w:after="100" w:afterAutospacing="1"/>
        <w:divId w:val="739864416"/>
        <w:rPr>
          <w:vanish/>
        </w:rPr>
      </w:pPr>
      <w:hyperlink r:id="rId331" w:anchor="spread-trading-rest-api-cancel-all-orders" w:history="1">
        <w:r>
          <w:rPr>
            <w:rStyle w:val="a3"/>
            <w:vanish/>
          </w:rPr>
          <w:t>Cancel All orders</w:t>
        </w:r>
      </w:hyperlink>
      <w:r>
        <w:rPr>
          <w:vanish/>
        </w:rPr>
        <w:t xml:space="preserve"> </w:t>
      </w:r>
    </w:p>
    <w:p w:rsidR="00000000" w:rsidRDefault="00000000">
      <w:pPr>
        <w:numPr>
          <w:ilvl w:val="2"/>
          <w:numId w:val="3"/>
        </w:numPr>
        <w:spacing w:before="100" w:beforeAutospacing="1" w:after="100" w:afterAutospacing="1"/>
        <w:divId w:val="739864416"/>
        <w:rPr>
          <w:vanish/>
        </w:rPr>
      </w:pPr>
      <w:hyperlink r:id="rId332" w:anchor="spread-trading-rest-api-amend-order" w:history="1">
        <w:r>
          <w:rPr>
            <w:rStyle w:val="a3"/>
            <w:vanish/>
          </w:rPr>
          <w:t>Amend order</w:t>
        </w:r>
      </w:hyperlink>
      <w:r>
        <w:rPr>
          <w:vanish/>
        </w:rPr>
        <w:t xml:space="preserve"> </w:t>
      </w:r>
    </w:p>
    <w:p w:rsidR="00000000" w:rsidRDefault="00000000">
      <w:pPr>
        <w:numPr>
          <w:ilvl w:val="2"/>
          <w:numId w:val="3"/>
        </w:numPr>
        <w:spacing w:before="100" w:beforeAutospacing="1" w:after="100" w:afterAutospacing="1"/>
        <w:divId w:val="739864416"/>
        <w:rPr>
          <w:vanish/>
        </w:rPr>
      </w:pPr>
      <w:hyperlink r:id="rId333" w:anchor="spread-trading-rest-api-get-order-details" w:history="1">
        <w:r>
          <w:rPr>
            <w:rStyle w:val="a3"/>
            <w:vanish/>
          </w:rPr>
          <w:t>Get order details</w:t>
        </w:r>
      </w:hyperlink>
      <w:r>
        <w:rPr>
          <w:vanish/>
        </w:rPr>
        <w:t xml:space="preserve"> </w:t>
      </w:r>
    </w:p>
    <w:p w:rsidR="00000000" w:rsidRDefault="00000000">
      <w:pPr>
        <w:numPr>
          <w:ilvl w:val="2"/>
          <w:numId w:val="3"/>
        </w:numPr>
        <w:spacing w:before="100" w:beforeAutospacing="1" w:after="100" w:afterAutospacing="1"/>
        <w:divId w:val="739864416"/>
        <w:rPr>
          <w:vanish/>
        </w:rPr>
      </w:pPr>
      <w:hyperlink r:id="rId334" w:anchor="spread-trading-rest-api-get-active-orders" w:history="1">
        <w:r>
          <w:rPr>
            <w:rStyle w:val="a3"/>
            <w:vanish/>
          </w:rPr>
          <w:t>Get active orders</w:t>
        </w:r>
      </w:hyperlink>
      <w:r>
        <w:rPr>
          <w:vanish/>
        </w:rPr>
        <w:t xml:space="preserve"> </w:t>
      </w:r>
    </w:p>
    <w:p w:rsidR="00000000" w:rsidRDefault="00000000">
      <w:pPr>
        <w:numPr>
          <w:ilvl w:val="2"/>
          <w:numId w:val="3"/>
        </w:numPr>
        <w:spacing w:before="100" w:beforeAutospacing="1" w:after="100" w:afterAutospacing="1"/>
        <w:divId w:val="739864416"/>
        <w:rPr>
          <w:vanish/>
        </w:rPr>
      </w:pPr>
      <w:hyperlink r:id="rId335" w:anchor="spread-trading-rest-api-get-orders-last-21-days" w:history="1">
        <w:r>
          <w:rPr>
            <w:rStyle w:val="a3"/>
            <w:vanish/>
          </w:rPr>
          <w:t>Get orders (last 21 days)</w:t>
        </w:r>
      </w:hyperlink>
      <w:r>
        <w:rPr>
          <w:vanish/>
        </w:rPr>
        <w:t xml:space="preserve"> </w:t>
      </w:r>
    </w:p>
    <w:p w:rsidR="00000000" w:rsidRDefault="00000000">
      <w:pPr>
        <w:numPr>
          <w:ilvl w:val="2"/>
          <w:numId w:val="3"/>
        </w:numPr>
        <w:spacing w:before="100" w:beforeAutospacing="1" w:after="100" w:afterAutospacing="1"/>
        <w:divId w:val="739864416"/>
        <w:rPr>
          <w:vanish/>
        </w:rPr>
      </w:pPr>
      <w:hyperlink r:id="rId336" w:anchor="spread-trading-rest-api-get-orders-history-last-3-months" w:history="1">
        <w:r>
          <w:rPr>
            <w:rStyle w:val="a3"/>
            <w:vanish/>
          </w:rPr>
          <w:t>Get orders history (last 3 months)</w:t>
        </w:r>
      </w:hyperlink>
      <w:r>
        <w:rPr>
          <w:vanish/>
        </w:rPr>
        <w:t xml:space="preserve"> </w:t>
      </w:r>
    </w:p>
    <w:p w:rsidR="00000000" w:rsidRDefault="00000000">
      <w:pPr>
        <w:numPr>
          <w:ilvl w:val="2"/>
          <w:numId w:val="3"/>
        </w:numPr>
        <w:spacing w:before="100" w:beforeAutospacing="1" w:after="100" w:afterAutospacing="1"/>
        <w:divId w:val="739864416"/>
        <w:rPr>
          <w:vanish/>
        </w:rPr>
      </w:pPr>
      <w:hyperlink r:id="rId337" w:anchor="spread-trading-rest-api-get-trades-last-7-days" w:history="1">
        <w:r>
          <w:rPr>
            <w:rStyle w:val="a3"/>
            <w:vanish/>
          </w:rPr>
          <w:t>Get trades (last 7 days)</w:t>
        </w:r>
      </w:hyperlink>
      <w:r>
        <w:rPr>
          <w:vanish/>
        </w:rPr>
        <w:t xml:space="preserve"> </w:t>
      </w:r>
    </w:p>
    <w:p w:rsidR="00000000" w:rsidRDefault="00000000">
      <w:pPr>
        <w:numPr>
          <w:ilvl w:val="2"/>
          <w:numId w:val="3"/>
        </w:numPr>
        <w:spacing w:before="100" w:beforeAutospacing="1" w:after="100" w:afterAutospacing="1"/>
        <w:divId w:val="739864416"/>
        <w:rPr>
          <w:vanish/>
        </w:rPr>
      </w:pPr>
      <w:hyperlink r:id="rId338" w:anchor="spread-trading-rest-api-get-spreads-public" w:history="1">
        <w:r>
          <w:rPr>
            <w:rStyle w:val="a3"/>
            <w:vanish/>
          </w:rPr>
          <w:t>Get Spreads (Public)</w:t>
        </w:r>
      </w:hyperlink>
      <w:r>
        <w:rPr>
          <w:vanish/>
        </w:rPr>
        <w:t xml:space="preserve"> </w:t>
      </w:r>
    </w:p>
    <w:p w:rsidR="00000000" w:rsidRDefault="00000000">
      <w:pPr>
        <w:numPr>
          <w:ilvl w:val="2"/>
          <w:numId w:val="3"/>
        </w:numPr>
        <w:spacing w:before="100" w:beforeAutospacing="1" w:after="100" w:afterAutospacing="1"/>
        <w:divId w:val="739864416"/>
        <w:rPr>
          <w:vanish/>
        </w:rPr>
      </w:pPr>
      <w:hyperlink r:id="rId339" w:anchor="spread-trading-rest-api-get-order-book-public" w:history="1">
        <w:r>
          <w:rPr>
            <w:rStyle w:val="a3"/>
            <w:vanish/>
          </w:rPr>
          <w:t>Get order book (Public)</w:t>
        </w:r>
      </w:hyperlink>
      <w:r>
        <w:rPr>
          <w:vanish/>
        </w:rPr>
        <w:t xml:space="preserve"> </w:t>
      </w:r>
    </w:p>
    <w:p w:rsidR="00000000" w:rsidRDefault="00000000">
      <w:pPr>
        <w:numPr>
          <w:ilvl w:val="2"/>
          <w:numId w:val="3"/>
        </w:numPr>
        <w:spacing w:before="100" w:beforeAutospacing="1" w:after="100" w:afterAutospacing="1"/>
        <w:divId w:val="739864416"/>
        <w:rPr>
          <w:vanish/>
        </w:rPr>
      </w:pPr>
      <w:hyperlink r:id="rId340" w:anchor="spread-trading-rest-api-get-ticker-public" w:history="1">
        <w:r>
          <w:rPr>
            <w:rStyle w:val="a3"/>
            <w:vanish/>
          </w:rPr>
          <w:t>Get ticker (Public)</w:t>
        </w:r>
      </w:hyperlink>
      <w:r>
        <w:rPr>
          <w:vanish/>
        </w:rPr>
        <w:t xml:space="preserve"> </w:t>
      </w:r>
    </w:p>
    <w:p w:rsidR="00000000" w:rsidRDefault="00000000">
      <w:pPr>
        <w:numPr>
          <w:ilvl w:val="2"/>
          <w:numId w:val="3"/>
        </w:numPr>
        <w:spacing w:before="100" w:beforeAutospacing="1" w:after="100" w:afterAutospacing="1"/>
        <w:divId w:val="739864416"/>
        <w:rPr>
          <w:vanish/>
        </w:rPr>
      </w:pPr>
      <w:hyperlink r:id="rId341" w:anchor="spread-trading-rest-api-get-public-trades-public" w:history="1">
        <w:r>
          <w:rPr>
            <w:rStyle w:val="a3"/>
            <w:vanish/>
          </w:rPr>
          <w:t>Get public trades (Public)</w:t>
        </w:r>
      </w:hyperlink>
      <w:r>
        <w:rPr>
          <w:vanish/>
        </w:rPr>
        <w:t xml:space="preserve"> </w:t>
      </w:r>
    </w:p>
    <w:p w:rsidR="00000000" w:rsidRDefault="00000000">
      <w:pPr>
        <w:numPr>
          <w:ilvl w:val="2"/>
          <w:numId w:val="3"/>
        </w:numPr>
        <w:spacing w:before="100" w:beforeAutospacing="1" w:after="100" w:afterAutospacing="1"/>
        <w:divId w:val="739864416"/>
        <w:rPr>
          <w:vanish/>
        </w:rPr>
      </w:pPr>
      <w:hyperlink r:id="rId342" w:anchor="spread-trading-rest-api-get-candlesticks" w:history="1">
        <w:r>
          <w:rPr>
            <w:rStyle w:val="a3"/>
            <w:vanish/>
          </w:rPr>
          <w:t>Get candlesticks</w:t>
        </w:r>
      </w:hyperlink>
      <w:r>
        <w:rPr>
          <w:vanish/>
        </w:rPr>
        <w:t xml:space="preserve"> </w:t>
      </w:r>
    </w:p>
    <w:p w:rsidR="00000000" w:rsidRDefault="00000000">
      <w:pPr>
        <w:numPr>
          <w:ilvl w:val="2"/>
          <w:numId w:val="3"/>
        </w:numPr>
        <w:spacing w:before="100" w:beforeAutospacing="1" w:after="100" w:afterAutospacing="1"/>
        <w:divId w:val="739864416"/>
        <w:rPr>
          <w:vanish/>
        </w:rPr>
      </w:pPr>
      <w:hyperlink r:id="rId343" w:anchor="spread-trading-rest-api-get-candlesticks-history" w:history="1">
        <w:r>
          <w:rPr>
            <w:rStyle w:val="a3"/>
            <w:vanish/>
          </w:rPr>
          <w:t>Get candlesticks history</w:t>
        </w:r>
      </w:hyperlink>
      <w:r>
        <w:rPr>
          <w:vanish/>
        </w:rPr>
        <w:t xml:space="preserve"> </w:t>
      </w:r>
    </w:p>
    <w:p w:rsidR="00000000" w:rsidRDefault="00000000">
      <w:pPr>
        <w:numPr>
          <w:ilvl w:val="2"/>
          <w:numId w:val="3"/>
        </w:numPr>
        <w:spacing w:before="100" w:beforeAutospacing="1" w:after="100" w:afterAutospacing="1"/>
        <w:divId w:val="739864416"/>
        <w:rPr>
          <w:vanish/>
        </w:rPr>
      </w:pPr>
      <w:hyperlink r:id="rId344" w:anchor="spread-trading-rest-api-cancel-all-after" w:history="1">
        <w:r>
          <w:rPr>
            <w:rStyle w:val="a3"/>
            <w:vanish/>
          </w:rPr>
          <w:t>Cancel All After</w:t>
        </w:r>
      </w:hyperlink>
      <w:r>
        <w:rPr>
          <w:vanish/>
        </w:rPr>
        <w:t xml:space="preserve"> </w:t>
      </w:r>
    </w:p>
    <w:p w:rsidR="00000000" w:rsidRDefault="00000000">
      <w:pPr>
        <w:numPr>
          <w:ilvl w:val="1"/>
          <w:numId w:val="3"/>
        </w:numPr>
        <w:spacing w:before="100" w:beforeAutospacing="1" w:after="100" w:afterAutospacing="1"/>
        <w:divId w:val="739864416"/>
        <w:rPr>
          <w:vanish/>
        </w:rPr>
      </w:pPr>
      <w:hyperlink r:id="rId345" w:anchor="spread-trading-websocket-trade-api" w:history="1">
        <w:r>
          <w:rPr>
            <w:rStyle w:val="a3"/>
            <w:vanish/>
          </w:rPr>
          <w:t>Websocket Trade API</w:t>
        </w:r>
      </w:hyperlink>
      <w:r>
        <w:rPr>
          <w:vanish/>
        </w:rPr>
        <w:t xml:space="preserve"> </w:t>
      </w:r>
    </w:p>
    <w:p w:rsidR="00000000" w:rsidRDefault="00000000">
      <w:pPr>
        <w:numPr>
          <w:ilvl w:val="2"/>
          <w:numId w:val="3"/>
        </w:numPr>
        <w:spacing w:before="100" w:beforeAutospacing="1" w:after="100" w:afterAutospacing="1"/>
        <w:divId w:val="739864416"/>
        <w:rPr>
          <w:vanish/>
        </w:rPr>
      </w:pPr>
      <w:hyperlink r:id="rId346" w:anchor="spread-trading-websocket-trade-api-ws-place-order" w:history="1">
        <w:r>
          <w:rPr>
            <w:rStyle w:val="a3"/>
            <w:vanish/>
          </w:rPr>
          <w:t>WS / Place order</w:t>
        </w:r>
      </w:hyperlink>
      <w:r>
        <w:rPr>
          <w:vanish/>
        </w:rPr>
        <w:t xml:space="preserve"> </w:t>
      </w:r>
    </w:p>
    <w:p w:rsidR="00000000" w:rsidRDefault="00000000">
      <w:pPr>
        <w:numPr>
          <w:ilvl w:val="2"/>
          <w:numId w:val="3"/>
        </w:numPr>
        <w:spacing w:before="100" w:beforeAutospacing="1" w:after="100" w:afterAutospacing="1"/>
        <w:divId w:val="739864416"/>
        <w:rPr>
          <w:vanish/>
        </w:rPr>
      </w:pPr>
      <w:hyperlink r:id="rId347" w:anchor="spread-trading-websocket-trade-api-ws-amend-order" w:history="1">
        <w:r>
          <w:rPr>
            <w:rStyle w:val="a3"/>
            <w:vanish/>
          </w:rPr>
          <w:t>WS / Amend order</w:t>
        </w:r>
      </w:hyperlink>
      <w:r>
        <w:rPr>
          <w:vanish/>
        </w:rPr>
        <w:t xml:space="preserve"> </w:t>
      </w:r>
    </w:p>
    <w:p w:rsidR="00000000" w:rsidRDefault="00000000">
      <w:pPr>
        <w:numPr>
          <w:ilvl w:val="2"/>
          <w:numId w:val="3"/>
        </w:numPr>
        <w:spacing w:before="100" w:beforeAutospacing="1" w:after="100" w:afterAutospacing="1"/>
        <w:divId w:val="739864416"/>
        <w:rPr>
          <w:vanish/>
        </w:rPr>
      </w:pPr>
      <w:hyperlink r:id="rId348" w:anchor="spread-trading-websocket-trade-api-ws-cancel-order" w:history="1">
        <w:r>
          <w:rPr>
            <w:rStyle w:val="a3"/>
            <w:vanish/>
          </w:rPr>
          <w:t>WS / Cancel order</w:t>
        </w:r>
      </w:hyperlink>
      <w:r>
        <w:rPr>
          <w:vanish/>
        </w:rPr>
        <w:t xml:space="preserve"> </w:t>
      </w:r>
    </w:p>
    <w:p w:rsidR="00000000" w:rsidRDefault="00000000">
      <w:pPr>
        <w:numPr>
          <w:ilvl w:val="2"/>
          <w:numId w:val="3"/>
        </w:numPr>
        <w:spacing w:before="100" w:beforeAutospacing="1" w:after="100" w:afterAutospacing="1"/>
        <w:divId w:val="739864416"/>
        <w:rPr>
          <w:vanish/>
        </w:rPr>
      </w:pPr>
      <w:hyperlink r:id="rId349" w:anchor="spread-trading-websocket-trade-api-ws-cancel-all-orders" w:history="1">
        <w:r>
          <w:rPr>
            <w:rStyle w:val="a3"/>
            <w:vanish/>
          </w:rPr>
          <w:t>WS / Cancel all orders</w:t>
        </w:r>
      </w:hyperlink>
      <w:r>
        <w:rPr>
          <w:vanish/>
        </w:rPr>
        <w:t xml:space="preserve"> </w:t>
      </w:r>
    </w:p>
    <w:p w:rsidR="00000000" w:rsidRDefault="00000000">
      <w:pPr>
        <w:numPr>
          <w:ilvl w:val="1"/>
          <w:numId w:val="3"/>
        </w:numPr>
        <w:spacing w:before="100" w:beforeAutospacing="1" w:after="100" w:afterAutospacing="1"/>
        <w:divId w:val="739864416"/>
        <w:rPr>
          <w:vanish/>
        </w:rPr>
      </w:pPr>
      <w:hyperlink r:id="rId350" w:anchor="spread-trading-websocket-private-channel" w:history="1">
        <w:r>
          <w:rPr>
            <w:rStyle w:val="a3"/>
            <w:vanish/>
          </w:rPr>
          <w:t>WebSocket Private Channel</w:t>
        </w:r>
      </w:hyperlink>
      <w:r>
        <w:rPr>
          <w:vanish/>
        </w:rPr>
        <w:t xml:space="preserve"> </w:t>
      </w:r>
    </w:p>
    <w:p w:rsidR="00000000" w:rsidRDefault="00000000">
      <w:pPr>
        <w:numPr>
          <w:ilvl w:val="2"/>
          <w:numId w:val="3"/>
        </w:numPr>
        <w:spacing w:before="100" w:beforeAutospacing="1" w:after="100" w:afterAutospacing="1"/>
        <w:divId w:val="739864416"/>
        <w:rPr>
          <w:vanish/>
        </w:rPr>
      </w:pPr>
      <w:hyperlink r:id="rId351" w:anchor="spread-trading-websocket-private-channel-order-channel" w:history="1">
        <w:r>
          <w:rPr>
            <w:rStyle w:val="a3"/>
            <w:vanish/>
          </w:rPr>
          <w:t>Order channel</w:t>
        </w:r>
      </w:hyperlink>
      <w:r>
        <w:rPr>
          <w:vanish/>
        </w:rPr>
        <w:t xml:space="preserve"> </w:t>
      </w:r>
    </w:p>
    <w:p w:rsidR="00000000" w:rsidRDefault="00000000">
      <w:pPr>
        <w:numPr>
          <w:ilvl w:val="2"/>
          <w:numId w:val="3"/>
        </w:numPr>
        <w:spacing w:before="100" w:beforeAutospacing="1" w:after="100" w:afterAutospacing="1"/>
        <w:divId w:val="739864416"/>
        <w:rPr>
          <w:vanish/>
        </w:rPr>
      </w:pPr>
      <w:hyperlink r:id="rId352" w:anchor="spread-trading-websocket-private-channel-trades-channel" w:history="1">
        <w:r>
          <w:rPr>
            <w:rStyle w:val="a3"/>
            <w:vanish/>
          </w:rPr>
          <w:t>Trades channel</w:t>
        </w:r>
      </w:hyperlink>
      <w:r>
        <w:rPr>
          <w:vanish/>
        </w:rPr>
        <w:t xml:space="preserve"> </w:t>
      </w:r>
    </w:p>
    <w:p w:rsidR="00000000" w:rsidRDefault="00000000">
      <w:pPr>
        <w:numPr>
          <w:ilvl w:val="1"/>
          <w:numId w:val="3"/>
        </w:numPr>
        <w:spacing w:before="100" w:beforeAutospacing="1" w:after="100" w:afterAutospacing="1"/>
        <w:divId w:val="739864416"/>
        <w:rPr>
          <w:vanish/>
        </w:rPr>
      </w:pPr>
      <w:hyperlink r:id="rId353" w:anchor="spread-trading-websocket-public-channel" w:history="1">
        <w:r>
          <w:rPr>
            <w:rStyle w:val="a3"/>
            <w:vanish/>
          </w:rPr>
          <w:t>WebSocket Public Channel</w:t>
        </w:r>
      </w:hyperlink>
      <w:r>
        <w:rPr>
          <w:vanish/>
        </w:rPr>
        <w:t xml:space="preserve"> </w:t>
      </w:r>
    </w:p>
    <w:p w:rsidR="00000000" w:rsidRDefault="00000000">
      <w:pPr>
        <w:numPr>
          <w:ilvl w:val="2"/>
          <w:numId w:val="3"/>
        </w:numPr>
        <w:spacing w:before="100" w:beforeAutospacing="1" w:after="100" w:afterAutospacing="1"/>
        <w:divId w:val="739864416"/>
        <w:rPr>
          <w:vanish/>
        </w:rPr>
      </w:pPr>
      <w:hyperlink r:id="rId354" w:anchor="spread-trading-websocket-public-channel-order-book-channel" w:history="1">
        <w:r>
          <w:rPr>
            <w:rStyle w:val="a3"/>
            <w:vanish/>
          </w:rPr>
          <w:t>Order book channel</w:t>
        </w:r>
      </w:hyperlink>
      <w:r>
        <w:rPr>
          <w:vanish/>
        </w:rPr>
        <w:t xml:space="preserve"> </w:t>
      </w:r>
    </w:p>
    <w:p w:rsidR="00000000" w:rsidRDefault="00000000">
      <w:pPr>
        <w:numPr>
          <w:ilvl w:val="2"/>
          <w:numId w:val="3"/>
        </w:numPr>
        <w:spacing w:before="100" w:beforeAutospacing="1" w:after="100" w:afterAutospacing="1"/>
        <w:divId w:val="739864416"/>
        <w:rPr>
          <w:vanish/>
        </w:rPr>
      </w:pPr>
      <w:hyperlink r:id="rId355" w:anchor="spread-trading-websocket-public-channel-public-trades-channel" w:history="1">
        <w:r>
          <w:rPr>
            <w:rStyle w:val="a3"/>
            <w:vanish/>
          </w:rPr>
          <w:t>Public Trades channel</w:t>
        </w:r>
      </w:hyperlink>
      <w:r>
        <w:rPr>
          <w:vanish/>
        </w:rPr>
        <w:t xml:space="preserve"> </w:t>
      </w:r>
    </w:p>
    <w:p w:rsidR="00000000" w:rsidRDefault="00000000">
      <w:pPr>
        <w:numPr>
          <w:ilvl w:val="2"/>
          <w:numId w:val="3"/>
        </w:numPr>
        <w:spacing w:before="100" w:beforeAutospacing="1" w:after="100" w:afterAutospacing="1"/>
        <w:divId w:val="739864416"/>
        <w:rPr>
          <w:vanish/>
        </w:rPr>
      </w:pPr>
      <w:hyperlink r:id="rId356" w:anchor="spread-trading-websocket-public-channel-tickers-channel" w:history="1">
        <w:r>
          <w:rPr>
            <w:rStyle w:val="a3"/>
            <w:vanish/>
          </w:rPr>
          <w:t>Tickers channel</w:t>
        </w:r>
      </w:hyperlink>
      <w:r>
        <w:rPr>
          <w:vanish/>
        </w:rPr>
        <w:t xml:space="preserve"> </w:t>
      </w:r>
    </w:p>
    <w:p w:rsidR="00000000" w:rsidRDefault="00000000">
      <w:pPr>
        <w:numPr>
          <w:ilvl w:val="2"/>
          <w:numId w:val="3"/>
        </w:numPr>
        <w:spacing w:before="100" w:beforeAutospacing="1" w:after="100" w:afterAutospacing="1"/>
        <w:divId w:val="739864416"/>
        <w:rPr>
          <w:vanish/>
        </w:rPr>
      </w:pPr>
      <w:hyperlink r:id="rId357" w:anchor="spread-trading-websocket-public-channel-candlesticks-channel" w:history="1">
        <w:r>
          <w:rPr>
            <w:rStyle w:val="a3"/>
            <w:vanish/>
          </w:rPr>
          <w:t>Candlesticks channel</w:t>
        </w:r>
      </w:hyperlink>
      <w:r>
        <w:rPr>
          <w:vanish/>
        </w:rPr>
        <w:t xml:space="preserve"> </w:t>
      </w:r>
    </w:p>
    <w:p w:rsidR="00000000" w:rsidRDefault="00000000">
      <w:pPr>
        <w:numPr>
          <w:ilvl w:val="0"/>
          <w:numId w:val="3"/>
        </w:numPr>
        <w:spacing w:before="100" w:beforeAutospacing="1" w:after="100" w:afterAutospacing="1"/>
        <w:divId w:val="739864416"/>
      </w:pPr>
      <w:hyperlink r:id="rId358" w:anchor="public-data" w:history="1">
        <w:r>
          <w:rPr>
            <w:rStyle w:val="a3"/>
          </w:rPr>
          <w:t>Public Data</w:t>
        </w:r>
      </w:hyperlink>
      <w:r>
        <w:t xml:space="preserve"> </w:t>
      </w:r>
    </w:p>
    <w:p w:rsidR="00000000" w:rsidRDefault="00000000">
      <w:pPr>
        <w:numPr>
          <w:ilvl w:val="1"/>
          <w:numId w:val="3"/>
        </w:numPr>
        <w:spacing w:before="100" w:beforeAutospacing="1" w:after="100" w:afterAutospacing="1"/>
        <w:divId w:val="739864416"/>
      </w:pPr>
      <w:hyperlink r:id="rId359" w:anchor="public-data-rest-api" w:history="1">
        <w:r>
          <w:rPr>
            <w:rStyle w:val="a3"/>
          </w:rPr>
          <w:t>REST API</w:t>
        </w:r>
      </w:hyperlink>
      <w:r>
        <w:t xml:space="preserve"> </w:t>
      </w:r>
    </w:p>
    <w:p w:rsidR="00000000" w:rsidRDefault="00000000">
      <w:pPr>
        <w:numPr>
          <w:ilvl w:val="2"/>
          <w:numId w:val="3"/>
        </w:numPr>
        <w:spacing w:before="100" w:beforeAutospacing="1" w:after="100" w:afterAutospacing="1"/>
        <w:divId w:val="739864416"/>
      </w:pPr>
      <w:hyperlink r:id="rId360" w:anchor="public-data-rest-api-get-instruments" w:history="1">
        <w:r>
          <w:rPr>
            <w:rStyle w:val="a3"/>
          </w:rPr>
          <w:t>Get instruments</w:t>
        </w:r>
      </w:hyperlink>
      <w:r>
        <w:t xml:space="preserve"> </w:t>
      </w:r>
    </w:p>
    <w:p w:rsidR="00000000" w:rsidRDefault="00000000">
      <w:pPr>
        <w:numPr>
          <w:ilvl w:val="2"/>
          <w:numId w:val="3"/>
        </w:numPr>
        <w:spacing w:before="100" w:beforeAutospacing="1" w:after="100" w:afterAutospacing="1"/>
        <w:divId w:val="739864416"/>
      </w:pPr>
      <w:hyperlink r:id="rId361" w:anchor="public-data-rest-api-get-delivery-exercise-history" w:history="1">
        <w:r>
          <w:rPr>
            <w:rStyle w:val="a3"/>
          </w:rPr>
          <w:t>Get delivery/exercise history</w:t>
        </w:r>
      </w:hyperlink>
      <w:r>
        <w:t xml:space="preserve"> </w:t>
      </w:r>
    </w:p>
    <w:p w:rsidR="00000000" w:rsidRDefault="00000000">
      <w:pPr>
        <w:numPr>
          <w:ilvl w:val="2"/>
          <w:numId w:val="3"/>
        </w:numPr>
        <w:spacing w:before="100" w:beforeAutospacing="1" w:after="100" w:afterAutospacing="1"/>
        <w:divId w:val="739864416"/>
      </w:pPr>
      <w:hyperlink r:id="rId362" w:anchor="public-data-rest-api-get-open-interest" w:history="1">
        <w:r>
          <w:rPr>
            <w:rStyle w:val="a3"/>
          </w:rPr>
          <w:t>Get open interest</w:t>
        </w:r>
      </w:hyperlink>
      <w:r>
        <w:t xml:space="preserve"> </w:t>
      </w:r>
    </w:p>
    <w:p w:rsidR="00000000" w:rsidRDefault="00000000">
      <w:pPr>
        <w:numPr>
          <w:ilvl w:val="2"/>
          <w:numId w:val="3"/>
        </w:numPr>
        <w:spacing w:before="100" w:beforeAutospacing="1" w:after="100" w:afterAutospacing="1"/>
        <w:divId w:val="739864416"/>
      </w:pPr>
      <w:hyperlink r:id="rId363" w:anchor="public-data-rest-api-get-funding-rate" w:history="1">
        <w:r>
          <w:rPr>
            <w:rStyle w:val="a3"/>
          </w:rPr>
          <w:t>Get funding rate</w:t>
        </w:r>
      </w:hyperlink>
      <w:r>
        <w:t xml:space="preserve"> </w:t>
      </w:r>
    </w:p>
    <w:p w:rsidR="00000000" w:rsidRDefault="00000000">
      <w:pPr>
        <w:numPr>
          <w:ilvl w:val="2"/>
          <w:numId w:val="3"/>
        </w:numPr>
        <w:spacing w:before="100" w:beforeAutospacing="1" w:after="100" w:afterAutospacing="1"/>
        <w:divId w:val="739864416"/>
      </w:pPr>
      <w:hyperlink r:id="rId364" w:anchor="public-data-rest-api-get-funding-rate-history" w:history="1">
        <w:r>
          <w:rPr>
            <w:rStyle w:val="a3"/>
          </w:rPr>
          <w:t>Get funding rate history</w:t>
        </w:r>
      </w:hyperlink>
      <w:r>
        <w:t xml:space="preserve"> </w:t>
      </w:r>
    </w:p>
    <w:p w:rsidR="00000000" w:rsidRDefault="00000000">
      <w:pPr>
        <w:numPr>
          <w:ilvl w:val="2"/>
          <w:numId w:val="3"/>
        </w:numPr>
        <w:spacing w:before="100" w:beforeAutospacing="1" w:after="100" w:afterAutospacing="1"/>
        <w:divId w:val="739864416"/>
      </w:pPr>
      <w:hyperlink r:id="rId365" w:anchor="public-data-rest-api-get-limit-price" w:history="1">
        <w:r>
          <w:rPr>
            <w:rStyle w:val="a3"/>
          </w:rPr>
          <w:t>Get limit price</w:t>
        </w:r>
      </w:hyperlink>
      <w:r>
        <w:t xml:space="preserve"> </w:t>
      </w:r>
    </w:p>
    <w:p w:rsidR="00000000" w:rsidRDefault="00000000">
      <w:pPr>
        <w:numPr>
          <w:ilvl w:val="2"/>
          <w:numId w:val="3"/>
        </w:numPr>
        <w:spacing w:before="100" w:beforeAutospacing="1" w:after="100" w:afterAutospacing="1"/>
        <w:divId w:val="739864416"/>
      </w:pPr>
      <w:hyperlink r:id="rId366" w:anchor="public-data-rest-api-get-option-market-data" w:history="1">
        <w:r>
          <w:rPr>
            <w:rStyle w:val="a3"/>
          </w:rPr>
          <w:t>Get option market data</w:t>
        </w:r>
      </w:hyperlink>
      <w:r>
        <w:t xml:space="preserve"> </w:t>
      </w:r>
    </w:p>
    <w:p w:rsidR="00000000" w:rsidRDefault="00000000">
      <w:pPr>
        <w:numPr>
          <w:ilvl w:val="2"/>
          <w:numId w:val="3"/>
        </w:numPr>
        <w:spacing w:before="100" w:beforeAutospacing="1" w:after="100" w:afterAutospacing="1"/>
        <w:divId w:val="739864416"/>
      </w:pPr>
      <w:hyperlink r:id="rId367" w:anchor="public-data-rest-api-get-estimated-delivery-exercise-price" w:history="1">
        <w:r>
          <w:rPr>
            <w:rStyle w:val="a3"/>
          </w:rPr>
          <w:t>Get estimated delivery/exercise price</w:t>
        </w:r>
      </w:hyperlink>
      <w:r>
        <w:t xml:space="preserve"> </w:t>
      </w:r>
    </w:p>
    <w:p w:rsidR="00000000" w:rsidRDefault="00000000">
      <w:pPr>
        <w:numPr>
          <w:ilvl w:val="2"/>
          <w:numId w:val="3"/>
        </w:numPr>
        <w:spacing w:before="100" w:beforeAutospacing="1" w:after="100" w:afterAutospacing="1"/>
        <w:divId w:val="739864416"/>
      </w:pPr>
      <w:hyperlink r:id="rId368" w:anchor="public-data-rest-api-get-discount-rate-and-interest-free-quota" w:history="1">
        <w:r>
          <w:rPr>
            <w:rStyle w:val="a3"/>
          </w:rPr>
          <w:t>Get discount rate and interest-free quota</w:t>
        </w:r>
      </w:hyperlink>
      <w:r>
        <w:t xml:space="preserve"> </w:t>
      </w:r>
    </w:p>
    <w:p w:rsidR="00000000" w:rsidRDefault="00000000">
      <w:pPr>
        <w:numPr>
          <w:ilvl w:val="2"/>
          <w:numId w:val="3"/>
        </w:numPr>
        <w:spacing w:before="100" w:beforeAutospacing="1" w:after="100" w:afterAutospacing="1"/>
        <w:divId w:val="739864416"/>
      </w:pPr>
      <w:hyperlink r:id="rId369" w:anchor="public-data-rest-api-get-system-time" w:history="1">
        <w:r>
          <w:rPr>
            <w:rStyle w:val="a3"/>
          </w:rPr>
          <w:t>Get system time</w:t>
        </w:r>
      </w:hyperlink>
      <w:r>
        <w:t xml:space="preserve"> </w:t>
      </w:r>
    </w:p>
    <w:p w:rsidR="00000000" w:rsidRDefault="00000000">
      <w:pPr>
        <w:numPr>
          <w:ilvl w:val="2"/>
          <w:numId w:val="3"/>
        </w:numPr>
        <w:spacing w:before="100" w:beforeAutospacing="1" w:after="100" w:afterAutospacing="1"/>
        <w:divId w:val="739864416"/>
      </w:pPr>
      <w:hyperlink r:id="rId370" w:anchor="public-data-rest-api-get-mark-price" w:history="1">
        <w:r>
          <w:rPr>
            <w:rStyle w:val="a3"/>
          </w:rPr>
          <w:t>Get mark price</w:t>
        </w:r>
      </w:hyperlink>
      <w:r>
        <w:t xml:space="preserve"> </w:t>
      </w:r>
    </w:p>
    <w:p w:rsidR="00000000" w:rsidRDefault="00000000">
      <w:pPr>
        <w:numPr>
          <w:ilvl w:val="2"/>
          <w:numId w:val="3"/>
        </w:numPr>
        <w:spacing w:before="100" w:beforeAutospacing="1" w:after="100" w:afterAutospacing="1"/>
        <w:divId w:val="739864416"/>
      </w:pPr>
      <w:hyperlink r:id="rId371" w:anchor="public-data-rest-api-get-position-tiers" w:history="1">
        <w:r>
          <w:rPr>
            <w:rStyle w:val="a3"/>
          </w:rPr>
          <w:t>Get position tiers</w:t>
        </w:r>
      </w:hyperlink>
      <w:r>
        <w:t xml:space="preserve"> </w:t>
      </w:r>
    </w:p>
    <w:p w:rsidR="00000000" w:rsidRDefault="00000000">
      <w:pPr>
        <w:numPr>
          <w:ilvl w:val="2"/>
          <w:numId w:val="3"/>
        </w:numPr>
        <w:spacing w:before="100" w:beforeAutospacing="1" w:after="100" w:afterAutospacing="1"/>
        <w:divId w:val="739864416"/>
      </w:pPr>
      <w:hyperlink r:id="rId372" w:anchor="public-data-rest-api-get-interest-rate-and-loan-quota" w:history="1">
        <w:r>
          <w:rPr>
            <w:rStyle w:val="a3"/>
          </w:rPr>
          <w:t>Get interest rate and loan quota</w:t>
        </w:r>
      </w:hyperlink>
      <w:r>
        <w:t xml:space="preserve"> </w:t>
      </w:r>
    </w:p>
    <w:p w:rsidR="00000000" w:rsidRDefault="00000000">
      <w:pPr>
        <w:numPr>
          <w:ilvl w:val="2"/>
          <w:numId w:val="3"/>
        </w:numPr>
        <w:spacing w:before="100" w:beforeAutospacing="1" w:after="100" w:afterAutospacing="1"/>
        <w:divId w:val="739864416"/>
      </w:pPr>
      <w:hyperlink r:id="rId373" w:anchor="public-data-rest-api-get-underlying" w:history="1">
        <w:r>
          <w:rPr>
            <w:rStyle w:val="a3"/>
          </w:rPr>
          <w:t>Get underlying</w:t>
        </w:r>
      </w:hyperlink>
      <w:r>
        <w:t xml:space="preserve"> </w:t>
      </w:r>
    </w:p>
    <w:p w:rsidR="00000000" w:rsidRDefault="00000000">
      <w:pPr>
        <w:numPr>
          <w:ilvl w:val="2"/>
          <w:numId w:val="3"/>
        </w:numPr>
        <w:spacing w:before="100" w:beforeAutospacing="1" w:after="100" w:afterAutospacing="1"/>
        <w:divId w:val="739864416"/>
      </w:pPr>
      <w:hyperlink r:id="rId374" w:anchor="public-data-rest-api-get-insurance-fund" w:history="1">
        <w:r>
          <w:rPr>
            <w:rStyle w:val="a3"/>
          </w:rPr>
          <w:t>Get insurance fund</w:t>
        </w:r>
      </w:hyperlink>
      <w:r>
        <w:t xml:space="preserve"> </w:t>
      </w:r>
    </w:p>
    <w:p w:rsidR="00000000" w:rsidRDefault="00000000">
      <w:pPr>
        <w:numPr>
          <w:ilvl w:val="2"/>
          <w:numId w:val="3"/>
        </w:numPr>
        <w:spacing w:before="100" w:beforeAutospacing="1" w:after="100" w:afterAutospacing="1"/>
        <w:divId w:val="739864416"/>
      </w:pPr>
      <w:hyperlink r:id="rId375" w:anchor="public-data-rest-api-unit-convert" w:history="1">
        <w:r>
          <w:rPr>
            <w:rStyle w:val="a3"/>
          </w:rPr>
          <w:t>Unit convert</w:t>
        </w:r>
      </w:hyperlink>
      <w:r>
        <w:t xml:space="preserve"> </w:t>
      </w:r>
    </w:p>
    <w:p w:rsidR="00000000" w:rsidRDefault="00000000">
      <w:pPr>
        <w:numPr>
          <w:ilvl w:val="2"/>
          <w:numId w:val="3"/>
        </w:numPr>
        <w:spacing w:before="100" w:beforeAutospacing="1" w:after="100" w:afterAutospacing="1"/>
        <w:divId w:val="739864416"/>
      </w:pPr>
      <w:hyperlink r:id="rId376" w:anchor="public-data-rest-api-get-option-tick-bands" w:history="1">
        <w:r>
          <w:rPr>
            <w:rStyle w:val="a3"/>
          </w:rPr>
          <w:t>Get option tick bands</w:t>
        </w:r>
      </w:hyperlink>
      <w:r>
        <w:t xml:space="preserve"> </w:t>
      </w:r>
    </w:p>
    <w:p w:rsidR="00000000" w:rsidRDefault="00000000">
      <w:pPr>
        <w:numPr>
          <w:ilvl w:val="2"/>
          <w:numId w:val="3"/>
        </w:numPr>
        <w:spacing w:before="100" w:beforeAutospacing="1" w:after="100" w:afterAutospacing="1"/>
        <w:divId w:val="739864416"/>
      </w:pPr>
      <w:hyperlink r:id="rId377" w:anchor="public-data-rest-api-get-premium-history" w:history="1">
        <w:r>
          <w:rPr>
            <w:rStyle w:val="a3"/>
          </w:rPr>
          <w:t>Get premium history</w:t>
        </w:r>
      </w:hyperlink>
      <w:r>
        <w:t xml:space="preserve"> </w:t>
      </w:r>
    </w:p>
    <w:p w:rsidR="00000000" w:rsidRDefault="00000000">
      <w:pPr>
        <w:numPr>
          <w:ilvl w:val="2"/>
          <w:numId w:val="3"/>
        </w:numPr>
        <w:spacing w:before="100" w:beforeAutospacing="1" w:after="100" w:afterAutospacing="1"/>
        <w:divId w:val="739864416"/>
      </w:pPr>
      <w:hyperlink r:id="rId378" w:anchor="public-data-rest-api-get-index-tickers" w:history="1">
        <w:r>
          <w:rPr>
            <w:rStyle w:val="a3"/>
          </w:rPr>
          <w:t>Get index tickers</w:t>
        </w:r>
      </w:hyperlink>
      <w:r>
        <w:t xml:space="preserve"> </w:t>
      </w:r>
    </w:p>
    <w:p w:rsidR="00000000" w:rsidRDefault="00000000">
      <w:pPr>
        <w:numPr>
          <w:ilvl w:val="2"/>
          <w:numId w:val="3"/>
        </w:numPr>
        <w:spacing w:before="100" w:beforeAutospacing="1" w:after="100" w:afterAutospacing="1"/>
        <w:divId w:val="739864416"/>
      </w:pPr>
      <w:hyperlink r:id="rId379" w:anchor="public-data-rest-api-get-index-candlesticks" w:history="1">
        <w:r>
          <w:rPr>
            <w:rStyle w:val="a3"/>
          </w:rPr>
          <w:t>Get index candlesticks</w:t>
        </w:r>
      </w:hyperlink>
      <w:r>
        <w:t xml:space="preserve"> </w:t>
      </w:r>
    </w:p>
    <w:p w:rsidR="00000000" w:rsidRDefault="00000000">
      <w:pPr>
        <w:numPr>
          <w:ilvl w:val="2"/>
          <w:numId w:val="3"/>
        </w:numPr>
        <w:spacing w:before="100" w:beforeAutospacing="1" w:after="100" w:afterAutospacing="1"/>
        <w:divId w:val="739864416"/>
      </w:pPr>
      <w:hyperlink r:id="rId380" w:anchor="public-data-rest-api-get-index-candlesticks-history" w:history="1">
        <w:r>
          <w:rPr>
            <w:rStyle w:val="a3"/>
          </w:rPr>
          <w:t>Get index candlesticks history</w:t>
        </w:r>
      </w:hyperlink>
      <w:r>
        <w:t xml:space="preserve"> </w:t>
      </w:r>
    </w:p>
    <w:p w:rsidR="00000000" w:rsidRDefault="00000000">
      <w:pPr>
        <w:numPr>
          <w:ilvl w:val="2"/>
          <w:numId w:val="3"/>
        </w:numPr>
        <w:spacing w:before="100" w:beforeAutospacing="1" w:after="100" w:afterAutospacing="1"/>
        <w:divId w:val="739864416"/>
      </w:pPr>
      <w:hyperlink r:id="rId381" w:anchor="public-data-rest-api-get-mark-price-candlesticks" w:history="1">
        <w:r>
          <w:rPr>
            <w:rStyle w:val="a3"/>
          </w:rPr>
          <w:t>Get mark price candlesticks</w:t>
        </w:r>
      </w:hyperlink>
      <w:r>
        <w:t xml:space="preserve"> </w:t>
      </w:r>
    </w:p>
    <w:p w:rsidR="00000000" w:rsidRDefault="00000000">
      <w:pPr>
        <w:numPr>
          <w:ilvl w:val="2"/>
          <w:numId w:val="3"/>
        </w:numPr>
        <w:spacing w:before="100" w:beforeAutospacing="1" w:after="100" w:afterAutospacing="1"/>
        <w:divId w:val="739864416"/>
      </w:pPr>
      <w:hyperlink r:id="rId382" w:anchor="public-data-rest-api-get-mark-price-candlesticks-history" w:history="1">
        <w:r>
          <w:rPr>
            <w:rStyle w:val="a3"/>
          </w:rPr>
          <w:t>Get mark price candlesticks history</w:t>
        </w:r>
      </w:hyperlink>
      <w:r>
        <w:t xml:space="preserve"> </w:t>
      </w:r>
    </w:p>
    <w:p w:rsidR="00000000" w:rsidRDefault="00000000">
      <w:pPr>
        <w:numPr>
          <w:ilvl w:val="2"/>
          <w:numId w:val="3"/>
        </w:numPr>
        <w:spacing w:before="100" w:beforeAutospacing="1" w:after="100" w:afterAutospacing="1"/>
        <w:divId w:val="739864416"/>
      </w:pPr>
      <w:hyperlink r:id="rId383" w:anchor="public-data-rest-api-get-oracle" w:history="1">
        <w:r>
          <w:rPr>
            <w:rStyle w:val="a3"/>
          </w:rPr>
          <w:t>Get oracle</w:t>
        </w:r>
      </w:hyperlink>
      <w:r>
        <w:t xml:space="preserve"> </w:t>
      </w:r>
    </w:p>
    <w:p w:rsidR="00000000" w:rsidRDefault="00000000">
      <w:pPr>
        <w:numPr>
          <w:ilvl w:val="2"/>
          <w:numId w:val="3"/>
        </w:numPr>
        <w:spacing w:before="100" w:beforeAutospacing="1" w:after="100" w:afterAutospacing="1"/>
        <w:divId w:val="739864416"/>
      </w:pPr>
      <w:hyperlink r:id="rId384" w:anchor="public-data-rest-api-get-exchange-rate" w:history="1">
        <w:r>
          <w:rPr>
            <w:rStyle w:val="a3"/>
          </w:rPr>
          <w:t>Get exchange rate</w:t>
        </w:r>
      </w:hyperlink>
      <w:r>
        <w:t xml:space="preserve"> </w:t>
      </w:r>
    </w:p>
    <w:p w:rsidR="00000000" w:rsidRDefault="00000000">
      <w:pPr>
        <w:numPr>
          <w:ilvl w:val="2"/>
          <w:numId w:val="3"/>
        </w:numPr>
        <w:spacing w:before="100" w:beforeAutospacing="1" w:after="100" w:afterAutospacing="1"/>
        <w:divId w:val="739864416"/>
      </w:pPr>
      <w:hyperlink r:id="rId385" w:anchor="public-data-rest-api-get-index-components" w:history="1">
        <w:r>
          <w:rPr>
            <w:rStyle w:val="a3"/>
          </w:rPr>
          <w:t>Get index components</w:t>
        </w:r>
      </w:hyperlink>
      <w:r>
        <w:t xml:space="preserve"> </w:t>
      </w:r>
    </w:p>
    <w:p w:rsidR="00000000" w:rsidRDefault="00000000">
      <w:pPr>
        <w:numPr>
          <w:ilvl w:val="2"/>
          <w:numId w:val="3"/>
        </w:numPr>
        <w:spacing w:before="100" w:beforeAutospacing="1" w:after="100" w:afterAutospacing="1"/>
        <w:divId w:val="739864416"/>
      </w:pPr>
      <w:hyperlink r:id="rId386" w:anchor="public-data-rest-api-get-economic-calendar-data" w:history="1">
        <w:r>
          <w:rPr>
            <w:rStyle w:val="a3"/>
          </w:rPr>
          <w:t>Get economic calendar data</w:t>
        </w:r>
      </w:hyperlink>
      <w:r>
        <w:t xml:space="preserve"> </w:t>
      </w:r>
    </w:p>
    <w:p w:rsidR="00000000" w:rsidRDefault="00000000">
      <w:pPr>
        <w:numPr>
          <w:ilvl w:val="1"/>
          <w:numId w:val="3"/>
        </w:numPr>
        <w:spacing w:before="100" w:beforeAutospacing="1" w:after="100" w:afterAutospacing="1"/>
        <w:divId w:val="739864416"/>
      </w:pPr>
      <w:hyperlink r:id="rId387" w:anchor="public-data-websocket" w:history="1">
        <w:r>
          <w:rPr>
            <w:rStyle w:val="a3"/>
          </w:rPr>
          <w:t>WebSocket</w:t>
        </w:r>
      </w:hyperlink>
      <w:r>
        <w:t xml:space="preserve"> </w:t>
      </w:r>
    </w:p>
    <w:p w:rsidR="00000000" w:rsidRDefault="00000000">
      <w:pPr>
        <w:numPr>
          <w:ilvl w:val="2"/>
          <w:numId w:val="3"/>
        </w:numPr>
        <w:spacing w:before="100" w:beforeAutospacing="1" w:after="100" w:afterAutospacing="1"/>
        <w:divId w:val="739864416"/>
      </w:pPr>
      <w:hyperlink r:id="rId388" w:anchor="public-data-websocket-instruments-channel" w:history="1">
        <w:r>
          <w:rPr>
            <w:rStyle w:val="a3"/>
          </w:rPr>
          <w:t>Instruments channel</w:t>
        </w:r>
      </w:hyperlink>
      <w:r>
        <w:t xml:space="preserve"> </w:t>
      </w:r>
    </w:p>
    <w:p w:rsidR="00000000" w:rsidRDefault="00000000">
      <w:pPr>
        <w:numPr>
          <w:ilvl w:val="2"/>
          <w:numId w:val="3"/>
        </w:numPr>
        <w:spacing w:before="100" w:beforeAutospacing="1" w:after="100" w:afterAutospacing="1"/>
        <w:divId w:val="739864416"/>
      </w:pPr>
      <w:hyperlink r:id="rId389" w:anchor="public-data-websocket-open-interest-channel" w:history="1">
        <w:r>
          <w:rPr>
            <w:rStyle w:val="a3"/>
          </w:rPr>
          <w:t>Open interest channel</w:t>
        </w:r>
      </w:hyperlink>
      <w:r>
        <w:t xml:space="preserve"> </w:t>
      </w:r>
    </w:p>
    <w:p w:rsidR="00000000" w:rsidRDefault="00000000">
      <w:pPr>
        <w:numPr>
          <w:ilvl w:val="2"/>
          <w:numId w:val="3"/>
        </w:numPr>
        <w:spacing w:before="100" w:beforeAutospacing="1" w:after="100" w:afterAutospacing="1"/>
        <w:divId w:val="739864416"/>
      </w:pPr>
      <w:hyperlink r:id="rId390" w:anchor="public-data-websocket-funding-rate-channel" w:history="1">
        <w:r>
          <w:rPr>
            <w:rStyle w:val="a3"/>
          </w:rPr>
          <w:t>Funding rate channel</w:t>
        </w:r>
      </w:hyperlink>
      <w:r>
        <w:t xml:space="preserve"> </w:t>
      </w:r>
    </w:p>
    <w:p w:rsidR="00000000" w:rsidRDefault="00000000">
      <w:pPr>
        <w:numPr>
          <w:ilvl w:val="2"/>
          <w:numId w:val="3"/>
        </w:numPr>
        <w:spacing w:before="100" w:beforeAutospacing="1" w:after="100" w:afterAutospacing="1"/>
        <w:divId w:val="739864416"/>
      </w:pPr>
      <w:hyperlink r:id="rId391" w:anchor="public-data-websocket-price-limit-channel" w:history="1">
        <w:r>
          <w:rPr>
            <w:rStyle w:val="a3"/>
          </w:rPr>
          <w:t>Price limit channel</w:t>
        </w:r>
      </w:hyperlink>
      <w:r>
        <w:t xml:space="preserve"> </w:t>
      </w:r>
    </w:p>
    <w:p w:rsidR="00000000" w:rsidRDefault="00000000">
      <w:pPr>
        <w:numPr>
          <w:ilvl w:val="2"/>
          <w:numId w:val="3"/>
        </w:numPr>
        <w:spacing w:before="100" w:beforeAutospacing="1" w:after="100" w:afterAutospacing="1"/>
        <w:divId w:val="739864416"/>
      </w:pPr>
      <w:hyperlink r:id="rId392" w:anchor="public-data-websocket-option-summary-channel" w:history="1">
        <w:r>
          <w:rPr>
            <w:rStyle w:val="a3"/>
          </w:rPr>
          <w:t>Option summary channel</w:t>
        </w:r>
      </w:hyperlink>
      <w:r>
        <w:t xml:space="preserve"> </w:t>
      </w:r>
    </w:p>
    <w:p w:rsidR="00000000" w:rsidRDefault="00000000">
      <w:pPr>
        <w:numPr>
          <w:ilvl w:val="2"/>
          <w:numId w:val="3"/>
        </w:numPr>
        <w:spacing w:before="100" w:beforeAutospacing="1" w:after="100" w:afterAutospacing="1"/>
        <w:divId w:val="739864416"/>
      </w:pPr>
      <w:hyperlink r:id="rId393" w:anchor="public-data-websocket-estimated-delivery-exercise-price-channel" w:history="1">
        <w:r>
          <w:rPr>
            <w:rStyle w:val="a3"/>
          </w:rPr>
          <w:t>Estimated delivery/exercise price channel</w:t>
        </w:r>
      </w:hyperlink>
      <w:r>
        <w:t xml:space="preserve"> </w:t>
      </w:r>
    </w:p>
    <w:p w:rsidR="00000000" w:rsidRDefault="00000000">
      <w:pPr>
        <w:numPr>
          <w:ilvl w:val="2"/>
          <w:numId w:val="3"/>
        </w:numPr>
        <w:spacing w:before="100" w:beforeAutospacing="1" w:after="100" w:afterAutospacing="1"/>
        <w:divId w:val="739864416"/>
      </w:pPr>
      <w:hyperlink r:id="rId394" w:anchor="public-data-websocket-mark-price-channel" w:history="1">
        <w:r>
          <w:rPr>
            <w:rStyle w:val="a3"/>
          </w:rPr>
          <w:t>Mark price channel</w:t>
        </w:r>
      </w:hyperlink>
      <w:r>
        <w:t xml:space="preserve"> </w:t>
      </w:r>
    </w:p>
    <w:p w:rsidR="00000000" w:rsidRDefault="00000000">
      <w:pPr>
        <w:numPr>
          <w:ilvl w:val="2"/>
          <w:numId w:val="3"/>
        </w:numPr>
        <w:spacing w:before="100" w:beforeAutospacing="1" w:after="100" w:afterAutospacing="1"/>
        <w:divId w:val="739864416"/>
      </w:pPr>
      <w:hyperlink r:id="rId395" w:anchor="public-data-websocket-index-tickers-channel" w:history="1">
        <w:r>
          <w:rPr>
            <w:rStyle w:val="a3"/>
          </w:rPr>
          <w:t>Index tickers channel</w:t>
        </w:r>
      </w:hyperlink>
      <w:r>
        <w:t xml:space="preserve"> </w:t>
      </w:r>
    </w:p>
    <w:p w:rsidR="00000000" w:rsidRDefault="00000000">
      <w:pPr>
        <w:numPr>
          <w:ilvl w:val="2"/>
          <w:numId w:val="3"/>
        </w:numPr>
        <w:spacing w:before="100" w:beforeAutospacing="1" w:after="100" w:afterAutospacing="1"/>
        <w:divId w:val="739864416"/>
      </w:pPr>
      <w:hyperlink r:id="rId396" w:anchor="public-data-websocket-mark-price-candlesticks-channel" w:history="1">
        <w:r>
          <w:rPr>
            <w:rStyle w:val="a3"/>
          </w:rPr>
          <w:t>Mark price candlesticks channel</w:t>
        </w:r>
      </w:hyperlink>
      <w:r>
        <w:t xml:space="preserve"> </w:t>
      </w:r>
    </w:p>
    <w:p w:rsidR="00000000" w:rsidRDefault="00000000">
      <w:pPr>
        <w:numPr>
          <w:ilvl w:val="2"/>
          <w:numId w:val="3"/>
        </w:numPr>
        <w:spacing w:before="100" w:beforeAutospacing="1" w:after="100" w:afterAutospacing="1"/>
        <w:divId w:val="739864416"/>
      </w:pPr>
      <w:hyperlink r:id="rId397" w:anchor="public-data-websocket-index-candlesticks-channel" w:history="1">
        <w:r>
          <w:rPr>
            <w:rStyle w:val="a3"/>
          </w:rPr>
          <w:t>Index candlesticks channel</w:t>
        </w:r>
      </w:hyperlink>
      <w:r>
        <w:t xml:space="preserve"> </w:t>
      </w:r>
    </w:p>
    <w:p w:rsidR="00000000" w:rsidRDefault="00000000">
      <w:pPr>
        <w:numPr>
          <w:ilvl w:val="2"/>
          <w:numId w:val="3"/>
        </w:numPr>
        <w:spacing w:before="100" w:beforeAutospacing="1" w:after="100" w:afterAutospacing="1"/>
        <w:divId w:val="739864416"/>
      </w:pPr>
      <w:hyperlink r:id="rId398" w:anchor="public-data-websocket-liquidation-orders-channel" w:history="1">
        <w:r>
          <w:rPr>
            <w:rStyle w:val="a3"/>
          </w:rPr>
          <w:t>Liquidation orders channel</w:t>
        </w:r>
      </w:hyperlink>
      <w:r>
        <w:t xml:space="preserve"> </w:t>
      </w:r>
    </w:p>
    <w:p w:rsidR="00000000" w:rsidRDefault="00000000">
      <w:pPr>
        <w:numPr>
          <w:ilvl w:val="2"/>
          <w:numId w:val="3"/>
        </w:numPr>
        <w:spacing w:before="100" w:beforeAutospacing="1" w:after="100" w:afterAutospacing="1"/>
        <w:divId w:val="739864416"/>
      </w:pPr>
      <w:hyperlink r:id="rId399" w:anchor="public-data-websocket-adl-warning-channel" w:history="1">
        <w:r>
          <w:rPr>
            <w:rStyle w:val="a3"/>
          </w:rPr>
          <w:t>ADL warning channel</w:t>
        </w:r>
      </w:hyperlink>
      <w:r>
        <w:t xml:space="preserve"> </w:t>
      </w:r>
    </w:p>
    <w:p w:rsidR="00000000" w:rsidRDefault="00000000">
      <w:pPr>
        <w:numPr>
          <w:ilvl w:val="2"/>
          <w:numId w:val="3"/>
        </w:numPr>
        <w:spacing w:before="100" w:beforeAutospacing="1" w:after="100" w:afterAutospacing="1"/>
        <w:divId w:val="739864416"/>
      </w:pPr>
      <w:hyperlink r:id="rId400" w:anchor="public-data-websocket-economic-calendar-channel" w:history="1">
        <w:r>
          <w:rPr>
            <w:rStyle w:val="a3"/>
          </w:rPr>
          <w:t>Economic calendar channel</w:t>
        </w:r>
      </w:hyperlink>
      <w:r>
        <w:t xml:space="preserve"> </w:t>
      </w:r>
    </w:p>
    <w:p w:rsidR="00000000" w:rsidRDefault="00000000">
      <w:pPr>
        <w:numPr>
          <w:ilvl w:val="0"/>
          <w:numId w:val="3"/>
        </w:numPr>
        <w:spacing w:before="100" w:beforeAutospacing="1" w:after="100" w:afterAutospacing="1"/>
        <w:divId w:val="739864416"/>
      </w:pPr>
      <w:hyperlink r:id="rId401" w:anchor="trading-statistics" w:history="1">
        <w:r>
          <w:rPr>
            <w:rStyle w:val="a3"/>
          </w:rPr>
          <w:t>Trading Statistics</w:t>
        </w:r>
      </w:hyperlink>
      <w:r>
        <w:t xml:space="preserve"> </w:t>
      </w:r>
    </w:p>
    <w:p w:rsidR="00000000" w:rsidRDefault="00000000">
      <w:pPr>
        <w:numPr>
          <w:ilvl w:val="1"/>
          <w:numId w:val="3"/>
        </w:numPr>
        <w:spacing w:before="100" w:beforeAutospacing="1" w:after="100" w:afterAutospacing="1"/>
        <w:divId w:val="739864416"/>
      </w:pPr>
      <w:hyperlink r:id="rId402" w:anchor="trading-statistics-rest-api" w:history="1">
        <w:r>
          <w:rPr>
            <w:rStyle w:val="a3"/>
          </w:rPr>
          <w:t>REST API</w:t>
        </w:r>
      </w:hyperlink>
      <w:r>
        <w:t xml:space="preserve"> </w:t>
      </w:r>
    </w:p>
    <w:p w:rsidR="00000000" w:rsidRDefault="00000000">
      <w:pPr>
        <w:numPr>
          <w:ilvl w:val="2"/>
          <w:numId w:val="3"/>
        </w:numPr>
        <w:spacing w:before="100" w:beforeAutospacing="1" w:after="100" w:afterAutospacing="1"/>
        <w:divId w:val="739864416"/>
      </w:pPr>
      <w:hyperlink r:id="rId403" w:anchor="trading-statistics-rest-api-get-support-coin" w:history="1">
        <w:r>
          <w:rPr>
            <w:rStyle w:val="a3"/>
          </w:rPr>
          <w:t>Get support coin</w:t>
        </w:r>
      </w:hyperlink>
      <w:r>
        <w:t xml:space="preserve"> </w:t>
      </w:r>
    </w:p>
    <w:p w:rsidR="00000000" w:rsidRDefault="00000000">
      <w:pPr>
        <w:numPr>
          <w:ilvl w:val="2"/>
          <w:numId w:val="3"/>
        </w:numPr>
        <w:spacing w:before="100" w:beforeAutospacing="1" w:after="100" w:afterAutospacing="1"/>
        <w:divId w:val="739864416"/>
      </w:pPr>
      <w:hyperlink r:id="rId404" w:anchor="trading-statistics-rest-api-get-contract-open-interest-history" w:history="1">
        <w:r>
          <w:rPr>
            <w:rStyle w:val="a3"/>
          </w:rPr>
          <w:t>Get contract open interest history</w:t>
        </w:r>
      </w:hyperlink>
      <w:r>
        <w:t xml:space="preserve"> </w:t>
      </w:r>
    </w:p>
    <w:p w:rsidR="00000000" w:rsidRDefault="00000000">
      <w:pPr>
        <w:numPr>
          <w:ilvl w:val="2"/>
          <w:numId w:val="3"/>
        </w:numPr>
        <w:spacing w:before="100" w:beforeAutospacing="1" w:after="100" w:afterAutospacing="1"/>
        <w:divId w:val="739864416"/>
      </w:pPr>
      <w:hyperlink r:id="rId405" w:anchor="trading-statistics-rest-api-get-taker-volume" w:history="1">
        <w:r>
          <w:rPr>
            <w:rStyle w:val="a3"/>
          </w:rPr>
          <w:t>Get taker volume</w:t>
        </w:r>
      </w:hyperlink>
      <w:r>
        <w:t xml:space="preserve"> </w:t>
      </w:r>
    </w:p>
    <w:p w:rsidR="00000000" w:rsidRDefault="00000000">
      <w:pPr>
        <w:numPr>
          <w:ilvl w:val="2"/>
          <w:numId w:val="3"/>
        </w:numPr>
        <w:spacing w:before="100" w:beforeAutospacing="1" w:after="100" w:afterAutospacing="1"/>
        <w:divId w:val="739864416"/>
      </w:pPr>
      <w:hyperlink r:id="rId406" w:anchor="trading-statistics-rest-api-get-contract-taker-volume" w:history="1">
        <w:r>
          <w:rPr>
            <w:rStyle w:val="a3"/>
          </w:rPr>
          <w:t>Get contract taker volume</w:t>
        </w:r>
      </w:hyperlink>
      <w:r>
        <w:t xml:space="preserve"> </w:t>
      </w:r>
    </w:p>
    <w:p w:rsidR="00000000" w:rsidRDefault="00000000">
      <w:pPr>
        <w:numPr>
          <w:ilvl w:val="2"/>
          <w:numId w:val="3"/>
        </w:numPr>
        <w:spacing w:before="100" w:beforeAutospacing="1" w:after="100" w:afterAutospacing="1"/>
        <w:divId w:val="739864416"/>
      </w:pPr>
      <w:hyperlink r:id="rId407" w:anchor="trading-statistics-rest-api-get-margin-lending-ratio" w:history="1">
        <w:r>
          <w:rPr>
            <w:rStyle w:val="a3"/>
          </w:rPr>
          <w:t>Get margin lending ratio</w:t>
        </w:r>
      </w:hyperlink>
      <w:r>
        <w:t xml:space="preserve"> </w:t>
      </w:r>
    </w:p>
    <w:p w:rsidR="00000000" w:rsidRDefault="00000000">
      <w:pPr>
        <w:numPr>
          <w:ilvl w:val="2"/>
          <w:numId w:val="3"/>
        </w:numPr>
        <w:spacing w:before="100" w:beforeAutospacing="1" w:after="100" w:afterAutospacing="1"/>
        <w:divId w:val="739864416"/>
      </w:pPr>
      <w:hyperlink r:id="rId408" w:anchor="trading-statistics-rest-api-get-top-traders-contract-long-short-ratio" w:history="1">
        <w:r>
          <w:rPr>
            <w:rStyle w:val="a3"/>
          </w:rPr>
          <w:t>Get top traders contract long/short ratio</w:t>
        </w:r>
      </w:hyperlink>
      <w:r>
        <w:t xml:space="preserve"> </w:t>
      </w:r>
    </w:p>
    <w:p w:rsidR="00000000" w:rsidRDefault="00000000">
      <w:pPr>
        <w:numPr>
          <w:ilvl w:val="2"/>
          <w:numId w:val="3"/>
        </w:numPr>
        <w:spacing w:before="100" w:beforeAutospacing="1" w:after="100" w:afterAutospacing="1"/>
        <w:divId w:val="739864416"/>
      </w:pPr>
      <w:hyperlink r:id="rId409" w:anchor="trading-statistics-rest-api-get-top-traders-contract-long-short-ratio-by-position" w:history="1">
        <w:r>
          <w:rPr>
            <w:rStyle w:val="a3"/>
          </w:rPr>
          <w:t>Get top traders contract long/short ratio (by position)</w:t>
        </w:r>
      </w:hyperlink>
      <w:r>
        <w:t xml:space="preserve"> </w:t>
      </w:r>
    </w:p>
    <w:p w:rsidR="00000000" w:rsidRDefault="00000000">
      <w:pPr>
        <w:numPr>
          <w:ilvl w:val="2"/>
          <w:numId w:val="3"/>
        </w:numPr>
        <w:spacing w:before="100" w:beforeAutospacing="1" w:after="100" w:afterAutospacing="1"/>
        <w:divId w:val="739864416"/>
      </w:pPr>
      <w:hyperlink r:id="rId410" w:anchor="trading-statistics-rest-api-get-contract-long-short-ratio" w:history="1">
        <w:r>
          <w:rPr>
            <w:rStyle w:val="a3"/>
          </w:rPr>
          <w:t>Get contract long/short ratio</w:t>
        </w:r>
      </w:hyperlink>
      <w:r>
        <w:t xml:space="preserve"> </w:t>
      </w:r>
    </w:p>
    <w:p w:rsidR="00000000" w:rsidRDefault="00000000">
      <w:pPr>
        <w:numPr>
          <w:ilvl w:val="2"/>
          <w:numId w:val="3"/>
        </w:numPr>
        <w:spacing w:before="100" w:beforeAutospacing="1" w:after="100" w:afterAutospacing="1"/>
        <w:divId w:val="739864416"/>
      </w:pPr>
      <w:hyperlink r:id="rId411" w:anchor="trading-statistics-rest-api-get-long-short-ratio" w:history="1">
        <w:r>
          <w:rPr>
            <w:rStyle w:val="a3"/>
          </w:rPr>
          <w:t>Get long/short ratio</w:t>
        </w:r>
      </w:hyperlink>
      <w:r>
        <w:t xml:space="preserve"> </w:t>
      </w:r>
    </w:p>
    <w:p w:rsidR="00000000" w:rsidRDefault="00000000">
      <w:pPr>
        <w:numPr>
          <w:ilvl w:val="2"/>
          <w:numId w:val="3"/>
        </w:numPr>
        <w:spacing w:before="100" w:beforeAutospacing="1" w:after="100" w:afterAutospacing="1"/>
        <w:divId w:val="739864416"/>
      </w:pPr>
      <w:hyperlink r:id="rId412" w:anchor="trading-statistics-rest-api-get-contracts-open-interest-and-volume" w:history="1">
        <w:r>
          <w:rPr>
            <w:rStyle w:val="a3"/>
          </w:rPr>
          <w:t>Get contracts open interest and volume</w:t>
        </w:r>
      </w:hyperlink>
      <w:r>
        <w:t xml:space="preserve"> </w:t>
      </w:r>
    </w:p>
    <w:p w:rsidR="00000000" w:rsidRDefault="00000000">
      <w:pPr>
        <w:numPr>
          <w:ilvl w:val="2"/>
          <w:numId w:val="3"/>
        </w:numPr>
        <w:spacing w:before="100" w:beforeAutospacing="1" w:after="100" w:afterAutospacing="1"/>
        <w:divId w:val="739864416"/>
      </w:pPr>
      <w:hyperlink r:id="rId413" w:anchor="trading-statistics-rest-api-get-options-open-interest-and-volume" w:history="1">
        <w:r>
          <w:rPr>
            <w:rStyle w:val="a3"/>
          </w:rPr>
          <w:t>Get options open interest and volume</w:t>
        </w:r>
      </w:hyperlink>
      <w:r>
        <w:t xml:space="preserve"> </w:t>
      </w:r>
    </w:p>
    <w:p w:rsidR="00000000" w:rsidRDefault="00000000">
      <w:pPr>
        <w:numPr>
          <w:ilvl w:val="2"/>
          <w:numId w:val="3"/>
        </w:numPr>
        <w:spacing w:before="100" w:beforeAutospacing="1" w:after="100" w:afterAutospacing="1"/>
        <w:divId w:val="739864416"/>
      </w:pPr>
      <w:hyperlink r:id="rId414" w:anchor="trading-statistics-rest-api-get-put-call-ratio" w:history="1">
        <w:r>
          <w:rPr>
            <w:rStyle w:val="a3"/>
          </w:rPr>
          <w:t>Get put/call ratio</w:t>
        </w:r>
      </w:hyperlink>
      <w:r>
        <w:t xml:space="preserve"> </w:t>
      </w:r>
    </w:p>
    <w:p w:rsidR="00000000" w:rsidRDefault="00000000">
      <w:pPr>
        <w:numPr>
          <w:ilvl w:val="2"/>
          <w:numId w:val="3"/>
        </w:numPr>
        <w:spacing w:before="100" w:beforeAutospacing="1" w:after="100" w:afterAutospacing="1"/>
        <w:divId w:val="739864416"/>
      </w:pPr>
      <w:hyperlink r:id="rId415" w:anchor="trading-statistics-rest-api-get-open-interest-and-volume-expiry" w:history="1">
        <w:r>
          <w:rPr>
            <w:rStyle w:val="a3"/>
          </w:rPr>
          <w:t>Get open interest and volume (expiry)</w:t>
        </w:r>
      </w:hyperlink>
      <w:r>
        <w:t xml:space="preserve"> </w:t>
      </w:r>
    </w:p>
    <w:p w:rsidR="00000000" w:rsidRDefault="00000000">
      <w:pPr>
        <w:numPr>
          <w:ilvl w:val="2"/>
          <w:numId w:val="3"/>
        </w:numPr>
        <w:spacing w:before="100" w:beforeAutospacing="1" w:after="100" w:afterAutospacing="1"/>
        <w:divId w:val="739864416"/>
      </w:pPr>
      <w:hyperlink r:id="rId416" w:anchor="trading-statistics-rest-api-get-open-interest-and-volume-strike" w:history="1">
        <w:r>
          <w:rPr>
            <w:rStyle w:val="a3"/>
          </w:rPr>
          <w:t>Get open interest and volume (strike)</w:t>
        </w:r>
      </w:hyperlink>
      <w:r>
        <w:t xml:space="preserve"> </w:t>
      </w:r>
    </w:p>
    <w:p w:rsidR="00000000" w:rsidRDefault="00000000">
      <w:pPr>
        <w:numPr>
          <w:ilvl w:val="2"/>
          <w:numId w:val="3"/>
        </w:numPr>
        <w:spacing w:before="100" w:beforeAutospacing="1" w:after="100" w:afterAutospacing="1"/>
        <w:divId w:val="739864416"/>
      </w:pPr>
      <w:hyperlink r:id="rId417" w:anchor="trading-statistics-rest-api-get-taker-flow" w:history="1">
        <w:r>
          <w:rPr>
            <w:rStyle w:val="a3"/>
          </w:rPr>
          <w:t>Get taker flow</w:t>
        </w:r>
      </w:hyperlink>
      <w:r>
        <w:t xml:space="preserve"> </w:t>
      </w:r>
    </w:p>
    <w:p w:rsidR="00000000" w:rsidRDefault="00000000">
      <w:pPr>
        <w:numPr>
          <w:ilvl w:val="0"/>
          <w:numId w:val="3"/>
        </w:numPr>
        <w:spacing w:before="100" w:beforeAutospacing="1" w:after="100" w:afterAutospacing="1"/>
        <w:divId w:val="739864416"/>
      </w:pPr>
      <w:hyperlink r:id="rId418" w:anchor="funding-account" w:history="1">
        <w:r>
          <w:rPr>
            <w:rStyle w:val="a3"/>
          </w:rPr>
          <w:t>Funding Account</w:t>
        </w:r>
      </w:hyperlink>
      <w:r>
        <w:t xml:space="preserve"> </w:t>
      </w:r>
    </w:p>
    <w:p w:rsidR="00000000" w:rsidRDefault="00000000">
      <w:pPr>
        <w:numPr>
          <w:ilvl w:val="1"/>
          <w:numId w:val="3"/>
        </w:numPr>
        <w:spacing w:before="100" w:beforeAutospacing="1" w:after="100" w:afterAutospacing="1"/>
        <w:divId w:val="739864416"/>
      </w:pPr>
      <w:hyperlink r:id="rId419" w:anchor="funding-account-rest-api" w:history="1">
        <w:r>
          <w:rPr>
            <w:rStyle w:val="a3"/>
          </w:rPr>
          <w:t>REST API</w:t>
        </w:r>
      </w:hyperlink>
      <w:r>
        <w:t xml:space="preserve"> </w:t>
      </w:r>
    </w:p>
    <w:p w:rsidR="00000000" w:rsidRDefault="00000000">
      <w:pPr>
        <w:numPr>
          <w:ilvl w:val="2"/>
          <w:numId w:val="3"/>
        </w:numPr>
        <w:spacing w:before="100" w:beforeAutospacing="1" w:after="100" w:afterAutospacing="1"/>
        <w:divId w:val="739864416"/>
      </w:pPr>
      <w:hyperlink r:id="rId420" w:anchor="funding-account-rest-api-get-currencies" w:history="1">
        <w:r>
          <w:rPr>
            <w:rStyle w:val="a3"/>
          </w:rPr>
          <w:t>Get currencies</w:t>
        </w:r>
      </w:hyperlink>
      <w:r>
        <w:t xml:space="preserve"> </w:t>
      </w:r>
    </w:p>
    <w:p w:rsidR="00000000" w:rsidRDefault="00000000">
      <w:pPr>
        <w:numPr>
          <w:ilvl w:val="2"/>
          <w:numId w:val="3"/>
        </w:numPr>
        <w:spacing w:before="100" w:beforeAutospacing="1" w:after="100" w:afterAutospacing="1"/>
        <w:divId w:val="739864416"/>
      </w:pPr>
      <w:hyperlink r:id="rId421" w:anchor="funding-account-rest-api-get-balance" w:history="1">
        <w:r>
          <w:rPr>
            <w:rStyle w:val="a3"/>
          </w:rPr>
          <w:t>Get balance</w:t>
        </w:r>
      </w:hyperlink>
      <w:r>
        <w:t xml:space="preserve"> </w:t>
      </w:r>
    </w:p>
    <w:p w:rsidR="00000000" w:rsidRDefault="00000000">
      <w:pPr>
        <w:numPr>
          <w:ilvl w:val="2"/>
          <w:numId w:val="3"/>
        </w:numPr>
        <w:spacing w:before="100" w:beforeAutospacing="1" w:after="100" w:afterAutospacing="1"/>
        <w:divId w:val="739864416"/>
      </w:pPr>
      <w:hyperlink r:id="rId422" w:anchor="funding-account-rest-api-get-non-tradable-assets" w:history="1">
        <w:r>
          <w:rPr>
            <w:rStyle w:val="a3"/>
          </w:rPr>
          <w:t>Get non-tradable assets</w:t>
        </w:r>
      </w:hyperlink>
      <w:r>
        <w:t xml:space="preserve"> </w:t>
      </w:r>
    </w:p>
    <w:p w:rsidR="00000000" w:rsidRDefault="00000000">
      <w:pPr>
        <w:numPr>
          <w:ilvl w:val="2"/>
          <w:numId w:val="3"/>
        </w:numPr>
        <w:spacing w:before="100" w:beforeAutospacing="1" w:after="100" w:afterAutospacing="1"/>
        <w:divId w:val="739864416"/>
      </w:pPr>
      <w:hyperlink r:id="rId423" w:anchor="funding-account-rest-api-get-account-asset-valuation" w:history="1">
        <w:r>
          <w:rPr>
            <w:rStyle w:val="a3"/>
          </w:rPr>
          <w:t>Get account asset valuation</w:t>
        </w:r>
      </w:hyperlink>
      <w:r>
        <w:t xml:space="preserve"> </w:t>
      </w:r>
    </w:p>
    <w:p w:rsidR="00000000" w:rsidRDefault="00000000">
      <w:pPr>
        <w:numPr>
          <w:ilvl w:val="2"/>
          <w:numId w:val="3"/>
        </w:numPr>
        <w:spacing w:before="100" w:beforeAutospacing="1" w:after="100" w:afterAutospacing="1"/>
        <w:divId w:val="739864416"/>
      </w:pPr>
      <w:hyperlink r:id="rId424" w:anchor="funding-account-rest-api-funds-transfer" w:history="1">
        <w:r>
          <w:rPr>
            <w:rStyle w:val="a3"/>
          </w:rPr>
          <w:t>Funds transfer</w:t>
        </w:r>
      </w:hyperlink>
      <w:r>
        <w:t xml:space="preserve"> </w:t>
      </w:r>
    </w:p>
    <w:p w:rsidR="00000000" w:rsidRDefault="00000000">
      <w:pPr>
        <w:numPr>
          <w:ilvl w:val="2"/>
          <w:numId w:val="3"/>
        </w:numPr>
        <w:spacing w:before="100" w:beforeAutospacing="1" w:after="100" w:afterAutospacing="1"/>
        <w:divId w:val="739864416"/>
      </w:pPr>
      <w:hyperlink r:id="rId425" w:anchor="funding-account-rest-api-get-funds-transfer-state" w:history="1">
        <w:r>
          <w:rPr>
            <w:rStyle w:val="a3"/>
          </w:rPr>
          <w:t>Get funds transfer state</w:t>
        </w:r>
      </w:hyperlink>
      <w:r>
        <w:t xml:space="preserve"> </w:t>
      </w:r>
    </w:p>
    <w:p w:rsidR="00000000" w:rsidRDefault="00000000">
      <w:pPr>
        <w:numPr>
          <w:ilvl w:val="2"/>
          <w:numId w:val="3"/>
        </w:numPr>
        <w:spacing w:before="100" w:beforeAutospacing="1" w:after="100" w:afterAutospacing="1"/>
        <w:divId w:val="739864416"/>
      </w:pPr>
      <w:hyperlink r:id="rId426" w:anchor="funding-account-rest-api-asset-bills-details" w:history="1">
        <w:r>
          <w:rPr>
            <w:rStyle w:val="a3"/>
          </w:rPr>
          <w:t>Asset bills details</w:t>
        </w:r>
      </w:hyperlink>
      <w:r>
        <w:t xml:space="preserve"> </w:t>
      </w:r>
    </w:p>
    <w:p w:rsidR="00000000" w:rsidRDefault="00000000">
      <w:pPr>
        <w:numPr>
          <w:ilvl w:val="2"/>
          <w:numId w:val="3"/>
        </w:numPr>
        <w:spacing w:before="100" w:beforeAutospacing="1" w:after="100" w:afterAutospacing="1"/>
        <w:divId w:val="739864416"/>
      </w:pPr>
      <w:hyperlink r:id="rId427" w:anchor="funding-account-rest-api-get-deposit-address" w:history="1">
        <w:r>
          <w:rPr>
            <w:rStyle w:val="a3"/>
          </w:rPr>
          <w:t>Get deposit address</w:t>
        </w:r>
      </w:hyperlink>
      <w:r>
        <w:t xml:space="preserve"> </w:t>
      </w:r>
    </w:p>
    <w:p w:rsidR="00000000" w:rsidRDefault="00000000">
      <w:pPr>
        <w:numPr>
          <w:ilvl w:val="2"/>
          <w:numId w:val="3"/>
        </w:numPr>
        <w:spacing w:before="100" w:beforeAutospacing="1" w:after="100" w:afterAutospacing="1"/>
        <w:divId w:val="739864416"/>
      </w:pPr>
      <w:hyperlink r:id="rId428" w:anchor="funding-account-rest-api-get-deposit-history" w:history="1">
        <w:r>
          <w:rPr>
            <w:rStyle w:val="a3"/>
          </w:rPr>
          <w:t>Get deposit history</w:t>
        </w:r>
      </w:hyperlink>
      <w:r>
        <w:t xml:space="preserve"> </w:t>
      </w:r>
    </w:p>
    <w:p w:rsidR="00000000" w:rsidRDefault="00000000">
      <w:pPr>
        <w:numPr>
          <w:ilvl w:val="2"/>
          <w:numId w:val="3"/>
        </w:numPr>
        <w:spacing w:before="100" w:beforeAutospacing="1" w:after="100" w:afterAutospacing="1"/>
        <w:divId w:val="739864416"/>
      </w:pPr>
      <w:hyperlink r:id="rId429" w:anchor="funding-account-rest-api-withdrawal" w:history="1">
        <w:r>
          <w:rPr>
            <w:rStyle w:val="a3"/>
          </w:rPr>
          <w:t>Withdrawal</w:t>
        </w:r>
      </w:hyperlink>
      <w:r>
        <w:t xml:space="preserve"> </w:t>
      </w:r>
    </w:p>
    <w:p w:rsidR="00000000" w:rsidRDefault="00000000">
      <w:pPr>
        <w:numPr>
          <w:ilvl w:val="2"/>
          <w:numId w:val="3"/>
        </w:numPr>
        <w:spacing w:before="100" w:beforeAutospacing="1" w:after="100" w:afterAutospacing="1"/>
        <w:divId w:val="739864416"/>
      </w:pPr>
      <w:hyperlink r:id="rId430" w:anchor="funding-account-rest-api-cancel-withdrawal" w:history="1">
        <w:r>
          <w:rPr>
            <w:rStyle w:val="a3"/>
          </w:rPr>
          <w:t>Cancel withdrawal</w:t>
        </w:r>
      </w:hyperlink>
      <w:r>
        <w:t xml:space="preserve"> </w:t>
      </w:r>
    </w:p>
    <w:p w:rsidR="00000000" w:rsidRDefault="00000000">
      <w:pPr>
        <w:numPr>
          <w:ilvl w:val="2"/>
          <w:numId w:val="3"/>
        </w:numPr>
        <w:spacing w:before="100" w:beforeAutospacing="1" w:after="100" w:afterAutospacing="1"/>
        <w:divId w:val="739864416"/>
      </w:pPr>
      <w:hyperlink r:id="rId431" w:anchor="funding-account-rest-api-get-withdrawal-history" w:history="1">
        <w:r>
          <w:rPr>
            <w:rStyle w:val="a3"/>
          </w:rPr>
          <w:t>Get withdrawal history</w:t>
        </w:r>
      </w:hyperlink>
      <w:r>
        <w:t xml:space="preserve"> </w:t>
      </w:r>
    </w:p>
    <w:p w:rsidR="00000000" w:rsidRDefault="00000000">
      <w:pPr>
        <w:numPr>
          <w:ilvl w:val="2"/>
          <w:numId w:val="3"/>
        </w:numPr>
        <w:spacing w:before="100" w:beforeAutospacing="1" w:after="100" w:afterAutospacing="1"/>
        <w:divId w:val="739864416"/>
      </w:pPr>
      <w:hyperlink r:id="rId432" w:anchor="funding-account-rest-api-get-deposit-withdraw-status" w:history="1">
        <w:r>
          <w:rPr>
            <w:rStyle w:val="a3"/>
          </w:rPr>
          <w:t>Get deposit withdraw status</w:t>
        </w:r>
      </w:hyperlink>
      <w:r>
        <w:t xml:space="preserve"> </w:t>
      </w:r>
    </w:p>
    <w:p w:rsidR="00000000" w:rsidRDefault="00000000">
      <w:pPr>
        <w:numPr>
          <w:ilvl w:val="2"/>
          <w:numId w:val="3"/>
        </w:numPr>
        <w:spacing w:before="100" w:beforeAutospacing="1" w:after="100" w:afterAutospacing="1"/>
        <w:divId w:val="739864416"/>
      </w:pPr>
      <w:hyperlink r:id="rId433" w:anchor="funding-account-rest-api-get-exchange-list-public" w:history="1">
        <w:r>
          <w:rPr>
            <w:rStyle w:val="a3"/>
          </w:rPr>
          <w:t>Get exchange list (public)</w:t>
        </w:r>
      </w:hyperlink>
      <w:r>
        <w:t xml:space="preserve"> </w:t>
      </w:r>
    </w:p>
    <w:p w:rsidR="00000000" w:rsidRDefault="00000000">
      <w:pPr>
        <w:numPr>
          <w:ilvl w:val="2"/>
          <w:numId w:val="3"/>
        </w:numPr>
        <w:spacing w:before="100" w:beforeAutospacing="1" w:after="100" w:afterAutospacing="1"/>
        <w:divId w:val="739864416"/>
      </w:pPr>
      <w:hyperlink r:id="rId434" w:anchor="funding-account-rest-api-apply-for-monthly-statement-last-year" w:history="1">
        <w:r>
          <w:rPr>
            <w:rStyle w:val="a3"/>
          </w:rPr>
          <w:t>Apply for monthly statement (last year)</w:t>
        </w:r>
      </w:hyperlink>
      <w:r>
        <w:t xml:space="preserve"> </w:t>
      </w:r>
    </w:p>
    <w:p w:rsidR="00000000" w:rsidRDefault="00000000">
      <w:pPr>
        <w:numPr>
          <w:ilvl w:val="2"/>
          <w:numId w:val="3"/>
        </w:numPr>
        <w:spacing w:before="100" w:beforeAutospacing="1" w:after="100" w:afterAutospacing="1"/>
        <w:divId w:val="739864416"/>
      </w:pPr>
      <w:hyperlink r:id="rId435" w:anchor="funding-account-rest-api-get-monthly-statement-last-year" w:history="1">
        <w:r>
          <w:rPr>
            <w:rStyle w:val="a3"/>
          </w:rPr>
          <w:t>GET monthly statement (last year)</w:t>
        </w:r>
      </w:hyperlink>
      <w:r>
        <w:t xml:space="preserve"> </w:t>
      </w:r>
    </w:p>
    <w:p w:rsidR="00000000" w:rsidRDefault="00000000">
      <w:pPr>
        <w:numPr>
          <w:ilvl w:val="2"/>
          <w:numId w:val="3"/>
        </w:numPr>
        <w:spacing w:before="100" w:beforeAutospacing="1" w:after="100" w:afterAutospacing="1"/>
        <w:divId w:val="739864416"/>
      </w:pPr>
      <w:hyperlink r:id="rId436" w:anchor="funding-account-rest-api-get-convert-currencies" w:history="1">
        <w:r>
          <w:rPr>
            <w:rStyle w:val="a3"/>
          </w:rPr>
          <w:t>Get convert currencies</w:t>
        </w:r>
      </w:hyperlink>
      <w:r>
        <w:t xml:space="preserve"> </w:t>
      </w:r>
    </w:p>
    <w:p w:rsidR="00000000" w:rsidRDefault="00000000">
      <w:pPr>
        <w:numPr>
          <w:ilvl w:val="2"/>
          <w:numId w:val="3"/>
        </w:numPr>
        <w:spacing w:before="100" w:beforeAutospacing="1" w:after="100" w:afterAutospacing="1"/>
        <w:divId w:val="739864416"/>
      </w:pPr>
      <w:hyperlink r:id="rId437" w:anchor="funding-account-rest-api-get-convert-currency-pair" w:history="1">
        <w:r>
          <w:rPr>
            <w:rStyle w:val="a3"/>
          </w:rPr>
          <w:t>Get convert currency pair</w:t>
        </w:r>
      </w:hyperlink>
      <w:r>
        <w:t xml:space="preserve"> </w:t>
      </w:r>
    </w:p>
    <w:p w:rsidR="00000000" w:rsidRDefault="00000000">
      <w:pPr>
        <w:numPr>
          <w:ilvl w:val="2"/>
          <w:numId w:val="3"/>
        </w:numPr>
        <w:spacing w:before="100" w:beforeAutospacing="1" w:after="100" w:afterAutospacing="1"/>
        <w:divId w:val="739864416"/>
      </w:pPr>
      <w:hyperlink r:id="rId438" w:anchor="funding-account-rest-api-estimate-quote" w:history="1">
        <w:r>
          <w:rPr>
            <w:rStyle w:val="a3"/>
          </w:rPr>
          <w:t>Estimate quote</w:t>
        </w:r>
      </w:hyperlink>
      <w:r>
        <w:t xml:space="preserve"> </w:t>
      </w:r>
    </w:p>
    <w:p w:rsidR="00000000" w:rsidRDefault="00000000">
      <w:pPr>
        <w:numPr>
          <w:ilvl w:val="2"/>
          <w:numId w:val="3"/>
        </w:numPr>
        <w:spacing w:before="100" w:beforeAutospacing="1" w:after="100" w:afterAutospacing="1"/>
        <w:divId w:val="739864416"/>
      </w:pPr>
      <w:hyperlink r:id="rId439" w:anchor="funding-account-rest-api-convert-trade" w:history="1">
        <w:r>
          <w:rPr>
            <w:rStyle w:val="a3"/>
          </w:rPr>
          <w:t>Convert trade</w:t>
        </w:r>
      </w:hyperlink>
      <w:r>
        <w:t xml:space="preserve"> </w:t>
      </w:r>
    </w:p>
    <w:p w:rsidR="00000000" w:rsidRDefault="00000000">
      <w:pPr>
        <w:numPr>
          <w:ilvl w:val="2"/>
          <w:numId w:val="3"/>
        </w:numPr>
        <w:spacing w:before="100" w:beforeAutospacing="1" w:after="100" w:afterAutospacing="1"/>
        <w:divId w:val="739864416"/>
      </w:pPr>
      <w:hyperlink r:id="rId440" w:anchor="funding-account-rest-api-get-convert-history" w:history="1">
        <w:r>
          <w:rPr>
            <w:rStyle w:val="a3"/>
          </w:rPr>
          <w:t>Get convert history</w:t>
        </w:r>
      </w:hyperlink>
      <w:r>
        <w:t xml:space="preserve"> </w:t>
      </w:r>
    </w:p>
    <w:p w:rsidR="00000000" w:rsidRDefault="00000000">
      <w:pPr>
        <w:numPr>
          <w:ilvl w:val="2"/>
          <w:numId w:val="3"/>
        </w:numPr>
        <w:spacing w:before="100" w:beforeAutospacing="1" w:after="100" w:afterAutospacing="1"/>
        <w:divId w:val="739864416"/>
      </w:pPr>
      <w:hyperlink r:id="rId441" w:anchor="funding-account-rest-api-get-deposit-payment-methods" w:history="1">
        <w:r>
          <w:rPr>
            <w:rStyle w:val="a3"/>
          </w:rPr>
          <w:t>Get deposit payment methods</w:t>
        </w:r>
      </w:hyperlink>
      <w:r>
        <w:t xml:space="preserve"> </w:t>
      </w:r>
    </w:p>
    <w:p w:rsidR="00000000" w:rsidRDefault="00000000">
      <w:pPr>
        <w:numPr>
          <w:ilvl w:val="2"/>
          <w:numId w:val="3"/>
        </w:numPr>
        <w:spacing w:before="100" w:beforeAutospacing="1" w:after="100" w:afterAutospacing="1"/>
        <w:divId w:val="739864416"/>
      </w:pPr>
      <w:hyperlink r:id="rId442" w:anchor="funding-account-rest-api-get-withdrawal-payment-methods" w:history="1">
        <w:r>
          <w:rPr>
            <w:rStyle w:val="a3"/>
          </w:rPr>
          <w:t>Get withdrawal payment methods</w:t>
        </w:r>
      </w:hyperlink>
      <w:r>
        <w:t xml:space="preserve"> </w:t>
      </w:r>
    </w:p>
    <w:p w:rsidR="00000000" w:rsidRDefault="00000000">
      <w:pPr>
        <w:numPr>
          <w:ilvl w:val="2"/>
          <w:numId w:val="3"/>
        </w:numPr>
        <w:spacing w:before="100" w:beforeAutospacing="1" w:after="100" w:afterAutospacing="1"/>
        <w:divId w:val="739864416"/>
      </w:pPr>
      <w:hyperlink r:id="rId443" w:anchor="funding-account-rest-api-create-withdrawal-order" w:history="1">
        <w:r>
          <w:rPr>
            <w:rStyle w:val="a3"/>
          </w:rPr>
          <w:t>Create Withdrawal Order</w:t>
        </w:r>
      </w:hyperlink>
      <w:r>
        <w:t xml:space="preserve"> </w:t>
      </w:r>
    </w:p>
    <w:p w:rsidR="00000000" w:rsidRDefault="00000000">
      <w:pPr>
        <w:numPr>
          <w:ilvl w:val="2"/>
          <w:numId w:val="3"/>
        </w:numPr>
        <w:spacing w:before="100" w:beforeAutospacing="1" w:after="100" w:afterAutospacing="1"/>
        <w:divId w:val="739864416"/>
      </w:pPr>
      <w:hyperlink r:id="rId444" w:anchor="funding-account-rest-api-cancel-withdrawal-order" w:history="1">
        <w:r>
          <w:rPr>
            <w:rStyle w:val="a3"/>
          </w:rPr>
          <w:t>Cancel Withdrawal Order</w:t>
        </w:r>
      </w:hyperlink>
      <w:r>
        <w:t xml:space="preserve"> </w:t>
      </w:r>
    </w:p>
    <w:p w:rsidR="00000000" w:rsidRDefault="00000000">
      <w:pPr>
        <w:numPr>
          <w:ilvl w:val="2"/>
          <w:numId w:val="3"/>
        </w:numPr>
        <w:spacing w:before="100" w:beforeAutospacing="1" w:after="100" w:afterAutospacing="1"/>
        <w:divId w:val="739864416"/>
      </w:pPr>
      <w:hyperlink r:id="rId445" w:anchor="funding-account-rest-api-get-withdrawal-order-history" w:history="1">
        <w:r>
          <w:rPr>
            <w:rStyle w:val="a3"/>
          </w:rPr>
          <w:t>Get Withdrawal Order History</w:t>
        </w:r>
      </w:hyperlink>
      <w:r>
        <w:t xml:space="preserve"> </w:t>
      </w:r>
    </w:p>
    <w:p w:rsidR="00000000" w:rsidRDefault="00000000">
      <w:pPr>
        <w:numPr>
          <w:ilvl w:val="2"/>
          <w:numId w:val="3"/>
        </w:numPr>
        <w:spacing w:before="100" w:beforeAutospacing="1" w:after="100" w:afterAutospacing="1"/>
        <w:divId w:val="739864416"/>
      </w:pPr>
      <w:hyperlink r:id="rId446" w:anchor="funding-account-rest-api-get-withdrawal-order-detail" w:history="1">
        <w:r>
          <w:rPr>
            <w:rStyle w:val="a3"/>
          </w:rPr>
          <w:t>Get Withdrawal Order Detail</w:t>
        </w:r>
      </w:hyperlink>
      <w:r>
        <w:t xml:space="preserve"> </w:t>
      </w:r>
    </w:p>
    <w:p w:rsidR="00000000" w:rsidRDefault="00000000">
      <w:pPr>
        <w:numPr>
          <w:ilvl w:val="2"/>
          <w:numId w:val="3"/>
        </w:numPr>
        <w:spacing w:before="100" w:beforeAutospacing="1" w:after="100" w:afterAutospacing="1"/>
        <w:divId w:val="739864416"/>
      </w:pPr>
      <w:hyperlink r:id="rId447" w:anchor="funding-account-rest-api-get-deposit-order-history" w:history="1">
        <w:r>
          <w:rPr>
            <w:rStyle w:val="a3"/>
          </w:rPr>
          <w:t>Get Deposit Order History</w:t>
        </w:r>
      </w:hyperlink>
      <w:r>
        <w:t xml:space="preserve"> </w:t>
      </w:r>
    </w:p>
    <w:p w:rsidR="00000000" w:rsidRDefault="00000000">
      <w:pPr>
        <w:numPr>
          <w:ilvl w:val="2"/>
          <w:numId w:val="3"/>
        </w:numPr>
        <w:spacing w:before="100" w:beforeAutospacing="1" w:after="100" w:afterAutospacing="1"/>
        <w:divId w:val="739864416"/>
      </w:pPr>
      <w:hyperlink r:id="rId448" w:anchor="funding-account-rest-api-get-deposit-order-detail" w:history="1">
        <w:r>
          <w:rPr>
            <w:rStyle w:val="a3"/>
          </w:rPr>
          <w:t>Get Deposit Order Detail</w:t>
        </w:r>
      </w:hyperlink>
      <w:r>
        <w:t xml:space="preserve"> </w:t>
      </w:r>
    </w:p>
    <w:p w:rsidR="00000000" w:rsidRDefault="00000000">
      <w:pPr>
        <w:numPr>
          <w:ilvl w:val="1"/>
          <w:numId w:val="3"/>
        </w:numPr>
        <w:spacing w:before="100" w:beforeAutospacing="1" w:after="100" w:afterAutospacing="1"/>
        <w:divId w:val="739864416"/>
      </w:pPr>
      <w:hyperlink r:id="rId449" w:anchor="funding-account-websocket" w:history="1">
        <w:r>
          <w:rPr>
            <w:rStyle w:val="a3"/>
          </w:rPr>
          <w:t>WebSocket</w:t>
        </w:r>
      </w:hyperlink>
      <w:r>
        <w:t xml:space="preserve"> </w:t>
      </w:r>
    </w:p>
    <w:p w:rsidR="00000000" w:rsidRDefault="00000000">
      <w:pPr>
        <w:numPr>
          <w:ilvl w:val="2"/>
          <w:numId w:val="3"/>
        </w:numPr>
        <w:spacing w:before="100" w:beforeAutospacing="1" w:after="100" w:afterAutospacing="1"/>
        <w:divId w:val="739864416"/>
      </w:pPr>
      <w:hyperlink r:id="rId450" w:anchor="funding-account-websocket-deposit-info-channel" w:history="1">
        <w:r>
          <w:rPr>
            <w:rStyle w:val="a3"/>
          </w:rPr>
          <w:t>Deposit info channel</w:t>
        </w:r>
      </w:hyperlink>
      <w:r>
        <w:t xml:space="preserve"> </w:t>
      </w:r>
    </w:p>
    <w:p w:rsidR="00000000" w:rsidRDefault="00000000">
      <w:pPr>
        <w:numPr>
          <w:ilvl w:val="2"/>
          <w:numId w:val="3"/>
        </w:numPr>
        <w:spacing w:before="100" w:beforeAutospacing="1" w:after="100" w:afterAutospacing="1"/>
        <w:divId w:val="739864416"/>
      </w:pPr>
      <w:hyperlink r:id="rId451" w:anchor="funding-account-websocket-withdrawal-info-channel" w:history="1">
        <w:r>
          <w:rPr>
            <w:rStyle w:val="a3"/>
          </w:rPr>
          <w:t>Withdrawal info channel</w:t>
        </w:r>
      </w:hyperlink>
      <w:r>
        <w:t xml:space="preserve"> </w:t>
      </w:r>
    </w:p>
    <w:p w:rsidR="00000000" w:rsidRDefault="00000000">
      <w:pPr>
        <w:numPr>
          <w:ilvl w:val="0"/>
          <w:numId w:val="3"/>
        </w:numPr>
        <w:spacing w:before="100" w:beforeAutospacing="1" w:after="100" w:afterAutospacing="1"/>
        <w:divId w:val="739864416"/>
      </w:pPr>
      <w:hyperlink r:id="rId452" w:anchor="sub-account" w:history="1">
        <w:r>
          <w:rPr>
            <w:rStyle w:val="a3"/>
          </w:rPr>
          <w:t>Sub-account</w:t>
        </w:r>
      </w:hyperlink>
      <w:r>
        <w:t xml:space="preserve"> </w:t>
      </w:r>
    </w:p>
    <w:p w:rsidR="00000000" w:rsidRDefault="00000000">
      <w:pPr>
        <w:numPr>
          <w:ilvl w:val="1"/>
          <w:numId w:val="3"/>
        </w:numPr>
        <w:spacing w:before="100" w:beforeAutospacing="1" w:after="100" w:afterAutospacing="1"/>
        <w:divId w:val="739864416"/>
      </w:pPr>
      <w:hyperlink r:id="rId453" w:anchor="sub-account-rest-api" w:history="1">
        <w:r>
          <w:rPr>
            <w:rStyle w:val="a3"/>
          </w:rPr>
          <w:t>REST API</w:t>
        </w:r>
      </w:hyperlink>
      <w:r>
        <w:t xml:space="preserve"> </w:t>
      </w:r>
    </w:p>
    <w:p w:rsidR="00000000" w:rsidRDefault="00000000">
      <w:pPr>
        <w:numPr>
          <w:ilvl w:val="2"/>
          <w:numId w:val="3"/>
        </w:numPr>
        <w:spacing w:before="100" w:beforeAutospacing="1" w:after="100" w:afterAutospacing="1"/>
        <w:divId w:val="739864416"/>
      </w:pPr>
      <w:hyperlink r:id="rId454" w:anchor="sub-account-rest-api-get-sub-account-list" w:history="1">
        <w:r>
          <w:rPr>
            <w:rStyle w:val="a3"/>
          </w:rPr>
          <w:t>Get sub-account list</w:t>
        </w:r>
      </w:hyperlink>
      <w:r>
        <w:t xml:space="preserve"> </w:t>
      </w:r>
    </w:p>
    <w:p w:rsidR="00000000" w:rsidRDefault="00000000">
      <w:pPr>
        <w:numPr>
          <w:ilvl w:val="2"/>
          <w:numId w:val="3"/>
        </w:numPr>
        <w:spacing w:before="100" w:beforeAutospacing="1" w:after="100" w:afterAutospacing="1"/>
        <w:divId w:val="739864416"/>
      </w:pPr>
      <w:hyperlink r:id="rId455" w:anchor="sub-account-rest-api-reset-the-api-key-of-a-sub-account" w:history="1">
        <w:r>
          <w:rPr>
            <w:rStyle w:val="a3"/>
          </w:rPr>
          <w:t>Reset the API Key of a sub-account</w:t>
        </w:r>
      </w:hyperlink>
      <w:r>
        <w:t xml:space="preserve"> </w:t>
      </w:r>
    </w:p>
    <w:p w:rsidR="00000000" w:rsidRDefault="00000000">
      <w:pPr>
        <w:numPr>
          <w:ilvl w:val="2"/>
          <w:numId w:val="3"/>
        </w:numPr>
        <w:spacing w:before="100" w:beforeAutospacing="1" w:after="100" w:afterAutospacing="1"/>
        <w:divId w:val="739864416"/>
      </w:pPr>
      <w:hyperlink r:id="rId456" w:anchor="sub-account-rest-api-get-sub-account-trading-balance" w:history="1">
        <w:r>
          <w:rPr>
            <w:rStyle w:val="a3"/>
          </w:rPr>
          <w:t>Get sub-account trading balance</w:t>
        </w:r>
      </w:hyperlink>
      <w:r>
        <w:t xml:space="preserve"> </w:t>
      </w:r>
    </w:p>
    <w:p w:rsidR="00000000" w:rsidRDefault="00000000">
      <w:pPr>
        <w:numPr>
          <w:ilvl w:val="2"/>
          <w:numId w:val="3"/>
        </w:numPr>
        <w:spacing w:before="100" w:beforeAutospacing="1" w:after="100" w:afterAutospacing="1"/>
        <w:divId w:val="739864416"/>
      </w:pPr>
      <w:hyperlink r:id="rId457" w:anchor="sub-account-rest-api-get-sub-account-funding-balance" w:history="1">
        <w:r>
          <w:rPr>
            <w:rStyle w:val="a3"/>
          </w:rPr>
          <w:t>Get sub-account funding balance</w:t>
        </w:r>
      </w:hyperlink>
      <w:r>
        <w:t xml:space="preserve"> </w:t>
      </w:r>
    </w:p>
    <w:p w:rsidR="00000000" w:rsidRDefault="00000000">
      <w:pPr>
        <w:numPr>
          <w:ilvl w:val="2"/>
          <w:numId w:val="3"/>
        </w:numPr>
        <w:spacing w:before="100" w:beforeAutospacing="1" w:after="100" w:afterAutospacing="1"/>
        <w:divId w:val="739864416"/>
      </w:pPr>
      <w:hyperlink r:id="rId458" w:anchor="sub-account-rest-api-get-sub-account-maximum-withdrawals" w:history="1">
        <w:r>
          <w:rPr>
            <w:rStyle w:val="a3"/>
          </w:rPr>
          <w:t>Get sub-account maximum withdrawals</w:t>
        </w:r>
      </w:hyperlink>
      <w:r>
        <w:t xml:space="preserve"> </w:t>
      </w:r>
    </w:p>
    <w:p w:rsidR="00000000" w:rsidRDefault="00000000">
      <w:pPr>
        <w:numPr>
          <w:ilvl w:val="2"/>
          <w:numId w:val="3"/>
        </w:numPr>
        <w:spacing w:before="100" w:beforeAutospacing="1" w:after="100" w:afterAutospacing="1"/>
        <w:divId w:val="739864416"/>
      </w:pPr>
      <w:hyperlink r:id="rId459" w:anchor="sub-account-rest-api-get-history-of-sub-account-transfer" w:history="1">
        <w:r>
          <w:rPr>
            <w:rStyle w:val="a3"/>
          </w:rPr>
          <w:t>Get history of sub-account transfer</w:t>
        </w:r>
      </w:hyperlink>
      <w:r>
        <w:t xml:space="preserve"> </w:t>
      </w:r>
    </w:p>
    <w:p w:rsidR="00000000" w:rsidRDefault="00000000">
      <w:pPr>
        <w:numPr>
          <w:ilvl w:val="2"/>
          <w:numId w:val="3"/>
        </w:numPr>
        <w:spacing w:before="100" w:beforeAutospacing="1" w:after="100" w:afterAutospacing="1"/>
        <w:divId w:val="739864416"/>
      </w:pPr>
      <w:hyperlink r:id="rId460" w:anchor="sub-account-rest-api-get-history-of-managed-sub-account-transfer" w:history="1">
        <w:r>
          <w:rPr>
            <w:rStyle w:val="a3"/>
          </w:rPr>
          <w:t>Get history of managed sub-account transfer</w:t>
        </w:r>
      </w:hyperlink>
      <w:r>
        <w:t xml:space="preserve"> </w:t>
      </w:r>
    </w:p>
    <w:p w:rsidR="00000000" w:rsidRDefault="00000000">
      <w:pPr>
        <w:numPr>
          <w:ilvl w:val="2"/>
          <w:numId w:val="3"/>
        </w:numPr>
        <w:spacing w:before="100" w:beforeAutospacing="1" w:after="100" w:afterAutospacing="1"/>
        <w:divId w:val="739864416"/>
      </w:pPr>
      <w:hyperlink r:id="rId461" w:anchor="sub-account-rest-api-master-accounts-manage-the-transfers-between-sub-accounts" w:history="1">
        <w:r>
          <w:rPr>
            <w:rStyle w:val="a3"/>
          </w:rPr>
          <w:t>Master accounts manage the transfers between sub-accounts</w:t>
        </w:r>
      </w:hyperlink>
      <w:r>
        <w:t xml:space="preserve"> </w:t>
      </w:r>
    </w:p>
    <w:p w:rsidR="00000000" w:rsidRDefault="00000000">
      <w:pPr>
        <w:numPr>
          <w:ilvl w:val="2"/>
          <w:numId w:val="3"/>
        </w:numPr>
        <w:spacing w:before="100" w:beforeAutospacing="1" w:after="100" w:afterAutospacing="1"/>
        <w:divId w:val="739864416"/>
      </w:pPr>
      <w:hyperlink r:id="rId462" w:anchor="sub-account-rest-api-set-permission-of-transfer-out" w:history="1">
        <w:r>
          <w:rPr>
            <w:rStyle w:val="a3"/>
          </w:rPr>
          <w:t>Set permission of transfer out</w:t>
        </w:r>
      </w:hyperlink>
      <w:r>
        <w:t xml:space="preserve"> </w:t>
      </w:r>
    </w:p>
    <w:p w:rsidR="00000000" w:rsidRDefault="00000000">
      <w:pPr>
        <w:numPr>
          <w:ilvl w:val="2"/>
          <w:numId w:val="3"/>
        </w:numPr>
        <w:spacing w:before="100" w:beforeAutospacing="1" w:after="100" w:afterAutospacing="1"/>
        <w:divId w:val="739864416"/>
      </w:pPr>
      <w:hyperlink r:id="rId463" w:anchor="sub-account-rest-api-get-custody-trading-sub-account-list" w:history="1">
        <w:r>
          <w:rPr>
            <w:rStyle w:val="a3"/>
          </w:rPr>
          <w:t>Get custody trading sub-account list</w:t>
        </w:r>
      </w:hyperlink>
      <w:r>
        <w:t xml:space="preserve"> </w:t>
      </w:r>
    </w:p>
    <w:p w:rsidR="00000000" w:rsidRDefault="00000000">
      <w:pPr>
        <w:numPr>
          <w:ilvl w:val="0"/>
          <w:numId w:val="3"/>
        </w:numPr>
        <w:spacing w:before="100" w:beforeAutospacing="1" w:after="100" w:afterAutospacing="1"/>
        <w:divId w:val="739864416"/>
      </w:pPr>
      <w:hyperlink r:id="rId464" w:anchor="financial-product" w:history="1">
        <w:r>
          <w:rPr>
            <w:rStyle w:val="a3"/>
          </w:rPr>
          <w:t>Financial Product</w:t>
        </w:r>
      </w:hyperlink>
      <w:r>
        <w:t xml:space="preserve"> </w:t>
      </w:r>
    </w:p>
    <w:p w:rsidR="00000000" w:rsidRDefault="00000000">
      <w:pPr>
        <w:numPr>
          <w:ilvl w:val="1"/>
          <w:numId w:val="3"/>
        </w:numPr>
        <w:spacing w:before="100" w:beforeAutospacing="1" w:after="100" w:afterAutospacing="1"/>
        <w:divId w:val="739864416"/>
      </w:pPr>
      <w:hyperlink r:id="rId465" w:anchor="financial-product-on-chain-earn" w:history="1">
        <w:r>
          <w:rPr>
            <w:rStyle w:val="a3"/>
          </w:rPr>
          <w:t>On-chain earn</w:t>
        </w:r>
      </w:hyperlink>
      <w:r>
        <w:t xml:space="preserve"> </w:t>
      </w:r>
    </w:p>
    <w:p w:rsidR="00000000" w:rsidRDefault="00000000">
      <w:pPr>
        <w:numPr>
          <w:ilvl w:val="2"/>
          <w:numId w:val="3"/>
        </w:numPr>
        <w:spacing w:before="100" w:beforeAutospacing="1" w:after="100" w:afterAutospacing="1"/>
        <w:divId w:val="739864416"/>
      </w:pPr>
      <w:hyperlink r:id="rId466" w:anchor="financial-product-on-chain-earn-get-offers" w:history="1">
        <w:r>
          <w:rPr>
            <w:rStyle w:val="a3"/>
          </w:rPr>
          <w:t>GET / Offers</w:t>
        </w:r>
      </w:hyperlink>
      <w:r>
        <w:t xml:space="preserve"> </w:t>
      </w:r>
    </w:p>
    <w:p w:rsidR="00000000" w:rsidRDefault="00000000">
      <w:pPr>
        <w:numPr>
          <w:ilvl w:val="2"/>
          <w:numId w:val="3"/>
        </w:numPr>
        <w:spacing w:before="100" w:beforeAutospacing="1" w:after="100" w:afterAutospacing="1"/>
        <w:divId w:val="739864416"/>
      </w:pPr>
      <w:hyperlink r:id="rId467" w:anchor="financial-product-on-chain-earn-post-purchase" w:history="1">
        <w:r>
          <w:rPr>
            <w:rStyle w:val="a3"/>
          </w:rPr>
          <w:t>POST / Purchase</w:t>
        </w:r>
      </w:hyperlink>
      <w:r>
        <w:t xml:space="preserve"> </w:t>
      </w:r>
    </w:p>
    <w:p w:rsidR="00000000" w:rsidRDefault="00000000">
      <w:pPr>
        <w:numPr>
          <w:ilvl w:val="2"/>
          <w:numId w:val="3"/>
        </w:numPr>
        <w:spacing w:before="100" w:beforeAutospacing="1" w:after="100" w:afterAutospacing="1"/>
        <w:divId w:val="739864416"/>
      </w:pPr>
      <w:hyperlink r:id="rId468" w:anchor="financial-product-on-chain-earn-post-redeem" w:history="1">
        <w:r>
          <w:rPr>
            <w:rStyle w:val="a3"/>
          </w:rPr>
          <w:t>POST / Redeem</w:t>
        </w:r>
      </w:hyperlink>
      <w:r>
        <w:t xml:space="preserve"> </w:t>
      </w:r>
    </w:p>
    <w:p w:rsidR="00000000" w:rsidRDefault="00000000">
      <w:pPr>
        <w:numPr>
          <w:ilvl w:val="2"/>
          <w:numId w:val="3"/>
        </w:numPr>
        <w:spacing w:before="100" w:beforeAutospacing="1" w:after="100" w:afterAutospacing="1"/>
        <w:divId w:val="739864416"/>
      </w:pPr>
      <w:hyperlink r:id="rId469" w:anchor="financial-product-on-chain-earn-post-cancel-purchases-redemptions" w:history="1">
        <w:r>
          <w:rPr>
            <w:rStyle w:val="a3"/>
          </w:rPr>
          <w:t>POST / Cancel purchases/redemptions</w:t>
        </w:r>
      </w:hyperlink>
      <w:r>
        <w:t xml:space="preserve"> </w:t>
      </w:r>
    </w:p>
    <w:p w:rsidR="00000000" w:rsidRDefault="00000000">
      <w:pPr>
        <w:numPr>
          <w:ilvl w:val="2"/>
          <w:numId w:val="3"/>
        </w:numPr>
        <w:spacing w:before="100" w:beforeAutospacing="1" w:after="100" w:afterAutospacing="1"/>
        <w:divId w:val="739864416"/>
      </w:pPr>
      <w:hyperlink r:id="rId470" w:anchor="financial-product-on-chain-earn-get-active-orders" w:history="1">
        <w:r>
          <w:rPr>
            <w:rStyle w:val="a3"/>
          </w:rPr>
          <w:t>GET / Active orders</w:t>
        </w:r>
      </w:hyperlink>
      <w:r>
        <w:t xml:space="preserve"> </w:t>
      </w:r>
    </w:p>
    <w:p w:rsidR="00000000" w:rsidRDefault="00000000">
      <w:pPr>
        <w:numPr>
          <w:ilvl w:val="2"/>
          <w:numId w:val="3"/>
        </w:numPr>
        <w:spacing w:before="100" w:beforeAutospacing="1" w:after="100" w:afterAutospacing="1"/>
        <w:divId w:val="739864416"/>
      </w:pPr>
      <w:hyperlink r:id="rId471" w:anchor="financial-product-on-chain-earn-get-order-history" w:history="1">
        <w:r>
          <w:rPr>
            <w:rStyle w:val="a3"/>
          </w:rPr>
          <w:t>GET / Order history</w:t>
        </w:r>
      </w:hyperlink>
      <w:r>
        <w:t xml:space="preserve"> </w:t>
      </w:r>
    </w:p>
    <w:p w:rsidR="00000000" w:rsidRDefault="00000000">
      <w:pPr>
        <w:numPr>
          <w:ilvl w:val="1"/>
          <w:numId w:val="3"/>
        </w:numPr>
        <w:spacing w:before="100" w:beforeAutospacing="1" w:after="100" w:afterAutospacing="1"/>
        <w:divId w:val="739864416"/>
      </w:pPr>
      <w:hyperlink r:id="rId472" w:anchor="financial-product-eth-staking" w:history="1">
        <w:r>
          <w:rPr>
            <w:rStyle w:val="a3"/>
          </w:rPr>
          <w:t>ETH staking</w:t>
        </w:r>
      </w:hyperlink>
      <w:r>
        <w:t xml:space="preserve"> </w:t>
      </w:r>
    </w:p>
    <w:p w:rsidR="00000000" w:rsidRDefault="00000000">
      <w:pPr>
        <w:numPr>
          <w:ilvl w:val="2"/>
          <w:numId w:val="3"/>
        </w:numPr>
        <w:spacing w:before="100" w:beforeAutospacing="1" w:after="100" w:afterAutospacing="1"/>
        <w:divId w:val="739864416"/>
      </w:pPr>
      <w:hyperlink r:id="rId473" w:anchor="financial-product-eth-staking-get-product-info" w:history="1">
        <w:r>
          <w:rPr>
            <w:rStyle w:val="a3"/>
          </w:rPr>
          <w:t>GET / Product info</w:t>
        </w:r>
      </w:hyperlink>
      <w:r>
        <w:t xml:space="preserve"> </w:t>
      </w:r>
    </w:p>
    <w:p w:rsidR="00000000" w:rsidRDefault="00000000">
      <w:pPr>
        <w:numPr>
          <w:ilvl w:val="2"/>
          <w:numId w:val="3"/>
        </w:numPr>
        <w:spacing w:before="100" w:beforeAutospacing="1" w:after="100" w:afterAutospacing="1"/>
        <w:divId w:val="739864416"/>
      </w:pPr>
      <w:hyperlink r:id="rId474" w:anchor="financial-product-eth-staking-post-purchase" w:history="1">
        <w:r>
          <w:rPr>
            <w:rStyle w:val="a3"/>
          </w:rPr>
          <w:t>POST / Purchase</w:t>
        </w:r>
      </w:hyperlink>
      <w:r>
        <w:t xml:space="preserve"> </w:t>
      </w:r>
    </w:p>
    <w:p w:rsidR="00000000" w:rsidRDefault="00000000">
      <w:pPr>
        <w:numPr>
          <w:ilvl w:val="2"/>
          <w:numId w:val="3"/>
        </w:numPr>
        <w:spacing w:before="100" w:beforeAutospacing="1" w:after="100" w:afterAutospacing="1"/>
        <w:divId w:val="739864416"/>
      </w:pPr>
      <w:hyperlink r:id="rId475" w:anchor="financial-product-eth-staking-post-redeem" w:history="1">
        <w:r>
          <w:rPr>
            <w:rStyle w:val="a3"/>
          </w:rPr>
          <w:t>POST / Redeem</w:t>
        </w:r>
      </w:hyperlink>
      <w:r>
        <w:t xml:space="preserve"> </w:t>
      </w:r>
    </w:p>
    <w:p w:rsidR="00000000" w:rsidRDefault="00000000">
      <w:pPr>
        <w:numPr>
          <w:ilvl w:val="2"/>
          <w:numId w:val="3"/>
        </w:numPr>
        <w:spacing w:before="100" w:beforeAutospacing="1" w:after="100" w:afterAutospacing="1"/>
        <w:divId w:val="739864416"/>
      </w:pPr>
      <w:hyperlink r:id="rId476" w:anchor="financial-product-eth-staking-get-balance" w:history="1">
        <w:r>
          <w:rPr>
            <w:rStyle w:val="a3"/>
          </w:rPr>
          <w:t>GET / Balance</w:t>
        </w:r>
      </w:hyperlink>
      <w:r>
        <w:t xml:space="preserve"> </w:t>
      </w:r>
    </w:p>
    <w:p w:rsidR="00000000" w:rsidRDefault="00000000">
      <w:pPr>
        <w:numPr>
          <w:ilvl w:val="2"/>
          <w:numId w:val="3"/>
        </w:numPr>
        <w:spacing w:before="100" w:beforeAutospacing="1" w:after="100" w:afterAutospacing="1"/>
        <w:divId w:val="739864416"/>
      </w:pPr>
      <w:hyperlink r:id="rId477" w:anchor="financial-product-eth-staking-get-purchase-amp-redeem-history" w:history="1">
        <w:r>
          <w:rPr>
            <w:rStyle w:val="a3"/>
          </w:rPr>
          <w:t>GET / Purchase&amp;Redeem history</w:t>
        </w:r>
      </w:hyperlink>
      <w:r>
        <w:t xml:space="preserve"> </w:t>
      </w:r>
    </w:p>
    <w:p w:rsidR="00000000" w:rsidRDefault="00000000">
      <w:pPr>
        <w:numPr>
          <w:ilvl w:val="2"/>
          <w:numId w:val="3"/>
        </w:numPr>
        <w:spacing w:before="100" w:beforeAutospacing="1" w:after="100" w:afterAutospacing="1"/>
        <w:divId w:val="739864416"/>
      </w:pPr>
      <w:hyperlink r:id="rId478" w:anchor="financial-product-eth-staking-get-apy-history-public" w:history="1">
        <w:r>
          <w:rPr>
            <w:rStyle w:val="a3"/>
          </w:rPr>
          <w:t>GET / APY history (Public)</w:t>
        </w:r>
      </w:hyperlink>
      <w:r>
        <w:t xml:space="preserve"> </w:t>
      </w:r>
    </w:p>
    <w:p w:rsidR="00000000" w:rsidRDefault="00000000">
      <w:pPr>
        <w:numPr>
          <w:ilvl w:val="1"/>
          <w:numId w:val="3"/>
        </w:numPr>
        <w:spacing w:before="100" w:beforeAutospacing="1" w:after="100" w:afterAutospacing="1"/>
        <w:divId w:val="739864416"/>
      </w:pPr>
      <w:hyperlink r:id="rId479" w:anchor="financial-product-simple-earn-flexible" w:history="1">
        <w:r>
          <w:rPr>
            <w:rStyle w:val="a3"/>
          </w:rPr>
          <w:t>Simple earn flexible</w:t>
        </w:r>
      </w:hyperlink>
      <w:r>
        <w:t xml:space="preserve"> </w:t>
      </w:r>
    </w:p>
    <w:p w:rsidR="00000000" w:rsidRDefault="00000000">
      <w:pPr>
        <w:numPr>
          <w:ilvl w:val="2"/>
          <w:numId w:val="3"/>
        </w:numPr>
        <w:spacing w:before="100" w:beforeAutospacing="1" w:after="100" w:afterAutospacing="1"/>
        <w:divId w:val="739864416"/>
      </w:pPr>
      <w:hyperlink r:id="rId480" w:anchor="financial-product-simple-earn-flexible-get-saving-balance" w:history="1">
        <w:r>
          <w:rPr>
            <w:rStyle w:val="a3"/>
          </w:rPr>
          <w:t>GET / Saving balance</w:t>
        </w:r>
      </w:hyperlink>
      <w:r>
        <w:t xml:space="preserve"> </w:t>
      </w:r>
    </w:p>
    <w:p w:rsidR="00000000" w:rsidRDefault="00000000">
      <w:pPr>
        <w:numPr>
          <w:ilvl w:val="2"/>
          <w:numId w:val="3"/>
        </w:numPr>
        <w:spacing w:before="100" w:beforeAutospacing="1" w:after="100" w:afterAutospacing="1"/>
        <w:divId w:val="739864416"/>
      </w:pPr>
      <w:hyperlink r:id="rId481" w:anchor="financial-product-simple-earn-flexible-post-savings-purchase-redemption" w:history="1">
        <w:r>
          <w:rPr>
            <w:rStyle w:val="a3"/>
          </w:rPr>
          <w:t>POST / Savings purchase/redemption</w:t>
        </w:r>
      </w:hyperlink>
      <w:r>
        <w:t xml:space="preserve"> </w:t>
      </w:r>
    </w:p>
    <w:p w:rsidR="00000000" w:rsidRDefault="00000000">
      <w:pPr>
        <w:numPr>
          <w:ilvl w:val="2"/>
          <w:numId w:val="3"/>
        </w:numPr>
        <w:spacing w:before="100" w:beforeAutospacing="1" w:after="100" w:afterAutospacing="1"/>
        <w:divId w:val="739864416"/>
      </w:pPr>
      <w:hyperlink r:id="rId482" w:anchor="financial-product-simple-earn-flexible-post-set-lending-rate" w:history="1">
        <w:r>
          <w:rPr>
            <w:rStyle w:val="a3"/>
          </w:rPr>
          <w:t>POST / Set lending rate</w:t>
        </w:r>
      </w:hyperlink>
      <w:r>
        <w:t xml:space="preserve"> </w:t>
      </w:r>
    </w:p>
    <w:p w:rsidR="00000000" w:rsidRDefault="00000000">
      <w:pPr>
        <w:numPr>
          <w:ilvl w:val="2"/>
          <w:numId w:val="3"/>
        </w:numPr>
        <w:spacing w:before="100" w:beforeAutospacing="1" w:after="100" w:afterAutospacing="1"/>
        <w:divId w:val="739864416"/>
      </w:pPr>
      <w:hyperlink r:id="rId483" w:anchor="financial-product-simple-earn-flexible-get-lending-history" w:history="1">
        <w:r>
          <w:rPr>
            <w:rStyle w:val="a3"/>
          </w:rPr>
          <w:t>GET / Lending history</w:t>
        </w:r>
      </w:hyperlink>
      <w:r>
        <w:t xml:space="preserve"> </w:t>
      </w:r>
    </w:p>
    <w:p w:rsidR="00000000" w:rsidRDefault="00000000">
      <w:pPr>
        <w:numPr>
          <w:ilvl w:val="2"/>
          <w:numId w:val="3"/>
        </w:numPr>
        <w:spacing w:before="100" w:beforeAutospacing="1" w:after="100" w:afterAutospacing="1"/>
        <w:divId w:val="739864416"/>
      </w:pPr>
      <w:hyperlink r:id="rId484" w:anchor="financial-product-simple-earn-flexible-get-public-borrow-info-public" w:history="1">
        <w:r>
          <w:rPr>
            <w:rStyle w:val="a3"/>
          </w:rPr>
          <w:t>GET / Public borrow info (public)</w:t>
        </w:r>
      </w:hyperlink>
      <w:r>
        <w:t xml:space="preserve"> </w:t>
      </w:r>
    </w:p>
    <w:p w:rsidR="00000000" w:rsidRDefault="00000000">
      <w:pPr>
        <w:numPr>
          <w:ilvl w:val="2"/>
          <w:numId w:val="3"/>
        </w:numPr>
        <w:spacing w:before="100" w:beforeAutospacing="1" w:after="100" w:afterAutospacing="1"/>
        <w:divId w:val="739864416"/>
      </w:pPr>
      <w:hyperlink r:id="rId485" w:anchor="financial-product-simple-earn-flexible-get-public-borrow-history-public" w:history="1">
        <w:r>
          <w:rPr>
            <w:rStyle w:val="a3"/>
          </w:rPr>
          <w:t>GET / Public borrow history (public)</w:t>
        </w:r>
      </w:hyperlink>
      <w:r>
        <w:t xml:space="preserve"> </w:t>
      </w:r>
    </w:p>
    <w:p w:rsidR="00000000" w:rsidRDefault="00000000">
      <w:pPr>
        <w:numPr>
          <w:ilvl w:val="1"/>
          <w:numId w:val="3"/>
        </w:numPr>
        <w:spacing w:before="100" w:beforeAutospacing="1" w:after="100" w:afterAutospacing="1"/>
        <w:divId w:val="739864416"/>
      </w:pPr>
      <w:hyperlink r:id="rId486" w:anchor="financial-product-simple-earn-fixed" w:history="1">
        <w:r>
          <w:rPr>
            <w:rStyle w:val="a3"/>
          </w:rPr>
          <w:t>Simple earn fixed</w:t>
        </w:r>
      </w:hyperlink>
      <w:r>
        <w:t xml:space="preserve"> </w:t>
      </w:r>
    </w:p>
    <w:p w:rsidR="00000000" w:rsidRDefault="00000000">
      <w:pPr>
        <w:numPr>
          <w:ilvl w:val="2"/>
          <w:numId w:val="3"/>
        </w:numPr>
        <w:spacing w:before="100" w:beforeAutospacing="1" w:after="100" w:afterAutospacing="1"/>
        <w:divId w:val="739864416"/>
      </w:pPr>
      <w:hyperlink r:id="rId487" w:anchor="financial-product-simple-earn-fixed-get-lending-offers-public" w:history="1">
        <w:r>
          <w:rPr>
            <w:rStyle w:val="a3"/>
          </w:rPr>
          <w:t>GET / Lending offers (public)</w:t>
        </w:r>
      </w:hyperlink>
      <w:r>
        <w:t xml:space="preserve"> </w:t>
      </w:r>
    </w:p>
    <w:p w:rsidR="00000000" w:rsidRDefault="00000000">
      <w:pPr>
        <w:numPr>
          <w:ilvl w:val="2"/>
          <w:numId w:val="3"/>
        </w:numPr>
        <w:spacing w:before="100" w:beforeAutospacing="1" w:after="100" w:afterAutospacing="1"/>
        <w:divId w:val="739864416"/>
      </w:pPr>
      <w:hyperlink r:id="rId488" w:anchor="financial-product-simple-earn-fixed-get-lending-apy-history-public" w:history="1">
        <w:r>
          <w:rPr>
            <w:rStyle w:val="a3"/>
          </w:rPr>
          <w:t>GET / Lending APY history (public)</w:t>
        </w:r>
      </w:hyperlink>
      <w:r>
        <w:t xml:space="preserve"> </w:t>
      </w:r>
    </w:p>
    <w:p w:rsidR="00000000" w:rsidRDefault="00000000">
      <w:pPr>
        <w:numPr>
          <w:ilvl w:val="2"/>
          <w:numId w:val="3"/>
        </w:numPr>
        <w:spacing w:before="100" w:beforeAutospacing="1" w:after="100" w:afterAutospacing="1"/>
        <w:divId w:val="739864416"/>
      </w:pPr>
      <w:hyperlink r:id="rId489" w:anchor="financial-product-simple-earn-fixed-get-lending-volume-public" w:history="1">
        <w:r>
          <w:rPr>
            <w:rStyle w:val="a3"/>
          </w:rPr>
          <w:t>GET / Lending volume (public)</w:t>
        </w:r>
      </w:hyperlink>
      <w:r>
        <w:t xml:space="preserve"> </w:t>
      </w:r>
    </w:p>
    <w:p w:rsidR="00000000" w:rsidRDefault="00000000">
      <w:pPr>
        <w:numPr>
          <w:ilvl w:val="2"/>
          <w:numId w:val="3"/>
        </w:numPr>
        <w:spacing w:before="100" w:beforeAutospacing="1" w:after="100" w:afterAutospacing="1"/>
        <w:divId w:val="739864416"/>
      </w:pPr>
      <w:hyperlink r:id="rId490" w:anchor="financial-product-simple-earn-fixed-post-place-lending-order" w:history="1">
        <w:r>
          <w:rPr>
            <w:rStyle w:val="a3"/>
          </w:rPr>
          <w:t>POST / Place lending order</w:t>
        </w:r>
      </w:hyperlink>
      <w:r>
        <w:t xml:space="preserve"> </w:t>
      </w:r>
    </w:p>
    <w:p w:rsidR="00000000" w:rsidRDefault="00000000">
      <w:pPr>
        <w:numPr>
          <w:ilvl w:val="2"/>
          <w:numId w:val="3"/>
        </w:numPr>
        <w:spacing w:before="100" w:beforeAutospacing="1" w:after="100" w:afterAutospacing="1"/>
        <w:divId w:val="739864416"/>
      </w:pPr>
      <w:hyperlink r:id="rId491" w:anchor="financial-product-simple-earn-fixed-post-amend-lending-order" w:history="1">
        <w:r>
          <w:rPr>
            <w:rStyle w:val="a3"/>
          </w:rPr>
          <w:t>POST / Amend lending order</w:t>
        </w:r>
      </w:hyperlink>
      <w:r>
        <w:t xml:space="preserve"> </w:t>
      </w:r>
    </w:p>
    <w:p w:rsidR="00000000" w:rsidRDefault="00000000">
      <w:pPr>
        <w:numPr>
          <w:ilvl w:val="2"/>
          <w:numId w:val="3"/>
        </w:numPr>
        <w:spacing w:before="100" w:beforeAutospacing="1" w:after="100" w:afterAutospacing="1"/>
        <w:divId w:val="739864416"/>
      </w:pPr>
      <w:hyperlink r:id="rId492" w:anchor="financial-product-simple-earn-fixed-get-lending-order-list" w:history="1">
        <w:r>
          <w:rPr>
            <w:rStyle w:val="a3"/>
          </w:rPr>
          <w:t>GET / Lending order list</w:t>
        </w:r>
      </w:hyperlink>
      <w:r>
        <w:t xml:space="preserve"> </w:t>
      </w:r>
    </w:p>
    <w:p w:rsidR="00000000" w:rsidRDefault="00000000">
      <w:pPr>
        <w:numPr>
          <w:ilvl w:val="2"/>
          <w:numId w:val="3"/>
        </w:numPr>
        <w:spacing w:before="100" w:beforeAutospacing="1" w:after="100" w:afterAutospacing="1"/>
        <w:divId w:val="739864416"/>
      </w:pPr>
      <w:hyperlink r:id="rId493" w:anchor="financial-product-simple-earn-fixed-get-lending-sub-order-list" w:history="1">
        <w:r>
          <w:rPr>
            <w:rStyle w:val="a3"/>
          </w:rPr>
          <w:t>GET / Lending sub order list</w:t>
        </w:r>
      </w:hyperlink>
      <w:r>
        <w:t xml:space="preserve"> </w:t>
      </w:r>
    </w:p>
    <w:p w:rsidR="00000000" w:rsidRDefault="00000000">
      <w:pPr>
        <w:numPr>
          <w:ilvl w:val="1"/>
          <w:numId w:val="3"/>
        </w:numPr>
        <w:spacing w:before="100" w:beforeAutospacing="1" w:after="100" w:afterAutospacing="1"/>
        <w:divId w:val="739864416"/>
      </w:pPr>
      <w:hyperlink r:id="rId494" w:anchor="financial-product-flexible-loan" w:history="1">
        <w:r>
          <w:rPr>
            <w:rStyle w:val="a3"/>
          </w:rPr>
          <w:t>Flexible loan</w:t>
        </w:r>
      </w:hyperlink>
      <w:r>
        <w:t xml:space="preserve"> </w:t>
      </w:r>
    </w:p>
    <w:p w:rsidR="00000000" w:rsidRDefault="00000000">
      <w:pPr>
        <w:numPr>
          <w:ilvl w:val="2"/>
          <w:numId w:val="3"/>
        </w:numPr>
        <w:spacing w:before="100" w:beforeAutospacing="1" w:after="100" w:afterAutospacing="1"/>
        <w:divId w:val="739864416"/>
      </w:pPr>
      <w:hyperlink r:id="rId495" w:anchor="financial-product-flexible-loan-get-borrowable-currencies" w:history="1">
        <w:r>
          <w:rPr>
            <w:rStyle w:val="a3"/>
          </w:rPr>
          <w:t>GET / Borrowable currencies</w:t>
        </w:r>
      </w:hyperlink>
      <w:r>
        <w:t xml:space="preserve"> </w:t>
      </w:r>
    </w:p>
    <w:p w:rsidR="00000000" w:rsidRDefault="00000000">
      <w:pPr>
        <w:numPr>
          <w:ilvl w:val="2"/>
          <w:numId w:val="3"/>
        </w:numPr>
        <w:spacing w:before="100" w:beforeAutospacing="1" w:after="100" w:afterAutospacing="1"/>
        <w:divId w:val="739864416"/>
      </w:pPr>
      <w:hyperlink r:id="rId496" w:anchor="financial-product-flexible-loan-get-collateral-assets" w:history="1">
        <w:r>
          <w:rPr>
            <w:rStyle w:val="a3"/>
          </w:rPr>
          <w:t>GET / Collateral assets</w:t>
        </w:r>
      </w:hyperlink>
      <w:r>
        <w:t xml:space="preserve"> </w:t>
      </w:r>
    </w:p>
    <w:p w:rsidR="00000000" w:rsidRDefault="00000000">
      <w:pPr>
        <w:numPr>
          <w:ilvl w:val="2"/>
          <w:numId w:val="3"/>
        </w:numPr>
        <w:spacing w:before="100" w:beforeAutospacing="1" w:after="100" w:afterAutospacing="1"/>
        <w:divId w:val="739864416"/>
      </w:pPr>
      <w:hyperlink r:id="rId497" w:anchor="financial-product-flexible-loan-post-maximum-loan-amount" w:history="1">
        <w:r>
          <w:rPr>
            <w:rStyle w:val="a3"/>
          </w:rPr>
          <w:t>POST / Maximum loan amount</w:t>
        </w:r>
      </w:hyperlink>
      <w:r>
        <w:t xml:space="preserve"> </w:t>
      </w:r>
    </w:p>
    <w:p w:rsidR="00000000" w:rsidRDefault="00000000">
      <w:pPr>
        <w:numPr>
          <w:ilvl w:val="2"/>
          <w:numId w:val="3"/>
        </w:numPr>
        <w:spacing w:before="100" w:beforeAutospacing="1" w:after="100" w:afterAutospacing="1"/>
        <w:divId w:val="739864416"/>
      </w:pPr>
      <w:hyperlink r:id="rId498" w:anchor="financial-product-flexible-loan-post-adjust-collateral" w:history="1">
        <w:r>
          <w:rPr>
            <w:rStyle w:val="a3"/>
          </w:rPr>
          <w:t>POST / Adjust collateral</w:t>
        </w:r>
      </w:hyperlink>
      <w:r>
        <w:t xml:space="preserve"> </w:t>
      </w:r>
    </w:p>
    <w:p w:rsidR="00000000" w:rsidRDefault="00000000">
      <w:pPr>
        <w:numPr>
          <w:ilvl w:val="2"/>
          <w:numId w:val="3"/>
        </w:numPr>
        <w:spacing w:before="100" w:beforeAutospacing="1" w:after="100" w:afterAutospacing="1"/>
        <w:divId w:val="739864416"/>
      </w:pPr>
      <w:hyperlink r:id="rId499" w:anchor="financial-product-flexible-loan-get-loan-info" w:history="1">
        <w:r>
          <w:rPr>
            <w:rStyle w:val="a3"/>
          </w:rPr>
          <w:t>GET / Loan info</w:t>
        </w:r>
      </w:hyperlink>
      <w:r>
        <w:t xml:space="preserve"> </w:t>
      </w:r>
    </w:p>
    <w:p w:rsidR="00000000" w:rsidRDefault="00000000">
      <w:pPr>
        <w:numPr>
          <w:ilvl w:val="2"/>
          <w:numId w:val="3"/>
        </w:numPr>
        <w:spacing w:before="100" w:beforeAutospacing="1" w:after="100" w:afterAutospacing="1"/>
        <w:divId w:val="739864416"/>
      </w:pPr>
      <w:hyperlink r:id="rId500" w:anchor="financial-product-flexible-loan-get-loan-history" w:history="1">
        <w:r>
          <w:rPr>
            <w:rStyle w:val="a3"/>
          </w:rPr>
          <w:t>GET / Loan history</w:t>
        </w:r>
      </w:hyperlink>
      <w:r>
        <w:t xml:space="preserve"> </w:t>
      </w:r>
    </w:p>
    <w:p w:rsidR="00000000" w:rsidRDefault="00000000">
      <w:pPr>
        <w:numPr>
          <w:ilvl w:val="2"/>
          <w:numId w:val="3"/>
        </w:numPr>
        <w:spacing w:before="100" w:beforeAutospacing="1" w:after="100" w:afterAutospacing="1"/>
        <w:divId w:val="739864416"/>
      </w:pPr>
      <w:hyperlink r:id="rId501" w:anchor="financial-product-flexible-loan-get-accrued-interest" w:history="1">
        <w:r>
          <w:rPr>
            <w:rStyle w:val="a3"/>
          </w:rPr>
          <w:t>GET / Accrued interest</w:t>
        </w:r>
      </w:hyperlink>
      <w:r>
        <w:t xml:space="preserve"> </w:t>
      </w:r>
    </w:p>
    <w:p w:rsidR="00000000" w:rsidRDefault="00000000">
      <w:pPr>
        <w:numPr>
          <w:ilvl w:val="0"/>
          <w:numId w:val="3"/>
        </w:numPr>
        <w:spacing w:before="100" w:beforeAutospacing="1" w:after="100" w:afterAutospacing="1"/>
        <w:divId w:val="739864416"/>
      </w:pPr>
      <w:hyperlink r:id="rId502" w:anchor="affiliate" w:history="1">
        <w:r>
          <w:rPr>
            <w:rStyle w:val="a3"/>
          </w:rPr>
          <w:t>Affiliate</w:t>
        </w:r>
      </w:hyperlink>
      <w:r>
        <w:t xml:space="preserve"> </w:t>
      </w:r>
    </w:p>
    <w:p w:rsidR="00000000" w:rsidRDefault="00000000">
      <w:pPr>
        <w:numPr>
          <w:ilvl w:val="1"/>
          <w:numId w:val="3"/>
        </w:numPr>
        <w:spacing w:before="100" w:beforeAutospacing="1" w:after="100" w:afterAutospacing="1"/>
        <w:divId w:val="739864416"/>
      </w:pPr>
      <w:hyperlink r:id="rId503" w:anchor="affiliate-rest-api" w:history="1">
        <w:r>
          <w:rPr>
            <w:rStyle w:val="a3"/>
          </w:rPr>
          <w:t>REST API</w:t>
        </w:r>
      </w:hyperlink>
      <w:r>
        <w:t xml:space="preserve"> </w:t>
      </w:r>
    </w:p>
    <w:p w:rsidR="00000000" w:rsidRDefault="00000000">
      <w:pPr>
        <w:numPr>
          <w:ilvl w:val="2"/>
          <w:numId w:val="3"/>
        </w:numPr>
        <w:spacing w:before="100" w:beforeAutospacing="1" w:after="100" w:afterAutospacing="1"/>
        <w:divId w:val="739864416"/>
      </w:pPr>
      <w:hyperlink r:id="rId504" w:anchor="affiliate-rest-api-get-the-invitee-39-s-detail" w:history="1">
        <w:r>
          <w:rPr>
            <w:rStyle w:val="a3"/>
          </w:rPr>
          <w:t>Get the invitee's detail</w:t>
        </w:r>
      </w:hyperlink>
      <w:r>
        <w:t xml:space="preserve"> </w:t>
      </w:r>
    </w:p>
    <w:p w:rsidR="00000000" w:rsidRDefault="00000000">
      <w:pPr>
        <w:numPr>
          <w:ilvl w:val="2"/>
          <w:numId w:val="3"/>
        </w:numPr>
        <w:spacing w:before="100" w:beforeAutospacing="1" w:after="100" w:afterAutospacing="1"/>
        <w:divId w:val="739864416"/>
      </w:pPr>
      <w:hyperlink r:id="rId505" w:anchor="affiliate-rest-api-get-the-user-39-s-affiliate-rebate-information" w:history="1">
        <w:r>
          <w:rPr>
            <w:rStyle w:val="a3"/>
          </w:rPr>
          <w:t>Get the user's affiliate rebate information</w:t>
        </w:r>
      </w:hyperlink>
      <w:r>
        <w:t xml:space="preserve"> </w:t>
      </w:r>
    </w:p>
    <w:p w:rsidR="00000000" w:rsidRDefault="00000000">
      <w:pPr>
        <w:numPr>
          <w:ilvl w:val="0"/>
          <w:numId w:val="3"/>
        </w:numPr>
        <w:spacing w:before="100" w:beforeAutospacing="1" w:after="100" w:afterAutospacing="1"/>
        <w:divId w:val="739864416"/>
      </w:pPr>
      <w:hyperlink r:id="rId506" w:anchor="status" w:history="1">
        <w:r>
          <w:rPr>
            <w:rStyle w:val="a3"/>
          </w:rPr>
          <w:t>Status</w:t>
        </w:r>
      </w:hyperlink>
      <w:r>
        <w:t xml:space="preserve"> </w:t>
      </w:r>
    </w:p>
    <w:p w:rsidR="00000000" w:rsidRDefault="00000000">
      <w:pPr>
        <w:numPr>
          <w:ilvl w:val="1"/>
          <w:numId w:val="3"/>
        </w:numPr>
        <w:spacing w:before="100" w:beforeAutospacing="1" w:after="100" w:afterAutospacing="1"/>
        <w:divId w:val="739864416"/>
      </w:pPr>
      <w:hyperlink r:id="rId507" w:anchor="status-get-status" w:history="1">
        <w:r>
          <w:rPr>
            <w:rStyle w:val="a3"/>
          </w:rPr>
          <w:t>GET / Status</w:t>
        </w:r>
      </w:hyperlink>
      <w:r>
        <w:t xml:space="preserve"> </w:t>
      </w:r>
    </w:p>
    <w:p w:rsidR="00000000" w:rsidRDefault="00000000">
      <w:pPr>
        <w:numPr>
          <w:ilvl w:val="1"/>
          <w:numId w:val="3"/>
        </w:numPr>
        <w:spacing w:before="100" w:beforeAutospacing="1" w:after="100" w:afterAutospacing="1"/>
        <w:divId w:val="739864416"/>
      </w:pPr>
      <w:hyperlink r:id="rId508" w:anchor="status-ws-status-channel" w:history="1">
        <w:r>
          <w:rPr>
            <w:rStyle w:val="a3"/>
          </w:rPr>
          <w:t>WS / Status channel</w:t>
        </w:r>
      </w:hyperlink>
      <w:r>
        <w:t xml:space="preserve"> </w:t>
      </w:r>
    </w:p>
    <w:p w:rsidR="00000000" w:rsidRDefault="00000000">
      <w:pPr>
        <w:numPr>
          <w:ilvl w:val="0"/>
          <w:numId w:val="3"/>
        </w:numPr>
        <w:spacing w:before="100" w:beforeAutospacing="1" w:after="100" w:afterAutospacing="1"/>
        <w:divId w:val="739864416"/>
      </w:pPr>
      <w:hyperlink r:id="rId509" w:anchor="announcement" w:history="1">
        <w:r>
          <w:rPr>
            <w:rStyle w:val="a3"/>
          </w:rPr>
          <w:t>Announcement</w:t>
        </w:r>
      </w:hyperlink>
      <w:r>
        <w:t xml:space="preserve"> </w:t>
      </w:r>
    </w:p>
    <w:p w:rsidR="00000000" w:rsidRDefault="00000000">
      <w:pPr>
        <w:numPr>
          <w:ilvl w:val="1"/>
          <w:numId w:val="3"/>
        </w:numPr>
        <w:spacing w:before="100" w:beforeAutospacing="1" w:after="100" w:afterAutospacing="1"/>
        <w:divId w:val="739864416"/>
      </w:pPr>
      <w:hyperlink r:id="rId510" w:anchor="announcement-get-announcements" w:history="1">
        <w:r>
          <w:rPr>
            <w:rStyle w:val="a3"/>
          </w:rPr>
          <w:t>GET / Announcements</w:t>
        </w:r>
      </w:hyperlink>
      <w:r>
        <w:t xml:space="preserve"> </w:t>
      </w:r>
    </w:p>
    <w:p w:rsidR="00000000" w:rsidRDefault="00000000">
      <w:pPr>
        <w:numPr>
          <w:ilvl w:val="1"/>
          <w:numId w:val="3"/>
        </w:numPr>
        <w:spacing w:before="100" w:beforeAutospacing="1" w:after="100" w:afterAutospacing="1"/>
        <w:divId w:val="739864416"/>
      </w:pPr>
      <w:hyperlink r:id="rId511" w:anchor="announcement-get-announcement-types" w:history="1">
        <w:r>
          <w:rPr>
            <w:rStyle w:val="a3"/>
          </w:rPr>
          <w:t>GET / Announcement types</w:t>
        </w:r>
      </w:hyperlink>
      <w:r>
        <w:t xml:space="preserve"> </w:t>
      </w:r>
    </w:p>
    <w:p w:rsidR="00000000" w:rsidRDefault="00000000">
      <w:pPr>
        <w:numPr>
          <w:ilvl w:val="0"/>
          <w:numId w:val="3"/>
        </w:numPr>
        <w:spacing w:before="100" w:beforeAutospacing="1" w:after="100" w:afterAutospacing="1"/>
        <w:divId w:val="739864416"/>
      </w:pPr>
      <w:hyperlink r:id="rId512" w:anchor="error-code" w:history="1">
        <w:r>
          <w:rPr>
            <w:rStyle w:val="a3"/>
          </w:rPr>
          <w:t>Error Code</w:t>
        </w:r>
      </w:hyperlink>
      <w:r>
        <w:t xml:space="preserve"> </w:t>
      </w:r>
    </w:p>
    <w:p w:rsidR="00000000" w:rsidRDefault="00000000">
      <w:pPr>
        <w:numPr>
          <w:ilvl w:val="1"/>
          <w:numId w:val="3"/>
        </w:numPr>
        <w:spacing w:before="100" w:beforeAutospacing="1" w:after="100" w:afterAutospacing="1"/>
        <w:divId w:val="739864416"/>
      </w:pPr>
      <w:hyperlink r:id="rId513" w:anchor="error-code-rest-api" w:history="1">
        <w:r>
          <w:rPr>
            <w:rStyle w:val="a3"/>
          </w:rPr>
          <w:t>REST API</w:t>
        </w:r>
      </w:hyperlink>
      <w:r>
        <w:t xml:space="preserve"> </w:t>
      </w:r>
    </w:p>
    <w:p w:rsidR="00000000" w:rsidRDefault="00000000">
      <w:pPr>
        <w:numPr>
          <w:ilvl w:val="2"/>
          <w:numId w:val="3"/>
        </w:numPr>
        <w:spacing w:before="100" w:beforeAutospacing="1" w:after="100" w:afterAutospacing="1"/>
        <w:divId w:val="739864416"/>
      </w:pPr>
      <w:hyperlink r:id="rId514" w:anchor="error-code-rest-api-public" w:history="1">
        <w:r>
          <w:rPr>
            <w:rStyle w:val="a3"/>
          </w:rPr>
          <w:t>Public</w:t>
        </w:r>
      </w:hyperlink>
      <w:r>
        <w:t xml:space="preserve"> </w:t>
      </w:r>
    </w:p>
    <w:p w:rsidR="00000000" w:rsidRDefault="00000000">
      <w:pPr>
        <w:numPr>
          <w:ilvl w:val="2"/>
          <w:numId w:val="3"/>
        </w:numPr>
        <w:spacing w:before="100" w:beforeAutospacing="1" w:after="100" w:afterAutospacing="1"/>
        <w:divId w:val="739864416"/>
      </w:pPr>
      <w:hyperlink r:id="rId515" w:anchor="error-code-rest-api-finance" w:history="1">
        <w:r>
          <w:rPr>
            <w:rStyle w:val="a3"/>
          </w:rPr>
          <w:t>Finance</w:t>
        </w:r>
      </w:hyperlink>
      <w:r>
        <w:t xml:space="preserve"> </w:t>
      </w:r>
    </w:p>
    <w:p w:rsidR="00000000" w:rsidRDefault="00000000">
      <w:pPr>
        <w:numPr>
          <w:ilvl w:val="2"/>
          <w:numId w:val="3"/>
        </w:numPr>
        <w:spacing w:before="100" w:beforeAutospacing="1" w:after="100" w:afterAutospacing="1"/>
        <w:divId w:val="739864416"/>
      </w:pPr>
      <w:hyperlink r:id="rId516" w:anchor="error-code-rest-api-convert" w:history="1">
        <w:r>
          <w:rPr>
            <w:rStyle w:val="a3"/>
          </w:rPr>
          <w:t>Convert</w:t>
        </w:r>
      </w:hyperlink>
      <w:r>
        <w:t xml:space="preserve"> </w:t>
      </w:r>
    </w:p>
    <w:p w:rsidR="00000000" w:rsidRDefault="00000000">
      <w:pPr>
        <w:numPr>
          <w:ilvl w:val="2"/>
          <w:numId w:val="3"/>
        </w:numPr>
        <w:spacing w:before="100" w:beforeAutospacing="1" w:after="100" w:afterAutospacing="1"/>
        <w:divId w:val="739864416"/>
      </w:pPr>
      <w:hyperlink r:id="rId517" w:anchor="error-code-rest-api-futures" w:history="1">
        <w:r>
          <w:rPr>
            <w:rStyle w:val="a3"/>
          </w:rPr>
          <w:t>Futures</w:t>
        </w:r>
      </w:hyperlink>
      <w:r>
        <w:t xml:space="preserve"> </w:t>
      </w:r>
    </w:p>
    <w:p w:rsidR="00000000" w:rsidRDefault="00000000">
      <w:pPr>
        <w:numPr>
          <w:ilvl w:val="2"/>
          <w:numId w:val="3"/>
        </w:numPr>
        <w:spacing w:before="100" w:beforeAutospacing="1" w:after="100" w:afterAutospacing="1"/>
        <w:divId w:val="739864416"/>
      </w:pPr>
      <w:hyperlink r:id="rId518" w:anchor="error-code-rest-api-swap" w:history="1">
        <w:r>
          <w:rPr>
            <w:rStyle w:val="a3"/>
          </w:rPr>
          <w:t>Swap</w:t>
        </w:r>
      </w:hyperlink>
      <w:r>
        <w:t xml:space="preserve"> </w:t>
      </w:r>
    </w:p>
    <w:p w:rsidR="00000000" w:rsidRDefault="00000000">
      <w:pPr>
        <w:numPr>
          <w:ilvl w:val="2"/>
          <w:numId w:val="3"/>
        </w:numPr>
        <w:spacing w:before="100" w:beforeAutospacing="1" w:after="100" w:afterAutospacing="1"/>
        <w:divId w:val="739864416"/>
      </w:pPr>
      <w:hyperlink r:id="rId519" w:anchor="error-code-rest-api-option" w:history="1">
        <w:r>
          <w:rPr>
            <w:rStyle w:val="a3"/>
          </w:rPr>
          <w:t>Option</w:t>
        </w:r>
      </w:hyperlink>
      <w:r>
        <w:t xml:space="preserve"> </w:t>
      </w:r>
    </w:p>
    <w:p w:rsidR="00000000" w:rsidRDefault="00000000">
      <w:pPr>
        <w:numPr>
          <w:ilvl w:val="2"/>
          <w:numId w:val="3"/>
        </w:numPr>
        <w:spacing w:before="100" w:beforeAutospacing="1" w:after="100" w:afterAutospacing="1"/>
        <w:divId w:val="739864416"/>
      </w:pPr>
      <w:hyperlink r:id="rId520" w:anchor="error-code-rest-api-funding" w:history="1">
        <w:r>
          <w:rPr>
            <w:rStyle w:val="a3"/>
          </w:rPr>
          <w:t>Funding</w:t>
        </w:r>
      </w:hyperlink>
      <w:r>
        <w:t xml:space="preserve"> </w:t>
      </w:r>
    </w:p>
    <w:p w:rsidR="00000000" w:rsidRDefault="00000000">
      <w:pPr>
        <w:numPr>
          <w:ilvl w:val="2"/>
          <w:numId w:val="3"/>
        </w:numPr>
        <w:spacing w:before="100" w:beforeAutospacing="1" w:after="100" w:afterAutospacing="1"/>
        <w:divId w:val="739864416"/>
      </w:pPr>
      <w:hyperlink r:id="rId521" w:anchor="error-code-rest-api-account" w:history="1">
        <w:r>
          <w:rPr>
            <w:rStyle w:val="a3"/>
          </w:rPr>
          <w:t>Account</w:t>
        </w:r>
      </w:hyperlink>
      <w:r>
        <w:t xml:space="preserve"> </w:t>
      </w:r>
    </w:p>
    <w:p w:rsidR="00000000" w:rsidRDefault="00000000">
      <w:pPr>
        <w:numPr>
          <w:ilvl w:val="2"/>
          <w:numId w:val="3"/>
        </w:numPr>
        <w:spacing w:before="100" w:beforeAutospacing="1" w:after="100" w:afterAutospacing="1"/>
        <w:divId w:val="739864416"/>
      </w:pPr>
      <w:hyperlink r:id="rId522" w:anchor="error-code-rest-api-block-trading-and-spread-orderbook" w:history="1">
        <w:r>
          <w:rPr>
            <w:rStyle w:val="a3"/>
          </w:rPr>
          <w:t>Block Trading and Spread Orderbook</w:t>
        </w:r>
      </w:hyperlink>
      <w:r>
        <w:t xml:space="preserve"> </w:t>
      </w:r>
    </w:p>
    <w:p w:rsidR="00000000" w:rsidRDefault="00000000">
      <w:pPr>
        <w:numPr>
          <w:ilvl w:val="2"/>
          <w:numId w:val="3"/>
        </w:numPr>
        <w:spacing w:before="100" w:beforeAutospacing="1" w:after="100" w:afterAutospacing="1"/>
        <w:divId w:val="739864416"/>
      </w:pPr>
      <w:hyperlink r:id="rId523" w:anchor="error-code-rest-api-copy-trading" w:history="1">
        <w:r>
          <w:rPr>
            <w:rStyle w:val="a3"/>
          </w:rPr>
          <w:t>Copy trading</w:t>
        </w:r>
      </w:hyperlink>
      <w:r>
        <w:t xml:space="preserve"> </w:t>
      </w:r>
    </w:p>
    <w:p w:rsidR="00000000" w:rsidRDefault="00000000">
      <w:pPr>
        <w:numPr>
          <w:ilvl w:val="2"/>
          <w:numId w:val="3"/>
        </w:numPr>
        <w:spacing w:before="100" w:beforeAutospacing="1" w:after="100" w:afterAutospacing="1"/>
        <w:divId w:val="739864416"/>
      </w:pPr>
      <w:hyperlink r:id="rId524" w:anchor="error-code-rest-api-trading-bot" w:history="1">
        <w:r>
          <w:rPr>
            <w:rStyle w:val="a3"/>
          </w:rPr>
          <w:t>Trading bot</w:t>
        </w:r>
      </w:hyperlink>
      <w:r>
        <w:t xml:space="preserve"> </w:t>
      </w:r>
    </w:p>
    <w:p w:rsidR="00000000" w:rsidRDefault="00000000">
      <w:pPr>
        <w:numPr>
          <w:ilvl w:val="1"/>
          <w:numId w:val="3"/>
        </w:numPr>
        <w:spacing w:before="100" w:beforeAutospacing="1" w:after="100" w:afterAutospacing="1"/>
        <w:divId w:val="739864416"/>
      </w:pPr>
      <w:hyperlink r:id="rId525" w:anchor="error-code-websocket" w:history="1">
        <w:r>
          <w:rPr>
            <w:rStyle w:val="a3"/>
          </w:rPr>
          <w:t>WebSocket</w:t>
        </w:r>
      </w:hyperlink>
      <w:r>
        <w:t xml:space="preserve"> </w:t>
      </w:r>
    </w:p>
    <w:p w:rsidR="00000000" w:rsidRDefault="00000000">
      <w:pPr>
        <w:numPr>
          <w:ilvl w:val="2"/>
          <w:numId w:val="3"/>
        </w:numPr>
        <w:spacing w:before="100" w:beforeAutospacing="1" w:after="100" w:afterAutospacing="1"/>
        <w:divId w:val="739864416"/>
      </w:pPr>
      <w:hyperlink r:id="rId526" w:anchor="error-code-websocket-public" w:history="1">
        <w:r>
          <w:rPr>
            <w:rStyle w:val="a3"/>
          </w:rPr>
          <w:t>Public</w:t>
        </w:r>
      </w:hyperlink>
      <w:r>
        <w:t xml:space="preserve"> </w:t>
      </w:r>
    </w:p>
    <w:p w:rsidR="00000000" w:rsidRDefault="00000000">
      <w:pPr>
        <w:pStyle w:val="1"/>
        <w:divId w:val="175387555"/>
      </w:pPr>
      <w:r>
        <w:t>Overview</w:t>
      </w:r>
    </w:p>
    <w:p w:rsidR="00000000" w:rsidRDefault="00000000">
      <w:pPr>
        <w:pStyle w:val="a5"/>
        <w:divId w:val="175387555"/>
      </w:pPr>
      <w:r>
        <w:t>Welcome to our V5 API documentation. OKX provides REST and WebSocket APIs to suit your trading needs.</w:t>
      </w:r>
    </w:p>
    <w:p w:rsidR="00000000" w:rsidRDefault="00000000">
      <w:pPr>
        <w:numPr>
          <w:ilvl w:val="0"/>
          <w:numId w:val="4"/>
        </w:numPr>
        <w:spacing w:before="100" w:beforeAutospacing="1" w:after="100" w:afterAutospacing="1"/>
        <w:divId w:val="175387555"/>
      </w:pPr>
      <w:r>
        <w:t xml:space="preserve">For users who complete registration on my.okx.com, please visit </w:t>
      </w:r>
      <w:hyperlink r:id="rId527" w:history="1">
        <w:r>
          <w:rPr>
            <w:rStyle w:val="a3"/>
          </w:rPr>
          <w:t>https://my.okx.com/docs-v5/en/</w:t>
        </w:r>
      </w:hyperlink>
      <w:r>
        <w:t xml:space="preserve"> for the V5 API documentation.</w:t>
      </w:r>
    </w:p>
    <w:p w:rsidR="00000000" w:rsidRDefault="00000000">
      <w:pPr>
        <w:pStyle w:val="2"/>
        <w:divId w:val="175387555"/>
      </w:pPr>
      <w:r>
        <w:t>API Resources and Support</w:t>
      </w:r>
    </w:p>
    <w:p w:rsidR="00000000" w:rsidRDefault="00000000">
      <w:pPr>
        <w:pStyle w:val="3"/>
        <w:divId w:val="175387555"/>
      </w:pPr>
      <w:r>
        <w:t>Tutorials</w:t>
      </w:r>
    </w:p>
    <w:p w:rsidR="00000000" w:rsidRDefault="00000000">
      <w:pPr>
        <w:numPr>
          <w:ilvl w:val="0"/>
          <w:numId w:val="5"/>
        </w:numPr>
        <w:spacing w:before="100" w:beforeAutospacing="1" w:after="100" w:afterAutospacing="1"/>
        <w:divId w:val="175387555"/>
      </w:pPr>
      <w:r>
        <w:t xml:space="preserve">Learn how to trade with V5 API: </w:t>
      </w:r>
      <w:hyperlink r:id="rId528" w:anchor="instrument-configuration" w:history="1">
        <w:r>
          <w:rPr>
            <w:rStyle w:val="a3"/>
          </w:rPr>
          <w:t>Best practice to OKX’s v5 API</w:t>
        </w:r>
      </w:hyperlink>
    </w:p>
    <w:p w:rsidR="00000000" w:rsidRDefault="00000000">
      <w:pPr>
        <w:numPr>
          <w:ilvl w:val="0"/>
          <w:numId w:val="5"/>
        </w:numPr>
        <w:spacing w:before="100" w:beforeAutospacing="1" w:after="100" w:afterAutospacing="1"/>
        <w:divId w:val="175387555"/>
      </w:pPr>
      <w:r>
        <w:t xml:space="preserve">Learn python spot trading step by step: </w:t>
      </w:r>
      <w:hyperlink r:id="rId529" w:history="1">
        <w:r>
          <w:rPr>
            <w:rStyle w:val="a3"/>
          </w:rPr>
          <w:t>Python Spot Trading Tutorial</w:t>
        </w:r>
      </w:hyperlink>
    </w:p>
    <w:p w:rsidR="00000000" w:rsidRDefault="00000000">
      <w:pPr>
        <w:numPr>
          <w:ilvl w:val="0"/>
          <w:numId w:val="5"/>
        </w:numPr>
        <w:spacing w:before="100" w:beforeAutospacing="1" w:after="100" w:afterAutospacing="1"/>
        <w:divId w:val="175387555"/>
      </w:pPr>
      <w:r>
        <w:t xml:space="preserve">Learn python derivatives trading step by step: </w:t>
      </w:r>
      <w:hyperlink r:id="rId530" w:history="1">
        <w:r>
          <w:rPr>
            <w:rStyle w:val="a3"/>
          </w:rPr>
          <w:t>Python Derivatives Trading Tutorial</w:t>
        </w:r>
      </w:hyperlink>
    </w:p>
    <w:p w:rsidR="00000000" w:rsidRDefault="00000000">
      <w:pPr>
        <w:pStyle w:val="a5"/>
        <w:divId w:val="175387555"/>
      </w:pPr>
    </w:p>
    <w:p w:rsidR="00000000" w:rsidRDefault="00000000">
      <w:pPr>
        <w:pStyle w:val="3"/>
        <w:divId w:val="175387555"/>
      </w:pPr>
      <w:r>
        <w:t>Python libraries</w:t>
      </w:r>
    </w:p>
    <w:p w:rsidR="00000000" w:rsidRDefault="00000000">
      <w:pPr>
        <w:numPr>
          <w:ilvl w:val="0"/>
          <w:numId w:val="6"/>
        </w:numPr>
        <w:spacing w:before="100" w:beforeAutospacing="1" w:after="100" w:afterAutospacing="1"/>
        <w:divId w:val="175387555"/>
      </w:pPr>
      <w:r>
        <w:t xml:space="preserve">Use Python SDK for easier integration: </w:t>
      </w:r>
      <w:hyperlink r:id="rId531" w:history="1">
        <w:r>
          <w:rPr>
            <w:rStyle w:val="a3"/>
          </w:rPr>
          <w:t>Python SDK</w:t>
        </w:r>
      </w:hyperlink>
    </w:p>
    <w:p w:rsidR="00000000" w:rsidRDefault="00000000">
      <w:pPr>
        <w:numPr>
          <w:ilvl w:val="0"/>
          <w:numId w:val="6"/>
        </w:numPr>
        <w:spacing w:before="100" w:beforeAutospacing="1" w:after="100" w:afterAutospacing="1"/>
        <w:divId w:val="175387555"/>
      </w:pPr>
      <w:r>
        <w:t xml:space="preserve">Get access to our market maker python sample code </w:t>
      </w:r>
      <w:hyperlink r:id="rId532" w:history="1">
        <w:r>
          <w:rPr>
            <w:rStyle w:val="a3"/>
          </w:rPr>
          <w:t>Python market maker sample</w:t>
        </w:r>
      </w:hyperlink>
    </w:p>
    <w:p w:rsidR="00000000" w:rsidRDefault="00000000">
      <w:pPr>
        <w:pStyle w:val="a5"/>
        <w:divId w:val="175387555"/>
      </w:pPr>
    </w:p>
    <w:p w:rsidR="00000000" w:rsidRDefault="00000000">
      <w:pPr>
        <w:pStyle w:val="3"/>
        <w:divId w:val="175387555"/>
      </w:pPr>
      <w:r>
        <w:t>Customer service</w:t>
      </w:r>
    </w:p>
    <w:p w:rsidR="00000000" w:rsidRDefault="00000000">
      <w:pPr>
        <w:numPr>
          <w:ilvl w:val="0"/>
          <w:numId w:val="7"/>
        </w:numPr>
        <w:spacing w:before="100" w:beforeAutospacing="1" w:after="100" w:afterAutospacing="1"/>
        <w:divId w:val="175387555"/>
      </w:pPr>
      <w:r>
        <w:t xml:space="preserve">Get support in our Telegram group: </w:t>
      </w:r>
      <w:hyperlink r:id="rId533" w:history="1">
        <w:r>
          <w:rPr>
            <w:rStyle w:val="a3"/>
          </w:rPr>
          <w:t>https://t.me/OKXAPI</w:t>
        </w:r>
      </w:hyperlink>
    </w:p>
    <w:p w:rsidR="00000000" w:rsidRDefault="00000000">
      <w:pPr>
        <w:numPr>
          <w:ilvl w:val="0"/>
          <w:numId w:val="7"/>
        </w:numPr>
        <w:spacing w:before="100" w:beforeAutospacing="1" w:after="100" w:afterAutospacing="1"/>
        <w:divId w:val="175387555"/>
      </w:pPr>
      <w:r>
        <w:t xml:space="preserve">Subscribe to API related changes: </w:t>
      </w:r>
      <w:hyperlink r:id="rId534" w:history="1">
        <w:r>
          <w:rPr>
            <w:rStyle w:val="a3"/>
          </w:rPr>
          <w:t>https://t.me/OKExAPIChannel</w:t>
        </w:r>
      </w:hyperlink>
    </w:p>
    <w:p w:rsidR="00000000" w:rsidRDefault="00000000">
      <w:pPr>
        <w:numPr>
          <w:ilvl w:val="0"/>
          <w:numId w:val="7"/>
        </w:numPr>
        <w:spacing w:before="100" w:beforeAutospacing="1" w:after="100" w:afterAutospacing="1"/>
        <w:divId w:val="175387555"/>
      </w:pPr>
      <w:r>
        <w:t xml:space="preserve">Please take 1 minute to help us improve: </w:t>
      </w:r>
      <w:hyperlink r:id="rId535" w:history="1">
        <w:r>
          <w:rPr>
            <w:rStyle w:val="a3"/>
          </w:rPr>
          <w:t>V5 API Satisfaction Survey</w:t>
        </w:r>
      </w:hyperlink>
    </w:p>
    <w:p w:rsidR="00000000" w:rsidRDefault="00000000">
      <w:pPr>
        <w:numPr>
          <w:ilvl w:val="0"/>
          <w:numId w:val="7"/>
        </w:numPr>
        <w:spacing w:before="100" w:beforeAutospacing="1" w:after="100" w:afterAutospacing="1"/>
        <w:divId w:val="175387555"/>
      </w:pPr>
      <w:r>
        <w:t>If you have any questions, please consult online customer service</w:t>
      </w:r>
    </w:p>
    <w:p w:rsidR="00000000" w:rsidRDefault="00000000">
      <w:pPr>
        <w:pStyle w:val="2"/>
        <w:divId w:val="175387555"/>
      </w:pPr>
      <w:r>
        <w:t>V5 API Key Creation</w:t>
      </w:r>
    </w:p>
    <w:p w:rsidR="00000000" w:rsidRDefault="00000000">
      <w:pPr>
        <w:pStyle w:val="a5"/>
        <w:divId w:val="175387555"/>
      </w:pPr>
      <w:r>
        <w:t xml:space="preserve">Please refer to </w:t>
      </w:r>
      <w:hyperlink r:id="rId536" w:history="1">
        <w:r>
          <w:rPr>
            <w:rStyle w:val="a3"/>
          </w:rPr>
          <w:t>my api page</w:t>
        </w:r>
      </w:hyperlink>
      <w:r>
        <w:t xml:space="preserve"> regarding V5 API Key creation.</w:t>
      </w:r>
    </w:p>
    <w:p w:rsidR="00000000" w:rsidRDefault="00000000">
      <w:pPr>
        <w:pStyle w:val="4"/>
        <w:divId w:val="175387555"/>
      </w:pPr>
      <w:r>
        <w:lastRenderedPageBreak/>
        <w:t>Generating an API Key</w:t>
      </w:r>
    </w:p>
    <w:p w:rsidR="00000000" w:rsidRDefault="00000000">
      <w:pPr>
        <w:pStyle w:val="a5"/>
        <w:divId w:val="175387555"/>
      </w:pPr>
      <w:r>
        <w:t>Create an API Key on the website before signing any requests. After creating an APIKey, keep the following information safe:</w:t>
      </w:r>
    </w:p>
    <w:p w:rsidR="00000000" w:rsidRDefault="00000000">
      <w:pPr>
        <w:numPr>
          <w:ilvl w:val="0"/>
          <w:numId w:val="8"/>
        </w:numPr>
        <w:spacing w:before="100" w:beforeAutospacing="1" w:after="100" w:afterAutospacing="1"/>
        <w:divId w:val="175387555"/>
      </w:pPr>
      <w:r>
        <w:t>APIKey</w:t>
      </w:r>
    </w:p>
    <w:p w:rsidR="00000000" w:rsidRDefault="00000000">
      <w:pPr>
        <w:numPr>
          <w:ilvl w:val="0"/>
          <w:numId w:val="8"/>
        </w:numPr>
        <w:spacing w:before="100" w:beforeAutospacing="1" w:after="100" w:afterAutospacing="1"/>
        <w:divId w:val="175387555"/>
      </w:pPr>
      <w:r>
        <w:t>SecretKey</w:t>
      </w:r>
    </w:p>
    <w:p w:rsidR="00000000" w:rsidRDefault="00000000">
      <w:pPr>
        <w:numPr>
          <w:ilvl w:val="0"/>
          <w:numId w:val="8"/>
        </w:numPr>
        <w:spacing w:before="100" w:beforeAutospacing="1" w:after="100" w:afterAutospacing="1"/>
        <w:divId w:val="175387555"/>
      </w:pPr>
      <w:r>
        <w:t>Passphrase</w:t>
      </w:r>
    </w:p>
    <w:p w:rsidR="00000000" w:rsidRDefault="00000000">
      <w:pPr>
        <w:pStyle w:val="a5"/>
        <w:spacing w:after="240" w:afterAutospacing="0"/>
        <w:divId w:val="175387555"/>
      </w:pPr>
      <w:r>
        <w:t>The system returns randomly-generated APIKeys and SecretKeys. You will need to provide the Passphrase to access the API. We store the salted hash of your Passphrase for authentication. We cannot recover the Passphrase if you have lost it. You will need to create a new set of APIKey.</w:t>
      </w:r>
    </w:p>
    <w:p w:rsidR="00000000" w:rsidRDefault="00000000">
      <w:pPr>
        <w:pStyle w:val="a5"/>
        <w:divId w:val="175387555"/>
      </w:pPr>
      <w:r>
        <w:t>There are three permissions below that can be associated with an API key. One or more permission can be assigned to any key.</w:t>
      </w:r>
    </w:p>
    <w:p w:rsidR="00000000" w:rsidRDefault="00000000">
      <w:pPr>
        <w:numPr>
          <w:ilvl w:val="0"/>
          <w:numId w:val="9"/>
        </w:numPr>
        <w:spacing w:before="100" w:beforeAutospacing="1" w:after="100" w:afterAutospacing="1"/>
        <w:divId w:val="175387555"/>
      </w:pPr>
      <w:r>
        <w:t>Read : Can request and view account info such as bills and order history which need read permission</w:t>
      </w:r>
    </w:p>
    <w:p w:rsidR="00000000" w:rsidRDefault="00000000">
      <w:pPr>
        <w:numPr>
          <w:ilvl w:val="0"/>
          <w:numId w:val="9"/>
        </w:numPr>
        <w:spacing w:before="100" w:beforeAutospacing="1" w:after="100" w:afterAutospacing="1"/>
        <w:divId w:val="175387555"/>
      </w:pPr>
      <w:r>
        <w:t>Trade : Can place and cancel orders, funding transfer, make settings which need write permission</w:t>
      </w:r>
    </w:p>
    <w:p w:rsidR="00000000" w:rsidRDefault="00000000">
      <w:pPr>
        <w:numPr>
          <w:ilvl w:val="0"/>
          <w:numId w:val="9"/>
        </w:numPr>
        <w:spacing w:before="100" w:beforeAutospacing="1" w:after="100" w:afterAutospacing="1"/>
        <w:divId w:val="175387555"/>
      </w:pPr>
      <w:r>
        <w:t>Withdraw : Can make withdrawals</w:t>
      </w:r>
    </w:p>
    <w:p w:rsidR="00000000" w:rsidRDefault="00000000">
      <w:pPr>
        <w:divId w:val="175387555"/>
      </w:pPr>
      <w:r>
        <w:t>Each APIKey can be linked with up to 20 IP addresses.</w:t>
      </w:r>
      <w:r>
        <w:br/>
        <w:t xml:space="preserve">API keys with trading or withdrawal permissions that are not bound to IPs will expire after 14 days of inactivity. (API keys in demo trading will not be deleted.) </w:t>
      </w:r>
    </w:p>
    <w:p w:rsidR="00000000" w:rsidRDefault="00000000">
      <w:pPr>
        <w:pStyle w:val="2"/>
        <w:divId w:val="175387555"/>
      </w:pPr>
      <w:r>
        <w:t>REST Authentication</w:t>
      </w:r>
    </w:p>
    <w:p w:rsidR="00000000" w:rsidRDefault="00000000">
      <w:pPr>
        <w:pStyle w:val="3"/>
        <w:divId w:val="175387555"/>
      </w:pPr>
      <w:r>
        <w:t>Making Requests</w:t>
      </w:r>
    </w:p>
    <w:p w:rsidR="00000000" w:rsidRDefault="00000000">
      <w:pPr>
        <w:pStyle w:val="a5"/>
        <w:divId w:val="175387555"/>
      </w:pPr>
      <w:r>
        <w:t>All private REST requests must contain the following headers:</w:t>
      </w:r>
    </w:p>
    <w:p w:rsidR="00000000" w:rsidRDefault="00000000">
      <w:pPr>
        <w:pStyle w:val="a5"/>
        <w:numPr>
          <w:ilvl w:val="0"/>
          <w:numId w:val="10"/>
        </w:numPr>
        <w:divId w:val="175387555"/>
      </w:pPr>
      <w:r>
        <w:rPr>
          <w:rStyle w:val="HTML"/>
        </w:rPr>
        <w:t>OK-ACCESS-KEY</w:t>
      </w:r>
      <w:r>
        <w:t xml:space="preserve"> The API Key as a String.</w:t>
      </w:r>
    </w:p>
    <w:p w:rsidR="00000000" w:rsidRDefault="00000000">
      <w:pPr>
        <w:pStyle w:val="a5"/>
        <w:numPr>
          <w:ilvl w:val="0"/>
          <w:numId w:val="10"/>
        </w:numPr>
        <w:divId w:val="175387555"/>
      </w:pPr>
      <w:r>
        <w:rPr>
          <w:rStyle w:val="HTML"/>
        </w:rPr>
        <w:t>OK-ACCESS-SIGN</w:t>
      </w:r>
      <w:r>
        <w:t xml:space="preserve"> The Base64-encoded signature (see Signing Messages subsection for details).</w:t>
      </w:r>
    </w:p>
    <w:p w:rsidR="00000000" w:rsidRDefault="00000000">
      <w:pPr>
        <w:pStyle w:val="a5"/>
        <w:numPr>
          <w:ilvl w:val="0"/>
          <w:numId w:val="10"/>
        </w:numPr>
        <w:divId w:val="175387555"/>
      </w:pPr>
      <w:r>
        <w:rPr>
          <w:rStyle w:val="HTML"/>
        </w:rPr>
        <w:t>OK-ACCESS-TIMESTAMP</w:t>
      </w:r>
      <w:r>
        <w:t xml:space="preserve"> The UTC timestamp of your request .e.g : 2020-12-08T09:08:57.715Z</w:t>
      </w:r>
    </w:p>
    <w:p w:rsidR="00000000" w:rsidRDefault="00000000">
      <w:pPr>
        <w:pStyle w:val="a5"/>
        <w:numPr>
          <w:ilvl w:val="0"/>
          <w:numId w:val="10"/>
        </w:numPr>
        <w:divId w:val="175387555"/>
      </w:pPr>
      <w:r>
        <w:rPr>
          <w:rStyle w:val="HTML"/>
        </w:rPr>
        <w:t>OK-ACCESS-PASSPHRASE</w:t>
      </w:r>
      <w:r>
        <w:t xml:space="preserve"> The passphrase you specified when creating the APIKey.</w:t>
      </w:r>
    </w:p>
    <w:p w:rsidR="00000000" w:rsidRDefault="00000000">
      <w:pPr>
        <w:pStyle w:val="a5"/>
        <w:divId w:val="175387555"/>
      </w:pPr>
      <w:r>
        <w:t xml:space="preserve">Request bodies should have content type </w:t>
      </w:r>
      <w:r>
        <w:rPr>
          <w:rStyle w:val="HTML"/>
        </w:rPr>
        <w:t>application/json</w:t>
      </w:r>
      <w:r>
        <w:t xml:space="preserve"> and be in valid JSON format.</w:t>
      </w:r>
    </w:p>
    <w:p w:rsidR="00000000" w:rsidRDefault="00000000">
      <w:pPr>
        <w:pStyle w:val="3"/>
        <w:divId w:val="175387555"/>
      </w:pPr>
      <w:r>
        <w:lastRenderedPageBreak/>
        <w:t>Signature</w:t>
      </w:r>
    </w:p>
    <w:p w:rsidR="00000000" w:rsidRDefault="00000000">
      <w:pPr>
        <w:pStyle w:val="a5"/>
        <w:divId w:val="331026207"/>
      </w:pPr>
      <w:r>
        <w:t>Signing Messages</w:t>
      </w:r>
    </w:p>
    <w:p w:rsidR="00000000" w:rsidRDefault="00000000">
      <w:pPr>
        <w:pStyle w:val="a5"/>
        <w:divId w:val="175387555"/>
      </w:pPr>
      <w:r>
        <w:t xml:space="preserve">The </w:t>
      </w:r>
      <w:r>
        <w:rPr>
          <w:rStyle w:val="HTML"/>
        </w:rPr>
        <w:t>OK-ACCESS-SIGN</w:t>
      </w:r>
      <w:r>
        <w:t xml:space="preserve"> header is generated as follows:</w:t>
      </w:r>
    </w:p>
    <w:p w:rsidR="00000000" w:rsidRDefault="00000000">
      <w:pPr>
        <w:numPr>
          <w:ilvl w:val="0"/>
          <w:numId w:val="11"/>
        </w:numPr>
        <w:spacing w:before="100" w:beforeAutospacing="1" w:after="100" w:afterAutospacing="1"/>
        <w:divId w:val="175387555"/>
      </w:pPr>
      <w:r>
        <w:t>Create a prehash string of timestamp + method + requestPath + body (where + represents String concatenation).</w:t>
      </w:r>
    </w:p>
    <w:p w:rsidR="00000000" w:rsidRDefault="00000000">
      <w:pPr>
        <w:numPr>
          <w:ilvl w:val="0"/>
          <w:numId w:val="11"/>
        </w:numPr>
        <w:spacing w:before="100" w:beforeAutospacing="1" w:after="100" w:afterAutospacing="1"/>
        <w:divId w:val="175387555"/>
      </w:pPr>
      <w:r>
        <w:t>Prepare the SecretKey.</w:t>
      </w:r>
    </w:p>
    <w:p w:rsidR="00000000" w:rsidRDefault="00000000">
      <w:pPr>
        <w:numPr>
          <w:ilvl w:val="0"/>
          <w:numId w:val="11"/>
        </w:numPr>
        <w:spacing w:before="100" w:beforeAutospacing="1" w:after="100" w:afterAutospacing="1"/>
        <w:divId w:val="175387555"/>
      </w:pPr>
      <w:r>
        <w:t>Sign the prehash string with the SecretKey using the HMAC SHA256.</w:t>
      </w:r>
    </w:p>
    <w:p w:rsidR="00000000" w:rsidRDefault="00000000">
      <w:pPr>
        <w:numPr>
          <w:ilvl w:val="0"/>
          <w:numId w:val="11"/>
        </w:numPr>
        <w:spacing w:before="100" w:beforeAutospacing="1" w:after="100" w:afterAutospacing="1"/>
        <w:divId w:val="175387555"/>
      </w:pPr>
      <w:r>
        <w:t>Encode the signature in the Base64 format.</w:t>
      </w:r>
    </w:p>
    <w:p w:rsidR="00000000" w:rsidRDefault="00000000">
      <w:pPr>
        <w:pStyle w:val="a5"/>
        <w:divId w:val="175387555"/>
      </w:pPr>
      <w:r>
        <w:t xml:space="preserve">Example: </w:t>
      </w:r>
      <w:r>
        <w:rPr>
          <w:rStyle w:val="HTML"/>
        </w:rPr>
        <w:t>sign=CryptoJS.enc.Base64.stringify(CryptoJS.HmacSHA256(timestamp + 'GET' + '/api/v5/account/balance?ccy=BTC', SecretKey))</w:t>
      </w:r>
    </w:p>
    <w:p w:rsidR="00000000" w:rsidRDefault="00000000">
      <w:pPr>
        <w:pStyle w:val="a5"/>
        <w:divId w:val="175387555"/>
      </w:pPr>
      <w:r>
        <w:t xml:space="preserve">The </w:t>
      </w:r>
      <w:r>
        <w:rPr>
          <w:rStyle w:val="HTML"/>
        </w:rPr>
        <w:t>timestamp</w:t>
      </w:r>
      <w:r>
        <w:t xml:space="preserve"> value is the same as the </w:t>
      </w:r>
      <w:r>
        <w:rPr>
          <w:rStyle w:val="HTML"/>
        </w:rPr>
        <w:t>OK-ACCESS-TIMESTAMP</w:t>
      </w:r>
      <w:r>
        <w:t xml:space="preserve"> header with millisecond ISO format, e.g. </w:t>
      </w:r>
      <w:r>
        <w:rPr>
          <w:rStyle w:val="HTML"/>
        </w:rPr>
        <w:t>2020-12-08T09:08:57.715Z</w:t>
      </w:r>
      <w:r>
        <w:t>.</w:t>
      </w:r>
    </w:p>
    <w:p w:rsidR="00000000" w:rsidRDefault="00000000">
      <w:pPr>
        <w:pStyle w:val="a5"/>
        <w:divId w:val="175387555"/>
      </w:pPr>
      <w:r>
        <w:t xml:space="preserve">The request method should be in UPPERCASE: e.g. </w:t>
      </w:r>
      <w:r>
        <w:rPr>
          <w:rStyle w:val="HTML"/>
        </w:rPr>
        <w:t>GET</w:t>
      </w:r>
      <w:r>
        <w:t xml:space="preserve"> and </w:t>
      </w:r>
      <w:r>
        <w:rPr>
          <w:rStyle w:val="HTML"/>
        </w:rPr>
        <w:t>POST</w:t>
      </w:r>
      <w:r>
        <w:t>.</w:t>
      </w:r>
    </w:p>
    <w:p w:rsidR="00000000" w:rsidRDefault="00000000">
      <w:pPr>
        <w:pStyle w:val="a5"/>
        <w:divId w:val="175387555"/>
      </w:pPr>
      <w:r>
        <w:t xml:space="preserve">The </w:t>
      </w:r>
      <w:r>
        <w:rPr>
          <w:rStyle w:val="HTML"/>
        </w:rPr>
        <w:t>requestPath</w:t>
      </w:r>
      <w:r>
        <w:t xml:space="preserve"> is the path of requesting an endpoint.</w:t>
      </w:r>
    </w:p>
    <w:p w:rsidR="00000000" w:rsidRDefault="00000000">
      <w:pPr>
        <w:pStyle w:val="a5"/>
        <w:divId w:val="175387555"/>
      </w:pPr>
      <w:r>
        <w:t xml:space="preserve">Example: </w:t>
      </w:r>
      <w:r>
        <w:rPr>
          <w:rStyle w:val="HTML"/>
        </w:rPr>
        <w:t>/api/v5/account/balance</w:t>
      </w:r>
    </w:p>
    <w:p w:rsidR="00000000" w:rsidRDefault="00000000">
      <w:pPr>
        <w:pStyle w:val="a5"/>
        <w:divId w:val="175387555"/>
      </w:pPr>
      <w:r>
        <w:t xml:space="preserve">The </w:t>
      </w:r>
      <w:r>
        <w:rPr>
          <w:rStyle w:val="HTML"/>
        </w:rPr>
        <w:t>body</w:t>
      </w:r>
      <w:r>
        <w:t xml:space="preserve"> refers to the String of the request body. It can be omitted if there is no request body (frequently the case for </w:t>
      </w:r>
      <w:r>
        <w:rPr>
          <w:rStyle w:val="HTML"/>
        </w:rPr>
        <w:t>GET</w:t>
      </w:r>
      <w:r>
        <w:t xml:space="preserve"> requests).</w:t>
      </w:r>
    </w:p>
    <w:p w:rsidR="00000000" w:rsidRDefault="00000000">
      <w:pPr>
        <w:pStyle w:val="a5"/>
        <w:divId w:val="175387555"/>
      </w:pPr>
      <w:r>
        <w:t xml:space="preserve">Example: </w:t>
      </w:r>
      <w:r>
        <w:rPr>
          <w:rStyle w:val="HTML"/>
        </w:rPr>
        <w:t>{"instId":"BTC-USDT","lever":"5","mgnMode":"isolated"}</w:t>
      </w:r>
    </w:p>
    <w:p w:rsidR="00000000" w:rsidRDefault="00000000">
      <w:pPr>
        <w:divId w:val="175387555"/>
      </w:pPr>
      <w:r>
        <w:t xml:space="preserve">`GET` request parameters are counted as requestpath, not body </w:t>
      </w:r>
    </w:p>
    <w:p w:rsidR="00000000" w:rsidRDefault="00000000">
      <w:pPr>
        <w:pStyle w:val="a5"/>
        <w:divId w:val="175387555"/>
      </w:pPr>
      <w:r>
        <w:t>The SecretKey is generated when you create an APIKey.</w:t>
      </w:r>
    </w:p>
    <w:p w:rsidR="00000000" w:rsidRDefault="00000000">
      <w:pPr>
        <w:pStyle w:val="a5"/>
        <w:divId w:val="175387555"/>
      </w:pPr>
      <w:r>
        <w:t xml:space="preserve">Example: </w:t>
      </w:r>
      <w:r>
        <w:rPr>
          <w:rStyle w:val="HTML"/>
        </w:rPr>
        <w:t>22582BD0CFF14C41EDBF1AB98506286D</w:t>
      </w:r>
    </w:p>
    <w:p w:rsidR="00000000" w:rsidRDefault="00000000">
      <w:pPr>
        <w:pStyle w:val="2"/>
        <w:divId w:val="175387555"/>
      </w:pPr>
      <w:r>
        <w:t>WebSocket</w:t>
      </w:r>
    </w:p>
    <w:p w:rsidR="00000000" w:rsidRDefault="00000000">
      <w:pPr>
        <w:pStyle w:val="3"/>
        <w:divId w:val="175387555"/>
      </w:pPr>
      <w:r>
        <w:t>Overview</w:t>
      </w:r>
    </w:p>
    <w:p w:rsidR="00000000" w:rsidRDefault="00000000">
      <w:pPr>
        <w:pStyle w:val="a5"/>
        <w:divId w:val="175387555"/>
      </w:pPr>
      <w:r>
        <w:t xml:space="preserve">WebSocket is a new HTML5 protocol that achieves full-duplex data transmission between the client and server, allowing data to be transferred effectively in both directions. A connection between the client and server can be established with just one handshake. The </w:t>
      </w:r>
      <w:r>
        <w:lastRenderedPageBreak/>
        <w:t>server will then be able to push data to the client according to preset rules. Its advantages include:</w:t>
      </w:r>
    </w:p>
    <w:p w:rsidR="00000000" w:rsidRDefault="00000000">
      <w:pPr>
        <w:numPr>
          <w:ilvl w:val="0"/>
          <w:numId w:val="12"/>
        </w:numPr>
        <w:spacing w:before="100" w:beforeAutospacing="1" w:after="100" w:afterAutospacing="1"/>
        <w:divId w:val="175387555"/>
      </w:pPr>
      <w:r>
        <w:t>The WebSocket request header size for data transmission between client and server is only 2 bytes.</w:t>
      </w:r>
    </w:p>
    <w:p w:rsidR="00000000" w:rsidRDefault="00000000">
      <w:pPr>
        <w:numPr>
          <w:ilvl w:val="0"/>
          <w:numId w:val="12"/>
        </w:numPr>
        <w:spacing w:before="100" w:beforeAutospacing="1" w:after="100" w:afterAutospacing="1"/>
        <w:divId w:val="175387555"/>
      </w:pPr>
      <w:r>
        <w:t>Either the client or server can initiate data transmission.</w:t>
      </w:r>
    </w:p>
    <w:p w:rsidR="00000000" w:rsidRDefault="00000000">
      <w:pPr>
        <w:numPr>
          <w:ilvl w:val="0"/>
          <w:numId w:val="12"/>
        </w:numPr>
        <w:spacing w:before="100" w:beforeAutospacing="1" w:after="100" w:afterAutospacing="1"/>
        <w:divId w:val="175387555"/>
      </w:pPr>
      <w:r>
        <w:t>There's no need to repeatedly create and delete TCP connections, saving resources on bandwidth and server.</w:t>
      </w:r>
    </w:p>
    <w:p w:rsidR="00000000" w:rsidRDefault="00000000">
      <w:pPr>
        <w:divId w:val="175387555"/>
      </w:pPr>
      <w:r>
        <w:t xml:space="preserve">We recommend developers use WebSocket API to retrieve market data and order book depth. </w:t>
      </w:r>
    </w:p>
    <w:p w:rsidR="00000000" w:rsidRDefault="00000000">
      <w:pPr>
        <w:pStyle w:val="3"/>
        <w:divId w:val="175387555"/>
      </w:pPr>
      <w:r>
        <w:t>Connect</w:t>
      </w:r>
    </w:p>
    <w:p w:rsidR="00000000" w:rsidRDefault="00000000">
      <w:pPr>
        <w:pStyle w:val="a5"/>
        <w:divId w:val="175387555"/>
      </w:pPr>
      <w:r>
        <w:rPr>
          <w:rStyle w:val="a6"/>
        </w:rPr>
        <w:t>Connection limit</w:t>
      </w:r>
      <w:r>
        <w:t>: 3 requests per second (based on IP)</w:t>
      </w:r>
    </w:p>
    <w:p w:rsidR="00000000" w:rsidRDefault="00000000">
      <w:pPr>
        <w:pStyle w:val="a5"/>
        <w:divId w:val="175387555"/>
      </w:pPr>
      <w:r>
        <w:t>When subscribing to a public channel, use the address of the public service. When subscribing to a private channel, use the address of the private service</w:t>
      </w:r>
    </w:p>
    <w:p w:rsidR="00000000" w:rsidRDefault="00000000">
      <w:pPr>
        <w:pStyle w:val="a5"/>
        <w:divId w:val="175387555"/>
      </w:pPr>
      <w:r>
        <w:rPr>
          <w:rStyle w:val="a6"/>
        </w:rPr>
        <w:t>Request limit</w:t>
      </w:r>
      <w:r>
        <w:t xml:space="preserve">: </w:t>
      </w:r>
    </w:p>
    <w:p w:rsidR="00000000" w:rsidRDefault="00000000">
      <w:pPr>
        <w:pStyle w:val="a5"/>
        <w:divId w:val="175387555"/>
      </w:pPr>
      <w:r>
        <w:t>The total number of 'subscribe'/'unsubscribe'/'login' requests per connection is limited to 480 times per hour.</w:t>
      </w:r>
    </w:p>
    <w:p w:rsidR="00000000" w:rsidRDefault="00000000">
      <w:pPr>
        <w:pStyle w:val="a5"/>
        <w:divId w:val="175387555"/>
      </w:pPr>
      <w:r>
        <w:t xml:space="preserve">If there’s a network problem, the system will automatically disable the connection. </w:t>
      </w:r>
    </w:p>
    <w:p w:rsidR="00000000" w:rsidRDefault="00000000">
      <w:pPr>
        <w:pStyle w:val="a5"/>
        <w:divId w:val="175387555"/>
      </w:pPr>
      <w:r>
        <w:t xml:space="preserve">The connection will break automatically if the subscription is not established or data has not been pushed for more than 30 seconds. </w:t>
      </w:r>
    </w:p>
    <w:p w:rsidR="00000000" w:rsidRDefault="00000000">
      <w:pPr>
        <w:pStyle w:val="a5"/>
        <w:divId w:val="175387555"/>
      </w:pPr>
      <w:r>
        <w:t xml:space="preserve">To keep the connection stable: </w:t>
      </w:r>
    </w:p>
    <w:p w:rsidR="00000000" w:rsidRDefault="00000000">
      <w:pPr>
        <w:pStyle w:val="a5"/>
        <w:divId w:val="175387555"/>
      </w:pPr>
      <w:r>
        <w:t xml:space="preserve">1. Set a timer of N seconds whenever a response message is received, where N is less than 30. </w:t>
      </w:r>
    </w:p>
    <w:p w:rsidR="00000000" w:rsidRDefault="00000000">
      <w:pPr>
        <w:pStyle w:val="a5"/>
        <w:divId w:val="175387555"/>
      </w:pPr>
      <w:r>
        <w:t xml:space="preserve">2. If the timer is triggered, which means that no new message is received within N seconds, send the String 'ping'. </w:t>
      </w:r>
    </w:p>
    <w:p w:rsidR="00000000" w:rsidRDefault="00000000">
      <w:pPr>
        <w:pStyle w:val="a5"/>
        <w:divId w:val="175387555"/>
      </w:pPr>
      <w:r>
        <w:t xml:space="preserve">3. Expect a 'pong' as a response. If the response message is not received within N seconds, please raise an error or reconnect. </w:t>
      </w:r>
    </w:p>
    <w:p w:rsidR="00000000" w:rsidRDefault="00000000">
      <w:pPr>
        <w:pStyle w:val="3"/>
        <w:divId w:val="175387555"/>
      </w:pPr>
      <w:r>
        <w:t>Connection count limit</w:t>
      </w:r>
    </w:p>
    <w:p w:rsidR="00000000" w:rsidRDefault="00000000">
      <w:pPr>
        <w:pStyle w:val="a5"/>
        <w:divId w:val="175387555"/>
      </w:pPr>
      <w:r>
        <w:lastRenderedPageBreak/>
        <w:t xml:space="preserve">The limit will be set at 30 WebSocket connections per specific WebSocket channel per sub-account. Each WebSocket connection is identified by the unique </w:t>
      </w:r>
      <w:r>
        <w:rPr>
          <w:rStyle w:val="HTML"/>
        </w:rPr>
        <w:t>connId</w:t>
      </w:r>
      <w:r>
        <w:t>.</w:t>
      </w:r>
    </w:p>
    <w:p w:rsidR="00000000" w:rsidRDefault="00000000">
      <w:pPr>
        <w:pStyle w:val="a5"/>
        <w:divId w:val="175387555"/>
      </w:pPr>
    </w:p>
    <w:p w:rsidR="00000000" w:rsidRDefault="00000000">
      <w:pPr>
        <w:pStyle w:val="a5"/>
        <w:divId w:val="175387555"/>
      </w:pPr>
      <w:r>
        <w:t>The WebSocket channels subject to this limitation are as follows:</w:t>
      </w:r>
    </w:p>
    <w:p w:rsidR="00000000" w:rsidRDefault="00000000">
      <w:pPr>
        <w:numPr>
          <w:ilvl w:val="0"/>
          <w:numId w:val="13"/>
        </w:numPr>
        <w:spacing w:before="100" w:beforeAutospacing="1" w:after="100" w:afterAutospacing="1"/>
        <w:divId w:val="175387555"/>
      </w:pPr>
      <w:hyperlink r:id="rId537" w:anchor="order-book-trading-trade-ws-order-channel" w:history="1">
        <w:r>
          <w:rPr>
            <w:rStyle w:val="a3"/>
          </w:rPr>
          <w:t>Orders channel</w:t>
        </w:r>
      </w:hyperlink>
    </w:p>
    <w:p w:rsidR="00000000" w:rsidRDefault="00000000">
      <w:pPr>
        <w:numPr>
          <w:ilvl w:val="0"/>
          <w:numId w:val="13"/>
        </w:numPr>
        <w:spacing w:before="100" w:beforeAutospacing="1" w:after="100" w:afterAutospacing="1"/>
        <w:divId w:val="175387555"/>
      </w:pPr>
      <w:hyperlink r:id="rId538" w:anchor="trading-account-websocket-account-channel" w:history="1">
        <w:r>
          <w:rPr>
            <w:rStyle w:val="a3"/>
          </w:rPr>
          <w:t>Account channel</w:t>
        </w:r>
      </w:hyperlink>
    </w:p>
    <w:p w:rsidR="00000000" w:rsidRDefault="00000000">
      <w:pPr>
        <w:numPr>
          <w:ilvl w:val="0"/>
          <w:numId w:val="13"/>
        </w:numPr>
        <w:spacing w:before="100" w:beforeAutospacing="1" w:after="100" w:afterAutospacing="1"/>
        <w:divId w:val="175387555"/>
      </w:pPr>
      <w:hyperlink r:id="rId539" w:anchor="trading-account-websocket-positions-channel" w:history="1">
        <w:r>
          <w:rPr>
            <w:rStyle w:val="a3"/>
          </w:rPr>
          <w:t>Positions channel</w:t>
        </w:r>
      </w:hyperlink>
    </w:p>
    <w:p w:rsidR="00000000" w:rsidRDefault="00000000">
      <w:pPr>
        <w:numPr>
          <w:ilvl w:val="0"/>
          <w:numId w:val="13"/>
        </w:numPr>
        <w:spacing w:before="100" w:beforeAutospacing="1" w:after="100" w:afterAutospacing="1"/>
        <w:divId w:val="175387555"/>
      </w:pPr>
      <w:hyperlink r:id="rId540" w:anchor="trading-account-websocket-balance-and-position-channel" w:history="1">
        <w:r>
          <w:rPr>
            <w:rStyle w:val="a3"/>
          </w:rPr>
          <w:t>Balance and positions channel</w:t>
        </w:r>
      </w:hyperlink>
    </w:p>
    <w:p w:rsidR="00000000" w:rsidRDefault="00000000">
      <w:pPr>
        <w:numPr>
          <w:ilvl w:val="0"/>
          <w:numId w:val="13"/>
        </w:numPr>
        <w:spacing w:before="100" w:beforeAutospacing="1" w:after="100" w:afterAutospacing="1"/>
        <w:divId w:val="175387555"/>
      </w:pPr>
      <w:hyperlink r:id="rId541" w:anchor="trading-account-websocket-position-risk-warning" w:history="1">
        <w:r>
          <w:rPr>
            <w:rStyle w:val="a3"/>
          </w:rPr>
          <w:t>Position risk warning channel</w:t>
        </w:r>
      </w:hyperlink>
    </w:p>
    <w:p w:rsidR="00000000" w:rsidRDefault="00000000">
      <w:pPr>
        <w:numPr>
          <w:ilvl w:val="0"/>
          <w:numId w:val="13"/>
        </w:numPr>
        <w:spacing w:before="100" w:beforeAutospacing="1" w:after="100" w:afterAutospacing="1"/>
        <w:divId w:val="175387555"/>
      </w:pPr>
      <w:hyperlink r:id="rId542" w:anchor="trading-account-websocket-account-greeks-channel" w:history="1">
        <w:r>
          <w:rPr>
            <w:rStyle w:val="a3"/>
          </w:rPr>
          <w:t>Account greeks channel</w:t>
        </w:r>
      </w:hyperlink>
    </w:p>
    <w:p w:rsidR="00000000" w:rsidRDefault="00000000">
      <w:pPr>
        <w:pStyle w:val="a5"/>
        <w:divId w:val="175387555"/>
      </w:pPr>
      <w:r>
        <w:t xml:space="preserve">If users subscribe to the same channel through the same WebSocket connection through multiple arguments, for example, by using </w:t>
      </w:r>
      <w:r>
        <w:rPr>
          <w:rStyle w:val="HTML"/>
        </w:rPr>
        <w:t>{"channel": "orders", "instType": "ANY"}</w:t>
      </w:r>
      <w:r>
        <w:t xml:space="preserve"> and </w:t>
      </w:r>
      <w:r>
        <w:rPr>
          <w:rStyle w:val="HTML"/>
        </w:rPr>
        <w:t>{"channel": "orders", "instType": "SWAP"}</w:t>
      </w:r>
      <w:r>
        <w:t>, it will be counted once only. If users subscribe to the listed channels (such as orders and accounts) using either the same or different connections, it will not affect the counting, as these are considered as two different channels. The system calculates the number of WebSocket connections per channel.</w:t>
      </w:r>
    </w:p>
    <w:p w:rsidR="00000000" w:rsidRDefault="00000000">
      <w:pPr>
        <w:pStyle w:val="a5"/>
        <w:divId w:val="175387555"/>
      </w:pPr>
    </w:p>
    <w:p w:rsidR="00000000" w:rsidRDefault="00000000">
      <w:pPr>
        <w:pStyle w:val="a5"/>
        <w:divId w:val="175387555"/>
      </w:pPr>
      <w:r>
        <w:t xml:space="preserve">The platform will send the number of active connections to clients through the </w:t>
      </w:r>
      <w:r>
        <w:rPr>
          <w:rStyle w:val="HTML"/>
        </w:rPr>
        <w:t>channel-conn-count</w:t>
      </w:r>
      <w:r>
        <w:t xml:space="preserve"> event message </w:t>
      </w:r>
      <w:r>
        <w:rPr>
          <w:b/>
          <w:bCs/>
        </w:rPr>
        <w:t>to new channel subscriptions</w:t>
      </w:r>
      <w:r>
        <w:t>.</w:t>
      </w:r>
    </w:p>
    <w:p w:rsidR="00000000" w:rsidRDefault="00000000">
      <w:pPr>
        <w:pStyle w:val="a5"/>
        <w:divId w:val="1055085885"/>
      </w:pPr>
      <w:r>
        <w:t>Connection count update</w:t>
      </w:r>
    </w:p>
    <w:p w:rsidR="00000000" w:rsidRDefault="00000000">
      <w:pPr>
        <w:pStyle w:val="HTML0"/>
        <w:divId w:val="813181194"/>
        <w:rPr>
          <w:rStyle w:val="w"/>
        </w:rPr>
      </w:pPr>
      <w:r>
        <w:rPr>
          <w:rStyle w:val="p"/>
        </w:rPr>
        <w:t>{</w:t>
      </w:r>
    </w:p>
    <w:p w:rsidR="00000000" w:rsidRDefault="00000000">
      <w:pPr>
        <w:pStyle w:val="HTML0"/>
        <w:divId w:val="813181194"/>
        <w:rPr>
          <w:rStyle w:val="w"/>
        </w:rPr>
      </w:pPr>
      <w:r>
        <w:rPr>
          <w:rStyle w:val="w"/>
        </w:rPr>
        <w:t xml:space="preserve">    </w:t>
      </w:r>
      <w:r>
        <w:rPr>
          <w:rStyle w:val="nl"/>
        </w:rPr>
        <w:t>"event"</w:t>
      </w:r>
      <w:r>
        <w:rPr>
          <w:rStyle w:val="p"/>
        </w:rPr>
        <w:t>:</w:t>
      </w:r>
      <w:r>
        <w:rPr>
          <w:rStyle w:val="s2"/>
        </w:rPr>
        <w:t>"channel-conn-count"</w:t>
      </w:r>
      <w:r>
        <w:rPr>
          <w:rStyle w:val="p"/>
        </w:rPr>
        <w:t>,</w:t>
      </w:r>
    </w:p>
    <w:p w:rsidR="00000000" w:rsidRDefault="00000000">
      <w:pPr>
        <w:pStyle w:val="HTML0"/>
        <w:divId w:val="813181194"/>
        <w:rPr>
          <w:rStyle w:val="w"/>
        </w:rPr>
      </w:pPr>
      <w:r>
        <w:rPr>
          <w:rStyle w:val="w"/>
        </w:rPr>
        <w:t xml:space="preserve">    </w:t>
      </w:r>
      <w:r>
        <w:rPr>
          <w:rStyle w:val="nl"/>
        </w:rPr>
        <w:t>"channel"</w:t>
      </w:r>
      <w:r>
        <w:rPr>
          <w:rStyle w:val="p"/>
        </w:rPr>
        <w:t>:</w:t>
      </w:r>
      <w:r>
        <w:rPr>
          <w:rStyle w:val="s2"/>
        </w:rPr>
        <w:t>"orders"</w:t>
      </w:r>
      <w:r>
        <w:rPr>
          <w:rStyle w:val="p"/>
        </w:rPr>
        <w:t>,</w:t>
      </w:r>
    </w:p>
    <w:p w:rsidR="00000000" w:rsidRDefault="00000000">
      <w:pPr>
        <w:pStyle w:val="HTML0"/>
        <w:divId w:val="813181194"/>
        <w:rPr>
          <w:rStyle w:val="w"/>
        </w:rPr>
      </w:pPr>
      <w:r>
        <w:rPr>
          <w:rStyle w:val="w"/>
        </w:rPr>
        <w:t xml:space="preserve">    </w:t>
      </w:r>
      <w:r>
        <w:rPr>
          <w:rStyle w:val="nl"/>
        </w:rPr>
        <w:t>"connCount"</w:t>
      </w:r>
      <w:r>
        <w:rPr>
          <w:rStyle w:val="p"/>
        </w:rPr>
        <w:t>:</w:t>
      </w:r>
      <w:r>
        <w:rPr>
          <w:rStyle w:val="w"/>
        </w:rPr>
        <w:t xml:space="preserve"> </w:t>
      </w:r>
      <w:r>
        <w:rPr>
          <w:rStyle w:val="s2"/>
        </w:rPr>
        <w:t>"2"</w:t>
      </w:r>
      <w:r>
        <w:rPr>
          <w:rStyle w:val="p"/>
        </w:rPr>
        <w:t>,</w:t>
      </w:r>
    </w:p>
    <w:p w:rsidR="00000000" w:rsidRDefault="00000000">
      <w:pPr>
        <w:pStyle w:val="HTML0"/>
        <w:divId w:val="813181194"/>
        <w:rPr>
          <w:rStyle w:val="w"/>
        </w:rPr>
      </w:pPr>
      <w:r>
        <w:rPr>
          <w:rStyle w:val="w"/>
        </w:rPr>
        <w:t xml:space="preserve">    </w:t>
      </w:r>
      <w:r>
        <w:rPr>
          <w:rStyle w:val="nl"/>
        </w:rPr>
        <w:t>"connId"</w:t>
      </w:r>
      <w:r>
        <w:rPr>
          <w:rStyle w:val="p"/>
        </w:rPr>
        <w:t>:</w:t>
      </w:r>
      <w:r>
        <w:rPr>
          <w:rStyle w:val="s2"/>
        </w:rPr>
        <w:t>"abcd1234"</w:t>
      </w:r>
    </w:p>
    <w:p w:rsidR="00000000" w:rsidRDefault="00000000">
      <w:pPr>
        <w:pStyle w:val="HTML0"/>
        <w:divId w:val="813181194"/>
        <w:rPr>
          <w:rStyle w:val="w"/>
        </w:rPr>
      </w:pPr>
      <w:r>
        <w:rPr>
          <w:rStyle w:val="p"/>
        </w:rPr>
        <w:t>}</w:t>
      </w:r>
    </w:p>
    <w:p w:rsidR="00000000" w:rsidRDefault="00000000">
      <w:pPr>
        <w:pStyle w:val="HTML0"/>
        <w:divId w:val="813181194"/>
        <w:rPr>
          <w:rStyle w:val="w"/>
        </w:rPr>
      </w:pPr>
    </w:p>
    <w:p w:rsidR="00000000" w:rsidRDefault="00000000">
      <w:pPr>
        <w:pStyle w:val="a5"/>
        <w:divId w:val="175387555"/>
      </w:pPr>
    </w:p>
    <w:p w:rsidR="00000000" w:rsidRDefault="00000000">
      <w:pPr>
        <w:pStyle w:val="a5"/>
        <w:divId w:val="175387555"/>
      </w:pPr>
      <w:r>
        <w:t xml:space="preserve">When the limit is breached, generally the latest connection that sends the subscription request will be rejected. Client will receive the usual subscription acknowledgement followed by the </w:t>
      </w:r>
      <w:r>
        <w:rPr>
          <w:rStyle w:val="HTML"/>
        </w:rPr>
        <w:t>channel-conn-</w:t>
      </w:r>
      <w:r>
        <w:rPr>
          <w:rStyle w:val="HTML"/>
        </w:rPr>
        <w:lastRenderedPageBreak/>
        <w:t>count-error</w:t>
      </w:r>
      <w:r>
        <w:t xml:space="preserve"> from the connection that the subscription has been terminated. In exceptional circumstances the platform may unsubscribe existing connections.</w:t>
      </w:r>
    </w:p>
    <w:p w:rsidR="00000000" w:rsidRDefault="00000000">
      <w:pPr>
        <w:pStyle w:val="a5"/>
        <w:divId w:val="1883397077"/>
      </w:pPr>
      <w:r>
        <w:t>Connection limit error</w:t>
      </w:r>
    </w:p>
    <w:p w:rsidR="00000000" w:rsidRDefault="00000000">
      <w:pPr>
        <w:pStyle w:val="HTML0"/>
        <w:divId w:val="634678340"/>
        <w:rPr>
          <w:rStyle w:val="w"/>
        </w:rPr>
      </w:pPr>
      <w:r>
        <w:rPr>
          <w:rStyle w:val="p"/>
        </w:rPr>
        <w:t>{</w:t>
      </w:r>
    </w:p>
    <w:p w:rsidR="00000000" w:rsidRDefault="00000000">
      <w:pPr>
        <w:pStyle w:val="HTML0"/>
        <w:divId w:val="634678340"/>
        <w:rPr>
          <w:rStyle w:val="w"/>
        </w:rPr>
      </w:pPr>
      <w:r>
        <w:rPr>
          <w:rStyle w:val="w"/>
        </w:rPr>
        <w:t xml:space="preserve">    </w:t>
      </w:r>
      <w:r>
        <w:rPr>
          <w:rStyle w:val="nl"/>
        </w:rPr>
        <w:t>"event"</w:t>
      </w:r>
      <w:r>
        <w:rPr>
          <w:rStyle w:val="p"/>
        </w:rPr>
        <w:t>:</w:t>
      </w:r>
      <w:r>
        <w:rPr>
          <w:rStyle w:val="w"/>
        </w:rPr>
        <w:t xml:space="preserve"> </w:t>
      </w:r>
      <w:r>
        <w:rPr>
          <w:rStyle w:val="s2"/>
        </w:rPr>
        <w:t>"channel-conn-count-error"</w:t>
      </w:r>
      <w:r>
        <w:rPr>
          <w:rStyle w:val="p"/>
        </w:rPr>
        <w:t>,</w:t>
      </w:r>
    </w:p>
    <w:p w:rsidR="00000000" w:rsidRDefault="00000000">
      <w:pPr>
        <w:pStyle w:val="HTML0"/>
        <w:divId w:val="634678340"/>
        <w:rPr>
          <w:rStyle w:val="w"/>
        </w:rPr>
      </w:pPr>
      <w:r>
        <w:rPr>
          <w:rStyle w:val="w"/>
        </w:rPr>
        <w:t xml:space="preserve">    </w:t>
      </w:r>
      <w:r>
        <w:rPr>
          <w:rStyle w:val="nl"/>
        </w:rPr>
        <w:t>"channel"</w:t>
      </w:r>
      <w:r>
        <w:rPr>
          <w:rStyle w:val="p"/>
        </w:rPr>
        <w:t>:</w:t>
      </w:r>
      <w:r>
        <w:rPr>
          <w:rStyle w:val="w"/>
        </w:rPr>
        <w:t xml:space="preserve"> </w:t>
      </w:r>
      <w:r>
        <w:rPr>
          <w:rStyle w:val="s2"/>
        </w:rPr>
        <w:t>"orders"</w:t>
      </w:r>
      <w:r>
        <w:rPr>
          <w:rStyle w:val="p"/>
        </w:rPr>
        <w:t>,</w:t>
      </w:r>
    </w:p>
    <w:p w:rsidR="00000000" w:rsidRDefault="00000000">
      <w:pPr>
        <w:pStyle w:val="HTML0"/>
        <w:divId w:val="634678340"/>
        <w:rPr>
          <w:rStyle w:val="w"/>
        </w:rPr>
      </w:pPr>
      <w:r>
        <w:rPr>
          <w:rStyle w:val="w"/>
        </w:rPr>
        <w:t xml:space="preserve">    </w:t>
      </w:r>
      <w:r>
        <w:rPr>
          <w:rStyle w:val="nl"/>
        </w:rPr>
        <w:t>"connCount"</w:t>
      </w:r>
      <w:r>
        <w:rPr>
          <w:rStyle w:val="p"/>
        </w:rPr>
        <w:t>:</w:t>
      </w:r>
      <w:r>
        <w:rPr>
          <w:rStyle w:val="w"/>
        </w:rPr>
        <w:t xml:space="preserve"> </w:t>
      </w:r>
      <w:r>
        <w:rPr>
          <w:rStyle w:val="s2"/>
        </w:rPr>
        <w:t>"20"</w:t>
      </w:r>
      <w:r>
        <w:rPr>
          <w:rStyle w:val="p"/>
        </w:rPr>
        <w:t>,</w:t>
      </w:r>
    </w:p>
    <w:p w:rsidR="00000000" w:rsidRDefault="00000000">
      <w:pPr>
        <w:pStyle w:val="HTML0"/>
        <w:divId w:val="634678340"/>
        <w:rPr>
          <w:rStyle w:val="w"/>
        </w:rPr>
      </w:pPr>
      <w:r>
        <w:rPr>
          <w:rStyle w:val="w"/>
        </w:rPr>
        <w:t xml:space="preserve">    </w:t>
      </w:r>
      <w:r>
        <w:rPr>
          <w:rStyle w:val="nl"/>
        </w:rPr>
        <w:t>"connId"</w:t>
      </w:r>
      <w:r>
        <w:rPr>
          <w:rStyle w:val="p"/>
        </w:rPr>
        <w:t>:</w:t>
      </w:r>
      <w:r>
        <w:rPr>
          <w:rStyle w:val="s2"/>
        </w:rPr>
        <w:t>"a4d3ae55"</w:t>
      </w:r>
    </w:p>
    <w:p w:rsidR="00000000" w:rsidRDefault="00000000">
      <w:pPr>
        <w:pStyle w:val="HTML0"/>
        <w:divId w:val="634678340"/>
        <w:rPr>
          <w:rStyle w:val="w"/>
        </w:rPr>
      </w:pPr>
      <w:r>
        <w:rPr>
          <w:rStyle w:val="p"/>
        </w:rPr>
        <w:t>}</w:t>
      </w:r>
    </w:p>
    <w:p w:rsidR="00000000" w:rsidRDefault="00000000">
      <w:pPr>
        <w:pStyle w:val="HTML0"/>
        <w:divId w:val="634678340"/>
        <w:rPr>
          <w:rStyle w:val="w"/>
        </w:rPr>
      </w:pPr>
    </w:p>
    <w:p w:rsidR="00000000" w:rsidRDefault="00000000">
      <w:pPr>
        <w:pStyle w:val="a5"/>
        <w:divId w:val="175387555"/>
      </w:pPr>
    </w:p>
    <w:p w:rsidR="00000000" w:rsidRDefault="00000000">
      <w:pPr>
        <w:pStyle w:val="a5"/>
        <w:divId w:val="175387555"/>
      </w:pPr>
      <w:r>
        <w:t>Order operations through WebSocket, including place, amend and cancel orders, are not impacted through this change.</w:t>
      </w:r>
    </w:p>
    <w:p w:rsidR="00000000" w:rsidRDefault="00000000">
      <w:pPr>
        <w:pStyle w:val="3"/>
        <w:divId w:val="175387555"/>
      </w:pPr>
      <w:r>
        <w:t>Login</w:t>
      </w:r>
    </w:p>
    <w:p w:rsidR="00000000" w:rsidRDefault="00000000">
      <w:pPr>
        <w:pStyle w:val="a5"/>
        <w:divId w:val="233586535"/>
      </w:pPr>
      <w:r>
        <w:t>Request Example</w:t>
      </w:r>
    </w:p>
    <w:p w:rsidR="00000000" w:rsidRDefault="00000000">
      <w:pPr>
        <w:pStyle w:val="HTML0"/>
        <w:divId w:val="1774670824"/>
        <w:rPr>
          <w:rStyle w:val="HTML"/>
        </w:rPr>
      </w:pPr>
      <w:r>
        <w:rPr>
          <w:rStyle w:val="o"/>
        </w:rPr>
        <w:t>{</w:t>
      </w:r>
    </w:p>
    <w:p w:rsidR="00000000" w:rsidRDefault="00000000">
      <w:pPr>
        <w:pStyle w:val="HTML0"/>
        <w:divId w:val="1774670824"/>
        <w:rPr>
          <w:rStyle w:val="HTML"/>
        </w:rPr>
      </w:pPr>
      <w:r>
        <w:rPr>
          <w:rStyle w:val="HTML"/>
        </w:rPr>
        <w:t xml:space="preserve">  </w:t>
      </w:r>
      <w:r>
        <w:rPr>
          <w:rStyle w:val="s2"/>
        </w:rPr>
        <w:t>"op"</w:t>
      </w:r>
      <w:r>
        <w:rPr>
          <w:rStyle w:val="HTML"/>
        </w:rPr>
        <w:t xml:space="preserve">: </w:t>
      </w:r>
      <w:r>
        <w:rPr>
          <w:rStyle w:val="s2"/>
        </w:rPr>
        <w:t>"login"</w:t>
      </w:r>
      <w:r>
        <w:rPr>
          <w:rStyle w:val="HTML"/>
        </w:rPr>
        <w:t>,</w:t>
      </w:r>
    </w:p>
    <w:p w:rsidR="00000000" w:rsidRDefault="00000000">
      <w:pPr>
        <w:pStyle w:val="HTML0"/>
        <w:divId w:val="1774670824"/>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1774670824"/>
        <w:rPr>
          <w:rStyle w:val="HTML"/>
        </w:rPr>
      </w:pPr>
      <w:r>
        <w:rPr>
          <w:rStyle w:val="HTML"/>
        </w:rPr>
        <w:t xml:space="preserve">    </w:t>
      </w:r>
      <w:r>
        <w:rPr>
          <w:rStyle w:val="o"/>
        </w:rPr>
        <w:t>{</w:t>
      </w:r>
    </w:p>
    <w:p w:rsidR="00000000" w:rsidRDefault="00000000">
      <w:pPr>
        <w:pStyle w:val="HTML0"/>
        <w:divId w:val="1774670824"/>
        <w:rPr>
          <w:rStyle w:val="HTML"/>
        </w:rPr>
      </w:pPr>
      <w:r>
        <w:rPr>
          <w:rStyle w:val="HTML"/>
        </w:rPr>
        <w:t xml:space="preserve">      </w:t>
      </w:r>
      <w:r>
        <w:rPr>
          <w:rStyle w:val="s2"/>
        </w:rPr>
        <w:t>"apiKey"</w:t>
      </w:r>
      <w:r>
        <w:rPr>
          <w:rStyle w:val="HTML"/>
        </w:rPr>
        <w:t xml:space="preserve">: </w:t>
      </w:r>
      <w:r>
        <w:rPr>
          <w:rStyle w:val="s2"/>
        </w:rPr>
        <w:t>"985d5b66-57ce-40fb-b714-afc0b9787083"</w:t>
      </w:r>
      <w:r>
        <w:rPr>
          <w:rStyle w:val="HTML"/>
        </w:rPr>
        <w:t>,</w:t>
      </w:r>
    </w:p>
    <w:p w:rsidR="00000000" w:rsidRDefault="00000000">
      <w:pPr>
        <w:pStyle w:val="HTML0"/>
        <w:divId w:val="1774670824"/>
        <w:rPr>
          <w:rStyle w:val="HTML"/>
        </w:rPr>
      </w:pPr>
      <w:r>
        <w:rPr>
          <w:rStyle w:val="HTML"/>
        </w:rPr>
        <w:t xml:space="preserve">      </w:t>
      </w:r>
      <w:r>
        <w:rPr>
          <w:rStyle w:val="s2"/>
        </w:rPr>
        <w:t>"passphrase"</w:t>
      </w:r>
      <w:r>
        <w:rPr>
          <w:rStyle w:val="HTML"/>
        </w:rPr>
        <w:t xml:space="preserve">: </w:t>
      </w:r>
      <w:r>
        <w:rPr>
          <w:rStyle w:val="s2"/>
        </w:rPr>
        <w:t>"123456"</w:t>
      </w:r>
      <w:r>
        <w:rPr>
          <w:rStyle w:val="HTML"/>
        </w:rPr>
        <w:t>,</w:t>
      </w:r>
    </w:p>
    <w:p w:rsidR="00000000" w:rsidRDefault="00000000">
      <w:pPr>
        <w:pStyle w:val="HTML0"/>
        <w:divId w:val="1774670824"/>
        <w:rPr>
          <w:rStyle w:val="HTML"/>
        </w:rPr>
      </w:pPr>
      <w:r>
        <w:rPr>
          <w:rStyle w:val="HTML"/>
        </w:rPr>
        <w:t xml:space="preserve">      </w:t>
      </w:r>
      <w:r>
        <w:rPr>
          <w:rStyle w:val="s2"/>
        </w:rPr>
        <w:t>"timestamp"</w:t>
      </w:r>
      <w:r>
        <w:rPr>
          <w:rStyle w:val="HTML"/>
        </w:rPr>
        <w:t xml:space="preserve">: </w:t>
      </w:r>
      <w:r>
        <w:rPr>
          <w:rStyle w:val="s2"/>
        </w:rPr>
        <w:t>"1538054050"</w:t>
      </w:r>
      <w:r>
        <w:rPr>
          <w:rStyle w:val="HTML"/>
        </w:rPr>
        <w:t>,</w:t>
      </w:r>
    </w:p>
    <w:p w:rsidR="00000000" w:rsidRDefault="00000000">
      <w:pPr>
        <w:pStyle w:val="HTML0"/>
        <w:divId w:val="1774670824"/>
        <w:rPr>
          <w:rStyle w:val="HTML"/>
        </w:rPr>
      </w:pPr>
      <w:r>
        <w:rPr>
          <w:rStyle w:val="HTML"/>
        </w:rPr>
        <w:t xml:space="preserve">      </w:t>
      </w:r>
      <w:r>
        <w:rPr>
          <w:rStyle w:val="s2"/>
        </w:rPr>
        <w:t>"sign"</w:t>
      </w:r>
      <w:r>
        <w:rPr>
          <w:rStyle w:val="HTML"/>
        </w:rPr>
        <w:t xml:space="preserve">: </w:t>
      </w:r>
      <w:r>
        <w:rPr>
          <w:rStyle w:val="s2"/>
        </w:rPr>
        <w:t>"7L+zFQ+CEgGu5rzCj4+BdV2/uUHGqddA9pI6ztsRRPs="</w:t>
      </w:r>
    </w:p>
    <w:p w:rsidR="00000000" w:rsidRDefault="00000000">
      <w:pPr>
        <w:pStyle w:val="HTML0"/>
        <w:divId w:val="1774670824"/>
        <w:rPr>
          <w:rStyle w:val="HTML"/>
        </w:rPr>
      </w:pPr>
      <w:r>
        <w:rPr>
          <w:rStyle w:val="HTML"/>
        </w:rPr>
        <w:t xml:space="preserve">    </w:t>
      </w:r>
      <w:r>
        <w:rPr>
          <w:rStyle w:val="o"/>
        </w:rPr>
        <w:t>}</w:t>
      </w:r>
    </w:p>
    <w:p w:rsidR="00000000" w:rsidRDefault="00000000">
      <w:pPr>
        <w:pStyle w:val="HTML0"/>
        <w:divId w:val="1774670824"/>
        <w:rPr>
          <w:rStyle w:val="HTML"/>
        </w:rPr>
      </w:pPr>
      <w:r>
        <w:rPr>
          <w:rStyle w:val="HTML"/>
        </w:rPr>
        <w:t xml:space="preserve">  </w:t>
      </w:r>
      <w:r>
        <w:rPr>
          <w:rStyle w:val="o"/>
        </w:rPr>
        <w:t>]</w:t>
      </w:r>
    </w:p>
    <w:p w:rsidR="00000000" w:rsidRDefault="00000000">
      <w:pPr>
        <w:pStyle w:val="HTML0"/>
        <w:divId w:val="1774670824"/>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780"/>
        <w:gridCol w:w="1058"/>
        <w:gridCol w:w="439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login</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account to login</w:t>
            </w:r>
          </w:p>
        </w:tc>
      </w:tr>
      <w:tr w:rsidR="00000000">
        <w:trPr>
          <w:divId w:val="175387555"/>
          <w:tblCellSpacing w:w="15" w:type="dxa"/>
        </w:trPr>
        <w:tc>
          <w:tcPr>
            <w:tcW w:w="0" w:type="auto"/>
            <w:vAlign w:val="center"/>
            <w:hideMark/>
          </w:tcPr>
          <w:p w:rsidR="00000000" w:rsidRDefault="00000000">
            <w:r>
              <w:t>&gt; apiKey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API Key</w:t>
            </w:r>
          </w:p>
        </w:tc>
      </w:tr>
      <w:tr w:rsidR="00000000">
        <w:trPr>
          <w:divId w:val="175387555"/>
          <w:tblCellSpacing w:w="15" w:type="dxa"/>
        </w:trPr>
        <w:tc>
          <w:tcPr>
            <w:tcW w:w="0" w:type="auto"/>
            <w:vAlign w:val="center"/>
            <w:hideMark/>
          </w:tcPr>
          <w:p w:rsidR="00000000" w:rsidRDefault="00000000">
            <w:r>
              <w:t>&gt; passphrase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API Key password</w:t>
            </w:r>
          </w:p>
        </w:tc>
      </w:tr>
      <w:tr w:rsidR="00000000">
        <w:trPr>
          <w:divId w:val="175387555"/>
          <w:tblCellSpacing w:w="15" w:type="dxa"/>
        </w:trPr>
        <w:tc>
          <w:tcPr>
            <w:tcW w:w="0" w:type="auto"/>
            <w:vAlign w:val="center"/>
            <w:hideMark/>
          </w:tcPr>
          <w:p w:rsidR="00000000" w:rsidRDefault="00000000">
            <w:r>
              <w:t>&gt; timestamp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Unix Epoch time, the unit is seconds</w:t>
            </w:r>
          </w:p>
        </w:tc>
      </w:tr>
      <w:tr w:rsidR="00000000">
        <w:trPr>
          <w:divId w:val="175387555"/>
          <w:tblCellSpacing w:w="15" w:type="dxa"/>
        </w:trPr>
        <w:tc>
          <w:tcPr>
            <w:tcW w:w="0" w:type="auto"/>
            <w:vAlign w:val="center"/>
            <w:hideMark/>
          </w:tcPr>
          <w:p w:rsidR="00000000" w:rsidRDefault="00000000">
            <w:r>
              <w:lastRenderedPageBreak/>
              <w:t>&gt; sign</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Signature string</w:t>
            </w:r>
          </w:p>
        </w:tc>
      </w:tr>
    </w:tbl>
    <w:p w:rsidR="00000000" w:rsidRDefault="00000000">
      <w:pPr>
        <w:pStyle w:val="a5"/>
        <w:divId w:val="596182248"/>
      </w:pPr>
      <w:r>
        <w:t>Successful Response Example</w:t>
      </w:r>
    </w:p>
    <w:p w:rsidR="00000000" w:rsidRDefault="00000000">
      <w:pPr>
        <w:pStyle w:val="HTML0"/>
        <w:divId w:val="973564524"/>
        <w:rPr>
          <w:rStyle w:val="w"/>
        </w:rPr>
      </w:pPr>
      <w:r>
        <w:rPr>
          <w:rStyle w:val="p"/>
        </w:rPr>
        <w:t>{</w:t>
      </w:r>
    </w:p>
    <w:p w:rsidR="00000000" w:rsidRDefault="00000000">
      <w:pPr>
        <w:pStyle w:val="HTML0"/>
        <w:divId w:val="973564524"/>
        <w:rPr>
          <w:rStyle w:val="w"/>
        </w:rPr>
      </w:pPr>
      <w:r>
        <w:rPr>
          <w:rStyle w:val="w"/>
        </w:rPr>
        <w:t xml:space="preserve">  </w:t>
      </w:r>
      <w:r>
        <w:rPr>
          <w:rStyle w:val="nl"/>
        </w:rPr>
        <w:t>"event"</w:t>
      </w:r>
      <w:r>
        <w:rPr>
          <w:rStyle w:val="p"/>
        </w:rPr>
        <w:t>:</w:t>
      </w:r>
      <w:r>
        <w:rPr>
          <w:rStyle w:val="w"/>
        </w:rPr>
        <w:t xml:space="preserve"> </w:t>
      </w:r>
      <w:r>
        <w:rPr>
          <w:rStyle w:val="s2"/>
        </w:rPr>
        <w:t>"login"</w:t>
      </w:r>
      <w:r>
        <w:rPr>
          <w:rStyle w:val="p"/>
        </w:rPr>
        <w:t>,</w:t>
      </w:r>
    </w:p>
    <w:p w:rsidR="00000000" w:rsidRDefault="00000000">
      <w:pPr>
        <w:pStyle w:val="HTML0"/>
        <w:divId w:val="973564524"/>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973564524"/>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973564524"/>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973564524"/>
        <w:rPr>
          <w:rStyle w:val="w"/>
        </w:rPr>
      </w:pPr>
      <w:r>
        <w:rPr>
          <w:rStyle w:val="p"/>
        </w:rPr>
        <w:t>}</w:t>
      </w:r>
    </w:p>
    <w:p w:rsidR="00000000" w:rsidRDefault="00000000">
      <w:pPr>
        <w:pStyle w:val="a5"/>
        <w:divId w:val="1465583134"/>
      </w:pPr>
      <w:r>
        <w:t>Failure Response Example</w:t>
      </w:r>
    </w:p>
    <w:p w:rsidR="00000000" w:rsidRDefault="00000000">
      <w:pPr>
        <w:pStyle w:val="HTML0"/>
        <w:divId w:val="1041171106"/>
        <w:rPr>
          <w:rStyle w:val="w"/>
        </w:rPr>
      </w:pPr>
      <w:r>
        <w:rPr>
          <w:rStyle w:val="p"/>
        </w:rPr>
        <w:t>{</w:t>
      </w:r>
    </w:p>
    <w:p w:rsidR="00000000" w:rsidRDefault="00000000">
      <w:pPr>
        <w:pStyle w:val="HTML0"/>
        <w:divId w:val="1041171106"/>
        <w:rPr>
          <w:rStyle w:val="w"/>
        </w:rPr>
      </w:pPr>
      <w:r>
        <w:rPr>
          <w:rStyle w:val="w"/>
        </w:rPr>
        <w:t xml:space="preserve">  </w:t>
      </w:r>
      <w:r>
        <w:rPr>
          <w:rStyle w:val="nl"/>
        </w:rPr>
        <w:t>"event"</w:t>
      </w:r>
      <w:r>
        <w:rPr>
          <w:rStyle w:val="p"/>
        </w:rPr>
        <w:t>:</w:t>
      </w:r>
      <w:r>
        <w:rPr>
          <w:rStyle w:val="w"/>
        </w:rPr>
        <w:t xml:space="preserve"> </w:t>
      </w:r>
      <w:r>
        <w:rPr>
          <w:rStyle w:val="s2"/>
        </w:rPr>
        <w:t>"error"</w:t>
      </w:r>
      <w:r>
        <w:rPr>
          <w:rStyle w:val="p"/>
        </w:rPr>
        <w:t>,</w:t>
      </w:r>
    </w:p>
    <w:p w:rsidR="00000000" w:rsidRDefault="00000000">
      <w:pPr>
        <w:pStyle w:val="HTML0"/>
        <w:divId w:val="1041171106"/>
        <w:rPr>
          <w:rStyle w:val="w"/>
        </w:rPr>
      </w:pPr>
      <w:r>
        <w:rPr>
          <w:rStyle w:val="w"/>
        </w:rPr>
        <w:t xml:space="preserve">  </w:t>
      </w:r>
      <w:r>
        <w:rPr>
          <w:rStyle w:val="nl"/>
        </w:rPr>
        <w:t>"code"</w:t>
      </w:r>
      <w:r>
        <w:rPr>
          <w:rStyle w:val="p"/>
        </w:rPr>
        <w:t>:</w:t>
      </w:r>
      <w:r>
        <w:rPr>
          <w:rStyle w:val="w"/>
        </w:rPr>
        <w:t xml:space="preserve"> </w:t>
      </w:r>
      <w:r>
        <w:rPr>
          <w:rStyle w:val="s2"/>
        </w:rPr>
        <w:t>"60009"</w:t>
      </w:r>
      <w:r>
        <w:rPr>
          <w:rStyle w:val="p"/>
        </w:rPr>
        <w:t>,</w:t>
      </w:r>
    </w:p>
    <w:p w:rsidR="00000000" w:rsidRDefault="00000000">
      <w:pPr>
        <w:pStyle w:val="HTML0"/>
        <w:divId w:val="1041171106"/>
        <w:rPr>
          <w:rStyle w:val="w"/>
        </w:rPr>
      </w:pPr>
      <w:r>
        <w:rPr>
          <w:rStyle w:val="w"/>
        </w:rPr>
        <w:t xml:space="preserve">  </w:t>
      </w:r>
      <w:r>
        <w:rPr>
          <w:rStyle w:val="nl"/>
        </w:rPr>
        <w:t>"msg"</w:t>
      </w:r>
      <w:r>
        <w:rPr>
          <w:rStyle w:val="p"/>
        </w:rPr>
        <w:t>:</w:t>
      </w:r>
      <w:r>
        <w:rPr>
          <w:rStyle w:val="w"/>
        </w:rPr>
        <w:t xml:space="preserve"> </w:t>
      </w:r>
      <w:r>
        <w:rPr>
          <w:rStyle w:val="s2"/>
        </w:rPr>
        <w:t>"Login failed."</w:t>
      </w:r>
      <w:r>
        <w:rPr>
          <w:rStyle w:val="p"/>
        </w:rPr>
        <w:t>,</w:t>
      </w:r>
    </w:p>
    <w:p w:rsidR="00000000" w:rsidRDefault="00000000">
      <w:pPr>
        <w:pStyle w:val="HTML0"/>
        <w:divId w:val="1041171106"/>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041171106"/>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28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login</w:t>
            </w:r>
            <w:r>
              <w:br/>
            </w:r>
            <w:r>
              <w:rPr>
                <w:rStyle w:val="HTML"/>
              </w:rPr>
              <w:t>error</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connId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WebSocket connection ID</w:t>
            </w:r>
          </w:p>
        </w:tc>
      </w:tr>
    </w:tbl>
    <w:p w:rsidR="00000000" w:rsidRDefault="00000000">
      <w:pPr>
        <w:pStyle w:val="a5"/>
        <w:divId w:val="175387555"/>
      </w:pPr>
      <w:r>
        <w:rPr>
          <w:rStyle w:val="a6"/>
        </w:rPr>
        <w:t>apiKey</w:t>
      </w:r>
      <w:r>
        <w:t>: Unique identification for invoking API. Requires user to apply one manually.</w:t>
      </w:r>
    </w:p>
    <w:p w:rsidR="00000000" w:rsidRDefault="00000000">
      <w:pPr>
        <w:pStyle w:val="a5"/>
        <w:divId w:val="175387555"/>
      </w:pPr>
      <w:r>
        <w:rPr>
          <w:rStyle w:val="a6"/>
        </w:rPr>
        <w:t>passphrase</w:t>
      </w:r>
      <w:r>
        <w:t>: API Key password</w:t>
      </w:r>
    </w:p>
    <w:p w:rsidR="00000000" w:rsidRDefault="00000000">
      <w:pPr>
        <w:pStyle w:val="a5"/>
        <w:divId w:val="175387555"/>
      </w:pPr>
      <w:r>
        <w:rPr>
          <w:rStyle w:val="a6"/>
        </w:rPr>
        <w:t>timestamp</w:t>
      </w:r>
      <w:r>
        <w:t>: the Unix Epoch time, the unit is seconds, e.g. 1704876947</w:t>
      </w:r>
    </w:p>
    <w:p w:rsidR="00000000" w:rsidRDefault="00000000">
      <w:pPr>
        <w:pStyle w:val="a5"/>
        <w:divId w:val="175387555"/>
      </w:pPr>
      <w:r>
        <w:rPr>
          <w:rStyle w:val="a6"/>
        </w:rPr>
        <w:t>sign</w:t>
      </w:r>
      <w:r>
        <w:t>: signature string, the signature algorithm is as follows:</w:t>
      </w:r>
    </w:p>
    <w:p w:rsidR="00000000" w:rsidRDefault="00000000">
      <w:pPr>
        <w:pStyle w:val="a5"/>
        <w:divId w:val="175387555"/>
      </w:pPr>
      <w:r>
        <w:t xml:space="preserve">First concatenate </w:t>
      </w:r>
      <w:r>
        <w:rPr>
          <w:rStyle w:val="HTML"/>
        </w:rPr>
        <w:t>timestamp</w:t>
      </w:r>
      <w:r>
        <w:t xml:space="preserve">, </w:t>
      </w:r>
      <w:r>
        <w:rPr>
          <w:rStyle w:val="HTML"/>
        </w:rPr>
        <w:t>method</w:t>
      </w:r>
      <w:r>
        <w:t xml:space="preserve">, </w:t>
      </w:r>
      <w:r>
        <w:rPr>
          <w:rStyle w:val="HTML"/>
        </w:rPr>
        <w:t>requestPath</w:t>
      </w:r>
      <w:r>
        <w:t>, strings, then use HMAC SHA256 method to encrypt the concatenated string with SecretKey, and then perform Base64 encoding.</w:t>
      </w:r>
    </w:p>
    <w:p w:rsidR="00000000" w:rsidRDefault="00000000">
      <w:pPr>
        <w:pStyle w:val="a5"/>
        <w:divId w:val="175387555"/>
      </w:pPr>
      <w:r>
        <w:rPr>
          <w:rStyle w:val="a6"/>
        </w:rPr>
        <w:lastRenderedPageBreak/>
        <w:t>secretKey</w:t>
      </w:r>
      <w:r>
        <w:t>: The security key generated when the user applies for APIKey, e.g. : 22582BD0CFF14C41EDBF1AB98506286D</w:t>
      </w:r>
    </w:p>
    <w:p w:rsidR="00000000" w:rsidRDefault="00000000">
      <w:pPr>
        <w:pStyle w:val="a5"/>
        <w:divId w:val="175387555"/>
      </w:pPr>
      <w:r>
        <w:rPr>
          <w:rStyle w:val="a6"/>
        </w:rPr>
        <w:t>Example of timestamp</w:t>
      </w:r>
      <w:r>
        <w:t>: const timestamp = '' + Date.now() / 1,000</w:t>
      </w:r>
    </w:p>
    <w:p w:rsidR="00000000" w:rsidRDefault="00000000">
      <w:pPr>
        <w:pStyle w:val="a5"/>
        <w:divId w:val="175387555"/>
      </w:pPr>
      <w:r>
        <w:rPr>
          <w:rStyle w:val="a6"/>
        </w:rPr>
        <w:t>Among sign example</w:t>
      </w:r>
      <w:r>
        <w:t>: sign=CryptoJS.enc.Base64.stringify(CryptoJS.HmacSHA256(timestamp +'GET'+'/users/self/verify', secretKey))</w:t>
      </w:r>
    </w:p>
    <w:p w:rsidR="00000000" w:rsidRDefault="00000000">
      <w:pPr>
        <w:pStyle w:val="a5"/>
        <w:divId w:val="175387555"/>
      </w:pPr>
      <w:r>
        <w:rPr>
          <w:rStyle w:val="a6"/>
        </w:rPr>
        <w:t>method</w:t>
      </w:r>
      <w:r>
        <w:t>: always 'GET'.</w:t>
      </w:r>
    </w:p>
    <w:p w:rsidR="00000000" w:rsidRDefault="00000000">
      <w:pPr>
        <w:pStyle w:val="a5"/>
        <w:divId w:val="175387555"/>
      </w:pPr>
      <w:r>
        <w:rPr>
          <w:rStyle w:val="a6"/>
        </w:rPr>
        <w:t>requestPath</w:t>
      </w:r>
      <w:r>
        <w:t xml:space="preserve"> : always '/users/self/verify'</w:t>
      </w:r>
    </w:p>
    <w:p w:rsidR="00000000" w:rsidRDefault="00000000">
      <w:pPr>
        <w:divId w:val="175387555"/>
      </w:pPr>
      <w:r>
        <w:t xml:space="preserve">The request will expire 30 seconds after the timestamp. If your server time differs from the API server time, we recommended using the REST API to query the API server time and then set the timestamp. </w:t>
      </w:r>
    </w:p>
    <w:p w:rsidR="00000000" w:rsidRDefault="00000000">
      <w:pPr>
        <w:pStyle w:val="3"/>
        <w:divId w:val="175387555"/>
      </w:pPr>
      <w:r>
        <w:t>Subscribe</w:t>
      </w:r>
    </w:p>
    <w:p w:rsidR="00000000" w:rsidRDefault="00000000">
      <w:pPr>
        <w:pStyle w:val="a5"/>
        <w:divId w:val="175387555"/>
      </w:pPr>
      <w:r>
        <w:rPr>
          <w:rStyle w:val="a6"/>
        </w:rPr>
        <w:t>Subscription Instructions</w:t>
      </w:r>
    </w:p>
    <w:p w:rsidR="00000000" w:rsidRDefault="00000000">
      <w:pPr>
        <w:pStyle w:val="a5"/>
        <w:divId w:val="1760523782"/>
      </w:pPr>
      <w:r>
        <w:t>Request format description</w:t>
      </w:r>
    </w:p>
    <w:p w:rsidR="00000000" w:rsidRDefault="00000000">
      <w:pPr>
        <w:pStyle w:val="HTML0"/>
        <w:divId w:val="1903828212"/>
        <w:rPr>
          <w:rStyle w:val="HTML"/>
        </w:rPr>
      </w:pPr>
      <w:r>
        <w:rPr>
          <w:rStyle w:val="o"/>
        </w:rPr>
        <w:t>{</w:t>
      </w:r>
    </w:p>
    <w:p w:rsidR="00000000" w:rsidRDefault="00000000">
      <w:pPr>
        <w:pStyle w:val="HTML0"/>
        <w:divId w:val="1903828212"/>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1903828212"/>
        <w:rPr>
          <w:rStyle w:val="HTML"/>
        </w:rPr>
      </w:pPr>
      <w:r>
        <w:rPr>
          <w:rStyle w:val="HTML"/>
        </w:rPr>
        <w:t xml:space="preserve">  </w:t>
      </w:r>
      <w:r>
        <w:rPr>
          <w:rStyle w:val="s2"/>
        </w:rPr>
        <w:t>"args"</w:t>
      </w:r>
      <w:r>
        <w:rPr>
          <w:rStyle w:val="HTML"/>
        </w:rPr>
        <w:t xml:space="preserve">: </w:t>
      </w:r>
      <w:r>
        <w:rPr>
          <w:rStyle w:val="o"/>
        </w:rPr>
        <w:t>[</w:t>
      </w:r>
      <w:r>
        <w:rPr>
          <w:rStyle w:val="s2"/>
        </w:rPr>
        <w:t>"&lt;SubscriptionTopic&gt;"</w:t>
      </w:r>
      <w:r>
        <w:rPr>
          <w:rStyle w:val="o"/>
        </w:rPr>
        <w:t>]</w:t>
      </w:r>
    </w:p>
    <w:p w:rsidR="00000000" w:rsidRDefault="00000000">
      <w:pPr>
        <w:pStyle w:val="HTML0"/>
        <w:divId w:val="1903828212"/>
        <w:rPr>
          <w:rStyle w:val="HTML"/>
        </w:rPr>
      </w:pPr>
      <w:r>
        <w:rPr>
          <w:rStyle w:val="o"/>
        </w:rPr>
        <w:t>}</w:t>
      </w:r>
    </w:p>
    <w:p w:rsidR="00000000" w:rsidRDefault="00000000">
      <w:pPr>
        <w:pStyle w:val="a5"/>
        <w:divId w:val="175387555"/>
      </w:pPr>
      <w:r>
        <w:t xml:space="preserve">WebSocket channels are divided into two categories: </w:t>
      </w:r>
      <w:r>
        <w:rPr>
          <w:rStyle w:val="HTML"/>
        </w:rPr>
        <w:t>public</w:t>
      </w:r>
      <w:r>
        <w:t xml:space="preserve"> and </w:t>
      </w:r>
      <w:r>
        <w:rPr>
          <w:rStyle w:val="HTML"/>
        </w:rPr>
        <w:t>private</w:t>
      </w:r>
      <w:r>
        <w:t xml:space="preserve"> channels.</w:t>
      </w:r>
    </w:p>
    <w:p w:rsidR="00000000" w:rsidRDefault="00000000">
      <w:pPr>
        <w:pStyle w:val="a5"/>
        <w:divId w:val="175387555"/>
      </w:pPr>
      <w:r>
        <w:rPr>
          <w:rStyle w:val="HTML"/>
        </w:rPr>
        <w:t>Public channels</w:t>
      </w:r>
      <w:r>
        <w:t xml:space="preserve"> -- No authentication is required, include tickers channel, K-Line channel, limit price channel, order book channel, and mark price channel etc.</w:t>
      </w:r>
    </w:p>
    <w:p w:rsidR="00000000" w:rsidRDefault="00000000">
      <w:pPr>
        <w:pStyle w:val="a5"/>
        <w:divId w:val="175387555"/>
      </w:pPr>
      <w:r>
        <w:rPr>
          <w:rStyle w:val="HTML"/>
        </w:rPr>
        <w:t>Private channels</w:t>
      </w:r>
      <w:r>
        <w:t xml:space="preserve"> -- including account channel, order channel, and position channel, etc -- require log in.</w:t>
      </w:r>
    </w:p>
    <w:p w:rsidR="00000000" w:rsidRDefault="00000000">
      <w:pPr>
        <w:pStyle w:val="a5"/>
        <w:divId w:val="175387555"/>
      </w:pPr>
      <w:r>
        <w:t>Users can choose to subscribe to one or more channels, and the total length of multiple channels cannot exceed 64 KB.</w:t>
      </w:r>
    </w:p>
    <w:p w:rsidR="00000000" w:rsidRDefault="00000000">
      <w:pPr>
        <w:pStyle w:val="a5"/>
        <w:divId w:val="175387555"/>
      </w:pPr>
      <w:r>
        <w:t>Below is an example of subscription parameters. The requirement of subscription parameters for each channel is different. For details please refer to the specification of each channels.</w:t>
      </w:r>
    </w:p>
    <w:p w:rsidR="00000000" w:rsidRDefault="00000000">
      <w:pPr>
        <w:pStyle w:val="a5"/>
        <w:divId w:val="1460413263"/>
      </w:pPr>
      <w:r>
        <w:t>Request Example</w:t>
      </w:r>
    </w:p>
    <w:p w:rsidR="00000000" w:rsidRDefault="00000000">
      <w:pPr>
        <w:pStyle w:val="HTML0"/>
        <w:divId w:val="311714373"/>
        <w:rPr>
          <w:rStyle w:val="HTML"/>
        </w:rPr>
      </w:pPr>
      <w:r>
        <w:rPr>
          <w:rStyle w:val="o"/>
        </w:rPr>
        <w:lastRenderedPageBreak/>
        <w:t>{</w:t>
      </w:r>
    </w:p>
    <w:p w:rsidR="00000000" w:rsidRDefault="00000000">
      <w:pPr>
        <w:pStyle w:val="HTML0"/>
        <w:divId w:val="311714373"/>
        <w:rPr>
          <w:rStyle w:val="HTML"/>
        </w:rPr>
      </w:pPr>
      <w:r>
        <w:rPr>
          <w:rStyle w:val="HTML"/>
        </w:rPr>
        <w:t xml:space="preserve">    </w:t>
      </w:r>
      <w:r>
        <w:rPr>
          <w:rStyle w:val="s2"/>
        </w:rPr>
        <w:t>"op"</w:t>
      </w:r>
      <w:r>
        <w:rPr>
          <w:rStyle w:val="HTML"/>
        </w:rPr>
        <w:t>:</w:t>
      </w:r>
      <w:r>
        <w:rPr>
          <w:rStyle w:val="s2"/>
        </w:rPr>
        <w:t>"subscribe"</w:t>
      </w:r>
      <w:r>
        <w:rPr>
          <w:rStyle w:val="HTML"/>
        </w:rPr>
        <w:t>,</w:t>
      </w:r>
    </w:p>
    <w:p w:rsidR="00000000" w:rsidRDefault="00000000">
      <w:pPr>
        <w:pStyle w:val="HTML0"/>
        <w:divId w:val="311714373"/>
        <w:rPr>
          <w:rStyle w:val="HTML"/>
        </w:rPr>
      </w:pPr>
      <w:r>
        <w:rPr>
          <w:rStyle w:val="HTML"/>
        </w:rPr>
        <w:t xml:space="preserve">    </w:t>
      </w:r>
      <w:r>
        <w:rPr>
          <w:rStyle w:val="s2"/>
        </w:rPr>
        <w:t>"args"</w:t>
      </w:r>
      <w:r>
        <w:rPr>
          <w:rStyle w:val="HTML"/>
        </w:rPr>
        <w:t>:[</w:t>
      </w:r>
    </w:p>
    <w:p w:rsidR="00000000" w:rsidRDefault="00000000">
      <w:pPr>
        <w:pStyle w:val="HTML0"/>
        <w:divId w:val="311714373"/>
        <w:rPr>
          <w:rStyle w:val="HTML"/>
        </w:rPr>
      </w:pPr>
      <w:r>
        <w:rPr>
          <w:rStyle w:val="HTML"/>
        </w:rPr>
        <w:t xml:space="preserve">        </w:t>
      </w:r>
      <w:r>
        <w:rPr>
          <w:rStyle w:val="o"/>
        </w:rPr>
        <w:t>{</w:t>
      </w:r>
    </w:p>
    <w:p w:rsidR="00000000" w:rsidRDefault="00000000">
      <w:pPr>
        <w:pStyle w:val="HTML0"/>
        <w:divId w:val="311714373"/>
        <w:rPr>
          <w:rStyle w:val="HTML"/>
        </w:rPr>
      </w:pPr>
      <w:r>
        <w:rPr>
          <w:rStyle w:val="HTML"/>
        </w:rPr>
        <w:t xml:space="preserve">            </w:t>
      </w:r>
      <w:r>
        <w:rPr>
          <w:rStyle w:val="s2"/>
        </w:rPr>
        <w:t>"channel"</w:t>
      </w:r>
      <w:r>
        <w:rPr>
          <w:rStyle w:val="HTML"/>
        </w:rPr>
        <w:t>:</w:t>
      </w:r>
      <w:r>
        <w:rPr>
          <w:rStyle w:val="s2"/>
        </w:rPr>
        <w:t>"tickers"</w:t>
      </w:r>
      <w:r>
        <w:rPr>
          <w:rStyle w:val="HTML"/>
        </w:rPr>
        <w:t>,</w:t>
      </w:r>
    </w:p>
    <w:p w:rsidR="00000000" w:rsidRDefault="00000000">
      <w:pPr>
        <w:pStyle w:val="HTML0"/>
        <w:divId w:val="311714373"/>
        <w:rPr>
          <w:rStyle w:val="HTML"/>
        </w:rPr>
      </w:pPr>
      <w:r>
        <w:rPr>
          <w:rStyle w:val="HTML"/>
        </w:rPr>
        <w:t xml:space="preserve">            </w:t>
      </w:r>
      <w:r>
        <w:rPr>
          <w:rStyle w:val="s2"/>
        </w:rPr>
        <w:t>"instId"</w:t>
      </w:r>
      <w:r>
        <w:rPr>
          <w:rStyle w:val="HTML"/>
        </w:rPr>
        <w:t>:</w:t>
      </w:r>
      <w:r>
        <w:rPr>
          <w:rStyle w:val="s2"/>
        </w:rPr>
        <w:t>"BTC-USDT"</w:t>
      </w:r>
    </w:p>
    <w:p w:rsidR="00000000" w:rsidRDefault="00000000">
      <w:pPr>
        <w:pStyle w:val="HTML0"/>
        <w:divId w:val="311714373"/>
        <w:rPr>
          <w:rStyle w:val="HTML"/>
        </w:rPr>
      </w:pPr>
      <w:r>
        <w:rPr>
          <w:rStyle w:val="HTML"/>
        </w:rPr>
        <w:t xml:space="preserve">        </w:t>
      </w:r>
      <w:r>
        <w:rPr>
          <w:rStyle w:val="o"/>
        </w:rPr>
        <w:t>}</w:t>
      </w:r>
    </w:p>
    <w:p w:rsidR="00000000" w:rsidRDefault="00000000">
      <w:pPr>
        <w:pStyle w:val="HTML0"/>
        <w:divId w:val="311714373"/>
        <w:rPr>
          <w:rStyle w:val="HTML"/>
        </w:rPr>
      </w:pPr>
      <w:r>
        <w:rPr>
          <w:rStyle w:val="HTML"/>
        </w:rPr>
        <w:t xml:space="preserve">    </w:t>
      </w:r>
      <w:r>
        <w:rPr>
          <w:rStyle w:val="o"/>
        </w:rPr>
        <w:t>]</w:t>
      </w:r>
    </w:p>
    <w:p w:rsidR="00000000" w:rsidRDefault="00000000">
      <w:pPr>
        <w:pStyle w:val="HTML0"/>
        <w:divId w:val="311714373"/>
        <w:rPr>
          <w:rStyle w:val="HTML"/>
        </w:rPr>
      </w:pPr>
      <w:r>
        <w:rPr>
          <w:rStyle w:val="o"/>
        </w:rPr>
        <w:t>}</w:t>
      </w:r>
    </w:p>
    <w:p w:rsidR="00000000" w:rsidRDefault="00000000">
      <w:pPr>
        <w:pStyle w:val="a5"/>
        <w:divId w:val="175387555"/>
      </w:pPr>
      <w:r>
        <w:rPr>
          <w:rStyle w:val="a6"/>
        </w:rP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780"/>
        <w:gridCol w:w="1058"/>
        <w:gridCol w:w="40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subscribed channels</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type</w:t>
            </w:r>
            <w:r>
              <w:br/>
            </w:r>
            <w:r>
              <w:rPr>
                <w:rStyle w:val="HTML"/>
              </w:rPr>
              <w:t>SPOT</w:t>
            </w:r>
            <w:r>
              <w:br/>
            </w:r>
            <w:r>
              <w:rPr>
                <w:rStyle w:val="HTML"/>
              </w:rPr>
              <w:t>MARGIN</w:t>
            </w:r>
            <w:r>
              <w:br/>
            </w:r>
            <w:r>
              <w:rPr>
                <w:rStyle w:val="HTML"/>
              </w:rPr>
              <w:t>SWAP</w:t>
            </w:r>
            <w:r>
              <w:br/>
            </w:r>
            <w:r>
              <w:rPr>
                <w:rStyle w:val="HTML"/>
              </w:rPr>
              <w:t>FUTURES</w:t>
            </w:r>
            <w:r>
              <w:t xml:space="preserve"> </w:t>
            </w:r>
            <w:r>
              <w:br/>
            </w:r>
            <w:r>
              <w:rPr>
                <w:rStyle w:val="HTML"/>
              </w:rPr>
              <w:t>OPTION</w:t>
            </w:r>
            <w:r>
              <w:t xml:space="preserve"> </w:t>
            </w:r>
            <w:r>
              <w:br/>
            </w:r>
            <w:r>
              <w:rPr>
                <w:rStyle w:val="HTML"/>
              </w:rPr>
              <w:t>ANY</w:t>
            </w:r>
          </w:p>
        </w:tc>
      </w:tr>
      <w:tr w:rsidR="00000000">
        <w:trPr>
          <w:divId w:val="175387555"/>
          <w:tblCellSpacing w:w="15" w:type="dxa"/>
        </w:trPr>
        <w:tc>
          <w:tcPr>
            <w:tcW w:w="0" w:type="auto"/>
            <w:vAlign w:val="center"/>
            <w:hideMark/>
          </w:tcPr>
          <w:p w:rsidR="00000000" w:rsidRDefault="00000000">
            <w:r>
              <w:t>&gt; instFamily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family</w:t>
            </w:r>
            <w:r>
              <w:br/>
              <w:t xml:space="preserve">Applicable to </w:t>
            </w:r>
            <w:r>
              <w:rPr>
                <w:rStyle w:val="HTML"/>
              </w:rPr>
              <w:t>FUTURES</w:t>
            </w:r>
            <w:r>
              <w:t>/</w:t>
            </w:r>
            <w:r>
              <w:rPr>
                <w:rStyle w:val="HTML"/>
              </w:rPr>
              <w:t>SWAP</w:t>
            </w:r>
            <w:r>
              <w:t>/</w:t>
            </w:r>
            <w:r>
              <w:rPr>
                <w:rStyle w:val="HTML"/>
              </w:rPr>
              <w:t>OPTION</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ID</w:t>
            </w:r>
          </w:p>
        </w:tc>
      </w:tr>
    </w:tbl>
    <w:p w:rsidR="00000000" w:rsidRDefault="00000000">
      <w:pPr>
        <w:pStyle w:val="a5"/>
        <w:divId w:val="1161118751"/>
      </w:pPr>
      <w:r>
        <w:t>Response Example</w:t>
      </w:r>
    </w:p>
    <w:p w:rsidR="00000000" w:rsidRDefault="00000000">
      <w:pPr>
        <w:pStyle w:val="HTML0"/>
        <w:divId w:val="2040621913"/>
        <w:rPr>
          <w:rStyle w:val="w"/>
        </w:rPr>
      </w:pPr>
      <w:r>
        <w:rPr>
          <w:rStyle w:val="p"/>
        </w:rPr>
        <w:t>{</w:t>
      </w:r>
    </w:p>
    <w:p w:rsidR="00000000" w:rsidRDefault="00000000">
      <w:pPr>
        <w:pStyle w:val="HTML0"/>
        <w:divId w:val="2040621913"/>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2040621913"/>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2040621913"/>
        <w:rPr>
          <w:rStyle w:val="w"/>
        </w:rPr>
      </w:pPr>
      <w:r>
        <w:rPr>
          <w:rStyle w:val="w"/>
        </w:rPr>
        <w:t xml:space="preserve">        </w:t>
      </w:r>
      <w:r>
        <w:rPr>
          <w:rStyle w:val="nl"/>
        </w:rPr>
        <w:t>"channel"</w:t>
      </w:r>
      <w:r>
        <w:rPr>
          <w:rStyle w:val="p"/>
        </w:rPr>
        <w:t>:</w:t>
      </w:r>
      <w:r>
        <w:rPr>
          <w:rStyle w:val="w"/>
        </w:rPr>
        <w:t xml:space="preserve"> </w:t>
      </w:r>
      <w:r>
        <w:rPr>
          <w:rStyle w:val="s2"/>
        </w:rPr>
        <w:t>"tickers"</w:t>
      </w:r>
      <w:r>
        <w:rPr>
          <w:rStyle w:val="p"/>
        </w:rPr>
        <w:t>,</w:t>
      </w:r>
    </w:p>
    <w:p w:rsidR="00000000" w:rsidRDefault="00000000">
      <w:pPr>
        <w:pStyle w:val="HTML0"/>
        <w:divId w:val="2040621913"/>
        <w:rPr>
          <w:rStyle w:val="w"/>
        </w:rPr>
      </w:pPr>
      <w:r>
        <w:rPr>
          <w:rStyle w:val="w"/>
        </w:rPr>
        <w:t xml:space="preserve">        </w:t>
      </w:r>
      <w:r>
        <w:rPr>
          <w:rStyle w:val="nl"/>
        </w:rPr>
        <w:t>"instId"</w:t>
      </w:r>
      <w:r>
        <w:rPr>
          <w:rStyle w:val="p"/>
        </w:rPr>
        <w:t>:</w:t>
      </w:r>
      <w:r>
        <w:rPr>
          <w:rStyle w:val="w"/>
        </w:rPr>
        <w:t xml:space="preserve"> </w:t>
      </w:r>
      <w:r>
        <w:rPr>
          <w:rStyle w:val="s2"/>
        </w:rPr>
        <w:t>"BTC-USDT"</w:t>
      </w:r>
    </w:p>
    <w:p w:rsidR="00000000" w:rsidRDefault="00000000">
      <w:pPr>
        <w:pStyle w:val="HTML0"/>
        <w:divId w:val="2040621913"/>
        <w:rPr>
          <w:rStyle w:val="w"/>
        </w:rPr>
      </w:pPr>
      <w:r>
        <w:rPr>
          <w:rStyle w:val="w"/>
        </w:rPr>
        <w:t xml:space="preserve">    </w:t>
      </w:r>
      <w:r>
        <w:rPr>
          <w:rStyle w:val="p"/>
        </w:rPr>
        <w:t>},</w:t>
      </w:r>
    </w:p>
    <w:p w:rsidR="00000000" w:rsidRDefault="00000000">
      <w:pPr>
        <w:pStyle w:val="HTML0"/>
        <w:divId w:val="2040621913"/>
        <w:rPr>
          <w:rStyle w:val="w"/>
        </w:rPr>
      </w:pPr>
      <w:r>
        <w:rPr>
          <w:rStyle w:val="w"/>
        </w:rPr>
        <w:t xml:space="preserve">    </w:t>
      </w:r>
      <w:r>
        <w:rPr>
          <w:rStyle w:val="nl"/>
        </w:rPr>
        <w:t>"connId"</w:t>
      </w:r>
      <w:r>
        <w:rPr>
          <w:rStyle w:val="p"/>
        </w:rPr>
        <w:t>:</w:t>
      </w:r>
      <w:r>
        <w:rPr>
          <w:rStyle w:val="w"/>
        </w:rPr>
        <w:t xml:space="preserve"> </w:t>
      </w:r>
      <w:r>
        <w:rPr>
          <w:rStyle w:val="s2"/>
        </w:rPr>
        <w:t>"accb8e21"</w:t>
      </w:r>
    </w:p>
    <w:p w:rsidR="00000000" w:rsidRDefault="00000000">
      <w:pPr>
        <w:pStyle w:val="HTML0"/>
        <w:divId w:val="2040621913"/>
        <w:rPr>
          <w:rStyle w:val="w"/>
        </w:rPr>
      </w:pPr>
      <w:r>
        <w:rPr>
          <w:rStyle w:val="p"/>
        </w:rPr>
        <w:t>}</w:t>
      </w:r>
    </w:p>
    <w:p w:rsidR="00000000" w:rsidRDefault="00000000">
      <w:pPr>
        <w:pStyle w:val="a5"/>
        <w:divId w:val="175387555"/>
      </w:pPr>
      <w:r>
        <w:rPr>
          <w:rStyle w:val="a6"/>
        </w:rPr>
        <w:t>Return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780"/>
        <w:gridCol w:w="1058"/>
        <w:gridCol w:w="40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Event, </w:t>
            </w:r>
            <w:r>
              <w:rPr>
                <w:rStyle w:val="HTML"/>
              </w:rPr>
              <w:t>subscribe</w:t>
            </w:r>
            <w:r>
              <w:t xml:space="preserve"> </w:t>
            </w:r>
            <w:r>
              <w:rPr>
                <w:rStyle w:val="HTML"/>
              </w:rPr>
              <w:t>error</w:t>
            </w:r>
          </w:p>
        </w:tc>
      </w:tr>
      <w:tr w:rsidR="00000000">
        <w:trPr>
          <w:divId w:val="175387555"/>
          <w:tblCellSpacing w:w="15" w:type="dxa"/>
        </w:trPr>
        <w:tc>
          <w:tcPr>
            <w:tcW w:w="0" w:type="auto"/>
            <w:vAlign w:val="center"/>
            <w:hideMark/>
          </w:tcPr>
          <w:p w:rsidR="00000000" w:rsidRDefault="00000000">
            <w:r>
              <w:lastRenderedPageBreak/>
              <w:t>arg</w:t>
            </w:r>
          </w:p>
        </w:tc>
        <w:tc>
          <w:tcPr>
            <w:tcW w:w="0" w:type="auto"/>
            <w:vAlign w:val="center"/>
            <w:hideMark/>
          </w:tcPr>
          <w:p w:rsidR="00000000" w:rsidRDefault="00000000">
            <w:r>
              <w:t>Object</w:t>
            </w:r>
          </w:p>
        </w:tc>
        <w:tc>
          <w:tcPr>
            <w:tcW w:w="0" w:type="auto"/>
            <w:vAlign w:val="center"/>
            <w:hideMark/>
          </w:tcPr>
          <w:p w:rsidR="00000000" w:rsidRDefault="00000000">
            <w:r>
              <w:t>No</w:t>
            </w:r>
          </w:p>
        </w:tc>
        <w:tc>
          <w:tcPr>
            <w:tcW w:w="0" w:type="auto"/>
            <w:vAlign w:val="center"/>
            <w:hideMark/>
          </w:tcPr>
          <w:p w:rsidR="00000000" w:rsidRDefault="00000000">
            <w:r>
              <w:t>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type</w:t>
            </w:r>
            <w:r>
              <w:br/>
            </w:r>
            <w:r>
              <w:rPr>
                <w:rStyle w:val="HTML"/>
              </w:rPr>
              <w:t>SPOT</w:t>
            </w:r>
            <w:r>
              <w:br/>
            </w:r>
            <w:r>
              <w:rPr>
                <w:rStyle w:val="HTML"/>
              </w:rPr>
              <w:t>MARGIN</w:t>
            </w:r>
            <w:r>
              <w:br/>
            </w:r>
            <w:r>
              <w:rPr>
                <w:rStyle w:val="HTML"/>
              </w:rPr>
              <w:t>SWAP</w:t>
            </w:r>
            <w:r>
              <w:br/>
            </w:r>
            <w:r>
              <w:rPr>
                <w:rStyle w:val="HTML"/>
              </w:rPr>
              <w:t>FUTURES</w:t>
            </w:r>
            <w:r>
              <w:br/>
            </w:r>
            <w:r>
              <w:rPr>
                <w:rStyle w:val="HTML"/>
              </w:rPr>
              <w:t>OPTION</w:t>
            </w:r>
            <w:r>
              <w:t xml:space="preserve"> </w:t>
            </w:r>
            <w:r>
              <w:br/>
            </w:r>
            <w:r>
              <w:rPr>
                <w:rStyle w:val="HTML"/>
              </w:rPr>
              <w:t>ANY</w:t>
            </w:r>
          </w:p>
        </w:tc>
      </w:tr>
      <w:tr w:rsidR="00000000">
        <w:trPr>
          <w:divId w:val="175387555"/>
          <w:tblCellSpacing w:w="15" w:type="dxa"/>
        </w:trPr>
        <w:tc>
          <w:tcPr>
            <w:tcW w:w="0" w:type="auto"/>
            <w:vAlign w:val="center"/>
            <w:hideMark/>
          </w:tcPr>
          <w:p w:rsidR="00000000" w:rsidRDefault="00000000">
            <w:r>
              <w:t>&gt; instFamily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family</w:t>
            </w:r>
            <w:r>
              <w:br/>
              <w:t xml:space="preserve">Applicable to </w:t>
            </w:r>
            <w:r>
              <w:rPr>
                <w:rStyle w:val="HTML"/>
              </w:rPr>
              <w:t>FUTURES</w:t>
            </w:r>
            <w:r>
              <w:t>/</w:t>
            </w:r>
            <w:r>
              <w:rPr>
                <w:rStyle w:val="HTML"/>
              </w:rPr>
              <w:t>SWAP</w:t>
            </w:r>
            <w:r>
              <w:t>/</w:t>
            </w:r>
            <w:r>
              <w:rPr>
                <w:rStyle w:val="HTML"/>
              </w:rPr>
              <w:t>OPTION</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connId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WebSocket connection ID</w:t>
            </w:r>
          </w:p>
        </w:tc>
      </w:tr>
    </w:tbl>
    <w:p w:rsidR="00000000" w:rsidRDefault="00000000">
      <w:pPr>
        <w:pStyle w:val="3"/>
        <w:divId w:val="175387555"/>
      </w:pPr>
      <w:r>
        <w:t>Unsubscribe</w:t>
      </w:r>
    </w:p>
    <w:p w:rsidR="00000000" w:rsidRDefault="00000000">
      <w:pPr>
        <w:pStyle w:val="a5"/>
        <w:divId w:val="175387555"/>
      </w:pPr>
      <w:r>
        <w:t>Unsubscribe from one or more channels.</w:t>
      </w:r>
    </w:p>
    <w:p w:rsidR="00000000" w:rsidRDefault="00000000">
      <w:pPr>
        <w:pStyle w:val="a5"/>
        <w:divId w:val="1913926751"/>
      </w:pPr>
      <w:r>
        <w:t>Request format description</w:t>
      </w:r>
    </w:p>
    <w:p w:rsidR="00000000" w:rsidRDefault="00000000">
      <w:pPr>
        <w:pStyle w:val="HTML0"/>
        <w:divId w:val="781724553"/>
        <w:rPr>
          <w:rStyle w:val="HTML"/>
        </w:rPr>
      </w:pPr>
      <w:r>
        <w:rPr>
          <w:rStyle w:val="o"/>
        </w:rPr>
        <w:t>{</w:t>
      </w:r>
    </w:p>
    <w:p w:rsidR="00000000" w:rsidRDefault="00000000">
      <w:pPr>
        <w:pStyle w:val="HTML0"/>
        <w:divId w:val="781724553"/>
        <w:rPr>
          <w:rStyle w:val="HTML"/>
        </w:rPr>
      </w:pPr>
      <w:r>
        <w:rPr>
          <w:rStyle w:val="HTML"/>
        </w:rPr>
        <w:t xml:space="preserve">  </w:t>
      </w:r>
      <w:r>
        <w:rPr>
          <w:rStyle w:val="s2"/>
        </w:rPr>
        <w:t>"op"</w:t>
      </w:r>
      <w:r>
        <w:rPr>
          <w:rStyle w:val="HTML"/>
        </w:rPr>
        <w:t xml:space="preserve">: </w:t>
      </w:r>
      <w:r>
        <w:rPr>
          <w:rStyle w:val="s2"/>
        </w:rPr>
        <w:t>"unsubscribe"</w:t>
      </w:r>
      <w:r>
        <w:rPr>
          <w:rStyle w:val="HTML"/>
        </w:rPr>
        <w:t>,</w:t>
      </w:r>
    </w:p>
    <w:p w:rsidR="00000000" w:rsidRDefault="00000000">
      <w:pPr>
        <w:pStyle w:val="HTML0"/>
        <w:divId w:val="781724553"/>
        <w:rPr>
          <w:rStyle w:val="HTML"/>
        </w:rPr>
      </w:pPr>
      <w:r>
        <w:rPr>
          <w:rStyle w:val="HTML"/>
        </w:rPr>
        <w:t xml:space="preserve">  </w:t>
      </w:r>
      <w:r>
        <w:rPr>
          <w:rStyle w:val="s2"/>
        </w:rPr>
        <w:t>"args"</w:t>
      </w:r>
      <w:r>
        <w:rPr>
          <w:rStyle w:val="HTML"/>
        </w:rPr>
        <w:t xml:space="preserve">: </w:t>
      </w:r>
      <w:r>
        <w:rPr>
          <w:rStyle w:val="o"/>
        </w:rPr>
        <w:t>[</w:t>
      </w:r>
      <w:r>
        <w:rPr>
          <w:rStyle w:val="s2"/>
        </w:rPr>
        <w:t>"&lt; SubscriptionTopic&gt; "</w:t>
      </w:r>
      <w:r>
        <w:rPr>
          <w:rStyle w:val="o"/>
        </w:rPr>
        <w:t>]</w:t>
      </w:r>
    </w:p>
    <w:p w:rsidR="00000000" w:rsidRDefault="00000000">
      <w:pPr>
        <w:pStyle w:val="HTML0"/>
        <w:divId w:val="781724553"/>
        <w:rPr>
          <w:rStyle w:val="HTML"/>
        </w:rPr>
      </w:pPr>
      <w:r>
        <w:rPr>
          <w:rStyle w:val="o"/>
        </w:rPr>
        <w:t>}</w:t>
      </w:r>
    </w:p>
    <w:p w:rsidR="00000000" w:rsidRDefault="00000000">
      <w:pPr>
        <w:pStyle w:val="a5"/>
        <w:divId w:val="1136793936"/>
      </w:pPr>
      <w:r>
        <w:t>Request Example</w:t>
      </w:r>
    </w:p>
    <w:p w:rsidR="00000000" w:rsidRDefault="00000000">
      <w:pPr>
        <w:pStyle w:val="HTML0"/>
        <w:divId w:val="328296330"/>
        <w:rPr>
          <w:rStyle w:val="HTML"/>
        </w:rPr>
      </w:pPr>
      <w:r>
        <w:rPr>
          <w:rStyle w:val="o"/>
        </w:rPr>
        <w:t>{</w:t>
      </w:r>
    </w:p>
    <w:p w:rsidR="00000000" w:rsidRDefault="00000000">
      <w:pPr>
        <w:pStyle w:val="HTML0"/>
        <w:divId w:val="328296330"/>
        <w:rPr>
          <w:rStyle w:val="HTML"/>
        </w:rPr>
      </w:pPr>
      <w:r>
        <w:rPr>
          <w:rStyle w:val="HTML"/>
        </w:rPr>
        <w:t xml:space="preserve">  </w:t>
      </w:r>
      <w:r>
        <w:rPr>
          <w:rStyle w:val="s2"/>
        </w:rPr>
        <w:t>"op"</w:t>
      </w:r>
      <w:r>
        <w:rPr>
          <w:rStyle w:val="HTML"/>
        </w:rPr>
        <w:t xml:space="preserve">: </w:t>
      </w:r>
      <w:r>
        <w:rPr>
          <w:rStyle w:val="s2"/>
        </w:rPr>
        <w:t>"unsubscribe"</w:t>
      </w:r>
      <w:r>
        <w:rPr>
          <w:rStyle w:val="HTML"/>
        </w:rPr>
        <w:t>,</w:t>
      </w:r>
    </w:p>
    <w:p w:rsidR="00000000" w:rsidRDefault="00000000">
      <w:pPr>
        <w:pStyle w:val="HTML0"/>
        <w:divId w:val="328296330"/>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328296330"/>
        <w:rPr>
          <w:rStyle w:val="HTML"/>
        </w:rPr>
      </w:pPr>
      <w:r>
        <w:rPr>
          <w:rStyle w:val="HTML"/>
        </w:rPr>
        <w:t xml:space="preserve">    </w:t>
      </w:r>
      <w:r>
        <w:rPr>
          <w:rStyle w:val="o"/>
        </w:rPr>
        <w:t>{</w:t>
      </w:r>
    </w:p>
    <w:p w:rsidR="00000000" w:rsidRDefault="00000000">
      <w:pPr>
        <w:pStyle w:val="HTML0"/>
        <w:divId w:val="328296330"/>
        <w:rPr>
          <w:rStyle w:val="HTML"/>
        </w:rPr>
      </w:pPr>
      <w:r>
        <w:rPr>
          <w:rStyle w:val="HTML"/>
        </w:rPr>
        <w:t xml:space="preserve">      </w:t>
      </w:r>
      <w:r>
        <w:rPr>
          <w:rStyle w:val="s2"/>
        </w:rPr>
        <w:t>"channel"</w:t>
      </w:r>
      <w:r>
        <w:rPr>
          <w:rStyle w:val="HTML"/>
        </w:rPr>
        <w:t xml:space="preserve">: </w:t>
      </w:r>
      <w:r>
        <w:rPr>
          <w:rStyle w:val="s2"/>
        </w:rPr>
        <w:t>"tickers"</w:t>
      </w:r>
      <w:r>
        <w:rPr>
          <w:rStyle w:val="HTML"/>
        </w:rPr>
        <w:t>,</w:t>
      </w:r>
    </w:p>
    <w:p w:rsidR="00000000" w:rsidRDefault="00000000">
      <w:pPr>
        <w:pStyle w:val="HTML0"/>
        <w:divId w:val="328296330"/>
        <w:rPr>
          <w:rStyle w:val="HTML"/>
        </w:rPr>
      </w:pPr>
      <w:r>
        <w:rPr>
          <w:rStyle w:val="HTML"/>
        </w:rPr>
        <w:t xml:space="preserve">      </w:t>
      </w:r>
      <w:r>
        <w:rPr>
          <w:rStyle w:val="s2"/>
        </w:rPr>
        <w:t>"instId"</w:t>
      </w:r>
      <w:r>
        <w:rPr>
          <w:rStyle w:val="HTML"/>
        </w:rPr>
        <w:t xml:space="preserve">: </w:t>
      </w:r>
      <w:r>
        <w:rPr>
          <w:rStyle w:val="s2"/>
        </w:rPr>
        <w:t>"BTC-USDT"</w:t>
      </w:r>
    </w:p>
    <w:p w:rsidR="00000000" w:rsidRDefault="00000000">
      <w:pPr>
        <w:pStyle w:val="HTML0"/>
        <w:divId w:val="328296330"/>
        <w:rPr>
          <w:rStyle w:val="HTML"/>
        </w:rPr>
      </w:pPr>
      <w:r>
        <w:rPr>
          <w:rStyle w:val="HTML"/>
        </w:rPr>
        <w:t xml:space="preserve">    </w:t>
      </w:r>
      <w:r>
        <w:rPr>
          <w:rStyle w:val="o"/>
        </w:rPr>
        <w:t>}</w:t>
      </w:r>
    </w:p>
    <w:p w:rsidR="00000000" w:rsidRDefault="00000000">
      <w:pPr>
        <w:pStyle w:val="HTML0"/>
        <w:divId w:val="328296330"/>
        <w:rPr>
          <w:rStyle w:val="HTML"/>
        </w:rPr>
      </w:pPr>
      <w:r>
        <w:rPr>
          <w:rStyle w:val="HTML"/>
        </w:rPr>
        <w:t xml:space="preserve">  </w:t>
      </w:r>
      <w:r>
        <w:rPr>
          <w:rStyle w:val="o"/>
        </w:rPr>
        <w:t>]</w:t>
      </w:r>
    </w:p>
    <w:p w:rsidR="00000000" w:rsidRDefault="00000000">
      <w:pPr>
        <w:pStyle w:val="HTML0"/>
        <w:divId w:val="328296330"/>
        <w:rPr>
          <w:rStyle w:val="HTML"/>
        </w:rPr>
      </w:pPr>
      <w:r>
        <w:rPr>
          <w:rStyle w:val="o"/>
        </w:rPr>
        <w:t>}</w:t>
      </w:r>
    </w:p>
    <w:p w:rsidR="00000000" w:rsidRDefault="00000000">
      <w:pPr>
        <w:pStyle w:val="a5"/>
        <w:divId w:val="175387555"/>
      </w:pPr>
      <w:r>
        <w:rPr>
          <w:rStyle w:val="a6"/>
        </w:rP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780"/>
        <w:gridCol w:w="1058"/>
        <w:gridCol w:w="4395"/>
      </w:tblGrid>
      <w:tr w:rsidR="00000000">
        <w:trPr>
          <w:divId w:val="175387555"/>
          <w:tblHeader/>
          <w:tblCellSpacing w:w="15" w:type="dxa"/>
        </w:trPr>
        <w:tc>
          <w:tcPr>
            <w:tcW w:w="0" w:type="auto"/>
            <w:vAlign w:val="center"/>
            <w:hideMark/>
          </w:tcPr>
          <w:p w:rsidR="00000000" w:rsidRDefault="00000000">
            <w:pPr>
              <w:rPr>
                <w:b/>
                <w:bCs/>
              </w:rPr>
            </w:pPr>
            <w:r>
              <w:rPr>
                <w:b/>
                <w:bCs/>
              </w:rPr>
              <w:lastRenderedPageBreak/>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unsubscribe</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channels to unsubscribe from</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type</w:t>
            </w:r>
            <w:r>
              <w:br/>
            </w:r>
            <w:r>
              <w:rPr>
                <w:rStyle w:val="HTML"/>
              </w:rPr>
              <w:t>SPOT</w:t>
            </w:r>
            <w:r>
              <w:br/>
            </w:r>
            <w:r>
              <w:rPr>
                <w:rStyle w:val="HTML"/>
              </w:rPr>
              <w:t>MARGIN</w:t>
            </w:r>
            <w:r>
              <w:br/>
            </w:r>
            <w:r>
              <w:rPr>
                <w:rStyle w:val="HTML"/>
              </w:rPr>
              <w:t>SWAP</w:t>
            </w:r>
            <w:r>
              <w:br/>
            </w:r>
            <w:r>
              <w:rPr>
                <w:rStyle w:val="HTML"/>
              </w:rPr>
              <w:t>FUTURES</w:t>
            </w:r>
            <w:r>
              <w:t xml:space="preserve"> </w:t>
            </w:r>
            <w:r>
              <w:br/>
            </w:r>
            <w:r>
              <w:rPr>
                <w:rStyle w:val="HTML"/>
              </w:rPr>
              <w:t>OPTION</w:t>
            </w:r>
            <w:r>
              <w:t xml:space="preserve"> </w:t>
            </w:r>
            <w:r>
              <w:br/>
            </w:r>
            <w:r>
              <w:rPr>
                <w:rStyle w:val="HTML"/>
              </w:rPr>
              <w:t>ANY</w:t>
            </w:r>
          </w:p>
        </w:tc>
      </w:tr>
      <w:tr w:rsidR="00000000">
        <w:trPr>
          <w:divId w:val="175387555"/>
          <w:tblCellSpacing w:w="15" w:type="dxa"/>
        </w:trPr>
        <w:tc>
          <w:tcPr>
            <w:tcW w:w="0" w:type="auto"/>
            <w:vAlign w:val="center"/>
            <w:hideMark/>
          </w:tcPr>
          <w:p w:rsidR="00000000" w:rsidRDefault="00000000">
            <w:r>
              <w:t>&gt; instFamily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family</w:t>
            </w:r>
            <w:r>
              <w:br/>
              <w:t xml:space="preserve">Applicable to </w:t>
            </w:r>
            <w:r>
              <w:rPr>
                <w:rStyle w:val="HTML"/>
              </w:rPr>
              <w:t>FUTURES</w:t>
            </w:r>
            <w:r>
              <w:t>/</w:t>
            </w:r>
            <w:r>
              <w:rPr>
                <w:rStyle w:val="HTML"/>
              </w:rPr>
              <w:t>SWAP</w:t>
            </w:r>
            <w:r>
              <w:t>/</w:t>
            </w:r>
            <w:r>
              <w:rPr>
                <w:rStyle w:val="HTML"/>
              </w:rPr>
              <w:t>OPTION</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ID</w:t>
            </w:r>
          </w:p>
        </w:tc>
      </w:tr>
    </w:tbl>
    <w:p w:rsidR="00000000" w:rsidRDefault="00000000">
      <w:pPr>
        <w:pStyle w:val="a5"/>
        <w:divId w:val="1514146067"/>
      </w:pPr>
      <w:r>
        <w:t>Response Example</w:t>
      </w:r>
    </w:p>
    <w:p w:rsidR="00000000" w:rsidRDefault="00000000">
      <w:pPr>
        <w:pStyle w:val="HTML0"/>
        <w:divId w:val="626198956"/>
        <w:rPr>
          <w:rStyle w:val="w"/>
        </w:rPr>
      </w:pPr>
      <w:r>
        <w:rPr>
          <w:rStyle w:val="p"/>
        </w:rPr>
        <w:t>{</w:t>
      </w:r>
    </w:p>
    <w:p w:rsidR="00000000" w:rsidRDefault="00000000">
      <w:pPr>
        <w:pStyle w:val="HTML0"/>
        <w:divId w:val="626198956"/>
        <w:rPr>
          <w:rStyle w:val="w"/>
        </w:rPr>
      </w:pPr>
      <w:r>
        <w:rPr>
          <w:rStyle w:val="w"/>
        </w:rPr>
        <w:t xml:space="preserve">    </w:t>
      </w:r>
      <w:r>
        <w:rPr>
          <w:rStyle w:val="nl"/>
        </w:rPr>
        <w:t>"event"</w:t>
      </w:r>
      <w:r>
        <w:rPr>
          <w:rStyle w:val="p"/>
        </w:rPr>
        <w:t>:</w:t>
      </w:r>
      <w:r>
        <w:rPr>
          <w:rStyle w:val="w"/>
        </w:rPr>
        <w:t xml:space="preserve"> </w:t>
      </w:r>
      <w:r>
        <w:rPr>
          <w:rStyle w:val="s2"/>
        </w:rPr>
        <w:t>"unsubscribe"</w:t>
      </w:r>
      <w:r>
        <w:rPr>
          <w:rStyle w:val="p"/>
        </w:rPr>
        <w:t>,</w:t>
      </w:r>
    </w:p>
    <w:p w:rsidR="00000000" w:rsidRDefault="00000000">
      <w:pPr>
        <w:pStyle w:val="HTML0"/>
        <w:divId w:val="626198956"/>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626198956"/>
        <w:rPr>
          <w:rStyle w:val="w"/>
        </w:rPr>
      </w:pPr>
      <w:r>
        <w:rPr>
          <w:rStyle w:val="w"/>
        </w:rPr>
        <w:t xml:space="preserve">        </w:t>
      </w:r>
      <w:r>
        <w:rPr>
          <w:rStyle w:val="nl"/>
        </w:rPr>
        <w:t>"channel"</w:t>
      </w:r>
      <w:r>
        <w:rPr>
          <w:rStyle w:val="p"/>
        </w:rPr>
        <w:t>:</w:t>
      </w:r>
      <w:r>
        <w:rPr>
          <w:rStyle w:val="w"/>
        </w:rPr>
        <w:t xml:space="preserve"> </w:t>
      </w:r>
      <w:r>
        <w:rPr>
          <w:rStyle w:val="s2"/>
        </w:rPr>
        <w:t>"tickers"</w:t>
      </w:r>
      <w:r>
        <w:rPr>
          <w:rStyle w:val="p"/>
        </w:rPr>
        <w:t>,</w:t>
      </w:r>
    </w:p>
    <w:p w:rsidR="00000000" w:rsidRDefault="00000000">
      <w:pPr>
        <w:pStyle w:val="HTML0"/>
        <w:divId w:val="626198956"/>
        <w:rPr>
          <w:rStyle w:val="w"/>
        </w:rPr>
      </w:pPr>
      <w:r>
        <w:rPr>
          <w:rStyle w:val="w"/>
        </w:rPr>
        <w:t xml:space="preserve">        </w:t>
      </w:r>
      <w:r>
        <w:rPr>
          <w:rStyle w:val="nl"/>
        </w:rPr>
        <w:t>"instId"</w:t>
      </w:r>
      <w:r>
        <w:rPr>
          <w:rStyle w:val="p"/>
        </w:rPr>
        <w:t>:</w:t>
      </w:r>
      <w:r>
        <w:rPr>
          <w:rStyle w:val="w"/>
        </w:rPr>
        <w:t xml:space="preserve"> </w:t>
      </w:r>
      <w:r>
        <w:rPr>
          <w:rStyle w:val="s2"/>
        </w:rPr>
        <w:t>"BTC-USDT"</w:t>
      </w:r>
    </w:p>
    <w:p w:rsidR="00000000" w:rsidRDefault="00000000">
      <w:pPr>
        <w:pStyle w:val="HTML0"/>
        <w:divId w:val="626198956"/>
        <w:rPr>
          <w:rStyle w:val="w"/>
        </w:rPr>
      </w:pPr>
      <w:r>
        <w:rPr>
          <w:rStyle w:val="w"/>
        </w:rPr>
        <w:t xml:space="preserve">    </w:t>
      </w:r>
      <w:r>
        <w:rPr>
          <w:rStyle w:val="p"/>
        </w:rPr>
        <w:t>},</w:t>
      </w:r>
    </w:p>
    <w:p w:rsidR="00000000" w:rsidRDefault="00000000">
      <w:pPr>
        <w:pStyle w:val="HTML0"/>
        <w:divId w:val="626198956"/>
        <w:rPr>
          <w:rStyle w:val="w"/>
        </w:rPr>
      </w:pPr>
      <w:r>
        <w:rPr>
          <w:rStyle w:val="w"/>
        </w:rPr>
        <w:t xml:space="preserve">    </w:t>
      </w:r>
      <w:r>
        <w:rPr>
          <w:rStyle w:val="nl"/>
        </w:rPr>
        <w:t>"connId"</w:t>
      </w:r>
      <w:r>
        <w:rPr>
          <w:rStyle w:val="p"/>
        </w:rPr>
        <w:t>:</w:t>
      </w:r>
      <w:r>
        <w:rPr>
          <w:rStyle w:val="w"/>
        </w:rPr>
        <w:t xml:space="preserve"> </w:t>
      </w:r>
      <w:r>
        <w:rPr>
          <w:rStyle w:val="s2"/>
        </w:rPr>
        <w:t>"d0b44253"</w:t>
      </w:r>
    </w:p>
    <w:p w:rsidR="00000000" w:rsidRDefault="00000000">
      <w:pPr>
        <w:pStyle w:val="HTML0"/>
        <w:divId w:val="626198956"/>
        <w:rPr>
          <w:rStyle w:val="w"/>
        </w:rPr>
      </w:pPr>
      <w:r>
        <w:rPr>
          <w:rStyle w:val="p"/>
        </w:rPr>
        <w:t>}</w:t>
      </w:r>
    </w:p>
    <w:p w:rsidR="00000000" w:rsidRDefault="00000000">
      <w:pPr>
        <w:pStyle w:val="a5"/>
        <w:divId w:val="175387555"/>
      </w:pPr>
      <w:r>
        <w:rPr>
          <w:rStyle w:val="a6"/>
        </w:rP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780"/>
        <w:gridCol w:w="1058"/>
        <w:gridCol w:w="40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Event, </w:t>
            </w:r>
            <w:r>
              <w:rPr>
                <w:rStyle w:val="HTML"/>
              </w:rPr>
              <w:t>unsubscribe</w:t>
            </w:r>
            <w:r>
              <w:t xml:space="preserve"> </w:t>
            </w:r>
            <w:r>
              <w:rPr>
                <w:rStyle w:val="HTML"/>
              </w:rPr>
              <w:t>error</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No</w:t>
            </w:r>
          </w:p>
        </w:tc>
        <w:tc>
          <w:tcPr>
            <w:tcW w:w="0" w:type="auto"/>
            <w:vAlign w:val="center"/>
            <w:hideMark/>
          </w:tcPr>
          <w:p w:rsidR="00000000" w:rsidRDefault="00000000">
            <w:r>
              <w:t>Unsubscribed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type</w:t>
            </w:r>
            <w:r>
              <w:br/>
            </w:r>
            <w:r>
              <w:rPr>
                <w:rStyle w:val="HTML"/>
              </w:rPr>
              <w:t>SPOT</w:t>
            </w:r>
            <w:r>
              <w:br/>
            </w:r>
            <w:r>
              <w:rPr>
                <w:rStyle w:val="HTML"/>
              </w:rPr>
              <w:t>MARGIN</w:t>
            </w:r>
            <w:r>
              <w:br/>
            </w:r>
            <w:r>
              <w:rPr>
                <w:rStyle w:val="HTML"/>
              </w:rPr>
              <w:t>SWAP</w:t>
            </w:r>
            <w:r>
              <w:br/>
            </w:r>
            <w:r>
              <w:rPr>
                <w:rStyle w:val="HTML"/>
              </w:rPr>
              <w:t>FUTURES</w:t>
            </w:r>
            <w:r>
              <w:t xml:space="preserve"> </w:t>
            </w:r>
            <w:r>
              <w:br/>
            </w:r>
            <w:r>
              <w:rPr>
                <w:rStyle w:val="HTML"/>
              </w:rPr>
              <w:t>OPTION</w:t>
            </w:r>
          </w:p>
        </w:tc>
      </w:tr>
      <w:tr w:rsidR="00000000">
        <w:trPr>
          <w:divId w:val="175387555"/>
          <w:tblCellSpacing w:w="15" w:type="dxa"/>
        </w:trPr>
        <w:tc>
          <w:tcPr>
            <w:tcW w:w="0" w:type="auto"/>
            <w:vAlign w:val="center"/>
            <w:hideMark/>
          </w:tcPr>
          <w:p w:rsidR="00000000" w:rsidRDefault="00000000">
            <w:r>
              <w:t>&gt; instFamily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family</w:t>
            </w:r>
            <w:r>
              <w:br/>
              <w:t xml:space="preserve">Applicable to </w:t>
            </w:r>
            <w:r>
              <w:rPr>
                <w:rStyle w:val="HTML"/>
              </w:rPr>
              <w:t>FUTURES</w:t>
            </w:r>
            <w:r>
              <w:t>/</w:t>
            </w:r>
            <w:r>
              <w:rPr>
                <w:rStyle w:val="HTML"/>
              </w:rPr>
              <w:t>SWAP</w:t>
            </w:r>
            <w:r>
              <w:t>/</w:t>
            </w:r>
            <w:r>
              <w:rPr>
                <w:rStyle w:val="HTML"/>
              </w:rPr>
              <w:t>OPTION</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lastRenderedPageBreak/>
              <w:t>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message</w:t>
            </w:r>
          </w:p>
        </w:tc>
      </w:tr>
    </w:tbl>
    <w:p w:rsidR="00000000" w:rsidRDefault="00000000">
      <w:pPr>
        <w:pStyle w:val="2"/>
        <w:divId w:val="175387555"/>
      </w:pPr>
      <w:r>
        <w:t>Account mode</w:t>
      </w:r>
    </w:p>
    <w:p w:rsidR="00000000" w:rsidRDefault="00000000">
      <w:pPr>
        <w:pStyle w:val="a5"/>
        <w:divId w:val="175387555"/>
      </w:pPr>
      <w:r>
        <w:t>To facilitate your trading experience, please set the appropriate account mode before starting trading.</w:t>
      </w:r>
    </w:p>
    <w:p w:rsidR="00000000" w:rsidRDefault="00000000">
      <w:pPr>
        <w:pStyle w:val="a5"/>
        <w:divId w:val="175387555"/>
      </w:pPr>
      <w:r>
        <w:t xml:space="preserve">In the trading account trading system, 4 account modes are supported: </w:t>
      </w:r>
      <w:r>
        <w:rPr>
          <w:rStyle w:val="HTML"/>
        </w:rPr>
        <w:t>Spot mode</w:t>
      </w:r>
      <w:r>
        <w:t xml:space="preserve">, </w:t>
      </w:r>
      <w:r>
        <w:rPr>
          <w:rStyle w:val="HTML"/>
        </w:rPr>
        <w:t>Spot and futures mode</w:t>
      </w:r>
      <w:r>
        <w:t xml:space="preserve">, </w:t>
      </w:r>
      <w:r>
        <w:rPr>
          <w:rStyle w:val="HTML"/>
        </w:rPr>
        <w:t>Multi-currency margin mode</w:t>
      </w:r>
      <w:r>
        <w:t xml:space="preserve">, and </w:t>
      </w:r>
      <w:r>
        <w:rPr>
          <w:rStyle w:val="HTML"/>
        </w:rPr>
        <w:t>Portfolio margin mode</w:t>
      </w:r>
      <w:r>
        <w:t>.</w:t>
      </w:r>
    </w:p>
    <w:p w:rsidR="00000000" w:rsidRDefault="00000000">
      <w:pPr>
        <w:pStyle w:val="a5"/>
        <w:divId w:val="175387555"/>
      </w:pPr>
      <w:r>
        <w:t>You need to set on the Web/App for the first set of every account mode.</w:t>
      </w:r>
    </w:p>
    <w:p w:rsidR="00000000" w:rsidRDefault="00000000">
      <w:pPr>
        <w:pStyle w:val="2"/>
        <w:divId w:val="175387555"/>
      </w:pPr>
      <w:r>
        <w:t>Production Trading Services</w:t>
      </w:r>
    </w:p>
    <w:p w:rsidR="00000000" w:rsidRDefault="00000000">
      <w:pPr>
        <w:pStyle w:val="a5"/>
        <w:divId w:val="175387555"/>
      </w:pPr>
      <w:r>
        <w:t xml:space="preserve">The Production Trading URL: </w:t>
      </w:r>
    </w:p>
    <w:p w:rsidR="00000000" w:rsidRDefault="00000000">
      <w:pPr>
        <w:numPr>
          <w:ilvl w:val="0"/>
          <w:numId w:val="14"/>
        </w:numPr>
        <w:spacing w:before="100" w:beforeAutospacing="1" w:after="100" w:afterAutospacing="1"/>
        <w:divId w:val="175387555"/>
      </w:pPr>
      <w:r>
        <w:t xml:space="preserve">REST: </w:t>
      </w:r>
      <w:r>
        <w:rPr>
          <w:rStyle w:val="HTML"/>
        </w:rPr>
        <w:t>https://www.okx.com</w:t>
      </w:r>
    </w:p>
    <w:p w:rsidR="00000000" w:rsidRDefault="00000000">
      <w:pPr>
        <w:numPr>
          <w:ilvl w:val="0"/>
          <w:numId w:val="14"/>
        </w:numPr>
        <w:spacing w:before="100" w:beforeAutospacing="1" w:after="100" w:afterAutospacing="1"/>
        <w:divId w:val="175387555"/>
      </w:pPr>
      <w:r>
        <w:t xml:space="preserve">Public WebSocket: </w:t>
      </w:r>
      <w:r>
        <w:rPr>
          <w:rStyle w:val="HTML"/>
        </w:rPr>
        <w:t>wss://ws.okx.com:8443/ws/v5/public</w:t>
      </w:r>
    </w:p>
    <w:p w:rsidR="00000000" w:rsidRDefault="00000000">
      <w:pPr>
        <w:numPr>
          <w:ilvl w:val="0"/>
          <w:numId w:val="14"/>
        </w:numPr>
        <w:spacing w:before="100" w:beforeAutospacing="1" w:after="100" w:afterAutospacing="1"/>
        <w:divId w:val="175387555"/>
      </w:pPr>
      <w:r>
        <w:t xml:space="preserve">Private WebSocket: </w:t>
      </w:r>
      <w:r>
        <w:rPr>
          <w:rStyle w:val="HTML"/>
        </w:rPr>
        <w:t>wss://ws.okx.com:8443/ws/v5/private</w:t>
      </w:r>
    </w:p>
    <w:p w:rsidR="00000000" w:rsidRDefault="00000000">
      <w:pPr>
        <w:numPr>
          <w:ilvl w:val="0"/>
          <w:numId w:val="14"/>
        </w:numPr>
        <w:spacing w:before="100" w:beforeAutospacing="1" w:after="100" w:afterAutospacing="1"/>
        <w:divId w:val="175387555"/>
      </w:pPr>
      <w:r>
        <w:t xml:space="preserve">Business WebSocket: </w:t>
      </w:r>
      <w:r>
        <w:rPr>
          <w:rStyle w:val="HTML"/>
        </w:rPr>
        <w:t>wss://ws.okx.com:8443/ws/v5/business</w:t>
      </w:r>
    </w:p>
    <w:p w:rsidR="00000000" w:rsidRDefault="00000000">
      <w:pPr>
        <w:pStyle w:val="a5"/>
        <w:divId w:val="175387555"/>
      </w:pPr>
      <w:r>
        <w:t xml:space="preserve">AWS URL: </w:t>
      </w:r>
    </w:p>
    <w:p w:rsidR="00000000" w:rsidRDefault="00000000">
      <w:pPr>
        <w:numPr>
          <w:ilvl w:val="0"/>
          <w:numId w:val="15"/>
        </w:numPr>
        <w:spacing w:before="100" w:beforeAutospacing="1" w:after="100" w:afterAutospacing="1"/>
        <w:divId w:val="175387555"/>
      </w:pPr>
      <w:r>
        <w:t xml:space="preserve">REST: </w:t>
      </w:r>
      <w:r>
        <w:rPr>
          <w:rStyle w:val="HTML"/>
        </w:rPr>
        <w:t>https://aws.okx.com</w:t>
      </w:r>
    </w:p>
    <w:p w:rsidR="00000000" w:rsidRDefault="00000000">
      <w:pPr>
        <w:numPr>
          <w:ilvl w:val="0"/>
          <w:numId w:val="15"/>
        </w:numPr>
        <w:spacing w:before="100" w:beforeAutospacing="1" w:after="100" w:afterAutospacing="1"/>
        <w:divId w:val="175387555"/>
      </w:pPr>
      <w:r>
        <w:t xml:space="preserve">Public WebSocket: </w:t>
      </w:r>
      <w:r>
        <w:rPr>
          <w:rStyle w:val="HTML"/>
        </w:rPr>
        <w:t>wss://wsaws.okx.com:8443/ws/v5/public</w:t>
      </w:r>
    </w:p>
    <w:p w:rsidR="00000000" w:rsidRDefault="00000000">
      <w:pPr>
        <w:numPr>
          <w:ilvl w:val="0"/>
          <w:numId w:val="15"/>
        </w:numPr>
        <w:spacing w:before="100" w:beforeAutospacing="1" w:after="100" w:afterAutospacing="1"/>
        <w:divId w:val="175387555"/>
      </w:pPr>
      <w:r>
        <w:t xml:space="preserve">Private WebSocket: </w:t>
      </w:r>
      <w:r>
        <w:rPr>
          <w:rStyle w:val="HTML"/>
        </w:rPr>
        <w:t>wss://wsaws.okx.com:8443/ws/v5/private</w:t>
      </w:r>
    </w:p>
    <w:p w:rsidR="00000000" w:rsidRDefault="00000000">
      <w:pPr>
        <w:numPr>
          <w:ilvl w:val="0"/>
          <w:numId w:val="15"/>
        </w:numPr>
        <w:spacing w:before="100" w:beforeAutospacing="1" w:after="100" w:afterAutospacing="1"/>
        <w:divId w:val="175387555"/>
      </w:pPr>
      <w:r>
        <w:t xml:space="preserve">Business WebSocket: </w:t>
      </w:r>
      <w:r>
        <w:rPr>
          <w:rStyle w:val="HTML"/>
        </w:rPr>
        <w:t>wss://wsaws.okx.com:8443/ws/v5/business</w:t>
      </w:r>
    </w:p>
    <w:p w:rsidR="00000000" w:rsidRDefault="00000000">
      <w:pPr>
        <w:pStyle w:val="2"/>
        <w:divId w:val="175387555"/>
      </w:pPr>
      <w:r>
        <w:t>Demo Trading Services</w:t>
      </w:r>
    </w:p>
    <w:p w:rsidR="00000000" w:rsidRDefault="00000000">
      <w:pPr>
        <w:pStyle w:val="a5"/>
        <w:divId w:val="175387555"/>
      </w:pPr>
      <w:r>
        <w:t>Currently, the V5 API works for Demo Trading, but some functions are not supported, such as `withdraw','</w:t>
      </w:r>
      <w:r>
        <w:rPr>
          <w:rStyle w:val="search-highlight"/>
        </w:rPr>
        <w:t>depos</w:t>
      </w:r>
      <w:r>
        <w:t>it','purchase/redemption', etc.</w:t>
      </w:r>
    </w:p>
    <w:p w:rsidR="00000000" w:rsidRDefault="00000000">
      <w:pPr>
        <w:pStyle w:val="a5"/>
        <w:divId w:val="175387555"/>
      </w:pPr>
      <w:r>
        <w:t xml:space="preserve">The Demo Trading URL: </w:t>
      </w:r>
    </w:p>
    <w:p w:rsidR="00000000" w:rsidRDefault="00000000">
      <w:pPr>
        <w:numPr>
          <w:ilvl w:val="0"/>
          <w:numId w:val="16"/>
        </w:numPr>
        <w:spacing w:before="100" w:beforeAutospacing="1" w:after="100" w:afterAutospacing="1"/>
        <w:divId w:val="175387555"/>
      </w:pPr>
      <w:r>
        <w:t xml:space="preserve">REST: </w:t>
      </w:r>
      <w:r>
        <w:rPr>
          <w:rStyle w:val="HTML"/>
        </w:rPr>
        <w:t>https://www.okx.com</w:t>
      </w:r>
    </w:p>
    <w:p w:rsidR="00000000" w:rsidRDefault="00000000">
      <w:pPr>
        <w:numPr>
          <w:ilvl w:val="0"/>
          <w:numId w:val="16"/>
        </w:numPr>
        <w:spacing w:before="100" w:beforeAutospacing="1" w:after="100" w:afterAutospacing="1"/>
        <w:divId w:val="175387555"/>
      </w:pPr>
      <w:r>
        <w:t xml:space="preserve">Public WebSocket: </w:t>
      </w:r>
      <w:r>
        <w:rPr>
          <w:rStyle w:val="HTML"/>
        </w:rPr>
        <w:t>wss://wspap.okx.com:8443/ws/v5/public</w:t>
      </w:r>
    </w:p>
    <w:p w:rsidR="00000000" w:rsidRDefault="00000000">
      <w:pPr>
        <w:numPr>
          <w:ilvl w:val="0"/>
          <w:numId w:val="16"/>
        </w:numPr>
        <w:spacing w:before="100" w:beforeAutospacing="1" w:after="100" w:afterAutospacing="1"/>
        <w:divId w:val="175387555"/>
      </w:pPr>
      <w:r>
        <w:t xml:space="preserve">Private WebSocket: </w:t>
      </w:r>
      <w:r>
        <w:rPr>
          <w:rStyle w:val="HTML"/>
        </w:rPr>
        <w:t>wss://wspap.okx.com:8443/ws/v5/private</w:t>
      </w:r>
    </w:p>
    <w:p w:rsidR="00000000" w:rsidRDefault="00000000">
      <w:pPr>
        <w:numPr>
          <w:ilvl w:val="0"/>
          <w:numId w:val="16"/>
        </w:numPr>
        <w:spacing w:before="100" w:beforeAutospacing="1" w:after="100" w:afterAutospacing="1"/>
        <w:divId w:val="175387555"/>
      </w:pPr>
      <w:r>
        <w:lastRenderedPageBreak/>
        <w:t xml:space="preserve">Business WebSocket: </w:t>
      </w:r>
      <w:r>
        <w:rPr>
          <w:rStyle w:val="HTML"/>
        </w:rPr>
        <w:t>wss://wspap.okx.com:8443/ws/v5/business</w:t>
      </w:r>
    </w:p>
    <w:p w:rsidR="00000000" w:rsidRDefault="00000000">
      <w:pPr>
        <w:pStyle w:val="a5"/>
        <w:divId w:val="175387555"/>
      </w:pPr>
      <w:r>
        <w:t>OKX account can be used for login on Demo Trading. If you already have an OKX account, you can log in directly.</w:t>
      </w:r>
    </w:p>
    <w:p w:rsidR="00000000" w:rsidRDefault="00000000">
      <w:pPr>
        <w:pStyle w:val="a5"/>
        <w:divId w:val="175387555"/>
      </w:pPr>
      <w:r>
        <w:t>Start API Demo Trading by the following steps:</w:t>
      </w:r>
      <w:r>
        <w:br/>
        <w:t>Login OKX —&gt; Trade —&gt; Demo Trading —&gt; Personal Center —&gt; Demo Trading API -&gt; Create Demo Trading V5 API Key —&gt; Start your Demo Trading</w:t>
      </w:r>
    </w:p>
    <w:p w:rsidR="00000000" w:rsidRDefault="00000000">
      <w:pPr>
        <w:divId w:val="175387555"/>
      </w:pPr>
      <w:r>
        <w:t xml:space="preserve">Note: `x-simulated-trading: 1` needs to be added to the header of the Demo Trading request. </w:t>
      </w:r>
    </w:p>
    <w:p w:rsidR="00000000" w:rsidRDefault="00000000">
      <w:pPr>
        <w:pStyle w:val="a5"/>
        <w:divId w:val="496457652"/>
      </w:pPr>
      <w:r>
        <w:t xml:space="preserve">Http Header Example </w:t>
      </w:r>
    </w:p>
    <w:p w:rsidR="00000000" w:rsidRDefault="00000000">
      <w:pPr>
        <w:pStyle w:val="HTML0"/>
        <w:divId w:val="733699661"/>
        <w:rPr>
          <w:rStyle w:val="HTML"/>
        </w:rPr>
      </w:pPr>
      <w:r>
        <w:rPr>
          <w:rStyle w:val="HTML"/>
        </w:rPr>
        <w:t>Content-Type: application/json</w:t>
      </w:r>
    </w:p>
    <w:p w:rsidR="00000000" w:rsidRDefault="00000000">
      <w:pPr>
        <w:pStyle w:val="HTML0"/>
        <w:divId w:val="733699661"/>
        <w:rPr>
          <w:rStyle w:val="HTML"/>
        </w:rPr>
      </w:pPr>
    </w:p>
    <w:p w:rsidR="00000000" w:rsidRDefault="00000000">
      <w:pPr>
        <w:pStyle w:val="HTML0"/>
        <w:divId w:val="733699661"/>
        <w:rPr>
          <w:rStyle w:val="HTML"/>
        </w:rPr>
      </w:pPr>
      <w:r>
        <w:rPr>
          <w:rStyle w:val="HTML"/>
        </w:rPr>
        <w:t>OK-ACCESS-KEY: 37c541a1-****-****-****-10fe7a038418</w:t>
      </w:r>
    </w:p>
    <w:p w:rsidR="00000000" w:rsidRDefault="00000000">
      <w:pPr>
        <w:pStyle w:val="HTML0"/>
        <w:divId w:val="733699661"/>
        <w:rPr>
          <w:rStyle w:val="HTML"/>
        </w:rPr>
      </w:pPr>
    </w:p>
    <w:p w:rsidR="00000000" w:rsidRDefault="00000000">
      <w:pPr>
        <w:pStyle w:val="HTML0"/>
        <w:divId w:val="733699661"/>
        <w:rPr>
          <w:rStyle w:val="HTML"/>
        </w:rPr>
      </w:pPr>
      <w:r>
        <w:rPr>
          <w:rStyle w:val="HTML"/>
        </w:rPr>
        <w:t>OK-ACCESS-SIGN: leaVRETrtaoEQ3yI9qEtI1CZ82ikZ4xSG5Kj8gnl3uw=</w:t>
      </w:r>
    </w:p>
    <w:p w:rsidR="00000000" w:rsidRDefault="00000000">
      <w:pPr>
        <w:pStyle w:val="HTML0"/>
        <w:divId w:val="733699661"/>
        <w:rPr>
          <w:rStyle w:val="HTML"/>
        </w:rPr>
      </w:pPr>
    </w:p>
    <w:p w:rsidR="00000000" w:rsidRDefault="00000000">
      <w:pPr>
        <w:pStyle w:val="HTML0"/>
        <w:divId w:val="733699661"/>
        <w:rPr>
          <w:rStyle w:val="HTML"/>
        </w:rPr>
      </w:pPr>
      <w:r>
        <w:rPr>
          <w:rStyle w:val="HTML"/>
        </w:rPr>
        <w:t>OK-ACCESS-PASSPHRASE: 1****6</w:t>
      </w:r>
    </w:p>
    <w:p w:rsidR="00000000" w:rsidRDefault="00000000">
      <w:pPr>
        <w:pStyle w:val="HTML0"/>
        <w:divId w:val="733699661"/>
        <w:rPr>
          <w:rStyle w:val="HTML"/>
        </w:rPr>
      </w:pPr>
    </w:p>
    <w:p w:rsidR="00000000" w:rsidRDefault="00000000">
      <w:pPr>
        <w:pStyle w:val="HTML0"/>
        <w:divId w:val="733699661"/>
        <w:rPr>
          <w:rStyle w:val="HTML"/>
        </w:rPr>
      </w:pPr>
      <w:r>
        <w:rPr>
          <w:rStyle w:val="HTML"/>
        </w:rPr>
        <w:t>OK-ACCESS-TIMESTAMP: 2020-03-28T12:21:41.274Z</w:t>
      </w:r>
    </w:p>
    <w:p w:rsidR="00000000" w:rsidRDefault="00000000">
      <w:pPr>
        <w:pStyle w:val="HTML0"/>
        <w:divId w:val="733699661"/>
        <w:rPr>
          <w:rStyle w:val="HTML"/>
        </w:rPr>
      </w:pPr>
    </w:p>
    <w:p w:rsidR="00000000" w:rsidRDefault="00000000">
      <w:pPr>
        <w:pStyle w:val="HTML0"/>
        <w:divId w:val="733699661"/>
        <w:rPr>
          <w:rStyle w:val="HTML"/>
        </w:rPr>
      </w:pPr>
      <w:r>
        <w:rPr>
          <w:rStyle w:val="HTML"/>
        </w:rPr>
        <w:t>x-simulated-trading: 1</w:t>
      </w:r>
    </w:p>
    <w:p w:rsidR="00000000" w:rsidRDefault="00000000">
      <w:pPr>
        <w:pStyle w:val="3"/>
        <w:divId w:val="175387555"/>
      </w:pPr>
      <w:r>
        <w:t>Demo Trading Explorer</w:t>
      </w:r>
    </w:p>
    <w:p w:rsidR="00000000" w:rsidRDefault="00000000">
      <w:pPr>
        <w:pStyle w:val="a5"/>
        <w:divId w:val="175387555"/>
      </w:pPr>
      <w:r>
        <w:t>You need to sign in to your OKX account before accessing the explorer. The interface only allow access to the demo trading environment.</w:t>
      </w:r>
    </w:p>
    <w:p w:rsidR="00000000" w:rsidRDefault="00000000">
      <w:pPr>
        <w:pStyle w:val="a5"/>
        <w:numPr>
          <w:ilvl w:val="0"/>
          <w:numId w:val="17"/>
        </w:numPr>
        <w:divId w:val="175387555"/>
      </w:pPr>
      <w:r>
        <w:t xml:space="preserve">Clicking </w:t>
      </w:r>
      <w:r>
        <w:rPr>
          <w:rStyle w:val="HTML"/>
        </w:rPr>
        <w:t>Try it out</w:t>
      </w:r>
      <w:r>
        <w:t xml:space="preserve"> button in Parameters Panel and editing request parameters.</w:t>
      </w:r>
    </w:p>
    <w:p w:rsidR="00000000" w:rsidRDefault="00000000">
      <w:pPr>
        <w:pStyle w:val="a5"/>
        <w:numPr>
          <w:ilvl w:val="0"/>
          <w:numId w:val="17"/>
        </w:numPr>
        <w:divId w:val="175387555"/>
      </w:pPr>
      <w:r>
        <w:t xml:space="preserve">Clicking </w:t>
      </w:r>
      <w:r>
        <w:rPr>
          <w:rStyle w:val="HTML"/>
        </w:rPr>
        <w:t>Execute</w:t>
      </w:r>
      <w:r>
        <w:t xml:space="preserve"> button to send your request. You can check response in Responses panel.</w:t>
      </w:r>
    </w:p>
    <w:p w:rsidR="00000000" w:rsidRDefault="00000000">
      <w:pPr>
        <w:pStyle w:val="a5"/>
        <w:divId w:val="175387555"/>
      </w:pPr>
      <w:r>
        <w:t xml:space="preserve">Try </w:t>
      </w:r>
      <w:hyperlink r:id="rId543" w:history="1">
        <w:r>
          <w:rPr>
            <w:rStyle w:val="a3"/>
          </w:rPr>
          <w:t>demo trading explorer</w:t>
        </w:r>
      </w:hyperlink>
    </w:p>
    <w:p w:rsidR="00000000" w:rsidRDefault="00000000">
      <w:pPr>
        <w:pStyle w:val="2"/>
        <w:divId w:val="175387555"/>
      </w:pPr>
      <w:r>
        <w:t>General Info</w:t>
      </w:r>
    </w:p>
    <w:p w:rsidR="00000000" w:rsidRDefault="00000000">
      <w:pPr>
        <w:pStyle w:val="a5"/>
        <w:divId w:val="175387555"/>
      </w:pPr>
      <w:r>
        <w:rPr>
          <w:rStyle w:val="a6"/>
        </w:rPr>
        <w:t>The rules for placing orders at the exchange level are as follows:</w:t>
      </w:r>
    </w:p>
    <w:p w:rsidR="00000000" w:rsidRDefault="00000000">
      <w:pPr>
        <w:numPr>
          <w:ilvl w:val="0"/>
          <w:numId w:val="18"/>
        </w:numPr>
        <w:spacing w:before="100" w:beforeAutospacing="1" w:after="100" w:afterAutospacing="1"/>
        <w:divId w:val="175387555"/>
      </w:pPr>
      <w:r>
        <w:lastRenderedPageBreak/>
        <w:t xml:space="preserve">The maximum number of pending orders (including post only orders, limit orders and taker orders that are being processed): 4,000 </w:t>
      </w:r>
    </w:p>
    <w:p w:rsidR="00000000" w:rsidRDefault="00000000">
      <w:pPr>
        <w:pStyle w:val="a5"/>
        <w:numPr>
          <w:ilvl w:val="0"/>
          <w:numId w:val="18"/>
        </w:numPr>
        <w:divId w:val="175387555"/>
      </w:pPr>
      <w:r>
        <w:t xml:space="preserve">The maximum number of pending orders per trading symbol is 500, the limit of 500 pending orders applies to the following </w:t>
      </w:r>
      <w:r>
        <w:rPr>
          <w:rStyle w:val="a6"/>
        </w:rPr>
        <w:t>order types</w:t>
      </w:r>
      <w:r>
        <w:t xml:space="preserve">: </w:t>
      </w:r>
    </w:p>
    <w:p w:rsidR="00000000" w:rsidRDefault="00000000">
      <w:pPr>
        <w:numPr>
          <w:ilvl w:val="1"/>
          <w:numId w:val="18"/>
        </w:numPr>
        <w:spacing w:before="100" w:beforeAutospacing="1" w:after="100" w:afterAutospacing="1"/>
        <w:divId w:val="175387555"/>
      </w:pPr>
      <w:r>
        <w:t>Limit</w:t>
      </w:r>
    </w:p>
    <w:p w:rsidR="00000000" w:rsidRDefault="00000000">
      <w:pPr>
        <w:numPr>
          <w:ilvl w:val="1"/>
          <w:numId w:val="18"/>
        </w:numPr>
        <w:spacing w:before="100" w:beforeAutospacing="1" w:after="100" w:afterAutospacing="1"/>
        <w:divId w:val="175387555"/>
      </w:pPr>
      <w:r>
        <w:t>Market</w:t>
      </w:r>
    </w:p>
    <w:p w:rsidR="00000000" w:rsidRDefault="00000000">
      <w:pPr>
        <w:numPr>
          <w:ilvl w:val="1"/>
          <w:numId w:val="18"/>
        </w:numPr>
        <w:spacing w:before="100" w:beforeAutospacing="1" w:after="100" w:afterAutospacing="1"/>
        <w:divId w:val="175387555"/>
      </w:pPr>
      <w:r>
        <w:t>Post only</w:t>
      </w:r>
    </w:p>
    <w:p w:rsidR="00000000" w:rsidRDefault="00000000">
      <w:pPr>
        <w:numPr>
          <w:ilvl w:val="1"/>
          <w:numId w:val="18"/>
        </w:numPr>
        <w:spacing w:before="100" w:beforeAutospacing="1" w:after="100" w:afterAutospacing="1"/>
        <w:divId w:val="175387555"/>
      </w:pPr>
      <w:r>
        <w:t>Fill or Kill (FOK)</w:t>
      </w:r>
    </w:p>
    <w:p w:rsidR="00000000" w:rsidRDefault="00000000">
      <w:pPr>
        <w:numPr>
          <w:ilvl w:val="1"/>
          <w:numId w:val="18"/>
        </w:numPr>
        <w:spacing w:before="100" w:beforeAutospacing="1" w:after="100" w:afterAutospacing="1"/>
        <w:divId w:val="175387555"/>
      </w:pPr>
      <w:r>
        <w:t>Immediate or Cancel (IOC)</w:t>
      </w:r>
    </w:p>
    <w:p w:rsidR="00000000" w:rsidRDefault="00000000">
      <w:pPr>
        <w:numPr>
          <w:ilvl w:val="1"/>
          <w:numId w:val="18"/>
        </w:numPr>
        <w:spacing w:before="100" w:beforeAutospacing="1" w:after="100" w:afterAutospacing="1"/>
        <w:divId w:val="175387555"/>
      </w:pPr>
      <w:r>
        <w:t>Market order with Immediate-or-Cancel order (optimal limit IOC)</w:t>
      </w:r>
    </w:p>
    <w:p w:rsidR="00000000" w:rsidRDefault="00000000">
      <w:pPr>
        <w:numPr>
          <w:ilvl w:val="1"/>
          <w:numId w:val="18"/>
        </w:numPr>
        <w:spacing w:before="100" w:beforeAutospacing="1" w:after="100" w:afterAutospacing="1"/>
        <w:divId w:val="175387555"/>
      </w:pPr>
      <w:r>
        <w:t>Take Profit / Stop Loss (TP/SL)</w:t>
      </w:r>
    </w:p>
    <w:p w:rsidR="00000000" w:rsidRDefault="00000000">
      <w:pPr>
        <w:numPr>
          <w:ilvl w:val="1"/>
          <w:numId w:val="18"/>
        </w:numPr>
        <w:spacing w:before="100" w:beforeAutospacing="1" w:after="100" w:afterAutospacing="1"/>
        <w:divId w:val="175387555"/>
      </w:pPr>
      <w:r>
        <w:t xml:space="preserve">Limit and market orders triggered under the order types below: </w:t>
      </w:r>
    </w:p>
    <w:p w:rsidR="00000000" w:rsidRDefault="00000000">
      <w:pPr>
        <w:numPr>
          <w:ilvl w:val="2"/>
          <w:numId w:val="18"/>
        </w:numPr>
        <w:spacing w:before="100" w:beforeAutospacing="1" w:after="100" w:afterAutospacing="1"/>
        <w:divId w:val="175387555"/>
      </w:pPr>
      <w:r>
        <w:t>Take Profit / Stop Loss (TP/SL)</w:t>
      </w:r>
    </w:p>
    <w:p w:rsidR="00000000" w:rsidRDefault="00000000">
      <w:pPr>
        <w:numPr>
          <w:ilvl w:val="2"/>
          <w:numId w:val="18"/>
        </w:numPr>
        <w:spacing w:before="100" w:beforeAutospacing="1" w:after="100" w:afterAutospacing="1"/>
        <w:divId w:val="175387555"/>
      </w:pPr>
      <w:r>
        <w:t>Trigger</w:t>
      </w:r>
    </w:p>
    <w:p w:rsidR="00000000" w:rsidRDefault="00000000">
      <w:pPr>
        <w:numPr>
          <w:ilvl w:val="2"/>
          <w:numId w:val="18"/>
        </w:numPr>
        <w:spacing w:before="100" w:beforeAutospacing="1" w:after="100" w:afterAutospacing="1"/>
        <w:divId w:val="175387555"/>
      </w:pPr>
      <w:r>
        <w:t>Trailing stop</w:t>
      </w:r>
    </w:p>
    <w:p w:rsidR="00000000" w:rsidRDefault="00000000">
      <w:pPr>
        <w:numPr>
          <w:ilvl w:val="2"/>
          <w:numId w:val="18"/>
        </w:numPr>
        <w:spacing w:before="100" w:beforeAutospacing="1" w:after="100" w:afterAutospacing="1"/>
        <w:divId w:val="175387555"/>
      </w:pPr>
      <w:r>
        <w:t>Arbitrage</w:t>
      </w:r>
    </w:p>
    <w:p w:rsidR="00000000" w:rsidRDefault="00000000">
      <w:pPr>
        <w:numPr>
          <w:ilvl w:val="2"/>
          <w:numId w:val="18"/>
        </w:numPr>
        <w:spacing w:before="100" w:beforeAutospacing="1" w:after="100" w:afterAutospacing="1"/>
        <w:divId w:val="175387555"/>
      </w:pPr>
      <w:r>
        <w:t>Iceberg</w:t>
      </w:r>
    </w:p>
    <w:p w:rsidR="00000000" w:rsidRDefault="00000000">
      <w:pPr>
        <w:numPr>
          <w:ilvl w:val="2"/>
          <w:numId w:val="18"/>
        </w:numPr>
        <w:spacing w:before="100" w:beforeAutospacing="1" w:after="100" w:afterAutospacing="1"/>
        <w:divId w:val="175387555"/>
      </w:pPr>
      <w:r>
        <w:t>TWAP</w:t>
      </w:r>
    </w:p>
    <w:p w:rsidR="00000000" w:rsidRDefault="00000000">
      <w:pPr>
        <w:numPr>
          <w:ilvl w:val="2"/>
          <w:numId w:val="18"/>
        </w:numPr>
        <w:spacing w:before="100" w:beforeAutospacing="1" w:after="100" w:afterAutospacing="1"/>
        <w:divId w:val="175387555"/>
      </w:pPr>
      <w:r>
        <w:t>Recurring buy</w:t>
      </w:r>
    </w:p>
    <w:p w:rsidR="00000000" w:rsidRDefault="00000000">
      <w:pPr>
        <w:pStyle w:val="a5"/>
        <w:numPr>
          <w:ilvl w:val="0"/>
          <w:numId w:val="18"/>
        </w:numPr>
        <w:divId w:val="175387555"/>
      </w:pPr>
      <w:r>
        <w:t>The maximum number of pending spread orders: 500 across all spreads</w:t>
      </w:r>
    </w:p>
    <w:p w:rsidR="00000000" w:rsidRDefault="00000000">
      <w:pPr>
        <w:pStyle w:val="a5"/>
        <w:numPr>
          <w:ilvl w:val="0"/>
          <w:numId w:val="18"/>
        </w:numPr>
        <w:divId w:val="175387555"/>
      </w:pPr>
      <w:r>
        <w:t xml:space="preserve">The maximum number of pending algo orders: </w:t>
      </w:r>
    </w:p>
    <w:p w:rsidR="00000000" w:rsidRDefault="00000000">
      <w:pPr>
        <w:numPr>
          <w:ilvl w:val="1"/>
          <w:numId w:val="18"/>
        </w:numPr>
        <w:spacing w:before="100" w:beforeAutospacing="1" w:after="100" w:afterAutospacing="1"/>
        <w:divId w:val="175387555"/>
      </w:pPr>
      <w:r>
        <w:t>TP/SL order: 100 per instrument</w:t>
      </w:r>
    </w:p>
    <w:p w:rsidR="00000000" w:rsidRDefault="00000000">
      <w:pPr>
        <w:numPr>
          <w:ilvl w:val="1"/>
          <w:numId w:val="18"/>
        </w:numPr>
        <w:spacing w:before="100" w:beforeAutospacing="1" w:after="100" w:afterAutospacing="1"/>
        <w:divId w:val="175387555"/>
      </w:pPr>
      <w:r>
        <w:t>Trigger order: 500</w:t>
      </w:r>
    </w:p>
    <w:p w:rsidR="00000000" w:rsidRDefault="00000000">
      <w:pPr>
        <w:numPr>
          <w:ilvl w:val="1"/>
          <w:numId w:val="18"/>
        </w:numPr>
        <w:spacing w:before="100" w:beforeAutospacing="1" w:after="100" w:afterAutospacing="1"/>
        <w:divId w:val="175387555"/>
      </w:pPr>
      <w:r>
        <w:t>Trailing order: 50</w:t>
      </w:r>
    </w:p>
    <w:p w:rsidR="00000000" w:rsidRDefault="00000000">
      <w:pPr>
        <w:numPr>
          <w:ilvl w:val="1"/>
          <w:numId w:val="18"/>
        </w:numPr>
        <w:spacing w:before="100" w:beforeAutospacing="1" w:after="100" w:afterAutospacing="1"/>
        <w:divId w:val="175387555"/>
      </w:pPr>
      <w:r>
        <w:t>Iceberg order: 100</w:t>
      </w:r>
    </w:p>
    <w:p w:rsidR="00000000" w:rsidRDefault="00000000">
      <w:pPr>
        <w:numPr>
          <w:ilvl w:val="1"/>
          <w:numId w:val="18"/>
        </w:numPr>
        <w:spacing w:before="100" w:beforeAutospacing="1" w:after="100" w:afterAutospacing="1"/>
        <w:divId w:val="175387555"/>
      </w:pPr>
      <w:r>
        <w:t>TWAP order: 20</w:t>
      </w:r>
    </w:p>
    <w:p w:rsidR="00000000" w:rsidRDefault="00000000">
      <w:pPr>
        <w:pStyle w:val="a5"/>
        <w:numPr>
          <w:ilvl w:val="0"/>
          <w:numId w:val="18"/>
        </w:numPr>
        <w:divId w:val="175387555"/>
      </w:pPr>
      <w:r>
        <w:t>The maximum number of grid trading</w:t>
      </w:r>
    </w:p>
    <w:p w:rsidR="00000000" w:rsidRDefault="00000000">
      <w:pPr>
        <w:numPr>
          <w:ilvl w:val="1"/>
          <w:numId w:val="18"/>
        </w:numPr>
        <w:spacing w:before="100" w:beforeAutospacing="1" w:after="100" w:afterAutospacing="1"/>
        <w:divId w:val="175387555"/>
      </w:pPr>
      <w:r>
        <w:t>Spot grid: 100</w:t>
      </w:r>
    </w:p>
    <w:p w:rsidR="00000000" w:rsidRDefault="00000000">
      <w:pPr>
        <w:numPr>
          <w:ilvl w:val="1"/>
          <w:numId w:val="18"/>
        </w:numPr>
        <w:spacing w:before="100" w:beforeAutospacing="1" w:after="100" w:afterAutospacing="1"/>
        <w:divId w:val="175387555"/>
      </w:pPr>
      <w:r>
        <w:t>Contract grid: 100</w:t>
      </w:r>
    </w:p>
    <w:p w:rsidR="00000000" w:rsidRDefault="00000000">
      <w:pPr>
        <w:pStyle w:val="a5"/>
        <w:divId w:val="175387555"/>
      </w:pPr>
    </w:p>
    <w:p w:rsidR="00000000" w:rsidRDefault="00000000">
      <w:pPr>
        <w:pStyle w:val="a5"/>
        <w:divId w:val="175387555"/>
      </w:pPr>
      <w:r>
        <w:rPr>
          <w:rStyle w:val="a6"/>
        </w:rPr>
        <w:t>The rules for trading are as follows:</w:t>
      </w:r>
    </w:p>
    <w:p w:rsidR="00000000" w:rsidRDefault="00000000">
      <w:pPr>
        <w:numPr>
          <w:ilvl w:val="0"/>
          <w:numId w:val="19"/>
        </w:numPr>
        <w:spacing w:before="100" w:beforeAutospacing="1" w:after="100" w:afterAutospacing="1"/>
        <w:divId w:val="175387555"/>
      </w:pPr>
      <w:r>
        <w:t xml:space="preserve">When the number of maker orders matched with a taker order exceeds the maximum number limit of 1000, the taker order will be canceled. </w:t>
      </w:r>
    </w:p>
    <w:p w:rsidR="00000000" w:rsidRDefault="00000000">
      <w:pPr>
        <w:numPr>
          <w:ilvl w:val="1"/>
          <w:numId w:val="19"/>
        </w:numPr>
        <w:spacing w:before="100" w:beforeAutospacing="1" w:after="100" w:afterAutospacing="1"/>
        <w:divId w:val="175387555"/>
      </w:pPr>
      <w:r>
        <w:t>The limit orders will only be executed with a portion corresponding to 1000 maker orders and the remainder will be canceled.</w:t>
      </w:r>
    </w:p>
    <w:p w:rsidR="00000000" w:rsidRDefault="00000000">
      <w:pPr>
        <w:numPr>
          <w:ilvl w:val="1"/>
          <w:numId w:val="19"/>
        </w:numPr>
        <w:spacing w:before="100" w:beforeAutospacing="1" w:after="100" w:afterAutospacing="1"/>
        <w:divId w:val="175387555"/>
      </w:pPr>
      <w:r>
        <w:lastRenderedPageBreak/>
        <w:t>Fill or Kill (FOK) orders will be canceled directly.</w:t>
      </w:r>
    </w:p>
    <w:p w:rsidR="00000000" w:rsidRDefault="00000000">
      <w:pPr>
        <w:pStyle w:val="a5"/>
        <w:divId w:val="175387555"/>
      </w:pPr>
    </w:p>
    <w:p w:rsidR="00000000" w:rsidRDefault="00000000">
      <w:pPr>
        <w:pStyle w:val="a5"/>
        <w:divId w:val="175387555"/>
      </w:pPr>
      <w:r>
        <w:rPr>
          <w:rStyle w:val="a6"/>
        </w:rPr>
        <w:t>The rules for the returning data are as follows:</w:t>
      </w:r>
    </w:p>
    <w:p w:rsidR="00000000" w:rsidRDefault="00000000">
      <w:pPr>
        <w:pStyle w:val="a5"/>
        <w:numPr>
          <w:ilvl w:val="0"/>
          <w:numId w:val="20"/>
        </w:numPr>
        <w:divId w:val="175387555"/>
      </w:pPr>
      <w:r>
        <w:rPr>
          <w:rStyle w:val="HTML"/>
        </w:rPr>
        <w:t>code</w:t>
      </w:r>
      <w:r>
        <w:t xml:space="preserve"> and </w:t>
      </w:r>
      <w:r>
        <w:rPr>
          <w:rStyle w:val="HTML"/>
        </w:rPr>
        <w:t>msg</w:t>
      </w:r>
      <w:r>
        <w:t xml:space="preserve"> represent the request result or error reason when the return data has </w:t>
      </w:r>
      <w:r>
        <w:rPr>
          <w:rStyle w:val="HTML"/>
        </w:rPr>
        <w:t>code</w:t>
      </w:r>
      <w:r>
        <w:t xml:space="preserve">, and has not </w:t>
      </w:r>
      <w:r>
        <w:rPr>
          <w:rStyle w:val="HTML"/>
        </w:rPr>
        <w:t>sCode</w:t>
      </w:r>
      <w:r>
        <w:t>;</w:t>
      </w:r>
    </w:p>
    <w:p w:rsidR="00000000" w:rsidRDefault="00000000">
      <w:pPr>
        <w:pStyle w:val="a5"/>
        <w:numPr>
          <w:ilvl w:val="0"/>
          <w:numId w:val="20"/>
        </w:numPr>
        <w:divId w:val="175387555"/>
      </w:pPr>
      <w:r>
        <w:t xml:space="preserve">It is </w:t>
      </w:r>
      <w:r>
        <w:rPr>
          <w:rStyle w:val="HTML"/>
        </w:rPr>
        <w:t>sCode</w:t>
      </w:r>
      <w:r>
        <w:t xml:space="preserve"> and </w:t>
      </w:r>
      <w:r>
        <w:rPr>
          <w:rStyle w:val="HTML"/>
        </w:rPr>
        <w:t>sMsg</w:t>
      </w:r>
      <w:r>
        <w:t xml:space="preserve"> that represent the request result or error reason when the return data has </w:t>
      </w:r>
      <w:r>
        <w:rPr>
          <w:rStyle w:val="HTML"/>
        </w:rPr>
        <w:t>sCode</w:t>
      </w:r>
      <w:r>
        <w:t xml:space="preserve"> rather than </w:t>
      </w:r>
      <w:r>
        <w:rPr>
          <w:rStyle w:val="HTML"/>
        </w:rPr>
        <w:t>code</w:t>
      </w:r>
      <w:r>
        <w:t xml:space="preserve"> and </w:t>
      </w:r>
      <w:r>
        <w:rPr>
          <w:rStyle w:val="HTML"/>
        </w:rPr>
        <w:t>msg</w:t>
      </w:r>
      <w:r>
        <w:t>.</w:t>
      </w:r>
    </w:p>
    <w:p w:rsidR="00000000" w:rsidRDefault="00000000">
      <w:pPr>
        <w:pStyle w:val="a5"/>
        <w:divId w:val="175387555"/>
      </w:pPr>
    </w:p>
    <w:p w:rsidR="00000000" w:rsidRDefault="00000000">
      <w:pPr>
        <w:pStyle w:val="a5"/>
        <w:divId w:val="175387555"/>
      </w:pPr>
      <w:r>
        <w:rPr>
          <w:rStyle w:val="a6"/>
        </w:rPr>
        <w:t xml:space="preserve">The introduction of </w:t>
      </w:r>
      <w:r>
        <w:rPr>
          <w:rStyle w:val="HTML"/>
          <w:b/>
          <w:bCs/>
        </w:rPr>
        <w:t>instFamily</w:t>
      </w:r>
      <w:r>
        <w:rPr>
          <w:rStyle w:val="a6"/>
        </w:rPr>
        <w:t>:</w:t>
      </w:r>
    </w:p>
    <w:p w:rsidR="00000000" w:rsidRDefault="00000000">
      <w:pPr>
        <w:numPr>
          <w:ilvl w:val="0"/>
          <w:numId w:val="21"/>
        </w:numPr>
        <w:spacing w:before="100" w:beforeAutospacing="1" w:after="100" w:afterAutospacing="1"/>
        <w:divId w:val="175387555"/>
      </w:pPr>
      <w:r>
        <w:t xml:space="preserve">There are no difference between </w:t>
      </w:r>
      <w:r>
        <w:rPr>
          <w:rStyle w:val="HTML"/>
        </w:rPr>
        <w:t>uly</w:t>
      </w:r>
      <w:r>
        <w:t xml:space="preserve"> and </w:t>
      </w:r>
      <w:r>
        <w:rPr>
          <w:rStyle w:val="HTML"/>
        </w:rPr>
        <w:t>instFamily</w:t>
      </w:r>
      <w:r>
        <w:t xml:space="preserve">: </w:t>
      </w:r>
    </w:p>
    <w:p w:rsidR="00000000" w:rsidRDefault="00000000">
      <w:pPr>
        <w:numPr>
          <w:ilvl w:val="1"/>
          <w:numId w:val="21"/>
        </w:numPr>
        <w:spacing w:before="100" w:beforeAutospacing="1" w:after="100" w:afterAutospacing="1"/>
        <w:divId w:val="175387555"/>
      </w:pPr>
      <w:r>
        <w:t xml:space="preserve">For BTC-USD-SWAP, </w:t>
      </w:r>
      <w:r>
        <w:rPr>
          <w:rStyle w:val="HTML"/>
        </w:rPr>
        <w:t>uly</w:t>
      </w:r>
      <w:r>
        <w:t xml:space="preserve"> and </w:t>
      </w:r>
      <w:r>
        <w:rPr>
          <w:rStyle w:val="HTML"/>
        </w:rPr>
        <w:t>instFamily</w:t>
      </w:r>
      <w:r>
        <w:t xml:space="preserve"> are both BTC-USD. For BTC-USDC-SWAP, </w:t>
      </w:r>
      <w:r>
        <w:rPr>
          <w:rStyle w:val="HTML"/>
        </w:rPr>
        <w:t>uly</w:t>
      </w:r>
      <w:r>
        <w:t xml:space="preserve"> and </w:t>
      </w:r>
      <w:r>
        <w:rPr>
          <w:rStyle w:val="HTML"/>
        </w:rPr>
        <w:t>instFamily</w:t>
      </w:r>
      <w:r>
        <w:t xml:space="preserve"> are both BTC-USDC.</w:t>
      </w:r>
    </w:p>
    <w:p w:rsidR="00000000" w:rsidRDefault="00000000">
      <w:pPr>
        <w:numPr>
          <w:ilvl w:val="1"/>
          <w:numId w:val="21"/>
        </w:numPr>
        <w:spacing w:before="100" w:beforeAutospacing="1" w:after="100" w:afterAutospacing="1"/>
        <w:divId w:val="175387555"/>
      </w:pPr>
      <w:r>
        <w:t>If you set the request parameter "uly" as BTC-USD, you will get the data for BTC-USD (coin-margined) contracts.</w:t>
      </w:r>
    </w:p>
    <w:p w:rsidR="00000000" w:rsidRDefault="00000000">
      <w:pPr>
        <w:numPr>
          <w:ilvl w:val="1"/>
          <w:numId w:val="21"/>
        </w:numPr>
        <w:spacing w:before="100" w:beforeAutospacing="1" w:after="100" w:afterAutospacing="1"/>
        <w:divId w:val="175387555"/>
      </w:pPr>
      <w:r>
        <w:t>If you set the request parameter "instFamily" as BTC-USD, then you also will get data for BTC-USD (coin-margined) contracts.</w:t>
      </w:r>
    </w:p>
    <w:p w:rsidR="00000000" w:rsidRDefault="00000000">
      <w:pPr>
        <w:numPr>
          <w:ilvl w:val="0"/>
          <w:numId w:val="21"/>
        </w:numPr>
        <w:spacing w:before="100" w:beforeAutospacing="1" w:after="100" w:afterAutospacing="1"/>
        <w:divId w:val="175387555"/>
      </w:pPr>
      <w:r>
        <w:t>You can look up the corresponding instFamily of each instrument from the "Get instruments" endpoint.</w:t>
      </w:r>
    </w:p>
    <w:p w:rsidR="00000000" w:rsidRDefault="00000000">
      <w:pPr>
        <w:pStyle w:val="2"/>
        <w:divId w:val="175387555"/>
      </w:pPr>
      <w:r>
        <w:t>Transaction Timeouts</w:t>
      </w:r>
    </w:p>
    <w:p w:rsidR="00000000" w:rsidRDefault="00000000">
      <w:pPr>
        <w:pStyle w:val="a5"/>
        <w:divId w:val="175387555"/>
      </w:pPr>
      <w:r>
        <w:t xml:space="preserve">Orders may not be processed in time due to network delay or busy OKX servers. You can configure the expiry time of the request using </w:t>
      </w:r>
      <w:r>
        <w:rPr>
          <w:rStyle w:val="HTML"/>
        </w:rPr>
        <w:t>expTime</w:t>
      </w:r>
      <w:r>
        <w:t xml:space="preserve"> if you want the order request to be discarded after a specific time.</w:t>
      </w:r>
    </w:p>
    <w:p w:rsidR="00000000" w:rsidRDefault="00000000">
      <w:pPr>
        <w:pStyle w:val="a5"/>
        <w:divId w:val="175387555"/>
      </w:pPr>
      <w:r>
        <w:t xml:space="preserve">If </w:t>
      </w:r>
      <w:r>
        <w:rPr>
          <w:rStyle w:val="HTML"/>
        </w:rPr>
        <w:t>expTime</w:t>
      </w:r>
      <w:r>
        <w:t xml:space="preserve"> is specified in the requests for Place (multiple) orders or Amend (multiple) orders, the request will not be processed if the current system time of the server is after the </w:t>
      </w:r>
      <w:r>
        <w:rPr>
          <w:rStyle w:val="HTML"/>
        </w:rPr>
        <w:t>expTime</w:t>
      </w:r>
      <w:r>
        <w:t>.</w:t>
      </w:r>
    </w:p>
    <w:p w:rsidR="00000000" w:rsidRDefault="00000000">
      <w:pPr>
        <w:pStyle w:val="a5"/>
        <w:divId w:val="175387555"/>
      </w:pPr>
      <w:r>
        <w:t xml:space="preserve">You should synchronize with our system time. Use </w:t>
      </w:r>
      <w:hyperlink r:id="rId544" w:anchor="public-data-rest-api-get-system-time" w:history="1">
        <w:r>
          <w:rPr>
            <w:rStyle w:val="a3"/>
          </w:rPr>
          <w:t>Get system time</w:t>
        </w:r>
      </w:hyperlink>
      <w:r>
        <w:t xml:space="preserve"> to obtain the current system time.</w:t>
      </w:r>
    </w:p>
    <w:p w:rsidR="00000000" w:rsidRDefault="00000000">
      <w:pPr>
        <w:pStyle w:val="3"/>
        <w:divId w:val="175387555"/>
      </w:pPr>
      <w:r>
        <w:t>REST API</w:t>
      </w:r>
    </w:p>
    <w:p w:rsidR="00000000" w:rsidRDefault="00000000">
      <w:pPr>
        <w:pStyle w:val="a5"/>
        <w:divId w:val="175387555"/>
      </w:pPr>
      <w:r>
        <w:t>Set the following parameters in the request header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lastRenderedPageBreak/>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expTime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Request effective deadline. Unix timestamp format in milliseconds, e.g. </w:t>
            </w:r>
            <w:r>
              <w:rPr>
                <w:rStyle w:val="HTML"/>
              </w:rPr>
              <w:t>1597026383085</w:t>
            </w:r>
          </w:p>
        </w:tc>
      </w:tr>
    </w:tbl>
    <w:p w:rsidR="00000000" w:rsidRDefault="00000000">
      <w:pPr>
        <w:pStyle w:val="a5"/>
        <w:divId w:val="175387555"/>
      </w:pPr>
      <w:r>
        <w:t>The following endpoints are supported:</w:t>
      </w:r>
    </w:p>
    <w:p w:rsidR="00000000" w:rsidRDefault="00000000">
      <w:pPr>
        <w:numPr>
          <w:ilvl w:val="0"/>
          <w:numId w:val="22"/>
        </w:numPr>
        <w:spacing w:before="100" w:beforeAutospacing="1" w:after="100" w:afterAutospacing="1"/>
        <w:divId w:val="175387555"/>
      </w:pPr>
      <w:hyperlink r:id="rId545" w:anchor="order-book-trading-trade-post-place-order" w:history="1">
        <w:r>
          <w:rPr>
            <w:rStyle w:val="a3"/>
          </w:rPr>
          <w:t>Place order</w:t>
        </w:r>
      </w:hyperlink>
    </w:p>
    <w:p w:rsidR="00000000" w:rsidRDefault="00000000">
      <w:pPr>
        <w:numPr>
          <w:ilvl w:val="0"/>
          <w:numId w:val="22"/>
        </w:numPr>
        <w:spacing w:before="100" w:beforeAutospacing="1" w:after="100" w:afterAutospacing="1"/>
        <w:divId w:val="175387555"/>
      </w:pPr>
      <w:hyperlink r:id="rId546" w:anchor="order-book-trading-trade-post-place-multiple-orders" w:history="1">
        <w:r>
          <w:rPr>
            <w:rStyle w:val="a3"/>
          </w:rPr>
          <w:t>Place multiple orders</w:t>
        </w:r>
      </w:hyperlink>
    </w:p>
    <w:p w:rsidR="00000000" w:rsidRDefault="00000000">
      <w:pPr>
        <w:numPr>
          <w:ilvl w:val="0"/>
          <w:numId w:val="22"/>
        </w:numPr>
        <w:spacing w:before="100" w:beforeAutospacing="1" w:after="100" w:afterAutospacing="1"/>
        <w:divId w:val="175387555"/>
      </w:pPr>
      <w:hyperlink r:id="rId547" w:anchor="order-book-trading-trade-post-amend-order" w:history="1">
        <w:r>
          <w:rPr>
            <w:rStyle w:val="a3"/>
          </w:rPr>
          <w:t>Amend order</w:t>
        </w:r>
      </w:hyperlink>
    </w:p>
    <w:p w:rsidR="00000000" w:rsidRDefault="00000000">
      <w:pPr>
        <w:numPr>
          <w:ilvl w:val="0"/>
          <w:numId w:val="22"/>
        </w:numPr>
        <w:spacing w:before="100" w:beforeAutospacing="1" w:after="100" w:afterAutospacing="1"/>
        <w:divId w:val="175387555"/>
      </w:pPr>
      <w:hyperlink r:id="rId548" w:anchor="order-book-trading-trade-post-amend-multiple-orders" w:history="1">
        <w:r>
          <w:rPr>
            <w:rStyle w:val="a3"/>
          </w:rPr>
          <w:t>Amend multiple orders</w:t>
        </w:r>
      </w:hyperlink>
    </w:p>
    <w:p w:rsidR="00000000" w:rsidRDefault="00000000">
      <w:pPr>
        <w:pStyle w:val="a5"/>
        <w:divId w:val="965356336"/>
      </w:pPr>
      <w:r>
        <w:t>Request Example</w:t>
      </w:r>
    </w:p>
    <w:p w:rsidR="00000000" w:rsidRDefault="00000000">
      <w:pPr>
        <w:pStyle w:val="HTML0"/>
        <w:divId w:val="1413048639"/>
        <w:rPr>
          <w:rStyle w:val="HTML"/>
        </w:rPr>
      </w:pPr>
      <w:r>
        <w:rPr>
          <w:rStyle w:val="HTML"/>
        </w:rPr>
        <w:t>curl -X 'POST' \</w:t>
      </w:r>
    </w:p>
    <w:p w:rsidR="00000000" w:rsidRDefault="00000000">
      <w:pPr>
        <w:pStyle w:val="HTML0"/>
        <w:divId w:val="1413048639"/>
        <w:rPr>
          <w:rStyle w:val="HTML"/>
        </w:rPr>
      </w:pPr>
      <w:r>
        <w:rPr>
          <w:rStyle w:val="HTML"/>
        </w:rPr>
        <w:t xml:space="preserve">  'https://www.okx.com/api/v5/trade/order' \</w:t>
      </w:r>
    </w:p>
    <w:p w:rsidR="00000000" w:rsidRDefault="00000000">
      <w:pPr>
        <w:pStyle w:val="HTML0"/>
        <w:divId w:val="1413048639"/>
        <w:rPr>
          <w:rStyle w:val="HTML"/>
        </w:rPr>
      </w:pPr>
      <w:r>
        <w:rPr>
          <w:rStyle w:val="HTML"/>
        </w:rPr>
        <w:t xml:space="preserve">  -H 'accept: application/json' \</w:t>
      </w:r>
    </w:p>
    <w:p w:rsidR="00000000" w:rsidRDefault="00000000">
      <w:pPr>
        <w:pStyle w:val="HTML0"/>
        <w:divId w:val="1413048639"/>
        <w:rPr>
          <w:rStyle w:val="HTML"/>
        </w:rPr>
      </w:pPr>
      <w:r>
        <w:rPr>
          <w:rStyle w:val="HTML"/>
        </w:rPr>
        <w:t xml:space="preserve">  -H 'Content-Type: application/json' \</w:t>
      </w:r>
    </w:p>
    <w:p w:rsidR="00000000" w:rsidRDefault="00000000">
      <w:pPr>
        <w:pStyle w:val="HTML0"/>
        <w:divId w:val="1413048639"/>
        <w:rPr>
          <w:rStyle w:val="HTML"/>
        </w:rPr>
      </w:pPr>
      <w:r>
        <w:rPr>
          <w:rStyle w:val="HTML"/>
        </w:rPr>
        <w:t xml:space="preserve">  -H 'OK-ACCESS-KEY: *****' \</w:t>
      </w:r>
    </w:p>
    <w:p w:rsidR="00000000" w:rsidRDefault="00000000">
      <w:pPr>
        <w:pStyle w:val="HTML0"/>
        <w:divId w:val="1413048639"/>
        <w:rPr>
          <w:rStyle w:val="HTML"/>
        </w:rPr>
      </w:pPr>
      <w:r>
        <w:rPr>
          <w:rStyle w:val="HTML"/>
        </w:rPr>
        <w:t xml:space="preserve">  -H 'OK-ACCESS-SIGN: *****'' \</w:t>
      </w:r>
    </w:p>
    <w:p w:rsidR="00000000" w:rsidRDefault="00000000">
      <w:pPr>
        <w:pStyle w:val="HTML0"/>
        <w:divId w:val="1413048639"/>
        <w:rPr>
          <w:rStyle w:val="HTML"/>
        </w:rPr>
      </w:pPr>
      <w:r>
        <w:rPr>
          <w:rStyle w:val="HTML"/>
        </w:rPr>
        <w:t xml:space="preserve">  -H 'OK-ACCESS-TIMESTAMP: *****'' \</w:t>
      </w:r>
    </w:p>
    <w:p w:rsidR="00000000" w:rsidRDefault="00000000">
      <w:pPr>
        <w:pStyle w:val="HTML0"/>
        <w:divId w:val="1413048639"/>
        <w:rPr>
          <w:rStyle w:val="HTML"/>
        </w:rPr>
      </w:pPr>
      <w:r>
        <w:rPr>
          <w:rStyle w:val="HTML"/>
        </w:rPr>
        <w:t xml:space="preserve">  -H 'OK-ACCESS-PASSPHRASE: *****'' \</w:t>
      </w:r>
    </w:p>
    <w:p w:rsidR="00000000" w:rsidRDefault="00000000">
      <w:pPr>
        <w:pStyle w:val="HTML0"/>
        <w:divId w:val="1413048639"/>
        <w:rPr>
          <w:rStyle w:val="HTML"/>
        </w:rPr>
      </w:pPr>
      <w:r>
        <w:rPr>
          <w:rStyle w:val="HTML"/>
        </w:rPr>
        <w:t xml:space="preserve">  -H 'expTime: 1597026383085' \   // request effective deadline</w:t>
      </w:r>
    </w:p>
    <w:p w:rsidR="00000000" w:rsidRDefault="00000000">
      <w:pPr>
        <w:pStyle w:val="HTML0"/>
        <w:divId w:val="1413048639"/>
        <w:rPr>
          <w:rStyle w:val="HTML"/>
        </w:rPr>
      </w:pPr>
      <w:r>
        <w:rPr>
          <w:rStyle w:val="HTML"/>
        </w:rPr>
        <w:t xml:space="preserve">  -d '{</w:t>
      </w:r>
    </w:p>
    <w:p w:rsidR="00000000" w:rsidRDefault="00000000">
      <w:pPr>
        <w:pStyle w:val="HTML0"/>
        <w:divId w:val="1413048639"/>
        <w:rPr>
          <w:rStyle w:val="HTML"/>
        </w:rPr>
      </w:pPr>
      <w:r>
        <w:rPr>
          <w:rStyle w:val="HTML"/>
        </w:rPr>
        <w:t xml:space="preserve">  "instId": "BTC-USDT",</w:t>
      </w:r>
    </w:p>
    <w:p w:rsidR="00000000" w:rsidRDefault="00000000">
      <w:pPr>
        <w:pStyle w:val="HTML0"/>
        <w:divId w:val="1413048639"/>
        <w:rPr>
          <w:rStyle w:val="HTML"/>
        </w:rPr>
      </w:pPr>
      <w:r>
        <w:rPr>
          <w:rStyle w:val="HTML"/>
        </w:rPr>
        <w:t xml:space="preserve">  "tdMode": "cash",</w:t>
      </w:r>
    </w:p>
    <w:p w:rsidR="00000000" w:rsidRDefault="00000000">
      <w:pPr>
        <w:pStyle w:val="HTML0"/>
        <w:divId w:val="1413048639"/>
        <w:rPr>
          <w:rStyle w:val="HTML"/>
        </w:rPr>
      </w:pPr>
      <w:r>
        <w:rPr>
          <w:rStyle w:val="HTML"/>
        </w:rPr>
        <w:t xml:space="preserve">  "side": "buy",</w:t>
      </w:r>
    </w:p>
    <w:p w:rsidR="00000000" w:rsidRDefault="00000000">
      <w:pPr>
        <w:pStyle w:val="HTML0"/>
        <w:divId w:val="1413048639"/>
        <w:rPr>
          <w:rStyle w:val="HTML"/>
        </w:rPr>
      </w:pPr>
      <w:r>
        <w:rPr>
          <w:rStyle w:val="HTML"/>
        </w:rPr>
        <w:t xml:space="preserve">  "ordType": "limit",</w:t>
      </w:r>
    </w:p>
    <w:p w:rsidR="00000000" w:rsidRDefault="00000000">
      <w:pPr>
        <w:pStyle w:val="HTML0"/>
        <w:divId w:val="1413048639"/>
        <w:rPr>
          <w:rStyle w:val="HTML"/>
        </w:rPr>
      </w:pPr>
      <w:r>
        <w:rPr>
          <w:rStyle w:val="HTML"/>
        </w:rPr>
        <w:t xml:space="preserve">  "px": "1000",</w:t>
      </w:r>
    </w:p>
    <w:p w:rsidR="00000000" w:rsidRDefault="00000000">
      <w:pPr>
        <w:pStyle w:val="HTML0"/>
        <w:divId w:val="1413048639"/>
        <w:rPr>
          <w:rStyle w:val="HTML"/>
        </w:rPr>
      </w:pPr>
      <w:r>
        <w:rPr>
          <w:rStyle w:val="HTML"/>
        </w:rPr>
        <w:t xml:space="preserve">  "sz": "0.01"</w:t>
      </w:r>
    </w:p>
    <w:p w:rsidR="00000000" w:rsidRDefault="00000000">
      <w:pPr>
        <w:pStyle w:val="HTML0"/>
        <w:divId w:val="1413048639"/>
        <w:rPr>
          <w:rStyle w:val="HTML"/>
        </w:rPr>
      </w:pPr>
      <w:r>
        <w:rPr>
          <w:rStyle w:val="HTML"/>
        </w:rPr>
        <w:t>}'</w:t>
      </w:r>
    </w:p>
    <w:p w:rsidR="00000000" w:rsidRDefault="00000000">
      <w:pPr>
        <w:pStyle w:val="3"/>
        <w:divId w:val="175387555"/>
      </w:pPr>
      <w:r>
        <w:t>WebSocket</w:t>
      </w:r>
    </w:p>
    <w:p w:rsidR="00000000" w:rsidRDefault="00000000">
      <w:pPr>
        <w:pStyle w:val="a5"/>
        <w:divId w:val="175387555"/>
      </w:pPr>
      <w:r>
        <w:t>The following parameters are set in the 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expTime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Request effective deadline. Unix timestamp format in milliseconds, e.g. </w:t>
            </w:r>
            <w:r>
              <w:rPr>
                <w:rStyle w:val="HTML"/>
              </w:rPr>
              <w:t>1597026383085</w:t>
            </w:r>
          </w:p>
        </w:tc>
      </w:tr>
    </w:tbl>
    <w:p w:rsidR="00000000" w:rsidRDefault="00000000">
      <w:pPr>
        <w:pStyle w:val="a5"/>
        <w:divId w:val="175387555"/>
      </w:pPr>
      <w:r>
        <w:t>The following endpoints are supported:</w:t>
      </w:r>
    </w:p>
    <w:p w:rsidR="00000000" w:rsidRDefault="00000000">
      <w:pPr>
        <w:numPr>
          <w:ilvl w:val="0"/>
          <w:numId w:val="23"/>
        </w:numPr>
        <w:spacing w:before="100" w:beforeAutospacing="1" w:after="100" w:afterAutospacing="1"/>
        <w:divId w:val="175387555"/>
      </w:pPr>
      <w:hyperlink r:id="rId549" w:anchor="order-book-trading-trade-ws-place-order" w:history="1">
        <w:r>
          <w:rPr>
            <w:rStyle w:val="a3"/>
          </w:rPr>
          <w:t>Place order</w:t>
        </w:r>
      </w:hyperlink>
    </w:p>
    <w:p w:rsidR="00000000" w:rsidRDefault="00000000">
      <w:pPr>
        <w:numPr>
          <w:ilvl w:val="0"/>
          <w:numId w:val="23"/>
        </w:numPr>
        <w:spacing w:before="100" w:beforeAutospacing="1" w:after="100" w:afterAutospacing="1"/>
        <w:divId w:val="175387555"/>
      </w:pPr>
      <w:hyperlink r:id="rId550" w:anchor="order-book-trading-trade-ws-place-multiple-orders" w:history="1">
        <w:r>
          <w:rPr>
            <w:rStyle w:val="a3"/>
          </w:rPr>
          <w:t>Place multiple orders</w:t>
        </w:r>
      </w:hyperlink>
    </w:p>
    <w:p w:rsidR="00000000" w:rsidRDefault="00000000">
      <w:pPr>
        <w:numPr>
          <w:ilvl w:val="0"/>
          <w:numId w:val="23"/>
        </w:numPr>
        <w:spacing w:before="100" w:beforeAutospacing="1" w:after="100" w:afterAutospacing="1"/>
        <w:divId w:val="175387555"/>
      </w:pPr>
      <w:hyperlink r:id="rId551" w:anchor="order-book-trading-trade-ws-amend-order" w:history="1">
        <w:r>
          <w:rPr>
            <w:rStyle w:val="a3"/>
          </w:rPr>
          <w:t>Amend order</w:t>
        </w:r>
      </w:hyperlink>
    </w:p>
    <w:p w:rsidR="00000000" w:rsidRDefault="00000000">
      <w:pPr>
        <w:numPr>
          <w:ilvl w:val="0"/>
          <w:numId w:val="23"/>
        </w:numPr>
        <w:spacing w:before="100" w:beforeAutospacing="1" w:after="100" w:afterAutospacing="1"/>
        <w:divId w:val="175387555"/>
      </w:pPr>
      <w:hyperlink r:id="rId552" w:anchor="order-book-trading-trade-ws-amend-multiple-orders" w:history="1">
        <w:r>
          <w:rPr>
            <w:rStyle w:val="a3"/>
          </w:rPr>
          <w:t>Amend multiple orders</w:t>
        </w:r>
      </w:hyperlink>
    </w:p>
    <w:p w:rsidR="00000000" w:rsidRDefault="00000000">
      <w:pPr>
        <w:pStyle w:val="a5"/>
        <w:divId w:val="1027218627"/>
      </w:pPr>
      <w:r>
        <w:t>Request Example</w:t>
      </w:r>
    </w:p>
    <w:p w:rsidR="00000000" w:rsidRDefault="00000000">
      <w:pPr>
        <w:pStyle w:val="HTML0"/>
        <w:divId w:val="1822959777"/>
        <w:rPr>
          <w:rStyle w:val="HTML"/>
        </w:rPr>
      </w:pPr>
      <w:r>
        <w:rPr>
          <w:rStyle w:val="HTML"/>
        </w:rPr>
        <w:t>{</w:t>
      </w:r>
    </w:p>
    <w:p w:rsidR="00000000" w:rsidRDefault="00000000">
      <w:pPr>
        <w:pStyle w:val="HTML0"/>
        <w:divId w:val="1822959777"/>
        <w:rPr>
          <w:rStyle w:val="HTML"/>
        </w:rPr>
      </w:pPr>
      <w:r>
        <w:rPr>
          <w:rStyle w:val="HTML"/>
        </w:rPr>
        <w:t xml:space="preserve">    "id": "1512",</w:t>
      </w:r>
    </w:p>
    <w:p w:rsidR="00000000" w:rsidRDefault="00000000">
      <w:pPr>
        <w:pStyle w:val="HTML0"/>
        <w:divId w:val="1822959777"/>
        <w:rPr>
          <w:rStyle w:val="HTML"/>
        </w:rPr>
      </w:pPr>
      <w:r>
        <w:rPr>
          <w:rStyle w:val="HTML"/>
        </w:rPr>
        <w:t xml:space="preserve">    "op": "order",</w:t>
      </w:r>
    </w:p>
    <w:p w:rsidR="00000000" w:rsidRDefault="00000000">
      <w:pPr>
        <w:pStyle w:val="HTML0"/>
        <w:divId w:val="1822959777"/>
        <w:rPr>
          <w:rStyle w:val="HTML"/>
        </w:rPr>
      </w:pPr>
      <w:r>
        <w:rPr>
          <w:rStyle w:val="HTML"/>
        </w:rPr>
        <w:t xml:space="preserve">    "expTime":"1597026383085",  // request effective deadline</w:t>
      </w:r>
    </w:p>
    <w:p w:rsidR="00000000" w:rsidRDefault="00000000">
      <w:pPr>
        <w:pStyle w:val="HTML0"/>
        <w:divId w:val="1822959777"/>
        <w:rPr>
          <w:rStyle w:val="HTML"/>
        </w:rPr>
      </w:pPr>
      <w:r>
        <w:rPr>
          <w:rStyle w:val="HTML"/>
        </w:rPr>
        <w:t xml:space="preserve">    "args": [{</w:t>
      </w:r>
    </w:p>
    <w:p w:rsidR="00000000" w:rsidRDefault="00000000">
      <w:pPr>
        <w:pStyle w:val="HTML0"/>
        <w:divId w:val="1822959777"/>
        <w:rPr>
          <w:rStyle w:val="HTML"/>
        </w:rPr>
      </w:pPr>
      <w:r>
        <w:rPr>
          <w:rStyle w:val="HTML"/>
        </w:rPr>
        <w:t xml:space="preserve">        "side": "buy",</w:t>
      </w:r>
    </w:p>
    <w:p w:rsidR="00000000" w:rsidRDefault="00000000">
      <w:pPr>
        <w:pStyle w:val="HTML0"/>
        <w:divId w:val="1822959777"/>
        <w:rPr>
          <w:rStyle w:val="HTML"/>
        </w:rPr>
      </w:pPr>
      <w:r>
        <w:rPr>
          <w:rStyle w:val="HTML"/>
        </w:rPr>
        <w:t xml:space="preserve">        "instId": "BTC-USDT",</w:t>
      </w:r>
    </w:p>
    <w:p w:rsidR="00000000" w:rsidRDefault="00000000">
      <w:pPr>
        <w:pStyle w:val="HTML0"/>
        <w:divId w:val="1822959777"/>
        <w:rPr>
          <w:rStyle w:val="HTML"/>
        </w:rPr>
      </w:pPr>
      <w:r>
        <w:rPr>
          <w:rStyle w:val="HTML"/>
        </w:rPr>
        <w:t xml:space="preserve">        "tdMode": "isolated",</w:t>
      </w:r>
    </w:p>
    <w:p w:rsidR="00000000" w:rsidRDefault="00000000">
      <w:pPr>
        <w:pStyle w:val="HTML0"/>
        <w:divId w:val="1822959777"/>
        <w:rPr>
          <w:rStyle w:val="HTML"/>
        </w:rPr>
      </w:pPr>
      <w:r>
        <w:rPr>
          <w:rStyle w:val="HTML"/>
        </w:rPr>
        <w:t xml:space="preserve">        "ordType": "market",</w:t>
      </w:r>
    </w:p>
    <w:p w:rsidR="00000000" w:rsidRDefault="00000000">
      <w:pPr>
        <w:pStyle w:val="HTML0"/>
        <w:divId w:val="1822959777"/>
        <w:rPr>
          <w:rStyle w:val="HTML"/>
        </w:rPr>
      </w:pPr>
      <w:r>
        <w:rPr>
          <w:rStyle w:val="HTML"/>
        </w:rPr>
        <w:t xml:space="preserve">        "sz": "100"</w:t>
      </w:r>
    </w:p>
    <w:p w:rsidR="00000000" w:rsidRDefault="00000000">
      <w:pPr>
        <w:pStyle w:val="HTML0"/>
        <w:divId w:val="1822959777"/>
        <w:rPr>
          <w:rStyle w:val="HTML"/>
        </w:rPr>
      </w:pPr>
      <w:r>
        <w:rPr>
          <w:rStyle w:val="HTML"/>
        </w:rPr>
        <w:t xml:space="preserve">    }]</w:t>
      </w:r>
    </w:p>
    <w:p w:rsidR="00000000" w:rsidRDefault="00000000">
      <w:pPr>
        <w:pStyle w:val="HTML0"/>
        <w:divId w:val="1822959777"/>
        <w:rPr>
          <w:rStyle w:val="HTML"/>
        </w:rPr>
      </w:pPr>
      <w:r>
        <w:rPr>
          <w:rStyle w:val="HTML"/>
        </w:rPr>
        <w:t>}</w:t>
      </w:r>
    </w:p>
    <w:p w:rsidR="00000000" w:rsidRDefault="00000000">
      <w:pPr>
        <w:pStyle w:val="2"/>
        <w:divId w:val="175387555"/>
      </w:pPr>
      <w:r>
        <w:t>Rate Limits</w:t>
      </w:r>
    </w:p>
    <w:p w:rsidR="00000000" w:rsidRDefault="00000000">
      <w:pPr>
        <w:pStyle w:val="a5"/>
        <w:divId w:val="175387555"/>
      </w:pPr>
      <w:r>
        <w:t>Our REST and WebSocket APIs use rate limits to protect our APIs against malicious usage so our trading platform can operate reliably and fairly.</w:t>
      </w:r>
      <w:r>
        <w:br/>
        <w:t>When a request is rejected by our system due to rate limits, the system returns error code 50011 (Rate limit reached. Please refer to API documentation and throttle requests accordingly).</w:t>
      </w:r>
      <w:r>
        <w:br/>
        <w:t>The rate limit is different for each endpoint. You can find the limit for each endpoint from the endpoint details. Rate limit definitions are detailed below:</w:t>
      </w:r>
    </w:p>
    <w:p w:rsidR="00000000" w:rsidRDefault="00000000">
      <w:pPr>
        <w:pStyle w:val="a5"/>
        <w:numPr>
          <w:ilvl w:val="0"/>
          <w:numId w:val="24"/>
        </w:numPr>
        <w:divId w:val="175387555"/>
      </w:pPr>
      <w:r>
        <w:t>WebSocket login and subscription rate limits are based on connection.</w:t>
      </w:r>
    </w:p>
    <w:p w:rsidR="00000000" w:rsidRDefault="00000000">
      <w:pPr>
        <w:pStyle w:val="a5"/>
        <w:numPr>
          <w:ilvl w:val="0"/>
          <w:numId w:val="24"/>
        </w:numPr>
        <w:divId w:val="175387555"/>
      </w:pPr>
      <w:r>
        <w:t>Public unauthenticated REST rate limits are based on IP address.</w:t>
      </w:r>
    </w:p>
    <w:p w:rsidR="00000000" w:rsidRDefault="00000000">
      <w:pPr>
        <w:pStyle w:val="a5"/>
        <w:numPr>
          <w:ilvl w:val="0"/>
          <w:numId w:val="24"/>
        </w:numPr>
        <w:divId w:val="175387555"/>
      </w:pPr>
      <w:r>
        <w:t>Private REST rate limits are based on User ID (sub-accounts have individual User IDs).</w:t>
      </w:r>
    </w:p>
    <w:p w:rsidR="00000000" w:rsidRDefault="00000000">
      <w:pPr>
        <w:pStyle w:val="a5"/>
        <w:numPr>
          <w:ilvl w:val="0"/>
          <w:numId w:val="24"/>
        </w:numPr>
        <w:divId w:val="175387555"/>
      </w:pPr>
      <w:r>
        <w:t>WebSocket order management rate limits are based on User ID (sub-accounts have individual User IDs).</w:t>
      </w:r>
    </w:p>
    <w:p w:rsidR="00000000" w:rsidRDefault="00000000">
      <w:pPr>
        <w:pStyle w:val="3"/>
        <w:divId w:val="175387555"/>
      </w:pPr>
      <w:r>
        <w:t>Trading-related APIs</w:t>
      </w:r>
    </w:p>
    <w:p w:rsidR="00000000" w:rsidRDefault="00000000">
      <w:pPr>
        <w:pStyle w:val="a5"/>
        <w:divId w:val="175387555"/>
      </w:pPr>
      <w:r>
        <w:t>For Trading-related APIs (place order, cancel order, and amend order) the following conditions apply:</w:t>
      </w:r>
    </w:p>
    <w:p w:rsidR="00000000" w:rsidRDefault="00000000">
      <w:pPr>
        <w:pStyle w:val="a5"/>
        <w:numPr>
          <w:ilvl w:val="0"/>
          <w:numId w:val="25"/>
        </w:numPr>
        <w:divId w:val="175387555"/>
      </w:pPr>
      <w:r>
        <w:t xml:space="preserve">Rate limits are shared across the REST and WebSocket channels. </w:t>
      </w:r>
    </w:p>
    <w:p w:rsidR="00000000" w:rsidRDefault="00000000">
      <w:pPr>
        <w:pStyle w:val="a5"/>
        <w:numPr>
          <w:ilvl w:val="0"/>
          <w:numId w:val="25"/>
        </w:numPr>
        <w:divId w:val="175387555"/>
      </w:pPr>
      <w:r>
        <w:lastRenderedPageBreak/>
        <w:t xml:space="preserve">Rate limits for placing orders, amending orders, and cancelling orders are independent from each other. </w:t>
      </w:r>
    </w:p>
    <w:p w:rsidR="00000000" w:rsidRDefault="00000000">
      <w:pPr>
        <w:pStyle w:val="a5"/>
        <w:numPr>
          <w:ilvl w:val="0"/>
          <w:numId w:val="25"/>
        </w:numPr>
        <w:divId w:val="175387555"/>
      </w:pPr>
      <w:r>
        <w:t>Rate limits are defined on the Instrument ID level (except Options)</w:t>
      </w:r>
    </w:p>
    <w:p w:rsidR="00000000" w:rsidRDefault="00000000">
      <w:pPr>
        <w:pStyle w:val="a5"/>
        <w:numPr>
          <w:ilvl w:val="0"/>
          <w:numId w:val="25"/>
        </w:numPr>
        <w:divId w:val="175387555"/>
      </w:pPr>
      <w:r>
        <w:t xml:space="preserve">Rate limits for Options are defined based on the Instrument Family level. Refer to the </w:t>
      </w:r>
      <w:hyperlink r:id="rId553" w:anchor="public-data-rest-api-get-instruments" w:history="1">
        <w:r>
          <w:rPr>
            <w:rStyle w:val="a3"/>
          </w:rPr>
          <w:t>Get instruments</w:t>
        </w:r>
      </w:hyperlink>
      <w:r>
        <w:t xml:space="preserve"> endpoint to view Instrument Family information.</w:t>
      </w:r>
    </w:p>
    <w:p w:rsidR="00000000" w:rsidRDefault="00000000">
      <w:pPr>
        <w:pStyle w:val="a5"/>
        <w:numPr>
          <w:ilvl w:val="0"/>
          <w:numId w:val="25"/>
        </w:numPr>
        <w:divId w:val="175387555"/>
      </w:pPr>
      <w:r>
        <w:t xml:space="preserve">Rate limits for a multiple order endpoint and a single order endpoint are also independent, with the exception being when there is only one order sent to a multiple order endpoint, the order will be counted as a single order and adopt the single order rate limit. </w:t>
      </w:r>
    </w:p>
    <w:p w:rsidR="00000000" w:rsidRDefault="00000000">
      <w:pPr>
        <w:pStyle w:val="3"/>
        <w:divId w:val="175387555"/>
      </w:pPr>
      <w:r>
        <w:t>Sub-account rate limit</w:t>
      </w:r>
    </w:p>
    <w:p w:rsidR="00000000" w:rsidRDefault="00000000">
      <w:pPr>
        <w:pStyle w:val="a5"/>
        <w:divId w:val="175387555"/>
      </w:pPr>
      <w:r>
        <w:t>At the sub-account level, we allow a maximum of 1000 order requests per 2 seconds. Only new order requests and amendment order requests will be counted towards this limit. The limit encompasses all requests from the endpoints below. For batch order requests consisting of multiple orders, each order will be counted individually. Error code 50061 is returned when the sub-account rate limit is exceeded. The existing rate limit rule per instrument ID remains unchanged and the existing rate limit and sub-account rate limit will operate in parallel. If clients require a higher rate limit, clients can trade via multiple sub-accounts.</w:t>
      </w:r>
    </w:p>
    <w:p w:rsidR="00000000" w:rsidRDefault="00000000">
      <w:pPr>
        <w:numPr>
          <w:ilvl w:val="0"/>
          <w:numId w:val="26"/>
        </w:numPr>
        <w:spacing w:before="100" w:beforeAutospacing="1" w:after="100" w:afterAutospacing="1"/>
        <w:divId w:val="175387555"/>
      </w:pPr>
      <w:hyperlink r:id="rId554" w:anchor="order-book-trading-trade-post-place-order" w:history="1">
        <w:r>
          <w:rPr>
            <w:rStyle w:val="a3"/>
          </w:rPr>
          <w:t>POST / Place order</w:t>
        </w:r>
      </w:hyperlink>
    </w:p>
    <w:p w:rsidR="00000000" w:rsidRDefault="00000000">
      <w:pPr>
        <w:numPr>
          <w:ilvl w:val="0"/>
          <w:numId w:val="26"/>
        </w:numPr>
        <w:spacing w:before="100" w:beforeAutospacing="1" w:after="100" w:afterAutospacing="1"/>
        <w:divId w:val="175387555"/>
      </w:pPr>
      <w:hyperlink r:id="rId555" w:anchor="order-book-trading-trade-post-place-multiple-orders" w:history="1">
        <w:r>
          <w:rPr>
            <w:rStyle w:val="a3"/>
          </w:rPr>
          <w:t>POST / Place multiple orders</w:t>
        </w:r>
      </w:hyperlink>
    </w:p>
    <w:p w:rsidR="00000000" w:rsidRDefault="00000000">
      <w:pPr>
        <w:numPr>
          <w:ilvl w:val="0"/>
          <w:numId w:val="26"/>
        </w:numPr>
        <w:spacing w:before="100" w:beforeAutospacing="1" w:after="100" w:afterAutospacing="1"/>
        <w:divId w:val="175387555"/>
      </w:pPr>
      <w:hyperlink r:id="rId556" w:anchor="order-book-trading-trade-post-amend-order" w:history="1">
        <w:r>
          <w:rPr>
            <w:rStyle w:val="a3"/>
          </w:rPr>
          <w:t>POST / Amend order</w:t>
        </w:r>
      </w:hyperlink>
    </w:p>
    <w:p w:rsidR="00000000" w:rsidRDefault="00000000">
      <w:pPr>
        <w:pStyle w:val="a5"/>
        <w:numPr>
          <w:ilvl w:val="0"/>
          <w:numId w:val="26"/>
        </w:numPr>
        <w:divId w:val="175387555"/>
      </w:pPr>
      <w:hyperlink r:id="rId557" w:anchor="order-book-trading-trade-post-amend-multiple-orders" w:history="1">
        <w:r>
          <w:rPr>
            <w:rStyle w:val="a3"/>
          </w:rPr>
          <w:t>POST / Amend multiple orders</w:t>
        </w:r>
      </w:hyperlink>
    </w:p>
    <w:p w:rsidR="00000000" w:rsidRDefault="00000000">
      <w:pPr>
        <w:pStyle w:val="a5"/>
        <w:numPr>
          <w:ilvl w:val="0"/>
          <w:numId w:val="26"/>
        </w:numPr>
        <w:divId w:val="175387555"/>
      </w:pPr>
      <w:hyperlink r:id="rId558" w:anchor="order-book-trading-trade-ws-place-order" w:history="1">
        <w:r>
          <w:rPr>
            <w:rStyle w:val="a3"/>
          </w:rPr>
          <w:t>WS / Place order</w:t>
        </w:r>
      </w:hyperlink>
    </w:p>
    <w:p w:rsidR="00000000" w:rsidRDefault="00000000">
      <w:pPr>
        <w:pStyle w:val="a5"/>
        <w:numPr>
          <w:ilvl w:val="0"/>
          <w:numId w:val="26"/>
        </w:numPr>
        <w:divId w:val="175387555"/>
      </w:pPr>
      <w:hyperlink r:id="rId559" w:anchor="order-book-trading-trade-ws-place-multiple-orders" w:history="1">
        <w:r>
          <w:rPr>
            <w:rStyle w:val="a3"/>
          </w:rPr>
          <w:t>WS / Place multiple orders</w:t>
        </w:r>
      </w:hyperlink>
    </w:p>
    <w:p w:rsidR="00000000" w:rsidRDefault="00000000">
      <w:pPr>
        <w:pStyle w:val="a5"/>
        <w:numPr>
          <w:ilvl w:val="0"/>
          <w:numId w:val="26"/>
        </w:numPr>
        <w:divId w:val="175387555"/>
      </w:pPr>
      <w:hyperlink r:id="rId560" w:anchor="order-book-trading-trade-ws-amend-order" w:history="1">
        <w:r>
          <w:rPr>
            <w:rStyle w:val="a3"/>
          </w:rPr>
          <w:t>WS / Amend order</w:t>
        </w:r>
      </w:hyperlink>
    </w:p>
    <w:p w:rsidR="00000000" w:rsidRDefault="00000000">
      <w:pPr>
        <w:pStyle w:val="a5"/>
        <w:numPr>
          <w:ilvl w:val="0"/>
          <w:numId w:val="26"/>
        </w:numPr>
        <w:divId w:val="175387555"/>
      </w:pPr>
      <w:hyperlink r:id="rId561" w:anchor="order-book-trading-trade-ws-amend-multiple-orders" w:history="1">
        <w:r>
          <w:rPr>
            <w:rStyle w:val="a3"/>
          </w:rPr>
          <w:t>WS / Amend multiple orders</w:t>
        </w:r>
      </w:hyperlink>
      <w:r>
        <w:t xml:space="preserve"> </w:t>
      </w:r>
    </w:p>
    <w:p w:rsidR="00000000" w:rsidRDefault="00000000">
      <w:pPr>
        <w:pStyle w:val="3"/>
        <w:divId w:val="175387555"/>
      </w:pPr>
      <w:r>
        <w:t>Fill ratio based sub-account rate limit</w:t>
      </w:r>
    </w:p>
    <w:p w:rsidR="00000000" w:rsidRDefault="00000000">
      <w:pPr>
        <w:pStyle w:val="a5"/>
        <w:divId w:val="175387555"/>
      </w:pPr>
      <w:r>
        <w:t xml:space="preserve">This is only applicable to &gt;= VIP5 customers. </w:t>
      </w:r>
      <w:r>
        <w:br/>
        <w:t xml:space="preserve">As an incentive for more efficient trading, the exchange will offer a higher sub-account rate limit to clients with a high trade fill ratio. </w:t>
      </w:r>
      <w:r>
        <w:br/>
      </w:r>
      <w:r>
        <w:br/>
        <w:t>The exchange calculates two ratios based on the transaction data from the past 7 days at 00:00 UTC.</w:t>
      </w:r>
    </w:p>
    <w:p w:rsidR="00000000" w:rsidRDefault="00000000">
      <w:pPr>
        <w:numPr>
          <w:ilvl w:val="0"/>
          <w:numId w:val="27"/>
        </w:numPr>
        <w:spacing w:before="100" w:beforeAutospacing="1" w:after="100" w:afterAutospacing="1"/>
        <w:divId w:val="175387555"/>
      </w:pPr>
      <w:r>
        <w:lastRenderedPageBreak/>
        <w:t>Sub-account fill ratio: This ratio is determined by dividing (the trade volume in USDT of the sub-account) by (sum of (new and amendment request count per symbol * symbol multiplier) of the sub-account). Note that the master trading account itself is also considered as a sub-account in this context.</w:t>
      </w:r>
    </w:p>
    <w:p w:rsidR="00000000" w:rsidRDefault="00000000">
      <w:pPr>
        <w:numPr>
          <w:ilvl w:val="0"/>
          <w:numId w:val="27"/>
        </w:numPr>
        <w:spacing w:before="100" w:beforeAutospacing="1" w:after="100" w:afterAutospacing="1"/>
        <w:divId w:val="175387555"/>
      </w:pPr>
      <w:r>
        <w:t>Master account aggregated fill ratio: This ratio is calculated by dividing (the trade volume in USDT on the master account level) by (the sum (new and amendment count per symbol * symbol multiplier] of all sub-accounts).</w:t>
      </w:r>
    </w:p>
    <w:p w:rsidR="00000000" w:rsidRDefault="00000000">
      <w:pPr>
        <w:pStyle w:val="a5"/>
        <w:divId w:val="175387555"/>
      </w:pPr>
    </w:p>
    <w:p w:rsidR="00000000" w:rsidRDefault="00000000">
      <w:pPr>
        <w:pStyle w:val="a5"/>
        <w:divId w:val="175387555"/>
      </w:pPr>
      <w:r>
        <w:t>The symbol multiplier allows for fine-tuning the weight of each symbol. A smaller symbol multiplier (&lt;1) is used for smaller pairs that require more updates per trading volume. All instruments have a default symbol multiplier, and some instruments will have overridden symbol multipliers.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7"/>
        <w:gridCol w:w="1935"/>
        <w:gridCol w:w="2450"/>
        <w:gridCol w:w="2274"/>
      </w:tblGrid>
      <w:tr w:rsidR="00000000">
        <w:trPr>
          <w:divId w:val="175387555"/>
          <w:tblHeader/>
          <w:tblCellSpacing w:w="15" w:type="dxa"/>
        </w:trPr>
        <w:tc>
          <w:tcPr>
            <w:tcW w:w="0" w:type="auto"/>
            <w:vAlign w:val="center"/>
            <w:hideMark/>
          </w:tcPr>
          <w:p w:rsidR="00000000" w:rsidRDefault="00000000">
            <w:pPr>
              <w:jc w:val="center"/>
              <w:rPr>
                <w:b/>
                <w:bCs/>
              </w:rPr>
            </w:pPr>
            <w:r>
              <w:rPr>
                <w:b/>
                <w:bCs/>
              </w:rPr>
              <w:t>InstType</w:t>
            </w:r>
          </w:p>
        </w:tc>
        <w:tc>
          <w:tcPr>
            <w:tcW w:w="0" w:type="auto"/>
            <w:vAlign w:val="center"/>
            <w:hideMark/>
          </w:tcPr>
          <w:p w:rsidR="00000000" w:rsidRDefault="00000000">
            <w:pPr>
              <w:jc w:val="center"/>
              <w:rPr>
                <w:b/>
                <w:bCs/>
              </w:rPr>
            </w:pPr>
            <w:r>
              <w:rPr>
                <w:b/>
                <w:bCs/>
              </w:rPr>
              <w:t>Override rule</w:t>
            </w:r>
          </w:p>
        </w:tc>
        <w:tc>
          <w:tcPr>
            <w:tcW w:w="0" w:type="auto"/>
            <w:vAlign w:val="center"/>
            <w:hideMark/>
          </w:tcPr>
          <w:p w:rsidR="00000000" w:rsidRDefault="00000000">
            <w:pPr>
              <w:jc w:val="center"/>
              <w:rPr>
                <w:b/>
                <w:bCs/>
              </w:rPr>
            </w:pPr>
            <w:r>
              <w:rPr>
                <w:b/>
                <w:bCs/>
              </w:rPr>
              <w:t>Overridden symbol multiplier</w:t>
            </w:r>
          </w:p>
        </w:tc>
        <w:tc>
          <w:tcPr>
            <w:tcW w:w="0" w:type="auto"/>
            <w:vAlign w:val="center"/>
            <w:hideMark/>
          </w:tcPr>
          <w:p w:rsidR="00000000" w:rsidRDefault="00000000">
            <w:pPr>
              <w:jc w:val="center"/>
              <w:rPr>
                <w:b/>
                <w:bCs/>
              </w:rPr>
            </w:pPr>
            <w:r>
              <w:rPr>
                <w:b/>
                <w:bCs/>
              </w:rPr>
              <w:t>Default symbol multiplier</w:t>
            </w:r>
          </w:p>
        </w:tc>
      </w:tr>
      <w:tr w:rsidR="00000000">
        <w:trPr>
          <w:divId w:val="175387555"/>
          <w:tblCellSpacing w:w="15" w:type="dxa"/>
        </w:trPr>
        <w:tc>
          <w:tcPr>
            <w:tcW w:w="0" w:type="auto"/>
            <w:vAlign w:val="center"/>
            <w:hideMark/>
          </w:tcPr>
          <w:p w:rsidR="00000000" w:rsidRDefault="00000000">
            <w:r>
              <w:t>Perpetual Futures</w:t>
            </w:r>
          </w:p>
        </w:tc>
        <w:tc>
          <w:tcPr>
            <w:tcW w:w="0" w:type="auto"/>
            <w:vAlign w:val="center"/>
            <w:hideMark/>
          </w:tcPr>
          <w:p w:rsidR="00000000" w:rsidRDefault="00000000">
            <w:r>
              <w:t>Per instrument ID</w:t>
            </w:r>
          </w:p>
        </w:tc>
        <w:tc>
          <w:tcPr>
            <w:tcW w:w="0" w:type="auto"/>
            <w:vAlign w:val="center"/>
            <w:hideMark/>
          </w:tcPr>
          <w:p w:rsidR="00000000" w:rsidRDefault="00000000">
            <w:r>
              <w:rPr>
                <w:rStyle w:val="HTML"/>
              </w:rPr>
              <w:t>1</w:t>
            </w:r>
            <w:r>
              <w:t xml:space="preserve"> </w:t>
            </w:r>
            <w:r>
              <w:br/>
              <w:t xml:space="preserve">Instrument ID: </w:t>
            </w:r>
            <w:r>
              <w:br/>
              <w:t xml:space="preserve">BTC-USDT-SWAP </w:t>
            </w:r>
            <w:r>
              <w:br/>
              <w:t xml:space="preserve">BTC-USD-SWAP </w:t>
            </w:r>
            <w:r>
              <w:br/>
              <w:t xml:space="preserve">ETH-USDT-SWAP </w:t>
            </w:r>
            <w:r>
              <w:br/>
              <w:t>ETH-USD-SWAP</w:t>
            </w:r>
          </w:p>
        </w:tc>
        <w:tc>
          <w:tcPr>
            <w:tcW w:w="0" w:type="auto"/>
            <w:vAlign w:val="center"/>
            <w:hideMark/>
          </w:tcPr>
          <w:p w:rsidR="00000000" w:rsidRDefault="00000000">
            <w:r>
              <w:rPr>
                <w:rStyle w:val="HTML"/>
              </w:rPr>
              <w:t>0.2</w:t>
            </w:r>
          </w:p>
        </w:tc>
      </w:tr>
      <w:tr w:rsidR="00000000">
        <w:trPr>
          <w:divId w:val="175387555"/>
          <w:tblCellSpacing w:w="15" w:type="dxa"/>
        </w:trPr>
        <w:tc>
          <w:tcPr>
            <w:tcW w:w="0" w:type="auto"/>
            <w:vAlign w:val="center"/>
            <w:hideMark/>
          </w:tcPr>
          <w:p w:rsidR="00000000" w:rsidRDefault="00000000">
            <w:r>
              <w:t>Expiry Futures</w:t>
            </w:r>
          </w:p>
        </w:tc>
        <w:tc>
          <w:tcPr>
            <w:tcW w:w="0" w:type="auto"/>
            <w:vAlign w:val="center"/>
            <w:hideMark/>
          </w:tcPr>
          <w:p w:rsidR="00000000" w:rsidRDefault="00000000">
            <w:r>
              <w:t>Per instrument Family</w:t>
            </w:r>
          </w:p>
        </w:tc>
        <w:tc>
          <w:tcPr>
            <w:tcW w:w="0" w:type="auto"/>
            <w:vAlign w:val="center"/>
            <w:hideMark/>
          </w:tcPr>
          <w:p w:rsidR="00000000" w:rsidRDefault="00000000">
            <w:r>
              <w:rPr>
                <w:rStyle w:val="HTML"/>
              </w:rPr>
              <w:t>0.3</w:t>
            </w:r>
            <w:r>
              <w:t xml:space="preserve"> </w:t>
            </w:r>
            <w:r>
              <w:br/>
              <w:t xml:space="preserve">Instrument Family: </w:t>
            </w:r>
            <w:r>
              <w:br/>
              <w:t xml:space="preserve">BTC-USDT </w:t>
            </w:r>
            <w:r>
              <w:br/>
              <w:t xml:space="preserve">BTC-USD </w:t>
            </w:r>
            <w:r>
              <w:br/>
              <w:t xml:space="preserve">ETH-USDT </w:t>
            </w:r>
            <w:r>
              <w:br/>
              <w:t>ETH-USD</w:t>
            </w:r>
          </w:p>
        </w:tc>
        <w:tc>
          <w:tcPr>
            <w:tcW w:w="0" w:type="auto"/>
            <w:vAlign w:val="center"/>
            <w:hideMark/>
          </w:tcPr>
          <w:p w:rsidR="00000000" w:rsidRDefault="00000000">
            <w:r>
              <w:rPr>
                <w:rStyle w:val="HTML"/>
              </w:rPr>
              <w:t>0.1</w:t>
            </w:r>
          </w:p>
        </w:tc>
      </w:tr>
      <w:tr w:rsidR="00000000">
        <w:trPr>
          <w:divId w:val="175387555"/>
          <w:tblCellSpacing w:w="15" w:type="dxa"/>
        </w:trPr>
        <w:tc>
          <w:tcPr>
            <w:tcW w:w="0" w:type="auto"/>
            <w:vAlign w:val="center"/>
            <w:hideMark/>
          </w:tcPr>
          <w:p w:rsidR="00000000" w:rsidRDefault="00000000">
            <w:r>
              <w:t>Spot</w:t>
            </w:r>
          </w:p>
        </w:tc>
        <w:tc>
          <w:tcPr>
            <w:tcW w:w="0" w:type="auto"/>
            <w:vAlign w:val="center"/>
            <w:hideMark/>
          </w:tcPr>
          <w:p w:rsidR="00000000" w:rsidRDefault="00000000">
            <w:r>
              <w:t>Per instrument ID</w:t>
            </w:r>
          </w:p>
        </w:tc>
        <w:tc>
          <w:tcPr>
            <w:tcW w:w="0" w:type="auto"/>
            <w:vAlign w:val="center"/>
            <w:hideMark/>
          </w:tcPr>
          <w:p w:rsidR="00000000" w:rsidRDefault="00000000">
            <w:r>
              <w:rPr>
                <w:rStyle w:val="HTML"/>
              </w:rPr>
              <w:t>0.5</w:t>
            </w:r>
            <w:r>
              <w:t xml:space="preserve"> </w:t>
            </w:r>
            <w:r>
              <w:br/>
              <w:t xml:space="preserve">Instrument ID: </w:t>
            </w:r>
            <w:r>
              <w:br/>
              <w:t xml:space="preserve">BTC-USDT </w:t>
            </w:r>
            <w:r>
              <w:br/>
              <w:t>ETH-USDT</w:t>
            </w:r>
          </w:p>
        </w:tc>
        <w:tc>
          <w:tcPr>
            <w:tcW w:w="0" w:type="auto"/>
            <w:vAlign w:val="center"/>
            <w:hideMark/>
          </w:tcPr>
          <w:p w:rsidR="00000000" w:rsidRDefault="00000000">
            <w:r>
              <w:rPr>
                <w:rStyle w:val="HTML"/>
              </w:rPr>
              <w:t>0.1</w:t>
            </w:r>
          </w:p>
        </w:tc>
      </w:tr>
      <w:tr w:rsidR="00000000">
        <w:trPr>
          <w:divId w:val="175387555"/>
          <w:tblCellSpacing w:w="15" w:type="dxa"/>
        </w:trPr>
        <w:tc>
          <w:tcPr>
            <w:tcW w:w="0" w:type="auto"/>
            <w:vAlign w:val="center"/>
            <w:hideMark/>
          </w:tcPr>
          <w:p w:rsidR="00000000" w:rsidRDefault="00000000">
            <w:r>
              <w:t>Options</w:t>
            </w:r>
          </w:p>
        </w:tc>
        <w:tc>
          <w:tcPr>
            <w:tcW w:w="0" w:type="auto"/>
            <w:vAlign w:val="center"/>
            <w:hideMark/>
          </w:tcPr>
          <w:p w:rsidR="00000000" w:rsidRDefault="00000000">
            <w:r>
              <w:t>Per instrument Family</w:t>
            </w:r>
          </w:p>
        </w:tc>
        <w:tc>
          <w:tcPr>
            <w:tcW w:w="0" w:type="auto"/>
            <w:vAlign w:val="center"/>
            <w:hideMark/>
          </w:tcPr>
          <w:p w:rsidR="00000000" w:rsidRDefault="00000000"/>
        </w:tc>
        <w:tc>
          <w:tcPr>
            <w:tcW w:w="0" w:type="auto"/>
            <w:vAlign w:val="center"/>
            <w:hideMark/>
          </w:tcPr>
          <w:p w:rsidR="00000000" w:rsidRDefault="00000000">
            <w:r>
              <w:rPr>
                <w:rStyle w:val="HTML"/>
              </w:rPr>
              <w:t>0.1</w:t>
            </w:r>
          </w:p>
        </w:tc>
      </w:tr>
    </w:tbl>
    <w:p w:rsidR="00000000" w:rsidRDefault="00000000">
      <w:pPr>
        <w:pStyle w:val="a5"/>
        <w:divId w:val="175387555"/>
      </w:pPr>
      <w:r>
        <w:t>The fill ratio computation excludes block trading, spread trading, MMP and fiat orders for order count; and excludes block trading, spread trading for trade volume. Only successful order requests (sCode=0) are considered.</w:t>
      </w:r>
    </w:p>
    <w:p w:rsidR="00000000" w:rsidRDefault="00000000">
      <w:pPr>
        <w:pStyle w:val="a5"/>
        <w:spacing w:after="240" w:afterAutospacing="0"/>
        <w:divId w:val="175387555"/>
      </w:pPr>
    </w:p>
    <w:p w:rsidR="00000000" w:rsidRDefault="00000000">
      <w:pPr>
        <w:pStyle w:val="a5"/>
        <w:divId w:val="175387555"/>
      </w:pPr>
      <w:r>
        <w:t>At 08:00 UTC, the system will use the maximum value between the sub-account fill ratio and the master account aggregated fill ratio based on the data snapshot at 00:00 UTC to determine the sub-account rate limit based on the table below. For broker (non-disclosed) clients, the system considers the sub-account fill ratio only.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2"/>
        <w:gridCol w:w="2584"/>
        <w:gridCol w:w="5010"/>
      </w:tblGrid>
      <w:tr w:rsidR="00000000">
        <w:trPr>
          <w:divId w:val="175387555"/>
          <w:tblHeader/>
          <w:tblCellSpacing w:w="15" w:type="dxa"/>
        </w:trPr>
        <w:tc>
          <w:tcPr>
            <w:tcW w:w="0" w:type="auto"/>
            <w:vAlign w:val="center"/>
            <w:hideMark/>
          </w:tcPr>
          <w:p w:rsidR="00000000" w:rsidRDefault="00000000"/>
        </w:tc>
        <w:tc>
          <w:tcPr>
            <w:tcW w:w="0" w:type="auto"/>
            <w:vAlign w:val="center"/>
            <w:hideMark/>
          </w:tcPr>
          <w:p w:rsidR="00000000" w:rsidRDefault="00000000">
            <w:pPr>
              <w:jc w:val="center"/>
              <w:rPr>
                <w:b/>
                <w:bCs/>
              </w:rPr>
            </w:pPr>
            <w:r>
              <w:rPr>
                <w:b/>
                <w:bCs/>
              </w:rPr>
              <w:t>Fill ratio[x&lt;=ratio&lt;y)</w:t>
            </w:r>
          </w:p>
        </w:tc>
        <w:tc>
          <w:tcPr>
            <w:tcW w:w="0" w:type="auto"/>
            <w:vAlign w:val="center"/>
            <w:hideMark/>
          </w:tcPr>
          <w:p w:rsidR="00000000" w:rsidRDefault="00000000">
            <w:pPr>
              <w:jc w:val="center"/>
              <w:rPr>
                <w:b/>
                <w:bCs/>
              </w:rPr>
            </w:pPr>
            <w:r>
              <w:rPr>
                <w:b/>
                <w:bCs/>
              </w:rPr>
              <w:t>Sub-account rate limit per 2 seconds(new and amendment)</w:t>
            </w:r>
          </w:p>
        </w:tc>
      </w:tr>
      <w:tr w:rsidR="00000000">
        <w:trPr>
          <w:divId w:val="175387555"/>
          <w:tblCellSpacing w:w="15" w:type="dxa"/>
        </w:trPr>
        <w:tc>
          <w:tcPr>
            <w:tcW w:w="0" w:type="auto"/>
            <w:vAlign w:val="center"/>
            <w:hideMark/>
          </w:tcPr>
          <w:p w:rsidR="00000000" w:rsidRDefault="00000000">
            <w:r>
              <w:t>Tier 1</w:t>
            </w:r>
          </w:p>
        </w:tc>
        <w:tc>
          <w:tcPr>
            <w:tcW w:w="0" w:type="auto"/>
            <w:vAlign w:val="center"/>
            <w:hideMark/>
          </w:tcPr>
          <w:p w:rsidR="00000000" w:rsidRDefault="00000000">
            <w:r>
              <w:t>[0,1)</w:t>
            </w:r>
          </w:p>
        </w:tc>
        <w:tc>
          <w:tcPr>
            <w:tcW w:w="0" w:type="auto"/>
            <w:vAlign w:val="center"/>
            <w:hideMark/>
          </w:tcPr>
          <w:p w:rsidR="00000000" w:rsidRDefault="00000000">
            <w:r>
              <w:t>1,000</w:t>
            </w:r>
          </w:p>
        </w:tc>
      </w:tr>
      <w:tr w:rsidR="00000000">
        <w:trPr>
          <w:divId w:val="175387555"/>
          <w:tblCellSpacing w:w="15" w:type="dxa"/>
        </w:trPr>
        <w:tc>
          <w:tcPr>
            <w:tcW w:w="0" w:type="auto"/>
            <w:vAlign w:val="center"/>
            <w:hideMark/>
          </w:tcPr>
          <w:p w:rsidR="00000000" w:rsidRDefault="00000000">
            <w:r>
              <w:t>Tier 2</w:t>
            </w:r>
          </w:p>
        </w:tc>
        <w:tc>
          <w:tcPr>
            <w:tcW w:w="0" w:type="auto"/>
            <w:vAlign w:val="center"/>
            <w:hideMark/>
          </w:tcPr>
          <w:p w:rsidR="00000000" w:rsidRDefault="00000000">
            <w:r>
              <w:t>[1,2)</w:t>
            </w:r>
          </w:p>
        </w:tc>
        <w:tc>
          <w:tcPr>
            <w:tcW w:w="0" w:type="auto"/>
            <w:vAlign w:val="center"/>
            <w:hideMark/>
          </w:tcPr>
          <w:p w:rsidR="00000000" w:rsidRDefault="00000000">
            <w:r>
              <w:t>1,250</w:t>
            </w:r>
          </w:p>
        </w:tc>
      </w:tr>
      <w:tr w:rsidR="00000000">
        <w:trPr>
          <w:divId w:val="175387555"/>
          <w:tblCellSpacing w:w="15" w:type="dxa"/>
        </w:trPr>
        <w:tc>
          <w:tcPr>
            <w:tcW w:w="0" w:type="auto"/>
            <w:vAlign w:val="center"/>
            <w:hideMark/>
          </w:tcPr>
          <w:p w:rsidR="00000000" w:rsidRDefault="00000000">
            <w:r>
              <w:t>Tier 3</w:t>
            </w:r>
          </w:p>
        </w:tc>
        <w:tc>
          <w:tcPr>
            <w:tcW w:w="0" w:type="auto"/>
            <w:vAlign w:val="center"/>
            <w:hideMark/>
          </w:tcPr>
          <w:p w:rsidR="00000000" w:rsidRDefault="00000000">
            <w:r>
              <w:t>[2,3)</w:t>
            </w:r>
          </w:p>
        </w:tc>
        <w:tc>
          <w:tcPr>
            <w:tcW w:w="0" w:type="auto"/>
            <w:vAlign w:val="center"/>
            <w:hideMark/>
          </w:tcPr>
          <w:p w:rsidR="00000000" w:rsidRDefault="00000000">
            <w:r>
              <w:t>1,500</w:t>
            </w:r>
          </w:p>
        </w:tc>
      </w:tr>
      <w:tr w:rsidR="00000000">
        <w:trPr>
          <w:divId w:val="175387555"/>
          <w:tblCellSpacing w:w="15" w:type="dxa"/>
        </w:trPr>
        <w:tc>
          <w:tcPr>
            <w:tcW w:w="0" w:type="auto"/>
            <w:vAlign w:val="center"/>
            <w:hideMark/>
          </w:tcPr>
          <w:p w:rsidR="00000000" w:rsidRDefault="00000000">
            <w:r>
              <w:t>Tier 4</w:t>
            </w:r>
          </w:p>
        </w:tc>
        <w:tc>
          <w:tcPr>
            <w:tcW w:w="0" w:type="auto"/>
            <w:vAlign w:val="center"/>
            <w:hideMark/>
          </w:tcPr>
          <w:p w:rsidR="00000000" w:rsidRDefault="00000000">
            <w:r>
              <w:t>[3,5)</w:t>
            </w:r>
          </w:p>
        </w:tc>
        <w:tc>
          <w:tcPr>
            <w:tcW w:w="0" w:type="auto"/>
            <w:vAlign w:val="center"/>
            <w:hideMark/>
          </w:tcPr>
          <w:p w:rsidR="00000000" w:rsidRDefault="00000000">
            <w:r>
              <w:t>1,750</w:t>
            </w:r>
          </w:p>
        </w:tc>
      </w:tr>
      <w:tr w:rsidR="00000000">
        <w:trPr>
          <w:divId w:val="175387555"/>
          <w:tblCellSpacing w:w="15" w:type="dxa"/>
        </w:trPr>
        <w:tc>
          <w:tcPr>
            <w:tcW w:w="0" w:type="auto"/>
            <w:vAlign w:val="center"/>
            <w:hideMark/>
          </w:tcPr>
          <w:p w:rsidR="00000000" w:rsidRDefault="00000000">
            <w:r>
              <w:t>Tier 5</w:t>
            </w:r>
          </w:p>
        </w:tc>
        <w:tc>
          <w:tcPr>
            <w:tcW w:w="0" w:type="auto"/>
            <w:vAlign w:val="center"/>
            <w:hideMark/>
          </w:tcPr>
          <w:p w:rsidR="00000000" w:rsidRDefault="00000000">
            <w:r>
              <w:t>[5,10)</w:t>
            </w:r>
          </w:p>
        </w:tc>
        <w:tc>
          <w:tcPr>
            <w:tcW w:w="0" w:type="auto"/>
            <w:vAlign w:val="center"/>
            <w:hideMark/>
          </w:tcPr>
          <w:p w:rsidR="00000000" w:rsidRDefault="00000000">
            <w:r>
              <w:t>2,000</w:t>
            </w:r>
          </w:p>
        </w:tc>
      </w:tr>
      <w:tr w:rsidR="00000000">
        <w:trPr>
          <w:divId w:val="175387555"/>
          <w:tblCellSpacing w:w="15" w:type="dxa"/>
        </w:trPr>
        <w:tc>
          <w:tcPr>
            <w:tcW w:w="0" w:type="auto"/>
            <w:vAlign w:val="center"/>
            <w:hideMark/>
          </w:tcPr>
          <w:p w:rsidR="00000000" w:rsidRDefault="00000000">
            <w:r>
              <w:t>Tier 6</w:t>
            </w:r>
          </w:p>
        </w:tc>
        <w:tc>
          <w:tcPr>
            <w:tcW w:w="0" w:type="auto"/>
            <w:vAlign w:val="center"/>
            <w:hideMark/>
          </w:tcPr>
          <w:p w:rsidR="00000000" w:rsidRDefault="00000000">
            <w:r>
              <w:t>[10,20)</w:t>
            </w:r>
          </w:p>
        </w:tc>
        <w:tc>
          <w:tcPr>
            <w:tcW w:w="0" w:type="auto"/>
            <w:vAlign w:val="center"/>
            <w:hideMark/>
          </w:tcPr>
          <w:p w:rsidR="00000000" w:rsidRDefault="00000000">
            <w:r>
              <w:t>2,500</w:t>
            </w:r>
          </w:p>
        </w:tc>
      </w:tr>
      <w:tr w:rsidR="00000000">
        <w:trPr>
          <w:divId w:val="175387555"/>
          <w:tblCellSpacing w:w="15" w:type="dxa"/>
        </w:trPr>
        <w:tc>
          <w:tcPr>
            <w:tcW w:w="0" w:type="auto"/>
            <w:vAlign w:val="center"/>
            <w:hideMark/>
          </w:tcPr>
          <w:p w:rsidR="00000000" w:rsidRDefault="00000000">
            <w:r>
              <w:t>Tier 7</w:t>
            </w:r>
          </w:p>
        </w:tc>
        <w:tc>
          <w:tcPr>
            <w:tcW w:w="0" w:type="auto"/>
            <w:vAlign w:val="center"/>
            <w:hideMark/>
          </w:tcPr>
          <w:p w:rsidR="00000000" w:rsidRDefault="00000000">
            <w:r>
              <w:t>[20,50)</w:t>
            </w:r>
          </w:p>
        </w:tc>
        <w:tc>
          <w:tcPr>
            <w:tcW w:w="0" w:type="auto"/>
            <w:vAlign w:val="center"/>
            <w:hideMark/>
          </w:tcPr>
          <w:p w:rsidR="00000000" w:rsidRDefault="00000000">
            <w:r>
              <w:t>3,000</w:t>
            </w:r>
          </w:p>
        </w:tc>
      </w:tr>
      <w:tr w:rsidR="00000000">
        <w:trPr>
          <w:divId w:val="175387555"/>
          <w:tblCellSpacing w:w="15" w:type="dxa"/>
        </w:trPr>
        <w:tc>
          <w:tcPr>
            <w:tcW w:w="0" w:type="auto"/>
            <w:vAlign w:val="center"/>
            <w:hideMark/>
          </w:tcPr>
          <w:p w:rsidR="00000000" w:rsidRDefault="00000000">
            <w:r>
              <w:t>Tier 8</w:t>
            </w:r>
          </w:p>
        </w:tc>
        <w:tc>
          <w:tcPr>
            <w:tcW w:w="0" w:type="auto"/>
            <w:vAlign w:val="center"/>
            <w:hideMark/>
          </w:tcPr>
          <w:p w:rsidR="00000000" w:rsidRDefault="00000000">
            <w:r>
              <w:t>&gt;= 50</w:t>
            </w:r>
          </w:p>
        </w:tc>
        <w:tc>
          <w:tcPr>
            <w:tcW w:w="0" w:type="auto"/>
            <w:vAlign w:val="center"/>
            <w:hideMark/>
          </w:tcPr>
          <w:p w:rsidR="00000000" w:rsidRDefault="00000000">
            <w:r>
              <w:t>10,000</w:t>
            </w:r>
          </w:p>
        </w:tc>
      </w:tr>
    </w:tbl>
    <w:p w:rsidR="00000000" w:rsidRDefault="00000000">
      <w:pPr>
        <w:pStyle w:val="a5"/>
        <w:divId w:val="175387555"/>
      </w:pPr>
      <w:r>
        <w:t>If there is an improvement in the fill ratio and rate limit to be uplifted, the uplift will take effect immediately at 08:00 UTC. However, if the fill ratio decreases and the rate limit needs to be lowered, a one-day grace period will be granted, and the lowered rate limit will only be implemented on T+1 at 08:00 UTC. On T+1, if the fill ratio improves, the higher rate limit will be applied accordingly. In the event of client demotion to VIP4, their rate limit will be downgraded to Tier 1, accompanied by a one-day grace period.</w:t>
      </w:r>
    </w:p>
    <w:p w:rsidR="00000000" w:rsidRDefault="00000000">
      <w:pPr>
        <w:pStyle w:val="a5"/>
        <w:divId w:val="175387555"/>
      </w:pPr>
    </w:p>
    <w:p w:rsidR="00000000" w:rsidRDefault="00000000">
      <w:pPr>
        <w:pStyle w:val="a5"/>
        <w:divId w:val="175387555"/>
      </w:pPr>
      <w:r>
        <w:t>If the 7-day trading volume of a sub-account is less than 1,000,000 USDT, the fill ratio of the master account will be applied to it.</w:t>
      </w:r>
    </w:p>
    <w:p w:rsidR="00000000" w:rsidRDefault="00000000">
      <w:pPr>
        <w:pStyle w:val="a5"/>
        <w:divId w:val="175387555"/>
      </w:pPr>
    </w:p>
    <w:p w:rsidR="00000000" w:rsidRDefault="00000000">
      <w:pPr>
        <w:pStyle w:val="a5"/>
        <w:divId w:val="175387555"/>
      </w:pPr>
      <w:r>
        <w:lastRenderedPageBreak/>
        <w:t>For newly created sub-accounts, the Tier 1 rate limit will be applied at creation until T+1 8am UTC, at which the normal rules will be applied.</w:t>
      </w:r>
    </w:p>
    <w:p w:rsidR="00000000" w:rsidRDefault="00000000">
      <w:pPr>
        <w:pStyle w:val="a5"/>
        <w:divId w:val="175387555"/>
      </w:pPr>
    </w:p>
    <w:p w:rsidR="00000000" w:rsidRDefault="00000000">
      <w:pPr>
        <w:pStyle w:val="a5"/>
        <w:divId w:val="175387555"/>
      </w:pPr>
      <w:r>
        <w:t>Block trading, spread trading, MMP and spot/margin orders are exempted from the sub-account rate limit.</w:t>
      </w:r>
    </w:p>
    <w:p w:rsidR="00000000" w:rsidRDefault="00000000">
      <w:pPr>
        <w:pStyle w:val="a5"/>
        <w:divId w:val="175387555"/>
      </w:pPr>
    </w:p>
    <w:p w:rsidR="00000000" w:rsidRDefault="00000000">
      <w:pPr>
        <w:pStyle w:val="a5"/>
        <w:divId w:val="175387555"/>
      </w:pPr>
      <w:r>
        <w:t xml:space="preserve">The exchange offers </w:t>
      </w:r>
      <w:hyperlink r:id="rId562" w:anchor="order-book-trading-trade-get-account-rate-limit" w:history="1">
        <w:r>
          <w:rPr>
            <w:rStyle w:val="a3"/>
          </w:rPr>
          <w:t>GET / Account rate limit</w:t>
        </w:r>
      </w:hyperlink>
      <w:r>
        <w:t xml:space="preserve"> endpoint that provides ratio and rate limit data, which will be updated daily at 8am UTC. It will return the sub-account fill ratio, the master account aggregated fill ratio, current sub-account rate limit and sub-account rate limit on T+1 (applicable if the rate limit is going to be demoted). </w:t>
      </w:r>
      <w:r>
        <w:br/>
      </w:r>
      <w:r>
        <w:br/>
        <w:t>The fill ratio and rate limit calculation example is shown below. Client has 3 accounts, symbol multiplier for BTC-USDT-SWAP = 1 and XRP-USDT = 0.1.</w:t>
      </w:r>
    </w:p>
    <w:p w:rsidR="00000000" w:rsidRDefault="00000000">
      <w:pPr>
        <w:numPr>
          <w:ilvl w:val="0"/>
          <w:numId w:val="28"/>
        </w:numPr>
        <w:spacing w:before="100" w:beforeAutospacing="1" w:after="100" w:afterAutospacing="1"/>
        <w:divId w:val="175387555"/>
      </w:pPr>
      <w:r>
        <w:t xml:space="preserve">Account A (master account): </w:t>
      </w:r>
    </w:p>
    <w:p w:rsidR="00000000" w:rsidRDefault="00000000">
      <w:pPr>
        <w:numPr>
          <w:ilvl w:val="1"/>
          <w:numId w:val="28"/>
        </w:numPr>
        <w:spacing w:before="100" w:beforeAutospacing="1" w:after="100" w:afterAutospacing="1"/>
        <w:divId w:val="175387555"/>
      </w:pPr>
      <w:r>
        <w:t>BTC-USDT-SWAP trade volume = 100 USDT, order count = 10;</w:t>
      </w:r>
    </w:p>
    <w:p w:rsidR="00000000" w:rsidRDefault="00000000">
      <w:pPr>
        <w:numPr>
          <w:ilvl w:val="1"/>
          <w:numId w:val="28"/>
        </w:numPr>
        <w:spacing w:before="100" w:beforeAutospacing="1" w:after="100" w:afterAutospacing="1"/>
        <w:divId w:val="175387555"/>
      </w:pPr>
      <w:r>
        <w:t>XRP-USDT trade volume = 20 USDT, order count = 15;</w:t>
      </w:r>
    </w:p>
    <w:p w:rsidR="00000000" w:rsidRDefault="00000000">
      <w:pPr>
        <w:numPr>
          <w:ilvl w:val="1"/>
          <w:numId w:val="28"/>
        </w:numPr>
        <w:spacing w:before="100" w:beforeAutospacing="1" w:after="100" w:afterAutospacing="1"/>
        <w:divId w:val="175387555"/>
      </w:pPr>
      <w:r>
        <w:t>Sub-account ratio = (100+20) / (10 * 1 + 15 * 0.1) = 10.4</w:t>
      </w:r>
    </w:p>
    <w:p w:rsidR="00000000" w:rsidRDefault="00000000">
      <w:pPr>
        <w:numPr>
          <w:ilvl w:val="0"/>
          <w:numId w:val="28"/>
        </w:numPr>
        <w:spacing w:before="100" w:beforeAutospacing="1" w:after="100" w:afterAutospacing="1"/>
        <w:divId w:val="175387555"/>
      </w:pPr>
      <w:r>
        <w:t xml:space="preserve">Account B (sub-account): </w:t>
      </w:r>
    </w:p>
    <w:p w:rsidR="00000000" w:rsidRDefault="00000000">
      <w:pPr>
        <w:numPr>
          <w:ilvl w:val="1"/>
          <w:numId w:val="28"/>
        </w:numPr>
        <w:spacing w:before="100" w:beforeAutospacing="1" w:after="100" w:afterAutospacing="1"/>
        <w:divId w:val="175387555"/>
      </w:pPr>
      <w:r>
        <w:t>BTC-USDT-SWAP trade volume = 200 USDT, order count = 100;</w:t>
      </w:r>
    </w:p>
    <w:p w:rsidR="00000000" w:rsidRDefault="00000000">
      <w:pPr>
        <w:numPr>
          <w:ilvl w:val="1"/>
          <w:numId w:val="28"/>
        </w:numPr>
        <w:spacing w:before="100" w:beforeAutospacing="1" w:after="100" w:afterAutospacing="1"/>
        <w:divId w:val="175387555"/>
      </w:pPr>
      <w:r>
        <w:t>XRP-USDT trade volume = 20 USDT, order count = 30;</w:t>
      </w:r>
    </w:p>
    <w:p w:rsidR="00000000" w:rsidRDefault="00000000">
      <w:pPr>
        <w:numPr>
          <w:ilvl w:val="1"/>
          <w:numId w:val="28"/>
        </w:numPr>
        <w:spacing w:before="100" w:beforeAutospacing="1" w:after="100" w:afterAutospacing="1"/>
        <w:divId w:val="175387555"/>
      </w:pPr>
      <w:r>
        <w:t>Sub-account ratio = (200+20) / (100 * 1 + 30 * 0.1) = 2.13</w:t>
      </w:r>
    </w:p>
    <w:p w:rsidR="00000000" w:rsidRDefault="00000000">
      <w:pPr>
        <w:numPr>
          <w:ilvl w:val="0"/>
          <w:numId w:val="28"/>
        </w:numPr>
        <w:spacing w:before="100" w:beforeAutospacing="1" w:after="100" w:afterAutospacing="1"/>
        <w:divId w:val="175387555"/>
      </w:pPr>
      <w:r>
        <w:t xml:space="preserve">Account C (sub-account): </w:t>
      </w:r>
    </w:p>
    <w:p w:rsidR="00000000" w:rsidRDefault="00000000">
      <w:pPr>
        <w:numPr>
          <w:ilvl w:val="1"/>
          <w:numId w:val="28"/>
        </w:numPr>
        <w:spacing w:before="100" w:beforeAutospacing="1" w:after="100" w:afterAutospacing="1"/>
        <w:divId w:val="175387555"/>
      </w:pPr>
      <w:r>
        <w:t>BTC-USDT-SWAP trade volume = 300 USDT, order count = 1000;</w:t>
      </w:r>
    </w:p>
    <w:p w:rsidR="00000000" w:rsidRDefault="00000000">
      <w:pPr>
        <w:numPr>
          <w:ilvl w:val="1"/>
          <w:numId w:val="28"/>
        </w:numPr>
        <w:spacing w:before="100" w:beforeAutospacing="1" w:after="100" w:afterAutospacing="1"/>
        <w:divId w:val="175387555"/>
      </w:pPr>
      <w:r>
        <w:t>XRP-USDT trade volume = 20 USDT, order count = 45;</w:t>
      </w:r>
    </w:p>
    <w:p w:rsidR="00000000" w:rsidRDefault="00000000">
      <w:pPr>
        <w:numPr>
          <w:ilvl w:val="1"/>
          <w:numId w:val="28"/>
        </w:numPr>
        <w:spacing w:before="100" w:beforeAutospacing="1" w:after="100" w:afterAutospacing="1"/>
        <w:divId w:val="175387555"/>
      </w:pPr>
      <w:r>
        <w:t>Sub-account ratio = (300+20) / (100 * 1 + 45 * 0.1) = 3.06</w:t>
      </w:r>
    </w:p>
    <w:p w:rsidR="00000000" w:rsidRDefault="00000000">
      <w:pPr>
        <w:numPr>
          <w:ilvl w:val="0"/>
          <w:numId w:val="28"/>
        </w:numPr>
        <w:spacing w:before="100" w:beforeAutospacing="1" w:after="100" w:afterAutospacing="1"/>
        <w:divId w:val="175387555"/>
      </w:pPr>
      <w:r>
        <w:t>Master account aggregated fill ratio = (100+20+200+20+300+20) / (10 * 1 + 15 * 0.1 + 100 * 1 + 30 * 0.1 + 100 * 1 + 45 * 0.1) = 3.01</w:t>
      </w:r>
    </w:p>
    <w:p w:rsidR="00000000" w:rsidRDefault="00000000">
      <w:pPr>
        <w:numPr>
          <w:ilvl w:val="0"/>
          <w:numId w:val="28"/>
        </w:numPr>
        <w:spacing w:before="100" w:beforeAutospacing="1" w:after="100" w:afterAutospacing="1"/>
        <w:divId w:val="175387555"/>
      </w:pPr>
      <w:r>
        <w:t xml:space="preserve">Rate limit of accounts </w:t>
      </w:r>
    </w:p>
    <w:p w:rsidR="00000000" w:rsidRDefault="00000000">
      <w:pPr>
        <w:numPr>
          <w:ilvl w:val="1"/>
          <w:numId w:val="28"/>
        </w:numPr>
        <w:spacing w:before="100" w:beforeAutospacing="1" w:after="100" w:afterAutospacing="1"/>
        <w:divId w:val="175387555"/>
      </w:pPr>
      <w:r>
        <w:t>Account A = max(10.4, 3.01) = 10.4 -&gt; 2500 order requests/2s</w:t>
      </w:r>
    </w:p>
    <w:p w:rsidR="00000000" w:rsidRDefault="00000000">
      <w:pPr>
        <w:numPr>
          <w:ilvl w:val="1"/>
          <w:numId w:val="28"/>
        </w:numPr>
        <w:spacing w:before="100" w:beforeAutospacing="1" w:after="100" w:afterAutospacing="1"/>
        <w:divId w:val="175387555"/>
      </w:pPr>
      <w:r>
        <w:t>Account B = max(2.13, 3.01) = 3.01 -&gt; 1750 order requests/2s</w:t>
      </w:r>
    </w:p>
    <w:p w:rsidR="00000000" w:rsidRDefault="00000000">
      <w:pPr>
        <w:numPr>
          <w:ilvl w:val="1"/>
          <w:numId w:val="28"/>
        </w:numPr>
        <w:spacing w:before="100" w:beforeAutospacing="1" w:after="100" w:afterAutospacing="1"/>
        <w:divId w:val="175387555"/>
      </w:pPr>
      <w:r>
        <w:lastRenderedPageBreak/>
        <w:t>Account C = max(3.06, 3.01) = 3.06 -&gt; 1750 order requests/2s</w:t>
      </w:r>
    </w:p>
    <w:p w:rsidR="00000000" w:rsidRDefault="00000000">
      <w:pPr>
        <w:pStyle w:val="3"/>
        <w:divId w:val="175387555"/>
      </w:pPr>
      <w:r>
        <w:t>Best practices</w:t>
      </w:r>
    </w:p>
    <w:p w:rsidR="00000000" w:rsidRDefault="00000000">
      <w:pPr>
        <w:pStyle w:val="a5"/>
        <w:divId w:val="175387555"/>
      </w:pPr>
      <w:r>
        <w:t xml:space="preserve">If you require a higher request rate than our rate limit, you can set up different sub-accounts to batch request rate limits. We recommend this method for throttling or spacing out requests in order to maximize each accounts' rate limit and avoid disconnections or rejections. </w:t>
      </w:r>
    </w:p>
    <w:p w:rsidR="00000000" w:rsidRDefault="00000000">
      <w:pPr>
        <w:pStyle w:val="2"/>
        <w:divId w:val="175387555"/>
      </w:pPr>
      <w:r>
        <w:t>Market Maker Program</w:t>
      </w:r>
    </w:p>
    <w:p w:rsidR="00000000" w:rsidRDefault="00000000">
      <w:pPr>
        <w:pStyle w:val="a5"/>
        <w:divId w:val="175387555"/>
      </w:pPr>
      <w:r>
        <w:t>High-caliber trading teams are welcomed to work with OKX as market makers in providing a liquid, fair, and orderly platform to all users. OKX market makers could enjoy favourable fees in return for meeting the market making obligations.</w:t>
      </w:r>
    </w:p>
    <w:p w:rsidR="00000000" w:rsidRDefault="00000000">
      <w:pPr>
        <w:pStyle w:val="a5"/>
        <w:divId w:val="175387555"/>
      </w:pPr>
      <w:r>
        <w:t xml:space="preserve">Prerequisites (Satisfy any condition): </w:t>
      </w:r>
    </w:p>
    <w:p w:rsidR="00000000" w:rsidRDefault="00000000">
      <w:pPr>
        <w:numPr>
          <w:ilvl w:val="0"/>
          <w:numId w:val="29"/>
        </w:numPr>
        <w:spacing w:before="100" w:beforeAutospacing="1" w:after="100" w:afterAutospacing="1"/>
        <w:divId w:val="175387555"/>
      </w:pPr>
      <w:r>
        <w:t>VIP 2 or above on fee schedule</w:t>
      </w:r>
    </w:p>
    <w:p w:rsidR="00000000" w:rsidRDefault="00000000">
      <w:pPr>
        <w:numPr>
          <w:ilvl w:val="0"/>
          <w:numId w:val="29"/>
        </w:numPr>
        <w:spacing w:before="100" w:beforeAutospacing="1" w:after="100" w:afterAutospacing="1"/>
        <w:divId w:val="175387555"/>
      </w:pPr>
      <w:r>
        <w:t>Qualified Market Maker on other exchange</w:t>
      </w:r>
    </w:p>
    <w:p w:rsidR="00000000" w:rsidRDefault="00000000">
      <w:pPr>
        <w:pStyle w:val="a5"/>
        <w:divId w:val="175387555"/>
      </w:pPr>
      <w:r>
        <w:t xml:space="preserve">Interested parties can reach out to us using this form: </w:t>
      </w:r>
      <w:hyperlink r:id="rId563" w:history="1">
        <w:r>
          <w:rPr>
            <w:rStyle w:val="a3"/>
          </w:rPr>
          <w:t>https://okx.typeform.com/contact-sales</w:t>
        </w:r>
      </w:hyperlink>
    </w:p>
    <w:p w:rsidR="00000000" w:rsidRDefault="00000000">
      <w:pPr>
        <w:pStyle w:val="a5"/>
        <w:divId w:val="175387555"/>
      </w:pPr>
      <w:r>
        <w:t>Remarks:</w:t>
      </w:r>
    </w:p>
    <w:p w:rsidR="00000000" w:rsidRDefault="00000000">
      <w:pPr>
        <w:pStyle w:val="a5"/>
        <w:divId w:val="175387555"/>
      </w:pPr>
      <w:r>
        <w:t>Market making obligations and trading fees will be shared to successful parties only.</w:t>
      </w:r>
    </w:p>
    <w:p w:rsidR="00000000" w:rsidRDefault="00000000">
      <w:pPr>
        <w:divId w:val="175387555"/>
      </w:pPr>
      <w:r>
        <w:t xml:space="preserve">OKX reserves the right of final decision and interpretation for the content hereinabove. In fairness to all users, market makers will be ineligible for other VIP-related and volume-related promotions or rebates. </w:t>
      </w:r>
    </w:p>
    <w:p w:rsidR="00000000" w:rsidRDefault="00000000">
      <w:pPr>
        <w:pStyle w:val="2"/>
        <w:divId w:val="175387555"/>
      </w:pPr>
      <w:r>
        <w:t>Broker Program</w:t>
      </w:r>
    </w:p>
    <w:p w:rsidR="00000000" w:rsidRDefault="00000000">
      <w:pPr>
        <w:pStyle w:val="a5"/>
        <w:divId w:val="175387555"/>
      </w:pPr>
      <w:r>
        <w:t>If your business platform offers cryptocurrency services, you can apply to join the OKX Broker Program, become our partner broker, enjoy exclusive broker services, and earn high rebates through trading fees generated by OKX users.</w:t>
      </w:r>
      <w:r>
        <w:br/>
        <w:t xml:space="preserve">The Broker Program includes, and is not limited to, integrated trading platforms, trading bots, copy trading platforms, trading bot </w:t>
      </w:r>
      <w:r>
        <w:lastRenderedPageBreak/>
        <w:t>providers, quantitative strategy institutions, asset management platforms etc.</w:t>
      </w:r>
    </w:p>
    <w:p w:rsidR="00000000" w:rsidRDefault="00000000">
      <w:pPr>
        <w:numPr>
          <w:ilvl w:val="0"/>
          <w:numId w:val="30"/>
        </w:numPr>
        <w:spacing w:before="100" w:beforeAutospacing="1" w:after="100" w:afterAutospacing="1"/>
        <w:divId w:val="175387555"/>
      </w:pPr>
      <w:hyperlink r:id="rId564" w:history="1">
        <w:r>
          <w:rPr>
            <w:rStyle w:val="a3"/>
          </w:rPr>
          <w:t>Click to apply</w:t>
        </w:r>
      </w:hyperlink>
    </w:p>
    <w:p w:rsidR="00000000" w:rsidRDefault="00000000">
      <w:pPr>
        <w:numPr>
          <w:ilvl w:val="0"/>
          <w:numId w:val="30"/>
        </w:numPr>
        <w:spacing w:before="100" w:beforeAutospacing="1" w:after="100" w:afterAutospacing="1"/>
        <w:divId w:val="175387555"/>
      </w:pPr>
      <w:hyperlink r:id="rId565" w:history="1">
        <w:r>
          <w:rPr>
            <w:rStyle w:val="a3"/>
          </w:rPr>
          <w:t>Broker rules</w:t>
        </w:r>
      </w:hyperlink>
    </w:p>
    <w:p w:rsidR="00000000" w:rsidRDefault="00000000">
      <w:pPr>
        <w:numPr>
          <w:ilvl w:val="0"/>
          <w:numId w:val="30"/>
        </w:numPr>
        <w:spacing w:before="100" w:beforeAutospacing="1" w:after="100" w:afterAutospacing="1"/>
        <w:divId w:val="175387555"/>
      </w:pPr>
      <w:r>
        <w:t>If you have any questions, feel free to contact our customer support.</w:t>
      </w:r>
    </w:p>
    <w:p w:rsidR="00000000" w:rsidRDefault="00000000">
      <w:pPr>
        <w:pStyle w:val="a5"/>
        <w:divId w:val="175387555"/>
      </w:pPr>
      <w:r>
        <w:t>Relevant information for specific Broker Program documentation and product services will be provided following successful applications.</w:t>
      </w:r>
    </w:p>
    <w:p w:rsidR="00000000" w:rsidRDefault="00000000">
      <w:pPr>
        <w:pStyle w:val="1"/>
        <w:divId w:val="175387555"/>
      </w:pPr>
      <w:r>
        <w:t>Trading Account</w:t>
      </w:r>
    </w:p>
    <w:p w:rsidR="00000000" w:rsidRDefault="00000000">
      <w:pPr>
        <w:pStyle w:val="a5"/>
        <w:divId w:val="175387555"/>
      </w:pPr>
      <w:r>
        <w:t xml:space="preserve">The API endpoints of </w:t>
      </w:r>
      <w:r>
        <w:rPr>
          <w:rStyle w:val="HTML"/>
        </w:rPr>
        <w:t>Account</w:t>
      </w:r>
      <w:r>
        <w:t xml:space="preserve"> require authentication.</w:t>
      </w:r>
    </w:p>
    <w:p w:rsidR="00000000" w:rsidRDefault="00000000">
      <w:pPr>
        <w:pStyle w:val="2"/>
        <w:divId w:val="175387555"/>
      </w:pPr>
      <w:r>
        <w:t>REST API</w:t>
      </w:r>
    </w:p>
    <w:p w:rsidR="00000000" w:rsidRDefault="00000000">
      <w:pPr>
        <w:pStyle w:val="3"/>
        <w:divId w:val="175387555"/>
      </w:pPr>
      <w:r>
        <w:t>Get instruments</w:t>
      </w:r>
    </w:p>
    <w:p w:rsidR="00000000" w:rsidRDefault="00000000">
      <w:pPr>
        <w:pStyle w:val="a5"/>
        <w:divId w:val="175387555"/>
      </w:pPr>
      <w:r>
        <w:t>Retrieve available instruments info of current account.</w:t>
      </w:r>
    </w:p>
    <w:p w:rsidR="00000000" w:rsidRDefault="00000000">
      <w:pPr>
        <w:pStyle w:val="4"/>
        <w:divId w:val="175387555"/>
      </w:pPr>
      <w:r>
        <w:t>Rate Limit: 20 requests per 2 seconds</w:t>
      </w:r>
    </w:p>
    <w:p w:rsidR="00000000" w:rsidRDefault="00000000">
      <w:pPr>
        <w:pStyle w:val="4"/>
        <w:divId w:val="175387555"/>
      </w:pPr>
      <w:r>
        <w:t>Rate limit rule: UserID + InstrumentType</w:t>
      </w:r>
    </w:p>
    <w:p w:rsidR="00000000" w:rsidRDefault="00000000">
      <w:pPr>
        <w:pStyle w:val="4"/>
        <w:divId w:val="175387555"/>
      </w:pPr>
      <w:r>
        <w:t>HTTP Request</w:t>
      </w:r>
    </w:p>
    <w:p w:rsidR="00000000" w:rsidRDefault="00000000">
      <w:pPr>
        <w:pStyle w:val="a5"/>
        <w:divId w:val="175387555"/>
      </w:pPr>
      <w:r>
        <w:rPr>
          <w:rStyle w:val="HTML"/>
        </w:rPr>
        <w:t>GET /api/v5/account/instruments</w:t>
      </w:r>
    </w:p>
    <w:p w:rsidR="00000000" w:rsidRDefault="00000000">
      <w:pPr>
        <w:pStyle w:val="a5"/>
        <w:divId w:val="531575243"/>
      </w:pPr>
      <w:r>
        <w:t>Request Example</w:t>
      </w:r>
    </w:p>
    <w:p w:rsidR="00000000" w:rsidRDefault="00000000">
      <w:pPr>
        <w:pStyle w:val="HTML0"/>
        <w:divId w:val="1164860035"/>
        <w:rPr>
          <w:rStyle w:val="HTML"/>
        </w:rPr>
      </w:pPr>
      <w:r>
        <w:rPr>
          <w:rStyle w:val="HTML"/>
        </w:rPr>
        <w:t>GET /api/v5/account/instruments?instType</w:t>
      </w:r>
      <w:r>
        <w:rPr>
          <w:rStyle w:val="o"/>
        </w:rPr>
        <w:t>=</w:t>
      </w:r>
      <w:r>
        <w:rPr>
          <w:rStyle w:val="HTML"/>
        </w:rPr>
        <w:t>SPOT</w:t>
      </w:r>
    </w:p>
    <w:p w:rsidR="00000000" w:rsidRDefault="00000000">
      <w:pPr>
        <w:pStyle w:val="HTML0"/>
        <w:divId w:val="144132950"/>
        <w:rPr>
          <w:rStyle w:val="HTML"/>
          <w:vanish/>
        </w:rPr>
      </w:pPr>
      <w:r>
        <w:rPr>
          <w:rStyle w:val="kn"/>
          <w:vanish/>
        </w:rPr>
        <w:t>import</w:t>
      </w:r>
      <w:r>
        <w:rPr>
          <w:rStyle w:val="HTML"/>
          <w:vanish/>
        </w:rPr>
        <w:t xml:space="preserve"> </w:t>
      </w:r>
      <w:r>
        <w:rPr>
          <w:rStyle w:val="nn"/>
          <w:vanish/>
        </w:rPr>
        <w:t>okx.Account</w:t>
      </w:r>
      <w:r>
        <w:rPr>
          <w:rStyle w:val="HTML"/>
          <w:vanish/>
        </w:rPr>
        <w:t xml:space="preserve"> </w:t>
      </w:r>
      <w:r>
        <w:rPr>
          <w:rStyle w:val="k"/>
          <w:vanish/>
        </w:rPr>
        <w:t>as</w:t>
      </w:r>
      <w:r>
        <w:rPr>
          <w:rStyle w:val="HTML"/>
          <w:vanish/>
        </w:rPr>
        <w:t xml:space="preserve"> </w:t>
      </w:r>
      <w:r>
        <w:rPr>
          <w:rStyle w:val="n"/>
          <w:vanish/>
        </w:rPr>
        <w:t>Account</w:t>
      </w:r>
    </w:p>
    <w:p w:rsidR="00000000" w:rsidRDefault="00000000">
      <w:pPr>
        <w:pStyle w:val="HTML0"/>
        <w:divId w:val="144132950"/>
        <w:rPr>
          <w:rStyle w:val="HTML"/>
          <w:vanish/>
        </w:rPr>
      </w:pPr>
    </w:p>
    <w:p w:rsidR="00000000" w:rsidRDefault="00000000">
      <w:pPr>
        <w:pStyle w:val="HTML0"/>
        <w:divId w:val="144132950"/>
        <w:rPr>
          <w:rStyle w:val="c1"/>
          <w:vanish/>
        </w:rPr>
      </w:pPr>
      <w:r>
        <w:rPr>
          <w:rStyle w:val="c1"/>
          <w:vanish/>
        </w:rPr>
        <w:t># API initialization</w:t>
      </w:r>
    </w:p>
    <w:p w:rsidR="00000000" w:rsidRDefault="00000000">
      <w:pPr>
        <w:pStyle w:val="HTML0"/>
        <w:divId w:val="144132950"/>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144132950"/>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144132950"/>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144132950"/>
        <w:rPr>
          <w:rStyle w:val="HTML"/>
          <w:vanish/>
        </w:rPr>
      </w:pPr>
    </w:p>
    <w:p w:rsidR="00000000" w:rsidRDefault="00000000">
      <w:pPr>
        <w:pStyle w:val="HTML0"/>
        <w:divId w:val="144132950"/>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 0, Demo trading: 1</w:t>
      </w:r>
    </w:p>
    <w:p w:rsidR="00000000" w:rsidRDefault="00000000">
      <w:pPr>
        <w:pStyle w:val="HTML0"/>
        <w:divId w:val="144132950"/>
        <w:rPr>
          <w:rStyle w:val="HTML"/>
          <w:vanish/>
        </w:rPr>
      </w:pPr>
    </w:p>
    <w:p w:rsidR="00000000" w:rsidRDefault="00000000">
      <w:pPr>
        <w:pStyle w:val="HTML0"/>
        <w:divId w:val="144132950"/>
        <w:rPr>
          <w:rStyle w:val="HTML"/>
          <w:vanish/>
        </w:rPr>
      </w:pPr>
      <w:r>
        <w:rPr>
          <w:rStyle w:val="n"/>
          <w:vanish/>
        </w:rPr>
        <w:t>accountAPI</w:t>
      </w:r>
      <w:r>
        <w:rPr>
          <w:rStyle w:val="HTML"/>
          <w:vanish/>
        </w:rPr>
        <w:t xml:space="preserve"> </w:t>
      </w:r>
      <w:r>
        <w:rPr>
          <w:rStyle w:val="o"/>
          <w:vanish/>
        </w:rPr>
        <w:t>=</w:t>
      </w:r>
      <w:r>
        <w:rPr>
          <w:rStyle w:val="HTML"/>
          <w:vanish/>
        </w:rPr>
        <w:t xml:space="preserve"> </w:t>
      </w:r>
      <w:r>
        <w:rPr>
          <w:rStyle w:val="n"/>
          <w:vanish/>
        </w:rPr>
        <w:t>Account</w:t>
      </w:r>
      <w:r>
        <w:rPr>
          <w:rStyle w:val="p"/>
          <w:vanish/>
        </w:rPr>
        <w:t>.</w:t>
      </w:r>
      <w:r>
        <w:rPr>
          <w:rStyle w:val="n"/>
          <w:vanish/>
        </w:rPr>
        <w:t>AccountAPI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144132950"/>
        <w:rPr>
          <w:rStyle w:val="HTML"/>
          <w:vanish/>
        </w:rPr>
      </w:pPr>
    </w:p>
    <w:p w:rsidR="00000000" w:rsidRDefault="00000000">
      <w:pPr>
        <w:pStyle w:val="HTML0"/>
        <w:divId w:val="144132950"/>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accountAPI</w:t>
      </w:r>
      <w:r>
        <w:rPr>
          <w:rStyle w:val="p"/>
          <w:vanish/>
        </w:rPr>
        <w:t>.</w:t>
      </w:r>
      <w:r>
        <w:rPr>
          <w:rStyle w:val="n"/>
          <w:vanish/>
        </w:rPr>
        <w:t>get_instruments</w:t>
      </w:r>
      <w:r>
        <w:rPr>
          <w:rStyle w:val="p"/>
          <w:vanish/>
        </w:rPr>
        <w:t>(</w:t>
      </w:r>
      <w:r>
        <w:rPr>
          <w:rStyle w:val="n"/>
          <w:vanish/>
        </w:rPr>
        <w:t>instType</w:t>
      </w:r>
      <w:r>
        <w:rPr>
          <w:rStyle w:val="o"/>
          <w:vanish/>
        </w:rPr>
        <w:t>=</w:t>
      </w:r>
      <w:r>
        <w:rPr>
          <w:rStyle w:val="s"/>
          <w:vanish/>
        </w:rPr>
        <w:t>"SPOT"</w:t>
      </w:r>
      <w:r>
        <w:rPr>
          <w:rStyle w:val="p"/>
          <w:vanish/>
        </w:rPr>
        <w:t>)</w:t>
      </w:r>
    </w:p>
    <w:p w:rsidR="00000000" w:rsidRDefault="00000000">
      <w:pPr>
        <w:pStyle w:val="HTML0"/>
        <w:divId w:val="144132950"/>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380"/>
        <w:gridCol w:w="487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type</w:t>
            </w:r>
            <w:r>
              <w:br/>
            </w:r>
            <w:r>
              <w:rPr>
                <w:rStyle w:val="HTML"/>
              </w:rPr>
              <w:t>SPOT</w:t>
            </w:r>
            <w:r>
              <w:t>: Spot</w:t>
            </w:r>
            <w:r>
              <w:br/>
            </w:r>
            <w:r>
              <w:rPr>
                <w:rStyle w:val="HTML"/>
              </w:rPr>
              <w:t>MARGIN</w:t>
            </w:r>
            <w:r>
              <w:t>: Margin</w:t>
            </w:r>
            <w:r>
              <w:br/>
            </w:r>
            <w:r>
              <w:rPr>
                <w:rStyle w:val="HTML"/>
              </w:rPr>
              <w:t>SWAP</w:t>
            </w:r>
            <w:r>
              <w:t>: Perpetual Futures</w:t>
            </w:r>
            <w:r>
              <w:br/>
            </w:r>
            <w:r>
              <w:rPr>
                <w:rStyle w:val="HTML"/>
              </w:rPr>
              <w:t>FUTURES</w:t>
            </w:r>
            <w:r>
              <w:t>: Expiry Futures</w:t>
            </w:r>
            <w:r>
              <w:br/>
            </w:r>
            <w:r>
              <w:rPr>
                <w:rStyle w:val="HTML"/>
              </w:rPr>
              <w:t>OPTION</w:t>
            </w:r>
            <w:r>
              <w:t>: Option</w:t>
            </w:r>
          </w:p>
        </w:tc>
      </w:tr>
      <w:tr w:rsidR="00000000">
        <w:trPr>
          <w:divId w:val="175387555"/>
          <w:tblCellSpacing w:w="15" w:type="dxa"/>
        </w:trPr>
        <w:tc>
          <w:tcPr>
            <w:tcW w:w="0" w:type="auto"/>
            <w:vAlign w:val="center"/>
            <w:hideMark/>
          </w:tcPr>
          <w:p w:rsidR="00000000" w:rsidRDefault="00000000">
            <w:r>
              <w:t>uly</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Underlying </w:t>
            </w:r>
            <w:r>
              <w:br/>
              <w:t xml:space="preserve">Only applicable to </w:t>
            </w:r>
            <w:r>
              <w:rPr>
                <w:rStyle w:val="HTML"/>
              </w:rPr>
              <w:lastRenderedPageBreak/>
              <w:t>FUTURES</w:t>
            </w:r>
            <w:r>
              <w:t>/</w:t>
            </w:r>
            <w:r>
              <w:rPr>
                <w:rStyle w:val="HTML"/>
              </w:rPr>
              <w:t>SWAP</w:t>
            </w:r>
            <w:r>
              <w:t>/</w:t>
            </w:r>
            <w:r>
              <w:rPr>
                <w:rStyle w:val="HTML"/>
              </w:rPr>
              <w:t>OPTION</w:t>
            </w:r>
            <w:r>
              <w:t xml:space="preserve">.If instType is </w:t>
            </w:r>
            <w:r>
              <w:rPr>
                <w:rStyle w:val="HTML"/>
              </w:rPr>
              <w:t>OPTION</w:t>
            </w:r>
            <w:r>
              <w:t xml:space="preserve">, either </w:t>
            </w:r>
            <w:r>
              <w:rPr>
                <w:rStyle w:val="HTML"/>
              </w:rPr>
              <w:t>uly</w:t>
            </w:r>
            <w:r>
              <w:t xml:space="preserve"> or </w:t>
            </w:r>
            <w:r>
              <w:rPr>
                <w:rStyle w:val="HTML"/>
              </w:rPr>
              <w:t>instFamily</w:t>
            </w:r>
            <w:r>
              <w:t xml:space="preserve"> is required.</w:t>
            </w:r>
          </w:p>
        </w:tc>
      </w:tr>
      <w:tr w:rsidR="00000000">
        <w:trPr>
          <w:divId w:val="175387555"/>
          <w:tblCellSpacing w:w="15" w:type="dxa"/>
        </w:trPr>
        <w:tc>
          <w:tcPr>
            <w:tcW w:w="0" w:type="auto"/>
            <w:vAlign w:val="center"/>
            <w:hideMark/>
          </w:tcPr>
          <w:p w:rsidR="00000000" w:rsidRDefault="00000000">
            <w:r>
              <w:lastRenderedPageBreak/>
              <w:t>instFamily</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Instrument family</w:t>
            </w:r>
            <w:r>
              <w:br/>
              <w:t xml:space="preserve">Only applicable to </w:t>
            </w:r>
            <w:r>
              <w:rPr>
                <w:rStyle w:val="HTML"/>
              </w:rPr>
              <w:t>FUTURES</w:t>
            </w:r>
            <w:r>
              <w:t>/</w:t>
            </w:r>
            <w:r>
              <w:rPr>
                <w:rStyle w:val="HTML"/>
              </w:rPr>
              <w:t>SWAP</w:t>
            </w:r>
            <w:r>
              <w:t>/</w:t>
            </w:r>
            <w:r>
              <w:rPr>
                <w:rStyle w:val="HTML"/>
              </w:rPr>
              <w:t>OPTION</w:t>
            </w:r>
            <w:r>
              <w:t xml:space="preserve">. If instType is </w:t>
            </w:r>
            <w:r>
              <w:rPr>
                <w:rStyle w:val="HTML"/>
              </w:rPr>
              <w:t>OPTION</w:t>
            </w:r>
            <w:r>
              <w:t xml:space="preserve">, either </w:t>
            </w:r>
            <w:r>
              <w:rPr>
                <w:rStyle w:val="HTML"/>
              </w:rPr>
              <w:t>uly</w:t>
            </w:r>
            <w:r>
              <w:t xml:space="preserve"> or </w:t>
            </w:r>
            <w:r>
              <w:rPr>
                <w:rStyle w:val="HTML"/>
              </w:rPr>
              <w:t>instFamily</w:t>
            </w:r>
            <w:r>
              <w:t xml:space="preserve"> is required.</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ID</w:t>
            </w:r>
          </w:p>
        </w:tc>
      </w:tr>
    </w:tbl>
    <w:p w:rsidR="00000000" w:rsidRDefault="00000000">
      <w:pPr>
        <w:pStyle w:val="a5"/>
        <w:divId w:val="1204827290"/>
      </w:pPr>
      <w:r>
        <w:t>Response Example</w:t>
      </w:r>
    </w:p>
    <w:p w:rsidR="00000000" w:rsidRDefault="00000000">
      <w:pPr>
        <w:pStyle w:val="HTML0"/>
        <w:divId w:val="90050572"/>
        <w:rPr>
          <w:rStyle w:val="w"/>
        </w:rPr>
      </w:pPr>
      <w:r>
        <w:rPr>
          <w:rStyle w:val="p"/>
        </w:rPr>
        <w:t>{</w:t>
      </w:r>
    </w:p>
    <w:p w:rsidR="00000000" w:rsidRDefault="00000000">
      <w:pPr>
        <w:pStyle w:val="HTML0"/>
        <w:divId w:val="90050572"/>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90050572"/>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90050572"/>
        <w:rPr>
          <w:rStyle w:val="w"/>
        </w:rPr>
      </w:pPr>
      <w:r>
        <w:rPr>
          <w:rStyle w:val="w"/>
        </w:rPr>
        <w:t xml:space="preserve">        </w:t>
      </w:r>
      <w:r>
        <w:rPr>
          <w:rStyle w:val="p"/>
        </w:rPr>
        <w:t>{</w:t>
      </w:r>
    </w:p>
    <w:p w:rsidR="00000000" w:rsidRDefault="00000000">
      <w:pPr>
        <w:pStyle w:val="HTML0"/>
        <w:divId w:val="90050572"/>
        <w:rPr>
          <w:rStyle w:val="w"/>
        </w:rPr>
      </w:pPr>
      <w:r>
        <w:rPr>
          <w:rStyle w:val="w"/>
        </w:rPr>
        <w:t xml:space="preserve">            </w:t>
      </w:r>
      <w:r>
        <w:rPr>
          <w:rStyle w:val="nl"/>
        </w:rPr>
        <w:t>"auctionEndTime"</w:t>
      </w:r>
      <w:r>
        <w:rPr>
          <w:rStyle w:val="p"/>
        </w:rPr>
        <w:t>:</w:t>
      </w:r>
      <w:r>
        <w:rPr>
          <w:rStyle w:val="w"/>
        </w:rPr>
        <w:t xml:space="preserve"> </w:t>
      </w:r>
      <w:r>
        <w:rPr>
          <w:rStyle w:val="s2"/>
        </w:rPr>
        <w:t>""</w:t>
      </w:r>
      <w:r>
        <w:rPr>
          <w:rStyle w:val="p"/>
        </w:rPr>
        <w:t>,</w:t>
      </w:r>
    </w:p>
    <w:p w:rsidR="00000000" w:rsidRDefault="00000000">
      <w:pPr>
        <w:pStyle w:val="HTML0"/>
        <w:divId w:val="90050572"/>
        <w:rPr>
          <w:rStyle w:val="w"/>
        </w:rPr>
      </w:pPr>
      <w:r>
        <w:rPr>
          <w:rStyle w:val="w"/>
        </w:rPr>
        <w:t xml:space="preserve">            </w:t>
      </w:r>
      <w:r>
        <w:rPr>
          <w:rStyle w:val="nl"/>
        </w:rPr>
        <w:t>"baseCcy"</w:t>
      </w:r>
      <w:r>
        <w:rPr>
          <w:rStyle w:val="p"/>
        </w:rPr>
        <w:t>:</w:t>
      </w:r>
      <w:r>
        <w:rPr>
          <w:rStyle w:val="w"/>
        </w:rPr>
        <w:t xml:space="preserve"> </w:t>
      </w:r>
      <w:r>
        <w:rPr>
          <w:rStyle w:val="s2"/>
        </w:rPr>
        <w:t>"BTC"</w:t>
      </w:r>
      <w:r>
        <w:rPr>
          <w:rStyle w:val="p"/>
        </w:rPr>
        <w:t>,</w:t>
      </w:r>
    </w:p>
    <w:p w:rsidR="00000000" w:rsidRDefault="00000000">
      <w:pPr>
        <w:pStyle w:val="HTML0"/>
        <w:divId w:val="90050572"/>
        <w:rPr>
          <w:rStyle w:val="w"/>
        </w:rPr>
      </w:pPr>
      <w:r>
        <w:rPr>
          <w:rStyle w:val="w"/>
        </w:rPr>
        <w:t xml:space="preserve">            </w:t>
      </w:r>
      <w:r>
        <w:rPr>
          <w:rStyle w:val="nl"/>
        </w:rPr>
        <w:t>"ctMult"</w:t>
      </w:r>
      <w:r>
        <w:rPr>
          <w:rStyle w:val="p"/>
        </w:rPr>
        <w:t>:</w:t>
      </w:r>
      <w:r>
        <w:rPr>
          <w:rStyle w:val="w"/>
        </w:rPr>
        <w:t xml:space="preserve"> </w:t>
      </w:r>
      <w:r>
        <w:rPr>
          <w:rStyle w:val="s2"/>
        </w:rPr>
        <w:t>""</w:t>
      </w:r>
      <w:r>
        <w:rPr>
          <w:rStyle w:val="p"/>
        </w:rPr>
        <w:t>,</w:t>
      </w:r>
    </w:p>
    <w:p w:rsidR="00000000" w:rsidRDefault="00000000">
      <w:pPr>
        <w:pStyle w:val="HTML0"/>
        <w:divId w:val="90050572"/>
        <w:rPr>
          <w:rStyle w:val="w"/>
        </w:rPr>
      </w:pPr>
      <w:r>
        <w:rPr>
          <w:rStyle w:val="w"/>
        </w:rPr>
        <w:t xml:space="preserve">            </w:t>
      </w:r>
      <w:r>
        <w:rPr>
          <w:rStyle w:val="nl"/>
        </w:rPr>
        <w:t>"ctType"</w:t>
      </w:r>
      <w:r>
        <w:rPr>
          <w:rStyle w:val="p"/>
        </w:rPr>
        <w:t>:</w:t>
      </w:r>
      <w:r>
        <w:rPr>
          <w:rStyle w:val="w"/>
        </w:rPr>
        <w:t xml:space="preserve"> </w:t>
      </w:r>
      <w:r>
        <w:rPr>
          <w:rStyle w:val="s2"/>
        </w:rPr>
        <w:t>""</w:t>
      </w:r>
      <w:r>
        <w:rPr>
          <w:rStyle w:val="p"/>
        </w:rPr>
        <w:t>,</w:t>
      </w:r>
    </w:p>
    <w:p w:rsidR="00000000" w:rsidRDefault="00000000">
      <w:pPr>
        <w:pStyle w:val="HTML0"/>
        <w:divId w:val="90050572"/>
        <w:rPr>
          <w:rStyle w:val="w"/>
        </w:rPr>
      </w:pPr>
      <w:r>
        <w:rPr>
          <w:rStyle w:val="w"/>
        </w:rPr>
        <w:t xml:space="preserve">            </w:t>
      </w:r>
      <w:r>
        <w:rPr>
          <w:rStyle w:val="nl"/>
        </w:rPr>
        <w:t>"ctVal"</w:t>
      </w:r>
      <w:r>
        <w:rPr>
          <w:rStyle w:val="p"/>
        </w:rPr>
        <w:t>:</w:t>
      </w:r>
      <w:r>
        <w:rPr>
          <w:rStyle w:val="w"/>
        </w:rPr>
        <w:t xml:space="preserve"> </w:t>
      </w:r>
      <w:r>
        <w:rPr>
          <w:rStyle w:val="s2"/>
        </w:rPr>
        <w:t>""</w:t>
      </w:r>
      <w:r>
        <w:rPr>
          <w:rStyle w:val="p"/>
        </w:rPr>
        <w:t>,</w:t>
      </w:r>
    </w:p>
    <w:p w:rsidR="00000000" w:rsidRDefault="00000000">
      <w:pPr>
        <w:pStyle w:val="HTML0"/>
        <w:divId w:val="90050572"/>
        <w:rPr>
          <w:rStyle w:val="w"/>
        </w:rPr>
      </w:pPr>
      <w:r>
        <w:rPr>
          <w:rStyle w:val="w"/>
        </w:rPr>
        <w:t xml:space="preserve">            </w:t>
      </w:r>
      <w:r>
        <w:rPr>
          <w:rStyle w:val="nl"/>
        </w:rPr>
        <w:t>"ctValCcy"</w:t>
      </w:r>
      <w:r>
        <w:rPr>
          <w:rStyle w:val="p"/>
        </w:rPr>
        <w:t>:</w:t>
      </w:r>
      <w:r>
        <w:rPr>
          <w:rStyle w:val="w"/>
        </w:rPr>
        <w:t xml:space="preserve"> </w:t>
      </w:r>
      <w:r>
        <w:rPr>
          <w:rStyle w:val="s2"/>
        </w:rPr>
        <w:t>""</w:t>
      </w:r>
      <w:r>
        <w:rPr>
          <w:rStyle w:val="p"/>
        </w:rPr>
        <w:t>,</w:t>
      </w:r>
    </w:p>
    <w:p w:rsidR="00000000" w:rsidRDefault="00000000">
      <w:pPr>
        <w:pStyle w:val="HTML0"/>
        <w:divId w:val="90050572"/>
        <w:rPr>
          <w:rStyle w:val="w"/>
        </w:rPr>
      </w:pPr>
      <w:r>
        <w:rPr>
          <w:rStyle w:val="w"/>
        </w:rPr>
        <w:t xml:space="preserve">            </w:t>
      </w:r>
      <w:r>
        <w:rPr>
          <w:rStyle w:val="nl"/>
        </w:rPr>
        <w:t>"expTime"</w:t>
      </w:r>
      <w:r>
        <w:rPr>
          <w:rStyle w:val="p"/>
        </w:rPr>
        <w:t>:</w:t>
      </w:r>
      <w:r>
        <w:rPr>
          <w:rStyle w:val="w"/>
        </w:rPr>
        <w:t xml:space="preserve"> </w:t>
      </w:r>
      <w:r>
        <w:rPr>
          <w:rStyle w:val="s2"/>
        </w:rPr>
        <w:t>""</w:t>
      </w:r>
      <w:r>
        <w:rPr>
          <w:rStyle w:val="p"/>
        </w:rPr>
        <w:t>,</w:t>
      </w:r>
    </w:p>
    <w:p w:rsidR="00000000" w:rsidRDefault="00000000">
      <w:pPr>
        <w:pStyle w:val="HTML0"/>
        <w:divId w:val="90050572"/>
        <w:rPr>
          <w:rStyle w:val="w"/>
        </w:rPr>
      </w:pPr>
      <w:r>
        <w:rPr>
          <w:rStyle w:val="w"/>
        </w:rPr>
        <w:t xml:space="preserve">            </w:t>
      </w:r>
      <w:r>
        <w:rPr>
          <w:rStyle w:val="nl"/>
        </w:rPr>
        <w:t>"instFamily"</w:t>
      </w:r>
      <w:r>
        <w:rPr>
          <w:rStyle w:val="p"/>
        </w:rPr>
        <w:t>:</w:t>
      </w:r>
      <w:r>
        <w:rPr>
          <w:rStyle w:val="w"/>
        </w:rPr>
        <w:t xml:space="preserve"> </w:t>
      </w:r>
      <w:r>
        <w:rPr>
          <w:rStyle w:val="s2"/>
        </w:rPr>
        <w:t>""</w:t>
      </w:r>
      <w:r>
        <w:rPr>
          <w:rStyle w:val="p"/>
        </w:rPr>
        <w:t>,</w:t>
      </w:r>
    </w:p>
    <w:p w:rsidR="00000000" w:rsidRDefault="00000000">
      <w:pPr>
        <w:pStyle w:val="HTML0"/>
        <w:divId w:val="90050572"/>
        <w:rPr>
          <w:rStyle w:val="w"/>
        </w:rPr>
      </w:pPr>
      <w:r>
        <w:rPr>
          <w:rStyle w:val="w"/>
        </w:rPr>
        <w:t xml:space="preserve">            </w:t>
      </w:r>
      <w:r>
        <w:rPr>
          <w:rStyle w:val="nl"/>
        </w:rPr>
        <w:t>"instId"</w:t>
      </w:r>
      <w:r>
        <w:rPr>
          <w:rStyle w:val="p"/>
        </w:rPr>
        <w:t>:</w:t>
      </w:r>
      <w:r>
        <w:rPr>
          <w:rStyle w:val="w"/>
        </w:rPr>
        <w:t xml:space="preserve"> </w:t>
      </w:r>
      <w:r>
        <w:rPr>
          <w:rStyle w:val="s2"/>
        </w:rPr>
        <w:t>"BTC-EUR"</w:t>
      </w:r>
      <w:r>
        <w:rPr>
          <w:rStyle w:val="p"/>
        </w:rPr>
        <w:t>,</w:t>
      </w:r>
    </w:p>
    <w:p w:rsidR="00000000" w:rsidRDefault="00000000">
      <w:pPr>
        <w:pStyle w:val="HTML0"/>
        <w:divId w:val="90050572"/>
        <w:rPr>
          <w:rStyle w:val="w"/>
        </w:rPr>
      </w:pPr>
      <w:r>
        <w:rPr>
          <w:rStyle w:val="w"/>
        </w:rPr>
        <w:t xml:space="preserve">            </w:t>
      </w:r>
      <w:r>
        <w:rPr>
          <w:rStyle w:val="nl"/>
        </w:rPr>
        <w:t>"instType"</w:t>
      </w:r>
      <w:r>
        <w:rPr>
          <w:rStyle w:val="p"/>
        </w:rPr>
        <w:t>:</w:t>
      </w:r>
      <w:r>
        <w:rPr>
          <w:rStyle w:val="w"/>
        </w:rPr>
        <w:t xml:space="preserve"> </w:t>
      </w:r>
      <w:r>
        <w:rPr>
          <w:rStyle w:val="s2"/>
        </w:rPr>
        <w:t>"SPOT"</w:t>
      </w:r>
      <w:r>
        <w:rPr>
          <w:rStyle w:val="p"/>
        </w:rPr>
        <w:t>,</w:t>
      </w:r>
    </w:p>
    <w:p w:rsidR="00000000" w:rsidRDefault="00000000">
      <w:pPr>
        <w:pStyle w:val="HTML0"/>
        <w:divId w:val="90050572"/>
        <w:rPr>
          <w:rStyle w:val="w"/>
        </w:rPr>
      </w:pPr>
      <w:r>
        <w:rPr>
          <w:rStyle w:val="w"/>
        </w:rPr>
        <w:t xml:space="preserve">            </w:t>
      </w:r>
      <w:r>
        <w:rPr>
          <w:rStyle w:val="nl"/>
        </w:rPr>
        <w:t>"lever"</w:t>
      </w:r>
      <w:r>
        <w:rPr>
          <w:rStyle w:val="p"/>
        </w:rPr>
        <w:t>:</w:t>
      </w:r>
      <w:r>
        <w:rPr>
          <w:rStyle w:val="w"/>
        </w:rPr>
        <w:t xml:space="preserve"> </w:t>
      </w:r>
      <w:r>
        <w:rPr>
          <w:rStyle w:val="s2"/>
        </w:rPr>
        <w:t>""</w:t>
      </w:r>
      <w:r>
        <w:rPr>
          <w:rStyle w:val="p"/>
        </w:rPr>
        <w:t>,</w:t>
      </w:r>
    </w:p>
    <w:p w:rsidR="00000000" w:rsidRDefault="00000000">
      <w:pPr>
        <w:pStyle w:val="HTML0"/>
        <w:divId w:val="90050572"/>
        <w:rPr>
          <w:rStyle w:val="w"/>
        </w:rPr>
      </w:pPr>
      <w:r>
        <w:rPr>
          <w:rStyle w:val="w"/>
        </w:rPr>
        <w:t xml:space="preserve">            </w:t>
      </w:r>
      <w:r>
        <w:rPr>
          <w:rStyle w:val="nl"/>
        </w:rPr>
        <w:t>"listTime"</w:t>
      </w:r>
      <w:r>
        <w:rPr>
          <w:rStyle w:val="p"/>
        </w:rPr>
        <w:t>:</w:t>
      </w:r>
      <w:r>
        <w:rPr>
          <w:rStyle w:val="w"/>
        </w:rPr>
        <w:t xml:space="preserve"> </w:t>
      </w:r>
      <w:r>
        <w:rPr>
          <w:rStyle w:val="s2"/>
        </w:rPr>
        <w:t>"1704876947000"</w:t>
      </w:r>
      <w:r>
        <w:rPr>
          <w:rStyle w:val="p"/>
        </w:rPr>
        <w:t>,</w:t>
      </w:r>
    </w:p>
    <w:p w:rsidR="00000000" w:rsidRDefault="00000000">
      <w:pPr>
        <w:pStyle w:val="HTML0"/>
        <w:divId w:val="90050572"/>
        <w:rPr>
          <w:rStyle w:val="w"/>
        </w:rPr>
      </w:pPr>
      <w:r>
        <w:rPr>
          <w:rStyle w:val="w"/>
        </w:rPr>
        <w:t xml:space="preserve">            </w:t>
      </w:r>
      <w:r>
        <w:rPr>
          <w:rStyle w:val="nl"/>
        </w:rPr>
        <w:t>"lotSz"</w:t>
      </w:r>
      <w:r>
        <w:rPr>
          <w:rStyle w:val="p"/>
        </w:rPr>
        <w:t>:</w:t>
      </w:r>
      <w:r>
        <w:rPr>
          <w:rStyle w:val="w"/>
        </w:rPr>
        <w:t xml:space="preserve"> </w:t>
      </w:r>
      <w:r>
        <w:rPr>
          <w:rStyle w:val="s2"/>
        </w:rPr>
        <w:t>"0.00000001"</w:t>
      </w:r>
      <w:r>
        <w:rPr>
          <w:rStyle w:val="p"/>
        </w:rPr>
        <w:t>,</w:t>
      </w:r>
    </w:p>
    <w:p w:rsidR="00000000" w:rsidRDefault="00000000">
      <w:pPr>
        <w:pStyle w:val="HTML0"/>
        <w:divId w:val="90050572"/>
        <w:rPr>
          <w:rStyle w:val="w"/>
        </w:rPr>
      </w:pPr>
      <w:r>
        <w:rPr>
          <w:rStyle w:val="w"/>
        </w:rPr>
        <w:t xml:space="preserve">            </w:t>
      </w:r>
      <w:r>
        <w:rPr>
          <w:rStyle w:val="nl"/>
        </w:rPr>
        <w:t>"maxIcebergSz"</w:t>
      </w:r>
      <w:r>
        <w:rPr>
          <w:rStyle w:val="p"/>
        </w:rPr>
        <w:t>:</w:t>
      </w:r>
      <w:r>
        <w:rPr>
          <w:rStyle w:val="w"/>
        </w:rPr>
        <w:t xml:space="preserve"> </w:t>
      </w:r>
      <w:r>
        <w:rPr>
          <w:rStyle w:val="s2"/>
        </w:rPr>
        <w:t>"9999999999.0000000000000000"</w:t>
      </w:r>
      <w:r>
        <w:rPr>
          <w:rStyle w:val="p"/>
        </w:rPr>
        <w:t>,</w:t>
      </w:r>
    </w:p>
    <w:p w:rsidR="00000000" w:rsidRDefault="00000000">
      <w:pPr>
        <w:pStyle w:val="HTML0"/>
        <w:divId w:val="90050572"/>
        <w:rPr>
          <w:rStyle w:val="w"/>
        </w:rPr>
      </w:pPr>
      <w:r>
        <w:rPr>
          <w:rStyle w:val="w"/>
        </w:rPr>
        <w:t xml:space="preserve">            </w:t>
      </w:r>
      <w:r>
        <w:rPr>
          <w:rStyle w:val="nl"/>
        </w:rPr>
        <w:t>"maxLmtAmt"</w:t>
      </w:r>
      <w:r>
        <w:rPr>
          <w:rStyle w:val="p"/>
        </w:rPr>
        <w:t>:</w:t>
      </w:r>
      <w:r>
        <w:rPr>
          <w:rStyle w:val="w"/>
        </w:rPr>
        <w:t xml:space="preserve"> </w:t>
      </w:r>
      <w:r>
        <w:rPr>
          <w:rStyle w:val="s2"/>
        </w:rPr>
        <w:t>"1000000"</w:t>
      </w:r>
      <w:r>
        <w:rPr>
          <w:rStyle w:val="p"/>
        </w:rPr>
        <w:t>,</w:t>
      </w:r>
    </w:p>
    <w:p w:rsidR="00000000" w:rsidRDefault="00000000">
      <w:pPr>
        <w:pStyle w:val="HTML0"/>
        <w:divId w:val="90050572"/>
        <w:rPr>
          <w:rStyle w:val="w"/>
        </w:rPr>
      </w:pPr>
      <w:r>
        <w:rPr>
          <w:rStyle w:val="w"/>
        </w:rPr>
        <w:t xml:space="preserve">            </w:t>
      </w:r>
      <w:r>
        <w:rPr>
          <w:rStyle w:val="nl"/>
        </w:rPr>
        <w:t>"maxLmtSz"</w:t>
      </w:r>
      <w:r>
        <w:rPr>
          <w:rStyle w:val="p"/>
        </w:rPr>
        <w:t>:</w:t>
      </w:r>
      <w:r>
        <w:rPr>
          <w:rStyle w:val="w"/>
        </w:rPr>
        <w:t xml:space="preserve"> </w:t>
      </w:r>
      <w:r>
        <w:rPr>
          <w:rStyle w:val="s2"/>
        </w:rPr>
        <w:t>"9999999999"</w:t>
      </w:r>
      <w:r>
        <w:rPr>
          <w:rStyle w:val="p"/>
        </w:rPr>
        <w:t>,</w:t>
      </w:r>
    </w:p>
    <w:p w:rsidR="00000000" w:rsidRDefault="00000000">
      <w:pPr>
        <w:pStyle w:val="HTML0"/>
        <w:divId w:val="90050572"/>
        <w:rPr>
          <w:rStyle w:val="w"/>
        </w:rPr>
      </w:pPr>
      <w:r>
        <w:rPr>
          <w:rStyle w:val="w"/>
        </w:rPr>
        <w:t xml:space="preserve">            </w:t>
      </w:r>
      <w:r>
        <w:rPr>
          <w:rStyle w:val="nl"/>
        </w:rPr>
        <w:t>"maxMktAmt"</w:t>
      </w:r>
      <w:r>
        <w:rPr>
          <w:rStyle w:val="p"/>
        </w:rPr>
        <w:t>:</w:t>
      </w:r>
      <w:r>
        <w:rPr>
          <w:rStyle w:val="w"/>
        </w:rPr>
        <w:t xml:space="preserve"> </w:t>
      </w:r>
      <w:r>
        <w:rPr>
          <w:rStyle w:val="s2"/>
        </w:rPr>
        <w:t>"1000000"</w:t>
      </w:r>
      <w:r>
        <w:rPr>
          <w:rStyle w:val="p"/>
        </w:rPr>
        <w:t>,</w:t>
      </w:r>
    </w:p>
    <w:p w:rsidR="00000000" w:rsidRDefault="00000000">
      <w:pPr>
        <w:pStyle w:val="HTML0"/>
        <w:divId w:val="90050572"/>
        <w:rPr>
          <w:rStyle w:val="w"/>
        </w:rPr>
      </w:pPr>
      <w:r>
        <w:rPr>
          <w:rStyle w:val="w"/>
        </w:rPr>
        <w:t xml:space="preserve">            </w:t>
      </w:r>
      <w:r>
        <w:rPr>
          <w:rStyle w:val="nl"/>
        </w:rPr>
        <w:t>"maxMktSz"</w:t>
      </w:r>
      <w:r>
        <w:rPr>
          <w:rStyle w:val="p"/>
        </w:rPr>
        <w:t>:</w:t>
      </w:r>
      <w:r>
        <w:rPr>
          <w:rStyle w:val="w"/>
        </w:rPr>
        <w:t xml:space="preserve"> </w:t>
      </w:r>
      <w:r>
        <w:rPr>
          <w:rStyle w:val="s2"/>
        </w:rPr>
        <w:t>"1000000"</w:t>
      </w:r>
      <w:r>
        <w:rPr>
          <w:rStyle w:val="p"/>
        </w:rPr>
        <w:t>,</w:t>
      </w:r>
    </w:p>
    <w:p w:rsidR="00000000" w:rsidRDefault="00000000">
      <w:pPr>
        <w:pStyle w:val="HTML0"/>
        <w:divId w:val="90050572"/>
        <w:rPr>
          <w:rStyle w:val="w"/>
        </w:rPr>
      </w:pPr>
      <w:r>
        <w:rPr>
          <w:rStyle w:val="w"/>
        </w:rPr>
        <w:t xml:space="preserve">            </w:t>
      </w:r>
      <w:r>
        <w:rPr>
          <w:rStyle w:val="nl"/>
        </w:rPr>
        <w:t>"maxStopSz"</w:t>
      </w:r>
      <w:r>
        <w:rPr>
          <w:rStyle w:val="p"/>
        </w:rPr>
        <w:t>:</w:t>
      </w:r>
      <w:r>
        <w:rPr>
          <w:rStyle w:val="w"/>
        </w:rPr>
        <w:t xml:space="preserve"> </w:t>
      </w:r>
      <w:r>
        <w:rPr>
          <w:rStyle w:val="s2"/>
        </w:rPr>
        <w:t>"1000000"</w:t>
      </w:r>
      <w:r>
        <w:rPr>
          <w:rStyle w:val="p"/>
        </w:rPr>
        <w:t>,</w:t>
      </w:r>
    </w:p>
    <w:p w:rsidR="00000000" w:rsidRDefault="00000000">
      <w:pPr>
        <w:pStyle w:val="HTML0"/>
        <w:divId w:val="90050572"/>
        <w:rPr>
          <w:rStyle w:val="w"/>
        </w:rPr>
      </w:pPr>
      <w:r>
        <w:rPr>
          <w:rStyle w:val="w"/>
        </w:rPr>
        <w:t xml:space="preserve">            </w:t>
      </w:r>
      <w:r>
        <w:rPr>
          <w:rStyle w:val="nl"/>
        </w:rPr>
        <w:t>"maxTriggerSz"</w:t>
      </w:r>
      <w:r>
        <w:rPr>
          <w:rStyle w:val="p"/>
        </w:rPr>
        <w:t>:</w:t>
      </w:r>
      <w:r>
        <w:rPr>
          <w:rStyle w:val="w"/>
        </w:rPr>
        <w:t xml:space="preserve"> </w:t>
      </w:r>
      <w:r>
        <w:rPr>
          <w:rStyle w:val="s2"/>
        </w:rPr>
        <w:t>"9999999999.0000000000000000"</w:t>
      </w:r>
      <w:r>
        <w:rPr>
          <w:rStyle w:val="p"/>
        </w:rPr>
        <w:t>,</w:t>
      </w:r>
    </w:p>
    <w:p w:rsidR="00000000" w:rsidRDefault="00000000">
      <w:pPr>
        <w:pStyle w:val="HTML0"/>
        <w:divId w:val="90050572"/>
        <w:rPr>
          <w:rStyle w:val="w"/>
        </w:rPr>
      </w:pPr>
      <w:r>
        <w:rPr>
          <w:rStyle w:val="w"/>
        </w:rPr>
        <w:t xml:space="preserve">            </w:t>
      </w:r>
      <w:r>
        <w:rPr>
          <w:rStyle w:val="nl"/>
        </w:rPr>
        <w:t>"maxTwapSz"</w:t>
      </w:r>
      <w:r>
        <w:rPr>
          <w:rStyle w:val="p"/>
        </w:rPr>
        <w:t>:</w:t>
      </w:r>
      <w:r>
        <w:rPr>
          <w:rStyle w:val="w"/>
        </w:rPr>
        <w:t xml:space="preserve"> </w:t>
      </w:r>
      <w:r>
        <w:rPr>
          <w:rStyle w:val="s2"/>
        </w:rPr>
        <w:t>"9999999999.0000000000000000"</w:t>
      </w:r>
      <w:r>
        <w:rPr>
          <w:rStyle w:val="p"/>
        </w:rPr>
        <w:t>,</w:t>
      </w:r>
    </w:p>
    <w:p w:rsidR="00000000" w:rsidRDefault="00000000">
      <w:pPr>
        <w:pStyle w:val="HTML0"/>
        <w:divId w:val="90050572"/>
        <w:rPr>
          <w:rStyle w:val="w"/>
        </w:rPr>
      </w:pPr>
      <w:r>
        <w:rPr>
          <w:rStyle w:val="w"/>
        </w:rPr>
        <w:t xml:space="preserve">            </w:t>
      </w:r>
      <w:r>
        <w:rPr>
          <w:rStyle w:val="nl"/>
        </w:rPr>
        <w:t>"minSz"</w:t>
      </w:r>
      <w:r>
        <w:rPr>
          <w:rStyle w:val="p"/>
        </w:rPr>
        <w:t>:</w:t>
      </w:r>
      <w:r>
        <w:rPr>
          <w:rStyle w:val="w"/>
        </w:rPr>
        <w:t xml:space="preserve"> </w:t>
      </w:r>
      <w:r>
        <w:rPr>
          <w:rStyle w:val="s2"/>
        </w:rPr>
        <w:t>"0.00001"</w:t>
      </w:r>
      <w:r>
        <w:rPr>
          <w:rStyle w:val="p"/>
        </w:rPr>
        <w:t>,</w:t>
      </w:r>
    </w:p>
    <w:p w:rsidR="00000000" w:rsidRDefault="00000000">
      <w:pPr>
        <w:pStyle w:val="HTML0"/>
        <w:divId w:val="90050572"/>
        <w:rPr>
          <w:rStyle w:val="w"/>
        </w:rPr>
      </w:pPr>
      <w:r>
        <w:rPr>
          <w:rStyle w:val="w"/>
        </w:rPr>
        <w:t xml:space="preserve">            </w:t>
      </w:r>
      <w:r>
        <w:rPr>
          <w:rStyle w:val="nl"/>
        </w:rPr>
        <w:t>"optType"</w:t>
      </w:r>
      <w:r>
        <w:rPr>
          <w:rStyle w:val="p"/>
        </w:rPr>
        <w:t>:</w:t>
      </w:r>
      <w:r>
        <w:rPr>
          <w:rStyle w:val="w"/>
        </w:rPr>
        <w:t xml:space="preserve"> </w:t>
      </w:r>
      <w:r>
        <w:rPr>
          <w:rStyle w:val="s2"/>
        </w:rPr>
        <w:t>""</w:t>
      </w:r>
      <w:r>
        <w:rPr>
          <w:rStyle w:val="p"/>
        </w:rPr>
        <w:t>,</w:t>
      </w:r>
    </w:p>
    <w:p w:rsidR="00000000" w:rsidRDefault="00000000">
      <w:pPr>
        <w:pStyle w:val="HTML0"/>
        <w:divId w:val="90050572"/>
        <w:rPr>
          <w:rStyle w:val="w"/>
        </w:rPr>
      </w:pPr>
      <w:r>
        <w:rPr>
          <w:rStyle w:val="w"/>
        </w:rPr>
        <w:t xml:space="preserve">            </w:t>
      </w:r>
      <w:r>
        <w:rPr>
          <w:rStyle w:val="nl"/>
        </w:rPr>
        <w:t>"quoteCcy"</w:t>
      </w:r>
      <w:r>
        <w:rPr>
          <w:rStyle w:val="p"/>
        </w:rPr>
        <w:t>:</w:t>
      </w:r>
      <w:r>
        <w:rPr>
          <w:rStyle w:val="w"/>
        </w:rPr>
        <w:t xml:space="preserve"> </w:t>
      </w:r>
      <w:r>
        <w:rPr>
          <w:rStyle w:val="s2"/>
        </w:rPr>
        <w:t>"EUR"</w:t>
      </w:r>
      <w:r>
        <w:rPr>
          <w:rStyle w:val="p"/>
        </w:rPr>
        <w:t>,</w:t>
      </w:r>
    </w:p>
    <w:p w:rsidR="00000000" w:rsidRDefault="00000000">
      <w:pPr>
        <w:pStyle w:val="HTML0"/>
        <w:divId w:val="90050572"/>
        <w:rPr>
          <w:rStyle w:val="w"/>
        </w:rPr>
      </w:pPr>
      <w:r>
        <w:rPr>
          <w:rStyle w:val="w"/>
        </w:rPr>
        <w:t xml:space="preserve">            </w:t>
      </w:r>
      <w:r>
        <w:rPr>
          <w:rStyle w:val="nl"/>
        </w:rPr>
        <w:t>"settleCcy"</w:t>
      </w:r>
      <w:r>
        <w:rPr>
          <w:rStyle w:val="p"/>
        </w:rPr>
        <w:t>:</w:t>
      </w:r>
      <w:r>
        <w:rPr>
          <w:rStyle w:val="w"/>
        </w:rPr>
        <w:t xml:space="preserve"> </w:t>
      </w:r>
      <w:r>
        <w:rPr>
          <w:rStyle w:val="s2"/>
        </w:rPr>
        <w:t>""</w:t>
      </w:r>
      <w:r>
        <w:rPr>
          <w:rStyle w:val="p"/>
        </w:rPr>
        <w:t>,</w:t>
      </w:r>
    </w:p>
    <w:p w:rsidR="00000000" w:rsidRDefault="00000000">
      <w:pPr>
        <w:pStyle w:val="HTML0"/>
        <w:divId w:val="90050572"/>
        <w:rPr>
          <w:rStyle w:val="w"/>
        </w:rPr>
      </w:pPr>
      <w:r>
        <w:rPr>
          <w:rStyle w:val="w"/>
        </w:rPr>
        <w:t xml:space="preserve">            </w:t>
      </w:r>
      <w:r>
        <w:rPr>
          <w:rStyle w:val="nl"/>
        </w:rPr>
        <w:t>"state"</w:t>
      </w:r>
      <w:r>
        <w:rPr>
          <w:rStyle w:val="p"/>
        </w:rPr>
        <w:t>:</w:t>
      </w:r>
      <w:r>
        <w:rPr>
          <w:rStyle w:val="w"/>
        </w:rPr>
        <w:t xml:space="preserve"> </w:t>
      </w:r>
      <w:r>
        <w:rPr>
          <w:rStyle w:val="s2"/>
        </w:rPr>
        <w:t>"live"</w:t>
      </w:r>
      <w:r>
        <w:rPr>
          <w:rStyle w:val="p"/>
        </w:rPr>
        <w:t>,</w:t>
      </w:r>
    </w:p>
    <w:p w:rsidR="00000000" w:rsidRDefault="00000000">
      <w:pPr>
        <w:pStyle w:val="HTML0"/>
        <w:divId w:val="90050572"/>
        <w:rPr>
          <w:rStyle w:val="w"/>
        </w:rPr>
      </w:pPr>
      <w:r>
        <w:rPr>
          <w:rStyle w:val="w"/>
        </w:rPr>
        <w:t xml:space="preserve">            </w:t>
      </w:r>
      <w:r>
        <w:rPr>
          <w:rStyle w:val="nl"/>
        </w:rPr>
        <w:t>"ruleType"</w:t>
      </w:r>
      <w:r>
        <w:rPr>
          <w:rStyle w:val="p"/>
        </w:rPr>
        <w:t>:</w:t>
      </w:r>
      <w:r>
        <w:rPr>
          <w:rStyle w:val="w"/>
        </w:rPr>
        <w:t xml:space="preserve"> </w:t>
      </w:r>
      <w:r>
        <w:rPr>
          <w:rStyle w:val="s2"/>
        </w:rPr>
        <w:t>"normal"</w:t>
      </w:r>
      <w:r>
        <w:rPr>
          <w:rStyle w:val="p"/>
        </w:rPr>
        <w:t>,</w:t>
      </w:r>
    </w:p>
    <w:p w:rsidR="00000000" w:rsidRDefault="00000000">
      <w:pPr>
        <w:pStyle w:val="HTML0"/>
        <w:divId w:val="90050572"/>
        <w:rPr>
          <w:rStyle w:val="w"/>
        </w:rPr>
      </w:pPr>
      <w:r>
        <w:rPr>
          <w:rStyle w:val="w"/>
        </w:rPr>
        <w:t xml:space="preserve">            </w:t>
      </w:r>
      <w:r>
        <w:rPr>
          <w:rStyle w:val="nl"/>
        </w:rPr>
        <w:t>"stk"</w:t>
      </w:r>
      <w:r>
        <w:rPr>
          <w:rStyle w:val="p"/>
        </w:rPr>
        <w:t>:</w:t>
      </w:r>
      <w:r>
        <w:rPr>
          <w:rStyle w:val="w"/>
        </w:rPr>
        <w:t xml:space="preserve"> </w:t>
      </w:r>
      <w:r>
        <w:rPr>
          <w:rStyle w:val="s2"/>
        </w:rPr>
        <w:t>""</w:t>
      </w:r>
      <w:r>
        <w:rPr>
          <w:rStyle w:val="p"/>
        </w:rPr>
        <w:t>,</w:t>
      </w:r>
    </w:p>
    <w:p w:rsidR="00000000" w:rsidRDefault="00000000">
      <w:pPr>
        <w:pStyle w:val="HTML0"/>
        <w:divId w:val="90050572"/>
        <w:rPr>
          <w:rStyle w:val="w"/>
        </w:rPr>
      </w:pPr>
      <w:r>
        <w:rPr>
          <w:rStyle w:val="w"/>
        </w:rPr>
        <w:lastRenderedPageBreak/>
        <w:t xml:space="preserve">            </w:t>
      </w:r>
      <w:r>
        <w:rPr>
          <w:rStyle w:val="nl"/>
        </w:rPr>
        <w:t>"tickSz"</w:t>
      </w:r>
      <w:r>
        <w:rPr>
          <w:rStyle w:val="p"/>
        </w:rPr>
        <w:t>:</w:t>
      </w:r>
      <w:r>
        <w:rPr>
          <w:rStyle w:val="w"/>
        </w:rPr>
        <w:t xml:space="preserve"> </w:t>
      </w:r>
      <w:r>
        <w:rPr>
          <w:rStyle w:val="s2"/>
        </w:rPr>
        <w:t>"1"</w:t>
      </w:r>
      <w:r>
        <w:rPr>
          <w:rStyle w:val="p"/>
        </w:rPr>
        <w:t>,</w:t>
      </w:r>
    </w:p>
    <w:p w:rsidR="00000000" w:rsidRDefault="00000000">
      <w:pPr>
        <w:pStyle w:val="HTML0"/>
        <w:divId w:val="90050572"/>
        <w:rPr>
          <w:rStyle w:val="w"/>
        </w:rPr>
      </w:pPr>
      <w:r>
        <w:rPr>
          <w:rStyle w:val="w"/>
        </w:rPr>
        <w:t xml:space="preserve">            </w:t>
      </w:r>
      <w:r>
        <w:rPr>
          <w:rStyle w:val="nl"/>
        </w:rPr>
        <w:t>"uly"</w:t>
      </w:r>
      <w:r>
        <w:rPr>
          <w:rStyle w:val="p"/>
        </w:rPr>
        <w:t>:</w:t>
      </w:r>
      <w:r>
        <w:rPr>
          <w:rStyle w:val="w"/>
        </w:rPr>
        <w:t xml:space="preserve"> </w:t>
      </w:r>
      <w:r>
        <w:rPr>
          <w:rStyle w:val="s2"/>
        </w:rPr>
        <w:t>""</w:t>
      </w:r>
    </w:p>
    <w:p w:rsidR="00000000" w:rsidRDefault="00000000">
      <w:pPr>
        <w:pStyle w:val="HTML0"/>
        <w:divId w:val="90050572"/>
        <w:rPr>
          <w:rStyle w:val="w"/>
        </w:rPr>
      </w:pPr>
      <w:r>
        <w:rPr>
          <w:rStyle w:val="w"/>
        </w:rPr>
        <w:t xml:space="preserve">        </w:t>
      </w:r>
      <w:r>
        <w:rPr>
          <w:rStyle w:val="p"/>
        </w:rPr>
        <w:t>}</w:t>
      </w:r>
    </w:p>
    <w:p w:rsidR="00000000" w:rsidRDefault="00000000">
      <w:pPr>
        <w:pStyle w:val="HTML0"/>
        <w:divId w:val="90050572"/>
        <w:rPr>
          <w:rStyle w:val="w"/>
        </w:rPr>
      </w:pPr>
      <w:r>
        <w:rPr>
          <w:rStyle w:val="w"/>
        </w:rPr>
        <w:t xml:space="preserve">    </w:t>
      </w:r>
      <w:r>
        <w:rPr>
          <w:rStyle w:val="p"/>
        </w:rPr>
        <w:t>],</w:t>
      </w:r>
    </w:p>
    <w:p w:rsidR="00000000" w:rsidRDefault="00000000">
      <w:pPr>
        <w:pStyle w:val="HTML0"/>
        <w:divId w:val="90050572"/>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90050572"/>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780"/>
        <w:gridCol w:w="577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 xml:space="preserve">Instrument ID, e.g. </w:t>
            </w:r>
            <w:r>
              <w:rPr>
                <w:rStyle w:val="HTML"/>
              </w:rPr>
              <w:t>BTC-USD-SWAP</w:t>
            </w:r>
          </w:p>
        </w:tc>
      </w:tr>
      <w:tr w:rsidR="00000000">
        <w:trPr>
          <w:divId w:val="175387555"/>
          <w:tblCellSpacing w:w="15" w:type="dxa"/>
        </w:trPr>
        <w:tc>
          <w:tcPr>
            <w:tcW w:w="0" w:type="auto"/>
            <w:vAlign w:val="center"/>
            <w:hideMark/>
          </w:tcPr>
          <w:p w:rsidR="00000000" w:rsidRDefault="00000000">
            <w:r>
              <w:t>uly</w:t>
            </w:r>
          </w:p>
        </w:tc>
        <w:tc>
          <w:tcPr>
            <w:tcW w:w="0" w:type="auto"/>
            <w:vAlign w:val="center"/>
            <w:hideMark/>
          </w:tcPr>
          <w:p w:rsidR="00000000" w:rsidRDefault="00000000">
            <w:r>
              <w:t>String</w:t>
            </w:r>
          </w:p>
        </w:tc>
        <w:tc>
          <w:tcPr>
            <w:tcW w:w="0" w:type="auto"/>
            <w:vAlign w:val="center"/>
            <w:hideMark/>
          </w:tcPr>
          <w:p w:rsidR="00000000" w:rsidRDefault="00000000">
            <w:r>
              <w:t xml:space="preserve">Underlying, e.g. </w:t>
            </w:r>
            <w:r>
              <w:rPr>
                <w:rStyle w:val="HTML"/>
              </w:rPr>
              <w:t>BTC-USD</w:t>
            </w:r>
            <w:r>
              <w:t xml:space="preserve"> </w:t>
            </w:r>
            <w:r>
              <w:br/>
              <w:t xml:space="preserve">Only applicable to </w:t>
            </w:r>
            <w:r>
              <w:rPr>
                <w:rStyle w:val="HTML"/>
              </w:rPr>
              <w:t>MARGIN/FUTURES</w:t>
            </w:r>
            <w:r>
              <w:t>/</w:t>
            </w:r>
            <w:r>
              <w:rPr>
                <w:rStyle w:val="HTML"/>
              </w:rPr>
              <w:t>SWAP</w:t>
            </w:r>
            <w:r>
              <w:t>/</w:t>
            </w:r>
            <w:r>
              <w:rPr>
                <w:rStyle w:val="HTML"/>
              </w:rPr>
              <w:t>OPTION</w:t>
            </w:r>
          </w:p>
        </w:tc>
      </w:tr>
      <w:tr w:rsidR="00000000">
        <w:trPr>
          <w:divId w:val="175387555"/>
          <w:tblCellSpacing w:w="15" w:type="dxa"/>
        </w:trPr>
        <w:tc>
          <w:tcPr>
            <w:tcW w:w="0" w:type="auto"/>
            <w:vAlign w:val="center"/>
            <w:hideMark/>
          </w:tcPr>
          <w:p w:rsidR="00000000" w:rsidRDefault="00000000">
            <w:r>
              <w:t>instFamily</w:t>
            </w:r>
          </w:p>
        </w:tc>
        <w:tc>
          <w:tcPr>
            <w:tcW w:w="0" w:type="auto"/>
            <w:vAlign w:val="center"/>
            <w:hideMark/>
          </w:tcPr>
          <w:p w:rsidR="00000000" w:rsidRDefault="00000000">
            <w:r>
              <w:t>String</w:t>
            </w:r>
          </w:p>
        </w:tc>
        <w:tc>
          <w:tcPr>
            <w:tcW w:w="0" w:type="auto"/>
            <w:vAlign w:val="center"/>
            <w:hideMark/>
          </w:tcPr>
          <w:p w:rsidR="00000000" w:rsidRDefault="00000000">
            <w:r>
              <w:t xml:space="preserve">Instrument family, e.g. </w:t>
            </w:r>
            <w:r>
              <w:rPr>
                <w:rStyle w:val="HTML"/>
              </w:rPr>
              <w:t>BTC-USD</w:t>
            </w:r>
            <w:r>
              <w:t xml:space="preserve"> </w:t>
            </w:r>
            <w:r>
              <w:br/>
              <w:t xml:space="preserve">Only applicable to </w:t>
            </w:r>
            <w:r>
              <w:rPr>
                <w:rStyle w:val="HTML"/>
              </w:rPr>
              <w:t>MARGIN/FUTURES</w:t>
            </w:r>
            <w:r>
              <w:t>/</w:t>
            </w:r>
            <w:r>
              <w:rPr>
                <w:rStyle w:val="HTML"/>
              </w:rPr>
              <w:t>SWAP</w:t>
            </w:r>
            <w:r>
              <w:t>/</w:t>
            </w:r>
            <w:r>
              <w:rPr>
                <w:rStyle w:val="HTML"/>
              </w:rPr>
              <w:t>OPTION</w:t>
            </w:r>
          </w:p>
        </w:tc>
      </w:tr>
      <w:tr w:rsidR="00000000">
        <w:trPr>
          <w:divId w:val="175387555"/>
          <w:tblCellSpacing w:w="15" w:type="dxa"/>
        </w:trPr>
        <w:tc>
          <w:tcPr>
            <w:tcW w:w="0" w:type="auto"/>
            <w:vAlign w:val="center"/>
            <w:hideMark/>
          </w:tcPr>
          <w:p w:rsidR="00000000" w:rsidRDefault="00000000">
            <w:r>
              <w:t>baseCcy</w:t>
            </w:r>
          </w:p>
        </w:tc>
        <w:tc>
          <w:tcPr>
            <w:tcW w:w="0" w:type="auto"/>
            <w:vAlign w:val="center"/>
            <w:hideMark/>
          </w:tcPr>
          <w:p w:rsidR="00000000" w:rsidRDefault="00000000">
            <w:r>
              <w:t>String</w:t>
            </w:r>
          </w:p>
        </w:tc>
        <w:tc>
          <w:tcPr>
            <w:tcW w:w="0" w:type="auto"/>
            <w:vAlign w:val="center"/>
            <w:hideMark/>
          </w:tcPr>
          <w:p w:rsidR="00000000" w:rsidRDefault="00000000">
            <w:r>
              <w:t xml:space="preserve">Base currency, e.g. </w:t>
            </w:r>
            <w:r>
              <w:rPr>
                <w:rStyle w:val="HTML"/>
              </w:rPr>
              <w:t>BTC</w:t>
            </w:r>
            <w:r>
              <w:t xml:space="preserve"> in</w:t>
            </w:r>
            <w:r>
              <w:rPr>
                <w:rStyle w:val="HTML"/>
              </w:rPr>
              <w:t>BTC-USDT</w:t>
            </w:r>
            <w:r>
              <w:t xml:space="preserve"> </w:t>
            </w:r>
            <w:r>
              <w:br/>
              <w:t xml:space="preserve">Only applicable to </w:t>
            </w:r>
            <w:r>
              <w:rPr>
                <w:rStyle w:val="HTML"/>
              </w:rPr>
              <w:t>SPOT</w:t>
            </w:r>
            <w:r>
              <w:t>/</w:t>
            </w:r>
            <w:r>
              <w:rPr>
                <w:rStyle w:val="HTML"/>
              </w:rPr>
              <w:t>MARGIN</w:t>
            </w:r>
          </w:p>
        </w:tc>
      </w:tr>
      <w:tr w:rsidR="00000000">
        <w:trPr>
          <w:divId w:val="175387555"/>
          <w:tblCellSpacing w:w="15" w:type="dxa"/>
        </w:trPr>
        <w:tc>
          <w:tcPr>
            <w:tcW w:w="0" w:type="auto"/>
            <w:vAlign w:val="center"/>
            <w:hideMark/>
          </w:tcPr>
          <w:p w:rsidR="00000000" w:rsidRDefault="00000000">
            <w:r>
              <w:t>quoteCcy</w:t>
            </w:r>
          </w:p>
        </w:tc>
        <w:tc>
          <w:tcPr>
            <w:tcW w:w="0" w:type="auto"/>
            <w:vAlign w:val="center"/>
            <w:hideMark/>
          </w:tcPr>
          <w:p w:rsidR="00000000" w:rsidRDefault="00000000">
            <w:r>
              <w:t>String</w:t>
            </w:r>
          </w:p>
        </w:tc>
        <w:tc>
          <w:tcPr>
            <w:tcW w:w="0" w:type="auto"/>
            <w:vAlign w:val="center"/>
            <w:hideMark/>
          </w:tcPr>
          <w:p w:rsidR="00000000" w:rsidRDefault="00000000">
            <w:r>
              <w:t xml:space="preserve">Quote currency, e.g. </w:t>
            </w:r>
            <w:r>
              <w:rPr>
                <w:rStyle w:val="HTML"/>
              </w:rPr>
              <w:t>USDT</w:t>
            </w:r>
            <w:r>
              <w:t xml:space="preserve"> in </w:t>
            </w:r>
            <w:r>
              <w:rPr>
                <w:rStyle w:val="HTML"/>
              </w:rPr>
              <w:t>BTC-USDT</w:t>
            </w:r>
            <w:r>
              <w:t xml:space="preserve"> </w:t>
            </w:r>
            <w:r>
              <w:br/>
              <w:t xml:space="preserve">Only applicable to </w:t>
            </w:r>
            <w:r>
              <w:rPr>
                <w:rStyle w:val="HTML"/>
              </w:rPr>
              <w:t>SPOT</w:t>
            </w:r>
            <w:r>
              <w:t>/</w:t>
            </w:r>
            <w:r>
              <w:rPr>
                <w:rStyle w:val="HTML"/>
              </w:rPr>
              <w:t>MARGIN</w:t>
            </w:r>
          </w:p>
        </w:tc>
      </w:tr>
      <w:tr w:rsidR="00000000">
        <w:trPr>
          <w:divId w:val="175387555"/>
          <w:tblCellSpacing w:w="15" w:type="dxa"/>
        </w:trPr>
        <w:tc>
          <w:tcPr>
            <w:tcW w:w="0" w:type="auto"/>
            <w:vAlign w:val="center"/>
            <w:hideMark/>
          </w:tcPr>
          <w:p w:rsidR="00000000" w:rsidRDefault="00000000">
            <w:r>
              <w:t>settleCcy</w:t>
            </w:r>
          </w:p>
        </w:tc>
        <w:tc>
          <w:tcPr>
            <w:tcW w:w="0" w:type="auto"/>
            <w:vAlign w:val="center"/>
            <w:hideMark/>
          </w:tcPr>
          <w:p w:rsidR="00000000" w:rsidRDefault="00000000">
            <w:r>
              <w:t>String</w:t>
            </w:r>
          </w:p>
        </w:tc>
        <w:tc>
          <w:tcPr>
            <w:tcW w:w="0" w:type="auto"/>
            <w:vAlign w:val="center"/>
            <w:hideMark/>
          </w:tcPr>
          <w:p w:rsidR="00000000" w:rsidRDefault="00000000">
            <w:r>
              <w:t xml:space="preserve">Settlement and margin currency, e.g. </w:t>
            </w:r>
            <w:r>
              <w:rPr>
                <w:rStyle w:val="HTML"/>
              </w:rPr>
              <w:t>BTC</w:t>
            </w:r>
            <w:r>
              <w:t xml:space="preserve"> </w:t>
            </w:r>
            <w:r>
              <w:br/>
              <w:t xml:space="preserve">Only applicable to </w:t>
            </w:r>
            <w:r>
              <w:rPr>
                <w:rStyle w:val="HTML"/>
              </w:rPr>
              <w:t>FUTURES</w:t>
            </w:r>
            <w:r>
              <w:t>/</w:t>
            </w:r>
            <w:r>
              <w:rPr>
                <w:rStyle w:val="HTML"/>
              </w:rPr>
              <w:t>SWAP</w:t>
            </w:r>
            <w:r>
              <w:t>/</w:t>
            </w:r>
            <w:r>
              <w:rPr>
                <w:rStyle w:val="HTML"/>
              </w:rPr>
              <w:t>OPTION</w:t>
            </w:r>
          </w:p>
        </w:tc>
      </w:tr>
      <w:tr w:rsidR="00000000">
        <w:trPr>
          <w:divId w:val="175387555"/>
          <w:tblCellSpacing w:w="15" w:type="dxa"/>
        </w:trPr>
        <w:tc>
          <w:tcPr>
            <w:tcW w:w="0" w:type="auto"/>
            <w:vAlign w:val="center"/>
            <w:hideMark/>
          </w:tcPr>
          <w:p w:rsidR="00000000" w:rsidRDefault="00000000">
            <w:r>
              <w:t>ctVal</w:t>
            </w:r>
          </w:p>
        </w:tc>
        <w:tc>
          <w:tcPr>
            <w:tcW w:w="0" w:type="auto"/>
            <w:vAlign w:val="center"/>
            <w:hideMark/>
          </w:tcPr>
          <w:p w:rsidR="00000000" w:rsidRDefault="00000000">
            <w:r>
              <w:t>String</w:t>
            </w:r>
          </w:p>
        </w:tc>
        <w:tc>
          <w:tcPr>
            <w:tcW w:w="0" w:type="auto"/>
            <w:vAlign w:val="center"/>
            <w:hideMark/>
          </w:tcPr>
          <w:p w:rsidR="00000000" w:rsidRDefault="00000000">
            <w:r>
              <w:t xml:space="preserve">Contract value </w:t>
            </w:r>
            <w:r>
              <w:br/>
              <w:t xml:space="preserve">Only applicable to </w:t>
            </w:r>
            <w:r>
              <w:rPr>
                <w:rStyle w:val="HTML"/>
              </w:rPr>
              <w:t>FUTURES</w:t>
            </w:r>
            <w:r>
              <w:t>/</w:t>
            </w:r>
            <w:r>
              <w:rPr>
                <w:rStyle w:val="HTML"/>
              </w:rPr>
              <w:t>SWAP</w:t>
            </w:r>
            <w:r>
              <w:t>/</w:t>
            </w:r>
            <w:r>
              <w:rPr>
                <w:rStyle w:val="HTML"/>
              </w:rPr>
              <w:t>OPTION</w:t>
            </w:r>
          </w:p>
        </w:tc>
      </w:tr>
      <w:tr w:rsidR="00000000">
        <w:trPr>
          <w:divId w:val="175387555"/>
          <w:tblCellSpacing w:w="15" w:type="dxa"/>
        </w:trPr>
        <w:tc>
          <w:tcPr>
            <w:tcW w:w="0" w:type="auto"/>
            <w:vAlign w:val="center"/>
            <w:hideMark/>
          </w:tcPr>
          <w:p w:rsidR="00000000" w:rsidRDefault="00000000">
            <w:r>
              <w:t>ctMult</w:t>
            </w:r>
          </w:p>
        </w:tc>
        <w:tc>
          <w:tcPr>
            <w:tcW w:w="0" w:type="auto"/>
            <w:vAlign w:val="center"/>
            <w:hideMark/>
          </w:tcPr>
          <w:p w:rsidR="00000000" w:rsidRDefault="00000000">
            <w:r>
              <w:t>String</w:t>
            </w:r>
          </w:p>
        </w:tc>
        <w:tc>
          <w:tcPr>
            <w:tcW w:w="0" w:type="auto"/>
            <w:vAlign w:val="center"/>
            <w:hideMark/>
          </w:tcPr>
          <w:p w:rsidR="00000000" w:rsidRDefault="00000000">
            <w:r>
              <w:t xml:space="preserve">Contract multiplier </w:t>
            </w:r>
            <w:r>
              <w:br/>
              <w:t xml:space="preserve">Only applicable to </w:t>
            </w:r>
            <w:r>
              <w:rPr>
                <w:rStyle w:val="HTML"/>
              </w:rPr>
              <w:t>FUTURES</w:t>
            </w:r>
            <w:r>
              <w:t>/</w:t>
            </w:r>
            <w:r>
              <w:rPr>
                <w:rStyle w:val="HTML"/>
              </w:rPr>
              <w:t>SWAP</w:t>
            </w:r>
            <w:r>
              <w:t>/</w:t>
            </w:r>
            <w:r>
              <w:rPr>
                <w:rStyle w:val="HTML"/>
              </w:rPr>
              <w:t>OPTION</w:t>
            </w:r>
          </w:p>
        </w:tc>
      </w:tr>
      <w:tr w:rsidR="00000000">
        <w:trPr>
          <w:divId w:val="175387555"/>
          <w:tblCellSpacing w:w="15" w:type="dxa"/>
        </w:trPr>
        <w:tc>
          <w:tcPr>
            <w:tcW w:w="0" w:type="auto"/>
            <w:vAlign w:val="center"/>
            <w:hideMark/>
          </w:tcPr>
          <w:p w:rsidR="00000000" w:rsidRDefault="00000000">
            <w:r>
              <w:t>ctValCcy</w:t>
            </w:r>
          </w:p>
        </w:tc>
        <w:tc>
          <w:tcPr>
            <w:tcW w:w="0" w:type="auto"/>
            <w:vAlign w:val="center"/>
            <w:hideMark/>
          </w:tcPr>
          <w:p w:rsidR="00000000" w:rsidRDefault="00000000">
            <w:r>
              <w:t>String</w:t>
            </w:r>
          </w:p>
        </w:tc>
        <w:tc>
          <w:tcPr>
            <w:tcW w:w="0" w:type="auto"/>
            <w:vAlign w:val="center"/>
            <w:hideMark/>
          </w:tcPr>
          <w:p w:rsidR="00000000" w:rsidRDefault="00000000">
            <w:r>
              <w:t xml:space="preserve">Contract value currency </w:t>
            </w:r>
            <w:r>
              <w:br/>
              <w:t xml:space="preserve">Only applicable to </w:t>
            </w:r>
            <w:r>
              <w:rPr>
                <w:rStyle w:val="HTML"/>
              </w:rPr>
              <w:t>FUTURES</w:t>
            </w:r>
            <w:r>
              <w:t>/</w:t>
            </w:r>
            <w:r>
              <w:rPr>
                <w:rStyle w:val="HTML"/>
              </w:rPr>
              <w:t>SWAP</w:t>
            </w:r>
            <w:r>
              <w:t>/</w:t>
            </w:r>
            <w:r>
              <w:rPr>
                <w:rStyle w:val="HTML"/>
              </w:rPr>
              <w:t>OPTION</w:t>
            </w:r>
          </w:p>
        </w:tc>
      </w:tr>
      <w:tr w:rsidR="00000000">
        <w:trPr>
          <w:divId w:val="175387555"/>
          <w:tblCellSpacing w:w="15" w:type="dxa"/>
        </w:trPr>
        <w:tc>
          <w:tcPr>
            <w:tcW w:w="0" w:type="auto"/>
            <w:vAlign w:val="center"/>
            <w:hideMark/>
          </w:tcPr>
          <w:p w:rsidR="00000000" w:rsidRDefault="00000000">
            <w:r>
              <w:t>optType</w:t>
            </w:r>
          </w:p>
        </w:tc>
        <w:tc>
          <w:tcPr>
            <w:tcW w:w="0" w:type="auto"/>
            <w:vAlign w:val="center"/>
            <w:hideMark/>
          </w:tcPr>
          <w:p w:rsidR="00000000" w:rsidRDefault="00000000">
            <w:r>
              <w:t>String</w:t>
            </w:r>
          </w:p>
        </w:tc>
        <w:tc>
          <w:tcPr>
            <w:tcW w:w="0" w:type="auto"/>
            <w:vAlign w:val="center"/>
            <w:hideMark/>
          </w:tcPr>
          <w:p w:rsidR="00000000" w:rsidRDefault="00000000">
            <w:r>
              <w:t xml:space="preserve">Option type, </w:t>
            </w:r>
            <w:r>
              <w:rPr>
                <w:rStyle w:val="HTML"/>
              </w:rPr>
              <w:t>C</w:t>
            </w:r>
            <w:r>
              <w:t xml:space="preserve">: Call </w:t>
            </w:r>
            <w:r>
              <w:rPr>
                <w:rStyle w:val="HTML"/>
              </w:rPr>
              <w:t>P</w:t>
            </w:r>
            <w:r>
              <w:t xml:space="preserve">: put </w:t>
            </w:r>
            <w:r>
              <w:br/>
              <w:t xml:space="preserve">Only applicable to </w:t>
            </w:r>
            <w:r>
              <w:rPr>
                <w:rStyle w:val="HTML"/>
              </w:rPr>
              <w:t>OPTION</w:t>
            </w:r>
          </w:p>
        </w:tc>
      </w:tr>
      <w:tr w:rsidR="00000000">
        <w:trPr>
          <w:divId w:val="175387555"/>
          <w:tblCellSpacing w:w="15" w:type="dxa"/>
        </w:trPr>
        <w:tc>
          <w:tcPr>
            <w:tcW w:w="0" w:type="auto"/>
            <w:vAlign w:val="center"/>
            <w:hideMark/>
          </w:tcPr>
          <w:p w:rsidR="00000000" w:rsidRDefault="00000000">
            <w:r>
              <w:t>stk</w:t>
            </w:r>
          </w:p>
        </w:tc>
        <w:tc>
          <w:tcPr>
            <w:tcW w:w="0" w:type="auto"/>
            <w:vAlign w:val="center"/>
            <w:hideMark/>
          </w:tcPr>
          <w:p w:rsidR="00000000" w:rsidRDefault="00000000">
            <w:r>
              <w:t>String</w:t>
            </w:r>
          </w:p>
        </w:tc>
        <w:tc>
          <w:tcPr>
            <w:tcW w:w="0" w:type="auto"/>
            <w:vAlign w:val="center"/>
            <w:hideMark/>
          </w:tcPr>
          <w:p w:rsidR="00000000" w:rsidRDefault="00000000">
            <w:r>
              <w:t xml:space="preserve">Strike price </w:t>
            </w:r>
            <w:r>
              <w:br/>
              <w:t xml:space="preserve">Only applicable to </w:t>
            </w:r>
            <w:r>
              <w:rPr>
                <w:rStyle w:val="HTML"/>
              </w:rPr>
              <w:t>OPTION</w:t>
            </w:r>
          </w:p>
        </w:tc>
      </w:tr>
      <w:tr w:rsidR="00000000">
        <w:trPr>
          <w:divId w:val="175387555"/>
          <w:tblCellSpacing w:w="15" w:type="dxa"/>
        </w:trPr>
        <w:tc>
          <w:tcPr>
            <w:tcW w:w="0" w:type="auto"/>
            <w:vAlign w:val="center"/>
            <w:hideMark/>
          </w:tcPr>
          <w:p w:rsidR="00000000" w:rsidRDefault="00000000">
            <w:r>
              <w:t>listTime</w:t>
            </w:r>
          </w:p>
        </w:tc>
        <w:tc>
          <w:tcPr>
            <w:tcW w:w="0" w:type="auto"/>
            <w:vAlign w:val="center"/>
            <w:hideMark/>
          </w:tcPr>
          <w:p w:rsidR="00000000" w:rsidRDefault="00000000">
            <w:r>
              <w:t>String</w:t>
            </w:r>
          </w:p>
        </w:tc>
        <w:tc>
          <w:tcPr>
            <w:tcW w:w="0" w:type="auto"/>
            <w:vAlign w:val="center"/>
            <w:hideMark/>
          </w:tcPr>
          <w:p w:rsidR="00000000" w:rsidRDefault="00000000">
            <w:r>
              <w:t xml:space="preserve">Listing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auctionEndTime</w:t>
            </w:r>
          </w:p>
        </w:tc>
        <w:tc>
          <w:tcPr>
            <w:tcW w:w="0" w:type="auto"/>
            <w:vAlign w:val="center"/>
            <w:hideMark/>
          </w:tcPr>
          <w:p w:rsidR="00000000" w:rsidRDefault="00000000">
            <w:r>
              <w:t>String</w:t>
            </w:r>
          </w:p>
        </w:tc>
        <w:tc>
          <w:tcPr>
            <w:tcW w:w="0" w:type="auto"/>
            <w:vAlign w:val="center"/>
            <w:hideMark/>
          </w:tcPr>
          <w:p w:rsidR="00000000" w:rsidRDefault="00000000">
            <w:r>
              <w:t xml:space="preserve">The end time of call auction, Unix timestamp format in milliseconds, e.g. </w:t>
            </w:r>
            <w:r>
              <w:rPr>
                <w:rStyle w:val="HTML"/>
              </w:rPr>
              <w:t>1597026383085</w:t>
            </w:r>
            <w:r>
              <w:t xml:space="preserve"> </w:t>
            </w:r>
            <w:r>
              <w:br/>
              <w:t xml:space="preserve">Only applicable to </w:t>
            </w:r>
            <w:r>
              <w:rPr>
                <w:rStyle w:val="HTML"/>
              </w:rPr>
              <w:t>SPOT</w:t>
            </w:r>
            <w:r>
              <w:t xml:space="preserve"> that are listed through call auctions, return "" in other cases</w:t>
            </w:r>
          </w:p>
        </w:tc>
      </w:tr>
      <w:tr w:rsidR="00000000">
        <w:trPr>
          <w:divId w:val="175387555"/>
          <w:tblCellSpacing w:w="15" w:type="dxa"/>
        </w:trPr>
        <w:tc>
          <w:tcPr>
            <w:tcW w:w="0" w:type="auto"/>
            <w:vAlign w:val="center"/>
            <w:hideMark/>
          </w:tcPr>
          <w:p w:rsidR="00000000" w:rsidRDefault="00000000">
            <w:r>
              <w:t>expTime</w:t>
            </w:r>
          </w:p>
        </w:tc>
        <w:tc>
          <w:tcPr>
            <w:tcW w:w="0" w:type="auto"/>
            <w:vAlign w:val="center"/>
            <w:hideMark/>
          </w:tcPr>
          <w:p w:rsidR="00000000" w:rsidRDefault="00000000">
            <w:r>
              <w:t>String</w:t>
            </w:r>
          </w:p>
        </w:tc>
        <w:tc>
          <w:tcPr>
            <w:tcW w:w="0" w:type="auto"/>
            <w:vAlign w:val="center"/>
            <w:hideMark/>
          </w:tcPr>
          <w:p w:rsidR="00000000" w:rsidRDefault="00000000">
            <w:r>
              <w:t xml:space="preserve">Expiry time </w:t>
            </w:r>
            <w:r>
              <w:br/>
              <w:t xml:space="preserve">Applicable to </w:t>
            </w:r>
            <w:r>
              <w:rPr>
                <w:rStyle w:val="HTML"/>
              </w:rPr>
              <w:t>SPOT</w:t>
            </w:r>
            <w:r>
              <w:t>/</w:t>
            </w:r>
            <w:r>
              <w:rPr>
                <w:rStyle w:val="HTML"/>
              </w:rPr>
              <w:t>MARGIN</w:t>
            </w:r>
            <w:r>
              <w:t>/</w:t>
            </w:r>
            <w:r>
              <w:rPr>
                <w:rStyle w:val="HTML"/>
              </w:rPr>
              <w:t>FUTURES</w:t>
            </w:r>
            <w:r>
              <w:t>/</w:t>
            </w:r>
            <w:r>
              <w:rPr>
                <w:rStyle w:val="HTML"/>
              </w:rPr>
              <w:t>SWAP</w:t>
            </w:r>
            <w:r>
              <w:t>/</w:t>
            </w:r>
            <w:r>
              <w:rPr>
                <w:rStyle w:val="HTML"/>
              </w:rPr>
              <w:t>OPTION</w:t>
            </w:r>
            <w:r>
              <w:t xml:space="preserve">. For </w:t>
            </w:r>
            <w:r>
              <w:rPr>
                <w:rStyle w:val="HTML"/>
              </w:rPr>
              <w:t>FUTURES</w:t>
            </w:r>
            <w:r>
              <w:t>/</w:t>
            </w:r>
            <w:r>
              <w:rPr>
                <w:rStyle w:val="HTML"/>
              </w:rPr>
              <w:t>OPTION</w:t>
            </w:r>
            <w:r>
              <w:t xml:space="preserve">, it is natural </w:t>
            </w:r>
            <w:r>
              <w:lastRenderedPageBreak/>
              <w:t xml:space="preserve">delivery/exercise time. It is the instrument offline time when there is </w:t>
            </w:r>
            <w:r>
              <w:rPr>
                <w:rStyle w:val="HTML"/>
              </w:rPr>
              <w:t>SPOT/MARGIN/FUTURES/SWAP/</w:t>
            </w:r>
            <w:r>
              <w:t xml:space="preserve"> manual offline. Update once change.</w:t>
            </w:r>
          </w:p>
        </w:tc>
      </w:tr>
      <w:tr w:rsidR="00000000">
        <w:trPr>
          <w:divId w:val="175387555"/>
          <w:tblCellSpacing w:w="15" w:type="dxa"/>
        </w:trPr>
        <w:tc>
          <w:tcPr>
            <w:tcW w:w="0" w:type="auto"/>
            <w:vAlign w:val="center"/>
            <w:hideMark/>
          </w:tcPr>
          <w:p w:rsidR="00000000" w:rsidRDefault="00000000">
            <w:r>
              <w:lastRenderedPageBreak/>
              <w:t>lever</w:t>
            </w:r>
          </w:p>
        </w:tc>
        <w:tc>
          <w:tcPr>
            <w:tcW w:w="0" w:type="auto"/>
            <w:vAlign w:val="center"/>
            <w:hideMark/>
          </w:tcPr>
          <w:p w:rsidR="00000000" w:rsidRDefault="00000000">
            <w:r>
              <w:t>String</w:t>
            </w:r>
          </w:p>
        </w:tc>
        <w:tc>
          <w:tcPr>
            <w:tcW w:w="0" w:type="auto"/>
            <w:vAlign w:val="center"/>
            <w:hideMark/>
          </w:tcPr>
          <w:p w:rsidR="00000000" w:rsidRDefault="00000000">
            <w:r>
              <w:t xml:space="preserve">Max Leverage, </w:t>
            </w:r>
            <w:r>
              <w:br/>
              <w:t xml:space="preserve">Not applicable to </w:t>
            </w:r>
            <w:r>
              <w:rPr>
                <w:rStyle w:val="HTML"/>
              </w:rPr>
              <w:t>SPOT</w:t>
            </w:r>
            <w:r>
              <w:t xml:space="preserve">, </w:t>
            </w:r>
            <w:r>
              <w:rPr>
                <w:rStyle w:val="HTML"/>
              </w:rPr>
              <w:t>OPTION</w:t>
            </w:r>
          </w:p>
        </w:tc>
      </w:tr>
      <w:tr w:rsidR="00000000">
        <w:trPr>
          <w:divId w:val="175387555"/>
          <w:tblCellSpacing w:w="15" w:type="dxa"/>
        </w:trPr>
        <w:tc>
          <w:tcPr>
            <w:tcW w:w="0" w:type="auto"/>
            <w:vAlign w:val="center"/>
            <w:hideMark/>
          </w:tcPr>
          <w:p w:rsidR="00000000" w:rsidRDefault="00000000">
            <w:r>
              <w:t>tickSz</w:t>
            </w:r>
          </w:p>
        </w:tc>
        <w:tc>
          <w:tcPr>
            <w:tcW w:w="0" w:type="auto"/>
            <w:vAlign w:val="center"/>
            <w:hideMark/>
          </w:tcPr>
          <w:p w:rsidR="00000000" w:rsidRDefault="00000000">
            <w:r>
              <w:t>String</w:t>
            </w:r>
          </w:p>
        </w:tc>
        <w:tc>
          <w:tcPr>
            <w:tcW w:w="0" w:type="auto"/>
            <w:vAlign w:val="center"/>
            <w:hideMark/>
          </w:tcPr>
          <w:p w:rsidR="00000000" w:rsidRDefault="00000000">
            <w:r>
              <w:t xml:space="preserve">Tick size, e.g. </w:t>
            </w:r>
            <w:r>
              <w:rPr>
                <w:rStyle w:val="HTML"/>
              </w:rPr>
              <w:t>0.0001</w:t>
            </w:r>
            <w:r>
              <w:br/>
              <w:t>For Option, it is minimum tickSz among tick band, please use "Get option tick bands" if you want get option tickBands.</w:t>
            </w:r>
          </w:p>
        </w:tc>
      </w:tr>
      <w:tr w:rsidR="00000000">
        <w:trPr>
          <w:divId w:val="175387555"/>
          <w:tblCellSpacing w:w="15" w:type="dxa"/>
        </w:trPr>
        <w:tc>
          <w:tcPr>
            <w:tcW w:w="0" w:type="auto"/>
            <w:vAlign w:val="center"/>
            <w:hideMark/>
          </w:tcPr>
          <w:p w:rsidR="00000000" w:rsidRDefault="00000000">
            <w:r>
              <w:t>lotSz</w:t>
            </w:r>
          </w:p>
        </w:tc>
        <w:tc>
          <w:tcPr>
            <w:tcW w:w="0" w:type="auto"/>
            <w:vAlign w:val="center"/>
            <w:hideMark/>
          </w:tcPr>
          <w:p w:rsidR="00000000" w:rsidRDefault="00000000">
            <w:r>
              <w:t>String</w:t>
            </w:r>
          </w:p>
        </w:tc>
        <w:tc>
          <w:tcPr>
            <w:tcW w:w="0" w:type="auto"/>
            <w:vAlign w:val="center"/>
            <w:hideMark/>
          </w:tcPr>
          <w:p w:rsidR="00000000" w:rsidRDefault="00000000">
            <w:r>
              <w:t>Lot size</w:t>
            </w:r>
            <w:r>
              <w:br/>
              <w:t>If it is a derivatives contract, the value is the number of contracts.</w:t>
            </w:r>
            <w:r>
              <w:br/>
              <w:t xml:space="preserve">If it is </w:t>
            </w:r>
            <w:r>
              <w:rPr>
                <w:rStyle w:val="HTML"/>
              </w:rPr>
              <w:t>SPOT</w:t>
            </w:r>
            <w:r>
              <w:t>/</w:t>
            </w:r>
            <w:r>
              <w:rPr>
                <w:rStyle w:val="HTML"/>
              </w:rPr>
              <w:t>MARGIN</w:t>
            </w:r>
            <w:r>
              <w:t xml:space="preserve">, the value is the quantity in </w:t>
            </w:r>
            <w:r>
              <w:rPr>
                <w:rStyle w:val="HTML"/>
              </w:rPr>
              <w:t>base currency</w:t>
            </w:r>
            <w:r>
              <w:t>.</w:t>
            </w:r>
          </w:p>
        </w:tc>
      </w:tr>
      <w:tr w:rsidR="00000000">
        <w:trPr>
          <w:divId w:val="175387555"/>
          <w:tblCellSpacing w:w="15" w:type="dxa"/>
        </w:trPr>
        <w:tc>
          <w:tcPr>
            <w:tcW w:w="0" w:type="auto"/>
            <w:vAlign w:val="center"/>
            <w:hideMark/>
          </w:tcPr>
          <w:p w:rsidR="00000000" w:rsidRDefault="00000000">
            <w:r>
              <w:t>minSz</w:t>
            </w:r>
          </w:p>
        </w:tc>
        <w:tc>
          <w:tcPr>
            <w:tcW w:w="0" w:type="auto"/>
            <w:vAlign w:val="center"/>
            <w:hideMark/>
          </w:tcPr>
          <w:p w:rsidR="00000000" w:rsidRDefault="00000000">
            <w:r>
              <w:t>String</w:t>
            </w:r>
          </w:p>
        </w:tc>
        <w:tc>
          <w:tcPr>
            <w:tcW w:w="0" w:type="auto"/>
            <w:vAlign w:val="center"/>
            <w:hideMark/>
          </w:tcPr>
          <w:p w:rsidR="00000000" w:rsidRDefault="00000000">
            <w:r>
              <w:t>Minimum order size</w:t>
            </w:r>
            <w:r>
              <w:br/>
              <w:t>If it is a derivatives contract, the value is the number of contracts.</w:t>
            </w:r>
            <w:r>
              <w:br/>
              <w:t xml:space="preserve">If it is </w:t>
            </w:r>
            <w:r>
              <w:rPr>
                <w:rStyle w:val="HTML"/>
              </w:rPr>
              <w:t>SPOT</w:t>
            </w:r>
            <w:r>
              <w:t>/</w:t>
            </w:r>
            <w:r>
              <w:rPr>
                <w:rStyle w:val="HTML"/>
              </w:rPr>
              <w:t>MARGIN</w:t>
            </w:r>
            <w:r>
              <w:t xml:space="preserve">, the value is the quantity in </w:t>
            </w:r>
            <w:r>
              <w:rPr>
                <w:rStyle w:val="HTML"/>
              </w:rPr>
              <w:t>base currency</w:t>
            </w:r>
            <w:r>
              <w:t>.</w:t>
            </w:r>
          </w:p>
        </w:tc>
      </w:tr>
      <w:tr w:rsidR="00000000">
        <w:trPr>
          <w:divId w:val="175387555"/>
          <w:tblCellSpacing w:w="15" w:type="dxa"/>
        </w:trPr>
        <w:tc>
          <w:tcPr>
            <w:tcW w:w="0" w:type="auto"/>
            <w:vAlign w:val="center"/>
            <w:hideMark/>
          </w:tcPr>
          <w:p w:rsidR="00000000" w:rsidRDefault="00000000">
            <w:r>
              <w:t>ctType</w:t>
            </w:r>
          </w:p>
        </w:tc>
        <w:tc>
          <w:tcPr>
            <w:tcW w:w="0" w:type="auto"/>
            <w:vAlign w:val="center"/>
            <w:hideMark/>
          </w:tcPr>
          <w:p w:rsidR="00000000" w:rsidRDefault="00000000">
            <w:r>
              <w:t>String</w:t>
            </w:r>
          </w:p>
        </w:tc>
        <w:tc>
          <w:tcPr>
            <w:tcW w:w="0" w:type="auto"/>
            <w:vAlign w:val="center"/>
            <w:hideMark/>
          </w:tcPr>
          <w:p w:rsidR="00000000" w:rsidRDefault="00000000">
            <w:r>
              <w:t>Contract type</w:t>
            </w:r>
            <w:r>
              <w:br/>
            </w:r>
            <w:r>
              <w:rPr>
                <w:rStyle w:val="HTML"/>
              </w:rPr>
              <w:t>linear</w:t>
            </w:r>
            <w:r>
              <w:t>: linear contract</w:t>
            </w:r>
            <w:r>
              <w:br/>
            </w:r>
            <w:r>
              <w:rPr>
                <w:rStyle w:val="HTML"/>
              </w:rPr>
              <w:t>inverse</w:t>
            </w:r>
            <w:r>
              <w:t xml:space="preserve">: inverse contract </w:t>
            </w:r>
            <w:r>
              <w:br/>
              <w:t xml:space="preserve">Only applicable to </w:t>
            </w:r>
            <w:r>
              <w:rPr>
                <w:rStyle w:val="HTML"/>
              </w:rPr>
              <w:t>FUTURES</w:t>
            </w:r>
            <w:r>
              <w:t>/</w:t>
            </w:r>
            <w:r>
              <w:rPr>
                <w:rStyle w:val="HTML"/>
              </w:rPr>
              <w:t>SWAP</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Instrument status</w:t>
            </w:r>
            <w:r>
              <w:br/>
            </w:r>
            <w:r>
              <w:rPr>
                <w:rStyle w:val="HTML"/>
              </w:rPr>
              <w:t>live</w:t>
            </w:r>
            <w:r>
              <w:t xml:space="preserve"> </w:t>
            </w:r>
            <w:r>
              <w:br/>
            </w:r>
            <w:r>
              <w:rPr>
                <w:rStyle w:val="HTML"/>
              </w:rPr>
              <w:t>suspend</w:t>
            </w:r>
            <w:r>
              <w:br/>
            </w:r>
            <w:r>
              <w:rPr>
                <w:rStyle w:val="HTML"/>
              </w:rPr>
              <w:t>preopen</w:t>
            </w:r>
            <w:r>
              <w:t xml:space="preserve"> e.g. Futures and options contracts rollover from generation to trading start; certain symbols before they go live</w:t>
            </w:r>
            <w:r>
              <w:br/>
            </w:r>
            <w:r>
              <w:rPr>
                <w:rStyle w:val="HTML"/>
              </w:rPr>
              <w:t>test</w:t>
            </w:r>
            <w:r>
              <w:t>: Test pairs, can't be traded</w:t>
            </w:r>
          </w:p>
        </w:tc>
      </w:tr>
      <w:tr w:rsidR="00000000">
        <w:trPr>
          <w:divId w:val="175387555"/>
          <w:tblCellSpacing w:w="15" w:type="dxa"/>
        </w:trPr>
        <w:tc>
          <w:tcPr>
            <w:tcW w:w="0" w:type="auto"/>
            <w:vAlign w:val="center"/>
            <w:hideMark/>
          </w:tcPr>
          <w:p w:rsidR="00000000" w:rsidRDefault="00000000">
            <w:r>
              <w:t>ruleType</w:t>
            </w:r>
          </w:p>
        </w:tc>
        <w:tc>
          <w:tcPr>
            <w:tcW w:w="0" w:type="auto"/>
            <w:vAlign w:val="center"/>
            <w:hideMark/>
          </w:tcPr>
          <w:p w:rsidR="00000000" w:rsidRDefault="00000000">
            <w:r>
              <w:t>String</w:t>
            </w:r>
          </w:p>
        </w:tc>
        <w:tc>
          <w:tcPr>
            <w:tcW w:w="0" w:type="auto"/>
            <w:vAlign w:val="center"/>
            <w:hideMark/>
          </w:tcPr>
          <w:p w:rsidR="00000000" w:rsidRDefault="00000000">
            <w:r>
              <w:t>Trading rule types</w:t>
            </w:r>
            <w:r>
              <w:br/>
            </w:r>
            <w:r>
              <w:rPr>
                <w:rStyle w:val="HTML"/>
              </w:rPr>
              <w:t>normal</w:t>
            </w:r>
            <w:r>
              <w:t>: normal trading</w:t>
            </w:r>
            <w:r>
              <w:br/>
            </w:r>
            <w:r>
              <w:rPr>
                <w:rStyle w:val="HTML"/>
              </w:rPr>
              <w:t>pre_market</w:t>
            </w:r>
            <w:r>
              <w:t>: pre-market trading</w:t>
            </w:r>
          </w:p>
        </w:tc>
      </w:tr>
      <w:tr w:rsidR="00000000">
        <w:trPr>
          <w:divId w:val="175387555"/>
          <w:tblCellSpacing w:w="15" w:type="dxa"/>
        </w:trPr>
        <w:tc>
          <w:tcPr>
            <w:tcW w:w="0" w:type="auto"/>
            <w:vAlign w:val="center"/>
            <w:hideMark/>
          </w:tcPr>
          <w:p w:rsidR="00000000" w:rsidRDefault="00000000">
            <w:r>
              <w:t>maxLmtSz</w:t>
            </w:r>
          </w:p>
        </w:tc>
        <w:tc>
          <w:tcPr>
            <w:tcW w:w="0" w:type="auto"/>
            <w:vAlign w:val="center"/>
            <w:hideMark/>
          </w:tcPr>
          <w:p w:rsidR="00000000" w:rsidRDefault="00000000">
            <w:r>
              <w:t>String</w:t>
            </w:r>
          </w:p>
        </w:tc>
        <w:tc>
          <w:tcPr>
            <w:tcW w:w="0" w:type="auto"/>
            <w:vAlign w:val="center"/>
            <w:hideMark/>
          </w:tcPr>
          <w:p w:rsidR="00000000" w:rsidRDefault="00000000">
            <w:r>
              <w:t>The maximum order quantity of a single limit order.</w:t>
            </w:r>
            <w:r>
              <w:br/>
              <w:t>If it is a derivatives contract, the value is the number of contracts.</w:t>
            </w:r>
            <w:r>
              <w:br/>
              <w:t xml:space="preserve">If it is </w:t>
            </w:r>
            <w:r>
              <w:rPr>
                <w:rStyle w:val="HTML"/>
              </w:rPr>
              <w:t>SPOT</w:t>
            </w:r>
            <w:r>
              <w:t>/</w:t>
            </w:r>
            <w:r>
              <w:rPr>
                <w:rStyle w:val="HTML"/>
              </w:rPr>
              <w:t>MARGIN</w:t>
            </w:r>
            <w:r>
              <w:t xml:space="preserve">, the value is the quantity in </w:t>
            </w:r>
            <w:r>
              <w:rPr>
                <w:rStyle w:val="HTML"/>
              </w:rPr>
              <w:t>base currency</w:t>
            </w:r>
            <w:r>
              <w:t>.</w:t>
            </w:r>
          </w:p>
        </w:tc>
      </w:tr>
      <w:tr w:rsidR="00000000">
        <w:trPr>
          <w:divId w:val="175387555"/>
          <w:tblCellSpacing w:w="15" w:type="dxa"/>
        </w:trPr>
        <w:tc>
          <w:tcPr>
            <w:tcW w:w="0" w:type="auto"/>
            <w:vAlign w:val="center"/>
            <w:hideMark/>
          </w:tcPr>
          <w:p w:rsidR="00000000" w:rsidRDefault="00000000">
            <w:r>
              <w:lastRenderedPageBreak/>
              <w:t>maxMktSz</w:t>
            </w:r>
          </w:p>
        </w:tc>
        <w:tc>
          <w:tcPr>
            <w:tcW w:w="0" w:type="auto"/>
            <w:vAlign w:val="center"/>
            <w:hideMark/>
          </w:tcPr>
          <w:p w:rsidR="00000000" w:rsidRDefault="00000000">
            <w:r>
              <w:t>String</w:t>
            </w:r>
          </w:p>
        </w:tc>
        <w:tc>
          <w:tcPr>
            <w:tcW w:w="0" w:type="auto"/>
            <w:vAlign w:val="center"/>
            <w:hideMark/>
          </w:tcPr>
          <w:p w:rsidR="00000000" w:rsidRDefault="00000000">
            <w:r>
              <w:t>The maximum order quantity of a single market order.</w:t>
            </w:r>
            <w:r>
              <w:br/>
              <w:t>If it is a derivatives contract, the value is the number of contracts.</w:t>
            </w:r>
            <w:r>
              <w:br/>
              <w:t xml:space="preserve">If it is </w:t>
            </w:r>
            <w:r>
              <w:rPr>
                <w:rStyle w:val="HTML"/>
              </w:rPr>
              <w:t>SPOT</w:t>
            </w:r>
            <w:r>
              <w:t>/</w:t>
            </w:r>
            <w:r>
              <w:rPr>
                <w:rStyle w:val="HTML"/>
              </w:rPr>
              <w:t>MARGIN</w:t>
            </w:r>
            <w:r>
              <w:t xml:space="preserve">, the value is the quantity in </w:t>
            </w:r>
            <w:r>
              <w:rPr>
                <w:rStyle w:val="HTML"/>
              </w:rPr>
              <w:t>USDT</w:t>
            </w:r>
            <w:r>
              <w:t>.</w:t>
            </w:r>
          </w:p>
        </w:tc>
      </w:tr>
      <w:tr w:rsidR="00000000">
        <w:trPr>
          <w:divId w:val="175387555"/>
          <w:tblCellSpacing w:w="15" w:type="dxa"/>
        </w:trPr>
        <w:tc>
          <w:tcPr>
            <w:tcW w:w="0" w:type="auto"/>
            <w:vAlign w:val="center"/>
            <w:hideMark/>
          </w:tcPr>
          <w:p w:rsidR="00000000" w:rsidRDefault="00000000">
            <w:r>
              <w:t>maxLmtAmt</w:t>
            </w:r>
          </w:p>
        </w:tc>
        <w:tc>
          <w:tcPr>
            <w:tcW w:w="0" w:type="auto"/>
            <w:vAlign w:val="center"/>
            <w:hideMark/>
          </w:tcPr>
          <w:p w:rsidR="00000000" w:rsidRDefault="00000000">
            <w:r>
              <w:t>String</w:t>
            </w:r>
          </w:p>
        </w:tc>
        <w:tc>
          <w:tcPr>
            <w:tcW w:w="0" w:type="auto"/>
            <w:vAlign w:val="center"/>
            <w:hideMark/>
          </w:tcPr>
          <w:p w:rsidR="00000000" w:rsidRDefault="00000000">
            <w:r>
              <w:t>Max USD amount for a single limit order</w:t>
            </w:r>
          </w:p>
        </w:tc>
      </w:tr>
      <w:tr w:rsidR="00000000">
        <w:trPr>
          <w:divId w:val="175387555"/>
          <w:tblCellSpacing w:w="15" w:type="dxa"/>
        </w:trPr>
        <w:tc>
          <w:tcPr>
            <w:tcW w:w="0" w:type="auto"/>
            <w:vAlign w:val="center"/>
            <w:hideMark/>
          </w:tcPr>
          <w:p w:rsidR="00000000" w:rsidRDefault="00000000">
            <w:r>
              <w:t>maxMktAmt</w:t>
            </w:r>
          </w:p>
        </w:tc>
        <w:tc>
          <w:tcPr>
            <w:tcW w:w="0" w:type="auto"/>
            <w:vAlign w:val="center"/>
            <w:hideMark/>
          </w:tcPr>
          <w:p w:rsidR="00000000" w:rsidRDefault="00000000">
            <w:r>
              <w:t>String</w:t>
            </w:r>
          </w:p>
        </w:tc>
        <w:tc>
          <w:tcPr>
            <w:tcW w:w="0" w:type="auto"/>
            <w:vAlign w:val="center"/>
            <w:hideMark/>
          </w:tcPr>
          <w:p w:rsidR="00000000" w:rsidRDefault="00000000">
            <w:r>
              <w:t xml:space="preserve">Max USD amount for a single market order </w:t>
            </w:r>
            <w:r>
              <w:br/>
              <w:t xml:space="preserve">Only applicable to </w:t>
            </w:r>
            <w:r>
              <w:rPr>
                <w:rStyle w:val="HTML"/>
              </w:rPr>
              <w:t>SPOT</w:t>
            </w:r>
            <w:r>
              <w:t>/</w:t>
            </w:r>
            <w:r>
              <w:rPr>
                <w:rStyle w:val="HTML"/>
              </w:rPr>
              <w:t>MARGIN</w:t>
            </w:r>
          </w:p>
        </w:tc>
      </w:tr>
      <w:tr w:rsidR="00000000">
        <w:trPr>
          <w:divId w:val="175387555"/>
          <w:tblCellSpacing w:w="15" w:type="dxa"/>
        </w:trPr>
        <w:tc>
          <w:tcPr>
            <w:tcW w:w="0" w:type="auto"/>
            <w:vAlign w:val="center"/>
            <w:hideMark/>
          </w:tcPr>
          <w:p w:rsidR="00000000" w:rsidRDefault="00000000">
            <w:r>
              <w:t>maxTwapSz</w:t>
            </w:r>
          </w:p>
        </w:tc>
        <w:tc>
          <w:tcPr>
            <w:tcW w:w="0" w:type="auto"/>
            <w:vAlign w:val="center"/>
            <w:hideMark/>
          </w:tcPr>
          <w:p w:rsidR="00000000" w:rsidRDefault="00000000">
            <w:r>
              <w:t>String</w:t>
            </w:r>
          </w:p>
        </w:tc>
        <w:tc>
          <w:tcPr>
            <w:tcW w:w="0" w:type="auto"/>
            <w:vAlign w:val="center"/>
            <w:hideMark/>
          </w:tcPr>
          <w:p w:rsidR="00000000" w:rsidRDefault="00000000">
            <w:r>
              <w:t>The maximum order quantity of a single TWAP order.</w:t>
            </w:r>
            <w:r>
              <w:br/>
              <w:t>If it is a derivatives contract, the value is the number of contracts.</w:t>
            </w:r>
            <w:r>
              <w:br/>
              <w:t xml:space="preserve">If it is </w:t>
            </w:r>
            <w:r>
              <w:rPr>
                <w:rStyle w:val="HTML"/>
              </w:rPr>
              <w:t>SPOT</w:t>
            </w:r>
            <w:r>
              <w:t>/</w:t>
            </w:r>
            <w:r>
              <w:rPr>
                <w:rStyle w:val="HTML"/>
              </w:rPr>
              <w:t>MARGIN</w:t>
            </w:r>
            <w:r>
              <w:t xml:space="preserve">, the value is the quantity in </w:t>
            </w:r>
            <w:r>
              <w:rPr>
                <w:rStyle w:val="HTML"/>
              </w:rPr>
              <w:t>base currency</w:t>
            </w:r>
            <w:r>
              <w:t xml:space="preserve">. </w:t>
            </w:r>
            <w:r>
              <w:br/>
              <w:t>The minimum order quantity of a single TWAP order is minSz*2</w:t>
            </w:r>
          </w:p>
        </w:tc>
      </w:tr>
      <w:tr w:rsidR="00000000">
        <w:trPr>
          <w:divId w:val="175387555"/>
          <w:tblCellSpacing w:w="15" w:type="dxa"/>
        </w:trPr>
        <w:tc>
          <w:tcPr>
            <w:tcW w:w="0" w:type="auto"/>
            <w:vAlign w:val="center"/>
            <w:hideMark/>
          </w:tcPr>
          <w:p w:rsidR="00000000" w:rsidRDefault="00000000">
            <w:r>
              <w:t>maxIcebergSz</w:t>
            </w:r>
          </w:p>
        </w:tc>
        <w:tc>
          <w:tcPr>
            <w:tcW w:w="0" w:type="auto"/>
            <w:vAlign w:val="center"/>
            <w:hideMark/>
          </w:tcPr>
          <w:p w:rsidR="00000000" w:rsidRDefault="00000000">
            <w:r>
              <w:t>String</w:t>
            </w:r>
          </w:p>
        </w:tc>
        <w:tc>
          <w:tcPr>
            <w:tcW w:w="0" w:type="auto"/>
            <w:vAlign w:val="center"/>
            <w:hideMark/>
          </w:tcPr>
          <w:p w:rsidR="00000000" w:rsidRDefault="00000000">
            <w:r>
              <w:t>The maximum order quantity of a single iceBerg order.</w:t>
            </w:r>
            <w:r>
              <w:br/>
              <w:t>If it is a derivatives contract, the value is the number of contracts.</w:t>
            </w:r>
            <w:r>
              <w:br/>
              <w:t xml:space="preserve">If it is </w:t>
            </w:r>
            <w:r>
              <w:rPr>
                <w:rStyle w:val="HTML"/>
              </w:rPr>
              <w:t>SPOT</w:t>
            </w:r>
            <w:r>
              <w:t>/</w:t>
            </w:r>
            <w:r>
              <w:rPr>
                <w:rStyle w:val="HTML"/>
              </w:rPr>
              <w:t>MARGIN</w:t>
            </w:r>
            <w:r>
              <w:t xml:space="preserve">, the value is the quantity in </w:t>
            </w:r>
            <w:r>
              <w:rPr>
                <w:rStyle w:val="HTML"/>
              </w:rPr>
              <w:t>base currency</w:t>
            </w:r>
            <w:r>
              <w:t>.</w:t>
            </w:r>
          </w:p>
        </w:tc>
      </w:tr>
      <w:tr w:rsidR="00000000">
        <w:trPr>
          <w:divId w:val="175387555"/>
          <w:tblCellSpacing w:w="15" w:type="dxa"/>
        </w:trPr>
        <w:tc>
          <w:tcPr>
            <w:tcW w:w="0" w:type="auto"/>
            <w:vAlign w:val="center"/>
            <w:hideMark/>
          </w:tcPr>
          <w:p w:rsidR="00000000" w:rsidRDefault="00000000">
            <w:r>
              <w:t>maxTriggerSz</w:t>
            </w:r>
          </w:p>
        </w:tc>
        <w:tc>
          <w:tcPr>
            <w:tcW w:w="0" w:type="auto"/>
            <w:vAlign w:val="center"/>
            <w:hideMark/>
          </w:tcPr>
          <w:p w:rsidR="00000000" w:rsidRDefault="00000000">
            <w:r>
              <w:t>String</w:t>
            </w:r>
          </w:p>
        </w:tc>
        <w:tc>
          <w:tcPr>
            <w:tcW w:w="0" w:type="auto"/>
            <w:vAlign w:val="center"/>
            <w:hideMark/>
          </w:tcPr>
          <w:p w:rsidR="00000000" w:rsidRDefault="00000000">
            <w:r>
              <w:t>The maximum order quantity of a single trigger order.</w:t>
            </w:r>
            <w:r>
              <w:br/>
              <w:t>If it is a derivatives contract, the value is the number of contracts.</w:t>
            </w:r>
            <w:r>
              <w:br/>
              <w:t xml:space="preserve">If it is </w:t>
            </w:r>
            <w:r>
              <w:rPr>
                <w:rStyle w:val="HTML"/>
              </w:rPr>
              <w:t>SPOT</w:t>
            </w:r>
            <w:r>
              <w:t>/</w:t>
            </w:r>
            <w:r>
              <w:rPr>
                <w:rStyle w:val="HTML"/>
              </w:rPr>
              <w:t>MARGIN</w:t>
            </w:r>
            <w:r>
              <w:t xml:space="preserve">, the value is the quantity in </w:t>
            </w:r>
            <w:r>
              <w:rPr>
                <w:rStyle w:val="HTML"/>
              </w:rPr>
              <w:t>base currency</w:t>
            </w:r>
            <w:r>
              <w:t>.</w:t>
            </w:r>
          </w:p>
        </w:tc>
      </w:tr>
      <w:tr w:rsidR="00000000">
        <w:trPr>
          <w:divId w:val="175387555"/>
          <w:tblCellSpacing w:w="15" w:type="dxa"/>
        </w:trPr>
        <w:tc>
          <w:tcPr>
            <w:tcW w:w="0" w:type="auto"/>
            <w:vAlign w:val="center"/>
            <w:hideMark/>
          </w:tcPr>
          <w:p w:rsidR="00000000" w:rsidRDefault="00000000">
            <w:r>
              <w:t>maxStopSz</w:t>
            </w:r>
          </w:p>
        </w:tc>
        <w:tc>
          <w:tcPr>
            <w:tcW w:w="0" w:type="auto"/>
            <w:vAlign w:val="center"/>
            <w:hideMark/>
          </w:tcPr>
          <w:p w:rsidR="00000000" w:rsidRDefault="00000000">
            <w:r>
              <w:t>String</w:t>
            </w:r>
          </w:p>
        </w:tc>
        <w:tc>
          <w:tcPr>
            <w:tcW w:w="0" w:type="auto"/>
            <w:vAlign w:val="center"/>
            <w:hideMark/>
          </w:tcPr>
          <w:p w:rsidR="00000000" w:rsidRDefault="00000000">
            <w:r>
              <w:t>The maximum order quantity of a single stop market order.</w:t>
            </w:r>
            <w:r>
              <w:br/>
              <w:t>If it is a derivatives contract, the value is the number of contracts.</w:t>
            </w:r>
            <w:r>
              <w:br/>
              <w:t xml:space="preserve">If it is </w:t>
            </w:r>
            <w:r>
              <w:rPr>
                <w:rStyle w:val="HTML"/>
              </w:rPr>
              <w:t>SPOT</w:t>
            </w:r>
            <w:r>
              <w:t>/</w:t>
            </w:r>
            <w:r>
              <w:rPr>
                <w:rStyle w:val="HTML"/>
              </w:rPr>
              <w:t>MARGIN</w:t>
            </w:r>
            <w:r>
              <w:t xml:space="preserve">, the value is the quantity in </w:t>
            </w:r>
            <w:r>
              <w:rPr>
                <w:rStyle w:val="HTML"/>
              </w:rPr>
              <w:t>USDT</w:t>
            </w:r>
            <w:r>
              <w:t>.</w:t>
            </w:r>
          </w:p>
        </w:tc>
      </w:tr>
    </w:tbl>
    <w:p w:rsidR="00000000" w:rsidRDefault="00000000">
      <w:pPr>
        <w:divId w:val="175387555"/>
      </w:pPr>
      <w:r>
        <w:t>listTime and auctionEndTime</w:t>
      </w:r>
      <w:r>
        <w:br/>
        <w:t>For spot symbols listed through a call auction, listTime represents the start time of the auction, and auctionEndTime indicates the end of the auction and the start of continuous trading. For other scenarios, listTime will mark the beginning of continuous trading, and auctionEndTime will return an empty value "". state</w:t>
      </w:r>
      <w:r>
        <w:br/>
        <w:t xml:space="preserve">The state will always change from `preopen` to `live` when the </w:t>
      </w:r>
      <w:r>
        <w:lastRenderedPageBreak/>
        <w:t>listTime is reached.</w:t>
      </w:r>
      <w:r>
        <w:br/>
        <w:t xml:space="preserve">When a product is going to be delisted (e.g. when a FUTURES contract is settled or OPTION contract is exercised), the instrument will not be available. </w:t>
      </w:r>
    </w:p>
    <w:p w:rsidR="00000000" w:rsidRDefault="00000000">
      <w:pPr>
        <w:pStyle w:val="3"/>
        <w:divId w:val="175387555"/>
      </w:pPr>
      <w:r>
        <w:t>Get balance</w:t>
      </w:r>
    </w:p>
    <w:p w:rsidR="00000000" w:rsidRDefault="00000000">
      <w:pPr>
        <w:pStyle w:val="a5"/>
        <w:divId w:val="175387555"/>
      </w:pPr>
      <w:r>
        <w:t>Retrieve a list of assets (with non-zero balance), remaining balance, and available amount in the trading account.</w:t>
      </w:r>
    </w:p>
    <w:p w:rsidR="00000000" w:rsidRDefault="00000000">
      <w:pPr>
        <w:divId w:val="175387555"/>
      </w:pPr>
      <w:r>
        <w:t xml:space="preserve">Interest-free quota and discount rates are public data and not displayed on the account interface. </w:t>
      </w:r>
    </w:p>
    <w:p w:rsidR="00000000" w:rsidRDefault="00000000">
      <w:pPr>
        <w:pStyle w:val="4"/>
        <w:divId w:val="175387555"/>
      </w:pPr>
      <w:r>
        <w:t>Rate Limit: 10 requests per 2 seconds</w:t>
      </w:r>
    </w:p>
    <w:p w:rsidR="00000000" w:rsidRDefault="00000000">
      <w:pPr>
        <w:pStyle w:val="4"/>
        <w:divId w:val="175387555"/>
      </w:pPr>
      <w:r>
        <w:t>Rate limit rule: UserID</w:t>
      </w:r>
    </w:p>
    <w:p w:rsidR="00000000" w:rsidRDefault="00000000">
      <w:pPr>
        <w:pStyle w:val="4"/>
        <w:divId w:val="175387555"/>
      </w:pPr>
      <w:r>
        <w:t>HTTP Requests</w:t>
      </w:r>
    </w:p>
    <w:p w:rsidR="00000000" w:rsidRDefault="00000000">
      <w:pPr>
        <w:pStyle w:val="a5"/>
        <w:divId w:val="175387555"/>
      </w:pPr>
      <w:r>
        <w:rPr>
          <w:rStyle w:val="HTML"/>
        </w:rPr>
        <w:t>GET /api/v5/account/balance</w:t>
      </w:r>
    </w:p>
    <w:p w:rsidR="00000000" w:rsidRDefault="00000000">
      <w:pPr>
        <w:pStyle w:val="a5"/>
        <w:divId w:val="2040428611"/>
      </w:pPr>
      <w:r>
        <w:t>Request Example</w:t>
      </w:r>
    </w:p>
    <w:p w:rsidR="00000000" w:rsidRDefault="00000000">
      <w:pPr>
        <w:pStyle w:val="HTML0"/>
        <w:divId w:val="1023285920"/>
        <w:rPr>
          <w:rStyle w:val="HTML"/>
        </w:rPr>
      </w:pPr>
      <w:r>
        <w:rPr>
          <w:rStyle w:val="c"/>
        </w:rPr>
        <w:t># Get the balance of all assets in the account</w:t>
      </w:r>
    </w:p>
    <w:p w:rsidR="00000000" w:rsidRDefault="00000000">
      <w:pPr>
        <w:pStyle w:val="HTML0"/>
        <w:divId w:val="1023285920"/>
        <w:rPr>
          <w:rStyle w:val="HTML"/>
        </w:rPr>
      </w:pPr>
      <w:r>
        <w:rPr>
          <w:rStyle w:val="HTML"/>
        </w:rPr>
        <w:t>GET /api/v5/account/balance</w:t>
      </w:r>
    </w:p>
    <w:p w:rsidR="00000000" w:rsidRDefault="00000000">
      <w:pPr>
        <w:pStyle w:val="HTML0"/>
        <w:divId w:val="1023285920"/>
        <w:rPr>
          <w:rStyle w:val="HTML"/>
        </w:rPr>
      </w:pPr>
    </w:p>
    <w:p w:rsidR="00000000" w:rsidRDefault="00000000">
      <w:pPr>
        <w:pStyle w:val="HTML0"/>
        <w:divId w:val="1023285920"/>
        <w:rPr>
          <w:rStyle w:val="HTML"/>
        </w:rPr>
      </w:pPr>
      <w:r>
        <w:rPr>
          <w:rStyle w:val="c"/>
        </w:rPr>
        <w:t># Get the balance of BTC and ETH assets in the account</w:t>
      </w:r>
    </w:p>
    <w:p w:rsidR="00000000" w:rsidRDefault="00000000">
      <w:pPr>
        <w:pStyle w:val="HTML0"/>
        <w:divId w:val="1023285920"/>
        <w:rPr>
          <w:rStyle w:val="HTML"/>
        </w:rPr>
      </w:pPr>
      <w:r>
        <w:rPr>
          <w:rStyle w:val="HTML"/>
        </w:rPr>
        <w:t>GET /api/v5/account/balance?ccy</w:t>
      </w:r>
      <w:r>
        <w:rPr>
          <w:rStyle w:val="o"/>
        </w:rPr>
        <w:t>=</w:t>
      </w:r>
      <w:r>
        <w:rPr>
          <w:rStyle w:val="HTML"/>
        </w:rPr>
        <w:t>BTC,ETH</w:t>
      </w:r>
    </w:p>
    <w:p w:rsidR="00000000" w:rsidRDefault="00000000">
      <w:pPr>
        <w:pStyle w:val="HTML0"/>
        <w:divId w:val="1023285920"/>
        <w:rPr>
          <w:rStyle w:val="HTML"/>
        </w:rPr>
      </w:pPr>
    </w:p>
    <w:p w:rsidR="00000000" w:rsidRDefault="00000000">
      <w:pPr>
        <w:pStyle w:val="HTML0"/>
        <w:divId w:val="169637224"/>
        <w:rPr>
          <w:rStyle w:val="HTML"/>
          <w:vanish/>
        </w:rPr>
      </w:pPr>
      <w:r>
        <w:rPr>
          <w:rStyle w:val="kn"/>
          <w:vanish/>
        </w:rPr>
        <w:t>import</w:t>
      </w:r>
      <w:r>
        <w:rPr>
          <w:rStyle w:val="HTML"/>
          <w:vanish/>
        </w:rPr>
        <w:t xml:space="preserve"> </w:t>
      </w:r>
      <w:r>
        <w:rPr>
          <w:rStyle w:val="nn"/>
          <w:vanish/>
        </w:rPr>
        <w:t>okx.Account</w:t>
      </w:r>
      <w:r>
        <w:rPr>
          <w:rStyle w:val="HTML"/>
          <w:vanish/>
        </w:rPr>
        <w:t xml:space="preserve"> </w:t>
      </w:r>
      <w:r>
        <w:rPr>
          <w:rStyle w:val="k"/>
          <w:vanish/>
        </w:rPr>
        <w:t>as</w:t>
      </w:r>
      <w:r>
        <w:rPr>
          <w:rStyle w:val="HTML"/>
          <w:vanish/>
        </w:rPr>
        <w:t xml:space="preserve"> </w:t>
      </w:r>
      <w:r>
        <w:rPr>
          <w:rStyle w:val="n"/>
          <w:vanish/>
        </w:rPr>
        <w:t>Account</w:t>
      </w:r>
    </w:p>
    <w:p w:rsidR="00000000" w:rsidRDefault="00000000">
      <w:pPr>
        <w:pStyle w:val="HTML0"/>
        <w:divId w:val="169637224"/>
        <w:rPr>
          <w:rStyle w:val="HTML"/>
          <w:vanish/>
        </w:rPr>
      </w:pPr>
    </w:p>
    <w:p w:rsidR="00000000" w:rsidRDefault="00000000">
      <w:pPr>
        <w:pStyle w:val="HTML0"/>
        <w:divId w:val="169637224"/>
        <w:rPr>
          <w:rStyle w:val="c1"/>
          <w:vanish/>
        </w:rPr>
      </w:pPr>
      <w:r>
        <w:rPr>
          <w:rStyle w:val="c1"/>
          <w:vanish/>
        </w:rPr>
        <w:t># API initialization</w:t>
      </w:r>
    </w:p>
    <w:p w:rsidR="00000000" w:rsidRDefault="00000000">
      <w:pPr>
        <w:pStyle w:val="HTML0"/>
        <w:divId w:val="169637224"/>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169637224"/>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169637224"/>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169637224"/>
        <w:rPr>
          <w:rStyle w:val="HTML"/>
          <w:vanish/>
        </w:rPr>
      </w:pPr>
    </w:p>
    <w:p w:rsidR="00000000" w:rsidRDefault="00000000">
      <w:pPr>
        <w:pStyle w:val="HTML0"/>
        <w:divId w:val="169637224"/>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trading:0 , demo trading:1</w:t>
      </w:r>
    </w:p>
    <w:p w:rsidR="00000000" w:rsidRDefault="00000000">
      <w:pPr>
        <w:pStyle w:val="HTML0"/>
        <w:divId w:val="169637224"/>
        <w:rPr>
          <w:rStyle w:val="HTML"/>
          <w:vanish/>
        </w:rPr>
      </w:pPr>
    </w:p>
    <w:p w:rsidR="00000000" w:rsidRDefault="00000000">
      <w:pPr>
        <w:pStyle w:val="HTML0"/>
        <w:divId w:val="169637224"/>
        <w:rPr>
          <w:rStyle w:val="HTML"/>
          <w:vanish/>
        </w:rPr>
      </w:pPr>
      <w:r>
        <w:rPr>
          <w:rStyle w:val="n"/>
          <w:vanish/>
        </w:rPr>
        <w:t>accountAPI</w:t>
      </w:r>
      <w:r>
        <w:rPr>
          <w:rStyle w:val="HTML"/>
          <w:vanish/>
        </w:rPr>
        <w:t xml:space="preserve"> </w:t>
      </w:r>
      <w:r>
        <w:rPr>
          <w:rStyle w:val="o"/>
          <w:vanish/>
        </w:rPr>
        <w:t>=</w:t>
      </w:r>
      <w:r>
        <w:rPr>
          <w:rStyle w:val="HTML"/>
          <w:vanish/>
        </w:rPr>
        <w:t xml:space="preserve"> </w:t>
      </w:r>
      <w:r>
        <w:rPr>
          <w:rStyle w:val="n"/>
          <w:vanish/>
        </w:rPr>
        <w:t>Account</w:t>
      </w:r>
      <w:r>
        <w:rPr>
          <w:rStyle w:val="p"/>
          <w:vanish/>
        </w:rPr>
        <w:t>.</w:t>
      </w:r>
      <w:r>
        <w:rPr>
          <w:rStyle w:val="n"/>
          <w:vanish/>
        </w:rPr>
        <w:t>AccountAPI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169637224"/>
        <w:rPr>
          <w:rStyle w:val="HTML"/>
          <w:vanish/>
        </w:rPr>
      </w:pPr>
    </w:p>
    <w:p w:rsidR="00000000" w:rsidRDefault="00000000">
      <w:pPr>
        <w:pStyle w:val="HTML0"/>
        <w:divId w:val="169637224"/>
        <w:rPr>
          <w:rStyle w:val="c1"/>
          <w:vanish/>
        </w:rPr>
      </w:pPr>
      <w:r>
        <w:rPr>
          <w:rStyle w:val="c1"/>
          <w:vanish/>
        </w:rPr>
        <w:t># Get account balance</w:t>
      </w:r>
    </w:p>
    <w:p w:rsidR="00000000" w:rsidRDefault="00000000">
      <w:pPr>
        <w:pStyle w:val="HTML0"/>
        <w:divId w:val="169637224"/>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accountAPI</w:t>
      </w:r>
      <w:r>
        <w:rPr>
          <w:rStyle w:val="p"/>
          <w:vanish/>
        </w:rPr>
        <w:t>.</w:t>
      </w:r>
      <w:r>
        <w:rPr>
          <w:rStyle w:val="n"/>
          <w:vanish/>
        </w:rPr>
        <w:t>get_account_balance</w:t>
      </w:r>
      <w:r>
        <w:rPr>
          <w:rStyle w:val="p"/>
          <w:vanish/>
        </w:rPr>
        <w:t>()</w:t>
      </w:r>
    </w:p>
    <w:p w:rsidR="00000000" w:rsidRDefault="00000000">
      <w:pPr>
        <w:pStyle w:val="HTML0"/>
        <w:divId w:val="169637224"/>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780"/>
        <w:gridCol w:w="1058"/>
        <w:gridCol w:w="5146"/>
      </w:tblGrid>
      <w:tr w:rsidR="00000000">
        <w:trPr>
          <w:divId w:val="175387555"/>
          <w:tblHeader/>
          <w:tblCellSpacing w:w="15" w:type="dxa"/>
        </w:trPr>
        <w:tc>
          <w:tcPr>
            <w:tcW w:w="0" w:type="auto"/>
            <w:vAlign w:val="center"/>
            <w:hideMark/>
          </w:tcPr>
          <w:p w:rsidR="00000000" w:rsidRDefault="00000000">
            <w:pPr>
              <w:rPr>
                <w:b/>
                <w:bCs/>
              </w:rPr>
            </w:pPr>
            <w:r>
              <w:rPr>
                <w:rStyle w:val="a6"/>
              </w:rPr>
              <w:t>Parameters</w:t>
            </w:r>
          </w:p>
        </w:tc>
        <w:tc>
          <w:tcPr>
            <w:tcW w:w="0" w:type="auto"/>
            <w:vAlign w:val="center"/>
            <w:hideMark/>
          </w:tcPr>
          <w:p w:rsidR="00000000" w:rsidRDefault="00000000">
            <w:pPr>
              <w:rPr>
                <w:b/>
                <w:bCs/>
              </w:rPr>
            </w:pPr>
            <w:r>
              <w:rPr>
                <w:rStyle w:val="a6"/>
              </w:rPr>
              <w:t>Types</w:t>
            </w:r>
          </w:p>
        </w:tc>
        <w:tc>
          <w:tcPr>
            <w:tcW w:w="0" w:type="auto"/>
            <w:vAlign w:val="center"/>
            <w:hideMark/>
          </w:tcPr>
          <w:p w:rsidR="00000000" w:rsidRDefault="00000000">
            <w:pPr>
              <w:rPr>
                <w:b/>
                <w:bCs/>
              </w:rPr>
            </w:pPr>
            <w:r>
              <w:rPr>
                <w:rStyle w:val="a6"/>
              </w:rPr>
              <w:t>Required</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Single currency or multiple currencies (no more than 20) separated with comma, e.g. </w:t>
            </w:r>
            <w:r>
              <w:rPr>
                <w:rStyle w:val="HTML"/>
              </w:rPr>
              <w:t>BTC</w:t>
            </w:r>
            <w:r>
              <w:t xml:space="preserve"> or </w:t>
            </w:r>
            <w:r>
              <w:rPr>
                <w:rStyle w:val="HTML"/>
              </w:rPr>
              <w:t>BTC,ETH</w:t>
            </w:r>
            <w:r>
              <w:t>.</w:t>
            </w:r>
          </w:p>
        </w:tc>
      </w:tr>
    </w:tbl>
    <w:p w:rsidR="00000000" w:rsidRDefault="00000000">
      <w:pPr>
        <w:pStyle w:val="a5"/>
        <w:divId w:val="217396626"/>
      </w:pPr>
      <w:r>
        <w:t>Response Example</w:t>
      </w:r>
    </w:p>
    <w:p w:rsidR="00000000" w:rsidRDefault="00000000">
      <w:pPr>
        <w:pStyle w:val="HTML0"/>
        <w:divId w:val="1231618639"/>
        <w:rPr>
          <w:rStyle w:val="w"/>
        </w:rPr>
      </w:pPr>
      <w:r>
        <w:rPr>
          <w:rStyle w:val="p"/>
        </w:rPr>
        <w:t>{</w:t>
      </w:r>
    </w:p>
    <w:p w:rsidR="00000000" w:rsidRDefault="00000000">
      <w:pPr>
        <w:pStyle w:val="HTML0"/>
        <w:divId w:val="1231618639"/>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231618639"/>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231618639"/>
        <w:rPr>
          <w:rStyle w:val="w"/>
        </w:rPr>
      </w:pPr>
      <w:r>
        <w:rPr>
          <w:rStyle w:val="w"/>
        </w:rPr>
        <w:t xml:space="preserve">        </w:t>
      </w:r>
      <w:r>
        <w:rPr>
          <w:rStyle w:val="p"/>
        </w:rPr>
        <w:t>{</w:t>
      </w:r>
    </w:p>
    <w:p w:rsidR="00000000" w:rsidRDefault="00000000">
      <w:pPr>
        <w:pStyle w:val="HTML0"/>
        <w:divId w:val="1231618639"/>
        <w:rPr>
          <w:rStyle w:val="w"/>
        </w:rPr>
      </w:pPr>
      <w:r>
        <w:rPr>
          <w:rStyle w:val="w"/>
        </w:rPr>
        <w:t xml:space="preserve">            </w:t>
      </w:r>
      <w:r>
        <w:rPr>
          <w:rStyle w:val="nl"/>
        </w:rPr>
        <w:t>"adjEq"</w:t>
      </w:r>
      <w:r>
        <w:rPr>
          <w:rStyle w:val="p"/>
        </w:rPr>
        <w:t>:</w:t>
      </w:r>
      <w:r>
        <w:rPr>
          <w:rStyle w:val="w"/>
        </w:rPr>
        <w:t xml:space="preserve"> </w:t>
      </w:r>
      <w:r>
        <w:rPr>
          <w:rStyle w:val="s2"/>
        </w:rPr>
        <w:t>"55415.624719833286"</w:t>
      </w:r>
      <w:r>
        <w:rPr>
          <w:rStyle w:val="p"/>
        </w:rPr>
        <w:t>,</w:t>
      </w:r>
    </w:p>
    <w:p w:rsidR="00000000" w:rsidRDefault="00000000">
      <w:pPr>
        <w:pStyle w:val="HTML0"/>
        <w:divId w:val="1231618639"/>
        <w:rPr>
          <w:rStyle w:val="w"/>
        </w:rPr>
      </w:pPr>
      <w:r>
        <w:rPr>
          <w:rStyle w:val="w"/>
        </w:rPr>
        <w:t xml:space="preserve">            </w:t>
      </w:r>
      <w:r>
        <w:rPr>
          <w:rStyle w:val="nl"/>
        </w:rPr>
        <w:t>"borrowFroz"</w:t>
      </w:r>
      <w:r>
        <w:rPr>
          <w:rStyle w:val="p"/>
        </w:rPr>
        <w:t>:</w:t>
      </w:r>
      <w:r>
        <w:rPr>
          <w:rStyle w:val="w"/>
        </w:rPr>
        <w:t xml:space="preserve"> </w:t>
      </w:r>
      <w:r>
        <w:rPr>
          <w:rStyle w:val="s2"/>
        </w:rPr>
        <w:t>"0"</w:t>
      </w:r>
      <w:r>
        <w:rPr>
          <w:rStyle w:val="p"/>
        </w:rPr>
        <w:t>,</w:t>
      </w:r>
    </w:p>
    <w:p w:rsidR="00000000" w:rsidRDefault="00000000">
      <w:pPr>
        <w:pStyle w:val="HTML0"/>
        <w:divId w:val="1231618639"/>
        <w:rPr>
          <w:rStyle w:val="w"/>
        </w:rPr>
      </w:pPr>
      <w:r>
        <w:rPr>
          <w:rStyle w:val="w"/>
        </w:rPr>
        <w:lastRenderedPageBreak/>
        <w:t xml:space="preserve">            </w:t>
      </w:r>
      <w:r>
        <w:rPr>
          <w:rStyle w:val="nl"/>
        </w:rPr>
        <w:t>"details"</w:t>
      </w:r>
      <w:r>
        <w:rPr>
          <w:rStyle w:val="p"/>
        </w:rPr>
        <w:t>:</w:t>
      </w:r>
      <w:r>
        <w:rPr>
          <w:rStyle w:val="w"/>
        </w:rPr>
        <w:t xml:space="preserve"> </w:t>
      </w:r>
      <w:r>
        <w:rPr>
          <w:rStyle w:val="p"/>
        </w:rPr>
        <w:t>[</w:t>
      </w:r>
    </w:p>
    <w:p w:rsidR="00000000" w:rsidRDefault="00000000">
      <w:pPr>
        <w:pStyle w:val="HTML0"/>
        <w:divId w:val="1231618639"/>
        <w:rPr>
          <w:rStyle w:val="w"/>
        </w:rPr>
      </w:pPr>
      <w:r>
        <w:rPr>
          <w:rStyle w:val="w"/>
        </w:rPr>
        <w:t xml:space="preserve">                </w:t>
      </w:r>
      <w:r>
        <w:rPr>
          <w:rStyle w:val="p"/>
        </w:rPr>
        <w:t>{</w:t>
      </w:r>
    </w:p>
    <w:p w:rsidR="00000000" w:rsidRDefault="00000000">
      <w:pPr>
        <w:pStyle w:val="HTML0"/>
        <w:divId w:val="1231618639"/>
        <w:rPr>
          <w:rStyle w:val="w"/>
        </w:rPr>
      </w:pPr>
      <w:r>
        <w:rPr>
          <w:rStyle w:val="w"/>
        </w:rPr>
        <w:t xml:space="preserve">                    </w:t>
      </w:r>
      <w:r>
        <w:rPr>
          <w:rStyle w:val="nl"/>
        </w:rPr>
        <w:t>"availBal"</w:t>
      </w:r>
      <w:r>
        <w:rPr>
          <w:rStyle w:val="p"/>
        </w:rPr>
        <w:t>:</w:t>
      </w:r>
      <w:r>
        <w:rPr>
          <w:rStyle w:val="w"/>
        </w:rPr>
        <w:t xml:space="preserve"> </w:t>
      </w:r>
      <w:r>
        <w:rPr>
          <w:rStyle w:val="s2"/>
        </w:rPr>
        <w:t>"4834.317093622894"</w:t>
      </w:r>
      <w:r>
        <w:rPr>
          <w:rStyle w:val="p"/>
        </w:rPr>
        <w:t>,</w:t>
      </w:r>
      <w:r>
        <w:rPr>
          <w:rStyle w:val="w"/>
        </w:rPr>
        <w:t xml:space="preserve"> </w:t>
      </w:r>
    </w:p>
    <w:p w:rsidR="00000000" w:rsidRDefault="00000000">
      <w:pPr>
        <w:pStyle w:val="HTML0"/>
        <w:divId w:val="1231618639"/>
        <w:rPr>
          <w:rStyle w:val="w"/>
        </w:rPr>
      </w:pPr>
      <w:r>
        <w:rPr>
          <w:rStyle w:val="w"/>
        </w:rPr>
        <w:t xml:space="preserve">                    </w:t>
      </w:r>
      <w:r>
        <w:rPr>
          <w:rStyle w:val="nl"/>
        </w:rPr>
        <w:t>"availEq"</w:t>
      </w:r>
      <w:r>
        <w:rPr>
          <w:rStyle w:val="p"/>
        </w:rPr>
        <w:t>:</w:t>
      </w:r>
      <w:r>
        <w:rPr>
          <w:rStyle w:val="w"/>
        </w:rPr>
        <w:t xml:space="preserve"> </w:t>
      </w:r>
      <w:r>
        <w:rPr>
          <w:rStyle w:val="s2"/>
        </w:rPr>
        <w:t>"4834.3170936228935"</w:t>
      </w:r>
      <w:r>
        <w:rPr>
          <w:rStyle w:val="p"/>
        </w:rPr>
        <w:t>,</w:t>
      </w:r>
    </w:p>
    <w:p w:rsidR="00000000" w:rsidRDefault="00000000">
      <w:pPr>
        <w:pStyle w:val="HTML0"/>
        <w:divId w:val="1231618639"/>
        <w:rPr>
          <w:rStyle w:val="w"/>
        </w:rPr>
      </w:pPr>
      <w:r>
        <w:rPr>
          <w:rStyle w:val="w"/>
        </w:rPr>
        <w:t xml:space="preserve">                    </w:t>
      </w:r>
      <w:r>
        <w:rPr>
          <w:rStyle w:val="nl"/>
        </w:rPr>
        <w:t>"borrowFroz"</w:t>
      </w:r>
      <w:r>
        <w:rPr>
          <w:rStyle w:val="p"/>
        </w:rPr>
        <w:t>:</w:t>
      </w:r>
      <w:r>
        <w:rPr>
          <w:rStyle w:val="w"/>
        </w:rPr>
        <w:t xml:space="preserve"> </w:t>
      </w:r>
      <w:r>
        <w:rPr>
          <w:rStyle w:val="s2"/>
        </w:rPr>
        <w:t>"0"</w:t>
      </w:r>
      <w:r>
        <w:rPr>
          <w:rStyle w:val="p"/>
        </w:rPr>
        <w:t>,</w:t>
      </w:r>
    </w:p>
    <w:p w:rsidR="00000000" w:rsidRDefault="00000000">
      <w:pPr>
        <w:pStyle w:val="HTML0"/>
        <w:divId w:val="1231618639"/>
        <w:rPr>
          <w:rStyle w:val="w"/>
        </w:rPr>
      </w:pPr>
      <w:r>
        <w:rPr>
          <w:rStyle w:val="w"/>
        </w:rPr>
        <w:t xml:space="preserve">                    </w:t>
      </w:r>
      <w:r>
        <w:rPr>
          <w:rStyle w:val="nl"/>
        </w:rPr>
        <w:t>"cashBal"</w:t>
      </w:r>
      <w:r>
        <w:rPr>
          <w:rStyle w:val="p"/>
        </w:rPr>
        <w:t>:</w:t>
      </w:r>
      <w:r>
        <w:rPr>
          <w:rStyle w:val="w"/>
        </w:rPr>
        <w:t xml:space="preserve"> </w:t>
      </w:r>
      <w:r>
        <w:rPr>
          <w:rStyle w:val="s2"/>
        </w:rPr>
        <w:t>"4850.435693622894"</w:t>
      </w:r>
      <w:r>
        <w:rPr>
          <w:rStyle w:val="p"/>
        </w:rPr>
        <w:t>,</w:t>
      </w:r>
    </w:p>
    <w:p w:rsidR="00000000" w:rsidRDefault="00000000">
      <w:pPr>
        <w:pStyle w:val="HTML0"/>
        <w:divId w:val="1231618639"/>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1231618639"/>
        <w:rPr>
          <w:rStyle w:val="w"/>
        </w:rPr>
      </w:pPr>
      <w:r>
        <w:rPr>
          <w:rStyle w:val="w"/>
        </w:rPr>
        <w:t xml:space="preserve">                    </w:t>
      </w:r>
      <w:r>
        <w:rPr>
          <w:rStyle w:val="nl"/>
        </w:rPr>
        <w:t>"crossLiab"</w:t>
      </w:r>
      <w:r>
        <w:rPr>
          <w:rStyle w:val="p"/>
        </w:rPr>
        <w:t>:</w:t>
      </w:r>
      <w:r>
        <w:rPr>
          <w:rStyle w:val="w"/>
        </w:rPr>
        <w:t xml:space="preserve"> </w:t>
      </w:r>
      <w:r>
        <w:rPr>
          <w:rStyle w:val="s2"/>
        </w:rPr>
        <w:t>"0"</w:t>
      </w:r>
      <w:r>
        <w:rPr>
          <w:rStyle w:val="p"/>
        </w:rPr>
        <w:t>,</w:t>
      </w:r>
    </w:p>
    <w:p w:rsidR="00000000" w:rsidRDefault="00000000">
      <w:pPr>
        <w:pStyle w:val="HTML0"/>
        <w:divId w:val="1231618639"/>
        <w:rPr>
          <w:rStyle w:val="w"/>
        </w:rPr>
      </w:pPr>
      <w:r>
        <w:rPr>
          <w:rStyle w:val="w"/>
        </w:rPr>
        <w:t xml:space="preserve">                    </w:t>
      </w:r>
      <w:r>
        <w:rPr>
          <w:rStyle w:val="nl"/>
        </w:rPr>
        <w:t>"disEq"</w:t>
      </w:r>
      <w:r>
        <w:rPr>
          <w:rStyle w:val="p"/>
        </w:rPr>
        <w:t>:</w:t>
      </w:r>
      <w:r>
        <w:rPr>
          <w:rStyle w:val="w"/>
        </w:rPr>
        <w:t xml:space="preserve"> </w:t>
      </w:r>
      <w:r>
        <w:rPr>
          <w:rStyle w:val="s2"/>
        </w:rPr>
        <w:t>"4991.542013297616"</w:t>
      </w:r>
      <w:r>
        <w:rPr>
          <w:rStyle w:val="p"/>
        </w:rPr>
        <w:t>,</w:t>
      </w:r>
    </w:p>
    <w:p w:rsidR="00000000" w:rsidRDefault="00000000">
      <w:pPr>
        <w:pStyle w:val="HTML0"/>
        <w:divId w:val="1231618639"/>
        <w:rPr>
          <w:rStyle w:val="w"/>
        </w:rPr>
      </w:pPr>
      <w:r>
        <w:rPr>
          <w:rStyle w:val="w"/>
        </w:rPr>
        <w:t xml:space="preserve">                    </w:t>
      </w:r>
      <w:r>
        <w:rPr>
          <w:rStyle w:val="nl"/>
        </w:rPr>
        <w:t>"eq"</w:t>
      </w:r>
      <w:r>
        <w:rPr>
          <w:rStyle w:val="p"/>
        </w:rPr>
        <w:t>:</w:t>
      </w:r>
      <w:r>
        <w:rPr>
          <w:rStyle w:val="w"/>
        </w:rPr>
        <w:t xml:space="preserve"> </w:t>
      </w:r>
      <w:r>
        <w:rPr>
          <w:rStyle w:val="s2"/>
        </w:rPr>
        <w:t>"4992.890093622894"</w:t>
      </w:r>
      <w:r>
        <w:rPr>
          <w:rStyle w:val="p"/>
        </w:rPr>
        <w:t>,</w:t>
      </w:r>
    </w:p>
    <w:p w:rsidR="00000000" w:rsidRDefault="00000000">
      <w:pPr>
        <w:pStyle w:val="HTML0"/>
        <w:divId w:val="1231618639"/>
        <w:rPr>
          <w:rStyle w:val="w"/>
        </w:rPr>
      </w:pPr>
      <w:r>
        <w:rPr>
          <w:rStyle w:val="w"/>
        </w:rPr>
        <w:t xml:space="preserve">                    </w:t>
      </w:r>
      <w:r>
        <w:rPr>
          <w:rStyle w:val="nl"/>
        </w:rPr>
        <w:t>"eqUsd"</w:t>
      </w:r>
      <w:r>
        <w:rPr>
          <w:rStyle w:val="p"/>
        </w:rPr>
        <w:t>:</w:t>
      </w:r>
      <w:r>
        <w:rPr>
          <w:rStyle w:val="w"/>
        </w:rPr>
        <w:t xml:space="preserve"> </w:t>
      </w:r>
      <w:r>
        <w:rPr>
          <w:rStyle w:val="s2"/>
        </w:rPr>
        <w:t>"4991.542013297616"</w:t>
      </w:r>
      <w:r>
        <w:rPr>
          <w:rStyle w:val="p"/>
        </w:rPr>
        <w:t>,</w:t>
      </w:r>
    </w:p>
    <w:p w:rsidR="00000000" w:rsidRDefault="00000000">
      <w:pPr>
        <w:pStyle w:val="HTML0"/>
        <w:divId w:val="1231618639"/>
        <w:rPr>
          <w:rStyle w:val="w"/>
        </w:rPr>
      </w:pPr>
      <w:r>
        <w:rPr>
          <w:rStyle w:val="w"/>
        </w:rPr>
        <w:t xml:space="preserve">                    </w:t>
      </w:r>
      <w:r>
        <w:rPr>
          <w:rStyle w:val="nl"/>
        </w:rPr>
        <w:t>"smtSyncEq"</w:t>
      </w:r>
      <w:r>
        <w:rPr>
          <w:rStyle w:val="p"/>
        </w:rPr>
        <w:t>:</w:t>
      </w:r>
      <w:r>
        <w:rPr>
          <w:rStyle w:val="w"/>
        </w:rPr>
        <w:t xml:space="preserve"> </w:t>
      </w:r>
      <w:r>
        <w:rPr>
          <w:rStyle w:val="s2"/>
        </w:rPr>
        <w:t>"0"</w:t>
      </w:r>
      <w:r>
        <w:rPr>
          <w:rStyle w:val="p"/>
        </w:rPr>
        <w:t>,</w:t>
      </w:r>
    </w:p>
    <w:p w:rsidR="00000000" w:rsidRDefault="00000000">
      <w:pPr>
        <w:pStyle w:val="HTML0"/>
        <w:divId w:val="1231618639"/>
        <w:rPr>
          <w:rStyle w:val="w"/>
        </w:rPr>
      </w:pPr>
      <w:r>
        <w:rPr>
          <w:rStyle w:val="w"/>
        </w:rPr>
        <w:t xml:space="preserve">                    </w:t>
      </w:r>
      <w:r>
        <w:rPr>
          <w:rStyle w:val="nl"/>
        </w:rPr>
        <w:t>"spotCopyTradingEq"</w:t>
      </w:r>
      <w:r>
        <w:rPr>
          <w:rStyle w:val="p"/>
        </w:rPr>
        <w:t>:</w:t>
      </w:r>
      <w:r>
        <w:rPr>
          <w:rStyle w:val="w"/>
        </w:rPr>
        <w:t xml:space="preserve"> </w:t>
      </w:r>
      <w:r>
        <w:rPr>
          <w:rStyle w:val="s2"/>
        </w:rPr>
        <w:t>"0"</w:t>
      </w:r>
      <w:r>
        <w:rPr>
          <w:rStyle w:val="p"/>
        </w:rPr>
        <w:t>,</w:t>
      </w:r>
    </w:p>
    <w:p w:rsidR="00000000" w:rsidRDefault="00000000">
      <w:pPr>
        <w:pStyle w:val="HTML0"/>
        <w:divId w:val="1231618639"/>
        <w:rPr>
          <w:rStyle w:val="w"/>
        </w:rPr>
      </w:pPr>
      <w:r>
        <w:rPr>
          <w:rStyle w:val="w"/>
        </w:rPr>
        <w:t xml:space="preserve">                    </w:t>
      </w:r>
      <w:r>
        <w:rPr>
          <w:rStyle w:val="nl"/>
        </w:rPr>
        <w:t>"fixedBal"</w:t>
      </w:r>
      <w:r>
        <w:rPr>
          <w:rStyle w:val="p"/>
        </w:rPr>
        <w:t>:</w:t>
      </w:r>
      <w:r>
        <w:rPr>
          <w:rStyle w:val="w"/>
        </w:rPr>
        <w:t xml:space="preserve"> </w:t>
      </w:r>
      <w:r>
        <w:rPr>
          <w:rStyle w:val="s2"/>
        </w:rPr>
        <w:t>"0"</w:t>
      </w:r>
      <w:r>
        <w:rPr>
          <w:rStyle w:val="p"/>
        </w:rPr>
        <w:t>,</w:t>
      </w:r>
    </w:p>
    <w:p w:rsidR="00000000" w:rsidRDefault="00000000">
      <w:pPr>
        <w:pStyle w:val="HTML0"/>
        <w:divId w:val="1231618639"/>
        <w:rPr>
          <w:rStyle w:val="w"/>
        </w:rPr>
      </w:pPr>
      <w:r>
        <w:rPr>
          <w:rStyle w:val="w"/>
        </w:rPr>
        <w:t xml:space="preserve">                    </w:t>
      </w:r>
      <w:r>
        <w:rPr>
          <w:rStyle w:val="nl"/>
        </w:rPr>
        <w:t>"frozenBal"</w:t>
      </w:r>
      <w:r>
        <w:rPr>
          <w:rStyle w:val="p"/>
        </w:rPr>
        <w:t>:</w:t>
      </w:r>
      <w:r>
        <w:rPr>
          <w:rStyle w:val="w"/>
        </w:rPr>
        <w:t xml:space="preserve"> </w:t>
      </w:r>
      <w:r>
        <w:rPr>
          <w:rStyle w:val="s2"/>
        </w:rPr>
        <w:t>"158.573"</w:t>
      </w:r>
      <w:r>
        <w:rPr>
          <w:rStyle w:val="p"/>
        </w:rPr>
        <w:t>,</w:t>
      </w:r>
    </w:p>
    <w:p w:rsidR="00000000" w:rsidRDefault="00000000">
      <w:pPr>
        <w:pStyle w:val="HTML0"/>
        <w:divId w:val="1231618639"/>
        <w:rPr>
          <w:rStyle w:val="w"/>
        </w:rPr>
      </w:pPr>
      <w:r>
        <w:rPr>
          <w:rStyle w:val="w"/>
        </w:rPr>
        <w:t xml:space="preserve">                    </w:t>
      </w:r>
      <w:r>
        <w:rPr>
          <w:rStyle w:val="nl"/>
        </w:rPr>
        <w:t>"imr"</w:t>
      </w:r>
      <w:r>
        <w:rPr>
          <w:rStyle w:val="p"/>
        </w:rPr>
        <w:t>:</w:t>
      </w:r>
      <w:r>
        <w:rPr>
          <w:rStyle w:val="w"/>
        </w:rPr>
        <w:t xml:space="preserve"> </w:t>
      </w:r>
      <w:r>
        <w:rPr>
          <w:rStyle w:val="s2"/>
        </w:rPr>
        <w:t>""</w:t>
      </w:r>
      <w:r>
        <w:rPr>
          <w:rStyle w:val="p"/>
        </w:rPr>
        <w:t>,</w:t>
      </w:r>
    </w:p>
    <w:p w:rsidR="00000000" w:rsidRDefault="00000000">
      <w:pPr>
        <w:pStyle w:val="HTML0"/>
        <w:divId w:val="1231618639"/>
        <w:rPr>
          <w:rStyle w:val="w"/>
        </w:rPr>
      </w:pPr>
      <w:r>
        <w:rPr>
          <w:rStyle w:val="w"/>
        </w:rPr>
        <w:t xml:space="preserve">                    </w:t>
      </w:r>
      <w:r>
        <w:rPr>
          <w:rStyle w:val="nl"/>
        </w:rPr>
        <w:t>"interest"</w:t>
      </w:r>
      <w:r>
        <w:rPr>
          <w:rStyle w:val="p"/>
        </w:rPr>
        <w:t>:</w:t>
      </w:r>
      <w:r>
        <w:rPr>
          <w:rStyle w:val="w"/>
        </w:rPr>
        <w:t xml:space="preserve"> </w:t>
      </w:r>
      <w:r>
        <w:rPr>
          <w:rStyle w:val="s2"/>
        </w:rPr>
        <w:t>"0"</w:t>
      </w:r>
      <w:r>
        <w:rPr>
          <w:rStyle w:val="p"/>
        </w:rPr>
        <w:t>,</w:t>
      </w:r>
    </w:p>
    <w:p w:rsidR="00000000" w:rsidRDefault="00000000">
      <w:pPr>
        <w:pStyle w:val="HTML0"/>
        <w:divId w:val="1231618639"/>
        <w:rPr>
          <w:rStyle w:val="w"/>
        </w:rPr>
      </w:pPr>
      <w:r>
        <w:rPr>
          <w:rStyle w:val="w"/>
        </w:rPr>
        <w:t xml:space="preserve">                    </w:t>
      </w:r>
      <w:r>
        <w:rPr>
          <w:rStyle w:val="nl"/>
        </w:rPr>
        <w:t>"isoEq"</w:t>
      </w:r>
      <w:r>
        <w:rPr>
          <w:rStyle w:val="p"/>
        </w:rPr>
        <w:t>:</w:t>
      </w:r>
      <w:r>
        <w:rPr>
          <w:rStyle w:val="w"/>
        </w:rPr>
        <w:t xml:space="preserve"> </w:t>
      </w:r>
      <w:r>
        <w:rPr>
          <w:rStyle w:val="s2"/>
        </w:rPr>
        <w:t>"0"</w:t>
      </w:r>
      <w:r>
        <w:rPr>
          <w:rStyle w:val="p"/>
        </w:rPr>
        <w:t>,</w:t>
      </w:r>
    </w:p>
    <w:p w:rsidR="00000000" w:rsidRDefault="00000000">
      <w:pPr>
        <w:pStyle w:val="HTML0"/>
        <w:divId w:val="1231618639"/>
        <w:rPr>
          <w:rStyle w:val="w"/>
        </w:rPr>
      </w:pPr>
      <w:r>
        <w:rPr>
          <w:rStyle w:val="w"/>
        </w:rPr>
        <w:t xml:space="preserve">                    </w:t>
      </w:r>
      <w:r>
        <w:rPr>
          <w:rStyle w:val="nl"/>
        </w:rPr>
        <w:t>"isoLiab"</w:t>
      </w:r>
      <w:r>
        <w:rPr>
          <w:rStyle w:val="p"/>
        </w:rPr>
        <w:t>:</w:t>
      </w:r>
      <w:r>
        <w:rPr>
          <w:rStyle w:val="w"/>
        </w:rPr>
        <w:t xml:space="preserve"> </w:t>
      </w:r>
      <w:r>
        <w:rPr>
          <w:rStyle w:val="s2"/>
        </w:rPr>
        <w:t>"0"</w:t>
      </w:r>
      <w:r>
        <w:rPr>
          <w:rStyle w:val="p"/>
        </w:rPr>
        <w:t>,</w:t>
      </w:r>
    </w:p>
    <w:p w:rsidR="00000000" w:rsidRDefault="00000000">
      <w:pPr>
        <w:pStyle w:val="HTML0"/>
        <w:divId w:val="1231618639"/>
        <w:rPr>
          <w:rStyle w:val="w"/>
        </w:rPr>
      </w:pPr>
      <w:r>
        <w:rPr>
          <w:rStyle w:val="w"/>
        </w:rPr>
        <w:t xml:space="preserve">                    </w:t>
      </w:r>
      <w:r>
        <w:rPr>
          <w:rStyle w:val="nl"/>
        </w:rPr>
        <w:t>"isoUpl"</w:t>
      </w:r>
      <w:r>
        <w:rPr>
          <w:rStyle w:val="p"/>
        </w:rPr>
        <w:t>:</w:t>
      </w:r>
      <w:r>
        <w:rPr>
          <w:rStyle w:val="w"/>
        </w:rPr>
        <w:t xml:space="preserve"> </w:t>
      </w:r>
      <w:r>
        <w:rPr>
          <w:rStyle w:val="s2"/>
        </w:rPr>
        <w:t>"0"</w:t>
      </w:r>
      <w:r>
        <w:rPr>
          <w:rStyle w:val="p"/>
        </w:rPr>
        <w:t>,</w:t>
      </w:r>
    </w:p>
    <w:p w:rsidR="00000000" w:rsidRDefault="00000000">
      <w:pPr>
        <w:pStyle w:val="HTML0"/>
        <w:divId w:val="1231618639"/>
        <w:rPr>
          <w:rStyle w:val="w"/>
        </w:rPr>
      </w:pPr>
      <w:r>
        <w:rPr>
          <w:rStyle w:val="w"/>
        </w:rPr>
        <w:t xml:space="preserve">                    </w:t>
      </w:r>
      <w:r>
        <w:rPr>
          <w:rStyle w:val="nl"/>
        </w:rPr>
        <w:t>"liab"</w:t>
      </w:r>
      <w:r>
        <w:rPr>
          <w:rStyle w:val="p"/>
        </w:rPr>
        <w:t>:</w:t>
      </w:r>
      <w:r>
        <w:rPr>
          <w:rStyle w:val="w"/>
        </w:rPr>
        <w:t xml:space="preserve"> </w:t>
      </w:r>
      <w:r>
        <w:rPr>
          <w:rStyle w:val="s2"/>
        </w:rPr>
        <w:t>"0"</w:t>
      </w:r>
      <w:r>
        <w:rPr>
          <w:rStyle w:val="p"/>
        </w:rPr>
        <w:t>,</w:t>
      </w:r>
    </w:p>
    <w:p w:rsidR="00000000" w:rsidRDefault="00000000">
      <w:pPr>
        <w:pStyle w:val="HTML0"/>
        <w:divId w:val="1231618639"/>
        <w:rPr>
          <w:rStyle w:val="w"/>
        </w:rPr>
      </w:pPr>
      <w:r>
        <w:rPr>
          <w:rStyle w:val="w"/>
        </w:rPr>
        <w:t xml:space="preserve">                    </w:t>
      </w:r>
      <w:r>
        <w:rPr>
          <w:rStyle w:val="nl"/>
        </w:rPr>
        <w:t>"maxLoan"</w:t>
      </w:r>
      <w:r>
        <w:rPr>
          <w:rStyle w:val="p"/>
        </w:rPr>
        <w:t>:</w:t>
      </w:r>
      <w:r>
        <w:rPr>
          <w:rStyle w:val="w"/>
        </w:rPr>
        <w:t xml:space="preserve"> </w:t>
      </w:r>
      <w:r>
        <w:rPr>
          <w:rStyle w:val="s2"/>
        </w:rPr>
        <w:t>"0"</w:t>
      </w:r>
      <w:r>
        <w:rPr>
          <w:rStyle w:val="p"/>
        </w:rPr>
        <w:t>,</w:t>
      </w:r>
    </w:p>
    <w:p w:rsidR="00000000" w:rsidRDefault="00000000">
      <w:pPr>
        <w:pStyle w:val="HTML0"/>
        <w:divId w:val="1231618639"/>
        <w:rPr>
          <w:rStyle w:val="w"/>
        </w:rPr>
      </w:pPr>
      <w:r>
        <w:rPr>
          <w:rStyle w:val="w"/>
        </w:rPr>
        <w:t xml:space="preserve">                    </w:t>
      </w:r>
      <w:r>
        <w:rPr>
          <w:rStyle w:val="nl"/>
        </w:rPr>
        <w:t>"mgnRatio"</w:t>
      </w:r>
      <w:r>
        <w:rPr>
          <w:rStyle w:val="p"/>
        </w:rPr>
        <w:t>:</w:t>
      </w:r>
      <w:r>
        <w:rPr>
          <w:rStyle w:val="w"/>
        </w:rPr>
        <w:t xml:space="preserve"> </w:t>
      </w:r>
      <w:r>
        <w:rPr>
          <w:rStyle w:val="s2"/>
        </w:rPr>
        <w:t>""</w:t>
      </w:r>
      <w:r>
        <w:rPr>
          <w:rStyle w:val="p"/>
        </w:rPr>
        <w:t>,</w:t>
      </w:r>
    </w:p>
    <w:p w:rsidR="00000000" w:rsidRDefault="00000000">
      <w:pPr>
        <w:pStyle w:val="HTML0"/>
        <w:divId w:val="1231618639"/>
        <w:rPr>
          <w:rStyle w:val="w"/>
        </w:rPr>
      </w:pPr>
      <w:r>
        <w:rPr>
          <w:rStyle w:val="w"/>
        </w:rPr>
        <w:t xml:space="preserve">                    </w:t>
      </w:r>
      <w:r>
        <w:rPr>
          <w:rStyle w:val="nl"/>
        </w:rPr>
        <w:t>"mmr"</w:t>
      </w:r>
      <w:r>
        <w:rPr>
          <w:rStyle w:val="p"/>
        </w:rPr>
        <w:t>:</w:t>
      </w:r>
      <w:r>
        <w:rPr>
          <w:rStyle w:val="w"/>
        </w:rPr>
        <w:t xml:space="preserve"> </w:t>
      </w:r>
      <w:r>
        <w:rPr>
          <w:rStyle w:val="s2"/>
        </w:rPr>
        <w:t>""</w:t>
      </w:r>
      <w:r>
        <w:rPr>
          <w:rStyle w:val="p"/>
        </w:rPr>
        <w:t>,</w:t>
      </w:r>
    </w:p>
    <w:p w:rsidR="00000000" w:rsidRDefault="00000000">
      <w:pPr>
        <w:pStyle w:val="HTML0"/>
        <w:divId w:val="1231618639"/>
        <w:rPr>
          <w:rStyle w:val="w"/>
        </w:rPr>
      </w:pPr>
      <w:r>
        <w:rPr>
          <w:rStyle w:val="w"/>
        </w:rPr>
        <w:t xml:space="preserve">                    </w:t>
      </w:r>
      <w:r>
        <w:rPr>
          <w:rStyle w:val="nl"/>
        </w:rPr>
        <w:t>"notionalLever"</w:t>
      </w:r>
      <w:r>
        <w:rPr>
          <w:rStyle w:val="p"/>
        </w:rPr>
        <w:t>:</w:t>
      </w:r>
      <w:r>
        <w:rPr>
          <w:rStyle w:val="w"/>
        </w:rPr>
        <w:t xml:space="preserve"> </w:t>
      </w:r>
      <w:r>
        <w:rPr>
          <w:rStyle w:val="s2"/>
        </w:rPr>
        <w:t>""</w:t>
      </w:r>
      <w:r>
        <w:rPr>
          <w:rStyle w:val="p"/>
        </w:rPr>
        <w:t>,</w:t>
      </w:r>
    </w:p>
    <w:p w:rsidR="00000000" w:rsidRDefault="00000000">
      <w:pPr>
        <w:pStyle w:val="HTML0"/>
        <w:divId w:val="1231618639"/>
        <w:rPr>
          <w:rStyle w:val="w"/>
        </w:rPr>
      </w:pPr>
      <w:r>
        <w:rPr>
          <w:rStyle w:val="w"/>
        </w:rPr>
        <w:t xml:space="preserve">                    </w:t>
      </w:r>
      <w:r>
        <w:rPr>
          <w:rStyle w:val="nl"/>
        </w:rPr>
        <w:t>"ordFrozen"</w:t>
      </w:r>
      <w:r>
        <w:rPr>
          <w:rStyle w:val="p"/>
        </w:rPr>
        <w:t>:</w:t>
      </w:r>
      <w:r>
        <w:rPr>
          <w:rStyle w:val="w"/>
        </w:rPr>
        <w:t xml:space="preserve"> </w:t>
      </w:r>
      <w:r>
        <w:rPr>
          <w:rStyle w:val="s2"/>
        </w:rPr>
        <w:t>"0"</w:t>
      </w:r>
      <w:r>
        <w:rPr>
          <w:rStyle w:val="p"/>
        </w:rPr>
        <w:t>,</w:t>
      </w:r>
    </w:p>
    <w:p w:rsidR="00000000" w:rsidRDefault="00000000">
      <w:pPr>
        <w:pStyle w:val="HTML0"/>
        <w:divId w:val="1231618639"/>
        <w:rPr>
          <w:rStyle w:val="w"/>
        </w:rPr>
      </w:pPr>
      <w:r>
        <w:rPr>
          <w:rStyle w:val="w"/>
        </w:rPr>
        <w:t xml:space="preserve">                    </w:t>
      </w:r>
      <w:r>
        <w:rPr>
          <w:rStyle w:val="nl"/>
        </w:rPr>
        <w:t>"rewardBal"</w:t>
      </w:r>
      <w:r>
        <w:rPr>
          <w:rStyle w:val="p"/>
        </w:rPr>
        <w:t>:</w:t>
      </w:r>
      <w:r>
        <w:rPr>
          <w:rStyle w:val="w"/>
        </w:rPr>
        <w:t xml:space="preserve"> </w:t>
      </w:r>
      <w:r>
        <w:rPr>
          <w:rStyle w:val="s2"/>
        </w:rPr>
        <w:t>"0"</w:t>
      </w:r>
      <w:r>
        <w:rPr>
          <w:rStyle w:val="p"/>
        </w:rPr>
        <w:t>,</w:t>
      </w:r>
    </w:p>
    <w:p w:rsidR="00000000" w:rsidRDefault="00000000">
      <w:pPr>
        <w:pStyle w:val="HTML0"/>
        <w:divId w:val="1231618639"/>
        <w:rPr>
          <w:rStyle w:val="w"/>
        </w:rPr>
      </w:pPr>
      <w:r>
        <w:rPr>
          <w:rStyle w:val="w"/>
        </w:rPr>
        <w:t xml:space="preserve">                    </w:t>
      </w:r>
      <w:r>
        <w:rPr>
          <w:rStyle w:val="nl"/>
        </w:rPr>
        <w:t>"spotInUseAmt"</w:t>
      </w:r>
      <w:r>
        <w:rPr>
          <w:rStyle w:val="p"/>
        </w:rPr>
        <w:t>:</w:t>
      </w:r>
      <w:r>
        <w:rPr>
          <w:rStyle w:val="w"/>
        </w:rPr>
        <w:t xml:space="preserve"> </w:t>
      </w:r>
      <w:r>
        <w:rPr>
          <w:rStyle w:val="s2"/>
        </w:rPr>
        <w:t>""</w:t>
      </w:r>
      <w:r>
        <w:rPr>
          <w:rStyle w:val="p"/>
        </w:rPr>
        <w:t>,</w:t>
      </w:r>
    </w:p>
    <w:p w:rsidR="00000000" w:rsidRDefault="00000000">
      <w:pPr>
        <w:pStyle w:val="HTML0"/>
        <w:divId w:val="1231618639"/>
        <w:rPr>
          <w:rStyle w:val="w"/>
        </w:rPr>
      </w:pPr>
      <w:r>
        <w:rPr>
          <w:rStyle w:val="w"/>
        </w:rPr>
        <w:t xml:space="preserve">                    </w:t>
      </w:r>
      <w:r>
        <w:rPr>
          <w:rStyle w:val="nl"/>
        </w:rPr>
        <w:t>"clSpotInUseAmt"</w:t>
      </w:r>
      <w:r>
        <w:rPr>
          <w:rStyle w:val="p"/>
        </w:rPr>
        <w:t>:</w:t>
      </w:r>
      <w:r>
        <w:rPr>
          <w:rStyle w:val="w"/>
        </w:rPr>
        <w:t xml:space="preserve"> </w:t>
      </w:r>
      <w:r>
        <w:rPr>
          <w:rStyle w:val="s2"/>
        </w:rPr>
        <w:t>""</w:t>
      </w:r>
      <w:r>
        <w:rPr>
          <w:rStyle w:val="p"/>
        </w:rPr>
        <w:t>,</w:t>
      </w:r>
    </w:p>
    <w:p w:rsidR="00000000" w:rsidRDefault="00000000">
      <w:pPr>
        <w:pStyle w:val="HTML0"/>
        <w:divId w:val="1231618639"/>
        <w:rPr>
          <w:rStyle w:val="w"/>
        </w:rPr>
      </w:pPr>
      <w:r>
        <w:rPr>
          <w:rStyle w:val="w"/>
        </w:rPr>
        <w:t xml:space="preserve">                    </w:t>
      </w:r>
      <w:r>
        <w:rPr>
          <w:rStyle w:val="nl"/>
        </w:rPr>
        <w:t>"maxSpotInUse"</w:t>
      </w:r>
      <w:r>
        <w:rPr>
          <w:rStyle w:val="p"/>
        </w:rPr>
        <w:t>:</w:t>
      </w:r>
      <w:r>
        <w:rPr>
          <w:rStyle w:val="w"/>
        </w:rPr>
        <w:t xml:space="preserve"> </w:t>
      </w:r>
      <w:r>
        <w:rPr>
          <w:rStyle w:val="s2"/>
        </w:rPr>
        <w:t>""</w:t>
      </w:r>
      <w:r>
        <w:rPr>
          <w:rStyle w:val="p"/>
        </w:rPr>
        <w:t>,</w:t>
      </w:r>
    </w:p>
    <w:p w:rsidR="00000000" w:rsidRDefault="00000000">
      <w:pPr>
        <w:pStyle w:val="HTML0"/>
        <w:divId w:val="1231618639"/>
        <w:rPr>
          <w:rStyle w:val="w"/>
        </w:rPr>
      </w:pPr>
      <w:r>
        <w:rPr>
          <w:rStyle w:val="w"/>
        </w:rPr>
        <w:t xml:space="preserve">                    </w:t>
      </w:r>
      <w:r>
        <w:rPr>
          <w:rStyle w:val="nl"/>
        </w:rPr>
        <w:t>"spotIsoBal"</w:t>
      </w:r>
      <w:r>
        <w:rPr>
          <w:rStyle w:val="p"/>
        </w:rPr>
        <w:t>:</w:t>
      </w:r>
      <w:r>
        <w:rPr>
          <w:rStyle w:val="w"/>
        </w:rPr>
        <w:t xml:space="preserve"> </w:t>
      </w:r>
      <w:r>
        <w:rPr>
          <w:rStyle w:val="s2"/>
        </w:rPr>
        <w:t>"0"</w:t>
      </w:r>
      <w:r>
        <w:rPr>
          <w:rStyle w:val="p"/>
        </w:rPr>
        <w:t>,</w:t>
      </w:r>
    </w:p>
    <w:p w:rsidR="00000000" w:rsidRDefault="00000000">
      <w:pPr>
        <w:pStyle w:val="HTML0"/>
        <w:divId w:val="1231618639"/>
        <w:rPr>
          <w:rStyle w:val="w"/>
        </w:rPr>
      </w:pPr>
      <w:r>
        <w:rPr>
          <w:rStyle w:val="w"/>
        </w:rPr>
        <w:t xml:space="preserve">                    </w:t>
      </w:r>
      <w:r>
        <w:rPr>
          <w:rStyle w:val="nl"/>
        </w:rPr>
        <w:t>"stgyEq"</w:t>
      </w:r>
      <w:r>
        <w:rPr>
          <w:rStyle w:val="p"/>
        </w:rPr>
        <w:t>:</w:t>
      </w:r>
      <w:r>
        <w:rPr>
          <w:rStyle w:val="w"/>
        </w:rPr>
        <w:t xml:space="preserve"> </w:t>
      </w:r>
      <w:r>
        <w:rPr>
          <w:rStyle w:val="s2"/>
        </w:rPr>
        <w:t>"150"</w:t>
      </w:r>
      <w:r>
        <w:rPr>
          <w:rStyle w:val="p"/>
        </w:rPr>
        <w:t>,</w:t>
      </w:r>
    </w:p>
    <w:p w:rsidR="00000000" w:rsidRDefault="00000000">
      <w:pPr>
        <w:pStyle w:val="HTML0"/>
        <w:divId w:val="1231618639"/>
        <w:rPr>
          <w:rStyle w:val="w"/>
        </w:rPr>
      </w:pPr>
      <w:r>
        <w:rPr>
          <w:rStyle w:val="w"/>
        </w:rPr>
        <w:t xml:space="preserve">                    </w:t>
      </w:r>
      <w:r>
        <w:rPr>
          <w:rStyle w:val="nl"/>
        </w:rPr>
        <w:t>"twap"</w:t>
      </w:r>
      <w:r>
        <w:rPr>
          <w:rStyle w:val="p"/>
        </w:rPr>
        <w:t>:</w:t>
      </w:r>
      <w:r>
        <w:rPr>
          <w:rStyle w:val="w"/>
        </w:rPr>
        <w:t xml:space="preserve"> </w:t>
      </w:r>
      <w:r>
        <w:rPr>
          <w:rStyle w:val="s2"/>
        </w:rPr>
        <w:t>"0"</w:t>
      </w:r>
      <w:r>
        <w:rPr>
          <w:rStyle w:val="p"/>
        </w:rPr>
        <w:t>,</w:t>
      </w:r>
    </w:p>
    <w:p w:rsidR="00000000" w:rsidRDefault="00000000">
      <w:pPr>
        <w:pStyle w:val="HTML0"/>
        <w:divId w:val="1231618639"/>
        <w:rPr>
          <w:rStyle w:val="w"/>
        </w:rPr>
      </w:pPr>
      <w:r>
        <w:rPr>
          <w:rStyle w:val="w"/>
        </w:rPr>
        <w:t xml:space="preserve">                    </w:t>
      </w:r>
      <w:r>
        <w:rPr>
          <w:rStyle w:val="nl"/>
        </w:rPr>
        <w:t>"uTime"</w:t>
      </w:r>
      <w:r>
        <w:rPr>
          <w:rStyle w:val="p"/>
        </w:rPr>
        <w:t>:</w:t>
      </w:r>
      <w:r>
        <w:rPr>
          <w:rStyle w:val="w"/>
        </w:rPr>
        <w:t xml:space="preserve"> </w:t>
      </w:r>
      <w:r>
        <w:rPr>
          <w:rStyle w:val="s2"/>
        </w:rPr>
        <w:t>"1705449605015"</w:t>
      </w:r>
      <w:r>
        <w:rPr>
          <w:rStyle w:val="p"/>
        </w:rPr>
        <w:t>,</w:t>
      </w:r>
    </w:p>
    <w:p w:rsidR="00000000" w:rsidRDefault="00000000">
      <w:pPr>
        <w:pStyle w:val="HTML0"/>
        <w:divId w:val="1231618639"/>
        <w:rPr>
          <w:rStyle w:val="w"/>
        </w:rPr>
      </w:pPr>
      <w:r>
        <w:rPr>
          <w:rStyle w:val="w"/>
        </w:rPr>
        <w:t xml:space="preserve">                    </w:t>
      </w:r>
      <w:r>
        <w:rPr>
          <w:rStyle w:val="nl"/>
        </w:rPr>
        <w:t>"upl"</w:t>
      </w:r>
      <w:r>
        <w:rPr>
          <w:rStyle w:val="p"/>
        </w:rPr>
        <w:t>:</w:t>
      </w:r>
      <w:r>
        <w:rPr>
          <w:rStyle w:val="w"/>
        </w:rPr>
        <w:t xml:space="preserve"> </w:t>
      </w:r>
      <w:r>
        <w:rPr>
          <w:rStyle w:val="s2"/>
        </w:rPr>
        <w:t>"-7.545600000000006"</w:t>
      </w:r>
      <w:r>
        <w:rPr>
          <w:rStyle w:val="p"/>
        </w:rPr>
        <w:t>,</w:t>
      </w:r>
    </w:p>
    <w:p w:rsidR="00000000" w:rsidRDefault="00000000">
      <w:pPr>
        <w:pStyle w:val="HTML0"/>
        <w:divId w:val="1231618639"/>
        <w:rPr>
          <w:rStyle w:val="w"/>
        </w:rPr>
      </w:pPr>
      <w:r>
        <w:rPr>
          <w:rStyle w:val="w"/>
        </w:rPr>
        <w:t xml:space="preserve">                    </w:t>
      </w:r>
      <w:r>
        <w:rPr>
          <w:rStyle w:val="nl"/>
        </w:rPr>
        <w:t>"uplLiab"</w:t>
      </w:r>
      <w:r>
        <w:rPr>
          <w:rStyle w:val="p"/>
        </w:rPr>
        <w:t>:</w:t>
      </w:r>
      <w:r>
        <w:rPr>
          <w:rStyle w:val="w"/>
        </w:rPr>
        <w:t xml:space="preserve"> </w:t>
      </w:r>
      <w:r>
        <w:rPr>
          <w:rStyle w:val="s2"/>
        </w:rPr>
        <w:t>"0"</w:t>
      </w:r>
      <w:r>
        <w:rPr>
          <w:rStyle w:val="p"/>
        </w:rPr>
        <w:t>,</w:t>
      </w:r>
    </w:p>
    <w:p w:rsidR="00000000" w:rsidRDefault="00000000">
      <w:pPr>
        <w:pStyle w:val="HTML0"/>
        <w:divId w:val="1231618639"/>
        <w:rPr>
          <w:rStyle w:val="w"/>
        </w:rPr>
      </w:pPr>
      <w:r>
        <w:rPr>
          <w:rStyle w:val="w"/>
        </w:rPr>
        <w:t xml:space="preserve">                    </w:t>
      </w:r>
      <w:r>
        <w:rPr>
          <w:rStyle w:val="nl"/>
        </w:rPr>
        <w:t>"spotBal"</w:t>
      </w:r>
      <w:r>
        <w:rPr>
          <w:rStyle w:val="p"/>
        </w:rPr>
        <w:t>:</w:t>
      </w:r>
      <w:r>
        <w:rPr>
          <w:rStyle w:val="w"/>
        </w:rPr>
        <w:t xml:space="preserve"> </w:t>
      </w:r>
      <w:r>
        <w:rPr>
          <w:rStyle w:val="s2"/>
        </w:rPr>
        <w:t>""</w:t>
      </w:r>
      <w:r>
        <w:rPr>
          <w:rStyle w:val="p"/>
        </w:rPr>
        <w:t>,</w:t>
      </w:r>
    </w:p>
    <w:p w:rsidR="00000000" w:rsidRDefault="00000000">
      <w:pPr>
        <w:pStyle w:val="HTML0"/>
        <w:divId w:val="1231618639"/>
        <w:rPr>
          <w:rStyle w:val="w"/>
        </w:rPr>
      </w:pPr>
      <w:r>
        <w:rPr>
          <w:rStyle w:val="w"/>
        </w:rPr>
        <w:t xml:space="preserve">                    </w:t>
      </w:r>
      <w:r>
        <w:rPr>
          <w:rStyle w:val="nl"/>
        </w:rPr>
        <w:t>"openAvgPx"</w:t>
      </w:r>
      <w:r>
        <w:rPr>
          <w:rStyle w:val="p"/>
        </w:rPr>
        <w:t>:</w:t>
      </w:r>
      <w:r>
        <w:rPr>
          <w:rStyle w:val="w"/>
        </w:rPr>
        <w:t xml:space="preserve"> </w:t>
      </w:r>
      <w:r>
        <w:rPr>
          <w:rStyle w:val="s2"/>
        </w:rPr>
        <w:t>""</w:t>
      </w:r>
      <w:r>
        <w:rPr>
          <w:rStyle w:val="p"/>
        </w:rPr>
        <w:t>,</w:t>
      </w:r>
    </w:p>
    <w:p w:rsidR="00000000" w:rsidRDefault="00000000">
      <w:pPr>
        <w:pStyle w:val="HTML0"/>
        <w:divId w:val="1231618639"/>
        <w:rPr>
          <w:rStyle w:val="w"/>
        </w:rPr>
      </w:pPr>
      <w:r>
        <w:rPr>
          <w:rStyle w:val="w"/>
        </w:rPr>
        <w:t xml:space="preserve">                    </w:t>
      </w:r>
      <w:r>
        <w:rPr>
          <w:rStyle w:val="nl"/>
        </w:rPr>
        <w:t>"accAvgPx"</w:t>
      </w:r>
      <w:r>
        <w:rPr>
          <w:rStyle w:val="p"/>
        </w:rPr>
        <w:t>:</w:t>
      </w:r>
      <w:r>
        <w:rPr>
          <w:rStyle w:val="w"/>
        </w:rPr>
        <w:t xml:space="preserve"> </w:t>
      </w:r>
      <w:r>
        <w:rPr>
          <w:rStyle w:val="s2"/>
        </w:rPr>
        <w:t>""</w:t>
      </w:r>
      <w:r>
        <w:rPr>
          <w:rStyle w:val="p"/>
        </w:rPr>
        <w:t>,</w:t>
      </w:r>
    </w:p>
    <w:p w:rsidR="00000000" w:rsidRDefault="00000000">
      <w:pPr>
        <w:pStyle w:val="HTML0"/>
        <w:divId w:val="1231618639"/>
        <w:rPr>
          <w:rStyle w:val="w"/>
        </w:rPr>
      </w:pPr>
      <w:r>
        <w:rPr>
          <w:rStyle w:val="w"/>
        </w:rPr>
        <w:t xml:space="preserve">                    </w:t>
      </w:r>
      <w:r>
        <w:rPr>
          <w:rStyle w:val="nl"/>
        </w:rPr>
        <w:t>"spotUpl"</w:t>
      </w:r>
      <w:r>
        <w:rPr>
          <w:rStyle w:val="p"/>
        </w:rPr>
        <w:t>:</w:t>
      </w:r>
      <w:r>
        <w:rPr>
          <w:rStyle w:val="w"/>
        </w:rPr>
        <w:t xml:space="preserve"> </w:t>
      </w:r>
      <w:r>
        <w:rPr>
          <w:rStyle w:val="s2"/>
        </w:rPr>
        <w:t>""</w:t>
      </w:r>
      <w:r>
        <w:rPr>
          <w:rStyle w:val="p"/>
        </w:rPr>
        <w:t>,</w:t>
      </w:r>
    </w:p>
    <w:p w:rsidR="00000000" w:rsidRDefault="00000000">
      <w:pPr>
        <w:pStyle w:val="HTML0"/>
        <w:divId w:val="1231618639"/>
        <w:rPr>
          <w:rStyle w:val="w"/>
        </w:rPr>
      </w:pPr>
      <w:r>
        <w:rPr>
          <w:rStyle w:val="w"/>
        </w:rPr>
        <w:t xml:space="preserve">                    </w:t>
      </w:r>
      <w:r>
        <w:rPr>
          <w:rStyle w:val="nl"/>
        </w:rPr>
        <w:t>"spotUplRatio"</w:t>
      </w:r>
      <w:r>
        <w:rPr>
          <w:rStyle w:val="p"/>
        </w:rPr>
        <w:t>:</w:t>
      </w:r>
      <w:r>
        <w:rPr>
          <w:rStyle w:val="w"/>
        </w:rPr>
        <w:t xml:space="preserve"> </w:t>
      </w:r>
      <w:r>
        <w:rPr>
          <w:rStyle w:val="s2"/>
        </w:rPr>
        <w:t>""</w:t>
      </w:r>
      <w:r>
        <w:rPr>
          <w:rStyle w:val="p"/>
        </w:rPr>
        <w:t>,</w:t>
      </w:r>
    </w:p>
    <w:p w:rsidR="00000000" w:rsidRDefault="00000000">
      <w:pPr>
        <w:pStyle w:val="HTML0"/>
        <w:divId w:val="1231618639"/>
        <w:rPr>
          <w:rStyle w:val="w"/>
        </w:rPr>
      </w:pPr>
      <w:r>
        <w:rPr>
          <w:rStyle w:val="w"/>
        </w:rPr>
        <w:t xml:space="preserve">                    </w:t>
      </w:r>
      <w:r>
        <w:rPr>
          <w:rStyle w:val="nl"/>
        </w:rPr>
        <w:t>"totalPnl"</w:t>
      </w:r>
      <w:r>
        <w:rPr>
          <w:rStyle w:val="p"/>
        </w:rPr>
        <w:t>:</w:t>
      </w:r>
      <w:r>
        <w:rPr>
          <w:rStyle w:val="w"/>
        </w:rPr>
        <w:t xml:space="preserve"> </w:t>
      </w:r>
      <w:r>
        <w:rPr>
          <w:rStyle w:val="s2"/>
        </w:rPr>
        <w:t>""</w:t>
      </w:r>
      <w:r>
        <w:rPr>
          <w:rStyle w:val="p"/>
        </w:rPr>
        <w:t>,</w:t>
      </w:r>
    </w:p>
    <w:p w:rsidR="00000000" w:rsidRDefault="00000000">
      <w:pPr>
        <w:pStyle w:val="HTML0"/>
        <w:divId w:val="1231618639"/>
        <w:rPr>
          <w:rStyle w:val="w"/>
        </w:rPr>
      </w:pPr>
      <w:r>
        <w:rPr>
          <w:rStyle w:val="w"/>
        </w:rPr>
        <w:t xml:space="preserve">                    </w:t>
      </w:r>
      <w:r>
        <w:rPr>
          <w:rStyle w:val="nl"/>
        </w:rPr>
        <w:t>"totalPnlRatio"</w:t>
      </w:r>
      <w:r>
        <w:rPr>
          <w:rStyle w:val="p"/>
        </w:rPr>
        <w:t>:</w:t>
      </w:r>
      <w:r>
        <w:rPr>
          <w:rStyle w:val="w"/>
        </w:rPr>
        <w:t xml:space="preserve"> </w:t>
      </w:r>
      <w:r>
        <w:rPr>
          <w:rStyle w:val="s2"/>
        </w:rPr>
        <w:t>""</w:t>
      </w:r>
    </w:p>
    <w:p w:rsidR="00000000" w:rsidRDefault="00000000">
      <w:pPr>
        <w:pStyle w:val="HTML0"/>
        <w:divId w:val="1231618639"/>
        <w:rPr>
          <w:rStyle w:val="w"/>
        </w:rPr>
      </w:pPr>
      <w:r>
        <w:rPr>
          <w:rStyle w:val="w"/>
        </w:rPr>
        <w:t xml:space="preserve">                </w:t>
      </w:r>
      <w:r>
        <w:rPr>
          <w:rStyle w:val="p"/>
        </w:rPr>
        <w:t>}</w:t>
      </w:r>
    </w:p>
    <w:p w:rsidR="00000000" w:rsidRDefault="00000000">
      <w:pPr>
        <w:pStyle w:val="HTML0"/>
        <w:divId w:val="1231618639"/>
        <w:rPr>
          <w:rStyle w:val="w"/>
        </w:rPr>
      </w:pPr>
      <w:r>
        <w:rPr>
          <w:rStyle w:val="w"/>
        </w:rPr>
        <w:lastRenderedPageBreak/>
        <w:t xml:space="preserve">            </w:t>
      </w:r>
      <w:r>
        <w:rPr>
          <w:rStyle w:val="p"/>
        </w:rPr>
        <w:t>],</w:t>
      </w:r>
    </w:p>
    <w:p w:rsidR="00000000" w:rsidRDefault="00000000">
      <w:pPr>
        <w:pStyle w:val="HTML0"/>
        <w:divId w:val="1231618639"/>
        <w:rPr>
          <w:rStyle w:val="w"/>
        </w:rPr>
      </w:pPr>
      <w:r>
        <w:rPr>
          <w:rStyle w:val="w"/>
        </w:rPr>
        <w:t xml:space="preserve">            </w:t>
      </w:r>
      <w:r>
        <w:rPr>
          <w:rStyle w:val="nl"/>
        </w:rPr>
        <w:t>"imr"</w:t>
      </w:r>
      <w:r>
        <w:rPr>
          <w:rStyle w:val="p"/>
        </w:rPr>
        <w:t>:</w:t>
      </w:r>
      <w:r>
        <w:rPr>
          <w:rStyle w:val="w"/>
        </w:rPr>
        <w:t xml:space="preserve"> </w:t>
      </w:r>
      <w:r>
        <w:rPr>
          <w:rStyle w:val="s2"/>
        </w:rPr>
        <w:t>"8.57068529"</w:t>
      </w:r>
      <w:r>
        <w:rPr>
          <w:rStyle w:val="p"/>
        </w:rPr>
        <w:t>,</w:t>
      </w:r>
    </w:p>
    <w:p w:rsidR="00000000" w:rsidRDefault="00000000">
      <w:pPr>
        <w:pStyle w:val="HTML0"/>
        <w:divId w:val="1231618639"/>
        <w:rPr>
          <w:rStyle w:val="w"/>
        </w:rPr>
      </w:pPr>
      <w:r>
        <w:rPr>
          <w:rStyle w:val="w"/>
        </w:rPr>
        <w:t xml:space="preserve">            </w:t>
      </w:r>
      <w:r>
        <w:rPr>
          <w:rStyle w:val="nl"/>
        </w:rPr>
        <w:t>"isoEq"</w:t>
      </w:r>
      <w:r>
        <w:rPr>
          <w:rStyle w:val="p"/>
        </w:rPr>
        <w:t>:</w:t>
      </w:r>
      <w:r>
        <w:rPr>
          <w:rStyle w:val="w"/>
        </w:rPr>
        <w:t xml:space="preserve"> </w:t>
      </w:r>
      <w:r>
        <w:rPr>
          <w:rStyle w:val="s2"/>
        </w:rPr>
        <w:t>"0"</w:t>
      </w:r>
      <w:r>
        <w:rPr>
          <w:rStyle w:val="p"/>
        </w:rPr>
        <w:t>,</w:t>
      </w:r>
    </w:p>
    <w:p w:rsidR="00000000" w:rsidRDefault="00000000">
      <w:pPr>
        <w:pStyle w:val="HTML0"/>
        <w:divId w:val="1231618639"/>
        <w:rPr>
          <w:rStyle w:val="w"/>
        </w:rPr>
      </w:pPr>
      <w:r>
        <w:rPr>
          <w:rStyle w:val="w"/>
        </w:rPr>
        <w:t xml:space="preserve">            </w:t>
      </w:r>
      <w:r>
        <w:rPr>
          <w:rStyle w:val="nl"/>
        </w:rPr>
        <w:t>"mgnRatio"</w:t>
      </w:r>
      <w:r>
        <w:rPr>
          <w:rStyle w:val="p"/>
        </w:rPr>
        <w:t>:</w:t>
      </w:r>
      <w:r>
        <w:rPr>
          <w:rStyle w:val="w"/>
        </w:rPr>
        <w:t xml:space="preserve"> </w:t>
      </w:r>
      <w:r>
        <w:rPr>
          <w:rStyle w:val="s2"/>
        </w:rPr>
        <w:t>"143682.59776662575"</w:t>
      </w:r>
      <w:r>
        <w:rPr>
          <w:rStyle w:val="p"/>
        </w:rPr>
        <w:t>,</w:t>
      </w:r>
    </w:p>
    <w:p w:rsidR="00000000" w:rsidRDefault="00000000">
      <w:pPr>
        <w:pStyle w:val="HTML0"/>
        <w:divId w:val="1231618639"/>
        <w:rPr>
          <w:rStyle w:val="w"/>
        </w:rPr>
      </w:pPr>
      <w:r>
        <w:rPr>
          <w:rStyle w:val="w"/>
        </w:rPr>
        <w:t xml:space="preserve">            </w:t>
      </w:r>
      <w:r>
        <w:rPr>
          <w:rStyle w:val="nl"/>
        </w:rPr>
        <w:t>"mmr"</w:t>
      </w:r>
      <w:r>
        <w:rPr>
          <w:rStyle w:val="p"/>
        </w:rPr>
        <w:t>:</w:t>
      </w:r>
      <w:r>
        <w:rPr>
          <w:rStyle w:val="w"/>
        </w:rPr>
        <w:t xml:space="preserve"> </w:t>
      </w:r>
      <w:r>
        <w:rPr>
          <w:rStyle w:val="s2"/>
        </w:rPr>
        <w:t>"0.3428274116"</w:t>
      </w:r>
      <w:r>
        <w:rPr>
          <w:rStyle w:val="p"/>
        </w:rPr>
        <w:t>,</w:t>
      </w:r>
    </w:p>
    <w:p w:rsidR="00000000" w:rsidRDefault="00000000">
      <w:pPr>
        <w:pStyle w:val="HTML0"/>
        <w:divId w:val="1231618639"/>
        <w:rPr>
          <w:rStyle w:val="w"/>
        </w:rPr>
      </w:pPr>
      <w:r>
        <w:rPr>
          <w:rStyle w:val="w"/>
        </w:rPr>
        <w:t xml:space="preserve">            </w:t>
      </w:r>
      <w:r>
        <w:rPr>
          <w:rStyle w:val="nl"/>
        </w:rPr>
        <w:t>"notionalUsd"</w:t>
      </w:r>
      <w:r>
        <w:rPr>
          <w:rStyle w:val="p"/>
        </w:rPr>
        <w:t>:</w:t>
      </w:r>
      <w:r>
        <w:rPr>
          <w:rStyle w:val="w"/>
        </w:rPr>
        <w:t xml:space="preserve"> </w:t>
      </w:r>
      <w:r>
        <w:rPr>
          <w:rStyle w:val="s2"/>
        </w:rPr>
        <w:t>"85.7068529"</w:t>
      </w:r>
      <w:r>
        <w:rPr>
          <w:rStyle w:val="p"/>
        </w:rPr>
        <w:t>,</w:t>
      </w:r>
    </w:p>
    <w:p w:rsidR="00000000" w:rsidRDefault="00000000">
      <w:pPr>
        <w:pStyle w:val="HTML0"/>
        <w:divId w:val="1231618639"/>
        <w:rPr>
          <w:rStyle w:val="w"/>
        </w:rPr>
      </w:pPr>
      <w:r>
        <w:rPr>
          <w:rStyle w:val="w"/>
        </w:rPr>
        <w:t xml:space="preserve">            </w:t>
      </w:r>
      <w:r>
        <w:rPr>
          <w:rStyle w:val="nl"/>
        </w:rPr>
        <w:t>"ordFroz"</w:t>
      </w:r>
      <w:r>
        <w:rPr>
          <w:rStyle w:val="p"/>
        </w:rPr>
        <w:t>:</w:t>
      </w:r>
      <w:r>
        <w:rPr>
          <w:rStyle w:val="w"/>
        </w:rPr>
        <w:t xml:space="preserve"> </w:t>
      </w:r>
      <w:r>
        <w:rPr>
          <w:rStyle w:val="s2"/>
        </w:rPr>
        <w:t>"0"</w:t>
      </w:r>
      <w:r>
        <w:rPr>
          <w:rStyle w:val="p"/>
        </w:rPr>
        <w:t>,</w:t>
      </w:r>
    </w:p>
    <w:p w:rsidR="00000000" w:rsidRDefault="00000000">
      <w:pPr>
        <w:pStyle w:val="HTML0"/>
        <w:divId w:val="1231618639"/>
        <w:rPr>
          <w:rStyle w:val="w"/>
        </w:rPr>
      </w:pPr>
      <w:r>
        <w:rPr>
          <w:rStyle w:val="w"/>
        </w:rPr>
        <w:t xml:space="preserve">            </w:t>
      </w:r>
      <w:r>
        <w:rPr>
          <w:rStyle w:val="nl"/>
        </w:rPr>
        <w:t>"totalEq"</w:t>
      </w:r>
      <w:r>
        <w:rPr>
          <w:rStyle w:val="p"/>
        </w:rPr>
        <w:t>:</w:t>
      </w:r>
      <w:r>
        <w:rPr>
          <w:rStyle w:val="w"/>
        </w:rPr>
        <w:t xml:space="preserve"> </w:t>
      </w:r>
      <w:r>
        <w:rPr>
          <w:rStyle w:val="s2"/>
        </w:rPr>
        <w:t>"55837.43556134779"</w:t>
      </w:r>
      <w:r>
        <w:rPr>
          <w:rStyle w:val="p"/>
        </w:rPr>
        <w:t>,</w:t>
      </w:r>
    </w:p>
    <w:p w:rsidR="00000000" w:rsidRDefault="00000000">
      <w:pPr>
        <w:pStyle w:val="HTML0"/>
        <w:divId w:val="1231618639"/>
        <w:rPr>
          <w:rStyle w:val="w"/>
        </w:rPr>
      </w:pPr>
      <w:r>
        <w:rPr>
          <w:rStyle w:val="w"/>
        </w:rPr>
        <w:t xml:space="preserve">            </w:t>
      </w:r>
      <w:r>
        <w:rPr>
          <w:rStyle w:val="nl"/>
        </w:rPr>
        <w:t>"uTime"</w:t>
      </w:r>
      <w:r>
        <w:rPr>
          <w:rStyle w:val="p"/>
        </w:rPr>
        <w:t>:</w:t>
      </w:r>
      <w:r>
        <w:rPr>
          <w:rStyle w:val="w"/>
        </w:rPr>
        <w:t xml:space="preserve"> </w:t>
      </w:r>
      <w:r>
        <w:rPr>
          <w:rStyle w:val="s2"/>
        </w:rPr>
        <w:t>"1705474164160"</w:t>
      </w:r>
      <w:r>
        <w:rPr>
          <w:rStyle w:val="p"/>
        </w:rPr>
        <w:t>,</w:t>
      </w:r>
    </w:p>
    <w:p w:rsidR="00000000" w:rsidRDefault="00000000">
      <w:pPr>
        <w:pStyle w:val="HTML0"/>
        <w:divId w:val="1231618639"/>
        <w:rPr>
          <w:rStyle w:val="w"/>
        </w:rPr>
      </w:pPr>
      <w:r>
        <w:rPr>
          <w:rStyle w:val="w"/>
        </w:rPr>
        <w:t xml:space="preserve">            </w:t>
      </w:r>
      <w:r>
        <w:rPr>
          <w:rStyle w:val="nl"/>
        </w:rPr>
        <w:t>"upl"</w:t>
      </w:r>
      <w:r>
        <w:rPr>
          <w:rStyle w:val="p"/>
        </w:rPr>
        <w:t>:</w:t>
      </w:r>
      <w:r>
        <w:rPr>
          <w:rStyle w:val="w"/>
        </w:rPr>
        <w:t xml:space="preserve"> </w:t>
      </w:r>
      <w:r>
        <w:rPr>
          <w:rStyle w:val="s2"/>
        </w:rPr>
        <w:t>"-7.543562688000006"</w:t>
      </w:r>
    </w:p>
    <w:p w:rsidR="00000000" w:rsidRDefault="00000000">
      <w:pPr>
        <w:pStyle w:val="HTML0"/>
        <w:divId w:val="1231618639"/>
        <w:rPr>
          <w:rStyle w:val="w"/>
        </w:rPr>
      </w:pPr>
      <w:r>
        <w:rPr>
          <w:rStyle w:val="w"/>
        </w:rPr>
        <w:t xml:space="preserve">        </w:t>
      </w:r>
      <w:r>
        <w:rPr>
          <w:rStyle w:val="p"/>
        </w:rPr>
        <w:t>}</w:t>
      </w:r>
    </w:p>
    <w:p w:rsidR="00000000" w:rsidRDefault="00000000">
      <w:pPr>
        <w:pStyle w:val="HTML0"/>
        <w:divId w:val="1231618639"/>
        <w:rPr>
          <w:rStyle w:val="w"/>
        </w:rPr>
      </w:pPr>
      <w:r>
        <w:rPr>
          <w:rStyle w:val="w"/>
        </w:rPr>
        <w:t xml:space="preserve">    </w:t>
      </w:r>
      <w:r>
        <w:rPr>
          <w:rStyle w:val="p"/>
        </w:rPr>
        <w:t>],</w:t>
      </w:r>
    </w:p>
    <w:p w:rsidR="00000000" w:rsidRDefault="00000000">
      <w:pPr>
        <w:pStyle w:val="HTML0"/>
        <w:divId w:val="1231618639"/>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231618639"/>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3"/>
        <w:gridCol w:w="780"/>
        <w:gridCol w:w="5363"/>
      </w:tblGrid>
      <w:tr w:rsidR="00000000">
        <w:trPr>
          <w:divId w:val="175387555"/>
          <w:tblHeader/>
          <w:tblCellSpacing w:w="15" w:type="dxa"/>
        </w:trPr>
        <w:tc>
          <w:tcPr>
            <w:tcW w:w="0" w:type="auto"/>
            <w:vAlign w:val="center"/>
            <w:hideMark/>
          </w:tcPr>
          <w:p w:rsidR="00000000" w:rsidRDefault="00000000">
            <w:pPr>
              <w:jc w:val="center"/>
              <w:rPr>
                <w:b/>
                <w:bCs/>
              </w:rPr>
            </w:pPr>
            <w:r>
              <w:rPr>
                <w:rStyle w:val="a6"/>
              </w:rPr>
              <w:t>Parameters</w:t>
            </w:r>
          </w:p>
        </w:tc>
        <w:tc>
          <w:tcPr>
            <w:tcW w:w="0" w:type="auto"/>
            <w:vAlign w:val="center"/>
            <w:hideMark/>
          </w:tcPr>
          <w:p w:rsidR="00000000" w:rsidRDefault="00000000">
            <w:pPr>
              <w:jc w:val="center"/>
              <w:rPr>
                <w:b/>
                <w:bCs/>
              </w:rPr>
            </w:pPr>
            <w:r>
              <w:rPr>
                <w:rStyle w:val="a6"/>
              </w:rPr>
              <w:t>Types</w:t>
            </w:r>
          </w:p>
        </w:tc>
        <w:tc>
          <w:tcPr>
            <w:tcW w:w="0" w:type="auto"/>
            <w:vAlign w:val="center"/>
            <w:hideMark/>
          </w:tcPr>
          <w:p w:rsidR="00000000" w:rsidRDefault="00000000">
            <w:pPr>
              <w:jc w:val="center"/>
              <w:rPr>
                <w:b/>
                <w:bCs/>
              </w:rPr>
            </w:pPr>
            <w:r>
              <w:rPr>
                <w:rStyle w:val="a6"/>
              </w:rPr>
              <w:t>Description</w:t>
            </w:r>
          </w:p>
        </w:tc>
      </w:tr>
      <w:tr w:rsidR="00000000">
        <w:trPr>
          <w:divId w:val="175387555"/>
          <w:tblCellSpacing w:w="15" w:type="dxa"/>
        </w:trPr>
        <w:tc>
          <w:tcPr>
            <w:tcW w:w="0" w:type="auto"/>
            <w:vAlign w:val="center"/>
            <w:hideMark/>
          </w:tcPr>
          <w:p w:rsidR="00000000" w:rsidRDefault="00000000">
            <w:r>
              <w:t>uTime</w:t>
            </w:r>
          </w:p>
        </w:tc>
        <w:tc>
          <w:tcPr>
            <w:tcW w:w="0" w:type="auto"/>
            <w:vAlign w:val="center"/>
            <w:hideMark/>
          </w:tcPr>
          <w:p w:rsidR="00000000" w:rsidRDefault="00000000">
            <w:r>
              <w:t>String</w:t>
            </w:r>
          </w:p>
        </w:tc>
        <w:tc>
          <w:tcPr>
            <w:tcW w:w="0" w:type="auto"/>
            <w:vAlign w:val="center"/>
            <w:hideMark/>
          </w:tcPr>
          <w:p w:rsidR="00000000" w:rsidRDefault="00000000">
            <w:r>
              <w:t xml:space="preserve">Update time of account information, millisecond format of Unix timestamp, e.g. </w:t>
            </w:r>
            <w:r>
              <w:rPr>
                <w:rStyle w:val="HTML"/>
              </w:rPr>
              <w:t>1597026383085</w:t>
            </w:r>
          </w:p>
        </w:tc>
      </w:tr>
      <w:tr w:rsidR="00000000">
        <w:trPr>
          <w:divId w:val="175387555"/>
          <w:tblCellSpacing w:w="15" w:type="dxa"/>
        </w:trPr>
        <w:tc>
          <w:tcPr>
            <w:tcW w:w="0" w:type="auto"/>
            <w:vAlign w:val="center"/>
            <w:hideMark/>
          </w:tcPr>
          <w:p w:rsidR="00000000" w:rsidRDefault="00000000">
            <w:r>
              <w:t>totalEq</w:t>
            </w:r>
          </w:p>
        </w:tc>
        <w:tc>
          <w:tcPr>
            <w:tcW w:w="0" w:type="auto"/>
            <w:vAlign w:val="center"/>
            <w:hideMark/>
          </w:tcPr>
          <w:p w:rsidR="00000000" w:rsidRDefault="00000000">
            <w:r>
              <w:t>String</w:t>
            </w:r>
          </w:p>
        </w:tc>
        <w:tc>
          <w:tcPr>
            <w:tcW w:w="0" w:type="auto"/>
            <w:vAlign w:val="center"/>
            <w:hideMark/>
          </w:tcPr>
          <w:p w:rsidR="00000000" w:rsidRDefault="00000000">
            <w:r>
              <w:t xml:space="preserve">The total amount of equity in </w:t>
            </w:r>
            <w:r>
              <w:rPr>
                <w:rStyle w:val="HTML"/>
              </w:rPr>
              <w:t>USD</w:t>
            </w:r>
          </w:p>
        </w:tc>
      </w:tr>
      <w:tr w:rsidR="00000000">
        <w:trPr>
          <w:divId w:val="175387555"/>
          <w:tblCellSpacing w:w="15" w:type="dxa"/>
        </w:trPr>
        <w:tc>
          <w:tcPr>
            <w:tcW w:w="0" w:type="auto"/>
            <w:vAlign w:val="center"/>
            <w:hideMark/>
          </w:tcPr>
          <w:p w:rsidR="00000000" w:rsidRDefault="00000000">
            <w:r>
              <w:t>isoEq</w:t>
            </w:r>
          </w:p>
        </w:tc>
        <w:tc>
          <w:tcPr>
            <w:tcW w:w="0" w:type="auto"/>
            <w:vAlign w:val="center"/>
            <w:hideMark/>
          </w:tcPr>
          <w:p w:rsidR="00000000" w:rsidRDefault="00000000">
            <w:r>
              <w:t>String</w:t>
            </w:r>
          </w:p>
        </w:tc>
        <w:tc>
          <w:tcPr>
            <w:tcW w:w="0" w:type="auto"/>
            <w:vAlign w:val="center"/>
            <w:hideMark/>
          </w:tcPr>
          <w:p w:rsidR="00000000" w:rsidRDefault="00000000">
            <w:r>
              <w:t xml:space="preserve">Isolated margin equity in </w:t>
            </w:r>
            <w:r>
              <w:rPr>
                <w:rStyle w:val="HTML"/>
              </w:rPr>
              <w:t>USD</w:t>
            </w:r>
            <w:r>
              <w:br/>
              <w:t xml:space="preserve">Applicable to </w:t>
            </w:r>
            <w:r>
              <w:rPr>
                <w:rStyle w:val="HTML"/>
              </w:rPr>
              <w:t>Spot and futures mode</w:t>
            </w:r>
            <w:r>
              <w:t>/</w:t>
            </w:r>
            <w:r>
              <w:rPr>
                <w:rStyle w:val="HTML"/>
              </w:rPr>
              <w:t>Multi-currency margin</w:t>
            </w:r>
            <w:r>
              <w:t>/</w:t>
            </w:r>
            <w:r>
              <w:rPr>
                <w:rStyle w:val="HTML"/>
              </w:rPr>
              <w:t>Portfolio margin</w:t>
            </w:r>
          </w:p>
        </w:tc>
      </w:tr>
      <w:tr w:rsidR="00000000">
        <w:trPr>
          <w:divId w:val="175387555"/>
          <w:tblCellSpacing w:w="15" w:type="dxa"/>
        </w:trPr>
        <w:tc>
          <w:tcPr>
            <w:tcW w:w="0" w:type="auto"/>
            <w:vAlign w:val="center"/>
            <w:hideMark/>
          </w:tcPr>
          <w:p w:rsidR="00000000" w:rsidRDefault="00000000">
            <w:r>
              <w:t>adjEq</w:t>
            </w:r>
          </w:p>
        </w:tc>
        <w:tc>
          <w:tcPr>
            <w:tcW w:w="0" w:type="auto"/>
            <w:vAlign w:val="center"/>
            <w:hideMark/>
          </w:tcPr>
          <w:p w:rsidR="00000000" w:rsidRDefault="00000000">
            <w:r>
              <w:t>String</w:t>
            </w:r>
          </w:p>
        </w:tc>
        <w:tc>
          <w:tcPr>
            <w:tcW w:w="0" w:type="auto"/>
            <w:vAlign w:val="center"/>
            <w:hideMark/>
          </w:tcPr>
          <w:p w:rsidR="00000000" w:rsidRDefault="00000000">
            <w:r>
              <w:t xml:space="preserve">Adjusted / Effective equity in </w:t>
            </w:r>
            <w:r>
              <w:rPr>
                <w:rStyle w:val="HTML"/>
              </w:rPr>
              <w:t>USD</w:t>
            </w:r>
            <w:r>
              <w:t xml:space="preserve"> </w:t>
            </w:r>
            <w:r>
              <w:br/>
              <w:t xml:space="preserve">The net fiat value of the assets in the account that can provide margins for spot, expiry futures, perpetual futures and options under the cross-margin mode. </w:t>
            </w:r>
            <w:r>
              <w:br/>
              <w:t xml:space="preserve">In multi-ccy or PM mode, the asset and margin requirement will all be converted to USD value to process the order check or liquidation. </w:t>
            </w:r>
            <w:r>
              <w:br/>
              <w:t xml:space="preserve">Due to the volatility of each currency market, our platform calculates the actual USD value of each currency based on discount rates to balance market risks. </w:t>
            </w:r>
            <w:r>
              <w:br/>
              <w:t xml:space="preserve">Applicable to </w:t>
            </w:r>
            <w:r>
              <w:rPr>
                <w:rStyle w:val="HTML"/>
              </w:rPr>
              <w:t>Spot mode</w:t>
            </w:r>
            <w:r>
              <w:t>/</w:t>
            </w:r>
            <w:r>
              <w:rPr>
                <w:rStyle w:val="HTML"/>
              </w:rPr>
              <w:t>Multi-currency margin</w:t>
            </w:r>
            <w:r>
              <w:t xml:space="preserve"> and </w:t>
            </w:r>
            <w:r>
              <w:rPr>
                <w:rStyle w:val="HTML"/>
              </w:rPr>
              <w:t>Portfolio margin</w:t>
            </w:r>
          </w:p>
        </w:tc>
      </w:tr>
      <w:tr w:rsidR="00000000">
        <w:trPr>
          <w:divId w:val="175387555"/>
          <w:tblCellSpacing w:w="15" w:type="dxa"/>
        </w:trPr>
        <w:tc>
          <w:tcPr>
            <w:tcW w:w="0" w:type="auto"/>
            <w:vAlign w:val="center"/>
            <w:hideMark/>
          </w:tcPr>
          <w:p w:rsidR="00000000" w:rsidRDefault="00000000">
            <w:r>
              <w:t>ordFroz</w:t>
            </w:r>
          </w:p>
        </w:tc>
        <w:tc>
          <w:tcPr>
            <w:tcW w:w="0" w:type="auto"/>
            <w:vAlign w:val="center"/>
            <w:hideMark/>
          </w:tcPr>
          <w:p w:rsidR="00000000" w:rsidRDefault="00000000">
            <w:r>
              <w:t>String</w:t>
            </w:r>
          </w:p>
        </w:tc>
        <w:tc>
          <w:tcPr>
            <w:tcW w:w="0" w:type="auto"/>
            <w:vAlign w:val="center"/>
            <w:hideMark/>
          </w:tcPr>
          <w:p w:rsidR="00000000" w:rsidRDefault="00000000">
            <w:r>
              <w:t xml:space="preserve">Cross margin frozen for pending orders in </w:t>
            </w:r>
            <w:r>
              <w:rPr>
                <w:rStyle w:val="HTML"/>
              </w:rPr>
              <w:t>USD</w:t>
            </w:r>
            <w:r>
              <w:t xml:space="preserve"> </w:t>
            </w:r>
            <w:r>
              <w:br/>
            </w:r>
            <w:r>
              <w:lastRenderedPageBreak/>
              <w:t xml:space="preserve">Only applicable to </w:t>
            </w:r>
            <w:r>
              <w:rPr>
                <w:rStyle w:val="HTML"/>
              </w:rPr>
              <w:t>Spot mode</w:t>
            </w:r>
            <w:r>
              <w:t>/</w:t>
            </w:r>
            <w:r>
              <w:rPr>
                <w:rStyle w:val="HTML"/>
              </w:rPr>
              <w:t>Multi-currency margin</w:t>
            </w:r>
          </w:p>
        </w:tc>
      </w:tr>
      <w:tr w:rsidR="00000000">
        <w:trPr>
          <w:divId w:val="175387555"/>
          <w:tblCellSpacing w:w="15" w:type="dxa"/>
        </w:trPr>
        <w:tc>
          <w:tcPr>
            <w:tcW w:w="0" w:type="auto"/>
            <w:vAlign w:val="center"/>
            <w:hideMark/>
          </w:tcPr>
          <w:p w:rsidR="00000000" w:rsidRDefault="00000000">
            <w:r>
              <w:lastRenderedPageBreak/>
              <w:t>imr</w:t>
            </w:r>
          </w:p>
        </w:tc>
        <w:tc>
          <w:tcPr>
            <w:tcW w:w="0" w:type="auto"/>
            <w:vAlign w:val="center"/>
            <w:hideMark/>
          </w:tcPr>
          <w:p w:rsidR="00000000" w:rsidRDefault="00000000">
            <w:r>
              <w:t>String</w:t>
            </w:r>
          </w:p>
        </w:tc>
        <w:tc>
          <w:tcPr>
            <w:tcW w:w="0" w:type="auto"/>
            <w:vAlign w:val="center"/>
            <w:hideMark/>
          </w:tcPr>
          <w:p w:rsidR="00000000" w:rsidRDefault="00000000">
            <w:r>
              <w:t xml:space="preserve">Initial margin requirement in </w:t>
            </w:r>
            <w:r>
              <w:rPr>
                <w:rStyle w:val="HTML"/>
              </w:rPr>
              <w:t>USD</w:t>
            </w:r>
            <w:r>
              <w:t xml:space="preserve"> </w:t>
            </w:r>
            <w:r>
              <w:br/>
              <w:t xml:space="preserve">The sum of initial margins of all open positions and pending orders under cross-margin mode in </w:t>
            </w:r>
            <w:r>
              <w:rPr>
                <w:rStyle w:val="HTML"/>
              </w:rPr>
              <w:t>USD</w:t>
            </w:r>
            <w:r>
              <w:t xml:space="preserve">. </w:t>
            </w:r>
            <w:r>
              <w:br/>
              <w:t xml:space="preserve">Applicable to </w:t>
            </w:r>
            <w:r>
              <w:rPr>
                <w:rStyle w:val="HTML"/>
              </w:rPr>
              <w:t>Spot mode</w:t>
            </w:r>
            <w:r>
              <w:t>/</w:t>
            </w:r>
            <w:r>
              <w:rPr>
                <w:rStyle w:val="HTML"/>
              </w:rPr>
              <w:t>Multi-currency margin</w:t>
            </w:r>
            <w:r>
              <w:t>/</w:t>
            </w:r>
            <w:r>
              <w:rPr>
                <w:rStyle w:val="HTML"/>
              </w:rPr>
              <w:t>Portfolio margin</w:t>
            </w:r>
          </w:p>
        </w:tc>
      </w:tr>
      <w:tr w:rsidR="00000000">
        <w:trPr>
          <w:divId w:val="175387555"/>
          <w:tblCellSpacing w:w="15" w:type="dxa"/>
        </w:trPr>
        <w:tc>
          <w:tcPr>
            <w:tcW w:w="0" w:type="auto"/>
            <w:vAlign w:val="center"/>
            <w:hideMark/>
          </w:tcPr>
          <w:p w:rsidR="00000000" w:rsidRDefault="00000000">
            <w:r>
              <w:t>mmr</w:t>
            </w:r>
          </w:p>
        </w:tc>
        <w:tc>
          <w:tcPr>
            <w:tcW w:w="0" w:type="auto"/>
            <w:vAlign w:val="center"/>
            <w:hideMark/>
          </w:tcPr>
          <w:p w:rsidR="00000000" w:rsidRDefault="00000000">
            <w:r>
              <w:t>String</w:t>
            </w:r>
          </w:p>
        </w:tc>
        <w:tc>
          <w:tcPr>
            <w:tcW w:w="0" w:type="auto"/>
            <w:vAlign w:val="center"/>
            <w:hideMark/>
          </w:tcPr>
          <w:p w:rsidR="00000000" w:rsidRDefault="00000000">
            <w:r>
              <w:t xml:space="preserve">Maintenance margin requirement in </w:t>
            </w:r>
            <w:r>
              <w:rPr>
                <w:rStyle w:val="HTML"/>
              </w:rPr>
              <w:t>USD</w:t>
            </w:r>
            <w:r>
              <w:t xml:space="preserve"> </w:t>
            </w:r>
            <w:r>
              <w:br/>
              <w:t xml:space="preserve">The sum of maintenance margins of all open positions and pending orders under cross-margin mode in </w:t>
            </w:r>
            <w:r>
              <w:rPr>
                <w:rStyle w:val="HTML"/>
              </w:rPr>
              <w:t>USD</w:t>
            </w:r>
            <w:r>
              <w:t xml:space="preserve">. </w:t>
            </w:r>
            <w:r>
              <w:br/>
              <w:t xml:space="preserve">Applicable to </w:t>
            </w:r>
            <w:r>
              <w:rPr>
                <w:rStyle w:val="HTML"/>
              </w:rPr>
              <w:t>Spot mode</w:t>
            </w:r>
            <w:r>
              <w:t>/</w:t>
            </w:r>
            <w:r>
              <w:rPr>
                <w:rStyle w:val="HTML"/>
              </w:rPr>
              <w:t>Multi-currency margin</w:t>
            </w:r>
            <w:r>
              <w:t>/</w:t>
            </w:r>
            <w:r>
              <w:rPr>
                <w:rStyle w:val="HTML"/>
              </w:rPr>
              <w:t>Portfolio margin</w:t>
            </w:r>
          </w:p>
        </w:tc>
      </w:tr>
      <w:tr w:rsidR="00000000">
        <w:trPr>
          <w:divId w:val="175387555"/>
          <w:tblCellSpacing w:w="15" w:type="dxa"/>
        </w:trPr>
        <w:tc>
          <w:tcPr>
            <w:tcW w:w="0" w:type="auto"/>
            <w:vAlign w:val="center"/>
            <w:hideMark/>
          </w:tcPr>
          <w:p w:rsidR="00000000" w:rsidRDefault="00000000">
            <w:r>
              <w:t>borrowFroz</w:t>
            </w:r>
          </w:p>
        </w:tc>
        <w:tc>
          <w:tcPr>
            <w:tcW w:w="0" w:type="auto"/>
            <w:vAlign w:val="center"/>
            <w:hideMark/>
          </w:tcPr>
          <w:p w:rsidR="00000000" w:rsidRDefault="00000000">
            <w:r>
              <w:t>String</w:t>
            </w:r>
          </w:p>
        </w:tc>
        <w:tc>
          <w:tcPr>
            <w:tcW w:w="0" w:type="auto"/>
            <w:vAlign w:val="center"/>
            <w:hideMark/>
          </w:tcPr>
          <w:p w:rsidR="00000000" w:rsidRDefault="00000000">
            <w:r>
              <w:t xml:space="preserve">Potential borrowing IMR of the account in </w:t>
            </w:r>
            <w:r>
              <w:rPr>
                <w:rStyle w:val="HTML"/>
              </w:rPr>
              <w:t>USD</w:t>
            </w:r>
            <w:r>
              <w:t xml:space="preserve"> </w:t>
            </w:r>
            <w:r>
              <w:br/>
              <w:t xml:space="preserve">Only applicable to </w:t>
            </w:r>
            <w:r>
              <w:rPr>
                <w:rStyle w:val="HTML"/>
              </w:rPr>
              <w:t>Spot mode</w:t>
            </w:r>
            <w:r>
              <w:t>/</w:t>
            </w:r>
            <w:r>
              <w:rPr>
                <w:rStyle w:val="HTML"/>
              </w:rPr>
              <w:t>Multi-currency margin</w:t>
            </w:r>
            <w:r>
              <w:t>/</w:t>
            </w:r>
            <w:r>
              <w:rPr>
                <w:rStyle w:val="HTML"/>
              </w:rPr>
              <w:t>Portfolio margin</w:t>
            </w:r>
            <w:r>
              <w:t>. It is "" for other margin modes.</w:t>
            </w:r>
          </w:p>
        </w:tc>
      </w:tr>
      <w:tr w:rsidR="00000000">
        <w:trPr>
          <w:divId w:val="175387555"/>
          <w:tblCellSpacing w:w="15" w:type="dxa"/>
        </w:trPr>
        <w:tc>
          <w:tcPr>
            <w:tcW w:w="0" w:type="auto"/>
            <w:vAlign w:val="center"/>
            <w:hideMark/>
          </w:tcPr>
          <w:p w:rsidR="00000000" w:rsidRDefault="00000000">
            <w:r>
              <w:t>mgnRatio</w:t>
            </w:r>
          </w:p>
        </w:tc>
        <w:tc>
          <w:tcPr>
            <w:tcW w:w="0" w:type="auto"/>
            <w:vAlign w:val="center"/>
            <w:hideMark/>
          </w:tcPr>
          <w:p w:rsidR="00000000" w:rsidRDefault="00000000">
            <w:r>
              <w:t>String</w:t>
            </w:r>
          </w:p>
        </w:tc>
        <w:tc>
          <w:tcPr>
            <w:tcW w:w="0" w:type="auto"/>
            <w:vAlign w:val="center"/>
            <w:hideMark/>
          </w:tcPr>
          <w:p w:rsidR="00000000" w:rsidRDefault="00000000">
            <w:r>
              <w:t xml:space="preserve">Margin ratio in </w:t>
            </w:r>
            <w:r>
              <w:rPr>
                <w:rStyle w:val="HTML"/>
              </w:rPr>
              <w:t>USD</w:t>
            </w:r>
            <w:r>
              <w:t xml:space="preserve"> </w:t>
            </w:r>
            <w:r>
              <w:br/>
              <w:t xml:space="preserve">Applicable to </w:t>
            </w:r>
            <w:r>
              <w:rPr>
                <w:rStyle w:val="HTML"/>
              </w:rPr>
              <w:t>Spot mode</w:t>
            </w:r>
            <w:r>
              <w:t>/</w:t>
            </w:r>
            <w:r>
              <w:rPr>
                <w:rStyle w:val="HTML"/>
              </w:rPr>
              <w:t>Multi-currency margin</w:t>
            </w:r>
            <w:r>
              <w:t>/</w:t>
            </w:r>
            <w:r>
              <w:rPr>
                <w:rStyle w:val="HTML"/>
              </w:rPr>
              <w:t>Portfolio margin</w:t>
            </w:r>
          </w:p>
        </w:tc>
      </w:tr>
      <w:tr w:rsidR="00000000">
        <w:trPr>
          <w:divId w:val="175387555"/>
          <w:tblCellSpacing w:w="15" w:type="dxa"/>
        </w:trPr>
        <w:tc>
          <w:tcPr>
            <w:tcW w:w="0" w:type="auto"/>
            <w:vAlign w:val="center"/>
            <w:hideMark/>
          </w:tcPr>
          <w:p w:rsidR="00000000" w:rsidRDefault="00000000">
            <w:r>
              <w:t>notionalUsd</w:t>
            </w:r>
          </w:p>
        </w:tc>
        <w:tc>
          <w:tcPr>
            <w:tcW w:w="0" w:type="auto"/>
            <w:vAlign w:val="center"/>
            <w:hideMark/>
          </w:tcPr>
          <w:p w:rsidR="00000000" w:rsidRDefault="00000000">
            <w:r>
              <w:t>String</w:t>
            </w:r>
          </w:p>
        </w:tc>
        <w:tc>
          <w:tcPr>
            <w:tcW w:w="0" w:type="auto"/>
            <w:vAlign w:val="center"/>
            <w:hideMark/>
          </w:tcPr>
          <w:p w:rsidR="00000000" w:rsidRDefault="00000000">
            <w:r>
              <w:t xml:space="preserve">Notional value of positions in </w:t>
            </w:r>
            <w:r>
              <w:rPr>
                <w:rStyle w:val="HTML"/>
              </w:rPr>
              <w:t>USD</w:t>
            </w:r>
            <w:r>
              <w:t xml:space="preserve"> </w:t>
            </w:r>
            <w:r>
              <w:br/>
              <w:t xml:space="preserve">Applicable to </w:t>
            </w:r>
            <w:r>
              <w:rPr>
                <w:rStyle w:val="HTML"/>
              </w:rPr>
              <w:t>Spot mode</w:t>
            </w:r>
            <w:r>
              <w:t>/</w:t>
            </w:r>
            <w:r>
              <w:rPr>
                <w:rStyle w:val="HTML"/>
              </w:rPr>
              <w:t>Multi-currency margin</w:t>
            </w:r>
            <w:r>
              <w:t>/</w:t>
            </w:r>
            <w:r>
              <w:rPr>
                <w:rStyle w:val="HTML"/>
              </w:rPr>
              <w:t>Portfolio margin</w:t>
            </w:r>
          </w:p>
        </w:tc>
      </w:tr>
      <w:tr w:rsidR="00000000">
        <w:trPr>
          <w:divId w:val="175387555"/>
          <w:tblCellSpacing w:w="15" w:type="dxa"/>
        </w:trPr>
        <w:tc>
          <w:tcPr>
            <w:tcW w:w="0" w:type="auto"/>
            <w:vAlign w:val="center"/>
            <w:hideMark/>
          </w:tcPr>
          <w:p w:rsidR="00000000" w:rsidRDefault="00000000">
            <w:r>
              <w:t>upl</w:t>
            </w:r>
          </w:p>
        </w:tc>
        <w:tc>
          <w:tcPr>
            <w:tcW w:w="0" w:type="auto"/>
            <w:vAlign w:val="center"/>
            <w:hideMark/>
          </w:tcPr>
          <w:p w:rsidR="00000000" w:rsidRDefault="00000000">
            <w:r>
              <w:t>String</w:t>
            </w:r>
          </w:p>
        </w:tc>
        <w:tc>
          <w:tcPr>
            <w:tcW w:w="0" w:type="auto"/>
            <w:vAlign w:val="center"/>
            <w:hideMark/>
          </w:tcPr>
          <w:p w:rsidR="00000000" w:rsidRDefault="00000000">
            <w:r>
              <w:t xml:space="preserve">Cross-margin info of unrealized profit and loss at the account level in </w:t>
            </w:r>
            <w:r>
              <w:rPr>
                <w:rStyle w:val="HTML"/>
              </w:rPr>
              <w:t>USD</w:t>
            </w:r>
            <w:r>
              <w:br/>
              <w:t xml:space="preserve">Applicable to </w:t>
            </w:r>
            <w:r>
              <w:rPr>
                <w:rStyle w:val="HTML"/>
              </w:rPr>
              <w:t>Multi-currency margin</w:t>
            </w:r>
            <w:r>
              <w:t>/</w:t>
            </w:r>
            <w:r>
              <w:rPr>
                <w:rStyle w:val="HTML"/>
              </w:rPr>
              <w:t>Portfolio margin</w:t>
            </w:r>
          </w:p>
        </w:tc>
      </w:tr>
      <w:tr w:rsidR="00000000">
        <w:trPr>
          <w:divId w:val="175387555"/>
          <w:tblCellSpacing w:w="15" w:type="dxa"/>
        </w:trPr>
        <w:tc>
          <w:tcPr>
            <w:tcW w:w="0" w:type="auto"/>
            <w:vAlign w:val="center"/>
            <w:hideMark/>
          </w:tcPr>
          <w:p w:rsidR="00000000" w:rsidRDefault="00000000">
            <w:r>
              <w:t>details</w:t>
            </w:r>
          </w:p>
        </w:tc>
        <w:tc>
          <w:tcPr>
            <w:tcW w:w="0" w:type="auto"/>
            <w:vAlign w:val="center"/>
            <w:hideMark/>
          </w:tcPr>
          <w:p w:rsidR="00000000" w:rsidRDefault="00000000">
            <w:r>
              <w:t>Array</w:t>
            </w:r>
          </w:p>
        </w:tc>
        <w:tc>
          <w:tcPr>
            <w:tcW w:w="0" w:type="auto"/>
            <w:vAlign w:val="center"/>
            <w:hideMark/>
          </w:tcPr>
          <w:p w:rsidR="00000000" w:rsidRDefault="00000000">
            <w:r>
              <w:t>Detailed asset information in all currencies</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Currency</w:t>
            </w:r>
          </w:p>
        </w:tc>
      </w:tr>
      <w:tr w:rsidR="00000000">
        <w:trPr>
          <w:divId w:val="175387555"/>
          <w:tblCellSpacing w:w="15" w:type="dxa"/>
        </w:trPr>
        <w:tc>
          <w:tcPr>
            <w:tcW w:w="0" w:type="auto"/>
            <w:vAlign w:val="center"/>
            <w:hideMark/>
          </w:tcPr>
          <w:p w:rsidR="00000000" w:rsidRDefault="00000000">
            <w:r>
              <w:t>&gt; eq</w:t>
            </w:r>
          </w:p>
        </w:tc>
        <w:tc>
          <w:tcPr>
            <w:tcW w:w="0" w:type="auto"/>
            <w:vAlign w:val="center"/>
            <w:hideMark/>
          </w:tcPr>
          <w:p w:rsidR="00000000" w:rsidRDefault="00000000">
            <w:r>
              <w:t>String</w:t>
            </w:r>
          </w:p>
        </w:tc>
        <w:tc>
          <w:tcPr>
            <w:tcW w:w="0" w:type="auto"/>
            <w:vAlign w:val="center"/>
            <w:hideMark/>
          </w:tcPr>
          <w:p w:rsidR="00000000" w:rsidRDefault="00000000">
            <w:r>
              <w:t>Equity of currency</w:t>
            </w:r>
          </w:p>
        </w:tc>
      </w:tr>
      <w:tr w:rsidR="00000000">
        <w:trPr>
          <w:divId w:val="175387555"/>
          <w:tblCellSpacing w:w="15" w:type="dxa"/>
        </w:trPr>
        <w:tc>
          <w:tcPr>
            <w:tcW w:w="0" w:type="auto"/>
            <w:vAlign w:val="center"/>
            <w:hideMark/>
          </w:tcPr>
          <w:p w:rsidR="00000000" w:rsidRDefault="00000000">
            <w:r>
              <w:t>&gt; cashBal</w:t>
            </w:r>
          </w:p>
        </w:tc>
        <w:tc>
          <w:tcPr>
            <w:tcW w:w="0" w:type="auto"/>
            <w:vAlign w:val="center"/>
            <w:hideMark/>
          </w:tcPr>
          <w:p w:rsidR="00000000" w:rsidRDefault="00000000">
            <w:r>
              <w:t>String</w:t>
            </w:r>
          </w:p>
        </w:tc>
        <w:tc>
          <w:tcPr>
            <w:tcW w:w="0" w:type="auto"/>
            <w:vAlign w:val="center"/>
            <w:hideMark/>
          </w:tcPr>
          <w:p w:rsidR="00000000" w:rsidRDefault="00000000">
            <w:r>
              <w:t>Cash balance</w:t>
            </w:r>
          </w:p>
        </w:tc>
      </w:tr>
      <w:tr w:rsidR="00000000">
        <w:trPr>
          <w:divId w:val="175387555"/>
          <w:tblCellSpacing w:w="15" w:type="dxa"/>
        </w:trPr>
        <w:tc>
          <w:tcPr>
            <w:tcW w:w="0" w:type="auto"/>
            <w:vAlign w:val="center"/>
            <w:hideMark/>
          </w:tcPr>
          <w:p w:rsidR="00000000" w:rsidRDefault="00000000">
            <w:r>
              <w:t>&gt; uTime</w:t>
            </w:r>
          </w:p>
        </w:tc>
        <w:tc>
          <w:tcPr>
            <w:tcW w:w="0" w:type="auto"/>
            <w:vAlign w:val="center"/>
            <w:hideMark/>
          </w:tcPr>
          <w:p w:rsidR="00000000" w:rsidRDefault="00000000">
            <w:r>
              <w:t>String</w:t>
            </w:r>
          </w:p>
        </w:tc>
        <w:tc>
          <w:tcPr>
            <w:tcW w:w="0" w:type="auto"/>
            <w:vAlign w:val="center"/>
            <w:hideMark/>
          </w:tcPr>
          <w:p w:rsidR="00000000" w:rsidRDefault="00000000">
            <w:r>
              <w:t xml:space="preserve">Update time of currency balance information,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&gt; isoEq</w:t>
            </w:r>
          </w:p>
        </w:tc>
        <w:tc>
          <w:tcPr>
            <w:tcW w:w="0" w:type="auto"/>
            <w:vAlign w:val="center"/>
            <w:hideMark/>
          </w:tcPr>
          <w:p w:rsidR="00000000" w:rsidRDefault="00000000">
            <w:r>
              <w:t>String</w:t>
            </w:r>
          </w:p>
        </w:tc>
        <w:tc>
          <w:tcPr>
            <w:tcW w:w="0" w:type="auto"/>
            <w:vAlign w:val="center"/>
            <w:hideMark/>
          </w:tcPr>
          <w:p w:rsidR="00000000" w:rsidRDefault="00000000">
            <w:r>
              <w:t>Isolated margin equity of currency</w:t>
            </w:r>
            <w:r>
              <w:br/>
              <w:t xml:space="preserve">Applicable to </w:t>
            </w:r>
            <w:r>
              <w:rPr>
                <w:rStyle w:val="HTML"/>
              </w:rPr>
              <w:t>Spot and futures mode</w:t>
            </w:r>
            <w:r>
              <w:t>/</w:t>
            </w:r>
            <w:r>
              <w:rPr>
                <w:rStyle w:val="HTML"/>
              </w:rPr>
              <w:t>Multi-currency margin</w:t>
            </w:r>
            <w:r>
              <w:t>/</w:t>
            </w:r>
            <w:r>
              <w:rPr>
                <w:rStyle w:val="HTML"/>
              </w:rPr>
              <w:t>Portfolio margin</w:t>
            </w:r>
          </w:p>
        </w:tc>
      </w:tr>
      <w:tr w:rsidR="00000000">
        <w:trPr>
          <w:divId w:val="175387555"/>
          <w:tblCellSpacing w:w="15" w:type="dxa"/>
        </w:trPr>
        <w:tc>
          <w:tcPr>
            <w:tcW w:w="0" w:type="auto"/>
            <w:vAlign w:val="center"/>
            <w:hideMark/>
          </w:tcPr>
          <w:p w:rsidR="00000000" w:rsidRDefault="00000000">
            <w:r>
              <w:lastRenderedPageBreak/>
              <w:t>&gt; availEq</w:t>
            </w:r>
          </w:p>
        </w:tc>
        <w:tc>
          <w:tcPr>
            <w:tcW w:w="0" w:type="auto"/>
            <w:vAlign w:val="center"/>
            <w:hideMark/>
          </w:tcPr>
          <w:p w:rsidR="00000000" w:rsidRDefault="00000000">
            <w:r>
              <w:t>String</w:t>
            </w:r>
          </w:p>
        </w:tc>
        <w:tc>
          <w:tcPr>
            <w:tcW w:w="0" w:type="auto"/>
            <w:vAlign w:val="center"/>
            <w:hideMark/>
          </w:tcPr>
          <w:p w:rsidR="00000000" w:rsidRDefault="00000000">
            <w:r>
              <w:t>Available equity of currency</w:t>
            </w:r>
            <w:r>
              <w:br/>
              <w:t xml:space="preserve">Applicable to </w:t>
            </w:r>
            <w:r>
              <w:rPr>
                <w:rStyle w:val="HTML"/>
              </w:rPr>
              <w:t>Spot and futures mode</w:t>
            </w:r>
            <w:r>
              <w:t>/</w:t>
            </w:r>
            <w:r>
              <w:rPr>
                <w:rStyle w:val="HTML"/>
              </w:rPr>
              <w:t>Multi-currency margin</w:t>
            </w:r>
            <w:r>
              <w:t>/</w:t>
            </w:r>
            <w:r>
              <w:rPr>
                <w:rStyle w:val="HTML"/>
              </w:rPr>
              <w:t>Portfolio margin</w:t>
            </w:r>
          </w:p>
        </w:tc>
      </w:tr>
      <w:tr w:rsidR="00000000">
        <w:trPr>
          <w:divId w:val="175387555"/>
          <w:tblCellSpacing w:w="15" w:type="dxa"/>
        </w:trPr>
        <w:tc>
          <w:tcPr>
            <w:tcW w:w="0" w:type="auto"/>
            <w:vAlign w:val="center"/>
            <w:hideMark/>
          </w:tcPr>
          <w:p w:rsidR="00000000" w:rsidRDefault="00000000">
            <w:r>
              <w:t>&gt; disEq</w:t>
            </w:r>
          </w:p>
        </w:tc>
        <w:tc>
          <w:tcPr>
            <w:tcW w:w="0" w:type="auto"/>
            <w:vAlign w:val="center"/>
            <w:hideMark/>
          </w:tcPr>
          <w:p w:rsidR="00000000" w:rsidRDefault="00000000">
            <w:r>
              <w:t>String</w:t>
            </w:r>
          </w:p>
        </w:tc>
        <w:tc>
          <w:tcPr>
            <w:tcW w:w="0" w:type="auto"/>
            <w:vAlign w:val="center"/>
            <w:hideMark/>
          </w:tcPr>
          <w:p w:rsidR="00000000" w:rsidRDefault="00000000">
            <w:r>
              <w:t xml:space="preserve">Discount equity of currency in </w:t>
            </w:r>
            <w:r>
              <w:rPr>
                <w:rStyle w:val="HTML"/>
              </w:rPr>
              <w:t>USD</w:t>
            </w:r>
            <w:r>
              <w:t>.</w:t>
            </w:r>
          </w:p>
        </w:tc>
      </w:tr>
      <w:tr w:rsidR="00000000">
        <w:trPr>
          <w:divId w:val="175387555"/>
          <w:tblCellSpacing w:w="15" w:type="dxa"/>
        </w:trPr>
        <w:tc>
          <w:tcPr>
            <w:tcW w:w="0" w:type="auto"/>
            <w:vAlign w:val="center"/>
            <w:hideMark/>
          </w:tcPr>
          <w:p w:rsidR="00000000" w:rsidRDefault="00000000">
            <w:r>
              <w:t>&gt; fixedBal</w:t>
            </w:r>
          </w:p>
        </w:tc>
        <w:tc>
          <w:tcPr>
            <w:tcW w:w="0" w:type="auto"/>
            <w:vAlign w:val="center"/>
            <w:hideMark/>
          </w:tcPr>
          <w:p w:rsidR="00000000" w:rsidRDefault="00000000">
            <w:r>
              <w:t>String</w:t>
            </w:r>
          </w:p>
        </w:tc>
        <w:tc>
          <w:tcPr>
            <w:tcW w:w="0" w:type="auto"/>
            <w:vAlign w:val="center"/>
            <w:hideMark/>
          </w:tcPr>
          <w:p w:rsidR="00000000" w:rsidRDefault="00000000">
            <w:r>
              <w:t xml:space="preserve">Frozen balance for </w:t>
            </w:r>
            <w:r>
              <w:rPr>
                <w:rStyle w:val="HTML"/>
              </w:rPr>
              <w:t>Dip Sniper</w:t>
            </w:r>
            <w:r>
              <w:t xml:space="preserve"> and </w:t>
            </w:r>
            <w:r>
              <w:rPr>
                <w:rStyle w:val="HTML"/>
              </w:rPr>
              <w:t>Peak Sniper</w:t>
            </w:r>
          </w:p>
        </w:tc>
      </w:tr>
      <w:tr w:rsidR="00000000">
        <w:trPr>
          <w:divId w:val="175387555"/>
          <w:tblCellSpacing w:w="15" w:type="dxa"/>
        </w:trPr>
        <w:tc>
          <w:tcPr>
            <w:tcW w:w="0" w:type="auto"/>
            <w:vAlign w:val="center"/>
            <w:hideMark/>
          </w:tcPr>
          <w:p w:rsidR="00000000" w:rsidRDefault="00000000">
            <w:r>
              <w:t>&gt; availBal</w:t>
            </w:r>
          </w:p>
        </w:tc>
        <w:tc>
          <w:tcPr>
            <w:tcW w:w="0" w:type="auto"/>
            <w:vAlign w:val="center"/>
            <w:hideMark/>
          </w:tcPr>
          <w:p w:rsidR="00000000" w:rsidRDefault="00000000">
            <w:r>
              <w:t>String</w:t>
            </w:r>
          </w:p>
        </w:tc>
        <w:tc>
          <w:tcPr>
            <w:tcW w:w="0" w:type="auto"/>
            <w:vAlign w:val="center"/>
            <w:hideMark/>
          </w:tcPr>
          <w:p w:rsidR="00000000" w:rsidRDefault="00000000">
            <w:r>
              <w:t>Available balance of currency</w:t>
            </w:r>
          </w:p>
        </w:tc>
      </w:tr>
      <w:tr w:rsidR="00000000">
        <w:trPr>
          <w:divId w:val="175387555"/>
          <w:tblCellSpacing w:w="15" w:type="dxa"/>
        </w:trPr>
        <w:tc>
          <w:tcPr>
            <w:tcW w:w="0" w:type="auto"/>
            <w:vAlign w:val="center"/>
            <w:hideMark/>
          </w:tcPr>
          <w:p w:rsidR="00000000" w:rsidRDefault="00000000">
            <w:r>
              <w:t>&gt; frozenBal</w:t>
            </w:r>
          </w:p>
        </w:tc>
        <w:tc>
          <w:tcPr>
            <w:tcW w:w="0" w:type="auto"/>
            <w:vAlign w:val="center"/>
            <w:hideMark/>
          </w:tcPr>
          <w:p w:rsidR="00000000" w:rsidRDefault="00000000">
            <w:r>
              <w:t>String</w:t>
            </w:r>
          </w:p>
        </w:tc>
        <w:tc>
          <w:tcPr>
            <w:tcW w:w="0" w:type="auto"/>
            <w:vAlign w:val="center"/>
            <w:hideMark/>
          </w:tcPr>
          <w:p w:rsidR="00000000" w:rsidRDefault="00000000">
            <w:r>
              <w:t>Frozen balance of currency</w:t>
            </w:r>
          </w:p>
        </w:tc>
      </w:tr>
      <w:tr w:rsidR="00000000">
        <w:trPr>
          <w:divId w:val="175387555"/>
          <w:tblCellSpacing w:w="15" w:type="dxa"/>
        </w:trPr>
        <w:tc>
          <w:tcPr>
            <w:tcW w:w="0" w:type="auto"/>
            <w:vAlign w:val="center"/>
            <w:hideMark/>
          </w:tcPr>
          <w:p w:rsidR="00000000" w:rsidRDefault="00000000">
            <w:r>
              <w:t>&gt; ordFrozen</w:t>
            </w:r>
          </w:p>
        </w:tc>
        <w:tc>
          <w:tcPr>
            <w:tcW w:w="0" w:type="auto"/>
            <w:vAlign w:val="center"/>
            <w:hideMark/>
          </w:tcPr>
          <w:p w:rsidR="00000000" w:rsidRDefault="00000000">
            <w:r>
              <w:t>String</w:t>
            </w:r>
          </w:p>
        </w:tc>
        <w:tc>
          <w:tcPr>
            <w:tcW w:w="0" w:type="auto"/>
            <w:vAlign w:val="center"/>
            <w:hideMark/>
          </w:tcPr>
          <w:p w:rsidR="00000000" w:rsidRDefault="00000000">
            <w:r>
              <w:t xml:space="preserve">Margin frozen for open orders </w:t>
            </w:r>
            <w:r>
              <w:br/>
              <w:t xml:space="preserve">Applicable to </w:t>
            </w:r>
            <w:r>
              <w:rPr>
                <w:rStyle w:val="HTML"/>
              </w:rPr>
              <w:t>Spot mode</w:t>
            </w:r>
            <w:r>
              <w:t>/</w:t>
            </w:r>
            <w:r>
              <w:rPr>
                <w:rStyle w:val="HTML"/>
              </w:rPr>
              <w:t>Spot and futures mode</w:t>
            </w:r>
            <w:r>
              <w:t>/</w:t>
            </w:r>
            <w:r>
              <w:rPr>
                <w:rStyle w:val="HTML"/>
              </w:rPr>
              <w:t>Multi-currency margin</w:t>
            </w:r>
          </w:p>
        </w:tc>
      </w:tr>
      <w:tr w:rsidR="00000000">
        <w:trPr>
          <w:divId w:val="175387555"/>
          <w:tblCellSpacing w:w="15" w:type="dxa"/>
        </w:trPr>
        <w:tc>
          <w:tcPr>
            <w:tcW w:w="0" w:type="auto"/>
            <w:vAlign w:val="center"/>
            <w:hideMark/>
          </w:tcPr>
          <w:p w:rsidR="00000000" w:rsidRDefault="00000000">
            <w:r>
              <w:t>&gt; liab</w:t>
            </w:r>
          </w:p>
        </w:tc>
        <w:tc>
          <w:tcPr>
            <w:tcW w:w="0" w:type="auto"/>
            <w:vAlign w:val="center"/>
            <w:hideMark/>
          </w:tcPr>
          <w:p w:rsidR="00000000" w:rsidRDefault="00000000">
            <w:r>
              <w:t>String</w:t>
            </w:r>
          </w:p>
        </w:tc>
        <w:tc>
          <w:tcPr>
            <w:tcW w:w="0" w:type="auto"/>
            <w:vAlign w:val="center"/>
            <w:hideMark/>
          </w:tcPr>
          <w:p w:rsidR="00000000" w:rsidRDefault="00000000">
            <w:r>
              <w:t>Liabilities of currency</w:t>
            </w:r>
            <w:r>
              <w:br/>
              <w:t xml:space="preserve">It is a positive value, e.g. </w:t>
            </w:r>
            <w:r>
              <w:rPr>
                <w:rStyle w:val="HTML"/>
              </w:rPr>
              <w:t>21625.64</w:t>
            </w:r>
            <w:r>
              <w:br/>
              <w:t xml:space="preserve">Applicable to </w:t>
            </w:r>
            <w:r>
              <w:rPr>
                <w:rStyle w:val="HTML"/>
              </w:rPr>
              <w:t>Spot mode</w:t>
            </w:r>
            <w:r>
              <w:t>/</w:t>
            </w:r>
            <w:r>
              <w:rPr>
                <w:rStyle w:val="HTML"/>
              </w:rPr>
              <w:t>Multi-currency margin</w:t>
            </w:r>
            <w:r>
              <w:t>/</w:t>
            </w:r>
            <w:r>
              <w:rPr>
                <w:rStyle w:val="HTML"/>
              </w:rPr>
              <w:t>Portfolio margin</w:t>
            </w:r>
          </w:p>
        </w:tc>
      </w:tr>
      <w:tr w:rsidR="00000000">
        <w:trPr>
          <w:divId w:val="175387555"/>
          <w:tblCellSpacing w:w="15" w:type="dxa"/>
        </w:trPr>
        <w:tc>
          <w:tcPr>
            <w:tcW w:w="0" w:type="auto"/>
            <w:vAlign w:val="center"/>
            <w:hideMark/>
          </w:tcPr>
          <w:p w:rsidR="00000000" w:rsidRDefault="00000000">
            <w:r>
              <w:t>&gt; upl</w:t>
            </w:r>
          </w:p>
        </w:tc>
        <w:tc>
          <w:tcPr>
            <w:tcW w:w="0" w:type="auto"/>
            <w:vAlign w:val="center"/>
            <w:hideMark/>
          </w:tcPr>
          <w:p w:rsidR="00000000" w:rsidRDefault="00000000">
            <w:r>
              <w:t>String</w:t>
            </w:r>
          </w:p>
        </w:tc>
        <w:tc>
          <w:tcPr>
            <w:tcW w:w="0" w:type="auto"/>
            <w:vAlign w:val="center"/>
            <w:hideMark/>
          </w:tcPr>
          <w:p w:rsidR="00000000" w:rsidRDefault="00000000">
            <w:r>
              <w:t xml:space="preserve">The sum of the unrealized profit &amp; loss of all margin and derivatives positions of currency. </w:t>
            </w:r>
            <w:r>
              <w:br/>
              <w:t xml:space="preserve">Applicable to </w:t>
            </w:r>
            <w:r>
              <w:rPr>
                <w:rStyle w:val="HTML"/>
              </w:rPr>
              <w:t>Spot and futures mode</w:t>
            </w:r>
            <w:r>
              <w:t>/</w:t>
            </w:r>
            <w:r>
              <w:rPr>
                <w:rStyle w:val="HTML"/>
              </w:rPr>
              <w:t>Multi-currency margin</w:t>
            </w:r>
            <w:r>
              <w:t>/</w:t>
            </w:r>
            <w:r>
              <w:rPr>
                <w:rStyle w:val="HTML"/>
              </w:rPr>
              <w:t>Portfolio margin</w:t>
            </w:r>
          </w:p>
        </w:tc>
      </w:tr>
      <w:tr w:rsidR="00000000">
        <w:trPr>
          <w:divId w:val="175387555"/>
          <w:tblCellSpacing w:w="15" w:type="dxa"/>
        </w:trPr>
        <w:tc>
          <w:tcPr>
            <w:tcW w:w="0" w:type="auto"/>
            <w:vAlign w:val="center"/>
            <w:hideMark/>
          </w:tcPr>
          <w:p w:rsidR="00000000" w:rsidRDefault="00000000">
            <w:r>
              <w:t>&gt; uplLiab</w:t>
            </w:r>
          </w:p>
        </w:tc>
        <w:tc>
          <w:tcPr>
            <w:tcW w:w="0" w:type="auto"/>
            <w:vAlign w:val="center"/>
            <w:hideMark/>
          </w:tcPr>
          <w:p w:rsidR="00000000" w:rsidRDefault="00000000">
            <w:r>
              <w:t>String</w:t>
            </w:r>
          </w:p>
        </w:tc>
        <w:tc>
          <w:tcPr>
            <w:tcW w:w="0" w:type="auto"/>
            <w:vAlign w:val="center"/>
            <w:hideMark/>
          </w:tcPr>
          <w:p w:rsidR="00000000" w:rsidRDefault="00000000">
            <w:r>
              <w:t>Liabilities due to Unrealized loss of currency</w:t>
            </w:r>
            <w:r>
              <w:br/>
              <w:t xml:space="preserve">Applicable to </w:t>
            </w:r>
            <w:r>
              <w:rPr>
                <w:rStyle w:val="HTML"/>
              </w:rPr>
              <w:t>Multi-currency margin</w:t>
            </w:r>
            <w:r>
              <w:t>/</w:t>
            </w:r>
            <w:r>
              <w:rPr>
                <w:rStyle w:val="HTML"/>
              </w:rPr>
              <w:t>Portfolio margin</w:t>
            </w:r>
          </w:p>
        </w:tc>
      </w:tr>
      <w:tr w:rsidR="00000000">
        <w:trPr>
          <w:divId w:val="175387555"/>
          <w:tblCellSpacing w:w="15" w:type="dxa"/>
        </w:trPr>
        <w:tc>
          <w:tcPr>
            <w:tcW w:w="0" w:type="auto"/>
            <w:vAlign w:val="center"/>
            <w:hideMark/>
          </w:tcPr>
          <w:p w:rsidR="00000000" w:rsidRDefault="00000000">
            <w:r>
              <w:t>&gt; crossLiab</w:t>
            </w:r>
          </w:p>
        </w:tc>
        <w:tc>
          <w:tcPr>
            <w:tcW w:w="0" w:type="auto"/>
            <w:vAlign w:val="center"/>
            <w:hideMark/>
          </w:tcPr>
          <w:p w:rsidR="00000000" w:rsidRDefault="00000000">
            <w:r>
              <w:t>String</w:t>
            </w:r>
          </w:p>
        </w:tc>
        <w:tc>
          <w:tcPr>
            <w:tcW w:w="0" w:type="auto"/>
            <w:vAlign w:val="center"/>
            <w:hideMark/>
          </w:tcPr>
          <w:p w:rsidR="00000000" w:rsidRDefault="00000000">
            <w:r>
              <w:t>Cross liabilities of currency</w:t>
            </w:r>
            <w:r>
              <w:br/>
              <w:t xml:space="preserve">Applicable to </w:t>
            </w:r>
            <w:r>
              <w:rPr>
                <w:rStyle w:val="HTML"/>
              </w:rPr>
              <w:t>Spot mode</w:t>
            </w:r>
            <w:r>
              <w:t>/</w:t>
            </w:r>
            <w:r>
              <w:rPr>
                <w:rStyle w:val="HTML"/>
              </w:rPr>
              <w:t>Multi-currency margin</w:t>
            </w:r>
            <w:r>
              <w:t>/</w:t>
            </w:r>
            <w:r>
              <w:rPr>
                <w:rStyle w:val="HTML"/>
              </w:rPr>
              <w:t>Portfolio margin</w:t>
            </w:r>
          </w:p>
        </w:tc>
      </w:tr>
      <w:tr w:rsidR="00000000">
        <w:trPr>
          <w:divId w:val="175387555"/>
          <w:tblCellSpacing w:w="15" w:type="dxa"/>
        </w:trPr>
        <w:tc>
          <w:tcPr>
            <w:tcW w:w="0" w:type="auto"/>
            <w:vAlign w:val="center"/>
            <w:hideMark/>
          </w:tcPr>
          <w:p w:rsidR="00000000" w:rsidRDefault="00000000">
            <w:r>
              <w:t>&gt; rewardBal</w:t>
            </w:r>
          </w:p>
        </w:tc>
        <w:tc>
          <w:tcPr>
            <w:tcW w:w="0" w:type="auto"/>
            <w:vAlign w:val="center"/>
            <w:hideMark/>
          </w:tcPr>
          <w:p w:rsidR="00000000" w:rsidRDefault="00000000">
            <w:r>
              <w:t>String</w:t>
            </w:r>
          </w:p>
        </w:tc>
        <w:tc>
          <w:tcPr>
            <w:tcW w:w="0" w:type="auto"/>
            <w:vAlign w:val="center"/>
            <w:hideMark/>
          </w:tcPr>
          <w:p w:rsidR="00000000" w:rsidRDefault="00000000">
            <w:r>
              <w:t>Trial fund balance</w:t>
            </w:r>
          </w:p>
        </w:tc>
      </w:tr>
      <w:tr w:rsidR="00000000">
        <w:trPr>
          <w:divId w:val="175387555"/>
          <w:tblCellSpacing w:w="15" w:type="dxa"/>
        </w:trPr>
        <w:tc>
          <w:tcPr>
            <w:tcW w:w="0" w:type="auto"/>
            <w:vAlign w:val="center"/>
            <w:hideMark/>
          </w:tcPr>
          <w:p w:rsidR="00000000" w:rsidRDefault="00000000">
            <w:r>
              <w:t>&gt; isoLiab</w:t>
            </w:r>
          </w:p>
        </w:tc>
        <w:tc>
          <w:tcPr>
            <w:tcW w:w="0" w:type="auto"/>
            <w:vAlign w:val="center"/>
            <w:hideMark/>
          </w:tcPr>
          <w:p w:rsidR="00000000" w:rsidRDefault="00000000">
            <w:r>
              <w:t>String</w:t>
            </w:r>
          </w:p>
        </w:tc>
        <w:tc>
          <w:tcPr>
            <w:tcW w:w="0" w:type="auto"/>
            <w:vAlign w:val="center"/>
            <w:hideMark/>
          </w:tcPr>
          <w:p w:rsidR="00000000" w:rsidRDefault="00000000">
            <w:r>
              <w:t>Isolated liabilities of currency</w:t>
            </w:r>
            <w:r>
              <w:br/>
              <w:t xml:space="preserve">Applicable to </w:t>
            </w:r>
            <w:r>
              <w:rPr>
                <w:rStyle w:val="HTML"/>
              </w:rPr>
              <w:t>Multi-currency margin</w:t>
            </w:r>
            <w:r>
              <w:t>/</w:t>
            </w:r>
            <w:r>
              <w:rPr>
                <w:rStyle w:val="HTML"/>
              </w:rPr>
              <w:t>Portfolio margin</w:t>
            </w:r>
          </w:p>
        </w:tc>
      </w:tr>
      <w:tr w:rsidR="00000000">
        <w:trPr>
          <w:divId w:val="175387555"/>
          <w:tblCellSpacing w:w="15" w:type="dxa"/>
        </w:trPr>
        <w:tc>
          <w:tcPr>
            <w:tcW w:w="0" w:type="auto"/>
            <w:vAlign w:val="center"/>
            <w:hideMark/>
          </w:tcPr>
          <w:p w:rsidR="00000000" w:rsidRDefault="00000000">
            <w:r>
              <w:t>&gt; mgnRatio</w:t>
            </w:r>
          </w:p>
        </w:tc>
        <w:tc>
          <w:tcPr>
            <w:tcW w:w="0" w:type="auto"/>
            <w:vAlign w:val="center"/>
            <w:hideMark/>
          </w:tcPr>
          <w:p w:rsidR="00000000" w:rsidRDefault="00000000">
            <w:r>
              <w:t>String</w:t>
            </w:r>
          </w:p>
        </w:tc>
        <w:tc>
          <w:tcPr>
            <w:tcW w:w="0" w:type="auto"/>
            <w:vAlign w:val="center"/>
            <w:hideMark/>
          </w:tcPr>
          <w:p w:rsidR="00000000" w:rsidRDefault="00000000">
            <w:r>
              <w:t xml:space="preserve">Cross margin ratio of currency </w:t>
            </w:r>
            <w:r>
              <w:br/>
              <w:t xml:space="preserve">The index for measuring the risk of a certain asset in the account. </w:t>
            </w:r>
            <w:r>
              <w:br/>
              <w:t xml:space="preserve">Applicable to </w:t>
            </w:r>
            <w:r>
              <w:rPr>
                <w:rStyle w:val="HTML"/>
              </w:rPr>
              <w:t>Spot and futures mode</w:t>
            </w:r>
            <w:r>
              <w:t xml:space="preserve"> and when there is cross position</w:t>
            </w:r>
          </w:p>
        </w:tc>
      </w:tr>
      <w:tr w:rsidR="00000000">
        <w:trPr>
          <w:divId w:val="175387555"/>
          <w:tblCellSpacing w:w="15" w:type="dxa"/>
        </w:trPr>
        <w:tc>
          <w:tcPr>
            <w:tcW w:w="0" w:type="auto"/>
            <w:vAlign w:val="center"/>
            <w:hideMark/>
          </w:tcPr>
          <w:p w:rsidR="00000000" w:rsidRDefault="00000000">
            <w:r>
              <w:t>&gt; imr</w:t>
            </w:r>
          </w:p>
        </w:tc>
        <w:tc>
          <w:tcPr>
            <w:tcW w:w="0" w:type="auto"/>
            <w:vAlign w:val="center"/>
            <w:hideMark/>
          </w:tcPr>
          <w:p w:rsidR="00000000" w:rsidRDefault="00000000">
            <w:r>
              <w:t>String</w:t>
            </w:r>
          </w:p>
        </w:tc>
        <w:tc>
          <w:tcPr>
            <w:tcW w:w="0" w:type="auto"/>
            <w:vAlign w:val="center"/>
            <w:hideMark/>
          </w:tcPr>
          <w:p w:rsidR="00000000" w:rsidRDefault="00000000">
            <w:r>
              <w:t>Cross initial margin requirement at the currency level</w:t>
            </w:r>
            <w:r>
              <w:br/>
              <w:t xml:space="preserve">Applicable to </w:t>
            </w:r>
            <w:r>
              <w:rPr>
                <w:rStyle w:val="HTML"/>
              </w:rPr>
              <w:t>Spot and futures mode</w:t>
            </w:r>
            <w:r>
              <w:t xml:space="preserve"> and when there is cross position</w:t>
            </w:r>
          </w:p>
        </w:tc>
      </w:tr>
      <w:tr w:rsidR="00000000">
        <w:trPr>
          <w:divId w:val="175387555"/>
          <w:tblCellSpacing w:w="15" w:type="dxa"/>
        </w:trPr>
        <w:tc>
          <w:tcPr>
            <w:tcW w:w="0" w:type="auto"/>
            <w:vAlign w:val="center"/>
            <w:hideMark/>
          </w:tcPr>
          <w:p w:rsidR="00000000" w:rsidRDefault="00000000">
            <w:r>
              <w:lastRenderedPageBreak/>
              <w:t>&gt; mmr</w:t>
            </w:r>
          </w:p>
        </w:tc>
        <w:tc>
          <w:tcPr>
            <w:tcW w:w="0" w:type="auto"/>
            <w:vAlign w:val="center"/>
            <w:hideMark/>
          </w:tcPr>
          <w:p w:rsidR="00000000" w:rsidRDefault="00000000">
            <w:r>
              <w:t>String</w:t>
            </w:r>
          </w:p>
        </w:tc>
        <w:tc>
          <w:tcPr>
            <w:tcW w:w="0" w:type="auto"/>
            <w:vAlign w:val="center"/>
            <w:hideMark/>
          </w:tcPr>
          <w:p w:rsidR="00000000" w:rsidRDefault="00000000">
            <w:r>
              <w:t>Cross maintenance margin requirement at the currency level</w:t>
            </w:r>
            <w:r>
              <w:br/>
              <w:t xml:space="preserve">Applicable to </w:t>
            </w:r>
            <w:r>
              <w:rPr>
                <w:rStyle w:val="HTML"/>
              </w:rPr>
              <w:t>Spot and futures mode</w:t>
            </w:r>
            <w:r>
              <w:t xml:space="preserve"> and when there is cross position</w:t>
            </w:r>
          </w:p>
        </w:tc>
      </w:tr>
      <w:tr w:rsidR="00000000">
        <w:trPr>
          <w:divId w:val="175387555"/>
          <w:tblCellSpacing w:w="15" w:type="dxa"/>
        </w:trPr>
        <w:tc>
          <w:tcPr>
            <w:tcW w:w="0" w:type="auto"/>
            <w:vAlign w:val="center"/>
            <w:hideMark/>
          </w:tcPr>
          <w:p w:rsidR="00000000" w:rsidRDefault="00000000">
            <w:r>
              <w:t>&gt; interest</w:t>
            </w:r>
          </w:p>
        </w:tc>
        <w:tc>
          <w:tcPr>
            <w:tcW w:w="0" w:type="auto"/>
            <w:vAlign w:val="center"/>
            <w:hideMark/>
          </w:tcPr>
          <w:p w:rsidR="00000000" w:rsidRDefault="00000000">
            <w:r>
              <w:t>String</w:t>
            </w:r>
          </w:p>
        </w:tc>
        <w:tc>
          <w:tcPr>
            <w:tcW w:w="0" w:type="auto"/>
            <w:vAlign w:val="center"/>
            <w:hideMark/>
          </w:tcPr>
          <w:p w:rsidR="00000000" w:rsidRDefault="00000000">
            <w:r>
              <w:t>Accrued interest of currency</w:t>
            </w:r>
            <w:r>
              <w:br/>
              <w:t xml:space="preserve">It is a positive value, e.g. </w:t>
            </w:r>
            <w:r>
              <w:rPr>
                <w:rStyle w:val="HTML"/>
              </w:rPr>
              <w:t>9.01</w:t>
            </w:r>
            <w:r>
              <w:br/>
              <w:t xml:space="preserve">Applicable to </w:t>
            </w:r>
            <w:r>
              <w:rPr>
                <w:rStyle w:val="HTML"/>
              </w:rPr>
              <w:t>Spot mode</w:t>
            </w:r>
            <w:r>
              <w:t>/</w:t>
            </w:r>
            <w:r>
              <w:rPr>
                <w:rStyle w:val="HTML"/>
              </w:rPr>
              <w:t>Multi-currency margin</w:t>
            </w:r>
            <w:r>
              <w:t>/</w:t>
            </w:r>
            <w:r>
              <w:rPr>
                <w:rStyle w:val="HTML"/>
              </w:rPr>
              <w:t>Portfolio margin</w:t>
            </w:r>
          </w:p>
        </w:tc>
      </w:tr>
      <w:tr w:rsidR="00000000">
        <w:trPr>
          <w:divId w:val="175387555"/>
          <w:tblCellSpacing w:w="15" w:type="dxa"/>
        </w:trPr>
        <w:tc>
          <w:tcPr>
            <w:tcW w:w="0" w:type="auto"/>
            <w:vAlign w:val="center"/>
            <w:hideMark/>
          </w:tcPr>
          <w:p w:rsidR="00000000" w:rsidRDefault="00000000">
            <w:r>
              <w:t>&gt; twap</w:t>
            </w:r>
          </w:p>
        </w:tc>
        <w:tc>
          <w:tcPr>
            <w:tcW w:w="0" w:type="auto"/>
            <w:vAlign w:val="center"/>
            <w:hideMark/>
          </w:tcPr>
          <w:p w:rsidR="00000000" w:rsidRDefault="00000000">
            <w:r>
              <w:t>String</w:t>
            </w:r>
          </w:p>
        </w:tc>
        <w:tc>
          <w:tcPr>
            <w:tcW w:w="0" w:type="auto"/>
            <w:vAlign w:val="center"/>
            <w:hideMark/>
          </w:tcPr>
          <w:p w:rsidR="00000000" w:rsidRDefault="00000000">
            <w:r>
              <w:t>Risk indicator of auto liability repayment</w:t>
            </w:r>
            <w:r>
              <w:br/>
              <w:t xml:space="preserve">Divided into multiple levels from 0 to 5, the larger the number, the more likely the auto repayment will be triggered. </w:t>
            </w:r>
            <w:r>
              <w:br/>
              <w:t xml:space="preserve">Applicable to </w:t>
            </w:r>
            <w:r>
              <w:rPr>
                <w:rStyle w:val="HTML"/>
              </w:rPr>
              <w:t>Spot mode</w:t>
            </w:r>
            <w:r>
              <w:t>/</w:t>
            </w:r>
            <w:r>
              <w:rPr>
                <w:rStyle w:val="HTML"/>
              </w:rPr>
              <w:t>Multi-currency margin</w:t>
            </w:r>
            <w:r>
              <w:t>/</w:t>
            </w:r>
            <w:r>
              <w:rPr>
                <w:rStyle w:val="HTML"/>
              </w:rPr>
              <w:t>Portfolio margin</w:t>
            </w:r>
          </w:p>
        </w:tc>
      </w:tr>
      <w:tr w:rsidR="00000000">
        <w:trPr>
          <w:divId w:val="175387555"/>
          <w:tblCellSpacing w:w="15" w:type="dxa"/>
        </w:trPr>
        <w:tc>
          <w:tcPr>
            <w:tcW w:w="0" w:type="auto"/>
            <w:vAlign w:val="center"/>
            <w:hideMark/>
          </w:tcPr>
          <w:p w:rsidR="00000000" w:rsidRDefault="00000000">
            <w:r>
              <w:t>&gt; maxLoan</w:t>
            </w:r>
          </w:p>
        </w:tc>
        <w:tc>
          <w:tcPr>
            <w:tcW w:w="0" w:type="auto"/>
            <w:vAlign w:val="center"/>
            <w:hideMark/>
          </w:tcPr>
          <w:p w:rsidR="00000000" w:rsidRDefault="00000000">
            <w:r>
              <w:t>String</w:t>
            </w:r>
          </w:p>
        </w:tc>
        <w:tc>
          <w:tcPr>
            <w:tcW w:w="0" w:type="auto"/>
            <w:vAlign w:val="center"/>
            <w:hideMark/>
          </w:tcPr>
          <w:p w:rsidR="00000000" w:rsidRDefault="00000000">
            <w:r>
              <w:t>Max loan of currency</w:t>
            </w:r>
            <w:r>
              <w:br/>
              <w:t xml:space="preserve">Applicable to </w:t>
            </w:r>
            <w:r>
              <w:rPr>
                <w:rStyle w:val="HTML"/>
              </w:rPr>
              <w:t>cross</w:t>
            </w:r>
            <w:r>
              <w:t xml:space="preserve"> of </w:t>
            </w:r>
            <w:r>
              <w:rPr>
                <w:rStyle w:val="HTML"/>
              </w:rPr>
              <w:t>Spot mode</w:t>
            </w:r>
            <w:r>
              <w:t>/</w:t>
            </w:r>
            <w:r>
              <w:rPr>
                <w:rStyle w:val="HTML"/>
              </w:rPr>
              <w:t>Multi-currency margin</w:t>
            </w:r>
            <w:r>
              <w:t>/</w:t>
            </w:r>
            <w:r>
              <w:rPr>
                <w:rStyle w:val="HTML"/>
              </w:rPr>
              <w:t>Portfolio margin</w:t>
            </w:r>
          </w:p>
        </w:tc>
      </w:tr>
      <w:tr w:rsidR="00000000">
        <w:trPr>
          <w:divId w:val="175387555"/>
          <w:tblCellSpacing w:w="15" w:type="dxa"/>
        </w:trPr>
        <w:tc>
          <w:tcPr>
            <w:tcW w:w="0" w:type="auto"/>
            <w:vAlign w:val="center"/>
            <w:hideMark/>
          </w:tcPr>
          <w:p w:rsidR="00000000" w:rsidRDefault="00000000">
            <w:r>
              <w:t>&gt; eqUsd</w:t>
            </w:r>
          </w:p>
        </w:tc>
        <w:tc>
          <w:tcPr>
            <w:tcW w:w="0" w:type="auto"/>
            <w:vAlign w:val="center"/>
            <w:hideMark/>
          </w:tcPr>
          <w:p w:rsidR="00000000" w:rsidRDefault="00000000">
            <w:r>
              <w:t>String</w:t>
            </w:r>
          </w:p>
        </w:tc>
        <w:tc>
          <w:tcPr>
            <w:tcW w:w="0" w:type="auto"/>
            <w:vAlign w:val="center"/>
            <w:hideMark/>
          </w:tcPr>
          <w:p w:rsidR="00000000" w:rsidRDefault="00000000">
            <w:r>
              <w:t xml:space="preserve">Equity in </w:t>
            </w:r>
            <w:r>
              <w:rPr>
                <w:rStyle w:val="HTML"/>
              </w:rPr>
              <w:t>USD</w:t>
            </w:r>
            <w:r>
              <w:t xml:space="preserve"> of currency</w:t>
            </w:r>
          </w:p>
        </w:tc>
      </w:tr>
      <w:tr w:rsidR="00000000">
        <w:trPr>
          <w:divId w:val="175387555"/>
          <w:tblCellSpacing w:w="15" w:type="dxa"/>
        </w:trPr>
        <w:tc>
          <w:tcPr>
            <w:tcW w:w="0" w:type="auto"/>
            <w:vAlign w:val="center"/>
            <w:hideMark/>
          </w:tcPr>
          <w:p w:rsidR="00000000" w:rsidRDefault="00000000">
            <w:r>
              <w:t>&gt; borrowFroz</w:t>
            </w:r>
          </w:p>
        </w:tc>
        <w:tc>
          <w:tcPr>
            <w:tcW w:w="0" w:type="auto"/>
            <w:vAlign w:val="center"/>
            <w:hideMark/>
          </w:tcPr>
          <w:p w:rsidR="00000000" w:rsidRDefault="00000000">
            <w:r>
              <w:t>String</w:t>
            </w:r>
          </w:p>
        </w:tc>
        <w:tc>
          <w:tcPr>
            <w:tcW w:w="0" w:type="auto"/>
            <w:vAlign w:val="center"/>
            <w:hideMark/>
          </w:tcPr>
          <w:p w:rsidR="00000000" w:rsidRDefault="00000000">
            <w:r>
              <w:t xml:space="preserve">Potential borrowing IMR of currency in </w:t>
            </w:r>
            <w:r>
              <w:rPr>
                <w:rStyle w:val="HTML"/>
              </w:rPr>
              <w:t>USD</w:t>
            </w:r>
            <w:r>
              <w:t xml:space="preserve"> </w:t>
            </w:r>
            <w:r>
              <w:br/>
              <w:t xml:space="preserve">Applicable to </w:t>
            </w:r>
            <w:r>
              <w:rPr>
                <w:rStyle w:val="HTML"/>
              </w:rPr>
              <w:t>Multi-currency margin</w:t>
            </w:r>
            <w:r>
              <w:t>/</w:t>
            </w:r>
            <w:r>
              <w:rPr>
                <w:rStyle w:val="HTML"/>
              </w:rPr>
              <w:t>Portfolio margin</w:t>
            </w:r>
            <w:r>
              <w:t>. It is "" for other margin modes.</w:t>
            </w:r>
          </w:p>
        </w:tc>
      </w:tr>
      <w:tr w:rsidR="00000000">
        <w:trPr>
          <w:divId w:val="175387555"/>
          <w:tblCellSpacing w:w="15" w:type="dxa"/>
        </w:trPr>
        <w:tc>
          <w:tcPr>
            <w:tcW w:w="0" w:type="auto"/>
            <w:vAlign w:val="center"/>
            <w:hideMark/>
          </w:tcPr>
          <w:p w:rsidR="00000000" w:rsidRDefault="00000000">
            <w:r>
              <w:t>&gt; notionalLever</w:t>
            </w:r>
          </w:p>
        </w:tc>
        <w:tc>
          <w:tcPr>
            <w:tcW w:w="0" w:type="auto"/>
            <w:vAlign w:val="center"/>
            <w:hideMark/>
          </w:tcPr>
          <w:p w:rsidR="00000000" w:rsidRDefault="00000000">
            <w:r>
              <w:t>String</w:t>
            </w:r>
          </w:p>
        </w:tc>
        <w:tc>
          <w:tcPr>
            <w:tcW w:w="0" w:type="auto"/>
            <w:vAlign w:val="center"/>
            <w:hideMark/>
          </w:tcPr>
          <w:p w:rsidR="00000000" w:rsidRDefault="00000000">
            <w:r>
              <w:t>Leverage of currency</w:t>
            </w:r>
            <w:r>
              <w:br/>
              <w:t xml:space="preserve">Applicable to </w:t>
            </w:r>
            <w:r>
              <w:rPr>
                <w:rStyle w:val="HTML"/>
              </w:rPr>
              <w:t>Spot and futures mode</w:t>
            </w:r>
          </w:p>
        </w:tc>
      </w:tr>
      <w:tr w:rsidR="00000000">
        <w:trPr>
          <w:divId w:val="175387555"/>
          <w:tblCellSpacing w:w="15" w:type="dxa"/>
        </w:trPr>
        <w:tc>
          <w:tcPr>
            <w:tcW w:w="0" w:type="auto"/>
            <w:vAlign w:val="center"/>
            <w:hideMark/>
          </w:tcPr>
          <w:p w:rsidR="00000000" w:rsidRDefault="00000000">
            <w:r>
              <w:t>&gt; stgyEq</w:t>
            </w:r>
          </w:p>
        </w:tc>
        <w:tc>
          <w:tcPr>
            <w:tcW w:w="0" w:type="auto"/>
            <w:vAlign w:val="center"/>
            <w:hideMark/>
          </w:tcPr>
          <w:p w:rsidR="00000000" w:rsidRDefault="00000000">
            <w:r>
              <w:t>String</w:t>
            </w:r>
          </w:p>
        </w:tc>
        <w:tc>
          <w:tcPr>
            <w:tcW w:w="0" w:type="auto"/>
            <w:vAlign w:val="center"/>
            <w:hideMark/>
          </w:tcPr>
          <w:p w:rsidR="00000000" w:rsidRDefault="00000000">
            <w:r>
              <w:t>Strategy equity</w:t>
            </w:r>
          </w:p>
        </w:tc>
      </w:tr>
      <w:tr w:rsidR="00000000">
        <w:trPr>
          <w:divId w:val="175387555"/>
          <w:tblCellSpacing w:w="15" w:type="dxa"/>
        </w:trPr>
        <w:tc>
          <w:tcPr>
            <w:tcW w:w="0" w:type="auto"/>
            <w:vAlign w:val="center"/>
            <w:hideMark/>
          </w:tcPr>
          <w:p w:rsidR="00000000" w:rsidRDefault="00000000">
            <w:r>
              <w:t>&gt; isoUpl</w:t>
            </w:r>
          </w:p>
        </w:tc>
        <w:tc>
          <w:tcPr>
            <w:tcW w:w="0" w:type="auto"/>
            <w:vAlign w:val="center"/>
            <w:hideMark/>
          </w:tcPr>
          <w:p w:rsidR="00000000" w:rsidRDefault="00000000">
            <w:r>
              <w:t>String</w:t>
            </w:r>
          </w:p>
        </w:tc>
        <w:tc>
          <w:tcPr>
            <w:tcW w:w="0" w:type="auto"/>
            <w:vAlign w:val="center"/>
            <w:hideMark/>
          </w:tcPr>
          <w:p w:rsidR="00000000" w:rsidRDefault="00000000">
            <w:r>
              <w:t>Isolated unrealized profit and loss of currency</w:t>
            </w:r>
            <w:r>
              <w:br/>
              <w:t xml:space="preserve">Applicable to </w:t>
            </w:r>
            <w:r>
              <w:rPr>
                <w:rStyle w:val="HTML"/>
              </w:rPr>
              <w:t>Spot and futures mode</w:t>
            </w:r>
            <w:r>
              <w:t>/</w:t>
            </w:r>
            <w:r>
              <w:rPr>
                <w:rStyle w:val="HTML"/>
              </w:rPr>
              <w:t>Multi-currency margin</w:t>
            </w:r>
            <w:r>
              <w:t>/</w:t>
            </w:r>
            <w:r>
              <w:rPr>
                <w:rStyle w:val="HTML"/>
              </w:rPr>
              <w:t>Portfolio margin</w:t>
            </w:r>
          </w:p>
        </w:tc>
      </w:tr>
      <w:tr w:rsidR="00000000">
        <w:trPr>
          <w:divId w:val="175387555"/>
          <w:tblCellSpacing w:w="15" w:type="dxa"/>
        </w:trPr>
        <w:tc>
          <w:tcPr>
            <w:tcW w:w="0" w:type="auto"/>
            <w:vAlign w:val="center"/>
            <w:hideMark/>
          </w:tcPr>
          <w:p w:rsidR="00000000" w:rsidRDefault="00000000">
            <w:r>
              <w:t>&gt; spotInUseAmt</w:t>
            </w:r>
          </w:p>
        </w:tc>
        <w:tc>
          <w:tcPr>
            <w:tcW w:w="0" w:type="auto"/>
            <w:vAlign w:val="center"/>
            <w:hideMark/>
          </w:tcPr>
          <w:p w:rsidR="00000000" w:rsidRDefault="00000000">
            <w:r>
              <w:t>String</w:t>
            </w:r>
          </w:p>
        </w:tc>
        <w:tc>
          <w:tcPr>
            <w:tcW w:w="0" w:type="auto"/>
            <w:vAlign w:val="center"/>
            <w:hideMark/>
          </w:tcPr>
          <w:p w:rsidR="00000000" w:rsidRDefault="00000000">
            <w:r>
              <w:t>Spot in use amount</w:t>
            </w:r>
            <w:r>
              <w:br/>
              <w:t xml:space="preserve">Applicable to </w:t>
            </w:r>
            <w:r>
              <w:rPr>
                <w:rStyle w:val="HTML"/>
              </w:rPr>
              <w:t>Portfolio margin</w:t>
            </w:r>
          </w:p>
        </w:tc>
      </w:tr>
      <w:tr w:rsidR="00000000">
        <w:trPr>
          <w:divId w:val="175387555"/>
          <w:tblCellSpacing w:w="15" w:type="dxa"/>
        </w:trPr>
        <w:tc>
          <w:tcPr>
            <w:tcW w:w="0" w:type="auto"/>
            <w:vAlign w:val="center"/>
            <w:hideMark/>
          </w:tcPr>
          <w:p w:rsidR="00000000" w:rsidRDefault="00000000">
            <w:r>
              <w:t>&gt; clSpotInUseAmt</w:t>
            </w:r>
          </w:p>
        </w:tc>
        <w:tc>
          <w:tcPr>
            <w:tcW w:w="0" w:type="auto"/>
            <w:vAlign w:val="center"/>
            <w:hideMark/>
          </w:tcPr>
          <w:p w:rsidR="00000000" w:rsidRDefault="00000000">
            <w:r>
              <w:t>String</w:t>
            </w:r>
          </w:p>
        </w:tc>
        <w:tc>
          <w:tcPr>
            <w:tcW w:w="0" w:type="auto"/>
            <w:vAlign w:val="center"/>
            <w:hideMark/>
          </w:tcPr>
          <w:p w:rsidR="00000000" w:rsidRDefault="00000000">
            <w:r>
              <w:t>User-defined spot risk offset amount</w:t>
            </w:r>
            <w:r>
              <w:br/>
              <w:t xml:space="preserve">Applicable to </w:t>
            </w:r>
            <w:r>
              <w:rPr>
                <w:rStyle w:val="HTML"/>
              </w:rPr>
              <w:t>Portfolio margin</w:t>
            </w:r>
          </w:p>
        </w:tc>
      </w:tr>
      <w:tr w:rsidR="00000000">
        <w:trPr>
          <w:divId w:val="175387555"/>
          <w:tblCellSpacing w:w="15" w:type="dxa"/>
        </w:trPr>
        <w:tc>
          <w:tcPr>
            <w:tcW w:w="0" w:type="auto"/>
            <w:vAlign w:val="center"/>
            <w:hideMark/>
          </w:tcPr>
          <w:p w:rsidR="00000000" w:rsidRDefault="00000000">
            <w:r>
              <w:t>&gt; maxSpotInUse</w:t>
            </w:r>
          </w:p>
        </w:tc>
        <w:tc>
          <w:tcPr>
            <w:tcW w:w="0" w:type="auto"/>
            <w:vAlign w:val="center"/>
            <w:hideMark/>
          </w:tcPr>
          <w:p w:rsidR="00000000" w:rsidRDefault="00000000">
            <w:r>
              <w:t>String</w:t>
            </w:r>
          </w:p>
        </w:tc>
        <w:tc>
          <w:tcPr>
            <w:tcW w:w="0" w:type="auto"/>
            <w:vAlign w:val="center"/>
            <w:hideMark/>
          </w:tcPr>
          <w:p w:rsidR="00000000" w:rsidRDefault="00000000">
            <w:r>
              <w:t>Max possible spot risk offset amount</w:t>
            </w:r>
            <w:r>
              <w:br/>
              <w:t xml:space="preserve">Applicable to </w:t>
            </w:r>
            <w:r>
              <w:rPr>
                <w:rStyle w:val="HTML"/>
              </w:rPr>
              <w:t>Portfolio margin</w:t>
            </w:r>
          </w:p>
        </w:tc>
      </w:tr>
      <w:tr w:rsidR="00000000">
        <w:trPr>
          <w:divId w:val="175387555"/>
          <w:tblCellSpacing w:w="15" w:type="dxa"/>
        </w:trPr>
        <w:tc>
          <w:tcPr>
            <w:tcW w:w="0" w:type="auto"/>
            <w:vAlign w:val="center"/>
            <w:hideMark/>
          </w:tcPr>
          <w:p w:rsidR="00000000" w:rsidRDefault="00000000">
            <w:r>
              <w:t>&gt; spotIsoBal</w:t>
            </w:r>
          </w:p>
        </w:tc>
        <w:tc>
          <w:tcPr>
            <w:tcW w:w="0" w:type="auto"/>
            <w:vAlign w:val="center"/>
            <w:hideMark/>
          </w:tcPr>
          <w:p w:rsidR="00000000" w:rsidRDefault="00000000">
            <w:r>
              <w:t>String</w:t>
            </w:r>
          </w:p>
        </w:tc>
        <w:tc>
          <w:tcPr>
            <w:tcW w:w="0" w:type="auto"/>
            <w:vAlign w:val="center"/>
            <w:hideMark/>
          </w:tcPr>
          <w:p w:rsidR="00000000" w:rsidRDefault="00000000">
            <w:r>
              <w:t>Spot isolated balance</w:t>
            </w:r>
            <w:r>
              <w:br/>
              <w:t>Applicable to copy trading</w:t>
            </w:r>
            <w:r>
              <w:br/>
              <w:t xml:space="preserve">Applicable to </w:t>
            </w:r>
            <w:r>
              <w:rPr>
                <w:rStyle w:val="HTML"/>
              </w:rPr>
              <w:t>Spot mode</w:t>
            </w:r>
            <w:r>
              <w:t>/</w:t>
            </w:r>
            <w:r>
              <w:rPr>
                <w:rStyle w:val="HTML"/>
              </w:rPr>
              <w:t>Spot and futures mode</w:t>
            </w:r>
            <w:r>
              <w:t>.</w:t>
            </w:r>
          </w:p>
        </w:tc>
      </w:tr>
      <w:tr w:rsidR="00000000">
        <w:trPr>
          <w:divId w:val="175387555"/>
          <w:tblCellSpacing w:w="15" w:type="dxa"/>
        </w:trPr>
        <w:tc>
          <w:tcPr>
            <w:tcW w:w="0" w:type="auto"/>
            <w:vAlign w:val="center"/>
            <w:hideMark/>
          </w:tcPr>
          <w:p w:rsidR="00000000" w:rsidRDefault="00000000">
            <w:r>
              <w:lastRenderedPageBreak/>
              <w:t>&gt; smtSyncEq</w:t>
            </w:r>
          </w:p>
        </w:tc>
        <w:tc>
          <w:tcPr>
            <w:tcW w:w="0" w:type="auto"/>
            <w:vAlign w:val="center"/>
            <w:hideMark/>
          </w:tcPr>
          <w:p w:rsidR="00000000" w:rsidRDefault="00000000">
            <w:r>
              <w:t>String</w:t>
            </w:r>
          </w:p>
        </w:tc>
        <w:tc>
          <w:tcPr>
            <w:tcW w:w="0" w:type="auto"/>
            <w:vAlign w:val="center"/>
            <w:hideMark/>
          </w:tcPr>
          <w:p w:rsidR="00000000" w:rsidRDefault="00000000">
            <w:r>
              <w:t>Smart sync equity</w:t>
            </w:r>
            <w:r>
              <w:br/>
              <w:t>The default is "0", only applicable to copy trader.</w:t>
            </w:r>
          </w:p>
        </w:tc>
      </w:tr>
      <w:tr w:rsidR="00000000">
        <w:trPr>
          <w:divId w:val="175387555"/>
          <w:tblCellSpacing w:w="15" w:type="dxa"/>
        </w:trPr>
        <w:tc>
          <w:tcPr>
            <w:tcW w:w="0" w:type="auto"/>
            <w:vAlign w:val="center"/>
            <w:hideMark/>
          </w:tcPr>
          <w:p w:rsidR="00000000" w:rsidRDefault="00000000">
            <w:r>
              <w:t>&gt; spotCopyTradingEq</w:t>
            </w:r>
          </w:p>
        </w:tc>
        <w:tc>
          <w:tcPr>
            <w:tcW w:w="0" w:type="auto"/>
            <w:vAlign w:val="center"/>
            <w:hideMark/>
          </w:tcPr>
          <w:p w:rsidR="00000000" w:rsidRDefault="00000000">
            <w:r>
              <w:t>String</w:t>
            </w:r>
          </w:p>
        </w:tc>
        <w:tc>
          <w:tcPr>
            <w:tcW w:w="0" w:type="auto"/>
            <w:vAlign w:val="center"/>
            <w:hideMark/>
          </w:tcPr>
          <w:p w:rsidR="00000000" w:rsidRDefault="00000000">
            <w:r>
              <w:t xml:space="preserve">Spot smart sync equity. </w:t>
            </w:r>
            <w:r>
              <w:br/>
              <w:t>The default is "0", only applicable to copy trader.</w:t>
            </w:r>
          </w:p>
        </w:tc>
      </w:tr>
      <w:tr w:rsidR="00000000">
        <w:trPr>
          <w:divId w:val="175387555"/>
          <w:tblCellSpacing w:w="15" w:type="dxa"/>
        </w:trPr>
        <w:tc>
          <w:tcPr>
            <w:tcW w:w="0" w:type="auto"/>
            <w:vAlign w:val="center"/>
            <w:hideMark/>
          </w:tcPr>
          <w:p w:rsidR="00000000" w:rsidRDefault="00000000">
            <w:r>
              <w:t>&gt; spotBal</w:t>
            </w:r>
          </w:p>
        </w:tc>
        <w:tc>
          <w:tcPr>
            <w:tcW w:w="0" w:type="auto"/>
            <w:vAlign w:val="center"/>
            <w:hideMark/>
          </w:tcPr>
          <w:p w:rsidR="00000000" w:rsidRDefault="00000000">
            <w:r>
              <w:t>String</w:t>
            </w:r>
          </w:p>
        </w:tc>
        <w:tc>
          <w:tcPr>
            <w:tcW w:w="0" w:type="auto"/>
            <w:vAlign w:val="center"/>
            <w:hideMark/>
          </w:tcPr>
          <w:p w:rsidR="00000000" w:rsidRDefault="00000000">
            <w:r>
              <w:t xml:space="preserve">Spot balance. The unit is currency, e.g. BTC. </w:t>
            </w:r>
            <w:hyperlink r:id="rId566" w:history="1">
              <w:r>
                <w:rPr>
                  <w:rStyle w:val="a3"/>
                </w:rPr>
                <w:t>Clicking knows more</w:t>
              </w:r>
            </w:hyperlink>
          </w:p>
        </w:tc>
      </w:tr>
      <w:tr w:rsidR="00000000">
        <w:trPr>
          <w:divId w:val="175387555"/>
          <w:tblCellSpacing w:w="15" w:type="dxa"/>
        </w:trPr>
        <w:tc>
          <w:tcPr>
            <w:tcW w:w="0" w:type="auto"/>
            <w:vAlign w:val="center"/>
            <w:hideMark/>
          </w:tcPr>
          <w:p w:rsidR="00000000" w:rsidRDefault="00000000">
            <w:r>
              <w:t>&gt; openAvgPx</w:t>
            </w:r>
          </w:p>
        </w:tc>
        <w:tc>
          <w:tcPr>
            <w:tcW w:w="0" w:type="auto"/>
            <w:vAlign w:val="center"/>
            <w:hideMark/>
          </w:tcPr>
          <w:p w:rsidR="00000000" w:rsidRDefault="00000000">
            <w:r>
              <w:t>Array</w:t>
            </w:r>
          </w:p>
        </w:tc>
        <w:tc>
          <w:tcPr>
            <w:tcW w:w="0" w:type="auto"/>
            <w:vAlign w:val="center"/>
            <w:hideMark/>
          </w:tcPr>
          <w:p w:rsidR="00000000" w:rsidRDefault="00000000">
            <w:r>
              <w:t xml:space="preserve">Spot average cost price. The unit is USD. </w:t>
            </w:r>
            <w:hyperlink r:id="rId567" w:history="1">
              <w:r>
                <w:rPr>
                  <w:rStyle w:val="a3"/>
                </w:rPr>
                <w:t>Clicking knows more</w:t>
              </w:r>
            </w:hyperlink>
          </w:p>
        </w:tc>
      </w:tr>
      <w:tr w:rsidR="00000000">
        <w:trPr>
          <w:divId w:val="175387555"/>
          <w:tblCellSpacing w:w="15" w:type="dxa"/>
        </w:trPr>
        <w:tc>
          <w:tcPr>
            <w:tcW w:w="0" w:type="auto"/>
            <w:vAlign w:val="center"/>
            <w:hideMark/>
          </w:tcPr>
          <w:p w:rsidR="00000000" w:rsidRDefault="00000000">
            <w:r>
              <w:t>&gt; accAvgPx</w:t>
            </w:r>
          </w:p>
        </w:tc>
        <w:tc>
          <w:tcPr>
            <w:tcW w:w="0" w:type="auto"/>
            <w:vAlign w:val="center"/>
            <w:hideMark/>
          </w:tcPr>
          <w:p w:rsidR="00000000" w:rsidRDefault="00000000">
            <w:r>
              <w:t>Array</w:t>
            </w:r>
          </w:p>
        </w:tc>
        <w:tc>
          <w:tcPr>
            <w:tcW w:w="0" w:type="auto"/>
            <w:vAlign w:val="center"/>
            <w:hideMark/>
          </w:tcPr>
          <w:p w:rsidR="00000000" w:rsidRDefault="00000000">
            <w:r>
              <w:t xml:space="preserve">Spot accumulated cost price. The unit is USD. </w:t>
            </w:r>
            <w:hyperlink r:id="rId568" w:history="1">
              <w:r>
                <w:rPr>
                  <w:rStyle w:val="a3"/>
                </w:rPr>
                <w:t>Clicking knows more</w:t>
              </w:r>
            </w:hyperlink>
          </w:p>
        </w:tc>
      </w:tr>
      <w:tr w:rsidR="00000000">
        <w:trPr>
          <w:divId w:val="175387555"/>
          <w:tblCellSpacing w:w="15" w:type="dxa"/>
        </w:trPr>
        <w:tc>
          <w:tcPr>
            <w:tcW w:w="0" w:type="auto"/>
            <w:vAlign w:val="center"/>
            <w:hideMark/>
          </w:tcPr>
          <w:p w:rsidR="00000000" w:rsidRDefault="00000000">
            <w:r>
              <w:t>&gt; spotUpl</w:t>
            </w:r>
          </w:p>
        </w:tc>
        <w:tc>
          <w:tcPr>
            <w:tcW w:w="0" w:type="auto"/>
            <w:vAlign w:val="center"/>
            <w:hideMark/>
          </w:tcPr>
          <w:p w:rsidR="00000000" w:rsidRDefault="00000000">
            <w:r>
              <w:t>String</w:t>
            </w:r>
          </w:p>
        </w:tc>
        <w:tc>
          <w:tcPr>
            <w:tcW w:w="0" w:type="auto"/>
            <w:vAlign w:val="center"/>
            <w:hideMark/>
          </w:tcPr>
          <w:p w:rsidR="00000000" w:rsidRDefault="00000000">
            <w:r>
              <w:t xml:space="preserve">Spot unrealized profit and loss. The unit is USD. </w:t>
            </w:r>
            <w:hyperlink r:id="rId569" w:history="1">
              <w:r>
                <w:rPr>
                  <w:rStyle w:val="a3"/>
                </w:rPr>
                <w:t>Clicking knows more</w:t>
              </w:r>
            </w:hyperlink>
          </w:p>
        </w:tc>
      </w:tr>
      <w:tr w:rsidR="00000000">
        <w:trPr>
          <w:divId w:val="175387555"/>
          <w:tblCellSpacing w:w="15" w:type="dxa"/>
        </w:trPr>
        <w:tc>
          <w:tcPr>
            <w:tcW w:w="0" w:type="auto"/>
            <w:vAlign w:val="center"/>
            <w:hideMark/>
          </w:tcPr>
          <w:p w:rsidR="00000000" w:rsidRDefault="00000000">
            <w:r>
              <w:t>&gt; spotUplRatio</w:t>
            </w:r>
          </w:p>
        </w:tc>
        <w:tc>
          <w:tcPr>
            <w:tcW w:w="0" w:type="auto"/>
            <w:vAlign w:val="center"/>
            <w:hideMark/>
          </w:tcPr>
          <w:p w:rsidR="00000000" w:rsidRDefault="00000000">
            <w:r>
              <w:t>String</w:t>
            </w:r>
          </w:p>
        </w:tc>
        <w:tc>
          <w:tcPr>
            <w:tcW w:w="0" w:type="auto"/>
            <w:vAlign w:val="center"/>
            <w:hideMark/>
          </w:tcPr>
          <w:p w:rsidR="00000000" w:rsidRDefault="00000000">
            <w:r>
              <w:t xml:space="preserve">Spot unrealized profit and loss ratio. </w:t>
            </w:r>
            <w:hyperlink r:id="rId570" w:history="1">
              <w:r>
                <w:rPr>
                  <w:rStyle w:val="a3"/>
                </w:rPr>
                <w:t>Clicking knows more</w:t>
              </w:r>
            </w:hyperlink>
          </w:p>
        </w:tc>
      </w:tr>
      <w:tr w:rsidR="00000000">
        <w:trPr>
          <w:divId w:val="175387555"/>
          <w:tblCellSpacing w:w="15" w:type="dxa"/>
        </w:trPr>
        <w:tc>
          <w:tcPr>
            <w:tcW w:w="0" w:type="auto"/>
            <w:vAlign w:val="center"/>
            <w:hideMark/>
          </w:tcPr>
          <w:p w:rsidR="00000000" w:rsidRDefault="00000000">
            <w:r>
              <w:t>&gt; totalPnl</w:t>
            </w:r>
          </w:p>
        </w:tc>
        <w:tc>
          <w:tcPr>
            <w:tcW w:w="0" w:type="auto"/>
            <w:vAlign w:val="center"/>
            <w:hideMark/>
          </w:tcPr>
          <w:p w:rsidR="00000000" w:rsidRDefault="00000000">
            <w:r>
              <w:t>String</w:t>
            </w:r>
          </w:p>
        </w:tc>
        <w:tc>
          <w:tcPr>
            <w:tcW w:w="0" w:type="auto"/>
            <w:vAlign w:val="center"/>
            <w:hideMark/>
          </w:tcPr>
          <w:p w:rsidR="00000000" w:rsidRDefault="00000000">
            <w:r>
              <w:t xml:space="preserve">Spot accumulated profit and loss. The unit is USD. </w:t>
            </w:r>
            <w:hyperlink r:id="rId571" w:history="1">
              <w:r>
                <w:rPr>
                  <w:rStyle w:val="a3"/>
                </w:rPr>
                <w:t>Clicking knows more</w:t>
              </w:r>
            </w:hyperlink>
          </w:p>
        </w:tc>
      </w:tr>
      <w:tr w:rsidR="00000000">
        <w:trPr>
          <w:divId w:val="175387555"/>
          <w:tblCellSpacing w:w="15" w:type="dxa"/>
        </w:trPr>
        <w:tc>
          <w:tcPr>
            <w:tcW w:w="0" w:type="auto"/>
            <w:vAlign w:val="center"/>
            <w:hideMark/>
          </w:tcPr>
          <w:p w:rsidR="00000000" w:rsidRDefault="00000000">
            <w:r>
              <w:t>&gt; totalPnlRatio</w:t>
            </w:r>
          </w:p>
        </w:tc>
        <w:tc>
          <w:tcPr>
            <w:tcW w:w="0" w:type="auto"/>
            <w:vAlign w:val="center"/>
            <w:hideMark/>
          </w:tcPr>
          <w:p w:rsidR="00000000" w:rsidRDefault="00000000">
            <w:r>
              <w:t>String</w:t>
            </w:r>
          </w:p>
        </w:tc>
        <w:tc>
          <w:tcPr>
            <w:tcW w:w="0" w:type="auto"/>
            <w:vAlign w:val="center"/>
            <w:hideMark/>
          </w:tcPr>
          <w:p w:rsidR="00000000" w:rsidRDefault="00000000">
            <w:r>
              <w:t xml:space="preserve">Spot accumulated profit and loss ratio. </w:t>
            </w:r>
            <w:hyperlink r:id="rId572" w:history="1">
              <w:r>
                <w:rPr>
                  <w:rStyle w:val="a3"/>
                </w:rPr>
                <w:t>Clicking knows more</w:t>
              </w:r>
            </w:hyperlink>
          </w:p>
        </w:tc>
      </w:tr>
    </w:tbl>
    <w:p w:rsidR="00000000" w:rsidRDefault="00000000">
      <w:pPr>
        <w:numPr>
          <w:ilvl w:val="0"/>
          <w:numId w:val="31"/>
        </w:numPr>
        <w:spacing w:before="100" w:beforeAutospacing="1" w:after="100" w:afterAutospacing="1"/>
        <w:divId w:val="175387555"/>
      </w:pPr>
      <w:r>
        <w:t>Regarding more parameter details, you can refer to product documentations below:</w:t>
      </w:r>
      <w:r>
        <w:br/>
      </w:r>
      <w:hyperlink r:id="rId573" w:history="1">
        <w:r>
          <w:rPr>
            <w:rStyle w:val="a3"/>
          </w:rPr>
          <w:t>Spot and futures mode: cross margin trading</w:t>
        </w:r>
      </w:hyperlink>
      <w:r>
        <w:t xml:space="preserve"> </w:t>
      </w:r>
      <w:r>
        <w:br/>
      </w:r>
      <w:hyperlink r:id="rId574" w:history="1">
        <w:r>
          <w:rPr>
            <w:rStyle w:val="a3"/>
          </w:rPr>
          <w:t>Multi-currency margin mode: cross margin trading</w:t>
        </w:r>
      </w:hyperlink>
      <w:r>
        <w:t xml:space="preserve"> </w:t>
      </w:r>
      <w:r>
        <w:br/>
      </w:r>
      <w:hyperlink r:id="rId575" w:history="1">
        <w:r>
          <w:rPr>
            <w:rStyle w:val="a3"/>
          </w:rPr>
          <w:t>Multi-currency margin mode vs. Portfolio margin mode</w:t>
        </w:r>
      </w:hyperlink>
      <w:r>
        <w:t xml:space="preserve"> </w:t>
      </w:r>
    </w:p>
    <w:p w:rsidR="00000000" w:rsidRDefault="00000000">
      <w:pPr>
        <w:divId w:val="175387555"/>
      </w:pPr>
      <w:r>
        <w:t xml:space="preserve">"" will be returned for inapplicable fields under the current account level. The currency details will not be returned when cashBal and eq is both 0. </w:t>
      </w:r>
    </w:p>
    <w:p w:rsidR="00000000" w:rsidRDefault="00000000">
      <w:pPr>
        <w:pStyle w:val="a5"/>
        <w:divId w:val="175387555"/>
      </w:pPr>
      <w:r>
        <w:t>Distribution of applicable fields under each account level are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8"/>
        <w:gridCol w:w="799"/>
        <w:gridCol w:w="1603"/>
        <w:gridCol w:w="1923"/>
        <w:gridCol w:w="1773"/>
      </w:tblGrid>
      <w:tr w:rsidR="00000000">
        <w:trPr>
          <w:divId w:val="175387555"/>
          <w:tblHeader/>
          <w:tblCellSpacing w:w="15" w:type="dxa"/>
        </w:trPr>
        <w:tc>
          <w:tcPr>
            <w:tcW w:w="0" w:type="auto"/>
            <w:vAlign w:val="center"/>
            <w:hideMark/>
          </w:tcPr>
          <w:p w:rsidR="00000000" w:rsidRDefault="00000000">
            <w:pPr>
              <w:rPr>
                <w:b/>
                <w:bCs/>
              </w:rPr>
            </w:pPr>
            <w:r>
              <w:rPr>
                <w:rStyle w:val="a6"/>
              </w:rPr>
              <w:t>Parameters</w:t>
            </w:r>
          </w:p>
        </w:tc>
        <w:tc>
          <w:tcPr>
            <w:tcW w:w="0" w:type="auto"/>
            <w:vAlign w:val="center"/>
            <w:hideMark/>
          </w:tcPr>
          <w:p w:rsidR="00000000" w:rsidRDefault="00000000">
            <w:pPr>
              <w:rPr>
                <w:b/>
                <w:bCs/>
              </w:rPr>
            </w:pPr>
            <w:r>
              <w:rPr>
                <w:rStyle w:val="a6"/>
              </w:rPr>
              <w:t>Spot mode</w:t>
            </w:r>
          </w:p>
        </w:tc>
        <w:tc>
          <w:tcPr>
            <w:tcW w:w="0" w:type="auto"/>
            <w:vAlign w:val="center"/>
            <w:hideMark/>
          </w:tcPr>
          <w:p w:rsidR="00000000" w:rsidRDefault="00000000">
            <w:pPr>
              <w:rPr>
                <w:b/>
                <w:bCs/>
              </w:rPr>
            </w:pPr>
            <w:r>
              <w:rPr>
                <w:rStyle w:val="a6"/>
              </w:rPr>
              <w:t>Spot and futures mode</w:t>
            </w:r>
          </w:p>
        </w:tc>
        <w:tc>
          <w:tcPr>
            <w:tcW w:w="0" w:type="auto"/>
            <w:vAlign w:val="center"/>
            <w:hideMark/>
          </w:tcPr>
          <w:p w:rsidR="00000000" w:rsidRDefault="00000000">
            <w:pPr>
              <w:rPr>
                <w:b/>
                <w:bCs/>
              </w:rPr>
            </w:pPr>
            <w:r>
              <w:rPr>
                <w:rStyle w:val="a6"/>
              </w:rPr>
              <w:t>Multi-currency margin mode</w:t>
            </w:r>
          </w:p>
        </w:tc>
        <w:tc>
          <w:tcPr>
            <w:tcW w:w="0" w:type="auto"/>
            <w:vAlign w:val="center"/>
            <w:hideMark/>
          </w:tcPr>
          <w:p w:rsidR="00000000" w:rsidRDefault="00000000">
            <w:pPr>
              <w:rPr>
                <w:b/>
                <w:bCs/>
              </w:rPr>
            </w:pPr>
            <w:r>
              <w:rPr>
                <w:rStyle w:val="a6"/>
              </w:rPr>
              <w:t>Portfolio margin mode</w:t>
            </w:r>
          </w:p>
        </w:tc>
      </w:tr>
      <w:tr w:rsidR="00000000">
        <w:trPr>
          <w:divId w:val="175387555"/>
          <w:tblCellSpacing w:w="15" w:type="dxa"/>
        </w:trPr>
        <w:tc>
          <w:tcPr>
            <w:tcW w:w="0" w:type="auto"/>
            <w:vAlign w:val="center"/>
            <w:hideMark/>
          </w:tcPr>
          <w:p w:rsidR="00000000" w:rsidRDefault="00000000">
            <w:r>
              <w:t>uTime</w:t>
            </w:r>
          </w:p>
        </w:tc>
        <w:tc>
          <w:tcPr>
            <w:tcW w:w="0" w:type="auto"/>
            <w:vAlign w:val="center"/>
            <w:hideMark/>
          </w:tcPr>
          <w:p w:rsidR="00000000" w:rsidRDefault="00000000">
            <w:r>
              <w:t>Yes</w:t>
            </w:r>
          </w:p>
        </w:tc>
        <w:tc>
          <w:tcPr>
            <w:tcW w:w="0" w:type="auto"/>
            <w:vAlign w:val="center"/>
            <w:hideMark/>
          </w:tcPr>
          <w:p w:rsidR="00000000" w:rsidRDefault="00000000">
            <w:r>
              <w:t>Yes</w:t>
            </w:r>
          </w:p>
        </w:tc>
        <w:tc>
          <w:tcPr>
            <w:tcW w:w="0" w:type="auto"/>
            <w:vAlign w:val="center"/>
            <w:hideMark/>
          </w:tcPr>
          <w:p w:rsidR="00000000" w:rsidRDefault="00000000">
            <w:r>
              <w:t>Yes</w:t>
            </w:r>
          </w:p>
        </w:tc>
        <w:tc>
          <w:tcPr>
            <w:tcW w:w="0" w:type="auto"/>
            <w:vAlign w:val="center"/>
            <w:hideMark/>
          </w:tcPr>
          <w:p w:rsidR="00000000" w:rsidRDefault="00000000">
            <w:r>
              <w:t>Yes</w:t>
            </w:r>
          </w:p>
        </w:tc>
      </w:tr>
      <w:tr w:rsidR="00000000">
        <w:trPr>
          <w:divId w:val="175387555"/>
          <w:tblCellSpacing w:w="15" w:type="dxa"/>
        </w:trPr>
        <w:tc>
          <w:tcPr>
            <w:tcW w:w="0" w:type="auto"/>
            <w:vAlign w:val="center"/>
            <w:hideMark/>
          </w:tcPr>
          <w:p w:rsidR="00000000" w:rsidRDefault="00000000">
            <w:r>
              <w:t>totalEq</w:t>
            </w:r>
          </w:p>
        </w:tc>
        <w:tc>
          <w:tcPr>
            <w:tcW w:w="0" w:type="auto"/>
            <w:vAlign w:val="center"/>
            <w:hideMark/>
          </w:tcPr>
          <w:p w:rsidR="00000000" w:rsidRDefault="00000000">
            <w:r>
              <w:t>Yes</w:t>
            </w:r>
          </w:p>
        </w:tc>
        <w:tc>
          <w:tcPr>
            <w:tcW w:w="0" w:type="auto"/>
            <w:vAlign w:val="center"/>
            <w:hideMark/>
          </w:tcPr>
          <w:p w:rsidR="00000000" w:rsidRDefault="00000000">
            <w:r>
              <w:t>Yes</w:t>
            </w:r>
          </w:p>
        </w:tc>
        <w:tc>
          <w:tcPr>
            <w:tcW w:w="0" w:type="auto"/>
            <w:vAlign w:val="center"/>
            <w:hideMark/>
          </w:tcPr>
          <w:p w:rsidR="00000000" w:rsidRDefault="00000000">
            <w:r>
              <w:t>Yes</w:t>
            </w:r>
          </w:p>
        </w:tc>
        <w:tc>
          <w:tcPr>
            <w:tcW w:w="0" w:type="auto"/>
            <w:vAlign w:val="center"/>
            <w:hideMark/>
          </w:tcPr>
          <w:p w:rsidR="00000000" w:rsidRDefault="00000000">
            <w:r>
              <w:t>Yes</w:t>
            </w:r>
          </w:p>
        </w:tc>
      </w:tr>
      <w:tr w:rsidR="00000000">
        <w:trPr>
          <w:divId w:val="175387555"/>
          <w:tblCellSpacing w:w="15" w:type="dxa"/>
        </w:trPr>
        <w:tc>
          <w:tcPr>
            <w:tcW w:w="0" w:type="auto"/>
            <w:vAlign w:val="center"/>
            <w:hideMark/>
          </w:tcPr>
          <w:p w:rsidR="00000000" w:rsidRDefault="00000000">
            <w:r>
              <w:t>isoEq</w:t>
            </w:r>
          </w:p>
        </w:tc>
        <w:tc>
          <w:tcPr>
            <w:tcW w:w="0" w:type="auto"/>
            <w:vAlign w:val="center"/>
            <w:hideMark/>
          </w:tcPr>
          <w:p w:rsidR="00000000" w:rsidRDefault="00000000"/>
        </w:tc>
        <w:tc>
          <w:tcPr>
            <w:tcW w:w="0" w:type="auto"/>
            <w:vAlign w:val="center"/>
            <w:hideMark/>
          </w:tcPr>
          <w:p w:rsidR="00000000" w:rsidRDefault="00000000">
            <w:r>
              <w:t>Yes</w:t>
            </w:r>
          </w:p>
        </w:tc>
        <w:tc>
          <w:tcPr>
            <w:tcW w:w="0" w:type="auto"/>
            <w:vAlign w:val="center"/>
            <w:hideMark/>
          </w:tcPr>
          <w:p w:rsidR="00000000" w:rsidRDefault="00000000">
            <w:r>
              <w:t>Yes</w:t>
            </w:r>
          </w:p>
        </w:tc>
        <w:tc>
          <w:tcPr>
            <w:tcW w:w="0" w:type="auto"/>
            <w:vAlign w:val="center"/>
            <w:hideMark/>
          </w:tcPr>
          <w:p w:rsidR="00000000" w:rsidRDefault="00000000">
            <w:r>
              <w:t>Yes</w:t>
            </w:r>
          </w:p>
        </w:tc>
      </w:tr>
      <w:tr w:rsidR="00000000">
        <w:trPr>
          <w:divId w:val="175387555"/>
          <w:tblCellSpacing w:w="15" w:type="dxa"/>
        </w:trPr>
        <w:tc>
          <w:tcPr>
            <w:tcW w:w="0" w:type="auto"/>
            <w:vAlign w:val="center"/>
            <w:hideMark/>
          </w:tcPr>
          <w:p w:rsidR="00000000" w:rsidRDefault="00000000">
            <w:r>
              <w:t>adjEq</w:t>
            </w:r>
          </w:p>
        </w:tc>
        <w:tc>
          <w:tcPr>
            <w:tcW w:w="0" w:type="auto"/>
            <w:vAlign w:val="center"/>
            <w:hideMark/>
          </w:tcPr>
          <w:p w:rsidR="00000000" w:rsidRDefault="00000000">
            <w:r>
              <w:t>Yes</w:t>
            </w:r>
          </w:p>
        </w:tc>
        <w:tc>
          <w:tcPr>
            <w:tcW w:w="0" w:type="auto"/>
            <w:vAlign w:val="center"/>
            <w:hideMark/>
          </w:tcPr>
          <w:p w:rsidR="00000000" w:rsidRDefault="00000000"/>
        </w:tc>
        <w:tc>
          <w:tcPr>
            <w:tcW w:w="0" w:type="auto"/>
            <w:vAlign w:val="center"/>
            <w:hideMark/>
          </w:tcPr>
          <w:p w:rsidR="00000000" w:rsidRDefault="00000000">
            <w:r>
              <w:t>Yes</w:t>
            </w:r>
          </w:p>
        </w:tc>
        <w:tc>
          <w:tcPr>
            <w:tcW w:w="0" w:type="auto"/>
            <w:vAlign w:val="center"/>
            <w:hideMark/>
          </w:tcPr>
          <w:p w:rsidR="00000000" w:rsidRDefault="00000000">
            <w:r>
              <w:t>Yes</w:t>
            </w:r>
          </w:p>
        </w:tc>
      </w:tr>
      <w:tr w:rsidR="00000000">
        <w:trPr>
          <w:divId w:val="175387555"/>
          <w:tblCellSpacing w:w="15" w:type="dxa"/>
        </w:trPr>
        <w:tc>
          <w:tcPr>
            <w:tcW w:w="0" w:type="auto"/>
            <w:vAlign w:val="center"/>
            <w:hideMark/>
          </w:tcPr>
          <w:p w:rsidR="00000000" w:rsidRDefault="00000000">
            <w:r>
              <w:t>ordFroz</w:t>
            </w:r>
          </w:p>
        </w:tc>
        <w:tc>
          <w:tcPr>
            <w:tcW w:w="0" w:type="auto"/>
            <w:vAlign w:val="center"/>
            <w:hideMark/>
          </w:tcPr>
          <w:p w:rsidR="00000000" w:rsidRDefault="00000000">
            <w:r>
              <w:t>Yes</w:t>
            </w:r>
          </w:p>
        </w:tc>
        <w:tc>
          <w:tcPr>
            <w:tcW w:w="0" w:type="auto"/>
            <w:vAlign w:val="center"/>
            <w:hideMark/>
          </w:tcPr>
          <w:p w:rsidR="00000000" w:rsidRDefault="00000000"/>
        </w:tc>
        <w:tc>
          <w:tcPr>
            <w:tcW w:w="0" w:type="auto"/>
            <w:vAlign w:val="center"/>
            <w:hideMark/>
          </w:tcPr>
          <w:p w:rsidR="00000000" w:rsidRDefault="00000000">
            <w:r>
              <w:t>Yes</w:t>
            </w:r>
          </w:p>
        </w:tc>
        <w:tc>
          <w:tcPr>
            <w:tcW w:w="0" w:type="auto"/>
            <w:vAlign w:val="center"/>
            <w:hideMark/>
          </w:tcPr>
          <w:p w:rsidR="00000000" w:rsidRDefault="00000000">
            <w:r>
              <w:t>Yes</w:t>
            </w:r>
          </w:p>
        </w:tc>
      </w:tr>
      <w:tr w:rsidR="00000000">
        <w:trPr>
          <w:divId w:val="175387555"/>
          <w:tblCellSpacing w:w="15" w:type="dxa"/>
        </w:trPr>
        <w:tc>
          <w:tcPr>
            <w:tcW w:w="0" w:type="auto"/>
            <w:vAlign w:val="center"/>
            <w:hideMark/>
          </w:tcPr>
          <w:p w:rsidR="00000000" w:rsidRDefault="00000000">
            <w:r>
              <w:lastRenderedPageBreak/>
              <w:t>imr</w:t>
            </w:r>
          </w:p>
        </w:tc>
        <w:tc>
          <w:tcPr>
            <w:tcW w:w="0" w:type="auto"/>
            <w:vAlign w:val="center"/>
            <w:hideMark/>
          </w:tcPr>
          <w:p w:rsidR="00000000" w:rsidRDefault="00000000">
            <w:r>
              <w:t>Yes</w:t>
            </w:r>
          </w:p>
        </w:tc>
        <w:tc>
          <w:tcPr>
            <w:tcW w:w="0" w:type="auto"/>
            <w:vAlign w:val="center"/>
            <w:hideMark/>
          </w:tcPr>
          <w:p w:rsidR="00000000" w:rsidRDefault="00000000"/>
        </w:tc>
        <w:tc>
          <w:tcPr>
            <w:tcW w:w="0" w:type="auto"/>
            <w:vAlign w:val="center"/>
            <w:hideMark/>
          </w:tcPr>
          <w:p w:rsidR="00000000" w:rsidRDefault="00000000">
            <w:r>
              <w:t>Yes</w:t>
            </w:r>
          </w:p>
        </w:tc>
        <w:tc>
          <w:tcPr>
            <w:tcW w:w="0" w:type="auto"/>
            <w:vAlign w:val="center"/>
            <w:hideMark/>
          </w:tcPr>
          <w:p w:rsidR="00000000" w:rsidRDefault="00000000">
            <w:r>
              <w:t>Yes</w:t>
            </w:r>
          </w:p>
        </w:tc>
      </w:tr>
      <w:tr w:rsidR="00000000">
        <w:trPr>
          <w:divId w:val="175387555"/>
          <w:tblCellSpacing w:w="15" w:type="dxa"/>
        </w:trPr>
        <w:tc>
          <w:tcPr>
            <w:tcW w:w="0" w:type="auto"/>
            <w:vAlign w:val="center"/>
            <w:hideMark/>
          </w:tcPr>
          <w:p w:rsidR="00000000" w:rsidRDefault="00000000">
            <w:r>
              <w:t>mmr</w:t>
            </w:r>
          </w:p>
        </w:tc>
        <w:tc>
          <w:tcPr>
            <w:tcW w:w="0" w:type="auto"/>
            <w:vAlign w:val="center"/>
            <w:hideMark/>
          </w:tcPr>
          <w:p w:rsidR="00000000" w:rsidRDefault="00000000">
            <w:r>
              <w:t>Yes</w:t>
            </w:r>
          </w:p>
        </w:tc>
        <w:tc>
          <w:tcPr>
            <w:tcW w:w="0" w:type="auto"/>
            <w:vAlign w:val="center"/>
            <w:hideMark/>
          </w:tcPr>
          <w:p w:rsidR="00000000" w:rsidRDefault="00000000"/>
        </w:tc>
        <w:tc>
          <w:tcPr>
            <w:tcW w:w="0" w:type="auto"/>
            <w:vAlign w:val="center"/>
            <w:hideMark/>
          </w:tcPr>
          <w:p w:rsidR="00000000" w:rsidRDefault="00000000">
            <w:r>
              <w:t>Yes</w:t>
            </w:r>
          </w:p>
        </w:tc>
        <w:tc>
          <w:tcPr>
            <w:tcW w:w="0" w:type="auto"/>
            <w:vAlign w:val="center"/>
            <w:hideMark/>
          </w:tcPr>
          <w:p w:rsidR="00000000" w:rsidRDefault="00000000">
            <w:r>
              <w:t>Yes</w:t>
            </w:r>
          </w:p>
        </w:tc>
      </w:tr>
      <w:tr w:rsidR="00000000">
        <w:trPr>
          <w:divId w:val="175387555"/>
          <w:tblCellSpacing w:w="15" w:type="dxa"/>
        </w:trPr>
        <w:tc>
          <w:tcPr>
            <w:tcW w:w="0" w:type="auto"/>
            <w:vAlign w:val="center"/>
            <w:hideMark/>
          </w:tcPr>
          <w:p w:rsidR="00000000" w:rsidRDefault="00000000">
            <w:r>
              <w:t>borrowFroz</w:t>
            </w:r>
          </w:p>
        </w:tc>
        <w:tc>
          <w:tcPr>
            <w:tcW w:w="0" w:type="auto"/>
            <w:vAlign w:val="center"/>
            <w:hideMark/>
          </w:tcPr>
          <w:p w:rsidR="00000000" w:rsidRDefault="00000000">
            <w:r>
              <w:t>Yes</w:t>
            </w:r>
          </w:p>
        </w:tc>
        <w:tc>
          <w:tcPr>
            <w:tcW w:w="0" w:type="auto"/>
            <w:vAlign w:val="center"/>
            <w:hideMark/>
          </w:tcPr>
          <w:p w:rsidR="00000000" w:rsidRDefault="00000000"/>
        </w:tc>
        <w:tc>
          <w:tcPr>
            <w:tcW w:w="0" w:type="auto"/>
            <w:vAlign w:val="center"/>
            <w:hideMark/>
          </w:tcPr>
          <w:p w:rsidR="00000000" w:rsidRDefault="00000000">
            <w:r>
              <w:t>Yes</w:t>
            </w:r>
          </w:p>
        </w:tc>
        <w:tc>
          <w:tcPr>
            <w:tcW w:w="0" w:type="auto"/>
            <w:vAlign w:val="center"/>
            <w:hideMark/>
          </w:tcPr>
          <w:p w:rsidR="00000000" w:rsidRDefault="00000000">
            <w:r>
              <w:t>Yes</w:t>
            </w:r>
          </w:p>
        </w:tc>
      </w:tr>
      <w:tr w:rsidR="00000000">
        <w:trPr>
          <w:divId w:val="175387555"/>
          <w:tblCellSpacing w:w="15" w:type="dxa"/>
        </w:trPr>
        <w:tc>
          <w:tcPr>
            <w:tcW w:w="0" w:type="auto"/>
            <w:vAlign w:val="center"/>
            <w:hideMark/>
          </w:tcPr>
          <w:p w:rsidR="00000000" w:rsidRDefault="00000000">
            <w:r>
              <w:t>mgnRatio</w:t>
            </w:r>
          </w:p>
        </w:tc>
        <w:tc>
          <w:tcPr>
            <w:tcW w:w="0" w:type="auto"/>
            <w:vAlign w:val="center"/>
            <w:hideMark/>
          </w:tcPr>
          <w:p w:rsidR="00000000" w:rsidRDefault="00000000">
            <w:r>
              <w:t>Yes</w:t>
            </w:r>
          </w:p>
        </w:tc>
        <w:tc>
          <w:tcPr>
            <w:tcW w:w="0" w:type="auto"/>
            <w:vAlign w:val="center"/>
            <w:hideMark/>
          </w:tcPr>
          <w:p w:rsidR="00000000" w:rsidRDefault="00000000"/>
        </w:tc>
        <w:tc>
          <w:tcPr>
            <w:tcW w:w="0" w:type="auto"/>
            <w:vAlign w:val="center"/>
            <w:hideMark/>
          </w:tcPr>
          <w:p w:rsidR="00000000" w:rsidRDefault="00000000">
            <w:r>
              <w:t>Yes</w:t>
            </w:r>
          </w:p>
        </w:tc>
        <w:tc>
          <w:tcPr>
            <w:tcW w:w="0" w:type="auto"/>
            <w:vAlign w:val="center"/>
            <w:hideMark/>
          </w:tcPr>
          <w:p w:rsidR="00000000" w:rsidRDefault="00000000">
            <w:r>
              <w:t>Yes</w:t>
            </w:r>
          </w:p>
        </w:tc>
      </w:tr>
      <w:tr w:rsidR="00000000">
        <w:trPr>
          <w:divId w:val="175387555"/>
          <w:tblCellSpacing w:w="15" w:type="dxa"/>
        </w:trPr>
        <w:tc>
          <w:tcPr>
            <w:tcW w:w="0" w:type="auto"/>
            <w:vAlign w:val="center"/>
            <w:hideMark/>
          </w:tcPr>
          <w:p w:rsidR="00000000" w:rsidRDefault="00000000">
            <w:r>
              <w:t>notionalUsd</w:t>
            </w:r>
          </w:p>
        </w:tc>
        <w:tc>
          <w:tcPr>
            <w:tcW w:w="0" w:type="auto"/>
            <w:vAlign w:val="center"/>
            <w:hideMark/>
          </w:tcPr>
          <w:p w:rsidR="00000000" w:rsidRDefault="00000000">
            <w:r>
              <w:t>Yes</w:t>
            </w:r>
          </w:p>
        </w:tc>
        <w:tc>
          <w:tcPr>
            <w:tcW w:w="0" w:type="auto"/>
            <w:vAlign w:val="center"/>
            <w:hideMark/>
          </w:tcPr>
          <w:p w:rsidR="00000000" w:rsidRDefault="00000000"/>
        </w:tc>
        <w:tc>
          <w:tcPr>
            <w:tcW w:w="0" w:type="auto"/>
            <w:vAlign w:val="center"/>
            <w:hideMark/>
          </w:tcPr>
          <w:p w:rsidR="00000000" w:rsidRDefault="00000000">
            <w:r>
              <w:t>Yes</w:t>
            </w:r>
          </w:p>
        </w:tc>
        <w:tc>
          <w:tcPr>
            <w:tcW w:w="0" w:type="auto"/>
            <w:vAlign w:val="center"/>
            <w:hideMark/>
          </w:tcPr>
          <w:p w:rsidR="00000000" w:rsidRDefault="00000000">
            <w:r>
              <w:t>Yes</w:t>
            </w:r>
          </w:p>
        </w:tc>
      </w:tr>
      <w:tr w:rsidR="00000000">
        <w:trPr>
          <w:divId w:val="175387555"/>
          <w:tblCellSpacing w:w="15" w:type="dxa"/>
        </w:trPr>
        <w:tc>
          <w:tcPr>
            <w:tcW w:w="0" w:type="auto"/>
            <w:vAlign w:val="center"/>
            <w:hideMark/>
          </w:tcPr>
          <w:p w:rsidR="00000000" w:rsidRDefault="00000000">
            <w:r>
              <w:t>upl</w:t>
            </w:r>
          </w:p>
        </w:tc>
        <w:tc>
          <w:tcPr>
            <w:tcW w:w="0" w:type="auto"/>
            <w:vAlign w:val="center"/>
            <w:hideMark/>
          </w:tcPr>
          <w:p w:rsidR="00000000" w:rsidRDefault="00000000"/>
        </w:tc>
        <w:tc>
          <w:tcPr>
            <w:tcW w:w="0" w:type="auto"/>
            <w:vAlign w:val="center"/>
            <w:hideMark/>
          </w:tcPr>
          <w:p w:rsidR="00000000" w:rsidRDefault="00000000">
            <w:pPr>
              <w:rPr>
                <w:rFonts w:ascii="Times New Roman" w:eastAsia="Times New Roman" w:hAnsi="Times New Roman" w:cs="Times New Roman"/>
                <w:sz w:val="20"/>
                <w:szCs w:val="20"/>
              </w:rPr>
            </w:pPr>
          </w:p>
        </w:tc>
        <w:tc>
          <w:tcPr>
            <w:tcW w:w="0" w:type="auto"/>
            <w:vAlign w:val="center"/>
            <w:hideMark/>
          </w:tcPr>
          <w:p w:rsidR="00000000" w:rsidRDefault="00000000">
            <w:r>
              <w:t>Yes</w:t>
            </w:r>
          </w:p>
        </w:tc>
        <w:tc>
          <w:tcPr>
            <w:tcW w:w="0" w:type="auto"/>
            <w:vAlign w:val="center"/>
            <w:hideMark/>
          </w:tcPr>
          <w:p w:rsidR="00000000" w:rsidRDefault="00000000">
            <w:r>
              <w:t>Yes</w:t>
            </w:r>
          </w:p>
        </w:tc>
      </w:tr>
      <w:tr w:rsidR="00000000">
        <w:trPr>
          <w:divId w:val="175387555"/>
          <w:tblCellSpacing w:w="15" w:type="dxa"/>
        </w:trPr>
        <w:tc>
          <w:tcPr>
            <w:tcW w:w="0" w:type="auto"/>
            <w:vAlign w:val="center"/>
            <w:hideMark/>
          </w:tcPr>
          <w:p w:rsidR="00000000" w:rsidRDefault="00000000">
            <w:r>
              <w:t>details</w:t>
            </w:r>
          </w:p>
        </w:tc>
        <w:tc>
          <w:tcPr>
            <w:tcW w:w="0" w:type="auto"/>
            <w:vAlign w:val="center"/>
            <w:hideMark/>
          </w:tcPr>
          <w:p w:rsidR="00000000" w:rsidRDefault="00000000"/>
        </w:tc>
        <w:tc>
          <w:tcPr>
            <w:tcW w:w="0" w:type="auto"/>
            <w:vAlign w:val="center"/>
            <w:hideMark/>
          </w:tcPr>
          <w:p w:rsidR="00000000" w:rsidRDefault="00000000">
            <w:pPr>
              <w:rPr>
                <w:rFonts w:ascii="Times New Roman" w:eastAsia="Times New Roman" w:hAnsi="Times New Roman" w:cs="Times New Roman"/>
                <w:sz w:val="20"/>
                <w:szCs w:val="20"/>
              </w:rPr>
            </w:pPr>
          </w:p>
        </w:tc>
        <w:tc>
          <w:tcPr>
            <w:tcW w:w="0" w:type="auto"/>
            <w:vAlign w:val="center"/>
            <w:hideMark/>
          </w:tcPr>
          <w:p w:rsidR="00000000" w:rsidRDefault="00000000">
            <w:r>
              <w:t>Yes</w:t>
            </w:r>
          </w:p>
        </w:tc>
        <w:tc>
          <w:tcPr>
            <w:tcW w:w="0" w:type="auto"/>
            <w:vAlign w:val="center"/>
            <w:hideMark/>
          </w:tcPr>
          <w:p w:rsidR="00000000" w:rsidRDefault="00000000">
            <w:r>
              <w:t>Yes</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Yes</w:t>
            </w:r>
          </w:p>
        </w:tc>
        <w:tc>
          <w:tcPr>
            <w:tcW w:w="0" w:type="auto"/>
            <w:vAlign w:val="center"/>
            <w:hideMark/>
          </w:tcPr>
          <w:p w:rsidR="00000000" w:rsidRDefault="00000000">
            <w:r>
              <w:t>Yes</w:t>
            </w:r>
          </w:p>
        </w:tc>
        <w:tc>
          <w:tcPr>
            <w:tcW w:w="0" w:type="auto"/>
            <w:vAlign w:val="center"/>
            <w:hideMark/>
          </w:tcPr>
          <w:p w:rsidR="00000000" w:rsidRDefault="00000000">
            <w:r>
              <w:t>Yes</w:t>
            </w:r>
          </w:p>
        </w:tc>
        <w:tc>
          <w:tcPr>
            <w:tcW w:w="0" w:type="auto"/>
            <w:vAlign w:val="center"/>
            <w:hideMark/>
          </w:tcPr>
          <w:p w:rsidR="00000000" w:rsidRDefault="00000000">
            <w:r>
              <w:t>Yes</w:t>
            </w:r>
          </w:p>
        </w:tc>
      </w:tr>
      <w:tr w:rsidR="00000000">
        <w:trPr>
          <w:divId w:val="175387555"/>
          <w:tblCellSpacing w:w="15" w:type="dxa"/>
        </w:trPr>
        <w:tc>
          <w:tcPr>
            <w:tcW w:w="0" w:type="auto"/>
            <w:vAlign w:val="center"/>
            <w:hideMark/>
          </w:tcPr>
          <w:p w:rsidR="00000000" w:rsidRDefault="00000000">
            <w:r>
              <w:t>&gt; eq</w:t>
            </w:r>
          </w:p>
        </w:tc>
        <w:tc>
          <w:tcPr>
            <w:tcW w:w="0" w:type="auto"/>
            <w:vAlign w:val="center"/>
            <w:hideMark/>
          </w:tcPr>
          <w:p w:rsidR="00000000" w:rsidRDefault="00000000">
            <w:r>
              <w:t>Yes</w:t>
            </w:r>
          </w:p>
        </w:tc>
        <w:tc>
          <w:tcPr>
            <w:tcW w:w="0" w:type="auto"/>
            <w:vAlign w:val="center"/>
            <w:hideMark/>
          </w:tcPr>
          <w:p w:rsidR="00000000" w:rsidRDefault="00000000">
            <w:r>
              <w:t>Yes</w:t>
            </w:r>
          </w:p>
        </w:tc>
        <w:tc>
          <w:tcPr>
            <w:tcW w:w="0" w:type="auto"/>
            <w:vAlign w:val="center"/>
            <w:hideMark/>
          </w:tcPr>
          <w:p w:rsidR="00000000" w:rsidRDefault="00000000">
            <w:r>
              <w:t>Yes</w:t>
            </w:r>
          </w:p>
        </w:tc>
        <w:tc>
          <w:tcPr>
            <w:tcW w:w="0" w:type="auto"/>
            <w:vAlign w:val="center"/>
            <w:hideMark/>
          </w:tcPr>
          <w:p w:rsidR="00000000" w:rsidRDefault="00000000">
            <w:r>
              <w:t>Yes</w:t>
            </w:r>
          </w:p>
        </w:tc>
      </w:tr>
      <w:tr w:rsidR="00000000">
        <w:trPr>
          <w:divId w:val="175387555"/>
          <w:tblCellSpacing w:w="15" w:type="dxa"/>
        </w:trPr>
        <w:tc>
          <w:tcPr>
            <w:tcW w:w="0" w:type="auto"/>
            <w:vAlign w:val="center"/>
            <w:hideMark/>
          </w:tcPr>
          <w:p w:rsidR="00000000" w:rsidRDefault="00000000">
            <w:r>
              <w:t>&gt; cashBal</w:t>
            </w:r>
          </w:p>
        </w:tc>
        <w:tc>
          <w:tcPr>
            <w:tcW w:w="0" w:type="auto"/>
            <w:vAlign w:val="center"/>
            <w:hideMark/>
          </w:tcPr>
          <w:p w:rsidR="00000000" w:rsidRDefault="00000000">
            <w:r>
              <w:t>Yes</w:t>
            </w:r>
          </w:p>
        </w:tc>
        <w:tc>
          <w:tcPr>
            <w:tcW w:w="0" w:type="auto"/>
            <w:vAlign w:val="center"/>
            <w:hideMark/>
          </w:tcPr>
          <w:p w:rsidR="00000000" w:rsidRDefault="00000000">
            <w:r>
              <w:t>Yes</w:t>
            </w:r>
          </w:p>
        </w:tc>
        <w:tc>
          <w:tcPr>
            <w:tcW w:w="0" w:type="auto"/>
            <w:vAlign w:val="center"/>
            <w:hideMark/>
          </w:tcPr>
          <w:p w:rsidR="00000000" w:rsidRDefault="00000000">
            <w:r>
              <w:t>Yes</w:t>
            </w:r>
          </w:p>
        </w:tc>
        <w:tc>
          <w:tcPr>
            <w:tcW w:w="0" w:type="auto"/>
            <w:vAlign w:val="center"/>
            <w:hideMark/>
          </w:tcPr>
          <w:p w:rsidR="00000000" w:rsidRDefault="00000000">
            <w:r>
              <w:t>Yes</w:t>
            </w:r>
          </w:p>
        </w:tc>
      </w:tr>
      <w:tr w:rsidR="00000000">
        <w:trPr>
          <w:divId w:val="175387555"/>
          <w:tblCellSpacing w:w="15" w:type="dxa"/>
        </w:trPr>
        <w:tc>
          <w:tcPr>
            <w:tcW w:w="0" w:type="auto"/>
            <w:vAlign w:val="center"/>
            <w:hideMark/>
          </w:tcPr>
          <w:p w:rsidR="00000000" w:rsidRDefault="00000000">
            <w:r>
              <w:t>&gt; uTime</w:t>
            </w:r>
          </w:p>
        </w:tc>
        <w:tc>
          <w:tcPr>
            <w:tcW w:w="0" w:type="auto"/>
            <w:vAlign w:val="center"/>
            <w:hideMark/>
          </w:tcPr>
          <w:p w:rsidR="00000000" w:rsidRDefault="00000000">
            <w:r>
              <w:t>Yes</w:t>
            </w:r>
          </w:p>
        </w:tc>
        <w:tc>
          <w:tcPr>
            <w:tcW w:w="0" w:type="auto"/>
            <w:vAlign w:val="center"/>
            <w:hideMark/>
          </w:tcPr>
          <w:p w:rsidR="00000000" w:rsidRDefault="00000000">
            <w:r>
              <w:t>Yes</w:t>
            </w:r>
          </w:p>
        </w:tc>
        <w:tc>
          <w:tcPr>
            <w:tcW w:w="0" w:type="auto"/>
            <w:vAlign w:val="center"/>
            <w:hideMark/>
          </w:tcPr>
          <w:p w:rsidR="00000000" w:rsidRDefault="00000000">
            <w:r>
              <w:t>Yes</w:t>
            </w:r>
          </w:p>
        </w:tc>
        <w:tc>
          <w:tcPr>
            <w:tcW w:w="0" w:type="auto"/>
            <w:vAlign w:val="center"/>
            <w:hideMark/>
          </w:tcPr>
          <w:p w:rsidR="00000000" w:rsidRDefault="00000000">
            <w:r>
              <w:t>Yes</w:t>
            </w:r>
          </w:p>
        </w:tc>
      </w:tr>
      <w:tr w:rsidR="00000000">
        <w:trPr>
          <w:divId w:val="175387555"/>
          <w:tblCellSpacing w:w="15" w:type="dxa"/>
        </w:trPr>
        <w:tc>
          <w:tcPr>
            <w:tcW w:w="0" w:type="auto"/>
            <w:vAlign w:val="center"/>
            <w:hideMark/>
          </w:tcPr>
          <w:p w:rsidR="00000000" w:rsidRDefault="00000000">
            <w:r>
              <w:t>&gt; isoEq</w:t>
            </w:r>
          </w:p>
        </w:tc>
        <w:tc>
          <w:tcPr>
            <w:tcW w:w="0" w:type="auto"/>
            <w:vAlign w:val="center"/>
            <w:hideMark/>
          </w:tcPr>
          <w:p w:rsidR="00000000" w:rsidRDefault="00000000"/>
        </w:tc>
        <w:tc>
          <w:tcPr>
            <w:tcW w:w="0" w:type="auto"/>
            <w:vAlign w:val="center"/>
            <w:hideMark/>
          </w:tcPr>
          <w:p w:rsidR="00000000" w:rsidRDefault="00000000">
            <w:r>
              <w:t>Yes</w:t>
            </w:r>
          </w:p>
        </w:tc>
        <w:tc>
          <w:tcPr>
            <w:tcW w:w="0" w:type="auto"/>
            <w:vAlign w:val="center"/>
            <w:hideMark/>
          </w:tcPr>
          <w:p w:rsidR="00000000" w:rsidRDefault="00000000">
            <w:r>
              <w:t>Yes</w:t>
            </w:r>
          </w:p>
        </w:tc>
        <w:tc>
          <w:tcPr>
            <w:tcW w:w="0" w:type="auto"/>
            <w:vAlign w:val="center"/>
            <w:hideMark/>
          </w:tcPr>
          <w:p w:rsidR="00000000" w:rsidRDefault="00000000">
            <w:r>
              <w:t>Yes</w:t>
            </w:r>
          </w:p>
        </w:tc>
      </w:tr>
      <w:tr w:rsidR="00000000">
        <w:trPr>
          <w:divId w:val="175387555"/>
          <w:tblCellSpacing w:w="15" w:type="dxa"/>
        </w:trPr>
        <w:tc>
          <w:tcPr>
            <w:tcW w:w="0" w:type="auto"/>
            <w:vAlign w:val="center"/>
            <w:hideMark/>
          </w:tcPr>
          <w:p w:rsidR="00000000" w:rsidRDefault="00000000">
            <w:r>
              <w:t>&gt; availEq</w:t>
            </w:r>
          </w:p>
        </w:tc>
        <w:tc>
          <w:tcPr>
            <w:tcW w:w="0" w:type="auto"/>
            <w:vAlign w:val="center"/>
            <w:hideMark/>
          </w:tcPr>
          <w:p w:rsidR="00000000" w:rsidRDefault="00000000"/>
        </w:tc>
        <w:tc>
          <w:tcPr>
            <w:tcW w:w="0" w:type="auto"/>
            <w:vAlign w:val="center"/>
            <w:hideMark/>
          </w:tcPr>
          <w:p w:rsidR="00000000" w:rsidRDefault="00000000">
            <w:r>
              <w:t>Yes</w:t>
            </w:r>
          </w:p>
        </w:tc>
        <w:tc>
          <w:tcPr>
            <w:tcW w:w="0" w:type="auto"/>
            <w:vAlign w:val="center"/>
            <w:hideMark/>
          </w:tcPr>
          <w:p w:rsidR="00000000" w:rsidRDefault="00000000">
            <w:r>
              <w:t>Yes</w:t>
            </w:r>
          </w:p>
        </w:tc>
        <w:tc>
          <w:tcPr>
            <w:tcW w:w="0" w:type="auto"/>
            <w:vAlign w:val="center"/>
            <w:hideMark/>
          </w:tcPr>
          <w:p w:rsidR="00000000" w:rsidRDefault="00000000">
            <w:r>
              <w:t>Yes</w:t>
            </w:r>
          </w:p>
        </w:tc>
      </w:tr>
      <w:tr w:rsidR="00000000">
        <w:trPr>
          <w:divId w:val="175387555"/>
          <w:tblCellSpacing w:w="15" w:type="dxa"/>
        </w:trPr>
        <w:tc>
          <w:tcPr>
            <w:tcW w:w="0" w:type="auto"/>
            <w:vAlign w:val="center"/>
            <w:hideMark/>
          </w:tcPr>
          <w:p w:rsidR="00000000" w:rsidRDefault="00000000">
            <w:r>
              <w:t>&gt; disEq</w:t>
            </w:r>
          </w:p>
        </w:tc>
        <w:tc>
          <w:tcPr>
            <w:tcW w:w="0" w:type="auto"/>
            <w:vAlign w:val="center"/>
            <w:hideMark/>
          </w:tcPr>
          <w:p w:rsidR="00000000" w:rsidRDefault="00000000">
            <w:r>
              <w:t>Yes</w:t>
            </w:r>
          </w:p>
        </w:tc>
        <w:tc>
          <w:tcPr>
            <w:tcW w:w="0" w:type="auto"/>
            <w:vAlign w:val="center"/>
            <w:hideMark/>
          </w:tcPr>
          <w:p w:rsidR="00000000" w:rsidRDefault="00000000">
            <w:r>
              <w:t>Yes</w:t>
            </w:r>
          </w:p>
        </w:tc>
        <w:tc>
          <w:tcPr>
            <w:tcW w:w="0" w:type="auto"/>
            <w:vAlign w:val="center"/>
            <w:hideMark/>
          </w:tcPr>
          <w:p w:rsidR="00000000" w:rsidRDefault="00000000">
            <w:r>
              <w:t>Yes</w:t>
            </w:r>
          </w:p>
        </w:tc>
        <w:tc>
          <w:tcPr>
            <w:tcW w:w="0" w:type="auto"/>
            <w:vAlign w:val="center"/>
            <w:hideMark/>
          </w:tcPr>
          <w:p w:rsidR="00000000" w:rsidRDefault="00000000">
            <w:r>
              <w:t>Yes</w:t>
            </w:r>
          </w:p>
        </w:tc>
      </w:tr>
      <w:tr w:rsidR="00000000">
        <w:trPr>
          <w:divId w:val="175387555"/>
          <w:tblCellSpacing w:w="15" w:type="dxa"/>
        </w:trPr>
        <w:tc>
          <w:tcPr>
            <w:tcW w:w="0" w:type="auto"/>
            <w:vAlign w:val="center"/>
            <w:hideMark/>
          </w:tcPr>
          <w:p w:rsidR="00000000" w:rsidRDefault="00000000">
            <w:r>
              <w:t>&gt; availBal</w:t>
            </w:r>
          </w:p>
        </w:tc>
        <w:tc>
          <w:tcPr>
            <w:tcW w:w="0" w:type="auto"/>
            <w:vAlign w:val="center"/>
            <w:hideMark/>
          </w:tcPr>
          <w:p w:rsidR="00000000" w:rsidRDefault="00000000">
            <w:r>
              <w:t>Yes</w:t>
            </w:r>
          </w:p>
        </w:tc>
        <w:tc>
          <w:tcPr>
            <w:tcW w:w="0" w:type="auto"/>
            <w:vAlign w:val="center"/>
            <w:hideMark/>
          </w:tcPr>
          <w:p w:rsidR="00000000" w:rsidRDefault="00000000">
            <w:r>
              <w:t>Yes</w:t>
            </w:r>
          </w:p>
        </w:tc>
        <w:tc>
          <w:tcPr>
            <w:tcW w:w="0" w:type="auto"/>
            <w:vAlign w:val="center"/>
            <w:hideMark/>
          </w:tcPr>
          <w:p w:rsidR="00000000" w:rsidRDefault="00000000">
            <w:r>
              <w:t>Yes</w:t>
            </w:r>
          </w:p>
        </w:tc>
        <w:tc>
          <w:tcPr>
            <w:tcW w:w="0" w:type="auto"/>
            <w:vAlign w:val="center"/>
            <w:hideMark/>
          </w:tcPr>
          <w:p w:rsidR="00000000" w:rsidRDefault="00000000">
            <w:r>
              <w:t>Yes</w:t>
            </w:r>
          </w:p>
        </w:tc>
      </w:tr>
      <w:tr w:rsidR="00000000">
        <w:trPr>
          <w:divId w:val="175387555"/>
          <w:tblCellSpacing w:w="15" w:type="dxa"/>
        </w:trPr>
        <w:tc>
          <w:tcPr>
            <w:tcW w:w="0" w:type="auto"/>
            <w:vAlign w:val="center"/>
            <w:hideMark/>
          </w:tcPr>
          <w:p w:rsidR="00000000" w:rsidRDefault="00000000">
            <w:r>
              <w:t>&gt; frozenBal</w:t>
            </w:r>
          </w:p>
        </w:tc>
        <w:tc>
          <w:tcPr>
            <w:tcW w:w="0" w:type="auto"/>
            <w:vAlign w:val="center"/>
            <w:hideMark/>
          </w:tcPr>
          <w:p w:rsidR="00000000" w:rsidRDefault="00000000">
            <w:r>
              <w:t>Yes</w:t>
            </w:r>
          </w:p>
        </w:tc>
        <w:tc>
          <w:tcPr>
            <w:tcW w:w="0" w:type="auto"/>
            <w:vAlign w:val="center"/>
            <w:hideMark/>
          </w:tcPr>
          <w:p w:rsidR="00000000" w:rsidRDefault="00000000">
            <w:r>
              <w:t>Yes</w:t>
            </w:r>
          </w:p>
        </w:tc>
        <w:tc>
          <w:tcPr>
            <w:tcW w:w="0" w:type="auto"/>
            <w:vAlign w:val="center"/>
            <w:hideMark/>
          </w:tcPr>
          <w:p w:rsidR="00000000" w:rsidRDefault="00000000">
            <w:r>
              <w:t>Yes</w:t>
            </w:r>
          </w:p>
        </w:tc>
        <w:tc>
          <w:tcPr>
            <w:tcW w:w="0" w:type="auto"/>
            <w:vAlign w:val="center"/>
            <w:hideMark/>
          </w:tcPr>
          <w:p w:rsidR="00000000" w:rsidRDefault="00000000">
            <w:r>
              <w:t>Yes</w:t>
            </w:r>
          </w:p>
        </w:tc>
      </w:tr>
      <w:tr w:rsidR="00000000">
        <w:trPr>
          <w:divId w:val="175387555"/>
          <w:tblCellSpacing w:w="15" w:type="dxa"/>
        </w:trPr>
        <w:tc>
          <w:tcPr>
            <w:tcW w:w="0" w:type="auto"/>
            <w:vAlign w:val="center"/>
            <w:hideMark/>
          </w:tcPr>
          <w:p w:rsidR="00000000" w:rsidRDefault="00000000">
            <w:r>
              <w:t>&gt; ordFrozen</w:t>
            </w:r>
          </w:p>
        </w:tc>
        <w:tc>
          <w:tcPr>
            <w:tcW w:w="0" w:type="auto"/>
            <w:vAlign w:val="center"/>
            <w:hideMark/>
          </w:tcPr>
          <w:p w:rsidR="00000000" w:rsidRDefault="00000000">
            <w:r>
              <w:t>Yes</w:t>
            </w:r>
          </w:p>
        </w:tc>
        <w:tc>
          <w:tcPr>
            <w:tcW w:w="0" w:type="auto"/>
            <w:vAlign w:val="center"/>
            <w:hideMark/>
          </w:tcPr>
          <w:p w:rsidR="00000000" w:rsidRDefault="00000000">
            <w:r>
              <w:t>Yes</w:t>
            </w:r>
          </w:p>
        </w:tc>
        <w:tc>
          <w:tcPr>
            <w:tcW w:w="0" w:type="auto"/>
            <w:vAlign w:val="center"/>
            <w:hideMark/>
          </w:tcPr>
          <w:p w:rsidR="00000000" w:rsidRDefault="00000000">
            <w:r>
              <w:t>Yes</w:t>
            </w:r>
          </w:p>
        </w:tc>
        <w:tc>
          <w:tcPr>
            <w:tcW w:w="0" w:type="auto"/>
            <w:vAlign w:val="center"/>
            <w:hideMark/>
          </w:tcPr>
          <w:p w:rsidR="00000000" w:rsidRDefault="00000000">
            <w:r>
              <w:t>Yes</w:t>
            </w:r>
          </w:p>
        </w:tc>
      </w:tr>
      <w:tr w:rsidR="00000000">
        <w:trPr>
          <w:divId w:val="175387555"/>
          <w:tblCellSpacing w:w="15" w:type="dxa"/>
        </w:trPr>
        <w:tc>
          <w:tcPr>
            <w:tcW w:w="0" w:type="auto"/>
            <w:vAlign w:val="center"/>
            <w:hideMark/>
          </w:tcPr>
          <w:p w:rsidR="00000000" w:rsidRDefault="00000000">
            <w:r>
              <w:t>&gt; liab</w:t>
            </w:r>
          </w:p>
        </w:tc>
        <w:tc>
          <w:tcPr>
            <w:tcW w:w="0" w:type="auto"/>
            <w:vAlign w:val="center"/>
            <w:hideMark/>
          </w:tcPr>
          <w:p w:rsidR="00000000" w:rsidRDefault="00000000">
            <w:r>
              <w:t>Yes</w:t>
            </w:r>
          </w:p>
        </w:tc>
        <w:tc>
          <w:tcPr>
            <w:tcW w:w="0" w:type="auto"/>
            <w:vAlign w:val="center"/>
            <w:hideMark/>
          </w:tcPr>
          <w:p w:rsidR="00000000" w:rsidRDefault="00000000"/>
        </w:tc>
        <w:tc>
          <w:tcPr>
            <w:tcW w:w="0" w:type="auto"/>
            <w:vAlign w:val="center"/>
            <w:hideMark/>
          </w:tcPr>
          <w:p w:rsidR="00000000" w:rsidRDefault="00000000">
            <w:r>
              <w:t>Yes</w:t>
            </w:r>
          </w:p>
        </w:tc>
        <w:tc>
          <w:tcPr>
            <w:tcW w:w="0" w:type="auto"/>
            <w:vAlign w:val="center"/>
            <w:hideMark/>
          </w:tcPr>
          <w:p w:rsidR="00000000" w:rsidRDefault="00000000">
            <w:r>
              <w:t>Yes</w:t>
            </w:r>
          </w:p>
        </w:tc>
      </w:tr>
      <w:tr w:rsidR="00000000">
        <w:trPr>
          <w:divId w:val="175387555"/>
          <w:tblCellSpacing w:w="15" w:type="dxa"/>
        </w:trPr>
        <w:tc>
          <w:tcPr>
            <w:tcW w:w="0" w:type="auto"/>
            <w:vAlign w:val="center"/>
            <w:hideMark/>
          </w:tcPr>
          <w:p w:rsidR="00000000" w:rsidRDefault="00000000">
            <w:r>
              <w:t>&gt; upl</w:t>
            </w:r>
          </w:p>
        </w:tc>
        <w:tc>
          <w:tcPr>
            <w:tcW w:w="0" w:type="auto"/>
            <w:vAlign w:val="center"/>
            <w:hideMark/>
          </w:tcPr>
          <w:p w:rsidR="00000000" w:rsidRDefault="00000000"/>
        </w:tc>
        <w:tc>
          <w:tcPr>
            <w:tcW w:w="0" w:type="auto"/>
            <w:vAlign w:val="center"/>
            <w:hideMark/>
          </w:tcPr>
          <w:p w:rsidR="00000000" w:rsidRDefault="00000000">
            <w:r>
              <w:t>Yes</w:t>
            </w:r>
          </w:p>
        </w:tc>
        <w:tc>
          <w:tcPr>
            <w:tcW w:w="0" w:type="auto"/>
            <w:vAlign w:val="center"/>
            <w:hideMark/>
          </w:tcPr>
          <w:p w:rsidR="00000000" w:rsidRDefault="00000000">
            <w:r>
              <w:t>Yes</w:t>
            </w:r>
          </w:p>
        </w:tc>
        <w:tc>
          <w:tcPr>
            <w:tcW w:w="0" w:type="auto"/>
            <w:vAlign w:val="center"/>
            <w:hideMark/>
          </w:tcPr>
          <w:p w:rsidR="00000000" w:rsidRDefault="00000000">
            <w:r>
              <w:t>Yes</w:t>
            </w:r>
          </w:p>
        </w:tc>
      </w:tr>
      <w:tr w:rsidR="00000000">
        <w:trPr>
          <w:divId w:val="175387555"/>
          <w:tblCellSpacing w:w="15" w:type="dxa"/>
        </w:trPr>
        <w:tc>
          <w:tcPr>
            <w:tcW w:w="0" w:type="auto"/>
            <w:vAlign w:val="center"/>
            <w:hideMark/>
          </w:tcPr>
          <w:p w:rsidR="00000000" w:rsidRDefault="00000000">
            <w:r>
              <w:t>&gt; uplLiab</w:t>
            </w:r>
          </w:p>
        </w:tc>
        <w:tc>
          <w:tcPr>
            <w:tcW w:w="0" w:type="auto"/>
            <w:vAlign w:val="center"/>
            <w:hideMark/>
          </w:tcPr>
          <w:p w:rsidR="00000000" w:rsidRDefault="00000000"/>
        </w:tc>
        <w:tc>
          <w:tcPr>
            <w:tcW w:w="0" w:type="auto"/>
            <w:vAlign w:val="center"/>
            <w:hideMark/>
          </w:tcPr>
          <w:p w:rsidR="00000000" w:rsidRDefault="00000000">
            <w:pPr>
              <w:rPr>
                <w:rFonts w:ascii="Times New Roman" w:eastAsia="Times New Roman" w:hAnsi="Times New Roman" w:cs="Times New Roman"/>
                <w:sz w:val="20"/>
                <w:szCs w:val="20"/>
              </w:rPr>
            </w:pPr>
          </w:p>
        </w:tc>
        <w:tc>
          <w:tcPr>
            <w:tcW w:w="0" w:type="auto"/>
            <w:vAlign w:val="center"/>
            <w:hideMark/>
          </w:tcPr>
          <w:p w:rsidR="00000000" w:rsidRDefault="00000000">
            <w:r>
              <w:t>Yes</w:t>
            </w:r>
          </w:p>
        </w:tc>
        <w:tc>
          <w:tcPr>
            <w:tcW w:w="0" w:type="auto"/>
            <w:vAlign w:val="center"/>
            <w:hideMark/>
          </w:tcPr>
          <w:p w:rsidR="00000000" w:rsidRDefault="00000000">
            <w:r>
              <w:t>Yes</w:t>
            </w:r>
          </w:p>
        </w:tc>
      </w:tr>
      <w:tr w:rsidR="00000000">
        <w:trPr>
          <w:divId w:val="175387555"/>
          <w:tblCellSpacing w:w="15" w:type="dxa"/>
        </w:trPr>
        <w:tc>
          <w:tcPr>
            <w:tcW w:w="0" w:type="auto"/>
            <w:vAlign w:val="center"/>
            <w:hideMark/>
          </w:tcPr>
          <w:p w:rsidR="00000000" w:rsidRDefault="00000000">
            <w:r>
              <w:t>&gt; crossLiab</w:t>
            </w:r>
          </w:p>
        </w:tc>
        <w:tc>
          <w:tcPr>
            <w:tcW w:w="0" w:type="auto"/>
            <w:vAlign w:val="center"/>
            <w:hideMark/>
          </w:tcPr>
          <w:p w:rsidR="00000000" w:rsidRDefault="00000000">
            <w:r>
              <w:t>Yes</w:t>
            </w:r>
          </w:p>
        </w:tc>
        <w:tc>
          <w:tcPr>
            <w:tcW w:w="0" w:type="auto"/>
            <w:vAlign w:val="center"/>
            <w:hideMark/>
          </w:tcPr>
          <w:p w:rsidR="00000000" w:rsidRDefault="00000000"/>
        </w:tc>
        <w:tc>
          <w:tcPr>
            <w:tcW w:w="0" w:type="auto"/>
            <w:vAlign w:val="center"/>
            <w:hideMark/>
          </w:tcPr>
          <w:p w:rsidR="00000000" w:rsidRDefault="00000000">
            <w:r>
              <w:t>Yes</w:t>
            </w:r>
          </w:p>
        </w:tc>
        <w:tc>
          <w:tcPr>
            <w:tcW w:w="0" w:type="auto"/>
            <w:vAlign w:val="center"/>
            <w:hideMark/>
          </w:tcPr>
          <w:p w:rsidR="00000000" w:rsidRDefault="00000000">
            <w:r>
              <w:t>Yes</w:t>
            </w:r>
          </w:p>
        </w:tc>
      </w:tr>
      <w:tr w:rsidR="00000000">
        <w:trPr>
          <w:divId w:val="175387555"/>
          <w:tblCellSpacing w:w="15" w:type="dxa"/>
        </w:trPr>
        <w:tc>
          <w:tcPr>
            <w:tcW w:w="0" w:type="auto"/>
            <w:vAlign w:val="center"/>
            <w:hideMark/>
          </w:tcPr>
          <w:p w:rsidR="00000000" w:rsidRDefault="00000000">
            <w:r>
              <w:t>&gt; isoLiab</w:t>
            </w:r>
          </w:p>
        </w:tc>
        <w:tc>
          <w:tcPr>
            <w:tcW w:w="0" w:type="auto"/>
            <w:vAlign w:val="center"/>
            <w:hideMark/>
          </w:tcPr>
          <w:p w:rsidR="00000000" w:rsidRDefault="00000000"/>
        </w:tc>
        <w:tc>
          <w:tcPr>
            <w:tcW w:w="0" w:type="auto"/>
            <w:vAlign w:val="center"/>
            <w:hideMark/>
          </w:tcPr>
          <w:p w:rsidR="00000000" w:rsidRDefault="00000000">
            <w:pPr>
              <w:rPr>
                <w:rFonts w:ascii="Times New Roman" w:eastAsia="Times New Roman" w:hAnsi="Times New Roman" w:cs="Times New Roman"/>
                <w:sz w:val="20"/>
                <w:szCs w:val="20"/>
              </w:rPr>
            </w:pPr>
          </w:p>
        </w:tc>
        <w:tc>
          <w:tcPr>
            <w:tcW w:w="0" w:type="auto"/>
            <w:vAlign w:val="center"/>
            <w:hideMark/>
          </w:tcPr>
          <w:p w:rsidR="00000000" w:rsidRDefault="00000000">
            <w:r>
              <w:t>Yes</w:t>
            </w:r>
          </w:p>
        </w:tc>
        <w:tc>
          <w:tcPr>
            <w:tcW w:w="0" w:type="auto"/>
            <w:vAlign w:val="center"/>
            <w:hideMark/>
          </w:tcPr>
          <w:p w:rsidR="00000000" w:rsidRDefault="00000000">
            <w:r>
              <w:t>Yes</w:t>
            </w:r>
          </w:p>
        </w:tc>
      </w:tr>
      <w:tr w:rsidR="00000000">
        <w:trPr>
          <w:divId w:val="175387555"/>
          <w:tblCellSpacing w:w="15" w:type="dxa"/>
        </w:trPr>
        <w:tc>
          <w:tcPr>
            <w:tcW w:w="0" w:type="auto"/>
            <w:vAlign w:val="center"/>
            <w:hideMark/>
          </w:tcPr>
          <w:p w:rsidR="00000000" w:rsidRDefault="00000000">
            <w:r>
              <w:t>&gt; mgnRatio</w:t>
            </w:r>
          </w:p>
        </w:tc>
        <w:tc>
          <w:tcPr>
            <w:tcW w:w="0" w:type="auto"/>
            <w:vAlign w:val="center"/>
            <w:hideMark/>
          </w:tcPr>
          <w:p w:rsidR="00000000" w:rsidRDefault="00000000"/>
        </w:tc>
        <w:tc>
          <w:tcPr>
            <w:tcW w:w="0" w:type="auto"/>
            <w:vAlign w:val="center"/>
            <w:hideMark/>
          </w:tcPr>
          <w:p w:rsidR="00000000" w:rsidRDefault="00000000">
            <w:r>
              <w:t>Yes</w:t>
            </w:r>
          </w:p>
        </w:tc>
        <w:tc>
          <w:tcPr>
            <w:tcW w:w="0" w:type="auto"/>
            <w:vAlign w:val="center"/>
            <w:hideMark/>
          </w:tcPr>
          <w:p w:rsidR="00000000" w:rsidRDefault="00000000"/>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175387555"/>
          <w:tblCellSpacing w:w="15" w:type="dxa"/>
        </w:trPr>
        <w:tc>
          <w:tcPr>
            <w:tcW w:w="0" w:type="auto"/>
            <w:vAlign w:val="center"/>
            <w:hideMark/>
          </w:tcPr>
          <w:p w:rsidR="00000000" w:rsidRDefault="00000000">
            <w:r>
              <w:t>&gt; interest</w:t>
            </w:r>
          </w:p>
        </w:tc>
        <w:tc>
          <w:tcPr>
            <w:tcW w:w="0" w:type="auto"/>
            <w:vAlign w:val="center"/>
            <w:hideMark/>
          </w:tcPr>
          <w:p w:rsidR="00000000" w:rsidRDefault="00000000">
            <w:r>
              <w:t>Yes</w:t>
            </w:r>
          </w:p>
        </w:tc>
        <w:tc>
          <w:tcPr>
            <w:tcW w:w="0" w:type="auto"/>
            <w:vAlign w:val="center"/>
            <w:hideMark/>
          </w:tcPr>
          <w:p w:rsidR="00000000" w:rsidRDefault="00000000"/>
        </w:tc>
        <w:tc>
          <w:tcPr>
            <w:tcW w:w="0" w:type="auto"/>
            <w:vAlign w:val="center"/>
            <w:hideMark/>
          </w:tcPr>
          <w:p w:rsidR="00000000" w:rsidRDefault="00000000">
            <w:r>
              <w:t>Yes</w:t>
            </w:r>
          </w:p>
        </w:tc>
        <w:tc>
          <w:tcPr>
            <w:tcW w:w="0" w:type="auto"/>
            <w:vAlign w:val="center"/>
            <w:hideMark/>
          </w:tcPr>
          <w:p w:rsidR="00000000" w:rsidRDefault="00000000">
            <w:r>
              <w:t>Yes</w:t>
            </w:r>
          </w:p>
        </w:tc>
      </w:tr>
      <w:tr w:rsidR="00000000">
        <w:trPr>
          <w:divId w:val="175387555"/>
          <w:tblCellSpacing w:w="15" w:type="dxa"/>
        </w:trPr>
        <w:tc>
          <w:tcPr>
            <w:tcW w:w="0" w:type="auto"/>
            <w:vAlign w:val="center"/>
            <w:hideMark/>
          </w:tcPr>
          <w:p w:rsidR="00000000" w:rsidRDefault="00000000">
            <w:r>
              <w:t>&gt; twap</w:t>
            </w:r>
          </w:p>
        </w:tc>
        <w:tc>
          <w:tcPr>
            <w:tcW w:w="0" w:type="auto"/>
            <w:vAlign w:val="center"/>
            <w:hideMark/>
          </w:tcPr>
          <w:p w:rsidR="00000000" w:rsidRDefault="00000000">
            <w:r>
              <w:t>Yes</w:t>
            </w:r>
          </w:p>
        </w:tc>
        <w:tc>
          <w:tcPr>
            <w:tcW w:w="0" w:type="auto"/>
            <w:vAlign w:val="center"/>
            <w:hideMark/>
          </w:tcPr>
          <w:p w:rsidR="00000000" w:rsidRDefault="00000000"/>
        </w:tc>
        <w:tc>
          <w:tcPr>
            <w:tcW w:w="0" w:type="auto"/>
            <w:vAlign w:val="center"/>
            <w:hideMark/>
          </w:tcPr>
          <w:p w:rsidR="00000000" w:rsidRDefault="00000000">
            <w:r>
              <w:t>Yes</w:t>
            </w:r>
          </w:p>
        </w:tc>
        <w:tc>
          <w:tcPr>
            <w:tcW w:w="0" w:type="auto"/>
            <w:vAlign w:val="center"/>
            <w:hideMark/>
          </w:tcPr>
          <w:p w:rsidR="00000000" w:rsidRDefault="00000000">
            <w:r>
              <w:t>Yes</w:t>
            </w:r>
          </w:p>
        </w:tc>
      </w:tr>
      <w:tr w:rsidR="00000000">
        <w:trPr>
          <w:divId w:val="175387555"/>
          <w:tblCellSpacing w:w="15" w:type="dxa"/>
        </w:trPr>
        <w:tc>
          <w:tcPr>
            <w:tcW w:w="0" w:type="auto"/>
            <w:vAlign w:val="center"/>
            <w:hideMark/>
          </w:tcPr>
          <w:p w:rsidR="00000000" w:rsidRDefault="00000000">
            <w:r>
              <w:t>&gt; maxLoan</w:t>
            </w:r>
          </w:p>
        </w:tc>
        <w:tc>
          <w:tcPr>
            <w:tcW w:w="0" w:type="auto"/>
            <w:vAlign w:val="center"/>
            <w:hideMark/>
          </w:tcPr>
          <w:p w:rsidR="00000000" w:rsidRDefault="00000000">
            <w:r>
              <w:t>Yes</w:t>
            </w:r>
          </w:p>
        </w:tc>
        <w:tc>
          <w:tcPr>
            <w:tcW w:w="0" w:type="auto"/>
            <w:vAlign w:val="center"/>
            <w:hideMark/>
          </w:tcPr>
          <w:p w:rsidR="00000000" w:rsidRDefault="00000000"/>
        </w:tc>
        <w:tc>
          <w:tcPr>
            <w:tcW w:w="0" w:type="auto"/>
            <w:vAlign w:val="center"/>
            <w:hideMark/>
          </w:tcPr>
          <w:p w:rsidR="00000000" w:rsidRDefault="00000000">
            <w:r>
              <w:t>Yes</w:t>
            </w:r>
          </w:p>
        </w:tc>
        <w:tc>
          <w:tcPr>
            <w:tcW w:w="0" w:type="auto"/>
            <w:vAlign w:val="center"/>
            <w:hideMark/>
          </w:tcPr>
          <w:p w:rsidR="00000000" w:rsidRDefault="00000000">
            <w:r>
              <w:t>Yes</w:t>
            </w:r>
          </w:p>
        </w:tc>
      </w:tr>
      <w:tr w:rsidR="00000000">
        <w:trPr>
          <w:divId w:val="175387555"/>
          <w:tblCellSpacing w:w="15" w:type="dxa"/>
        </w:trPr>
        <w:tc>
          <w:tcPr>
            <w:tcW w:w="0" w:type="auto"/>
            <w:vAlign w:val="center"/>
            <w:hideMark/>
          </w:tcPr>
          <w:p w:rsidR="00000000" w:rsidRDefault="00000000">
            <w:r>
              <w:t>&gt; eqUsd</w:t>
            </w:r>
          </w:p>
        </w:tc>
        <w:tc>
          <w:tcPr>
            <w:tcW w:w="0" w:type="auto"/>
            <w:vAlign w:val="center"/>
            <w:hideMark/>
          </w:tcPr>
          <w:p w:rsidR="00000000" w:rsidRDefault="00000000">
            <w:r>
              <w:t>Yes</w:t>
            </w:r>
          </w:p>
        </w:tc>
        <w:tc>
          <w:tcPr>
            <w:tcW w:w="0" w:type="auto"/>
            <w:vAlign w:val="center"/>
            <w:hideMark/>
          </w:tcPr>
          <w:p w:rsidR="00000000" w:rsidRDefault="00000000">
            <w:r>
              <w:t>Yes</w:t>
            </w:r>
          </w:p>
        </w:tc>
        <w:tc>
          <w:tcPr>
            <w:tcW w:w="0" w:type="auto"/>
            <w:vAlign w:val="center"/>
            <w:hideMark/>
          </w:tcPr>
          <w:p w:rsidR="00000000" w:rsidRDefault="00000000">
            <w:r>
              <w:t>Yes</w:t>
            </w:r>
          </w:p>
        </w:tc>
        <w:tc>
          <w:tcPr>
            <w:tcW w:w="0" w:type="auto"/>
            <w:vAlign w:val="center"/>
            <w:hideMark/>
          </w:tcPr>
          <w:p w:rsidR="00000000" w:rsidRDefault="00000000">
            <w:r>
              <w:t>Yes</w:t>
            </w:r>
          </w:p>
        </w:tc>
      </w:tr>
      <w:tr w:rsidR="00000000">
        <w:trPr>
          <w:divId w:val="175387555"/>
          <w:tblCellSpacing w:w="15" w:type="dxa"/>
        </w:trPr>
        <w:tc>
          <w:tcPr>
            <w:tcW w:w="0" w:type="auto"/>
            <w:vAlign w:val="center"/>
            <w:hideMark/>
          </w:tcPr>
          <w:p w:rsidR="00000000" w:rsidRDefault="00000000">
            <w:r>
              <w:t>&gt; borrowFroz</w:t>
            </w:r>
          </w:p>
        </w:tc>
        <w:tc>
          <w:tcPr>
            <w:tcW w:w="0" w:type="auto"/>
            <w:vAlign w:val="center"/>
            <w:hideMark/>
          </w:tcPr>
          <w:p w:rsidR="00000000" w:rsidRDefault="00000000">
            <w:r>
              <w:t>Yes</w:t>
            </w:r>
          </w:p>
        </w:tc>
        <w:tc>
          <w:tcPr>
            <w:tcW w:w="0" w:type="auto"/>
            <w:vAlign w:val="center"/>
            <w:hideMark/>
          </w:tcPr>
          <w:p w:rsidR="00000000" w:rsidRDefault="00000000"/>
        </w:tc>
        <w:tc>
          <w:tcPr>
            <w:tcW w:w="0" w:type="auto"/>
            <w:vAlign w:val="center"/>
            <w:hideMark/>
          </w:tcPr>
          <w:p w:rsidR="00000000" w:rsidRDefault="00000000">
            <w:r>
              <w:t>Yes</w:t>
            </w:r>
          </w:p>
        </w:tc>
        <w:tc>
          <w:tcPr>
            <w:tcW w:w="0" w:type="auto"/>
            <w:vAlign w:val="center"/>
            <w:hideMark/>
          </w:tcPr>
          <w:p w:rsidR="00000000" w:rsidRDefault="00000000">
            <w:r>
              <w:t>Yes</w:t>
            </w:r>
          </w:p>
        </w:tc>
      </w:tr>
      <w:tr w:rsidR="00000000">
        <w:trPr>
          <w:divId w:val="175387555"/>
          <w:tblCellSpacing w:w="15" w:type="dxa"/>
        </w:trPr>
        <w:tc>
          <w:tcPr>
            <w:tcW w:w="0" w:type="auto"/>
            <w:vAlign w:val="center"/>
            <w:hideMark/>
          </w:tcPr>
          <w:p w:rsidR="00000000" w:rsidRDefault="00000000">
            <w:r>
              <w:t>&gt; notionalLever</w:t>
            </w:r>
          </w:p>
        </w:tc>
        <w:tc>
          <w:tcPr>
            <w:tcW w:w="0" w:type="auto"/>
            <w:vAlign w:val="center"/>
            <w:hideMark/>
          </w:tcPr>
          <w:p w:rsidR="00000000" w:rsidRDefault="00000000"/>
        </w:tc>
        <w:tc>
          <w:tcPr>
            <w:tcW w:w="0" w:type="auto"/>
            <w:vAlign w:val="center"/>
            <w:hideMark/>
          </w:tcPr>
          <w:p w:rsidR="00000000" w:rsidRDefault="00000000">
            <w:r>
              <w:t>Yes</w:t>
            </w:r>
          </w:p>
        </w:tc>
        <w:tc>
          <w:tcPr>
            <w:tcW w:w="0" w:type="auto"/>
            <w:vAlign w:val="center"/>
            <w:hideMark/>
          </w:tcPr>
          <w:p w:rsidR="00000000" w:rsidRDefault="00000000"/>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175387555"/>
          <w:tblCellSpacing w:w="15" w:type="dxa"/>
        </w:trPr>
        <w:tc>
          <w:tcPr>
            <w:tcW w:w="0" w:type="auto"/>
            <w:vAlign w:val="center"/>
            <w:hideMark/>
          </w:tcPr>
          <w:p w:rsidR="00000000" w:rsidRDefault="00000000">
            <w:r>
              <w:t>&gt; stgyEq</w:t>
            </w:r>
          </w:p>
        </w:tc>
        <w:tc>
          <w:tcPr>
            <w:tcW w:w="0" w:type="auto"/>
            <w:vAlign w:val="center"/>
            <w:hideMark/>
          </w:tcPr>
          <w:p w:rsidR="00000000" w:rsidRDefault="00000000">
            <w:r>
              <w:t>Yes</w:t>
            </w:r>
          </w:p>
        </w:tc>
        <w:tc>
          <w:tcPr>
            <w:tcW w:w="0" w:type="auto"/>
            <w:vAlign w:val="center"/>
            <w:hideMark/>
          </w:tcPr>
          <w:p w:rsidR="00000000" w:rsidRDefault="00000000">
            <w:r>
              <w:t>Yes</w:t>
            </w:r>
          </w:p>
        </w:tc>
        <w:tc>
          <w:tcPr>
            <w:tcW w:w="0" w:type="auto"/>
            <w:vAlign w:val="center"/>
            <w:hideMark/>
          </w:tcPr>
          <w:p w:rsidR="00000000" w:rsidRDefault="00000000">
            <w:r>
              <w:t>Yes</w:t>
            </w:r>
          </w:p>
        </w:tc>
        <w:tc>
          <w:tcPr>
            <w:tcW w:w="0" w:type="auto"/>
            <w:vAlign w:val="center"/>
            <w:hideMark/>
          </w:tcPr>
          <w:p w:rsidR="00000000" w:rsidRDefault="00000000">
            <w:r>
              <w:t>Yes</w:t>
            </w:r>
          </w:p>
        </w:tc>
      </w:tr>
      <w:tr w:rsidR="00000000">
        <w:trPr>
          <w:divId w:val="175387555"/>
          <w:tblCellSpacing w:w="15" w:type="dxa"/>
        </w:trPr>
        <w:tc>
          <w:tcPr>
            <w:tcW w:w="0" w:type="auto"/>
            <w:vAlign w:val="center"/>
            <w:hideMark/>
          </w:tcPr>
          <w:p w:rsidR="00000000" w:rsidRDefault="00000000">
            <w:r>
              <w:t>&gt; isoUpl</w:t>
            </w:r>
          </w:p>
        </w:tc>
        <w:tc>
          <w:tcPr>
            <w:tcW w:w="0" w:type="auto"/>
            <w:vAlign w:val="center"/>
            <w:hideMark/>
          </w:tcPr>
          <w:p w:rsidR="00000000" w:rsidRDefault="00000000"/>
        </w:tc>
        <w:tc>
          <w:tcPr>
            <w:tcW w:w="0" w:type="auto"/>
            <w:vAlign w:val="center"/>
            <w:hideMark/>
          </w:tcPr>
          <w:p w:rsidR="00000000" w:rsidRDefault="00000000">
            <w:r>
              <w:t>Yes</w:t>
            </w:r>
          </w:p>
        </w:tc>
        <w:tc>
          <w:tcPr>
            <w:tcW w:w="0" w:type="auto"/>
            <w:vAlign w:val="center"/>
            <w:hideMark/>
          </w:tcPr>
          <w:p w:rsidR="00000000" w:rsidRDefault="00000000">
            <w:r>
              <w:t>Yes</w:t>
            </w:r>
          </w:p>
        </w:tc>
        <w:tc>
          <w:tcPr>
            <w:tcW w:w="0" w:type="auto"/>
            <w:vAlign w:val="center"/>
            <w:hideMark/>
          </w:tcPr>
          <w:p w:rsidR="00000000" w:rsidRDefault="00000000">
            <w:r>
              <w:t>Yes</w:t>
            </w:r>
          </w:p>
        </w:tc>
      </w:tr>
      <w:tr w:rsidR="00000000">
        <w:trPr>
          <w:divId w:val="175387555"/>
          <w:tblCellSpacing w:w="15" w:type="dxa"/>
        </w:trPr>
        <w:tc>
          <w:tcPr>
            <w:tcW w:w="0" w:type="auto"/>
            <w:vAlign w:val="center"/>
            <w:hideMark/>
          </w:tcPr>
          <w:p w:rsidR="00000000" w:rsidRDefault="00000000">
            <w:r>
              <w:t>&gt; spotInUseAmt</w:t>
            </w:r>
          </w:p>
        </w:tc>
        <w:tc>
          <w:tcPr>
            <w:tcW w:w="0" w:type="auto"/>
            <w:vAlign w:val="center"/>
            <w:hideMark/>
          </w:tcPr>
          <w:p w:rsidR="00000000" w:rsidRDefault="00000000"/>
        </w:tc>
        <w:tc>
          <w:tcPr>
            <w:tcW w:w="0" w:type="auto"/>
            <w:vAlign w:val="center"/>
            <w:hideMark/>
          </w:tcPr>
          <w:p w:rsidR="00000000" w:rsidRDefault="00000000">
            <w:pPr>
              <w:rPr>
                <w:rFonts w:ascii="Times New Roman" w:eastAsia="Times New Roman" w:hAnsi="Times New Roman" w:cs="Times New Roman"/>
                <w:sz w:val="20"/>
                <w:szCs w:val="20"/>
              </w:rPr>
            </w:pPr>
          </w:p>
        </w:tc>
        <w:tc>
          <w:tcPr>
            <w:tcW w:w="0" w:type="auto"/>
            <w:vAlign w:val="center"/>
            <w:hideMark/>
          </w:tcPr>
          <w:p w:rsidR="00000000" w:rsidRDefault="00000000">
            <w:pPr>
              <w:rPr>
                <w:rFonts w:ascii="Times New Roman" w:eastAsia="Times New Roman" w:hAnsi="Times New Roman" w:cs="Times New Roman"/>
                <w:sz w:val="20"/>
                <w:szCs w:val="20"/>
              </w:rPr>
            </w:pPr>
          </w:p>
        </w:tc>
        <w:tc>
          <w:tcPr>
            <w:tcW w:w="0" w:type="auto"/>
            <w:vAlign w:val="center"/>
            <w:hideMark/>
          </w:tcPr>
          <w:p w:rsidR="00000000" w:rsidRDefault="00000000">
            <w:r>
              <w:t>Yes</w:t>
            </w:r>
          </w:p>
        </w:tc>
      </w:tr>
      <w:tr w:rsidR="00000000">
        <w:trPr>
          <w:divId w:val="175387555"/>
          <w:tblCellSpacing w:w="15" w:type="dxa"/>
        </w:trPr>
        <w:tc>
          <w:tcPr>
            <w:tcW w:w="0" w:type="auto"/>
            <w:vAlign w:val="center"/>
            <w:hideMark/>
          </w:tcPr>
          <w:p w:rsidR="00000000" w:rsidRDefault="00000000">
            <w:r>
              <w:t>&gt; spotIsoBal</w:t>
            </w:r>
          </w:p>
        </w:tc>
        <w:tc>
          <w:tcPr>
            <w:tcW w:w="0" w:type="auto"/>
            <w:vAlign w:val="center"/>
            <w:hideMark/>
          </w:tcPr>
          <w:p w:rsidR="00000000" w:rsidRDefault="00000000">
            <w:r>
              <w:t>Yes</w:t>
            </w:r>
          </w:p>
        </w:tc>
        <w:tc>
          <w:tcPr>
            <w:tcW w:w="0" w:type="auto"/>
            <w:vAlign w:val="center"/>
            <w:hideMark/>
          </w:tcPr>
          <w:p w:rsidR="00000000" w:rsidRDefault="00000000">
            <w:r>
              <w:t>Yes</w:t>
            </w:r>
          </w:p>
        </w:tc>
        <w:tc>
          <w:tcPr>
            <w:tcW w:w="0" w:type="auto"/>
            <w:vAlign w:val="center"/>
            <w:hideMark/>
          </w:tcPr>
          <w:p w:rsidR="00000000" w:rsidRDefault="00000000"/>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175387555"/>
          <w:tblCellSpacing w:w="15" w:type="dxa"/>
        </w:trPr>
        <w:tc>
          <w:tcPr>
            <w:tcW w:w="0" w:type="auto"/>
            <w:vAlign w:val="center"/>
            <w:hideMark/>
          </w:tcPr>
          <w:p w:rsidR="00000000" w:rsidRDefault="00000000">
            <w:r>
              <w:t>&gt; imr</w:t>
            </w:r>
          </w:p>
        </w:tc>
        <w:tc>
          <w:tcPr>
            <w:tcW w:w="0" w:type="auto"/>
            <w:vAlign w:val="center"/>
            <w:hideMark/>
          </w:tcPr>
          <w:p w:rsidR="00000000" w:rsidRDefault="00000000"/>
        </w:tc>
        <w:tc>
          <w:tcPr>
            <w:tcW w:w="0" w:type="auto"/>
            <w:vAlign w:val="center"/>
            <w:hideMark/>
          </w:tcPr>
          <w:p w:rsidR="00000000" w:rsidRDefault="00000000">
            <w:r>
              <w:t>Yes</w:t>
            </w:r>
          </w:p>
        </w:tc>
        <w:tc>
          <w:tcPr>
            <w:tcW w:w="0" w:type="auto"/>
            <w:vAlign w:val="center"/>
            <w:hideMark/>
          </w:tcPr>
          <w:p w:rsidR="00000000" w:rsidRDefault="00000000"/>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175387555"/>
          <w:tblCellSpacing w:w="15" w:type="dxa"/>
        </w:trPr>
        <w:tc>
          <w:tcPr>
            <w:tcW w:w="0" w:type="auto"/>
            <w:vAlign w:val="center"/>
            <w:hideMark/>
          </w:tcPr>
          <w:p w:rsidR="00000000" w:rsidRDefault="00000000">
            <w:r>
              <w:t>&gt; mmr</w:t>
            </w:r>
          </w:p>
        </w:tc>
        <w:tc>
          <w:tcPr>
            <w:tcW w:w="0" w:type="auto"/>
            <w:vAlign w:val="center"/>
            <w:hideMark/>
          </w:tcPr>
          <w:p w:rsidR="00000000" w:rsidRDefault="00000000"/>
        </w:tc>
        <w:tc>
          <w:tcPr>
            <w:tcW w:w="0" w:type="auto"/>
            <w:vAlign w:val="center"/>
            <w:hideMark/>
          </w:tcPr>
          <w:p w:rsidR="00000000" w:rsidRDefault="00000000">
            <w:r>
              <w:t>Yes</w:t>
            </w:r>
          </w:p>
        </w:tc>
        <w:tc>
          <w:tcPr>
            <w:tcW w:w="0" w:type="auto"/>
            <w:vAlign w:val="center"/>
            <w:hideMark/>
          </w:tcPr>
          <w:p w:rsidR="00000000" w:rsidRDefault="00000000"/>
        </w:tc>
        <w:tc>
          <w:tcPr>
            <w:tcW w:w="0" w:type="auto"/>
            <w:vAlign w:val="center"/>
            <w:hideMark/>
          </w:tcPr>
          <w:p w:rsidR="00000000" w:rsidRDefault="00000000">
            <w:pPr>
              <w:rPr>
                <w:rFonts w:ascii="Times New Roman" w:eastAsia="Times New Roman" w:hAnsi="Times New Roman" w:cs="Times New Roman"/>
                <w:sz w:val="20"/>
                <w:szCs w:val="20"/>
              </w:rPr>
            </w:pPr>
          </w:p>
        </w:tc>
      </w:tr>
      <w:tr w:rsidR="00000000">
        <w:trPr>
          <w:divId w:val="175387555"/>
          <w:tblCellSpacing w:w="15" w:type="dxa"/>
        </w:trPr>
        <w:tc>
          <w:tcPr>
            <w:tcW w:w="0" w:type="auto"/>
            <w:vAlign w:val="center"/>
            <w:hideMark/>
          </w:tcPr>
          <w:p w:rsidR="00000000" w:rsidRDefault="00000000">
            <w:r>
              <w:lastRenderedPageBreak/>
              <w:t>&gt; smtSyncEq</w:t>
            </w:r>
          </w:p>
        </w:tc>
        <w:tc>
          <w:tcPr>
            <w:tcW w:w="0" w:type="auto"/>
            <w:vAlign w:val="center"/>
            <w:hideMark/>
          </w:tcPr>
          <w:p w:rsidR="00000000" w:rsidRDefault="00000000">
            <w:r>
              <w:t>Yes</w:t>
            </w:r>
          </w:p>
        </w:tc>
        <w:tc>
          <w:tcPr>
            <w:tcW w:w="0" w:type="auto"/>
            <w:vAlign w:val="center"/>
            <w:hideMark/>
          </w:tcPr>
          <w:p w:rsidR="00000000" w:rsidRDefault="00000000">
            <w:r>
              <w:t>Yes</w:t>
            </w:r>
          </w:p>
        </w:tc>
        <w:tc>
          <w:tcPr>
            <w:tcW w:w="0" w:type="auto"/>
            <w:vAlign w:val="center"/>
            <w:hideMark/>
          </w:tcPr>
          <w:p w:rsidR="00000000" w:rsidRDefault="00000000">
            <w:r>
              <w:t>Yes</w:t>
            </w:r>
          </w:p>
        </w:tc>
        <w:tc>
          <w:tcPr>
            <w:tcW w:w="0" w:type="auto"/>
            <w:vAlign w:val="center"/>
            <w:hideMark/>
          </w:tcPr>
          <w:p w:rsidR="00000000" w:rsidRDefault="00000000">
            <w:r>
              <w:t>Yes</w:t>
            </w:r>
          </w:p>
        </w:tc>
      </w:tr>
      <w:tr w:rsidR="00000000">
        <w:trPr>
          <w:divId w:val="175387555"/>
          <w:tblCellSpacing w:w="15" w:type="dxa"/>
        </w:trPr>
        <w:tc>
          <w:tcPr>
            <w:tcW w:w="0" w:type="auto"/>
            <w:vAlign w:val="center"/>
            <w:hideMark/>
          </w:tcPr>
          <w:p w:rsidR="00000000" w:rsidRDefault="00000000">
            <w:r>
              <w:t>&gt; spotCopyTradingEq</w:t>
            </w:r>
          </w:p>
        </w:tc>
        <w:tc>
          <w:tcPr>
            <w:tcW w:w="0" w:type="auto"/>
            <w:vAlign w:val="center"/>
            <w:hideMark/>
          </w:tcPr>
          <w:p w:rsidR="00000000" w:rsidRDefault="00000000">
            <w:r>
              <w:t>Yes</w:t>
            </w:r>
          </w:p>
        </w:tc>
        <w:tc>
          <w:tcPr>
            <w:tcW w:w="0" w:type="auto"/>
            <w:vAlign w:val="center"/>
            <w:hideMark/>
          </w:tcPr>
          <w:p w:rsidR="00000000" w:rsidRDefault="00000000">
            <w:r>
              <w:t>Yes</w:t>
            </w:r>
          </w:p>
        </w:tc>
        <w:tc>
          <w:tcPr>
            <w:tcW w:w="0" w:type="auto"/>
            <w:vAlign w:val="center"/>
            <w:hideMark/>
          </w:tcPr>
          <w:p w:rsidR="00000000" w:rsidRDefault="00000000">
            <w:r>
              <w:t>Yes</w:t>
            </w:r>
          </w:p>
        </w:tc>
        <w:tc>
          <w:tcPr>
            <w:tcW w:w="0" w:type="auto"/>
            <w:vAlign w:val="center"/>
            <w:hideMark/>
          </w:tcPr>
          <w:p w:rsidR="00000000" w:rsidRDefault="00000000">
            <w:r>
              <w:t>Yes</w:t>
            </w:r>
          </w:p>
        </w:tc>
      </w:tr>
      <w:tr w:rsidR="00000000">
        <w:trPr>
          <w:divId w:val="175387555"/>
          <w:tblCellSpacing w:w="15" w:type="dxa"/>
        </w:trPr>
        <w:tc>
          <w:tcPr>
            <w:tcW w:w="0" w:type="auto"/>
            <w:vAlign w:val="center"/>
            <w:hideMark/>
          </w:tcPr>
          <w:p w:rsidR="00000000" w:rsidRDefault="00000000">
            <w:r>
              <w:t>&gt; spotBal</w:t>
            </w:r>
          </w:p>
        </w:tc>
        <w:tc>
          <w:tcPr>
            <w:tcW w:w="0" w:type="auto"/>
            <w:vAlign w:val="center"/>
            <w:hideMark/>
          </w:tcPr>
          <w:p w:rsidR="00000000" w:rsidRDefault="00000000">
            <w:r>
              <w:t>Yes</w:t>
            </w:r>
          </w:p>
        </w:tc>
        <w:tc>
          <w:tcPr>
            <w:tcW w:w="0" w:type="auto"/>
            <w:vAlign w:val="center"/>
            <w:hideMark/>
          </w:tcPr>
          <w:p w:rsidR="00000000" w:rsidRDefault="00000000">
            <w:r>
              <w:t>Yes</w:t>
            </w:r>
          </w:p>
        </w:tc>
        <w:tc>
          <w:tcPr>
            <w:tcW w:w="0" w:type="auto"/>
            <w:vAlign w:val="center"/>
            <w:hideMark/>
          </w:tcPr>
          <w:p w:rsidR="00000000" w:rsidRDefault="00000000">
            <w:r>
              <w:t>Yes</w:t>
            </w:r>
          </w:p>
        </w:tc>
        <w:tc>
          <w:tcPr>
            <w:tcW w:w="0" w:type="auto"/>
            <w:vAlign w:val="center"/>
            <w:hideMark/>
          </w:tcPr>
          <w:p w:rsidR="00000000" w:rsidRDefault="00000000">
            <w:r>
              <w:t>Yes</w:t>
            </w:r>
          </w:p>
        </w:tc>
      </w:tr>
      <w:tr w:rsidR="00000000">
        <w:trPr>
          <w:divId w:val="175387555"/>
          <w:tblCellSpacing w:w="15" w:type="dxa"/>
        </w:trPr>
        <w:tc>
          <w:tcPr>
            <w:tcW w:w="0" w:type="auto"/>
            <w:vAlign w:val="center"/>
            <w:hideMark/>
          </w:tcPr>
          <w:p w:rsidR="00000000" w:rsidRDefault="00000000">
            <w:r>
              <w:t>&gt; openAvgPx</w:t>
            </w:r>
          </w:p>
        </w:tc>
        <w:tc>
          <w:tcPr>
            <w:tcW w:w="0" w:type="auto"/>
            <w:vAlign w:val="center"/>
            <w:hideMark/>
          </w:tcPr>
          <w:p w:rsidR="00000000" w:rsidRDefault="00000000">
            <w:r>
              <w:t>Yes</w:t>
            </w:r>
          </w:p>
        </w:tc>
        <w:tc>
          <w:tcPr>
            <w:tcW w:w="0" w:type="auto"/>
            <w:vAlign w:val="center"/>
            <w:hideMark/>
          </w:tcPr>
          <w:p w:rsidR="00000000" w:rsidRDefault="00000000">
            <w:r>
              <w:t>Yes</w:t>
            </w:r>
          </w:p>
        </w:tc>
        <w:tc>
          <w:tcPr>
            <w:tcW w:w="0" w:type="auto"/>
            <w:vAlign w:val="center"/>
            <w:hideMark/>
          </w:tcPr>
          <w:p w:rsidR="00000000" w:rsidRDefault="00000000">
            <w:r>
              <w:t>Yes</w:t>
            </w:r>
          </w:p>
        </w:tc>
        <w:tc>
          <w:tcPr>
            <w:tcW w:w="0" w:type="auto"/>
            <w:vAlign w:val="center"/>
            <w:hideMark/>
          </w:tcPr>
          <w:p w:rsidR="00000000" w:rsidRDefault="00000000">
            <w:r>
              <w:t>Yes</w:t>
            </w:r>
          </w:p>
        </w:tc>
      </w:tr>
      <w:tr w:rsidR="00000000">
        <w:trPr>
          <w:divId w:val="175387555"/>
          <w:tblCellSpacing w:w="15" w:type="dxa"/>
        </w:trPr>
        <w:tc>
          <w:tcPr>
            <w:tcW w:w="0" w:type="auto"/>
            <w:vAlign w:val="center"/>
            <w:hideMark/>
          </w:tcPr>
          <w:p w:rsidR="00000000" w:rsidRDefault="00000000">
            <w:r>
              <w:t>&gt; accAvgPx</w:t>
            </w:r>
          </w:p>
        </w:tc>
        <w:tc>
          <w:tcPr>
            <w:tcW w:w="0" w:type="auto"/>
            <w:vAlign w:val="center"/>
            <w:hideMark/>
          </w:tcPr>
          <w:p w:rsidR="00000000" w:rsidRDefault="00000000">
            <w:r>
              <w:t>Yes</w:t>
            </w:r>
          </w:p>
        </w:tc>
        <w:tc>
          <w:tcPr>
            <w:tcW w:w="0" w:type="auto"/>
            <w:vAlign w:val="center"/>
            <w:hideMark/>
          </w:tcPr>
          <w:p w:rsidR="00000000" w:rsidRDefault="00000000">
            <w:r>
              <w:t>Yes</w:t>
            </w:r>
          </w:p>
        </w:tc>
        <w:tc>
          <w:tcPr>
            <w:tcW w:w="0" w:type="auto"/>
            <w:vAlign w:val="center"/>
            <w:hideMark/>
          </w:tcPr>
          <w:p w:rsidR="00000000" w:rsidRDefault="00000000">
            <w:r>
              <w:t>Yes</w:t>
            </w:r>
          </w:p>
        </w:tc>
        <w:tc>
          <w:tcPr>
            <w:tcW w:w="0" w:type="auto"/>
            <w:vAlign w:val="center"/>
            <w:hideMark/>
          </w:tcPr>
          <w:p w:rsidR="00000000" w:rsidRDefault="00000000">
            <w:r>
              <w:t>Yes</w:t>
            </w:r>
          </w:p>
        </w:tc>
      </w:tr>
      <w:tr w:rsidR="00000000">
        <w:trPr>
          <w:divId w:val="175387555"/>
          <w:tblCellSpacing w:w="15" w:type="dxa"/>
        </w:trPr>
        <w:tc>
          <w:tcPr>
            <w:tcW w:w="0" w:type="auto"/>
            <w:vAlign w:val="center"/>
            <w:hideMark/>
          </w:tcPr>
          <w:p w:rsidR="00000000" w:rsidRDefault="00000000">
            <w:r>
              <w:t>&gt; spotUpl</w:t>
            </w:r>
          </w:p>
        </w:tc>
        <w:tc>
          <w:tcPr>
            <w:tcW w:w="0" w:type="auto"/>
            <w:vAlign w:val="center"/>
            <w:hideMark/>
          </w:tcPr>
          <w:p w:rsidR="00000000" w:rsidRDefault="00000000">
            <w:r>
              <w:t>Yes</w:t>
            </w:r>
          </w:p>
        </w:tc>
        <w:tc>
          <w:tcPr>
            <w:tcW w:w="0" w:type="auto"/>
            <w:vAlign w:val="center"/>
            <w:hideMark/>
          </w:tcPr>
          <w:p w:rsidR="00000000" w:rsidRDefault="00000000">
            <w:r>
              <w:t>Yes</w:t>
            </w:r>
          </w:p>
        </w:tc>
        <w:tc>
          <w:tcPr>
            <w:tcW w:w="0" w:type="auto"/>
            <w:vAlign w:val="center"/>
            <w:hideMark/>
          </w:tcPr>
          <w:p w:rsidR="00000000" w:rsidRDefault="00000000">
            <w:r>
              <w:t>Yes</w:t>
            </w:r>
          </w:p>
        </w:tc>
        <w:tc>
          <w:tcPr>
            <w:tcW w:w="0" w:type="auto"/>
            <w:vAlign w:val="center"/>
            <w:hideMark/>
          </w:tcPr>
          <w:p w:rsidR="00000000" w:rsidRDefault="00000000">
            <w:r>
              <w:t>Yes</w:t>
            </w:r>
          </w:p>
        </w:tc>
      </w:tr>
      <w:tr w:rsidR="00000000">
        <w:trPr>
          <w:divId w:val="175387555"/>
          <w:tblCellSpacing w:w="15" w:type="dxa"/>
        </w:trPr>
        <w:tc>
          <w:tcPr>
            <w:tcW w:w="0" w:type="auto"/>
            <w:vAlign w:val="center"/>
            <w:hideMark/>
          </w:tcPr>
          <w:p w:rsidR="00000000" w:rsidRDefault="00000000">
            <w:r>
              <w:t>&gt; spotUplRatio</w:t>
            </w:r>
          </w:p>
        </w:tc>
        <w:tc>
          <w:tcPr>
            <w:tcW w:w="0" w:type="auto"/>
            <w:vAlign w:val="center"/>
            <w:hideMark/>
          </w:tcPr>
          <w:p w:rsidR="00000000" w:rsidRDefault="00000000">
            <w:r>
              <w:t>Yes</w:t>
            </w:r>
          </w:p>
        </w:tc>
        <w:tc>
          <w:tcPr>
            <w:tcW w:w="0" w:type="auto"/>
            <w:vAlign w:val="center"/>
            <w:hideMark/>
          </w:tcPr>
          <w:p w:rsidR="00000000" w:rsidRDefault="00000000">
            <w:r>
              <w:t>Yes</w:t>
            </w:r>
          </w:p>
        </w:tc>
        <w:tc>
          <w:tcPr>
            <w:tcW w:w="0" w:type="auto"/>
            <w:vAlign w:val="center"/>
            <w:hideMark/>
          </w:tcPr>
          <w:p w:rsidR="00000000" w:rsidRDefault="00000000">
            <w:r>
              <w:t>Yes</w:t>
            </w:r>
          </w:p>
        </w:tc>
        <w:tc>
          <w:tcPr>
            <w:tcW w:w="0" w:type="auto"/>
            <w:vAlign w:val="center"/>
            <w:hideMark/>
          </w:tcPr>
          <w:p w:rsidR="00000000" w:rsidRDefault="00000000">
            <w:r>
              <w:t>Yes</w:t>
            </w:r>
          </w:p>
        </w:tc>
      </w:tr>
      <w:tr w:rsidR="00000000">
        <w:trPr>
          <w:divId w:val="175387555"/>
          <w:tblCellSpacing w:w="15" w:type="dxa"/>
        </w:trPr>
        <w:tc>
          <w:tcPr>
            <w:tcW w:w="0" w:type="auto"/>
            <w:vAlign w:val="center"/>
            <w:hideMark/>
          </w:tcPr>
          <w:p w:rsidR="00000000" w:rsidRDefault="00000000">
            <w:r>
              <w:t>&gt; totalPnl</w:t>
            </w:r>
          </w:p>
        </w:tc>
        <w:tc>
          <w:tcPr>
            <w:tcW w:w="0" w:type="auto"/>
            <w:vAlign w:val="center"/>
            <w:hideMark/>
          </w:tcPr>
          <w:p w:rsidR="00000000" w:rsidRDefault="00000000">
            <w:r>
              <w:t>Yes</w:t>
            </w:r>
          </w:p>
        </w:tc>
        <w:tc>
          <w:tcPr>
            <w:tcW w:w="0" w:type="auto"/>
            <w:vAlign w:val="center"/>
            <w:hideMark/>
          </w:tcPr>
          <w:p w:rsidR="00000000" w:rsidRDefault="00000000">
            <w:r>
              <w:t>Yes</w:t>
            </w:r>
          </w:p>
        </w:tc>
        <w:tc>
          <w:tcPr>
            <w:tcW w:w="0" w:type="auto"/>
            <w:vAlign w:val="center"/>
            <w:hideMark/>
          </w:tcPr>
          <w:p w:rsidR="00000000" w:rsidRDefault="00000000">
            <w:r>
              <w:t>Yes</w:t>
            </w:r>
          </w:p>
        </w:tc>
        <w:tc>
          <w:tcPr>
            <w:tcW w:w="0" w:type="auto"/>
            <w:vAlign w:val="center"/>
            <w:hideMark/>
          </w:tcPr>
          <w:p w:rsidR="00000000" w:rsidRDefault="00000000">
            <w:r>
              <w:t>Yes</w:t>
            </w:r>
          </w:p>
        </w:tc>
      </w:tr>
      <w:tr w:rsidR="00000000">
        <w:trPr>
          <w:divId w:val="175387555"/>
          <w:tblCellSpacing w:w="15" w:type="dxa"/>
        </w:trPr>
        <w:tc>
          <w:tcPr>
            <w:tcW w:w="0" w:type="auto"/>
            <w:vAlign w:val="center"/>
            <w:hideMark/>
          </w:tcPr>
          <w:p w:rsidR="00000000" w:rsidRDefault="00000000">
            <w:r>
              <w:t>&gt; totalPnlRatio</w:t>
            </w:r>
          </w:p>
        </w:tc>
        <w:tc>
          <w:tcPr>
            <w:tcW w:w="0" w:type="auto"/>
            <w:vAlign w:val="center"/>
            <w:hideMark/>
          </w:tcPr>
          <w:p w:rsidR="00000000" w:rsidRDefault="00000000">
            <w:r>
              <w:t>Yes</w:t>
            </w:r>
          </w:p>
        </w:tc>
        <w:tc>
          <w:tcPr>
            <w:tcW w:w="0" w:type="auto"/>
            <w:vAlign w:val="center"/>
            <w:hideMark/>
          </w:tcPr>
          <w:p w:rsidR="00000000" w:rsidRDefault="00000000">
            <w:r>
              <w:t>Yes</w:t>
            </w:r>
          </w:p>
        </w:tc>
        <w:tc>
          <w:tcPr>
            <w:tcW w:w="0" w:type="auto"/>
            <w:vAlign w:val="center"/>
            <w:hideMark/>
          </w:tcPr>
          <w:p w:rsidR="00000000" w:rsidRDefault="00000000">
            <w:r>
              <w:t>Yes</w:t>
            </w:r>
          </w:p>
        </w:tc>
        <w:tc>
          <w:tcPr>
            <w:tcW w:w="0" w:type="auto"/>
            <w:vAlign w:val="center"/>
            <w:hideMark/>
          </w:tcPr>
          <w:p w:rsidR="00000000" w:rsidRDefault="00000000">
            <w:r>
              <w:t>Yes</w:t>
            </w:r>
          </w:p>
        </w:tc>
      </w:tr>
    </w:tbl>
    <w:p w:rsidR="00000000" w:rsidRDefault="00000000">
      <w:pPr>
        <w:pStyle w:val="3"/>
        <w:divId w:val="175387555"/>
      </w:pPr>
      <w:r>
        <w:t>Get positions</w:t>
      </w:r>
    </w:p>
    <w:p w:rsidR="00000000" w:rsidRDefault="00000000">
      <w:pPr>
        <w:pStyle w:val="a5"/>
        <w:divId w:val="175387555"/>
      </w:pPr>
      <w:r>
        <w:t xml:space="preserve">Retrieve information on your positions. When the account is in </w:t>
      </w:r>
      <w:r>
        <w:rPr>
          <w:rStyle w:val="HTML"/>
        </w:rPr>
        <w:t>net</w:t>
      </w:r>
      <w:r>
        <w:t xml:space="preserve"> mode, </w:t>
      </w:r>
      <w:r>
        <w:rPr>
          <w:rStyle w:val="HTML"/>
        </w:rPr>
        <w:t>net</w:t>
      </w:r>
      <w:r>
        <w:t xml:space="preserve"> positions will be displayed, and when the account is in </w:t>
      </w:r>
      <w:r>
        <w:rPr>
          <w:rStyle w:val="HTML"/>
        </w:rPr>
        <w:t>long/short</w:t>
      </w:r>
      <w:r>
        <w:t xml:space="preserve"> mode, </w:t>
      </w:r>
      <w:r>
        <w:rPr>
          <w:rStyle w:val="HTML"/>
        </w:rPr>
        <w:t>long</w:t>
      </w:r>
      <w:r>
        <w:t xml:space="preserve"> or </w:t>
      </w:r>
      <w:r>
        <w:rPr>
          <w:rStyle w:val="HTML"/>
        </w:rPr>
        <w:t>short</w:t>
      </w:r>
      <w:r>
        <w:t xml:space="preserve"> positions will be displayed. Return in reverse chronological order using ctime.</w:t>
      </w:r>
    </w:p>
    <w:p w:rsidR="00000000" w:rsidRDefault="00000000">
      <w:pPr>
        <w:pStyle w:val="4"/>
        <w:divId w:val="175387555"/>
      </w:pPr>
      <w:r>
        <w:t>Rate Limit: 10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/api/v5/account/positions</w:t>
      </w:r>
    </w:p>
    <w:p w:rsidR="00000000" w:rsidRDefault="00000000">
      <w:pPr>
        <w:pStyle w:val="a5"/>
        <w:divId w:val="966476037"/>
      </w:pPr>
      <w:r>
        <w:t>Request Example</w:t>
      </w:r>
    </w:p>
    <w:p w:rsidR="00000000" w:rsidRDefault="00000000">
      <w:pPr>
        <w:pStyle w:val="HTML0"/>
        <w:divId w:val="1879853993"/>
        <w:rPr>
          <w:rStyle w:val="HTML"/>
        </w:rPr>
      </w:pPr>
      <w:r>
        <w:rPr>
          <w:rStyle w:val="c"/>
        </w:rPr>
        <w:t># Query BTC-USDT position information</w:t>
      </w:r>
    </w:p>
    <w:p w:rsidR="00000000" w:rsidRDefault="00000000">
      <w:pPr>
        <w:pStyle w:val="HTML0"/>
        <w:divId w:val="1879853993"/>
        <w:rPr>
          <w:rStyle w:val="HTML"/>
        </w:rPr>
      </w:pPr>
      <w:r>
        <w:rPr>
          <w:rStyle w:val="HTML"/>
        </w:rPr>
        <w:t>GET /api/v5/account/positions?instId</w:t>
      </w:r>
      <w:r>
        <w:rPr>
          <w:rStyle w:val="o"/>
        </w:rPr>
        <w:t>=</w:t>
      </w:r>
      <w:r>
        <w:rPr>
          <w:rStyle w:val="HTML"/>
        </w:rPr>
        <w:t>BTC-USDT</w:t>
      </w:r>
    </w:p>
    <w:p w:rsidR="00000000" w:rsidRDefault="00000000">
      <w:pPr>
        <w:pStyle w:val="HTML0"/>
        <w:divId w:val="1879853993"/>
        <w:rPr>
          <w:rStyle w:val="HTML"/>
        </w:rPr>
      </w:pPr>
    </w:p>
    <w:p w:rsidR="00000000" w:rsidRDefault="00000000">
      <w:pPr>
        <w:pStyle w:val="HTML0"/>
        <w:divId w:val="1135484952"/>
        <w:rPr>
          <w:rStyle w:val="HTML"/>
          <w:vanish/>
        </w:rPr>
      </w:pPr>
      <w:r>
        <w:rPr>
          <w:rStyle w:val="kn"/>
          <w:vanish/>
        </w:rPr>
        <w:t>import</w:t>
      </w:r>
      <w:r>
        <w:rPr>
          <w:rStyle w:val="HTML"/>
          <w:vanish/>
        </w:rPr>
        <w:t xml:space="preserve"> </w:t>
      </w:r>
      <w:r>
        <w:rPr>
          <w:rStyle w:val="nn"/>
          <w:vanish/>
        </w:rPr>
        <w:t>okx.Account</w:t>
      </w:r>
      <w:r>
        <w:rPr>
          <w:rStyle w:val="HTML"/>
          <w:vanish/>
        </w:rPr>
        <w:t xml:space="preserve"> </w:t>
      </w:r>
      <w:r>
        <w:rPr>
          <w:rStyle w:val="k"/>
          <w:vanish/>
        </w:rPr>
        <w:t>as</w:t>
      </w:r>
      <w:r>
        <w:rPr>
          <w:rStyle w:val="HTML"/>
          <w:vanish/>
        </w:rPr>
        <w:t xml:space="preserve"> </w:t>
      </w:r>
      <w:r>
        <w:rPr>
          <w:rStyle w:val="n"/>
          <w:vanish/>
        </w:rPr>
        <w:t>Account</w:t>
      </w:r>
    </w:p>
    <w:p w:rsidR="00000000" w:rsidRDefault="00000000">
      <w:pPr>
        <w:pStyle w:val="HTML0"/>
        <w:divId w:val="1135484952"/>
        <w:rPr>
          <w:rStyle w:val="HTML"/>
          <w:vanish/>
        </w:rPr>
      </w:pPr>
    </w:p>
    <w:p w:rsidR="00000000" w:rsidRDefault="00000000">
      <w:pPr>
        <w:pStyle w:val="HTML0"/>
        <w:divId w:val="1135484952"/>
        <w:rPr>
          <w:rStyle w:val="c1"/>
          <w:vanish/>
        </w:rPr>
      </w:pPr>
      <w:r>
        <w:rPr>
          <w:rStyle w:val="c1"/>
          <w:vanish/>
        </w:rPr>
        <w:t># API initialization</w:t>
      </w:r>
    </w:p>
    <w:p w:rsidR="00000000" w:rsidRDefault="00000000">
      <w:pPr>
        <w:pStyle w:val="HTML0"/>
        <w:divId w:val="1135484952"/>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1135484952"/>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1135484952"/>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1135484952"/>
        <w:rPr>
          <w:rStyle w:val="HTML"/>
          <w:vanish/>
        </w:rPr>
      </w:pPr>
    </w:p>
    <w:p w:rsidR="00000000" w:rsidRDefault="00000000">
      <w:pPr>
        <w:pStyle w:val="HTML0"/>
        <w:divId w:val="1135484952"/>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trading:0 , demo trading:1</w:t>
      </w:r>
    </w:p>
    <w:p w:rsidR="00000000" w:rsidRDefault="00000000">
      <w:pPr>
        <w:pStyle w:val="HTML0"/>
        <w:divId w:val="1135484952"/>
        <w:rPr>
          <w:rStyle w:val="HTML"/>
          <w:vanish/>
        </w:rPr>
      </w:pPr>
    </w:p>
    <w:p w:rsidR="00000000" w:rsidRDefault="00000000">
      <w:pPr>
        <w:pStyle w:val="HTML0"/>
        <w:divId w:val="1135484952"/>
        <w:rPr>
          <w:rStyle w:val="HTML"/>
          <w:vanish/>
        </w:rPr>
      </w:pPr>
      <w:r>
        <w:rPr>
          <w:rStyle w:val="n"/>
          <w:vanish/>
        </w:rPr>
        <w:t>accountAPI</w:t>
      </w:r>
      <w:r>
        <w:rPr>
          <w:rStyle w:val="HTML"/>
          <w:vanish/>
        </w:rPr>
        <w:t xml:space="preserve"> </w:t>
      </w:r>
      <w:r>
        <w:rPr>
          <w:rStyle w:val="o"/>
          <w:vanish/>
        </w:rPr>
        <w:t>=</w:t>
      </w:r>
      <w:r>
        <w:rPr>
          <w:rStyle w:val="HTML"/>
          <w:vanish/>
        </w:rPr>
        <w:t xml:space="preserve"> </w:t>
      </w:r>
      <w:r>
        <w:rPr>
          <w:rStyle w:val="n"/>
          <w:vanish/>
        </w:rPr>
        <w:t>Account</w:t>
      </w:r>
      <w:r>
        <w:rPr>
          <w:rStyle w:val="p"/>
          <w:vanish/>
        </w:rPr>
        <w:t>.</w:t>
      </w:r>
      <w:r>
        <w:rPr>
          <w:rStyle w:val="n"/>
          <w:vanish/>
        </w:rPr>
        <w:t>AccountAPI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1135484952"/>
        <w:rPr>
          <w:rStyle w:val="HTML"/>
          <w:vanish/>
        </w:rPr>
      </w:pPr>
    </w:p>
    <w:p w:rsidR="00000000" w:rsidRDefault="00000000">
      <w:pPr>
        <w:pStyle w:val="HTML0"/>
        <w:divId w:val="1135484952"/>
        <w:rPr>
          <w:rStyle w:val="c1"/>
          <w:vanish/>
        </w:rPr>
      </w:pPr>
      <w:r>
        <w:rPr>
          <w:rStyle w:val="c1"/>
          <w:vanish/>
        </w:rPr>
        <w:t># Get positions information</w:t>
      </w:r>
    </w:p>
    <w:p w:rsidR="00000000" w:rsidRDefault="00000000">
      <w:pPr>
        <w:pStyle w:val="HTML0"/>
        <w:divId w:val="1135484952"/>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accountAPI</w:t>
      </w:r>
      <w:r>
        <w:rPr>
          <w:rStyle w:val="p"/>
          <w:vanish/>
        </w:rPr>
        <w:t>.</w:t>
      </w:r>
      <w:r>
        <w:rPr>
          <w:rStyle w:val="n"/>
          <w:vanish/>
        </w:rPr>
        <w:t>get_positions</w:t>
      </w:r>
      <w:r>
        <w:rPr>
          <w:rStyle w:val="p"/>
          <w:vanish/>
        </w:rPr>
        <w:t>()</w:t>
      </w:r>
    </w:p>
    <w:p w:rsidR="00000000" w:rsidRDefault="00000000">
      <w:pPr>
        <w:pStyle w:val="HTML0"/>
        <w:divId w:val="1135484952"/>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Required</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type</w:t>
            </w:r>
            <w:r>
              <w:br/>
            </w:r>
            <w:r>
              <w:rPr>
                <w:rStyle w:val="HTML"/>
              </w:rPr>
              <w:t>MARGIN</w:t>
            </w:r>
            <w:r>
              <w:br/>
            </w:r>
            <w:r>
              <w:rPr>
                <w:rStyle w:val="HTML"/>
              </w:rPr>
              <w:t>SWAP</w:t>
            </w:r>
            <w:r>
              <w:br/>
            </w:r>
            <w:r>
              <w:rPr>
                <w:rStyle w:val="HTML"/>
              </w:rPr>
              <w:t>FUTURES</w:t>
            </w:r>
            <w:r>
              <w:br/>
            </w:r>
            <w:r>
              <w:rPr>
                <w:rStyle w:val="HTML"/>
              </w:rPr>
              <w:t>OPTION</w:t>
            </w:r>
            <w:r>
              <w:br/>
            </w:r>
            <w:r>
              <w:rPr>
                <w:rStyle w:val="HTML"/>
              </w:rPr>
              <w:lastRenderedPageBreak/>
              <w:t>instId</w:t>
            </w:r>
            <w:r>
              <w:t xml:space="preserve"> will be checked against </w:t>
            </w:r>
            <w:r>
              <w:rPr>
                <w:rStyle w:val="HTML"/>
              </w:rPr>
              <w:t>instType</w:t>
            </w:r>
            <w:r>
              <w:t xml:space="preserve"> when both parameters are passed.</w:t>
            </w:r>
          </w:p>
        </w:tc>
      </w:tr>
      <w:tr w:rsidR="00000000">
        <w:trPr>
          <w:divId w:val="175387555"/>
          <w:tblCellSpacing w:w="15" w:type="dxa"/>
        </w:trPr>
        <w:tc>
          <w:tcPr>
            <w:tcW w:w="0" w:type="auto"/>
            <w:vAlign w:val="center"/>
            <w:hideMark/>
          </w:tcPr>
          <w:p w:rsidR="00000000" w:rsidRDefault="00000000">
            <w:r>
              <w:lastRenderedPageBreak/>
              <w:t>instId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Instrument ID, e.g. </w:t>
            </w:r>
            <w:r>
              <w:rPr>
                <w:rStyle w:val="HTML"/>
              </w:rPr>
              <w:t>BTC-USDT-SWAP</w:t>
            </w:r>
            <w:r>
              <w:t>. Single instrument ID or multiple instrument IDs (no more than 10) separated with comma</w:t>
            </w:r>
          </w:p>
        </w:tc>
      </w:tr>
      <w:tr w:rsidR="00000000">
        <w:trPr>
          <w:divId w:val="175387555"/>
          <w:tblCellSpacing w:w="15" w:type="dxa"/>
        </w:trPr>
        <w:tc>
          <w:tcPr>
            <w:tcW w:w="0" w:type="auto"/>
            <w:vAlign w:val="center"/>
            <w:hideMark/>
          </w:tcPr>
          <w:p w:rsidR="00000000" w:rsidRDefault="00000000">
            <w:r>
              <w:t>posId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Single position ID or multiple position IDs (no more than 20) separated with comma. </w:t>
            </w:r>
            <w:r>
              <w:br/>
              <w:t>There is attribute expiration, the posId and position information will be cleared if it is more than 30 days after the last full close position.</w:t>
            </w:r>
          </w:p>
        </w:tc>
      </w:tr>
    </w:tbl>
    <w:p w:rsidR="00000000" w:rsidRDefault="00000000">
      <w:pPr>
        <w:divId w:val="175387555"/>
      </w:pPr>
      <w:r>
        <w:t>instId</w:t>
      </w:r>
      <w:r>
        <w:br/>
        <w:t xml:space="preserve">If the instrument ever had position and its open interest is 0, it will return the position information with specific instId. It will not return the position information with specific instId if there is no valid posId; it will not return the position information without specific instId. In the isolated margin trading settings, if it is set to the manual transfers mode, after the position is transferred to the margin, a position with a position of 0 will be generated </w:t>
      </w:r>
    </w:p>
    <w:p w:rsidR="00000000" w:rsidRDefault="00000000">
      <w:pPr>
        <w:pStyle w:val="a5"/>
        <w:divId w:val="543492081"/>
      </w:pPr>
      <w:r>
        <w:t>Response Example</w:t>
      </w:r>
    </w:p>
    <w:p w:rsidR="00000000" w:rsidRDefault="00000000">
      <w:pPr>
        <w:pStyle w:val="HTML0"/>
        <w:divId w:val="983974064"/>
        <w:rPr>
          <w:rStyle w:val="w"/>
        </w:rPr>
      </w:pPr>
      <w:r>
        <w:rPr>
          <w:rStyle w:val="p"/>
        </w:rPr>
        <w:t>{</w:t>
      </w:r>
    </w:p>
    <w:p w:rsidR="00000000" w:rsidRDefault="00000000">
      <w:pPr>
        <w:pStyle w:val="HTML0"/>
        <w:divId w:val="983974064"/>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983974064"/>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983974064"/>
        <w:rPr>
          <w:rStyle w:val="w"/>
        </w:rPr>
      </w:pPr>
      <w:r>
        <w:rPr>
          <w:rStyle w:val="w"/>
        </w:rPr>
        <w:t xml:space="preserve">        </w:t>
      </w:r>
      <w:r>
        <w:rPr>
          <w:rStyle w:val="p"/>
        </w:rPr>
        <w:t>{</w:t>
      </w:r>
    </w:p>
    <w:p w:rsidR="00000000" w:rsidRDefault="00000000">
      <w:pPr>
        <w:pStyle w:val="HTML0"/>
        <w:divId w:val="983974064"/>
        <w:rPr>
          <w:rStyle w:val="w"/>
        </w:rPr>
      </w:pPr>
      <w:r>
        <w:rPr>
          <w:rStyle w:val="w"/>
        </w:rPr>
        <w:t xml:space="preserve">            </w:t>
      </w:r>
      <w:r>
        <w:rPr>
          <w:rStyle w:val="nl"/>
        </w:rPr>
        <w:t>"adl"</w:t>
      </w:r>
      <w:r>
        <w:rPr>
          <w:rStyle w:val="p"/>
        </w:rPr>
        <w:t>:</w:t>
      </w:r>
      <w:r>
        <w:rPr>
          <w:rStyle w:val="w"/>
        </w:rPr>
        <w:t xml:space="preserve"> </w:t>
      </w:r>
      <w:r>
        <w:rPr>
          <w:rStyle w:val="s2"/>
        </w:rPr>
        <w:t>"1"</w:t>
      </w:r>
      <w:r>
        <w:rPr>
          <w:rStyle w:val="p"/>
        </w:rPr>
        <w:t>,</w:t>
      </w:r>
    </w:p>
    <w:p w:rsidR="00000000" w:rsidRDefault="00000000">
      <w:pPr>
        <w:pStyle w:val="HTML0"/>
        <w:divId w:val="983974064"/>
        <w:rPr>
          <w:rStyle w:val="w"/>
        </w:rPr>
      </w:pPr>
      <w:r>
        <w:rPr>
          <w:rStyle w:val="w"/>
        </w:rPr>
        <w:t xml:space="preserve">            </w:t>
      </w:r>
      <w:r>
        <w:rPr>
          <w:rStyle w:val="nl"/>
        </w:rPr>
        <w:t>"availPos"</w:t>
      </w:r>
      <w:r>
        <w:rPr>
          <w:rStyle w:val="p"/>
        </w:rPr>
        <w:t>:</w:t>
      </w:r>
      <w:r>
        <w:rPr>
          <w:rStyle w:val="w"/>
        </w:rPr>
        <w:t xml:space="preserve"> </w:t>
      </w:r>
      <w:r>
        <w:rPr>
          <w:rStyle w:val="s2"/>
        </w:rPr>
        <w:t>"0.00190433573"</w:t>
      </w:r>
      <w:r>
        <w:rPr>
          <w:rStyle w:val="p"/>
        </w:rPr>
        <w:t>,</w:t>
      </w:r>
    </w:p>
    <w:p w:rsidR="00000000" w:rsidRDefault="00000000">
      <w:pPr>
        <w:pStyle w:val="HTML0"/>
        <w:divId w:val="983974064"/>
        <w:rPr>
          <w:rStyle w:val="w"/>
        </w:rPr>
      </w:pPr>
      <w:r>
        <w:rPr>
          <w:rStyle w:val="w"/>
        </w:rPr>
        <w:t xml:space="preserve">            </w:t>
      </w:r>
      <w:r>
        <w:rPr>
          <w:rStyle w:val="nl"/>
        </w:rPr>
        <w:t>"avgPx"</w:t>
      </w:r>
      <w:r>
        <w:rPr>
          <w:rStyle w:val="p"/>
        </w:rPr>
        <w:t>:</w:t>
      </w:r>
      <w:r>
        <w:rPr>
          <w:rStyle w:val="w"/>
        </w:rPr>
        <w:t xml:space="preserve"> </w:t>
      </w:r>
      <w:r>
        <w:rPr>
          <w:rStyle w:val="s2"/>
        </w:rPr>
        <w:t>"62961.4"</w:t>
      </w:r>
      <w:r>
        <w:rPr>
          <w:rStyle w:val="p"/>
        </w:rPr>
        <w:t>,</w:t>
      </w:r>
    </w:p>
    <w:p w:rsidR="00000000" w:rsidRDefault="00000000">
      <w:pPr>
        <w:pStyle w:val="HTML0"/>
        <w:divId w:val="983974064"/>
        <w:rPr>
          <w:rStyle w:val="w"/>
        </w:rPr>
      </w:pPr>
      <w:r>
        <w:rPr>
          <w:rStyle w:val="w"/>
        </w:rPr>
        <w:t xml:space="preserve">            </w:t>
      </w:r>
      <w:r>
        <w:rPr>
          <w:rStyle w:val="nl"/>
        </w:rPr>
        <w:t>"baseBal"</w:t>
      </w:r>
      <w:r>
        <w:rPr>
          <w:rStyle w:val="p"/>
        </w:rPr>
        <w:t>:</w:t>
      </w:r>
      <w:r>
        <w:rPr>
          <w:rStyle w:val="w"/>
        </w:rPr>
        <w:t xml:space="preserve"> </w:t>
      </w:r>
      <w:r>
        <w:rPr>
          <w:rStyle w:val="s2"/>
        </w:rPr>
        <w:t>""</w:t>
      </w:r>
      <w:r>
        <w:rPr>
          <w:rStyle w:val="p"/>
        </w:rPr>
        <w:t>,</w:t>
      </w:r>
    </w:p>
    <w:p w:rsidR="00000000" w:rsidRDefault="00000000">
      <w:pPr>
        <w:pStyle w:val="HTML0"/>
        <w:divId w:val="983974064"/>
        <w:rPr>
          <w:rStyle w:val="w"/>
        </w:rPr>
      </w:pPr>
      <w:r>
        <w:rPr>
          <w:rStyle w:val="w"/>
        </w:rPr>
        <w:t xml:space="preserve">            </w:t>
      </w:r>
      <w:r>
        <w:rPr>
          <w:rStyle w:val="nl"/>
        </w:rPr>
        <w:t>"baseBorrowed"</w:t>
      </w:r>
      <w:r>
        <w:rPr>
          <w:rStyle w:val="p"/>
        </w:rPr>
        <w:t>:</w:t>
      </w:r>
      <w:r>
        <w:rPr>
          <w:rStyle w:val="w"/>
        </w:rPr>
        <w:t xml:space="preserve"> </w:t>
      </w:r>
      <w:r>
        <w:rPr>
          <w:rStyle w:val="s2"/>
        </w:rPr>
        <w:t>""</w:t>
      </w:r>
      <w:r>
        <w:rPr>
          <w:rStyle w:val="p"/>
        </w:rPr>
        <w:t>,</w:t>
      </w:r>
    </w:p>
    <w:p w:rsidR="00000000" w:rsidRDefault="00000000">
      <w:pPr>
        <w:pStyle w:val="HTML0"/>
        <w:divId w:val="983974064"/>
        <w:rPr>
          <w:rStyle w:val="w"/>
        </w:rPr>
      </w:pPr>
      <w:r>
        <w:rPr>
          <w:rStyle w:val="w"/>
        </w:rPr>
        <w:t xml:space="preserve">            </w:t>
      </w:r>
      <w:r>
        <w:rPr>
          <w:rStyle w:val="nl"/>
        </w:rPr>
        <w:t>"baseInterest"</w:t>
      </w:r>
      <w:r>
        <w:rPr>
          <w:rStyle w:val="p"/>
        </w:rPr>
        <w:t>:</w:t>
      </w:r>
      <w:r>
        <w:rPr>
          <w:rStyle w:val="w"/>
        </w:rPr>
        <w:t xml:space="preserve"> </w:t>
      </w:r>
      <w:r>
        <w:rPr>
          <w:rStyle w:val="s2"/>
        </w:rPr>
        <w:t>""</w:t>
      </w:r>
      <w:r>
        <w:rPr>
          <w:rStyle w:val="p"/>
        </w:rPr>
        <w:t>,</w:t>
      </w:r>
    </w:p>
    <w:p w:rsidR="00000000" w:rsidRDefault="00000000">
      <w:pPr>
        <w:pStyle w:val="HTML0"/>
        <w:divId w:val="983974064"/>
        <w:rPr>
          <w:rStyle w:val="w"/>
        </w:rPr>
      </w:pPr>
      <w:r>
        <w:rPr>
          <w:rStyle w:val="w"/>
        </w:rPr>
        <w:t xml:space="preserve">            </w:t>
      </w:r>
      <w:r>
        <w:rPr>
          <w:rStyle w:val="nl"/>
        </w:rPr>
        <w:t>"bePx"</w:t>
      </w:r>
      <w:r>
        <w:rPr>
          <w:rStyle w:val="p"/>
        </w:rPr>
        <w:t>:</w:t>
      </w:r>
      <w:r>
        <w:rPr>
          <w:rStyle w:val="w"/>
        </w:rPr>
        <w:t xml:space="preserve"> </w:t>
      </w:r>
      <w:r>
        <w:rPr>
          <w:rStyle w:val="s2"/>
        </w:rPr>
        <w:t>""</w:t>
      </w:r>
      <w:r>
        <w:rPr>
          <w:rStyle w:val="p"/>
        </w:rPr>
        <w:t>,</w:t>
      </w:r>
    </w:p>
    <w:p w:rsidR="00000000" w:rsidRDefault="00000000">
      <w:pPr>
        <w:pStyle w:val="HTML0"/>
        <w:divId w:val="983974064"/>
        <w:rPr>
          <w:rStyle w:val="w"/>
        </w:rPr>
      </w:pPr>
      <w:r>
        <w:rPr>
          <w:rStyle w:val="w"/>
        </w:rPr>
        <w:t xml:space="preserve">            </w:t>
      </w:r>
      <w:r>
        <w:rPr>
          <w:rStyle w:val="nl"/>
        </w:rPr>
        <w:t>"bizRefId"</w:t>
      </w:r>
      <w:r>
        <w:rPr>
          <w:rStyle w:val="p"/>
        </w:rPr>
        <w:t>:</w:t>
      </w:r>
      <w:r>
        <w:rPr>
          <w:rStyle w:val="w"/>
        </w:rPr>
        <w:t xml:space="preserve"> </w:t>
      </w:r>
      <w:r>
        <w:rPr>
          <w:rStyle w:val="s2"/>
        </w:rPr>
        <w:t>""</w:t>
      </w:r>
      <w:r>
        <w:rPr>
          <w:rStyle w:val="p"/>
        </w:rPr>
        <w:t>,</w:t>
      </w:r>
    </w:p>
    <w:p w:rsidR="00000000" w:rsidRDefault="00000000">
      <w:pPr>
        <w:pStyle w:val="HTML0"/>
        <w:divId w:val="983974064"/>
        <w:rPr>
          <w:rStyle w:val="w"/>
        </w:rPr>
      </w:pPr>
      <w:r>
        <w:rPr>
          <w:rStyle w:val="w"/>
        </w:rPr>
        <w:t xml:space="preserve">            </w:t>
      </w:r>
      <w:r>
        <w:rPr>
          <w:rStyle w:val="nl"/>
        </w:rPr>
        <w:t>"bizRefType"</w:t>
      </w:r>
      <w:r>
        <w:rPr>
          <w:rStyle w:val="p"/>
        </w:rPr>
        <w:t>:</w:t>
      </w:r>
      <w:r>
        <w:rPr>
          <w:rStyle w:val="w"/>
        </w:rPr>
        <w:t xml:space="preserve"> </w:t>
      </w:r>
      <w:r>
        <w:rPr>
          <w:rStyle w:val="s2"/>
        </w:rPr>
        <w:t>""</w:t>
      </w:r>
      <w:r>
        <w:rPr>
          <w:rStyle w:val="p"/>
        </w:rPr>
        <w:t>,</w:t>
      </w:r>
    </w:p>
    <w:p w:rsidR="00000000" w:rsidRDefault="00000000">
      <w:pPr>
        <w:pStyle w:val="HTML0"/>
        <w:divId w:val="983974064"/>
        <w:rPr>
          <w:rStyle w:val="w"/>
        </w:rPr>
      </w:pPr>
      <w:r>
        <w:rPr>
          <w:rStyle w:val="w"/>
        </w:rPr>
        <w:t xml:space="preserve">            </w:t>
      </w:r>
      <w:r>
        <w:rPr>
          <w:rStyle w:val="nl"/>
        </w:rPr>
        <w:t>"cTime"</w:t>
      </w:r>
      <w:r>
        <w:rPr>
          <w:rStyle w:val="p"/>
        </w:rPr>
        <w:t>:</w:t>
      </w:r>
      <w:r>
        <w:rPr>
          <w:rStyle w:val="w"/>
        </w:rPr>
        <w:t xml:space="preserve"> </w:t>
      </w:r>
      <w:r>
        <w:rPr>
          <w:rStyle w:val="s2"/>
        </w:rPr>
        <w:t>"1724740225685"</w:t>
      </w:r>
      <w:r>
        <w:rPr>
          <w:rStyle w:val="p"/>
        </w:rPr>
        <w:t>,</w:t>
      </w:r>
    </w:p>
    <w:p w:rsidR="00000000" w:rsidRDefault="00000000">
      <w:pPr>
        <w:pStyle w:val="HTML0"/>
        <w:divId w:val="983974064"/>
        <w:rPr>
          <w:rStyle w:val="w"/>
        </w:rPr>
      </w:pPr>
      <w:r>
        <w:rPr>
          <w:rStyle w:val="w"/>
        </w:rPr>
        <w:t xml:space="preserve">            </w:t>
      </w:r>
      <w:r>
        <w:rPr>
          <w:rStyle w:val="nl"/>
        </w:rPr>
        <w:t>"ccy"</w:t>
      </w:r>
      <w:r>
        <w:rPr>
          <w:rStyle w:val="p"/>
        </w:rPr>
        <w:t>:</w:t>
      </w:r>
      <w:r>
        <w:rPr>
          <w:rStyle w:val="w"/>
        </w:rPr>
        <w:t xml:space="preserve"> </w:t>
      </w:r>
      <w:r>
        <w:rPr>
          <w:rStyle w:val="s2"/>
        </w:rPr>
        <w:t>"BTC"</w:t>
      </w:r>
      <w:r>
        <w:rPr>
          <w:rStyle w:val="p"/>
        </w:rPr>
        <w:t>,</w:t>
      </w:r>
    </w:p>
    <w:p w:rsidR="00000000" w:rsidRDefault="00000000">
      <w:pPr>
        <w:pStyle w:val="HTML0"/>
        <w:divId w:val="983974064"/>
        <w:rPr>
          <w:rStyle w:val="w"/>
        </w:rPr>
      </w:pPr>
      <w:r>
        <w:rPr>
          <w:rStyle w:val="w"/>
        </w:rPr>
        <w:t xml:space="preserve">            </w:t>
      </w:r>
      <w:r>
        <w:rPr>
          <w:rStyle w:val="nl"/>
        </w:rPr>
        <w:t>"clSpotInUseAmt"</w:t>
      </w:r>
      <w:r>
        <w:rPr>
          <w:rStyle w:val="p"/>
        </w:rPr>
        <w:t>:</w:t>
      </w:r>
      <w:r>
        <w:rPr>
          <w:rStyle w:val="w"/>
        </w:rPr>
        <w:t xml:space="preserve"> </w:t>
      </w:r>
      <w:r>
        <w:rPr>
          <w:rStyle w:val="s2"/>
        </w:rPr>
        <w:t>""</w:t>
      </w:r>
      <w:r>
        <w:rPr>
          <w:rStyle w:val="p"/>
        </w:rPr>
        <w:t>,</w:t>
      </w:r>
    </w:p>
    <w:p w:rsidR="00000000" w:rsidRDefault="00000000">
      <w:pPr>
        <w:pStyle w:val="HTML0"/>
        <w:divId w:val="983974064"/>
        <w:rPr>
          <w:rStyle w:val="w"/>
        </w:rPr>
      </w:pPr>
      <w:r>
        <w:rPr>
          <w:rStyle w:val="w"/>
        </w:rPr>
        <w:t xml:space="preserve">            </w:t>
      </w:r>
      <w:r>
        <w:rPr>
          <w:rStyle w:val="nl"/>
        </w:rPr>
        <w:t>"closeOrderAlgo"</w:t>
      </w:r>
      <w:r>
        <w:rPr>
          <w:rStyle w:val="p"/>
        </w:rPr>
        <w:t>:</w:t>
      </w:r>
      <w:r>
        <w:rPr>
          <w:rStyle w:val="w"/>
        </w:rPr>
        <w:t xml:space="preserve"> </w:t>
      </w:r>
      <w:r>
        <w:rPr>
          <w:rStyle w:val="p"/>
        </w:rPr>
        <w:t>[],</w:t>
      </w:r>
    </w:p>
    <w:p w:rsidR="00000000" w:rsidRDefault="00000000">
      <w:pPr>
        <w:pStyle w:val="HTML0"/>
        <w:divId w:val="983974064"/>
        <w:rPr>
          <w:rStyle w:val="w"/>
        </w:rPr>
      </w:pPr>
      <w:r>
        <w:rPr>
          <w:rStyle w:val="w"/>
        </w:rPr>
        <w:t xml:space="preserve">            </w:t>
      </w:r>
      <w:r>
        <w:rPr>
          <w:rStyle w:val="nl"/>
        </w:rPr>
        <w:t>"deltaBS"</w:t>
      </w:r>
      <w:r>
        <w:rPr>
          <w:rStyle w:val="p"/>
        </w:rPr>
        <w:t>:</w:t>
      </w:r>
      <w:r>
        <w:rPr>
          <w:rStyle w:val="w"/>
        </w:rPr>
        <w:t xml:space="preserve"> </w:t>
      </w:r>
      <w:r>
        <w:rPr>
          <w:rStyle w:val="s2"/>
        </w:rPr>
        <w:t>""</w:t>
      </w:r>
      <w:r>
        <w:rPr>
          <w:rStyle w:val="p"/>
        </w:rPr>
        <w:t>,</w:t>
      </w:r>
    </w:p>
    <w:p w:rsidR="00000000" w:rsidRDefault="00000000">
      <w:pPr>
        <w:pStyle w:val="HTML0"/>
        <w:divId w:val="983974064"/>
        <w:rPr>
          <w:rStyle w:val="w"/>
        </w:rPr>
      </w:pPr>
      <w:r>
        <w:rPr>
          <w:rStyle w:val="w"/>
        </w:rPr>
        <w:t xml:space="preserve">            </w:t>
      </w:r>
      <w:r>
        <w:rPr>
          <w:rStyle w:val="nl"/>
        </w:rPr>
        <w:t>"deltaPA"</w:t>
      </w:r>
      <w:r>
        <w:rPr>
          <w:rStyle w:val="p"/>
        </w:rPr>
        <w:t>:</w:t>
      </w:r>
      <w:r>
        <w:rPr>
          <w:rStyle w:val="w"/>
        </w:rPr>
        <w:t xml:space="preserve"> </w:t>
      </w:r>
      <w:r>
        <w:rPr>
          <w:rStyle w:val="s2"/>
        </w:rPr>
        <w:t>""</w:t>
      </w:r>
      <w:r>
        <w:rPr>
          <w:rStyle w:val="p"/>
        </w:rPr>
        <w:t>,</w:t>
      </w:r>
    </w:p>
    <w:p w:rsidR="00000000" w:rsidRDefault="00000000">
      <w:pPr>
        <w:pStyle w:val="HTML0"/>
        <w:divId w:val="983974064"/>
        <w:rPr>
          <w:rStyle w:val="w"/>
        </w:rPr>
      </w:pPr>
      <w:r>
        <w:rPr>
          <w:rStyle w:val="w"/>
        </w:rPr>
        <w:t xml:space="preserve">            </w:t>
      </w:r>
      <w:r>
        <w:rPr>
          <w:rStyle w:val="nl"/>
        </w:rPr>
        <w:t>"fee"</w:t>
      </w:r>
      <w:r>
        <w:rPr>
          <w:rStyle w:val="p"/>
        </w:rPr>
        <w:t>:</w:t>
      </w:r>
      <w:r>
        <w:rPr>
          <w:rStyle w:val="w"/>
        </w:rPr>
        <w:t xml:space="preserve"> </w:t>
      </w:r>
      <w:r>
        <w:rPr>
          <w:rStyle w:val="s2"/>
        </w:rPr>
        <w:t>""</w:t>
      </w:r>
      <w:r>
        <w:rPr>
          <w:rStyle w:val="p"/>
        </w:rPr>
        <w:t>,</w:t>
      </w:r>
    </w:p>
    <w:p w:rsidR="00000000" w:rsidRDefault="00000000">
      <w:pPr>
        <w:pStyle w:val="HTML0"/>
        <w:divId w:val="983974064"/>
        <w:rPr>
          <w:rStyle w:val="w"/>
        </w:rPr>
      </w:pPr>
      <w:r>
        <w:rPr>
          <w:rStyle w:val="w"/>
        </w:rPr>
        <w:t xml:space="preserve">            </w:t>
      </w:r>
      <w:r>
        <w:rPr>
          <w:rStyle w:val="nl"/>
        </w:rPr>
        <w:t>"fundingFee"</w:t>
      </w:r>
      <w:r>
        <w:rPr>
          <w:rStyle w:val="p"/>
        </w:rPr>
        <w:t>:</w:t>
      </w:r>
      <w:r>
        <w:rPr>
          <w:rStyle w:val="w"/>
        </w:rPr>
        <w:t xml:space="preserve"> </w:t>
      </w:r>
      <w:r>
        <w:rPr>
          <w:rStyle w:val="s2"/>
        </w:rPr>
        <w:t>""</w:t>
      </w:r>
      <w:r>
        <w:rPr>
          <w:rStyle w:val="p"/>
        </w:rPr>
        <w:t>,</w:t>
      </w:r>
    </w:p>
    <w:p w:rsidR="00000000" w:rsidRDefault="00000000">
      <w:pPr>
        <w:pStyle w:val="HTML0"/>
        <w:divId w:val="983974064"/>
        <w:rPr>
          <w:rStyle w:val="w"/>
        </w:rPr>
      </w:pPr>
      <w:r>
        <w:rPr>
          <w:rStyle w:val="w"/>
        </w:rPr>
        <w:lastRenderedPageBreak/>
        <w:t xml:space="preserve">            </w:t>
      </w:r>
      <w:r>
        <w:rPr>
          <w:rStyle w:val="nl"/>
        </w:rPr>
        <w:t>"gammaBS"</w:t>
      </w:r>
      <w:r>
        <w:rPr>
          <w:rStyle w:val="p"/>
        </w:rPr>
        <w:t>:</w:t>
      </w:r>
      <w:r>
        <w:rPr>
          <w:rStyle w:val="w"/>
        </w:rPr>
        <w:t xml:space="preserve"> </w:t>
      </w:r>
      <w:r>
        <w:rPr>
          <w:rStyle w:val="s2"/>
        </w:rPr>
        <w:t>""</w:t>
      </w:r>
      <w:r>
        <w:rPr>
          <w:rStyle w:val="p"/>
        </w:rPr>
        <w:t>,</w:t>
      </w:r>
    </w:p>
    <w:p w:rsidR="00000000" w:rsidRDefault="00000000">
      <w:pPr>
        <w:pStyle w:val="HTML0"/>
        <w:divId w:val="983974064"/>
        <w:rPr>
          <w:rStyle w:val="w"/>
        </w:rPr>
      </w:pPr>
      <w:r>
        <w:rPr>
          <w:rStyle w:val="w"/>
        </w:rPr>
        <w:t xml:space="preserve">            </w:t>
      </w:r>
      <w:r>
        <w:rPr>
          <w:rStyle w:val="nl"/>
        </w:rPr>
        <w:t>"gammaPA"</w:t>
      </w:r>
      <w:r>
        <w:rPr>
          <w:rStyle w:val="p"/>
        </w:rPr>
        <w:t>:</w:t>
      </w:r>
      <w:r>
        <w:rPr>
          <w:rStyle w:val="w"/>
        </w:rPr>
        <w:t xml:space="preserve"> </w:t>
      </w:r>
      <w:r>
        <w:rPr>
          <w:rStyle w:val="s2"/>
        </w:rPr>
        <w:t>""</w:t>
      </w:r>
      <w:r>
        <w:rPr>
          <w:rStyle w:val="p"/>
        </w:rPr>
        <w:t>,</w:t>
      </w:r>
    </w:p>
    <w:p w:rsidR="00000000" w:rsidRDefault="00000000">
      <w:pPr>
        <w:pStyle w:val="HTML0"/>
        <w:divId w:val="983974064"/>
        <w:rPr>
          <w:rStyle w:val="w"/>
        </w:rPr>
      </w:pPr>
      <w:r>
        <w:rPr>
          <w:rStyle w:val="w"/>
        </w:rPr>
        <w:t xml:space="preserve">            </w:t>
      </w:r>
      <w:r>
        <w:rPr>
          <w:rStyle w:val="nl"/>
        </w:rPr>
        <w:t>"idxPx"</w:t>
      </w:r>
      <w:r>
        <w:rPr>
          <w:rStyle w:val="p"/>
        </w:rPr>
        <w:t>:</w:t>
      </w:r>
      <w:r>
        <w:rPr>
          <w:rStyle w:val="w"/>
        </w:rPr>
        <w:t xml:space="preserve"> </w:t>
      </w:r>
      <w:r>
        <w:rPr>
          <w:rStyle w:val="s2"/>
        </w:rPr>
        <w:t>"62890.5"</w:t>
      </w:r>
      <w:r>
        <w:rPr>
          <w:rStyle w:val="p"/>
        </w:rPr>
        <w:t>,</w:t>
      </w:r>
    </w:p>
    <w:p w:rsidR="00000000" w:rsidRDefault="00000000">
      <w:pPr>
        <w:pStyle w:val="HTML0"/>
        <w:divId w:val="983974064"/>
        <w:rPr>
          <w:rStyle w:val="w"/>
        </w:rPr>
      </w:pPr>
      <w:r>
        <w:rPr>
          <w:rStyle w:val="w"/>
        </w:rPr>
        <w:t xml:space="preserve">            </w:t>
      </w:r>
      <w:r>
        <w:rPr>
          <w:rStyle w:val="nl"/>
        </w:rPr>
        <w:t>"imr"</w:t>
      </w:r>
      <w:r>
        <w:rPr>
          <w:rStyle w:val="p"/>
        </w:rPr>
        <w:t>:</w:t>
      </w:r>
      <w:r>
        <w:rPr>
          <w:rStyle w:val="w"/>
        </w:rPr>
        <w:t xml:space="preserve"> </w:t>
      </w:r>
      <w:r>
        <w:rPr>
          <w:rStyle w:val="s2"/>
        </w:rPr>
        <w:t>""</w:t>
      </w:r>
      <w:r>
        <w:rPr>
          <w:rStyle w:val="p"/>
        </w:rPr>
        <w:t>,</w:t>
      </w:r>
    </w:p>
    <w:p w:rsidR="00000000" w:rsidRDefault="00000000">
      <w:pPr>
        <w:pStyle w:val="HTML0"/>
        <w:divId w:val="983974064"/>
        <w:rPr>
          <w:rStyle w:val="w"/>
        </w:rPr>
      </w:pPr>
      <w:r>
        <w:rPr>
          <w:rStyle w:val="w"/>
        </w:rPr>
        <w:t xml:space="preserve">            </w:t>
      </w:r>
      <w:r>
        <w:rPr>
          <w:rStyle w:val="nl"/>
        </w:rPr>
        <w:t>"instId"</w:t>
      </w:r>
      <w:r>
        <w:rPr>
          <w:rStyle w:val="p"/>
        </w:rPr>
        <w:t>:</w:t>
      </w:r>
      <w:r>
        <w:rPr>
          <w:rStyle w:val="w"/>
        </w:rPr>
        <w:t xml:space="preserve"> </w:t>
      </w:r>
      <w:r>
        <w:rPr>
          <w:rStyle w:val="s2"/>
        </w:rPr>
        <w:t>"BTC-USDT"</w:t>
      </w:r>
      <w:r>
        <w:rPr>
          <w:rStyle w:val="p"/>
        </w:rPr>
        <w:t>,</w:t>
      </w:r>
    </w:p>
    <w:p w:rsidR="00000000" w:rsidRDefault="00000000">
      <w:pPr>
        <w:pStyle w:val="HTML0"/>
        <w:divId w:val="983974064"/>
        <w:rPr>
          <w:rStyle w:val="w"/>
        </w:rPr>
      </w:pPr>
      <w:r>
        <w:rPr>
          <w:rStyle w:val="w"/>
        </w:rPr>
        <w:t xml:space="preserve">            </w:t>
      </w:r>
      <w:r>
        <w:rPr>
          <w:rStyle w:val="nl"/>
        </w:rPr>
        <w:t>"instType"</w:t>
      </w:r>
      <w:r>
        <w:rPr>
          <w:rStyle w:val="p"/>
        </w:rPr>
        <w:t>:</w:t>
      </w:r>
      <w:r>
        <w:rPr>
          <w:rStyle w:val="w"/>
        </w:rPr>
        <w:t xml:space="preserve"> </w:t>
      </w:r>
      <w:r>
        <w:rPr>
          <w:rStyle w:val="s2"/>
        </w:rPr>
        <w:t>"MARGIN"</w:t>
      </w:r>
      <w:r>
        <w:rPr>
          <w:rStyle w:val="p"/>
        </w:rPr>
        <w:t>,</w:t>
      </w:r>
    </w:p>
    <w:p w:rsidR="00000000" w:rsidRDefault="00000000">
      <w:pPr>
        <w:pStyle w:val="HTML0"/>
        <w:divId w:val="983974064"/>
        <w:rPr>
          <w:rStyle w:val="w"/>
        </w:rPr>
      </w:pPr>
      <w:r>
        <w:rPr>
          <w:rStyle w:val="w"/>
        </w:rPr>
        <w:t xml:space="preserve">            </w:t>
      </w:r>
      <w:r>
        <w:rPr>
          <w:rStyle w:val="nl"/>
        </w:rPr>
        <w:t>"interest"</w:t>
      </w:r>
      <w:r>
        <w:rPr>
          <w:rStyle w:val="p"/>
        </w:rPr>
        <w:t>:</w:t>
      </w:r>
      <w:r>
        <w:rPr>
          <w:rStyle w:val="w"/>
        </w:rPr>
        <w:t xml:space="preserve"> </w:t>
      </w:r>
      <w:r>
        <w:rPr>
          <w:rStyle w:val="s2"/>
        </w:rPr>
        <w:t>"0"</w:t>
      </w:r>
      <w:r>
        <w:rPr>
          <w:rStyle w:val="p"/>
        </w:rPr>
        <w:t>,</w:t>
      </w:r>
    </w:p>
    <w:p w:rsidR="00000000" w:rsidRDefault="00000000">
      <w:pPr>
        <w:pStyle w:val="HTML0"/>
        <w:divId w:val="983974064"/>
        <w:rPr>
          <w:rStyle w:val="w"/>
        </w:rPr>
      </w:pPr>
      <w:r>
        <w:rPr>
          <w:rStyle w:val="w"/>
        </w:rPr>
        <w:t xml:space="preserve">            </w:t>
      </w:r>
      <w:r>
        <w:rPr>
          <w:rStyle w:val="nl"/>
        </w:rPr>
        <w:t>"last"</w:t>
      </w:r>
      <w:r>
        <w:rPr>
          <w:rStyle w:val="p"/>
        </w:rPr>
        <w:t>:</w:t>
      </w:r>
      <w:r>
        <w:rPr>
          <w:rStyle w:val="w"/>
        </w:rPr>
        <w:t xml:space="preserve"> </w:t>
      </w:r>
      <w:r>
        <w:rPr>
          <w:rStyle w:val="s2"/>
        </w:rPr>
        <w:t>"62892.9"</w:t>
      </w:r>
      <w:r>
        <w:rPr>
          <w:rStyle w:val="p"/>
        </w:rPr>
        <w:t>,</w:t>
      </w:r>
    </w:p>
    <w:p w:rsidR="00000000" w:rsidRDefault="00000000">
      <w:pPr>
        <w:pStyle w:val="HTML0"/>
        <w:divId w:val="983974064"/>
        <w:rPr>
          <w:rStyle w:val="w"/>
        </w:rPr>
      </w:pPr>
      <w:r>
        <w:rPr>
          <w:rStyle w:val="w"/>
        </w:rPr>
        <w:t xml:space="preserve">            </w:t>
      </w:r>
      <w:r>
        <w:rPr>
          <w:rStyle w:val="nl"/>
        </w:rPr>
        <w:t>"lever"</w:t>
      </w:r>
      <w:r>
        <w:rPr>
          <w:rStyle w:val="p"/>
        </w:rPr>
        <w:t>:</w:t>
      </w:r>
      <w:r>
        <w:rPr>
          <w:rStyle w:val="w"/>
        </w:rPr>
        <w:t xml:space="preserve"> </w:t>
      </w:r>
      <w:r>
        <w:rPr>
          <w:rStyle w:val="s2"/>
        </w:rPr>
        <w:t>"5"</w:t>
      </w:r>
      <w:r>
        <w:rPr>
          <w:rStyle w:val="p"/>
        </w:rPr>
        <w:t>,</w:t>
      </w:r>
    </w:p>
    <w:p w:rsidR="00000000" w:rsidRDefault="00000000">
      <w:pPr>
        <w:pStyle w:val="HTML0"/>
        <w:divId w:val="983974064"/>
        <w:rPr>
          <w:rStyle w:val="w"/>
        </w:rPr>
      </w:pPr>
      <w:r>
        <w:rPr>
          <w:rStyle w:val="w"/>
        </w:rPr>
        <w:t xml:space="preserve">            </w:t>
      </w:r>
      <w:r>
        <w:rPr>
          <w:rStyle w:val="nl"/>
        </w:rPr>
        <w:t>"liab"</w:t>
      </w:r>
      <w:r>
        <w:rPr>
          <w:rStyle w:val="p"/>
        </w:rPr>
        <w:t>:</w:t>
      </w:r>
      <w:r>
        <w:rPr>
          <w:rStyle w:val="w"/>
        </w:rPr>
        <w:t xml:space="preserve"> </w:t>
      </w:r>
      <w:r>
        <w:rPr>
          <w:rStyle w:val="s2"/>
        </w:rPr>
        <w:t>"-99.9998177776581948"</w:t>
      </w:r>
      <w:r>
        <w:rPr>
          <w:rStyle w:val="p"/>
        </w:rPr>
        <w:t>,</w:t>
      </w:r>
    </w:p>
    <w:p w:rsidR="00000000" w:rsidRDefault="00000000">
      <w:pPr>
        <w:pStyle w:val="HTML0"/>
        <w:divId w:val="983974064"/>
        <w:rPr>
          <w:rStyle w:val="w"/>
        </w:rPr>
      </w:pPr>
      <w:r>
        <w:rPr>
          <w:rStyle w:val="w"/>
        </w:rPr>
        <w:t xml:space="preserve">            </w:t>
      </w:r>
      <w:r>
        <w:rPr>
          <w:rStyle w:val="nl"/>
        </w:rPr>
        <w:t>"liabCcy"</w:t>
      </w:r>
      <w:r>
        <w:rPr>
          <w:rStyle w:val="p"/>
        </w:rPr>
        <w:t>:</w:t>
      </w:r>
      <w:r>
        <w:rPr>
          <w:rStyle w:val="w"/>
        </w:rPr>
        <w:t xml:space="preserve"> </w:t>
      </w:r>
      <w:r>
        <w:rPr>
          <w:rStyle w:val="s2"/>
        </w:rPr>
        <w:t>"USDT"</w:t>
      </w:r>
      <w:r>
        <w:rPr>
          <w:rStyle w:val="p"/>
        </w:rPr>
        <w:t>,</w:t>
      </w:r>
    </w:p>
    <w:p w:rsidR="00000000" w:rsidRDefault="00000000">
      <w:pPr>
        <w:pStyle w:val="HTML0"/>
        <w:divId w:val="983974064"/>
        <w:rPr>
          <w:rStyle w:val="w"/>
        </w:rPr>
      </w:pPr>
      <w:r>
        <w:rPr>
          <w:rStyle w:val="w"/>
        </w:rPr>
        <w:t xml:space="preserve">            </w:t>
      </w:r>
      <w:r>
        <w:rPr>
          <w:rStyle w:val="nl"/>
        </w:rPr>
        <w:t>"liqPenalty"</w:t>
      </w:r>
      <w:r>
        <w:rPr>
          <w:rStyle w:val="p"/>
        </w:rPr>
        <w:t>:</w:t>
      </w:r>
      <w:r>
        <w:rPr>
          <w:rStyle w:val="w"/>
        </w:rPr>
        <w:t xml:space="preserve"> </w:t>
      </w:r>
      <w:r>
        <w:rPr>
          <w:rStyle w:val="s2"/>
        </w:rPr>
        <w:t>""</w:t>
      </w:r>
      <w:r>
        <w:rPr>
          <w:rStyle w:val="p"/>
        </w:rPr>
        <w:t>,</w:t>
      </w:r>
    </w:p>
    <w:p w:rsidR="00000000" w:rsidRDefault="00000000">
      <w:pPr>
        <w:pStyle w:val="HTML0"/>
        <w:divId w:val="983974064"/>
        <w:rPr>
          <w:rStyle w:val="w"/>
        </w:rPr>
      </w:pPr>
      <w:r>
        <w:rPr>
          <w:rStyle w:val="w"/>
        </w:rPr>
        <w:t xml:space="preserve">            </w:t>
      </w:r>
      <w:r>
        <w:rPr>
          <w:rStyle w:val="nl"/>
        </w:rPr>
        <w:t>"liqPx"</w:t>
      </w:r>
      <w:r>
        <w:rPr>
          <w:rStyle w:val="p"/>
        </w:rPr>
        <w:t>:</w:t>
      </w:r>
      <w:r>
        <w:rPr>
          <w:rStyle w:val="w"/>
        </w:rPr>
        <w:t xml:space="preserve"> </w:t>
      </w:r>
      <w:r>
        <w:rPr>
          <w:rStyle w:val="s2"/>
        </w:rPr>
        <w:t>"53615.448336593756"</w:t>
      </w:r>
      <w:r>
        <w:rPr>
          <w:rStyle w:val="p"/>
        </w:rPr>
        <w:t>,</w:t>
      </w:r>
    </w:p>
    <w:p w:rsidR="00000000" w:rsidRDefault="00000000">
      <w:pPr>
        <w:pStyle w:val="HTML0"/>
        <w:divId w:val="983974064"/>
        <w:rPr>
          <w:rStyle w:val="w"/>
        </w:rPr>
      </w:pPr>
      <w:r>
        <w:rPr>
          <w:rStyle w:val="w"/>
        </w:rPr>
        <w:t xml:space="preserve">            </w:t>
      </w:r>
      <w:r>
        <w:rPr>
          <w:rStyle w:val="nl"/>
        </w:rPr>
        <w:t>"margin"</w:t>
      </w:r>
      <w:r>
        <w:rPr>
          <w:rStyle w:val="p"/>
        </w:rPr>
        <w:t>:</w:t>
      </w:r>
      <w:r>
        <w:rPr>
          <w:rStyle w:val="w"/>
        </w:rPr>
        <w:t xml:space="preserve"> </w:t>
      </w:r>
      <w:r>
        <w:rPr>
          <w:rStyle w:val="s2"/>
        </w:rPr>
        <w:t>"0.000317654"</w:t>
      </w:r>
      <w:r>
        <w:rPr>
          <w:rStyle w:val="p"/>
        </w:rPr>
        <w:t>,</w:t>
      </w:r>
    </w:p>
    <w:p w:rsidR="00000000" w:rsidRDefault="00000000">
      <w:pPr>
        <w:pStyle w:val="HTML0"/>
        <w:divId w:val="983974064"/>
        <w:rPr>
          <w:rStyle w:val="w"/>
        </w:rPr>
      </w:pPr>
      <w:r>
        <w:rPr>
          <w:rStyle w:val="w"/>
        </w:rPr>
        <w:t xml:space="preserve">            </w:t>
      </w:r>
      <w:r>
        <w:rPr>
          <w:rStyle w:val="nl"/>
        </w:rPr>
        <w:t>"markPx"</w:t>
      </w:r>
      <w:r>
        <w:rPr>
          <w:rStyle w:val="p"/>
        </w:rPr>
        <w:t>:</w:t>
      </w:r>
      <w:r>
        <w:rPr>
          <w:rStyle w:val="w"/>
        </w:rPr>
        <w:t xml:space="preserve"> </w:t>
      </w:r>
      <w:r>
        <w:rPr>
          <w:rStyle w:val="s2"/>
        </w:rPr>
        <w:t>"62891.9"</w:t>
      </w:r>
      <w:r>
        <w:rPr>
          <w:rStyle w:val="p"/>
        </w:rPr>
        <w:t>,</w:t>
      </w:r>
    </w:p>
    <w:p w:rsidR="00000000" w:rsidRDefault="00000000">
      <w:pPr>
        <w:pStyle w:val="HTML0"/>
        <w:divId w:val="983974064"/>
        <w:rPr>
          <w:rStyle w:val="w"/>
        </w:rPr>
      </w:pPr>
      <w:r>
        <w:rPr>
          <w:rStyle w:val="w"/>
        </w:rPr>
        <w:t xml:space="preserve">            </w:t>
      </w:r>
      <w:r>
        <w:rPr>
          <w:rStyle w:val="nl"/>
        </w:rPr>
        <w:t>"maxSpotInUseAmt"</w:t>
      </w:r>
      <w:r>
        <w:rPr>
          <w:rStyle w:val="p"/>
        </w:rPr>
        <w:t>:</w:t>
      </w:r>
      <w:r>
        <w:rPr>
          <w:rStyle w:val="w"/>
        </w:rPr>
        <w:t xml:space="preserve"> </w:t>
      </w:r>
      <w:r>
        <w:rPr>
          <w:rStyle w:val="s2"/>
        </w:rPr>
        <w:t>""</w:t>
      </w:r>
      <w:r>
        <w:rPr>
          <w:rStyle w:val="p"/>
        </w:rPr>
        <w:t>,</w:t>
      </w:r>
    </w:p>
    <w:p w:rsidR="00000000" w:rsidRDefault="00000000">
      <w:pPr>
        <w:pStyle w:val="HTML0"/>
        <w:divId w:val="983974064"/>
        <w:rPr>
          <w:rStyle w:val="w"/>
        </w:rPr>
      </w:pPr>
      <w:r>
        <w:rPr>
          <w:rStyle w:val="w"/>
        </w:rPr>
        <w:t xml:space="preserve">            </w:t>
      </w:r>
      <w:r>
        <w:rPr>
          <w:rStyle w:val="nl"/>
        </w:rPr>
        <w:t>"mgnMode"</w:t>
      </w:r>
      <w:r>
        <w:rPr>
          <w:rStyle w:val="p"/>
        </w:rPr>
        <w:t>:</w:t>
      </w:r>
      <w:r>
        <w:rPr>
          <w:rStyle w:val="w"/>
        </w:rPr>
        <w:t xml:space="preserve"> </w:t>
      </w:r>
      <w:r>
        <w:rPr>
          <w:rStyle w:val="s2"/>
        </w:rPr>
        <w:t>"isolated"</w:t>
      </w:r>
      <w:r>
        <w:rPr>
          <w:rStyle w:val="p"/>
        </w:rPr>
        <w:t>,</w:t>
      </w:r>
    </w:p>
    <w:p w:rsidR="00000000" w:rsidRDefault="00000000">
      <w:pPr>
        <w:pStyle w:val="HTML0"/>
        <w:divId w:val="983974064"/>
        <w:rPr>
          <w:rStyle w:val="w"/>
        </w:rPr>
      </w:pPr>
      <w:r>
        <w:rPr>
          <w:rStyle w:val="w"/>
        </w:rPr>
        <w:t xml:space="preserve">            </w:t>
      </w:r>
      <w:r>
        <w:rPr>
          <w:rStyle w:val="nl"/>
        </w:rPr>
        <w:t>"mgnRatio"</w:t>
      </w:r>
      <w:r>
        <w:rPr>
          <w:rStyle w:val="p"/>
        </w:rPr>
        <w:t>:</w:t>
      </w:r>
      <w:r>
        <w:rPr>
          <w:rStyle w:val="w"/>
        </w:rPr>
        <w:t xml:space="preserve"> </w:t>
      </w:r>
      <w:r>
        <w:rPr>
          <w:rStyle w:val="s2"/>
        </w:rPr>
        <w:t>"9.404143929947395"</w:t>
      </w:r>
      <w:r>
        <w:rPr>
          <w:rStyle w:val="p"/>
        </w:rPr>
        <w:t>,</w:t>
      </w:r>
    </w:p>
    <w:p w:rsidR="00000000" w:rsidRDefault="00000000">
      <w:pPr>
        <w:pStyle w:val="HTML0"/>
        <w:divId w:val="983974064"/>
        <w:rPr>
          <w:rStyle w:val="w"/>
        </w:rPr>
      </w:pPr>
      <w:r>
        <w:rPr>
          <w:rStyle w:val="w"/>
        </w:rPr>
        <w:t xml:space="preserve">            </w:t>
      </w:r>
      <w:r>
        <w:rPr>
          <w:rStyle w:val="nl"/>
        </w:rPr>
        <w:t>"mmr"</w:t>
      </w:r>
      <w:r>
        <w:rPr>
          <w:rStyle w:val="p"/>
        </w:rPr>
        <w:t>:</w:t>
      </w:r>
      <w:r>
        <w:rPr>
          <w:rStyle w:val="w"/>
        </w:rPr>
        <w:t xml:space="preserve"> </w:t>
      </w:r>
      <w:r>
        <w:rPr>
          <w:rStyle w:val="s2"/>
        </w:rPr>
        <w:t>"0.0000318005395854"</w:t>
      </w:r>
      <w:r>
        <w:rPr>
          <w:rStyle w:val="p"/>
        </w:rPr>
        <w:t>,</w:t>
      </w:r>
    </w:p>
    <w:p w:rsidR="00000000" w:rsidRDefault="00000000">
      <w:pPr>
        <w:pStyle w:val="HTML0"/>
        <w:divId w:val="983974064"/>
        <w:rPr>
          <w:rStyle w:val="w"/>
        </w:rPr>
      </w:pPr>
      <w:r>
        <w:rPr>
          <w:rStyle w:val="w"/>
        </w:rPr>
        <w:t xml:space="preserve">            </w:t>
      </w:r>
      <w:r>
        <w:rPr>
          <w:rStyle w:val="nl"/>
        </w:rPr>
        <w:t>"notionalUsd"</w:t>
      </w:r>
      <w:r>
        <w:rPr>
          <w:rStyle w:val="p"/>
        </w:rPr>
        <w:t>:</w:t>
      </w:r>
      <w:r>
        <w:rPr>
          <w:rStyle w:val="w"/>
        </w:rPr>
        <w:t xml:space="preserve"> </w:t>
      </w:r>
      <w:r>
        <w:rPr>
          <w:rStyle w:val="s2"/>
        </w:rPr>
        <w:t>"119.756628017499"</w:t>
      </w:r>
      <w:r>
        <w:rPr>
          <w:rStyle w:val="p"/>
        </w:rPr>
        <w:t>,</w:t>
      </w:r>
    </w:p>
    <w:p w:rsidR="00000000" w:rsidRDefault="00000000">
      <w:pPr>
        <w:pStyle w:val="HTML0"/>
        <w:divId w:val="983974064"/>
        <w:rPr>
          <w:rStyle w:val="w"/>
        </w:rPr>
      </w:pPr>
      <w:r>
        <w:rPr>
          <w:rStyle w:val="w"/>
        </w:rPr>
        <w:t xml:space="preserve">            </w:t>
      </w:r>
      <w:r>
        <w:rPr>
          <w:rStyle w:val="nl"/>
        </w:rPr>
        <w:t>"optVal"</w:t>
      </w:r>
      <w:r>
        <w:rPr>
          <w:rStyle w:val="p"/>
        </w:rPr>
        <w:t>:</w:t>
      </w:r>
      <w:r>
        <w:rPr>
          <w:rStyle w:val="w"/>
        </w:rPr>
        <w:t xml:space="preserve"> </w:t>
      </w:r>
      <w:r>
        <w:rPr>
          <w:rStyle w:val="s2"/>
        </w:rPr>
        <w:t>""</w:t>
      </w:r>
      <w:r>
        <w:rPr>
          <w:rStyle w:val="p"/>
        </w:rPr>
        <w:t>,</w:t>
      </w:r>
    </w:p>
    <w:p w:rsidR="00000000" w:rsidRDefault="00000000">
      <w:pPr>
        <w:pStyle w:val="HTML0"/>
        <w:divId w:val="983974064"/>
        <w:rPr>
          <w:rStyle w:val="w"/>
        </w:rPr>
      </w:pPr>
      <w:r>
        <w:rPr>
          <w:rStyle w:val="w"/>
        </w:rPr>
        <w:t xml:space="preserve">            </w:t>
      </w:r>
      <w:r>
        <w:rPr>
          <w:rStyle w:val="nl"/>
        </w:rPr>
        <w:t>"pendingCloseOrdLiabVal"</w:t>
      </w:r>
      <w:r>
        <w:rPr>
          <w:rStyle w:val="p"/>
        </w:rPr>
        <w:t>:</w:t>
      </w:r>
      <w:r>
        <w:rPr>
          <w:rStyle w:val="w"/>
        </w:rPr>
        <w:t xml:space="preserve"> </w:t>
      </w:r>
      <w:r>
        <w:rPr>
          <w:rStyle w:val="s2"/>
        </w:rPr>
        <w:t>"0"</w:t>
      </w:r>
      <w:r>
        <w:rPr>
          <w:rStyle w:val="p"/>
        </w:rPr>
        <w:t>,</w:t>
      </w:r>
    </w:p>
    <w:p w:rsidR="00000000" w:rsidRDefault="00000000">
      <w:pPr>
        <w:pStyle w:val="HTML0"/>
        <w:divId w:val="983974064"/>
        <w:rPr>
          <w:rStyle w:val="w"/>
        </w:rPr>
      </w:pPr>
      <w:r>
        <w:rPr>
          <w:rStyle w:val="w"/>
        </w:rPr>
        <w:t xml:space="preserve">            </w:t>
      </w:r>
      <w:r>
        <w:rPr>
          <w:rStyle w:val="nl"/>
        </w:rPr>
        <w:t>"pnl"</w:t>
      </w:r>
      <w:r>
        <w:rPr>
          <w:rStyle w:val="p"/>
        </w:rPr>
        <w:t>:</w:t>
      </w:r>
      <w:r>
        <w:rPr>
          <w:rStyle w:val="w"/>
        </w:rPr>
        <w:t xml:space="preserve"> </w:t>
      </w:r>
      <w:r>
        <w:rPr>
          <w:rStyle w:val="s2"/>
        </w:rPr>
        <w:t>""</w:t>
      </w:r>
      <w:r>
        <w:rPr>
          <w:rStyle w:val="p"/>
        </w:rPr>
        <w:t>,</w:t>
      </w:r>
    </w:p>
    <w:p w:rsidR="00000000" w:rsidRDefault="00000000">
      <w:pPr>
        <w:pStyle w:val="HTML0"/>
        <w:divId w:val="983974064"/>
        <w:rPr>
          <w:rStyle w:val="w"/>
        </w:rPr>
      </w:pPr>
      <w:r>
        <w:rPr>
          <w:rStyle w:val="w"/>
        </w:rPr>
        <w:t xml:space="preserve">            </w:t>
      </w:r>
      <w:r>
        <w:rPr>
          <w:rStyle w:val="nl"/>
        </w:rPr>
        <w:t>"pos"</w:t>
      </w:r>
      <w:r>
        <w:rPr>
          <w:rStyle w:val="p"/>
        </w:rPr>
        <w:t>:</w:t>
      </w:r>
      <w:r>
        <w:rPr>
          <w:rStyle w:val="w"/>
        </w:rPr>
        <w:t xml:space="preserve"> </w:t>
      </w:r>
      <w:r>
        <w:rPr>
          <w:rStyle w:val="s2"/>
        </w:rPr>
        <w:t>"0.00190433573"</w:t>
      </w:r>
      <w:r>
        <w:rPr>
          <w:rStyle w:val="p"/>
        </w:rPr>
        <w:t>,</w:t>
      </w:r>
    </w:p>
    <w:p w:rsidR="00000000" w:rsidRDefault="00000000">
      <w:pPr>
        <w:pStyle w:val="HTML0"/>
        <w:divId w:val="983974064"/>
        <w:rPr>
          <w:rStyle w:val="w"/>
        </w:rPr>
      </w:pPr>
      <w:r>
        <w:rPr>
          <w:rStyle w:val="w"/>
        </w:rPr>
        <w:t xml:space="preserve">            </w:t>
      </w:r>
      <w:r>
        <w:rPr>
          <w:rStyle w:val="nl"/>
        </w:rPr>
        <w:t>"posCcy"</w:t>
      </w:r>
      <w:r>
        <w:rPr>
          <w:rStyle w:val="p"/>
        </w:rPr>
        <w:t>:</w:t>
      </w:r>
      <w:r>
        <w:rPr>
          <w:rStyle w:val="w"/>
        </w:rPr>
        <w:t xml:space="preserve"> </w:t>
      </w:r>
      <w:r>
        <w:rPr>
          <w:rStyle w:val="s2"/>
        </w:rPr>
        <w:t>"BTC"</w:t>
      </w:r>
      <w:r>
        <w:rPr>
          <w:rStyle w:val="p"/>
        </w:rPr>
        <w:t>,</w:t>
      </w:r>
    </w:p>
    <w:p w:rsidR="00000000" w:rsidRDefault="00000000">
      <w:pPr>
        <w:pStyle w:val="HTML0"/>
        <w:divId w:val="983974064"/>
        <w:rPr>
          <w:rStyle w:val="w"/>
        </w:rPr>
      </w:pPr>
      <w:r>
        <w:rPr>
          <w:rStyle w:val="w"/>
        </w:rPr>
        <w:t xml:space="preserve">            </w:t>
      </w:r>
      <w:r>
        <w:rPr>
          <w:rStyle w:val="nl"/>
        </w:rPr>
        <w:t>"posId"</w:t>
      </w:r>
      <w:r>
        <w:rPr>
          <w:rStyle w:val="p"/>
        </w:rPr>
        <w:t>:</w:t>
      </w:r>
      <w:r>
        <w:rPr>
          <w:rStyle w:val="w"/>
        </w:rPr>
        <w:t xml:space="preserve"> </w:t>
      </w:r>
      <w:r>
        <w:rPr>
          <w:rStyle w:val="s2"/>
        </w:rPr>
        <w:t>"1752810569801498626"</w:t>
      </w:r>
      <w:r>
        <w:rPr>
          <w:rStyle w:val="p"/>
        </w:rPr>
        <w:t>,</w:t>
      </w:r>
    </w:p>
    <w:p w:rsidR="00000000" w:rsidRDefault="00000000">
      <w:pPr>
        <w:pStyle w:val="HTML0"/>
        <w:divId w:val="983974064"/>
        <w:rPr>
          <w:rStyle w:val="w"/>
        </w:rPr>
      </w:pPr>
      <w:r>
        <w:rPr>
          <w:rStyle w:val="w"/>
        </w:rPr>
        <w:t xml:space="preserve">            </w:t>
      </w:r>
      <w:r>
        <w:rPr>
          <w:rStyle w:val="nl"/>
        </w:rPr>
        <w:t>"posSide"</w:t>
      </w:r>
      <w:r>
        <w:rPr>
          <w:rStyle w:val="p"/>
        </w:rPr>
        <w:t>:</w:t>
      </w:r>
      <w:r>
        <w:rPr>
          <w:rStyle w:val="w"/>
        </w:rPr>
        <w:t xml:space="preserve"> </w:t>
      </w:r>
      <w:r>
        <w:rPr>
          <w:rStyle w:val="s2"/>
        </w:rPr>
        <w:t>"net"</w:t>
      </w:r>
      <w:r>
        <w:rPr>
          <w:rStyle w:val="p"/>
        </w:rPr>
        <w:t>,</w:t>
      </w:r>
    </w:p>
    <w:p w:rsidR="00000000" w:rsidRDefault="00000000">
      <w:pPr>
        <w:pStyle w:val="HTML0"/>
        <w:divId w:val="983974064"/>
        <w:rPr>
          <w:rStyle w:val="w"/>
        </w:rPr>
      </w:pPr>
      <w:r>
        <w:rPr>
          <w:rStyle w:val="w"/>
        </w:rPr>
        <w:t xml:space="preserve">            </w:t>
      </w:r>
      <w:r>
        <w:rPr>
          <w:rStyle w:val="nl"/>
        </w:rPr>
        <w:t>"quoteBal"</w:t>
      </w:r>
      <w:r>
        <w:rPr>
          <w:rStyle w:val="p"/>
        </w:rPr>
        <w:t>:</w:t>
      </w:r>
      <w:r>
        <w:rPr>
          <w:rStyle w:val="w"/>
        </w:rPr>
        <w:t xml:space="preserve"> </w:t>
      </w:r>
      <w:r>
        <w:rPr>
          <w:rStyle w:val="s2"/>
        </w:rPr>
        <w:t>""</w:t>
      </w:r>
      <w:r>
        <w:rPr>
          <w:rStyle w:val="p"/>
        </w:rPr>
        <w:t>,</w:t>
      </w:r>
    </w:p>
    <w:p w:rsidR="00000000" w:rsidRDefault="00000000">
      <w:pPr>
        <w:pStyle w:val="HTML0"/>
        <w:divId w:val="983974064"/>
        <w:rPr>
          <w:rStyle w:val="w"/>
        </w:rPr>
      </w:pPr>
      <w:r>
        <w:rPr>
          <w:rStyle w:val="w"/>
        </w:rPr>
        <w:t xml:space="preserve">            </w:t>
      </w:r>
      <w:r>
        <w:rPr>
          <w:rStyle w:val="nl"/>
        </w:rPr>
        <w:t>"quoteBorrowed"</w:t>
      </w:r>
      <w:r>
        <w:rPr>
          <w:rStyle w:val="p"/>
        </w:rPr>
        <w:t>:</w:t>
      </w:r>
      <w:r>
        <w:rPr>
          <w:rStyle w:val="w"/>
        </w:rPr>
        <w:t xml:space="preserve"> </w:t>
      </w:r>
      <w:r>
        <w:rPr>
          <w:rStyle w:val="s2"/>
        </w:rPr>
        <w:t>""</w:t>
      </w:r>
      <w:r>
        <w:rPr>
          <w:rStyle w:val="p"/>
        </w:rPr>
        <w:t>,</w:t>
      </w:r>
    </w:p>
    <w:p w:rsidR="00000000" w:rsidRDefault="00000000">
      <w:pPr>
        <w:pStyle w:val="HTML0"/>
        <w:divId w:val="983974064"/>
        <w:rPr>
          <w:rStyle w:val="w"/>
        </w:rPr>
      </w:pPr>
      <w:r>
        <w:rPr>
          <w:rStyle w:val="w"/>
        </w:rPr>
        <w:t xml:space="preserve">            </w:t>
      </w:r>
      <w:r>
        <w:rPr>
          <w:rStyle w:val="nl"/>
        </w:rPr>
        <w:t>"quoteInterest"</w:t>
      </w:r>
      <w:r>
        <w:rPr>
          <w:rStyle w:val="p"/>
        </w:rPr>
        <w:t>:</w:t>
      </w:r>
      <w:r>
        <w:rPr>
          <w:rStyle w:val="w"/>
        </w:rPr>
        <w:t xml:space="preserve"> </w:t>
      </w:r>
      <w:r>
        <w:rPr>
          <w:rStyle w:val="s2"/>
        </w:rPr>
        <w:t>""</w:t>
      </w:r>
      <w:r>
        <w:rPr>
          <w:rStyle w:val="p"/>
        </w:rPr>
        <w:t>,</w:t>
      </w:r>
    </w:p>
    <w:p w:rsidR="00000000" w:rsidRDefault="00000000">
      <w:pPr>
        <w:pStyle w:val="HTML0"/>
        <w:divId w:val="983974064"/>
        <w:rPr>
          <w:rStyle w:val="w"/>
        </w:rPr>
      </w:pPr>
      <w:r>
        <w:rPr>
          <w:rStyle w:val="w"/>
        </w:rPr>
        <w:t xml:space="preserve">            </w:t>
      </w:r>
      <w:r>
        <w:rPr>
          <w:rStyle w:val="nl"/>
        </w:rPr>
        <w:t>"realizedPnl"</w:t>
      </w:r>
      <w:r>
        <w:rPr>
          <w:rStyle w:val="p"/>
        </w:rPr>
        <w:t>:</w:t>
      </w:r>
      <w:r>
        <w:rPr>
          <w:rStyle w:val="w"/>
        </w:rPr>
        <w:t xml:space="preserve"> </w:t>
      </w:r>
      <w:r>
        <w:rPr>
          <w:rStyle w:val="s2"/>
        </w:rPr>
        <w:t>""</w:t>
      </w:r>
      <w:r>
        <w:rPr>
          <w:rStyle w:val="p"/>
        </w:rPr>
        <w:t>,</w:t>
      </w:r>
    </w:p>
    <w:p w:rsidR="00000000" w:rsidRDefault="00000000">
      <w:pPr>
        <w:pStyle w:val="HTML0"/>
        <w:divId w:val="983974064"/>
        <w:rPr>
          <w:rStyle w:val="w"/>
        </w:rPr>
      </w:pPr>
      <w:r>
        <w:rPr>
          <w:rStyle w:val="w"/>
        </w:rPr>
        <w:t xml:space="preserve">            </w:t>
      </w:r>
      <w:r>
        <w:rPr>
          <w:rStyle w:val="nl"/>
        </w:rPr>
        <w:t>"spotInUseAmt"</w:t>
      </w:r>
      <w:r>
        <w:rPr>
          <w:rStyle w:val="p"/>
        </w:rPr>
        <w:t>:</w:t>
      </w:r>
      <w:r>
        <w:rPr>
          <w:rStyle w:val="w"/>
        </w:rPr>
        <w:t xml:space="preserve"> </w:t>
      </w:r>
      <w:r>
        <w:rPr>
          <w:rStyle w:val="s2"/>
        </w:rPr>
        <w:t>""</w:t>
      </w:r>
      <w:r>
        <w:rPr>
          <w:rStyle w:val="p"/>
        </w:rPr>
        <w:t>,</w:t>
      </w:r>
    </w:p>
    <w:p w:rsidR="00000000" w:rsidRDefault="00000000">
      <w:pPr>
        <w:pStyle w:val="HTML0"/>
        <w:divId w:val="983974064"/>
        <w:rPr>
          <w:rStyle w:val="w"/>
        </w:rPr>
      </w:pPr>
      <w:r>
        <w:rPr>
          <w:rStyle w:val="w"/>
        </w:rPr>
        <w:t xml:space="preserve">            </w:t>
      </w:r>
      <w:r>
        <w:rPr>
          <w:rStyle w:val="nl"/>
        </w:rPr>
        <w:t>"spotInUseCcy"</w:t>
      </w:r>
      <w:r>
        <w:rPr>
          <w:rStyle w:val="p"/>
        </w:rPr>
        <w:t>:</w:t>
      </w:r>
      <w:r>
        <w:rPr>
          <w:rStyle w:val="w"/>
        </w:rPr>
        <w:t xml:space="preserve"> </w:t>
      </w:r>
      <w:r>
        <w:rPr>
          <w:rStyle w:val="s2"/>
        </w:rPr>
        <w:t>""</w:t>
      </w:r>
      <w:r>
        <w:rPr>
          <w:rStyle w:val="p"/>
        </w:rPr>
        <w:t>,</w:t>
      </w:r>
    </w:p>
    <w:p w:rsidR="00000000" w:rsidRDefault="00000000">
      <w:pPr>
        <w:pStyle w:val="HTML0"/>
        <w:divId w:val="983974064"/>
        <w:rPr>
          <w:rStyle w:val="w"/>
        </w:rPr>
      </w:pPr>
      <w:r>
        <w:rPr>
          <w:rStyle w:val="w"/>
        </w:rPr>
        <w:t xml:space="preserve">            </w:t>
      </w:r>
      <w:r>
        <w:rPr>
          <w:rStyle w:val="nl"/>
        </w:rPr>
        <w:t>"thetaBS"</w:t>
      </w:r>
      <w:r>
        <w:rPr>
          <w:rStyle w:val="p"/>
        </w:rPr>
        <w:t>:</w:t>
      </w:r>
      <w:r>
        <w:rPr>
          <w:rStyle w:val="w"/>
        </w:rPr>
        <w:t xml:space="preserve"> </w:t>
      </w:r>
      <w:r>
        <w:rPr>
          <w:rStyle w:val="s2"/>
        </w:rPr>
        <w:t>""</w:t>
      </w:r>
      <w:r>
        <w:rPr>
          <w:rStyle w:val="p"/>
        </w:rPr>
        <w:t>,</w:t>
      </w:r>
    </w:p>
    <w:p w:rsidR="00000000" w:rsidRDefault="00000000">
      <w:pPr>
        <w:pStyle w:val="HTML0"/>
        <w:divId w:val="983974064"/>
        <w:rPr>
          <w:rStyle w:val="w"/>
        </w:rPr>
      </w:pPr>
      <w:r>
        <w:rPr>
          <w:rStyle w:val="w"/>
        </w:rPr>
        <w:t xml:space="preserve">            </w:t>
      </w:r>
      <w:r>
        <w:rPr>
          <w:rStyle w:val="nl"/>
        </w:rPr>
        <w:t>"thetaPA"</w:t>
      </w:r>
      <w:r>
        <w:rPr>
          <w:rStyle w:val="p"/>
        </w:rPr>
        <w:t>:</w:t>
      </w:r>
      <w:r>
        <w:rPr>
          <w:rStyle w:val="w"/>
        </w:rPr>
        <w:t xml:space="preserve"> </w:t>
      </w:r>
      <w:r>
        <w:rPr>
          <w:rStyle w:val="s2"/>
        </w:rPr>
        <w:t>""</w:t>
      </w:r>
      <w:r>
        <w:rPr>
          <w:rStyle w:val="p"/>
        </w:rPr>
        <w:t>,</w:t>
      </w:r>
    </w:p>
    <w:p w:rsidR="00000000" w:rsidRDefault="00000000">
      <w:pPr>
        <w:pStyle w:val="HTML0"/>
        <w:divId w:val="983974064"/>
        <w:rPr>
          <w:rStyle w:val="w"/>
        </w:rPr>
      </w:pPr>
      <w:r>
        <w:rPr>
          <w:rStyle w:val="w"/>
        </w:rPr>
        <w:t xml:space="preserve">            </w:t>
      </w:r>
      <w:r>
        <w:rPr>
          <w:rStyle w:val="nl"/>
        </w:rPr>
        <w:t>"tradeId"</w:t>
      </w:r>
      <w:r>
        <w:rPr>
          <w:rStyle w:val="p"/>
        </w:rPr>
        <w:t>:</w:t>
      </w:r>
      <w:r>
        <w:rPr>
          <w:rStyle w:val="w"/>
        </w:rPr>
        <w:t xml:space="preserve"> </w:t>
      </w:r>
      <w:r>
        <w:rPr>
          <w:rStyle w:val="s2"/>
        </w:rPr>
        <w:t>"785524470"</w:t>
      </w:r>
      <w:r>
        <w:rPr>
          <w:rStyle w:val="p"/>
        </w:rPr>
        <w:t>,</w:t>
      </w:r>
    </w:p>
    <w:p w:rsidR="00000000" w:rsidRDefault="00000000">
      <w:pPr>
        <w:pStyle w:val="HTML0"/>
        <w:divId w:val="983974064"/>
        <w:rPr>
          <w:rStyle w:val="w"/>
        </w:rPr>
      </w:pPr>
      <w:r>
        <w:rPr>
          <w:rStyle w:val="w"/>
        </w:rPr>
        <w:t xml:space="preserve">            </w:t>
      </w:r>
      <w:r>
        <w:rPr>
          <w:rStyle w:val="nl"/>
        </w:rPr>
        <w:t>"uTime"</w:t>
      </w:r>
      <w:r>
        <w:rPr>
          <w:rStyle w:val="p"/>
        </w:rPr>
        <w:t>:</w:t>
      </w:r>
      <w:r>
        <w:rPr>
          <w:rStyle w:val="w"/>
        </w:rPr>
        <w:t xml:space="preserve"> </w:t>
      </w:r>
      <w:r>
        <w:rPr>
          <w:rStyle w:val="s2"/>
        </w:rPr>
        <w:t>"1724742632153"</w:t>
      </w:r>
      <w:r>
        <w:rPr>
          <w:rStyle w:val="p"/>
        </w:rPr>
        <w:t>,</w:t>
      </w:r>
    </w:p>
    <w:p w:rsidR="00000000" w:rsidRDefault="00000000">
      <w:pPr>
        <w:pStyle w:val="HTML0"/>
        <w:divId w:val="983974064"/>
        <w:rPr>
          <w:rStyle w:val="w"/>
        </w:rPr>
      </w:pPr>
      <w:r>
        <w:rPr>
          <w:rStyle w:val="w"/>
        </w:rPr>
        <w:t xml:space="preserve">            </w:t>
      </w:r>
      <w:r>
        <w:rPr>
          <w:rStyle w:val="nl"/>
        </w:rPr>
        <w:t>"upl"</w:t>
      </w:r>
      <w:r>
        <w:rPr>
          <w:rStyle w:val="p"/>
        </w:rPr>
        <w:t>:</w:t>
      </w:r>
      <w:r>
        <w:rPr>
          <w:rStyle w:val="w"/>
        </w:rPr>
        <w:t xml:space="preserve"> </w:t>
      </w:r>
      <w:r>
        <w:rPr>
          <w:rStyle w:val="s2"/>
        </w:rPr>
        <w:t>"-0.0000033452492717"</w:t>
      </w:r>
      <w:r>
        <w:rPr>
          <w:rStyle w:val="p"/>
        </w:rPr>
        <w:t>,</w:t>
      </w:r>
    </w:p>
    <w:p w:rsidR="00000000" w:rsidRDefault="00000000">
      <w:pPr>
        <w:pStyle w:val="HTML0"/>
        <w:divId w:val="983974064"/>
        <w:rPr>
          <w:rStyle w:val="w"/>
        </w:rPr>
      </w:pPr>
      <w:r>
        <w:rPr>
          <w:rStyle w:val="w"/>
        </w:rPr>
        <w:t xml:space="preserve">            </w:t>
      </w:r>
      <w:r>
        <w:rPr>
          <w:rStyle w:val="nl"/>
        </w:rPr>
        <w:t>"uplLastPx"</w:t>
      </w:r>
      <w:r>
        <w:rPr>
          <w:rStyle w:val="p"/>
        </w:rPr>
        <w:t>:</w:t>
      </w:r>
      <w:r>
        <w:rPr>
          <w:rStyle w:val="w"/>
        </w:rPr>
        <w:t xml:space="preserve"> </w:t>
      </w:r>
      <w:r>
        <w:rPr>
          <w:rStyle w:val="s2"/>
        </w:rPr>
        <w:t>"-0.0000033199677697"</w:t>
      </w:r>
      <w:r>
        <w:rPr>
          <w:rStyle w:val="p"/>
        </w:rPr>
        <w:t>,</w:t>
      </w:r>
    </w:p>
    <w:p w:rsidR="00000000" w:rsidRDefault="00000000">
      <w:pPr>
        <w:pStyle w:val="HTML0"/>
        <w:divId w:val="983974064"/>
        <w:rPr>
          <w:rStyle w:val="w"/>
        </w:rPr>
      </w:pPr>
      <w:r>
        <w:rPr>
          <w:rStyle w:val="w"/>
        </w:rPr>
        <w:t xml:space="preserve">            </w:t>
      </w:r>
      <w:r>
        <w:rPr>
          <w:rStyle w:val="nl"/>
        </w:rPr>
        <w:t>"uplRatio"</w:t>
      </w:r>
      <w:r>
        <w:rPr>
          <w:rStyle w:val="p"/>
        </w:rPr>
        <w:t>:</w:t>
      </w:r>
      <w:r>
        <w:rPr>
          <w:rStyle w:val="w"/>
        </w:rPr>
        <w:t xml:space="preserve"> </w:t>
      </w:r>
      <w:r>
        <w:rPr>
          <w:rStyle w:val="s2"/>
        </w:rPr>
        <w:t>"-0.0105311101755551"</w:t>
      </w:r>
      <w:r>
        <w:rPr>
          <w:rStyle w:val="p"/>
        </w:rPr>
        <w:t>,</w:t>
      </w:r>
    </w:p>
    <w:p w:rsidR="00000000" w:rsidRDefault="00000000">
      <w:pPr>
        <w:pStyle w:val="HTML0"/>
        <w:divId w:val="983974064"/>
        <w:rPr>
          <w:rStyle w:val="w"/>
        </w:rPr>
      </w:pPr>
      <w:r>
        <w:rPr>
          <w:rStyle w:val="w"/>
        </w:rPr>
        <w:t xml:space="preserve">            </w:t>
      </w:r>
      <w:r>
        <w:rPr>
          <w:rStyle w:val="nl"/>
        </w:rPr>
        <w:t>"uplRatioLastPx"</w:t>
      </w:r>
      <w:r>
        <w:rPr>
          <w:rStyle w:val="p"/>
        </w:rPr>
        <w:t>:</w:t>
      </w:r>
      <w:r>
        <w:rPr>
          <w:rStyle w:val="w"/>
        </w:rPr>
        <w:t xml:space="preserve"> </w:t>
      </w:r>
      <w:r>
        <w:rPr>
          <w:rStyle w:val="s2"/>
        </w:rPr>
        <w:t>"-0.0104515220008934"</w:t>
      </w:r>
      <w:r>
        <w:rPr>
          <w:rStyle w:val="p"/>
        </w:rPr>
        <w:t>,</w:t>
      </w:r>
    </w:p>
    <w:p w:rsidR="00000000" w:rsidRDefault="00000000">
      <w:pPr>
        <w:pStyle w:val="HTML0"/>
        <w:divId w:val="983974064"/>
        <w:rPr>
          <w:rStyle w:val="w"/>
        </w:rPr>
      </w:pPr>
      <w:r>
        <w:rPr>
          <w:rStyle w:val="w"/>
        </w:rPr>
        <w:t xml:space="preserve">            </w:t>
      </w:r>
      <w:r>
        <w:rPr>
          <w:rStyle w:val="nl"/>
        </w:rPr>
        <w:t>"usdPx"</w:t>
      </w:r>
      <w:r>
        <w:rPr>
          <w:rStyle w:val="p"/>
        </w:rPr>
        <w:t>:</w:t>
      </w:r>
      <w:r>
        <w:rPr>
          <w:rStyle w:val="w"/>
        </w:rPr>
        <w:t xml:space="preserve"> </w:t>
      </w:r>
      <w:r>
        <w:rPr>
          <w:rStyle w:val="s2"/>
        </w:rPr>
        <w:t>""</w:t>
      </w:r>
      <w:r>
        <w:rPr>
          <w:rStyle w:val="p"/>
        </w:rPr>
        <w:t>,</w:t>
      </w:r>
    </w:p>
    <w:p w:rsidR="00000000" w:rsidRDefault="00000000">
      <w:pPr>
        <w:pStyle w:val="HTML0"/>
        <w:divId w:val="983974064"/>
        <w:rPr>
          <w:rStyle w:val="w"/>
        </w:rPr>
      </w:pPr>
      <w:r>
        <w:rPr>
          <w:rStyle w:val="w"/>
        </w:rPr>
        <w:t xml:space="preserve">            </w:t>
      </w:r>
      <w:r>
        <w:rPr>
          <w:rStyle w:val="nl"/>
        </w:rPr>
        <w:t>"vegaBS"</w:t>
      </w:r>
      <w:r>
        <w:rPr>
          <w:rStyle w:val="p"/>
        </w:rPr>
        <w:t>:</w:t>
      </w:r>
      <w:r>
        <w:rPr>
          <w:rStyle w:val="w"/>
        </w:rPr>
        <w:t xml:space="preserve"> </w:t>
      </w:r>
      <w:r>
        <w:rPr>
          <w:rStyle w:val="s2"/>
        </w:rPr>
        <w:t>""</w:t>
      </w:r>
      <w:r>
        <w:rPr>
          <w:rStyle w:val="p"/>
        </w:rPr>
        <w:t>,</w:t>
      </w:r>
    </w:p>
    <w:p w:rsidR="00000000" w:rsidRDefault="00000000">
      <w:pPr>
        <w:pStyle w:val="HTML0"/>
        <w:divId w:val="983974064"/>
        <w:rPr>
          <w:rStyle w:val="w"/>
        </w:rPr>
      </w:pPr>
      <w:r>
        <w:rPr>
          <w:rStyle w:val="w"/>
        </w:rPr>
        <w:t xml:space="preserve">            </w:t>
      </w:r>
      <w:r>
        <w:rPr>
          <w:rStyle w:val="nl"/>
        </w:rPr>
        <w:t>"vegaPA"</w:t>
      </w:r>
      <w:r>
        <w:rPr>
          <w:rStyle w:val="p"/>
        </w:rPr>
        <w:t>:</w:t>
      </w:r>
      <w:r>
        <w:rPr>
          <w:rStyle w:val="w"/>
        </w:rPr>
        <w:t xml:space="preserve"> </w:t>
      </w:r>
      <w:r>
        <w:rPr>
          <w:rStyle w:val="s2"/>
        </w:rPr>
        <w:t>""</w:t>
      </w:r>
    </w:p>
    <w:p w:rsidR="00000000" w:rsidRDefault="00000000">
      <w:pPr>
        <w:pStyle w:val="HTML0"/>
        <w:divId w:val="983974064"/>
        <w:rPr>
          <w:rStyle w:val="w"/>
        </w:rPr>
      </w:pPr>
      <w:r>
        <w:rPr>
          <w:rStyle w:val="w"/>
        </w:rPr>
        <w:lastRenderedPageBreak/>
        <w:t xml:space="preserve">        </w:t>
      </w:r>
      <w:r>
        <w:rPr>
          <w:rStyle w:val="p"/>
        </w:rPr>
        <w:t>}</w:t>
      </w:r>
    </w:p>
    <w:p w:rsidR="00000000" w:rsidRDefault="00000000">
      <w:pPr>
        <w:pStyle w:val="HTML0"/>
        <w:divId w:val="983974064"/>
        <w:rPr>
          <w:rStyle w:val="w"/>
        </w:rPr>
      </w:pPr>
      <w:r>
        <w:rPr>
          <w:rStyle w:val="w"/>
        </w:rPr>
        <w:t xml:space="preserve">    </w:t>
      </w:r>
      <w:r>
        <w:rPr>
          <w:rStyle w:val="p"/>
        </w:rPr>
        <w:t>],</w:t>
      </w:r>
    </w:p>
    <w:p w:rsidR="00000000" w:rsidRDefault="00000000">
      <w:pPr>
        <w:pStyle w:val="HTML0"/>
        <w:divId w:val="983974064"/>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983974064"/>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5"/>
        <w:gridCol w:w="780"/>
        <w:gridCol w:w="499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mgnMode</w:t>
            </w:r>
          </w:p>
        </w:tc>
        <w:tc>
          <w:tcPr>
            <w:tcW w:w="0" w:type="auto"/>
            <w:vAlign w:val="center"/>
            <w:hideMark/>
          </w:tcPr>
          <w:p w:rsidR="00000000" w:rsidRDefault="00000000">
            <w:r>
              <w:t>String</w:t>
            </w:r>
          </w:p>
        </w:tc>
        <w:tc>
          <w:tcPr>
            <w:tcW w:w="0" w:type="auto"/>
            <w:vAlign w:val="center"/>
            <w:hideMark/>
          </w:tcPr>
          <w:p w:rsidR="00000000" w:rsidRDefault="00000000">
            <w:r>
              <w:t>Margin mode</w:t>
            </w:r>
            <w:r>
              <w:br/>
            </w:r>
            <w:r>
              <w:rPr>
                <w:rStyle w:val="HTML"/>
              </w:rPr>
              <w:t>cross</w:t>
            </w:r>
            <w:r>
              <w:t xml:space="preserve"> </w:t>
            </w:r>
            <w:r>
              <w:br/>
            </w:r>
            <w:r>
              <w:rPr>
                <w:rStyle w:val="HTML"/>
              </w:rPr>
              <w:t>isolated</w:t>
            </w:r>
          </w:p>
        </w:tc>
      </w:tr>
      <w:tr w:rsidR="00000000">
        <w:trPr>
          <w:divId w:val="175387555"/>
          <w:tblCellSpacing w:w="15" w:type="dxa"/>
        </w:trPr>
        <w:tc>
          <w:tcPr>
            <w:tcW w:w="0" w:type="auto"/>
            <w:vAlign w:val="center"/>
            <w:hideMark/>
          </w:tcPr>
          <w:p w:rsidR="00000000" w:rsidRDefault="00000000">
            <w:r>
              <w:t>posId</w:t>
            </w:r>
          </w:p>
        </w:tc>
        <w:tc>
          <w:tcPr>
            <w:tcW w:w="0" w:type="auto"/>
            <w:vAlign w:val="center"/>
            <w:hideMark/>
          </w:tcPr>
          <w:p w:rsidR="00000000" w:rsidRDefault="00000000">
            <w:r>
              <w:t>String</w:t>
            </w:r>
          </w:p>
        </w:tc>
        <w:tc>
          <w:tcPr>
            <w:tcW w:w="0" w:type="auto"/>
            <w:vAlign w:val="center"/>
            <w:hideMark/>
          </w:tcPr>
          <w:p w:rsidR="00000000" w:rsidRDefault="00000000">
            <w:r>
              <w:t>Position ID</w:t>
            </w:r>
          </w:p>
        </w:tc>
      </w:tr>
      <w:tr w:rsidR="00000000">
        <w:trPr>
          <w:divId w:val="175387555"/>
          <w:tblCellSpacing w:w="15" w:type="dxa"/>
        </w:trPr>
        <w:tc>
          <w:tcPr>
            <w:tcW w:w="0" w:type="auto"/>
            <w:vAlign w:val="center"/>
            <w:hideMark/>
          </w:tcPr>
          <w:p w:rsidR="00000000" w:rsidRDefault="00000000">
            <w:r>
              <w:t>posSide</w:t>
            </w:r>
          </w:p>
        </w:tc>
        <w:tc>
          <w:tcPr>
            <w:tcW w:w="0" w:type="auto"/>
            <w:vAlign w:val="center"/>
            <w:hideMark/>
          </w:tcPr>
          <w:p w:rsidR="00000000" w:rsidRDefault="00000000">
            <w:r>
              <w:t>String</w:t>
            </w:r>
          </w:p>
        </w:tc>
        <w:tc>
          <w:tcPr>
            <w:tcW w:w="0" w:type="auto"/>
            <w:vAlign w:val="center"/>
            <w:hideMark/>
          </w:tcPr>
          <w:p w:rsidR="00000000" w:rsidRDefault="00000000">
            <w:r>
              <w:t>Position side</w:t>
            </w:r>
            <w:r>
              <w:br/>
            </w:r>
            <w:r>
              <w:rPr>
                <w:rStyle w:val="HTML"/>
              </w:rPr>
              <w:t>long</w:t>
            </w:r>
            <w:r>
              <w:t xml:space="preserve">, </w:t>
            </w:r>
            <w:r>
              <w:rPr>
                <w:rStyle w:val="HTML"/>
              </w:rPr>
              <w:t>pos</w:t>
            </w:r>
            <w:r>
              <w:t xml:space="preserve"> is positive </w:t>
            </w:r>
            <w:r>
              <w:br/>
            </w:r>
            <w:r>
              <w:rPr>
                <w:rStyle w:val="HTML"/>
              </w:rPr>
              <w:t>short</w:t>
            </w:r>
            <w:r>
              <w:t xml:space="preserve">, </w:t>
            </w:r>
            <w:r>
              <w:rPr>
                <w:rStyle w:val="HTML"/>
              </w:rPr>
              <w:t>pos</w:t>
            </w:r>
            <w:r>
              <w:t xml:space="preserve"> is positive </w:t>
            </w:r>
            <w:r>
              <w:br/>
            </w:r>
            <w:r>
              <w:rPr>
                <w:rStyle w:val="HTML"/>
              </w:rPr>
              <w:t>net</w:t>
            </w:r>
            <w:r>
              <w:t xml:space="preserve"> (</w:t>
            </w:r>
            <w:r>
              <w:rPr>
                <w:rStyle w:val="HTML"/>
              </w:rPr>
              <w:t>FUTURES</w:t>
            </w:r>
            <w:r>
              <w:t>/</w:t>
            </w:r>
            <w:r>
              <w:rPr>
                <w:rStyle w:val="HTML"/>
              </w:rPr>
              <w:t>SWAP</w:t>
            </w:r>
            <w:r>
              <w:t>/</w:t>
            </w:r>
            <w:r>
              <w:rPr>
                <w:rStyle w:val="HTML"/>
              </w:rPr>
              <w:t>OPTION</w:t>
            </w:r>
            <w:r>
              <w:t xml:space="preserve">: positive </w:t>
            </w:r>
            <w:r>
              <w:rPr>
                <w:rStyle w:val="HTML"/>
              </w:rPr>
              <w:t>pos</w:t>
            </w:r>
            <w:r>
              <w:t xml:space="preserve"> means long position and negative </w:t>
            </w:r>
            <w:r>
              <w:rPr>
                <w:rStyle w:val="HTML"/>
              </w:rPr>
              <w:t>pos</w:t>
            </w:r>
            <w:r>
              <w:t xml:space="preserve"> means short position. For </w:t>
            </w:r>
            <w:r>
              <w:rPr>
                <w:rStyle w:val="HTML"/>
              </w:rPr>
              <w:t>MARGIN</w:t>
            </w:r>
            <w:r>
              <w:t xml:space="preserve">, </w:t>
            </w:r>
            <w:r>
              <w:rPr>
                <w:rStyle w:val="HTML"/>
              </w:rPr>
              <w:t>pos</w:t>
            </w:r>
            <w:r>
              <w:t xml:space="preserve"> is always positive, </w:t>
            </w:r>
            <w:r>
              <w:rPr>
                <w:rStyle w:val="HTML"/>
              </w:rPr>
              <w:t>posCcy</w:t>
            </w:r>
            <w:r>
              <w:t xml:space="preserve"> being base currency means long position, </w:t>
            </w:r>
            <w:r>
              <w:rPr>
                <w:rStyle w:val="HTML"/>
              </w:rPr>
              <w:t>posCcy</w:t>
            </w:r>
            <w:r>
              <w:t xml:space="preserve"> being quote currency means short position.)</w:t>
            </w:r>
          </w:p>
        </w:tc>
      </w:tr>
      <w:tr w:rsidR="00000000">
        <w:trPr>
          <w:divId w:val="175387555"/>
          <w:tblCellSpacing w:w="15" w:type="dxa"/>
        </w:trPr>
        <w:tc>
          <w:tcPr>
            <w:tcW w:w="0" w:type="auto"/>
            <w:vAlign w:val="center"/>
            <w:hideMark/>
          </w:tcPr>
          <w:p w:rsidR="00000000" w:rsidRDefault="00000000">
            <w:r>
              <w:t>pos</w:t>
            </w:r>
          </w:p>
        </w:tc>
        <w:tc>
          <w:tcPr>
            <w:tcW w:w="0" w:type="auto"/>
            <w:vAlign w:val="center"/>
            <w:hideMark/>
          </w:tcPr>
          <w:p w:rsidR="00000000" w:rsidRDefault="00000000">
            <w:r>
              <w:t>String</w:t>
            </w:r>
          </w:p>
        </w:tc>
        <w:tc>
          <w:tcPr>
            <w:tcW w:w="0" w:type="auto"/>
            <w:vAlign w:val="center"/>
            <w:hideMark/>
          </w:tcPr>
          <w:p w:rsidR="00000000" w:rsidRDefault="00000000">
            <w:r>
              <w:t xml:space="preserve">Quantity of positions. In the isolated margin mode, when doing manual transfers, a position with pos of </w:t>
            </w:r>
            <w:r>
              <w:rPr>
                <w:rStyle w:val="HTML"/>
              </w:rPr>
              <w:t>0</w:t>
            </w:r>
            <w:r>
              <w:t xml:space="preserve"> will be generated after the </w:t>
            </w:r>
            <w:r>
              <w:rPr>
                <w:rStyle w:val="search-highlight"/>
              </w:rPr>
              <w:t>depos</w:t>
            </w:r>
            <w:r>
              <w:t>it is transferred</w:t>
            </w:r>
          </w:p>
        </w:tc>
      </w:tr>
      <w:tr w:rsidR="00000000">
        <w:trPr>
          <w:divId w:val="175387555"/>
          <w:tblCellSpacing w:w="15" w:type="dxa"/>
        </w:trPr>
        <w:tc>
          <w:tcPr>
            <w:tcW w:w="0" w:type="auto"/>
            <w:vAlign w:val="center"/>
            <w:hideMark/>
          </w:tcPr>
          <w:p w:rsidR="00000000" w:rsidRDefault="00000000">
            <w:r>
              <w:t>baseBal</w:t>
            </w:r>
          </w:p>
        </w:tc>
        <w:tc>
          <w:tcPr>
            <w:tcW w:w="0" w:type="auto"/>
            <w:vAlign w:val="center"/>
            <w:hideMark/>
          </w:tcPr>
          <w:p w:rsidR="00000000" w:rsidRDefault="00000000">
            <w:r>
              <w:t>String</w:t>
            </w:r>
          </w:p>
        </w:tc>
        <w:tc>
          <w:tcPr>
            <w:tcW w:w="0" w:type="auto"/>
            <w:vAlign w:val="center"/>
            <w:hideMark/>
          </w:tcPr>
          <w:p w:rsidR="00000000" w:rsidRDefault="00000000">
            <w:del w:id="0" w:author="Unknown">
              <w:r>
                <w:delText xml:space="preserve">Base currency balance, only applicable to </w:delText>
              </w:r>
              <w:r>
                <w:rPr>
                  <w:rStyle w:val="HTML"/>
                </w:rPr>
                <w:delText>MARGIN</w:delText>
              </w:r>
              <w:r>
                <w:delText>（Quick Margin Mode）</w:delText>
              </w:r>
            </w:del>
            <w:r>
              <w:t>(Deprecated)</w:t>
            </w:r>
          </w:p>
        </w:tc>
      </w:tr>
      <w:tr w:rsidR="00000000">
        <w:trPr>
          <w:divId w:val="175387555"/>
          <w:tblCellSpacing w:w="15" w:type="dxa"/>
        </w:trPr>
        <w:tc>
          <w:tcPr>
            <w:tcW w:w="0" w:type="auto"/>
            <w:vAlign w:val="center"/>
            <w:hideMark/>
          </w:tcPr>
          <w:p w:rsidR="00000000" w:rsidRDefault="00000000">
            <w:r>
              <w:t>quoteBal</w:t>
            </w:r>
          </w:p>
        </w:tc>
        <w:tc>
          <w:tcPr>
            <w:tcW w:w="0" w:type="auto"/>
            <w:vAlign w:val="center"/>
            <w:hideMark/>
          </w:tcPr>
          <w:p w:rsidR="00000000" w:rsidRDefault="00000000">
            <w:r>
              <w:t>String</w:t>
            </w:r>
          </w:p>
        </w:tc>
        <w:tc>
          <w:tcPr>
            <w:tcW w:w="0" w:type="auto"/>
            <w:vAlign w:val="center"/>
            <w:hideMark/>
          </w:tcPr>
          <w:p w:rsidR="00000000" w:rsidRDefault="00000000">
            <w:del w:id="1" w:author="Unknown">
              <w:r>
                <w:delText xml:space="preserve">Quote currency balance, only applicable to </w:delText>
              </w:r>
              <w:r>
                <w:rPr>
                  <w:rStyle w:val="HTML"/>
                </w:rPr>
                <w:delText>MARGIN</w:delText>
              </w:r>
              <w:r>
                <w:delText>（Quick Margin Mode）</w:delText>
              </w:r>
            </w:del>
            <w:r>
              <w:t>(Deprecated)</w:t>
            </w:r>
          </w:p>
        </w:tc>
      </w:tr>
      <w:tr w:rsidR="00000000">
        <w:trPr>
          <w:divId w:val="175387555"/>
          <w:tblCellSpacing w:w="15" w:type="dxa"/>
        </w:trPr>
        <w:tc>
          <w:tcPr>
            <w:tcW w:w="0" w:type="auto"/>
            <w:vAlign w:val="center"/>
            <w:hideMark/>
          </w:tcPr>
          <w:p w:rsidR="00000000" w:rsidRDefault="00000000">
            <w:r>
              <w:t>baseBorrowed</w:t>
            </w:r>
          </w:p>
        </w:tc>
        <w:tc>
          <w:tcPr>
            <w:tcW w:w="0" w:type="auto"/>
            <w:vAlign w:val="center"/>
            <w:hideMark/>
          </w:tcPr>
          <w:p w:rsidR="00000000" w:rsidRDefault="00000000">
            <w:r>
              <w:t>String</w:t>
            </w:r>
          </w:p>
        </w:tc>
        <w:tc>
          <w:tcPr>
            <w:tcW w:w="0" w:type="auto"/>
            <w:vAlign w:val="center"/>
            <w:hideMark/>
          </w:tcPr>
          <w:p w:rsidR="00000000" w:rsidRDefault="00000000">
            <w:del w:id="2" w:author="Unknown">
              <w:r>
                <w:delText>Base currency amount already borrowed, only applicable to MARGIN(Quick Margin Mode）</w:delText>
              </w:r>
            </w:del>
            <w:r>
              <w:t>(Deprecated)</w:t>
            </w:r>
          </w:p>
        </w:tc>
      </w:tr>
      <w:tr w:rsidR="00000000">
        <w:trPr>
          <w:divId w:val="175387555"/>
          <w:tblCellSpacing w:w="15" w:type="dxa"/>
        </w:trPr>
        <w:tc>
          <w:tcPr>
            <w:tcW w:w="0" w:type="auto"/>
            <w:vAlign w:val="center"/>
            <w:hideMark/>
          </w:tcPr>
          <w:p w:rsidR="00000000" w:rsidRDefault="00000000">
            <w:r>
              <w:t>baseInterest</w:t>
            </w:r>
          </w:p>
        </w:tc>
        <w:tc>
          <w:tcPr>
            <w:tcW w:w="0" w:type="auto"/>
            <w:vAlign w:val="center"/>
            <w:hideMark/>
          </w:tcPr>
          <w:p w:rsidR="00000000" w:rsidRDefault="00000000">
            <w:r>
              <w:t>String</w:t>
            </w:r>
          </w:p>
        </w:tc>
        <w:tc>
          <w:tcPr>
            <w:tcW w:w="0" w:type="auto"/>
            <w:vAlign w:val="center"/>
            <w:hideMark/>
          </w:tcPr>
          <w:p w:rsidR="00000000" w:rsidRDefault="00000000">
            <w:del w:id="3" w:author="Unknown">
              <w:r>
                <w:delText>Base Interest, undeducted interest that has been incurred, only applicable to MARGIN(Quick Margin Mode）</w:delText>
              </w:r>
            </w:del>
            <w:r>
              <w:t>(Deprecated)</w:t>
            </w:r>
          </w:p>
        </w:tc>
      </w:tr>
      <w:tr w:rsidR="00000000">
        <w:trPr>
          <w:divId w:val="175387555"/>
          <w:tblCellSpacing w:w="15" w:type="dxa"/>
        </w:trPr>
        <w:tc>
          <w:tcPr>
            <w:tcW w:w="0" w:type="auto"/>
            <w:vAlign w:val="center"/>
            <w:hideMark/>
          </w:tcPr>
          <w:p w:rsidR="00000000" w:rsidRDefault="00000000">
            <w:r>
              <w:t>quoteBorrowed</w:t>
            </w:r>
          </w:p>
        </w:tc>
        <w:tc>
          <w:tcPr>
            <w:tcW w:w="0" w:type="auto"/>
            <w:vAlign w:val="center"/>
            <w:hideMark/>
          </w:tcPr>
          <w:p w:rsidR="00000000" w:rsidRDefault="00000000">
            <w:r>
              <w:t>String</w:t>
            </w:r>
          </w:p>
        </w:tc>
        <w:tc>
          <w:tcPr>
            <w:tcW w:w="0" w:type="auto"/>
            <w:vAlign w:val="center"/>
            <w:hideMark/>
          </w:tcPr>
          <w:p w:rsidR="00000000" w:rsidRDefault="00000000">
            <w:del w:id="4" w:author="Unknown">
              <w:r>
                <w:delText>Quote currency amount already borrowed, only applicable to MARGIN(Quick Margin Mode）</w:delText>
              </w:r>
            </w:del>
            <w:r>
              <w:t>(Deprecated)</w:t>
            </w:r>
          </w:p>
        </w:tc>
      </w:tr>
      <w:tr w:rsidR="00000000">
        <w:trPr>
          <w:divId w:val="175387555"/>
          <w:tblCellSpacing w:w="15" w:type="dxa"/>
        </w:trPr>
        <w:tc>
          <w:tcPr>
            <w:tcW w:w="0" w:type="auto"/>
            <w:vAlign w:val="center"/>
            <w:hideMark/>
          </w:tcPr>
          <w:p w:rsidR="00000000" w:rsidRDefault="00000000">
            <w:r>
              <w:t>quoteInterest</w:t>
            </w:r>
          </w:p>
        </w:tc>
        <w:tc>
          <w:tcPr>
            <w:tcW w:w="0" w:type="auto"/>
            <w:vAlign w:val="center"/>
            <w:hideMark/>
          </w:tcPr>
          <w:p w:rsidR="00000000" w:rsidRDefault="00000000">
            <w:r>
              <w:t>String</w:t>
            </w:r>
          </w:p>
        </w:tc>
        <w:tc>
          <w:tcPr>
            <w:tcW w:w="0" w:type="auto"/>
            <w:vAlign w:val="center"/>
            <w:hideMark/>
          </w:tcPr>
          <w:p w:rsidR="00000000" w:rsidRDefault="00000000">
            <w:del w:id="5" w:author="Unknown">
              <w:r>
                <w:delText>Quote Interest, undeducted interest that has been incurred, only applicable to MARGIN(Quick Margin Mode）</w:delText>
              </w:r>
            </w:del>
            <w:r>
              <w:t>(Deprecated)</w:t>
            </w:r>
          </w:p>
        </w:tc>
      </w:tr>
      <w:tr w:rsidR="00000000">
        <w:trPr>
          <w:divId w:val="175387555"/>
          <w:tblCellSpacing w:w="15" w:type="dxa"/>
        </w:trPr>
        <w:tc>
          <w:tcPr>
            <w:tcW w:w="0" w:type="auto"/>
            <w:vAlign w:val="center"/>
            <w:hideMark/>
          </w:tcPr>
          <w:p w:rsidR="00000000" w:rsidRDefault="00000000">
            <w:r>
              <w:t>posCcy</w:t>
            </w:r>
          </w:p>
        </w:tc>
        <w:tc>
          <w:tcPr>
            <w:tcW w:w="0" w:type="auto"/>
            <w:vAlign w:val="center"/>
            <w:hideMark/>
          </w:tcPr>
          <w:p w:rsidR="00000000" w:rsidRDefault="00000000">
            <w:r>
              <w:t>String</w:t>
            </w:r>
          </w:p>
        </w:tc>
        <w:tc>
          <w:tcPr>
            <w:tcW w:w="0" w:type="auto"/>
            <w:vAlign w:val="center"/>
            <w:hideMark/>
          </w:tcPr>
          <w:p w:rsidR="00000000" w:rsidRDefault="00000000">
            <w:r>
              <w:t xml:space="preserve">Position currency, only applicable to </w:t>
            </w:r>
            <w:r>
              <w:rPr>
                <w:rStyle w:val="HTML"/>
              </w:rPr>
              <w:t>MARGIN</w:t>
            </w:r>
            <w:r>
              <w:t xml:space="preserve"> positions.</w:t>
            </w:r>
          </w:p>
        </w:tc>
      </w:tr>
      <w:tr w:rsidR="00000000">
        <w:trPr>
          <w:divId w:val="175387555"/>
          <w:tblCellSpacing w:w="15" w:type="dxa"/>
        </w:trPr>
        <w:tc>
          <w:tcPr>
            <w:tcW w:w="0" w:type="auto"/>
            <w:vAlign w:val="center"/>
            <w:hideMark/>
          </w:tcPr>
          <w:p w:rsidR="00000000" w:rsidRDefault="00000000">
            <w:r>
              <w:t>availPos</w:t>
            </w:r>
          </w:p>
        </w:tc>
        <w:tc>
          <w:tcPr>
            <w:tcW w:w="0" w:type="auto"/>
            <w:vAlign w:val="center"/>
            <w:hideMark/>
          </w:tcPr>
          <w:p w:rsidR="00000000" w:rsidRDefault="00000000">
            <w:r>
              <w:t>String</w:t>
            </w:r>
          </w:p>
        </w:tc>
        <w:tc>
          <w:tcPr>
            <w:tcW w:w="0" w:type="auto"/>
            <w:vAlign w:val="center"/>
            <w:hideMark/>
          </w:tcPr>
          <w:p w:rsidR="00000000" w:rsidRDefault="00000000">
            <w:r>
              <w:t xml:space="preserve">Position that can be closed </w:t>
            </w:r>
            <w:r>
              <w:br/>
              <w:t xml:space="preserve">Only applicable to </w:t>
            </w:r>
            <w:r>
              <w:rPr>
                <w:rStyle w:val="HTML"/>
              </w:rPr>
              <w:t>MARGIN</w:t>
            </w:r>
            <w:r>
              <w:t xml:space="preserve"> and </w:t>
            </w:r>
            <w:r>
              <w:rPr>
                <w:rStyle w:val="HTML"/>
              </w:rPr>
              <w:t>OPTION</w:t>
            </w:r>
            <w:r>
              <w:t xml:space="preserve">. </w:t>
            </w:r>
            <w:r>
              <w:br/>
              <w:t xml:space="preserve">For </w:t>
            </w:r>
            <w:r>
              <w:rPr>
                <w:rStyle w:val="HTML"/>
              </w:rPr>
              <w:t>Margin</w:t>
            </w:r>
            <w:r>
              <w:t xml:space="preserve"> position, the rest of sz will be </w:t>
            </w:r>
            <w:r>
              <w:rPr>
                <w:rStyle w:val="HTML"/>
              </w:rPr>
              <w:t>SPOT</w:t>
            </w:r>
            <w:r>
              <w:t xml:space="preserve"> trading after the liability is repaid while closing the position. Please get the available reduce-only amount from </w:t>
            </w:r>
            <w:r>
              <w:lastRenderedPageBreak/>
              <w:t xml:space="preserve">"Get maximum available tradable amount" if you want to reduce the amount of </w:t>
            </w:r>
            <w:r>
              <w:rPr>
                <w:rStyle w:val="HTML"/>
              </w:rPr>
              <w:t>SPOT</w:t>
            </w:r>
            <w:r>
              <w:t xml:space="preserve"> trading as much as possible.</w:t>
            </w:r>
          </w:p>
        </w:tc>
      </w:tr>
      <w:tr w:rsidR="00000000">
        <w:trPr>
          <w:divId w:val="175387555"/>
          <w:tblCellSpacing w:w="15" w:type="dxa"/>
        </w:trPr>
        <w:tc>
          <w:tcPr>
            <w:tcW w:w="0" w:type="auto"/>
            <w:vAlign w:val="center"/>
            <w:hideMark/>
          </w:tcPr>
          <w:p w:rsidR="00000000" w:rsidRDefault="00000000">
            <w:r>
              <w:lastRenderedPageBreak/>
              <w:t>avgPx</w:t>
            </w:r>
          </w:p>
        </w:tc>
        <w:tc>
          <w:tcPr>
            <w:tcW w:w="0" w:type="auto"/>
            <w:vAlign w:val="center"/>
            <w:hideMark/>
          </w:tcPr>
          <w:p w:rsidR="00000000" w:rsidRDefault="00000000">
            <w:r>
              <w:t>String</w:t>
            </w:r>
          </w:p>
        </w:tc>
        <w:tc>
          <w:tcPr>
            <w:tcW w:w="0" w:type="auto"/>
            <w:vAlign w:val="center"/>
            <w:hideMark/>
          </w:tcPr>
          <w:p w:rsidR="00000000" w:rsidRDefault="00000000">
            <w:r>
              <w:t>Average open price</w:t>
            </w:r>
          </w:p>
        </w:tc>
      </w:tr>
      <w:tr w:rsidR="00000000">
        <w:trPr>
          <w:divId w:val="175387555"/>
          <w:tblCellSpacing w:w="15" w:type="dxa"/>
        </w:trPr>
        <w:tc>
          <w:tcPr>
            <w:tcW w:w="0" w:type="auto"/>
            <w:vAlign w:val="center"/>
            <w:hideMark/>
          </w:tcPr>
          <w:p w:rsidR="00000000" w:rsidRDefault="00000000">
            <w:r>
              <w:t>markPx</w:t>
            </w:r>
          </w:p>
        </w:tc>
        <w:tc>
          <w:tcPr>
            <w:tcW w:w="0" w:type="auto"/>
            <w:vAlign w:val="center"/>
            <w:hideMark/>
          </w:tcPr>
          <w:p w:rsidR="00000000" w:rsidRDefault="00000000">
            <w:r>
              <w:t>String</w:t>
            </w:r>
          </w:p>
        </w:tc>
        <w:tc>
          <w:tcPr>
            <w:tcW w:w="0" w:type="auto"/>
            <w:vAlign w:val="center"/>
            <w:hideMark/>
          </w:tcPr>
          <w:p w:rsidR="00000000" w:rsidRDefault="00000000">
            <w:r>
              <w:t>Latest Mark price</w:t>
            </w:r>
          </w:p>
        </w:tc>
      </w:tr>
      <w:tr w:rsidR="00000000">
        <w:trPr>
          <w:divId w:val="175387555"/>
          <w:tblCellSpacing w:w="15" w:type="dxa"/>
        </w:trPr>
        <w:tc>
          <w:tcPr>
            <w:tcW w:w="0" w:type="auto"/>
            <w:vAlign w:val="center"/>
            <w:hideMark/>
          </w:tcPr>
          <w:p w:rsidR="00000000" w:rsidRDefault="00000000">
            <w:r>
              <w:t>upl</w:t>
            </w:r>
          </w:p>
        </w:tc>
        <w:tc>
          <w:tcPr>
            <w:tcW w:w="0" w:type="auto"/>
            <w:vAlign w:val="center"/>
            <w:hideMark/>
          </w:tcPr>
          <w:p w:rsidR="00000000" w:rsidRDefault="00000000">
            <w:r>
              <w:t>String</w:t>
            </w:r>
          </w:p>
        </w:tc>
        <w:tc>
          <w:tcPr>
            <w:tcW w:w="0" w:type="auto"/>
            <w:vAlign w:val="center"/>
            <w:hideMark/>
          </w:tcPr>
          <w:p w:rsidR="00000000" w:rsidRDefault="00000000">
            <w:r>
              <w:t>Unrealized profit and loss calculated by mark price.</w:t>
            </w:r>
          </w:p>
        </w:tc>
      </w:tr>
      <w:tr w:rsidR="00000000">
        <w:trPr>
          <w:divId w:val="175387555"/>
          <w:tblCellSpacing w:w="15" w:type="dxa"/>
        </w:trPr>
        <w:tc>
          <w:tcPr>
            <w:tcW w:w="0" w:type="auto"/>
            <w:vAlign w:val="center"/>
            <w:hideMark/>
          </w:tcPr>
          <w:p w:rsidR="00000000" w:rsidRDefault="00000000">
            <w:r>
              <w:t>uplRatio</w:t>
            </w:r>
          </w:p>
        </w:tc>
        <w:tc>
          <w:tcPr>
            <w:tcW w:w="0" w:type="auto"/>
            <w:vAlign w:val="center"/>
            <w:hideMark/>
          </w:tcPr>
          <w:p w:rsidR="00000000" w:rsidRDefault="00000000">
            <w:r>
              <w:t>String</w:t>
            </w:r>
          </w:p>
        </w:tc>
        <w:tc>
          <w:tcPr>
            <w:tcW w:w="0" w:type="auto"/>
            <w:vAlign w:val="center"/>
            <w:hideMark/>
          </w:tcPr>
          <w:p w:rsidR="00000000" w:rsidRDefault="00000000">
            <w:r>
              <w:t>Unrealized profit and loss ratio calculated by mark price.</w:t>
            </w:r>
          </w:p>
        </w:tc>
      </w:tr>
      <w:tr w:rsidR="00000000">
        <w:trPr>
          <w:divId w:val="175387555"/>
          <w:tblCellSpacing w:w="15" w:type="dxa"/>
        </w:trPr>
        <w:tc>
          <w:tcPr>
            <w:tcW w:w="0" w:type="auto"/>
            <w:vAlign w:val="center"/>
            <w:hideMark/>
          </w:tcPr>
          <w:p w:rsidR="00000000" w:rsidRDefault="00000000">
            <w:r>
              <w:t>uplLastPx</w:t>
            </w:r>
          </w:p>
        </w:tc>
        <w:tc>
          <w:tcPr>
            <w:tcW w:w="0" w:type="auto"/>
            <w:vAlign w:val="center"/>
            <w:hideMark/>
          </w:tcPr>
          <w:p w:rsidR="00000000" w:rsidRDefault="00000000">
            <w:r>
              <w:t>String</w:t>
            </w:r>
          </w:p>
        </w:tc>
        <w:tc>
          <w:tcPr>
            <w:tcW w:w="0" w:type="auto"/>
            <w:vAlign w:val="center"/>
            <w:hideMark/>
          </w:tcPr>
          <w:p w:rsidR="00000000" w:rsidRDefault="00000000">
            <w:r>
              <w:t>Unrealized profit and loss calculated by last price. Main usage is showing, actual value is upl.</w:t>
            </w:r>
          </w:p>
        </w:tc>
      </w:tr>
      <w:tr w:rsidR="00000000">
        <w:trPr>
          <w:divId w:val="175387555"/>
          <w:tblCellSpacing w:w="15" w:type="dxa"/>
        </w:trPr>
        <w:tc>
          <w:tcPr>
            <w:tcW w:w="0" w:type="auto"/>
            <w:vAlign w:val="center"/>
            <w:hideMark/>
          </w:tcPr>
          <w:p w:rsidR="00000000" w:rsidRDefault="00000000">
            <w:r>
              <w:t>uplRatioLastPx</w:t>
            </w:r>
          </w:p>
        </w:tc>
        <w:tc>
          <w:tcPr>
            <w:tcW w:w="0" w:type="auto"/>
            <w:vAlign w:val="center"/>
            <w:hideMark/>
          </w:tcPr>
          <w:p w:rsidR="00000000" w:rsidRDefault="00000000">
            <w:r>
              <w:t>String</w:t>
            </w:r>
          </w:p>
        </w:tc>
        <w:tc>
          <w:tcPr>
            <w:tcW w:w="0" w:type="auto"/>
            <w:vAlign w:val="center"/>
            <w:hideMark/>
          </w:tcPr>
          <w:p w:rsidR="00000000" w:rsidRDefault="00000000">
            <w:r>
              <w:t>Unrealized profit and loss ratio calculated by last price.</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 xml:space="preserve">Instrument ID, e.g. </w:t>
            </w:r>
            <w:r>
              <w:rPr>
                <w:rStyle w:val="HTML"/>
              </w:rPr>
              <w:t>BTC-USDT-SWAP</w:t>
            </w:r>
          </w:p>
        </w:tc>
      </w:tr>
      <w:tr w:rsidR="00000000">
        <w:trPr>
          <w:divId w:val="175387555"/>
          <w:tblCellSpacing w:w="15" w:type="dxa"/>
        </w:trPr>
        <w:tc>
          <w:tcPr>
            <w:tcW w:w="0" w:type="auto"/>
            <w:vAlign w:val="center"/>
            <w:hideMark/>
          </w:tcPr>
          <w:p w:rsidR="00000000" w:rsidRDefault="00000000">
            <w:r>
              <w:t>lever</w:t>
            </w:r>
          </w:p>
        </w:tc>
        <w:tc>
          <w:tcPr>
            <w:tcW w:w="0" w:type="auto"/>
            <w:vAlign w:val="center"/>
            <w:hideMark/>
          </w:tcPr>
          <w:p w:rsidR="00000000" w:rsidRDefault="00000000">
            <w:r>
              <w:t>String</w:t>
            </w:r>
          </w:p>
        </w:tc>
        <w:tc>
          <w:tcPr>
            <w:tcW w:w="0" w:type="auto"/>
            <w:vAlign w:val="center"/>
            <w:hideMark/>
          </w:tcPr>
          <w:p w:rsidR="00000000" w:rsidRDefault="00000000">
            <w:r>
              <w:t>Leverage</w:t>
            </w:r>
            <w:r>
              <w:br/>
              <w:t xml:space="preserve">Not applicable to </w:t>
            </w:r>
            <w:r>
              <w:rPr>
                <w:rStyle w:val="HTML"/>
              </w:rPr>
              <w:t>OPTION</w:t>
            </w:r>
            <w:r>
              <w:t xml:space="preserve"> and positions of cross margin mode under </w:t>
            </w:r>
            <w:r>
              <w:rPr>
                <w:rStyle w:val="HTML"/>
              </w:rPr>
              <w:t>Portfolio margin</w:t>
            </w:r>
          </w:p>
        </w:tc>
      </w:tr>
      <w:tr w:rsidR="00000000">
        <w:trPr>
          <w:divId w:val="175387555"/>
          <w:tblCellSpacing w:w="15" w:type="dxa"/>
        </w:trPr>
        <w:tc>
          <w:tcPr>
            <w:tcW w:w="0" w:type="auto"/>
            <w:vAlign w:val="center"/>
            <w:hideMark/>
          </w:tcPr>
          <w:p w:rsidR="00000000" w:rsidRDefault="00000000">
            <w:r>
              <w:t>liqPx</w:t>
            </w:r>
          </w:p>
        </w:tc>
        <w:tc>
          <w:tcPr>
            <w:tcW w:w="0" w:type="auto"/>
            <w:vAlign w:val="center"/>
            <w:hideMark/>
          </w:tcPr>
          <w:p w:rsidR="00000000" w:rsidRDefault="00000000">
            <w:r>
              <w:t>String</w:t>
            </w:r>
          </w:p>
        </w:tc>
        <w:tc>
          <w:tcPr>
            <w:tcW w:w="0" w:type="auto"/>
            <w:vAlign w:val="center"/>
            <w:hideMark/>
          </w:tcPr>
          <w:p w:rsidR="00000000" w:rsidRDefault="00000000">
            <w:r>
              <w:t xml:space="preserve">Estimated liquidation price </w:t>
            </w:r>
            <w:r>
              <w:br/>
              <w:t xml:space="preserve">Not applicable to </w:t>
            </w:r>
            <w:r>
              <w:rPr>
                <w:rStyle w:val="HTML"/>
              </w:rPr>
              <w:t>OPTION</w:t>
            </w:r>
          </w:p>
        </w:tc>
      </w:tr>
      <w:tr w:rsidR="00000000">
        <w:trPr>
          <w:divId w:val="175387555"/>
          <w:tblCellSpacing w:w="15" w:type="dxa"/>
        </w:trPr>
        <w:tc>
          <w:tcPr>
            <w:tcW w:w="0" w:type="auto"/>
            <w:vAlign w:val="center"/>
            <w:hideMark/>
          </w:tcPr>
          <w:p w:rsidR="00000000" w:rsidRDefault="00000000">
            <w:r>
              <w:t>imr</w:t>
            </w:r>
          </w:p>
        </w:tc>
        <w:tc>
          <w:tcPr>
            <w:tcW w:w="0" w:type="auto"/>
            <w:vAlign w:val="center"/>
            <w:hideMark/>
          </w:tcPr>
          <w:p w:rsidR="00000000" w:rsidRDefault="00000000">
            <w:r>
              <w:t>String</w:t>
            </w:r>
          </w:p>
        </w:tc>
        <w:tc>
          <w:tcPr>
            <w:tcW w:w="0" w:type="auto"/>
            <w:vAlign w:val="center"/>
            <w:hideMark/>
          </w:tcPr>
          <w:p w:rsidR="00000000" w:rsidRDefault="00000000">
            <w:r>
              <w:t xml:space="preserve">Initial margin requirement, only applicable to </w:t>
            </w:r>
            <w:r>
              <w:rPr>
                <w:rStyle w:val="HTML"/>
              </w:rPr>
              <w:t>cross</w:t>
            </w:r>
            <w:r>
              <w:t>.</w:t>
            </w:r>
          </w:p>
        </w:tc>
      </w:tr>
      <w:tr w:rsidR="00000000">
        <w:trPr>
          <w:divId w:val="175387555"/>
          <w:tblCellSpacing w:w="15" w:type="dxa"/>
        </w:trPr>
        <w:tc>
          <w:tcPr>
            <w:tcW w:w="0" w:type="auto"/>
            <w:vAlign w:val="center"/>
            <w:hideMark/>
          </w:tcPr>
          <w:p w:rsidR="00000000" w:rsidRDefault="00000000">
            <w:r>
              <w:t>margin</w:t>
            </w:r>
          </w:p>
        </w:tc>
        <w:tc>
          <w:tcPr>
            <w:tcW w:w="0" w:type="auto"/>
            <w:vAlign w:val="center"/>
            <w:hideMark/>
          </w:tcPr>
          <w:p w:rsidR="00000000" w:rsidRDefault="00000000">
            <w:r>
              <w:t>String</w:t>
            </w:r>
          </w:p>
        </w:tc>
        <w:tc>
          <w:tcPr>
            <w:tcW w:w="0" w:type="auto"/>
            <w:vAlign w:val="center"/>
            <w:hideMark/>
          </w:tcPr>
          <w:p w:rsidR="00000000" w:rsidRDefault="00000000">
            <w:r>
              <w:t xml:space="preserve">Margin, can be added or reduced. Only applicable to </w:t>
            </w:r>
            <w:r>
              <w:rPr>
                <w:rStyle w:val="HTML"/>
              </w:rPr>
              <w:t>isolated</w:t>
            </w:r>
            <w:r>
              <w:t>.</w:t>
            </w:r>
          </w:p>
        </w:tc>
      </w:tr>
      <w:tr w:rsidR="00000000">
        <w:trPr>
          <w:divId w:val="175387555"/>
          <w:tblCellSpacing w:w="15" w:type="dxa"/>
        </w:trPr>
        <w:tc>
          <w:tcPr>
            <w:tcW w:w="0" w:type="auto"/>
            <w:vAlign w:val="center"/>
            <w:hideMark/>
          </w:tcPr>
          <w:p w:rsidR="00000000" w:rsidRDefault="00000000">
            <w:r>
              <w:t>mgnRatio</w:t>
            </w:r>
          </w:p>
        </w:tc>
        <w:tc>
          <w:tcPr>
            <w:tcW w:w="0" w:type="auto"/>
            <w:vAlign w:val="center"/>
            <w:hideMark/>
          </w:tcPr>
          <w:p w:rsidR="00000000" w:rsidRDefault="00000000">
            <w:r>
              <w:t>String</w:t>
            </w:r>
          </w:p>
        </w:tc>
        <w:tc>
          <w:tcPr>
            <w:tcW w:w="0" w:type="auto"/>
            <w:vAlign w:val="center"/>
            <w:hideMark/>
          </w:tcPr>
          <w:p w:rsidR="00000000" w:rsidRDefault="00000000">
            <w:r>
              <w:t>Margin ratio</w:t>
            </w:r>
          </w:p>
        </w:tc>
      </w:tr>
      <w:tr w:rsidR="00000000">
        <w:trPr>
          <w:divId w:val="175387555"/>
          <w:tblCellSpacing w:w="15" w:type="dxa"/>
        </w:trPr>
        <w:tc>
          <w:tcPr>
            <w:tcW w:w="0" w:type="auto"/>
            <w:vAlign w:val="center"/>
            <w:hideMark/>
          </w:tcPr>
          <w:p w:rsidR="00000000" w:rsidRDefault="00000000">
            <w:r>
              <w:t>mmr</w:t>
            </w:r>
          </w:p>
        </w:tc>
        <w:tc>
          <w:tcPr>
            <w:tcW w:w="0" w:type="auto"/>
            <w:vAlign w:val="center"/>
            <w:hideMark/>
          </w:tcPr>
          <w:p w:rsidR="00000000" w:rsidRDefault="00000000">
            <w:r>
              <w:t>String</w:t>
            </w:r>
          </w:p>
        </w:tc>
        <w:tc>
          <w:tcPr>
            <w:tcW w:w="0" w:type="auto"/>
            <w:vAlign w:val="center"/>
            <w:hideMark/>
          </w:tcPr>
          <w:p w:rsidR="00000000" w:rsidRDefault="00000000">
            <w:r>
              <w:t>Maintenance margin requirement</w:t>
            </w:r>
          </w:p>
        </w:tc>
      </w:tr>
      <w:tr w:rsidR="00000000">
        <w:trPr>
          <w:divId w:val="175387555"/>
          <w:tblCellSpacing w:w="15" w:type="dxa"/>
        </w:trPr>
        <w:tc>
          <w:tcPr>
            <w:tcW w:w="0" w:type="auto"/>
            <w:vAlign w:val="center"/>
            <w:hideMark/>
          </w:tcPr>
          <w:p w:rsidR="00000000" w:rsidRDefault="00000000">
            <w:r>
              <w:t>liab</w:t>
            </w:r>
          </w:p>
        </w:tc>
        <w:tc>
          <w:tcPr>
            <w:tcW w:w="0" w:type="auto"/>
            <w:vAlign w:val="center"/>
            <w:hideMark/>
          </w:tcPr>
          <w:p w:rsidR="00000000" w:rsidRDefault="00000000">
            <w:r>
              <w:t>String</w:t>
            </w:r>
          </w:p>
        </w:tc>
        <w:tc>
          <w:tcPr>
            <w:tcW w:w="0" w:type="auto"/>
            <w:vAlign w:val="center"/>
            <w:hideMark/>
          </w:tcPr>
          <w:p w:rsidR="00000000" w:rsidRDefault="00000000">
            <w:r>
              <w:t xml:space="preserve">Liabilities, only applicable to </w:t>
            </w:r>
            <w:r>
              <w:rPr>
                <w:rStyle w:val="HTML"/>
              </w:rPr>
              <w:t>MARGIN</w:t>
            </w:r>
            <w:r>
              <w:t>.</w:t>
            </w:r>
          </w:p>
        </w:tc>
      </w:tr>
      <w:tr w:rsidR="00000000">
        <w:trPr>
          <w:divId w:val="175387555"/>
          <w:tblCellSpacing w:w="15" w:type="dxa"/>
        </w:trPr>
        <w:tc>
          <w:tcPr>
            <w:tcW w:w="0" w:type="auto"/>
            <w:vAlign w:val="center"/>
            <w:hideMark/>
          </w:tcPr>
          <w:p w:rsidR="00000000" w:rsidRDefault="00000000">
            <w:r>
              <w:t>liabCcy</w:t>
            </w:r>
          </w:p>
        </w:tc>
        <w:tc>
          <w:tcPr>
            <w:tcW w:w="0" w:type="auto"/>
            <w:vAlign w:val="center"/>
            <w:hideMark/>
          </w:tcPr>
          <w:p w:rsidR="00000000" w:rsidRDefault="00000000">
            <w:r>
              <w:t>String</w:t>
            </w:r>
          </w:p>
        </w:tc>
        <w:tc>
          <w:tcPr>
            <w:tcW w:w="0" w:type="auto"/>
            <w:vAlign w:val="center"/>
            <w:hideMark/>
          </w:tcPr>
          <w:p w:rsidR="00000000" w:rsidRDefault="00000000">
            <w:r>
              <w:t xml:space="preserve">Liabilities currency, only applicable to </w:t>
            </w:r>
            <w:r>
              <w:rPr>
                <w:rStyle w:val="HTML"/>
              </w:rPr>
              <w:t>MARGIN</w:t>
            </w:r>
            <w:r>
              <w:t>.</w:t>
            </w:r>
          </w:p>
        </w:tc>
      </w:tr>
      <w:tr w:rsidR="00000000">
        <w:trPr>
          <w:divId w:val="175387555"/>
          <w:tblCellSpacing w:w="15" w:type="dxa"/>
        </w:trPr>
        <w:tc>
          <w:tcPr>
            <w:tcW w:w="0" w:type="auto"/>
            <w:vAlign w:val="center"/>
            <w:hideMark/>
          </w:tcPr>
          <w:p w:rsidR="00000000" w:rsidRDefault="00000000">
            <w:r>
              <w:t>interest</w:t>
            </w:r>
          </w:p>
        </w:tc>
        <w:tc>
          <w:tcPr>
            <w:tcW w:w="0" w:type="auto"/>
            <w:vAlign w:val="center"/>
            <w:hideMark/>
          </w:tcPr>
          <w:p w:rsidR="00000000" w:rsidRDefault="00000000">
            <w:r>
              <w:t>String</w:t>
            </w:r>
          </w:p>
        </w:tc>
        <w:tc>
          <w:tcPr>
            <w:tcW w:w="0" w:type="auto"/>
            <w:vAlign w:val="center"/>
            <w:hideMark/>
          </w:tcPr>
          <w:p w:rsidR="00000000" w:rsidRDefault="00000000">
            <w:r>
              <w:t>Interest. Undeducted interest that has been incurred.</w:t>
            </w:r>
          </w:p>
        </w:tc>
      </w:tr>
      <w:tr w:rsidR="00000000">
        <w:trPr>
          <w:divId w:val="175387555"/>
          <w:tblCellSpacing w:w="15" w:type="dxa"/>
        </w:trPr>
        <w:tc>
          <w:tcPr>
            <w:tcW w:w="0" w:type="auto"/>
            <w:vAlign w:val="center"/>
            <w:hideMark/>
          </w:tcPr>
          <w:p w:rsidR="00000000" w:rsidRDefault="00000000">
            <w:r>
              <w:t>tradeId</w:t>
            </w:r>
          </w:p>
        </w:tc>
        <w:tc>
          <w:tcPr>
            <w:tcW w:w="0" w:type="auto"/>
            <w:vAlign w:val="center"/>
            <w:hideMark/>
          </w:tcPr>
          <w:p w:rsidR="00000000" w:rsidRDefault="00000000">
            <w:r>
              <w:t>String</w:t>
            </w:r>
          </w:p>
        </w:tc>
        <w:tc>
          <w:tcPr>
            <w:tcW w:w="0" w:type="auto"/>
            <w:vAlign w:val="center"/>
            <w:hideMark/>
          </w:tcPr>
          <w:p w:rsidR="00000000" w:rsidRDefault="00000000">
            <w:r>
              <w:t>Last trade ID</w:t>
            </w:r>
          </w:p>
        </w:tc>
      </w:tr>
      <w:tr w:rsidR="00000000">
        <w:trPr>
          <w:divId w:val="175387555"/>
          <w:tblCellSpacing w:w="15" w:type="dxa"/>
        </w:trPr>
        <w:tc>
          <w:tcPr>
            <w:tcW w:w="0" w:type="auto"/>
            <w:vAlign w:val="center"/>
            <w:hideMark/>
          </w:tcPr>
          <w:p w:rsidR="00000000" w:rsidRDefault="00000000">
            <w:r>
              <w:t>optVal</w:t>
            </w:r>
          </w:p>
        </w:tc>
        <w:tc>
          <w:tcPr>
            <w:tcW w:w="0" w:type="auto"/>
            <w:vAlign w:val="center"/>
            <w:hideMark/>
          </w:tcPr>
          <w:p w:rsidR="00000000" w:rsidRDefault="00000000">
            <w:r>
              <w:t>String</w:t>
            </w:r>
          </w:p>
        </w:tc>
        <w:tc>
          <w:tcPr>
            <w:tcW w:w="0" w:type="auto"/>
            <w:vAlign w:val="center"/>
            <w:hideMark/>
          </w:tcPr>
          <w:p w:rsidR="00000000" w:rsidRDefault="00000000">
            <w:r>
              <w:t xml:space="preserve">Option Value, only applicable to </w:t>
            </w:r>
            <w:r>
              <w:rPr>
                <w:rStyle w:val="HTML"/>
              </w:rPr>
              <w:t>OPTION</w:t>
            </w:r>
            <w:r>
              <w:t>.</w:t>
            </w:r>
          </w:p>
        </w:tc>
      </w:tr>
      <w:tr w:rsidR="00000000">
        <w:trPr>
          <w:divId w:val="175387555"/>
          <w:tblCellSpacing w:w="15" w:type="dxa"/>
        </w:trPr>
        <w:tc>
          <w:tcPr>
            <w:tcW w:w="0" w:type="auto"/>
            <w:vAlign w:val="center"/>
            <w:hideMark/>
          </w:tcPr>
          <w:p w:rsidR="00000000" w:rsidRDefault="00000000">
            <w:r>
              <w:t>pendingCloseOrdLiabVal</w:t>
            </w:r>
          </w:p>
        </w:tc>
        <w:tc>
          <w:tcPr>
            <w:tcW w:w="0" w:type="auto"/>
            <w:vAlign w:val="center"/>
            <w:hideMark/>
          </w:tcPr>
          <w:p w:rsidR="00000000" w:rsidRDefault="00000000">
            <w:r>
              <w:t>String</w:t>
            </w:r>
          </w:p>
        </w:tc>
        <w:tc>
          <w:tcPr>
            <w:tcW w:w="0" w:type="auto"/>
            <w:vAlign w:val="center"/>
            <w:hideMark/>
          </w:tcPr>
          <w:p w:rsidR="00000000" w:rsidRDefault="00000000">
            <w:r>
              <w:t>The amount of close orders of isolated margin liability.</w:t>
            </w:r>
          </w:p>
        </w:tc>
      </w:tr>
      <w:tr w:rsidR="00000000">
        <w:trPr>
          <w:divId w:val="175387555"/>
          <w:tblCellSpacing w:w="15" w:type="dxa"/>
        </w:trPr>
        <w:tc>
          <w:tcPr>
            <w:tcW w:w="0" w:type="auto"/>
            <w:vAlign w:val="center"/>
            <w:hideMark/>
          </w:tcPr>
          <w:p w:rsidR="00000000" w:rsidRDefault="00000000">
            <w:r>
              <w:t>notionalUsd</w:t>
            </w:r>
          </w:p>
        </w:tc>
        <w:tc>
          <w:tcPr>
            <w:tcW w:w="0" w:type="auto"/>
            <w:vAlign w:val="center"/>
            <w:hideMark/>
          </w:tcPr>
          <w:p w:rsidR="00000000" w:rsidRDefault="00000000">
            <w:r>
              <w:t>String</w:t>
            </w:r>
          </w:p>
        </w:tc>
        <w:tc>
          <w:tcPr>
            <w:tcW w:w="0" w:type="auto"/>
            <w:vAlign w:val="center"/>
            <w:hideMark/>
          </w:tcPr>
          <w:p w:rsidR="00000000" w:rsidRDefault="00000000">
            <w:r>
              <w:t xml:space="preserve">Notional value of positions in </w:t>
            </w:r>
            <w:r>
              <w:rPr>
                <w:rStyle w:val="HTML"/>
              </w:rPr>
              <w:t>USD</w:t>
            </w:r>
          </w:p>
        </w:tc>
      </w:tr>
      <w:tr w:rsidR="00000000">
        <w:trPr>
          <w:divId w:val="175387555"/>
          <w:tblCellSpacing w:w="15" w:type="dxa"/>
        </w:trPr>
        <w:tc>
          <w:tcPr>
            <w:tcW w:w="0" w:type="auto"/>
            <w:vAlign w:val="center"/>
            <w:hideMark/>
          </w:tcPr>
          <w:p w:rsidR="00000000" w:rsidRDefault="00000000">
            <w:r>
              <w:t>adl</w:t>
            </w:r>
          </w:p>
        </w:tc>
        <w:tc>
          <w:tcPr>
            <w:tcW w:w="0" w:type="auto"/>
            <w:vAlign w:val="center"/>
            <w:hideMark/>
          </w:tcPr>
          <w:p w:rsidR="00000000" w:rsidRDefault="00000000">
            <w:r>
              <w:t>String</w:t>
            </w:r>
          </w:p>
        </w:tc>
        <w:tc>
          <w:tcPr>
            <w:tcW w:w="0" w:type="auto"/>
            <w:vAlign w:val="center"/>
            <w:hideMark/>
          </w:tcPr>
          <w:p w:rsidR="00000000" w:rsidRDefault="00000000">
            <w:r>
              <w:t>Auto-deleveraging (ADL) indicator</w:t>
            </w:r>
            <w:r>
              <w:br/>
              <w:t xml:space="preserve">Divided into 5 levels, from 1 to 5, the </w:t>
            </w:r>
            <w:r>
              <w:lastRenderedPageBreak/>
              <w:t>smaller the number, the weaker the adl intensity.</w:t>
            </w:r>
          </w:p>
        </w:tc>
      </w:tr>
      <w:tr w:rsidR="00000000">
        <w:trPr>
          <w:divId w:val="175387555"/>
          <w:tblCellSpacing w:w="15" w:type="dxa"/>
        </w:trPr>
        <w:tc>
          <w:tcPr>
            <w:tcW w:w="0" w:type="auto"/>
            <w:vAlign w:val="center"/>
            <w:hideMark/>
          </w:tcPr>
          <w:p w:rsidR="00000000" w:rsidRDefault="00000000">
            <w:r>
              <w:lastRenderedPageBreak/>
              <w:t>ccy</w:t>
            </w:r>
          </w:p>
        </w:tc>
        <w:tc>
          <w:tcPr>
            <w:tcW w:w="0" w:type="auto"/>
            <w:vAlign w:val="center"/>
            <w:hideMark/>
          </w:tcPr>
          <w:p w:rsidR="00000000" w:rsidRDefault="00000000">
            <w:r>
              <w:t>String</w:t>
            </w:r>
          </w:p>
        </w:tc>
        <w:tc>
          <w:tcPr>
            <w:tcW w:w="0" w:type="auto"/>
            <w:vAlign w:val="center"/>
            <w:hideMark/>
          </w:tcPr>
          <w:p w:rsidR="00000000" w:rsidRDefault="00000000">
            <w:r>
              <w:t>Currency used for margin</w:t>
            </w:r>
          </w:p>
        </w:tc>
      </w:tr>
      <w:tr w:rsidR="00000000">
        <w:trPr>
          <w:divId w:val="175387555"/>
          <w:tblCellSpacing w:w="15" w:type="dxa"/>
        </w:trPr>
        <w:tc>
          <w:tcPr>
            <w:tcW w:w="0" w:type="auto"/>
            <w:vAlign w:val="center"/>
            <w:hideMark/>
          </w:tcPr>
          <w:p w:rsidR="00000000" w:rsidRDefault="00000000">
            <w:r>
              <w:t>last</w:t>
            </w:r>
          </w:p>
        </w:tc>
        <w:tc>
          <w:tcPr>
            <w:tcW w:w="0" w:type="auto"/>
            <w:vAlign w:val="center"/>
            <w:hideMark/>
          </w:tcPr>
          <w:p w:rsidR="00000000" w:rsidRDefault="00000000">
            <w:r>
              <w:t>String</w:t>
            </w:r>
          </w:p>
        </w:tc>
        <w:tc>
          <w:tcPr>
            <w:tcW w:w="0" w:type="auto"/>
            <w:vAlign w:val="center"/>
            <w:hideMark/>
          </w:tcPr>
          <w:p w:rsidR="00000000" w:rsidRDefault="00000000">
            <w:r>
              <w:t>Latest traded price</w:t>
            </w:r>
          </w:p>
        </w:tc>
      </w:tr>
      <w:tr w:rsidR="00000000">
        <w:trPr>
          <w:divId w:val="175387555"/>
          <w:tblCellSpacing w:w="15" w:type="dxa"/>
        </w:trPr>
        <w:tc>
          <w:tcPr>
            <w:tcW w:w="0" w:type="auto"/>
            <w:vAlign w:val="center"/>
            <w:hideMark/>
          </w:tcPr>
          <w:p w:rsidR="00000000" w:rsidRDefault="00000000">
            <w:r>
              <w:t>idxPx</w:t>
            </w:r>
          </w:p>
        </w:tc>
        <w:tc>
          <w:tcPr>
            <w:tcW w:w="0" w:type="auto"/>
            <w:vAlign w:val="center"/>
            <w:hideMark/>
          </w:tcPr>
          <w:p w:rsidR="00000000" w:rsidRDefault="00000000">
            <w:r>
              <w:t>String</w:t>
            </w:r>
          </w:p>
        </w:tc>
        <w:tc>
          <w:tcPr>
            <w:tcW w:w="0" w:type="auto"/>
            <w:vAlign w:val="center"/>
            <w:hideMark/>
          </w:tcPr>
          <w:p w:rsidR="00000000" w:rsidRDefault="00000000">
            <w:r>
              <w:t>Latest underlying index price</w:t>
            </w:r>
          </w:p>
        </w:tc>
      </w:tr>
      <w:tr w:rsidR="00000000">
        <w:trPr>
          <w:divId w:val="175387555"/>
          <w:tblCellSpacing w:w="15" w:type="dxa"/>
        </w:trPr>
        <w:tc>
          <w:tcPr>
            <w:tcW w:w="0" w:type="auto"/>
            <w:vAlign w:val="center"/>
            <w:hideMark/>
          </w:tcPr>
          <w:p w:rsidR="00000000" w:rsidRDefault="00000000">
            <w:r>
              <w:t>usdPx</w:t>
            </w:r>
          </w:p>
        </w:tc>
        <w:tc>
          <w:tcPr>
            <w:tcW w:w="0" w:type="auto"/>
            <w:vAlign w:val="center"/>
            <w:hideMark/>
          </w:tcPr>
          <w:p w:rsidR="00000000" w:rsidRDefault="00000000">
            <w:r>
              <w:t>String</w:t>
            </w:r>
          </w:p>
        </w:tc>
        <w:tc>
          <w:tcPr>
            <w:tcW w:w="0" w:type="auto"/>
            <w:vAlign w:val="center"/>
            <w:hideMark/>
          </w:tcPr>
          <w:p w:rsidR="00000000" w:rsidRDefault="00000000">
            <w:r>
              <w:t xml:space="preserve">Latest USD price of the </w:t>
            </w:r>
            <w:r>
              <w:rPr>
                <w:rStyle w:val="HTML"/>
              </w:rPr>
              <w:t>ccy</w:t>
            </w:r>
            <w:r>
              <w:t xml:space="preserve"> on the market, only applicable to </w:t>
            </w:r>
            <w:r>
              <w:rPr>
                <w:rStyle w:val="HTML"/>
              </w:rPr>
              <w:t>OPTION</w:t>
            </w:r>
          </w:p>
        </w:tc>
      </w:tr>
      <w:tr w:rsidR="00000000">
        <w:trPr>
          <w:divId w:val="175387555"/>
          <w:tblCellSpacing w:w="15" w:type="dxa"/>
        </w:trPr>
        <w:tc>
          <w:tcPr>
            <w:tcW w:w="0" w:type="auto"/>
            <w:vAlign w:val="center"/>
            <w:hideMark/>
          </w:tcPr>
          <w:p w:rsidR="00000000" w:rsidRDefault="00000000">
            <w:r>
              <w:t>bePx</w:t>
            </w:r>
          </w:p>
        </w:tc>
        <w:tc>
          <w:tcPr>
            <w:tcW w:w="0" w:type="auto"/>
            <w:vAlign w:val="center"/>
            <w:hideMark/>
          </w:tcPr>
          <w:p w:rsidR="00000000" w:rsidRDefault="00000000">
            <w:r>
              <w:t>String</w:t>
            </w:r>
          </w:p>
        </w:tc>
        <w:tc>
          <w:tcPr>
            <w:tcW w:w="0" w:type="auto"/>
            <w:vAlign w:val="center"/>
            <w:hideMark/>
          </w:tcPr>
          <w:p w:rsidR="00000000" w:rsidRDefault="00000000">
            <w:r>
              <w:t>Breakeven price</w:t>
            </w:r>
          </w:p>
        </w:tc>
      </w:tr>
      <w:tr w:rsidR="00000000">
        <w:trPr>
          <w:divId w:val="175387555"/>
          <w:tblCellSpacing w:w="15" w:type="dxa"/>
        </w:trPr>
        <w:tc>
          <w:tcPr>
            <w:tcW w:w="0" w:type="auto"/>
            <w:vAlign w:val="center"/>
            <w:hideMark/>
          </w:tcPr>
          <w:p w:rsidR="00000000" w:rsidRDefault="00000000">
            <w:r>
              <w:t>deltaBS</w:t>
            </w:r>
          </w:p>
        </w:tc>
        <w:tc>
          <w:tcPr>
            <w:tcW w:w="0" w:type="auto"/>
            <w:vAlign w:val="center"/>
            <w:hideMark/>
          </w:tcPr>
          <w:p w:rsidR="00000000" w:rsidRDefault="00000000">
            <w:r>
              <w:t>String</w:t>
            </w:r>
          </w:p>
        </w:tc>
        <w:tc>
          <w:tcPr>
            <w:tcW w:w="0" w:type="auto"/>
            <w:vAlign w:val="center"/>
            <w:hideMark/>
          </w:tcPr>
          <w:p w:rsidR="00000000" w:rsidRDefault="00000000">
            <w:r>
              <w:t xml:space="preserve">delta: Black-Scholes Greeks in dollars, only applicable to </w:t>
            </w:r>
            <w:r>
              <w:rPr>
                <w:rStyle w:val="HTML"/>
              </w:rPr>
              <w:t>OPTION</w:t>
            </w:r>
          </w:p>
        </w:tc>
      </w:tr>
      <w:tr w:rsidR="00000000">
        <w:trPr>
          <w:divId w:val="175387555"/>
          <w:tblCellSpacing w:w="15" w:type="dxa"/>
        </w:trPr>
        <w:tc>
          <w:tcPr>
            <w:tcW w:w="0" w:type="auto"/>
            <w:vAlign w:val="center"/>
            <w:hideMark/>
          </w:tcPr>
          <w:p w:rsidR="00000000" w:rsidRDefault="00000000">
            <w:r>
              <w:t>deltaPA</w:t>
            </w:r>
          </w:p>
        </w:tc>
        <w:tc>
          <w:tcPr>
            <w:tcW w:w="0" w:type="auto"/>
            <w:vAlign w:val="center"/>
            <w:hideMark/>
          </w:tcPr>
          <w:p w:rsidR="00000000" w:rsidRDefault="00000000">
            <w:r>
              <w:t>String</w:t>
            </w:r>
          </w:p>
        </w:tc>
        <w:tc>
          <w:tcPr>
            <w:tcW w:w="0" w:type="auto"/>
            <w:vAlign w:val="center"/>
            <w:hideMark/>
          </w:tcPr>
          <w:p w:rsidR="00000000" w:rsidRDefault="00000000">
            <w:r>
              <w:t xml:space="preserve">delta: Greeks in coins, only applicable to </w:t>
            </w:r>
            <w:r>
              <w:rPr>
                <w:rStyle w:val="HTML"/>
              </w:rPr>
              <w:t>OPTION</w:t>
            </w:r>
          </w:p>
        </w:tc>
      </w:tr>
      <w:tr w:rsidR="00000000">
        <w:trPr>
          <w:divId w:val="175387555"/>
          <w:tblCellSpacing w:w="15" w:type="dxa"/>
        </w:trPr>
        <w:tc>
          <w:tcPr>
            <w:tcW w:w="0" w:type="auto"/>
            <w:vAlign w:val="center"/>
            <w:hideMark/>
          </w:tcPr>
          <w:p w:rsidR="00000000" w:rsidRDefault="00000000">
            <w:r>
              <w:t>gammaBS</w:t>
            </w:r>
          </w:p>
        </w:tc>
        <w:tc>
          <w:tcPr>
            <w:tcW w:w="0" w:type="auto"/>
            <w:vAlign w:val="center"/>
            <w:hideMark/>
          </w:tcPr>
          <w:p w:rsidR="00000000" w:rsidRDefault="00000000">
            <w:r>
              <w:t>String</w:t>
            </w:r>
          </w:p>
        </w:tc>
        <w:tc>
          <w:tcPr>
            <w:tcW w:w="0" w:type="auto"/>
            <w:vAlign w:val="center"/>
            <w:hideMark/>
          </w:tcPr>
          <w:p w:rsidR="00000000" w:rsidRDefault="00000000">
            <w:r>
              <w:t xml:space="preserve">gamma: Black-Scholes Greeks in dollars, only applicable to </w:t>
            </w:r>
            <w:r>
              <w:rPr>
                <w:rStyle w:val="HTML"/>
              </w:rPr>
              <w:t>OPTION</w:t>
            </w:r>
          </w:p>
        </w:tc>
      </w:tr>
      <w:tr w:rsidR="00000000">
        <w:trPr>
          <w:divId w:val="175387555"/>
          <w:tblCellSpacing w:w="15" w:type="dxa"/>
        </w:trPr>
        <w:tc>
          <w:tcPr>
            <w:tcW w:w="0" w:type="auto"/>
            <w:vAlign w:val="center"/>
            <w:hideMark/>
          </w:tcPr>
          <w:p w:rsidR="00000000" w:rsidRDefault="00000000">
            <w:r>
              <w:t>gammaPA</w:t>
            </w:r>
          </w:p>
        </w:tc>
        <w:tc>
          <w:tcPr>
            <w:tcW w:w="0" w:type="auto"/>
            <w:vAlign w:val="center"/>
            <w:hideMark/>
          </w:tcPr>
          <w:p w:rsidR="00000000" w:rsidRDefault="00000000">
            <w:r>
              <w:t>String</w:t>
            </w:r>
          </w:p>
        </w:tc>
        <w:tc>
          <w:tcPr>
            <w:tcW w:w="0" w:type="auto"/>
            <w:vAlign w:val="center"/>
            <w:hideMark/>
          </w:tcPr>
          <w:p w:rsidR="00000000" w:rsidRDefault="00000000">
            <w:r>
              <w:t xml:space="preserve">gamma: Greeks in coins, only applicable to </w:t>
            </w:r>
            <w:r>
              <w:rPr>
                <w:rStyle w:val="HTML"/>
              </w:rPr>
              <w:t>OPTION</w:t>
            </w:r>
          </w:p>
        </w:tc>
      </w:tr>
      <w:tr w:rsidR="00000000">
        <w:trPr>
          <w:divId w:val="175387555"/>
          <w:tblCellSpacing w:w="15" w:type="dxa"/>
        </w:trPr>
        <w:tc>
          <w:tcPr>
            <w:tcW w:w="0" w:type="auto"/>
            <w:vAlign w:val="center"/>
            <w:hideMark/>
          </w:tcPr>
          <w:p w:rsidR="00000000" w:rsidRDefault="00000000">
            <w:r>
              <w:t>thetaBS</w:t>
            </w:r>
          </w:p>
        </w:tc>
        <w:tc>
          <w:tcPr>
            <w:tcW w:w="0" w:type="auto"/>
            <w:vAlign w:val="center"/>
            <w:hideMark/>
          </w:tcPr>
          <w:p w:rsidR="00000000" w:rsidRDefault="00000000">
            <w:r>
              <w:t>String</w:t>
            </w:r>
          </w:p>
        </w:tc>
        <w:tc>
          <w:tcPr>
            <w:tcW w:w="0" w:type="auto"/>
            <w:vAlign w:val="center"/>
            <w:hideMark/>
          </w:tcPr>
          <w:p w:rsidR="00000000" w:rsidRDefault="00000000">
            <w:r>
              <w:t xml:space="preserve">theta：Black-Scholes Greeks in dollars, only applicable to </w:t>
            </w:r>
            <w:r>
              <w:rPr>
                <w:rStyle w:val="HTML"/>
              </w:rPr>
              <w:t>OPTION</w:t>
            </w:r>
          </w:p>
        </w:tc>
      </w:tr>
      <w:tr w:rsidR="00000000">
        <w:trPr>
          <w:divId w:val="175387555"/>
          <w:tblCellSpacing w:w="15" w:type="dxa"/>
        </w:trPr>
        <w:tc>
          <w:tcPr>
            <w:tcW w:w="0" w:type="auto"/>
            <w:vAlign w:val="center"/>
            <w:hideMark/>
          </w:tcPr>
          <w:p w:rsidR="00000000" w:rsidRDefault="00000000">
            <w:r>
              <w:t>thetaPA</w:t>
            </w:r>
          </w:p>
        </w:tc>
        <w:tc>
          <w:tcPr>
            <w:tcW w:w="0" w:type="auto"/>
            <w:vAlign w:val="center"/>
            <w:hideMark/>
          </w:tcPr>
          <w:p w:rsidR="00000000" w:rsidRDefault="00000000">
            <w:r>
              <w:t>String</w:t>
            </w:r>
          </w:p>
        </w:tc>
        <w:tc>
          <w:tcPr>
            <w:tcW w:w="0" w:type="auto"/>
            <w:vAlign w:val="center"/>
            <w:hideMark/>
          </w:tcPr>
          <w:p w:rsidR="00000000" w:rsidRDefault="00000000">
            <w:r>
              <w:t xml:space="preserve">theta：Greeks in coins, only applicable to </w:t>
            </w:r>
            <w:r>
              <w:rPr>
                <w:rStyle w:val="HTML"/>
              </w:rPr>
              <w:t>OPTION</w:t>
            </w:r>
          </w:p>
        </w:tc>
      </w:tr>
      <w:tr w:rsidR="00000000">
        <w:trPr>
          <w:divId w:val="175387555"/>
          <w:tblCellSpacing w:w="15" w:type="dxa"/>
        </w:trPr>
        <w:tc>
          <w:tcPr>
            <w:tcW w:w="0" w:type="auto"/>
            <w:vAlign w:val="center"/>
            <w:hideMark/>
          </w:tcPr>
          <w:p w:rsidR="00000000" w:rsidRDefault="00000000">
            <w:r>
              <w:t>vegaBS</w:t>
            </w:r>
          </w:p>
        </w:tc>
        <w:tc>
          <w:tcPr>
            <w:tcW w:w="0" w:type="auto"/>
            <w:vAlign w:val="center"/>
            <w:hideMark/>
          </w:tcPr>
          <w:p w:rsidR="00000000" w:rsidRDefault="00000000">
            <w:r>
              <w:t>String</w:t>
            </w:r>
          </w:p>
        </w:tc>
        <w:tc>
          <w:tcPr>
            <w:tcW w:w="0" w:type="auto"/>
            <w:vAlign w:val="center"/>
            <w:hideMark/>
          </w:tcPr>
          <w:p w:rsidR="00000000" w:rsidRDefault="00000000">
            <w:r>
              <w:t xml:space="preserve">vega：Black-Scholes Greeks in dollars, only applicable to </w:t>
            </w:r>
            <w:r>
              <w:rPr>
                <w:rStyle w:val="HTML"/>
              </w:rPr>
              <w:t>OPTION</w:t>
            </w:r>
          </w:p>
        </w:tc>
      </w:tr>
      <w:tr w:rsidR="00000000">
        <w:trPr>
          <w:divId w:val="175387555"/>
          <w:tblCellSpacing w:w="15" w:type="dxa"/>
        </w:trPr>
        <w:tc>
          <w:tcPr>
            <w:tcW w:w="0" w:type="auto"/>
            <w:vAlign w:val="center"/>
            <w:hideMark/>
          </w:tcPr>
          <w:p w:rsidR="00000000" w:rsidRDefault="00000000">
            <w:r>
              <w:t>vegaPA</w:t>
            </w:r>
          </w:p>
        </w:tc>
        <w:tc>
          <w:tcPr>
            <w:tcW w:w="0" w:type="auto"/>
            <w:vAlign w:val="center"/>
            <w:hideMark/>
          </w:tcPr>
          <w:p w:rsidR="00000000" w:rsidRDefault="00000000">
            <w:r>
              <w:t>String</w:t>
            </w:r>
          </w:p>
        </w:tc>
        <w:tc>
          <w:tcPr>
            <w:tcW w:w="0" w:type="auto"/>
            <w:vAlign w:val="center"/>
            <w:hideMark/>
          </w:tcPr>
          <w:p w:rsidR="00000000" w:rsidRDefault="00000000">
            <w:r>
              <w:t xml:space="preserve">vega：Greeks in coins, only applicable to </w:t>
            </w:r>
            <w:r>
              <w:rPr>
                <w:rStyle w:val="HTML"/>
              </w:rPr>
              <w:t>OPTION</w:t>
            </w:r>
          </w:p>
        </w:tc>
      </w:tr>
      <w:tr w:rsidR="00000000">
        <w:trPr>
          <w:divId w:val="175387555"/>
          <w:tblCellSpacing w:w="15" w:type="dxa"/>
        </w:trPr>
        <w:tc>
          <w:tcPr>
            <w:tcW w:w="0" w:type="auto"/>
            <w:vAlign w:val="center"/>
            <w:hideMark/>
          </w:tcPr>
          <w:p w:rsidR="00000000" w:rsidRDefault="00000000">
            <w:r>
              <w:t>spotInUseAmt</w:t>
            </w:r>
          </w:p>
        </w:tc>
        <w:tc>
          <w:tcPr>
            <w:tcW w:w="0" w:type="auto"/>
            <w:vAlign w:val="center"/>
            <w:hideMark/>
          </w:tcPr>
          <w:p w:rsidR="00000000" w:rsidRDefault="00000000">
            <w:r>
              <w:t>String</w:t>
            </w:r>
          </w:p>
        </w:tc>
        <w:tc>
          <w:tcPr>
            <w:tcW w:w="0" w:type="auto"/>
            <w:vAlign w:val="center"/>
            <w:hideMark/>
          </w:tcPr>
          <w:p w:rsidR="00000000" w:rsidRDefault="00000000">
            <w:r>
              <w:t>Spot in use amount</w:t>
            </w:r>
            <w:r>
              <w:br/>
              <w:t xml:space="preserve">Applicable to </w:t>
            </w:r>
            <w:r>
              <w:rPr>
                <w:rStyle w:val="HTML"/>
              </w:rPr>
              <w:t>Portfolio margin</w:t>
            </w:r>
          </w:p>
        </w:tc>
      </w:tr>
      <w:tr w:rsidR="00000000">
        <w:trPr>
          <w:divId w:val="175387555"/>
          <w:tblCellSpacing w:w="15" w:type="dxa"/>
        </w:trPr>
        <w:tc>
          <w:tcPr>
            <w:tcW w:w="0" w:type="auto"/>
            <w:vAlign w:val="center"/>
            <w:hideMark/>
          </w:tcPr>
          <w:p w:rsidR="00000000" w:rsidRDefault="00000000">
            <w:r>
              <w:t>spotInUseCcy</w:t>
            </w:r>
          </w:p>
        </w:tc>
        <w:tc>
          <w:tcPr>
            <w:tcW w:w="0" w:type="auto"/>
            <w:vAlign w:val="center"/>
            <w:hideMark/>
          </w:tcPr>
          <w:p w:rsidR="00000000" w:rsidRDefault="00000000">
            <w:r>
              <w:t>String</w:t>
            </w:r>
          </w:p>
        </w:tc>
        <w:tc>
          <w:tcPr>
            <w:tcW w:w="0" w:type="auto"/>
            <w:vAlign w:val="center"/>
            <w:hideMark/>
          </w:tcPr>
          <w:p w:rsidR="00000000" w:rsidRDefault="00000000">
            <w:r>
              <w:t xml:space="preserve">Spot in use unit, e.g. </w:t>
            </w:r>
            <w:r>
              <w:rPr>
                <w:rStyle w:val="HTML"/>
              </w:rPr>
              <w:t>BTC</w:t>
            </w:r>
            <w:r>
              <w:br/>
              <w:t xml:space="preserve">Applicable to </w:t>
            </w:r>
            <w:r>
              <w:rPr>
                <w:rStyle w:val="HTML"/>
              </w:rPr>
              <w:t>Portfolio margin</w:t>
            </w:r>
          </w:p>
        </w:tc>
      </w:tr>
      <w:tr w:rsidR="00000000">
        <w:trPr>
          <w:divId w:val="175387555"/>
          <w:tblCellSpacing w:w="15" w:type="dxa"/>
        </w:trPr>
        <w:tc>
          <w:tcPr>
            <w:tcW w:w="0" w:type="auto"/>
            <w:vAlign w:val="center"/>
            <w:hideMark/>
          </w:tcPr>
          <w:p w:rsidR="00000000" w:rsidRDefault="00000000">
            <w:r>
              <w:t>clSpotInUseAmt</w:t>
            </w:r>
          </w:p>
        </w:tc>
        <w:tc>
          <w:tcPr>
            <w:tcW w:w="0" w:type="auto"/>
            <w:vAlign w:val="center"/>
            <w:hideMark/>
          </w:tcPr>
          <w:p w:rsidR="00000000" w:rsidRDefault="00000000">
            <w:r>
              <w:t>String</w:t>
            </w:r>
          </w:p>
        </w:tc>
        <w:tc>
          <w:tcPr>
            <w:tcW w:w="0" w:type="auto"/>
            <w:vAlign w:val="center"/>
            <w:hideMark/>
          </w:tcPr>
          <w:p w:rsidR="00000000" w:rsidRDefault="00000000">
            <w:r>
              <w:t>User-defined spot risk offset amount</w:t>
            </w:r>
            <w:r>
              <w:br/>
              <w:t xml:space="preserve">Applicable to </w:t>
            </w:r>
            <w:r>
              <w:rPr>
                <w:rStyle w:val="HTML"/>
              </w:rPr>
              <w:t>Portfolio margin</w:t>
            </w:r>
          </w:p>
        </w:tc>
      </w:tr>
      <w:tr w:rsidR="00000000">
        <w:trPr>
          <w:divId w:val="175387555"/>
          <w:tblCellSpacing w:w="15" w:type="dxa"/>
        </w:trPr>
        <w:tc>
          <w:tcPr>
            <w:tcW w:w="0" w:type="auto"/>
            <w:vAlign w:val="center"/>
            <w:hideMark/>
          </w:tcPr>
          <w:p w:rsidR="00000000" w:rsidRDefault="00000000">
            <w:r>
              <w:t>maxSpotInUseAmt</w:t>
            </w:r>
          </w:p>
        </w:tc>
        <w:tc>
          <w:tcPr>
            <w:tcW w:w="0" w:type="auto"/>
            <w:vAlign w:val="center"/>
            <w:hideMark/>
          </w:tcPr>
          <w:p w:rsidR="00000000" w:rsidRDefault="00000000">
            <w:r>
              <w:t>String</w:t>
            </w:r>
          </w:p>
        </w:tc>
        <w:tc>
          <w:tcPr>
            <w:tcW w:w="0" w:type="auto"/>
            <w:vAlign w:val="center"/>
            <w:hideMark/>
          </w:tcPr>
          <w:p w:rsidR="00000000" w:rsidRDefault="00000000">
            <w:r>
              <w:t>Max possible spot risk offset amount</w:t>
            </w:r>
            <w:r>
              <w:br/>
              <w:t xml:space="preserve">Applicable to </w:t>
            </w:r>
            <w:r>
              <w:rPr>
                <w:rStyle w:val="HTML"/>
              </w:rPr>
              <w:t>Portfolio margin</w:t>
            </w:r>
          </w:p>
        </w:tc>
      </w:tr>
      <w:tr w:rsidR="00000000">
        <w:trPr>
          <w:divId w:val="175387555"/>
          <w:tblCellSpacing w:w="15" w:type="dxa"/>
        </w:trPr>
        <w:tc>
          <w:tcPr>
            <w:tcW w:w="0" w:type="auto"/>
            <w:vAlign w:val="center"/>
            <w:hideMark/>
          </w:tcPr>
          <w:p w:rsidR="00000000" w:rsidRDefault="00000000">
            <w:r>
              <w:t>bizRefId</w:t>
            </w:r>
          </w:p>
        </w:tc>
        <w:tc>
          <w:tcPr>
            <w:tcW w:w="0" w:type="auto"/>
            <w:vAlign w:val="center"/>
            <w:hideMark/>
          </w:tcPr>
          <w:p w:rsidR="00000000" w:rsidRDefault="00000000">
            <w:r>
              <w:t>String</w:t>
            </w:r>
          </w:p>
        </w:tc>
        <w:tc>
          <w:tcPr>
            <w:tcW w:w="0" w:type="auto"/>
            <w:vAlign w:val="center"/>
            <w:hideMark/>
          </w:tcPr>
          <w:p w:rsidR="00000000" w:rsidRDefault="00000000">
            <w:r>
              <w:t>External business id, e.g. experience coupon id</w:t>
            </w:r>
          </w:p>
        </w:tc>
      </w:tr>
      <w:tr w:rsidR="00000000">
        <w:trPr>
          <w:divId w:val="175387555"/>
          <w:tblCellSpacing w:w="15" w:type="dxa"/>
        </w:trPr>
        <w:tc>
          <w:tcPr>
            <w:tcW w:w="0" w:type="auto"/>
            <w:vAlign w:val="center"/>
            <w:hideMark/>
          </w:tcPr>
          <w:p w:rsidR="00000000" w:rsidRDefault="00000000">
            <w:r>
              <w:t>bizRefType</w:t>
            </w:r>
          </w:p>
        </w:tc>
        <w:tc>
          <w:tcPr>
            <w:tcW w:w="0" w:type="auto"/>
            <w:vAlign w:val="center"/>
            <w:hideMark/>
          </w:tcPr>
          <w:p w:rsidR="00000000" w:rsidRDefault="00000000">
            <w:r>
              <w:t>String</w:t>
            </w:r>
          </w:p>
        </w:tc>
        <w:tc>
          <w:tcPr>
            <w:tcW w:w="0" w:type="auto"/>
            <w:vAlign w:val="center"/>
            <w:hideMark/>
          </w:tcPr>
          <w:p w:rsidR="00000000" w:rsidRDefault="00000000">
            <w:r>
              <w:t>External business type</w:t>
            </w:r>
          </w:p>
        </w:tc>
      </w:tr>
      <w:tr w:rsidR="00000000">
        <w:trPr>
          <w:divId w:val="175387555"/>
          <w:tblCellSpacing w:w="15" w:type="dxa"/>
        </w:trPr>
        <w:tc>
          <w:tcPr>
            <w:tcW w:w="0" w:type="auto"/>
            <w:vAlign w:val="center"/>
            <w:hideMark/>
          </w:tcPr>
          <w:p w:rsidR="00000000" w:rsidRDefault="00000000">
            <w:r>
              <w:t>realizedPnl</w:t>
            </w:r>
          </w:p>
        </w:tc>
        <w:tc>
          <w:tcPr>
            <w:tcW w:w="0" w:type="auto"/>
            <w:vAlign w:val="center"/>
            <w:hideMark/>
          </w:tcPr>
          <w:p w:rsidR="00000000" w:rsidRDefault="00000000">
            <w:r>
              <w:t>String</w:t>
            </w:r>
          </w:p>
        </w:tc>
        <w:tc>
          <w:tcPr>
            <w:tcW w:w="0" w:type="auto"/>
            <w:vAlign w:val="center"/>
            <w:hideMark/>
          </w:tcPr>
          <w:p w:rsidR="00000000" w:rsidRDefault="00000000">
            <w:r>
              <w:t>Realized profit and loss</w:t>
            </w:r>
            <w:r>
              <w:br/>
              <w:t xml:space="preserve">Only applicable to </w:t>
            </w:r>
            <w:r>
              <w:rPr>
                <w:rStyle w:val="HTML"/>
              </w:rPr>
              <w:t>FUTURES</w:t>
            </w:r>
            <w:r>
              <w:t>/</w:t>
            </w:r>
            <w:r>
              <w:rPr>
                <w:rStyle w:val="HTML"/>
              </w:rPr>
              <w:t>SWAP</w:t>
            </w:r>
            <w:r>
              <w:t>/</w:t>
            </w:r>
            <w:r>
              <w:rPr>
                <w:rStyle w:val="HTML"/>
              </w:rPr>
              <w:t>OPTION</w:t>
            </w:r>
            <w:r>
              <w:br/>
              <w:t>realizedPnl=pnl+fee+fundingFee+liqPenalty</w:t>
            </w:r>
          </w:p>
        </w:tc>
      </w:tr>
      <w:tr w:rsidR="00000000">
        <w:trPr>
          <w:divId w:val="175387555"/>
          <w:tblCellSpacing w:w="15" w:type="dxa"/>
        </w:trPr>
        <w:tc>
          <w:tcPr>
            <w:tcW w:w="0" w:type="auto"/>
            <w:vAlign w:val="center"/>
            <w:hideMark/>
          </w:tcPr>
          <w:p w:rsidR="00000000" w:rsidRDefault="00000000">
            <w:r>
              <w:t>pnl</w:t>
            </w:r>
          </w:p>
        </w:tc>
        <w:tc>
          <w:tcPr>
            <w:tcW w:w="0" w:type="auto"/>
            <w:vAlign w:val="center"/>
            <w:hideMark/>
          </w:tcPr>
          <w:p w:rsidR="00000000" w:rsidRDefault="00000000">
            <w:r>
              <w:t>String</w:t>
            </w:r>
          </w:p>
        </w:tc>
        <w:tc>
          <w:tcPr>
            <w:tcW w:w="0" w:type="auto"/>
            <w:vAlign w:val="center"/>
            <w:hideMark/>
          </w:tcPr>
          <w:p w:rsidR="00000000" w:rsidRDefault="00000000">
            <w:r>
              <w:t>Accumulated pnl of closing order(s)</w:t>
            </w:r>
          </w:p>
        </w:tc>
      </w:tr>
      <w:tr w:rsidR="00000000">
        <w:trPr>
          <w:divId w:val="175387555"/>
          <w:tblCellSpacing w:w="15" w:type="dxa"/>
        </w:trPr>
        <w:tc>
          <w:tcPr>
            <w:tcW w:w="0" w:type="auto"/>
            <w:vAlign w:val="center"/>
            <w:hideMark/>
          </w:tcPr>
          <w:p w:rsidR="00000000" w:rsidRDefault="00000000">
            <w:r>
              <w:lastRenderedPageBreak/>
              <w:t>fee</w:t>
            </w:r>
          </w:p>
        </w:tc>
        <w:tc>
          <w:tcPr>
            <w:tcW w:w="0" w:type="auto"/>
            <w:vAlign w:val="center"/>
            <w:hideMark/>
          </w:tcPr>
          <w:p w:rsidR="00000000" w:rsidRDefault="00000000">
            <w:r>
              <w:t>String</w:t>
            </w:r>
          </w:p>
        </w:tc>
        <w:tc>
          <w:tcPr>
            <w:tcW w:w="0" w:type="auto"/>
            <w:vAlign w:val="center"/>
            <w:hideMark/>
          </w:tcPr>
          <w:p w:rsidR="00000000" w:rsidRDefault="00000000">
            <w:r>
              <w:t>Accumulated fee</w:t>
            </w:r>
            <w:r>
              <w:br/>
              <w:t>Negative number represents the user transaction fee charged by the platform.Positive number represents rebate.</w:t>
            </w:r>
          </w:p>
        </w:tc>
      </w:tr>
      <w:tr w:rsidR="00000000">
        <w:trPr>
          <w:divId w:val="175387555"/>
          <w:tblCellSpacing w:w="15" w:type="dxa"/>
        </w:trPr>
        <w:tc>
          <w:tcPr>
            <w:tcW w:w="0" w:type="auto"/>
            <w:vAlign w:val="center"/>
            <w:hideMark/>
          </w:tcPr>
          <w:p w:rsidR="00000000" w:rsidRDefault="00000000">
            <w:r>
              <w:t>fundingFee</w:t>
            </w:r>
          </w:p>
        </w:tc>
        <w:tc>
          <w:tcPr>
            <w:tcW w:w="0" w:type="auto"/>
            <w:vAlign w:val="center"/>
            <w:hideMark/>
          </w:tcPr>
          <w:p w:rsidR="00000000" w:rsidRDefault="00000000">
            <w:r>
              <w:t>String</w:t>
            </w:r>
          </w:p>
        </w:tc>
        <w:tc>
          <w:tcPr>
            <w:tcW w:w="0" w:type="auto"/>
            <w:vAlign w:val="center"/>
            <w:hideMark/>
          </w:tcPr>
          <w:p w:rsidR="00000000" w:rsidRDefault="00000000">
            <w:r>
              <w:t>Accumulated funding fee</w:t>
            </w:r>
          </w:p>
        </w:tc>
      </w:tr>
      <w:tr w:rsidR="00000000">
        <w:trPr>
          <w:divId w:val="175387555"/>
          <w:tblCellSpacing w:w="15" w:type="dxa"/>
        </w:trPr>
        <w:tc>
          <w:tcPr>
            <w:tcW w:w="0" w:type="auto"/>
            <w:vAlign w:val="center"/>
            <w:hideMark/>
          </w:tcPr>
          <w:p w:rsidR="00000000" w:rsidRDefault="00000000">
            <w:r>
              <w:t>liqPenalty</w:t>
            </w:r>
          </w:p>
        </w:tc>
        <w:tc>
          <w:tcPr>
            <w:tcW w:w="0" w:type="auto"/>
            <w:vAlign w:val="center"/>
            <w:hideMark/>
          </w:tcPr>
          <w:p w:rsidR="00000000" w:rsidRDefault="00000000">
            <w:r>
              <w:t>String</w:t>
            </w:r>
          </w:p>
        </w:tc>
        <w:tc>
          <w:tcPr>
            <w:tcW w:w="0" w:type="auto"/>
            <w:vAlign w:val="center"/>
            <w:hideMark/>
          </w:tcPr>
          <w:p w:rsidR="00000000" w:rsidRDefault="00000000">
            <w:r>
              <w:t>Accumulated liquidation penalty. It is negative when there is a value.</w:t>
            </w:r>
          </w:p>
        </w:tc>
      </w:tr>
      <w:tr w:rsidR="00000000">
        <w:trPr>
          <w:divId w:val="175387555"/>
          <w:tblCellSpacing w:w="15" w:type="dxa"/>
        </w:trPr>
        <w:tc>
          <w:tcPr>
            <w:tcW w:w="0" w:type="auto"/>
            <w:vAlign w:val="center"/>
            <w:hideMark/>
          </w:tcPr>
          <w:p w:rsidR="00000000" w:rsidRDefault="00000000">
            <w:r>
              <w:t>closeOrderAlgo</w:t>
            </w:r>
          </w:p>
        </w:tc>
        <w:tc>
          <w:tcPr>
            <w:tcW w:w="0" w:type="auto"/>
            <w:vAlign w:val="center"/>
            <w:hideMark/>
          </w:tcPr>
          <w:p w:rsidR="00000000" w:rsidRDefault="00000000">
            <w:r>
              <w:t>Array</w:t>
            </w:r>
          </w:p>
        </w:tc>
        <w:tc>
          <w:tcPr>
            <w:tcW w:w="0" w:type="auto"/>
            <w:vAlign w:val="center"/>
            <w:hideMark/>
          </w:tcPr>
          <w:p w:rsidR="00000000" w:rsidRDefault="00000000">
            <w:r>
              <w:t xml:space="preserve">Close position algo orders attached to the position. This array will have values only after you request "Place algo order" with </w:t>
            </w:r>
            <w:r>
              <w:rPr>
                <w:rStyle w:val="HTML"/>
              </w:rPr>
              <w:t>closeFraction</w:t>
            </w:r>
            <w:r>
              <w:t>=1.</w:t>
            </w:r>
          </w:p>
        </w:tc>
      </w:tr>
      <w:tr w:rsidR="00000000">
        <w:trPr>
          <w:divId w:val="175387555"/>
          <w:tblCellSpacing w:w="15" w:type="dxa"/>
        </w:trPr>
        <w:tc>
          <w:tcPr>
            <w:tcW w:w="0" w:type="auto"/>
            <w:vAlign w:val="center"/>
            <w:hideMark/>
          </w:tcPr>
          <w:p w:rsidR="00000000" w:rsidRDefault="00000000">
            <w:r>
              <w:t>&gt; algoId</w:t>
            </w:r>
          </w:p>
        </w:tc>
        <w:tc>
          <w:tcPr>
            <w:tcW w:w="0" w:type="auto"/>
            <w:vAlign w:val="center"/>
            <w:hideMark/>
          </w:tcPr>
          <w:p w:rsidR="00000000" w:rsidRDefault="00000000">
            <w:r>
              <w:t>String</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&gt; slTriggerPx</w:t>
            </w:r>
          </w:p>
        </w:tc>
        <w:tc>
          <w:tcPr>
            <w:tcW w:w="0" w:type="auto"/>
            <w:vAlign w:val="center"/>
            <w:hideMark/>
          </w:tcPr>
          <w:p w:rsidR="00000000" w:rsidRDefault="00000000">
            <w:r>
              <w:t>String</w:t>
            </w:r>
          </w:p>
        </w:tc>
        <w:tc>
          <w:tcPr>
            <w:tcW w:w="0" w:type="auto"/>
            <w:vAlign w:val="center"/>
            <w:hideMark/>
          </w:tcPr>
          <w:p w:rsidR="00000000" w:rsidRDefault="00000000">
            <w:r>
              <w:t>Stop-loss trigger price.</w:t>
            </w:r>
          </w:p>
        </w:tc>
      </w:tr>
      <w:tr w:rsidR="00000000">
        <w:trPr>
          <w:divId w:val="175387555"/>
          <w:tblCellSpacing w:w="15" w:type="dxa"/>
        </w:trPr>
        <w:tc>
          <w:tcPr>
            <w:tcW w:w="0" w:type="auto"/>
            <w:vAlign w:val="center"/>
            <w:hideMark/>
          </w:tcPr>
          <w:p w:rsidR="00000000" w:rsidRDefault="00000000">
            <w:r>
              <w:t>&gt; slTriggerPxType</w:t>
            </w:r>
          </w:p>
        </w:tc>
        <w:tc>
          <w:tcPr>
            <w:tcW w:w="0" w:type="auto"/>
            <w:vAlign w:val="center"/>
            <w:hideMark/>
          </w:tcPr>
          <w:p w:rsidR="00000000" w:rsidRDefault="00000000">
            <w:r>
              <w:t>String</w:t>
            </w:r>
          </w:p>
        </w:tc>
        <w:tc>
          <w:tcPr>
            <w:tcW w:w="0" w:type="auto"/>
            <w:vAlign w:val="center"/>
            <w:hideMark/>
          </w:tcPr>
          <w:p w:rsidR="00000000" w:rsidRDefault="00000000">
            <w:r>
              <w:t xml:space="preserve">Stop-loss trigger price type. </w:t>
            </w:r>
            <w:r>
              <w:br/>
            </w:r>
            <w:r>
              <w:rPr>
                <w:rStyle w:val="HTML"/>
              </w:rPr>
              <w:t>last</w:t>
            </w:r>
            <w:r>
              <w:t>：last price</w:t>
            </w:r>
            <w:r>
              <w:br/>
            </w:r>
            <w:r>
              <w:rPr>
                <w:rStyle w:val="HTML"/>
              </w:rPr>
              <w:t>index</w:t>
            </w:r>
            <w:r>
              <w:t>：index price</w:t>
            </w:r>
            <w:r>
              <w:br/>
            </w:r>
            <w:r>
              <w:rPr>
                <w:rStyle w:val="HTML"/>
              </w:rPr>
              <w:t>mark</w:t>
            </w:r>
            <w:r>
              <w:t>：mark price</w:t>
            </w:r>
          </w:p>
        </w:tc>
      </w:tr>
      <w:tr w:rsidR="00000000">
        <w:trPr>
          <w:divId w:val="175387555"/>
          <w:tblCellSpacing w:w="15" w:type="dxa"/>
        </w:trPr>
        <w:tc>
          <w:tcPr>
            <w:tcW w:w="0" w:type="auto"/>
            <w:vAlign w:val="center"/>
            <w:hideMark/>
          </w:tcPr>
          <w:p w:rsidR="00000000" w:rsidRDefault="00000000">
            <w:r>
              <w:t>&gt; tpTriggerPx</w:t>
            </w:r>
          </w:p>
        </w:tc>
        <w:tc>
          <w:tcPr>
            <w:tcW w:w="0" w:type="auto"/>
            <w:vAlign w:val="center"/>
            <w:hideMark/>
          </w:tcPr>
          <w:p w:rsidR="00000000" w:rsidRDefault="00000000">
            <w:r>
              <w:t>String</w:t>
            </w:r>
          </w:p>
        </w:tc>
        <w:tc>
          <w:tcPr>
            <w:tcW w:w="0" w:type="auto"/>
            <w:vAlign w:val="center"/>
            <w:hideMark/>
          </w:tcPr>
          <w:p w:rsidR="00000000" w:rsidRDefault="00000000">
            <w:r>
              <w:t>Take-profit trigger price.</w:t>
            </w:r>
          </w:p>
        </w:tc>
      </w:tr>
      <w:tr w:rsidR="00000000">
        <w:trPr>
          <w:divId w:val="175387555"/>
          <w:tblCellSpacing w:w="15" w:type="dxa"/>
        </w:trPr>
        <w:tc>
          <w:tcPr>
            <w:tcW w:w="0" w:type="auto"/>
            <w:vAlign w:val="center"/>
            <w:hideMark/>
          </w:tcPr>
          <w:p w:rsidR="00000000" w:rsidRDefault="00000000">
            <w:r>
              <w:t>&gt; tpTriggerPxType</w:t>
            </w:r>
          </w:p>
        </w:tc>
        <w:tc>
          <w:tcPr>
            <w:tcW w:w="0" w:type="auto"/>
            <w:vAlign w:val="center"/>
            <w:hideMark/>
          </w:tcPr>
          <w:p w:rsidR="00000000" w:rsidRDefault="00000000">
            <w:r>
              <w:t>String</w:t>
            </w:r>
          </w:p>
        </w:tc>
        <w:tc>
          <w:tcPr>
            <w:tcW w:w="0" w:type="auto"/>
            <w:vAlign w:val="center"/>
            <w:hideMark/>
          </w:tcPr>
          <w:p w:rsidR="00000000" w:rsidRDefault="00000000">
            <w:r>
              <w:t xml:space="preserve">Take-profit trigger price type. </w:t>
            </w:r>
            <w:r>
              <w:br/>
            </w:r>
            <w:r>
              <w:rPr>
                <w:rStyle w:val="HTML"/>
              </w:rPr>
              <w:t>last</w:t>
            </w:r>
            <w:r>
              <w:t>：last price</w:t>
            </w:r>
            <w:r>
              <w:br/>
            </w:r>
            <w:r>
              <w:rPr>
                <w:rStyle w:val="HTML"/>
              </w:rPr>
              <w:t>index</w:t>
            </w:r>
            <w:r>
              <w:t>：index price</w:t>
            </w:r>
            <w:r>
              <w:br/>
            </w:r>
            <w:r>
              <w:rPr>
                <w:rStyle w:val="HTML"/>
              </w:rPr>
              <w:t>mark</w:t>
            </w:r>
            <w:r>
              <w:t>：mark price</w:t>
            </w:r>
          </w:p>
        </w:tc>
      </w:tr>
      <w:tr w:rsidR="00000000">
        <w:trPr>
          <w:divId w:val="175387555"/>
          <w:tblCellSpacing w:w="15" w:type="dxa"/>
        </w:trPr>
        <w:tc>
          <w:tcPr>
            <w:tcW w:w="0" w:type="auto"/>
            <w:vAlign w:val="center"/>
            <w:hideMark/>
          </w:tcPr>
          <w:p w:rsidR="00000000" w:rsidRDefault="00000000">
            <w:r>
              <w:t>&gt; closeFraction</w:t>
            </w:r>
          </w:p>
        </w:tc>
        <w:tc>
          <w:tcPr>
            <w:tcW w:w="0" w:type="auto"/>
            <w:vAlign w:val="center"/>
            <w:hideMark/>
          </w:tcPr>
          <w:p w:rsidR="00000000" w:rsidRDefault="00000000">
            <w:r>
              <w:t>String</w:t>
            </w:r>
          </w:p>
        </w:tc>
        <w:tc>
          <w:tcPr>
            <w:tcW w:w="0" w:type="auto"/>
            <w:vAlign w:val="center"/>
            <w:hideMark/>
          </w:tcPr>
          <w:p w:rsidR="00000000" w:rsidRDefault="00000000">
            <w:r>
              <w:t>Fraction of position to be closed when the algo order is triggered.</w:t>
            </w:r>
          </w:p>
        </w:tc>
      </w:tr>
      <w:tr w:rsidR="00000000">
        <w:trPr>
          <w:divId w:val="175387555"/>
          <w:tblCellSpacing w:w="15" w:type="dxa"/>
        </w:trPr>
        <w:tc>
          <w:tcPr>
            <w:tcW w:w="0" w:type="auto"/>
            <w:vAlign w:val="center"/>
            <w:hideMark/>
          </w:tcPr>
          <w:p w:rsidR="00000000" w:rsidRDefault="00000000">
            <w:r>
              <w:t>cTime</w:t>
            </w:r>
          </w:p>
        </w:tc>
        <w:tc>
          <w:tcPr>
            <w:tcW w:w="0" w:type="auto"/>
            <w:vAlign w:val="center"/>
            <w:hideMark/>
          </w:tcPr>
          <w:p w:rsidR="00000000" w:rsidRDefault="00000000">
            <w:r>
              <w:t>String</w:t>
            </w:r>
          </w:p>
        </w:tc>
        <w:tc>
          <w:tcPr>
            <w:tcW w:w="0" w:type="auto"/>
            <w:vAlign w:val="center"/>
            <w:hideMark/>
          </w:tcPr>
          <w:p w:rsidR="00000000" w:rsidRDefault="00000000">
            <w:r>
              <w:t xml:space="preserve">Creation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uTime</w:t>
            </w:r>
          </w:p>
        </w:tc>
        <w:tc>
          <w:tcPr>
            <w:tcW w:w="0" w:type="auto"/>
            <w:vAlign w:val="center"/>
            <w:hideMark/>
          </w:tcPr>
          <w:p w:rsidR="00000000" w:rsidRDefault="00000000">
            <w:r>
              <w:t>String</w:t>
            </w:r>
          </w:p>
        </w:tc>
        <w:tc>
          <w:tcPr>
            <w:tcW w:w="0" w:type="auto"/>
            <w:vAlign w:val="center"/>
            <w:hideMark/>
          </w:tcPr>
          <w:p w:rsidR="00000000" w:rsidRDefault="00000000">
            <w:r>
              <w:t xml:space="preserve">Latest time position was adjusted, Unix timestamp format in milliseconds, e.g. </w:t>
            </w:r>
            <w:r>
              <w:rPr>
                <w:rStyle w:val="HTML"/>
              </w:rPr>
              <w:t>1597026383085</w:t>
            </w:r>
          </w:p>
        </w:tc>
      </w:tr>
    </w:tbl>
    <w:p w:rsidR="00000000" w:rsidRDefault="00000000">
      <w:pPr>
        <w:pStyle w:val="a5"/>
        <w:divId w:val="175387555"/>
      </w:pPr>
      <w:r>
        <w:t xml:space="preserve">As for portfolio margin account, the IMR and MMR of the position are calculated in risk unit granularity, thus their values of the same risk unit cross positions are the same. </w:t>
      </w:r>
    </w:p>
    <w:p w:rsidR="00000000" w:rsidRDefault="00000000">
      <w:pPr>
        <w:pStyle w:val="3"/>
        <w:divId w:val="175387555"/>
      </w:pPr>
      <w:r>
        <w:t>Get positions history</w:t>
      </w:r>
    </w:p>
    <w:p w:rsidR="00000000" w:rsidRDefault="00000000">
      <w:pPr>
        <w:pStyle w:val="a5"/>
        <w:divId w:val="175387555"/>
      </w:pPr>
      <w:r>
        <w:t xml:space="preserve">Retrieve the updated position data for the last 3 months. Return in reverse chronological order using utime. Getting positions history is supported under Portfolio margin mode since </w:t>
      </w:r>
      <w:r>
        <w:rPr>
          <w:rStyle w:val="a6"/>
        </w:rPr>
        <w:t>04:00 AM (UTC) on November 11, 2024</w:t>
      </w:r>
      <w:r>
        <w:t>.</w:t>
      </w:r>
    </w:p>
    <w:p w:rsidR="00000000" w:rsidRDefault="00000000">
      <w:pPr>
        <w:pStyle w:val="4"/>
        <w:divId w:val="175387555"/>
      </w:pPr>
      <w:r>
        <w:lastRenderedPageBreak/>
        <w:t>Rate Limit: 10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/api/v5/account/positions-history</w:t>
      </w:r>
    </w:p>
    <w:p w:rsidR="00000000" w:rsidRDefault="00000000">
      <w:pPr>
        <w:pStyle w:val="a5"/>
        <w:divId w:val="2070884428"/>
      </w:pPr>
      <w:r>
        <w:t>Request Example</w:t>
      </w:r>
    </w:p>
    <w:p w:rsidR="00000000" w:rsidRDefault="00000000">
      <w:pPr>
        <w:pStyle w:val="HTML0"/>
        <w:divId w:val="1455948995"/>
        <w:rPr>
          <w:rStyle w:val="HTML"/>
        </w:rPr>
      </w:pPr>
      <w:r>
        <w:rPr>
          <w:rStyle w:val="HTML"/>
        </w:rPr>
        <w:t>GET /api/v5/account/positions-history</w:t>
      </w:r>
    </w:p>
    <w:p w:rsidR="00000000" w:rsidRDefault="00000000">
      <w:pPr>
        <w:pStyle w:val="HTML0"/>
        <w:divId w:val="611014545"/>
        <w:rPr>
          <w:rStyle w:val="HTML"/>
          <w:vanish/>
        </w:rPr>
      </w:pPr>
      <w:r>
        <w:rPr>
          <w:rStyle w:val="kn"/>
          <w:vanish/>
        </w:rPr>
        <w:t>import</w:t>
      </w:r>
      <w:r>
        <w:rPr>
          <w:rStyle w:val="HTML"/>
          <w:vanish/>
        </w:rPr>
        <w:t xml:space="preserve"> </w:t>
      </w:r>
      <w:r>
        <w:rPr>
          <w:rStyle w:val="nn"/>
          <w:vanish/>
        </w:rPr>
        <w:t>okx.Account</w:t>
      </w:r>
      <w:r>
        <w:rPr>
          <w:rStyle w:val="HTML"/>
          <w:vanish/>
        </w:rPr>
        <w:t xml:space="preserve"> </w:t>
      </w:r>
      <w:r>
        <w:rPr>
          <w:rStyle w:val="k"/>
          <w:vanish/>
        </w:rPr>
        <w:t>as</w:t>
      </w:r>
      <w:r>
        <w:rPr>
          <w:rStyle w:val="HTML"/>
          <w:vanish/>
        </w:rPr>
        <w:t xml:space="preserve"> </w:t>
      </w:r>
      <w:r>
        <w:rPr>
          <w:rStyle w:val="n"/>
          <w:vanish/>
        </w:rPr>
        <w:t>Account</w:t>
      </w:r>
    </w:p>
    <w:p w:rsidR="00000000" w:rsidRDefault="00000000">
      <w:pPr>
        <w:pStyle w:val="HTML0"/>
        <w:divId w:val="611014545"/>
        <w:rPr>
          <w:rStyle w:val="HTML"/>
          <w:vanish/>
        </w:rPr>
      </w:pPr>
    </w:p>
    <w:p w:rsidR="00000000" w:rsidRDefault="00000000">
      <w:pPr>
        <w:pStyle w:val="HTML0"/>
        <w:divId w:val="611014545"/>
        <w:rPr>
          <w:rStyle w:val="c1"/>
          <w:vanish/>
        </w:rPr>
      </w:pPr>
      <w:r>
        <w:rPr>
          <w:rStyle w:val="c1"/>
          <w:vanish/>
        </w:rPr>
        <w:t># API initialization</w:t>
      </w:r>
    </w:p>
    <w:p w:rsidR="00000000" w:rsidRDefault="00000000">
      <w:pPr>
        <w:pStyle w:val="HTML0"/>
        <w:divId w:val="611014545"/>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611014545"/>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611014545"/>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611014545"/>
        <w:rPr>
          <w:rStyle w:val="HTML"/>
          <w:vanish/>
        </w:rPr>
      </w:pPr>
    </w:p>
    <w:p w:rsidR="00000000" w:rsidRDefault="00000000">
      <w:pPr>
        <w:pStyle w:val="HTML0"/>
        <w:divId w:val="611014545"/>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trading:0 , demo trading:1</w:t>
      </w:r>
    </w:p>
    <w:p w:rsidR="00000000" w:rsidRDefault="00000000">
      <w:pPr>
        <w:pStyle w:val="HTML0"/>
        <w:divId w:val="611014545"/>
        <w:rPr>
          <w:rStyle w:val="HTML"/>
          <w:vanish/>
        </w:rPr>
      </w:pPr>
    </w:p>
    <w:p w:rsidR="00000000" w:rsidRDefault="00000000">
      <w:pPr>
        <w:pStyle w:val="HTML0"/>
        <w:divId w:val="611014545"/>
        <w:rPr>
          <w:rStyle w:val="HTML"/>
          <w:vanish/>
        </w:rPr>
      </w:pPr>
      <w:r>
        <w:rPr>
          <w:rStyle w:val="n"/>
          <w:vanish/>
        </w:rPr>
        <w:t>accountAPI</w:t>
      </w:r>
      <w:r>
        <w:rPr>
          <w:rStyle w:val="HTML"/>
          <w:vanish/>
        </w:rPr>
        <w:t xml:space="preserve"> </w:t>
      </w:r>
      <w:r>
        <w:rPr>
          <w:rStyle w:val="o"/>
          <w:vanish/>
        </w:rPr>
        <w:t>=</w:t>
      </w:r>
      <w:r>
        <w:rPr>
          <w:rStyle w:val="HTML"/>
          <w:vanish/>
        </w:rPr>
        <w:t xml:space="preserve"> </w:t>
      </w:r>
      <w:r>
        <w:rPr>
          <w:rStyle w:val="n"/>
          <w:vanish/>
        </w:rPr>
        <w:t>Account</w:t>
      </w:r>
      <w:r>
        <w:rPr>
          <w:rStyle w:val="p"/>
          <w:vanish/>
        </w:rPr>
        <w:t>.</w:t>
      </w:r>
      <w:r>
        <w:rPr>
          <w:rStyle w:val="n"/>
          <w:vanish/>
        </w:rPr>
        <w:t>AccountAPI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611014545"/>
        <w:rPr>
          <w:rStyle w:val="HTML"/>
          <w:vanish/>
        </w:rPr>
      </w:pPr>
    </w:p>
    <w:p w:rsidR="00000000" w:rsidRDefault="00000000">
      <w:pPr>
        <w:pStyle w:val="HTML0"/>
        <w:divId w:val="611014545"/>
        <w:rPr>
          <w:rStyle w:val="c1"/>
          <w:vanish/>
        </w:rPr>
      </w:pPr>
      <w:r>
        <w:rPr>
          <w:rStyle w:val="c1"/>
          <w:vanish/>
        </w:rPr>
        <w:t># Get positions history</w:t>
      </w:r>
    </w:p>
    <w:p w:rsidR="00000000" w:rsidRDefault="00000000">
      <w:pPr>
        <w:pStyle w:val="HTML0"/>
        <w:divId w:val="611014545"/>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accountAPI</w:t>
      </w:r>
      <w:r>
        <w:rPr>
          <w:rStyle w:val="p"/>
          <w:vanish/>
        </w:rPr>
        <w:t>.</w:t>
      </w:r>
      <w:r>
        <w:rPr>
          <w:rStyle w:val="n"/>
          <w:vanish/>
        </w:rPr>
        <w:t>get_positions_history</w:t>
      </w:r>
      <w:r>
        <w:rPr>
          <w:rStyle w:val="p"/>
          <w:vanish/>
        </w:rPr>
        <w:t>()</w:t>
      </w:r>
    </w:p>
    <w:p w:rsidR="00000000" w:rsidRDefault="00000000">
      <w:pPr>
        <w:pStyle w:val="HTML0"/>
        <w:divId w:val="611014545"/>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type</w:t>
            </w:r>
            <w:r>
              <w:br/>
            </w:r>
            <w:r>
              <w:rPr>
                <w:rStyle w:val="HTML"/>
              </w:rPr>
              <w:t>MARGIN</w:t>
            </w:r>
            <w:r>
              <w:br/>
            </w:r>
            <w:r>
              <w:rPr>
                <w:rStyle w:val="HTML"/>
              </w:rPr>
              <w:t>SWAP</w:t>
            </w:r>
            <w:r>
              <w:br/>
            </w:r>
            <w:r>
              <w:rPr>
                <w:rStyle w:val="HTML"/>
              </w:rPr>
              <w:t>FUTURES</w:t>
            </w:r>
            <w:r>
              <w:br/>
            </w:r>
            <w:r>
              <w:rPr>
                <w:rStyle w:val="HTML"/>
              </w:rPr>
              <w:t>OPTION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Instrument ID, e.g. </w:t>
            </w:r>
            <w:r>
              <w:rPr>
                <w:rStyle w:val="HTML"/>
              </w:rPr>
              <w:t>BTC-USD-SWAP</w:t>
            </w:r>
          </w:p>
        </w:tc>
      </w:tr>
      <w:tr w:rsidR="00000000">
        <w:trPr>
          <w:divId w:val="175387555"/>
          <w:tblCellSpacing w:w="15" w:type="dxa"/>
        </w:trPr>
        <w:tc>
          <w:tcPr>
            <w:tcW w:w="0" w:type="auto"/>
            <w:vAlign w:val="center"/>
            <w:hideMark/>
          </w:tcPr>
          <w:p w:rsidR="00000000" w:rsidRDefault="00000000">
            <w:r>
              <w:t>mgnMode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Margin mode</w:t>
            </w:r>
            <w:r>
              <w:br/>
            </w:r>
            <w:r>
              <w:rPr>
                <w:rStyle w:val="HTML"/>
              </w:rPr>
              <w:t>cross</w:t>
            </w:r>
            <w:r>
              <w:t xml:space="preserve"> </w:t>
            </w:r>
            <w:r>
              <w:rPr>
                <w:rStyle w:val="HTML"/>
              </w:rPr>
              <w:t>isolated</w:t>
            </w:r>
          </w:p>
        </w:tc>
      </w:tr>
      <w:tr w:rsidR="00000000">
        <w:trPr>
          <w:divId w:val="175387555"/>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The type of latest close position</w:t>
            </w:r>
            <w:r>
              <w:br/>
            </w:r>
            <w:r>
              <w:rPr>
                <w:rStyle w:val="HTML"/>
              </w:rPr>
              <w:t>1</w:t>
            </w:r>
            <w:r>
              <w:t>: Close position partially;</w:t>
            </w:r>
            <w:r>
              <w:rPr>
                <w:rStyle w:val="HTML"/>
              </w:rPr>
              <w:t>2</w:t>
            </w:r>
            <w:r>
              <w:t>：Close all;</w:t>
            </w:r>
            <w:r>
              <w:rPr>
                <w:rStyle w:val="HTML"/>
              </w:rPr>
              <w:t>3</w:t>
            </w:r>
            <w:r>
              <w:t>：Liquidation;</w:t>
            </w:r>
            <w:r>
              <w:rPr>
                <w:rStyle w:val="HTML"/>
              </w:rPr>
              <w:t>4</w:t>
            </w:r>
            <w:r>
              <w:t xml:space="preserve">：Partial liquidation; </w:t>
            </w:r>
            <w:r>
              <w:rPr>
                <w:rStyle w:val="HTML"/>
              </w:rPr>
              <w:t>5</w:t>
            </w:r>
            <w:r>
              <w:t xml:space="preserve">：ADL; </w:t>
            </w:r>
            <w:r>
              <w:br/>
              <w:t>It is the latest type if there are several types for the same position.</w:t>
            </w:r>
          </w:p>
        </w:tc>
      </w:tr>
      <w:tr w:rsidR="00000000">
        <w:trPr>
          <w:divId w:val="175387555"/>
          <w:tblCellSpacing w:w="15" w:type="dxa"/>
        </w:trPr>
        <w:tc>
          <w:tcPr>
            <w:tcW w:w="0" w:type="auto"/>
            <w:vAlign w:val="center"/>
            <w:hideMark/>
          </w:tcPr>
          <w:p w:rsidR="00000000" w:rsidRDefault="00000000">
            <w:r>
              <w:t>posId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Position ID. There is attribute expiration. The posId will be expired if it is more than 30 days after the last full close position, then position will use new posId.</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earlier than the requested </w:t>
            </w:r>
            <w:r>
              <w:rPr>
                <w:rStyle w:val="HTML"/>
              </w:rPr>
              <w:t>uTime</w:t>
            </w:r>
            <w:r>
              <w:t xml:space="preserv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newer than the requested </w:t>
            </w:r>
            <w:r>
              <w:rPr>
                <w:rStyle w:val="HTML"/>
              </w:rPr>
              <w:t>uTime</w:t>
            </w:r>
            <w:r>
              <w:t xml:space="preserv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Number of results per request. The maximum is 100. The default is 100. All records </w:t>
            </w:r>
            <w:r>
              <w:lastRenderedPageBreak/>
              <w:t xml:space="preserve">that have the same </w:t>
            </w:r>
            <w:r>
              <w:rPr>
                <w:rStyle w:val="HTML"/>
              </w:rPr>
              <w:t>uTime</w:t>
            </w:r>
            <w:r>
              <w:t xml:space="preserve"> will be returned at the current request</w:t>
            </w:r>
          </w:p>
        </w:tc>
      </w:tr>
    </w:tbl>
    <w:p w:rsidR="00000000" w:rsidRDefault="00000000">
      <w:pPr>
        <w:pStyle w:val="a5"/>
        <w:divId w:val="982807253"/>
      </w:pPr>
      <w:r>
        <w:lastRenderedPageBreak/>
        <w:t>Response Example</w:t>
      </w:r>
    </w:p>
    <w:p w:rsidR="00000000" w:rsidRDefault="00000000">
      <w:pPr>
        <w:pStyle w:val="HTML0"/>
        <w:divId w:val="1852795238"/>
        <w:rPr>
          <w:rStyle w:val="w"/>
        </w:rPr>
      </w:pPr>
      <w:r>
        <w:rPr>
          <w:rStyle w:val="p"/>
        </w:rPr>
        <w:t>{</w:t>
      </w:r>
    </w:p>
    <w:p w:rsidR="00000000" w:rsidRDefault="00000000">
      <w:pPr>
        <w:pStyle w:val="HTML0"/>
        <w:divId w:val="1852795238"/>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852795238"/>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852795238"/>
        <w:rPr>
          <w:rStyle w:val="w"/>
        </w:rPr>
      </w:pPr>
      <w:r>
        <w:rPr>
          <w:rStyle w:val="w"/>
        </w:rPr>
        <w:t xml:space="preserve">        </w:t>
      </w:r>
      <w:r>
        <w:rPr>
          <w:rStyle w:val="p"/>
        </w:rPr>
        <w:t>{</w:t>
      </w:r>
    </w:p>
    <w:p w:rsidR="00000000" w:rsidRDefault="00000000">
      <w:pPr>
        <w:pStyle w:val="HTML0"/>
        <w:divId w:val="1852795238"/>
        <w:rPr>
          <w:rStyle w:val="w"/>
        </w:rPr>
      </w:pPr>
      <w:r>
        <w:rPr>
          <w:rStyle w:val="w"/>
        </w:rPr>
        <w:t xml:space="preserve">            </w:t>
      </w:r>
      <w:r>
        <w:rPr>
          <w:rStyle w:val="nl"/>
        </w:rPr>
        <w:t>"cTime"</w:t>
      </w:r>
      <w:r>
        <w:rPr>
          <w:rStyle w:val="p"/>
        </w:rPr>
        <w:t>:</w:t>
      </w:r>
      <w:r>
        <w:rPr>
          <w:rStyle w:val="w"/>
        </w:rPr>
        <w:t xml:space="preserve"> </w:t>
      </w:r>
      <w:r>
        <w:rPr>
          <w:rStyle w:val="s2"/>
        </w:rPr>
        <w:t>"1654177169995"</w:t>
      </w:r>
      <w:r>
        <w:rPr>
          <w:rStyle w:val="p"/>
        </w:rPr>
        <w:t>,</w:t>
      </w:r>
    </w:p>
    <w:p w:rsidR="00000000" w:rsidRDefault="00000000">
      <w:pPr>
        <w:pStyle w:val="HTML0"/>
        <w:divId w:val="1852795238"/>
        <w:rPr>
          <w:rStyle w:val="w"/>
        </w:rPr>
      </w:pPr>
      <w:r>
        <w:rPr>
          <w:rStyle w:val="w"/>
        </w:rPr>
        <w:t xml:space="preserve">            </w:t>
      </w:r>
      <w:r>
        <w:rPr>
          <w:rStyle w:val="nl"/>
        </w:rPr>
        <w:t>"ccy"</w:t>
      </w:r>
      <w:r>
        <w:rPr>
          <w:rStyle w:val="p"/>
        </w:rPr>
        <w:t>:</w:t>
      </w:r>
      <w:r>
        <w:rPr>
          <w:rStyle w:val="w"/>
        </w:rPr>
        <w:t xml:space="preserve"> </w:t>
      </w:r>
      <w:r>
        <w:rPr>
          <w:rStyle w:val="s2"/>
        </w:rPr>
        <w:t>"BTC"</w:t>
      </w:r>
      <w:r>
        <w:rPr>
          <w:rStyle w:val="p"/>
        </w:rPr>
        <w:t>,</w:t>
      </w:r>
    </w:p>
    <w:p w:rsidR="00000000" w:rsidRDefault="00000000">
      <w:pPr>
        <w:pStyle w:val="HTML0"/>
        <w:divId w:val="1852795238"/>
        <w:rPr>
          <w:rStyle w:val="w"/>
        </w:rPr>
      </w:pPr>
      <w:r>
        <w:rPr>
          <w:rStyle w:val="w"/>
        </w:rPr>
        <w:t xml:space="preserve">            </w:t>
      </w:r>
      <w:r>
        <w:rPr>
          <w:rStyle w:val="nl"/>
        </w:rPr>
        <w:t>"closeAvgPx"</w:t>
      </w:r>
      <w:r>
        <w:rPr>
          <w:rStyle w:val="p"/>
        </w:rPr>
        <w:t>:</w:t>
      </w:r>
      <w:r>
        <w:rPr>
          <w:rStyle w:val="w"/>
        </w:rPr>
        <w:t xml:space="preserve"> </w:t>
      </w:r>
      <w:r>
        <w:rPr>
          <w:rStyle w:val="s2"/>
        </w:rPr>
        <w:t>"29786.5999999789081085"</w:t>
      </w:r>
      <w:r>
        <w:rPr>
          <w:rStyle w:val="p"/>
        </w:rPr>
        <w:t>,</w:t>
      </w:r>
    </w:p>
    <w:p w:rsidR="00000000" w:rsidRDefault="00000000">
      <w:pPr>
        <w:pStyle w:val="HTML0"/>
        <w:divId w:val="1852795238"/>
        <w:rPr>
          <w:rStyle w:val="w"/>
        </w:rPr>
      </w:pPr>
      <w:r>
        <w:rPr>
          <w:rStyle w:val="w"/>
        </w:rPr>
        <w:t xml:space="preserve">            </w:t>
      </w:r>
      <w:r>
        <w:rPr>
          <w:rStyle w:val="nl"/>
        </w:rPr>
        <w:t>"closeTotalPos"</w:t>
      </w:r>
      <w:r>
        <w:rPr>
          <w:rStyle w:val="p"/>
        </w:rPr>
        <w:t>:</w:t>
      </w:r>
      <w:r>
        <w:rPr>
          <w:rStyle w:val="w"/>
        </w:rPr>
        <w:t xml:space="preserve"> </w:t>
      </w:r>
      <w:r>
        <w:rPr>
          <w:rStyle w:val="s2"/>
        </w:rPr>
        <w:t>"1"</w:t>
      </w:r>
      <w:r>
        <w:rPr>
          <w:rStyle w:val="p"/>
        </w:rPr>
        <w:t>,</w:t>
      </w:r>
    </w:p>
    <w:p w:rsidR="00000000" w:rsidRDefault="00000000">
      <w:pPr>
        <w:pStyle w:val="HTML0"/>
        <w:divId w:val="1852795238"/>
        <w:rPr>
          <w:rStyle w:val="w"/>
        </w:rPr>
      </w:pPr>
      <w:r>
        <w:rPr>
          <w:rStyle w:val="w"/>
        </w:rPr>
        <w:t xml:space="preserve">            </w:t>
      </w:r>
      <w:r>
        <w:rPr>
          <w:rStyle w:val="nl"/>
        </w:rPr>
        <w:t>"instId"</w:t>
      </w:r>
      <w:r>
        <w:rPr>
          <w:rStyle w:val="p"/>
        </w:rPr>
        <w:t>:</w:t>
      </w:r>
      <w:r>
        <w:rPr>
          <w:rStyle w:val="w"/>
        </w:rPr>
        <w:t xml:space="preserve"> </w:t>
      </w:r>
      <w:r>
        <w:rPr>
          <w:rStyle w:val="s2"/>
        </w:rPr>
        <w:t>"BTC-USD-SWAP"</w:t>
      </w:r>
      <w:r>
        <w:rPr>
          <w:rStyle w:val="p"/>
        </w:rPr>
        <w:t>,</w:t>
      </w:r>
    </w:p>
    <w:p w:rsidR="00000000" w:rsidRDefault="00000000">
      <w:pPr>
        <w:pStyle w:val="HTML0"/>
        <w:divId w:val="1852795238"/>
        <w:rPr>
          <w:rStyle w:val="w"/>
        </w:rPr>
      </w:pPr>
      <w:r>
        <w:rPr>
          <w:rStyle w:val="w"/>
        </w:rPr>
        <w:t xml:space="preserve">            </w:t>
      </w:r>
      <w:r>
        <w:rPr>
          <w:rStyle w:val="nl"/>
        </w:rPr>
        <w:t>"instType"</w:t>
      </w:r>
      <w:r>
        <w:rPr>
          <w:rStyle w:val="p"/>
        </w:rPr>
        <w:t>:</w:t>
      </w:r>
      <w:r>
        <w:rPr>
          <w:rStyle w:val="w"/>
        </w:rPr>
        <w:t xml:space="preserve"> </w:t>
      </w:r>
      <w:r>
        <w:rPr>
          <w:rStyle w:val="s2"/>
        </w:rPr>
        <w:t>"SWAP"</w:t>
      </w:r>
      <w:r>
        <w:rPr>
          <w:rStyle w:val="p"/>
        </w:rPr>
        <w:t>,</w:t>
      </w:r>
    </w:p>
    <w:p w:rsidR="00000000" w:rsidRDefault="00000000">
      <w:pPr>
        <w:pStyle w:val="HTML0"/>
        <w:divId w:val="1852795238"/>
        <w:rPr>
          <w:rStyle w:val="w"/>
        </w:rPr>
      </w:pPr>
      <w:r>
        <w:rPr>
          <w:rStyle w:val="w"/>
        </w:rPr>
        <w:t xml:space="preserve">            </w:t>
      </w:r>
      <w:r>
        <w:rPr>
          <w:rStyle w:val="nl"/>
        </w:rPr>
        <w:t>"lever"</w:t>
      </w:r>
      <w:r>
        <w:rPr>
          <w:rStyle w:val="p"/>
        </w:rPr>
        <w:t>:</w:t>
      </w:r>
      <w:r>
        <w:rPr>
          <w:rStyle w:val="w"/>
        </w:rPr>
        <w:t xml:space="preserve"> </w:t>
      </w:r>
      <w:r>
        <w:rPr>
          <w:rStyle w:val="s2"/>
        </w:rPr>
        <w:t>"10.0"</w:t>
      </w:r>
      <w:r>
        <w:rPr>
          <w:rStyle w:val="p"/>
        </w:rPr>
        <w:t>,</w:t>
      </w:r>
    </w:p>
    <w:p w:rsidR="00000000" w:rsidRDefault="00000000">
      <w:pPr>
        <w:pStyle w:val="HTML0"/>
        <w:divId w:val="1852795238"/>
        <w:rPr>
          <w:rStyle w:val="w"/>
        </w:rPr>
      </w:pPr>
      <w:r>
        <w:rPr>
          <w:rStyle w:val="w"/>
        </w:rPr>
        <w:t xml:space="preserve">            </w:t>
      </w:r>
      <w:r>
        <w:rPr>
          <w:rStyle w:val="nl"/>
        </w:rPr>
        <w:t>"mgnMode"</w:t>
      </w:r>
      <w:r>
        <w:rPr>
          <w:rStyle w:val="p"/>
        </w:rPr>
        <w:t>:</w:t>
      </w:r>
      <w:r>
        <w:rPr>
          <w:rStyle w:val="w"/>
        </w:rPr>
        <w:t xml:space="preserve"> </w:t>
      </w:r>
      <w:r>
        <w:rPr>
          <w:rStyle w:val="s2"/>
        </w:rPr>
        <w:t>"cross"</w:t>
      </w:r>
      <w:r>
        <w:rPr>
          <w:rStyle w:val="p"/>
        </w:rPr>
        <w:t>,</w:t>
      </w:r>
    </w:p>
    <w:p w:rsidR="00000000" w:rsidRDefault="00000000">
      <w:pPr>
        <w:pStyle w:val="HTML0"/>
        <w:divId w:val="1852795238"/>
        <w:rPr>
          <w:rStyle w:val="w"/>
        </w:rPr>
      </w:pPr>
      <w:r>
        <w:rPr>
          <w:rStyle w:val="w"/>
        </w:rPr>
        <w:t xml:space="preserve">            </w:t>
      </w:r>
      <w:r>
        <w:rPr>
          <w:rStyle w:val="nl"/>
        </w:rPr>
        <w:t>"openAvgPx"</w:t>
      </w:r>
      <w:r>
        <w:rPr>
          <w:rStyle w:val="p"/>
        </w:rPr>
        <w:t>:</w:t>
      </w:r>
      <w:r>
        <w:rPr>
          <w:rStyle w:val="w"/>
        </w:rPr>
        <w:t xml:space="preserve"> </w:t>
      </w:r>
      <w:r>
        <w:rPr>
          <w:rStyle w:val="s2"/>
        </w:rPr>
        <w:t>"29783.8999999995535393"</w:t>
      </w:r>
      <w:r>
        <w:rPr>
          <w:rStyle w:val="p"/>
        </w:rPr>
        <w:t>,</w:t>
      </w:r>
    </w:p>
    <w:p w:rsidR="00000000" w:rsidRDefault="00000000">
      <w:pPr>
        <w:pStyle w:val="HTML0"/>
        <w:divId w:val="1852795238"/>
        <w:rPr>
          <w:rStyle w:val="w"/>
        </w:rPr>
      </w:pPr>
      <w:r>
        <w:rPr>
          <w:rStyle w:val="w"/>
        </w:rPr>
        <w:t xml:space="preserve">            </w:t>
      </w:r>
      <w:r>
        <w:rPr>
          <w:rStyle w:val="nl"/>
        </w:rPr>
        <w:t>"openMaxPos"</w:t>
      </w:r>
      <w:r>
        <w:rPr>
          <w:rStyle w:val="p"/>
        </w:rPr>
        <w:t>:</w:t>
      </w:r>
      <w:r>
        <w:rPr>
          <w:rStyle w:val="w"/>
        </w:rPr>
        <w:t xml:space="preserve"> </w:t>
      </w:r>
      <w:r>
        <w:rPr>
          <w:rStyle w:val="s2"/>
        </w:rPr>
        <w:t>"1"</w:t>
      </w:r>
      <w:r>
        <w:rPr>
          <w:rStyle w:val="p"/>
        </w:rPr>
        <w:t>,</w:t>
      </w:r>
    </w:p>
    <w:p w:rsidR="00000000" w:rsidRDefault="00000000">
      <w:pPr>
        <w:pStyle w:val="HTML0"/>
        <w:divId w:val="1852795238"/>
        <w:rPr>
          <w:rStyle w:val="w"/>
        </w:rPr>
      </w:pPr>
      <w:r>
        <w:rPr>
          <w:rStyle w:val="w"/>
        </w:rPr>
        <w:t xml:space="preserve">            </w:t>
      </w:r>
      <w:r>
        <w:rPr>
          <w:rStyle w:val="nl"/>
        </w:rPr>
        <w:t>"realizedPnl"</w:t>
      </w:r>
      <w:r>
        <w:rPr>
          <w:rStyle w:val="p"/>
        </w:rPr>
        <w:t>:</w:t>
      </w:r>
      <w:r>
        <w:rPr>
          <w:rStyle w:val="w"/>
        </w:rPr>
        <w:t xml:space="preserve"> </w:t>
      </w:r>
      <w:r>
        <w:rPr>
          <w:rStyle w:val="s2"/>
        </w:rPr>
        <w:t>"0.001"</w:t>
      </w:r>
      <w:r>
        <w:rPr>
          <w:rStyle w:val="p"/>
        </w:rPr>
        <w:t>,</w:t>
      </w:r>
    </w:p>
    <w:p w:rsidR="00000000" w:rsidRDefault="00000000">
      <w:pPr>
        <w:pStyle w:val="HTML0"/>
        <w:divId w:val="1852795238"/>
        <w:rPr>
          <w:rStyle w:val="w"/>
        </w:rPr>
      </w:pPr>
      <w:r>
        <w:rPr>
          <w:rStyle w:val="w"/>
        </w:rPr>
        <w:t xml:space="preserve">            </w:t>
      </w:r>
      <w:r>
        <w:rPr>
          <w:rStyle w:val="nl"/>
        </w:rPr>
        <w:t>"fee"</w:t>
      </w:r>
      <w:r>
        <w:rPr>
          <w:rStyle w:val="p"/>
        </w:rPr>
        <w:t>:</w:t>
      </w:r>
      <w:r>
        <w:rPr>
          <w:rStyle w:val="w"/>
        </w:rPr>
        <w:t xml:space="preserve"> </w:t>
      </w:r>
      <w:r>
        <w:rPr>
          <w:rStyle w:val="s2"/>
        </w:rPr>
        <w:t>"-0.0001"</w:t>
      </w:r>
      <w:r>
        <w:rPr>
          <w:rStyle w:val="p"/>
        </w:rPr>
        <w:t>,</w:t>
      </w:r>
    </w:p>
    <w:p w:rsidR="00000000" w:rsidRDefault="00000000">
      <w:pPr>
        <w:pStyle w:val="HTML0"/>
        <w:divId w:val="1852795238"/>
        <w:rPr>
          <w:rStyle w:val="w"/>
        </w:rPr>
      </w:pPr>
      <w:r>
        <w:rPr>
          <w:rStyle w:val="w"/>
        </w:rPr>
        <w:t xml:space="preserve">            </w:t>
      </w:r>
      <w:r>
        <w:rPr>
          <w:rStyle w:val="nl"/>
        </w:rPr>
        <w:t>"fundingFee"</w:t>
      </w:r>
      <w:r>
        <w:rPr>
          <w:rStyle w:val="p"/>
        </w:rPr>
        <w:t>:</w:t>
      </w:r>
      <w:r>
        <w:rPr>
          <w:rStyle w:val="w"/>
        </w:rPr>
        <w:t xml:space="preserve"> </w:t>
      </w:r>
      <w:r>
        <w:rPr>
          <w:rStyle w:val="s2"/>
        </w:rPr>
        <w:t>"0"</w:t>
      </w:r>
      <w:r>
        <w:rPr>
          <w:rStyle w:val="p"/>
        </w:rPr>
        <w:t>,</w:t>
      </w:r>
    </w:p>
    <w:p w:rsidR="00000000" w:rsidRDefault="00000000">
      <w:pPr>
        <w:pStyle w:val="HTML0"/>
        <w:divId w:val="1852795238"/>
        <w:rPr>
          <w:rStyle w:val="w"/>
        </w:rPr>
      </w:pPr>
      <w:r>
        <w:rPr>
          <w:rStyle w:val="w"/>
        </w:rPr>
        <w:t xml:space="preserve">            </w:t>
      </w:r>
      <w:r>
        <w:rPr>
          <w:rStyle w:val="nl"/>
        </w:rPr>
        <w:t>"liqPenalty"</w:t>
      </w:r>
      <w:r>
        <w:rPr>
          <w:rStyle w:val="p"/>
        </w:rPr>
        <w:t>:</w:t>
      </w:r>
      <w:r>
        <w:rPr>
          <w:rStyle w:val="w"/>
        </w:rPr>
        <w:t xml:space="preserve"> </w:t>
      </w:r>
      <w:r>
        <w:rPr>
          <w:rStyle w:val="s2"/>
        </w:rPr>
        <w:t>"0"</w:t>
      </w:r>
      <w:r>
        <w:rPr>
          <w:rStyle w:val="p"/>
        </w:rPr>
        <w:t>,</w:t>
      </w:r>
    </w:p>
    <w:p w:rsidR="00000000" w:rsidRDefault="00000000">
      <w:pPr>
        <w:pStyle w:val="HTML0"/>
        <w:divId w:val="1852795238"/>
        <w:rPr>
          <w:rStyle w:val="w"/>
        </w:rPr>
      </w:pPr>
      <w:r>
        <w:rPr>
          <w:rStyle w:val="w"/>
        </w:rPr>
        <w:t xml:space="preserve">            </w:t>
      </w:r>
      <w:r>
        <w:rPr>
          <w:rStyle w:val="nl"/>
        </w:rPr>
        <w:t>"pnl"</w:t>
      </w:r>
      <w:r>
        <w:rPr>
          <w:rStyle w:val="p"/>
        </w:rPr>
        <w:t>:</w:t>
      </w:r>
      <w:r>
        <w:rPr>
          <w:rStyle w:val="w"/>
        </w:rPr>
        <w:t xml:space="preserve"> </w:t>
      </w:r>
      <w:r>
        <w:rPr>
          <w:rStyle w:val="s2"/>
        </w:rPr>
        <w:t>"0.0011"</w:t>
      </w:r>
      <w:r>
        <w:rPr>
          <w:rStyle w:val="p"/>
        </w:rPr>
        <w:t>,</w:t>
      </w:r>
    </w:p>
    <w:p w:rsidR="00000000" w:rsidRDefault="00000000">
      <w:pPr>
        <w:pStyle w:val="HTML0"/>
        <w:divId w:val="1852795238"/>
        <w:rPr>
          <w:rStyle w:val="w"/>
        </w:rPr>
      </w:pPr>
      <w:r>
        <w:rPr>
          <w:rStyle w:val="w"/>
        </w:rPr>
        <w:t xml:space="preserve">            </w:t>
      </w:r>
      <w:r>
        <w:rPr>
          <w:rStyle w:val="nl"/>
        </w:rPr>
        <w:t>"pnlRatio"</w:t>
      </w:r>
      <w:r>
        <w:rPr>
          <w:rStyle w:val="p"/>
        </w:rPr>
        <w:t>:</w:t>
      </w:r>
      <w:r>
        <w:rPr>
          <w:rStyle w:val="w"/>
        </w:rPr>
        <w:t xml:space="preserve"> </w:t>
      </w:r>
      <w:r>
        <w:rPr>
          <w:rStyle w:val="s2"/>
        </w:rPr>
        <w:t>"0.000906447858888"</w:t>
      </w:r>
      <w:r>
        <w:rPr>
          <w:rStyle w:val="p"/>
        </w:rPr>
        <w:t>,</w:t>
      </w:r>
    </w:p>
    <w:p w:rsidR="00000000" w:rsidRDefault="00000000">
      <w:pPr>
        <w:pStyle w:val="HTML0"/>
        <w:divId w:val="1852795238"/>
        <w:rPr>
          <w:rStyle w:val="w"/>
        </w:rPr>
      </w:pPr>
      <w:r>
        <w:rPr>
          <w:rStyle w:val="w"/>
        </w:rPr>
        <w:t xml:space="preserve">            </w:t>
      </w:r>
      <w:r>
        <w:rPr>
          <w:rStyle w:val="nl"/>
        </w:rPr>
        <w:t>"posId"</w:t>
      </w:r>
      <w:r>
        <w:rPr>
          <w:rStyle w:val="p"/>
        </w:rPr>
        <w:t>:</w:t>
      </w:r>
      <w:r>
        <w:rPr>
          <w:rStyle w:val="w"/>
        </w:rPr>
        <w:t xml:space="preserve"> </w:t>
      </w:r>
      <w:r>
        <w:rPr>
          <w:rStyle w:val="s2"/>
        </w:rPr>
        <w:t>"452587086133239818"</w:t>
      </w:r>
      <w:r>
        <w:rPr>
          <w:rStyle w:val="p"/>
        </w:rPr>
        <w:t>,</w:t>
      </w:r>
    </w:p>
    <w:p w:rsidR="00000000" w:rsidRDefault="00000000">
      <w:pPr>
        <w:pStyle w:val="HTML0"/>
        <w:divId w:val="1852795238"/>
        <w:rPr>
          <w:rStyle w:val="w"/>
        </w:rPr>
      </w:pPr>
      <w:r>
        <w:rPr>
          <w:rStyle w:val="w"/>
        </w:rPr>
        <w:t xml:space="preserve">            </w:t>
      </w:r>
      <w:r>
        <w:rPr>
          <w:rStyle w:val="nl"/>
        </w:rPr>
        <w:t>"posSide"</w:t>
      </w:r>
      <w:r>
        <w:rPr>
          <w:rStyle w:val="p"/>
        </w:rPr>
        <w:t>:</w:t>
      </w:r>
      <w:r>
        <w:rPr>
          <w:rStyle w:val="w"/>
        </w:rPr>
        <w:t xml:space="preserve"> </w:t>
      </w:r>
      <w:r>
        <w:rPr>
          <w:rStyle w:val="s2"/>
        </w:rPr>
        <w:t>"long"</w:t>
      </w:r>
      <w:r>
        <w:rPr>
          <w:rStyle w:val="p"/>
        </w:rPr>
        <w:t>,</w:t>
      </w:r>
    </w:p>
    <w:p w:rsidR="00000000" w:rsidRDefault="00000000">
      <w:pPr>
        <w:pStyle w:val="HTML0"/>
        <w:divId w:val="1852795238"/>
        <w:rPr>
          <w:rStyle w:val="w"/>
        </w:rPr>
      </w:pPr>
      <w:r>
        <w:rPr>
          <w:rStyle w:val="w"/>
        </w:rPr>
        <w:t xml:space="preserve">            </w:t>
      </w:r>
      <w:r>
        <w:rPr>
          <w:rStyle w:val="nl"/>
        </w:rPr>
        <w:t>"direction"</w:t>
      </w:r>
      <w:r>
        <w:rPr>
          <w:rStyle w:val="p"/>
        </w:rPr>
        <w:t>:</w:t>
      </w:r>
      <w:r>
        <w:rPr>
          <w:rStyle w:val="w"/>
        </w:rPr>
        <w:t xml:space="preserve"> </w:t>
      </w:r>
      <w:r>
        <w:rPr>
          <w:rStyle w:val="s2"/>
        </w:rPr>
        <w:t>"long"</w:t>
      </w:r>
      <w:r>
        <w:rPr>
          <w:rStyle w:val="p"/>
        </w:rPr>
        <w:t>,</w:t>
      </w:r>
    </w:p>
    <w:p w:rsidR="00000000" w:rsidRDefault="00000000">
      <w:pPr>
        <w:pStyle w:val="HTML0"/>
        <w:divId w:val="1852795238"/>
        <w:rPr>
          <w:rStyle w:val="w"/>
        </w:rPr>
      </w:pPr>
      <w:r>
        <w:rPr>
          <w:rStyle w:val="w"/>
        </w:rPr>
        <w:t xml:space="preserve">            </w:t>
      </w:r>
      <w:r>
        <w:rPr>
          <w:rStyle w:val="nl"/>
        </w:rPr>
        <w:t>"triggerPx"</w:t>
      </w:r>
      <w:r>
        <w:rPr>
          <w:rStyle w:val="p"/>
        </w:rPr>
        <w:t>:</w:t>
      </w:r>
      <w:r>
        <w:rPr>
          <w:rStyle w:val="w"/>
        </w:rPr>
        <w:t xml:space="preserve"> </w:t>
      </w:r>
      <w:r>
        <w:rPr>
          <w:rStyle w:val="s2"/>
        </w:rPr>
        <w:t>""</w:t>
      </w:r>
      <w:r>
        <w:rPr>
          <w:rStyle w:val="p"/>
        </w:rPr>
        <w:t>,</w:t>
      </w:r>
    </w:p>
    <w:p w:rsidR="00000000" w:rsidRDefault="00000000">
      <w:pPr>
        <w:pStyle w:val="HTML0"/>
        <w:divId w:val="1852795238"/>
        <w:rPr>
          <w:rStyle w:val="w"/>
        </w:rPr>
      </w:pPr>
      <w:r>
        <w:rPr>
          <w:rStyle w:val="w"/>
        </w:rPr>
        <w:t xml:space="preserve">            </w:t>
      </w:r>
      <w:r>
        <w:rPr>
          <w:rStyle w:val="nl"/>
        </w:rPr>
        <w:t>"type"</w:t>
      </w:r>
      <w:r>
        <w:rPr>
          <w:rStyle w:val="p"/>
        </w:rPr>
        <w:t>:</w:t>
      </w:r>
      <w:r>
        <w:rPr>
          <w:rStyle w:val="w"/>
        </w:rPr>
        <w:t xml:space="preserve"> </w:t>
      </w:r>
      <w:r>
        <w:rPr>
          <w:rStyle w:val="s2"/>
        </w:rPr>
        <w:t>"1"</w:t>
      </w:r>
      <w:r>
        <w:rPr>
          <w:rStyle w:val="p"/>
        </w:rPr>
        <w:t>,</w:t>
      </w:r>
    </w:p>
    <w:p w:rsidR="00000000" w:rsidRDefault="00000000">
      <w:pPr>
        <w:pStyle w:val="HTML0"/>
        <w:divId w:val="1852795238"/>
        <w:rPr>
          <w:rStyle w:val="w"/>
        </w:rPr>
      </w:pPr>
      <w:r>
        <w:rPr>
          <w:rStyle w:val="w"/>
        </w:rPr>
        <w:t xml:space="preserve">            </w:t>
      </w:r>
      <w:r>
        <w:rPr>
          <w:rStyle w:val="nl"/>
        </w:rPr>
        <w:t>"uTime"</w:t>
      </w:r>
      <w:r>
        <w:rPr>
          <w:rStyle w:val="p"/>
        </w:rPr>
        <w:t>:</w:t>
      </w:r>
      <w:r>
        <w:rPr>
          <w:rStyle w:val="w"/>
        </w:rPr>
        <w:t xml:space="preserve"> </w:t>
      </w:r>
      <w:r>
        <w:rPr>
          <w:rStyle w:val="s2"/>
        </w:rPr>
        <w:t>"1654177174419"</w:t>
      </w:r>
      <w:r>
        <w:rPr>
          <w:rStyle w:val="p"/>
        </w:rPr>
        <w:t>,</w:t>
      </w:r>
    </w:p>
    <w:p w:rsidR="00000000" w:rsidRDefault="00000000">
      <w:pPr>
        <w:pStyle w:val="HTML0"/>
        <w:divId w:val="1852795238"/>
        <w:rPr>
          <w:rStyle w:val="w"/>
        </w:rPr>
      </w:pPr>
      <w:r>
        <w:rPr>
          <w:rStyle w:val="w"/>
        </w:rPr>
        <w:t xml:space="preserve">            </w:t>
      </w:r>
      <w:r>
        <w:rPr>
          <w:rStyle w:val="nl"/>
        </w:rPr>
        <w:t>"uly"</w:t>
      </w:r>
      <w:r>
        <w:rPr>
          <w:rStyle w:val="p"/>
        </w:rPr>
        <w:t>:</w:t>
      </w:r>
      <w:r>
        <w:rPr>
          <w:rStyle w:val="w"/>
        </w:rPr>
        <w:t xml:space="preserve"> </w:t>
      </w:r>
      <w:r>
        <w:rPr>
          <w:rStyle w:val="s2"/>
        </w:rPr>
        <w:t>"BTC-USD"</w:t>
      </w:r>
    </w:p>
    <w:p w:rsidR="00000000" w:rsidRDefault="00000000">
      <w:pPr>
        <w:pStyle w:val="HTML0"/>
        <w:divId w:val="1852795238"/>
        <w:rPr>
          <w:rStyle w:val="w"/>
        </w:rPr>
      </w:pPr>
      <w:r>
        <w:rPr>
          <w:rStyle w:val="w"/>
        </w:rPr>
        <w:t xml:space="preserve">        </w:t>
      </w:r>
      <w:r>
        <w:rPr>
          <w:rStyle w:val="p"/>
        </w:rPr>
        <w:t>}</w:t>
      </w:r>
    </w:p>
    <w:p w:rsidR="00000000" w:rsidRDefault="00000000">
      <w:pPr>
        <w:pStyle w:val="HTML0"/>
        <w:divId w:val="1852795238"/>
        <w:rPr>
          <w:rStyle w:val="w"/>
        </w:rPr>
      </w:pPr>
      <w:r>
        <w:rPr>
          <w:rStyle w:val="w"/>
        </w:rPr>
        <w:t xml:space="preserve">    </w:t>
      </w:r>
      <w:r>
        <w:rPr>
          <w:rStyle w:val="p"/>
        </w:rPr>
        <w:t>],</w:t>
      </w:r>
    </w:p>
    <w:p w:rsidR="00000000" w:rsidRDefault="00000000">
      <w:pPr>
        <w:pStyle w:val="HTML0"/>
        <w:divId w:val="1852795238"/>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852795238"/>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780"/>
        <w:gridCol w:w="589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lastRenderedPageBreak/>
              <w:t>mgnMode</w:t>
            </w:r>
          </w:p>
        </w:tc>
        <w:tc>
          <w:tcPr>
            <w:tcW w:w="0" w:type="auto"/>
            <w:vAlign w:val="center"/>
            <w:hideMark/>
          </w:tcPr>
          <w:p w:rsidR="00000000" w:rsidRDefault="00000000">
            <w:r>
              <w:t>String</w:t>
            </w:r>
          </w:p>
        </w:tc>
        <w:tc>
          <w:tcPr>
            <w:tcW w:w="0" w:type="auto"/>
            <w:vAlign w:val="center"/>
            <w:hideMark/>
          </w:tcPr>
          <w:p w:rsidR="00000000" w:rsidRDefault="00000000">
            <w:r>
              <w:t>Margin mode</w:t>
            </w:r>
            <w:r>
              <w:br/>
            </w:r>
            <w:r>
              <w:rPr>
                <w:rStyle w:val="HTML"/>
              </w:rPr>
              <w:t>cross</w:t>
            </w:r>
            <w:r>
              <w:t xml:space="preserve"> </w:t>
            </w:r>
            <w:r>
              <w:rPr>
                <w:rStyle w:val="HTML"/>
              </w:rPr>
              <w:t>isolated</w:t>
            </w:r>
          </w:p>
        </w:tc>
      </w:tr>
      <w:tr w:rsidR="00000000">
        <w:trPr>
          <w:divId w:val="175387555"/>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The type of latest close position</w:t>
            </w:r>
            <w:r>
              <w:br/>
            </w:r>
            <w:r>
              <w:rPr>
                <w:rStyle w:val="HTML"/>
              </w:rPr>
              <w:t>1</w:t>
            </w:r>
            <w:r>
              <w:t>：Close position partially;</w:t>
            </w:r>
            <w:r>
              <w:rPr>
                <w:rStyle w:val="HTML"/>
              </w:rPr>
              <w:t>2</w:t>
            </w:r>
            <w:r>
              <w:t>：Close all;</w:t>
            </w:r>
            <w:r>
              <w:rPr>
                <w:rStyle w:val="HTML"/>
              </w:rPr>
              <w:t>3</w:t>
            </w:r>
            <w:r>
              <w:t>：Liquidation;</w:t>
            </w:r>
            <w:r>
              <w:rPr>
                <w:rStyle w:val="HTML"/>
              </w:rPr>
              <w:t>4</w:t>
            </w:r>
            <w:r>
              <w:t xml:space="preserve">：Partial liquidation; </w:t>
            </w:r>
            <w:r>
              <w:rPr>
                <w:rStyle w:val="HTML"/>
              </w:rPr>
              <w:t>5</w:t>
            </w:r>
            <w:r>
              <w:t xml:space="preserve">：ADL; </w:t>
            </w:r>
            <w:r>
              <w:br/>
              <w:t>It is the latest type if there are several types for the same position.</w:t>
            </w:r>
          </w:p>
        </w:tc>
      </w:tr>
      <w:tr w:rsidR="00000000">
        <w:trPr>
          <w:divId w:val="175387555"/>
          <w:tblCellSpacing w:w="15" w:type="dxa"/>
        </w:trPr>
        <w:tc>
          <w:tcPr>
            <w:tcW w:w="0" w:type="auto"/>
            <w:vAlign w:val="center"/>
            <w:hideMark/>
          </w:tcPr>
          <w:p w:rsidR="00000000" w:rsidRDefault="00000000">
            <w:r>
              <w:t>cTime</w:t>
            </w:r>
          </w:p>
        </w:tc>
        <w:tc>
          <w:tcPr>
            <w:tcW w:w="0" w:type="auto"/>
            <w:vAlign w:val="center"/>
            <w:hideMark/>
          </w:tcPr>
          <w:p w:rsidR="00000000" w:rsidRDefault="00000000">
            <w:r>
              <w:t>String</w:t>
            </w:r>
          </w:p>
        </w:tc>
        <w:tc>
          <w:tcPr>
            <w:tcW w:w="0" w:type="auto"/>
            <w:vAlign w:val="center"/>
            <w:hideMark/>
          </w:tcPr>
          <w:p w:rsidR="00000000" w:rsidRDefault="00000000">
            <w:r>
              <w:t>Created time of position</w:t>
            </w:r>
          </w:p>
        </w:tc>
      </w:tr>
      <w:tr w:rsidR="00000000">
        <w:trPr>
          <w:divId w:val="175387555"/>
          <w:tblCellSpacing w:w="15" w:type="dxa"/>
        </w:trPr>
        <w:tc>
          <w:tcPr>
            <w:tcW w:w="0" w:type="auto"/>
            <w:vAlign w:val="center"/>
            <w:hideMark/>
          </w:tcPr>
          <w:p w:rsidR="00000000" w:rsidRDefault="00000000">
            <w:r>
              <w:t>uTime</w:t>
            </w:r>
          </w:p>
        </w:tc>
        <w:tc>
          <w:tcPr>
            <w:tcW w:w="0" w:type="auto"/>
            <w:vAlign w:val="center"/>
            <w:hideMark/>
          </w:tcPr>
          <w:p w:rsidR="00000000" w:rsidRDefault="00000000">
            <w:r>
              <w:t>String</w:t>
            </w:r>
          </w:p>
        </w:tc>
        <w:tc>
          <w:tcPr>
            <w:tcW w:w="0" w:type="auto"/>
            <w:vAlign w:val="center"/>
            <w:hideMark/>
          </w:tcPr>
          <w:p w:rsidR="00000000" w:rsidRDefault="00000000">
            <w:r>
              <w:t>Updated time of position</w:t>
            </w:r>
          </w:p>
        </w:tc>
      </w:tr>
      <w:tr w:rsidR="00000000">
        <w:trPr>
          <w:divId w:val="175387555"/>
          <w:tblCellSpacing w:w="15" w:type="dxa"/>
        </w:trPr>
        <w:tc>
          <w:tcPr>
            <w:tcW w:w="0" w:type="auto"/>
            <w:vAlign w:val="center"/>
            <w:hideMark/>
          </w:tcPr>
          <w:p w:rsidR="00000000" w:rsidRDefault="00000000">
            <w:r>
              <w:t>openAvgPx</w:t>
            </w:r>
          </w:p>
        </w:tc>
        <w:tc>
          <w:tcPr>
            <w:tcW w:w="0" w:type="auto"/>
            <w:vAlign w:val="center"/>
            <w:hideMark/>
          </w:tcPr>
          <w:p w:rsidR="00000000" w:rsidRDefault="00000000">
            <w:r>
              <w:t>String</w:t>
            </w:r>
          </w:p>
        </w:tc>
        <w:tc>
          <w:tcPr>
            <w:tcW w:w="0" w:type="auto"/>
            <w:vAlign w:val="center"/>
            <w:hideMark/>
          </w:tcPr>
          <w:p w:rsidR="00000000" w:rsidRDefault="00000000">
            <w:r>
              <w:t>Average price of opening position</w:t>
            </w:r>
          </w:p>
        </w:tc>
      </w:tr>
      <w:tr w:rsidR="00000000">
        <w:trPr>
          <w:divId w:val="175387555"/>
          <w:tblCellSpacing w:w="15" w:type="dxa"/>
        </w:trPr>
        <w:tc>
          <w:tcPr>
            <w:tcW w:w="0" w:type="auto"/>
            <w:vAlign w:val="center"/>
            <w:hideMark/>
          </w:tcPr>
          <w:p w:rsidR="00000000" w:rsidRDefault="00000000">
            <w:r>
              <w:t>closeAvgPx</w:t>
            </w:r>
          </w:p>
        </w:tc>
        <w:tc>
          <w:tcPr>
            <w:tcW w:w="0" w:type="auto"/>
            <w:vAlign w:val="center"/>
            <w:hideMark/>
          </w:tcPr>
          <w:p w:rsidR="00000000" w:rsidRDefault="00000000">
            <w:r>
              <w:t>String</w:t>
            </w:r>
          </w:p>
        </w:tc>
        <w:tc>
          <w:tcPr>
            <w:tcW w:w="0" w:type="auto"/>
            <w:vAlign w:val="center"/>
            <w:hideMark/>
          </w:tcPr>
          <w:p w:rsidR="00000000" w:rsidRDefault="00000000">
            <w:r>
              <w:t>Average price of closing position</w:t>
            </w:r>
          </w:p>
        </w:tc>
      </w:tr>
      <w:tr w:rsidR="00000000">
        <w:trPr>
          <w:divId w:val="175387555"/>
          <w:tblCellSpacing w:w="15" w:type="dxa"/>
        </w:trPr>
        <w:tc>
          <w:tcPr>
            <w:tcW w:w="0" w:type="auto"/>
            <w:vAlign w:val="center"/>
            <w:hideMark/>
          </w:tcPr>
          <w:p w:rsidR="00000000" w:rsidRDefault="00000000">
            <w:r>
              <w:t>posId</w:t>
            </w:r>
          </w:p>
        </w:tc>
        <w:tc>
          <w:tcPr>
            <w:tcW w:w="0" w:type="auto"/>
            <w:vAlign w:val="center"/>
            <w:hideMark/>
          </w:tcPr>
          <w:p w:rsidR="00000000" w:rsidRDefault="00000000">
            <w:r>
              <w:t>String</w:t>
            </w:r>
          </w:p>
        </w:tc>
        <w:tc>
          <w:tcPr>
            <w:tcW w:w="0" w:type="auto"/>
            <w:vAlign w:val="center"/>
            <w:hideMark/>
          </w:tcPr>
          <w:p w:rsidR="00000000" w:rsidRDefault="00000000">
            <w:r>
              <w:t>Position ID</w:t>
            </w:r>
          </w:p>
        </w:tc>
      </w:tr>
      <w:tr w:rsidR="00000000">
        <w:trPr>
          <w:divId w:val="175387555"/>
          <w:tblCellSpacing w:w="15" w:type="dxa"/>
        </w:trPr>
        <w:tc>
          <w:tcPr>
            <w:tcW w:w="0" w:type="auto"/>
            <w:vAlign w:val="center"/>
            <w:hideMark/>
          </w:tcPr>
          <w:p w:rsidR="00000000" w:rsidRDefault="00000000">
            <w:r>
              <w:t>openMaxPos</w:t>
            </w:r>
          </w:p>
        </w:tc>
        <w:tc>
          <w:tcPr>
            <w:tcW w:w="0" w:type="auto"/>
            <w:vAlign w:val="center"/>
            <w:hideMark/>
          </w:tcPr>
          <w:p w:rsidR="00000000" w:rsidRDefault="00000000">
            <w:r>
              <w:t>String</w:t>
            </w:r>
          </w:p>
        </w:tc>
        <w:tc>
          <w:tcPr>
            <w:tcW w:w="0" w:type="auto"/>
            <w:vAlign w:val="center"/>
            <w:hideMark/>
          </w:tcPr>
          <w:p w:rsidR="00000000" w:rsidRDefault="00000000">
            <w:r>
              <w:t>Max quantity of position</w:t>
            </w:r>
          </w:p>
        </w:tc>
      </w:tr>
      <w:tr w:rsidR="00000000">
        <w:trPr>
          <w:divId w:val="175387555"/>
          <w:tblCellSpacing w:w="15" w:type="dxa"/>
        </w:trPr>
        <w:tc>
          <w:tcPr>
            <w:tcW w:w="0" w:type="auto"/>
            <w:vAlign w:val="center"/>
            <w:hideMark/>
          </w:tcPr>
          <w:p w:rsidR="00000000" w:rsidRDefault="00000000">
            <w:r>
              <w:t>closeTotalPos</w:t>
            </w:r>
          </w:p>
        </w:tc>
        <w:tc>
          <w:tcPr>
            <w:tcW w:w="0" w:type="auto"/>
            <w:vAlign w:val="center"/>
            <w:hideMark/>
          </w:tcPr>
          <w:p w:rsidR="00000000" w:rsidRDefault="00000000">
            <w:r>
              <w:t>String</w:t>
            </w:r>
          </w:p>
        </w:tc>
        <w:tc>
          <w:tcPr>
            <w:tcW w:w="0" w:type="auto"/>
            <w:vAlign w:val="center"/>
            <w:hideMark/>
          </w:tcPr>
          <w:p w:rsidR="00000000" w:rsidRDefault="00000000">
            <w:r>
              <w:t>Position's cumulative closed volume</w:t>
            </w:r>
          </w:p>
        </w:tc>
      </w:tr>
      <w:tr w:rsidR="00000000">
        <w:trPr>
          <w:divId w:val="175387555"/>
          <w:tblCellSpacing w:w="15" w:type="dxa"/>
        </w:trPr>
        <w:tc>
          <w:tcPr>
            <w:tcW w:w="0" w:type="auto"/>
            <w:vAlign w:val="center"/>
            <w:hideMark/>
          </w:tcPr>
          <w:p w:rsidR="00000000" w:rsidRDefault="00000000">
            <w:r>
              <w:t>realizedPnl</w:t>
            </w:r>
          </w:p>
        </w:tc>
        <w:tc>
          <w:tcPr>
            <w:tcW w:w="0" w:type="auto"/>
            <w:vAlign w:val="center"/>
            <w:hideMark/>
          </w:tcPr>
          <w:p w:rsidR="00000000" w:rsidRDefault="00000000">
            <w:r>
              <w:t>String</w:t>
            </w:r>
          </w:p>
        </w:tc>
        <w:tc>
          <w:tcPr>
            <w:tcW w:w="0" w:type="auto"/>
            <w:vAlign w:val="center"/>
            <w:hideMark/>
          </w:tcPr>
          <w:p w:rsidR="00000000" w:rsidRDefault="00000000">
            <w:r>
              <w:t>Realized profit and loss</w:t>
            </w:r>
            <w:r>
              <w:br/>
              <w:t xml:space="preserve">Only applicable to </w:t>
            </w:r>
            <w:r>
              <w:rPr>
                <w:rStyle w:val="HTML"/>
              </w:rPr>
              <w:t>FUTURES</w:t>
            </w:r>
            <w:r>
              <w:t>/</w:t>
            </w:r>
            <w:r>
              <w:rPr>
                <w:rStyle w:val="HTML"/>
              </w:rPr>
              <w:t>SWAP</w:t>
            </w:r>
            <w:r>
              <w:t>/</w:t>
            </w:r>
            <w:r>
              <w:rPr>
                <w:rStyle w:val="HTML"/>
              </w:rPr>
              <w:t>OPTION</w:t>
            </w:r>
            <w:r>
              <w:br/>
              <w:t>realizedPnl=pnl+fee+fundingFee+liqPenalty</w:t>
            </w:r>
          </w:p>
        </w:tc>
      </w:tr>
      <w:tr w:rsidR="00000000">
        <w:trPr>
          <w:divId w:val="175387555"/>
          <w:tblCellSpacing w:w="15" w:type="dxa"/>
        </w:trPr>
        <w:tc>
          <w:tcPr>
            <w:tcW w:w="0" w:type="auto"/>
            <w:vAlign w:val="center"/>
            <w:hideMark/>
          </w:tcPr>
          <w:p w:rsidR="00000000" w:rsidRDefault="00000000">
            <w:r>
              <w:t>fee</w:t>
            </w:r>
          </w:p>
        </w:tc>
        <w:tc>
          <w:tcPr>
            <w:tcW w:w="0" w:type="auto"/>
            <w:vAlign w:val="center"/>
            <w:hideMark/>
          </w:tcPr>
          <w:p w:rsidR="00000000" w:rsidRDefault="00000000">
            <w:r>
              <w:t>String</w:t>
            </w:r>
          </w:p>
        </w:tc>
        <w:tc>
          <w:tcPr>
            <w:tcW w:w="0" w:type="auto"/>
            <w:vAlign w:val="center"/>
            <w:hideMark/>
          </w:tcPr>
          <w:p w:rsidR="00000000" w:rsidRDefault="00000000">
            <w:r>
              <w:t>Accumulated fee</w:t>
            </w:r>
            <w:r>
              <w:br/>
              <w:t>Negative number represents the user transaction fee charged by the platform.Positive number represents rebate.</w:t>
            </w:r>
          </w:p>
        </w:tc>
      </w:tr>
      <w:tr w:rsidR="00000000">
        <w:trPr>
          <w:divId w:val="175387555"/>
          <w:tblCellSpacing w:w="15" w:type="dxa"/>
        </w:trPr>
        <w:tc>
          <w:tcPr>
            <w:tcW w:w="0" w:type="auto"/>
            <w:vAlign w:val="center"/>
            <w:hideMark/>
          </w:tcPr>
          <w:p w:rsidR="00000000" w:rsidRDefault="00000000">
            <w:r>
              <w:t>fundingFee</w:t>
            </w:r>
          </w:p>
        </w:tc>
        <w:tc>
          <w:tcPr>
            <w:tcW w:w="0" w:type="auto"/>
            <w:vAlign w:val="center"/>
            <w:hideMark/>
          </w:tcPr>
          <w:p w:rsidR="00000000" w:rsidRDefault="00000000">
            <w:r>
              <w:t>String</w:t>
            </w:r>
          </w:p>
        </w:tc>
        <w:tc>
          <w:tcPr>
            <w:tcW w:w="0" w:type="auto"/>
            <w:vAlign w:val="center"/>
            <w:hideMark/>
          </w:tcPr>
          <w:p w:rsidR="00000000" w:rsidRDefault="00000000">
            <w:r>
              <w:t>Accumulated funding fee</w:t>
            </w:r>
          </w:p>
        </w:tc>
      </w:tr>
      <w:tr w:rsidR="00000000">
        <w:trPr>
          <w:divId w:val="175387555"/>
          <w:tblCellSpacing w:w="15" w:type="dxa"/>
        </w:trPr>
        <w:tc>
          <w:tcPr>
            <w:tcW w:w="0" w:type="auto"/>
            <w:vAlign w:val="center"/>
            <w:hideMark/>
          </w:tcPr>
          <w:p w:rsidR="00000000" w:rsidRDefault="00000000">
            <w:r>
              <w:t>liqPenalty</w:t>
            </w:r>
          </w:p>
        </w:tc>
        <w:tc>
          <w:tcPr>
            <w:tcW w:w="0" w:type="auto"/>
            <w:vAlign w:val="center"/>
            <w:hideMark/>
          </w:tcPr>
          <w:p w:rsidR="00000000" w:rsidRDefault="00000000">
            <w:r>
              <w:t>String</w:t>
            </w:r>
          </w:p>
        </w:tc>
        <w:tc>
          <w:tcPr>
            <w:tcW w:w="0" w:type="auto"/>
            <w:vAlign w:val="center"/>
            <w:hideMark/>
          </w:tcPr>
          <w:p w:rsidR="00000000" w:rsidRDefault="00000000">
            <w:r>
              <w:t>Accumulated liquidation penalty. It is negative when there is a value.</w:t>
            </w:r>
          </w:p>
        </w:tc>
      </w:tr>
      <w:tr w:rsidR="00000000">
        <w:trPr>
          <w:divId w:val="175387555"/>
          <w:tblCellSpacing w:w="15" w:type="dxa"/>
        </w:trPr>
        <w:tc>
          <w:tcPr>
            <w:tcW w:w="0" w:type="auto"/>
            <w:vAlign w:val="center"/>
            <w:hideMark/>
          </w:tcPr>
          <w:p w:rsidR="00000000" w:rsidRDefault="00000000">
            <w:r>
              <w:t>pnl</w:t>
            </w:r>
          </w:p>
        </w:tc>
        <w:tc>
          <w:tcPr>
            <w:tcW w:w="0" w:type="auto"/>
            <w:vAlign w:val="center"/>
            <w:hideMark/>
          </w:tcPr>
          <w:p w:rsidR="00000000" w:rsidRDefault="00000000">
            <w:r>
              <w:t>String</w:t>
            </w:r>
          </w:p>
        </w:tc>
        <w:tc>
          <w:tcPr>
            <w:tcW w:w="0" w:type="auto"/>
            <w:vAlign w:val="center"/>
            <w:hideMark/>
          </w:tcPr>
          <w:p w:rsidR="00000000" w:rsidRDefault="00000000">
            <w:r>
              <w:t>Profit and loss</w:t>
            </w:r>
          </w:p>
        </w:tc>
      </w:tr>
      <w:tr w:rsidR="00000000">
        <w:trPr>
          <w:divId w:val="175387555"/>
          <w:tblCellSpacing w:w="15" w:type="dxa"/>
        </w:trPr>
        <w:tc>
          <w:tcPr>
            <w:tcW w:w="0" w:type="auto"/>
            <w:vAlign w:val="center"/>
            <w:hideMark/>
          </w:tcPr>
          <w:p w:rsidR="00000000" w:rsidRDefault="00000000">
            <w:r>
              <w:t>pnlRatio</w:t>
            </w:r>
          </w:p>
        </w:tc>
        <w:tc>
          <w:tcPr>
            <w:tcW w:w="0" w:type="auto"/>
            <w:vAlign w:val="center"/>
            <w:hideMark/>
          </w:tcPr>
          <w:p w:rsidR="00000000" w:rsidRDefault="00000000">
            <w:r>
              <w:t>String</w:t>
            </w:r>
          </w:p>
        </w:tc>
        <w:tc>
          <w:tcPr>
            <w:tcW w:w="0" w:type="auto"/>
            <w:vAlign w:val="center"/>
            <w:hideMark/>
          </w:tcPr>
          <w:p w:rsidR="00000000" w:rsidRDefault="00000000">
            <w:r>
              <w:t>P&amp;L ratio</w:t>
            </w:r>
          </w:p>
        </w:tc>
      </w:tr>
      <w:tr w:rsidR="00000000">
        <w:trPr>
          <w:divId w:val="175387555"/>
          <w:tblCellSpacing w:w="15" w:type="dxa"/>
        </w:trPr>
        <w:tc>
          <w:tcPr>
            <w:tcW w:w="0" w:type="auto"/>
            <w:vAlign w:val="center"/>
            <w:hideMark/>
          </w:tcPr>
          <w:p w:rsidR="00000000" w:rsidRDefault="00000000">
            <w:r>
              <w:t>posSide</w:t>
            </w:r>
          </w:p>
        </w:tc>
        <w:tc>
          <w:tcPr>
            <w:tcW w:w="0" w:type="auto"/>
            <w:vAlign w:val="center"/>
            <w:hideMark/>
          </w:tcPr>
          <w:p w:rsidR="00000000" w:rsidRDefault="00000000">
            <w:r>
              <w:t>String</w:t>
            </w:r>
          </w:p>
        </w:tc>
        <w:tc>
          <w:tcPr>
            <w:tcW w:w="0" w:type="auto"/>
            <w:vAlign w:val="center"/>
            <w:hideMark/>
          </w:tcPr>
          <w:p w:rsidR="00000000" w:rsidRDefault="00000000">
            <w:r>
              <w:t>Position mode side</w:t>
            </w:r>
            <w:r>
              <w:br/>
            </w:r>
            <w:r>
              <w:rPr>
                <w:rStyle w:val="HTML"/>
              </w:rPr>
              <w:t>long</w:t>
            </w:r>
            <w:r>
              <w:t>: Hedge mode long</w:t>
            </w:r>
            <w:r>
              <w:br/>
            </w:r>
            <w:r>
              <w:rPr>
                <w:rStyle w:val="HTML"/>
              </w:rPr>
              <w:t>short</w:t>
            </w:r>
            <w:r>
              <w:t>: Hedge mode short</w:t>
            </w:r>
            <w:r>
              <w:br/>
            </w:r>
            <w:r>
              <w:rPr>
                <w:rStyle w:val="HTML"/>
              </w:rPr>
              <w:t>net</w:t>
            </w:r>
            <w:r>
              <w:t>: Net mode</w:t>
            </w:r>
          </w:p>
        </w:tc>
      </w:tr>
      <w:tr w:rsidR="00000000">
        <w:trPr>
          <w:divId w:val="175387555"/>
          <w:tblCellSpacing w:w="15" w:type="dxa"/>
        </w:trPr>
        <w:tc>
          <w:tcPr>
            <w:tcW w:w="0" w:type="auto"/>
            <w:vAlign w:val="center"/>
            <w:hideMark/>
          </w:tcPr>
          <w:p w:rsidR="00000000" w:rsidRDefault="00000000">
            <w:r>
              <w:t>lever</w:t>
            </w:r>
          </w:p>
        </w:tc>
        <w:tc>
          <w:tcPr>
            <w:tcW w:w="0" w:type="auto"/>
            <w:vAlign w:val="center"/>
            <w:hideMark/>
          </w:tcPr>
          <w:p w:rsidR="00000000" w:rsidRDefault="00000000">
            <w:r>
              <w:t>String</w:t>
            </w:r>
          </w:p>
        </w:tc>
        <w:tc>
          <w:tcPr>
            <w:tcW w:w="0" w:type="auto"/>
            <w:vAlign w:val="center"/>
            <w:hideMark/>
          </w:tcPr>
          <w:p w:rsidR="00000000" w:rsidRDefault="00000000">
            <w:r>
              <w:t>Leverage</w:t>
            </w:r>
          </w:p>
        </w:tc>
      </w:tr>
      <w:tr w:rsidR="00000000">
        <w:trPr>
          <w:divId w:val="175387555"/>
          <w:tblCellSpacing w:w="15" w:type="dxa"/>
        </w:trPr>
        <w:tc>
          <w:tcPr>
            <w:tcW w:w="0" w:type="auto"/>
            <w:vAlign w:val="center"/>
            <w:hideMark/>
          </w:tcPr>
          <w:p w:rsidR="00000000" w:rsidRDefault="00000000">
            <w:r>
              <w:t>direction</w:t>
            </w:r>
          </w:p>
        </w:tc>
        <w:tc>
          <w:tcPr>
            <w:tcW w:w="0" w:type="auto"/>
            <w:vAlign w:val="center"/>
            <w:hideMark/>
          </w:tcPr>
          <w:p w:rsidR="00000000" w:rsidRDefault="00000000">
            <w:r>
              <w:t>String</w:t>
            </w:r>
          </w:p>
        </w:tc>
        <w:tc>
          <w:tcPr>
            <w:tcW w:w="0" w:type="auto"/>
            <w:vAlign w:val="center"/>
            <w:hideMark/>
          </w:tcPr>
          <w:p w:rsidR="00000000" w:rsidRDefault="00000000">
            <w:r>
              <w:t xml:space="preserve">Direction: </w:t>
            </w:r>
            <w:r>
              <w:rPr>
                <w:rStyle w:val="HTML"/>
              </w:rPr>
              <w:t>long</w:t>
            </w:r>
            <w:r>
              <w:t xml:space="preserve"> </w:t>
            </w:r>
            <w:r>
              <w:rPr>
                <w:rStyle w:val="HTML"/>
              </w:rPr>
              <w:t>short</w:t>
            </w:r>
            <w:r>
              <w:br/>
              <w:t xml:space="preserve">Only applicable to </w:t>
            </w:r>
            <w:r>
              <w:rPr>
                <w:rStyle w:val="HTML"/>
              </w:rPr>
              <w:t>MARGIN/FUTURES/SWAP/OPTION</w:t>
            </w:r>
          </w:p>
        </w:tc>
      </w:tr>
      <w:tr w:rsidR="00000000">
        <w:trPr>
          <w:divId w:val="175387555"/>
          <w:tblCellSpacing w:w="15" w:type="dxa"/>
        </w:trPr>
        <w:tc>
          <w:tcPr>
            <w:tcW w:w="0" w:type="auto"/>
            <w:vAlign w:val="center"/>
            <w:hideMark/>
          </w:tcPr>
          <w:p w:rsidR="00000000" w:rsidRDefault="00000000">
            <w:r>
              <w:t>triggerPx</w:t>
            </w:r>
          </w:p>
        </w:tc>
        <w:tc>
          <w:tcPr>
            <w:tcW w:w="0" w:type="auto"/>
            <w:vAlign w:val="center"/>
            <w:hideMark/>
          </w:tcPr>
          <w:p w:rsidR="00000000" w:rsidRDefault="00000000">
            <w:r>
              <w:t>String</w:t>
            </w:r>
          </w:p>
        </w:tc>
        <w:tc>
          <w:tcPr>
            <w:tcW w:w="0" w:type="auto"/>
            <w:vAlign w:val="center"/>
            <w:hideMark/>
          </w:tcPr>
          <w:p w:rsidR="00000000" w:rsidRDefault="00000000">
            <w:r>
              <w:t xml:space="preserve">trigger mark price. There is value when </w:t>
            </w:r>
            <w:r>
              <w:rPr>
                <w:rStyle w:val="HTML"/>
              </w:rPr>
              <w:t>type</w:t>
            </w:r>
            <w:r>
              <w:t xml:space="preserve"> is equal to </w:t>
            </w:r>
            <w:r>
              <w:rPr>
                <w:rStyle w:val="HTML"/>
              </w:rPr>
              <w:t>3</w:t>
            </w:r>
            <w:r>
              <w:t xml:space="preserve">, </w:t>
            </w:r>
            <w:r>
              <w:rPr>
                <w:rStyle w:val="HTML"/>
              </w:rPr>
              <w:t>4</w:t>
            </w:r>
            <w:r>
              <w:t xml:space="preserve"> or </w:t>
            </w:r>
            <w:r>
              <w:rPr>
                <w:rStyle w:val="HTML"/>
              </w:rPr>
              <w:t>5</w:t>
            </w:r>
            <w:r>
              <w:t xml:space="preserve">. It is "" when </w:t>
            </w:r>
            <w:r>
              <w:rPr>
                <w:rStyle w:val="HTML"/>
              </w:rPr>
              <w:t>type</w:t>
            </w:r>
            <w:r>
              <w:t xml:space="preserve"> is equal to </w:t>
            </w:r>
            <w:r>
              <w:rPr>
                <w:rStyle w:val="HTML"/>
              </w:rPr>
              <w:t>1</w:t>
            </w:r>
            <w:r>
              <w:t xml:space="preserve"> or </w:t>
            </w:r>
            <w:r>
              <w:rPr>
                <w:rStyle w:val="HTML"/>
              </w:rPr>
              <w:t>2</w:t>
            </w:r>
          </w:p>
        </w:tc>
      </w:tr>
      <w:tr w:rsidR="00000000">
        <w:trPr>
          <w:divId w:val="175387555"/>
          <w:tblCellSpacing w:w="15" w:type="dxa"/>
        </w:trPr>
        <w:tc>
          <w:tcPr>
            <w:tcW w:w="0" w:type="auto"/>
            <w:vAlign w:val="center"/>
            <w:hideMark/>
          </w:tcPr>
          <w:p w:rsidR="00000000" w:rsidRDefault="00000000">
            <w:r>
              <w:t>uly</w:t>
            </w:r>
          </w:p>
        </w:tc>
        <w:tc>
          <w:tcPr>
            <w:tcW w:w="0" w:type="auto"/>
            <w:vAlign w:val="center"/>
            <w:hideMark/>
          </w:tcPr>
          <w:p w:rsidR="00000000" w:rsidRDefault="00000000">
            <w:r>
              <w:t>String</w:t>
            </w:r>
          </w:p>
        </w:tc>
        <w:tc>
          <w:tcPr>
            <w:tcW w:w="0" w:type="auto"/>
            <w:vAlign w:val="center"/>
            <w:hideMark/>
          </w:tcPr>
          <w:p w:rsidR="00000000" w:rsidRDefault="00000000">
            <w:r>
              <w:t>Underlying</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Currency used for margin</w:t>
            </w:r>
          </w:p>
        </w:tc>
      </w:tr>
    </w:tbl>
    <w:p w:rsidR="00000000" w:rsidRDefault="00000000">
      <w:pPr>
        <w:pStyle w:val="3"/>
        <w:divId w:val="175387555"/>
      </w:pPr>
      <w:r>
        <w:lastRenderedPageBreak/>
        <w:t>Get account and position risk</w:t>
      </w:r>
    </w:p>
    <w:p w:rsidR="00000000" w:rsidRDefault="00000000">
      <w:pPr>
        <w:pStyle w:val="a5"/>
        <w:divId w:val="175387555"/>
      </w:pPr>
      <w:r>
        <w:t>Get account and position risk</w:t>
      </w:r>
    </w:p>
    <w:p w:rsidR="00000000" w:rsidRDefault="00000000">
      <w:pPr>
        <w:divId w:val="175387555"/>
      </w:pPr>
      <w:r>
        <w:t xml:space="preserve">Obtain basic information about accounts and positions on the same time snapshot </w:t>
      </w:r>
    </w:p>
    <w:p w:rsidR="00000000" w:rsidRDefault="00000000">
      <w:pPr>
        <w:pStyle w:val="4"/>
        <w:divId w:val="175387555"/>
      </w:pPr>
      <w:r>
        <w:t>Rate Limit: 10 requests per 2 seconds</w:t>
      </w:r>
    </w:p>
    <w:p w:rsidR="00000000" w:rsidRDefault="00000000">
      <w:pPr>
        <w:pStyle w:val="4"/>
        <w:divId w:val="175387555"/>
      </w:pPr>
      <w:r>
        <w:t>Rate limit rule: UserID</w:t>
      </w:r>
    </w:p>
    <w:p w:rsidR="00000000" w:rsidRDefault="00000000">
      <w:pPr>
        <w:pStyle w:val="4"/>
        <w:divId w:val="175387555"/>
      </w:pPr>
      <w:r>
        <w:t>HTTP Requests</w:t>
      </w:r>
    </w:p>
    <w:p w:rsidR="00000000" w:rsidRDefault="00000000">
      <w:pPr>
        <w:pStyle w:val="a5"/>
        <w:divId w:val="175387555"/>
      </w:pPr>
      <w:r>
        <w:rPr>
          <w:rStyle w:val="HTML"/>
        </w:rPr>
        <w:t>GET /api/v5/account/account-position-risk</w:t>
      </w:r>
    </w:p>
    <w:p w:rsidR="00000000" w:rsidRDefault="00000000">
      <w:pPr>
        <w:pStyle w:val="a5"/>
        <w:divId w:val="1794253526"/>
      </w:pPr>
      <w:r>
        <w:t>Request Example</w:t>
      </w:r>
    </w:p>
    <w:p w:rsidR="00000000" w:rsidRDefault="00000000">
      <w:pPr>
        <w:pStyle w:val="HTML0"/>
        <w:divId w:val="39330044"/>
        <w:rPr>
          <w:rStyle w:val="HTML"/>
        </w:rPr>
      </w:pPr>
      <w:r>
        <w:rPr>
          <w:rStyle w:val="HTML"/>
        </w:rPr>
        <w:t>GET /api/v5/account/account-position-risk</w:t>
      </w:r>
    </w:p>
    <w:p w:rsidR="00000000" w:rsidRDefault="00000000">
      <w:pPr>
        <w:pStyle w:val="HTML0"/>
        <w:divId w:val="39330044"/>
        <w:rPr>
          <w:rStyle w:val="HTML"/>
        </w:rPr>
      </w:pPr>
    </w:p>
    <w:p w:rsidR="00000000" w:rsidRDefault="00000000">
      <w:pPr>
        <w:pStyle w:val="HTML0"/>
        <w:divId w:val="1971595002"/>
        <w:rPr>
          <w:rStyle w:val="HTML"/>
          <w:vanish/>
        </w:rPr>
      </w:pPr>
      <w:r>
        <w:rPr>
          <w:rStyle w:val="kn"/>
          <w:vanish/>
        </w:rPr>
        <w:t>import</w:t>
      </w:r>
      <w:r>
        <w:rPr>
          <w:rStyle w:val="HTML"/>
          <w:vanish/>
        </w:rPr>
        <w:t xml:space="preserve"> </w:t>
      </w:r>
      <w:r>
        <w:rPr>
          <w:rStyle w:val="nn"/>
          <w:vanish/>
        </w:rPr>
        <w:t>okx.Account</w:t>
      </w:r>
      <w:r>
        <w:rPr>
          <w:rStyle w:val="HTML"/>
          <w:vanish/>
        </w:rPr>
        <w:t xml:space="preserve"> </w:t>
      </w:r>
      <w:r>
        <w:rPr>
          <w:rStyle w:val="k"/>
          <w:vanish/>
        </w:rPr>
        <w:t>as</w:t>
      </w:r>
      <w:r>
        <w:rPr>
          <w:rStyle w:val="HTML"/>
          <w:vanish/>
        </w:rPr>
        <w:t xml:space="preserve"> </w:t>
      </w:r>
      <w:r>
        <w:rPr>
          <w:rStyle w:val="n"/>
          <w:vanish/>
        </w:rPr>
        <w:t>Account</w:t>
      </w:r>
    </w:p>
    <w:p w:rsidR="00000000" w:rsidRDefault="00000000">
      <w:pPr>
        <w:pStyle w:val="HTML0"/>
        <w:divId w:val="1971595002"/>
        <w:rPr>
          <w:rStyle w:val="HTML"/>
          <w:vanish/>
        </w:rPr>
      </w:pPr>
    </w:p>
    <w:p w:rsidR="00000000" w:rsidRDefault="00000000">
      <w:pPr>
        <w:pStyle w:val="HTML0"/>
        <w:divId w:val="1971595002"/>
        <w:rPr>
          <w:rStyle w:val="c1"/>
          <w:vanish/>
        </w:rPr>
      </w:pPr>
      <w:r>
        <w:rPr>
          <w:rStyle w:val="c1"/>
          <w:vanish/>
        </w:rPr>
        <w:t># API initialization</w:t>
      </w:r>
    </w:p>
    <w:p w:rsidR="00000000" w:rsidRDefault="00000000">
      <w:pPr>
        <w:pStyle w:val="HTML0"/>
        <w:divId w:val="1971595002"/>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1971595002"/>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1971595002"/>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1971595002"/>
        <w:rPr>
          <w:rStyle w:val="HTML"/>
          <w:vanish/>
        </w:rPr>
      </w:pPr>
    </w:p>
    <w:p w:rsidR="00000000" w:rsidRDefault="00000000">
      <w:pPr>
        <w:pStyle w:val="HTML0"/>
        <w:divId w:val="1971595002"/>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trading:0 , demo trading:1</w:t>
      </w:r>
    </w:p>
    <w:p w:rsidR="00000000" w:rsidRDefault="00000000">
      <w:pPr>
        <w:pStyle w:val="HTML0"/>
        <w:divId w:val="1971595002"/>
        <w:rPr>
          <w:rStyle w:val="HTML"/>
          <w:vanish/>
        </w:rPr>
      </w:pPr>
    </w:p>
    <w:p w:rsidR="00000000" w:rsidRDefault="00000000">
      <w:pPr>
        <w:pStyle w:val="HTML0"/>
        <w:divId w:val="1971595002"/>
        <w:rPr>
          <w:rStyle w:val="HTML"/>
          <w:vanish/>
        </w:rPr>
      </w:pPr>
      <w:r>
        <w:rPr>
          <w:rStyle w:val="n"/>
          <w:vanish/>
        </w:rPr>
        <w:t>accountAPI</w:t>
      </w:r>
      <w:r>
        <w:rPr>
          <w:rStyle w:val="HTML"/>
          <w:vanish/>
        </w:rPr>
        <w:t xml:space="preserve"> </w:t>
      </w:r>
      <w:r>
        <w:rPr>
          <w:rStyle w:val="o"/>
          <w:vanish/>
        </w:rPr>
        <w:t>=</w:t>
      </w:r>
      <w:r>
        <w:rPr>
          <w:rStyle w:val="HTML"/>
          <w:vanish/>
        </w:rPr>
        <w:t xml:space="preserve"> </w:t>
      </w:r>
      <w:r>
        <w:rPr>
          <w:rStyle w:val="n"/>
          <w:vanish/>
        </w:rPr>
        <w:t>Account</w:t>
      </w:r>
      <w:r>
        <w:rPr>
          <w:rStyle w:val="p"/>
          <w:vanish/>
        </w:rPr>
        <w:t>.</w:t>
      </w:r>
      <w:r>
        <w:rPr>
          <w:rStyle w:val="n"/>
          <w:vanish/>
        </w:rPr>
        <w:t>AccountAPI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1971595002"/>
        <w:rPr>
          <w:rStyle w:val="HTML"/>
          <w:vanish/>
        </w:rPr>
      </w:pPr>
    </w:p>
    <w:p w:rsidR="00000000" w:rsidRDefault="00000000">
      <w:pPr>
        <w:pStyle w:val="HTML0"/>
        <w:divId w:val="1971595002"/>
        <w:rPr>
          <w:rStyle w:val="c1"/>
          <w:vanish/>
        </w:rPr>
      </w:pPr>
      <w:r>
        <w:rPr>
          <w:rStyle w:val="c1"/>
          <w:vanish/>
        </w:rPr>
        <w:t># Get account and position risk</w:t>
      </w:r>
    </w:p>
    <w:p w:rsidR="00000000" w:rsidRDefault="00000000">
      <w:pPr>
        <w:pStyle w:val="HTML0"/>
        <w:divId w:val="1971595002"/>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accountAPI</w:t>
      </w:r>
      <w:r>
        <w:rPr>
          <w:rStyle w:val="p"/>
          <w:vanish/>
        </w:rPr>
        <w:t>.</w:t>
      </w:r>
      <w:r>
        <w:rPr>
          <w:rStyle w:val="n"/>
          <w:vanish/>
        </w:rPr>
        <w:t>get_account_position_risk</w:t>
      </w:r>
      <w:r>
        <w:rPr>
          <w:rStyle w:val="p"/>
          <w:vanish/>
        </w:rPr>
        <w:t>()</w:t>
      </w:r>
    </w:p>
    <w:p w:rsidR="00000000" w:rsidRDefault="00000000">
      <w:pPr>
        <w:pStyle w:val="HTML0"/>
        <w:divId w:val="1971595002"/>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187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type</w:t>
            </w:r>
            <w:r>
              <w:br/>
            </w:r>
            <w:r>
              <w:rPr>
                <w:rStyle w:val="HTML"/>
              </w:rPr>
              <w:t>MARGIN</w:t>
            </w:r>
            <w:r>
              <w:br/>
            </w:r>
            <w:r>
              <w:rPr>
                <w:rStyle w:val="HTML"/>
              </w:rPr>
              <w:t>SWAP</w:t>
            </w:r>
            <w:r>
              <w:br/>
            </w:r>
            <w:r>
              <w:rPr>
                <w:rStyle w:val="HTML"/>
              </w:rPr>
              <w:t>FUTURES</w:t>
            </w:r>
            <w:r>
              <w:br/>
            </w:r>
            <w:r>
              <w:rPr>
                <w:rStyle w:val="HTML"/>
              </w:rPr>
              <w:t>OPTION</w:t>
            </w:r>
          </w:p>
        </w:tc>
      </w:tr>
    </w:tbl>
    <w:p w:rsidR="00000000" w:rsidRDefault="00000000">
      <w:pPr>
        <w:pStyle w:val="a5"/>
        <w:divId w:val="1059481603"/>
      </w:pPr>
      <w:r>
        <w:t>Response Example</w:t>
      </w:r>
    </w:p>
    <w:p w:rsidR="00000000" w:rsidRDefault="00000000">
      <w:pPr>
        <w:pStyle w:val="HTML0"/>
        <w:divId w:val="1577940448"/>
        <w:rPr>
          <w:rStyle w:val="w"/>
        </w:rPr>
      </w:pPr>
      <w:r>
        <w:rPr>
          <w:rStyle w:val="p"/>
        </w:rPr>
        <w:t>{</w:t>
      </w:r>
    </w:p>
    <w:p w:rsidR="00000000" w:rsidRDefault="00000000">
      <w:pPr>
        <w:pStyle w:val="HTML0"/>
        <w:divId w:val="1577940448"/>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1577940448"/>
        <w:rPr>
          <w:rStyle w:val="w"/>
        </w:rPr>
      </w:pPr>
      <w:r>
        <w:rPr>
          <w:rStyle w:val="w"/>
        </w:rPr>
        <w:t xml:space="preserve">    </w:t>
      </w:r>
      <w:r>
        <w:rPr>
          <w:rStyle w:val="nl"/>
        </w:rPr>
        <w:t>"data"</w:t>
      </w:r>
      <w:r>
        <w:rPr>
          <w:rStyle w:val="p"/>
        </w:rPr>
        <w:t>:[</w:t>
      </w:r>
    </w:p>
    <w:p w:rsidR="00000000" w:rsidRDefault="00000000">
      <w:pPr>
        <w:pStyle w:val="HTML0"/>
        <w:divId w:val="1577940448"/>
        <w:rPr>
          <w:rStyle w:val="w"/>
        </w:rPr>
      </w:pPr>
      <w:r>
        <w:rPr>
          <w:rStyle w:val="w"/>
        </w:rPr>
        <w:t xml:space="preserve">        </w:t>
      </w:r>
      <w:r>
        <w:rPr>
          <w:rStyle w:val="p"/>
        </w:rPr>
        <w:t>{</w:t>
      </w:r>
    </w:p>
    <w:p w:rsidR="00000000" w:rsidRDefault="00000000">
      <w:pPr>
        <w:pStyle w:val="HTML0"/>
        <w:divId w:val="1577940448"/>
        <w:rPr>
          <w:rStyle w:val="w"/>
        </w:rPr>
      </w:pPr>
      <w:r>
        <w:rPr>
          <w:rStyle w:val="w"/>
        </w:rPr>
        <w:t xml:space="preserve">            </w:t>
      </w:r>
      <w:r>
        <w:rPr>
          <w:rStyle w:val="nl"/>
        </w:rPr>
        <w:t>"adjEq"</w:t>
      </w:r>
      <w:r>
        <w:rPr>
          <w:rStyle w:val="p"/>
        </w:rPr>
        <w:t>:</w:t>
      </w:r>
      <w:r>
        <w:rPr>
          <w:rStyle w:val="s2"/>
        </w:rPr>
        <w:t>"174238.6793649711331679"</w:t>
      </w:r>
      <w:r>
        <w:rPr>
          <w:rStyle w:val="p"/>
        </w:rPr>
        <w:t>,</w:t>
      </w:r>
    </w:p>
    <w:p w:rsidR="00000000" w:rsidRDefault="00000000">
      <w:pPr>
        <w:pStyle w:val="HTML0"/>
        <w:divId w:val="1577940448"/>
        <w:rPr>
          <w:rStyle w:val="w"/>
        </w:rPr>
      </w:pPr>
      <w:r>
        <w:rPr>
          <w:rStyle w:val="w"/>
        </w:rPr>
        <w:t xml:space="preserve">            </w:t>
      </w:r>
      <w:r>
        <w:rPr>
          <w:rStyle w:val="nl"/>
        </w:rPr>
        <w:t>"balData"</w:t>
      </w:r>
      <w:r>
        <w:rPr>
          <w:rStyle w:val="p"/>
        </w:rPr>
        <w:t>:[</w:t>
      </w:r>
    </w:p>
    <w:p w:rsidR="00000000" w:rsidRDefault="00000000">
      <w:pPr>
        <w:pStyle w:val="HTML0"/>
        <w:divId w:val="1577940448"/>
        <w:rPr>
          <w:rStyle w:val="w"/>
        </w:rPr>
      </w:pPr>
      <w:r>
        <w:rPr>
          <w:rStyle w:val="w"/>
        </w:rPr>
        <w:t xml:space="preserve">                </w:t>
      </w:r>
      <w:r>
        <w:rPr>
          <w:rStyle w:val="p"/>
        </w:rPr>
        <w:t>{</w:t>
      </w:r>
    </w:p>
    <w:p w:rsidR="00000000" w:rsidRDefault="00000000">
      <w:pPr>
        <w:pStyle w:val="HTML0"/>
        <w:divId w:val="1577940448"/>
        <w:rPr>
          <w:rStyle w:val="w"/>
        </w:rPr>
      </w:pPr>
      <w:r>
        <w:rPr>
          <w:rStyle w:val="w"/>
        </w:rPr>
        <w:t xml:space="preserve">                    </w:t>
      </w:r>
      <w:r>
        <w:rPr>
          <w:rStyle w:val="nl"/>
        </w:rPr>
        <w:t>"ccy"</w:t>
      </w:r>
      <w:r>
        <w:rPr>
          <w:rStyle w:val="p"/>
        </w:rPr>
        <w:t>:</w:t>
      </w:r>
      <w:r>
        <w:rPr>
          <w:rStyle w:val="s2"/>
        </w:rPr>
        <w:t>"BTC"</w:t>
      </w:r>
      <w:r>
        <w:rPr>
          <w:rStyle w:val="p"/>
        </w:rPr>
        <w:t>,</w:t>
      </w:r>
    </w:p>
    <w:p w:rsidR="00000000" w:rsidRDefault="00000000">
      <w:pPr>
        <w:pStyle w:val="HTML0"/>
        <w:divId w:val="1577940448"/>
        <w:rPr>
          <w:rStyle w:val="w"/>
        </w:rPr>
      </w:pPr>
      <w:r>
        <w:rPr>
          <w:rStyle w:val="w"/>
        </w:rPr>
        <w:t xml:space="preserve">                    </w:t>
      </w:r>
      <w:r>
        <w:rPr>
          <w:rStyle w:val="nl"/>
        </w:rPr>
        <w:t>"disEq"</w:t>
      </w:r>
      <w:r>
        <w:rPr>
          <w:rStyle w:val="p"/>
        </w:rPr>
        <w:t>:</w:t>
      </w:r>
      <w:r>
        <w:rPr>
          <w:rStyle w:val="s2"/>
        </w:rPr>
        <w:t>"78846.7803721021362242"</w:t>
      </w:r>
      <w:r>
        <w:rPr>
          <w:rStyle w:val="p"/>
        </w:rPr>
        <w:t>,</w:t>
      </w:r>
    </w:p>
    <w:p w:rsidR="00000000" w:rsidRDefault="00000000">
      <w:pPr>
        <w:pStyle w:val="HTML0"/>
        <w:divId w:val="1577940448"/>
        <w:rPr>
          <w:rStyle w:val="w"/>
        </w:rPr>
      </w:pPr>
      <w:r>
        <w:rPr>
          <w:rStyle w:val="w"/>
        </w:rPr>
        <w:t xml:space="preserve">                    </w:t>
      </w:r>
      <w:r>
        <w:rPr>
          <w:rStyle w:val="nl"/>
        </w:rPr>
        <w:t>"eq"</w:t>
      </w:r>
      <w:r>
        <w:rPr>
          <w:rStyle w:val="p"/>
        </w:rPr>
        <w:t>:</w:t>
      </w:r>
      <w:r>
        <w:rPr>
          <w:rStyle w:val="s2"/>
        </w:rPr>
        <w:t>"1.3863533369419636"</w:t>
      </w:r>
    </w:p>
    <w:p w:rsidR="00000000" w:rsidRDefault="00000000">
      <w:pPr>
        <w:pStyle w:val="HTML0"/>
        <w:divId w:val="1577940448"/>
        <w:rPr>
          <w:rStyle w:val="w"/>
        </w:rPr>
      </w:pPr>
      <w:r>
        <w:rPr>
          <w:rStyle w:val="w"/>
        </w:rPr>
        <w:t xml:space="preserve">                </w:t>
      </w:r>
      <w:r>
        <w:rPr>
          <w:rStyle w:val="p"/>
        </w:rPr>
        <w:t>},</w:t>
      </w:r>
    </w:p>
    <w:p w:rsidR="00000000" w:rsidRDefault="00000000">
      <w:pPr>
        <w:pStyle w:val="HTML0"/>
        <w:divId w:val="1577940448"/>
        <w:rPr>
          <w:rStyle w:val="w"/>
        </w:rPr>
      </w:pPr>
      <w:r>
        <w:rPr>
          <w:rStyle w:val="w"/>
        </w:rPr>
        <w:t xml:space="preserve">                </w:t>
      </w:r>
      <w:r>
        <w:rPr>
          <w:rStyle w:val="p"/>
        </w:rPr>
        <w:t>{</w:t>
      </w:r>
    </w:p>
    <w:p w:rsidR="00000000" w:rsidRDefault="00000000">
      <w:pPr>
        <w:pStyle w:val="HTML0"/>
        <w:divId w:val="1577940448"/>
        <w:rPr>
          <w:rStyle w:val="w"/>
        </w:rPr>
      </w:pPr>
      <w:r>
        <w:rPr>
          <w:rStyle w:val="w"/>
        </w:rPr>
        <w:t xml:space="preserve">                    </w:t>
      </w:r>
      <w:r>
        <w:rPr>
          <w:rStyle w:val="nl"/>
        </w:rPr>
        <w:t>"ccy"</w:t>
      </w:r>
      <w:r>
        <w:rPr>
          <w:rStyle w:val="p"/>
        </w:rPr>
        <w:t>:</w:t>
      </w:r>
      <w:r>
        <w:rPr>
          <w:rStyle w:val="s2"/>
        </w:rPr>
        <w:t>"USDT"</w:t>
      </w:r>
      <w:r>
        <w:rPr>
          <w:rStyle w:val="p"/>
        </w:rPr>
        <w:t>,</w:t>
      </w:r>
    </w:p>
    <w:p w:rsidR="00000000" w:rsidRDefault="00000000">
      <w:pPr>
        <w:pStyle w:val="HTML0"/>
        <w:divId w:val="1577940448"/>
        <w:rPr>
          <w:rStyle w:val="w"/>
        </w:rPr>
      </w:pPr>
      <w:r>
        <w:rPr>
          <w:rStyle w:val="w"/>
        </w:rPr>
        <w:t xml:space="preserve">                    </w:t>
      </w:r>
      <w:r>
        <w:rPr>
          <w:rStyle w:val="nl"/>
        </w:rPr>
        <w:t>"disEq"</w:t>
      </w:r>
      <w:r>
        <w:rPr>
          <w:rStyle w:val="p"/>
        </w:rPr>
        <w:t>:</w:t>
      </w:r>
      <w:r>
        <w:rPr>
          <w:rStyle w:val="s2"/>
        </w:rPr>
        <w:t>"73417.2495112863300127"</w:t>
      </w:r>
      <w:r>
        <w:rPr>
          <w:rStyle w:val="p"/>
        </w:rPr>
        <w:t>,</w:t>
      </w:r>
    </w:p>
    <w:p w:rsidR="00000000" w:rsidRDefault="00000000">
      <w:pPr>
        <w:pStyle w:val="HTML0"/>
        <w:divId w:val="1577940448"/>
        <w:rPr>
          <w:rStyle w:val="w"/>
        </w:rPr>
      </w:pPr>
      <w:r>
        <w:rPr>
          <w:rStyle w:val="w"/>
        </w:rPr>
        <w:lastRenderedPageBreak/>
        <w:t xml:space="preserve">                    </w:t>
      </w:r>
      <w:r>
        <w:rPr>
          <w:rStyle w:val="nl"/>
        </w:rPr>
        <w:t>"eq"</w:t>
      </w:r>
      <w:r>
        <w:rPr>
          <w:rStyle w:val="p"/>
        </w:rPr>
        <w:t>:</w:t>
      </w:r>
      <w:r>
        <w:rPr>
          <w:rStyle w:val="s2"/>
        </w:rPr>
        <w:t>"73323.395564963177146"</w:t>
      </w:r>
    </w:p>
    <w:p w:rsidR="00000000" w:rsidRDefault="00000000">
      <w:pPr>
        <w:pStyle w:val="HTML0"/>
        <w:divId w:val="1577940448"/>
        <w:rPr>
          <w:rStyle w:val="w"/>
        </w:rPr>
      </w:pPr>
      <w:r>
        <w:rPr>
          <w:rStyle w:val="w"/>
        </w:rPr>
        <w:t xml:space="preserve">                </w:t>
      </w:r>
      <w:r>
        <w:rPr>
          <w:rStyle w:val="p"/>
        </w:rPr>
        <w:t>}</w:t>
      </w:r>
    </w:p>
    <w:p w:rsidR="00000000" w:rsidRDefault="00000000">
      <w:pPr>
        <w:pStyle w:val="HTML0"/>
        <w:divId w:val="1577940448"/>
        <w:rPr>
          <w:rStyle w:val="w"/>
        </w:rPr>
      </w:pPr>
      <w:r>
        <w:rPr>
          <w:rStyle w:val="w"/>
        </w:rPr>
        <w:t xml:space="preserve">            </w:t>
      </w:r>
      <w:r>
        <w:rPr>
          <w:rStyle w:val="p"/>
        </w:rPr>
        <w:t>],</w:t>
      </w:r>
    </w:p>
    <w:p w:rsidR="00000000" w:rsidRDefault="00000000">
      <w:pPr>
        <w:pStyle w:val="HTML0"/>
        <w:divId w:val="1577940448"/>
        <w:rPr>
          <w:rStyle w:val="w"/>
        </w:rPr>
      </w:pPr>
      <w:r>
        <w:rPr>
          <w:rStyle w:val="w"/>
        </w:rPr>
        <w:t xml:space="preserve">            </w:t>
      </w:r>
      <w:r>
        <w:rPr>
          <w:rStyle w:val="nl"/>
        </w:rPr>
        <w:t>"posData"</w:t>
      </w:r>
      <w:r>
        <w:rPr>
          <w:rStyle w:val="p"/>
        </w:rPr>
        <w:t>:[</w:t>
      </w:r>
    </w:p>
    <w:p w:rsidR="00000000" w:rsidRDefault="00000000">
      <w:pPr>
        <w:pStyle w:val="HTML0"/>
        <w:divId w:val="1577940448"/>
        <w:rPr>
          <w:rStyle w:val="w"/>
        </w:rPr>
      </w:pPr>
      <w:r>
        <w:rPr>
          <w:rStyle w:val="w"/>
        </w:rPr>
        <w:t xml:space="preserve">                </w:t>
      </w:r>
      <w:r>
        <w:rPr>
          <w:rStyle w:val="p"/>
        </w:rPr>
        <w:t>{</w:t>
      </w:r>
    </w:p>
    <w:p w:rsidR="00000000" w:rsidRDefault="00000000">
      <w:pPr>
        <w:pStyle w:val="HTML0"/>
        <w:divId w:val="1577940448"/>
        <w:rPr>
          <w:rStyle w:val="w"/>
        </w:rPr>
      </w:pPr>
      <w:r>
        <w:rPr>
          <w:rStyle w:val="w"/>
        </w:rPr>
        <w:t xml:space="preserve">                    </w:t>
      </w:r>
      <w:r>
        <w:rPr>
          <w:rStyle w:val="nl"/>
        </w:rPr>
        <w:t>"baseBal"</w:t>
      </w:r>
      <w:r>
        <w:rPr>
          <w:rStyle w:val="p"/>
        </w:rPr>
        <w:t>:</w:t>
      </w:r>
      <w:r>
        <w:rPr>
          <w:rStyle w:val="w"/>
        </w:rPr>
        <w:t xml:space="preserve"> </w:t>
      </w:r>
      <w:r>
        <w:rPr>
          <w:rStyle w:val="s2"/>
        </w:rPr>
        <w:t>"0.4"</w:t>
      </w:r>
      <w:r>
        <w:rPr>
          <w:rStyle w:val="p"/>
        </w:rPr>
        <w:t>,</w:t>
      </w:r>
    </w:p>
    <w:p w:rsidR="00000000" w:rsidRDefault="00000000">
      <w:pPr>
        <w:pStyle w:val="HTML0"/>
        <w:divId w:val="1577940448"/>
        <w:rPr>
          <w:rStyle w:val="w"/>
        </w:rPr>
      </w:pPr>
      <w:r>
        <w:rPr>
          <w:rStyle w:val="w"/>
        </w:rPr>
        <w:t xml:space="preserve">                    </w:t>
      </w:r>
      <w:r>
        <w:rPr>
          <w:rStyle w:val="nl"/>
        </w:rPr>
        <w:t>"ccy"</w:t>
      </w:r>
      <w:r>
        <w:rPr>
          <w:rStyle w:val="p"/>
        </w:rPr>
        <w:t>:</w:t>
      </w:r>
      <w:r>
        <w:rPr>
          <w:rStyle w:val="w"/>
        </w:rPr>
        <w:t xml:space="preserve"> </w:t>
      </w:r>
      <w:r>
        <w:rPr>
          <w:rStyle w:val="s2"/>
        </w:rPr>
        <w:t>""</w:t>
      </w:r>
      <w:r>
        <w:rPr>
          <w:rStyle w:val="p"/>
        </w:rPr>
        <w:t>,</w:t>
      </w:r>
    </w:p>
    <w:p w:rsidR="00000000" w:rsidRDefault="00000000">
      <w:pPr>
        <w:pStyle w:val="HTML0"/>
        <w:divId w:val="1577940448"/>
        <w:rPr>
          <w:rStyle w:val="w"/>
        </w:rPr>
      </w:pPr>
      <w:r>
        <w:rPr>
          <w:rStyle w:val="w"/>
        </w:rPr>
        <w:t xml:space="preserve">                    </w:t>
      </w:r>
      <w:r>
        <w:rPr>
          <w:rStyle w:val="nl"/>
        </w:rPr>
        <w:t>"instId"</w:t>
      </w:r>
      <w:r>
        <w:rPr>
          <w:rStyle w:val="p"/>
        </w:rPr>
        <w:t>:</w:t>
      </w:r>
      <w:r>
        <w:rPr>
          <w:rStyle w:val="w"/>
        </w:rPr>
        <w:t xml:space="preserve"> </w:t>
      </w:r>
      <w:r>
        <w:rPr>
          <w:rStyle w:val="s2"/>
        </w:rPr>
        <w:t>"BTC-USDT"</w:t>
      </w:r>
      <w:r>
        <w:rPr>
          <w:rStyle w:val="p"/>
        </w:rPr>
        <w:t>,</w:t>
      </w:r>
    </w:p>
    <w:p w:rsidR="00000000" w:rsidRDefault="00000000">
      <w:pPr>
        <w:pStyle w:val="HTML0"/>
        <w:divId w:val="1577940448"/>
        <w:rPr>
          <w:rStyle w:val="w"/>
        </w:rPr>
      </w:pPr>
      <w:r>
        <w:rPr>
          <w:rStyle w:val="w"/>
        </w:rPr>
        <w:t xml:space="preserve">                    </w:t>
      </w:r>
      <w:r>
        <w:rPr>
          <w:rStyle w:val="nl"/>
        </w:rPr>
        <w:t>"instType"</w:t>
      </w:r>
      <w:r>
        <w:rPr>
          <w:rStyle w:val="p"/>
        </w:rPr>
        <w:t>:</w:t>
      </w:r>
      <w:r>
        <w:rPr>
          <w:rStyle w:val="w"/>
        </w:rPr>
        <w:t xml:space="preserve"> </w:t>
      </w:r>
      <w:r>
        <w:rPr>
          <w:rStyle w:val="s2"/>
        </w:rPr>
        <w:t>"MARGIN"</w:t>
      </w:r>
      <w:r>
        <w:rPr>
          <w:rStyle w:val="p"/>
        </w:rPr>
        <w:t>,</w:t>
      </w:r>
    </w:p>
    <w:p w:rsidR="00000000" w:rsidRDefault="00000000">
      <w:pPr>
        <w:pStyle w:val="HTML0"/>
        <w:divId w:val="1577940448"/>
        <w:rPr>
          <w:rStyle w:val="w"/>
        </w:rPr>
      </w:pPr>
      <w:r>
        <w:rPr>
          <w:rStyle w:val="w"/>
        </w:rPr>
        <w:t xml:space="preserve">                    </w:t>
      </w:r>
      <w:r>
        <w:rPr>
          <w:rStyle w:val="nl"/>
        </w:rPr>
        <w:t>"mgnMode"</w:t>
      </w:r>
      <w:r>
        <w:rPr>
          <w:rStyle w:val="p"/>
        </w:rPr>
        <w:t>:</w:t>
      </w:r>
      <w:r>
        <w:rPr>
          <w:rStyle w:val="w"/>
        </w:rPr>
        <w:t xml:space="preserve"> </w:t>
      </w:r>
      <w:r>
        <w:rPr>
          <w:rStyle w:val="s2"/>
        </w:rPr>
        <w:t>"isolated"</w:t>
      </w:r>
      <w:r>
        <w:rPr>
          <w:rStyle w:val="p"/>
        </w:rPr>
        <w:t>,</w:t>
      </w:r>
    </w:p>
    <w:p w:rsidR="00000000" w:rsidRDefault="00000000">
      <w:pPr>
        <w:pStyle w:val="HTML0"/>
        <w:divId w:val="1577940448"/>
        <w:rPr>
          <w:rStyle w:val="w"/>
        </w:rPr>
      </w:pPr>
      <w:r>
        <w:rPr>
          <w:rStyle w:val="w"/>
        </w:rPr>
        <w:t xml:space="preserve">                    </w:t>
      </w:r>
      <w:r>
        <w:rPr>
          <w:rStyle w:val="nl"/>
        </w:rPr>
        <w:t>"notionalCcy"</w:t>
      </w:r>
      <w:r>
        <w:rPr>
          <w:rStyle w:val="p"/>
        </w:rPr>
        <w:t>:</w:t>
      </w:r>
      <w:r>
        <w:rPr>
          <w:rStyle w:val="w"/>
        </w:rPr>
        <w:t xml:space="preserve"> </w:t>
      </w:r>
      <w:r>
        <w:rPr>
          <w:rStyle w:val="s2"/>
        </w:rPr>
        <w:t>"0"</w:t>
      </w:r>
      <w:r>
        <w:rPr>
          <w:rStyle w:val="p"/>
        </w:rPr>
        <w:t>,</w:t>
      </w:r>
    </w:p>
    <w:p w:rsidR="00000000" w:rsidRDefault="00000000">
      <w:pPr>
        <w:pStyle w:val="HTML0"/>
        <w:divId w:val="1577940448"/>
        <w:rPr>
          <w:rStyle w:val="w"/>
        </w:rPr>
      </w:pPr>
      <w:r>
        <w:rPr>
          <w:rStyle w:val="w"/>
        </w:rPr>
        <w:t xml:space="preserve">                    </w:t>
      </w:r>
      <w:r>
        <w:rPr>
          <w:rStyle w:val="nl"/>
        </w:rPr>
        <w:t>"notionalUsd"</w:t>
      </w:r>
      <w:r>
        <w:rPr>
          <w:rStyle w:val="p"/>
        </w:rPr>
        <w:t>:</w:t>
      </w:r>
      <w:r>
        <w:rPr>
          <w:rStyle w:val="w"/>
        </w:rPr>
        <w:t xml:space="preserve"> </w:t>
      </w:r>
      <w:r>
        <w:rPr>
          <w:rStyle w:val="s2"/>
        </w:rPr>
        <w:t>"0"</w:t>
      </w:r>
      <w:r>
        <w:rPr>
          <w:rStyle w:val="p"/>
        </w:rPr>
        <w:t>,</w:t>
      </w:r>
    </w:p>
    <w:p w:rsidR="00000000" w:rsidRDefault="00000000">
      <w:pPr>
        <w:pStyle w:val="HTML0"/>
        <w:divId w:val="1577940448"/>
        <w:rPr>
          <w:rStyle w:val="w"/>
        </w:rPr>
      </w:pPr>
      <w:r>
        <w:rPr>
          <w:rStyle w:val="w"/>
        </w:rPr>
        <w:t xml:space="preserve">                    </w:t>
      </w:r>
      <w:r>
        <w:rPr>
          <w:rStyle w:val="nl"/>
        </w:rPr>
        <w:t>"pos"</w:t>
      </w:r>
      <w:r>
        <w:rPr>
          <w:rStyle w:val="p"/>
        </w:rPr>
        <w:t>:</w:t>
      </w:r>
      <w:r>
        <w:rPr>
          <w:rStyle w:val="w"/>
        </w:rPr>
        <w:t xml:space="preserve"> </w:t>
      </w:r>
      <w:r>
        <w:rPr>
          <w:rStyle w:val="s2"/>
        </w:rPr>
        <w:t>"0"</w:t>
      </w:r>
      <w:r>
        <w:rPr>
          <w:rStyle w:val="p"/>
        </w:rPr>
        <w:t>,</w:t>
      </w:r>
    </w:p>
    <w:p w:rsidR="00000000" w:rsidRDefault="00000000">
      <w:pPr>
        <w:pStyle w:val="HTML0"/>
        <w:divId w:val="1577940448"/>
        <w:rPr>
          <w:rStyle w:val="w"/>
        </w:rPr>
      </w:pPr>
      <w:r>
        <w:rPr>
          <w:rStyle w:val="w"/>
        </w:rPr>
        <w:t xml:space="preserve">                    </w:t>
      </w:r>
      <w:r>
        <w:rPr>
          <w:rStyle w:val="nl"/>
        </w:rPr>
        <w:t>"posCcy"</w:t>
      </w:r>
      <w:r>
        <w:rPr>
          <w:rStyle w:val="p"/>
        </w:rPr>
        <w:t>:</w:t>
      </w:r>
      <w:r>
        <w:rPr>
          <w:rStyle w:val="w"/>
        </w:rPr>
        <w:t xml:space="preserve"> </w:t>
      </w:r>
      <w:r>
        <w:rPr>
          <w:rStyle w:val="s2"/>
        </w:rPr>
        <w:t>""</w:t>
      </w:r>
      <w:r>
        <w:rPr>
          <w:rStyle w:val="p"/>
        </w:rPr>
        <w:t>,</w:t>
      </w:r>
    </w:p>
    <w:p w:rsidR="00000000" w:rsidRDefault="00000000">
      <w:pPr>
        <w:pStyle w:val="HTML0"/>
        <w:divId w:val="1577940448"/>
        <w:rPr>
          <w:rStyle w:val="w"/>
        </w:rPr>
      </w:pPr>
      <w:r>
        <w:rPr>
          <w:rStyle w:val="w"/>
        </w:rPr>
        <w:t xml:space="preserve">                    </w:t>
      </w:r>
      <w:r>
        <w:rPr>
          <w:rStyle w:val="nl"/>
        </w:rPr>
        <w:t>"posId"</w:t>
      </w:r>
      <w:r>
        <w:rPr>
          <w:rStyle w:val="p"/>
        </w:rPr>
        <w:t>:</w:t>
      </w:r>
      <w:r>
        <w:rPr>
          <w:rStyle w:val="w"/>
        </w:rPr>
        <w:t xml:space="preserve"> </w:t>
      </w:r>
      <w:r>
        <w:rPr>
          <w:rStyle w:val="s2"/>
        </w:rPr>
        <w:t>"310388685292318723"</w:t>
      </w:r>
      <w:r>
        <w:rPr>
          <w:rStyle w:val="p"/>
        </w:rPr>
        <w:t>,</w:t>
      </w:r>
    </w:p>
    <w:p w:rsidR="00000000" w:rsidRDefault="00000000">
      <w:pPr>
        <w:pStyle w:val="HTML0"/>
        <w:divId w:val="1577940448"/>
        <w:rPr>
          <w:rStyle w:val="w"/>
        </w:rPr>
      </w:pPr>
      <w:r>
        <w:rPr>
          <w:rStyle w:val="w"/>
        </w:rPr>
        <w:t xml:space="preserve">                    </w:t>
      </w:r>
      <w:r>
        <w:rPr>
          <w:rStyle w:val="nl"/>
        </w:rPr>
        <w:t>"posSide"</w:t>
      </w:r>
      <w:r>
        <w:rPr>
          <w:rStyle w:val="p"/>
        </w:rPr>
        <w:t>:</w:t>
      </w:r>
      <w:r>
        <w:rPr>
          <w:rStyle w:val="w"/>
        </w:rPr>
        <w:t xml:space="preserve"> </w:t>
      </w:r>
      <w:r>
        <w:rPr>
          <w:rStyle w:val="s2"/>
        </w:rPr>
        <w:t>"net"</w:t>
      </w:r>
      <w:r>
        <w:rPr>
          <w:rStyle w:val="p"/>
        </w:rPr>
        <w:t>,</w:t>
      </w:r>
    </w:p>
    <w:p w:rsidR="00000000" w:rsidRDefault="00000000">
      <w:pPr>
        <w:pStyle w:val="HTML0"/>
        <w:divId w:val="1577940448"/>
        <w:rPr>
          <w:rStyle w:val="w"/>
        </w:rPr>
      </w:pPr>
      <w:r>
        <w:rPr>
          <w:rStyle w:val="w"/>
        </w:rPr>
        <w:t xml:space="preserve">                    </w:t>
      </w:r>
      <w:r>
        <w:rPr>
          <w:rStyle w:val="nl"/>
        </w:rPr>
        <w:t>"quoteBal"</w:t>
      </w:r>
      <w:r>
        <w:rPr>
          <w:rStyle w:val="p"/>
        </w:rPr>
        <w:t>:</w:t>
      </w:r>
      <w:r>
        <w:rPr>
          <w:rStyle w:val="w"/>
        </w:rPr>
        <w:t xml:space="preserve"> </w:t>
      </w:r>
      <w:r>
        <w:rPr>
          <w:rStyle w:val="s2"/>
        </w:rPr>
        <w:t>"0"</w:t>
      </w:r>
    </w:p>
    <w:p w:rsidR="00000000" w:rsidRDefault="00000000">
      <w:pPr>
        <w:pStyle w:val="HTML0"/>
        <w:divId w:val="1577940448"/>
        <w:rPr>
          <w:rStyle w:val="w"/>
        </w:rPr>
      </w:pPr>
      <w:r>
        <w:rPr>
          <w:rStyle w:val="w"/>
        </w:rPr>
        <w:t xml:space="preserve">                </w:t>
      </w:r>
      <w:r>
        <w:rPr>
          <w:rStyle w:val="p"/>
        </w:rPr>
        <w:t>}</w:t>
      </w:r>
    </w:p>
    <w:p w:rsidR="00000000" w:rsidRDefault="00000000">
      <w:pPr>
        <w:pStyle w:val="HTML0"/>
        <w:divId w:val="1577940448"/>
        <w:rPr>
          <w:rStyle w:val="w"/>
        </w:rPr>
      </w:pPr>
      <w:r>
        <w:rPr>
          <w:rStyle w:val="w"/>
        </w:rPr>
        <w:t xml:space="preserve">            </w:t>
      </w:r>
      <w:r>
        <w:rPr>
          <w:rStyle w:val="p"/>
        </w:rPr>
        <w:t>],</w:t>
      </w:r>
    </w:p>
    <w:p w:rsidR="00000000" w:rsidRDefault="00000000">
      <w:pPr>
        <w:pStyle w:val="HTML0"/>
        <w:divId w:val="1577940448"/>
        <w:rPr>
          <w:rStyle w:val="w"/>
        </w:rPr>
      </w:pPr>
      <w:r>
        <w:rPr>
          <w:rStyle w:val="w"/>
        </w:rPr>
        <w:t xml:space="preserve">            </w:t>
      </w:r>
      <w:r>
        <w:rPr>
          <w:rStyle w:val="nl"/>
        </w:rPr>
        <w:t>"ts"</w:t>
      </w:r>
      <w:r>
        <w:rPr>
          <w:rStyle w:val="p"/>
        </w:rPr>
        <w:t>:</w:t>
      </w:r>
      <w:r>
        <w:rPr>
          <w:rStyle w:val="s2"/>
        </w:rPr>
        <w:t>"1620282889345"</w:t>
      </w:r>
    </w:p>
    <w:p w:rsidR="00000000" w:rsidRDefault="00000000">
      <w:pPr>
        <w:pStyle w:val="HTML0"/>
        <w:divId w:val="1577940448"/>
        <w:rPr>
          <w:rStyle w:val="w"/>
        </w:rPr>
      </w:pPr>
      <w:r>
        <w:rPr>
          <w:rStyle w:val="w"/>
        </w:rPr>
        <w:t xml:space="preserve">        </w:t>
      </w:r>
      <w:r>
        <w:rPr>
          <w:rStyle w:val="p"/>
        </w:rPr>
        <w:t>}</w:t>
      </w:r>
    </w:p>
    <w:p w:rsidR="00000000" w:rsidRDefault="00000000">
      <w:pPr>
        <w:pStyle w:val="HTML0"/>
        <w:divId w:val="1577940448"/>
        <w:rPr>
          <w:rStyle w:val="w"/>
        </w:rPr>
      </w:pPr>
      <w:r>
        <w:rPr>
          <w:rStyle w:val="w"/>
        </w:rPr>
        <w:t xml:space="preserve">    </w:t>
      </w:r>
      <w:r>
        <w:rPr>
          <w:rStyle w:val="p"/>
        </w:rPr>
        <w:t>],</w:t>
      </w:r>
    </w:p>
    <w:p w:rsidR="00000000" w:rsidRDefault="00000000">
      <w:pPr>
        <w:pStyle w:val="HTML0"/>
        <w:divId w:val="1577940448"/>
        <w:rPr>
          <w:rStyle w:val="w"/>
        </w:rPr>
      </w:pPr>
      <w:r>
        <w:rPr>
          <w:rStyle w:val="w"/>
        </w:rPr>
        <w:t xml:space="preserve">    </w:t>
      </w:r>
      <w:r>
        <w:rPr>
          <w:rStyle w:val="nl"/>
        </w:rPr>
        <w:t>"msg"</w:t>
      </w:r>
      <w:r>
        <w:rPr>
          <w:rStyle w:val="p"/>
        </w:rPr>
        <w:t>:</w:t>
      </w:r>
      <w:r>
        <w:rPr>
          <w:rStyle w:val="s2"/>
        </w:rPr>
        <w:t>""</w:t>
      </w:r>
    </w:p>
    <w:p w:rsidR="00000000" w:rsidRDefault="00000000">
      <w:pPr>
        <w:pStyle w:val="HTML0"/>
        <w:divId w:val="1577940448"/>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3"/>
        <w:gridCol w:w="780"/>
        <w:gridCol w:w="6093"/>
      </w:tblGrid>
      <w:tr w:rsidR="00000000">
        <w:trPr>
          <w:divId w:val="175387555"/>
          <w:tblHeader/>
          <w:tblCellSpacing w:w="15" w:type="dxa"/>
        </w:trPr>
        <w:tc>
          <w:tcPr>
            <w:tcW w:w="0" w:type="auto"/>
            <w:vAlign w:val="center"/>
            <w:hideMark/>
          </w:tcPr>
          <w:p w:rsidR="00000000" w:rsidRDefault="00000000">
            <w:pPr>
              <w:jc w:val="center"/>
              <w:rPr>
                <w:b/>
                <w:bCs/>
              </w:rPr>
            </w:pPr>
            <w:r>
              <w:rPr>
                <w:rStyle w:val="a6"/>
              </w:rPr>
              <w:t>Parameters</w:t>
            </w:r>
          </w:p>
        </w:tc>
        <w:tc>
          <w:tcPr>
            <w:tcW w:w="0" w:type="auto"/>
            <w:vAlign w:val="center"/>
            <w:hideMark/>
          </w:tcPr>
          <w:p w:rsidR="00000000" w:rsidRDefault="00000000">
            <w:pPr>
              <w:jc w:val="center"/>
              <w:rPr>
                <w:b/>
                <w:bCs/>
              </w:rPr>
            </w:pPr>
            <w:r>
              <w:rPr>
                <w:rStyle w:val="a6"/>
              </w:rPr>
              <w:t>Types</w:t>
            </w:r>
          </w:p>
        </w:tc>
        <w:tc>
          <w:tcPr>
            <w:tcW w:w="0" w:type="auto"/>
            <w:vAlign w:val="center"/>
            <w:hideMark/>
          </w:tcPr>
          <w:p w:rsidR="00000000" w:rsidRDefault="00000000">
            <w:pPr>
              <w:jc w:val="center"/>
              <w:rPr>
                <w:b/>
                <w:bCs/>
              </w:rPr>
            </w:pPr>
            <w:r>
              <w:rPr>
                <w:rStyle w:val="a6"/>
              </w:rPr>
              <w:t>Description</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Update time of account information, millisecond format of Unix timestamp, e.g. </w:t>
            </w:r>
            <w:r>
              <w:rPr>
                <w:rStyle w:val="HTML"/>
              </w:rPr>
              <w:t>1597026383085</w:t>
            </w:r>
          </w:p>
        </w:tc>
      </w:tr>
      <w:tr w:rsidR="00000000">
        <w:trPr>
          <w:divId w:val="175387555"/>
          <w:tblCellSpacing w:w="15" w:type="dxa"/>
        </w:trPr>
        <w:tc>
          <w:tcPr>
            <w:tcW w:w="0" w:type="auto"/>
            <w:vAlign w:val="center"/>
            <w:hideMark/>
          </w:tcPr>
          <w:p w:rsidR="00000000" w:rsidRDefault="00000000">
            <w:r>
              <w:t>adjEq</w:t>
            </w:r>
          </w:p>
        </w:tc>
        <w:tc>
          <w:tcPr>
            <w:tcW w:w="0" w:type="auto"/>
            <w:vAlign w:val="center"/>
            <w:hideMark/>
          </w:tcPr>
          <w:p w:rsidR="00000000" w:rsidRDefault="00000000">
            <w:r>
              <w:t>String</w:t>
            </w:r>
          </w:p>
        </w:tc>
        <w:tc>
          <w:tcPr>
            <w:tcW w:w="0" w:type="auto"/>
            <w:vAlign w:val="center"/>
            <w:hideMark/>
          </w:tcPr>
          <w:p w:rsidR="00000000" w:rsidRDefault="00000000">
            <w:r>
              <w:t xml:space="preserve">Adjusted / Effective equity in </w:t>
            </w:r>
            <w:r>
              <w:rPr>
                <w:rStyle w:val="HTML"/>
              </w:rPr>
              <w:t>USD</w:t>
            </w:r>
            <w:r>
              <w:br/>
              <w:t xml:space="preserve">Applicable to </w:t>
            </w:r>
            <w:r>
              <w:rPr>
                <w:rStyle w:val="HTML"/>
              </w:rPr>
              <w:t>Multi-currency margin</w:t>
            </w:r>
            <w:r>
              <w:t xml:space="preserve"> and </w:t>
            </w:r>
            <w:r>
              <w:rPr>
                <w:rStyle w:val="HTML"/>
              </w:rPr>
              <w:t>Portfolio margin</w:t>
            </w:r>
          </w:p>
        </w:tc>
      </w:tr>
      <w:tr w:rsidR="00000000">
        <w:trPr>
          <w:divId w:val="175387555"/>
          <w:tblCellSpacing w:w="15" w:type="dxa"/>
        </w:trPr>
        <w:tc>
          <w:tcPr>
            <w:tcW w:w="0" w:type="auto"/>
            <w:vAlign w:val="center"/>
            <w:hideMark/>
          </w:tcPr>
          <w:p w:rsidR="00000000" w:rsidRDefault="00000000">
            <w:r>
              <w:t>balData</w:t>
            </w:r>
          </w:p>
        </w:tc>
        <w:tc>
          <w:tcPr>
            <w:tcW w:w="0" w:type="auto"/>
            <w:vAlign w:val="center"/>
            <w:hideMark/>
          </w:tcPr>
          <w:p w:rsidR="00000000" w:rsidRDefault="00000000">
            <w:r>
              <w:t>Array</w:t>
            </w:r>
          </w:p>
        </w:tc>
        <w:tc>
          <w:tcPr>
            <w:tcW w:w="0" w:type="auto"/>
            <w:vAlign w:val="center"/>
            <w:hideMark/>
          </w:tcPr>
          <w:p w:rsidR="00000000" w:rsidRDefault="00000000">
            <w:r>
              <w:t>Detailed asset information in all currencies</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Currency</w:t>
            </w:r>
          </w:p>
        </w:tc>
      </w:tr>
      <w:tr w:rsidR="00000000">
        <w:trPr>
          <w:divId w:val="175387555"/>
          <w:tblCellSpacing w:w="15" w:type="dxa"/>
        </w:trPr>
        <w:tc>
          <w:tcPr>
            <w:tcW w:w="0" w:type="auto"/>
            <w:vAlign w:val="center"/>
            <w:hideMark/>
          </w:tcPr>
          <w:p w:rsidR="00000000" w:rsidRDefault="00000000">
            <w:r>
              <w:t>&gt; eq</w:t>
            </w:r>
          </w:p>
        </w:tc>
        <w:tc>
          <w:tcPr>
            <w:tcW w:w="0" w:type="auto"/>
            <w:vAlign w:val="center"/>
            <w:hideMark/>
          </w:tcPr>
          <w:p w:rsidR="00000000" w:rsidRDefault="00000000">
            <w:r>
              <w:t>String</w:t>
            </w:r>
          </w:p>
        </w:tc>
        <w:tc>
          <w:tcPr>
            <w:tcW w:w="0" w:type="auto"/>
            <w:vAlign w:val="center"/>
            <w:hideMark/>
          </w:tcPr>
          <w:p w:rsidR="00000000" w:rsidRDefault="00000000">
            <w:r>
              <w:t>Equity of currency</w:t>
            </w:r>
          </w:p>
        </w:tc>
      </w:tr>
      <w:tr w:rsidR="00000000">
        <w:trPr>
          <w:divId w:val="175387555"/>
          <w:tblCellSpacing w:w="15" w:type="dxa"/>
        </w:trPr>
        <w:tc>
          <w:tcPr>
            <w:tcW w:w="0" w:type="auto"/>
            <w:vAlign w:val="center"/>
            <w:hideMark/>
          </w:tcPr>
          <w:p w:rsidR="00000000" w:rsidRDefault="00000000">
            <w:r>
              <w:t>&gt; disEq</w:t>
            </w:r>
          </w:p>
        </w:tc>
        <w:tc>
          <w:tcPr>
            <w:tcW w:w="0" w:type="auto"/>
            <w:vAlign w:val="center"/>
            <w:hideMark/>
          </w:tcPr>
          <w:p w:rsidR="00000000" w:rsidRDefault="00000000">
            <w:r>
              <w:t>String</w:t>
            </w:r>
          </w:p>
        </w:tc>
        <w:tc>
          <w:tcPr>
            <w:tcW w:w="0" w:type="auto"/>
            <w:vAlign w:val="center"/>
            <w:hideMark/>
          </w:tcPr>
          <w:p w:rsidR="00000000" w:rsidRDefault="00000000">
            <w:r>
              <w:t xml:space="preserve">Discount equity of currency in </w:t>
            </w:r>
            <w:r>
              <w:rPr>
                <w:rStyle w:val="HTML"/>
              </w:rPr>
              <w:t>USD</w:t>
            </w:r>
            <w:r>
              <w:t>.</w:t>
            </w:r>
          </w:p>
        </w:tc>
      </w:tr>
      <w:tr w:rsidR="00000000">
        <w:trPr>
          <w:divId w:val="175387555"/>
          <w:tblCellSpacing w:w="15" w:type="dxa"/>
        </w:trPr>
        <w:tc>
          <w:tcPr>
            <w:tcW w:w="0" w:type="auto"/>
            <w:vAlign w:val="center"/>
            <w:hideMark/>
          </w:tcPr>
          <w:p w:rsidR="00000000" w:rsidRDefault="00000000">
            <w:r>
              <w:t>posData</w:t>
            </w:r>
          </w:p>
        </w:tc>
        <w:tc>
          <w:tcPr>
            <w:tcW w:w="0" w:type="auto"/>
            <w:vAlign w:val="center"/>
            <w:hideMark/>
          </w:tcPr>
          <w:p w:rsidR="00000000" w:rsidRDefault="00000000">
            <w:r>
              <w:t>Array</w:t>
            </w:r>
          </w:p>
        </w:tc>
        <w:tc>
          <w:tcPr>
            <w:tcW w:w="0" w:type="auto"/>
            <w:vAlign w:val="center"/>
            <w:hideMark/>
          </w:tcPr>
          <w:p w:rsidR="00000000" w:rsidRDefault="00000000">
            <w:r>
              <w:t>Detailed position information in all currencies</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&gt; mgnMode</w:t>
            </w:r>
          </w:p>
        </w:tc>
        <w:tc>
          <w:tcPr>
            <w:tcW w:w="0" w:type="auto"/>
            <w:vAlign w:val="center"/>
            <w:hideMark/>
          </w:tcPr>
          <w:p w:rsidR="00000000" w:rsidRDefault="00000000">
            <w:r>
              <w:t>String</w:t>
            </w:r>
          </w:p>
        </w:tc>
        <w:tc>
          <w:tcPr>
            <w:tcW w:w="0" w:type="auto"/>
            <w:vAlign w:val="center"/>
            <w:hideMark/>
          </w:tcPr>
          <w:p w:rsidR="00000000" w:rsidRDefault="00000000">
            <w:r>
              <w:t>Margin mode</w:t>
            </w:r>
            <w:r>
              <w:br/>
            </w:r>
            <w:r>
              <w:rPr>
                <w:rStyle w:val="HTML"/>
              </w:rPr>
              <w:t>cross</w:t>
            </w:r>
            <w:r>
              <w:t xml:space="preserve"> </w:t>
            </w:r>
            <w:r>
              <w:br/>
            </w:r>
            <w:r>
              <w:rPr>
                <w:rStyle w:val="HTML"/>
              </w:rPr>
              <w:t>isolated</w:t>
            </w:r>
          </w:p>
        </w:tc>
      </w:tr>
      <w:tr w:rsidR="00000000">
        <w:trPr>
          <w:divId w:val="175387555"/>
          <w:tblCellSpacing w:w="15" w:type="dxa"/>
        </w:trPr>
        <w:tc>
          <w:tcPr>
            <w:tcW w:w="0" w:type="auto"/>
            <w:vAlign w:val="center"/>
            <w:hideMark/>
          </w:tcPr>
          <w:p w:rsidR="00000000" w:rsidRDefault="00000000">
            <w:r>
              <w:lastRenderedPageBreak/>
              <w:t>&gt; posId</w:t>
            </w:r>
          </w:p>
        </w:tc>
        <w:tc>
          <w:tcPr>
            <w:tcW w:w="0" w:type="auto"/>
            <w:vAlign w:val="center"/>
            <w:hideMark/>
          </w:tcPr>
          <w:p w:rsidR="00000000" w:rsidRDefault="00000000">
            <w:r>
              <w:t>String</w:t>
            </w:r>
          </w:p>
        </w:tc>
        <w:tc>
          <w:tcPr>
            <w:tcW w:w="0" w:type="auto"/>
            <w:vAlign w:val="center"/>
            <w:hideMark/>
          </w:tcPr>
          <w:p w:rsidR="00000000" w:rsidRDefault="00000000">
            <w:r>
              <w:t>Position ID</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 xml:space="preserve">Instrument ID, e.g. </w:t>
            </w:r>
            <w:r>
              <w:rPr>
                <w:rStyle w:val="HTML"/>
              </w:rPr>
              <w:t>BTC-USDT-SWAP</w:t>
            </w:r>
          </w:p>
        </w:tc>
      </w:tr>
      <w:tr w:rsidR="00000000">
        <w:trPr>
          <w:divId w:val="175387555"/>
          <w:tblCellSpacing w:w="15" w:type="dxa"/>
        </w:trPr>
        <w:tc>
          <w:tcPr>
            <w:tcW w:w="0" w:type="auto"/>
            <w:vAlign w:val="center"/>
            <w:hideMark/>
          </w:tcPr>
          <w:p w:rsidR="00000000" w:rsidRDefault="00000000">
            <w:r>
              <w:t>&gt; pos</w:t>
            </w:r>
          </w:p>
        </w:tc>
        <w:tc>
          <w:tcPr>
            <w:tcW w:w="0" w:type="auto"/>
            <w:vAlign w:val="center"/>
            <w:hideMark/>
          </w:tcPr>
          <w:p w:rsidR="00000000" w:rsidRDefault="00000000">
            <w:r>
              <w:t>String</w:t>
            </w:r>
          </w:p>
        </w:tc>
        <w:tc>
          <w:tcPr>
            <w:tcW w:w="0" w:type="auto"/>
            <w:vAlign w:val="center"/>
            <w:hideMark/>
          </w:tcPr>
          <w:p w:rsidR="00000000" w:rsidRDefault="00000000">
            <w:r>
              <w:t xml:space="preserve">Quantity of positions </w:t>
            </w:r>
            <w:r>
              <w:rPr>
                <w:rStyle w:val="HTML"/>
              </w:rPr>
              <w:t>contract</w:t>
            </w:r>
            <w:r>
              <w:t xml:space="preserve">. In the isolated margin mode, when doing manual transfers, a position with pos of </w:t>
            </w:r>
            <w:r>
              <w:rPr>
                <w:rStyle w:val="HTML"/>
              </w:rPr>
              <w:t>0</w:t>
            </w:r>
            <w:r>
              <w:t xml:space="preserve"> will be generated after the </w:t>
            </w:r>
            <w:r>
              <w:rPr>
                <w:rStyle w:val="search-highlight"/>
              </w:rPr>
              <w:t>depos</w:t>
            </w:r>
            <w:r>
              <w:t>it is transferred</w:t>
            </w:r>
          </w:p>
        </w:tc>
      </w:tr>
      <w:tr w:rsidR="00000000">
        <w:trPr>
          <w:divId w:val="175387555"/>
          <w:tblCellSpacing w:w="15" w:type="dxa"/>
        </w:trPr>
        <w:tc>
          <w:tcPr>
            <w:tcW w:w="0" w:type="auto"/>
            <w:vAlign w:val="center"/>
            <w:hideMark/>
          </w:tcPr>
          <w:p w:rsidR="00000000" w:rsidRDefault="00000000">
            <w:r>
              <w:t>&gt; baseBal</w:t>
            </w:r>
          </w:p>
        </w:tc>
        <w:tc>
          <w:tcPr>
            <w:tcW w:w="0" w:type="auto"/>
            <w:vAlign w:val="center"/>
            <w:hideMark/>
          </w:tcPr>
          <w:p w:rsidR="00000000" w:rsidRDefault="00000000">
            <w:r>
              <w:t>String</w:t>
            </w:r>
          </w:p>
        </w:tc>
        <w:tc>
          <w:tcPr>
            <w:tcW w:w="0" w:type="auto"/>
            <w:vAlign w:val="center"/>
            <w:hideMark/>
          </w:tcPr>
          <w:p w:rsidR="00000000" w:rsidRDefault="00000000">
            <w:del w:id="6" w:author="Unknown">
              <w:r>
                <w:delText xml:space="preserve">Base currency balance, only applicable to </w:delText>
              </w:r>
              <w:r>
                <w:rPr>
                  <w:rStyle w:val="HTML"/>
                </w:rPr>
                <w:delText>MARGIN</w:delText>
              </w:r>
              <w:r>
                <w:delText>（Quick Margin Mode）</w:delText>
              </w:r>
            </w:del>
            <w:r>
              <w:t>(Deprecated)</w:t>
            </w:r>
          </w:p>
        </w:tc>
      </w:tr>
      <w:tr w:rsidR="00000000">
        <w:trPr>
          <w:divId w:val="175387555"/>
          <w:tblCellSpacing w:w="15" w:type="dxa"/>
        </w:trPr>
        <w:tc>
          <w:tcPr>
            <w:tcW w:w="0" w:type="auto"/>
            <w:vAlign w:val="center"/>
            <w:hideMark/>
          </w:tcPr>
          <w:p w:rsidR="00000000" w:rsidRDefault="00000000">
            <w:r>
              <w:t>&gt; quoteBal</w:t>
            </w:r>
          </w:p>
        </w:tc>
        <w:tc>
          <w:tcPr>
            <w:tcW w:w="0" w:type="auto"/>
            <w:vAlign w:val="center"/>
            <w:hideMark/>
          </w:tcPr>
          <w:p w:rsidR="00000000" w:rsidRDefault="00000000">
            <w:r>
              <w:t>String</w:t>
            </w:r>
          </w:p>
        </w:tc>
        <w:tc>
          <w:tcPr>
            <w:tcW w:w="0" w:type="auto"/>
            <w:vAlign w:val="center"/>
            <w:hideMark/>
          </w:tcPr>
          <w:p w:rsidR="00000000" w:rsidRDefault="00000000">
            <w:del w:id="7" w:author="Unknown">
              <w:r>
                <w:delText xml:space="preserve">Quote currency balance, only applicable to </w:delText>
              </w:r>
              <w:r>
                <w:rPr>
                  <w:rStyle w:val="HTML"/>
                </w:rPr>
                <w:delText>MARGIN</w:delText>
              </w:r>
              <w:r>
                <w:delText>（Quick Margin Mode）</w:delText>
              </w:r>
            </w:del>
            <w:r>
              <w:t>(Deprecated)</w:t>
            </w:r>
          </w:p>
        </w:tc>
      </w:tr>
      <w:tr w:rsidR="00000000">
        <w:trPr>
          <w:divId w:val="175387555"/>
          <w:tblCellSpacing w:w="15" w:type="dxa"/>
        </w:trPr>
        <w:tc>
          <w:tcPr>
            <w:tcW w:w="0" w:type="auto"/>
            <w:vAlign w:val="center"/>
            <w:hideMark/>
          </w:tcPr>
          <w:p w:rsidR="00000000" w:rsidRDefault="00000000">
            <w:r>
              <w:t>&gt; posSide</w:t>
            </w:r>
          </w:p>
        </w:tc>
        <w:tc>
          <w:tcPr>
            <w:tcW w:w="0" w:type="auto"/>
            <w:vAlign w:val="center"/>
            <w:hideMark/>
          </w:tcPr>
          <w:p w:rsidR="00000000" w:rsidRDefault="00000000">
            <w:r>
              <w:t>String</w:t>
            </w:r>
          </w:p>
        </w:tc>
        <w:tc>
          <w:tcPr>
            <w:tcW w:w="0" w:type="auto"/>
            <w:vAlign w:val="center"/>
            <w:hideMark/>
          </w:tcPr>
          <w:p w:rsidR="00000000" w:rsidRDefault="00000000">
            <w:r>
              <w:t>Position side</w:t>
            </w:r>
            <w:r>
              <w:br/>
            </w:r>
            <w:r>
              <w:rPr>
                <w:rStyle w:val="HTML"/>
              </w:rPr>
              <w:t>long</w:t>
            </w:r>
            <w:r>
              <w:t xml:space="preserve"> </w:t>
            </w:r>
            <w:r>
              <w:br/>
            </w:r>
            <w:r>
              <w:rPr>
                <w:rStyle w:val="HTML"/>
              </w:rPr>
              <w:t>short</w:t>
            </w:r>
            <w:r>
              <w:t xml:space="preserve"> </w:t>
            </w:r>
            <w:r>
              <w:br/>
            </w:r>
            <w:r>
              <w:rPr>
                <w:rStyle w:val="HTML"/>
              </w:rPr>
              <w:t>net</w:t>
            </w:r>
            <w:r>
              <w:t xml:space="preserve"> (</w:t>
            </w:r>
            <w:r>
              <w:rPr>
                <w:rStyle w:val="HTML"/>
              </w:rPr>
              <w:t>FUTURES</w:t>
            </w:r>
            <w:r>
              <w:t>/</w:t>
            </w:r>
            <w:r>
              <w:rPr>
                <w:rStyle w:val="HTML"/>
              </w:rPr>
              <w:t>SWAP</w:t>
            </w:r>
            <w:r>
              <w:t>/</w:t>
            </w:r>
            <w:r>
              <w:rPr>
                <w:rStyle w:val="HTML"/>
              </w:rPr>
              <w:t>OPTION</w:t>
            </w:r>
            <w:r>
              <w:t xml:space="preserve">: positive </w:t>
            </w:r>
            <w:r>
              <w:rPr>
                <w:rStyle w:val="HTML"/>
              </w:rPr>
              <w:t>pos</w:t>
            </w:r>
            <w:r>
              <w:t xml:space="preserve"> means long position and negative </w:t>
            </w:r>
            <w:r>
              <w:rPr>
                <w:rStyle w:val="HTML"/>
              </w:rPr>
              <w:t>pos</w:t>
            </w:r>
            <w:r>
              <w:t xml:space="preserve"> means short position. </w:t>
            </w:r>
            <w:r>
              <w:rPr>
                <w:rStyle w:val="HTML"/>
              </w:rPr>
              <w:t>MARGIN</w:t>
            </w:r>
            <w:r>
              <w:t xml:space="preserve">: </w:t>
            </w:r>
            <w:r>
              <w:rPr>
                <w:rStyle w:val="HTML"/>
              </w:rPr>
              <w:t>posCcy</w:t>
            </w:r>
            <w:r>
              <w:t xml:space="preserve"> being base currency means long position, </w:t>
            </w:r>
            <w:r>
              <w:rPr>
                <w:rStyle w:val="HTML"/>
              </w:rPr>
              <w:t>posCcy</w:t>
            </w:r>
            <w:r>
              <w:t xml:space="preserve"> being quote currency means short position.)</w:t>
            </w:r>
          </w:p>
        </w:tc>
      </w:tr>
      <w:tr w:rsidR="00000000">
        <w:trPr>
          <w:divId w:val="175387555"/>
          <w:tblCellSpacing w:w="15" w:type="dxa"/>
        </w:trPr>
        <w:tc>
          <w:tcPr>
            <w:tcW w:w="0" w:type="auto"/>
            <w:vAlign w:val="center"/>
            <w:hideMark/>
          </w:tcPr>
          <w:p w:rsidR="00000000" w:rsidRDefault="00000000">
            <w:r>
              <w:t>&gt; posCcy</w:t>
            </w:r>
          </w:p>
        </w:tc>
        <w:tc>
          <w:tcPr>
            <w:tcW w:w="0" w:type="auto"/>
            <w:vAlign w:val="center"/>
            <w:hideMark/>
          </w:tcPr>
          <w:p w:rsidR="00000000" w:rsidRDefault="00000000">
            <w:r>
              <w:t>String</w:t>
            </w:r>
          </w:p>
        </w:tc>
        <w:tc>
          <w:tcPr>
            <w:tcW w:w="0" w:type="auto"/>
            <w:vAlign w:val="center"/>
            <w:hideMark/>
          </w:tcPr>
          <w:p w:rsidR="00000000" w:rsidRDefault="00000000">
            <w:r>
              <w:t xml:space="preserve">Position currency, only applicable to </w:t>
            </w:r>
            <w:r>
              <w:rPr>
                <w:rStyle w:val="HTML"/>
              </w:rPr>
              <w:t>MARGIN</w:t>
            </w:r>
            <w:r>
              <w:t xml:space="preserve"> positions.</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Currency used for margin</w:t>
            </w:r>
          </w:p>
        </w:tc>
      </w:tr>
      <w:tr w:rsidR="00000000">
        <w:trPr>
          <w:divId w:val="175387555"/>
          <w:tblCellSpacing w:w="15" w:type="dxa"/>
        </w:trPr>
        <w:tc>
          <w:tcPr>
            <w:tcW w:w="0" w:type="auto"/>
            <w:vAlign w:val="center"/>
            <w:hideMark/>
          </w:tcPr>
          <w:p w:rsidR="00000000" w:rsidRDefault="00000000">
            <w:r>
              <w:t>&gt; notionalCcy</w:t>
            </w:r>
          </w:p>
        </w:tc>
        <w:tc>
          <w:tcPr>
            <w:tcW w:w="0" w:type="auto"/>
            <w:vAlign w:val="center"/>
            <w:hideMark/>
          </w:tcPr>
          <w:p w:rsidR="00000000" w:rsidRDefault="00000000">
            <w:r>
              <w:t>String</w:t>
            </w:r>
          </w:p>
        </w:tc>
        <w:tc>
          <w:tcPr>
            <w:tcW w:w="0" w:type="auto"/>
            <w:vAlign w:val="center"/>
            <w:hideMark/>
          </w:tcPr>
          <w:p w:rsidR="00000000" w:rsidRDefault="00000000">
            <w:r>
              <w:t xml:space="preserve">Notional value of positions in </w:t>
            </w:r>
            <w:r>
              <w:rPr>
                <w:rStyle w:val="HTML"/>
              </w:rPr>
              <w:t>coin</w:t>
            </w:r>
          </w:p>
        </w:tc>
      </w:tr>
      <w:tr w:rsidR="00000000">
        <w:trPr>
          <w:divId w:val="175387555"/>
          <w:tblCellSpacing w:w="15" w:type="dxa"/>
        </w:trPr>
        <w:tc>
          <w:tcPr>
            <w:tcW w:w="0" w:type="auto"/>
            <w:vAlign w:val="center"/>
            <w:hideMark/>
          </w:tcPr>
          <w:p w:rsidR="00000000" w:rsidRDefault="00000000">
            <w:r>
              <w:t>&gt; notionalUsd</w:t>
            </w:r>
          </w:p>
        </w:tc>
        <w:tc>
          <w:tcPr>
            <w:tcW w:w="0" w:type="auto"/>
            <w:vAlign w:val="center"/>
            <w:hideMark/>
          </w:tcPr>
          <w:p w:rsidR="00000000" w:rsidRDefault="00000000">
            <w:r>
              <w:t>String</w:t>
            </w:r>
          </w:p>
        </w:tc>
        <w:tc>
          <w:tcPr>
            <w:tcW w:w="0" w:type="auto"/>
            <w:vAlign w:val="center"/>
            <w:hideMark/>
          </w:tcPr>
          <w:p w:rsidR="00000000" w:rsidRDefault="00000000">
            <w:r>
              <w:t xml:space="preserve">Notional value of positions in </w:t>
            </w:r>
            <w:r>
              <w:rPr>
                <w:rStyle w:val="HTML"/>
              </w:rPr>
              <w:t>USD</w:t>
            </w:r>
          </w:p>
        </w:tc>
      </w:tr>
    </w:tbl>
    <w:p w:rsidR="00000000" w:rsidRDefault="00000000">
      <w:pPr>
        <w:pStyle w:val="3"/>
        <w:divId w:val="175387555"/>
      </w:pPr>
      <w:r>
        <w:t>Get bills details (last 7 days)</w:t>
      </w:r>
    </w:p>
    <w:p w:rsidR="00000000" w:rsidRDefault="00000000">
      <w:pPr>
        <w:pStyle w:val="a5"/>
        <w:divId w:val="175387555"/>
      </w:pPr>
      <w:r>
        <w:t>Retrieve the bills of the account. The bill refers to all transaction records that result in changing the balance of an account. Pagination is supported, and the response is sorted with the most recent first. This endpoint can retrieve data from the last 7 days.</w:t>
      </w:r>
    </w:p>
    <w:p w:rsidR="00000000" w:rsidRDefault="00000000">
      <w:pPr>
        <w:pStyle w:val="4"/>
        <w:divId w:val="175387555"/>
      </w:pPr>
      <w:r>
        <w:t>Rate Limit: 5 requests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/api/v5/account/bills</w:t>
      </w:r>
    </w:p>
    <w:p w:rsidR="00000000" w:rsidRDefault="00000000">
      <w:pPr>
        <w:pStyle w:val="a5"/>
        <w:divId w:val="684593495"/>
      </w:pPr>
      <w:r>
        <w:t>Request Example</w:t>
      </w:r>
    </w:p>
    <w:p w:rsidR="00000000" w:rsidRDefault="00000000">
      <w:pPr>
        <w:pStyle w:val="HTML0"/>
        <w:divId w:val="1226649748"/>
        <w:rPr>
          <w:rStyle w:val="HTML"/>
        </w:rPr>
      </w:pPr>
      <w:r>
        <w:rPr>
          <w:rStyle w:val="HTML"/>
        </w:rPr>
        <w:t>GET /api/v5/account/bills</w:t>
      </w:r>
    </w:p>
    <w:p w:rsidR="00000000" w:rsidRDefault="00000000">
      <w:pPr>
        <w:pStyle w:val="HTML0"/>
        <w:divId w:val="1226649748"/>
        <w:rPr>
          <w:rStyle w:val="HTML"/>
        </w:rPr>
      </w:pPr>
    </w:p>
    <w:p w:rsidR="00000000" w:rsidRDefault="00000000">
      <w:pPr>
        <w:pStyle w:val="HTML0"/>
        <w:divId w:val="1226649748"/>
        <w:rPr>
          <w:rStyle w:val="HTML"/>
        </w:rPr>
      </w:pPr>
      <w:r>
        <w:rPr>
          <w:rStyle w:val="HTML"/>
        </w:rPr>
        <w:t>GET /api/v5/account/bills?instType</w:t>
      </w:r>
      <w:r>
        <w:rPr>
          <w:rStyle w:val="o"/>
        </w:rPr>
        <w:t>=</w:t>
      </w:r>
      <w:r>
        <w:rPr>
          <w:rStyle w:val="HTML"/>
        </w:rPr>
        <w:t>MARGIN</w:t>
      </w:r>
    </w:p>
    <w:p w:rsidR="00000000" w:rsidRDefault="00000000">
      <w:pPr>
        <w:pStyle w:val="HTML0"/>
        <w:divId w:val="1226649748"/>
        <w:rPr>
          <w:rStyle w:val="HTML"/>
        </w:rPr>
      </w:pPr>
    </w:p>
    <w:p w:rsidR="00000000" w:rsidRDefault="00000000">
      <w:pPr>
        <w:pStyle w:val="HTML0"/>
        <w:divId w:val="934240944"/>
        <w:rPr>
          <w:rStyle w:val="HTML"/>
          <w:vanish/>
        </w:rPr>
      </w:pPr>
      <w:r>
        <w:rPr>
          <w:rStyle w:val="kn"/>
          <w:vanish/>
        </w:rPr>
        <w:t>import</w:t>
      </w:r>
      <w:r>
        <w:rPr>
          <w:rStyle w:val="HTML"/>
          <w:vanish/>
        </w:rPr>
        <w:t xml:space="preserve"> </w:t>
      </w:r>
      <w:r>
        <w:rPr>
          <w:rStyle w:val="nn"/>
          <w:vanish/>
        </w:rPr>
        <w:t>okx.Account</w:t>
      </w:r>
      <w:r>
        <w:rPr>
          <w:rStyle w:val="HTML"/>
          <w:vanish/>
        </w:rPr>
        <w:t xml:space="preserve"> </w:t>
      </w:r>
      <w:r>
        <w:rPr>
          <w:rStyle w:val="k"/>
          <w:vanish/>
        </w:rPr>
        <w:t>as</w:t>
      </w:r>
      <w:r>
        <w:rPr>
          <w:rStyle w:val="HTML"/>
          <w:vanish/>
        </w:rPr>
        <w:t xml:space="preserve"> </w:t>
      </w:r>
      <w:r>
        <w:rPr>
          <w:rStyle w:val="n"/>
          <w:vanish/>
        </w:rPr>
        <w:t>Account</w:t>
      </w:r>
    </w:p>
    <w:p w:rsidR="00000000" w:rsidRDefault="00000000">
      <w:pPr>
        <w:pStyle w:val="HTML0"/>
        <w:divId w:val="934240944"/>
        <w:rPr>
          <w:rStyle w:val="HTML"/>
          <w:vanish/>
        </w:rPr>
      </w:pPr>
    </w:p>
    <w:p w:rsidR="00000000" w:rsidRDefault="00000000">
      <w:pPr>
        <w:pStyle w:val="HTML0"/>
        <w:divId w:val="934240944"/>
        <w:rPr>
          <w:rStyle w:val="c1"/>
          <w:vanish/>
        </w:rPr>
      </w:pPr>
      <w:r>
        <w:rPr>
          <w:rStyle w:val="c1"/>
          <w:vanish/>
        </w:rPr>
        <w:t># API initialization</w:t>
      </w:r>
    </w:p>
    <w:p w:rsidR="00000000" w:rsidRDefault="00000000">
      <w:pPr>
        <w:pStyle w:val="HTML0"/>
        <w:divId w:val="934240944"/>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934240944"/>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934240944"/>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934240944"/>
        <w:rPr>
          <w:rStyle w:val="HTML"/>
          <w:vanish/>
        </w:rPr>
      </w:pPr>
    </w:p>
    <w:p w:rsidR="00000000" w:rsidRDefault="00000000">
      <w:pPr>
        <w:pStyle w:val="HTML0"/>
        <w:divId w:val="934240944"/>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trading:0 , demo trading:1</w:t>
      </w:r>
    </w:p>
    <w:p w:rsidR="00000000" w:rsidRDefault="00000000">
      <w:pPr>
        <w:pStyle w:val="HTML0"/>
        <w:divId w:val="934240944"/>
        <w:rPr>
          <w:rStyle w:val="HTML"/>
          <w:vanish/>
        </w:rPr>
      </w:pPr>
    </w:p>
    <w:p w:rsidR="00000000" w:rsidRDefault="00000000">
      <w:pPr>
        <w:pStyle w:val="HTML0"/>
        <w:divId w:val="934240944"/>
        <w:rPr>
          <w:rStyle w:val="HTML"/>
          <w:vanish/>
        </w:rPr>
      </w:pPr>
      <w:r>
        <w:rPr>
          <w:rStyle w:val="n"/>
          <w:vanish/>
        </w:rPr>
        <w:t>accountAPI</w:t>
      </w:r>
      <w:r>
        <w:rPr>
          <w:rStyle w:val="HTML"/>
          <w:vanish/>
        </w:rPr>
        <w:t xml:space="preserve"> </w:t>
      </w:r>
      <w:r>
        <w:rPr>
          <w:rStyle w:val="o"/>
          <w:vanish/>
        </w:rPr>
        <w:t>=</w:t>
      </w:r>
      <w:r>
        <w:rPr>
          <w:rStyle w:val="HTML"/>
          <w:vanish/>
        </w:rPr>
        <w:t xml:space="preserve"> </w:t>
      </w:r>
      <w:r>
        <w:rPr>
          <w:rStyle w:val="n"/>
          <w:vanish/>
        </w:rPr>
        <w:t>Account</w:t>
      </w:r>
      <w:r>
        <w:rPr>
          <w:rStyle w:val="p"/>
          <w:vanish/>
        </w:rPr>
        <w:t>.</w:t>
      </w:r>
      <w:r>
        <w:rPr>
          <w:rStyle w:val="n"/>
          <w:vanish/>
        </w:rPr>
        <w:t>AccountAPI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934240944"/>
        <w:rPr>
          <w:rStyle w:val="HTML"/>
          <w:vanish/>
        </w:rPr>
      </w:pPr>
    </w:p>
    <w:p w:rsidR="00000000" w:rsidRDefault="00000000">
      <w:pPr>
        <w:pStyle w:val="HTML0"/>
        <w:divId w:val="934240944"/>
        <w:rPr>
          <w:rStyle w:val="c1"/>
          <w:vanish/>
        </w:rPr>
      </w:pPr>
      <w:r>
        <w:rPr>
          <w:rStyle w:val="c1"/>
          <w:vanish/>
        </w:rPr>
        <w:t># Get bills details (last 7 days)</w:t>
      </w:r>
    </w:p>
    <w:p w:rsidR="00000000" w:rsidRDefault="00000000">
      <w:pPr>
        <w:pStyle w:val="HTML0"/>
        <w:divId w:val="934240944"/>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accountAPI</w:t>
      </w:r>
      <w:r>
        <w:rPr>
          <w:rStyle w:val="p"/>
          <w:vanish/>
        </w:rPr>
        <w:t>.</w:t>
      </w:r>
      <w:r>
        <w:rPr>
          <w:rStyle w:val="n"/>
          <w:vanish/>
        </w:rPr>
        <w:t>get_account_bills</w:t>
      </w:r>
      <w:r>
        <w:rPr>
          <w:rStyle w:val="p"/>
          <w:vanish/>
        </w:rPr>
        <w:t>()</w:t>
      </w:r>
    </w:p>
    <w:p w:rsidR="00000000" w:rsidRDefault="00000000">
      <w:pPr>
        <w:pStyle w:val="HTML0"/>
        <w:divId w:val="934240944"/>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type</w:t>
            </w:r>
            <w:r>
              <w:br/>
            </w:r>
            <w:r>
              <w:rPr>
                <w:rStyle w:val="HTML"/>
              </w:rPr>
              <w:t>SPOT</w:t>
            </w:r>
            <w:r>
              <w:br/>
            </w:r>
            <w:r>
              <w:rPr>
                <w:rStyle w:val="HTML"/>
              </w:rPr>
              <w:t>MARGIN</w:t>
            </w:r>
            <w:r>
              <w:br/>
            </w:r>
            <w:r>
              <w:rPr>
                <w:rStyle w:val="HTML"/>
              </w:rPr>
              <w:t>SWAP</w:t>
            </w:r>
            <w:r>
              <w:br/>
            </w:r>
            <w:r>
              <w:rPr>
                <w:rStyle w:val="HTML"/>
              </w:rPr>
              <w:t>FUTURES</w:t>
            </w:r>
            <w:r>
              <w:br/>
            </w:r>
            <w:r>
              <w:rPr>
                <w:rStyle w:val="HTML"/>
              </w:rPr>
              <w:t>OPTION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Instrument ID, e.g. </w:t>
            </w:r>
            <w:r>
              <w:rPr>
                <w:rStyle w:val="HTML"/>
              </w:rPr>
              <w:t>BTC-USDT</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Bill currency</w:t>
            </w:r>
          </w:p>
        </w:tc>
      </w:tr>
      <w:tr w:rsidR="00000000">
        <w:trPr>
          <w:divId w:val="175387555"/>
          <w:tblCellSpacing w:w="15" w:type="dxa"/>
        </w:trPr>
        <w:tc>
          <w:tcPr>
            <w:tcW w:w="0" w:type="auto"/>
            <w:vAlign w:val="center"/>
            <w:hideMark/>
          </w:tcPr>
          <w:p w:rsidR="00000000" w:rsidRDefault="00000000">
            <w:r>
              <w:t>mgnMode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Margin mode</w:t>
            </w:r>
            <w:r>
              <w:br/>
            </w:r>
            <w:r>
              <w:rPr>
                <w:rStyle w:val="HTML"/>
              </w:rPr>
              <w:t>isolated</w:t>
            </w:r>
            <w:r>
              <w:br/>
            </w:r>
            <w:r>
              <w:rPr>
                <w:rStyle w:val="HTML"/>
              </w:rPr>
              <w:t>cross</w:t>
            </w:r>
          </w:p>
        </w:tc>
      </w:tr>
      <w:tr w:rsidR="00000000">
        <w:trPr>
          <w:divId w:val="175387555"/>
          <w:tblCellSpacing w:w="15" w:type="dxa"/>
        </w:trPr>
        <w:tc>
          <w:tcPr>
            <w:tcW w:w="0" w:type="auto"/>
            <w:vAlign w:val="center"/>
            <w:hideMark/>
          </w:tcPr>
          <w:p w:rsidR="00000000" w:rsidRDefault="00000000">
            <w:r>
              <w:t>ctType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Contract type</w:t>
            </w:r>
            <w:r>
              <w:br/>
            </w:r>
            <w:r>
              <w:rPr>
                <w:rStyle w:val="HTML"/>
              </w:rPr>
              <w:t>linear</w:t>
            </w:r>
            <w:r>
              <w:br/>
            </w:r>
            <w:r>
              <w:rPr>
                <w:rStyle w:val="HTML"/>
              </w:rPr>
              <w:t>inverse</w:t>
            </w:r>
            <w:r>
              <w:br/>
              <w:t xml:space="preserve">Only applicable to </w:t>
            </w:r>
            <w:r>
              <w:rPr>
                <w:rStyle w:val="HTML"/>
              </w:rPr>
              <w:t>FUTURES</w:t>
            </w:r>
            <w:r>
              <w:t>/</w:t>
            </w:r>
            <w:r>
              <w:rPr>
                <w:rStyle w:val="HTML"/>
              </w:rPr>
              <w:t>SWAP</w:t>
            </w:r>
          </w:p>
        </w:tc>
      </w:tr>
      <w:tr w:rsidR="00000000">
        <w:trPr>
          <w:divId w:val="175387555"/>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Bill type</w:t>
            </w:r>
            <w:r>
              <w:br/>
            </w:r>
            <w:r>
              <w:rPr>
                <w:rStyle w:val="HTML"/>
              </w:rPr>
              <w:t>1</w:t>
            </w:r>
            <w:r>
              <w:t>: Transfer</w:t>
            </w:r>
            <w:r>
              <w:br/>
            </w:r>
            <w:r>
              <w:rPr>
                <w:rStyle w:val="HTML"/>
              </w:rPr>
              <w:t>2</w:t>
            </w:r>
            <w:r>
              <w:t>: Trade</w:t>
            </w:r>
            <w:r>
              <w:br/>
            </w:r>
            <w:r>
              <w:rPr>
                <w:rStyle w:val="HTML"/>
              </w:rPr>
              <w:t>3</w:t>
            </w:r>
            <w:r>
              <w:t>: Delivery</w:t>
            </w:r>
            <w:r>
              <w:br/>
            </w:r>
            <w:r>
              <w:rPr>
                <w:rStyle w:val="HTML"/>
              </w:rPr>
              <w:t>4</w:t>
            </w:r>
            <w:r>
              <w:t>: Forced repayment</w:t>
            </w:r>
            <w:r>
              <w:br/>
            </w:r>
            <w:r>
              <w:rPr>
                <w:rStyle w:val="HTML"/>
              </w:rPr>
              <w:t>5</w:t>
            </w:r>
            <w:r>
              <w:t>: Liquidation</w:t>
            </w:r>
            <w:r>
              <w:br/>
            </w:r>
            <w:r>
              <w:rPr>
                <w:rStyle w:val="HTML"/>
              </w:rPr>
              <w:t>6</w:t>
            </w:r>
            <w:r>
              <w:t>: Margin transfer</w:t>
            </w:r>
            <w:r>
              <w:br/>
            </w:r>
            <w:r>
              <w:rPr>
                <w:rStyle w:val="HTML"/>
              </w:rPr>
              <w:t>7</w:t>
            </w:r>
            <w:r>
              <w:t>: Interest deduction</w:t>
            </w:r>
            <w:r>
              <w:br/>
            </w:r>
            <w:r>
              <w:rPr>
                <w:rStyle w:val="HTML"/>
              </w:rPr>
              <w:t>8</w:t>
            </w:r>
            <w:r>
              <w:t>: Funding fee</w:t>
            </w:r>
            <w:r>
              <w:br/>
            </w:r>
            <w:r>
              <w:rPr>
                <w:rStyle w:val="HTML"/>
              </w:rPr>
              <w:t>9</w:t>
            </w:r>
            <w:r>
              <w:t>: ADL</w:t>
            </w:r>
            <w:r>
              <w:br/>
            </w:r>
            <w:r>
              <w:rPr>
                <w:rStyle w:val="HTML"/>
              </w:rPr>
              <w:t>10</w:t>
            </w:r>
            <w:r>
              <w:t>: Clawback</w:t>
            </w:r>
            <w:r>
              <w:br/>
            </w:r>
            <w:r>
              <w:rPr>
                <w:rStyle w:val="HTML"/>
              </w:rPr>
              <w:t>11</w:t>
            </w:r>
            <w:r>
              <w:t>: System token conversion</w:t>
            </w:r>
            <w:r>
              <w:br/>
            </w:r>
            <w:r>
              <w:rPr>
                <w:rStyle w:val="HTML"/>
              </w:rPr>
              <w:t>12</w:t>
            </w:r>
            <w:r>
              <w:t>: Strategy transfer</w:t>
            </w:r>
            <w:r>
              <w:br/>
            </w:r>
            <w:r>
              <w:rPr>
                <w:rStyle w:val="HTML"/>
              </w:rPr>
              <w:t>13</w:t>
            </w:r>
            <w:r>
              <w:t>: DDH</w:t>
            </w:r>
            <w:r>
              <w:br/>
            </w:r>
            <w:r>
              <w:rPr>
                <w:rStyle w:val="HTML"/>
              </w:rPr>
              <w:t>14</w:t>
            </w:r>
            <w:r>
              <w:t>: Block trade</w:t>
            </w:r>
            <w:r>
              <w:br/>
            </w:r>
            <w:r>
              <w:rPr>
                <w:rStyle w:val="HTML"/>
              </w:rPr>
              <w:t>15</w:t>
            </w:r>
            <w:r>
              <w:t>: Quick Margin</w:t>
            </w:r>
            <w:r>
              <w:br/>
            </w:r>
            <w:r>
              <w:rPr>
                <w:rStyle w:val="HTML"/>
              </w:rPr>
              <w:t>22</w:t>
            </w:r>
            <w:r>
              <w:t>: Repay</w:t>
            </w:r>
            <w:r>
              <w:br/>
            </w:r>
            <w:r>
              <w:rPr>
                <w:rStyle w:val="HTML"/>
              </w:rPr>
              <w:t>24</w:t>
            </w:r>
            <w:r>
              <w:t>: Spread trading</w:t>
            </w:r>
            <w:r>
              <w:br/>
            </w:r>
            <w:r>
              <w:rPr>
                <w:rStyle w:val="HTML"/>
              </w:rPr>
              <w:t>26</w:t>
            </w:r>
            <w:r>
              <w:t>: Structured products</w:t>
            </w:r>
            <w:r>
              <w:br/>
            </w:r>
            <w:r>
              <w:rPr>
                <w:rStyle w:val="HTML"/>
              </w:rPr>
              <w:t>27</w:t>
            </w:r>
            <w:r>
              <w:t>: Convert</w:t>
            </w:r>
            <w:r>
              <w:br/>
            </w:r>
            <w:r>
              <w:rPr>
                <w:rStyle w:val="HTML"/>
              </w:rPr>
              <w:t>28</w:t>
            </w:r>
            <w:r>
              <w:t>: Easy convert</w:t>
            </w:r>
            <w:r>
              <w:br/>
            </w:r>
            <w:r>
              <w:rPr>
                <w:rStyle w:val="HTML"/>
              </w:rPr>
              <w:lastRenderedPageBreak/>
              <w:t>29</w:t>
            </w:r>
            <w:r>
              <w:t>: One-click repay</w:t>
            </w:r>
            <w:r>
              <w:br/>
            </w:r>
            <w:r>
              <w:rPr>
                <w:rStyle w:val="HTML"/>
              </w:rPr>
              <w:t>30</w:t>
            </w:r>
            <w:r>
              <w:t>: Simple trade</w:t>
            </w:r>
            <w:r>
              <w:br/>
            </w:r>
            <w:r>
              <w:rPr>
                <w:rStyle w:val="HTML"/>
              </w:rPr>
              <w:t>250</w:t>
            </w:r>
            <w:r>
              <w:t>: Copy trader profit sharing expenses</w:t>
            </w:r>
            <w:r>
              <w:br/>
            </w:r>
            <w:r>
              <w:rPr>
                <w:rStyle w:val="HTML"/>
              </w:rPr>
              <w:t>251</w:t>
            </w:r>
            <w:r>
              <w:t>: Copy trader profit sharing refund</w:t>
            </w:r>
          </w:p>
        </w:tc>
      </w:tr>
      <w:tr w:rsidR="00000000">
        <w:trPr>
          <w:divId w:val="175387555"/>
          <w:tblCellSpacing w:w="15" w:type="dxa"/>
        </w:trPr>
        <w:tc>
          <w:tcPr>
            <w:tcW w:w="0" w:type="auto"/>
            <w:vAlign w:val="center"/>
            <w:hideMark/>
          </w:tcPr>
          <w:p w:rsidR="00000000" w:rsidRDefault="00000000">
            <w:r>
              <w:lastRenderedPageBreak/>
              <w:t>subType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Bill subtype</w:t>
            </w:r>
            <w:r>
              <w:br/>
            </w:r>
            <w:r>
              <w:rPr>
                <w:rStyle w:val="HTML"/>
              </w:rPr>
              <w:t>1</w:t>
            </w:r>
            <w:r>
              <w:t>: Buy</w:t>
            </w:r>
            <w:r>
              <w:br/>
            </w:r>
            <w:r>
              <w:rPr>
                <w:rStyle w:val="HTML"/>
              </w:rPr>
              <w:t>2</w:t>
            </w:r>
            <w:r>
              <w:t>: Sell</w:t>
            </w:r>
            <w:r>
              <w:br/>
            </w:r>
            <w:r>
              <w:rPr>
                <w:rStyle w:val="HTML"/>
              </w:rPr>
              <w:t>3</w:t>
            </w:r>
            <w:r>
              <w:t>: Open long</w:t>
            </w:r>
            <w:r>
              <w:br/>
            </w:r>
            <w:r>
              <w:rPr>
                <w:rStyle w:val="HTML"/>
              </w:rPr>
              <w:t>4</w:t>
            </w:r>
            <w:r>
              <w:t>: Open short</w:t>
            </w:r>
            <w:r>
              <w:br/>
            </w:r>
            <w:r>
              <w:rPr>
                <w:rStyle w:val="HTML"/>
              </w:rPr>
              <w:t>5</w:t>
            </w:r>
            <w:r>
              <w:t>: Close long</w:t>
            </w:r>
            <w:r>
              <w:br/>
            </w:r>
            <w:r>
              <w:rPr>
                <w:rStyle w:val="HTML"/>
              </w:rPr>
              <w:t>6</w:t>
            </w:r>
            <w:r>
              <w:t>: Close short</w:t>
            </w:r>
            <w:r>
              <w:br/>
            </w:r>
            <w:r>
              <w:rPr>
                <w:rStyle w:val="HTML"/>
              </w:rPr>
              <w:t>9</w:t>
            </w:r>
            <w:r>
              <w:t>: Interest deduction for Market loans</w:t>
            </w:r>
            <w:r>
              <w:br/>
            </w:r>
            <w:r>
              <w:rPr>
                <w:rStyle w:val="HTML"/>
              </w:rPr>
              <w:t>11</w:t>
            </w:r>
            <w:r>
              <w:t>: Transfer in</w:t>
            </w:r>
            <w:r>
              <w:br/>
            </w:r>
            <w:r>
              <w:rPr>
                <w:rStyle w:val="HTML"/>
              </w:rPr>
              <w:t>12</w:t>
            </w:r>
            <w:r>
              <w:t>: Transfer out</w:t>
            </w:r>
            <w:r>
              <w:br/>
            </w:r>
            <w:r>
              <w:rPr>
                <w:rStyle w:val="HTML"/>
              </w:rPr>
              <w:t>14</w:t>
            </w:r>
            <w:r>
              <w:t>: Interest deduction for VIP loans</w:t>
            </w:r>
            <w:r>
              <w:br/>
            </w:r>
            <w:r>
              <w:rPr>
                <w:rStyle w:val="HTML"/>
              </w:rPr>
              <w:t>160</w:t>
            </w:r>
            <w:r>
              <w:t>: Manual margin increase</w:t>
            </w:r>
            <w:r>
              <w:br/>
            </w:r>
            <w:r>
              <w:rPr>
                <w:rStyle w:val="HTML"/>
              </w:rPr>
              <w:t>161</w:t>
            </w:r>
            <w:r>
              <w:t>: Manual margin decrease</w:t>
            </w:r>
            <w:r>
              <w:br/>
            </w:r>
            <w:r>
              <w:rPr>
                <w:rStyle w:val="HTML"/>
              </w:rPr>
              <w:t>162</w:t>
            </w:r>
            <w:r>
              <w:t>: Auto margin increase</w:t>
            </w:r>
            <w:r>
              <w:br/>
            </w:r>
            <w:r>
              <w:rPr>
                <w:rStyle w:val="HTML"/>
              </w:rPr>
              <w:t>114</w:t>
            </w:r>
            <w:r>
              <w:t>: Forced repayment buy</w:t>
            </w:r>
            <w:r>
              <w:br/>
            </w:r>
            <w:r>
              <w:rPr>
                <w:rStyle w:val="HTML"/>
              </w:rPr>
              <w:t>115</w:t>
            </w:r>
            <w:r>
              <w:t>: Forced repayment sell</w:t>
            </w:r>
            <w:r>
              <w:br/>
            </w:r>
            <w:r>
              <w:rPr>
                <w:rStyle w:val="HTML"/>
              </w:rPr>
              <w:t>118</w:t>
            </w:r>
            <w:r>
              <w:t>: System token conversion transfer in</w:t>
            </w:r>
            <w:r>
              <w:br/>
            </w:r>
            <w:r>
              <w:rPr>
                <w:rStyle w:val="HTML"/>
              </w:rPr>
              <w:t>119</w:t>
            </w:r>
            <w:r>
              <w:t>: System token conversion transfer out</w:t>
            </w:r>
            <w:r>
              <w:br/>
            </w:r>
            <w:r>
              <w:rPr>
                <w:rStyle w:val="HTML"/>
              </w:rPr>
              <w:t>100</w:t>
            </w:r>
            <w:r>
              <w:t>: Partial liquidation close long</w:t>
            </w:r>
            <w:r>
              <w:br/>
            </w:r>
            <w:r>
              <w:rPr>
                <w:rStyle w:val="HTML"/>
              </w:rPr>
              <w:t>101</w:t>
            </w:r>
            <w:r>
              <w:t>: Partial liquidation close short</w:t>
            </w:r>
            <w:r>
              <w:br/>
            </w:r>
            <w:r>
              <w:rPr>
                <w:rStyle w:val="HTML"/>
              </w:rPr>
              <w:t>102</w:t>
            </w:r>
            <w:r>
              <w:t>: Partial liquidation buy</w:t>
            </w:r>
            <w:r>
              <w:br/>
            </w:r>
            <w:r>
              <w:rPr>
                <w:rStyle w:val="HTML"/>
              </w:rPr>
              <w:t>103</w:t>
            </w:r>
            <w:r>
              <w:t>: Partial liquidation sell</w:t>
            </w:r>
            <w:r>
              <w:br/>
            </w:r>
            <w:r>
              <w:rPr>
                <w:rStyle w:val="HTML"/>
              </w:rPr>
              <w:t>104</w:t>
            </w:r>
            <w:r>
              <w:t>: Liquidation long</w:t>
            </w:r>
            <w:r>
              <w:br/>
            </w:r>
            <w:r>
              <w:rPr>
                <w:rStyle w:val="HTML"/>
              </w:rPr>
              <w:t>105</w:t>
            </w:r>
            <w:r>
              <w:t>: Liquidation short</w:t>
            </w:r>
            <w:r>
              <w:br/>
            </w:r>
            <w:r>
              <w:rPr>
                <w:rStyle w:val="HTML"/>
              </w:rPr>
              <w:t>106</w:t>
            </w:r>
            <w:r>
              <w:t>: Liquidation buy</w:t>
            </w:r>
            <w:r>
              <w:br/>
            </w:r>
            <w:r>
              <w:rPr>
                <w:rStyle w:val="HTML"/>
              </w:rPr>
              <w:t>107</w:t>
            </w:r>
            <w:r>
              <w:t>: Liquidation sell</w:t>
            </w:r>
            <w:r>
              <w:br/>
            </w:r>
            <w:r>
              <w:rPr>
                <w:rStyle w:val="HTML"/>
              </w:rPr>
              <w:t>108</w:t>
            </w:r>
            <w:r>
              <w:t>:clawback</w:t>
            </w:r>
            <w:r>
              <w:br/>
            </w:r>
            <w:r>
              <w:rPr>
                <w:rStyle w:val="HTML"/>
              </w:rPr>
              <w:t>109</w:t>
            </w:r>
            <w:r>
              <w:t>: Liquidation fees</w:t>
            </w:r>
            <w:r>
              <w:br/>
            </w:r>
            <w:r>
              <w:rPr>
                <w:rStyle w:val="HTML"/>
              </w:rPr>
              <w:t>110</w:t>
            </w:r>
            <w:r>
              <w:t>: Liquidation transfer in</w:t>
            </w:r>
            <w:r>
              <w:br/>
            </w:r>
            <w:r>
              <w:rPr>
                <w:rStyle w:val="HTML"/>
              </w:rPr>
              <w:t>111</w:t>
            </w:r>
            <w:r>
              <w:t>: Liquidation transfer out</w:t>
            </w:r>
            <w:r>
              <w:br/>
            </w:r>
            <w:r>
              <w:rPr>
                <w:rStyle w:val="HTML"/>
              </w:rPr>
              <w:t>125</w:t>
            </w:r>
            <w:r>
              <w:t>: ADL close long</w:t>
            </w:r>
            <w:r>
              <w:br/>
            </w:r>
            <w:r>
              <w:rPr>
                <w:rStyle w:val="HTML"/>
              </w:rPr>
              <w:t>126</w:t>
            </w:r>
            <w:r>
              <w:t>: ADL close short</w:t>
            </w:r>
            <w:r>
              <w:br/>
            </w:r>
            <w:r>
              <w:rPr>
                <w:rStyle w:val="HTML"/>
              </w:rPr>
              <w:t>127</w:t>
            </w:r>
            <w:r>
              <w:t>: ADL buy</w:t>
            </w:r>
            <w:r>
              <w:br/>
            </w:r>
            <w:r>
              <w:rPr>
                <w:rStyle w:val="HTML"/>
              </w:rPr>
              <w:t>128</w:t>
            </w:r>
            <w:r>
              <w:t>: ADL sell</w:t>
            </w:r>
            <w:r>
              <w:br/>
            </w:r>
            <w:r>
              <w:rPr>
                <w:rStyle w:val="HTML"/>
              </w:rPr>
              <w:t>131</w:t>
            </w:r>
            <w:r>
              <w:t>: ddh buy</w:t>
            </w:r>
            <w:r>
              <w:br/>
            </w:r>
            <w:r>
              <w:rPr>
                <w:rStyle w:val="HTML"/>
              </w:rPr>
              <w:t>132</w:t>
            </w:r>
            <w:r>
              <w:t>: ddh sell</w:t>
            </w:r>
            <w:r>
              <w:br/>
            </w:r>
            <w:r>
              <w:rPr>
                <w:rStyle w:val="HTML"/>
              </w:rPr>
              <w:t>170</w:t>
            </w:r>
            <w:r>
              <w:t>: Exercised(ITM buy side)</w:t>
            </w:r>
            <w:r>
              <w:br/>
            </w:r>
            <w:r>
              <w:rPr>
                <w:rStyle w:val="HTML"/>
              </w:rPr>
              <w:t>171</w:t>
            </w:r>
            <w:r>
              <w:t>: Counterparty exercised(ITM sell side)</w:t>
            </w:r>
            <w:r>
              <w:br/>
            </w:r>
            <w:r>
              <w:rPr>
                <w:rStyle w:val="HTML"/>
              </w:rPr>
              <w:t>172</w:t>
            </w:r>
            <w:r>
              <w:t>: Expired(Non-ITM buy and sell side)</w:t>
            </w:r>
            <w:r>
              <w:br/>
            </w:r>
            <w:r>
              <w:rPr>
                <w:rStyle w:val="HTML"/>
              </w:rPr>
              <w:lastRenderedPageBreak/>
              <w:t>112</w:t>
            </w:r>
            <w:r>
              <w:t>: Delivery long</w:t>
            </w:r>
            <w:r>
              <w:br/>
            </w:r>
            <w:r>
              <w:rPr>
                <w:rStyle w:val="HTML"/>
              </w:rPr>
              <w:t>113</w:t>
            </w:r>
            <w:r>
              <w:t>: Delivery short</w:t>
            </w:r>
            <w:r>
              <w:br/>
            </w:r>
            <w:r>
              <w:rPr>
                <w:rStyle w:val="HTML"/>
              </w:rPr>
              <w:t>117</w:t>
            </w:r>
            <w:r>
              <w:t>: Delivery/Exercise clawback</w:t>
            </w:r>
            <w:r>
              <w:br/>
            </w:r>
            <w:r>
              <w:rPr>
                <w:rStyle w:val="HTML"/>
              </w:rPr>
              <w:t>173</w:t>
            </w:r>
            <w:r>
              <w:t>: Funding fee expense</w:t>
            </w:r>
            <w:r>
              <w:br/>
            </w:r>
            <w:r>
              <w:rPr>
                <w:rStyle w:val="HTML"/>
              </w:rPr>
              <w:t>174</w:t>
            </w:r>
            <w:r>
              <w:t>: Funding fee income</w:t>
            </w:r>
            <w:r>
              <w:br/>
            </w:r>
            <w:r>
              <w:rPr>
                <w:rStyle w:val="HTML"/>
              </w:rPr>
              <w:t>200</w:t>
            </w:r>
            <w:r>
              <w:t>:System transfer in</w:t>
            </w:r>
            <w:r>
              <w:br/>
            </w:r>
            <w:r>
              <w:rPr>
                <w:rStyle w:val="HTML"/>
              </w:rPr>
              <w:t>201</w:t>
            </w:r>
            <w:r>
              <w:t>: Manually transfer in</w:t>
            </w:r>
            <w:r>
              <w:br/>
            </w:r>
            <w:r>
              <w:rPr>
                <w:rStyle w:val="HTML"/>
              </w:rPr>
              <w:t>202</w:t>
            </w:r>
            <w:r>
              <w:t>: System transfer out</w:t>
            </w:r>
            <w:r>
              <w:br/>
            </w:r>
            <w:r>
              <w:rPr>
                <w:rStyle w:val="HTML"/>
              </w:rPr>
              <w:t>203</w:t>
            </w:r>
            <w:r>
              <w:t>: Manually transfer out</w:t>
            </w:r>
            <w:r>
              <w:br/>
            </w:r>
            <w:r>
              <w:rPr>
                <w:rStyle w:val="HTML"/>
              </w:rPr>
              <w:t>204</w:t>
            </w:r>
            <w:r>
              <w:t>: block trade buy</w:t>
            </w:r>
            <w:r>
              <w:br/>
            </w:r>
            <w:r>
              <w:rPr>
                <w:rStyle w:val="HTML"/>
              </w:rPr>
              <w:t>205</w:t>
            </w:r>
            <w:r>
              <w:t>: block trade sell</w:t>
            </w:r>
            <w:r>
              <w:br/>
            </w:r>
            <w:r>
              <w:rPr>
                <w:rStyle w:val="HTML"/>
              </w:rPr>
              <w:t>206</w:t>
            </w:r>
            <w:r>
              <w:t>: block trade open long</w:t>
            </w:r>
            <w:r>
              <w:br/>
            </w:r>
            <w:r>
              <w:rPr>
                <w:rStyle w:val="HTML"/>
              </w:rPr>
              <w:t>207</w:t>
            </w:r>
            <w:r>
              <w:t>: block trade open short</w:t>
            </w:r>
            <w:r>
              <w:br/>
            </w:r>
            <w:r>
              <w:rPr>
                <w:rStyle w:val="HTML"/>
              </w:rPr>
              <w:t>208</w:t>
            </w:r>
            <w:r>
              <w:t>: block trade close open</w:t>
            </w:r>
            <w:r>
              <w:br/>
            </w:r>
            <w:r>
              <w:rPr>
                <w:rStyle w:val="HTML"/>
              </w:rPr>
              <w:t>209</w:t>
            </w:r>
            <w:r>
              <w:t>: block trade close short</w:t>
            </w:r>
            <w:r>
              <w:br/>
            </w:r>
            <w:r>
              <w:rPr>
                <w:rStyle w:val="HTML"/>
              </w:rPr>
              <w:t>210</w:t>
            </w:r>
            <w:r>
              <w:t>: Manual Borrowing of quick margin</w:t>
            </w:r>
            <w:r>
              <w:br/>
            </w:r>
            <w:r>
              <w:rPr>
                <w:rStyle w:val="HTML"/>
              </w:rPr>
              <w:t>211</w:t>
            </w:r>
            <w:r>
              <w:t>: Manual Repayment of quick margin</w:t>
            </w:r>
            <w:r>
              <w:br/>
            </w:r>
            <w:r>
              <w:rPr>
                <w:rStyle w:val="HTML"/>
              </w:rPr>
              <w:t>212</w:t>
            </w:r>
            <w:r>
              <w:t>: Auto borrow of quick margin</w:t>
            </w:r>
            <w:r>
              <w:br/>
            </w:r>
            <w:r>
              <w:rPr>
                <w:rStyle w:val="HTML"/>
              </w:rPr>
              <w:t>213</w:t>
            </w:r>
            <w:r>
              <w:t>: Auto repay of quick margin</w:t>
            </w:r>
            <w:r>
              <w:br/>
            </w:r>
            <w:r>
              <w:rPr>
                <w:rStyle w:val="HTML"/>
              </w:rPr>
              <w:t>220</w:t>
            </w:r>
            <w:r>
              <w:t>: Transfer in when using USDT to buy OPTION</w:t>
            </w:r>
            <w:r>
              <w:br/>
            </w:r>
            <w:r>
              <w:rPr>
                <w:rStyle w:val="HTML"/>
              </w:rPr>
              <w:t>221</w:t>
            </w:r>
            <w:r>
              <w:t>: Transfer out when using USDT to buy OPTION</w:t>
            </w:r>
            <w:r>
              <w:br/>
            </w:r>
            <w:r>
              <w:rPr>
                <w:rStyle w:val="HTML"/>
              </w:rPr>
              <w:t>16</w:t>
            </w:r>
            <w:r>
              <w:t>: Repay forcibly</w:t>
            </w:r>
            <w:r>
              <w:br/>
            </w:r>
            <w:r>
              <w:rPr>
                <w:rStyle w:val="HTML"/>
              </w:rPr>
              <w:t>17</w:t>
            </w:r>
            <w:r>
              <w:t>: Repay interest by borrowing forcibly</w:t>
            </w:r>
            <w:r>
              <w:br/>
            </w:r>
            <w:r>
              <w:rPr>
                <w:rStyle w:val="HTML"/>
              </w:rPr>
              <w:t>224</w:t>
            </w:r>
            <w:r>
              <w:t>: Repayment transfer in</w:t>
            </w:r>
            <w:r>
              <w:br/>
            </w:r>
            <w:r>
              <w:rPr>
                <w:rStyle w:val="HTML"/>
              </w:rPr>
              <w:t>225</w:t>
            </w:r>
            <w:r>
              <w:t>: Repayment transfer out</w:t>
            </w:r>
            <w:r>
              <w:br/>
            </w:r>
            <w:r>
              <w:rPr>
                <w:rStyle w:val="HTML"/>
              </w:rPr>
              <w:t>236</w:t>
            </w:r>
            <w:r>
              <w:t>: Easy convert in</w:t>
            </w:r>
            <w:r>
              <w:br/>
            </w:r>
            <w:r>
              <w:rPr>
                <w:rStyle w:val="HTML"/>
              </w:rPr>
              <w:t>237</w:t>
            </w:r>
            <w:r>
              <w:t>: Easy convert out</w:t>
            </w:r>
            <w:r>
              <w:br/>
            </w:r>
            <w:r>
              <w:rPr>
                <w:rStyle w:val="HTML"/>
              </w:rPr>
              <w:t>250</w:t>
            </w:r>
            <w:r>
              <w:t>: Profit sharing expenses</w:t>
            </w:r>
            <w:r>
              <w:br/>
            </w:r>
            <w:r>
              <w:rPr>
                <w:rStyle w:val="HTML"/>
              </w:rPr>
              <w:t>251</w:t>
            </w:r>
            <w:r>
              <w:t>: Profit sharing refund</w:t>
            </w:r>
            <w:r>
              <w:br/>
            </w:r>
            <w:r>
              <w:rPr>
                <w:rStyle w:val="HTML"/>
              </w:rPr>
              <w:t>280</w:t>
            </w:r>
            <w:r>
              <w:t>: SPOT profit sharing expenses</w:t>
            </w:r>
            <w:r>
              <w:br/>
            </w:r>
            <w:r>
              <w:rPr>
                <w:rStyle w:val="HTML"/>
              </w:rPr>
              <w:t>281</w:t>
            </w:r>
            <w:r>
              <w:t>: SPOT profit sharing refund</w:t>
            </w:r>
            <w:r>
              <w:br/>
            </w:r>
            <w:r>
              <w:rPr>
                <w:rStyle w:val="HTML"/>
              </w:rPr>
              <w:t>270</w:t>
            </w:r>
            <w:r>
              <w:t>: Spread trading buy</w:t>
            </w:r>
            <w:r>
              <w:br/>
            </w:r>
            <w:r>
              <w:rPr>
                <w:rStyle w:val="HTML"/>
              </w:rPr>
              <w:t>271</w:t>
            </w:r>
            <w:r>
              <w:t>: Spread trading sell</w:t>
            </w:r>
            <w:r>
              <w:br/>
            </w:r>
            <w:r>
              <w:rPr>
                <w:rStyle w:val="HTML"/>
              </w:rPr>
              <w:t>272</w:t>
            </w:r>
            <w:r>
              <w:t>: Spread trading open long</w:t>
            </w:r>
            <w:r>
              <w:br/>
            </w:r>
            <w:r>
              <w:rPr>
                <w:rStyle w:val="HTML"/>
              </w:rPr>
              <w:t>273</w:t>
            </w:r>
            <w:r>
              <w:t>: Spread trading open short</w:t>
            </w:r>
            <w:r>
              <w:br/>
            </w:r>
            <w:r>
              <w:rPr>
                <w:rStyle w:val="HTML"/>
              </w:rPr>
              <w:t>274</w:t>
            </w:r>
            <w:r>
              <w:t>: Spread trading close long</w:t>
            </w:r>
            <w:r>
              <w:br/>
            </w:r>
            <w:r>
              <w:rPr>
                <w:rStyle w:val="HTML"/>
              </w:rPr>
              <w:t>275</w:t>
            </w:r>
            <w:r>
              <w:t>: Spread trading close short</w:t>
            </w:r>
            <w:r>
              <w:br/>
            </w:r>
            <w:r>
              <w:rPr>
                <w:rStyle w:val="HTML"/>
              </w:rPr>
              <w:t>280</w:t>
            </w:r>
            <w:r>
              <w:t>: SPOT profit sharing expenses</w:t>
            </w:r>
            <w:r>
              <w:br/>
            </w:r>
            <w:r>
              <w:rPr>
                <w:rStyle w:val="HTML"/>
              </w:rPr>
              <w:t>281</w:t>
            </w:r>
            <w:r>
              <w:t xml:space="preserve">: SPOT profit sharing refund </w:t>
            </w:r>
            <w:r>
              <w:br/>
            </w:r>
            <w:r>
              <w:rPr>
                <w:rStyle w:val="HTML"/>
              </w:rPr>
              <w:t>284</w:t>
            </w:r>
            <w:r>
              <w:t>: Copy trade automatic transfer in</w:t>
            </w:r>
            <w:r>
              <w:br/>
            </w:r>
            <w:r>
              <w:rPr>
                <w:rStyle w:val="HTML"/>
              </w:rPr>
              <w:t>285</w:t>
            </w:r>
            <w:r>
              <w:t>: Copy trade manual transfer in</w:t>
            </w:r>
            <w:r>
              <w:br/>
            </w:r>
            <w:r>
              <w:rPr>
                <w:rStyle w:val="HTML"/>
              </w:rPr>
              <w:lastRenderedPageBreak/>
              <w:t>286</w:t>
            </w:r>
            <w:r>
              <w:t>: Copy trade automatic transfer out</w:t>
            </w:r>
            <w:r>
              <w:br/>
            </w:r>
            <w:r>
              <w:rPr>
                <w:rStyle w:val="HTML"/>
              </w:rPr>
              <w:t>287</w:t>
            </w:r>
            <w:r>
              <w:t>: Copy trade manual transfer out</w:t>
            </w:r>
            <w:r>
              <w:br/>
            </w:r>
            <w:r>
              <w:rPr>
                <w:rStyle w:val="HTML"/>
              </w:rPr>
              <w:t>290</w:t>
            </w:r>
            <w:r>
              <w:t>: Crypto dust auto-transfer out</w:t>
            </w:r>
            <w:r>
              <w:br/>
            </w:r>
            <w:r>
              <w:rPr>
                <w:rStyle w:val="HTML"/>
              </w:rPr>
              <w:t>293</w:t>
            </w:r>
            <w:r>
              <w:t>: Fixed loan interest deduction</w:t>
            </w:r>
            <w:r>
              <w:br/>
            </w:r>
            <w:r>
              <w:rPr>
                <w:rStyle w:val="HTML"/>
              </w:rPr>
              <w:t>294</w:t>
            </w:r>
            <w:r>
              <w:t>: Fixed loan interest refund</w:t>
            </w:r>
            <w:r>
              <w:br/>
            </w:r>
            <w:r>
              <w:rPr>
                <w:rStyle w:val="HTML"/>
              </w:rPr>
              <w:t>295</w:t>
            </w:r>
            <w:r>
              <w:t xml:space="preserve"> : Fixed loan overdue penalty</w:t>
            </w:r>
            <w:r>
              <w:br/>
            </w:r>
            <w:r>
              <w:rPr>
                <w:rStyle w:val="HTML"/>
              </w:rPr>
              <w:t>296</w:t>
            </w:r>
            <w:r>
              <w:t>: From structured order placements</w:t>
            </w:r>
            <w:r>
              <w:br/>
            </w:r>
            <w:r>
              <w:rPr>
                <w:rStyle w:val="HTML"/>
              </w:rPr>
              <w:t>297</w:t>
            </w:r>
            <w:r>
              <w:t>: To structured order placements</w:t>
            </w:r>
            <w:r>
              <w:br/>
            </w:r>
            <w:r>
              <w:rPr>
                <w:rStyle w:val="HTML"/>
              </w:rPr>
              <w:t>298</w:t>
            </w:r>
            <w:r>
              <w:t>: From structured settlements</w:t>
            </w:r>
            <w:r>
              <w:br/>
            </w:r>
            <w:r>
              <w:rPr>
                <w:rStyle w:val="HTML"/>
              </w:rPr>
              <w:t>299</w:t>
            </w:r>
            <w:r>
              <w:t>: To structured settlements</w:t>
            </w:r>
            <w:r>
              <w:br/>
            </w:r>
            <w:r>
              <w:rPr>
                <w:rStyle w:val="HTML"/>
              </w:rPr>
              <w:t>306</w:t>
            </w:r>
            <w:r>
              <w:t>: Manual borrow</w:t>
            </w:r>
            <w:r>
              <w:br/>
            </w:r>
            <w:r>
              <w:rPr>
                <w:rStyle w:val="HTML"/>
              </w:rPr>
              <w:t>307</w:t>
            </w:r>
            <w:r>
              <w:t>: Auto borrow</w:t>
            </w:r>
            <w:r>
              <w:br/>
            </w:r>
            <w:r>
              <w:rPr>
                <w:rStyle w:val="HTML"/>
              </w:rPr>
              <w:t>308</w:t>
            </w:r>
            <w:r>
              <w:t>: Manual repay</w:t>
            </w:r>
            <w:r>
              <w:br/>
            </w:r>
            <w:r>
              <w:rPr>
                <w:rStyle w:val="HTML"/>
              </w:rPr>
              <w:t>309</w:t>
            </w:r>
            <w:r>
              <w:t>: Auto repay</w:t>
            </w:r>
            <w:r>
              <w:br/>
            </w:r>
            <w:r>
              <w:rPr>
                <w:rStyle w:val="HTML"/>
              </w:rPr>
              <w:t>312</w:t>
            </w:r>
            <w:r>
              <w:t>: Auto offset</w:t>
            </w:r>
            <w:r>
              <w:br/>
            </w:r>
            <w:r>
              <w:rPr>
                <w:rStyle w:val="HTML"/>
              </w:rPr>
              <w:t>318</w:t>
            </w:r>
            <w:r>
              <w:t>: Convert in</w:t>
            </w:r>
            <w:r>
              <w:br/>
            </w:r>
            <w:r>
              <w:rPr>
                <w:rStyle w:val="HTML"/>
              </w:rPr>
              <w:t>319</w:t>
            </w:r>
            <w:r>
              <w:t>: Convert out</w:t>
            </w:r>
            <w:r>
              <w:br/>
            </w:r>
            <w:r>
              <w:rPr>
                <w:rStyle w:val="HTML"/>
              </w:rPr>
              <w:t>320</w:t>
            </w:r>
            <w:r>
              <w:t>: Simple buy</w:t>
            </w:r>
            <w:r>
              <w:br/>
            </w:r>
            <w:r>
              <w:rPr>
                <w:rStyle w:val="HTML"/>
              </w:rPr>
              <w:t>321</w:t>
            </w:r>
            <w:r>
              <w:t>: Simple sell</w:t>
            </w:r>
          </w:p>
        </w:tc>
      </w:tr>
      <w:tr w:rsidR="00000000">
        <w:trPr>
          <w:divId w:val="175387555"/>
          <w:tblCellSpacing w:w="15" w:type="dxa"/>
        </w:trPr>
        <w:tc>
          <w:tcPr>
            <w:tcW w:w="0" w:type="auto"/>
            <w:vAlign w:val="center"/>
            <w:hideMark/>
          </w:tcPr>
          <w:p w:rsidR="00000000" w:rsidRDefault="00000000">
            <w:r>
              <w:lastRenderedPageBreak/>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Pagination of data to return records earlier than the requested bill ID.</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Pagination of data to return records newer than the requested bill ID.</w:t>
            </w:r>
          </w:p>
        </w:tc>
      </w:tr>
      <w:tr w:rsidR="00000000">
        <w:trPr>
          <w:divId w:val="175387555"/>
          <w:tblCellSpacing w:w="15" w:type="dxa"/>
        </w:trPr>
        <w:tc>
          <w:tcPr>
            <w:tcW w:w="0" w:type="auto"/>
            <w:vAlign w:val="center"/>
            <w:hideMark/>
          </w:tcPr>
          <w:p w:rsidR="00000000" w:rsidRDefault="00000000">
            <w:r>
              <w:t>begin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Filter with a begin timestamp </w:t>
            </w:r>
            <w:r>
              <w:rPr>
                <w:rStyle w:val="HTML"/>
              </w:rPr>
              <w:t>ts</w:t>
            </w:r>
            <w:r>
              <w:t xml:space="preserv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end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Filter with an end timestamp </w:t>
            </w:r>
            <w:r>
              <w:rPr>
                <w:rStyle w:val="HTML"/>
              </w:rPr>
              <w:t>ts</w:t>
            </w:r>
            <w:r>
              <w:t xml:space="preserv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Number of results per request. The maximum is </w:t>
            </w:r>
            <w:r>
              <w:rPr>
                <w:rStyle w:val="HTML"/>
              </w:rPr>
              <w:t>100</w:t>
            </w:r>
            <w:r>
              <w:t xml:space="preserve">. The default is </w:t>
            </w:r>
            <w:r>
              <w:rPr>
                <w:rStyle w:val="HTML"/>
              </w:rPr>
              <w:t>100</w:t>
            </w:r>
            <w:r>
              <w:t>.</w:t>
            </w:r>
          </w:p>
        </w:tc>
      </w:tr>
    </w:tbl>
    <w:p w:rsidR="00000000" w:rsidRDefault="00000000">
      <w:pPr>
        <w:pStyle w:val="a5"/>
        <w:divId w:val="36130181"/>
      </w:pPr>
      <w:r>
        <w:t>Response Example</w:t>
      </w:r>
    </w:p>
    <w:p w:rsidR="00000000" w:rsidRDefault="00000000">
      <w:pPr>
        <w:pStyle w:val="HTML0"/>
        <w:divId w:val="2042511985"/>
        <w:rPr>
          <w:rStyle w:val="w"/>
        </w:rPr>
      </w:pPr>
      <w:r>
        <w:rPr>
          <w:rStyle w:val="p"/>
        </w:rPr>
        <w:t>{</w:t>
      </w:r>
    </w:p>
    <w:p w:rsidR="00000000" w:rsidRDefault="00000000">
      <w:pPr>
        <w:pStyle w:val="HTML0"/>
        <w:divId w:val="2042511985"/>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2042511985"/>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2042511985"/>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2042511985"/>
        <w:rPr>
          <w:rStyle w:val="w"/>
        </w:rPr>
      </w:pPr>
      <w:r>
        <w:rPr>
          <w:rStyle w:val="w"/>
        </w:rPr>
        <w:t xml:space="preserve">        </w:t>
      </w:r>
      <w:r>
        <w:rPr>
          <w:rStyle w:val="nl"/>
        </w:rPr>
        <w:t>"bal"</w:t>
      </w:r>
      <w:r>
        <w:rPr>
          <w:rStyle w:val="p"/>
        </w:rPr>
        <w:t>:</w:t>
      </w:r>
      <w:r>
        <w:rPr>
          <w:rStyle w:val="w"/>
        </w:rPr>
        <w:t xml:space="preserve"> </w:t>
      </w:r>
      <w:r>
        <w:rPr>
          <w:rStyle w:val="s2"/>
        </w:rPr>
        <w:t>"8694.2179403378290202"</w:t>
      </w:r>
      <w:r>
        <w:rPr>
          <w:rStyle w:val="p"/>
        </w:rPr>
        <w:t>,</w:t>
      </w:r>
    </w:p>
    <w:p w:rsidR="00000000" w:rsidRDefault="00000000">
      <w:pPr>
        <w:pStyle w:val="HTML0"/>
        <w:divId w:val="2042511985"/>
        <w:rPr>
          <w:rStyle w:val="w"/>
        </w:rPr>
      </w:pPr>
      <w:r>
        <w:rPr>
          <w:rStyle w:val="w"/>
        </w:rPr>
        <w:t xml:space="preserve">        </w:t>
      </w:r>
      <w:r>
        <w:rPr>
          <w:rStyle w:val="nl"/>
        </w:rPr>
        <w:t>"balChg"</w:t>
      </w:r>
      <w:r>
        <w:rPr>
          <w:rStyle w:val="p"/>
        </w:rPr>
        <w:t>:</w:t>
      </w:r>
      <w:r>
        <w:rPr>
          <w:rStyle w:val="w"/>
        </w:rPr>
        <w:t xml:space="preserve"> </w:t>
      </w:r>
      <w:r>
        <w:rPr>
          <w:rStyle w:val="s2"/>
        </w:rPr>
        <w:t>"0.0219338232210000"</w:t>
      </w:r>
      <w:r>
        <w:rPr>
          <w:rStyle w:val="p"/>
        </w:rPr>
        <w:t>,</w:t>
      </w:r>
    </w:p>
    <w:p w:rsidR="00000000" w:rsidRDefault="00000000">
      <w:pPr>
        <w:pStyle w:val="HTML0"/>
        <w:divId w:val="2042511985"/>
        <w:rPr>
          <w:rStyle w:val="w"/>
        </w:rPr>
      </w:pPr>
      <w:r>
        <w:rPr>
          <w:rStyle w:val="w"/>
        </w:rPr>
        <w:t xml:space="preserve">        </w:t>
      </w:r>
      <w:r>
        <w:rPr>
          <w:rStyle w:val="nl"/>
        </w:rPr>
        <w:t>"billId"</w:t>
      </w:r>
      <w:r>
        <w:rPr>
          <w:rStyle w:val="p"/>
        </w:rPr>
        <w:t>:</w:t>
      </w:r>
      <w:r>
        <w:rPr>
          <w:rStyle w:val="w"/>
        </w:rPr>
        <w:t xml:space="preserve"> </w:t>
      </w:r>
      <w:r>
        <w:rPr>
          <w:rStyle w:val="s2"/>
        </w:rPr>
        <w:t>"623950854533513219"</w:t>
      </w:r>
      <w:r>
        <w:rPr>
          <w:rStyle w:val="p"/>
        </w:rPr>
        <w:t>,</w:t>
      </w:r>
    </w:p>
    <w:p w:rsidR="00000000" w:rsidRDefault="00000000">
      <w:pPr>
        <w:pStyle w:val="HTML0"/>
        <w:divId w:val="2042511985"/>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2042511985"/>
        <w:rPr>
          <w:rStyle w:val="w"/>
        </w:rPr>
      </w:pPr>
      <w:r>
        <w:rPr>
          <w:rStyle w:val="w"/>
        </w:rPr>
        <w:lastRenderedPageBreak/>
        <w:t xml:space="preserve">        </w:t>
      </w:r>
      <w:r>
        <w:rPr>
          <w:rStyle w:val="nl"/>
        </w:rPr>
        <w:t>"clOrdId"</w:t>
      </w:r>
      <w:r>
        <w:rPr>
          <w:rStyle w:val="p"/>
        </w:rPr>
        <w:t>:</w:t>
      </w:r>
      <w:r>
        <w:rPr>
          <w:rStyle w:val="w"/>
        </w:rPr>
        <w:t xml:space="preserve"> </w:t>
      </w:r>
      <w:r>
        <w:rPr>
          <w:rStyle w:val="s2"/>
        </w:rPr>
        <w:t>""</w:t>
      </w:r>
      <w:r>
        <w:rPr>
          <w:rStyle w:val="p"/>
        </w:rPr>
        <w:t>,</w:t>
      </w:r>
    </w:p>
    <w:p w:rsidR="00000000" w:rsidRDefault="00000000">
      <w:pPr>
        <w:pStyle w:val="HTML0"/>
        <w:divId w:val="2042511985"/>
        <w:rPr>
          <w:rStyle w:val="w"/>
        </w:rPr>
      </w:pPr>
      <w:r>
        <w:rPr>
          <w:rStyle w:val="w"/>
        </w:rPr>
        <w:t xml:space="preserve">        </w:t>
      </w:r>
      <w:r>
        <w:rPr>
          <w:rStyle w:val="nl"/>
        </w:rPr>
        <w:t>"execType"</w:t>
      </w:r>
      <w:r>
        <w:rPr>
          <w:rStyle w:val="p"/>
        </w:rPr>
        <w:t>:</w:t>
      </w:r>
      <w:r>
        <w:rPr>
          <w:rStyle w:val="w"/>
        </w:rPr>
        <w:t xml:space="preserve"> </w:t>
      </w:r>
      <w:r>
        <w:rPr>
          <w:rStyle w:val="s2"/>
        </w:rPr>
        <w:t>"T"</w:t>
      </w:r>
      <w:r>
        <w:rPr>
          <w:rStyle w:val="p"/>
        </w:rPr>
        <w:t>,</w:t>
      </w:r>
    </w:p>
    <w:p w:rsidR="00000000" w:rsidRDefault="00000000">
      <w:pPr>
        <w:pStyle w:val="HTML0"/>
        <w:divId w:val="2042511985"/>
        <w:rPr>
          <w:rStyle w:val="w"/>
        </w:rPr>
      </w:pPr>
      <w:r>
        <w:rPr>
          <w:rStyle w:val="w"/>
        </w:rPr>
        <w:t xml:space="preserve">        </w:t>
      </w:r>
      <w:r>
        <w:rPr>
          <w:rStyle w:val="nl"/>
        </w:rPr>
        <w:t>"fee"</w:t>
      </w:r>
      <w:r>
        <w:rPr>
          <w:rStyle w:val="p"/>
        </w:rPr>
        <w:t>:</w:t>
      </w:r>
      <w:r>
        <w:rPr>
          <w:rStyle w:val="w"/>
        </w:rPr>
        <w:t xml:space="preserve"> </w:t>
      </w:r>
      <w:r>
        <w:rPr>
          <w:rStyle w:val="s2"/>
        </w:rPr>
        <w:t>"-0.000021955779"</w:t>
      </w:r>
      <w:r>
        <w:rPr>
          <w:rStyle w:val="p"/>
        </w:rPr>
        <w:t>,</w:t>
      </w:r>
    </w:p>
    <w:p w:rsidR="00000000" w:rsidRDefault="00000000">
      <w:pPr>
        <w:pStyle w:val="HTML0"/>
        <w:divId w:val="2042511985"/>
        <w:rPr>
          <w:rStyle w:val="w"/>
        </w:rPr>
      </w:pPr>
      <w:r>
        <w:rPr>
          <w:rStyle w:val="w"/>
        </w:rPr>
        <w:t xml:space="preserve">        </w:t>
      </w:r>
      <w:r>
        <w:rPr>
          <w:rStyle w:val="nl"/>
        </w:rPr>
        <w:t>"fillFwdPx"</w:t>
      </w:r>
      <w:r>
        <w:rPr>
          <w:rStyle w:val="p"/>
        </w:rPr>
        <w:t>:</w:t>
      </w:r>
      <w:r>
        <w:rPr>
          <w:rStyle w:val="w"/>
        </w:rPr>
        <w:t xml:space="preserve"> </w:t>
      </w:r>
      <w:r>
        <w:rPr>
          <w:rStyle w:val="s2"/>
        </w:rPr>
        <w:t>""</w:t>
      </w:r>
      <w:r>
        <w:rPr>
          <w:rStyle w:val="p"/>
        </w:rPr>
        <w:t>,</w:t>
      </w:r>
    </w:p>
    <w:p w:rsidR="00000000" w:rsidRDefault="00000000">
      <w:pPr>
        <w:pStyle w:val="HTML0"/>
        <w:divId w:val="2042511985"/>
        <w:rPr>
          <w:rStyle w:val="w"/>
        </w:rPr>
      </w:pPr>
      <w:r>
        <w:rPr>
          <w:rStyle w:val="w"/>
        </w:rPr>
        <w:t xml:space="preserve">        </w:t>
      </w:r>
      <w:r>
        <w:rPr>
          <w:rStyle w:val="nl"/>
        </w:rPr>
        <w:t>"fillIdxPx"</w:t>
      </w:r>
      <w:r>
        <w:rPr>
          <w:rStyle w:val="p"/>
        </w:rPr>
        <w:t>:</w:t>
      </w:r>
      <w:r>
        <w:rPr>
          <w:rStyle w:val="w"/>
        </w:rPr>
        <w:t xml:space="preserve"> </w:t>
      </w:r>
      <w:r>
        <w:rPr>
          <w:rStyle w:val="s2"/>
        </w:rPr>
        <w:t>"27104.1"</w:t>
      </w:r>
      <w:r>
        <w:rPr>
          <w:rStyle w:val="p"/>
        </w:rPr>
        <w:t>,</w:t>
      </w:r>
    </w:p>
    <w:p w:rsidR="00000000" w:rsidRDefault="00000000">
      <w:pPr>
        <w:pStyle w:val="HTML0"/>
        <w:divId w:val="2042511985"/>
        <w:rPr>
          <w:rStyle w:val="w"/>
        </w:rPr>
      </w:pPr>
      <w:r>
        <w:rPr>
          <w:rStyle w:val="w"/>
        </w:rPr>
        <w:t xml:space="preserve">        </w:t>
      </w:r>
      <w:r>
        <w:rPr>
          <w:rStyle w:val="nl"/>
        </w:rPr>
        <w:t>"fillMarkPx"</w:t>
      </w:r>
      <w:r>
        <w:rPr>
          <w:rStyle w:val="p"/>
        </w:rPr>
        <w:t>:</w:t>
      </w:r>
      <w:r>
        <w:rPr>
          <w:rStyle w:val="w"/>
        </w:rPr>
        <w:t xml:space="preserve"> </w:t>
      </w:r>
      <w:r>
        <w:rPr>
          <w:rStyle w:val="s2"/>
        </w:rPr>
        <w:t>""</w:t>
      </w:r>
      <w:r>
        <w:rPr>
          <w:rStyle w:val="p"/>
        </w:rPr>
        <w:t>,</w:t>
      </w:r>
    </w:p>
    <w:p w:rsidR="00000000" w:rsidRDefault="00000000">
      <w:pPr>
        <w:pStyle w:val="HTML0"/>
        <w:divId w:val="2042511985"/>
        <w:rPr>
          <w:rStyle w:val="w"/>
        </w:rPr>
      </w:pPr>
      <w:r>
        <w:rPr>
          <w:rStyle w:val="w"/>
        </w:rPr>
        <w:t xml:space="preserve">        </w:t>
      </w:r>
      <w:r>
        <w:rPr>
          <w:rStyle w:val="nl"/>
        </w:rPr>
        <w:t>"fillMarkVol"</w:t>
      </w:r>
      <w:r>
        <w:rPr>
          <w:rStyle w:val="p"/>
        </w:rPr>
        <w:t>:</w:t>
      </w:r>
      <w:r>
        <w:rPr>
          <w:rStyle w:val="w"/>
        </w:rPr>
        <w:t xml:space="preserve"> </w:t>
      </w:r>
      <w:r>
        <w:rPr>
          <w:rStyle w:val="s2"/>
        </w:rPr>
        <w:t>""</w:t>
      </w:r>
      <w:r>
        <w:rPr>
          <w:rStyle w:val="p"/>
        </w:rPr>
        <w:t>,</w:t>
      </w:r>
    </w:p>
    <w:p w:rsidR="00000000" w:rsidRDefault="00000000">
      <w:pPr>
        <w:pStyle w:val="HTML0"/>
        <w:divId w:val="2042511985"/>
        <w:rPr>
          <w:rStyle w:val="w"/>
        </w:rPr>
      </w:pPr>
      <w:r>
        <w:rPr>
          <w:rStyle w:val="w"/>
        </w:rPr>
        <w:t xml:space="preserve">        </w:t>
      </w:r>
      <w:r>
        <w:rPr>
          <w:rStyle w:val="nl"/>
        </w:rPr>
        <w:t>"fillPxUsd"</w:t>
      </w:r>
      <w:r>
        <w:rPr>
          <w:rStyle w:val="p"/>
        </w:rPr>
        <w:t>:</w:t>
      </w:r>
      <w:r>
        <w:rPr>
          <w:rStyle w:val="w"/>
        </w:rPr>
        <w:t xml:space="preserve"> </w:t>
      </w:r>
      <w:r>
        <w:rPr>
          <w:rStyle w:val="s2"/>
        </w:rPr>
        <w:t>""</w:t>
      </w:r>
      <w:r>
        <w:rPr>
          <w:rStyle w:val="p"/>
        </w:rPr>
        <w:t>,</w:t>
      </w:r>
    </w:p>
    <w:p w:rsidR="00000000" w:rsidRDefault="00000000">
      <w:pPr>
        <w:pStyle w:val="HTML0"/>
        <w:divId w:val="2042511985"/>
        <w:rPr>
          <w:rStyle w:val="w"/>
        </w:rPr>
      </w:pPr>
      <w:r>
        <w:rPr>
          <w:rStyle w:val="w"/>
        </w:rPr>
        <w:t xml:space="preserve">        </w:t>
      </w:r>
      <w:r>
        <w:rPr>
          <w:rStyle w:val="nl"/>
        </w:rPr>
        <w:t>"fillPxVol"</w:t>
      </w:r>
      <w:r>
        <w:rPr>
          <w:rStyle w:val="p"/>
        </w:rPr>
        <w:t>:</w:t>
      </w:r>
      <w:r>
        <w:rPr>
          <w:rStyle w:val="w"/>
        </w:rPr>
        <w:t xml:space="preserve"> </w:t>
      </w:r>
      <w:r>
        <w:rPr>
          <w:rStyle w:val="s2"/>
        </w:rPr>
        <w:t>""</w:t>
      </w:r>
      <w:r>
        <w:rPr>
          <w:rStyle w:val="p"/>
        </w:rPr>
        <w:t>,</w:t>
      </w:r>
    </w:p>
    <w:p w:rsidR="00000000" w:rsidRDefault="00000000">
      <w:pPr>
        <w:pStyle w:val="HTML0"/>
        <w:divId w:val="2042511985"/>
        <w:rPr>
          <w:rStyle w:val="w"/>
        </w:rPr>
      </w:pPr>
      <w:r>
        <w:rPr>
          <w:rStyle w:val="w"/>
        </w:rPr>
        <w:t xml:space="preserve">        </w:t>
      </w:r>
      <w:r>
        <w:rPr>
          <w:rStyle w:val="nl"/>
        </w:rPr>
        <w:t>"fillTime"</w:t>
      </w:r>
      <w:r>
        <w:rPr>
          <w:rStyle w:val="p"/>
        </w:rPr>
        <w:t>:</w:t>
      </w:r>
      <w:r>
        <w:rPr>
          <w:rStyle w:val="w"/>
        </w:rPr>
        <w:t xml:space="preserve"> </w:t>
      </w:r>
      <w:r>
        <w:rPr>
          <w:rStyle w:val="s2"/>
        </w:rPr>
        <w:t>"1695033476166"</w:t>
      </w:r>
      <w:r>
        <w:rPr>
          <w:rStyle w:val="p"/>
        </w:rPr>
        <w:t>,</w:t>
      </w:r>
    </w:p>
    <w:p w:rsidR="00000000" w:rsidRDefault="00000000">
      <w:pPr>
        <w:pStyle w:val="HTML0"/>
        <w:divId w:val="2042511985"/>
        <w:rPr>
          <w:rStyle w:val="w"/>
        </w:rPr>
      </w:pPr>
      <w:r>
        <w:rPr>
          <w:rStyle w:val="w"/>
        </w:rPr>
        <w:t xml:space="preserve">        </w:t>
      </w:r>
      <w:r>
        <w:rPr>
          <w:rStyle w:val="nl"/>
        </w:rPr>
        <w:t>"from"</w:t>
      </w:r>
      <w:r>
        <w:rPr>
          <w:rStyle w:val="p"/>
        </w:rPr>
        <w:t>:</w:t>
      </w:r>
      <w:r>
        <w:rPr>
          <w:rStyle w:val="w"/>
        </w:rPr>
        <w:t xml:space="preserve"> </w:t>
      </w:r>
      <w:r>
        <w:rPr>
          <w:rStyle w:val="s2"/>
        </w:rPr>
        <w:t>""</w:t>
      </w:r>
      <w:r>
        <w:rPr>
          <w:rStyle w:val="p"/>
        </w:rPr>
        <w:t>,</w:t>
      </w:r>
    </w:p>
    <w:p w:rsidR="00000000" w:rsidRDefault="00000000">
      <w:pPr>
        <w:pStyle w:val="HTML0"/>
        <w:divId w:val="2042511985"/>
        <w:rPr>
          <w:rStyle w:val="w"/>
        </w:rPr>
      </w:pPr>
      <w:r>
        <w:rPr>
          <w:rStyle w:val="w"/>
        </w:rPr>
        <w:t xml:space="preserve">        </w:t>
      </w:r>
      <w:r>
        <w:rPr>
          <w:rStyle w:val="nl"/>
        </w:rPr>
        <w:t>"instId"</w:t>
      </w:r>
      <w:r>
        <w:rPr>
          <w:rStyle w:val="p"/>
        </w:rPr>
        <w:t>:</w:t>
      </w:r>
      <w:r>
        <w:rPr>
          <w:rStyle w:val="w"/>
        </w:rPr>
        <w:t xml:space="preserve"> </w:t>
      </w:r>
      <w:r>
        <w:rPr>
          <w:rStyle w:val="s2"/>
        </w:rPr>
        <w:t>"BTC-USDT"</w:t>
      </w:r>
      <w:r>
        <w:rPr>
          <w:rStyle w:val="p"/>
        </w:rPr>
        <w:t>,</w:t>
      </w:r>
    </w:p>
    <w:p w:rsidR="00000000" w:rsidRDefault="00000000">
      <w:pPr>
        <w:pStyle w:val="HTML0"/>
        <w:divId w:val="2042511985"/>
        <w:rPr>
          <w:rStyle w:val="w"/>
        </w:rPr>
      </w:pPr>
      <w:r>
        <w:rPr>
          <w:rStyle w:val="w"/>
        </w:rPr>
        <w:t xml:space="preserve">        </w:t>
      </w:r>
      <w:r>
        <w:rPr>
          <w:rStyle w:val="nl"/>
        </w:rPr>
        <w:t>"instType"</w:t>
      </w:r>
      <w:r>
        <w:rPr>
          <w:rStyle w:val="p"/>
        </w:rPr>
        <w:t>:</w:t>
      </w:r>
      <w:r>
        <w:rPr>
          <w:rStyle w:val="w"/>
        </w:rPr>
        <w:t xml:space="preserve"> </w:t>
      </w:r>
      <w:r>
        <w:rPr>
          <w:rStyle w:val="s2"/>
        </w:rPr>
        <w:t>"SPOT"</w:t>
      </w:r>
      <w:r>
        <w:rPr>
          <w:rStyle w:val="p"/>
        </w:rPr>
        <w:t>,</w:t>
      </w:r>
    </w:p>
    <w:p w:rsidR="00000000" w:rsidRDefault="00000000">
      <w:pPr>
        <w:pStyle w:val="HTML0"/>
        <w:divId w:val="2042511985"/>
        <w:rPr>
          <w:rStyle w:val="w"/>
        </w:rPr>
      </w:pPr>
      <w:r>
        <w:rPr>
          <w:rStyle w:val="w"/>
        </w:rPr>
        <w:t xml:space="preserve">        </w:t>
      </w:r>
      <w:r>
        <w:rPr>
          <w:rStyle w:val="nl"/>
        </w:rPr>
        <w:t>"interest"</w:t>
      </w:r>
      <w:r>
        <w:rPr>
          <w:rStyle w:val="p"/>
        </w:rPr>
        <w:t>:</w:t>
      </w:r>
      <w:r>
        <w:rPr>
          <w:rStyle w:val="w"/>
        </w:rPr>
        <w:t xml:space="preserve"> </w:t>
      </w:r>
      <w:r>
        <w:rPr>
          <w:rStyle w:val="s2"/>
        </w:rPr>
        <w:t>"0"</w:t>
      </w:r>
      <w:r>
        <w:rPr>
          <w:rStyle w:val="p"/>
        </w:rPr>
        <w:t>,</w:t>
      </w:r>
    </w:p>
    <w:p w:rsidR="00000000" w:rsidRDefault="00000000">
      <w:pPr>
        <w:pStyle w:val="HTML0"/>
        <w:divId w:val="2042511985"/>
        <w:rPr>
          <w:rStyle w:val="w"/>
        </w:rPr>
      </w:pPr>
      <w:r>
        <w:rPr>
          <w:rStyle w:val="w"/>
        </w:rPr>
        <w:t xml:space="preserve">        </w:t>
      </w:r>
      <w:r>
        <w:rPr>
          <w:rStyle w:val="nl"/>
        </w:rPr>
        <w:t>"mgnMode"</w:t>
      </w:r>
      <w:r>
        <w:rPr>
          <w:rStyle w:val="p"/>
        </w:rPr>
        <w:t>:</w:t>
      </w:r>
      <w:r>
        <w:rPr>
          <w:rStyle w:val="w"/>
        </w:rPr>
        <w:t xml:space="preserve"> </w:t>
      </w:r>
      <w:r>
        <w:rPr>
          <w:rStyle w:val="s2"/>
        </w:rPr>
        <w:t>"isolated"</w:t>
      </w:r>
      <w:r>
        <w:rPr>
          <w:rStyle w:val="p"/>
        </w:rPr>
        <w:t>,</w:t>
      </w:r>
    </w:p>
    <w:p w:rsidR="00000000" w:rsidRDefault="00000000">
      <w:pPr>
        <w:pStyle w:val="HTML0"/>
        <w:divId w:val="2042511985"/>
        <w:rPr>
          <w:rStyle w:val="w"/>
        </w:rPr>
      </w:pPr>
      <w:r>
        <w:rPr>
          <w:rStyle w:val="w"/>
        </w:rPr>
        <w:t xml:space="preserve">        </w:t>
      </w:r>
      <w:r>
        <w:rPr>
          <w:rStyle w:val="nl"/>
        </w:rPr>
        <w:t>"notes"</w:t>
      </w:r>
      <w:r>
        <w:rPr>
          <w:rStyle w:val="p"/>
        </w:rPr>
        <w:t>:</w:t>
      </w:r>
      <w:r>
        <w:rPr>
          <w:rStyle w:val="w"/>
        </w:rPr>
        <w:t xml:space="preserve"> </w:t>
      </w:r>
      <w:r>
        <w:rPr>
          <w:rStyle w:val="s2"/>
        </w:rPr>
        <w:t>""</w:t>
      </w:r>
      <w:r>
        <w:rPr>
          <w:rStyle w:val="p"/>
        </w:rPr>
        <w:t>,</w:t>
      </w:r>
    </w:p>
    <w:p w:rsidR="00000000" w:rsidRDefault="00000000">
      <w:pPr>
        <w:pStyle w:val="HTML0"/>
        <w:divId w:val="2042511985"/>
        <w:rPr>
          <w:rStyle w:val="w"/>
        </w:rPr>
      </w:pPr>
      <w:r>
        <w:rPr>
          <w:rStyle w:val="w"/>
        </w:rPr>
        <w:t xml:space="preserve">        </w:t>
      </w:r>
      <w:r>
        <w:rPr>
          <w:rStyle w:val="nl"/>
        </w:rPr>
        <w:t>"ordId"</w:t>
      </w:r>
      <w:r>
        <w:rPr>
          <w:rStyle w:val="p"/>
        </w:rPr>
        <w:t>:</w:t>
      </w:r>
      <w:r>
        <w:rPr>
          <w:rStyle w:val="w"/>
        </w:rPr>
        <w:t xml:space="preserve"> </w:t>
      </w:r>
      <w:r>
        <w:rPr>
          <w:rStyle w:val="s2"/>
        </w:rPr>
        <w:t>"623950854525124608"</w:t>
      </w:r>
      <w:r>
        <w:rPr>
          <w:rStyle w:val="p"/>
        </w:rPr>
        <w:t>,</w:t>
      </w:r>
    </w:p>
    <w:p w:rsidR="00000000" w:rsidRDefault="00000000">
      <w:pPr>
        <w:pStyle w:val="HTML0"/>
        <w:divId w:val="2042511985"/>
        <w:rPr>
          <w:rStyle w:val="w"/>
        </w:rPr>
      </w:pPr>
      <w:r>
        <w:rPr>
          <w:rStyle w:val="w"/>
        </w:rPr>
        <w:t xml:space="preserve">        </w:t>
      </w:r>
      <w:r>
        <w:rPr>
          <w:rStyle w:val="nl"/>
        </w:rPr>
        <w:t>"pnl"</w:t>
      </w:r>
      <w:r>
        <w:rPr>
          <w:rStyle w:val="p"/>
        </w:rPr>
        <w:t>:</w:t>
      </w:r>
      <w:r>
        <w:rPr>
          <w:rStyle w:val="w"/>
        </w:rPr>
        <w:t xml:space="preserve"> </w:t>
      </w:r>
      <w:r>
        <w:rPr>
          <w:rStyle w:val="s2"/>
        </w:rPr>
        <w:t>"0"</w:t>
      </w:r>
      <w:r>
        <w:rPr>
          <w:rStyle w:val="p"/>
        </w:rPr>
        <w:t>,</w:t>
      </w:r>
    </w:p>
    <w:p w:rsidR="00000000" w:rsidRDefault="00000000">
      <w:pPr>
        <w:pStyle w:val="HTML0"/>
        <w:divId w:val="2042511985"/>
        <w:rPr>
          <w:rStyle w:val="w"/>
        </w:rPr>
      </w:pPr>
      <w:r>
        <w:rPr>
          <w:rStyle w:val="w"/>
        </w:rPr>
        <w:t xml:space="preserve">        </w:t>
      </w:r>
      <w:r>
        <w:rPr>
          <w:rStyle w:val="nl"/>
        </w:rPr>
        <w:t>"posBal"</w:t>
      </w:r>
      <w:r>
        <w:rPr>
          <w:rStyle w:val="p"/>
        </w:rPr>
        <w:t>:</w:t>
      </w:r>
      <w:r>
        <w:rPr>
          <w:rStyle w:val="w"/>
        </w:rPr>
        <w:t xml:space="preserve"> </w:t>
      </w:r>
      <w:r>
        <w:rPr>
          <w:rStyle w:val="s2"/>
        </w:rPr>
        <w:t>"0"</w:t>
      </w:r>
      <w:r>
        <w:rPr>
          <w:rStyle w:val="p"/>
        </w:rPr>
        <w:t>,</w:t>
      </w:r>
    </w:p>
    <w:p w:rsidR="00000000" w:rsidRDefault="00000000">
      <w:pPr>
        <w:pStyle w:val="HTML0"/>
        <w:divId w:val="2042511985"/>
        <w:rPr>
          <w:rStyle w:val="w"/>
        </w:rPr>
      </w:pPr>
      <w:r>
        <w:rPr>
          <w:rStyle w:val="w"/>
        </w:rPr>
        <w:t xml:space="preserve">        </w:t>
      </w:r>
      <w:r>
        <w:rPr>
          <w:rStyle w:val="nl"/>
        </w:rPr>
        <w:t>"posBalChg"</w:t>
      </w:r>
      <w:r>
        <w:rPr>
          <w:rStyle w:val="p"/>
        </w:rPr>
        <w:t>:</w:t>
      </w:r>
      <w:r>
        <w:rPr>
          <w:rStyle w:val="w"/>
        </w:rPr>
        <w:t xml:space="preserve"> </w:t>
      </w:r>
      <w:r>
        <w:rPr>
          <w:rStyle w:val="s2"/>
        </w:rPr>
        <w:t>"0"</w:t>
      </w:r>
      <w:r>
        <w:rPr>
          <w:rStyle w:val="p"/>
        </w:rPr>
        <w:t>,</w:t>
      </w:r>
    </w:p>
    <w:p w:rsidR="00000000" w:rsidRDefault="00000000">
      <w:pPr>
        <w:pStyle w:val="HTML0"/>
        <w:divId w:val="2042511985"/>
        <w:rPr>
          <w:rStyle w:val="w"/>
        </w:rPr>
      </w:pPr>
      <w:r>
        <w:rPr>
          <w:rStyle w:val="w"/>
        </w:rPr>
        <w:t xml:space="preserve">        </w:t>
      </w:r>
      <w:r>
        <w:rPr>
          <w:rStyle w:val="nl"/>
        </w:rPr>
        <w:t>"px"</w:t>
      </w:r>
      <w:r>
        <w:rPr>
          <w:rStyle w:val="p"/>
        </w:rPr>
        <w:t>:</w:t>
      </w:r>
      <w:r>
        <w:rPr>
          <w:rStyle w:val="w"/>
        </w:rPr>
        <w:t xml:space="preserve"> </w:t>
      </w:r>
      <w:r>
        <w:rPr>
          <w:rStyle w:val="s2"/>
        </w:rPr>
        <w:t>"27105.9"</w:t>
      </w:r>
      <w:r>
        <w:rPr>
          <w:rStyle w:val="p"/>
        </w:rPr>
        <w:t>,</w:t>
      </w:r>
    </w:p>
    <w:p w:rsidR="00000000" w:rsidRDefault="00000000">
      <w:pPr>
        <w:pStyle w:val="HTML0"/>
        <w:divId w:val="2042511985"/>
        <w:rPr>
          <w:rStyle w:val="w"/>
        </w:rPr>
      </w:pPr>
      <w:r>
        <w:rPr>
          <w:rStyle w:val="w"/>
        </w:rPr>
        <w:t xml:space="preserve">        </w:t>
      </w:r>
      <w:r>
        <w:rPr>
          <w:rStyle w:val="nl"/>
        </w:rPr>
        <w:t>"subType"</w:t>
      </w:r>
      <w:r>
        <w:rPr>
          <w:rStyle w:val="p"/>
        </w:rPr>
        <w:t>:</w:t>
      </w:r>
      <w:r>
        <w:rPr>
          <w:rStyle w:val="w"/>
        </w:rPr>
        <w:t xml:space="preserve"> </w:t>
      </w:r>
      <w:r>
        <w:rPr>
          <w:rStyle w:val="s2"/>
        </w:rPr>
        <w:t>"1"</w:t>
      </w:r>
      <w:r>
        <w:rPr>
          <w:rStyle w:val="p"/>
        </w:rPr>
        <w:t>,</w:t>
      </w:r>
    </w:p>
    <w:p w:rsidR="00000000" w:rsidRDefault="00000000">
      <w:pPr>
        <w:pStyle w:val="HTML0"/>
        <w:divId w:val="2042511985"/>
        <w:rPr>
          <w:rStyle w:val="w"/>
        </w:rPr>
      </w:pPr>
      <w:r>
        <w:rPr>
          <w:rStyle w:val="w"/>
        </w:rPr>
        <w:t xml:space="preserve">        </w:t>
      </w:r>
      <w:r>
        <w:rPr>
          <w:rStyle w:val="nl"/>
        </w:rPr>
        <w:t>"sz"</w:t>
      </w:r>
      <w:r>
        <w:rPr>
          <w:rStyle w:val="p"/>
        </w:rPr>
        <w:t>:</w:t>
      </w:r>
      <w:r>
        <w:rPr>
          <w:rStyle w:val="w"/>
        </w:rPr>
        <w:t xml:space="preserve"> </w:t>
      </w:r>
      <w:r>
        <w:rPr>
          <w:rStyle w:val="s2"/>
        </w:rPr>
        <w:t>"0.021955779"</w:t>
      </w:r>
      <w:r>
        <w:rPr>
          <w:rStyle w:val="p"/>
        </w:rPr>
        <w:t>,</w:t>
      </w:r>
    </w:p>
    <w:p w:rsidR="00000000" w:rsidRDefault="00000000">
      <w:pPr>
        <w:pStyle w:val="HTML0"/>
        <w:divId w:val="2042511985"/>
        <w:rPr>
          <w:rStyle w:val="w"/>
        </w:rPr>
      </w:pPr>
      <w:r>
        <w:rPr>
          <w:rStyle w:val="w"/>
        </w:rPr>
        <w:t xml:space="preserve">        </w:t>
      </w:r>
      <w:r>
        <w:rPr>
          <w:rStyle w:val="nl"/>
        </w:rPr>
        <w:t>"tag"</w:t>
      </w:r>
      <w:r>
        <w:rPr>
          <w:rStyle w:val="p"/>
        </w:rPr>
        <w:t>:</w:t>
      </w:r>
      <w:r>
        <w:rPr>
          <w:rStyle w:val="w"/>
        </w:rPr>
        <w:t xml:space="preserve"> </w:t>
      </w:r>
      <w:r>
        <w:rPr>
          <w:rStyle w:val="s2"/>
        </w:rPr>
        <w:t>""</w:t>
      </w:r>
      <w:r>
        <w:rPr>
          <w:rStyle w:val="p"/>
        </w:rPr>
        <w:t>,</w:t>
      </w:r>
    </w:p>
    <w:p w:rsidR="00000000" w:rsidRDefault="00000000">
      <w:pPr>
        <w:pStyle w:val="HTML0"/>
        <w:divId w:val="2042511985"/>
        <w:rPr>
          <w:rStyle w:val="w"/>
        </w:rPr>
      </w:pPr>
      <w:r>
        <w:rPr>
          <w:rStyle w:val="w"/>
        </w:rPr>
        <w:t xml:space="preserve">        </w:t>
      </w:r>
      <w:r>
        <w:rPr>
          <w:rStyle w:val="nl"/>
        </w:rPr>
        <w:t>"to"</w:t>
      </w:r>
      <w:r>
        <w:rPr>
          <w:rStyle w:val="p"/>
        </w:rPr>
        <w:t>:</w:t>
      </w:r>
      <w:r>
        <w:rPr>
          <w:rStyle w:val="w"/>
        </w:rPr>
        <w:t xml:space="preserve"> </w:t>
      </w:r>
      <w:r>
        <w:rPr>
          <w:rStyle w:val="s2"/>
        </w:rPr>
        <w:t>""</w:t>
      </w:r>
      <w:r>
        <w:rPr>
          <w:rStyle w:val="p"/>
        </w:rPr>
        <w:t>,</w:t>
      </w:r>
    </w:p>
    <w:p w:rsidR="00000000" w:rsidRDefault="00000000">
      <w:pPr>
        <w:pStyle w:val="HTML0"/>
        <w:divId w:val="2042511985"/>
        <w:rPr>
          <w:rStyle w:val="w"/>
        </w:rPr>
      </w:pPr>
      <w:r>
        <w:rPr>
          <w:rStyle w:val="w"/>
        </w:rPr>
        <w:t xml:space="preserve">        </w:t>
      </w:r>
      <w:r>
        <w:rPr>
          <w:rStyle w:val="nl"/>
        </w:rPr>
        <w:t>"tradeId"</w:t>
      </w:r>
      <w:r>
        <w:rPr>
          <w:rStyle w:val="p"/>
        </w:rPr>
        <w:t>:</w:t>
      </w:r>
      <w:r>
        <w:rPr>
          <w:rStyle w:val="w"/>
        </w:rPr>
        <w:t xml:space="preserve"> </w:t>
      </w:r>
      <w:r>
        <w:rPr>
          <w:rStyle w:val="s2"/>
        </w:rPr>
        <w:t>"586760148"</w:t>
      </w:r>
      <w:r>
        <w:rPr>
          <w:rStyle w:val="p"/>
        </w:rPr>
        <w:t>,</w:t>
      </w:r>
    </w:p>
    <w:p w:rsidR="00000000" w:rsidRDefault="00000000">
      <w:pPr>
        <w:pStyle w:val="HTML0"/>
        <w:divId w:val="2042511985"/>
        <w:rPr>
          <w:rStyle w:val="w"/>
        </w:rPr>
      </w:pPr>
      <w:r>
        <w:rPr>
          <w:rStyle w:val="w"/>
        </w:rPr>
        <w:t xml:space="preserve">        </w:t>
      </w:r>
      <w:r>
        <w:rPr>
          <w:rStyle w:val="nl"/>
        </w:rPr>
        <w:t>"ts"</w:t>
      </w:r>
      <w:r>
        <w:rPr>
          <w:rStyle w:val="p"/>
        </w:rPr>
        <w:t>:</w:t>
      </w:r>
      <w:r>
        <w:rPr>
          <w:rStyle w:val="w"/>
        </w:rPr>
        <w:t xml:space="preserve"> </w:t>
      </w:r>
      <w:r>
        <w:rPr>
          <w:rStyle w:val="s2"/>
        </w:rPr>
        <w:t>"1695033476167"</w:t>
      </w:r>
      <w:r>
        <w:rPr>
          <w:rStyle w:val="p"/>
        </w:rPr>
        <w:t>,</w:t>
      </w:r>
    </w:p>
    <w:p w:rsidR="00000000" w:rsidRDefault="00000000">
      <w:pPr>
        <w:pStyle w:val="HTML0"/>
        <w:divId w:val="2042511985"/>
        <w:rPr>
          <w:rStyle w:val="w"/>
        </w:rPr>
      </w:pPr>
      <w:r>
        <w:rPr>
          <w:rStyle w:val="w"/>
        </w:rPr>
        <w:t xml:space="preserve">        </w:t>
      </w:r>
      <w:r>
        <w:rPr>
          <w:rStyle w:val="nl"/>
        </w:rPr>
        <w:t>"type"</w:t>
      </w:r>
      <w:r>
        <w:rPr>
          <w:rStyle w:val="p"/>
        </w:rPr>
        <w:t>:</w:t>
      </w:r>
      <w:r>
        <w:rPr>
          <w:rStyle w:val="w"/>
        </w:rPr>
        <w:t xml:space="preserve"> </w:t>
      </w:r>
      <w:r>
        <w:rPr>
          <w:rStyle w:val="s2"/>
        </w:rPr>
        <w:t>"2"</w:t>
      </w:r>
    </w:p>
    <w:p w:rsidR="00000000" w:rsidRDefault="00000000">
      <w:pPr>
        <w:pStyle w:val="HTML0"/>
        <w:divId w:val="2042511985"/>
        <w:rPr>
          <w:rStyle w:val="w"/>
        </w:rPr>
      </w:pPr>
      <w:r>
        <w:rPr>
          <w:rStyle w:val="w"/>
        </w:rPr>
        <w:t xml:space="preserve">    </w:t>
      </w:r>
      <w:r>
        <w:rPr>
          <w:rStyle w:val="p"/>
        </w:rPr>
        <w:t>}]</w:t>
      </w:r>
    </w:p>
    <w:p w:rsidR="00000000" w:rsidRDefault="00000000">
      <w:pPr>
        <w:pStyle w:val="HTML0"/>
        <w:divId w:val="2042511985"/>
        <w:rPr>
          <w:rStyle w:val="w"/>
        </w:rPr>
      </w:pPr>
      <w:r>
        <w:rPr>
          <w:rStyle w:val="p"/>
        </w:rPr>
        <w:t>}</w:t>
      </w:r>
      <w:r>
        <w:rPr>
          <w:rStyle w:val="w"/>
        </w:rPr>
        <w:t xml:space="preserve"> </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613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billId</w:t>
            </w:r>
          </w:p>
        </w:tc>
        <w:tc>
          <w:tcPr>
            <w:tcW w:w="0" w:type="auto"/>
            <w:vAlign w:val="center"/>
            <w:hideMark/>
          </w:tcPr>
          <w:p w:rsidR="00000000" w:rsidRDefault="00000000">
            <w:r>
              <w:t>String</w:t>
            </w:r>
          </w:p>
        </w:tc>
        <w:tc>
          <w:tcPr>
            <w:tcW w:w="0" w:type="auto"/>
            <w:vAlign w:val="center"/>
            <w:hideMark/>
          </w:tcPr>
          <w:p w:rsidR="00000000" w:rsidRDefault="00000000">
            <w:r>
              <w:t>Bill ID</w:t>
            </w:r>
          </w:p>
        </w:tc>
      </w:tr>
      <w:tr w:rsidR="00000000">
        <w:trPr>
          <w:divId w:val="175387555"/>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Bill type</w:t>
            </w:r>
          </w:p>
        </w:tc>
      </w:tr>
      <w:tr w:rsidR="00000000">
        <w:trPr>
          <w:divId w:val="175387555"/>
          <w:tblCellSpacing w:w="15" w:type="dxa"/>
        </w:trPr>
        <w:tc>
          <w:tcPr>
            <w:tcW w:w="0" w:type="auto"/>
            <w:vAlign w:val="center"/>
            <w:hideMark/>
          </w:tcPr>
          <w:p w:rsidR="00000000" w:rsidRDefault="00000000">
            <w:r>
              <w:t>subType</w:t>
            </w:r>
          </w:p>
        </w:tc>
        <w:tc>
          <w:tcPr>
            <w:tcW w:w="0" w:type="auto"/>
            <w:vAlign w:val="center"/>
            <w:hideMark/>
          </w:tcPr>
          <w:p w:rsidR="00000000" w:rsidRDefault="00000000">
            <w:r>
              <w:t>String</w:t>
            </w:r>
          </w:p>
        </w:tc>
        <w:tc>
          <w:tcPr>
            <w:tcW w:w="0" w:type="auto"/>
            <w:vAlign w:val="center"/>
            <w:hideMark/>
          </w:tcPr>
          <w:p w:rsidR="00000000" w:rsidRDefault="00000000">
            <w:r>
              <w:t>Bill subtype</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The time when the balance complete update, Unix timestamp format in milliseconds, e.g.</w:t>
            </w:r>
            <w:r>
              <w:rPr>
                <w:rStyle w:val="HTML"/>
              </w:rPr>
              <w:t>1597026383085</w:t>
            </w:r>
          </w:p>
        </w:tc>
      </w:tr>
      <w:tr w:rsidR="00000000">
        <w:trPr>
          <w:divId w:val="175387555"/>
          <w:tblCellSpacing w:w="15" w:type="dxa"/>
        </w:trPr>
        <w:tc>
          <w:tcPr>
            <w:tcW w:w="0" w:type="auto"/>
            <w:vAlign w:val="center"/>
            <w:hideMark/>
          </w:tcPr>
          <w:p w:rsidR="00000000" w:rsidRDefault="00000000">
            <w:r>
              <w:t>balChg</w:t>
            </w:r>
          </w:p>
        </w:tc>
        <w:tc>
          <w:tcPr>
            <w:tcW w:w="0" w:type="auto"/>
            <w:vAlign w:val="center"/>
            <w:hideMark/>
          </w:tcPr>
          <w:p w:rsidR="00000000" w:rsidRDefault="00000000">
            <w:r>
              <w:t>String</w:t>
            </w:r>
          </w:p>
        </w:tc>
        <w:tc>
          <w:tcPr>
            <w:tcW w:w="0" w:type="auto"/>
            <w:vAlign w:val="center"/>
            <w:hideMark/>
          </w:tcPr>
          <w:p w:rsidR="00000000" w:rsidRDefault="00000000">
            <w:r>
              <w:t>Change in balance amount at the account level</w:t>
            </w:r>
          </w:p>
        </w:tc>
      </w:tr>
      <w:tr w:rsidR="00000000">
        <w:trPr>
          <w:divId w:val="175387555"/>
          <w:tblCellSpacing w:w="15" w:type="dxa"/>
        </w:trPr>
        <w:tc>
          <w:tcPr>
            <w:tcW w:w="0" w:type="auto"/>
            <w:vAlign w:val="center"/>
            <w:hideMark/>
          </w:tcPr>
          <w:p w:rsidR="00000000" w:rsidRDefault="00000000">
            <w:r>
              <w:t>posBalChg</w:t>
            </w:r>
          </w:p>
        </w:tc>
        <w:tc>
          <w:tcPr>
            <w:tcW w:w="0" w:type="auto"/>
            <w:vAlign w:val="center"/>
            <w:hideMark/>
          </w:tcPr>
          <w:p w:rsidR="00000000" w:rsidRDefault="00000000">
            <w:r>
              <w:t>String</w:t>
            </w:r>
          </w:p>
        </w:tc>
        <w:tc>
          <w:tcPr>
            <w:tcW w:w="0" w:type="auto"/>
            <w:vAlign w:val="center"/>
            <w:hideMark/>
          </w:tcPr>
          <w:p w:rsidR="00000000" w:rsidRDefault="00000000">
            <w:r>
              <w:t>Change in balance amount at the position level</w:t>
            </w:r>
          </w:p>
        </w:tc>
      </w:tr>
      <w:tr w:rsidR="00000000">
        <w:trPr>
          <w:divId w:val="175387555"/>
          <w:tblCellSpacing w:w="15" w:type="dxa"/>
        </w:trPr>
        <w:tc>
          <w:tcPr>
            <w:tcW w:w="0" w:type="auto"/>
            <w:vAlign w:val="center"/>
            <w:hideMark/>
          </w:tcPr>
          <w:p w:rsidR="00000000" w:rsidRDefault="00000000">
            <w:r>
              <w:lastRenderedPageBreak/>
              <w:t>bal</w:t>
            </w:r>
          </w:p>
        </w:tc>
        <w:tc>
          <w:tcPr>
            <w:tcW w:w="0" w:type="auto"/>
            <w:vAlign w:val="center"/>
            <w:hideMark/>
          </w:tcPr>
          <w:p w:rsidR="00000000" w:rsidRDefault="00000000">
            <w:r>
              <w:t>String</w:t>
            </w:r>
          </w:p>
        </w:tc>
        <w:tc>
          <w:tcPr>
            <w:tcW w:w="0" w:type="auto"/>
            <w:vAlign w:val="center"/>
            <w:hideMark/>
          </w:tcPr>
          <w:p w:rsidR="00000000" w:rsidRDefault="00000000">
            <w:r>
              <w:t>Balance at the account level</w:t>
            </w:r>
          </w:p>
        </w:tc>
      </w:tr>
      <w:tr w:rsidR="00000000">
        <w:trPr>
          <w:divId w:val="175387555"/>
          <w:tblCellSpacing w:w="15" w:type="dxa"/>
        </w:trPr>
        <w:tc>
          <w:tcPr>
            <w:tcW w:w="0" w:type="auto"/>
            <w:vAlign w:val="center"/>
            <w:hideMark/>
          </w:tcPr>
          <w:p w:rsidR="00000000" w:rsidRDefault="00000000">
            <w:r>
              <w:t>posBal</w:t>
            </w:r>
          </w:p>
        </w:tc>
        <w:tc>
          <w:tcPr>
            <w:tcW w:w="0" w:type="auto"/>
            <w:vAlign w:val="center"/>
            <w:hideMark/>
          </w:tcPr>
          <w:p w:rsidR="00000000" w:rsidRDefault="00000000">
            <w:r>
              <w:t>String</w:t>
            </w:r>
          </w:p>
        </w:tc>
        <w:tc>
          <w:tcPr>
            <w:tcW w:w="0" w:type="auto"/>
            <w:vAlign w:val="center"/>
            <w:hideMark/>
          </w:tcPr>
          <w:p w:rsidR="00000000" w:rsidRDefault="00000000">
            <w:r>
              <w:t>Balance at the position level</w:t>
            </w:r>
          </w:p>
        </w:tc>
      </w:tr>
      <w:tr w:rsidR="00000000">
        <w:trPr>
          <w:divId w:val="175387555"/>
          <w:tblCellSpacing w:w="15" w:type="dxa"/>
        </w:trPr>
        <w:tc>
          <w:tcPr>
            <w:tcW w:w="0" w:type="auto"/>
            <w:vAlign w:val="center"/>
            <w:hideMark/>
          </w:tcPr>
          <w:p w:rsidR="00000000" w:rsidRDefault="00000000">
            <w:r>
              <w:t>sz</w:t>
            </w:r>
          </w:p>
        </w:tc>
        <w:tc>
          <w:tcPr>
            <w:tcW w:w="0" w:type="auto"/>
            <w:vAlign w:val="center"/>
            <w:hideMark/>
          </w:tcPr>
          <w:p w:rsidR="00000000" w:rsidRDefault="00000000">
            <w:r>
              <w:t>String</w:t>
            </w:r>
          </w:p>
        </w:tc>
        <w:tc>
          <w:tcPr>
            <w:tcW w:w="0" w:type="auto"/>
            <w:vAlign w:val="center"/>
            <w:hideMark/>
          </w:tcPr>
          <w:p w:rsidR="00000000" w:rsidRDefault="00000000">
            <w:r>
              <w:t>Quantity</w:t>
            </w:r>
          </w:p>
        </w:tc>
      </w:tr>
      <w:tr w:rsidR="00000000">
        <w:trPr>
          <w:divId w:val="175387555"/>
          <w:tblCellSpacing w:w="15" w:type="dxa"/>
        </w:trPr>
        <w:tc>
          <w:tcPr>
            <w:tcW w:w="0" w:type="auto"/>
            <w:vAlign w:val="center"/>
            <w:hideMark/>
          </w:tcPr>
          <w:p w:rsidR="00000000" w:rsidRDefault="00000000">
            <w:r>
              <w:t>px</w:t>
            </w:r>
          </w:p>
        </w:tc>
        <w:tc>
          <w:tcPr>
            <w:tcW w:w="0" w:type="auto"/>
            <w:vAlign w:val="center"/>
            <w:hideMark/>
          </w:tcPr>
          <w:p w:rsidR="00000000" w:rsidRDefault="00000000">
            <w:r>
              <w:t>String</w:t>
            </w:r>
          </w:p>
        </w:tc>
        <w:tc>
          <w:tcPr>
            <w:tcW w:w="0" w:type="auto"/>
            <w:vAlign w:val="center"/>
            <w:hideMark/>
          </w:tcPr>
          <w:p w:rsidR="00000000" w:rsidRDefault="00000000">
            <w:r>
              <w:t>Price which related to subType</w:t>
            </w:r>
          </w:p>
          <w:p w:rsidR="00000000" w:rsidRDefault="00000000">
            <w:r>
              <w:rPr>
                <w:rFonts w:hAnsi="Symbol"/>
              </w:rPr>
              <w:t></w:t>
            </w:r>
            <w:r>
              <w:t xml:space="preserve">  Trade filled price for</w:t>
            </w:r>
            <w:r>
              <w:rPr>
                <w:rStyle w:val="HTML"/>
              </w:rPr>
              <w:t>1</w:t>
            </w:r>
            <w:r>
              <w:t xml:space="preserve">: Buy </w:t>
            </w:r>
            <w:r>
              <w:rPr>
                <w:rStyle w:val="HTML"/>
              </w:rPr>
              <w:t>2</w:t>
            </w:r>
            <w:r>
              <w:t xml:space="preserve">: Sell </w:t>
            </w:r>
            <w:r>
              <w:rPr>
                <w:rStyle w:val="HTML"/>
              </w:rPr>
              <w:t>3</w:t>
            </w:r>
            <w:r>
              <w:t xml:space="preserve">: Open long </w:t>
            </w:r>
            <w:r>
              <w:rPr>
                <w:rStyle w:val="HTML"/>
              </w:rPr>
              <w:t>4</w:t>
            </w:r>
            <w:r>
              <w:t xml:space="preserve">: Open short </w:t>
            </w:r>
            <w:r>
              <w:rPr>
                <w:rStyle w:val="HTML"/>
              </w:rPr>
              <w:t>5</w:t>
            </w:r>
            <w:r>
              <w:t xml:space="preserve">: Close long </w:t>
            </w:r>
            <w:r>
              <w:rPr>
                <w:rStyle w:val="HTML"/>
              </w:rPr>
              <w:t>6</w:t>
            </w:r>
            <w:r>
              <w:t xml:space="preserve">: Close short </w:t>
            </w:r>
            <w:r>
              <w:rPr>
                <w:rStyle w:val="HTML"/>
              </w:rPr>
              <w:t>204</w:t>
            </w:r>
            <w:r>
              <w:t xml:space="preserve">: block trade buy </w:t>
            </w:r>
            <w:r>
              <w:rPr>
                <w:rStyle w:val="HTML"/>
              </w:rPr>
              <w:t>205</w:t>
            </w:r>
            <w:r>
              <w:t xml:space="preserve">: block trade sell </w:t>
            </w:r>
            <w:r>
              <w:rPr>
                <w:rStyle w:val="HTML"/>
              </w:rPr>
              <w:t>206</w:t>
            </w:r>
            <w:r>
              <w:t xml:space="preserve">: block trade open long </w:t>
            </w:r>
            <w:r>
              <w:rPr>
                <w:rStyle w:val="HTML"/>
              </w:rPr>
              <w:t>207</w:t>
            </w:r>
            <w:r>
              <w:t xml:space="preserve">: block trade open short </w:t>
            </w:r>
            <w:r>
              <w:rPr>
                <w:rStyle w:val="HTML"/>
              </w:rPr>
              <w:t>208</w:t>
            </w:r>
            <w:r>
              <w:t xml:space="preserve">: block trade close open </w:t>
            </w:r>
            <w:r>
              <w:rPr>
                <w:rStyle w:val="HTML"/>
              </w:rPr>
              <w:t>209</w:t>
            </w:r>
            <w:r>
              <w:t xml:space="preserve">: block trade close short </w:t>
            </w:r>
            <w:r>
              <w:rPr>
                <w:rStyle w:val="HTML"/>
              </w:rPr>
              <w:t>114</w:t>
            </w:r>
            <w:r>
              <w:t xml:space="preserve">: Forced repayment buy </w:t>
            </w:r>
            <w:r>
              <w:rPr>
                <w:rStyle w:val="HTML"/>
              </w:rPr>
              <w:t>115</w:t>
            </w:r>
            <w:r>
              <w:t>: Forced repayment sell</w:t>
            </w:r>
          </w:p>
          <w:p w:rsidR="00000000" w:rsidRDefault="00000000">
            <w:r>
              <w:rPr>
                <w:rFonts w:hAnsi="Symbol"/>
              </w:rPr>
              <w:t></w:t>
            </w:r>
            <w:r>
              <w:t xml:space="preserve">  Liquidation Price for</w:t>
            </w:r>
            <w:r>
              <w:rPr>
                <w:rStyle w:val="HTML"/>
              </w:rPr>
              <w:t>100</w:t>
            </w:r>
            <w:r>
              <w:t xml:space="preserve">: Partial liquidation close long </w:t>
            </w:r>
            <w:r>
              <w:rPr>
                <w:rStyle w:val="HTML"/>
              </w:rPr>
              <w:t>101</w:t>
            </w:r>
            <w:r>
              <w:t xml:space="preserve">: Partial liquidation close short </w:t>
            </w:r>
            <w:r>
              <w:rPr>
                <w:rStyle w:val="HTML"/>
              </w:rPr>
              <w:t>102</w:t>
            </w:r>
            <w:r>
              <w:t xml:space="preserve">: Partial liquidation buy </w:t>
            </w:r>
            <w:r>
              <w:rPr>
                <w:rStyle w:val="HTML"/>
              </w:rPr>
              <w:t>103</w:t>
            </w:r>
            <w:r>
              <w:t xml:space="preserve">: Partial liquidation sell </w:t>
            </w:r>
            <w:r>
              <w:rPr>
                <w:rStyle w:val="HTML"/>
              </w:rPr>
              <w:t>104</w:t>
            </w:r>
            <w:r>
              <w:t xml:space="preserve">: Liquidation long </w:t>
            </w:r>
            <w:r>
              <w:rPr>
                <w:rStyle w:val="HTML"/>
              </w:rPr>
              <w:t>105</w:t>
            </w:r>
            <w:r>
              <w:t xml:space="preserve">: Liquidation short </w:t>
            </w:r>
            <w:r>
              <w:rPr>
                <w:rStyle w:val="HTML"/>
              </w:rPr>
              <w:t>106</w:t>
            </w:r>
            <w:r>
              <w:t xml:space="preserve">: Liquidation buy </w:t>
            </w:r>
            <w:r>
              <w:rPr>
                <w:rStyle w:val="HTML"/>
              </w:rPr>
              <w:t>107</w:t>
            </w:r>
            <w:r>
              <w:t xml:space="preserve">: Liquidation sell </w:t>
            </w:r>
            <w:r>
              <w:rPr>
                <w:rStyle w:val="HTML"/>
              </w:rPr>
              <w:t>16</w:t>
            </w:r>
            <w:r>
              <w:t xml:space="preserve">: Repay forcibly </w:t>
            </w:r>
            <w:r>
              <w:rPr>
                <w:rStyle w:val="HTML"/>
              </w:rPr>
              <w:t>17</w:t>
            </w:r>
            <w:r>
              <w:t xml:space="preserve">: Repay interest by borrowing forcibly </w:t>
            </w:r>
            <w:r>
              <w:rPr>
                <w:rStyle w:val="HTML"/>
              </w:rPr>
              <w:t>110</w:t>
            </w:r>
            <w:r>
              <w:t xml:space="preserve">: Liquidation transfer in </w:t>
            </w:r>
            <w:r>
              <w:rPr>
                <w:rStyle w:val="HTML"/>
              </w:rPr>
              <w:t>111</w:t>
            </w:r>
            <w:r>
              <w:t>: Liquidation transfer out</w:t>
            </w:r>
          </w:p>
          <w:p w:rsidR="00000000" w:rsidRDefault="00000000">
            <w:r>
              <w:rPr>
                <w:rFonts w:hAnsi="Symbol"/>
              </w:rPr>
              <w:t></w:t>
            </w:r>
            <w:r>
              <w:t xml:space="preserve">  Delivery price for</w:t>
            </w:r>
            <w:r>
              <w:rPr>
                <w:rStyle w:val="HTML"/>
              </w:rPr>
              <w:t>112</w:t>
            </w:r>
            <w:r>
              <w:t xml:space="preserve">: Delivery long </w:t>
            </w:r>
            <w:r>
              <w:rPr>
                <w:rStyle w:val="HTML"/>
              </w:rPr>
              <w:t>113</w:t>
            </w:r>
            <w:r>
              <w:t>: Delivery short</w:t>
            </w:r>
          </w:p>
          <w:p w:rsidR="00000000" w:rsidRDefault="00000000">
            <w:r>
              <w:rPr>
                <w:rFonts w:hAnsi="Symbol"/>
              </w:rPr>
              <w:t></w:t>
            </w:r>
            <w:r>
              <w:t xml:space="preserve">  Exercise price for</w:t>
            </w:r>
            <w:r>
              <w:rPr>
                <w:rStyle w:val="HTML"/>
              </w:rPr>
              <w:t>170</w:t>
            </w:r>
            <w:r>
              <w:t xml:space="preserve">: Exercised </w:t>
            </w:r>
            <w:r>
              <w:rPr>
                <w:rStyle w:val="HTML"/>
              </w:rPr>
              <w:t>171</w:t>
            </w:r>
            <w:r>
              <w:t xml:space="preserve">: Counterparty exercised </w:t>
            </w:r>
            <w:r>
              <w:rPr>
                <w:rStyle w:val="HTML"/>
              </w:rPr>
              <w:t>172</w:t>
            </w:r>
            <w:r>
              <w:t>: Expired OTM</w:t>
            </w:r>
          </w:p>
          <w:p w:rsidR="00000000" w:rsidRDefault="00000000">
            <w:r>
              <w:rPr>
                <w:rFonts w:hAnsi="Symbol"/>
              </w:rPr>
              <w:t></w:t>
            </w:r>
            <w:r>
              <w:t xml:space="preserve">  Mark price for</w:t>
            </w:r>
            <w:r>
              <w:rPr>
                <w:rStyle w:val="HTML"/>
              </w:rPr>
              <w:t>173</w:t>
            </w:r>
            <w:r>
              <w:t xml:space="preserve">: Funding fee expense </w:t>
            </w:r>
            <w:r>
              <w:rPr>
                <w:rStyle w:val="HTML"/>
              </w:rPr>
              <w:t>174</w:t>
            </w:r>
            <w:r>
              <w:t>: Funding fee income</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Account balance currency</w:t>
            </w:r>
          </w:p>
        </w:tc>
      </w:tr>
      <w:tr w:rsidR="00000000">
        <w:trPr>
          <w:divId w:val="175387555"/>
          <w:tblCellSpacing w:w="15" w:type="dxa"/>
        </w:trPr>
        <w:tc>
          <w:tcPr>
            <w:tcW w:w="0" w:type="auto"/>
            <w:vAlign w:val="center"/>
            <w:hideMark/>
          </w:tcPr>
          <w:p w:rsidR="00000000" w:rsidRDefault="00000000">
            <w:r>
              <w:t>pnl</w:t>
            </w:r>
          </w:p>
        </w:tc>
        <w:tc>
          <w:tcPr>
            <w:tcW w:w="0" w:type="auto"/>
            <w:vAlign w:val="center"/>
            <w:hideMark/>
          </w:tcPr>
          <w:p w:rsidR="00000000" w:rsidRDefault="00000000">
            <w:r>
              <w:t>String</w:t>
            </w:r>
          </w:p>
        </w:tc>
        <w:tc>
          <w:tcPr>
            <w:tcW w:w="0" w:type="auto"/>
            <w:vAlign w:val="center"/>
            <w:hideMark/>
          </w:tcPr>
          <w:p w:rsidR="00000000" w:rsidRDefault="00000000">
            <w:r>
              <w:t>Profit and loss</w:t>
            </w:r>
          </w:p>
        </w:tc>
      </w:tr>
      <w:tr w:rsidR="00000000">
        <w:trPr>
          <w:divId w:val="175387555"/>
          <w:tblCellSpacing w:w="15" w:type="dxa"/>
        </w:trPr>
        <w:tc>
          <w:tcPr>
            <w:tcW w:w="0" w:type="auto"/>
            <w:vAlign w:val="center"/>
            <w:hideMark/>
          </w:tcPr>
          <w:p w:rsidR="00000000" w:rsidRDefault="00000000">
            <w:r>
              <w:t>fee</w:t>
            </w:r>
          </w:p>
        </w:tc>
        <w:tc>
          <w:tcPr>
            <w:tcW w:w="0" w:type="auto"/>
            <w:vAlign w:val="center"/>
            <w:hideMark/>
          </w:tcPr>
          <w:p w:rsidR="00000000" w:rsidRDefault="00000000">
            <w:r>
              <w:t>String</w:t>
            </w:r>
          </w:p>
        </w:tc>
        <w:tc>
          <w:tcPr>
            <w:tcW w:w="0" w:type="auto"/>
            <w:vAlign w:val="center"/>
            <w:hideMark/>
          </w:tcPr>
          <w:p w:rsidR="00000000" w:rsidRDefault="00000000">
            <w:r>
              <w:t>Fee</w:t>
            </w:r>
            <w:r>
              <w:br/>
              <w:t>Negative number represents the user transaction fee charged by the platform.</w:t>
            </w:r>
            <w:r>
              <w:br/>
              <w:t>Positive number represents rebate.</w:t>
            </w:r>
            <w:r>
              <w:br/>
            </w:r>
            <w:hyperlink r:id="rId576" w:history="1">
              <w:r>
                <w:rPr>
                  <w:rStyle w:val="a3"/>
                </w:rPr>
                <w:t>Trading fee rule</w:t>
              </w:r>
            </w:hyperlink>
          </w:p>
        </w:tc>
      </w:tr>
      <w:tr w:rsidR="00000000">
        <w:trPr>
          <w:divId w:val="175387555"/>
          <w:tblCellSpacing w:w="15" w:type="dxa"/>
        </w:trPr>
        <w:tc>
          <w:tcPr>
            <w:tcW w:w="0" w:type="auto"/>
            <w:vAlign w:val="center"/>
            <w:hideMark/>
          </w:tcPr>
          <w:p w:rsidR="00000000" w:rsidRDefault="00000000">
            <w:r>
              <w:t>mgnMode</w:t>
            </w:r>
          </w:p>
        </w:tc>
        <w:tc>
          <w:tcPr>
            <w:tcW w:w="0" w:type="auto"/>
            <w:vAlign w:val="center"/>
            <w:hideMark/>
          </w:tcPr>
          <w:p w:rsidR="00000000" w:rsidRDefault="00000000">
            <w:r>
              <w:t>String</w:t>
            </w:r>
          </w:p>
        </w:tc>
        <w:tc>
          <w:tcPr>
            <w:tcW w:w="0" w:type="auto"/>
            <w:vAlign w:val="center"/>
            <w:hideMark/>
          </w:tcPr>
          <w:p w:rsidR="00000000" w:rsidRDefault="00000000">
            <w:r>
              <w:t>Margin mode</w:t>
            </w:r>
            <w:r>
              <w:br/>
            </w:r>
            <w:r>
              <w:rPr>
                <w:rStyle w:val="HTML"/>
              </w:rPr>
              <w:t>isolated</w:t>
            </w:r>
            <w:r>
              <w:t xml:space="preserve"> </w:t>
            </w:r>
            <w:r>
              <w:rPr>
                <w:rStyle w:val="HTML"/>
              </w:rPr>
              <w:t>cross</w:t>
            </w:r>
            <w:r>
              <w:br/>
              <w:t>When bills are not generated by position changes, the field returns ""</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 xml:space="preserve">Instrument ID, e.g. </w:t>
            </w:r>
            <w:r>
              <w:rPr>
                <w:rStyle w:val="HTML"/>
              </w:rPr>
              <w:t>BTC-USDT</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Order ID</w:t>
            </w:r>
            <w:r>
              <w:br/>
              <w:t xml:space="preserve">Return order ID when the type is </w:t>
            </w:r>
            <w:r>
              <w:rPr>
                <w:rStyle w:val="HTML"/>
              </w:rPr>
              <w:t>2</w:t>
            </w:r>
            <w:r>
              <w:t>/</w:t>
            </w:r>
            <w:r>
              <w:rPr>
                <w:rStyle w:val="HTML"/>
              </w:rPr>
              <w:t>5</w:t>
            </w:r>
            <w:r>
              <w:t>/</w:t>
            </w:r>
            <w:r>
              <w:rPr>
                <w:rStyle w:val="HTML"/>
              </w:rPr>
              <w:t>9</w:t>
            </w:r>
            <w:r>
              <w:br/>
              <w:t>Return "" when there is no order.</w:t>
            </w:r>
          </w:p>
        </w:tc>
      </w:tr>
      <w:tr w:rsidR="00000000">
        <w:trPr>
          <w:divId w:val="175387555"/>
          <w:tblCellSpacing w:w="15" w:type="dxa"/>
        </w:trPr>
        <w:tc>
          <w:tcPr>
            <w:tcW w:w="0" w:type="auto"/>
            <w:vAlign w:val="center"/>
            <w:hideMark/>
          </w:tcPr>
          <w:p w:rsidR="00000000" w:rsidRDefault="00000000">
            <w:r>
              <w:lastRenderedPageBreak/>
              <w:t>execType</w:t>
            </w:r>
          </w:p>
        </w:tc>
        <w:tc>
          <w:tcPr>
            <w:tcW w:w="0" w:type="auto"/>
            <w:vAlign w:val="center"/>
            <w:hideMark/>
          </w:tcPr>
          <w:p w:rsidR="00000000" w:rsidRDefault="00000000">
            <w:r>
              <w:t>String</w:t>
            </w:r>
          </w:p>
        </w:tc>
        <w:tc>
          <w:tcPr>
            <w:tcW w:w="0" w:type="auto"/>
            <w:vAlign w:val="center"/>
            <w:hideMark/>
          </w:tcPr>
          <w:p w:rsidR="00000000" w:rsidRDefault="00000000">
            <w:r>
              <w:t>Liquidity taker or maker</w:t>
            </w:r>
            <w:r>
              <w:br/>
            </w:r>
            <w:r>
              <w:rPr>
                <w:rStyle w:val="HTML"/>
              </w:rPr>
              <w:t>T</w:t>
            </w:r>
            <w:r>
              <w:t>: taker</w:t>
            </w:r>
            <w:r>
              <w:br/>
            </w:r>
            <w:r>
              <w:rPr>
                <w:rStyle w:val="HTML"/>
              </w:rPr>
              <w:t>M</w:t>
            </w:r>
            <w:r>
              <w:t>: maker</w:t>
            </w:r>
          </w:p>
        </w:tc>
      </w:tr>
      <w:tr w:rsidR="00000000">
        <w:trPr>
          <w:divId w:val="175387555"/>
          <w:tblCellSpacing w:w="15" w:type="dxa"/>
        </w:trPr>
        <w:tc>
          <w:tcPr>
            <w:tcW w:w="0" w:type="auto"/>
            <w:vAlign w:val="center"/>
            <w:hideMark/>
          </w:tcPr>
          <w:p w:rsidR="00000000" w:rsidRDefault="00000000">
            <w:r>
              <w:t>from</w:t>
            </w:r>
          </w:p>
        </w:tc>
        <w:tc>
          <w:tcPr>
            <w:tcW w:w="0" w:type="auto"/>
            <w:vAlign w:val="center"/>
            <w:hideMark/>
          </w:tcPr>
          <w:p w:rsidR="00000000" w:rsidRDefault="00000000">
            <w:r>
              <w:t>String</w:t>
            </w:r>
          </w:p>
        </w:tc>
        <w:tc>
          <w:tcPr>
            <w:tcW w:w="0" w:type="auto"/>
            <w:vAlign w:val="center"/>
            <w:hideMark/>
          </w:tcPr>
          <w:p w:rsidR="00000000" w:rsidRDefault="00000000">
            <w:r>
              <w:t>The remitting account</w:t>
            </w:r>
            <w:r>
              <w:br/>
            </w:r>
            <w:r>
              <w:rPr>
                <w:rStyle w:val="HTML"/>
              </w:rPr>
              <w:t>6</w:t>
            </w:r>
            <w:r>
              <w:t>: Funding account</w:t>
            </w:r>
            <w:r>
              <w:br/>
            </w:r>
            <w:r>
              <w:rPr>
                <w:rStyle w:val="HTML"/>
              </w:rPr>
              <w:t>18</w:t>
            </w:r>
            <w:r>
              <w:t>: Trading account</w:t>
            </w:r>
            <w:r>
              <w:br/>
              <w:t xml:space="preserve">Only applicable to </w:t>
            </w:r>
            <w:r>
              <w:rPr>
                <w:rStyle w:val="HTML"/>
              </w:rPr>
              <w:t>transfer</w:t>
            </w:r>
            <w:r>
              <w:t xml:space="preserve">. When bill type is not </w:t>
            </w:r>
            <w:r>
              <w:rPr>
                <w:rStyle w:val="HTML"/>
              </w:rPr>
              <w:t>transfer</w:t>
            </w:r>
            <w:r>
              <w:t>, the field returns "".</w:t>
            </w:r>
          </w:p>
        </w:tc>
      </w:tr>
      <w:tr w:rsidR="00000000">
        <w:trPr>
          <w:divId w:val="175387555"/>
          <w:tblCellSpacing w:w="15" w:type="dxa"/>
        </w:trPr>
        <w:tc>
          <w:tcPr>
            <w:tcW w:w="0" w:type="auto"/>
            <w:vAlign w:val="center"/>
            <w:hideMark/>
          </w:tcPr>
          <w:p w:rsidR="00000000" w:rsidRDefault="00000000">
            <w:r>
              <w:t>to</w:t>
            </w:r>
          </w:p>
        </w:tc>
        <w:tc>
          <w:tcPr>
            <w:tcW w:w="0" w:type="auto"/>
            <w:vAlign w:val="center"/>
            <w:hideMark/>
          </w:tcPr>
          <w:p w:rsidR="00000000" w:rsidRDefault="00000000">
            <w:r>
              <w:t>String</w:t>
            </w:r>
          </w:p>
        </w:tc>
        <w:tc>
          <w:tcPr>
            <w:tcW w:w="0" w:type="auto"/>
            <w:vAlign w:val="center"/>
            <w:hideMark/>
          </w:tcPr>
          <w:p w:rsidR="00000000" w:rsidRDefault="00000000">
            <w:r>
              <w:t>The beneficiary account</w:t>
            </w:r>
            <w:r>
              <w:br/>
            </w:r>
            <w:r>
              <w:rPr>
                <w:rStyle w:val="HTML"/>
              </w:rPr>
              <w:t>6</w:t>
            </w:r>
            <w:r>
              <w:t>: Funding account</w:t>
            </w:r>
            <w:r>
              <w:br/>
            </w:r>
            <w:r>
              <w:rPr>
                <w:rStyle w:val="HTML"/>
              </w:rPr>
              <w:t>18</w:t>
            </w:r>
            <w:r>
              <w:t>: Trading account</w:t>
            </w:r>
            <w:r>
              <w:br/>
              <w:t xml:space="preserve">Only applicable to </w:t>
            </w:r>
            <w:r>
              <w:rPr>
                <w:rStyle w:val="HTML"/>
              </w:rPr>
              <w:t>transfer</w:t>
            </w:r>
            <w:r>
              <w:t xml:space="preserve">. When bill type is not </w:t>
            </w:r>
            <w:r>
              <w:rPr>
                <w:rStyle w:val="HTML"/>
              </w:rPr>
              <w:t>transfer</w:t>
            </w:r>
            <w:r>
              <w:t>, the field returns "".</w:t>
            </w:r>
          </w:p>
        </w:tc>
      </w:tr>
      <w:tr w:rsidR="00000000">
        <w:trPr>
          <w:divId w:val="175387555"/>
          <w:tblCellSpacing w:w="15" w:type="dxa"/>
        </w:trPr>
        <w:tc>
          <w:tcPr>
            <w:tcW w:w="0" w:type="auto"/>
            <w:vAlign w:val="center"/>
            <w:hideMark/>
          </w:tcPr>
          <w:p w:rsidR="00000000" w:rsidRDefault="00000000">
            <w:r>
              <w:t>notes</w:t>
            </w:r>
          </w:p>
        </w:tc>
        <w:tc>
          <w:tcPr>
            <w:tcW w:w="0" w:type="auto"/>
            <w:vAlign w:val="center"/>
            <w:hideMark/>
          </w:tcPr>
          <w:p w:rsidR="00000000" w:rsidRDefault="00000000">
            <w:r>
              <w:t>String</w:t>
            </w:r>
          </w:p>
        </w:tc>
        <w:tc>
          <w:tcPr>
            <w:tcW w:w="0" w:type="auto"/>
            <w:vAlign w:val="center"/>
            <w:hideMark/>
          </w:tcPr>
          <w:p w:rsidR="00000000" w:rsidRDefault="00000000">
            <w:r>
              <w:t>Notes</w:t>
            </w:r>
          </w:p>
        </w:tc>
      </w:tr>
      <w:tr w:rsidR="00000000">
        <w:trPr>
          <w:divId w:val="175387555"/>
          <w:tblCellSpacing w:w="15" w:type="dxa"/>
        </w:trPr>
        <w:tc>
          <w:tcPr>
            <w:tcW w:w="0" w:type="auto"/>
            <w:vAlign w:val="center"/>
            <w:hideMark/>
          </w:tcPr>
          <w:p w:rsidR="00000000" w:rsidRDefault="00000000">
            <w:r>
              <w:t>interest</w:t>
            </w:r>
          </w:p>
        </w:tc>
        <w:tc>
          <w:tcPr>
            <w:tcW w:w="0" w:type="auto"/>
            <w:vAlign w:val="center"/>
            <w:hideMark/>
          </w:tcPr>
          <w:p w:rsidR="00000000" w:rsidRDefault="00000000">
            <w:r>
              <w:t>String</w:t>
            </w:r>
          </w:p>
        </w:tc>
        <w:tc>
          <w:tcPr>
            <w:tcW w:w="0" w:type="auto"/>
            <w:vAlign w:val="center"/>
            <w:hideMark/>
          </w:tcPr>
          <w:p w:rsidR="00000000" w:rsidRDefault="00000000">
            <w:r>
              <w:t>Interest</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r w:rsidR="00000000">
        <w:trPr>
          <w:divId w:val="175387555"/>
          <w:tblCellSpacing w:w="15" w:type="dxa"/>
        </w:trPr>
        <w:tc>
          <w:tcPr>
            <w:tcW w:w="0" w:type="auto"/>
            <w:vAlign w:val="center"/>
            <w:hideMark/>
          </w:tcPr>
          <w:p w:rsidR="00000000" w:rsidRDefault="00000000">
            <w:r>
              <w:t>fillTime</w:t>
            </w:r>
          </w:p>
        </w:tc>
        <w:tc>
          <w:tcPr>
            <w:tcW w:w="0" w:type="auto"/>
            <w:vAlign w:val="center"/>
            <w:hideMark/>
          </w:tcPr>
          <w:p w:rsidR="00000000" w:rsidRDefault="00000000">
            <w:r>
              <w:t>String</w:t>
            </w:r>
          </w:p>
        </w:tc>
        <w:tc>
          <w:tcPr>
            <w:tcW w:w="0" w:type="auto"/>
            <w:vAlign w:val="center"/>
            <w:hideMark/>
          </w:tcPr>
          <w:p w:rsidR="00000000" w:rsidRDefault="00000000">
            <w:r>
              <w:t>Last filled time</w:t>
            </w:r>
          </w:p>
        </w:tc>
      </w:tr>
      <w:tr w:rsidR="00000000">
        <w:trPr>
          <w:divId w:val="175387555"/>
          <w:tblCellSpacing w:w="15" w:type="dxa"/>
        </w:trPr>
        <w:tc>
          <w:tcPr>
            <w:tcW w:w="0" w:type="auto"/>
            <w:vAlign w:val="center"/>
            <w:hideMark/>
          </w:tcPr>
          <w:p w:rsidR="00000000" w:rsidRDefault="00000000">
            <w:r>
              <w:t>tradeId</w:t>
            </w:r>
          </w:p>
        </w:tc>
        <w:tc>
          <w:tcPr>
            <w:tcW w:w="0" w:type="auto"/>
            <w:vAlign w:val="center"/>
            <w:hideMark/>
          </w:tcPr>
          <w:p w:rsidR="00000000" w:rsidRDefault="00000000">
            <w:r>
              <w:t>String</w:t>
            </w:r>
          </w:p>
        </w:tc>
        <w:tc>
          <w:tcPr>
            <w:tcW w:w="0" w:type="auto"/>
            <w:vAlign w:val="center"/>
            <w:hideMark/>
          </w:tcPr>
          <w:p w:rsidR="00000000" w:rsidRDefault="00000000">
            <w:r>
              <w:t>Last traded ID</w:t>
            </w:r>
          </w:p>
        </w:tc>
      </w:tr>
      <w:tr w:rsidR="00000000">
        <w:trPr>
          <w:divId w:val="175387555"/>
          <w:tblCellSpacing w:w="15" w:type="dxa"/>
        </w:trPr>
        <w:tc>
          <w:tcPr>
            <w:tcW w:w="0" w:type="auto"/>
            <w:vAlign w:val="center"/>
            <w:hideMark/>
          </w:tcPr>
          <w:p w:rsidR="00000000" w:rsidRDefault="00000000">
            <w:r>
              <w:t>clOrdId</w:t>
            </w:r>
          </w:p>
        </w:tc>
        <w:tc>
          <w:tcPr>
            <w:tcW w:w="0" w:type="auto"/>
            <w:vAlign w:val="center"/>
            <w:hideMark/>
          </w:tcPr>
          <w:p w:rsidR="00000000" w:rsidRDefault="00000000">
            <w:r>
              <w:t>String</w:t>
            </w:r>
          </w:p>
        </w:tc>
        <w:tc>
          <w:tcPr>
            <w:tcW w:w="0" w:type="auto"/>
            <w:vAlign w:val="center"/>
            <w:hideMark/>
          </w:tcPr>
          <w:p w:rsidR="00000000" w:rsidRDefault="00000000">
            <w:r>
              <w:t>Client Order ID as assigned by the client</w:t>
            </w:r>
            <w:r>
              <w:br/>
              <w:t>A combination of case-sensitive alphanumerics, all numbers, or all letters of up to 32 characters.</w:t>
            </w:r>
          </w:p>
        </w:tc>
      </w:tr>
      <w:tr w:rsidR="00000000">
        <w:trPr>
          <w:divId w:val="175387555"/>
          <w:tblCellSpacing w:w="15" w:type="dxa"/>
        </w:trPr>
        <w:tc>
          <w:tcPr>
            <w:tcW w:w="0" w:type="auto"/>
            <w:vAlign w:val="center"/>
            <w:hideMark/>
          </w:tcPr>
          <w:p w:rsidR="00000000" w:rsidRDefault="00000000">
            <w:r>
              <w:t>fillIdxPx</w:t>
            </w:r>
          </w:p>
        </w:tc>
        <w:tc>
          <w:tcPr>
            <w:tcW w:w="0" w:type="auto"/>
            <w:vAlign w:val="center"/>
            <w:hideMark/>
          </w:tcPr>
          <w:p w:rsidR="00000000" w:rsidRDefault="00000000">
            <w:r>
              <w:t>String</w:t>
            </w:r>
          </w:p>
        </w:tc>
        <w:tc>
          <w:tcPr>
            <w:tcW w:w="0" w:type="auto"/>
            <w:vAlign w:val="center"/>
            <w:hideMark/>
          </w:tcPr>
          <w:p w:rsidR="00000000" w:rsidRDefault="00000000">
            <w:r>
              <w:t>Index price at the moment of trade execution</w:t>
            </w:r>
            <w:r>
              <w:br/>
              <w:t>For cross currency spot pairs, it returns baseCcy-USDT index price. For example, for LTC-ETH, this field returns the index price of LTC-USDT.</w:t>
            </w:r>
          </w:p>
        </w:tc>
      </w:tr>
      <w:tr w:rsidR="00000000">
        <w:trPr>
          <w:divId w:val="175387555"/>
          <w:tblCellSpacing w:w="15" w:type="dxa"/>
        </w:trPr>
        <w:tc>
          <w:tcPr>
            <w:tcW w:w="0" w:type="auto"/>
            <w:vAlign w:val="center"/>
            <w:hideMark/>
          </w:tcPr>
          <w:p w:rsidR="00000000" w:rsidRDefault="00000000">
            <w:r>
              <w:t>fillMarkPx</w:t>
            </w:r>
          </w:p>
        </w:tc>
        <w:tc>
          <w:tcPr>
            <w:tcW w:w="0" w:type="auto"/>
            <w:vAlign w:val="center"/>
            <w:hideMark/>
          </w:tcPr>
          <w:p w:rsidR="00000000" w:rsidRDefault="00000000">
            <w:r>
              <w:t>String</w:t>
            </w:r>
          </w:p>
        </w:tc>
        <w:tc>
          <w:tcPr>
            <w:tcW w:w="0" w:type="auto"/>
            <w:vAlign w:val="center"/>
            <w:hideMark/>
          </w:tcPr>
          <w:p w:rsidR="00000000" w:rsidRDefault="00000000">
            <w:r>
              <w:t>Mark price when filled</w:t>
            </w:r>
            <w:r>
              <w:br/>
              <w:t>Applicable to FUTURES/SWAP/OPTIONS, return "" for other instrument types</w:t>
            </w:r>
          </w:p>
        </w:tc>
      </w:tr>
      <w:tr w:rsidR="00000000">
        <w:trPr>
          <w:divId w:val="175387555"/>
          <w:tblCellSpacing w:w="15" w:type="dxa"/>
        </w:trPr>
        <w:tc>
          <w:tcPr>
            <w:tcW w:w="0" w:type="auto"/>
            <w:vAlign w:val="center"/>
            <w:hideMark/>
          </w:tcPr>
          <w:p w:rsidR="00000000" w:rsidRDefault="00000000">
            <w:r>
              <w:t>fillPxVol</w:t>
            </w:r>
          </w:p>
        </w:tc>
        <w:tc>
          <w:tcPr>
            <w:tcW w:w="0" w:type="auto"/>
            <w:vAlign w:val="center"/>
            <w:hideMark/>
          </w:tcPr>
          <w:p w:rsidR="00000000" w:rsidRDefault="00000000">
            <w:r>
              <w:t>String</w:t>
            </w:r>
          </w:p>
        </w:tc>
        <w:tc>
          <w:tcPr>
            <w:tcW w:w="0" w:type="auto"/>
            <w:vAlign w:val="center"/>
            <w:hideMark/>
          </w:tcPr>
          <w:p w:rsidR="00000000" w:rsidRDefault="00000000">
            <w:r>
              <w:t>Implied volatility when filled</w:t>
            </w:r>
            <w:r>
              <w:br/>
              <w:t>Only applicable to options; return "" for other instrument types</w:t>
            </w:r>
          </w:p>
        </w:tc>
      </w:tr>
      <w:tr w:rsidR="00000000">
        <w:trPr>
          <w:divId w:val="175387555"/>
          <w:tblCellSpacing w:w="15" w:type="dxa"/>
        </w:trPr>
        <w:tc>
          <w:tcPr>
            <w:tcW w:w="0" w:type="auto"/>
            <w:vAlign w:val="center"/>
            <w:hideMark/>
          </w:tcPr>
          <w:p w:rsidR="00000000" w:rsidRDefault="00000000">
            <w:r>
              <w:t>fillPxUsd</w:t>
            </w:r>
          </w:p>
        </w:tc>
        <w:tc>
          <w:tcPr>
            <w:tcW w:w="0" w:type="auto"/>
            <w:vAlign w:val="center"/>
            <w:hideMark/>
          </w:tcPr>
          <w:p w:rsidR="00000000" w:rsidRDefault="00000000">
            <w:r>
              <w:t>String</w:t>
            </w:r>
          </w:p>
        </w:tc>
        <w:tc>
          <w:tcPr>
            <w:tcW w:w="0" w:type="auto"/>
            <w:vAlign w:val="center"/>
            <w:hideMark/>
          </w:tcPr>
          <w:p w:rsidR="00000000" w:rsidRDefault="00000000">
            <w:r>
              <w:t>Options price when filled, in the unit of USD</w:t>
            </w:r>
            <w:r>
              <w:br/>
              <w:t>Only applicable to options; return "" for other instrument types</w:t>
            </w:r>
          </w:p>
        </w:tc>
      </w:tr>
      <w:tr w:rsidR="00000000">
        <w:trPr>
          <w:divId w:val="175387555"/>
          <w:tblCellSpacing w:w="15" w:type="dxa"/>
        </w:trPr>
        <w:tc>
          <w:tcPr>
            <w:tcW w:w="0" w:type="auto"/>
            <w:vAlign w:val="center"/>
            <w:hideMark/>
          </w:tcPr>
          <w:p w:rsidR="00000000" w:rsidRDefault="00000000">
            <w:r>
              <w:t>fillMarkVol</w:t>
            </w:r>
          </w:p>
        </w:tc>
        <w:tc>
          <w:tcPr>
            <w:tcW w:w="0" w:type="auto"/>
            <w:vAlign w:val="center"/>
            <w:hideMark/>
          </w:tcPr>
          <w:p w:rsidR="00000000" w:rsidRDefault="00000000">
            <w:r>
              <w:t>String</w:t>
            </w:r>
          </w:p>
        </w:tc>
        <w:tc>
          <w:tcPr>
            <w:tcW w:w="0" w:type="auto"/>
            <w:vAlign w:val="center"/>
            <w:hideMark/>
          </w:tcPr>
          <w:p w:rsidR="00000000" w:rsidRDefault="00000000">
            <w:r>
              <w:t>Mark volatility when filled</w:t>
            </w:r>
            <w:r>
              <w:br/>
              <w:t>Only applicable to options; return "" for other instrument types</w:t>
            </w:r>
          </w:p>
        </w:tc>
      </w:tr>
      <w:tr w:rsidR="00000000">
        <w:trPr>
          <w:divId w:val="175387555"/>
          <w:tblCellSpacing w:w="15" w:type="dxa"/>
        </w:trPr>
        <w:tc>
          <w:tcPr>
            <w:tcW w:w="0" w:type="auto"/>
            <w:vAlign w:val="center"/>
            <w:hideMark/>
          </w:tcPr>
          <w:p w:rsidR="00000000" w:rsidRDefault="00000000">
            <w:r>
              <w:t>fillFwdPx</w:t>
            </w:r>
          </w:p>
        </w:tc>
        <w:tc>
          <w:tcPr>
            <w:tcW w:w="0" w:type="auto"/>
            <w:vAlign w:val="center"/>
            <w:hideMark/>
          </w:tcPr>
          <w:p w:rsidR="00000000" w:rsidRDefault="00000000">
            <w:r>
              <w:t>String</w:t>
            </w:r>
          </w:p>
        </w:tc>
        <w:tc>
          <w:tcPr>
            <w:tcW w:w="0" w:type="auto"/>
            <w:vAlign w:val="center"/>
            <w:hideMark/>
          </w:tcPr>
          <w:p w:rsidR="00000000" w:rsidRDefault="00000000">
            <w:r>
              <w:t>Forward price when filled</w:t>
            </w:r>
            <w:r>
              <w:br/>
              <w:t>Only applicable to options; return "" for other instrument types</w:t>
            </w:r>
          </w:p>
        </w:tc>
      </w:tr>
    </w:tbl>
    <w:p w:rsidR="00000000" w:rsidRDefault="00000000">
      <w:pPr>
        <w:divId w:val="175387555"/>
      </w:pPr>
      <w:r>
        <w:rPr>
          <w:rStyle w:val="a6"/>
        </w:rPr>
        <w:lastRenderedPageBreak/>
        <w:t>Funding Fee expense (subType = 173)</w:t>
      </w:r>
      <w:r>
        <w:br/>
        <w:t xml:space="preserve">You may refer to "pnl" for the fee payment </w:t>
      </w:r>
    </w:p>
    <w:p w:rsidR="00000000" w:rsidRDefault="00000000">
      <w:pPr>
        <w:pStyle w:val="3"/>
        <w:divId w:val="175387555"/>
      </w:pPr>
      <w:r>
        <w:t>Get bills details (last 3 months)</w:t>
      </w:r>
    </w:p>
    <w:p w:rsidR="00000000" w:rsidRDefault="00000000">
      <w:pPr>
        <w:pStyle w:val="a5"/>
        <w:divId w:val="175387555"/>
      </w:pPr>
      <w:r>
        <w:t>Retrieve the account’s bills. The bill refers to all transaction records that result in changing the balance of an account. Pagination is supported, and the response is sorted with most recent first. This endpoint can retrieve data from the last 3 months.</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/api/v5/account/bills-archive</w:t>
      </w:r>
    </w:p>
    <w:p w:rsidR="00000000" w:rsidRDefault="00000000">
      <w:pPr>
        <w:pStyle w:val="a5"/>
        <w:divId w:val="495653593"/>
      </w:pPr>
      <w:r>
        <w:t>Request Example</w:t>
      </w:r>
    </w:p>
    <w:p w:rsidR="00000000" w:rsidRDefault="00000000">
      <w:pPr>
        <w:pStyle w:val="HTML0"/>
        <w:divId w:val="433939626"/>
        <w:rPr>
          <w:rStyle w:val="HTML"/>
        </w:rPr>
      </w:pPr>
      <w:r>
        <w:rPr>
          <w:rStyle w:val="HTML"/>
        </w:rPr>
        <w:t>GET /api/v5/account/bills-archive</w:t>
      </w:r>
    </w:p>
    <w:p w:rsidR="00000000" w:rsidRDefault="00000000">
      <w:pPr>
        <w:pStyle w:val="HTML0"/>
        <w:divId w:val="433939626"/>
        <w:rPr>
          <w:rStyle w:val="HTML"/>
        </w:rPr>
      </w:pPr>
    </w:p>
    <w:p w:rsidR="00000000" w:rsidRDefault="00000000">
      <w:pPr>
        <w:pStyle w:val="HTML0"/>
        <w:divId w:val="433939626"/>
        <w:rPr>
          <w:rStyle w:val="HTML"/>
        </w:rPr>
      </w:pPr>
      <w:r>
        <w:rPr>
          <w:rStyle w:val="HTML"/>
        </w:rPr>
        <w:t>GET /api/v5/account/bills-archive?instType</w:t>
      </w:r>
      <w:r>
        <w:rPr>
          <w:rStyle w:val="o"/>
        </w:rPr>
        <w:t>=</w:t>
      </w:r>
      <w:r>
        <w:rPr>
          <w:rStyle w:val="HTML"/>
        </w:rPr>
        <w:t>MARGIN</w:t>
      </w:r>
    </w:p>
    <w:p w:rsidR="00000000" w:rsidRDefault="00000000">
      <w:pPr>
        <w:pStyle w:val="HTML0"/>
        <w:divId w:val="433939626"/>
        <w:rPr>
          <w:rStyle w:val="HTML"/>
        </w:rPr>
      </w:pPr>
    </w:p>
    <w:p w:rsidR="00000000" w:rsidRDefault="00000000">
      <w:pPr>
        <w:pStyle w:val="HTML0"/>
        <w:divId w:val="2025472485"/>
        <w:rPr>
          <w:rStyle w:val="HTML"/>
          <w:vanish/>
        </w:rPr>
      </w:pPr>
      <w:r>
        <w:rPr>
          <w:rStyle w:val="kn"/>
          <w:vanish/>
        </w:rPr>
        <w:t>import</w:t>
      </w:r>
      <w:r>
        <w:rPr>
          <w:rStyle w:val="HTML"/>
          <w:vanish/>
        </w:rPr>
        <w:t xml:space="preserve"> </w:t>
      </w:r>
      <w:r>
        <w:rPr>
          <w:rStyle w:val="nn"/>
          <w:vanish/>
        </w:rPr>
        <w:t>okx.Account</w:t>
      </w:r>
      <w:r>
        <w:rPr>
          <w:rStyle w:val="HTML"/>
          <w:vanish/>
        </w:rPr>
        <w:t xml:space="preserve"> </w:t>
      </w:r>
      <w:r>
        <w:rPr>
          <w:rStyle w:val="k"/>
          <w:vanish/>
        </w:rPr>
        <w:t>as</w:t>
      </w:r>
      <w:r>
        <w:rPr>
          <w:rStyle w:val="HTML"/>
          <w:vanish/>
        </w:rPr>
        <w:t xml:space="preserve"> </w:t>
      </w:r>
      <w:r>
        <w:rPr>
          <w:rStyle w:val="n"/>
          <w:vanish/>
        </w:rPr>
        <w:t>Account</w:t>
      </w:r>
    </w:p>
    <w:p w:rsidR="00000000" w:rsidRDefault="00000000">
      <w:pPr>
        <w:pStyle w:val="HTML0"/>
        <w:divId w:val="2025472485"/>
        <w:rPr>
          <w:rStyle w:val="HTML"/>
          <w:vanish/>
        </w:rPr>
      </w:pPr>
    </w:p>
    <w:p w:rsidR="00000000" w:rsidRDefault="00000000">
      <w:pPr>
        <w:pStyle w:val="HTML0"/>
        <w:divId w:val="2025472485"/>
        <w:rPr>
          <w:rStyle w:val="c1"/>
          <w:vanish/>
        </w:rPr>
      </w:pPr>
      <w:r>
        <w:rPr>
          <w:rStyle w:val="c1"/>
          <w:vanish/>
        </w:rPr>
        <w:t># API initialization</w:t>
      </w:r>
    </w:p>
    <w:p w:rsidR="00000000" w:rsidRDefault="00000000">
      <w:pPr>
        <w:pStyle w:val="HTML0"/>
        <w:divId w:val="2025472485"/>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2025472485"/>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2025472485"/>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2025472485"/>
        <w:rPr>
          <w:rStyle w:val="HTML"/>
          <w:vanish/>
        </w:rPr>
      </w:pPr>
    </w:p>
    <w:p w:rsidR="00000000" w:rsidRDefault="00000000">
      <w:pPr>
        <w:pStyle w:val="HTML0"/>
        <w:divId w:val="2025472485"/>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trading:0 , demo trading:1</w:t>
      </w:r>
    </w:p>
    <w:p w:rsidR="00000000" w:rsidRDefault="00000000">
      <w:pPr>
        <w:pStyle w:val="HTML0"/>
        <w:divId w:val="2025472485"/>
        <w:rPr>
          <w:rStyle w:val="HTML"/>
          <w:vanish/>
        </w:rPr>
      </w:pPr>
    </w:p>
    <w:p w:rsidR="00000000" w:rsidRDefault="00000000">
      <w:pPr>
        <w:pStyle w:val="HTML0"/>
        <w:divId w:val="2025472485"/>
        <w:rPr>
          <w:rStyle w:val="HTML"/>
          <w:vanish/>
        </w:rPr>
      </w:pPr>
      <w:r>
        <w:rPr>
          <w:rStyle w:val="n"/>
          <w:vanish/>
        </w:rPr>
        <w:t>accountAPI</w:t>
      </w:r>
      <w:r>
        <w:rPr>
          <w:rStyle w:val="HTML"/>
          <w:vanish/>
        </w:rPr>
        <w:t xml:space="preserve"> </w:t>
      </w:r>
      <w:r>
        <w:rPr>
          <w:rStyle w:val="o"/>
          <w:vanish/>
        </w:rPr>
        <w:t>=</w:t>
      </w:r>
      <w:r>
        <w:rPr>
          <w:rStyle w:val="HTML"/>
          <w:vanish/>
        </w:rPr>
        <w:t xml:space="preserve"> </w:t>
      </w:r>
      <w:r>
        <w:rPr>
          <w:rStyle w:val="n"/>
          <w:vanish/>
        </w:rPr>
        <w:t>Account</w:t>
      </w:r>
      <w:r>
        <w:rPr>
          <w:rStyle w:val="p"/>
          <w:vanish/>
        </w:rPr>
        <w:t>.</w:t>
      </w:r>
      <w:r>
        <w:rPr>
          <w:rStyle w:val="n"/>
          <w:vanish/>
        </w:rPr>
        <w:t>AccountAPI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2025472485"/>
        <w:rPr>
          <w:rStyle w:val="HTML"/>
          <w:vanish/>
        </w:rPr>
      </w:pPr>
    </w:p>
    <w:p w:rsidR="00000000" w:rsidRDefault="00000000">
      <w:pPr>
        <w:pStyle w:val="HTML0"/>
        <w:divId w:val="2025472485"/>
        <w:rPr>
          <w:rStyle w:val="c1"/>
          <w:vanish/>
        </w:rPr>
      </w:pPr>
      <w:r>
        <w:rPr>
          <w:rStyle w:val="c1"/>
          <w:vanish/>
        </w:rPr>
        <w:t># Get bills details (last 3 months)</w:t>
      </w:r>
    </w:p>
    <w:p w:rsidR="00000000" w:rsidRDefault="00000000">
      <w:pPr>
        <w:pStyle w:val="HTML0"/>
        <w:divId w:val="2025472485"/>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accountAPI</w:t>
      </w:r>
      <w:r>
        <w:rPr>
          <w:rStyle w:val="p"/>
          <w:vanish/>
        </w:rPr>
        <w:t>.</w:t>
      </w:r>
      <w:r>
        <w:rPr>
          <w:rStyle w:val="n"/>
          <w:vanish/>
        </w:rPr>
        <w:t>get_account_bills_archive</w:t>
      </w:r>
      <w:r>
        <w:rPr>
          <w:rStyle w:val="p"/>
          <w:vanish/>
        </w:rPr>
        <w:t>()</w:t>
      </w:r>
    </w:p>
    <w:p w:rsidR="00000000" w:rsidRDefault="00000000">
      <w:pPr>
        <w:pStyle w:val="HTML0"/>
        <w:divId w:val="2025472485"/>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type</w:t>
            </w:r>
            <w:r>
              <w:br/>
            </w:r>
            <w:r>
              <w:rPr>
                <w:rStyle w:val="HTML"/>
              </w:rPr>
              <w:t>SPOT</w:t>
            </w:r>
            <w:r>
              <w:br/>
            </w:r>
            <w:r>
              <w:rPr>
                <w:rStyle w:val="HTML"/>
              </w:rPr>
              <w:t>MARGIN</w:t>
            </w:r>
            <w:r>
              <w:br/>
            </w:r>
            <w:r>
              <w:rPr>
                <w:rStyle w:val="HTML"/>
              </w:rPr>
              <w:t>SWAP</w:t>
            </w:r>
            <w:r>
              <w:br/>
            </w:r>
            <w:r>
              <w:rPr>
                <w:rStyle w:val="HTML"/>
              </w:rPr>
              <w:t>FUTURES</w:t>
            </w:r>
            <w:r>
              <w:br/>
            </w:r>
            <w:r>
              <w:rPr>
                <w:rStyle w:val="HTML"/>
              </w:rPr>
              <w:t>OPTION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Instrument ID, e.g. </w:t>
            </w:r>
            <w:r>
              <w:rPr>
                <w:rStyle w:val="HTML"/>
              </w:rPr>
              <w:t>BTC-USDT</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Bill currency</w:t>
            </w:r>
          </w:p>
        </w:tc>
      </w:tr>
      <w:tr w:rsidR="00000000">
        <w:trPr>
          <w:divId w:val="175387555"/>
          <w:tblCellSpacing w:w="15" w:type="dxa"/>
        </w:trPr>
        <w:tc>
          <w:tcPr>
            <w:tcW w:w="0" w:type="auto"/>
            <w:vAlign w:val="center"/>
            <w:hideMark/>
          </w:tcPr>
          <w:p w:rsidR="00000000" w:rsidRDefault="00000000">
            <w:r>
              <w:t>mgnMode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Margin mode</w:t>
            </w:r>
            <w:r>
              <w:br/>
            </w:r>
            <w:r>
              <w:rPr>
                <w:rStyle w:val="HTML"/>
              </w:rPr>
              <w:t>isolated</w:t>
            </w:r>
            <w:r>
              <w:br/>
            </w:r>
            <w:r>
              <w:rPr>
                <w:rStyle w:val="HTML"/>
              </w:rPr>
              <w:t>cross</w:t>
            </w:r>
          </w:p>
        </w:tc>
      </w:tr>
      <w:tr w:rsidR="00000000">
        <w:trPr>
          <w:divId w:val="175387555"/>
          <w:tblCellSpacing w:w="15" w:type="dxa"/>
        </w:trPr>
        <w:tc>
          <w:tcPr>
            <w:tcW w:w="0" w:type="auto"/>
            <w:vAlign w:val="center"/>
            <w:hideMark/>
          </w:tcPr>
          <w:p w:rsidR="00000000" w:rsidRDefault="00000000">
            <w:r>
              <w:t>ctType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Contract type</w:t>
            </w:r>
            <w:r>
              <w:br/>
            </w:r>
            <w:r>
              <w:rPr>
                <w:rStyle w:val="HTML"/>
              </w:rPr>
              <w:t>linear</w:t>
            </w:r>
            <w:r>
              <w:br/>
            </w:r>
            <w:r>
              <w:rPr>
                <w:rStyle w:val="HTML"/>
              </w:rPr>
              <w:t>inverse</w:t>
            </w:r>
            <w:r>
              <w:br/>
              <w:t xml:space="preserve">Only applicable to </w:t>
            </w:r>
            <w:r>
              <w:rPr>
                <w:rStyle w:val="HTML"/>
              </w:rPr>
              <w:t>FUTURES</w:t>
            </w:r>
            <w:r>
              <w:t>/</w:t>
            </w:r>
            <w:r>
              <w:rPr>
                <w:rStyle w:val="HTML"/>
              </w:rPr>
              <w:t>SWAP</w:t>
            </w:r>
          </w:p>
        </w:tc>
      </w:tr>
      <w:tr w:rsidR="00000000">
        <w:trPr>
          <w:divId w:val="175387555"/>
          <w:tblCellSpacing w:w="15" w:type="dxa"/>
        </w:trPr>
        <w:tc>
          <w:tcPr>
            <w:tcW w:w="0" w:type="auto"/>
            <w:vAlign w:val="center"/>
            <w:hideMark/>
          </w:tcPr>
          <w:p w:rsidR="00000000" w:rsidRDefault="00000000">
            <w:r>
              <w:lastRenderedPageBreak/>
              <w: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Bill type</w:t>
            </w:r>
            <w:r>
              <w:br/>
            </w:r>
            <w:r>
              <w:rPr>
                <w:rStyle w:val="HTML"/>
              </w:rPr>
              <w:t>1</w:t>
            </w:r>
            <w:r>
              <w:t>: Transfer</w:t>
            </w:r>
            <w:r>
              <w:br/>
            </w:r>
            <w:r>
              <w:rPr>
                <w:rStyle w:val="HTML"/>
              </w:rPr>
              <w:t>2</w:t>
            </w:r>
            <w:r>
              <w:t>: Trade</w:t>
            </w:r>
            <w:r>
              <w:br/>
            </w:r>
            <w:r>
              <w:rPr>
                <w:rStyle w:val="HTML"/>
              </w:rPr>
              <w:t>3</w:t>
            </w:r>
            <w:r>
              <w:t>: Delivery</w:t>
            </w:r>
            <w:r>
              <w:br/>
            </w:r>
            <w:r>
              <w:rPr>
                <w:rStyle w:val="HTML"/>
              </w:rPr>
              <w:t>4</w:t>
            </w:r>
            <w:r>
              <w:t>: Forced repayment</w:t>
            </w:r>
            <w:r>
              <w:br/>
            </w:r>
            <w:r>
              <w:rPr>
                <w:rStyle w:val="HTML"/>
              </w:rPr>
              <w:t>5</w:t>
            </w:r>
            <w:r>
              <w:t>: Liquidation</w:t>
            </w:r>
            <w:r>
              <w:br/>
            </w:r>
            <w:r>
              <w:rPr>
                <w:rStyle w:val="HTML"/>
              </w:rPr>
              <w:t>6</w:t>
            </w:r>
            <w:r>
              <w:t>: Margin transfer</w:t>
            </w:r>
            <w:r>
              <w:br/>
            </w:r>
            <w:r>
              <w:rPr>
                <w:rStyle w:val="HTML"/>
              </w:rPr>
              <w:t>7</w:t>
            </w:r>
            <w:r>
              <w:t>: Interest deduction</w:t>
            </w:r>
            <w:r>
              <w:br/>
            </w:r>
            <w:r>
              <w:rPr>
                <w:rStyle w:val="HTML"/>
              </w:rPr>
              <w:t>8</w:t>
            </w:r>
            <w:r>
              <w:t>: Funding fee</w:t>
            </w:r>
            <w:r>
              <w:br/>
            </w:r>
            <w:r>
              <w:rPr>
                <w:rStyle w:val="HTML"/>
              </w:rPr>
              <w:t>9</w:t>
            </w:r>
            <w:r>
              <w:t>: ADL</w:t>
            </w:r>
            <w:r>
              <w:br/>
            </w:r>
            <w:r>
              <w:rPr>
                <w:rStyle w:val="HTML"/>
              </w:rPr>
              <w:t>10</w:t>
            </w:r>
            <w:r>
              <w:t>: Clawback</w:t>
            </w:r>
            <w:r>
              <w:br/>
            </w:r>
            <w:r>
              <w:rPr>
                <w:rStyle w:val="HTML"/>
              </w:rPr>
              <w:t>11</w:t>
            </w:r>
            <w:r>
              <w:t>: System token conversion</w:t>
            </w:r>
            <w:r>
              <w:br/>
            </w:r>
            <w:r>
              <w:rPr>
                <w:rStyle w:val="HTML"/>
              </w:rPr>
              <w:t>12</w:t>
            </w:r>
            <w:r>
              <w:t>: Strategy transfer</w:t>
            </w:r>
            <w:r>
              <w:br/>
            </w:r>
            <w:r>
              <w:rPr>
                <w:rStyle w:val="HTML"/>
              </w:rPr>
              <w:t>13</w:t>
            </w:r>
            <w:r>
              <w:t>: DDH</w:t>
            </w:r>
            <w:r>
              <w:br/>
            </w:r>
            <w:r>
              <w:rPr>
                <w:rStyle w:val="HTML"/>
              </w:rPr>
              <w:t>14</w:t>
            </w:r>
            <w:r>
              <w:t>: Block trade</w:t>
            </w:r>
            <w:r>
              <w:br/>
            </w:r>
            <w:r>
              <w:rPr>
                <w:rStyle w:val="HTML"/>
              </w:rPr>
              <w:t>15</w:t>
            </w:r>
            <w:r>
              <w:t>: Quick Margin</w:t>
            </w:r>
            <w:r>
              <w:br/>
            </w:r>
            <w:r>
              <w:rPr>
                <w:rStyle w:val="HTML"/>
              </w:rPr>
              <w:t>22</w:t>
            </w:r>
            <w:r>
              <w:t>: Repay</w:t>
            </w:r>
            <w:r>
              <w:br/>
            </w:r>
            <w:r>
              <w:rPr>
                <w:rStyle w:val="HTML"/>
              </w:rPr>
              <w:t>24</w:t>
            </w:r>
            <w:r>
              <w:t>: Spread trading</w:t>
            </w:r>
            <w:r>
              <w:br/>
            </w:r>
            <w:r>
              <w:rPr>
                <w:rStyle w:val="HTML"/>
              </w:rPr>
              <w:t>26</w:t>
            </w:r>
            <w:r>
              <w:t>: Structured products</w:t>
            </w:r>
            <w:r>
              <w:br/>
            </w:r>
            <w:r>
              <w:rPr>
                <w:rStyle w:val="HTML"/>
              </w:rPr>
              <w:t>250</w:t>
            </w:r>
            <w:r>
              <w:t>: Copy trader profit sharing expenses</w:t>
            </w:r>
            <w:r>
              <w:br/>
            </w:r>
            <w:r>
              <w:rPr>
                <w:rStyle w:val="HTML"/>
              </w:rPr>
              <w:t>251</w:t>
            </w:r>
            <w:r>
              <w:t>: Copy trader profit sharing refund</w:t>
            </w:r>
          </w:p>
        </w:tc>
      </w:tr>
      <w:tr w:rsidR="00000000">
        <w:trPr>
          <w:divId w:val="175387555"/>
          <w:tblCellSpacing w:w="15" w:type="dxa"/>
        </w:trPr>
        <w:tc>
          <w:tcPr>
            <w:tcW w:w="0" w:type="auto"/>
            <w:vAlign w:val="center"/>
            <w:hideMark/>
          </w:tcPr>
          <w:p w:rsidR="00000000" w:rsidRDefault="00000000">
            <w:r>
              <w:t>subType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Bill subtype</w:t>
            </w:r>
            <w:r>
              <w:br/>
            </w:r>
            <w:r>
              <w:rPr>
                <w:rStyle w:val="HTML"/>
              </w:rPr>
              <w:t>1</w:t>
            </w:r>
            <w:r>
              <w:t>: Buy</w:t>
            </w:r>
            <w:r>
              <w:br/>
            </w:r>
            <w:r>
              <w:rPr>
                <w:rStyle w:val="HTML"/>
              </w:rPr>
              <w:t>2</w:t>
            </w:r>
            <w:r>
              <w:t>: Sell</w:t>
            </w:r>
            <w:r>
              <w:br/>
            </w:r>
            <w:r>
              <w:rPr>
                <w:rStyle w:val="HTML"/>
              </w:rPr>
              <w:t>3</w:t>
            </w:r>
            <w:r>
              <w:t>: Open long</w:t>
            </w:r>
            <w:r>
              <w:br/>
            </w:r>
            <w:r>
              <w:rPr>
                <w:rStyle w:val="HTML"/>
              </w:rPr>
              <w:t>4</w:t>
            </w:r>
            <w:r>
              <w:t>: Open short</w:t>
            </w:r>
            <w:r>
              <w:br/>
            </w:r>
            <w:r>
              <w:rPr>
                <w:rStyle w:val="HTML"/>
              </w:rPr>
              <w:t>5</w:t>
            </w:r>
            <w:r>
              <w:t>: Close long</w:t>
            </w:r>
            <w:r>
              <w:br/>
            </w:r>
            <w:r>
              <w:rPr>
                <w:rStyle w:val="HTML"/>
              </w:rPr>
              <w:t>6</w:t>
            </w:r>
            <w:r>
              <w:t>: Close short</w:t>
            </w:r>
            <w:r>
              <w:br/>
            </w:r>
            <w:r>
              <w:rPr>
                <w:rStyle w:val="HTML"/>
              </w:rPr>
              <w:t>9</w:t>
            </w:r>
            <w:r>
              <w:t>: Interest deduction for Market loans</w:t>
            </w:r>
            <w:r>
              <w:br/>
            </w:r>
            <w:r>
              <w:rPr>
                <w:rStyle w:val="HTML"/>
              </w:rPr>
              <w:t>11</w:t>
            </w:r>
            <w:r>
              <w:t>: Transfer in</w:t>
            </w:r>
            <w:r>
              <w:br/>
            </w:r>
            <w:r>
              <w:rPr>
                <w:rStyle w:val="HTML"/>
              </w:rPr>
              <w:t>12</w:t>
            </w:r>
            <w:r>
              <w:t>: Transfer out</w:t>
            </w:r>
            <w:r>
              <w:br/>
            </w:r>
            <w:r>
              <w:rPr>
                <w:rStyle w:val="HTML"/>
              </w:rPr>
              <w:t>14</w:t>
            </w:r>
            <w:r>
              <w:t>: Interest deduction for VIP loans</w:t>
            </w:r>
            <w:r>
              <w:br/>
            </w:r>
            <w:r>
              <w:rPr>
                <w:rStyle w:val="HTML"/>
              </w:rPr>
              <w:t>160</w:t>
            </w:r>
            <w:r>
              <w:t>: Manual margin increase</w:t>
            </w:r>
            <w:r>
              <w:br/>
            </w:r>
            <w:r>
              <w:rPr>
                <w:rStyle w:val="HTML"/>
              </w:rPr>
              <w:t>161</w:t>
            </w:r>
            <w:r>
              <w:t>: Manual margin decrease</w:t>
            </w:r>
            <w:r>
              <w:br/>
            </w:r>
            <w:r>
              <w:rPr>
                <w:rStyle w:val="HTML"/>
              </w:rPr>
              <w:t>162</w:t>
            </w:r>
            <w:r>
              <w:t>: Auto margin increase</w:t>
            </w:r>
            <w:r>
              <w:br/>
            </w:r>
            <w:r>
              <w:rPr>
                <w:rStyle w:val="HTML"/>
              </w:rPr>
              <w:t>114</w:t>
            </w:r>
            <w:r>
              <w:t>: Forced repayment buy</w:t>
            </w:r>
            <w:r>
              <w:br/>
            </w:r>
            <w:r>
              <w:rPr>
                <w:rStyle w:val="HTML"/>
              </w:rPr>
              <w:t>115</w:t>
            </w:r>
            <w:r>
              <w:t>: Forced repayment sell</w:t>
            </w:r>
            <w:r>
              <w:br/>
            </w:r>
            <w:r>
              <w:rPr>
                <w:rStyle w:val="HTML"/>
              </w:rPr>
              <w:t>118</w:t>
            </w:r>
            <w:r>
              <w:t>: System token conversion transfer in</w:t>
            </w:r>
            <w:r>
              <w:br/>
            </w:r>
            <w:r>
              <w:rPr>
                <w:rStyle w:val="HTML"/>
              </w:rPr>
              <w:t>119</w:t>
            </w:r>
            <w:r>
              <w:t>: System token conversion transfer out</w:t>
            </w:r>
            <w:r>
              <w:br/>
            </w:r>
            <w:r>
              <w:rPr>
                <w:rStyle w:val="HTML"/>
              </w:rPr>
              <w:t>100</w:t>
            </w:r>
            <w:r>
              <w:t>: Partial liquidation close long</w:t>
            </w:r>
            <w:r>
              <w:br/>
            </w:r>
            <w:r>
              <w:rPr>
                <w:rStyle w:val="HTML"/>
              </w:rPr>
              <w:t>101</w:t>
            </w:r>
            <w:r>
              <w:t>: Partial liquidation close short</w:t>
            </w:r>
            <w:r>
              <w:br/>
            </w:r>
            <w:r>
              <w:rPr>
                <w:rStyle w:val="HTML"/>
              </w:rPr>
              <w:t>102</w:t>
            </w:r>
            <w:r>
              <w:t>: Partial liquidation buy</w:t>
            </w:r>
            <w:r>
              <w:br/>
            </w:r>
            <w:r>
              <w:rPr>
                <w:rStyle w:val="HTML"/>
              </w:rPr>
              <w:t>103</w:t>
            </w:r>
            <w:r>
              <w:t>: Partial liquidation sell</w:t>
            </w:r>
            <w:r>
              <w:br/>
            </w:r>
            <w:r>
              <w:rPr>
                <w:rStyle w:val="HTML"/>
              </w:rPr>
              <w:lastRenderedPageBreak/>
              <w:t>104</w:t>
            </w:r>
            <w:r>
              <w:t>: Liquidation long</w:t>
            </w:r>
            <w:r>
              <w:br/>
            </w:r>
            <w:r>
              <w:rPr>
                <w:rStyle w:val="HTML"/>
              </w:rPr>
              <w:t>105</w:t>
            </w:r>
            <w:r>
              <w:t>: Liquidation short</w:t>
            </w:r>
            <w:r>
              <w:br/>
            </w:r>
            <w:r>
              <w:rPr>
                <w:rStyle w:val="HTML"/>
              </w:rPr>
              <w:t>106</w:t>
            </w:r>
            <w:r>
              <w:t>: Liquidation buy</w:t>
            </w:r>
            <w:r>
              <w:br/>
            </w:r>
            <w:r>
              <w:rPr>
                <w:rStyle w:val="HTML"/>
              </w:rPr>
              <w:t>107</w:t>
            </w:r>
            <w:r>
              <w:t>: Liquidation sell</w:t>
            </w:r>
            <w:r>
              <w:br/>
            </w:r>
            <w:r>
              <w:rPr>
                <w:rStyle w:val="HTML"/>
              </w:rPr>
              <w:t>108</w:t>
            </w:r>
            <w:r>
              <w:t>:clawback</w:t>
            </w:r>
            <w:r>
              <w:br/>
            </w:r>
            <w:r>
              <w:rPr>
                <w:rStyle w:val="HTML"/>
              </w:rPr>
              <w:t>109</w:t>
            </w:r>
            <w:r>
              <w:t>: Liquidation fees</w:t>
            </w:r>
            <w:r>
              <w:br/>
            </w:r>
            <w:r>
              <w:rPr>
                <w:rStyle w:val="HTML"/>
              </w:rPr>
              <w:t>110</w:t>
            </w:r>
            <w:r>
              <w:t>: Liquidation transfer in</w:t>
            </w:r>
            <w:r>
              <w:br/>
            </w:r>
            <w:r>
              <w:rPr>
                <w:rStyle w:val="HTML"/>
              </w:rPr>
              <w:t>111</w:t>
            </w:r>
            <w:r>
              <w:t>: Liquidation transfer out</w:t>
            </w:r>
            <w:r>
              <w:br/>
            </w:r>
            <w:r>
              <w:rPr>
                <w:rStyle w:val="HTML"/>
              </w:rPr>
              <w:t>125</w:t>
            </w:r>
            <w:r>
              <w:t>: ADL close long</w:t>
            </w:r>
            <w:r>
              <w:br/>
            </w:r>
            <w:r>
              <w:rPr>
                <w:rStyle w:val="HTML"/>
              </w:rPr>
              <w:t>126</w:t>
            </w:r>
            <w:r>
              <w:t>: ADL close short</w:t>
            </w:r>
            <w:r>
              <w:br/>
            </w:r>
            <w:r>
              <w:rPr>
                <w:rStyle w:val="HTML"/>
              </w:rPr>
              <w:t>127</w:t>
            </w:r>
            <w:r>
              <w:t>: ADL buy</w:t>
            </w:r>
            <w:r>
              <w:br/>
            </w:r>
            <w:r>
              <w:rPr>
                <w:rStyle w:val="HTML"/>
              </w:rPr>
              <w:t>128</w:t>
            </w:r>
            <w:r>
              <w:t>: ADL sell</w:t>
            </w:r>
            <w:r>
              <w:br/>
            </w:r>
            <w:r>
              <w:rPr>
                <w:rStyle w:val="HTML"/>
              </w:rPr>
              <w:t>131</w:t>
            </w:r>
            <w:r>
              <w:t>: ddh buy</w:t>
            </w:r>
            <w:r>
              <w:br/>
            </w:r>
            <w:r>
              <w:rPr>
                <w:rStyle w:val="HTML"/>
              </w:rPr>
              <w:t>132</w:t>
            </w:r>
            <w:r>
              <w:t>: ddh sell</w:t>
            </w:r>
            <w:r>
              <w:br/>
            </w:r>
            <w:r>
              <w:rPr>
                <w:rStyle w:val="HTML"/>
              </w:rPr>
              <w:t>170</w:t>
            </w:r>
            <w:r>
              <w:t>: Exercised(ITM buy side)</w:t>
            </w:r>
            <w:r>
              <w:br/>
            </w:r>
            <w:r>
              <w:rPr>
                <w:rStyle w:val="HTML"/>
              </w:rPr>
              <w:t>171</w:t>
            </w:r>
            <w:r>
              <w:t>: Counterparty exercised(ITM sell side)</w:t>
            </w:r>
            <w:r>
              <w:br/>
            </w:r>
            <w:r>
              <w:rPr>
                <w:rStyle w:val="HTML"/>
              </w:rPr>
              <w:t>172</w:t>
            </w:r>
            <w:r>
              <w:t>: Expired(Non-ITM buy and sell side)</w:t>
            </w:r>
            <w:r>
              <w:br/>
            </w:r>
            <w:r>
              <w:rPr>
                <w:rStyle w:val="HTML"/>
              </w:rPr>
              <w:t>112</w:t>
            </w:r>
            <w:r>
              <w:t>: Delivery long</w:t>
            </w:r>
            <w:r>
              <w:br/>
            </w:r>
            <w:r>
              <w:rPr>
                <w:rStyle w:val="HTML"/>
              </w:rPr>
              <w:t>113</w:t>
            </w:r>
            <w:r>
              <w:t>: Delivery short</w:t>
            </w:r>
            <w:r>
              <w:br/>
            </w:r>
            <w:r>
              <w:rPr>
                <w:rStyle w:val="HTML"/>
              </w:rPr>
              <w:t>117</w:t>
            </w:r>
            <w:r>
              <w:t>: Delivery/Exercise clawback</w:t>
            </w:r>
            <w:r>
              <w:br/>
            </w:r>
            <w:r>
              <w:rPr>
                <w:rStyle w:val="HTML"/>
              </w:rPr>
              <w:t>173</w:t>
            </w:r>
            <w:r>
              <w:t>: Funding fee expense</w:t>
            </w:r>
            <w:r>
              <w:br/>
            </w:r>
            <w:r>
              <w:rPr>
                <w:rStyle w:val="HTML"/>
              </w:rPr>
              <w:t>174</w:t>
            </w:r>
            <w:r>
              <w:t>: Funding fee income</w:t>
            </w:r>
            <w:r>
              <w:br/>
            </w:r>
            <w:r>
              <w:rPr>
                <w:rStyle w:val="HTML"/>
              </w:rPr>
              <w:t>200</w:t>
            </w:r>
            <w:r>
              <w:t>:System transfer in</w:t>
            </w:r>
            <w:r>
              <w:br/>
            </w:r>
            <w:r>
              <w:rPr>
                <w:rStyle w:val="HTML"/>
              </w:rPr>
              <w:t>201</w:t>
            </w:r>
            <w:r>
              <w:t>: Manually transfer in</w:t>
            </w:r>
            <w:r>
              <w:br/>
            </w:r>
            <w:r>
              <w:rPr>
                <w:rStyle w:val="HTML"/>
              </w:rPr>
              <w:t>202</w:t>
            </w:r>
            <w:r>
              <w:t>: System transfer out</w:t>
            </w:r>
            <w:r>
              <w:br/>
            </w:r>
            <w:r>
              <w:rPr>
                <w:rStyle w:val="HTML"/>
              </w:rPr>
              <w:t>203</w:t>
            </w:r>
            <w:r>
              <w:t>: Manually transfer out</w:t>
            </w:r>
            <w:r>
              <w:br/>
            </w:r>
            <w:r>
              <w:rPr>
                <w:rStyle w:val="HTML"/>
              </w:rPr>
              <w:t>204</w:t>
            </w:r>
            <w:r>
              <w:t>: block trade buy</w:t>
            </w:r>
            <w:r>
              <w:br/>
            </w:r>
            <w:r>
              <w:rPr>
                <w:rStyle w:val="HTML"/>
              </w:rPr>
              <w:t>205</w:t>
            </w:r>
            <w:r>
              <w:t>: block trade sell</w:t>
            </w:r>
            <w:r>
              <w:br/>
            </w:r>
            <w:r>
              <w:rPr>
                <w:rStyle w:val="HTML"/>
              </w:rPr>
              <w:t>206</w:t>
            </w:r>
            <w:r>
              <w:t>: block trade open long</w:t>
            </w:r>
            <w:r>
              <w:br/>
            </w:r>
            <w:r>
              <w:rPr>
                <w:rStyle w:val="HTML"/>
              </w:rPr>
              <w:t>207</w:t>
            </w:r>
            <w:r>
              <w:t>: block trade open short</w:t>
            </w:r>
            <w:r>
              <w:br/>
            </w:r>
            <w:r>
              <w:rPr>
                <w:rStyle w:val="HTML"/>
              </w:rPr>
              <w:t>208</w:t>
            </w:r>
            <w:r>
              <w:t>: block trade close open</w:t>
            </w:r>
            <w:r>
              <w:br/>
            </w:r>
            <w:r>
              <w:rPr>
                <w:rStyle w:val="HTML"/>
              </w:rPr>
              <w:t>209</w:t>
            </w:r>
            <w:r>
              <w:t>: block trade close short</w:t>
            </w:r>
            <w:r>
              <w:br/>
            </w:r>
            <w:r>
              <w:rPr>
                <w:rStyle w:val="HTML"/>
              </w:rPr>
              <w:t>210</w:t>
            </w:r>
            <w:r>
              <w:t>: Manual Borrowing of quick margin</w:t>
            </w:r>
            <w:r>
              <w:br/>
            </w:r>
            <w:r>
              <w:rPr>
                <w:rStyle w:val="HTML"/>
              </w:rPr>
              <w:t>211</w:t>
            </w:r>
            <w:r>
              <w:t>: Manual Repayment of quick margin</w:t>
            </w:r>
            <w:r>
              <w:br/>
            </w:r>
            <w:r>
              <w:rPr>
                <w:rStyle w:val="HTML"/>
              </w:rPr>
              <w:t>212</w:t>
            </w:r>
            <w:r>
              <w:t>: Auto borrow of quick margin</w:t>
            </w:r>
            <w:r>
              <w:br/>
            </w:r>
            <w:r>
              <w:rPr>
                <w:rStyle w:val="HTML"/>
              </w:rPr>
              <w:t>213</w:t>
            </w:r>
            <w:r>
              <w:t>: Auto repay of quick margin</w:t>
            </w:r>
            <w:r>
              <w:br/>
            </w:r>
            <w:r>
              <w:rPr>
                <w:rStyle w:val="HTML"/>
              </w:rPr>
              <w:t>220</w:t>
            </w:r>
            <w:r>
              <w:t>: Transfer in when using USDT to buy OPTION</w:t>
            </w:r>
            <w:r>
              <w:br/>
            </w:r>
            <w:r>
              <w:rPr>
                <w:rStyle w:val="HTML"/>
              </w:rPr>
              <w:t>221</w:t>
            </w:r>
            <w:r>
              <w:t>: Transfer out when using USDT to buy OPTION</w:t>
            </w:r>
            <w:r>
              <w:br/>
            </w:r>
            <w:r>
              <w:rPr>
                <w:rStyle w:val="HTML"/>
              </w:rPr>
              <w:t>16</w:t>
            </w:r>
            <w:r>
              <w:t>: Repay forcibly</w:t>
            </w:r>
            <w:r>
              <w:br/>
            </w:r>
            <w:r>
              <w:rPr>
                <w:rStyle w:val="HTML"/>
              </w:rPr>
              <w:t>17</w:t>
            </w:r>
            <w:r>
              <w:t>: Repay interest by borrowing forcibly</w:t>
            </w:r>
            <w:r>
              <w:br/>
            </w:r>
            <w:r>
              <w:rPr>
                <w:rStyle w:val="HTML"/>
              </w:rPr>
              <w:t>224</w:t>
            </w:r>
            <w:r>
              <w:t>: Repayment transfer in</w:t>
            </w:r>
            <w:r>
              <w:br/>
            </w:r>
            <w:r>
              <w:rPr>
                <w:rStyle w:val="HTML"/>
              </w:rPr>
              <w:lastRenderedPageBreak/>
              <w:t>225</w:t>
            </w:r>
            <w:r>
              <w:t>: Repayment transfer out</w:t>
            </w:r>
            <w:r>
              <w:br/>
            </w:r>
            <w:r>
              <w:rPr>
                <w:rStyle w:val="HTML"/>
              </w:rPr>
              <w:t>236</w:t>
            </w:r>
            <w:r>
              <w:t>: Easy convert in</w:t>
            </w:r>
            <w:r>
              <w:br/>
            </w:r>
            <w:r>
              <w:rPr>
                <w:rStyle w:val="HTML"/>
              </w:rPr>
              <w:t>237</w:t>
            </w:r>
            <w:r>
              <w:t>: Easy convert out</w:t>
            </w:r>
            <w:r>
              <w:br/>
            </w:r>
            <w:r>
              <w:rPr>
                <w:rStyle w:val="HTML"/>
              </w:rPr>
              <w:t>250</w:t>
            </w:r>
            <w:r>
              <w:t>: Profit sharing expenses</w:t>
            </w:r>
            <w:r>
              <w:br/>
            </w:r>
            <w:r>
              <w:rPr>
                <w:rStyle w:val="HTML"/>
              </w:rPr>
              <w:t>251</w:t>
            </w:r>
            <w:r>
              <w:t>: Profit sharing refund</w:t>
            </w:r>
            <w:r>
              <w:br/>
            </w:r>
            <w:r>
              <w:rPr>
                <w:rStyle w:val="HTML"/>
              </w:rPr>
              <w:t>280</w:t>
            </w:r>
            <w:r>
              <w:t>: SPOT profit sharing expenses</w:t>
            </w:r>
            <w:r>
              <w:br/>
            </w:r>
            <w:r>
              <w:rPr>
                <w:rStyle w:val="HTML"/>
              </w:rPr>
              <w:t>281</w:t>
            </w:r>
            <w:r>
              <w:t>: SPOT profit sharing refund</w:t>
            </w:r>
            <w:r>
              <w:br/>
            </w:r>
            <w:r>
              <w:rPr>
                <w:rStyle w:val="HTML"/>
              </w:rPr>
              <w:t>270</w:t>
            </w:r>
            <w:r>
              <w:t>: Spread trading buy</w:t>
            </w:r>
            <w:r>
              <w:br/>
            </w:r>
            <w:r>
              <w:rPr>
                <w:rStyle w:val="HTML"/>
              </w:rPr>
              <w:t>271</w:t>
            </w:r>
            <w:r>
              <w:t>: Spread trading sell</w:t>
            </w:r>
            <w:r>
              <w:br/>
            </w:r>
            <w:r>
              <w:rPr>
                <w:rStyle w:val="HTML"/>
              </w:rPr>
              <w:t>272</w:t>
            </w:r>
            <w:r>
              <w:t>: Spread trading open long</w:t>
            </w:r>
            <w:r>
              <w:br/>
            </w:r>
            <w:r>
              <w:rPr>
                <w:rStyle w:val="HTML"/>
              </w:rPr>
              <w:t>273</w:t>
            </w:r>
            <w:r>
              <w:t>: Spread trading open short</w:t>
            </w:r>
            <w:r>
              <w:br/>
            </w:r>
            <w:r>
              <w:rPr>
                <w:rStyle w:val="HTML"/>
              </w:rPr>
              <w:t>274</w:t>
            </w:r>
            <w:r>
              <w:t>: Spread trading close long</w:t>
            </w:r>
            <w:r>
              <w:br/>
            </w:r>
            <w:r>
              <w:rPr>
                <w:rStyle w:val="HTML"/>
              </w:rPr>
              <w:t>275</w:t>
            </w:r>
            <w:r>
              <w:t>: Spread trading close short</w:t>
            </w:r>
            <w:r>
              <w:br/>
            </w:r>
            <w:r>
              <w:rPr>
                <w:rStyle w:val="HTML"/>
              </w:rPr>
              <w:t>280</w:t>
            </w:r>
            <w:r>
              <w:t>: SPOT profit sharing expenses</w:t>
            </w:r>
            <w:r>
              <w:br/>
            </w:r>
            <w:r>
              <w:rPr>
                <w:rStyle w:val="HTML"/>
              </w:rPr>
              <w:t>281</w:t>
            </w:r>
            <w:r>
              <w:t xml:space="preserve">: SPOT profit sharing refund </w:t>
            </w:r>
            <w:r>
              <w:br/>
            </w:r>
            <w:r>
              <w:rPr>
                <w:rStyle w:val="HTML"/>
              </w:rPr>
              <w:t>284</w:t>
            </w:r>
            <w:r>
              <w:t>: Copy trade automatic transfer in</w:t>
            </w:r>
            <w:r>
              <w:br/>
            </w:r>
            <w:r>
              <w:rPr>
                <w:rStyle w:val="HTML"/>
              </w:rPr>
              <w:t>285</w:t>
            </w:r>
            <w:r>
              <w:t>: Copy trade manual transfer in</w:t>
            </w:r>
            <w:r>
              <w:br/>
            </w:r>
            <w:r>
              <w:rPr>
                <w:rStyle w:val="HTML"/>
              </w:rPr>
              <w:t>286</w:t>
            </w:r>
            <w:r>
              <w:t>: Copy trade automatic transfer out</w:t>
            </w:r>
            <w:r>
              <w:br/>
            </w:r>
            <w:r>
              <w:rPr>
                <w:rStyle w:val="HTML"/>
              </w:rPr>
              <w:t>287</w:t>
            </w:r>
            <w:r>
              <w:t>: Copy trade manual transfer out</w:t>
            </w:r>
            <w:r>
              <w:br/>
            </w:r>
            <w:r>
              <w:rPr>
                <w:rStyle w:val="HTML"/>
              </w:rPr>
              <w:t>290</w:t>
            </w:r>
            <w:r>
              <w:t>: Crypto dust auto-transfer out</w:t>
            </w:r>
            <w:r>
              <w:br/>
            </w:r>
            <w:r>
              <w:rPr>
                <w:rStyle w:val="HTML"/>
              </w:rPr>
              <w:t>293</w:t>
            </w:r>
            <w:r>
              <w:t>: Fixed loan interest deduction</w:t>
            </w:r>
            <w:r>
              <w:br/>
            </w:r>
            <w:r>
              <w:rPr>
                <w:rStyle w:val="HTML"/>
              </w:rPr>
              <w:t>294</w:t>
            </w:r>
            <w:r>
              <w:t>: Fixed loan interest refund</w:t>
            </w:r>
            <w:r>
              <w:br/>
            </w:r>
            <w:r>
              <w:rPr>
                <w:rStyle w:val="HTML"/>
              </w:rPr>
              <w:t>295</w:t>
            </w:r>
            <w:r>
              <w:t xml:space="preserve"> : Fixed loan overdue penalty</w:t>
            </w:r>
            <w:r>
              <w:br/>
            </w:r>
            <w:r>
              <w:rPr>
                <w:rStyle w:val="HTML"/>
              </w:rPr>
              <w:t>296</w:t>
            </w:r>
            <w:r>
              <w:t>: From structured order placements</w:t>
            </w:r>
            <w:r>
              <w:br/>
            </w:r>
            <w:r>
              <w:rPr>
                <w:rStyle w:val="HTML"/>
              </w:rPr>
              <w:t>297</w:t>
            </w:r>
            <w:r>
              <w:t>: To structured order placements</w:t>
            </w:r>
            <w:r>
              <w:br/>
            </w:r>
            <w:r>
              <w:rPr>
                <w:rStyle w:val="HTML"/>
              </w:rPr>
              <w:t>298</w:t>
            </w:r>
            <w:r>
              <w:t>: From structured settlements</w:t>
            </w:r>
            <w:r>
              <w:br/>
            </w:r>
            <w:r>
              <w:rPr>
                <w:rStyle w:val="HTML"/>
              </w:rPr>
              <w:t>299</w:t>
            </w:r>
            <w:r>
              <w:t>: To structured settlements</w:t>
            </w:r>
            <w:r>
              <w:br/>
            </w:r>
            <w:r>
              <w:rPr>
                <w:rStyle w:val="HTML"/>
              </w:rPr>
              <w:t>306</w:t>
            </w:r>
            <w:r>
              <w:t>: Manual borrow</w:t>
            </w:r>
            <w:r>
              <w:br/>
            </w:r>
            <w:r>
              <w:rPr>
                <w:rStyle w:val="HTML"/>
              </w:rPr>
              <w:t>307</w:t>
            </w:r>
            <w:r>
              <w:t>: Auto borrow</w:t>
            </w:r>
            <w:r>
              <w:br/>
            </w:r>
            <w:r>
              <w:rPr>
                <w:rStyle w:val="HTML"/>
              </w:rPr>
              <w:t>308</w:t>
            </w:r>
            <w:r>
              <w:t>: Manual repay</w:t>
            </w:r>
            <w:r>
              <w:br/>
            </w:r>
            <w:r>
              <w:rPr>
                <w:rStyle w:val="HTML"/>
              </w:rPr>
              <w:t>309</w:t>
            </w:r>
            <w:r>
              <w:t>: Auto repay</w:t>
            </w:r>
            <w:r>
              <w:br/>
            </w:r>
            <w:r>
              <w:rPr>
                <w:rStyle w:val="HTML"/>
              </w:rPr>
              <w:t>312</w:t>
            </w:r>
            <w:r>
              <w:t>: Auto offset</w:t>
            </w:r>
          </w:p>
        </w:tc>
      </w:tr>
      <w:tr w:rsidR="00000000">
        <w:trPr>
          <w:divId w:val="175387555"/>
          <w:tblCellSpacing w:w="15" w:type="dxa"/>
        </w:trPr>
        <w:tc>
          <w:tcPr>
            <w:tcW w:w="0" w:type="auto"/>
            <w:vAlign w:val="center"/>
            <w:hideMark/>
          </w:tcPr>
          <w:p w:rsidR="00000000" w:rsidRDefault="00000000">
            <w:r>
              <w:lastRenderedPageBreak/>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Pagination of data to return records earlier than the requested bill ID.</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Pagination of data to return records newer than the requested bill ID.</w:t>
            </w:r>
          </w:p>
        </w:tc>
      </w:tr>
      <w:tr w:rsidR="00000000">
        <w:trPr>
          <w:divId w:val="175387555"/>
          <w:tblCellSpacing w:w="15" w:type="dxa"/>
        </w:trPr>
        <w:tc>
          <w:tcPr>
            <w:tcW w:w="0" w:type="auto"/>
            <w:vAlign w:val="center"/>
            <w:hideMark/>
          </w:tcPr>
          <w:p w:rsidR="00000000" w:rsidRDefault="00000000">
            <w:r>
              <w:t>begin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Filter with a begin timestamp </w:t>
            </w:r>
            <w:r>
              <w:rPr>
                <w:rStyle w:val="HTML"/>
              </w:rPr>
              <w:t>ts</w:t>
            </w:r>
            <w:r>
              <w:t xml:space="preserv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end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Filter with an end timestamp </w:t>
            </w:r>
            <w:r>
              <w:rPr>
                <w:rStyle w:val="HTML"/>
              </w:rPr>
              <w:t>ts</w:t>
            </w:r>
            <w:r>
              <w:t xml:space="preserv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lastRenderedPageBreak/>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Number of results per request. The maximum is </w:t>
            </w:r>
            <w:r>
              <w:rPr>
                <w:rStyle w:val="HTML"/>
              </w:rPr>
              <w:t>100</w:t>
            </w:r>
            <w:r>
              <w:t xml:space="preserve">. The default is </w:t>
            </w:r>
            <w:r>
              <w:rPr>
                <w:rStyle w:val="HTML"/>
              </w:rPr>
              <w:t>100</w:t>
            </w:r>
            <w:r>
              <w:t>.</w:t>
            </w:r>
          </w:p>
        </w:tc>
      </w:tr>
    </w:tbl>
    <w:p w:rsidR="00000000" w:rsidRDefault="00000000">
      <w:pPr>
        <w:pStyle w:val="a5"/>
        <w:divId w:val="1417827837"/>
      </w:pPr>
      <w:r>
        <w:t>Response Example</w:t>
      </w:r>
    </w:p>
    <w:p w:rsidR="00000000" w:rsidRDefault="00000000">
      <w:pPr>
        <w:pStyle w:val="HTML0"/>
        <w:divId w:val="2094813086"/>
        <w:rPr>
          <w:rStyle w:val="w"/>
        </w:rPr>
      </w:pPr>
      <w:r>
        <w:rPr>
          <w:rStyle w:val="p"/>
        </w:rPr>
        <w:t>{</w:t>
      </w:r>
    </w:p>
    <w:p w:rsidR="00000000" w:rsidRDefault="00000000">
      <w:pPr>
        <w:pStyle w:val="HTML0"/>
        <w:divId w:val="2094813086"/>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2094813086"/>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2094813086"/>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2094813086"/>
        <w:rPr>
          <w:rStyle w:val="w"/>
        </w:rPr>
      </w:pPr>
      <w:r>
        <w:rPr>
          <w:rStyle w:val="w"/>
        </w:rPr>
        <w:t xml:space="preserve">        </w:t>
      </w:r>
      <w:r>
        <w:rPr>
          <w:rStyle w:val="nl"/>
        </w:rPr>
        <w:t>"bal"</w:t>
      </w:r>
      <w:r>
        <w:rPr>
          <w:rStyle w:val="p"/>
        </w:rPr>
        <w:t>:</w:t>
      </w:r>
      <w:r>
        <w:rPr>
          <w:rStyle w:val="w"/>
        </w:rPr>
        <w:t xml:space="preserve"> </w:t>
      </w:r>
      <w:r>
        <w:rPr>
          <w:rStyle w:val="s2"/>
        </w:rPr>
        <w:t>"8694.2179403378290202"</w:t>
      </w:r>
      <w:r>
        <w:rPr>
          <w:rStyle w:val="p"/>
        </w:rPr>
        <w:t>,</w:t>
      </w:r>
    </w:p>
    <w:p w:rsidR="00000000" w:rsidRDefault="00000000">
      <w:pPr>
        <w:pStyle w:val="HTML0"/>
        <w:divId w:val="2094813086"/>
        <w:rPr>
          <w:rStyle w:val="w"/>
        </w:rPr>
      </w:pPr>
      <w:r>
        <w:rPr>
          <w:rStyle w:val="w"/>
        </w:rPr>
        <w:t xml:space="preserve">        </w:t>
      </w:r>
      <w:r>
        <w:rPr>
          <w:rStyle w:val="nl"/>
        </w:rPr>
        <w:t>"balChg"</w:t>
      </w:r>
      <w:r>
        <w:rPr>
          <w:rStyle w:val="p"/>
        </w:rPr>
        <w:t>:</w:t>
      </w:r>
      <w:r>
        <w:rPr>
          <w:rStyle w:val="w"/>
        </w:rPr>
        <w:t xml:space="preserve"> </w:t>
      </w:r>
      <w:r>
        <w:rPr>
          <w:rStyle w:val="s2"/>
        </w:rPr>
        <w:t>"0.0219338232210000"</w:t>
      </w:r>
      <w:r>
        <w:rPr>
          <w:rStyle w:val="p"/>
        </w:rPr>
        <w:t>,</w:t>
      </w:r>
    </w:p>
    <w:p w:rsidR="00000000" w:rsidRDefault="00000000">
      <w:pPr>
        <w:pStyle w:val="HTML0"/>
        <w:divId w:val="2094813086"/>
        <w:rPr>
          <w:rStyle w:val="w"/>
        </w:rPr>
      </w:pPr>
      <w:r>
        <w:rPr>
          <w:rStyle w:val="w"/>
        </w:rPr>
        <w:t xml:space="preserve">        </w:t>
      </w:r>
      <w:r>
        <w:rPr>
          <w:rStyle w:val="nl"/>
        </w:rPr>
        <w:t>"billId"</w:t>
      </w:r>
      <w:r>
        <w:rPr>
          <w:rStyle w:val="p"/>
        </w:rPr>
        <w:t>:</w:t>
      </w:r>
      <w:r>
        <w:rPr>
          <w:rStyle w:val="w"/>
        </w:rPr>
        <w:t xml:space="preserve"> </w:t>
      </w:r>
      <w:r>
        <w:rPr>
          <w:rStyle w:val="s2"/>
        </w:rPr>
        <w:t>"623950854533513219"</w:t>
      </w:r>
      <w:r>
        <w:rPr>
          <w:rStyle w:val="p"/>
        </w:rPr>
        <w:t>,</w:t>
      </w:r>
    </w:p>
    <w:p w:rsidR="00000000" w:rsidRDefault="00000000">
      <w:pPr>
        <w:pStyle w:val="HTML0"/>
        <w:divId w:val="2094813086"/>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2094813086"/>
        <w:rPr>
          <w:rStyle w:val="w"/>
        </w:rPr>
      </w:pPr>
      <w:r>
        <w:rPr>
          <w:rStyle w:val="w"/>
        </w:rPr>
        <w:t xml:space="preserve">        </w:t>
      </w:r>
      <w:r>
        <w:rPr>
          <w:rStyle w:val="nl"/>
        </w:rPr>
        <w:t>"clOrdId"</w:t>
      </w:r>
      <w:r>
        <w:rPr>
          <w:rStyle w:val="p"/>
        </w:rPr>
        <w:t>:</w:t>
      </w:r>
      <w:r>
        <w:rPr>
          <w:rStyle w:val="w"/>
        </w:rPr>
        <w:t xml:space="preserve"> </w:t>
      </w:r>
      <w:r>
        <w:rPr>
          <w:rStyle w:val="s2"/>
        </w:rPr>
        <w:t>""</w:t>
      </w:r>
      <w:r>
        <w:rPr>
          <w:rStyle w:val="p"/>
        </w:rPr>
        <w:t>,</w:t>
      </w:r>
    </w:p>
    <w:p w:rsidR="00000000" w:rsidRDefault="00000000">
      <w:pPr>
        <w:pStyle w:val="HTML0"/>
        <w:divId w:val="2094813086"/>
        <w:rPr>
          <w:rStyle w:val="w"/>
        </w:rPr>
      </w:pPr>
      <w:r>
        <w:rPr>
          <w:rStyle w:val="w"/>
        </w:rPr>
        <w:t xml:space="preserve">        </w:t>
      </w:r>
      <w:r>
        <w:rPr>
          <w:rStyle w:val="nl"/>
        </w:rPr>
        <w:t>"execType"</w:t>
      </w:r>
      <w:r>
        <w:rPr>
          <w:rStyle w:val="p"/>
        </w:rPr>
        <w:t>:</w:t>
      </w:r>
      <w:r>
        <w:rPr>
          <w:rStyle w:val="w"/>
        </w:rPr>
        <w:t xml:space="preserve"> </w:t>
      </w:r>
      <w:r>
        <w:rPr>
          <w:rStyle w:val="s2"/>
        </w:rPr>
        <w:t>"T"</w:t>
      </w:r>
      <w:r>
        <w:rPr>
          <w:rStyle w:val="p"/>
        </w:rPr>
        <w:t>,</w:t>
      </w:r>
    </w:p>
    <w:p w:rsidR="00000000" w:rsidRDefault="00000000">
      <w:pPr>
        <w:pStyle w:val="HTML0"/>
        <w:divId w:val="2094813086"/>
        <w:rPr>
          <w:rStyle w:val="w"/>
        </w:rPr>
      </w:pPr>
      <w:r>
        <w:rPr>
          <w:rStyle w:val="w"/>
        </w:rPr>
        <w:t xml:space="preserve">        </w:t>
      </w:r>
      <w:r>
        <w:rPr>
          <w:rStyle w:val="nl"/>
        </w:rPr>
        <w:t>"fee"</w:t>
      </w:r>
      <w:r>
        <w:rPr>
          <w:rStyle w:val="p"/>
        </w:rPr>
        <w:t>:</w:t>
      </w:r>
      <w:r>
        <w:rPr>
          <w:rStyle w:val="w"/>
        </w:rPr>
        <w:t xml:space="preserve"> </w:t>
      </w:r>
      <w:r>
        <w:rPr>
          <w:rStyle w:val="s2"/>
        </w:rPr>
        <w:t>"-0.000021955779"</w:t>
      </w:r>
      <w:r>
        <w:rPr>
          <w:rStyle w:val="p"/>
        </w:rPr>
        <w:t>,</w:t>
      </w:r>
    </w:p>
    <w:p w:rsidR="00000000" w:rsidRDefault="00000000">
      <w:pPr>
        <w:pStyle w:val="HTML0"/>
        <w:divId w:val="2094813086"/>
        <w:rPr>
          <w:rStyle w:val="w"/>
        </w:rPr>
      </w:pPr>
      <w:r>
        <w:rPr>
          <w:rStyle w:val="w"/>
        </w:rPr>
        <w:t xml:space="preserve">        </w:t>
      </w:r>
      <w:r>
        <w:rPr>
          <w:rStyle w:val="nl"/>
        </w:rPr>
        <w:t>"fillFwdPx"</w:t>
      </w:r>
      <w:r>
        <w:rPr>
          <w:rStyle w:val="p"/>
        </w:rPr>
        <w:t>:</w:t>
      </w:r>
      <w:r>
        <w:rPr>
          <w:rStyle w:val="w"/>
        </w:rPr>
        <w:t xml:space="preserve"> </w:t>
      </w:r>
      <w:r>
        <w:rPr>
          <w:rStyle w:val="s2"/>
        </w:rPr>
        <w:t>""</w:t>
      </w:r>
      <w:r>
        <w:rPr>
          <w:rStyle w:val="p"/>
        </w:rPr>
        <w:t>,</w:t>
      </w:r>
    </w:p>
    <w:p w:rsidR="00000000" w:rsidRDefault="00000000">
      <w:pPr>
        <w:pStyle w:val="HTML0"/>
        <w:divId w:val="2094813086"/>
        <w:rPr>
          <w:rStyle w:val="w"/>
        </w:rPr>
      </w:pPr>
      <w:r>
        <w:rPr>
          <w:rStyle w:val="w"/>
        </w:rPr>
        <w:t xml:space="preserve">        </w:t>
      </w:r>
      <w:r>
        <w:rPr>
          <w:rStyle w:val="nl"/>
        </w:rPr>
        <w:t>"fillIdxPx"</w:t>
      </w:r>
      <w:r>
        <w:rPr>
          <w:rStyle w:val="p"/>
        </w:rPr>
        <w:t>:</w:t>
      </w:r>
      <w:r>
        <w:rPr>
          <w:rStyle w:val="w"/>
        </w:rPr>
        <w:t xml:space="preserve"> </w:t>
      </w:r>
      <w:r>
        <w:rPr>
          <w:rStyle w:val="s2"/>
        </w:rPr>
        <w:t>"27104.1"</w:t>
      </w:r>
      <w:r>
        <w:rPr>
          <w:rStyle w:val="p"/>
        </w:rPr>
        <w:t>,</w:t>
      </w:r>
    </w:p>
    <w:p w:rsidR="00000000" w:rsidRDefault="00000000">
      <w:pPr>
        <w:pStyle w:val="HTML0"/>
        <w:divId w:val="2094813086"/>
        <w:rPr>
          <w:rStyle w:val="w"/>
        </w:rPr>
      </w:pPr>
      <w:r>
        <w:rPr>
          <w:rStyle w:val="w"/>
        </w:rPr>
        <w:t xml:space="preserve">        </w:t>
      </w:r>
      <w:r>
        <w:rPr>
          <w:rStyle w:val="nl"/>
        </w:rPr>
        <w:t>"fillMarkPx"</w:t>
      </w:r>
      <w:r>
        <w:rPr>
          <w:rStyle w:val="p"/>
        </w:rPr>
        <w:t>:</w:t>
      </w:r>
      <w:r>
        <w:rPr>
          <w:rStyle w:val="w"/>
        </w:rPr>
        <w:t xml:space="preserve"> </w:t>
      </w:r>
      <w:r>
        <w:rPr>
          <w:rStyle w:val="s2"/>
        </w:rPr>
        <w:t>""</w:t>
      </w:r>
      <w:r>
        <w:rPr>
          <w:rStyle w:val="p"/>
        </w:rPr>
        <w:t>,</w:t>
      </w:r>
    </w:p>
    <w:p w:rsidR="00000000" w:rsidRDefault="00000000">
      <w:pPr>
        <w:pStyle w:val="HTML0"/>
        <w:divId w:val="2094813086"/>
        <w:rPr>
          <w:rStyle w:val="w"/>
        </w:rPr>
      </w:pPr>
      <w:r>
        <w:rPr>
          <w:rStyle w:val="w"/>
        </w:rPr>
        <w:t xml:space="preserve">        </w:t>
      </w:r>
      <w:r>
        <w:rPr>
          <w:rStyle w:val="nl"/>
        </w:rPr>
        <w:t>"fillMarkVol"</w:t>
      </w:r>
      <w:r>
        <w:rPr>
          <w:rStyle w:val="p"/>
        </w:rPr>
        <w:t>:</w:t>
      </w:r>
      <w:r>
        <w:rPr>
          <w:rStyle w:val="w"/>
        </w:rPr>
        <w:t xml:space="preserve"> </w:t>
      </w:r>
      <w:r>
        <w:rPr>
          <w:rStyle w:val="s2"/>
        </w:rPr>
        <w:t>""</w:t>
      </w:r>
      <w:r>
        <w:rPr>
          <w:rStyle w:val="p"/>
        </w:rPr>
        <w:t>,</w:t>
      </w:r>
    </w:p>
    <w:p w:rsidR="00000000" w:rsidRDefault="00000000">
      <w:pPr>
        <w:pStyle w:val="HTML0"/>
        <w:divId w:val="2094813086"/>
        <w:rPr>
          <w:rStyle w:val="w"/>
        </w:rPr>
      </w:pPr>
      <w:r>
        <w:rPr>
          <w:rStyle w:val="w"/>
        </w:rPr>
        <w:t xml:space="preserve">        </w:t>
      </w:r>
      <w:r>
        <w:rPr>
          <w:rStyle w:val="nl"/>
        </w:rPr>
        <w:t>"fillPxUsd"</w:t>
      </w:r>
      <w:r>
        <w:rPr>
          <w:rStyle w:val="p"/>
        </w:rPr>
        <w:t>:</w:t>
      </w:r>
      <w:r>
        <w:rPr>
          <w:rStyle w:val="w"/>
        </w:rPr>
        <w:t xml:space="preserve"> </w:t>
      </w:r>
      <w:r>
        <w:rPr>
          <w:rStyle w:val="s2"/>
        </w:rPr>
        <w:t>""</w:t>
      </w:r>
      <w:r>
        <w:rPr>
          <w:rStyle w:val="p"/>
        </w:rPr>
        <w:t>,</w:t>
      </w:r>
    </w:p>
    <w:p w:rsidR="00000000" w:rsidRDefault="00000000">
      <w:pPr>
        <w:pStyle w:val="HTML0"/>
        <w:divId w:val="2094813086"/>
        <w:rPr>
          <w:rStyle w:val="w"/>
        </w:rPr>
      </w:pPr>
      <w:r>
        <w:rPr>
          <w:rStyle w:val="w"/>
        </w:rPr>
        <w:t xml:space="preserve">        </w:t>
      </w:r>
      <w:r>
        <w:rPr>
          <w:rStyle w:val="nl"/>
        </w:rPr>
        <w:t>"fillPxVol"</w:t>
      </w:r>
      <w:r>
        <w:rPr>
          <w:rStyle w:val="p"/>
        </w:rPr>
        <w:t>:</w:t>
      </w:r>
      <w:r>
        <w:rPr>
          <w:rStyle w:val="w"/>
        </w:rPr>
        <w:t xml:space="preserve"> </w:t>
      </w:r>
      <w:r>
        <w:rPr>
          <w:rStyle w:val="s2"/>
        </w:rPr>
        <w:t>""</w:t>
      </w:r>
      <w:r>
        <w:rPr>
          <w:rStyle w:val="p"/>
        </w:rPr>
        <w:t>,</w:t>
      </w:r>
    </w:p>
    <w:p w:rsidR="00000000" w:rsidRDefault="00000000">
      <w:pPr>
        <w:pStyle w:val="HTML0"/>
        <w:divId w:val="2094813086"/>
        <w:rPr>
          <w:rStyle w:val="w"/>
        </w:rPr>
      </w:pPr>
      <w:r>
        <w:rPr>
          <w:rStyle w:val="w"/>
        </w:rPr>
        <w:t xml:space="preserve">        </w:t>
      </w:r>
      <w:r>
        <w:rPr>
          <w:rStyle w:val="nl"/>
        </w:rPr>
        <w:t>"fillTime"</w:t>
      </w:r>
      <w:r>
        <w:rPr>
          <w:rStyle w:val="p"/>
        </w:rPr>
        <w:t>:</w:t>
      </w:r>
      <w:r>
        <w:rPr>
          <w:rStyle w:val="w"/>
        </w:rPr>
        <w:t xml:space="preserve"> </w:t>
      </w:r>
      <w:r>
        <w:rPr>
          <w:rStyle w:val="s2"/>
        </w:rPr>
        <w:t>"1695033476166"</w:t>
      </w:r>
      <w:r>
        <w:rPr>
          <w:rStyle w:val="p"/>
        </w:rPr>
        <w:t>,</w:t>
      </w:r>
    </w:p>
    <w:p w:rsidR="00000000" w:rsidRDefault="00000000">
      <w:pPr>
        <w:pStyle w:val="HTML0"/>
        <w:divId w:val="2094813086"/>
        <w:rPr>
          <w:rStyle w:val="w"/>
        </w:rPr>
      </w:pPr>
      <w:r>
        <w:rPr>
          <w:rStyle w:val="w"/>
        </w:rPr>
        <w:t xml:space="preserve">        </w:t>
      </w:r>
      <w:r>
        <w:rPr>
          <w:rStyle w:val="nl"/>
        </w:rPr>
        <w:t>"from"</w:t>
      </w:r>
      <w:r>
        <w:rPr>
          <w:rStyle w:val="p"/>
        </w:rPr>
        <w:t>:</w:t>
      </w:r>
      <w:r>
        <w:rPr>
          <w:rStyle w:val="w"/>
        </w:rPr>
        <w:t xml:space="preserve"> </w:t>
      </w:r>
      <w:r>
        <w:rPr>
          <w:rStyle w:val="s2"/>
        </w:rPr>
        <w:t>""</w:t>
      </w:r>
      <w:r>
        <w:rPr>
          <w:rStyle w:val="p"/>
        </w:rPr>
        <w:t>,</w:t>
      </w:r>
    </w:p>
    <w:p w:rsidR="00000000" w:rsidRDefault="00000000">
      <w:pPr>
        <w:pStyle w:val="HTML0"/>
        <w:divId w:val="2094813086"/>
        <w:rPr>
          <w:rStyle w:val="w"/>
        </w:rPr>
      </w:pPr>
      <w:r>
        <w:rPr>
          <w:rStyle w:val="w"/>
        </w:rPr>
        <w:t xml:space="preserve">        </w:t>
      </w:r>
      <w:r>
        <w:rPr>
          <w:rStyle w:val="nl"/>
        </w:rPr>
        <w:t>"instId"</w:t>
      </w:r>
      <w:r>
        <w:rPr>
          <w:rStyle w:val="p"/>
        </w:rPr>
        <w:t>:</w:t>
      </w:r>
      <w:r>
        <w:rPr>
          <w:rStyle w:val="w"/>
        </w:rPr>
        <w:t xml:space="preserve"> </w:t>
      </w:r>
      <w:r>
        <w:rPr>
          <w:rStyle w:val="s2"/>
        </w:rPr>
        <w:t>"BTC-USDT"</w:t>
      </w:r>
      <w:r>
        <w:rPr>
          <w:rStyle w:val="p"/>
        </w:rPr>
        <w:t>,</w:t>
      </w:r>
    </w:p>
    <w:p w:rsidR="00000000" w:rsidRDefault="00000000">
      <w:pPr>
        <w:pStyle w:val="HTML0"/>
        <w:divId w:val="2094813086"/>
        <w:rPr>
          <w:rStyle w:val="w"/>
        </w:rPr>
      </w:pPr>
      <w:r>
        <w:rPr>
          <w:rStyle w:val="w"/>
        </w:rPr>
        <w:t xml:space="preserve">        </w:t>
      </w:r>
      <w:r>
        <w:rPr>
          <w:rStyle w:val="nl"/>
        </w:rPr>
        <w:t>"instType"</w:t>
      </w:r>
      <w:r>
        <w:rPr>
          <w:rStyle w:val="p"/>
        </w:rPr>
        <w:t>:</w:t>
      </w:r>
      <w:r>
        <w:rPr>
          <w:rStyle w:val="w"/>
        </w:rPr>
        <w:t xml:space="preserve"> </w:t>
      </w:r>
      <w:r>
        <w:rPr>
          <w:rStyle w:val="s2"/>
        </w:rPr>
        <w:t>"SPOT"</w:t>
      </w:r>
      <w:r>
        <w:rPr>
          <w:rStyle w:val="p"/>
        </w:rPr>
        <w:t>,</w:t>
      </w:r>
    </w:p>
    <w:p w:rsidR="00000000" w:rsidRDefault="00000000">
      <w:pPr>
        <w:pStyle w:val="HTML0"/>
        <w:divId w:val="2094813086"/>
        <w:rPr>
          <w:rStyle w:val="w"/>
        </w:rPr>
      </w:pPr>
      <w:r>
        <w:rPr>
          <w:rStyle w:val="w"/>
        </w:rPr>
        <w:t xml:space="preserve">        </w:t>
      </w:r>
      <w:r>
        <w:rPr>
          <w:rStyle w:val="nl"/>
        </w:rPr>
        <w:t>"interest"</w:t>
      </w:r>
      <w:r>
        <w:rPr>
          <w:rStyle w:val="p"/>
        </w:rPr>
        <w:t>:</w:t>
      </w:r>
      <w:r>
        <w:rPr>
          <w:rStyle w:val="w"/>
        </w:rPr>
        <w:t xml:space="preserve"> </w:t>
      </w:r>
      <w:r>
        <w:rPr>
          <w:rStyle w:val="s2"/>
        </w:rPr>
        <w:t>"0"</w:t>
      </w:r>
      <w:r>
        <w:rPr>
          <w:rStyle w:val="p"/>
        </w:rPr>
        <w:t>,</w:t>
      </w:r>
    </w:p>
    <w:p w:rsidR="00000000" w:rsidRDefault="00000000">
      <w:pPr>
        <w:pStyle w:val="HTML0"/>
        <w:divId w:val="2094813086"/>
        <w:rPr>
          <w:rStyle w:val="w"/>
        </w:rPr>
      </w:pPr>
      <w:r>
        <w:rPr>
          <w:rStyle w:val="w"/>
        </w:rPr>
        <w:t xml:space="preserve">        </w:t>
      </w:r>
      <w:r>
        <w:rPr>
          <w:rStyle w:val="nl"/>
        </w:rPr>
        <w:t>"mgnMode"</w:t>
      </w:r>
      <w:r>
        <w:rPr>
          <w:rStyle w:val="p"/>
        </w:rPr>
        <w:t>:</w:t>
      </w:r>
      <w:r>
        <w:rPr>
          <w:rStyle w:val="w"/>
        </w:rPr>
        <w:t xml:space="preserve"> </w:t>
      </w:r>
      <w:r>
        <w:rPr>
          <w:rStyle w:val="s2"/>
        </w:rPr>
        <w:t>"isolated"</w:t>
      </w:r>
      <w:r>
        <w:rPr>
          <w:rStyle w:val="p"/>
        </w:rPr>
        <w:t>,</w:t>
      </w:r>
    </w:p>
    <w:p w:rsidR="00000000" w:rsidRDefault="00000000">
      <w:pPr>
        <w:pStyle w:val="HTML0"/>
        <w:divId w:val="2094813086"/>
        <w:rPr>
          <w:rStyle w:val="w"/>
        </w:rPr>
      </w:pPr>
      <w:r>
        <w:rPr>
          <w:rStyle w:val="w"/>
        </w:rPr>
        <w:t xml:space="preserve">        </w:t>
      </w:r>
      <w:r>
        <w:rPr>
          <w:rStyle w:val="nl"/>
        </w:rPr>
        <w:t>"notes"</w:t>
      </w:r>
      <w:r>
        <w:rPr>
          <w:rStyle w:val="p"/>
        </w:rPr>
        <w:t>:</w:t>
      </w:r>
      <w:r>
        <w:rPr>
          <w:rStyle w:val="w"/>
        </w:rPr>
        <w:t xml:space="preserve"> </w:t>
      </w:r>
      <w:r>
        <w:rPr>
          <w:rStyle w:val="s2"/>
        </w:rPr>
        <w:t>""</w:t>
      </w:r>
      <w:r>
        <w:rPr>
          <w:rStyle w:val="p"/>
        </w:rPr>
        <w:t>,</w:t>
      </w:r>
    </w:p>
    <w:p w:rsidR="00000000" w:rsidRDefault="00000000">
      <w:pPr>
        <w:pStyle w:val="HTML0"/>
        <w:divId w:val="2094813086"/>
        <w:rPr>
          <w:rStyle w:val="w"/>
        </w:rPr>
      </w:pPr>
      <w:r>
        <w:rPr>
          <w:rStyle w:val="w"/>
        </w:rPr>
        <w:t xml:space="preserve">        </w:t>
      </w:r>
      <w:r>
        <w:rPr>
          <w:rStyle w:val="nl"/>
        </w:rPr>
        <w:t>"ordId"</w:t>
      </w:r>
      <w:r>
        <w:rPr>
          <w:rStyle w:val="p"/>
        </w:rPr>
        <w:t>:</w:t>
      </w:r>
      <w:r>
        <w:rPr>
          <w:rStyle w:val="w"/>
        </w:rPr>
        <w:t xml:space="preserve"> </w:t>
      </w:r>
      <w:r>
        <w:rPr>
          <w:rStyle w:val="s2"/>
        </w:rPr>
        <w:t>"623950854525124608"</w:t>
      </w:r>
      <w:r>
        <w:rPr>
          <w:rStyle w:val="p"/>
        </w:rPr>
        <w:t>,</w:t>
      </w:r>
    </w:p>
    <w:p w:rsidR="00000000" w:rsidRDefault="00000000">
      <w:pPr>
        <w:pStyle w:val="HTML0"/>
        <w:divId w:val="2094813086"/>
        <w:rPr>
          <w:rStyle w:val="w"/>
        </w:rPr>
      </w:pPr>
      <w:r>
        <w:rPr>
          <w:rStyle w:val="w"/>
        </w:rPr>
        <w:t xml:space="preserve">        </w:t>
      </w:r>
      <w:r>
        <w:rPr>
          <w:rStyle w:val="nl"/>
        </w:rPr>
        <w:t>"pnl"</w:t>
      </w:r>
      <w:r>
        <w:rPr>
          <w:rStyle w:val="p"/>
        </w:rPr>
        <w:t>:</w:t>
      </w:r>
      <w:r>
        <w:rPr>
          <w:rStyle w:val="w"/>
        </w:rPr>
        <w:t xml:space="preserve"> </w:t>
      </w:r>
      <w:r>
        <w:rPr>
          <w:rStyle w:val="s2"/>
        </w:rPr>
        <w:t>"0"</w:t>
      </w:r>
      <w:r>
        <w:rPr>
          <w:rStyle w:val="p"/>
        </w:rPr>
        <w:t>,</w:t>
      </w:r>
    </w:p>
    <w:p w:rsidR="00000000" w:rsidRDefault="00000000">
      <w:pPr>
        <w:pStyle w:val="HTML0"/>
        <w:divId w:val="2094813086"/>
        <w:rPr>
          <w:rStyle w:val="w"/>
        </w:rPr>
      </w:pPr>
      <w:r>
        <w:rPr>
          <w:rStyle w:val="w"/>
        </w:rPr>
        <w:t xml:space="preserve">        </w:t>
      </w:r>
      <w:r>
        <w:rPr>
          <w:rStyle w:val="nl"/>
        </w:rPr>
        <w:t>"posBal"</w:t>
      </w:r>
      <w:r>
        <w:rPr>
          <w:rStyle w:val="p"/>
        </w:rPr>
        <w:t>:</w:t>
      </w:r>
      <w:r>
        <w:rPr>
          <w:rStyle w:val="w"/>
        </w:rPr>
        <w:t xml:space="preserve"> </w:t>
      </w:r>
      <w:r>
        <w:rPr>
          <w:rStyle w:val="s2"/>
        </w:rPr>
        <w:t>"0"</w:t>
      </w:r>
      <w:r>
        <w:rPr>
          <w:rStyle w:val="p"/>
        </w:rPr>
        <w:t>,</w:t>
      </w:r>
    </w:p>
    <w:p w:rsidR="00000000" w:rsidRDefault="00000000">
      <w:pPr>
        <w:pStyle w:val="HTML0"/>
        <w:divId w:val="2094813086"/>
        <w:rPr>
          <w:rStyle w:val="w"/>
        </w:rPr>
      </w:pPr>
      <w:r>
        <w:rPr>
          <w:rStyle w:val="w"/>
        </w:rPr>
        <w:t xml:space="preserve">        </w:t>
      </w:r>
      <w:r>
        <w:rPr>
          <w:rStyle w:val="nl"/>
        </w:rPr>
        <w:t>"posBalChg"</w:t>
      </w:r>
      <w:r>
        <w:rPr>
          <w:rStyle w:val="p"/>
        </w:rPr>
        <w:t>:</w:t>
      </w:r>
      <w:r>
        <w:rPr>
          <w:rStyle w:val="w"/>
        </w:rPr>
        <w:t xml:space="preserve"> </w:t>
      </w:r>
      <w:r>
        <w:rPr>
          <w:rStyle w:val="s2"/>
        </w:rPr>
        <w:t>"0"</w:t>
      </w:r>
      <w:r>
        <w:rPr>
          <w:rStyle w:val="p"/>
        </w:rPr>
        <w:t>,</w:t>
      </w:r>
    </w:p>
    <w:p w:rsidR="00000000" w:rsidRDefault="00000000">
      <w:pPr>
        <w:pStyle w:val="HTML0"/>
        <w:divId w:val="2094813086"/>
        <w:rPr>
          <w:rStyle w:val="w"/>
        </w:rPr>
      </w:pPr>
      <w:r>
        <w:rPr>
          <w:rStyle w:val="w"/>
        </w:rPr>
        <w:t xml:space="preserve">        </w:t>
      </w:r>
      <w:r>
        <w:rPr>
          <w:rStyle w:val="nl"/>
        </w:rPr>
        <w:t>"px"</w:t>
      </w:r>
      <w:r>
        <w:rPr>
          <w:rStyle w:val="p"/>
        </w:rPr>
        <w:t>:</w:t>
      </w:r>
      <w:r>
        <w:rPr>
          <w:rStyle w:val="w"/>
        </w:rPr>
        <w:t xml:space="preserve"> </w:t>
      </w:r>
      <w:r>
        <w:rPr>
          <w:rStyle w:val="s2"/>
        </w:rPr>
        <w:t>"27105.9"</w:t>
      </w:r>
      <w:r>
        <w:rPr>
          <w:rStyle w:val="p"/>
        </w:rPr>
        <w:t>,</w:t>
      </w:r>
    </w:p>
    <w:p w:rsidR="00000000" w:rsidRDefault="00000000">
      <w:pPr>
        <w:pStyle w:val="HTML0"/>
        <w:divId w:val="2094813086"/>
        <w:rPr>
          <w:rStyle w:val="w"/>
        </w:rPr>
      </w:pPr>
      <w:r>
        <w:rPr>
          <w:rStyle w:val="w"/>
        </w:rPr>
        <w:t xml:space="preserve">        </w:t>
      </w:r>
      <w:r>
        <w:rPr>
          <w:rStyle w:val="nl"/>
        </w:rPr>
        <w:t>"subType"</w:t>
      </w:r>
      <w:r>
        <w:rPr>
          <w:rStyle w:val="p"/>
        </w:rPr>
        <w:t>:</w:t>
      </w:r>
      <w:r>
        <w:rPr>
          <w:rStyle w:val="w"/>
        </w:rPr>
        <w:t xml:space="preserve"> </w:t>
      </w:r>
      <w:r>
        <w:rPr>
          <w:rStyle w:val="s2"/>
        </w:rPr>
        <w:t>"1"</w:t>
      </w:r>
      <w:r>
        <w:rPr>
          <w:rStyle w:val="p"/>
        </w:rPr>
        <w:t>,</w:t>
      </w:r>
    </w:p>
    <w:p w:rsidR="00000000" w:rsidRDefault="00000000">
      <w:pPr>
        <w:pStyle w:val="HTML0"/>
        <w:divId w:val="2094813086"/>
        <w:rPr>
          <w:rStyle w:val="w"/>
        </w:rPr>
      </w:pPr>
      <w:r>
        <w:rPr>
          <w:rStyle w:val="w"/>
        </w:rPr>
        <w:t xml:space="preserve">        </w:t>
      </w:r>
      <w:r>
        <w:rPr>
          <w:rStyle w:val="nl"/>
        </w:rPr>
        <w:t>"sz"</w:t>
      </w:r>
      <w:r>
        <w:rPr>
          <w:rStyle w:val="p"/>
        </w:rPr>
        <w:t>:</w:t>
      </w:r>
      <w:r>
        <w:rPr>
          <w:rStyle w:val="w"/>
        </w:rPr>
        <w:t xml:space="preserve"> </w:t>
      </w:r>
      <w:r>
        <w:rPr>
          <w:rStyle w:val="s2"/>
        </w:rPr>
        <w:t>"0.021955779"</w:t>
      </w:r>
      <w:r>
        <w:rPr>
          <w:rStyle w:val="p"/>
        </w:rPr>
        <w:t>,</w:t>
      </w:r>
    </w:p>
    <w:p w:rsidR="00000000" w:rsidRDefault="00000000">
      <w:pPr>
        <w:pStyle w:val="HTML0"/>
        <w:divId w:val="2094813086"/>
        <w:rPr>
          <w:rStyle w:val="w"/>
        </w:rPr>
      </w:pPr>
      <w:r>
        <w:rPr>
          <w:rStyle w:val="w"/>
        </w:rPr>
        <w:t xml:space="preserve">        </w:t>
      </w:r>
      <w:r>
        <w:rPr>
          <w:rStyle w:val="nl"/>
        </w:rPr>
        <w:t>"tag"</w:t>
      </w:r>
      <w:r>
        <w:rPr>
          <w:rStyle w:val="p"/>
        </w:rPr>
        <w:t>:</w:t>
      </w:r>
      <w:r>
        <w:rPr>
          <w:rStyle w:val="w"/>
        </w:rPr>
        <w:t xml:space="preserve"> </w:t>
      </w:r>
      <w:r>
        <w:rPr>
          <w:rStyle w:val="s2"/>
        </w:rPr>
        <w:t>""</w:t>
      </w:r>
      <w:r>
        <w:rPr>
          <w:rStyle w:val="p"/>
        </w:rPr>
        <w:t>,</w:t>
      </w:r>
    </w:p>
    <w:p w:rsidR="00000000" w:rsidRDefault="00000000">
      <w:pPr>
        <w:pStyle w:val="HTML0"/>
        <w:divId w:val="2094813086"/>
        <w:rPr>
          <w:rStyle w:val="w"/>
        </w:rPr>
      </w:pPr>
      <w:r>
        <w:rPr>
          <w:rStyle w:val="w"/>
        </w:rPr>
        <w:t xml:space="preserve">        </w:t>
      </w:r>
      <w:r>
        <w:rPr>
          <w:rStyle w:val="nl"/>
        </w:rPr>
        <w:t>"to"</w:t>
      </w:r>
      <w:r>
        <w:rPr>
          <w:rStyle w:val="p"/>
        </w:rPr>
        <w:t>:</w:t>
      </w:r>
      <w:r>
        <w:rPr>
          <w:rStyle w:val="w"/>
        </w:rPr>
        <w:t xml:space="preserve"> </w:t>
      </w:r>
      <w:r>
        <w:rPr>
          <w:rStyle w:val="s2"/>
        </w:rPr>
        <w:t>""</w:t>
      </w:r>
      <w:r>
        <w:rPr>
          <w:rStyle w:val="p"/>
        </w:rPr>
        <w:t>,</w:t>
      </w:r>
    </w:p>
    <w:p w:rsidR="00000000" w:rsidRDefault="00000000">
      <w:pPr>
        <w:pStyle w:val="HTML0"/>
        <w:divId w:val="2094813086"/>
        <w:rPr>
          <w:rStyle w:val="w"/>
        </w:rPr>
      </w:pPr>
      <w:r>
        <w:rPr>
          <w:rStyle w:val="w"/>
        </w:rPr>
        <w:t xml:space="preserve">        </w:t>
      </w:r>
      <w:r>
        <w:rPr>
          <w:rStyle w:val="nl"/>
        </w:rPr>
        <w:t>"tradeId"</w:t>
      </w:r>
      <w:r>
        <w:rPr>
          <w:rStyle w:val="p"/>
        </w:rPr>
        <w:t>:</w:t>
      </w:r>
      <w:r>
        <w:rPr>
          <w:rStyle w:val="w"/>
        </w:rPr>
        <w:t xml:space="preserve"> </w:t>
      </w:r>
      <w:r>
        <w:rPr>
          <w:rStyle w:val="s2"/>
        </w:rPr>
        <w:t>"586760148"</w:t>
      </w:r>
      <w:r>
        <w:rPr>
          <w:rStyle w:val="p"/>
        </w:rPr>
        <w:t>,</w:t>
      </w:r>
    </w:p>
    <w:p w:rsidR="00000000" w:rsidRDefault="00000000">
      <w:pPr>
        <w:pStyle w:val="HTML0"/>
        <w:divId w:val="2094813086"/>
        <w:rPr>
          <w:rStyle w:val="w"/>
        </w:rPr>
      </w:pPr>
      <w:r>
        <w:rPr>
          <w:rStyle w:val="w"/>
        </w:rPr>
        <w:t xml:space="preserve">        </w:t>
      </w:r>
      <w:r>
        <w:rPr>
          <w:rStyle w:val="nl"/>
        </w:rPr>
        <w:t>"ts"</w:t>
      </w:r>
      <w:r>
        <w:rPr>
          <w:rStyle w:val="p"/>
        </w:rPr>
        <w:t>:</w:t>
      </w:r>
      <w:r>
        <w:rPr>
          <w:rStyle w:val="w"/>
        </w:rPr>
        <w:t xml:space="preserve"> </w:t>
      </w:r>
      <w:r>
        <w:rPr>
          <w:rStyle w:val="s2"/>
        </w:rPr>
        <w:t>"1695033476167"</w:t>
      </w:r>
      <w:r>
        <w:rPr>
          <w:rStyle w:val="p"/>
        </w:rPr>
        <w:t>,</w:t>
      </w:r>
    </w:p>
    <w:p w:rsidR="00000000" w:rsidRDefault="00000000">
      <w:pPr>
        <w:pStyle w:val="HTML0"/>
        <w:divId w:val="2094813086"/>
        <w:rPr>
          <w:rStyle w:val="w"/>
        </w:rPr>
      </w:pPr>
      <w:r>
        <w:rPr>
          <w:rStyle w:val="w"/>
        </w:rPr>
        <w:t xml:space="preserve">        </w:t>
      </w:r>
      <w:r>
        <w:rPr>
          <w:rStyle w:val="nl"/>
        </w:rPr>
        <w:t>"type"</w:t>
      </w:r>
      <w:r>
        <w:rPr>
          <w:rStyle w:val="p"/>
        </w:rPr>
        <w:t>:</w:t>
      </w:r>
      <w:r>
        <w:rPr>
          <w:rStyle w:val="w"/>
        </w:rPr>
        <w:t xml:space="preserve"> </w:t>
      </w:r>
      <w:r>
        <w:rPr>
          <w:rStyle w:val="s2"/>
        </w:rPr>
        <w:t>"2"</w:t>
      </w:r>
    </w:p>
    <w:p w:rsidR="00000000" w:rsidRDefault="00000000">
      <w:pPr>
        <w:pStyle w:val="HTML0"/>
        <w:divId w:val="2094813086"/>
        <w:rPr>
          <w:rStyle w:val="w"/>
        </w:rPr>
      </w:pPr>
      <w:r>
        <w:rPr>
          <w:rStyle w:val="w"/>
        </w:rPr>
        <w:t xml:space="preserve">    </w:t>
      </w:r>
      <w:r>
        <w:rPr>
          <w:rStyle w:val="p"/>
        </w:rPr>
        <w:t>}]</w:t>
      </w:r>
    </w:p>
    <w:p w:rsidR="00000000" w:rsidRDefault="00000000">
      <w:pPr>
        <w:pStyle w:val="HTML0"/>
        <w:divId w:val="2094813086"/>
        <w:rPr>
          <w:rStyle w:val="w"/>
        </w:rPr>
      </w:pPr>
      <w:r>
        <w:rPr>
          <w:rStyle w:val="p"/>
        </w:rPr>
        <w:t>}</w:t>
      </w:r>
      <w:r>
        <w:rPr>
          <w:rStyle w:val="w"/>
        </w:rPr>
        <w:t xml:space="preserve"> </w:t>
      </w:r>
    </w:p>
    <w:p w:rsidR="00000000" w:rsidRDefault="00000000">
      <w:pPr>
        <w:pStyle w:val="4"/>
        <w:divId w:val="175387555"/>
      </w:pPr>
      <w:r>
        <w:lastRenderedPageBreak/>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613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billId</w:t>
            </w:r>
          </w:p>
        </w:tc>
        <w:tc>
          <w:tcPr>
            <w:tcW w:w="0" w:type="auto"/>
            <w:vAlign w:val="center"/>
            <w:hideMark/>
          </w:tcPr>
          <w:p w:rsidR="00000000" w:rsidRDefault="00000000">
            <w:r>
              <w:t>String</w:t>
            </w:r>
          </w:p>
        </w:tc>
        <w:tc>
          <w:tcPr>
            <w:tcW w:w="0" w:type="auto"/>
            <w:vAlign w:val="center"/>
            <w:hideMark/>
          </w:tcPr>
          <w:p w:rsidR="00000000" w:rsidRDefault="00000000">
            <w:r>
              <w:t>Bill ID</w:t>
            </w:r>
          </w:p>
        </w:tc>
      </w:tr>
      <w:tr w:rsidR="00000000">
        <w:trPr>
          <w:divId w:val="175387555"/>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Bill type</w:t>
            </w:r>
          </w:p>
        </w:tc>
      </w:tr>
      <w:tr w:rsidR="00000000">
        <w:trPr>
          <w:divId w:val="175387555"/>
          <w:tblCellSpacing w:w="15" w:type="dxa"/>
        </w:trPr>
        <w:tc>
          <w:tcPr>
            <w:tcW w:w="0" w:type="auto"/>
            <w:vAlign w:val="center"/>
            <w:hideMark/>
          </w:tcPr>
          <w:p w:rsidR="00000000" w:rsidRDefault="00000000">
            <w:r>
              <w:t>subType</w:t>
            </w:r>
          </w:p>
        </w:tc>
        <w:tc>
          <w:tcPr>
            <w:tcW w:w="0" w:type="auto"/>
            <w:vAlign w:val="center"/>
            <w:hideMark/>
          </w:tcPr>
          <w:p w:rsidR="00000000" w:rsidRDefault="00000000">
            <w:r>
              <w:t>String</w:t>
            </w:r>
          </w:p>
        </w:tc>
        <w:tc>
          <w:tcPr>
            <w:tcW w:w="0" w:type="auto"/>
            <w:vAlign w:val="center"/>
            <w:hideMark/>
          </w:tcPr>
          <w:p w:rsidR="00000000" w:rsidRDefault="00000000">
            <w:r>
              <w:t>Bill subtype</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The time when the balance complete update, Unix timestamp format in milliseconds, e.g.</w:t>
            </w:r>
            <w:r>
              <w:rPr>
                <w:rStyle w:val="HTML"/>
              </w:rPr>
              <w:t>1597026383085</w:t>
            </w:r>
          </w:p>
        </w:tc>
      </w:tr>
      <w:tr w:rsidR="00000000">
        <w:trPr>
          <w:divId w:val="175387555"/>
          <w:tblCellSpacing w:w="15" w:type="dxa"/>
        </w:trPr>
        <w:tc>
          <w:tcPr>
            <w:tcW w:w="0" w:type="auto"/>
            <w:vAlign w:val="center"/>
            <w:hideMark/>
          </w:tcPr>
          <w:p w:rsidR="00000000" w:rsidRDefault="00000000">
            <w:r>
              <w:t>balChg</w:t>
            </w:r>
          </w:p>
        </w:tc>
        <w:tc>
          <w:tcPr>
            <w:tcW w:w="0" w:type="auto"/>
            <w:vAlign w:val="center"/>
            <w:hideMark/>
          </w:tcPr>
          <w:p w:rsidR="00000000" w:rsidRDefault="00000000">
            <w:r>
              <w:t>String</w:t>
            </w:r>
          </w:p>
        </w:tc>
        <w:tc>
          <w:tcPr>
            <w:tcW w:w="0" w:type="auto"/>
            <w:vAlign w:val="center"/>
            <w:hideMark/>
          </w:tcPr>
          <w:p w:rsidR="00000000" w:rsidRDefault="00000000">
            <w:r>
              <w:t>Change in balance amount at the account level</w:t>
            </w:r>
          </w:p>
        </w:tc>
      </w:tr>
      <w:tr w:rsidR="00000000">
        <w:trPr>
          <w:divId w:val="175387555"/>
          <w:tblCellSpacing w:w="15" w:type="dxa"/>
        </w:trPr>
        <w:tc>
          <w:tcPr>
            <w:tcW w:w="0" w:type="auto"/>
            <w:vAlign w:val="center"/>
            <w:hideMark/>
          </w:tcPr>
          <w:p w:rsidR="00000000" w:rsidRDefault="00000000">
            <w:r>
              <w:t>posBalChg</w:t>
            </w:r>
          </w:p>
        </w:tc>
        <w:tc>
          <w:tcPr>
            <w:tcW w:w="0" w:type="auto"/>
            <w:vAlign w:val="center"/>
            <w:hideMark/>
          </w:tcPr>
          <w:p w:rsidR="00000000" w:rsidRDefault="00000000">
            <w:r>
              <w:t>String</w:t>
            </w:r>
          </w:p>
        </w:tc>
        <w:tc>
          <w:tcPr>
            <w:tcW w:w="0" w:type="auto"/>
            <w:vAlign w:val="center"/>
            <w:hideMark/>
          </w:tcPr>
          <w:p w:rsidR="00000000" w:rsidRDefault="00000000">
            <w:r>
              <w:t>Change in balance amount at the position level</w:t>
            </w:r>
          </w:p>
        </w:tc>
      </w:tr>
      <w:tr w:rsidR="00000000">
        <w:trPr>
          <w:divId w:val="175387555"/>
          <w:tblCellSpacing w:w="15" w:type="dxa"/>
        </w:trPr>
        <w:tc>
          <w:tcPr>
            <w:tcW w:w="0" w:type="auto"/>
            <w:vAlign w:val="center"/>
            <w:hideMark/>
          </w:tcPr>
          <w:p w:rsidR="00000000" w:rsidRDefault="00000000">
            <w:r>
              <w:t>bal</w:t>
            </w:r>
          </w:p>
        </w:tc>
        <w:tc>
          <w:tcPr>
            <w:tcW w:w="0" w:type="auto"/>
            <w:vAlign w:val="center"/>
            <w:hideMark/>
          </w:tcPr>
          <w:p w:rsidR="00000000" w:rsidRDefault="00000000">
            <w:r>
              <w:t>String</w:t>
            </w:r>
          </w:p>
        </w:tc>
        <w:tc>
          <w:tcPr>
            <w:tcW w:w="0" w:type="auto"/>
            <w:vAlign w:val="center"/>
            <w:hideMark/>
          </w:tcPr>
          <w:p w:rsidR="00000000" w:rsidRDefault="00000000">
            <w:r>
              <w:t>Balance at the account level</w:t>
            </w:r>
          </w:p>
        </w:tc>
      </w:tr>
      <w:tr w:rsidR="00000000">
        <w:trPr>
          <w:divId w:val="175387555"/>
          <w:tblCellSpacing w:w="15" w:type="dxa"/>
        </w:trPr>
        <w:tc>
          <w:tcPr>
            <w:tcW w:w="0" w:type="auto"/>
            <w:vAlign w:val="center"/>
            <w:hideMark/>
          </w:tcPr>
          <w:p w:rsidR="00000000" w:rsidRDefault="00000000">
            <w:r>
              <w:t>posBal</w:t>
            </w:r>
          </w:p>
        </w:tc>
        <w:tc>
          <w:tcPr>
            <w:tcW w:w="0" w:type="auto"/>
            <w:vAlign w:val="center"/>
            <w:hideMark/>
          </w:tcPr>
          <w:p w:rsidR="00000000" w:rsidRDefault="00000000">
            <w:r>
              <w:t>String</w:t>
            </w:r>
          </w:p>
        </w:tc>
        <w:tc>
          <w:tcPr>
            <w:tcW w:w="0" w:type="auto"/>
            <w:vAlign w:val="center"/>
            <w:hideMark/>
          </w:tcPr>
          <w:p w:rsidR="00000000" w:rsidRDefault="00000000">
            <w:r>
              <w:t>Balance at the position level</w:t>
            </w:r>
          </w:p>
        </w:tc>
      </w:tr>
      <w:tr w:rsidR="00000000">
        <w:trPr>
          <w:divId w:val="175387555"/>
          <w:tblCellSpacing w:w="15" w:type="dxa"/>
        </w:trPr>
        <w:tc>
          <w:tcPr>
            <w:tcW w:w="0" w:type="auto"/>
            <w:vAlign w:val="center"/>
            <w:hideMark/>
          </w:tcPr>
          <w:p w:rsidR="00000000" w:rsidRDefault="00000000">
            <w:r>
              <w:t>sz</w:t>
            </w:r>
          </w:p>
        </w:tc>
        <w:tc>
          <w:tcPr>
            <w:tcW w:w="0" w:type="auto"/>
            <w:vAlign w:val="center"/>
            <w:hideMark/>
          </w:tcPr>
          <w:p w:rsidR="00000000" w:rsidRDefault="00000000">
            <w:r>
              <w:t>String</w:t>
            </w:r>
          </w:p>
        </w:tc>
        <w:tc>
          <w:tcPr>
            <w:tcW w:w="0" w:type="auto"/>
            <w:vAlign w:val="center"/>
            <w:hideMark/>
          </w:tcPr>
          <w:p w:rsidR="00000000" w:rsidRDefault="00000000">
            <w:r>
              <w:t>Quantity</w:t>
            </w:r>
          </w:p>
        </w:tc>
      </w:tr>
      <w:tr w:rsidR="00000000">
        <w:trPr>
          <w:divId w:val="175387555"/>
          <w:tblCellSpacing w:w="15" w:type="dxa"/>
        </w:trPr>
        <w:tc>
          <w:tcPr>
            <w:tcW w:w="0" w:type="auto"/>
            <w:vAlign w:val="center"/>
            <w:hideMark/>
          </w:tcPr>
          <w:p w:rsidR="00000000" w:rsidRDefault="00000000">
            <w:r>
              <w:t>px</w:t>
            </w:r>
          </w:p>
        </w:tc>
        <w:tc>
          <w:tcPr>
            <w:tcW w:w="0" w:type="auto"/>
            <w:vAlign w:val="center"/>
            <w:hideMark/>
          </w:tcPr>
          <w:p w:rsidR="00000000" w:rsidRDefault="00000000">
            <w:r>
              <w:t>String</w:t>
            </w:r>
          </w:p>
        </w:tc>
        <w:tc>
          <w:tcPr>
            <w:tcW w:w="0" w:type="auto"/>
            <w:vAlign w:val="center"/>
            <w:hideMark/>
          </w:tcPr>
          <w:p w:rsidR="00000000" w:rsidRDefault="00000000">
            <w:r>
              <w:t>Price which related to subType</w:t>
            </w:r>
          </w:p>
          <w:p w:rsidR="00000000" w:rsidRDefault="00000000">
            <w:r>
              <w:rPr>
                <w:rFonts w:hAnsi="Symbol"/>
              </w:rPr>
              <w:t></w:t>
            </w:r>
            <w:r>
              <w:t xml:space="preserve">  Trade filled price for</w:t>
            </w:r>
            <w:r>
              <w:rPr>
                <w:rStyle w:val="HTML"/>
              </w:rPr>
              <w:t>1</w:t>
            </w:r>
            <w:r>
              <w:t xml:space="preserve">: Buy </w:t>
            </w:r>
            <w:r>
              <w:rPr>
                <w:rStyle w:val="HTML"/>
              </w:rPr>
              <w:t>2</w:t>
            </w:r>
            <w:r>
              <w:t xml:space="preserve">: Sell </w:t>
            </w:r>
            <w:r>
              <w:rPr>
                <w:rStyle w:val="HTML"/>
              </w:rPr>
              <w:t>3</w:t>
            </w:r>
            <w:r>
              <w:t xml:space="preserve">: Open long </w:t>
            </w:r>
            <w:r>
              <w:rPr>
                <w:rStyle w:val="HTML"/>
              </w:rPr>
              <w:t>4</w:t>
            </w:r>
            <w:r>
              <w:t xml:space="preserve">: Open short </w:t>
            </w:r>
            <w:r>
              <w:rPr>
                <w:rStyle w:val="HTML"/>
              </w:rPr>
              <w:t>5</w:t>
            </w:r>
            <w:r>
              <w:t xml:space="preserve">: Close long </w:t>
            </w:r>
            <w:r>
              <w:rPr>
                <w:rStyle w:val="HTML"/>
              </w:rPr>
              <w:t>6</w:t>
            </w:r>
            <w:r>
              <w:t xml:space="preserve">: Close short </w:t>
            </w:r>
            <w:r>
              <w:rPr>
                <w:rStyle w:val="HTML"/>
              </w:rPr>
              <w:t>204</w:t>
            </w:r>
            <w:r>
              <w:t xml:space="preserve">: block trade buy </w:t>
            </w:r>
            <w:r>
              <w:rPr>
                <w:rStyle w:val="HTML"/>
              </w:rPr>
              <w:t>205</w:t>
            </w:r>
            <w:r>
              <w:t xml:space="preserve">: block trade sell </w:t>
            </w:r>
            <w:r>
              <w:rPr>
                <w:rStyle w:val="HTML"/>
              </w:rPr>
              <w:t>206</w:t>
            </w:r>
            <w:r>
              <w:t xml:space="preserve">: block trade open long </w:t>
            </w:r>
            <w:r>
              <w:rPr>
                <w:rStyle w:val="HTML"/>
              </w:rPr>
              <w:t>207</w:t>
            </w:r>
            <w:r>
              <w:t xml:space="preserve">: block trade open short </w:t>
            </w:r>
            <w:r>
              <w:rPr>
                <w:rStyle w:val="HTML"/>
              </w:rPr>
              <w:t>208</w:t>
            </w:r>
            <w:r>
              <w:t xml:space="preserve">: block trade close open </w:t>
            </w:r>
            <w:r>
              <w:rPr>
                <w:rStyle w:val="HTML"/>
              </w:rPr>
              <w:t>209</w:t>
            </w:r>
            <w:r>
              <w:t xml:space="preserve">: block trade close short </w:t>
            </w:r>
            <w:r>
              <w:rPr>
                <w:rStyle w:val="HTML"/>
              </w:rPr>
              <w:t>114</w:t>
            </w:r>
            <w:r>
              <w:t xml:space="preserve">: Forced repayment buy </w:t>
            </w:r>
            <w:r>
              <w:rPr>
                <w:rStyle w:val="HTML"/>
              </w:rPr>
              <w:t>115</w:t>
            </w:r>
            <w:r>
              <w:t>: Forced repayment sell</w:t>
            </w:r>
          </w:p>
          <w:p w:rsidR="00000000" w:rsidRDefault="00000000">
            <w:r>
              <w:rPr>
                <w:rFonts w:hAnsi="Symbol"/>
              </w:rPr>
              <w:t></w:t>
            </w:r>
            <w:r>
              <w:t xml:space="preserve">  Liquidation Price for</w:t>
            </w:r>
            <w:r>
              <w:rPr>
                <w:rStyle w:val="HTML"/>
              </w:rPr>
              <w:t>100</w:t>
            </w:r>
            <w:r>
              <w:t xml:space="preserve">: Partial liquidation close long </w:t>
            </w:r>
            <w:r>
              <w:rPr>
                <w:rStyle w:val="HTML"/>
              </w:rPr>
              <w:t>101</w:t>
            </w:r>
            <w:r>
              <w:t xml:space="preserve">: Partial liquidation close short </w:t>
            </w:r>
            <w:r>
              <w:rPr>
                <w:rStyle w:val="HTML"/>
              </w:rPr>
              <w:t>102</w:t>
            </w:r>
            <w:r>
              <w:t xml:space="preserve">: Partial liquidation buy </w:t>
            </w:r>
            <w:r>
              <w:rPr>
                <w:rStyle w:val="HTML"/>
              </w:rPr>
              <w:t>103</w:t>
            </w:r>
            <w:r>
              <w:t xml:space="preserve">: Partial liquidation sell </w:t>
            </w:r>
            <w:r>
              <w:rPr>
                <w:rStyle w:val="HTML"/>
              </w:rPr>
              <w:t>104</w:t>
            </w:r>
            <w:r>
              <w:t xml:space="preserve">: Liquidation long </w:t>
            </w:r>
            <w:r>
              <w:rPr>
                <w:rStyle w:val="HTML"/>
              </w:rPr>
              <w:t>105</w:t>
            </w:r>
            <w:r>
              <w:t xml:space="preserve">: Liquidation short </w:t>
            </w:r>
            <w:r>
              <w:rPr>
                <w:rStyle w:val="HTML"/>
              </w:rPr>
              <w:t>106</w:t>
            </w:r>
            <w:r>
              <w:t xml:space="preserve">: Liquidation buy </w:t>
            </w:r>
            <w:r>
              <w:rPr>
                <w:rStyle w:val="HTML"/>
              </w:rPr>
              <w:t>107</w:t>
            </w:r>
            <w:r>
              <w:t xml:space="preserve">: Liquidation sell </w:t>
            </w:r>
            <w:r>
              <w:rPr>
                <w:rStyle w:val="HTML"/>
              </w:rPr>
              <w:t>16</w:t>
            </w:r>
            <w:r>
              <w:t xml:space="preserve">: Repay forcibly </w:t>
            </w:r>
            <w:r>
              <w:rPr>
                <w:rStyle w:val="HTML"/>
              </w:rPr>
              <w:t>17</w:t>
            </w:r>
            <w:r>
              <w:t xml:space="preserve">: Repay interest by borrowing forcibly </w:t>
            </w:r>
            <w:r>
              <w:rPr>
                <w:rStyle w:val="HTML"/>
              </w:rPr>
              <w:t>110</w:t>
            </w:r>
            <w:r>
              <w:t xml:space="preserve">: Liquidation transfer in </w:t>
            </w:r>
            <w:r>
              <w:rPr>
                <w:rStyle w:val="HTML"/>
              </w:rPr>
              <w:t>111</w:t>
            </w:r>
            <w:r>
              <w:t>: Liquidation transfer out</w:t>
            </w:r>
          </w:p>
          <w:p w:rsidR="00000000" w:rsidRDefault="00000000">
            <w:r>
              <w:rPr>
                <w:rFonts w:hAnsi="Symbol"/>
              </w:rPr>
              <w:t></w:t>
            </w:r>
            <w:r>
              <w:t xml:space="preserve">  Delivery price for</w:t>
            </w:r>
            <w:r>
              <w:rPr>
                <w:rStyle w:val="HTML"/>
              </w:rPr>
              <w:t>112</w:t>
            </w:r>
            <w:r>
              <w:t xml:space="preserve">: Delivery long </w:t>
            </w:r>
            <w:r>
              <w:rPr>
                <w:rStyle w:val="HTML"/>
              </w:rPr>
              <w:t>113</w:t>
            </w:r>
            <w:r>
              <w:t>: Delivery short</w:t>
            </w:r>
          </w:p>
          <w:p w:rsidR="00000000" w:rsidRDefault="00000000">
            <w:r>
              <w:rPr>
                <w:rFonts w:hAnsi="Symbol"/>
              </w:rPr>
              <w:t></w:t>
            </w:r>
            <w:r>
              <w:t xml:space="preserve">  Exercise price for</w:t>
            </w:r>
            <w:r>
              <w:rPr>
                <w:rStyle w:val="HTML"/>
              </w:rPr>
              <w:t>170</w:t>
            </w:r>
            <w:r>
              <w:t xml:space="preserve">: Exercised </w:t>
            </w:r>
            <w:r>
              <w:rPr>
                <w:rStyle w:val="HTML"/>
              </w:rPr>
              <w:t>171</w:t>
            </w:r>
            <w:r>
              <w:t xml:space="preserve">: Counterparty exercised </w:t>
            </w:r>
            <w:r>
              <w:rPr>
                <w:rStyle w:val="HTML"/>
              </w:rPr>
              <w:t>172</w:t>
            </w:r>
            <w:r>
              <w:t>: Expired OTM</w:t>
            </w:r>
          </w:p>
          <w:p w:rsidR="00000000" w:rsidRDefault="00000000">
            <w:r>
              <w:rPr>
                <w:rFonts w:hAnsi="Symbol"/>
              </w:rPr>
              <w:t></w:t>
            </w:r>
            <w:r>
              <w:t xml:space="preserve">  Mark price for</w:t>
            </w:r>
            <w:r>
              <w:rPr>
                <w:rStyle w:val="HTML"/>
              </w:rPr>
              <w:t>173</w:t>
            </w:r>
            <w:r>
              <w:t xml:space="preserve">: Funding fee expense </w:t>
            </w:r>
            <w:r>
              <w:rPr>
                <w:rStyle w:val="HTML"/>
              </w:rPr>
              <w:t>174</w:t>
            </w:r>
            <w:r>
              <w:t>: Funding fee income</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Account balance currency</w:t>
            </w:r>
          </w:p>
        </w:tc>
      </w:tr>
      <w:tr w:rsidR="00000000">
        <w:trPr>
          <w:divId w:val="175387555"/>
          <w:tblCellSpacing w:w="15" w:type="dxa"/>
        </w:trPr>
        <w:tc>
          <w:tcPr>
            <w:tcW w:w="0" w:type="auto"/>
            <w:vAlign w:val="center"/>
            <w:hideMark/>
          </w:tcPr>
          <w:p w:rsidR="00000000" w:rsidRDefault="00000000">
            <w:r>
              <w:t>pnl</w:t>
            </w:r>
          </w:p>
        </w:tc>
        <w:tc>
          <w:tcPr>
            <w:tcW w:w="0" w:type="auto"/>
            <w:vAlign w:val="center"/>
            <w:hideMark/>
          </w:tcPr>
          <w:p w:rsidR="00000000" w:rsidRDefault="00000000">
            <w:r>
              <w:t>String</w:t>
            </w:r>
          </w:p>
        </w:tc>
        <w:tc>
          <w:tcPr>
            <w:tcW w:w="0" w:type="auto"/>
            <w:vAlign w:val="center"/>
            <w:hideMark/>
          </w:tcPr>
          <w:p w:rsidR="00000000" w:rsidRDefault="00000000">
            <w:r>
              <w:t>Profit and loss</w:t>
            </w:r>
          </w:p>
        </w:tc>
      </w:tr>
      <w:tr w:rsidR="00000000">
        <w:trPr>
          <w:divId w:val="175387555"/>
          <w:tblCellSpacing w:w="15" w:type="dxa"/>
        </w:trPr>
        <w:tc>
          <w:tcPr>
            <w:tcW w:w="0" w:type="auto"/>
            <w:vAlign w:val="center"/>
            <w:hideMark/>
          </w:tcPr>
          <w:p w:rsidR="00000000" w:rsidRDefault="00000000">
            <w:r>
              <w:t>fee</w:t>
            </w:r>
          </w:p>
        </w:tc>
        <w:tc>
          <w:tcPr>
            <w:tcW w:w="0" w:type="auto"/>
            <w:vAlign w:val="center"/>
            <w:hideMark/>
          </w:tcPr>
          <w:p w:rsidR="00000000" w:rsidRDefault="00000000">
            <w:r>
              <w:t>String</w:t>
            </w:r>
          </w:p>
        </w:tc>
        <w:tc>
          <w:tcPr>
            <w:tcW w:w="0" w:type="auto"/>
            <w:vAlign w:val="center"/>
            <w:hideMark/>
          </w:tcPr>
          <w:p w:rsidR="00000000" w:rsidRDefault="00000000">
            <w:r>
              <w:t>Fee</w:t>
            </w:r>
            <w:r>
              <w:br/>
              <w:t xml:space="preserve">Negative number represents the user transaction fee charged by the platform. </w:t>
            </w:r>
            <w:r>
              <w:br/>
            </w:r>
            <w:r>
              <w:lastRenderedPageBreak/>
              <w:t>Positive number represents rebate.</w:t>
            </w:r>
            <w:r>
              <w:br/>
            </w:r>
            <w:hyperlink r:id="rId577" w:history="1">
              <w:r>
                <w:rPr>
                  <w:rStyle w:val="a3"/>
                </w:rPr>
                <w:t>Trading fee rule</w:t>
              </w:r>
            </w:hyperlink>
          </w:p>
        </w:tc>
      </w:tr>
      <w:tr w:rsidR="00000000">
        <w:trPr>
          <w:divId w:val="175387555"/>
          <w:tblCellSpacing w:w="15" w:type="dxa"/>
        </w:trPr>
        <w:tc>
          <w:tcPr>
            <w:tcW w:w="0" w:type="auto"/>
            <w:vAlign w:val="center"/>
            <w:hideMark/>
          </w:tcPr>
          <w:p w:rsidR="00000000" w:rsidRDefault="00000000">
            <w:r>
              <w:lastRenderedPageBreak/>
              <w:t>mgnMode</w:t>
            </w:r>
          </w:p>
        </w:tc>
        <w:tc>
          <w:tcPr>
            <w:tcW w:w="0" w:type="auto"/>
            <w:vAlign w:val="center"/>
            <w:hideMark/>
          </w:tcPr>
          <w:p w:rsidR="00000000" w:rsidRDefault="00000000">
            <w:r>
              <w:t>String</w:t>
            </w:r>
          </w:p>
        </w:tc>
        <w:tc>
          <w:tcPr>
            <w:tcW w:w="0" w:type="auto"/>
            <w:vAlign w:val="center"/>
            <w:hideMark/>
          </w:tcPr>
          <w:p w:rsidR="00000000" w:rsidRDefault="00000000">
            <w:r>
              <w:t>Margin mode</w:t>
            </w:r>
            <w:r>
              <w:br/>
            </w:r>
            <w:r>
              <w:rPr>
                <w:rStyle w:val="HTML"/>
              </w:rPr>
              <w:t>isolated</w:t>
            </w:r>
            <w:r>
              <w:t xml:space="preserve"> </w:t>
            </w:r>
            <w:r>
              <w:rPr>
                <w:rStyle w:val="HTML"/>
              </w:rPr>
              <w:t>cross</w:t>
            </w:r>
            <w:r>
              <w:br/>
              <w:t>When bills are not generated by position changes, the field returns ""</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 xml:space="preserve">Instrument ID, e.g. </w:t>
            </w:r>
            <w:r>
              <w:rPr>
                <w:rStyle w:val="HTML"/>
              </w:rPr>
              <w:t>BTC-USDT</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Order ID</w:t>
            </w:r>
            <w:r>
              <w:br/>
              <w:t xml:space="preserve">Return order ID when the type is </w:t>
            </w:r>
            <w:r>
              <w:rPr>
                <w:rStyle w:val="HTML"/>
              </w:rPr>
              <w:t>2</w:t>
            </w:r>
            <w:r>
              <w:t>/</w:t>
            </w:r>
            <w:r>
              <w:rPr>
                <w:rStyle w:val="HTML"/>
              </w:rPr>
              <w:t>5</w:t>
            </w:r>
            <w:r>
              <w:t>/</w:t>
            </w:r>
            <w:r>
              <w:rPr>
                <w:rStyle w:val="HTML"/>
              </w:rPr>
              <w:t>9</w:t>
            </w:r>
            <w:r>
              <w:br/>
              <w:t>Return "" when there is no order.</w:t>
            </w:r>
          </w:p>
        </w:tc>
      </w:tr>
      <w:tr w:rsidR="00000000">
        <w:trPr>
          <w:divId w:val="175387555"/>
          <w:tblCellSpacing w:w="15" w:type="dxa"/>
        </w:trPr>
        <w:tc>
          <w:tcPr>
            <w:tcW w:w="0" w:type="auto"/>
            <w:vAlign w:val="center"/>
            <w:hideMark/>
          </w:tcPr>
          <w:p w:rsidR="00000000" w:rsidRDefault="00000000">
            <w:r>
              <w:t>execType</w:t>
            </w:r>
          </w:p>
        </w:tc>
        <w:tc>
          <w:tcPr>
            <w:tcW w:w="0" w:type="auto"/>
            <w:vAlign w:val="center"/>
            <w:hideMark/>
          </w:tcPr>
          <w:p w:rsidR="00000000" w:rsidRDefault="00000000">
            <w:r>
              <w:t>String</w:t>
            </w:r>
          </w:p>
        </w:tc>
        <w:tc>
          <w:tcPr>
            <w:tcW w:w="0" w:type="auto"/>
            <w:vAlign w:val="center"/>
            <w:hideMark/>
          </w:tcPr>
          <w:p w:rsidR="00000000" w:rsidRDefault="00000000">
            <w:r>
              <w:t>Liquidity taker or maker</w:t>
            </w:r>
            <w:r>
              <w:br/>
            </w:r>
            <w:r>
              <w:rPr>
                <w:rStyle w:val="HTML"/>
              </w:rPr>
              <w:t>T</w:t>
            </w:r>
            <w:r>
              <w:t xml:space="preserve">: taker </w:t>
            </w:r>
            <w:r>
              <w:rPr>
                <w:rStyle w:val="HTML"/>
              </w:rPr>
              <w:t>M</w:t>
            </w:r>
            <w:r>
              <w:t>: maker</w:t>
            </w:r>
          </w:p>
        </w:tc>
      </w:tr>
      <w:tr w:rsidR="00000000">
        <w:trPr>
          <w:divId w:val="175387555"/>
          <w:tblCellSpacing w:w="15" w:type="dxa"/>
        </w:trPr>
        <w:tc>
          <w:tcPr>
            <w:tcW w:w="0" w:type="auto"/>
            <w:vAlign w:val="center"/>
            <w:hideMark/>
          </w:tcPr>
          <w:p w:rsidR="00000000" w:rsidRDefault="00000000">
            <w:r>
              <w:t>from</w:t>
            </w:r>
          </w:p>
        </w:tc>
        <w:tc>
          <w:tcPr>
            <w:tcW w:w="0" w:type="auto"/>
            <w:vAlign w:val="center"/>
            <w:hideMark/>
          </w:tcPr>
          <w:p w:rsidR="00000000" w:rsidRDefault="00000000">
            <w:r>
              <w:t>String</w:t>
            </w:r>
          </w:p>
        </w:tc>
        <w:tc>
          <w:tcPr>
            <w:tcW w:w="0" w:type="auto"/>
            <w:vAlign w:val="center"/>
            <w:hideMark/>
          </w:tcPr>
          <w:p w:rsidR="00000000" w:rsidRDefault="00000000">
            <w:r>
              <w:t>The remitting account</w:t>
            </w:r>
            <w:r>
              <w:br/>
            </w:r>
            <w:r>
              <w:rPr>
                <w:rStyle w:val="HTML"/>
              </w:rPr>
              <w:t>6</w:t>
            </w:r>
            <w:r>
              <w:t>: Funding account</w:t>
            </w:r>
            <w:r>
              <w:br/>
            </w:r>
            <w:r>
              <w:rPr>
                <w:rStyle w:val="HTML"/>
              </w:rPr>
              <w:t>18</w:t>
            </w:r>
            <w:r>
              <w:t>: Trading account</w:t>
            </w:r>
            <w:r>
              <w:br/>
              <w:t xml:space="preserve">Only applicable to </w:t>
            </w:r>
            <w:r>
              <w:rPr>
                <w:rStyle w:val="HTML"/>
              </w:rPr>
              <w:t>transfer</w:t>
            </w:r>
            <w:r>
              <w:t xml:space="preserve">. When bill type is not </w:t>
            </w:r>
            <w:r>
              <w:rPr>
                <w:rStyle w:val="HTML"/>
              </w:rPr>
              <w:t>transfer</w:t>
            </w:r>
            <w:r>
              <w:t>, the field returns "".</w:t>
            </w:r>
          </w:p>
        </w:tc>
      </w:tr>
      <w:tr w:rsidR="00000000">
        <w:trPr>
          <w:divId w:val="175387555"/>
          <w:tblCellSpacing w:w="15" w:type="dxa"/>
        </w:trPr>
        <w:tc>
          <w:tcPr>
            <w:tcW w:w="0" w:type="auto"/>
            <w:vAlign w:val="center"/>
            <w:hideMark/>
          </w:tcPr>
          <w:p w:rsidR="00000000" w:rsidRDefault="00000000">
            <w:r>
              <w:t>to</w:t>
            </w:r>
          </w:p>
        </w:tc>
        <w:tc>
          <w:tcPr>
            <w:tcW w:w="0" w:type="auto"/>
            <w:vAlign w:val="center"/>
            <w:hideMark/>
          </w:tcPr>
          <w:p w:rsidR="00000000" w:rsidRDefault="00000000">
            <w:r>
              <w:t>String</w:t>
            </w:r>
          </w:p>
        </w:tc>
        <w:tc>
          <w:tcPr>
            <w:tcW w:w="0" w:type="auto"/>
            <w:vAlign w:val="center"/>
            <w:hideMark/>
          </w:tcPr>
          <w:p w:rsidR="00000000" w:rsidRDefault="00000000">
            <w:r>
              <w:t>The beneficiary account</w:t>
            </w:r>
            <w:r>
              <w:br/>
            </w:r>
            <w:r>
              <w:rPr>
                <w:rStyle w:val="HTML"/>
              </w:rPr>
              <w:t>6</w:t>
            </w:r>
            <w:r>
              <w:t>: Funding account</w:t>
            </w:r>
            <w:r>
              <w:br/>
            </w:r>
            <w:r>
              <w:rPr>
                <w:rStyle w:val="HTML"/>
              </w:rPr>
              <w:t>18</w:t>
            </w:r>
            <w:r>
              <w:t>: Trading account</w:t>
            </w:r>
            <w:r>
              <w:br/>
              <w:t xml:space="preserve">Only applicable to </w:t>
            </w:r>
            <w:r>
              <w:rPr>
                <w:rStyle w:val="HTML"/>
              </w:rPr>
              <w:t>transfer</w:t>
            </w:r>
            <w:r>
              <w:t xml:space="preserve">. When bill type is not </w:t>
            </w:r>
            <w:r>
              <w:rPr>
                <w:rStyle w:val="HTML"/>
              </w:rPr>
              <w:t>transfer</w:t>
            </w:r>
            <w:r>
              <w:t>, the field returns "".</w:t>
            </w:r>
          </w:p>
        </w:tc>
      </w:tr>
      <w:tr w:rsidR="00000000">
        <w:trPr>
          <w:divId w:val="175387555"/>
          <w:tblCellSpacing w:w="15" w:type="dxa"/>
        </w:trPr>
        <w:tc>
          <w:tcPr>
            <w:tcW w:w="0" w:type="auto"/>
            <w:vAlign w:val="center"/>
            <w:hideMark/>
          </w:tcPr>
          <w:p w:rsidR="00000000" w:rsidRDefault="00000000">
            <w:r>
              <w:t>notes</w:t>
            </w:r>
          </w:p>
        </w:tc>
        <w:tc>
          <w:tcPr>
            <w:tcW w:w="0" w:type="auto"/>
            <w:vAlign w:val="center"/>
            <w:hideMark/>
          </w:tcPr>
          <w:p w:rsidR="00000000" w:rsidRDefault="00000000">
            <w:r>
              <w:t>String</w:t>
            </w:r>
          </w:p>
        </w:tc>
        <w:tc>
          <w:tcPr>
            <w:tcW w:w="0" w:type="auto"/>
            <w:vAlign w:val="center"/>
            <w:hideMark/>
          </w:tcPr>
          <w:p w:rsidR="00000000" w:rsidRDefault="00000000">
            <w:r>
              <w:t>Notes</w:t>
            </w:r>
          </w:p>
        </w:tc>
      </w:tr>
      <w:tr w:rsidR="00000000">
        <w:trPr>
          <w:divId w:val="175387555"/>
          <w:tblCellSpacing w:w="15" w:type="dxa"/>
        </w:trPr>
        <w:tc>
          <w:tcPr>
            <w:tcW w:w="0" w:type="auto"/>
            <w:vAlign w:val="center"/>
            <w:hideMark/>
          </w:tcPr>
          <w:p w:rsidR="00000000" w:rsidRDefault="00000000">
            <w:r>
              <w:t>interest</w:t>
            </w:r>
          </w:p>
        </w:tc>
        <w:tc>
          <w:tcPr>
            <w:tcW w:w="0" w:type="auto"/>
            <w:vAlign w:val="center"/>
            <w:hideMark/>
          </w:tcPr>
          <w:p w:rsidR="00000000" w:rsidRDefault="00000000">
            <w:r>
              <w:t>String</w:t>
            </w:r>
          </w:p>
        </w:tc>
        <w:tc>
          <w:tcPr>
            <w:tcW w:w="0" w:type="auto"/>
            <w:vAlign w:val="center"/>
            <w:hideMark/>
          </w:tcPr>
          <w:p w:rsidR="00000000" w:rsidRDefault="00000000">
            <w:r>
              <w:t>Interest</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r w:rsidR="00000000">
        <w:trPr>
          <w:divId w:val="175387555"/>
          <w:tblCellSpacing w:w="15" w:type="dxa"/>
        </w:trPr>
        <w:tc>
          <w:tcPr>
            <w:tcW w:w="0" w:type="auto"/>
            <w:vAlign w:val="center"/>
            <w:hideMark/>
          </w:tcPr>
          <w:p w:rsidR="00000000" w:rsidRDefault="00000000">
            <w:r>
              <w:t>fillTime</w:t>
            </w:r>
          </w:p>
        </w:tc>
        <w:tc>
          <w:tcPr>
            <w:tcW w:w="0" w:type="auto"/>
            <w:vAlign w:val="center"/>
            <w:hideMark/>
          </w:tcPr>
          <w:p w:rsidR="00000000" w:rsidRDefault="00000000">
            <w:r>
              <w:t>String</w:t>
            </w:r>
          </w:p>
        </w:tc>
        <w:tc>
          <w:tcPr>
            <w:tcW w:w="0" w:type="auto"/>
            <w:vAlign w:val="center"/>
            <w:hideMark/>
          </w:tcPr>
          <w:p w:rsidR="00000000" w:rsidRDefault="00000000">
            <w:r>
              <w:t>Last filled time</w:t>
            </w:r>
          </w:p>
        </w:tc>
      </w:tr>
      <w:tr w:rsidR="00000000">
        <w:trPr>
          <w:divId w:val="175387555"/>
          <w:tblCellSpacing w:w="15" w:type="dxa"/>
        </w:trPr>
        <w:tc>
          <w:tcPr>
            <w:tcW w:w="0" w:type="auto"/>
            <w:vAlign w:val="center"/>
            <w:hideMark/>
          </w:tcPr>
          <w:p w:rsidR="00000000" w:rsidRDefault="00000000">
            <w:r>
              <w:t>tradeId</w:t>
            </w:r>
          </w:p>
        </w:tc>
        <w:tc>
          <w:tcPr>
            <w:tcW w:w="0" w:type="auto"/>
            <w:vAlign w:val="center"/>
            <w:hideMark/>
          </w:tcPr>
          <w:p w:rsidR="00000000" w:rsidRDefault="00000000">
            <w:r>
              <w:t>String</w:t>
            </w:r>
          </w:p>
        </w:tc>
        <w:tc>
          <w:tcPr>
            <w:tcW w:w="0" w:type="auto"/>
            <w:vAlign w:val="center"/>
            <w:hideMark/>
          </w:tcPr>
          <w:p w:rsidR="00000000" w:rsidRDefault="00000000">
            <w:r>
              <w:t>Last traded ID</w:t>
            </w:r>
          </w:p>
        </w:tc>
      </w:tr>
      <w:tr w:rsidR="00000000">
        <w:trPr>
          <w:divId w:val="175387555"/>
          <w:tblCellSpacing w:w="15" w:type="dxa"/>
        </w:trPr>
        <w:tc>
          <w:tcPr>
            <w:tcW w:w="0" w:type="auto"/>
            <w:vAlign w:val="center"/>
            <w:hideMark/>
          </w:tcPr>
          <w:p w:rsidR="00000000" w:rsidRDefault="00000000">
            <w:r>
              <w:t>clOrdId</w:t>
            </w:r>
          </w:p>
        </w:tc>
        <w:tc>
          <w:tcPr>
            <w:tcW w:w="0" w:type="auto"/>
            <w:vAlign w:val="center"/>
            <w:hideMark/>
          </w:tcPr>
          <w:p w:rsidR="00000000" w:rsidRDefault="00000000">
            <w:r>
              <w:t>String</w:t>
            </w:r>
          </w:p>
        </w:tc>
        <w:tc>
          <w:tcPr>
            <w:tcW w:w="0" w:type="auto"/>
            <w:vAlign w:val="center"/>
            <w:hideMark/>
          </w:tcPr>
          <w:p w:rsidR="00000000" w:rsidRDefault="00000000">
            <w:r>
              <w:t xml:space="preserve">Client Order ID as assigned by the client </w:t>
            </w:r>
            <w:r>
              <w:br/>
              <w:t>A combination of case-sensitive alphanumerics, all numbers, or all letters of up to 32 characters.</w:t>
            </w:r>
          </w:p>
        </w:tc>
      </w:tr>
      <w:tr w:rsidR="00000000">
        <w:trPr>
          <w:divId w:val="175387555"/>
          <w:tblCellSpacing w:w="15" w:type="dxa"/>
        </w:trPr>
        <w:tc>
          <w:tcPr>
            <w:tcW w:w="0" w:type="auto"/>
            <w:vAlign w:val="center"/>
            <w:hideMark/>
          </w:tcPr>
          <w:p w:rsidR="00000000" w:rsidRDefault="00000000">
            <w:r>
              <w:t>fillIdxPx</w:t>
            </w:r>
          </w:p>
        </w:tc>
        <w:tc>
          <w:tcPr>
            <w:tcW w:w="0" w:type="auto"/>
            <w:vAlign w:val="center"/>
            <w:hideMark/>
          </w:tcPr>
          <w:p w:rsidR="00000000" w:rsidRDefault="00000000">
            <w:r>
              <w:t>String</w:t>
            </w:r>
          </w:p>
        </w:tc>
        <w:tc>
          <w:tcPr>
            <w:tcW w:w="0" w:type="auto"/>
            <w:vAlign w:val="center"/>
            <w:hideMark/>
          </w:tcPr>
          <w:p w:rsidR="00000000" w:rsidRDefault="00000000">
            <w:r>
              <w:t xml:space="preserve">Index price at the moment of trade execution </w:t>
            </w:r>
            <w:r>
              <w:br/>
              <w:t>For cross currency spot pairs, it returns baseCcy-USDT index price. For example, for LTC-ETH, this field returns the index price of LTC-USDT.</w:t>
            </w:r>
          </w:p>
        </w:tc>
      </w:tr>
      <w:tr w:rsidR="00000000">
        <w:trPr>
          <w:divId w:val="175387555"/>
          <w:tblCellSpacing w:w="15" w:type="dxa"/>
        </w:trPr>
        <w:tc>
          <w:tcPr>
            <w:tcW w:w="0" w:type="auto"/>
            <w:vAlign w:val="center"/>
            <w:hideMark/>
          </w:tcPr>
          <w:p w:rsidR="00000000" w:rsidRDefault="00000000">
            <w:r>
              <w:t>fillMarkPx</w:t>
            </w:r>
          </w:p>
        </w:tc>
        <w:tc>
          <w:tcPr>
            <w:tcW w:w="0" w:type="auto"/>
            <w:vAlign w:val="center"/>
            <w:hideMark/>
          </w:tcPr>
          <w:p w:rsidR="00000000" w:rsidRDefault="00000000">
            <w:r>
              <w:t>String</w:t>
            </w:r>
          </w:p>
        </w:tc>
        <w:tc>
          <w:tcPr>
            <w:tcW w:w="0" w:type="auto"/>
            <w:vAlign w:val="center"/>
            <w:hideMark/>
          </w:tcPr>
          <w:p w:rsidR="00000000" w:rsidRDefault="00000000">
            <w:r>
              <w:t xml:space="preserve">Mark price when filled </w:t>
            </w:r>
            <w:r>
              <w:br/>
              <w:t>Applicable to FUTURES/SWAP/OPTIONS, return "" for other instrument types</w:t>
            </w:r>
          </w:p>
        </w:tc>
      </w:tr>
      <w:tr w:rsidR="00000000">
        <w:trPr>
          <w:divId w:val="175387555"/>
          <w:tblCellSpacing w:w="15" w:type="dxa"/>
        </w:trPr>
        <w:tc>
          <w:tcPr>
            <w:tcW w:w="0" w:type="auto"/>
            <w:vAlign w:val="center"/>
            <w:hideMark/>
          </w:tcPr>
          <w:p w:rsidR="00000000" w:rsidRDefault="00000000">
            <w:r>
              <w:t>fillPxVol</w:t>
            </w:r>
          </w:p>
        </w:tc>
        <w:tc>
          <w:tcPr>
            <w:tcW w:w="0" w:type="auto"/>
            <w:vAlign w:val="center"/>
            <w:hideMark/>
          </w:tcPr>
          <w:p w:rsidR="00000000" w:rsidRDefault="00000000">
            <w:r>
              <w:t>String</w:t>
            </w:r>
          </w:p>
        </w:tc>
        <w:tc>
          <w:tcPr>
            <w:tcW w:w="0" w:type="auto"/>
            <w:vAlign w:val="center"/>
            <w:hideMark/>
          </w:tcPr>
          <w:p w:rsidR="00000000" w:rsidRDefault="00000000">
            <w:r>
              <w:t xml:space="preserve">Implied volatility when filled </w:t>
            </w:r>
            <w:r>
              <w:br/>
              <w:t>Only applicable to options; return "" for other instrument types</w:t>
            </w:r>
          </w:p>
        </w:tc>
      </w:tr>
      <w:tr w:rsidR="00000000">
        <w:trPr>
          <w:divId w:val="175387555"/>
          <w:tblCellSpacing w:w="15" w:type="dxa"/>
        </w:trPr>
        <w:tc>
          <w:tcPr>
            <w:tcW w:w="0" w:type="auto"/>
            <w:vAlign w:val="center"/>
            <w:hideMark/>
          </w:tcPr>
          <w:p w:rsidR="00000000" w:rsidRDefault="00000000">
            <w:r>
              <w:lastRenderedPageBreak/>
              <w:t>fillPxUsd</w:t>
            </w:r>
          </w:p>
        </w:tc>
        <w:tc>
          <w:tcPr>
            <w:tcW w:w="0" w:type="auto"/>
            <w:vAlign w:val="center"/>
            <w:hideMark/>
          </w:tcPr>
          <w:p w:rsidR="00000000" w:rsidRDefault="00000000">
            <w:r>
              <w:t>String</w:t>
            </w:r>
          </w:p>
        </w:tc>
        <w:tc>
          <w:tcPr>
            <w:tcW w:w="0" w:type="auto"/>
            <w:vAlign w:val="center"/>
            <w:hideMark/>
          </w:tcPr>
          <w:p w:rsidR="00000000" w:rsidRDefault="00000000">
            <w:r>
              <w:t xml:space="preserve">Options price when filled, in the unit of USD </w:t>
            </w:r>
            <w:r>
              <w:br/>
              <w:t>Only applicable to options; return "" for other instrument types</w:t>
            </w:r>
          </w:p>
        </w:tc>
      </w:tr>
      <w:tr w:rsidR="00000000">
        <w:trPr>
          <w:divId w:val="175387555"/>
          <w:tblCellSpacing w:w="15" w:type="dxa"/>
        </w:trPr>
        <w:tc>
          <w:tcPr>
            <w:tcW w:w="0" w:type="auto"/>
            <w:vAlign w:val="center"/>
            <w:hideMark/>
          </w:tcPr>
          <w:p w:rsidR="00000000" w:rsidRDefault="00000000">
            <w:r>
              <w:t>fillMarkVol</w:t>
            </w:r>
          </w:p>
        </w:tc>
        <w:tc>
          <w:tcPr>
            <w:tcW w:w="0" w:type="auto"/>
            <w:vAlign w:val="center"/>
            <w:hideMark/>
          </w:tcPr>
          <w:p w:rsidR="00000000" w:rsidRDefault="00000000">
            <w:r>
              <w:t>String</w:t>
            </w:r>
          </w:p>
        </w:tc>
        <w:tc>
          <w:tcPr>
            <w:tcW w:w="0" w:type="auto"/>
            <w:vAlign w:val="center"/>
            <w:hideMark/>
          </w:tcPr>
          <w:p w:rsidR="00000000" w:rsidRDefault="00000000">
            <w:r>
              <w:t xml:space="preserve">Mark volatility when filled </w:t>
            </w:r>
            <w:r>
              <w:br/>
              <w:t>Only applicable to options; return "" for other instrument types</w:t>
            </w:r>
          </w:p>
        </w:tc>
      </w:tr>
      <w:tr w:rsidR="00000000">
        <w:trPr>
          <w:divId w:val="175387555"/>
          <w:tblCellSpacing w:w="15" w:type="dxa"/>
        </w:trPr>
        <w:tc>
          <w:tcPr>
            <w:tcW w:w="0" w:type="auto"/>
            <w:vAlign w:val="center"/>
            <w:hideMark/>
          </w:tcPr>
          <w:p w:rsidR="00000000" w:rsidRDefault="00000000">
            <w:r>
              <w:t>fillFwdPx</w:t>
            </w:r>
          </w:p>
        </w:tc>
        <w:tc>
          <w:tcPr>
            <w:tcW w:w="0" w:type="auto"/>
            <w:vAlign w:val="center"/>
            <w:hideMark/>
          </w:tcPr>
          <w:p w:rsidR="00000000" w:rsidRDefault="00000000">
            <w:r>
              <w:t>String</w:t>
            </w:r>
          </w:p>
        </w:tc>
        <w:tc>
          <w:tcPr>
            <w:tcW w:w="0" w:type="auto"/>
            <w:vAlign w:val="center"/>
            <w:hideMark/>
          </w:tcPr>
          <w:p w:rsidR="00000000" w:rsidRDefault="00000000">
            <w:r>
              <w:t xml:space="preserve">Forward price when filled </w:t>
            </w:r>
            <w:r>
              <w:br/>
              <w:t>Only applicable to options; return "" for other instrument types</w:t>
            </w:r>
          </w:p>
        </w:tc>
      </w:tr>
    </w:tbl>
    <w:p w:rsidR="00000000" w:rsidRDefault="00000000">
      <w:pPr>
        <w:divId w:val="175387555"/>
      </w:pPr>
      <w:r>
        <w:rPr>
          <w:rStyle w:val="a6"/>
        </w:rPr>
        <w:t>Funding Fee expense (subType = 173)</w:t>
      </w:r>
      <w:r>
        <w:br/>
        <w:t xml:space="preserve">You may refer to "pnl" for the fee payment </w:t>
      </w:r>
    </w:p>
    <w:p w:rsidR="00000000" w:rsidRDefault="00000000">
      <w:pPr>
        <w:pStyle w:val="3"/>
        <w:divId w:val="175387555"/>
      </w:pPr>
      <w:r>
        <w:t>Apply bills details (since 2021)</w:t>
      </w:r>
    </w:p>
    <w:p w:rsidR="00000000" w:rsidRDefault="00000000">
      <w:pPr>
        <w:pStyle w:val="a5"/>
        <w:divId w:val="175387555"/>
      </w:pPr>
      <w:r>
        <w:t>Apply for bill data since 1 February, 2021 except for the current quarter.</w:t>
      </w:r>
    </w:p>
    <w:p w:rsidR="00000000" w:rsidRDefault="00000000">
      <w:pPr>
        <w:pStyle w:val="4"/>
        <w:divId w:val="175387555"/>
      </w:pPr>
      <w:r>
        <w:t>Rate Limit：12 requests per day</w:t>
      </w:r>
    </w:p>
    <w:p w:rsidR="00000000" w:rsidRDefault="00000000">
      <w:pPr>
        <w:pStyle w:val="4"/>
        <w:divId w:val="175387555"/>
      </w:pPr>
      <w:r>
        <w:t>Rate limit rule: UserID</w:t>
      </w:r>
    </w:p>
    <w:p w:rsidR="00000000" w:rsidRDefault="00000000">
      <w:pPr>
        <w:pStyle w:val="4"/>
        <w:divId w:val="175387555"/>
      </w:pPr>
      <w:r>
        <w:t>Permissions: Read</w:t>
      </w:r>
    </w:p>
    <w:p w:rsidR="00000000" w:rsidRDefault="00000000">
      <w:pPr>
        <w:pStyle w:val="4"/>
        <w:divId w:val="175387555"/>
      </w:pPr>
      <w:r>
        <w:t>HTTP Request</w:t>
      </w:r>
    </w:p>
    <w:p w:rsidR="00000000" w:rsidRDefault="00000000">
      <w:pPr>
        <w:pStyle w:val="a5"/>
        <w:divId w:val="175387555"/>
      </w:pPr>
      <w:r>
        <w:rPr>
          <w:rStyle w:val="HTML"/>
        </w:rPr>
        <w:t>POST /api/v5/account/bills-history-archive</w:t>
      </w:r>
    </w:p>
    <w:p w:rsidR="00000000" w:rsidRDefault="00000000">
      <w:pPr>
        <w:pStyle w:val="a5"/>
        <w:divId w:val="341905941"/>
      </w:pPr>
      <w:r>
        <w:t>Request Example</w:t>
      </w:r>
    </w:p>
    <w:p w:rsidR="00000000" w:rsidRDefault="00000000">
      <w:pPr>
        <w:pStyle w:val="HTML0"/>
        <w:divId w:val="701175967"/>
        <w:rPr>
          <w:rStyle w:val="HTML"/>
        </w:rPr>
      </w:pPr>
      <w:r>
        <w:rPr>
          <w:rStyle w:val="HTML"/>
        </w:rPr>
        <w:t>POST /api/v5/account/bills-history-archive</w:t>
      </w:r>
    </w:p>
    <w:p w:rsidR="00000000" w:rsidRDefault="00000000">
      <w:pPr>
        <w:pStyle w:val="HTML0"/>
        <w:divId w:val="701175967"/>
        <w:rPr>
          <w:rStyle w:val="HTML"/>
        </w:rPr>
      </w:pPr>
      <w:r>
        <w:rPr>
          <w:rStyle w:val="HTML"/>
        </w:rPr>
        <w:t>body</w:t>
      </w:r>
    </w:p>
    <w:p w:rsidR="00000000" w:rsidRDefault="00000000">
      <w:pPr>
        <w:pStyle w:val="HTML0"/>
        <w:divId w:val="701175967"/>
        <w:rPr>
          <w:rStyle w:val="HTML"/>
        </w:rPr>
      </w:pPr>
      <w:r>
        <w:rPr>
          <w:rStyle w:val="o"/>
        </w:rPr>
        <w:t>{</w:t>
      </w:r>
    </w:p>
    <w:p w:rsidR="00000000" w:rsidRDefault="00000000">
      <w:pPr>
        <w:pStyle w:val="HTML0"/>
        <w:divId w:val="701175967"/>
        <w:rPr>
          <w:rStyle w:val="HTML"/>
        </w:rPr>
      </w:pPr>
      <w:r>
        <w:rPr>
          <w:rStyle w:val="HTML"/>
        </w:rPr>
        <w:t xml:space="preserve">    </w:t>
      </w:r>
      <w:r>
        <w:rPr>
          <w:rStyle w:val="s2"/>
        </w:rPr>
        <w:t>"year"</w:t>
      </w:r>
      <w:r>
        <w:rPr>
          <w:rStyle w:val="HTML"/>
        </w:rPr>
        <w:t>:</w:t>
      </w:r>
      <w:r>
        <w:rPr>
          <w:rStyle w:val="s2"/>
        </w:rPr>
        <w:t>"2023"</w:t>
      </w:r>
      <w:r>
        <w:rPr>
          <w:rStyle w:val="HTML"/>
        </w:rPr>
        <w:t>,</w:t>
      </w:r>
    </w:p>
    <w:p w:rsidR="00000000" w:rsidRDefault="00000000">
      <w:pPr>
        <w:pStyle w:val="HTML0"/>
        <w:divId w:val="701175967"/>
        <w:rPr>
          <w:rStyle w:val="HTML"/>
        </w:rPr>
      </w:pPr>
      <w:r>
        <w:rPr>
          <w:rStyle w:val="HTML"/>
        </w:rPr>
        <w:t xml:space="preserve">    </w:t>
      </w:r>
      <w:r>
        <w:rPr>
          <w:rStyle w:val="s2"/>
        </w:rPr>
        <w:t>"quarter"</w:t>
      </w:r>
      <w:r>
        <w:rPr>
          <w:rStyle w:val="HTML"/>
        </w:rPr>
        <w:t>:</w:t>
      </w:r>
      <w:r>
        <w:rPr>
          <w:rStyle w:val="s2"/>
        </w:rPr>
        <w:t>"Q1"</w:t>
      </w:r>
    </w:p>
    <w:p w:rsidR="00000000" w:rsidRDefault="00000000">
      <w:pPr>
        <w:pStyle w:val="HTML0"/>
        <w:divId w:val="701175967"/>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46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year</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4 digits year</w:t>
            </w:r>
          </w:p>
        </w:tc>
      </w:tr>
      <w:tr w:rsidR="00000000">
        <w:trPr>
          <w:divId w:val="175387555"/>
          <w:tblCellSpacing w:w="15" w:type="dxa"/>
        </w:trPr>
        <w:tc>
          <w:tcPr>
            <w:tcW w:w="0" w:type="auto"/>
            <w:vAlign w:val="center"/>
            <w:hideMark/>
          </w:tcPr>
          <w:p w:rsidR="00000000" w:rsidRDefault="00000000">
            <w:r>
              <w:t>quarter</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Quarter, valid value is </w:t>
            </w:r>
            <w:r>
              <w:rPr>
                <w:rStyle w:val="HTML"/>
              </w:rPr>
              <w:t>Q1</w:t>
            </w:r>
            <w:r>
              <w:t xml:space="preserve">, </w:t>
            </w:r>
            <w:r>
              <w:rPr>
                <w:rStyle w:val="HTML"/>
              </w:rPr>
              <w:t>Q2</w:t>
            </w:r>
            <w:r>
              <w:t xml:space="preserve">, </w:t>
            </w:r>
            <w:r>
              <w:rPr>
                <w:rStyle w:val="HTML"/>
              </w:rPr>
              <w:t>Q3</w:t>
            </w:r>
            <w:r>
              <w:t xml:space="preserve">, </w:t>
            </w:r>
            <w:r>
              <w:rPr>
                <w:rStyle w:val="HTML"/>
              </w:rPr>
              <w:t>Q4</w:t>
            </w:r>
          </w:p>
        </w:tc>
      </w:tr>
    </w:tbl>
    <w:p w:rsidR="00000000" w:rsidRDefault="00000000">
      <w:pPr>
        <w:pStyle w:val="a5"/>
        <w:divId w:val="480344190"/>
      </w:pPr>
      <w:r>
        <w:t>Response Example</w:t>
      </w:r>
    </w:p>
    <w:p w:rsidR="00000000" w:rsidRDefault="00000000">
      <w:pPr>
        <w:pStyle w:val="HTML0"/>
        <w:divId w:val="375357363"/>
        <w:rPr>
          <w:rStyle w:val="w"/>
        </w:rPr>
      </w:pPr>
      <w:r>
        <w:rPr>
          <w:rStyle w:val="p"/>
        </w:rPr>
        <w:lastRenderedPageBreak/>
        <w:t>{</w:t>
      </w:r>
    </w:p>
    <w:p w:rsidR="00000000" w:rsidRDefault="00000000">
      <w:pPr>
        <w:pStyle w:val="HTML0"/>
        <w:divId w:val="375357363"/>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375357363"/>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375357363"/>
        <w:rPr>
          <w:rStyle w:val="w"/>
        </w:rPr>
      </w:pPr>
      <w:r>
        <w:rPr>
          <w:rStyle w:val="w"/>
        </w:rPr>
        <w:t xml:space="preserve">        </w:t>
      </w:r>
      <w:r>
        <w:rPr>
          <w:rStyle w:val="p"/>
        </w:rPr>
        <w:t>{</w:t>
      </w:r>
    </w:p>
    <w:p w:rsidR="00000000" w:rsidRDefault="00000000">
      <w:pPr>
        <w:pStyle w:val="HTML0"/>
        <w:divId w:val="375357363"/>
        <w:rPr>
          <w:rStyle w:val="w"/>
        </w:rPr>
      </w:pPr>
      <w:r>
        <w:rPr>
          <w:rStyle w:val="w"/>
        </w:rPr>
        <w:t xml:space="preserve">            </w:t>
      </w:r>
      <w:r>
        <w:rPr>
          <w:rStyle w:val="nl"/>
        </w:rPr>
        <w:t>"result"</w:t>
      </w:r>
      <w:r>
        <w:rPr>
          <w:rStyle w:val="p"/>
        </w:rPr>
        <w:t>:</w:t>
      </w:r>
      <w:r>
        <w:rPr>
          <w:rStyle w:val="w"/>
        </w:rPr>
        <w:t xml:space="preserve"> </w:t>
      </w:r>
      <w:r>
        <w:rPr>
          <w:rStyle w:val="s2"/>
        </w:rPr>
        <w:t>"true"</w:t>
      </w:r>
      <w:r>
        <w:rPr>
          <w:rStyle w:val="p"/>
        </w:rPr>
        <w:t>,</w:t>
      </w:r>
    </w:p>
    <w:p w:rsidR="00000000" w:rsidRDefault="00000000">
      <w:pPr>
        <w:pStyle w:val="HTML0"/>
        <w:divId w:val="375357363"/>
        <w:rPr>
          <w:rStyle w:val="w"/>
        </w:rPr>
      </w:pPr>
      <w:r>
        <w:rPr>
          <w:rStyle w:val="w"/>
        </w:rPr>
        <w:t xml:space="preserve">            </w:t>
      </w:r>
      <w:r>
        <w:rPr>
          <w:rStyle w:val="nl"/>
        </w:rPr>
        <w:t>"ts"</w:t>
      </w:r>
      <w:r>
        <w:rPr>
          <w:rStyle w:val="p"/>
        </w:rPr>
        <w:t>:</w:t>
      </w:r>
      <w:r>
        <w:rPr>
          <w:rStyle w:val="w"/>
        </w:rPr>
        <w:t xml:space="preserve"> </w:t>
      </w:r>
      <w:r>
        <w:rPr>
          <w:rStyle w:val="s2"/>
        </w:rPr>
        <w:t>"1646892328000"</w:t>
      </w:r>
    </w:p>
    <w:p w:rsidR="00000000" w:rsidRDefault="00000000">
      <w:pPr>
        <w:pStyle w:val="HTML0"/>
        <w:divId w:val="375357363"/>
        <w:rPr>
          <w:rStyle w:val="w"/>
        </w:rPr>
      </w:pPr>
      <w:r>
        <w:rPr>
          <w:rStyle w:val="w"/>
        </w:rPr>
        <w:t xml:space="preserve">        </w:t>
      </w:r>
      <w:r>
        <w:rPr>
          <w:rStyle w:val="p"/>
        </w:rPr>
        <w:t>}</w:t>
      </w:r>
    </w:p>
    <w:p w:rsidR="00000000" w:rsidRDefault="00000000">
      <w:pPr>
        <w:pStyle w:val="HTML0"/>
        <w:divId w:val="375357363"/>
        <w:rPr>
          <w:rStyle w:val="w"/>
        </w:rPr>
      </w:pPr>
      <w:r>
        <w:rPr>
          <w:rStyle w:val="w"/>
        </w:rPr>
        <w:t xml:space="preserve">    </w:t>
      </w:r>
      <w:r>
        <w:rPr>
          <w:rStyle w:val="p"/>
        </w:rPr>
        <w:t>],</w:t>
      </w:r>
    </w:p>
    <w:p w:rsidR="00000000" w:rsidRDefault="00000000">
      <w:pPr>
        <w:pStyle w:val="HTML0"/>
        <w:divId w:val="375357363"/>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375357363"/>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result</w:t>
            </w:r>
          </w:p>
        </w:tc>
        <w:tc>
          <w:tcPr>
            <w:tcW w:w="0" w:type="auto"/>
            <w:vAlign w:val="center"/>
            <w:hideMark/>
          </w:tcPr>
          <w:p w:rsidR="00000000" w:rsidRDefault="00000000">
            <w:r>
              <w:t>String</w:t>
            </w:r>
          </w:p>
        </w:tc>
        <w:tc>
          <w:tcPr>
            <w:tcW w:w="0" w:type="auto"/>
            <w:vAlign w:val="center"/>
            <w:hideMark/>
          </w:tcPr>
          <w:p w:rsidR="00000000" w:rsidRDefault="00000000">
            <w:r>
              <w:t xml:space="preserve">Whether there is already a download link for this section </w:t>
            </w:r>
            <w:r>
              <w:br/>
            </w:r>
            <w:r>
              <w:rPr>
                <w:rStyle w:val="HTML"/>
              </w:rPr>
              <w:t>true</w:t>
            </w:r>
            <w:r>
              <w:t xml:space="preserve">: Existed, can check from "Get bills details (since 2021)". </w:t>
            </w:r>
            <w:r>
              <w:br/>
            </w:r>
            <w:r>
              <w:rPr>
                <w:rStyle w:val="HTML"/>
              </w:rPr>
              <w:t>false</w:t>
            </w:r>
            <w:r>
              <w:t>: Does not exist and is generating, can check the download link after 2 hours</w:t>
            </w:r>
            <w:r>
              <w:br/>
              <w:t xml:space="preserve">The data of file is in reverse chronological order using </w:t>
            </w:r>
            <w:r>
              <w:rPr>
                <w:rStyle w:val="HTML"/>
              </w:rPr>
              <w:t>billId</w:t>
            </w:r>
            <w:r>
              <w:t>.</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The first request time when the server receives. Unix timestamp format in milliseconds, e.g. </w:t>
            </w:r>
            <w:r>
              <w:rPr>
                <w:rStyle w:val="HTML"/>
              </w:rPr>
              <w:t>1597026383085</w:t>
            </w:r>
          </w:p>
        </w:tc>
      </w:tr>
    </w:tbl>
    <w:p w:rsidR="00000000" w:rsidRDefault="00000000">
      <w:pPr>
        <w:divId w:val="175387555"/>
      </w:pPr>
      <w:r>
        <w:t>The rule introduction, only applicable to the file generated after 11 October, 2024</w:t>
      </w:r>
      <w:r>
        <w:br/>
        <w:t>1. Taking 2024 Q2 as an example. The date range are [2024-07-01, 2024-10-01). The begin date is included, The end date is excluded.</w:t>
      </w:r>
      <w:r>
        <w:br/>
        <w:t xml:space="preserve">2. The data of file is in reverse chronological order using `billId` Check the file link from the "Get bills details (since 2021)" endpoint in 2 hours to allow for data generation. </w:t>
      </w:r>
      <w:r>
        <w:br/>
        <w:t xml:space="preserve">During peak demand, data generation may take longer. If the file link is still unavailable after 3 hours, reach out to customer support for assistance. It is only applicable to the data from the unified account. </w:t>
      </w:r>
    </w:p>
    <w:p w:rsidR="00000000" w:rsidRDefault="00000000">
      <w:pPr>
        <w:pStyle w:val="3"/>
        <w:divId w:val="175387555"/>
      </w:pPr>
      <w:r>
        <w:t>Get bills details (since 2021)</w:t>
      </w:r>
    </w:p>
    <w:p w:rsidR="00000000" w:rsidRDefault="00000000">
      <w:pPr>
        <w:pStyle w:val="a5"/>
        <w:divId w:val="175387555"/>
      </w:pPr>
      <w:r>
        <w:t>Apply for bill data since 1 February, 2021 except for the current quarter.</w:t>
      </w:r>
    </w:p>
    <w:p w:rsidR="00000000" w:rsidRDefault="00000000">
      <w:pPr>
        <w:pStyle w:val="4"/>
        <w:divId w:val="175387555"/>
      </w:pPr>
      <w:r>
        <w:t>Rate Limit: 10 requests per 2 seconds</w:t>
      </w:r>
    </w:p>
    <w:p w:rsidR="00000000" w:rsidRDefault="00000000">
      <w:pPr>
        <w:pStyle w:val="4"/>
        <w:divId w:val="175387555"/>
      </w:pPr>
      <w:r>
        <w:lastRenderedPageBreak/>
        <w:t>Rate limit rule: UserID</w:t>
      </w:r>
    </w:p>
    <w:p w:rsidR="00000000" w:rsidRDefault="00000000">
      <w:pPr>
        <w:pStyle w:val="4"/>
        <w:divId w:val="175387555"/>
      </w:pPr>
      <w:r>
        <w:t>Permissions: Read</w:t>
      </w:r>
    </w:p>
    <w:p w:rsidR="00000000" w:rsidRDefault="00000000">
      <w:pPr>
        <w:pStyle w:val="4"/>
        <w:divId w:val="175387555"/>
      </w:pPr>
      <w:r>
        <w:t>HTTP Request</w:t>
      </w:r>
    </w:p>
    <w:p w:rsidR="00000000" w:rsidRDefault="00000000">
      <w:pPr>
        <w:pStyle w:val="a5"/>
        <w:divId w:val="175387555"/>
      </w:pPr>
      <w:r>
        <w:rPr>
          <w:rStyle w:val="HTML"/>
        </w:rPr>
        <w:t>GET /api/v5/account/bills-history-archive</w:t>
      </w:r>
    </w:p>
    <w:p w:rsidR="00000000" w:rsidRDefault="00000000">
      <w:pPr>
        <w:pStyle w:val="a5"/>
        <w:divId w:val="430049293"/>
      </w:pPr>
      <w:r>
        <w:t>Response Example</w:t>
      </w:r>
    </w:p>
    <w:p w:rsidR="00000000" w:rsidRDefault="00000000">
      <w:pPr>
        <w:pStyle w:val="HTML0"/>
        <w:divId w:val="1422602312"/>
        <w:rPr>
          <w:rStyle w:val="HTML"/>
        </w:rPr>
      </w:pPr>
      <w:r>
        <w:rPr>
          <w:rStyle w:val="HTML"/>
        </w:rPr>
        <w:t>GET /api/v5/account/bills-history-archive?year</w:t>
      </w:r>
      <w:r>
        <w:rPr>
          <w:rStyle w:val="o"/>
        </w:rPr>
        <w:t>=</w:t>
      </w:r>
      <w:r>
        <w:rPr>
          <w:rStyle w:val="HTML"/>
        </w:rPr>
        <w:t>2023&amp;quarter</w:t>
      </w:r>
      <w:r>
        <w:rPr>
          <w:rStyle w:val="o"/>
        </w:rPr>
        <w:t>=</w:t>
      </w:r>
      <w:r>
        <w:rPr>
          <w:rStyle w:val="HTML"/>
        </w:rPr>
        <w:t>Q4</w:t>
      </w:r>
    </w:p>
    <w:p w:rsidR="00000000" w:rsidRDefault="00000000">
      <w:pPr>
        <w:pStyle w:val="HTML0"/>
        <w:divId w:val="1422602312"/>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46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year</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4 digits year</w:t>
            </w:r>
          </w:p>
        </w:tc>
      </w:tr>
      <w:tr w:rsidR="00000000">
        <w:trPr>
          <w:divId w:val="175387555"/>
          <w:tblCellSpacing w:w="15" w:type="dxa"/>
        </w:trPr>
        <w:tc>
          <w:tcPr>
            <w:tcW w:w="0" w:type="auto"/>
            <w:vAlign w:val="center"/>
            <w:hideMark/>
          </w:tcPr>
          <w:p w:rsidR="00000000" w:rsidRDefault="00000000">
            <w:r>
              <w:t>quarter</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Quarter, valid value is </w:t>
            </w:r>
            <w:r>
              <w:rPr>
                <w:rStyle w:val="HTML"/>
              </w:rPr>
              <w:t>Q1</w:t>
            </w:r>
            <w:r>
              <w:t xml:space="preserve">, </w:t>
            </w:r>
            <w:r>
              <w:rPr>
                <w:rStyle w:val="HTML"/>
              </w:rPr>
              <w:t>Q2</w:t>
            </w:r>
            <w:r>
              <w:t xml:space="preserve">, </w:t>
            </w:r>
            <w:r>
              <w:rPr>
                <w:rStyle w:val="HTML"/>
              </w:rPr>
              <w:t>Q3</w:t>
            </w:r>
            <w:r>
              <w:t xml:space="preserve">, </w:t>
            </w:r>
            <w:r>
              <w:rPr>
                <w:rStyle w:val="HTML"/>
              </w:rPr>
              <w:t>Q4</w:t>
            </w:r>
          </w:p>
        </w:tc>
      </w:tr>
    </w:tbl>
    <w:p w:rsidR="00000000" w:rsidRDefault="00000000">
      <w:pPr>
        <w:pStyle w:val="a5"/>
        <w:divId w:val="1238322767"/>
      </w:pPr>
      <w:r>
        <w:t>Response Example</w:t>
      </w:r>
    </w:p>
    <w:p w:rsidR="00000000" w:rsidRDefault="00000000">
      <w:pPr>
        <w:pStyle w:val="HTML0"/>
        <w:divId w:val="1314722028"/>
        <w:rPr>
          <w:rStyle w:val="w"/>
        </w:rPr>
      </w:pPr>
      <w:r>
        <w:rPr>
          <w:rStyle w:val="p"/>
        </w:rPr>
        <w:t>{</w:t>
      </w:r>
    </w:p>
    <w:p w:rsidR="00000000" w:rsidRDefault="00000000">
      <w:pPr>
        <w:pStyle w:val="HTML0"/>
        <w:divId w:val="1314722028"/>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314722028"/>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314722028"/>
        <w:rPr>
          <w:rStyle w:val="w"/>
        </w:rPr>
      </w:pPr>
      <w:r>
        <w:rPr>
          <w:rStyle w:val="w"/>
        </w:rPr>
        <w:t xml:space="preserve">        </w:t>
      </w:r>
      <w:r>
        <w:rPr>
          <w:rStyle w:val="p"/>
        </w:rPr>
        <w:t>{</w:t>
      </w:r>
    </w:p>
    <w:p w:rsidR="00000000" w:rsidRDefault="00000000">
      <w:pPr>
        <w:pStyle w:val="HTML0"/>
        <w:divId w:val="1314722028"/>
        <w:rPr>
          <w:rStyle w:val="w"/>
        </w:rPr>
      </w:pPr>
      <w:r>
        <w:rPr>
          <w:rStyle w:val="w"/>
        </w:rPr>
        <w:t xml:space="preserve">            </w:t>
      </w:r>
      <w:r>
        <w:rPr>
          <w:rStyle w:val="nl"/>
        </w:rPr>
        <w:t>"fileHref"</w:t>
      </w:r>
      <w:r>
        <w:rPr>
          <w:rStyle w:val="p"/>
        </w:rPr>
        <w:t>:</w:t>
      </w:r>
      <w:r>
        <w:rPr>
          <w:rStyle w:val="w"/>
        </w:rPr>
        <w:t xml:space="preserve"> </w:t>
      </w:r>
      <w:r>
        <w:rPr>
          <w:rStyle w:val="s2"/>
        </w:rPr>
        <w:t>"http://xxx"</w:t>
      </w:r>
      <w:r>
        <w:rPr>
          <w:rStyle w:val="p"/>
        </w:rPr>
        <w:t>,</w:t>
      </w:r>
    </w:p>
    <w:p w:rsidR="00000000" w:rsidRDefault="00000000">
      <w:pPr>
        <w:pStyle w:val="HTML0"/>
        <w:divId w:val="1314722028"/>
        <w:rPr>
          <w:rStyle w:val="w"/>
        </w:rPr>
      </w:pPr>
      <w:r>
        <w:rPr>
          <w:rStyle w:val="w"/>
        </w:rPr>
        <w:t xml:space="preserve">            </w:t>
      </w:r>
      <w:r>
        <w:rPr>
          <w:rStyle w:val="nl"/>
        </w:rPr>
        <w:t>"state"</w:t>
      </w:r>
      <w:r>
        <w:rPr>
          <w:rStyle w:val="p"/>
        </w:rPr>
        <w:t>:</w:t>
      </w:r>
      <w:r>
        <w:rPr>
          <w:rStyle w:val="w"/>
        </w:rPr>
        <w:t xml:space="preserve"> </w:t>
      </w:r>
      <w:r>
        <w:rPr>
          <w:rStyle w:val="s2"/>
        </w:rPr>
        <w:t>"finished"</w:t>
      </w:r>
      <w:r>
        <w:rPr>
          <w:rStyle w:val="p"/>
        </w:rPr>
        <w:t>,</w:t>
      </w:r>
    </w:p>
    <w:p w:rsidR="00000000" w:rsidRDefault="00000000">
      <w:pPr>
        <w:pStyle w:val="HTML0"/>
        <w:divId w:val="1314722028"/>
        <w:rPr>
          <w:rStyle w:val="w"/>
        </w:rPr>
      </w:pPr>
      <w:r>
        <w:rPr>
          <w:rStyle w:val="w"/>
        </w:rPr>
        <w:t xml:space="preserve">            </w:t>
      </w:r>
      <w:r>
        <w:rPr>
          <w:rStyle w:val="nl"/>
        </w:rPr>
        <w:t>"ts"</w:t>
      </w:r>
      <w:r>
        <w:rPr>
          <w:rStyle w:val="p"/>
        </w:rPr>
        <w:t>:</w:t>
      </w:r>
      <w:r>
        <w:rPr>
          <w:rStyle w:val="w"/>
        </w:rPr>
        <w:t xml:space="preserve"> </w:t>
      </w:r>
      <w:r>
        <w:rPr>
          <w:rStyle w:val="s2"/>
        </w:rPr>
        <w:t>"1646892328000"</w:t>
      </w:r>
    </w:p>
    <w:p w:rsidR="00000000" w:rsidRDefault="00000000">
      <w:pPr>
        <w:pStyle w:val="HTML0"/>
        <w:divId w:val="1314722028"/>
        <w:rPr>
          <w:rStyle w:val="w"/>
        </w:rPr>
      </w:pPr>
      <w:r>
        <w:rPr>
          <w:rStyle w:val="w"/>
        </w:rPr>
        <w:t xml:space="preserve">        </w:t>
      </w:r>
      <w:r>
        <w:rPr>
          <w:rStyle w:val="p"/>
        </w:rPr>
        <w:t>}</w:t>
      </w:r>
    </w:p>
    <w:p w:rsidR="00000000" w:rsidRDefault="00000000">
      <w:pPr>
        <w:pStyle w:val="HTML0"/>
        <w:divId w:val="1314722028"/>
        <w:rPr>
          <w:rStyle w:val="w"/>
        </w:rPr>
      </w:pPr>
      <w:r>
        <w:rPr>
          <w:rStyle w:val="w"/>
        </w:rPr>
        <w:t xml:space="preserve">    </w:t>
      </w:r>
      <w:r>
        <w:rPr>
          <w:rStyle w:val="p"/>
        </w:rPr>
        <w:t>],</w:t>
      </w:r>
    </w:p>
    <w:p w:rsidR="00000000" w:rsidRDefault="00000000">
      <w:pPr>
        <w:pStyle w:val="HTML0"/>
        <w:divId w:val="1314722028"/>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314722028"/>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fileHref</w:t>
            </w:r>
          </w:p>
        </w:tc>
        <w:tc>
          <w:tcPr>
            <w:tcW w:w="0" w:type="auto"/>
            <w:vAlign w:val="center"/>
            <w:hideMark/>
          </w:tcPr>
          <w:p w:rsidR="00000000" w:rsidRDefault="00000000">
            <w:r>
              <w:t>String</w:t>
            </w:r>
          </w:p>
        </w:tc>
        <w:tc>
          <w:tcPr>
            <w:tcW w:w="0" w:type="auto"/>
            <w:vAlign w:val="center"/>
            <w:hideMark/>
          </w:tcPr>
          <w:p w:rsidR="00000000" w:rsidRDefault="00000000">
            <w:r>
              <w:t>Download file link</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The first request time when the server receives.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 xml:space="preserve">Download link status </w:t>
            </w:r>
            <w:r>
              <w:br/>
              <w:t>"finished" "ongoing" "failed": Failed, please apply again</w:t>
            </w:r>
          </w:p>
        </w:tc>
      </w:tr>
    </w:tbl>
    <w:p w:rsidR="00000000" w:rsidRDefault="00000000">
      <w:pPr>
        <w:pStyle w:val="4"/>
        <w:divId w:val="175387555"/>
      </w:pPr>
      <w:r>
        <w:lastRenderedPageBreak/>
        <w:t>Field descriptions in the decompressed CSV 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613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billId</w:t>
            </w:r>
          </w:p>
        </w:tc>
        <w:tc>
          <w:tcPr>
            <w:tcW w:w="0" w:type="auto"/>
            <w:vAlign w:val="center"/>
            <w:hideMark/>
          </w:tcPr>
          <w:p w:rsidR="00000000" w:rsidRDefault="00000000">
            <w:r>
              <w:t>String</w:t>
            </w:r>
          </w:p>
        </w:tc>
        <w:tc>
          <w:tcPr>
            <w:tcW w:w="0" w:type="auto"/>
            <w:vAlign w:val="center"/>
            <w:hideMark/>
          </w:tcPr>
          <w:p w:rsidR="00000000" w:rsidRDefault="00000000">
            <w:r>
              <w:t>Bill ID</w:t>
            </w:r>
          </w:p>
        </w:tc>
      </w:tr>
      <w:tr w:rsidR="00000000">
        <w:trPr>
          <w:divId w:val="175387555"/>
          <w:tblCellSpacing w:w="15" w:type="dxa"/>
        </w:trPr>
        <w:tc>
          <w:tcPr>
            <w:tcW w:w="0" w:type="auto"/>
            <w:vAlign w:val="center"/>
            <w:hideMark/>
          </w:tcPr>
          <w:p w:rsidR="00000000" w:rsidRDefault="00000000">
            <w:r>
              <w:t>subType</w:t>
            </w:r>
          </w:p>
        </w:tc>
        <w:tc>
          <w:tcPr>
            <w:tcW w:w="0" w:type="auto"/>
            <w:vAlign w:val="center"/>
            <w:hideMark/>
          </w:tcPr>
          <w:p w:rsidR="00000000" w:rsidRDefault="00000000">
            <w:r>
              <w:t>String</w:t>
            </w:r>
          </w:p>
        </w:tc>
        <w:tc>
          <w:tcPr>
            <w:tcW w:w="0" w:type="auto"/>
            <w:vAlign w:val="center"/>
            <w:hideMark/>
          </w:tcPr>
          <w:p w:rsidR="00000000" w:rsidRDefault="00000000">
            <w:r>
              <w:t>Bill subtype</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The time when the balance complete update, Unix timestamp format in milliseconds, e.g.</w:t>
            </w:r>
            <w:r>
              <w:rPr>
                <w:rStyle w:val="HTML"/>
              </w:rPr>
              <w:t>1597026383085</w:t>
            </w:r>
          </w:p>
        </w:tc>
      </w:tr>
      <w:tr w:rsidR="00000000">
        <w:trPr>
          <w:divId w:val="175387555"/>
          <w:tblCellSpacing w:w="15" w:type="dxa"/>
        </w:trPr>
        <w:tc>
          <w:tcPr>
            <w:tcW w:w="0" w:type="auto"/>
            <w:vAlign w:val="center"/>
            <w:hideMark/>
          </w:tcPr>
          <w:p w:rsidR="00000000" w:rsidRDefault="00000000">
            <w:r>
              <w:t>balChg</w:t>
            </w:r>
          </w:p>
        </w:tc>
        <w:tc>
          <w:tcPr>
            <w:tcW w:w="0" w:type="auto"/>
            <w:vAlign w:val="center"/>
            <w:hideMark/>
          </w:tcPr>
          <w:p w:rsidR="00000000" w:rsidRDefault="00000000">
            <w:r>
              <w:t>String</w:t>
            </w:r>
          </w:p>
        </w:tc>
        <w:tc>
          <w:tcPr>
            <w:tcW w:w="0" w:type="auto"/>
            <w:vAlign w:val="center"/>
            <w:hideMark/>
          </w:tcPr>
          <w:p w:rsidR="00000000" w:rsidRDefault="00000000">
            <w:r>
              <w:t>Change in balance amount at the account level</w:t>
            </w:r>
          </w:p>
        </w:tc>
      </w:tr>
      <w:tr w:rsidR="00000000">
        <w:trPr>
          <w:divId w:val="175387555"/>
          <w:tblCellSpacing w:w="15" w:type="dxa"/>
        </w:trPr>
        <w:tc>
          <w:tcPr>
            <w:tcW w:w="0" w:type="auto"/>
            <w:vAlign w:val="center"/>
            <w:hideMark/>
          </w:tcPr>
          <w:p w:rsidR="00000000" w:rsidRDefault="00000000">
            <w:r>
              <w:t>posBalChg</w:t>
            </w:r>
          </w:p>
        </w:tc>
        <w:tc>
          <w:tcPr>
            <w:tcW w:w="0" w:type="auto"/>
            <w:vAlign w:val="center"/>
            <w:hideMark/>
          </w:tcPr>
          <w:p w:rsidR="00000000" w:rsidRDefault="00000000">
            <w:r>
              <w:t>String</w:t>
            </w:r>
          </w:p>
        </w:tc>
        <w:tc>
          <w:tcPr>
            <w:tcW w:w="0" w:type="auto"/>
            <w:vAlign w:val="center"/>
            <w:hideMark/>
          </w:tcPr>
          <w:p w:rsidR="00000000" w:rsidRDefault="00000000">
            <w:r>
              <w:t>Change in balance amount at the position level</w:t>
            </w:r>
          </w:p>
        </w:tc>
      </w:tr>
      <w:tr w:rsidR="00000000">
        <w:trPr>
          <w:divId w:val="175387555"/>
          <w:tblCellSpacing w:w="15" w:type="dxa"/>
        </w:trPr>
        <w:tc>
          <w:tcPr>
            <w:tcW w:w="0" w:type="auto"/>
            <w:vAlign w:val="center"/>
            <w:hideMark/>
          </w:tcPr>
          <w:p w:rsidR="00000000" w:rsidRDefault="00000000">
            <w:r>
              <w:t>bal</w:t>
            </w:r>
          </w:p>
        </w:tc>
        <w:tc>
          <w:tcPr>
            <w:tcW w:w="0" w:type="auto"/>
            <w:vAlign w:val="center"/>
            <w:hideMark/>
          </w:tcPr>
          <w:p w:rsidR="00000000" w:rsidRDefault="00000000">
            <w:r>
              <w:t>String</w:t>
            </w:r>
          </w:p>
        </w:tc>
        <w:tc>
          <w:tcPr>
            <w:tcW w:w="0" w:type="auto"/>
            <w:vAlign w:val="center"/>
            <w:hideMark/>
          </w:tcPr>
          <w:p w:rsidR="00000000" w:rsidRDefault="00000000">
            <w:r>
              <w:t>Balance at the account level</w:t>
            </w:r>
          </w:p>
        </w:tc>
      </w:tr>
      <w:tr w:rsidR="00000000">
        <w:trPr>
          <w:divId w:val="175387555"/>
          <w:tblCellSpacing w:w="15" w:type="dxa"/>
        </w:trPr>
        <w:tc>
          <w:tcPr>
            <w:tcW w:w="0" w:type="auto"/>
            <w:vAlign w:val="center"/>
            <w:hideMark/>
          </w:tcPr>
          <w:p w:rsidR="00000000" w:rsidRDefault="00000000">
            <w:r>
              <w:t>posBal</w:t>
            </w:r>
          </w:p>
        </w:tc>
        <w:tc>
          <w:tcPr>
            <w:tcW w:w="0" w:type="auto"/>
            <w:vAlign w:val="center"/>
            <w:hideMark/>
          </w:tcPr>
          <w:p w:rsidR="00000000" w:rsidRDefault="00000000">
            <w:r>
              <w:t>String</w:t>
            </w:r>
          </w:p>
        </w:tc>
        <w:tc>
          <w:tcPr>
            <w:tcW w:w="0" w:type="auto"/>
            <w:vAlign w:val="center"/>
            <w:hideMark/>
          </w:tcPr>
          <w:p w:rsidR="00000000" w:rsidRDefault="00000000">
            <w:r>
              <w:t>Balance at the position level</w:t>
            </w:r>
          </w:p>
        </w:tc>
      </w:tr>
      <w:tr w:rsidR="00000000">
        <w:trPr>
          <w:divId w:val="175387555"/>
          <w:tblCellSpacing w:w="15" w:type="dxa"/>
        </w:trPr>
        <w:tc>
          <w:tcPr>
            <w:tcW w:w="0" w:type="auto"/>
            <w:vAlign w:val="center"/>
            <w:hideMark/>
          </w:tcPr>
          <w:p w:rsidR="00000000" w:rsidRDefault="00000000">
            <w:r>
              <w:t>sz</w:t>
            </w:r>
          </w:p>
        </w:tc>
        <w:tc>
          <w:tcPr>
            <w:tcW w:w="0" w:type="auto"/>
            <w:vAlign w:val="center"/>
            <w:hideMark/>
          </w:tcPr>
          <w:p w:rsidR="00000000" w:rsidRDefault="00000000">
            <w:r>
              <w:t>String</w:t>
            </w:r>
          </w:p>
        </w:tc>
        <w:tc>
          <w:tcPr>
            <w:tcW w:w="0" w:type="auto"/>
            <w:vAlign w:val="center"/>
            <w:hideMark/>
          </w:tcPr>
          <w:p w:rsidR="00000000" w:rsidRDefault="00000000">
            <w:r>
              <w:t>Quantity</w:t>
            </w:r>
          </w:p>
        </w:tc>
      </w:tr>
      <w:tr w:rsidR="00000000">
        <w:trPr>
          <w:divId w:val="175387555"/>
          <w:tblCellSpacing w:w="15" w:type="dxa"/>
        </w:trPr>
        <w:tc>
          <w:tcPr>
            <w:tcW w:w="0" w:type="auto"/>
            <w:vAlign w:val="center"/>
            <w:hideMark/>
          </w:tcPr>
          <w:p w:rsidR="00000000" w:rsidRDefault="00000000">
            <w:r>
              <w:t>px</w:t>
            </w:r>
          </w:p>
        </w:tc>
        <w:tc>
          <w:tcPr>
            <w:tcW w:w="0" w:type="auto"/>
            <w:vAlign w:val="center"/>
            <w:hideMark/>
          </w:tcPr>
          <w:p w:rsidR="00000000" w:rsidRDefault="00000000">
            <w:r>
              <w:t>String</w:t>
            </w:r>
          </w:p>
        </w:tc>
        <w:tc>
          <w:tcPr>
            <w:tcW w:w="0" w:type="auto"/>
            <w:vAlign w:val="center"/>
            <w:hideMark/>
          </w:tcPr>
          <w:p w:rsidR="00000000" w:rsidRDefault="00000000">
            <w:r>
              <w:t>Price which related to subType</w:t>
            </w:r>
          </w:p>
          <w:p w:rsidR="00000000" w:rsidRDefault="00000000">
            <w:r>
              <w:rPr>
                <w:rFonts w:hAnsi="Symbol"/>
              </w:rPr>
              <w:t></w:t>
            </w:r>
            <w:r>
              <w:t xml:space="preserve">  Trade filled price for</w:t>
            </w:r>
            <w:r>
              <w:rPr>
                <w:rStyle w:val="HTML"/>
              </w:rPr>
              <w:t>1</w:t>
            </w:r>
            <w:r>
              <w:t xml:space="preserve">: Buy </w:t>
            </w:r>
            <w:r>
              <w:rPr>
                <w:rStyle w:val="HTML"/>
              </w:rPr>
              <w:t>2</w:t>
            </w:r>
            <w:r>
              <w:t xml:space="preserve">: Sell </w:t>
            </w:r>
            <w:r>
              <w:rPr>
                <w:rStyle w:val="HTML"/>
              </w:rPr>
              <w:t>3</w:t>
            </w:r>
            <w:r>
              <w:t xml:space="preserve">: Open long </w:t>
            </w:r>
            <w:r>
              <w:rPr>
                <w:rStyle w:val="HTML"/>
              </w:rPr>
              <w:t>4</w:t>
            </w:r>
            <w:r>
              <w:t xml:space="preserve">: Open short </w:t>
            </w:r>
            <w:r>
              <w:rPr>
                <w:rStyle w:val="HTML"/>
              </w:rPr>
              <w:t>5</w:t>
            </w:r>
            <w:r>
              <w:t xml:space="preserve">: Close long </w:t>
            </w:r>
            <w:r>
              <w:rPr>
                <w:rStyle w:val="HTML"/>
              </w:rPr>
              <w:t>6</w:t>
            </w:r>
            <w:r>
              <w:t xml:space="preserve">: Close short </w:t>
            </w:r>
            <w:r>
              <w:rPr>
                <w:rStyle w:val="HTML"/>
              </w:rPr>
              <w:t>204</w:t>
            </w:r>
            <w:r>
              <w:t xml:space="preserve">: block trade buy </w:t>
            </w:r>
            <w:r>
              <w:rPr>
                <w:rStyle w:val="HTML"/>
              </w:rPr>
              <w:t>205</w:t>
            </w:r>
            <w:r>
              <w:t xml:space="preserve">: block trade sell </w:t>
            </w:r>
            <w:r>
              <w:rPr>
                <w:rStyle w:val="HTML"/>
              </w:rPr>
              <w:t>206</w:t>
            </w:r>
            <w:r>
              <w:t xml:space="preserve">: block trade open long </w:t>
            </w:r>
            <w:r>
              <w:rPr>
                <w:rStyle w:val="HTML"/>
              </w:rPr>
              <w:t>207</w:t>
            </w:r>
            <w:r>
              <w:t xml:space="preserve">: block trade open short </w:t>
            </w:r>
            <w:r>
              <w:rPr>
                <w:rStyle w:val="HTML"/>
              </w:rPr>
              <w:t>208</w:t>
            </w:r>
            <w:r>
              <w:t xml:space="preserve">: block trade close open </w:t>
            </w:r>
            <w:r>
              <w:rPr>
                <w:rStyle w:val="HTML"/>
              </w:rPr>
              <w:t>209</w:t>
            </w:r>
            <w:r>
              <w:t xml:space="preserve">: block trade close short </w:t>
            </w:r>
            <w:r>
              <w:rPr>
                <w:rStyle w:val="HTML"/>
              </w:rPr>
              <w:t>114</w:t>
            </w:r>
            <w:r>
              <w:t xml:space="preserve">: Forced repayment buy </w:t>
            </w:r>
            <w:r>
              <w:rPr>
                <w:rStyle w:val="HTML"/>
              </w:rPr>
              <w:t>115</w:t>
            </w:r>
            <w:r>
              <w:t>: Forced repayment sell</w:t>
            </w:r>
          </w:p>
          <w:p w:rsidR="00000000" w:rsidRDefault="00000000">
            <w:r>
              <w:rPr>
                <w:rFonts w:hAnsi="Symbol"/>
              </w:rPr>
              <w:t></w:t>
            </w:r>
            <w:r>
              <w:t xml:space="preserve">  Liquidation Price for</w:t>
            </w:r>
            <w:r>
              <w:rPr>
                <w:rStyle w:val="HTML"/>
              </w:rPr>
              <w:t>100</w:t>
            </w:r>
            <w:r>
              <w:t xml:space="preserve">: Partial liquidation close long </w:t>
            </w:r>
            <w:r>
              <w:rPr>
                <w:rStyle w:val="HTML"/>
              </w:rPr>
              <w:t>101</w:t>
            </w:r>
            <w:r>
              <w:t xml:space="preserve">: Partial liquidation close short </w:t>
            </w:r>
            <w:r>
              <w:rPr>
                <w:rStyle w:val="HTML"/>
              </w:rPr>
              <w:t>102</w:t>
            </w:r>
            <w:r>
              <w:t xml:space="preserve">: Partial liquidation buy </w:t>
            </w:r>
            <w:r>
              <w:rPr>
                <w:rStyle w:val="HTML"/>
              </w:rPr>
              <w:t>103</w:t>
            </w:r>
            <w:r>
              <w:t xml:space="preserve">: Partial liquidation sell </w:t>
            </w:r>
            <w:r>
              <w:rPr>
                <w:rStyle w:val="HTML"/>
              </w:rPr>
              <w:t>104</w:t>
            </w:r>
            <w:r>
              <w:t xml:space="preserve">: Liquidation long </w:t>
            </w:r>
            <w:r>
              <w:rPr>
                <w:rStyle w:val="HTML"/>
              </w:rPr>
              <w:t>105</w:t>
            </w:r>
            <w:r>
              <w:t xml:space="preserve">: Liquidation short </w:t>
            </w:r>
            <w:r>
              <w:rPr>
                <w:rStyle w:val="HTML"/>
              </w:rPr>
              <w:t>106</w:t>
            </w:r>
            <w:r>
              <w:t xml:space="preserve">: Liquidation buy </w:t>
            </w:r>
            <w:r>
              <w:rPr>
                <w:rStyle w:val="HTML"/>
              </w:rPr>
              <w:t>107</w:t>
            </w:r>
            <w:r>
              <w:t xml:space="preserve">: Liquidation sell </w:t>
            </w:r>
            <w:r>
              <w:rPr>
                <w:rStyle w:val="HTML"/>
              </w:rPr>
              <w:t>16</w:t>
            </w:r>
            <w:r>
              <w:t xml:space="preserve">: Repay forcibly </w:t>
            </w:r>
            <w:r>
              <w:rPr>
                <w:rStyle w:val="HTML"/>
              </w:rPr>
              <w:t>17</w:t>
            </w:r>
            <w:r>
              <w:t xml:space="preserve">: Repay interest by borrowing forcibly </w:t>
            </w:r>
            <w:r>
              <w:rPr>
                <w:rStyle w:val="HTML"/>
              </w:rPr>
              <w:t>110</w:t>
            </w:r>
            <w:r>
              <w:t xml:space="preserve">: Liquidation transfer in </w:t>
            </w:r>
            <w:r>
              <w:rPr>
                <w:rStyle w:val="HTML"/>
              </w:rPr>
              <w:t>111</w:t>
            </w:r>
            <w:r>
              <w:t>: Liquidation transfer out</w:t>
            </w:r>
          </w:p>
          <w:p w:rsidR="00000000" w:rsidRDefault="00000000">
            <w:r>
              <w:rPr>
                <w:rFonts w:hAnsi="Symbol"/>
              </w:rPr>
              <w:t></w:t>
            </w:r>
            <w:r>
              <w:t xml:space="preserve">  Delivery price for</w:t>
            </w:r>
            <w:r>
              <w:rPr>
                <w:rStyle w:val="HTML"/>
              </w:rPr>
              <w:t>112</w:t>
            </w:r>
            <w:r>
              <w:t xml:space="preserve">: Delivery long </w:t>
            </w:r>
            <w:r>
              <w:rPr>
                <w:rStyle w:val="HTML"/>
              </w:rPr>
              <w:t>113</w:t>
            </w:r>
            <w:r>
              <w:t>: Delivery short</w:t>
            </w:r>
          </w:p>
          <w:p w:rsidR="00000000" w:rsidRDefault="00000000">
            <w:r>
              <w:rPr>
                <w:rFonts w:hAnsi="Symbol"/>
              </w:rPr>
              <w:t></w:t>
            </w:r>
            <w:r>
              <w:t xml:space="preserve">  Exercise price for</w:t>
            </w:r>
            <w:r>
              <w:rPr>
                <w:rStyle w:val="HTML"/>
              </w:rPr>
              <w:t>170</w:t>
            </w:r>
            <w:r>
              <w:t xml:space="preserve">: Exercised </w:t>
            </w:r>
            <w:r>
              <w:rPr>
                <w:rStyle w:val="HTML"/>
              </w:rPr>
              <w:t>171</w:t>
            </w:r>
            <w:r>
              <w:t xml:space="preserve">: Counterparty exercised </w:t>
            </w:r>
            <w:r>
              <w:rPr>
                <w:rStyle w:val="HTML"/>
              </w:rPr>
              <w:t>172</w:t>
            </w:r>
            <w:r>
              <w:t>: Expired OTM</w:t>
            </w:r>
          </w:p>
          <w:p w:rsidR="00000000" w:rsidRDefault="00000000">
            <w:r>
              <w:rPr>
                <w:rFonts w:hAnsi="Symbol"/>
              </w:rPr>
              <w:t></w:t>
            </w:r>
            <w:r>
              <w:t xml:space="preserve">  Mark price for</w:t>
            </w:r>
            <w:r>
              <w:rPr>
                <w:rStyle w:val="HTML"/>
              </w:rPr>
              <w:t>173</w:t>
            </w:r>
            <w:r>
              <w:t xml:space="preserve">: Funding fee expense </w:t>
            </w:r>
            <w:r>
              <w:rPr>
                <w:rStyle w:val="HTML"/>
              </w:rPr>
              <w:t>174</w:t>
            </w:r>
            <w:r>
              <w:t>: Funding fee income</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Account balance currency</w:t>
            </w:r>
          </w:p>
        </w:tc>
      </w:tr>
      <w:tr w:rsidR="00000000">
        <w:trPr>
          <w:divId w:val="175387555"/>
          <w:tblCellSpacing w:w="15" w:type="dxa"/>
        </w:trPr>
        <w:tc>
          <w:tcPr>
            <w:tcW w:w="0" w:type="auto"/>
            <w:vAlign w:val="center"/>
            <w:hideMark/>
          </w:tcPr>
          <w:p w:rsidR="00000000" w:rsidRDefault="00000000">
            <w:r>
              <w:t>pnl</w:t>
            </w:r>
          </w:p>
        </w:tc>
        <w:tc>
          <w:tcPr>
            <w:tcW w:w="0" w:type="auto"/>
            <w:vAlign w:val="center"/>
            <w:hideMark/>
          </w:tcPr>
          <w:p w:rsidR="00000000" w:rsidRDefault="00000000">
            <w:r>
              <w:t>String</w:t>
            </w:r>
          </w:p>
        </w:tc>
        <w:tc>
          <w:tcPr>
            <w:tcW w:w="0" w:type="auto"/>
            <w:vAlign w:val="center"/>
            <w:hideMark/>
          </w:tcPr>
          <w:p w:rsidR="00000000" w:rsidRDefault="00000000">
            <w:r>
              <w:t>Profit and loss</w:t>
            </w:r>
          </w:p>
        </w:tc>
      </w:tr>
      <w:tr w:rsidR="00000000">
        <w:trPr>
          <w:divId w:val="175387555"/>
          <w:tblCellSpacing w:w="15" w:type="dxa"/>
        </w:trPr>
        <w:tc>
          <w:tcPr>
            <w:tcW w:w="0" w:type="auto"/>
            <w:vAlign w:val="center"/>
            <w:hideMark/>
          </w:tcPr>
          <w:p w:rsidR="00000000" w:rsidRDefault="00000000">
            <w:r>
              <w:t>fee</w:t>
            </w:r>
          </w:p>
        </w:tc>
        <w:tc>
          <w:tcPr>
            <w:tcW w:w="0" w:type="auto"/>
            <w:vAlign w:val="center"/>
            <w:hideMark/>
          </w:tcPr>
          <w:p w:rsidR="00000000" w:rsidRDefault="00000000">
            <w:r>
              <w:t>String</w:t>
            </w:r>
          </w:p>
        </w:tc>
        <w:tc>
          <w:tcPr>
            <w:tcW w:w="0" w:type="auto"/>
            <w:vAlign w:val="center"/>
            <w:hideMark/>
          </w:tcPr>
          <w:p w:rsidR="00000000" w:rsidRDefault="00000000">
            <w:r>
              <w:t>Fee</w:t>
            </w:r>
            <w:r>
              <w:br/>
              <w:t xml:space="preserve">Negative number represents the user transaction fee charged by the platform. </w:t>
            </w:r>
            <w:r>
              <w:br/>
            </w:r>
            <w:r>
              <w:lastRenderedPageBreak/>
              <w:t>Positive number represents rebate.</w:t>
            </w:r>
            <w:r>
              <w:br/>
            </w:r>
            <w:hyperlink r:id="rId578" w:history="1">
              <w:r>
                <w:rPr>
                  <w:rStyle w:val="a3"/>
                </w:rPr>
                <w:t>Trading fee rule</w:t>
              </w:r>
            </w:hyperlink>
          </w:p>
        </w:tc>
      </w:tr>
      <w:tr w:rsidR="00000000">
        <w:trPr>
          <w:divId w:val="175387555"/>
          <w:tblCellSpacing w:w="15" w:type="dxa"/>
        </w:trPr>
        <w:tc>
          <w:tcPr>
            <w:tcW w:w="0" w:type="auto"/>
            <w:vAlign w:val="center"/>
            <w:hideMark/>
          </w:tcPr>
          <w:p w:rsidR="00000000" w:rsidRDefault="00000000">
            <w:r>
              <w:lastRenderedPageBreak/>
              <w:t>mgnMode</w:t>
            </w:r>
          </w:p>
        </w:tc>
        <w:tc>
          <w:tcPr>
            <w:tcW w:w="0" w:type="auto"/>
            <w:vAlign w:val="center"/>
            <w:hideMark/>
          </w:tcPr>
          <w:p w:rsidR="00000000" w:rsidRDefault="00000000">
            <w:r>
              <w:t>String</w:t>
            </w:r>
          </w:p>
        </w:tc>
        <w:tc>
          <w:tcPr>
            <w:tcW w:w="0" w:type="auto"/>
            <w:vAlign w:val="center"/>
            <w:hideMark/>
          </w:tcPr>
          <w:p w:rsidR="00000000" w:rsidRDefault="00000000">
            <w:r>
              <w:t>Margin mode</w:t>
            </w:r>
            <w:r>
              <w:br/>
            </w:r>
            <w:r>
              <w:rPr>
                <w:rStyle w:val="HTML"/>
              </w:rPr>
              <w:t>isolated</w:t>
            </w:r>
            <w:r>
              <w:t xml:space="preserve"> </w:t>
            </w:r>
            <w:r>
              <w:rPr>
                <w:rStyle w:val="HTML"/>
              </w:rPr>
              <w:t>cross</w:t>
            </w:r>
            <w:r>
              <w:br/>
              <w:t>When bills are not generated by position changes, the field returns ""</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 xml:space="preserve">Instrument ID, e.g. </w:t>
            </w:r>
            <w:r>
              <w:rPr>
                <w:rStyle w:val="HTML"/>
              </w:rPr>
              <w:t>BTC-USDT</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Order ID</w:t>
            </w:r>
            <w:r>
              <w:br/>
              <w:t xml:space="preserve">Return order ID when the type is </w:t>
            </w:r>
            <w:r>
              <w:rPr>
                <w:rStyle w:val="HTML"/>
              </w:rPr>
              <w:t>2</w:t>
            </w:r>
            <w:r>
              <w:t>/</w:t>
            </w:r>
            <w:r>
              <w:rPr>
                <w:rStyle w:val="HTML"/>
              </w:rPr>
              <w:t>5</w:t>
            </w:r>
            <w:r>
              <w:t>/</w:t>
            </w:r>
            <w:r>
              <w:rPr>
                <w:rStyle w:val="HTML"/>
              </w:rPr>
              <w:t>9</w:t>
            </w:r>
            <w:r>
              <w:br/>
              <w:t>Return "" when there is no order.</w:t>
            </w:r>
          </w:p>
        </w:tc>
      </w:tr>
      <w:tr w:rsidR="00000000">
        <w:trPr>
          <w:divId w:val="175387555"/>
          <w:tblCellSpacing w:w="15" w:type="dxa"/>
        </w:trPr>
        <w:tc>
          <w:tcPr>
            <w:tcW w:w="0" w:type="auto"/>
            <w:vAlign w:val="center"/>
            <w:hideMark/>
          </w:tcPr>
          <w:p w:rsidR="00000000" w:rsidRDefault="00000000">
            <w:r>
              <w:t>execType</w:t>
            </w:r>
          </w:p>
        </w:tc>
        <w:tc>
          <w:tcPr>
            <w:tcW w:w="0" w:type="auto"/>
            <w:vAlign w:val="center"/>
            <w:hideMark/>
          </w:tcPr>
          <w:p w:rsidR="00000000" w:rsidRDefault="00000000">
            <w:r>
              <w:t>String</w:t>
            </w:r>
          </w:p>
        </w:tc>
        <w:tc>
          <w:tcPr>
            <w:tcW w:w="0" w:type="auto"/>
            <w:vAlign w:val="center"/>
            <w:hideMark/>
          </w:tcPr>
          <w:p w:rsidR="00000000" w:rsidRDefault="00000000">
            <w:r>
              <w:t>Liquidity taker or maker</w:t>
            </w:r>
            <w:r>
              <w:br/>
            </w:r>
            <w:r>
              <w:rPr>
                <w:rStyle w:val="HTML"/>
              </w:rPr>
              <w:t>T</w:t>
            </w:r>
            <w:r>
              <w:t xml:space="preserve">: taker </w:t>
            </w:r>
            <w:r>
              <w:rPr>
                <w:rStyle w:val="HTML"/>
              </w:rPr>
              <w:t>M</w:t>
            </w:r>
            <w:r>
              <w:t>: maker</w:t>
            </w:r>
          </w:p>
        </w:tc>
      </w:tr>
      <w:tr w:rsidR="00000000">
        <w:trPr>
          <w:divId w:val="175387555"/>
          <w:tblCellSpacing w:w="15" w:type="dxa"/>
        </w:trPr>
        <w:tc>
          <w:tcPr>
            <w:tcW w:w="0" w:type="auto"/>
            <w:vAlign w:val="center"/>
            <w:hideMark/>
          </w:tcPr>
          <w:p w:rsidR="00000000" w:rsidRDefault="00000000">
            <w:r>
              <w:t>interest</w:t>
            </w:r>
          </w:p>
        </w:tc>
        <w:tc>
          <w:tcPr>
            <w:tcW w:w="0" w:type="auto"/>
            <w:vAlign w:val="center"/>
            <w:hideMark/>
          </w:tcPr>
          <w:p w:rsidR="00000000" w:rsidRDefault="00000000">
            <w:r>
              <w:t>String</w:t>
            </w:r>
          </w:p>
        </w:tc>
        <w:tc>
          <w:tcPr>
            <w:tcW w:w="0" w:type="auto"/>
            <w:vAlign w:val="center"/>
            <w:hideMark/>
          </w:tcPr>
          <w:p w:rsidR="00000000" w:rsidRDefault="00000000">
            <w:r>
              <w:t>Interest</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r w:rsidR="00000000">
        <w:trPr>
          <w:divId w:val="175387555"/>
          <w:tblCellSpacing w:w="15" w:type="dxa"/>
        </w:trPr>
        <w:tc>
          <w:tcPr>
            <w:tcW w:w="0" w:type="auto"/>
            <w:vAlign w:val="center"/>
            <w:hideMark/>
          </w:tcPr>
          <w:p w:rsidR="00000000" w:rsidRDefault="00000000">
            <w:r>
              <w:t>fillTime</w:t>
            </w:r>
          </w:p>
        </w:tc>
        <w:tc>
          <w:tcPr>
            <w:tcW w:w="0" w:type="auto"/>
            <w:vAlign w:val="center"/>
            <w:hideMark/>
          </w:tcPr>
          <w:p w:rsidR="00000000" w:rsidRDefault="00000000">
            <w:r>
              <w:t>String</w:t>
            </w:r>
          </w:p>
        </w:tc>
        <w:tc>
          <w:tcPr>
            <w:tcW w:w="0" w:type="auto"/>
            <w:vAlign w:val="center"/>
            <w:hideMark/>
          </w:tcPr>
          <w:p w:rsidR="00000000" w:rsidRDefault="00000000">
            <w:r>
              <w:t>Last filled time</w:t>
            </w:r>
          </w:p>
        </w:tc>
      </w:tr>
      <w:tr w:rsidR="00000000">
        <w:trPr>
          <w:divId w:val="175387555"/>
          <w:tblCellSpacing w:w="15" w:type="dxa"/>
        </w:trPr>
        <w:tc>
          <w:tcPr>
            <w:tcW w:w="0" w:type="auto"/>
            <w:vAlign w:val="center"/>
            <w:hideMark/>
          </w:tcPr>
          <w:p w:rsidR="00000000" w:rsidRDefault="00000000">
            <w:r>
              <w:t>tradeId</w:t>
            </w:r>
          </w:p>
        </w:tc>
        <w:tc>
          <w:tcPr>
            <w:tcW w:w="0" w:type="auto"/>
            <w:vAlign w:val="center"/>
            <w:hideMark/>
          </w:tcPr>
          <w:p w:rsidR="00000000" w:rsidRDefault="00000000">
            <w:r>
              <w:t>String</w:t>
            </w:r>
          </w:p>
        </w:tc>
        <w:tc>
          <w:tcPr>
            <w:tcW w:w="0" w:type="auto"/>
            <w:vAlign w:val="center"/>
            <w:hideMark/>
          </w:tcPr>
          <w:p w:rsidR="00000000" w:rsidRDefault="00000000">
            <w:r>
              <w:t>Last traded ID</w:t>
            </w:r>
          </w:p>
        </w:tc>
      </w:tr>
      <w:tr w:rsidR="00000000">
        <w:trPr>
          <w:divId w:val="175387555"/>
          <w:tblCellSpacing w:w="15" w:type="dxa"/>
        </w:trPr>
        <w:tc>
          <w:tcPr>
            <w:tcW w:w="0" w:type="auto"/>
            <w:vAlign w:val="center"/>
            <w:hideMark/>
          </w:tcPr>
          <w:p w:rsidR="00000000" w:rsidRDefault="00000000">
            <w:r>
              <w:t>clOrdId</w:t>
            </w:r>
          </w:p>
        </w:tc>
        <w:tc>
          <w:tcPr>
            <w:tcW w:w="0" w:type="auto"/>
            <w:vAlign w:val="center"/>
            <w:hideMark/>
          </w:tcPr>
          <w:p w:rsidR="00000000" w:rsidRDefault="00000000">
            <w:r>
              <w:t>String</w:t>
            </w:r>
          </w:p>
        </w:tc>
        <w:tc>
          <w:tcPr>
            <w:tcW w:w="0" w:type="auto"/>
            <w:vAlign w:val="center"/>
            <w:hideMark/>
          </w:tcPr>
          <w:p w:rsidR="00000000" w:rsidRDefault="00000000">
            <w:r>
              <w:t xml:space="preserve">Client Order ID as assigned by the client </w:t>
            </w:r>
            <w:r>
              <w:br/>
              <w:t>A combination of case-sensitive alphanumerics, all numbers, or all letters of up to 32 characters.</w:t>
            </w:r>
          </w:p>
        </w:tc>
      </w:tr>
      <w:tr w:rsidR="00000000">
        <w:trPr>
          <w:divId w:val="175387555"/>
          <w:tblCellSpacing w:w="15" w:type="dxa"/>
        </w:trPr>
        <w:tc>
          <w:tcPr>
            <w:tcW w:w="0" w:type="auto"/>
            <w:vAlign w:val="center"/>
            <w:hideMark/>
          </w:tcPr>
          <w:p w:rsidR="00000000" w:rsidRDefault="00000000">
            <w:r>
              <w:t>fillIdxPx</w:t>
            </w:r>
          </w:p>
        </w:tc>
        <w:tc>
          <w:tcPr>
            <w:tcW w:w="0" w:type="auto"/>
            <w:vAlign w:val="center"/>
            <w:hideMark/>
          </w:tcPr>
          <w:p w:rsidR="00000000" w:rsidRDefault="00000000">
            <w:r>
              <w:t>String</w:t>
            </w:r>
          </w:p>
        </w:tc>
        <w:tc>
          <w:tcPr>
            <w:tcW w:w="0" w:type="auto"/>
            <w:vAlign w:val="center"/>
            <w:hideMark/>
          </w:tcPr>
          <w:p w:rsidR="00000000" w:rsidRDefault="00000000">
            <w:r>
              <w:t xml:space="preserve">Index price at the moment of trade execution </w:t>
            </w:r>
            <w:r>
              <w:br/>
              <w:t>For cross currency spot pairs, it returns baseCcy-USDT index price. For example, for LTC-ETH, this field returns the index price of LTC-USDT.</w:t>
            </w:r>
          </w:p>
        </w:tc>
      </w:tr>
      <w:tr w:rsidR="00000000">
        <w:trPr>
          <w:divId w:val="175387555"/>
          <w:tblCellSpacing w:w="15" w:type="dxa"/>
        </w:trPr>
        <w:tc>
          <w:tcPr>
            <w:tcW w:w="0" w:type="auto"/>
            <w:vAlign w:val="center"/>
            <w:hideMark/>
          </w:tcPr>
          <w:p w:rsidR="00000000" w:rsidRDefault="00000000">
            <w:r>
              <w:t>fillMarkPx</w:t>
            </w:r>
          </w:p>
        </w:tc>
        <w:tc>
          <w:tcPr>
            <w:tcW w:w="0" w:type="auto"/>
            <w:vAlign w:val="center"/>
            <w:hideMark/>
          </w:tcPr>
          <w:p w:rsidR="00000000" w:rsidRDefault="00000000">
            <w:r>
              <w:t>String</w:t>
            </w:r>
          </w:p>
        </w:tc>
        <w:tc>
          <w:tcPr>
            <w:tcW w:w="0" w:type="auto"/>
            <w:vAlign w:val="center"/>
            <w:hideMark/>
          </w:tcPr>
          <w:p w:rsidR="00000000" w:rsidRDefault="00000000">
            <w:r>
              <w:t xml:space="preserve">Mark price when filled </w:t>
            </w:r>
            <w:r>
              <w:br/>
              <w:t>Applicable to FUTURES/SWAP/OPTIONS, return "" for other instrument types</w:t>
            </w:r>
          </w:p>
        </w:tc>
      </w:tr>
      <w:tr w:rsidR="00000000">
        <w:trPr>
          <w:divId w:val="175387555"/>
          <w:tblCellSpacing w:w="15" w:type="dxa"/>
        </w:trPr>
        <w:tc>
          <w:tcPr>
            <w:tcW w:w="0" w:type="auto"/>
            <w:vAlign w:val="center"/>
            <w:hideMark/>
          </w:tcPr>
          <w:p w:rsidR="00000000" w:rsidRDefault="00000000">
            <w:r>
              <w:t>fillPxVol</w:t>
            </w:r>
          </w:p>
        </w:tc>
        <w:tc>
          <w:tcPr>
            <w:tcW w:w="0" w:type="auto"/>
            <w:vAlign w:val="center"/>
            <w:hideMark/>
          </w:tcPr>
          <w:p w:rsidR="00000000" w:rsidRDefault="00000000">
            <w:r>
              <w:t>String</w:t>
            </w:r>
          </w:p>
        </w:tc>
        <w:tc>
          <w:tcPr>
            <w:tcW w:w="0" w:type="auto"/>
            <w:vAlign w:val="center"/>
            <w:hideMark/>
          </w:tcPr>
          <w:p w:rsidR="00000000" w:rsidRDefault="00000000">
            <w:r>
              <w:t xml:space="preserve">Implied volatility when filled </w:t>
            </w:r>
            <w:r>
              <w:br/>
              <w:t>Only applicable to options; return "" for other instrument types</w:t>
            </w:r>
          </w:p>
        </w:tc>
      </w:tr>
      <w:tr w:rsidR="00000000">
        <w:trPr>
          <w:divId w:val="175387555"/>
          <w:tblCellSpacing w:w="15" w:type="dxa"/>
        </w:trPr>
        <w:tc>
          <w:tcPr>
            <w:tcW w:w="0" w:type="auto"/>
            <w:vAlign w:val="center"/>
            <w:hideMark/>
          </w:tcPr>
          <w:p w:rsidR="00000000" w:rsidRDefault="00000000">
            <w:r>
              <w:t>fillPxUsd</w:t>
            </w:r>
          </w:p>
        </w:tc>
        <w:tc>
          <w:tcPr>
            <w:tcW w:w="0" w:type="auto"/>
            <w:vAlign w:val="center"/>
            <w:hideMark/>
          </w:tcPr>
          <w:p w:rsidR="00000000" w:rsidRDefault="00000000">
            <w:r>
              <w:t>String</w:t>
            </w:r>
          </w:p>
        </w:tc>
        <w:tc>
          <w:tcPr>
            <w:tcW w:w="0" w:type="auto"/>
            <w:vAlign w:val="center"/>
            <w:hideMark/>
          </w:tcPr>
          <w:p w:rsidR="00000000" w:rsidRDefault="00000000">
            <w:r>
              <w:t xml:space="preserve">Options price when filled, in the unit of USD </w:t>
            </w:r>
            <w:r>
              <w:br/>
              <w:t>Only applicable to options; return "" for other instrument types</w:t>
            </w:r>
          </w:p>
        </w:tc>
      </w:tr>
      <w:tr w:rsidR="00000000">
        <w:trPr>
          <w:divId w:val="175387555"/>
          <w:tblCellSpacing w:w="15" w:type="dxa"/>
        </w:trPr>
        <w:tc>
          <w:tcPr>
            <w:tcW w:w="0" w:type="auto"/>
            <w:vAlign w:val="center"/>
            <w:hideMark/>
          </w:tcPr>
          <w:p w:rsidR="00000000" w:rsidRDefault="00000000">
            <w:r>
              <w:t>fillMarkVol</w:t>
            </w:r>
          </w:p>
        </w:tc>
        <w:tc>
          <w:tcPr>
            <w:tcW w:w="0" w:type="auto"/>
            <w:vAlign w:val="center"/>
            <w:hideMark/>
          </w:tcPr>
          <w:p w:rsidR="00000000" w:rsidRDefault="00000000">
            <w:r>
              <w:t>String</w:t>
            </w:r>
          </w:p>
        </w:tc>
        <w:tc>
          <w:tcPr>
            <w:tcW w:w="0" w:type="auto"/>
            <w:vAlign w:val="center"/>
            <w:hideMark/>
          </w:tcPr>
          <w:p w:rsidR="00000000" w:rsidRDefault="00000000">
            <w:r>
              <w:t xml:space="preserve">Mark volatility when filled </w:t>
            </w:r>
            <w:r>
              <w:br/>
              <w:t>Only applicable to options; return "" for other instrument types</w:t>
            </w:r>
          </w:p>
        </w:tc>
      </w:tr>
      <w:tr w:rsidR="00000000">
        <w:trPr>
          <w:divId w:val="175387555"/>
          <w:tblCellSpacing w:w="15" w:type="dxa"/>
        </w:trPr>
        <w:tc>
          <w:tcPr>
            <w:tcW w:w="0" w:type="auto"/>
            <w:vAlign w:val="center"/>
            <w:hideMark/>
          </w:tcPr>
          <w:p w:rsidR="00000000" w:rsidRDefault="00000000">
            <w:r>
              <w:t>fillFwdPx</w:t>
            </w:r>
          </w:p>
        </w:tc>
        <w:tc>
          <w:tcPr>
            <w:tcW w:w="0" w:type="auto"/>
            <w:vAlign w:val="center"/>
            <w:hideMark/>
          </w:tcPr>
          <w:p w:rsidR="00000000" w:rsidRDefault="00000000">
            <w:r>
              <w:t>String</w:t>
            </w:r>
          </w:p>
        </w:tc>
        <w:tc>
          <w:tcPr>
            <w:tcW w:w="0" w:type="auto"/>
            <w:vAlign w:val="center"/>
            <w:hideMark/>
          </w:tcPr>
          <w:p w:rsidR="00000000" w:rsidRDefault="00000000">
            <w:r>
              <w:t xml:space="preserve">Forward price when filled </w:t>
            </w:r>
            <w:r>
              <w:br/>
              <w:t>Only applicable to options; return "" for other instrument types</w:t>
            </w:r>
          </w:p>
        </w:tc>
      </w:tr>
    </w:tbl>
    <w:p w:rsidR="00000000" w:rsidRDefault="00000000">
      <w:pPr>
        <w:pStyle w:val="3"/>
        <w:divId w:val="175387555"/>
      </w:pPr>
      <w:r>
        <w:t>Get account configuration</w:t>
      </w:r>
    </w:p>
    <w:p w:rsidR="00000000" w:rsidRDefault="00000000">
      <w:pPr>
        <w:pStyle w:val="a5"/>
        <w:divId w:val="175387555"/>
      </w:pPr>
      <w:r>
        <w:lastRenderedPageBreak/>
        <w:t>Retrieve current account configuration.</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/api/v5/account/config</w:t>
      </w:r>
    </w:p>
    <w:p w:rsidR="00000000" w:rsidRDefault="00000000">
      <w:pPr>
        <w:pStyle w:val="a5"/>
        <w:divId w:val="1436093225"/>
      </w:pPr>
      <w:r>
        <w:t>Request Example</w:t>
      </w:r>
    </w:p>
    <w:p w:rsidR="00000000" w:rsidRDefault="00000000">
      <w:pPr>
        <w:pStyle w:val="HTML0"/>
        <w:divId w:val="577516728"/>
        <w:rPr>
          <w:rStyle w:val="HTML"/>
        </w:rPr>
      </w:pPr>
      <w:r>
        <w:rPr>
          <w:rStyle w:val="HTML"/>
        </w:rPr>
        <w:t>GET /api/v5/account/config</w:t>
      </w:r>
    </w:p>
    <w:p w:rsidR="00000000" w:rsidRDefault="00000000">
      <w:pPr>
        <w:pStyle w:val="HTML0"/>
        <w:divId w:val="577516728"/>
        <w:rPr>
          <w:rStyle w:val="HTML"/>
        </w:rPr>
      </w:pPr>
    </w:p>
    <w:p w:rsidR="00000000" w:rsidRDefault="00000000">
      <w:pPr>
        <w:pStyle w:val="HTML0"/>
        <w:divId w:val="2104185058"/>
        <w:rPr>
          <w:rStyle w:val="HTML"/>
          <w:vanish/>
        </w:rPr>
      </w:pPr>
      <w:r>
        <w:rPr>
          <w:rStyle w:val="kn"/>
          <w:vanish/>
        </w:rPr>
        <w:t>import</w:t>
      </w:r>
      <w:r>
        <w:rPr>
          <w:rStyle w:val="HTML"/>
          <w:vanish/>
        </w:rPr>
        <w:t xml:space="preserve"> </w:t>
      </w:r>
      <w:r>
        <w:rPr>
          <w:rStyle w:val="nn"/>
          <w:vanish/>
        </w:rPr>
        <w:t>okx.Account</w:t>
      </w:r>
      <w:r>
        <w:rPr>
          <w:rStyle w:val="HTML"/>
          <w:vanish/>
        </w:rPr>
        <w:t xml:space="preserve"> </w:t>
      </w:r>
      <w:r>
        <w:rPr>
          <w:rStyle w:val="k"/>
          <w:vanish/>
        </w:rPr>
        <w:t>as</w:t>
      </w:r>
      <w:r>
        <w:rPr>
          <w:rStyle w:val="HTML"/>
          <w:vanish/>
        </w:rPr>
        <w:t xml:space="preserve"> </w:t>
      </w:r>
      <w:r>
        <w:rPr>
          <w:rStyle w:val="n"/>
          <w:vanish/>
        </w:rPr>
        <w:t>Account</w:t>
      </w:r>
    </w:p>
    <w:p w:rsidR="00000000" w:rsidRDefault="00000000">
      <w:pPr>
        <w:pStyle w:val="HTML0"/>
        <w:divId w:val="2104185058"/>
        <w:rPr>
          <w:rStyle w:val="HTML"/>
          <w:vanish/>
        </w:rPr>
      </w:pPr>
    </w:p>
    <w:p w:rsidR="00000000" w:rsidRDefault="00000000">
      <w:pPr>
        <w:pStyle w:val="HTML0"/>
        <w:divId w:val="2104185058"/>
        <w:rPr>
          <w:rStyle w:val="c1"/>
          <w:vanish/>
        </w:rPr>
      </w:pPr>
      <w:r>
        <w:rPr>
          <w:rStyle w:val="c1"/>
          <w:vanish/>
        </w:rPr>
        <w:t># API initialization</w:t>
      </w:r>
    </w:p>
    <w:p w:rsidR="00000000" w:rsidRDefault="00000000">
      <w:pPr>
        <w:pStyle w:val="HTML0"/>
        <w:divId w:val="2104185058"/>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2104185058"/>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2104185058"/>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2104185058"/>
        <w:rPr>
          <w:rStyle w:val="HTML"/>
          <w:vanish/>
        </w:rPr>
      </w:pPr>
    </w:p>
    <w:p w:rsidR="00000000" w:rsidRDefault="00000000">
      <w:pPr>
        <w:pStyle w:val="HTML0"/>
        <w:divId w:val="2104185058"/>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trading:0 , demo trading:1</w:t>
      </w:r>
    </w:p>
    <w:p w:rsidR="00000000" w:rsidRDefault="00000000">
      <w:pPr>
        <w:pStyle w:val="HTML0"/>
        <w:divId w:val="2104185058"/>
        <w:rPr>
          <w:rStyle w:val="HTML"/>
          <w:vanish/>
        </w:rPr>
      </w:pPr>
    </w:p>
    <w:p w:rsidR="00000000" w:rsidRDefault="00000000">
      <w:pPr>
        <w:pStyle w:val="HTML0"/>
        <w:divId w:val="2104185058"/>
        <w:rPr>
          <w:rStyle w:val="HTML"/>
          <w:vanish/>
        </w:rPr>
      </w:pPr>
      <w:r>
        <w:rPr>
          <w:rStyle w:val="n"/>
          <w:vanish/>
        </w:rPr>
        <w:t>accountAPI</w:t>
      </w:r>
      <w:r>
        <w:rPr>
          <w:rStyle w:val="HTML"/>
          <w:vanish/>
        </w:rPr>
        <w:t xml:space="preserve"> </w:t>
      </w:r>
      <w:r>
        <w:rPr>
          <w:rStyle w:val="o"/>
          <w:vanish/>
        </w:rPr>
        <w:t>=</w:t>
      </w:r>
      <w:r>
        <w:rPr>
          <w:rStyle w:val="HTML"/>
          <w:vanish/>
        </w:rPr>
        <w:t xml:space="preserve"> </w:t>
      </w:r>
      <w:r>
        <w:rPr>
          <w:rStyle w:val="n"/>
          <w:vanish/>
        </w:rPr>
        <w:t>Account</w:t>
      </w:r>
      <w:r>
        <w:rPr>
          <w:rStyle w:val="p"/>
          <w:vanish/>
        </w:rPr>
        <w:t>.</w:t>
      </w:r>
      <w:r>
        <w:rPr>
          <w:rStyle w:val="n"/>
          <w:vanish/>
        </w:rPr>
        <w:t>AccountAPI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2104185058"/>
        <w:rPr>
          <w:rStyle w:val="HTML"/>
          <w:vanish/>
        </w:rPr>
      </w:pPr>
    </w:p>
    <w:p w:rsidR="00000000" w:rsidRDefault="00000000">
      <w:pPr>
        <w:pStyle w:val="HTML0"/>
        <w:divId w:val="2104185058"/>
        <w:rPr>
          <w:rStyle w:val="c1"/>
          <w:vanish/>
        </w:rPr>
      </w:pPr>
      <w:r>
        <w:rPr>
          <w:rStyle w:val="c1"/>
          <w:vanish/>
        </w:rPr>
        <w:t># Retrieve current account configuration</w:t>
      </w:r>
    </w:p>
    <w:p w:rsidR="00000000" w:rsidRDefault="00000000">
      <w:pPr>
        <w:pStyle w:val="HTML0"/>
        <w:divId w:val="2104185058"/>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accountAPI</w:t>
      </w:r>
      <w:r>
        <w:rPr>
          <w:rStyle w:val="p"/>
          <w:vanish/>
        </w:rPr>
        <w:t>.</w:t>
      </w:r>
      <w:r>
        <w:rPr>
          <w:rStyle w:val="n"/>
          <w:vanish/>
        </w:rPr>
        <w:t>get_account_config</w:t>
      </w:r>
      <w:r>
        <w:rPr>
          <w:rStyle w:val="p"/>
          <w:vanish/>
        </w:rPr>
        <w:t>()</w:t>
      </w:r>
    </w:p>
    <w:p w:rsidR="00000000" w:rsidRDefault="00000000">
      <w:pPr>
        <w:pStyle w:val="HTML0"/>
        <w:divId w:val="2104185058"/>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p w:rsidR="00000000" w:rsidRDefault="00000000">
      <w:pPr>
        <w:pStyle w:val="a5"/>
        <w:divId w:val="175387555"/>
      </w:pPr>
      <w:r>
        <w:t>none</w:t>
      </w:r>
    </w:p>
    <w:p w:rsidR="00000000" w:rsidRDefault="00000000">
      <w:pPr>
        <w:pStyle w:val="a5"/>
        <w:divId w:val="377316269"/>
      </w:pPr>
      <w:r>
        <w:t>Response Example</w:t>
      </w:r>
    </w:p>
    <w:p w:rsidR="00000000" w:rsidRDefault="00000000">
      <w:pPr>
        <w:pStyle w:val="HTML0"/>
        <w:divId w:val="65350153"/>
        <w:rPr>
          <w:rStyle w:val="w"/>
        </w:rPr>
      </w:pPr>
      <w:r>
        <w:rPr>
          <w:rStyle w:val="p"/>
        </w:rPr>
        <w:t>{</w:t>
      </w:r>
    </w:p>
    <w:p w:rsidR="00000000" w:rsidRDefault="00000000">
      <w:pPr>
        <w:pStyle w:val="HTML0"/>
        <w:divId w:val="65350153"/>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65350153"/>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65350153"/>
        <w:rPr>
          <w:rStyle w:val="w"/>
        </w:rPr>
      </w:pPr>
      <w:r>
        <w:rPr>
          <w:rStyle w:val="w"/>
        </w:rPr>
        <w:t xml:space="preserve">        </w:t>
      </w:r>
      <w:r>
        <w:rPr>
          <w:rStyle w:val="p"/>
        </w:rPr>
        <w:t>{</w:t>
      </w:r>
    </w:p>
    <w:p w:rsidR="00000000" w:rsidRDefault="00000000">
      <w:pPr>
        <w:pStyle w:val="HTML0"/>
        <w:divId w:val="65350153"/>
        <w:rPr>
          <w:rStyle w:val="w"/>
        </w:rPr>
      </w:pPr>
      <w:r>
        <w:rPr>
          <w:rStyle w:val="w"/>
        </w:rPr>
        <w:t xml:space="preserve">            </w:t>
      </w:r>
      <w:r>
        <w:rPr>
          <w:rStyle w:val="nl"/>
        </w:rPr>
        <w:t>"acctLv"</w:t>
      </w:r>
      <w:r>
        <w:rPr>
          <w:rStyle w:val="p"/>
        </w:rPr>
        <w:t>:</w:t>
      </w:r>
      <w:r>
        <w:rPr>
          <w:rStyle w:val="w"/>
        </w:rPr>
        <w:t xml:space="preserve"> </w:t>
      </w:r>
      <w:r>
        <w:rPr>
          <w:rStyle w:val="s2"/>
        </w:rPr>
        <w:t>"2"</w:t>
      </w:r>
      <w:r>
        <w:rPr>
          <w:rStyle w:val="p"/>
        </w:rPr>
        <w:t>,</w:t>
      </w:r>
    </w:p>
    <w:p w:rsidR="00000000" w:rsidRDefault="00000000">
      <w:pPr>
        <w:pStyle w:val="HTML0"/>
        <w:divId w:val="65350153"/>
        <w:rPr>
          <w:rStyle w:val="w"/>
        </w:rPr>
      </w:pPr>
      <w:r>
        <w:rPr>
          <w:rStyle w:val="w"/>
        </w:rPr>
        <w:t xml:space="preserve">            </w:t>
      </w:r>
      <w:r>
        <w:rPr>
          <w:rStyle w:val="nl"/>
        </w:rPr>
        <w:t>"acctStpMode"</w:t>
      </w:r>
      <w:r>
        <w:rPr>
          <w:rStyle w:val="p"/>
        </w:rPr>
        <w:t>:</w:t>
      </w:r>
      <w:r>
        <w:rPr>
          <w:rStyle w:val="w"/>
        </w:rPr>
        <w:t xml:space="preserve"> </w:t>
      </w:r>
      <w:r>
        <w:rPr>
          <w:rStyle w:val="s2"/>
        </w:rPr>
        <w:t>"cancel_maker"</w:t>
      </w:r>
      <w:r>
        <w:rPr>
          <w:rStyle w:val="p"/>
        </w:rPr>
        <w:t>,</w:t>
      </w:r>
    </w:p>
    <w:p w:rsidR="00000000" w:rsidRDefault="00000000">
      <w:pPr>
        <w:pStyle w:val="HTML0"/>
        <w:divId w:val="65350153"/>
        <w:rPr>
          <w:rStyle w:val="w"/>
        </w:rPr>
      </w:pPr>
      <w:r>
        <w:rPr>
          <w:rStyle w:val="w"/>
        </w:rPr>
        <w:t xml:space="preserve">            </w:t>
      </w:r>
      <w:r>
        <w:rPr>
          <w:rStyle w:val="nl"/>
        </w:rPr>
        <w:t>"autoLoan"</w:t>
      </w:r>
      <w:r>
        <w:rPr>
          <w:rStyle w:val="p"/>
        </w:rPr>
        <w:t>:</w:t>
      </w:r>
      <w:r>
        <w:rPr>
          <w:rStyle w:val="w"/>
        </w:rPr>
        <w:t xml:space="preserve"> </w:t>
      </w:r>
      <w:r>
        <w:rPr>
          <w:rStyle w:val="kc"/>
        </w:rPr>
        <w:t>false</w:t>
      </w:r>
      <w:r>
        <w:rPr>
          <w:rStyle w:val="p"/>
        </w:rPr>
        <w:t>,</w:t>
      </w:r>
    </w:p>
    <w:p w:rsidR="00000000" w:rsidRDefault="00000000">
      <w:pPr>
        <w:pStyle w:val="HTML0"/>
        <w:divId w:val="65350153"/>
        <w:rPr>
          <w:rStyle w:val="w"/>
        </w:rPr>
      </w:pPr>
      <w:r>
        <w:rPr>
          <w:rStyle w:val="w"/>
        </w:rPr>
        <w:t xml:space="preserve">            </w:t>
      </w:r>
      <w:r>
        <w:rPr>
          <w:rStyle w:val="nl"/>
        </w:rPr>
        <w:t>"ctIsoMode"</w:t>
      </w:r>
      <w:r>
        <w:rPr>
          <w:rStyle w:val="p"/>
        </w:rPr>
        <w:t>:</w:t>
      </w:r>
      <w:r>
        <w:rPr>
          <w:rStyle w:val="w"/>
        </w:rPr>
        <w:t xml:space="preserve"> </w:t>
      </w:r>
      <w:r>
        <w:rPr>
          <w:rStyle w:val="s2"/>
        </w:rPr>
        <w:t>"automatic"</w:t>
      </w:r>
      <w:r>
        <w:rPr>
          <w:rStyle w:val="p"/>
        </w:rPr>
        <w:t>,</w:t>
      </w:r>
    </w:p>
    <w:p w:rsidR="00000000" w:rsidRDefault="00000000">
      <w:pPr>
        <w:pStyle w:val="HTML0"/>
        <w:divId w:val="65350153"/>
        <w:rPr>
          <w:rStyle w:val="w"/>
        </w:rPr>
      </w:pPr>
      <w:r>
        <w:rPr>
          <w:rStyle w:val="w"/>
        </w:rPr>
        <w:t xml:space="preserve">            </w:t>
      </w:r>
      <w:r>
        <w:rPr>
          <w:rStyle w:val="nl"/>
        </w:rPr>
        <w:t>"enableSpotBorrow"</w:t>
      </w:r>
      <w:r>
        <w:rPr>
          <w:rStyle w:val="p"/>
        </w:rPr>
        <w:t>:</w:t>
      </w:r>
      <w:r>
        <w:rPr>
          <w:rStyle w:val="w"/>
        </w:rPr>
        <w:t xml:space="preserve"> </w:t>
      </w:r>
      <w:r>
        <w:rPr>
          <w:rStyle w:val="kc"/>
        </w:rPr>
        <w:t>false</w:t>
      </w:r>
      <w:r>
        <w:rPr>
          <w:rStyle w:val="p"/>
        </w:rPr>
        <w:t>,</w:t>
      </w:r>
    </w:p>
    <w:p w:rsidR="00000000" w:rsidRDefault="00000000">
      <w:pPr>
        <w:pStyle w:val="HTML0"/>
        <w:divId w:val="65350153"/>
        <w:rPr>
          <w:rStyle w:val="w"/>
        </w:rPr>
      </w:pPr>
      <w:r>
        <w:rPr>
          <w:rStyle w:val="w"/>
        </w:rPr>
        <w:t xml:space="preserve">            </w:t>
      </w:r>
      <w:r>
        <w:rPr>
          <w:rStyle w:val="nl"/>
        </w:rPr>
        <w:t>"greeksType"</w:t>
      </w:r>
      <w:r>
        <w:rPr>
          <w:rStyle w:val="p"/>
        </w:rPr>
        <w:t>:</w:t>
      </w:r>
      <w:r>
        <w:rPr>
          <w:rStyle w:val="w"/>
        </w:rPr>
        <w:t xml:space="preserve"> </w:t>
      </w:r>
      <w:r>
        <w:rPr>
          <w:rStyle w:val="s2"/>
        </w:rPr>
        <w:t>"PA"</w:t>
      </w:r>
      <w:r>
        <w:rPr>
          <w:rStyle w:val="p"/>
        </w:rPr>
        <w:t>,</w:t>
      </w:r>
    </w:p>
    <w:p w:rsidR="00000000" w:rsidRDefault="00000000">
      <w:pPr>
        <w:pStyle w:val="HTML0"/>
        <w:divId w:val="65350153"/>
        <w:rPr>
          <w:rStyle w:val="w"/>
        </w:rPr>
      </w:pPr>
      <w:r>
        <w:rPr>
          <w:rStyle w:val="w"/>
        </w:rPr>
        <w:t xml:space="preserve">            </w:t>
      </w:r>
      <w:r>
        <w:rPr>
          <w:rStyle w:val="nl"/>
        </w:rPr>
        <w:t>"ip"</w:t>
      </w:r>
      <w:r>
        <w:rPr>
          <w:rStyle w:val="p"/>
        </w:rPr>
        <w:t>:</w:t>
      </w:r>
      <w:r>
        <w:rPr>
          <w:rStyle w:val="w"/>
        </w:rPr>
        <w:t xml:space="preserve"> </w:t>
      </w:r>
      <w:r>
        <w:rPr>
          <w:rStyle w:val="s2"/>
        </w:rPr>
        <w:t>""</w:t>
      </w:r>
      <w:r>
        <w:rPr>
          <w:rStyle w:val="p"/>
        </w:rPr>
        <w:t>,</w:t>
      </w:r>
    </w:p>
    <w:p w:rsidR="00000000" w:rsidRDefault="00000000">
      <w:pPr>
        <w:pStyle w:val="HTML0"/>
        <w:divId w:val="65350153"/>
        <w:rPr>
          <w:rStyle w:val="w"/>
        </w:rPr>
      </w:pPr>
      <w:r>
        <w:rPr>
          <w:rStyle w:val="w"/>
        </w:rPr>
        <w:t xml:space="preserve">            </w:t>
      </w:r>
      <w:r>
        <w:rPr>
          <w:rStyle w:val="nl"/>
        </w:rPr>
        <w:t>"type"</w:t>
      </w:r>
      <w:r>
        <w:rPr>
          <w:rStyle w:val="p"/>
        </w:rPr>
        <w:t>:</w:t>
      </w:r>
      <w:r>
        <w:rPr>
          <w:rStyle w:val="w"/>
        </w:rPr>
        <w:t xml:space="preserve"> </w:t>
      </w:r>
      <w:r>
        <w:rPr>
          <w:rStyle w:val="s2"/>
        </w:rPr>
        <w:t>"0"</w:t>
      </w:r>
      <w:r>
        <w:rPr>
          <w:rStyle w:val="p"/>
        </w:rPr>
        <w:t>,</w:t>
      </w:r>
    </w:p>
    <w:p w:rsidR="00000000" w:rsidRDefault="00000000">
      <w:pPr>
        <w:pStyle w:val="HTML0"/>
        <w:divId w:val="65350153"/>
        <w:rPr>
          <w:rStyle w:val="w"/>
        </w:rPr>
      </w:pPr>
      <w:r>
        <w:rPr>
          <w:rStyle w:val="w"/>
        </w:rPr>
        <w:t xml:space="preserve">            </w:t>
      </w:r>
      <w:r>
        <w:rPr>
          <w:rStyle w:val="nl"/>
        </w:rPr>
        <w:t>"kycLv"</w:t>
      </w:r>
      <w:r>
        <w:rPr>
          <w:rStyle w:val="p"/>
        </w:rPr>
        <w:t>:</w:t>
      </w:r>
      <w:r>
        <w:rPr>
          <w:rStyle w:val="w"/>
        </w:rPr>
        <w:t xml:space="preserve"> </w:t>
      </w:r>
      <w:r>
        <w:rPr>
          <w:rStyle w:val="s2"/>
        </w:rPr>
        <w:t>"3"</w:t>
      </w:r>
      <w:r>
        <w:rPr>
          <w:rStyle w:val="p"/>
        </w:rPr>
        <w:t>,</w:t>
      </w:r>
    </w:p>
    <w:p w:rsidR="00000000" w:rsidRDefault="00000000">
      <w:pPr>
        <w:pStyle w:val="HTML0"/>
        <w:divId w:val="65350153"/>
        <w:rPr>
          <w:rStyle w:val="w"/>
        </w:rPr>
      </w:pPr>
      <w:r>
        <w:rPr>
          <w:rStyle w:val="w"/>
        </w:rPr>
        <w:t xml:space="preserve">            </w:t>
      </w:r>
      <w:r>
        <w:rPr>
          <w:rStyle w:val="nl"/>
        </w:rPr>
        <w:t>"label"</w:t>
      </w:r>
      <w:r>
        <w:rPr>
          <w:rStyle w:val="p"/>
        </w:rPr>
        <w:t>:</w:t>
      </w:r>
      <w:r>
        <w:rPr>
          <w:rStyle w:val="w"/>
        </w:rPr>
        <w:t xml:space="preserve"> </w:t>
      </w:r>
      <w:r>
        <w:rPr>
          <w:rStyle w:val="s2"/>
        </w:rPr>
        <w:t>"v5 test"</w:t>
      </w:r>
      <w:r>
        <w:rPr>
          <w:rStyle w:val="p"/>
        </w:rPr>
        <w:t>,</w:t>
      </w:r>
    </w:p>
    <w:p w:rsidR="00000000" w:rsidRDefault="00000000">
      <w:pPr>
        <w:pStyle w:val="HTML0"/>
        <w:divId w:val="65350153"/>
        <w:rPr>
          <w:rStyle w:val="w"/>
        </w:rPr>
      </w:pPr>
      <w:r>
        <w:rPr>
          <w:rStyle w:val="w"/>
        </w:rPr>
        <w:t xml:space="preserve">            </w:t>
      </w:r>
      <w:r>
        <w:rPr>
          <w:rStyle w:val="nl"/>
        </w:rPr>
        <w:t>"level"</w:t>
      </w:r>
      <w:r>
        <w:rPr>
          <w:rStyle w:val="p"/>
        </w:rPr>
        <w:t>:</w:t>
      </w:r>
      <w:r>
        <w:rPr>
          <w:rStyle w:val="w"/>
        </w:rPr>
        <w:t xml:space="preserve"> </w:t>
      </w:r>
      <w:r>
        <w:rPr>
          <w:rStyle w:val="s2"/>
        </w:rPr>
        <w:t>"Lv1"</w:t>
      </w:r>
      <w:r>
        <w:rPr>
          <w:rStyle w:val="p"/>
        </w:rPr>
        <w:t>,</w:t>
      </w:r>
    </w:p>
    <w:p w:rsidR="00000000" w:rsidRDefault="00000000">
      <w:pPr>
        <w:pStyle w:val="HTML0"/>
        <w:divId w:val="65350153"/>
        <w:rPr>
          <w:rStyle w:val="w"/>
        </w:rPr>
      </w:pPr>
      <w:r>
        <w:rPr>
          <w:rStyle w:val="w"/>
        </w:rPr>
        <w:t xml:space="preserve">            </w:t>
      </w:r>
      <w:r>
        <w:rPr>
          <w:rStyle w:val="nl"/>
        </w:rPr>
        <w:t>"levelTmp"</w:t>
      </w:r>
      <w:r>
        <w:rPr>
          <w:rStyle w:val="p"/>
        </w:rPr>
        <w:t>:</w:t>
      </w:r>
      <w:r>
        <w:rPr>
          <w:rStyle w:val="w"/>
        </w:rPr>
        <w:t xml:space="preserve"> </w:t>
      </w:r>
      <w:r>
        <w:rPr>
          <w:rStyle w:val="s2"/>
        </w:rPr>
        <w:t>""</w:t>
      </w:r>
      <w:r>
        <w:rPr>
          <w:rStyle w:val="p"/>
        </w:rPr>
        <w:t>,</w:t>
      </w:r>
    </w:p>
    <w:p w:rsidR="00000000" w:rsidRDefault="00000000">
      <w:pPr>
        <w:pStyle w:val="HTML0"/>
        <w:divId w:val="65350153"/>
        <w:rPr>
          <w:rStyle w:val="w"/>
        </w:rPr>
      </w:pPr>
      <w:r>
        <w:rPr>
          <w:rStyle w:val="w"/>
        </w:rPr>
        <w:t xml:space="preserve">            </w:t>
      </w:r>
      <w:r>
        <w:rPr>
          <w:rStyle w:val="nl"/>
        </w:rPr>
        <w:t>"liquidationGear"</w:t>
      </w:r>
      <w:r>
        <w:rPr>
          <w:rStyle w:val="p"/>
        </w:rPr>
        <w:t>:</w:t>
      </w:r>
      <w:r>
        <w:rPr>
          <w:rStyle w:val="w"/>
        </w:rPr>
        <w:t xml:space="preserve"> </w:t>
      </w:r>
      <w:r>
        <w:rPr>
          <w:rStyle w:val="s2"/>
        </w:rPr>
        <w:t>"-1"</w:t>
      </w:r>
      <w:r>
        <w:rPr>
          <w:rStyle w:val="p"/>
        </w:rPr>
        <w:t>,</w:t>
      </w:r>
    </w:p>
    <w:p w:rsidR="00000000" w:rsidRDefault="00000000">
      <w:pPr>
        <w:pStyle w:val="HTML0"/>
        <w:divId w:val="65350153"/>
        <w:rPr>
          <w:rStyle w:val="w"/>
        </w:rPr>
      </w:pPr>
      <w:r>
        <w:rPr>
          <w:rStyle w:val="w"/>
        </w:rPr>
        <w:t xml:space="preserve">            </w:t>
      </w:r>
      <w:r>
        <w:rPr>
          <w:rStyle w:val="nl"/>
        </w:rPr>
        <w:t>"mainUid"</w:t>
      </w:r>
      <w:r>
        <w:rPr>
          <w:rStyle w:val="p"/>
        </w:rPr>
        <w:t>:</w:t>
      </w:r>
      <w:r>
        <w:rPr>
          <w:rStyle w:val="w"/>
        </w:rPr>
        <w:t xml:space="preserve"> </w:t>
      </w:r>
      <w:r>
        <w:rPr>
          <w:rStyle w:val="s2"/>
        </w:rPr>
        <w:t>"44705892343619584"</w:t>
      </w:r>
      <w:r>
        <w:rPr>
          <w:rStyle w:val="p"/>
        </w:rPr>
        <w:t>,</w:t>
      </w:r>
    </w:p>
    <w:p w:rsidR="00000000" w:rsidRDefault="00000000">
      <w:pPr>
        <w:pStyle w:val="HTML0"/>
        <w:divId w:val="65350153"/>
        <w:rPr>
          <w:rStyle w:val="w"/>
        </w:rPr>
      </w:pPr>
      <w:r>
        <w:rPr>
          <w:rStyle w:val="w"/>
        </w:rPr>
        <w:t xml:space="preserve">            </w:t>
      </w:r>
      <w:r>
        <w:rPr>
          <w:rStyle w:val="nl"/>
        </w:rPr>
        <w:t>"mgnIsoMode"</w:t>
      </w:r>
      <w:r>
        <w:rPr>
          <w:rStyle w:val="p"/>
        </w:rPr>
        <w:t>:</w:t>
      </w:r>
      <w:r>
        <w:rPr>
          <w:rStyle w:val="w"/>
        </w:rPr>
        <w:t xml:space="preserve"> </w:t>
      </w:r>
      <w:r>
        <w:rPr>
          <w:rStyle w:val="s2"/>
        </w:rPr>
        <w:t>"automatic"</w:t>
      </w:r>
      <w:r>
        <w:rPr>
          <w:rStyle w:val="p"/>
        </w:rPr>
        <w:t>,</w:t>
      </w:r>
    </w:p>
    <w:p w:rsidR="00000000" w:rsidRDefault="00000000">
      <w:pPr>
        <w:pStyle w:val="HTML0"/>
        <w:divId w:val="65350153"/>
        <w:rPr>
          <w:rStyle w:val="w"/>
        </w:rPr>
      </w:pPr>
      <w:r>
        <w:rPr>
          <w:rStyle w:val="w"/>
        </w:rPr>
        <w:t xml:space="preserve">            </w:t>
      </w:r>
      <w:r>
        <w:rPr>
          <w:rStyle w:val="nl"/>
        </w:rPr>
        <w:t>"opAuth"</w:t>
      </w:r>
      <w:r>
        <w:rPr>
          <w:rStyle w:val="p"/>
        </w:rPr>
        <w:t>:</w:t>
      </w:r>
      <w:r>
        <w:rPr>
          <w:rStyle w:val="w"/>
        </w:rPr>
        <w:t xml:space="preserve"> </w:t>
      </w:r>
      <w:r>
        <w:rPr>
          <w:rStyle w:val="s2"/>
        </w:rPr>
        <w:t>"1"</w:t>
      </w:r>
      <w:r>
        <w:rPr>
          <w:rStyle w:val="p"/>
        </w:rPr>
        <w:t>,</w:t>
      </w:r>
    </w:p>
    <w:p w:rsidR="00000000" w:rsidRDefault="00000000">
      <w:pPr>
        <w:pStyle w:val="HTML0"/>
        <w:divId w:val="65350153"/>
        <w:rPr>
          <w:rStyle w:val="w"/>
        </w:rPr>
      </w:pPr>
      <w:r>
        <w:rPr>
          <w:rStyle w:val="w"/>
        </w:rPr>
        <w:t xml:space="preserve">            </w:t>
      </w:r>
      <w:r>
        <w:rPr>
          <w:rStyle w:val="nl"/>
        </w:rPr>
        <w:t>"perm"</w:t>
      </w:r>
      <w:r>
        <w:rPr>
          <w:rStyle w:val="p"/>
        </w:rPr>
        <w:t>:</w:t>
      </w:r>
      <w:r>
        <w:rPr>
          <w:rStyle w:val="w"/>
        </w:rPr>
        <w:t xml:space="preserve"> </w:t>
      </w:r>
      <w:r>
        <w:rPr>
          <w:rStyle w:val="s2"/>
        </w:rPr>
        <w:t>"read_only,withdraw,trade"</w:t>
      </w:r>
      <w:r>
        <w:rPr>
          <w:rStyle w:val="p"/>
        </w:rPr>
        <w:t>,</w:t>
      </w:r>
    </w:p>
    <w:p w:rsidR="00000000" w:rsidRDefault="00000000">
      <w:pPr>
        <w:pStyle w:val="HTML0"/>
        <w:divId w:val="65350153"/>
        <w:rPr>
          <w:rStyle w:val="w"/>
        </w:rPr>
      </w:pPr>
      <w:r>
        <w:rPr>
          <w:rStyle w:val="w"/>
        </w:rPr>
        <w:t xml:space="preserve">            </w:t>
      </w:r>
      <w:r>
        <w:rPr>
          <w:rStyle w:val="nl"/>
        </w:rPr>
        <w:t>"posMode"</w:t>
      </w:r>
      <w:r>
        <w:rPr>
          <w:rStyle w:val="p"/>
        </w:rPr>
        <w:t>:</w:t>
      </w:r>
      <w:r>
        <w:rPr>
          <w:rStyle w:val="w"/>
        </w:rPr>
        <w:t xml:space="preserve"> </w:t>
      </w:r>
      <w:r>
        <w:rPr>
          <w:rStyle w:val="s2"/>
        </w:rPr>
        <w:t>"long_short_mode"</w:t>
      </w:r>
      <w:r>
        <w:rPr>
          <w:rStyle w:val="p"/>
        </w:rPr>
        <w:t>,</w:t>
      </w:r>
    </w:p>
    <w:p w:rsidR="00000000" w:rsidRDefault="00000000">
      <w:pPr>
        <w:pStyle w:val="HTML0"/>
        <w:divId w:val="65350153"/>
        <w:rPr>
          <w:rStyle w:val="w"/>
        </w:rPr>
      </w:pPr>
      <w:r>
        <w:rPr>
          <w:rStyle w:val="w"/>
        </w:rPr>
        <w:t xml:space="preserve">            </w:t>
      </w:r>
      <w:r>
        <w:rPr>
          <w:rStyle w:val="nl"/>
        </w:rPr>
        <w:t>"roleType"</w:t>
      </w:r>
      <w:r>
        <w:rPr>
          <w:rStyle w:val="p"/>
        </w:rPr>
        <w:t>:</w:t>
      </w:r>
      <w:r>
        <w:rPr>
          <w:rStyle w:val="w"/>
        </w:rPr>
        <w:t xml:space="preserve"> </w:t>
      </w:r>
      <w:r>
        <w:rPr>
          <w:rStyle w:val="s2"/>
        </w:rPr>
        <w:t>"0"</w:t>
      </w:r>
      <w:r>
        <w:rPr>
          <w:rStyle w:val="p"/>
        </w:rPr>
        <w:t>,</w:t>
      </w:r>
    </w:p>
    <w:p w:rsidR="00000000" w:rsidRDefault="00000000">
      <w:pPr>
        <w:pStyle w:val="HTML0"/>
        <w:divId w:val="65350153"/>
        <w:rPr>
          <w:rStyle w:val="w"/>
        </w:rPr>
      </w:pPr>
      <w:r>
        <w:rPr>
          <w:rStyle w:val="w"/>
        </w:rPr>
        <w:t xml:space="preserve">            </w:t>
      </w:r>
      <w:r>
        <w:rPr>
          <w:rStyle w:val="nl"/>
        </w:rPr>
        <w:t>"spotBorrowAutoRepay"</w:t>
      </w:r>
      <w:r>
        <w:rPr>
          <w:rStyle w:val="p"/>
        </w:rPr>
        <w:t>:</w:t>
      </w:r>
      <w:r>
        <w:rPr>
          <w:rStyle w:val="w"/>
        </w:rPr>
        <w:t xml:space="preserve"> </w:t>
      </w:r>
      <w:r>
        <w:rPr>
          <w:rStyle w:val="kc"/>
        </w:rPr>
        <w:t>false</w:t>
      </w:r>
      <w:r>
        <w:rPr>
          <w:rStyle w:val="p"/>
        </w:rPr>
        <w:t>,</w:t>
      </w:r>
    </w:p>
    <w:p w:rsidR="00000000" w:rsidRDefault="00000000">
      <w:pPr>
        <w:pStyle w:val="HTML0"/>
        <w:divId w:val="65350153"/>
        <w:rPr>
          <w:rStyle w:val="w"/>
        </w:rPr>
      </w:pPr>
      <w:r>
        <w:rPr>
          <w:rStyle w:val="w"/>
        </w:rPr>
        <w:lastRenderedPageBreak/>
        <w:t xml:space="preserve">            </w:t>
      </w:r>
      <w:r>
        <w:rPr>
          <w:rStyle w:val="nl"/>
        </w:rPr>
        <w:t>"spotOffsetType"</w:t>
      </w:r>
      <w:r>
        <w:rPr>
          <w:rStyle w:val="p"/>
        </w:rPr>
        <w:t>:</w:t>
      </w:r>
      <w:r>
        <w:rPr>
          <w:rStyle w:val="w"/>
        </w:rPr>
        <w:t xml:space="preserve"> </w:t>
      </w:r>
      <w:r>
        <w:rPr>
          <w:rStyle w:val="s2"/>
        </w:rPr>
        <w:t>""</w:t>
      </w:r>
      <w:r>
        <w:rPr>
          <w:rStyle w:val="p"/>
        </w:rPr>
        <w:t>,</w:t>
      </w:r>
    </w:p>
    <w:p w:rsidR="00000000" w:rsidRDefault="00000000">
      <w:pPr>
        <w:pStyle w:val="HTML0"/>
        <w:divId w:val="65350153"/>
        <w:rPr>
          <w:rStyle w:val="w"/>
        </w:rPr>
      </w:pPr>
      <w:r>
        <w:rPr>
          <w:rStyle w:val="w"/>
        </w:rPr>
        <w:t xml:space="preserve">            </w:t>
      </w:r>
      <w:r>
        <w:rPr>
          <w:rStyle w:val="nl"/>
        </w:rPr>
        <w:t>"spotRoleType"</w:t>
      </w:r>
      <w:r>
        <w:rPr>
          <w:rStyle w:val="p"/>
        </w:rPr>
        <w:t>:</w:t>
      </w:r>
      <w:r>
        <w:rPr>
          <w:rStyle w:val="w"/>
        </w:rPr>
        <w:t xml:space="preserve"> </w:t>
      </w:r>
      <w:r>
        <w:rPr>
          <w:rStyle w:val="s2"/>
        </w:rPr>
        <w:t>"0"</w:t>
      </w:r>
      <w:r>
        <w:rPr>
          <w:rStyle w:val="p"/>
        </w:rPr>
        <w:t>,</w:t>
      </w:r>
    </w:p>
    <w:p w:rsidR="00000000" w:rsidRDefault="00000000">
      <w:pPr>
        <w:pStyle w:val="HTML0"/>
        <w:divId w:val="65350153"/>
        <w:rPr>
          <w:rStyle w:val="w"/>
        </w:rPr>
      </w:pPr>
      <w:r>
        <w:rPr>
          <w:rStyle w:val="w"/>
        </w:rPr>
        <w:t xml:space="preserve">            </w:t>
      </w:r>
      <w:r>
        <w:rPr>
          <w:rStyle w:val="nl"/>
        </w:rPr>
        <w:t>"spotTraderInsts"</w:t>
      </w:r>
      <w:r>
        <w:rPr>
          <w:rStyle w:val="p"/>
        </w:rPr>
        <w:t>:</w:t>
      </w:r>
      <w:r>
        <w:rPr>
          <w:rStyle w:val="w"/>
        </w:rPr>
        <w:t xml:space="preserve"> </w:t>
      </w:r>
      <w:r>
        <w:rPr>
          <w:rStyle w:val="p"/>
        </w:rPr>
        <w:t>[],</w:t>
      </w:r>
    </w:p>
    <w:p w:rsidR="00000000" w:rsidRDefault="00000000">
      <w:pPr>
        <w:pStyle w:val="HTML0"/>
        <w:divId w:val="65350153"/>
        <w:rPr>
          <w:rStyle w:val="w"/>
        </w:rPr>
      </w:pPr>
      <w:r>
        <w:rPr>
          <w:rStyle w:val="w"/>
        </w:rPr>
        <w:t xml:space="preserve">            </w:t>
      </w:r>
      <w:r>
        <w:rPr>
          <w:rStyle w:val="nl"/>
        </w:rPr>
        <w:t>"traderInsts"</w:t>
      </w:r>
      <w:r>
        <w:rPr>
          <w:rStyle w:val="p"/>
        </w:rPr>
        <w:t>:</w:t>
      </w:r>
      <w:r>
        <w:rPr>
          <w:rStyle w:val="w"/>
        </w:rPr>
        <w:t xml:space="preserve"> </w:t>
      </w:r>
      <w:r>
        <w:rPr>
          <w:rStyle w:val="p"/>
        </w:rPr>
        <w:t>[],</w:t>
      </w:r>
    </w:p>
    <w:p w:rsidR="00000000" w:rsidRDefault="00000000">
      <w:pPr>
        <w:pStyle w:val="HTML0"/>
        <w:divId w:val="65350153"/>
        <w:rPr>
          <w:rStyle w:val="w"/>
        </w:rPr>
      </w:pPr>
      <w:r>
        <w:rPr>
          <w:rStyle w:val="w"/>
        </w:rPr>
        <w:t xml:space="preserve">            </w:t>
      </w:r>
      <w:r>
        <w:rPr>
          <w:rStyle w:val="nl"/>
        </w:rPr>
        <w:t>"uid"</w:t>
      </w:r>
      <w:r>
        <w:rPr>
          <w:rStyle w:val="p"/>
        </w:rPr>
        <w:t>:</w:t>
      </w:r>
      <w:r>
        <w:rPr>
          <w:rStyle w:val="w"/>
        </w:rPr>
        <w:t xml:space="preserve"> </w:t>
      </w:r>
      <w:r>
        <w:rPr>
          <w:rStyle w:val="s2"/>
        </w:rPr>
        <w:t>"44705892343619584"</w:t>
      </w:r>
    </w:p>
    <w:p w:rsidR="00000000" w:rsidRDefault="00000000">
      <w:pPr>
        <w:pStyle w:val="HTML0"/>
        <w:divId w:val="65350153"/>
        <w:rPr>
          <w:rStyle w:val="w"/>
        </w:rPr>
      </w:pPr>
      <w:r>
        <w:rPr>
          <w:rStyle w:val="w"/>
        </w:rPr>
        <w:t xml:space="preserve">        </w:t>
      </w:r>
      <w:r>
        <w:rPr>
          <w:rStyle w:val="p"/>
        </w:rPr>
        <w:t>}</w:t>
      </w:r>
    </w:p>
    <w:p w:rsidR="00000000" w:rsidRDefault="00000000">
      <w:pPr>
        <w:pStyle w:val="HTML0"/>
        <w:divId w:val="65350153"/>
        <w:rPr>
          <w:rStyle w:val="w"/>
        </w:rPr>
      </w:pPr>
      <w:r>
        <w:rPr>
          <w:rStyle w:val="w"/>
        </w:rPr>
        <w:t xml:space="preserve">    </w:t>
      </w:r>
      <w:r>
        <w:rPr>
          <w:rStyle w:val="p"/>
        </w:rPr>
        <w:t>],</w:t>
      </w:r>
    </w:p>
    <w:p w:rsidR="00000000" w:rsidRDefault="00000000">
      <w:pPr>
        <w:pStyle w:val="HTML0"/>
        <w:divId w:val="65350153"/>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65350153"/>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5"/>
        <w:gridCol w:w="900"/>
        <w:gridCol w:w="505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uid</w:t>
            </w:r>
          </w:p>
        </w:tc>
        <w:tc>
          <w:tcPr>
            <w:tcW w:w="0" w:type="auto"/>
            <w:vAlign w:val="center"/>
            <w:hideMark/>
          </w:tcPr>
          <w:p w:rsidR="00000000" w:rsidRDefault="00000000">
            <w:r>
              <w:t>String</w:t>
            </w:r>
          </w:p>
        </w:tc>
        <w:tc>
          <w:tcPr>
            <w:tcW w:w="0" w:type="auto"/>
            <w:vAlign w:val="center"/>
            <w:hideMark/>
          </w:tcPr>
          <w:p w:rsidR="00000000" w:rsidRDefault="00000000">
            <w:r>
              <w:t>Account ID of current request.</w:t>
            </w:r>
          </w:p>
        </w:tc>
      </w:tr>
      <w:tr w:rsidR="00000000">
        <w:trPr>
          <w:divId w:val="175387555"/>
          <w:tblCellSpacing w:w="15" w:type="dxa"/>
        </w:trPr>
        <w:tc>
          <w:tcPr>
            <w:tcW w:w="0" w:type="auto"/>
            <w:vAlign w:val="center"/>
            <w:hideMark/>
          </w:tcPr>
          <w:p w:rsidR="00000000" w:rsidRDefault="00000000">
            <w:r>
              <w:t>mainUid</w:t>
            </w:r>
          </w:p>
        </w:tc>
        <w:tc>
          <w:tcPr>
            <w:tcW w:w="0" w:type="auto"/>
            <w:vAlign w:val="center"/>
            <w:hideMark/>
          </w:tcPr>
          <w:p w:rsidR="00000000" w:rsidRDefault="00000000">
            <w:r>
              <w:t>String</w:t>
            </w:r>
          </w:p>
        </w:tc>
        <w:tc>
          <w:tcPr>
            <w:tcW w:w="0" w:type="auto"/>
            <w:vAlign w:val="center"/>
            <w:hideMark/>
          </w:tcPr>
          <w:p w:rsidR="00000000" w:rsidRDefault="00000000">
            <w:r>
              <w:t xml:space="preserve">Main Account ID of current request. </w:t>
            </w:r>
            <w:r>
              <w:br/>
              <w:t>The current request account is main account if uid = mainUid.</w:t>
            </w:r>
            <w:r>
              <w:br/>
              <w:t>The current request account is sub-account if uid != mainUid.</w:t>
            </w:r>
          </w:p>
        </w:tc>
      </w:tr>
      <w:tr w:rsidR="00000000">
        <w:trPr>
          <w:divId w:val="175387555"/>
          <w:tblCellSpacing w:w="15" w:type="dxa"/>
        </w:trPr>
        <w:tc>
          <w:tcPr>
            <w:tcW w:w="0" w:type="auto"/>
            <w:vAlign w:val="center"/>
            <w:hideMark/>
          </w:tcPr>
          <w:p w:rsidR="00000000" w:rsidRDefault="00000000">
            <w:r>
              <w:t>acctLv</w:t>
            </w:r>
          </w:p>
        </w:tc>
        <w:tc>
          <w:tcPr>
            <w:tcW w:w="0" w:type="auto"/>
            <w:vAlign w:val="center"/>
            <w:hideMark/>
          </w:tcPr>
          <w:p w:rsidR="00000000" w:rsidRDefault="00000000">
            <w:r>
              <w:t>String</w:t>
            </w:r>
          </w:p>
        </w:tc>
        <w:tc>
          <w:tcPr>
            <w:tcW w:w="0" w:type="auto"/>
            <w:vAlign w:val="center"/>
            <w:hideMark/>
          </w:tcPr>
          <w:p w:rsidR="00000000" w:rsidRDefault="00000000">
            <w:r>
              <w:t xml:space="preserve">Account mode </w:t>
            </w:r>
            <w:r>
              <w:br/>
            </w:r>
            <w:r>
              <w:rPr>
                <w:rStyle w:val="HTML"/>
              </w:rPr>
              <w:t>1</w:t>
            </w:r>
            <w:r>
              <w:t>: Spot mode</w:t>
            </w:r>
            <w:r>
              <w:br/>
            </w:r>
            <w:r>
              <w:rPr>
                <w:rStyle w:val="HTML"/>
              </w:rPr>
              <w:t>2</w:t>
            </w:r>
            <w:r>
              <w:t>: Spot and futures mode</w:t>
            </w:r>
            <w:r>
              <w:br/>
            </w:r>
            <w:r>
              <w:rPr>
                <w:rStyle w:val="HTML"/>
              </w:rPr>
              <w:t>3</w:t>
            </w:r>
            <w:r>
              <w:t>: Multi-currency margin</w:t>
            </w:r>
            <w:r>
              <w:br/>
            </w:r>
            <w:r>
              <w:rPr>
                <w:rStyle w:val="HTML"/>
              </w:rPr>
              <w:t>4</w:t>
            </w:r>
            <w:r>
              <w:t>: Portfolio margin</w:t>
            </w:r>
          </w:p>
        </w:tc>
      </w:tr>
      <w:tr w:rsidR="00000000">
        <w:trPr>
          <w:divId w:val="175387555"/>
          <w:tblCellSpacing w:w="15" w:type="dxa"/>
        </w:trPr>
        <w:tc>
          <w:tcPr>
            <w:tcW w:w="0" w:type="auto"/>
            <w:vAlign w:val="center"/>
            <w:hideMark/>
          </w:tcPr>
          <w:p w:rsidR="00000000" w:rsidRDefault="00000000">
            <w:r>
              <w:t>acctStpMode</w:t>
            </w:r>
          </w:p>
        </w:tc>
        <w:tc>
          <w:tcPr>
            <w:tcW w:w="0" w:type="auto"/>
            <w:vAlign w:val="center"/>
            <w:hideMark/>
          </w:tcPr>
          <w:p w:rsidR="00000000" w:rsidRDefault="00000000">
            <w:r>
              <w:t>String</w:t>
            </w:r>
          </w:p>
        </w:tc>
        <w:tc>
          <w:tcPr>
            <w:tcW w:w="0" w:type="auto"/>
            <w:vAlign w:val="center"/>
            <w:hideMark/>
          </w:tcPr>
          <w:p w:rsidR="00000000" w:rsidRDefault="00000000">
            <w:r>
              <w:t xml:space="preserve">Account self-trade prevention mode </w:t>
            </w:r>
            <w:r>
              <w:br/>
            </w:r>
            <w:r>
              <w:rPr>
                <w:rStyle w:val="HTML"/>
              </w:rPr>
              <w:t>cancel_maker</w:t>
            </w:r>
            <w:r>
              <w:t xml:space="preserve"> </w:t>
            </w:r>
            <w:r>
              <w:br/>
            </w:r>
            <w:r>
              <w:rPr>
                <w:rStyle w:val="HTML"/>
              </w:rPr>
              <w:t>cancel_taker</w:t>
            </w:r>
            <w:r>
              <w:t xml:space="preserve"> </w:t>
            </w:r>
            <w:r>
              <w:br/>
            </w:r>
            <w:r>
              <w:rPr>
                <w:rStyle w:val="HTML"/>
              </w:rPr>
              <w:t>cancel_both</w:t>
            </w:r>
            <w:r>
              <w:t xml:space="preserve"> </w:t>
            </w:r>
            <w:r>
              <w:br/>
              <w:t>Users can log in to the webpage through the master account to modify this configuration</w:t>
            </w:r>
          </w:p>
        </w:tc>
      </w:tr>
      <w:tr w:rsidR="00000000">
        <w:trPr>
          <w:divId w:val="175387555"/>
          <w:tblCellSpacing w:w="15" w:type="dxa"/>
        </w:trPr>
        <w:tc>
          <w:tcPr>
            <w:tcW w:w="0" w:type="auto"/>
            <w:vAlign w:val="center"/>
            <w:hideMark/>
          </w:tcPr>
          <w:p w:rsidR="00000000" w:rsidRDefault="00000000">
            <w:r>
              <w:t>posMode</w:t>
            </w:r>
          </w:p>
        </w:tc>
        <w:tc>
          <w:tcPr>
            <w:tcW w:w="0" w:type="auto"/>
            <w:vAlign w:val="center"/>
            <w:hideMark/>
          </w:tcPr>
          <w:p w:rsidR="00000000" w:rsidRDefault="00000000">
            <w:r>
              <w:t>String</w:t>
            </w:r>
          </w:p>
        </w:tc>
        <w:tc>
          <w:tcPr>
            <w:tcW w:w="0" w:type="auto"/>
            <w:vAlign w:val="center"/>
            <w:hideMark/>
          </w:tcPr>
          <w:p w:rsidR="00000000" w:rsidRDefault="00000000">
            <w:r>
              <w:t>Position mode</w:t>
            </w:r>
            <w:r>
              <w:br/>
            </w:r>
            <w:r>
              <w:rPr>
                <w:rStyle w:val="HTML"/>
              </w:rPr>
              <w:t>long_short_mode</w:t>
            </w:r>
            <w:r>
              <w:t xml:space="preserve">: long/short, only applicable to </w:t>
            </w:r>
            <w:r>
              <w:rPr>
                <w:rStyle w:val="HTML"/>
              </w:rPr>
              <w:t>FUTURES</w:t>
            </w:r>
            <w:r>
              <w:t>/</w:t>
            </w:r>
            <w:r>
              <w:rPr>
                <w:rStyle w:val="HTML"/>
              </w:rPr>
              <w:t>SWAP</w:t>
            </w:r>
            <w:r>
              <w:br/>
            </w:r>
            <w:r>
              <w:rPr>
                <w:rStyle w:val="HTML"/>
              </w:rPr>
              <w:t>net_mode</w:t>
            </w:r>
            <w:r>
              <w:t>: net</w:t>
            </w:r>
          </w:p>
        </w:tc>
      </w:tr>
      <w:tr w:rsidR="00000000">
        <w:trPr>
          <w:divId w:val="175387555"/>
          <w:tblCellSpacing w:w="15" w:type="dxa"/>
        </w:trPr>
        <w:tc>
          <w:tcPr>
            <w:tcW w:w="0" w:type="auto"/>
            <w:vAlign w:val="center"/>
            <w:hideMark/>
          </w:tcPr>
          <w:p w:rsidR="00000000" w:rsidRDefault="00000000">
            <w:r>
              <w:t>autoLoan</w:t>
            </w:r>
          </w:p>
        </w:tc>
        <w:tc>
          <w:tcPr>
            <w:tcW w:w="0" w:type="auto"/>
            <w:vAlign w:val="center"/>
            <w:hideMark/>
          </w:tcPr>
          <w:p w:rsidR="00000000" w:rsidRDefault="00000000">
            <w:r>
              <w:t>Boolean</w:t>
            </w:r>
          </w:p>
        </w:tc>
        <w:tc>
          <w:tcPr>
            <w:tcW w:w="0" w:type="auto"/>
            <w:vAlign w:val="center"/>
            <w:hideMark/>
          </w:tcPr>
          <w:p w:rsidR="00000000" w:rsidRDefault="00000000">
            <w:r>
              <w:t>Whether to borrow coins automatically</w:t>
            </w:r>
            <w:r>
              <w:br/>
            </w:r>
            <w:r>
              <w:rPr>
                <w:rStyle w:val="HTML"/>
              </w:rPr>
              <w:t>true</w:t>
            </w:r>
            <w:r>
              <w:t>: borrow coins automatically</w:t>
            </w:r>
            <w:r>
              <w:br/>
            </w:r>
            <w:r>
              <w:rPr>
                <w:rStyle w:val="HTML"/>
              </w:rPr>
              <w:t>false</w:t>
            </w:r>
            <w:r>
              <w:t>: not borrow coins automatically</w:t>
            </w:r>
          </w:p>
        </w:tc>
      </w:tr>
      <w:tr w:rsidR="00000000">
        <w:trPr>
          <w:divId w:val="175387555"/>
          <w:tblCellSpacing w:w="15" w:type="dxa"/>
        </w:trPr>
        <w:tc>
          <w:tcPr>
            <w:tcW w:w="0" w:type="auto"/>
            <w:vAlign w:val="center"/>
            <w:hideMark/>
          </w:tcPr>
          <w:p w:rsidR="00000000" w:rsidRDefault="00000000">
            <w:r>
              <w:t>greeksType</w:t>
            </w:r>
          </w:p>
        </w:tc>
        <w:tc>
          <w:tcPr>
            <w:tcW w:w="0" w:type="auto"/>
            <w:vAlign w:val="center"/>
            <w:hideMark/>
          </w:tcPr>
          <w:p w:rsidR="00000000" w:rsidRDefault="00000000">
            <w:r>
              <w:t>String</w:t>
            </w:r>
          </w:p>
        </w:tc>
        <w:tc>
          <w:tcPr>
            <w:tcW w:w="0" w:type="auto"/>
            <w:vAlign w:val="center"/>
            <w:hideMark/>
          </w:tcPr>
          <w:p w:rsidR="00000000" w:rsidRDefault="00000000">
            <w:r>
              <w:t>Current display type of Greeks</w:t>
            </w:r>
            <w:r>
              <w:br/>
            </w:r>
            <w:r>
              <w:rPr>
                <w:rStyle w:val="HTML"/>
              </w:rPr>
              <w:t>PA</w:t>
            </w:r>
            <w:r>
              <w:t>: Greeks in coins</w:t>
            </w:r>
            <w:r>
              <w:br/>
            </w:r>
            <w:r>
              <w:rPr>
                <w:rStyle w:val="HTML"/>
              </w:rPr>
              <w:t>BS</w:t>
            </w:r>
            <w:r>
              <w:t>: Black-Scholes Greeks in dollars</w:t>
            </w:r>
          </w:p>
        </w:tc>
      </w:tr>
      <w:tr w:rsidR="00000000">
        <w:trPr>
          <w:divId w:val="175387555"/>
          <w:tblCellSpacing w:w="15" w:type="dxa"/>
        </w:trPr>
        <w:tc>
          <w:tcPr>
            <w:tcW w:w="0" w:type="auto"/>
            <w:vAlign w:val="center"/>
            <w:hideMark/>
          </w:tcPr>
          <w:p w:rsidR="00000000" w:rsidRDefault="00000000">
            <w:r>
              <w:t>level</w:t>
            </w:r>
          </w:p>
        </w:tc>
        <w:tc>
          <w:tcPr>
            <w:tcW w:w="0" w:type="auto"/>
            <w:vAlign w:val="center"/>
            <w:hideMark/>
          </w:tcPr>
          <w:p w:rsidR="00000000" w:rsidRDefault="00000000">
            <w:r>
              <w:t>String</w:t>
            </w:r>
          </w:p>
        </w:tc>
        <w:tc>
          <w:tcPr>
            <w:tcW w:w="0" w:type="auto"/>
            <w:vAlign w:val="center"/>
            <w:hideMark/>
          </w:tcPr>
          <w:p w:rsidR="00000000" w:rsidRDefault="00000000">
            <w:r>
              <w:t xml:space="preserve">The user level of the current real trading volume on the platform, e.g </w:t>
            </w:r>
            <w:r>
              <w:rPr>
                <w:rStyle w:val="HTML"/>
              </w:rPr>
              <w:t>Lv1</w:t>
            </w:r>
          </w:p>
        </w:tc>
      </w:tr>
      <w:tr w:rsidR="00000000">
        <w:trPr>
          <w:divId w:val="175387555"/>
          <w:tblCellSpacing w:w="15" w:type="dxa"/>
        </w:trPr>
        <w:tc>
          <w:tcPr>
            <w:tcW w:w="0" w:type="auto"/>
            <w:vAlign w:val="center"/>
            <w:hideMark/>
          </w:tcPr>
          <w:p w:rsidR="00000000" w:rsidRDefault="00000000">
            <w:r>
              <w:lastRenderedPageBreak/>
              <w:t>levelTmp</w:t>
            </w:r>
          </w:p>
        </w:tc>
        <w:tc>
          <w:tcPr>
            <w:tcW w:w="0" w:type="auto"/>
            <w:vAlign w:val="center"/>
            <w:hideMark/>
          </w:tcPr>
          <w:p w:rsidR="00000000" w:rsidRDefault="00000000">
            <w:r>
              <w:t>String</w:t>
            </w:r>
          </w:p>
        </w:tc>
        <w:tc>
          <w:tcPr>
            <w:tcW w:w="0" w:type="auto"/>
            <w:vAlign w:val="center"/>
            <w:hideMark/>
          </w:tcPr>
          <w:p w:rsidR="00000000" w:rsidRDefault="00000000">
            <w:r>
              <w:t xml:space="preserve">Temporary experience user level of special users, e.g </w:t>
            </w:r>
            <w:r>
              <w:rPr>
                <w:rStyle w:val="HTML"/>
              </w:rPr>
              <w:t>Lv3</w:t>
            </w:r>
          </w:p>
        </w:tc>
      </w:tr>
      <w:tr w:rsidR="00000000">
        <w:trPr>
          <w:divId w:val="175387555"/>
          <w:tblCellSpacing w:w="15" w:type="dxa"/>
        </w:trPr>
        <w:tc>
          <w:tcPr>
            <w:tcW w:w="0" w:type="auto"/>
            <w:vAlign w:val="center"/>
            <w:hideMark/>
          </w:tcPr>
          <w:p w:rsidR="00000000" w:rsidRDefault="00000000">
            <w:r>
              <w:t>ctIsoMode</w:t>
            </w:r>
          </w:p>
        </w:tc>
        <w:tc>
          <w:tcPr>
            <w:tcW w:w="0" w:type="auto"/>
            <w:vAlign w:val="center"/>
            <w:hideMark/>
          </w:tcPr>
          <w:p w:rsidR="00000000" w:rsidRDefault="00000000">
            <w:r>
              <w:t>String</w:t>
            </w:r>
          </w:p>
        </w:tc>
        <w:tc>
          <w:tcPr>
            <w:tcW w:w="0" w:type="auto"/>
            <w:vAlign w:val="center"/>
            <w:hideMark/>
          </w:tcPr>
          <w:p w:rsidR="00000000" w:rsidRDefault="00000000">
            <w:r>
              <w:t>Contract isolated margin trading settings</w:t>
            </w:r>
            <w:r>
              <w:br/>
            </w:r>
            <w:r>
              <w:rPr>
                <w:rStyle w:val="HTML"/>
              </w:rPr>
              <w:t>automatic</w:t>
            </w:r>
            <w:r>
              <w:t>: Auto transfers</w:t>
            </w:r>
            <w:r>
              <w:br/>
            </w:r>
            <w:r>
              <w:rPr>
                <w:rStyle w:val="HTML"/>
              </w:rPr>
              <w:t>autonomy</w:t>
            </w:r>
            <w:r>
              <w:t>: Manual transfers</w:t>
            </w:r>
          </w:p>
        </w:tc>
      </w:tr>
      <w:tr w:rsidR="00000000">
        <w:trPr>
          <w:divId w:val="175387555"/>
          <w:tblCellSpacing w:w="15" w:type="dxa"/>
        </w:trPr>
        <w:tc>
          <w:tcPr>
            <w:tcW w:w="0" w:type="auto"/>
            <w:vAlign w:val="center"/>
            <w:hideMark/>
          </w:tcPr>
          <w:p w:rsidR="00000000" w:rsidRDefault="00000000">
            <w:r>
              <w:t>mgnIsoMode</w:t>
            </w:r>
          </w:p>
        </w:tc>
        <w:tc>
          <w:tcPr>
            <w:tcW w:w="0" w:type="auto"/>
            <w:vAlign w:val="center"/>
            <w:hideMark/>
          </w:tcPr>
          <w:p w:rsidR="00000000" w:rsidRDefault="00000000">
            <w:r>
              <w:t>String</w:t>
            </w:r>
          </w:p>
        </w:tc>
        <w:tc>
          <w:tcPr>
            <w:tcW w:w="0" w:type="auto"/>
            <w:vAlign w:val="center"/>
            <w:hideMark/>
          </w:tcPr>
          <w:p w:rsidR="00000000" w:rsidRDefault="00000000">
            <w:r>
              <w:t>Margin isolated margin trading settings</w:t>
            </w:r>
            <w:r>
              <w:br/>
            </w:r>
            <w:r>
              <w:rPr>
                <w:rStyle w:val="HTML"/>
              </w:rPr>
              <w:t>automatic</w:t>
            </w:r>
            <w:r>
              <w:t>: Auto transfers</w:t>
            </w:r>
            <w:r>
              <w:br/>
            </w:r>
            <w:r>
              <w:rPr>
                <w:rStyle w:val="HTML"/>
              </w:rPr>
              <w:t>quick_margin</w:t>
            </w:r>
            <w:r>
              <w:t xml:space="preserve">: Quick Margin Mode (For new accounts, including subaccounts, some defaults will be </w:t>
            </w:r>
            <w:r>
              <w:rPr>
                <w:rStyle w:val="HTML"/>
              </w:rPr>
              <w:t>automatic</w:t>
            </w:r>
            <w:r>
              <w:t xml:space="preserve">, and others will be </w:t>
            </w:r>
            <w:r>
              <w:rPr>
                <w:rStyle w:val="HTML"/>
              </w:rPr>
              <w:t>quick_margin</w:t>
            </w:r>
            <w:r>
              <w:t>)</w:t>
            </w:r>
          </w:p>
        </w:tc>
      </w:tr>
      <w:tr w:rsidR="00000000">
        <w:trPr>
          <w:divId w:val="175387555"/>
          <w:tblCellSpacing w:w="15" w:type="dxa"/>
        </w:trPr>
        <w:tc>
          <w:tcPr>
            <w:tcW w:w="0" w:type="auto"/>
            <w:vAlign w:val="center"/>
            <w:hideMark/>
          </w:tcPr>
          <w:p w:rsidR="00000000" w:rsidRDefault="00000000">
            <w:r>
              <w:t>spotOffsetType</w:t>
            </w:r>
          </w:p>
        </w:tc>
        <w:tc>
          <w:tcPr>
            <w:tcW w:w="0" w:type="auto"/>
            <w:vAlign w:val="center"/>
            <w:hideMark/>
          </w:tcPr>
          <w:p w:rsidR="00000000" w:rsidRDefault="00000000">
            <w:r>
              <w:t>String</w:t>
            </w:r>
          </w:p>
        </w:tc>
        <w:tc>
          <w:tcPr>
            <w:tcW w:w="0" w:type="auto"/>
            <w:vAlign w:val="center"/>
            <w:hideMark/>
          </w:tcPr>
          <w:p w:rsidR="00000000" w:rsidRDefault="00000000">
            <w:r>
              <w:t>Risk offset type</w:t>
            </w:r>
            <w:r>
              <w:br/>
            </w:r>
            <w:r>
              <w:rPr>
                <w:rStyle w:val="HTML"/>
              </w:rPr>
              <w:t>1</w:t>
            </w:r>
            <w:r>
              <w:t>: Spot-Derivatives(USDT) to be offsetted</w:t>
            </w:r>
            <w:r>
              <w:br/>
            </w:r>
            <w:r>
              <w:rPr>
                <w:rStyle w:val="HTML"/>
              </w:rPr>
              <w:t>2</w:t>
            </w:r>
            <w:r>
              <w:t>: Spot-Derivatives(Coin) to be offsetted</w:t>
            </w:r>
            <w:r>
              <w:br/>
            </w:r>
            <w:r>
              <w:rPr>
                <w:rStyle w:val="HTML"/>
              </w:rPr>
              <w:t>3</w:t>
            </w:r>
            <w:r>
              <w:t>: Only derivatives to be offsetted</w:t>
            </w:r>
            <w:r>
              <w:br/>
              <w:t xml:space="preserve">Only applicable to </w:t>
            </w:r>
            <w:r>
              <w:rPr>
                <w:rStyle w:val="HTML"/>
              </w:rPr>
              <w:t>Portfolio margin</w:t>
            </w:r>
          </w:p>
        </w:tc>
      </w:tr>
      <w:tr w:rsidR="00000000">
        <w:trPr>
          <w:divId w:val="175387555"/>
          <w:tblCellSpacing w:w="15" w:type="dxa"/>
        </w:trPr>
        <w:tc>
          <w:tcPr>
            <w:tcW w:w="0" w:type="auto"/>
            <w:vAlign w:val="center"/>
            <w:hideMark/>
          </w:tcPr>
          <w:p w:rsidR="00000000" w:rsidRDefault="00000000">
            <w:r>
              <w:t>roleType</w:t>
            </w:r>
          </w:p>
        </w:tc>
        <w:tc>
          <w:tcPr>
            <w:tcW w:w="0" w:type="auto"/>
            <w:vAlign w:val="center"/>
            <w:hideMark/>
          </w:tcPr>
          <w:p w:rsidR="00000000" w:rsidRDefault="00000000">
            <w:r>
              <w:t>String</w:t>
            </w:r>
          </w:p>
        </w:tc>
        <w:tc>
          <w:tcPr>
            <w:tcW w:w="0" w:type="auto"/>
            <w:vAlign w:val="center"/>
            <w:hideMark/>
          </w:tcPr>
          <w:p w:rsidR="00000000" w:rsidRDefault="00000000">
            <w:r>
              <w:t>Role type</w:t>
            </w:r>
            <w:r>
              <w:br/>
            </w:r>
            <w:r>
              <w:rPr>
                <w:rStyle w:val="HTML"/>
              </w:rPr>
              <w:t>0</w:t>
            </w:r>
            <w:r>
              <w:t>: General user</w:t>
            </w:r>
            <w:r>
              <w:br/>
            </w:r>
            <w:r>
              <w:rPr>
                <w:rStyle w:val="HTML"/>
              </w:rPr>
              <w:t>1</w:t>
            </w:r>
            <w:r>
              <w:t>: Leading trader</w:t>
            </w:r>
            <w:r>
              <w:br/>
            </w:r>
            <w:r>
              <w:rPr>
                <w:rStyle w:val="HTML"/>
              </w:rPr>
              <w:t>2</w:t>
            </w:r>
            <w:r>
              <w:t>: Copy trader</w:t>
            </w:r>
          </w:p>
        </w:tc>
      </w:tr>
      <w:tr w:rsidR="00000000">
        <w:trPr>
          <w:divId w:val="175387555"/>
          <w:tblCellSpacing w:w="15" w:type="dxa"/>
        </w:trPr>
        <w:tc>
          <w:tcPr>
            <w:tcW w:w="0" w:type="auto"/>
            <w:vAlign w:val="center"/>
            <w:hideMark/>
          </w:tcPr>
          <w:p w:rsidR="00000000" w:rsidRDefault="00000000">
            <w:r>
              <w:t>traderInsts</w:t>
            </w:r>
          </w:p>
        </w:tc>
        <w:tc>
          <w:tcPr>
            <w:tcW w:w="0" w:type="auto"/>
            <w:vAlign w:val="center"/>
            <w:hideMark/>
          </w:tcPr>
          <w:p w:rsidR="00000000" w:rsidRDefault="00000000">
            <w:r>
              <w:t>Array</w:t>
            </w:r>
          </w:p>
        </w:tc>
        <w:tc>
          <w:tcPr>
            <w:tcW w:w="0" w:type="auto"/>
            <w:vAlign w:val="center"/>
            <w:hideMark/>
          </w:tcPr>
          <w:p w:rsidR="00000000" w:rsidRDefault="00000000">
            <w:r>
              <w:t>Leading trade instruments, only applicable to Leading trader</w:t>
            </w:r>
          </w:p>
        </w:tc>
      </w:tr>
      <w:tr w:rsidR="00000000">
        <w:trPr>
          <w:divId w:val="175387555"/>
          <w:tblCellSpacing w:w="15" w:type="dxa"/>
        </w:trPr>
        <w:tc>
          <w:tcPr>
            <w:tcW w:w="0" w:type="auto"/>
            <w:vAlign w:val="center"/>
            <w:hideMark/>
          </w:tcPr>
          <w:p w:rsidR="00000000" w:rsidRDefault="00000000">
            <w:r>
              <w:t>spotRoleType</w:t>
            </w:r>
          </w:p>
        </w:tc>
        <w:tc>
          <w:tcPr>
            <w:tcW w:w="0" w:type="auto"/>
            <w:vAlign w:val="center"/>
            <w:hideMark/>
          </w:tcPr>
          <w:p w:rsidR="00000000" w:rsidRDefault="00000000">
            <w:r>
              <w:t>String</w:t>
            </w:r>
          </w:p>
        </w:tc>
        <w:tc>
          <w:tcPr>
            <w:tcW w:w="0" w:type="auto"/>
            <w:vAlign w:val="center"/>
            <w:hideMark/>
          </w:tcPr>
          <w:p w:rsidR="00000000" w:rsidRDefault="00000000">
            <w:r>
              <w:t>SPOT copy trading role type.</w:t>
            </w:r>
            <w:r>
              <w:br/>
            </w:r>
            <w:r>
              <w:rPr>
                <w:rStyle w:val="HTML"/>
              </w:rPr>
              <w:t>0</w:t>
            </w:r>
            <w:r>
              <w:t>: General user；</w:t>
            </w:r>
            <w:r>
              <w:rPr>
                <w:rStyle w:val="HTML"/>
              </w:rPr>
              <w:t>1</w:t>
            </w:r>
            <w:r>
              <w:t>: Leading trader；</w:t>
            </w:r>
            <w:r>
              <w:rPr>
                <w:rStyle w:val="HTML"/>
              </w:rPr>
              <w:t>2</w:t>
            </w:r>
            <w:r>
              <w:t>: Copy trader</w:t>
            </w:r>
          </w:p>
        </w:tc>
      </w:tr>
      <w:tr w:rsidR="00000000">
        <w:trPr>
          <w:divId w:val="175387555"/>
          <w:tblCellSpacing w:w="15" w:type="dxa"/>
        </w:trPr>
        <w:tc>
          <w:tcPr>
            <w:tcW w:w="0" w:type="auto"/>
            <w:vAlign w:val="center"/>
            <w:hideMark/>
          </w:tcPr>
          <w:p w:rsidR="00000000" w:rsidRDefault="00000000">
            <w:r>
              <w:t>spotTraderInsts</w:t>
            </w:r>
          </w:p>
        </w:tc>
        <w:tc>
          <w:tcPr>
            <w:tcW w:w="0" w:type="auto"/>
            <w:vAlign w:val="center"/>
            <w:hideMark/>
          </w:tcPr>
          <w:p w:rsidR="00000000" w:rsidRDefault="00000000">
            <w:r>
              <w:t>String</w:t>
            </w:r>
          </w:p>
        </w:tc>
        <w:tc>
          <w:tcPr>
            <w:tcW w:w="0" w:type="auto"/>
            <w:vAlign w:val="center"/>
            <w:hideMark/>
          </w:tcPr>
          <w:p w:rsidR="00000000" w:rsidRDefault="00000000">
            <w:r>
              <w:t>Spot lead trading instruments, only applicable to lead trader</w:t>
            </w:r>
          </w:p>
        </w:tc>
      </w:tr>
      <w:tr w:rsidR="00000000">
        <w:trPr>
          <w:divId w:val="175387555"/>
          <w:tblCellSpacing w:w="15" w:type="dxa"/>
        </w:trPr>
        <w:tc>
          <w:tcPr>
            <w:tcW w:w="0" w:type="auto"/>
            <w:vAlign w:val="center"/>
            <w:hideMark/>
          </w:tcPr>
          <w:p w:rsidR="00000000" w:rsidRDefault="00000000">
            <w:r>
              <w:t>opAuth</w:t>
            </w:r>
          </w:p>
        </w:tc>
        <w:tc>
          <w:tcPr>
            <w:tcW w:w="0" w:type="auto"/>
            <w:vAlign w:val="center"/>
            <w:hideMark/>
          </w:tcPr>
          <w:p w:rsidR="00000000" w:rsidRDefault="00000000">
            <w:r>
              <w:t>String</w:t>
            </w:r>
          </w:p>
        </w:tc>
        <w:tc>
          <w:tcPr>
            <w:tcW w:w="0" w:type="auto"/>
            <w:vAlign w:val="center"/>
            <w:hideMark/>
          </w:tcPr>
          <w:p w:rsidR="00000000" w:rsidRDefault="00000000">
            <w:r>
              <w:t>Whether the optional trading was activated</w:t>
            </w:r>
            <w:r>
              <w:br/>
            </w:r>
            <w:r>
              <w:rPr>
                <w:rStyle w:val="HTML"/>
              </w:rPr>
              <w:t>0</w:t>
            </w:r>
            <w:r>
              <w:t>: not activate</w:t>
            </w:r>
            <w:r>
              <w:br/>
            </w:r>
            <w:r>
              <w:rPr>
                <w:rStyle w:val="HTML"/>
              </w:rPr>
              <w:t>1</w:t>
            </w:r>
            <w:r>
              <w:t>: activated</w:t>
            </w:r>
          </w:p>
        </w:tc>
      </w:tr>
      <w:tr w:rsidR="00000000">
        <w:trPr>
          <w:divId w:val="175387555"/>
          <w:tblCellSpacing w:w="15" w:type="dxa"/>
        </w:trPr>
        <w:tc>
          <w:tcPr>
            <w:tcW w:w="0" w:type="auto"/>
            <w:vAlign w:val="center"/>
            <w:hideMark/>
          </w:tcPr>
          <w:p w:rsidR="00000000" w:rsidRDefault="00000000">
            <w:r>
              <w:t>kycLv</w:t>
            </w:r>
          </w:p>
        </w:tc>
        <w:tc>
          <w:tcPr>
            <w:tcW w:w="0" w:type="auto"/>
            <w:vAlign w:val="center"/>
            <w:hideMark/>
          </w:tcPr>
          <w:p w:rsidR="00000000" w:rsidRDefault="00000000">
            <w:r>
              <w:t>String</w:t>
            </w:r>
          </w:p>
        </w:tc>
        <w:tc>
          <w:tcPr>
            <w:tcW w:w="0" w:type="auto"/>
            <w:vAlign w:val="center"/>
            <w:hideMark/>
          </w:tcPr>
          <w:p w:rsidR="00000000" w:rsidRDefault="00000000">
            <w:r>
              <w:t>Main account KYC level</w:t>
            </w:r>
            <w:r>
              <w:br/>
            </w:r>
            <w:r>
              <w:rPr>
                <w:rStyle w:val="HTML"/>
              </w:rPr>
              <w:t>0</w:t>
            </w:r>
            <w:r>
              <w:t>: No verification</w:t>
            </w:r>
            <w:r>
              <w:br/>
            </w:r>
            <w:r>
              <w:rPr>
                <w:rStyle w:val="HTML"/>
              </w:rPr>
              <w:t>1</w:t>
            </w:r>
            <w:r>
              <w:t>: level 1 completed</w:t>
            </w:r>
            <w:r>
              <w:br/>
            </w:r>
            <w:r>
              <w:rPr>
                <w:rStyle w:val="HTML"/>
              </w:rPr>
              <w:t>2</w:t>
            </w:r>
            <w:r>
              <w:t>: level 2 completed</w:t>
            </w:r>
            <w:r>
              <w:br/>
            </w:r>
            <w:r>
              <w:rPr>
                <w:rStyle w:val="HTML"/>
              </w:rPr>
              <w:t>3</w:t>
            </w:r>
            <w:r>
              <w:t>: level 3 completed</w:t>
            </w:r>
            <w:r>
              <w:br/>
              <w:t xml:space="preserve">If the request originates from a subaccount, kycLv is the KYC level of the main account. </w:t>
            </w:r>
            <w:r>
              <w:br/>
              <w:t xml:space="preserve">If the request originates from the main </w:t>
            </w:r>
            <w:r>
              <w:lastRenderedPageBreak/>
              <w:t>account, kycLv is the KYC level of the current account.</w:t>
            </w:r>
          </w:p>
        </w:tc>
      </w:tr>
      <w:tr w:rsidR="00000000">
        <w:trPr>
          <w:divId w:val="175387555"/>
          <w:tblCellSpacing w:w="15" w:type="dxa"/>
        </w:trPr>
        <w:tc>
          <w:tcPr>
            <w:tcW w:w="0" w:type="auto"/>
            <w:vAlign w:val="center"/>
            <w:hideMark/>
          </w:tcPr>
          <w:p w:rsidR="00000000" w:rsidRDefault="00000000">
            <w:r>
              <w:lastRenderedPageBreak/>
              <w:t>label</w:t>
            </w:r>
          </w:p>
        </w:tc>
        <w:tc>
          <w:tcPr>
            <w:tcW w:w="0" w:type="auto"/>
            <w:vAlign w:val="center"/>
            <w:hideMark/>
          </w:tcPr>
          <w:p w:rsidR="00000000" w:rsidRDefault="00000000">
            <w:r>
              <w:t>String</w:t>
            </w:r>
          </w:p>
        </w:tc>
        <w:tc>
          <w:tcPr>
            <w:tcW w:w="0" w:type="auto"/>
            <w:vAlign w:val="center"/>
            <w:hideMark/>
          </w:tcPr>
          <w:p w:rsidR="00000000" w:rsidRDefault="00000000">
            <w:r>
              <w:t>API key note of current request API key. No more than 50 letters (case sensitive) or numbers, which can be pure letters or pure numbers.</w:t>
            </w:r>
          </w:p>
        </w:tc>
      </w:tr>
      <w:tr w:rsidR="00000000">
        <w:trPr>
          <w:divId w:val="175387555"/>
          <w:tblCellSpacing w:w="15" w:type="dxa"/>
        </w:trPr>
        <w:tc>
          <w:tcPr>
            <w:tcW w:w="0" w:type="auto"/>
            <w:vAlign w:val="center"/>
            <w:hideMark/>
          </w:tcPr>
          <w:p w:rsidR="00000000" w:rsidRDefault="00000000">
            <w:r>
              <w:t>ip</w:t>
            </w:r>
          </w:p>
        </w:tc>
        <w:tc>
          <w:tcPr>
            <w:tcW w:w="0" w:type="auto"/>
            <w:vAlign w:val="center"/>
            <w:hideMark/>
          </w:tcPr>
          <w:p w:rsidR="00000000" w:rsidRDefault="00000000">
            <w:r>
              <w:t>String</w:t>
            </w:r>
          </w:p>
        </w:tc>
        <w:tc>
          <w:tcPr>
            <w:tcW w:w="0" w:type="auto"/>
            <w:vAlign w:val="center"/>
            <w:hideMark/>
          </w:tcPr>
          <w:p w:rsidR="00000000" w:rsidRDefault="00000000">
            <w:r>
              <w:t xml:space="preserve">IP addresses that linked with current API key, separate with commas if more than one, e.g. </w:t>
            </w:r>
            <w:r>
              <w:rPr>
                <w:rStyle w:val="HTML"/>
              </w:rPr>
              <w:t>117.37.203.58,117.37.203.57</w:t>
            </w:r>
            <w:r>
              <w:t>. It is an empty string "" if there is no IP bonded.</w:t>
            </w:r>
          </w:p>
        </w:tc>
      </w:tr>
      <w:tr w:rsidR="00000000">
        <w:trPr>
          <w:divId w:val="175387555"/>
          <w:tblCellSpacing w:w="15" w:type="dxa"/>
        </w:trPr>
        <w:tc>
          <w:tcPr>
            <w:tcW w:w="0" w:type="auto"/>
            <w:vAlign w:val="center"/>
            <w:hideMark/>
          </w:tcPr>
          <w:p w:rsidR="00000000" w:rsidRDefault="00000000">
            <w:r>
              <w:t>perm</w:t>
            </w:r>
          </w:p>
        </w:tc>
        <w:tc>
          <w:tcPr>
            <w:tcW w:w="0" w:type="auto"/>
            <w:vAlign w:val="center"/>
            <w:hideMark/>
          </w:tcPr>
          <w:p w:rsidR="00000000" w:rsidRDefault="00000000">
            <w:r>
              <w:t>String</w:t>
            </w:r>
          </w:p>
        </w:tc>
        <w:tc>
          <w:tcPr>
            <w:tcW w:w="0" w:type="auto"/>
            <w:vAlign w:val="center"/>
            <w:hideMark/>
          </w:tcPr>
          <w:p w:rsidR="00000000" w:rsidRDefault="00000000">
            <w:r>
              <w:t>The permission of the current requesting API key or Access token</w:t>
            </w:r>
            <w:r>
              <w:br/>
            </w:r>
            <w:r>
              <w:rPr>
                <w:rStyle w:val="HTML"/>
              </w:rPr>
              <w:t>read_only</w:t>
            </w:r>
            <w:r>
              <w:t>: Read</w:t>
            </w:r>
            <w:r>
              <w:br/>
            </w:r>
            <w:r>
              <w:rPr>
                <w:rStyle w:val="HTML"/>
              </w:rPr>
              <w:t>trade</w:t>
            </w:r>
            <w:r>
              <w:t>: Trade</w:t>
            </w:r>
            <w:r>
              <w:br/>
            </w:r>
            <w:r>
              <w:rPr>
                <w:rStyle w:val="HTML"/>
              </w:rPr>
              <w:t>withdraw</w:t>
            </w:r>
            <w:r>
              <w:t>: Withdraw</w:t>
            </w:r>
          </w:p>
        </w:tc>
      </w:tr>
      <w:tr w:rsidR="00000000">
        <w:trPr>
          <w:divId w:val="175387555"/>
          <w:tblCellSpacing w:w="15" w:type="dxa"/>
        </w:trPr>
        <w:tc>
          <w:tcPr>
            <w:tcW w:w="0" w:type="auto"/>
            <w:vAlign w:val="center"/>
            <w:hideMark/>
          </w:tcPr>
          <w:p w:rsidR="00000000" w:rsidRDefault="00000000">
            <w:r>
              <w:t>liquidationGear</w:t>
            </w:r>
          </w:p>
        </w:tc>
        <w:tc>
          <w:tcPr>
            <w:tcW w:w="0" w:type="auto"/>
            <w:vAlign w:val="center"/>
            <w:hideMark/>
          </w:tcPr>
          <w:p w:rsidR="00000000" w:rsidRDefault="00000000">
            <w:r>
              <w:t>String</w:t>
            </w:r>
          </w:p>
        </w:tc>
        <w:tc>
          <w:tcPr>
            <w:tcW w:w="0" w:type="auto"/>
            <w:vAlign w:val="center"/>
            <w:hideMark/>
          </w:tcPr>
          <w:p w:rsidR="00000000" w:rsidRDefault="00000000">
            <w:r>
              <w:t>The margin ratio level of liquidation alert</w:t>
            </w:r>
            <w:r>
              <w:br/>
            </w:r>
            <w:r>
              <w:rPr>
                <w:rStyle w:val="HTML"/>
              </w:rPr>
              <w:t>3</w:t>
            </w:r>
            <w:r>
              <w:t xml:space="preserve"> and </w:t>
            </w:r>
            <w:r>
              <w:rPr>
                <w:rStyle w:val="HTML"/>
              </w:rPr>
              <w:t>-1</w:t>
            </w:r>
            <w:r>
              <w:t xml:space="preserve"> means that you will get hourly liquidation alerts on app and channel "Position risk warning" when your margin level drops to or below 300%. </w:t>
            </w:r>
            <w:r>
              <w:rPr>
                <w:rStyle w:val="HTML"/>
              </w:rPr>
              <w:t>-1</w:t>
            </w:r>
            <w:r>
              <w:t xml:space="preserve"> is the initial value which has the same effect as </w:t>
            </w:r>
            <w:r>
              <w:rPr>
                <w:rStyle w:val="HTML"/>
              </w:rPr>
              <w:t>-3</w:t>
            </w:r>
            <w:r>
              <w:t xml:space="preserve"> </w:t>
            </w:r>
            <w:r>
              <w:br/>
            </w:r>
            <w:r>
              <w:rPr>
                <w:rStyle w:val="HTML"/>
              </w:rPr>
              <w:t>0</w:t>
            </w:r>
            <w:r>
              <w:t xml:space="preserve"> means that there is not alert</w:t>
            </w:r>
          </w:p>
        </w:tc>
      </w:tr>
      <w:tr w:rsidR="00000000">
        <w:trPr>
          <w:divId w:val="175387555"/>
          <w:tblCellSpacing w:w="15" w:type="dxa"/>
        </w:trPr>
        <w:tc>
          <w:tcPr>
            <w:tcW w:w="0" w:type="auto"/>
            <w:vAlign w:val="center"/>
            <w:hideMark/>
          </w:tcPr>
          <w:p w:rsidR="00000000" w:rsidRDefault="00000000">
            <w:r>
              <w:t>enableSpotBorrow</w:t>
            </w:r>
          </w:p>
        </w:tc>
        <w:tc>
          <w:tcPr>
            <w:tcW w:w="0" w:type="auto"/>
            <w:vAlign w:val="center"/>
            <w:hideMark/>
          </w:tcPr>
          <w:p w:rsidR="00000000" w:rsidRDefault="00000000">
            <w:r>
              <w:t>Boolean</w:t>
            </w:r>
          </w:p>
        </w:tc>
        <w:tc>
          <w:tcPr>
            <w:tcW w:w="0" w:type="auto"/>
            <w:vAlign w:val="center"/>
            <w:hideMark/>
          </w:tcPr>
          <w:p w:rsidR="00000000" w:rsidRDefault="00000000">
            <w:r>
              <w:t xml:space="preserve">Whether borrow is allowed or not in </w:t>
            </w:r>
            <w:r>
              <w:rPr>
                <w:rStyle w:val="HTML"/>
              </w:rPr>
              <w:t>Spot mode</w:t>
            </w:r>
            <w:r>
              <w:br/>
            </w:r>
            <w:r>
              <w:rPr>
                <w:rStyle w:val="HTML"/>
              </w:rPr>
              <w:t>true</w:t>
            </w:r>
            <w:r>
              <w:t>: Enabled</w:t>
            </w:r>
            <w:r>
              <w:br/>
            </w:r>
            <w:r>
              <w:rPr>
                <w:rStyle w:val="HTML"/>
              </w:rPr>
              <w:t>false</w:t>
            </w:r>
            <w:r>
              <w:t>: Disabled</w:t>
            </w:r>
          </w:p>
        </w:tc>
      </w:tr>
      <w:tr w:rsidR="00000000">
        <w:trPr>
          <w:divId w:val="175387555"/>
          <w:tblCellSpacing w:w="15" w:type="dxa"/>
        </w:trPr>
        <w:tc>
          <w:tcPr>
            <w:tcW w:w="0" w:type="auto"/>
            <w:vAlign w:val="center"/>
            <w:hideMark/>
          </w:tcPr>
          <w:p w:rsidR="00000000" w:rsidRDefault="00000000">
            <w:r>
              <w:t>spotBorrowAutoRepay</w:t>
            </w:r>
          </w:p>
        </w:tc>
        <w:tc>
          <w:tcPr>
            <w:tcW w:w="0" w:type="auto"/>
            <w:vAlign w:val="center"/>
            <w:hideMark/>
          </w:tcPr>
          <w:p w:rsidR="00000000" w:rsidRDefault="00000000">
            <w:r>
              <w:t>Boolean</w:t>
            </w:r>
          </w:p>
        </w:tc>
        <w:tc>
          <w:tcPr>
            <w:tcW w:w="0" w:type="auto"/>
            <w:vAlign w:val="center"/>
            <w:hideMark/>
          </w:tcPr>
          <w:p w:rsidR="00000000" w:rsidRDefault="00000000">
            <w:r>
              <w:t xml:space="preserve">Whether auto-repay is allowed or not in </w:t>
            </w:r>
            <w:r>
              <w:rPr>
                <w:rStyle w:val="HTML"/>
              </w:rPr>
              <w:t>Spot mode</w:t>
            </w:r>
            <w:r>
              <w:br/>
            </w:r>
            <w:r>
              <w:rPr>
                <w:rStyle w:val="HTML"/>
              </w:rPr>
              <w:t>true</w:t>
            </w:r>
            <w:r>
              <w:t>: Enabled</w:t>
            </w:r>
            <w:r>
              <w:br/>
            </w:r>
            <w:r>
              <w:rPr>
                <w:rStyle w:val="HTML"/>
              </w:rPr>
              <w:t>false</w:t>
            </w:r>
            <w:r>
              <w:t>: Disabled</w:t>
            </w:r>
          </w:p>
        </w:tc>
      </w:tr>
      <w:tr w:rsidR="00000000">
        <w:trPr>
          <w:divId w:val="175387555"/>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 xml:space="preserve">Account type </w:t>
            </w:r>
            <w:r>
              <w:br/>
            </w:r>
            <w:r>
              <w:rPr>
                <w:rStyle w:val="HTML"/>
              </w:rPr>
              <w:t>0</w:t>
            </w:r>
            <w:r>
              <w:t xml:space="preserve">: Main account </w:t>
            </w:r>
            <w:r>
              <w:br/>
            </w:r>
            <w:r>
              <w:rPr>
                <w:rStyle w:val="HTML"/>
              </w:rPr>
              <w:t>1</w:t>
            </w:r>
            <w:r>
              <w:t xml:space="preserve">: Standard sub-account </w:t>
            </w:r>
            <w:r>
              <w:br/>
            </w:r>
            <w:r>
              <w:rPr>
                <w:rStyle w:val="HTML"/>
              </w:rPr>
              <w:t>2</w:t>
            </w:r>
            <w:r>
              <w:t xml:space="preserve">: Managed trading sub-account </w:t>
            </w:r>
            <w:r>
              <w:br/>
            </w:r>
            <w:r>
              <w:rPr>
                <w:rStyle w:val="HTML"/>
              </w:rPr>
              <w:t>5</w:t>
            </w:r>
            <w:r>
              <w:t>: Custody trading sub-account - Copper</w:t>
            </w:r>
            <w:r>
              <w:br/>
            </w:r>
            <w:r>
              <w:rPr>
                <w:rStyle w:val="HTML"/>
              </w:rPr>
              <w:t>9</w:t>
            </w:r>
            <w:r>
              <w:t>: Managed trading sub-account - Copper</w:t>
            </w:r>
            <w:r>
              <w:br/>
            </w:r>
            <w:r>
              <w:rPr>
                <w:rStyle w:val="HTML"/>
              </w:rPr>
              <w:t>12</w:t>
            </w:r>
            <w:r>
              <w:t>: Custody trading sub-account - Komainu</w:t>
            </w:r>
          </w:p>
        </w:tc>
      </w:tr>
    </w:tbl>
    <w:p w:rsidR="00000000" w:rsidRDefault="00000000">
      <w:pPr>
        <w:pStyle w:val="3"/>
        <w:divId w:val="175387555"/>
      </w:pPr>
      <w:r>
        <w:lastRenderedPageBreak/>
        <w:t>Set position mode</w:t>
      </w:r>
    </w:p>
    <w:p w:rsidR="00000000" w:rsidRDefault="00000000">
      <w:pPr>
        <w:pStyle w:val="a5"/>
        <w:divId w:val="175387555"/>
      </w:pPr>
      <w:r>
        <w:t xml:space="preserve">Spot and futures mode and Multi-currency mode: </w:t>
      </w:r>
      <w:r>
        <w:rPr>
          <w:rStyle w:val="HTML"/>
        </w:rPr>
        <w:t>FUTURES</w:t>
      </w:r>
      <w:r>
        <w:t xml:space="preserve"> and </w:t>
      </w:r>
      <w:r>
        <w:rPr>
          <w:rStyle w:val="HTML"/>
        </w:rPr>
        <w:t>SWAP</w:t>
      </w:r>
      <w:r>
        <w:t xml:space="preserve"> support both </w:t>
      </w:r>
      <w:r>
        <w:rPr>
          <w:rStyle w:val="HTML"/>
        </w:rPr>
        <w:t>long/short</w:t>
      </w:r>
      <w:r>
        <w:t xml:space="preserve"> mode and </w:t>
      </w:r>
      <w:r>
        <w:rPr>
          <w:rStyle w:val="HTML"/>
        </w:rPr>
        <w:t>net</w:t>
      </w:r>
      <w:r>
        <w:t xml:space="preserve"> mode. In </w:t>
      </w:r>
      <w:r>
        <w:rPr>
          <w:rStyle w:val="HTML"/>
        </w:rPr>
        <w:t>net</w:t>
      </w:r>
      <w:r>
        <w:t xml:space="preserve"> mode, users can only have positions in one direction; In </w:t>
      </w:r>
      <w:r>
        <w:rPr>
          <w:rStyle w:val="HTML"/>
        </w:rPr>
        <w:t>long/short</w:t>
      </w:r>
      <w:r>
        <w:t xml:space="preserve"> mode, users can hold positions in long and short directions.</w:t>
      </w:r>
      <w:r>
        <w:br/>
        <w:t xml:space="preserve">Portfolio margin mode: </w:t>
      </w:r>
      <w:r>
        <w:rPr>
          <w:rStyle w:val="HTML"/>
        </w:rPr>
        <w:t>FUTURES</w:t>
      </w:r>
      <w:r>
        <w:t xml:space="preserve"> and </w:t>
      </w:r>
      <w:r>
        <w:rPr>
          <w:rStyle w:val="HTML"/>
        </w:rPr>
        <w:t>SWAP</w:t>
      </w:r>
      <w:r>
        <w:t xml:space="preserve"> only support </w:t>
      </w:r>
      <w:r>
        <w:rPr>
          <w:rStyle w:val="HTML"/>
        </w:rPr>
        <w:t>net</w:t>
      </w:r>
      <w:r>
        <w:t xml:space="preserve"> mode</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/api/v5/account/set-position-mode</w:t>
      </w:r>
    </w:p>
    <w:p w:rsidR="00000000" w:rsidRDefault="00000000">
      <w:pPr>
        <w:pStyle w:val="a5"/>
        <w:divId w:val="34241273"/>
      </w:pPr>
      <w:r>
        <w:t>Request Example</w:t>
      </w:r>
    </w:p>
    <w:p w:rsidR="00000000" w:rsidRDefault="00000000">
      <w:pPr>
        <w:pStyle w:val="HTML0"/>
        <w:divId w:val="1158495777"/>
        <w:rPr>
          <w:rStyle w:val="HTML"/>
        </w:rPr>
      </w:pPr>
      <w:r>
        <w:rPr>
          <w:rStyle w:val="HTML"/>
        </w:rPr>
        <w:t>POST /api/v5/account/set-position-mode</w:t>
      </w:r>
    </w:p>
    <w:p w:rsidR="00000000" w:rsidRDefault="00000000">
      <w:pPr>
        <w:pStyle w:val="HTML0"/>
        <w:divId w:val="1158495777"/>
        <w:rPr>
          <w:rStyle w:val="HTML"/>
        </w:rPr>
      </w:pPr>
      <w:r>
        <w:rPr>
          <w:rStyle w:val="HTML"/>
        </w:rPr>
        <w:t xml:space="preserve">body </w:t>
      </w:r>
    </w:p>
    <w:p w:rsidR="00000000" w:rsidRDefault="00000000">
      <w:pPr>
        <w:pStyle w:val="HTML0"/>
        <w:divId w:val="1158495777"/>
        <w:rPr>
          <w:rStyle w:val="HTML"/>
        </w:rPr>
      </w:pPr>
      <w:r>
        <w:rPr>
          <w:rStyle w:val="o"/>
        </w:rPr>
        <w:t>{</w:t>
      </w:r>
    </w:p>
    <w:p w:rsidR="00000000" w:rsidRDefault="00000000">
      <w:pPr>
        <w:pStyle w:val="HTML0"/>
        <w:divId w:val="1158495777"/>
        <w:rPr>
          <w:rStyle w:val="HTML"/>
        </w:rPr>
      </w:pPr>
      <w:r>
        <w:rPr>
          <w:rStyle w:val="HTML"/>
        </w:rPr>
        <w:t xml:space="preserve">    </w:t>
      </w:r>
      <w:r>
        <w:rPr>
          <w:rStyle w:val="s2"/>
        </w:rPr>
        <w:t>"posMode"</w:t>
      </w:r>
      <w:r>
        <w:rPr>
          <w:rStyle w:val="HTML"/>
        </w:rPr>
        <w:t>:</w:t>
      </w:r>
      <w:r>
        <w:rPr>
          <w:rStyle w:val="s2"/>
        </w:rPr>
        <w:t>"long_short_mode"</w:t>
      </w:r>
    </w:p>
    <w:p w:rsidR="00000000" w:rsidRDefault="00000000">
      <w:pPr>
        <w:pStyle w:val="HTML0"/>
        <w:divId w:val="1158495777"/>
        <w:rPr>
          <w:rStyle w:val="HTML"/>
        </w:rPr>
      </w:pPr>
      <w:r>
        <w:rPr>
          <w:rStyle w:val="o"/>
        </w:rPr>
        <w:t>}</w:t>
      </w:r>
    </w:p>
    <w:p w:rsidR="00000000" w:rsidRDefault="00000000">
      <w:pPr>
        <w:pStyle w:val="HTML0"/>
        <w:divId w:val="1158495777"/>
        <w:rPr>
          <w:rStyle w:val="HTML"/>
        </w:rPr>
      </w:pPr>
    </w:p>
    <w:p w:rsidR="00000000" w:rsidRDefault="00000000">
      <w:pPr>
        <w:pStyle w:val="HTML0"/>
        <w:divId w:val="171264255"/>
        <w:rPr>
          <w:rStyle w:val="HTML"/>
          <w:vanish/>
        </w:rPr>
      </w:pPr>
      <w:r>
        <w:rPr>
          <w:rStyle w:val="kn"/>
          <w:vanish/>
        </w:rPr>
        <w:t>import</w:t>
      </w:r>
      <w:r>
        <w:rPr>
          <w:rStyle w:val="HTML"/>
          <w:vanish/>
        </w:rPr>
        <w:t xml:space="preserve"> </w:t>
      </w:r>
      <w:r>
        <w:rPr>
          <w:rStyle w:val="nn"/>
          <w:vanish/>
        </w:rPr>
        <w:t>okx.Account</w:t>
      </w:r>
      <w:r>
        <w:rPr>
          <w:rStyle w:val="HTML"/>
          <w:vanish/>
        </w:rPr>
        <w:t xml:space="preserve"> </w:t>
      </w:r>
      <w:r>
        <w:rPr>
          <w:rStyle w:val="k"/>
          <w:vanish/>
        </w:rPr>
        <w:t>as</w:t>
      </w:r>
      <w:r>
        <w:rPr>
          <w:rStyle w:val="HTML"/>
          <w:vanish/>
        </w:rPr>
        <w:t xml:space="preserve"> </w:t>
      </w:r>
      <w:r>
        <w:rPr>
          <w:rStyle w:val="n"/>
          <w:vanish/>
        </w:rPr>
        <w:t>Account</w:t>
      </w:r>
    </w:p>
    <w:p w:rsidR="00000000" w:rsidRDefault="00000000">
      <w:pPr>
        <w:pStyle w:val="HTML0"/>
        <w:divId w:val="171264255"/>
        <w:rPr>
          <w:rStyle w:val="HTML"/>
          <w:vanish/>
        </w:rPr>
      </w:pPr>
    </w:p>
    <w:p w:rsidR="00000000" w:rsidRDefault="00000000">
      <w:pPr>
        <w:pStyle w:val="HTML0"/>
        <w:divId w:val="171264255"/>
        <w:rPr>
          <w:rStyle w:val="c1"/>
          <w:vanish/>
        </w:rPr>
      </w:pPr>
      <w:r>
        <w:rPr>
          <w:rStyle w:val="c1"/>
          <w:vanish/>
        </w:rPr>
        <w:t># API initialization</w:t>
      </w:r>
    </w:p>
    <w:p w:rsidR="00000000" w:rsidRDefault="00000000">
      <w:pPr>
        <w:pStyle w:val="HTML0"/>
        <w:divId w:val="171264255"/>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171264255"/>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171264255"/>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171264255"/>
        <w:rPr>
          <w:rStyle w:val="HTML"/>
          <w:vanish/>
        </w:rPr>
      </w:pPr>
    </w:p>
    <w:p w:rsidR="00000000" w:rsidRDefault="00000000">
      <w:pPr>
        <w:pStyle w:val="HTML0"/>
        <w:divId w:val="171264255"/>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trading:0 , demo trading:1</w:t>
      </w:r>
    </w:p>
    <w:p w:rsidR="00000000" w:rsidRDefault="00000000">
      <w:pPr>
        <w:pStyle w:val="HTML0"/>
        <w:divId w:val="171264255"/>
        <w:rPr>
          <w:rStyle w:val="HTML"/>
          <w:vanish/>
        </w:rPr>
      </w:pPr>
    </w:p>
    <w:p w:rsidR="00000000" w:rsidRDefault="00000000">
      <w:pPr>
        <w:pStyle w:val="HTML0"/>
        <w:divId w:val="171264255"/>
        <w:rPr>
          <w:rStyle w:val="HTML"/>
          <w:vanish/>
        </w:rPr>
      </w:pPr>
      <w:r>
        <w:rPr>
          <w:rStyle w:val="n"/>
          <w:vanish/>
        </w:rPr>
        <w:t>accountAPI</w:t>
      </w:r>
      <w:r>
        <w:rPr>
          <w:rStyle w:val="HTML"/>
          <w:vanish/>
        </w:rPr>
        <w:t xml:space="preserve"> </w:t>
      </w:r>
      <w:r>
        <w:rPr>
          <w:rStyle w:val="o"/>
          <w:vanish/>
        </w:rPr>
        <w:t>=</w:t>
      </w:r>
      <w:r>
        <w:rPr>
          <w:rStyle w:val="HTML"/>
          <w:vanish/>
        </w:rPr>
        <w:t xml:space="preserve"> </w:t>
      </w:r>
      <w:r>
        <w:rPr>
          <w:rStyle w:val="n"/>
          <w:vanish/>
        </w:rPr>
        <w:t>Account</w:t>
      </w:r>
      <w:r>
        <w:rPr>
          <w:rStyle w:val="p"/>
          <w:vanish/>
        </w:rPr>
        <w:t>.</w:t>
      </w:r>
      <w:r>
        <w:rPr>
          <w:rStyle w:val="n"/>
          <w:vanish/>
        </w:rPr>
        <w:t>AccountAPI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171264255"/>
        <w:rPr>
          <w:rStyle w:val="HTML"/>
          <w:vanish/>
        </w:rPr>
      </w:pPr>
    </w:p>
    <w:p w:rsidR="00000000" w:rsidRDefault="00000000">
      <w:pPr>
        <w:pStyle w:val="HTML0"/>
        <w:divId w:val="171264255"/>
        <w:rPr>
          <w:rStyle w:val="c1"/>
          <w:vanish/>
        </w:rPr>
      </w:pPr>
      <w:r>
        <w:rPr>
          <w:rStyle w:val="c1"/>
          <w:vanish/>
        </w:rPr>
        <w:t># Set position mode</w:t>
      </w:r>
    </w:p>
    <w:p w:rsidR="00000000" w:rsidRDefault="00000000">
      <w:pPr>
        <w:pStyle w:val="HTML0"/>
        <w:divId w:val="171264255"/>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accountAPI</w:t>
      </w:r>
      <w:r>
        <w:rPr>
          <w:rStyle w:val="p"/>
          <w:vanish/>
        </w:rPr>
        <w:t>.</w:t>
      </w:r>
      <w:r>
        <w:rPr>
          <w:rStyle w:val="n"/>
          <w:vanish/>
        </w:rPr>
        <w:t>set_position_mode</w:t>
      </w:r>
      <w:r>
        <w:rPr>
          <w:rStyle w:val="p"/>
          <w:vanish/>
        </w:rPr>
        <w:t>(</w:t>
      </w:r>
    </w:p>
    <w:p w:rsidR="00000000" w:rsidRDefault="00000000">
      <w:pPr>
        <w:pStyle w:val="HTML0"/>
        <w:divId w:val="171264255"/>
        <w:rPr>
          <w:rStyle w:val="HTML"/>
          <w:vanish/>
        </w:rPr>
      </w:pPr>
      <w:r>
        <w:rPr>
          <w:rStyle w:val="HTML"/>
          <w:vanish/>
        </w:rPr>
        <w:t xml:space="preserve">    </w:t>
      </w:r>
      <w:r>
        <w:rPr>
          <w:rStyle w:val="n"/>
          <w:vanish/>
        </w:rPr>
        <w:t>posMode</w:t>
      </w:r>
      <w:r>
        <w:rPr>
          <w:rStyle w:val="o"/>
          <w:vanish/>
        </w:rPr>
        <w:t>=</w:t>
      </w:r>
      <w:r>
        <w:rPr>
          <w:rStyle w:val="s"/>
          <w:vanish/>
        </w:rPr>
        <w:t>"long_short_mode"</w:t>
      </w:r>
    </w:p>
    <w:p w:rsidR="00000000" w:rsidRDefault="00000000">
      <w:pPr>
        <w:pStyle w:val="HTML0"/>
        <w:divId w:val="171264255"/>
        <w:rPr>
          <w:rStyle w:val="HTML"/>
          <w:vanish/>
        </w:rPr>
      </w:pPr>
      <w:r>
        <w:rPr>
          <w:rStyle w:val="p"/>
          <w:vanish/>
        </w:rPr>
        <w:t>)</w:t>
      </w:r>
    </w:p>
    <w:p w:rsidR="00000000" w:rsidRDefault="00000000">
      <w:pPr>
        <w:pStyle w:val="HTML0"/>
        <w:divId w:val="171264255"/>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posMode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Position mode</w:t>
            </w:r>
            <w:r>
              <w:br/>
            </w:r>
            <w:r>
              <w:rPr>
                <w:rStyle w:val="HTML"/>
              </w:rPr>
              <w:t>long_short_mode</w:t>
            </w:r>
            <w:r>
              <w:t xml:space="preserve">: long/short, only applicable to </w:t>
            </w:r>
            <w:r>
              <w:rPr>
                <w:rStyle w:val="HTML"/>
              </w:rPr>
              <w:t>FUTURES</w:t>
            </w:r>
            <w:r>
              <w:t>/</w:t>
            </w:r>
            <w:r>
              <w:rPr>
                <w:rStyle w:val="HTML"/>
              </w:rPr>
              <w:t>SWAP</w:t>
            </w:r>
            <w:r>
              <w:br/>
            </w:r>
            <w:r>
              <w:rPr>
                <w:rStyle w:val="HTML"/>
              </w:rPr>
              <w:t>net_mode</w:t>
            </w:r>
            <w:r>
              <w:t>: net</w:t>
            </w:r>
          </w:p>
        </w:tc>
      </w:tr>
    </w:tbl>
    <w:p w:rsidR="00000000" w:rsidRDefault="00000000">
      <w:pPr>
        <w:pStyle w:val="a5"/>
        <w:divId w:val="776489977"/>
      </w:pPr>
      <w:r>
        <w:t>Response Example</w:t>
      </w:r>
    </w:p>
    <w:p w:rsidR="00000000" w:rsidRDefault="00000000">
      <w:pPr>
        <w:pStyle w:val="HTML0"/>
        <w:divId w:val="745690548"/>
        <w:rPr>
          <w:rStyle w:val="w"/>
        </w:rPr>
      </w:pPr>
      <w:r>
        <w:rPr>
          <w:rStyle w:val="p"/>
        </w:rPr>
        <w:t>{</w:t>
      </w:r>
    </w:p>
    <w:p w:rsidR="00000000" w:rsidRDefault="00000000">
      <w:pPr>
        <w:pStyle w:val="HTML0"/>
        <w:divId w:val="745690548"/>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745690548"/>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745690548"/>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745690548"/>
        <w:rPr>
          <w:rStyle w:val="w"/>
        </w:rPr>
      </w:pPr>
      <w:r>
        <w:rPr>
          <w:rStyle w:val="w"/>
        </w:rPr>
        <w:t xml:space="preserve">        </w:t>
      </w:r>
      <w:r>
        <w:rPr>
          <w:rStyle w:val="nl"/>
        </w:rPr>
        <w:t>"posMode"</w:t>
      </w:r>
      <w:r>
        <w:rPr>
          <w:rStyle w:val="p"/>
        </w:rPr>
        <w:t>:</w:t>
      </w:r>
      <w:r>
        <w:rPr>
          <w:rStyle w:val="w"/>
        </w:rPr>
        <w:t xml:space="preserve"> </w:t>
      </w:r>
      <w:r>
        <w:rPr>
          <w:rStyle w:val="s2"/>
        </w:rPr>
        <w:t>"long_short_mode"</w:t>
      </w:r>
    </w:p>
    <w:p w:rsidR="00000000" w:rsidRDefault="00000000">
      <w:pPr>
        <w:pStyle w:val="HTML0"/>
        <w:divId w:val="745690548"/>
        <w:rPr>
          <w:rStyle w:val="w"/>
        </w:rPr>
      </w:pPr>
      <w:r>
        <w:rPr>
          <w:rStyle w:val="w"/>
        </w:rPr>
        <w:t xml:space="preserve">    </w:t>
      </w:r>
      <w:r>
        <w:rPr>
          <w:rStyle w:val="p"/>
        </w:rPr>
        <w:t>}]</w:t>
      </w:r>
    </w:p>
    <w:p w:rsidR="00000000" w:rsidRDefault="00000000">
      <w:pPr>
        <w:pStyle w:val="HTML0"/>
        <w:divId w:val="745690548"/>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635"/>
      </w:tblGrid>
      <w:tr w:rsidR="00000000">
        <w:trPr>
          <w:divId w:val="175387555"/>
          <w:tblHeader/>
          <w:tblCellSpacing w:w="15" w:type="dxa"/>
        </w:trPr>
        <w:tc>
          <w:tcPr>
            <w:tcW w:w="0" w:type="auto"/>
            <w:vAlign w:val="center"/>
            <w:hideMark/>
          </w:tcPr>
          <w:p w:rsidR="00000000" w:rsidRDefault="00000000">
            <w:pPr>
              <w:rPr>
                <w:b/>
                <w:bCs/>
              </w:rPr>
            </w:pPr>
            <w:r>
              <w:rPr>
                <w:b/>
                <w:bCs/>
              </w:rPr>
              <w:lastRenderedPageBreak/>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posMode</w:t>
            </w:r>
          </w:p>
        </w:tc>
        <w:tc>
          <w:tcPr>
            <w:tcW w:w="0" w:type="auto"/>
            <w:vAlign w:val="center"/>
            <w:hideMark/>
          </w:tcPr>
          <w:p w:rsidR="00000000" w:rsidRDefault="00000000">
            <w:r>
              <w:t>String</w:t>
            </w:r>
          </w:p>
        </w:tc>
        <w:tc>
          <w:tcPr>
            <w:tcW w:w="0" w:type="auto"/>
            <w:vAlign w:val="center"/>
            <w:hideMark/>
          </w:tcPr>
          <w:p w:rsidR="00000000" w:rsidRDefault="00000000">
            <w:r>
              <w:t>Position mode</w:t>
            </w:r>
          </w:p>
        </w:tc>
      </w:tr>
    </w:tbl>
    <w:p w:rsidR="00000000" w:rsidRDefault="00000000">
      <w:pPr>
        <w:pStyle w:val="a5"/>
        <w:divId w:val="175387555"/>
      </w:pPr>
      <w:r>
        <w:t xml:space="preserve">Portfolio margin account only supports net mode </w:t>
      </w:r>
    </w:p>
    <w:p w:rsidR="00000000" w:rsidRDefault="00000000">
      <w:pPr>
        <w:pStyle w:val="3"/>
        <w:divId w:val="175387555"/>
      </w:pPr>
      <w:r>
        <w:t>Set leverage</w:t>
      </w:r>
    </w:p>
    <w:p w:rsidR="00000000" w:rsidRDefault="00000000">
      <w:pPr>
        <w:pStyle w:val="a5"/>
        <w:spacing w:after="240" w:afterAutospacing="0"/>
        <w:divId w:val="175387555"/>
      </w:pPr>
      <w:r>
        <w:br/>
        <w:t xml:space="preserve">There are 10 different scenarios for leverage setting: </w:t>
      </w:r>
      <w:r>
        <w:br/>
      </w:r>
      <w:r>
        <w:br/>
        <w:t xml:space="preserve">1. Set leverage for </w:t>
      </w:r>
      <w:r>
        <w:rPr>
          <w:rStyle w:val="HTML"/>
        </w:rPr>
        <w:t>MARGIN</w:t>
      </w:r>
      <w:r>
        <w:t xml:space="preserve"> instruments under </w:t>
      </w:r>
      <w:r>
        <w:rPr>
          <w:rStyle w:val="HTML"/>
        </w:rPr>
        <w:t>isolated-margin</w:t>
      </w:r>
      <w:r>
        <w:t xml:space="preserve"> trade mode at pairs level. </w:t>
      </w:r>
      <w:r>
        <w:br/>
        <w:t xml:space="preserve">2. Set leverage for </w:t>
      </w:r>
      <w:r>
        <w:rPr>
          <w:rStyle w:val="HTML"/>
        </w:rPr>
        <w:t>MARGIN</w:t>
      </w:r>
      <w:r>
        <w:t xml:space="preserve"> instruments under </w:t>
      </w:r>
      <w:r>
        <w:rPr>
          <w:rStyle w:val="HTML"/>
        </w:rPr>
        <w:t>cross-margin</w:t>
      </w:r>
      <w:r>
        <w:t xml:space="preserve"> trade mode and Spot mode (enabled borrow) at currency level. </w:t>
      </w:r>
      <w:r>
        <w:br/>
        <w:t xml:space="preserve">3. Set leverage for </w:t>
      </w:r>
      <w:r>
        <w:rPr>
          <w:rStyle w:val="HTML"/>
        </w:rPr>
        <w:t>MARGIN</w:t>
      </w:r>
      <w:r>
        <w:t xml:space="preserve"> instruments under </w:t>
      </w:r>
      <w:r>
        <w:rPr>
          <w:rStyle w:val="HTML"/>
        </w:rPr>
        <w:t>cross-margin</w:t>
      </w:r>
      <w:r>
        <w:t xml:space="preserve"> trade mode and Spot and futures mode account mode at pairs level. </w:t>
      </w:r>
      <w:r>
        <w:br/>
        <w:t xml:space="preserve">4. Set leverage for </w:t>
      </w:r>
      <w:r>
        <w:rPr>
          <w:rStyle w:val="HTML"/>
        </w:rPr>
        <w:t>MARGIN</w:t>
      </w:r>
      <w:r>
        <w:t xml:space="preserve"> instruments under </w:t>
      </w:r>
      <w:r>
        <w:rPr>
          <w:rStyle w:val="HTML"/>
        </w:rPr>
        <w:t>cross-margin</w:t>
      </w:r>
      <w:r>
        <w:t xml:space="preserve"> trade mode and Multi-currency margin at currency level. </w:t>
      </w:r>
      <w:r>
        <w:br/>
        <w:t xml:space="preserve">5. Set leverage for </w:t>
      </w:r>
      <w:r>
        <w:rPr>
          <w:rStyle w:val="HTML"/>
        </w:rPr>
        <w:t>MARGIN</w:t>
      </w:r>
      <w:r>
        <w:t xml:space="preserve"> instruments under </w:t>
      </w:r>
      <w:r>
        <w:rPr>
          <w:rStyle w:val="HTML"/>
        </w:rPr>
        <w:t>cross-margin</w:t>
      </w:r>
      <w:r>
        <w:t xml:space="preserve"> trade mode and Portfolio margin at currency level. </w:t>
      </w:r>
      <w:r>
        <w:br/>
        <w:t xml:space="preserve">6. Set leverage for </w:t>
      </w:r>
      <w:r>
        <w:rPr>
          <w:rStyle w:val="HTML"/>
        </w:rPr>
        <w:t>FUTURES</w:t>
      </w:r>
      <w:r>
        <w:t xml:space="preserve"> instruments under </w:t>
      </w:r>
      <w:r>
        <w:rPr>
          <w:rStyle w:val="HTML"/>
        </w:rPr>
        <w:t>cross-margin</w:t>
      </w:r>
      <w:r>
        <w:t xml:space="preserve"> trade mode at underlying level. </w:t>
      </w:r>
      <w:r>
        <w:br/>
        <w:t xml:space="preserve">7. Set leverage for </w:t>
      </w:r>
      <w:r>
        <w:rPr>
          <w:rStyle w:val="HTML"/>
        </w:rPr>
        <w:t>FUTURES</w:t>
      </w:r>
      <w:r>
        <w:t xml:space="preserve"> instruments under </w:t>
      </w:r>
      <w:r>
        <w:rPr>
          <w:rStyle w:val="HTML"/>
        </w:rPr>
        <w:t>isolated-margin</w:t>
      </w:r>
      <w:r>
        <w:t xml:space="preserve"> trade mode and buy/sell position mode at contract level. </w:t>
      </w:r>
      <w:r>
        <w:br/>
        <w:t xml:space="preserve">8. Set leverage for </w:t>
      </w:r>
      <w:r>
        <w:rPr>
          <w:rStyle w:val="HTML"/>
        </w:rPr>
        <w:t>FUTURES</w:t>
      </w:r>
      <w:r>
        <w:t xml:space="preserve"> instruments under </w:t>
      </w:r>
      <w:r>
        <w:rPr>
          <w:rStyle w:val="HTML"/>
        </w:rPr>
        <w:t>isolated-margin</w:t>
      </w:r>
      <w:r>
        <w:t xml:space="preserve"> trade mode and long/short position mode at contract and position side level. </w:t>
      </w:r>
      <w:r>
        <w:br/>
        <w:t xml:space="preserve">9. Set leverage for </w:t>
      </w:r>
      <w:r>
        <w:rPr>
          <w:rStyle w:val="HTML"/>
        </w:rPr>
        <w:t>SWAP</w:t>
      </w:r>
      <w:r>
        <w:t xml:space="preserve"> instruments under </w:t>
      </w:r>
      <w:r>
        <w:rPr>
          <w:rStyle w:val="HTML"/>
        </w:rPr>
        <w:t>cross-margin</w:t>
      </w:r>
      <w:r>
        <w:t xml:space="preserve"> trade at contract level. </w:t>
      </w:r>
      <w:r>
        <w:br/>
        <w:t xml:space="preserve">10. Set leverage for </w:t>
      </w:r>
      <w:r>
        <w:rPr>
          <w:rStyle w:val="HTML"/>
        </w:rPr>
        <w:t>SWAP</w:t>
      </w:r>
      <w:r>
        <w:t xml:space="preserve"> instruments under </w:t>
      </w:r>
      <w:r>
        <w:rPr>
          <w:rStyle w:val="HTML"/>
        </w:rPr>
        <w:t>isolated-margin</w:t>
      </w:r>
      <w:r>
        <w:t xml:space="preserve"> trade mode and buy/sell position mode at contract level. </w:t>
      </w:r>
      <w:r>
        <w:br/>
        <w:t xml:space="preserve">11. Set leverage for </w:t>
      </w:r>
      <w:r>
        <w:rPr>
          <w:rStyle w:val="HTML"/>
        </w:rPr>
        <w:t>SWAP</w:t>
      </w:r>
      <w:r>
        <w:t xml:space="preserve"> instruments under </w:t>
      </w:r>
      <w:r>
        <w:rPr>
          <w:rStyle w:val="HTML"/>
        </w:rPr>
        <w:t>isolated-margin</w:t>
      </w:r>
      <w:r>
        <w:t xml:space="preserve"> trade mode and long/short position mode at contract and position side level. </w:t>
      </w:r>
    </w:p>
    <w:p w:rsidR="00000000" w:rsidRDefault="00000000">
      <w:pPr>
        <w:pStyle w:val="a5"/>
        <w:divId w:val="175387555"/>
      </w:pPr>
      <w:r>
        <w:t xml:space="preserve">Note that the request parameter </w:t>
      </w:r>
      <w:r>
        <w:rPr>
          <w:rStyle w:val="HTML"/>
        </w:rPr>
        <w:t>posSide</w:t>
      </w:r>
      <w:r>
        <w:t xml:space="preserve"> is only required when margin mode is isolated in long/short position mode for FUTURES/SWAP instruments (see scenario 8 and 11 above). </w:t>
      </w:r>
      <w:r>
        <w:br/>
        <w:t xml:space="preserve">Please refer to the request examples on the right for each case. </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lastRenderedPageBreak/>
        <w:t>HTTP Request</w:t>
      </w:r>
    </w:p>
    <w:p w:rsidR="00000000" w:rsidRDefault="00000000">
      <w:pPr>
        <w:pStyle w:val="a5"/>
        <w:divId w:val="175387555"/>
      </w:pPr>
      <w:r>
        <w:rPr>
          <w:rStyle w:val="HTML"/>
        </w:rPr>
        <w:t>POST /api/v5/account/set-leverage</w:t>
      </w:r>
    </w:p>
    <w:p w:rsidR="00000000" w:rsidRDefault="00000000">
      <w:pPr>
        <w:pStyle w:val="a5"/>
        <w:divId w:val="807405830"/>
      </w:pPr>
      <w:r>
        <w:t>Request Example</w:t>
      </w:r>
    </w:p>
    <w:p w:rsidR="00000000" w:rsidRDefault="00000000">
      <w:pPr>
        <w:pStyle w:val="HTML0"/>
        <w:divId w:val="959842325"/>
        <w:rPr>
          <w:rStyle w:val="HTML"/>
        </w:rPr>
      </w:pPr>
      <w:r>
        <w:rPr>
          <w:rStyle w:val="c"/>
        </w:rPr>
        <w:t># 1. Set leverage for `MARGIN` instruments under `isolated-margin` trade mode at pairs level.</w:t>
      </w:r>
    </w:p>
    <w:p w:rsidR="00000000" w:rsidRDefault="00000000">
      <w:pPr>
        <w:pStyle w:val="HTML0"/>
        <w:divId w:val="959842325"/>
        <w:rPr>
          <w:rStyle w:val="HTML"/>
        </w:rPr>
      </w:pPr>
      <w:r>
        <w:rPr>
          <w:rStyle w:val="HTML"/>
        </w:rPr>
        <w:t>POST /api/v5/account/set-leverage</w:t>
      </w:r>
    </w:p>
    <w:p w:rsidR="00000000" w:rsidRDefault="00000000">
      <w:pPr>
        <w:pStyle w:val="HTML0"/>
        <w:divId w:val="959842325"/>
        <w:rPr>
          <w:rStyle w:val="HTML"/>
        </w:rPr>
      </w:pPr>
      <w:r>
        <w:rPr>
          <w:rStyle w:val="HTML"/>
        </w:rPr>
        <w:t>body</w:t>
      </w:r>
    </w:p>
    <w:p w:rsidR="00000000" w:rsidRDefault="00000000">
      <w:pPr>
        <w:pStyle w:val="HTML0"/>
        <w:divId w:val="959842325"/>
        <w:rPr>
          <w:rStyle w:val="HTML"/>
        </w:rPr>
      </w:pPr>
      <w:r>
        <w:rPr>
          <w:rStyle w:val="o"/>
        </w:rPr>
        <w:t>{</w:t>
      </w:r>
    </w:p>
    <w:p w:rsidR="00000000" w:rsidRDefault="00000000">
      <w:pPr>
        <w:pStyle w:val="HTML0"/>
        <w:divId w:val="959842325"/>
        <w:rPr>
          <w:rStyle w:val="HTML"/>
        </w:rPr>
      </w:pPr>
      <w:r>
        <w:rPr>
          <w:rStyle w:val="HTML"/>
        </w:rPr>
        <w:t xml:space="preserve">    </w:t>
      </w:r>
      <w:r>
        <w:rPr>
          <w:rStyle w:val="s2"/>
        </w:rPr>
        <w:t>"instId"</w:t>
      </w:r>
      <w:r>
        <w:rPr>
          <w:rStyle w:val="HTML"/>
        </w:rPr>
        <w:t>:</w:t>
      </w:r>
      <w:r>
        <w:rPr>
          <w:rStyle w:val="s2"/>
        </w:rPr>
        <w:t>"BTC-USDT"</w:t>
      </w:r>
      <w:r>
        <w:rPr>
          <w:rStyle w:val="HTML"/>
        </w:rPr>
        <w:t>,</w:t>
      </w:r>
    </w:p>
    <w:p w:rsidR="00000000" w:rsidRDefault="00000000">
      <w:pPr>
        <w:pStyle w:val="HTML0"/>
        <w:divId w:val="959842325"/>
        <w:rPr>
          <w:rStyle w:val="HTML"/>
        </w:rPr>
      </w:pPr>
      <w:r>
        <w:rPr>
          <w:rStyle w:val="HTML"/>
        </w:rPr>
        <w:t xml:space="preserve">    </w:t>
      </w:r>
      <w:r>
        <w:rPr>
          <w:rStyle w:val="s2"/>
        </w:rPr>
        <w:t>"lever"</w:t>
      </w:r>
      <w:r>
        <w:rPr>
          <w:rStyle w:val="HTML"/>
        </w:rPr>
        <w:t>:</w:t>
      </w:r>
      <w:r>
        <w:rPr>
          <w:rStyle w:val="s2"/>
        </w:rPr>
        <w:t>"5"</w:t>
      </w:r>
      <w:r>
        <w:rPr>
          <w:rStyle w:val="HTML"/>
        </w:rPr>
        <w:t>,</w:t>
      </w:r>
    </w:p>
    <w:p w:rsidR="00000000" w:rsidRDefault="00000000">
      <w:pPr>
        <w:pStyle w:val="HTML0"/>
        <w:divId w:val="959842325"/>
        <w:rPr>
          <w:rStyle w:val="HTML"/>
        </w:rPr>
      </w:pPr>
      <w:r>
        <w:rPr>
          <w:rStyle w:val="HTML"/>
        </w:rPr>
        <w:t xml:space="preserve">    </w:t>
      </w:r>
      <w:r>
        <w:rPr>
          <w:rStyle w:val="s2"/>
        </w:rPr>
        <w:t>"mgnMode"</w:t>
      </w:r>
      <w:r>
        <w:rPr>
          <w:rStyle w:val="HTML"/>
        </w:rPr>
        <w:t>:</w:t>
      </w:r>
      <w:r>
        <w:rPr>
          <w:rStyle w:val="s2"/>
        </w:rPr>
        <w:t>"isolated"</w:t>
      </w:r>
    </w:p>
    <w:p w:rsidR="00000000" w:rsidRDefault="00000000">
      <w:pPr>
        <w:pStyle w:val="HTML0"/>
        <w:divId w:val="959842325"/>
        <w:rPr>
          <w:rStyle w:val="HTML"/>
        </w:rPr>
      </w:pPr>
      <w:r>
        <w:rPr>
          <w:rStyle w:val="o"/>
        </w:rPr>
        <w:t>}</w:t>
      </w:r>
    </w:p>
    <w:p w:rsidR="00000000" w:rsidRDefault="00000000">
      <w:pPr>
        <w:pStyle w:val="HTML0"/>
        <w:divId w:val="959842325"/>
        <w:rPr>
          <w:rStyle w:val="HTML"/>
        </w:rPr>
      </w:pPr>
    </w:p>
    <w:p w:rsidR="00000000" w:rsidRDefault="00000000">
      <w:pPr>
        <w:pStyle w:val="HTML0"/>
        <w:divId w:val="959842325"/>
        <w:rPr>
          <w:rStyle w:val="HTML"/>
        </w:rPr>
      </w:pPr>
      <w:r>
        <w:rPr>
          <w:rStyle w:val="c"/>
        </w:rPr>
        <w:t># 2. Set leverage for `MARGIN` instruments under `cross-margin` trade mode and Spot mode (enabled borrow) at currency level.</w:t>
      </w:r>
    </w:p>
    <w:p w:rsidR="00000000" w:rsidRDefault="00000000">
      <w:pPr>
        <w:pStyle w:val="HTML0"/>
        <w:divId w:val="959842325"/>
        <w:rPr>
          <w:rStyle w:val="HTML"/>
        </w:rPr>
      </w:pPr>
      <w:r>
        <w:rPr>
          <w:rStyle w:val="HTML"/>
        </w:rPr>
        <w:t>POST /api/v5/account/set-leverage</w:t>
      </w:r>
    </w:p>
    <w:p w:rsidR="00000000" w:rsidRDefault="00000000">
      <w:pPr>
        <w:pStyle w:val="HTML0"/>
        <w:divId w:val="959842325"/>
        <w:rPr>
          <w:rStyle w:val="HTML"/>
        </w:rPr>
      </w:pPr>
      <w:r>
        <w:rPr>
          <w:rStyle w:val="HTML"/>
        </w:rPr>
        <w:t>body</w:t>
      </w:r>
    </w:p>
    <w:p w:rsidR="00000000" w:rsidRDefault="00000000">
      <w:pPr>
        <w:pStyle w:val="HTML0"/>
        <w:divId w:val="959842325"/>
        <w:rPr>
          <w:rStyle w:val="HTML"/>
        </w:rPr>
      </w:pPr>
      <w:r>
        <w:rPr>
          <w:rStyle w:val="o"/>
        </w:rPr>
        <w:t>{</w:t>
      </w:r>
    </w:p>
    <w:p w:rsidR="00000000" w:rsidRDefault="00000000">
      <w:pPr>
        <w:pStyle w:val="HTML0"/>
        <w:divId w:val="959842325"/>
        <w:rPr>
          <w:rStyle w:val="HTML"/>
        </w:rPr>
      </w:pPr>
      <w:r>
        <w:rPr>
          <w:rStyle w:val="HTML"/>
        </w:rPr>
        <w:t xml:space="preserve">    </w:t>
      </w:r>
      <w:r>
        <w:rPr>
          <w:rStyle w:val="s2"/>
        </w:rPr>
        <w:t>"ccy"</w:t>
      </w:r>
      <w:r>
        <w:rPr>
          <w:rStyle w:val="HTML"/>
        </w:rPr>
        <w:t>:</w:t>
      </w:r>
      <w:r>
        <w:rPr>
          <w:rStyle w:val="s2"/>
        </w:rPr>
        <w:t>"BTC"</w:t>
      </w:r>
      <w:r>
        <w:rPr>
          <w:rStyle w:val="HTML"/>
        </w:rPr>
        <w:t>,</w:t>
      </w:r>
    </w:p>
    <w:p w:rsidR="00000000" w:rsidRDefault="00000000">
      <w:pPr>
        <w:pStyle w:val="HTML0"/>
        <w:divId w:val="959842325"/>
        <w:rPr>
          <w:rStyle w:val="HTML"/>
        </w:rPr>
      </w:pPr>
      <w:r>
        <w:rPr>
          <w:rStyle w:val="HTML"/>
        </w:rPr>
        <w:t xml:space="preserve">    </w:t>
      </w:r>
      <w:r>
        <w:rPr>
          <w:rStyle w:val="s2"/>
        </w:rPr>
        <w:t>"lever"</w:t>
      </w:r>
      <w:r>
        <w:rPr>
          <w:rStyle w:val="HTML"/>
        </w:rPr>
        <w:t>:</w:t>
      </w:r>
      <w:r>
        <w:rPr>
          <w:rStyle w:val="s2"/>
        </w:rPr>
        <w:t>"5"</w:t>
      </w:r>
      <w:r>
        <w:rPr>
          <w:rStyle w:val="HTML"/>
        </w:rPr>
        <w:t>,</w:t>
      </w:r>
    </w:p>
    <w:p w:rsidR="00000000" w:rsidRDefault="00000000">
      <w:pPr>
        <w:pStyle w:val="HTML0"/>
        <w:divId w:val="959842325"/>
        <w:rPr>
          <w:rStyle w:val="HTML"/>
        </w:rPr>
      </w:pPr>
      <w:r>
        <w:rPr>
          <w:rStyle w:val="HTML"/>
        </w:rPr>
        <w:t xml:space="preserve">    </w:t>
      </w:r>
      <w:r>
        <w:rPr>
          <w:rStyle w:val="s2"/>
        </w:rPr>
        <w:t>"mgnMode"</w:t>
      </w:r>
      <w:r>
        <w:rPr>
          <w:rStyle w:val="HTML"/>
        </w:rPr>
        <w:t>:</w:t>
      </w:r>
      <w:r>
        <w:rPr>
          <w:rStyle w:val="s2"/>
        </w:rPr>
        <w:t>"cross"</w:t>
      </w:r>
    </w:p>
    <w:p w:rsidR="00000000" w:rsidRDefault="00000000">
      <w:pPr>
        <w:pStyle w:val="HTML0"/>
        <w:divId w:val="959842325"/>
        <w:rPr>
          <w:rStyle w:val="HTML"/>
        </w:rPr>
      </w:pPr>
      <w:r>
        <w:rPr>
          <w:rStyle w:val="o"/>
        </w:rPr>
        <w:t>}</w:t>
      </w:r>
    </w:p>
    <w:p w:rsidR="00000000" w:rsidRDefault="00000000">
      <w:pPr>
        <w:pStyle w:val="HTML0"/>
        <w:divId w:val="959842325"/>
        <w:rPr>
          <w:rStyle w:val="HTML"/>
        </w:rPr>
      </w:pPr>
    </w:p>
    <w:p w:rsidR="00000000" w:rsidRDefault="00000000">
      <w:pPr>
        <w:pStyle w:val="HTML0"/>
        <w:divId w:val="959842325"/>
        <w:rPr>
          <w:rStyle w:val="HTML"/>
        </w:rPr>
      </w:pPr>
      <w:r>
        <w:rPr>
          <w:rStyle w:val="c"/>
        </w:rPr>
        <w:t># 3. Set leverage for `MARGIN` instruments under `cross-margin` trade mode and Spot and futures mode account mode at pairs level.</w:t>
      </w:r>
    </w:p>
    <w:p w:rsidR="00000000" w:rsidRDefault="00000000">
      <w:pPr>
        <w:pStyle w:val="HTML0"/>
        <w:divId w:val="959842325"/>
        <w:rPr>
          <w:rStyle w:val="HTML"/>
        </w:rPr>
      </w:pPr>
      <w:r>
        <w:rPr>
          <w:rStyle w:val="HTML"/>
        </w:rPr>
        <w:t>POST /api/v5/account/set-leverage</w:t>
      </w:r>
    </w:p>
    <w:p w:rsidR="00000000" w:rsidRDefault="00000000">
      <w:pPr>
        <w:pStyle w:val="HTML0"/>
        <w:divId w:val="959842325"/>
        <w:rPr>
          <w:rStyle w:val="HTML"/>
        </w:rPr>
      </w:pPr>
      <w:r>
        <w:rPr>
          <w:rStyle w:val="HTML"/>
        </w:rPr>
        <w:t>body</w:t>
      </w:r>
    </w:p>
    <w:p w:rsidR="00000000" w:rsidRDefault="00000000">
      <w:pPr>
        <w:pStyle w:val="HTML0"/>
        <w:divId w:val="959842325"/>
        <w:rPr>
          <w:rStyle w:val="HTML"/>
        </w:rPr>
      </w:pPr>
      <w:r>
        <w:rPr>
          <w:rStyle w:val="o"/>
        </w:rPr>
        <w:t>{</w:t>
      </w:r>
    </w:p>
    <w:p w:rsidR="00000000" w:rsidRDefault="00000000">
      <w:pPr>
        <w:pStyle w:val="HTML0"/>
        <w:divId w:val="959842325"/>
        <w:rPr>
          <w:rStyle w:val="HTML"/>
        </w:rPr>
      </w:pPr>
      <w:r>
        <w:rPr>
          <w:rStyle w:val="HTML"/>
        </w:rPr>
        <w:t xml:space="preserve">    </w:t>
      </w:r>
      <w:r>
        <w:rPr>
          <w:rStyle w:val="s2"/>
        </w:rPr>
        <w:t>"instId"</w:t>
      </w:r>
      <w:r>
        <w:rPr>
          <w:rStyle w:val="HTML"/>
        </w:rPr>
        <w:t>:</w:t>
      </w:r>
      <w:r>
        <w:rPr>
          <w:rStyle w:val="s2"/>
        </w:rPr>
        <w:t>"BTC-USDT"</w:t>
      </w:r>
      <w:r>
        <w:rPr>
          <w:rStyle w:val="HTML"/>
        </w:rPr>
        <w:t>,</w:t>
      </w:r>
    </w:p>
    <w:p w:rsidR="00000000" w:rsidRDefault="00000000">
      <w:pPr>
        <w:pStyle w:val="HTML0"/>
        <w:divId w:val="959842325"/>
        <w:rPr>
          <w:rStyle w:val="HTML"/>
        </w:rPr>
      </w:pPr>
      <w:r>
        <w:rPr>
          <w:rStyle w:val="HTML"/>
        </w:rPr>
        <w:t xml:space="preserve">    </w:t>
      </w:r>
      <w:r>
        <w:rPr>
          <w:rStyle w:val="s2"/>
        </w:rPr>
        <w:t>"lever"</w:t>
      </w:r>
      <w:r>
        <w:rPr>
          <w:rStyle w:val="HTML"/>
        </w:rPr>
        <w:t>:</w:t>
      </w:r>
      <w:r>
        <w:rPr>
          <w:rStyle w:val="s2"/>
        </w:rPr>
        <w:t>"5"</w:t>
      </w:r>
      <w:r>
        <w:rPr>
          <w:rStyle w:val="HTML"/>
        </w:rPr>
        <w:t>,</w:t>
      </w:r>
    </w:p>
    <w:p w:rsidR="00000000" w:rsidRDefault="00000000">
      <w:pPr>
        <w:pStyle w:val="HTML0"/>
        <w:divId w:val="959842325"/>
        <w:rPr>
          <w:rStyle w:val="HTML"/>
        </w:rPr>
      </w:pPr>
      <w:r>
        <w:rPr>
          <w:rStyle w:val="HTML"/>
        </w:rPr>
        <w:t xml:space="preserve">    </w:t>
      </w:r>
      <w:r>
        <w:rPr>
          <w:rStyle w:val="s2"/>
        </w:rPr>
        <w:t>"mgnMode"</w:t>
      </w:r>
      <w:r>
        <w:rPr>
          <w:rStyle w:val="HTML"/>
        </w:rPr>
        <w:t>:</w:t>
      </w:r>
      <w:r>
        <w:rPr>
          <w:rStyle w:val="s2"/>
        </w:rPr>
        <w:t>"cross"</w:t>
      </w:r>
    </w:p>
    <w:p w:rsidR="00000000" w:rsidRDefault="00000000">
      <w:pPr>
        <w:pStyle w:val="HTML0"/>
        <w:divId w:val="959842325"/>
        <w:rPr>
          <w:rStyle w:val="HTML"/>
        </w:rPr>
      </w:pPr>
      <w:r>
        <w:rPr>
          <w:rStyle w:val="o"/>
        </w:rPr>
        <w:t>}</w:t>
      </w:r>
    </w:p>
    <w:p w:rsidR="00000000" w:rsidRDefault="00000000">
      <w:pPr>
        <w:pStyle w:val="HTML0"/>
        <w:divId w:val="959842325"/>
        <w:rPr>
          <w:rStyle w:val="HTML"/>
        </w:rPr>
      </w:pPr>
    </w:p>
    <w:p w:rsidR="00000000" w:rsidRDefault="00000000">
      <w:pPr>
        <w:pStyle w:val="HTML0"/>
        <w:divId w:val="959842325"/>
        <w:rPr>
          <w:rStyle w:val="HTML"/>
        </w:rPr>
      </w:pPr>
      <w:r>
        <w:rPr>
          <w:rStyle w:val="c"/>
        </w:rPr>
        <w:t># 4. Set leverage for `MARGIN` instruments under `cross-margin` trade mode and Multi-currency margin at currency level.</w:t>
      </w:r>
    </w:p>
    <w:p w:rsidR="00000000" w:rsidRDefault="00000000">
      <w:pPr>
        <w:pStyle w:val="HTML0"/>
        <w:divId w:val="959842325"/>
        <w:rPr>
          <w:rStyle w:val="HTML"/>
        </w:rPr>
      </w:pPr>
      <w:r>
        <w:rPr>
          <w:rStyle w:val="HTML"/>
        </w:rPr>
        <w:t>POST /api/v5/account/set-leverage</w:t>
      </w:r>
    </w:p>
    <w:p w:rsidR="00000000" w:rsidRDefault="00000000">
      <w:pPr>
        <w:pStyle w:val="HTML0"/>
        <w:divId w:val="959842325"/>
        <w:rPr>
          <w:rStyle w:val="HTML"/>
        </w:rPr>
      </w:pPr>
      <w:r>
        <w:rPr>
          <w:rStyle w:val="HTML"/>
        </w:rPr>
        <w:t>body</w:t>
      </w:r>
    </w:p>
    <w:p w:rsidR="00000000" w:rsidRDefault="00000000">
      <w:pPr>
        <w:pStyle w:val="HTML0"/>
        <w:divId w:val="959842325"/>
        <w:rPr>
          <w:rStyle w:val="HTML"/>
        </w:rPr>
      </w:pPr>
      <w:r>
        <w:rPr>
          <w:rStyle w:val="o"/>
        </w:rPr>
        <w:t>{</w:t>
      </w:r>
    </w:p>
    <w:p w:rsidR="00000000" w:rsidRDefault="00000000">
      <w:pPr>
        <w:pStyle w:val="HTML0"/>
        <w:divId w:val="959842325"/>
        <w:rPr>
          <w:rStyle w:val="HTML"/>
        </w:rPr>
      </w:pPr>
      <w:r>
        <w:rPr>
          <w:rStyle w:val="HTML"/>
        </w:rPr>
        <w:t xml:space="preserve">    </w:t>
      </w:r>
      <w:r>
        <w:rPr>
          <w:rStyle w:val="s2"/>
        </w:rPr>
        <w:t>"ccy"</w:t>
      </w:r>
      <w:r>
        <w:rPr>
          <w:rStyle w:val="HTML"/>
        </w:rPr>
        <w:t>:</w:t>
      </w:r>
      <w:r>
        <w:rPr>
          <w:rStyle w:val="s2"/>
        </w:rPr>
        <w:t>"BTC"</w:t>
      </w:r>
      <w:r>
        <w:rPr>
          <w:rStyle w:val="HTML"/>
        </w:rPr>
        <w:t>,</w:t>
      </w:r>
    </w:p>
    <w:p w:rsidR="00000000" w:rsidRDefault="00000000">
      <w:pPr>
        <w:pStyle w:val="HTML0"/>
        <w:divId w:val="959842325"/>
        <w:rPr>
          <w:rStyle w:val="HTML"/>
        </w:rPr>
      </w:pPr>
      <w:r>
        <w:rPr>
          <w:rStyle w:val="HTML"/>
        </w:rPr>
        <w:t xml:space="preserve">    </w:t>
      </w:r>
      <w:r>
        <w:rPr>
          <w:rStyle w:val="s2"/>
        </w:rPr>
        <w:t>"lever"</w:t>
      </w:r>
      <w:r>
        <w:rPr>
          <w:rStyle w:val="HTML"/>
        </w:rPr>
        <w:t>:</w:t>
      </w:r>
      <w:r>
        <w:rPr>
          <w:rStyle w:val="s2"/>
        </w:rPr>
        <w:t>"5"</w:t>
      </w:r>
      <w:r>
        <w:rPr>
          <w:rStyle w:val="HTML"/>
        </w:rPr>
        <w:t>,</w:t>
      </w:r>
    </w:p>
    <w:p w:rsidR="00000000" w:rsidRDefault="00000000">
      <w:pPr>
        <w:pStyle w:val="HTML0"/>
        <w:divId w:val="959842325"/>
        <w:rPr>
          <w:rStyle w:val="HTML"/>
        </w:rPr>
      </w:pPr>
      <w:r>
        <w:rPr>
          <w:rStyle w:val="HTML"/>
        </w:rPr>
        <w:t xml:space="preserve">    </w:t>
      </w:r>
      <w:r>
        <w:rPr>
          <w:rStyle w:val="s2"/>
        </w:rPr>
        <w:t>"mgnMode"</w:t>
      </w:r>
      <w:r>
        <w:rPr>
          <w:rStyle w:val="HTML"/>
        </w:rPr>
        <w:t>:</w:t>
      </w:r>
      <w:r>
        <w:rPr>
          <w:rStyle w:val="s2"/>
        </w:rPr>
        <w:t>"cross"</w:t>
      </w:r>
    </w:p>
    <w:p w:rsidR="00000000" w:rsidRDefault="00000000">
      <w:pPr>
        <w:pStyle w:val="HTML0"/>
        <w:divId w:val="959842325"/>
        <w:rPr>
          <w:rStyle w:val="HTML"/>
        </w:rPr>
      </w:pPr>
      <w:r>
        <w:rPr>
          <w:rStyle w:val="o"/>
        </w:rPr>
        <w:t>}</w:t>
      </w:r>
    </w:p>
    <w:p w:rsidR="00000000" w:rsidRDefault="00000000">
      <w:pPr>
        <w:pStyle w:val="HTML0"/>
        <w:divId w:val="959842325"/>
        <w:rPr>
          <w:rStyle w:val="HTML"/>
        </w:rPr>
      </w:pPr>
    </w:p>
    <w:p w:rsidR="00000000" w:rsidRDefault="00000000">
      <w:pPr>
        <w:pStyle w:val="HTML0"/>
        <w:divId w:val="959842325"/>
        <w:rPr>
          <w:rStyle w:val="HTML"/>
        </w:rPr>
      </w:pPr>
      <w:r>
        <w:rPr>
          <w:rStyle w:val="c"/>
        </w:rPr>
        <w:t># 5. Set leverage for `MARGIN` instruments under `cross-margin` trade mode and Portfolio margin at currency level.</w:t>
      </w:r>
    </w:p>
    <w:p w:rsidR="00000000" w:rsidRDefault="00000000">
      <w:pPr>
        <w:pStyle w:val="HTML0"/>
        <w:divId w:val="959842325"/>
        <w:rPr>
          <w:rStyle w:val="HTML"/>
        </w:rPr>
      </w:pPr>
      <w:r>
        <w:rPr>
          <w:rStyle w:val="HTML"/>
        </w:rPr>
        <w:t>POST /api/v5/account/set-leverage</w:t>
      </w:r>
    </w:p>
    <w:p w:rsidR="00000000" w:rsidRDefault="00000000">
      <w:pPr>
        <w:pStyle w:val="HTML0"/>
        <w:divId w:val="959842325"/>
        <w:rPr>
          <w:rStyle w:val="HTML"/>
        </w:rPr>
      </w:pPr>
      <w:r>
        <w:rPr>
          <w:rStyle w:val="HTML"/>
        </w:rPr>
        <w:t>body</w:t>
      </w:r>
    </w:p>
    <w:p w:rsidR="00000000" w:rsidRDefault="00000000">
      <w:pPr>
        <w:pStyle w:val="HTML0"/>
        <w:divId w:val="959842325"/>
        <w:rPr>
          <w:rStyle w:val="HTML"/>
        </w:rPr>
      </w:pPr>
      <w:r>
        <w:rPr>
          <w:rStyle w:val="o"/>
        </w:rPr>
        <w:t>{</w:t>
      </w:r>
    </w:p>
    <w:p w:rsidR="00000000" w:rsidRDefault="00000000">
      <w:pPr>
        <w:pStyle w:val="HTML0"/>
        <w:divId w:val="959842325"/>
        <w:rPr>
          <w:rStyle w:val="HTML"/>
        </w:rPr>
      </w:pPr>
      <w:r>
        <w:rPr>
          <w:rStyle w:val="HTML"/>
        </w:rPr>
        <w:t xml:space="preserve">    </w:t>
      </w:r>
      <w:r>
        <w:rPr>
          <w:rStyle w:val="s2"/>
        </w:rPr>
        <w:t>"ccy"</w:t>
      </w:r>
      <w:r>
        <w:rPr>
          <w:rStyle w:val="HTML"/>
        </w:rPr>
        <w:t>:</w:t>
      </w:r>
      <w:r>
        <w:rPr>
          <w:rStyle w:val="s2"/>
        </w:rPr>
        <w:t>"BTC"</w:t>
      </w:r>
      <w:r>
        <w:rPr>
          <w:rStyle w:val="HTML"/>
        </w:rPr>
        <w:t>,</w:t>
      </w:r>
    </w:p>
    <w:p w:rsidR="00000000" w:rsidRDefault="00000000">
      <w:pPr>
        <w:pStyle w:val="HTML0"/>
        <w:divId w:val="959842325"/>
        <w:rPr>
          <w:rStyle w:val="HTML"/>
        </w:rPr>
      </w:pPr>
      <w:r>
        <w:rPr>
          <w:rStyle w:val="HTML"/>
        </w:rPr>
        <w:t xml:space="preserve">    </w:t>
      </w:r>
      <w:r>
        <w:rPr>
          <w:rStyle w:val="s2"/>
        </w:rPr>
        <w:t>"lever"</w:t>
      </w:r>
      <w:r>
        <w:rPr>
          <w:rStyle w:val="HTML"/>
        </w:rPr>
        <w:t>:</w:t>
      </w:r>
      <w:r>
        <w:rPr>
          <w:rStyle w:val="s2"/>
        </w:rPr>
        <w:t>"5"</w:t>
      </w:r>
      <w:r>
        <w:rPr>
          <w:rStyle w:val="HTML"/>
        </w:rPr>
        <w:t>,</w:t>
      </w:r>
    </w:p>
    <w:p w:rsidR="00000000" w:rsidRDefault="00000000">
      <w:pPr>
        <w:pStyle w:val="HTML0"/>
        <w:divId w:val="959842325"/>
        <w:rPr>
          <w:rStyle w:val="HTML"/>
        </w:rPr>
      </w:pPr>
      <w:r>
        <w:rPr>
          <w:rStyle w:val="HTML"/>
        </w:rPr>
        <w:t xml:space="preserve">    </w:t>
      </w:r>
      <w:r>
        <w:rPr>
          <w:rStyle w:val="s2"/>
        </w:rPr>
        <w:t>"mgnMode"</w:t>
      </w:r>
      <w:r>
        <w:rPr>
          <w:rStyle w:val="HTML"/>
        </w:rPr>
        <w:t>:</w:t>
      </w:r>
      <w:r>
        <w:rPr>
          <w:rStyle w:val="s2"/>
        </w:rPr>
        <w:t>"cross"</w:t>
      </w:r>
    </w:p>
    <w:p w:rsidR="00000000" w:rsidRDefault="00000000">
      <w:pPr>
        <w:pStyle w:val="HTML0"/>
        <w:divId w:val="959842325"/>
        <w:rPr>
          <w:rStyle w:val="HTML"/>
        </w:rPr>
      </w:pPr>
      <w:r>
        <w:rPr>
          <w:rStyle w:val="o"/>
        </w:rPr>
        <w:t>}</w:t>
      </w:r>
    </w:p>
    <w:p w:rsidR="00000000" w:rsidRDefault="00000000">
      <w:pPr>
        <w:pStyle w:val="HTML0"/>
        <w:divId w:val="959842325"/>
        <w:rPr>
          <w:rStyle w:val="HTML"/>
        </w:rPr>
      </w:pPr>
    </w:p>
    <w:p w:rsidR="00000000" w:rsidRDefault="00000000">
      <w:pPr>
        <w:pStyle w:val="HTML0"/>
        <w:divId w:val="959842325"/>
        <w:rPr>
          <w:rStyle w:val="HTML"/>
        </w:rPr>
      </w:pPr>
      <w:r>
        <w:rPr>
          <w:rStyle w:val="c"/>
        </w:rPr>
        <w:t># 6. Set leverage for `FUTURES` instruments under `cross-margin` trade mode at underlying level.</w:t>
      </w:r>
    </w:p>
    <w:p w:rsidR="00000000" w:rsidRDefault="00000000">
      <w:pPr>
        <w:pStyle w:val="HTML0"/>
        <w:divId w:val="959842325"/>
        <w:rPr>
          <w:rStyle w:val="HTML"/>
        </w:rPr>
      </w:pPr>
      <w:r>
        <w:rPr>
          <w:rStyle w:val="HTML"/>
        </w:rPr>
        <w:t>POST /api/v5/account/set-leverage</w:t>
      </w:r>
    </w:p>
    <w:p w:rsidR="00000000" w:rsidRDefault="00000000">
      <w:pPr>
        <w:pStyle w:val="HTML0"/>
        <w:divId w:val="959842325"/>
        <w:rPr>
          <w:rStyle w:val="HTML"/>
        </w:rPr>
      </w:pPr>
      <w:r>
        <w:rPr>
          <w:rStyle w:val="HTML"/>
        </w:rPr>
        <w:t>body</w:t>
      </w:r>
    </w:p>
    <w:p w:rsidR="00000000" w:rsidRDefault="00000000">
      <w:pPr>
        <w:pStyle w:val="HTML0"/>
        <w:divId w:val="959842325"/>
        <w:rPr>
          <w:rStyle w:val="HTML"/>
        </w:rPr>
      </w:pPr>
      <w:r>
        <w:rPr>
          <w:rStyle w:val="o"/>
        </w:rPr>
        <w:t>{</w:t>
      </w:r>
    </w:p>
    <w:p w:rsidR="00000000" w:rsidRDefault="00000000">
      <w:pPr>
        <w:pStyle w:val="HTML0"/>
        <w:divId w:val="959842325"/>
        <w:rPr>
          <w:rStyle w:val="HTML"/>
        </w:rPr>
      </w:pPr>
      <w:r>
        <w:rPr>
          <w:rStyle w:val="HTML"/>
        </w:rPr>
        <w:t xml:space="preserve">    </w:t>
      </w:r>
      <w:r>
        <w:rPr>
          <w:rStyle w:val="s2"/>
        </w:rPr>
        <w:t>"instId"</w:t>
      </w:r>
      <w:r>
        <w:rPr>
          <w:rStyle w:val="HTML"/>
        </w:rPr>
        <w:t>:</w:t>
      </w:r>
      <w:r>
        <w:rPr>
          <w:rStyle w:val="s2"/>
        </w:rPr>
        <w:t>"BTC-USDT-200802"</w:t>
      </w:r>
      <w:r>
        <w:rPr>
          <w:rStyle w:val="HTML"/>
        </w:rPr>
        <w:t>,</w:t>
      </w:r>
    </w:p>
    <w:p w:rsidR="00000000" w:rsidRDefault="00000000">
      <w:pPr>
        <w:pStyle w:val="HTML0"/>
        <w:divId w:val="959842325"/>
        <w:rPr>
          <w:rStyle w:val="HTML"/>
        </w:rPr>
      </w:pPr>
      <w:r>
        <w:rPr>
          <w:rStyle w:val="HTML"/>
        </w:rPr>
        <w:t xml:space="preserve">    </w:t>
      </w:r>
      <w:r>
        <w:rPr>
          <w:rStyle w:val="s2"/>
        </w:rPr>
        <w:t>"lever"</w:t>
      </w:r>
      <w:r>
        <w:rPr>
          <w:rStyle w:val="HTML"/>
        </w:rPr>
        <w:t>:</w:t>
      </w:r>
      <w:r>
        <w:rPr>
          <w:rStyle w:val="s2"/>
        </w:rPr>
        <w:t>"5"</w:t>
      </w:r>
      <w:r>
        <w:rPr>
          <w:rStyle w:val="HTML"/>
        </w:rPr>
        <w:t>,</w:t>
      </w:r>
    </w:p>
    <w:p w:rsidR="00000000" w:rsidRDefault="00000000">
      <w:pPr>
        <w:pStyle w:val="HTML0"/>
        <w:divId w:val="959842325"/>
        <w:rPr>
          <w:rStyle w:val="HTML"/>
        </w:rPr>
      </w:pPr>
      <w:r>
        <w:rPr>
          <w:rStyle w:val="HTML"/>
        </w:rPr>
        <w:t xml:space="preserve">    </w:t>
      </w:r>
      <w:r>
        <w:rPr>
          <w:rStyle w:val="s2"/>
        </w:rPr>
        <w:t>"mgnMode"</w:t>
      </w:r>
      <w:r>
        <w:rPr>
          <w:rStyle w:val="HTML"/>
        </w:rPr>
        <w:t>:</w:t>
      </w:r>
      <w:r>
        <w:rPr>
          <w:rStyle w:val="s2"/>
        </w:rPr>
        <w:t>"cross"</w:t>
      </w:r>
    </w:p>
    <w:p w:rsidR="00000000" w:rsidRDefault="00000000">
      <w:pPr>
        <w:pStyle w:val="HTML0"/>
        <w:divId w:val="959842325"/>
        <w:rPr>
          <w:rStyle w:val="HTML"/>
        </w:rPr>
      </w:pPr>
      <w:r>
        <w:rPr>
          <w:rStyle w:val="o"/>
        </w:rPr>
        <w:t>}</w:t>
      </w:r>
    </w:p>
    <w:p w:rsidR="00000000" w:rsidRDefault="00000000">
      <w:pPr>
        <w:pStyle w:val="HTML0"/>
        <w:divId w:val="959842325"/>
        <w:rPr>
          <w:rStyle w:val="HTML"/>
        </w:rPr>
      </w:pPr>
    </w:p>
    <w:p w:rsidR="00000000" w:rsidRDefault="00000000">
      <w:pPr>
        <w:pStyle w:val="HTML0"/>
        <w:divId w:val="959842325"/>
        <w:rPr>
          <w:rStyle w:val="HTML"/>
        </w:rPr>
      </w:pPr>
      <w:r>
        <w:rPr>
          <w:rStyle w:val="c"/>
        </w:rPr>
        <w:t># 7. Set leverage for `FUTURES` instruments under `isolated-margin` trade mode and buy/sell order placement mode at contract level.</w:t>
      </w:r>
    </w:p>
    <w:p w:rsidR="00000000" w:rsidRDefault="00000000">
      <w:pPr>
        <w:pStyle w:val="HTML0"/>
        <w:divId w:val="959842325"/>
        <w:rPr>
          <w:rStyle w:val="HTML"/>
        </w:rPr>
      </w:pPr>
      <w:r>
        <w:rPr>
          <w:rStyle w:val="HTML"/>
        </w:rPr>
        <w:t>POST /api/v5/account/set-leverage</w:t>
      </w:r>
    </w:p>
    <w:p w:rsidR="00000000" w:rsidRDefault="00000000">
      <w:pPr>
        <w:pStyle w:val="HTML0"/>
        <w:divId w:val="959842325"/>
        <w:rPr>
          <w:rStyle w:val="HTML"/>
        </w:rPr>
      </w:pPr>
      <w:r>
        <w:rPr>
          <w:rStyle w:val="HTML"/>
        </w:rPr>
        <w:t>body</w:t>
      </w:r>
    </w:p>
    <w:p w:rsidR="00000000" w:rsidRDefault="00000000">
      <w:pPr>
        <w:pStyle w:val="HTML0"/>
        <w:divId w:val="959842325"/>
        <w:rPr>
          <w:rStyle w:val="HTML"/>
        </w:rPr>
      </w:pPr>
      <w:r>
        <w:rPr>
          <w:rStyle w:val="o"/>
        </w:rPr>
        <w:t>{</w:t>
      </w:r>
    </w:p>
    <w:p w:rsidR="00000000" w:rsidRDefault="00000000">
      <w:pPr>
        <w:pStyle w:val="HTML0"/>
        <w:divId w:val="959842325"/>
        <w:rPr>
          <w:rStyle w:val="HTML"/>
        </w:rPr>
      </w:pPr>
      <w:r>
        <w:rPr>
          <w:rStyle w:val="HTML"/>
        </w:rPr>
        <w:t xml:space="preserve">    </w:t>
      </w:r>
      <w:r>
        <w:rPr>
          <w:rStyle w:val="s2"/>
        </w:rPr>
        <w:t>"instId"</w:t>
      </w:r>
      <w:r>
        <w:rPr>
          <w:rStyle w:val="HTML"/>
        </w:rPr>
        <w:t>:</w:t>
      </w:r>
      <w:r>
        <w:rPr>
          <w:rStyle w:val="s2"/>
        </w:rPr>
        <w:t>"BTC-USDT-200802"</w:t>
      </w:r>
      <w:r>
        <w:rPr>
          <w:rStyle w:val="HTML"/>
        </w:rPr>
        <w:t>,</w:t>
      </w:r>
    </w:p>
    <w:p w:rsidR="00000000" w:rsidRDefault="00000000">
      <w:pPr>
        <w:pStyle w:val="HTML0"/>
        <w:divId w:val="959842325"/>
        <w:rPr>
          <w:rStyle w:val="HTML"/>
        </w:rPr>
      </w:pPr>
      <w:r>
        <w:rPr>
          <w:rStyle w:val="HTML"/>
        </w:rPr>
        <w:t xml:space="preserve">    </w:t>
      </w:r>
      <w:r>
        <w:rPr>
          <w:rStyle w:val="s2"/>
        </w:rPr>
        <w:t>"lever"</w:t>
      </w:r>
      <w:r>
        <w:rPr>
          <w:rStyle w:val="HTML"/>
        </w:rPr>
        <w:t>:</w:t>
      </w:r>
      <w:r>
        <w:rPr>
          <w:rStyle w:val="s2"/>
        </w:rPr>
        <w:t>"5"</w:t>
      </w:r>
      <w:r>
        <w:rPr>
          <w:rStyle w:val="HTML"/>
        </w:rPr>
        <w:t>,</w:t>
      </w:r>
    </w:p>
    <w:p w:rsidR="00000000" w:rsidRDefault="00000000">
      <w:pPr>
        <w:pStyle w:val="HTML0"/>
        <w:divId w:val="959842325"/>
        <w:rPr>
          <w:rStyle w:val="HTML"/>
        </w:rPr>
      </w:pPr>
      <w:r>
        <w:rPr>
          <w:rStyle w:val="HTML"/>
        </w:rPr>
        <w:t xml:space="preserve">    </w:t>
      </w:r>
      <w:r>
        <w:rPr>
          <w:rStyle w:val="s2"/>
        </w:rPr>
        <w:t>"mgnMode"</w:t>
      </w:r>
      <w:r>
        <w:rPr>
          <w:rStyle w:val="HTML"/>
        </w:rPr>
        <w:t>:</w:t>
      </w:r>
      <w:r>
        <w:rPr>
          <w:rStyle w:val="s2"/>
        </w:rPr>
        <w:t>"isolated"</w:t>
      </w:r>
    </w:p>
    <w:p w:rsidR="00000000" w:rsidRDefault="00000000">
      <w:pPr>
        <w:pStyle w:val="HTML0"/>
        <w:divId w:val="959842325"/>
        <w:rPr>
          <w:rStyle w:val="HTML"/>
        </w:rPr>
      </w:pPr>
      <w:r>
        <w:rPr>
          <w:rStyle w:val="o"/>
        </w:rPr>
        <w:t>}</w:t>
      </w:r>
    </w:p>
    <w:p w:rsidR="00000000" w:rsidRDefault="00000000">
      <w:pPr>
        <w:pStyle w:val="HTML0"/>
        <w:divId w:val="959842325"/>
        <w:rPr>
          <w:rStyle w:val="HTML"/>
        </w:rPr>
      </w:pPr>
    </w:p>
    <w:p w:rsidR="00000000" w:rsidRDefault="00000000">
      <w:pPr>
        <w:pStyle w:val="HTML0"/>
        <w:divId w:val="959842325"/>
        <w:rPr>
          <w:rStyle w:val="HTML"/>
        </w:rPr>
      </w:pPr>
      <w:r>
        <w:rPr>
          <w:rStyle w:val="c"/>
        </w:rPr>
        <w:t># 8. Set leverage for `FUTURES` instruments under `isolated-margin` trade mode and long/short order placement mode at contract and position side level.</w:t>
      </w:r>
    </w:p>
    <w:p w:rsidR="00000000" w:rsidRDefault="00000000">
      <w:pPr>
        <w:pStyle w:val="HTML0"/>
        <w:divId w:val="959842325"/>
        <w:rPr>
          <w:rStyle w:val="HTML"/>
        </w:rPr>
      </w:pPr>
      <w:r>
        <w:rPr>
          <w:rStyle w:val="HTML"/>
        </w:rPr>
        <w:t>POST /api/v5/account/set-leverage</w:t>
      </w:r>
    </w:p>
    <w:p w:rsidR="00000000" w:rsidRDefault="00000000">
      <w:pPr>
        <w:pStyle w:val="HTML0"/>
        <w:divId w:val="959842325"/>
        <w:rPr>
          <w:rStyle w:val="HTML"/>
        </w:rPr>
      </w:pPr>
      <w:r>
        <w:rPr>
          <w:rStyle w:val="HTML"/>
        </w:rPr>
        <w:t>body</w:t>
      </w:r>
    </w:p>
    <w:p w:rsidR="00000000" w:rsidRDefault="00000000">
      <w:pPr>
        <w:pStyle w:val="HTML0"/>
        <w:divId w:val="959842325"/>
        <w:rPr>
          <w:rStyle w:val="HTML"/>
        </w:rPr>
      </w:pPr>
      <w:r>
        <w:rPr>
          <w:rStyle w:val="o"/>
        </w:rPr>
        <w:t>{</w:t>
      </w:r>
    </w:p>
    <w:p w:rsidR="00000000" w:rsidRDefault="00000000">
      <w:pPr>
        <w:pStyle w:val="HTML0"/>
        <w:divId w:val="959842325"/>
        <w:rPr>
          <w:rStyle w:val="HTML"/>
        </w:rPr>
      </w:pPr>
      <w:r>
        <w:rPr>
          <w:rStyle w:val="HTML"/>
        </w:rPr>
        <w:t xml:space="preserve">    </w:t>
      </w:r>
      <w:r>
        <w:rPr>
          <w:rStyle w:val="s2"/>
        </w:rPr>
        <w:t>"instId"</w:t>
      </w:r>
      <w:r>
        <w:rPr>
          <w:rStyle w:val="HTML"/>
        </w:rPr>
        <w:t>:</w:t>
      </w:r>
      <w:r>
        <w:rPr>
          <w:rStyle w:val="s2"/>
        </w:rPr>
        <w:t>"BTC-USDT-200802"</w:t>
      </w:r>
      <w:r>
        <w:rPr>
          <w:rStyle w:val="HTML"/>
        </w:rPr>
        <w:t>,</w:t>
      </w:r>
    </w:p>
    <w:p w:rsidR="00000000" w:rsidRDefault="00000000">
      <w:pPr>
        <w:pStyle w:val="HTML0"/>
        <w:divId w:val="959842325"/>
        <w:rPr>
          <w:rStyle w:val="HTML"/>
        </w:rPr>
      </w:pPr>
      <w:r>
        <w:rPr>
          <w:rStyle w:val="HTML"/>
        </w:rPr>
        <w:t xml:space="preserve">    </w:t>
      </w:r>
      <w:r>
        <w:rPr>
          <w:rStyle w:val="s2"/>
        </w:rPr>
        <w:t>"lever"</w:t>
      </w:r>
      <w:r>
        <w:rPr>
          <w:rStyle w:val="HTML"/>
        </w:rPr>
        <w:t>:</w:t>
      </w:r>
      <w:r>
        <w:rPr>
          <w:rStyle w:val="s2"/>
        </w:rPr>
        <w:t>"5"</w:t>
      </w:r>
      <w:r>
        <w:rPr>
          <w:rStyle w:val="HTML"/>
        </w:rPr>
        <w:t>,</w:t>
      </w:r>
    </w:p>
    <w:p w:rsidR="00000000" w:rsidRDefault="00000000">
      <w:pPr>
        <w:pStyle w:val="HTML0"/>
        <w:divId w:val="959842325"/>
        <w:rPr>
          <w:rStyle w:val="HTML"/>
        </w:rPr>
      </w:pPr>
      <w:r>
        <w:rPr>
          <w:rStyle w:val="HTML"/>
        </w:rPr>
        <w:t xml:space="preserve">    </w:t>
      </w:r>
      <w:r>
        <w:rPr>
          <w:rStyle w:val="s2"/>
        </w:rPr>
        <w:t>"posSide"</w:t>
      </w:r>
      <w:r>
        <w:rPr>
          <w:rStyle w:val="HTML"/>
        </w:rPr>
        <w:t>:</w:t>
      </w:r>
      <w:r>
        <w:rPr>
          <w:rStyle w:val="s2"/>
        </w:rPr>
        <w:t>"long"</w:t>
      </w:r>
      <w:r>
        <w:rPr>
          <w:rStyle w:val="HTML"/>
        </w:rPr>
        <w:t>,</w:t>
      </w:r>
    </w:p>
    <w:p w:rsidR="00000000" w:rsidRDefault="00000000">
      <w:pPr>
        <w:pStyle w:val="HTML0"/>
        <w:divId w:val="959842325"/>
        <w:rPr>
          <w:rStyle w:val="HTML"/>
        </w:rPr>
      </w:pPr>
      <w:r>
        <w:rPr>
          <w:rStyle w:val="HTML"/>
        </w:rPr>
        <w:t xml:space="preserve">    </w:t>
      </w:r>
      <w:r>
        <w:rPr>
          <w:rStyle w:val="s2"/>
        </w:rPr>
        <w:t>"mgnMode"</w:t>
      </w:r>
      <w:r>
        <w:rPr>
          <w:rStyle w:val="HTML"/>
        </w:rPr>
        <w:t>:</w:t>
      </w:r>
      <w:r>
        <w:rPr>
          <w:rStyle w:val="s2"/>
        </w:rPr>
        <w:t>"isolated"</w:t>
      </w:r>
    </w:p>
    <w:p w:rsidR="00000000" w:rsidRDefault="00000000">
      <w:pPr>
        <w:pStyle w:val="HTML0"/>
        <w:divId w:val="959842325"/>
        <w:rPr>
          <w:rStyle w:val="HTML"/>
        </w:rPr>
      </w:pPr>
      <w:r>
        <w:rPr>
          <w:rStyle w:val="o"/>
        </w:rPr>
        <w:t>}</w:t>
      </w:r>
    </w:p>
    <w:p w:rsidR="00000000" w:rsidRDefault="00000000">
      <w:pPr>
        <w:pStyle w:val="HTML0"/>
        <w:divId w:val="959842325"/>
        <w:rPr>
          <w:rStyle w:val="HTML"/>
        </w:rPr>
      </w:pPr>
    </w:p>
    <w:p w:rsidR="00000000" w:rsidRDefault="00000000">
      <w:pPr>
        <w:pStyle w:val="HTML0"/>
        <w:divId w:val="959842325"/>
        <w:rPr>
          <w:rStyle w:val="HTML"/>
        </w:rPr>
      </w:pPr>
      <w:r>
        <w:rPr>
          <w:rStyle w:val="c"/>
        </w:rPr>
        <w:lastRenderedPageBreak/>
        <w:t># 9. Set leverage for `SWAP` instruments under `cross-margin` trade at contract level.</w:t>
      </w:r>
    </w:p>
    <w:p w:rsidR="00000000" w:rsidRDefault="00000000">
      <w:pPr>
        <w:pStyle w:val="HTML0"/>
        <w:divId w:val="959842325"/>
        <w:rPr>
          <w:rStyle w:val="HTML"/>
        </w:rPr>
      </w:pPr>
      <w:r>
        <w:rPr>
          <w:rStyle w:val="HTML"/>
        </w:rPr>
        <w:t>POST /api/v5/account/set-leverage</w:t>
      </w:r>
    </w:p>
    <w:p w:rsidR="00000000" w:rsidRDefault="00000000">
      <w:pPr>
        <w:pStyle w:val="HTML0"/>
        <w:divId w:val="959842325"/>
        <w:rPr>
          <w:rStyle w:val="HTML"/>
        </w:rPr>
      </w:pPr>
      <w:r>
        <w:rPr>
          <w:rStyle w:val="HTML"/>
        </w:rPr>
        <w:t>body</w:t>
      </w:r>
    </w:p>
    <w:p w:rsidR="00000000" w:rsidRDefault="00000000">
      <w:pPr>
        <w:pStyle w:val="HTML0"/>
        <w:divId w:val="959842325"/>
        <w:rPr>
          <w:rStyle w:val="HTML"/>
        </w:rPr>
      </w:pPr>
      <w:r>
        <w:rPr>
          <w:rStyle w:val="o"/>
        </w:rPr>
        <w:t>{</w:t>
      </w:r>
    </w:p>
    <w:p w:rsidR="00000000" w:rsidRDefault="00000000">
      <w:pPr>
        <w:pStyle w:val="HTML0"/>
        <w:divId w:val="959842325"/>
        <w:rPr>
          <w:rStyle w:val="HTML"/>
        </w:rPr>
      </w:pPr>
      <w:r>
        <w:rPr>
          <w:rStyle w:val="HTML"/>
        </w:rPr>
        <w:t xml:space="preserve">    </w:t>
      </w:r>
      <w:r>
        <w:rPr>
          <w:rStyle w:val="s2"/>
        </w:rPr>
        <w:t>"instId"</w:t>
      </w:r>
      <w:r>
        <w:rPr>
          <w:rStyle w:val="HTML"/>
        </w:rPr>
        <w:t>:</w:t>
      </w:r>
      <w:r>
        <w:rPr>
          <w:rStyle w:val="s2"/>
        </w:rPr>
        <w:t>"BTC-USDT-SWAP"</w:t>
      </w:r>
      <w:r>
        <w:rPr>
          <w:rStyle w:val="HTML"/>
        </w:rPr>
        <w:t>,</w:t>
      </w:r>
    </w:p>
    <w:p w:rsidR="00000000" w:rsidRDefault="00000000">
      <w:pPr>
        <w:pStyle w:val="HTML0"/>
        <w:divId w:val="959842325"/>
        <w:rPr>
          <w:rStyle w:val="HTML"/>
        </w:rPr>
      </w:pPr>
      <w:r>
        <w:rPr>
          <w:rStyle w:val="HTML"/>
        </w:rPr>
        <w:t xml:space="preserve">    </w:t>
      </w:r>
      <w:r>
        <w:rPr>
          <w:rStyle w:val="s2"/>
        </w:rPr>
        <w:t>"lever"</w:t>
      </w:r>
      <w:r>
        <w:rPr>
          <w:rStyle w:val="HTML"/>
        </w:rPr>
        <w:t>:</w:t>
      </w:r>
      <w:r>
        <w:rPr>
          <w:rStyle w:val="s2"/>
        </w:rPr>
        <w:t>"5"</w:t>
      </w:r>
      <w:r>
        <w:rPr>
          <w:rStyle w:val="HTML"/>
        </w:rPr>
        <w:t>,</w:t>
      </w:r>
    </w:p>
    <w:p w:rsidR="00000000" w:rsidRDefault="00000000">
      <w:pPr>
        <w:pStyle w:val="HTML0"/>
        <w:divId w:val="959842325"/>
        <w:rPr>
          <w:rStyle w:val="HTML"/>
        </w:rPr>
      </w:pPr>
      <w:r>
        <w:rPr>
          <w:rStyle w:val="HTML"/>
        </w:rPr>
        <w:t xml:space="preserve">    </w:t>
      </w:r>
      <w:r>
        <w:rPr>
          <w:rStyle w:val="s2"/>
        </w:rPr>
        <w:t>"mgnMode"</w:t>
      </w:r>
      <w:r>
        <w:rPr>
          <w:rStyle w:val="HTML"/>
        </w:rPr>
        <w:t>:</w:t>
      </w:r>
      <w:r>
        <w:rPr>
          <w:rStyle w:val="s2"/>
        </w:rPr>
        <w:t>"cross"</w:t>
      </w:r>
    </w:p>
    <w:p w:rsidR="00000000" w:rsidRDefault="00000000">
      <w:pPr>
        <w:pStyle w:val="HTML0"/>
        <w:divId w:val="959842325"/>
        <w:rPr>
          <w:rStyle w:val="HTML"/>
        </w:rPr>
      </w:pPr>
      <w:r>
        <w:rPr>
          <w:rStyle w:val="o"/>
        </w:rPr>
        <w:t>}</w:t>
      </w:r>
    </w:p>
    <w:p w:rsidR="00000000" w:rsidRDefault="00000000">
      <w:pPr>
        <w:pStyle w:val="HTML0"/>
        <w:divId w:val="959842325"/>
        <w:rPr>
          <w:rStyle w:val="HTML"/>
        </w:rPr>
      </w:pPr>
    </w:p>
    <w:p w:rsidR="00000000" w:rsidRDefault="00000000">
      <w:pPr>
        <w:pStyle w:val="HTML0"/>
        <w:divId w:val="959842325"/>
        <w:rPr>
          <w:rStyle w:val="HTML"/>
        </w:rPr>
      </w:pPr>
      <w:r>
        <w:rPr>
          <w:rStyle w:val="c"/>
        </w:rPr>
        <w:t># 10. Set leverage for `SWAP` instruments under `isolated-margin` trade mode and buy/sell order placement mode at contract level.</w:t>
      </w:r>
    </w:p>
    <w:p w:rsidR="00000000" w:rsidRDefault="00000000">
      <w:pPr>
        <w:pStyle w:val="HTML0"/>
        <w:divId w:val="959842325"/>
        <w:rPr>
          <w:rStyle w:val="HTML"/>
        </w:rPr>
      </w:pPr>
      <w:r>
        <w:rPr>
          <w:rStyle w:val="HTML"/>
        </w:rPr>
        <w:t>POST /api/v5/account/set-leverage</w:t>
      </w:r>
    </w:p>
    <w:p w:rsidR="00000000" w:rsidRDefault="00000000">
      <w:pPr>
        <w:pStyle w:val="HTML0"/>
        <w:divId w:val="959842325"/>
        <w:rPr>
          <w:rStyle w:val="HTML"/>
        </w:rPr>
      </w:pPr>
      <w:r>
        <w:rPr>
          <w:rStyle w:val="HTML"/>
        </w:rPr>
        <w:t>body</w:t>
      </w:r>
    </w:p>
    <w:p w:rsidR="00000000" w:rsidRDefault="00000000">
      <w:pPr>
        <w:pStyle w:val="HTML0"/>
        <w:divId w:val="959842325"/>
        <w:rPr>
          <w:rStyle w:val="HTML"/>
        </w:rPr>
      </w:pPr>
      <w:r>
        <w:rPr>
          <w:rStyle w:val="o"/>
        </w:rPr>
        <w:t>{</w:t>
      </w:r>
    </w:p>
    <w:p w:rsidR="00000000" w:rsidRDefault="00000000">
      <w:pPr>
        <w:pStyle w:val="HTML0"/>
        <w:divId w:val="959842325"/>
        <w:rPr>
          <w:rStyle w:val="HTML"/>
        </w:rPr>
      </w:pPr>
      <w:r>
        <w:rPr>
          <w:rStyle w:val="HTML"/>
        </w:rPr>
        <w:t xml:space="preserve">    </w:t>
      </w:r>
      <w:r>
        <w:rPr>
          <w:rStyle w:val="s2"/>
        </w:rPr>
        <w:t>"instId"</w:t>
      </w:r>
      <w:r>
        <w:rPr>
          <w:rStyle w:val="HTML"/>
        </w:rPr>
        <w:t>:</w:t>
      </w:r>
      <w:r>
        <w:rPr>
          <w:rStyle w:val="s2"/>
        </w:rPr>
        <w:t>"BTC-USDT-SWAP"</w:t>
      </w:r>
      <w:r>
        <w:rPr>
          <w:rStyle w:val="HTML"/>
        </w:rPr>
        <w:t>,</w:t>
      </w:r>
    </w:p>
    <w:p w:rsidR="00000000" w:rsidRDefault="00000000">
      <w:pPr>
        <w:pStyle w:val="HTML0"/>
        <w:divId w:val="959842325"/>
        <w:rPr>
          <w:rStyle w:val="HTML"/>
        </w:rPr>
      </w:pPr>
      <w:r>
        <w:rPr>
          <w:rStyle w:val="HTML"/>
        </w:rPr>
        <w:t xml:space="preserve">    </w:t>
      </w:r>
      <w:r>
        <w:rPr>
          <w:rStyle w:val="s2"/>
        </w:rPr>
        <w:t>"lever"</w:t>
      </w:r>
      <w:r>
        <w:rPr>
          <w:rStyle w:val="HTML"/>
        </w:rPr>
        <w:t>:</w:t>
      </w:r>
      <w:r>
        <w:rPr>
          <w:rStyle w:val="s2"/>
        </w:rPr>
        <w:t>"5"</w:t>
      </w:r>
      <w:r>
        <w:rPr>
          <w:rStyle w:val="HTML"/>
        </w:rPr>
        <w:t>,</w:t>
      </w:r>
    </w:p>
    <w:p w:rsidR="00000000" w:rsidRDefault="00000000">
      <w:pPr>
        <w:pStyle w:val="HTML0"/>
        <w:divId w:val="959842325"/>
        <w:rPr>
          <w:rStyle w:val="HTML"/>
        </w:rPr>
      </w:pPr>
      <w:r>
        <w:rPr>
          <w:rStyle w:val="HTML"/>
        </w:rPr>
        <w:t xml:space="preserve">    </w:t>
      </w:r>
      <w:r>
        <w:rPr>
          <w:rStyle w:val="s2"/>
        </w:rPr>
        <w:t>"mgnMode"</w:t>
      </w:r>
      <w:r>
        <w:rPr>
          <w:rStyle w:val="HTML"/>
        </w:rPr>
        <w:t>:</w:t>
      </w:r>
      <w:r>
        <w:rPr>
          <w:rStyle w:val="s2"/>
        </w:rPr>
        <w:t>"isolated"</w:t>
      </w:r>
    </w:p>
    <w:p w:rsidR="00000000" w:rsidRDefault="00000000">
      <w:pPr>
        <w:pStyle w:val="HTML0"/>
        <w:divId w:val="959842325"/>
        <w:rPr>
          <w:rStyle w:val="HTML"/>
        </w:rPr>
      </w:pPr>
      <w:r>
        <w:rPr>
          <w:rStyle w:val="o"/>
        </w:rPr>
        <w:t>}</w:t>
      </w:r>
    </w:p>
    <w:p w:rsidR="00000000" w:rsidRDefault="00000000">
      <w:pPr>
        <w:pStyle w:val="HTML0"/>
        <w:divId w:val="959842325"/>
        <w:rPr>
          <w:rStyle w:val="HTML"/>
        </w:rPr>
      </w:pPr>
    </w:p>
    <w:p w:rsidR="00000000" w:rsidRDefault="00000000">
      <w:pPr>
        <w:pStyle w:val="HTML0"/>
        <w:divId w:val="959842325"/>
        <w:rPr>
          <w:rStyle w:val="HTML"/>
        </w:rPr>
      </w:pPr>
      <w:r>
        <w:rPr>
          <w:rStyle w:val="c"/>
        </w:rPr>
        <w:t># 11. Set leverage for `SWAP` instruments under `isolated-margin` trade mode and long/short order placement mode at contract and position side level.</w:t>
      </w:r>
    </w:p>
    <w:p w:rsidR="00000000" w:rsidRDefault="00000000">
      <w:pPr>
        <w:pStyle w:val="HTML0"/>
        <w:divId w:val="959842325"/>
        <w:rPr>
          <w:rStyle w:val="HTML"/>
        </w:rPr>
      </w:pPr>
      <w:r>
        <w:rPr>
          <w:rStyle w:val="HTML"/>
        </w:rPr>
        <w:t>POST /api/v5/account/set-leverage</w:t>
      </w:r>
    </w:p>
    <w:p w:rsidR="00000000" w:rsidRDefault="00000000">
      <w:pPr>
        <w:pStyle w:val="HTML0"/>
        <w:divId w:val="959842325"/>
        <w:rPr>
          <w:rStyle w:val="HTML"/>
        </w:rPr>
      </w:pPr>
      <w:r>
        <w:rPr>
          <w:rStyle w:val="HTML"/>
        </w:rPr>
        <w:t>body</w:t>
      </w:r>
    </w:p>
    <w:p w:rsidR="00000000" w:rsidRDefault="00000000">
      <w:pPr>
        <w:pStyle w:val="HTML0"/>
        <w:divId w:val="959842325"/>
        <w:rPr>
          <w:rStyle w:val="HTML"/>
        </w:rPr>
      </w:pPr>
      <w:r>
        <w:rPr>
          <w:rStyle w:val="o"/>
        </w:rPr>
        <w:t>{</w:t>
      </w:r>
    </w:p>
    <w:p w:rsidR="00000000" w:rsidRDefault="00000000">
      <w:pPr>
        <w:pStyle w:val="HTML0"/>
        <w:divId w:val="959842325"/>
        <w:rPr>
          <w:rStyle w:val="HTML"/>
        </w:rPr>
      </w:pPr>
      <w:r>
        <w:rPr>
          <w:rStyle w:val="HTML"/>
        </w:rPr>
        <w:t xml:space="preserve">    </w:t>
      </w:r>
      <w:r>
        <w:rPr>
          <w:rStyle w:val="s2"/>
        </w:rPr>
        <w:t>"instId"</w:t>
      </w:r>
      <w:r>
        <w:rPr>
          <w:rStyle w:val="HTML"/>
        </w:rPr>
        <w:t>:</w:t>
      </w:r>
      <w:r>
        <w:rPr>
          <w:rStyle w:val="s2"/>
        </w:rPr>
        <w:t>"BTC-USDT-SWAP"</w:t>
      </w:r>
      <w:r>
        <w:rPr>
          <w:rStyle w:val="HTML"/>
        </w:rPr>
        <w:t>,</w:t>
      </w:r>
    </w:p>
    <w:p w:rsidR="00000000" w:rsidRDefault="00000000">
      <w:pPr>
        <w:pStyle w:val="HTML0"/>
        <w:divId w:val="959842325"/>
        <w:rPr>
          <w:rStyle w:val="HTML"/>
        </w:rPr>
      </w:pPr>
      <w:r>
        <w:rPr>
          <w:rStyle w:val="HTML"/>
        </w:rPr>
        <w:t xml:space="preserve">    </w:t>
      </w:r>
      <w:r>
        <w:rPr>
          <w:rStyle w:val="s2"/>
        </w:rPr>
        <w:t>"lever"</w:t>
      </w:r>
      <w:r>
        <w:rPr>
          <w:rStyle w:val="HTML"/>
        </w:rPr>
        <w:t>:</w:t>
      </w:r>
      <w:r>
        <w:rPr>
          <w:rStyle w:val="s2"/>
        </w:rPr>
        <w:t>"5"</w:t>
      </w:r>
      <w:r>
        <w:rPr>
          <w:rStyle w:val="HTML"/>
        </w:rPr>
        <w:t>,</w:t>
      </w:r>
    </w:p>
    <w:p w:rsidR="00000000" w:rsidRDefault="00000000">
      <w:pPr>
        <w:pStyle w:val="HTML0"/>
        <w:divId w:val="959842325"/>
        <w:rPr>
          <w:rStyle w:val="HTML"/>
        </w:rPr>
      </w:pPr>
      <w:r>
        <w:rPr>
          <w:rStyle w:val="HTML"/>
        </w:rPr>
        <w:t xml:space="preserve">    </w:t>
      </w:r>
      <w:r>
        <w:rPr>
          <w:rStyle w:val="s2"/>
        </w:rPr>
        <w:t>"posSide"</w:t>
      </w:r>
      <w:r>
        <w:rPr>
          <w:rStyle w:val="HTML"/>
        </w:rPr>
        <w:t>:</w:t>
      </w:r>
      <w:r>
        <w:rPr>
          <w:rStyle w:val="s2"/>
        </w:rPr>
        <w:t>"long"</w:t>
      </w:r>
      <w:r>
        <w:rPr>
          <w:rStyle w:val="HTML"/>
        </w:rPr>
        <w:t>,</w:t>
      </w:r>
    </w:p>
    <w:p w:rsidR="00000000" w:rsidRDefault="00000000">
      <w:pPr>
        <w:pStyle w:val="HTML0"/>
        <w:divId w:val="959842325"/>
        <w:rPr>
          <w:rStyle w:val="HTML"/>
        </w:rPr>
      </w:pPr>
      <w:r>
        <w:rPr>
          <w:rStyle w:val="HTML"/>
        </w:rPr>
        <w:t xml:space="preserve">    </w:t>
      </w:r>
      <w:r>
        <w:rPr>
          <w:rStyle w:val="s2"/>
        </w:rPr>
        <w:t>"mgnMode"</w:t>
      </w:r>
      <w:r>
        <w:rPr>
          <w:rStyle w:val="HTML"/>
        </w:rPr>
        <w:t>:</w:t>
      </w:r>
      <w:r>
        <w:rPr>
          <w:rStyle w:val="s2"/>
        </w:rPr>
        <w:t>"isolated"</w:t>
      </w:r>
    </w:p>
    <w:p w:rsidR="00000000" w:rsidRDefault="00000000">
      <w:pPr>
        <w:pStyle w:val="HTML0"/>
        <w:divId w:val="959842325"/>
        <w:rPr>
          <w:rStyle w:val="HTML"/>
        </w:rPr>
      </w:pPr>
      <w:r>
        <w:rPr>
          <w:rStyle w:val="o"/>
        </w:rPr>
        <w:t>}</w:t>
      </w:r>
    </w:p>
    <w:p w:rsidR="00000000" w:rsidRDefault="00000000">
      <w:pPr>
        <w:pStyle w:val="HTML0"/>
        <w:divId w:val="374817886"/>
        <w:rPr>
          <w:rStyle w:val="HTML"/>
          <w:vanish/>
        </w:rPr>
      </w:pPr>
      <w:r>
        <w:rPr>
          <w:rStyle w:val="kn"/>
          <w:vanish/>
        </w:rPr>
        <w:t>import</w:t>
      </w:r>
      <w:r>
        <w:rPr>
          <w:rStyle w:val="HTML"/>
          <w:vanish/>
        </w:rPr>
        <w:t xml:space="preserve"> </w:t>
      </w:r>
      <w:r>
        <w:rPr>
          <w:rStyle w:val="nn"/>
          <w:vanish/>
        </w:rPr>
        <w:t>okx.Account</w:t>
      </w:r>
      <w:r>
        <w:rPr>
          <w:rStyle w:val="HTML"/>
          <w:vanish/>
        </w:rPr>
        <w:t xml:space="preserve"> </w:t>
      </w:r>
      <w:r>
        <w:rPr>
          <w:rStyle w:val="k"/>
          <w:vanish/>
        </w:rPr>
        <w:t>as</w:t>
      </w:r>
      <w:r>
        <w:rPr>
          <w:rStyle w:val="HTML"/>
          <w:vanish/>
        </w:rPr>
        <w:t xml:space="preserve"> </w:t>
      </w:r>
      <w:r>
        <w:rPr>
          <w:rStyle w:val="n"/>
          <w:vanish/>
        </w:rPr>
        <w:t>Account</w:t>
      </w:r>
    </w:p>
    <w:p w:rsidR="00000000" w:rsidRDefault="00000000">
      <w:pPr>
        <w:pStyle w:val="HTML0"/>
        <w:divId w:val="374817886"/>
        <w:rPr>
          <w:rStyle w:val="HTML"/>
          <w:vanish/>
        </w:rPr>
      </w:pPr>
    </w:p>
    <w:p w:rsidR="00000000" w:rsidRDefault="00000000">
      <w:pPr>
        <w:pStyle w:val="HTML0"/>
        <w:divId w:val="374817886"/>
        <w:rPr>
          <w:rStyle w:val="c1"/>
          <w:vanish/>
        </w:rPr>
      </w:pPr>
      <w:r>
        <w:rPr>
          <w:rStyle w:val="c1"/>
          <w:vanish/>
        </w:rPr>
        <w:t># API initialization</w:t>
      </w:r>
    </w:p>
    <w:p w:rsidR="00000000" w:rsidRDefault="00000000">
      <w:pPr>
        <w:pStyle w:val="HTML0"/>
        <w:divId w:val="374817886"/>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374817886"/>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374817886"/>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374817886"/>
        <w:rPr>
          <w:rStyle w:val="HTML"/>
          <w:vanish/>
        </w:rPr>
      </w:pPr>
    </w:p>
    <w:p w:rsidR="00000000" w:rsidRDefault="00000000">
      <w:pPr>
        <w:pStyle w:val="HTML0"/>
        <w:divId w:val="374817886"/>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trading:0 , demo trading:1</w:t>
      </w:r>
    </w:p>
    <w:p w:rsidR="00000000" w:rsidRDefault="00000000">
      <w:pPr>
        <w:pStyle w:val="HTML0"/>
        <w:divId w:val="374817886"/>
        <w:rPr>
          <w:rStyle w:val="HTML"/>
          <w:vanish/>
        </w:rPr>
      </w:pPr>
    </w:p>
    <w:p w:rsidR="00000000" w:rsidRDefault="00000000">
      <w:pPr>
        <w:pStyle w:val="HTML0"/>
        <w:divId w:val="374817886"/>
        <w:rPr>
          <w:rStyle w:val="HTML"/>
          <w:vanish/>
        </w:rPr>
      </w:pPr>
      <w:r>
        <w:rPr>
          <w:rStyle w:val="n"/>
          <w:vanish/>
        </w:rPr>
        <w:t>accountAPI</w:t>
      </w:r>
      <w:r>
        <w:rPr>
          <w:rStyle w:val="HTML"/>
          <w:vanish/>
        </w:rPr>
        <w:t xml:space="preserve"> </w:t>
      </w:r>
      <w:r>
        <w:rPr>
          <w:rStyle w:val="o"/>
          <w:vanish/>
        </w:rPr>
        <w:t>=</w:t>
      </w:r>
      <w:r>
        <w:rPr>
          <w:rStyle w:val="HTML"/>
          <w:vanish/>
        </w:rPr>
        <w:t xml:space="preserve"> </w:t>
      </w:r>
      <w:r>
        <w:rPr>
          <w:rStyle w:val="n"/>
          <w:vanish/>
        </w:rPr>
        <w:t>Account</w:t>
      </w:r>
      <w:r>
        <w:rPr>
          <w:rStyle w:val="p"/>
          <w:vanish/>
        </w:rPr>
        <w:t>.</w:t>
      </w:r>
      <w:r>
        <w:rPr>
          <w:rStyle w:val="n"/>
          <w:vanish/>
        </w:rPr>
        <w:t>AccountAPI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374817886"/>
        <w:rPr>
          <w:rStyle w:val="HTML"/>
          <w:vanish/>
        </w:rPr>
      </w:pPr>
    </w:p>
    <w:p w:rsidR="00000000" w:rsidRDefault="00000000">
      <w:pPr>
        <w:pStyle w:val="HTML0"/>
        <w:divId w:val="374817886"/>
        <w:rPr>
          <w:rStyle w:val="c1"/>
          <w:vanish/>
        </w:rPr>
      </w:pPr>
      <w:r>
        <w:rPr>
          <w:rStyle w:val="c1"/>
          <w:vanish/>
        </w:rPr>
        <w:t># Set leverage for MARGIN instruments under isolated-margin trade mode at pairs level.</w:t>
      </w:r>
    </w:p>
    <w:p w:rsidR="00000000" w:rsidRDefault="00000000">
      <w:pPr>
        <w:pStyle w:val="HTML0"/>
        <w:divId w:val="374817886"/>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accountAPI</w:t>
      </w:r>
      <w:r>
        <w:rPr>
          <w:rStyle w:val="p"/>
          <w:vanish/>
        </w:rPr>
        <w:t>.</w:t>
      </w:r>
      <w:r>
        <w:rPr>
          <w:rStyle w:val="n"/>
          <w:vanish/>
        </w:rPr>
        <w:t>set_leverage</w:t>
      </w:r>
      <w:r>
        <w:rPr>
          <w:rStyle w:val="p"/>
          <w:vanish/>
        </w:rPr>
        <w:t>(</w:t>
      </w:r>
    </w:p>
    <w:p w:rsidR="00000000" w:rsidRDefault="00000000">
      <w:pPr>
        <w:pStyle w:val="HTML0"/>
        <w:divId w:val="374817886"/>
        <w:rPr>
          <w:rStyle w:val="HTML"/>
          <w:vanish/>
        </w:rPr>
      </w:pPr>
      <w:r>
        <w:rPr>
          <w:rStyle w:val="HTML"/>
          <w:vanish/>
        </w:rPr>
        <w:t xml:space="preserve">    </w:t>
      </w:r>
      <w:r>
        <w:rPr>
          <w:rStyle w:val="n"/>
          <w:vanish/>
        </w:rPr>
        <w:t>instId</w:t>
      </w:r>
      <w:r>
        <w:rPr>
          <w:rStyle w:val="o"/>
          <w:vanish/>
        </w:rPr>
        <w:t>=</w:t>
      </w:r>
      <w:r>
        <w:rPr>
          <w:rStyle w:val="s"/>
          <w:vanish/>
        </w:rPr>
        <w:t>"BTC-USDT"</w:t>
      </w:r>
      <w:r>
        <w:rPr>
          <w:rStyle w:val="p"/>
          <w:vanish/>
        </w:rPr>
        <w:t>,</w:t>
      </w:r>
    </w:p>
    <w:p w:rsidR="00000000" w:rsidRDefault="00000000">
      <w:pPr>
        <w:pStyle w:val="HTML0"/>
        <w:divId w:val="374817886"/>
        <w:rPr>
          <w:rStyle w:val="HTML"/>
          <w:vanish/>
        </w:rPr>
      </w:pPr>
      <w:r>
        <w:rPr>
          <w:rStyle w:val="HTML"/>
          <w:vanish/>
        </w:rPr>
        <w:t xml:space="preserve">    </w:t>
      </w:r>
      <w:r>
        <w:rPr>
          <w:rStyle w:val="n"/>
          <w:vanish/>
        </w:rPr>
        <w:t>lever</w:t>
      </w:r>
      <w:r>
        <w:rPr>
          <w:rStyle w:val="o"/>
          <w:vanish/>
        </w:rPr>
        <w:t>=</w:t>
      </w:r>
      <w:r>
        <w:rPr>
          <w:rStyle w:val="s"/>
          <w:vanish/>
        </w:rPr>
        <w:t>"5"</w:t>
      </w:r>
      <w:r>
        <w:rPr>
          <w:rStyle w:val="p"/>
          <w:vanish/>
        </w:rPr>
        <w:t>,</w:t>
      </w:r>
    </w:p>
    <w:p w:rsidR="00000000" w:rsidRDefault="00000000">
      <w:pPr>
        <w:pStyle w:val="HTML0"/>
        <w:divId w:val="374817886"/>
        <w:rPr>
          <w:rStyle w:val="HTML"/>
          <w:vanish/>
        </w:rPr>
      </w:pPr>
      <w:r>
        <w:rPr>
          <w:rStyle w:val="HTML"/>
          <w:vanish/>
        </w:rPr>
        <w:t xml:space="preserve">    </w:t>
      </w:r>
      <w:r>
        <w:rPr>
          <w:rStyle w:val="n"/>
          <w:vanish/>
        </w:rPr>
        <w:t>mgnMode</w:t>
      </w:r>
      <w:r>
        <w:rPr>
          <w:rStyle w:val="o"/>
          <w:vanish/>
        </w:rPr>
        <w:t>=</w:t>
      </w:r>
      <w:r>
        <w:rPr>
          <w:rStyle w:val="s"/>
          <w:vanish/>
        </w:rPr>
        <w:t>"isolated"</w:t>
      </w:r>
    </w:p>
    <w:p w:rsidR="00000000" w:rsidRDefault="00000000">
      <w:pPr>
        <w:pStyle w:val="HTML0"/>
        <w:divId w:val="374817886"/>
        <w:rPr>
          <w:rStyle w:val="HTML"/>
          <w:vanish/>
        </w:rPr>
      </w:pPr>
      <w:r>
        <w:rPr>
          <w:rStyle w:val="p"/>
          <w:vanish/>
        </w:rPr>
        <w:t>)</w:t>
      </w:r>
    </w:p>
    <w:p w:rsidR="00000000" w:rsidRDefault="00000000">
      <w:pPr>
        <w:pStyle w:val="HTML0"/>
        <w:divId w:val="374817886"/>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380"/>
        <w:gridCol w:w="4948"/>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Instrument ID</w:t>
            </w:r>
            <w:r>
              <w:br/>
              <w:t xml:space="preserve">Under cross mode, either </w:t>
            </w:r>
            <w:r>
              <w:rPr>
                <w:rStyle w:val="HTML"/>
              </w:rPr>
              <w:t>instId</w:t>
            </w:r>
            <w:r>
              <w:t xml:space="preserve"> or </w:t>
            </w:r>
            <w:r>
              <w:rPr>
                <w:rStyle w:val="HTML"/>
              </w:rPr>
              <w:t>ccy</w:t>
            </w:r>
            <w:r>
              <w:t xml:space="preserve"> is required; if both are passed, </w:t>
            </w:r>
            <w:r>
              <w:rPr>
                <w:rStyle w:val="HTML"/>
              </w:rPr>
              <w:t>instId</w:t>
            </w:r>
            <w:r>
              <w:t xml:space="preserve"> will be used by default.</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Currency used for margin, used for the leverage setting for the currency in auto borrow.</w:t>
            </w:r>
            <w:r>
              <w:br/>
              <w:t xml:space="preserve">Only applicable to </w:t>
            </w:r>
            <w:r>
              <w:rPr>
                <w:rStyle w:val="HTML"/>
              </w:rPr>
              <w:t>cross</w:t>
            </w:r>
            <w:r>
              <w:t xml:space="preserve"> </w:t>
            </w:r>
            <w:r>
              <w:rPr>
                <w:rStyle w:val="HTML"/>
              </w:rPr>
              <w:t>MARGIN</w:t>
            </w:r>
            <w:r>
              <w:t xml:space="preserve"> of </w:t>
            </w:r>
            <w:r>
              <w:rPr>
                <w:rStyle w:val="HTML"/>
              </w:rPr>
              <w:t>Spot mode</w:t>
            </w:r>
            <w:r>
              <w:t>/</w:t>
            </w:r>
            <w:r>
              <w:rPr>
                <w:rStyle w:val="HTML"/>
              </w:rPr>
              <w:t>Multi-currency margin</w:t>
            </w:r>
            <w:r>
              <w:t>/</w:t>
            </w:r>
            <w:r>
              <w:rPr>
                <w:rStyle w:val="HTML"/>
              </w:rPr>
              <w:t xml:space="preserve">Portfolio </w:t>
            </w:r>
            <w:r>
              <w:rPr>
                <w:rStyle w:val="HTML"/>
              </w:rPr>
              <w:lastRenderedPageBreak/>
              <w:t>margin</w:t>
            </w:r>
            <w:r>
              <w:br/>
              <w:t>Required when setting the leverage for automatically borrowing coin.</w:t>
            </w:r>
          </w:p>
        </w:tc>
      </w:tr>
      <w:tr w:rsidR="00000000">
        <w:trPr>
          <w:divId w:val="175387555"/>
          <w:tblCellSpacing w:w="15" w:type="dxa"/>
        </w:trPr>
        <w:tc>
          <w:tcPr>
            <w:tcW w:w="0" w:type="auto"/>
            <w:vAlign w:val="center"/>
            <w:hideMark/>
          </w:tcPr>
          <w:p w:rsidR="00000000" w:rsidRDefault="00000000">
            <w:r>
              <w:lastRenderedPageBreak/>
              <w:t>lever</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Leverage</w:t>
            </w:r>
          </w:p>
        </w:tc>
      </w:tr>
      <w:tr w:rsidR="00000000">
        <w:trPr>
          <w:divId w:val="175387555"/>
          <w:tblCellSpacing w:w="15" w:type="dxa"/>
        </w:trPr>
        <w:tc>
          <w:tcPr>
            <w:tcW w:w="0" w:type="auto"/>
            <w:vAlign w:val="center"/>
            <w:hideMark/>
          </w:tcPr>
          <w:p w:rsidR="00000000" w:rsidRDefault="00000000">
            <w:r>
              <w:t>mgnMode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Margin mode</w:t>
            </w:r>
            <w:r>
              <w:br/>
            </w:r>
            <w:r>
              <w:rPr>
                <w:rStyle w:val="HTML"/>
              </w:rPr>
              <w:t>isolated</w:t>
            </w:r>
            <w:r>
              <w:t xml:space="preserve"> </w:t>
            </w:r>
            <w:r>
              <w:rPr>
                <w:rStyle w:val="HTML"/>
              </w:rPr>
              <w:t>cross</w:t>
            </w:r>
            <w:r>
              <w:t xml:space="preserve"> </w:t>
            </w:r>
            <w:r>
              <w:br/>
              <w:t xml:space="preserve">Can only be </w:t>
            </w:r>
            <w:r>
              <w:rPr>
                <w:rStyle w:val="HTML"/>
              </w:rPr>
              <w:t>cross</w:t>
            </w:r>
            <w:r>
              <w:t xml:space="preserve"> if </w:t>
            </w:r>
            <w:r>
              <w:rPr>
                <w:rStyle w:val="HTML"/>
              </w:rPr>
              <w:t>ccy</w:t>
            </w:r>
            <w:r>
              <w:t xml:space="preserve"> is passed.</w:t>
            </w:r>
          </w:p>
        </w:tc>
      </w:tr>
      <w:tr w:rsidR="00000000">
        <w:trPr>
          <w:divId w:val="175387555"/>
          <w:tblCellSpacing w:w="15" w:type="dxa"/>
        </w:trPr>
        <w:tc>
          <w:tcPr>
            <w:tcW w:w="0" w:type="auto"/>
            <w:vAlign w:val="center"/>
            <w:hideMark/>
          </w:tcPr>
          <w:p w:rsidR="00000000" w:rsidRDefault="00000000">
            <w:r>
              <w:t>posSide</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Position side</w:t>
            </w:r>
            <w:r>
              <w:br/>
            </w:r>
            <w:r>
              <w:rPr>
                <w:rStyle w:val="HTML"/>
              </w:rPr>
              <w:t>long</w:t>
            </w:r>
            <w:r>
              <w:t xml:space="preserve"> </w:t>
            </w:r>
            <w:r>
              <w:rPr>
                <w:rStyle w:val="HTML"/>
              </w:rPr>
              <w:t>short</w:t>
            </w:r>
            <w:r>
              <w:br/>
              <w:t xml:space="preserve">Only required when margin mode is </w:t>
            </w:r>
            <w:r>
              <w:rPr>
                <w:rStyle w:val="HTML"/>
              </w:rPr>
              <w:t>isolated</w:t>
            </w:r>
            <w:r>
              <w:t xml:space="preserve"> in </w:t>
            </w:r>
            <w:r>
              <w:rPr>
                <w:rStyle w:val="HTML"/>
              </w:rPr>
              <w:t>long/short</w:t>
            </w:r>
            <w:r>
              <w:t xml:space="preserve"> mode for </w:t>
            </w:r>
            <w:r>
              <w:rPr>
                <w:rStyle w:val="HTML"/>
              </w:rPr>
              <w:t>FUTURES</w:t>
            </w:r>
            <w:r>
              <w:t>/</w:t>
            </w:r>
            <w:r>
              <w:rPr>
                <w:rStyle w:val="HTML"/>
              </w:rPr>
              <w:t>SWAP</w:t>
            </w:r>
            <w:r>
              <w:t>.</w:t>
            </w:r>
          </w:p>
        </w:tc>
      </w:tr>
    </w:tbl>
    <w:p w:rsidR="00000000" w:rsidRDefault="00000000">
      <w:pPr>
        <w:pStyle w:val="a5"/>
        <w:divId w:val="190846129"/>
      </w:pPr>
      <w:r>
        <w:t>Response Example</w:t>
      </w:r>
    </w:p>
    <w:p w:rsidR="00000000" w:rsidRDefault="00000000">
      <w:pPr>
        <w:pStyle w:val="HTML0"/>
        <w:divId w:val="1654917142"/>
        <w:rPr>
          <w:rStyle w:val="w"/>
        </w:rPr>
      </w:pPr>
      <w:r>
        <w:rPr>
          <w:rStyle w:val="p"/>
        </w:rPr>
        <w:t>{</w:t>
      </w:r>
    </w:p>
    <w:p w:rsidR="00000000" w:rsidRDefault="00000000">
      <w:pPr>
        <w:pStyle w:val="HTML0"/>
        <w:divId w:val="1654917142"/>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654917142"/>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1654917142"/>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654917142"/>
        <w:rPr>
          <w:rStyle w:val="w"/>
        </w:rPr>
      </w:pPr>
      <w:r>
        <w:rPr>
          <w:rStyle w:val="w"/>
        </w:rPr>
        <w:t xml:space="preserve">    </w:t>
      </w:r>
      <w:r>
        <w:rPr>
          <w:rStyle w:val="p"/>
        </w:rPr>
        <w:t>{</w:t>
      </w:r>
    </w:p>
    <w:p w:rsidR="00000000" w:rsidRDefault="00000000">
      <w:pPr>
        <w:pStyle w:val="HTML0"/>
        <w:divId w:val="1654917142"/>
        <w:rPr>
          <w:rStyle w:val="w"/>
        </w:rPr>
      </w:pPr>
      <w:r>
        <w:rPr>
          <w:rStyle w:val="w"/>
        </w:rPr>
        <w:t xml:space="preserve">      </w:t>
      </w:r>
      <w:r>
        <w:rPr>
          <w:rStyle w:val="nl"/>
        </w:rPr>
        <w:t>"lever"</w:t>
      </w:r>
      <w:r>
        <w:rPr>
          <w:rStyle w:val="p"/>
        </w:rPr>
        <w:t>:</w:t>
      </w:r>
      <w:r>
        <w:rPr>
          <w:rStyle w:val="w"/>
        </w:rPr>
        <w:t xml:space="preserve"> </w:t>
      </w:r>
      <w:r>
        <w:rPr>
          <w:rStyle w:val="s2"/>
        </w:rPr>
        <w:t>"30"</w:t>
      </w:r>
      <w:r>
        <w:rPr>
          <w:rStyle w:val="p"/>
        </w:rPr>
        <w:t>,</w:t>
      </w:r>
    </w:p>
    <w:p w:rsidR="00000000" w:rsidRDefault="00000000">
      <w:pPr>
        <w:pStyle w:val="HTML0"/>
        <w:divId w:val="1654917142"/>
        <w:rPr>
          <w:rStyle w:val="w"/>
        </w:rPr>
      </w:pPr>
      <w:r>
        <w:rPr>
          <w:rStyle w:val="w"/>
        </w:rPr>
        <w:t xml:space="preserve">      </w:t>
      </w:r>
      <w:r>
        <w:rPr>
          <w:rStyle w:val="nl"/>
        </w:rPr>
        <w:t>"mgnMode"</w:t>
      </w:r>
      <w:r>
        <w:rPr>
          <w:rStyle w:val="p"/>
        </w:rPr>
        <w:t>:</w:t>
      </w:r>
      <w:r>
        <w:rPr>
          <w:rStyle w:val="w"/>
        </w:rPr>
        <w:t xml:space="preserve"> </w:t>
      </w:r>
      <w:r>
        <w:rPr>
          <w:rStyle w:val="s2"/>
        </w:rPr>
        <w:t>"isolated"</w:t>
      </w:r>
      <w:r>
        <w:rPr>
          <w:rStyle w:val="p"/>
        </w:rPr>
        <w:t>,</w:t>
      </w:r>
    </w:p>
    <w:p w:rsidR="00000000" w:rsidRDefault="00000000">
      <w:pPr>
        <w:pStyle w:val="HTML0"/>
        <w:divId w:val="1654917142"/>
        <w:rPr>
          <w:rStyle w:val="w"/>
        </w:rPr>
      </w:pPr>
      <w:r>
        <w:rPr>
          <w:rStyle w:val="w"/>
        </w:rPr>
        <w:t xml:space="preserve">      </w:t>
      </w:r>
      <w:r>
        <w:rPr>
          <w:rStyle w:val="nl"/>
        </w:rPr>
        <w:t>"instId"</w:t>
      </w:r>
      <w:r>
        <w:rPr>
          <w:rStyle w:val="p"/>
        </w:rPr>
        <w:t>:</w:t>
      </w:r>
      <w:r>
        <w:rPr>
          <w:rStyle w:val="w"/>
        </w:rPr>
        <w:t xml:space="preserve"> </w:t>
      </w:r>
      <w:r>
        <w:rPr>
          <w:rStyle w:val="s2"/>
        </w:rPr>
        <w:t>"BTC-USDT-SWAP"</w:t>
      </w:r>
      <w:r>
        <w:rPr>
          <w:rStyle w:val="p"/>
        </w:rPr>
        <w:t>,</w:t>
      </w:r>
    </w:p>
    <w:p w:rsidR="00000000" w:rsidRDefault="00000000">
      <w:pPr>
        <w:pStyle w:val="HTML0"/>
        <w:divId w:val="1654917142"/>
        <w:rPr>
          <w:rStyle w:val="w"/>
        </w:rPr>
      </w:pPr>
      <w:r>
        <w:rPr>
          <w:rStyle w:val="w"/>
        </w:rPr>
        <w:t xml:space="preserve">      </w:t>
      </w:r>
      <w:r>
        <w:rPr>
          <w:rStyle w:val="nl"/>
        </w:rPr>
        <w:t>"posSide"</w:t>
      </w:r>
      <w:r>
        <w:rPr>
          <w:rStyle w:val="p"/>
        </w:rPr>
        <w:t>:</w:t>
      </w:r>
      <w:r>
        <w:rPr>
          <w:rStyle w:val="w"/>
        </w:rPr>
        <w:t xml:space="preserve"> </w:t>
      </w:r>
      <w:r>
        <w:rPr>
          <w:rStyle w:val="s2"/>
        </w:rPr>
        <w:t>"long"</w:t>
      </w:r>
    </w:p>
    <w:p w:rsidR="00000000" w:rsidRDefault="00000000">
      <w:pPr>
        <w:pStyle w:val="HTML0"/>
        <w:divId w:val="1654917142"/>
        <w:rPr>
          <w:rStyle w:val="w"/>
        </w:rPr>
      </w:pPr>
      <w:r>
        <w:rPr>
          <w:rStyle w:val="w"/>
        </w:rPr>
        <w:t xml:space="preserve">    </w:t>
      </w:r>
      <w:r>
        <w:rPr>
          <w:rStyle w:val="p"/>
        </w:rPr>
        <w:t>}</w:t>
      </w:r>
    </w:p>
    <w:p w:rsidR="00000000" w:rsidRDefault="00000000">
      <w:pPr>
        <w:pStyle w:val="HTML0"/>
        <w:divId w:val="1654917142"/>
        <w:rPr>
          <w:rStyle w:val="w"/>
        </w:rPr>
      </w:pPr>
      <w:r>
        <w:rPr>
          <w:rStyle w:val="w"/>
        </w:rPr>
        <w:t xml:space="preserve">  </w:t>
      </w:r>
      <w:r>
        <w:rPr>
          <w:rStyle w:val="p"/>
        </w:rPr>
        <w:t>]</w:t>
      </w:r>
    </w:p>
    <w:p w:rsidR="00000000" w:rsidRDefault="00000000">
      <w:pPr>
        <w:pStyle w:val="HTML0"/>
        <w:divId w:val="1654917142"/>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75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lever</w:t>
            </w:r>
          </w:p>
        </w:tc>
        <w:tc>
          <w:tcPr>
            <w:tcW w:w="0" w:type="auto"/>
            <w:vAlign w:val="center"/>
            <w:hideMark/>
          </w:tcPr>
          <w:p w:rsidR="00000000" w:rsidRDefault="00000000">
            <w:r>
              <w:t>String</w:t>
            </w:r>
          </w:p>
        </w:tc>
        <w:tc>
          <w:tcPr>
            <w:tcW w:w="0" w:type="auto"/>
            <w:vAlign w:val="center"/>
            <w:hideMark/>
          </w:tcPr>
          <w:p w:rsidR="00000000" w:rsidRDefault="00000000">
            <w:r>
              <w:t>Leverage</w:t>
            </w:r>
          </w:p>
        </w:tc>
      </w:tr>
      <w:tr w:rsidR="00000000">
        <w:trPr>
          <w:divId w:val="175387555"/>
          <w:tblCellSpacing w:w="15" w:type="dxa"/>
        </w:trPr>
        <w:tc>
          <w:tcPr>
            <w:tcW w:w="0" w:type="auto"/>
            <w:vAlign w:val="center"/>
            <w:hideMark/>
          </w:tcPr>
          <w:p w:rsidR="00000000" w:rsidRDefault="00000000">
            <w:r>
              <w:t>mgnMode</w:t>
            </w:r>
          </w:p>
        </w:tc>
        <w:tc>
          <w:tcPr>
            <w:tcW w:w="0" w:type="auto"/>
            <w:vAlign w:val="center"/>
            <w:hideMark/>
          </w:tcPr>
          <w:p w:rsidR="00000000" w:rsidRDefault="00000000">
            <w:r>
              <w:t>String</w:t>
            </w:r>
          </w:p>
        </w:tc>
        <w:tc>
          <w:tcPr>
            <w:tcW w:w="0" w:type="auto"/>
            <w:vAlign w:val="center"/>
            <w:hideMark/>
          </w:tcPr>
          <w:p w:rsidR="00000000" w:rsidRDefault="00000000">
            <w:r>
              <w:t>Margin mode</w:t>
            </w:r>
            <w:r>
              <w:br/>
            </w:r>
            <w:r>
              <w:rPr>
                <w:rStyle w:val="HTML"/>
              </w:rPr>
              <w:t>cross</w:t>
            </w:r>
            <w:r>
              <w:t xml:space="preserve"> </w:t>
            </w:r>
            <w:r>
              <w:rPr>
                <w:rStyle w:val="HTML"/>
              </w:rPr>
              <w:t>isolated</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posSide</w:t>
            </w:r>
          </w:p>
        </w:tc>
        <w:tc>
          <w:tcPr>
            <w:tcW w:w="0" w:type="auto"/>
            <w:vAlign w:val="center"/>
            <w:hideMark/>
          </w:tcPr>
          <w:p w:rsidR="00000000" w:rsidRDefault="00000000">
            <w:r>
              <w:t>String</w:t>
            </w:r>
          </w:p>
        </w:tc>
        <w:tc>
          <w:tcPr>
            <w:tcW w:w="0" w:type="auto"/>
            <w:vAlign w:val="center"/>
            <w:hideMark/>
          </w:tcPr>
          <w:p w:rsidR="00000000" w:rsidRDefault="00000000">
            <w:r>
              <w:t>Position side</w:t>
            </w:r>
          </w:p>
        </w:tc>
      </w:tr>
    </w:tbl>
    <w:p w:rsidR="00000000" w:rsidRDefault="00000000">
      <w:pPr>
        <w:divId w:val="175387555"/>
      </w:pPr>
      <w:r>
        <w:t xml:space="preserve">When setting leverage for `cross` `FUTURES`/`SWAP` at the underlying level, pass in any instId and mgnMode(`cross`). Leverage cannot be adjusted for the cross positions of Expiry Futures and Perpetual Futures under the portfolio margin account. </w:t>
      </w:r>
    </w:p>
    <w:p w:rsidR="00000000" w:rsidRDefault="00000000">
      <w:pPr>
        <w:pStyle w:val="3"/>
        <w:divId w:val="175387555"/>
      </w:pPr>
      <w:r>
        <w:t>Get maximum order quantity</w:t>
      </w:r>
    </w:p>
    <w:p w:rsidR="00000000" w:rsidRDefault="00000000">
      <w:pPr>
        <w:pStyle w:val="a5"/>
        <w:divId w:val="175387555"/>
      </w:pPr>
      <w:r>
        <w:lastRenderedPageBreak/>
        <w:t>The maximum quantity to buy or sell. It corresponds to the "sz" from placement.</w:t>
      </w:r>
    </w:p>
    <w:p w:rsidR="00000000" w:rsidRDefault="00000000">
      <w:pPr>
        <w:divId w:val="175387555"/>
      </w:pPr>
      <w:r>
        <w:t xml:space="preserve">Under the Portfolio Margin account, the calculation of the maximum buy/sell amount or open amount is not supported under the cross mode of derivatives. </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/api/v5/account/max-size</w:t>
      </w:r>
    </w:p>
    <w:p w:rsidR="00000000" w:rsidRDefault="00000000">
      <w:pPr>
        <w:pStyle w:val="a5"/>
        <w:divId w:val="855271428"/>
      </w:pPr>
      <w:r>
        <w:t>Request Example</w:t>
      </w:r>
    </w:p>
    <w:p w:rsidR="00000000" w:rsidRDefault="00000000">
      <w:pPr>
        <w:pStyle w:val="HTML0"/>
        <w:divId w:val="11037859"/>
        <w:rPr>
          <w:rStyle w:val="HTML"/>
        </w:rPr>
      </w:pPr>
      <w:r>
        <w:rPr>
          <w:rStyle w:val="HTML"/>
        </w:rPr>
        <w:t>GET /api/v5/account/max-size?instId</w:t>
      </w:r>
      <w:r>
        <w:rPr>
          <w:rStyle w:val="o"/>
        </w:rPr>
        <w:t>=</w:t>
      </w:r>
      <w:r>
        <w:rPr>
          <w:rStyle w:val="HTML"/>
        </w:rPr>
        <w:t>BTC-USDT&amp;tdMode</w:t>
      </w:r>
      <w:r>
        <w:rPr>
          <w:rStyle w:val="o"/>
        </w:rPr>
        <w:t>=</w:t>
      </w:r>
      <w:r>
        <w:rPr>
          <w:rStyle w:val="HTML"/>
        </w:rPr>
        <w:t>isolated</w:t>
      </w:r>
    </w:p>
    <w:p w:rsidR="00000000" w:rsidRDefault="00000000">
      <w:pPr>
        <w:pStyle w:val="HTML0"/>
        <w:divId w:val="11037859"/>
        <w:rPr>
          <w:rStyle w:val="HTML"/>
        </w:rPr>
      </w:pPr>
    </w:p>
    <w:p w:rsidR="00000000" w:rsidRDefault="00000000">
      <w:pPr>
        <w:pStyle w:val="HTML0"/>
        <w:divId w:val="1055349594"/>
        <w:rPr>
          <w:rStyle w:val="HTML"/>
          <w:vanish/>
        </w:rPr>
      </w:pPr>
      <w:r>
        <w:rPr>
          <w:rStyle w:val="kn"/>
          <w:vanish/>
        </w:rPr>
        <w:t>import</w:t>
      </w:r>
      <w:r>
        <w:rPr>
          <w:rStyle w:val="HTML"/>
          <w:vanish/>
        </w:rPr>
        <w:t xml:space="preserve"> </w:t>
      </w:r>
      <w:r>
        <w:rPr>
          <w:rStyle w:val="nn"/>
          <w:vanish/>
        </w:rPr>
        <w:t>okx.Account</w:t>
      </w:r>
      <w:r>
        <w:rPr>
          <w:rStyle w:val="HTML"/>
          <w:vanish/>
        </w:rPr>
        <w:t xml:space="preserve"> </w:t>
      </w:r>
      <w:r>
        <w:rPr>
          <w:rStyle w:val="k"/>
          <w:vanish/>
        </w:rPr>
        <w:t>as</w:t>
      </w:r>
      <w:r>
        <w:rPr>
          <w:rStyle w:val="HTML"/>
          <w:vanish/>
        </w:rPr>
        <w:t xml:space="preserve"> </w:t>
      </w:r>
      <w:r>
        <w:rPr>
          <w:rStyle w:val="n"/>
          <w:vanish/>
        </w:rPr>
        <w:t>Account</w:t>
      </w:r>
    </w:p>
    <w:p w:rsidR="00000000" w:rsidRDefault="00000000">
      <w:pPr>
        <w:pStyle w:val="HTML0"/>
        <w:divId w:val="1055349594"/>
        <w:rPr>
          <w:rStyle w:val="HTML"/>
          <w:vanish/>
        </w:rPr>
      </w:pPr>
    </w:p>
    <w:p w:rsidR="00000000" w:rsidRDefault="00000000">
      <w:pPr>
        <w:pStyle w:val="HTML0"/>
        <w:divId w:val="1055349594"/>
        <w:rPr>
          <w:rStyle w:val="c1"/>
          <w:vanish/>
        </w:rPr>
      </w:pPr>
      <w:r>
        <w:rPr>
          <w:rStyle w:val="c1"/>
          <w:vanish/>
        </w:rPr>
        <w:t># API initialization</w:t>
      </w:r>
    </w:p>
    <w:p w:rsidR="00000000" w:rsidRDefault="00000000">
      <w:pPr>
        <w:pStyle w:val="HTML0"/>
        <w:divId w:val="1055349594"/>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1055349594"/>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1055349594"/>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1055349594"/>
        <w:rPr>
          <w:rStyle w:val="HTML"/>
          <w:vanish/>
        </w:rPr>
      </w:pPr>
    </w:p>
    <w:p w:rsidR="00000000" w:rsidRDefault="00000000">
      <w:pPr>
        <w:pStyle w:val="HTML0"/>
        <w:divId w:val="1055349594"/>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trading:0 , demo trading:1</w:t>
      </w:r>
    </w:p>
    <w:p w:rsidR="00000000" w:rsidRDefault="00000000">
      <w:pPr>
        <w:pStyle w:val="HTML0"/>
        <w:divId w:val="1055349594"/>
        <w:rPr>
          <w:rStyle w:val="HTML"/>
          <w:vanish/>
        </w:rPr>
      </w:pPr>
    </w:p>
    <w:p w:rsidR="00000000" w:rsidRDefault="00000000">
      <w:pPr>
        <w:pStyle w:val="HTML0"/>
        <w:divId w:val="1055349594"/>
        <w:rPr>
          <w:rStyle w:val="HTML"/>
          <w:vanish/>
        </w:rPr>
      </w:pPr>
      <w:r>
        <w:rPr>
          <w:rStyle w:val="n"/>
          <w:vanish/>
        </w:rPr>
        <w:t>accountAPI</w:t>
      </w:r>
      <w:r>
        <w:rPr>
          <w:rStyle w:val="HTML"/>
          <w:vanish/>
        </w:rPr>
        <w:t xml:space="preserve"> </w:t>
      </w:r>
      <w:r>
        <w:rPr>
          <w:rStyle w:val="o"/>
          <w:vanish/>
        </w:rPr>
        <w:t>=</w:t>
      </w:r>
      <w:r>
        <w:rPr>
          <w:rStyle w:val="HTML"/>
          <w:vanish/>
        </w:rPr>
        <w:t xml:space="preserve"> </w:t>
      </w:r>
      <w:r>
        <w:rPr>
          <w:rStyle w:val="n"/>
          <w:vanish/>
        </w:rPr>
        <w:t>Account</w:t>
      </w:r>
      <w:r>
        <w:rPr>
          <w:rStyle w:val="p"/>
          <w:vanish/>
        </w:rPr>
        <w:t>.</w:t>
      </w:r>
      <w:r>
        <w:rPr>
          <w:rStyle w:val="n"/>
          <w:vanish/>
        </w:rPr>
        <w:t>AccountAPI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1055349594"/>
        <w:rPr>
          <w:rStyle w:val="HTML"/>
          <w:vanish/>
        </w:rPr>
      </w:pPr>
    </w:p>
    <w:p w:rsidR="00000000" w:rsidRDefault="00000000">
      <w:pPr>
        <w:pStyle w:val="HTML0"/>
        <w:divId w:val="1055349594"/>
        <w:rPr>
          <w:rStyle w:val="c1"/>
          <w:vanish/>
        </w:rPr>
      </w:pPr>
      <w:r>
        <w:rPr>
          <w:rStyle w:val="c1"/>
          <w:vanish/>
        </w:rPr>
        <w:t># Get maximum buy/sell amount or open amount</w:t>
      </w:r>
    </w:p>
    <w:p w:rsidR="00000000" w:rsidRDefault="00000000">
      <w:pPr>
        <w:pStyle w:val="HTML0"/>
        <w:divId w:val="1055349594"/>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accountAPI</w:t>
      </w:r>
      <w:r>
        <w:rPr>
          <w:rStyle w:val="p"/>
          <w:vanish/>
        </w:rPr>
        <w:t>.</w:t>
      </w:r>
      <w:r>
        <w:rPr>
          <w:rStyle w:val="n"/>
          <w:vanish/>
        </w:rPr>
        <w:t>get_max_order_size</w:t>
      </w:r>
      <w:r>
        <w:rPr>
          <w:rStyle w:val="p"/>
          <w:vanish/>
        </w:rPr>
        <w:t>(</w:t>
      </w:r>
    </w:p>
    <w:p w:rsidR="00000000" w:rsidRDefault="00000000">
      <w:pPr>
        <w:pStyle w:val="HTML0"/>
        <w:divId w:val="1055349594"/>
        <w:rPr>
          <w:rStyle w:val="HTML"/>
          <w:vanish/>
        </w:rPr>
      </w:pPr>
      <w:r>
        <w:rPr>
          <w:rStyle w:val="HTML"/>
          <w:vanish/>
        </w:rPr>
        <w:t xml:space="preserve">    </w:t>
      </w:r>
      <w:r>
        <w:rPr>
          <w:rStyle w:val="n"/>
          <w:vanish/>
        </w:rPr>
        <w:t>instId</w:t>
      </w:r>
      <w:r>
        <w:rPr>
          <w:rStyle w:val="o"/>
          <w:vanish/>
        </w:rPr>
        <w:t>=</w:t>
      </w:r>
      <w:r>
        <w:rPr>
          <w:rStyle w:val="s"/>
          <w:vanish/>
        </w:rPr>
        <w:t>"BTC-USDT"</w:t>
      </w:r>
      <w:r>
        <w:rPr>
          <w:rStyle w:val="p"/>
          <w:vanish/>
        </w:rPr>
        <w:t>,</w:t>
      </w:r>
    </w:p>
    <w:p w:rsidR="00000000" w:rsidRDefault="00000000">
      <w:pPr>
        <w:pStyle w:val="HTML0"/>
        <w:divId w:val="1055349594"/>
        <w:rPr>
          <w:rStyle w:val="HTML"/>
          <w:vanish/>
        </w:rPr>
      </w:pPr>
      <w:r>
        <w:rPr>
          <w:rStyle w:val="HTML"/>
          <w:vanish/>
        </w:rPr>
        <w:t xml:space="preserve">    </w:t>
      </w:r>
      <w:r>
        <w:rPr>
          <w:rStyle w:val="n"/>
          <w:vanish/>
        </w:rPr>
        <w:t>tdMode</w:t>
      </w:r>
      <w:r>
        <w:rPr>
          <w:rStyle w:val="o"/>
          <w:vanish/>
        </w:rPr>
        <w:t>=</w:t>
      </w:r>
      <w:r>
        <w:rPr>
          <w:rStyle w:val="s"/>
          <w:vanish/>
        </w:rPr>
        <w:t>"isolated"</w:t>
      </w:r>
    </w:p>
    <w:p w:rsidR="00000000" w:rsidRDefault="00000000">
      <w:pPr>
        <w:pStyle w:val="HTML0"/>
        <w:divId w:val="1055349594"/>
        <w:rPr>
          <w:rStyle w:val="HTML"/>
          <w:vanish/>
        </w:rPr>
      </w:pPr>
      <w:r>
        <w:rPr>
          <w:rStyle w:val="p"/>
          <w:vanish/>
        </w:rPr>
        <w:t>)</w:t>
      </w:r>
    </w:p>
    <w:p w:rsidR="00000000" w:rsidRDefault="00000000">
      <w:pPr>
        <w:pStyle w:val="HTML0"/>
        <w:divId w:val="1055349594"/>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900"/>
        <w:gridCol w:w="1380"/>
        <w:gridCol w:w="451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Single instrument or multiple instruments (no more than 5) in the smae instrument type separated with comma, e.g. </w:t>
            </w:r>
            <w:r>
              <w:rPr>
                <w:rStyle w:val="HTML"/>
              </w:rPr>
              <w:t>BTC-USDT,ETH-USDT</w:t>
            </w:r>
          </w:p>
        </w:tc>
      </w:tr>
      <w:tr w:rsidR="00000000">
        <w:trPr>
          <w:divId w:val="175387555"/>
          <w:tblCellSpacing w:w="15" w:type="dxa"/>
        </w:trPr>
        <w:tc>
          <w:tcPr>
            <w:tcW w:w="0" w:type="auto"/>
            <w:vAlign w:val="center"/>
            <w:hideMark/>
          </w:tcPr>
          <w:p w:rsidR="00000000" w:rsidRDefault="00000000">
            <w:r>
              <w:t>tdMode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Trade mode</w:t>
            </w:r>
            <w:r>
              <w:br/>
            </w:r>
            <w:r>
              <w:rPr>
                <w:rStyle w:val="HTML"/>
              </w:rPr>
              <w:t>cross</w:t>
            </w:r>
            <w:r>
              <w:br/>
            </w:r>
            <w:r>
              <w:rPr>
                <w:rStyle w:val="HTML"/>
              </w:rPr>
              <w:t>isolated</w:t>
            </w:r>
            <w:r>
              <w:br/>
            </w:r>
            <w:r>
              <w:rPr>
                <w:rStyle w:val="HTML"/>
              </w:rPr>
              <w:t>cash</w:t>
            </w:r>
            <w:r>
              <w:br/>
            </w:r>
            <w:r>
              <w:rPr>
                <w:rStyle w:val="HTML"/>
              </w:rPr>
              <w:t>spot_isolated</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Currency used for margin </w:t>
            </w:r>
            <w:r>
              <w:br/>
              <w:t xml:space="preserve">Only applicable to </w:t>
            </w:r>
            <w:r>
              <w:rPr>
                <w:rStyle w:val="HTML"/>
              </w:rPr>
              <w:t>MARGIN</w:t>
            </w:r>
            <w:r>
              <w:t xml:space="preserve"> of </w:t>
            </w:r>
            <w:r>
              <w:rPr>
                <w:rStyle w:val="HTML"/>
              </w:rPr>
              <w:t>Spot and futures mode</w:t>
            </w:r>
            <w:r>
              <w:t>.</w:t>
            </w:r>
          </w:p>
        </w:tc>
      </w:tr>
      <w:tr w:rsidR="00000000">
        <w:trPr>
          <w:divId w:val="175387555"/>
          <w:tblCellSpacing w:w="15" w:type="dxa"/>
        </w:trPr>
        <w:tc>
          <w:tcPr>
            <w:tcW w:w="0" w:type="auto"/>
            <w:vAlign w:val="center"/>
            <w:hideMark/>
          </w:tcPr>
          <w:p w:rsidR="00000000" w:rsidRDefault="00000000">
            <w:r>
              <w:t>px</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Price</w:t>
            </w:r>
            <w:r>
              <w:br/>
              <w:t xml:space="preserve">When the price is not specified, it will be calculated according to the current limit price for </w:t>
            </w:r>
            <w:r>
              <w:rPr>
                <w:rStyle w:val="HTML"/>
              </w:rPr>
              <w:t>FUTURES</w:t>
            </w:r>
            <w:r>
              <w:t xml:space="preserve"> and </w:t>
            </w:r>
            <w:r>
              <w:rPr>
                <w:rStyle w:val="HTML"/>
              </w:rPr>
              <w:t>SWAP</w:t>
            </w:r>
            <w:r>
              <w:t>, the last traded price for other instrument types.</w:t>
            </w:r>
            <w:r>
              <w:br/>
              <w:t>The parameter will be ignored when multiple instruments are specified.</w:t>
            </w:r>
          </w:p>
        </w:tc>
      </w:tr>
      <w:tr w:rsidR="00000000">
        <w:trPr>
          <w:divId w:val="175387555"/>
          <w:tblCellSpacing w:w="15" w:type="dxa"/>
        </w:trPr>
        <w:tc>
          <w:tcPr>
            <w:tcW w:w="0" w:type="auto"/>
            <w:vAlign w:val="center"/>
            <w:hideMark/>
          </w:tcPr>
          <w:p w:rsidR="00000000" w:rsidRDefault="00000000">
            <w:r>
              <w:lastRenderedPageBreak/>
              <w:t>leverage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Leverage for instrument</w:t>
            </w:r>
            <w:r>
              <w:br/>
              <w:t>The default is current leverage</w:t>
            </w:r>
            <w:r>
              <w:br/>
              <w:t xml:space="preserve">Only applicable to </w:t>
            </w:r>
            <w:r>
              <w:rPr>
                <w:rStyle w:val="HTML"/>
              </w:rPr>
              <w:t>MARGIN/FUTURES/SWAP</w:t>
            </w:r>
          </w:p>
        </w:tc>
      </w:tr>
      <w:tr w:rsidR="00000000">
        <w:trPr>
          <w:divId w:val="175387555"/>
          <w:tblCellSpacing w:w="15" w:type="dxa"/>
        </w:trPr>
        <w:tc>
          <w:tcPr>
            <w:tcW w:w="0" w:type="auto"/>
            <w:vAlign w:val="center"/>
            <w:hideMark/>
          </w:tcPr>
          <w:p w:rsidR="00000000" w:rsidRDefault="00000000">
            <w:r>
              <w:t>unSpotOffset</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rPr>
                <w:rStyle w:val="HTML"/>
              </w:rPr>
              <w:t>true</w:t>
            </w:r>
            <w:r>
              <w:t xml:space="preserve">: disable Spot-Derivatives risk offset, </w:t>
            </w:r>
            <w:r>
              <w:rPr>
                <w:rStyle w:val="HTML"/>
              </w:rPr>
              <w:t>false</w:t>
            </w:r>
            <w:r>
              <w:t>: enable Spot-Derivatives risk offset</w:t>
            </w:r>
            <w:r>
              <w:br/>
              <w:t xml:space="preserve">Default is </w:t>
            </w:r>
            <w:r>
              <w:rPr>
                <w:rStyle w:val="HTML"/>
              </w:rPr>
              <w:t>false</w:t>
            </w:r>
            <w:r>
              <w:t xml:space="preserve"> </w:t>
            </w:r>
            <w:r>
              <w:br/>
              <w:t xml:space="preserve">Applicable to </w:t>
            </w:r>
            <w:r>
              <w:rPr>
                <w:rStyle w:val="HTML"/>
              </w:rPr>
              <w:t>Portfolio</w:t>
            </w:r>
            <w:r>
              <w:t xml:space="preserve"> </w:t>
            </w:r>
            <w:r>
              <w:br/>
              <w:t>It is effective when Spot-Derivatives risk offset is turned on, otherwise this parameter is ignored.</w:t>
            </w:r>
          </w:p>
        </w:tc>
      </w:tr>
    </w:tbl>
    <w:p w:rsidR="00000000" w:rsidRDefault="00000000">
      <w:pPr>
        <w:pStyle w:val="a5"/>
        <w:divId w:val="1984967362"/>
      </w:pPr>
      <w:r>
        <w:t>Response Example</w:t>
      </w:r>
    </w:p>
    <w:p w:rsidR="00000000" w:rsidRDefault="00000000">
      <w:pPr>
        <w:pStyle w:val="HTML0"/>
        <w:divId w:val="1084692722"/>
        <w:rPr>
          <w:rStyle w:val="w"/>
        </w:rPr>
      </w:pPr>
      <w:r>
        <w:rPr>
          <w:rStyle w:val="p"/>
        </w:rPr>
        <w:t>{</w:t>
      </w:r>
    </w:p>
    <w:p w:rsidR="00000000" w:rsidRDefault="00000000">
      <w:pPr>
        <w:pStyle w:val="HTML0"/>
        <w:divId w:val="1084692722"/>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084692722"/>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1084692722"/>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084692722"/>
        <w:rPr>
          <w:rStyle w:val="w"/>
        </w:rPr>
      </w:pPr>
      <w:r>
        <w:rPr>
          <w:rStyle w:val="w"/>
        </w:rPr>
        <w:t xml:space="preserve">        </w:t>
      </w:r>
      <w:r>
        <w:rPr>
          <w:rStyle w:val="nl"/>
        </w:rPr>
        <w:t>"ccy"</w:t>
      </w:r>
      <w:r>
        <w:rPr>
          <w:rStyle w:val="p"/>
        </w:rPr>
        <w:t>:</w:t>
      </w:r>
      <w:r>
        <w:rPr>
          <w:rStyle w:val="w"/>
        </w:rPr>
        <w:t xml:space="preserve"> </w:t>
      </w:r>
      <w:r>
        <w:rPr>
          <w:rStyle w:val="s2"/>
        </w:rPr>
        <w:t>"BTC"</w:t>
      </w:r>
      <w:r>
        <w:rPr>
          <w:rStyle w:val="p"/>
        </w:rPr>
        <w:t>,</w:t>
      </w:r>
    </w:p>
    <w:p w:rsidR="00000000" w:rsidRDefault="00000000">
      <w:pPr>
        <w:pStyle w:val="HTML0"/>
        <w:divId w:val="1084692722"/>
        <w:rPr>
          <w:rStyle w:val="w"/>
        </w:rPr>
      </w:pPr>
      <w:r>
        <w:rPr>
          <w:rStyle w:val="w"/>
        </w:rPr>
        <w:t xml:space="preserve">        </w:t>
      </w:r>
      <w:r>
        <w:rPr>
          <w:rStyle w:val="nl"/>
        </w:rPr>
        <w:t>"instId"</w:t>
      </w:r>
      <w:r>
        <w:rPr>
          <w:rStyle w:val="p"/>
        </w:rPr>
        <w:t>:</w:t>
      </w:r>
      <w:r>
        <w:rPr>
          <w:rStyle w:val="w"/>
        </w:rPr>
        <w:t xml:space="preserve"> </w:t>
      </w:r>
      <w:r>
        <w:rPr>
          <w:rStyle w:val="s2"/>
        </w:rPr>
        <w:t>"BTC-USDT"</w:t>
      </w:r>
      <w:r>
        <w:rPr>
          <w:rStyle w:val="p"/>
        </w:rPr>
        <w:t>,</w:t>
      </w:r>
    </w:p>
    <w:p w:rsidR="00000000" w:rsidRDefault="00000000">
      <w:pPr>
        <w:pStyle w:val="HTML0"/>
        <w:divId w:val="1084692722"/>
        <w:rPr>
          <w:rStyle w:val="w"/>
        </w:rPr>
      </w:pPr>
      <w:r>
        <w:rPr>
          <w:rStyle w:val="w"/>
        </w:rPr>
        <w:t xml:space="preserve">        </w:t>
      </w:r>
      <w:r>
        <w:rPr>
          <w:rStyle w:val="nl"/>
        </w:rPr>
        <w:t>"maxBuy"</w:t>
      </w:r>
      <w:r>
        <w:rPr>
          <w:rStyle w:val="p"/>
        </w:rPr>
        <w:t>:</w:t>
      </w:r>
      <w:r>
        <w:rPr>
          <w:rStyle w:val="w"/>
        </w:rPr>
        <w:t xml:space="preserve"> </w:t>
      </w:r>
      <w:r>
        <w:rPr>
          <w:rStyle w:val="s2"/>
        </w:rPr>
        <w:t>"0.0500695098559788"</w:t>
      </w:r>
      <w:r>
        <w:rPr>
          <w:rStyle w:val="p"/>
        </w:rPr>
        <w:t>,</w:t>
      </w:r>
    </w:p>
    <w:p w:rsidR="00000000" w:rsidRDefault="00000000">
      <w:pPr>
        <w:pStyle w:val="HTML0"/>
        <w:divId w:val="1084692722"/>
        <w:rPr>
          <w:rStyle w:val="w"/>
        </w:rPr>
      </w:pPr>
      <w:r>
        <w:rPr>
          <w:rStyle w:val="w"/>
        </w:rPr>
        <w:t xml:space="preserve">        </w:t>
      </w:r>
      <w:r>
        <w:rPr>
          <w:rStyle w:val="nl"/>
        </w:rPr>
        <w:t>"maxSell"</w:t>
      </w:r>
      <w:r>
        <w:rPr>
          <w:rStyle w:val="p"/>
        </w:rPr>
        <w:t>:</w:t>
      </w:r>
      <w:r>
        <w:rPr>
          <w:rStyle w:val="w"/>
        </w:rPr>
        <w:t xml:space="preserve"> </w:t>
      </w:r>
      <w:r>
        <w:rPr>
          <w:rStyle w:val="s2"/>
        </w:rPr>
        <w:t>"64.4798671570072269"</w:t>
      </w:r>
    </w:p>
    <w:p w:rsidR="00000000" w:rsidRDefault="00000000">
      <w:pPr>
        <w:pStyle w:val="HTML0"/>
        <w:divId w:val="1084692722"/>
        <w:rPr>
          <w:rStyle w:val="w"/>
        </w:rPr>
      </w:pPr>
      <w:r>
        <w:rPr>
          <w:rStyle w:val="w"/>
        </w:rPr>
        <w:t xml:space="preserve">  </w:t>
      </w:r>
      <w:r>
        <w:rPr>
          <w:rStyle w:val="p"/>
        </w:rPr>
        <w:t>}]</w:t>
      </w:r>
    </w:p>
    <w:p w:rsidR="00000000" w:rsidRDefault="00000000">
      <w:pPr>
        <w:pStyle w:val="HTML0"/>
        <w:divId w:val="1084692722"/>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Currency used for margin</w:t>
            </w:r>
          </w:p>
        </w:tc>
      </w:tr>
      <w:tr w:rsidR="00000000">
        <w:trPr>
          <w:divId w:val="175387555"/>
          <w:tblCellSpacing w:w="15" w:type="dxa"/>
        </w:trPr>
        <w:tc>
          <w:tcPr>
            <w:tcW w:w="0" w:type="auto"/>
            <w:vAlign w:val="center"/>
            <w:hideMark/>
          </w:tcPr>
          <w:p w:rsidR="00000000" w:rsidRDefault="00000000">
            <w:r>
              <w:t>maxBuy</w:t>
            </w:r>
          </w:p>
        </w:tc>
        <w:tc>
          <w:tcPr>
            <w:tcW w:w="0" w:type="auto"/>
            <w:vAlign w:val="center"/>
            <w:hideMark/>
          </w:tcPr>
          <w:p w:rsidR="00000000" w:rsidRDefault="00000000">
            <w:r>
              <w:t>String</w:t>
            </w:r>
          </w:p>
        </w:tc>
        <w:tc>
          <w:tcPr>
            <w:tcW w:w="0" w:type="auto"/>
            <w:vAlign w:val="center"/>
            <w:hideMark/>
          </w:tcPr>
          <w:p w:rsidR="00000000" w:rsidRDefault="00000000">
            <w:r>
              <w:rPr>
                <w:rStyle w:val="HTML"/>
              </w:rPr>
              <w:t>SPOT</w:t>
            </w:r>
            <w:r>
              <w:t>/</w:t>
            </w:r>
            <w:r>
              <w:rPr>
                <w:rStyle w:val="HTML"/>
              </w:rPr>
              <w:t>MARGIN</w:t>
            </w:r>
            <w:r>
              <w:t>: The maximum quantity in base currency that you can buy</w:t>
            </w:r>
            <w:r>
              <w:br/>
              <w:t xml:space="preserve">The cross-margin order under </w:t>
            </w:r>
            <w:r>
              <w:rPr>
                <w:rStyle w:val="HTML"/>
              </w:rPr>
              <w:t>Spot and futures mode</w:t>
            </w:r>
            <w:r>
              <w:t xml:space="preserve"> mode, quantity of coins is based on base currency.</w:t>
            </w:r>
            <w:r>
              <w:br/>
            </w:r>
            <w:r>
              <w:rPr>
                <w:rStyle w:val="HTML"/>
              </w:rPr>
              <w:t>FUTURES</w:t>
            </w:r>
            <w:r>
              <w:t>/</w:t>
            </w:r>
            <w:r>
              <w:rPr>
                <w:rStyle w:val="HTML"/>
              </w:rPr>
              <w:t>SWAP</w:t>
            </w:r>
            <w:r>
              <w:t>/</w:t>
            </w:r>
            <w:r>
              <w:rPr>
                <w:rStyle w:val="HTML"/>
              </w:rPr>
              <w:t>OPTIONS</w:t>
            </w:r>
            <w:r>
              <w:t>: The maximum quantity of contracts that you can buy</w:t>
            </w:r>
          </w:p>
        </w:tc>
      </w:tr>
      <w:tr w:rsidR="00000000">
        <w:trPr>
          <w:divId w:val="175387555"/>
          <w:tblCellSpacing w:w="15" w:type="dxa"/>
        </w:trPr>
        <w:tc>
          <w:tcPr>
            <w:tcW w:w="0" w:type="auto"/>
            <w:vAlign w:val="center"/>
            <w:hideMark/>
          </w:tcPr>
          <w:p w:rsidR="00000000" w:rsidRDefault="00000000">
            <w:r>
              <w:t>maxSell</w:t>
            </w:r>
          </w:p>
        </w:tc>
        <w:tc>
          <w:tcPr>
            <w:tcW w:w="0" w:type="auto"/>
            <w:vAlign w:val="center"/>
            <w:hideMark/>
          </w:tcPr>
          <w:p w:rsidR="00000000" w:rsidRDefault="00000000">
            <w:r>
              <w:t>String</w:t>
            </w:r>
          </w:p>
        </w:tc>
        <w:tc>
          <w:tcPr>
            <w:tcW w:w="0" w:type="auto"/>
            <w:vAlign w:val="center"/>
            <w:hideMark/>
          </w:tcPr>
          <w:p w:rsidR="00000000" w:rsidRDefault="00000000">
            <w:r>
              <w:rPr>
                <w:rStyle w:val="HTML"/>
              </w:rPr>
              <w:t>SPOT</w:t>
            </w:r>
            <w:r>
              <w:t>/</w:t>
            </w:r>
            <w:r>
              <w:rPr>
                <w:rStyle w:val="HTML"/>
              </w:rPr>
              <w:t>MARGIN</w:t>
            </w:r>
            <w:r>
              <w:t>: The maximum quantity in quote currency that you can sell</w:t>
            </w:r>
            <w:r>
              <w:br/>
              <w:t xml:space="preserve">The cross-margin order under </w:t>
            </w:r>
            <w:r>
              <w:rPr>
                <w:rStyle w:val="HTML"/>
              </w:rPr>
              <w:t>Spot and futures mode</w:t>
            </w:r>
            <w:r>
              <w:t xml:space="preserve"> mode, quantity of coins is based on base currency.</w:t>
            </w:r>
            <w:r>
              <w:br/>
            </w:r>
            <w:r>
              <w:rPr>
                <w:rStyle w:val="HTML"/>
              </w:rPr>
              <w:lastRenderedPageBreak/>
              <w:t>FUTURES</w:t>
            </w:r>
            <w:r>
              <w:t>/</w:t>
            </w:r>
            <w:r>
              <w:rPr>
                <w:rStyle w:val="HTML"/>
              </w:rPr>
              <w:t>SWAP</w:t>
            </w:r>
            <w:r>
              <w:t>/</w:t>
            </w:r>
            <w:r>
              <w:rPr>
                <w:rStyle w:val="HTML"/>
              </w:rPr>
              <w:t>OPTIONS</w:t>
            </w:r>
            <w:r>
              <w:t>: The maximum quantity of contracts that you can sell</w:t>
            </w:r>
          </w:p>
        </w:tc>
      </w:tr>
    </w:tbl>
    <w:p w:rsidR="00000000" w:rsidRDefault="00000000">
      <w:pPr>
        <w:pStyle w:val="3"/>
        <w:divId w:val="175387555"/>
      </w:pPr>
      <w:r>
        <w:lastRenderedPageBreak/>
        <w:t>Get maximum available balance/equity</w:t>
      </w:r>
    </w:p>
    <w:p w:rsidR="00000000" w:rsidRDefault="00000000">
      <w:pPr>
        <w:pStyle w:val="a5"/>
        <w:divId w:val="175387555"/>
      </w:pPr>
      <w:r>
        <w:t>Available balance for isolated margin positions and SPOT, available equity for cross margin positions.</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/api/v5/account/max-avail-size</w:t>
      </w:r>
    </w:p>
    <w:p w:rsidR="00000000" w:rsidRDefault="00000000">
      <w:pPr>
        <w:pStyle w:val="a5"/>
        <w:divId w:val="1230115951"/>
      </w:pPr>
      <w:r>
        <w:t>Request Example</w:t>
      </w:r>
    </w:p>
    <w:p w:rsidR="00000000" w:rsidRDefault="00000000">
      <w:pPr>
        <w:pStyle w:val="HTML0"/>
        <w:divId w:val="1951470900"/>
        <w:rPr>
          <w:rStyle w:val="HTML"/>
        </w:rPr>
      </w:pPr>
      <w:r>
        <w:rPr>
          <w:rStyle w:val="c"/>
        </w:rPr>
        <w:t># Query maximum available transaction amount when cross MARGIN BTC-USDT use BTC as margin</w:t>
      </w:r>
    </w:p>
    <w:p w:rsidR="00000000" w:rsidRDefault="00000000">
      <w:pPr>
        <w:pStyle w:val="HTML0"/>
        <w:divId w:val="1951470900"/>
        <w:rPr>
          <w:rStyle w:val="HTML"/>
        </w:rPr>
      </w:pPr>
      <w:r>
        <w:rPr>
          <w:rStyle w:val="HTML"/>
        </w:rPr>
        <w:t>GET /api/v5/account/max-avail-size?instId</w:t>
      </w:r>
      <w:r>
        <w:rPr>
          <w:rStyle w:val="o"/>
        </w:rPr>
        <w:t>=</w:t>
      </w:r>
      <w:r>
        <w:rPr>
          <w:rStyle w:val="HTML"/>
        </w:rPr>
        <w:t>BTC-USDT&amp;tdMode</w:t>
      </w:r>
      <w:r>
        <w:rPr>
          <w:rStyle w:val="o"/>
        </w:rPr>
        <w:t>=</w:t>
      </w:r>
      <w:r>
        <w:rPr>
          <w:rStyle w:val="HTML"/>
        </w:rPr>
        <w:t>cross&amp;ccy</w:t>
      </w:r>
      <w:r>
        <w:rPr>
          <w:rStyle w:val="o"/>
        </w:rPr>
        <w:t>=</w:t>
      </w:r>
      <w:r>
        <w:rPr>
          <w:rStyle w:val="HTML"/>
        </w:rPr>
        <w:t>BTC</w:t>
      </w:r>
    </w:p>
    <w:p w:rsidR="00000000" w:rsidRDefault="00000000">
      <w:pPr>
        <w:pStyle w:val="HTML0"/>
        <w:divId w:val="1951470900"/>
        <w:rPr>
          <w:rStyle w:val="HTML"/>
        </w:rPr>
      </w:pPr>
    </w:p>
    <w:p w:rsidR="00000000" w:rsidRDefault="00000000">
      <w:pPr>
        <w:pStyle w:val="HTML0"/>
        <w:divId w:val="1951470900"/>
        <w:rPr>
          <w:rStyle w:val="HTML"/>
        </w:rPr>
      </w:pPr>
      <w:r>
        <w:rPr>
          <w:rStyle w:val="c"/>
        </w:rPr>
        <w:t># Query maximum available transaction amount for SPOT BTC-USDT</w:t>
      </w:r>
    </w:p>
    <w:p w:rsidR="00000000" w:rsidRDefault="00000000">
      <w:pPr>
        <w:pStyle w:val="HTML0"/>
        <w:divId w:val="1951470900"/>
        <w:rPr>
          <w:rStyle w:val="HTML"/>
        </w:rPr>
      </w:pPr>
      <w:r>
        <w:rPr>
          <w:rStyle w:val="HTML"/>
        </w:rPr>
        <w:t>GET /api/v5/account/max-avail-size?instId</w:t>
      </w:r>
      <w:r>
        <w:rPr>
          <w:rStyle w:val="o"/>
        </w:rPr>
        <w:t>=</w:t>
      </w:r>
      <w:r>
        <w:rPr>
          <w:rStyle w:val="HTML"/>
        </w:rPr>
        <w:t>BTC-USDT&amp;tdMode</w:t>
      </w:r>
      <w:r>
        <w:rPr>
          <w:rStyle w:val="o"/>
        </w:rPr>
        <w:t>=</w:t>
      </w:r>
      <w:r>
        <w:rPr>
          <w:rStyle w:val="HTML"/>
        </w:rPr>
        <w:t>cash</w:t>
      </w:r>
    </w:p>
    <w:p w:rsidR="00000000" w:rsidRDefault="00000000">
      <w:pPr>
        <w:pStyle w:val="HTML0"/>
        <w:divId w:val="1951470900"/>
        <w:rPr>
          <w:rStyle w:val="HTML"/>
        </w:rPr>
      </w:pPr>
    </w:p>
    <w:p w:rsidR="00000000" w:rsidRDefault="00000000">
      <w:pPr>
        <w:pStyle w:val="HTML0"/>
        <w:divId w:val="8989810"/>
        <w:rPr>
          <w:rStyle w:val="HTML"/>
          <w:vanish/>
        </w:rPr>
      </w:pPr>
      <w:r>
        <w:rPr>
          <w:rStyle w:val="kn"/>
          <w:vanish/>
        </w:rPr>
        <w:t>import</w:t>
      </w:r>
      <w:r>
        <w:rPr>
          <w:rStyle w:val="HTML"/>
          <w:vanish/>
        </w:rPr>
        <w:t xml:space="preserve"> </w:t>
      </w:r>
      <w:r>
        <w:rPr>
          <w:rStyle w:val="nn"/>
          <w:vanish/>
        </w:rPr>
        <w:t>okx.Account</w:t>
      </w:r>
      <w:r>
        <w:rPr>
          <w:rStyle w:val="HTML"/>
          <w:vanish/>
        </w:rPr>
        <w:t xml:space="preserve"> </w:t>
      </w:r>
      <w:r>
        <w:rPr>
          <w:rStyle w:val="k"/>
          <w:vanish/>
        </w:rPr>
        <w:t>as</w:t>
      </w:r>
      <w:r>
        <w:rPr>
          <w:rStyle w:val="HTML"/>
          <w:vanish/>
        </w:rPr>
        <w:t xml:space="preserve"> </w:t>
      </w:r>
      <w:r>
        <w:rPr>
          <w:rStyle w:val="n"/>
          <w:vanish/>
        </w:rPr>
        <w:t>Account</w:t>
      </w:r>
    </w:p>
    <w:p w:rsidR="00000000" w:rsidRDefault="00000000">
      <w:pPr>
        <w:pStyle w:val="HTML0"/>
        <w:divId w:val="8989810"/>
        <w:rPr>
          <w:rStyle w:val="HTML"/>
          <w:vanish/>
        </w:rPr>
      </w:pPr>
    </w:p>
    <w:p w:rsidR="00000000" w:rsidRDefault="00000000">
      <w:pPr>
        <w:pStyle w:val="HTML0"/>
        <w:divId w:val="8989810"/>
        <w:rPr>
          <w:rStyle w:val="c1"/>
          <w:vanish/>
        </w:rPr>
      </w:pPr>
      <w:r>
        <w:rPr>
          <w:rStyle w:val="c1"/>
          <w:vanish/>
        </w:rPr>
        <w:t># API initialization</w:t>
      </w:r>
    </w:p>
    <w:p w:rsidR="00000000" w:rsidRDefault="00000000">
      <w:pPr>
        <w:pStyle w:val="HTML0"/>
        <w:divId w:val="8989810"/>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8989810"/>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8989810"/>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8989810"/>
        <w:rPr>
          <w:rStyle w:val="HTML"/>
          <w:vanish/>
        </w:rPr>
      </w:pPr>
    </w:p>
    <w:p w:rsidR="00000000" w:rsidRDefault="00000000">
      <w:pPr>
        <w:pStyle w:val="HTML0"/>
        <w:divId w:val="8989810"/>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trading:0 , demo trading:1</w:t>
      </w:r>
    </w:p>
    <w:p w:rsidR="00000000" w:rsidRDefault="00000000">
      <w:pPr>
        <w:pStyle w:val="HTML0"/>
        <w:divId w:val="8989810"/>
        <w:rPr>
          <w:rStyle w:val="HTML"/>
          <w:vanish/>
        </w:rPr>
      </w:pPr>
    </w:p>
    <w:p w:rsidR="00000000" w:rsidRDefault="00000000">
      <w:pPr>
        <w:pStyle w:val="HTML0"/>
        <w:divId w:val="8989810"/>
        <w:rPr>
          <w:rStyle w:val="HTML"/>
          <w:vanish/>
        </w:rPr>
      </w:pPr>
      <w:r>
        <w:rPr>
          <w:rStyle w:val="n"/>
          <w:vanish/>
        </w:rPr>
        <w:t>accountAPI</w:t>
      </w:r>
      <w:r>
        <w:rPr>
          <w:rStyle w:val="HTML"/>
          <w:vanish/>
        </w:rPr>
        <w:t xml:space="preserve"> </w:t>
      </w:r>
      <w:r>
        <w:rPr>
          <w:rStyle w:val="o"/>
          <w:vanish/>
        </w:rPr>
        <w:t>=</w:t>
      </w:r>
      <w:r>
        <w:rPr>
          <w:rStyle w:val="HTML"/>
          <w:vanish/>
        </w:rPr>
        <w:t xml:space="preserve"> </w:t>
      </w:r>
      <w:r>
        <w:rPr>
          <w:rStyle w:val="n"/>
          <w:vanish/>
        </w:rPr>
        <w:t>Account</w:t>
      </w:r>
      <w:r>
        <w:rPr>
          <w:rStyle w:val="p"/>
          <w:vanish/>
        </w:rPr>
        <w:t>.</w:t>
      </w:r>
      <w:r>
        <w:rPr>
          <w:rStyle w:val="n"/>
          <w:vanish/>
        </w:rPr>
        <w:t>AccountAPI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8989810"/>
        <w:rPr>
          <w:rStyle w:val="HTML"/>
          <w:vanish/>
        </w:rPr>
      </w:pPr>
    </w:p>
    <w:p w:rsidR="00000000" w:rsidRDefault="00000000">
      <w:pPr>
        <w:pStyle w:val="HTML0"/>
        <w:divId w:val="8989810"/>
        <w:rPr>
          <w:rStyle w:val="c1"/>
          <w:vanish/>
        </w:rPr>
      </w:pPr>
      <w:r>
        <w:rPr>
          <w:rStyle w:val="c1"/>
          <w:vanish/>
        </w:rPr>
        <w:t># Get maximum available transaction amount for SPOT BTC-USDT</w:t>
      </w:r>
    </w:p>
    <w:p w:rsidR="00000000" w:rsidRDefault="00000000">
      <w:pPr>
        <w:pStyle w:val="HTML0"/>
        <w:divId w:val="8989810"/>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accountAPI</w:t>
      </w:r>
      <w:r>
        <w:rPr>
          <w:rStyle w:val="p"/>
          <w:vanish/>
        </w:rPr>
        <w:t>.</w:t>
      </w:r>
      <w:r>
        <w:rPr>
          <w:rStyle w:val="n"/>
          <w:vanish/>
        </w:rPr>
        <w:t>get_max_avail_size</w:t>
      </w:r>
      <w:r>
        <w:rPr>
          <w:rStyle w:val="p"/>
          <w:vanish/>
        </w:rPr>
        <w:t>(</w:t>
      </w:r>
    </w:p>
    <w:p w:rsidR="00000000" w:rsidRDefault="00000000">
      <w:pPr>
        <w:pStyle w:val="HTML0"/>
        <w:divId w:val="8989810"/>
        <w:rPr>
          <w:rStyle w:val="HTML"/>
          <w:vanish/>
        </w:rPr>
      </w:pPr>
      <w:r>
        <w:rPr>
          <w:rStyle w:val="HTML"/>
          <w:vanish/>
        </w:rPr>
        <w:t xml:space="preserve">    </w:t>
      </w:r>
      <w:r>
        <w:rPr>
          <w:rStyle w:val="n"/>
          <w:vanish/>
        </w:rPr>
        <w:t>instId</w:t>
      </w:r>
      <w:r>
        <w:rPr>
          <w:rStyle w:val="o"/>
          <w:vanish/>
        </w:rPr>
        <w:t>=</w:t>
      </w:r>
      <w:r>
        <w:rPr>
          <w:rStyle w:val="s"/>
          <w:vanish/>
        </w:rPr>
        <w:t>"BTC-USDT"</w:t>
      </w:r>
      <w:r>
        <w:rPr>
          <w:rStyle w:val="p"/>
          <w:vanish/>
        </w:rPr>
        <w:t>,</w:t>
      </w:r>
    </w:p>
    <w:p w:rsidR="00000000" w:rsidRDefault="00000000">
      <w:pPr>
        <w:pStyle w:val="HTML0"/>
        <w:divId w:val="8989810"/>
        <w:rPr>
          <w:rStyle w:val="HTML"/>
          <w:vanish/>
        </w:rPr>
      </w:pPr>
      <w:r>
        <w:rPr>
          <w:rStyle w:val="HTML"/>
          <w:vanish/>
        </w:rPr>
        <w:t xml:space="preserve">    </w:t>
      </w:r>
      <w:r>
        <w:rPr>
          <w:rStyle w:val="n"/>
          <w:vanish/>
        </w:rPr>
        <w:t>tdMode</w:t>
      </w:r>
      <w:r>
        <w:rPr>
          <w:rStyle w:val="o"/>
          <w:vanish/>
        </w:rPr>
        <w:t>=</w:t>
      </w:r>
      <w:r>
        <w:rPr>
          <w:rStyle w:val="s"/>
          <w:vanish/>
        </w:rPr>
        <w:t>"cash"</w:t>
      </w:r>
    </w:p>
    <w:p w:rsidR="00000000" w:rsidRDefault="00000000">
      <w:pPr>
        <w:pStyle w:val="HTML0"/>
        <w:divId w:val="8989810"/>
        <w:rPr>
          <w:rStyle w:val="HTML"/>
          <w:vanish/>
        </w:rPr>
      </w:pPr>
      <w:r>
        <w:rPr>
          <w:rStyle w:val="p"/>
          <w:vanish/>
        </w:rPr>
        <w:t>)</w:t>
      </w:r>
    </w:p>
    <w:p w:rsidR="00000000" w:rsidRDefault="00000000">
      <w:pPr>
        <w:pStyle w:val="HTML0"/>
        <w:divId w:val="8989810"/>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900"/>
        <w:gridCol w:w="1380"/>
        <w:gridCol w:w="451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Single instrument or multiple instruments (no more than 5) separated with comma, e.g. </w:t>
            </w:r>
            <w:r>
              <w:rPr>
                <w:rStyle w:val="HTML"/>
              </w:rPr>
              <w:t>BTC-USDT,ETH-USDT</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Currency used for margin</w:t>
            </w:r>
            <w:r>
              <w:br/>
              <w:t xml:space="preserve">Only applicable to </w:t>
            </w:r>
            <w:r>
              <w:rPr>
                <w:rStyle w:val="HTML"/>
              </w:rPr>
              <w:t>cross</w:t>
            </w:r>
            <w:r>
              <w:t xml:space="preserve"> </w:t>
            </w:r>
            <w:r>
              <w:rPr>
                <w:rStyle w:val="HTML"/>
              </w:rPr>
              <w:t>MARGIN</w:t>
            </w:r>
            <w:r>
              <w:t xml:space="preserve"> of </w:t>
            </w:r>
            <w:r>
              <w:rPr>
                <w:rStyle w:val="HTML"/>
              </w:rPr>
              <w:t>Spot and futures mode</w:t>
            </w:r>
            <w:r>
              <w:t>.</w:t>
            </w:r>
          </w:p>
        </w:tc>
      </w:tr>
      <w:tr w:rsidR="00000000">
        <w:trPr>
          <w:divId w:val="175387555"/>
          <w:tblCellSpacing w:w="15" w:type="dxa"/>
        </w:trPr>
        <w:tc>
          <w:tcPr>
            <w:tcW w:w="0" w:type="auto"/>
            <w:vAlign w:val="center"/>
            <w:hideMark/>
          </w:tcPr>
          <w:p w:rsidR="00000000" w:rsidRDefault="00000000">
            <w:r>
              <w:t>tdMode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Trade mode</w:t>
            </w:r>
            <w:r>
              <w:br/>
            </w:r>
            <w:r>
              <w:rPr>
                <w:rStyle w:val="HTML"/>
              </w:rPr>
              <w:t>cross</w:t>
            </w:r>
            <w:r>
              <w:br/>
            </w:r>
            <w:r>
              <w:rPr>
                <w:rStyle w:val="HTML"/>
              </w:rPr>
              <w:t>isolated</w:t>
            </w:r>
            <w:r>
              <w:br/>
            </w:r>
            <w:r>
              <w:rPr>
                <w:rStyle w:val="HTML"/>
              </w:rPr>
              <w:t>cash</w:t>
            </w:r>
            <w:r>
              <w:br/>
            </w:r>
            <w:r>
              <w:rPr>
                <w:rStyle w:val="HTML"/>
              </w:rPr>
              <w:t>spot_isolated</w:t>
            </w:r>
          </w:p>
        </w:tc>
      </w:tr>
      <w:tr w:rsidR="00000000">
        <w:trPr>
          <w:divId w:val="175387555"/>
          <w:tblCellSpacing w:w="15" w:type="dxa"/>
        </w:trPr>
        <w:tc>
          <w:tcPr>
            <w:tcW w:w="0" w:type="auto"/>
            <w:vAlign w:val="center"/>
            <w:hideMark/>
          </w:tcPr>
          <w:p w:rsidR="00000000" w:rsidRDefault="00000000">
            <w:r>
              <w:lastRenderedPageBreak/>
              <w:t>reduceOnly</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 xml:space="preserve">Whether to reduce position only </w:t>
            </w:r>
            <w:r>
              <w:br/>
              <w:t xml:space="preserve">Only applicable to </w:t>
            </w:r>
            <w:r>
              <w:rPr>
                <w:rStyle w:val="HTML"/>
              </w:rPr>
              <w:t>MARGIN</w:t>
            </w:r>
          </w:p>
        </w:tc>
      </w:tr>
      <w:tr w:rsidR="00000000">
        <w:trPr>
          <w:divId w:val="175387555"/>
          <w:tblCellSpacing w:w="15" w:type="dxa"/>
        </w:trPr>
        <w:tc>
          <w:tcPr>
            <w:tcW w:w="0" w:type="auto"/>
            <w:vAlign w:val="center"/>
            <w:hideMark/>
          </w:tcPr>
          <w:p w:rsidR="00000000" w:rsidRDefault="00000000">
            <w:r>
              <w:t>px</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The price of closing position. </w:t>
            </w:r>
            <w:r>
              <w:br/>
              <w:t xml:space="preserve">Only applicable to reduceOnly </w:t>
            </w:r>
            <w:r>
              <w:rPr>
                <w:rStyle w:val="HTML"/>
              </w:rPr>
              <w:t>MARGIN</w:t>
            </w:r>
            <w:r>
              <w:t>.</w:t>
            </w:r>
          </w:p>
        </w:tc>
      </w:tr>
      <w:tr w:rsidR="00000000">
        <w:trPr>
          <w:divId w:val="175387555"/>
          <w:tblCellSpacing w:w="15" w:type="dxa"/>
        </w:trPr>
        <w:tc>
          <w:tcPr>
            <w:tcW w:w="0" w:type="auto"/>
            <w:vAlign w:val="center"/>
            <w:hideMark/>
          </w:tcPr>
          <w:p w:rsidR="00000000" w:rsidRDefault="00000000">
            <w:r>
              <w:t>unSpotOffset</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rPr>
                <w:rStyle w:val="HTML"/>
              </w:rPr>
              <w:t>true</w:t>
            </w:r>
            <w:r>
              <w:t xml:space="preserve">: disable Spot-Derivatives risk offset, </w:t>
            </w:r>
            <w:r>
              <w:rPr>
                <w:rStyle w:val="HTML"/>
              </w:rPr>
              <w:t>false</w:t>
            </w:r>
            <w:r>
              <w:t>: enable Spot-Derivatives risk offset</w:t>
            </w:r>
            <w:r>
              <w:br/>
              <w:t xml:space="preserve">Default is </w:t>
            </w:r>
            <w:r>
              <w:rPr>
                <w:rStyle w:val="HTML"/>
              </w:rPr>
              <w:t>false</w:t>
            </w:r>
            <w:r>
              <w:t xml:space="preserve"> </w:t>
            </w:r>
            <w:r>
              <w:br/>
              <w:t xml:space="preserve">Only applicable to </w:t>
            </w:r>
            <w:r>
              <w:rPr>
                <w:rStyle w:val="HTML"/>
              </w:rPr>
              <w:t>Portfolio margin</w:t>
            </w:r>
            <w:r>
              <w:br/>
              <w:t>It is effective when Spot-Derivatives risk offset is turned on, otherwise this parameter is ignored.</w:t>
            </w:r>
          </w:p>
        </w:tc>
      </w:tr>
      <w:tr w:rsidR="00000000">
        <w:trPr>
          <w:divId w:val="175387555"/>
          <w:tblCellSpacing w:w="15" w:type="dxa"/>
        </w:trPr>
        <w:tc>
          <w:tcPr>
            <w:tcW w:w="0" w:type="auto"/>
            <w:vAlign w:val="center"/>
            <w:hideMark/>
          </w:tcPr>
          <w:p w:rsidR="00000000" w:rsidRDefault="00000000">
            <w:r>
              <w:t>quickMgnType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del w:id="8" w:author="Unknown">
              <w:r>
                <w:delText xml:space="preserve">Quick Margin type. Only applicable to Quick Margin Mode of isolated margin </w:delText>
              </w:r>
              <w:r>
                <w:br/>
              </w:r>
              <w:r>
                <w:rPr>
                  <w:rStyle w:val="HTML"/>
                </w:rPr>
                <w:delText>manual</w:delText>
              </w:r>
              <w:r>
                <w:delText xml:space="preserve">, </w:delText>
              </w:r>
              <w:r>
                <w:rPr>
                  <w:rStyle w:val="HTML"/>
                </w:rPr>
                <w:delText>auto_borrow</w:delText>
              </w:r>
              <w:r>
                <w:delText xml:space="preserve">, </w:delText>
              </w:r>
              <w:r>
                <w:rPr>
                  <w:rStyle w:val="HTML"/>
                </w:rPr>
                <w:delText>auto_repay</w:delText>
              </w:r>
              <w:r>
                <w:br/>
                <w:delText xml:space="preserve">The default value is </w:delText>
              </w:r>
              <w:r>
                <w:rPr>
                  <w:rStyle w:val="HTML"/>
                </w:rPr>
                <w:delText>manual</w:delText>
              </w:r>
            </w:del>
            <w:r>
              <w:t>(Deprecated)</w:t>
            </w:r>
          </w:p>
        </w:tc>
      </w:tr>
    </w:tbl>
    <w:p w:rsidR="00000000" w:rsidRDefault="00000000">
      <w:pPr>
        <w:pStyle w:val="a5"/>
        <w:divId w:val="566691133"/>
      </w:pPr>
      <w:r>
        <w:t>Response Example</w:t>
      </w:r>
    </w:p>
    <w:p w:rsidR="00000000" w:rsidRDefault="00000000">
      <w:pPr>
        <w:pStyle w:val="HTML0"/>
        <w:divId w:val="1816220442"/>
        <w:rPr>
          <w:rStyle w:val="w"/>
        </w:rPr>
      </w:pPr>
      <w:r>
        <w:rPr>
          <w:rStyle w:val="p"/>
        </w:rPr>
        <w:t>{</w:t>
      </w:r>
    </w:p>
    <w:p w:rsidR="00000000" w:rsidRDefault="00000000">
      <w:pPr>
        <w:pStyle w:val="HTML0"/>
        <w:divId w:val="1816220442"/>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816220442"/>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1816220442"/>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816220442"/>
        <w:rPr>
          <w:rStyle w:val="w"/>
        </w:rPr>
      </w:pPr>
      <w:r>
        <w:rPr>
          <w:rStyle w:val="w"/>
        </w:rPr>
        <w:t xml:space="preserve">    </w:t>
      </w:r>
      <w:r>
        <w:rPr>
          <w:rStyle w:val="p"/>
        </w:rPr>
        <w:t>{</w:t>
      </w:r>
    </w:p>
    <w:p w:rsidR="00000000" w:rsidRDefault="00000000">
      <w:pPr>
        <w:pStyle w:val="HTML0"/>
        <w:divId w:val="1816220442"/>
        <w:rPr>
          <w:rStyle w:val="w"/>
        </w:rPr>
      </w:pPr>
      <w:r>
        <w:rPr>
          <w:rStyle w:val="w"/>
        </w:rPr>
        <w:t xml:space="preserve">      </w:t>
      </w:r>
      <w:r>
        <w:rPr>
          <w:rStyle w:val="nl"/>
        </w:rPr>
        <w:t>"instId"</w:t>
      </w:r>
      <w:r>
        <w:rPr>
          <w:rStyle w:val="p"/>
        </w:rPr>
        <w:t>:</w:t>
      </w:r>
      <w:r>
        <w:rPr>
          <w:rStyle w:val="w"/>
        </w:rPr>
        <w:t xml:space="preserve"> </w:t>
      </w:r>
      <w:r>
        <w:rPr>
          <w:rStyle w:val="s2"/>
        </w:rPr>
        <w:t>"BTC-USDT"</w:t>
      </w:r>
      <w:r>
        <w:rPr>
          <w:rStyle w:val="p"/>
        </w:rPr>
        <w:t>,</w:t>
      </w:r>
    </w:p>
    <w:p w:rsidR="00000000" w:rsidRDefault="00000000">
      <w:pPr>
        <w:pStyle w:val="HTML0"/>
        <w:divId w:val="1816220442"/>
        <w:rPr>
          <w:rStyle w:val="w"/>
        </w:rPr>
      </w:pPr>
      <w:r>
        <w:rPr>
          <w:rStyle w:val="w"/>
        </w:rPr>
        <w:t xml:space="preserve">      </w:t>
      </w:r>
      <w:r>
        <w:rPr>
          <w:rStyle w:val="nl"/>
        </w:rPr>
        <w:t>"availBuy"</w:t>
      </w:r>
      <w:r>
        <w:rPr>
          <w:rStyle w:val="p"/>
        </w:rPr>
        <w:t>:</w:t>
      </w:r>
      <w:r>
        <w:rPr>
          <w:rStyle w:val="w"/>
        </w:rPr>
        <w:t xml:space="preserve"> </w:t>
      </w:r>
      <w:r>
        <w:rPr>
          <w:rStyle w:val="s2"/>
        </w:rPr>
        <w:t>"100"</w:t>
      </w:r>
      <w:r>
        <w:rPr>
          <w:rStyle w:val="p"/>
        </w:rPr>
        <w:t>,</w:t>
      </w:r>
    </w:p>
    <w:p w:rsidR="00000000" w:rsidRDefault="00000000">
      <w:pPr>
        <w:pStyle w:val="HTML0"/>
        <w:divId w:val="1816220442"/>
        <w:rPr>
          <w:rStyle w:val="w"/>
        </w:rPr>
      </w:pPr>
      <w:r>
        <w:rPr>
          <w:rStyle w:val="w"/>
        </w:rPr>
        <w:t xml:space="preserve">      </w:t>
      </w:r>
      <w:r>
        <w:rPr>
          <w:rStyle w:val="nl"/>
        </w:rPr>
        <w:t>"availSell"</w:t>
      </w:r>
      <w:r>
        <w:rPr>
          <w:rStyle w:val="p"/>
        </w:rPr>
        <w:t>:</w:t>
      </w:r>
      <w:r>
        <w:rPr>
          <w:rStyle w:val="w"/>
        </w:rPr>
        <w:t xml:space="preserve"> </w:t>
      </w:r>
      <w:r>
        <w:rPr>
          <w:rStyle w:val="s2"/>
        </w:rPr>
        <w:t>"1"</w:t>
      </w:r>
    </w:p>
    <w:p w:rsidR="00000000" w:rsidRDefault="00000000">
      <w:pPr>
        <w:pStyle w:val="HTML0"/>
        <w:divId w:val="1816220442"/>
        <w:rPr>
          <w:rStyle w:val="w"/>
        </w:rPr>
      </w:pPr>
      <w:r>
        <w:rPr>
          <w:rStyle w:val="w"/>
        </w:rPr>
        <w:t xml:space="preserve">    </w:t>
      </w:r>
      <w:r>
        <w:rPr>
          <w:rStyle w:val="p"/>
        </w:rPr>
        <w:t>}</w:t>
      </w:r>
    </w:p>
    <w:p w:rsidR="00000000" w:rsidRDefault="00000000">
      <w:pPr>
        <w:pStyle w:val="HTML0"/>
        <w:divId w:val="1816220442"/>
        <w:rPr>
          <w:rStyle w:val="w"/>
        </w:rPr>
      </w:pPr>
      <w:r>
        <w:rPr>
          <w:rStyle w:val="w"/>
        </w:rPr>
        <w:t xml:space="preserve">  </w:t>
      </w:r>
      <w:r>
        <w:rPr>
          <w:rStyle w:val="p"/>
        </w:rPr>
        <w:t>]</w:t>
      </w:r>
    </w:p>
    <w:p w:rsidR="00000000" w:rsidRDefault="00000000">
      <w:pPr>
        <w:pStyle w:val="HTML0"/>
        <w:divId w:val="1816220442"/>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487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availBuy</w:t>
            </w:r>
          </w:p>
        </w:tc>
        <w:tc>
          <w:tcPr>
            <w:tcW w:w="0" w:type="auto"/>
            <w:vAlign w:val="center"/>
            <w:hideMark/>
          </w:tcPr>
          <w:p w:rsidR="00000000" w:rsidRDefault="00000000">
            <w:r>
              <w:t>String</w:t>
            </w:r>
          </w:p>
        </w:tc>
        <w:tc>
          <w:tcPr>
            <w:tcW w:w="0" w:type="auto"/>
            <w:vAlign w:val="center"/>
            <w:hideMark/>
          </w:tcPr>
          <w:p w:rsidR="00000000" w:rsidRDefault="00000000">
            <w:r>
              <w:t>Maximum available balance/equity to buy</w:t>
            </w:r>
          </w:p>
        </w:tc>
      </w:tr>
      <w:tr w:rsidR="00000000">
        <w:trPr>
          <w:divId w:val="175387555"/>
          <w:tblCellSpacing w:w="15" w:type="dxa"/>
        </w:trPr>
        <w:tc>
          <w:tcPr>
            <w:tcW w:w="0" w:type="auto"/>
            <w:vAlign w:val="center"/>
            <w:hideMark/>
          </w:tcPr>
          <w:p w:rsidR="00000000" w:rsidRDefault="00000000">
            <w:r>
              <w:t>availSell</w:t>
            </w:r>
          </w:p>
        </w:tc>
        <w:tc>
          <w:tcPr>
            <w:tcW w:w="0" w:type="auto"/>
            <w:vAlign w:val="center"/>
            <w:hideMark/>
          </w:tcPr>
          <w:p w:rsidR="00000000" w:rsidRDefault="00000000">
            <w:r>
              <w:t>String</w:t>
            </w:r>
          </w:p>
        </w:tc>
        <w:tc>
          <w:tcPr>
            <w:tcW w:w="0" w:type="auto"/>
            <w:vAlign w:val="center"/>
            <w:hideMark/>
          </w:tcPr>
          <w:p w:rsidR="00000000" w:rsidRDefault="00000000">
            <w:r>
              <w:t>Maximum available balance/equity to sell</w:t>
            </w:r>
          </w:p>
        </w:tc>
      </w:tr>
    </w:tbl>
    <w:p w:rsidR="00000000" w:rsidRDefault="00000000">
      <w:pPr>
        <w:divId w:val="175387555"/>
      </w:pPr>
      <w:r>
        <w:t>In the case of SPOT/MARGIN, availBuy is in the quote currency, and availSell is in the base currency.</w:t>
      </w:r>
      <w:r>
        <w:br/>
        <w:t xml:space="preserve">In the case of MARGIN with cross tdMode, both availBuy and availSell are in the currency passed in </w:t>
      </w:r>
      <w:r>
        <w:rPr>
          <w:rStyle w:val="a6"/>
        </w:rPr>
        <w:t>ccy</w:t>
      </w:r>
      <w:r>
        <w:t xml:space="preserve">. </w:t>
      </w:r>
    </w:p>
    <w:p w:rsidR="00000000" w:rsidRDefault="00000000">
      <w:pPr>
        <w:pStyle w:val="3"/>
        <w:divId w:val="175387555"/>
      </w:pPr>
      <w:r>
        <w:t>Increase/decrease margin</w:t>
      </w:r>
    </w:p>
    <w:p w:rsidR="00000000" w:rsidRDefault="00000000">
      <w:pPr>
        <w:pStyle w:val="a5"/>
        <w:divId w:val="175387555"/>
      </w:pPr>
      <w:r>
        <w:lastRenderedPageBreak/>
        <w:t>Increase or decrease the margin of the isolated position. Margin reduction may result in the change of the actual leverage.</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/api/v5/account/position/margin-balance</w:t>
      </w:r>
    </w:p>
    <w:p w:rsidR="00000000" w:rsidRDefault="00000000">
      <w:pPr>
        <w:pStyle w:val="a5"/>
        <w:divId w:val="2054885273"/>
      </w:pPr>
      <w:r>
        <w:t>Request Example</w:t>
      </w:r>
    </w:p>
    <w:p w:rsidR="00000000" w:rsidRDefault="00000000">
      <w:pPr>
        <w:pStyle w:val="HTML0"/>
        <w:divId w:val="1806268190"/>
        <w:rPr>
          <w:rStyle w:val="HTML"/>
        </w:rPr>
      </w:pPr>
      <w:r>
        <w:rPr>
          <w:rStyle w:val="HTML"/>
        </w:rPr>
        <w:t xml:space="preserve">POST /api/v5/account/position/margin-balance </w:t>
      </w:r>
    </w:p>
    <w:p w:rsidR="00000000" w:rsidRDefault="00000000">
      <w:pPr>
        <w:pStyle w:val="HTML0"/>
        <w:divId w:val="1806268190"/>
        <w:rPr>
          <w:rStyle w:val="HTML"/>
        </w:rPr>
      </w:pPr>
      <w:r>
        <w:rPr>
          <w:rStyle w:val="HTML"/>
        </w:rPr>
        <w:t>body</w:t>
      </w:r>
    </w:p>
    <w:p w:rsidR="00000000" w:rsidRDefault="00000000">
      <w:pPr>
        <w:pStyle w:val="HTML0"/>
        <w:divId w:val="1806268190"/>
        <w:rPr>
          <w:rStyle w:val="HTML"/>
        </w:rPr>
      </w:pPr>
      <w:r>
        <w:rPr>
          <w:rStyle w:val="o"/>
        </w:rPr>
        <w:t>{</w:t>
      </w:r>
    </w:p>
    <w:p w:rsidR="00000000" w:rsidRDefault="00000000">
      <w:pPr>
        <w:pStyle w:val="HTML0"/>
        <w:divId w:val="1806268190"/>
        <w:rPr>
          <w:rStyle w:val="HTML"/>
        </w:rPr>
      </w:pPr>
      <w:r>
        <w:rPr>
          <w:rStyle w:val="HTML"/>
        </w:rPr>
        <w:t xml:space="preserve">    </w:t>
      </w:r>
      <w:r>
        <w:rPr>
          <w:rStyle w:val="s2"/>
        </w:rPr>
        <w:t>"instId"</w:t>
      </w:r>
      <w:r>
        <w:rPr>
          <w:rStyle w:val="HTML"/>
        </w:rPr>
        <w:t>:</w:t>
      </w:r>
      <w:r>
        <w:rPr>
          <w:rStyle w:val="s2"/>
        </w:rPr>
        <w:t>"BTC-USDT-200626"</w:t>
      </w:r>
      <w:r>
        <w:rPr>
          <w:rStyle w:val="HTML"/>
        </w:rPr>
        <w:t>,</w:t>
      </w:r>
    </w:p>
    <w:p w:rsidR="00000000" w:rsidRDefault="00000000">
      <w:pPr>
        <w:pStyle w:val="HTML0"/>
        <w:divId w:val="1806268190"/>
        <w:rPr>
          <w:rStyle w:val="HTML"/>
        </w:rPr>
      </w:pPr>
      <w:r>
        <w:rPr>
          <w:rStyle w:val="HTML"/>
        </w:rPr>
        <w:t xml:space="preserve">    </w:t>
      </w:r>
      <w:r>
        <w:rPr>
          <w:rStyle w:val="s2"/>
        </w:rPr>
        <w:t>"posSide"</w:t>
      </w:r>
      <w:r>
        <w:rPr>
          <w:rStyle w:val="HTML"/>
        </w:rPr>
        <w:t>:</w:t>
      </w:r>
      <w:r>
        <w:rPr>
          <w:rStyle w:val="s2"/>
        </w:rPr>
        <w:t>"short"</w:t>
      </w:r>
      <w:r>
        <w:rPr>
          <w:rStyle w:val="HTML"/>
        </w:rPr>
        <w:t>,</w:t>
      </w:r>
    </w:p>
    <w:p w:rsidR="00000000" w:rsidRDefault="00000000">
      <w:pPr>
        <w:pStyle w:val="HTML0"/>
        <w:divId w:val="1806268190"/>
        <w:rPr>
          <w:rStyle w:val="HTML"/>
        </w:rPr>
      </w:pPr>
      <w:r>
        <w:rPr>
          <w:rStyle w:val="HTML"/>
        </w:rPr>
        <w:t xml:space="preserve">    </w:t>
      </w:r>
      <w:r>
        <w:rPr>
          <w:rStyle w:val="s2"/>
        </w:rPr>
        <w:t>"type"</w:t>
      </w:r>
      <w:r>
        <w:rPr>
          <w:rStyle w:val="HTML"/>
        </w:rPr>
        <w:t>:</w:t>
      </w:r>
      <w:r>
        <w:rPr>
          <w:rStyle w:val="s2"/>
        </w:rPr>
        <w:t>"add"</w:t>
      </w:r>
      <w:r>
        <w:rPr>
          <w:rStyle w:val="HTML"/>
        </w:rPr>
        <w:t>,</w:t>
      </w:r>
    </w:p>
    <w:p w:rsidR="00000000" w:rsidRDefault="00000000">
      <w:pPr>
        <w:pStyle w:val="HTML0"/>
        <w:divId w:val="1806268190"/>
        <w:rPr>
          <w:rStyle w:val="HTML"/>
        </w:rPr>
      </w:pPr>
      <w:r>
        <w:rPr>
          <w:rStyle w:val="HTML"/>
        </w:rPr>
        <w:t xml:space="preserve">    </w:t>
      </w:r>
      <w:r>
        <w:rPr>
          <w:rStyle w:val="s2"/>
        </w:rPr>
        <w:t>"amt"</w:t>
      </w:r>
      <w:r>
        <w:rPr>
          <w:rStyle w:val="HTML"/>
        </w:rPr>
        <w:t>:</w:t>
      </w:r>
      <w:r>
        <w:rPr>
          <w:rStyle w:val="s2"/>
        </w:rPr>
        <w:t>"1"</w:t>
      </w:r>
    </w:p>
    <w:p w:rsidR="00000000" w:rsidRDefault="00000000">
      <w:pPr>
        <w:pStyle w:val="HTML0"/>
        <w:divId w:val="1806268190"/>
        <w:rPr>
          <w:rStyle w:val="HTML"/>
        </w:rPr>
      </w:pPr>
      <w:r>
        <w:rPr>
          <w:rStyle w:val="o"/>
        </w:rPr>
        <w:t>}</w:t>
      </w:r>
    </w:p>
    <w:p w:rsidR="00000000" w:rsidRDefault="00000000">
      <w:pPr>
        <w:pStyle w:val="HTML0"/>
        <w:divId w:val="1806268190"/>
        <w:rPr>
          <w:rStyle w:val="HTML"/>
        </w:rPr>
      </w:pPr>
    </w:p>
    <w:p w:rsidR="00000000" w:rsidRDefault="00000000">
      <w:pPr>
        <w:pStyle w:val="HTML0"/>
        <w:divId w:val="1800224774"/>
        <w:rPr>
          <w:rStyle w:val="HTML"/>
          <w:vanish/>
        </w:rPr>
      </w:pPr>
      <w:r>
        <w:rPr>
          <w:rStyle w:val="kn"/>
          <w:vanish/>
        </w:rPr>
        <w:t>import</w:t>
      </w:r>
      <w:r>
        <w:rPr>
          <w:rStyle w:val="HTML"/>
          <w:vanish/>
        </w:rPr>
        <w:t xml:space="preserve"> </w:t>
      </w:r>
      <w:r>
        <w:rPr>
          <w:rStyle w:val="nn"/>
          <w:vanish/>
        </w:rPr>
        <w:t>okx.Account</w:t>
      </w:r>
      <w:r>
        <w:rPr>
          <w:rStyle w:val="HTML"/>
          <w:vanish/>
        </w:rPr>
        <w:t xml:space="preserve"> </w:t>
      </w:r>
      <w:r>
        <w:rPr>
          <w:rStyle w:val="k"/>
          <w:vanish/>
        </w:rPr>
        <w:t>as</w:t>
      </w:r>
      <w:r>
        <w:rPr>
          <w:rStyle w:val="HTML"/>
          <w:vanish/>
        </w:rPr>
        <w:t xml:space="preserve"> </w:t>
      </w:r>
      <w:r>
        <w:rPr>
          <w:rStyle w:val="n"/>
          <w:vanish/>
        </w:rPr>
        <w:t>Account</w:t>
      </w:r>
    </w:p>
    <w:p w:rsidR="00000000" w:rsidRDefault="00000000">
      <w:pPr>
        <w:pStyle w:val="HTML0"/>
        <w:divId w:val="1800224774"/>
        <w:rPr>
          <w:rStyle w:val="HTML"/>
          <w:vanish/>
        </w:rPr>
      </w:pPr>
    </w:p>
    <w:p w:rsidR="00000000" w:rsidRDefault="00000000">
      <w:pPr>
        <w:pStyle w:val="HTML0"/>
        <w:divId w:val="1800224774"/>
        <w:rPr>
          <w:rStyle w:val="c1"/>
          <w:vanish/>
        </w:rPr>
      </w:pPr>
      <w:r>
        <w:rPr>
          <w:rStyle w:val="c1"/>
          <w:vanish/>
        </w:rPr>
        <w:t># API initialization</w:t>
      </w:r>
    </w:p>
    <w:p w:rsidR="00000000" w:rsidRDefault="00000000">
      <w:pPr>
        <w:pStyle w:val="HTML0"/>
        <w:divId w:val="1800224774"/>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1800224774"/>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1800224774"/>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1800224774"/>
        <w:rPr>
          <w:rStyle w:val="HTML"/>
          <w:vanish/>
        </w:rPr>
      </w:pPr>
    </w:p>
    <w:p w:rsidR="00000000" w:rsidRDefault="00000000">
      <w:pPr>
        <w:pStyle w:val="HTML0"/>
        <w:divId w:val="1800224774"/>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trading:0 , demo trading:1</w:t>
      </w:r>
    </w:p>
    <w:p w:rsidR="00000000" w:rsidRDefault="00000000">
      <w:pPr>
        <w:pStyle w:val="HTML0"/>
        <w:divId w:val="1800224774"/>
        <w:rPr>
          <w:rStyle w:val="HTML"/>
          <w:vanish/>
        </w:rPr>
      </w:pPr>
    </w:p>
    <w:p w:rsidR="00000000" w:rsidRDefault="00000000">
      <w:pPr>
        <w:pStyle w:val="HTML0"/>
        <w:divId w:val="1800224774"/>
        <w:rPr>
          <w:rStyle w:val="HTML"/>
          <w:vanish/>
        </w:rPr>
      </w:pPr>
      <w:r>
        <w:rPr>
          <w:rStyle w:val="n"/>
          <w:vanish/>
        </w:rPr>
        <w:t>accountAPI</w:t>
      </w:r>
      <w:r>
        <w:rPr>
          <w:rStyle w:val="HTML"/>
          <w:vanish/>
        </w:rPr>
        <w:t xml:space="preserve"> </w:t>
      </w:r>
      <w:r>
        <w:rPr>
          <w:rStyle w:val="o"/>
          <w:vanish/>
        </w:rPr>
        <w:t>=</w:t>
      </w:r>
      <w:r>
        <w:rPr>
          <w:rStyle w:val="HTML"/>
          <w:vanish/>
        </w:rPr>
        <w:t xml:space="preserve"> </w:t>
      </w:r>
      <w:r>
        <w:rPr>
          <w:rStyle w:val="n"/>
          <w:vanish/>
        </w:rPr>
        <w:t>Account</w:t>
      </w:r>
      <w:r>
        <w:rPr>
          <w:rStyle w:val="p"/>
          <w:vanish/>
        </w:rPr>
        <w:t>.</w:t>
      </w:r>
      <w:r>
        <w:rPr>
          <w:rStyle w:val="n"/>
          <w:vanish/>
        </w:rPr>
        <w:t>AccountAPI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1800224774"/>
        <w:rPr>
          <w:rStyle w:val="HTML"/>
          <w:vanish/>
        </w:rPr>
      </w:pPr>
    </w:p>
    <w:p w:rsidR="00000000" w:rsidRDefault="00000000">
      <w:pPr>
        <w:pStyle w:val="HTML0"/>
        <w:divId w:val="1800224774"/>
        <w:rPr>
          <w:rStyle w:val="c1"/>
          <w:vanish/>
        </w:rPr>
      </w:pPr>
      <w:r>
        <w:rPr>
          <w:rStyle w:val="c1"/>
          <w:vanish/>
        </w:rPr>
        <w:t># Increase margin</w:t>
      </w:r>
    </w:p>
    <w:p w:rsidR="00000000" w:rsidRDefault="00000000">
      <w:pPr>
        <w:pStyle w:val="HTML0"/>
        <w:divId w:val="1800224774"/>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accountAPI</w:t>
      </w:r>
      <w:r>
        <w:rPr>
          <w:rStyle w:val="p"/>
          <w:vanish/>
        </w:rPr>
        <w:t>.</w:t>
      </w:r>
      <w:r>
        <w:rPr>
          <w:rStyle w:val="n"/>
          <w:vanish/>
        </w:rPr>
        <w:t>adjustment_margin</w:t>
      </w:r>
      <w:r>
        <w:rPr>
          <w:rStyle w:val="p"/>
          <w:vanish/>
        </w:rPr>
        <w:t>(</w:t>
      </w:r>
    </w:p>
    <w:p w:rsidR="00000000" w:rsidRDefault="00000000">
      <w:pPr>
        <w:pStyle w:val="HTML0"/>
        <w:divId w:val="1800224774"/>
        <w:rPr>
          <w:rStyle w:val="HTML"/>
          <w:vanish/>
        </w:rPr>
      </w:pPr>
      <w:r>
        <w:rPr>
          <w:rStyle w:val="HTML"/>
          <w:vanish/>
        </w:rPr>
        <w:t xml:space="preserve">    </w:t>
      </w:r>
      <w:r>
        <w:rPr>
          <w:rStyle w:val="n"/>
          <w:vanish/>
        </w:rPr>
        <w:t>instId</w:t>
      </w:r>
      <w:r>
        <w:rPr>
          <w:rStyle w:val="o"/>
          <w:vanish/>
        </w:rPr>
        <w:t>=</w:t>
      </w:r>
      <w:r>
        <w:rPr>
          <w:rStyle w:val="s"/>
          <w:vanish/>
        </w:rPr>
        <w:t>"BTC-USDT-SWAP"</w:t>
      </w:r>
      <w:r>
        <w:rPr>
          <w:rStyle w:val="p"/>
          <w:vanish/>
        </w:rPr>
        <w:t>,</w:t>
      </w:r>
    </w:p>
    <w:p w:rsidR="00000000" w:rsidRDefault="00000000">
      <w:pPr>
        <w:pStyle w:val="HTML0"/>
        <w:divId w:val="1800224774"/>
        <w:rPr>
          <w:rStyle w:val="HTML"/>
          <w:vanish/>
        </w:rPr>
      </w:pPr>
      <w:r>
        <w:rPr>
          <w:rStyle w:val="HTML"/>
          <w:vanish/>
        </w:rPr>
        <w:t xml:space="preserve">    </w:t>
      </w:r>
      <w:r>
        <w:rPr>
          <w:rStyle w:val="n"/>
          <w:vanish/>
        </w:rPr>
        <w:t>posSide</w:t>
      </w:r>
      <w:r>
        <w:rPr>
          <w:rStyle w:val="o"/>
          <w:vanish/>
        </w:rPr>
        <w:t>=</w:t>
      </w:r>
      <w:r>
        <w:rPr>
          <w:rStyle w:val="s"/>
          <w:vanish/>
        </w:rPr>
        <w:t>"short"</w:t>
      </w:r>
      <w:r>
        <w:rPr>
          <w:rStyle w:val="p"/>
          <w:vanish/>
        </w:rPr>
        <w:t>,</w:t>
      </w:r>
    </w:p>
    <w:p w:rsidR="00000000" w:rsidRDefault="00000000">
      <w:pPr>
        <w:pStyle w:val="HTML0"/>
        <w:divId w:val="1800224774"/>
        <w:rPr>
          <w:rStyle w:val="HTML"/>
          <w:vanish/>
        </w:rPr>
      </w:pPr>
      <w:r>
        <w:rPr>
          <w:rStyle w:val="HTML"/>
          <w:vanish/>
        </w:rPr>
        <w:t xml:space="preserve">    </w:t>
      </w:r>
      <w:r>
        <w:rPr>
          <w:rStyle w:val="nb"/>
          <w:vanish/>
        </w:rPr>
        <w:t>type</w:t>
      </w:r>
      <w:r>
        <w:rPr>
          <w:rStyle w:val="o"/>
          <w:vanish/>
        </w:rPr>
        <w:t>=</w:t>
      </w:r>
      <w:r>
        <w:rPr>
          <w:rStyle w:val="HTML"/>
          <w:vanish/>
        </w:rPr>
        <w:t xml:space="preserve"> </w:t>
      </w:r>
      <w:r>
        <w:rPr>
          <w:rStyle w:val="s"/>
          <w:vanish/>
        </w:rPr>
        <w:t>"add"</w:t>
      </w:r>
      <w:r>
        <w:rPr>
          <w:rStyle w:val="p"/>
          <w:vanish/>
        </w:rPr>
        <w:t>,</w:t>
      </w:r>
    </w:p>
    <w:p w:rsidR="00000000" w:rsidRDefault="00000000">
      <w:pPr>
        <w:pStyle w:val="HTML0"/>
        <w:divId w:val="1800224774"/>
        <w:rPr>
          <w:rStyle w:val="HTML"/>
          <w:vanish/>
        </w:rPr>
      </w:pPr>
      <w:r>
        <w:rPr>
          <w:rStyle w:val="HTML"/>
          <w:vanish/>
        </w:rPr>
        <w:t xml:space="preserve">    </w:t>
      </w:r>
      <w:r>
        <w:rPr>
          <w:rStyle w:val="n"/>
          <w:vanish/>
        </w:rPr>
        <w:t>amt</w:t>
      </w:r>
      <w:r>
        <w:rPr>
          <w:rStyle w:val="o"/>
          <w:vanish/>
        </w:rPr>
        <w:t>=</w:t>
      </w:r>
      <w:r>
        <w:rPr>
          <w:rStyle w:val="s"/>
          <w:vanish/>
        </w:rPr>
        <w:t>"1"</w:t>
      </w:r>
    </w:p>
    <w:p w:rsidR="00000000" w:rsidRDefault="00000000">
      <w:pPr>
        <w:pStyle w:val="HTML0"/>
        <w:divId w:val="1800224774"/>
        <w:rPr>
          <w:rStyle w:val="HTML"/>
          <w:vanish/>
        </w:rPr>
      </w:pPr>
      <w:r>
        <w:rPr>
          <w:rStyle w:val="p"/>
          <w:vanish/>
        </w:rPr>
        <w:t>)</w:t>
      </w:r>
    </w:p>
    <w:p w:rsidR="00000000" w:rsidRDefault="00000000">
      <w:pPr>
        <w:pStyle w:val="HTML0"/>
        <w:divId w:val="1800224774"/>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380"/>
        <w:gridCol w:w="4948"/>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posSide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Position side, the default is </w:t>
            </w:r>
            <w:r>
              <w:rPr>
                <w:rStyle w:val="HTML"/>
              </w:rPr>
              <w:t>net</w:t>
            </w:r>
            <w:r>
              <w:br/>
            </w:r>
            <w:r>
              <w:rPr>
                <w:rStyle w:val="HTML"/>
              </w:rPr>
              <w:t>long</w:t>
            </w:r>
            <w:r>
              <w:t xml:space="preserve"> </w:t>
            </w:r>
            <w:r>
              <w:br/>
            </w:r>
            <w:r>
              <w:rPr>
                <w:rStyle w:val="HTML"/>
              </w:rPr>
              <w:t>short</w:t>
            </w:r>
            <w:r>
              <w:t xml:space="preserve"> </w:t>
            </w:r>
            <w:r>
              <w:br/>
            </w:r>
            <w:r>
              <w:rPr>
                <w:rStyle w:val="HTML"/>
              </w:rPr>
              <w:t>net</w:t>
            </w:r>
          </w:p>
        </w:tc>
      </w:tr>
      <w:tr w:rsidR="00000000">
        <w:trPr>
          <w:divId w:val="175387555"/>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rPr>
                <w:rStyle w:val="HTML"/>
              </w:rPr>
              <w:t>add</w:t>
            </w:r>
            <w:r>
              <w:t xml:space="preserve">: add margin </w:t>
            </w:r>
            <w:r>
              <w:br/>
            </w:r>
            <w:r>
              <w:rPr>
                <w:rStyle w:val="HTML"/>
              </w:rPr>
              <w:t>reduce</w:t>
            </w:r>
            <w:r>
              <w:t>: reduce margin</w:t>
            </w:r>
          </w:p>
        </w:tc>
      </w:tr>
      <w:tr w:rsidR="00000000">
        <w:trPr>
          <w:divId w:val="175387555"/>
          <w:tblCellSpacing w:w="15" w:type="dxa"/>
        </w:trPr>
        <w:tc>
          <w:tcPr>
            <w:tcW w:w="0" w:type="auto"/>
            <w:vAlign w:val="center"/>
            <w:hideMark/>
          </w:tcPr>
          <w:p w:rsidR="00000000" w:rsidRDefault="00000000">
            <w:r>
              <w:t>amt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Amount to be increased or decreased.</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Currency, only applicable to </w:t>
            </w:r>
            <w:r>
              <w:rPr>
                <w:rStyle w:val="HTML"/>
              </w:rPr>
              <w:t>MARGIN</w:t>
            </w:r>
            <w:r>
              <w:t>（Quick Margin Mode）</w:t>
            </w:r>
          </w:p>
        </w:tc>
      </w:tr>
    </w:tbl>
    <w:p w:rsidR="00000000" w:rsidRDefault="00000000">
      <w:pPr>
        <w:pStyle w:val="a5"/>
        <w:divId w:val="1266578945"/>
      </w:pPr>
      <w:r>
        <w:t>Response Example</w:t>
      </w:r>
    </w:p>
    <w:p w:rsidR="00000000" w:rsidRDefault="00000000">
      <w:pPr>
        <w:pStyle w:val="HTML0"/>
        <w:divId w:val="930703900"/>
        <w:rPr>
          <w:rStyle w:val="w"/>
        </w:rPr>
      </w:pPr>
      <w:r>
        <w:rPr>
          <w:rStyle w:val="p"/>
        </w:rPr>
        <w:t>{</w:t>
      </w:r>
    </w:p>
    <w:p w:rsidR="00000000" w:rsidRDefault="00000000">
      <w:pPr>
        <w:pStyle w:val="HTML0"/>
        <w:divId w:val="930703900"/>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930703900"/>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930703900"/>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930703900"/>
        <w:rPr>
          <w:rStyle w:val="w"/>
        </w:rPr>
      </w:pPr>
      <w:r>
        <w:rPr>
          <w:rStyle w:val="w"/>
        </w:rPr>
        <w:t xml:space="preserve">            </w:t>
      </w:r>
      <w:r>
        <w:rPr>
          <w:rStyle w:val="nl"/>
        </w:rPr>
        <w:t>"amt"</w:t>
      </w:r>
      <w:r>
        <w:rPr>
          <w:rStyle w:val="p"/>
        </w:rPr>
        <w:t>:</w:t>
      </w:r>
      <w:r>
        <w:rPr>
          <w:rStyle w:val="w"/>
        </w:rPr>
        <w:t xml:space="preserve"> </w:t>
      </w:r>
      <w:r>
        <w:rPr>
          <w:rStyle w:val="s2"/>
        </w:rPr>
        <w:t>"0.3"</w:t>
      </w:r>
      <w:r>
        <w:rPr>
          <w:rStyle w:val="p"/>
        </w:rPr>
        <w:t>,</w:t>
      </w:r>
    </w:p>
    <w:p w:rsidR="00000000" w:rsidRDefault="00000000">
      <w:pPr>
        <w:pStyle w:val="HTML0"/>
        <w:divId w:val="930703900"/>
        <w:rPr>
          <w:rStyle w:val="w"/>
        </w:rPr>
      </w:pPr>
      <w:r>
        <w:rPr>
          <w:rStyle w:val="w"/>
        </w:rPr>
        <w:lastRenderedPageBreak/>
        <w:t xml:space="preserve">            </w:t>
      </w:r>
      <w:r>
        <w:rPr>
          <w:rStyle w:val="nl"/>
        </w:rPr>
        <w:t>"ccy"</w:t>
      </w:r>
      <w:r>
        <w:rPr>
          <w:rStyle w:val="p"/>
        </w:rPr>
        <w:t>:</w:t>
      </w:r>
      <w:r>
        <w:rPr>
          <w:rStyle w:val="w"/>
        </w:rPr>
        <w:t xml:space="preserve"> </w:t>
      </w:r>
      <w:r>
        <w:rPr>
          <w:rStyle w:val="s2"/>
        </w:rPr>
        <w:t>"BTC"</w:t>
      </w:r>
      <w:r>
        <w:rPr>
          <w:rStyle w:val="p"/>
        </w:rPr>
        <w:t>,</w:t>
      </w:r>
    </w:p>
    <w:p w:rsidR="00000000" w:rsidRDefault="00000000">
      <w:pPr>
        <w:pStyle w:val="HTML0"/>
        <w:divId w:val="930703900"/>
        <w:rPr>
          <w:rStyle w:val="w"/>
        </w:rPr>
      </w:pPr>
      <w:r>
        <w:rPr>
          <w:rStyle w:val="w"/>
        </w:rPr>
        <w:t xml:space="preserve">            </w:t>
      </w:r>
      <w:r>
        <w:rPr>
          <w:rStyle w:val="nl"/>
        </w:rPr>
        <w:t>"instId"</w:t>
      </w:r>
      <w:r>
        <w:rPr>
          <w:rStyle w:val="p"/>
        </w:rPr>
        <w:t>:</w:t>
      </w:r>
      <w:r>
        <w:rPr>
          <w:rStyle w:val="w"/>
        </w:rPr>
        <w:t xml:space="preserve"> </w:t>
      </w:r>
      <w:r>
        <w:rPr>
          <w:rStyle w:val="s2"/>
        </w:rPr>
        <w:t>"BTC-USDT"</w:t>
      </w:r>
      <w:r>
        <w:rPr>
          <w:rStyle w:val="p"/>
        </w:rPr>
        <w:t>,</w:t>
      </w:r>
    </w:p>
    <w:p w:rsidR="00000000" w:rsidRDefault="00000000">
      <w:pPr>
        <w:pStyle w:val="HTML0"/>
        <w:divId w:val="930703900"/>
        <w:rPr>
          <w:rStyle w:val="w"/>
        </w:rPr>
      </w:pPr>
      <w:r>
        <w:rPr>
          <w:rStyle w:val="w"/>
        </w:rPr>
        <w:t xml:space="preserve">            </w:t>
      </w:r>
      <w:r>
        <w:rPr>
          <w:rStyle w:val="nl"/>
        </w:rPr>
        <w:t>"leverage"</w:t>
      </w:r>
      <w:r>
        <w:rPr>
          <w:rStyle w:val="p"/>
        </w:rPr>
        <w:t>:</w:t>
      </w:r>
      <w:r>
        <w:rPr>
          <w:rStyle w:val="w"/>
        </w:rPr>
        <w:t xml:space="preserve"> </w:t>
      </w:r>
      <w:r>
        <w:rPr>
          <w:rStyle w:val="s2"/>
        </w:rPr>
        <w:t>""</w:t>
      </w:r>
      <w:r>
        <w:rPr>
          <w:rStyle w:val="p"/>
        </w:rPr>
        <w:t>,</w:t>
      </w:r>
    </w:p>
    <w:p w:rsidR="00000000" w:rsidRDefault="00000000">
      <w:pPr>
        <w:pStyle w:val="HTML0"/>
        <w:divId w:val="930703900"/>
        <w:rPr>
          <w:rStyle w:val="w"/>
        </w:rPr>
      </w:pPr>
      <w:r>
        <w:rPr>
          <w:rStyle w:val="w"/>
        </w:rPr>
        <w:t xml:space="preserve">            </w:t>
      </w:r>
      <w:r>
        <w:rPr>
          <w:rStyle w:val="nl"/>
        </w:rPr>
        <w:t>"posSide"</w:t>
      </w:r>
      <w:r>
        <w:rPr>
          <w:rStyle w:val="p"/>
        </w:rPr>
        <w:t>:</w:t>
      </w:r>
      <w:r>
        <w:rPr>
          <w:rStyle w:val="w"/>
        </w:rPr>
        <w:t xml:space="preserve"> </w:t>
      </w:r>
      <w:r>
        <w:rPr>
          <w:rStyle w:val="s2"/>
        </w:rPr>
        <w:t>"net"</w:t>
      </w:r>
      <w:r>
        <w:rPr>
          <w:rStyle w:val="p"/>
        </w:rPr>
        <w:t>,</w:t>
      </w:r>
    </w:p>
    <w:p w:rsidR="00000000" w:rsidRDefault="00000000">
      <w:pPr>
        <w:pStyle w:val="HTML0"/>
        <w:divId w:val="930703900"/>
        <w:rPr>
          <w:rStyle w:val="w"/>
        </w:rPr>
      </w:pPr>
      <w:r>
        <w:rPr>
          <w:rStyle w:val="w"/>
        </w:rPr>
        <w:t xml:space="preserve">            </w:t>
      </w:r>
      <w:r>
        <w:rPr>
          <w:rStyle w:val="nl"/>
        </w:rPr>
        <w:t>"type"</w:t>
      </w:r>
      <w:r>
        <w:rPr>
          <w:rStyle w:val="p"/>
        </w:rPr>
        <w:t>:</w:t>
      </w:r>
      <w:r>
        <w:rPr>
          <w:rStyle w:val="w"/>
        </w:rPr>
        <w:t xml:space="preserve"> </w:t>
      </w:r>
      <w:r>
        <w:rPr>
          <w:rStyle w:val="s2"/>
        </w:rPr>
        <w:t>"add"</w:t>
      </w:r>
    </w:p>
    <w:p w:rsidR="00000000" w:rsidRDefault="00000000">
      <w:pPr>
        <w:pStyle w:val="HTML0"/>
        <w:divId w:val="930703900"/>
        <w:rPr>
          <w:rStyle w:val="w"/>
        </w:rPr>
      </w:pPr>
      <w:r>
        <w:rPr>
          <w:rStyle w:val="w"/>
        </w:rPr>
        <w:t xml:space="preserve">        </w:t>
      </w:r>
      <w:r>
        <w:rPr>
          <w:rStyle w:val="p"/>
        </w:rPr>
        <w:t>}]</w:t>
      </w:r>
    </w:p>
    <w:p w:rsidR="00000000" w:rsidRDefault="00000000">
      <w:pPr>
        <w:pStyle w:val="HTML0"/>
        <w:divId w:val="930703900"/>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499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posSide</w:t>
            </w:r>
          </w:p>
        </w:tc>
        <w:tc>
          <w:tcPr>
            <w:tcW w:w="0" w:type="auto"/>
            <w:vAlign w:val="center"/>
            <w:hideMark/>
          </w:tcPr>
          <w:p w:rsidR="00000000" w:rsidRDefault="00000000">
            <w:r>
              <w:t>String</w:t>
            </w:r>
          </w:p>
        </w:tc>
        <w:tc>
          <w:tcPr>
            <w:tcW w:w="0" w:type="auto"/>
            <w:vAlign w:val="center"/>
            <w:hideMark/>
          </w:tcPr>
          <w:p w:rsidR="00000000" w:rsidRDefault="00000000">
            <w:r>
              <w:t xml:space="preserve">Position side, </w:t>
            </w:r>
            <w:r>
              <w:rPr>
                <w:rStyle w:val="HTML"/>
              </w:rPr>
              <w:t>long</w:t>
            </w:r>
            <w:r>
              <w:t xml:space="preserve"> </w:t>
            </w:r>
            <w:r>
              <w:rPr>
                <w:rStyle w:val="HTML"/>
              </w:rPr>
              <w:t>short</w:t>
            </w:r>
          </w:p>
        </w:tc>
      </w:tr>
      <w:tr w:rsidR="00000000">
        <w:trPr>
          <w:divId w:val="175387555"/>
          <w:tblCellSpacing w:w="15" w:type="dxa"/>
        </w:trPr>
        <w:tc>
          <w:tcPr>
            <w:tcW w:w="0" w:type="auto"/>
            <w:vAlign w:val="center"/>
            <w:hideMark/>
          </w:tcPr>
          <w:p w:rsidR="00000000" w:rsidRDefault="00000000">
            <w:r>
              <w:t>amt</w:t>
            </w:r>
          </w:p>
        </w:tc>
        <w:tc>
          <w:tcPr>
            <w:tcW w:w="0" w:type="auto"/>
            <w:vAlign w:val="center"/>
            <w:hideMark/>
          </w:tcPr>
          <w:p w:rsidR="00000000" w:rsidRDefault="00000000">
            <w:r>
              <w:t>String</w:t>
            </w:r>
          </w:p>
        </w:tc>
        <w:tc>
          <w:tcPr>
            <w:tcW w:w="0" w:type="auto"/>
            <w:vAlign w:val="center"/>
            <w:hideMark/>
          </w:tcPr>
          <w:p w:rsidR="00000000" w:rsidRDefault="00000000">
            <w:r>
              <w:t>Amount to be increase or decrease</w:t>
            </w:r>
          </w:p>
        </w:tc>
      </w:tr>
      <w:tr w:rsidR="00000000">
        <w:trPr>
          <w:divId w:val="175387555"/>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rPr>
                <w:rStyle w:val="HTML"/>
              </w:rPr>
              <w:t>add</w:t>
            </w:r>
            <w:r>
              <w:t>: add margin</w:t>
            </w:r>
            <w:r>
              <w:br/>
            </w:r>
            <w:r>
              <w:rPr>
                <w:rStyle w:val="HTML"/>
              </w:rPr>
              <w:t>reduce</w:t>
            </w:r>
            <w:r>
              <w:t>: reduce margin</w:t>
            </w:r>
          </w:p>
        </w:tc>
      </w:tr>
      <w:tr w:rsidR="00000000">
        <w:trPr>
          <w:divId w:val="175387555"/>
          <w:tblCellSpacing w:w="15" w:type="dxa"/>
        </w:trPr>
        <w:tc>
          <w:tcPr>
            <w:tcW w:w="0" w:type="auto"/>
            <w:vAlign w:val="center"/>
            <w:hideMark/>
          </w:tcPr>
          <w:p w:rsidR="00000000" w:rsidRDefault="00000000">
            <w:r>
              <w:t>leverage</w:t>
            </w:r>
          </w:p>
        </w:tc>
        <w:tc>
          <w:tcPr>
            <w:tcW w:w="0" w:type="auto"/>
            <w:vAlign w:val="center"/>
            <w:hideMark/>
          </w:tcPr>
          <w:p w:rsidR="00000000" w:rsidRDefault="00000000">
            <w:r>
              <w:t>String</w:t>
            </w:r>
          </w:p>
        </w:tc>
        <w:tc>
          <w:tcPr>
            <w:tcW w:w="0" w:type="auto"/>
            <w:vAlign w:val="center"/>
            <w:hideMark/>
          </w:tcPr>
          <w:p w:rsidR="00000000" w:rsidRDefault="00000000">
            <w:r>
              <w:t>Real leverage after the margin adjustment</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Currency</w:t>
            </w:r>
          </w:p>
        </w:tc>
      </w:tr>
    </w:tbl>
    <w:p w:rsidR="00000000" w:rsidRDefault="00000000">
      <w:pPr>
        <w:divId w:val="175387555"/>
      </w:pPr>
      <w:r>
        <w:t>Manual transfer mode</w:t>
      </w:r>
      <w:r>
        <w:br/>
        <w:t xml:space="preserve">The value of the margin initially assigned to the isolated position must be greater than or equal to 10,000 USDT, and a position will be created on the account. </w:t>
      </w:r>
    </w:p>
    <w:p w:rsidR="00000000" w:rsidRDefault="00000000">
      <w:pPr>
        <w:pStyle w:val="3"/>
        <w:divId w:val="175387555"/>
      </w:pPr>
      <w:r>
        <w:t>Get leverage</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/api/v5/account/leverage-info</w:t>
      </w:r>
    </w:p>
    <w:p w:rsidR="00000000" w:rsidRDefault="00000000">
      <w:pPr>
        <w:pStyle w:val="a5"/>
        <w:divId w:val="571964246"/>
      </w:pPr>
      <w:r>
        <w:t>Request Example</w:t>
      </w:r>
    </w:p>
    <w:p w:rsidR="00000000" w:rsidRDefault="00000000">
      <w:pPr>
        <w:pStyle w:val="HTML0"/>
        <w:divId w:val="1294021182"/>
        <w:rPr>
          <w:rStyle w:val="HTML"/>
        </w:rPr>
      </w:pPr>
      <w:r>
        <w:rPr>
          <w:rStyle w:val="HTML"/>
        </w:rPr>
        <w:t>GET /api/v5/account/leverage-info?instId</w:t>
      </w:r>
      <w:r>
        <w:rPr>
          <w:rStyle w:val="o"/>
        </w:rPr>
        <w:t>=</w:t>
      </w:r>
      <w:r>
        <w:rPr>
          <w:rStyle w:val="HTML"/>
        </w:rPr>
        <w:t>BTC-USDT-SWAP&amp;mgnMode</w:t>
      </w:r>
      <w:r>
        <w:rPr>
          <w:rStyle w:val="o"/>
        </w:rPr>
        <w:t>=</w:t>
      </w:r>
      <w:r>
        <w:rPr>
          <w:rStyle w:val="HTML"/>
        </w:rPr>
        <w:t>cross</w:t>
      </w:r>
    </w:p>
    <w:p w:rsidR="00000000" w:rsidRDefault="00000000">
      <w:pPr>
        <w:pStyle w:val="HTML0"/>
        <w:divId w:val="1294021182"/>
        <w:rPr>
          <w:rStyle w:val="HTML"/>
        </w:rPr>
      </w:pPr>
    </w:p>
    <w:p w:rsidR="00000000" w:rsidRDefault="00000000">
      <w:pPr>
        <w:pStyle w:val="HTML0"/>
        <w:divId w:val="510527931"/>
        <w:rPr>
          <w:rStyle w:val="HTML"/>
          <w:vanish/>
        </w:rPr>
      </w:pPr>
      <w:r>
        <w:rPr>
          <w:rStyle w:val="kn"/>
          <w:vanish/>
        </w:rPr>
        <w:t>import</w:t>
      </w:r>
      <w:r>
        <w:rPr>
          <w:rStyle w:val="HTML"/>
          <w:vanish/>
        </w:rPr>
        <w:t xml:space="preserve"> </w:t>
      </w:r>
      <w:r>
        <w:rPr>
          <w:rStyle w:val="nn"/>
          <w:vanish/>
        </w:rPr>
        <w:t>okx.Account</w:t>
      </w:r>
      <w:r>
        <w:rPr>
          <w:rStyle w:val="HTML"/>
          <w:vanish/>
        </w:rPr>
        <w:t xml:space="preserve"> </w:t>
      </w:r>
      <w:r>
        <w:rPr>
          <w:rStyle w:val="k"/>
          <w:vanish/>
        </w:rPr>
        <w:t>as</w:t>
      </w:r>
      <w:r>
        <w:rPr>
          <w:rStyle w:val="HTML"/>
          <w:vanish/>
        </w:rPr>
        <w:t xml:space="preserve"> </w:t>
      </w:r>
      <w:r>
        <w:rPr>
          <w:rStyle w:val="n"/>
          <w:vanish/>
        </w:rPr>
        <w:t>Account</w:t>
      </w:r>
    </w:p>
    <w:p w:rsidR="00000000" w:rsidRDefault="00000000">
      <w:pPr>
        <w:pStyle w:val="HTML0"/>
        <w:divId w:val="510527931"/>
        <w:rPr>
          <w:rStyle w:val="HTML"/>
          <w:vanish/>
        </w:rPr>
      </w:pPr>
    </w:p>
    <w:p w:rsidR="00000000" w:rsidRDefault="00000000">
      <w:pPr>
        <w:pStyle w:val="HTML0"/>
        <w:divId w:val="510527931"/>
        <w:rPr>
          <w:rStyle w:val="c1"/>
          <w:vanish/>
        </w:rPr>
      </w:pPr>
      <w:r>
        <w:rPr>
          <w:rStyle w:val="c1"/>
          <w:vanish/>
        </w:rPr>
        <w:t># API initialization</w:t>
      </w:r>
    </w:p>
    <w:p w:rsidR="00000000" w:rsidRDefault="00000000">
      <w:pPr>
        <w:pStyle w:val="HTML0"/>
        <w:divId w:val="510527931"/>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510527931"/>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510527931"/>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510527931"/>
        <w:rPr>
          <w:rStyle w:val="HTML"/>
          <w:vanish/>
        </w:rPr>
      </w:pPr>
    </w:p>
    <w:p w:rsidR="00000000" w:rsidRDefault="00000000">
      <w:pPr>
        <w:pStyle w:val="HTML0"/>
        <w:divId w:val="510527931"/>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trading:0 , demo trading:1</w:t>
      </w:r>
    </w:p>
    <w:p w:rsidR="00000000" w:rsidRDefault="00000000">
      <w:pPr>
        <w:pStyle w:val="HTML0"/>
        <w:divId w:val="510527931"/>
        <w:rPr>
          <w:rStyle w:val="HTML"/>
          <w:vanish/>
        </w:rPr>
      </w:pPr>
    </w:p>
    <w:p w:rsidR="00000000" w:rsidRDefault="00000000">
      <w:pPr>
        <w:pStyle w:val="HTML0"/>
        <w:divId w:val="510527931"/>
        <w:rPr>
          <w:rStyle w:val="HTML"/>
          <w:vanish/>
        </w:rPr>
      </w:pPr>
      <w:r>
        <w:rPr>
          <w:rStyle w:val="n"/>
          <w:vanish/>
        </w:rPr>
        <w:t>accountAPI</w:t>
      </w:r>
      <w:r>
        <w:rPr>
          <w:rStyle w:val="HTML"/>
          <w:vanish/>
        </w:rPr>
        <w:t xml:space="preserve"> </w:t>
      </w:r>
      <w:r>
        <w:rPr>
          <w:rStyle w:val="o"/>
          <w:vanish/>
        </w:rPr>
        <w:t>=</w:t>
      </w:r>
      <w:r>
        <w:rPr>
          <w:rStyle w:val="HTML"/>
          <w:vanish/>
        </w:rPr>
        <w:t xml:space="preserve"> </w:t>
      </w:r>
      <w:r>
        <w:rPr>
          <w:rStyle w:val="n"/>
          <w:vanish/>
        </w:rPr>
        <w:t>Account</w:t>
      </w:r>
      <w:r>
        <w:rPr>
          <w:rStyle w:val="p"/>
          <w:vanish/>
        </w:rPr>
        <w:t>.</w:t>
      </w:r>
      <w:r>
        <w:rPr>
          <w:rStyle w:val="n"/>
          <w:vanish/>
        </w:rPr>
        <w:t>AccountAPI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510527931"/>
        <w:rPr>
          <w:rStyle w:val="HTML"/>
          <w:vanish/>
        </w:rPr>
      </w:pPr>
    </w:p>
    <w:p w:rsidR="00000000" w:rsidRDefault="00000000">
      <w:pPr>
        <w:pStyle w:val="HTML0"/>
        <w:divId w:val="510527931"/>
        <w:rPr>
          <w:rStyle w:val="c1"/>
          <w:vanish/>
        </w:rPr>
      </w:pPr>
      <w:r>
        <w:rPr>
          <w:rStyle w:val="c1"/>
          <w:vanish/>
        </w:rPr>
        <w:t># Get leverage</w:t>
      </w:r>
    </w:p>
    <w:p w:rsidR="00000000" w:rsidRDefault="00000000">
      <w:pPr>
        <w:pStyle w:val="HTML0"/>
        <w:divId w:val="510527931"/>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accountAPI</w:t>
      </w:r>
      <w:r>
        <w:rPr>
          <w:rStyle w:val="p"/>
          <w:vanish/>
        </w:rPr>
        <w:t>.</w:t>
      </w:r>
      <w:r>
        <w:rPr>
          <w:rStyle w:val="n"/>
          <w:vanish/>
        </w:rPr>
        <w:t>get_leverage</w:t>
      </w:r>
      <w:r>
        <w:rPr>
          <w:rStyle w:val="p"/>
          <w:vanish/>
        </w:rPr>
        <w:t>(</w:t>
      </w:r>
    </w:p>
    <w:p w:rsidR="00000000" w:rsidRDefault="00000000">
      <w:pPr>
        <w:pStyle w:val="HTML0"/>
        <w:divId w:val="510527931"/>
        <w:rPr>
          <w:rStyle w:val="HTML"/>
          <w:vanish/>
        </w:rPr>
      </w:pPr>
      <w:r>
        <w:rPr>
          <w:rStyle w:val="HTML"/>
          <w:vanish/>
        </w:rPr>
        <w:t xml:space="preserve">    </w:t>
      </w:r>
      <w:r>
        <w:rPr>
          <w:rStyle w:val="n"/>
          <w:vanish/>
        </w:rPr>
        <w:t>instId</w:t>
      </w:r>
      <w:r>
        <w:rPr>
          <w:rStyle w:val="o"/>
          <w:vanish/>
        </w:rPr>
        <w:t>=</w:t>
      </w:r>
      <w:r>
        <w:rPr>
          <w:rStyle w:val="s"/>
          <w:vanish/>
        </w:rPr>
        <w:t>"BTC-USDT-SWAP"</w:t>
      </w:r>
      <w:r>
        <w:rPr>
          <w:rStyle w:val="p"/>
          <w:vanish/>
        </w:rPr>
        <w:t>,</w:t>
      </w:r>
    </w:p>
    <w:p w:rsidR="00000000" w:rsidRDefault="00000000">
      <w:pPr>
        <w:pStyle w:val="HTML0"/>
        <w:divId w:val="510527931"/>
        <w:rPr>
          <w:rStyle w:val="HTML"/>
          <w:vanish/>
        </w:rPr>
      </w:pPr>
      <w:r>
        <w:rPr>
          <w:rStyle w:val="HTML"/>
          <w:vanish/>
        </w:rPr>
        <w:t xml:space="preserve">    </w:t>
      </w:r>
      <w:r>
        <w:rPr>
          <w:rStyle w:val="n"/>
          <w:vanish/>
        </w:rPr>
        <w:t>mgnMode</w:t>
      </w:r>
      <w:r>
        <w:rPr>
          <w:rStyle w:val="o"/>
          <w:vanish/>
        </w:rPr>
        <w:t>=</w:t>
      </w:r>
      <w:r>
        <w:rPr>
          <w:rStyle w:val="s"/>
          <w:vanish/>
        </w:rPr>
        <w:t>"cross"</w:t>
      </w:r>
    </w:p>
    <w:p w:rsidR="00000000" w:rsidRDefault="00000000">
      <w:pPr>
        <w:pStyle w:val="HTML0"/>
        <w:divId w:val="510527931"/>
        <w:rPr>
          <w:rStyle w:val="HTML"/>
          <w:vanish/>
        </w:rPr>
      </w:pPr>
      <w:r>
        <w:rPr>
          <w:rStyle w:val="p"/>
          <w:vanish/>
        </w:rPr>
        <w:t>)</w:t>
      </w:r>
    </w:p>
    <w:p w:rsidR="00000000" w:rsidRDefault="00000000">
      <w:pPr>
        <w:pStyle w:val="HTML0"/>
        <w:divId w:val="510527931"/>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380"/>
        <w:gridCol w:w="4948"/>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Instrument ID</w:t>
            </w:r>
            <w:r>
              <w:br/>
              <w:t xml:space="preserve">Single instrument ID or multiple </w:t>
            </w:r>
            <w:r>
              <w:lastRenderedPageBreak/>
              <w:t>instrument IDs (no more than 20) separated with comma</w:t>
            </w:r>
          </w:p>
        </w:tc>
      </w:tr>
      <w:tr w:rsidR="00000000">
        <w:trPr>
          <w:divId w:val="175387555"/>
          <w:tblCellSpacing w:w="15" w:type="dxa"/>
        </w:trPr>
        <w:tc>
          <w:tcPr>
            <w:tcW w:w="0" w:type="auto"/>
            <w:vAlign w:val="center"/>
            <w:hideMark/>
          </w:tcPr>
          <w:p w:rsidR="00000000" w:rsidRDefault="00000000">
            <w:r>
              <w:lastRenderedPageBreak/>
              <w:t>ccy</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Currency，used for getting leverage of currency level.</w:t>
            </w:r>
            <w:r>
              <w:br/>
              <w:t xml:space="preserve">Applicable to </w:t>
            </w:r>
            <w:r>
              <w:rPr>
                <w:rStyle w:val="HTML"/>
              </w:rPr>
              <w:t>cross</w:t>
            </w:r>
            <w:r>
              <w:t xml:space="preserve"> </w:t>
            </w:r>
            <w:r>
              <w:rPr>
                <w:rStyle w:val="HTML"/>
              </w:rPr>
              <w:t>MARGIN</w:t>
            </w:r>
            <w:r>
              <w:t xml:space="preserve"> of </w:t>
            </w:r>
            <w:r>
              <w:rPr>
                <w:rStyle w:val="HTML"/>
              </w:rPr>
              <w:t>Spot mode</w:t>
            </w:r>
            <w:r>
              <w:t>/</w:t>
            </w:r>
            <w:r>
              <w:rPr>
                <w:rStyle w:val="HTML"/>
              </w:rPr>
              <w:t>Multi-currency margin</w:t>
            </w:r>
            <w:r>
              <w:t>/</w:t>
            </w:r>
            <w:r>
              <w:rPr>
                <w:rStyle w:val="HTML"/>
              </w:rPr>
              <w:t>Portfolio margin</w:t>
            </w:r>
            <w:r>
              <w:t>.</w:t>
            </w:r>
            <w:r>
              <w:br/>
              <w:t>Supported single currency or multiple currencies (no more than 20) separated with comma.</w:t>
            </w:r>
          </w:p>
        </w:tc>
      </w:tr>
      <w:tr w:rsidR="00000000">
        <w:trPr>
          <w:divId w:val="175387555"/>
          <w:tblCellSpacing w:w="15" w:type="dxa"/>
        </w:trPr>
        <w:tc>
          <w:tcPr>
            <w:tcW w:w="0" w:type="auto"/>
            <w:vAlign w:val="center"/>
            <w:hideMark/>
          </w:tcPr>
          <w:p w:rsidR="00000000" w:rsidRDefault="00000000">
            <w:r>
              <w:t>mgnMode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Margin mode</w:t>
            </w:r>
            <w:r>
              <w:br/>
            </w:r>
            <w:r>
              <w:rPr>
                <w:rStyle w:val="HTML"/>
              </w:rPr>
              <w:t>cross</w:t>
            </w:r>
            <w:r>
              <w:t xml:space="preserve"> </w:t>
            </w:r>
            <w:r>
              <w:rPr>
                <w:rStyle w:val="HTML"/>
              </w:rPr>
              <w:t>isolated</w:t>
            </w:r>
          </w:p>
        </w:tc>
      </w:tr>
    </w:tbl>
    <w:p w:rsidR="00000000" w:rsidRDefault="00000000">
      <w:pPr>
        <w:pStyle w:val="a5"/>
        <w:divId w:val="133565544"/>
      </w:pPr>
      <w:r>
        <w:t>Response Example</w:t>
      </w:r>
    </w:p>
    <w:p w:rsidR="00000000" w:rsidRDefault="00000000">
      <w:pPr>
        <w:pStyle w:val="HTML0"/>
        <w:divId w:val="275408868"/>
        <w:rPr>
          <w:rStyle w:val="w"/>
        </w:rPr>
      </w:pPr>
      <w:r>
        <w:rPr>
          <w:rStyle w:val="p"/>
        </w:rPr>
        <w:t>{</w:t>
      </w:r>
    </w:p>
    <w:p w:rsidR="00000000" w:rsidRDefault="00000000">
      <w:pPr>
        <w:pStyle w:val="HTML0"/>
        <w:divId w:val="275408868"/>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275408868"/>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275408868"/>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275408868"/>
        <w:rPr>
          <w:rStyle w:val="w"/>
        </w:rPr>
      </w:pPr>
      <w:r>
        <w:rPr>
          <w:rStyle w:val="w"/>
        </w:rPr>
        <w:t xml:space="preserve">        </w:t>
      </w:r>
      <w:r>
        <w:rPr>
          <w:rStyle w:val="nl"/>
        </w:rPr>
        <w:t>"ccy"</w:t>
      </w:r>
      <w:r>
        <w:rPr>
          <w:rStyle w:val="p"/>
        </w:rPr>
        <w:t>:</w:t>
      </w:r>
      <w:r>
        <w:rPr>
          <w:rStyle w:val="s2"/>
        </w:rPr>
        <w:t>""</w:t>
      </w:r>
      <w:r>
        <w:rPr>
          <w:rStyle w:val="p"/>
        </w:rPr>
        <w:t>,</w:t>
      </w:r>
    </w:p>
    <w:p w:rsidR="00000000" w:rsidRDefault="00000000">
      <w:pPr>
        <w:pStyle w:val="HTML0"/>
        <w:divId w:val="275408868"/>
        <w:rPr>
          <w:rStyle w:val="w"/>
        </w:rPr>
      </w:pPr>
      <w:r>
        <w:rPr>
          <w:rStyle w:val="w"/>
        </w:rPr>
        <w:t xml:space="preserve">        </w:t>
      </w:r>
      <w:r>
        <w:rPr>
          <w:rStyle w:val="nl"/>
        </w:rPr>
        <w:t>"instId"</w:t>
      </w:r>
      <w:r>
        <w:rPr>
          <w:rStyle w:val="p"/>
        </w:rPr>
        <w:t>:</w:t>
      </w:r>
      <w:r>
        <w:rPr>
          <w:rStyle w:val="w"/>
        </w:rPr>
        <w:t xml:space="preserve"> </w:t>
      </w:r>
      <w:r>
        <w:rPr>
          <w:rStyle w:val="s2"/>
        </w:rPr>
        <w:t>"BTC-USDT-SWAP"</w:t>
      </w:r>
      <w:r>
        <w:rPr>
          <w:rStyle w:val="p"/>
        </w:rPr>
        <w:t>,</w:t>
      </w:r>
    </w:p>
    <w:p w:rsidR="00000000" w:rsidRDefault="00000000">
      <w:pPr>
        <w:pStyle w:val="HTML0"/>
        <w:divId w:val="275408868"/>
        <w:rPr>
          <w:rStyle w:val="w"/>
        </w:rPr>
      </w:pPr>
      <w:r>
        <w:rPr>
          <w:rStyle w:val="w"/>
        </w:rPr>
        <w:t xml:space="preserve">        </w:t>
      </w:r>
      <w:r>
        <w:rPr>
          <w:rStyle w:val="nl"/>
        </w:rPr>
        <w:t>"mgnMode"</w:t>
      </w:r>
      <w:r>
        <w:rPr>
          <w:rStyle w:val="p"/>
        </w:rPr>
        <w:t>:</w:t>
      </w:r>
      <w:r>
        <w:rPr>
          <w:rStyle w:val="w"/>
        </w:rPr>
        <w:t xml:space="preserve"> </w:t>
      </w:r>
      <w:r>
        <w:rPr>
          <w:rStyle w:val="s2"/>
        </w:rPr>
        <w:t>"cross"</w:t>
      </w:r>
      <w:r>
        <w:rPr>
          <w:rStyle w:val="p"/>
        </w:rPr>
        <w:t>,</w:t>
      </w:r>
    </w:p>
    <w:p w:rsidR="00000000" w:rsidRDefault="00000000">
      <w:pPr>
        <w:pStyle w:val="HTML0"/>
        <w:divId w:val="275408868"/>
        <w:rPr>
          <w:rStyle w:val="w"/>
        </w:rPr>
      </w:pPr>
      <w:r>
        <w:rPr>
          <w:rStyle w:val="w"/>
        </w:rPr>
        <w:t xml:space="preserve">        </w:t>
      </w:r>
      <w:r>
        <w:rPr>
          <w:rStyle w:val="nl"/>
        </w:rPr>
        <w:t>"posSide"</w:t>
      </w:r>
      <w:r>
        <w:rPr>
          <w:rStyle w:val="p"/>
        </w:rPr>
        <w:t>:</w:t>
      </w:r>
      <w:r>
        <w:rPr>
          <w:rStyle w:val="w"/>
        </w:rPr>
        <w:t xml:space="preserve"> </w:t>
      </w:r>
      <w:r>
        <w:rPr>
          <w:rStyle w:val="s2"/>
        </w:rPr>
        <w:t>"long"</w:t>
      </w:r>
      <w:r>
        <w:rPr>
          <w:rStyle w:val="p"/>
        </w:rPr>
        <w:t>,</w:t>
      </w:r>
    </w:p>
    <w:p w:rsidR="00000000" w:rsidRDefault="00000000">
      <w:pPr>
        <w:pStyle w:val="HTML0"/>
        <w:divId w:val="275408868"/>
        <w:rPr>
          <w:rStyle w:val="w"/>
        </w:rPr>
      </w:pPr>
      <w:r>
        <w:rPr>
          <w:rStyle w:val="w"/>
        </w:rPr>
        <w:t xml:space="preserve">        </w:t>
      </w:r>
      <w:r>
        <w:rPr>
          <w:rStyle w:val="nl"/>
        </w:rPr>
        <w:t>"lever"</w:t>
      </w:r>
      <w:r>
        <w:rPr>
          <w:rStyle w:val="p"/>
        </w:rPr>
        <w:t>:</w:t>
      </w:r>
      <w:r>
        <w:rPr>
          <w:rStyle w:val="w"/>
        </w:rPr>
        <w:t xml:space="preserve"> </w:t>
      </w:r>
      <w:r>
        <w:rPr>
          <w:rStyle w:val="s2"/>
        </w:rPr>
        <w:t>"10"</w:t>
      </w:r>
    </w:p>
    <w:p w:rsidR="00000000" w:rsidRDefault="00000000">
      <w:pPr>
        <w:pStyle w:val="HTML0"/>
        <w:divId w:val="275408868"/>
        <w:rPr>
          <w:rStyle w:val="w"/>
        </w:rPr>
      </w:pPr>
      <w:r>
        <w:rPr>
          <w:rStyle w:val="w"/>
        </w:rPr>
        <w:t xml:space="preserve">    </w:t>
      </w:r>
      <w:r>
        <w:rPr>
          <w:rStyle w:val="p"/>
        </w:rPr>
        <w:t>},{</w:t>
      </w:r>
    </w:p>
    <w:p w:rsidR="00000000" w:rsidRDefault="00000000">
      <w:pPr>
        <w:pStyle w:val="HTML0"/>
        <w:divId w:val="275408868"/>
        <w:rPr>
          <w:rStyle w:val="w"/>
        </w:rPr>
      </w:pPr>
      <w:r>
        <w:rPr>
          <w:rStyle w:val="w"/>
        </w:rPr>
        <w:t xml:space="preserve">        </w:t>
      </w:r>
      <w:r>
        <w:rPr>
          <w:rStyle w:val="nl"/>
        </w:rPr>
        <w:t>"ccy"</w:t>
      </w:r>
      <w:r>
        <w:rPr>
          <w:rStyle w:val="p"/>
        </w:rPr>
        <w:t>:</w:t>
      </w:r>
      <w:r>
        <w:rPr>
          <w:rStyle w:val="s2"/>
        </w:rPr>
        <w:t>""</w:t>
      </w:r>
      <w:r>
        <w:rPr>
          <w:rStyle w:val="p"/>
        </w:rPr>
        <w:t>,</w:t>
      </w:r>
    </w:p>
    <w:p w:rsidR="00000000" w:rsidRDefault="00000000">
      <w:pPr>
        <w:pStyle w:val="HTML0"/>
        <w:divId w:val="275408868"/>
        <w:rPr>
          <w:rStyle w:val="w"/>
        </w:rPr>
      </w:pPr>
      <w:r>
        <w:rPr>
          <w:rStyle w:val="w"/>
        </w:rPr>
        <w:t xml:space="preserve">        </w:t>
      </w:r>
      <w:r>
        <w:rPr>
          <w:rStyle w:val="nl"/>
        </w:rPr>
        <w:t>"instId"</w:t>
      </w:r>
      <w:r>
        <w:rPr>
          <w:rStyle w:val="p"/>
        </w:rPr>
        <w:t>:</w:t>
      </w:r>
      <w:r>
        <w:rPr>
          <w:rStyle w:val="w"/>
        </w:rPr>
        <w:t xml:space="preserve"> </w:t>
      </w:r>
      <w:r>
        <w:rPr>
          <w:rStyle w:val="s2"/>
        </w:rPr>
        <w:t>"BTC-USDT-SWAP"</w:t>
      </w:r>
      <w:r>
        <w:rPr>
          <w:rStyle w:val="p"/>
        </w:rPr>
        <w:t>,</w:t>
      </w:r>
    </w:p>
    <w:p w:rsidR="00000000" w:rsidRDefault="00000000">
      <w:pPr>
        <w:pStyle w:val="HTML0"/>
        <w:divId w:val="275408868"/>
        <w:rPr>
          <w:rStyle w:val="w"/>
        </w:rPr>
      </w:pPr>
      <w:r>
        <w:rPr>
          <w:rStyle w:val="w"/>
        </w:rPr>
        <w:t xml:space="preserve">        </w:t>
      </w:r>
      <w:r>
        <w:rPr>
          <w:rStyle w:val="nl"/>
        </w:rPr>
        <w:t>"mgnMode"</w:t>
      </w:r>
      <w:r>
        <w:rPr>
          <w:rStyle w:val="p"/>
        </w:rPr>
        <w:t>:</w:t>
      </w:r>
      <w:r>
        <w:rPr>
          <w:rStyle w:val="w"/>
        </w:rPr>
        <w:t xml:space="preserve"> </w:t>
      </w:r>
      <w:r>
        <w:rPr>
          <w:rStyle w:val="s2"/>
        </w:rPr>
        <w:t>"cross"</w:t>
      </w:r>
      <w:r>
        <w:rPr>
          <w:rStyle w:val="p"/>
        </w:rPr>
        <w:t>,</w:t>
      </w:r>
    </w:p>
    <w:p w:rsidR="00000000" w:rsidRDefault="00000000">
      <w:pPr>
        <w:pStyle w:val="HTML0"/>
        <w:divId w:val="275408868"/>
        <w:rPr>
          <w:rStyle w:val="w"/>
        </w:rPr>
      </w:pPr>
      <w:r>
        <w:rPr>
          <w:rStyle w:val="w"/>
        </w:rPr>
        <w:t xml:space="preserve">        </w:t>
      </w:r>
      <w:r>
        <w:rPr>
          <w:rStyle w:val="nl"/>
        </w:rPr>
        <w:t>"posSide"</w:t>
      </w:r>
      <w:r>
        <w:rPr>
          <w:rStyle w:val="p"/>
        </w:rPr>
        <w:t>:</w:t>
      </w:r>
      <w:r>
        <w:rPr>
          <w:rStyle w:val="w"/>
        </w:rPr>
        <w:t xml:space="preserve"> </w:t>
      </w:r>
      <w:r>
        <w:rPr>
          <w:rStyle w:val="s2"/>
        </w:rPr>
        <w:t>"short"</w:t>
      </w:r>
      <w:r>
        <w:rPr>
          <w:rStyle w:val="p"/>
        </w:rPr>
        <w:t>,</w:t>
      </w:r>
    </w:p>
    <w:p w:rsidR="00000000" w:rsidRDefault="00000000">
      <w:pPr>
        <w:pStyle w:val="HTML0"/>
        <w:divId w:val="275408868"/>
        <w:rPr>
          <w:rStyle w:val="w"/>
        </w:rPr>
      </w:pPr>
      <w:r>
        <w:rPr>
          <w:rStyle w:val="w"/>
        </w:rPr>
        <w:t xml:space="preserve">        </w:t>
      </w:r>
      <w:r>
        <w:rPr>
          <w:rStyle w:val="nl"/>
        </w:rPr>
        <w:t>"lever"</w:t>
      </w:r>
      <w:r>
        <w:rPr>
          <w:rStyle w:val="p"/>
        </w:rPr>
        <w:t>:</w:t>
      </w:r>
      <w:r>
        <w:rPr>
          <w:rStyle w:val="w"/>
        </w:rPr>
        <w:t xml:space="preserve"> </w:t>
      </w:r>
      <w:r>
        <w:rPr>
          <w:rStyle w:val="s2"/>
        </w:rPr>
        <w:t>"10"</w:t>
      </w:r>
    </w:p>
    <w:p w:rsidR="00000000" w:rsidRDefault="00000000">
      <w:pPr>
        <w:pStyle w:val="HTML0"/>
        <w:divId w:val="275408868"/>
        <w:rPr>
          <w:rStyle w:val="w"/>
        </w:rPr>
      </w:pPr>
      <w:r>
        <w:rPr>
          <w:rStyle w:val="w"/>
        </w:rPr>
        <w:t xml:space="preserve">    </w:t>
      </w:r>
      <w:r>
        <w:rPr>
          <w:rStyle w:val="p"/>
        </w:rPr>
        <w:t>}]</w:t>
      </w:r>
    </w:p>
    <w:p w:rsidR="00000000" w:rsidRDefault="00000000">
      <w:pPr>
        <w:pStyle w:val="HTML0"/>
        <w:divId w:val="275408868"/>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Currency，used for getting leverage of currency level.</w:t>
            </w:r>
            <w:r>
              <w:br/>
              <w:t xml:space="preserve">Applicable to </w:t>
            </w:r>
            <w:r>
              <w:rPr>
                <w:rStyle w:val="HTML"/>
              </w:rPr>
              <w:t>cross</w:t>
            </w:r>
            <w:r>
              <w:t xml:space="preserve"> </w:t>
            </w:r>
            <w:r>
              <w:rPr>
                <w:rStyle w:val="HTML"/>
              </w:rPr>
              <w:t>MARGIN</w:t>
            </w:r>
            <w:r>
              <w:t xml:space="preserve"> of </w:t>
            </w:r>
            <w:r>
              <w:rPr>
                <w:rStyle w:val="HTML"/>
              </w:rPr>
              <w:t>Spot mode</w:t>
            </w:r>
            <w:r>
              <w:t>/</w:t>
            </w:r>
            <w:r>
              <w:rPr>
                <w:rStyle w:val="HTML"/>
              </w:rPr>
              <w:t>Multi-currency margin</w:t>
            </w:r>
            <w:r>
              <w:t>/</w:t>
            </w:r>
            <w:r>
              <w:rPr>
                <w:rStyle w:val="HTML"/>
              </w:rPr>
              <w:t>Portfolio margin</w:t>
            </w:r>
            <w:r>
              <w:t>.</w:t>
            </w:r>
          </w:p>
        </w:tc>
      </w:tr>
      <w:tr w:rsidR="00000000">
        <w:trPr>
          <w:divId w:val="175387555"/>
          <w:tblCellSpacing w:w="15" w:type="dxa"/>
        </w:trPr>
        <w:tc>
          <w:tcPr>
            <w:tcW w:w="0" w:type="auto"/>
            <w:vAlign w:val="center"/>
            <w:hideMark/>
          </w:tcPr>
          <w:p w:rsidR="00000000" w:rsidRDefault="00000000">
            <w:r>
              <w:t>mgnMode</w:t>
            </w:r>
          </w:p>
        </w:tc>
        <w:tc>
          <w:tcPr>
            <w:tcW w:w="0" w:type="auto"/>
            <w:vAlign w:val="center"/>
            <w:hideMark/>
          </w:tcPr>
          <w:p w:rsidR="00000000" w:rsidRDefault="00000000">
            <w:r>
              <w:t>String</w:t>
            </w:r>
          </w:p>
        </w:tc>
        <w:tc>
          <w:tcPr>
            <w:tcW w:w="0" w:type="auto"/>
            <w:vAlign w:val="center"/>
            <w:hideMark/>
          </w:tcPr>
          <w:p w:rsidR="00000000" w:rsidRDefault="00000000">
            <w:r>
              <w:t>Margin mode</w:t>
            </w:r>
          </w:p>
        </w:tc>
      </w:tr>
      <w:tr w:rsidR="00000000">
        <w:trPr>
          <w:divId w:val="175387555"/>
          <w:tblCellSpacing w:w="15" w:type="dxa"/>
        </w:trPr>
        <w:tc>
          <w:tcPr>
            <w:tcW w:w="0" w:type="auto"/>
            <w:vAlign w:val="center"/>
            <w:hideMark/>
          </w:tcPr>
          <w:p w:rsidR="00000000" w:rsidRDefault="00000000">
            <w:r>
              <w:lastRenderedPageBreak/>
              <w:t>posSide</w:t>
            </w:r>
          </w:p>
        </w:tc>
        <w:tc>
          <w:tcPr>
            <w:tcW w:w="0" w:type="auto"/>
            <w:vAlign w:val="center"/>
            <w:hideMark/>
          </w:tcPr>
          <w:p w:rsidR="00000000" w:rsidRDefault="00000000">
            <w:r>
              <w:t>String</w:t>
            </w:r>
          </w:p>
        </w:tc>
        <w:tc>
          <w:tcPr>
            <w:tcW w:w="0" w:type="auto"/>
            <w:vAlign w:val="center"/>
            <w:hideMark/>
          </w:tcPr>
          <w:p w:rsidR="00000000" w:rsidRDefault="00000000">
            <w:r>
              <w:t>Position side</w:t>
            </w:r>
            <w:r>
              <w:br/>
            </w:r>
            <w:r>
              <w:rPr>
                <w:rStyle w:val="HTML"/>
              </w:rPr>
              <w:t>long</w:t>
            </w:r>
            <w:r>
              <w:t xml:space="preserve"> </w:t>
            </w:r>
            <w:r>
              <w:br/>
            </w:r>
            <w:r>
              <w:rPr>
                <w:rStyle w:val="HTML"/>
              </w:rPr>
              <w:t>short</w:t>
            </w:r>
            <w:r>
              <w:t xml:space="preserve"> </w:t>
            </w:r>
            <w:r>
              <w:br/>
            </w:r>
            <w:r>
              <w:rPr>
                <w:rStyle w:val="HTML"/>
              </w:rPr>
              <w:t>net</w:t>
            </w:r>
            <w:r>
              <w:br/>
              <w:t xml:space="preserve">In </w:t>
            </w:r>
            <w:r>
              <w:rPr>
                <w:rStyle w:val="HTML"/>
              </w:rPr>
              <w:t>long/short</w:t>
            </w:r>
            <w:r>
              <w:t xml:space="preserve"> mode, the leverage in both directions </w:t>
            </w:r>
            <w:r>
              <w:rPr>
                <w:rStyle w:val="HTML"/>
              </w:rPr>
              <w:t>long</w:t>
            </w:r>
            <w:r>
              <w:t>/</w:t>
            </w:r>
            <w:r>
              <w:rPr>
                <w:rStyle w:val="HTML"/>
              </w:rPr>
              <w:t>short</w:t>
            </w:r>
            <w:r>
              <w:t xml:space="preserve"> will be returned.</w:t>
            </w:r>
          </w:p>
        </w:tc>
      </w:tr>
      <w:tr w:rsidR="00000000">
        <w:trPr>
          <w:divId w:val="175387555"/>
          <w:tblCellSpacing w:w="15" w:type="dxa"/>
        </w:trPr>
        <w:tc>
          <w:tcPr>
            <w:tcW w:w="0" w:type="auto"/>
            <w:vAlign w:val="center"/>
            <w:hideMark/>
          </w:tcPr>
          <w:p w:rsidR="00000000" w:rsidRDefault="00000000">
            <w:r>
              <w:t>lever</w:t>
            </w:r>
          </w:p>
        </w:tc>
        <w:tc>
          <w:tcPr>
            <w:tcW w:w="0" w:type="auto"/>
            <w:vAlign w:val="center"/>
            <w:hideMark/>
          </w:tcPr>
          <w:p w:rsidR="00000000" w:rsidRDefault="00000000">
            <w:r>
              <w:t>String</w:t>
            </w:r>
          </w:p>
        </w:tc>
        <w:tc>
          <w:tcPr>
            <w:tcW w:w="0" w:type="auto"/>
            <w:vAlign w:val="center"/>
            <w:hideMark/>
          </w:tcPr>
          <w:p w:rsidR="00000000" w:rsidRDefault="00000000">
            <w:r>
              <w:t>Leverage</w:t>
            </w:r>
          </w:p>
        </w:tc>
      </w:tr>
    </w:tbl>
    <w:p w:rsidR="00000000" w:rsidRDefault="00000000">
      <w:pPr>
        <w:divId w:val="175387555"/>
      </w:pPr>
      <w:r>
        <w:t xml:space="preserve">Leverage cannot be enquired for the cross positions of Expiry Futures and Perpetual Futures under the portfolio margin account. </w:t>
      </w:r>
    </w:p>
    <w:p w:rsidR="00000000" w:rsidRDefault="00000000">
      <w:pPr>
        <w:pStyle w:val="3"/>
        <w:divId w:val="175387555"/>
      </w:pPr>
      <w:r>
        <w:t>Get leverage estimated info</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/api/v5/account/adjust-leverage-info</w:t>
      </w:r>
    </w:p>
    <w:p w:rsidR="00000000" w:rsidRDefault="00000000">
      <w:pPr>
        <w:pStyle w:val="a5"/>
        <w:divId w:val="1946184638"/>
      </w:pPr>
      <w:r>
        <w:t>Request Example</w:t>
      </w:r>
    </w:p>
    <w:p w:rsidR="00000000" w:rsidRDefault="00000000">
      <w:pPr>
        <w:pStyle w:val="HTML0"/>
        <w:divId w:val="1858615168"/>
        <w:rPr>
          <w:rStyle w:val="HTML"/>
        </w:rPr>
      </w:pPr>
      <w:r>
        <w:rPr>
          <w:rStyle w:val="HTML"/>
        </w:rPr>
        <w:t>GET /api/v5/account/adjust-leverage-info?instType</w:t>
      </w:r>
      <w:r>
        <w:rPr>
          <w:rStyle w:val="o"/>
        </w:rPr>
        <w:t>=</w:t>
      </w:r>
      <w:r>
        <w:rPr>
          <w:rStyle w:val="HTML"/>
        </w:rPr>
        <w:t>MARGIN&amp;mgnMode</w:t>
      </w:r>
      <w:r>
        <w:rPr>
          <w:rStyle w:val="o"/>
        </w:rPr>
        <w:t>=</w:t>
      </w:r>
      <w:r>
        <w:rPr>
          <w:rStyle w:val="HTML"/>
        </w:rPr>
        <w:t>isolated&amp;lever</w:t>
      </w:r>
      <w:r>
        <w:rPr>
          <w:rStyle w:val="o"/>
        </w:rPr>
        <w:t>=</w:t>
      </w:r>
      <w:r>
        <w:rPr>
          <w:rStyle w:val="HTML"/>
        </w:rPr>
        <w:t>3&amp;instId</w:t>
      </w:r>
      <w:r>
        <w:rPr>
          <w:rStyle w:val="o"/>
        </w:rPr>
        <w:t>=</w:t>
      </w:r>
      <w:r>
        <w:rPr>
          <w:rStyle w:val="HTML"/>
        </w:rPr>
        <w:t>BTC-USDT</w:t>
      </w:r>
    </w:p>
    <w:p w:rsidR="00000000" w:rsidRDefault="00000000">
      <w:pPr>
        <w:pStyle w:val="HTML0"/>
        <w:divId w:val="1858615168"/>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380"/>
        <w:gridCol w:w="4948"/>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type</w:t>
            </w:r>
            <w:r>
              <w:br/>
            </w:r>
            <w:r>
              <w:rPr>
                <w:rStyle w:val="HTML"/>
              </w:rPr>
              <w:t>MARGIN</w:t>
            </w:r>
            <w:r>
              <w:br/>
            </w:r>
            <w:r>
              <w:rPr>
                <w:rStyle w:val="HTML"/>
              </w:rPr>
              <w:t>SWAP</w:t>
            </w:r>
            <w:r>
              <w:br/>
            </w:r>
            <w:r>
              <w:rPr>
                <w:rStyle w:val="HTML"/>
              </w:rPr>
              <w:t>FUTURES</w:t>
            </w:r>
          </w:p>
        </w:tc>
      </w:tr>
      <w:tr w:rsidR="00000000">
        <w:trPr>
          <w:divId w:val="175387555"/>
          <w:tblCellSpacing w:w="15" w:type="dxa"/>
        </w:trPr>
        <w:tc>
          <w:tcPr>
            <w:tcW w:w="0" w:type="auto"/>
            <w:vAlign w:val="center"/>
            <w:hideMark/>
          </w:tcPr>
          <w:p w:rsidR="00000000" w:rsidRDefault="00000000">
            <w:r>
              <w:t>mgnMode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Margin mode</w:t>
            </w:r>
            <w:r>
              <w:br/>
            </w:r>
            <w:r>
              <w:rPr>
                <w:rStyle w:val="HTML"/>
              </w:rPr>
              <w:t>isolated</w:t>
            </w:r>
            <w:r>
              <w:br/>
            </w:r>
            <w:r>
              <w:rPr>
                <w:rStyle w:val="HTML"/>
              </w:rPr>
              <w:t>cross</w:t>
            </w:r>
          </w:p>
        </w:tc>
      </w:tr>
      <w:tr w:rsidR="00000000">
        <w:trPr>
          <w:divId w:val="175387555"/>
          <w:tblCellSpacing w:w="15" w:type="dxa"/>
        </w:trPr>
        <w:tc>
          <w:tcPr>
            <w:tcW w:w="0" w:type="auto"/>
            <w:vAlign w:val="center"/>
            <w:hideMark/>
          </w:tcPr>
          <w:p w:rsidR="00000000" w:rsidRDefault="00000000">
            <w:r>
              <w:t>lever</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Leverage</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Instrument ID, e.g. BTC-USDT</w:t>
            </w:r>
            <w:r>
              <w:br/>
              <w:t xml:space="preserve">It is required for these scenarioes: </w:t>
            </w:r>
            <w:r>
              <w:rPr>
                <w:rStyle w:val="HTML"/>
              </w:rPr>
              <w:t>SWAP</w:t>
            </w:r>
            <w:r>
              <w:t xml:space="preserve"> and </w:t>
            </w:r>
            <w:r>
              <w:rPr>
                <w:rStyle w:val="HTML"/>
              </w:rPr>
              <w:t>FUTURES</w:t>
            </w:r>
            <w:r>
              <w:t xml:space="preserve">, Margin isolation, Margin cross in </w:t>
            </w:r>
            <w:r>
              <w:rPr>
                <w:rStyle w:val="HTML"/>
              </w:rPr>
              <w:t>Spot and futures mode</w:t>
            </w:r>
            <w:r>
              <w:t>.</w:t>
            </w:r>
          </w:p>
        </w:tc>
      </w:tr>
      <w:tr w:rsidR="00000000">
        <w:trPr>
          <w:divId w:val="175387555"/>
          <w:tblCellSpacing w:w="15" w:type="dxa"/>
        </w:trPr>
        <w:tc>
          <w:tcPr>
            <w:tcW w:w="0" w:type="auto"/>
            <w:vAlign w:val="center"/>
            <w:hideMark/>
          </w:tcPr>
          <w:p w:rsidR="00000000" w:rsidRDefault="00000000">
            <w:r>
              <w:lastRenderedPageBreak/>
              <w:t>ccy</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Currency used for margin, e.g. BTC</w:t>
            </w:r>
            <w:r>
              <w:br/>
              <w:t xml:space="preserve">It is required for Margin cross in </w:t>
            </w:r>
            <w:r>
              <w:rPr>
                <w:rStyle w:val="HTML"/>
              </w:rPr>
              <w:t>Spot and futures mode</w:t>
            </w:r>
            <w:r>
              <w:t xml:space="preserve">, </w:t>
            </w:r>
            <w:r>
              <w:rPr>
                <w:rStyle w:val="HTML"/>
              </w:rPr>
              <w:t>Multi-currency margin</w:t>
            </w:r>
            <w:r>
              <w:t xml:space="preserve"> and </w:t>
            </w:r>
            <w:r>
              <w:rPr>
                <w:rStyle w:val="HTML"/>
              </w:rPr>
              <w:t>Portfolio margin</w:t>
            </w:r>
          </w:p>
        </w:tc>
      </w:tr>
      <w:tr w:rsidR="00000000">
        <w:trPr>
          <w:divId w:val="175387555"/>
          <w:tblCellSpacing w:w="15" w:type="dxa"/>
        </w:trPr>
        <w:tc>
          <w:tcPr>
            <w:tcW w:w="0" w:type="auto"/>
            <w:vAlign w:val="center"/>
            <w:hideMark/>
          </w:tcPr>
          <w:p w:rsidR="00000000" w:rsidRDefault="00000000">
            <w:r>
              <w:t>posSide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posSide</w:t>
            </w:r>
            <w:r>
              <w:br/>
            </w:r>
            <w:r>
              <w:rPr>
                <w:rStyle w:val="HTML"/>
              </w:rPr>
              <w:t>net</w:t>
            </w:r>
            <w:r>
              <w:t>: The default value</w:t>
            </w:r>
            <w:r>
              <w:br/>
            </w:r>
            <w:r>
              <w:rPr>
                <w:rStyle w:val="HTML"/>
              </w:rPr>
              <w:t>long</w:t>
            </w:r>
            <w:r>
              <w:br/>
            </w:r>
            <w:r>
              <w:rPr>
                <w:rStyle w:val="HTML"/>
              </w:rPr>
              <w:t>short</w:t>
            </w:r>
          </w:p>
        </w:tc>
      </w:tr>
    </w:tbl>
    <w:p w:rsidR="00000000" w:rsidRDefault="00000000">
      <w:pPr>
        <w:pStyle w:val="a5"/>
        <w:divId w:val="1741247076"/>
      </w:pPr>
      <w:r>
        <w:t>Response Example</w:t>
      </w:r>
    </w:p>
    <w:p w:rsidR="00000000" w:rsidRDefault="00000000">
      <w:pPr>
        <w:pStyle w:val="HTML0"/>
        <w:divId w:val="1961690555"/>
        <w:rPr>
          <w:rStyle w:val="w"/>
        </w:rPr>
      </w:pPr>
      <w:r>
        <w:rPr>
          <w:rStyle w:val="p"/>
        </w:rPr>
        <w:t>{</w:t>
      </w:r>
    </w:p>
    <w:p w:rsidR="00000000" w:rsidRDefault="00000000">
      <w:pPr>
        <w:pStyle w:val="HTML0"/>
        <w:divId w:val="1961690555"/>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961690555"/>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961690555"/>
        <w:rPr>
          <w:rStyle w:val="w"/>
        </w:rPr>
      </w:pPr>
      <w:r>
        <w:rPr>
          <w:rStyle w:val="w"/>
        </w:rPr>
        <w:t xml:space="preserve">        </w:t>
      </w:r>
      <w:r>
        <w:rPr>
          <w:rStyle w:val="p"/>
        </w:rPr>
        <w:t>{</w:t>
      </w:r>
    </w:p>
    <w:p w:rsidR="00000000" w:rsidRDefault="00000000">
      <w:pPr>
        <w:pStyle w:val="HTML0"/>
        <w:divId w:val="1961690555"/>
        <w:rPr>
          <w:rStyle w:val="w"/>
        </w:rPr>
      </w:pPr>
      <w:r>
        <w:rPr>
          <w:rStyle w:val="w"/>
        </w:rPr>
        <w:t xml:space="preserve">            </w:t>
      </w:r>
      <w:r>
        <w:rPr>
          <w:rStyle w:val="nl"/>
        </w:rPr>
        <w:t>"estAvailQuoteTrans"</w:t>
      </w:r>
      <w:r>
        <w:rPr>
          <w:rStyle w:val="p"/>
        </w:rPr>
        <w:t>:</w:t>
      </w:r>
      <w:r>
        <w:rPr>
          <w:rStyle w:val="w"/>
        </w:rPr>
        <w:t xml:space="preserve"> </w:t>
      </w:r>
      <w:r>
        <w:rPr>
          <w:rStyle w:val="s2"/>
        </w:rPr>
        <w:t>""</w:t>
      </w:r>
      <w:r>
        <w:rPr>
          <w:rStyle w:val="p"/>
        </w:rPr>
        <w:t>,</w:t>
      </w:r>
    </w:p>
    <w:p w:rsidR="00000000" w:rsidRDefault="00000000">
      <w:pPr>
        <w:pStyle w:val="HTML0"/>
        <w:divId w:val="1961690555"/>
        <w:rPr>
          <w:rStyle w:val="w"/>
        </w:rPr>
      </w:pPr>
      <w:r>
        <w:rPr>
          <w:rStyle w:val="w"/>
        </w:rPr>
        <w:t xml:space="preserve">            </w:t>
      </w:r>
      <w:r>
        <w:rPr>
          <w:rStyle w:val="nl"/>
        </w:rPr>
        <w:t>"estAvailTrans"</w:t>
      </w:r>
      <w:r>
        <w:rPr>
          <w:rStyle w:val="p"/>
        </w:rPr>
        <w:t>:</w:t>
      </w:r>
      <w:r>
        <w:rPr>
          <w:rStyle w:val="w"/>
        </w:rPr>
        <w:t xml:space="preserve"> </w:t>
      </w:r>
      <w:r>
        <w:rPr>
          <w:rStyle w:val="s2"/>
        </w:rPr>
        <w:t>"1.1398040558348279"</w:t>
      </w:r>
      <w:r>
        <w:rPr>
          <w:rStyle w:val="p"/>
        </w:rPr>
        <w:t>,</w:t>
      </w:r>
    </w:p>
    <w:p w:rsidR="00000000" w:rsidRDefault="00000000">
      <w:pPr>
        <w:pStyle w:val="HTML0"/>
        <w:divId w:val="1961690555"/>
        <w:rPr>
          <w:rStyle w:val="w"/>
        </w:rPr>
      </w:pPr>
      <w:r>
        <w:rPr>
          <w:rStyle w:val="w"/>
        </w:rPr>
        <w:t xml:space="preserve">            </w:t>
      </w:r>
      <w:r>
        <w:rPr>
          <w:rStyle w:val="nl"/>
        </w:rPr>
        <w:t>"estLiqPx"</w:t>
      </w:r>
      <w:r>
        <w:rPr>
          <w:rStyle w:val="p"/>
        </w:rPr>
        <w:t>:</w:t>
      </w:r>
      <w:r>
        <w:rPr>
          <w:rStyle w:val="w"/>
        </w:rPr>
        <w:t xml:space="preserve"> </w:t>
      </w:r>
      <w:r>
        <w:rPr>
          <w:rStyle w:val="s2"/>
        </w:rPr>
        <w:t>""</w:t>
      </w:r>
      <w:r>
        <w:rPr>
          <w:rStyle w:val="p"/>
        </w:rPr>
        <w:t>,</w:t>
      </w:r>
    </w:p>
    <w:p w:rsidR="00000000" w:rsidRDefault="00000000">
      <w:pPr>
        <w:pStyle w:val="HTML0"/>
        <w:divId w:val="1961690555"/>
        <w:rPr>
          <w:rStyle w:val="w"/>
        </w:rPr>
      </w:pPr>
      <w:r>
        <w:rPr>
          <w:rStyle w:val="w"/>
        </w:rPr>
        <w:t xml:space="preserve">            </w:t>
      </w:r>
      <w:r>
        <w:rPr>
          <w:rStyle w:val="nl"/>
        </w:rPr>
        <w:t>"estMaxAmt"</w:t>
      </w:r>
      <w:r>
        <w:rPr>
          <w:rStyle w:val="p"/>
        </w:rPr>
        <w:t>:</w:t>
      </w:r>
      <w:r>
        <w:rPr>
          <w:rStyle w:val="w"/>
        </w:rPr>
        <w:t xml:space="preserve"> </w:t>
      </w:r>
      <w:r>
        <w:rPr>
          <w:rStyle w:val="s2"/>
        </w:rPr>
        <w:t>"10.6095865868904898"</w:t>
      </w:r>
      <w:r>
        <w:rPr>
          <w:rStyle w:val="p"/>
        </w:rPr>
        <w:t>,</w:t>
      </w:r>
    </w:p>
    <w:p w:rsidR="00000000" w:rsidRDefault="00000000">
      <w:pPr>
        <w:pStyle w:val="HTML0"/>
        <w:divId w:val="1961690555"/>
        <w:rPr>
          <w:rStyle w:val="w"/>
        </w:rPr>
      </w:pPr>
      <w:r>
        <w:rPr>
          <w:rStyle w:val="w"/>
        </w:rPr>
        <w:t xml:space="preserve">            </w:t>
      </w:r>
      <w:r>
        <w:rPr>
          <w:rStyle w:val="nl"/>
        </w:rPr>
        <w:t>"estMgn"</w:t>
      </w:r>
      <w:r>
        <w:rPr>
          <w:rStyle w:val="p"/>
        </w:rPr>
        <w:t>:</w:t>
      </w:r>
      <w:r>
        <w:rPr>
          <w:rStyle w:val="w"/>
        </w:rPr>
        <w:t xml:space="preserve"> </w:t>
      </w:r>
      <w:r>
        <w:rPr>
          <w:rStyle w:val="s2"/>
        </w:rPr>
        <w:t>"0.0701959441651721"</w:t>
      </w:r>
      <w:r>
        <w:rPr>
          <w:rStyle w:val="p"/>
        </w:rPr>
        <w:t>,</w:t>
      </w:r>
    </w:p>
    <w:p w:rsidR="00000000" w:rsidRDefault="00000000">
      <w:pPr>
        <w:pStyle w:val="HTML0"/>
        <w:divId w:val="1961690555"/>
        <w:rPr>
          <w:rStyle w:val="w"/>
        </w:rPr>
      </w:pPr>
      <w:r>
        <w:rPr>
          <w:rStyle w:val="w"/>
        </w:rPr>
        <w:t xml:space="preserve">            </w:t>
      </w:r>
      <w:r>
        <w:rPr>
          <w:rStyle w:val="nl"/>
        </w:rPr>
        <w:t>"estQuoteMaxAmt"</w:t>
      </w:r>
      <w:r>
        <w:rPr>
          <w:rStyle w:val="p"/>
        </w:rPr>
        <w:t>:</w:t>
      </w:r>
      <w:r>
        <w:rPr>
          <w:rStyle w:val="w"/>
        </w:rPr>
        <w:t xml:space="preserve"> </w:t>
      </w:r>
      <w:r>
        <w:rPr>
          <w:rStyle w:val="s2"/>
        </w:rPr>
        <w:t>"176889.6871254563042714"</w:t>
      </w:r>
      <w:r>
        <w:rPr>
          <w:rStyle w:val="p"/>
        </w:rPr>
        <w:t>,</w:t>
      </w:r>
    </w:p>
    <w:p w:rsidR="00000000" w:rsidRDefault="00000000">
      <w:pPr>
        <w:pStyle w:val="HTML0"/>
        <w:divId w:val="1961690555"/>
        <w:rPr>
          <w:rStyle w:val="w"/>
        </w:rPr>
      </w:pPr>
      <w:r>
        <w:rPr>
          <w:rStyle w:val="w"/>
        </w:rPr>
        <w:t xml:space="preserve">            </w:t>
      </w:r>
      <w:r>
        <w:rPr>
          <w:rStyle w:val="nl"/>
        </w:rPr>
        <w:t>"estQuoteMgn"</w:t>
      </w:r>
      <w:r>
        <w:rPr>
          <w:rStyle w:val="p"/>
        </w:rPr>
        <w:t>:</w:t>
      </w:r>
      <w:r>
        <w:rPr>
          <w:rStyle w:val="w"/>
        </w:rPr>
        <w:t xml:space="preserve"> </w:t>
      </w:r>
      <w:r>
        <w:rPr>
          <w:rStyle w:val="s2"/>
        </w:rPr>
        <w:t>""</w:t>
      </w:r>
      <w:r>
        <w:rPr>
          <w:rStyle w:val="p"/>
        </w:rPr>
        <w:t>,</w:t>
      </w:r>
    </w:p>
    <w:p w:rsidR="00000000" w:rsidRDefault="00000000">
      <w:pPr>
        <w:pStyle w:val="HTML0"/>
        <w:divId w:val="1961690555"/>
        <w:rPr>
          <w:rStyle w:val="w"/>
        </w:rPr>
      </w:pPr>
      <w:r>
        <w:rPr>
          <w:rStyle w:val="w"/>
        </w:rPr>
        <w:t xml:space="preserve">            </w:t>
      </w:r>
      <w:r>
        <w:rPr>
          <w:rStyle w:val="nl"/>
        </w:rPr>
        <w:t>"existOrd"</w:t>
      </w:r>
      <w:r>
        <w:rPr>
          <w:rStyle w:val="p"/>
        </w:rPr>
        <w:t>:</w:t>
      </w:r>
      <w:r>
        <w:rPr>
          <w:rStyle w:val="w"/>
        </w:rPr>
        <w:t xml:space="preserve"> </w:t>
      </w:r>
      <w:r>
        <w:rPr>
          <w:rStyle w:val="kc"/>
        </w:rPr>
        <w:t>false</w:t>
      </w:r>
      <w:r>
        <w:rPr>
          <w:rStyle w:val="p"/>
        </w:rPr>
        <w:t>,</w:t>
      </w:r>
    </w:p>
    <w:p w:rsidR="00000000" w:rsidRDefault="00000000">
      <w:pPr>
        <w:pStyle w:val="HTML0"/>
        <w:divId w:val="1961690555"/>
        <w:rPr>
          <w:rStyle w:val="w"/>
        </w:rPr>
      </w:pPr>
      <w:r>
        <w:rPr>
          <w:rStyle w:val="w"/>
        </w:rPr>
        <w:t xml:space="preserve">            </w:t>
      </w:r>
      <w:r>
        <w:rPr>
          <w:rStyle w:val="nl"/>
        </w:rPr>
        <w:t>"maxLever"</w:t>
      </w:r>
      <w:r>
        <w:rPr>
          <w:rStyle w:val="p"/>
        </w:rPr>
        <w:t>:</w:t>
      </w:r>
      <w:r>
        <w:rPr>
          <w:rStyle w:val="w"/>
        </w:rPr>
        <w:t xml:space="preserve"> </w:t>
      </w:r>
      <w:r>
        <w:rPr>
          <w:rStyle w:val="s2"/>
        </w:rPr>
        <w:t>"10"</w:t>
      </w:r>
      <w:r>
        <w:rPr>
          <w:rStyle w:val="p"/>
        </w:rPr>
        <w:t>,</w:t>
      </w:r>
    </w:p>
    <w:p w:rsidR="00000000" w:rsidRDefault="00000000">
      <w:pPr>
        <w:pStyle w:val="HTML0"/>
        <w:divId w:val="1961690555"/>
        <w:rPr>
          <w:rStyle w:val="w"/>
        </w:rPr>
      </w:pPr>
      <w:r>
        <w:rPr>
          <w:rStyle w:val="w"/>
        </w:rPr>
        <w:t xml:space="preserve">            </w:t>
      </w:r>
      <w:r>
        <w:rPr>
          <w:rStyle w:val="nl"/>
        </w:rPr>
        <w:t>"minLever"</w:t>
      </w:r>
      <w:r>
        <w:rPr>
          <w:rStyle w:val="p"/>
        </w:rPr>
        <w:t>:</w:t>
      </w:r>
      <w:r>
        <w:rPr>
          <w:rStyle w:val="w"/>
        </w:rPr>
        <w:t xml:space="preserve"> </w:t>
      </w:r>
      <w:r>
        <w:rPr>
          <w:rStyle w:val="s2"/>
        </w:rPr>
        <w:t>"0.01"</w:t>
      </w:r>
    </w:p>
    <w:p w:rsidR="00000000" w:rsidRDefault="00000000">
      <w:pPr>
        <w:pStyle w:val="HTML0"/>
        <w:divId w:val="1961690555"/>
        <w:rPr>
          <w:rStyle w:val="w"/>
        </w:rPr>
      </w:pPr>
      <w:r>
        <w:rPr>
          <w:rStyle w:val="w"/>
        </w:rPr>
        <w:t xml:space="preserve">        </w:t>
      </w:r>
      <w:r>
        <w:rPr>
          <w:rStyle w:val="p"/>
        </w:rPr>
        <w:t>}</w:t>
      </w:r>
    </w:p>
    <w:p w:rsidR="00000000" w:rsidRDefault="00000000">
      <w:pPr>
        <w:pStyle w:val="HTML0"/>
        <w:divId w:val="1961690555"/>
        <w:rPr>
          <w:rStyle w:val="w"/>
        </w:rPr>
      </w:pPr>
      <w:r>
        <w:rPr>
          <w:rStyle w:val="w"/>
        </w:rPr>
        <w:t xml:space="preserve">    </w:t>
      </w:r>
      <w:r>
        <w:rPr>
          <w:rStyle w:val="p"/>
        </w:rPr>
        <w:t>],</w:t>
      </w:r>
    </w:p>
    <w:p w:rsidR="00000000" w:rsidRDefault="00000000">
      <w:pPr>
        <w:pStyle w:val="HTML0"/>
        <w:divId w:val="1961690555"/>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961690555"/>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5"/>
        <w:gridCol w:w="900"/>
        <w:gridCol w:w="517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estAvailQuoteTrans</w:t>
            </w:r>
          </w:p>
        </w:tc>
        <w:tc>
          <w:tcPr>
            <w:tcW w:w="0" w:type="auto"/>
            <w:vAlign w:val="center"/>
            <w:hideMark/>
          </w:tcPr>
          <w:p w:rsidR="00000000" w:rsidRDefault="00000000">
            <w:r>
              <w:t>String</w:t>
            </w:r>
          </w:p>
        </w:tc>
        <w:tc>
          <w:tcPr>
            <w:tcW w:w="0" w:type="auto"/>
            <w:vAlign w:val="center"/>
            <w:hideMark/>
          </w:tcPr>
          <w:p w:rsidR="00000000" w:rsidRDefault="00000000">
            <w:r>
              <w:t>The estimated margin(in quote currency) can be transferred out under the corresponding leverage</w:t>
            </w:r>
            <w:r>
              <w:br/>
              <w:t>For cross, it is the maximum quantity that can be transferred from the trading account.</w:t>
            </w:r>
            <w:r>
              <w:br/>
              <w:t>For isolated, it is the maximum quantity that can be transferred from the isolated position</w:t>
            </w:r>
            <w:r>
              <w:br/>
              <w:t xml:space="preserve">Only applicable to </w:t>
            </w:r>
            <w:r>
              <w:rPr>
                <w:rStyle w:val="HTML"/>
              </w:rPr>
              <w:t>MARGIN</w:t>
            </w:r>
          </w:p>
        </w:tc>
      </w:tr>
      <w:tr w:rsidR="00000000">
        <w:trPr>
          <w:divId w:val="175387555"/>
          <w:tblCellSpacing w:w="15" w:type="dxa"/>
        </w:trPr>
        <w:tc>
          <w:tcPr>
            <w:tcW w:w="0" w:type="auto"/>
            <w:vAlign w:val="center"/>
            <w:hideMark/>
          </w:tcPr>
          <w:p w:rsidR="00000000" w:rsidRDefault="00000000">
            <w:r>
              <w:lastRenderedPageBreak/>
              <w:t>estAvailTrans</w:t>
            </w:r>
          </w:p>
        </w:tc>
        <w:tc>
          <w:tcPr>
            <w:tcW w:w="0" w:type="auto"/>
            <w:vAlign w:val="center"/>
            <w:hideMark/>
          </w:tcPr>
          <w:p w:rsidR="00000000" w:rsidRDefault="00000000">
            <w:r>
              <w:t>String</w:t>
            </w:r>
          </w:p>
        </w:tc>
        <w:tc>
          <w:tcPr>
            <w:tcW w:w="0" w:type="auto"/>
            <w:vAlign w:val="center"/>
            <w:hideMark/>
          </w:tcPr>
          <w:p w:rsidR="00000000" w:rsidRDefault="00000000">
            <w:r>
              <w:t>The estimated margin can be transferred out under the corresponding leverage.</w:t>
            </w:r>
            <w:r>
              <w:br/>
              <w:t>For cross, it is the maximum quantity that can be transferred from the trading account.</w:t>
            </w:r>
            <w:r>
              <w:br/>
              <w:t>For isolated, it is the maximum quantity that can be transferred from the isolated position</w:t>
            </w:r>
            <w:r>
              <w:br/>
              <w:t xml:space="preserve">The unit is base currency for </w:t>
            </w:r>
            <w:r>
              <w:rPr>
                <w:rStyle w:val="HTML"/>
              </w:rPr>
              <w:t>MARGIN</w:t>
            </w:r>
            <w:r>
              <w:br/>
              <w:t xml:space="preserve">It is not applicable to the scenario when increasing leverage for isolated position under </w:t>
            </w:r>
            <w:r>
              <w:rPr>
                <w:rStyle w:val="HTML"/>
              </w:rPr>
              <w:t>FUTURES</w:t>
            </w:r>
            <w:r>
              <w:t xml:space="preserve"> and </w:t>
            </w:r>
            <w:r>
              <w:rPr>
                <w:rStyle w:val="HTML"/>
              </w:rPr>
              <w:t>SWAP</w:t>
            </w:r>
          </w:p>
        </w:tc>
      </w:tr>
      <w:tr w:rsidR="00000000">
        <w:trPr>
          <w:divId w:val="175387555"/>
          <w:tblCellSpacing w:w="15" w:type="dxa"/>
        </w:trPr>
        <w:tc>
          <w:tcPr>
            <w:tcW w:w="0" w:type="auto"/>
            <w:vAlign w:val="center"/>
            <w:hideMark/>
          </w:tcPr>
          <w:p w:rsidR="00000000" w:rsidRDefault="00000000">
            <w:r>
              <w:t>estLiqPx</w:t>
            </w:r>
          </w:p>
        </w:tc>
        <w:tc>
          <w:tcPr>
            <w:tcW w:w="0" w:type="auto"/>
            <w:vAlign w:val="center"/>
            <w:hideMark/>
          </w:tcPr>
          <w:p w:rsidR="00000000" w:rsidRDefault="00000000">
            <w:r>
              <w:t>String</w:t>
            </w:r>
          </w:p>
        </w:tc>
        <w:tc>
          <w:tcPr>
            <w:tcW w:w="0" w:type="auto"/>
            <w:vAlign w:val="center"/>
            <w:hideMark/>
          </w:tcPr>
          <w:p w:rsidR="00000000" w:rsidRDefault="00000000">
            <w:r>
              <w:t>The estimated liquidation price under the corresponding leverage. Only return when there is a position.</w:t>
            </w:r>
          </w:p>
        </w:tc>
      </w:tr>
      <w:tr w:rsidR="00000000">
        <w:trPr>
          <w:divId w:val="175387555"/>
          <w:tblCellSpacing w:w="15" w:type="dxa"/>
        </w:trPr>
        <w:tc>
          <w:tcPr>
            <w:tcW w:w="0" w:type="auto"/>
            <w:vAlign w:val="center"/>
            <w:hideMark/>
          </w:tcPr>
          <w:p w:rsidR="00000000" w:rsidRDefault="00000000">
            <w:r>
              <w:t>estMgn</w:t>
            </w:r>
          </w:p>
        </w:tc>
        <w:tc>
          <w:tcPr>
            <w:tcW w:w="0" w:type="auto"/>
            <w:vAlign w:val="center"/>
            <w:hideMark/>
          </w:tcPr>
          <w:p w:rsidR="00000000" w:rsidRDefault="00000000">
            <w:r>
              <w:t>String</w:t>
            </w:r>
          </w:p>
        </w:tc>
        <w:tc>
          <w:tcPr>
            <w:tcW w:w="0" w:type="auto"/>
            <w:vAlign w:val="center"/>
            <w:hideMark/>
          </w:tcPr>
          <w:p w:rsidR="00000000" w:rsidRDefault="00000000">
            <w:r>
              <w:t>The estimated margin needed by position under the corresponding leverage.</w:t>
            </w:r>
            <w:r>
              <w:br/>
              <w:t xml:space="preserve">For the </w:t>
            </w:r>
            <w:r>
              <w:rPr>
                <w:rStyle w:val="HTML"/>
              </w:rPr>
              <w:t>MARGIN</w:t>
            </w:r>
            <w:r>
              <w:t xml:space="preserve"> position, it is margin in base currency</w:t>
            </w:r>
          </w:p>
        </w:tc>
      </w:tr>
      <w:tr w:rsidR="00000000">
        <w:trPr>
          <w:divId w:val="175387555"/>
          <w:tblCellSpacing w:w="15" w:type="dxa"/>
        </w:trPr>
        <w:tc>
          <w:tcPr>
            <w:tcW w:w="0" w:type="auto"/>
            <w:vAlign w:val="center"/>
            <w:hideMark/>
          </w:tcPr>
          <w:p w:rsidR="00000000" w:rsidRDefault="00000000">
            <w:r>
              <w:t>estQuoteMgn</w:t>
            </w:r>
          </w:p>
        </w:tc>
        <w:tc>
          <w:tcPr>
            <w:tcW w:w="0" w:type="auto"/>
            <w:vAlign w:val="center"/>
            <w:hideMark/>
          </w:tcPr>
          <w:p w:rsidR="00000000" w:rsidRDefault="00000000">
            <w:r>
              <w:t>String</w:t>
            </w:r>
          </w:p>
        </w:tc>
        <w:tc>
          <w:tcPr>
            <w:tcW w:w="0" w:type="auto"/>
            <w:vAlign w:val="center"/>
            <w:hideMark/>
          </w:tcPr>
          <w:p w:rsidR="00000000" w:rsidRDefault="00000000">
            <w:r>
              <w:t>The estimated margin (in quote currency) needed by position under the corresponding leverage</w:t>
            </w:r>
          </w:p>
        </w:tc>
      </w:tr>
      <w:tr w:rsidR="00000000">
        <w:trPr>
          <w:divId w:val="175387555"/>
          <w:tblCellSpacing w:w="15" w:type="dxa"/>
        </w:trPr>
        <w:tc>
          <w:tcPr>
            <w:tcW w:w="0" w:type="auto"/>
            <w:vAlign w:val="center"/>
            <w:hideMark/>
          </w:tcPr>
          <w:p w:rsidR="00000000" w:rsidRDefault="00000000">
            <w:r>
              <w:t>estMaxAmt</w:t>
            </w:r>
          </w:p>
        </w:tc>
        <w:tc>
          <w:tcPr>
            <w:tcW w:w="0" w:type="auto"/>
            <w:vAlign w:val="center"/>
            <w:hideMark/>
          </w:tcPr>
          <w:p w:rsidR="00000000" w:rsidRDefault="00000000">
            <w:r>
              <w:t>String</w:t>
            </w:r>
          </w:p>
        </w:tc>
        <w:tc>
          <w:tcPr>
            <w:tcW w:w="0" w:type="auto"/>
            <w:vAlign w:val="center"/>
            <w:hideMark/>
          </w:tcPr>
          <w:p w:rsidR="00000000" w:rsidRDefault="00000000">
            <w:r>
              <w:t xml:space="preserve">For </w:t>
            </w:r>
            <w:r>
              <w:rPr>
                <w:rStyle w:val="HTML"/>
              </w:rPr>
              <w:t>MARGIN</w:t>
            </w:r>
            <w:r>
              <w:t>, it is the estimated maximum loan in base currency under the corresponding leverage</w:t>
            </w:r>
            <w:r>
              <w:br/>
              <w:t xml:space="preserve">For </w:t>
            </w:r>
            <w:r>
              <w:rPr>
                <w:rStyle w:val="HTML"/>
              </w:rPr>
              <w:t>SWAP</w:t>
            </w:r>
            <w:r>
              <w:t xml:space="preserve"> and </w:t>
            </w:r>
            <w:r>
              <w:rPr>
                <w:rStyle w:val="HTML"/>
              </w:rPr>
              <w:t>FUTURES</w:t>
            </w:r>
            <w:r>
              <w:t>, it is the estimated maximum quantity of contracts that can be opened under the corresponding leverage</w:t>
            </w:r>
          </w:p>
        </w:tc>
      </w:tr>
      <w:tr w:rsidR="00000000">
        <w:trPr>
          <w:divId w:val="175387555"/>
          <w:tblCellSpacing w:w="15" w:type="dxa"/>
        </w:trPr>
        <w:tc>
          <w:tcPr>
            <w:tcW w:w="0" w:type="auto"/>
            <w:vAlign w:val="center"/>
            <w:hideMark/>
          </w:tcPr>
          <w:p w:rsidR="00000000" w:rsidRDefault="00000000">
            <w:r>
              <w:t>estQuoteMaxAmt</w:t>
            </w:r>
          </w:p>
        </w:tc>
        <w:tc>
          <w:tcPr>
            <w:tcW w:w="0" w:type="auto"/>
            <w:vAlign w:val="center"/>
            <w:hideMark/>
          </w:tcPr>
          <w:p w:rsidR="00000000" w:rsidRDefault="00000000">
            <w:r>
              <w:t>String</w:t>
            </w:r>
          </w:p>
        </w:tc>
        <w:tc>
          <w:tcPr>
            <w:tcW w:w="0" w:type="auto"/>
            <w:vAlign w:val="center"/>
            <w:hideMark/>
          </w:tcPr>
          <w:p w:rsidR="00000000" w:rsidRDefault="00000000">
            <w:r>
              <w:t xml:space="preserve">The </w:t>
            </w:r>
            <w:r>
              <w:rPr>
                <w:rStyle w:val="HTML"/>
              </w:rPr>
              <w:t>MARGIN</w:t>
            </w:r>
            <w:r>
              <w:t xml:space="preserve"> estimated maximum loan in quote currency under the corresponding leverage.</w:t>
            </w:r>
          </w:p>
        </w:tc>
      </w:tr>
      <w:tr w:rsidR="00000000">
        <w:trPr>
          <w:divId w:val="175387555"/>
          <w:tblCellSpacing w:w="15" w:type="dxa"/>
        </w:trPr>
        <w:tc>
          <w:tcPr>
            <w:tcW w:w="0" w:type="auto"/>
            <w:vAlign w:val="center"/>
            <w:hideMark/>
          </w:tcPr>
          <w:p w:rsidR="00000000" w:rsidRDefault="00000000">
            <w:r>
              <w:t>existOrd</w:t>
            </w:r>
          </w:p>
        </w:tc>
        <w:tc>
          <w:tcPr>
            <w:tcW w:w="0" w:type="auto"/>
            <w:vAlign w:val="center"/>
            <w:hideMark/>
          </w:tcPr>
          <w:p w:rsidR="00000000" w:rsidRDefault="00000000">
            <w:r>
              <w:t>Boolean</w:t>
            </w:r>
          </w:p>
        </w:tc>
        <w:tc>
          <w:tcPr>
            <w:tcW w:w="0" w:type="auto"/>
            <w:vAlign w:val="center"/>
            <w:hideMark/>
          </w:tcPr>
          <w:p w:rsidR="00000000" w:rsidRDefault="00000000">
            <w:r>
              <w:t xml:space="preserve">Whether there is pending orders </w:t>
            </w:r>
            <w:r>
              <w:br/>
            </w:r>
            <w:r>
              <w:rPr>
                <w:rStyle w:val="HTML"/>
              </w:rPr>
              <w:t>true</w:t>
            </w:r>
            <w:r>
              <w:br/>
            </w:r>
            <w:r>
              <w:rPr>
                <w:rStyle w:val="HTML"/>
              </w:rPr>
              <w:t>false</w:t>
            </w:r>
          </w:p>
        </w:tc>
      </w:tr>
      <w:tr w:rsidR="00000000">
        <w:trPr>
          <w:divId w:val="175387555"/>
          <w:tblCellSpacing w:w="15" w:type="dxa"/>
        </w:trPr>
        <w:tc>
          <w:tcPr>
            <w:tcW w:w="0" w:type="auto"/>
            <w:vAlign w:val="center"/>
            <w:hideMark/>
          </w:tcPr>
          <w:p w:rsidR="00000000" w:rsidRDefault="00000000">
            <w:r>
              <w:t>maxLever</w:t>
            </w:r>
          </w:p>
        </w:tc>
        <w:tc>
          <w:tcPr>
            <w:tcW w:w="0" w:type="auto"/>
            <w:vAlign w:val="center"/>
            <w:hideMark/>
          </w:tcPr>
          <w:p w:rsidR="00000000" w:rsidRDefault="00000000">
            <w:r>
              <w:t>String</w:t>
            </w:r>
          </w:p>
        </w:tc>
        <w:tc>
          <w:tcPr>
            <w:tcW w:w="0" w:type="auto"/>
            <w:vAlign w:val="center"/>
            <w:hideMark/>
          </w:tcPr>
          <w:p w:rsidR="00000000" w:rsidRDefault="00000000">
            <w:r>
              <w:t>Maximum leverage</w:t>
            </w:r>
          </w:p>
        </w:tc>
      </w:tr>
      <w:tr w:rsidR="00000000">
        <w:trPr>
          <w:divId w:val="175387555"/>
          <w:tblCellSpacing w:w="15" w:type="dxa"/>
        </w:trPr>
        <w:tc>
          <w:tcPr>
            <w:tcW w:w="0" w:type="auto"/>
            <w:vAlign w:val="center"/>
            <w:hideMark/>
          </w:tcPr>
          <w:p w:rsidR="00000000" w:rsidRDefault="00000000">
            <w:r>
              <w:t>minLever</w:t>
            </w:r>
          </w:p>
        </w:tc>
        <w:tc>
          <w:tcPr>
            <w:tcW w:w="0" w:type="auto"/>
            <w:vAlign w:val="center"/>
            <w:hideMark/>
          </w:tcPr>
          <w:p w:rsidR="00000000" w:rsidRDefault="00000000">
            <w:r>
              <w:t>String</w:t>
            </w:r>
          </w:p>
        </w:tc>
        <w:tc>
          <w:tcPr>
            <w:tcW w:w="0" w:type="auto"/>
            <w:vAlign w:val="center"/>
            <w:hideMark/>
          </w:tcPr>
          <w:p w:rsidR="00000000" w:rsidRDefault="00000000">
            <w:r>
              <w:t>Minimum leverage</w:t>
            </w:r>
          </w:p>
        </w:tc>
      </w:tr>
    </w:tbl>
    <w:p w:rsidR="00000000" w:rsidRDefault="00000000">
      <w:pPr>
        <w:pStyle w:val="3"/>
        <w:divId w:val="175387555"/>
      </w:pPr>
      <w:r>
        <w:t>Get the maximum loan of instrument</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lastRenderedPageBreak/>
        <w:t>HTTP Request</w:t>
      </w:r>
    </w:p>
    <w:p w:rsidR="00000000" w:rsidRDefault="00000000">
      <w:pPr>
        <w:pStyle w:val="a5"/>
        <w:divId w:val="175387555"/>
      </w:pPr>
      <w:r>
        <w:rPr>
          <w:rStyle w:val="HTML"/>
        </w:rPr>
        <w:t>GET /api/v5/account/max-loan</w:t>
      </w:r>
    </w:p>
    <w:p w:rsidR="00000000" w:rsidRDefault="00000000">
      <w:pPr>
        <w:pStyle w:val="a5"/>
        <w:divId w:val="1920598026"/>
      </w:pPr>
      <w:r>
        <w:t>Request Example</w:t>
      </w:r>
    </w:p>
    <w:p w:rsidR="00000000" w:rsidRDefault="00000000">
      <w:pPr>
        <w:pStyle w:val="HTML0"/>
        <w:divId w:val="125467518"/>
        <w:rPr>
          <w:rStyle w:val="HTML"/>
        </w:rPr>
      </w:pPr>
      <w:r>
        <w:rPr>
          <w:rStyle w:val="c"/>
        </w:rPr>
        <w:t># Max loan of cross `MARGIN` for trading pair in `Spot mode` (enabled borrowing)</w:t>
      </w:r>
    </w:p>
    <w:p w:rsidR="00000000" w:rsidRDefault="00000000">
      <w:pPr>
        <w:pStyle w:val="HTML0"/>
        <w:divId w:val="125467518"/>
        <w:rPr>
          <w:rStyle w:val="HTML"/>
        </w:rPr>
      </w:pPr>
      <w:r>
        <w:rPr>
          <w:rStyle w:val="HTML"/>
        </w:rPr>
        <w:t>GET  /api/v5/account/max-loan?instId</w:t>
      </w:r>
      <w:r>
        <w:rPr>
          <w:rStyle w:val="o"/>
        </w:rPr>
        <w:t>=</w:t>
      </w:r>
      <w:r>
        <w:rPr>
          <w:rStyle w:val="HTML"/>
        </w:rPr>
        <w:t>BTC-USDT&amp;mgnMode</w:t>
      </w:r>
      <w:r>
        <w:rPr>
          <w:rStyle w:val="o"/>
        </w:rPr>
        <w:t>=</w:t>
      </w:r>
      <w:r>
        <w:rPr>
          <w:rStyle w:val="HTML"/>
        </w:rPr>
        <w:t>cross</w:t>
      </w:r>
    </w:p>
    <w:p w:rsidR="00000000" w:rsidRDefault="00000000">
      <w:pPr>
        <w:pStyle w:val="HTML0"/>
        <w:divId w:val="125467518"/>
        <w:rPr>
          <w:rStyle w:val="HTML"/>
        </w:rPr>
      </w:pPr>
    </w:p>
    <w:p w:rsidR="00000000" w:rsidRDefault="00000000">
      <w:pPr>
        <w:pStyle w:val="HTML0"/>
        <w:divId w:val="125467518"/>
        <w:rPr>
          <w:rStyle w:val="HTML"/>
        </w:rPr>
      </w:pPr>
      <w:r>
        <w:rPr>
          <w:rStyle w:val="c"/>
        </w:rPr>
        <w:t># Max loan for currency in `Spot mode` (enabled borrowing)</w:t>
      </w:r>
    </w:p>
    <w:p w:rsidR="00000000" w:rsidRDefault="00000000">
      <w:pPr>
        <w:pStyle w:val="HTML0"/>
        <w:divId w:val="125467518"/>
        <w:rPr>
          <w:rStyle w:val="HTML"/>
        </w:rPr>
      </w:pPr>
      <w:r>
        <w:rPr>
          <w:rStyle w:val="HTML"/>
        </w:rPr>
        <w:t>GET  /api/v5/account/max-loan?instId</w:t>
      </w:r>
      <w:r>
        <w:rPr>
          <w:rStyle w:val="o"/>
        </w:rPr>
        <w:t>=</w:t>
      </w:r>
      <w:r>
        <w:rPr>
          <w:rStyle w:val="HTML"/>
        </w:rPr>
        <w:t>USDT&amp;mgnMode</w:t>
      </w:r>
      <w:r>
        <w:rPr>
          <w:rStyle w:val="o"/>
        </w:rPr>
        <w:t>=</w:t>
      </w:r>
      <w:r>
        <w:rPr>
          <w:rStyle w:val="HTML"/>
        </w:rPr>
        <w:t>cross</w:t>
      </w:r>
    </w:p>
    <w:p w:rsidR="00000000" w:rsidRDefault="00000000">
      <w:pPr>
        <w:pStyle w:val="HTML0"/>
        <w:divId w:val="125467518"/>
        <w:rPr>
          <w:rStyle w:val="HTML"/>
        </w:rPr>
      </w:pPr>
    </w:p>
    <w:p w:rsidR="00000000" w:rsidRDefault="00000000">
      <w:pPr>
        <w:pStyle w:val="HTML0"/>
        <w:divId w:val="125467518"/>
        <w:rPr>
          <w:rStyle w:val="HTML"/>
        </w:rPr>
      </w:pPr>
      <w:r>
        <w:rPr>
          <w:rStyle w:val="c"/>
        </w:rPr>
        <w:t># Max loan of isolated `MARGIN` in `Spot and futures mode`</w:t>
      </w:r>
    </w:p>
    <w:p w:rsidR="00000000" w:rsidRDefault="00000000">
      <w:pPr>
        <w:pStyle w:val="HTML0"/>
        <w:divId w:val="125467518"/>
        <w:rPr>
          <w:rStyle w:val="HTML"/>
        </w:rPr>
      </w:pPr>
      <w:r>
        <w:rPr>
          <w:rStyle w:val="HTML"/>
        </w:rPr>
        <w:t>GET  /api/v5/account/max-loan?instId</w:t>
      </w:r>
      <w:r>
        <w:rPr>
          <w:rStyle w:val="o"/>
        </w:rPr>
        <w:t>=</w:t>
      </w:r>
      <w:r>
        <w:rPr>
          <w:rStyle w:val="HTML"/>
        </w:rPr>
        <w:t>BTC-USDT&amp;mgnMode</w:t>
      </w:r>
      <w:r>
        <w:rPr>
          <w:rStyle w:val="o"/>
        </w:rPr>
        <w:t>=</w:t>
      </w:r>
      <w:r>
        <w:rPr>
          <w:rStyle w:val="HTML"/>
        </w:rPr>
        <w:t>isolated</w:t>
      </w:r>
    </w:p>
    <w:p w:rsidR="00000000" w:rsidRDefault="00000000">
      <w:pPr>
        <w:pStyle w:val="HTML0"/>
        <w:divId w:val="125467518"/>
        <w:rPr>
          <w:rStyle w:val="HTML"/>
        </w:rPr>
      </w:pPr>
    </w:p>
    <w:p w:rsidR="00000000" w:rsidRDefault="00000000">
      <w:pPr>
        <w:pStyle w:val="HTML0"/>
        <w:divId w:val="125467518"/>
        <w:rPr>
          <w:rStyle w:val="HTML"/>
        </w:rPr>
      </w:pPr>
      <w:r>
        <w:rPr>
          <w:rStyle w:val="c"/>
        </w:rPr>
        <w:t># Max loan of cross `MARGIN` in `Spot and futures mode` (Margin Currency is BTC)</w:t>
      </w:r>
    </w:p>
    <w:p w:rsidR="00000000" w:rsidRDefault="00000000">
      <w:pPr>
        <w:pStyle w:val="HTML0"/>
        <w:divId w:val="125467518"/>
        <w:rPr>
          <w:rStyle w:val="HTML"/>
        </w:rPr>
      </w:pPr>
      <w:r>
        <w:rPr>
          <w:rStyle w:val="HTML"/>
        </w:rPr>
        <w:t>GET  /api/v5/account/max-loan?instId</w:t>
      </w:r>
      <w:r>
        <w:rPr>
          <w:rStyle w:val="o"/>
        </w:rPr>
        <w:t>=</w:t>
      </w:r>
      <w:r>
        <w:rPr>
          <w:rStyle w:val="HTML"/>
        </w:rPr>
        <w:t>BTC-USDT&amp;mgnMode</w:t>
      </w:r>
      <w:r>
        <w:rPr>
          <w:rStyle w:val="o"/>
        </w:rPr>
        <w:t>=</w:t>
      </w:r>
      <w:r>
        <w:rPr>
          <w:rStyle w:val="HTML"/>
        </w:rPr>
        <w:t>cross&amp;mgnCcy</w:t>
      </w:r>
      <w:r>
        <w:rPr>
          <w:rStyle w:val="o"/>
        </w:rPr>
        <w:t>=</w:t>
      </w:r>
      <w:r>
        <w:rPr>
          <w:rStyle w:val="HTML"/>
        </w:rPr>
        <w:t>BTC</w:t>
      </w:r>
    </w:p>
    <w:p w:rsidR="00000000" w:rsidRDefault="00000000">
      <w:pPr>
        <w:pStyle w:val="HTML0"/>
        <w:divId w:val="125467518"/>
        <w:rPr>
          <w:rStyle w:val="HTML"/>
        </w:rPr>
      </w:pPr>
    </w:p>
    <w:p w:rsidR="00000000" w:rsidRDefault="00000000">
      <w:pPr>
        <w:pStyle w:val="HTML0"/>
        <w:divId w:val="125467518"/>
        <w:rPr>
          <w:rStyle w:val="HTML"/>
        </w:rPr>
      </w:pPr>
      <w:r>
        <w:rPr>
          <w:rStyle w:val="c"/>
        </w:rPr>
        <w:t># Max loan of cross `MARGIN` in `Multi-currency margin`</w:t>
      </w:r>
    </w:p>
    <w:p w:rsidR="00000000" w:rsidRDefault="00000000">
      <w:pPr>
        <w:pStyle w:val="HTML0"/>
        <w:divId w:val="125467518"/>
        <w:rPr>
          <w:rStyle w:val="HTML"/>
        </w:rPr>
      </w:pPr>
      <w:r>
        <w:rPr>
          <w:rStyle w:val="HTML"/>
        </w:rPr>
        <w:t>GET  /api/v5/account/max-loan?instId</w:t>
      </w:r>
      <w:r>
        <w:rPr>
          <w:rStyle w:val="o"/>
        </w:rPr>
        <w:t>=</w:t>
      </w:r>
      <w:r>
        <w:rPr>
          <w:rStyle w:val="HTML"/>
        </w:rPr>
        <w:t>BTC-USDT&amp;mgnMode</w:t>
      </w:r>
      <w:r>
        <w:rPr>
          <w:rStyle w:val="o"/>
        </w:rPr>
        <w:t>=</w:t>
      </w:r>
      <w:r>
        <w:rPr>
          <w:rStyle w:val="HTML"/>
        </w:rPr>
        <w:t>cross</w:t>
      </w:r>
    </w:p>
    <w:p w:rsidR="00000000" w:rsidRDefault="00000000">
      <w:pPr>
        <w:pStyle w:val="HTML0"/>
        <w:divId w:val="125467518"/>
        <w:rPr>
          <w:rStyle w:val="HTML"/>
        </w:rPr>
      </w:pPr>
    </w:p>
    <w:p w:rsidR="00000000" w:rsidRDefault="00000000">
      <w:pPr>
        <w:pStyle w:val="HTML0"/>
        <w:divId w:val="729769512"/>
        <w:rPr>
          <w:rStyle w:val="HTML"/>
          <w:vanish/>
        </w:rPr>
      </w:pPr>
      <w:r>
        <w:rPr>
          <w:rStyle w:val="kn"/>
          <w:vanish/>
        </w:rPr>
        <w:t>import</w:t>
      </w:r>
      <w:r>
        <w:rPr>
          <w:rStyle w:val="HTML"/>
          <w:vanish/>
        </w:rPr>
        <w:t xml:space="preserve"> </w:t>
      </w:r>
      <w:r>
        <w:rPr>
          <w:rStyle w:val="nn"/>
          <w:vanish/>
        </w:rPr>
        <w:t>okx.Account</w:t>
      </w:r>
      <w:r>
        <w:rPr>
          <w:rStyle w:val="HTML"/>
          <w:vanish/>
        </w:rPr>
        <w:t xml:space="preserve"> </w:t>
      </w:r>
      <w:r>
        <w:rPr>
          <w:rStyle w:val="k"/>
          <w:vanish/>
        </w:rPr>
        <w:t>as</w:t>
      </w:r>
      <w:r>
        <w:rPr>
          <w:rStyle w:val="HTML"/>
          <w:vanish/>
        </w:rPr>
        <w:t xml:space="preserve"> </w:t>
      </w:r>
      <w:r>
        <w:rPr>
          <w:rStyle w:val="n"/>
          <w:vanish/>
        </w:rPr>
        <w:t>Account</w:t>
      </w:r>
    </w:p>
    <w:p w:rsidR="00000000" w:rsidRDefault="00000000">
      <w:pPr>
        <w:pStyle w:val="HTML0"/>
        <w:divId w:val="729769512"/>
        <w:rPr>
          <w:rStyle w:val="HTML"/>
          <w:vanish/>
        </w:rPr>
      </w:pPr>
    </w:p>
    <w:p w:rsidR="00000000" w:rsidRDefault="00000000">
      <w:pPr>
        <w:pStyle w:val="HTML0"/>
        <w:divId w:val="729769512"/>
        <w:rPr>
          <w:rStyle w:val="c1"/>
          <w:vanish/>
        </w:rPr>
      </w:pPr>
      <w:r>
        <w:rPr>
          <w:rStyle w:val="c1"/>
          <w:vanish/>
        </w:rPr>
        <w:t># API initialization</w:t>
      </w:r>
    </w:p>
    <w:p w:rsidR="00000000" w:rsidRDefault="00000000">
      <w:pPr>
        <w:pStyle w:val="HTML0"/>
        <w:divId w:val="729769512"/>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729769512"/>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729769512"/>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729769512"/>
        <w:rPr>
          <w:rStyle w:val="HTML"/>
          <w:vanish/>
        </w:rPr>
      </w:pPr>
    </w:p>
    <w:p w:rsidR="00000000" w:rsidRDefault="00000000">
      <w:pPr>
        <w:pStyle w:val="HTML0"/>
        <w:divId w:val="729769512"/>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trading:0 , demo trading:1</w:t>
      </w:r>
    </w:p>
    <w:p w:rsidR="00000000" w:rsidRDefault="00000000">
      <w:pPr>
        <w:pStyle w:val="HTML0"/>
        <w:divId w:val="729769512"/>
        <w:rPr>
          <w:rStyle w:val="HTML"/>
          <w:vanish/>
        </w:rPr>
      </w:pPr>
    </w:p>
    <w:p w:rsidR="00000000" w:rsidRDefault="00000000">
      <w:pPr>
        <w:pStyle w:val="HTML0"/>
        <w:divId w:val="729769512"/>
        <w:rPr>
          <w:rStyle w:val="HTML"/>
          <w:vanish/>
        </w:rPr>
      </w:pPr>
      <w:r>
        <w:rPr>
          <w:rStyle w:val="n"/>
          <w:vanish/>
        </w:rPr>
        <w:t>accountAPI</w:t>
      </w:r>
      <w:r>
        <w:rPr>
          <w:rStyle w:val="HTML"/>
          <w:vanish/>
        </w:rPr>
        <w:t xml:space="preserve"> </w:t>
      </w:r>
      <w:r>
        <w:rPr>
          <w:rStyle w:val="o"/>
          <w:vanish/>
        </w:rPr>
        <w:t>=</w:t>
      </w:r>
      <w:r>
        <w:rPr>
          <w:rStyle w:val="HTML"/>
          <w:vanish/>
        </w:rPr>
        <w:t xml:space="preserve"> </w:t>
      </w:r>
      <w:r>
        <w:rPr>
          <w:rStyle w:val="n"/>
          <w:vanish/>
        </w:rPr>
        <w:t>Account</w:t>
      </w:r>
      <w:r>
        <w:rPr>
          <w:rStyle w:val="p"/>
          <w:vanish/>
        </w:rPr>
        <w:t>.</w:t>
      </w:r>
      <w:r>
        <w:rPr>
          <w:rStyle w:val="n"/>
          <w:vanish/>
        </w:rPr>
        <w:t>AccountAPI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729769512"/>
        <w:rPr>
          <w:rStyle w:val="HTML"/>
          <w:vanish/>
        </w:rPr>
      </w:pPr>
    </w:p>
    <w:p w:rsidR="00000000" w:rsidRDefault="00000000">
      <w:pPr>
        <w:pStyle w:val="HTML0"/>
        <w:divId w:val="729769512"/>
        <w:rPr>
          <w:rStyle w:val="c1"/>
          <w:vanish/>
        </w:rPr>
      </w:pPr>
      <w:r>
        <w:rPr>
          <w:rStyle w:val="c1"/>
          <w:vanish/>
        </w:rPr>
        <w:t># Max loan of cross MARGIN in Spot and futures mode (Margin Currency is BTC)</w:t>
      </w:r>
    </w:p>
    <w:p w:rsidR="00000000" w:rsidRDefault="00000000">
      <w:pPr>
        <w:pStyle w:val="HTML0"/>
        <w:divId w:val="729769512"/>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accountAPI</w:t>
      </w:r>
      <w:r>
        <w:rPr>
          <w:rStyle w:val="p"/>
          <w:vanish/>
        </w:rPr>
        <w:t>.</w:t>
      </w:r>
      <w:r>
        <w:rPr>
          <w:rStyle w:val="n"/>
          <w:vanish/>
        </w:rPr>
        <w:t>get_max_loan</w:t>
      </w:r>
      <w:r>
        <w:rPr>
          <w:rStyle w:val="p"/>
          <w:vanish/>
        </w:rPr>
        <w:t>(</w:t>
      </w:r>
    </w:p>
    <w:p w:rsidR="00000000" w:rsidRDefault="00000000">
      <w:pPr>
        <w:pStyle w:val="HTML0"/>
        <w:divId w:val="729769512"/>
        <w:rPr>
          <w:rStyle w:val="HTML"/>
          <w:vanish/>
        </w:rPr>
      </w:pPr>
      <w:r>
        <w:rPr>
          <w:rStyle w:val="HTML"/>
          <w:vanish/>
        </w:rPr>
        <w:t xml:space="preserve">    </w:t>
      </w:r>
      <w:r>
        <w:rPr>
          <w:rStyle w:val="n"/>
          <w:vanish/>
        </w:rPr>
        <w:t>instId</w:t>
      </w:r>
      <w:r>
        <w:rPr>
          <w:rStyle w:val="o"/>
          <w:vanish/>
        </w:rPr>
        <w:t>=</w:t>
      </w:r>
      <w:r>
        <w:rPr>
          <w:rStyle w:val="s"/>
          <w:vanish/>
        </w:rPr>
        <w:t>"BTC-USDT"</w:t>
      </w:r>
      <w:r>
        <w:rPr>
          <w:rStyle w:val="p"/>
          <w:vanish/>
        </w:rPr>
        <w:t>,</w:t>
      </w:r>
    </w:p>
    <w:p w:rsidR="00000000" w:rsidRDefault="00000000">
      <w:pPr>
        <w:pStyle w:val="HTML0"/>
        <w:divId w:val="729769512"/>
        <w:rPr>
          <w:rStyle w:val="HTML"/>
          <w:vanish/>
        </w:rPr>
      </w:pPr>
      <w:r>
        <w:rPr>
          <w:rStyle w:val="HTML"/>
          <w:vanish/>
        </w:rPr>
        <w:t xml:space="preserve">    </w:t>
      </w:r>
      <w:r>
        <w:rPr>
          <w:rStyle w:val="n"/>
          <w:vanish/>
        </w:rPr>
        <w:t>mgnMode</w:t>
      </w:r>
      <w:r>
        <w:rPr>
          <w:rStyle w:val="o"/>
          <w:vanish/>
        </w:rPr>
        <w:t>=</w:t>
      </w:r>
      <w:r>
        <w:rPr>
          <w:rStyle w:val="s"/>
          <w:vanish/>
        </w:rPr>
        <w:t>"cross"</w:t>
      </w:r>
      <w:r>
        <w:rPr>
          <w:rStyle w:val="p"/>
          <w:vanish/>
        </w:rPr>
        <w:t>,</w:t>
      </w:r>
    </w:p>
    <w:p w:rsidR="00000000" w:rsidRDefault="00000000">
      <w:pPr>
        <w:pStyle w:val="HTML0"/>
        <w:divId w:val="729769512"/>
        <w:rPr>
          <w:rStyle w:val="HTML"/>
          <w:vanish/>
        </w:rPr>
      </w:pPr>
      <w:r>
        <w:rPr>
          <w:rStyle w:val="HTML"/>
          <w:vanish/>
        </w:rPr>
        <w:t xml:space="preserve">    </w:t>
      </w:r>
      <w:r>
        <w:rPr>
          <w:rStyle w:val="n"/>
          <w:vanish/>
        </w:rPr>
        <w:t>mgnCcy</w:t>
      </w:r>
      <w:r>
        <w:rPr>
          <w:rStyle w:val="o"/>
          <w:vanish/>
        </w:rPr>
        <w:t>=</w:t>
      </w:r>
      <w:r>
        <w:rPr>
          <w:rStyle w:val="s"/>
          <w:vanish/>
        </w:rPr>
        <w:t>"BTC"</w:t>
      </w:r>
    </w:p>
    <w:p w:rsidR="00000000" w:rsidRDefault="00000000">
      <w:pPr>
        <w:pStyle w:val="HTML0"/>
        <w:divId w:val="729769512"/>
        <w:rPr>
          <w:rStyle w:val="HTML"/>
          <w:vanish/>
        </w:rPr>
      </w:pPr>
      <w:r>
        <w:rPr>
          <w:rStyle w:val="p"/>
          <w:vanish/>
        </w:rPr>
        <w:t>)</w:t>
      </w:r>
    </w:p>
    <w:p w:rsidR="00000000" w:rsidRDefault="00000000">
      <w:pPr>
        <w:pStyle w:val="HTML0"/>
        <w:divId w:val="729769512"/>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380"/>
        <w:gridCol w:w="4948"/>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mgnMode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Margin mode</w:t>
            </w:r>
            <w:r>
              <w:br/>
            </w:r>
            <w:r>
              <w:rPr>
                <w:rStyle w:val="HTML"/>
              </w:rPr>
              <w:t>isolated</w:t>
            </w:r>
            <w:r>
              <w:t xml:space="preserve"> </w:t>
            </w:r>
            <w:r>
              <w:rPr>
                <w:rStyle w:val="HTML"/>
              </w:rPr>
              <w:t>cross</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Single instrument or multiple instruments (no more than 5) separated with comma, e.g. </w:t>
            </w:r>
            <w:r>
              <w:rPr>
                <w:rStyle w:val="HTML"/>
              </w:rPr>
              <w:t>BTC-USDT,ETH-USDT</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Currency</w:t>
            </w:r>
            <w:r>
              <w:br/>
              <w:t xml:space="preserve">Applicable to get Max loan of manual borrow for the currency in </w:t>
            </w:r>
            <w:r>
              <w:rPr>
                <w:rStyle w:val="HTML"/>
              </w:rPr>
              <w:t>Spot mode</w:t>
            </w:r>
            <w:r>
              <w:t xml:space="preserve"> (enabled borrowing)</w:t>
            </w:r>
          </w:p>
        </w:tc>
      </w:tr>
      <w:tr w:rsidR="00000000">
        <w:trPr>
          <w:divId w:val="175387555"/>
          <w:tblCellSpacing w:w="15" w:type="dxa"/>
        </w:trPr>
        <w:tc>
          <w:tcPr>
            <w:tcW w:w="0" w:type="auto"/>
            <w:vAlign w:val="center"/>
            <w:hideMark/>
          </w:tcPr>
          <w:p w:rsidR="00000000" w:rsidRDefault="00000000">
            <w:r>
              <w:t>mgnCcy</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Margin currency</w:t>
            </w:r>
            <w:r>
              <w:br/>
              <w:t xml:space="preserve">Only applicable to cross </w:t>
            </w:r>
            <w:r>
              <w:rPr>
                <w:rStyle w:val="HTML"/>
              </w:rPr>
              <w:t>MARGIN</w:t>
            </w:r>
            <w:r>
              <w:t xml:space="preserve"> in </w:t>
            </w:r>
            <w:r>
              <w:rPr>
                <w:rStyle w:val="HTML"/>
              </w:rPr>
              <w:t>Spot and futures mode</w:t>
            </w:r>
          </w:p>
        </w:tc>
      </w:tr>
    </w:tbl>
    <w:p w:rsidR="00000000" w:rsidRDefault="00000000">
      <w:pPr>
        <w:pStyle w:val="a5"/>
        <w:divId w:val="703480624"/>
      </w:pPr>
      <w:r>
        <w:t>Response Example</w:t>
      </w:r>
    </w:p>
    <w:p w:rsidR="00000000" w:rsidRDefault="00000000">
      <w:pPr>
        <w:pStyle w:val="HTML0"/>
        <w:divId w:val="913778454"/>
        <w:rPr>
          <w:rStyle w:val="w"/>
        </w:rPr>
      </w:pPr>
      <w:r>
        <w:rPr>
          <w:rStyle w:val="p"/>
        </w:rPr>
        <w:t>{</w:t>
      </w:r>
    </w:p>
    <w:p w:rsidR="00000000" w:rsidRDefault="00000000">
      <w:pPr>
        <w:pStyle w:val="HTML0"/>
        <w:divId w:val="913778454"/>
        <w:rPr>
          <w:rStyle w:val="w"/>
        </w:rPr>
      </w:pPr>
      <w:r>
        <w:rPr>
          <w:rStyle w:val="w"/>
        </w:rPr>
        <w:lastRenderedPageBreak/>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913778454"/>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913778454"/>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913778454"/>
        <w:rPr>
          <w:rStyle w:val="w"/>
        </w:rPr>
      </w:pPr>
      <w:r>
        <w:rPr>
          <w:rStyle w:val="w"/>
        </w:rPr>
        <w:t xml:space="preserve">    </w:t>
      </w:r>
      <w:r>
        <w:rPr>
          <w:rStyle w:val="p"/>
        </w:rPr>
        <w:t>{</w:t>
      </w:r>
    </w:p>
    <w:p w:rsidR="00000000" w:rsidRDefault="00000000">
      <w:pPr>
        <w:pStyle w:val="HTML0"/>
        <w:divId w:val="913778454"/>
        <w:rPr>
          <w:rStyle w:val="w"/>
        </w:rPr>
      </w:pPr>
      <w:r>
        <w:rPr>
          <w:rStyle w:val="w"/>
        </w:rPr>
        <w:t xml:space="preserve">      </w:t>
      </w:r>
      <w:r>
        <w:rPr>
          <w:rStyle w:val="nl"/>
        </w:rPr>
        <w:t>"instId"</w:t>
      </w:r>
      <w:r>
        <w:rPr>
          <w:rStyle w:val="p"/>
        </w:rPr>
        <w:t>:</w:t>
      </w:r>
      <w:r>
        <w:rPr>
          <w:rStyle w:val="w"/>
        </w:rPr>
        <w:t xml:space="preserve"> </w:t>
      </w:r>
      <w:r>
        <w:rPr>
          <w:rStyle w:val="s2"/>
        </w:rPr>
        <w:t>"BTC-USDT"</w:t>
      </w:r>
      <w:r>
        <w:rPr>
          <w:rStyle w:val="p"/>
        </w:rPr>
        <w:t>,</w:t>
      </w:r>
    </w:p>
    <w:p w:rsidR="00000000" w:rsidRDefault="00000000">
      <w:pPr>
        <w:pStyle w:val="HTML0"/>
        <w:divId w:val="913778454"/>
        <w:rPr>
          <w:rStyle w:val="w"/>
        </w:rPr>
      </w:pPr>
      <w:r>
        <w:rPr>
          <w:rStyle w:val="w"/>
        </w:rPr>
        <w:t xml:space="preserve">      </w:t>
      </w:r>
      <w:r>
        <w:rPr>
          <w:rStyle w:val="nl"/>
        </w:rPr>
        <w:t>"mgnMode"</w:t>
      </w:r>
      <w:r>
        <w:rPr>
          <w:rStyle w:val="p"/>
        </w:rPr>
        <w:t>:</w:t>
      </w:r>
      <w:r>
        <w:rPr>
          <w:rStyle w:val="w"/>
        </w:rPr>
        <w:t xml:space="preserve"> </w:t>
      </w:r>
      <w:r>
        <w:rPr>
          <w:rStyle w:val="s2"/>
        </w:rPr>
        <w:t>"isolated"</w:t>
      </w:r>
      <w:r>
        <w:rPr>
          <w:rStyle w:val="p"/>
        </w:rPr>
        <w:t>,</w:t>
      </w:r>
    </w:p>
    <w:p w:rsidR="00000000" w:rsidRDefault="00000000">
      <w:pPr>
        <w:pStyle w:val="HTML0"/>
        <w:divId w:val="913778454"/>
        <w:rPr>
          <w:rStyle w:val="w"/>
        </w:rPr>
      </w:pPr>
      <w:r>
        <w:rPr>
          <w:rStyle w:val="w"/>
        </w:rPr>
        <w:t xml:space="preserve">      </w:t>
      </w:r>
      <w:r>
        <w:rPr>
          <w:rStyle w:val="nl"/>
        </w:rPr>
        <w:t>"mgnCcy"</w:t>
      </w:r>
      <w:r>
        <w:rPr>
          <w:rStyle w:val="p"/>
        </w:rPr>
        <w:t>:</w:t>
      </w:r>
      <w:r>
        <w:rPr>
          <w:rStyle w:val="w"/>
        </w:rPr>
        <w:t xml:space="preserve"> </w:t>
      </w:r>
      <w:r>
        <w:rPr>
          <w:rStyle w:val="s2"/>
        </w:rPr>
        <w:t>""</w:t>
      </w:r>
      <w:r>
        <w:rPr>
          <w:rStyle w:val="p"/>
        </w:rPr>
        <w:t>,</w:t>
      </w:r>
    </w:p>
    <w:p w:rsidR="00000000" w:rsidRDefault="00000000">
      <w:pPr>
        <w:pStyle w:val="HTML0"/>
        <w:divId w:val="913778454"/>
        <w:rPr>
          <w:rStyle w:val="w"/>
        </w:rPr>
      </w:pPr>
      <w:r>
        <w:rPr>
          <w:rStyle w:val="w"/>
        </w:rPr>
        <w:t xml:space="preserve">      </w:t>
      </w:r>
      <w:r>
        <w:rPr>
          <w:rStyle w:val="nl"/>
        </w:rPr>
        <w:t>"maxLoan"</w:t>
      </w:r>
      <w:r>
        <w:rPr>
          <w:rStyle w:val="p"/>
        </w:rPr>
        <w:t>:</w:t>
      </w:r>
      <w:r>
        <w:rPr>
          <w:rStyle w:val="w"/>
        </w:rPr>
        <w:t xml:space="preserve"> </w:t>
      </w:r>
      <w:r>
        <w:rPr>
          <w:rStyle w:val="s2"/>
        </w:rPr>
        <w:t>"0.1"</w:t>
      </w:r>
      <w:r>
        <w:rPr>
          <w:rStyle w:val="p"/>
        </w:rPr>
        <w:t>,</w:t>
      </w:r>
    </w:p>
    <w:p w:rsidR="00000000" w:rsidRDefault="00000000">
      <w:pPr>
        <w:pStyle w:val="HTML0"/>
        <w:divId w:val="913778454"/>
        <w:rPr>
          <w:rStyle w:val="w"/>
        </w:rPr>
      </w:pPr>
      <w:r>
        <w:rPr>
          <w:rStyle w:val="w"/>
        </w:rPr>
        <w:t xml:space="preserve">      </w:t>
      </w:r>
      <w:r>
        <w:rPr>
          <w:rStyle w:val="nl"/>
        </w:rPr>
        <w:t>"ccy"</w:t>
      </w:r>
      <w:r>
        <w:rPr>
          <w:rStyle w:val="p"/>
        </w:rPr>
        <w:t>:</w:t>
      </w:r>
      <w:r>
        <w:rPr>
          <w:rStyle w:val="w"/>
        </w:rPr>
        <w:t xml:space="preserve"> </w:t>
      </w:r>
      <w:r>
        <w:rPr>
          <w:rStyle w:val="s2"/>
        </w:rPr>
        <w:t>"BTC"</w:t>
      </w:r>
      <w:r>
        <w:rPr>
          <w:rStyle w:val="p"/>
        </w:rPr>
        <w:t>,</w:t>
      </w:r>
    </w:p>
    <w:p w:rsidR="00000000" w:rsidRDefault="00000000">
      <w:pPr>
        <w:pStyle w:val="HTML0"/>
        <w:divId w:val="913778454"/>
        <w:rPr>
          <w:rStyle w:val="w"/>
        </w:rPr>
      </w:pPr>
      <w:r>
        <w:rPr>
          <w:rStyle w:val="w"/>
        </w:rPr>
        <w:t xml:space="preserve">      </w:t>
      </w:r>
      <w:r>
        <w:rPr>
          <w:rStyle w:val="nl"/>
        </w:rPr>
        <w:t>"side"</w:t>
      </w:r>
      <w:r>
        <w:rPr>
          <w:rStyle w:val="p"/>
        </w:rPr>
        <w:t>:</w:t>
      </w:r>
      <w:r>
        <w:rPr>
          <w:rStyle w:val="w"/>
        </w:rPr>
        <w:t xml:space="preserve"> </w:t>
      </w:r>
      <w:r>
        <w:rPr>
          <w:rStyle w:val="s2"/>
        </w:rPr>
        <w:t>"sell"</w:t>
      </w:r>
    </w:p>
    <w:p w:rsidR="00000000" w:rsidRDefault="00000000">
      <w:pPr>
        <w:pStyle w:val="HTML0"/>
        <w:divId w:val="913778454"/>
        <w:rPr>
          <w:rStyle w:val="w"/>
        </w:rPr>
      </w:pPr>
      <w:r>
        <w:rPr>
          <w:rStyle w:val="w"/>
        </w:rPr>
        <w:t xml:space="preserve">    </w:t>
      </w:r>
      <w:r>
        <w:rPr>
          <w:rStyle w:val="p"/>
        </w:rPr>
        <w:t>},</w:t>
      </w:r>
    </w:p>
    <w:p w:rsidR="00000000" w:rsidRDefault="00000000">
      <w:pPr>
        <w:pStyle w:val="HTML0"/>
        <w:divId w:val="913778454"/>
        <w:rPr>
          <w:rStyle w:val="w"/>
        </w:rPr>
      </w:pPr>
      <w:r>
        <w:rPr>
          <w:rStyle w:val="w"/>
        </w:rPr>
        <w:t xml:space="preserve">    </w:t>
      </w:r>
      <w:r>
        <w:rPr>
          <w:rStyle w:val="p"/>
        </w:rPr>
        <w:t>{</w:t>
      </w:r>
    </w:p>
    <w:p w:rsidR="00000000" w:rsidRDefault="00000000">
      <w:pPr>
        <w:pStyle w:val="HTML0"/>
        <w:divId w:val="913778454"/>
        <w:rPr>
          <w:rStyle w:val="w"/>
        </w:rPr>
      </w:pPr>
      <w:r>
        <w:rPr>
          <w:rStyle w:val="w"/>
        </w:rPr>
        <w:t xml:space="preserve">      </w:t>
      </w:r>
      <w:r>
        <w:rPr>
          <w:rStyle w:val="nl"/>
        </w:rPr>
        <w:t>"instId"</w:t>
      </w:r>
      <w:r>
        <w:rPr>
          <w:rStyle w:val="p"/>
        </w:rPr>
        <w:t>:</w:t>
      </w:r>
      <w:r>
        <w:rPr>
          <w:rStyle w:val="w"/>
        </w:rPr>
        <w:t xml:space="preserve"> </w:t>
      </w:r>
      <w:r>
        <w:rPr>
          <w:rStyle w:val="s2"/>
        </w:rPr>
        <w:t>"BTC-USDT"</w:t>
      </w:r>
      <w:r>
        <w:rPr>
          <w:rStyle w:val="p"/>
        </w:rPr>
        <w:t>,</w:t>
      </w:r>
    </w:p>
    <w:p w:rsidR="00000000" w:rsidRDefault="00000000">
      <w:pPr>
        <w:pStyle w:val="HTML0"/>
        <w:divId w:val="913778454"/>
        <w:rPr>
          <w:rStyle w:val="w"/>
        </w:rPr>
      </w:pPr>
      <w:r>
        <w:rPr>
          <w:rStyle w:val="w"/>
        </w:rPr>
        <w:t xml:space="preserve">      </w:t>
      </w:r>
      <w:r>
        <w:rPr>
          <w:rStyle w:val="nl"/>
        </w:rPr>
        <w:t>"mgnMode"</w:t>
      </w:r>
      <w:r>
        <w:rPr>
          <w:rStyle w:val="p"/>
        </w:rPr>
        <w:t>:</w:t>
      </w:r>
      <w:r>
        <w:rPr>
          <w:rStyle w:val="w"/>
        </w:rPr>
        <w:t xml:space="preserve"> </w:t>
      </w:r>
      <w:r>
        <w:rPr>
          <w:rStyle w:val="s2"/>
        </w:rPr>
        <w:t>"isolated"</w:t>
      </w:r>
      <w:r>
        <w:rPr>
          <w:rStyle w:val="p"/>
        </w:rPr>
        <w:t>,</w:t>
      </w:r>
    </w:p>
    <w:p w:rsidR="00000000" w:rsidRDefault="00000000">
      <w:pPr>
        <w:pStyle w:val="HTML0"/>
        <w:divId w:val="913778454"/>
        <w:rPr>
          <w:rStyle w:val="w"/>
        </w:rPr>
      </w:pPr>
      <w:r>
        <w:rPr>
          <w:rStyle w:val="w"/>
        </w:rPr>
        <w:t xml:space="preserve">      </w:t>
      </w:r>
      <w:r>
        <w:rPr>
          <w:rStyle w:val="nl"/>
        </w:rPr>
        <w:t>"mgnCcy"</w:t>
      </w:r>
      <w:r>
        <w:rPr>
          <w:rStyle w:val="p"/>
        </w:rPr>
        <w:t>:</w:t>
      </w:r>
      <w:r>
        <w:rPr>
          <w:rStyle w:val="w"/>
        </w:rPr>
        <w:t xml:space="preserve"> </w:t>
      </w:r>
      <w:r>
        <w:rPr>
          <w:rStyle w:val="s2"/>
        </w:rPr>
        <w:t>""</w:t>
      </w:r>
      <w:r>
        <w:rPr>
          <w:rStyle w:val="p"/>
        </w:rPr>
        <w:t>,</w:t>
      </w:r>
    </w:p>
    <w:p w:rsidR="00000000" w:rsidRDefault="00000000">
      <w:pPr>
        <w:pStyle w:val="HTML0"/>
        <w:divId w:val="913778454"/>
        <w:rPr>
          <w:rStyle w:val="w"/>
        </w:rPr>
      </w:pPr>
      <w:r>
        <w:rPr>
          <w:rStyle w:val="w"/>
        </w:rPr>
        <w:t xml:space="preserve">      </w:t>
      </w:r>
      <w:r>
        <w:rPr>
          <w:rStyle w:val="nl"/>
        </w:rPr>
        <w:t>"maxLoan"</w:t>
      </w:r>
      <w:r>
        <w:rPr>
          <w:rStyle w:val="p"/>
        </w:rPr>
        <w:t>:</w:t>
      </w:r>
      <w:r>
        <w:rPr>
          <w:rStyle w:val="w"/>
        </w:rPr>
        <w:t xml:space="preserve"> </w:t>
      </w:r>
      <w:r>
        <w:rPr>
          <w:rStyle w:val="s2"/>
        </w:rPr>
        <w:t>"0.2"</w:t>
      </w:r>
      <w:r>
        <w:rPr>
          <w:rStyle w:val="p"/>
        </w:rPr>
        <w:t>,</w:t>
      </w:r>
    </w:p>
    <w:p w:rsidR="00000000" w:rsidRDefault="00000000">
      <w:pPr>
        <w:pStyle w:val="HTML0"/>
        <w:divId w:val="913778454"/>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913778454"/>
        <w:rPr>
          <w:rStyle w:val="w"/>
        </w:rPr>
      </w:pPr>
      <w:r>
        <w:rPr>
          <w:rStyle w:val="w"/>
        </w:rPr>
        <w:t xml:space="preserve">      </w:t>
      </w:r>
      <w:r>
        <w:rPr>
          <w:rStyle w:val="nl"/>
        </w:rPr>
        <w:t>"side"</w:t>
      </w:r>
      <w:r>
        <w:rPr>
          <w:rStyle w:val="p"/>
        </w:rPr>
        <w:t>:</w:t>
      </w:r>
      <w:r>
        <w:rPr>
          <w:rStyle w:val="w"/>
        </w:rPr>
        <w:t xml:space="preserve"> </w:t>
      </w:r>
      <w:r>
        <w:rPr>
          <w:rStyle w:val="s2"/>
        </w:rPr>
        <w:t>"buy"</w:t>
      </w:r>
    </w:p>
    <w:p w:rsidR="00000000" w:rsidRDefault="00000000">
      <w:pPr>
        <w:pStyle w:val="HTML0"/>
        <w:divId w:val="913778454"/>
        <w:rPr>
          <w:rStyle w:val="w"/>
        </w:rPr>
      </w:pPr>
      <w:r>
        <w:rPr>
          <w:rStyle w:val="w"/>
        </w:rPr>
        <w:t xml:space="preserve">    </w:t>
      </w:r>
      <w:r>
        <w:rPr>
          <w:rStyle w:val="p"/>
        </w:rPr>
        <w:t>}</w:t>
      </w:r>
    </w:p>
    <w:p w:rsidR="00000000" w:rsidRDefault="00000000">
      <w:pPr>
        <w:pStyle w:val="HTML0"/>
        <w:divId w:val="913778454"/>
        <w:rPr>
          <w:rStyle w:val="w"/>
        </w:rPr>
      </w:pPr>
      <w:r>
        <w:rPr>
          <w:rStyle w:val="w"/>
        </w:rPr>
        <w:t xml:space="preserve">  </w:t>
      </w:r>
      <w:r>
        <w:rPr>
          <w:rStyle w:val="p"/>
        </w:rPr>
        <w:t>]</w:t>
      </w:r>
    </w:p>
    <w:p w:rsidR="00000000" w:rsidRDefault="00000000">
      <w:pPr>
        <w:pStyle w:val="HTML0"/>
        <w:divId w:val="913778454"/>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87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mgnMode</w:t>
            </w:r>
          </w:p>
        </w:tc>
        <w:tc>
          <w:tcPr>
            <w:tcW w:w="0" w:type="auto"/>
            <w:vAlign w:val="center"/>
            <w:hideMark/>
          </w:tcPr>
          <w:p w:rsidR="00000000" w:rsidRDefault="00000000">
            <w:r>
              <w:t>String</w:t>
            </w:r>
          </w:p>
        </w:tc>
        <w:tc>
          <w:tcPr>
            <w:tcW w:w="0" w:type="auto"/>
            <w:vAlign w:val="center"/>
            <w:hideMark/>
          </w:tcPr>
          <w:p w:rsidR="00000000" w:rsidRDefault="00000000">
            <w:r>
              <w:t>Margin mode</w:t>
            </w:r>
          </w:p>
        </w:tc>
      </w:tr>
      <w:tr w:rsidR="00000000">
        <w:trPr>
          <w:divId w:val="175387555"/>
          <w:tblCellSpacing w:w="15" w:type="dxa"/>
        </w:trPr>
        <w:tc>
          <w:tcPr>
            <w:tcW w:w="0" w:type="auto"/>
            <w:vAlign w:val="center"/>
            <w:hideMark/>
          </w:tcPr>
          <w:p w:rsidR="00000000" w:rsidRDefault="00000000">
            <w:r>
              <w:t>mgnCcy</w:t>
            </w:r>
          </w:p>
        </w:tc>
        <w:tc>
          <w:tcPr>
            <w:tcW w:w="0" w:type="auto"/>
            <w:vAlign w:val="center"/>
            <w:hideMark/>
          </w:tcPr>
          <w:p w:rsidR="00000000" w:rsidRDefault="00000000">
            <w:r>
              <w:t>String</w:t>
            </w:r>
          </w:p>
        </w:tc>
        <w:tc>
          <w:tcPr>
            <w:tcW w:w="0" w:type="auto"/>
            <w:vAlign w:val="center"/>
            <w:hideMark/>
          </w:tcPr>
          <w:p w:rsidR="00000000" w:rsidRDefault="00000000">
            <w:r>
              <w:t>Margin currency</w:t>
            </w:r>
          </w:p>
        </w:tc>
      </w:tr>
      <w:tr w:rsidR="00000000">
        <w:trPr>
          <w:divId w:val="175387555"/>
          <w:tblCellSpacing w:w="15" w:type="dxa"/>
        </w:trPr>
        <w:tc>
          <w:tcPr>
            <w:tcW w:w="0" w:type="auto"/>
            <w:vAlign w:val="center"/>
            <w:hideMark/>
          </w:tcPr>
          <w:p w:rsidR="00000000" w:rsidRDefault="00000000">
            <w:r>
              <w:t>maxLoan</w:t>
            </w:r>
          </w:p>
        </w:tc>
        <w:tc>
          <w:tcPr>
            <w:tcW w:w="0" w:type="auto"/>
            <w:vAlign w:val="center"/>
            <w:hideMark/>
          </w:tcPr>
          <w:p w:rsidR="00000000" w:rsidRDefault="00000000">
            <w:r>
              <w:t>String</w:t>
            </w:r>
          </w:p>
        </w:tc>
        <w:tc>
          <w:tcPr>
            <w:tcW w:w="0" w:type="auto"/>
            <w:vAlign w:val="center"/>
            <w:hideMark/>
          </w:tcPr>
          <w:p w:rsidR="00000000" w:rsidRDefault="00000000">
            <w:r>
              <w:t>Max loan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Currency</w:t>
            </w:r>
          </w:p>
        </w:tc>
      </w:tr>
      <w:tr w:rsidR="00000000">
        <w:trPr>
          <w:divId w:val="175387555"/>
          <w:tblCellSpacing w:w="15" w:type="dxa"/>
        </w:trPr>
        <w:tc>
          <w:tcPr>
            <w:tcW w:w="0" w:type="auto"/>
            <w:vAlign w:val="center"/>
            <w:hideMark/>
          </w:tcPr>
          <w:p w:rsidR="00000000" w:rsidRDefault="00000000">
            <w:r>
              <w:t>side</w:t>
            </w:r>
          </w:p>
        </w:tc>
        <w:tc>
          <w:tcPr>
            <w:tcW w:w="0" w:type="auto"/>
            <w:vAlign w:val="center"/>
            <w:hideMark/>
          </w:tcPr>
          <w:p w:rsidR="00000000" w:rsidRDefault="00000000">
            <w:r>
              <w:t>String</w:t>
            </w:r>
          </w:p>
        </w:tc>
        <w:tc>
          <w:tcPr>
            <w:tcW w:w="0" w:type="auto"/>
            <w:vAlign w:val="center"/>
            <w:hideMark/>
          </w:tcPr>
          <w:p w:rsidR="00000000" w:rsidRDefault="00000000">
            <w:r>
              <w:t>Order side</w:t>
            </w:r>
            <w:r>
              <w:br/>
            </w:r>
            <w:r>
              <w:rPr>
                <w:rStyle w:val="HTML"/>
              </w:rPr>
              <w:t>buy</w:t>
            </w:r>
            <w:r>
              <w:t xml:space="preserve"> </w:t>
            </w:r>
            <w:r>
              <w:rPr>
                <w:rStyle w:val="HTML"/>
              </w:rPr>
              <w:t>sell</w:t>
            </w:r>
          </w:p>
        </w:tc>
      </w:tr>
    </w:tbl>
    <w:p w:rsidR="00000000" w:rsidRDefault="00000000">
      <w:pPr>
        <w:pStyle w:val="3"/>
        <w:divId w:val="175387555"/>
      </w:pPr>
      <w:r>
        <w:t>Get fee rates</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/api/v5/account/trade-fee</w:t>
      </w:r>
    </w:p>
    <w:p w:rsidR="00000000" w:rsidRDefault="00000000">
      <w:pPr>
        <w:pStyle w:val="a5"/>
        <w:divId w:val="2052265049"/>
      </w:pPr>
      <w:r>
        <w:t>Request Example</w:t>
      </w:r>
    </w:p>
    <w:p w:rsidR="00000000" w:rsidRDefault="00000000">
      <w:pPr>
        <w:pStyle w:val="HTML0"/>
        <w:divId w:val="580286953"/>
        <w:rPr>
          <w:rStyle w:val="HTML"/>
        </w:rPr>
      </w:pPr>
      <w:r>
        <w:rPr>
          <w:rStyle w:val="c"/>
        </w:rPr>
        <w:lastRenderedPageBreak/>
        <w:t># Query trade fee rate of SPOT BTC-USDT</w:t>
      </w:r>
    </w:p>
    <w:p w:rsidR="00000000" w:rsidRDefault="00000000">
      <w:pPr>
        <w:pStyle w:val="HTML0"/>
        <w:divId w:val="580286953"/>
        <w:rPr>
          <w:rStyle w:val="HTML"/>
        </w:rPr>
      </w:pPr>
      <w:r>
        <w:rPr>
          <w:rStyle w:val="HTML"/>
        </w:rPr>
        <w:t>GET /api/v5/account/trade-fee?instType</w:t>
      </w:r>
      <w:r>
        <w:rPr>
          <w:rStyle w:val="o"/>
        </w:rPr>
        <w:t>=</w:t>
      </w:r>
      <w:r>
        <w:rPr>
          <w:rStyle w:val="HTML"/>
        </w:rPr>
        <w:t>SPOT&amp;instId</w:t>
      </w:r>
      <w:r>
        <w:rPr>
          <w:rStyle w:val="o"/>
        </w:rPr>
        <w:t>=</w:t>
      </w:r>
      <w:r>
        <w:rPr>
          <w:rStyle w:val="HTML"/>
        </w:rPr>
        <w:t>BTC-USDT</w:t>
      </w:r>
    </w:p>
    <w:p w:rsidR="00000000" w:rsidRDefault="00000000">
      <w:pPr>
        <w:pStyle w:val="HTML0"/>
        <w:divId w:val="320232301"/>
        <w:rPr>
          <w:rStyle w:val="HTML"/>
          <w:vanish/>
        </w:rPr>
      </w:pPr>
      <w:r>
        <w:rPr>
          <w:rStyle w:val="kn"/>
          <w:vanish/>
        </w:rPr>
        <w:t>import</w:t>
      </w:r>
      <w:r>
        <w:rPr>
          <w:rStyle w:val="HTML"/>
          <w:vanish/>
        </w:rPr>
        <w:t xml:space="preserve"> </w:t>
      </w:r>
      <w:r>
        <w:rPr>
          <w:rStyle w:val="nn"/>
          <w:vanish/>
        </w:rPr>
        <w:t>okx.Account</w:t>
      </w:r>
      <w:r>
        <w:rPr>
          <w:rStyle w:val="HTML"/>
          <w:vanish/>
        </w:rPr>
        <w:t xml:space="preserve"> </w:t>
      </w:r>
      <w:r>
        <w:rPr>
          <w:rStyle w:val="k"/>
          <w:vanish/>
        </w:rPr>
        <w:t>as</w:t>
      </w:r>
      <w:r>
        <w:rPr>
          <w:rStyle w:val="HTML"/>
          <w:vanish/>
        </w:rPr>
        <w:t xml:space="preserve"> </w:t>
      </w:r>
      <w:r>
        <w:rPr>
          <w:rStyle w:val="n"/>
          <w:vanish/>
        </w:rPr>
        <w:t>Account</w:t>
      </w:r>
    </w:p>
    <w:p w:rsidR="00000000" w:rsidRDefault="00000000">
      <w:pPr>
        <w:pStyle w:val="HTML0"/>
        <w:divId w:val="320232301"/>
        <w:rPr>
          <w:rStyle w:val="HTML"/>
          <w:vanish/>
        </w:rPr>
      </w:pPr>
    </w:p>
    <w:p w:rsidR="00000000" w:rsidRDefault="00000000">
      <w:pPr>
        <w:pStyle w:val="HTML0"/>
        <w:divId w:val="320232301"/>
        <w:rPr>
          <w:rStyle w:val="c1"/>
          <w:vanish/>
        </w:rPr>
      </w:pPr>
      <w:r>
        <w:rPr>
          <w:rStyle w:val="c1"/>
          <w:vanish/>
        </w:rPr>
        <w:t># API initialization</w:t>
      </w:r>
    </w:p>
    <w:p w:rsidR="00000000" w:rsidRDefault="00000000">
      <w:pPr>
        <w:pStyle w:val="HTML0"/>
        <w:divId w:val="320232301"/>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320232301"/>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320232301"/>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320232301"/>
        <w:rPr>
          <w:rStyle w:val="HTML"/>
          <w:vanish/>
        </w:rPr>
      </w:pPr>
    </w:p>
    <w:p w:rsidR="00000000" w:rsidRDefault="00000000">
      <w:pPr>
        <w:pStyle w:val="HTML0"/>
        <w:divId w:val="320232301"/>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trading:0 , demo trading:1</w:t>
      </w:r>
    </w:p>
    <w:p w:rsidR="00000000" w:rsidRDefault="00000000">
      <w:pPr>
        <w:pStyle w:val="HTML0"/>
        <w:divId w:val="320232301"/>
        <w:rPr>
          <w:rStyle w:val="HTML"/>
          <w:vanish/>
        </w:rPr>
      </w:pPr>
    </w:p>
    <w:p w:rsidR="00000000" w:rsidRDefault="00000000">
      <w:pPr>
        <w:pStyle w:val="HTML0"/>
        <w:divId w:val="320232301"/>
        <w:rPr>
          <w:rStyle w:val="HTML"/>
          <w:vanish/>
        </w:rPr>
      </w:pPr>
      <w:r>
        <w:rPr>
          <w:rStyle w:val="n"/>
          <w:vanish/>
        </w:rPr>
        <w:t>accountAPI</w:t>
      </w:r>
      <w:r>
        <w:rPr>
          <w:rStyle w:val="HTML"/>
          <w:vanish/>
        </w:rPr>
        <w:t xml:space="preserve"> </w:t>
      </w:r>
      <w:r>
        <w:rPr>
          <w:rStyle w:val="o"/>
          <w:vanish/>
        </w:rPr>
        <w:t>=</w:t>
      </w:r>
      <w:r>
        <w:rPr>
          <w:rStyle w:val="HTML"/>
          <w:vanish/>
        </w:rPr>
        <w:t xml:space="preserve"> </w:t>
      </w:r>
      <w:r>
        <w:rPr>
          <w:rStyle w:val="n"/>
          <w:vanish/>
        </w:rPr>
        <w:t>Account</w:t>
      </w:r>
      <w:r>
        <w:rPr>
          <w:rStyle w:val="p"/>
          <w:vanish/>
        </w:rPr>
        <w:t>.</w:t>
      </w:r>
      <w:r>
        <w:rPr>
          <w:rStyle w:val="n"/>
          <w:vanish/>
        </w:rPr>
        <w:t>AccountAPI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320232301"/>
        <w:rPr>
          <w:rStyle w:val="HTML"/>
          <w:vanish/>
        </w:rPr>
      </w:pPr>
    </w:p>
    <w:p w:rsidR="00000000" w:rsidRDefault="00000000">
      <w:pPr>
        <w:pStyle w:val="HTML0"/>
        <w:divId w:val="320232301"/>
        <w:rPr>
          <w:rStyle w:val="c1"/>
          <w:vanish/>
        </w:rPr>
      </w:pPr>
      <w:r>
        <w:rPr>
          <w:rStyle w:val="c1"/>
          <w:vanish/>
        </w:rPr>
        <w:t># Get trading fee rates of current account</w:t>
      </w:r>
    </w:p>
    <w:p w:rsidR="00000000" w:rsidRDefault="00000000">
      <w:pPr>
        <w:pStyle w:val="HTML0"/>
        <w:divId w:val="320232301"/>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accountAPI</w:t>
      </w:r>
      <w:r>
        <w:rPr>
          <w:rStyle w:val="p"/>
          <w:vanish/>
        </w:rPr>
        <w:t>.</w:t>
      </w:r>
      <w:r>
        <w:rPr>
          <w:rStyle w:val="n"/>
          <w:vanish/>
        </w:rPr>
        <w:t>get_fee_rates</w:t>
      </w:r>
      <w:r>
        <w:rPr>
          <w:rStyle w:val="p"/>
          <w:vanish/>
        </w:rPr>
        <w:t>(</w:t>
      </w:r>
    </w:p>
    <w:p w:rsidR="00000000" w:rsidRDefault="00000000">
      <w:pPr>
        <w:pStyle w:val="HTML0"/>
        <w:divId w:val="320232301"/>
        <w:rPr>
          <w:rStyle w:val="HTML"/>
          <w:vanish/>
        </w:rPr>
      </w:pPr>
      <w:r>
        <w:rPr>
          <w:rStyle w:val="HTML"/>
          <w:vanish/>
        </w:rPr>
        <w:t xml:space="preserve">    </w:t>
      </w:r>
      <w:r>
        <w:rPr>
          <w:rStyle w:val="n"/>
          <w:vanish/>
        </w:rPr>
        <w:t>instType</w:t>
      </w:r>
      <w:r>
        <w:rPr>
          <w:rStyle w:val="o"/>
          <w:vanish/>
        </w:rPr>
        <w:t>=</w:t>
      </w:r>
      <w:r>
        <w:rPr>
          <w:rStyle w:val="s"/>
          <w:vanish/>
        </w:rPr>
        <w:t>"SPOT"</w:t>
      </w:r>
      <w:r>
        <w:rPr>
          <w:rStyle w:val="p"/>
          <w:vanish/>
        </w:rPr>
        <w:t>,</w:t>
      </w:r>
    </w:p>
    <w:p w:rsidR="00000000" w:rsidRDefault="00000000">
      <w:pPr>
        <w:pStyle w:val="HTML0"/>
        <w:divId w:val="320232301"/>
        <w:rPr>
          <w:rStyle w:val="HTML"/>
          <w:vanish/>
        </w:rPr>
      </w:pPr>
      <w:r>
        <w:rPr>
          <w:rStyle w:val="HTML"/>
          <w:vanish/>
        </w:rPr>
        <w:t xml:space="preserve">    </w:t>
      </w:r>
      <w:r>
        <w:rPr>
          <w:rStyle w:val="n"/>
          <w:vanish/>
        </w:rPr>
        <w:t>instId</w:t>
      </w:r>
      <w:r>
        <w:rPr>
          <w:rStyle w:val="o"/>
          <w:vanish/>
        </w:rPr>
        <w:t>=</w:t>
      </w:r>
      <w:r>
        <w:rPr>
          <w:rStyle w:val="s"/>
          <w:vanish/>
        </w:rPr>
        <w:t>"BTC-USDT"</w:t>
      </w:r>
    </w:p>
    <w:p w:rsidR="00000000" w:rsidRDefault="00000000">
      <w:pPr>
        <w:pStyle w:val="HTML0"/>
        <w:divId w:val="320232301"/>
        <w:rPr>
          <w:rStyle w:val="HTML"/>
          <w:vanish/>
        </w:rPr>
      </w:pPr>
      <w:r>
        <w:rPr>
          <w:rStyle w:val="p"/>
          <w:vanish/>
        </w:rPr>
        <w:t>)</w:t>
      </w:r>
    </w:p>
    <w:p w:rsidR="00000000" w:rsidRDefault="00000000">
      <w:pPr>
        <w:pStyle w:val="HTML0"/>
        <w:divId w:val="320232301"/>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058"/>
        <w:gridCol w:w="5193"/>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type</w:t>
            </w:r>
            <w:r>
              <w:br/>
            </w:r>
            <w:r>
              <w:rPr>
                <w:rStyle w:val="HTML"/>
              </w:rPr>
              <w:t>SPOT</w:t>
            </w:r>
            <w:r>
              <w:br/>
            </w:r>
            <w:r>
              <w:rPr>
                <w:rStyle w:val="HTML"/>
              </w:rPr>
              <w:t>MARGIN</w:t>
            </w:r>
            <w:r>
              <w:br/>
            </w:r>
            <w:r>
              <w:rPr>
                <w:rStyle w:val="HTML"/>
              </w:rPr>
              <w:t>SWAP</w:t>
            </w:r>
            <w:r>
              <w:br/>
            </w:r>
            <w:r>
              <w:rPr>
                <w:rStyle w:val="HTML"/>
              </w:rPr>
              <w:t>FUTURES</w:t>
            </w:r>
            <w:r>
              <w:br/>
            </w:r>
            <w:r>
              <w:rPr>
                <w:rStyle w:val="HTML"/>
              </w:rPr>
              <w:t>OPTION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Instrument ID, e.g. </w:t>
            </w:r>
            <w:r>
              <w:rPr>
                <w:rStyle w:val="HTML"/>
              </w:rPr>
              <w:t>BTC-USDT</w:t>
            </w:r>
            <w:r>
              <w:br/>
              <w:t xml:space="preserve">Applicable to </w:t>
            </w:r>
            <w:r>
              <w:rPr>
                <w:rStyle w:val="HTML"/>
              </w:rPr>
              <w:t>SPOT</w:t>
            </w:r>
            <w:r>
              <w:t>/</w:t>
            </w:r>
            <w:r>
              <w:rPr>
                <w:rStyle w:val="HTML"/>
              </w:rPr>
              <w:t>MARGIN</w:t>
            </w:r>
          </w:p>
        </w:tc>
      </w:tr>
      <w:tr w:rsidR="00000000">
        <w:trPr>
          <w:divId w:val="175387555"/>
          <w:tblCellSpacing w:w="15" w:type="dxa"/>
        </w:trPr>
        <w:tc>
          <w:tcPr>
            <w:tcW w:w="0" w:type="auto"/>
            <w:vAlign w:val="center"/>
            <w:hideMark/>
          </w:tcPr>
          <w:p w:rsidR="00000000" w:rsidRDefault="00000000">
            <w:r>
              <w:t>uly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Underlying, e.g. </w:t>
            </w:r>
            <w:r>
              <w:rPr>
                <w:rStyle w:val="HTML"/>
              </w:rPr>
              <w:t>BTC-USD</w:t>
            </w:r>
            <w:r>
              <w:br/>
              <w:t xml:space="preserve">Applicable to </w:t>
            </w:r>
            <w:r>
              <w:rPr>
                <w:rStyle w:val="HTML"/>
              </w:rPr>
              <w:t>FUTURES</w:t>
            </w:r>
            <w:r>
              <w:t>/</w:t>
            </w:r>
            <w:r>
              <w:rPr>
                <w:rStyle w:val="HTML"/>
              </w:rPr>
              <w:t>SWAP</w:t>
            </w:r>
            <w:r>
              <w:t>/</w:t>
            </w:r>
            <w:r>
              <w:rPr>
                <w:rStyle w:val="HTML"/>
              </w:rPr>
              <w:t>OPTION</w:t>
            </w:r>
          </w:p>
        </w:tc>
      </w:tr>
      <w:tr w:rsidR="00000000">
        <w:trPr>
          <w:divId w:val="175387555"/>
          <w:tblCellSpacing w:w="15" w:type="dxa"/>
        </w:trPr>
        <w:tc>
          <w:tcPr>
            <w:tcW w:w="0" w:type="auto"/>
            <w:vAlign w:val="center"/>
            <w:hideMark/>
          </w:tcPr>
          <w:p w:rsidR="00000000" w:rsidRDefault="00000000">
            <w:r>
              <w:t>instFamily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Instrument family, e.g. </w:t>
            </w:r>
            <w:r>
              <w:rPr>
                <w:rStyle w:val="HTML"/>
              </w:rPr>
              <w:t>BTC-USD</w:t>
            </w:r>
            <w:r>
              <w:br/>
              <w:t xml:space="preserve">Applicable to </w:t>
            </w:r>
            <w:r>
              <w:rPr>
                <w:rStyle w:val="HTML"/>
              </w:rPr>
              <w:t>FUTURES</w:t>
            </w:r>
            <w:r>
              <w:t>/</w:t>
            </w:r>
            <w:r>
              <w:rPr>
                <w:rStyle w:val="HTML"/>
              </w:rPr>
              <w:t>SWAP</w:t>
            </w:r>
            <w:r>
              <w:t>/</w:t>
            </w:r>
            <w:r>
              <w:rPr>
                <w:rStyle w:val="HTML"/>
              </w:rPr>
              <w:t>OPTION</w:t>
            </w:r>
          </w:p>
        </w:tc>
      </w:tr>
      <w:tr w:rsidR="00000000">
        <w:trPr>
          <w:divId w:val="175387555"/>
          <w:tblCellSpacing w:w="15" w:type="dxa"/>
        </w:trPr>
        <w:tc>
          <w:tcPr>
            <w:tcW w:w="0" w:type="auto"/>
            <w:vAlign w:val="center"/>
            <w:hideMark/>
          </w:tcPr>
          <w:p w:rsidR="00000000" w:rsidRDefault="00000000">
            <w:r>
              <w:t>ruleType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Trading rule types</w:t>
            </w:r>
            <w:r>
              <w:br/>
            </w:r>
            <w:r>
              <w:rPr>
                <w:rStyle w:val="HTML"/>
              </w:rPr>
              <w:t>normal</w:t>
            </w:r>
            <w:r>
              <w:t>: normal trading</w:t>
            </w:r>
            <w:r>
              <w:br/>
            </w:r>
            <w:r>
              <w:rPr>
                <w:rStyle w:val="HTML"/>
              </w:rPr>
              <w:t>pre_market</w:t>
            </w:r>
            <w:r>
              <w:t>: pre-market trading</w:t>
            </w:r>
            <w:r>
              <w:br/>
              <w:t>ruleType can not be passed through together with instId/instFamily/uly</w:t>
            </w:r>
          </w:p>
        </w:tc>
      </w:tr>
    </w:tbl>
    <w:p w:rsidR="00000000" w:rsidRDefault="00000000">
      <w:pPr>
        <w:pStyle w:val="a5"/>
        <w:divId w:val="306324389"/>
      </w:pPr>
      <w:r>
        <w:t>Response Example</w:t>
      </w:r>
    </w:p>
    <w:p w:rsidR="00000000" w:rsidRDefault="00000000">
      <w:pPr>
        <w:pStyle w:val="HTML0"/>
        <w:divId w:val="374083221"/>
        <w:rPr>
          <w:rStyle w:val="w"/>
        </w:rPr>
      </w:pPr>
      <w:r>
        <w:rPr>
          <w:rStyle w:val="p"/>
        </w:rPr>
        <w:t>{</w:t>
      </w:r>
    </w:p>
    <w:p w:rsidR="00000000" w:rsidRDefault="00000000">
      <w:pPr>
        <w:pStyle w:val="HTML0"/>
        <w:divId w:val="374083221"/>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374083221"/>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374083221"/>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374083221"/>
        <w:rPr>
          <w:rStyle w:val="w"/>
        </w:rPr>
      </w:pPr>
      <w:r>
        <w:rPr>
          <w:rStyle w:val="w"/>
        </w:rPr>
        <w:t xml:space="preserve">    </w:t>
      </w:r>
      <w:r>
        <w:rPr>
          <w:rStyle w:val="nl"/>
        </w:rPr>
        <w:t>"category"</w:t>
      </w:r>
      <w:r>
        <w:rPr>
          <w:rStyle w:val="p"/>
        </w:rPr>
        <w:t>:</w:t>
      </w:r>
      <w:r>
        <w:rPr>
          <w:rStyle w:val="w"/>
        </w:rPr>
        <w:t xml:space="preserve"> </w:t>
      </w:r>
      <w:r>
        <w:rPr>
          <w:rStyle w:val="s2"/>
        </w:rPr>
        <w:t>"1"</w:t>
      </w:r>
      <w:r>
        <w:rPr>
          <w:rStyle w:val="p"/>
        </w:rPr>
        <w:t>,</w:t>
      </w:r>
      <w:r>
        <w:rPr>
          <w:rStyle w:val="w"/>
        </w:rPr>
        <w:t xml:space="preserve"> </w:t>
      </w:r>
      <w:r>
        <w:rPr>
          <w:rStyle w:val="err"/>
        </w:rPr>
        <w:t>//Deprecated</w:t>
      </w:r>
    </w:p>
    <w:p w:rsidR="00000000" w:rsidRDefault="00000000">
      <w:pPr>
        <w:pStyle w:val="HTML0"/>
        <w:divId w:val="374083221"/>
        <w:rPr>
          <w:rStyle w:val="w"/>
        </w:rPr>
      </w:pPr>
      <w:r>
        <w:rPr>
          <w:rStyle w:val="w"/>
        </w:rPr>
        <w:t xml:space="preserve">    </w:t>
      </w:r>
      <w:r>
        <w:rPr>
          <w:rStyle w:val="nl"/>
        </w:rPr>
        <w:t>"delivery"</w:t>
      </w:r>
      <w:r>
        <w:rPr>
          <w:rStyle w:val="p"/>
        </w:rPr>
        <w:t>:</w:t>
      </w:r>
      <w:r>
        <w:rPr>
          <w:rStyle w:val="w"/>
        </w:rPr>
        <w:t xml:space="preserve"> </w:t>
      </w:r>
      <w:r>
        <w:rPr>
          <w:rStyle w:val="s2"/>
        </w:rPr>
        <w:t>""</w:t>
      </w:r>
      <w:r>
        <w:rPr>
          <w:rStyle w:val="p"/>
        </w:rPr>
        <w:t>,</w:t>
      </w:r>
    </w:p>
    <w:p w:rsidR="00000000" w:rsidRDefault="00000000">
      <w:pPr>
        <w:pStyle w:val="HTML0"/>
        <w:divId w:val="374083221"/>
        <w:rPr>
          <w:rStyle w:val="w"/>
        </w:rPr>
      </w:pPr>
      <w:r>
        <w:rPr>
          <w:rStyle w:val="w"/>
        </w:rPr>
        <w:t xml:space="preserve">    </w:t>
      </w:r>
      <w:r>
        <w:rPr>
          <w:rStyle w:val="nl"/>
        </w:rPr>
        <w:t>"exercise"</w:t>
      </w:r>
      <w:r>
        <w:rPr>
          <w:rStyle w:val="p"/>
        </w:rPr>
        <w:t>:</w:t>
      </w:r>
      <w:r>
        <w:rPr>
          <w:rStyle w:val="w"/>
        </w:rPr>
        <w:t xml:space="preserve"> </w:t>
      </w:r>
      <w:r>
        <w:rPr>
          <w:rStyle w:val="s2"/>
        </w:rPr>
        <w:t>""</w:t>
      </w:r>
      <w:r>
        <w:rPr>
          <w:rStyle w:val="p"/>
        </w:rPr>
        <w:t>,</w:t>
      </w:r>
    </w:p>
    <w:p w:rsidR="00000000" w:rsidRDefault="00000000">
      <w:pPr>
        <w:pStyle w:val="HTML0"/>
        <w:divId w:val="374083221"/>
        <w:rPr>
          <w:rStyle w:val="w"/>
        </w:rPr>
      </w:pPr>
      <w:r>
        <w:rPr>
          <w:rStyle w:val="w"/>
        </w:rPr>
        <w:t xml:space="preserve">    </w:t>
      </w:r>
      <w:r>
        <w:rPr>
          <w:rStyle w:val="nl"/>
        </w:rPr>
        <w:t>"instType"</w:t>
      </w:r>
      <w:r>
        <w:rPr>
          <w:rStyle w:val="p"/>
        </w:rPr>
        <w:t>:</w:t>
      </w:r>
      <w:r>
        <w:rPr>
          <w:rStyle w:val="w"/>
        </w:rPr>
        <w:t xml:space="preserve"> </w:t>
      </w:r>
      <w:r>
        <w:rPr>
          <w:rStyle w:val="s2"/>
        </w:rPr>
        <w:t>"SPOT"</w:t>
      </w:r>
      <w:r>
        <w:rPr>
          <w:rStyle w:val="p"/>
        </w:rPr>
        <w:t>,</w:t>
      </w:r>
    </w:p>
    <w:p w:rsidR="00000000" w:rsidRDefault="00000000">
      <w:pPr>
        <w:pStyle w:val="HTML0"/>
        <w:divId w:val="374083221"/>
        <w:rPr>
          <w:rStyle w:val="w"/>
        </w:rPr>
      </w:pPr>
      <w:r>
        <w:rPr>
          <w:rStyle w:val="w"/>
        </w:rPr>
        <w:t xml:space="preserve">    </w:t>
      </w:r>
      <w:r>
        <w:rPr>
          <w:rStyle w:val="nl"/>
        </w:rPr>
        <w:t>"level"</w:t>
      </w:r>
      <w:r>
        <w:rPr>
          <w:rStyle w:val="p"/>
        </w:rPr>
        <w:t>:</w:t>
      </w:r>
      <w:r>
        <w:rPr>
          <w:rStyle w:val="w"/>
        </w:rPr>
        <w:t xml:space="preserve"> </w:t>
      </w:r>
      <w:r>
        <w:rPr>
          <w:rStyle w:val="s2"/>
        </w:rPr>
        <w:t>"lv1"</w:t>
      </w:r>
      <w:r>
        <w:rPr>
          <w:rStyle w:val="p"/>
        </w:rPr>
        <w:t>,</w:t>
      </w:r>
    </w:p>
    <w:p w:rsidR="00000000" w:rsidRDefault="00000000">
      <w:pPr>
        <w:pStyle w:val="HTML0"/>
        <w:divId w:val="374083221"/>
        <w:rPr>
          <w:rStyle w:val="w"/>
        </w:rPr>
      </w:pPr>
      <w:r>
        <w:rPr>
          <w:rStyle w:val="w"/>
        </w:rPr>
        <w:t xml:space="preserve">    </w:t>
      </w:r>
      <w:r>
        <w:rPr>
          <w:rStyle w:val="nl"/>
        </w:rPr>
        <w:t>"maker"</w:t>
      </w:r>
      <w:r>
        <w:rPr>
          <w:rStyle w:val="p"/>
        </w:rPr>
        <w:t>:</w:t>
      </w:r>
      <w:r>
        <w:rPr>
          <w:rStyle w:val="w"/>
        </w:rPr>
        <w:t xml:space="preserve"> </w:t>
      </w:r>
      <w:r>
        <w:rPr>
          <w:rStyle w:val="s2"/>
        </w:rPr>
        <w:t>"-0.0008"</w:t>
      </w:r>
      <w:r>
        <w:rPr>
          <w:rStyle w:val="p"/>
        </w:rPr>
        <w:t>,</w:t>
      </w:r>
    </w:p>
    <w:p w:rsidR="00000000" w:rsidRDefault="00000000">
      <w:pPr>
        <w:pStyle w:val="HTML0"/>
        <w:divId w:val="374083221"/>
        <w:rPr>
          <w:rStyle w:val="w"/>
        </w:rPr>
      </w:pPr>
      <w:r>
        <w:rPr>
          <w:rStyle w:val="w"/>
        </w:rPr>
        <w:t xml:space="preserve">    </w:t>
      </w:r>
      <w:r>
        <w:rPr>
          <w:rStyle w:val="nl"/>
        </w:rPr>
        <w:t>"makerU"</w:t>
      </w:r>
      <w:r>
        <w:rPr>
          <w:rStyle w:val="p"/>
        </w:rPr>
        <w:t>:</w:t>
      </w:r>
      <w:r>
        <w:rPr>
          <w:rStyle w:val="w"/>
        </w:rPr>
        <w:t xml:space="preserve"> </w:t>
      </w:r>
      <w:r>
        <w:rPr>
          <w:rStyle w:val="s2"/>
        </w:rPr>
        <w:t>""</w:t>
      </w:r>
      <w:r>
        <w:rPr>
          <w:rStyle w:val="p"/>
        </w:rPr>
        <w:t>,</w:t>
      </w:r>
    </w:p>
    <w:p w:rsidR="00000000" w:rsidRDefault="00000000">
      <w:pPr>
        <w:pStyle w:val="HTML0"/>
        <w:divId w:val="374083221"/>
        <w:rPr>
          <w:rStyle w:val="w"/>
        </w:rPr>
      </w:pPr>
      <w:r>
        <w:rPr>
          <w:rStyle w:val="w"/>
        </w:rPr>
        <w:t xml:space="preserve">    </w:t>
      </w:r>
      <w:r>
        <w:rPr>
          <w:rStyle w:val="nl"/>
        </w:rPr>
        <w:t>"makerUSDC"</w:t>
      </w:r>
      <w:r>
        <w:rPr>
          <w:rStyle w:val="p"/>
        </w:rPr>
        <w:t>:</w:t>
      </w:r>
      <w:r>
        <w:rPr>
          <w:rStyle w:val="w"/>
        </w:rPr>
        <w:t xml:space="preserve"> </w:t>
      </w:r>
      <w:r>
        <w:rPr>
          <w:rStyle w:val="s2"/>
        </w:rPr>
        <w:t>""</w:t>
      </w:r>
      <w:r>
        <w:rPr>
          <w:rStyle w:val="p"/>
        </w:rPr>
        <w:t>,</w:t>
      </w:r>
    </w:p>
    <w:p w:rsidR="00000000" w:rsidRDefault="00000000">
      <w:pPr>
        <w:pStyle w:val="HTML0"/>
        <w:divId w:val="374083221"/>
        <w:rPr>
          <w:rStyle w:val="w"/>
        </w:rPr>
      </w:pPr>
      <w:r>
        <w:rPr>
          <w:rStyle w:val="w"/>
        </w:rPr>
        <w:t xml:space="preserve">    </w:t>
      </w:r>
      <w:r>
        <w:rPr>
          <w:rStyle w:val="nl"/>
        </w:rPr>
        <w:t>"taker"</w:t>
      </w:r>
      <w:r>
        <w:rPr>
          <w:rStyle w:val="p"/>
        </w:rPr>
        <w:t>:</w:t>
      </w:r>
      <w:r>
        <w:rPr>
          <w:rStyle w:val="w"/>
        </w:rPr>
        <w:t xml:space="preserve"> </w:t>
      </w:r>
      <w:r>
        <w:rPr>
          <w:rStyle w:val="s2"/>
        </w:rPr>
        <w:t>"-0.001"</w:t>
      </w:r>
      <w:r>
        <w:rPr>
          <w:rStyle w:val="p"/>
        </w:rPr>
        <w:t>,</w:t>
      </w:r>
    </w:p>
    <w:p w:rsidR="00000000" w:rsidRDefault="00000000">
      <w:pPr>
        <w:pStyle w:val="HTML0"/>
        <w:divId w:val="374083221"/>
        <w:rPr>
          <w:rStyle w:val="w"/>
        </w:rPr>
      </w:pPr>
      <w:r>
        <w:rPr>
          <w:rStyle w:val="w"/>
        </w:rPr>
        <w:t xml:space="preserve">    </w:t>
      </w:r>
      <w:r>
        <w:rPr>
          <w:rStyle w:val="nl"/>
        </w:rPr>
        <w:t>"takerU"</w:t>
      </w:r>
      <w:r>
        <w:rPr>
          <w:rStyle w:val="p"/>
        </w:rPr>
        <w:t>:</w:t>
      </w:r>
      <w:r>
        <w:rPr>
          <w:rStyle w:val="w"/>
        </w:rPr>
        <w:t xml:space="preserve"> </w:t>
      </w:r>
      <w:r>
        <w:rPr>
          <w:rStyle w:val="s2"/>
        </w:rPr>
        <w:t>""</w:t>
      </w:r>
      <w:r>
        <w:rPr>
          <w:rStyle w:val="p"/>
        </w:rPr>
        <w:t>,</w:t>
      </w:r>
    </w:p>
    <w:p w:rsidR="00000000" w:rsidRDefault="00000000">
      <w:pPr>
        <w:pStyle w:val="HTML0"/>
        <w:divId w:val="374083221"/>
        <w:rPr>
          <w:rStyle w:val="w"/>
        </w:rPr>
      </w:pPr>
      <w:r>
        <w:rPr>
          <w:rStyle w:val="w"/>
        </w:rPr>
        <w:t xml:space="preserve">    </w:t>
      </w:r>
      <w:r>
        <w:rPr>
          <w:rStyle w:val="nl"/>
        </w:rPr>
        <w:t>"takerUSDC"</w:t>
      </w:r>
      <w:r>
        <w:rPr>
          <w:rStyle w:val="p"/>
        </w:rPr>
        <w:t>:</w:t>
      </w:r>
      <w:r>
        <w:rPr>
          <w:rStyle w:val="w"/>
        </w:rPr>
        <w:t xml:space="preserve"> </w:t>
      </w:r>
      <w:r>
        <w:rPr>
          <w:rStyle w:val="s2"/>
        </w:rPr>
        <w:t>""</w:t>
      </w:r>
      <w:r>
        <w:rPr>
          <w:rStyle w:val="p"/>
        </w:rPr>
        <w:t>,</w:t>
      </w:r>
    </w:p>
    <w:p w:rsidR="00000000" w:rsidRDefault="00000000">
      <w:pPr>
        <w:pStyle w:val="HTML0"/>
        <w:divId w:val="374083221"/>
        <w:rPr>
          <w:rStyle w:val="w"/>
        </w:rPr>
      </w:pPr>
      <w:r>
        <w:rPr>
          <w:rStyle w:val="w"/>
        </w:rPr>
        <w:t xml:space="preserve">    </w:t>
      </w:r>
      <w:r>
        <w:rPr>
          <w:rStyle w:val="nl"/>
        </w:rPr>
        <w:t>"ruleType"</w:t>
      </w:r>
      <w:r>
        <w:rPr>
          <w:rStyle w:val="p"/>
        </w:rPr>
        <w:t>:</w:t>
      </w:r>
      <w:r>
        <w:rPr>
          <w:rStyle w:val="w"/>
        </w:rPr>
        <w:t xml:space="preserve"> </w:t>
      </w:r>
      <w:r>
        <w:rPr>
          <w:rStyle w:val="s2"/>
        </w:rPr>
        <w:t>"normal"</w:t>
      </w:r>
      <w:r>
        <w:rPr>
          <w:rStyle w:val="p"/>
        </w:rPr>
        <w:t>,</w:t>
      </w:r>
    </w:p>
    <w:p w:rsidR="00000000" w:rsidRDefault="00000000">
      <w:pPr>
        <w:pStyle w:val="HTML0"/>
        <w:divId w:val="374083221"/>
        <w:rPr>
          <w:rStyle w:val="w"/>
        </w:rPr>
      </w:pPr>
      <w:r>
        <w:rPr>
          <w:rStyle w:val="w"/>
        </w:rPr>
        <w:t xml:space="preserve">    </w:t>
      </w:r>
      <w:r>
        <w:rPr>
          <w:rStyle w:val="nl"/>
        </w:rPr>
        <w:t>"ts"</w:t>
      </w:r>
      <w:r>
        <w:rPr>
          <w:rStyle w:val="p"/>
        </w:rPr>
        <w:t>:</w:t>
      </w:r>
      <w:r>
        <w:rPr>
          <w:rStyle w:val="w"/>
        </w:rPr>
        <w:t xml:space="preserve"> </w:t>
      </w:r>
      <w:r>
        <w:rPr>
          <w:rStyle w:val="s2"/>
        </w:rPr>
        <w:t>"1608623351857"</w:t>
      </w:r>
      <w:r>
        <w:rPr>
          <w:rStyle w:val="p"/>
        </w:rPr>
        <w:t>,</w:t>
      </w:r>
    </w:p>
    <w:p w:rsidR="00000000" w:rsidRDefault="00000000">
      <w:pPr>
        <w:pStyle w:val="HTML0"/>
        <w:divId w:val="374083221"/>
        <w:rPr>
          <w:rStyle w:val="w"/>
        </w:rPr>
      </w:pPr>
      <w:r>
        <w:rPr>
          <w:rStyle w:val="w"/>
        </w:rPr>
        <w:lastRenderedPageBreak/>
        <w:t xml:space="preserve">    </w:t>
      </w:r>
      <w:r>
        <w:rPr>
          <w:rStyle w:val="nl"/>
        </w:rPr>
        <w:t>"fiat"</w:t>
      </w:r>
      <w:r>
        <w:rPr>
          <w:rStyle w:val="p"/>
        </w:rPr>
        <w:t>:</w:t>
      </w:r>
      <w:r>
        <w:rPr>
          <w:rStyle w:val="w"/>
        </w:rPr>
        <w:t xml:space="preserve"> </w:t>
      </w:r>
      <w:r>
        <w:rPr>
          <w:rStyle w:val="p"/>
        </w:rPr>
        <w:t>[]</w:t>
      </w:r>
    </w:p>
    <w:p w:rsidR="00000000" w:rsidRDefault="00000000">
      <w:pPr>
        <w:pStyle w:val="HTML0"/>
        <w:divId w:val="374083221"/>
        <w:rPr>
          <w:rStyle w:val="w"/>
        </w:rPr>
      </w:pPr>
      <w:r>
        <w:rPr>
          <w:rStyle w:val="w"/>
        </w:rPr>
        <w:t xml:space="preserve">  </w:t>
      </w:r>
      <w:r>
        <w:rPr>
          <w:rStyle w:val="p"/>
        </w:rPr>
        <w:t>}</w:t>
      </w:r>
    </w:p>
    <w:p w:rsidR="00000000" w:rsidRDefault="00000000">
      <w:pPr>
        <w:pStyle w:val="HTML0"/>
        <w:divId w:val="374083221"/>
        <w:rPr>
          <w:rStyle w:val="w"/>
        </w:rPr>
      </w:pPr>
      <w:r>
        <w:rPr>
          <w:rStyle w:val="w"/>
        </w:rPr>
        <w:t xml:space="preserve">  </w:t>
      </w:r>
      <w:r>
        <w:rPr>
          <w:rStyle w:val="p"/>
        </w:rPr>
        <w:t>]</w:t>
      </w:r>
    </w:p>
    <w:p w:rsidR="00000000" w:rsidRDefault="00000000">
      <w:pPr>
        <w:pStyle w:val="HTML0"/>
        <w:divId w:val="374083221"/>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jc w:val="center"/>
              <w:rPr>
                <w:b/>
                <w:bCs/>
              </w:rPr>
            </w:pPr>
            <w:r>
              <w:rPr>
                <w:rStyle w:val="a6"/>
              </w:rPr>
              <w:t>Parameter</w:t>
            </w:r>
          </w:p>
        </w:tc>
        <w:tc>
          <w:tcPr>
            <w:tcW w:w="0" w:type="auto"/>
            <w:vAlign w:val="center"/>
            <w:hideMark/>
          </w:tcPr>
          <w:p w:rsidR="00000000" w:rsidRDefault="00000000">
            <w:pPr>
              <w:jc w:val="center"/>
              <w:rPr>
                <w:b/>
                <w:bCs/>
              </w:rPr>
            </w:pPr>
            <w:r>
              <w:rPr>
                <w:rStyle w:val="a6"/>
              </w:rPr>
              <w:t>Type</w:t>
            </w:r>
          </w:p>
        </w:tc>
        <w:tc>
          <w:tcPr>
            <w:tcW w:w="0" w:type="auto"/>
            <w:vAlign w:val="center"/>
            <w:hideMark/>
          </w:tcPr>
          <w:p w:rsidR="00000000" w:rsidRDefault="00000000">
            <w:pPr>
              <w:jc w:val="center"/>
              <w:rPr>
                <w:b/>
                <w:bCs/>
              </w:rPr>
            </w:pPr>
            <w:r>
              <w:rPr>
                <w:rStyle w:val="a6"/>
              </w:rPr>
              <w:t>Description</w:t>
            </w:r>
          </w:p>
        </w:tc>
      </w:tr>
      <w:tr w:rsidR="00000000">
        <w:trPr>
          <w:divId w:val="175387555"/>
          <w:tblCellSpacing w:w="15" w:type="dxa"/>
        </w:trPr>
        <w:tc>
          <w:tcPr>
            <w:tcW w:w="0" w:type="auto"/>
            <w:vAlign w:val="center"/>
            <w:hideMark/>
          </w:tcPr>
          <w:p w:rsidR="00000000" w:rsidRDefault="00000000">
            <w:r>
              <w:t>level</w:t>
            </w:r>
          </w:p>
        </w:tc>
        <w:tc>
          <w:tcPr>
            <w:tcW w:w="0" w:type="auto"/>
            <w:vAlign w:val="center"/>
            <w:hideMark/>
          </w:tcPr>
          <w:p w:rsidR="00000000" w:rsidRDefault="00000000">
            <w:r>
              <w:t>String</w:t>
            </w:r>
          </w:p>
        </w:tc>
        <w:tc>
          <w:tcPr>
            <w:tcW w:w="0" w:type="auto"/>
            <w:vAlign w:val="center"/>
            <w:hideMark/>
          </w:tcPr>
          <w:p w:rsidR="00000000" w:rsidRDefault="00000000">
            <w:r>
              <w:t>Fee rate Level</w:t>
            </w:r>
          </w:p>
        </w:tc>
      </w:tr>
      <w:tr w:rsidR="00000000">
        <w:trPr>
          <w:divId w:val="175387555"/>
          <w:tblCellSpacing w:w="15" w:type="dxa"/>
        </w:trPr>
        <w:tc>
          <w:tcPr>
            <w:tcW w:w="0" w:type="auto"/>
            <w:vAlign w:val="center"/>
            <w:hideMark/>
          </w:tcPr>
          <w:p w:rsidR="00000000" w:rsidRDefault="00000000">
            <w:r>
              <w:t>taker</w:t>
            </w:r>
          </w:p>
        </w:tc>
        <w:tc>
          <w:tcPr>
            <w:tcW w:w="0" w:type="auto"/>
            <w:vAlign w:val="center"/>
            <w:hideMark/>
          </w:tcPr>
          <w:p w:rsidR="00000000" w:rsidRDefault="00000000">
            <w:r>
              <w:t>String</w:t>
            </w:r>
          </w:p>
        </w:tc>
        <w:tc>
          <w:tcPr>
            <w:tcW w:w="0" w:type="auto"/>
            <w:vAlign w:val="center"/>
            <w:hideMark/>
          </w:tcPr>
          <w:p w:rsidR="00000000" w:rsidRDefault="00000000">
            <w:r>
              <w:t xml:space="preserve">For </w:t>
            </w:r>
            <w:r>
              <w:rPr>
                <w:rStyle w:val="HTML"/>
              </w:rPr>
              <w:t>SPOT</w:t>
            </w:r>
            <w:r>
              <w:t>/</w:t>
            </w:r>
            <w:r>
              <w:rPr>
                <w:rStyle w:val="HTML"/>
              </w:rPr>
              <w:t>MARGIN</w:t>
            </w:r>
            <w:r>
              <w:t xml:space="preserve">, it is taker fee rate of the USDT trading pairs. </w:t>
            </w:r>
            <w:r>
              <w:br/>
              <w:t xml:space="preserve">For </w:t>
            </w:r>
            <w:r>
              <w:rPr>
                <w:rStyle w:val="HTML"/>
              </w:rPr>
              <w:t>FUTURES</w:t>
            </w:r>
            <w:r>
              <w:t>/</w:t>
            </w:r>
            <w:r>
              <w:rPr>
                <w:rStyle w:val="HTML"/>
              </w:rPr>
              <w:t>SWAP</w:t>
            </w:r>
            <w:r>
              <w:t>/</w:t>
            </w:r>
            <w:r>
              <w:rPr>
                <w:rStyle w:val="HTML"/>
              </w:rPr>
              <w:t>OPTION</w:t>
            </w:r>
            <w:r>
              <w:t>, it is the fee rate of crypto-margined contracts</w:t>
            </w:r>
          </w:p>
        </w:tc>
      </w:tr>
      <w:tr w:rsidR="00000000">
        <w:trPr>
          <w:divId w:val="175387555"/>
          <w:tblCellSpacing w:w="15" w:type="dxa"/>
        </w:trPr>
        <w:tc>
          <w:tcPr>
            <w:tcW w:w="0" w:type="auto"/>
            <w:vAlign w:val="center"/>
            <w:hideMark/>
          </w:tcPr>
          <w:p w:rsidR="00000000" w:rsidRDefault="00000000">
            <w:r>
              <w:t>maker</w:t>
            </w:r>
          </w:p>
        </w:tc>
        <w:tc>
          <w:tcPr>
            <w:tcW w:w="0" w:type="auto"/>
            <w:vAlign w:val="center"/>
            <w:hideMark/>
          </w:tcPr>
          <w:p w:rsidR="00000000" w:rsidRDefault="00000000">
            <w:r>
              <w:t>String</w:t>
            </w:r>
          </w:p>
        </w:tc>
        <w:tc>
          <w:tcPr>
            <w:tcW w:w="0" w:type="auto"/>
            <w:vAlign w:val="center"/>
            <w:hideMark/>
          </w:tcPr>
          <w:p w:rsidR="00000000" w:rsidRDefault="00000000">
            <w:r>
              <w:t xml:space="preserve">For </w:t>
            </w:r>
            <w:r>
              <w:rPr>
                <w:rStyle w:val="HTML"/>
              </w:rPr>
              <w:t>SPOT</w:t>
            </w:r>
            <w:r>
              <w:t>/</w:t>
            </w:r>
            <w:r>
              <w:rPr>
                <w:rStyle w:val="HTML"/>
              </w:rPr>
              <w:t>MARGIN</w:t>
            </w:r>
            <w:r>
              <w:t xml:space="preserve">, it is maker fee rate of the USDT trading pairs. </w:t>
            </w:r>
            <w:r>
              <w:br/>
              <w:t xml:space="preserve">For </w:t>
            </w:r>
            <w:r>
              <w:rPr>
                <w:rStyle w:val="HTML"/>
              </w:rPr>
              <w:t>FUTURES</w:t>
            </w:r>
            <w:r>
              <w:t>/</w:t>
            </w:r>
            <w:r>
              <w:rPr>
                <w:rStyle w:val="HTML"/>
              </w:rPr>
              <w:t>SWAP</w:t>
            </w:r>
            <w:r>
              <w:t>/</w:t>
            </w:r>
            <w:r>
              <w:rPr>
                <w:rStyle w:val="HTML"/>
              </w:rPr>
              <w:t>OPTION</w:t>
            </w:r>
            <w:r>
              <w:t>, it is the fee rate of crypto-margined contracts</w:t>
            </w:r>
          </w:p>
        </w:tc>
      </w:tr>
      <w:tr w:rsidR="00000000">
        <w:trPr>
          <w:divId w:val="175387555"/>
          <w:tblCellSpacing w:w="15" w:type="dxa"/>
        </w:trPr>
        <w:tc>
          <w:tcPr>
            <w:tcW w:w="0" w:type="auto"/>
            <w:vAlign w:val="center"/>
            <w:hideMark/>
          </w:tcPr>
          <w:p w:rsidR="00000000" w:rsidRDefault="00000000">
            <w:r>
              <w:t>takerU</w:t>
            </w:r>
          </w:p>
        </w:tc>
        <w:tc>
          <w:tcPr>
            <w:tcW w:w="0" w:type="auto"/>
            <w:vAlign w:val="center"/>
            <w:hideMark/>
          </w:tcPr>
          <w:p w:rsidR="00000000" w:rsidRDefault="00000000">
            <w:r>
              <w:t>String</w:t>
            </w:r>
          </w:p>
        </w:tc>
        <w:tc>
          <w:tcPr>
            <w:tcW w:w="0" w:type="auto"/>
            <w:vAlign w:val="center"/>
            <w:hideMark/>
          </w:tcPr>
          <w:p w:rsidR="00000000" w:rsidRDefault="00000000">
            <w:r>
              <w:t xml:space="preserve">Taker fee rate of USDT-margined contracts, only applicable to </w:t>
            </w:r>
            <w:r>
              <w:rPr>
                <w:rStyle w:val="HTML"/>
              </w:rPr>
              <w:t>FUTURES</w:t>
            </w:r>
            <w:r>
              <w:t>/</w:t>
            </w:r>
            <w:r>
              <w:rPr>
                <w:rStyle w:val="HTML"/>
              </w:rPr>
              <w:t>SWAP</w:t>
            </w:r>
          </w:p>
        </w:tc>
      </w:tr>
      <w:tr w:rsidR="00000000">
        <w:trPr>
          <w:divId w:val="175387555"/>
          <w:tblCellSpacing w:w="15" w:type="dxa"/>
        </w:trPr>
        <w:tc>
          <w:tcPr>
            <w:tcW w:w="0" w:type="auto"/>
            <w:vAlign w:val="center"/>
            <w:hideMark/>
          </w:tcPr>
          <w:p w:rsidR="00000000" w:rsidRDefault="00000000">
            <w:r>
              <w:t>makerU</w:t>
            </w:r>
          </w:p>
        </w:tc>
        <w:tc>
          <w:tcPr>
            <w:tcW w:w="0" w:type="auto"/>
            <w:vAlign w:val="center"/>
            <w:hideMark/>
          </w:tcPr>
          <w:p w:rsidR="00000000" w:rsidRDefault="00000000">
            <w:r>
              <w:t>String</w:t>
            </w:r>
          </w:p>
        </w:tc>
        <w:tc>
          <w:tcPr>
            <w:tcW w:w="0" w:type="auto"/>
            <w:vAlign w:val="center"/>
            <w:hideMark/>
          </w:tcPr>
          <w:p w:rsidR="00000000" w:rsidRDefault="00000000">
            <w:r>
              <w:t xml:space="preserve">Maker fee rate of USDT-margined contracts, only applicable to </w:t>
            </w:r>
            <w:r>
              <w:rPr>
                <w:rStyle w:val="HTML"/>
              </w:rPr>
              <w:t>FUTURES</w:t>
            </w:r>
            <w:r>
              <w:t>/</w:t>
            </w:r>
            <w:r>
              <w:rPr>
                <w:rStyle w:val="HTML"/>
              </w:rPr>
              <w:t>SWAP</w:t>
            </w:r>
          </w:p>
        </w:tc>
      </w:tr>
      <w:tr w:rsidR="00000000">
        <w:trPr>
          <w:divId w:val="175387555"/>
          <w:tblCellSpacing w:w="15" w:type="dxa"/>
        </w:trPr>
        <w:tc>
          <w:tcPr>
            <w:tcW w:w="0" w:type="auto"/>
            <w:vAlign w:val="center"/>
            <w:hideMark/>
          </w:tcPr>
          <w:p w:rsidR="00000000" w:rsidRDefault="00000000">
            <w:r>
              <w:t>delivery</w:t>
            </w:r>
          </w:p>
        </w:tc>
        <w:tc>
          <w:tcPr>
            <w:tcW w:w="0" w:type="auto"/>
            <w:vAlign w:val="center"/>
            <w:hideMark/>
          </w:tcPr>
          <w:p w:rsidR="00000000" w:rsidRDefault="00000000">
            <w:r>
              <w:t>String</w:t>
            </w:r>
          </w:p>
        </w:tc>
        <w:tc>
          <w:tcPr>
            <w:tcW w:w="0" w:type="auto"/>
            <w:vAlign w:val="center"/>
            <w:hideMark/>
          </w:tcPr>
          <w:p w:rsidR="00000000" w:rsidRDefault="00000000">
            <w:r>
              <w:t>Delivery fee rate</w:t>
            </w:r>
          </w:p>
        </w:tc>
      </w:tr>
      <w:tr w:rsidR="00000000">
        <w:trPr>
          <w:divId w:val="175387555"/>
          <w:tblCellSpacing w:w="15" w:type="dxa"/>
        </w:trPr>
        <w:tc>
          <w:tcPr>
            <w:tcW w:w="0" w:type="auto"/>
            <w:vAlign w:val="center"/>
            <w:hideMark/>
          </w:tcPr>
          <w:p w:rsidR="00000000" w:rsidRDefault="00000000">
            <w:r>
              <w:t>exercise</w:t>
            </w:r>
          </w:p>
        </w:tc>
        <w:tc>
          <w:tcPr>
            <w:tcW w:w="0" w:type="auto"/>
            <w:vAlign w:val="center"/>
            <w:hideMark/>
          </w:tcPr>
          <w:p w:rsidR="00000000" w:rsidRDefault="00000000">
            <w:r>
              <w:t>String</w:t>
            </w:r>
          </w:p>
        </w:tc>
        <w:tc>
          <w:tcPr>
            <w:tcW w:w="0" w:type="auto"/>
            <w:vAlign w:val="center"/>
            <w:hideMark/>
          </w:tcPr>
          <w:p w:rsidR="00000000" w:rsidRDefault="00000000">
            <w:r>
              <w:t>Fee rate for exercising the option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takerUSDC</w:t>
            </w:r>
          </w:p>
        </w:tc>
        <w:tc>
          <w:tcPr>
            <w:tcW w:w="0" w:type="auto"/>
            <w:vAlign w:val="center"/>
            <w:hideMark/>
          </w:tcPr>
          <w:p w:rsidR="00000000" w:rsidRDefault="00000000">
            <w:r>
              <w:t>String</w:t>
            </w:r>
          </w:p>
        </w:tc>
        <w:tc>
          <w:tcPr>
            <w:tcW w:w="0" w:type="auto"/>
            <w:vAlign w:val="center"/>
            <w:hideMark/>
          </w:tcPr>
          <w:p w:rsidR="00000000" w:rsidRDefault="00000000">
            <w:r>
              <w:t xml:space="preserve">For </w:t>
            </w:r>
            <w:r>
              <w:rPr>
                <w:rStyle w:val="HTML"/>
              </w:rPr>
              <w:t>SPOT</w:t>
            </w:r>
            <w:r>
              <w:t>/</w:t>
            </w:r>
            <w:r>
              <w:rPr>
                <w:rStyle w:val="HTML"/>
              </w:rPr>
              <w:t>MARGIN</w:t>
            </w:r>
            <w:r>
              <w:t>, it is taker fee rate of the USD</w:t>
            </w:r>
            <w:r>
              <w:rPr>
                <w:rFonts w:ascii="Segoe UI Symbol" w:hAnsi="Segoe UI Symbol" w:cs="Segoe UI Symbol"/>
              </w:rPr>
              <w:t>Ⓢ</w:t>
            </w:r>
            <w:r>
              <w:t>&amp;Crypto trading pairs.</w:t>
            </w:r>
            <w:r>
              <w:br/>
              <w:t xml:space="preserve">For </w:t>
            </w:r>
            <w:r>
              <w:rPr>
                <w:rStyle w:val="HTML"/>
              </w:rPr>
              <w:t>FUTURES</w:t>
            </w:r>
            <w:r>
              <w:t>/</w:t>
            </w:r>
            <w:r>
              <w:rPr>
                <w:rStyle w:val="HTML"/>
              </w:rPr>
              <w:t>SWAP</w:t>
            </w:r>
            <w:r>
              <w:t>, it is the fee rate of USDC-margined contracts</w:t>
            </w:r>
          </w:p>
        </w:tc>
      </w:tr>
      <w:tr w:rsidR="00000000">
        <w:trPr>
          <w:divId w:val="175387555"/>
          <w:tblCellSpacing w:w="15" w:type="dxa"/>
        </w:trPr>
        <w:tc>
          <w:tcPr>
            <w:tcW w:w="0" w:type="auto"/>
            <w:vAlign w:val="center"/>
            <w:hideMark/>
          </w:tcPr>
          <w:p w:rsidR="00000000" w:rsidRDefault="00000000">
            <w:r>
              <w:t>makerUSDC</w:t>
            </w:r>
          </w:p>
        </w:tc>
        <w:tc>
          <w:tcPr>
            <w:tcW w:w="0" w:type="auto"/>
            <w:vAlign w:val="center"/>
            <w:hideMark/>
          </w:tcPr>
          <w:p w:rsidR="00000000" w:rsidRDefault="00000000">
            <w:r>
              <w:t>String</w:t>
            </w:r>
          </w:p>
        </w:tc>
        <w:tc>
          <w:tcPr>
            <w:tcW w:w="0" w:type="auto"/>
            <w:vAlign w:val="center"/>
            <w:hideMark/>
          </w:tcPr>
          <w:p w:rsidR="00000000" w:rsidRDefault="00000000">
            <w:r>
              <w:t xml:space="preserve">For </w:t>
            </w:r>
            <w:r>
              <w:rPr>
                <w:rStyle w:val="HTML"/>
              </w:rPr>
              <w:t>SPOT</w:t>
            </w:r>
            <w:r>
              <w:t>/</w:t>
            </w:r>
            <w:r>
              <w:rPr>
                <w:rStyle w:val="HTML"/>
              </w:rPr>
              <w:t>MARGIN</w:t>
            </w:r>
            <w:r>
              <w:t>, it is maker fee rate of the USD</w:t>
            </w:r>
            <w:r>
              <w:rPr>
                <w:rFonts w:ascii="Segoe UI Symbol" w:hAnsi="Segoe UI Symbol" w:cs="Segoe UI Symbol"/>
              </w:rPr>
              <w:t>Ⓢ</w:t>
            </w:r>
            <w:r>
              <w:t>&amp;Crypto trading pairs.</w:t>
            </w:r>
            <w:r>
              <w:br/>
              <w:t xml:space="preserve">For </w:t>
            </w:r>
            <w:r>
              <w:rPr>
                <w:rStyle w:val="HTML"/>
              </w:rPr>
              <w:t>FUTURES</w:t>
            </w:r>
            <w:r>
              <w:t>/</w:t>
            </w:r>
            <w:r>
              <w:rPr>
                <w:rStyle w:val="HTML"/>
              </w:rPr>
              <w:t>SWAP</w:t>
            </w:r>
            <w:r>
              <w:t>, it is the fee rate of USDC-margined contracts</w:t>
            </w:r>
          </w:p>
        </w:tc>
      </w:tr>
      <w:tr w:rsidR="00000000">
        <w:trPr>
          <w:divId w:val="175387555"/>
          <w:tblCellSpacing w:w="15" w:type="dxa"/>
        </w:trPr>
        <w:tc>
          <w:tcPr>
            <w:tcW w:w="0" w:type="auto"/>
            <w:vAlign w:val="center"/>
            <w:hideMark/>
          </w:tcPr>
          <w:p w:rsidR="00000000" w:rsidRDefault="00000000">
            <w:r>
              <w:t>ruleType</w:t>
            </w:r>
          </w:p>
        </w:tc>
        <w:tc>
          <w:tcPr>
            <w:tcW w:w="0" w:type="auto"/>
            <w:vAlign w:val="center"/>
            <w:hideMark/>
          </w:tcPr>
          <w:p w:rsidR="00000000" w:rsidRDefault="00000000">
            <w:r>
              <w:t>String</w:t>
            </w:r>
          </w:p>
        </w:tc>
        <w:tc>
          <w:tcPr>
            <w:tcW w:w="0" w:type="auto"/>
            <w:vAlign w:val="center"/>
            <w:hideMark/>
          </w:tcPr>
          <w:p w:rsidR="00000000" w:rsidRDefault="00000000">
            <w:r>
              <w:t>Trading rule types</w:t>
            </w:r>
            <w:r>
              <w:br/>
            </w:r>
            <w:r>
              <w:rPr>
                <w:rStyle w:val="HTML"/>
              </w:rPr>
              <w:t>normal</w:t>
            </w:r>
            <w:r>
              <w:t>: normal trading</w:t>
            </w:r>
            <w:r>
              <w:br/>
            </w:r>
            <w:r>
              <w:rPr>
                <w:rStyle w:val="HTML"/>
              </w:rPr>
              <w:t>pre_market</w:t>
            </w:r>
            <w:r>
              <w:t>: pre-market trading</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Data return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category</w:t>
            </w:r>
          </w:p>
        </w:tc>
        <w:tc>
          <w:tcPr>
            <w:tcW w:w="0" w:type="auto"/>
            <w:vAlign w:val="center"/>
            <w:hideMark/>
          </w:tcPr>
          <w:p w:rsidR="00000000" w:rsidRDefault="00000000">
            <w:r>
              <w:t>String</w:t>
            </w:r>
          </w:p>
        </w:tc>
        <w:tc>
          <w:tcPr>
            <w:tcW w:w="0" w:type="auto"/>
            <w:vAlign w:val="center"/>
            <w:hideMark/>
          </w:tcPr>
          <w:p w:rsidR="00000000" w:rsidRDefault="00000000">
            <w:r>
              <w:t>Currency category. Note: this parameter is already deprecated</w:t>
            </w:r>
          </w:p>
        </w:tc>
      </w:tr>
      <w:tr w:rsidR="00000000">
        <w:trPr>
          <w:divId w:val="175387555"/>
          <w:tblCellSpacing w:w="15" w:type="dxa"/>
        </w:trPr>
        <w:tc>
          <w:tcPr>
            <w:tcW w:w="0" w:type="auto"/>
            <w:vAlign w:val="center"/>
            <w:hideMark/>
          </w:tcPr>
          <w:p w:rsidR="00000000" w:rsidRDefault="00000000">
            <w:r>
              <w:t>fiat</w:t>
            </w:r>
          </w:p>
        </w:tc>
        <w:tc>
          <w:tcPr>
            <w:tcW w:w="0" w:type="auto"/>
            <w:vAlign w:val="center"/>
            <w:hideMark/>
          </w:tcPr>
          <w:p w:rsidR="00000000" w:rsidRDefault="00000000">
            <w:r>
              <w:t>Array</w:t>
            </w:r>
          </w:p>
        </w:tc>
        <w:tc>
          <w:tcPr>
            <w:tcW w:w="0" w:type="auto"/>
            <w:vAlign w:val="center"/>
            <w:hideMark/>
          </w:tcPr>
          <w:p w:rsidR="00000000" w:rsidRDefault="00000000">
            <w:r>
              <w:t>Details of fiat fee rate</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Fiat currency.</w:t>
            </w:r>
          </w:p>
        </w:tc>
      </w:tr>
      <w:tr w:rsidR="00000000">
        <w:trPr>
          <w:divId w:val="175387555"/>
          <w:tblCellSpacing w:w="15" w:type="dxa"/>
        </w:trPr>
        <w:tc>
          <w:tcPr>
            <w:tcW w:w="0" w:type="auto"/>
            <w:vAlign w:val="center"/>
            <w:hideMark/>
          </w:tcPr>
          <w:p w:rsidR="00000000" w:rsidRDefault="00000000">
            <w:r>
              <w:lastRenderedPageBreak/>
              <w:t>&gt; taker</w:t>
            </w:r>
          </w:p>
        </w:tc>
        <w:tc>
          <w:tcPr>
            <w:tcW w:w="0" w:type="auto"/>
            <w:vAlign w:val="center"/>
            <w:hideMark/>
          </w:tcPr>
          <w:p w:rsidR="00000000" w:rsidRDefault="00000000">
            <w:r>
              <w:t>String</w:t>
            </w:r>
          </w:p>
        </w:tc>
        <w:tc>
          <w:tcPr>
            <w:tcW w:w="0" w:type="auto"/>
            <w:vAlign w:val="center"/>
            <w:hideMark/>
          </w:tcPr>
          <w:p w:rsidR="00000000" w:rsidRDefault="00000000">
            <w:r>
              <w:t>Taker fee rate</w:t>
            </w:r>
          </w:p>
        </w:tc>
      </w:tr>
      <w:tr w:rsidR="00000000">
        <w:trPr>
          <w:divId w:val="175387555"/>
          <w:tblCellSpacing w:w="15" w:type="dxa"/>
        </w:trPr>
        <w:tc>
          <w:tcPr>
            <w:tcW w:w="0" w:type="auto"/>
            <w:vAlign w:val="center"/>
            <w:hideMark/>
          </w:tcPr>
          <w:p w:rsidR="00000000" w:rsidRDefault="00000000">
            <w:r>
              <w:t>&gt; maker</w:t>
            </w:r>
          </w:p>
        </w:tc>
        <w:tc>
          <w:tcPr>
            <w:tcW w:w="0" w:type="auto"/>
            <w:vAlign w:val="center"/>
            <w:hideMark/>
          </w:tcPr>
          <w:p w:rsidR="00000000" w:rsidRDefault="00000000">
            <w:r>
              <w:t>String</w:t>
            </w:r>
          </w:p>
        </w:tc>
        <w:tc>
          <w:tcPr>
            <w:tcW w:w="0" w:type="auto"/>
            <w:vAlign w:val="center"/>
            <w:hideMark/>
          </w:tcPr>
          <w:p w:rsidR="00000000" w:rsidRDefault="00000000">
            <w:r>
              <w:t>Maker fee rate</w:t>
            </w:r>
          </w:p>
        </w:tc>
      </w:tr>
    </w:tbl>
    <w:p w:rsidR="00000000" w:rsidRDefault="00000000">
      <w:pPr>
        <w:divId w:val="175387555"/>
      </w:pPr>
      <w:r>
        <w:t xml:space="preserve">Remarks: </w:t>
      </w:r>
      <w:r>
        <w:br/>
        <w:t>The fee rate like maker and taker: positive number, which means the rate of rebate; negative number, which means the rate of commission. USD</w:t>
      </w:r>
      <w:r>
        <w:rPr>
          <w:rFonts w:ascii="Segoe UI Symbol" w:hAnsi="Segoe UI Symbol" w:cs="Segoe UI Symbol"/>
        </w:rPr>
        <w:t>Ⓢ</w:t>
      </w:r>
      <w:r>
        <w:t xml:space="preserve"> represent the stablecoin besides USDT and USDC </w:t>
      </w:r>
    </w:p>
    <w:p w:rsidR="00000000" w:rsidRDefault="00000000">
      <w:pPr>
        <w:pStyle w:val="3"/>
        <w:divId w:val="175387555"/>
      </w:pPr>
      <w:r>
        <w:t>Get interest accrued data</w:t>
      </w:r>
    </w:p>
    <w:p w:rsidR="00000000" w:rsidRDefault="00000000">
      <w:pPr>
        <w:pStyle w:val="a5"/>
        <w:divId w:val="175387555"/>
      </w:pPr>
      <w:r>
        <w:t>Get interest accrued data. Only data within the last one year can be obtained.</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/api/v5/account/interest-accrued</w:t>
      </w:r>
    </w:p>
    <w:p w:rsidR="00000000" w:rsidRDefault="00000000">
      <w:pPr>
        <w:pStyle w:val="a5"/>
        <w:divId w:val="1450320234"/>
      </w:pPr>
      <w:r>
        <w:t>Request Example</w:t>
      </w:r>
    </w:p>
    <w:p w:rsidR="00000000" w:rsidRDefault="00000000">
      <w:pPr>
        <w:pStyle w:val="HTML0"/>
        <w:divId w:val="2019651150"/>
        <w:rPr>
          <w:rStyle w:val="HTML"/>
        </w:rPr>
      </w:pPr>
      <w:r>
        <w:rPr>
          <w:rStyle w:val="HTML"/>
        </w:rPr>
        <w:t>GET /api/v5/account/interest-accrued</w:t>
      </w:r>
    </w:p>
    <w:p w:rsidR="00000000" w:rsidRDefault="00000000">
      <w:pPr>
        <w:pStyle w:val="HTML0"/>
        <w:divId w:val="2019651150"/>
        <w:rPr>
          <w:rStyle w:val="HTML"/>
        </w:rPr>
      </w:pPr>
    </w:p>
    <w:p w:rsidR="00000000" w:rsidRDefault="00000000">
      <w:pPr>
        <w:pStyle w:val="HTML0"/>
        <w:divId w:val="1639453135"/>
        <w:rPr>
          <w:rStyle w:val="HTML"/>
          <w:vanish/>
        </w:rPr>
      </w:pPr>
      <w:r>
        <w:rPr>
          <w:rStyle w:val="kn"/>
          <w:vanish/>
        </w:rPr>
        <w:t>import</w:t>
      </w:r>
      <w:r>
        <w:rPr>
          <w:rStyle w:val="HTML"/>
          <w:vanish/>
        </w:rPr>
        <w:t xml:space="preserve"> </w:t>
      </w:r>
      <w:r>
        <w:rPr>
          <w:rStyle w:val="nn"/>
          <w:vanish/>
        </w:rPr>
        <w:t>okx.Account</w:t>
      </w:r>
      <w:r>
        <w:rPr>
          <w:rStyle w:val="HTML"/>
          <w:vanish/>
        </w:rPr>
        <w:t xml:space="preserve"> </w:t>
      </w:r>
      <w:r>
        <w:rPr>
          <w:rStyle w:val="k"/>
          <w:vanish/>
        </w:rPr>
        <w:t>as</w:t>
      </w:r>
      <w:r>
        <w:rPr>
          <w:rStyle w:val="HTML"/>
          <w:vanish/>
        </w:rPr>
        <w:t xml:space="preserve"> </w:t>
      </w:r>
      <w:r>
        <w:rPr>
          <w:rStyle w:val="n"/>
          <w:vanish/>
        </w:rPr>
        <w:t>Account</w:t>
      </w:r>
    </w:p>
    <w:p w:rsidR="00000000" w:rsidRDefault="00000000">
      <w:pPr>
        <w:pStyle w:val="HTML0"/>
        <w:divId w:val="1639453135"/>
        <w:rPr>
          <w:rStyle w:val="HTML"/>
          <w:vanish/>
        </w:rPr>
      </w:pPr>
    </w:p>
    <w:p w:rsidR="00000000" w:rsidRDefault="00000000">
      <w:pPr>
        <w:pStyle w:val="HTML0"/>
        <w:divId w:val="1639453135"/>
        <w:rPr>
          <w:rStyle w:val="c1"/>
          <w:vanish/>
        </w:rPr>
      </w:pPr>
      <w:r>
        <w:rPr>
          <w:rStyle w:val="c1"/>
          <w:vanish/>
        </w:rPr>
        <w:t># API initialization</w:t>
      </w:r>
    </w:p>
    <w:p w:rsidR="00000000" w:rsidRDefault="00000000">
      <w:pPr>
        <w:pStyle w:val="HTML0"/>
        <w:divId w:val="1639453135"/>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1639453135"/>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1639453135"/>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1639453135"/>
        <w:rPr>
          <w:rStyle w:val="HTML"/>
          <w:vanish/>
        </w:rPr>
      </w:pPr>
    </w:p>
    <w:p w:rsidR="00000000" w:rsidRDefault="00000000">
      <w:pPr>
        <w:pStyle w:val="HTML0"/>
        <w:divId w:val="1639453135"/>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trading:0 , demo trading:1</w:t>
      </w:r>
    </w:p>
    <w:p w:rsidR="00000000" w:rsidRDefault="00000000">
      <w:pPr>
        <w:pStyle w:val="HTML0"/>
        <w:divId w:val="1639453135"/>
        <w:rPr>
          <w:rStyle w:val="HTML"/>
          <w:vanish/>
        </w:rPr>
      </w:pPr>
    </w:p>
    <w:p w:rsidR="00000000" w:rsidRDefault="00000000">
      <w:pPr>
        <w:pStyle w:val="HTML0"/>
        <w:divId w:val="1639453135"/>
        <w:rPr>
          <w:rStyle w:val="HTML"/>
          <w:vanish/>
        </w:rPr>
      </w:pPr>
      <w:r>
        <w:rPr>
          <w:rStyle w:val="n"/>
          <w:vanish/>
        </w:rPr>
        <w:t>accountAPI</w:t>
      </w:r>
      <w:r>
        <w:rPr>
          <w:rStyle w:val="HTML"/>
          <w:vanish/>
        </w:rPr>
        <w:t xml:space="preserve"> </w:t>
      </w:r>
      <w:r>
        <w:rPr>
          <w:rStyle w:val="o"/>
          <w:vanish/>
        </w:rPr>
        <w:t>=</w:t>
      </w:r>
      <w:r>
        <w:rPr>
          <w:rStyle w:val="HTML"/>
          <w:vanish/>
        </w:rPr>
        <w:t xml:space="preserve"> </w:t>
      </w:r>
      <w:r>
        <w:rPr>
          <w:rStyle w:val="n"/>
          <w:vanish/>
        </w:rPr>
        <w:t>Account</w:t>
      </w:r>
      <w:r>
        <w:rPr>
          <w:rStyle w:val="p"/>
          <w:vanish/>
        </w:rPr>
        <w:t>.</w:t>
      </w:r>
      <w:r>
        <w:rPr>
          <w:rStyle w:val="n"/>
          <w:vanish/>
        </w:rPr>
        <w:t>AccountAPI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1639453135"/>
        <w:rPr>
          <w:rStyle w:val="HTML"/>
          <w:vanish/>
        </w:rPr>
      </w:pPr>
    </w:p>
    <w:p w:rsidR="00000000" w:rsidRDefault="00000000">
      <w:pPr>
        <w:pStyle w:val="HTML0"/>
        <w:divId w:val="1639453135"/>
        <w:rPr>
          <w:rStyle w:val="c1"/>
          <w:vanish/>
        </w:rPr>
      </w:pPr>
      <w:r>
        <w:rPr>
          <w:rStyle w:val="c1"/>
          <w:vanish/>
        </w:rPr>
        <w:t># Get interest accrued data</w:t>
      </w:r>
    </w:p>
    <w:p w:rsidR="00000000" w:rsidRDefault="00000000">
      <w:pPr>
        <w:pStyle w:val="HTML0"/>
        <w:divId w:val="1639453135"/>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accountAPI</w:t>
      </w:r>
      <w:r>
        <w:rPr>
          <w:rStyle w:val="p"/>
          <w:vanish/>
        </w:rPr>
        <w:t>.</w:t>
      </w:r>
      <w:r>
        <w:rPr>
          <w:rStyle w:val="n"/>
          <w:vanish/>
        </w:rPr>
        <w:t>get_interest_accrued</w:t>
      </w:r>
      <w:r>
        <w:rPr>
          <w:rStyle w:val="p"/>
          <w:vanish/>
        </w:rPr>
        <w:t>()</w:t>
      </w:r>
    </w:p>
    <w:p w:rsidR="00000000" w:rsidRDefault="00000000">
      <w:pPr>
        <w:pStyle w:val="HTML0"/>
        <w:divId w:val="1639453135"/>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Loan type</w:t>
            </w:r>
            <w:r>
              <w:br/>
            </w:r>
            <w:r>
              <w:rPr>
                <w:rStyle w:val="HTML"/>
              </w:rPr>
              <w:t>2</w:t>
            </w:r>
            <w:r>
              <w:t>: Market loans</w:t>
            </w:r>
            <w:r>
              <w:br/>
              <w:t xml:space="preserve">Default is </w:t>
            </w:r>
            <w:r>
              <w:rPr>
                <w:rStyle w:val="HTML"/>
              </w:rPr>
              <w:t>2</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Loan currency, e.g. </w:t>
            </w:r>
            <w:r>
              <w:rPr>
                <w:rStyle w:val="HTML"/>
              </w:rPr>
              <w:t>BTC</w:t>
            </w:r>
            <w:r>
              <w:br/>
              <w:t xml:space="preserve">Only applicable to </w:t>
            </w:r>
            <w:r>
              <w:rPr>
                <w:rStyle w:val="HTML"/>
              </w:rPr>
              <w:t>Market loans</w:t>
            </w:r>
            <w:r>
              <w:br/>
              <w:t>Only applicable to</w:t>
            </w:r>
            <w:r>
              <w:rPr>
                <w:rStyle w:val="HTML"/>
              </w:rPr>
              <w:t>MARGIN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Instrument ID, e.g. </w:t>
            </w:r>
            <w:r>
              <w:rPr>
                <w:rStyle w:val="HTML"/>
              </w:rPr>
              <w:t>BTC-USDT</w:t>
            </w:r>
            <w:r>
              <w:br/>
              <w:t xml:space="preserve">Only applicable to </w:t>
            </w:r>
            <w:r>
              <w:rPr>
                <w:rStyle w:val="HTML"/>
              </w:rPr>
              <w:t>Market loans</w:t>
            </w:r>
          </w:p>
        </w:tc>
      </w:tr>
      <w:tr w:rsidR="00000000">
        <w:trPr>
          <w:divId w:val="175387555"/>
          <w:tblCellSpacing w:w="15" w:type="dxa"/>
        </w:trPr>
        <w:tc>
          <w:tcPr>
            <w:tcW w:w="0" w:type="auto"/>
            <w:vAlign w:val="center"/>
            <w:hideMark/>
          </w:tcPr>
          <w:p w:rsidR="00000000" w:rsidRDefault="00000000">
            <w:r>
              <w:t>mgnMode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Margin mode</w:t>
            </w:r>
            <w:r>
              <w:br/>
            </w:r>
            <w:r>
              <w:rPr>
                <w:rStyle w:val="HTML"/>
              </w:rPr>
              <w:t>cross</w:t>
            </w:r>
            <w:r>
              <w:t xml:space="preserve"> </w:t>
            </w:r>
            <w:r>
              <w:br/>
            </w:r>
            <w:r>
              <w:rPr>
                <w:rStyle w:val="HTML"/>
              </w:rPr>
              <w:t>isolated</w:t>
            </w:r>
            <w:r>
              <w:br/>
              <w:t xml:space="preserve">Only applicable to </w:t>
            </w:r>
            <w:r>
              <w:rPr>
                <w:rStyle w:val="HTML"/>
              </w:rPr>
              <w:t>Market loans</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earlier than the requested timestamp, Unix </w:t>
            </w:r>
            <w:r>
              <w:lastRenderedPageBreak/>
              <w:t xml:space="preserve">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lastRenderedPageBreak/>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newer than the requested,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Number of results per request. The maximum is </w:t>
            </w:r>
            <w:r>
              <w:rPr>
                <w:rStyle w:val="HTML"/>
              </w:rPr>
              <w:t>100</w:t>
            </w:r>
            <w:r>
              <w:t xml:space="preserve">. The default is </w:t>
            </w:r>
            <w:r>
              <w:rPr>
                <w:rStyle w:val="HTML"/>
              </w:rPr>
              <w:t>100</w:t>
            </w:r>
            <w:r>
              <w:t>.</w:t>
            </w:r>
          </w:p>
        </w:tc>
      </w:tr>
    </w:tbl>
    <w:p w:rsidR="00000000" w:rsidRDefault="00000000">
      <w:pPr>
        <w:pStyle w:val="a5"/>
        <w:divId w:val="1049497007"/>
      </w:pPr>
      <w:r>
        <w:t>Response Example</w:t>
      </w:r>
    </w:p>
    <w:p w:rsidR="00000000" w:rsidRDefault="00000000">
      <w:pPr>
        <w:pStyle w:val="HTML0"/>
        <w:divId w:val="235167207"/>
        <w:rPr>
          <w:rStyle w:val="w"/>
        </w:rPr>
      </w:pPr>
      <w:r>
        <w:rPr>
          <w:rStyle w:val="p"/>
        </w:rPr>
        <w:t>{</w:t>
      </w:r>
    </w:p>
    <w:p w:rsidR="00000000" w:rsidRDefault="00000000">
      <w:pPr>
        <w:pStyle w:val="HTML0"/>
        <w:divId w:val="235167207"/>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235167207"/>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235167207"/>
        <w:rPr>
          <w:rStyle w:val="w"/>
        </w:rPr>
      </w:pPr>
      <w:r>
        <w:rPr>
          <w:rStyle w:val="w"/>
        </w:rPr>
        <w:t xml:space="preserve">        </w:t>
      </w:r>
      <w:r>
        <w:rPr>
          <w:rStyle w:val="p"/>
        </w:rPr>
        <w:t>{</w:t>
      </w:r>
    </w:p>
    <w:p w:rsidR="00000000" w:rsidRDefault="00000000">
      <w:pPr>
        <w:pStyle w:val="HTML0"/>
        <w:divId w:val="235167207"/>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235167207"/>
        <w:rPr>
          <w:rStyle w:val="w"/>
        </w:rPr>
      </w:pPr>
      <w:r>
        <w:rPr>
          <w:rStyle w:val="w"/>
        </w:rPr>
        <w:t xml:space="preserve">            </w:t>
      </w:r>
      <w:r>
        <w:rPr>
          <w:rStyle w:val="nl"/>
        </w:rPr>
        <w:t>"instId"</w:t>
      </w:r>
      <w:r>
        <w:rPr>
          <w:rStyle w:val="p"/>
        </w:rPr>
        <w:t>:</w:t>
      </w:r>
      <w:r>
        <w:rPr>
          <w:rStyle w:val="w"/>
        </w:rPr>
        <w:t xml:space="preserve"> </w:t>
      </w:r>
      <w:r>
        <w:rPr>
          <w:rStyle w:val="s2"/>
        </w:rPr>
        <w:t>""</w:t>
      </w:r>
      <w:r>
        <w:rPr>
          <w:rStyle w:val="p"/>
        </w:rPr>
        <w:t>,</w:t>
      </w:r>
    </w:p>
    <w:p w:rsidR="00000000" w:rsidRDefault="00000000">
      <w:pPr>
        <w:pStyle w:val="HTML0"/>
        <w:divId w:val="235167207"/>
        <w:rPr>
          <w:rStyle w:val="w"/>
        </w:rPr>
      </w:pPr>
      <w:r>
        <w:rPr>
          <w:rStyle w:val="w"/>
        </w:rPr>
        <w:t xml:space="preserve">            </w:t>
      </w:r>
      <w:r>
        <w:rPr>
          <w:rStyle w:val="nl"/>
        </w:rPr>
        <w:t>"interest"</w:t>
      </w:r>
      <w:r>
        <w:rPr>
          <w:rStyle w:val="p"/>
        </w:rPr>
        <w:t>:</w:t>
      </w:r>
      <w:r>
        <w:rPr>
          <w:rStyle w:val="w"/>
        </w:rPr>
        <w:t xml:space="preserve"> </w:t>
      </w:r>
      <w:r>
        <w:rPr>
          <w:rStyle w:val="s2"/>
        </w:rPr>
        <w:t>"0.0003960833333334"</w:t>
      </w:r>
      <w:r>
        <w:rPr>
          <w:rStyle w:val="p"/>
        </w:rPr>
        <w:t>,</w:t>
      </w:r>
    </w:p>
    <w:p w:rsidR="00000000" w:rsidRDefault="00000000">
      <w:pPr>
        <w:pStyle w:val="HTML0"/>
        <w:divId w:val="235167207"/>
        <w:rPr>
          <w:rStyle w:val="w"/>
        </w:rPr>
      </w:pPr>
      <w:r>
        <w:rPr>
          <w:rStyle w:val="w"/>
        </w:rPr>
        <w:t xml:space="preserve">            </w:t>
      </w:r>
      <w:r>
        <w:rPr>
          <w:rStyle w:val="nl"/>
        </w:rPr>
        <w:t>"interestRate"</w:t>
      </w:r>
      <w:r>
        <w:rPr>
          <w:rStyle w:val="p"/>
        </w:rPr>
        <w:t>:</w:t>
      </w:r>
      <w:r>
        <w:rPr>
          <w:rStyle w:val="w"/>
        </w:rPr>
        <w:t xml:space="preserve"> </w:t>
      </w:r>
      <w:r>
        <w:rPr>
          <w:rStyle w:val="s2"/>
        </w:rPr>
        <w:t>"0.0000040833333333"</w:t>
      </w:r>
      <w:r>
        <w:rPr>
          <w:rStyle w:val="p"/>
        </w:rPr>
        <w:t>,</w:t>
      </w:r>
    </w:p>
    <w:p w:rsidR="00000000" w:rsidRDefault="00000000">
      <w:pPr>
        <w:pStyle w:val="HTML0"/>
        <w:divId w:val="235167207"/>
        <w:rPr>
          <w:rStyle w:val="w"/>
        </w:rPr>
      </w:pPr>
      <w:r>
        <w:rPr>
          <w:rStyle w:val="w"/>
        </w:rPr>
        <w:t xml:space="preserve">            </w:t>
      </w:r>
      <w:r>
        <w:rPr>
          <w:rStyle w:val="nl"/>
        </w:rPr>
        <w:t>"liab"</w:t>
      </w:r>
      <w:r>
        <w:rPr>
          <w:rStyle w:val="p"/>
        </w:rPr>
        <w:t>:</w:t>
      </w:r>
      <w:r>
        <w:rPr>
          <w:rStyle w:val="w"/>
        </w:rPr>
        <w:t xml:space="preserve"> </w:t>
      </w:r>
      <w:r>
        <w:rPr>
          <w:rStyle w:val="s2"/>
        </w:rPr>
        <w:t>"97"</w:t>
      </w:r>
      <w:r>
        <w:rPr>
          <w:rStyle w:val="p"/>
        </w:rPr>
        <w:t>,</w:t>
      </w:r>
    </w:p>
    <w:p w:rsidR="00000000" w:rsidRDefault="00000000">
      <w:pPr>
        <w:pStyle w:val="HTML0"/>
        <w:divId w:val="235167207"/>
        <w:rPr>
          <w:rStyle w:val="w"/>
        </w:rPr>
      </w:pPr>
      <w:r>
        <w:rPr>
          <w:rStyle w:val="w"/>
        </w:rPr>
        <w:t xml:space="preserve">            </w:t>
      </w:r>
      <w:r>
        <w:rPr>
          <w:rStyle w:val="nl"/>
        </w:rPr>
        <w:t>"mgnMode"</w:t>
      </w:r>
      <w:r>
        <w:rPr>
          <w:rStyle w:val="p"/>
        </w:rPr>
        <w:t>:</w:t>
      </w:r>
      <w:r>
        <w:rPr>
          <w:rStyle w:val="w"/>
        </w:rPr>
        <w:t xml:space="preserve"> </w:t>
      </w:r>
      <w:r>
        <w:rPr>
          <w:rStyle w:val="s2"/>
        </w:rPr>
        <w:t>""</w:t>
      </w:r>
      <w:r>
        <w:rPr>
          <w:rStyle w:val="p"/>
        </w:rPr>
        <w:t>,</w:t>
      </w:r>
    </w:p>
    <w:p w:rsidR="00000000" w:rsidRDefault="00000000">
      <w:pPr>
        <w:pStyle w:val="HTML0"/>
        <w:divId w:val="235167207"/>
        <w:rPr>
          <w:rStyle w:val="w"/>
        </w:rPr>
      </w:pPr>
      <w:r>
        <w:rPr>
          <w:rStyle w:val="w"/>
        </w:rPr>
        <w:t xml:space="preserve">            </w:t>
      </w:r>
      <w:r>
        <w:rPr>
          <w:rStyle w:val="nl"/>
        </w:rPr>
        <w:t>"ts"</w:t>
      </w:r>
      <w:r>
        <w:rPr>
          <w:rStyle w:val="p"/>
        </w:rPr>
        <w:t>:</w:t>
      </w:r>
      <w:r>
        <w:rPr>
          <w:rStyle w:val="w"/>
        </w:rPr>
        <w:t xml:space="preserve"> </w:t>
      </w:r>
      <w:r>
        <w:rPr>
          <w:rStyle w:val="s2"/>
        </w:rPr>
        <w:t>"1637312400000"</w:t>
      </w:r>
      <w:r>
        <w:rPr>
          <w:rStyle w:val="p"/>
        </w:rPr>
        <w:t>,</w:t>
      </w:r>
    </w:p>
    <w:p w:rsidR="00000000" w:rsidRDefault="00000000">
      <w:pPr>
        <w:pStyle w:val="HTML0"/>
        <w:divId w:val="235167207"/>
        <w:rPr>
          <w:rStyle w:val="w"/>
        </w:rPr>
      </w:pPr>
      <w:r>
        <w:rPr>
          <w:rStyle w:val="w"/>
        </w:rPr>
        <w:t xml:space="preserve">            </w:t>
      </w:r>
      <w:r>
        <w:rPr>
          <w:rStyle w:val="nl"/>
        </w:rPr>
        <w:t>"type"</w:t>
      </w:r>
      <w:r>
        <w:rPr>
          <w:rStyle w:val="p"/>
        </w:rPr>
        <w:t>:</w:t>
      </w:r>
      <w:r>
        <w:rPr>
          <w:rStyle w:val="w"/>
        </w:rPr>
        <w:t xml:space="preserve"> </w:t>
      </w:r>
      <w:r>
        <w:rPr>
          <w:rStyle w:val="s2"/>
        </w:rPr>
        <w:t>"1"</w:t>
      </w:r>
    </w:p>
    <w:p w:rsidR="00000000" w:rsidRDefault="00000000">
      <w:pPr>
        <w:pStyle w:val="HTML0"/>
        <w:divId w:val="235167207"/>
        <w:rPr>
          <w:rStyle w:val="w"/>
        </w:rPr>
      </w:pPr>
      <w:r>
        <w:rPr>
          <w:rStyle w:val="w"/>
        </w:rPr>
        <w:t xml:space="preserve">        </w:t>
      </w:r>
      <w:r>
        <w:rPr>
          <w:rStyle w:val="p"/>
        </w:rPr>
        <w:t>},</w:t>
      </w:r>
    </w:p>
    <w:p w:rsidR="00000000" w:rsidRDefault="00000000">
      <w:pPr>
        <w:pStyle w:val="HTML0"/>
        <w:divId w:val="235167207"/>
        <w:rPr>
          <w:rStyle w:val="w"/>
        </w:rPr>
      </w:pPr>
      <w:r>
        <w:rPr>
          <w:rStyle w:val="w"/>
        </w:rPr>
        <w:t xml:space="preserve">        </w:t>
      </w:r>
      <w:r>
        <w:rPr>
          <w:rStyle w:val="p"/>
        </w:rPr>
        <w:t>{</w:t>
      </w:r>
    </w:p>
    <w:p w:rsidR="00000000" w:rsidRDefault="00000000">
      <w:pPr>
        <w:pStyle w:val="HTML0"/>
        <w:divId w:val="235167207"/>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235167207"/>
        <w:rPr>
          <w:rStyle w:val="w"/>
        </w:rPr>
      </w:pPr>
      <w:r>
        <w:rPr>
          <w:rStyle w:val="w"/>
        </w:rPr>
        <w:t xml:space="preserve">            </w:t>
      </w:r>
      <w:r>
        <w:rPr>
          <w:rStyle w:val="nl"/>
        </w:rPr>
        <w:t>"instId"</w:t>
      </w:r>
      <w:r>
        <w:rPr>
          <w:rStyle w:val="p"/>
        </w:rPr>
        <w:t>:</w:t>
      </w:r>
      <w:r>
        <w:rPr>
          <w:rStyle w:val="w"/>
        </w:rPr>
        <w:t xml:space="preserve"> </w:t>
      </w:r>
      <w:r>
        <w:rPr>
          <w:rStyle w:val="s2"/>
        </w:rPr>
        <w:t>""</w:t>
      </w:r>
      <w:r>
        <w:rPr>
          <w:rStyle w:val="p"/>
        </w:rPr>
        <w:t>,</w:t>
      </w:r>
    </w:p>
    <w:p w:rsidR="00000000" w:rsidRDefault="00000000">
      <w:pPr>
        <w:pStyle w:val="HTML0"/>
        <w:divId w:val="235167207"/>
        <w:rPr>
          <w:rStyle w:val="w"/>
        </w:rPr>
      </w:pPr>
      <w:r>
        <w:rPr>
          <w:rStyle w:val="w"/>
        </w:rPr>
        <w:t xml:space="preserve">            </w:t>
      </w:r>
      <w:r>
        <w:rPr>
          <w:rStyle w:val="nl"/>
        </w:rPr>
        <w:t>"interest"</w:t>
      </w:r>
      <w:r>
        <w:rPr>
          <w:rStyle w:val="p"/>
        </w:rPr>
        <w:t>:</w:t>
      </w:r>
      <w:r>
        <w:rPr>
          <w:rStyle w:val="w"/>
        </w:rPr>
        <w:t xml:space="preserve"> </w:t>
      </w:r>
      <w:r>
        <w:rPr>
          <w:rStyle w:val="s2"/>
        </w:rPr>
        <w:t>"0.0004083333333334"</w:t>
      </w:r>
      <w:r>
        <w:rPr>
          <w:rStyle w:val="p"/>
        </w:rPr>
        <w:t>,</w:t>
      </w:r>
    </w:p>
    <w:p w:rsidR="00000000" w:rsidRDefault="00000000">
      <w:pPr>
        <w:pStyle w:val="HTML0"/>
        <w:divId w:val="235167207"/>
        <w:rPr>
          <w:rStyle w:val="w"/>
        </w:rPr>
      </w:pPr>
      <w:r>
        <w:rPr>
          <w:rStyle w:val="w"/>
        </w:rPr>
        <w:t xml:space="preserve">            </w:t>
      </w:r>
      <w:r>
        <w:rPr>
          <w:rStyle w:val="nl"/>
        </w:rPr>
        <w:t>"interestRate"</w:t>
      </w:r>
      <w:r>
        <w:rPr>
          <w:rStyle w:val="p"/>
        </w:rPr>
        <w:t>:</w:t>
      </w:r>
      <w:r>
        <w:rPr>
          <w:rStyle w:val="w"/>
        </w:rPr>
        <w:t xml:space="preserve"> </w:t>
      </w:r>
      <w:r>
        <w:rPr>
          <w:rStyle w:val="s2"/>
        </w:rPr>
        <w:t>"0.0000040833333333"</w:t>
      </w:r>
      <w:r>
        <w:rPr>
          <w:rStyle w:val="p"/>
        </w:rPr>
        <w:t>,</w:t>
      </w:r>
    </w:p>
    <w:p w:rsidR="00000000" w:rsidRDefault="00000000">
      <w:pPr>
        <w:pStyle w:val="HTML0"/>
        <w:divId w:val="235167207"/>
        <w:rPr>
          <w:rStyle w:val="w"/>
        </w:rPr>
      </w:pPr>
      <w:r>
        <w:rPr>
          <w:rStyle w:val="w"/>
        </w:rPr>
        <w:t xml:space="preserve">            </w:t>
      </w:r>
      <w:r>
        <w:rPr>
          <w:rStyle w:val="nl"/>
        </w:rPr>
        <w:t>"liab"</w:t>
      </w:r>
      <w:r>
        <w:rPr>
          <w:rStyle w:val="p"/>
        </w:rPr>
        <w:t>:</w:t>
      </w:r>
      <w:r>
        <w:rPr>
          <w:rStyle w:val="w"/>
        </w:rPr>
        <w:t xml:space="preserve"> </w:t>
      </w:r>
      <w:r>
        <w:rPr>
          <w:rStyle w:val="s2"/>
        </w:rPr>
        <w:t>"100"</w:t>
      </w:r>
      <w:r>
        <w:rPr>
          <w:rStyle w:val="p"/>
        </w:rPr>
        <w:t>,</w:t>
      </w:r>
    </w:p>
    <w:p w:rsidR="00000000" w:rsidRDefault="00000000">
      <w:pPr>
        <w:pStyle w:val="HTML0"/>
        <w:divId w:val="235167207"/>
        <w:rPr>
          <w:rStyle w:val="w"/>
        </w:rPr>
      </w:pPr>
      <w:r>
        <w:rPr>
          <w:rStyle w:val="w"/>
        </w:rPr>
        <w:t xml:space="preserve">            </w:t>
      </w:r>
      <w:r>
        <w:rPr>
          <w:rStyle w:val="nl"/>
        </w:rPr>
        <w:t>"mgnMode"</w:t>
      </w:r>
      <w:r>
        <w:rPr>
          <w:rStyle w:val="p"/>
        </w:rPr>
        <w:t>:</w:t>
      </w:r>
      <w:r>
        <w:rPr>
          <w:rStyle w:val="w"/>
        </w:rPr>
        <w:t xml:space="preserve"> </w:t>
      </w:r>
      <w:r>
        <w:rPr>
          <w:rStyle w:val="s2"/>
        </w:rPr>
        <w:t>""</w:t>
      </w:r>
      <w:r>
        <w:rPr>
          <w:rStyle w:val="p"/>
        </w:rPr>
        <w:t>,</w:t>
      </w:r>
    </w:p>
    <w:p w:rsidR="00000000" w:rsidRDefault="00000000">
      <w:pPr>
        <w:pStyle w:val="HTML0"/>
        <w:divId w:val="235167207"/>
        <w:rPr>
          <w:rStyle w:val="w"/>
        </w:rPr>
      </w:pPr>
      <w:r>
        <w:rPr>
          <w:rStyle w:val="w"/>
        </w:rPr>
        <w:t xml:space="preserve">            </w:t>
      </w:r>
      <w:r>
        <w:rPr>
          <w:rStyle w:val="nl"/>
        </w:rPr>
        <w:t>"ts"</w:t>
      </w:r>
      <w:r>
        <w:rPr>
          <w:rStyle w:val="p"/>
        </w:rPr>
        <w:t>:</w:t>
      </w:r>
      <w:r>
        <w:rPr>
          <w:rStyle w:val="w"/>
        </w:rPr>
        <w:t xml:space="preserve"> </w:t>
      </w:r>
      <w:r>
        <w:rPr>
          <w:rStyle w:val="s2"/>
        </w:rPr>
        <w:t>"1637049600000"</w:t>
      </w:r>
      <w:r>
        <w:rPr>
          <w:rStyle w:val="p"/>
        </w:rPr>
        <w:t>,</w:t>
      </w:r>
    </w:p>
    <w:p w:rsidR="00000000" w:rsidRDefault="00000000">
      <w:pPr>
        <w:pStyle w:val="HTML0"/>
        <w:divId w:val="235167207"/>
        <w:rPr>
          <w:rStyle w:val="w"/>
        </w:rPr>
      </w:pPr>
      <w:r>
        <w:rPr>
          <w:rStyle w:val="w"/>
        </w:rPr>
        <w:t xml:space="preserve">            </w:t>
      </w:r>
      <w:r>
        <w:rPr>
          <w:rStyle w:val="nl"/>
        </w:rPr>
        <w:t>"type"</w:t>
      </w:r>
      <w:r>
        <w:rPr>
          <w:rStyle w:val="p"/>
        </w:rPr>
        <w:t>:</w:t>
      </w:r>
      <w:r>
        <w:rPr>
          <w:rStyle w:val="w"/>
        </w:rPr>
        <w:t xml:space="preserve"> </w:t>
      </w:r>
      <w:r>
        <w:rPr>
          <w:rStyle w:val="s2"/>
        </w:rPr>
        <w:t>"1"</w:t>
      </w:r>
    </w:p>
    <w:p w:rsidR="00000000" w:rsidRDefault="00000000">
      <w:pPr>
        <w:pStyle w:val="HTML0"/>
        <w:divId w:val="235167207"/>
        <w:rPr>
          <w:rStyle w:val="w"/>
        </w:rPr>
      </w:pPr>
      <w:r>
        <w:rPr>
          <w:rStyle w:val="w"/>
        </w:rPr>
        <w:t xml:space="preserve">        </w:t>
      </w:r>
      <w:r>
        <w:rPr>
          <w:rStyle w:val="p"/>
        </w:rPr>
        <w:t>}</w:t>
      </w:r>
    </w:p>
    <w:p w:rsidR="00000000" w:rsidRDefault="00000000">
      <w:pPr>
        <w:pStyle w:val="HTML0"/>
        <w:divId w:val="235167207"/>
        <w:rPr>
          <w:rStyle w:val="w"/>
        </w:rPr>
      </w:pPr>
      <w:r>
        <w:rPr>
          <w:rStyle w:val="w"/>
        </w:rPr>
        <w:t xml:space="preserve">    </w:t>
      </w:r>
      <w:r>
        <w:rPr>
          <w:rStyle w:val="p"/>
        </w:rPr>
        <w:t>],</w:t>
      </w:r>
    </w:p>
    <w:p w:rsidR="00000000" w:rsidRDefault="00000000">
      <w:pPr>
        <w:pStyle w:val="HTML0"/>
        <w:divId w:val="235167207"/>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235167207"/>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780"/>
        <w:gridCol w:w="601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Loan type</w:t>
            </w:r>
            <w:r>
              <w:br/>
            </w:r>
            <w:r>
              <w:rPr>
                <w:rStyle w:val="HTML"/>
              </w:rPr>
              <w:t>2</w:t>
            </w:r>
            <w:r>
              <w:t>: Market loans</w:t>
            </w:r>
          </w:p>
        </w:tc>
      </w:tr>
      <w:tr w:rsidR="00000000">
        <w:trPr>
          <w:divId w:val="175387555"/>
          <w:tblCellSpacing w:w="15" w:type="dxa"/>
        </w:trPr>
        <w:tc>
          <w:tcPr>
            <w:tcW w:w="0" w:type="auto"/>
            <w:vAlign w:val="center"/>
            <w:hideMark/>
          </w:tcPr>
          <w:p w:rsidR="00000000" w:rsidRDefault="00000000">
            <w:r>
              <w:lastRenderedPageBreak/>
              <w:t>ccy</w:t>
            </w:r>
          </w:p>
        </w:tc>
        <w:tc>
          <w:tcPr>
            <w:tcW w:w="0" w:type="auto"/>
            <w:vAlign w:val="center"/>
            <w:hideMark/>
          </w:tcPr>
          <w:p w:rsidR="00000000" w:rsidRDefault="00000000">
            <w:r>
              <w:t>String</w:t>
            </w:r>
          </w:p>
        </w:tc>
        <w:tc>
          <w:tcPr>
            <w:tcW w:w="0" w:type="auto"/>
            <w:vAlign w:val="center"/>
            <w:hideMark/>
          </w:tcPr>
          <w:p w:rsidR="00000000" w:rsidRDefault="00000000">
            <w:r>
              <w:t xml:space="preserve">Loan currency, e.g. </w:t>
            </w:r>
            <w:r>
              <w:rPr>
                <w:rStyle w:val="HTML"/>
              </w:rPr>
              <w:t>BTC</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 xml:space="preserve">Instrument ID, e.g. </w:t>
            </w:r>
            <w:r>
              <w:rPr>
                <w:rStyle w:val="HTML"/>
              </w:rPr>
              <w:t>BTC-USDT</w:t>
            </w:r>
            <w:r>
              <w:br/>
              <w:t xml:space="preserve">Only applicable to </w:t>
            </w:r>
            <w:r>
              <w:rPr>
                <w:rStyle w:val="HTML"/>
              </w:rPr>
              <w:t>Market loans</w:t>
            </w:r>
          </w:p>
        </w:tc>
      </w:tr>
      <w:tr w:rsidR="00000000">
        <w:trPr>
          <w:divId w:val="175387555"/>
          <w:tblCellSpacing w:w="15" w:type="dxa"/>
        </w:trPr>
        <w:tc>
          <w:tcPr>
            <w:tcW w:w="0" w:type="auto"/>
            <w:vAlign w:val="center"/>
            <w:hideMark/>
          </w:tcPr>
          <w:p w:rsidR="00000000" w:rsidRDefault="00000000">
            <w:r>
              <w:t>mgnMode</w:t>
            </w:r>
          </w:p>
        </w:tc>
        <w:tc>
          <w:tcPr>
            <w:tcW w:w="0" w:type="auto"/>
            <w:vAlign w:val="center"/>
            <w:hideMark/>
          </w:tcPr>
          <w:p w:rsidR="00000000" w:rsidRDefault="00000000">
            <w:r>
              <w:t>String</w:t>
            </w:r>
          </w:p>
        </w:tc>
        <w:tc>
          <w:tcPr>
            <w:tcW w:w="0" w:type="auto"/>
            <w:vAlign w:val="center"/>
            <w:hideMark/>
          </w:tcPr>
          <w:p w:rsidR="00000000" w:rsidRDefault="00000000">
            <w:r>
              <w:t>Margin mode</w:t>
            </w:r>
            <w:r>
              <w:br/>
            </w:r>
            <w:r>
              <w:rPr>
                <w:rStyle w:val="HTML"/>
              </w:rPr>
              <w:t>cross</w:t>
            </w:r>
            <w:r>
              <w:t xml:space="preserve"> </w:t>
            </w:r>
            <w:r>
              <w:br/>
            </w:r>
            <w:r>
              <w:rPr>
                <w:rStyle w:val="HTML"/>
              </w:rPr>
              <w:t>isolated</w:t>
            </w:r>
          </w:p>
        </w:tc>
      </w:tr>
      <w:tr w:rsidR="00000000">
        <w:trPr>
          <w:divId w:val="175387555"/>
          <w:tblCellSpacing w:w="15" w:type="dxa"/>
        </w:trPr>
        <w:tc>
          <w:tcPr>
            <w:tcW w:w="0" w:type="auto"/>
            <w:vAlign w:val="center"/>
            <w:hideMark/>
          </w:tcPr>
          <w:p w:rsidR="00000000" w:rsidRDefault="00000000">
            <w:r>
              <w:t>interest</w:t>
            </w:r>
          </w:p>
        </w:tc>
        <w:tc>
          <w:tcPr>
            <w:tcW w:w="0" w:type="auto"/>
            <w:vAlign w:val="center"/>
            <w:hideMark/>
          </w:tcPr>
          <w:p w:rsidR="00000000" w:rsidRDefault="00000000">
            <w:r>
              <w:t>String</w:t>
            </w:r>
          </w:p>
        </w:tc>
        <w:tc>
          <w:tcPr>
            <w:tcW w:w="0" w:type="auto"/>
            <w:vAlign w:val="center"/>
            <w:hideMark/>
          </w:tcPr>
          <w:p w:rsidR="00000000" w:rsidRDefault="00000000">
            <w:r>
              <w:t>Interest</w:t>
            </w:r>
          </w:p>
        </w:tc>
      </w:tr>
      <w:tr w:rsidR="00000000">
        <w:trPr>
          <w:divId w:val="175387555"/>
          <w:tblCellSpacing w:w="15" w:type="dxa"/>
        </w:trPr>
        <w:tc>
          <w:tcPr>
            <w:tcW w:w="0" w:type="auto"/>
            <w:vAlign w:val="center"/>
            <w:hideMark/>
          </w:tcPr>
          <w:p w:rsidR="00000000" w:rsidRDefault="00000000">
            <w:r>
              <w:t>interestRate</w:t>
            </w:r>
          </w:p>
        </w:tc>
        <w:tc>
          <w:tcPr>
            <w:tcW w:w="0" w:type="auto"/>
            <w:vAlign w:val="center"/>
            <w:hideMark/>
          </w:tcPr>
          <w:p w:rsidR="00000000" w:rsidRDefault="00000000">
            <w:r>
              <w:t>String</w:t>
            </w:r>
          </w:p>
        </w:tc>
        <w:tc>
          <w:tcPr>
            <w:tcW w:w="0" w:type="auto"/>
            <w:vAlign w:val="center"/>
            <w:hideMark/>
          </w:tcPr>
          <w:p w:rsidR="00000000" w:rsidRDefault="00000000">
            <w:r>
              <w:t>Interest rate (in hour)</w:t>
            </w:r>
          </w:p>
        </w:tc>
      </w:tr>
      <w:tr w:rsidR="00000000">
        <w:trPr>
          <w:divId w:val="175387555"/>
          <w:tblCellSpacing w:w="15" w:type="dxa"/>
        </w:trPr>
        <w:tc>
          <w:tcPr>
            <w:tcW w:w="0" w:type="auto"/>
            <w:vAlign w:val="center"/>
            <w:hideMark/>
          </w:tcPr>
          <w:p w:rsidR="00000000" w:rsidRDefault="00000000">
            <w:r>
              <w:t>liab</w:t>
            </w:r>
          </w:p>
        </w:tc>
        <w:tc>
          <w:tcPr>
            <w:tcW w:w="0" w:type="auto"/>
            <w:vAlign w:val="center"/>
            <w:hideMark/>
          </w:tcPr>
          <w:p w:rsidR="00000000" w:rsidRDefault="00000000">
            <w:r>
              <w:t>String</w:t>
            </w:r>
          </w:p>
        </w:tc>
        <w:tc>
          <w:tcPr>
            <w:tcW w:w="0" w:type="auto"/>
            <w:vAlign w:val="center"/>
            <w:hideMark/>
          </w:tcPr>
          <w:p w:rsidR="00000000" w:rsidRDefault="00000000">
            <w:r>
              <w:t>Liability</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Timestamp for interest accured, Unix timestamp format in milliseconds, e.g. </w:t>
            </w:r>
            <w:r>
              <w:rPr>
                <w:rStyle w:val="HTML"/>
              </w:rPr>
              <w:t>1597026383085</w:t>
            </w:r>
          </w:p>
        </w:tc>
      </w:tr>
    </w:tbl>
    <w:p w:rsidR="00000000" w:rsidRDefault="00000000">
      <w:pPr>
        <w:pStyle w:val="3"/>
        <w:divId w:val="175387555"/>
      </w:pPr>
      <w:r>
        <w:t>Get interest rate</w:t>
      </w:r>
    </w:p>
    <w:p w:rsidR="00000000" w:rsidRDefault="00000000">
      <w:pPr>
        <w:pStyle w:val="a5"/>
        <w:divId w:val="175387555"/>
      </w:pPr>
      <w:r>
        <w:t>Get the user's current leveraged currency borrowing market interest rate</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Requests</w:t>
      </w:r>
    </w:p>
    <w:p w:rsidR="00000000" w:rsidRDefault="00000000">
      <w:pPr>
        <w:pStyle w:val="a5"/>
        <w:divId w:val="175387555"/>
      </w:pPr>
      <w:r>
        <w:rPr>
          <w:rStyle w:val="HTML"/>
        </w:rPr>
        <w:t>GET /api/v5/account/interest-rate</w:t>
      </w:r>
    </w:p>
    <w:p w:rsidR="00000000" w:rsidRDefault="00000000">
      <w:pPr>
        <w:pStyle w:val="a5"/>
        <w:divId w:val="954407208"/>
      </w:pPr>
      <w:r>
        <w:t>Request Example</w:t>
      </w:r>
    </w:p>
    <w:p w:rsidR="00000000" w:rsidRDefault="00000000">
      <w:pPr>
        <w:pStyle w:val="HTML0"/>
        <w:divId w:val="658734410"/>
        <w:rPr>
          <w:rStyle w:val="HTML"/>
        </w:rPr>
      </w:pPr>
      <w:r>
        <w:rPr>
          <w:rStyle w:val="HTML"/>
        </w:rPr>
        <w:t>GET /api/v5/account/interest-rate</w:t>
      </w:r>
    </w:p>
    <w:p w:rsidR="00000000" w:rsidRDefault="00000000">
      <w:pPr>
        <w:pStyle w:val="HTML0"/>
        <w:divId w:val="601841269"/>
        <w:rPr>
          <w:rStyle w:val="HTML"/>
          <w:vanish/>
        </w:rPr>
      </w:pPr>
      <w:r>
        <w:rPr>
          <w:rStyle w:val="kn"/>
          <w:vanish/>
        </w:rPr>
        <w:t>import</w:t>
      </w:r>
      <w:r>
        <w:rPr>
          <w:rStyle w:val="HTML"/>
          <w:vanish/>
        </w:rPr>
        <w:t xml:space="preserve"> </w:t>
      </w:r>
      <w:r>
        <w:rPr>
          <w:rStyle w:val="nn"/>
          <w:vanish/>
        </w:rPr>
        <w:t>okx.Account</w:t>
      </w:r>
      <w:r>
        <w:rPr>
          <w:rStyle w:val="HTML"/>
          <w:vanish/>
        </w:rPr>
        <w:t xml:space="preserve"> </w:t>
      </w:r>
      <w:r>
        <w:rPr>
          <w:rStyle w:val="k"/>
          <w:vanish/>
        </w:rPr>
        <w:t>as</w:t>
      </w:r>
      <w:r>
        <w:rPr>
          <w:rStyle w:val="HTML"/>
          <w:vanish/>
        </w:rPr>
        <w:t xml:space="preserve"> </w:t>
      </w:r>
      <w:r>
        <w:rPr>
          <w:rStyle w:val="n"/>
          <w:vanish/>
        </w:rPr>
        <w:t>Account</w:t>
      </w:r>
    </w:p>
    <w:p w:rsidR="00000000" w:rsidRDefault="00000000">
      <w:pPr>
        <w:pStyle w:val="HTML0"/>
        <w:divId w:val="601841269"/>
        <w:rPr>
          <w:rStyle w:val="HTML"/>
          <w:vanish/>
        </w:rPr>
      </w:pPr>
    </w:p>
    <w:p w:rsidR="00000000" w:rsidRDefault="00000000">
      <w:pPr>
        <w:pStyle w:val="HTML0"/>
        <w:divId w:val="601841269"/>
        <w:rPr>
          <w:rStyle w:val="c1"/>
          <w:vanish/>
        </w:rPr>
      </w:pPr>
      <w:r>
        <w:rPr>
          <w:rStyle w:val="c1"/>
          <w:vanish/>
        </w:rPr>
        <w:t># API initialization</w:t>
      </w:r>
    </w:p>
    <w:p w:rsidR="00000000" w:rsidRDefault="00000000">
      <w:pPr>
        <w:pStyle w:val="HTML0"/>
        <w:divId w:val="601841269"/>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601841269"/>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601841269"/>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601841269"/>
        <w:rPr>
          <w:rStyle w:val="HTML"/>
          <w:vanish/>
        </w:rPr>
      </w:pPr>
    </w:p>
    <w:p w:rsidR="00000000" w:rsidRDefault="00000000">
      <w:pPr>
        <w:pStyle w:val="HTML0"/>
        <w:divId w:val="601841269"/>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trading:0 , demo trading:1</w:t>
      </w:r>
    </w:p>
    <w:p w:rsidR="00000000" w:rsidRDefault="00000000">
      <w:pPr>
        <w:pStyle w:val="HTML0"/>
        <w:divId w:val="601841269"/>
        <w:rPr>
          <w:rStyle w:val="HTML"/>
          <w:vanish/>
        </w:rPr>
      </w:pPr>
    </w:p>
    <w:p w:rsidR="00000000" w:rsidRDefault="00000000">
      <w:pPr>
        <w:pStyle w:val="HTML0"/>
        <w:divId w:val="601841269"/>
        <w:rPr>
          <w:rStyle w:val="HTML"/>
          <w:vanish/>
        </w:rPr>
      </w:pPr>
      <w:r>
        <w:rPr>
          <w:rStyle w:val="n"/>
          <w:vanish/>
        </w:rPr>
        <w:t>accountAPI</w:t>
      </w:r>
      <w:r>
        <w:rPr>
          <w:rStyle w:val="HTML"/>
          <w:vanish/>
        </w:rPr>
        <w:t xml:space="preserve"> </w:t>
      </w:r>
      <w:r>
        <w:rPr>
          <w:rStyle w:val="o"/>
          <w:vanish/>
        </w:rPr>
        <w:t>=</w:t>
      </w:r>
      <w:r>
        <w:rPr>
          <w:rStyle w:val="HTML"/>
          <w:vanish/>
        </w:rPr>
        <w:t xml:space="preserve"> </w:t>
      </w:r>
      <w:r>
        <w:rPr>
          <w:rStyle w:val="n"/>
          <w:vanish/>
        </w:rPr>
        <w:t>Account</w:t>
      </w:r>
      <w:r>
        <w:rPr>
          <w:rStyle w:val="p"/>
          <w:vanish/>
        </w:rPr>
        <w:t>.</w:t>
      </w:r>
      <w:r>
        <w:rPr>
          <w:rStyle w:val="n"/>
          <w:vanish/>
        </w:rPr>
        <w:t>AccountAPI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601841269"/>
        <w:rPr>
          <w:rStyle w:val="HTML"/>
          <w:vanish/>
        </w:rPr>
      </w:pPr>
    </w:p>
    <w:p w:rsidR="00000000" w:rsidRDefault="00000000">
      <w:pPr>
        <w:pStyle w:val="HTML0"/>
        <w:divId w:val="601841269"/>
        <w:rPr>
          <w:rStyle w:val="c1"/>
          <w:vanish/>
        </w:rPr>
      </w:pPr>
      <w:r>
        <w:rPr>
          <w:rStyle w:val="c1"/>
          <w:vanish/>
        </w:rPr>
        <w:t># Get the user's current leveraged currency borrowing interest rate</w:t>
      </w:r>
    </w:p>
    <w:p w:rsidR="00000000" w:rsidRDefault="00000000">
      <w:pPr>
        <w:pStyle w:val="HTML0"/>
        <w:divId w:val="601841269"/>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accountAPI</w:t>
      </w:r>
      <w:r>
        <w:rPr>
          <w:rStyle w:val="p"/>
          <w:vanish/>
        </w:rPr>
        <w:t>.</w:t>
      </w:r>
      <w:r>
        <w:rPr>
          <w:rStyle w:val="n"/>
          <w:vanish/>
        </w:rPr>
        <w:t>get_interest_rate</w:t>
      </w:r>
      <w:r>
        <w:rPr>
          <w:rStyle w:val="p"/>
          <w:vanish/>
        </w:rPr>
        <w:t>()</w:t>
      </w:r>
    </w:p>
    <w:p w:rsidR="00000000" w:rsidRDefault="00000000">
      <w:pPr>
        <w:pStyle w:val="HTML0"/>
        <w:divId w:val="601841269"/>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780"/>
        <w:gridCol w:w="1058"/>
        <w:gridCol w:w="2235"/>
      </w:tblGrid>
      <w:tr w:rsidR="00000000">
        <w:trPr>
          <w:divId w:val="175387555"/>
          <w:tblHeader/>
          <w:tblCellSpacing w:w="15" w:type="dxa"/>
        </w:trPr>
        <w:tc>
          <w:tcPr>
            <w:tcW w:w="0" w:type="auto"/>
            <w:vAlign w:val="center"/>
            <w:hideMark/>
          </w:tcPr>
          <w:p w:rsidR="00000000" w:rsidRDefault="00000000">
            <w:pPr>
              <w:rPr>
                <w:b/>
                <w:bCs/>
              </w:rPr>
            </w:pPr>
            <w:r>
              <w:rPr>
                <w:rStyle w:val="a6"/>
              </w:rPr>
              <w:t>Parameters</w:t>
            </w:r>
          </w:p>
        </w:tc>
        <w:tc>
          <w:tcPr>
            <w:tcW w:w="0" w:type="auto"/>
            <w:vAlign w:val="center"/>
            <w:hideMark/>
          </w:tcPr>
          <w:p w:rsidR="00000000" w:rsidRDefault="00000000">
            <w:pPr>
              <w:rPr>
                <w:b/>
                <w:bCs/>
              </w:rPr>
            </w:pPr>
            <w:r>
              <w:rPr>
                <w:rStyle w:val="a6"/>
              </w:rPr>
              <w:t>Types</w:t>
            </w:r>
          </w:p>
        </w:tc>
        <w:tc>
          <w:tcPr>
            <w:tcW w:w="0" w:type="auto"/>
            <w:vAlign w:val="center"/>
            <w:hideMark/>
          </w:tcPr>
          <w:p w:rsidR="00000000" w:rsidRDefault="00000000">
            <w:pPr>
              <w:rPr>
                <w:b/>
                <w:bCs/>
              </w:rPr>
            </w:pPr>
            <w:r>
              <w:rPr>
                <w:rStyle w:val="a6"/>
              </w:rPr>
              <w:t>Required</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Currency, e.g. </w:t>
            </w:r>
            <w:r>
              <w:rPr>
                <w:rStyle w:val="HTML"/>
              </w:rPr>
              <w:t>BTC</w:t>
            </w:r>
          </w:p>
        </w:tc>
      </w:tr>
    </w:tbl>
    <w:p w:rsidR="00000000" w:rsidRDefault="00000000">
      <w:pPr>
        <w:pStyle w:val="HTML0"/>
        <w:divId w:val="734667266"/>
        <w:rPr>
          <w:rStyle w:val="w"/>
        </w:rPr>
      </w:pPr>
      <w:r>
        <w:rPr>
          <w:rStyle w:val="p"/>
        </w:rPr>
        <w:t>{</w:t>
      </w:r>
    </w:p>
    <w:p w:rsidR="00000000" w:rsidRDefault="00000000">
      <w:pPr>
        <w:pStyle w:val="HTML0"/>
        <w:divId w:val="734667266"/>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734667266"/>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734667266"/>
        <w:rPr>
          <w:rStyle w:val="w"/>
        </w:rPr>
      </w:pPr>
      <w:r>
        <w:rPr>
          <w:rStyle w:val="w"/>
        </w:rPr>
        <w:t xml:space="preserve">    </w:t>
      </w:r>
      <w:r>
        <w:rPr>
          <w:rStyle w:val="nl"/>
        </w:rPr>
        <w:t>"data"</w:t>
      </w:r>
      <w:r>
        <w:rPr>
          <w:rStyle w:val="p"/>
        </w:rPr>
        <w:t>:[</w:t>
      </w:r>
    </w:p>
    <w:p w:rsidR="00000000" w:rsidRDefault="00000000">
      <w:pPr>
        <w:pStyle w:val="HTML0"/>
        <w:divId w:val="734667266"/>
        <w:rPr>
          <w:rStyle w:val="w"/>
        </w:rPr>
      </w:pPr>
      <w:r>
        <w:rPr>
          <w:rStyle w:val="w"/>
        </w:rPr>
        <w:t xml:space="preserve">        </w:t>
      </w:r>
      <w:r>
        <w:rPr>
          <w:rStyle w:val="p"/>
        </w:rPr>
        <w:t>{</w:t>
      </w:r>
    </w:p>
    <w:p w:rsidR="00000000" w:rsidRDefault="00000000">
      <w:pPr>
        <w:pStyle w:val="HTML0"/>
        <w:divId w:val="734667266"/>
        <w:rPr>
          <w:rStyle w:val="w"/>
        </w:rPr>
      </w:pPr>
      <w:r>
        <w:rPr>
          <w:rStyle w:val="w"/>
        </w:rPr>
        <w:t xml:space="preserve">            </w:t>
      </w:r>
      <w:r>
        <w:rPr>
          <w:rStyle w:val="nl"/>
        </w:rPr>
        <w:t>"ccy"</w:t>
      </w:r>
      <w:r>
        <w:rPr>
          <w:rStyle w:val="p"/>
        </w:rPr>
        <w:t>:</w:t>
      </w:r>
      <w:r>
        <w:rPr>
          <w:rStyle w:val="s2"/>
        </w:rPr>
        <w:t>"BTC"</w:t>
      </w:r>
      <w:r>
        <w:rPr>
          <w:rStyle w:val="p"/>
        </w:rPr>
        <w:t>,</w:t>
      </w:r>
    </w:p>
    <w:p w:rsidR="00000000" w:rsidRDefault="00000000">
      <w:pPr>
        <w:pStyle w:val="HTML0"/>
        <w:divId w:val="734667266"/>
        <w:rPr>
          <w:rStyle w:val="w"/>
        </w:rPr>
      </w:pPr>
      <w:r>
        <w:rPr>
          <w:rStyle w:val="w"/>
        </w:rPr>
        <w:t xml:space="preserve">            </w:t>
      </w:r>
      <w:r>
        <w:rPr>
          <w:rStyle w:val="nl"/>
        </w:rPr>
        <w:t>"interestRate"</w:t>
      </w:r>
      <w:r>
        <w:rPr>
          <w:rStyle w:val="p"/>
        </w:rPr>
        <w:t>:</w:t>
      </w:r>
      <w:r>
        <w:rPr>
          <w:rStyle w:val="s2"/>
        </w:rPr>
        <w:t>"0.0001"</w:t>
      </w:r>
    </w:p>
    <w:p w:rsidR="00000000" w:rsidRDefault="00000000">
      <w:pPr>
        <w:pStyle w:val="HTML0"/>
        <w:divId w:val="734667266"/>
        <w:rPr>
          <w:rStyle w:val="w"/>
        </w:rPr>
      </w:pPr>
      <w:r>
        <w:rPr>
          <w:rStyle w:val="w"/>
        </w:rPr>
        <w:t xml:space="preserve">        </w:t>
      </w:r>
      <w:r>
        <w:rPr>
          <w:rStyle w:val="p"/>
        </w:rPr>
        <w:t>},</w:t>
      </w:r>
    </w:p>
    <w:p w:rsidR="00000000" w:rsidRDefault="00000000">
      <w:pPr>
        <w:pStyle w:val="HTML0"/>
        <w:divId w:val="734667266"/>
        <w:rPr>
          <w:rStyle w:val="w"/>
        </w:rPr>
      </w:pPr>
      <w:r>
        <w:rPr>
          <w:rStyle w:val="w"/>
        </w:rPr>
        <w:t xml:space="preserve">        </w:t>
      </w:r>
      <w:r>
        <w:rPr>
          <w:rStyle w:val="p"/>
        </w:rPr>
        <w:t>{</w:t>
      </w:r>
    </w:p>
    <w:p w:rsidR="00000000" w:rsidRDefault="00000000">
      <w:pPr>
        <w:pStyle w:val="HTML0"/>
        <w:divId w:val="734667266"/>
        <w:rPr>
          <w:rStyle w:val="w"/>
        </w:rPr>
      </w:pPr>
      <w:r>
        <w:rPr>
          <w:rStyle w:val="w"/>
        </w:rPr>
        <w:lastRenderedPageBreak/>
        <w:t xml:space="preserve">            </w:t>
      </w:r>
      <w:r>
        <w:rPr>
          <w:rStyle w:val="nl"/>
        </w:rPr>
        <w:t>"ccy"</w:t>
      </w:r>
      <w:r>
        <w:rPr>
          <w:rStyle w:val="p"/>
        </w:rPr>
        <w:t>:</w:t>
      </w:r>
      <w:r>
        <w:rPr>
          <w:rStyle w:val="s2"/>
        </w:rPr>
        <w:t>"LTC"</w:t>
      </w:r>
      <w:r>
        <w:rPr>
          <w:rStyle w:val="p"/>
        </w:rPr>
        <w:t>,</w:t>
      </w:r>
    </w:p>
    <w:p w:rsidR="00000000" w:rsidRDefault="00000000">
      <w:pPr>
        <w:pStyle w:val="HTML0"/>
        <w:divId w:val="734667266"/>
        <w:rPr>
          <w:rStyle w:val="w"/>
        </w:rPr>
      </w:pPr>
      <w:r>
        <w:rPr>
          <w:rStyle w:val="w"/>
        </w:rPr>
        <w:t xml:space="preserve">            </w:t>
      </w:r>
      <w:r>
        <w:rPr>
          <w:rStyle w:val="nl"/>
        </w:rPr>
        <w:t>"interestRate"</w:t>
      </w:r>
      <w:r>
        <w:rPr>
          <w:rStyle w:val="p"/>
        </w:rPr>
        <w:t>:</w:t>
      </w:r>
      <w:r>
        <w:rPr>
          <w:rStyle w:val="s2"/>
        </w:rPr>
        <w:t>"0.0003"</w:t>
      </w:r>
    </w:p>
    <w:p w:rsidR="00000000" w:rsidRDefault="00000000">
      <w:pPr>
        <w:pStyle w:val="HTML0"/>
        <w:divId w:val="734667266"/>
        <w:rPr>
          <w:rStyle w:val="w"/>
        </w:rPr>
      </w:pPr>
      <w:r>
        <w:rPr>
          <w:rStyle w:val="w"/>
        </w:rPr>
        <w:t xml:space="preserve">        </w:t>
      </w:r>
      <w:r>
        <w:rPr>
          <w:rStyle w:val="p"/>
        </w:rPr>
        <w:t>}</w:t>
      </w:r>
    </w:p>
    <w:p w:rsidR="00000000" w:rsidRDefault="00000000">
      <w:pPr>
        <w:pStyle w:val="HTML0"/>
        <w:divId w:val="734667266"/>
        <w:rPr>
          <w:rStyle w:val="w"/>
        </w:rPr>
      </w:pPr>
      <w:r>
        <w:rPr>
          <w:rStyle w:val="w"/>
        </w:rPr>
        <w:t xml:space="preserve">    </w:t>
      </w:r>
      <w:r>
        <w:rPr>
          <w:rStyle w:val="p"/>
        </w:rPr>
        <w:t>]</w:t>
      </w:r>
    </w:p>
    <w:p w:rsidR="00000000" w:rsidRDefault="00000000">
      <w:pPr>
        <w:pStyle w:val="HTML0"/>
        <w:divId w:val="734667266"/>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780"/>
        <w:gridCol w:w="379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interestRate</w:t>
            </w:r>
          </w:p>
        </w:tc>
        <w:tc>
          <w:tcPr>
            <w:tcW w:w="0" w:type="auto"/>
            <w:vAlign w:val="center"/>
            <w:hideMark/>
          </w:tcPr>
          <w:p w:rsidR="00000000" w:rsidRDefault="00000000">
            <w:r>
              <w:t>String</w:t>
            </w:r>
          </w:p>
        </w:tc>
        <w:tc>
          <w:tcPr>
            <w:tcW w:w="0" w:type="auto"/>
            <w:vAlign w:val="center"/>
            <w:hideMark/>
          </w:tcPr>
          <w:p w:rsidR="00000000" w:rsidRDefault="00000000">
            <w:r>
              <w:t>interest rate(the current hour)</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currency</w:t>
            </w:r>
          </w:p>
        </w:tc>
      </w:tr>
    </w:tbl>
    <w:p w:rsidR="00000000" w:rsidRDefault="00000000">
      <w:pPr>
        <w:pStyle w:val="3"/>
        <w:divId w:val="175387555"/>
      </w:pPr>
      <w:r>
        <w:t>Set greeks (PA/BS)</w:t>
      </w:r>
    </w:p>
    <w:p w:rsidR="00000000" w:rsidRDefault="00000000">
      <w:pPr>
        <w:pStyle w:val="a5"/>
        <w:divId w:val="175387555"/>
      </w:pPr>
      <w:r>
        <w:t>Set the display type of Greeks.</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/api/v5/account/set-greeks</w:t>
      </w:r>
    </w:p>
    <w:p w:rsidR="00000000" w:rsidRDefault="00000000">
      <w:pPr>
        <w:pStyle w:val="a5"/>
        <w:divId w:val="1022172568"/>
      </w:pPr>
      <w:r>
        <w:t>Request Example</w:t>
      </w:r>
    </w:p>
    <w:p w:rsidR="00000000" w:rsidRDefault="00000000">
      <w:pPr>
        <w:pStyle w:val="HTML0"/>
        <w:divId w:val="1422288797"/>
        <w:rPr>
          <w:rStyle w:val="HTML"/>
        </w:rPr>
      </w:pPr>
      <w:r>
        <w:rPr>
          <w:rStyle w:val="HTML"/>
        </w:rPr>
        <w:t xml:space="preserve">POST /api/v5/account/set-greeks </w:t>
      </w:r>
    </w:p>
    <w:p w:rsidR="00000000" w:rsidRDefault="00000000">
      <w:pPr>
        <w:pStyle w:val="HTML0"/>
        <w:divId w:val="1422288797"/>
        <w:rPr>
          <w:rStyle w:val="HTML"/>
        </w:rPr>
      </w:pPr>
      <w:r>
        <w:rPr>
          <w:rStyle w:val="HTML"/>
        </w:rPr>
        <w:t>body</w:t>
      </w:r>
    </w:p>
    <w:p w:rsidR="00000000" w:rsidRDefault="00000000">
      <w:pPr>
        <w:pStyle w:val="HTML0"/>
        <w:divId w:val="1422288797"/>
        <w:rPr>
          <w:rStyle w:val="HTML"/>
        </w:rPr>
      </w:pPr>
      <w:r>
        <w:rPr>
          <w:rStyle w:val="o"/>
        </w:rPr>
        <w:t>{</w:t>
      </w:r>
    </w:p>
    <w:p w:rsidR="00000000" w:rsidRDefault="00000000">
      <w:pPr>
        <w:pStyle w:val="HTML0"/>
        <w:divId w:val="1422288797"/>
        <w:rPr>
          <w:rStyle w:val="HTML"/>
        </w:rPr>
      </w:pPr>
      <w:r>
        <w:rPr>
          <w:rStyle w:val="HTML"/>
        </w:rPr>
        <w:t xml:space="preserve">    </w:t>
      </w:r>
      <w:r>
        <w:rPr>
          <w:rStyle w:val="s2"/>
        </w:rPr>
        <w:t>"greeksType"</w:t>
      </w:r>
      <w:r>
        <w:rPr>
          <w:rStyle w:val="HTML"/>
        </w:rPr>
        <w:t>:</w:t>
      </w:r>
      <w:r>
        <w:rPr>
          <w:rStyle w:val="s2"/>
        </w:rPr>
        <w:t>"PA"</w:t>
      </w:r>
    </w:p>
    <w:p w:rsidR="00000000" w:rsidRDefault="00000000">
      <w:pPr>
        <w:pStyle w:val="HTML0"/>
        <w:divId w:val="1422288797"/>
        <w:rPr>
          <w:rStyle w:val="HTML"/>
        </w:rPr>
      </w:pPr>
      <w:r>
        <w:rPr>
          <w:rStyle w:val="o"/>
        </w:rPr>
        <w:t>}</w:t>
      </w:r>
    </w:p>
    <w:p w:rsidR="00000000" w:rsidRDefault="00000000">
      <w:pPr>
        <w:pStyle w:val="HTML0"/>
        <w:divId w:val="1422288797"/>
        <w:rPr>
          <w:rStyle w:val="HTML"/>
        </w:rPr>
      </w:pPr>
    </w:p>
    <w:p w:rsidR="00000000" w:rsidRDefault="00000000">
      <w:pPr>
        <w:pStyle w:val="HTML0"/>
        <w:divId w:val="272128755"/>
        <w:rPr>
          <w:rStyle w:val="HTML"/>
          <w:vanish/>
        </w:rPr>
      </w:pPr>
      <w:r>
        <w:rPr>
          <w:rStyle w:val="kn"/>
          <w:vanish/>
        </w:rPr>
        <w:t>import</w:t>
      </w:r>
      <w:r>
        <w:rPr>
          <w:rStyle w:val="HTML"/>
          <w:vanish/>
        </w:rPr>
        <w:t xml:space="preserve"> </w:t>
      </w:r>
      <w:r>
        <w:rPr>
          <w:rStyle w:val="nn"/>
          <w:vanish/>
        </w:rPr>
        <w:t>okx.Account</w:t>
      </w:r>
      <w:r>
        <w:rPr>
          <w:rStyle w:val="HTML"/>
          <w:vanish/>
        </w:rPr>
        <w:t xml:space="preserve"> </w:t>
      </w:r>
      <w:r>
        <w:rPr>
          <w:rStyle w:val="k"/>
          <w:vanish/>
        </w:rPr>
        <w:t>as</w:t>
      </w:r>
      <w:r>
        <w:rPr>
          <w:rStyle w:val="HTML"/>
          <w:vanish/>
        </w:rPr>
        <w:t xml:space="preserve"> </w:t>
      </w:r>
      <w:r>
        <w:rPr>
          <w:rStyle w:val="n"/>
          <w:vanish/>
        </w:rPr>
        <w:t>Account</w:t>
      </w:r>
    </w:p>
    <w:p w:rsidR="00000000" w:rsidRDefault="00000000">
      <w:pPr>
        <w:pStyle w:val="HTML0"/>
        <w:divId w:val="272128755"/>
        <w:rPr>
          <w:rStyle w:val="HTML"/>
          <w:vanish/>
        </w:rPr>
      </w:pPr>
    </w:p>
    <w:p w:rsidR="00000000" w:rsidRDefault="00000000">
      <w:pPr>
        <w:pStyle w:val="HTML0"/>
        <w:divId w:val="272128755"/>
        <w:rPr>
          <w:rStyle w:val="c1"/>
          <w:vanish/>
        </w:rPr>
      </w:pPr>
      <w:r>
        <w:rPr>
          <w:rStyle w:val="c1"/>
          <w:vanish/>
        </w:rPr>
        <w:t># API initialization</w:t>
      </w:r>
    </w:p>
    <w:p w:rsidR="00000000" w:rsidRDefault="00000000">
      <w:pPr>
        <w:pStyle w:val="HTML0"/>
        <w:divId w:val="272128755"/>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272128755"/>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272128755"/>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272128755"/>
        <w:rPr>
          <w:rStyle w:val="HTML"/>
          <w:vanish/>
        </w:rPr>
      </w:pPr>
    </w:p>
    <w:p w:rsidR="00000000" w:rsidRDefault="00000000">
      <w:pPr>
        <w:pStyle w:val="HTML0"/>
        <w:divId w:val="272128755"/>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trading:0 , demo trading:1</w:t>
      </w:r>
    </w:p>
    <w:p w:rsidR="00000000" w:rsidRDefault="00000000">
      <w:pPr>
        <w:pStyle w:val="HTML0"/>
        <w:divId w:val="272128755"/>
        <w:rPr>
          <w:rStyle w:val="HTML"/>
          <w:vanish/>
        </w:rPr>
      </w:pPr>
    </w:p>
    <w:p w:rsidR="00000000" w:rsidRDefault="00000000">
      <w:pPr>
        <w:pStyle w:val="HTML0"/>
        <w:divId w:val="272128755"/>
        <w:rPr>
          <w:rStyle w:val="HTML"/>
          <w:vanish/>
        </w:rPr>
      </w:pPr>
      <w:r>
        <w:rPr>
          <w:rStyle w:val="n"/>
          <w:vanish/>
        </w:rPr>
        <w:t>accountAPI</w:t>
      </w:r>
      <w:r>
        <w:rPr>
          <w:rStyle w:val="HTML"/>
          <w:vanish/>
        </w:rPr>
        <w:t xml:space="preserve"> </w:t>
      </w:r>
      <w:r>
        <w:rPr>
          <w:rStyle w:val="o"/>
          <w:vanish/>
        </w:rPr>
        <w:t>=</w:t>
      </w:r>
      <w:r>
        <w:rPr>
          <w:rStyle w:val="HTML"/>
          <w:vanish/>
        </w:rPr>
        <w:t xml:space="preserve"> </w:t>
      </w:r>
      <w:r>
        <w:rPr>
          <w:rStyle w:val="n"/>
          <w:vanish/>
        </w:rPr>
        <w:t>Account</w:t>
      </w:r>
      <w:r>
        <w:rPr>
          <w:rStyle w:val="p"/>
          <w:vanish/>
        </w:rPr>
        <w:t>.</w:t>
      </w:r>
      <w:r>
        <w:rPr>
          <w:rStyle w:val="n"/>
          <w:vanish/>
        </w:rPr>
        <w:t>AccountAPI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272128755"/>
        <w:rPr>
          <w:rStyle w:val="HTML"/>
          <w:vanish/>
        </w:rPr>
      </w:pPr>
    </w:p>
    <w:p w:rsidR="00000000" w:rsidRDefault="00000000">
      <w:pPr>
        <w:pStyle w:val="HTML0"/>
        <w:divId w:val="272128755"/>
        <w:rPr>
          <w:rStyle w:val="c1"/>
          <w:vanish/>
        </w:rPr>
      </w:pPr>
      <w:r>
        <w:rPr>
          <w:rStyle w:val="c1"/>
          <w:vanish/>
        </w:rPr>
        <w:t># Set greeks (PA/BS)</w:t>
      </w:r>
    </w:p>
    <w:p w:rsidR="00000000" w:rsidRDefault="00000000">
      <w:pPr>
        <w:pStyle w:val="HTML0"/>
        <w:divId w:val="272128755"/>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accountAPI</w:t>
      </w:r>
      <w:r>
        <w:rPr>
          <w:rStyle w:val="p"/>
          <w:vanish/>
        </w:rPr>
        <w:t>.</w:t>
      </w:r>
      <w:r>
        <w:rPr>
          <w:rStyle w:val="n"/>
          <w:vanish/>
        </w:rPr>
        <w:t>set_greeks</w:t>
      </w:r>
      <w:r>
        <w:rPr>
          <w:rStyle w:val="p"/>
          <w:vanish/>
        </w:rPr>
        <w:t>(</w:t>
      </w:r>
      <w:r>
        <w:rPr>
          <w:rStyle w:val="n"/>
          <w:vanish/>
        </w:rPr>
        <w:t>greeksType</w:t>
      </w:r>
      <w:r>
        <w:rPr>
          <w:rStyle w:val="o"/>
          <w:vanish/>
        </w:rPr>
        <w:t>=</w:t>
      </w:r>
      <w:r>
        <w:rPr>
          <w:rStyle w:val="s"/>
          <w:vanish/>
        </w:rPr>
        <w:t>"PA"</w:t>
      </w:r>
      <w:r>
        <w:rPr>
          <w:rStyle w:val="p"/>
          <w:vanish/>
        </w:rPr>
        <w:t>)</w:t>
      </w:r>
    </w:p>
    <w:p w:rsidR="00000000" w:rsidRDefault="00000000">
      <w:pPr>
        <w:pStyle w:val="HTML0"/>
        <w:divId w:val="272128755"/>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058"/>
        <w:gridCol w:w="427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greeksType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Display type of Greeks.</w:t>
            </w:r>
            <w:r>
              <w:br/>
            </w:r>
            <w:r>
              <w:rPr>
                <w:rStyle w:val="HTML"/>
              </w:rPr>
              <w:t>PA</w:t>
            </w:r>
            <w:r>
              <w:t xml:space="preserve">: Greeks in coins </w:t>
            </w:r>
            <w:r>
              <w:br/>
            </w:r>
            <w:r>
              <w:rPr>
                <w:rStyle w:val="HTML"/>
              </w:rPr>
              <w:t>BS</w:t>
            </w:r>
            <w:r>
              <w:t>: Black-Scholes Greeks in dollars</w:t>
            </w:r>
          </w:p>
        </w:tc>
      </w:tr>
    </w:tbl>
    <w:p w:rsidR="00000000" w:rsidRDefault="00000000">
      <w:pPr>
        <w:pStyle w:val="a5"/>
        <w:divId w:val="243226022"/>
      </w:pPr>
      <w:r>
        <w:t>Response Example</w:t>
      </w:r>
    </w:p>
    <w:p w:rsidR="00000000" w:rsidRDefault="00000000">
      <w:pPr>
        <w:pStyle w:val="HTML0"/>
        <w:divId w:val="1725638462"/>
        <w:rPr>
          <w:rStyle w:val="w"/>
        </w:rPr>
      </w:pPr>
      <w:r>
        <w:rPr>
          <w:rStyle w:val="p"/>
        </w:rPr>
        <w:t>{</w:t>
      </w:r>
    </w:p>
    <w:p w:rsidR="00000000" w:rsidRDefault="00000000">
      <w:pPr>
        <w:pStyle w:val="HTML0"/>
        <w:divId w:val="1725638462"/>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725638462"/>
        <w:rPr>
          <w:rStyle w:val="w"/>
        </w:rPr>
      </w:pPr>
      <w:r>
        <w:rPr>
          <w:rStyle w:val="w"/>
        </w:rPr>
        <w:lastRenderedPageBreak/>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1725638462"/>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725638462"/>
        <w:rPr>
          <w:rStyle w:val="w"/>
        </w:rPr>
      </w:pPr>
      <w:r>
        <w:rPr>
          <w:rStyle w:val="w"/>
        </w:rPr>
        <w:t xml:space="preserve">        </w:t>
      </w:r>
      <w:r>
        <w:rPr>
          <w:rStyle w:val="nl"/>
        </w:rPr>
        <w:t>"greeksType"</w:t>
      </w:r>
      <w:r>
        <w:rPr>
          <w:rStyle w:val="p"/>
        </w:rPr>
        <w:t>:</w:t>
      </w:r>
      <w:r>
        <w:rPr>
          <w:rStyle w:val="w"/>
        </w:rPr>
        <w:t xml:space="preserve"> </w:t>
      </w:r>
      <w:r>
        <w:rPr>
          <w:rStyle w:val="s2"/>
        </w:rPr>
        <w:t>"PA"</w:t>
      </w:r>
    </w:p>
    <w:p w:rsidR="00000000" w:rsidRDefault="00000000">
      <w:pPr>
        <w:pStyle w:val="HTML0"/>
        <w:divId w:val="1725638462"/>
        <w:rPr>
          <w:rStyle w:val="w"/>
        </w:rPr>
      </w:pPr>
      <w:r>
        <w:rPr>
          <w:rStyle w:val="w"/>
        </w:rPr>
        <w:t xml:space="preserve">    </w:t>
      </w:r>
      <w:r>
        <w:rPr>
          <w:rStyle w:val="p"/>
        </w:rPr>
        <w:t>}]</w:t>
      </w:r>
    </w:p>
    <w:p w:rsidR="00000000" w:rsidRDefault="00000000">
      <w:pPr>
        <w:pStyle w:val="HTML0"/>
        <w:divId w:val="1725638462"/>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28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greeksType</w:t>
            </w:r>
          </w:p>
        </w:tc>
        <w:tc>
          <w:tcPr>
            <w:tcW w:w="0" w:type="auto"/>
            <w:vAlign w:val="center"/>
            <w:hideMark/>
          </w:tcPr>
          <w:p w:rsidR="00000000" w:rsidRDefault="00000000">
            <w:r>
              <w:t>String</w:t>
            </w:r>
          </w:p>
        </w:tc>
        <w:tc>
          <w:tcPr>
            <w:tcW w:w="0" w:type="auto"/>
            <w:vAlign w:val="center"/>
            <w:hideMark/>
          </w:tcPr>
          <w:p w:rsidR="00000000" w:rsidRDefault="00000000">
            <w:r>
              <w:t>Display type of Greeks.</w:t>
            </w:r>
          </w:p>
        </w:tc>
      </w:tr>
    </w:tbl>
    <w:p w:rsidR="00000000" w:rsidRDefault="00000000">
      <w:pPr>
        <w:pStyle w:val="3"/>
        <w:divId w:val="175387555"/>
      </w:pPr>
      <w:r>
        <w:t>Isolated margin trading settings</w:t>
      </w:r>
    </w:p>
    <w:p w:rsidR="00000000" w:rsidRDefault="00000000">
      <w:pPr>
        <w:pStyle w:val="a5"/>
        <w:divId w:val="175387555"/>
      </w:pPr>
      <w:r>
        <w:t>You can set the currency margin and futures/perpetual Isolated margin trading mode</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/api/v5/account/set-isolated-mode</w:t>
      </w:r>
    </w:p>
    <w:p w:rsidR="00000000" w:rsidRDefault="00000000">
      <w:pPr>
        <w:pStyle w:val="a5"/>
        <w:divId w:val="621156018"/>
      </w:pPr>
      <w:r>
        <w:t>Request Example</w:t>
      </w:r>
    </w:p>
    <w:p w:rsidR="00000000" w:rsidRDefault="00000000">
      <w:pPr>
        <w:pStyle w:val="HTML0"/>
        <w:divId w:val="827332635"/>
        <w:rPr>
          <w:rStyle w:val="HTML"/>
        </w:rPr>
      </w:pPr>
      <w:r>
        <w:rPr>
          <w:rStyle w:val="HTML"/>
        </w:rPr>
        <w:t>POST /api/v5/account/set-isolated-mode</w:t>
      </w:r>
    </w:p>
    <w:p w:rsidR="00000000" w:rsidRDefault="00000000">
      <w:pPr>
        <w:pStyle w:val="HTML0"/>
        <w:divId w:val="827332635"/>
        <w:rPr>
          <w:rStyle w:val="HTML"/>
        </w:rPr>
      </w:pPr>
      <w:r>
        <w:rPr>
          <w:rStyle w:val="HTML"/>
        </w:rPr>
        <w:t>body</w:t>
      </w:r>
    </w:p>
    <w:p w:rsidR="00000000" w:rsidRDefault="00000000">
      <w:pPr>
        <w:pStyle w:val="HTML0"/>
        <w:divId w:val="827332635"/>
        <w:rPr>
          <w:rStyle w:val="HTML"/>
        </w:rPr>
      </w:pPr>
      <w:r>
        <w:rPr>
          <w:rStyle w:val="o"/>
        </w:rPr>
        <w:t>{</w:t>
      </w:r>
    </w:p>
    <w:p w:rsidR="00000000" w:rsidRDefault="00000000">
      <w:pPr>
        <w:pStyle w:val="HTML0"/>
        <w:divId w:val="827332635"/>
        <w:rPr>
          <w:rStyle w:val="HTML"/>
        </w:rPr>
      </w:pPr>
      <w:r>
        <w:rPr>
          <w:rStyle w:val="HTML"/>
        </w:rPr>
        <w:t xml:space="preserve">    </w:t>
      </w:r>
      <w:r>
        <w:rPr>
          <w:rStyle w:val="s2"/>
        </w:rPr>
        <w:t>"isoMode"</w:t>
      </w:r>
      <w:r>
        <w:rPr>
          <w:rStyle w:val="HTML"/>
        </w:rPr>
        <w:t>:</w:t>
      </w:r>
      <w:r>
        <w:rPr>
          <w:rStyle w:val="s2"/>
        </w:rPr>
        <w:t>"automatic"</w:t>
      </w:r>
      <w:r>
        <w:rPr>
          <w:rStyle w:val="HTML"/>
        </w:rPr>
        <w:t>,</w:t>
      </w:r>
    </w:p>
    <w:p w:rsidR="00000000" w:rsidRDefault="00000000">
      <w:pPr>
        <w:pStyle w:val="HTML0"/>
        <w:divId w:val="827332635"/>
        <w:rPr>
          <w:rStyle w:val="HTML"/>
        </w:rPr>
      </w:pPr>
      <w:r>
        <w:rPr>
          <w:rStyle w:val="HTML"/>
        </w:rPr>
        <w:t xml:space="preserve">    </w:t>
      </w:r>
      <w:r>
        <w:rPr>
          <w:rStyle w:val="s2"/>
        </w:rPr>
        <w:t>"type"</w:t>
      </w:r>
      <w:r>
        <w:rPr>
          <w:rStyle w:val="HTML"/>
        </w:rPr>
        <w:t>:</w:t>
      </w:r>
      <w:r>
        <w:rPr>
          <w:rStyle w:val="s2"/>
        </w:rPr>
        <w:t>"MARGIN"</w:t>
      </w:r>
    </w:p>
    <w:p w:rsidR="00000000" w:rsidRDefault="00000000">
      <w:pPr>
        <w:pStyle w:val="HTML0"/>
        <w:divId w:val="827332635"/>
        <w:rPr>
          <w:rStyle w:val="HTML"/>
        </w:rPr>
      </w:pPr>
      <w:r>
        <w:rPr>
          <w:rStyle w:val="o"/>
        </w:rPr>
        <w:t>}</w:t>
      </w:r>
    </w:p>
    <w:p w:rsidR="00000000" w:rsidRDefault="00000000">
      <w:pPr>
        <w:pStyle w:val="HTML0"/>
        <w:divId w:val="1473793900"/>
        <w:rPr>
          <w:rStyle w:val="HTML"/>
          <w:vanish/>
        </w:rPr>
      </w:pPr>
      <w:r>
        <w:rPr>
          <w:rStyle w:val="kn"/>
          <w:vanish/>
        </w:rPr>
        <w:t>import</w:t>
      </w:r>
      <w:r>
        <w:rPr>
          <w:rStyle w:val="HTML"/>
          <w:vanish/>
        </w:rPr>
        <w:t xml:space="preserve"> </w:t>
      </w:r>
      <w:r>
        <w:rPr>
          <w:rStyle w:val="nn"/>
          <w:vanish/>
        </w:rPr>
        <w:t>okx.Account</w:t>
      </w:r>
      <w:r>
        <w:rPr>
          <w:rStyle w:val="HTML"/>
          <w:vanish/>
        </w:rPr>
        <w:t xml:space="preserve"> </w:t>
      </w:r>
      <w:r>
        <w:rPr>
          <w:rStyle w:val="k"/>
          <w:vanish/>
        </w:rPr>
        <w:t>as</w:t>
      </w:r>
      <w:r>
        <w:rPr>
          <w:rStyle w:val="HTML"/>
          <w:vanish/>
        </w:rPr>
        <w:t xml:space="preserve"> </w:t>
      </w:r>
      <w:r>
        <w:rPr>
          <w:rStyle w:val="n"/>
          <w:vanish/>
        </w:rPr>
        <w:t>Account</w:t>
      </w:r>
    </w:p>
    <w:p w:rsidR="00000000" w:rsidRDefault="00000000">
      <w:pPr>
        <w:pStyle w:val="HTML0"/>
        <w:divId w:val="1473793900"/>
        <w:rPr>
          <w:rStyle w:val="HTML"/>
          <w:vanish/>
        </w:rPr>
      </w:pPr>
    </w:p>
    <w:p w:rsidR="00000000" w:rsidRDefault="00000000">
      <w:pPr>
        <w:pStyle w:val="HTML0"/>
        <w:divId w:val="1473793900"/>
        <w:rPr>
          <w:rStyle w:val="c1"/>
          <w:vanish/>
        </w:rPr>
      </w:pPr>
      <w:r>
        <w:rPr>
          <w:rStyle w:val="c1"/>
          <w:vanish/>
        </w:rPr>
        <w:t># API initialization</w:t>
      </w:r>
    </w:p>
    <w:p w:rsidR="00000000" w:rsidRDefault="00000000">
      <w:pPr>
        <w:pStyle w:val="HTML0"/>
        <w:divId w:val="1473793900"/>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1473793900"/>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1473793900"/>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1473793900"/>
        <w:rPr>
          <w:rStyle w:val="HTML"/>
          <w:vanish/>
        </w:rPr>
      </w:pPr>
    </w:p>
    <w:p w:rsidR="00000000" w:rsidRDefault="00000000">
      <w:pPr>
        <w:pStyle w:val="HTML0"/>
        <w:divId w:val="1473793900"/>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trading:0 , demo trading:1</w:t>
      </w:r>
    </w:p>
    <w:p w:rsidR="00000000" w:rsidRDefault="00000000">
      <w:pPr>
        <w:pStyle w:val="HTML0"/>
        <w:divId w:val="1473793900"/>
        <w:rPr>
          <w:rStyle w:val="HTML"/>
          <w:vanish/>
        </w:rPr>
      </w:pPr>
    </w:p>
    <w:p w:rsidR="00000000" w:rsidRDefault="00000000">
      <w:pPr>
        <w:pStyle w:val="HTML0"/>
        <w:divId w:val="1473793900"/>
        <w:rPr>
          <w:rStyle w:val="HTML"/>
          <w:vanish/>
        </w:rPr>
      </w:pPr>
      <w:r>
        <w:rPr>
          <w:rStyle w:val="n"/>
          <w:vanish/>
        </w:rPr>
        <w:t>accountAPI</w:t>
      </w:r>
      <w:r>
        <w:rPr>
          <w:rStyle w:val="HTML"/>
          <w:vanish/>
        </w:rPr>
        <w:t xml:space="preserve"> </w:t>
      </w:r>
      <w:r>
        <w:rPr>
          <w:rStyle w:val="o"/>
          <w:vanish/>
        </w:rPr>
        <w:t>=</w:t>
      </w:r>
      <w:r>
        <w:rPr>
          <w:rStyle w:val="HTML"/>
          <w:vanish/>
        </w:rPr>
        <w:t xml:space="preserve"> </w:t>
      </w:r>
      <w:r>
        <w:rPr>
          <w:rStyle w:val="n"/>
          <w:vanish/>
        </w:rPr>
        <w:t>Account</w:t>
      </w:r>
      <w:r>
        <w:rPr>
          <w:rStyle w:val="p"/>
          <w:vanish/>
        </w:rPr>
        <w:t>.</w:t>
      </w:r>
      <w:r>
        <w:rPr>
          <w:rStyle w:val="n"/>
          <w:vanish/>
        </w:rPr>
        <w:t>AccountAPI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1473793900"/>
        <w:rPr>
          <w:rStyle w:val="HTML"/>
          <w:vanish/>
        </w:rPr>
      </w:pPr>
    </w:p>
    <w:p w:rsidR="00000000" w:rsidRDefault="00000000">
      <w:pPr>
        <w:pStyle w:val="HTML0"/>
        <w:divId w:val="1473793900"/>
        <w:rPr>
          <w:rStyle w:val="c1"/>
          <w:vanish/>
        </w:rPr>
      </w:pPr>
      <w:r>
        <w:rPr>
          <w:rStyle w:val="c1"/>
          <w:vanish/>
        </w:rPr>
        <w:t># Isolated margin trading settings</w:t>
      </w:r>
    </w:p>
    <w:p w:rsidR="00000000" w:rsidRDefault="00000000">
      <w:pPr>
        <w:pStyle w:val="HTML0"/>
        <w:divId w:val="1473793900"/>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accountAPI</w:t>
      </w:r>
      <w:r>
        <w:rPr>
          <w:rStyle w:val="p"/>
          <w:vanish/>
        </w:rPr>
        <w:t>.</w:t>
      </w:r>
      <w:r>
        <w:rPr>
          <w:rStyle w:val="n"/>
          <w:vanish/>
        </w:rPr>
        <w:t>set_isolated_mode</w:t>
      </w:r>
      <w:r>
        <w:rPr>
          <w:rStyle w:val="p"/>
          <w:vanish/>
        </w:rPr>
        <w:t>(</w:t>
      </w:r>
    </w:p>
    <w:p w:rsidR="00000000" w:rsidRDefault="00000000">
      <w:pPr>
        <w:pStyle w:val="HTML0"/>
        <w:divId w:val="1473793900"/>
        <w:rPr>
          <w:rStyle w:val="HTML"/>
          <w:vanish/>
        </w:rPr>
      </w:pPr>
      <w:r>
        <w:rPr>
          <w:rStyle w:val="HTML"/>
          <w:vanish/>
        </w:rPr>
        <w:t xml:space="preserve">    </w:t>
      </w:r>
      <w:r>
        <w:rPr>
          <w:rStyle w:val="n"/>
          <w:vanish/>
        </w:rPr>
        <w:t>isoMode</w:t>
      </w:r>
      <w:r>
        <w:rPr>
          <w:rStyle w:val="o"/>
          <w:vanish/>
        </w:rPr>
        <w:t>=</w:t>
      </w:r>
      <w:r>
        <w:rPr>
          <w:rStyle w:val="s"/>
          <w:vanish/>
        </w:rPr>
        <w:t>"automatic"</w:t>
      </w:r>
      <w:r>
        <w:rPr>
          <w:rStyle w:val="p"/>
          <w:vanish/>
        </w:rPr>
        <w:t>,</w:t>
      </w:r>
    </w:p>
    <w:p w:rsidR="00000000" w:rsidRDefault="00000000">
      <w:pPr>
        <w:pStyle w:val="HTML0"/>
        <w:divId w:val="1473793900"/>
        <w:rPr>
          <w:rStyle w:val="HTML"/>
          <w:vanish/>
        </w:rPr>
      </w:pPr>
      <w:r>
        <w:rPr>
          <w:rStyle w:val="HTML"/>
          <w:vanish/>
        </w:rPr>
        <w:t xml:space="preserve">    </w:t>
      </w:r>
      <w:r>
        <w:rPr>
          <w:rStyle w:val="nb"/>
          <w:vanish/>
        </w:rPr>
        <w:t>type</w:t>
      </w:r>
      <w:r>
        <w:rPr>
          <w:rStyle w:val="o"/>
          <w:vanish/>
        </w:rPr>
        <w:t>=</w:t>
      </w:r>
      <w:r>
        <w:rPr>
          <w:rStyle w:val="s"/>
          <w:vanish/>
        </w:rPr>
        <w:t>"MARGIN"</w:t>
      </w:r>
    </w:p>
    <w:p w:rsidR="00000000" w:rsidRDefault="00000000">
      <w:pPr>
        <w:pStyle w:val="HTML0"/>
        <w:divId w:val="1473793900"/>
        <w:rPr>
          <w:rStyle w:val="HTML"/>
          <w:vanish/>
        </w:rPr>
      </w:pPr>
      <w:r>
        <w:rPr>
          <w:rStyle w:val="p"/>
          <w:vanish/>
        </w:rPr>
        <w:t>)</w:t>
      </w:r>
    </w:p>
    <w:p w:rsidR="00000000" w:rsidRDefault="00000000">
      <w:pPr>
        <w:pStyle w:val="HTML0"/>
        <w:divId w:val="1473793900"/>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39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isoMode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Isolated margin trading settings</w:t>
            </w:r>
            <w:r>
              <w:br/>
            </w:r>
            <w:r>
              <w:rPr>
                <w:rStyle w:val="HTML"/>
              </w:rPr>
              <w:t>automatic</w:t>
            </w:r>
            <w:r>
              <w:t>: Auto transfers</w:t>
            </w:r>
          </w:p>
        </w:tc>
      </w:tr>
      <w:tr w:rsidR="00000000">
        <w:trPr>
          <w:divId w:val="175387555"/>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type</w:t>
            </w:r>
            <w:r>
              <w:br/>
            </w:r>
            <w:r>
              <w:rPr>
                <w:rStyle w:val="HTML"/>
              </w:rPr>
              <w:t>MARGIN</w:t>
            </w:r>
            <w:r>
              <w:br/>
            </w:r>
            <w:r>
              <w:rPr>
                <w:rStyle w:val="HTML"/>
              </w:rPr>
              <w:t>CONTRACTS</w:t>
            </w:r>
          </w:p>
        </w:tc>
      </w:tr>
    </w:tbl>
    <w:p w:rsidR="00000000" w:rsidRDefault="00000000">
      <w:pPr>
        <w:divId w:val="175387555"/>
      </w:pPr>
      <w:r>
        <w:t xml:space="preserve">When there are positions and pending orders in the current account, the margin transfer mode from position to position cannot be adjusted. </w:t>
      </w:r>
    </w:p>
    <w:p w:rsidR="00000000" w:rsidRDefault="00000000">
      <w:pPr>
        <w:pStyle w:val="a5"/>
        <w:divId w:val="1385562906"/>
      </w:pPr>
      <w:r>
        <w:lastRenderedPageBreak/>
        <w:t>Response Example</w:t>
      </w:r>
    </w:p>
    <w:p w:rsidR="00000000" w:rsidRDefault="00000000">
      <w:pPr>
        <w:pStyle w:val="HTML0"/>
        <w:divId w:val="357391638"/>
        <w:rPr>
          <w:rStyle w:val="w"/>
        </w:rPr>
      </w:pPr>
      <w:r>
        <w:rPr>
          <w:rStyle w:val="p"/>
        </w:rPr>
        <w:t>{</w:t>
      </w:r>
    </w:p>
    <w:p w:rsidR="00000000" w:rsidRDefault="00000000">
      <w:pPr>
        <w:pStyle w:val="HTML0"/>
        <w:divId w:val="357391638"/>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357391638"/>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357391638"/>
        <w:rPr>
          <w:rStyle w:val="w"/>
        </w:rPr>
      </w:pPr>
      <w:r>
        <w:rPr>
          <w:rStyle w:val="w"/>
        </w:rPr>
        <w:t xml:space="preserve">        </w:t>
      </w:r>
      <w:r>
        <w:rPr>
          <w:rStyle w:val="p"/>
        </w:rPr>
        <w:t>{</w:t>
      </w:r>
    </w:p>
    <w:p w:rsidR="00000000" w:rsidRDefault="00000000">
      <w:pPr>
        <w:pStyle w:val="HTML0"/>
        <w:divId w:val="357391638"/>
        <w:rPr>
          <w:rStyle w:val="w"/>
        </w:rPr>
      </w:pPr>
      <w:r>
        <w:rPr>
          <w:rStyle w:val="w"/>
        </w:rPr>
        <w:t xml:space="preserve">            </w:t>
      </w:r>
      <w:r>
        <w:rPr>
          <w:rStyle w:val="nl"/>
        </w:rPr>
        <w:t>"isoMode"</w:t>
      </w:r>
      <w:r>
        <w:rPr>
          <w:rStyle w:val="p"/>
        </w:rPr>
        <w:t>:</w:t>
      </w:r>
      <w:r>
        <w:rPr>
          <w:rStyle w:val="w"/>
        </w:rPr>
        <w:t xml:space="preserve"> </w:t>
      </w:r>
      <w:r>
        <w:rPr>
          <w:rStyle w:val="s2"/>
        </w:rPr>
        <w:t>"automatic"</w:t>
      </w:r>
    </w:p>
    <w:p w:rsidR="00000000" w:rsidRDefault="00000000">
      <w:pPr>
        <w:pStyle w:val="HTML0"/>
        <w:divId w:val="357391638"/>
        <w:rPr>
          <w:rStyle w:val="w"/>
        </w:rPr>
      </w:pPr>
      <w:r>
        <w:rPr>
          <w:rStyle w:val="w"/>
        </w:rPr>
        <w:t xml:space="preserve">        </w:t>
      </w:r>
      <w:r>
        <w:rPr>
          <w:rStyle w:val="p"/>
        </w:rPr>
        <w:t>}</w:t>
      </w:r>
    </w:p>
    <w:p w:rsidR="00000000" w:rsidRDefault="00000000">
      <w:pPr>
        <w:pStyle w:val="HTML0"/>
        <w:divId w:val="357391638"/>
        <w:rPr>
          <w:rStyle w:val="w"/>
        </w:rPr>
      </w:pPr>
      <w:r>
        <w:rPr>
          <w:rStyle w:val="w"/>
        </w:rPr>
        <w:t xml:space="preserve">    </w:t>
      </w:r>
      <w:r>
        <w:rPr>
          <w:rStyle w:val="p"/>
        </w:rPr>
        <w:t>],</w:t>
      </w:r>
    </w:p>
    <w:p w:rsidR="00000000" w:rsidRDefault="00000000">
      <w:pPr>
        <w:pStyle w:val="HTML0"/>
        <w:divId w:val="357391638"/>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357391638"/>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39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isoMode</w:t>
            </w:r>
          </w:p>
        </w:tc>
        <w:tc>
          <w:tcPr>
            <w:tcW w:w="0" w:type="auto"/>
            <w:vAlign w:val="center"/>
            <w:hideMark/>
          </w:tcPr>
          <w:p w:rsidR="00000000" w:rsidRDefault="00000000">
            <w:r>
              <w:t>String</w:t>
            </w:r>
          </w:p>
        </w:tc>
        <w:tc>
          <w:tcPr>
            <w:tcW w:w="0" w:type="auto"/>
            <w:vAlign w:val="center"/>
            <w:hideMark/>
          </w:tcPr>
          <w:p w:rsidR="00000000" w:rsidRDefault="00000000">
            <w:r>
              <w:t>Isolated margin trading settings</w:t>
            </w:r>
            <w:r>
              <w:br/>
            </w:r>
            <w:r>
              <w:rPr>
                <w:rStyle w:val="HTML"/>
              </w:rPr>
              <w:t>automatic</w:t>
            </w:r>
            <w:r>
              <w:t>: Auto transfers</w:t>
            </w:r>
          </w:p>
        </w:tc>
      </w:tr>
    </w:tbl>
    <w:p w:rsidR="00000000" w:rsidRDefault="00000000">
      <w:pPr>
        <w:divId w:val="175387555"/>
      </w:pPr>
      <w:r>
        <w:t>CONTRACTS</w:t>
      </w:r>
      <w:r>
        <w:br/>
        <w:t>Auto transfers: Automatically occupy and release the margin when opening and closing positions MARGIN</w:t>
      </w:r>
      <w:r>
        <w:br/>
        <w:t xml:space="preserve">Auto transfers: Automatically borrow and return coins when opening and closing positions </w:t>
      </w:r>
    </w:p>
    <w:p w:rsidR="00000000" w:rsidRDefault="00000000">
      <w:pPr>
        <w:pStyle w:val="3"/>
        <w:divId w:val="175387555"/>
      </w:pPr>
      <w:r>
        <w:t>Get maximum withdrawals</w:t>
      </w:r>
    </w:p>
    <w:p w:rsidR="00000000" w:rsidRDefault="00000000">
      <w:pPr>
        <w:pStyle w:val="a5"/>
        <w:divId w:val="175387555"/>
      </w:pPr>
      <w:r>
        <w:t>Retrieve the maximum transferable amount from trading account to funding account. If no currency is specified, the transferable amount of all owned currencies will be returned.</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/api/v5/account/max-withdrawal</w:t>
      </w:r>
    </w:p>
    <w:p w:rsidR="00000000" w:rsidRDefault="00000000">
      <w:pPr>
        <w:pStyle w:val="a5"/>
        <w:divId w:val="1156992397"/>
      </w:pPr>
      <w:r>
        <w:t>Request Example</w:t>
      </w:r>
    </w:p>
    <w:p w:rsidR="00000000" w:rsidRDefault="00000000">
      <w:pPr>
        <w:pStyle w:val="HTML0"/>
        <w:divId w:val="1234044579"/>
        <w:rPr>
          <w:rStyle w:val="HTML"/>
        </w:rPr>
      </w:pPr>
      <w:r>
        <w:rPr>
          <w:rStyle w:val="HTML"/>
        </w:rPr>
        <w:t>GET /api/v5/account/max-withdrawal</w:t>
      </w:r>
    </w:p>
    <w:p w:rsidR="00000000" w:rsidRDefault="00000000">
      <w:pPr>
        <w:pStyle w:val="HTML0"/>
        <w:divId w:val="1234044579"/>
        <w:rPr>
          <w:rStyle w:val="HTML"/>
        </w:rPr>
      </w:pPr>
    </w:p>
    <w:p w:rsidR="00000000" w:rsidRDefault="00000000">
      <w:pPr>
        <w:pStyle w:val="HTML0"/>
        <w:divId w:val="572857857"/>
        <w:rPr>
          <w:rStyle w:val="HTML"/>
          <w:vanish/>
        </w:rPr>
      </w:pPr>
      <w:r>
        <w:rPr>
          <w:rStyle w:val="kn"/>
          <w:vanish/>
        </w:rPr>
        <w:t>import</w:t>
      </w:r>
      <w:r>
        <w:rPr>
          <w:rStyle w:val="HTML"/>
          <w:vanish/>
        </w:rPr>
        <w:t xml:space="preserve"> </w:t>
      </w:r>
      <w:r>
        <w:rPr>
          <w:rStyle w:val="nn"/>
          <w:vanish/>
        </w:rPr>
        <w:t>okx.Account</w:t>
      </w:r>
      <w:r>
        <w:rPr>
          <w:rStyle w:val="HTML"/>
          <w:vanish/>
        </w:rPr>
        <w:t xml:space="preserve"> </w:t>
      </w:r>
      <w:r>
        <w:rPr>
          <w:rStyle w:val="k"/>
          <w:vanish/>
        </w:rPr>
        <w:t>as</w:t>
      </w:r>
      <w:r>
        <w:rPr>
          <w:rStyle w:val="HTML"/>
          <w:vanish/>
        </w:rPr>
        <w:t xml:space="preserve"> </w:t>
      </w:r>
      <w:r>
        <w:rPr>
          <w:rStyle w:val="n"/>
          <w:vanish/>
        </w:rPr>
        <w:t>Account</w:t>
      </w:r>
    </w:p>
    <w:p w:rsidR="00000000" w:rsidRDefault="00000000">
      <w:pPr>
        <w:pStyle w:val="HTML0"/>
        <w:divId w:val="572857857"/>
        <w:rPr>
          <w:rStyle w:val="HTML"/>
          <w:vanish/>
        </w:rPr>
      </w:pPr>
    </w:p>
    <w:p w:rsidR="00000000" w:rsidRDefault="00000000">
      <w:pPr>
        <w:pStyle w:val="HTML0"/>
        <w:divId w:val="572857857"/>
        <w:rPr>
          <w:rStyle w:val="c1"/>
          <w:vanish/>
        </w:rPr>
      </w:pPr>
      <w:r>
        <w:rPr>
          <w:rStyle w:val="c1"/>
          <w:vanish/>
        </w:rPr>
        <w:t># API initialization</w:t>
      </w:r>
    </w:p>
    <w:p w:rsidR="00000000" w:rsidRDefault="00000000">
      <w:pPr>
        <w:pStyle w:val="HTML0"/>
        <w:divId w:val="572857857"/>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572857857"/>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572857857"/>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572857857"/>
        <w:rPr>
          <w:rStyle w:val="HTML"/>
          <w:vanish/>
        </w:rPr>
      </w:pPr>
    </w:p>
    <w:p w:rsidR="00000000" w:rsidRDefault="00000000">
      <w:pPr>
        <w:pStyle w:val="HTML0"/>
        <w:divId w:val="572857857"/>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trading:0 , demo trading:1</w:t>
      </w:r>
    </w:p>
    <w:p w:rsidR="00000000" w:rsidRDefault="00000000">
      <w:pPr>
        <w:pStyle w:val="HTML0"/>
        <w:divId w:val="572857857"/>
        <w:rPr>
          <w:rStyle w:val="HTML"/>
          <w:vanish/>
        </w:rPr>
      </w:pPr>
    </w:p>
    <w:p w:rsidR="00000000" w:rsidRDefault="00000000">
      <w:pPr>
        <w:pStyle w:val="HTML0"/>
        <w:divId w:val="572857857"/>
        <w:rPr>
          <w:rStyle w:val="HTML"/>
          <w:vanish/>
        </w:rPr>
      </w:pPr>
      <w:r>
        <w:rPr>
          <w:rStyle w:val="n"/>
          <w:vanish/>
        </w:rPr>
        <w:t>accountAPI</w:t>
      </w:r>
      <w:r>
        <w:rPr>
          <w:rStyle w:val="HTML"/>
          <w:vanish/>
        </w:rPr>
        <w:t xml:space="preserve"> </w:t>
      </w:r>
      <w:r>
        <w:rPr>
          <w:rStyle w:val="o"/>
          <w:vanish/>
        </w:rPr>
        <w:t>=</w:t>
      </w:r>
      <w:r>
        <w:rPr>
          <w:rStyle w:val="HTML"/>
          <w:vanish/>
        </w:rPr>
        <w:t xml:space="preserve"> </w:t>
      </w:r>
      <w:r>
        <w:rPr>
          <w:rStyle w:val="n"/>
          <w:vanish/>
        </w:rPr>
        <w:t>Account</w:t>
      </w:r>
      <w:r>
        <w:rPr>
          <w:rStyle w:val="p"/>
          <w:vanish/>
        </w:rPr>
        <w:t>.</w:t>
      </w:r>
      <w:r>
        <w:rPr>
          <w:rStyle w:val="n"/>
          <w:vanish/>
        </w:rPr>
        <w:t>AccountAPI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572857857"/>
        <w:rPr>
          <w:rStyle w:val="HTML"/>
          <w:vanish/>
        </w:rPr>
      </w:pPr>
    </w:p>
    <w:p w:rsidR="00000000" w:rsidRDefault="00000000">
      <w:pPr>
        <w:pStyle w:val="HTML0"/>
        <w:divId w:val="572857857"/>
        <w:rPr>
          <w:rStyle w:val="c1"/>
          <w:vanish/>
        </w:rPr>
      </w:pPr>
      <w:r>
        <w:rPr>
          <w:rStyle w:val="c1"/>
          <w:vanish/>
        </w:rPr>
        <w:t># Get maximum withdrawals</w:t>
      </w:r>
    </w:p>
    <w:p w:rsidR="00000000" w:rsidRDefault="00000000">
      <w:pPr>
        <w:pStyle w:val="HTML0"/>
        <w:divId w:val="572857857"/>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accountAPI</w:t>
      </w:r>
      <w:r>
        <w:rPr>
          <w:rStyle w:val="p"/>
          <w:vanish/>
        </w:rPr>
        <w:t>.</w:t>
      </w:r>
      <w:r>
        <w:rPr>
          <w:rStyle w:val="n"/>
          <w:vanish/>
        </w:rPr>
        <w:t>get_max_withdrawal</w:t>
      </w:r>
      <w:r>
        <w:rPr>
          <w:rStyle w:val="p"/>
          <w:vanish/>
        </w:rPr>
        <w:t>()</w:t>
      </w:r>
    </w:p>
    <w:p w:rsidR="00000000" w:rsidRDefault="00000000">
      <w:pPr>
        <w:pStyle w:val="HTML0"/>
        <w:divId w:val="572857857"/>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lastRenderedPageBreak/>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Single currency or multiple currencies (no more than 20) separated with comma, e.g. </w:t>
            </w:r>
            <w:r>
              <w:rPr>
                <w:rStyle w:val="HTML"/>
              </w:rPr>
              <w:t>BTC</w:t>
            </w:r>
            <w:r>
              <w:t xml:space="preserve"> or </w:t>
            </w:r>
            <w:r>
              <w:rPr>
                <w:rStyle w:val="HTML"/>
              </w:rPr>
              <w:t>BTC,ETH</w:t>
            </w:r>
            <w:r>
              <w:t>.</w:t>
            </w:r>
          </w:p>
        </w:tc>
      </w:tr>
    </w:tbl>
    <w:p w:rsidR="00000000" w:rsidRDefault="00000000">
      <w:pPr>
        <w:pStyle w:val="a5"/>
        <w:divId w:val="1500074638"/>
      </w:pPr>
      <w:r>
        <w:t>Response Example</w:t>
      </w:r>
    </w:p>
    <w:p w:rsidR="00000000" w:rsidRDefault="00000000">
      <w:pPr>
        <w:pStyle w:val="HTML0"/>
        <w:divId w:val="737433822"/>
        <w:rPr>
          <w:rStyle w:val="w"/>
        </w:rPr>
      </w:pPr>
      <w:r>
        <w:rPr>
          <w:rStyle w:val="p"/>
        </w:rPr>
        <w:t>{</w:t>
      </w:r>
    </w:p>
    <w:p w:rsidR="00000000" w:rsidRDefault="00000000">
      <w:pPr>
        <w:pStyle w:val="HTML0"/>
        <w:divId w:val="737433822"/>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737433822"/>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737433822"/>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737433822"/>
        <w:rPr>
          <w:rStyle w:val="w"/>
        </w:rPr>
      </w:pPr>
      <w:r>
        <w:rPr>
          <w:rStyle w:val="w"/>
        </w:rPr>
        <w:t xml:space="preserve">            </w:t>
      </w:r>
      <w:r>
        <w:rPr>
          <w:rStyle w:val="nl"/>
        </w:rPr>
        <w:t>"ccy"</w:t>
      </w:r>
      <w:r>
        <w:rPr>
          <w:rStyle w:val="p"/>
        </w:rPr>
        <w:t>:</w:t>
      </w:r>
      <w:r>
        <w:rPr>
          <w:rStyle w:val="w"/>
        </w:rPr>
        <w:t xml:space="preserve"> </w:t>
      </w:r>
      <w:r>
        <w:rPr>
          <w:rStyle w:val="s2"/>
        </w:rPr>
        <w:t>"BTC"</w:t>
      </w:r>
      <w:r>
        <w:rPr>
          <w:rStyle w:val="p"/>
        </w:rPr>
        <w:t>,</w:t>
      </w:r>
    </w:p>
    <w:p w:rsidR="00000000" w:rsidRDefault="00000000">
      <w:pPr>
        <w:pStyle w:val="HTML0"/>
        <w:divId w:val="737433822"/>
        <w:rPr>
          <w:rStyle w:val="w"/>
        </w:rPr>
      </w:pPr>
      <w:r>
        <w:rPr>
          <w:rStyle w:val="w"/>
        </w:rPr>
        <w:t xml:space="preserve">            </w:t>
      </w:r>
      <w:r>
        <w:rPr>
          <w:rStyle w:val="nl"/>
        </w:rPr>
        <w:t>"maxWd"</w:t>
      </w:r>
      <w:r>
        <w:rPr>
          <w:rStyle w:val="p"/>
        </w:rPr>
        <w:t>:</w:t>
      </w:r>
      <w:r>
        <w:rPr>
          <w:rStyle w:val="w"/>
        </w:rPr>
        <w:t xml:space="preserve"> </w:t>
      </w:r>
      <w:r>
        <w:rPr>
          <w:rStyle w:val="s2"/>
        </w:rPr>
        <w:t>"124"</w:t>
      </w:r>
      <w:r>
        <w:rPr>
          <w:rStyle w:val="p"/>
        </w:rPr>
        <w:t>,</w:t>
      </w:r>
    </w:p>
    <w:p w:rsidR="00000000" w:rsidRDefault="00000000">
      <w:pPr>
        <w:pStyle w:val="HTML0"/>
        <w:divId w:val="737433822"/>
        <w:rPr>
          <w:rStyle w:val="w"/>
        </w:rPr>
      </w:pPr>
      <w:r>
        <w:rPr>
          <w:rStyle w:val="w"/>
        </w:rPr>
        <w:t xml:space="preserve">            </w:t>
      </w:r>
      <w:r>
        <w:rPr>
          <w:rStyle w:val="nl"/>
        </w:rPr>
        <w:t>"maxWdEx"</w:t>
      </w:r>
      <w:r>
        <w:rPr>
          <w:rStyle w:val="p"/>
        </w:rPr>
        <w:t>:</w:t>
      </w:r>
      <w:r>
        <w:rPr>
          <w:rStyle w:val="w"/>
        </w:rPr>
        <w:t xml:space="preserve"> </w:t>
      </w:r>
      <w:r>
        <w:rPr>
          <w:rStyle w:val="s2"/>
        </w:rPr>
        <w:t>"125"</w:t>
      </w:r>
      <w:r>
        <w:rPr>
          <w:rStyle w:val="p"/>
        </w:rPr>
        <w:t>,</w:t>
      </w:r>
    </w:p>
    <w:p w:rsidR="00000000" w:rsidRDefault="00000000">
      <w:pPr>
        <w:pStyle w:val="HTML0"/>
        <w:divId w:val="737433822"/>
        <w:rPr>
          <w:rStyle w:val="w"/>
        </w:rPr>
      </w:pPr>
      <w:r>
        <w:rPr>
          <w:rStyle w:val="w"/>
        </w:rPr>
        <w:t xml:space="preserve">            </w:t>
      </w:r>
      <w:r>
        <w:rPr>
          <w:rStyle w:val="nl"/>
        </w:rPr>
        <w:t>"spotOffsetMaxWd"</w:t>
      </w:r>
      <w:r>
        <w:rPr>
          <w:rStyle w:val="p"/>
        </w:rPr>
        <w:t>:</w:t>
      </w:r>
      <w:r>
        <w:rPr>
          <w:rStyle w:val="w"/>
        </w:rPr>
        <w:t xml:space="preserve"> </w:t>
      </w:r>
      <w:r>
        <w:rPr>
          <w:rStyle w:val="s2"/>
        </w:rPr>
        <w:t>""</w:t>
      </w:r>
      <w:r>
        <w:rPr>
          <w:rStyle w:val="p"/>
        </w:rPr>
        <w:t>,</w:t>
      </w:r>
    </w:p>
    <w:p w:rsidR="00000000" w:rsidRDefault="00000000">
      <w:pPr>
        <w:pStyle w:val="HTML0"/>
        <w:divId w:val="737433822"/>
        <w:rPr>
          <w:rStyle w:val="w"/>
        </w:rPr>
      </w:pPr>
      <w:r>
        <w:rPr>
          <w:rStyle w:val="w"/>
        </w:rPr>
        <w:t xml:space="preserve">            </w:t>
      </w:r>
      <w:r>
        <w:rPr>
          <w:rStyle w:val="nl"/>
        </w:rPr>
        <w:t>"spotOffsetMaxWdEx"</w:t>
      </w:r>
      <w:r>
        <w:rPr>
          <w:rStyle w:val="p"/>
        </w:rPr>
        <w:t>:</w:t>
      </w:r>
      <w:r>
        <w:rPr>
          <w:rStyle w:val="w"/>
        </w:rPr>
        <w:t xml:space="preserve"> </w:t>
      </w:r>
      <w:r>
        <w:rPr>
          <w:rStyle w:val="s2"/>
        </w:rPr>
        <w:t>""</w:t>
      </w:r>
    </w:p>
    <w:p w:rsidR="00000000" w:rsidRDefault="00000000">
      <w:pPr>
        <w:pStyle w:val="HTML0"/>
        <w:divId w:val="737433822"/>
        <w:rPr>
          <w:rStyle w:val="w"/>
        </w:rPr>
      </w:pPr>
      <w:r>
        <w:rPr>
          <w:rStyle w:val="w"/>
        </w:rPr>
        <w:t xml:space="preserve">        </w:t>
      </w:r>
      <w:r>
        <w:rPr>
          <w:rStyle w:val="p"/>
        </w:rPr>
        <w:t>},</w:t>
      </w:r>
    </w:p>
    <w:p w:rsidR="00000000" w:rsidRDefault="00000000">
      <w:pPr>
        <w:pStyle w:val="HTML0"/>
        <w:divId w:val="737433822"/>
        <w:rPr>
          <w:rStyle w:val="w"/>
        </w:rPr>
      </w:pPr>
      <w:r>
        <w:rPr>
          <w:rStyle w:val="w"/>
        </w:rPr>
        <w:t xml:space="preserve">        </w:t>
      </w:r>
      <w:r>
        <w:rPr>
          <w:rStyle w:val="p"/>
        </w:rPr>
        <w:t>{</w:t>
      </w:r>
    </w:p>
    <w:p w:rsidR="00000000" w:rsidRDefault="00000000">
      <w:pPr>
        <w:pStyle w:val="HTML0"/>
        <w:divId w:val="737433822"/>
        <w:rPr>
          <w:rStyle w:val="w"/>
        </w:rPr>
      </w:pPr>
      <w:r>
        <w:rPr>
          <w:rStyle w:val="w"/>
        </w:rPr>
        <w:t xml:space="preserve">            </w:t>
      </w:r>
      <w:r>
        <w:rPr>
          <w:rStyle w:val="nl"/>
        </w:rPr>
        <w:t>"ccy"</w:t>
      </w:r>
      <w:r>
        <w:rPr>
          <w:rStyle w:val="p"/>
        </w:rPr>
        <w:t>:</w:t>
      </w:r>
      <w:r>
        <w:rPr>
          <w:rStyle w:val="w"/>
        </w:rPr>
        <w:t xml:space="preserve"> </w:t>
      </w:r>
      <w:r>
        <w:rPr>
          <w:rStyle w:val="s2"/>
        </w:rPr>
        <w:t>"ETH"</w:t>
      </w:r>
      <w:r>
        <w:rPr>
          <w:rStyle w:val="p"/>
        </w:rPr>
        <w:t>,</w:t>
      </w:r>
    </w:p>
    <w:p w:rsidR="00000000" w:rsidRDefault="00000000">
      <w:pPr>
        <w:pStyle w:val="HTML0"/>
        <w:divId w:val="737433822"/>
        <w:rPr>
          <w:rStyle w:val="w"/>
        </w:rPr>
      </w:pPr>
      <w:r>
        <w:rPr>
          <w:rStyle w:val="w"/>
        </w:rPr>
        <w:t xml:space="preserve">            </w:t>
      </w:r>
      <w:r>
        <w:rPr>
          <w:rStyle w:val="nl"/>
        </w:rPr>
        <w:t>"maxWd"</w:t>
      </w:r>
      <w:r>
        <w:rPr>
          <w:rStyle w:val="p"/>
        </w:rPr>
        <w:t>:</w:t>
      </w:r>
      <w:r>
        <w:rPr>
          <w:rStyle w:val="w"/>
        </w:rPr>
        <w:t xml:space="preserve"> </w:t>
      </w:r>
      <w:r>
        <w:rPr>
          <w:rStyle w:val="s2"/>
        </w:rPr>
        <w:t>"10"</w:t>
      </w:r>
      <w:r>
        <w:rPr>
          <w:rStyle w:val="p"/>
        </w:rPr>
        <w:t>,</w:t>
      </w:r>
    </w:p>
    <w:p w:rsidR="00000000" w:rsidRDefault="00000000">
      <w:pPr>
        <w:pStyle w:val="HTML0"/>
        <w:divId w:val="737433822"/>
        <w:rPr>
          <w:rStyle w:val="w"/>
        </w:rPr>
      </w:pPr>
      <w:r>
        <w:rPr>
          <w:rStyle w:val="w"/>
        </w:rPr>
        <w:t xml:space="preserve">            </w:t>
      </w:r>
      <w:r>
        <w:rPr>
          <w:rStyle w:val="nl"/>
        </w:rPr>
        <w:t>"maxWdEx"</w:t>
      </w:r>
      <w:r>
        <w:rPr>
          <w:rStyle w:val="p"/>
        </w:rPr>
        <w:t>:</w:t>
      </w:r>
      <w:r>
        <w:rPr>
          <w:rStyle w:val="w"/>
        </w:rPr>
        <w:t xml:space="preserve"> </w:t>
      </w:r>
      <w:r>
        <w:rPr>
          <w:rStyle w:val="s2"/>
        </w:rPr>
        <w:t>"12"</w:t>
      </w:r>
      <w:r>
        <w:rPr>
          <w:rStyle w:val="p"/>
        </w:rPr>
        <w:t>,</w:t>
      </w:r>
    </w:p>
    <w:p w:rsidR="00000000" w:rsidRDefault="00000000">
      <w:pPr>
        <w:pStyle w:val="HTML0"/>
        <w:divId w:val="737433822"/>
        <w:rPr>
          <w:rStyle w:val="w"/>
        </w:rPr>
      </w:pPr>
      <w:r>
        <w:rPr>
          <w:rStyle w:val="w"/>
        </w:rPr>
        <w:t xml:space="preserve">            </w:t>
      </w:r>
      <w:r>
        <w:rPr>
          <w:rStyle w:val="nl"/>
        </w:rPr>
        <w:t>"spotOffsetMaxWd"</w:t>
      </w:r>
      <w:r>
        <w:rPr>
          <w:rStyle w:val="p"/>
        </w:rPr>
        <w:t>:</w:t>
      </w:r>
      <w:r>
        <w:rPr>
          <w:rStyle w:val="w"/>
        </w:rPr>
        <w:t xml:space="preserve"> </w:t>
      </w:r>
      <w:r>
        <w:rPr>
          <w:rStyle w:val="s2"/>
        </w:rPr>
        <w:t>""</w:t>
      </w:r>
      <w:r>
        <w:rPr>
          <w:rStyle w:val="p"/>
        </w:rPr>
        <w:t>,</w:t>
      </w:r>
    </w:p>
    <w:p w:rsidR="00000000" w:rsidRDefault="00000000">
      <w:pPr>
        <w:pStyle w:val="HTML0"/>
        <w:divId w:val="737433822"/>
        <w:rPr>
          <w:rStyle w:val="w"/>
        </w:rPr>
      </w:pPr>
      <w:r>
        <w:rPr>
          <w:rStyle w:val="w"/>
        </w:rPr>
        <w:t xml:space="preserve">            </w:t>
      </w:r>
      <w:r>
        <w:rPr>
          <w:rStyle w:val="nl"/>
        </w:rPr>
        <w:t>"spotOffsetMaxWdEx"</w:t>
      </w:r>
      <w:r>
        <w:rPr>
          <w:rStyle w:val="p"/>
        </w:rPr>
        <w:t>:</w:t>
      </w:r>
      <w:r>
        <w:rPr>
          <w:rStyle w:val="w"/>
        </w:rPr>
        <w:t xml:space="preserve"> </w:t>
      </w:r>
      <w:r>
        <w:rPr>
          <w:rStyle w:val="s2"/>
        </w:rPr>
        <w:t>""</w:t>
      </w:r>
    </w:p>
    <w:p w:rsidR="00000000" w:rsidRDefault="00000000">
      <w:pPr>
        <w:pStyle w:val="HTML0"/>
        <w:divId w:val="737433822"/>
        <w:rPr>
          <w:rStyle w:val="w"/>
        </w:rPr>
      </w:pPr>
      <w:r>
        <w:rPr>
          <w:rStyle w:val="w"/>
        </w:rPr>
        <w:t xml:space="preserve">        </w:t>
      </w:r>
      <w:r>
        <w:rPr>
          <w:rStyle w:val="p"/>
        </w:rPr>
        <w:t>}</w:t>
      </w:r>
    </w:p>
    <w:p w:rsidR="00000000" w:rsidRDefault="00000000">
      <w:pPr>
        <w:pStyle w:val="HTML0"/>
        <w:divId w:val="737433822"/>
        <w:rPr>
          <w:rStyle w:val="w"/>
        </w:rPr>
      </w:pPr>
      <w:r>
        <w:rPr>
          <w:rStyle w:val="w"/>
        </w:rPr>
        <w:t xml:space="preserve">    </w:t>
      </w:r>
      <w:r>
        <w:rPr>
          <w:rStyle w:val="p"/>
        </w:rPr>
        <w:t>]</w:t>
      </w:r>
    </w:p>
    <w:p w:rsidR="00000000" w:rsidRDefault="00000000">
      <w:pPr>
        <w:pStyle w:val="HTML0"/>
        <w:divId w:val="737433822"/>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gridCol w:w="780"/>
        <w:gridCol w:w="541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Currency</w:t>
            </w:r>
          </w:p>
        </w:tc>
      </w:tr>
      <w:tr w:rsidR="00000000">
        <w:trPr>
          <w:divId w:val="175387555"/>
          <w:tblCellSpacing w:w="15" w:type="dxa"/>
        </w:trPr>
        <w:tc>
          <w:tcPr>
            <w:tcW w:w="0" w:type="auto"/>
            <w:vAlign w:val="center"/>
            <w:hideMark/>
          </w:tcPr>
          <w:p w:rsidR="00000000" w:rsidRDefault="00000000">
            <w:r>
              <w:t>maxWd</w:t>
            </w:r>
          </w:p>
        </w:tc>
        <w:tc>
          <w:tcPr>
            <w:tcW w:w="0" w:type="auto"/>
            <w:vAlign w:val="center"/>
            <w:hideMark/>
          </w:tcPr>
          <w:p w:rsidR="00000000" w:rsidRDefault="00000000">
            <w:r>
              <w:t>String</w:t>
            </w:r>
          </w:p>
        </w:tc>
        <w:tc>
          <w:tcPr>
            <w:tcW w:w="0" w:type="auto"/>
            <w:vAlign w:val="center"/>
            <w:hideMark/>
          </w:tcPr>
          <w:p w:rsidR="00000000" w:rsidRDefault="00000000">
            <w:r>
              <w:t xml:space="preserve">Max withdrawal (excluding borrowed assets under </w:t>
            </w:r>
            <w:r>
              <w:rPr>
                <w:rStyle w:val="HTML"/>
              </w:rPr>
              <w:t>Spot mode</w:t>
            </w:r>
            <w:r>
              <w:t>/</w:t>
            </w:r>
            <w:r>
              <w:rPr>
                <w:rStyle w:val="HTML"/>
              </w:rPr>
              <w:t>Multi-currency margin</w:t>
            </w:r>
            <w:r>
              <w:t>/</w:t>
            </w:r>
            <w:r>
              <w:rPr>
                <w:rStyle w:val="HTML"/>
              </w:rPr>
              <w:t>Portfolio margin</w:t>
            </w:r>
            <w:r>
              <w:t>)</w:t>
            </w:r>
          </w:p>
        </w:tc>
      </w:tr>
      <w:tr w:rsidR="00000000">
        <w:trPr>
          <w:divId w:val="175387555"/>
          <w:tblCellSpacing w:w="15" w:type="dxa"/>
        </w:trPr>
        <w:tc>
          <w:tcPr>
            <w:tcW w:w="0" w:type="auto"/>
            <w:vAlign w:val="center"/>
            <w:hideMark/>
          </w:tcPr>
          <w:p w:rsidR="00000000" w:rsidRDefault="00000000">
            <w:r>
              <w:t>maxWdEx</w:t>
            </w:r>
          </w:p>
        </w:tc>
        <w:tc>
          <w:tcPr>
            <w:tcW w:w="0" w:type="auto"/>
            <w:vAlign w:val="center"/>
            <w:hideMark/>
          </w:tcPr>
          <w:p w:rsidR="00000000" w:rsidRDefault="00000000">
            <w:r>
              <w:t>String</w:t>
            </w:r>
          </w:p>
        </w:tc>
        <w:tc>
          <w:tcPr>
            <w:tcW w:w="0" w:type="auto"/>
            <w:vAlign w:val="center"/>
            <w:hideMark/>
          </w:tcPr>
          <w:p w:rsidR="00000000" w:rsidRDefault="00000000">
            <w:r>
              <w:t xml:space="preserve">Max withdrawal (including borrowed assets under </w:t>
            </w:r>
            <w:r>
              <w:rPr>
                <w:rStyle w:val="HTML"/>
              </w:rPr>
              <w:t>Spot mode</w:t>
            </w:r>
            <w:r>
              <w:t>/</w:t>
            </w:r>
            <w:r>
              <w:rPr>
                <w:rStyle w:val="HTML"/>
              </w:rPr>
              <w:t>Multi-currency margin</w:t>
            </w:r>
            <w:r>
              <w:t>/</w:t>
            </w:r>
            <w:r>
              <w:rPr>
                <w:rStyle w:val="HTML"/>
              </w:rPr>
              <w:t>Portfolio margin</w:t>
            </w:r>
            <w:r>
              <w:t>)</w:t>
            </w:r>
          </w:p>
        </w:tc>
      </w:tr>
      <w:tr w:rsidR="00000000">
        <w:trPr>
          <w:divId w:val="175387555"/>
          <w:tblCellSpacing w:w="15" w:type="dxa"/>
        </w:trPr>
        <w:tc>
          <w:tcPr>
            <w:tcW w:w="0" w:type="auto"/>
            <w:vAlign w:val="center"/>
            <w:hideMark/>
          </w:tcPr>
          <w:p w:rsidR="00000000" w:rsidRDefault="00000000">
            <w:r>
              <w:t>spotOffsetMaxWd</w:t>
            </w:r>
          </w:p>
        </w:tc>
        <w:tc>
          <w:tcPr>
            <w:tcW w:w="0" w:type="auto"/>
            <w:vAlign w:val="center"/>
            <w:hideMark/>
          </w:tcPr>
          <w:p w:rsidR="00000000" w:rsidRDefault="00000000">
            <w:r>
              <w:t>String</w:t>
            </w:r>
          </w:p>
        </w:tc>
        <w:tc>
          <w:tcPr>
            <w:tcW w:w="0" w:type="auto"/>
            <w:vAlign w:val="center"/>
            <w:hideMark/>
          </w:tcPr>
          <w:p w:rsidR="00000000" w:rsidRDefault="00000000">
            <w:r>
              <w:t xml:space="preserve">Max withdrawal under Spot-Derivatives risk offset mode (excluding borrowed assets under </w:t>
            </w:r>
            <w:r>
              <w:rPr>
                <w:rStyle w:val="HTML"/>
              </w:rPr>
              <w:t>Portfolio margin</w:t>
            </w:r>
            <w:r>
              <w:t>)</w:t>
            </w:r>
            <w:r>
              <w:br/>
              <w:t xml:space="preserve">Applicable to </w:t>
            </w:r>
            <w:r>
              <w:rPr>
                <w:rStyle w:val="HTML"/>
              </w:rPr>
              <w:t>Portfolio margin</w:t>
            </w:r>
          </w:p>
        </w:tc>
      </w:tr>
      <w:tr w:rsidR="00000000">
        <w:trPr>
          <w:divId w:val="175387555"/>
          <w:tblCellSpacing w:w="15" w:type="dxa"/>
        </w:trPr>
        <w:tc>
          <w:tcPr>
            <w:tcW w:w="0" w:type="auto"/>
            <w:vAlign w:val="center"/>
            <w:hideMark/>
          </w:tcPr>
          <w:p w:rsidR="00000000" w:rsidRDefault="00000000">
            <w:r>
              <w:t>spotOffsetMaxWdEx</w:t>
            </w:r>
          </w:p>
        </w:tc>
        <w:tc>
          <w:tcPr>
            <w:tcW w:w="0" w:type="auto"/>
            <w:vAlign w:val="center"/>
            <w:hideMark/>
          </w:tcPr>
          <w:p w:rsidR="00000000" w:rsidRDefault="00000000">
            <w:r>
              <w:t>String</w:t>
            </w:r>
          </w:p>
        </w:tc>
        <w:tc>
          <w:tcPr>
            <w:tcW w:w="0" w:type="auto"/>
            <w:vAlign w:val="center"/>
            <w:hideMark/>
          </w:tcPr>
          <w:p w:rsidR="00000000" w:rsidRDefault="00000000">
            <w:r>
              <w:t xml:space="preserve">Max withdrawal under Spot-Derivatives risk offset mode (including borrowed assets under </w:t>
            </w:r>
            <w:r>
              <w:rPr>
                <w:rStyle w:val="HTML"/>
              </w:rPr>
              <w:lastRenderedPageBreak/>
              <w:t>Portfolio margin</w:t>
            </w:r>
            <w:r>
              <w:t>)</w:t>
            </w:r>
            <w:r>
              <w:br/>
              <w:t xml:space="preserve">Applicable to </w:t>
            </w:r>
            <w:r>
              <w:rPr>
                <w:rStyle w:val="HTML"/>
              </w:rPr>
              <w:t>Portfolio margin</w:t>
            </w:r>
          </w:p>
        </w:tc>
      </w:tr>
    </w:tbl>
    <w:p w:rsidR="00000000" w:rsidRDefault="00000000">
      <w:pPr>
        <w:pStyle w:val="3"/>
        <w:divId w:val="175387555"/>
      </w:pPr>
      <w:r>
        <w:lastRenderedPageBreak/>
        <w:t>Get account risk state</w:t>
      </w:r>
    </w:p>
    <w:p w:rsidR="00000000" w:rsidRDefault="00000000">
      <w:pPr>
        <w:pStyle w:val="a5"/>
        <w:divId w:val="175387555"/>
      </w:pPr>
      <w:r>
        <w:t>Only applicable to Portfolio margin account</w:t>
      </w:r>
    </w:p>
    <w:p w:rsidR="00000000" w:rsidRDefault="00000000">
      <w:pPr>
        <w:pStyle w:val="4"/>
        <w:divId w:val="175387555"/>
      </w:pPr>
      <w:r>
        <w:t>Rate Limit: 10 requests per 2 seconds</w:t>
      </w:r>
    </w:p>
    <w:p w:rsidR="00000000" w:rsidRDefault="00000000">
      <w:pPr>
        <w:pStyle w:val="4"/>
        <w:divId w:val="175387555"/>
      </w:pPr>
      <w:r>
        <w:t>Rate limit rule: UserID</w:t>
      </w:r>
    </w:p>
    <w:p w:rsidR="00000000" w:rsidRDefault="00000000">
      <w:pPr>
        <w:pStyle w:val="4"/>
        <w:divId w:val="175387555"/>
      </w:pPr>
      <w:r>
        <w:t>HTTP Requests</w:t>
      </w:r>
    </w:p>
    <w:p w:rsidR="00000000" w:rsidRDefault="00000000">
      <w:pPr>
        <w:pStyle w:val="a5"/>
        <w:divId w:val="175387555"/>
      </w:pPr>
      <w:r>
        <w:rPr>
          <w:rStyle w:val="HTML"/>
        </w:rPr>
        <w:t>GET /api/v5/account/risk-state</w:t>
      </w:r>
    </w:p>
    <w:p w:rsidR="00000000" w:rsidRDefault="00000000">
      <w:pPr>
        <w:pStyle w:val="a5"/>
        <w:divId w:val="664482221"/>
      </w:pPr>
      <w:r>
        <w:t>Request Example</w:t>
      </w:r>
    </w:p>
    <w:p w:rsidR="00000000" w:rsidRDefault="00000000">
      <w:pPr>
        <w:pStyle w:val="HTML0"/>
        <w:divId w:val="1568296785"/>
        <w:rPr>
          <w:rStyle w:val="HTML"/>
        </w:rPr>
      </w:pPr>
      <w:r>
        <w:rPr>
          <w:rStyle w:val="HTML"/>
        </w:rPr>
        <w:t>GET /api/v5/account/risk-state</w:t>
      </w:r>
    </w:p>
    <w:p w:rsidR="00000000" w:rsidRDefault="00000000">
      <w:pPr>
        <w:pStyle w:val="HTML0"/>
        <w:divId w:val="2067799175"/>
        <w:rPr>
          <w:rStyle w:val="HTML"/>
          <w:vanish/>
        </w:rPr>
      </w:pPr>
      <w:r>
        <w:rPr>
          <w:rStyle w:val="kn"/>
          <w:vanish/>
        </w:rPr>
        <w:t>import</w:t>
      </w:r>
      <w:r>
        <w:rPr>
          <w:rStyle w:val="HTML"/>
          <w:vanish/>
        </w:rPr>
        <w:t xml:space="preserve"> </w:t>
      </w:r>
      <w:r>
        <w:rPr>
          <w:rStyle w:val="nn"/>
          <w:vanish/>
        </w:rPr>
        <w:t>okx.Account</w:t>
      </w:r>
      <w:r>
        <w:rPr>
          <w:rStyle w:val="HTML"/>
          <w:vanish/>
        </w:rPr>
        <w:t xml:space="preserve"> </w:t>
      </w:r>
      <w:r>
        <w:rPr>
          <w:rStyle w:val="k"/>
          <w:vanish/>
        </w:rPr>
        <w:t>as</w:t>
      </w:r>
      <w:r>
        <w:rPr>
          <w:rStyle w:val="HTML"/>
          <w:vanish/>
        </w:rPr>
        <w:t xml:space="preserve"> </w:t>
      </w:r>
      <w:r>
        <w:rPr>
          <w:rStyle w:val="n"/>
          <w:vanish/>
        </w:rPr>
        <w:t>Account</w:t>
      </w:r>
    </w:p>
    <w:p w:rsidR="00000000" w:rsidRDefault="00000000">
      <w:pPr>
        <w:pStyle w:val="HTML0"/>
        <w:divId w:val="2067799175"/>
        <w:rPr>
          <w:rStyle w:val="HTML"/>
          <w:vanish/>
        </w:rPr>
      </w:pPr>
    </w:p>
    <w:p w:rsidR="00000000" w:rsidRDefault="00000000">
      <w:pPr>
        <w:pStyle w:val="HTML0"/>
        <w:divId w:val="2067799175"/>
        <w:rPr>
          <w:rStyle w:val="c1"/>
          <w:vanish/>
        </w:rPr>
      </w:pPr>
      <w:r>
        <w:rPr>
          <w:rStyle w:val="c1"/>
          <w:vanish/>
        </w:rPr>
        <w:t># API initialization</w:t>
      </w:r>
    </w:p>
    <w:p w:rsidR="00000000" w:rsidRDefault="00000000">
      <w:pPr>
        <w:pStyle w:val="HTML0"/>
        <w:divId w:val="2067799175"/>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2067799175"/>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2067799175"/>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2067799175"/>
        <w:rPr>
          <w:rStyle w:val="HTML"/>
          <w:vanish/>
        </w:rPr>
      </w:pPr>
    </w:p>
    <w:p w:rsidR="00000000" w:rsidRDefault="00000000">
      <w:pPr>
        <w:pStyle w:val="HTML0"/>
        <w:divId w:val="2067799175"/>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trading:0 , demo trading:1</w:t>
      </w:r>
    </w:p>
    <w:p w:rsidR="00000000" w:rsidRDefault="00000000">
      <w:pPr>
        <w:pStyle w:val="HTML0"/>
        <w:divId w:val="2067799175"/>
        <w:rPr>
          <w:rStyle w:val="HTML"/>
          <w:vanish/>
        </w:rPr>
      </w:pPr>
    </w:p>
    <w:p w:rsidR="00000000" w:rsidRDefault="00000000">
      <w:pPr>
        <w:pStyle w:val="HTML0"/>
        <w:divId w:val="2067799175"/>
        <w:rPr>
          <w:rStyle w:val="HTML"/>
          <w:vanish/>
        </w:rPr>
      </w:pPr>
      <w:r>
        <w:rPr>
          <w:rStyle w:val="n"/>
          <w:vanish/>
        </w:rPr>
        <w:t>accountAPI</w:t>
      </w:r>
      <w:r>
        <w:rPr>
          <w:rStyle w:val="HTML"/>
          <w:vanish/>
        </w:rPr>
        <w:t xml:space="preserve"> </w:t>
      </w:r>
      <w:r>
        <w:rPr>
          <w:rStyle w:val="o"/>
          <w:vanish/>
        </w:rPr>
        <w:t>=</w:t>
      </w:r>
      <w:r>
        <w:rPr>
          <w:rStyle w:val="HTML"/>
          <w:vanish/>
        </w:rPr>
        <w:t xml:space="preserve"> </w:t>
      </w:r>
      <w:r>
        <w:rPr>
          <w:rStyle w:val="n"/>
          <w:vanish/>
        </w:rPr>
        <w:t>Account</w:t>
      </w:r>
      <w:r>
        <w:rPr>
          <w:rStyle w:val="p"/>
          <w:vanish/>
        </w:rPr>
        <w:t>.</w:t>
      </w:r>
      <w:r>
        <w:rPr>
          <w:rStyle w:val="n"/>
          <w:vanish/>
        </w:rPr>
        <w:t>AccountAPI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2067799175"/>
        <w:rPr>
          <w:rStyle w:val="HTML"/>
          <w:vanish/>
        </w:rPr>
      </w:pPr>
    </w:p>
    <w:p w:rsidR="00000000" w:rsidRDefault="00000000">
      <w:pPr>
        <w:pStyle w:val="HTML0"/>
        <w:divId w:val="2067799175"/>
        <w:rPr>
          <w:rStyle w:val="c1"/>
          <w:vanish/>
        </w:rPr>
      </w:pPr>
      <w:r>
        <w:rPr>
          <w:rStyle w:val="c1"/>
          <w:vanish/>
        </w:rPr>
        <w:t># Get account risk state</w:t>
      </w:r>
    </w:p>
    <w:p w:rsidR="00000000" w:rsidRDefault="00000000">
      <w:pPr>
        <w:pStyle w:val="HTML0"/>
        <w:divId w:val="2067799175"/>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accountAPI</w:t>
      </w:r>
      <w:r>
        <w:rPr>
          <w:rStyle w:val="p"/>
          <w:vanish/>
        </w:rPr>
        <w:t>.</w:t>
      </w:r>
      <w:r>
        <w:rPr>
          <w:rStyle w:val="n"/>
          <w:vanish/>
        </w:rPr>
        <w:t>get_account_position_risk</w:t>
      </w:r>
      <w:r>
        <w:rPr>
          <w:rStyle w:val="p"/>
          <w:vanish/>
        </w:rPr>
        <w:t>()</w:t>
      </w:r>
    </w:p>
    <w:p w:rsidR="00000000" w:rsidRDefault="00000000">
      <w:pPr>
        <w:pStyle w:val="HTML0"/>
        <w:divId w:val="2067799175"/>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a5"/>
        <w:divId w:val="2026784317"/>
      </w:pPr>
      <w:r>
        <w:t>Response Example</w:t>
      </w:r>
    </w:p>
    <w:p w:rsidR="00000000" w:rsidRDefault="00000000">
      <w:pPr>
        <w:pStyle w:val="HTML0"/>
        <w:divId w:val="548959401"/>
        <w:rPr>
          <w:rStyle w:val="w"/>
        </w:rPr>
      </w:pPr>
      <w:r>
        <w:rPr>
          <w:rStyle w:val="p"/>
        </w:rPr>
        <w:t>{</w:t>
      </w:r>
    </w:p>
    <w:p w:rsidR="00000000" w:rsidRDefault="00000000">
      <w:pPr>
        <w:pStyle w:val="HTML0"/>
        <w:divId w:val="548959401"/>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548959401"/>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548959401"/>
        <w:rPr>
          <w:rStyle w:val="w"/>
        </w:rPr>
      </w:pPr>
      <w:r>
        <w:rPr>
          <w:rStyle w:val="w"/>
        </w:rPr>
        <w:t xml:space="preserve">        </w:t>
      </w:r>
      <w:r>
        <w:rPr>
          <w:rStyle w:val="p"/>
        </w:rPr>
        <w:t>{</w:t>
      </w:r>
    </w:p>
    <w:p w:rsidR="00000000" w:rsidRDefault="00000000">
      <w:pPr>
        <w:pStyle w:val="HTML0"/>
        <w:divId w:val="548959401"/>
        <w:rPr>
          <w:rStyle w:val="w"/>
        </w:rPr>
      </w:pPr>
      <w:r>
        <w:rPr>
          <w:rStyle w:val="w"/>
        </w:rPr>
        <w:t xml:space="preserve">            </w:t>
      </w:r>
      <w:r>
        <w:rPr>
          <w:rStyle w:val="nl"/>
        </w:rPr>
        <w:t>"atRisk"</w:t>
      </w:r>
      <w:r>
        <w:rPr>
          <w:rStyle w:val="p"/>
        </w:rPr>
        <w:t>:</w:t>
      </w:r>
      <w:r>
        <w:rPr>
          <w:rStyle w:val="w"/>
        </w:rPr>
        <w:t xml:space="preserve"> </w:t>
      </w:r>
      <w:r>
        <w:rPr>
          <w:rStyle w:val="kc"/>
        </w:rPr>
        <w:t>false</w:t>
      </w:r>
      <w:r>
        <w:rPr>
          <w:rStyle w:val="p"/>
        </w:rPr>
        <w:t>,</w:t>
      </w:r>
    </w:p>
    <w:p w:rsidR="00000000" w:rsidRDefault="00000000">
      <w:pPr>
        <w:pStyle w:val="HTML0"/>
        <w:divId w:val="548959401"/>
        <w:rPr>
          <w:rStyle w:val="w"/>
        </w:rPr>
      </w:pPr>
      <w:r>
        <w:rPr>
          <w:rStyle w:val="w"/>
        </w:rPr>
        <w:t xml:space="preserve">            </w:t>
      </w:r>
      <w:r>
        <w:rPr>
          <w:rStyle w:val="nl"/>
        </w:rPr>
        <w:t>"atRiskIdx"</w:t>
      </w:r>
      <w:r>
        <w:rPr>
          <w:rStyle w:val="p"/>
        </w:rPr>
        <w:t>:</w:t>
      </w:r>
      <w:r>
        <w:rPr>
          <w:rStyle w:val="w"/>
        </w:rPr>
        <w:t xml:space="preserve"> </w:t>
      </w:r>
      <w:r>
        <w:rPr>
          <w:rStyle w:val="p"/>
        </w:rPr>
        <w:t>[],</w:t>
      </w:r>
    </w:p>
    <w:p w:rsidR="00000000" w:rsidRDefault="00000000">
      <w:pPr>
        <w:pStyle w:val="HTML0"/>
        <w:divId w:val="548959401"/>
        <w:rPr>
          <w:rStyle w:val="w"/>
        </w:rPr>
      </w:pPr>
      <w:r>
        <w:rPr>
          <w:rStyle w:val="w"/>
        </w:rPr>
        <w:t xml:space="preserve">            </w:t>
      </w:r>
      <w:r>
        <w:rPr>
          <w:rStyle w:val="nl"/>
        </w:rPr>
        <w:t>"atRiskMgn"</w:t>
      </w:r>
      <w:r>
        <w:rPr>
          <w:rStyle w:val="p"/>
        </w:rPr>
        <w:t>:</w:t>
      </w:r>
      <w:r>
        <w:rPr>
          <w:rStyle w:val="w"/>
        </w:rPr>
        <w:t xml:space="preserve"> </w:t>
      </w:r>
      <w:r>
        <w:rPr>
          <w:rStyle w:val="p"/>
        </w:rPr>
        <w:t>[],</w:t>
      </w:r>
    </w:p>
    <w:p w:rsidR="00000000" w:rsidRDefault="00000000">
      <w:pPr>
        <w:pStyle w:val="HTML0"/>
        <w:divId w:val="548959401"/>
        <w:rPr>
          <w:rStyle w:val="w"/>
        </w:rPr>
      </w:pPr>
      <w:r>
        <w:rPr>
          <w:rStyle w:val="w"/>
        </w:rPr>
        <w:t xml:space="preserve">            </w:t>
      </w:r>
      <w:r>
        <w:rPr>
          <w:rStyle w:val="nl"/>
        </w:rPr>
        <w:t>"ts"</w:t>
      </w:r>
      <w:r>
        <w:rPr>
          <w:rStyle w:val="p"/>
        </w:rPr>
        <w:t>:</w:t>
      </w:r>
      <w:r>
        <w:rPr>
          <w:rStyle w:val="w"/>
        </w:rPr>
        <w:t xml:space="preserve"> </w:t>
      </w:r>
      <w:r>
        <w:rPr>
          <w:rStyle w:val="s2"/>
        </w:rPr>
        <w:t>"1635745078794"</w:t>
      </w:r>
    </w:p>
    <w:p w:rsidR="00000000" w:rsidRDefault="00000000">
      <w:pPr>
        <w:pStyle w:val="HTML0"/>
        <w:divId w:val="548959401"/>
        <w:rPr>
          <w:rStyle w:val="w"/>
        </w:rPr>
      </w:pPr>
      <w:r>
        <w:rPr>
          <w:rStyle w:val="w"/>
        </w:rPr>
        <w:t xml:space="preserve">        </w:t>
      </w:r>
      <w:r>
        <w:rPr>
          <w:rStyle w:val="p"/>
        </w:rPr>
        <w:t>}</w:t>
      </w:r>
    </w:p>
    <w:p w:rsidR="00000000" w:rsidRDefault="00000000">
      <w:pPr>
        <w:pStyle w:val="HTML0"/>
        <w:divId w:val="548959401"/>
        <w:rPr>
          <w:rStyle w:val="w"/>
        </w:rPr>
      </w:pPr>
      <w:r>
        <w:rPr>
          <w:rStyle w:val="w"/>
        </w:rPr>
        <w:t xml:space="preserve">    </w:t>
      </w:r>
      <w:r>
        <w:rPr>
          <w:rStyle w:val="p"/>
        </w:rPr>
        <w:t>],</w:t>
      </w:r>
    </w:p>
    <w:p w:rsidR="00000000" w:rsidRDefault="00000000">
      <w:pPr>
        <w:pStyle w:val="HTML0"/>
        <w:divId w:val="548959401"/>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548959401"/>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780"/>
        <w:gridCol w:w="6204"/>
      </w:tblGrid>
      <w:tr w:rsidR="00000000">
        <w:trPr>
          <w:divId w:val="175387555"/>
          <w:tblHeader/>
          <w:tblCellSpacing w:w="15" w:type="dxa"/>
        </w:trPr>
        <w:tc>
          <w:tcPr>
            <w:tcW w:w="0" w:type="auto"/>
            <w:vAlign w:val="center"/>
            <w:hideMark/>
          </w:tcPr>
          <w:p w:rsidR="00000000" w:rsidRDefault="00000000">
            <w:pPr>
              <w:jc w:val="center"/>
              <w:rPr>
                <w:b/>
                <w:bCs/>
              </w:rPr>
            </w:pPr>
            <w:r>
              <w:rPr>
                <w:rStyle w:val="a6"/>
              </w:rPr>
              <w:t>Parameters</w:t>
            </w:r>
          </w:p>
        </w:tc>
        <w:tc>
          <w:tcPr>
            <w:tcW w:w="0" w:type="auto"/>
            <w:vAlign w:val="center"/>
            <w:hideMark/>
          </w:tcPr>
          <w:p w:rsidR="00000000" w:rsidRDefault="00000000">
            <w:pPr>
              <w:jc w:val="center"/>
              <w:rPr>
                <w:b/>
                <w:bCs/>
              </w:rPr>
            </w:pPr>
            <w:r>
              <w:rPr>
                <w:rStyle w:val="a6"/>
              </w:rPr>
              <w:t>Types</w:t>
            </w:r>
          </w:p>
        </w:tc>
        <w:tc>
          <w:tcPr>
            <w:tcW w:w="0" w:type="auto"/>
            <w:vAlign w:val="center"/>
            <w:hideMark/>
          </w:tcPr>
          <w:p w:rsidR="00000000" w:rsidRDefault="00000000">
            <w:pPr>
              <w:jc w:val="center"/>
              <w:rPr>
                <w:b/>
                <w:bCs/>
              </w:rPr>
            </w:pPr>
            <w:r>
              <w:rPr>
                <w:rStyle w:val="a6"/>
              </w:rPr>
              <w:t>Description</w:t>
            </w:r>
          </w:p>
        </w:tc>
      </w:tr>
      <w:tr w:rsidR="00000000">
        <w:trPr>
          <w:divId w:val="175387555"/>
          <w:tblCellSpacing w:w="15" w:type="dxa"/>
        </w:trPr>
        <w:tc>
          <w:tcPr>
            <w:tcW w:w="0" w:type="auto"/>
            <w:vAlign w:val="center"/>
            <w:hideMark/>
          </w:tcPr>
          <w:p w:rsidR="00000000" w:rsidRDefault="00000000">
            <w:r>
              <w:t>atRisk</w:t>
            </w:r>
          </w:p>
        </w:tc>
        <w:tc>
          <w:tcPr>
            <w:tcW w:w="0" w:type="auto"/>
            <w:vAlign w:val="center"/>
            <w:hideMark/>
          </w:tcPr>
          <w:p w:rsidR="00000000" w:rsidRDefault="00000000">
            <w:r>
              <w:t>String</w:t>
            </w:r>
          </w:p>
        </w:tc>
        <w:tc>
          <w:tcPr>
            <w:tcW w:w="0" w:type="auto"/>
            <w:vAlign w:val="center"/>
            <w:hideMark/>
          </w:tcPr>
          <w:p w:rsidR="00000000" w:rsidRDefault="00000000">
            <w:r>
              <w:t xml:space="preserve">Account risk status in auto-borrow mode </w:t>
            </w:r>
            <w:r>
              <w:br/>
              <w:t xml:space="preserve">true: the account is currently in a specific risk state </w:t>
            </w:r>
            <w:r>
              <w:br/>
              <w:t>false: the account is currently not in a specific risk state</w:t>
            </w:r>
          </w:p>
        </w:tc>
      </w:tr>
      <w:tr w:rsidR="00000000">
        <w:trPr>
          <w:divId w:val="175387555"/>
          <w:tblCellSpacing w:w="15" w:type="dxa"/>
        </w:trPr>
        <w:tc>
          <w:tcPr>
            <w:tcW w:w="0" w:type="auto"/>
            <w:vAlign w:val="center"/>
            <w:hideMark/>
          </w:tcPr>
          <w:p w:rsidR="00000000" w:rsidRDefault="00000000">
            <w:r>
              <w:t>atRiskIdx</w:t>
            </w:r>
          </w:p>
        </w:tc>
        <w:tc>
          <w:tcPr>
            <w:tcW w:w="0" w:type="auto"/>
            <w:vAlign w:val="center"/>
            <w:hideMark/>
          </w:tcPr>
          <w:p w:rsidR="00000000" w:rsidRDefault="00000000">
            <w:r>
              <w:t>Array</w:t>
            </w:r>
          </w:p>
        </w:tc>
        <w:tc>
          <w:tcPr>
            <w:tcW w:w="0" w:type="auto"/>
            <w:vAlign w:val="center"/>
            <w:hideMark/>
          </w:tcPr>
          <w:p w:rsidR="00000000" w:rsidRDefault="00000000">
            <w:r>
              <w:t>derivatives risk unit list</w:t>
            </w:r>
          </w:p>
        </w:tc>
      </w:tr>
      <w:tr w:rsidR="00000000">
        <w:trPr>
          <w:divId w:val="175387555"/>
          <w:tblCellSpacing w:w="15" w:type="dxa"/>
        </w:trPr>
        <w:tc>
          <w:tcPr>
            <w:tcW w:w="0" w:type="auto"/>
            <w:vAlign w:val="center"/>
            <w:hideMark/>
          </w:tcPr>
          <w:p w:rsidR="00000000" w:rsidRDefault="00000000">
            <w:r>
              <w:lastRenderedPageBreak/>
              <w:t>atRiskMgn</w:t>
            </w:r>
          </w:p>
        </w:tc>
        <w:tc>
          <w:tcPr>
            <w:tcW w:w="0" w:type="auto"/>
            <w:vAlign w:val="center"/>
            <w:hideMark/>
          </w:tcPr>
          <w:p w:rsidR="00000000" w:rsidRDefault="00000000">
            <w:r>
              <w:t>Array</w:t>
            </w:r>
          </w:p>
        </w:tc>
        <w:tc>
          <w:tcPr>
            <w:tcW w:w="0" w:type="auto"/>
            <w:vAlign w:val="center"/>
            <w:hideMark/>
          </w:tcPr>
          <w:p w:rsidR="00000000" w:rsidRDefault="00000000">
            <w:r>
              <w:t>margin risk unit list</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Unix timestamp format in milliseconds, e.g.</w:t>
            </w:r>
            <w:r>
              <w:rPr>
                <w:rStyle w:val="HTML"/>
              </w:rPr>
              <w:t>1597026383085</w:t>
            </w:r>
          </w:p>
        </w:tc>
      </w:tr>
    </w:tbl>
    <w:p w:rsidR="00000000" w:rsidRDefault="00000000">
      <w:pPr>
        <w:pStyle w:val="3"/>
        <w:divId w:val="175387555"/>
      </w:pPr>
      <w:r>
        <w:t>Manual borrow and repay in Quick Margin Mode</w:t>
      </w:r>
    </w:p>
    <w:p w:rsidR="00000000" w:rsidRDefault="00000000">
      <w:pPr>
        <w:pStyle w:val="a5"/>
        <w:divId w:val="175387555"/>
      </w:pPr>
      <w:r>
        <w:t>Please note that this endpoint will be deprecated soon.</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/api/v5/account/quick-margin-borrow-repay</w:t>
      </w:r>
    </w:p>
    <w:p w:rsidR="00000000" w:rsidRDefault="00000000">
      <w:pPr>
        <w:pStyle w:val="a5"/>
        <w:divId w:val="1561281224"/>
      </w:pPr>
      <w:r>
        <w:t>Request Example</w:t>
      </w:r>
    </w:p>
    <w:p w:rsidR="00000000" w:rsidRDefault="00000000">
      <w:pPr>
        <w:pStyle w:val="HTML0"/>
        <w:divId w:val="417404883"/>
        <w:rPr>
          <w:rStyle w:val="HTML"/>
        </w:rPr>
      </w:pPr>
      <w:r>
        <w:rPr>
          <w:rStyle w:val="HTML"/>
        </w:rPr>
        <w:t xml:space="preserve">POST /api/v5/account/quick-margin-borrow-repay </w:t>
      </w:r>
    </w:p>
    <w:p w:rsidR="00000000" w:rsidRDefault="00000000">
      <w:pPr>
        <w:pStyle w:val="HTML0"/>
        <w:divId w:val="417404883"/>
        <w:rPr>
          <w:rStyle w:val="HTML"/>
        </w:rPr>
      </w:pPr>
      <w:r>
        <w:rPr>
          <w:rStyle w:val="HTML"/>
        </w:rPr>
        <w:t>body</w:t>
      </w:r>
    </w:p>
    <w:p w:rsidR="00000000" w:rsidRDefault="00000000">
      <w:pPr>
        <w:pStyle w:val="HTML0"/>
        <w:divId w:val="417404883"/>
        <w:rPr>
          <w:rStyle w:val="HTML"/>
        </w:rPr>
      </w:pPr>
      <w:r>
        <w:rPr>
          <w:rStyle w:val="o"/>
        </w:rPr>
        <w:t>{</w:t>
      </w:r>
    </w:p>
    <w:p w:rsidR="00000000" w:rsidRDefault="00000000">
      <w:pPr>
        <w:pStyle w:val="HTML0"/>
        <w:divId w:val="417404883"/>
        <w:rPr>
          <w:rStyle w:val="HTML"/>
        </w:rPr>
      </w:pPr>
      <w:r>
        <w:rPr>
          <w:rStyle w:val="HTML"/>
        </w:rPr>
        <w:t xml:space="preserve">    </w:t>
      </w:r>
      <w:r>
        <w:rPr>
          <w:rStyle w:val="s2"/>
        </w:rPr>
        <w:t>"instId"</w:t>
      </w:r>
      <w:r>
        <w:rPr>
          <w:rStyle w:val="HTML"/>
        </w:rPr>
        <w:t>:</w:t>
      </w:r>
      <w:r>
        <w:rPr>
          <w:rStyle w:val="s2"/>
        </w:rPr>
        <w:t>"BTC-USDT"</w:t>
      </w:r>
      <w:r>
        <w:rPr>
          <w:rStyle w:val="HTML"/>
        </w:rPr>
        <w:t>,</w:t>
      </w:r>
    </w:p>
    <w:p w:rsidR="00000000" w:rsidRDefault="00000000">
      <w:pPr>
        <w:pStyle w:val="HTML0"/>
        <w:divId w:val="417404883"/>
        <w:rPr>
          <w:rStyle w:val="HTML"/>
        </w:rPr>
      </w:pPr>
      <w:r>
        <w:rPr>
          <w:rStyle w:val="HTML"/>
        </w:rPr>
        <w:t xml:space="preserve">    </w:t>
      </w:r>
      <w:r>
        <w:rPr>
          <w:rStyle w:val="s2"/>
        </w:rPr>
        <w:t>"ccy"</w:t>
      </w:r>
      <w:r>
        <w:rPr>
          <w:rStyle w:val="HTML"/>
        </w:rPr>
        <w:t>:</w:t>
      </w:r>
      <w:r>
        <w:rPr>
          <w:rStyle w:val="s2"/>
        </w:rPr>
        <w:t>"USDT"</w:t>
      </w:r>
      <w:r>
        <w:rPr>
          <w:rStyle w:val="HTML"/>
        </w:rPr>
        <w:t>,</w:t>
      </w:r>
    </w:p>
    <w:p w:rsidR="00000000" w:rsidRDefault="00000000">
      <w:pPr>
        <w:pStyle w:val="HTML0"/>
        <w:divId w:val="417404883"/>
        <w:rPr>
          <w:rStyle w:val="HTML"/>
        </w:rPr>
      </w:pPr>
      <w:r>
        <w:rPr>
          <w:rStyle w:val="HTML"/>
        </w:rPr>
        <w:t xml:space="preserve">    </w:t>
      </w:r>
      <w:r>
        <w:rPr>
          <w:rStyle w:val="s2"/>
        </w:rPr>
        <w:t>"side"</w:t>
      </w:r>
      <w:r>
        <w:rPr>
          <w:rStyle w:val="HTML"/>
        </w:rPr>
        <w:t>:</w:t>
      </w:r>
      <w:r>
        <w:rPr>
          <w:rStyle w:val="s2"/>
        </w:rPr>
        <w:t>"borrow"</w:t>
      </w:r>
      <w:r>
        <w:rPr>
          <w:rStyle w:val="HTML"/>
        </w:rPr>
        <w:t>,</w:t>
      </w:r>
    </w:p>
    <w:p w:rsidR="00000000" w:rsidRDefault="00000000">
      <w:pPr>
        <w:pStyle w:val="HTML0"/>
        <w:divId w:val="417404883"/>
        <w:rPr>
          <w:rStyle w:val="HTML"/>
        </w:rPr>
      </w:pPr>
      <w:r>
        <w:rPr>
          <w:rStyle w:val="HTML"/>
        </w:rPr>
        <w:t xml:space="preserve">    </w:t>
      </w:r>
      <w:r>
        <w:rPr>
          <w:rStyle w:val="s2"/>
        </w:rPr>
        <w:t>"amt"</w:t>
      </w:r>
      <w:r>
        <w:rPr>
          <w:rStyle w:val="HTML"/>
        </w:rPr>
        <w:t>:</w:t>
      </w:r>
      <w:r>
        <w:rPr>
          <w:rStyle w:val="s2"/>
        </w:rPr>
        <w:t>"100"</w:t>
      </w:r>
    </w:p>
    <w:p w:rsidR="00000000" w:rsidRDefault="00000000">
      <w:pPr>
        <w:pStyle w:val="HTML0"/>
        <w:divId w:val="417404883"/>
        <w:rPr>
          <w:rStyle w:val="HTML"/>
        </w:rPr>
      </w:pPr>
      <w:r>
        <w:rPr>
          <w:rStyle w:val="o"/>
        </w:rPr>
        <w:t>}</w:t>
      </w:r>
    </w:p>
    <w:p w:rsidR="00000000" w:rsidRDefault="00000000">
      <w:pPr>
        <w:pStyle w:val="HTML0"/>
        <w:divId w:val="417404883"/>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34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ID, e.g. BTC-USDT</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Loan currency, e.g. </w:t>
            </w:r>
            <w:r>
              <w:rPr>
                <w:rStyle w:val="HTML"/>
              </w:rPr>
              <w:t>BTC</w:t>
            </w:r>
          </w:p>
        </w:tc>
      </w:tr>
      <w:tr w:rsidR="00000000">
        <w:trPr>
          <w:divId w:val="175387555"/>
          <w:tblCellSpacing w:w="15" w:type="dxa"/>
        </w:trPr>
        <w:tc>
          <w:tcPr>
            <w:tcW w:w="0" w:type="auto"/>
            <w:vAlign w:val="center"/>
            <w:hideMark/>
          </w:tcPr>
          <w:p w:rsidR="00000000" w:rsidRDefault="00000000">
            <w:r>
              <w:t>side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rPr>
                <w:rStyle w:val="HTML"/>
              </w:rPr>
              <w:t>borrow</w:t>
            </w:r>
            <w:r>
              <w:t xml:space="preserve"> </w:t>
            </w:r>
            <w:r>
              <w:rPr>
                <w:rStyle w:val="HTML"/>
              </w:rPr>
              <w:t>repay</w:t>
            </w:r>
          </w:p>
        </w:tc>
      </w:tr>
      <w:tr w:rsidR="00000000">
        <w:trPr>
          <w:divId w:val="175387555"/>
          <w:tblCellSpacing w:w="15" w:type="dxa"/>
        </w:trPr>
        <w:tc>
          <w:tcPr>
            <w:tcW w:w="0" w:type="auto"/>
            <w:vAlign w:val="center"/>
            <w:hideMark/>
          </w:tcPr>
          <w:p w:rsidR="00000000" w:rsidRDefault="00000000">
            <w:r>
              <w:t>amt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borrow/repay amount</w:t>
            </w:r>
          </w:p>
        </w:tc>
      </w:tr>
    </w:tbl>
    <w:p w:rsidR="00000000" w:rsidRDefault="00000000">
      <w:pPr>
        <w:pStyle w:val="a5"/>
        <w:divId w:val="1887794583"/>
      </w:pPr>
      <w:r>
        <w:t>Response Example</w:t>
      </w:r>
    </w:p>
    <w:p w:rsidR="00000000" w:rsidRDefault="00000000">
      <w:pPr>
        <w:pStyle w:val="HTML0"/>
        <w:divId w:val="1333024236"/>
        <w:rPr>
          <w:rStyle w:val="w"/>
        </w:rPr>
      </w:pPr>
      <w:r>
        <w:rPr>
          <w:rStyle w:val="p"/>
        </w:rPr>
        <w:t>{</w:t>
      </w:r>
    </w:p>
    <w:p w:rsidR="00000000" w:rsidRDefault="00000000">
      <w:pPr>
        <w:pStyle w:val="HTML0"/>
        <w:divId w:val="1333024236"/>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333024236"/>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333024236"/>
        <w:rPr>
          <w:rStyle w:val="w"/>
        </w:rPr>
      </w:pPr>
      <w:r>
        <w:rPr>
          <w:rStyle w:val="w"/>
        </w:rPr>
        <w:t xml:space="preserve">        </w:t>
      </w:r>
      <w:r>
        <w:rPr>
          <w:rStyle w:val="p"/>
        </w:rPr>
        <w:t>{</w:t>
      </w:r>
    </w:p>
    <w:p w:rsidR="00000000" w:rsidRDefault="00000000">
      <w:pPr>
        <w:pStyle w:val="HTML0"/>
        <w:divId w:val="1333024236"/>
        <w:rPr>
          <w:rStyle w:val="w"/>
        </w:rPr>
      </w:pPr>
      <w:r>
        <w:rPr>
          <w:rStyle w:val="w"/>
        </w:rPr>
        <w:t xml:space="preserve">            </w:t>
      </w:r>
      <w:r>
        <w:rPr>
          <w:rStyle w:val="nl"/>
        </w:rPr>
        <w:t>"amt"</w:t>
      </w:r>
      <w:r>
        <w:rPr>
          <w:rStyle w:val="p"/>
        </w:rPr>
        <w:t>:</w:t>
      </w:r>
      <w:r>
        <w:rPr>
          <w:rStyle w:val="w"/>
        </w:rPr>
        <w:t xml:space="preserve"> </w:t>
      </w:r>
      <w:r>
        <w:rPr>
          <w:rStyle w:val="s2"/>
        </w:rPr>
        <w:t>"100"</w:t>
      </w:r>
      <w:r>
        <w:rPr>
          <w:rStyle w:val="p"/>
        </w:rPr>
        <w:t>,</w:t>
      </w:r>
    </w:p>
    <w:p w:rsidR="00000000" w:rsidRDefault="00000000">
      <w:pPr>
        <w:pStyle w:val="HTML0"/>
        <w:divId w:val="1333024236"/>
        <w:rPr>
          <w:rStyle w:val="w"/>
        </w:rPr>
      </w:pPr>
      <w:r>
        <w:rPr>
          <w:rStyle w:val="w"/>
        </w:rPr>
        <w:lastRenderedPageBreak/>
        <w:t xml:space="preserve">            </w:t>
      </w:r>
      <w:r>
        <w:rPr>
          <w:rStyle w:val="nl"/>
        </w:rPr>
        <w:t>"instId"</w:t>
      </w:r>
      <w:r>
        <w:rPr>
          <w:rStyle w:val="p"/>
        </w:rPr>
        <w:t>:</w:t>
      </w:r>
      <w:r>
        <w:rPr>
          <w:rStyle w:val="s2"/>
        </w:rPr>
        <w:t>"BTC-USDT"</w:t>
      </w:r>
      <w:r>
        <w:rPr>
          <w:rStyle w:val="p"/>
        </w:rPr>
        <w:t>,</w:t>
      </w:r>
    </w:p>
    <w:p w:rsidR="00000000" w:rsidRDefault="00000000">
      <w:pPr>
        <w:pStyle w:val="HTML0"/>
        <w:divId w:val="1333024236"/>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1333024236"/>
        <w:rPr>
          <w:rStyle w:val="w"/>
        </w:rPr>
      </w:pPr>
      <w:r>
        <w:rPr>
          <w:rStyle w:val="w"/>
        </w:rPr>
        <w:t xml:space="preserve">            </w:t>
      </w:r>
      <w:r>
        <w:rPr>
          <w:rStyle w:val="nl"/>
        </w:rPr>
        <w:t>"side"</w:t>
      </w:r>
      <w:r>
        <w:rPr>
          <w:rStyle w:val="p"/>
        </w:rPr>
        <w:t>:</w:t>
      </w:r>
      <w:r>
        <w:rPr>
          <w:rStyle w:val="w"/>
        </w:rPr>
        <w:t xml:space="preserve"> </w:t>
      </w:r>
      <w:r>
        <w:rPr>
          <w:rStyle w:val="s2"/>
        </w:rPr>
        <w:t>"borrow"</w:t>
      </w:r>
    </w:p>
    <w:p w:rsidR="00000000" w:rsidRDefault="00000000">
      <w:pPr>
        <w:pStyle w:val="HTML0"/>
        <w:divId w:val="1333024236"/>
        <w:rPr>
          <w:rStyle w:val="w"/>
        </w:rPr>
      </w:pPr>
      <w:r>
        <w:rPr>
          <w:rStyle w:val="w"/>
        </w:rPr>
        <w:t xml:space="preserve">        </w:t>
      </w:r>
      <w:r>
        <w:rPr>
          <w:rStyle w:val="p"/>
        </w:rPr>
        <w:t>}</w:t>
      </w:r>
    </w:p>
    <w:p w:rsidR="00000000" w:rsidRDefault="00000000">
      <w:pPr>
        <w:pStyle w:val="HTML0"/>
        <w:divId w:val="1333024236"/>
        <w:rPr>
          <w:rStyle w:val="w"/>
        </w:rPr>
      </w:pPr>
      <w:r>
        <w:rPr>
          <w:rStyle w:val="w"/>
        </w:rPr>
        <w:t xml:space="preserve">    </w:t>
      </w:r>
      <w:r>
        <w:rPr>
          <w:rStyle w:val="p"/>
        </w:rPr>
        <w:t>],</w:t>
      </w:r>
    </w:p>
    <w:p w:rsidR="00000000" w:rsidRDefault="00000000">
      <w:pPr>
        <w:pStyle w:val="HTML0"/>
        <w:divId w:val="1333024236"/>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333024236"/>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34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Instrument ID, e.g. BTC-USDT</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 xml:space="preserve">Loan currency, e.g. </w:t>
            </w:r>
            <w:r>
              <w:rPr>
                <w:rStyle w:val="HTML"/>
              </w:rPr>
              <w:t>BTC</w:t>
            </w:r>
          </w:p>
        </w:tc>
      </w:tr>
      <w:tr w:rsidR="00000000">
        <w:trPr>
          <w:divId w:val="175387555"/>
          <w:tblCellSpacing w:w="15" w:type="dxa"/>
        </w:trPr>
        <w:tc>
          <w:tcPr>
            <w:tcW w:w="0" w:type="auto"/>
            <w:vAlign w:val="center"/>
            <w:hideMark/>
          </w:tcPr>
          <w:p w:rsidR="00000000" w:rsidRDefault="00000000">
            <w:r>
              <w:t>side</w:t>
            </w:r>
          </w:p>
        </w:tc>
        <w:tc>
          <w:tcPr>
            <w:tcW w:w="0" w:type="auto"/>
            <w:vAlign w:val="center"/>
            <w:hideMark/>
          </w:tcPr>
          <w:p w:rsidR="00000000" w:rsidRDefault="00000000">
            <w:r>
              <w:t>String</w:t>
            </w:r>
          </w:p>
        </w:tc>
        <w:tc>
          <w:tcPr>
            <w:tcW w:w="0" w:type="auto"/>
            <w:vAlign w:val="center"/>
            <w:hideMark/>
          </w:tcPr>
          <w:p w:rsidR="00000000" w:rsidRDefault="00000000">
            <w:r>
              <w:rPr>
                <w:rStyle w:val="HTML"/>
              </w:rPr>
              <w:t>borrow</w:t>
            </w:r>
            <w:r>
              <w:t xml:space="preserve"> </w:t>
            </w:r>
            <w:r>
              <w:rPr>
                <w:rStyle w:val="HTML"/>
              </w:rPr>
              <w:t>repay</w:t>
            </w:r>
          </w:p>
        </w:tc>
      </w:tr>
      <w:tr w:rsidR="00000000">
        <w:trPr>
          <w:divId w:val="175387555"/>
          <w:tblCellSpacing w:w="15" w:type="dxa"/>
        </w:trPr>
        <w:tc>
          <w:tcPr>
            <w:tcW w:w="0" w:type="auto"/>
            <w:vAlign w:val="center"/>
            <w:hideMark/>
          </w:tcPr>
          <w:p w:rsidR="00000000" w:rsidRDefault="00000000">
            <w:r>
              <w:t>amt</w:t>
            </w:r>
          </w:p>
        </w:tc>
        <w:tc>
          <w:tcPr>
            <w:tcW w:w="0" w:type="auto"/>
            <w:vAlign w:val="center"/>
            <w:hideMark/>
          </w:tcPr>
          <w:p w:rsidR="00000000" w:rsidRDefault="00000000">
            <w:r>
              <w:t>String</w:t>
            </w:r>
          </w:p>
        </w:tc>
        <w:tc>
          <w:tcPr>
            <w:tcW w:w="0" w:type="auto"/>
            <w:vAlign w:val="center"/>
            <w:hideMark/>
          </w:tcPr>
          <w:p w:rsidR="00000000" w:rsidRDefault="00000000">
            <w:r>
              <w:t>borrow/repay amount</w:t>
            </w:r>
          </w:p>
        </w:tc>
      </w:tr>
    </w:tbl>
    <w:p w:rsidR="00000000" w:rsidRDefault="00000000">
      <w:pPr>
        <w:pStyle w:val="3"/>
        <w:divId w:val="175387555"/>
      </w:pPr>
      <w:r>
        <w:t>Get borrow and repay history in Quick Margin Mode</w:t>
      </w:r>
    </w:p>
    <w:p w:rsidR="00000000" w:rsidRDefault="00000000">
      <w:pPr>
        <w:pStyle w:val="a5"/>
        <w:divId w:val="175387555"/>
      </w:pPr>
      <w:r>
        <w:t>Get record in the past 3 months.</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/api/v5/account/quick-margin-borrow-repay-history</w:t>
      </w:r>
    </w:p>
    <w:p w:rsidR="00000000" w:rsidRDefault="00000000">
      <w:pPr>
        <w:pStyle w:val="a5"/>
        <w:divId w:val="1744446282"/>
      </w:pPr>
      <w:r>
        <w:t>Request Example</w:t>
      </w:r>
    </w:p>
    <w:p w:rsidR="00000000" w:rsidRDefault="00000000">
      <w:pPr>
        <w:pStyle w:val="HTML0"/>
        <w:divId w:val="1383745684"/>
        <w:rPr>
          <w:rStyle w:val="HTML"/>
        </w:rPr>
      </w:pPr>
      <w:r>
        <w:rPr>
          <w:rStyle w:val="HTML"/>
        </w:rPr>
        <w:t>GET /api/v5/account/quick-margin-borrow-repay-history</w:t>
      </w:r>
    </w:p>
    <w:p w:rsidR="00000000" w:rsidRDefault="00000000">
      <w:pPr>
        <w:pStyle w:val="HTML0"/>
        <w:divId w:val="1383745684"/>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ID, e.g. BTC-USDT</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Loan currency, e.g. </w:t>
            </w:r>
            <w:r>
              <w:rPr>
                <w:rStyle w:val="HTML"/>
              </w:rPr>
              <w:t>BTC</w:t>
            </w:r>
          </w:p>
        </w:tc>
      </w:tr>
      <w:tr w:rsidR="00000000">
        <w:trPr>
          <w:divId w:val="175387555"/>
          <w:tblCellSpacing w:w="15" w:type="dxa"/>
        </w:trPr>
        <w:tc>
          <w:tcPr>
            <w:tcW w:w="0" w:type="auto"/>
            <w:vAlign w:val="center"/>
            <w:hideMark/>
          </w:tcPr>
          <w:p w:rsidR="00000000" w:rsidRDefault="00000000">
            <w:r>
              <w:t>side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rPr>
                <w:rStyle w:val="HTML"/>
              </w:rPr>
              <w:t>borrow</w:t>
            </w:r>
            <w:r>
              <w:t xml:space="preserve"> </w:t>
            </w:r>
            <w:r>
              <w:rPr>
                <w:rStyle w:val="HTML"/>
              </w:rPr>
              <w:t>repay</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earlier than the requested </w:t>
            </w:r>
            <w:r>
              <w:rPr>
                <w:rStyle w:val="HTML"/>
              </w:rPr>
              <w:t>refId</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newer than the requested </w:t>
            </w:r>
            <w:r>
              <w:rPr>
                <w:rStyle w:val="HTML"/>
              </w:rPr>
              <w:t>refId</w:t>
            </w:r>
          </w:p>
        </w:tc>
      </w:tr>
      <w:tr w:rsidR="00000000">
        <w:trPr>
          <w:divId w:val="175387555"/>
          <w:tblCellSpacing w:w="15" w:type="dxa"/>
        </w:trPr>
        <w:tc>
          <w:tcPr>
            <w:tcW w:w="0" w:type="auto"/>
            <w:vAlign w:val="center"/>
            <w:hideMark/>
          </w:tcPr>
          <w:p w:rsidR="00000000" w:rsidRDefault="00000000">
            <w:r>
              <w:lastRenderedPageBreak/>
              <w:t>begin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Filter with a begin timestamp. Unix timestamp format in milliseconds, e.g. 1597026383085</w:t>
            </w:r>
          </w:p>
        </w:tc>
      </w:tr>
      <w:tr w:rsidR="00000000">
        <w:trPr>
          <w:divId w:val="175387555"/>
          <w:tblCellSpacing w:w="15" w:type="dxa"/>
        </w:trPr>
        <w:tc>
          <w:tcPr>
            <w:tcW w:w="0" w:type="auto"/>
            <w:vAlign w:val="center"/>
            <w:hideMark/>
          </w:tcPr>
          <w:p w:rsidR="00000000" w:rsidRDefault="00000000">
            <w:r>
              <w:t>end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Filter with an end timestamp. Unix timestamp format in milliseconds, e.g. 1597026383085</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Number of results per request. The maximum is </w:t>
            </w:r>
            <w:r>
              <w:rPr>
                <w:rStyle w:val="HTML"/>
              </w:rPr>
              <w:t>100</w:t>
            </w:r>
            <w:r>
              <w:t xml:space="preserve">; The default is </w:t>
            </w:r>
            <w:r>
              <w:rPr>
                <w:rStyle w:val="HTML"/>
              </w:rPr>
              <w:t>100</w:t>
            </w:r>
          </w:p>
        </w:tc>
      </w:tr>
    </w:tbl>
    <w:p w:rsidR="00000000" w:rsidRDefault="00000000">
      <w:pPr>
        <w:pStyle w:val="a5"/>
        <w:divId w:val="1319462030"/>
      </w:pPr>
      <w:r>
        <w:t>Response Example</w:t>
      </w:r>
    </w:p>
    <w:p w:rsidR="00000000" w:rsidRDefault="00000000">
      <w:pPr>
        <w:pStyle w:val="HTML0"/>
        <w:divId w:val="883829887"/>
        <w:rPr>
          <w:rStyle w:val="w"/>
        </w:rPr>
      </w:pPr>
      <w:r>
        <w:rPr>
          <w:rStyle w:val="p"/>
        </w:rPr>
        <w:t>{</w:t>
      </w:r>
    </w:p>
    <w:p w:rsidR="00000000" w:rsidRDefault="00000000">
      <w:pPr>
        <w:pStyle w:val="HTML0"/>
        <w:divId w:val="883829887"/>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883829887"/>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883829887"/>
        <w:rPr>
          <w:rStyle w:val="w"/>
        </w:rPr>
      </w:pPr>
      <w:r>
        <w:rPr>
          <w:rStyle w:val="w"/>
        </w:rPr>
        <w:t xml:space="preserve">        </w:t>
      </w:r>
      <w:r>
        <w:rPr>
          <w:rStyle w:val="p"/>
        </w:rPr>
        <w:t>{</w:t>
      </w:r>
    </w:p>
    <w:p w:rsidR="00000000" w:rsidRDefault="00000000">
      <w:pPr>
        <w:pStyle w:val="HTML0"/>
        <w:divId w:val="883829887"/>
        <w:rPr>
          <w:rStyle w:val="w"/>
        </w:rPr>
      </w:pPr>
      <w:r>
        <w:rPr>
          <w:rStyle w:val="w"/>
        </w:rPr>
        <w:t xml:space="preserve">            </w:t>
      </w:r>
      <w:r>
        <w:rPr>
          <w:rStyle w:val="nl"/>
        </w:rPr>
        <w:t>"instId"</w:t>
      </w:r>
      <w:r>
        <w:rPr>
          <w:rStyle w:val="p"/>
        </w:rPr>
        <w:t>:</w:t>
      </w:r>
      <w:r>
        <w:rPr>
          <w:rStyle w:val="w"/>
        </w:rPr>
        <w:t xml:space="preserve"> </w:t>
      </w:r>
      <w:r>
        <w:rPr>
          <w:rStyle w:val="s2"/>
        </w:rPr>
        <w:t>"BTC-USDT"</w:t>
      </w:r>
      <w:r>
        <w:rPr>
          <w:rStyle w:val="p"/>
        </w:rPr>
        <w:t>,</w:t>
      </w:r>
    </w:p>
    <w:p w:rsidR="00000000" w:rsidRDefault="00000000">
      <w:pPr>
        <w:pStyle w:val="HTML0"/>
        <w:divId w:val="883829887"/>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883829887"/>
        <w:rPr>
          <w:rStyle w:val="w"/>
        </w:rPr>
      </w:pPr>
      <w:r>
        <w:rPr>
          <w:rStyle w:val="w"/>
        </w:rPr>
        <w:t xml:space="preserve">            </w:t>
      </w:r>
      <w:r>
        <w:rPr>
          <w:rStyle w:val="nl"/>
        </w:rPr>
        <w:t>"side"</w:t>
      </w:r>
      <w:r>
        <w:rPr>
          <w:rStyle w:val="p"/>
        </w:rPr>
        <w:t>:</w:t>
      </w:r>
      <w:r>
        <w:rPr>
          <w:rStyle w:val="w"/>
        </w:rPr>
        <w:t xml:space="preserve"> </w:t>
      </w:r>
      <w:r>
        <w:rPr>
          <w:rStyle w:val="s2"/>
        </w:rPr>
        <w:t>"borrow"</w:t>
      </w:r>
      <w:r>
        <w:rPr>
          <w:rStyle w:val="p"/>
        </w:rPr>
        <w:t>,</w:t>
      </w:r>
    </w:p>
    <w:p w:rsidR="00000000" w:rsidRDefault="00000000">
      <w:pPr>
        <w:pStyle w:val="HTML0"/>
        <w:divId w:val="883829887"/>
        <w:rPr>
          <w:rStyle w:val="w"/>
        </w:rPr>
      </w:pPr>
      <w:r>
        <w:rPr>
          <w:rStyle w:val="w"/>
        </w:rPr>
        <w:t xml:space="preserve">            </w:t>
      </w:r>
      <w:r>
        <w:rPr>
          <w:rStyle w:val="nl"/>
        </w:rPr>
        <w:t>"accBorrowed"</w:t>
      </w:r>
      <w:r>
        <w:rPr>
          <w:rStyle w:val="p"/>
        </w:rPr>
        <w:t>:</w:t>
      </w:r>
      <w:r>
        <w:rPr>
          <w:rStyle w:val="w"/>
        </w:rPr>
        <w:t xml:space="preserve"> </w:t>
      </w:r>
      <w:r>
        <w:rPr>
          <w:rStyle w:val="s2"/>
        </w:rPr>
        <w:t>"0.01"</w:t>
      </w:r>
      <w:r>
        <w:rPr>
          <w:rStyle w:val="p"/>
        </w:rPr>
        <w:t>,</w:t>
      </w:r>
    </w:p>
    <w:p w:rsidR="00000000" w:rsidRDefault="00000000">
      <w:pPr>
        <w:pStyle w:val="HTML0"/>
        <w:divId w:val="883829887"/>
        <w:rPr>
          <w:rStyle w:val="w"/>
        </w:rPr>
      </w:pPr>
      <w:r>
        <w:rPr>
          <w:rStyle w:val="w"/>
        </w:rPr>
        <w:t xml:space="preserve">            </w:t>
      </w:r>
      <w:r>
        <w:rPr>
          <w:rStyle w:val="nl"/>
        </w:rPr>
        <w:t>"amt"</w:t>
      </w:r>
      <w:r>
        <w:rPr>
          <w:rStyle w:val="p"/>
        </w:rPr>
        <w:t>:</w:t>
      </w:r>
      <w:r>
        <w:rPr>
          <w:rStyle w:val="w"/>
        </w:rPr>
        <w:t xml:space="preserve"> </w:t>
      </w:r>
      <w:r>
        <w:rPr>
          <w:rStyle w:val="s2"/>
        </w:rPr>
        <w:t>"0.005"</w:t>
      </w:r>
      <w:r>
        <w:rPr>
          <w:rStyle w:val="p"/>
        </w:rPr>
        <w:t>,</w:t>
      </w:r>
    </w:p>
    <w:p w:rsidR="00000000" w:rsidRDefault="00000000">
      <w:pPr>
        <w:pStyle w:val="HTML0"/>
        <w:divId w:val="883829887"/>
        <w:rPr>
          <w:rStyle w:val="w"/>
        </w:rPr>
      </w:pPr>
      <w:r>
        <w:rPr>
          <w:rStyle w:val="w"/>
        </w:rPr>
        <w:t xml:space="preserve">            </w:t>
      </w:r>
      <w:r>
        <w:rPr>
          <w:rStyle w:val="nl"/>
        </w:rPr>
        <w:t>"refId"</w:t>
      </w:r>
      <w:r>
        <w:rPr>
          <w:rStyle w:val="p"/>
        </w:rPr>
        <w:t>:</w:t>
      </w:r>
      <w:r>
        <w:rPr>
          <w:rStyle w:val="w"/>
        </w:rPr>
        <w:t xml:space="preserve"> </w:t>
      </w:r>
      <w:r>
        <w:rPr>
          <w:rStyle w:val="s2"/>
        </w:rPr>
        <w:t>"1637310691470124"</w:t>
      </w:r>
      <w:r>
        <w:rPr>
          <w:rStyle w:val="p"/>
        </w:rPr>
        <w:t>,</w:t>
      </w:r>
    </w:p>
    <w:p w:rsidR="00000000" w:rsidRDefault="00000000">
      <w:pPr>
        <w:pStyle w:val="HTML0"/>
        <w:divId w:val="883829887"/>
        <w:rPr>
          <w:rStyle w:val="w"/>
        </w:rPr>
      </w:pPr>
      <w:r>
        <w:rPr>
          <w:rStyle w:val="w"/>
        </w:rPr>
        <w:t xml:space="preserve">            </w:t>
      </w:r>
      <w:r>
        <w:rPr>
          <w:rStyle w:val="nl"/>
        </w:rPr>
        <w:t>"ts"</w:t>
      </w:r>
      <w:r>
        <w:rPr>
          <w:rStyle w:val="p"/>
        </w:rPr>
        <w:t>:</w:t>
      </w:r>
      <w:r>
        <w:rPr>
          <w:rStyle w:val="w"/>
        </w:rPr>
        <w:t xml:space="preserve"> </w:t>
      </w:r>
      <w:r>
        <w:rPr>
          <w:rStyle w:val="s2"/>
        </w:rPr>
        <w:t>"1637310691470"</w:t>
      </w:r>
    </w:p>
    <w:p w:rsidR="00000000" w:rsidRDefault="00000000">
      <w:pPr>
        <w:pStyle w:val="HTML0"/>
        <w:divId w:val="883829887"/>
        <w:rPr>
          <w:rStyle w:val="w"/>
        </w:rPr>
      </w:pPr>
      <w:r>
        <w:rPr>
          <w:rStyle w:val="w"/>
        </w:rPr>
        <w:t xml:space="preserve">        </w:t>
      </w:r>
      <w:r>
        <w:rPr>
          <w:rStyle w:val="p"/>
        </w:rPr>
        <w:t>},</w:t>
      </w:r>
    </w:p>
    <w:p w:rsidR="00000000" w:rsidRDefault="00000000">
      <w:pPr>
        <w:pStyle w:val="HTML0"/>
        <w:divId w:val="883829887"/>
        <w:rPr>
          <w:rStyle w:val="w"/>
        </w:rPr>
      </w:pPr>
      <w:r>
        <w:rPr>
          <w:rStyle w:val="w"/>
        </w:rPr>
        <w:t xml:space="preserve">        </w:t>
      </w:r>
      <w:r>
        <w:rPr>
          <w:rStyle w:val="p"/>
        </w:rPr>
        <w:t>{</w:t>
      </w:r>
    </w:p>
    <w:p w:rsidR="00000000" w:rsidRDefault="00000000">
      <w:pPr>
        <w:pStyle w:val="HTML0"/>
        <w:divId w:val="883829887"/>
        <w:rPr>
          <w:rStyle w:val="w"/>
        </w:rPr>
      </w:pPr>
      <w:r>
        <w:rPr>
          <w:rStyle w:val="w"/>
        </w:rPr>
        <w:t xml:space="preserve">            </w:t>
      </w:r>
      <w:r>
        <w:rPr>
          <w:rStyle w:val="nl"/>
        </w:rPr>
        <w:t>"instId"</w:t>
      </w:r>
      <w:r>
        <w:rPr>
          <w:rStyle w:val="p"/>
        </w:rPr>
        <w:t>:</w:t>
      </w:r>
      <w:r>
        <w:rPr>
          <w:rStyle w:val="w"/>
        </w:rPr>
        <w:t xml:space="preserve"> </w:t>
      </w:r>
      <w:r>
        <w:rPr>
          <w:rStyle w:val="s2"/>
        </w:rPr>
        <w:t>"BTC-USDT"</w:t>
      </w:r>
      <w:r>
        <w:rPr>
          <w:rStyle w:val="p"/>
        </w:rPr>
        <w:t>,</w:t>
      </w:r>
    </w:p>
    <w:p w:rsidR="00000000" w:rsidRDefault="00000000">
      <w:pPr>
        <w:pStyle w:val="HTML0"/>
        <w:divId w:val="883829887"/>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883829887"/>
        <w:rPr>
          <w:rStyle w:val="w"/>
        </w:rPr>
      </w:pPr>
      <w:r>
        <w:rPr>
          <w:rStyle w:val="w"/>
        </w:rPr>
        <w:t xml:space="preserve">            </w:t>
      </w:r>
      <w:r>
        <w:rPr>
          <w:rStyle w:val="nl"/>
        </w:rPr>
        <w:t>"side"</w:t>
      </w:r>
      <w:r>
        <w:rPr>
          <w:rStyle w:val="p"/>
        </w:rPr>
        <w:t>:</w:t>
      </w:r>
      <w:r>
        <w:rPr>
          <w:rStyle w:val="w"/>
        </w:rPr>
        <w:t xml:space="preserve"> </w:t>
      </w:r>
      <w:r>
        <w:rPr>
          <w:rStyle w:val="s2"/>
        </w:rPr>
        <w:t>"borrow"</w:t>
      </w:r>
      <w:r>
        <w:rPr>
          <w:rStyle w:val="p"/>
        </w:rPr>
        <w:t>,</w:t>
      </w:r>
    </w:p>
    <w:p w:rsidR="00000000" w:rsidRDefault="00000000">
      <w:pPr>
        <w:pStyle w:val="HTML0"/>
        <w:divId w:val="883829887"/>
        <w:rPr>
          <w:rStyle w:val="w"/>
        </w:rPr>
      </w:pPr>
      <w:r>
        <w:rPr>
          <w:rStyle w:val="w"/>
        </w:rPr>
        <w:t xml:space="preserve">            </w:t>
      </w:r>
      <w:r>
        <w:rPr>
          <w:rStyle w:val="nl"/>
        </w:rPr>
        <w:t>"accBorrowed"</w:t>
      </w:r>
      <w:r>
        <w:rPr>
          <w:rStyle w:val="p"/>
        </w:rPr>
        <w:t>:</w:t>
      </w:r>
      <w:r>
        <w:rPr>
          <w:rStyle w:val="w"/>
        </w:rPr>
        <w:t xml:space="preserve"> </w:t>
      </w:r>
      <w:r>
        <w:rPr>
          <w:rStyle w:val="s2"/>
        </w:rPr>
        <w:t>"0.01"</w:t>
      </w:r>
      <w:r>
        <w:rPr>
          <w:rStyle w:val="p"/>
        </w:rPr>
        <w:t>,</w:t>
      </w:r>
    </w:p>
    <w:p w:rsidR="00000000" w:rsidRDefault="00000000">
      <w:pPr>
        <w:pStyle w:val="HTML0"/>
        <w:divId w:val="883829887"/>
        <w:rPr>
          <w:rStyle w:val="w"/>
        </w:rPr>
      </w:pPr>
      <w:r>
        <w:rPr>
          <w:rStyle w:val="w"/>
        </w:rPr>
        <w:t xml:space="preserve">            </w:t>
      </w:r>
      <w:r>
        <w:rPr>
          <w:rStyle w:val="nl"/>
        </w:rPr>
        <w:t>"amt"</w:t>
      </w:r>
      <w:r>
        <w:rPr>
          <w:rStyle w:val="p"/>
        </w:rPr>
        <w:t>:</w:t>
      </w:r>
      <w:r>
        <w:rPr>
          <w:rStyle w:val="w"/>
        </w:rPr>
        <w:t xml:space="preserve"> </w:t>
      </w:r>
      <w:r>
        <w:rPr>
          <w:rStyle w:val="s2"/>
        </w:rPr>
        <w:t>"0.005"</w:t>
      </w:r>
      <w:r>
        <w:rPr>
          <w:rStyle w:val="p"/>
        </w:rPr>
        <w:t>,</w:t>
      </w:r>
    </w:p>
    <w:p w:rsidR="00000000" w:rsidRDefault="00000000">
      <w:pPr>
        <w:pStyle w:val="HTML0"/>
        <w:divId w:val="883829887"/>
        <w:rPr>
          <w:rStyle w:val="w"/>
        </w:rPr>
      </w:pPr>
      <w:r>
        <w:rPr>
          <w:rStyle w:val="w"/>
        </w:rPr>
        <w:t xml:space="preserve">            </w:t>
      </w:r>
      <w:r>
        <w:rPr>
          <w:rStyle w:val="nl"/>
        </w:rPr>
        <w:t>"refId"</w:t>
      </w:r>
      <w:r>
        <w:rPr>
          <w:rStyle w:val="p"/>
        </w:rPr>
        <w:t>:</w:t>
      </w:r>
      <w:r>
        <w:rPr>
          <w:rStyle w:val="w"/>
        </w:rPr>
        <w:t xml:space="preserve"> </w:t>
      </w:r>
      <w:r>
        <w:rPr>
          <w:rStyle w:val="s2"/>
        </w:rPr>
        <w:t>"1637310691470123"</w:t>
      </w:r>
      <w:r>
        <w:rPr>
          <w:rStyle w:val="p"/>
        </w:rPr>
        <w:t>,</w:t>
      </w:r>
    </w:p>
    <w:p w:rsidR="00000000" w:rsidRDefault="00000000">
      <w:pPr>
        <w:pStyle w:val="HTML0"/>
        <w:divId w:val="883829887"/>
        <w:rPr>
          <w:rStyle w:val="w"/>
        </w:rPr>
      </w:pPr>
      <w:r>
        <w:rPr>
          <w:rStyle w:val="w"/>
        </w:rPr>
        <w:t xml:space="preserve">            </w:t>
      </w:r>
      <w:r>
        <w:rPr>
          <w:rStyle w:val="nl"/>
        </w:rPr>
        <w:t>"ts"</w:t>
      </w:r>
      <w:r>
        <w:rPr>
          <w:rStyle w:val="p"/>
        </w:rPr>
        <w:t>:</w:t>
      </w:r>
      <w:r>
        <w:rPr>
          <w:rStyle w:val="w"/>
        </w:rPr>
        <w:t xml:space="preserve"> </w:t>
      </w:r>
      <w:r>
        <w:rPr>
          <w:rStyle w:val="s2"/>
        </w:rPr>
        <w:t>"1637310691400"</w:t>
      </w:r>
    </w:p>
    <w:p w:rsidR="00000000" w:rsidRDefault="00000000">
      <w:pPr>
        <w:pStyle w:val="HTML0"/>
        <w:divId w:val="883829887"/>
        <w:rPr>
          <w:rStyle w:val="w"/>
        </w:rPr>
      </w:pPr>
      <w:r>
        <w:rPr>
          <w:rStyle w:val="w"/>
        </w:rPr>
        <w:t xml:space="preserve">        </w:t>
      </w:r>
      <w:r>
        <w:rPr>
          <w:rStyle w:val="p"/>
        </w:rPr>
        <w:t>}</w:t>
      </w:r>
    </w:p>
    <w:p w:rsidR="00000000" w:rsidRDefault="00000000">
      <w:pPr>
        <w:pStyle w:val="HTML0"/>
        <w:divId w:val="883829887"/>
        <w:rPr>
          <w:rStyle w:val="w"/>
        </w:rPr>
      </w:pPr>
      <w:r>
        <w:rPr>
          <w:rStyle w:val="w"/>
        </w:rPr>
        <w:t xml:space="preserve">    </w:t>
      </w:r>
      <w:r>
        <w:rPr>
          <w:rStyle w:val="p"/>
        </w:rPr>
        <w:t>],</w:t>
      </w:r>
    </w:p>
    <w:p w:rsidR="00000000" w:rsidRDefault="00000000">
      <w:pPr>
        <w:pStyle w:val="HTML0"/>
        <w:divId w:val="883829887"/>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883829887"/>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39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Instrument ID, e.g. BTC-USDT</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 xml:space="preserve">Loan currency, e.g. </w:t>
            </w:r>
            <w:r>
              <w:rPr>
                <w:rStyle w:val="HTML"/>
              </w:rPr>
              <w:t>BTC</w:t>
            </w:r>
          </w:p>
        </w:tc>
      </w:tr>
      <w:tr w:rsidR="00000000">
        <w:trPr>
          <w:divId w:val="175387555"/>
          <w:tblCellSpacing w:w="15" w:type="dxa"/>
        </w:trPr>
        <w:tc>
          <w:tcPr>
            <w:tcW w:w="0" w:type="auto"/>
            <w:vAlign w:val="center"/>
            <w:hideMark/>
          </w:tcPr>
          <w:p w:rsidR="00000000" w:rsidRDefault="00000000">
            <w:r>
              <w:t>side</w:t>
            </w:r>
          </w:p>
        </w:tc>
        <w:tc>
          <w:tcPr>
            <w:tcW w:w="0" w:type="auto"/>
            <w:vAlign w:val="center"/>
            <w:hideMark/>
          </w:tcPr>
          <w:p w:rsidR="00000000" w:rsidRDefault="00000000">
            <w:r>
              <w:t>String</w:t>
            </w:r>
          </w:p>
        </w:tc>
        <w:tc>
          <w:tcPr>
            <w:tcW w:w="0" w:type="auto"/>
            <w:vAlign w:val="center"/>
            <w:hideMark/>
          </w:tcPr>
          <w:p w:rsidR="00000000" w:rsidRDefault="00000000">
            <w:r>
              <w:rPr>
                <w:rStyle w:val="HTML"/>
              </w:rPr>
              <w:t>borrow</w:t>
            </w:r>
            <w:r>
              <w:t xml:space="preserve"> </w:t>
            </w:r>
            <w:r>
              <w:rPr>
                <w:rStyle w:val="HTML"/>
              </w:rPr>
              <w:t>repay</w:t>
            </w:r>
          </w:p>
        </w:tc>
      </w:tr>
      <w:tr w:rsidR="00000000">
        <w:trPr>
          <w:divId w:val="175387555"/>
          <w:tblCellSpacing w:w="15" w:type="dxa"/>
        </w:trPr>
        <w:tc>
          <w:tcPr>
            <w:tcW w:w="0" w:type="auto"/>
            <w:vAlign w:val="center"/>
            <w:hideMark/>
          </w:tcPr>
          <w:p w:rsidR="00000000" w:rsidRDefault="00000000">
            <w:r>
              <w:lastRenderedPageBreak/>
              <w:t>accBorrowed</w:t>
            </w:r>
          </w:p>
        </w:tc>
        <w:tc>
          <w:tcPr>
            <w:tcW w:w="0" w:type="auto"/>
            <w:vAlign w:val="center"/>
            <w:hideMark/>
          </w:tcPr>
          <w:p w:rsidR="00000000" w:rsidRDefault="00000000">
            <w:r>
              <w:t>String</w:t>
            </w:r>
          </w:p>
        </w:tc>
        <w:tc>
          <w:tcPr>
            <w:tcW w:w="0" w:type="auto"/>
            <w:vAlign w:val="center"/>
            <w:hideMark/>
          </w:tcPr>
          <w:p w:rsidR="00000000" w:rsidRDefault="00000000">
            <w:r>
              <w:t>Accumulate borrow amount</w:t>
            </w:r>
          </w:p>
        </w:tc>
      </w:tr>
      <w:tr w:rsidR="00000000">
        <w:trPr>
          <w:divId w:val="175387555"/>
          <w:tblCellSpacing w:w="15" w:type="dxa"/>
        </w:trPr>
        <w:tc>
          <w:tcPr>
            <w:tcW w:w="0" w:type="auto"/>
            <w:vAlign w:val="center"/>
            <w:hideMark/>
          </w:tcPr>
          <w:p w:rsidR="00000000" w:rsidRDefault="00000000">
            <w:r>
              <w:t>amt</w:t>
            </w:r>
          </w:p>
        </w:tc>
        <w:tc>
          <w:tcPr>
            <w:tcW w:w="0" w:type="auto"/>
            <w:vAlign w:val="center"/>
            <w:hideMark/>
          </w:tcPr>
          <w:p w:rsidR="00000000" w:rsidRDefault="00000000">
            <w:r>
              <w:t>String</w:t>
            </w:r>
          </w:p>
        </w:tc>
        <w:tc>
          <w:tcPr>
            <w:tcW w:w="0" w:type="auto"/>
            <w:vAlign w:val="center"/>
            <w:hideMark/>
          </w:tcPr>
          <w:p w:rsidR="00000000" w:rsidRDefault="00000000">
            <w:r>
              <w:t>borrow/repay amount</w:t>
            </w:r>
          </w:p>
        </w:tc>
      </w:tr>
      <w:tr w:rsidR="00000000">
        <w:trPr>
          <w:divId w:val="175387555"/>
          <w:tblCellSpacing w:w="15" w:type="dxa"/>
        </w:trPr>
        <w:tc>
          <w:tcPr>
            <w:tcW w:w="0" w:type="auto"/>
            <w:vAlign w:val="center"/>
            <w:hideMark/>
          </w:tcPr>
          <w:p w:rsidR="00000000" w:rsidRDefault="00000000">
            <w:r>
              <w:t>refId</w:t>
            </w:r>
          </w:p>
        </w:tc>
        <w:tc>
          <w:tcPr>
            <w:tcW w:w="0" w:type="auto"/>
            <w:vAlign w:val="center"/>
            <w:hideMark/>
          </w:tcPr>
          <w:p w:rsidR="00000000" w:rsidRDefault="00000000">
            <w:r>
              <w:t>String</w:t>
            </w:r>
          </w:p>
        </w:tc>
        <w:tc>
          <w:tcPr>
            <w:tcW w:w="0" w:type="auto"/>
            <w:vAlign w:val="center"/>
            <w:hideMark/>
          </w:tcPr>
          <w:p w:rsidR="00000000" w:rsidRDefault="00000000">
            <w:r>
              <w:t>The ID of borrowing or repayment</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Timestamp for Borrow/Repay</w:t>
            </w:r>
          </w:p>
        </w:tc>
      </w:tr>
    </w:tbl>
    <w:p w:rsidR="00000000" w:rsidRDefault="00000000">
      <w:pPr>
        <w:pStyle w:val="3"/>
        <w:divId w:val="175387555"/>
      </w:pPr>
      <w:r>
        <w:t>Get borrow interest and limit</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/api/v5/account/interest-limits</w:t>
      </w:r>
    </w:p>
    <w:p w:rsidR="00000000" w:rsidRDefault="00000000">
      <w:pPr>
        <w:pStyle w:val="a5"/>
        <w:divId w:val="702249366"/>
      </w:pPr>
      <w:r>
        <w:t>Request Example</w:t>
      </w:r>
    </w:p>
    <w:p w:rsidR="00000000" w:rsidRDefault="00000000">
      <w:pPr>
        <w:pStyle w:val="HTML0"/>
        <w:divId w:val="585576929"/>
        <w:rPr>
          <w:rStyle w:val="HTML"/>
        </w:rPr>
      </w:pPr>
      <w:r>
        <w:rPr>
          <w:rStyle w:val="HTML"/>
        </w:rPr>
        <w:t>GET /api/v5/account/interest-limits?type</w:t>
      </w:r>
      <w:r>
        <w:rPr>
          <w:rStyle w:val="o"/>
        </w:rPr>
        <w:t>=</w:t>
      </w:r>
      <w:r>
        <w:rPr>
          <w:rStyle w:val="HTML"/>
        </w:rPr>
        <w:t>1&amp;ccy</w:t>
      </w:r>
      <w:r>
        <w:rPr>
          <w:rStyle w:val="o"/>
        </w:rPr>
        <w:t>=</w:t>
      </w:r>
      <w:r>
        <w:rPr>
          <w:rStyle w:val="HTML"/>
        </w:rPr>
        <w:t>BTC</w:t>
      </w:r>
    </w:p>
    <w:p w:rsidR="00000000" w:rsidRDefault="00000000">
      <w:pPr>
        <w:pStyle w:val="HTML0"/>
        <w:divId w:val="585576929"/>
        <w:rPr>
          <w:rStyle w:val="HTML"/>
        </w:rPr>
      </w:pPr>
    </w:p>
    <w:p w:rsidR="00000000" w:rsidRDefault="00000000">
      <w:pPr>
        <w:pStyle w:val="HTML0"/>
        <w:divId w:val="639926036"/>
        <w:rPr>
          <w:rStyle w:val="HTML"/>
          <w:vanish/>
        </w:rPr>
      </w:pPr>
      <w:r>
        <w:rPr>
          <w:rStyle w:val="kn"/>
          <w:vanish/>
        </w:rPr>
        <w:t>import</w:t>
      </w:r>
      <w:r>
        <w:rPr>
          <w:rStyle w:val="HTML"/>
          <w:vanish/>
        </w:rPr>
        <w:t xml:space="preserve"> </w:t>
      </w:r>
      <w:r>
        <w:rPr>
          <w:rStyle w:val="nn"/>
          <w:vanish/>
        </w:rPr>
        <w:t>okx.Account</w:t>
      </w:r>
      <w:r>
        <w:rPr>
          <w:rStyle w:val="HTML"/>
          <w:vanish/>
        </w:rPr>
        <w:t xml:space="preserve"> </w:t>
      </w:r>
      <w:r>
        <w:rPr>
          <w:rStyle w:val="k"/>
          <w:vanish/>
        </w:rPr>
        <w:t>as</w:t>
      </w:r>
      <w:r>
        <w:rPr>
          <w:rStyle w:val="HTML"/>
          <w:vanish/>
        </w:rPr>
        <w:t xml:space="preserve"> </w:t>
      </w:r>
      <w:r>
        <w:rPr>
          <w:rStyle w:val="n"/>
          <w:vanish/>
        </w:rPr>
        <w:t>Account</w:t>
      </w:r>
    </w:p>
    <w:p w:rsidR="00000000" w:rsidRDefault="00000000">
      <w:pPr>
        <w:pStyle w:val="HTML0"/>
        <w:divId w:val="639926036"/>
        <w:rPr>
          <w:rStyle w:val="HTML"/>
          <w:vanish/>
        </w:rPr>
      </w:pPr>
    </w:p>
    <w:p w:rsidR="00000000" w:rsidRDefault="00000000">
      <w:pPr>
        <w:pStyle w:val="HTML0"/>
        <w:divId w:val="639926036"/>
        <w:rPr>
          <w:rStyle w:val="c1"/>
          <w:vanish/>
        </w:rPr>
      </w:pPr>
      <w:r>
        <w:rPr>
          <w:rStyle w:val="c1"/>
          <w:vanish/>
        </w:rPr>
        <w:t># API initialization</w:t>
      </w:r>
    </w:p>
    <w:p w:rsidR="00000000" w:rsidRDefault="00000000">
      <w:pPr>
        <w:pStyle w:val="HTML0"/>
        <w:divId w:val="639926036"/>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639926036"/>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639926036"/>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639926036"/>
        <w:rPr>
          <w:rStyle w:val="HTML"/>
          <w:vanish/>
        </w:rPr>
      </w:pPr>
    </w:p>
    <w:p w:rsidR="00000000" w:rsidRDefault="00000000">
      <w:pPr>
        <w:pStyle w:val="HTML0"/>
        <w:divId w:val="639926036"/>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trading:0 , demo trading:1</w:t>
      </w:r>
    </w:p>
    <w:p w:rsidR="00000000" w:rsidRDefault="00000000">
      <w:pPr>
        <w:pStyle w:val="HTML0"/>
        <w:divId w:val="639926036"/>
        <w:rPr>
          <w:rStyle w:val="HTML"/>
          <w:vanish/>
        </w:rPr>
      </w:pPr>
    </w:p>
    <w:p w:rsidR="00000000" w:rsidRDefault="00000000">
      <w:pPr>
        <w:pStyle w:val="HTML0"/>
        <w:divId w:val="639926036"/>
        <w:rPr>
          <w:rStyle w:val="HTML"/>
          <w:vanish/>
        </w:rPr>
      </w:pPr>
      <w:r>
        <w:rPr>
          <w:rStyle w:val="n"/>
          <w:vanish/>
        </w:rPr>
        <w:t>accountAPI</w:t>
      </w:r>
      <w:r>
        <w:rPr>
          <w:rStyle w:val="HTML"/>
          <w:vanish/>
        </w:rPr>
        <w:t xml:space="preserve"> </w:t>
      </w:r>
      <w:r>
        <w:rPr>
          <w:rStyle w:val="o"/>
          <w:vanish/>
        </w:rPr>
        <w:t>=</w:t>
      </w:r>
      <w:r>
        <w:rPr>
          <w:rStyle w:val="HTML"/>
          <w:vanish/>
        </w:rPr>
        <w:t xml:space="preserve"> </w:t>
      </w:r>
      <w:r>
        <w:rPr>
          <w:rStyle w:val="n"/>
          <w:vanish/>
        </w:rPr>
        <w:t>Account</w:t>
      </w:r>
      <w:r>
        <w:rPr>
          <w:rStyle w:val="p"/>
          <w:vanish/>
        </w:rPr>
        <w:t>.</w:t>
      </w:r>
      <w:r>
        <w:rPr>
          <w:rStyle w:val="n"/>
          <w:vanish/>
        </w:rPr>
        <w:t>AccountAPI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639926036"/>
        <w:rPr>
          <w:rStyle w:val="HTML"/>
          <w:vanish/>
        </w:rPr>
      </w:pPr>
    </w:p>
    <w:p w:rsidR="00000000" w:rsidRDefault="00000000">
      <w:pPr>
        <w:pStyle w:val="HTML0"/>
        <w:divId w:val="639926036"/>
        <w:rPr>
          <w:rStyle w:val="c1"/>
          <w:vanish/>
        </w:rPr>
      </w:pPr>
      <w:r>
        <w:rPr>
          <w:rStyle w:val="c1"/>
          <w:vanish/>
        </w:rPr>
        <w:t># Get borrow interest and limit</w:t>
      </w:r>
    </w:p>
    <w:p w:rsidR="00000000" w:rsidRDefault="00000000">
      <w:pPr>
        <w:pStyle w:val="HTML0"/>
        <w:divId w:val="639926036"/>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accountAPI</w:t>
      </w:r>
      <w:r>
        <w:rPr>
          <w:rStyle w:val="p"/>
          <w:vanish/>
        </w:rPr>
        <w:t>.</w:t>
      </w:r>
      <w:r>
        <w:rPr>
          <w:rStyle w:val="n"/>
          <w:vanish/>
        </w:rPr>
        <w:t>get_interest_limits</w:t>
      </w:r>
      <w:r>
        <w:rPr>
          <w:rStyle w:val="p"/>
          <w:vanish/>
        </w:rPr>
        <w:t>(</w:t>
      </w:r>
    </w:p>
    <w:p w:rsidR="00000000" w:rsidRDefault="00000000">
      <w:pPr>
        <w:pStyle w:val="HTML0"/>
        <w:divId w:val="639926036"/>
        <w:rPr>
          <w:rStyle w:val="HTML"/>
          <w:vanish/>
        </w:rPr>
      </w:pPr>
      <w:r>
        <w:rPr>
          <w:rStyle w:val="HTML"/>
          <w:vanish/>
        </w:rPr>
        <w:t xml:space="preserve">    </w:t>
      </w:r>
      <w:r>
        <w:rPr>
          <w:rStyle w:val="nb"/>
          <w:vanish/>
        </w:rPr>
        <w:t>type</w:t>
      </w:r>
      <w:r>
        <w:rPr>
          <w:rStyle w:val="o"/>
          <w:vanish/>
        </w:rPr>
        <w:t>=</w:t>
      </w:r>
      <w:r>
        <w:rPr>
          <w:rStyle w:val="s"/>
          <w:vanish/>
        </w:rPr>
        <w:t>"1"</w:t>
      </w:r>
      <w:r>
        <w:rPr>
          <w:rStyle w:val="p"/>
          <w:vanish/>
        </w:rPr>
        <w:t>,</w:t>
      </w:r>
    </w:p>
    <w:p w:rsidR="00000000" w:rsidRDefault="00000000">
      <w:pPr>
        <w:pStyle w:val="HTML0"/>
        <w:divId w:val="639926036"/>
        <w:rPr>
          <w:rStyle w:val="HTML"/>
          <w:vanish/>
        </w:rPr>
      </w:pPr>
      <w:r>
        <w:rPr>
          <w:rStyle w:val="HTML"/>
          <w:vanish/>
        </w:rPr>
        <w:t xml:space="preserve">    </w:t>
      </w:r>
      <w:r>
        <w:rPr>
          <w:rStyle w:val="n"/>
          <w:vanish/>
        </w:rPr>
        <w:t>ccy</w:t>
      </w:r>
      <w:r>
        <w:rPr>
          <w:rStyle w:val="o"/>
          <w:vanish/>
        </w:rPr>
        <w:t>=</w:t>
      </w:r>
      <w:r>
        <w:rPr>
          <w:rStyle w:val="s"/>
          <w:vanish/>
        </w:rPr>
        <w:t>"BTC"</w:t>
      </w:r>
    </w:p>
    <w:p w:rsidR="00000000" w:rsidRDefault="00000000">
      <w:pPr>
        <w:pStyle w:val="HTML0"/>
        <w:divId w:val="639926036"/>
        <w:rPr>
          <w:rStyle w:val="HTML"/>
          <w:vanish/>
        </w:rPr>
      </w:pPr>
      <w:r>
        <w:rPr>
          <w:rStyle w:val="p"/>
          <w:vanish/>
        </w:rPr>
        <w:t>)</w:t>
      </w:r>
    </w:p>
    <w:p w:rsidR="00000000" w:rsidRDefault="00000000">
      <w:pPr>
        <w:pStyle w:val="HTML0"/>
        <w:divId w:val="639926036"/>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28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Loan type</w:t>
            </w:r>
            <w:r>
              <w:br/>
            </w:r>
            <w:r>
              <w:rPr>
                <w:rStyle w:val="HTML"/>
              </w:rPr>
              <w:t>2</w:t>
            </w:r>
            <w:r>
              <w:t>: Market loans</w:t>
            </w:r>
            <w:r>
              <w:br/>
              <w:t xml:space="preserve">Default is </w:t>
            </w:r>
            <w:r>
              <w:rPr>
                <w:rStyle w:val="HTML"/>
              </w:rPr>
              <w:t>2</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Loan currency, e.g. </w:t>
            </w:r>
            <w:r>
              <w:rPr>
                <w:rStyle w:val="HTML"/>
              </w:rPr>
              <w:t>BTC</w:t>
            </w:r>
          </w:p>
        </w:tc>
      </w:tr>
    </w:tbl>
    <w:p w:rsidR="00000000" w:rsidRDefault="00000000">
      <w:pPr>
        <w:pStyle w:val="a5"/>
        <w:divId w:val="995916173"/>
      </w:pPr>
      <w:r>
        <w:t>Response Example</w:t>
      </w:r>
    </w:p>
    <w:p w:rsidR="00000000" w:rsidRDefault="00000000">
      <w:pPr>
        <w:pStyle w:val="HTML0"/>
        <w:divId w:val="1158617680"/>
        <w:rPr>
          <w:rStyle w:val="w"/>
        </w:rPr>
      </w:pPr>
      <w:r>
        <w:rPr>
          <w:rStyle w:val="p"/>
        </w:rPr>
        <w:t>{</w:t>
      </w:r>
    </w:p>
    <w:p w:rsidR="00000000" w:rsidRDefault="00000000">
      <w:pPr>
        <w:pStyle w:val="HTML0"/>
        <w:divId w:val="1158617680"/>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158617680"/>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158617680"/>
        <w:rPr>
          <w:rStyle w:val="w"/>
        </w:rPr>
      </w:pPr>
      <w:r>
        <w:rPr>
          <w:rStyle w:val="w"/>
        </w:rPr>
        <w:t xml:space="preserve">        </w:t>
      </w:r>
      <w:r>
        <w:rPr>
          <w:rStyle w:val="p"/>
        </w:rPr>
        <w:t>{</w:t>
      </w:r>
    </w:p>
    <w:p w:rsidR="00000000" w:rsidRDefault="00000000">
      <w:pPr>
        <w:pStyle w:val="HTML0"/>
        <w:divId w:val="1158617680"/>
        <w:rPr>
          <w:rStyle w:val="w"/>
        </w:rPr>
      </w:pPr>
      <w:r>
        <w:rPr>
          <w:rStyle w:val="w"/>
        </w:rPr>
        <w:t xml:space="preserve">            </w:t>
      </w:r>
      <w:r>
        <w:rPr>
          <w:rStyle w:val="nl"/>
        </w:rPr>
        <w:t>"debt"</w:t>
      </w:r>
      <w:r>
        <w:rPr>
          <w:rStyle w:val="p"/>
        </w:rPr>
        <w:t>:</w:t>
      </w:r>
      <w:r>
        <w:rPr>
          <w:rStyle w:val="w"/>
        </w:rPr>
        <w:t xml:space="preserve"> </w:t>
      </w:r>
      <w:r>
        <w:rPr>
          <w:rStyle w:val="s2"/>
        </w:rPr>
        <w:t>"0.85893159114900247077000000000000"</w:t>
      </w:r>
      <w:r>
        <w:rPr>
          <w:rStyle w:val="p"/>
        </w:rPr>
        <w:t>,</w:t>
      </w:r>
    </w:p>
    <w:p w:rsidR="00000000" w:rsidRDefault="00000000">
      <w:pPr>
        <w:pStyle w:val="HTML0"/>
        <w:divId w:val="1158617680"/>
        <w:rPr>
          <w:rStyle w:val="w"/>
        </w:rPr>
      </w:pPr>
      <w:r>
        <w:rPr>
          <w:rStyle w:val="w"/>
        </w:rPr>
        <w:t xml:space="preserve">            </w:t>
      </w:r>
      <w:r>
        <w:rPr>
          <w:rStyle w:val="nl"/>
        </w:rPr>
        <w:t>"interest"</w:t>
      </w:r>
      <w:r>
        <w:rPr>
          <w:rStyle w:val="p"/>
        </w:rPr>
        <w:t>:</w:t>
      </w:r>
      <w:r>
        <w:rPr>
          <w:rStyle w:val="w"/>
        </w:rPr>
        <w:t xml:space="preserve"> </w:t>
      </w:r>
      <w:r>
        <w:rPr>
          <w:rStyle w:val="s2"/>
        </w:rPr>
        <w:t>"0.00000000000000000000000000000000"</w:t>
      </w:r>
      <w:r>
        <w:rPr>
          <w:rStyle w:val="p"/>
        </w:rPr>
        <w:t>,</w:t>
      </w:r>
    </w:p>
    <w:p w:rsidR="00000000" w:rsidRDefault="00000000">
      <w:pPr>
        <w:pStyle w:val="HTML0"/>
        <w:divId w:val="1158617680"/>
        <w:rPr>
          <w:rStyle w:val="w"/>
        </w:rPr>
      </w:pPr>
      <w:r>
        <w:rPr>
          <w:rStyle w:val="w"/>
        </w:rPr>
        <w:t xml:space="preserve">            </w:t>
      </w:r>
      <w:r>
        <w:rPr>
          <w:rStyle w:val="nl"/>
        </w:rPr>
        <w:t>"loanAlloc"</w:t>
      </w:r>
      <w:r>
        <w:rPr>
          <w:rStyle w:val="p"/>
        </w:rPr>
        <w:t>:</w:t>
      </w:r>
      <w:r>
        <w:rPr>
          <w:rStyle w:val="w"/>
        </w:rPr>
        <w:t xml:space="preserve"> </w:t>
      </w:r>
      <w:r>
        <w:rPr>
          <w:rStyle w:val="s2"/>
        </w:rPr>
        <w:t>""</w:t>
      </w:r>
      <w:r>
        <w:rPr>
          <w:rStyle w:val="p"/>
        </w:rPr>
        <w:t>,</w:t>
      </w:r>
    </w:p>
    <w:p w:rsidR="00000000" w:rsidRDefault="00000000">
      <w:pPr>
        <w:pStyle w:val="HTML0"/>
        <w:divId w:val="1158617680"/>
        <w:rPr>
          <w:rStyle w:val="w"/>
        </w:rPr>
      </w:pPr>
      <w:r>
        <w:rPr>
          <w:rStyle w:val="w"/>
        </w:rPr>
        <w:t xml:space="preserve">            </w:t>
      </w:r>
      <w:r>
        <w:rPr>
          <w:rStyle w:val="nl"/>
        </w:rPr>
        <w:t>"nextDiscountTime"</w:t>
      </w:r>
      <w:r>
        <w:rPr>
          <w:rStyle w:val="p"/>
        </w:rPr>
        <w:t>:</w:t>
      </w:r>
      <w:r>
        <w:rPr>
          <w:rStyle w:val="w"/>
        </w:rPr>
        <w:t xml:space="preserve"> </w:t>
      </w:r>
      <w:r>
        <w:rPr>
          <w:rStyle w:val="s2"/>
        </w:rPr>
        <w:t>"1729490400000"</w:t>
      </w:r>
      <w:r>
        <w:rPr>
          <w:rStyle w:val="p"/>
        </w:rPr>
        <w:t>,</w:t>
      </w:r>
    </w:p>
    <w:p w:rsidR="00000000" w:rsidRDefault="00000000">
      <w:pPr>
        <w:pStyle w:val="HTML0"/>
        <w:divId w:val="1158617680"/>
        <w:rPr>
          <w:rStyle w:val="w"/>
        </w:rPr>
      </w:pPr>
      <w:r>
        <w:rPr>
          <w:rStyle w:val="w"/>
        </w:rPr>
        <w:t xml:space="preserve">            </w:t>
      </w:r>
      <w:r>
        <w:rPr>
          <w:rStyle w:val="nl"/>
        </w:rPr>
        <w:t>"nextInterestTime"</w:t>
      </w:r>
      <w:r>
        <w:rPr>
          <w:rStyle w:val="p"/>
        </w:rPr>
        <w:t>:</w:t>
      </w:r>
      <w:r>
        <w:rPr>
          <w:rStyle w:val="w"/>
        </w:rPr>
        <w:t xml:space="preserve"> </w:t>
      </w:r>
      <w:r>
        <w:rPr>
          <w:rStyle w:val="s2"/>
        </w:rPr>
        <w:t>"1729490400000"</w:t>
      </w:r>
      <w:r>
        <w:rPr>
          <w:rStyle w:val="p"/>
        </w:rPr>
        <w:t>,</w:t>
      </w:r>
    </w:p>
    <w:p w:rsidR="00000000" w:rsidRDefault="00000000">
      <w:pPr>
        <w:pStyle w:val="HTML0"/>
        <w:divId w:val="1158617680"/>
        <w:rPr>
          <w:rStyle w:val="w"/>
        </w:rPr>
      </w:pPr>
      <w:r>
        <w:rPr>
          <w:rStyle w:val="w"/>
        </w:rPr>
        <w:t xml:space="preserve">            </w:t>
      </w:r>
      <w:r>
        <w:rPr>
          <w:rStyle w:val="nl"/>
        </w:rPr>
        <w:t>"records"</w:t>
      </w:r>
      <w:r>
        <w:rPr>
          <w:rStyle w:val="p"/>
        </w:rPr>
        <w:t>:</w:t>
      </w:r>
      <w:r>
        <w:rPr>
          <w:rStyle w:val="w"/>
        </w:rPr>
        <w:t xml:space="preserve"> </w:t>
      </w:r>
      <w:r>
        <w:rPr>
          <w:rStyle w:val="p"/>
        </w:rPr>
        <w:t>[</w:t>
      </w:r>
    </w:p>
    <w:p w:rsidR="00000000" w:rsidRDefault="00000000">
      <w:pPr>
        <w:pStyle w:val="HTML0"/>
        <w:divId w:val="1158617680"/>
        <w:rPr>
          <w:rStyle w:val="w"/>
        </w:rPr>
      </w:pPr>
      <w:r>
        <w:rPr>
          <w:rStyle w:val="w"/>
        </w:rPr>
        <w:t xml:space="preserve">                </w:t>
      </w:r>
      <w:r>
        <w:rPr>
          <w:rStyle w:val="p"/>
        </w:rPr>
        <w:t>{</w:t>
      </w:r>
    </w:p>
    <w:p w:rsidR="00000000" w:rsidRDefault="00000000">
      <w:pPr>
        <w:pStyle w:val="HTML0"/>
        <w:divId w:val="1158617680"/>
        <w:rPr>
          <w:rStyle w:val="w"/>
        </w:rPr>
      </w:pPr>
      <w:r>
        <w:rPr>
          <w:rStyle w:val="w"/>
        </w:rPr>
        <w:t xml:space="preserve">                    </w:t>
      </w:r>
      <w:r>
        <w:rPr>
          <w:rStyle w:val="nl"/>
        </w:rPr>
        <w:t>"availLoan"</w:t>
      </w:r>
      <w:r>
        <w:rPr>
          <w:rStyle w:val="p"/>
        </w:rPr>
        <w:t>:</w:t>
      </w:r>
      <w:r>
        <w:rPr>
          <w:rStyle w:val="w"/>
        </w:rPr>
        <w:t xml:space="preserve"> </w:t>
      </w:r>
      <w:r>
        <w:rPr>
          <w:rStyle w:val="s2"/>
        </w:rPr>
        <w:t>""</w:t>
      </w:r>
      <w:r>
        <w:rPr>
          <w:rStyle w:val="p"/>
        </w:rPr>
        <w:t>,</w:t>
      </w:r>
    </w:p>
    <w:p w:rsidR="00000000" w:rsidRDefault="00000000">
      <w:pPr>
        <w:pStyle w:val="HTML0"/>
        <w:divId w:val="1158617680"/>
        <w:rPr>
          <w:rStyle w:val="w"/>
        </w:rPr>
      </w:pPr>
      <w:r>
        <w:rPr>
          <w:rStyle w:val="w"/>
        </w:rPr>
        <w:t xml:space="preserve">                    </w:t>
      </w:r>
      <w:r>
        <w:rPr>
          <w:rStyle w:val="nl"/>
        </w:rPr>
        <w:t>"avgRate"</w:t>
      </w:r>
      <w:r>
        <w:rPr>
          <w:rStyle w:val="p"/>
        </w:rPr>
        <w:t>:</w:t>
      </w:r>
      <w:r>
        <w:rPr>
          <w:rStyle w:val="w"/>
        </w:rPr>
        <w:t xml:space="preserve"> </w:t>
      </w:r>
      <w:r>
        <w:rPr>
          <w:rStyle w:val="s2"/>
        </w:rPr>
        <w:t>""</w:t>
      </w:r>
      <w:r>
        <w:rPr>
          <w:rStyle w:val="p"/>
        </w:rPr>
        <w:t>,</w:t>
      </w:r>
    </w:p>
    <w:p w:rsidR="00000000" w:rsidRDefault="00000000">
      <w:pPr>
        <w:pStyle w:val="HTML0"/>
        <w:divId w:val="1158617680"/>
        <w:rPr>
          <w:rStyle w:val="w"/>
        </w:rPr>
      </w:pPr>
      <w:r>
        <w:rPr>
          <w:rStyle w:val="w"/>
        </w:rPr>
        <w:lastRenderedPageBreak/>
        <w:t xml:space="preserve">                    </w:t>
      </w:r>
      <w:r>
        <w:rPr>
          <w:rStyle w:val="nl"/>
        </w:rPr>
        <w:t>"ccy"</w:t>
      </w:r>
      <w:r>
        <w:rPr>
          <w:rStyle w:val="p"/>
        </w:rPr>
        <w:t>:</w:t>
      </w:r>
      <w:r>
        <w:rPr>
          <w:rStyle w:val="w"/>
        </w:rPr>
        <w:t xml:space="preserve"> </w:t>
      </w:r>
      <w:r>
        <w:rPr>
          <w:rStyle w:val="s2"/>
        </w:rPr>
        <w:t>"BTC"</w:t>
      </w:r>
      <w:r>
        <w:rPr>
          <w:rStyle w:val="p"/>
        </w:rPr>
        <w:t>,</w:t>
      </w:r>
    </w:p>
    <w:p w:rsidR="00000000" w:rsidRDefault="00000000">
      <w:pPr>
        <w:pStyle w:val="HTML0"/>
        <w:divId w:val="1158617680"/>
        <w:rPr>
          <w:rStyle w:val="w"/>
        </w:rPr>
      </w:pPr>
      <w:r>
        <w:rPr>
          <w:rStyle w:val="w"/>
        </w:rPr>
        <w:t xml:space="preserve">                    </w:t>
      </w:r>
      <w:r>
        <w:rPr>
          <w:rStyle w:val="nl"/>
        </w:rPr>
        <w:t>"interest"</w:t>
      </w:r>
      <w:r>
        <w:rPr>
          <w:rStyle w:val="p"/>
        </w:rPr>
        <w:t>:</w:t>
      </w:r>
      <w:r>
        <w:rPr>
          <w:rStyle w:val="w"/>
        </w:rPr>
        <w:t xml:space="preserve"> </w:t>
      </w:r>
      <w:r>
        <w:rPr>
          <w:rStyle w:val="s2"/>
        </w:rPr>
        <w:t>"0"</w:t>
      </w:r>
      <w:r>
        <w:rPr>
          <w:rStyle w:val="p"/>
        </w:rPr>
        <w:t>,</w:t>
      </w:r>
    </w:p>
    <w:p w:rsidR="00000000" w:rsidRDefault="00000000">
      <w:pPr>
        <w:pStyle w:val="HTML0"/>
        <w:divId w:val="1158617680"/>
        <w:rPr>
          <w:rStyle w:val="w"/>
        </w:rPr>
      </w:pPr>
      <w:r>
        <w:rPr>
          <w:rStyle w:val="w"/>
        </w:rPr>
        <w:t xml:space="preserve">                    </w:t>
      </w:r>
      <w:r>
        <w:rPr>
          <w:rStyle w:val="nl"/>
        </w:rPr>
        <w:t>"loanQuota"</w:t>
      </w:r>
      <w:r>
        <w:rPr>
          <w:rStyle w:val="p"/>
        </w:rPr>
        <w:t>:</w:t>
      </w:r>
      <w:r>
        <w:rPr>
          <w:rStyle w:val="w"/>
        </w:rPr>
        <w:t xml:space="preserve"> </w:t>
      </w:r>
      <w:r>
        <w:rPr>
          <w:rStyle w:val="s2"/>
        </w:rPr>
        <w:t>"175.00000000"</w:t>
      </w:r>
      <w:r>
        <w:rPr>
          <w:rStyle w:val="p"/>
        </w:rPr>
        <w:t>,</w:t>
      </w:r>
    </w:p>
    <w:p w:rsidR="00000000" w:rsidRDefault="00000000">
      <w:pPr>
        <w:pStyle w:val="HTML0"/>
        <w:divId w:val="1158617680"/>
        <w:rPr>
          <w:rStyle w:val="w"/>
        </w:rPr>
      </w:pPr>
      <w:r>
        <w:rPr>
          <w:rStyle w:val="w"/>
        </w:rPr>
        <w:t xml:space="preserve">                    </w:t>
      </w:r>
      <w:r>
        <w:rPr>
          <w:rStyle w:val="nl"/>
        </w:rPr>
        <w:t>"posLoan"</w:t>
      </w:r>
      <w:r>
        <w:rPr>
          <w:rStyle w:val="p"/>
        </w:rPr>
        <w:t>:</w:t>
      </w:r>
      <w:r>
        <w:rPr>
          <w:rStyle w:val="w"/>
        </w:rPr>
        <w:t xml:space="preserve"> </w:t>
      </w:r>
      <w:r>
        <w:rPr>
          <w:rStyle w:val="s2"/>
        </w:rPr>
        <w:t>""</w:t>
      </w:r>
      <w:r>
        <w:rPr>
          <w:rStyle w:val="p"/>
        </w:rPr>
        <w:t>,</w:t>
      </w:r>
    </w:p>
    <w:p w:rsidR="00000000" w:rsidRDefault="00000000">
      <w:pPr>
        <w:pStyle w:val="HTML0"/>
        <w:divId w:val="1158617680"/>
        <w:rPr>
          <w:rStyle w:val="w"/>
        </w:rPr>
      </w:pPr>
      <w:r>
        <w:rPr>
          <w:rStyle w:val="w"/>
        </w:rPr>
        <w:t xml:space="preserve">                    </w:t>
      </w:r>
      <w:r>
        <w:rPr>
          <w:rStyle w:val="nl"/>
        </w:rPr>
        <w:t>"rate"</w:t>
      </w:r>
      <w:r>
        <w:rPr>
          <w:rStyle w:val="p"/>
        </w:rPr>
        <w:t>:</w:t>
      </w:r>
      <w:r>
        <w:rPr>
          <w:rStyle w:val="w"/>
        </w:rPr>
        <w:t xml:space="preserve"> </w:t>
      </w:r>
      <w:r>
        <w:rPr>
          <w:rStyle w:val="s2"/>
        </w:rPr>
        <w:t>"0.0000276"</w:t>
      </w:r>
      <w:r>
        <w:rPr>
          <w:rStyle w:val="p"/>
        </w:rPr>
        <w:t>,</w:t>
      </w:r>
    </w:p>
    <w:p w:rsidR="00000000" w:rsidRDefault="00000000">
      <w:pPr>
        <w:pStyle w:val="HTML0"/>
        <w:divId w:val="1158617680"/>
        <w:rPr>
          <w:rStyle w:val="w"/>
        </w:rPr>
      </w:pPr>
      <w:r>
        <w:rPr>
          <w:rStyle w:val="w"/>
        </w:rPr>
        <w:t xml:space="preserve">                    </w:t>
      </w:r>
      <w:r>
        <w:rPr>
          <w:rStyle w:val="nl"/>
        </w:rPr>
        <w:t>"surplusLmt"</w:t>
      </w:r>
      <w:r>
        <w:rPr>
          <w:rStyle w:val="p"/>
        </w:rPr>
        <w:t>:</w:t>
      </w:r>
      <w:r>
        <w:rPr>
          <w:rStyle w:val="w"/>
        </w:rPr>
        <w:t xml:space="preserve"> </w:t>
      </w:r>
      <w:r>
        <w:rPr>
          <w:rStyle w:val="s2"/>
        </w:rPr>
        <w:t>"175.00000000"</w:t>
      </w:r>
      <w:r>
        <w:rPr>
          <w:rStyle w:val="p"/>
        </w:rPr>
        <w:t>,</w:t>
      </w:r>
    </w:p>
    <w:p w:rsidR="00000000" w:rsidRDefault="00000000">
      <w:pPr>
        <w:pStyle w:val="HTML0"/>
        <w:divId w:val="1158617680"/>
        <w:rPr>
          <w:rStyle w:val="w"/>
        </w:rPr>
      </w:pPr>
      <w:r>
        <w:rPr>
          <w:rStyle w:val="w"/>
        </w:rPr>
        <w:t xml:space="preserve">                    </w:t>
      </w:r>
      <w:r>
        <w:rPr>
          <w:rStyle w:val="nl"/>
        </w:rPr>
        <w:t>"surplusLmtDetails"</w:t>
      </w:r>
      <w:r>
        <w:rPr>
          <w:rStyle w:val="p"/>
        </w:rPr>
        <w:t>:</w:t>
      </w:r>
      <w:r>
        <w:rPr>
          <w:rStyle w:val="w"/>
        </w:rPr>
        <w:t xml:space="preserve"> </w:t>
      </w:r>
      <w:r>
        <w:rPr>
          <w:rStyle w:val="p"/>
        </w:rPr>
        <w:t>{},</w:t>
      </w:r>
    </w:p>
    <w:p w:rsidR="00000000" w:rsidRDefault="00000000">
      <w:pPr>
        <w:pStyle w:val="HTML0"/>
        <w:divId w:val="1158617680"/>
        <w:rPr>
          <w:rStyle w:val="w"/>
        </w:rPr>
      </w:pPr>
      <w:r>
        <w:rPr>
          <w:rStyle w:val="w"/>
        </w:rPr>
        <w:t xml:space="preserve">                    </w:t>
      </w:r>
      <w:r>
        <w:rPr>
          <w:rStyle w:val="nl"/>
        </w:rPr>
        <w:t>"usedLmt"</w:t>
      </w:r>
      <w:r>
        <w:rPr>
          <w:rStyle w:val="p"/>
        </w:rPr>
        <w:t>:</w:t>
      </w:r>
      <w:r>
        <w:rPr>
          <w:rStyle w:val="w"/>
        </w:rPr>
        <w:t xml:space="preserve"> </w:t>
      </w:r>
      <w:r>
        <w:rPr>
          <w:rStyle w:val="s2"/>
        </w:rPr>
        <w:t>"0.00000000"</w:t>
      </w:r>
      <w:r>
        <w:rPr>
          <w:rStyle w:val="p"/>
        </w:rPr>
        <w:t>,</w:t>
      </w:r>
    </w:p>
    <w:p w:rsidR="00000000" w:rsidRDefault="00000000">
      <w:pPr>
        <w:pStyle w:val="HTML0"/>
        <w:divId w:val="1158617680"/>
        <w:rPr>
          <w:rStyle w:val="w"/>
        </w:rPr>
      </w:pPr>
      <w:r>
        <w:rPr>
          <w:rStyle w:val="w"/>
        </w:rPr>
        <w:t xml:space="preserve">                    </w:t>
      </w:r>
      <w:r>
        <w:rPr>
          <w:rStyle w:val="nl"/>
        </w:rPr>
        <w:t>"usedLoan"</w:t>
      </w:r>
      <w:r>
        <w:rPr>
          <w:rStyle w:val="p"/>
        </w:rPr>
        <w:t>:</w:t>
      </w:r>
      <w:r>
        <w:rPr>
          <w:rStyle w:val="w"/>
        </w:rPr>
        <w:t xml:space="preserve"> </w:t>
      </w:r>
      <w:r>
        <w:rPr>
          <w:rStyle w:val="s2"/>
        </w:rPr>
        <w:t>""</w:t>
      </w:r>
    </w:p>
    <w:p w:rsidR="00000000" w:rsidRDefault="00000000">
      <w:pPr>
        <w:pStyle w:val="HTML0"/>
        <w:divId w:val="1158617680"/>
        <w:rPr>
          <w:rStyle w:val="w"/>
        </w:rPr>
      </w:pPr>
      <w:r>
        <w:rPr>
          <w:rStyle w:val="w"/>
        </w:rPr>
        <w:t xml:space="preserve">                </w:t>
      </w:r>
      <w:r>
        <w:rPr>
          <w:rStyle w:val="p"/>
        </w:rPr>
        <w:t>}</w:t>
      </w:r>
    </w:p>
    <w:p w:rsidR="00000000" w:rsidRDefault="00000000">
      <w:pPr>
        <w:pStyle w:val="HTML0"/>
        <w:divId w:val="1158617680"/>
        <w:rPr>
          <w:rStyle w:val="w"/>
        </w:rPr>
      </w:pPr>
      <w:r>
        <w:rPr>
          <w:rStyle w:val="w"/>
        </w:rPr>
        <w:t xml:space="preserve">            </w:t>
      </w:r>
      <w:r>
        <w:rPr>
          <w:rStyle w:val="p"/>
        </w:rPr>
        <w:t>]</w:t>
      </w:r>
    </w:p>
    <w:p w:rsidR="00000000" w:rsidRDefault="00000000">
      <w:pPr>
        <w:pStyle w:val="HTML0"/>
        <w:divId w:val="1158617680"/>
        <w:rPr>
          <w:rStyle w:val="w"/>
        </w:rPr>
      </w:pPr>
      <w:r>
        <w:rPr>
          <w:rStyle w:val="w"/>
        </w:rPr>
        <w:t xml:space="preserve">        </w:t>
      </w:r>
      <w:r>
        <w:rPr>
          <w:rStyle w:val="p"/>
        </w:rPr>
        <w:t>}</w:t>
      </w:r>
    </w:p>
    <w:p w:rsidR="00000000" w:rsidRDefault="00000000">
      <w:pPr>
        <w:pStyle w:val="HTML0"/>
        <w:divId w:val="1158617680"/>
        <w:rPr>
          <w:rStyle w:val="w"/>
        </w:rPr>
      </w:pPr>
      <w:r>
        <w:rPr>
          <w:rStyle w:val="w"/>
        </w:rPr>
        <w:t xml:space="preserve">    </w:t>
      </w:r>
      <w:r>
        <w:rPr>
          <w:rStyle w:val="p"/>
        </w:rPr>
        <w:t>],</w:t>
      </w:r>
    </w:p>
    <w:p w:rsidR="00000000" w:rsidRDefault="00000000">
      <w:pPr>
        <w:pStyle w:val="HTML0"/>
        <w:divId w:val="1158617680"/>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158617680"/>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9"/>
        <w:gridCol w:w="780"/>
        <w:gridCol w:w="4867"/>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debt</w:t>
            </w:r>
          </w:p>
        </w:tc>
        <w:tc>
          <w:tcPr>
            <w:tcW w:w="0" w:type="auto"/>
            <w:vAlign w:val="center"/>
            <w:hideMark/>
          </w:tcPr>
          <w:p w:rsidR="00000000" w:rsidRDefault="00000000">
            <w:r>
              <w:t>String</w:t>
            </w:r>
          </w:p>
        </w:tc>
        <w:tc>
          <w:tcPr>
            <w:tcW w:w="0" w:type="auto"/>
            <w:vAlign w:val="center"/>
            <w:hideMark/>
          </w:tcPr>
          <w:p w:rsidR="00000000" w:rsidRDefault="00000000">
            <w:r>
              <w:t xml:space="preserve">Current debt in </w:t>
            </w:r>
            <w:r>
              <w:rPr>
                <w:rStyle w:val="HTML"/>
              </w:rPr>
              <w:t>USDT</w:t>
            </w:r>
          </w:p>
        </w:tc>
      </w:tr>
      <w:tr w:rsidR="00000000">
        <w:trPr>
          <w:divId w:val="175387555"/>
          <w:tblCellSpacing w:w="15" w:type="dxa"/>
        </w:trPr>
        <w:tc>
          <w:tcPr>
            <w:tcW w:w="0" w:type="auto"/>
            <w:vAlign w:val="center"/>
            <w:hideMark/>
          </w:tcPr>
          <w:p w:rsidR="00000000" w:rsidRDefault="00000000">
            <w:r>
              <w:t>interest</w:t>
            </w:r>
          </w:p>
        </w:tc>
        <w:tc>
          <w:tcPr>
            <w:tcW w:w="0" w:type="auto"/>
            <w:vAlign w:val="center"/>
            <w:hideMark/>
          </w:tcPr>
          <w:p w:rsidR="00000000" w:rsidRDefault="00000000">
            <w:r>
              <w:t>String</w:t>
            </w:r>
          </w:p>
        </w:tc>
        <w:tc>
          <w:tcPr>
            <w:tcW w:w="0" w:type="auto"/>
            <w:vAlign w:val="center"/>
            <w:hideMark/>
          </w:tcPr>
          <w:p w:rsidR="00000000" w:rsidRDefault="00000000">
            <w:r>
              <w:t xml:space="preserve">Current interest in </w:t>
            </w:r>
            <w:r>
              <w:rPr>
                <w:rStyle w:val="HTML"/>
              </w:rPr>
              <w:t>USDT</w:t>
            </w:r>
            <w:r>
              <w:t xml:space="preserve">, the unit is </w:t>
            </w:r>
            <w:r>
              <w:rPr>
                <w:rStyle w:val="HTML"/>
              </w:rPr>
              <w:t>USDT</w:t>
            </w:r>
            <w:r>
              <w:br/>
              <w:t xml:space="preserve">Only applicable to </w:t>
            </w:r>
            <w:r>
              <w:rPr>
                <w:rStyle w:val="HTML"/>
              </w:rPr>
              <w:t>Market loans</w:t>
            </w:r>
          </w:p>
        </w:tc>
      </w:tr>
      <w:tr w:rsidR="00000000">
        <w:trPr>
          <w:divId w:val="175387555"/>
          <w:tblCellSpacing w:w="15" w:type="dxa"/>
        </w:trPr>
        <w:tc>
          <w:tcPr>
            <w:tcW w:w="0" w:type="auto"/>
            <w:vAlign w:val="center"/>
            <w:hideMark/>
          </w:tcPr>
          <w:p w:rsidR="00000000" w:rsidRDefault="00000000">
            <w:r>
              <w:t>nextDiscountTime</w:t>
            </w:r>
          </w:p>
        </w:tc>
        <w:tc>
          <w:tcPr>
            <w:tcW w:w="0" w:type="auto"/>
            <w:vAlign w:val="center"/>
            <w:hideMark/>
          </w:tcPr>
          <w:p w:rsidR="00000000" w:rsidRDefault="00000000">
            <w:r>
              <w:t>String</w:t>
            </w:r>
          </w:p>
        </w:tc>
        <w:tc>
          <w:tcPr>
            <w:tcW w:w="0" w:type="auto"/>
            <w:vAlign w:val="center"/>
            <w:hideMark/>
          </w:tcPr>
          <w:p w:rsidR="00000000" w:rsidRDefault="00000000">
            <w:r>
              <w:t xml:space="preserve">Next deduct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nextInterestTime</w:t>
            </w:r>
          </w:p>
        </w:tc>
        <w:tc>
          <w:tcPr>
            <w:tcW w:w="0" w:type="auto"/>
            <w:vAlign w:val="center"/>
            <w:hideMark/>
          </w:tcPr>
          <w:p w:rsidR="00000000" w:rsidRDefault="00000000">
            <w:r>
              <w:t>String</w:t>
            </w:r>
          </w:p>
        </w:tc>
        <w:tc>
          <w:tcPr>
            <w:tcW w:w="0" w:type="auto"/>
            <w:vAlign w:val="center"/>
            <w:hideMark/>
          </w:tcPr>
          <w:p w:rsidR="00000000" w:rsidRDefault="00000000">
            <w:r>
              <w:t xml:space="preserve">Next accrual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loanAlloc</w:t>
            </w:r>
          </w:p>
        </w:tc>
        <w:tc>
          <w:tcPr>
            <w:tcW w:w="0" w:type="auto"/>
            <w:vAlign w:val="center"/>
            <w:hideMark/>
          </w:tcPr>
          <w:p w:rsidR="00000000" w:rsidRDefault="00000000">
            <w:r>
              <w:t>String</w:t>
            </w:r>
          </w:p>
        </w:tc>
        <w:tc>
          <w:tcPr>
            <w:tcW w:w="0" w:type="auto"/>
            <w:vAlign w:val="center"/>
            <w:hideMark/>
          </w:tcPr>
          <w:p w:rsidR="00000000" w:rsidRDefault="00000000">
            <w:r>
              <w:t>VIP Loan allocation for the current trading account</w:t>
            </w:r>
            <w:r>
              <w:br/>
              <w:t>1. The unit is percent(%). Range is [0, 100]. Precision is 0.01%</w:t>
            </w:r>
            <w:r>
              <w:br/>
              <w:t>2. If master account did not assign anything, then "0"</w:t>
            </w:r>
            <w:r>
              <w:br/>
              <w:t>3. "" if shared between master and sub-account</w:t>
            </w:r>
          </w:p>
        </w:tc>
      </w:tr>
      <w:tr w:rsidR="00000000">
        <w:trPr>
          <w:divId w:val="175387555"/>
          <w:tblCellSpacing w:w="15" w:type="dxa"/>
        </w:trPr>
        <w:tc>
          <w:tcPr>
            <w:tcW w:w="0" w:type="auto"/>
            <w:vAlign w:val="center"/>
            <w:hideMark/>
          </w:tcPr>
          <w:p w:rsidR="00000000" w:rsidRDefault="00000000">
            <w:r>
              <w:t>records</w:t>
            </w:r>
          </w:p>
        </w:tc>
        <w:tc>
          <w:tcPr>
            <w:tcW w:w="0" w:type="auto"/>
            <w:vAlign w:val="center"/>
            <w:hideMark/>
          </w:tcPr>
          <w:p w:rsidR="00000000" w:rsidRDefault="00000000">
            <w:r>
              <w:t>Array</w:t>
            </w:r>
          </w:p>
        </w:tc>
        <w:tc>
          <w:tcPr>
            <w:tcW w:w="0" w:type="auto"/>
            <w:vAlign w:val="center"/>
            <w:hideMark/>
          </w:tcPr>
          <w:p w:rsidR="00000000" w:rsidRDefault="00000000">
            <w:r>
              <w:t>Details for currencies</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 xml:space="preserve">Loan currency, e.g. </w:t>
            </w:r>
            <w:r>
              <w:rPr>
                <w:rStyle w:val="HTML"/>
              </w:rPr>
              <w:t>BTC</w:t>
            </w:r>
          </w:p>
        </w:tc>
      </w:tr>
      <w:tr w:rsidR="00000000">
        <w:trPr>
          <w:divId w:val="175387555"/>
          <w:tblCellSpacing w:w="15" w:type="dxa"/>
        </w:trPr>
        <w:tc>
          <w:tcPr>
            <w:tcW w:w="0" w:type="auto"/>
            <w:vAlign w:val="center"/>
            <w:hideMark/>
          </w:tcPr>
          <w:p w:rsidR="00000000" w:rsidRDefault="00000000">
            <w:r>
              <w:t>&gt; rate</w:t>
            </w:r>
          </w:p>
        </w:tc>
        <w:tc>
          <w:tcPr>
            <w:tcW w:w="0" w:type="auto"/>
            <w:vAlign w:val="center"/>
            <w:hideMark/>
          </w:tcPr>
          <w:p w:rsidR="00000000" w:rsidRDefault="00000000">
            <w:r>
              <w:t>String</w:t>
            </w:r>
          </w:p>
        </w:tc>
        <w:tc>
          <w:tcPr>
            <w:tcW w:w="0" w:type="auto"/>
            <w:vAlign w:val="center"/>
            <w:hideMark/>
          </w:tcPr>
          <w:p w:rsidR="00000000" w:rsidRDefault="00000000">
            <w:r>
              <w:t>Current daily rate</w:t>
            </w:r>
          </w:p>
        </w:tc>
      </w:tr>
      <w:tr w:rsidR="00000000">
        <w:trPr>
          <w:divId w:val="175387555"/>
          <w:tblCellSpacing w:w="15" w:type="dxa"/>
        </w:trPr>
        <w:tc>
          <w:tcPr>
            <w:tcW w:w="0" w:type="auto"/>
            <w:vAlign w:val="center"/>
            <w:hideMark/>
          </w:tcPr>
          <w:p w:rsidR="00000000" w:rsidRDefault="00000000">
            <w:r>
              <w:t>&gt; loanQuota</w:t>
            </w:r>
          </w:p>
        </w:tc>
        <w:tc>
          <w:tcPr>
            <w:tcW w:w="0" w:type="auto"/>
            <w:vAlign w:val="center"/>
            <w:hideMark/>
          </w:tcPr>
          <w:p w:rsidR="00000000" w:rsidRDefault="00000000">
            <w:r>
              <w:t>String</w:t>
            </w:r>
          </w:p>
        </w:tc>
        <w:tc>
          <w:tcPr>
            <w:tcW w:w="0" w:type="auto"/>
            <w:vAlign w:val="center"/>
            <w:hideMark/>
          </w:tcPr>
          <w:p w:rsidR="00000000" w:rsidRDefault="00000000">
            <w:r>
              <w:t>Borrow limit of master account</w:t>
            </w:r>
            <w:r>
              <w:br/>
              <w:t>If loan allocation has been assigned, then it is the borrow limit of the current trading account</w:t>
            </w:r>
          </w:p>
        </w:tc>
      </w:tr>
      <w:tr w:rsidR="00000000">
        <w:trPr>
          <w:divId w:val="175387555"/>
          <w:tblCellSpacing w:w="15" w:type="dxa"/>
        </w:trPr>
        <w:tc>
          <w:tcPr>
            <w:tcW w:w="0" w:type="auto"/>
            <w:vAlign w:val="center"/>
            <w:hideMark/>
          </w:tcPr>
          <w:p w:rsidR="00000000" w:rsidRDefault="00000000">
            <w:r>
              <w:lastRenderedPageBreak/>
              <w:t>&gt; surplusLmt</w:t>
            </w:r>
          </w:p>
        </w:tc>
        <w:tc>
          <w:tcPr>
            <w:tcW w:w="0" w:type="auto"/>
            <w:vAlign w:val="center"/>
            <w:hideMark/>
          </w:tcPr>
          <w:p w:rsidR="00000000" w:rsidRDefault="00000000">
            <w:r>
              <w:t>String</w:t>
            </w:r>
          </w:p>
        </w:tc>
        <w:tc>
          <w:tcPr>
            <w:tcW w:w="0" w:type="auto"/>
            <w:vAlign w:val="center"/>
            <w:hideMark/>
          </w:tcPr>
          <w:p w:rsidR="00000000" w:rsidRDefault="00000000">
            <w:r>
              <w:t>Available amount across all sub-accounts</w:t>
            </w:r>
            <w:r>
              <w:br/>
              <w:t>If loan allocation has been assigned, then it is the available amount to borrow by the current trading account</w:t>
            </w:r>
          </w:p>
        </w:tc>
      </w:tr>
      <w:tr w:rsidR="00000000">
        <w:trPr>
          <w:divId w:val="175387555"/>
          <w:tblCellSpacing w:w="15" w:type="dxa"/>
        </w:trPr>
        <w:tc>
          <w:tcPr>
            <w:tcW w:w="0" w:type="auto"/>
            <w:vAlign w:val="center"/>
            <w:hideMark/>
          </w:tcPr>
          <w:p w:rsidR="00000000" w:rsidRDefault="00000000">
            <w:r>
              <w:t>&gt; surplusLmtDetails</w:t>
            </w:r>
          </w:p>
        </w:tc>
        <w:tc>
          <w:tcPr>
            <w:tcW w:w="0" w:type="auto"/>
            <w:vAlign w:val="center"/>
            <w:hideMark/>
          </w:tcPr>
          <w:p w:rsidR="00000000" w:rsidRDefault="00000000">
            <w:r>
              <w:t>Object</w:t>
            </w:r>
          </w:p>
        </w:tc>
        <w:tc>
          <w:tcPr>
            <w:tcW w:w="0" w:type="auto"/>
            <w:vAlign w:val="center"/>
            <w:hideMark/>
          </w:tcPr>
          <w:p w:rsidR="00000000" w:rsidRDefault="00000000">
            <w:r>
              <w:t>The details of available amount across all sub-accounts</w:t>
            </w:r>
            <w:r>
              <w:br/>
              <w:t xml:space="preserve">The value of </w:t>
            </w:r>
            <w:r>
              <w:rPr>
                <w:rStyle w:val="HTML"/>
              </w:rPr>
              <w:t>surplusLmt</w:t>
            </w:r>
            <w:r>
              <w:t xml:space="preserve"> is the minimum value within this array. It can help you judge the reason that </w:t>
            </w:r>
            <w:r>
              <w:rPr>
                <w:rStyle w:val="HTML"/>
              </w:rPr>
              <w:t>surplusLmt</w:t>
            </w:r>
            <w:r>
              <w:t xml:space="preserve"> is not enough.</w:t>
            </w:r>
            <w:r>
              <w:br/>
              <w:t xml:space="preserve">Only applicable to </w:t>
            </w:r>
            <w:r>
              <w:rPr>
                <w:rStyle w:val="HTML"/>
              </w:rPr>
              <w:t>VIP loans</w:t>
            </w:r>
          </w:p>
        </w:tc>
      </w:tr>
      <w:tr w:rsidR="00000000">
        <w:trPr>
          <w:divId w:val="175387555"/>
          <w:tblCellSpacing w:w="15" w:type="dxa"/>
        </w:trPr>
        <w:tc>
          <w:tcPr>
            <w:tcW w:w="0" w:type="auto"/>
            <w:vAlign w:val="center"/>
            <w:hideMark/>
          </w:tcPr>
          <w:p w:rsidR="00000000" w:rsidRDefault="00000000">
            <w:r>
              <w:t>&gt;&gt; allAcctRemainingQuota</w:t>
            </w:r>
          </w:p>
        </w:tc>
        <w:tc>
          <w:tcPr>
            <w:tcW w:w="0" w:type="auto"/>
            <w:vAlign w:val="center"/>
            <w:hideMark/>
          </w:tcPr>
          <w:p w:rsidR="00000000" w:rsidRDefault="00000000">
            <w:r>
              <w:t>String</w:t>
            </w:r>
          </w:p>
        </w:tc>
        <w:tc>
          <w:tcPr>
            <w:tcW w:w="0" w:type="auto"/>
            <w:vAlign w:val="center"/>
            <w:hideMark/>
          </w:tcPr>
          <w:p w:rsidR="00000000" w:rsidRDefault="00000000">
            <w:r>
              <w:t>Total remaining quota for master account and sub-accounts</w:t>
            </w:r>
          </w:p>
        </w:tc>
      </w:tr>
      <w:tr w:rsidR="00000000">
        <w:trPr>
          <w:divId w:val="175387555"/>
          <w:tblCellSpacing w:w="15" w:type="dxa"/>
        </w:trPr>
        <w:tc>
          <w:tcPr>
            <w:tcW w:w="0" w:type="auto"/>
            <w:vAlign w:val="center"/>
            <w:hideMark/>
          </w:tcPr>
          <w:p w:rsidR="00000000" w:rsidRDefault="00000000">
            <w:r>
              <w:t>&gt;&gt; curAcctRemainingQuota</w:t>
            </w:r>
          </w:p>
        </w:tc>
        <w:tc>
          <w:tcPr>
            <w:tcW w:w="0" w:type="auto"/>
            <w:vAlign w:val="center"/>
            <w:hideMark/>
          </w:tcPr>
          <w:p w:rsidR="00000000" w:rsidRDefault="00000000">
            <w:r>
              <w:t>String</w:t>
            </w:r>
          </w:p>
        </w:tc>
        <w:tc>
          <w:tcPr>
            <w:tcW w:w="0" w:type="auto"/>
            <w:vAlign w:val="center"/>
            <w:hideMark/>
          </w:tcPr>
          <w:p w:rsidR="00000000" w:rsidRDefault="00000000">
            <w:r>
              <w:t>The remaining quota for the current account.</w:t>
            </w:r>
            <w:r>
              <w:br/>
              <w:t>Only applicable to the case in which the sub-account is assigned the loan allocation</w:t>
            </w:r>
          </w:p>
        </w:tc>
      </w:tr>
      <w:tr w:rsidR="00000000">
        <w:trPr>
          <w:divId w:val="175387555"/>
          <w:tblCellSpacing w:w="15" w:type="dxa"/>
        </w:trPr>
        <w:tc>
          <w:tcPr>
            <w:tcW w:w="0" w:type="auto"/>
            <w:vAlign w:val="center"/>
            <w:hideMark/>
          </w:tcPr>
          <w:p w:rsidR="00000000" w:rsidRDefault="00000000">
            <w:r>
              <w:t>&gt;&gt; platRemainingQuota</w:t>
            </w:r>
          </w:p>
        </w:tc>
        <w:tc>
          <w:tcPr>
            <w:tcW w:w="0" w:type="auto"/>
            <w:vAlign w:val="center"/>
            <w:hideMark/>
          </w:tcPr>
          <w:p w:rsidR="00000000" w:rsidRDefault="00000000">
            <w:r>
              <w:t>String</w:t>
            </w:r>
          </w:p>
        </w:tc>
        <w:tc>
          <w:tcPr>
            <w:tcW w:w="0" w:type="auto"/>
            <w:vAlign w:val="center"/>
            <w:hideMark/>
          </w:tcPr>
          <w:p w:rsidR="00000000" w:rsidRDefault="00000000">
            <w:r>
              <w:t>Remaining quota for the platform.</w:t>
            </w:r>
            <w:r>
              <w:br/>
              <w:t xml:space="preserve">The format like "600" will be returned when it is more than </w:t>
            </w:r>
            <w:r>
              <w:rPr>
                <w:rStyle w:val="HTML"/>
              </w:rPr>
              <w:t>curAcctRemainingQuota</w:t>
            </w:r>
            <w:r>
              <w:t xml:space="preserve"> or </w:t>
            </w:r>
            <w:r>
              <w:rPr>
                <w:rStyle w:val="HTML"/>
              </w:rPr>
              <w:t>allAcctRemainingQuota</w:t>
            </w:r>
          </w:p>
        </w:tc>
      </w:tr>
      <w:tr w:rsidR="00000000">
        <w:trPr>
          <w:divId w:val="175387555"/>
          <w:tblCellSpacing w:w="15" w:type="dxa"/>
        </w:trPr>
        <w:tc>
          <w:tcPr>
            <w:tcW w:w="0" w:type="auto"/>
            <w:vAlign w:val="center"/>
            <w:hideMark/>
          </w:tcPr>
          <w:p w:rsidR="00000000" w:rsidRDefault="00000000">
            <w:r>
              <w:t>&gt; usedLmt</w:t>
            </w:r>
          </w:p>
        </w:tc>
        <w:tc>
          <w:tcPr>
            <w:tcW w:w="0" w:type="auto"/>
            <w:vAlign w:val="center"/>
            <w:hideMark/>
          </w:tcPr>
          <w:p w:rsidR="00000000" w:rsidRDefault="00000000">
            <w:r>
              <w:t>String</w:t>
            </w:r>
          </w:p>
        </w:tc>
        <w:tc>
          <w:tcPr>
            <w:tcW w:w="0" w:type="auto"/>
            <w:vAlign w:val="center"/>
            <w:hideMark/>
          </w:tcPr>
          <w:p w:rsidR="00000000" w:rsidRDefault="00000000">
            <w:r>
              <w:t>Borrowed amount across all sub-accounts</w:t>
            </w:r>
            <w:r>
              <w:br/>
              <w:t>If loan allocation has been assigned, then it is the borrowed amount by the current trading account</w:t>
            </w:r>
          </w:p>
        </w:tc>
      </w:tr>
      <w:tr w:rsidR="00000000">
        <w:trPr>
          <w:divId w:val="175387555"/>
          <w:tblCellSpacing w:w="15" w:type="dxa"/>
        </w:trPr>
        <w:tc>
          <w:tcPr>
            <w:tcW w:w="0" w:type="auto"/>
            <w:vAlign w:val="center"/>
            <w:hideMark/>
          </w:tcPr>
          <w:p w:rsidR="00000000" w:rsidRDefault="00000000">
            <w:r>
              <w:t>&gt; interest</w:t>
            </w:r>
          </w:p>
        </w:tc>
        <w:tc>
          <w:tcPr>
            <w:tcW w:w="0" w:type="auto"/>
            <w:vAlign w:val="center"/>
            <w:hideMark/>
          </w:tcPr>
          <w:p w:rsidR="00000000" w:rsidRDefault="00000000">
            <w:r>
              <w:t>String</w:t>
            </w:r>
          </w:p>
        </w:tc>
        <w:tc>
          <w:tcPr>
            <w:tcW w:w="0" w:type="auto"/>
            <w:vAlign w:val="center"/>
            <w:hideMark/>
          </w:tcPr>
          <w:p w:rsidR="00000000" w:rsidRDefault="00000000">
            <w:r>
              <w:t>Interest to be deducted</w:t>
            </w:r>
            <w:r>
              <w:br/>
              <w:t xml:space="preserve">Only applicable to </w:t>
            </w:r>
            <w:r>
              <w:rPr>
                <w:rStyle w:val="HTML"/>
              </w:rPr>
              <w:t>Market loans</w:t>
            </w:r>
          </w:p>
        </w:tc>
      </w:tr>
      <w:tr w:rsidR="00000000">
        <w:trPr>
          <w:divId w:val="175387555"/>
          <w:tblCellSpacing w:w="15" w:type="dxa"/>
        </w:trPr>
        <w:tc>
          <w:tcPr>
            <w:tcW w:w="0" w:type="auto"/>
            <w:vAlign w:val="center"/>
            <w:hideMark/>
          </w:tcPr>
          <w:p w:rsidR="00000000" w:rsidRDefault="00000000">
            <w:r>
              <w:t>&gt; posLoan</w:t>
            </w:r>
          </w:p>
        </w:tc>
        <w:tc>
          <w:tcPr>
            <w:tcW w:w="0" w:type="auto"/>
            <w:vAlign w:val="center"/>
            <w:hideMark/>
          </w:tcPr>
          <w:p w:rsidR="00000000" w:rsidRDefault="00000000">
            <w:r>
              <w:t>String</w:t>
            </w:r>
          </w:p>
        </w:tc>
        <w:tc>
          <w:tcPr>
            <w:tcW w:w="0" w:type="auto"/>
            <w:vAlign w:val="center"/>
            <w:hideMark/>
          </w:tcPr>
          <w:p w:rsidR="00000000" w:rsidRDefault="00000000">
            <w:r>
              <w:t xml:space="preserve">Frozen amount for current account (Within the locked quota) </w:t>
            </w:r>
            <w:r>
              <w:br/>
              <w:t xml:space="preserve">Only applicable to </w:t>
            </w:r>
            <w:r>
              <w:rPr>
                <w:rStyle w:val="HTML"/>
              </w:rPr>
              <w:t>VIP loans</w:t>
            </w:r>
          </w:p>
        </w:tc>
      </w:tr>
      <w:tr w:rsidR="00000000">
        <w:trPr>
          <w:divId w:val="175387555"/>
          <w:tblCellSpacing w:w="15" w:type="dxa"/>
        </w:trPr>
        <w:tc>
          <w:tcPr>
            <w:tcW w:w="0" w:type="auto"/>
            <w:vAlign w:val="center"/>
            <w:hideMark/>
          </w:tcPr>
          <w:p w:rsidR="00000000" w:rsidRDefault="00000000">
            <w:r>
              <w:t>&gt; availLoan</w:t>
            </w:r>
          </w:p>
        </w:tc>
        <w:tc>
          <w:tcPr>
            <w:tcW w:w="0" w:type="auto"/>
            <w:vAlign w:val="center"/>
            <w:hideMark/>
          </w:tcPr>
          <w:p w:rsidR="00000000" w:rsidRDefault="00000000">
            <w:r>
              <w:t>String</w:t>
            </w:r>
          </w:p>
        </w:tc>
        <w:tc>
          <w:tcPr>
            <w:tcW w:w="0" w:type="auto"/>
            <w:vAlign w:val="center"/>
            <w:hideMark/>
          </w:tcPr>
          <w:p w:rsidR="00000000" w:rsidRDefault="00000000">
            <w:r>
              <w:t>Available amount for current account (Within the locked quota)</w:t>
            </w:r>
            <w:r>
              <w:br/>
              <w:t xml:space="preserve">Only applicable to </w:t>
            </w:r>
            <w:r>
              <w:rPr>
                <w:rStyle w:val="HTML"/>
              </w:rPr>
              <w:t>VIP loans</w:t>
            </w:r>
          </w:p>
        </w:tc>
      </w:tr>
      <w:tr w:rsidR="00000000">
        <w:trPr>
          <w:divId w:val="175387555"/>
          <w:tblCellSpacing w:w="15" w:type="dxa"/>
        </w:trPr>
        <w:tc>
          <w:tcPr>
            <w:tcW w:w="0" w:type="auto"/>
            <w:vAlign w:val="center"/>
            <w:hideMark/>
          </w:tcPr>
          <w:p w:rsidR="00000000" w:rsidRDefault="00000000">
            <w:r>
              <w:t>&gt; usedLoan</w:t>
            </w:r>
          </w:p>
        </w:tc>
        <w:tc>
          <w:tcPr>
            <w:tcW w:w="0" w:type="auto"/>
            <w:vAlign w:val="center"/>
            <w:hideMark/>
          </w:tcPr>
          <w:p w:rsidR="00000000" w:rsidRDefault="00000000">
            <w:r>
              <w:t>String</w:t>
            </w:r>
          </w:p>
        </w:tc>
        <w:tc>
          <w:tcPr>
            <w:tcW w:w="0" w:type="auto"/>
            <w:vAlign w:val="center"/>
            <w:hideMark/>
          </w:tcPr>
          <w:p w:rsidR="00000000" w:rsidRDefault="00000000">
            <w:r>
              <w:t>Borrowed amount for current account</w:t>
            </w:r>
            <w:r>
              <w:br/>
              <w:t xml:space="preserve">Only applicable to </w:t>
            </w:r>
            <w:r>
              <w:rPr>
                <w:rStyle w:val="HTML"/>
              </w:rPr>
              <w:t>VIP loans</w:t>
            </w:r>
          </w:p>
        </w:tc>
      </w:tr>
      <w:tr w:rsidR="00000000">
        <w:trPr>
          <w:divId w:val="175387555"/>
          <w:tblCellSpacing w:w="15" w:type="dxa"/>
        </w:trPr>
        <w:tc>
          <w:tcPr>
            <w:tcW w:w="0" w:type="auto"/>
            <w:vAlign w:val="center"/>
            <w:hideMark/>
          </w:tcPr>
          <w:p w:rsidR="00000000" w:rsidRDefault="00000000">
            <w:r>
              <w:t>&gt; avgRate</w:t>
            </w:r>
          </w:p>
        </w:tc>
        <w:tc>
          <w:tcPr>
            <w:tcW w:w="0" w:type="auto"/>
            <w:vAlign w:val="center"/>
            <w:hideMark/>
          </w:tcPr>
          <w:p w:rsidR="00000000" w:rsidRDefault="00000000">
            <w:r>
              <w:t>String</w:t>
            </w:r>
          </w:p>
        </w:tc>
        <w:tc>
          <w:tcPr>
            <w:tcW w:w="0" w:type="auto"/>
            <w:vAlign w:val="center"/>
            <w:hideMark/>
          </w:tcPr>
          <w:p w:rsidR="00000000" w:rsidRDefault="00000000">
            <w:r>
              <w:t>Average (hour) interest of already borrowed coin</w:t>
            </w:r>
            <w:r>
              <w:br/>
              <w:t xml:space="preserve">only applicable to </w:t>
            </w:r>
            <w:r>
              <w:rPr>
                <w:rStyle w:val="HTML"/>
              </w:rPr>
              <w:t>VIP loans</w:t>
            </w:r>
          </w:p>
        </w:tc>
      </w:tr>
    </w:tbl>
    <w:p w:rsidR="00000000" w:rsidRDefault="00000000">
      <w:pPr>
        <w:pStyle w:val="3"/>
        <w:divId w:val="175387555"/>
      </w:pPr>
      <w:r>
        <w:lastRenderedPageBreak/>
        <w:t>Get fixed loan borrow limit</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/api/v5/account/fixed-loan/borrowing-limit</w:t>
      </w:r>
    </w:p>
    <w:p w:rsidR="00000000" w:rsidRDefault="00000000">
      <w:pPr>
        <w:pStyle w:val="a5"/>
        <w:divId w:val="1301957663"/>
      </w:pPr>
      <w:r>
        <w:t>Request Example</w:t>
      </w:r>
    </w:p>
    <w:p w:rsidR="00000000" w:rsidRDefault="00000000">
      <w:pPr>
        <w:pStyle w:val="HTML0"/>
        <w:divId w:val="1602907220"/>
        <w:rPr>
          <w:rStyle w:val="HTML"/>
        </w:rPr>
      </w:pPr>
      <w:r>
        <w:rPr>
          <w:rStyle w:val="HTML"/>
        </w:rPr>
        <w:t>GET /api/v5/account/fixed-loan/borrowing-limit</w:t>
      </w:r>
    </w:p>
    <w:p w:rsidR="00000000" w:rsidRDefault="00000000">
      <w:pPr>
        <w:pStyle w:val="HTML0"/>
        <w:divId w:val="1602907220"/>
        <w:rPr>
          <w:rStyle w:val="HTML"/>
        </w:rPr>
      </w:pPr>
    </w:p>
    <w:p w:rsidR="00000000" w:rsidRDefault="00000000">
      <w:pPr>
        <w:pStyle w:val="HTML0"/>
        <w:divId w:val="1834642307"/>
        <w:rPr>
          <w:rStyle w:val="HTML"/>
          <w:vanish/>
        </w:rPr>
      </w:pPr>
    </w:p>
    <w:p w:rsidR="00000000" w:rsidRDefault="00000000">
      <w:pPr>
        <w:pStyle w:val="4"/>
        <w:divId w:val="175387555"/>
      </w:pPr>
      <w:r>
        <w:t>Request Parameters</w:t>
      </w:r>
    </w:p>
    <w:p w:rsidR="00000000" w:rsidRDefault="00000000">
      <w:pPr>
        <w:pStyle w:val="a5"/>
        <w:divId w:val="175387555"/>
      </w:pPr>
      <w:r>
        <w:t>None</w:t>
      </w:r>
    </w:p>
    <w:p w:rsidR="00000000" w:rsidRDefault="00000000">
      <w:pPr>
        <w:pStyle w:val="a5"/>
        <w:divId w:val="559563783"/>
      </w:pPr>
      <w:r>
        <w:t>Response Example</w:t>
      </w:r>
    </w:p>
    <w:p w:rsidR="00000000" w:rsidRDefault="00000000">
      <w:pPr>
        <w:pStyle w:val="HTML0"/>
        <w:divId w:val="1749498478"/>
        <w:rPr>
          <w:rStyle w:val="w"/>
        </w:rPr>
      </w:pPr>
      <w:r>
        <w:rPr>
          <w:rStyle w:val="p"/>
        </w:rPr>
        <w:t>{</w:t>
      </w:r>
    </w:p>
    <w:p w:rsidR="00000000" w:rsidRDefault="00000000">
      <w:pPr>
        <w:pStyle w:val="HTML0"/>
        <w:divId w:val="1749498478"/>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749498478"/>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749498478"/>
        <w:rPr>
          <w:rStyle w:val="w"/>
        </w:rPr>
      </w:pPr>
      <w:r>
        <w:rPr>
          <w:rStyle w:val="w"/>
        </w:rPr>
        <w:t xml:space="preserve">        </w:t>
      </w:r>
      <w:r>
        <w:rPr>
          <w:rStyle w:val="p"/>
        </w:rPr>
        <w:t>{</w:t>
      </w:r>
    </w:p>
    <w:p w:rsidR="00000000" w:rsidRDefault="00000000">
      <w:pPr>
        <w:pStyle w:val="HTML0"/>
        <w:divId w:val="1749498478"/>
        <w:rPr>
          <w:rStyle w:val="w"/>
        </w:rPr>
      </w:pPr>
      <w:r>
        <w:rPr>
          <w:rStyle w:val="w"/>
        </w:rPr>
        <w:t xml:space="preserve">            </w:t>
      </w:r>
      <w:r>
        <w:rPr>
          <w:rStyle w:val="nl"/>
        </w:rPr>
        <w:t>"availRepay"</w:t>
      </w:r>
      <w:r>
        <w:rPr>
          <w:rStyle w:val="p"/>
        </w:rPr>
        <w:t>:</w:t>
      </w:r>
      <w:r>
        <w:rPr>
          <w:rStyle w:val="w"/>
        </w:rPr>
        <w:t xml:space="preserve"> </w:t>
      </w:r>
      <w:r>
        <w:rPr>
          <w:rStyle w:val="s2"/>
        </w:rPr>
        <w:t>"1110.9884"</w:t>
      </w:r>
      <w:r>
        <w:rPr>
          <w:rStyle w:val="p"/>
        </w:rPr>
        <w:t>,</w:t>
      </w:r>
    </w:p>
    <w:p w:rsidR="00000000" w:rsidRDefault="00000000">
      <w:pPr>
        <w:pStyle w:val="HTML0"/>
        <w:divId w:val="1749498478"/>
        <w:rPr>
          <w:rStyle w:val="w"/>
        </w:rPr>
      </w:pPr>
      <w:r>
        <w:rPr>
          <w:rStyle w:val="w"/>
        </w:rPr>
        <w:t xml:space="preserve">            </w:t>
      </w:r>
      <w:r>
        <w:rPr>
          <w:rStyle w:val="nl"/>
        </w:rPr>
        <w:t>"borrowed"</w:t>
      </w:r>
      <w:r>
        <w:rPr>
          <w:rStyle w:val="p"/>
        </w:rPr>
        <w:t>:</w:t>
      </w:r>
      <w:r>
        <w:rPr>
          <w:rStyle w:val="w"/>
        </w:rPr>
        <w:t xml:space="preserve"> </w:t>
      </w:r>
      <w:r>
        <w:rPr>
          <w:rStyle w:val="s2"/>
        </w:rPr>
        <w:t>"60895.1139"</w:t>
      </w:r>
      <w:r>
        <w:rPr>
          <w:rStyle w:val="p"/>
        </w:rPr>
        <w:t>,</w:t>
      </w:r>
    </w:p>
    <w:p w:rsidR="00000000" w:rsidRDefault="00000000">
      <w:pPr>
        <w:pStyle w:val="HTML0"/>
        <w:divId w:val="1749498478"/>
        <w:rPr>
          <w:rStyle w:val="w"/>
        </w:rPr>
      </w:pPr>
      <w:r>
        <w:rPr>
          <w:rStyle w:val="w"/>
        </w:rPr>
        <w:t xml:space="preserve">            </w:t>
      </w:r>
      <w:r>
        <w:rPr>
          <w:rStyle w:val="nl"/>
        </w:rPr>
        <w:t>"details"</w:t>
      </w:r>
      <w:r>
        <w:rPr>
          <w:rStyle w:val="p"/>
        </w:rPr>
        <w:t>:</w:t>
      </w:r>
      <w:r>
        <w:rPr>
          <w:rStyle w:val="w"/>
        </w:rPr>
        <w:t xml:space="preserve"> </w:t>
      </w:r>
      <w:r>
        <w:rPr>
          <w:rStyle w:val="p"/>
        </w:rPr>
        <w:t>[</w:t>
      </w:r>
    </w:p>
    <w:p w:rsidR="00000000" w:rsidRDefault="00000000">
      <w:pPr>
        <w:pStyle w:val="HTML0"/>
        <w:divId w:val="1749498478"/>
        <w:rPr>
          <w:rStyle w:val="w"/>
        </w:rPr>
      </w:pPr>
      <w:r>
        <w:rPr>
          <w:rStyle w:val="w"/>
        </w:rPr>
        <w:t xml:space="preserve">                </w:t>
      </w:r>
      <w:r>
        <w:rPr>
          <w:rStyle w:val="p"/>
        </w:rPr>
        <w:t>{</w:t>
      </w:r>
    </w:p>
    <w:p w:rsidR="00000000" w:rsidRDefault="00000000">
      <w:pPr>
        <w:pStyle w:val="HTML0"/>
        <w:divId w:val="1749498478"/>
        <w:rPr>
          <w:rStyle w:val="w"/>
        </w:rPr>
      </w:pPr>
      <w:r>
        <w:rPr>
          <w:rStyle w:val="w"/>
        </w:rPr>
        <w:t xml:space="preserve">                    </w:t>
      </w:r>
      <w:r>
        <w:rPr>
          <w:rStyle w:val="nl"/>
        </w:rPr>
        <w:t>"availBorrow"</w:t>
      </w:r>
      <w:r>
        <w:rPr>
          <w:rStyle w:val="p"/>
        </w:rPr>
        <w:t>:</w:t>
      </w:r>
      <w:r>
        <w:rPr>
          <w:rStyle w:val="w"/>
        </w:rPr>
        <w:t xml:space="preserve"> </w:t>
      </w:r>
      <w:r>
        <w:rPr>
          <w:rStyle w:val="s2"/>
        </w:rPr>
        <w:t>"0.0566"</w:t>
      </w:r>
      <w:r>
        <w:rPr>
          <w:rStyle w:val="p"/>
        </w:rPr>
        <w:t>,</w:t>
      </w:r>
    </w:p>
    <w:p w:rsidR="00000000" w:rsidRDefault="00000000">
      <w:pPr>
        <w:pStyle w:val="HTML0"/>
        <w:divId w:val="1749498478"/>
        <w:rPr>
          <w:rStyle w:val="w"/>
        </w:rPr>
      </w:pPr>
      <w:r>
        <w:rPr>
          <w:rStyle w:val="w"/>
        </w:rPr>
        <w:t xml:space="preserve">                    </w:t>
      </w:r>
      <w:r>
        <w:rPr>
          <w:rStyle w:val="nl"/>
        </w:rPr>
        <w:t>"borrowed"</w:t>
      </w:r>
      <w:r>
        <w:rPr>
          <w:rStyle w:val="p"/>
        </w:rPr>
        <w:t>:</w:t>
      </w:r>
      <w:r>
        <w:rPr>
          <w:rStyle w:val="w"/>
        </w:rPr>
        <w:t xml:space="preserve"> </w:t>
      </w:r>
      <w:r>
        <w:rPr>
          <w:rStyle w:val="s2"/>
        </w:rPr>
        <w:t>"0"</w:t>
      </w:r>
      <w:r>
        <w:rPr>
          <w:rStyle w:val="p"/>
        </w:rPr>
        <w:t>,</w:t>
      </w:r>
    </w:p>
    <w:p w:rsidR="00000000" w:rsidRDefault="00000000">
      <w:pPr>
        <w:pStyle w:val="HTML0"/>
        <w:divId w:val="1749498478"/>
        <w:rPr>
          <w:rStyle w:val="w"/>
        </w:rPr>
      </w:pPr>
      <w:r>
        <w:rPr>
          <w:rStyle w:val="w"/>
        </w:rPr>
        <w:t xml:space="preserve">                    </w:t>
      </w:r>
      <w:r>
        <w:rPr>
          <w:rStyle w:val="nl"/>
        </w:rPr>
        <w:t>"ccy"</w:t>
      </w:r>
      <w:r>
        <w:rPr>
          <w:rStyle w:val="p"/>
        </w:rPr>
        <w:t>:</w:t>
      </w:r>
      <w:r>
        <w:rPr>
          <w:rStyle w:val="w"/>
        </w:rPr>
        <w:t xml:space="preserve"> </w:t>
      </w:r>
      <w:r>
        <w:rPr>
          <w:rStyle w:val="s2"/>
        </w:rPr>
        <w:t>"BTC"</w:t>
      </w:r>
      <w:r>
        <w:rPr>
          <w:rStyle w:val="p"/>
        </w:rPr>
        <w:t>,</w:t>
      </w:r>
    </w:p>
    <w:p w:rsidR="00000000" w:rsidRDefault="00000000">
      <w:pPr>
        <w:pStyle w:val="HTML0"/>
        <w:divId w:val="1749498478"/>
        <w:rPr>
          <w:rStyle w:val="w"/>
        </w:rPr>
      </w:pPr>
      <w:r>
        <w:rPr>
          <w:rStyle w:val="w"/>
        </w:rPr>
        <w:t xml:space="preserve">                    </w:t>
      </w:r>
      <w:r>
        <w:rPr>
          <w:rStyle w:val="nl"/>
        </w:rPr>
        <w:t>"minBorrow"</w:t>
      </w:r>
      <w:r>
        <w:rPr>
          <w:rStyle w:val="p"/>
        </w:rPr>
        <w:t>:</w:t>
      </w:r>
      <w:r>
        <w:rPr>
          <w:rStyle w:val="w"/>
        </w:rPr>
        <w:t xml:space="preserve"> </w:t>
      </w:r>
      <w:r>
        <w:rPr>
          <w:rStyle w:val="s2"/>
        </w:rPr>
        <w:t>"0.1433"</w:t>
      </w:r>
      <w:r>
        <w:rPr>
          <w:rStyle w:val="p"/>
        </w:rPr>
        <w:t>,</w:t>
      </w:r>
    </w:p>
    <w:p w:rsidR="00000000" w:rsidRDefault="00000000">
      <w:pPr>
        <w:pStyle w:val="HTML0"/>
        <w:divId w:val="1749498478"/>
        <w:rPr>
          <w:rStyle w:val="w"/>
        </w:rPr>
      </w:pPr>
      <w:r>
        <w:rPr>
          <w:rStyle w:val="w"/>
        </w:rPr>
        <w:t xml:space="preserve">                    </w:t>
      </w:r>
      <w:r>
        <w:rPr>
          <w:rStyle w:val="nl"/>
        </w:rPr>
        <w:t>"used"</w:t>
      </w:r>
      <w:r>
        <w:rPr>
          <w:rStyle w:val="p"/>
        </w:rPr>
        <w:t>:</w:t>
      </w:r>
      <w:r>
        <w:rPr>
          <w:rStyle w:val="w"/>
        </w:rPr>
        <w:t xml:space="preserve"> </w:t>
      </w:r>
      <w:r>
        <w:rPr>
          <w:rStyle w:val="s2"/>
        </w:rPr>
        <w:t>"0"</w:t>
      </w:r>
      <w:r>
        <w:rPr>
          <w:rStyle w:val="p"/>
        </w:rPr>
        <w:t>,</w:t>
      </w:r>
    </w:p>
    <w:p w:rsidR="00000000" w:rsidRDefault="00000000">
      <w:pPr>
        <w:pStyle w:val="HTML0"/>
        <w:divId w:val="1749498478"/>
        <w:rPr>
          <w:rStyle w:val="w"/>
        </w:rPr>
      </w:pPr>
      <w:r>
        <w:rPr>
          <w:rStyle w:val="w"/>
        </w:rPr>
        <w:t xml:space="preserve">                    </w:t>
      </w:r>
      <w:r>
        <w:rPr>
          <w:rStyle w:val="nl"/>
        </w:rPr>
        <w:t>"term"</w:t>
      </w:r>
      <w:r>
        <w:rPr>
          <w:rStyle w:val="p"/>
        </w:rPr>
        <w:t>:</w:t>
      </w:r>
      <w:r>
        <w:rPr>
          <w:rStyle w:val="w"/>
        </w:rPr>
        <w:t xml:space="preserve"> </w:t>
      </w:r>
      <w:r>
        <w:rPr>
          <w:rStyle w:val="s2"/>
        </w:rPr>
        <w:t>"30D"</w:t>
      </w:r>
    </w:p>
    <w:p w:rsidR="00000000" w:rsidRDefault="00000000">
      <w:pPr>
        <w:pStyle w:val="HTML0"/>
        <w:divId w:val="1749498478"/>
        <w:rPr>
          <w:rStyle w:val="w"/>
        </w:rPr>
      </w:pPr>
      <w:r>
        <w:rPr>
          <w:rStyle w:val="w"/>
        </w:rPr>
        <w:t xml:space="preserve">                </w:t>
      </w:r>
      <w:r>
        <w:rPr>
          <w:rStyle w:val="p"/>
        </w:rPr>
        <w:t>},</w:t>
      </w:r>
    </w:p>
    <w:p w:rsidR="00000000" w:rsidRDefault="00000000">
      <w:pPr>
        <w:pStyle w:val="HTML0"/>
        <w:divId w:val="1749498478"/>
        <w:rPr>
          <w:rStyle w:val="w"/>
        </w:rPr>
      </w:pPr>
      <w:r>
        <w:rPr>
          <w:rStyle w:val="w"/>
        </w:rPr>
        <w:t xml:space="preserve">                </w:t>
      </w:r>
      <w:r>
        <w:rPr>
          <w:rStyle w:val="p"/>
        </w:rPr>
        <w:t>{</w:t>
      </w:r>
    </w:p>
    <w:p w:rsidR="00000000" w:rsidRDefault="00000000">
      <w:pPr>
        <w:pStyle w:val="HTML0"/>
        <w:divId w:val="1749498478"/>
        <w:rPr>
          <w:rStyle w:val="w"/>
        </w:rPr>
      </w:pPr>
      <w:r>
        <w:rPr>
          <w:rStyle w:val="w"/>
        </w:rPr>
        <w:t xml:space="preserve">                    </w:t>
      </w:r>
      <w:r>
        <w:rPr>
          <w:rStyle w:val="nl"/>
        </w:rPr>
        <w:t>"availBorrow"</w:t>
      </w:r>
      <w:r>
        <w:rPr>
          <w:rStyle w:val="p"/>
        </w:rPr>
        <w:t>:</w:t>
      </w:r>
      <w:r>
        <w:rPr>
          <w:rStyle w:val="w"/>
        </w:rPr>
        <w:t xml:space="preserve"> </w:t>
      </w:r>
      <w:r>
        <w:rPr>
          <w:rStyle w:val="s2"/>
        </w:rPr>
        <w:t>"0"</w:t>
      </w:r>
      <w:r>
        <w:rPr>
          <w:rStyle w:val="p"/>
        </w:rPr>
        <w:t>,</w:t>
      </w:r>
    </w:p>
    <w:p w:rsidR="00000000" w:rsidRDefault="00000000">
      <w:pPr>
        <w:pStyle w:val="HTML0"/>
        <w:divId w:val="1749498478"/>
        <w:rPr>
          <w:rStyle w:val="w"/>
        </w:rPr>
      </w:pPr>
      <w:r>
        <w:rPr>
          <w:rStyle w:val="w"/>
        </w:rPr>
        <w:t xml:space="preserve">                    </w:t>
      </w:r>
      <w:r>
        <w:rPr>
          <w:rStyle w:val="nl"/>
        </w:rPr>
        <w:t>"borrowed"</w:t>
      </w:r>
      <w:r>
        <w:rPr>
          <w:rStyle w:val="p"/>
        </w:rPr>
        <w:t>:</w:t>
      </w:r>
      <w:r>
        <w:rPr>
          <w:rStyle w:val="w"/>
        </w:rPr>
        <w:t xml:space="preserve"> </w:t>
      </w:r>
      <w:r>
        <w:rPr>
          <w:rStyle w:val="s2"/>
        </w:rPr>
        <w:t>"0"</w:t>
      </w:r>
      <w:r>
        <w:rPr>
          <w:rStyle w:val="p"/>
        </w:rPr>
        <w:t>,</w:t>
      </w:r>
    </w:p>
    <w:p w:rsidR="00000000" w:rsidRDefault="00000000">
      <w:pPr>
        <w:pStyle w:val="HTML0"/>
        <w:divId w:val="1749498478"/>
        <w:rPr>
          <w:rStyle w:val="w"/>
        </w:rPr>
      </w:pPr>
      <w:r>
        <w:rPr>
          <w:rStyle w:val="w"/>
        </w:rPr>
        <w:t xml:space="preserve">                    </w:t>
      </w:r>
      <w:r>
        <w:rPr>
          <w:rStyle w:val="nl"/>
        </w:rPr>
        <w:t>"ccy"</w:t>
      </w:r>
      <w:r>
        <w:rPr>
          <w:rStyle w:val="p"/>
        </w:rPr>
        <w:t>:</w:t>
      </w:r>
      <w:r>
        <w:rPr>
          <w:rStyle w:val="w"/>
        </w:rPr>
        <w:t xml:space="preserve"> </w:t>
      </w:r>
      <w:r>
        <w:rPr>
          <w:rStyle w:val="s2"/>
        </w:rPr>
        <w:t>"LTC"</w:t>
      </w:r>
      <w:r>
        <w:rPr>
          <w:rStyle w:val="p"/>
        </w:rPr>
        <w:t>,</w:t>
      </w:r>
    </w:p>
    <w:p w:rsidR="00000000" w:rsidRDefault="00000000">
      <w:pPr>
        <w:pStyle w:val="HTML0"/>
        <w:divId w:val="1749498478"/>
        <w:rPr>
          <w:rStyle w:val="w"/>
        </w:rPr>
      </w:pPr>
      <w:r>
        <w:rPr>
          <w:rStyle w:val="w"/>
        </w:rPr>
        <w:t xml:space="preserve">                    </w:t>
      </w:r>
      <w:r>
        <w:rPr>
          <w:rStyle w:val="nl"/>
        </w:rPr>
        <w:t>"minBorrow"</w:t>
      </w:r>
      <w:r>
        <w:rPr>
          <w:rStyle w:val="p"/>
        </w:rPr>
        <w:t>:</w:t>
      </w:r>
      <w:r>
        <w:rPr>
          <w:rStyle w:val="w"/>
        </w:rPr>
        <w:t xml:space="preserve"> </w:t>
      </w:r>
      <w:r>
        <w:rPr>
          <w:rStyle w:val="s2"/>
        </w:rPr>
        <w:t>"114.582"</w:t>
      </w:r>
      <w:r>
        <w:rPr>
          <w:rStyle w:val="p"/>
        </w:rPr>
        <w:t>,</w:t>
      </w:r>
    </w:p>
    <w:p w:rsidR="00000000" w:rsidRDefault="00000000">
      <w:pPr>
        <w:pStyle w:val="HTML0"/>
        <w:divId w:val="1749498478"/>
        <w:rPr>
          <w:rStyle w:val="w"/>
        </w:rPr>
      </w:pPr>
      <w:r>
        <w:rPr>
          <w:rStyle w:val="w"/>
        </w:rPr>
        <w:t xml:space="preserve">                    </w:t>
      </w:r>
      <w:r>
        <w:rPr>
          <w:rStyle w:val="nl"/>
        </w:rPr>
        <w:t>"used"</w:t>
      </w:r>
      <w:r>
        <w:rPr>
          <w:rStyle w:val="p"/>
        </w:rPr>
        <w:t>:</w:t>
      </w:r>
      <w:r>
        <w:rPr>
          <w:rStyle w:val="w"/>
        </w:rPr>
        <w:t xml:space="preserve"> </w:t>
      </w:r>
      <w:r>
        <w:rPr>
          <w:rStyle w:val="s2"/>
        </w:rPr>
        <w:t>"0"</w:t>
      </w:r>
      <w:r>
        <w:rPr>
          <w:rStyle w:val="p"/>
        </w:rPr>
        <w:t>,</w:t>
      </w:r>
    </w:p>
    <w:p w:rsidR="00000000" w:rsidRDefault="00000000">
      <w:pPr>
        <w:pStyle w:val="HTML0"/>
        <w:divId w:val="1749498478"/>
        <w:rPr>
          <w:rStyle w:val="w"/>
        </w:rPr>
      </w:pPr>
      <w:r>
        <w:rPr>
          <w:rStyle w:val="w"/>
        </w:rPr>
        <w:t xml:space="preserve">                    </w:t>
      </w:r>
      <w:r>
        <w:rPr>
          <w:rStyle w:val="nl"/>
        </w:rPr>
        <w:t>"term"</w:t>
      </w:r>
      <w:r>
        <w:rPr>
          <w:rStyle w:val="p"/>
        </w:rPr>
        <w:t>:</w:t>
      </w:r>
      <w:r>
        <w:rPr>
          <w:rStyle w:val="w"/>
        </w:rPr>
        <w:t xml:space="preserve"> </w:t>
      </w:r>
      <w:r>
        <w:rPr>
          <w:rStyle w:val="s2"/>
        </w:rPr>
        <w:t>"30D"</w:t>
      </w:r>
    </w:p>
    <w:p w:rsidR="00000000" w:rsidRDefault="00000000">
      <w:pPr>
        <w:pStyle w:val="HTML0"/>
        <w:divId w:val="1749498478"/>
        <w:rPr>
          <w:rStyle w:val="w"/>
        </w:rPr>
      </w:pPr>
      <w:r>
        <w:rPr>
          <w:rStyle w:val="w"/>
        </w:rPr>
        <w:t xml:space="preserve">                </w:t>
      </w:r>
      <w:r>
        <w:rPr>
          <w:rStyle w:val="p"/>
        </w:rPr>
        <w:t>},</w:t>
      </w:r>
    </w:p>
    <w:p w:rsidR="00000000" w:rsidRDefault="00000000">
      <w:pPr>
        <w:pStyle w:val="HTML0"/>
        <w:divId w:val="1749498478"/>
        <w:rPr>
          <w:rStyle w:val="w"/>
        </w:rPr>
      </w:pPr>
      <w:r>
        <w:rPr>
          <w:rStyle w:val="w"/>
        </w:rPr>
        <w:t xml:space="preserve">                </w:t>
      </w:r>
      <w:r>
        <w:rPr>
          <w:rStyle w:val="p"/>
        </w:rPr>
        <w:t>{</w:t>
      </w:r>
    </w:p>
    <w:p w:rsidR="00000000" w:rsidRDefault="00000000">
      <w:pPr>
        <w:pStyle w:val="HTML0"/>
        <w:divId w:val="1749498478"/>
        <w:rPr>
          <w:rStyle w:val="w"/>
        </w:rPr>
      </w:pPr>
      <w:r>
        <w:rPr>
          <w:rStyle w:val="w"/>
        </w:rPr>
        <w:lastRenderedPageBreak/>
        <w:t xml:space="preserve">                    </w:t>
      </w:r>
      <w:r>
        <w:rPr>
          <w:rStyle w:val="nl"/>
        </w:rPr>
        <w:t>"availBorrow"</w:t>
      </w:r>
      <w:r>
        <w:rPr>
          <w:rStyle w:val="p"/>
        </w:rPr>
        <w:t>:</w:t>
      </w:r>
      <w:r>
        <w:rPr>
          <w:rStyle w:val="w"/>
        </w:rPr>
        <w:t xml:space="preserve"> </w:t>
      </w:r>
      <w:r>
        <w:rPr>
          <w:rStyle w:val="s2"/>
        </w:rPr>
        <w:t>"10"</w:t>
      </w:r>
      <w:r>
        <w:rPr>
          <w:rStyle w:val="p"/>
        </w:rPr>
        <w:t>,</w:t>
      </w:r>
    </w:p>
    <w:p w:rsidR="00000000" w:rsidRDefault="00000000">
      <w:pPr>
        <w:pStyle w:val="HTML0"/>
        <w:divId w:val="1749498478"/>
        <w:rPr>
          <w:rStyle w:val="w"/>
        </w:rPr>
      </w:pPr>
      <w:r>
        <w:rPr>
          <w:rStyle w:val="w"/>
        </w:rPr>
        <w:t xml:space="preserve">                    </w:t>
      </w:r>
      <w:r>
        <w:rPr>
          <w:rStyle w:val="nl"/>
        </w:rPr>
        <w:t>"borrowed"</w:t>
      </w:r>
      <w:r>
        <w:rPr>
          <w:rStyle w:val="p"/>
        </w:rPr>
        <w:t>:</w:t>
      </w:r>
      <w:r>
        <w:rPr>
          <w:rStyle w:val="w"/>
        </w:rPr>
        <w:t xml:space="preserve"> </w:t>
      </w:r>
      <w:r>
        <w:rPr>
          <w:rStyle w:val="s2"/>
        </w:rPr>
        <w:t>"0"</w:t>
      </w:r>
      <w:r>
        <w:rPr>
          <w:rStyle w:val="p"/>
        </w:rPr>
        <w:t>,</w:t>
      </w:r>
    </w:p>
    <w:p w:rsidR="00000000" w:rsidRDefault="00000000">
      <w:pPr>
        <w:pStyle w:val="HTML0"/>
        <w:divId w:val="1749498478"/>
        <w:rPr>
          <w:rStyle w:val="w"/>
        </w:rPr>
      </w:pPr>
      <w:r>
        <w:rPr>
          <w:rStyle w:val="w"/>
        </w:rPr>
        <w:t xml:space="preserve">                    </w:t>
      </w:r>
      <w:r>
        <w:rPr>
          <w:rStyle w:val="nl"/>
        </w:rPr>
        <w:t>"ccy"</w:t>
      </w:r>
      <w:r>
        <w:rPr>
          <w:rStyle w:val="p"/>
        </w:rPr>
        <w:t>:</w:t>
      </w:r>
      <w:r>
        <w:rPr>
          <w:rStyle w:val="w"/>
        </w:rPr>
        <w:t xml:space="preserve"> </w:t>
      </w:r>
      <w:r>
        <w:rPr>
          <w:rStyle w:val="s2"/>
        </w:rPr>
        <w:t>"ETH"</w:t>
      </w:r>
      <w:r>
        <w:rPr>
          <w:rStyle w:val="p"/>
        </w:rPr>
        <w:t>,</w:t>
      </w:r>
    </w:p>
    <w:p w:rsidR="00000000" w:rsidRDefault="00000000">
      <w:pPr>
        <w:pStyle w:val="HTML0"/>
        <w:divId w:val="1749498478"/>
        <w:rPr>
          <w:rStyle w:val="w"/>
        </w:rPr>
      </w:pPr>
      <w:r>
        <w:rPr>
          <w:rStyle w:val="w"/>
        </w:rPr>
        <w:t xml:space="preserve">                    </w:t>
      </w:r>
      <w:r>
        <w:rPr>
          <w:rStyle w:val="nl"/>
        </w:rPr>
        <w:t>"minBorrow"</w:t>
      </w:r>
      <w:r>
        <w:rPr>
          <w:rStyle w:val="p"/>
        </w:rPr>
        <w:t>:</w:t>
      </w:r>
      <w:r>
        <w:rPr>
          <w:rStyle w:val="w"/>
        </w:rPr>
        <w:t xml:space="preserve"> </w:t>
      </w:r>
      <w:r>
        <w:rPr>
          <w:rStyle w:val="s2"/>
        </w:rPr>
        <w:t>"2.6666"</w:t>
      </w:r>
      <w:r>
        <w:rPr>
          <w:rStyle w:val="p"/>
        </w:rPr>
        <w:t>,</w:t>
      </w:r>
    </w:p>
    <w:p w:rsidR="00000000" w:rsidRDefault="00000000">
      <w:pPr>
        <w:pStyle w:val="HTML0"/>
        <w:divId w:val="1749498478"/>
        <w:rPr>
          <w:rStyle w:val="w"/>
        </w:rPr>
      </w:pPr>
      <w:r>
        <w:rPr>
          <w:rStyle w:val="w"/>
        </w:rPr>
        <w:t xml:space="preserve">                    </w:t>
      </w:r>
      <w:r>
        <w:rPr>
          <w:rStyle w:val="nl"/>
        </w:rPr>
        <w:t>"used"</w:t>
      </w:r>
      <w:r>
        <w:rPr>
          <w:rStyle w:val="p"/>
        </w:rPr>
        <w:t>:</w:t>
      </w:r>
      <w:r>
        <w:rPr>
          <w:rStyle w:val="w"/>
        </w:rPr>
        <w:t xml:space="preserve"> </w:t>
      </w:r>
      <w:r>
        <w:rPr>
          <w:rStyle w:val="s2"/>
        </w:rPr>
        <w:t>"0"</w:t>
      </w:r>
      <w:r>
        <w:rPr>
          <w:rStyle w:val="p"/>
        </w:rPr>
        <w:t>,</w:t>
      </w:r>
    </w:p>
    <w:p w:rsidR="00000000" w:rsidRDefault="00000000">
      <w:pPr>
        <w:pStyle w:val="HTML0"/>
        <w:divId w:val="1749498478"/>
        <w:rPr>
          <w:rStyle w:val="w"/>
        </w:rPr>
      </w:pPr>
      <w:r>
        <w:rPr>
          <w:rStyle w:val="w"/>
        </w:rPr>
        <w:t xml:space="preserve">                    </w:t>
      </w:r>
      <w:r>
        <w:rPr>
          <w:rStyle w:val="nl"/>
        </w:rPr>
        <w:t>"term"</w:t>
      </w:r>
      <w:r>
        <w:rPr>
          <w:rStyle w:val="p"/>
        </w:rPr>
        <w:t>:</w:t>
      </w:r>
      <w:r>
        <w:rPr>
          <w:rStyle w:val="w"/>
        </w:rPr>
        <w:t xml:space="preserve"> </w:t>
      </w:r>
      <w:r>
        <w:rPr>
          <w:rStyle w:val="s2"/>
        </w:rPr>
        <w:t>"30D"</w:t>
      </w:r>
    </w:p>
    <w:p w:rsidR="00000000" w:rsidRDefault="00000000">
      <w:pPr>
        <w:pStyle w:val="HTML0"/>
        <w:divId w:val="1749498478"/>
        <w:rPr>
          <w:rStyle w:val="w"/>
        </w:rPr>
      </w:pPr>
      <w:r>
        <w:rPr>
          <w:rStyle w:val="w"/>
        </w:rPr>
        <w:t xml:space="preserve">                </w:t>
      </w:r>
      <w:r>
        <w:rPr>
          <w:rStyle w:val="p"/>
        </w:rPr>
        <w:t>},</w:t>
      </w:r>
    </w:p>
    <w:p w:rsidR="00000000" w:rsidRDefault="00000000">
      <w:pPr>
        <w:pStyle w:val="HTML0"/>
        <w:divId w:val="1749498478"/>
        <w:rPr>
          <w:rStyle w:val="w"/>
        </w:rPr>
      </w:pPr>
      <w:r>
        <w:rPr>
          <w:rStyle w:val="w"/>
        </w:rPr>
        <w:t xml:space="preserve">                </w:t>
      </w:r>
      <w:r>
        <w:rPr>
          <w:rStyle w:val="p"/>
        </w:rPr>
        <w:t>{</w:t>
      </w:r>
    </w:p>
    <w:p w:rsidR="00000000" w:rsidRDefault="00000000">
      <w:pPr>
        <w:pStyle w:val="HTML0"/>
        <w:divId w:val="1749498478"/>
        <w:rPr>
          <w:rStyle w:val="w"/>
        </w:rPr>
      </w:pPr>
      <w:r>
        <w:rPr>
          <w:rStyle w:val="w"/>
        </w:rPr>
        <w:t xml:space="preserve">                    </w:t>
      </w:r>
      <w:r>
        <w:rPr>
          <w:rStyle w:val="nl"/>
        </w:rPr>
        <w:t>"availBorrow"</w:t>
      </w:r>
      <w:r>
        <w:rPr>
          <w:rStyle w:val="p"/>
        </w:rPr>
        <w:t>:</w:t>
      </w:r>
      <w:r>
        <w:rPr>
          <w:rStyle w:val="w"/>
        </w:rPr>
        <w:t xml:space="preserve"> </w:t>
      </w:r>
      <w:r>
        <w:rPr>
          <w:rStyle w:val="s2"/>
        </w:rPr>
        <w:t>"248727.5"</w:t>
      </w:r>
      <w:r>
        <w:rPr>
          <w:rStyle w:val="p"/>
        </w:rPr>
        <w:t>,</w:t>
      </w:r>
    </w:p>
    <w:p w:rsidR="00000000" w:rsidRDefault="00000000">
      <w:pPr>
        <w:pStyle w:val="HTML0"/>
        <w:divId w:val="1749498478"/>
        <w:rPr>
          <w:rStyle w:val="w"/>
        </w:rPr>
      </w:pPr>
      <w:r>
        <w:rPr>
          <w:rStyle w:val="w"/>
        </w:rPr>
        <w:t xml:space="preserve">                    </w:t>
      </w:r>
      <w:r>
        <w:rPr>
          <w:rStyle w:val="nl"/>
        </w:rPr>
        <w:t>"borrowed"</w:t>
      </w:r>
      <w:r>
        <w:rPr>
          <w:rStyle w:val="p"/>
        </w:rPr>
        <w:t>:</w:t>
      </w:r>
      <w:r>
        <w:rPr>
          <w:rStyle w:val="w"/>
        </w:rPr>
        <w:t xml:space="preserve"> </w:t>
      </w:r>
      <w:r>
        <w:rPr>
          <w:rStyle w:val="s2"/>
        </w:rPr>
        <w:t>"61115"</w:t>
      </w:r>
      <w:r>
        <w:rPr>
          <w:rStyle w:val="p"/>
        </w:rPr>
        <w:t>,</w:t>
      </w:r>
    </w:p>
    <w:p w:rsidR="00000000" w:rsidRDefault="00000000">
      <w:pPr>
        <w:pStyle w:val="HTML0"/>
        <w:divId w:val="1749498478"/>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1749498478"/>
        <w:rPr>
          <w:rStyle w:val="w"/>
        </w:rPr>
      </w:pPr>
      <w:r>
        <w:rPr>
          <w:rStyle w:val="w"/>
        </w:rPr>
        <w:t xml:space="preserve">                    </w:t>
      </w:r>
      <w:r>
        <w:rPr>
          <w:rStyle w:val="nl"/>
        </w:rPr>
        <w:t>"minBorrow"</w:t>
      </w:r>
      <w:r>
        <w:rPr>
          <w:rStyle w:val="p"/>
        </w:rPr>
        <w:t>:</w:t>
      </w:r>
      <w:r>
        <w:rPr>
          <w:rStyle w:val="w"/>
        </w:rPr>
        <w:t xml:space="preserve"> </w:t>
      </w:r>
      <w:r>
        <w:rPr>
          <w:rStyle w:val="s2"/>
        </w:rPr>
        <w:t>"9999.5679"</w:t>
      </w:r>
      <w:r>
        <w:rPr>
          <w:rStyle w:val="p"/>
        </w:rPr>
        <w:t>,</w:t>
      </w:r>
    </w:p>
    <w:p w:rsidR="00000000" w:rsidRDefault="00000000">
      <w:pPr>
        <w:pStyle w:val="HTML0"/>
        <w:divId w:val="1749498478"/>
        <w:rPr>
          <w:rStyle w:val="w"/>
        </w:rPr>
      </w:pPr>
      <w:r>
        <w:rPr>
          <w:rStyle w:val="w"/>
        </w:rPr>
        <w:t xml:space="preserve">                    </w:t>
      </w:r>
      <w:r>
        <w:rPr>
          <w:rStyle w:val="nl"/>
        </w:rPr>
        <w:t>"used"</w:t>
      </w:r>
      <w:r>
        <w:rPr>
          <w:rStyle w:val="p"/>
        </w:rPr>
        <w:t>:</w:t>
      </w:r>
      <w:r>
        <w:rPr>
          <w:rStyle w:val="w"/>
        </w:rPr>
        <w:t xml:space="preserve"> </w:t>
      </w:r>
      <w:r>
        <w:rPr>
          <w:rStyle w:val="s2"/>
        </w:rPr>
        <w:t>"60000"</w:t>
      </w:r>
      <w:r>
        <w:rPr>
          <w:rStyle w:val="p"/>
        </w:rPr>
        <w:t>,</w:t>
      </w:r>
    </w:p>
    <w:p w:rsidR="00000000" w:rsidRDefault="00000000">
      <w:pPr>
        <w:pStyle w:val="HTML0"/>
        <w:divId w:val="1749498478"/>
        <w:rPr>
          <w:rStyle w:val="w"/>
        </w:rPr>
      </w:pPr>
      <w:r>
        <w:rPr>
          <w:rStyle w:val="w"/>
        </w:rPr>
        <w:t xml:space="preserve">                    </w:t>
      </w:r>
      <w:r>
        <w:rPr>
          <w:rStyle w:val="nl"/>
        </w:rPr>
        <w:t>"term"</w:t>
      </w:r>
      <w:r>
        <w:rPr>
          <w:rStyle w:val="p"/>
        </w:rPr>
        <w:t>:</w:t>
      </w:r>
      <w:r>
        <w:rPr>
          <w:rStyle w:val="w"/>
        </w:rPr>
        <w:t xml:space="preserve"> </w:t>
      </w:r>
      <w:r>
        <w:rPr>
          <w:rStyle w:val="s2"/>
        </w:rPr>
        <w:t>"30D"</w:t>
      </w:r>
    </w:p>
    <w:p w:rsidR="00000000" w:rsidRDefault="00000000">
      <w:pPr>
        <w:pStyle w:val="HTML0"/>
        <w:divId w:val="1749498478"/>
        <w:rPr>
          <w:rStyle w:val="w"/>
        </w:rPr>
      </w:pPr>
      <w:r>
        <w:rPr>
          <w:rStyle w:val="w"/>
        </w:rPr>
        <w:t xml:space="preserve">                </w:t>
      </w:r>
      <w:r>
        <w:rPr>
          <w:rStyle w:val="p"/>
        </w:rPr>
        <w:t>}</w:t>
      </w:r>
    </w:p>
    <w:p w:rsidR="00000000" w:rsidRDefault="00000000">
      <w:pPr>
        <w:pStyle w:val="HTML0"/>
        <w:divId w:val="1749498478"/>
        <w:rPr>
          <w:rStyle w:val="w"/>
        </w:rPr>
      </w:pPr>
      <w:r>
        <w:rPr>
          <w:rStyle w:val="w"/>
        </w:rPr>
        <w:t xml:space="preserve">            </w:t>
      </w:r>
      <w:r>
        <w:rPr>
          <w:rStyle w:val="p"/>
        </w:rPr>
        <w:t>],</w:t>
      </w:r>
    </w:p>
    <w:p w:rsidR="00000000" w:rsidRDefault="00000000">
      <w:pPr>
        <w:pStyle w:val="HTML0"/>
        <w:divId w:val="1749498478"/>
        <w:rPr>
          <w:rStyle w:val="w"/>
        </w:rPr>
      </w:pPr>
      <w:r>
        <w:rPr>
          <w:rStyle w:val="w"/>
        </w:rPr>
        <w:t xml:space="preserve">            </w:t>
      </w:r>
      <w:r>
        <w:rPr>
          <w:rStyle w:val="nl"/>
        </w:rPr>
        <w:t>"totalAvailBorrow"</w:t>
      </w:r>
      <w:r>
        <w:rPr>
          <w:rStyle w:val="p"/>
        </w:rPr>
        <w:t>:</w:t>
      </w:r>
      <w:r>
        <w:rPr>
          <w:rStyle w:val="w"/>
        </w:rPr>
        <w:t xml:space="preserve"> </w:t>
      </w:r>
      <w:r>
        <w:rPr>
          <w:rStyle w:val="s2"/>
        </w:rPr>
        <w:t>"289336.6564"</w:t>
      </w:r>
      <w:r>
        <w:rPr>
          <w:rStyle w:val="p"/>
        </w:rPr>
        <w:t>,</w:t>
      </w:r>
    </w:p>
    <w:p w:rsidR="00000000" w:rsidRDefault="00000000">
      <w:pPr>
        <w:pStyle w:val="HTML0"/>
        <w:divId w:val="1749498478"/>
        <w:rPr>
          <w:rStyle w:val="w"/>
        </w:rPr>
      </w:pPr>
      <w:r>
        <w:rPr>
          <w:rStyle w:val="w"/>
        </w:rPr>
        <w:t xml:space="preserve">            </w:t>
      </w:r>
      <w:r>
        <w:rPr>
          <w:rStyle w:val="nl"/>
        </w:rPr>
        <w:t>"totalBorrowLmt"</w:t>
      </w:r>
      <w:r>
        <w:rPr>
          <w:rStyle w:val="p"/>
        </w:rPr>
        <w:t>:</w:t>
      </w:r>
      <w:r>
        <w:rPr>
          <w:rStyle w:val="w"/>
        </w:rPr>
        <w:t xml:space="preserve"> </w:t>
      </w:r>
      <w:r>
        <w:rPr>
          <w:rStyle w:val="s2"/>
        </w:rPr>
        <w:t>"22843016.1921"</w:t>
      </w:r>
      <w:r>
        <w:rPr>
          <w:rStyle w:val="p"/>
        </w:rPr>
        <w:t>,</w:t>
      </w:r>
    </w:p>
    <w:p w:rsidR="00000000" w:rsidRDefault="00000000">
      <w:pPr>
        <w:pStyle w:val="HTML0"/>
        <w:divId w:val="1749498478"/>
        <w:rPr>
          <w:rStyle w:val="w"/>
        </w:rPr>
      </w:pPr>
      <w:r>
        <w:rPr>
          <w:rStyle w:val="w"/>
        </w:rPr>
        <w:t xml:space="preserve">            </w:t>
      </w:r>
      <w:r>
        <w:rPr>
          <w:rStyle w:val="nl"/>
        </w:rPr>
        <w:t>"ts"</w:t>
      </w:r>
      <w:r>
        <w:rPr>
          <w:rStyle w:val="p"/>
        </w:rPr>
        <w:t>:</w:t>
      </w:r>
      <w:r>
        <w:rPr>
          <w:rStyle w:val="w"/>
        </w:rPr>
        <w:t xml:space="preserve"> </w:t>
      </w:r>
      <w:r>
        <w:rPr>
          <w:rStyle w:val="s2"/>
        </w:rPr>
        <w:t>"1716368077071"</w:t>
      </w:r>
      <w:r>
        <w:rPr>
          <w:rStyle w:val="p"/>
        </w:rPr>
        <w:t>,</w:t>
      </w:r>
    </w:p>
    <w:p w:rsidR="00000000" w:rsidRDefault="00000000">
      <w:pPr>
        <w:pStyle w:val="HTML0"/>
        <w:divId w:val="1749498478"/>
        <w:rPr>
          <w:rStyle w:val="w"/>
        </w:rPr>
      </w:pPr>
      <w:r>
        <w:rPr>
          <w:rStyle w:val="w"/>
        </w:rPr>
        <w:t xml:space="preserve">            </w:t>
      </w:r>
      <w:r>
        <w:rPr>
          <w:rStyle w:val="nl"/>
        </w:rPr>
        <w:t>"used"</w:t>
      </w:r>
      <w:r>
        <w:rPr>
          <w:rStyle w:val="p"/>
        </w:rPr>
        <w:t>:</w:t>
      </w:r>
      <w:r>
        <w:rPr>
          <w:rStyle w:val="w"/>
        </w:rPr>
        <w:t xml:space="preserve"> </w:t>
      </w:r>
      <w:r>
        <w:rPr>
          <w:rStyle w:val="s2"/>
        </w:rPr>
        <w:t>"59784.1256"</w:t>
      </w:r>
    </w:p>
    <w:p w:rsidR="00000000" w:rsidRDefault="00000000">
      <w:pPr>
        <w:pStyle w:val="HTML0"/>
        <w:divId w:val="1749498478"/>
        <w:rPr>
          <w:rStyle w:val="w"/>
        </w:rPr>
      </w:pPr>
      <w:r>
        <w:rPr>
          <w:rStyle w:val="w"/>
        </w:rPr>
        <w:t xml:space="preserve">        </w:t>
      </w:r>
      <w:r>
        <w:rPr>
          <w:rStyle w:val="p"/>
        </w:rPr>
        <w:t>}</w:t>
      </w:r>
    </w:p>
    <w:p w:rsidR="00000000" w:rsidRDefault="00000000">
      <w:pPr>
        <w:pStyle w:val="HTML0"/>
        <w:divId w:val="1749498478"/>
        <w:rPr>
          <w:rStyle w:val="w"/>
        </w:rPr>
      </w:pPr>
      <w:r>
        <w:rPr>
          <w:rStyle w:val="w"/>
        </w:rPr>
        <w:t xml:space="preserve">    </w:t>
      </w:r>
      <w:r>
        <w:rPr>
          <w:rStyle w:val="p"/>
        </w:rPr>
        <w:t>],</w:t>
      </w:r>
    </w:p>
    <w:p w:rsidR="00000000" w:rsidRDefault="00000000">
      <w:pPr>
        <w:pStyle w:val="HTML0"/>
        <w:divId w:val="1749498478"/>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749498478"/>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1248"/>
        <w:gridCol w:w="5063"/>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totalBorrowLmt</w:t>
            </w:r>
          </w:p>
        </w:tc>
        <w:tc>
          <w:tcPr>
            <w:tcW w:w="0" w:type="auto"/>
            <w:vAlign w:val="center"/>
            <w:hideMark/>
          </w:tcPr>
          <w:p w:rsidR="00000000" w:rsidRDefault="00000000">
            <w:r>
              <w:t>String</w:t>
            </w:r>
          </w:p>
        </w:tc>
        <w:tc>
          <w:tcPr>
            <w:tcW w:w="0" w:type="auto"/>
            <w:vAlign w:val="center"/>
            <w:hideMark/>
          </w:tcPr>
          <w:p w:rsidR="00000000" w:rsidRDefault="00000000">
            <w:r>
              <w:t xml:space="preserve">(Master account and sub-accounts) Total borrow limit, unit in </w:t>
            </w:r>
            <w:r>
              <w:rPr>
                <w:rStyle w:val="HTML"/>
              </w:rPr>
              <w:t>USD</w:t>
            </w:r>
          </w:p>
        </w:tc>
      </w:tr>
      <w:tr w:rsidR="00000000">
        <w:trPr>
          <w:divId w:val="175387555"/>
          <w:tblCellSpacing w:w="15" w:type="dxa"/>
        </w:trPr>
        <w:tc>
          <w:tcPr>
            <w:tcW w:w="0" w:type="auto"/>
            <w:vAlign w:val="center"/>
            <w:hideMark/>
          </w:tcPr>
          <w:p w:rsidR="00000000" w:rsidRDefault="00000000">
            <w:r>
              <w:t>totalAvailBorrow</w:t>
            </w:r>
          </w:p>
        </w:tc>
        <w:tc>
          <w:tcPr>
            <w:tcW w:w="0" w:type="auto"/>
            <w:vAlign w:val="center"/>
            <w:hideMark/>
          </w:tcPr>
          <w:p w:rsidR="00000000" w:rsidRDefault="00000000">
            <w:r>
              <w:t>String</w:t>
            </w:r>
          </w:p>
        </w:tc>
        <w:tc>
          <w:tcPr>
            <w:tcW w:w="0" w:type="auto"/>
            <w:vAlign w:val="center"/>
            <w:hideMark/>
          </w:tcPr>
          <w:p w:rsidR="00000000" w:rsidRDefault="00000000">
            <w:r>
              <w:t xml:space="preserve">(Master account and sub-accounts) Total available amount to borrow, unit in </w:t>
            </w:r>
            <w:r>
              <w:rPr>
                <w:rStyle w:val="HTML"/>
              </w:rPr>
              <w:t>USD</w:t>
            </w:r>
          </w:p>
        </w:tc>
      </w:tr>
      <w:tr w:rsidR="00000000">
        <w:trPr>
          <w:divId w:val="175387555"/>
          <w:tblCellSpacing w:w="15" w:type="dxa"/>
        </w:trPr>
        <w:tc>
          <w:tcPr>
            <w:tcW w:w="0" w:type="auto"/>
            <w:vAlign w:val="center"/>
            <w:hideMark/>
          </w:tcPr>
          <w:p w:rsidR="00000000" w:rsidRDefault="00000000">
            <w:r>
              <w:t>borrowed</w:t>
            </w:r>
          </w:p>
        </w:tc>
        <w:tc>
          <w:tcPr>
            <w:tcW w:w="0" w:type="auto"/>
            <w:vAlign w:val="center"/>
            <w:hideMark/>
          </w:tcPr>
          <w:p w:rsidR="00000000" w:rsidRDefault="00000000">
            <w:r>
              <w:t>String</w:t>
            </w:r>
          </w:p>
        </w:tc>
        <w:tc>
          <w:tcPr>
            <w:tcW w:w="0" w:type="auto"/>
            <w:vAlign w:val="center"/>
            <w:hideMark/>
          </w:tcPr>
          <w:p w:rsidR="00000000" w:rsidRDefault="00000000">
            <w:r>
              <w:t xml:space="preserve">(Current account) Borrowed amount, unit in </w:t>
            </w:r>
            <w:r>
              <w:rPr>
                <w:rStyle w:val="HTML"/>
              </w:rPr>
              <w:t>USD</w:t>
            </w:r>
          </w:p>
        </w:tc>
      </w:tr>
      <w:tr w:rsidR="00000000">
        <w:trPr>
          <w:divId w:val="175387555"/>
          <w:tblCellSpacing w:w="15" w:type="dxa"/>
        </w:trPr>
        <w:tc>
          <w:tcPr>
            <w:tcW w:w="0" w:type="auto"/>
            <w:vAlign w:val="center"/>
            <w:hideMark/>
          </w:tcPr>
          <w:p w:rsidR="00000000" w:rsidRDefault="00000000">
            <w:r>
              <w:t>used</w:t>
            </w:r>
          </w:p>
        </w:tc>
        <w:tc>
          <w:tcPr>
            <w:tcW w:w="0" w:type="auto"/>
            <w:vAlign w:val="center"/>
            <w:hideMark/>
          </w:tcPr>
          <w:p w:rsidR="00000000" w:rsidRDefault="00000000">
            <w:r>
              <w:t>String</w:t>
            </w:r>
          </w:p>
        </w:tc>
        <w:tc>
          <w:tcPr>
            <w:tcW w:w="0" w:type="auto"/>
            <w:vAlign w:val="center"/>
            <w:hideMark/>
          </w:tcPr>
          <w:p w:rsidR="00000000" w:rsidRDefault="00000000">
            <w:r>
              <w:t xml:space="preserve">(Current account) Used amount, unit in </w:t>
            </w:r>
            <w:r>
              <w:rPr>
                <w:rStyle w:val="HTML"/>
              </w:rPr>
              <w:t>USD</w:t>
            </w:r>
          </w:p>
        </w:tc>
      </w:tr>
      <w:tr w:rsidR="00000000">
        <w:trPr>
          <w:divId w:val="175387555"/>
          <w:tblCellSpacing w:w="15" w:type="dxa"/>
        </w:trPr>
        <w:tc>
          <w:tcPr>
            <w:tcW w:w="0" w:type="auto"/>
            <w:vAlign w:val="center"/>
            <w:hideMark/>
          </w:tcPr>
          <w:p w:rsidR="00000000" w:rsidRDefault="00000000">
            <w:r>
              <w:t>availRepay</w:t>
            </w:r>
          </w:p>
        </w:tc>
        <w:tc>
          <w:tcPr>
            <w:tcW w:w="0" w:type="auto"/>
            <w:vAlign w:val="center"/>
            <w:hideMark/>
          </w:tcPr>
          <w:p w:rsidR="00000000" w:rsidRDefault="00000000">
            <w:r>
              <w:t>String</w:t>
            </w:r>
          </w:p>
        </w:tc>
        <w:tc>
          <w:tcPr>
            <w:tcW w:w="0" w:type="auto"/>
            <w:vAlign w:val="center"/>
            <w:hideMark/>
          </w:tcPr>
          <w:p w:rsidR="00000000" w:rsidRDefault="00000000">
            <w:r>
              <w:t xml:space="preserve">(Current account) Available amount to repay, unit in </w:t>
            </w:r>
            <w:r>
              <w:rPr>
                <w:rStyle w:val="HTML"/>
              </w:rPr>
              <w:t>USD</w:t>
            </w:r>
          </w:p>
        </w:tc>
      </w:tr>
      <w:tr w:rsidR="00000000">
        <w:trPr>
          <w:divId w:val="175387555"/>
          <w:tblCellSpacing w:w="15" w:type="dxa"/>
        </w:trPr>
        <w:tc>
          <w:tcPr>
            <w:tcW w:w="0" w:type="auto"/>
            <w:vAlign w:val="center"/>
            <w:hideMark/>
          </w:tcPr>
          <w:p w:rsidR="00000000" w:rsidRDefault="00000000">
            <w:r>
              <w:t>details</w:t>
            </w:r>
          </w:p>
        </w:tc>
        <w:tc>
          <w:tcPr>
            <w:tcW w:w="0" w:type="auto"/>
            <w:vAlign w:val="center"/>
            <w:hideMark/>
          </w:tcPr>
          <w:p w:rsidR="00000000" w:rsidRDefault="00000000">
            <w:r>
              <w:t>Array of object</w:t>
            </w:r>
          </w:p>
        </w:tc>
        <w:tc>
          <w:tcPr>
            <w:tcW w:w="0" w:type="auto"/>
            <w:vAlign w:val="center"/>
            <w:hideMark/>
          </w:tcPr>
          <w:p w:rsidR="00000000" w:rsidRDefault="00000000">
            <w:r>
              <w:t>Borrow limit info in details</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 xml:space="preserve">Borrowing currency, e.g. </w:t>
            </w:r>
            <w:r>
              <w:rPr>
                <w:rStyle w:val="HTML"/>
              </w:rPr>
              <w:t>BTC</w:t>
            </w:r>
          </w:p>
        </w:tc>
      </w:tr>
      <w:tr w:rsidR="00000000">
        <w:trPr>
          <w:divId w:val="175387555"/>
          <w:tblCellSpacing w:w="15" w:type="dxa"/>
        </w:trPr>
        <w:tc>
          <w:tcPr>
            <w:tcW w:w="0" w:type="auto"/>
            <w:vAlign w:val="center"/>
            <w:hideMark/>
          </w:tcPr>
          <w:p w:rsidR="00000000" w:rsidRDefault="00000000">
            <w:r>
              <w:t>&gt; used</w:t>
            </w:r>
          </w:p>
        </w:tc>
        <w:tc>
          <w:tcPr>
            <w:tcW w:w="0" w:type="auto"/>
            <w:vAlign w:val="center"/>
            <w:hideMark/>
          </w:tcPr>
          <w:p w:rsidR="00000000" w:rsidRDefault="00000000">
            <w:r>
              <w:t>String</w:t>
            </w:r>
          </w:p>
        </w:tc>
        <w:tc>
          <w:tcPr>
            <w:tcW w:w="0" w:type="auto"/>
            <w:vAlign w:val="center"/>
            <w:hideMark/>
          </w:tcPr>
          <w:p w:rsidR="00000000" w:rsidRDefault="00000000">
            <w:r>
              <w:t>Used amount of current currency</w:t>
            </w:r>
          </w:p>
        </w:tc>
      </w:tr>
      <w:tr w:rsidR="00000000">
        <w:trPr>
          <w:divId w:val="175387555"/>
          <w:tblCellSpacing w:w="15" w:type="dxa"/>
        </w:trPr>
        <w:tc>
          <w:tcPr>
            <w:tcW w:w="0" w:type="auto"/>
            <w:vAlign w:val="center"/>
            <w:hideMark/>
          </w:tcPr>
          <w:p w:rsidR="00000000" w:rsidRDefault="00000000">
            <w:r>
              <w:t>&gt; borrowed</w:t>
            </w:r>
          </w:p>
        </w:tc>
        <w:tc>
          <w:tcPr>
            <w:tcW w:w="0" w:type="auto"/>
            <w:vAlign w:val="center"/>
            <w:hideMark/>
          </w:tcPr>
          <w:p w:rsidR="00000000" w:rsidRDefault="00000000">
            <w:r>
              <w:t>String</w:t>
            </w:r>
          </w:p>
        </w:tc>
        <w:tc>
          <w:tcPr>
            <w:tcW w:w="0" w:type="auto"/>
            <w:vAlign w:val="center"/>
            <w:hideMark/>
          </w:tcPr>
          <w:p w:rsidR="00000000" w:rsidRDefault="00000000">
            <w:r>
              <w:t>Borrowed amount of current currency</w:t>
            </w:r>
          </w:p>
        </w:tc>
      </w:tr>
      <w:tr w:rsidR="00000000">
        <w:trPr>
          <w:divId w:val="175387555"/>
          <w:tblCellSpacing w:w="15" w:type="dxa"/>
        </w:trPr>
        <w:tc>
          <w:tcPr>
            <w:tcW w:w="0" w:type="auto"/>
            <w:vAlign w:val="center"/>
            <w:hideMark/>
          </w:tcPr>
          <w:p w:rsidR="00000000" w:rsidRDefault="00000000">
            <w:r>
              <w:lastRenderedPageBreak/>
              <w:t>&gt; availBorrow</w:t>
            </w:r>
          </w:p>
        </w:tc>
        <w:tc>
          <w:tcPr>
            <w:tcW w:w="0" w:type="auto"/>
            <w:vAlign w:val="center"/>
            <w:hideMark/>
          </w:tcPr>
          <w:p w:rsidR="00000000" w:rsidRDefault="00000000">
            <w:r>
              <w:t>String</w:t>
            </w:r>
          </w:p>
        </w:tc>
        <w:tc>
          <w:tcPr>
            <w:tcW w:w="0" w:type="auto"/>
            <w:vAlign w:val="center"/>
            <w:hideMark/>
          </w:tcPr>
          <w:p w:rsidR="00000000" w:rsidRDefault="00000000">
            <w:r>
              <w:t>Available amount to borrow of current currency</w:t>
            </w:r>
          </w:p>
        </w:tc>
      </w:tr>
      <w:tr w:rsidR="00000000">
        <w:trPr>
          <w:divId w:val="175387555"/>
          <w:tblCellSpacing w:w="15" w:type="dxa"/>
        </w:trPr>
        <w:tc>
          <w:tcPr>
            <w:tcW w:w="0" w:type="auto"/>
            <w:vAlign w:val="center"/>
            <w:hideMark/>
          </w:tcPr>
          <w:p w:rsidR="00000000" w:rsidRDefault="00000000">
            <w:r>
              <w:t>&gt; minBorrow</w:t>
            </w:r>
          </w:p>
        </w:tc>
        <w:tc>
          <w:tcPr>
            <w:tcW w:w="0" w:type="auto"/>
            <w:vAlign w:val="center"/>
            <w:hideMark/>
          </w:tcPr>
          <w:p w:rsidR="00000000" w:rsidRDefault="00000000">
            <w:r>
              <w:t>String</w:t>
            </w:r>
          </w:p>
        </w:tc>
        <w:tc>
          <w:tcPr>
            <w:tcW w:w="0" w:type="auto"/>
            <w:vAlign w:val="center"/>
            <w:hideMark/>
          </w:tcPr>
          <w:p w:rsidR="00000000" w:rsidRDefault="00000000">
            <w:r>
              <w:t>Minimum borrow amount</w:t>
            </w:r>
          </w:p>
        </w:tc>
      </w:tr>
      <w:tr w:rsidR="00000000">
        <w:trPr>
          <w:divId w:val="175387555"/>
          <w:tblCellSpacing w:w="15" w:type="dxa"/>
        </w:trPr>
        <w:tc>
          <w:tcPr>
            <w:tcW w:w="0" w:type="auto"/>
            <w:vAlign w:val="center"/>
            <w:hideMark/>
          </w:tcPr>
          <w:p w:rsidR="00000000" w:rsidRDefault="00000000">
            <w:r>
              <w:t>&gt; term</w:t>
            </w:r>
          </w:p>
        </w:tc>
        <w:tc>
          <w:tcPr>
            <w:tcW w:w="0" w:type="auto"/>
            <w:vAlign w:val="center"/>
            <w:hideMark/>
          </w:tcPr>
          <w:p w:rsidR="00000000" w:rsidRDefault="00000000">
            <w:r>
              <w:t>String</w:t>
            </w:r>
          </w:p>
        </w:tc>
        <w:tc>
          <w:tcPr>
            <w:tcW w:w="0" w:type="auto"/>
            <w:vAlign w:val="center"/>
            <w:hideMark/>
          </w:tcPr>
          <w:p w:rsidR="00000000" w:rsidRDefault="00000000">
            <w:r>
              <w:t xml:space="preserve">Borrowing term, e.g. </w:t>
            </w:r>
            <w:r>
              <w:rPr>
                <w:rStyle w:val="HTML"/>
              </w:rPr>
              <w:t>30D</w:t>
            </w:r>
            <w:r>
              <w:t>: 30 Days</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Data return time, Unix timestamp format in milliseconds, e.g. </w:t>
            </w:r>
            <w:r>
              <w:rPr>
                <w:rStyle w:val="HTML"/>
              </w:rPr>
              <w:t>1597026383085</w:t>
            </w:r>
          </w:p>
        </w:tc>
      </w:tr>
    </w:tbl>
    <w:p w:rsidR="00000000" w:rsidRDefault="00000000">
      <w:pPr>
        <w:pStyle w:val="3"/>
        <w:divId w:val="175387555"/>
      </w:pPr>
      <w:r>
        <w:t>Get fixed loan borrow quote</w:t>
      </w:r>
    </w:p>
    <w:p w:rsidR="00000000" w:rsidRDefault="00000000">
      <w:pPr>
        <w:pStyle w:val="4"/>
        <w:divId w:val="175387555"/>
      </w:pPr>
      <w:r>
        <w:t>Rate Limit: 2 requests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/api/v5/account/fixed-loan/borrowing-quote</w:t>
      </w:r>
    </w:p>
    <w:p w:rsidR="00000000" w:rsidRDefault="00000000">
      <w:pPr>
        <w:pStyle w:val="a5"/>
        <w:divId w:val="1026250341"/>
      </w:pPr>
      <w:r>
        <w:t>Request Example</w:t>
      </w:r>
    </w:p>
    <w:p w:rsidR="00000000" w:rsidRDefault="00000000">
      <w:pPr>
        <w:pStyle w:val="HTML0"/>
        <w:divId w:val="249852532"/>
        <w:rPr>
          <w:rStyle w:val="HTML"/>
        </w:rPr>
      </w:pPr>
      <w:r>
        <w:rPr>
          <w:rStyle w:val="c"/>
        </w:rPr>
        <w:t># Quote for new order</w:t>
      </w:r>
    </w:p>
    <w:p w:rsidR="00000000" w:rsidRDefault="00000000">
      <w:pPr>
        <w:pStyle w:val="HTML0"/>
        <w:divId w:val="249852532"/>
        <w:rPr>
          <w:rStyle w:val="HTML"/>
        </w:rPr>
      </w:pPr>
      <w:r>
        <w:rPr>
          <w:rStyle w:val="HTML"/>
        </w:rPr>
        <w:t>GET /api/v5/account/fixed-loan/borrowing-quote?type</w:t>
      </w:r>
      <w:r>
        <w:rPr>
          <w:rStyle w:val="o"/>
        </w:rPr>
        <w:t>=</w:t>
      </w:r>
      <w:r>
        <w:rPr>
          <w:rStyle w:val="HTML"/>
        </w:rPr>
        <w:t>normal&amp;ccy</w:t>
      </w:r>
      <w:r>
        <w:rPr>
          <w:rStyle w:val="o"/>
        </w:rPr>
        <w:t>=</w:t>
      </w:r>
      <w:r>
        <w:rPr>
          <w:rStyle w:val="HTML"/>
        </w:rPr>
        <w:t>BTC&amp;maxRate</w:t>
      </w:r>
      <w:r>
        <w:rPr>
          <w:rStyle w:val="o"/>
        </w:rPr>
        <w:t>=</w:t>
      </w:r>
      <w:r>
        <w:rPr>
          <w:rStyle w:val="HTML"/>
        </w:rPr>
        <w:t>0.1&amp;amt</w:t>
      </w:r>
      <w:r>
        <w:rPr>
          <w:rStyle w:val="o"/>
        </w:rPr>
        <w:t>=</w:t>
      </w:r>
      <w:r>
        <w:rPr>
          <w:rStyle w:val="HTML"/>
        </w:rPr>
        <w:t>0.1&amp;term</w:t>
      </w:r>
      <w:r>
        <w:rPr>
          <w:rStyle w:val="o"/>
        </w:rPr>
        <w:t>=</w:t>
      </w:r>
      <w:r>
        <w:rPr>
          <w:rStyle w:val="HTML"/>
        </w:rPr>
        <w:t>30D</w:t>
      </w:r>
    </w:p>
    <w:p w:rsidR="00000000" w:rsidRDefault="00000000">
      <w:pPr>
        <w:pStyle w:val="HTML0"/>
        <w:divId w:val="249852532"/>
        <w:rPr>
          <w:rStyle w:val="HTML"/>
        </w:rPr>
      </w:pPr>
    </w:p>
    <w:p w:rsidR="00000000" w:rsidRDefault="00000000">
      <w:pPr>
        <w:pStyle w:val="HTML0"/>
        <w:divId w:val="249852532"/>
        <w:rPr>
          <w:rStyle w:val="HTML"/>
        </w:rPr>
      </w:pPr>
      <w:r>
        <w:rPr>
          <w:rStyle w:val="c"/>
        </w:rPr>
        <w:t># Quote for renew order</w:t>
      </w:r>
    </w:p>
    <w:p w:rsidR="00000000" w:rsidRDefault="00000000">
      <w:pPr>
        <w:pStyle w:val="HTML0"/>
        <w:divId w:val="249852532"/>
        <w:rPr>
          <w:rStyle w:val="HTML"/>
        </w:rPr>
      </w:pPr>
      <w:r>
        <w:rPr>
          <w:rStyle w:val="HTML"/>
        </w:rPr>
        <w:t>GET /api/v5/account/fixed-loan/borrowing-quote?type</w:t>
      </w:r>
      <w:r>
        <w:rPr>
          <w:rStyle w:val="o"/>
        </w:rPr>
        <w:t>=</w:t>
      </w:r>
      <w:r>
        <w:rPr>
          <w:rStyle w:val="HTML"/>
        </w:rPr>
        <w:t>reborrow&amp;ordId</w:t>
      </w:r>
      <w:r>
        <w:rPr>
          <w:rStyle w:val="o"/>
        </w:rPr>
        <w:t>=</w:t>
      </w:r>
      <w:r>
        <w:rPr>
          <w:rStyle w:val="HTML"/>
        </w:rPr>
        <w:t>2405162053378222</w:t>
      </w:r>
    </w:p>
    <w:p w:rsidR="00000000" w:rsidRDefault="00000000">
      <w:pPr>
        <w:pStyle w:val="HTML0"/>
        <w:divId w:val="158546511"/>
        <w:rPr>
          <w:rStyle w:val="HTML"/>
          <w:vanish/>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780"/>
        <w:gridCol w:w="1058"/>
        <w:gridCol w:w="5146"/>
      </w:tblGrid>
      <w:tr w:rsidR="00000000">
        <w:trPr>
          <w:divId w:val="175387555"/>
          <w:tblHeader/>
          <w:tblCellSpacing w:w="15" w:type="dxa"/>
        </w:trPr>
        <w:tc>
          <w:tcPr>
            <w:tcW w:w="0" w:type="auto"/>
            <w:vAlign w:val="center"/>
            <w:hideMark/>
          </w:tcPr>
          <w:p w:rsidR="00000000" w:rsidRDefault="00000000">
            <w:pPr>
              <w:rPr>
                <w:b/>
                <w:bCs/>
              </w:rPr>
            </w:pPr>
            <w:r>
              <w:rPr>
                <w:rStyle w:val="a6"/>
              </w:rPr>
              <w:t>Parameters</w:t>
            </w:r>
          </w:p>
        </w:tc>
        <w:tc>
          <w:tcPr>
            <w:tcW w:w="0" w:type="auto"/>
            <w:vAlign w:val="center"/>
            <w:hideMark/>
          </w:tcPr>
          <w:p w:rsidR="00000000" w:rsidRDefault="00000000">
            <w:pPr>
              <w:rPr>
                <w:b/>
                <w:bCs/>
              </w:rPr>
            </w:pPr>
            <w:r>
              <w:rPr>
                <w:rStyle w:val="a6"/>
              </w:rPr>
              <w:t>Types</w:t>
            </w:r>
          </w:p>
        </w:tc>
        <w:tc>
          <w:tcPr>
            <w:tcW w:w="0" w:type="auto"/>
            <w:vAlign w:val="center"/>
            <w:hideMark/>
          </w:tcPr>
          <w:p w:rsidR="00000000" w:rsidRDefault="00000000">
            <w:pPr>
              <w:rPr>
                <w:b/>
                <w:bCs/>
              </w:rPr>
            </w:pPr>
            <w:r>
              <w:rPr>
                <w:rStyle w:val="a6"/>
              </w:rPr>
              <w:t>Required</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Type</w:t>
            </w:r>
            <w:r>
              <w:br/>
            </w:r>
            <w:r>
              <w:rPr>
                <w:rStyle w:val="HTML"/>
              </w:rPr>
              <w:t>normal</w:t>
            </w:r>
            <w:r>
              <w:t>: new order</w:t>
            </w:r>
            <w:r>
              <w:br/>
            </w:r>
            <w:r>
              <w:rPr>
                <w:rStyle w:val="HTML"/>
              </w:rPr>
              <w:t>reborrow</w:t>
            </w:r>
            <w:r>
              <w:t>: renew existing order</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Optional</w:t>
            </w:r>
          </w:p>
        </w:tc>
        <w:tc>
          <w:tcPr>
            <w:tcW w:w="0" w:type="auto"/>
            <w:vAlign w:val="center"/>
            <w:hideMark/>
          </w:tcPr>
          <w:p w:rsidR="00000000" w:rsidRDefault="00000000">
            <w:r>
              <w:t xml:space="preserve">Borrowing currency, e.g. </w:t>
            </w:r>
            <w:r>
              <w:rPr>
                <w:rStyle w:val="HTML"/>
              </w:rPr>
              <w:t>BTC</w:t>
            </w:r>
            <w:r>
              <w:br/>
              <w:t xml:space="preserve">if </w:t>
            </w:r>
            <w:r>
              <w:rPr>
                <w:rStyle w:val="HTML"/>
              </w:rPr>
              <w:t>type</w:t>
            </w:r>
            <w:r>
              <w:t>=</w:t>
            </w:r>
            <w:r>
              <w:rPr>
                <w:rStyle w:val="HTML"/>
              </w:rPr>
              <w:t>normal</w:t>
            </w:r>
            <w:r>
              <w:t>, the parameter is required.</w:t>
            </w:r>
          </w:p>
        </w:tc>
      </w:tr>
      <w:tr w:rsidR="00000000">
        <w:trPr>
          <w:divId w:val="175387555"/>
          <w:tblCellSpacing w:w="15" w:type="dxa"/>
        </w:trPr>
        <w:tc>
          <w:tcPr>
            <w:tcW w:w="0" w:type="auto"/>
            <w:vAlign w:val="center"/>
            <w:hideMark/>
          </w:tcPr>
          <w:p w:rsidR="00000000" w:rsidRDefault="00000000">
            <w:r>
              <w:t>amt</w:t>
            </w:r>
          </w:p>
        </w:tc>
        <w:tc>
          <w:tcPr>
            <w:tcW w:w="0" w:type="auto"/>
            <w:vAlign w:val="center"/>
            <w:hideMark/>
          </w:tcPr>
          <w:p w:rsidR="00000000" w:rsidRDefault="00000000">
            <w:r>
              <w:t>String</w:t>
            </w:r>
          </w:p>
        </w:tc>
        <w:tc>
          <w:tcPr>
            <w:tcW w:w="0" w:type="auto"/>
            <w:vAlign w:val="center"/>
            <w:hideMark/>
          </w:tcPr>
          <w:p w:rsidR="00000000" w:rsidRDefault="00000000">
            <w:r>
              <w:t>Optional</w:t>
            </w:r>
          </w:p>
        </w:tc>
        <w:tc>
          <w:tcPr>
            <w:tcW w:w="0" w:type="auto"/>
            <w:vAlign w:val="center"/>
            <w:hideMark/>
          </w:tcPr>
          <w:p w:rsidR="00000000" w:rsidRDefault="00000000">
            <w:r>
              <w:t>Borrowing amount</w:t>
            </w:r>
            <w:r>
              <w:br/>
              <w:t xml:space="preserve">if </w:t>
            </w:r>
            <w:r>
              <w:rPr>
                <w:rStyle w:val="HTML"/>
              </w:rPr>
              <w:t>type</w:t>
            </w:r>
            <w:r>
              <w:t>=</w:t>
            </w:r>
            <w:r>
              <w:rPr>
                <w:rStyle w:val="HTML"/>
              </w:rPr>
              <w:t>normal</w:t>
            </w:r>
            <w:r>
              <w:t>, the parameter is required.</w:t>
            </w:r>
          </w:p>
        </w:tc>
      </w:tr>
      <w:tr w:rsidR="00000000">
        <w:trPr>
          <w:divId w:val="175387555"/>
          <w:tblCellSpacing w:w="15" w:type="dxa"/>
        </w:trPr>
        <w:tc>
          <w:tcPr>
            <w:tcW w:w="0" w:type="auto"/>
            <w:vAlign w:val="center"/>
            <w:hideMark/>
          </w:tcPr>
          <w:p w:rsidR="00000000" w:rsidRDefault="00000000">
            <w:r>
              <w:t>maxRate</w:t>
            </w:r>
          </w:p>
        </w:tc>
        <w:tc>
          <w:tcPr>
            <w:tcW w:w="0" w:type="auto"/>
            <w:vAlign w:val="center"/>
            <w:hideMark/>
          </w:tcPr>
          <w:p w:rsidR="00000000" w:rsidRDefault="00000000">
            <w:r>
              <w:t>String</w:t>
            </w:r>
          </w:p>
        </w:tc>
        <w:tc>
          <w:tcPr>
            <w:tcW w:w="0" w:type="auto"/>
            <w:vAlign w:val="center"/>
            <w:hideMark/>
          </w:tcPr>
          <w:p w:rsidR="00000000" w:rsidRDefault="00000000">
            <w:r>
              <w:t>Optional</w:t>
            </w:r>
          </w:p>
        </w:tc>
        <w:tc>
          <w:tcPr>
            <w:tcW w:w="0" w:type="auto"/>
            <w:vAlign w:val="center"/>
            <w:hideMark/>
          </w:tcPr>
          <w:p w:rsidR="00000000" w:rsidRDefault="00000000">
            <w:r>
              <w:t xml:space="preserve">Maximum acceptable borrow annual rate, in decimal. e.g. </w:t>
            </w:r>
            <w:r>
              <w:rPr>
                <w:rStyle w:val="HTML"/>
              </w:rPr>
              <w:t>0.01</w:t>
            </w:r>
            <w:r>
              <w:t xml:space="preserve"> represents </w:t>
            </w:r>
            <w:r>
              <w:rPr>
                <w:rStyle w:val="HTML"/>
              </w:rPr>
              <w:t>1%</w:t>
            </w:r>
            <w:r>
              <w:br/>
              <w:t xml:space="preserve">if </w:t>
            </w:r>
            <w:r>
              <w:rPr>
                <w:rStyle w:val="HTML"/>
              </w:rPr>
              <w:t>type</w:t>
            </w:r>
            <w:r>
              <w:t>=</w:t>
            </w:r>
            <w:r>
              <w:rPr>
                <w:rStyle w:val="HTML"/>
              </w:rPr>
              <w:t>normal</w:t>
            </w:r>
            <w:r>
              <w:t>, the parameter is required.</w:t>
            </w:r>
          </w:p>
        </w:tc>
      </w:tr>
      <w:tr w:rsidR="00000000">
        <w:trPr>
          <w:divId w:val="175387555"/>
          <w:tblCellSpacing w:w="15" w:type="dxa"/>
        </w:trPr>
        <w:tc>
          <w:tcPr>
            <w:tcW w:w="0" w:type="auto"/>
            <w:vAlign w:val="center"/>
            <w:hideMark/>
          </w:tcPr>
          <w:p w:rsidR="00000000" w:rsidRDefault="00000000">
            <w:r>
              <w:lastRenderedPageBreak/>
              <w:t>term</w:t>
            </w:r>
          </w:p>
        </w:tc>
        <w:tc>
          <w:tcPr>
            <w:tcW w:w="0" w:type="auto"/>
            <w:vAlign w:val="center"/>
            <w:hideMark/>
          </w:tcPr>
          <w:p w:rsidR="00000000" w:rsidRDefault="00000000">
            <w:r>
              <w:t>String</w:t>
            </w:r>
          </w:p>
        </w:tc>
        <w:tc>
          <w:tcPr>
            <w:tcW w:w="0" w:type="auto"/>
            <w:vAlign w:val="center"/>
            <w:hideMark/>
          </w:tcPr>
          <w:p w:rsidR="00000000" w:rsidRDefault="00000000">
            <w:r>
              <w:t>Optional</w:t>
            </w:r>
          </w:p>
        </w:tc>
        <w:tc>
          <w:tcPr>
            <w:tcW w:w="0" w:type="auto"/>
            <w:vAlign w:val="center"/>
            <w:hideMark/>
          </w:tcPr>
          <w:p w:rsidR="00000000" w:rsidRDefault="00000000">
            <w:r>
              <w:t>Fixed term for borrowing order</w:t>
            </w:r>
            <w:r>
              <w:br/>
            </w:r>
            <w:r>
              <w:rPr>
                <w:rStyle w:val="HTML"/>
              </w:rPr>
              <w:t>30D</w:t>
            </w:r>
            <w:r>
              <w:t>：30 Days</w:t>
            </w:r>
            <w:r>
              <w:br/>
              <w:t xml:space="preserve">if </w:t>
            </w:r>
            <w:r>
              <w:rPr>
                <w:rStyle w:val="HTML"/>
              </w:rPr>
              <w:t>type</w:t>
            </w:r>
            <w:r>
              <w:t>=</w:t>
            </w:r>
            <w:r>
              <w:rPr>
                <w:rStyle w:val="HTML"/>
              </w:rPr>
              <w:t>normal</w:t>
            </w:r>
            <w:r>
              <w:t>, the parameter is required.</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Optional</w:t>
            </w:r>
          </w:p>
        </w:tc>
        <w:tc>
          <w:tcPr>
            <w:tcW w:w="0" w:type="auto"/>
            <w:vAlign w:val="center"/>
            <w:hideMark/>
          </w:tcPr>
          <w:p w:rsidR="00000000" w:rsidRDefault="00000000">
            <w:r>
              <w:t>Order ID</w:t>
            </w:r>
            <w:r>
              <w:br/>
              <w:t xml:space="preserve">if </w:t>
            </w:r>
            <w:r>
              <w:rPr>
                <w:rStyle w:val="HTML"/>
              </w:rPr>
              <w:t>type</w:t>
            </w:r>
            <w:r>
              <w:t>=</w:t>
            </w:r>
            <w:r>
              <w:rPr>
                <w:rStyle w:val="HTML"/>
              </w:rPr>
              <w:t>reborrow</w:t>
            </w:r>
            <w:r>
              <w:t>, the parameter is required.</w:t>
            </w:r>
          </w:p>
        </w:tc>
      </w:tr>
    </w:tbl>
    <w:p w:rsidR="00000000" w:rsidRDefault="00000000">
      <w:pPr>
        <w:pStyle w:val="a5"/>
        <w:divId w:val="1749696266"/>
      </w:pPr>
      <w:r>
        <w:t>Response Example</w:t>
      </w:r>
    </w:p>
    <w:p w:rsidR="00000000" w:rsidRDefault="00000000">
      <w:pPr>
        <w:pStyle w:val="HTML0"/>
        <w:divId w:val="21592952"/>
        <w:rPr>
          <w:rStyle w:val="w"/>
        </w:rPr>
      </w:pPr>
      <w:r>
        <w:rPr>
          <w:rStyle w:val="p"/>
        </w:rPr>
        <w:t>{</w:t>
      </w:r>
    </w:p>
    <w:p w:rsidR="00000000" w:rsidRDefault="00000000">
      <w:pPr>
        <w:pStyle w:val="HTML0"/>
        <w:divId w:val="21592952"/>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21592952"/>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21592952"/>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21592952"/>
        <w:rPr>
          <w:rStyle w:val="w"/>
        </w:rPr>
      </w:pPr>
      <w:r>
        <w:rPr>
          <w:rStyle w:val="w"/>
        </w:rPr>
        <w:t xml:space="preserve">        </w:t>
      </w:r>
      <w:r>
        <w:rPr>
          <w:rStyle w:val="p"/>
        </w:rPr>
        <w:t>{</w:t>
      </w:r>
    </w:p>
    <w:p w:rsidR="00000000" w:rsidRDefault="00000000">
      <w:pPr>
        <w:pStyle w:val="HTML0"/>
        <w:divId w:val="21592952"/>
        <w:rPr>
          <w:rStyle w:val="w"/>
        </w:rPr>
      </w:pPr>
      <w:r>
        <w:rPr>
          <w:rStyle w:val="w"/>
        </w:rPr>
        <w:t xml:space="preserve">            </w:t>
      </w:r>
      <w:r>
        <w:rPr>
          <w:rStyle w:val="nl"/>
        </w:rPr>
        <w:t>"ccy"</w:t>
      </w:r>
      <w:r>
        <w:rPr>
          <w:rStyle w:val="p"/>
        </w:rPr>
        <w:t>:</w:t>
      </w:r>
      <w:r>
        <w:rPr>
          <w:rStyle w:val="w"/>
        </w:rPr>
        <w:t xml:space="preserve"> </w:t>
      </w:r>
      <w:r>
        <w:rPr>
          <w:rStyle w:val="s2"/>
        </w:rPr>
        <w:t>"BTC"</w:t>
      </w:r>
      <w:r>
        <w:rPr>
          <w:rStyle w:val="p"/>
        </w:rPr>
        <w:t>,</w:t>
      </w:r>
    </w:p>
    <w:p w:rsidR="00000000" w:rsidRDefault="00000000">
      <w:pPr>
        <w:pStyle w:val="HTML0"/>
        <w:divId w:val="21592952"/>
        <w:rPr>
          <w:rStyle w:val="w"/>
        </w:rPr>
      </w:pPr>
      <w:r>
        <w:rPr>
          <w:rStyle w:val="w"/>
        </w:rPr>
        <w:t xml:space="preserve">            </w:t>
      </w:r>
      <w:r>
        <w:rPr>
          <w:rStyle w:val="nl"/>
        </w:rPr>
        <w:t>"term"</w:t>
      </w:r>
      <w:r>
        <w:rPr>
          <w:rStyle w:val="p"/>
        </w:rPr>
        <w:t>:</w:t>
      </w:r>
      <w:r>
        <w:rPr>
          <w:rStyle w:val="s2"/>
        </w:rPr>
        <w:t>"30D"</w:t>
      </w:r>
      <w:r>
        <w:rPr>
          <w:rStyle w:val="p"/>
        </w:rPr>
        <w:t>,</w:t>
      </w:r>
    </w:p>
    <w:p w:rsidR="00000000" w:rsidRDefault="00000000">
      <w:pPr>
        <w:pStyle w:val="HTML0"/>
        <w:divId w:val="21592952"/>
        <w:rPr>
          <w:rStyle w:val="w"/>
        </w:rPr>
      </w:pPr>
      <w:r>
        <w:rPr>
          <w:rStyle w:val="w"/>
        </w:rPr>
        <w:t xml:space="preserve">            </w:t>
      </w:r>
      <w:r>
        <w:rPr>
          <w:rStyle w:val="nl"/>
        </w:rPr>
        <w:t>"estAvailBorrow"</w:t>
      </w:r>
      <w:r>
        <w:rPr>
          <w:rStyle w:val="p"/>
        </w:rPr>
        <w:t>:</w:t>
      </w:r>
      <w:r>
        <w:rPr>
          <w:rStyle w:val="s2"/>
        </w:rPr>
        <w:t>"0.1"</w:t>
      </w:r>
      <w:r>
        <w:rPr>
          <w:rStyle w:val="p"/>
        </w:rPr>
        <w:t>,</w:t>
      </w:r>
    </w:p>
    <w:p w:rsidR="00000000" w:rsidRDefault="00000000">
      <w:pPr>
        <w:pStyle w:val="HTML0"/>
        <w:divId w:val="21592952"/>
        <w:rPr>
          <w:rStyle w:val="w"/>
        </w:rPr>
      </w:pPr>
      <w:r>
        <w:rPr>
          <w:rStyle w:val="w"/>
        </w:rPr>
        <w:t xml:space="preserve">            </w:t>
      </w:r>
      <w:r>
        <w:rPr>
          <w:rStyle w:val="nl"/>
        </w:rPr>
        <w:t>"estRate"</w:t>
      </w:r>
      <w:r>
        <w:rPr>
          <w:rStyle w:val="p"/>
        </w:rPr>
        <w:t>:</w:t>
      </w:r>
      <w:r>
        <w:rPr>
          <w:rStyle w:val="w"/>
        </w:rPr>
        <w:t xml:space="preserve"> </w:t>
      </w:r>
      <w:r>
        <w:rPr>
          <w:rStyle w:val="s2"/>
        </w:rPr>
        <w:t>"0.01"</w:t>
      </w:r>
      <w:r>
        <w:rPr>
          <w:rStyle w:val="p"/>
        </w:rPr>
        <w:t>,</w:t>
      </w:r>
    </w:p>
    <w:p w:rsidR="00000000" w:rsidRDefault="00000000">
      <w:pPr>
        <w:pStyle w:val="HTML0"/>
        <w:divId w:val="21592952"/>
        <w:rPr>
          <w:rStyle w:val="w"/>
        </w:rPr>
      </w:pPr>
      <w:r>
        <w:rPr>
          <w:rStyle w:val="w"/>
        </w:rPr>
        <w:t xml:space="preserve">            </w:t>
      </w:r>
      <w:r>
        <w:rPr>
          <w:rStyle w:val="nl"/>
        </w:rPr>
        <w:t>"estInterest"</w:t>
      </w:r>
      <w:r>
        <w:rPr>
          <w:rStyle w:val="p"/>
        </w:rPr>
        <w:t>:</w:t>
      </w:r>
      <w:r>
        <w:rPr>
          <w:rStyle w:val="w"/>
        </w:rPr>
        <w:t xml:space="preserve"> </w:t>
      </w:r>
      <w:r>
        <w:rPr>
          <w:rStyle w:val="s2"/>
        </w:rPr>
        <w:t>"25"</w:t>
      </w:r>
      <w:r>
        <w:rPr>
          <w:rStyle w:val="p"/>
        </w:rPr>
        <w:t>,</w:t>
      </w:r>
    </w:p>
    <w:p w:rsidR="00000000" w:rsidRDefault="00000000">
      <w:pPr>
        <w:pStyle w:val="HTML0"/>
        <w:divId w:val="21592952"/>
        <w:rPr>
          <w:rStyle w:val="w"/>
        </w:rPr>
      </w:pPr>
      <w:r>
        <w:rPr>
          <w:rStyle w:val="w"/>
        </w:rPr>
        <w:t xml:space="preserve">            </w:t>
      </w:r>
      <w:r>
        <w:rPr>
          <w:rStyle w:val="nl"/>
        </w:rPr>
        <w:t>"penaltyInterest"</w:t>
      </w:r>
      <w:r>
        <w:rPr>
          <w:rStyle w:val="p"/>
        </w:rPr>
        <w:t>:</w:t>
      </w:r>
      <w:r>
        <w:rPr>
          <w:rStyle w:val="w"/>
        </w:rPr>
        <w:t xml:space="preserve"> </w:t>
      </w:r>
      <w:r>
        <w:rPr>
          <w:rStyle w:val="s2"/>
        </w:rPr>
        <w:t>""</w:t>
      </w:r>
      <w:r>
        <w:rPr>
          <w:rStyle w:val="p"/>
        </w:rPr>
        <w:t>,</w:t>
      </w:r>
    </w:p>
    <w:p w:rsidR="00000000" w:rsidRDefault="00000000">
      <w:pPr>
        <w:pStyle w:val="HTML0"/>
        <w:divId w:val="21592952"/>
        <w:rPr>
          <w:rStyle w:val="w"/>
        </w:rPr>
      </w:pPr>
      <w:r>
        <w:rPr>
          <w:rStyle w:val="w"/>
        </w:rPr>
        <w:t xml:space="preserve">            </w:t>
      </w:r>
      <w:r>
        <w:rPr>
          <w:rStyle w:val="nl"/>
        </w:rPr>
        <w:t>"ts"</w:t>
      </w:r>
      <w:r>
        <w:rPr>
          <w:rStyle w:val="p"/>
        </w:rPr>
        <w:t>:</w:t>
      </w:r>
      <w:r>
        <w:rPr>
          <w:rStyle w:val="w"/>
        </w:rPr>
        <w:t xml:space="preserve"> </w:t>
      </w:r>
      <w:r>
        <w:rPr>
          <w:rStyle w:val="s2"/>
        </w:rPr>
        <w:t>"1629966436396"</w:t>
      </w:r>
    </w:p>
    <w:p w:rsidR="00000000" w:rsidRDefault="00000000">
      <w:pPr>
        <w:pStyle w:val="HTML0"/>
        <w:divId w:val="21592952"/>
        <w:rPr>
          <w:rStyle w:val="w"/>
        </w:rPr>
      </w:pPr>
      <w:r>
        <w:rPr>
          <w:rStyle w:val="w"/>
        </w:rPr>
        <w:t xml:space="preserve">        </w:t>
      </w:r>
      <w:r>
        <w:rPr>
          <w:rStyle w:val="p"/>
        </w:rPr>
        <w:t>}</w:t>
      </w:r>
    </w:p>
    <w:p w:rsidR="00000000" w:rsidRDefault="00000000">
      <w:pPr>
        <w:pStyle w:val="HTML0"/>
        <w:divId w:val="21592952"/>
        <w:rPr>
          <w:rStyle w:val="w"/>
        </w:rPr>
      </w:pPr>
      <w:r>
        <w:rPr>
          <w:rStyle w:val="w"/>
        </w:rPr>
        <w:t xml:space="preserve">    </w:t>
      </w:r>
      <w:r>
        <w:rPr>
          <w:rStyle w:val="p"/>
        </w:rPr>
        <w:t>]</w:t>
      </w:r>
    </w:p>
    <w:p w:rsidR="00000000" w:rsidRDefault="00000000">
      <w:pPr>
        <w:pStyle w:val="HTML0"/>
        <w:divId w:val="21592952"/>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780"/>
        <w:gridCol w:w="565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 xml:space="preserve">Borrowing currency, e.g. </w:t>
            </w:r>
            <w:r>
              <w:rPr>
                <w:rStyle w:val="HTML"/>
              </w:rPr>
              <w:t>BTC</w:t>
            </w:r>
          </w:p>
        </w:tc>
      </w:tr>
      <w:tr w:rsidR="00000000">
        <w:trPr>
          <w:divId w:val="175387555"/>
          <w:tblCellSpacing w:w="15" w:type="dxa"/>
        </w:trPr>
        <w:tc>
          <w:tcPr>
            <w:tcW w:w="0" w:type="auto"/>
            <w:vAlign w:val="center"/>
            <w:hideMark/>
          </w:tcPr>
          <w:p w:rsidR="00000000" w:rsidRDefault="00000000">
            <w:r>
              <w:t>term</w:t>
            </w:r>
          </w:p>
        </w:tc>
        <w:tc>
          <w:tcPr>
            <w:tcW w:w="0" w:type="auto"/>
            <w:vAlign w:val="center"/>
            <w:hideMark/>
          </w:tcPr>
          <w:p w:rsidR="00000000" w:rsidRDefault="00000000">
            <w:r>
              <w:t>String</w:t>
            </w:r>
          </w:p>
        </w:tc>
        <w:tc>
          <w:tcPr>
            <w:tcW w:w="0" w:type="auto"/>
            <w:vAlign w:val="center"/>
            <w:hideMark/>
          </w:tcPr>
          <w:p w:rsidR="00000000" w:rsidRDefault="00000000">
            <w:r>
              <w:t>Fixed term for borrowing order</w:t>
            </w:r>
            <w:r>
              <w:br/>
            </w:r>
            <w:r>
              <w:rPr>
                <w:rStyle w:val="HTML"/>
              </w:rPr>
              <w:t>30D</w:t>
            </w:r>
            <w:r>
              <w:t>：30 Days</w:t>
            </w:r>
          </w:p>
        </w:tc>
      </w:tr>
      <w:tr w:rsidR="00000000">
        <w:trPr>
          <w:divId w:val="175387555"/>
          <w:tblCellSpacing w:w="15" w:type="dxa"/>
        </w:trPr>
        <w:tc>
          <w:tcPr>
            <w:tcW w:w="0" w:type="auto"/>
            <w:vAlign w:val="center"/>
            <w:hideMark/>
          </w:tcPr>
          <w:p w:rsidR="00000000" w:rsidRDefault="00000000">
            <w:r>
              <w:t>estAvailBorrow</w:t>
            </w:r>
          </w:p>
        </w:tc>
        <w:tc>
          <w:tcPr>
            <w:tcW w:w="0" w:type="auto"/>
            <w:vAlign w:val="center"/>
            <w:hideMark/>
          </w:tcPr>
          <w:p w:rsidR="00000000" w:rsidRDefault="00000000">
            <w:r>
              <w:t>String</w:t>
            </w:r>
          </w:p>
        </w:tc>
        <w:tc>
          <w:tcPr>
            <w:tcW w:w="0" w:type="auto"/>
            <w:vAlign w:val="center"/>
            <w:hideMark/>
          </w:tcPr>
          <w:p w:rsidR="00000000" w:rsidRDefault="00000000">
            <w:r>
              <w:t>Estimated available borrowing amount</w:t>
            </w:r>
          </w:p>
        </w:tc>
      </w:tr>
      <w:tr w:rsidR="00000000">
        <w:trPr>
          <w:divId w:val="175387555"/>
          <w:tblCellSpacing w:w="15" w:type="dxa"/>
        </w:trPr>
        <w:tc>
          <w:tcPr>
            <w:tcW w:w="0" w:type="auto"/>
            <w:vAlign w:val="center"/>
            <w:hideMark/>
          </w:tcPr>
          <w:p w:rsidR="00000000" w:rsidRDefault="00000000">
            <w:r>
              <w:t>estRate</w:t>
            </w:r>
          </w:p>
        </w:tc>
        <w:tc>
          <w:tcPr>
            <w:tcW w:w="0" w:type="auto"/>
            <w:vAlign w:val="center"/>
            <w:hideMark/>
          </w:tcPr>
          <w:p w:rsidR="00000000" w:rsidRDefault="00000000">
            <w:r>
              <w:t>String</w:t>
            </w:r>
          </w:p>
        </w:tc>
        <w:tc>
          <w:tcPr>
            <w:tcW w:w="0" w:type="auto"/>
            <w:vAlign w:val="center"/>
            <w:hideMark/>
          </w:tcPr>
          <w:p w:rsidR="00000000" w:rsidRDefault="00000000">
            <w:r>
              <w:t>Estimated borrowing annual rate, e.g. "0.01"</w:t>
            </w:r>
          </w:p>
        </w:tc>
      </w:tr>
      <w:tr w:rsidR="00000000">
        <w:trPr>
          <w:divId w:val="175387555"/>
          <w:tblCellSpacing w:w="15" w:type="dxa"/>
        </w:trPr>
        <w:tc>
          <w:tcPr>
            <w:tcW w:w="0" w:type="auto"/>
            <w:vAlign w:val="center"/>
            <w:hideMark/>
          </w:tcPr>
          <w:p w:rsidR="00000000" w:rsidRDefault="00000000">
            <w:r>
              <w:t>estInterest</w:t>
            </w:r>
          </w:p>
        </w:tc>
        <w:tc>
          <w:tcPr>
            <w:tcW w:w="0" w:type="auto"/>
            <w:vAlign w:val="center"/>
            <w:hideMark/>
          </w:tcPr>
          <w:p w:rsidR="00000000" w:rsidRDefault="00000000">
            <w:r>
              <w:t>String</w:t>
            </w:r>
          </w:p>
        </w:tc>
        <w:tc>
          <w:tcPr>
            <w:tcW w:w="0" w:type="auto"/>
            <w:vAlign w:val="center"/>
            <w:hideMark/>
          </w:tcPr>
          <w:p w:rsidR="00000000" w:rsidRDefault="00000000">
            <w:r>
              <w:t>Estimated borrowing interest</w:t>
            </w:r>
          </w:p>
        </w:tc>
      </w:tr>
      <w:tr w:rsidR="00000000">
        <w:trPr>
          <w:divId w:val="175387555"/>
          <w:tblCellSpacing w:w="15" w:type="dxa"/>
        </w:trPr>
        <w:tc>
          <w:tcPr>
            <w:tcW w:w="0" w:type="auto"/>
            <w:vAlign w:val="center"/>
            <w:hideMark/>
          </w:tcPr>
          <w:p w:rsidR="00000000" w:rsidRDefault="00000000">
            <w:r>
              <w:t>penaltyInterest</w:t>
            </w:r>
          </w:p>
        </w:tc>
        <w:tc>
          <w:tcPr>
            <w:tcW w:w="0" w:type="auto"/>
            <w:vAlign w:val="center"/>
            <w:hideMark/>
          </w:tcPr>
          <w:p w:rsidR="00000000" w:rsidRDefault="00000000">
            <w:r>
              <w:t>String</w:t>
            </w:r>
          </w:p>
        </w:tc>
        <w:tc>
          <w:tcPr>
            <w:tcW w:w="0" w:type="auto"/>
            <w:vAlign w:val="center"/>
            <w:hideMark/>
          </w:tcPr>
          <w:p w:rsidR="00000000" w:rsidRDefault="00000000">
            <w:r>
              <w:t>Penalty interest for reborrowing</w:t>
            </w:r>
            <w:r>
              <w:br/>
              <w:t xml:space="preserve">Applicate to type = </w:t>
            </w:r>
            <w:r>
              <w:rPr>
                <w:rStyle w:val="HTML"/>
              </w:rPr>
              <w:t>reborrow</w:t>
            </w:r>
            <w:r>
              <w:t>, else return ""</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Data return time，Unix timestamp format in milliseconds, e.g. 1597026383085</w:t>
            </w:r>
          </w:p>
        </w:tc>
      </w:tr>
    </w:tbl>
    <w:p w:rsidR="00000000" w:rsidRDefault="00000000">
      <w:pPr>
        <w:pStyle w:val="3"/>
        <w:divId w:val="175387555"/>
      </w:pPr>
      <w:r>
        <w:t>Place fixed loan borrowing order</w:t>
      </w:r>
    </w:p>
    <w:p w:rsidR="00000000" w:rsidRDefault="00000000">
      <w:pPr>
        <w:pStyle w:val="a5"/>
        <w:divId w:val="175387555"/>
      </w:pPr>
      <w:r>
        <w:lastRenderedPageBreak/>
        <w:t>For new borrowing orders, they belong to the IOC (immediately close and cancel the remaining) type. For renewal orders, they belong to the FOK (Fill-or-kill) type.</w:t>
      </w:r>
      <w:r>
        <w:br/>
        <w:t xml:space="preserve">Order book may refer to </w:t>
      </w:r>
      <w:hyperlink r:id="rId579" w:anchor="financial-product-simple-earn-fixed-get-lending-volume-public" w:history="1">
        <w:r>
          <w:rPr>
            <w:rStyle w:val="a3"/>
          </w:rPr>
          <w:t>Get lending volume (public)</w:t>
        </w:r>
      </w:hyperlink>
      <w:r>
        <w:t>.</w:t>
      </w:r>
    </w:p>
    <w:p w:rsidR="00000000" w:rsidRDefault="00000000">
      <w:pPr>
        <w:pStyle w:val="4"/>
        <w:divId w:val="175387555"/>
      </w:pPr>
      <w:r>
        <w:t>Rate Limit: 2 requests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/api/v5/account/fixed-loan/borrowing-order</w:t>
      </w:r>
    </w:p>
    <w:p w:rsidR="00000000" w:rsidRDefault="00000000">
      <w:pPr>
        <w:pStyle w:val="a5"/>
        <w:divId w:val="54359263"/>
      </w:pPr>
      <w:r>
        <w:t>Request Example</w:t>
      </w:r>
    </w:p>
    <w:p w:rsidR="00000000" w:rsidRDefault="00000000">
      <w:pPr>
        <w:pStyle w:val="HTML0"/>
        <w:divId w:val="831217809"/>
        <w:rPr>
          <w:rStyle w:val="HTML"/>
        </w:rPr>
      </w:pPr>
      <w:r>
        <w:rPr>
          <w:rStyle w:val="HTML"/>
        </w:rPr>
        <w:t>POST /api/v5/account/fixed-loan/borrowing-order</w:t>
      </w:r>
    </w:p>
    <w:p w:rsidR="00000000" w:rsidRDefault="00000000">
      <w:pPr>
        <w:pStyle w:val="HTML0"/>
        <w:divId w:val="831217809"/>
        <w:rPr>
          <w:rStyle w:val="HTML"/>
        </w:rPr>
      </w:pPr>
      <w:r>
        <w:rPr>
          <w:rStyle w:val="HTML"/>
        </w:rPr>
        <w:t>body</w:t>
      </w:r>
    </w:p>
    <w:p w:rsidR="00000000" w:rsidRDefault="00000000">
      <w:pPr>
        <w:pStyle w:val="HTML0"/>
        <w:divId w:val="831217809"/>
        <w:rPr>
          <w:rStyle w:val="HTML"/>
        </w:rPr>
      </w:pPr>
      <w:r>
        <w:rPr>
          <w:rStyle w:val="o"/>
        </w:rPr>
        <w:t>{</w:t>
      </w:r>
    </w:p>
    <w:p w:rsidR="00000000" w:rsidRDefault="00000000">
      <w:pPr>
        <w:pStyle w:val="HTML0"/>
        <w:divId w:val="831217809"/>
        <w:rPr>
          <w:rStyle w:val="HTML"/>
        </w:rPr>
      </w:pPr>
      <w:r>
        <w:rPr>
          <w:rStyle w:val="HTML"/>
        </w:rPr>
        <w:t xml:space="preserve">    </w:t>
      </w:r>
      <w:r>
        <w:rPr>
          <w:rStyle w:val="s2"/>
        </w:rPr>
        <w:t>"ccy"</w:t>
      </w:r>
      <w:r>
        <w:rPr>
          <w:rStyle w:val="HTML"/>
        </w:rPr>
        <w:t xml:space="preserve">: </w:t>
      </w:r>
      <w:r>
        <w:rPr>
          <w:rStyle w:val="s2"/>
        </w:rPr>
        <w:t>"BTC"</w:t>
      </w:r>
      <w:r>
        <w:rPr>
          <w:rStyle w:val="HTML"/>
        </w:rPr>
        <w:t>,</w:t>
      </w:r>
    </w:p>
    <w:p w:rsidR="00000000" w:rsidRDefault="00000000">
      <w:pPr>
        <w:pStyle w:val="HTML0"/>
        <w:divId w:val="831217809"/>
        <w:rPr>
          <w:rStyle w:val="HTML"/>
        </w:rPr>
      </w:pPr>
      <w:r>
        <w:rPr>
          <w:rStyle w:val="HTML"/>
        </w:rPr>
        <w:t xml:space="preserve">    </w:t>
      </w:r>
      <w:r>
        <w:rPr>
          <w:rStyle w:val="s2"/>
        </w:rPr>
        <w:t>"amt"</w:t>
      </w:r>
      <w:r>
        <w:rPr>
          <w:rStyle w:val="HTML"/>
        </w:rPr>
        <w:t xml:space="preserve">: </w:t>
      </w:r>
      <w:r>
        <w:rPr>
          <w:rStyle w:val="s2"/>
        </w:rPr>
        <w:t>"0.1"</w:t>
      </w:r>
      <w:r>
        <w:rPr>
          <w:rStyle w:val="HTML"/>
        </w:rPr>
        <w:t>,</w:t>
      </w:r>
    </w:p>
    <w:p w:rsidR="00000000" w:rsidRDefault="00000000">
      <w:pPr>
        <w:pStyle w:val="HTML0"/>
        <w:divId w:val="831217809"/>
        <w:rPr>
          <w:rStyle w:val="HTML"/>
        </w:rPr>
      </w:pPr>
      <w:r>
        <w:rPr>
          <w:rStyle w:val="HTML"/>
        </w:rPr>
        <w:t xml:space="preserve">    </w:t>
      </w:r>
      <w:r>
        <w:rPr>
          <w:rStyle w:val="s2"/>
        </w:rPr>
        <w:t>"maxRate"</w:t>
      </w:r>
      <w:r>
        <w:rPr>
          <w:rStyle w:val="HTML"/>
        </w:rPr>
        <w:t xml:space="preserve">: </w:t>
      </w:r>
      <w:r>
        <w:rPr>
          <w:rStyle w:val="s2"/>
        </w:rPr>
        <w:t>"0.01"</w:t>
      </w:r>
      <w:r>
        <w:rPr>
          <w:rStyle w:val="HTML"/>
        </w:rPr>
        <w:t>,</w:t>
      </w:r>
    </w:p>
    <w:p w:rsidR="00000000" w:rsidRDefault="00000000">
      <w:pPr>
        <w:pStyle w:val="HTML0"/>
        <w:divId w:val="831217809"/>
        <w:rPr>
          <w:rStyle w:val="HTML"/>
        </w:rPr>
      </w:pPr>
      <w:r>
        <w:rPr>
          <w:rStyle w:val="HTML"/>
        </w:rPr>
        <w:t xml:space="preserve">    </w:t>
      </w:r>
      <w:r>
        <w:rPr>
          <w:rStyle w:val="s2"/>
        </w:rPr>
        <w:t>"term"</w:t>
      </w:r>
      <w:r>
        <w:rPr>
          <w:rStyle w:val="HTML"/>
        </w:rPr>
        <w:t xml:space="preserve">: </w:t>
      </w:r>
      <w:r>
        <w:rPr>
          <w:rStyle w:val="s2"/>
        </w:rPr>
        <w:t>"30D"</w:t>
      </w:r>
      <w:r>
        <w:rPr>
          <w:rStyle w:val="HTML"/>
        </w:rPr>
        <w:t>,</w:t>
      </w:r>
    </w:p>
    <w:p w:rsidR="00000000" w:rsidRDefault="00000000">
      <w:pPr>
        <w:pStyle w:val="HTML0"/>
        <w:divId w:val="831217809"/>
        <w:rPr>
          <w:rStyle w:val="HTML"/>
        </w:rPr>
      </w:pPr>
      <w:r>
        <w:rPr>
          <w:rStyle w:val="HTML"/>
        </w:rPr>
        <w:t xml:space="preserve">    </w:t>
      </w:r>
      <w:r>
        <w:rPr>
          <w:rStyle w:val="s2"/>
        </w:rPr>
        <w:t>"reborrow"</w:t>
      </w:r>
      <w:r>
        <w:rPr>
          <w:rStyle w:val="HTML"/>
        </w:rPr>
        <w:t xml:space="preserve">: </w:t>
      </w:r>
      <w:r>
        <w:rPr>
          <w:rStyle w:val="nb"/>
        </w:rPr>
        <w:t>true</w:t>
      </w:r>
      <w:r>
        <w:rPr>
          <w:rStyle w:val="HTML"/>
        </w:rPr>
        <w:t>,</w:t>
      </w:r>
    </w:p>
    <w:p w:rsidR="00000000" w:rsidRDefault="00000000">
      <w:pPr>
        <w:pStyle w:val="HTML0"/>
        <w:divId w:val="831217809"/>
        <w:rPr>
          <w:rStyle w:val="HTML"/>
        </w:rPr>
      </w:pPr>
      <w:r>
        <w:rPr>
          <w:rStyle w:val="HTML"/>
        </w:rPr>
        <w:t xml:space="preserve">    </w:t>
      </w:r>
      <w:r>
        <w:rPr>
          <w:rStyle w:val="s2"/>
        </w:rPr>
        <w:t>"reborrowRate"</w:t>
      </w:r>
      <w:r>
        <w:rPr>
          <w:rStyle w:val="HTML"/>
        </w:rPr>
        <w:t xml:space="preserve">: </w:t>
      </w:r>
      <w:r>
        <w:rPr>
          <w:rStyle w:val="s2"/>
        </w:rPr>
        <w:t>"0.01"</w:t>
      </w:r>
    </w:p>
    <w:p w:rsidR="00000000" w:rsidRDefault="00000000">
      <w:pPr>
        <w:pStyle w:val="HTML0"/>
        <w:divId w:val="831217809"/>
        <w:rPr>
          <w:rStyle w:val="HTML"/>
        </w:rPr>
      </w:pPr>
      <w:r>
        <w:rPr>
          <w:rStyle w:val="o"/>
        </w:rPr>
        <w:t>}</w:t>
      </w:r>
    </w:p>
    <w:p w:rsidR="00000000" w:rsidRDefault="00000000">
      <w:pPr>
        <w:pStyle w:val="HTML0"/>
        <w:divId w:val="1175416296"/>
        <w:rPr>
          <w:rStyle w:val="HTML"/>
          <w:vanish/>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900"/>
        <w:gridCol w:w="1058"/>
        <w:gridCol w:w="4833"/>
      </w:tblGrid>
      <w:tr w:rsidR="00000000">
        <w:trPr>
          <w:divId w:val="175387555"/>
          <w:tblHeader/>
          <w:tblCellSpacing w:w="15" w:type="dxa"/>
        </w:trPr>
        <w:tc>
          <w:tcPr>
            <w:tcW w:w="0" w:type="auto"/>
            <w:vAlign w:val="center"/>
            <w:hideMark/>
          </w:tcPr>
          <w:p w:rsidR="00000000" w:rsidRDefault="00000000">
            <w:pPr>
              <w:rPr>
                <w:b/>
                <w:bCs/>
              </w:rPr>
            </w:pPr>
            <w:r>
              <w:rPr>
                <w:rStyle w:val="a6"/>
              </w:rPr>
              <w:t>Parameters</w:t>
            </w:r>
          </w:p>
        </w:tc>
        <w:tc>
          <w:tcPr>
            <w:tcW w:w="0" w:type="auto"/>
            <w:vAlign w:val="center"/>
            <w:hideMark/>
          </w:tcPr>
          <w:p w:rsidR="00000000" w:rsidRDefault="00000000">
            <w:pPr>
              <w:rPr>
                <w:b/>
                <w:bCs/>
              </w:rPr>
            </w:pPr>
            <w:r>
              <w:rPr>
                <w:rStyle w:val="a6"/>
              </w:rPr>
              <w:t>Types</w:t>
            </w:r>
          </w:p>
        </w:tc>
        <w:tc>
          <w:tcPr>
            <w:tcW w:w="0" w:type="auto"/>
            <w:vAlign w:val="center"/>
            <w:hideMark/>
          </w:tcPr>
          <w:p w:rsidR="00000000" w:rsidRDefault="00000000">
            <w:pPr>
              <w:rPr>
                <w:b/>
                <w:bCs/>
              </w:rPr>
            </w:pPr>
            <w:r>
              <w:rPr>
                <w:rStyle w:val="a6"/>
              </w:rPr>
              <w:t>Required</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Borrowing currency, e.g. </w:t>
            </w:r>
            <w:r>
              <w:rPr>
                <w:rStyle w:val="HTML"/>
              </w:rPr>
              <w:t>BTC</w:t>
            </w:r>
          </w:p>
        </w:tc>
      </w:tr>
      <w:tr w:rsidR="00000000">
        <w:trPr>
          <w:divId w:val="175387555"/>
          <w:tblCellSpacing w:w="15" w:type="dxa"/>
        </w:trPr>
        <w:tc>
          <w:tcPr>
            <w:tcW w:w="0" w:type="auto"/>
            <w:vAlign w:val="center"/>
            <w:hideMark/>
          </w:tcPr>
          <w:p w:rsidR="00000000" w:rsidRDefault="00000000">
            <w:r>
              <w:t>amt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Borrowing amount</w:t>
            </w:r>
          </w:p>
        </w:tc>
      </w:tr>
      <w:tr w:rsidR="00000000">
        <w:trPr>
          <w:divId w:val="175387555"/>
          <w:tblCellSpacing w:w="15" w:type="dxa"/>
        </w:trPr>
        <w:tc>
          <w:tcPr>
            <w:tcW w:w="0" w:type="auto"/>
            <w:vAlign w:val="center"/>
            <w:hideMark/>
          </w:tcPr>
          <w:p w:rsidR="00000000" w:rsidRDefault="00000000">
            <w:r>
              <w:t>maxRate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Maximum acceptable borrow annual rate, in decimal. e.g. </w:t>
            </w:r>
            <w:r>
              <w:rPr>
                <w:rStyle w:val="HTML"/>
              </w:rPr>
              <w:t>0.01</w:t>
            </w:r>
            <w:r>
              <w:t xml:space="preserve"> represents </w:t>
            </w:r>
            <w:r>
              <w:rPr>
                <w:rStyle w:val="HTML"/>
              </w:rPr>
              <w:t>1%</w:t>
            </w:r>
            <w:r>
              <w:t>.</w:t>
            </w:r>
          </w:p>
        </w:tc>
      </w:tr>
      <w:tr w:rsidR="00000000">
        <w:trPr>
          <w:divId w:val="175387555"/>
          <w:tblCellSpacing w:w="15" w:type="dxa"/>
        </w:trPr>
        <w:tc>
          <w:tcPr>
            <w:tcW w:w="0" w:type="auto"/>
            <w:vAlign w:val="center"/>
            <w:hideMark/>
          </w:tcPr>
          <w:p w:rsidR="00000000" w:rsidRDefault="00000000">
            <w:r>
              <w:t>term</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Fixed term for borrowing order</w:t>
            </w:r>
            <w:r>
              <w:br/>
            </w:r>
            <w:r>
              <w:rPr>
                <w:rStyle w:val="HTML"/>
              </w:rPr>
              <w:t>30D</w:t>
            </w:r>
            <w:r>
              <w:t>：30 Days</w:t>
            </w:r>
          </w:p>
        </w:tc>
      </w:tr>
      <w:tr w:rsidR="00000000">
        <w:trPr>
          <w:divId w:val="175387555"/>
          <w:tblCellSpacing w:w="15" w:type="dxa"/>
        </w:trPr>
        <w:tc>
          <w:tcPr>
            <w:tcW w:w="0" w:type="auto"/>
            <w:vAlign w:val="center"/>
            <w:hideMark/>
          </w:tcPr>
          <w:p w:rsidR="00000000" w:rsidRDefault="00000000">
            <w:r>
              <w:t>reborrow</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Whether or not auto-renew when the term is due</w:t>
            </w:r>
            <w:r>
              <w:br/>
            </w:r>
            <w:r>
              <w:rPr>
                <w:rStyle w:val="HTML"/>
              </w:rPr>
              <w:t>true</w:t>
            </w:r>
            <w:r>
              <w:t>: auto-renew</w:t>
            </w:r>
            <w:r>
              <w:br/>
            </w:r>
            <w:r>
              <w:rPr>
                <w:rStyle w:val="HTML"/>
              </w:rPr>
              <w:t>false</w:t>
            </w:r>
            <w:r>
              <w:t>: not auto-renew</w:t>
            </w:r>
            <w:r>
              <w:br/>
              <w:t xml:space="preserve">Default is </w:t>
            </w:r>
            <w:r>
              <w:rPr>
                <w:rStyle w:val="HTML"/>
              </w:rPr>
              <w:t>false</w:t>
            </w:r>
            <w:r>
              <w:t>.</w:t>
            </w:r>
          </w:p>
        </w:tc>
      </w:tr>
      <w:tr w:rsidR="00000000">
        <w:trPr>
          <w:divId w:val="175387555"/>
          <w:tblCellSpacing w:w="15" w:type="dxa"/>
        </w:trPr>
        <w:tc>
          <w:tcPr>
            <w:tcW w:w="0" w:type="auto"/>
            <w:vAlign w:val="center"/>
            <w:hideMark/>
          </w:tcPr>
          <w:p w:rsidR="00000000" w:rsidRDefault="00000000">
            <w:r>
              <w:t>reborrowRate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Auto-renew borrowing rate, in decimal. e.g. </w:t>
            </w:r>
            <w:r>
              <w:rPr>
                <w:rStyle w:val="HTML"/>
              </w:rPr>
              <w:t>0.01</w:t>
            </w:r>
            <w:r>
              <w:t xml:space="preserve"> represents </w:t>
            </w:r>
            <w:r>
              <w:rPr>
                <w:rStyle w:val="HTML"/>
              </w:rPr>
              <w:t>1%</w:t>
            </w:r>
            <w:r>
              <w:t>.</w:t>
            </w:r>
            <w:r>
              <w:br/>
              <w:t xml:space="preserve">If </w:t>
            </w:r>
            <w:r>
              <w:rPr>
                <w:rStyle w:val="HTML"/>
              </w:rPr>
              <w:t>reborrow</w:t>
            </w:r>
            <w:r>
              <w:t xml:space="preserve"> is true, the parameter is required.</w:t>
            </w:r>
          </w:p>
        </w:tc>
      </w:tr>
    </w:tbl>
    <w:p w:rsidR="00000000" w:rsidRDefault="00000000">
      <w:pPr>
        <w:pStyle w:val="a5"/>
        <w:divId w:val="2096171969"/>
      </w:pPr>
      <w:r>
        <w:lastRenderedPageBreak/>
        <w:t>Response Example</w:t>
      </w:r>
    </w:p>
    <w:p w:rsidR="00000000" w:rsidRDefault="00000000">
      <w:pPr>
        <w:pStyle w:val="HTML0"/>
        <w:divId w:val="1843428631"/>
        <w:rPr>
          <w:rStyle w:val="w"/>
        </w:rPr>
      </w:pPr>
      <w:r>
        <w:rPr>
          <w:rStyle w:val="p"/>
        </w:rPr>
        <w:t>{</w:t>
      </w:r>
    </w:p>
    <w:p w:rsidR="00000000" w:rsidRDefault="00000000">
      <w:pPr>
        <w:pStyle w:val="HTML0"/>
        <w:divId w:val="1843428631"/>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843428631"/>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843428631"/>
        <w:rPr>
          <w:rStyle w:val="w"/>
        </w:rPr>
      </w:pPr>
      <w:r>
        <w:rPr>
          <w:rStyle w:val="w"/>
        </w:rPr>
        <w:t xml:space="preserve">        </w:t>
      </w:r>
      <w:r>
        <w:rPr>
          <w:rStyle w:val="p"/>
        </w:rPr>
        <w:t>{</w:t>
      </w:r>
    </w:p>
    <w:p w:rsidR="00000000" w:rsidRDefault="00000000">
      <w:pPr>
        <w:pStyle w:val="HTML0"/>
        <w:divId w:val="1843428631"/>
        <w:rPr>
          <w:rStyle w:val="w"/>
        </w:rPr>
      </w:pPr>
      <w:r>
        <w:rPr>
          <w:rStyle w:val="w"/>
        </w:rPr>
        <w:t xml:space="preserve">            </w:t>
      </w:r>
      <w:r>
        <w:rPr>
          <w:rStyle w:val="nl"/>
        </w:rPr>
        <w:t>"ordId"</w:t>
      </w:r>
      <w:r>
        <w:rPr>
          <w:rStyle w:val="p"/>
        </w:rPr>
        <w:t>:</w:t>
      </w:r>
      <w:r>
        <w:rPr>
          <w:rStyle w:val="s2"/>
        </w:rPr>
        <w:t>"2405162053378222"</w:t>
      </w:r>
    </w:p>
    <w:p w:rsidR="00000000" w:rsidRDefault="00000000">
      <w:pPr>
        <w:pStyle w:val="HTML0"/>
        <w:divId w:val="1843428631"/>
        <w:rPr>
          <w:rStyle w:val="w"/>
        </w:rPr>
      </w:pPr>
      <w:r>
        <w:rPr>
          <w:rStyle w:val="w"/>
        </w:rPr>
        <w:t xml:space="preserve">        </w:t>
      </w:r>
      <w:r>
        <w:rPr>
          <w:rStyle w:val="p"/>
        </w:rPr>
        <w:t>}</w:t>
      </w:r>
    </w:p>
    <w:p w:rsidR="00000000" w:rsidRDefault="00000000">
      <w:pPr>
        <w:pStyle w:val="HTML0"/>
        <w:divId w:val="1843428631"/>
        <w:rPr>
          <w:rStyle w:val="w"/>
        </w:rPr>
      </w:pPr>
      <w:r>
        <w:rPr>
          <w:rStyle w:val="w"/>
        </w:rPr>
        <w:t xml:space="preserve">    </w:t>
      </w:r>
      <w:r>
        <w:rPr>
          <w:rStyle w:val="p"/>
        </w:rPr>
        <w:t>],</w:t>
      </w:r>
    </w:p>
    <w:p w:rsidR="00000000" w:rsidRDefault="00000000">
      <w:pPr>
        <w:pStyle w:val="HTML0"/>
        <w:divId w:val="1843428631"/>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843428631"/>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22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Borrowing order ID</w:t>
            </w:r>
          </w:p>
        </w:tc>
      </w:tr>
    </w:tbl>
    <w:p w:rsidR="00000000" w:rsidRDefault="00000000">
      <w:pPr>
        <w:pStyle w:val="3"/>
        <w:divId w:val="175387555"/>
      </w:pPr>
      <w:r>
        <w:t>Amend fixed loan borrowing order</w:t>
      </w:r>
    </w:p>
    <w:p w:rsidR="00000000" w:rsidRDefault="00000000">
      <w:pPr>
        <w:pStyle w:val="4"/>
        <w:divId w:val="175387555"/>
      </w:pPr>
      <w:r>
        <w:t>Rate Limit: 2 requests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/api/v5/account/fixed-loan/amend-borrowing-order</w:t>
      </w:r>
    </w:p>
    <w:p w:rsidR="00000000" w:rsidRDefault="00000000">
      <w:pPr>
        <w:pStyle w:val="a5"/>
        <w:divId w:val="1112941739"/>
      </w:pPr>
      <w:r>
        <w:t>Request Example</w:t>
      </w:r>
    </w:p>
    <w:p w:rsidR="00000000" w:rsidRDefault="00000000">
      <w:pPr>
        <w:pStyle w:val="HTML0"/>
        <w:divId w:val="1041250744"/>
        <w:rPr>
          <w:rStyle w:val="HTML"/>
        </w:rPr>
      </w:pPr>
      <w:r>
        <w:rPr>
          <w:rStyle w:val="HTML"/>
        </w:rPr>
        <w:t>POST /api/v5/account/fixed-loan/amend-borrowing-order</w:t>
      </w:r>
    </w:p>
    <w:p w:rsidR="00000000" w:rsidRDefault="00000000">
      <w:pPr>
        <w:pStyle w:val="HTML0"/>
        <w:divId w:val="1041250744"/>
        <w:rPr>
          <w:rStyle w:val="HTML"/>
        </w:rPr>
      </w:pPr>
      <w:r>
        <w:rPr>
          <w:rStyle w:val="HTML"/>
        </w:rPr>
        <w:t>body</w:t>
      </w:r>
    </w:p>
    <w:p w:rsidR="00000000" w:rsidRDefault="00000000">
      <w:pPr>
        <w:pStyle w:val="HTML0"/>
        <w:divId w:val="1041250744"/>
        <w:rPr>
          <w:rStyle w:val="HTML"/>
        </w:rPr>
      </w:pPr>
      <w:r>
        <w:rPr>
          <w:rStyle w:val="o"/>
        </w:rPr>
        <w:t>{</w:t>
      </w:r>
    </w:p>
    <w:p w:rsidR="00000000" w:rsidRDefault="00000000">
      <w:pPr>
        <w:pStyle w:val="HTML0"/>
        <w:divId w:val="1041250744"/>
        <w:rPr>
          <w:rStyle w:val="HTML"/>
        </w:rPr>
      </w:pPr>
      <w:r>
        <w:rPr>
          <w:rStyle w:val="HTML"/>
        </w:rPr>
        <w:t xml:space="preserve">    </w:t>
      </w:r>
      <w:r>
        <w:rPr>
          <w:rStyle w:val="s2"/>
        </w:rPr>
        <w:t>"ordId"</w:t>
      </w:r>
      <w:r>
        <w:rPr>
          <w:rStyle w:val="HTML"/>
        </w:rPr>
        <w:t xml:space="preserve">: </w:t>
      </w:r>
      <w:r>
        <w:rPr>
          <w:rStyle w:val="s2"/>
        </w:rPr>
        <w:t>"2405162053378222"</w:t>
      </w:r>
      <w:r>
        <w:rPr>
          <w:rStyle w:val="HTML"/>
        </w:rPr>
        <w:t>,</w:t>
      </w:r>
    </w:p>
    <w:p w:rsidR="00000000" w:rsidRDefault="00000000">
      <w:pPr>
        <w:pStyle w:val="HTML0"/>
        <w:divId w:val="1041250744"/>
        <w:rPr>
          <w:rStyle w:val="HTML"/>
        </w:rPr>
      </w:pPr>
      <w:r>
        <w:rPr>
          <w:rStyle w:val="HTML"/>
        </w:rPr>
        <w:t xml:space="preserve">    </w:t>
      </w:r>
      <w:r>
        <w:rPr>
          <w:rStyle w:val="s2"/>
        </w:rPr>
        <w:t>"reborrow"</w:t>
      </w:r>
      <w:r>
        <w:rPr>
          <w:rStyle w:val="HTML"/>
        </w:rPr>
        <w:t xml:space="preserve">: </w:t>
      </w:r>
      <w:r>
        <w:rPr>
          <w:rStyle w:val="nb"/>
        </w:rPr>
        <w:t>true</w:t>
      </w:r>
      <w:r>
        <w:rPr>
          <w:rStyle w:val="HTML"/>
        </w:rPr>
        <w:t>,</w:t>
      </w:r>
    </w:p>
    <w:p w:rsidR="00000000" w:rsidRDefault="00000000">
      <w:pPr>
        <w:pStyle w:val="HTML0"/>
        <w:divId w:val="1041250744"/>
        <w:rPr>
          <w:rStyle w:val="HTML"/>
        </w:rPr>
      </w:pPr>
      <w:r>
        <w:rPr>
          <w:rStyle w:val="HTML"/>
        </w:rPr>
        <w:t xml:space="preserve">    </w:t>
      </w:r>
      <w:r>
        <w:rPr>
          <w:rStyle w:val="s2"/>
        </w:rPr>
        <w:t>"renewMaxRate"</w:t>
      </w:r>
      <w:r>
        <w:rPr>
          <w:rStyle w:val="HTML"/>
        </w:rPr>
        <w:t xml:space="preserve">: </w:t>
      </w:r>
      <w:r>
        <w:rPr>
          <w:rStyle w:val="s2"/>
        </w:rPr>
        <w:t>"0.01"</w:t>
      </w:r>
    </w:p>
    <w:p w:rsidR="00000000" w:rsidRDefault="00000000">
      <w:pPr>
        <w:pStyle w:val="HTML0"/>
        <w:divId w:val="1041250744"/>
        <w:rPr>
          <w:rStyle w:val="HTML"/>
        </w:rPr>
      </w:pPr>
      <w:r>
        <w:rPr>
          <w:rStyle w:val="o"/>
        </w:rPr>
        <w:t>}</w:t>
      </w:r>
    </w:p>
    <w:p w:rsidR="00000000" w:rsidRDefault="00000000">
      <w:pPr>
        <w:pStyle w:val="HTML0"/>
        <w:divId w:val="1697274751"/>
        <w:rPr>
          <w:rStyle w:val="HTML"/>
          <w:vanish/>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900"/>
        <w:gridCol w:w="1058"/>
        <w:gridCol w:w="4833"/>
      </w:tblGrid>
      <w:tr w:rsidR="00000000">
        <w:trPr>
          <w:divId w:val="175387555"/>
          <w:tblHeader/>
          <w:tblCellSpacing w:w="15" w:type="dxa"/>
        </w:trPr>
        <w:tc>
          <w:tcPr>
            <w:tcW w:w="0" w:type="auto"/>
            <w:vAlign w:val="center"/>
            <w:hideMark/>
          </w:tcPr>
          <w:p w:rsidR="00000000" w:rsidRDefault="00000000">
            <w:pPr>
              <w:rPr>
                <w:b/>
                <w:bCs/>
              </w:rPr>
            </w:pPr>
            <w:r>
              <w:rPr>
                <w:rStyle w:val="a6"/>
              </w:rPr>
              <w:t>Parameters</w:t>
            </w:r>
          </w:p>
        </w:tc>
        <w:tc>
          <w:tcPr>
            <w:tcW w:w="0" w:type="auto"/>
            <w:vAlign w:val="center"/>
            <w:hideMark/>
          </w:tcPr>
          <w:p w:rsidR="00000000" w:rsidRDefault="00000000">
            <w:pPr>
              <w:rPr>
                <w:b/>
                <w:bCs/>
              </w:rPr>
            </w:pPr>
            <w:r>
              <w:rPr>
                <w:rStyle w:val="a6"/>
              </w:rPr>
              <w:t>Types</w:t>
            </w:r>
          </w:p>
        </w:tc>
        <w:tc>
          <w:tcPr>
            <w:tcW w:w="0" w:type="auto"/>
            <w:vAlign w:val="center"/>
            <w:hideMark/>
          </w:tcPr>
          <w:p w:rsidR="00000000" w:rsidRDefault="00000000">
            <w:pPr>
              <w:rPr>
                <w:b/>
                <w:bCs/>
              </w:rPr>
            </w:pPr>
            <w:r>
              <w:rPr>
                <w:rStyle w:val="a6"/>
              </w:rPr>
              <w:t>Required</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Borrowing order ID</w:t>
            </w:r>
          </w:p>
        </w:tc>
      </w:tr>
      <w:tr w:rsidR="00000000">
        <w:trPr>
          <w:divId w:val="175387555"/>
          <w:tblCellSpacing w:w="15" w:type="dxa"/>
        </w:trPr>
        <w:tc>
          <w:tcPr>
            <w:tcW w:w="0" w:type="auto"/>
            <w:vAlign w:val="center"/>
            <w:hideMark/>
          </w:tcPr>
          <w:p w:rsidR="00000000" w:rsidRDefault="00000000">
            <w:r>
              <w:t>reborrow</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Whether or not reborrowing when the term is due.</w:t>
            </w:r>
            <w:r>
              <w:br/>
              <w:t>Default is false.</w:t>
            </w:r>
          </w:p>
        </w:tc>
      </w:tr>
      <w:tr w:rsidR="00000000">
        <w:trPr>
          <w:divId w:val="175387555"/>
          <w:tblCellSpacing w:w="15" w:type="dxa"/>
        </w:trPr>
        <w:tc>
          <w:tcPr>
            <w:tcW w:w="0" w:type="auto"/>
            <w:vAlign w:val="center"/>
            <w:hideMark/>
          </w:tcPr>
          <w:p w:rsidR="00000000" w:rsidRDefault="00000000">
            <w:r>
              <w:lastRenderedPageBreak/>
              <w:t>renewMaxRate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Maximum acceptable auto-renew borrow annual rate for borrowing order, in decimal. e.g. </w:t>
            </w:r>
            <w:r>
              <w:rPr>
                <w:rStyle w:val="HTML"/>
              </w:rPr>
              <w:t>0.01</w:t>
            </w:r>
            <w:r>
              <w:t xml:space="preserve"> represents </w:t>
            </w:r>
            <w:r>
              <w:rPr>
                <w:rStyle w:val="HTML"/>
              </w:rPr>
              <w:t>1%</w:t>
            </w:r>
            <w:r>
              <w:t>.</w:t>
            </w:r>
            <w:r>
              <w:br/>
              <w:t xml:space="preserve">If </w:t>
            </w:r>
            <w:r>
              <w:rPr>
                <w:rStyle w:val="HTML"/>
              </w:rPr>
              <w:t>reborrow</w:t>
            </w:r>
            <w:r>
              <w:t xml:space="preserve"> is true, the parameter is required.</w:t>
            </w:r>
          </w:p>
        </w:tc>
      </w:tr>
    </w:tbl>
    <w:p w:rsidR="00000000" w:rsidRDefault="00000000">
      <w:pPr>
        <w:pStyle w:val="a5"/>
        <w:divId w:val="1782794609"/>
      </w:pPr>
      <w:r>
        <w:t>Response Example</w:t>
      </w:r>
    </w:p>
    <w:p w:rsidR="00000000" w:rsidRDefault="00000000">
      <w:pPr>
        <w:pStyle w:val="HTML0"/>
        <w:divId w:val="390352101"/>
        <w:rPr>
          <w:rStyle w:val="w"/>
        </w:rPr>
      </w:pPr>
      <w:r>
        <w:rPr>
          <w:rStyle w:val="p"/>
        </w:rPr>
        <w:t>{</w:t>
      </w:r>
    </w:p>
    <w:p w:rsidR="00000000" w:rsidRDefault="00000000">
      <w:pPr>
        <w:pStyle w:val="HTML0"/>
        <w:divId w:val="390352101"/>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390352101"/>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390352101"/>
        <w:rPr>
          <w:rStyle w:val="w"/>
        </w:rPr>
      </w:pPr>
      <w:r>
        <w:rPr>
          <w:rStyle w:val="w"/>
        </w:rPr>
        <w:t xml:space="preserve">        </w:t>
      </w:r>
      <w:r>
        <w:rPr>
          <w:rStyle w:val="p"/>
        </w:rPr>
        <w:t>{</w:t>
      </w:r>
    </w:p>
    <w:p w:rsidR="00000000" w:rsidRDefault="00000000">
      <w:pPr>
        <w:pStyle w:val="HTML0"/>
        <w:divId w:val="390352101"/>
        <w:rPr>
          <w:rStyle w:val="w"/>
        </w:rPr>
      </w:pPr>
      <w:r>
        <w:rPr>
          <w:rStyle w:val="w"/>
        </w:rPr>
        <w:t xml:space="preserve">            </w:t>
      </w:r>
      <w:r>
        <w:rPr>
          <w:rStyle w:val="nl"/>
        </w:rPr>
        <w:t>"ordId"</w:t>
      </w:r>
      <w:r>
        <w:rPr>
          <w:rStyle w:val="p"/>
        </w:rPr>
        <w:t>:</w:t>
      </w:r>
      <w:r>
        <w:rPr>
          <w:rStyle w:val="s2"/>
        </w:rPr>
        <w:t>"2405162053378222"</w:t>
      </w:r>
    </w:p>
    <w:p w:rsidR="00000000" w:rsidRDefault="00000000">
      <w:pPr>
        <w:pStyle w:val="HTML0"/>
        <w:divId w:val="390352101"/>
        <w:rPr>
          <w:rStyle w:val="w"/>
        </w:rPr>
      </w:pPr>
      <w:r>
        <w:rPr>
          <w:rStyle w:val="w"/>
        </w:rPr>
        <w:t xml:space="preserve">        </w:t>
      </w:r>
      <w:r>
        <w:rPr>
          <w:rStyle w:val="p"/>
        </w:rPr>
        <w:t>}</w:t>
      </w:r>
    </w:p>
    <w:p w:rsidR="00000000" w:rsidRDefault="00000000">
      <w:pPr>
        <w:pStyle w:val="HTML0"/>
        <w:divId w:val="390352101"/>
        <w:rPr>
          <w:rStyle w:val="w"/>
        </w:rPr>
      </w:pPr>
      <w:r>
        <w:rPr>
          <w:rStyle w:val="w"/>
        </w:rPr>
        <w:t xml:space="preserve">    </w:t>
      </w:r>
      <w:r>
        <w:rPr>
          <w:rStyle w:val="p"/>
        </w:rPr>
        <w:t>],</w:t>
      </w:r>
    </w:p>
    <w:p w:rsidR="00000000" w:rsidRDefault="00000000">
      <w:pPr>
        <w:pStyle w:val="HTML0"/>
        <w:divId w:val="390352101"/>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390352101"/>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22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Borrowing order ID</w:t>
            </w:r>
          </w:p>
        </w:tc>
      </w:tr>
    </w:tbl>
    <w:p w:rsidR="00000000" w:rsidRDefault="00000000">
      <w:pPr>
        <w:pStyle w:val="3"/>
        <w:divId w:val="175387555"/>
      </w:pPr>
      <w:r>
        <w:t>Manual renew fixed loan borrowing order</w:t>
      </w:r>
    </w:p>
    <w:p w:rsidR="00000000" w:rsidRDefault="00000000">
      <w:pPr>
        <w:pStyle w:val="4"/>
        <w:divId w:val="175387555"/>
      </w:pPr>
      <w:r>
        <w:t>Rate Limit: 2 requests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/api/v5/account/fixed-loan/manual-reborrow</w:t>
      </w:r>
    </w:p>
    <w:p w:rsidR="00000000" w:rsidRDefault="00000000">
      <w:pPr>
        <w:pStyle w:val="a5"/>
        <w:divId w:val="1445615197"/>
      </w:pPr>
      <w:r>
        <w:t>Request Example</w:t>
      </w:r>
    </w:p>
    <w:p w:rsidR="00000000" w:rsidRDefault="00000000">
      <w:pPr>
        <w:pStyle w:val="HTML0"/>
        <w:divId w:val="1514612601"/>
        <w:rPr>
          <w:rStyle w:val="HTML"/>
        </w:rPr>
      </w:pPr>
      <w:r>
        <w:rPr>
          <w:rStyle w:val="HTML"/>
        </w:rPr>
        <w:t>POST /api/v5/account/fixed-loan/manual-reborrow</w:t>
      </w:r>
    </w:p>
    <w:p w:rsidR="00000000" w:rsidRDefault="00000000">
      <w:pPr>
        <w:pStyle w:val="HTML0"/>
        <w:divId w:val="1514612601"/>
        <w:rPr>
          <w:rStyle w:val="HTML"/>
        </w:rPr>
      </w:pPr>
      <w:r>
        <w:rPr>
          <w:rStyle w:val="HTML"/>
        </w:rPr>
        <w:t>body</w:t>
      </w:r>
    </w:p>
    <w:p w:rsidR="00000000" w:rsidRDefault="00000000">
      <w:pPr>
        <w:pStyle w:val="HTML0"/>
        <w:divId w:val="1514612601"/>
        <w:rPr>
          <w:rStyle w:val="HTML"/>
        </w:rPr>
      </w:pPr>
      <w:r>
        <w:rPr>
          <w:rStyle w:val="o"/>
        </w:rPr>
        <w:t>{</w:t>
      </w:r>
    </w:p>
    <w:p w:rsidR="00000000" w:rsidRDefault="00000000">
      <w:pPr>
        <w:pStyle w:val="HTML0"/>
        <w:divId w:val="1514612601"/>
        <w:rPr>
          <w:rStyle w:val="HTML"/>
        </w:rPr>
      </w:pPr>
      <w:r>
        <w:rPr>
          <w:rStyle w:val="HTML"/>
        </w:rPr>
        <w:t xml:space="preserve">    </w:t>
      </w:r>
      <w:r>
        <w:rPr>
          <w:rStyle w:val="s2"/>
        </w:rPr>
        <w:t>"ordId"</w:t>
      </w:r>
      <w:r>
        <w:rPr>
          <w:rStyle w:val="HTML"/>
        </w:rPr>
        <w:t xml:space="preserve">: </w:t>
      </w:r>
      <w:r>
        <w:rPr>
          <w:rStyle w:val="s2"/>
        </w:rPr>
        <w:t>"2405162053378222"</w:t>
      </w:r>
      <w:r>
        <w:rPr>
          <w:rStyle w:val="HTML"/>
        </w:rPr>
        <w:t>,</w:t>
      </w:r>
    </w:p>
    <w:p w:rsidR="00000000" w:rsidRDefault="00000000">
      <w:pPr>
        <w:pStyle w:val="HTML0"/>
        <w:divId w:val="1514612601"/>
        <w:rPr>
          <w:rStyle w:val="HTML"/>
        </w:rPr>
      </w:pPr>
      <w:r>
        <w:rPr>
          <w:rStyle w:val="HTML"/>
        </w:rPr>
        <w:t xml:space="preserve">    </w:t>
      </w:r>
      <w:r>
        <w:rPr>
          <w:rStyle w:val="s2"/>
        </w:rPr>
        <w:t>"maxRate"</w:t>
      </w:r>
      <w:r>
        <w:rPr>
          <w:rStyle w:val="HTML"/>
        </w:rPr>
        <w:t xml:space="preserve">: </w:t>
      </w:r>
      <w:r>
        <w:rPr>
          <w:rStyle w:val="s2"/>
        </w:rPr>
        <w:t>"0.01"</w:t>
      </w:r>
    </w:p>
    <w:p w:rsidR="00000000" w:rsidRDefault="00000000">
      <w:pPr>
        <w:pStyle w:val="HTML0"/>
        <w:divId w:val="1514612601"/>
        <w:rPr>
          <w:rStyle w:val="HTML"/>
        </w:rPr>
      </w:pPr>
      <w:r>
        <w:rPr>
          <w:rStyle w:val="o"/>
        </w:rPr>
        <w:t>}</w:t>
      </w:r>
    </w:p>
    <w:p w:rsidR="00000000" w:rsidRDefault="00000000">
      <w:pPr>
        <w:pStyle w:val="HTML0"/>
        <w:divId w:val="1558933747"/>
        <w:rPr>
          <w:rStyle w:val="HTML"/>
          <w:vanish/>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780"/>
        <w:gridCol w:w="1058"/>
        <w:gridCol w:w="5146"/>
      </w:tblGrid>
      <w:tr w:rsidR="00000000">
        <w:trPr>
          <w:divId w:val="175387555"/>
          <w:tblHeader/>
          <w:tblCellSpacing w:w="15" w:type="dxa"/>
        </w:trPr>
        <w:tc>
          <w:tcPr>
            <w:tcW w:w="0" w:type="auto"/>
            <w:vAlign w:val="center"/>
            <w:hideMark/>
          </w:tcPr>
          <w:p w:rsidR="00000000" w:rsidRDefault="00000000">
            <w:pPr>
              <w:rPr>
                <w:b/>
                <w:bCs/>
              </w:rPr>
            </w:pPr>
            <w:r>
              <w:rPr>
                <w:rStyle w:val="a6"/>
              </w:rPr>
              <w:lastRenderedPageBreak/>
              <w:t>Parameters</w:t>
            </w:r>
          </w:p>
        </w:tc>
        <w:tc>
          <w:tcPr>
            <w:tcW w:w="0" w:type="auto"/>
            <w:vAlign w:val="center"/>
            <w:hideMark/>
          </w:tcPr>
          <w:p w:rsidR="00000000" w:rsidRDefault="00000000">
            <w:pPr>
              <w:rPr>
                <w:b/>
                <w:bCs/>
              </w:rPr>
            </w:pPr>
            <w:r>
              <w:rPr>
                <w:rStyle w:val="a6"/>
              </w:rPr>
              <w:t>Types</w:t>
            </w:r>
          </w:p>
        </w:tc>
        <w:tc>
          <w:tcPr>
            <w:tcW w:w="0" w:type="auto"/>
            <w:vAlign w:val="center"/>
            <w:hideMark/>
          </w:tcPr>
          <w:p w:rsidR="00000000" w:rsidRDefault="00000000">
            <w:pPr>
              <w:rPr>
                <w:b/>
                <w:bCs/>
              </w:rPr>
            </w:pPr>
            <w:r>
              <w:rPr>
                <w:rStyle w:val="a6"/>
              </w:rPr>
              <w:t>Required</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Borrowing order ID</w:t>
            </w:r>
          </w:p>
        </w:tc>
      </w:tr>
      <w:tr w:rsidR="00000000">
        <w:trPr>
          <w:divId w:val="175387555"/>
          <w:tblCellSpacing w:w="15" w:type="dxa"/>
        </w:trPr>
        <w:tc>
          <w:tcPr>
            <w:tcW w:w="0" w:type="auto"/>
            <w:vAlign w:val="center"/>
            <w:hideMark/>
          </w:tcPr>
          <w:p w:rsidR="00000000" w:rsidRDefault="00000000">
            <w:r>
              <w:t>maxRate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Maximum acceptable borrowing annual rate, in decimal. e.g. </w:t>
            </w:r>
            <w:r>
              <w:rPr>
                <w:rStyle w:val="HTML"/>
              </w:rPr>
              <w:t>0.01</w:t>
            </w:r>
            <w:r>
              <w:t xml:space="preserve"> represents </w:t>
            </w:r>
            <w:r>
              <w:rPr>
                <w:rStyle w:val="HTML"/>
              </w:rPr>
              <w:t>1%</w:t>
            </w:r>
            <w:r>
              <w:t>.</w:t>
            </w:r>
          </w:p>
        </w:tc>
      </w:tr>
    </w:tbl>
    <w:p w:rsidR="00000000" w:rsidRDefault="00000000">
      <w:pPr>
        <w:pStyle w:val="a5"/>
        <w:divId w:val="1965043567"/>
      </w:pPr>
      <w:r>
        <w:t>Response Example</w:t>
      </w:r>
    </w:p>
    <w:p w:rsidR="00000000" w:rsidRDefault="00000000">
      <w:pPr>
        <w:pStyle w:val="HTML0"/>
        <w:divId w:val="996766258"/>
        <w:rPr>
          <w:rStyle w:val="w"/>
        </w:rPr>
      </w:pPr>
      <w:r>
        <w:rPr>
          <w:rStyle w:val="p"/>
        </w:rPr>
        <w:t>{</w:t>
      </w:r>
    </w:p>
    <w:p w:rsidR="00000000" w:rsidRDefault="00000000">
      <w:pPr>
        <w:pStyle w:val="HTML0"/>
        <w:divId w:val="996766258"/>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996766258"/>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996766258"/>
        <w:rPr>
          <w:rStyle w:val="w"/>
        </w:rPr>
      </w:pPr>
      <w:r>
        <w:rPr>
          <w:rStyle w:val="w"/>
        </w:rPr>
        <w:t xml:space="preserve">        </w:t>
      </w:r>
      <w:r>
        <w:rPr>
          <w:rStyle w:val="p"/>
        </w:rPr>
        <w:t>{</w:t>
      </w:r>
    </w:p>
    <w:p w:rsidR="00000000" w:rsidRDefault="00000000">
      <w:pPr>
        <w:pStyle w:val="HTML0"/>
        <w:divId w:val="996766258"/>
        <w:rPr>
          <w:rStyle w:val="w"/>
        </w:rPr>
      </w:pPr>
      <w:r>
        <w:rPr>
          <w:rStyle w:val="w"/>
        </w:rPr>
        <w:t xml:space="preserve">            </w:t>
      </w:r>
      <w:r>
        <w:rPr>
          <w:rStyle w:val="nl"/>
        </w:rPr>
        <w:t>"ordId"</w:t>
      </w:r>
      <w:r>
        <w:rPr>
          <w:rStyle w:val="p"/>
        </w:rPr>
        <w:t>:</w:t>
      </w:r>
      <w:r>
        <w:rPr>
          <w:rStyle w:val="s2"/>
        </w:rPr>
        <w:t>"2405162053378222"</w:t>
      </w:r>
    </w:p>
    <w:p w:rsidR="00000000" w:rsidRDefault="00000000">
      <w:pPr>
        <w:pStyle w:val="HTML0"/>
        <w:divId w:val="996766258"/>
        <w:rPr>
          <w:rStyle w:val="w"/>
        </w:rPr>
      </w:pPr>
      <w:r>
        <w:rPr>
          <w:rStyle w:val="w"/>
        </w:rPr>
        <w:t xml:space="preserve">        </w:t>
      </w:r>
      <w:r>
        <w:rPr>
          <w:rStyle w:val="p"/>
        </w:rPr>
        <w:t>}</w:t>
      </w:r>
    </w:p>
    <w:p w:rsidR="00000000" w:rsidRDefault="00000000">
      <w:pPr>
        <w:pStyle w:val="HTML0"/>
        <w:divId w:val="996766258"/>
        <w:rPr>
          <w:rStyle w:val="w"/>
        </w:rPr>
      </w:pPr>
      <w:r>
        <w:rPr>
          <w:rStyle w:val="w"/>
        </w:rPr>
        <w:t xml:space="preserve">    </w:t>
      </w:r>
      <w:r>
        <w:rPr>
          <w:rStyle w:val="p"/>
        </w:rPr>
        <w:t>],</w:t>
      </w:r>
    </w:p>
    <w:p w:rsidR="00000000" w:rsidRDefault="00000000">
      <w:pPr>
        <w:pStyle w:val="HTML0"/>
        <w:divId w:val="996766258"/>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996766258"/>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22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Borrowing order ID</w:t>
            </w:r>
          </w:p>
        </w:tc>
      </w:tr>
    </w:tbl>
    <w:p w:rsidR="00000000" w:rsidRDefault="00000000">
      <w:pPr>
        <w:pStyle w:val="3"/>
        <w:divId w:val="175387555"/>
      </w:pPr>
      <w:r>
        <w:t>Repay fixed loan borrowing order</w:t>
      </w:r>
    </w:p>
    <w:p w:rsidR="00000000" w:rsidRDefault="00000000">
      <w:pPr>
        <w:pStyle w:val="4"/>
        <w:divId w:val="175387555"/>
      </w:pPr>
      <w:r>
        <w:t>Rate Limit: 2 requests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/api/v5/account/fixed-loan/repay-borrowing-order</w:t>
      </w:r>
    </w:p>
    <w:p w:rsidR="00000000" w:rsidRDefault="00000000">
      <w:pPr>
        <w:pStyle w:val="a5"/>
        <w:divId w:val="485391804"/>
      </w:pPr>
      <w:r>
        <w:t>Request Example</w:t>
      </w:r>
    </w:p>
    <w:p w:rsidR="00000000" w:rsidRDefault="00000000">
      <w:pPr>
        <w:pStyle w:val="HTML0"/>
        <w:divId w:val="1286231355"/>
        <w:rPr>
          <w:rStyle w:val="HTML"/>
        </w:rPr>
      </w:pPr>
      <w:r>
        <w:rPr>
          <w:rStyle w:val="HTML"/>
        </w:rPr>
        <w:t>POST /api/v5/account/fixed-loan/repay-borrowing-order</w:t>
      </w:r>
    </w:p>
    <w:p w:rsidR="00000000" w:rsidRDefault="00000000">
      <w:pPr>
        <w:pStyle w:val="HTML0"/>
        <w:divId w:val="1286231355"/>
        <w:rPr>
          <w:rStyle w:val="HTML"/>
        </w:rPr>
      </w:pPr>
      <w:r>
        <w:rPr>
          <w:rStyle w:val="HTML"/>
        </w:rPr>
        <w:t>body</w:t>
      </w:r>
    </w:p>
    <w:p w:rsidR="00000000" w:rsidRDefault="00000000">
      <w:pPr>
        <w:pStyle w:val="HTML0"/>
        <w:divId w:val="1286231355"/>
        <w:rPr>
          <w:rStyle w:val="HTML"/>
        </w:rPr>
      </w:pPr>
      <w:r>
        <w:rPr>
          <w:rStyle w:val="o"/>
        </w:rPr>
        <w:t>{</w:t>
      </w:r>
    </w:p>
    <w:p w:rsidR="00000000" w:rsidRDefault="00000000">
      <w:pPr>
        <w:pStyle w:val="HTML0"/>
        <w:divId w:val="1286231355"/>
        <w:rPr>
          <w:rStyle w:val="HTML"/>
        </w:rPr>
      </w:pPr>
      <w:r>
        <w:rPr>
          <w:rStyle w:val="HTML"/>
        </w:rPr>
        <w:t xml:space="preserve">    </w:t>
      </w:r>
      <w:r>
        <w:rPr>
          <w:rStyle w:val="s2"/>
        </w:rPr>
        <w:t>"ordId"</w:t>
      </w:r>
      <w:r>
        <w:rPr>
          <w:rStyle w:val="HTML"/>
        </w:rPr>
        <w:t xml:space="preserve">: </w:t>
      </w:r>
      <w:r>
        <w:rPr>
          <w:rStyle w:val="s2"/>
        </w:rPr>
        <w:t>"2405162053378222"</w:t>
      </w:r>
    </w:p>
    <w:p w:rsidR="00000000" w:rsidRDefault="00000000">
      <w:pPr>
        <w:pStyle w:val="HTML0"/>
        <w:divId w:val="1286231355"/>
        <w:rPr>
          <w:rStyle w:val="HTML"/>
        </w:rPr>
      </w:pPr>
      <w:r>
        <w:rPr>
          <w:rStyle w:val="o"/>
        </w:rPr>
        <w:t>}</w:t>
      </w:r>
    </w:p>
    <w:p w:rsidR="00000000" w:rsidRDefault="00000000">
      <w:pPr>
        <w:pStyle w:val="HTML0"/>
        <w:divId w:val="1470825959"/>
        <w:rPr>
          <w:rStyle w:val="HTML"/>
          <w:vanish/>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780"/>
        <w:gridCol w:w="1058"/>
        <w:gridCol w:w="2235"/>
      </w:tblGrid>
      <w:tr w:rsidR="00000000">
        <w:trPr>
          <w:divId w:val="175387555"/>
          <w:tblHeader/>
          <w:tblCellSpacing w:w="15" w:type="dxa"/>
        </w:trPr>
        <w:tc>
          <w:tcPr>
            <w:tcW w:w="0" w:type="auto"/>
            <w:vAlign w:val="center"/>
            <w:hideMark/>
          </w:tcPr>
          <w:p w:rsidR="00000000" w:rsidRDefault="00000000">
            <w:pPr>
              <w:rPr>
                <w:b/>
                <w:bCs/>
              </w:rPr>
            </w:pPr>
            <w:r>
              <w:rPr>
                <w:rStyle w:val="a6"/>
              </w:rPr>
              <w:t>Parameters</w:t>
            </w:r>
          </w:p>
        </w:tc>
        <w:tc>
          <w:tcPr>
            <w:tcW w:w="0" w:type="auto"/>
            <w:vAlign w:val="center"/>
            <w:hideMark/>
          </w:tcPr>
          <w:p w:rsidR="00000000" w:rsidRDefault="00000000">
            <w:pPr>
              <w:rPr>
                <w:b/>
                <w:bCs/>
              </w:rPr>
            </w:pPr>
            <w:r>
              <w:rPr>
                <w:rStyle w:val="a6"/>
              </w:rPr>
              <w:t>Types</w:t>
            </w:r>
          </w:p>
        </w:tc>
        <w:tc>
          <w:tcPr>
            <w:tcW w:w="0" w:type="auto"/>
            <w:vAlign w:val="center"/>
            <w:hideMark/>
          </w:tcPr>
          <w:p w:rsidR="00000000" w:rsidRDefault="00000000">
            <w:pPr>
              <w:rPr>
                <w:b/>
                <w:bCs/>
              </w:rPr>
            </w:pPr>
            <w:r>
              <w:rPr>
                <w:rStyle w:val="a6"/>
              </w:rPr>
              <w:t>Required</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Borrowing order ID</w:t>
            </w:r>
          </w:p>
        </w:tc>
      </w:tr>
    </w:tbl>
    <w:p w:rsidR="00000000" w:rsidRDefault="00000000">
      <w:pPr>
        <w:pStyle w:val="a5"/>
        <w:divId w:val="805781860"/>
      </w:pPr>
      <w:r>
        <w:lastRenderedPageBreak/>
        <w:t>Response Example</w:t>
      </w:r>
    </w:p>
    <w:p w:rsidR="00000000" w:rsidRDefault="00000000">
      <w:pPr>
        <w:pStyle w:val="HTML0"/>
        <w:divId w:val="804473268"/>
        <w:rPr>
          <w:rStyle w:val="w"/>
        </w:rPr>
      </w:pPr>
      <w:r>
        <w:rPr>
          <w:rStyle w:val="p"/>
        </w:rPr>
        <w:t>{</w:t>
      </w:r>
    </w:p>
    <w:p w:rsidR="00000000" w:rsidRDefault="00000000">
      <w:pPr>
        <w:pStyle w:val="HTML0"/>
        <w:divId w:val="804473268"/>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804473268"/>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804473268"/>
        <w:rPr>
          <w:rStyle w:val="w"/>
        </w:rPr>
      </w:pPr>
      <w:r>
        <w:rPr>
          <w:rStyle w:val="w"/>
        </w:rPr>
        <w:t xml:space="preserve">        </w:t>
      </w:r>
      <w:r>
        <w:rPr>
          <w:rStyle w:val="p"/>
        </w:rPr>
        <w:t>{</w:t>
      </w:r>
    </w:p>
    <w:p w:rsidR="00000000" w:rsidRDefault="00000000">
      <w:pPr>
        <w:pStyle w:val="HTML0"/>
        <w:divId w:val="804473268"/>
        <w:rPr>
          <w:rStyle w:val="w"/>
        </w:rPr>
      </w:pPr>
      <w:r>
        <w:rPr>
          <w:rStyle w:val="w"/>
        </w:rPr>
        <w:t xml:space="preserve">            </w:t>
      </w:r>
      <w:r>
        <w:rPr>
          <w:rStyle w:val="nl"/>
        </w:rPr>
        <w:t>"ordId"</w:t>
      </w:r>
      <w:r>
        <w:rPr>
          <w:rStyle w:val="p"/>
        </w:rPr>
        <w:t>:</w:t>
      </w:r>
      <w:r>
        <w:rPr>
          <w:rStyle w:val="s2"/>
        </w:rPr>
        <w:t>"2405162053378222"</w:t>
      </w:r>
    </w:p>
    <w:p w:rsidR="00000000" w:rsidRDefault="00000000">
      <w:pPr>
        <w:pStyle w:val="HTML0"/>
        <w:divId w:val="804473268"/>
        <w:rPr>
          <w:rStyle w:val="w"/>
        </w:rPr>
      </w:pPr>
      <w:r>
        <w:rPr>
          <w:rStyle w:val="w"/>
        </w:rPr>
        <w:t xml:space="preserve">        </w:t>
      </w:r>
      <w:r>
        <w:rPr>
          <w:rStyle w:val="p"/>
        </w:rPr>
        <w:t>}</w:t>
      </w:r>
    </w:p>
    <w:p w:rsidR="00000000" w:rsidRDefault="00000000">
      <w:pPr>
        <w:pStyle w:val="HTML0"/>
        <w:divId w:val="804473268"/>
        <w:rPr>
          <w:rStyle w:val="w"/>
        </w:rPr>
      </w:pPr>
      <w:r>
        <w:rPr>
          <w:rStyle w:val="w"/>
        </w:rPr>
        <w:t xml:space="preserve">    </w:t>
      </w:r>
      <w:r>
        <w:rPr>
          <w:rStyle w:val="p"/>
        </w:rPr>
        <w:t>],</w:t>
      </w:r>
    </w:p>
    <w:p w:rsidR="00000000" w:rsidRDefault="00000000">
      <w:pPr>
        <w:pStyle w:val="HTML0"/>
        <w:divId w:val="804473268"/>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804473268"/>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22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Borrowing order ID</w:t>
            </w:r>
          </w:p>
        </w:tc>
      </w:tr>
    </w:tbl>
    <w:p w:rsidR="00000000" w:rsidRDefault="00000000">
      <w:pPr>
        <w:pStyle w:val="3"/>
        <w:divId w:val="175387555"/>
      </w:pPr>
      <w:r>
        <w:t>Convert fixed loan to market loan</w:t>
      </w:r>
    </w:p>
    <w:p w:rsidR="00000000" w:rsidRDefault="00000000">
      <w:pPr>
        <w:pStyle w:val="4"/>
        <w:divId w:val="175387555"/>
      </w:pPr>
      <w:r>
        <w:t>Rate Limit: 2 requests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/api/v5/account/fixed-loan/convert-to-market-loan</w:t>
      </w:r>
    </w:p>
    <w:p w:rsidR="00000000" w:rsidRDefault="00000000">
      <w:pPr>
        <w:pStyle w:val="a5"/>
        <w:divId w:val="409158302"/>
      </w:pPr>
      <w:r>
        <w:t>Request Example</w:t>
      </w:r>
    </w:p>
    <w:p w:rsidR="00000000" w:rsidRDefault="00000000">
      <w:pPr>
        <w:pStyle w:val="HTML0"/>
        <w:divId w:val="1296596464"/>
        <w:rPr>
          <w:rStyle w:val="HTML"/>
        </w:rPr>
      </w:pPr>
      <w:r>
        <w:rPr>
          <w:rStyle w:val="HTML"/>
        </w:rPr>
        <w:t>POST /api/v5/account/fixed-loan/convert-to-market-loan</w:t>
      </w:r>
    </w:p>
    <w:p w:rsidR="00000000" w:rsidRDefault="00000000">
      <w:pPr>
        <w:pStyle w:val="HTML0"/>
        <w:divId w:val="1296596464"/>
        <w:rPr>
          <w:rStyle w:val="HTML"/>
        </w:rPr>
      </w:pPr>
      <w:r>
        <w:rPr>
          <w:rStyle w:val="HTML"/>
        </w:rPr>
        <w:t>body</w:t>
      </w:r>
    </w:p>
    <w:p w:rsidR="00000000" w:rsidRDefault="00000000">
      <w:pPr>
        <w:pStyle w:val="HTML0"/>
        <w:divId w:val="1296596464"/>
        <w:rPr>
          <w:rStyle w:val="HTML"/>
        </w:rPr>
      </w:pPr>
      <w:r>
        <w:rPr>
          <w:rStyle w:val="o"/>
        </w:rPr>
        <w:t>{</w:t>
      </w:r>
    </w:p>
    <w:p w:rsidR="00000000" w:rsidRDefault="00000000">
      <w:pPr>
        <w:pStyle w:val="HTML0"/>
        <w:divId w:val="1296596464"/>
        <w:rPr>
          <w:rStyle w:val="HTML"/>
        </w:rPr>
      </w:pPr>
      <w:r>
        <w:rPr>
          <w:rStyle w:val="HTML"/>
        </w:rPr>
        <w:t xml:space="preserve">    </w:t>
      </w:r>
      <w:r>
        <w:rPr>
          <w:rStyle w:val="s2"/>
        </w:rPr>
        <w:t>"ordId"</w:t>
      </w:r>
      <w:r>
        <w:rPr>
          <w:rStyle w:val="HTML"/>
        </w:rPr>
        <w:t xml:space="preserve">: </w:t>
      </w:r>
      <w:r>
        <w:rPr>
          <w:rStyle w:val="s2"/>
        </w:rPr>
        <w:t>"2409141848234868"</w:t>
      </w:r>
    </w:p>
    <w:p w:rsidR="00000000" w:rsidRDefault="00000000">
      <w:pPr>
        <w:pStyle w:val="HTML0"/>
        <w:divId w:val="1296596464"/>
        <w:rPr>
          <w:rStyle w:val="HTML"/>
        </w:rPr>
      </w:pPr>
      <w:r>
        <w:rPr>
          <w:rStyle w:val="o"/>
        </w:rPr>
        <w:t>}</w:t>
      </w:r>
    </w:p>
    <w:p w:rsidR="00000000" w:rsidRDefault="00000000">
      <w:pPr>
        <w:pStyle w:val="HTML0"/>
        <w:divId w:val="2067751023"/>
        <w:rPr>
          <w:rStyle w:val="HTML"/>
          <w:vanish/>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780"/>
        <w:gridCol w:w="1058"/>
        <w:gridCol w:w="2235"/>
      </w:tblGrid>
      <w:tr w:rsidR="00000000">
        <w:trPr>
          <w:divId w:val="175387555"/>
          <w:tblHeader/>
          <w:tblCellSpacing w:w="15" w:type="dxa"/>
        </w:trPr>
        <w:tc>
          <w:tcPr>
            <w:tcW w:w="0" w:type="auto"/>
            <w:vAlign w:val="center"/>
            <w:hideMark/>
          </w:tcPr>
          <w:p w:rsidR="00000000" w:rsidRDefault="00000000">
            <w:pPr>
              <w:rPr>
                <w:b/>
                <w:bCs/>
              </w:rPr>
            </w:pPr>
            <w:r>
              <w:rPr>
                <w:rStyle w:val="a6"/>
              </w:rPr>
              <w:t>Parameters</w:t>
            </w:r>
          </w:p>
        </w:tc>
        <w:tc>
          <w:tcPr>
            <w:tcW w:w="0" w:type="auto"/>
            <w:vAlign w:val="center"/>
            <w:hideMark/>
          </w:tcPr>
          <w:p w:rsidR="00000000" w:rsidRDefault="00000000">
            <w:pPr>
              <w:rPr>
                <w:b/>
                <w:bCs/>
              </w:rPr>
            </w:pPr>
            <w:r>
              <w:rPr>
                <w:rStyle w:val="a6"/>
              </w:rPr>
              <w:t>Types</w:t>
            </w:r>
          </w:p>
        </w:tc>
        <w:tc>
          <w:tcPr>
            <w:tcW w:w="0" w:type="auto"/>
            <w:vAlign w:val="center"/>
            <w:hideMark/>
          </w:tcPr>
          <w:p w:rsidR="00000000" w:rsidRDefault="00000000">
            <w:pPr>
              <w:rPr>
                <w:b/>
                <w:bCs/>
              </w:rPr>
            </w:pPr>
            <w:r>
              <w:rPr>
                <w:rStyle w:val="a6"/>
              </w:rPr>
              <w:t>Required</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Borrowing order ID</w:t>
            </w:r>
          </w:p>
        </w:tc>
      </w:tr>
    </w:tbl>
    <w:p w:rsidR="00000000" w:rsidRDefault="00000000">
      <w:pPr>
        <w:pStyle w:val="a5"/>
        <w:divId w:val="200560830"/>
      </w:pPr>
      <w:r>
        <w:t>Response Example</w:t>
      </w:r>
    </w:p>
    <w:p w:rsidR="00000000" w:rsidRDefault="00000000">
      <w:pPr>
        <w:pStyle w:val="HTML0"/>
        <w:divId w:val="895047038"/>
        <w:rPr>
          <w:rStyle w:val="w"/>
        </w:rPr>
      </w:pPr>
      <w:r>
        <w:rPr>
          <w:rStyle w:val="p"/>
        </w:rPr>
        <w:t>{</w:t>
      </w:r>
    </w:p>
    <w:p w:rsidR="00000000" w:rsidRDefault="00000000">
      <w:pPr>
        <w:pStyle w:val="HTML0"/>
        <w:divId w:val="895047038"/>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895047038"/>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895047038"/>
        <w:rPr>
          <w:rStyle w:val="w"/>
        </w:rPr>
      </w:pPr>
      <w:r>
        <w:rPr>
          <w:rStyle w:val="w"/>
        </w:rPr>
        <w:lastRenderedPageBreak/>
        <w:t xml:space="preserve">        </w:t>
      </w:r>
      <w:r>
        <w:rPr>
          <w:rStyle w:val="p"/>
        </w:rPr>
        <w:t>{</w:t>
      </w:r>
    </w:p>
    <w:p w:rsidR="00000000" w:rsidRDefault="00000000">
      <w:pPr>
        <w:pStyle w:val="HTML0"/>
        <w:divId w:val="895047038"/>
        <w:rPr>
          <w:rStyle w:val="w"/>
        </w:rPr>
      </w:pPr>
      <w:r>
        <w:rPr>
          <w:rStyle w:val="w"/>
        </w:rPr>
        <w:t xml:space="preserve">            </w:t>
      </w:r>
      <w:r>
        <w:rPr>
          <w:rStyle w:val="nl"/>
        </w:rPr>
        <w:t>"ordId"</w:t>
      </w:r>
      <w:r>
        <w:rPr>
          <w:rStyle w:val="p"/>
        </w:rPr>
        <w:t>:</w:t>
      </w:r>
      <w:r>
        <w:rPr>
          <w:rStyle w:val="w"/>
        </w:rPr>
        <w:t xml:space="preserve"> </w:t>
      </w:r>
      <w:r>
        <w:rPr>
          <w:rStyle w:val="s2"/>
        </w:rPr>
        <w:t>"2409141848234868"</w:t>
      </w:r>
    </w:p>
    <w:p w:rsidR="00000000" w:rsidRDefault="00000000">
      <w:pPr>
        <w:pStyle w:val="HTML0"/>
        <w:divId w:val="895047038"/>
        <w:rPr>
          <w:rStyle w:val="w"/>
        </w:rPr>
      </w:pPr>
      <w:r>
        <w:rPr>
          <w:rStyle w:val="w"/>
        </w:rPr>
        <w:t xml:space="preserve">        </w:t>
      </w:r>
      <w:r>
        <w:rPr>
          <w:rStyle w:val="p"/>
        </w:rPr>
        <w:t>}</w:t>
      </w:r>
    </w:p>
    <w:p w:rsidR="00000000" w:rsidRDefault="00000000">
      <w:pPr>
        <w:pStyle w:val="HTML0"/>
        <w:divId w:val="895047038"/>
        <w:rPr>
          <w:rStyle w:val="w"/>
        </w:rPr>
      </w:pPr>
      <w:r>
        <w:rPr>
          <w:rStyle w:val="w"/>
        </w:rPr>
        <w:t xml:space="preserve">    </w:t>
      </w:r>
      <w:r>
        <w:rPr>
          <w:rStyle w:val="p"/>
        </w:rPr>
        <w:t>],</w:t>
      </w:r>
    </w:p>
    <w:p w:rsidR="00000000" w:rsidRDefault="00000000">
      <w:pPr>
        <w:pStyle w:val="HTML0"/>
        <w:divId w:val="895047038"/>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895047038"/>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22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Borrowing order ID</w:t>
            </w:r>
          </w:p>
        </w:tc>
      </w:tr>
    </w:tbl>
    <w:p w:rsidR="00000000" w:rsidRDefault="00000000">
      <w:pPr>
        <w:pStyle w:val="3"/>
        <w:divId w:val="175387555"/>
      </w:pPr>
      <w:r>
        <w:t>Reduce liabilities for fixed loan</w:t>
      </w:r>
    </w:p>
    <w:p w:rsidR="00000000" w:rsidRDefault="00000000">
      <w:pPr>
        <w:pStyle w:val="a5"/>
        <w:divId w:val="175387555"/>
      </w:pPr>
      <w:r>
        <w:t>Provide the function of "setting pending repay state / canceling pending repay state" for fixed loan order.</w:t>
      </w:r>
    </w:p>
    <w:p w:rsidR="00000000" w:rsidRDefault="00000000">
      <w:pPr>
        <w:divId w:val="175387555"/>
      </w:pPr>
      <w:r>
        <w:t>Setting pending repay state</w:t>
      </w:r>
      <w:r>
        <w:br/>
      </w:r>
      <w:r>
        <w:br/>
        <w:t>• When your order status changes to pending repayment, and the repayment priority changes to fixed Loan first, followed by market loans. New liabilities are then allocated to market loans before fixed Loan.</w:t>
      </w:r>
      <w:r>
        <w:br/>
      </w:r>
      <w:r>
        <w:br/>
        <w:t>• After repayment, the repayment priority of this order’s crypto reverts to market loans first, followed by fixed Loan, with new liabilities allocated to fixed Loan before market loans.</w:t>
      </w:r>
      <w:r>
        <w:br/>
      </w:r>
      <w:r>
        <w:br/>
        <w:t>• When multiple orders are pending repayment, the order with the earliest maturity date takes priority. If the maturity date is the same, the order with the highest interest rate takes priority. If the interest rates are also the same, the largest order takes priority. Once you repay all the orders or cancel repayment, the repayment priority reverts to the default status.</w:t>
      </w:r>
      <w:r>
        <w:br/>
      </w:r>
      <w:r>
        <w:br/>
        <w:t>• You can close your margin position or transfer in the borrowed crypto to reduce liability. If the reduced liabilities are greater than the borrowing amount, repayment will be automatic.</w:t>
      </w:r>
      <w:r>
        <w:br/>
      </w:r>
      <w:r>
        <w:br/>
        <w:t xml:space="preserve">• Orders that are already in a pending repay state cannot be manually repaid. If manual repayment is required, the pending repay state should be cancelled. </w:t>
      </w:r>
    </w:p>
    <w:p w:rsidR="00000000" w:rsidRDefault="00000000">
      <w:pPr>
        <w:pStyle w:val="4"/>
        <w:divId w:val="175387555"/>
      </w:pPr>
      <w:r>
        <w:t>Rate Limit: 2 requests per second</w:t>
      </w:r>
    </w:p>
    <w:p w:rsidR="00000000" w:rsidRDefault="00000000">
      <w:pPr>
        <w:pStyle w:val="4"/>
        <w:divId w:val="175387555"/>
      </w:pPr>
      <w:r>
        <w:lastRenderedPageBreak/>
        <w:t>Rate limit rule: UserID</w:t>
      </w:r>
    </w:p>
    <w:p w:rsidR="00000000" w:rsidRDefault="00000000">
      <w:pPr>
        <w:pStyle w:val="4"/>
        <w:divId w:val="175387555"/>
      </w:pPr>
      <w:r>
        <w:t>HTTP Request</w:t>
      </w:r>
    </w:p>
    <w:p w:rsidR="00000000" w:rsidRDefault="00000000">
      <w:pPr>
        <w:pStyle w:val="a5"/>
        <w:divId w:val="175387555"/>
      </w:pPr>
      <w:r>
        <w:rPr>
          <w:rStyle w:val="HTML"/>
        </w:rPr>
        <w:t>POST /api/v5/account/fixed-loan/reduce-liabilities</w:t>
      </w:r>
    </w:p>
    <w:p w:rsidR="00000000" w:rsidRDefault="00000000">
      <w:pPr>
        <w:pStyle w:val="a5"/>
        <w:divId w:val="1832215223"/>
      </w:pPr>
      <w:r>
        <w:t>Request Example</w:t>
      </w:r>
    </w:p>
    <w:p w:rsidR="00000000" w:rsidRDefault="00000000">
      <w:pPr>
        <w:pStyle w:val="HTML0"/>
        <w:divId w:val="766464470"/>
        <w:rPr>
          <w:rStyle w:val="HTML"/>
        </w:rPr>
      </w:pPr>
      <w:r>
        <w:rPr>
          <w:rStyle w:val="HTML"/>
        </w:rPr>
        <w:t>POST /api/v5/account/fixed-loan/reduce-liabilities</w:t>
      </w:r>
    </w:p>
    <w:p w:rsidR="00000000" w:rsidRDefault="00000000">
      <w:pPr>
        <w:pStyle w:val="HTML0"/>
        <w:divId w:val="766464470"/>
        <w:rPr>
          <w:rStyle w:val="HTML"/>
        </w:rPr>
      </w:pPr>
      <w:r>
        <w:rPr>
          <w:rStyle w:val="HTML"/>
        </w:rPr>
        <w:t>body</w:t>
      </w:r>
    </w:p>
    <w:p w:rsidR="00000000" w:rsidRDefault="00000000">
      <w:pPr>
        <w:pStyle w:val="HTML0"/>
        <w:divId w:val="766464470"/>
        <w:rPr>
          <w:rStyle w:val="HTML"/>
        </w:rPr>
      </w:pPr>
      <w:r>
        <w:rPr>
          <w:rStyle w:val="o"/>
        </w:rPr>
        <w:t>{</w:t>
      </w:r>
      <w:r>
        <w:rPr>
          <w:rStyle w:val="HTML"/>
        </w:rPr>
        <w:t xml:space="preserve">    </w:t>
      </w:r>
    </w:p>
    <w:p w:rsidR="00000000" w:rsidRDefault="00000000">
      <w:pPr>
        <w:pStyle w:val="HTML0"/>
        <w:divId w:val="766464470"/>
        <w:rPr>
          <w:rStyle w:val="HTML"/>
        </w:rPr>
      </w:pPr>
      <w:r>
        <w:rPr>
          <w:rStyle w:val="HTML"/>
        </w:rPr>
        <w:t xml:space="preserve">    </w:t>
      </w:r>
      <w:r>
        <w:rPr>
          <w:rStyle w:val="s2"/>
        </w:rPr>
        <w:t>"ordId"</w:t>
      </w:r>
      <w:r>
        <w:rPr>
          <w:rStyle w:val="HTML"/>
        </w:rPr>
        <w:t xml:space="preserve">: </w:t>
      </w:r>
      <w:r>
        <w:rPr>
          <w:rStyle w:val="s2"/>
        </w:rPr>
        <w:t>"2409141802194350"</w:t>
      </w:r>
      <w:r>
        <w:rPr>
          <w:rStyle w:val="HTML"/>
        </w:rPr>
        <w:t>,</w:t>
      </w:r>
    </w:p>
    <w:p w:rsidR="00000000" w:rsidRDefault="00000000">
      <w:pPr>
        <w:pStyle w:val="HTML0"/>
        <w:divId w:val="766464470"/>
        <w:rPr>
          <w:rStyle w:val="HTML"/>
        </w:rPr>
      </w:pPr>
      <w:r>
        <w:rPr>
          <w:rStyle w:val="HTML"/>
        </w:rPr>
        <w:t xml:space="preserve">    </w:t>
      </w:r>
      <w:r>
        <w:rPr>
          <w:rStyle w:val="s2"/>
        </w:rPr>
        <w:t>"pendingRepay"</w:t>
      </w:r>
      <w:r>
        <w:rPr>
          <w:rStyle w:val="HTML"/>
        </w:rPr>
        <w:t xml:space="preserve">: </w:t>
      </w:r>
      <w:r>
        <w:rPr>
          <w:rStyle w:val="nb"/>
        </w:rPr>
        <w:t>true</w:t>
      </w:r>
    </w:p>
    <w:p w:rsidR="00000000" w:rsidRDefault="00000000">
      <w:pPr>
        <w:pStyle w:val="HTML0"/>
        <w:divId w:val="766464470"/>
        <w:rPr>
          <w:rStyle w:val="HTML"/>
        </w:rPr>
      </w:pPr>
      <w:r>
        <w:rPr>
          <w:rStyle w:val="o"/>
        </w:rPr>
        <w:t>}</w:t>
      </w:r>
    </w:p>
    <w:p w:rsidR="00000000" w:rsidRDefault="00000000">
      <w:pPr>
        <w:pStyle w:val="HTML0"/>
        <w:divId w:val="537161870"/>
        <w:rPr>
          <w:rStyle w:val="HTML"/>
          <w:vanish/>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780"/>
        <w:gridCol w:w="1058"/>
        <w:gridCol w:w="4635"/>
      </w:tblGrid>
      <w:tr w:rsidR="00000000">
        <w:trPr>
          <w:divId w:val="175387555"/>
          <w:tblHeader/>
          <w:tblCellSpacing w:w="15" w:type="dxa"/>
        </w:trPr>
        <w:tc>
          <w:tcPr>
            <w:tcW w:w="0" w:type="auto"/>
            <w:vAlign w:val="center"/>
            <w:hideMark/>
          </w:tcPr>
          <w:p w:rsidR="00000000" w:rsidRDefault="00000000">
            <w:pPr>
              <w:rPr>
                <w:b/>
                <w:bCs/>
              </w:rPr>
            </w:pPr>
            <w:r>
              <w:rPr>
                <w:rStyle w:val="a6"/>
              </w:rPr>
              <w:t>Parameters</w:t>
            </w:r>
          </w:p>
        </w:tc>
        <w:tc>
          <w:tcPr>
            <w:tcW w:w="0" w:type="auto"/>
            <w:vAlign w:val="center"/>
            <w:hideMark/>
          </w:tcPr>
          <w:p w:rsidR="00000000" w:rsidRDefault="00000000">
            <w:pPr>
              <w:rPr>
                <w:b/>
                <w:bCs/>
              </w:rPr>
            </w:pPr>
            <w:r>
              <w:rPr>
                <w:rStyle w:val="a6"/>
              </w:rPr>
              <w:t>Types</w:t>
            </w:r>
          </w:p>
        </w:tc>
        <w:tc>
          <w:tcPr>
            <w:tcW w:w="0" w:type="auto"/>
            <w:vAlign w:val="center"/>
            <w:hideMark/>
          </w:tcPr>
          <w:p w:rsidR="00000000" w:rsidRDefault="00000000">
            <w:pPr>
              <w:rPr>
                <w:b/>
                <w:bCs/>
              </w:rPr>
            </w:pPr>
            <w:r>
              <w:rPr>
                <w:rStyle w:val="a6"/>
              </w:rPr>
              <w:t>Required</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Borrowing order ID</w:t>
            </w:r>
          </w:p>
        </w:tc>
      </w:tr>
      <w:tr w:rsidR="00000000">
        <w:trPr>
          <w:divId w:val="175387555"/>
          <w:tblCellSpacing w:w="15" w:type="dxa"/>
        </w:trPr>
        <w:tc>
          <w:tcPr>
            <w:tcW w:w="0" w:type="auto"/>
            <w:vAlign w:val="center"/>
            <w:hideMark/>
          </w:tcPr>
          <w:p w:rsidR="00000000" w:rsidRDefault="00000000">
            <w:r>
              <w:t>pendingRepay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rPr>
                <w:rStyle w:val="HTML"/>
              </w:rPr>
              <w:t>true</w:t>
            </w:r>
            <w:r>
              <w:t>: Set order state to pending repay</w:t>
            </w:r>
            <w:r>
              <w:br/>
            </w:r>
            <w:r>
              <w:rPr>
                <w:rStyle w:val="HTML"/>
              </w:rPr>
              <w:t>false</w:t>
            </w:r>
            <w:r>
              <w:t>: Cancel pending repay state</w:t>
            </w:r>
          </w:p>
        </w:tc>
      </w:tr>
    </w:tbl>
    <w:p w:rsidR="00000000" w:rsidRDefault="00000000">
      <w:pPr>
        <w:pStyle w:val="a5"/>
        <w:divId w:val="990405141"/>
      </w:pPr>
      <w:r>
        <w:t>Response Example</w:t>
      </w:r>
    </w:p>
    <w:p w:rsidR="00000000" w:rsidRDefault="00000000">
      <w:pPr>
        <w:pStyle w:val="HTML0"/>
        <w:divId w:val="1476098453"/>
        <w:rPr>
          <w:rStyle w:val="w"/>
        </w:rPr>
      </w:pPr>
      <w:r>
        <w:rPr>
          <w:rStyle w:val="p"/>
        </w:rPr>
        <w:t>{</w:t>
      </w:r>
    </w:p>
    <w:p w:rsidR="00000000" w:rsidRDefault="00000000">
      <w:pPr>
        <w:pStyle w:val="HTML0"/>
        <w:divId w:val="1476098453"/>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476098453"/>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476098453"/>
        <w:rPr>
          <w:rStyle w:val="w"/>
        </w:rPr>
      </w:pPr>
      <w:r>
        <w:rPr>
          <w:rStyle w:val="w"/>
        </w:rPr>
        <w:t xml:space="preserve">        </w:t>
      </w:r>
      <w:r>
        <w:rPr>
          <w:rStyle w:val="p"/>
        </w:rPr>
        <w:t>{</w:t>
      </w:r>
    </w:p>
    <w:p w:rsidR="00000000" w:rsidRDefault="00000000">
      <w:pPr>
        <w:pStyle w:val="HTML0"/>
        <w:divId w:val="1476098453"/>
        <w:rPr>
          <w:rStyle w:val="w"/>
        </w:rPr>
      </w:pPr>
      <w:r>
        <w:rPr>
          <w:rStyle w:val="w"/>
        </w:rPr>
        <w:t xml:space="preserve">            </w:t>
      </w:r>
      <w:r>
        <w:rPr>
          <w:rStyle w:val="nl"/>
        </w:rPr>
        <w:t>"ordId"</w:t>
      </w:r>
      <w:r>
        <w:rPr>
          <w:rStyle w:val="p"/>
        </w:rPr>
        <w:t>:</w:t>
      </w:r>
      <w:r>
        <w:rPr>
          <w:rStyle w:val="w"/>
        </w:rPr>
        <w:t xml:space="preserve"> </w:t>
      </w:r>
      <w:r>
        <w:rPr>
          <w:rStyle w:val="s2"/>
        </w:rPr>
        <w:t>"2409141802194350"</w:t>
      </w:r>
      <w:r>
        <w:rPr>
          <w:rStyle w:val="p"/>
        </w:rPr>
        <w:t>,</w:t>
      </w:r>
    </w:p>
    <w:p w:rsidR="00000000" w:rsidRDefault="00000000">
      <w:pPr>
        <w:pStyle w:val="HTML0"/>
        <w:divId w:val="1476098453"/>
        <w:rPr>
          <w:rStyle w:val="w"/>
        </w:rPr>
      </w:pPr>
      <w:r>
        <w:rPr>
          <w:rStyle w:val="w"/>
        </w:rPr>
        <w:t xml:space="preserve">            </w:t>
      </w:r>
      <w:r>
        <w:rPr>
          <w:rStyle w:val="nl"/>
        </w:rPr>
        <w:t>"pendingRepay"</w:t>
      </w:r>
      <w:r>
        <w:rPr>
          <w:rStyle w:val="p"/>
        </w:rPr>
        <w:t>:</w:t>
      </w:r>
      <w:r>
        <w:rPr>
          <w:rStyle w:val="w"/>
        </w:rPr>
        <w:t xml:space="preserve"> </w:t>
      </w:r>
      <w:r>
        <w:rPr>
          <w:rStyle w:val="kc"/>
        </w:rPr>
        <w:t>true</w:t>
      </w:r>
    </w:p>
    <w:p w:rsidR="00000000" w:rsidRDefault="00000000">
      <w:pPr>
        <w:pStyle w:val="HTML0"/>
        <w:divId w:val="1476098453"/>
        <w:rPr>
          <w:rStyle w:val="w"/>
        </w:rPr>
      </w:pPr>
      <w:r>
        <w:rPr>
          <w:rStyle w:val="w"/>
        </w:rPr>
        <w:t xml:space="preserve">        </w:t>
      </w:r>
      <w:r>
        <w:rPr>
          <w:rStyle w:val="p"/>
        </w:rPr>
        <w:t>}</w:t>
      </w:r>
    </w:p>
    <w:p w:rsidR="00000000" w:rsidRDefault="00000000">
      <w:pPr>
        <w:pStyle w:val="HTML0"/>
        <w:divId w:val="1476098453"/>
        <w:rPr>
          <w:rStyle w:val="w"/>
        </w:rPr>
      </w:pPr>
      <w:r>
        <w:rPr>
          <w:rStyle w:val="w"/>
        </w:rPr>
        <w:t xml:space="preserve">    </w:t>
      </w:r>
      <w:r>
        <w:rPr>
          <w:rStyle w:val="p"/>
        </w:rPr>
        <w:t>],</w:t>
      </w:r>
    </w:p>
    <w:p w:rsidR="00000000" w:rsidRDefault="00000000">
      <w:pPr>
        <w:pStyle w:val="HTML0"/>
        <w:divId w:val="1476098453"/>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476098453"/>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780"/>
        <w:gridCol w:w="46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Borrowing order ID</w:t>
            </w:r>
          </w:p>
        </w:tc>
      </w:tr>
      <w:tr w:rsidR="00000000">
        <w:trPr>
          <w:divId w:val="175387555"/>
          <w:tblCellSpacing w:w="15" w:type="dxa"/>
        </w:trPr>
        <w:tc>
          <w:tcPr>
            <w:tcW w:w="0" w:type="auto"/>
            <w:vAlign w:val="center"/>
            <w:hideMark/>
          </w:tcPr>
          <w:p w:rsidR="00000000" w:rsidRDefault="00000000">
            <w:r>
              <w:t>pendingRepay</w:t>
            </w:r>
          </w:p>
        </w:tc>
        <w:tc>
          <w:tcPr>
            <w:tcW w:w="0" w:type="auto"/>
            <w:vAlign w:val="center"/>
            <w:hideMark/>
          </w:tcPr>
          <w:p w:rsidR="00000000" w:rsidRDefault="00000000">
            <w:r>
              <w:t>String</w:t>
            </w:r>
          </w:p>
        </w:tc>
        <w:tc>
          <w:tcPr>
            <w:tcW w:w="0" w:type="auto"/>
            <w:vAlign w:val="center"/>
            <w:hideMark/>
          </w:tcPr>
          <w:p w:rsidR="00000000" w:rsidRDefault="00000000">
            <w:r>
              <w:rPr>
                <w:rStyle w:val="HTML"/>
              </w:rPr>
              <w:t>true</w:t>
            </w:r>
            <w:r>
              <w:t>: Set order state to pending repay</w:t>
            </w:r>
            <w:r>
              <w:br/>
            </w:r>
            <w:r>
              <w:rPr>
                <w:rStyle w:val="HTML"/>
              </w:rPr>
              <w:t>false</w:t>
            </w:r>
            <w:r>
              <w:t>: Cancel pending repay state</w:t>
            </w:r>
          </w:p>
        </w:tc>
      </w:tr>
    </w:tbl>
    <w:p w:rsidR="00000000" w:rsidRDefault="00000000">
      <w:pPr>
        <w:pStyle w:val="3"/>
        <w:divId w:val="175387555"/>
      </w:pPr>
      <w:r>
        <w:t>Get fixed loan borrow order list</w:t>
      </w:r>
    </w:p>
    <w:p w:rsidR="00000000" w:rsidRDefault="00000000">
      <w:pPr>
        <w:pStyle w:val="4"/>
        <w:divId w:val="175387555"/>
      </w:pPr>
      <w:r>
        <w:lastRenderedPageBreak/>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/api/v5/account/fixed-loan/borrowing-orders-list</w:t>
      </w:r>
    </w:p>
    <w:p w:rsidR="00000000" w:rsidRDefault="00000000">
      <w:pPr>
        <w:pStyle w:val="a5"/>
        <w:divId w:val="1137189418"/>
      </w:pPr>
      <w:r>
        <w:t>Request Example</w:t>
      </w:r>
    </w:p>
    <w:p w:rsidR="00000000" w:rsidRDefault="00000000">
      <w:pPr>
        <w:pStyle w:val="HTML0"/>
        <w:divId w:val="987562273"/>
        <w:rPr>
          <w:rStyle w:val="HTML"/>
        </w:rPr>
      </w:pPr>
      <w:r>
        <w:rPr>
          <w:rStyle w:val="HTML"/>
        </w:rPr>
        <w:t>GET /api/v5/account/fixed-loan/borrowing-orders-list</w:t>
      </w:r>
    </w:p>
    <w:p w:rsidR="00000000" w:rsidRDefault="00000000">
      <w:pPr>
        <w:pStyle w:val="HTML0"/>
        <w:divId w:val="987562273"/>
        <w:rPr>
          <w:rStyle w:val="HTML"/>
        </w:rPr>
      </w:pPr>
    </w:p>
    <w:p w:rsidR="00000000" w:rsidRDefault="00000000">
      <w:pPr>
        <w:pStyle w:val="HTML0"/>
        <w:divId w:val="1364018092"/>
        <w:rPr>
          <w:rStyle w:val="HTML"/>
          <w:vanish/>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780"/>
        <w:gridCol w:w="1058"/>
        <w:gridCol w:w="5146"/>
      </w:tblGrid>
      <w:tr w:rsidR="00000000">
        <w:trPr>
          <w:divId w:val="175387555"/>
          <w:tblHeader/>
          <w:tblCellSpacing w:w="15" w:type="dxa"/>
        </w:trPr>
        <w:tc>
          <w:tcPr>
            <w:tcW w:w="0" w:type="auto"/>
            <w:vAlign w:val="center"/>
            <w:hideMark/>
          </w:tcPr>
          <w:p w:rsidR="00000000" w:rsidRDefault="00000000">
            <w:pPr>
              <w:rPr>
                <w:b/>
                <w:bCs/>
              </w:rPr>
            </w:pPr>
            <w:r>
              <w:rPr>
                <w:rStyle w:val="a6"/>
              </w:rPr>
              <w:t>Parameters</w:t>
            </w:r>
          </w:p>
        </w:tc>
        <w:tc>
          <w:tcPr>
            <w:tcW w:w="0" w:type="auto"/>
            <w:vAlign w:val="center"/>
            <w:hideMark/>
          </w:tcPr>
          <w:p w:rsidR="00000000" w:rsidRDefault="00000000">
            <w:pPr>
              <w:rPr>
                <w:b/>
                <w:bCs/>
              </w:rPr>
            </w:pPr>
            <w:r>
              <w:rPr>
                <w:rStyle w:val="a6"/>
              </w:rPr>
              <w:t>Types</w:t>
            </w:r>
          </w:p>
        </w:tc>
        <w:tc>
          <w:tcPr>
            <w:tcW w:w="0" w:type="auto"/>
            <w:vAlign w:val="center"/>
            <w:hideMark/>
          </w:tcPr>
          <w:p w:rsidR="00000000" w:rsidRDefault="00000000">
            <w:pPr>
              <w:rPr>
                <w:b/>
                <w:bCs/>
              </w:rPr>
            </w:pPr>
            <w:r>
              <w:rPr>
                <w:rStyle w:val="a6"/>
              </w:rPr>
              <w:t>Required</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Borrowing order ID</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Borrowing currency, e.g. </w:t>
            </w:r>
            <w:r>
              <w:rPr>
                <w:rStyle w:val="HTML"/>
              </w:rPr>
              <w:t>BTC</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State</w:t>
            </w:r>
            <w:r>
              <w:br/>
            </w:r>
            <w:r>
              <w:rPr>
                <w:rStyle w:val="HTML"/>
              </w:rPr>
              <w:t>1</w:t>
            </w:r>
            <w:r>
              <w:t>: Borrowing</w:t>
            </w:r>
            <w:r>
              <w:br/>
            </w:r>
            <w:r>
              <w:rPr>
                <w:rStyle w:val="HTML"/>
              </w:rPr>
              <w:t>2</w:t>
            </w:r>
            <w:r>
              <w:t>: Borrowed</w:t>
            </w:r>
            <w:r>
              <w:br/>
            </w:r>
            <w:r>
              <w:rPr>
                <w:rStyle w:val="HTML"/>
              </w:rPr>
              <w:t>3</w:t>
            </w:r>
            <w:r>
              <w:t>: Settled (Repaid)</w:t>
            </w:r>
            <w:r>
              <w:br/>
            </w:r>
            <w:r>
              <w:rPr>
                <w:rStyle w:val="HTML"/>
              </w:rPr>
              <w:t>4</w:t>
            </w:r>
            <w:r>
              <w:t>: Borrow failed</w:t>
            </w:r>
            <w:r>
              <w:br/>
            </w:r>
            <w:r>
              <w:rPr>
                <w:rStyle w:val="HTML"/>
              </w:rPr>
              <w:t>5</w:t>
            </w:r>
            <w:r>
              <w:t>: Overdue</w:t>
            </w:r>
            <w:r>
              <w:br/>
            </w:r>
            <w:r>
              <w:rPr>
                <w:rStyle w:val="HTML"/>
              </w:rPr>
              <w:t>6</w:t>
            </w:r>
            <w:r>
              <w:t>: Settling</w:t>
            </w:r>
            <w:r>
              <w:br/>
            </w:r>
            <w:r>
              <w:rPr>
                <w:rStyle w:val="HTML"/>
              </w:rPr>
              <w:t>7</w:t>
            </w:r>
            <w:r>
              <w:t>: Reborrowing</w:t>
            </w:r>
            <w:r>
              <w:br/>
            </w:r>
            <w:r>
              <w:rPr>
                <w:rStyle w:val="HTML"/>
              </w:rPr>
              <w:t>8</w:t>
            </w:r>
            <w:r>
              <w:t xml:space="preserve">: Pending repay (more details refer to </w:t>
            </w:r>
            <w:hyperlink r:id="rId580" w:anchor="trading-account-rest-api-reduce-liabilities-for-fixed-loan" w:history="1">
              <w:r>
                <w:rPr>
                  <w:rStyle w:val="a3"/>
                </w:rPr>
                <w:t>Reduce liabilities for fixed loan</w:t>
              </w:r>
            </w:hyperlink>
            <w:r>
              <w:t>)</w:t>
            </w:r>
          </w:p>
        </w:tc>
      </w:tr>
      <w:tr w:rsidR="00000000">
        <w:trPr>
          <w:divId w:val="175387555"/>
          <w:tblCellSpacing w:w="15" w:type="dxa"/>
        </w:trPr>
        <w:tc>
          <w:tcPr>
            <w:tcW w:w="0" w:type="auto"/>
            <w:vAlign w:val="center"/>
            <w:hideMark/>
          </w:tcPr>
          <w:p w:rsidR="00000000" w:rsidRDefault="00000000">
            <w:r>
              <w:t>term</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Borrowing term, e.g. </w:t>
            </w:r>
            <w:r>
              <w:rPr>
                <w:rStyle w:val="HTML"/>
              </w:rPr>
              <w:t>30D</w:t>
            </w:r>
            <w:r>
              <w:t>: 30 Days</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earlier than the requested </w:t>
            </w:r>
            <w:r>
              <w:rPr>
                <w:rStyle w:val="HTML"/>
              </w:rPr>
              <w:t>ordId</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newer than the requested </w:t>
            </w:r>
            <w:r>
              <w:rPr>
                <w:rStyle w:val="HTML"/>
              </w:rPr>
              <w:t>ordId</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Number of results per request. The maximum is </w:t>
            </w:r>
            <w:r>
              <w:rPr>
                <w:rStyle w:val="HTML"/>
              </w:rPr>
              <w:t>100</w:t>
            </w:r>
            <w:r>
              <w:t xml:space="preserve">. The default is </w:t>
            </w:r>
            <w:r>
              <w:rPr>
                <w:rStyle w:val="HTML"/>
              </w:rPr>
              <w:t>100</w:t>
            </w:r>
            <w:r>
              <w:t>.</w:t>
            </w:r>
          </w:p>
        </w:tc>
      </w:tr>
    </w:tbl>
    <w:p w:rsidR="00000000" w:rsidRDefault="00000000">
      <w:pPr>
        <w:pStyle w:val="a5"/>
        <w:divId w:val="1956520174"/>
      </w:pPr>
      <w:r>
        <w:t>Response Example</w:t>
      </w:r>
    </w:p>
    <w:p w:rsidR="00000000" w:rsidRDefault="00000000">
      <w:pPr>
        <w:pStyle w:val="HTML0"/>
        <w:divId w:val="1296137004"/>
        <w:rPr>
          <w:rStyle w:val="w"/>
        </w:rPr>
      </w:pPr>
      <w:r>
        <w:rPr>
          <w:rStyle w:val="p"/>
        </w:rPr>
        <w:t>{</w:t>
      </w:r>
    </w:p>
    <w:p w:rsidR="00000000" w:rsidRDefault="00000000">
      <w:pPr>
        <w:pStyle w:val="HTML0"/>
        <w:divId w:val="1296137004"/>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296137004"/>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296137004"/>
        <w:rPr>
          <w:rStyle w:val="w"/>
        </w:rPr>
      </w:pPr>
      <w:r>
        <w:rPr>
          <w:rStyle w:val="w"/>
        </w:rPr>
        <w:t xml:space="preserve">        </w:t>
      </w:r>
      <w:r>
        <w:rPr>
          <w:rStyle w:val="p"/>
        </w:rPr>
        <w:t>{</w:t>
      </w:r>
    </w:p>
    <w:p w:rsidR="00000000" w:rsidRDefault="00000000">
      <w:pPr>
        <w:pStyle w:val="HTML0"/>
        <w:divId w:val="1296137004"/>
        <w:rPr>
          <w:rStyle w:val="w"/>
        </w:rPr>
      </w:pPr>
      <w:r>
        <w:rPr>
          <w:rStyle w:val="w"/>
        </w:rPr>
        <w:t xml:space="preserve">            </w:t>
      </w:r>
      <w:r>
        <w:rPr>
          <w:rStyle w:val="nl"/>
        </w:rPr>
        <w:t>"accruedInterest"</w:t>
      </w:r>
      <w:r>
        <w:rPr>
          <w:rStyle w:val="p"/>
        </w:rPr>
        <w:t>:</w:t>
      </w:r>
      <w:r>
        <w:rPr>
          <w:rStyle w:val="w"/>
        </w:rPr>
        <w:t xml:space="preserve"> </w:t>
      </w:r>
      <w:r>
        <w:rPr>
          <w:rStyle w:val="s2"/>
        </w:rPr>
        <w:t>"0.0065753424657534"</w:t>
      </w:r>
      <w:r>
        <w:rPr>
          <w:rStyle w:val="p"/>
        </w:rPr>
        <w:t>,</w:t>
      </w:r>
    </w:p>
    <w:p w:rsidR="00000000" w:rsidRDefault="00000000">
      <w:pPr>
        <w:pStyle w:val="HTML0"/>
        <w:divId w:val="1296137004"/>
        <w:rPr>
          <w:rStyle w:val="w"/>
        </w:rPr>
      </w:pPr>
      <w:r>
        <w:rPr>
          <w:rStyle w:val="w"/>
        </w:rPr>
        <w:t xml:space="preserve">            </w:t>
      </w:r>
      <w:r>
        <w:rPr>
          <w:rStyle w:val="nl"/>
        </w:rPr>
        <w:t>"actualBorrowAmt"</w:t>
      </w:r>
      <w:r>
        <w:rPr>
          <w:rStyle w:val="p"/>
        </w:rPr>
        <w:t>:</w:t>
      </w:r>
      <w:r>
        <w:rPr>
          <w:rStyle w:val="w"/>
        </w:rPr>
        <w:t xml:space="preserve"> </w:t>
      </w:r>
      <w:r>
        <w:rPr>
          <w:rStyle w:val="s2"/>
        </w:rPr>
        <w:t>"0"</w:t>
      </w:r>
      <w:r>
        <w:rPr>
          <w:rStyle w:val="p"/>
        </w:rPr>
        <w:t>,</w:t>
      </w:r>
    </w:p>
    <w:p w:rsidR="00000000" w:rsidRDefault="00000000">
      <w:pPr>
        <w:pStyle w:val="HTML0"/>
        <w:divId w:val="1296137004"/>
        <w:rPr>
          <w:rStyle w:val="w"/>
        </w:rPr>
      </w:pPr>
      <w:r>
        <w:rPr>
          <w:rStyle w:val="w"/>
        </w:rPr>
        <w:lastRenderedPageBreak/>
        <w:t xml:space="preserve">            </w:t>
      </w:r>
      <w:r>
        <w:rPr>
          <w:rStyle w:val="nl"/>
        </w:rPr>
        <w:t>"cTime"</w:t>
      </w:r>
      <w:r>
        <w:rPr>
          <w:rStyle w:val="p"/>
        </w:rPr>
        <w:t>:</w:t>
      </w:r>
      <w:r>
        <w:rPr>
          <w:rStyle w:val="w"/>
        </w:rPr>
        <w:t xml:space="preserve"> </w:t>
      </w:r>
      <w:r>
        <w:rPr>
          <w:rStyle w:val="s2"/>
        </w:rPr>
        <w:t>"1720701491000"</w:t>
      </w:r>
      <w:r>
        <w:rPr>
          <w:rStyle w:val="p"/>
        </w:rPr>
        <w:t>,</w:t>
      </w:r>
    </w:p>
    <w:p w:rsidR="00000000" w:rsidRDefault="00000000">
      <w:pPr>
        <w:pStyle w:val="HTML0"/>
        <w:divId w:val="1296137004"/>
        <w:rPr>
          <w:rStyle w:val="w"/>
        </w:rPr>
      </w:pPr>
      <w:r>
        <w:rPr>
          <w:rStyle w:val="w"/>
        </w:rPr>
        <w:t xml:space="preserve">            </w:t>
      </w:r>
      <w:r>
        <w:rPr>
          <w:rStyle w:val="nl"/>
        </w:rPr>
        <w:t>"ccy"</w:t>
      </w:r>
      <w:r>
        <w:rPr>
          <w:rStyle w:val="p"/>
        </w:rPr>
        <w:t>:</w:t>
      </w:r>
      <w:r>
        <w:rPr>
          <w:rStyle w:val="w"/>
        </w:rPr>
        <w:t xml:space="preserve"> </w:t>
      </w:r>
      <w:r>
        <w:rPr>
          <w:rStyle w:val="s2"/>
        </w:rPr>
        <w:t>"ETH"</w:t>
      </w:r>
      <w:r>
        <w:rPr>
          <w:rStyle w:val="p"/>
        </w:rPr>
        <w:t>,</w:t>
      </w:r>
    </w:p>
    <w:p w:rsidR="00000000" w:rsidRDefault="00000000">
      <w:pPr>
        <w:pStyle w:val="HTML0"/>
        <w:divId w:val="1296137004"/>
        <w:rPr>
          <w:rStyle w:val="w"/>
        </w:rPr>
      </w:pPr>
      <w:r>
        <w:rPr>
          <w:rStyle w:val="w"/>
        </w:rPr>
        <w:t xml:space="preserve">            </w:t>
      </w:r>
      <w:r>
        <w:rPr>
          <w:rStyle w:val="nl"/>
        </w:rPr>
        <w:t>"curRate"</w:t>
      </w:r>
      <w:r>
        <w:rPr>
          <w:rStyle w:val="p"/>
        </w:rPr>
        <w:t>:</w:t>
      </w:r>
      <w:r>
        <w:rPr>
          <w:rStyle w:val="w"/>
        </w:rPr>
        <w:t xml:space="preserve"> </w:t>
      </w:r>
      <w:r>
        <w:rPr>
          <w:rStyle w:val="s2"/>
        </w:rPr>
        <w:t>"0"</w:t>
      </w:r>
      <w:r>
        <w:rPr>
          <w:rStyle w:val="p"/>
        </w:rPr>
        <w:t>,</w:t>
      </w:r>
    </w:p>
    <w:p w:rsidR="00000000" w:rsidRDefault="00000000">
      <w:pPr>
        <w:pStyle w:val="HTML0"/>
        <w:divId w:val="1296137004"/>
        <w:rPr>
          <w:rStyle w:val="w"/>
        </w:rPr>
      </w:pPr>
      <w:r>
        <w:rPr>
          <w:rStyle w:val="w"/>
        </w:rPr>
        <w:t xml:space="preserve">            </w:t>
      </w:r>
      <w:r>
        <w:rPr>
          <w:rStyle w:val="nl"/>
        </w:rPr>
        <w:t>"deadlinePenaltyInterest"</w:t>
      </w:r>
      <w:r>
        <w:rPr>
          <w:rStyle w:val="p"/>
        </w:rPr>
        <w:t>:</w:t>
      </w:r>
      <w:r>
        <w:rPr>
          <w:rStyle w:val="w"/>
        </w:rPr>
        <w:t xml:space="preserve"> </w:t>
      </w:r>
      <w:r>
        <w:rPr>
          <w:rStyle w:val="s2"/>
        </w:rPr>
        <w:t>"1723271891000"</w:t>
      </w:r>
      <w:r>
        <w:rPr>
          <w:rStyle w:val="p"/>
        </w:rPr>
        <w:t>,</w:t>
      </w:r>
    </w:p>
    <w:p w:rsidR="00000000" w:rsidRDefault="00000000">
      <w:pPr>
        <w:pStyle w:val="HTML0"/>
        <w:divId w:val="1296137004"/>
        <w:rPr>
          <w:rStyle w:val="w"/>
        </w:rPr>
      </w:pPr>
      <w:r>
        <w:rPr>
          <w:rStyle w:val="w"/>
        </w:rPr>
        <w:t xml:space="preserve">            </w:t>
      </w:r>
      <w:r>
        <w:rPr>
          <w:rStyle w:val="nl"/>
        </w:rPr>
        <w:t>"earlyRepayPenaltyInterest"</w:t>
      </w:r>
      <w:r>
        <w:rPr>
          <w:rStyle w:val="p"/>
        </w:rPr>
        <w:t>:</w:t>
      </w:r>
      <w:r>
        <w:rPr>
          <w:rStyle w:val="w"/>
        </w:rPr>
        <w:t xml:space="preserve"> </w:t>
      </w:r>
      <w:r>
        <w:rPr>
          <w:rStyle w:val="s2"/>
        </w:rPr>
        <w:t>""</w:t>
      </w:r>
      <w:r>
        <w:rPr>
          <w:rStyle w:val="p"/>
        </w:rPr>
        <w:t>,</w:t>
      </w:r>
    </w:p>
    <w:p w:rsidR="00000000" w:rsidRDefault="00000000">
      <w:pPr>
        <w:pStyle w:val="HTML0"/>
        <w:divId w:val="1296137004"/>
        <w:rPr>
          <w:rStyle w:val="w"/>
        </w:rPr>
      </w:pPr>
      <w:r>
        <w:rPr>
          <w:rStyle w:val="w"/>
        </w:rPr>
        <w:t xml:space="preserve">            </w:t>
      </w:r>
      <w:r>
        <w:rPr>
          <w:rStyle w:val="nl"/>
        </w:rPr>
        <w:t>"expiryTime"</w:t>
      </w:r>
      <w:r>
        <w:rPr>
          <w:rStyle w:val="p"/>
        </w:rPr>
        <w:t>:</w:t>
      </w:r>
      <w:r>
        <w:rPr>
          <w:rStyle w:val="w"/>
        </w:rPr>
        <w:t xml:space="preserve"> </w:t>
      </w:r>
      <w:r>
        <w:rPr>
          <w:rStyle w:val="s2"/>
        </w:rPr>
        <w:t>"1723293491000"</w:t>
      </w:r>
      <w:r>
        <w:rPr>
          <w:rStyle w:val="p"/>
        </w:rPr>
        <w:t>,</w:t>
      </w:r>
    </w:p>
    <w:p w:rsidR="00000000" w:rsidRDefault="00000000">
      <w:pPr>
        <w:pStyle w:val="HTML0"/>
        <w:divId w:val="1296137004"/>
        <w:rPr>
          <w:rStyle w:val="w"/>
        </w:rPr>
      </w:pPr>
      <w:r>
        <w:rPr>
          <w:rStyle w:val="w"/>
        </w:rPr>
        <w:t xml:space="preserve">            </w:t>
      </w:r>
      <w:r>
        <w:rPr>
          <w:rStyle w:val="nl"/>
        </w:rPr>
        <w:t>"failedReason"</w:t>
      </w:r>
      <w:r>
        <w:rPr>
          <w:rStyle w:val="p"/>
        </w:rPr>
        <w:t>:</w:t>
      </w:r>
      <w:r>
        <w:rPr>
          <w:rStyle w:val="w"/>
        </w:rPr>
        <w:t xml:space="preserve"> </w:t>
      </w:r>
      <w:r>
        <w:rPr>
          <w:rStyle w:val="s2"/>
        </w:rPr>
        <w:t>"1"</w:t>
      </w:r>
      <w:r>
        <w:rPr>
          <w:rStyle w:val="p"/>
        </w:rPr>
        <w:t>,</w:t>
      </w:r>
    </w:p>
    <w:p w:rsidR="00000000" w:rsidRDefault="00000000">
      <w:pPr>
        <w:pStyle w:val="HTML0"/>
        <w:divId w:val="1296137004"/>
        <w:rPr>
          <w:rStyle w:val="w"/>
        </w:rPr>
      </w:pPr>
      <w:r>
        <w:rPr>
          <w:rStyle w:val="w"/>
        </w:rPr>
        <w:t xml:space="preserve">            </w:t>
      </w:r>
      <w:r>
        <w:rPr>
          <w:rStyle w:val="nl"/>
        </w:rPr>
        <w:t>"forceRepayTime"</w:t>
      </w:r>
      <w:r>
        <w:rPr>
          <w:rStyle w:val="p"/>
        </w:rPr>
        <w:t>:</w:t>
      </w:r>
      <w:r>
        <w:rPr>
          <w:rStyle w:val="w"/>
        </w:rPr>
        <w:t xml:space="preserve"> </w:t>
      </w:r>
      <w:r>
        <w:rPr>
          <w:rStyle w:val="s2"/>
        </w:rPr>
        <w:t>"1725885491000"</w:t>
      </w:r>
      <w:r>
        <w:rPr>
          <w:rStyle w:val="p"/>
        </w:rPr>
        <w:t>,</w:t>
      </w:r>
    </w:p>
    <w:p w:rsidR="00000000" w:rsidRDefault="00000000">
      <w:pPr>
        <w:pStyle w:val="HTML0"/>
        <w:divId w:val="1296137004"/>
        <w:rPr>
          <w:rStyle w:val="w"/>
        </w:rPr>
      </w:pPr>
      <w:r>
        <w:rPr>
          <w:rStyle w:val="w"/>
        </w:rPr>
        <w:t xml:space="preserve">            </w:t>
      </w:r>
      <w:r>
        <w:rPr>
          <w:rStyle w:val="nl"/>
        </w:rPr>
        <w:t>"ordId"</w:t>
      </w:r>
      <w:r>
        <w:rPr>
          <w:rStyle w:val="p"/>
        </w:rPr>
        <w:t>:</w:t>
      </w:r>
      <w:r>
        <w:rPr>
          <w:rStyle w:val="w"/>
        </w:rPr>
        <w:t xml:space="preserve"> </w:t>
      </w:r>
      <w:r>
        <w:rPr>
          <w:rStyle w:val="s2"/>
        </w:rPr>
        <w:t>"2407112038109533"</w:t>
      </w:r>
      <w:r>
        <w:rPr>
          <w:rStyle w:val="p"/>
        </w:rPr>
        <w:t>,</w:t>
      </w:r>
    </w:p>
    <w:p w:rsidR="00000000" w:rsidRDefault="00000000">
      <w:pPr>
        <w:pStyle w:val="HTML0"/>
        <w:divId w:val="1296137004"/>
        <w:rPr>
          <w:rStyle w:val="w"/>
        </w:rPr>
      </w:pPr>
      <w:r>
        <w:rPr>
          <w:rStyle w:val="w"/>
        </w:rPr>
        <w:t xml:space="preserve">            </w:t>
      </w:r>
      <w:r>
        <w:rPr>
          <w:rStyle w:val="nl"/>
        </w:rPr>
        <w:t>"overduePenaltyInterest"</w:t>
      </w:r>
      <w:r>
        <w:rPr>
          <w:rStyle w:val="p"/>
        </w:rPr>
        <w:t>:</w:t>
      </w:r>
      <w:r>
        <w:rPr>
          <w:rStyle w:val="w"/>
        </w:rPr>
        <w:t xml:space="preserve"> </w:t>
      </w:r>
      <w:r>
        <w:rPr>
          <w:rStyle w:val="s2"/>
        </w:rPr>
        <w:t>""</w:t>
      </w:r>
      <w:r>
        <w:rPr>
          <w:rStyle w:val="p"/>
        </w:rPr>
        <w:t>,</w:t>
      </w:r>
    </w:p>
    <w:p w:rsidR="00000000" w:rsidRDefault="00000000">
      <w:pPr>
        <w:pStyle w:val="HTML0"/>
        <w:divId w:val="1296137004"/>
        <w:rPr>
          <w:rStyle w:val="w"/>
        </w:rPr>
      </w:pPr>
      <w:r>
        <w:rPr>
          <w:rStyle w:val="w"/>
        </w:rPr>
        <w:t xml:space="preserve">            </w:t>
      </w:r>
      <w:r>
        <w:rPr>
          <w:rStyle w:val="nl"/>
        </w:rPr>
        <w:t>"potentialPenaltyInterest"</w:t>
      </w:r>
      <w:r>
        <w:rPr>
          <w:rStyle w:val="p"/>
        </w:rPr>
        <w:t>:</w:t>
      </w:r>
      <w:r>
        <w:rPr>
          <w:rStyle w:val="w"/>
        </w:rPr>
        <w:t xml:space="preserve"> </w:t>
      </w:r>
      <w:r>
        <w:rPr>
          <w:rStyle w:val="s2"/>
        </w:rPr>
        <w:t>""</w:t>
      </w:r>
      <w:r>
        <w:rPr>
          <w:rStyle w:val="p"/>
        </w:rPr>
        <w:t>,</w:t>
      </w:r>
    </w:p>
    <w:p w:rsidR="00000000" w:rsidRDefault="00000000">
      <w:pPr>
        <w:pStyle w:val="HTML0"/>
        <w:divId w:val="1296137004"/>
        <w:rPr>
          <w:rStyle w:val="w"/>
        </w:rPr>
      </w:pPr>
      <w:r>
        <w:rPr>
          <w:rStyle w:val="w"/>
        </w:rPr>
        <w:t xml:space="preserve">            </w:t>
      </w:r>
      <w:r>
        <w:rPr>
          <w:rStyle w:val="nl"/>
        </w:rPr>
        <w:t>"reborrow"</w:t>
      </w:r>
      <w:r>
        <w:rPr>
          <w:rStyle w:val="p"/>
        </w:rPr>
        <w:t>:</w:t>
      </w:r>
      <w:r>
        <w:rPr>
          <w:rStyle w:val="w"/>
        </w:rPr>
        <w:t xml:space="preserve"> </w:t>
      </w:r>
      <w:r>
        <w:rPr>
          <w:rStyle w:val="kc"/>
        </w:rPr>
        <w:t>false</w:t>
      </w:r>
      <w:r>
        <w:rPr>
          <w:rStyle w:val="p"/>
        </w:rPr>
        <w:t>,</w:t>
      </w:r>
    </w:p>
    <w:p w:rsidR="00000000" w:rsidRDefault="00000000">
      <w:pPr>
        <w:pStyle w:val="HTML0"/>
        <w:divId w:val="1296137004"/>
        <w:rPr>
          <w:rStyle w:val="w"/>
        </w:rPr>
      </w:pPr>
      <w:r>
        <w:rPr>
          <w:rStyle w:val="w"/>
        </w:rPr>
        <w:t xml:space="preserve">            </w:t>
      </w:r>
      <w:r>
        <w:rPr>
          <w:rStyle w:val="nl"/>
        </w:rPr>
        <w:t>"reborrowRate"</w:t>
      </w:r>
      <w:r>
        <w:rPr>
          <w:rStyle w:val="p"/>
        </w:rPr>
        <w:t>:</w:t>
      </w:r>
      <w:r>
        <w:rPr>
          <w:rStyle w:val="w"/>
        </w:rPr>
        <w:t xml:space="preserve"> </w:t>
      </w:r>
      <w:r>
        <w:rPr>
          <w:rStyle w:val="s2"/>
        </w:rPr>
        <w:t>""</w:t>
      </w:r>
      <w:r>
        <w:rPr>
          <w:rStyle w:val="p"/>
        </w:rPr>
        <w:t>,</w:t>
      </w:r>
    </w:p>
    <w:p w:rsidR="00000000" w:rsidRDefault="00000000">
      <w:pPr>
        <w:pStyle w:val="HTML0"/>
        <w:divId w:val="1296137004"/>
        <w:rPr>
          <w:rStyle w:val="w"/>
        </w:rPr>
      </w:pPr>
      <w:r>
        <w:rPr>
          <w:rStyle w:val="w"/>
        </w:rPr>
        <w:t xml:space="preserve">            </w:t>
      </w:r>
      <w:r>
        <w:rPr>
          <w:rStyle w:val="nl"/>
        </w:rPr>
        <w:t>"reqBorrowAmt"</w:t>
      </w:r>
      <w:r>
        <w:rPr>
          <w:rStyle w:val="p"/>
        </w:rPr>
        <w:t>:</w:t>
      </w:r>
      <w:r>
        <w:rPr>
          <w:rStyle w:val="w"/>
        </w:rPr>
        <w:t xml:space="preserve"> </w:t>
      </w:r>
      <w:r>
        <w:rPr>
          <w:rStyle w:val="s2"/>
        </w:rPr>
        <w:t>"8"</w:t>
      </w:r>
      <w:r>
        <w:rPr>
          <w:rStyle w:val="p"/>
        </w:rPr>
        <w:t>,</w:t>
      </w:r>
    </w:p>
    <w:p w:rsidR="00000000" w:rsidRDefault="00000000">
      <w:pPr>
        <w:pStyle w:val="HTML0"/>
        <w:divId w:val="1296137004"/>
        <w:rPr>
          <w:rStyle w:val="w"/>
        </w:rPr>
      </w:pPr>
      <w:r>
        <w:rPr>
          <w:rStyle w:val="w"/>
        </w:rPr>
        <w:t xml:space="preserve">            </w:t>
      </w:r>
      <w:r>
        <w:rPr>
          <w:rStyle w:val="nl"/>
        </w:rPr>
        <w:t>"settleReason"</w:t>
      </w:r>
      <w:r>
        <w:rPr>
          <w:rStyle w:val="p"/>
        </w:rPr>
        <w:t>:</w:t>
      </w:r>
      <w:r>
        <w:rPr>
          <w:rStyle w:val="w"/>
        </w:rPr>
        <w:t xml:space="preserve"> </w:t>
      </w:r>
      <w:r>
        <w:rPr>
          <w:rStyle w:val="s2"/>
        </w:rPr>
        <w:t>""</w:t>
      </w:r>
      <w:r>
        <w:rPr>
          <w:rStyle w:val="p"/>
        </w:rPr>
        <w:t>,</w:t>
      </w:r>
    </w:p>
    <w:p w:rsidR="00000000" w:rsidRDefault="00000000">
      <w:pPr>
        <w:pStyle w:val="HTML0"/>
        <w:divId w:val="1296137004"/>
        <w:rPr>
          <w:rStyle w:val="w"/>
        </w:rPr>
      </w:pPr>
      <w:r>
        <w:rPr>
          <w:rStyle w:val="w"/>
        </w:rPr>
        <w:t xml:space="preserve">            </w:t>
      </w:r>
      <w:r>
        <w:rPr>
          <w:rStyle w:val="nl"/>
        </w:rPr>
        <w:t>"state"</w:t>
      </w:r>
      <w:r>
        <w:rPr>
          <w:rStyle w:val="p"/>
        </w:rPr>
        <w:t>:</w:t>
      </w:r>
      <w:r>
        <w:rPr>
          <w:rStyle w:val="w"/>
        </w:rPr>
        <w:t xml:space="preserve"> </w:t>
      </w:r>
      <w:r>
        <w:rPr>
          <w:rStyle w:val="s2"/>
        </w:rPr>
        <w:t>"4"</w:t>
      </w:r>
      <w:r>
        <w:rPr>
          <w:rStyle w:val="p"/>
        </w:rPr>
        <w:t>,</w:t>
      </w:r>
    </w:p>
    <w:p w:rsidR="00000000" w:rsidRDefault="00000000">
      <w:pPr>
        <w:pStyle w:val="HTML0"/>
        <w:divId w:val="1296137004"/>
        <w:rPr>
          <w:rStyle w:val="w"/>
        </w:rPr>
      </w:pPr>
      <w:r>
        <w:rPr>
          <w:rStyle w:val="w"/>
        </w:rPr>
        <w:t xml:space="preserve">            </w:t>
      </w:r>
      <w:r>
        <w:rPr>
          <w:rStyle w:val="nl"/>
        </w:rPr>
        <w:t>"term"</w:t>
      </w:r>
      <w:r>
        <w:rPr>
          <w:rStyle w:val="p"/>
        </w:rPr>
        <w:t>:</w:t>
      </w:r>
      <w:r>
        <w:rPr>
          <w:rStyle w:val="w"/>
        </w:rPr>
        <w:t xml:space="preserve"> </w:t>
      </w:r>
      <w:r>
        <w:rPr>
          <w:rStyle w:val="s2"/>
        </w:rPr>
        <w:t>"30D"</w:t>
      </w:r>
      <w:r>
        <w:rPr>
          <w:rStyle w:val="p"/>
        </w:rPr>
        <w:t>,</w:t>
      </w:r>
    </w:p>
    <w:p w:rsidR="00000000" w:rsidRDefault="00000000">
      <w:pPr>
        <w:pStyle w:val="HTML0"/>
        <w:divId w:val="1296137004"/>
        <w:rPr>
          <w:rStyle w:val="w"/>
        </w:rPr>
      </w:pPr>
      <w:r>
        <w:rPr>
          <w:rStyle w:val="w"/>
        </w:rPr>
        <w:t xml:space="preserve">            </w:t>
      </w:r>
      <w:r>
        <w:rPr>
          <w:rStyle w:val="nl"/>
        </w:rPr>
        <w:t>"uTime"</w:t>
      </w:r>
      <w:r>
        <w:rPr>
          <w:rStyle w:val="p"/>
        </w:rPr>
        <w:t>:</w:t>
      </w:r>
      <w:r>
        <w:rPr>
          <w:rStyle w:val="w"/>
        </w:rPr>
        <w:t xml:space="preserve"> </w:t>
      </w:r>
      <w:r>
        <w:rPr>
          <w:rStyle w:val="s2"/>
        </w:rPr>
        <w:t>"1720701490000"</w:t>
      </w:r>
    </w:p>
    <w:p w:rsidR="00000000" w:rsidRDefault="00000000">
      <w:pPr>
        <w:pStyle w:val="HTML0"/>
        <w:divId w:val="1296137004"/>
        <w:rPr>
          <w:rStyle w:val="w"/>
        </w:rPr>
      </w:pPr>
      <w:r>
        <w:rPr>
          <w:rStyle w:val="w"/>
        </w:rPr>
        <w:t xml:space="preserve">        </w:t>
      </w:r>
      <w:r>
        <w:rPr>
          <w:rStyle w:val="p"/>
        </w:rPr>
        <w:t>}</w:t>
      </w:r>
    </w:p>
    <w:p w:rsidR="00000000" w:rsidRDefault="00000000">
      <w:pPr>
        <w:pStyle w:val="HTML0"/>
        <w:divId w:val="1296137004"/>
        <w:rPr>
          <w:rStyle w:val="w"/>
        </w:rPr>
      </w:pPr>
      <w:r>
        <w:rPr>
          <w:rStyle w:val="w"/>
        </w:rPr>
        <w:t xml:space="preserve">    </w:t>
      </w:r>
      <w:r>
        <w:rPr>
          <w:rStyle w:val="p"/>
        </w:rPr>
        <w:t>],</w:t>
      </w:r>
    </w:p>
    <w:p w:rsidR="00000000" w:rsidRDefault="00000000">
      <w:pPr>
        <w:pStyle w:val="HTML0"/>
        <w:divId w:val="1296137004"/>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296137004"/>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5"/>
        <w:gridCol w:w="900"/>
        <w:gridCol w:w="433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 xml:space="preserve">Borrowing currency, e.g. </w:t>
            </w:r>
            <w:r>
              <w:rPr>
                <w:rStyle w:val="HTML"/>
              </w:rPr>
              <w:t>BTC</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Borrowing order ID</w:t>
            </w:r>
          </w:p>
        </w:tc>
      </w:tr>
      <w:tr w:rsidR="00000000">
        <w:trPr>
          <w:divId w:val="175387555"/>
          <w:tblCellSpacing w:w="15" w:type="dxa"/>
        </w:trPr>
        <w:tc>
          <w:tcPr>
            <w:tcW w:w="0" w:type="auto"/>
            <w:vAlign w:val="center"/>
            <w:hideMark/>
          </w:tcPr>
          <w:p w:rsidR="00000000" w:rsidRDefault="00000000">
            <w:r>
              <w:t>term</w:t>
            </w:r>
          </w:p>
        </w:tc>
        <w:tc>
          <w:tcPr>
            <w:tcW w:w="0" w:type="auto"/>
            <w:vAlign w:val="center"/>
            <w:hideMark/>
          </w:tcPr>
          <w:p w:rsidR="00000000" w:rsidRDefault="00000000">
            <w:r>
              <w:t>String</w:t>
            </w:r>
          </w:p>
        </w:tc>
        <w:tc>
          <w:tcPr>
            <w:tcW w:w="0" w:type="auto"/>
            <w:vAlign w:val="center"/>
            <w:hideMark/>
          </w:tcPr>
          <w:p w:rsidR="00000000" w:rsidRDefault="00000000">
            <w:r>
              <w:t>Fixed term for borrowing order</w:t>
            </w:r>
            <w:r>
              <w:br/>
            </w:r>
            <w:r>
              <w:rPr>
                <w:rStyle w:val="HTML"/>
              </w:rPr>
              <w:t>30D</w:t>
            </w:r>
            <w:r>
              <w:t>: 30 days</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State</w:t>
            </w:r>
            <w:r>
              <w:br/>
            </w:r>
            <w:r>
              <w:rPr>
                <w:rStyle w:val="HTML"/>
              </w:rPr>
              <w:t>1</w:t>
            </w:r>
            <w:r>
              <w:t>: Borrowing</w:t>
            </w:r>
            <w:r>
              <w:br/>
            </w:r>
            <w:r>
              <w:rPr>
                <w:rStyle w:val="HTML"/>
              </w:rPr>
              <w:t>2</w:t>
            </w:r>
            <w:r>
              <w:t>: Borrowed</w:t>
            </w:r>
            <w:r>
              <w:br/>
            </w:r>
            <w:r>
              <w:rPr>
                <w:rStyle w:val="HTML"/>
              </w:rPr>
              <w:t>3</w:t>
            </w:r>
            <w:r>
              <w:t>: Settled (Repaid)</w:t>
            </w:r>
            <w:r>
              <w:br/>
            </w:r>
            <w:r>
              <w:rPr>
                <w:rStyle w:val="HTML"/>
              </w:rPr>
              <w:t>4</w:t>
            </w:r>
            <w:r>
              <w:t>: Borrow failed</w:t>
            </w:r>
            <w:r>
              <w:br/>
            </w:r>
            <w:r>
              <w:rPr>
                <w:rStyle w:val="HTML"/>
              </w:rPr>
              <w:t>5</w:t>
            </w:r>
            <w:r>
              <w:t>: Overdue</w:t>
            </w:r>
            <w:r>
              <w:br/>
            </w:r>
            <w:r>
              <w:rPr>
                <w:rStyle w:val="HTML"/>
              </w:rPr>
              <w:t>6</w:t>
            </w:r>
            <w:r>
              <w:t>: Settling</w:t>
            </w:r>
            <w:r>
              <w:br/>
            </w:r>
            <w:r>
              <w:rPr>
                <w:rStyle w:val="HTML"/>
              </w:rPr>
              <w:t>7</w:t>
            </w:r>
            <w:r>
              <w:t>: Reborrowing</w:t>
            </w:r>
            <w:r>
              <w:br/>
            </w:r>
            <w:r>
              <w:rPr>
                <w:rStyle w:val="HTML"/>
              </w:rPr>
              <w:t>8</w:t>
            </w:r>
            <w:r>
              <w:t xml:space="preserve">: Pending repay (more details refer to </w:t>
            </w:r>
            <w:hyperlink r:id="rId581" w:anchor="trading-account-rest-api-reduce-liabilities-for-fixed-loan" w:history="1">
              <w:r>
                <w:rPr>
                  <w:rStyle w:val="a3"/>
                </w:rPr>
                <w:t>Reduce liabilities for fixed loan</w:t>
              </w:r>
            </w:hyperlink>
            <w:r>
              <w:t>)</w:t>
            </w:r>
          </w:p>
        </w:tc>
      </w:tr>
      <w:tr w:rsidR="00000000">
        <w:trPr>
          <w:divId w:val="175387555"/>
          <w:tblCellSpacing w:w="15" w:type="dxa"/>
        </w:trPr>
        <w:tc>
          <w:tcPr>
            <w:tcW w:w="0" w:type="auto"/>
            <w:vAlign w:val="center"/>
            <w:hideMark/>
          </w:tcPr>
          <w:p w:rsidR="00000000" w:rsidRDefault="00000000">
            <w:r>
              <w:t>failedReason</w:t>
            </w:r>
          </w:p>
        </w:tc>
        <w:tc>
          <w:tcPr>
            <w:tcW w:w="0" w:type="auto"/>
            <w:vAlign w:val="center"/>
            <w:hideMark/>
          </w:tcPr>
          <w:p w:rsidR="00000000" w:rsidRDefault="00000000">
            <w:r>
              <w:t>String</w:t>
            </w:r>
          </w:p>
        </w:tc>
        <w:tc>
          <w:tcPr>
            <w:tcW w:w="0" w:type="auto"/>
            <w:vAlign w:val="center"/>
            <w:hideMark/>
          </w:tcPr>
          <w:p w:rsidR="00000000" w:rsidRDefault="00000000">
            <w:r>
              <w:t>Borrowing failed reason</w:t>
            </w:r>
            <w:r>
              <w:br/>
            </w:r>
            <w:r>
              <w:rPr>
                <w:rStyle w:val="HTML"/>
              </w:rPr>
              <w:t>1</w:t>
            </w:r>
            <w:r>
              <w:t xml:space="preserve">: There are currently no matching </w:t>
            </w:r>
            <w:r>
              <w:lastRenderedPageBreak/>
              <w:t>orders</w:t>
            </w:r>
            <w:r>
              <w:br/>
            </w:r>
            <w:r>
              <w:rPr>
                <w:rStyle w:val="HTML"/>
              </w:rPr>
              <w:t>2</w:t>
            </w:r>
            <w:r>
              <w:t>: Unable to pay prepaid interest</w:t>
            </w:r>
            <w:r>
              <w:br/>
            </w:r>
            <w:r>
              <w:rPr>
                <w:rStyle w:val="HTML"/>
              </w:rPr>
              <w:t>-1</w:t>
            </w:r>
            <w:r>
              <w:t>: Other reason</w:t>
            </w:r>
          </w:p>
        </w:tc>
      </w:tr>
      <w:tr w:rsidR="00000000">
        <w:trPr>
          <w:divId w:val="175387555"/>
          <w:tblCellSpacing w:w="15" w:type="dxa"/>
        </w:trPr>
        <w:tc>
          <w:tcPr>
            <w:tcW w:w="0" w:type="auto"/>
            <w:vAlign w:val="center"/>
            <w:hideMark/>
          </w:tcPr>
          <w:p w:rsidR="00000000" w:rsidRDefault="00000000">
            <w:r>
              <w:lastRenderedPageBreak/>
              <w:t>settleReason</w:t>
            </w:r>
          </w:p>
        </w:tc>
        <w:tc>
          <w:tcPr>
            <w:tcW w:w="0" w:type="auto"/>
            <w:vAlign w:val="center"/>
            <w:hideMark/>
          </w:tcPr>
          <w:p w:rsidR="00000000" w:rsidRDefault="00000000">
            <w:r>
              <w:t>String</w:t>
            </w:r>
          </w:p>
        </w:tc>
        <w:tc>
          <w:tcPr>
            <w:tcW w:w="0" w:type="auto"/>
            <w:vAlign w:val="center"/>
            <w:hideMark/>
          </w:tcPr>
          <w:p w:rsidR="00000000" w:rsidRDefault="00000000">
            <w:r>
              <w:t>Settle reason</w:t>
            </w:r>
            <w:r>
              <w:br/>
            </w:r>
            <w:r>
              <w:rPr>
                <w:rStyle w:val="HTML"/>
              </w:rPr>
              <w:t>1</w:t>
            </w:r>
            <w:r>
              <w:t>: Order at maturity</w:t>
            </w:r>
            <w:r>
              <w:br/>
            </w:r>
            <w:r>
              <w:rPr>
                <w:rStyle w:val="HTML"/>
              </w:rPr>
              <w:t>2</w:t>
            </w:r>
            <w:r>
              <w:t>: Extension in advance</w:t>
            </w:r>
            <w:r>
              <w:br/>
            </w:r>
            <w:r>
              <w:rPr>
                <w:rStyle w:val="HTML"/>
              </w:rPr>
              <w:t>3</w:t>
            </w:r>
            <w:r>
              <w:t>: Early repayment</w:t>
            </w:r>
          </w:p>
        </w:tc>
      </w:tr>
      <w:tr w:rsidR="00000000">
        <w:trPr>
          <w:divId w:val="175387555"/>
          <w:tblCellSpacing w:w="15" w:type="dxa"/>
        </w:trPr>
        <w:tc>
          <w:tcPr>
            <w:tcW w:w="0" w:type="auto"/>
            <w:vAlign w:val="center"/>
            <w:hideMark/>
          </w:tcPr>
          <w:p w:rsidR="00000000" w:rsidRDefault="00000000">
            <w:r>
              <w:t>curRate</w:t>
            </w:r>
          </w:p>
        </w:tc>
        <w:tc>
          <w:tcPr>
            <w:tcW w:w="0" w:type="auto"/>
            <w:vAlign w:val="center"/>
            <w:hideMark/>
          </w:tcPr>
          <w:p w:rsidR="00000000" w:rsidRDefault="00000000">
            <w:r>
              <w:t>String</w:t>
            </w:r>
          </w:p>
        </w:tc>
        <w:tc>
          <w:tcPr>
            <w:tcW w:w="0" w:type="auto"/>
            <w:vAlign w:val="center"/>
            <w:hideMark/>
          </w:tcPr>
          <w:p w:rsidR="00000000" w:rsidRDefault="00000000">
            <w:r>
              <w:t>Borrowing annual rate of current order</w:t>
            </w:r>
          </w:p>
        </w:tc>
      </w:tr>
      <w:tr w:rsidR="00000000">
        <w:trPr>
          <w:divId w:val="175387555"/>
          <w:tblCellSpacing w:w="15" w:type="dxa"/>
        </w:trPr>
        <w:tc>
          <w:tcPr>
            <w:tcW w:w="0" w:type="auto"/>
            <w:vAlign w:val="center"/>
            <w:hideMark/>
          </w:tcPr>
          <w:p w:rsidR="00000000" w:rsidRDefault="00000000">
            <w:r>
              <w:t>accruedInterest</w:t>
            </w:r>
          </w:p>
        </w:tc>
        <w:tc>
          <w:tcPr>
            <w:tcW w:w="0" w:type="auto"/>
            <w:vAlign w:val="center"/>
            <w:hideMark/>
          </w:tcPr>
          <w:p w:rsidR="00000000" w:rsidRDefault="00000000">
            <w:r>
              <w:t>String</w:t>
            </w:r>
          </w:p>
        </w:tc>
        <w:tc>
          <w:tcPr>
            <w:tcW w:w="0" w:type="auto"/>
            <w:vAlign w:val="center"/>
            <w:hideMark/>
          </w:tcPr>
          <w:p w:rsidR="00000000" w:rsidRDefault="00000000">
            <w:r>
              <w:t>Accrued interest</w:t>
            </w:r>
          </w:p>
        </w:tc>
      </w:tr>
      <w:tr w:rsidR="00000000">
        <w:trPr>
          <w:divId w:val="175387555"/>
          <w:tblCellSpacing w:w="15" w:type="dxa"/>
        </w:trPr>
        <w:tc>
          <w:tcPr>
            <w:tcW w:w="0" w:type="auto"/>
            <w:vAlign w:val="center"/>
            <w:hideMark/>
          </w:tcPr>
          <w:p w:rsidR="00000000" w:rsidRDefault="00000000">
            <w:r>
              <w:t>reqBorrowAmt</w:t>
            </w:r>
          </w:p>
        </w:tc>
        <w:tc>
          <w:tcPr>
            <w:tcW w:w="0" w:type="auto"/>
            <w:vAlign w:val="center"/>
            <w:hideMark/>
          </w:tcPr>
          <w:p w:rsidR="00000000" w:rsidRDefault="00000000">
            <w:r>
              <w:t>String</w:t>
            </w:r>
          </w:p>
        </w:tc>
        <w:tc>
          <w:tcPr>
            <w:tcW w:w="0" w:type="auto"/>
            <w:vAlign w:val="center"/>
            <w:hideMark/>
          </w:tcPr>
          <w:p w:rsidR="00000000" w:rsidRDefault="00000000">
            <w:r>
              <w:t>Requested borrowing mount</w:t>
            </w:r>
          </w:p>
        </w:tc>
      </w:tr>
      <w:tr w:rsidR="00000000">
        <w:trPr>
          <w:divId w:val="175387555"/>
          <w:tblCellSpacing w:w="15" w:type="dxa"/>
        </w:trPr>
        <w:tc>
          <w:tcPr>
            <w:tcW w:w="0" w:type="auto"/>
            <w:vAlign w:val="center"/>
            <w:hideMark/>
          </w:tcPr>
          <w:p w:rsidR="00000000" w:rsidRDefault="00000000">
            <w:r>
              <w:t>actualBorrowAmt</w:t>
            </w:r>
          </w:p>
        </w:tc>
        <w:tc>
          <w:tcPr>
            <w:tcW w:w="0" w:type="auto"/>
            <w:vAlign w:val="center"/>
            <w:hideMark/>
          </w:tcPr>
          <w:p w:rsidR="00000000" w:rsidRDefault="00000000">
            <w:r>
              <w:t>String</w:t>
            </w:r>
          </w:p>
        </w:tc>
        <w:tc>
          <w:tcPr>
            <w:tcW w:w="0" w:type="auto"/>
            <w:vAlign w:val="center"/>
            <w:hideMark/>
          </w:tcPr>
          <w:p w:rsidR="00000000" w:rsidRDefault="00000000">
            <w:r>
              <w:t>Actual borrowed mount</w:t>
            </w:r>
          </w:p>
        </w:tc>
      </w:tr>
      <w:tr w:rsidR="00000000">
        <w:trPr>
          <w:divId w:val="175387555"/>
          <w:tblCellSpacing w:w="15" w:type="dxa"/>
        </w:trPr>
        <w:tc>
          <w:tcPr>
            <w:tcW w:w="0" w:type="auto"/>
            <w:vAlign w:val="center"/>
            <w:hideMark/>
          </w:tcPr>
          <w:p w:rsidR="00000000" w:rsidRDefault="00000000">
            <w:r>
              <w:t>reborrow</w:t>
            </w:r>
          </w:p>
        </w:tc>
        <w:tc>
          <w:tcPr>
            <w:tcW w:w="0" w:type="auto"/>
            <w:vAlign w:val="center"/>
            <w:hideMark/>
          </w:tcPr>
          <w:p w:rsidR="00000000" w:rsidRDefault="00000000">
            <w:r>
              <w:t>Boolean</w:t>
            </w:r>
          </w:p>
        </w:tc>
        <w:tc>
          <w:tcPr>
            <w:tcW w:w="0" w:type="auto"/>
            <w:vAlign w:val="center"/>
            <w:hideMark/>
          </w:tcPr>
          <w:p w:rsidR="00000000" w:rsidRDefault="00000000">
            <w:r>
              <w:t>Whether or not auto-renew when the term is due</w:t>
            </w:r>
            <w:r>
              <w:br/>
            </w:r>
            <w:r>
              <w:rPr>
                <w:rStyle w:val="HTML"/>
              </w:rPr>
              <w:t>true</w:t>
            </w:r>
            <w:r>
              <w:t>: auto-renew</w:t>
            </w:r>
            <w:r>
              <w:br/>
            </w:r>
            <w:r>
              <w:rPr>
                <w:rStyle w:val="HTML"/>
              </w:rPr>
              <w:t>false</w:t>
            </w:r>
            <w:r>
              <w:t>: not auto-renew</w:t>
            </w:r>
          </w:p>
        </w:tc>
      </w:tr>
      <w:tr w:rsidR="00000000">
        <w:trPr>
          <w:divId w:val="175387555"/>
          <w:tblCellSpacing w:w="15" w:type="dxa"/>
        </w:trPr>
        <w:tc>
          <w:tcPr>
            <w:tcW w:w="0" w:type="auto"/>
            <w:vAlign w:val="center"/>
            <w:hideMark/>
          </w:tcPr>
          <w:p w:rsidR="00000000" w:rsidRDefault="00000000">
            <w:r>
              <w:t>reborrowRate</w:t>
            </w:r>
          </w:p>
        </w:tc>
        <w:tc>
          <w:tcPr>
            <w:tcW w:w="0" w:type="auto"/>
            <w:vAlign w:val="center"/>
            <w:hideMark/>
          </w:tcPr>
          <w:p w:rsidR="00000000" w:rsidRDefault="00000000">
            <w:r>
              <w:t>String</w:t>
            </w:r>
          </w:p>
        </w:tc>
        <w:tc>
          <w:tcPr>
            <w:tcW w:w="0" w:type="auto"/>
            <w:vAlign w:val="center"/>
            <w:hideMark/>
          </w:tcPr>
          <w:p w:rsidR="00000000" w:rsidRDefault="00000000">
            <w:r>
              <w:t xml:space="preserve">Auto-renew borrowing rate, in decimal. e.g. </w:t>
            </w:r>
            <w:r>
              <w:rPr>
                <w:rStyle w:val="HTML"/>
              </w:rPr>
              <w:t>0.01</w:t>
            </w:r>
            <w:r>
              <w:t xml:space="preserve"> represents </w:t>
            </w:r>
            <w:r>
              <w:rPr>
                <w:rStyle w:val="HTML"/>
              </w:rPr>
              <w:t>1%</w:t>
            </w:r>
          </w:p>
        </w:tc>
      </w:tr>
      <w:tr w:rsidR="00000000">
        <w:trPr>
          <w:divId w:val="175387555"/>
          <w:tblCellSpacing w:w="15" w:type="dxa"/>
        </w:trPr>
        <w:tc>
          <w:tcPr>
            <w:tcW w:w="0" w:type="auto"/>
            <w:vAlign w:val="center"/>
            <w:hideMark/>
          </w:tcPr>
          <w:p w:rsidR="00000000" w:rsidRDefault="00000000">
            <w:r>
              <w:t>expiryTime</w:t>
            </w:r>
          </w:p>
        </w:tc>
        <w:tc>
          <w:tcPr>
            <w:tcW w:w="0" w:type="auto"/>
            <w:vAlign w:val="center"/>
            <w:hideMark/>
          </w:tcPr>
          <w:p w:rsidR="00000000" w:rsidRDefault="00000000">
            <w:r>
              <w:t>String</w:t>
            </w:r>
          </w:p>
        </w:tc>
        <w:tc>
          <w:tcPr>
            <w:tcW w:w="0" w:type="auto"/>
            <w:vAlign w:val="center"/>
            <w:hideMark/>
          </w:tcPr>
          <w:p w:rsidR="00000000" w:rsidRDefault="00000000">
            <w:r>
              <w:t xml:space="preserve">Expiry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forceRepayTime</w:t>
            </w:r>
          </w:p>
        </w:tc>
        <w:tc>
          <w:tcPr>
            <w:tcW w:w="0" w:type="auto"/>
            <w:vAlign w:val="center"/>
            <w:hideMark/>
          </w:tcPr>
          <w:p w:rsidR="00000000" w:rsidRDefault="00000000">
            <w:r>
              <w:t>String</w:t>
            </w:r>
          </w:p>
        </w:tc>
        <w:tc>
          <w:tcPr>
            <w:tcW w:w="0" w:type="auto"/>
            <w:vAlign w:val="center"/>
            <w:hideMark/>
          </w:tcPr>
          <w:p w:rsidR="00000000" w:rsidRDefault="00000000">
            <w:r>
              <w:t xml:space="preserve">Force repayment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deadlinePenaltyInterest</w:t>
            </w:r>
          </w:p>
        </w:tc>
        <w:tc>
          <w:tcPr>
            <w:tcW w:w="0" w:type="auto"/>
            <w:vAlign w:val="center"/>
            <w:hideMark/>
          </w:tcPr>
          <w:p w:rsidR="00000000" w:rsidRDefault="00000000">
            <w:r>
              <w:t>String</w:t>
            </w:r>
          </w:p>
        </w:tc>
        <w:tc>
          <w:tcPr>
            <w:tcW w:w="0" w:type="auto"/>
            <w:vAlign w:val="center"/>
            <w:hideMark/>
          </w:tcPr>
          <w:p w:rsidR="00000000" w:rsidRDefault="00000000">
            <w:r>
              <w:t xml:space="preserve">Deadline of penalty interest for early repayment,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potentialPenaltyInterest</w:t>
            </w:r>
          </w:p>
        </w:tc>
        <w:tc>
          <w:tcPr>
            <w:tcW w:w="0" w:type="auto"/>
            <w:vAlign w:val="center"/>
            <w:hideMark/>
          </w:tcPr>
          <w:p w:rsidR="00000000" w:rsidRDefault="00000000">
            <w:r>
              <w:t>String</w:t>
            </w:r>
          </w:p>
        </w:tc>
        <w:tc>
          <w:tcPr>
            <w:tcW w:w="0" w:type="auto"/>
            <w:vAlign w:val="center"/>
            <w:hideMark/>
          </w:tcPr>
          <w:p w:rsidR="00000000" w:rsidRDefault="00000000">
            <w:r>
              <w:t>Potential penalty Interest for early repayment</w:t>
            </w:r>
          </w:p>
        </w:tc>
      </w:tr>
      <w:tr w:rsidR="00000000">
        <w:trPr>
          <w:divId w:val="175387555"/>
          <w:tblCellSpacing w:w="15" w:type="dxa"/>
        </w:trPr>
        <w:tc>
          <w:tcPr>
            <w:tcW w:w="0" w:type="auto"/>
            <w:vAlign w:val="center"/>
            <w:hideMark/>
          </w:tcPr>
          <w:p w:rsidR="00000000" w:rsidRDefault="00000000">
            <w:r>
              <w:t>overduePenaltyInterest</w:t>
            </w:r>
          </w:p>
        </w:tc>
        <w:tc>
          <w:tcPr>
            <w:tcW w:w="0" w:type="auto"/>
            <w:vAlign w:val="center"/>
            <w:hideMark/>
          </w:tcPr>
          <w:p w:rsidR="00000000" w:rsidRDefault="00000000">
            <w:r>
              <w:t>String</w:t>
            </w:r>
          </w:p>
        </w:tc>
        <w:tc>
          <w:tcPr>
            <w:tcW w:w="0" w:type="auto"/>
            <w:vAlign w:val="center"/>
            <w:hideMark/>
          </w:tcPr>
          <w:p w:rsidR="00000000" w:rsidRDefault="00000000">
            <w:r>
              <w:t>Overdue penalty interest</w:t>
            </w:r>
          </w:p>
        </w:tc>
      </w:tr>
      <w:tr w:rsidR="00000000">
        <w:trPr>
          <w:divId w:val="175387555"/>
          <w:tblCellSpacing w:w="15" w:type="dxa"/>
        </w:trPr>
        <w:tc>
          <w:tcPr>
            <w:tcW w:w="0" w:type="auto"/>
            <w:vAlign w:val="center"/>
            <w:hideMark/>
          </w:tcPr>
          <w:p w:rsidR="00000000" w:rsidRDefault="00000000">
            <w:r>
              <w:t>earlyRepayPenaltyInterest</w:t>
            </w:r>
          </w:p>
        </w:tc>
        <w:tc>
          <w:tcPr>
            <w:tcW w:w="0" w:type="auto"/>
            <w:vAlign w:val="center"/>
            <w:hideMark/>
          </w:tcPr>
          <w:p w:rsidR="00000000" w:rsidRDefault="00000000">
            <w:r>
              <w:t>String</w:t>
            </w:r>
          </w:p>
        </w:tc>
        <w:tc>
          <w:tcPr>
            <w:tcW w:w="0" w:type="auto"/>
            <w:vAlign w:val="center"/>
            <w:hideMark/>
          </w:tcPr>
          <w:p w:rsidR="00000000" w:rsidRDefault="00000000">
            <w:r>
              <w:t>Early repay penalty interest</w:t>
            </w:r>
          </w:p>
        </w:tc>
      </w:tr>
      <w:tr w:rsidR="00000000">
        <w:trPr>
          <w:divId w:val="175387555"/>
          <w:tblCellSpacing w:w="15" w:type="dxa"/>
        </w:trPr>
        <w:tc>
          <w:tcPr>
            <w:tcW w:w="0" w:type="auto"/>
            <w:vAlign w:val="center"/>
            <w:hideMark/>
          </w:tcPr>
          <w:p w:rsidR="00000000" w:rsidRDefault="00000000">
            <w:r>
              <w:t>cTime</w:t>
            </w:r>
          </w:p>
        </w:tc>
        <w:tc>
          <w:tcPr>
            <w:tcW w:w="0" w:type="auto"/>
            <w:vAlign w:val="center"/>
            <w:hideMark/>
          </w:tcPr>
          <w:p w:rsidR="00000000" w:rsidRDefault="00000000">
            <w:r>
              <w:t>String</w:t>
            </w:r>
          </w:p>
        </w:tc>
        <w:tc>
          <w:tcPr>
            <w:tcW w:w="0" w:type="auto"/>
            <w:vAlign w:val="center"/>
            <w:hideMark/>
          </w:tcPr>
          <w:p w:rsidR="00000000" w:rsidRDefault="00000000">
            <w:r>
              <w:t xml:space="preserve">Creation time for borrowing order,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uTime</w:t>
            </w:r>
          </w:p>
        </w:tc>
        <w:tc>
          <w:tcPr>
            <w:tcW w:w="0" w:type="auto"/>
            <w:vAlign w:val="center"/>
            <w:hideMark/>
          </w:tcPr>
          <w:p w:rsidR="00000000" w:rsidRDefault="00000000">
            <w:r>
              <w:t>String</w:t>
            </w:r>
          </w:p>
        </w:tc>
        <w:tc>
          <w:tcPr>
            <w:tcW w:w="0" w:type="auto"/>
            <w:vAlign w:val="center"/>
            <w:hideMark/>
          </w:tcPr>
          <w:p w:rsidR="00000000" w:rsidRDefault="00000000">
            <w:r>
              <w:t xml:space="preserve">Update time for borrowing order, unix timestamp format in milliseconds, e.g. </w:t>
            </w:r>
            <w:r>
              <w:rPr>
                <w:rStyle w:val="HTML"/>
              </w:rPr>
              <w:t>1597026383085</w:t>
            </w:r>
          </w:p>
        </w:tc>
      </w:tr>
    </w:tbl>
    <w:p w:rsidR="00000000" w:rsidRDefault="00000000">
      <w:pPr>
        <w:pStyle w:val="3"/>
        <w:divId w:val="175387555"/>
      </w:pPr>
      <w:r>
        <w:t>Manual borrow / repay</w:t>
      </w:r>
    </w:p>
    <w:p w:rsidR="00000000" w:rsidRDefault="00000000">
      <w:pPr>
        <w:pStyle w:val="a5"/>
        <w:divId w:val="175387555"/>
      </w:pPr>
      <w:r>
        <w:lastRenderedPageBreak/>
        <w:t xml:space="preserve">Only applicable to </w:t>
      </w:r>
      <w:r>
        <w:rPr>
          <w:rStyle w:val="HTML"/>
        </w:rPr>
        <w:t>Spot mode</w:t>
      </w:r>
      <w:r>
        <w:t xml:space="preserve"> (enabled borrowing)</w:t>
      </w:r>
    </w:p>
    <w:p w:rsidR="00000000" w:rsidRDefault="00000000">
      <w:pPr>
        <w:pStyle w:val="4"/>
        <w:divId w:val="175387555"/>
      </w:pPr>
      <w:r>
        <w:t>Rate Limit: 1 request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/api/v5/account/spot-manual-borrow-repay</w:t>
      </w:r>
    </w:p>
    <w:p w:rsidR="00000000" w:rsidRDefault="00000000">
      <w:pPr>
        <w:pStyle w:val="a5"/>
        <w:divId w:val="536772130"/>
      </w:pPr>
      <w:r>
        <w:t>Request Example</w:t>
      </w:r>
    </w:p>
    <w:p w:rsidR="00000000" w:rsidRDefault="00000000">
      <w:pPr>
        <w:pStyle w:val="HTML0"/>
        <w:divId w:val="487211433"/>
        <w:rPr>
          <w:rStyle w:val="HTML"/>
        </w:rPr>
      </w:pPr>
      <w:r>
        <w:rPr>
          <w:rStyle w:val="HTML"/>
        </w:rPr>
        <w:t xml:space="preserve">POST /api/v5/account/spot-manual-borrow-repay </w:t>
      </w:r>
    </w:p>
    <w:p w:rsidR="00000000" w:rsidRDefault="00000000">
      <w:pPr>
        <w:pStyle w:val="HTML0"/>
        <w:divId w:val="487211433"/>
        <w:rPr>
          <w:rStyle w:val="HTML"/>
        </w:rPr>
      </w:pPr>
      <w:r>
        <w:rPr>
          <w:rStyle w:val="HTML"/>
        </w:rPr>
        <w:t>body</w:t>
      </w:r>
    </w:p>
    <w:p w:rsidR="00000000" w:rsidRDefault="00000000">
      <w:pPr>
        <w:pStyle w:val="HTML0"/>
        <w:divId w:val="487211433"/>
        <w:rPr>
          <w:rStyle w:val="HTML"/>
        </w:rPr>
      </w:pPr>
      <w:r>
        <w:rPr>
          <w:rStyle w:val="o"/>
        </w:rPr>
        <w:t>{</w:t>
      </w:r>
    </w:p>
    <w:p w:rsidR="00000000" w:rsidRDefault="00000000">
      <w:pPr>
        <w:pStyle w:val="HTML0"/>
        <w:divId w:val="487211433"/>
        <w:rPr>
          <w:rStyle w:val="HTML"/>
        </w:rPr>
      </w:pPr>
      <w:r>
        <w:rPr>
          <w:rStyle w:val="HTML"/>
        </w:rPr>
        <w:t xml:space="preserve">    </w:t>
      </w:r>
      <w:r>
        <w:rPr>
          <w:rStyle w:val="s2"/>
        </w:rPr>
        <w:t>"ccy"</w:t>
      </w:r>
      <w:r>
        <w:rPr>
          <w:rStyle w:val="HTML"/>
        </w:rPr>
        <w:t>:</w:t>
      </w:r>
      <w:r>
        <w:rPr>
          <w:rStyle w:val="s2"/>
        </w:rPr>
        <w:t>"USDT"</w:t>
      </w:r>
      <w:r>
        <w:rPr>
          <w:rStyle w:val="HTML"/>
        </w:rPr>
        <w:t>,</w:t>
      </w:r>
    </w:p>
    <w:p w:rsidR="00000000" w:rsidRDefault="00000000">
      <w:pPr>
        <w:pStyle w:val="HTML0"/>
        <w:divId w:val="487211433"/>
        <w:rPr>
          <w:rStyle w:val="HTML"/>
        </w:rPr>
      </w:pPr>
      <w:r>
        <w:rPr>
          <w:rStyle w:val="HTML"/>
        </w:rPr>
        <w:t xml:space="preserve">    </w:t>
      </w:r>
      <w:r>
        <w:rPr>
          <w:rStyle w:val="s2"/>
        </w:rPr>
        <w:t>"side"</w:t>
      </w:r>
      <w:r>
        <w:rPr>
          <w:rStyle w:val="HTML"/>
        </w:rPr>
        <w:t>:</w:t>
      </w:r>
      <w:r>
        <w:rPr>
          <w:rStyle w:val="s2"/>
        </w:rPr>
        <w:t>"borrow"</w:t>
      </w:r>
      <w:r>
        <w:rPr>
          <w:rStyle w:val="HTML"/>
        </w:rPr>
        <w:t>,</w:t>
      </w:r>
    </w:p>
    <w:p w:rsidR="00000000" w:rsidRDefault="00000000">
      <w:pPr>
        <w:pStyle w:val="HTML0"/>
        <w:divId w:val="487211433"/>
        <w:rPr>
          <w:rStyle w:val="HTML"/>
        </w:rPr>
      </w:pPr>
      <w:r>
        <w:rPr>
          <w:rStyle w:val="HTML"/>
        </w:rPr>
        <w:t xml:space="preserve">    </w:t>
      </w:r>
      <w:r>
        <w:rPr>
          <w:rStyle w:val="s2"/>
        </w:rPr>
        <w:t>"amt"</w:t>
      </w:r>
      <w:r>
        <w:rPr>
          <w:rStyle w:val="HTML"/>
        </w:rPr>
        <w:t>:</w:t>
      </w:r>
      <w:r>
        <w:rPr>
          <w:rStyle w:val="s2"/>
        </w:rPr>
        <w:t>"100"</w:t>
      </w:r>
    </w:p>
    <w:p w:rsidR="00000000" w:rsidRDefault="00000000">
      <w:pPr>
        <w:pStyle w:val="HTML0"/>
        <w:divId w:val="487211433"/>
        <w:rPr>
          <w:rStyle w:val="HTML"/>
        </w:rPr>
      </w:pPr>
      <w:r>
        <w:rPr>
          <w:rStyle w:val="o"/>
        </w:rPr>
        <w:t>}</w:t>
      </w:r>
    </w:p>
    <w:p w:rsidR="00000000" w:rsidRDefault="00000000">
      <w:pPr>
        <w:pStyle w:val="HTML0"/>
        <w:divId w:val="197937969"/>
        <w:rPr>
          <w:rStyle w:val="HTML"/>
          <w:vanish/>
        </w:rPr>
      </w:pPr>
      <w:r>
        <w:rPr>
          <w:rStyle w:val="kn"/>
          <w:vanish/>
        </w:rPr>
        <w:t>import</w:t>
      </w:r>
      <w:r>
        <w:rPr>
          <w:rStyle w:val="HTML"/>
          <w:vanish/>
        </w:rPr>
        <w:t xml:space="preserve"> </w:t>
      </w:r>
      <w:r>
        <w:rPr>
          <w:rStyle w:val="nn"/>
          <w:vanish/>
        </w:rPr>
        <w:t>okx.Account</w:t>
      </w:r>
      <w:r>
        <w:rPr>
          <w:rStyle w:val="HTML"/>
          <w:vanish/>
        </w:rPr>
        <w:t xml:space="preserve"> </w:t>
      </w:r>
      <w:r>
        <w:rPr>
          <w:rStyle w:val="k"/>
          <w:vanish/>
        </w:rPr>
        <w:t>as</w:t>
      </w:r>
      <w:r>
        <w:rPr>
          <w:rStyle w:val="HTML"/>
          <w:vanish/>
        </w:rPr>
        <w:t xml:space="preserve"> </w:t>
      </w:r>
      <w:r>
        <w:rPr>
          <w:rStyle w:val="n"/>
          <w:vanish/>
        </w:rPr>
        <w:t>Account</w:t>
      </w:r>
    </w:p>
    <w:p w:rsidR="00000000" w:rsidRDefault="00000000">
      <w:pPr>
        <w:pStyle w:val="HTML0"/>
        <w:divId w:val="197937969"/>
        <w:rPr>
          <w:rStyle w:val="HTML"/>
          <w:vanish/>
        </w:rPr>
      </w:pPr>
    </w:p>
    <w:p w:rsidR="00000000" w:rsidRDefault="00000000">
      <w:pPr>
        <w:pStyle w:val="HTML0"/>
        <w:divId w:val="197937969"/>
        <w:rPr>
          <w:rStyle w:val="c1"/>
          <w:vanish/>
        </w:rPr>
      </w:pPr>
      <w:r>
        <w:rPr>
          <w:rStyle w:val="c1"/>
          <w:vanish/>
        </w:rPr>
        <w:t># API initialization</w:t>
      </w:r>
    </w:p>
    <w:p w:rsidR="00000000" w:rsidRDefault="00000000">
      <w:pPr>
        <w:pStyle w:val="HTML0"/>
        <w:divId w:val="197937969"/>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197937969"/>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197937969"/>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197937969"/>
        <w:rPr>
          <w:rStyle w:val="HTML"/>
          <w:vanish/>
        </w:rPr>
      </w:pPr>
    </w:p>
    <w:p w:rsidR="00000000" w:rsidRDefault="00000000">
      <w:pPr>
        <w:pStyle w:val="HTML0"/>
        <w:divId w:val="197937969"/>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trading:0 , demo trading:1</w:t>
      </w:r>
    </w:p>
    <w:p w:rsidR="00000000" w:rsidRDefault="00000000">
      <w:pPr>
        <w:pStyle w:val="HTML0"/>
        <w:divId w:val="197937969"/>
        <w:rPr>
          <w:rStyle w:val="HTML"/>
          <w:vanish/>
        </w:rPr>
      </w:pPr>
      <w:r>
        <w:rPr>
          <w:rStyle w:val="n"/>
          <w:vanish/>
        </w:rPr>
        <w:t>accountAPI</w:t>
      </w:r>
      <w:r>
        <w:rPr>
          <w:rStyle w:val="HTML"/>
          <w:vanish/>
        </w:rPr>
        <w:t xml:space="preserve"> </w:t>
      </w:r>
      <w:r>
        <w:rPr>
          <w:rStyle w:val="o"/>
          <w:vanish/>
        </w:rPr>
        <w:t>=</w:t>
      </w:r>
      <w:r>
        <w:rPr>
          <w:rStyle w:val="HTML"/>
          <w:vanish/>
        </w:rPr>
        <w:t xml:space="preserve"> </w:t>
      </w:r>
      <w:r>
        <w:rPr>
          <w:rStyle w:val="n"/>
          <w:vanish/>
        </w:rPr>
        <w:t>Account</w:t>
      </w:r>
      <w:r>
        <w:rPr>
          <w:rStyle w:val="p"/>
          <w:vanish/>
        </w:rPr>
        <w:t>.</w:t>
      </w:r>
      <w:r>
        <w:rPr>
          <w:rStyle w:val="n"/>
          <w:vanish/>
        </w:rPr>
        <w:t>AccountAPI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197937969"/>
        <w:rPr>
          <w:rStyle w:val="HTML"/>
          <w:vanish/>
        </w:rPr>
      </w:pPr>
    </w:p>
    <w:p w:rsidR="00000000" w:rsidRDefault="00000000">
      <w:pPr>
        <w:pStyle w:val="HTML0"/>
        <w:divId w:val="197937969"/>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accountAPI</w:t>
      </w:r>
      <w:r>
        <w:rPr>
          <w:rStyle w:val="p"/>
          <w:vanish/>
        </w:rPr>
        <w:t>.</w:t>
      </w:r>
      <w:r>
        <w:rPr>
          <w:rStyle w:val="n"/>
          <w:vanish/>
        </w:rPr>
        <w:t>spot_manual_borrow_repay</w:t>
      </w:r>
      <w:r>
        <w:rPr>
          <w:rStyle w:val="p"/>
          <w:vanish/>
        </w:rPr>
        <w:t>(</w:t>
      </w:r>
      <w:r>
        <w:rPr>
          <w:rStyle w:val="n"/>
          <w:vanish/>
        </w:rPr>
        <w:t>ccy</w:t>
      </w:r>
      <w:r>
        <w:rPr>
          <w:rStyle w:val="o"/>
          <w:vanish/>
        </w:rPr>
        <w:t>=</w:t>
      </w:r>
      <w:r>
        <w:rPr>
          <w:rStyle w:val="s"/>
          <w:vanish/>
        </w:rPr>
        <w:t>"USDT"</w:t>
      </w:r>
      <w:r>
        <w:rPr>
          <w:rStyle w:val="p"/>
          <w:vanish/>
        </w:rPr>
        <w:t>,</w:t>
      </w:r>
      <w:r>
        <w:rPr>
          <w:rStyle w:val="HTML"/>
          <w:vanish/>
        </w:rPr>
        <w:t xml:space="preserve"> </w:t>
      </w:r>
      <w:r>
        <w:rPr>
          <w:rStyle w:val="n"/>
          <w:vanish/>
        </w:rPr>
        <w:t>side</w:t>
      </w:r>
      <w:r>
        <w:rPr>
          <w:rStyle w:val="o"/>
          <w:vanish/>
        </w:rPr>
        <w:t>=</w:t>
      </w:r>
      <w:r>
        <w:rPr>
          <w:rStyle w:val="s"/>
          <w:vanish/>
        </w:rPr>
        <w:t>"borrow"</w:t>
      </w:r>
      <w:r>
        <w:rPr>
          <w:rStyle w:val="p"/>
          <w:vanish/>
        </w:rPr>
        <w:t>,</w:t>
      </w:r>
      <w:r>
        <w:rPr>
          <w:rStyle w:val="HTML"/>
          <w:vanish/>
        </w:rPr>
        <w:t xml:space="preserve"> </w:t>
      </w:r>
      <w:r>
        <w:rPr>
          <w:rStyle w:val="n"/>
          <w:vanish/>
        </w:rPr>
        <w:t>amt</w:t>
      </w:r>
      <w:r>
        <w:rPr>
          <w:rStyle w:val="o"/>
          <w:vanish/>
        </w:rPr>
        <w:t>=</w:t>
      </w:r>
      <w:r>
        <w:rPr>
          <w:rStyle w:val="HTML"/>
          <w:vanish/>
        </w:rPr>
        <w:t xml:space="preserve"> </w:t>
      </w:r>
      <w:r>
        <w:rPr>
          <w:rStyle w:val="s"/>
          <w:vanish/>
        </w:rPr>
        <w:t>"1"</w:t>
      </w:r>
      <w:r>
        <w:rPr>
          <w:rStyle w:val="p"/>
          <w:vanish/>
        </w:rPr>
        <w:t>)</w:t>
      </w:r>
    </w:p>
    <w:p w:rsidR="00000000" w:rsidRDefault="00000000">
      <w:pPr>
        <w:pStyle w:val="HTML0"/>
        <w:divId w:val="197937969"/>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22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Currency, e.g. </w:t>
            </w:r>
            <w:r>
              <w:rPr>
                <w:rStyle w:val="HTML"/>
              </w:rPr>
              <w:t>BTC</w:t>
            </w:r>
          </w:p>
        </w:tc>
      </w:tr>
      <w:tr w:rsidR="00000000">
        <w:trPr>
          <w:divId w:val="175387555"/>
          <w:tblCellSpacing w:w="15" w:type="dxa"/>
        </w:trPr>
        <w:tc>
          <w:tcPr>
            <w:tcW w:w="0" w:type="auto"/>
            <w:vAlign w:val="center"/>
            <w:hideMark/>
          </w:tcPr>
          <w:p w:rsidR="00000000" w:rsidRDefault="00000000">
            <w:r>
              <w:t>side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Side</w:t>
            </w:r>
            <w:r>
              <w:br/>
            </w:r>
            <w:r>
              <w:rPr>
                <w:rStyle w:val="HTML"/>
              </w:rPr>
              <w:t>borrow</w:t>
            </w:r>
            <w:r>
              <w:br/>
            </w:r>
            <w:r>
              <w:rPr>
                <w:rStyle w:val="HTML"/>
              </w:rPr>
              <w:t>repay</w:t>
            </w:r>
          </w:p>
        </w:tc>
      </w:tr>
      <w:tr w:rsidR="00000000">
        <w:trPr>
          <w:divId w:val="175387555"/>
          <w:tblCellSpacing w:w="15" w:type="dxa"/>
        </w:trPr>
        <w:tc>
          <w:tcPr>
            <w:tcW w:w="0" w:type="auto"/>
            <w:vAlign w:val="center"/>
            <w:hideMark/>
          </w:tcPr>
          <w:p w:rsidR="00000000" w:rsidRDefault="00000000">
            <w:r>
              <w:t>amt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Amount</w:t>
            </w:r>
          </w:p>
        </w:tc>
      </w:tr>
    </w:tbl>
    <w:p w:rsidR="00000000" w:rsidRDefault="00000000">
      <w:pPr>
        <w:pStyle w:val="a5"/>
        <w:divId w:val="108863743"/>
      </w:pPr>
      <w:r>
        <w:t>Response Example</w:t>
      </w:r>
    </w:p>
    <w:p w:rsidR="00000000" w:rsidRDefault="00000000">
      <w:pPr>
        <w:pStyle w:val="HTML0"/>
        <w:divId w:val="1623420059"/>
        <w:rPr>
          <w:rStyle w:val="w"/>
        </w:rPr>
      </w:pPr>
      <w:r>
        <w:rPr>
          <w:rStyle w:val="p"/>
        </w:rPr>
        <w:t>{</w:t>
      </w:r>
    </w:p>
    <w:p w:rsidR="00000000" w:rsidRDefault="00000000">
      <w:pPr>
        <w:pStyle w:val="HTML0"/>
        <w:divId w:val="1623420059"/>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623420059"/>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623420059"/>
        <w:rPr>
          <w:rStyle w:val="w"/>
        </w:rPr>
      </w:pPr>
      <w:r>
        <w:rPr>
          <w:rStyle w:val="w"/>
        </w:rPr>
        <w:t xml:space="preserve">        </w:t>
      </w:r>
      <w:r>
        <w:rPr>
          <w:rStyle w:val="p"/>
        </w:rPr>
        <w:t>{</w:t>
      </w:r>
    </w:p>
    <w:p w:rsidR="00000000" w:rsidRDefault="00000000">
      <w:pPr>
        <w:pStyle w:val="HTML0"/>
        <w:divId w:val="1623420059"/>
        <w:rPr>
          <w:rStyle w:val="w"/>
        </w:rPr>
      </w:pPr>
      <w:r>
        <w:rPr>
          <w:rStyle w:val="w"/>
        </w:rPr>
        <w:t xml:space="preserve">            </w:t>
      </w:r>
      <w:r>
        <w:rPr>
          <w:rStyle w:val="nl"/>
        </w:rPr>
        <w:t>"ccy"</w:t>
      </w:r>
      <w:r>
        <w:rPr>
          <w:rStyle w:val="p"/>
        </w:rPr>
        <w:t>:</w:t>
      </w:r>
      <w:r>
        <w:rPr>
          <w:rStyle w:val="s2"/>
        </w:rPr>
        <w:t>"USDT"</w:t>
      </w:r>
      <w:r>
        <w:rPr>
          <w:rStyle w:val="p"/>
        </w:rPr>
        <w:t>,</w:t>
      </w:r>
    </w:p>
    <w:p w:rsidR="00000000" w:rsidRDefault="00000000">
      <w:pPr>
        <w:pStyle w:val="HTML0"/>
        <w:divId w:val="1623420059"/>
        <w:rPr>
          <w:rStyle w:val="w"/>
        </w:rPr>
      </w:pPr>
      <w:r>
        <w:rPr>
          <w:rStyle w:val="w"/>
        </w:rPr>
        <w:t xml:space="preserve">            </w:t>
      </w:r>
      <w:r>
        <w:rPr>
          <w:rStyle w:val="nl"/>
        </w:rPr>
        <w:t>"side"</w:t>
      </w:r>
      <w:r>
        <w:rPr>
          <w:rStyle w:val="p"/>
        </w:rPr>
        <w:t>:</w:t>
      </w:r>
      <w:r>
        <w:rPr>
          <w:rStyle w:val="s2"/>
        </w:rPr>
        <w:t>"borrow"</w:t>
      </w:r>
      <w:r>
        <w:rPr>
          <w:rStyle w:val="p"/>
        </w:rPr>
        <w:t>,</w:t>
      </w:r>
    </w:p>
    <w:p w:rsidR="00000000" w:rsidRDefault="00000000">
      <w:pPr>
        <w:pStyle w:val="HTML0"/>
        <w:divId w:val="1623420059"/>
        <w:rPr>
          <w:rStyle w:val="w"/>
        </w:rPr>
      </w:pPr>
      <w:r>
        <w:rPr>
          <w:rStyle w:val="w"/>
        </w:rPr>
        <w:t xml:space="preserve">            </w:t>
      </w:r>
      <w:r>
        <w:rPr>
          <w:rStyle w:val="nl"/>
        </w:rPr>
        <w:t>"amt"</w:t>
      </w:r>
      <w:r>
        <w:rPr>
          <w:rStyle w:val="p"/>
        </w:rPr>
        <w:t>:</w:t>
      </w:r>
      <w:r>
        <w:rPr>
          <w:rStyle w:val="s2"/>
        </w:rPr>
        <w:t>"100"</w:t>
      </w:r>
    </w:p>
    <w:p w:rsidR="00000000" w:rsidRDefault="00000000">
      <w:pPr>
        <w:pStyle w:val="HTML0"/>
        <w:divId w:val="1623420059"/>
        <w:rPr>
          <w:rStyle w:val="w"/>
        </w:rPr>
      </w:pPr>
      <w:r>
        <w:rPr>
          <w:rStyle w:val="w"/>
        </w:rPr>
        <w:t xml:space="preserve">        </w:t>
      </w:r>
      <w:r>
        <w:rPr>
          <w:rStyle w:val="p"/>
        </w:rPr>
        <w:t>}</w:t>
      </w:r>
    </w:p>
    <w:p w:rsidR="00000000" w:rsidRDefault="00000000">
      <w:pPr>
        <w:pStyle w:val="HTML0"/>
        <w:divId w:val="1623420059"/>
        <w:rPr>
          <w:rStyle w:val="w"/>
        </w:rPr>
      </w:pPr>
      <w:r>
        <w:rPr>
          <w:rStyle w:val="w"/>
        </w:rPr>
        <w:t xml:space="preserve">    </w:t>
      </w:r>
      <w:r>
        <w:rPr>
          <w:rStyle w:val="p"/>
        </w:rPr>
        <w:t>],</w:t>
      </w:r>
    </w:p>
    <w:p w:rsidR="00000000" w:rsidRDefault="00000000">
      <w:pPr>
        <w:pStyle w:val="HTML0"/>
        <w:divId w:val="1623420059"/>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623420059"/>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2235"/>
      </w:tblGrid>
      <w:tr w:rsidR="00000000">
        <w:trPr>
          <w:divId w:val="175387555"/>
          <w:tblHeader/>
          <w:tblCellSpacing w:w="15" w:type="dxa"/>
        </w:trPr>
        <w:tc>
          <w:tcPr>
            <w:tcW w:w="0" w:type="auto"/>
            <w:vAlign w:val="center"/>
            <w:hideMark/>
          </w:tcPr>
          <w:p w:rsidR="00000000" w:rsidRDefault="00000000">
            <w:pPr>
              <w:rPr>
                <w:b/>
                <w:bCs/>
              </w:rPr>
            </w:pPr>
            <w:r>
              <w:rPr>
                <w:b/>
                <w:bCs/>
              </w:rPr>
              <w:lastRenderedPageBreak/>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 xml:space="preserve">Currency, e.g. </w:t>
            </w:r>
            <w:r>
              <w:rPr>
                <w:rStyle w:val="HTML"/>
              </w:rPr>
              <w:t>BTC</w:t>
            </w:r>
          </w:p>
        </w:tc>
      </w:tr>
      <w:tr w:rsidR="00000000">
        <w:trPr>
          <w:divId w:val="175387555"/>
          <w:tblCellSpacing w:w="15" w:type="dxa"/>
        </w:trPr>
        <w:tc>
          <w:tcPr>
            <w:tcW w:w="0" w:type="auto"/>
            <w:vAlign w:val="center"/>
            <w:hideMark/>
          </w:tcPr>
          <w:p w:rsidR="00000000" w:rsidRDefault="00000000">
            <w:r>
              <w:t>side</w:t>
            </w:r>
          </w:p>
        </w:tc>
        <w:tc>
          <w:tcPr>
            <w:tcW w:w="0" w:type="auto"/>
            <w:vAlign w:val="center"/>
            <w:hideMark/>
          </w:tcPr>
          <w:p w:rsidR="00000000" w:rsidRDefault="00000000">
            <w:r>
              <w:t>String</w:t>
            </w:r>
          </w:p>
        </w:tc>
        <w:tc>
          <w:tcPr>
            <w:tcW w:w="0" w:type="auto"/>
            <w:vAlign w:val="center"/>
            <w:hideMark/>
          </w:tcPr>
          <w:p w:rsidR="00000000" w:rsidRDefault="00000000">
            <w:r>
              <w:t>Side</w:t>
            </w:r>
            <w:r>
              <w:br/>
            </w:r>
            <w:r>
              <w:rPr>
                <w:rStyle w:val="HTML"/>
              </w:rPr>
              <w:t>borrow</w:t>
            </w:r>
            <w:r>
              <w:br/>
            </w:r>
            <w:r>
              <w:rPr>
                <w:rStyle w:val="HTML"/>
              </w:rPr>
              <w:t>repay</w:t>
            </w:r>
          </w:p>
        </w:tc>
      </w:tr>
      <w:tr w:rsidR="00000000">
        <w:trPr>
          <w:divId w:val="175387555"/>
          <w:tblCellSpacing w:w="15" w:type="dxa"/>
        </w:trPr>
        <w:tc>
          <w:tcPr>
            <w:tcW w:w="0" w:type="auto"/>
            <w:vAlign w:val="center"/>
            <w:hideMark/>
          </w:tcPr>
          <w:p w:rsidR="00000000" w:rsidRDefault="00000000">
            <w:r>
              <w:t>amt</w:t>
            </w:r>
          </w:p>
        </w:tc>
        <w:tc>
          <w:tcPr>
            <w:tcW w:w="0" w:type="auto"/>
            <w:vAlign w:val="center"/>
            <w:hideMark/>
          </w:tcPr>
          <w:p w:rsidR="00000000" w:rsidRDefault="00000000">
            <w:r>
              <w:t>String</w:t>
            </w:r>
          </w:p>
        </w:tc>
        <w:tc>
          <w:tcPr>
            <w:tcW w:w="0" w:type="auto"/>
            <w:vAlign w:val="center"/>
            <w:hideMark/>
          </w:tcPr>
          <w:p w:rsidR="00000000" w:rsidRDefault="00000000">
            <w:r>
              <w:t>Actual amount</w:t>
            </w:r>
          </w:p>
        </w:tc>
      </w:tr>
    </w:tbl>
    <w:p w:rsidR="00000000" w:rsidRDefault="00000000">
      <w:pPr>
        <w:pStyle w:val="3"/>
        <w:divId w:val="175387555"/>
      </w:pPr>
      <w:r>
        <w:t>Set auto repay</w:t>
      </w:r>
    </w:p>
    <w:p w:rsidR="00000000" w:rsidRDefault="00000000">
      <w:pPr>
        <w:pStyle w:val="a5"/>
        <w:divId w:val="175387555"/>
      </w:pPr>
      <w:r>
        <w:t xml:space="preserve">Only applicable to </w:t>
      </w:r>
      <w:r>
        <w:rPr>
          <w:rStyle w:val="HTML"/>
        </w:rPr>
        <w:t>Spot mode</w:t>
      </w:r>
      <w:r>
        <w:t xml:space="preserve"> (enabled borrowing)</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/api/v5/account/set-auto-repay</w:t>
      </w:r>
    </w:p>
    <w:p w:rsidR="00000000" w:rsidRDefault="00000000">
      <w:pPr>
        <w:pStyle w:val="a5"/>
        <w:divId w:val="208495097"/>
      </w:pPr>
      <w:r>
        <w:t>Request Example</w:t>
      </w:r>
    </w:p>
    <w:p w:rsidR="00000000" w:rsidRDefault="00000000">
      <w:pPr>
        <w:pStyle w:val="HTML0"/>
        <w:divId w:val="741637697"/>
        <w:rPr>
          <w:rStyle w:val="HTML"/>
        </w:rPr>
      </w:pPr>
      <w:r>
        <w:rPr>
          <w:rStyle w:val="HTML"/>
        </w:rPr>
        <w:t>POST /api/v5/account/set-auto-repay</w:t>
      </w:r>
    </w:p>
    <w:p w:rsidR="00000000" w:rsidRDefault="00000000">
      <w:pPr>
        <w:pStyle w:val="HTML0"/>
        <w:divId w:val="741637697"/>
        <w:rPr>
          <w:rStyle w:val="HTML"/>
        </w:rPr>
      </w:pPr>
      <w:r>
        <w:rPr>
          <w:rStyle w:val="HTML"/>
        </w:rPr>
        <w:t>body</w:t>
      </w:r>
    </w:p>
    <w:p w:rsidR="00000000" w:rsidRDefault="00000000">
      <w:pPr>
        <w:pStyle w:val="HTML0"/>
        <w:divId w:val="741637697"/>
        <w:rPr>
          <w:rStyle w:val="HTML"/>
        </w:rPr>
      </w:pPr>
      <w:r>
        <w:rPr>
          <w:rStyle w:val="o"/>
        </w:rPr>
        <w:t>{</w:t>
      </w:r>
    </w:p>
    <w:p w:rsidR="00000000" w:rsidRDefault="00000000">
      <w:pPr>
        <w:pStyle w:val="HTML0"/>
        <w:divId w:val="741637697"/>
        <w:rPr>
          <w:rStyle w:val="HTML"/>
        </w:rPr>
      </w:pPr>
      <w:r>
        <w:rPr>
          <w:rStyle w:val="HTML"/>
        </w:rPr>
        <w:t xml:space="preserve">    </w:t>
      </w:r>
      <w:r>
        <w:rPr>
          <w:rStyle w:val="s2"/>
        </w:rPr>
        <w:t>"autoRepay"</w:t>
      </w:r>
      <w:r>
        <w:rPr>
          <w:rStyle w:val="HTML"/>
        </w:rPr>
        <w:t xml:space="preserve">: </w:t>
      </w:r>
      <w:r>
        <w:rPr>
          <w:rStyle w:val="nb"/>
        </w:rPr>
        <w:t>true</w:t>
      </w:r>
    </w:p>
    <w:p w:rsidR="00000000" w:rsidRDefault="00000000">
      <w:pPr>
        <w:pStyle w:val="HTML0"/>
        <w:divId w:val="741637697"/>
        <w:rPr>
          <w:rStyle w:val="HTML"/>
        </w:rPr>
      </w:pPr>
      <w:r>
        <w:rPr>
          <w:rStyle w:val="o"/>
        </w:rPr>
        <w:t>}</w:t>
      </w:r>
    </w:p>
    <w:p w:rsidR="00000000" w:rsidRDefault="00000000">
      <w:pPr>
        <w:pStyle w:val="HTML0"/>
        <w:divId w:val="947197430"/>
        <w:rPr>
          <w:rStyle w:val="HTML"/>
          <w:vanish/>
        </w:rPr>
      </w:pPr>
      <w:r>
        <w:rPr>
          <w:rStyle w:val="kn"/>
          <w:vanish/>
        </w:rPr>
        <w:t>import</w:t>
      </w:r>
      <w:r>
        <w:rPr>
          <w:rStyle w:val="HTML"/>
          <w:vanish/>
        </w:rPr>
        <w:t xml:space="preserve"> </w:t>
      </w:r>
      <w:r>
        <w:rPr>
          <w:rStyle w:val="nn"/>
          <w:vanish/>
        </w:rPr>
        <w:t>okx.Account</w:t>
      </w:r>
      <w:r>
        <w:rPr>
          <w:rStyle w:val="HTML"/>
          <w:vanish/>
        </w:rPr>
        <w:t xml:space="preserve"> </w:t>
      </w:r>
      <w:r>
        <w:rPr>
          <w:rStyle w:val="k"/>
          <w:vanish/>
        </w:rPr>
        <w:t>as</w:t>
      </w:r>
      <w:r>
        <w:rPr>
          <w:rStyle w:val="HTML"/>
          <w:vanish/>
        </w:rPr>
        <w:t xml:space="preserve"> </w:t>
      </w:r>
      <w:r>
        <w:rPr>
          <w:rStyle w:val="n"/>
          <w:vanish/>
        </w:rPr>
        <w:t>Account</w:t>
      </w:r>
    </w:p>
    <w:p w:rsidR="00000000" w:rsidRDefault="00000000">
      <w:pPr>
        <w:pStyle w:val="HTML0"/>
        <w:divId w:val="947197430"/>
        <w:rPr>
          <w:rStyle w:val="HTML"/>
          <w:vanish/>
        </w:rPr>
      </w:pPr>
    </w:p>
    <w:p w:rsidR="00000000" w:rsidRDefault="00000000">
      <w:pPr>
        <w:pStyle w:val="HTML0"/>
        <w:divId w:val="947197430"/>
        <w:rPr>
          <w:rStyle w:val="c1"/>
          <w:vanish/>
        </w:rPr>
      </w:pPr>
      <w:r>
        <w:rPr>
          <w:rStyle w:val="c1"/>
          <w:vanish/>
        </w:rPr>
        <w:t># API initialization</w:t>
      </w:r>
    </w:p>
    <w:p w:rsidR="00000000" w:rsidRDefault="00000000">
      <w:pPr>
        <w:pStyle w:val="HTML0"/>
        <w:divId w:val="947197430"/>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947197430"/>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947197430"/>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947197430"/>
        <w:rPr>
          <w:rStyle w:val="HTML"/>
          <w:vanish/>
        </w:rPr>
      </w:pPr>
    </w:p>
    <w:p w:rsidR="00000000" w:rsidRDefault="00000000">
      <w:pPr>
        <w:pStyle w:val="HTML0"/>
        <w:divId w:val="947197430"/>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trading:0 , demo trading:1</w:t>
      </w:r>
    </w:p>
    <w:p w:rsidR="00000000" w:rsidRDefault="00000000">
      <w:pPr>
        <w:pStyle w:val="HTML0"/>
        <w:divId w:val="947197430"/>
        <w:rPr>
          <w:rStyle w:val="HTML"/>
          <w:vanish/>
        </w:rPr>
      </w:pPr>
      <w:r>
        <w:rPr>
          <w:rStyle w:val="n"/>
          <w:vanish/>
        </w:rPr>
        <w:t>accountAPI</w:t>
      </w:r>
      <w:r>
        <w:rPr>
          <w:rStyle w:val="HTML"/>
          <w:vanish/>
        </w:rPr>
        <w:t xml:space="preserve"> </w:t>
      </w:r>
      <w:r>
        <w:rPr>
          <w:rStyle w:val="o"/>
          <w:vanish/>
        </w:rPr>
        <w:t>=</w:t>
      </w:r>
      <w:r>
        <w:rPr>
          <w:rStyle w:val="HTML"/>
          <w:vanish/>
        </w:rPr>
        <w:t xml:space="preserve"> </w:t>
      </w:r>
      <w:r>
        <w:rPr>
          <w:rStyle w:val="n"/>
          <w:vanish/>
        </w:rPr>
        <w:t>Account</w:t>
      </w:r>
      <w:r>
        <w:rPr>
          <w:rStyle w:val="p"/>
          <w:vanish/>
        </w:rPr>
        <w:t>.</w:t>
      </w:r>
      <w:r>
        <w:rPr>
          <w:rStyle w:val="n"/>
          <w:vanish/>
        </w:rPr>
        <w:t>AccountAPI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947197430"/>
        <w:rPr>
          <w:rStyle w:val="HTML"/>
          <w:vanish/>
        </w:rPr>
      </w:pPr>
    </w:p>
    <w:p w:rsidR="00000000" w:rsidRDefault="00000000">
      <w:pPr>
        <w:pStyle w:val="HTML0"/>
        <w:divId w:val="947197430"/>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accountAPI</w:t>
      </w:r>
      <w:r>
        <w:rPr>
          <w:rStyle w:val="p"/>
          <w:vanish/>
        </w:rPr>
        <w:t>.</w:t>
      </w:r>
      <w:r>
        <w:rPr>
          <w:rStyle w:val="n"/>
          <w:vanish/>
        </w:rPr>
        <w:t>set_auto_repay</w:t>
      </w:r>
      <w:r>
        <w:rPr>
          <w:rStyle w:val="p"/>
          <w:vanish/>
        </w:rPr>
        <w:t>(</w:t>
      </w:r>
      <w:r>
        <w:rPr>
          <w:rStyle w:val="n"/>
          <w:vanish/>
        </w:rPr>
        <w:t>autoRepay</w:t>
      </w:r>
      <w:r>
        <w:rPr>
          <w:rStyle w:val="o"/>
          <w:vanish/>
        </w:rPr>
        <w:t>=</w:t>
      </w:r>
      <w:r>
        <w:rPr>
          <w:rStyle w:val="bp"/>
          <w:vanish/>
        </w:rPr>
        <w:t>True</w:t>
      </w:r>
      <w:r>
        <w:rPr>
          <w:rStyle w:val="p"/>
          <w:vanish/>
        </w:rPr>
        <w:t>)</w:t>
      </w:r>
    </w:p>
    <w:p w:rsidR="00000000" w:rsidRDefault="00000000">
      <w:pPr>
        <w:pStyle w:val="HTML0"/>
        <w:divId w:val="947197430"/>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900"/>
        <w:gridCol w:w="1058"/>
        <w:gridCol w:w="515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autoRepay</w:t>
            </w:r>
          </w:p>
        </w:tc>
        <w:tc>
          <w:tcPr>
            <w:tcW w:w="0" w:type="auto"/>
            <w:vAlign w:val="center"/>
            <w:hideMark/>
          </w:tcPr>
          <w:p w:rsidR="00000000" w:rsidRDefault="00000000">
            <w:r>
              <w:t>Boolean</w:t>
            </w:r>
          </w:p>
        </w:tc>
        <w:tc>
          <w:tcPr>
            <w:tcW w:w="0" w:type="auto"/>
            <w:vAlign w:val="center"/>
            <w:hideMark/>
          </w:tcPr>
          <w:p w:rsidR="00000000" w:rsidRDefault="00000000">
            <w:r>
              <w:t>Yes</w:t>
            </w:r>
          </w:p>
        </w:tc>
        <w:tc>
          <w:tcPr>
            <w:tcW w:w="0" w:type="auto"/>
            <w:vAlign w:val="center"/>
            <w:hideMark/>
          </w:tcPr>
          <w:p w:rsidR="00000000" w:rsidRDefault="00000000">
            <w:r>
              <w:t xml:space="preserve">Whether auto repay is allowed or not under </w:t>
            </w:r>
            <w:r>
              <w:rPr>
                <w:rStyle w:val="HTML"/>
              </w:rPr>
              <w:t>Spot mode</w:t>
            </w:r>
            <w:r>
              <w:br/>
            </w:r>
            <w:r>
              <w:rPr>
                <w:rStyle w:val="HTML"/>
              </w:rPr>
              <w:t>true</w:t>
            </w:r>
            <w:r>
              <w:t>: Enable auto repay</w:t>
            </w:r>
            <w:r>
              <w:br/>
            </w:r>
            <w:r>
              <w:rPr>
                <w:rStyle w:val="HTML"/>
              </w:rPr>
              <w:t>false</w:t>
            </w:r>
            <w:r>
              <w:t>: Disable auto repay</w:t>
            </w:r>
          </w:p>
        </w:tc>
      </w:tr>
    </w:tbl>
    <w:p w:rsidR="00000000" w:rsidRDefault="00000000">
      <w:pPr>
        <w:pStyle w:val="a5"/>
        <w:divId w:val="1034771769"/>
      </w:pPr>
      <w:r>
        <w:t>Response Example</w:t>
      </w:r>
    </w:p>
    <w:p w:rsidR="00000000" w:rsidRDefault="00000000">
      <w:pPr>
        <w:pStyle w:val="HTML0"/>
        <w:divId w:val="1991211781"/>
        <w:rPr>
          <w:rStyle w:val="w"/>
        </w:rPr>
      </w:pPr>
      <w:r>
        <w:rPr>
          <w:rStyle w:val="p"/>
        </w:rPr>
        <w:t>{</w:t>
      </w:r>
    </w:p>
    <w:p w:rsidR="00000000" w:rsidRDefault="00000000">
      <w:pPr>
        <w:pStyle w:val="HTML0"/>
        <w:divId w:val="1991211781"/>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991211781"/>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1991211781"/>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991211781"/>
        <w:rPr>
          <w:rStyle w:val="w"/>
        </w:rPr>
      </w:pPr>
      <w:r>
        <w:rPr>
          <w:rStyle w:val="w"/>
        </w:rPr>
        <w:t xml:space="preserve">        </w:t>
      </w:r>
      <w:r>
        <w:rPr>
          <w:rStyle w:val="p"/>
        </w:rPr>
        <w:t>{</w:t>
      </w:r>
    </w:p>
    <w:p w:rsidR="00000000" w:rsidRDefault="00000000">
      <w:pPr>
        <w:pStyle w:val="HTML0"/>
        <w:divId w:val="1991211781"/>
        <w:rPr>
          <w:rStyle w:val="w"/>
        </w:rPr>
      </w:pPr>
      <w:r>
        <w:rPr>
          <w:rStyle w:val="w"/>
        </w:rPr>
        <w:t xml:space="preserve">            </w:t>
      </w:r>
      <w:r>
        <w:rPr>
          <w:rStyle w:val="nl"/>
        </w:rPr>
        <w:t>"autoRepay"</w:t>
      </w:r>
      <w:r>
        <w:rPr>
          <w:rStyle w:val="p"/>
        </w:rPr>
        <w:t>:</w:t>
      </w:r>
      <w:r>
        <w:rPr>
          <w:rStyle w:val="w"/>
        </w:rPr>
        <w:t xml:space="preserve"> </w:t>
      </w:r>
      <w:r>
        <w:rPr>
          <w:rStyle w:val="kc"/>
        </w:rPr>
        <w:t>true</w:t>
      </w:r>
    </w:p>
    <w:p w:rsidR="00000000" w:rsidRDefault="00000000">
      <w:pPr>
        <w:pStyle w:val="HTML0"/>
        <w:divId w:val="1991211781"/>
        <w:rPr>
          <w:rStyle w:val="w"/>
        </w:rPr>
      </w:pPr>
      <w:r>
        <w:rPr>
          <w:rStyle w:val="w"/>
        </w:rPr>
        <w:t xml:space="preserve">        </w:t>
      </w:r>
      <w:r>
        <w:rPr>
          <w:rStyle w:val="p"/>
        </w:rPr>
        <w:t>}</w:t>
      </w:r>
    </w:p>
    <w:p w:rsidR="00000000" w:rsidRDefault="00000000">
      <w:pPr>
        <w:pStyle w:val="HTML0"/>
        <w:divId w:val="1991211781"/>
        <w:rPr>
          <w:rStyle w:val="w"/>
        </w:rPr>
      </w:pPr>
      <w:r>
        <w:rPr>
          <w:rStyle w:val="w"/>
        </w:rPr>
        <w:lastRenderedPageBreak/>
        <w:t xml:space="preserve">    </w:t>
      </w:r>
      <w:r>
        <w:rPr>
          <w:rStyle w:val="p"/>
        </w:rPr>
        <w:t>]</w:t>
      </w:r>
    </w:p>
    <w:p w:rsidR="00000000" w:rsidRDefault="00000000">
      <w:pPr>
        <w:pStyle w:val="HTML0"/>
        <w:divId w:val="1991211781"/>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900"/>
        <w:gridCol w:w="6208"/>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autoRepay</w:t>
            </w:r>
          </w:p>
        </w:tc>
        <w:tc>
          <w:tcPr>
            <w:tcW w:w="0" w:type="auto"/>
            <w:vAlign w:val="center"/>
            <w:hideMark/>
          </w:tcPr>
          <w:p w:rsidR="00000000" w:rsidRDefault="00000000">
            <w:r>
              <w:t>Boolean</w:t>
            </w:r>
          </w:p>
        </w:tc>
        <w:tc>
          <w:tcPr>
            <w:tcW w:w="0" w:type="auto"/>
            <w:vAlign w:val="center"/>
            <w:hideMark/>
          </w:tcPr>
          <w:p w:rsidR="00000000" w:rsidRDefault="00000000">
            <w:r>
              <w:t xml:space="preserve">Whether auto repay is allowed or not under </w:t>
            </w:r>
            <w:r>
              <w:rPr>
                <w:rStyle w:val="HTML"/>
              </w:rPr>
              <w:t>Spot mode</w:t>
            </w:r>
            <w:r>
              <w:br/>
            </w:r>
            <w:r>
              <w:rPr>
                <w:rStyle w:val="HTML"/>
              </w:rPr>
              <w:t>true</w:t>
            </w:r>
            <w:r>
              <w:t>: Enable auto repay</w:t>
            </w:r>
            <w:r>
              <w:br/>
            </w:r>
            <w:r>
              <w:rPr>
                <w:rStyle w:val="HTML"/>
              </w:rPr>
              <w:t>false</w:t>
            </w:r>
            <w:r>
              <w:t>: Disable auto repay</w:t>
            </w:r>
          </w:p>
        </w:tc>
      </w:tr>
    </w:tbl>
    <w:p w:rsidR="00000000" w:rsidRDefault="00000000">
      <w:pPr>
        <w:pStyle w:val="3"/>
        <w:divId w:val="175387555"/>
      </w:pPr>
      <w:r>
        <w:t>Get borrow/repay history</w:t>
      </w:r>
    </w:p>
    <w:p w:rsidR="00000000" w:rsidRDefault="00000000">
      <w:pPr>
        <w:pStyle w:val="a5"/>
        <w:divId w:val="175387555"/>
      </w:pPr>
      <w:r>
        <w:t xml:space="preserve">Retrieve the borrow/repay history under </w:t>
      </w:r>
      <w:r>
        <w:rPr>
          <w:rStyle w:val="HTML"/>
        </w:rPr>
        <w:t>Spot mode</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/api/v5/account/spot-borrow-repay-history</w:t>
      </w:r>
    </w:p>
    <w:p w:rsidR="00000000" w:rsidRDefault="00000000">
      <w:pPr>
        <w:pStyle w:val="a5"/>
        <w:divId w:val="1182545124"/>
      </w:pPr>
      <w:r>
        <w:t>Request Example</w:t>
      </w:r>
    </w:p>
    <w:p w:rsidR="00000000" w:rsidRDefault="00000000">
      <w:pPr>
        <w:pStyle w:val="HTML0"/>
        <w:divId w:val="798188155"/>
        <w:rPr>
          <w:rStyle w:val="HTML"/>
        </w:rPr>
      </w:pPr>
      <w:r>
        <w:rPr>
          <w:rStyle w:val="HTML"/>
        </w:rPr>
        <w:t>GET /api/v5/account/spot-borrow-repay-history</w:t>
      </w:r>
    </w:p>
    <w:p w:rsidR="00000000" w:rsidRDefault="00000000">
      <w:pPr>
        <w:pStyle w:val="HTML0"/>
        <w:divId w:val="1056969885"/>
        <w:rPr>
          <w:rStyle w:val="HTML"/>
          <w:vanish/>
        </w:rPr>
      </w:pPr>
      <w:r>
        <w:rPr>
          <w:rStyle w:val="kn"/>
          <w:vanish/>
        </w:rPr>
        <w:t>import</w:t>
      </w:r>
      <w:r>
        <w:rPr>
          <w:rStyle w:val="HTML"/>
          <w:vanish/>
        </w:rPr>
        <w:t xml:space="preserve"> </w:t>
      </w:r>
      <w:r>
        <w:rPr>
          <w:rStyle w:val="nn"/>
          <w:vanish/>
        </w:rPr>
        <w:t>okx.Account</w:t>
      </w:r>
      <w:r>
        <w:rPr>
          <w:rStyle w:val="HTML"/>
          <w:vanish/>
        </w:rPr>
        <w:t xml:space="preserve"> </w:t>
      </w:r>
      <w:r>
        <w:rPr>
          <w:rStyle w:val="k"/>
          <w:vanish/>
        </w:rPr>
        <w:t>as</w:t>
      </w:r>
      <w:r>
        <w:rPr>
          <w:rStyle w:val="HTML"/>
          <w:vanish/>
        </w:rPr>
        <w:t xml:space="preserve"> </w:t>
      </w:r>
      <w:r>
        <w:rPr>
          <w:rStyle w:val="n"/>
          <w:vanish/>
        </w:rPr>
        <w:t>Account</w:t>
      </w:r>
    </w:p>
    <w:p w:rsidR="00000000" w:rsidRDefault="00000000">
      <w:pPr>
        <w:pStyle w:val="HTML0"/>
        <w:divId w:val="1056969885"/>
        <w:rPr>
          <w:rStyle w:val="HTML"/>
          <w:vanish/>
        </w:rPr>
      </w:pPr>
    </w:p>
    <w:p w:rsidR="00000000" w:rsidRDefault="00000000">
      <w:pPr>
        <w:pStyle w:val="HTML0"/>
        <w:divId w:val="1056969885"/>
        <w:rPr>
          <w:rStyle w:val="c1"/>
          <w:vanish/>
        </w:rPr>
      </w:pPr>
      <w:r>
        <w:rPr>
          <w:rStyle w:val="c1"/>
          <w:vanish/>
        </w:rPr>
        <w:t># API initialization</w:t>
      </w:r>
    </w:p>
    <w:p w:rsidR="00000000" w:rsidRDefault="00000000">
      <w:pPr>
        <w:pStyle w:val="HTML0"/>
        <w:divId w:val="1056969885"/>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1056969885"/>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1056969885"/>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1056969885"/>
        <w:rPr>
          <w:rStyle w:val="HTML"/>
          <w:vanish/>
        </w:rPr>
      </w:pPr>
    </w:p>
    <w:p w:rsidR="00000000" w:rsidRDefault="00000000">
      <w:pPr>
        <w:pStyle w:val="HTML0"/>
        <w:divId w:val="1056969885"/>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trading:0 , demo trading:1</w:t>
      </w:r>
    </w:p>
    <w:p w:rsidR="00000000" w:rsidRDefault="00000000">
      <w:pPr>
        <w:pStyle w:val="HTML0"/>
        <w:divId w:val="1056969885"/>
        <w:rPr>
          <w:rStyle w:val="HTML"/>
          <w:vanish/>
        </w:rPr>
      </w:pPr>
      <w:r>
        <w:rPr>
          <w:rStyle w:val="n"/>
          <w:vanish/>
        </w:rPr>
        <w:t>accountAPI</w:t>
      </w:r>
      <w:r>
        <w:rPr>
          <w:rStyle w:val="HTML"/>
          <w:vanish/>
        </w:rPr>
        <w:t xml:space="preserve"> </w:t>
      </w:r>
      <w:r>
        <w:rPr>
          <w:rStyle w:val="o"/>
          <w:vanish/>
        </w:rPr>
        <w:t>=</w:t>
      </w:r>
      <w:r>
        <w:rPr>
          <w:rStyle w:val="HTML"/>
          <w:vanish/>
        </w:rPr>
        <w:t xml:space="preserve"> </w:t>
      </w:r>
      <w:r>
        <w:rPr>
          <w:rStyle w:val="n"/>
          <w:vanish/>
        </w:rPr>
        <w:t>Account</w:t>
      </w:r>
      <w:r>
        <w:rPr>
          <w:rStyle w:val="p"/>
          <w:vanish/>
        </w:rPr>
        <w:t>.</w:t>
      </w:r>
      <w:r>
        <w:rPr>
          <w:rStyle w:val="n"/>
          <w:vanish/>
        </w:rPr>
        <w:t>AccountAPI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1056969885"/>
        <w:rPr>
          <w:rStyle w:val="HTML"/>
          <w:vanish/>
        </w:rPr>
      </w:pPr>
    </w:p>
    <w:p w:rsidR="00000000" w:rsidRDefault="00000000">
      <w:pPr>
        <w:pStyle w:val="HTML0"/>
        <w:divId w:val="1056969885"/>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accountAPI</w:t>
      </w:r>
      <w:r>
        <w:rPr>
          <w:rStyle w:val="p"/>
          <w:vanish/>
        </w:rPr>
        <w:t>.</w:t>
      </w:r>
      <w:r>
        <w:rPr>
          <w:rStyle w:val="n"/>
          <w:vanish/>
        </w:rPr>
        <w:t>spot_borrow_repay_history</w:t>
      </w:r>
      <w:r>
        <w:rPr>
          <w:rStyle w:val="p"/>
          <w:vanish/>
        </w:rPr>
        <w:t>(</w:t>
      </w:r>
      <w:r>
        <w:rPr>
          <w:rStyle w:val="n"/>
          <w:vanish/>
        </w:rPr>
        <w:t>ccy</w:t>
      </w:r>
      <w:r>
        <w:rPr>
          <w:rStyle w:val="o"/>
          <w:vanish/>
        </w:rPr>
        <w:t>=</w:t>
      </w:r>
      <w:r>
        <w:rPr>
          <w:rStyle w:val="s"/>
          <w:vanish/>
        </w:rPr>
        <w:t>"USDT"</w:t>
      </w:r>
      <w:r>
        <w:rPr>
          <w:rStyle w:val="p"/>
          <w:vanish/>
        </w:rPr>
        <w:t>,</w:t>
      </w:r>
      <w:r>
        <w:rPr>
          <w:rStyle w:val="HTML"/>
          <w:vanish/>
        </w:rPr>
        <w:t xml:space="preserve"> </w:t>
      </w:r>
      <w:r>
        <w:rPr>
          <w:rStyle w:val="nb"/>
          <w:vanish/>
        </w:rPr>
        <w:t>type</w:t>
      </w:r>
      <w:r>
        <w:rPr>
          <w:rStyle w:val="o"/>
          <w:vanish/>
        </w:rPr>
        <w:t>=</w:t>
      </w:r>
      <w:r>
        <w:rPr>
          <w:rStyle w:val="s"/>
          <w:vanish/>
        </w:rPr>
        <w:t>"auto_borrow"</w:t>
      </w:r>
      <w:r>
        <w:rPr>
          <w:rStyle w:val="p"/>
          <w:vanish/>
        </w:rPr>
        <w:t>)</w:t>
      </w:r>
    </w:p>
    <w:p w:rsidR="00000000" w:rsidRDefault="00000000">
      <w:pPr>
        <w:pStyle w:val="HTML0"/>
        <w:divId w:val="1056969885"/>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Currency, e.g. </w:t>
            </w:r>
            <w:r>
              <w:rPr>
                <w:rStyle w:val="HTML"/>
              </w:rPr>
              <w:t>BTC</w:t>
            </w:r>
          </w:p>
        </w:tc>
      </w:tr>
      <w:tr w:rsidR="00000000">
        <w:trPr>
          <w:divId w:val="175387555"/>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Event type</w:t>
            </w:r>
            <w:r>
              <w:br/>
            </w:r>
            <w:r>
              <w:rPr>
                <w:rStyle w:val="HTML"/>
              </w:rPr>
              <w:t>auto_borrow</w:t>
            </w:r>
            <w:r>
              <w:br/>
            </w:r>
            <w:r>
              <w:rPr>
                <w:rStyle w:val="HTML"/>
              </w:rPr>
              <w:t>auto_repay</w:t>
            </w:r>
            <w:r>
              <w:br/>
            </w:r>
            <w:r>
              <w:rPr>
                <w:rStyle w:val="HTML"/>
              </w:rPr>
              <w:t>manual_borrow</w:t>
            </w:r>
            <w:r>
              <w:br/>
            </w:r>
            <w:r>
              <w:rPr>
                <w:rStyle w:val="HTML"/>
              </w:rPr>
              <w:t>manual_repay</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earlier than the requested </w:t>
            </w:r>
            <w:r>
              <w:rPr>
                <w:rStyle w:val="HTML"/>
              </w:rPr>
              <w:t>ts</w:t>
            </w:r>
            <w:r>
              <w:t xml:space="preserve"> (included),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newer than the requested </w:t>
            </w:r>
            <w:r>
              <w:rPr>
                <w:rStyle w:val="HTML"/>
              </w:rPr>
              <w:t>ts</w:t>
            </w:r>
            <w:r>
              <w:t xml:space="preserve">(included),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lastRenderedPageBreak/>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Number of results per request. The maximum is 100. The default is 100.</w:t>
            </w:r>
          </w:p>
        </w:tc>
      </w:tr>
    </w:tbl>
    <w:p w:rsidR="00000000" w:rsidRDefault="00000000">
      <w:pPr>
        <w:pStyle w:val="a5"/>
        <w:divId w:val="858198650"/>
      </w:pPr>
      <w:r>
        <w:t>Response Example</w:t>
      </w:r>
    </w:p>
    <w:p w:rsidR="00000000" w:rsidRDefault="00000000">
      <w:pPr>
        <w:pStyle w:val="HTML0"/>
        <w:divId w:val="1822505743"/>
        <w:rPr>
          <w:rStyle w:val="w"/>
        </w:rPr>
      </w:pPr>
      <w:r>
        <w:rPr>
          <w:rStyle w:val="p"/>
        </w:rPr>
        <w:t>{</w:t>
      </w:r>
    </w:p>
    <w:p w:rsidR="00000000" w:rsidRDefault="00000000">
      <w:pPr>
        <w:pStyle w:val="HTML0"/>
        <w:divId w:val="1822505743"/>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822505743"/>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822505743"/>
        <w:rPr>
          <w:rStyle w:val="w"/>
        </w:rPr>
      </w:pPr>
      <w:r>
        <w:rPr>
          <w:rStyle w:val="w"/>
        </w:rPr>
        <w:t xml:space="preserve">        </w:t>
      </w:r>
      <w:r>
        <w:rPr>
          <w:rStyle w:val="p"/>
        </w:rPr>
        <w:t>{</w:t>
      </w:r>
    </w:p>
    <w:p w:rsidR="00000000" w:rsidRDefault="00000000">
      <w:pPr>
        <w:pStyle w:val="HTML0"/>
        <w:divId w:val="1822505743"/>
        <w:rPr>
          <w:rStyle w:val="w"/>
        </w:rPr>
      </w:pPr>
      <w:r>
        <w:rPr>
          <w:rStyle w:val="w"/>
        </w:rPr>
        <w:t xml:space="preserve">            </w:t>
      </w:r>
      <w:r>
        <w:rPr>
          <w:rStyle w:val="nl"/>
        </w:rPr>
        <w:t>"accBorrowed"</w:t>
      </w:r>
      <w:r>
        <w:rPr>
          <w:rStyle w:val="p"/>
        </w:rPr>
        <w:t>:</w:t>
      </w:r>
      <w:r>
        <w:rPr>
          <w:rStyle w:val="w"/>
        </w:rPr>
        <w:t xml:space="preserve"> </w:t>
      </w:r>
      <w:r>
        <w:rPr>
          <w:rStyle w:val="s2"/>
        </w:rPr>
        <w:t>"0"</w:t>
      </w:r>
      <w:r>
        <w:rPr>
          <w:rStyle w:val="p"/>
        </w:rPr>
        <w:t>,</w:t>
      </w:r>
    </w:p>
    <w:p w:rsidR="00000000" w:rsidRDefault="00000000">
      <w:pPr>
        <w:pStyle w:val="HTML0"/>
        <w:divId w:val="1822505743"/>
        <w:rPr>
          <w:rStyle w:val="w"/>
        </w:rPr>
      </w:pPr>
      <w:r>
        <w:rPr>
          <w:rStyle w:val="w"/>
        </w:rPr>
        <w:t xml:space="preserve">            </w:t>
      </w:r>
      <w:r>
        <w:rPr>
          <w:rStyle w:val="nl"/>
        </w:rPr>
        <w:t>"amt"</w:t>
      </w:r>
      <w:r>
        <w:rPr>
          <w:rStyle w:val="p"/>
        </w:rPr>
        <w:t>:</w:t>
      </w:r>
      <w:r>
        <w:rPr>
          <w:rStyle w:val="w"/>
        </w:rPr>
        <w:t xml:space="preserve"> </w:t>
      </w:r>
      <w:r>
        <w:rPr>
          <w:rStyle w:val="s2"/>
        </w:rPr>
        <w:t>"6764.802661157592"</w:t>
      </w:r>
      <w:r>
        <w:rPr>
          <w:rStyle w:val="p"/>
        </w:rPr>
        <w:t>,</w:t>
      </w:r>
    </w:p>
    <w:p w:rsidR="00000000" w:rsidRDefault="00000000">
      <w:pPr>
        <w:pStyle w:val="HTML0"/>
        <w:divId w:val="1822505743"/>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1822505743"/>
        <w:rPr>
          <w:rStyle w:val="w"/>
        </w:rPr>
      </w:pPr>
      <w:r>
        <w:rPr>
          <w:rStyle w:val="w"/>
        </w:rPr>
        <w:t xml:space="preserve">            </w:t>
      </w:r>
      <w:r>
        <w:rPr>
          <w:rStyle w:val="nl"/>
        </w:rPr>
        <w:t>"ts"</w:t>
      </w:r>
      <w:r>
        <w:rPr>
          <w:rStyle w:val="p"/>
        </w:rPr>
        <w:t>:</w:t>
      </w:r>
      <w:r>
        <w:rPr>
          <w:rStyle w:val="w"/>
        </w:rPr>
        <w:t xml:space="preserve"> </w:t>
      </w:r>
      <w:r>
        <w:rPr>
          <w:rStyle w:val="s2"/>
        </w:rPr>
        <w:t>"1725330976644"</w:t>
      </w:r>
      <w:r>
        <w:rPr>
          <w:rStyle w:val="p"/>
        </w:rPr>
        <w:t>,</w:t>
      </w:r>
    </w:p>
    <w:p w:rsidR="00000000" w:rsidRDefault="00000000">
      <w:pPr>
        <w:pStyle w:val="HTML0"/>
        <w:divId w:val="1822505743"/>
        <w:rPr>
          <w:rStyle w:val="w"/>
        </w:rPr>
      </w:pPr>
      <w:r>
        <w:rPr>
          <w:rStyle w:val="w"/>
        </w:rPr>
        <w:t xml:space="preserve">            </w:t>
      </w:r>
      <w:r>
        <w:rPr>
          <w:rStyle w:val="nl"/>
        </w:rPr>
        <w:t>"type"</w:t>
      </w:r>
      <w:r>
        <w:rPr>
          <w:rStyle w:val="p"/>
        </w:rPr>
        <w:t>:</w:t>
      </w:r>
      <w:r>
        <w:rPr>
          <w:rStyle w:val="w"/>
        </w:rPr>
        <w:t xml:space="preserve"> </w:t>
      </w:r>
      <w:r>
        <w:rPr>
          <w:rStyle w:val="s2"/>
        </w:rPr>
        <w:t>"auto_repay"</w:t>
      </w:r>
    </w:p>
    <w:p w:rsidR="00000000" w:rsidRDefault="00000000">
      <w:pPr>
        <w:pStyle w:val="HTML0"/>
        <w:divId w:val="1822505743"/>
        <w:rPr>
          <w:rStyle w:val="w"/>
        </w:rPr>
      </w:pPr>
      <w:r>
        <w:rPr>
          <w:rStyle w:val="w"/>
        </w:rPr>
        <w:t xml:space="preserve">        </w:t>
      </w:r>
      <w:r>
        <w:rPr>
          <w:rStyle w:val="p"/>
        </w:rPr>
        <w:t>}</w:t>
      </w:r>
    </w:p>
    <w:p w:rsidR="00000000" w:rsidRDefault="00000000">
      <w:pPr>
        <w:pStyle w:val="HTML0"/>
        <w:divId w:val="1822505743"/>
        <w:rPr>
          <w:rStyle w:val="w"/>
        </w:rPr>
      </w:pPr>
      <w:r>
        <w:rPr>
          <w:rStyle w:val="w"/>
        </w:rPr>
        <w:t xml:space="preserve">    </w:t>
      </w:r>
      <w:r>
        <w:rPr>
          <w:rStyle w:val="p"/>
        </w:rPr>
        <w:t>],</w:t>
      </w:r>
    </w:p>
    <w:p w:rsidR="00000000" w:rsidRDefault="00000000">
      <w:pPr>
        <w:pStyle w:val="HTML0"/>
        <w:divId w:val="1822505743"/>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822505743"/>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613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 xml:space="preserve">Currency, e.g. </w:t>
            </w:r>
            <w:r>
              <w:rPr>
                <w:rStyle w:val="HTML"/>
              </w:rPr>
              <w:t>BTC</w:t>
            </w:r>
          </w:p>
        </w:tc>
      </w:tr>
      <w:tr w:rsidR="00000000">
        <w:trPr>
          <w:divId w:val="175387555"/>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Event type</w:t>
            </w:r>
            <w:r>
              <w:br/>
            </w:r>
            <w:r>
              <w:rPr>
                <w:rStyle w:val="HTML"/>
              </w:rPr>
              <w:t>auto_borrow</w:t>
            </w:r>
            <w:r>
              <w:br/>
            </w:r>
            <w:r>
              <w:rPr>
                <w:rStyle w:val="HTML"/>
              </w:rPr>
              <w:t>auto_repay</w:t>
            </w:r>
            <w:r>
              <w:br/>
            </w:r>
            <w:r>
              <w:rPr>
                <w:rStyle w:val="HTML"/>
              </w:rPr>
              <w:t>manual_borrow</w:t>
            </w:r>
            <w:r>
              <w:br/>
            </w:r>
            <w:r>
              <w:rPr>
                <w:rStyle w:val="HTML"/>
              </w:rPr>
              <w:t>manual_repay</w:t>
            </w:r>
          </w:p>
        </w:tc>
      </w:tr>
      <w:tr w:rsidR="00000000">
        <w:trPr>
          <w:divId w:val="175387555"/>
          <w:tblCellSpacing w:w="15" w:type="dxa"/>
        </w:trPr>
        <w:tc>
          <w:tcPr>
            <w:tcW w:w="0" w:type="auto"/>
            <w:vAlign w:val="center"/>
            <w:hideMark/>
          </w:tcPr>
          <w:p w:rsidR="00000000" w:rsidRDefault="00000000">
            <w:r>
              <w:t>amt</w:t>
            </w:r>
          </w:p>
        </w:tc>
        <w:tc>
          <w:tcPr>
            <w:tcW w:w="0" w:type="auto"/>
            <w:vAlign w:val="center"/>
            <w:hideMark/>
          </w:tcPr>
          <w:p w:rsidR="00000000" w:rsidRDefault="00000000">
            <w:r>
              <w:t>String</w:t>
            </w:r>
          </w:p>
        </w:tc>
        <w:tc>
          <w:tcPr>
            <w:tcW w:w="0" w:type="auto"/>
            <w:vAlign w:val="center"/>
            <w:hideMark/>
          </w:tcPr>
          <w:p w:rsidR="00000000" w:rsidRDefault="00000000">
            <w:r>
              <w:t>Amount</w:t>
            </w:r>
          </w:p>
        </w:tc>
      </w:tr>
      <w:tr w:rsidR="00000000">
        <w:trPr>
          <w:divId w:val="175387555"/>
          <w:tblCellSpacing w:w="15" w:type="dxa"/>
        </w:trPr>
        <w:tc>
          <w:tcPr>
            <w:tcW w:w="0" w:type="auto"/>
            <w:vAlign w:val="center"/>
            <w:hideMark/>
          </w:tcPr>
          <w:p w:rsidR="00000000" w:rsidRDefault="00000000">
            <w:r>
              <w:t>accBorrowed</w:t>
            </w:r>
          </w:p>
        </w:tc>
        <w:tc>
          <w:tcPr>
            <w:tcW w:w="0" w:type="auto"/>
            <w:vAlign w:val="center"/>
            <w:hideMark/>
          </w:tcPr>
          <w:p w:rsidR="00000000" w:rsidRDefault="00000000">
            <w:r>
              <w:t>String</w:t>
            </w:r>
          </w:p>
        </w:tc>
        <w:tc>
          <w:tcPr>
            <w:tcW w:w="0" w:type="auto"/>
            <w:vAlign w:val="center"/>
            <w:hideMark/>
          </w:tcPr>
          <w:p w:rsidR="00000000" w:rsidRDefault="00000000">
            <w:r>
              <w:t>Accumulated borrow amount</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Timestamp for the event, Unix timestamp format in milliseconds, e.g. </w:t>
            </w:r>
            <w:r>
              <w:rPr>
                <w:rStyle w:val="HTML"/>
              </w:rPr>
              <w:t>1597026383085</w:t>
            </w:r>
          </w:p>
        </w:tc>
      </w:tr>
    </w:tbl>
    <w:p w:rsidR="00000000" w:rsidRDefault="00000000">
      <w:pPr>
        <w:pStyle w:val="3"/>
        <w:divId w:val="175387555"/>
      </w:pPr>
      <w:r>
        <w:t>Position builder (new)</w:t>
      </w:r>
    </w:p>
    <w:p w:rsidR="00000000" w:rsidRDefault="00000000">
      <w:pPr>
        <w:pStyle w:val="a5"/>
        <w:divId w:val="175387555"/>
      </w:pPr>
      <w:r>
        <w:t>Calculates portfolio margin information for virtual position/assets or current position of the user.</w:t>
      </w:r>
      <w:r>
        <w:br/>
        <w:t>You can add up to 200 virtual positions and 200 virtual assets in one request.</w:t>
      </w:r>
    </w:p>
    <w:p w:rsidR="00000000" w:rsidRDefault="00000000">
      <w:pPr>
        <w:pStyle w:val="4"/>
        <w:divId w:val="175387555"/>
      </w:pPr>
      <w:r>
        <w:t>Rate Limit: 2 requests per 2 seconds</w:t>
      </w:r>
    </w:p>
    <w:p w:rsidR="00000000" w:rsidRDefault="00000000">
      <w:pPr>
        <w:pStyle w:val="4"/>
        <w:divId w:val="175387555"/>
      </w:pPr>
      <w:r>
        <w:lastRenderedPageBreak/>
        <w:t>Rate limit rule: UserID</w:t>
      </w:r>
    </w:p>
    <w:p w:rsidR="00000000" w:rsidRDefault="00000000">
      <w:pPr>
        <w:pStyle w:val="4"/>
        <w:divId w:val="175387555"/>
      </w:pPr>
      <w:r>
        <w:t>Permissions: Read</w:t>
      </w:r>
    </w:p>
    <w:p w:rsidR="00000000" w:rsidRDefault="00000000">
      <w:pPr>
        <w:pStyle w:val="4"/>
        <w:divId w:val="175387555"/>
      </w:pPr>
      <w:r>
        <w:t>HTTP Request</w:t>
      </w:r>
    </w:p>
    <w:p w:rsidR="00000000" w:rsidRDefault="00000000">
      <w:pPr>
        <w:pStyle w:val="a5"/>
        <w:divId w:val="175387555"/>
      </w:pPr>
      <w:r>
        <w:rPr>
          <w:rStyle w:val="HTML"/>
        </w:rPr>
        <w:t>POST /api/v5/account/position-builder</w:t>
      </w:r>
    </w:p>
    <w:p w:rsidR="00000000" w:rsidRDefault="00000000">
      <w:pPr>
        <w:pStyle w:val="a5"/>
        <w:divId w:val="581454599"/>
      </w:pPr>
      <w:r>
        <w:t>Request Example</w:t>
      </w:r>
    </w:p>
    <w:p w:rsidR="00000000" w:rsidRDefault="00000000">
      <w:pPr>
        <w:pStyle w:val="HTML0"/>
        <w:divId w:val="1480926114"/>
        <w:rPr>
          <w:rStyle w:val="HTML"/>
        </w:rPr>
      </w:pPr>
      <w:r>
        <w:rPr>
          <w:rStyle w:val="c"/>
        </w:rPr>
        <w:t xml:space="preserve"># Both real and virtual positions and assets are calculated </w:t>
      </w:r>
    </w:p>
    <w:p w:rsidR="00000000" w:rsidRDefault="00000000">
      <w:pPr>
        <w:pStyle w:val="HTML0"/>
        <w:divId w:val="1480926114"/>
        <w:rPr>
          <w:rStyle w:val="HTML"/>
        </w:rPr>
      </w:pPr>
      <w:r>
        <w:rPr>
          <w:rStyle w:val="HTML"/>
        </w:rPr>
        <w:t>POST /api/v5/account/position-builder</w:t>
      </w:r>
    </w:p>
    <w:p w:rsidR="00000000" w:rsidRDefault="00000000">
      <w:pPr>
        <w:pStyle w:val="HTML0"/>
        <w:divId w:val="1480926114"/>
        <w:rPr>
          <w:rStyle w:val="HTML"/>
        </w:rPr>
      </w:pPr>
      <w:r>
        <w:rPr>
          <w:rStyle w:val="HTML"/>
        </w:rPr>
        <w:t>body</w:t>
      </w:r>
    </w:p>
    <w:p w:rsidR="00000000" w:rsidRDefault="00000000">
      <w:pPr>
        <w:pStyle w:val="HTML0"/>
        <w:divId w:val="1480926114"/>
        <w:rPr>
          <w:rStyle w:val="HTML"/>
        </w:rPr>
      </w:pPr>
      <w:r>
        <w:rPr>
          <w:rStyle w:val="o"/>
        </w:rPr>
        <w:t>{</w:t>
      </w:r>
    </w:p>
    <w:p w:rsidR="00000000" w:rsidRDefault="00000000">
      <w:pPr>
        <w:pStyle w:val="HTML0"/>
        <w:divId w:val="1480926114"/>
        <w:rPr>
          <w:rStyle w:val="HTML"/>
        </w:rPr>
      </w:pPr>
      <w:r>
        <w:rPr>
          <w:rStyle w:val="HTML"/>
        </w:rPr>
        <w:t xml:space="preserve">    </w:t>
      </w:r>
      <w:r>
        <w:rPr>
          <w:rStyle w:val="s2"/>
        </w:rPr>
        <w:t>"inclRealPosAndEq"</w:t>
      </w:r>
      <w:r>
        <w:rPr>
          <w:rStyle w:val="HTML"/>
        </w:rPr>
        <w:t xml:space="preserve">: </w:t>
      </w:r>
      <w:r>
        <w:rPr>
          <w:rStyle w:val="nb"/>
        </w:rPr>
        <w:t>false</w:t>
      </w:r>
      <w:r>
        <w:rPr>
          <w:rStyle w:val="HTML"/>
        </w:rPr>
        <w:t>,</w:t>
      </w:r>
    </w:p>
    <w:p w:rsidR="00000000" w:rsidRDefault="00000000">
      <w:pPr>
        <w:pStyle w:val="HTML0"/>
        <w:divId w:val="1480926114"/>
        <w:rPr>
          <w:rStyle w:val="HTML"/>
        </w:rPr>
      </w:pPr>
      <w:r>
        <w:rPr>
          <w:rStyle w:val="HTML"/>
        </w:rPr>
        <w:t xml:space="preserve">    </w:t>
      </w:r>
      <w:r>
        <w:rPr>
          <w:rStyle w:val="s2"/>
        </w:rPr>
        <w:t>"simPos"</w:t>
      </w:r>
      <w:r>
        <w:rPr>
          <w:rStyle w:val="HTML"/>
        </w:rPr>
        <w:t>:[</w:t>
      </w:r>
    </w:p>
    <w:p w:rsidR="00000000" w:rsidRDefault="00000000">
      <w:pPr>
        <w:pStyle w:val="HTML0"/>
        <w:divId w:val="1480926114"/>
        <w:rPr>
          <w:rStyle w:val="HTML"/>
        </w:rPr>
      </w:pPr>
      <w:r>
        <w:rPr>
          <w:rStyle w:val="HTML"/>
        </w:rPr>
        <w:t xml:space="preserve">         </w:t>
      </w:r>
      <w:r>
        <w:rPr>
          <w:rStyle w:val="o"/>
        </w:rPr>
        <w:t>{</w:t>
      </w:r>
    </w:p>
    <w:p w:rsidR="00000000" w:rsidRDefault="00000000">
      <w:pPr>
        <w:pStyle w:val="HTML0"/>
        <w:divId w:val="1480926114"/>
        <w:rPr>
          <w:rStyle w:val="HTML"/>
        </w:rPr>
      </w:pPr>
      <w:r>
        <w:rPr>
          <w:rStyle w:val="HTML"/>
        </w:rPr>
        <w:t xml:space="preserve">            </w:t>
      </w:r>
      <w:r>
        <w:rPr>
          <w:rStyle w:val="s2"/>
        </w:rPr>
        <w:t>"pos"</w:t>
      </w:r>
      <w:r>
        <w:rPr>
          <w:rStyle w:val="HTML"/>
        </w:rPr>
        <w:t>:</w:t>
      </w:r>
      <w:r>
        <w:rPr>
          <w:rStyle w:val="s2"/>
        </w:rPr>
        <w:t>"-10"</w:t>
      </w:r>
      <w:r>
        <w:rPr>
          <w:rStyle w:val="HTML"/>
        </w:rPr>
        <w:t>,</w:t>
      </w:r>
    </w:p>
    <w:p w:rsidR="00000000" w:rsidRDefault="00000000">
      <w:pPr>
        <w:pStyle w:val="HTML0"/>
        <w:divId w:val="1480926114"/>
        <w:rPr>
          <w:rStyle w:val="HTML"/>
        </w:rPr>
      </w:pPr>
      <w:r>
        <w:rPr>
          <w:rStyle w:val="HTML"/>
        </w:rPr>
        <w:t xml:space="preserve">            </w:t>
      </w:r>
      <w:r>
        <w:rPr>
          <w:rStyle w:val="s2"/>
        </w:rPr>
        <w:t>"instId"</w:t>
      </w:r>
      <w:r>
        <w:rPr>
          <w:rStyle w:val="HTML"/>
        </w:rPr>
        <w:t>:</w:t>
      </w:r>
      <w:r>
        <w:rPr>
          <w:rStyle w:val="s2"/>
        </w:rPr>
        <w:t>"BTC-USDT-SWAP"</w:t>
      </w:r>
    </w:p>
    <w:p w:rsidR="00000000" w:rsidRDefault="00000000">
      <w:pPr>
        <w:pStyle w:val="HTML0"/>
        <w:divId w:val="1480926114"/>
        <w:rPr>
          <w:rStyle w:val="HTML"/>
        </w:rPr>
      </w:pPr>
      <w:r>
        <w:rPr>
          <w:rStyle w:val="HTML"/>
        </w:rPr>
        <w:t xml:space="preserve">         </w:t>
      </w:r>
      <w:r>
        <w:rPr>
          <w:rStyle w:val="o"/>
        </w:rPr>
        <w:t>}</w:t>
      </w:r>
      <w:r>
        <w:rPr>
          <w:rStyle w:val="HTML"/>
        </w:rPr>
        <w:t>,</w:t>
      </w:r>
    </w:p>
    <w:p w:rsidR="00000000" w:rsidRDefault="00000000">
      <w:pPr>
        <w:pStyle w:val="HTML0"/>
        <w:divId w:val="1480926114"/>
        <w:rPr>
          <w:rStyle w:val="HTML"/>
        </w:rPr>
      </w:pPr>
      <w:r>
        <w:rPr>
          <w:rStyle w:val="HTML"/>
        </w:rPr>
        <w:t xml:space="preserve">         </w:t>
      </w:r>
      <w:r>
        <w:rPr>
          <w:rStyle w:val="o"/>
        </w:rPr>
        <w:t>{</w:t>
      </w:r>
    </w:p>
    <w:p w:rsidR="00000000" w:rsidRDefault="00000000">
      <w:pPr>
        <w:pStyle w:val="HTML0"/>
        <w:divId w:val="1480926114"/>
        <w:rPr>
          <w:rStyle w:val="HTML"/>
        </w:rPr>
      </w:pPr>
      <w:r>
        <w:rPr>
          <w:rStyle w:val="HTML"/>
        </w:rPr>
        <w:t xml:space="preserve">            </w:t>
      </w:r>
      <w:r>
        <w:rPr>
          <w:rStyle w:val="s2"/>
        </w:rPr>
        <w:t>"pos"</w:t>
      </w:r>
      <w:r>
        <w:rPr>
          <w:rStyle w:val="HTML"/>
        </w:rPr>
        <w:t>:</w:t>
      </w:r>
      <w:r>
        <w:rPr>
          <w:rStyle w:val="s2"/>
        </w:rPr>
        <w:t>"10"</w:t>
      </w:r>
      <w:r>
        <w:rPr>
          <w:rStyle w:val="HTML"/>
        </w:rPr>
        <w:t>,</w:t>
      </w:r>
    </w:p>
    <w:p w:rsidR="00000000" w:rsidRDefault="00000000">
      <w:pPr>
        <w:pStyle w:val="HTML0"/>
        <w:divId w:val="1480926114"/>
        <w:rPr>
          <w:rStyle w:val="HTML"/>
        </w:rPr>
      </w:pPr>
      <w:r>
        <w:rPr>
          <w:rStyle w:val="HTML"/>
        </w:rPr>
        <w:t xml:space="preserve">            </w:t>
      </w:r>
      <w:r>
        <w:rPr>
          <w:rStyle w:val="s2"/>
        </w:rPr>
        <w:t>"instId"</w:t>
      </w:r>
      <w:r>
        <w:rPr>
          <w:rStyle w:val="HTML"/>
        </w:rPr>
        <w:t>:</w:t>
      </w:r>
      <w:r>
        <w:rPr>
          <w:rStyle w:val="s2"/>
        </w:rPr>
        <w:t>"LTC-USDT-SWAP"</w:t>
      </w:r>
    </w:p>
    <w:p w:rsidR="00000000" w:rsidRDefault="00000000">
      <w:pPr>
        <w:pStyle w:val="HTML0"/>
        <w:divId w:val="1480926114"/>
        <w:rPr>
          <w:rStyle w:val="HTML"/>
        </w:rPr>
      </w:pPr>
      <w:r>
        <w:rPr>
          <w:rStyle w:val="HTML"/>
        </w:rPr>
        <w:t xml:space="preserve">         </w:t>
      </w:r>
      <w:r>
        <w:rPr>
          <w:rStyle w:val="o"/>
        </w:rPr>
        <w:t>}</w:t>
      </w:r>
    </w:p>
    <w:p w:rsidR="00000000" w:rsidRDefault="00000000">
      <w:pPr>
        <w:pStyle w:val="HTML0"/>
        <w:divId w:val="1480926114"/>
        <w:rPr>
          <w:rStyle w:val="HTML"/>
        </w:rPr>
      </w:pPr>
      <w:r>
        <w:rPr>
          <w:rStyle w:val="HTML"/>
        </w:rPr>
        <w:t xml:space="preserve">    </w:t>
      </w:r>
      <w:r>
        <w:rPr>
          <w:rStyle w:val="o"/>
        </w:rPr>
        <w:t>]</w:t>
      </w:r>
      <w:r>
        <w:rPr>
          <w:rStyle w:val="HTML"/>
        </w:rPr>
        <w:t>,</w:t>
      </w:r>
    </w:p>
    <w:p w:rsidR="00000000" w:rsidRDefault="00000000">
      <w:pPr>
        <w:pStyle w:val="HTML0"/>
        <w:divId w:val="1480926114"/>
        <w:rPr>
          <w:rStyle w:val="HTML"/>
        </w:rPr>
      </w:pPr>
      <w:r>
        <w:rPr>
          <w:rStyle w:val="HTML"/>
        </w:rPr>
        <w:t xml:space="preserve">    </w:t>
      </w:r>
      <w:r>
        <w:rPr>
          <w:rStyle w:val="s2"/>
        </w:rPr>
        <w:t>"simAsset"</w:t>
      </w:r>
      <w:r>
        <w:rPr>
          <w:rStyle w:val="HTML"/>
        </w:rPr>
        <w:t>:[</w:t>
      </w:r>
    </w:p>
    <w:p w:rsidR="00000000" w:rsidRDefault="00000000">
      <w:pPr>
        <w:pStyle w:val="HTML0"/>
        <w:divId w:val="1480926114"/>
        <w:rPr>
          <w:rStyle w:val="HTML"/>
        </w:rPr>
      </w:pPr>
      <w:r>
        <w:rPr>
          <w:rStyle w:val="HTML"/>
        </w:rPr>
        <w:t xml:space="preserve">        </w:t>
      </w:r>
      <w:r>
        <w:rPr>
          <w:rStyle w:val="o"/>
        </w:rPr>
        <w:t>{</w:t>
      </w:r>
    </w:p>
    <w:p w:rsidR="00000000" w:rsidRDefault="00000000">
      <w:pPr>
        <w:pStyle w:val="HTML0"/>
        <w:divId w:val="1480926114"/>
        <w:rPr>
          <w:rStyle w:val="HTML"/>
        </w:rPr>
      </w:pPr>
      <w:r>
        <w:rPr>
          <w:rStyle w:val="HTML"/>
        </w:rPr>
        <w:t xml:space="preserve">            </w:t>
      </w:r>
      <w:r>
        <w:rPr>
          <w:rStyle w:val="s2"/>
        </w:rPr>
        <w:t>"ccy"</w:t>
      </w:r>
      <w:r>
        <w:rPr>
          <w:rStyle w:val="HTML"/>
        </w:rPr>
        <w:t xml:space="preserve">: </w:t>
      </w:r>
      <w:r>
        <w:rPr>
          <w:rStyle w:val="s2"/>
        </w:rPr>
        <w:t>"USDT"</w:t>
      </w:r>
      <w:r>
        <w:rPr>
          <w:rStyle w:val="HTML"/>
        </w:rPr>
        <w:t>,</w:t>
      </w:r>
    </w:p>
    <w:p w:rsidR="00000000" w:rsidRDefault="00000000">
      <w:pPr>
        <w:pStyle w:val="HTML0"/>
        <w:divId w:val="1480926114"/>
        <w:rPr>
          <w:rStyle w:val="HTML"/>
        </w:rPr>
      </w:pPr>
      <w:r>
        <w:rPr>
          <w:rStyle w:val="HTML"/>
        </w:rPr>
        <w:t xml:space="preserve">            </w:t>
      </w:r>
      <w:r>
        <w:rPr>
          <w:rStyle w:val="s2"/>
        </w:rPr>
        <w:t>"amt"</w:t>
      </w:r>
      <w:r>
        <w:rPr>
          <w:rStyle w:val="HTML"/>
        </w:rPr>
        <w:t xml:space="preserve">: </w:t>
      </w:r>
      <w:r>
        <w:rPr>
          <w:rStyle w:val="s2"/>
        </w:rPr>
        <w:t>"100"</w:t>
      </w:r>
    </w:p>
    <w:p w:rsidR="00000000" w:rsidRDefault="00000000">
      <w:pPr>
        <w:pStyle w:val="HTML0"/>
        <w:divId w:val="1480926114"/>
        <w:rPr>
          <w:rStyle w:val="HTML"/>
        </w:rPr>
      </w:pPr>
      <w:r>
        <w:rPr>
          <w:rStyle w:val="HTML"/>
        </w:rPr>
        <w:t xml:space="preserve">        </w:t>
      </w:r>
      <w:r>
        <w:rPr>
          <w:rStyle w:val="o"/>
        </w:rPr>
        <w:t>}</w:t>
      </w:r>
    </w:p>
    <w:p w:rsidR="00000000" w:rsidRDefault="00000000">
      <w:pPr>
        <w:pStyle w:val="HTML0"/>
        <w:divId w:val="1480926114"/>
        <w:rPr>
          <w:rStyle w:val="HTML"/>
        </w:rPr>
      </w:pPr>
      <w:r>
        <w:rPr>
          <w:rStyle w:val="HTML"/>
        </w:rPr>
        <w:t xml:space="preserve">    </w:t>
      </w:r>
      <w:r>
        <w:rPr>
          <w:rStyle w:val="o"/>
        </w:rPr>
        <w:t>]</w:t>
      </w:r>
      <w:r>
        <w:rPr>
          <w:rStyle w:val="HTML"/>
        </w:rPr>
        <w:t>,</w:t>
      </w:r>
    </w:p>
    <w:p w:rsidR="00000000" w:rsidRDefault="00000000">
      <w:pPr>
        <w:pStyle w:val="HTML0"/>
        <w:divId w:val="1480926114"/>
        <w:rPr>
          <w:rStyle w:val="HTML"/>
        </w:rPr>
      </w:pPr>
      <w:r>
        <w:rPr>
          <w:rStyle w:val="HTML"/>
        </w:rPr>
        <w:t xml:space="preserve">    </w:t>
      </w:r>
      <w:r>
        <w:rPr>
          <w:rStyle w:val="s2"/>
        </w:rPr>
        <w:t>"spotOffsetType"</w:t>
      </w:r>
      <w:r>
        <w:rPr>
          <w:rStyle w:val="HTML"/>
        </w:rPr>
        <w:t>:</w:t>
      </w:r>
      <w:r>
        <w:rPr>
          <w:rStyle w:val="s2"/>
        </w:rPr>
        <w:t>"1"</w:t>
      </w:r>
      <w:r>
        <w:rPr>
          <w:rStyle w:val="HTML"/>
        </w:rPr>
        <w:t>,</w:t>
      </w:r>
    </w:p>
    <w:p w:rsidR="00000000" w:rsidRDefault="00000000">
      <w:pPr>
        <w:pStyle w:val="HTML0"/>
        <w:divId w:val="1480926114"/>
        <w:rPr>
          <w:rStyle w:val="HTML"/>
        </w:rPr>
      </w:pPr>
      <w:r>
        <w:rPr>
          <w:rStyle w:val="HTML"/>
        </w:rPr>
        <w:t xml:space="preserve">    </w:t>
      </w:r>
      <w:r>
        <w:rPr>
          <w:rStyle w:val="s2"/>
        </w:rPr>
        <w:t>"greeksType"</w:t>
      </w:r>
      <w:r>
        <w:rPr>
          <w:rStyle w:val="HTML"/>
        </w:rPr>
        <w:t>:</w:t>
      </w:r>
      <w:r>
        <w:rPr>
          <w:rStyle w:val="s2"/>
        </w:rPr>
        <w:t>"CASH"</w:t>
      </w:r>
    </w:p>
    <w:p w:rsidR="00000000" w:rsidRDefault="00000000">
      <w:pPr>
        <w:pStyle w:val="HTML0"/>
        <w:divId w:val="1480926114"/>
        <w:rPr>
          <w:rStyle w:val="HTML"/>
        </w:rPr>
      </w:pPr>
      <w:r>
        <w:rPr>
          <w:rStyle w:val="o"/>
        </w:rPr>
        <w:t>}</w:t>
      </w:r>
    </w:p>
    <w:p w:rsidR="00000000" w:rsidRDefault="00000000">
      <w:pPr>
        <w:pStyle w:val="HTML0"/>
        <w:divId w:val="1480926114"/>
        <w:rPr>
          <w:rStyle w:val="HTML"/>
        </w:rPr>
      </w:pPr>
    </w:p>
    <w:p w:rsidR="00000000" w:rsidRDefault="00000000">
      <w:pPr>
        <w:pStyle w:val="HTML0"/>
        <w:divId w:val="1480926114"/>
        <w:rPr>
          <w:rStyle w:val="HTML"/>
        </w:rPr>
      </w:pPr>
    </w:p>
    <w:p w:rsidR="00000000" w:rsidRDefault="00000000">
      <w:pPr>
        <w:pStyle w:val="HTML0"/>
        <w:divId w:val="1480926114"/>
        <w:rPr>
          <w:rStyle w:val="HTML"/>
        </w:rPr>
      </w:pPr>
      <w:r>
        <w:rPr>
          <w:rStyle w:val="c"/>
        </w:rPr>
        <w:t># Only existing real positions are calculated</w:t>
      </w:r>
    </w:p>
    <w:p w:rsidR="00000000" w:rsidRDefault="00000000">
      <w:pPr>
        <w:pStyle w:val="HTML0"/>
        <w:divId w:val="1480926114"/>
        <w:rPr>
          <w:rStyle w:val="HTML"/>
        </w:rPr>
      </w:pPr>
      <w:r>
        <w:rPr>
          <w:rStyle w:val="HTML"/>
        </w:rPr>
        <w:t>POST /api/v5/account/position-builder</w:t>
      </w:r>
    </w:p>
    <w:p w:rsidR="00000000" w:rsidRDefault="00000000">
      <w:pPr>
        <w:pStyle w:val="HTML0"/>
        <w:divId w:val="1480926114"/>
        <w:rPr>
          <w:rStyle w:val="HTML"/>
        </w:rPr>
      </w:pPr>
      <w:r>
        <w:rPr>
          <w:rStyle w:val="HTML"/>
        </w:rPr>
        <w:t>body</w:t>
      </w:r>
    </w:p>
    <w:p w:rsidR="00000000" w:rsidRDefault="00000000">
      <w:pPr>
        <w:pStyle w:val="HTML0"/>
        <w:divId w:val="1480926114"/>
        <w:rPr>
          <w:rStyle w:val="HTML"/>
        </w:rPr>
      </w:pPr>
      <w:r>
        <w:rPr>
          <w:rStyle w:val="o"/>
        </w:rPr>
        <w:t>{</w:t>
      </w:r>
    </w:p>
    <w:p w:rsidR="00000000" w:rsidRDefault="00000000">
      <w:pPr>
        <w:pStyle w:val="HTML0"/>
        <w:divId w:val="1480926114"/>
        <w:rPr>
          <w:rStyle w:val="HTML"/>
        </w:rPr>
      </w:pPr>
      <w:r>
        <w:rPr>
          <w:rStyle w:val="HTML"/>
        </w:rPr>
        <w:t xml:space="preserve">   </w:t>
      </w:r>
      <w:r>
        <w:rPr>
          <w:rStyle w:val="s2"/>
        </w:rPr>
        <w:t>"inclRealPosAndEq"</w:t>
      </w:r>
      <w:r>
        <w:rPr>
          <w:rStyle w:val="HTML"/>
        </w:rPr>
        <w:t>:true</w:t>
      </w:r>
    </w:p>
    <w:p w:rsidR="00000000" w:rsidRDefault="00000000">
      <w:pPr>
        <w:pStyle w:val="HTML0"/>
        <w:divId w:val="1480926114"/>
        <w:rPr>
          <w:rStyle w:val="HTML"/>
        </w:rPr>
      </w:pPr>
      <w:r>
        <w:rPr>
          <w:rStyle w:val="o"/>
        </w:rPr>
        <w:t>}</w:t>
      </w:r>
    </w:p>
    <w:p w:rsidR="00000000" w:rsidRDefault="00000000">
      <w:pPr>
        <w:pStyle w:val="HTML0"/>
        <w:divId w:val="1480926114"/>
        <w:rPr>
          <w:rStyle w:val="HTML"/>
        </w:rPr>
      </w:pPr>
    </w:p>
    <w:p w:rsidR="00000000" w:rsidRDefault="00000000">
      <w:pPr>
        <w:pStyle w:val="HTML0"/>
        <w:divId w:val="1480926114"/>
        <w:rPr>
          <w:rStyle w:val="HTML"/>
        </w:rPr>
      </w:pPr>
    </w:p>
    <w:p w:rsidR="00000000" w:rsidRDefault="00000000">
      <w:pPr>
        <w:pStyle w:val="HTML0"/>
        <w:divId w:val="1480926114"/>
        <w:rPr>
          <w:rStyle w:val="HTML"/>
        </w:rPr>
      </w:pPr>
      <w:r>
        <w:rPr>
          <w:rStyle w:val="c"/>
        </w:rPr>
        <w:t># Only virtual positions are calculated</w:t>
      </w:r>
    </w:p>
    <w:p w:rsidR="00000000" w:rsidRDefault="00000000">
      <w:pPr>
        <w:pStyle w:val="HTML0"/>
        <w:divId w:val="1480926114"/>
        <w:rPr>
          <w:rStyle w:val="HTML"/>
        </w:rPr>
      </w:pPr>
      <w:r>
        <w:rPr>
          <w:rStyle w:val="HTML"/>
        </w:rPr>
        <w:lastRenderedPageBreak/>
        <w:t>POST /api/v5/account/position-builder</w:t>
      </w:r>
    </w:p>
    <w:p w:rsidR="00000000" w:rsidRDefault="00000000">
      <w:pPr>
        <w:pStyle w:val="HTML0"/>
        <w:divId w:val="1480926114"/>
        <w:rPr>
          <w:rStyle w:val="HTML"/>
        </w:rPr>
      </w:pPr>
      <w:r>
        <w:rPr>
          <w:rStyle w:val="HTML"/>
        </w:rPr>
        <w:t>body</w:t>
      </w:r>
    </w:p>
    <w:p w:rsidR="00000000" w:rsidRDefault="00000000">
      <w:pPr>
        <w:pStyle w:val="HTML0"/>
        <w:divId w:val="1480926114"/>
        <w:rPr>
          <w:rStyle w:val="HTML"/>
        </w:rPr>
      </w:pPr>
      <w:r>
        <w:rPr>
          <w:rStyle w:val="o"/>
        </w:rPr>
        <w:t>{</w:t>
      </w:r>
    </w:p>
    <w:p w:rsidR="00000000" w:rsidRDefault="00000000">
      <w:pPr>
        <w:pStyle w:val="HTML0"/>
        <w:divId w:val="1480926114"/>
        <w:rPr>
          <w:rStyle w:val="HTML"/>
        </w:rPr>
      </w:pPr>
      <w:r>
        <w:rPr>
          <w:rStyle w:val="HTML"/>
        </w:rPr>
        <w:t xml:space="preserve">   </w:t>
      </w:r>
      <w:r>
        <w:rPr>
          <w:rStyle w:val="s2"/>
        </w:rPr>
        <w:t>"inclRealPosAndEq"</w:t>
      </w:r>
      <w:r>
        <w:rPr>
          <w:rStyle w:val="HTML"/>
        </w:rPr>
        <w:t xml:space="preserve">: </w:t>
      </w:r>
      <w:r>
        <w:rPr>
          <w:rStyle w:val="nb"/>
        </w:rPr>
        <w:t>false</w:t>
      </w:r>
      <w:r>
        <w:rPr>
          <w:rStyle w:val="HTML"/>
        </w:rPr>
        <w:t>,</w:t>
      </w:r>
    </w:p>
    <w:p w:rsidR="00000000" w:rsidRDefault="00000000">
      <w:pPr>
        <w:pStyle w:val="HTML0"/>
        <w:divId w:val="1480926114"/>
        <w:rPr>
          <w:rStyle w:val="HTML"/>
        </w:rPr>
      </w:pPr>
      <w:r>
        <w:rPr>
          <w:rStyle w:val="HTML"/>
        </w:rPr>
        <w:t xml:space="preserve">   </w:t>
      </w:r>
      <w:r>
        <w:rPr>
          <w:rStyle w:val="s2"/>
        </w:rPr>
        <w:t>"simPos"</w:t>
      </w:r>
      <w:r>
        <w:rPr>
          <w:rStyle w:val="HTML"/>
        </w:rPr>
        <w:t>:[</w:t>
      </w:r>
    </w:p>
    <w:p w:rsidR="00000000" w:rsidRDefault="00000000">
      <w:pPr>
        <w:pStyle w:val="HTML0"/>
        <w:divId w:val="1480926114"/>
        <w:rPr>
          <w:rStyle w:val="HTML"/>
        </w:rPr>
      </w:pPr>
      <w:r>
        <w:rPr>
          <w:rStyle w:val="HTML"/>
        </w:rPr>
        <w:t xml:space="preserve">     </w:t>
      </w:r>
      <w:r>
        <w:rPr>
          <w:rStyle w:val="o"/>
        </w:rPr>
        <w:t>{</w:t>
      </w:r>
    </w:p>
    <w:p w:rsidR="00000000" w:rsidRDefault="00000000">
      <w:pPr>
        <w:pStyle w:val="HTML0"/>
        <w:divId w:val="1480926114"/>
        <w:rPr>
          <w:rStyle w:val="HTML"/>
        </w:rPr>
      </w:pPr>
      <w:r>
        <w:rPr>
          <w:rStyle w:val="HTML"/>
        </w:rPr>
        <w:t xml:space="preserve">          </w:t>
      </w:r>
      <w:r>
        <w:rPr>
          <w:rStyle w:val="s2"/>
        </w:rPr>
        <w:t>"pos"</w:t>
      </w:r>
      <w:r>
        <w:rPr>
          <w:rStyle w:val="HTML"/>
        </w:rPr>
        <w:t>:</w:t>
      </w:r>
      <w:r>
        <w:rPr>
          <w:rStyle w:val="s2"/>
        </w:rPr>
        <w:t>"10"</w:t>
      </w:r>
      <w:r>
        <w:rPr>
          <w:rStyle w:val="HTML"/>
        </w:rPr>
        <w:t>,</w:t>
      </w:r>
    </w:p>
    <w:p w:rsidR="00000000" w:rsidRDefault="00000000">
      <w:pPr>
        <w:pStyle w:val="HTML0"/>
        <w:divId w:val="1480926114"/>
        <w:rPr>
          <w:rStyle w:val="HTML"/>
        </w:rPr>
      </w:pPr>
      <w:r>
        <w:rPr>
          <w:rStyle w:val="HTML"/>
        </w:rPr>
        <w:t xml:space="preserve">          </w:t>
      </w:r>
      <w:r>
        <w:rPr>
          <w:rStyle w:val="s2"/>
        </w:rPr>
        <w:t>"instId"</w:t>
      </w:r>
      <w:r>
        <w:rPr>
          <w:rStyle w:val="HTML"/>
        </w:rPr>
        <w:t>:</w:t>
      </w:r>
      <w:r>
        <w:rPr>
          <w:rStyle w:val="s2"/>
        </w:rPr>
        <w:t>"BTC-USDT-SWAP"</w:t>
      </w:r>
    </w:p>
    <w:p w:rsidR="00000000" w:rsidRDefault="00000000">
      <w:pPr>
        <w:pStyle w:val="HTML0"/>
        <w:divId w:val="1480926114"/>
        <w:rPr>
          <w:rStyle w:val="HTML"/>
        </w:rPr>
      </w:pPr>
      <w:r>
        <w:rPr>
          <w:rStyle w:val="HTML"/>
        </w:rPr>
        <w:t xml:space="preserve">     </w:t>
      </w:r>
      <w:r>
        <w:rPr>
          <w:rStyle w:val="o"/>
        </w:rPr>
        <w:t>}</w:t>
      </w:r>
      <w:r>
        <w:rPr>
          <w:rStyle w:val="HTML"/>
        </w:rPr>
        <w:t>,</w:t>
      </w:r>
    </w:p>
    <w:p w:rsidR="00000000" w:rsidRDefault="00000000">
      <w:pPr>
        <w:pStyle w:val="HTML0"/>
        <w:divId w:val="1480926114"/>
        <w:rPr>
          <w:rStyle w:val="HTML"/>
        </w:rPr>
      </w:pPr>
      <w:r>
        <w:rPr>
          <w:rStyle w:val="HTML"/>
        </w:rPr>
        <w:t xml:space="preserve">     </w:t>
      </w:r>
      <w:r>
        <w:rPr>
          <w:rStyle w:val="o"/>
        </w:rPr>
        <w:t>{</w:t>
      </w:r>
    </w:p>
    <w:p w:rsidR="00000000" w:rsidRDefault="00000000">
      <w:pPr>
        <w:pStyle w:val="HTML0"/>
        <w:divId w:val="1480926114"/>
        <w:rPr>
          <w:rStyle w:val="HTML"/>
        </w:rPr>
      </w:pPr>
      <w:r>
        <w:rPr>
          <w:rStyle w:val="HTML"/>
        </w:rPr>
        <w:t xml:space="preserve">          </w:t>
      </w:r>
      <w:r>
        <w:rPr>
          <w:rStyle w:val="s2"/>
        </w:rPr>
        <w:t>"pos"</w:t>
      </w:r>
      <w:r>
        <w:rPr>
          <w:rStyle w:val="HTML"/>
        </w:rPr>
        <w:t>:</w:t>
      </w:r>
      <w:r>
        <w:rPr>
          <w:rStyle w:val="s2"/>
        </w:rPr>
        <w:t>"10"</w:t>
      </w:r>
      <w:r>
        <w:rPr>
          <w:rStyle w:val="HTML"/>
        </w:rPr>
        <w:t>,</w:t>
      </w:r>
    </w:p>
    <w:p w:rsidR="00000000" w:rsidRDefault="00000000">
      <w:pPr>
        <w:pStyle w:val="HTML0"/>
        <w:divId w:val="1480926114"/>
        <w:rPr>
          <w:rStyle w:val="HTML"/>
        </w:rPr>
      </w:pPr>
      <w:r>
        <w:rPr>
          <w:rStyle w:val="HTML"/>
        </w:rPr>
        <w:t xml:space="preserve">          </w:t>
      </w:r>
      <w:r>
        <w:rPr>
          <w:rStyle w:val="s2"/>
        </w:rPr>
        <w:t>"instId"</w:t>
      </w:r>
      <w:r>
        <w:rPr>
          <w:rStyle w:val="HTML"/>
        </w:rPr>
        <w:t>:</w:t>
      </w:r>
      <w:r>
        <w:rPr>
          <w:rStyle w:val="s2"/>
        </w:rPr>
        <w:t>"LTC-USDT-SWAP"</w:t>
      </w:r>
    </w:p>
    <w:p w:rsidR="00000000" w:rsidRDefault="00000000">
      <w:pPr>
        <w:pStyle w:val="HTML0"/>
        <w:divId w:val="1480926114"/>
        <w:rPr>
          <w:rStyle w:val="HTML"/>
        </w:rPr>
      </w:pPr>
      <w:r>
        <w:rPr>
          <w:rStyle w:val="HTML"/>
        </w:rPr>
        <w:t xml:space="preserve">     </w:t>
      </w:r>
      <w:r>
        <w:rPr>
          <w:rStyle w:val="o"/>
        </w:rPr>
        <w:t>}</w:t>
      </w:r>
    </w:p>
    <w:p w:rsidR="00000000" w:rsidRDefault="00000000">
      <w:pPr>
        <w:pStyle w:val="HTML0"/>
        <w:divId w:val="1480926114"/>
        <w:rPr>
          <w:rStyle w:val="HTML"/>
        </w:rPr>
      </w:pPr>
      <w:r>
        <w:rPr>
          <w:rStyle w:val="HTML"/>
        </w:rPr>
        <w:t xml:space="preserve">   </w:t>
      </w:r>
      <w:r>
        <w:rPr>
          <w:rStyle w:val="o"/>
        </w:rPr>
        <w:t>]</w:t>
      </w:r>
    </w:p>
    <w:p w:rsidR="00000000" w:rsidRDefault="00000000">
      <w:pPr>
        <w:pStyle w:val="HTML0"/>
        <w:divId w:val="1480926114"/>
        <w:rPr>
          <w:rStyle w:val="HTML"/>
        </w:rPr>
      </w:pPr>
      <w:r>
        <w:rPr>
          <w:rStyle w:val="o"/>
        </w:rPr>
        <w:t>}</w:t>
      </w:r>
    </w:p>
    <w:p w:rsidR="00000000" w:rsidRDefault="00000000">
      <w:pPr>
        <w:pStyle w:val="HTML0"/>
        <w:divId w:val="1480926114"/>
        <w:rPr>
          <w:rStyle w:val="HTML"/>
        </w:rPr>
      </w:pPr>
    </w:p>
    <w:p w:rsidR="00000000" w:rsidRDefault="00000000">
      <w:pPr>
        <w:pStyle w:val="HTML0"/>
        <w:divId w:val="96027592"/>
        <w:rPr>
          <w:rStyle w:val="HTML"/>
          <w:vanish/>
        </w:rPr>
      </w:pPr>
      <w:r>
        <w:rPr>
          <w:rStyle w:val="kn"/>
          <w:vanish/>
        </w:rPr>
        <w:t>import</w:t>
      </w:r>
      <w:r>
        <w:rPr>
          <w:rStyle w:val="HTML"/>
          <w:vanish/>
        </w:rPr>
        <w:t xml:space="preserve"> </w:t>
      </w:r>
      <w:r>
        <w:rPr>
          <w:rStyle w:val="nn"/>
          <w:vanish/>
        </w:rPr>
        <w:t>okx.Account</w:t>
      </w:r>
      <w:r>
        <w:rPr>
          <w:rStyle w:val="HTML"/>
          <w:vanish/>
        </w:rPr>
        <w:t xml:space="preserve"> </w:t>
      </w:r>
      <w:r>
        <w:rPr>
          <w:rStyle w:val="k"/>
          <w:vanish/>
        </w:rPr>
        <w:t>as</w:t>
      </w:r>
      <w:r>
        <w:rPr>
          <w:rStyle w:val="HTML"/>
          <w:vanish/>
        </w:rPr>
        <w:t xml:space="preserve"> </w:t>
      </w:r>
      <w:r>
        <w:rPr>
          <w:rStyle w:val="n"/>
          <w:vanish/>
        </w:rPr>
        <w:t>Account</w:t>
      </w:r>
    </w:p>
    <w:p w:rsidR="00000000" w:rsidRDefault="00000000">
      <w:pPr>
        <w:pStyle w:val="HTML0"/>
        <w:divId w:val="96027592"/>
        <w:rPr>
          <w:rStyle w:val="HTML"/>
          <w:vanish/>
        </w:rPr>
      </w:pPr>
    </w:p>
    <w:p w:rsidR="00000000" w:rsidRDefault="00000000">
      <w:pPr>
        <w:pStyle w:val="HTML0"/>
        <w:divId w:val="96027592"/>
        <w:rPr>
          <w:rStyle w:val="c1"/>
          <w:vanish/>
        </w:rPr>
      </w:pPr>
      <w:r>
        <w:rPr>
          <w:rStyle w:val="c1"/>
          <w:vanish/>
        </w:rPr>
        <w:t># API initialization</w:t>
      </w:r>
    </w:p>
    <w:p w:rsidR="00000000" w:rsidRDefault="00000000">
      <w:pPr>
        <w:pStyle w:val="HTML0"/>
        <w:divId w:val="96027592"/>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96027592"/>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96027592"/>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96027592"/>
        <w:rPr>
          <w:rStyle w:val="HTML"/>
          <w:vanish/>
        </w:rPr>
      </w:pPr>
    </w:p>
    <w:p w:rsidR="00000000" w:rsidRDefault="00000000">
      <w:pPr>
        <w:pStyle w:val="HTML0"/>
        <w:divId w:val="96027592"/>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trading:0 , demo trading:1</w:t>
      </w:r>
    </w:p>
    <w:p w:rsidR="00000000" w:rsidRDefault="00000000">
      <w:pPr>
        <w:pStyle w:val="HTML0"/>
        <w:divId w:val="96027592"/>
        <w:rPr>
          <w:rStyle w:val="HTML"/>
          <w:vanish/>
        </w:rPr>
      </w:pPr>
    </w:p>
    <w:p w:rsidR="00000000" w:rsidRDefault="00000000">
      <w:pPr>
        <w:pStyle w:val="HTML0"/>
        <w:divId w:val="96027592"/>
        <w:rPr>
          <w:rStyle w:val="HTML"/>
          <w:vanish/>
        </w:rPr>
      </w:pPr>
      <w:r>
        <w:rPr>
          <w:rStyle w:val="n"/>
          <w:vanish/>
        </w:rPr>
        <w:t>accountAPI</w:t>
      </w:r>
      <w:r>
        <w:rPr>
          <w:rStyle w:val="HTML"/>
          <w:vanish/>
        </w:rPr>
        <w:t xml:space="preserve"> </w:t>
      </w:r>
      <w:r>
        <w:rPr>
          <w:rStyle w:val="o"/>
          <w:vanish/>
        </w:rPr>
        <w:t>=</w:t>
      </w:r>
      <w:r>
        <w:rPr>
          <w:rStyle w:val="HTML"/>
          <w:vanish/>
        </w:rPr>
        <w:t xml:space="preserve"> </w:t>
      </w:r>
      <w:r>
        <w:rPr>
          <w:rStyle w:val="n"/>
          <w:vanish/>
        </w:rPr>
        <w:t>Account</w:t>
      </w:r>
      <w:r>
        <w:rPr>
          <w:rStyle w:val="p"/>
          <w:vanish/>
        </w:rPr>
        <w:t>.</w:t>
      </w:r>
      <w:r>
        <w:rPr>
          <w:rStyle w:val="n"/>
          <w:vanish/>
        </w:rPr>
        <w:t>AccountAPI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96027592"/>
        <w:rPr>
          <w:rStyle w:val="HTML"/>
          <w:vanish/>
        </w:rPr>
      </w:pPr>
    </w:p>
    <w:p w:rsidR="00000000" w:rsidRDefault="00000000">
      <w:pPr>
        <w:pStyle w:val="HTML0"/>
        <w:divId w:val="96027592"/>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accountAPI</w:t>
      </w:r>
      <w:r>
        <w:rPr>
          <w:rStyle w:val="p"/>
          <w:vanish/>
        </w:rPr>
        <w:t>.</w:t>
      </w:r>
      <w:r>
        <w:rPr>
          <w:rStyle w:val="n"/>
          <w:vanish/>
        </w:rPr>
        <w:t>position_builder</w:t>
      </w:r>
      <w:r>
        <w:rPr>
          <w:rStyle w:val="p"/>
          <w:vanish/>
        </w:rPr>
        <w:t>(</w:t>
      </w:r>
    </w:p>
    <w:p w:rsidR="00000000" w:rsidRDefault="00000000">
      <w:pPr>
        <w:pStyle w:val="HTML0"/>
        <w:divId w:val="96027592"/>
        <w:rPr>
          <w:rStyle w:val="HTML"/>
          <w:vanish/>
        </w:rPr>
      </w:pPr>
      <w:r>
        <w:rPr>
          <w:rStyle w:val="HTML"/>
          <w:vanish/>
        </w:rPr>
        <w:t xml:space="preserve">    </w:t>
      </w:r>
      <w:r>
        <w:rPr>
          <w:rStyle w:val="n"/>
          <w:vanish/>
        </w:rPr>
        <w:t>inclRealPosAndEq</w:t>
      </w:r>
      <w:r>
        <w:rPr>
          <w:rStyle w:val="o"/>
          <w:vanish/>
        </w:rPr>
        <w:t>=</w:t>
      </w:r>
      <w:r>
        <w:rPr>
          <w:rStyle w:val="bp"/>
          <w:vanish/>
        </w:rPr>
        <w:t>True</w:t>
      </w:r>
      <w:r>
        <w:rPr>
          <w:rStyle w:val="p"/>
          <w:vanish/>
        </w:rPr>
        <w:t>,</w:t>
      </w:r>
    </w:p>
    <w:p w:rsidR="00000000" w:rsidRDefault="00000000">
      <w:pPr>
        <w:pStyle w:val="HTML0"/>
        <w:divId w:val="96027592"/>
        <w:rPr>
          <w:rStyle w:val="HTML"/>
          <w:vanish/>
        </w:rPr>
      </w:pPr>
      <w:r>
        <w:rPr>
          <w:rStyle w:val="HTML"/>
          <w:vanish/>
        </w:rPr>
        <w:t xml:space="preserve">    </w:t>
      </w:r>
      <w:r>
        <w:rPr>
          <w:rStyle w:val="n"/>
          <w:vanish/>
        </w:rPr>
        <w:t>simPos</w:t>
      </w:r>
      <w:r>
        <w:rPr>
          <w:rStyle w:val="o"/>
          <w:vanish/>
        </w:rPr>
        <w:t>=</w:t>
      </w:r>
      <w:r>
        <w:rPr>
          <w:rStyle w:val="p"/>
          <w:vanish/>
        </w:rPr>
        <w:t>[</w:t>
      </w:r>
    </w:p>
    <w:p w:rsidR="00000000" w:rsidRDefault="00000000">
      <w:pPr>
        <w:pStyle w:val="HTML0"/>
        <w:divId w:val="96027592"/>
        <w:rPr>
          <w:rStyle w:val="HTML"/>
          <w:vanish/>
        </w:rPr>
      </w:pPr>
      <w:r>
        <w:rPr>
          <w:rStyle w:val="HTML"/>
          <w:vanish/>
        </w:rPr>
        <w:t xml:space="preserve">        </w:t>
      </w:r>
      <w:r>
        <w:rPr>
          <w:rStyle w:val="p"/>
          <w:vanish/>
        </w:rPr>
        <w:t>{</w:t>
      </w:r>
    </w:p>
    <w:p w:rsidR="00000000" w:rsidRDefault="00000000">
      <w:pPr>
        <w:pStyle w:val="HTML0"/>
        <w:divId w:val="96027592"/>
        <w:rPr>
          <w:rStyle w:val="HTML"/>
          <w:vanish/>
        </w:rPr>
      </w:pPr>
      <w:r>
        <w:rPr>
          <w:rStyle w:val="HTML"/>
          <w:vanish/>
        </w:rPr>
        <w:t xml:space="preserve">            </w:t>
      </w:r>
      <w:r>
        <w:rPr>
          <w:rStyle w:val="s"/>
          <w:vanish/>
        </w:rPr>
        <w:t>"pos"</w:t>
      </w:r>
      <w:r>
        <w:rPr>
          <w:rStyle w:val="p"/>
          <w:vanish/>
        </w:rPr>
        <w:t>:</w:t>
      </w:r>
      <w:r>
        <w:rPr>
          <w:rStyle w:val="HTML"/>
          <w:vanish/>
        </w:rPr>
        <w:t xml:space="preserve"> </w:t>
      </w:r>
      <w:r>
        <w:rPr>
          <w:rStyle w:val="s"/>
          <w:vanish/>
        </w:rPr>
        <w:t>"10"</w:t>
      </w:r>
      <w:r>
        <w:rPr>
          <w:rStyle w:val="p"/>
          <w:vanish/>
        </w:rPr>
        <w:t>,</w:t>
      </w:r>
    </w:p>
    <w:p w:rsidR="00000000" w:rsidRDefault="00000000">
      <w:pPr>
        <w:pStyle w:val="HTML0"/>
        <w:divId w:val="96027592"/>
        <w:rPr>
          <w:rStyle w:val="HTML"/>
          <w:vanish/>
        </w:rPr>
      </w:pPr>
      <w:r>
        <w:rPr>
          <w:rStyle w:val="HTML"/>
          <w:vanish/>
        </w:rPr>
        <w:t xml:space="preserve">            </w:t>
      </w:r>
      <w:r>
        <w:rPr>
          <w:rStyle w:val="s"/>
          <w:vanish/>
        </w:rPr>
        <w:t>"instId"</w:t>
      </w:r>
      <w:r>
        <w:rPr>
          <w:rStyle w:val="p"/>
          <w:vanish/>
        </w:rPr>
        <w:t>:</w:t>
      </w:r>
      <w:r>
        <w:rPr>
          <w:rStyle w:val="HTML"/>
          <w:vanish/>
        </w:rPr>
        <w:t xml:space="preserve"> </w:t>
      </w:r>
      <w:r>
        <w:rPr>
          <w:rStyle w:val="s"/>
          <w:vanish/>
        </w:rPr>
        <w:t>"BTC-USDT-SWAP"</w:t>
      </w:r>
    </w:p>
    <w:p w:rsidR="00000000" w:rsidRDefault="00000000">
      <w:pPr>
        <w:pStyle w:val="HTML0"/>
        <w:divId w:val="96027592"/>
        <w:rPr>
          <w:rStyle w:val="HTML"/>
          <w:vanish/>
        </w:rPr>
      </w:pPr>
      <w:r>
        <w:rPr>
          <w:rStyle w:val="HTML"/>
          <w:vanish/>
        </w:rPr>
        <w:t xml:space="preserve">        </w:t>
      </w:r>
      <w:r>
        <w:rPr>
          <w:rStyle w:val="p"/>
          <w:vanish/>
        </w:rPr>
        <w:t>},</w:t>
      </w:r>
    </w:p>
    <w:p w:rsidR="00000000" w:rsidRDefault="00000000">
      <w:pPr>
        <w:pStyle w:val="HTML0"/>
        <w:divId w:val="96027592"/>
        <w:rPr>
          <w:rStyle w:val="HTML"/>
          <w:vanish/>
        </w:rPr>
      </w:pPr>
      <w:r>
        <w:rPr>
          <w:rStyle w:val="HTML"/>
          <w:vanish/>
        </w:rPr>
        <w:t xml:space="preserve">        </w:t>
      </w:r>
      <w:r>
        <w:rPr>
          <w:rStyle w:val="p"/>
          <w:vanish/>
        </w:rPr>
        <w:t>{</w:t>
      </w:r>
    </w:p>
    <w:p w:rsidR="00000000" w:rsidRDefault="00000000">
      <w:pPr>
        <w:pStyle w:val="HTML0"/>
        <w:divId w:val="96027592"/>
        <w:rPr>
          <w:rStyle w:val="HTML"/>
          <w:vanish/>
        </w:rPr>
      </w:pPr>
      <w:r>
        <w:rPr>
          <w:rStyle w:val="HTML"/>
          <w:vanish/>
        </w:rPr>
        <w:t xml:space="preserve">            </w:t>
      </w:r>
      <w:r>
        <w:rPr>
          <w:rStyle w:val="s"/>
          <w:vanish/>
        </w:rPr>
        <w:t>"pos"</w:t>
      </w:r>
      <w:r>
        <w:rPr>
          <w:rStyle w:val="p"/>
          <w:vanish/>
        </w:rPr>
        <w:t>:</w:t>
      </w:r>
      <w:r>
        <w:rPr>
          <w:rStyle w:val="HTML"/>
          <w:vanish/>
        </w:rPr>
        <w:t xml:space="preserve"> </w:t>
      </w:r>
      <w:r>
        <w:rPr>
          <w:rStyle w:val="s"/>
          <w:vanish/>
        </w:rPr>
        <w:t>"10"</w:t>
      </w:r>
      <w:r>
        <w:rPr>
          <w:rStyle w:val="p"/>
          <w:vanish/>
        </w:rPr>
        <w:t>,</w:t>
      </w:r>
    </w:p>
    <w:p w:rsidR="00000000" w:rsidRDefault="00000000">
      <w:pPr>
        <w:pStyle w:val="HTML0"/>
        <w:divId w:val="96027592"/>
        <w:rPr>
          <w:rStyle w:val="HTML"/>
          <w:vanish/>
        </w:rPr>
      </w:pPr>
      <w:r>
        <w:rPr>
          <w:rStyle w:val="HTML"/>
          <w:vanish/>
        </w:rPr>
        <w:t xml:space="preserve">            </w:t>
      </w:r>
      <w:r>
        <w:rPr>
          <w:rStyle w:val="s"/>
          <w:vanish/>
        </w:rPr>
        <w:t>"instId"</w:t>
      </w:r>
      <w:r>
        <w:rPr>
          <w:rStyle w:val="p"/>
          <w:vanish/>
        </w:rPr>
        <w:t>:</w:t>
      </w:r>
      <w:r>
        <w:rPr>
          <w:rStyle w:val="HTML"/>
          <w:vanish/>
        </w:rPr>
        <w:t xml:space="preserve"> </w:t>
      </w:r>
      <w:r>
        <w:rPr>
          <w:rStyle w:val="s"/>
          <w:vanish/>
        </w:rPr>
        <w:t>"LTC-USDT-SWAP"</w:t>
      </w:r>
    </w:p>
    <w:p w:rsidR="00000000" w:rsidRDefault="00000000">
      <w:pPr>
        <w:pStyle w:val="HTML0"/>
        <w:divId w:val="96027592"/>
        <w:rPr>
          <w:rStyle w:val="HTML"/>
          <w:vanish/>
        </w:rPr>
      </w:pPr>
      <w:r>
        <w:rPr>
          <w:rStyle w:val="HTML"/>
          <w:vanish/>
        </w:rPr>
        <w:t xml:space="preserve">        </w:t>
      </w:r>
      <w:r>
        <w:rPr>
          <w:rStyle w:val="p"/>
          <w:vanish/>
        </w:rPr>
        <w:t>}</w:t>
      </w:r>
    </w:p>
    <w:p w:rsidR="00000000" w:rsidRDefault="00000000">
      <w:pPr>
        <w:pStyle w:val="HTML0"/>
        <w:divId w:val="96027592"/>
        <w:rPr>
          <w:rStyle w:val="HTML"/>
          <w:vanish/>
        </w:rPr>
      </w:pPr>
      <w:r>
        <w:rPr>
          <w:rStyle w:val="HTML"/>
          <w:vanish/>
        </w:rPr>
        <w:t xml:space="preserve">    </w:t>
      </w:r>
      <w:r>
        <w:rPr>
          <w:rStyle w:val="p"/>
          <w:vanish/>
        </w:rPr>
        <w:t>]</w:t>
      </w:r>
    </w:p>
    <w:p w:rsidR="00000000" w:rsidRDefault="00000000">
      <w:pPr>
        <w:pStyle w:val="HTML0"/>
        <w:divId w:val="96027592"/>
        <w:rPr>
          <w:rStyle w:val="HTML"/>
          <w:vanish/>
        </w:rPr>
      </w:pPr>
      <w:r>
        <w:rPr>
          <w:rStyle w:val="p"/>
          <w:vanish/>
        </w:rPr>
        <w:t>)</w:t>
      </w:r>
    </w:p>
    <w:p w:rsidR="00000000" w:rsidRDefault="00000000">
      <w:pPr>
        <w:pStyle w:val="HTML0"/>
        <w:divId w:val="96027592"/>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1095"/>
        <w:gridCol w:w="1058"/>
        <w:gridCol w:w="4158"/>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inclRealPosAndEq</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Whether import existing positions and assets</w:t>
            </w:r>
            <w:r>
              <w:br/>
              <w:t xml:space="preserve">The default is </w:t>
            </w:r>
            <w:r>
              <w:rPr>
                <w:rStyle w:val="HTML"/>
              </w:rPr>
              <w:t>true</w:t>
            </w:r>
          </w:p>
        </w:tc>
      </w:tr>
      <w:tr w:rsidR="00000000">
        <w:trPr>
          <w:divId w:val="175387555"/>
          <w:tblCellSpacing w:w="15" w:type="dxa"/>
        </w:trPr>
        <w:tc>
          <w:tcPr>
            <w:tcW w:w="0" w:type="auto"/>
            <w:vAlign w:val="center"/>
            <w:hideMark/>
          </w:tcPr>
          <w:p w:rsidR="00000000" w:rsidRDefault="00000000">
            <w:r>
              <w:t>spotOffsetType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Spot-derivatives risk offset mode </w:t>
            </w:r>
            <w:r>
              <w:br/>
            </w:r>
            <w:r>
              <w:rPr>
                <w:rStyle w:val="HTML"/>
              </w:rPr>
              <w:t>1</w:t>
            </w:r>
            <w:r>
              <w:t xml:space="preserve">: Spot-derivatives (USDT) </w:t>
            </w:r>
            <w:r>
              <w:br/>
            </w:r>
            <w:r>
              <w:rPr>
                <w:rStyle w:val="HTML"/>
              </w:rPr>
              <w:t>2</w:t>
            </w:r>
            <w:r>
              <w:t xml:space="preserve">: Spot-derivatives (crypto) </w:t>
            </w:r>
            <w:r>
              <w:br/>
            </w:r>
            <w:r>
              <w:rPr>
                <w:rStyle w:val="HTML"/>
              </w:rPr>
              <w:t>3</w:t>
            </w:r>
            <w:r>
              <w:t>: Derivatives-only</w:t>
            </w:r>
            <w:r>
              <w:br/>
              <w:t xml:space="preserve">The default is </w:t>
            </w:r>
            <w:r>
              <w:rPr>
                <w:rStyle w:val="HTML"/>
              </w:rPr>
              <w:t>3</w:t>
            </w:r>
          </w:p>
        </w:tc>
      </w:tr>
      <w:tr w:rsidR="00000000">
        <w:trPr>
          <w:divId w:val="175387555"/>
          <w:tblCellSpacing w:w="15" w:type="dxa"/>
        </w:trPr>
        <w:tc>
          <w:tcPr>
            <w:tcW w:w="0" w:type="auto"/>
            <w:vAlign w:val="center"/>
            <w:hideMark/>
          </w:tcPr>
          <w:p w:rsidR="00000000" w:rsidRDefault="00000000">
            <w:r>
              <w:t>simPos</w:t>
            </w:r>
          </w:p>
        </w:tc>
        <w:tc>
          <w:tcPr>
            <w:tcW w:w="0" w:type="auto"/>
            <w:vAlign w:val="center"/>
            <w:hideMark/>
          </w:tcPr>
          <w:p w:rsidR="00000000" w:rsidRDefault="00000000">
            <w:r>
              <w:t>Array of object</w:t>
            </w:r>
          </w:p>
        </w:tc>
        <w:tc>
          <w:tcPr>
            <w:tcW w:w="0" w:type="auto"/>
            <w:vAlign w:val="center"/>
            <w:hideMark/>
          </w:tcPr>
          <w:p w:rsidR="00000000" w:rsidRDefault="00000000">
            <w:r>
              <w:t>No</w:t>
            </w:r>
          </w:p>
        </w:tc>
        <w:tc>
          <w:tcPr>
            <w:tcW w:w="0" w:type="auto"/>
            <w:vAlign w:val="center"/>
            <w:hideMark/>
          </w:tcPr>
          <w:p w:rsidR="00000000" w:rsidRDefault="00000000">
            <w:r>
              <w:t>List of simulated positions</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Instrument ID, e.g. </w:t>
            </w:r>
            <w:r>
              <w:rPr>
                <w:rStyle w:val="HTML"/>
              </w:rPr>
              <w:t>BTC-USDT-SWAP</w:t>
            </w:r>
            <w:r>
              <w:br/>
              <w:t xml:space="preserve">Applicable to </w:t>
            </w:r>
            <w:r>
              <w:rPr>
                <w:rStyle w:val="HTML"/>
              </w:rPr>
              <w:t>SWAP</w:t>
            </w:r>
            <w:r>
              <w:t>/</w:t>
            </w:r>
            <w:r>
              <w:rPr>
                <w:rStyle w:val="HTML"/>
              </w:rPr>
              <w:t>FUTURES</w:t>
            </w:r>
            <w:r>
              <w:t>/</w:t>
            </w:r>
            <w:r>
              <w:rPr>
                <w:rStyle w:val="HTML"/>
              </w:rPr>
              <w:t>OPTION</w:t>
            </w:r>
          </w:p>
        </w:tc>
      </w:tr>
      <w:tr w:rsidR="00000000">
        <w:trPr>
          <w:divId w:val="175387555"/>
          <w:tblCellSpacing w:w="15" w:type="dxa"/>
        </w:trPr>
        <w:tc>
          <w:tcPr>
            <w:tcW w:w="0" w:type="auto"/>
            <w:vAlign w:val="center"/>
            <w:hideMark/>
          </w:tcPr>
          <w:p w:rsidR="00000000" w:rsidRDefault="00000000">
            <w:r>
              <w:t>&gt; pos</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Quantity of positions</w:t>
            </w:r>
          </w:p>
        </w:tc>
      </w:tr>
      <w:tr w:rsidR="00000000">
        <w:trPr>
          <w:divId w:val="175387555"/>
          <w:tblCellSpacing w:w="15" w:type="dxa"/>
        </w:trPr>
        <w:tc>
          <w:tcPr>
            <w:tcW w:w="0" w:type="auto"/>
            <w:vAlign w:val="center"/>
            <w:hideMark/>
          </w:tcPr>
          <w:p w:rsidR="00000000" w:rsidRDefault="00000000">
            <w:r>
              <w:t>simAsset</w:t>
            </w:r>
          </w:p>
        </w:tc>
        <w:tc>
          <w:tcPr>
            <w:tcW w:w="0" w:type="auto"/>
            <w:vAlign w:val="center"/>
            <w:hideMark/>
          </w:tcPr>
          <w:p w:rsidR="00000000" w:rsidRDefault="00000000">
            <w:r>
              <w:t>Array of object</w:t>
            </w:r>
          </w:p>
        </w:tc>
        <w:tc>
          <w:tcPr>
            <w:tcW w:w="0" w:type="auto"/>
            <w:vAlign w:val="center"/>
            <w:hideMark/>
          </w:tcPr>
          <w:p w:rsidR="00000000" w:rsidRDefault="00000000">
            <w:r>
              <w:t>No</w:t>
            </w:r>
          </w:p>
        </w:tc>
        <w:tc>
          <w:tcPr>
            <w:tcW w:w="0" w:type="auto"/>
            <w:vAlign w:val="center"/>
            <w:hideMark/>
          </w:tcPr>
          <w:p w:rsidR="00000000" w:rsidRDefault="00000000">
            <w:r>
              <w:t>List of simulated assets</w:t>
            </w:r>
            <w:r>
              <w:br/>
              <w:t xml:space="preserve">When </w:t>
            </w:r>
            <w:r>
              <w:rPr>
                <w:rStyle w:val="HTML"/>
              </w:rPr>
              <w:t>inclRealPosAndEq</w:t>
            </w:r>
            <w:r>
              <w:t xml:space="preserve"> is </w:t>
            </w:r>
            <w:r>
              <w:rPr>
                <w:rStyle w:val="HTML"/>
              </w:rPr>
              <w:t>true</w:t>
            </w:r>
            <w:r>
              <w:t>, only real assets are considered and virtual assets are ignored</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Currency, e.g. </w:t>
            </w:r>
            <w:r>
              <w:rPr>
                <w:rStyle w:val="HTML"/>
              </w:rPr>
              <w:t>BTC</w:t>
            </w:r>
          </w:p>
        </w:tc>
      </w:tr>
      <w:tr w:rsidR="00000000">
        <w:trPr>
          <w:divId w:val="175387555"/>
          <w:tblCellSpacing w:w="15" w:type="dxa"/>
        </w:trPr>
        <w:tc>
          <w:tcPr>
            <w:tcW w:w="0" w:type="auto"/>
            <w:vAlign w:val="center"/>
            <w:hideMark/>
          </w:tcPr>
          <w:p w:rsidR="00000000" w:rsidRDefault="00000000">
            <w:r>
              <w:t>&gt; amt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Currency amount</w:t>
            </w:r>
          </w:p>
        </w:tc>
      </w:tr>
      <w:tr w:rsidR="00000000">
        <w:trPr>
          <w:divId w:val="175387555"/>
          <w:tblCellSpacing w:w="15" w:type="dxa"/>
        </w:trPr>
        <w:tc>
          <w:tcPr>
            <w:tcW w:w="0" w:type="auto"/>
            <w:vAlign w:val="center"/>
            <w:hideMark/>
          </w:tcPr>
          <w:p w:rsidR="00000000" w:rsidRDefault="00000000">
            <w:r>
              <w:t>greeksType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Greeks type</w:t>
            </w:r>
            <w:r>
              <w:br/>
            </w:r>
            <w:r>
              <w:rPr>
                <w:rStyle w:val="HTML"/>
              </w:rPr>
              <w:t>BS</w:t>
            </w:r>
            <w:r>
              <w:t>: Black-Scholes Model Greeks</w:t>
            </w:r>
            <w:r>
              <w:br/>
            </w:r>
            <w:r>
              <w:rPr>
                <w:rStyle w:val="HTML"/>
              </w:rPr>
              <w:t>PA</w:t>
            </w:r>
            <w:r>
              <w:t>: Crypto Greeks</w:t>
            </w:r>
            <w:r>
              <w:br/>
            </w:r>
            <w:r>
              <w:rPr>
                <w:rStyle w:val="HTML"/>
              </w:rPr>
              <w:lastRenderedPageBreak/>
              <w:t>CASH</w:t>
            </w:r>
            <w:r>
              <w:t>: Empirical Greeks</w:t>
            </w:r>
            <w:r>
              <w:br/>
              <w:t xml:space="preserve">The default is </w:t>
            </w:r>
            <w:r>
              <w:rPr>
                <w:rStyle w:val="HTML"/>
              </w:rPr>
              <w:t>BS</w:t>
            </w:r>
          </w:p>
        </w:tc>
      </w:tr>
    </w:tbl>
    <w:p w:rsidR="00000000" w:rsidRDefault="00000000">
      <w:pPr>
        <w:pStyle w:val="a5"/>
        <w:divId w:val="40058452"/>
      </w:pPr>
      <w:r>
        <w:lastRenderedPageBreak/>
        <w:t>Response Example</w:t>
      </w:r>
    </w:p>
    <w:p w:rsidR="00000000" w:rsidRDefault="00000000">
      <w:pPr>
        <w:pStyle w:val="HTML0"/>
        <w:divId w:val="777483719"/>
        <w:rPr>
          <w:rStyle w:val="w"/>
        </w:rPr>
      </w:pPr>
      <w:r>
        <w:rPr>
          <w:rStyle w:val="p"/>
        </w:rPr>
        <w:t>{</w:t>
      </w:r>
    </w:p>
    <w:p w:rsidR="00000000" w:rsidRDefault="00000000">
      <w:pPr>
        <w:pStyle w:val="HTML0"/>
        <w:divId w:val="777483719"/>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777483719"/>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777483719"/>
        <w:rPr>
          <w:rStyle w:val="w"/>
        </w:rPr>
      </w:pPr>
      <w:r>
        <w:rPr>
          <w:rStyle w:val="w"/>
        </w:rPr>
        <w:t xml:space="preserve">        </w:t>
      </w:r>
      <w:r>
        <w:rPr>
          <w:rStyle w:val="p"/>
        </w:rPr>
        <w:t>{</w:t>
      </w:r>
    </w:p>
    <w:p w:rsidR="00000000" w:rsidRDefault="00000000">
      <w:pPr>
        <w:pStyle w:val="HTML0"/>
        <w:divId w:val="777483719"/>
        <w:rPr>
          <w:rStyle w:val="w"/>
        </w:rPr>
      </w:pPr>
      <w:r>
        <w:rPr>
          <w:rStyle w:val="w"/>
        </w:rPr>
        <w:t xml:space="preserve">            </w:t>
      </w:r>
      <w:r>
        <w:rPr>
          <w:rStyle w:val="nl"/>
        </w:rPr>
        <w:t>"assets"</w:t>
      </w:r>
      <w:r>
        <w:rPr>
          <w:rStyle w:val="p"/>
        </w:rPr>
        <w:t>:</w:t>
      </w:r>
      <w:r>
        <w:rPr>
          <w:rStyle w:val="w"/>
        </w:rPr>
        <w:t xml:space="preserve"> </w:t>
      </w:r>
      <w:r>
        <w:rPr>
          <w:rStyle w:val="p"/>
        </w:rPr>
        <w:t>[</w:t>
      </w:r>
    </w:p>
    <w:p w:rsidR="00000000" w:rsidRDefault="00000000">
      <w:pPr>
        <w:pStyle w:val="HTML0"/>
        <w:divId w:val="777483719"/>
        <w:rPr>
          <w:rStyle w:val="w"/>
        </w:rPr>
      </w:pPr>
      <w:r>
        <w:rPr>
          <w:rStyle w:val="w"/>
        </w:rPr>
        <w:t xml:space="preserve">                </w:t>
      </w:r>
      <w:r>
        <w:rPr>
          <w:rStyle w:val="p"/>
        </w:rPr>
        <w:t>{</w:t>
      </w:r>
    </w:p>
    <w:p w:rsidR="00000000" w:rsidRDefault="00000000">
      <w:pPr>
        <w:pStyle w:val="HTML0"/>
        <w:divId w:val="777483719"/>
        <w:rPr>
          <w:rStyle w:val="w"/>
        </w:rPr>
      </w:pPr>
      <w:r>
        <w:rPr>
          <w:rStyle w:val="w"/>
        </w:rPr>
        <w:t xml:space="preserve">                    </w:t>
      </w:r>
      <w:r>
        <w:rPr>
          <w:rStyle w:val="nl"/>
        </w:rPr>
        <w:t>"availEq"</w:t>
      </w:r>
      <w:r>
        <w:rPr>
          <w:rStyle w:val="p"/>
        </w:rPr>
        <w:t>:</w:t>
      </w:r>
      <w:r>
        <w:rPr>
          <w:rStyle w:val="w"/>
        </w:rPr>
        <w:t xml:space="preserve"> </w:t>
      </w:r>
      <w:r>
        <w:rPr>
          <w:rStyle w:val="s2"/>
        </w:rPr>
        <w:t>"2.92259509161"</w:t>
      </w:r>
      <w:r>
        <w:rPr>
          <w:rStyle w:val="p"/>
        </w:rPr>
        <w:t>,</w:t>
      </w:r>
    </w:p>
    <w:p w:rsidR="00000000" w:rsidRDefault="00000000">
      <w:pPr>
        <w:pStyle w:val="HTML0"/>
        <w:divId w:val="777483719"/>
        <w:rPr>
          <w:rStyle w:val="w"/>
        </w:rPr>
      </w:pPr>
      <w:r>
        <w:rPr>
          <w:rStyle w:val="w"/>
        </w:rPr>
        <w:t xml:space="preserve">                    </w:t>
      </w:r>
      <w:r>
        <w:rPr>
          <w:rStyle w:val="nl"/>
        </w:rPr>
        <w:t>"borrowImr"</w:t>
      </w:r>
      <w:r>
        <w:rPr>
          <w:rStyle w:val="p"/>
        </w:rPr>
        <w:t>:</w:t>
      </w:r>
      <w:r>
        <w:rPr>
          <w:rStyle w:val="w"/>
        </w:rPr>
        <w:t xml:space="preserve"> </w:t>
      </w:r>
      <w:r>
        <w:rPr>
          <w:rStyle w:val="s2"/>
        </w:rPr>
        <w:t>"0"</w:t>
      </w:r>
      <w:r>
        <w:rPr>
          <w:rStyle w:val="p"/>
        </w:rPr>
        <w:t>,</w:t>
      </w:r>
    </w:p>
    <w:p w:rsidR="00000000" w:rsidRDefault="00000000">
      <w:pPr>
        <w:pStyle w:val="HTML0"/>
        <w:divId w:val="777483719"/>
        <w:rPr>
          <w:rStyle w:val="w"/>
        </w:rPr>
      </w:pPr>
      <w:r>
        <w:rPr>
          <w:rStyle w:val="w"/>
        </w:rPr>
        <w:t xml:space="preserve">                    </w:t>
      </w:r>
      <w:r>
        <w:rPr>
          <w:rStyle w:val="nl"/>
        </w:rPr>
        <w:t>"borrowMmr"</w:t>
      </w:r>
      <w:r>
        <w:rPr>
          <w:rStyle w:val="p"/>
        </w:rPr>
        <w:t>:</w:t>
      </w:r>
      <w:r>
        <w:rPr>
          <w:rStyle w:val="w"/>
        </w:rPr>
        <w:t xml:space="preserve"> </w:t>
      </w:r>
      <w:r>
        <w:rPr>
          <w:rStyle w:val="s2"/>
        </w:rPr>
        <w:t>"0"</w:t>
      </w:r>
      <w:r>
        <w:rPr>
          <w:rStyle w:val="p"/>
        </w:rPr>
        <w:t>,</w:t>
      </w:r>
    </w:p>
    <w:p w:rsidR="00000000" w:rsidRDefault="00000000">
      <w:pPr>
        <w:pStyle w:val="HTML0"/>
        <w:divId w:val="777483719"/>
        <w:rPr>
          <w:rStyle w:val="w"/>
        </w:rPr>
      </w:pPr>
      <w:r>
        <w:rPr>
          <w:rStyle w:val="w"/>
        </w:rPr>
        <w:t xml:space="preserve">                    </w:t>
      </w:r>
      <w:r>
        <w:rPr>
          <w:rStyle w:val="nl"/>
        </w:rPr>
        <w:t>"ccy"</w:t>
      </w:r>
      <w:r>
        <w:rPr>
          <w:rStyle w:val="p"/>
        </w:rPr>
        <w:t>:</w:t>
      </w:r>
      <w:r>
        <w:rPr>
          <w:rStyle w:val="w"/>
        </w:rPr>
        <w:t xml:space="preserve"> </w:t>
      </w:r>
      <w:r>
        <w:rPr>
          <w:rStyle w:val="s2"/>
        </w:rPr>
        <w:t>"BTC"</w:t>
      </w:r>
      <w:r>
        <w:rPr>
          <w:rStyle w:val="p"/>
        </w:rPr>
        <w:t>,</w:t>
      </w:r>
    </w:p>
    <w:p w:rsidR="00000000" w:rsidRDefault="00000000">
      <w:pPr>
        <w:pStyle w:val="HTML0"/>
        <w:divId w:val="777483719"/>
        <w:rPr>
          <w:rStyle w:val="w"/>
        </w:rPr>
      </w:pPr>
      <w:r>
        <w:rPr>
          <w:rStyle w:val="w"/>
        </w:rPr>
        <w:t xml:space="preserve">                    </w:t>
      </w:r>
      <w:r>
        <w:rPr>
          <w:rStyle w:val="nl"/>
        </w:rPr>
        <w:t>"spotInUse"</w:t>
      </w:r>
      <w:r>
        <w:rPr>
          <w:rStyle w:val="p"/>
        </w:rPr>
        <w:t>:</w:t>
      </w:r>
      <w:r>
        <w:rPr>
          <w:rStyle w:val="w"/>
        </w:rPr>
        <w:t xml:space="preserve"> </w:t>
      </w:r>
      <w:r>
        <w:rPr>
          <w:rStyle w:val="s2"/>
        </w:rPr>
        <w:t>"0"</w:t>
      </w:r>
    </w:p>
    <w:p w:rsidR="00000000" w:rsidRDefault="00000000">
      <w:pPr>
        <w:pStyle w:val="HTML0"/>
        <w:divId w:val="777483719"/>
        <w:rPr>
          <w:rStyle w:val="w"/>
        </w:rPr>
      </w:pPr>
      <w:r>
        <w:rPr>
          <w:rStyle w:val="w"/>
        </w:rPr>
        <w:t xml:space="preserve">                </w:t>
      </w:r>
      <w:r>
        <w:rPr>
          <w:rStyle w:val="p"/>
        </w:rPr>
        <w:t>},</w:t>
      </w:r>
    </w:p>
    <w:p w:rsidR="00000000" w:rsidRDefault="00000000">
      <w:pPr>
        <w:pStyle w:val="HTML0"/>
        <w:divId w:val="777483719"/>
        <w:rPr>
          <w:rStyle w:val="w"/>
        </w:rPr>
      </w:pPr>
      <w:r>
        <w:rPr>
          <w:rStyle w:val="w"/>
        </w:rPr>
        <w:t xml:space="preserve">                </w:t>
      </w:r>
      <w:r>
        <w:rPr>
          <w:rStyle w:val="p"/>
        </w:rPr>
        <w:t>{</w:t>
      </w:r>
    </w:p>
    <w:p w:rsidR="00000000" w:rsidRDefault="00000000">
      <w:pPr>
        <w:pStyle w:val="HTML0"/>
        <w:divId w:val="777483719"/>
        <w:rPr>
          <w:rStyle w:val="w"/>
        </w:rPr>
      </w:pPr>
      <w:r>
        <w:rPr>
          <w:rStyle w:val="w"/>
        </w:rPr>
        <w:t xml:space="preserve">                    </w:t>
      </w:r>
      <w:r>
        <w:rPr>
          <w:rStyle w:val="nl"/>
        </w:rPr>
        <w:t>"availEq"</w:t>
      </w:r>
      <w:r>
        <w:rPr>
          <w:rStyle w:val="p"/>
        </w:rPr>
        <w:t>:</w:t>
      </w:r>
      <w:r>
        <w:rPr>
          <w:rStyle w:val="w"/>
        </w:rPr>
        <w:t xml:space="preserve"> </w:t>
      </w:r>
      <w:r>
        <w:rPr>
          <w:rStyle w:val="s2"/>
        </w:rPr>
        <w:t>"1"</w:t>
      </w:r>
      <w:r>
        <w:rPr>
          <w:rStyle w:val="p"/>
        </w:rPr>
        <w:t>,</w:t>
      </w:r>
    </w:p>
    <w:p w:rsidR="00000000" w:rsidRDefault="00000000">
      <w:pPr>
        <w:pStyle w:val="HTML0"/>
        <w:divId w:val="777483719"/>
        <w:rPr>
          <w:rStyle w:val="w"/>
        </w:rPr>
      </w:pPr>
      <w:r>
        <w:rPr>
          <w:rStyle w:val="w"/>
        </w:rPr>
        <w:t xml:space="preserve">                    </w:t>
      </w:r>
      <w:r>
        <w:rPr>
          <w:rStyle w:val="nl"/>
        </w:rPr>
        <w:t>"borrowImr"</w:t>
      </w:r>
      <w:r>
        <w:rPr>
          <w:rStyle w:val="p"/>
        </w:rPr>
        <w:t>:</w:t>
      </w:r>
      <w:r>
        <w:rPr>
          <w:rStyle w:val="w"/>
        </w:rPr>
        <w:t xml:space="preserve"> </w:t>
      </w:r>
      <w:r>
        <w:rPr>
          <w:rStyle w:val="s2"/>
        </w:rPr>
        <w:t>"0"</w:t>
      </w:r>
      <w:r>
        <w:rPr>
          <w:rStyle w:val="p"/>
        </w:rPr>
        <w:t>,</w:t>
      </w:r>
    </w:p>
    <w:p w:rsidR="00000000" w:rsidRDefault="00000000">
      <w:pPr>
        <w:pStyle w:val="HTML0"/>
        <w:divId w:val="777483719"/>
        <w:rPr>
          <w:rStyle w:val="w"/>
        </w:rPr>
      </w:pPr>
      <w:r>
        <w:rPr>
          <w:rStyle w:val="w"/>
        </w:rPr>
        <w:t xml:space="preserve">                    </w:t>
      </w:r>
      <w:r>
        <w:rPr>
          <w:rStyle w:val="nl"/>
        </w:rPr>
        <w:t>"borrowMmr"</w:t>
      </w:r>
      <w:r>
        <w:rPr>
          <w:rStyle w:val="p"/>
        </w:rPr>
        <w:t>:</w:t>
      </w:r>
      <w:r>
        <w:rPr>
          <w:rStyle w:val="w"/>
        </w:rPr>
        <w:t xml:space="preserve"> </w:t>
      </w:r>
      <w:r>
        <w:rPr>
          <w:rStyle w:val="s2"/>
        </w:rPr>
        <w:t>"0"</w:t>
      </w:r>
      <w:r>
        <w:rPr>
          <w:rStyle w:val="p"/>
        </w:rPr>
        <w:t>,</w:t>
      </w:r>
    </w:p>
    <w:p w:rsidR="00000000" w:rsidRDefault="00000000">
      <w:pPr>
        <w:pStyle w:val="HTML0"/>
        <w:divId w:val="777483719"/>
        <w:rPr>
          <w:rStyle w:val="w"/>
        </w:rPr>
      </w:pPr>
      <w:r>
        <w:rPr>
          <w:rStyle w:val="w"/>
        </w:rPr>
        <w:t xml:space="preserve">                    </w:t>
      </w:r>
      <w:r>
        <w:rPr>
          <w:rStyle w:val="nl"/>
        </w:rPr>
        <w:t>"ccy"</w:t>
      </w:r>
      <w:r>
        <w:rPr>
          <w:rStyle w:val="p"/>
        </w:rPr>
        <w:t>:</w:t>
      </w:r>
      <w:r>
        <w:rPr>
          <w:rStyle w:val="w"/>
        </w:rPr>
        <w:t xml:space="preserve"> </w:t>
      </w:r>
      <w:r>
        <w:rPr>
          <w:rStyle w:val="s2"/>
        </w:rPr>
        <w:t>"ETH"</w:t>
      </w:r>
      <w:r>
        <w:rPr>
          <w:rStyle w:val="p"/>
        </w:rPr>
        <w:t>,</w:t>
      </w:r>
    </w:p>
    <w:p w:rsidR="00000000" w:rsidRDefault="00000000">
      <w:pPr>
        <w:pStyle w:val="HTML0"/>
        <w:divId w:val="777483719"/>
        <w:rPr>
          <w:rStyle w:val="w"/>
        </w:rPr>
      </w:pPr>
      <w:r>
        <w:rPr>
          <w:rStyle w:val="w"/>
        </w:rPr>
        <w:t xml:space="preserve">                    </w:t>
      </w:r>
      <w:r>
        <w:rPr>
          <w:rStyle w:val="nl"/>
        </w:rPr>
        <w:t>"spotInUse"</w:t>
      </w:r>
      <w:r>
        <w:rPr>
          <w:rStyle w:val="p"/>
        </w:rPr>
        <w:t>:</w:t>
      </w:r>
      <w:r>
        <w:rPr>
          <w:rStyle w:val="w"/>
        </w:rPr>
        <w:t xml:space="preserve"> </w:t>
      </w:r>
      <w:r>
        <w:rPr>
          <w:rStyle w:val="s2"/>
        </w:rPr>
        <w:t>"0"</w:t>
      </w:r>
    </w:p>
    <w:p w:rsidR="00000000" w:rsidRDefault="00000000">
      <w:pPr>
        <w:pStyle w:val="HTML0"/>
        <w:divId w:val="777483719"/>
        <w:rPr>
          <w:rStyle w:val="w"/>
        </w:rPr>
      </w:pPr>
      <w:r>
        <w:rPr>
          <w:rStyle w:val="w"/>
        </w:rPr>
        <w:t xml:space="preserve">                </w:t>
      </w:r>
      <w:r>
        <w:rPr>
          <w:rStyle w:val="p"/>
        </w:rPr>
        <w:t>},</w:t>
      </w:r>
    </w:p>
    <w:p w:rsidR="00000000" w:rsidRDefault="00000000">
      <w:pPr>
        <w:pStyle w:val="HTML0"/>
        <w:divId w:val="777483719"/>
        <w:rPr>
          <w:rStyle w:val="w"/>
        </w:rPr>
      </w:pPr>
      <w:r>
        <w:rPr>
          <w:rStyle w:val="w"/>
        </w:rPr>
        <w:t xml:space="preserve">                </w:t>
      </w:r>
      <w:r>
        <w:rPr>
          <w:rStyle w:val="p"/>
        </w:rPr>
        <w:t>{</w:t>
      </w:r>
    </w:p>
    <w:p w:rsidR="00000000" w:rsidRDefault="00000000">
      <w:pPr>
        <w:pStyle w:val="HTML0"/>
        <w:divId w:val="777483719"/>
        <w:rPr>
          <w:rStyle w:val="w"/>
        </w:rPr>
      </w:pPr>
      <w:r>
        <w:rPr>
          <w:rStyle w:val="w"/>
        </w:rPr>
        <w:t xml:space="preserve">                    </w:t>
      </w:r>
      <w:r>
        <w:rPr>
          <w:rStyle w:val="nl"/>
        </w:rPr>
        <w:t>"availEq"</w:t>
      </w:r>
      <w:r>
        <w:rPr>
          <w:rStyle w:val="p"/>
        </w:rPr>
        <w:t>:</w:t>
      </w:r>
      <w:r>
        <w:rPr>
          <w:rStyle w:val="w"/>
        </w:rPr>
        <w:t xml:space="preserve"> </w:t>
      </w:r>
      <w:r>
        <w:rPr>
          <w:rStyle w:val="s2"/>
        </w:rPr>
        <w:t>"-76819.72721896428"</w:t>
      </w:r>
      <w:r>
        <w:rPr>
          <w:rStyle w:val="p"/>
        </w:rPr>
        <w:t>,</w:t>
      </w:r>
    </w:p>
    <w:p w:rsidR="00000000" w:rsidRDefault="00000000">
      <w:pPr>
        <w:pStyle w:val="HTML0"/>
        <w:divId w:val="777483719"/>
        <w:rPr>
          <w:rStyle w:val="w"/>
        </w:rPr>
      </w:pPr>
      <w:r>
        <w:rPr>
          <w:rStyle w:val="w"/>
        </w:rPr>
        <w:t xml:space="preserve">                    </w:t>
      </w:r>
      <w:r>
        <w:rPr>
          <w:rStyle w:val="nl"/>
        </w:rPr>
        <w:t>"borrowImr"</w:t>
      </w:r>
      <w:r>
        <w:rPr>
          <w:rStyle w:val="p"/>
        </w:rPr>
        <w:t>:</w:t>
      </w:r>
      <w:r>
        <w:rPr>
          <w:rStyle w:val="w"/>
        </w:rPr>
        <w:t xml:space="preserve"> </w:t>
      </w:r>
      <w:r>
        <w:rPr>
          <w:rStyle w:val="s2"/>
        </w:rPr>
        <w:t>"9612.484308105535"</w:t>
      </w:r>
      <w:r>
        <w:rPr>
          <w:rStyle w:val="p"/>
        </w:rPr>
        <w:t>,</w:t>
      </w:r>
    </w:p>
    <w:p w:rsidR="00000000" w:rsidRDefault="00000000">
      <w:pPr>
        <w:pStyle w:val="HTML0"/>
        <w:divId w:val="777483719"/>
        <w:rPr>
          <w:rStyle w:val="w"/>
        </w:rPr>
      </w:pPr>
      <w:r>
        <w:rPr>
          <w:rStyle w:val="w"/>
        </w:rPr>
        <w:t xml:space="preserve">                    </w:t>
      </w:r>
      <w:r>
        <w:rPr>
          <w:rStyle w:val="nl"/>
        </w:rPr>
        <w:t>"borrowMmr"</w:t>
      </w:r>
      <w:r>
        <w:rPr>
          <w:rStyle w:val="p"/>
        </w:rPr>
        <w:t>:</w:t>
      </w:r>
      <w:r>
        <w:rPr>
          <w:rStyle w:val="w"/>
        </w:rPr>
        <w:t xml:space="preserve"> </w:t>
      </w:r>
      <w:r>
        <w:rPr>
          <w:rStyle w:val="s2"/>
        </w:rPr>
        <w:t>"1920.4931804741072"</w:t>
      </w:r>
      <w:r>
        <w:rPr>
          <w:rStyle w:val="p"/>
        </w:rPr>
        <w:t>,</w:t>
      </w:r>
    </w:p>
    <w:p w:rsidR="00000000" w:rsidRDefault="00000000">
      <w:pPr>
        <w:pStyle w:val="HTML0"/>
        <w:divId w:val="777483719"/>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777483719"/>
        <w:rPr>
          <w:rStyle w:val="w"/>
        </w:rPr>
      </w:pPr>
      <w:r>
        <w:rPr>
          <w:rStyle w:val="w"/>
        </w:rPr>
        <w:t xml:space="preserve">                    </w:t>
      </w:r>
      <w:r>
        <w:rPr>
          <w:rStyle w:val="nl"/>
        </w:rPr>
        <w:t>"spotInUse"</w:t>
      </w:r>
      <w:r>
        <w:rPr>
          <w:rStyle w:val="p"/>
        </w:rPr>
        <w:t>:</w:t>
      </w:r>
      <w:r>
        <w:rPr>
          <w:rStyle w:val="w"/>
        </w:rPr>
        <w:t xml:space="preserve"> </w:t>
      </w:r>
      <w:r>
        <w:rPr>
          <w:rStyle w:val="s2"/>
        </w:rPr>
        <w:t>"0"</w:t>
      </w:r>
    </w:p>
    <w:p w:rsidR="00000000" w:rsidRDefault="00000000">
      <w:pPr>
        <w:pStyle w:val="HTML0"/>
        <w:divId w:val="777483719"/>
        <w:rPr>
          <w:rStyle w:val="w"/>
        </w:rPr>
      </w:pPr>
      <w:r>
        <w:rPr>
          <w:rStyle w:val="w"/>
        </w:rPr>
        <w:t xml:space="preserve">                </w:t>
      </w:r>
      <w:r>
        <w:rPr>
          <w:rStyle w:val="p"/>
        </w:rPr>
        <w:t>},</w:t>
      </w:r>
    </w:p>
    <w:p w:rsidR="00000000" w:rsidRDefault="00000000">
      <w:pPr>
        <w:pStyle w:val="HTML0"/>
        <w:divId w:val="777483719"/>
        <w:rPr>
          <w:rStyle w:val="w"/>
        </w:rPr>
      </w:pPr>
      <w:r>
        <w:rPr>
          <w:rStyle w:val="w"/>
        </w:rPr>
        <w:t xml:space="preserve">                </w:t>
      </w:r>
      <w:r>
        <w:rPr>
          <w:rStyle w:val="p"/>
        </w:rPr>
        <w:t>{</w:t>
      </w:r>
    </w:p>
    <w:p w:rsidR="00000000" w:rsidRDefault="00000000">
      <w:pPr>
        <w:pStyle w:val="HTML0"/>
        <w:divId w:val="777483719"/>
        <w:rPr>
          <w:rStyle w:val="w"/>
        </w:rPr>
      </w:pPr>
      <w:r>
        <w:rPr>
          <w:rStyle w:val="w"/>
        </w:rPr>
        <w:t xml:space="preserve">                    </w:t>
      </w:r>
      <w:r>
        <w:rPr>
          <w:rStyle w:val="nl"/>
        </w:rPr>
        <w:t>"availEq"</w:t>
      </w:r>
      <w:r>
        <w:rPr>
          <w:rStyle w:val="p"/>
        </w:rPr>
        <w:t>:</w:t>
      </w:r>
      <w:r>
        <w:rPr>
          <w:rStyle w:val="w"/>
        </w:rPr>
        <w:t xml:space="preserve"> </w:t>
      </w:r>
      <w:r>
        <w:rPr>
          <w:rStyle w:val="s2"/>
        </w:rPr>
        <w:t>"100.000001978"</w:t>
      </w:r>
      <w:r>
        <w:rPr>
          <w:rStyle w:val="p"/>
        </w:rPr>
        <w:t>,</w:t>
      </w:r>
    </w:p>
    <w:p w:rsidR="00000000" w:rsidRDefault="00000000">
      <w:pPr>
        <w:pStyle w:val="HTML0"/>
        <w:divId w:val="777483719"/>
        <w:rPr>
          <w:rStyle w:val="w"/>
        </w:rPr>
      </w:pPr>
      <w:r>
        <w:rPr>
          <w:rStyle w:val="w"/>
        </w:rPr>
        <w:t xml:space="preserve">                    </w:t>
      </w:r>
      <w:r>
        <w:rPr>
          <w:rStyle w:val="nl"/>
        </w:rPr>
        <w:t>"borrowImr"</w:t>
      </w:r>
      <w:r>
        <w:rPr>
          <w:rStyle w:val="p"/>
        </w:rPr>
        <w:t>:</w:t>
      </w:r>
      <w:r>
        <w:rPr>
          <w:rStyle w:val="w"/>
        </w:rPr>
        <w:t xml:space="preserve"> </w:t>
      </w:r>
      <w:r>
        <w:rPr>
          <w:rStyle w:val="s2"/>
        </w:rPr>
        <w:t>"0"</w:t>
      </w:r>
      <w:r>
        <w:rPr>
          <w:rStyle w:val="p"/>
        </w:rPr>
        <w:t>,</w:t>
      </w:r>
    </w:p>
    <w:p w:rsidR="00000000" w:rsidRDefault="00000000">
      <w:pPr>
        <w:pStyle w:val="HTML0"/>
        <w:divId w:val="777483719"/>
        <w:rPr>
          <w:rStyle w:val="w"/>
        </w:rPr>
      </w:pPr>
      <w:r>
        <w:rPr>
          <w:rStyle w:val="w"/>
        </w:rPr>
        <w:t xml:space="preserve">                    </w:t>
      </w:r>
      <w:r>
        <w:rPr>
          <w:rStyle w:val="nl"/>
        </w:rPr>
        <w:t>"borrowMmr"</w:t>
      </w:r>
      <w:r>
        <w:rPr>
          <w:rStyle w:val="p"/>
        </w:rPr>
        <w:t>:</w:t>
      </w:r>
      <w:r>
        <w:rPr>
          <w:rStyle w:val="w"/>
        </w:rPr>
        <w:t xml:space="preserve"> </w:t>
      </w:r>
      <w:r>
        <w:rPr>
          <w:rStyle w:val="s2"/>
        </w:rPr>
        <w:t>"0"</w:t>
      </w:r>
      <w:r>
        <w:rPr>
          <w:rStyle w:val="p"/>
        </w:rPr>
        <w:t>,</w:t>
      </w:r>
    </w:p>
    <w:p w:rsidR="00000000" w:rsidRDefault="00000000">
      <w:pPr>
        <w:pStyle w:val="HTML0"/>
        <w:divId w:val="777483719"/>
        <w:rPr>
          <w:rStyle w:val="w"/>
        </w:rPr>
      </w:pPr>
      <w:r>
        <w:rPr>
          <w:rStyle w:val="w"/>
        </w:rPr>
        <w:t xml:space="preserve">                    </w:t>
      </w:r>
      <w:r>
        <w:rPr>
          <w:rStyle w:val="nl"/>
        </w:rPr>
        <w:t>"ccy"</w:t>
      </w:r>
      <w:r>
        <w:rPr>
          <w:rStyle w:val="p"/>
        </w:rPr>
        <w:t>:</w:t>
      </w:r>
      <w:r>
        <w:rPr>
          <w:rStyle w:val="w"/>
        </w:rPr>
        <w:t xml:space="preserve"> </w:t>
      </w:r>
      <w:r>
        <w:rPr>
          <w:rStyle w:val="s2"/>
        </w:rPr>
        <w:t>"OKB"</w:t>
      </w:r>
      <w:r>
        <w:rPr>
          <w:rStyle w:val="p"/>
        </w:rPr>
        <w:t>,</w:t>
      </w:r>
    </w:p>
    <w:p w:rsidR="00000000" w:rsidRDefault="00000000">
      <w:pPr>
        <w:pStyle w:val="HTML0"/>
        <w:divId w:val="777483719"/>
        <w:rPr>
          <w:rStyle w:val="w"/>
        </w:rPr>
      </w:pPr>
      <w:r>
        <w:rPr>
          <w:rStyle w:val="w"/>
        </w:rPr>
        <w:t xml:space="preserve">                    </w:t>
      </w:r>
      <w:r>
        <w:rPr>
          <w:rStyle w:val="nl"/>
        </w:rPr>
        <w:t>"spotInUse"</w:t>
      </w:r>
      <w:r>
        <w:rPr>
          <w:rStyle w:val="p"/>
        </w:rPr>
        <w:t>:</w:t>
      </w:r>
      <w:r>
        <w:rPr>
          <w:rStyle w:val="w"/>
        </w:rPr>
        <w:t xml:space="preserve"> </w:t>
      </w:r>
      <w:r>
        <w:rPr>
          <w:rStyle w:val="s2"/>
        </w:rPr>
        <w:t>"0"</w:t>
      </w:r>
    </w:p>
    <w:p w:rsidR="00000000" w:rsidRDefault="00000000">
      <w:pPr>
        <w:pStyle w:val="HTML0"/>
        <w:divId w:val="777483719"/>
        <w:rPr>
          <w:rStyle w:val="w"/>
        </w:rPr>
      </w:pPr>
      <w:r>
        <w:rPr>
          <w:rStyle w:val="w"/>
        </w:rPr>
        <w:t xml:space="preserve">                </w:t>
      </w:r>
      <w:r>
        <w:rPr>
          <w:rStyle w:val="p"/>
        </w:rPr>
        <w:t>},</w:t>
      </w:r>
    </w:p>
    <w:p w:rsidR="00000000" w:rsidRDefault="00000000">
      <w:pPr>
        <w:pStyle w:val="HTML0"/>
        <w:divId w:val="777483719"/>
        <w:rPr>
          <w:rStyle w:val="w"/>
        </w:rPr>
      </w:pPr>
      <w:r>
        <w:rPr>
          <w:rStyle w:val="w"/>
        </w:rPr>
        <w:t xml:space="preserve">                </w:t>
      </w:r>
      <w:r>
        <w:rPr>
          <w:rStyle w:val="p"/>
        </w:rPr>
        <w:t>{</w:t>
      </w:r>
    </w:p>
    <w:p w:rsidR="00000000" w:rsidRDefault="00000000">
      <w:pPr>
        <w:pStyle w:val="HTML0"/>
        <w:divId w:val="777483719"/>
        <w:rPr>
          <w:rStyle w:val="w"/>
        </w:rPr>
      </w:pPr>
      <w:r>
        <w:rPr>
          <w:rStyle w:val="w"/>
        </w:rPr>
        <w:t xml:space="preserve">                    </w:t>
      </w:r>
      <w:r>
        <w:rPr>
          <w:rStyle w:val="nl"/>
        </w:rPr>
        <w:t>"availEq"</w:t>
      </w:r>
      <w:r>
        <w:rPr>
          <w:rStyle w:val="p"/>
        </w:rPr>
        <w:t>:</w:t>
      </w:r>
      <w:r>
        <w:rPr>
          <w:rStyle w:val="w"/>
        </w:rPr>
        <w:t xml:space="preserve"> </w:t>
      </w:r>
      <w:r>
        <w:rPr>
          <w:rStyle w:val="s2"/>
        </w:rPr>
        <w:t>"1.1618286584225905"</w:t>
      </w:r>
      <w:r>
        <w:rPr>
          <w:rStyle w:val="p"/>
        </w:rPr>
        <w:t>,</w:t>
      </w:r>
    </w:p>
    <w:p w:rsidR="00000000" w:rsidRDefault="00000000">
      <w:pPr>
        <w:pStyle w:val="HTML0"/>
        <w:divId w:val="777483719"/>
        <w:rPr>
          <w:rStyle w:val="w"/>
        </w:rPr>
      </w:pPr>
      <w:r>
        <w:rPr>
          <w:rStyle w:val="w"/>
        </w:rPr>
        <w:t xml:space="preserve">                    </w:t>
      </w:r>
      <w:r>
        <w:rPr>
          <w:rStyle w:val="nl"/>
        </w:rPr>
        <w:t>"borrowImr"</w:t>
      </w:r>
      <w:r>
        <w:rPr>
          <w:rStyle w:val="p"/>
        </w:rPr>
        <w:t>:</w:t>
      </w:r>
      <w:r>
        <w:rPr>
          <w:rStyle w:val="w"/>
        </w:rPr>
        <w:t xml:space="preserve"> </w:t>
      </w:r>
      <w:r>
        <w:rPr>
          <w:rStyle w:val="s2"/>
        </w:rPr>
        <w:t>"0"</w:t>
      </w:r>
      <w:r>
        <w:rPr>
          <w:rStyle w:val="p"/>
        </w:rPr>
        <w:t>,</w:t>
      </w:r>
    </w:p>
    <w:p w:rsidR="00000000" w:rsidRDefault="00000000">
      <w:pPr>
        <w:pStyle w:val="HTML0"/>
        <w:divId w:val="777483719"/>
        <w:rPr>
          <w:rStyle w:val="w"/>
        </w:rPr>
      </w:pPr>
      <w:r>
        <w:rPr>
          <w:rStyle w:val="w"/>
        </w:rPr>
        <w:t xml:space="preserve">                    </w:t>
      </w:r>
      <w:r>
        <w:rPr>
          <w:rStyle w:val="nl"/>
        </w:rPr>
        <w:t>"borrowMmr"</w:t>
      </w:r>
      <w:r>
        <w:rPr>
          <w:rStyle w:val="p"/>
        </w:rPr>
        <w:t>:</w:t>
      </w:r>
      <w:r>
        <w:rPr>
          <w:rStyle w:val="w"/>
        </w:rPr>
        <w:t xml:space="preserve"> </w:t>
      </w:r>
      <w:r>
        <w:rPr>
          <w:rStyle w:val="s2"/>
        </w:rPr>
        <w:t>"0"</w:t>
      </w:r>
      <w:r>
        <w:rPr>
          <w:rStyle w:val="p"/>
        </w:rPr>
        <w:t>,</w:t>
      </w:r>
    </w:p>
    <w:p w:rsidR="00000000" w:rsidRDefault="00000000">
      <w:pPr>
        <w:pStyle w:val="HTML0"/>
        <w:divId w:val="777483719"/>
        <w:rPr>
          <w:rStyle w:val="w"/>
        </w:rPr>
      </w:pPr>
      <w:r>
        <w:rPr>
          <w:rStyle w:val="w"/>
        </w:rPr>
        <w:t xml:space="preserve">                    </w:t>
      </w:r>
      <w:r>
        <w:rPr>
          <w:rStyle w:val="nl"/>
        </w:rPr>
        <w:t>"ccy"</w:t>
      </w:r>
      <w:r>
        <w:rPr>
          <w:rStyle w:val="p"/>
        </w:rPr>
        <w:t>:</w:t>
      </w:r>
      <w:r>
        <w:rPr>
          <w:rStyle w:val="w"/>
        </w:rPr>
        <w:t xml:space="preserve"> </w:t>
      </w:r>
      <w:r>
        <w:rPr>
          <w:rStyle w:val="s2"/>
        </w:rPr>
        <w:t>"USDC"</w:t>
      </w:r>
      <w:r>
        <w:rPr>
          <w:rStyle w:val="p"/>
        </w:rPr>
        <w:t>,</w:t>
      </w:r>
    </w:p>
    <w:p w:rsidR="00000000" w:rsidRDefault="00000000">
      <w:pPr>
        <w:pStyle w:val="HTML0"/>
        <w:divId w:val="777483719"/>
        <w:rPr>
          <w:rStyle w:val="w"/>
        </w:rPr>
      </w:pPr>
      <w:r>
        <w:rPr>
          <w:rStyle w:val="w"/>
        </w:rPr>
        <w:lastRenderedPageBreak/>
        <w:t xml:space="preserve">                    </w:t>
      </w:r>
      <w:r>
        <w:rPr>
          <w:rStyle w:val="nl"/>
        </w:rPr>
        <w:t>"spotInUse"</w:t>
      </w:r>
      <w:r>
        <w:rPr>
          <w:rStyle w:val="p"/>
        </w:rPr>
        <w:t>:</w:t>
      </w:r>
      <w:r>
        <w:rPr>
          <w:rStyle w:val="w"/>
        </w:rPr>
        <w:t xml:space="preserve"> </w:t>
      </w:r>
      <w:r>
        <w:rPr>
          <w:rStyle w:val="s2"/>
        </w:rPr>
        <w:t>"0"</w:t>
      </w:r>
    </w:p>
    <w:p w:rsidR="00000000" w:rsidRDefault="00000000">
      <w:pPr>
        <w:pStyle w:val="HTML0"/>
        <w:divId w:val="777483719"/>
        <w:rPr>
          <w:rStyle w:val="w"/>
        </w:rPr>
      </w:pPr>
      <w:r>
        <w:rPr>
          <w:rStyle w:val="w"/>
        </w:rPr>
        <w:t xml:space="preserve">                </w:t>
      </w:r>
      <w:r>
        <w:rPr>
          <w:rStyle w:val="p"/>
        </w:rPr>
        <w:t>}</w:t>
      </w:r>
    </w:p>
    <w:p w:rsidR="00000000" w:rsidRDefault="00000000">
      <w:pPr>
        <w:pStyle w:val="HTML0"/>
        <w:divId w:val="777483719"/>
        <w:rPr>
          <w:rStyle w:val="w"/>
        </w:rPr>
      </w:pPr>
      <w:r>
        <w:rPr>
          <w:rStyle w:val="w"/>
        </w:rPr>
        <w:t xml:space="preserve">            </w:t>
      </w:r>
      <w:r>
        <w:rPr>
          <w:rStyle w:val="p"/>
        </w:rPr>
        <w:t>],</w:t>
      </w:r>
    </w:p>
    <w:p w:rsidR="00000000" w:rsidRDefault="00000000">
      <w:pPr>
        <w:pStyle w:val="HTML0"/>
        <w:divId w:val="777483719"/>
        <w:rPr>
          <w:rStyle w:val="w"/>
        </w:rPr>
      </w:pPr>
      <w:r>
        <w:rPr>
          <w:rStyle w:val="w"/>
        </w:rPr>
        <w:t xml:space="preserve">            </w:t>
      </w:r>
      <w:r>
        <w:rPr>
          <w:rStyle w:val="nl"/>
        </w:rPr>
        <w:t>"borrowMmr"</w:t>
      </w:r>
      <w:r>
        <w:rPr>
          <w:rStyle w:val="p"/>
        </w:rPr>
        <w:t>:</w:t>
      </w:r>
      <w:r>
        <w:rPr>
          <w:rStyle w:val="w"/>
        </w:rPr>
        <w:t xml:space="preserve"> </w:t>
      </w:r>
      <w:r>
        <w:rPr>
          <w:rStyle w:val="s2"/>
        </w:rPr>
        <w:t>"1919.9362374517698"</w:t>
      </w:r>
      <w:r>
        <w:rPr>
          <w:rStyle w:val="p"/>
        </w:rPr>
        <w:t>,</w:t>
      </w:r>
    </w:p>
    <w:p w:rsidR="00000000" w:rsidRDefault="00000000">
      <w:pPr>
        <w:pStyle w:val="HTML0"/>
        <w:divId w:val="777483719"/>
        <w:rPr>
          <w:rStyle w:val="w"/>
        </w:rPr>
      </w:pPr>
      <w:r>
        <w:rPr>
          <w:rStyle w:val="w"/>
        </w:rPr>
        <w:t xml:space="preserve">            </w:t>
      </w:r>
      <w:r>
        <w:rPr>
          <w:rStyle w:val="nl"/>
        </w:rPr>
        <w:t>"derivMmr"</w:t>
      </w:r>
      <w:r>
        <w:rPr>
          <w:rStyle w:val="p"/>
        </w:rPr>
        <w:t>:</w:t>
      </w:r>
      <w:r>
        <w:rPr>
          <w:rStyle w:val="w"/>
        </w:rPr>
        <w:t xml:space="preserve"> </w:t>
      </w:r>
      <w:r>
        <w:rPr>
          <w:rStyle w:val="s2"/>
        </w:rPr>
        <w:t>"61.63384859899599"</w:t>
      </w:r>
      <w:r>
        <w:rPr>
          <w:rStyle w:val="p"/>
        </w:rPr>
        <w:t>,</w:t>
      </w:r>
    </w:p>
    <w:p w:rsidR="00000000" w:rsidRDefault="00000000">
      <w:pPr>
        <w:pStyle w:val="HTML0"/>
        <w:divId w:val="777483719"/>
        <w:rPr>
          <w:rStyle w:val="w"/>
        </w:rPr>
      </w:pPr>
      <w:r>
        <w:rPr>
          <w:rStyle w:val="w"/>
        </w:rPr>
        <w:t xml:space="preserve">            </w:t>
      </w:r>
      <w:r>
        <w:rPr>
          <w:rStyle w:val="nl"/>
        </w:rPr>
        <w:t>"eq"</w:t>
      </w:r>
      <w:r>
        <w:rPr>
          <w:rStyle w:val="p"/>
        </w:rPr>
        <w:t>:</w:t>
      </w:r>
      <w:r>
        <w:rPr>
          <w:rStyle w:val="w"/>
        </w:rPr>
        <w:t xml:space="preserve"> </w:t>
      </w:r>
      <w:r>
        <w:rPr>
          <w:rStyle w:val="s2"/>
        </w:rPr>
        <w:t>"50503.83298678435"</w:t>
      </w:r>
      <w:r>
        <w:rPr>
          <w:rStyle w:val="p"/>
        </w:rPr>
        <w:t>,</w:t>
      </w:r>
    </w:p>
    <w:p w:rsidR="00000000" w:rsidRDefault="00000000">
      <w:pPr>
        <w:pStyle w:val="HTML0"/>
        <w:divId w:val="777483719"/>
        <w:rPr>
          <w:rStyle w:val="w"/>
        </w:rPr>
      </w:pPr>
      <w:r>
        <w:rPr>
          <w:rStyle w:val="w"/>
        </w:rPr>
        <w:t xml:space="preserve">            </w:t>
      </w:r>
      <w:r>
        <w:rPr>
          <w:rStyle w:val="nl"/>
        </w:rPr>
        <w:t>"marginRatio"</w:t>
      </w:r>
      <w:r>
        <w:rPr>
          <w:rStyle w:val="p"/>
        </w:rPr>
        <w:t>:</w:t>
      </w:r>
      <w:r>
        <w:rPr>
          <w:rStyle w:val="w"/>
        </w:rPr>
        <w:t xml:space="preserve"> </w:t>
      </w:r>
      <w:r>
        <w:rPr>
          <w:rStyle w:val="s2"/>
        </w:rPr>
        <w:t>"24.513003004865656"</w:t>
      </w:r>
      <w:r>
        <w:rPr>
          <w:rStyle w:val="p"/>
        </w:rPr>
        <w:t>,</w:t>
      </w:r>
    </w:p>
    <w:p w:rsidR="00000000" w:rsidRDefault="00000000">
      <w:pPr>
        <w:pStyle w:val="HTML0"/>
        <w:divId w:val="777483719"/>
        <w:rPr>
          <w:rStyle w:val="w"/>
        </w:rPr>
      </w:pPr>
      <w:r>
        <w:rPr>
          <w:rStyle w:val="w"/>
        </w:rPr>
        <w:t xml:space="preserve">            </w:t>
      </w:r>
      <w:r>
        <w:rPr>
          <w:rStyle w:val="nl"/>
        </w:rPr>
        <w:t>"riskUnitData"</w:t>
      </w:r>
      <w:r>
        <w:rPr>
          <w:rStyle w:val="p"/>
        </w:rPr>
        <w:t>:</w:t>
      </w:r>
      <w:r>
        <w:rPr>
          <w:rStyle w:val="w"/>
        </w:rPr>
        <w:t xml:space="preserve"> </w:t>
      </w:r>
      <w:r>
        <w:rPr>
          <w:rStyle w:val="p"/>
        </w:rPr>
        <w:t>[</w:t>
      </w:r>
    </w:p>
    <w:p w:rsidR="00000000" w:rsidRDefault="00000000">
      <w:pPr>
        <w:pStyle w:val="HTML0"/>
        <w:divId w:val="777483719"/>
        <w:rPr>
          <w:rStyle w:val="w"/>
        </w:rPr>
      </w:pPr>
      <w:r>
        <w:rPr>
          <w:rStyle w:val="w"/>
        </w:rPr>
        <w:t xml:space="preserve">                </w:t>
      </w:r>
      <w:r>
        <w:rPr>
          <w:rStyle w:val="p"/>
        </w:rPr>
        <w:t>{</w:t>
      </w:r>
    </w:p>
    <w:p w:rsidR="00000000" w:rsidRDefault="00000000">
      <w:pPr>
        <w:pStyle w:val="HTML0"/>
        <w:divId w:val="777483719"/>
        <w:rPr>
          <w:rStyle w:val="w"/>
        </w:rPr>
      </w:pPr>
      <w:r>
        <w:rPr>
          <w:rStyle w:val="w"/>
        </w:rPr>
        <w:t xml:space="preserve">                    </w:t>
      </w:r>
      <w:r>
        <w:rPr>
          <w:rStyle w:val="nl"/>
        </w:rPr>
        <w:t>"delta"</w:t>
      </w:r>
      <w:r>
        <w:rPr>
          <w:rStyle w:val="p"/>
        </w:rPr>
        <w:t>:</w:t>
      </w:r>
      <w:r>
        <w:rPr>
          <w:rStyle w:val="w"/>
        </w:rPr>
        <w:t xml:space="preserve"> </w:t>
      </w:r>
      <w:r>
        <w:rPr>
          <w:rStyle w:val="s2"/>
        </w:rPr>
        <w:t>"0.010000438961223"</w:t>
      </w:r>
      <w:r>
        <w:rPr>
          <w:rStyle w:val="p"/>
        </w:rPr>
        <w:t>,</w:t>
      </w:r>
    </w:p>
    <w:p w:rsidR="00000000" w:rsidRDefault="00000000">
      <w:pPr>
        <w:pStyle w:val="HTML0"/>
        <w:divId w:val="777483719"/>
        <w:rPr>
          <w:rStyle w:val="w"/>
        </w:rPr>
      </w:pPr>
      <w:r>
        <w:rPr>
          <w:rStyle w:val="w"/>
        </w:rPr>
        <w:t xml:space="preserve">                    </w:t>
      </w:r>
      <w:r>
        <w:rPr>
          <w:rStyle w:val="nl"/>
        </w:rPr>
        <w:t>"gamma"</w:t>
      </w:r>
      <w:r>
        <w:rPr>
          <w:rStyle w:val="p"/>
        </w:rPr>
        <w:t>:</w:t>
      </w:r>
      <w:r>
        <w:rPr>
          <w:rStyle w:val="w"/>
        </w:rPr>
        <w:t xml:space="preserve"> </w:t>
      </w:r>
      <w:r>
        <w:rPr>
          <w:rStyle w:val="s2"/>
        </w:rPr>
        <w:t>"0"</w:t>
      </w:r>
      <w:r>
        <w:rPr>
          <w:rStyle w:val="p"/>
        </w:rPr>
        <w:t>,</w:t>
      </w:r>
    </w:p>
    <w:p w:rsidR="00000000" w:rsidRDefault="00000000">
      <w:pPr>
        <w:pStyle w:val="HTML0"/>
        <w:divId w:val="777483719"/>
        <w:rPr>
          <w:rStyle w:val="w"/>
        </w:rPr>
      </w:pPr>
      <w:r>
        <w:rPr>
          <w:rStyle w:val="w"/>
        </w:rPr>
        <w:t xml:space="preserve">                    </w:t>
      </w:r>
      <w:r>
        <w:rPr>
          <w:rStyle w:val="nl"/>
        </w:rPr>
        <w:t>"imr"</w:t>
      </w:r>
      <w:r>
        <w:rPr>
          <w:rStyle w:val="p"/>
        </w:rPr>
        <w:t>:</w:t>
      </w:r>
      <w:r>
        <w:rPr>
          <w:rStyle w:val="w"/>
        </w:rPr>
        <w:t xml:space="preserve"> </w:t>
      </w:r>
      <w:r>
        <w:rPr>
          <w:rStyle w:val="s2"/>
        </w:rPr>
        <w:t>"79.93948582424999"</w:t>
      </w:r>
      <w:r>
        <w:rPr>
          <w:rStyle w:val="p"/>
        </w:rPr>
        <w:t>,</w:t>
      </w:r>
    </w:p>
    <w:p w:rsidR="00000000" w:rsidRDefault="00000000">
      <w:pPr>
        <w:pStyle w:val="HTML0"/>
        <w:divId w:val="777483719"/>
        <w:rPr>
          <w:rStyle w:val="w"/>
        </w:rPr>
      </w:pPr>
      <w:r>
        <w:rPr>
          <w:rStyle w:val="w"/>
        </w:rPr>
        <w:t xml:space="preserve">                    </w:t>
      </w:r>
      <w:r>
        <w:rPr>
          <w:rStyle w:val="nl"/>
        </w:rPr>
        <w:t>"indexUsd"</w:t>
      </w:r>
      <w:r>
        <w:rPr>
          <w:rStyle w:val="p"/>
        </w:rPr>
        <w:t>:</w:t>
      </w:r>
      <w:r>
        <w:rPr>
          <w:rStyle w:val="w"/>
        </w:rPr>
        <w:t xml:space="preserve"> </w:t>
      </w:r>
      <w:r>
        <w:rPr>
          <w:rStyle w:val="s2"/>
        </w:rPr>
        <w:t>"0.99971"</w:t>
      </w:r>
      <w:r>
        <w:rPr>
          <w:rStyle w:val="p"/>
        </w:rPr>
        <w:t>,</w:t>
      </w:r>
    </w:p>
    <w:p w:rsidR="00000000" w:rsidRDefault="00000000">
      <w:pPr>
        <w:pStyle w:val="HTML0"/>
        <w:divId w:val="777483719"/>
        <w:rPr>
          <w:rStyle w:val="w"/>
        </w:rPr>
      </w:pPr>
      <w:r>
        <w:rPr>
          <w:rStyle w:val="w"/>
        </w:rPr>
        <w:t xml:space="preserve">                    </w:t>
      </w:r>
      <w:r>
        <w:rPr>
          <w:rStyle w:val="nl"/>
        </w:rPr>
        <w:t>"mmr"</w:t>
      </w:r>
      <w:r>
        <w:rPr>
          <w:rStyle w:val="p"/>
        </w:rPr>
        <w:t>:</w:t>
      </w:r>
      <w:r>
        <w:rPr>
          <w:rStyle w:val="w"/>
        </w:rPr>
        <w:t xml:space="preserve"> </w:t>
      </w:r>
      <w:r>
        <w:rPr>
          <w:rStyle w:val="s2"/>
        </w:rPr>
        <w:t>"61.49191217249999"</w:t>
      </w:r>
      <w:r>
        <w:rPr>
          <w:rStyle w:val="p"/>
        </w:rPr>
        <w:t>,</w:t>
      </w:r>
    </w:p>
    <w:p w:rsidR="00000000" w:rsidRDefault="00000000">
      <w:pPr>
        <w:pStyle w:val="HTML0"/>
        <w:divId w:val="777483719"/>
        <w:rPr>
          <w:rStyle w:val="w"/>
        </w:rPr>
      </w:pPr>
      <w:r>
        <w:rPr>
          <w:rStyle w:val="w"/>
        </w:rPr>
        <w:t xml:space="preserve">                    </w:t>
      </w:r>
      <w:r>
        <w:rPr>
          <w:rStyle w:val="nl"/>
        </w:rPr>
        <w:t>"mr1"</w:t>
      </w:r>
      <w:r>
        <w:rPr>
          <w:rStyle w:val="p"/>
        </w:rPr>
        <w:t>:</w:t>
      </w:r>
      <w:r>
        <w:rPr>
          <w:rStyle w:val="w"/>
        </w:rPr>
        <w:t xml:space="preserve"> </w:t>
      </w:r>
      <w:r>
        <w:rPr>
          <w:rStyle w:val="s2"/>
        </w:rPr>
        <w:t>"61.49191217249999"</w:t>
      </w:r>
      <w:r>
        <w:rPr>
          <w:rStyle w:val="p"/>
        </w:rPr>
        <w:t>,</w:t>
      </w:r>
    </w:p>
    <w:p w:rsidR="00000000" w:rsidRDefault="00000000">
      <w:pPr>
        <w:pStyle w:val="HTML0"/>
        <w:divId w:val="777483719"/>
        <w:rPr>
          <w:rStyle w:val="w"/>
        </w:rPr>
      </w:pPr>
      <w:r>
        <w:rPr>
          <w:rStyle w:val="w"/>
        </w:rPr>
        <w:t xml:space="preserve">                    </w:t>
      </w:r>
      <w:r>
        <w:rPr>
          <w:rStyle w:val="nl"/>
        </w:rPr>
        <w:t>"mr1FinalResult"</w:t>
      </w:r>
      <w:r>
        <w:rPr>
          <w:rStyle w:val="p"/>
        </w:rPr>
        <w:t>:</w:t>
      </w:r>
      <w:r>
        <w:rPr>
          <w:rStyle w:val="w"/>
        </w:rPr>
        <w:t xml:space="preserve"> </w:t>
      </w:r>
      <w:r>
        <w:rPr>
          <w:rStyle w:val="p"/>
        </w:rPr>
        <w:t>{</w:t>
      </w:r>
    </w:p>
    <w:p w:rsidR="00000000" w:rsidRDefault="00000000">
      <w:pPr>
        <w:pStyle w:val="HTML0"/>
        <w:divId w:val="777483719"/>
        <w:rPr>
          <w:rStyle w:val="w"/>
        </w:rPr>
      </w:pPr>
      <w:r>
        <w:rPr>
          <w:rStyle w:val="w"/>
        </w:rPr>
        <w:t xml:space="preserve">                        </w:t>
      </w:r>
      <w:r>
        <w:rPr>
          <w:rStyle w:val="nl"/>
        </w:rPr>
        <w:t>"pnl"</w:t>
      </w:r>
      <w:r>
        <w:rPr>
          <w:rStyle w:val="p"/>
        </w:rPr>
        <w:t>:</w:t>
      </w:r>
      <w:r>
        <w:rPr>
          <w:rStyle w:val="w"/>
        </w:rPr>
        <w:t xml:space="preserve"> </w:t>
      </w:r>
      <w:r>
        <w:rPr>
          <w:rStyle w:val="s2"/>
        </w:rPr>
        <w:t>"-61.49191217249999"</w:t>
      </w:r>
      <w:r>
        <w:rPr>
          <w:rStyle w:val="p"/>
        </w:rPr>
        <w:t>,</w:t>
      </w:r>
    </w:p>
    <w:p w:rsidR="00000000" w:rsidRDefault="00000000">
      <w:pPr>
        <w:pStyle w:val="HTML0"/>
        <w:divId w:val="777483719"/>
        <w:rPr>
          <w:rStyle w:val="w"/>
        </w:rPr>
      </w:pPr>
      <w:r>
        <w:rPr>
          <w:rStyle w:val="w"/>
        </w:rPr>
        <w:t xml:space="preserve">                        </w:t>
      </w:r>
      <w:r>
        <w:rPr>
          <w:rStyle w:val="nl"/>
        </w:rPr>
        <w:t>"spotShock"</w:t>
      </w:r>
      <w:r>
        <w:rPr>
          <w:rStyle w:val="p"/>
        </w:rPr>
        <w:t>:</w:t>
      </w:r>
      <w:r>
        <w:rPr>
          <w:rStyle w:val="w"/>
        </w:rPr>
        <w:t xml:space="preserve"> </w:t>
      </w:r>
      <w:r>
        <w:rPr>
          <w:rStyle w:val="s2"/>
        </w:rPr>
        <w:t>"-0.15"</w:t>
      </w:r>
      <w:r>
        <w:rPr>
          <w:rStyle w:val="p"/>
        </w:rPr>
        <w:t>,</w:t>
      </w:r>
    </w:p>
    <w:p w:rsidR="00000000" w:rsidRDefault="00000000">
      <w:pPr>
        <w:pStyle w:val="HTML0"/>
        <w:divId w:val="777483719"/>
        <w:rPr>
          <w:rStyle w:val="w"/>
        </w:rPr>
      </w:pPr>
      <w:r>
        <w:rPr>
          <w:rStyle w:val="w"/>
        </w:rPr>
        <w:t xml:space="preserve">                        </w:t>
      </w:r>
      <w:r>
        <w:rPr>
          <w:rStyle w:val="nl"/>
        </w:rPr>
        <w:t>"volShock"</w:t>
      </w:r>
      <w:r>
        <w:rPr>
          <w:rStyle w:val="p"/>
        </w:rPr>
        <w:t>:</w:t>
      </w:r>
      <w:r>
        <w:rPr>
          <w:rStyle w:val="w"/>
        </w:rPr>
        <w:t xml:space="preserve"> </w:t>
      </w:r>
      <w:r>
        <w:rPr>
          <w:rStyle w:val="s2"/>
        </w:rPr>
        <w:t>"up"</w:t>
      </w:r>
    </w:p>
    <w:p w:rsidR="00000000" w:rsidRDefault="00000000">
      <w:pPr>
        <w:pStyle w:val="HTML0"/>
        <w:divId w:val="777483719"/>
        <w:rPr>
          <w:rStyle w:val="w"/>
        </w:rPr>
      </w:pPr>
      <w:r>
        <w:rPr>
          <w:rStyle w:val="w"/>
        </w:rPr>
        <w:t xml:space="preserve">                    </w:t>
      </w:r>
      <w:r>
        <w:rPr>
          <w:rStyle w:val="p"/>
        </w:rPr>
        <w:t>},</w:t>
      </w:r>
    </w:p>
    <w:p w:rsidR="00000000" w:rsidRDefault="00000000">
      <w:pPr>
        <w:pStyle w:val="HTML0"/>
        <w:divId w:val="777483719"/>
        <w:rPr>
          <w:rStyle w:val="w"/>
        </w:rPr>
      </w:pPr>
      <w:r>
        <w:rPr>
          <w:rStyle w:val="w"/>
        </w:rPr>
        <w:t xml:space="preserve">                    </w:t>
      </w:r>
      <w:r>
        <w:rPr>
          <w:rStyle w:val="nl"/>
        </w:rPr>
        <w:t>"mr1Scenarios"</w:t>
      </w:r>
      <w:r>
        <w:rPr>
          <w:rStyle w:val="p"/>
        </w:rPr>
        <w:t>:</w:t>
      </w:r>
      <w:r>
        <w:rPr>
          <w:rStyle w:val="w"/>
        </w:rPr>
        <w:t xml:space="preserve"> </w:t>
      </w:r>
      <w:r>
        <w:rPr>
          <w:rStyle w:val="p"/>
        </w:rPr>
        <w:t>{</w:t>
      </w:r>
    </w:p>
    <w:p w:rsidR="00000000" w:rsidRDefault="00000000">
      <w:pPr>
        <w:pStyle w:val="HTML0"/>
        <w:divId w:val="777483719"/>
        <w:rPr>
          <w:rStyle w:val="w"/>
        </w:rPr>
      </w:pPr>
      <w:r>
        <w:rPr>
          <w:rStyle w:val="w"/>
        </w:rPr>
        <w:t xml:space="preserve">                        </w:t>
      </w:r>
      <w:r>
        <w:rPr>
          <w:rStyle w:val="nl"/>
        </w:rPr>
        <w:t>"volSame"</w:t>
      </w:r>
      <w:r>
        <w:rPr>
          <w:rStyle w:val="p"/>
        </w:rPr>
        <w:t>:</w:t>
      </w:r>
      <w:r>
        <w:rPr>
          <w:rStyle w:val="w"/>
        </w:rPr>
        <w:t xml:space="preserve"> </w:t>
      </w:r>
      <w:r>
        <w:rPr>
          <w:rStyle w:val="p"/>
        </w:rPr>
        <w:t>{</w:t>
      </w:r>
    </w:p>
    <w:p w:rsidR="00000000" w:rsidRDefault="00000000">
      <w:pPr>
        <w:pStyle w:val="HTML0"/>
        <w:divId w:val="777483719"/>
        <w:rPr>
          <w:rStyle w:val="w"/>
        </w:rPr>
      </w:pPr>
      <w:r>
        <w:rPr>
          <w:rStyle w:val="w"/>
        </w:rPr>
        <w:t xml:space="preserve">                            </w:t>
      </w:r>
      <w:r>
        <w:rPr>
          <w:rStyle w:val="nl"/>
        </w:rPr>
        <w:t>"0"</w:t>
      </w:r>
      <w:r>
        <w:rPr>
          <w:rStyle w:val="p"/>
        </w:rPr>
        <w:t>:</w:t>
      </w:r>
      <w:r>
        <w:rPr>
          <w:rStyle w:val="w"/>
        </w:rPr>
        <w:t xml:space="preserve"> </w:t>
      </w:r>
      <w:r>
        <w:rPr>
          <w:rStyle w:val="s2"/>
        </w:rPr>
        <w:t>"0"</w:t>
      </w:r>
      <w:r>
        <w:rPr>
          <w:rStyle w:val="p"/>
        </w:rPr>
        <w:t>,</w:t>
      </w:r>
    </w:p>
    <w:p w:rsidR="00000000" w:rsidRDefault="00000000">
      <w:pPr>
        <w:pStyle w:val="HTML0"/>
        <w:divId w:val="777483719"/>
        <w:rPr>
          <w:rStyle w:val="w"/>
        </w:rPr>
      </w:pPr>
      <w:r>
        <w:rPr>
          <w:rStyle w:val="w"/>
        </w:rPr>
        <w:t xml:space="preserve">                            </w:t>
      </w:r>
      <w:r>
        <w:rPr>
          <w:rStyle w:val="nl"/>
        </w:rPr>
        <w:t>"-0.05"</w:t>
      </w:r>
      <w:r>
        <w:rPr>
          <w:rStyle w:val="p"/>
        </w:rPr>
        <w:t>:</w:t>
      </w:r>
      <w:r>
        <w:rPr>
          <w:rStyle w:val="w"/>
        </w:rPr>
        <w:t xml:space="preserve"> </w:t>
      </w:r>
      <w:r>
        <w:rPr>
          <w:rStyle w:val="s2"/>
        </w:rPr>
        <w:t>"-20.497304057499974"</w:t>
      </w:r>
      <w:r>
        <w:rPr>
          <w:rStyle w:val="p"/>
        </w:rPr>
        <w:t>,</w:t>
      </w:r>
    </w:p>
    <w:p w:rsidR="00000000" w:rsidRDefault="00000000">
      <w:pPr>
        <w:pStyle w:val="HTML0"/>
        <w:divId w:val="777483719"/>
        <w:rPr>
          <w:rStyle w:val="w"/>
        </w:rPr>
      </w:pPr>
      <w:r>
        <w:rPr>
          <w:rStyle w:val="w"/>
        </w:rPr>
        <w:t xml:space="preserve">                            </w:t>
      </w:r>
      <w:r>
        <w:rPr>
          <w:rStyle w:val="nl"/>
        </w:rPr>
        <w:t>"-0.1"</w:t>
      </w:r>
      <w:r>
        <w:rPr>
          <w:rStyle w:val="p"/>
        </w:rPr>
        <w:t>:</w:t>
      </w:r>
      <w:r>
        <w:rPr>
          <w:rStyle w:val="w"/>
        </w:rPr>
        <w:t xml:space="preserve"> </w:t>
      </w:r>
      <w:r>
        <w:rPr>
          <w:rStyle w:val="s2"/>
        </w:rPr>
        <w:t>"-40.99460811500002"</w:t>
      </w:r>
      <w:r>
        <w:rPr>
          <w:rStyle w:val="p"/>
        </w:rPr>
        <w:t>,</w:t>
      </w:r>
    </w:p>
    <w:p w:rsidR="00000000" w:rsidRDefault="00000000">
      <w:pPr>
        <w:pStyle w:val="HTML0"/>
        <w:divId w:val="777483719"/>
        <w:rPr>
          <w:rStyle w:val="w"/>
        </w:rPr>
      </w:pPr>
      <w:r>
        <w:rPr>
          <w:rStyle w:val="w"/>
        </w:rPr>
        <w:t xml:space="preserve">                            </w:t>
      </w:r>
      <w:r>
        <w:rPr>
          <w:rStyle w:val="nl"/>
        </w:rPr>
        <w:t>"0.1"</w:t>
      </w:r>
      <w:r>
        <w:rPr>
          <w:rStyle w:val="p"/>
        </w:rPr>
        <w:t>:</w:t>
      </w:r>
      <w:r>
        <w:rPr>
          <w:rStyle w:val="w"/>
        </w:rPr>
        <w:t xml:space="preserve"> </w:t>
      </w:r>
      <w:r>
        <w:rPr>
          <w:rStyle w:val="s2"/>
        </w:rPr>
        <w:t>"40.99460811500002"</w:t>
      </w:r>
      <w:r>
        <w:rPr>
          <w:rStyle w:val="p"/>
        </w:rPr>
        <w:t>,</w:t>
      </w:r>
    </w:p>
    <w:p w:rsidR="00000000" w:rsidRDefault="00000000">
      <w:pPr>
        <w:pStyle w:val="HTML0"/>
        <w:divId w:val="777483719"/>
        <w:rPr>
          <w:rStyle w:val="w"/>
        </w:rPr>
      </w:pPr>
      <w:r>
        <w:rPr>
          <w:rStyle w:val="w"/>
        </w:rPr>
        <w:t xml:space="preserve">                            </w:t>
      </w:r>
      <w:r>
        <w:rPr>
          <w:rStyle w:val="nl"/>
        </w:rPr>
        <w:t>"0.15"</w:t>
      </w:r>
      <w:r>
        <w:rPr>
          <w:rStyle w:val="p"/>
        </w:rPr>
        <w:t>:</w:t>
      </w:r>
      <w:r>
        <w:rPr>
          <w:rStyle w:val="w"/>
        </w:rPr>
        <w:t xml:space="preserve"> </w:t>
      </w:r>
      <w:r>
        <w:rPr>
          <w:rStyle w:val="s2"/>
        </w:rPr>
        <w:t>"61.49191217249999"</w:t>
      </w:r>
      <w:r>
        <w:rPr>
          <w:rStyle w:val="p"/>
        </w:rPr>
        <w:t>,</w:t>
      </w:r>
    </w:p>
    <w:p w:rsidR="00000000" w:rsidRDefault="00000000">
      <w:pPr>
        <w:pStyle w:val="HTML0"/>
        <w:divId w:val="777483719"/>
        <w:rPr>
          <w:rStyle w:val="w"/>
        </w:rPr>
      </w:pPr>
      <w:r>
        <w:rPr>
          <w:rStyle w:val="w"/>
        </w:rPr>
        <w:t xml:space="preserve">                            </w:t>
      </w:r>
      <w:r>
        <w:rPr>
          <w:rStyle w:val="nl"/>
        </w:rPr>
        <w:t>"0.05"</w:t>
      </w:r>
      <w:r>
        <w:rPr>
          <w:rStyle w:val="p"/>
        </w:rPr>
        <w:t>:</w:t>
      </w:r>
      <w:r>
        <w:rPr>
          <w:rStyle w:val="w"/>
        </w:rPr>
        <w:t xml:space="preserve"> </w:t>
      </w:r>
      <w:r>
        <w:rPr>
          <w:rStyle w:val="s2"/>
        </w:rPr>
        <w:t>"20.497304057499974"</w:t>
      </w:r>
      <w:r>
        <w:rPr>
          <w:rStyle w:val="p"/>
        </w:rPr>
        <w:t>,</w:t>
      </w:r>
    </w:p>
    <w:p w:rsidR="00000000" w:rsidRDefault="00000000">
      <w:pPr>
        <w:pStyle w:val="HTML0"/>
        <w:divId w:val="777483719"/>
        <w:rPr>
          <w:rStyle w:val="w"/>
        </w:rPr>
      </w:pPr>
      <w:r>
        <w:rPr>
          <w:rStyle w:val="w"/>
        </w:rPr>
        <w:t xml:space="preserve">                            </w:t>
      </w:r>
      <w:r>
        <w:rPr>
          <w:rStyle w:val="nl"/>
        </w:rPr>
        <w:t>"-0.15"</w:t>
      </w:r>
      <w:r>
        <w:rPr>
          <w:rStyle w:val="p"/>
        </w:rPr>
        <w:t>:</w:t>
      </w:r>
      <w:r>
        <w:rPr>
          <w:rStyle w:val="w"/>
        </w:rPr>
        <w:t xml:space="preserve"> </w:t>
      </w:r>
      <w:r>
        <w:rPr>
          <w:rStyle w:val="s2"/>
        </w:rPr>
        <w:t>"-61.49191217249999"</w:t>
      </w:r>
    </w:p>
    <w:p w:rsidR="00000000" w:rsidRDefault="00000000">
      <w:pPr>
        <w:pStyle w:val="HTML0"/>
        <w:divId w:val="777483719"/>
        <w:rPr>
          <w:rStyle w:val="w"/>
        </w:rPr>
      </w:pPr>
      <w:r>
        <w:rPr>
          <w:rStyle w:val="w"/>
        </w:rPr>
        <w:t xml:space="preserve">                        </w:t>
      </w:r>
      <w:r>
        <w:rPr>
          <w:rStyle w:val="p"/>
        </w:rPr>
        <w:t>},</w:t>
      </w:r>
    </w:p>
    <w:p w:rsidR="00000000" w:rsidRDefault="00000000">
      <w:pPr>
        <w:pStyle w:val="HTML0"/>
        <w:divId w:val="777483719"/>
        <w:rPr>
          <w:rStyle w:val="w"/>
        </w:rPr>
      </w:pPr>
      <w:r>
        <w:rPr>
          <w:rStyle w:val="w"/>
        </w:rPr>
        <w:t xml:space="preserve">                        </w:t>
      </w:r>
      <w:r>
        <w:rPr>
          <w:rStyle w:val="nl"/>
        </w:rPr>
        <w:t>"volShockDown"</w:t>
      </w:r>
      <w:r>
        <w:rPr>
          <w:rStyle w:val="p"/>
        </w:rPr>
        <w:t>:</w:t>
      </w:r>
      <w:r>
        <w:rPr>
          <w:rStyle w:val="w"/>
        </w:rPr>
        <w:t xml:space="preserve"> </w:t>
      </w:r>
      <w:r>
        <w:rPr>
          <w:rStyle w:val="p"/>
        </w:rPr>
        <w:t>{</w:t>
      </w:r>
    </w:p>
    <w:p w:rsidR="00000000" w:rsidRDefault="00000000">
      <w:pPr>
        <w:pStyle w:val="HTML0"/>
        <w:divId w:val="777483719"/>
        <w:rPr>
          <w:rStyle w:val="w"/>
        </w:rPr>
      </w:pPr>
      <w:r>
        <w:rPr>
          <w:rStyle w:val="w"/>
        </w:rPr>
        <w:t xml:space="preserve">                            </w:t>
      </w:r>
      <w:r>
        <w:rPr>
          <w:rStyle w:val="nl"/>
        </w:rPr>
        <w:t>"0"</w:t>
      </w:r>
      <w:r>
        <w:rPr>
          <w:rStyle w:val="p"/>
        </w:rPr>
        <w:t>:</w:t>
      </w:r>
      <w:r>
        <w:rPr>
          <w:rStyle w:val="w"/>
        </w:rPr>
        <w:t xml:space="preserve"> </w:t>
      </w:r>
      <w:r>
        <w:rPr>
          <w:rStyle w:val="s2"/>
        </w:rPr>
        <w:t>"0"</w:t>
      </w:r>
      <w:r>
        <w:rPr>
          <w:rStyle w:val="p"/>
        </w:rPr>
        <w:t>,</w:t>
      </w:r>
    </w:p>
    <w:p w:rsidR="00000000" w:rsidRDefault="00000000">
      <w:pPr>
        <w:pStyle w:val="HTML0"/>
        <w:divId w:val="777483719"/>
        <w:rPr>
          <w:rStyle w:val="w"/>
        </w:rPr>
      </w:pPr>
      <w:r>
        <w:rPr>
          <w:rStyle w:val="w"/>
        </w:rPr>
        <w:t xml:space="preserve">                            </w:t>
      </w:r>
      <w:r>
        <w:rPr>
          <w:rStyle w:val="nl"/>
        </w:rPr>
        <w:t>"-0.05"</w:t>
      </w:r>
      <w:r>
        <w:rPr>
          <w:rStyle w:val="p"/>
        </w:rPr>
        <w:t>:</w:t>
      </w:r>
      <w:r>
        <w:rPr>
          <w:rStyle w:val="w"/>
        </w:rPr>
        <w:t xml:space="preserve"> </w:t>
      </w:r>
      <w:r>
        <w:rPr>
          <w:rStyle w:val="s2"/>
        </w:rPr>
        <w:t>"-20.497304057499974"</w:t>
      </w:r>
      <w:r>
        <w:rPr>
          <w:rStyle w:val="p"/>
        </w:rPr>
        <w:t>,</w:t>
      </w:r>
    </w:p>
    <w:p w:rsidR="00000000" w:rsidRDefault="00000000">
      <w:pPr>
        <w:pStyle w:val="HTML0"/>
        <w:divId w:val="777483719"/>
        <w:rPr>
          <w:rStyle w:val="w"/>
        </w:rPr>
      </w:pPr>
      <w:r>
        <w:rPr>
          <w:rStyle w:val="w"/>
        </w:rPr>
        <w:t xml:space="preserve">                            </w:t>
      </w:r>
      <w:r>
        <w:rPr>
          <w:rStyle w:val="nl"/>
        </w:rPr>
        <w:t>"-0.1"</w:t>
      </w:r>
      <w:r>
        <w:rPr>
          <w:rStyle w:val="p"/>
        </w:rPr>
        <w:t>:</w:t>
      </w:r>
      <w:r>
        <w:rPr>
          <w:rStyle w:val="w"/>
        </w:rPr>
        <w:t xml:space="preserve"> </w:t>
      </w:r>
      <w:r>
        <w:rPr>
          <w:rStyle w:val="s2"/>
        </w:rPr>
        <w:t>"-40.99460811500002"</w:t>
      </w:r>
      <w:r>
        <w:rPr>
          <w:rStyle w:val="p"/>
        </w:rPr>
        <w:t>,</w:t>
      </w:r>
    </w:p>
    <w:p w:rsidR="00000000" w:rsidRDefault="00000000">
      <w:pPr>
        <w:pStyle w:val="HTML0"/>
        <w:divId w:val="777483719"/>
        <w:rPr>
          <w:rStyle w:val="w"/>
        </w:rPr>
      </w:pPr>
      <w:r>
        <w:rPr>
          <w:rStyle w:val="w"/>
        </w:rPr>
        <w:t xml:space="preserve">                            </w:t>
      </w:r>
      <w:r>
        <w:rPr>
          <w:rStyle w:val="nl"/>
        </w:rPr>
        <w:t>"0.1"</w:t>
      </w:r>
      <w:r>
        <w:rPr>
          <w:rStyle w:val="p"/>
        </w:rPr>
        <w:t>:</w:t>
      </w:r>
      <w:r>
        <w:rPr>
          <w:rStyle w:val="w"/>
        </w:rPr>
        <w:t xml:space="preserve"> </w:t>
      </w:r>
      <w:r>
        <w:rPr>
          <w:rStyle w:val="s2"/>
        </w:rPr>
        <w:t>"40.99460811500002"</w:t>
      </w:r>
      <w:r>
        <w:rPr>
          <w:rStyle w:val="p"/>
        </w:rPr>
        <w:t>,</w:t>
      </w:r>
    </w:p>
    <w:p w:rsidR="00000000" w:rsidRDefault="00000000">
      <w:pPr>
        <w:pStyle w:val="HTML0"/>
        <w:divId w:val="777483719"/>
        <w:rPr>
          <w:rStyle w:val="w"/>
        </w:rPr>
      </w:pPr>
      <w:r>
        <w:rPr>
          <w:rStyle w:val="w"/>
        </w:rPr>
        <w:t xml:space="preserve">                            </w:t>
      </w:r>
      <w:r>
        <w:rPr>
          <w:rStyle w:val="nl"/>
        </w:rPr>
        <w:t>"0.15"</w:t>
      </w:r>
      <w:r>
        <w:rPr>
          <w:rStyle w:val="p"/>
        </w:rPr>
        <w:t>:</w:t>
      </w:r>
      <w:r>
        <w:rPr>
          <w:rStyle w:val="w"/>
        </w:rPr>
        <w:t xml:space="preserve"> </w:t>
      </w:r>
      <w:r>
        <w:rPr>
          <w:rStyle w:val="s2"/>
        </w:rPr>
        <w:t>"61.49191217249999"</w:t>
      </w:r>
      <w:r>
        <w:rPr>
          <w:rStyle w:val="p"/>
        </w:rPr>
        <w:t>,</w:t>
      </w:r>
    </w:p>
    <w:p w:rsidR="00000000" w:rsidRDefault="00000000">
      <w:pPr>
        <w:pStyle w:val="HTML0"/>
        <w:divId w:val="777483719"/>
        <w:rPr>
          <w:rStyle w:val="w"/>
        </w:rPr>
      </w:pPr>
      <w:r>
        <w:rPr>
          <w:rStyle w:val="w"/>
        </w:rPr>
        <w:t xml:space="preserve">                            </w:t>
      </w:r>
      <w:r>
        <w:rPr>
          <w:rStyle w:val="nl"/>
        </w:rPr>
        <w:t>"0.05"</w:t>
      </w:r>
      <w:r>
        <w:rPr>
          <w:rStyle w:val="p"/>
        </w:rPr>
        <w:t>:</w:t>
      </w:r>
      <w:r>
        <w:rPr>
          <w:rStyle w:val="w"/>
        </w:rPr>
        <w:t xml:space="preserve"> </w:t>
      </w:r>
      <w:r>
        <w:rPr>
          <w:rStyle w:val="s2"/>
        </w:rPr>
        <w:t>"20.497304057499974"</w:t>
      </w:r>
      <w:r>
        <w:rPr>
          <w:rStyle w:val="p"/>
        </w:rPr>
        <w:t>,</w:t>
      </w:r>
    </w:p>
    <w:p w:rsidR="00000000" w:rsidRDefault="00000000">
      <w:pPr>
        <w:pStyle w:val="HTML0"/>
        <w:divId w:val="777483719"/>
        <w:rPr>
          <w:rStyle w:val="w"/>
        </w:rPr>
      </w:pPr>
      <w:r>
        <w:rPr>
          <w:rStyle w:val="w"/>
        </w:rPr>
        <w:t xml:space="preserve">                            </w:t>
      </w:r>
      <w:r>
        <w:rPr>
          <w:rStyle w:val="nl"/>
        </w:rPr>
        <w:t>"-0.15"</w:t>
      </w:r>
      <w:r>
        <w:rPr>
          <w:rStyle w:val="p"/>
        </w:rPr>
        <w:t>:</w:t>
      </w:r>
      <w:r>
        <w:rPr>
          <w:rStyle w:val="w"/>
        </w:rPr>
        <w:t xml:space="preserve"> </w:t>
      </w:r>
      <w:r>
        <w:rPr>
          <w:rStyle w:val="s2"/>
        </w:rPr>
        <w:t>"-61.49191217249999"</w:t>
      </w:r>
    </w:p>
    <w:p w:rsidR="00000000" w:rsidRDefault="00000000">
      <w:pPr>
        <w:pStyle w:val="HTML0"/>
        <w:divId w:val="777483719"/>
        <w:rPr>
          <w:rStyle w:val="w"/>
        </w:rPr>
      </w:pPr>
      <w:r>
        <w:rPr>
          <w:rStyle w:val="w"/>
        </w:rPr>
        <w:t xml:space="preserve">                        </w:t>
      </w:r>
      <w:r>
        <w:rPr>
          <w:rStyle w:val="p"/>
        </w:rPr>
        <w:t>},</w:t>
      </w:r>
    </w:p>
    <w:p w:rsidR="00000000" w:rsidRDefault="00000000">
      <w:pPr>
        <w:pStyle w:val="HTML0"/>
        <w:divId w:val="777483719"/>
        <w:rPr>
          <w:rStyle w:val="w"/>
        </w:rPr>
      </w:pPr>
      <w:r>
        <w:rPr>
          <w:rStyle w:val="w"/>
        </w:rPr>
        <w:t xml:space="preserve">                        </w:t>
      </w:r>
      <w:r>
        <w:rPr>
          <w:rStyle w:val="nl"/>
        </w:rPr>
        <w:t>"volShockUp"</w:t>
      </w:r>
      <w:r>
        <w:rPr>
          <w:rStyle w:val="p"/>
        </w:rPr>
        <w:t>:</w:t>
      </w:r>
      <w:r>
        <w:rPr>
          <w:rStyle w:val="w"/>
        </w:rPr>
        <w:t xml:space="preserve"> </w:t>
      </w:r>
      <w:r>
        <w:rPr>
          <w:rStyle w:val="p"/>
        </w:rPr>
        <w:t>{</w:t>
      </w:r>
    </w:p>
    <w:p w:rsidR="00000000" w:rsidRDefault="00000000">
      <w:pPr>
        <w:pStyle w:val="HTML0"/>
        <w:divId w:val="777483719"/>
        <w:rPr>
          <w:rStyle w:val="w"/>
        </w:rPr>
      </w:pPr>
      <w:r>
        <w:rPr>
          <w:rStyle w:val="w"/>
        </w:rPr>
        <w:t xml:space="preserve">                            </w:t>
      </w:r>
      <w:r>
        <w:rPr>
          <w:rStyle w:val="nl"/>
        </w:rPr>
        <w:t>"0"</w:t>
      </w:r>
      <w:r>
        <w:rPr>
          <w:rStyle w:val="p"/>
        </w:rPr>
        <w:t>:</w:t>
      </w:r>
      <w:r>
        <w:rPr>
          <w:rStyle w:val="w"/>
        </w:rPr>
        <w:t xml:space="preserve"> </w:t>
      </w:r>
      <w:r>
        <w:rPr>
          <w:rStyle w:val="s2"/>
        </w:rPr>
        <w:t>"0"</w:t>
      </w:r>
      <w:r>
        <w:rPr>
          <w:rStyle w:val="p"/>
        </w:rPr>
        <w:t>,</w:t>
      </w:r>
    </w:p>
    <w:p w:rsidR="00000000" w:rsidRDefault="00000000">
      <w:pPr>
        <w:pStyle w:val="HTML0"/>
        <w:divId w:val="777483719"/>
        <w:rPr>
          <w:rStyle w:val="w"/>
        </w:rPr>
      </w:pPr>
      <w:r>
        <w:rPr>
          <w:rStyle w:val="w"/>
        </w:rPr>
        <w:t xml:space="preserve">                            </w:t>
      </w:r>
      <w:r>
        <w:rPr>
          <w:rStyle w:val="nl"/>
        </w:rPr>
        <w:t>"-0.05"</w:t>
      </w:r>
      <w:r>
        <w:rPr>
          <w:rStyle w:val="p"/>
        </w:rPr>
        <w:t>:</w:t>
      </w:r>
      <w:r>
        <w:rPr>
          <w:rStyle w:val="w"/>
        </w:rPr>
        <w:t xml:space="preserve"> </w:t>
      </w:r>
      <w:r>
        <w:rPr>
          <w:rStyle w:val="s2"/>
        </w:rPr>
        <w:t>"-20.497304057499974"</w:t>
      </w:r>
      <w:r>
        <w:rPr>
          <w:rStyle w:val="p"/>
        </w:rPr>
        <w:t>,</w:t>
      </w:r>
    </w:p>
    <w:p w:rsidR="00000000" w:rsidRDefault="00000000">
      <w:pPr>
        <w:pStyle w:val="HTML0"/>
        <w:divId w:val="777483719"/>
        <w:rPr>
          <w:rStyle w:val="w"/>
        </w:rPr>
      </w:pPr>
      <w:r>
        <w:rPr>
          <w:rStyle w:val="w"/>
        </w:rPr>
        <w:t xml:space="preserve">                            </w:t>
      </w:r>
      <w:r>
        <w:rPr>
          <w:rStyle w:val="nl"/>
        </w:rPr>
        <w:t>"-0.1"</w:t>
      </w:r>
      <w:r>
        <w:rPr>
          <w:rStyle w:val="p"/>
        </w:rPr>
        <w:t>:</w:t>
      </w:r>
      <w:r>
        <w:rPr>
          <w:rStyle w:val="w"/>
        </w:rPr>
        <w:t xml:space="preserve"> </w:t>
      </w:r>
      <w:r>
        <w:rPr>
          <w:rStyle w:val="s2"/>
        </w:rPr>
        <w:t>"-40.99460811500002"</w:t>
      </w:r>
      <w:r>
        <w:rPr>
          <w:rStyle w:val="p"/>
        </w:rPr>
        <w:t>,</w:t>
      </w:r>
    </w:p>
    <w:p w:rsidR="00000000" w:rsidRDefault="00000000">
      <w:pPr>
        <w:pStyle w:val="HTML0"/>
        <w:divId w:val="777483719"/>
        <w:rPr>
          <w:rStyle w:val="w"/>
        </w:rPr>
      </w:pPr>
      <w:r>
        <w:rPr>
          <w:rStyle w:val="w"/>
        </w:rPr>
        <w:t xml:space="preserve">                            </w:t>
      </w:r>
      <w:r>
        <w:rPr>
          <w:rStyle w:val="nl"/>
        </w:rPr>
        <w:t>"0.1"</w:t>
      </w:r>
      <w:r>
        <w:rPr>
          <w:rStyle w:val="p"/>
        </w:rPr>
        <w:t>:</w:t>
      </w:r>
      <w:r>
        <w:rPr>
          <w:rStyle w:val="w"/>
        </w:rPr>
        <w:t xml:space="preserve"> </w:t>
      </w:r>
      <w:r>
        <w:rPr>
          <w:rStyle w:val="s2"/>
        </w:rPr>
        <w:t>"40.99460811500002"</w:t>
      </w:r>
      <w:r>
        <w:rPr>
          <w:rStyle w:val="p"/>
        </w:rPr>
        <w:t>,</w:t>
      </w:r>
    </w:p>
    <w:p w:rsidR="00000000" w:rsidRDefault="00000000">
      <w:pPr>
        <w:pStyle w:val="HTML0"/>
        <w:divId w:val="777483719"/>
        <w:rPr>
          <w:rStyle w:val="w"/>
        </w:rPr>
      </w:pPr>
      <w:r>
        <w:rPr>
          <w:rStyle w:val="w"/>
        </w:rPr>
        <w:lastRenderedPageBreak/>
        <w:t xml:space="preserve">                            </w:t>
      </w:r>
      <w:r>
        <w:rPr>
          <w:rStyle w:val="nl"/>
        </w:rPr>
        <w:t>"0.15"</w:t>
      </w:r>
      <w:r>
        <w:rPr>
          <w:rStyle w:val="p"/>
        </w:rPr>
        <w:t>:</w:t>
      </w:r>
      <w:r>
        <w:rPr>
          <w:rStyle w:val="w"/>
        </w:rPr>
        <w:t xml:space="preserve"> </w:t>
      </w:r>
      <w:r>
        <w:rPr>
          <w:rStyle w:val="s2"/>
        </w:rPr>
        <w:t>"61.49191217249999"</w:t>
      </w:r>
      <w:r>
        <w:rPr>
          <w:rStyle w:val="p"/>
        </w:rPr>
        <w:t>,</w:t>
      </w:r>
    </w:p>
    <w:p w:rsidR="00000000" w:rsidRDefault="00000000">
      <w:pPr>
        <w:pStyle w:val="HTML0"/>
        <w:divId w:val="777483719"/>
        <w:rPr>
          <w:rStyle w:val="w"/>
        </w:rPr>
      </w:pPr>
      <w:r>
        <w:rPr>
          <w:rStyle w:val="w"/>
        </w:rPr>
        <w:t xml:space="preserve">                            </w:t>
      </w:r>
      <w:r>
        <w:rPr>
          <w:rStyle w:val="nl"/>
        </w:rPr>
        <w:t>"0.05"</w:t>
      </w:r>
      <w:r>
        <w:rPr>
          <w:rStyle w:val="p"/>
        </w:rPr>
        <w:t>:</w:t>
      </w:r>
      <w:r>
        <w:rPr>
          <w:rStyle w:val="w"/>
        </w:rPr>
        <w:t xml:space="preserve"> </w:t>
      </w:r>
      <w:r>
        <w:rPr>
          <w:rStyle w:val="s2"/>
        </w:rPr>
        <w:t>"20.497304057499974"</w:t>
      </w:r>
      <w:r>
        <w:rPr>
          <w:rStyle w:val="p"/>
        </w:rPr>
        <w:t>,</w:t>
      </w:r>
    </w:p>
    <w:p w:rsidR="00000000" w:rsidRDefault="00000000">
      <w:pPr>
        <w:pStyle w:val="HTML0"/>
        <w:divId w:val="777483719"/>
        <w:rPr>
          <w:rStyle w:val="w"/>
        </w:rPr>
      </w:pPr>
      <w:r>
        <w:rPr>
          <w:rStyle w:val="w"/>
        </w:rPr>
        <w:t xml:space="preserve">                            </w:t>
      </w:r>
      <w:r>
        <w:rPr>
          <w:rStyle w:val="nl"/>
        </w:rPr>
        <w:t>"-0.15"</w:t>
      </w:r>
      <w:r>
        <w:rPr>
          <w:rStyle w:val="p"/>
        </w:rPr>
        <w:t>:</w:t>
      </w:r>
      <w:r>
        <w:rPr>
          <w:rStyle w:val="w"/>
        </w:rPr>
        <w:t xml:space="preserve"> </w:t>
      </w:r>
      <w:r>
        <w:rPr>
          <w:rStyle w:val="s2"/>
        </w:rPr>
        <w:t>"-61.49191217249999"</w:t>
      </w:r>
    </w:p>
    <w:p w:rsidR="00000000" w:rsidRDefault="00000000">
      <w:pPr>
        <w:pStyle w:val="HTML0"/>
        <w:divId w:val="777483719"/>
        <w:rPr>
          <w:rStyle w:val="w"/>
        </w:rPr>
      </w:pPr>
      <w:r>
        <w:rPr>
          <w:rStyle w:val="w"/>
        </w:rPr>
        <w:t xml:space="preserve">                        </w:t>
      </w:r>
      <w:r>
        <w:rPr>
          <w:rStyle w:val="p"/>
        </w:rPr>
        <w:t>}</w:t>
      </w:r>
    </w:p>
    <w:p w:rsidR="00000000" w:rsidRDefault="00000000">
      <w:pPr>
        <w:pStyle w:val="HTML0"/>
        <w:divId w:val="777483719"/>
        <w:rPr>
          <w:rStyle w:val="w"/>
        </w:rPr>
      </w:pPr>
      <w:r>
        <w:rPr>
          <w:rStyle w:val="w"/>
        </w:rPr>
        <w:t xml:space="preserve">                    </w:t>
      </w:r>
      <w:r>
        <w:rPr>
          <w:rStyle w:val="p"/>
        </w:rPr>
        <w:t>},</w:t>
      </w:r>
    </w:p>
    <w:p w:rsidR="00000000" w:rsidRDefault="00000000">
      <w:pPr>
        <w:pStyle w:val="HTML0"/>
        <w:divId w:val="777483719"/>
        <w:rPr>
          <w:rStyle w:val="w"/>
        </w:rPr>
      </w:pPr>
      <w:r>
        <w:rPr>
          <w:rStyle w:val="w"/>
        </w:rPr>
        <w:t xml:space="preserve">                    </w:t>
      </w:r>
      <w:r>
        <w:rPr>
          <w:rStyle w:val="nl"/>
        </w:rPr>
        <w:t>"mr2"</w:t>
      </w:r>
      <w:r>
        <w:rPr>
          <w:rStyle w:val="p"/>
        </w:rPr>
        <w:t>:</w:t>
      </w:r>
      <w:r>
        <w:rPr>
          <w:rStyle w:val="w"/>
        </w:rPr>
        <w:t xml:space="preserve"> </w:t>
      </w:r>
      <w:r>
        <w:rPr>
          <w:rStyle w:val="s2"/>
        </w:rPr>
        <w:t>"0"</w:t>
      </w:r>
      <w:r>
        <w:rPr>
          <w:rStyle w:val="p"/>
        </w:rPr>
        <w:t>,</w:t>
      </w:r>
    </w:p>
    <w:p w:rsidR="00000000" w:rsidRDefault="00000000">
      <w:pPr>
        <w:pStyle w:val="HTML0"/>
        <w:divId w:val="777483719"/>
        <w:rPr>
          <w:rStyle w:val="w"/>
        </w:rPr>
      </w:pPr>
      <w:r>
        <w:rPr>
          <w:rStyle w:val="w"/>
        </w:rPr>
        <w:t xml:space="preserve">                    </w:t>
      </w:r>
      <w:r>
        <w:rPr>
          <w:rStyle w:val="nl"/>
        </w:rPr>
        <w:t>"mr3"</w:t>
      </w:r>
      <w:r>
        <w:rPr>
          <w:rStyle w:val="p"/>
        </w:rPr>
        <w:t>:</w:t>
      </w:r>
      <w:r>
        <w:rPr>
          <w:rStyle w:val="w"/>
        </w:rPr>
        <w:t xml:space="preserve"> </w:t>
      </w:r>
      <w:r>
        <w:rPr>
          <w:rStyle w:val="s2"/>
        </w:rPr>
        <w:t>"0"</w:t>
      </w:r>
      <w:r>
        <w:rPr>
          <w:rStyle w:val="p"/>
        </w:rPr>
        <w:t>,</w:t>
      </w:r>
    </w:p>
    <w:p w:rsidR="00000000" w:rsidRDefault="00000000">
      <w:pPr>
        <w:pStyle w:val="HTML0"/>
        <w:divId w:val="777483719"/>
        <w:rPr>
          <w:rStyle w:val="w"/>
        </w:rPr>
      </w:pPr>
      <w:r>
        <w:rPr>
          <w:rStyle w:val="w"/>
        </w:rPr>
        <w:t xml:space="preserve">                    </w:t>
      </w:r>
      <w:r>
        <w:rPr>
          <w:rStyle w:val="nl"/>
        </w:rPr>
        <w:t>"mr4"</w:t>
      </w:r>
      <w:r>
        <w:rPr>
          <w:rStyle w:val="p"/>
        </w:rPr>
        <w:t>:</w:t>
      </w:r>
      <w:r>
        <w:rPr>
          <w:rStyle w:val="w"/>
        </w:rPr>
        <w:t xml:space="preserve"> </w:t>
      </w:r>
      <w:r>
        <w:rPr>
          <w:rStyle w:val="s2"/>
        </w:rPr>
        <w:t>"0"</w:t>
      </w:r>
      <w:r>
        <w:rPr>
          <w:rStyle w:val="p"/>
        </w:rPr>
        <w:t>,</w:t>
      </w:r>
    </w:p>
    <w:p w:rsidR="00000000" w:rsidRDefault="00000000">
      <w:pPr>
        <w:pStyle w:val="HTML0"/>
        <w:divId w:val="777483719"/>
        <w:rPr>
          <w:rStyle w:val="w"/>
        </w:rPr>
      </w:pPr>
      <w:r>
        <w:rPr>
          <w:rStyle w:val="w"/>
        </w:rPr>
        <w:t xml:space="preserve">                    </w:t>
      </w:r>
      <w:r>
        <w:rPr>
          <w:rStyle w:val="nl"/>
        </w:rPr>
        <w:t>"mr5"</w:t>
      </w:r>
      <w:r>
        <w:rPr>
          <w:rStyle w:val="p"/>
        </w:rPr>
        <w:t>:</w:t>
      </w:r>
      <w:r>
        <w:rPr>
          <w:rStyle w:val="w"/>
        </w:rPr>
        <w:t xml:space="preserve"> </w:t>
      </w:r>
      <w:r>
        <w:rPr>
          <w:rStyle w:val="s2"/>
        </w:rPr>
        <w:t>"0"</w:t>
      </w:r>
      <w:r>
        <w:rPr>
          <w:rStyle w:val="p"/>
        </w:rPr>
        <w:t>,</w:t>
      </w:r>
    </w:p>
    <w:p w:rsidR="00000000" w:rsidRDefault="00000000">
      <w:pPr>
        <w:pStyle w:val="HTML0"/>
        <w:divId w:val="777483719"/>
        <w:rPr>
          <w:rStyle w:val="w"/>
        </w:rPr>
      </w:pPr>
      <w:r>
        <w:rPr>
          <w:rStyle w:val="w"/>
        </w:rPr>
        <w:t xml:space="preserve">                    </w:t>
      </w:r>
      <w:r>
        <w:rPr>
          <w:rStyle w:val="nl"/>
        </w:rPr>
        <w:t>"mr6"</w:t>
      </w:r>
      <w:r>
        <w:rPr>
          <w:rStyle w:val="p"/>
        </w:rPr>
        <w:t>:</w:t>
      </w:r>
      <w:r>
        <w:rPr>
          <w:rStyle w:val="w"/>
        </w:rPr>
        <w:t xml:space="preserve"> </w:t>
      </w:r>
      <w:r>
        <w:rPr>
          <w:rStyle w:val="s2"/>
        </w:rPr>
        <w:t>"61.49191217249999"</w:t>
      </w:r>
      <w:r>
        <w:rPr>
          <w:rStyle w:val="p"/>
        </w:rPr>
        <w:t>,</w:t>
      </w:r>
    </w:p>
    <w:p w:rsidR="00000000" w:rsidRDefault="00000000">
      <w:pPr>
        <w:pStyle w:val="HTML0"/>
        <w:divId w:val="777483719"/>
        <w:rPr>
          <w:rStyle w:val="w"/>
        </w:rPr>
      </w:pPr>
      <w:r>
        <w:rPr>
          <w:rStyle w:val="w"/>
        </w:rPr>
        <w:t xml:space="preserve">                    </w:t>
      </w:r>
      <w:r>
        <w:rPr>
          <w:rStyle w:val="nl"/>
        </w:rPr>
        <w:t>"mr6FinalResult"</w:t>
      </w:r>
      <w:r>
        <w:rPr>
          <w:rStyle w:val="p"/>
        </w:rPr>
        <w:t>:</w:t>
      </w:r>
      <w:r>
        <w:rPr>
          <w:rStyle w:val="w"/>
        </w:rPr>
        <w:t xml:space="preserve"> </w:t>
      </w:r>
      <w:r>
        <w:rPr>
          <w:rStyle w:val="p"/>
        </w:rPr>
        <w:t>{</w:t>
      </w:r>
    </w:p>
    <w:p w:rsidR="00000000" w:rsidRDefault="00000000">
      <w:pPr>
        <w:pStyle w:val="HTML0"/>
        <w:divId w:val="777483719"/>
        <w:rPr>
          <w:rStyle w:val="w"/>
        </w:rPr>
      </w:pPr>
      <w:r>
        <w:rPr>
          <w:rStyle w:val="w"/>
        </w:rPr>
        <w:t xml:space="preserve">                        </w:t>
      </w:r>
      <w:r>
        <w:rPr>
          <w:rStyle w:val="nl"/>
        </w:rPr>
        <w:t>"pnl"</w:t>
      </w:r>
      <w:r>
        <w:rPr>
          <w:rStyle w:val="p"/>
        </w:rPr>
        <w:t>:</w:t>
      </w:r>
      <w:r>
        <w:rPr>
          <w:rStyle w:val="w"/>
        </w:rPr>
        <w:t xml:space="preserve"> </w:t>
      </w:r>
      <w:r>
        <w:rPr>
          <w:rStyle w:val="s2"/>
        </w:rPr>
        <w:t>"-122.98382434499997"</w:t>
      </w:r>
      <w:r>
        <w:rPr>
          <w:rStyle w:val="p"/>
        </w:rPr>
        <w:t>,</w:t>
      </w:r>
    </w:p>
    <w:p w:rsidR="00000000" w:rsidRDefault="00000000">
      <w:pPr>
        <w:pStyle w:val="HTML0"/>
        <w:divId w:val="777483719"/>
        <w:rPr>
          <w:rStyle w:val="w"/>
        </w:rPr>
      </w:pPr>
      <w:r>
        <w:rPr>
          <w:rStyle w:val="w"/>
        </w:rPr>
        <w:t xml:space="preserve">                        </w:t>
      </w:r>
      <w:r>
        <w:rPr>
          <w:rStyle w:val="nl"/>
        </w:rPr>
        <w:t>"spotShock"</w:t>
      </w:r>
      <w:r>
        <w:rPr>
          <w:rStyle w:val="p"/>
        </w:rPr>
        <w:t>:</w:t>
      </w:r>
      <w:r>
        <w:rPr>
          <w:rStyle w:val="w"/>
        </w:rPr>
        <w:t xml:space="preserve"> </w:t>
      </w:r>
      <w:r>
        <w:rPr>
          <w:rStyle w:val="s2"/>
        </w:rPr>
        <w:t>"-0.3"</w:t>
      </w:r>
    </w:p>
    <w:p w:rsidR="00000000" w:rsidRDefault="00000000">
      <w:pPr>
        <w:pStyle w:val="HTML0"/>
        <w:divId w:val="777483719"/>
        <w:rPr>
          <w:rStyle w:val="w"/>
        </w:rPr>
      </w:pPr>
      <w:r>
        <w:rPr>
          <w:rStyle w:val="w"/>
        </w:rPr>
        <w:t xml:space="preserve">                    </w:t>
      </w:r>
      <w:r>
        <w:rPr>
          <w:rStyle w:val="p"/>
        </w:rPr>
        <w:t>},</w:t>
      </w:r>
    </w:p>
    <w:p w:rsidR="00000000" w:rsidRDefault="00000000">
      <w:pPr>
        <w:pStyle w:val="HTML0"/>
        <w:divId w:val="777483719"/>
        <w:rPr>
          <w:rStyle w:val="w"/>
        </w:rPr>
      </w:pPr>
      <w:r>
        <w:rPr>
          <w:rStyle w:val="w"/>
        </w:rPr>
        <w:t xml:space="preserve">                    </w:t>
      </w:r>
      <w:r>
        <w:rPr>
          <w:rStyle w:val="nl"/>
        </w:rPr>
        <w:t>"mr7"</w:t>
      </w:r>
      <w:r>
        <w:rPr>
          <w:rStyle w:val="p"/>
        </w:rPr>
        <w:t>:</w:t>
      </w:r>
      <w:r>
        <w:rPr>
          <w:rStyle w:val="w"/>
        </w:rPr>
        <w:t xml:space="preserve"> </w:t>
      </w:r>
      <w:r>
        <w:rPr>
          <w:rStyle w:val="s2"/>
        </w:rPr>
        <w:t>"1.8448113495150003"</w:t>
      </w:r>
      <w:r>
        <w:rPr>
          <w:rStyle w:val="p"/>
        </w:rPr>
        <w:t>,</w:t>
      </w:r>
    </w:p>
    <w:p w:rsidR="00000000" w:rsidRDefault="00000000">
      <w:pPr>
        <w:pStyle w:val="HTML0"/>
        <w:divId w:val="777483719"/>
        <w:rPr>
          <w:rStyle w:val="w"/>
        </w:rPr>
      </w:pPr>
      <w:r>
        <w:rPr>
          <w:rStyle w:val="w"/>
        </w:rPr>
        <w:t xml:space="preserve">                    </w:t>
      </w:r>
      <w:r>
        <w:rPr>
          <w:rStyle w:val="nl"/>
        </w:rPr>
        <w:t>"portfolios"</w:t>
      </w:r>
      <w:r>
        <w:rPr>
          <w:rStyle w:val="p"/>
        </w:rPr>
        <w:t>:</w:t>
      </w:r>
      <w:r>
        <w:rPr>
          <w:rStyle w:val="w"/>
        </w:rPr>
        <w:t xml:space="preserve"> </w:t>
      </w:r>
      <w:r>
        <w:rPr>
          <w:rStyle w:val="p"/>
        </w:rPr>
        <w:t>[</w:t>
      </w:r>
    </w:p>
    <w:p w:rsidR="00000000" w:rsidRDefault="00000000">
      <w:pPr>
        <w:pStyle w:val="HTML0"/>
        <w:divId w:val="777483719"/>
        <w:rPr>
          <w:rStyle w:val="w"/>
        </w:rPr>
      </w:pPr>
      <w:r>
        <w:rPr>
          <w:rStyle w:val="w"/>
        </w:rPr>
        <w:t xml:space="preserve">                        </w:t>
      </w:r>
      <w:r>
        <w:rPr>
          <w:rStyle w:val="p"/>
        </w:rPr>
        <w:t>{</w:t>
      </w:r>
    </w:p>
    <w:p w:rsidR="00000000" w:rsidRDefault="00000000">
      <w:pPr>
        <w:pStyle w:val="HTML0"/>
        <w:divId w:val="777483719"/>
        <w:rPr>
          <w:rStyle w:val="w"/>
        </w:rPr>
      </w:pPr>
      <w:r>
        <w:rPr>
          <w:rStyle w:val="w"/>
        </w:rPr>
        <w:t xml:space="preserve">                            </w:t>
      </w:r>
      <w:r>
        <w:rPr>
          <w:rStyle w:val="nl"/>
        </w:rPr>
        <w:t>"amt"</w:t>
      </w:r>
      <w:r>
        <w:rPr>
          <w:rStyle w:val="p"/>
        </w:rPr>
        <w:t>:</w:t>
      </w:r>
      <w:r>
        <w:rPr>
          <w:rStyle w:val="w"/>
        </w:rPr>
        <w:t xml:space="preserve"> </w:t>
      </w:r>
      <w:r>
        <w:rPr>
          <w:rStyle w:val="s2"/>
        </w:rPr>
        <w:t>"10"</w:t>
      </w:r>
      <w:r>
        <w:rPr>
          <w:rStyle w:val="p"/>
        </w:rPr>
        <w:t>,</w:t>
      </w:r>
    </w:p>
    <w:p w:rsidR="00000000" w:rsidRDefault="00000000">
      <w:pPr>
        <w:pStyle w:val="HTML0"/>
        <w:divId w:val="777483719"/>
        <w:rPr>
          <w:rStyle w:val="w"/>
        </w:rPr>
      </w:pPr>
      <w:r>
        <w:rPr>
          <w:rStyle w:val="w"/>
        </w:rPr>
        <w:t xml:space="preserve">                            </w:t>
      </w:r>
      <w:r>
        <w:rPr>
          <w:rStyle w:val="nl"/>
        </w:rPr>
        <w:t>"delta"</w:t>
      </w:r>
      <w:r>
        <w:rPr>
          <w:rStyle w:val="p"/>
        </w:rPr>
        <w:t>:</w:t>
      </w:r>
      <w:r>
        <w:rPr>
          <w:rStyle w:val="w"/>
        </w:rPr>
        <w:t xml:space="preserve"> </w:t>
      </w:r>
      <w:r>
        <w:rPr>
          <w:rStyle w:val="s2"/>
        </w:rPr>
        <w:t>"0.010000438961223"</w:t>
      </w:r>
      <w:r>
        <w:rPr>
          <w:rStyle w:val="p"/>
        </w:rPr>
        <w:t>,</w:t>
      </w:r>
    </w:p>
    <w:p w:rsidR="00000000" w:rsidRDefault="00000000">
      <w:pPr>
        <w:pStyle w:val="HTML0"/>
        <w:divId w:val="777483719"/>
        <w:rPr>
          <w:rStyle w:val="w"/>
        </w:rPr>
      </w:pPr>
      <w:r>
        <w:rPr>
          <w:rStyle w:val="w"/>
        </w:rPr>
        <w:t xml:space="preserve">                            </w:t>
      </w:r>
      <w:r>
        <w:rPr>
          <w:rStyle w:val="nl"/>
        </w:rPr>
        <w:t>"gamma"</w:t>
      </w:r>
      <w:r>
        <w:rPr>
          <w:rStyle w:val="p"/>
        </w:rPr>
        <w:t>:</w:t>
      </w:r>
      <w:r>
        <w:rPr>
          <w:rStyle w:val="w"/>
        </w:rPr>
        <w:t xml:space="preserve"> </w:t>
      </w:r>
      <w:r>
        <w:rPr>
          <w:rStyle w:val="s2"/>
        </w:rPr>
        <w:t>"0"</w:t>
      </w:r>
      <w:r>
        <w:rPr>
          <w:rStyle w:val="p"/>
        </w:rPr>
        <w:t>,</w:t>
      </w:r>
    </w:p>
    <w:p w:rsidR="00000000" w:rsidRDefault="00000000">
      <w:pPr>
        <w:pStyle w:val="HTML0"/>
        <w:divId w:val="777483719"/>
        <w:rPr>
          <w:rStyle w:val="w"/>
        </w:rPr>
      </w:pPr>
      <w:r>
        <w:rPr>
          <w:rStyle w:val="w"/>
        </w:rPr>
        <w:t xml:space="preserve">                            </w:t>
      </w:r>
      <w:r>
        <w:rPr>
          <w:rStyle w:val="nl"/>
        </w:rPr>
        <w:t>"instId"</w:t>
      </w:r>
      <w:r>
        <w:rPr>
          <w:rStyle w:val="p"/>
        </w:rPr>
        <w:t>:</w:t>
      </w:r>
      <w:r>
        <w:rPr>
          <w:rStyle w:val="w"/>
        </w:rPr>
        <w:t xml:space="preserve"> </w:t>
      </w:r>
      <w:r>
        <w:rPr>
          <w:rStyle w:val="s2"/>
        </w:rPr>
        <w:t>"BTC-USDT-SWAP"</w:t>
      </w:r>
      <w:r>
        <w:rPr>
          <w:rStyle w:val="p"/>
        </w:rPr>
        <w:t>,</w:t>
      </w:r>
    </w:p>
    <w:p w:rsidR="00000000" w:rsidRDefault="00000000">
      <w:pPr>
        <w:pStyle w:val="HTML0"/>
        <w:divId w:val="777483719"/>
        <w:rPr>
          <w:rStyle w:val="w"/>
        </w:rPr>
      </w:pPr>
      <w:r>
        <w:rPr>
          <w:rStyle w:val="w"/>
        </w:rPr>
        <w:t xml:space="preserve">                            </w:t>
      </w:r>
      <w:r>
        <w:rPr>
          <w:rStyle w:val="nl"/>
        </w:rPr>
        <w:t>"instType"</w:t>
      </w:r>
      <w:r>
        <w:rPr>
          <w:rStyle w:val="p"/>
        </w:rPr>
        <w:t>:</w:t>
      </w:r>
      <w:r>
        <w:rPr>
          <w:rStyle w:val="w"/>
        </w:rPr>
        <w:t xml:space="preserve"> </w:t>
      </w:r>
      <w:r>
        <w:rPr>
          <w:rStyle w:val="s2"/>
        </w:rPr>
        <w:t>"SWAP"</w:t>
      </w:r>
      <w:r>
        <w:rPr>
          <w:rStyle w:val="p"/>
        </w:rPr>
        <w:t>,</w:t>
      </w:r>
    </w:p>
    <w:p w:rsidR="00000000" w:rsidRDefault="00000000">
      <w:pPr>
        <w:pStyle w:val="HTML0"/>
        <w:divId w:val="777483719"/>
        <w:rPr>
          <w:rStyle w:val="w"/>
        </w:rPr>
      </w:pPr>
      <w:r>
        <w:rPr>
          <w:rStyle w:val="w"/>
        </w:rPr>
        <w:t xml:space="preserve">                            </w:t>
      </w:r>
      <w:r>
        <w:rPr>
          <w:rStyle w:val="nl"/>
        </w:rPr>
        <w:t>"isRealPos"</w:t>
      </w:r>
      <w:r>
        <w:rPr>
          <w:rStyle w:val="p"/>
        </w:rPr>
        <w:t>:</w:t>
      </w:r>
      <w:r>
        <w:rPr>
          <w:rStyle w:val="w"/>
        </w:rPr>
        <w:t xml:space="preserve"> </w:t>
      </w:r>
      <w:r>
        <w:rPr>
          <w:rStyle w:val="kc"/>
        </w:rPr>
        <w:t>false</w:t>
      </w:r>
      <w:r>
        <w:rPr>
          <w:rStyle w:val="p"/>
        </w:rPr>
        <w:t>,</w:t>
      </w:r>
    </w:p>
    <w:p w:rsidR="00000000" w:rsidRDefault="00000000">
      <w:pPr>
        <w:pStyle w:val="HTML0"/>
        <w:divId w:val="777483719"/>
        <w:rPr>
          <w:rStyle w:val="w"/>
        </w:rPr>
      </w:pPr>
      <w:r>
        <w:rPr>
          <w:rStyle w:val="w"/>
        </w:rPr>
        <w:t xml:space="preserve">                            </w:t>
      </w:r>
      <w:r>
        <w:rPr>
          <w:rStyle w:val="nl"/>
        </w:rPr>
        <w:t>"notionalUsd"</w:t>
      </w:r>
      <w:r>
        <w:rPr>
          <w:rStyle w:val="p"/>
        </w:rPr>
        <w:t>:</w:t>
      </w:r>
      <w:r>
        <w:rPr>
          <w:rStyle w:val="w"/>
        </w:rPr>
        <w:t xml:space="preserve"> </w:t>
      </w:r>
      <w:r>
        <w:rPr>
          <w:rStyle w:val="s2"/>
        </w:rPr>
        <w:t>"409.968"</w:t>
      </w:r>
      <w:r>
        <w:rPr>
          <w:rStyle w:val="p"/>
        </w:rPr>
        <w:t>,</w:t>
      </w:r>
    </w:p>
    <w:p w:rsidR="00000000" w:rsidRDefault="00000000">
      <w:pPr>
        <w:pStyle w:val="HTML0"/>
        <w:divId w:val="777483719"/>
        <w:rPr>
          <w:rStyle w:val="w"/>
        </w:rPr>
      </w:pPr>
      <w:r>
        <w:rPr>
          <w:rStyle w:val="w"/>
        </w:rPr>
        <w:t xml:space="preserve">                            </w:t>
      </w:r>
      <w:r>
        <w:rPr>
          <w:rStyle w:val="nl"/>
        </w:rPr>
        <w:t>"theta"</w:t>
      </w:r>
      <w:r>
        <w:rPr>
          <w:rStyle w:val="p"/>
        </w:rPr>
        <w:t>:</w:t>
      </w:r>
      <w:r>
        <w:rPr>
          <w:rStyle w:val="w"/>
        </w:rPr>
        <w:t xml:space="preserve"> </w:t>
      </w:r>
      <w:r>
        <w:rPr>
          <w:rStyle w:val="s2"/>
        </w:rPr>
        <w:t>"0"</w:t>
      </w:r>
      <w:r>
        <w:rPr>
          <w:rStyle w:val="p"/>
        </w:rPr>
        <w:t>,</w:t>
      </w:r>
    </w:p>
    <w:p w:rsidR="00000000" w:rsidRDefault="00000000">
      <w:pPr>
        <w:pStyle w:val="HTML0"/>
        <w:divId w:val="777483719"/>
        <w:rPr>
          <w:rStyle w:val="w"/>
        </w:rPr>
      </w:pPr>
      <w:r>
        <w:rPr>
          <w:rStyle w:val="w"/>
        </w:rPr>
        <w:t xml:space="preserve">                            </w:t>
      </w:r>
      <w:r>
        <w:rPr>
          <w:rStyle w:val="nl"/>
        </w:rPr>
        <w:t>"vega"</w:t>
      </w:r>
      <w:r>
        <w:rPr>
          <w:rStyle w:val="p"/>
        </w:rPr>
        <w:t>:</w:t>
      </w:r>
      <w:r>
        <w:rPr>
          <w:rStyle w:val="w"/>
        </w:rPr>
        <w:t xml:space="preserve"> </w:t>
      </w:r>
      <w:r>
        <w:rPr>
          <w:rStyle w:val="s2"/>
        </w:rPr>
        <w:t>"0"</w:t>
      </w:r>
    </w:p>
    <w:p w:rsidR="00000000" w:rsidRDefault="00000000">
      <w:pPr>
        <w:pStyle w:val="HTML0"/>
        <w:divId w:val="777483719"/>
        <w:rPr>
          <w:rStyle w:val="w"/>
        </w:rPr>
      </w:pPr>
      <w:r>
        <w:rPr>
          <w:rStyle w:val="w"/>
        </w:rPr>
        <w:t xml:space="preserve">                        </w:t>
      </w:r>
      <w:r>
        <w:rPr>
          <w:rStyle w:val="p"/>
        </w:rPr>
        <w:t>}</w:t>
      </w:r>
    </w:p>
    <w:p w:rsidR="00000000" w:rsidRDefault="00000000">
      <w:pPr>
        <w:pStyle w:val="HTML0"/>
        <w:divId w:val="777483719"/>
        <w:rPr>
          <w:rStyle w:val="w"/>
        </w:rPr>
      </w:pPr>
      <w:r>
        <w:rPr>
          <w:rStyle w:val="w"/>
        </w:rPr>
        <w:t xml:space="preserve">                    </w:t>
      </w:r>
      <w:r>
        <w:rPr>
          <w:rStyle w:val="p"/>
        </w:rPr>
        <w:t>],</w:t>
      </w:r>
    </w:p>
    <w:p w:rsidR="00000000" w:rsidRDefault="00000000">
      <w:pPr>
        <w:pStyle w:val="HTML0"/>
        <w:divId w:val="777483719"/>
        <w:rPr>
          <w:rStyle w:val="w"/>
        </w:rPr>
      </w:pPr>
      <w:r>
        <w:rPr>
          <w:rStyle w:val="w"/>
        </w:rPr>
        <w:t xml:space="preserve">                    </w:t>
      </w:r>
      <w:r>
        <w:rPr>
          <w:rStyle w:val="nl"/>
        </w:rPr>
        <w:t>"riskUnit"</w:t>
      </w:r>
      <w:r>
        <w:rPr>
          <w:rStyle w:val="p"/>
        </w:rPr>
        <w:t>:</w:t>
      </w:r>
      <w:r>
        <w:rPr>
          <w:rStyle w:val="w"/>
        </w:rPr>
        <w:t xml:space="preserve"> </w:t>
      </w:r>
      <w:r>
        <w:rPr>
          <w:rStyle w:val="s2"/>
        </w:rPr>
        <w:t>"BTC-USDT"</w:t>
      </w:r>
      <w:r>
        <w:rPr>
          <w:rStyle w:val="p"/>
        </w:rPr>
        <w:t>,</w:t>
      </w:r>
    </w:p>
    <w:p w:rsidR="00000000" w:rsidRDefault="00000000">
      <w:pPr>
        <w:pStyle w:val="HTML0"/>
        <w:divId w:val="777483719"/>
        <w:rPr>
          <w:rStyle w:val="w"/>
        </w:rPr>
      </w:pPr>
      <w:r>
        <w:rPr>
          <w:rStyle w:val="w"/>
        </w:rPr>
        <w:t xml:space="preserve">                    </w:t>
      </w:r>
      <w:r>
        <w:rPr>
          <w:rStyle w:val="nl"/>
        </w:rPr>
        <w:t>"theta"</w:t>
      </w:r>
      <w:r>
        <w:rPr>
          <w:rStyle w:val="p"/>
        </w:rPr>
        <w:t>:</w:t>
      </w:r>
      <w:r>
        <w:rPr>
          <w:rStyle w:val="w"/>
        </w:rPr>
        <w:t xml:space="preserve"> </w:t>
      </w:r>
      <w:r>
        <w:rPr>
          <w:rStyle w:val="s2"/>
        </w:rPr>
        <w:t>"0"</w:t>
      </w:r>
      <w:r>
        <w:rPr>
          <w:rStyle w:val="p"/>
        </w:rPr>
        <w:t>,</w:t>
      </w:r>
    </w:p>
    <w:p w:rsidR="00000000" w:rsidRDefault="00000000">
      <w:pPr>
        <w:pStyle w:val="HTML0"/>
        <w:divId w:val="777483719"/>
        <w:rPr>
          <w:rStyle w:val="w"/>
        </w:rPr>
      </w:pPr>
      <w:r>
        <w:rPr>
          <w:rStyle w:val="w"/>
        </w:rPr>
        <w:t xml:space="preserve">                    </w:t>
      </w:r>
      <w:r>
        <w:rPr>
          <w:rStyle w:val="nl"/>
        </w:rPr>
        <w:t>"vega"</w:t>
      </w:r>
      <w:r>
        <w:rPr>
          <w:rStyle w:val="p"/>
        </w:rPr>
        <w:t>:</w:t>
      </w:r>
      <w:r>
        <w:rPr>
          <w:rStyle w:val="w"/>
        </w:rPr>
        <w:t xml:space="preserve"> </w:t>
      </w:r>
      <w:r>
        <w:rPr>
          <w:rStyle w:val="s2"/>
        </w:rPr>
        <w:t>"0"</w:t>
      </w:r>
    </w:p>
    <w:p w:rsidR="00000000" w:rsidRDefault="00000000">
      <w:pPr>
        <w:pStyle w:val="HTML0"/>
        <w:divId w:val="777483719"/>
        <w:rPr>
          <w:rStyle w:val="w"/>
        </w:rPr>
      </w:pPr>
      <w:r>
        <w:rPr>
          <w:rStyle w:val="w"/>
        </w:rPr>
        <w:t xml:space="preserve">                </w:t>
      </w:r>
      <w:r>
        <w:rPr>
          <w:rStyle w:val="p"/>
        </w:rPr>
        <w:t>},</w:t>
      </w:r>
    </w:p>
    <w:p w:rsidR="00000000" w:rsidRDefault="00000000">
      <w:pPr>
        <w:pStyle w:val="HTML0"/>
        <w:divId w:val="777483719"/>
        <w:rPr>
          <w:rStyle w:val="w"/>
        </w:rPr>
      </w:pPr>
      <w:r>
        <w:rPr>
          <w:rStyle w:val="w"/>
        </w:rPr>
        <w:t xml:space="preserve">                </w:t>
      </w:r>
      <w:r>
        <w:rPr>
          <w:rStyle w:val="p"/>
        </w:rPr>
        <w:t>{</w:t>
      </w:r>
    </w:p>
    <w:p w:rsidR="00000000" w:rsidRDefault="00000000">
      <w:pPr>
        <w:pStyle w:val="HTML0"/>
        <w:divId w:val="777483719"/>
        <w:rPr>
          <w:rStyle w:val="w"/>
        </w:rPr>
      </w:pPr>
      <w:r>
        <w:rPr>
          <w:rStyle w:val="w"/>
        </w:rPr>
        <w:t xml:space="preserve">                    </w:t>
      </w:r>
      <w:r>
        <w:rPr>
          <w:rStyle w:val="nl"/>
        </w:rPr>
        <w:t>"delta"</w:t>
      </w:r>
      <w:r>
        <w:rPr>
          <w:rStyle w:val="p"/>
        </w:rPr>
        <w:t>:</w:t>
      </w:r>
      <w:r>
        <w:rPr>
          <w:rStyle w:val="w"/>
        </w:rPr>
        <w:t xml:space="preserve"> </w:t>
      </w:r>
      <w:r>
        <w:rPr>
          <w:rStyle w:val="s2"/>
        </w:rPr>
        <w:t>"0.009998760367833"</w:t>
      </w:r>
      <w:r>
        <w:rPr>
          <w:rStyle w:val="p"/>
        </w:rPr>
        <w:t>,</w:t>
      </w:r>
    </w:p>
    <w:p w:rsidR="00000000" w:rsidRDefault="00000000">
      <w:pPr>
        <w:pStyle w:val="HTML0"/>
        <w:divId w:val="777483719"/>
        <w:rPr>
          <w:rStyle w:val="w"/>
        </w:rPr>
      </w:pPr>
      <w:r>
        <w:rPr>
          <w:rStyle w:val="w"/>
        </w:rPr>
        <w:t xml:space="preserve">                    </w:t>
      </w:r>
      <w:r>
        <w:rPr>
          <w:rStyle w:val="nl"/>
        </w:rPr>
        <w:t>"gamma"</w:t>
      </w:r>
      <w:r>
        <w:rPr>
          <w:rStyle w:val="p"/>
        </w:rPr>
        <w:t>:</w:t>
      </w:r>
      <w:r>
        <w:rPr>
          <w:rStyle w:val="w"/>
        </w:rPr>
        <w:t xml:space="preserve"> </w:t>
      </w:r>
      <w:r>
        <w:rPr>
          <w:rStyle w:val="s2"/>
        </w:rPr>
        <w:t>"0"</w:t>
      </w:r>
      <w:r>
        <w:rPr>
          <w:rStyle w:val="p"/>
        </w:rPr>
        <w:t>,</w:t>
      </w:r>
    </w:p>
    <w:p w:rsidR="00000000" w:rsidRDefault="00000000">
      <w:pPr>
        <w:pStyle w:val="HTML0"/>
        <w:divId w:val="777483719"/>
        <w:rPr>
          <w:rStyle w:val="w"/>
        </w:rPr>
      </w:pPr>
      <w:r>
        <w:rPr>
          <w:rStyle w:val="w"/>
        </w:rPr>
        <w:t xml:space="preserve">                    </w:t>
      </w:r>
      <w:r>
        <w:rPr>
          <w:rStyle w:val="nl"/>
        </w:rPr>
        <w:t>"imr"</w:t>
      </w:r>
      <w:r>
        <w:rPr>
          <w:rStyle w:val="p"/>
        </w:rPr>
        <w:t>:</w:t>
      </w:r>
      <w:r>
        <w:rPr>
          <w:rStyle w:val="w"/>
        </w:rPr>
        <w:t xml:space="preserve"> </w:t>
      </w:r>
      <w:r>
        <w:rPr>
          <w:rStyle w:val="s2"/>
        </w:rPr>
        <w:t>"0.1845173544448"</w:t>
      </w:r>
      <w:r>
        <w:rPr>
          <w:rStyle w:val="p"/>
        </w:rPr>
        <w:t>,</w:t>
      </w:r>
    </w:p>
    <w:p w:rsidR="00000000" w:rsidRDefault="00000000">
      <w:pPr>
        <w:pStyle w:val="HTML0"/>
        <w:divId w:val="777483719"/>
        <w:rPr>
          <w:rStyle w:val="w"/>
        </w:rPr>
      </w:pPr>
      <w:r>
        <w:rPr>
          <w:rStyle w:val="w"/>
        </w:rPr>
        <w:t xml:space="preserve">                    </w:t>
      </w:r>
      <w:r>
        <w:rPr>
          <w:rStyle w:val="nl"/>
        </w:rPr>
        <w:t>"indexUsd"</w:t>
      </w:r>
      <w:r>
        <w:rPr>
          <w:rStyle w:val="p"/>
        </w:rPr>
        <w:t>:</w:t>
      </w:r>
      <w:r>
        <w:rPr>
          <w:rStyle w:val="w"/>
        </w:rPr>
        <w:t xml:space="preserve"> </w:t>
      </w:r>
      <w:r>
        <w:rPr>
          <w:rStyle w:val="s2"/>
        </w:rPr>
        <w:t>"0.99971"</w:t>
      </w:r>
      <w:r>
        <w:rPr>
          <w:rStyle w:val="p"/>
        </w:rPr>
        <w:t>,</w:t>
      </w:r>
    </w:p>
    <w:p w:rsidR="00000000" w:rsidRDefault="00000000">
      <w:pPr>
        <w:pStyle w:val="HTML0"/>
        <w:divId w:val="777483719"/>
        <w:rPr>
          <w:rStyle w:val="w"/>
        </w:rPr>
      </w:pPr>
      <w:r>
        <w:rPr>
          <w:rStyle w:val="w"/>
        </w:rPr>
        <w:t xml:space="preserve">                    </w:t>
      </w:r>
      <w:r>
        <w:rPr>
          <w:rStyle w:val="nl"/>
        </w:rPr>
        <w:t>"mmr"</w:t>
      </w:r>
      <w:r>
        <w:rPr>
          <w:rStyle w:val="p"/>
        </w:rPr>
        <w:t>:</w:t>
      </w:r>
      <w:r>
        <w:rPr>
          <w:rStyle w:val="w"/>
        </w:rPr>
        <w:t xml:space="preserve"> </w:t>
      </w:r>
      <w:r>
        <w:rPr>
          <w:rStyle w:val="s2"/>
        </w:rPr>
        <w:t>"0.141936426496"</w:t>
      </w:r>
      <w:r>
        <w:rPr>
          <w:rStyle w:val="p"/>
        </w:rPr>
        <w:t>,</w:t>
      </w:r>
    </w:p>
    <w:p w:rsidR="00000000" w:rsidRDefault="00000000">
      <w:pPr>
        <w:pStyle w:val="HTML0"/>
        <w:divId w:val="777483719"/>
        <w:rPr>
          <w:rStyle w:val="w"/>
        </w:rPr>
      </w:pPr>
      <w:r>
        <w:rPr>
          <w:rStyle w:val="w"/>
        </w:rPr>
        <w:t xml:space="preserve">                    </w:t>
      </w:r>
      <w:r>
        <w:rPr>
          <w:rStyle w:val="nl"/>
        </w:rPr>
        <w:t>"mr1"</w:t>
      </w:r>
      <w:r>
        <w:rPr>
          <w:rStyle w:val="p"/>
        </w:rPr>
        <w:t>:</w:t>
      </w:r>
      <w:r>
        <w:rPr>
          <w:rStyle w:val="w"/>
        </w:rPr>
        <w:t xml:space="preserve"> </w:t>
      </w:r>
      <w:r>
        <w:rPr>
          <w:rStyle w:val="s2"/>
        </w:rPr>
        <w:t>"0.141936426496"</w:t>
      </w:r>
      <w:r>
        <w:rPr>
          <w:rStyle w:val="p"/>
        </w:rPr>
        <w:t>,</w:t>
      </w:r>
    </w:p>
    <w:p w:rsidR="00000000" w:rsidRDefault="00000000">
      <w:pPr>
        <w:pStyle w:val="HTML0"/>
        <w:divId w:val="777483719"/>
        <w:rPr>
          <w:rStyle w:val="w"/>
        </w:rPr>
      </w:pPr>
      <w:r>
        <w:rPr>
          <w:rStyle w:val="w"/>
        </w:rPr>
        <w:t xml:space="preserve">                    </w:t>
      </w:r>
      <w:r>
        <w:rPr>
          <w:rStyle w:val="nl"/>
        </w:rPr>
        <w:t>"mr1FinalResult"</w:t>
      </w:r>
      <w:r>
        <w:rPr>
          <w:rStyle w:val="p"/>
        </w:rPr>
        <w:t>:</w:t>
      </w:r>
      <w:r>
        <w:rPr>
          <w:rStyle w:val="w"/>
        </w:rPr>
        <w:t xml:space="preserve"> </w:t>
      </w:r>
      <w:r>
        <w:rPr>
          <w:rStyle w:val="p"/>
        </w:rPr>
        <w:t>{</w:t>
      </w:r>
    </w:p>
    <w:p w:rsidR="00000000" w:rsidRDefault="00000000">
      <w:pPr>
        <w:pStyle w:val="HTML0"/>
        <w:divId w:val="777483719"/>
        <w:rPr>
          <w:rStyle w:val="w"/>
        </w:rPr>
      </w:pPr>
      <w:r>
        <w:rPr>
          <w:rStyle w:val="w"/>
        </w:rPr>
        <w:t xml:space="preserve">                        </w:t>
      </w:r>
      <w:r>
        <w:rPr>
          <w:rStyle w:val="nl"/>
        </w:rPr>
        <w:t>"pnl"</w:t>
      </w:r>
      <w:r>
        <w:rPr>
          <w:rStyle w:val="p"/>
        </w:rPr>
        <w:t>:</w:t>
      </w:r>
      <w:r>
        <w:rPr>
          <w:rStyle w:val="w"/>
        </w:rPr>
        <w:t xml:space="preserve"> </w:t>
      </w:r>
      <w:r>
        <w:rPr>
          <w:rStyle w:val="s2"/>
        </w:rPr>
        <w:t>"-0.141936426496"</w:t>
      </w:r>
      <w:r>
        <w:rPr>
          <w:rStyle w:val="p"/>
        </w:rPr>
        <w:t>,</w:t>
      </w:r>
    </w:p>
    <w:p w:rsidR="00000000" w:rsidRDefault="00000000">
      <w:pPr>
        <w:pStyle w:val="HTML0"/>
        <w:divId w:val="777483719"/>
        <w:rPr>
          <w:rStyle w:val="w"/>
        </w:rPr>
      </w:pPr>
      <w:r>
        <w:rPr>
          <w:rStyle w:val="w"/>
        </w:rPr>
        <w:t xml:space="preserve">                        </w:t>
      </w:r>
      <w:r>
        <w:rPr>
          <w:rStyle w:val="nl"/>
        </w:rPr>
        <w:t>"spotShock"</w:t>
      </w:r>
      <w:r>
        <w:rPr>
          <w:rStyle w:val="p"/>
        </w:rPr>
        <w:t>:</w:t>
      </w:r>
      <w:r>
        <w:rPr>
          <w:rStyle w:val="w"/>
        </w:rPr>
        <w:t xml:space="preserve"> </w:t>
      </w:r>
      <w:r>
        <w:rPr>
          <w:rStyle w:val="s2"/>
        </w:rPr>
        <w:t>"-0.2"</w:t>
      </w:r>
      <w:r>
        <w:rPr>
          <w:rStyle w:val="p"/>
        </w:rPr>
        <w:t>,</w:t>
      </w:r>
    </w:p>
    <w:p w:rsidR="00000000" w:rsidRDefault="00000000">
      <w:pPr>
        <w:pStyle w:val="HTML0"/>
        <w:divId w:val="777483719"/>
        <w:rPr>
          <w:rStyle w:val="w"/>
        </w:rPr>
      </w:pPr>
      <w:r>
        <w:rPr>
          <w:rStyle w:val="w"/>
        </w:rPr>
        <w:t xml:space="preserve">                        </w:t>
      </w:r>
      <w:r>
        <w:rPr>
          <w:rStyle w:val="nl"/>
        </w:rPr>
        <w:t>"volShock"</w:t>
      </w:r>
      <w:r>
        <w:rPr>
          <w:rStyle w:val="p"/>
        </w:rPr>
        <w:t>:</w:t>
      </w:r>
      <w:r>
        <w:rPr>
          <w:rStyle w:val="w"/>
        </w:rPr>
        <w:t xml:space="preserve"> </w:t>
      </w:r>
      <w:r>
        <w:rPr>
          <w:rStyle w:val="s2"/>
        </w:rPr>
        <w:t>"volatility_shock_up"</w:t>
      </w:r>
    </w:p>
    <w:p w:rsidR="00000000" w:rsidRDefault="00000000">
      <w:pPr>
        <w:pStyle w:val="HTML0"/>
        <w:divId w:val="777483719"/>
        <w:rPr>
          <w:rStyle w:val="w"/>
        </w:rPr>
      </w:pPr>
      <w:r>
        <w:rPr>
          <w:rStyle w:val="w"/>
        </w:rPr>
        <w:t xml:space="preserve">                    </w:t>
      </w:r>
      <w:r>
        <w:rPr>
          <w:rStyle w:val="p"/>
        </w:rPr>
        <w:t>},</w:t>
      </w:r>
    </w:p>
    <w:p w:rsidR="00000000" w:rsidRDefault="00000000">
      <w:pPr>
        <w:pStyle w:val="HTML0"/>
        <w:divId w:val="777483719"/>
        <w:rPr>
          <w:rStyle w:val="w"/>
        </w:rPr>
      </w:pPr>
      <w:r>
        <w:rPr>
          <w:rStyle w:val="w"/>
        </w:rPr>
        <w:lastRenderedPageBreak/>
        <w:t xml:space="preserve">                    </w:t>
      </w:r>
      <w:r>
        <w:rPr>
          <w:rStyle w:val="nl"/>
        </w:rPr>
        <w:t>"mr1Scenarios"</w:t>
      </w:r>
      <w:r>
        <w:rPr>
          <w:rStyle w:val="p"/>
        </w:rPr>
        <w:t>:</w:t>
      </w:r>
      <w:r>
        <w:rPr>
          <w:rStyle w:val="w"/>
        </w:rPr>
        <w:t xml:space="preserve"> </w:t>
      </w:r>
      <w:r>
        <w:rPr>
          <w:rStyle w:val="p"/>
        </w:rPr>
        <w:t>{</w:t>
      </w:r>
    </w:p>
    <w:p w:rsidR="00000000" w:rsidRDefault="00000000">
      <w:pPr>
        <w:pStyle w:val="HTML0"/>
        <w:divId w:val="777483719"/>
        <w:rPr>
          <w:rStyle w:val="w"/>
        </w:rPr>
      </w:pPr>
      <w:r>
        <w:rPr>
          <w:rStyle w:val="w"/>
        </w:rPr>
        <w:t xml:space="preserve">                        </w:t>
      </w:r>
      <w:r>
        <w:rPr>
          <w:rStyle w:val="nl"/>
        </w:rPr>
        <w:t>"volSame"</w:t>
      </w:r>
      <w:r>
        <w:rPr>
          <w:rStyle w:val="p"/>
        </w:rPr>
        <w:t>:</w:t>
      </w:r>
      <w:r>
        <w:rPr>
          <w:rStyle w:val="w"/>
        </w:rPr>
        <w:t xml:space="preserve"> </w:t>
      </w:r>
      <w:r>
        <w:rPr>
          <w:rStyle w:val="p"/>
        </w:rPr>
        <w:t>{</w:t>
      </w:r>
    </w:p>
    <w:p w:rsidR="00000000" w:rsidRDefault="00000000">
      <w:pPr>
        <w:pStyle w:val="HTML0"/>
        <w:divId w:val="777483719"/>
        <w:rPr>
          <w:rStyle w:val="w"/>
        </w:rPr>
      </w:pPr>
      <w:r>
        <w:rPr>
          <w:rStyle w:val="w"/>
        </w:rPr>
        <w:t xml:space="preserve">                            </w:t>
      </w:r>
      <w:r>
        <w:rPr>
          <w:rStyle w:val="nl"/>
        </w:rPr>
        <w:t>"0"</w:t>
      </w:r>
      <w:r>
        <w:rPr>
          <w:rStyle w:val="p"/>
        </w:rPr>
        <w:t>:</w:t>
      </w:r>
      <w:r>
        <w:rPr>
          <w:rStyle w:val="w"/>
        </w:rPr>
        <w:t xml:space="preserve"> </w:t>
      </w:r>
      <w:r>
        <w:rPr>
          <w:rStyle w:val="s2"/>
        </w:rPr>
        <w:t>"0"</w:t>
      </w:r>
      <w:r>
        <w:rPr>
          <w:rStyle w:val="p"/>
        </w:rPr>
        <w:t>,</w:t>
      </w:r>
    </w:p>
    <w:p w:rsidR="00000000" w:rsidRDefault="00000000">
      <w:pPr>
        <w:pStyle w:val="HTML0"/>
        <w:divId w:val="777483719"/>
        <w:rPr>
          <w:rStyle w:val="w"/>
        </w:rPr>
      </w:pPr>
      <w:r>
        <w:rPr>
          <w:rStyle w:val="w"/>
        </w:rPr>
        <w:t xml:space="preserve">                            </w:t>
      </w:r>
      <w:r>
        <w:rPr>
          <w:rStyle w:val="nl"/>
        </w:rPr>
        <w:t>"-0.07"</w:t>
      </w:r>
      <w:r>
        <w:rPr>
          <w:rStyle w:val="p"/>
        </w:rPr>
        <w:t>:</w:t>
      </w:r>
      <w:r>
        <w:rPr>
          <w:rStyle w:val="w"/>
        </w:rPr>
        <w:t xml:space="preserve"> </w:t>
      </w:r>
      <w:r>
        <w:rPr>
          <w:rStyle w:val="s2"/>
        </w:rPr>
        <w:t>"-0.0496777492736"</w:t>
      </w:r>
      <w:r>
        <w:rPr>
          <w:rStyle w:val="p"/>
        </w:rPr>
        <w:t>,</w:t>
      </w:r>
    </w:p>
    <w:p w:rsidR="00000000" w:rsidRDefault="00000000">
      <w:pPr>
        <w:pStyle w:val="HTML0"/>
        <w:divId w:val="777483719"/>
        <w:rPr>
          <w:rStyle w:val="w"/>
        </w:rPr>
      </w:pPr>
      <w:r>
        <w:rPr>
          <w:rStyle w:val="w"/>
        </w:rPr>
        <w:t xml:space="preserve">                            </w:t>
      </w:r>
      <w:r>
        <w:rPr>
          <w:rStyle w:val="nl"/>
        </w:rPr>
        <w:t>"-0.2"</w:t>
      </w:r>
      <w:r>
        <w:rPr>
          <w:rStyle w:val="p"/>
        </w:rPr>
        <w:t>:</w:t>
      </w:r>
      <w:r>
        <w:rPr>
          <w:rStyle w:val="w"/>
        </w:rPr>
        <w:t xml:space="preserve"> </w:t>
      </w:r>
      <w:r>
        <w:rPr>
          <w:rStyle w:val="s2"/>
        </w:rPr>
        <w:t>"-0.141936426496"</w:t>
      </w:r>
      <w:r>
        <w:rPr>
          <w:rStyle w:val="p"/>
        </w:rPr>
        <w:t>,</w:t>
      </w:r>
    </w:p>
    <w:p w:rsidR="00000000" w:rsidRDefault="00000000">
      <w:pPr>
        <w:pStyle w:val="HTML0"/>
        <w:divId w:val="777483719"/>
        <w:rPr>
          <w:rStyle w:val="w"/>
        </w:rPr>
      </w:pPr>
      <w:r>
        <w:rPr>
          <w:rStyle w:val="w"/>
        </w:rPr>
        <w:t xml:space="preserve">                            </w:t>
      </w:r>
      <w:r>
        <w:rPr>
          <w:rStyle w:val="nl"/>
        </w:rPr>
        <w:t>"0.07"</w:t>
      </w:r>
      <w:r>
        <w:rPr>
          <w:rStyle w:val="p"/>
        </w:rPr>
        <w:t>:</w:t>
      </w:r>
      <w:r>
        <w:rPr>
          <w:rStyle w:val="w"/>
        </w:rPr>
        <w:t xml:space="preserve"> </w:t>
      </w:r>
      <w:r>
        <w:rPr>
          <w:rStyle w:val="s2"/>
        </w:rPr>
        <w:t>"0.0496777492736"</w:t>
      </w:r>
      <w:r>
        <w:rPr>
          <w:rStyle w:val="p"/>
        </w:rPr>
        <w:t>,</w:t>
      </w:r>
    </w:p>
    <w:p w:rsidR="00000000" w:rsidRDefault="00000000">
      <w:pPr>
        <w:pStyle w:val="HTML0"/>
        <w:divId w:val="777483719"/>
        <w:rPr>
          <w:rStyle w:val="w"/>
        </w:rPr>
      </w:pPr>
      <w:r>
        <w:rPr>
          <w:rStyle w:val="w"/>
        </w:rPr>
        <w:t xml:space="preserve">                            </w:t>
      </w:r>
      <w:r>
        <w:rPr>
          <w:rStyle w:val="nl"/>
        </w:rPr>
        <w:t>"0.2"</w:t>
      </w:r>
      <w:r>
        <w:rPr>
          <w:rStyle w:val="p"/>
        </w:rPr>
        <w:t>:</w:t>
      </w:r>
      <w:r>
        <w:rPr>
          <w:rStyle w:val="w"/>
        </w:rPr>
        <w:t xml:space="preserve"> </w:t>
      </w:r>
      <w:r>
        <w:rPr>
          <w:rStyle w:val="s2"/>
        </w:rPr>
        <w:t>"0.141936426496"</w:t>
      </w:r>
      <w:r>
        <w:rPr>
          <w:rStyle w:val="p"/>
        </w:rPr>
        <w:t>,</w:t>
      </w:r>
    </w:p>
    <w:p w:rsidR="00000000" w:rsidRDefault="00000000">
      <w:pPr>
        <w:pStyle w:val="HTML0"/>
        <w:divId w:val="777483719"/>
        <w:rPr>
          <w:rStyle w:val="w"/>
        </w:rPr>
      </w:pPr>
      <w:r>
        <w:rPr>
          <w:rStyle w:val="w"/>
        </w:rPr>
        <w:t xml:space="preserve">                            </w:t>
      </w:r>
      <w:r>
        <w:rPr>
          <w:rStyle w:val="nl"/>
        </w:rPr>
        <w:t>"0.14"</w:t>
      </w:r>
      <w:r>
        <w:rPr>
          <w:rStyle w:val="p"/>
        </w:rPr>
        <w:t>:</w:t>
      </w:r>
      <w:r>
        <w:rPr>
          <w:rStyle w:val="w"/>
        </w:rPr>
        <w:t xml:space="preserve"> </w:t>
      </w:r>
      <w:r>
        <w:rPr>
          <w:rStyle w:val="s2"/>
        </w:rPr>
        <w:t>"0.0993554985472"</w:t>
      </w:r>
      <w:r>
        <w:rPr>
          <w:rStyle w:val="p"/>
        </w:rPr>
        <w:t>,</w:t>
      </w:r>
    </w:p>
    <w:p w:rsidR="00000000" w:rsidRDefault="00000000">
      <w:pPr>
        <w:pStyle w:val="HTML0"/>
        <w:divId w:val="777483719"/>
        <w:rPr>
          <w:rStyle w:val="w"/>
        </w:rPr>
      </w:pPr>
      <w:r>
        <w:rPr>
          <w:rStyle w:val="w"/>
        </w:rPr>
        <w:t xml:space="preserve">                            </w:t>
      </w:r>
      <w:r>
        <w:rPr>
          <w:rStyle w:val="nl"/>
        </w:rPr>
        <w:t>"-0.14"</w:t>
      </w:r>
      <w:r>
        <w:rPr>
          <w:rStyle w:val="p"/>
        </w:rPr>
        <w:t>:</w:t>
      </w:r>
      <w:r>
        <w:rPr>
          <w:rStyle w:val="w"/>
        </w:rPr>
        <w:t xml:space="preserve"> </w:t>
      </w:r>
      <w:r>
        <w:rPr>
          <w:rStyle w:val="s2"/>
        </w:rPr>
        <w:t>"-0.0993554985472"</w:t>
      </w:r>
    </w:p>
    <w:p w:rsidR="00000000" w:rsidRDefault="00000000">
      <w:pPr>
        <w:pStyle w:val="HTML0"/>
        <w:divId w:val="777483719"/>
        <w:rPr>
          <w:rStyle w:val="w"/>
        </w:rPr>
      </w:pPr>
      <w:r>
        <w:rPr>
          <w:rStyle w:val="w"/>
        </w:rPr>
        <w:t xml:space="preserve">                        </w:t>
      </w:r>
      <w:r>
        <w:rPr>
          <w:rStyle w:val="p"/>
        </w:rPr>
        <w:t>},</w:t>
      </w:r>
    </w:p>
    <w:p w:rsidR="00000000" w:rsidRDefault="00000000">
      <w:pPr>
        <w:pStyle w:val="HTML0"/>
        <w:divId w:val="777483719"/>
        <w:rPr>
          <w:rStyle w:val="w"/>
        </w:rPr>
      </w:pPr>
      <w:r>
        <w:rPr>
          <w:rStyle w:val="w"/>
        </w:rPr>
        <w:t xml:space="preserve">                        </w:t>
      </w:r>
      <w:r>
        <w:rPr>
          <w:rStyle w:val="nl"/>
        </w:rPr>
        <w:t>"volShockDown"</w:t>
      </w:r>
      <w:r>
        <w:rPr>
          <w:rStyle w:val="p"/>
        </w:rPr>
        <w:t>:</w:t>
      </w:r>
      <w:r>
        <w:rPr>
          <w:rStyle w:val="w"/>
        </w:rPr>
        <w:t xml:space="preserve"> </w:t>
      </w:r>
      <w:r>
        <w:rPr>
          <w:rStyle w:val="p"/>
        </w:rPr>
        <w:t>{</w:t>
      </w:r>
    </w:p>
    <w:p w:rsidR="00000000" w:rsidRDefault="00000000">
      <w:pPr>
        <w:pStyle w:val="HTML0"/>
        <w:divId w:val="777483719"/>
        <w:rPr>
          <w:rStyle w:val="w"/>
        </w:rPr>
      </w:pPr>
      <w:r>
        <w:rPr>
          <w:rStyle w:val="w"/>
        </w:rPr>
        <w:t xml:space="preserve">                            </w:t>
      </w:r>
      <w:r>
        <w:rPr>
          <w:rStyle w:val="nl"/>
        </w:rPr>
        <w:t>"0"</w:t>
      </w:r>
      <w:r>
        <w:rPr>
          <w:rStyle w:val="p"/>
        </w:rPr>
        <w:t>:</w:t>
      </w:r>
      <w:r>
        <w:rPr>
          <w:rStyle w:val="w"/>
        </w:rPr>
        <w:t xml:space="preserve"> </w:t>
      </w:r>
      <w:r>
        <w:rPr>
          <w:rStyle w:val="s2"/>
        </w:rPr>
        <w:t>"0"</w:t>
      </w:r>
      <w:r>
        <w:rPr>
          <w:rStyle w:val="p"/>
        </w:rPr>
        <w:t>,</w:t>
      </w:r>
    </w:p>
    <w:p w:rsidR="00000000" w:rsidRDefault="00000000">
      <w:pPr>
        <w:pStyle w:val="HTML0"/>
        <w:divId w:val="777483719"/>
        <w:rPr>
          <w:rStyle w:val="w"/>
        </w:rPr>
      </w:pPr>
      <w:r>
        <w:rPr>
          <w:rStyle w:val="w"/>
        </w:rPr>
        <w:t xml:space="preserve">                            </w:t>
      </w:r>
      <w:r>
        <w:rPr>
          <w:rStyle w:val="nl"/>
        </w:rPr>
        <w:t>"-0.07"</w:t>
      </w:r>
      <w:r>
        <w:rPr>
          <w:rStyle w:val="p"/>
        </w:rPr>
        <w:t>:</w:t>
      </w:r>
      <w:r>
        <w:rPr>
          <w:rStyle w:val="w"/>
        </w:rPr>
        <w:t xml:space="preserve"> </w:t>
      </w:r>
      <w:r>
        <w:rPr>
          <w:rStyle w:val="s2"/>
        </w:rPr>
        <w:t>"-0.0496777492736"</w:t>
      </w:r>
      <w:r>
        <w:rPr>
          <w:rStyle w:val="p"/>
        </w:rPr>
        <w:t>,</w:t>
      </w:r>
    </w:p>
    <w:p w:rsidR="00000000" w:rsidRDefault="00000000">
      <w:pPr>
        <w:pStyle w:val="HTML0"/>
        <w:divId w:val="777483719"/>
        <w:rPr>
          <w:rStyle w:val="w"/>
        </w:rPr>
      </w:pPr>
      <w:r>
        <w:rPr>
          <w:rStyle w:val="w"/>
        </w:rPr>
        <w:t xml:space="preserve">                            </w:t>
      </w:r>
      <w:r>
        <w:rPr>
          <w:rStyle w:val="nl"/>
        </w:rPr>
        <w:t>"-0.2"</w:t>
      </w:r>
      <w:r>
        <w:rPr>
          <w:rStyle w:val="p"/>
        </w:rPr>
        <w:t>:</w:t>
      </w:r>
      <w:r>
        <w:rPr>
          <w:rStyle w:val="w"/>
        </w:rPr>
        <w:t xml:space="preserve"> </w:t>
      </w:r>
      <w:r>
        <w:rPr>
          <w:rStyle w:val="s2"/>
        </w:rPr>
        <w:t>"-0.141936426496"</w:t>
      </w:r>
      <w:r>
        <w:rPr>
          <w:rStyle w:val="p"/>
        </w:rPr>
        <w:t>,</w:t>
      </w:r>
    </w:p>
    <w:p w:rsidR="00000000" w:rsidRDefault="00000000">
      <w:pPr>
        <w:pStyle w:val="HTML0"/>
        <w:divId w:val="777483719"/>
        <w:rPr>
          <w:rStyle w:val="w"/>
        </w:rPr>
      </w:pPr>
      <w:r>
        <w:rPr>
          <w:rStyle w:val="w"/>
        </w:rPr>
        <w:t xml:space="preserve">                            </w:t>
      </w:r>
      <w:r>
        <w:rPr>
          <w:rStyle w:val="nl"/>
        </w:rPr>
        <w:t>"0.07"</w:t>
      </w:r>
      <w:r>
        <w:rPr>
          <w:rStyle w:val="p"/>
        </w:rPr>
        <w:t>:</w:t>
      </w:r>
      <w:r>
        <w:rPr>
          <w:rStyle w:val="w"/>
        </w:rPr>
        <w:t xml:space="preserve"> </w:t>
      </w:r>
      <w:r>
        <w:rPr>
          <w:rStyle w:val="s2"/>
        </w:rPr>
        <w:t>"0.0496777492736"</w:t>
      </w:r>
      <w:r>
        <w:rPr>
          <w:rStyle w:val="p"/>
        </w:rPr>
        <w:t>,</w:t>
      </w:r>
    </w:p>
    <w:p w:rsidR="00000000" w:rsidRDefault="00000000">
      <w:pPr>
        <w:pStyle w:val="HTML0"/>
        <w:divId w:val="777483719"/>
        <w:rPr>
          <w:rStyle w:val="w"/>
        </w:rPr>
      </w:pPr>
      <w:r>
        <w:rPr>
          <w:rStyle w:val="w"/>
        </w:rPr>
        <w:t xml:space="preserve">                            </w:t>
      </w:r>
      <w:r>
        <w:rPr>
          <w:rStyle w:val="nl"/>
        </w:rPr>
        <w:t>"0.2"</w:t>
      </w:r>
      <w:r>
        <w:rPr>
          <w:rStyle w:val="p"/>
        </w:rPr>
        <w:t>:</w:t>
      </w:r>
      <w:r>
        <w:rPr>
          <w:rStyle w:val="w"/>
        </w:rPr>
        <w:t xml:space="preserve"> </w:t>
      </w:r>
      <w:r>
        <w:rPr>
          <w:rStyle w:val="s2"/>
        </w:rPr>
        <w:t>"0.141936426496"</w:t>
      </w:r>
      <w:r>
        <w:rPr>
          <w:rStyle w:val="p"/>
        </w:rPr>
        <w:t>,</w:t>
      </w:r>
    </w:p>
    <w:p w:rsidR="00000000" w:rsidRDefault="00000000">
      <w:pPr>
        <w:pStyle w:val="HTML0"/>
        <w:divId w:val="777483719"/>
        <w:rPr>
          <w:rStyle w:val="w"/>
        </w:rPr>
      </w:pPr>
      <w:r>
        <w:rPr>
          <w:rStyle w:val="w"/>
        </w:rPr>
        <w:t xml:space="preserve">                            </w:t>
      </w:r>
      <w:r>
        <w:rPr>
          <w:rStyle w:val="nl"/>
        </w:rPr>
        <w:t>"0.14"</w:t>
      </w:r>
      <w:r>
        <w:rPr>
          <w:rStyle w:val="p"/>
        </w:rPr>
        <w:t>:</w:t>
      </w:r>
      <w:r>
        <w:rPr>
          <w:rStyle w:val="w"/>
        </w:rPr>
        <w:t xml:space="preserve"> </w:t>
      </w:r>
      <w:r>
        <w:rPr>
          <w:rStyle w:val="s2"/>
        </w:rPr>
        <w:t>"0.0993554985472"</w:t>
      </w:r>
      <w:r>
        <w:rPr>
          <w:rStyle w:val="p"/>
        </w:rPr>
        <w:t>,</w:t>
      </w:r>
    </w:p>
    <w:p w:rsidR="00000000" w:rsidRDefault="00000000">
      <w:pPr>
        <w:pStyle w:val="HTML0"/>
        <w:divId w:val="777483719"/>
        <w:rPr>
          <w:rStyle w:val="w"/>
        </w:rPr>
      </w:pPr>
      <w:r>
        <w:rPr>
          <w:rStyle w:val="w"/>
        </w:rPr>
        <w:t xml:space="preserve">                            </w:t>
      </w:r>
      <w:r>
        <w:rPr>
          <w:rStyle w:val="nl"/>
        </w:rPr>
        <w:t>"-0.14"</w:t>
      </w:r>
      <w:r>
        <w:rPr>
          <w:rStyle w:val="p"/>
        </w:rPr>
        <w:t>:</w:t>
      </w:r>
      <w:r>
        <w:rPr>
          <w:rStyle w:val="w"/>
        </w:rPr>
        <w:t xml:space="preserve"> </w:t>
      </w:r>
      <w:r>
        <w:rPr>
          <w:rStyle w:val="s2"/>
        </w:rPr>
        <w:t>"-0.0993554985472"</w:t>
      </w:r>
    </w:p>
    <w:p w:rsidR="00000000" w:rsidRDefault="00000000">
      <w:pPr>
        <w:pStyle w:val="HTML0"/>
        <w:divId w:val="777483719"/>
        <w:rPr>
          <w:rStyle w:val="w"/>
        </w:rPr>
      </w:pPr>
      <w:r>
        <w:rPr>
          <w:rStyle w:val="w"/>
        </w:rPr>
        <w:t xml:space="preserve">                        </w:t>
      </w:r>
      <w:r>
        <w:rPr>
          <w:rStyle w:val="p"/>
        </w:rPr>
        <w:t>},</w:t>
      </w:r>
    </w:p>
    <w:p w:rsidR="00000000" w:rsidRDefault="00000000">
      <w:pPr>
        <w:pStyle w:val="HTML0"/>
        <w:divId w:val="777483719"/>
        <w:rPr>
          <w:rStyle w:val="w"/>
        </w:rPr>
      </w:pPr>
      <w:r>
        <w:rPr>
          <w:rStyle w:val="w"/>
        </w:rPr>
        <w:t xml:space="preserve">                        </w:t>
      </w:r>
      <w:r>
        <w:rPr>
          <w:rStyle w:val="nl"/>
        </w:rPr>
        <w:t>"volShockUp"</w:t>
      </w:r>
      <w:r>
        <w:rPr>
          <w:rStyle w:val="p"/>
        </w:rPr>
        <w:t>:</w:t>
      </w:r>
      <w:r>
        <w:rPr>
          <w:rStyle w:val="w"/>
        </w:rPr>
        <w:t xml:space="preserve"> </w:t>
      </w:r>
      <w:r>
        <w:rPr>
          <w:rStyle w:val="p"/>
        </w:rPr>
        <w:t>{</w:t>
      </w:r>
    </w:p>
    <w:p w:rsidR="00000000" w:rsidRDefault="00000000">
      <w:pPr>
        <w:pStyle w:val="HTML0"/>
        <w:divId w:val="777483719"/>
        <w:rPr>
          <w:rStyle w:val="w"/>
        </w:rPr>
      </w:pPr>
      <w:r>
        <w:rPr>
          <w:rStyle w:val="w"/>
        </w:rPr>
        <w:t xml:space="preserve">                            </w:t>
      </w:r>
      <w:r>
        <w:rPr>
          <w:rStyle w:val="nl"/>
        </w:rPr>
        <w:t>"0"</w:t>
      </w:r>
      <w:r>
        <w:rPr>
          <w:rStyle w:val="p"/>
        </w:rPr>
        <w:t>:</w:t>
      </w:r>
      <w:r>
        <w:rPr>
          <w:rStyle w:val="w"/>
        </w:rPr>
        <w:t xml:space="preserve"> </w:t>
      </w:r>
      <w:r>
        <w:rPr>
          <w:rStyle w:val="s2"/>
        </w:rPr>
        <w:t>"0"</w:t>
      </w:r>
      <w:r>
        <w:rPr>
          <w:rStyle w:val="p"/>
        </w:rPr>
        <w:t>,</w:t>
      </w:r>
    </w:p>
    <w:p w:rsidR="00000000" w:rsidRDefault="00000000">
      <w:pPr>
        <w:pStyle w:val="HTML0"/>
        <w:divId w:val="777483719"/>
        <w:rPr>
          <w:rStyle w:val="w"/>
        </w:rPr>
      </w:pPr>
      <w:r>
        <w:rPr>
          <w:rStyle w:val="w"/>
        </w:rPr>
        <w:t xml:space="preserve">                            </w:t>
      </w:r>
      <w:r>
        <w:rPr>
          <w:rStyle w:val="nl"/>
        </w:rPr>
        <w:t>"-0.07"</w:t>
      </w:r>
      <w:r>
        <w:rPr>
          <w:rStyle w:val="p"/>
        </w:rPr>
        <w:t>:</w:t>
      </w:r>
      <w:r>
        <w:rPr>
          <w:rStyle w:val="w"/>
        </w:rPr>
        <w:t xml:space="preserve"> </w:t>
      </w:r>
      <w:r>
        <w:rPr>
          <w:rStyle w:val="s2"/>
        </w:rPr>
        <w:t>"-0.0496777492736"</w:t>
      </w:r>
      <w:r>
        <w:rPr>
          <w:rStyle w:val="p"/>
        </w:rPr>
        <w:t>,</w:t>
      </w:r>
    </w:p>
    <w:p w:rsidR="00000000" w:rsidRDefault="00000000">
      <w:pPr>
        <w:pStyle w:val="HTML0"/>
        <w:divId w:val="777483719"/>
        <w:rPr>
          <w:rStyle w:val="w"/>
        </w:rPr>
      </w:pPr>
      <w:r>
        <w:rPr>
          <w:rStyle w:val="w"/>
        </w:rPr>
        <w:t xml:space="preserve">                            </w:t>
      </w:r>
      <w:r>
        <w:rPr>
          <w:rStyle w:val="nl"/>
        </w:rPr>
        <w:t>"-0.2"</w:t>
      </w:r>
      <w:r>
        <w:rPr>
          <w:rStyle w:val="p"/>
        </w:rPr>
        <w:t>:</w:t>
      </w:r>
      <w:r>
        <w:rPr>
          <w:rStyle w:val="w"/>
        </w:rPr>
        <w:t xml:space="preserve"> </w:t>
      </w:r>
      <w:r>
        <w:rPr>
          <w:rStyle w:val="s2"/>
        </w:rPr>
        <w:t>"-0.141936426496"</w:t>
      </w:r>
      <w:r>
        <w:rPr>
          <w:rStyle w:val="p"/>
        </w:rPr>
        <w:t>,</w:t>
      </w:r>
    </w:p>
    <w:p w:rsidR="00000000" w:rsidRDefault="00000000">
      <w:pPr>
        <w:pStyle w:val="HTML0"/>
        <w:divId w:val="777483719"/>
        <w:rPr>
          <w:rStyle w:val="w"/>
        </w:rPr>
      </w:pPr>
      <w:r>
        <w:rPr>
          <w:rStyle w:val="w"/>
        </w:rPr>
        <w:t xml:space="preserve">                            </w:t>
      </w:r>
      <w:r>
        <w:rPr>
          <w:rStyle w:val="nl"/>
        </w:rPr>
        <w:t>"0.07"</w:t>
      </w:r>
      <w:r>
        <w:rPr>
          <w:rStyle w:val="p"/>
        </w:rPr>
        <w:t>:</w:t>
      </w:r>
      <w:r>
        <w:rPr>
          <w:rStyle w:val="w"/>
        </w:rPr>
        <w:t xml:space="preserve"> </w:t>
      </w:r>
      <w:r>
        <w:rPr>
          <w:rStyle w:val="s2"/>
        </w:rPr>
        <w:t>"0.0496777492736"</w:t>
      </w:r>
      <w:r>
        <w:rPr>
          <w:rStyle w:val="p"/>
        </w:rPr>
        <w:t>,</w:t>
      </w:r>
    </w:p>
    <w:p w:rsidR="00000000" w:rsidRDefault="00000000">
      <w:pPr>
        <w:pStyle w:val="HTML0"/>
        <w:divId w:val="777483719"/>
        <w:rPr>
          <w:rStyle w:val="w"/>
        </w:rPr>
      </w:pPr>
      <w:r>
        <w:rPr>
          <w:rStyle w:val="w"/>
        </w:rPr>
        <w:t xml:space="preserve">                            </w:t>
      </w:r>
      <w:r>
        <w:rPr>
          <w:rStyle w:val="nl"/>
        </w:rPr>
        <w:t>"0.2"</w:t>
      </w:r>
      <w:r>
        <w:rPr>
          <w:rStyle w:val="p"/>
        </w:rPr>
        <w:t>:</w:t>
      </w:r>
      <w:r>
        <w:rPr>
          <w:rStyle w:val="w"/>
        </w:rPr>
        <w:t xml:space="preserve"> </w:t>
      </w:r>
      <w:r>
        <w:rPr>
          <w:rStyle w:val="s2"/>
        </w:rPr>
        <w:t>"0.141936426496"</w:t>
      </w:r>
      <w:r>
        <w:rPr>
          <w:rStyle w:val="p"/>
        </w:rPr>
        <w:t>,</w:t>
      </w:r>
    </w:p>
    <w:p w:rsidR="00000000" w:rsidRDefault="00000000">
      <w:pPr>
        <w:pStyle w:val="HTML0"/>
        <w:divId w:val="777483719"/>
        <w:rPr>
          <w:rStyle w:val="w"/>
        </w:rPr>
      </w:pPr>
      <w:r>
        <w:rPr>
          <w:rStyle w:val="w"/>
        </w:rPr>
        <w:t xml:space="preserve">                            </w:t>
      </w:r>
      <w:r>
        <w:rPr>
          <w:rStyle w:val="nl"/>
        </w:rPr>
        <w:t>"0.14"</w:t>
      </w:r>
      <w:r>
        <w:rPr>
          <w:rStyle w:val="p"/>
        </w:rPr>
        <w:t>:</w:t>
      </w:r>
      <w:r>
        <w:rPr>
          <w:rStyle w:val="w"/>
        </w:rPr>
        <w:t xml:space="preserve"> </w:t>
      </w:r>
      <w:r>
        <w:rPr>
          <w:rStyle w:val="s2"/>
        </w:rPr>
        <w:t>"0.0993554985472"</w:t>
      </w:r>
      <w:r>
        <w:rPr>
          <w:rStyle w:val="p"/>
        </w:rPr>
        <w:t>,</w:t>
      </w:r>
    </w:p>
    <w:p w:rsidR="00000000" w:rsidRDefault="00000000">
      <w:pPr>
        <w:pStyle w:val="HTML0"/>
        <w:divId w:val="777483719"/>
        <w:rPr>
          <w:rStyle w:val="w"/>
        </w:rPr>
      </w:pPr>
      <w:r>
        <w:rPr>
          <w:rStyle w:val="w"/>
        </w:rPr>
        <w:t xml:space="preserve">                            </w:t>
      </w:r>
      <w:r>
        <w:rPr>
          <w:rStyle w:val="nl"/>
        </w:rPr>
        <w:t>"-0.14"</w:t>
      </w:r>
      <w:r>
        <w:rPr>
          <w:rStyle w:val="p"/>
        </w:rPr>
        <w:t>:</w:t>
      </w:r>
      <w:r>
        <w:rPr>
          <w:rStyle w:val="w"/>
        </w:rPr>
        <w:t xml:space="preserve"> </w:t>
      </w:r>
      <w:r>
        <w:rPr>
          <w:rStyle w:val="s2"/>
        </w:rPr>
        <w:t>"-0.0993554985472"</w:t>
      </w:r>
    </w:p>
    <w:p w:rsidR="00000000" w:rsidRDefault="00000000">
      <w:pPr>
        <w:pStyle w:val="HTML0"/>
        <w:divId w:val="777483719"/>
        <w:rPr>
          <w:rStyle w:val="w"/>
        </w:rPr>
      </w:pPr>
      <w:r>
        <w:rPr>
          <w:rStyle w:val="w"/>
        </w:rPr>
        <w:t xml:space="preserve">                        </w:t>
      </w:r>
      <w:r>
        <w:rPr>
          <w:rStyle w:val="p"/>
        </w:rPr>
        <w:t>}</w:t>
      </w:r>
    </w:p>
    <w:p w:rsidR="00000000" w:rsidRDefault="00000000">
      <w:pPr>
        <w:pStyle w:val="HTML0"/>
        <w:divId w:val="777483719"/>
        <w:rPr>
          <w:rStyle w:val="w"/>
        </w:rPr>
      </w:pPr>
      <w:r>
        <w:rPr>
          <w:rStyle w:val="w"/>
        </w:rPr>
        <w:t xml:space="preserve">                    </w:t>
      </w:r>
      <w:r>
        <w:rPr>
          <w:rStyle w:val="p"/>
        </w:rPr>
        <w:t>},</w:t>
      </w:r>
    </w:p>
    <w:p w:rsidR="00000000" w:rsidRDefault="00000000">
      <w:pPr>
        <w:pStyle w:val="HTML0"/>
        <w:divId w:val="777483719"/>
        <w:rPr>
          <w:rStyle w:val="w"/>
        </w:rPr>
      </w:pPr>
      <w:r>
        <w:rPr>
          <w:rStyle w:val="w"/>
        </w:rPr>
        <w:t xml:space="preserve">                    </w:t>
      </w:r>
      <w:r>
        <w:rPr>
          <w:rStyle w:val="nl"/>
        </w:rPr>
        <w:t>"mr2"</w:t>
      </w:r>
      <w:r>
        <w:rPr>
          <w:rStyle w:val="p"/>
        </w:rPr>
        <w:t>:</w:t>
      </w:r>
      <w:r>
        <w:rPr>
          <w:rStyle w:val="w"/>
        </w:rPr>
        <w:t xml:space="preserve"> </w:t>
      </w:r>
      <w:r>
        <w:rPr>
          <w:rStyle w:val="s2"/>
        </w:rPr>
        <w:t>"0"</w:t>
      </w:r>
      <w:r>
        <w:rPr>
          <w:rStyle w:val="p"/>
        </w:rPr>
        <w:t>,</w:t>
      </w:r>
    </w:p>
    <w:p w:rsidR="00000000" w:rsidRDefault="00000000">
      <w:pPr>
        <w:pStyle w:val="HTML0"/>
        <w:divId w:val="777483719"/>
        <w:rPr>
          <w:rStyle w:val="w"/>
        </w:rPr>
      </w:pPr>
      <w:r>
        <w:rPr>
          <w:rStyle w:val="w"/>
        </w:rPr>
        <w:t xml:space="preserve">                    </w:t>
      </w:r>
      <w:r>
        <w:rPr>
          <w:rStyle w:val="nl"/>
        </w:rPr>
        <w:t>"mr3"</w:t>
      </w:r>
      <w:r>
        <w:rPr>
          <w:rStyle w:val="p"/>
        </w:rPr>
        <w:t>:</w:t>
      </w:r>
      <w:r>
        <w:rPr>
          <w:rStyle w:val="w"/>
        </w:rPr>
        <w:t xml:space="preserve"> </w:t>
      </w:r>
      <w:r>
        <w:rPr>
          <w:rStyle w:val="s2"/>
        </w:rPr>
        <w:t>"0"</w:t>
      </w:r>
      <w:r>
        <w:rPr>
          <w:rStyle w:val="p"/>
        </w:rPr>
        <w:t>,</w:t>
      </w:r>
    </w:p>
    <w:p w:rsidR="00000000" w:rsidRDefault="00000000">
      <w:pPr>
        <w:pStyle w:val="HTML0"/>
        <w:divId w:val="777483719"/>
        <w:rPr>
          <w:rStyle w:val="w"/>
        </w:rPr>
      </w:pPr>
      <w:r>
        <w:rPr>
          <w:rStyle w:val="w"/>
        </w:rPr>
        <w:t xml:space="preserve">                    </w:t>
      </w:r>
      <w:r>
        <w:rPr>
          <w:rStyle w:val="nl"/>
        </w:rPr>
        <w:t>"mr4"</w:t>
      </w:r>
      <w:r>
        <w:rPr>
          <w:rStyle w:val="p"/>
        </w:rPr>
        <w:t>:</w:t>
      </w:r>
      <w:r>
        <w:rPr>
          <w:rStyle w:val="w"/>
        </w:rPr>
        <w:t xml:space="preserve"> </w:t>
      </w:r>
      <w:r>
        <w:rPr>
          <w:rStyle w:val="s2"/>
        </w:rPr>
        <w:t>"0"</w:t>
      </w:r>
      <w:r>
        <w:rPr>
          <w:rStyle w:val="p"/>
        </w:rPr>
        <w:t>,</w:t>
      </w:r>
    </w:p>
    <w:p w:rsidR="00000000" w:rsidRDefault="00000000">
      <w:pPr>
        <w:pStyle w:val="HTML0"/>
        <w:divId w:val="777483719"/>
        <w:rPr>
          <w:rStyle w:val="w"/>
        </w:rPr>
      </w:pPr>
      <w:r>
        <w:rPr>
          <w:rStyle w:val="w"/>
        </w:rPr>
        <w:t xml:space="preserve">                    </w:t>
      </w:r>
      <w:r>
        <w:rPr>
          <w:rStyle w:val="nl"/>
        </w:rPr>
        <w:t>"mr5"</w:t>
      </w:r>
      <w:r>
        <w:rPr>
          <w:rStyle w:val="p"/>
        </w:rPr>
        <w:t>:</w:t>
      </w:r>
      <w:r>
        <w:rPr>
          <w:rStyle w:val="w"/>
        </w:rPr>
        <w:t xml:space="preserve"> </w:t>
      </w:r>
      <w:r>
        <w:rPr>
          <w:rStyle w:val="s2"/>
        </w:rPr>
        <w:t>"0"</w:t>
      </w:r>
      <w:r>
        <w:rPr>
          <w:rStyle w:val="p"/>
        </w:rPr>
        <w:t>,</w:t>
      </w:r>
    </w:p>
    <w:p w:rsidR="00000000" w:rsidRDefault="00000000">
      <w:pPr>
        <w:pStyle w:val="HTML0"/>
        <w:divId w:val="777483719"/>
        <w:rPr>
          <w:rStyle w:val="w"/>
        </w:rPr>
      </w:pPr>
      <w:r>
        <w:rPr>
          <w:rStyle w:val="w"/>
        </w:rPr>
        <w:t xml:space="preserve">                    </w:t>
      </w:r>
      <w:r>
        <w:rPr>
          <w:rStyle w:val="nl"/>
        </w:rPr>
        <w:t>"mr6"</w:t>
      </w:r>
      <w:r>
        <w:rPr>
          <w:rStyle w:val="p"/>
        </w:rPr>
        <w:t>:</w:t>
      </w:r>
      <w:r>
        <w:rPr>
          <w:rStyle w:val="w"/>
        </w:rPr>
        <w:t xml:space="preserve"> </w:t>
      </w:r>
      <w:r>
        <w:rPr>
          <w:rStyle w:val="s2"/>
        </w:rPr>
        <w:t>"0.141936426496"</w:t>
      </w:r>
      <w:r>
        <w:rPr>
          <w:rStyle w:val="p"/>
        </w:rPr>
        <w:t>,</w:t>
      </w:r>
    </w:p>
    <w:p w:rsidR="00000000" w:rsidRDefault="00000000">
      <w:pPr>
        <w:pStyle w:val="HTML0"/>
        <w:divId w:val="777483719"/>
        <w:rPr>
          <w:rStyle w:val="w"/>
        </w:rPr>
      </w:pPr>
      <w:r>
        <w:rPr>
          <w:rStyle w:val="w"/>
        </w:rPr>
        <w:t xml:space="preserve">                    </w:t>
      </w:r>
      <w:r>
        <w:rPr>
          <w:rStyle w:val="nl"/>
        </w:rPr>
        <w:t>"mr6FinalResult"</w:t>
      </w:r>
      <w:r>
        <w:rPr>
          <w:rStyle w:val="p"/>
        </w:rPr>
        <w:t>:</w:t>
      </w:r>
      <w:r>
        <w:rPr>
          <w:rStyle w:val="w"/>
        </w:rPr>
        <w:t xml:space="preserve"> </w:t>
      </w:r>
      <w:r>
        <w:rPr>
          <w:rStyle w:val="p"/>
        </w:rPr>
        <w:t>{</w:t>
      </w:r>
    </w:p>
    <w:p w:rsidR="00000000" w:rsidRDefault="00000000">
      <w:pPr>
        <w:pStyle w:val="HTML0"/>
        <w:divId w:val="777483719"/>
        <w:rPr>
          <w:rStyle w:val="w"/>
        </w:rPr>
      </w:pPr>
      <w:r>
        <w:rPr>
          <w:rStyle w:val="w"/>
        </w:rPr>
        <w:t xml:space="preserve">                        </w:t>
      </w:r>
      <w:r>
        <w:rPr>
          <w:rStyle w:val="nl"/>
        </w:rPr>
        <w:t>"pnl"</w:t>
      </w:r>
      <w:r>
        <w:rPr>
          <w:rStyle w:val="p"/>
        </w:rPr>
        <w:t>:</w:t>
      </w:r>
      <w:r>
        <w:rPr>
          <w:rStyle w:val="w"/>
        </w:rPr>
        <w:t xml:space="preserve"> </w:t>
      </w:r>
      <w:r>
        <w:rPr>
          <w:rStyle w:val="s2"/>
        </w:rPr>
        <w:t>"-0.283872852992"</w:t>
      </w:r>
      <w:r>
        <w:rPr>
          <w:rStyle w:val="p"/>
        </w:rPr>
        <w:t>,</w:t>
      </w:r>
    </w:p>
    <w:p w:rsidR="00000000" w:rsidRDefault="00000000">
      <w:pPr>
        <w:pStyle w:val="HTML0"/>
        <w:divId w:val="777483719"/>
        <w:rPr>
          <w:rStyle w:val="w"/>
        </w:rPr>
      </w:pPr>
      <w:r>
        <w:rPr>
          <w:rStyle w:val="w"/>
        </w:rPr>
        <w:t xml:space="preserve">                        </w:t>
      </w:r>
      <w:r>
        <w:rPr>
          <w:rStyle w:val="nl"/>
        </w:rPr>
        <w:t>"spotShock"</w:t>
      </w:r>
      <w:r>
        <w:rPr>
          <w:rStyle w:val="p"/>
        </w:rPr>
        <w:t>:</w:t>
      </w:r>
      <w:r>
        <w:rPr>
          <w:rStyle w:val="w"/>
        </w:rPr>
        <w:t xml:space="preserve"> </w:t>
      </w:r>
      <w:r>
        <w:rPr>
          <w:rStyle w:val="s2"/>
        </w:rPr>
        <w:t>"-0.4"</w:t>
      </w:r>
    </w:p>
    <w:p w:rsidR="00000000" w:rsidRDefault="00000000">
      <w:pPr>
        <w:pStyle w:val="HTML0"/>
        <w:divId w:val="777483719"/>
        <w:rPr>
          <w:rStyle w:val="w"/>
        </w:rPr>
      </w:pPr>
      <w:r>
        <w:rPr>
          <w:rStyle w:val="w"/>
        </w:rPr>
        <w:t xml:space="preserve">                    </w:t>
      </w:r>
      <w:r>
        <w:rPr>
          <w:rStyle w:val="p"/>
        </w:rPr>
        <w:t>},</w:t>
      </w:r>
    </w:p>
    <w:p w:rsidR="00000000" w:rsidRDefault="00000000">
      <w:pPr>
        <w:pStyle w:val="HTML0"/>
        <w:divId w:val="777483719"/>
        <w:rPr>
          <w:rStyle w:val="w"/>
        </w:rPr>
      </w:pPr>
      <w:r>
        <w:rPr>
          <w:rStyle w:val="w"/>
        </w:rPr>
        <w:t xml:space="preserve">                    </w:t>
      </w:r>
      <w:r>
        <w:rPr>
          <w:rStyle w:val="nl"/>
        </w:rPr>
        <w:t>"mr7"</w:t>
      </w:r>
      <w:r>
        <w:rPr>
          <w:rStyle w:val="p"/>
        </w:rPr>
        <w:t>:</w:t>
      </w:r>
      <w:r>
        <w:rPr>
          <w:rStyle w:val="w"/>
        </w:rPr>
        <w:t xml:space="preserve"> </w:t>
      </w:r>
      <w:r>
        <w:rPr>
          <w:rStyle w:val="s2"/>
        </w:rPr>
        <w:t>"0.004967159106"</w:t>
      </w:r>
      <w:r>
        <w:rPr>
          <w:rStyle w:val="p"/>
        </w:rPr>
        <w:t>,</w:t>
      </w:r>
    </w:p>
    <w:p w:rsidR="00000000" w:rsidRDefault="00000000">
      <w:pPr>
        <w:pStyle w:val="HTML0"/>
        <w:divId w:val="777483719"/>
        <w:rPr>
          <w:rStyle w:val="w"/>
        </w:rPr>
      </w:pPr>
      <w:r>
        <w:rPr>
          <w:rStyle w:val="w"/>
        </w:rPr>
        <w:t xml:space="preserve">                    </w:t>
      </w:r>
      <w:r>
        <w:rPr>
          <w:rStyle w:val="nl"/>
        </w:rPr>
        <w:t>"portfolios"</w:t>
      </w:r>
      <w:r>
        <w:rPr>
          <w:rStyle w:val="p"/>
        </w:rPr>
        <w:t>:</w:t>
      </w:r>
      <w:r>
        <w:rPr>
          <w:rStyle w:val="w"/>
        </w:rPr>
        <w:t xml:space="preserve"> </w:t>
      </w:r>
      <w:r>
        <w:rPr>
          <w:rStyle w:val="p"/>
        </w:rPr>
        <w:t>[</w:t>
      </w:r>
    </w:p>
    <w:p w:rsidR="00000000" w:rsidRDefault="00000000">
      <w:pPr>
        <w:pStyle w:val="HTML0"/>
        <w:divId w:val="777483719"/>
        <w:rPr>
          <w:rStyle w:val="w"/>
        </w:rPr>
      </w:pPr>
      <w:r>
        <w:rPr>
          <w:rStyle w:val="w"/>
        </w:rPr>
        <w:t xml:space="preserve">                        </w:t>
      </w:r>
      <w:r>
        <w:rPr>
          <w:rStyle w:val="p"/>
        </w:rPr>
        <w:t>{</w:t>
      </w:r>
    </w:p>
    <w:p w:rsidR="00000000" w:rsidRDefault="00000000">
      <w:pPr>
        <w:pStyle w:val="HTML0"/>
        <w:divId w:val="777483719"/>
        <w:rPr>
          <w:rStyle w:val="w"/>
        </w:rPr>
      </w:pPr>
      <w:r>
        <w:rPr>
          <w:rStyle w:val="w"/>
        </w:rPr>
        <w:t xml:space="preserve">                            </w:t>
      </w:r>
      <w:r>
        <w:rPr>
          <w:rStyle w:val="nl"/>
        </w:rPr>
        <w:t>"amt"</w:t>
      </w:r>
      <w:r>
        <w:rPr>
          <w:rStyle w:val="p"/>
        </w:rPr>
        <w:t>:</w:t>
      </w:r>
      <w:r>
        <w:rPr>
          <w:rStyle w:val="w"/>
        </w:rPr>
        <w:t xml:space="preserve"> </w:t>
      </w:r>
      <w:r>
        <w:rPr>
          <w:rStyle w:val="s2"/>
        </w:rPr>
        <w:t>"10"</w:t>
      </w:r>
      <w:r>
        <w:rPr>
          <w:rStyle w:val="p"/>
        </w:rPr>
        <w:t>,</w:t>
      </w:r>
    </w:p>
    <w:p w:rsidR="00000000" w:rsidRDefault="00000000">
      <w:pPr>
        <w:pStyle w:val="HTML0"/>
        <w:divId w:val="777483719"/>
        <w:rPr>
          <w:rStyle w:val="w"/>
        </w:rPr>
      </w:pPr>
      <w:r>
        <w:rPr>
          <w:rStyle w:val="w"/>
        </w:rPr>
        <w:t xml:space="preserve">                            </w:t>
      </w:r>
      <w:r>
        <w:rPr>
          <w:rStyle w:val="nl"/>
        </w:rPr>
        <w:t>"delta"</w:t>
      </w:r>
      <w:r>
        <w:rPr>
          <w:rStyle w:val="p"/>
        </w:rPr>
        <w:t>:</w:t>
      </w:r>
      <w:r>
        <w:rPr>
          <w:rStyle w:val="w"/>
        </w:rPr>
        <w:t xml:space="preserve"> </w:t>
      </w:r>
      <w:r>
        <w:rPr>
          <w:rStyle w:val="s2"/>
        </w:rPr>
        <w:t>"0.009998760367833"</w:t>
      </w:r>
      <w:r>
        <w:rPr>
          <w:rStyle w:val="p"/>
        </w:rPr>
        <w:t>,</w:t>
      </w:r>
    </w:p>
    <w:p w:rsidR="00000000" w:rsidRDefault="00000000">
      <w:pPr>
        <w:pStyle w:val="HTML0"/>
        <w:divId w:val="777483719"/>
        <w:rPr>
          <w:rStyle w:val="w"/>
        </w:rPr>
      </w:pPr>
      <w:r>
        <w:rPr>
          <w:rStyle w:val="w"/>
        </w:rPr>
        <w:t xml:space="preserve">                            </w:t>
      </w:r>
      <w:r>
        <w:rPr>
          <w:rStyle w:val="nl"/>
        </w:rPr>
        <w:t>"gamma"</w:t>
      </w:r>
      <w:r>
        <w:rPr>
          <w:rStyle w:val="p"/>
        </w:rPr>
        <w:t>:</w:t>
      </w:r>
      <w:r>
        <w:rPr>
          <w:rStyle w:val="w"/>
        </w:rPr>
        <w:t xml:space="preserve"> </w:t>
      </w:r>
      <w:r>
        <w:rPr>
          <w:rStyle w:val="s2"/>
        </w:rPr>
        <w:t>"0"</w:t>
      </w:r>
      <w:r>
        <w:rPr>
          <w:rStyle w:val="p"/>
        </w:rPr>
        <w:t>,</w:t>
      </w:r>
    </w:p>
    <w:p w:rsidR="00000000" w:rsidRDefault="00000000">
      <w:pPr>
        <w:pStyle w:val="HTML0"/>
        <w:divId w:val="777483719"/>
        <w:rPr>
          <w:rStyle w:val="w"/>
        </w:rPr>
      </w:pPr>
      <w:r>
        <w:rPr>
          <w:rStyle w:val="w"/>
        </w:rPr>
        <w:lastRenderedPageBreak/>
        <w:t xml:space="preserve">                            </w:t>
      </w:r>
      <w:r>
        <w:rPr>
          <w:rStyle w:val="nl"/>
        </w:rPr>
        <w:t>"instId"</w:t>
      </w:r>
      <w:r>
        <w:rPr>
          <w:rStyle w:val="p"/>
        </w:rPr>
        <w:t>:</w:t>
      </w:r>
      <w:r>
        <w:rPr>
          <w:rStyle w:val="w"/>
        </w:rPr>
        <w:t xml:space="preserve"> </w:t>
      </w:r>
      <w:r>
        <w:rPr>
          <w:rStyle w:val="s2"/>
        </w:rPr>
        <w:t>"LTC-USDT-SWAP"</w:t>
      </w:r>
      <w:r>
        <w:rPr>
          <w:rStyle w:val="p"/>
        </w:rPr>
        <w:t>,</w:t>
      </w:r>
    </w:p>
    <w:p w:rsidR="00000000" w:rsidRDefault="00000000">
      <w:pPr>
        <w:pStyle w:val="HTML0"/>
        <w:divId w:val="777483719"/>
        <w:rPr>
          <w:rStyle w:val="w"/>
        </w:rPr>
      </w:pPr>
      <w:r>
        <w:rPr>
          <w:rStyle w:val="w"/>
        </w:rPr>
        <w:t xml:space="preserve">                            </w:t>
      </w:r>
      <w:r>
        <w:rPr>
          <w:rStyle w:val="nl"/>
        </w:rPr>
        <w:t>"instType"</w:t>
      </w:r>
      <w:r>
        <w:rPr>
          <w:rStyle w:val="p"/>
        </w:rPr>
        <w:t>:</w:t>
      </w:r>
      <w:r>
        <w:rPr>
          <w:rStyle w:val="w"/>
        </w:rPr>
        <w:t xml:space="preserve"> </w:t>
      </w:r>
      <w:r>
        <w:rPr>
          <w:rStyle w:val="s2"/>
        </w:rPr>
        <w:t>"SWAP"</w:t>
      </w:r>
      <w:r>
        <w:rPr>
          <w:rStyle w:val="p"/>
        </w:rPr>
        <w:t>,</w:t>
      </w:r>
    </w:p>
    <w:p w:rsidR="00000000" w:rsidRDefault="00000000">
      <w:pPr>
        <w:pStyle w:val="HTML0"/>
        <w:divId w:val="777483719"/>
        <w:rPr>
          <w:rStyle w:val="w"/>
        </w:rPr>
      </w:pPr>
      <w:r>
        <w:rPr>
          <w:rStyle w:val="w"/>
        </w:rPr>
        <w:t xml:space="preserve">                            </w:t>
      </w:r>
      <w:r>
        <w:rPr>
          <w:rStyle w:val="nl"/>
        </w:rPr>
        <w:t>"isRealPos"</w:t>
      </w:r>
      <w:r>
        <w:rPr>
          <w:rStyle w:val="p"/>
        </w:rPr>
        <w:t>:</w:t>
      </w:r>
      <w:r>
        <w:rPr>
          <w:rStyle w:val="w"/>
        </w:rPr>
        <w:t xml:space="preserve"> </w:t>
      </w:r>
      <w:r>
        <w:rPr>
          <w:rStyle w:val="kc"/>
        </w:rPr>
        <w:t>false</w:t>
      </w:r>
      <w:r>
        <w:rPr>
          <w:rStyle w:val="p"/>
        </w:rPr>
        <w:t>,</w:t>
      </w:r>
    </w:p>
    <w:p w:rsidR="00000000" w:rsidRDefault="00000000">
      <w:pPr>
        <w:pStyle w:val="HTML0"/>
        <w:divId w:val="777483719"/>
        <w:rPr>
          <w:rStyle w:val="w"/>
        </w:rPr>
      </w:pPr>
      <w:r>
        <w:rPr>
          <w:rStyle w:val="w"/>
        </w:rPr>
        <w:t xml:space="preserve">                            </w:t>
      </w:r>
      <w:r>
        <w:rPr>
          <w:rStyle w:val="nl"/>
        </w:rPr>
        <w:t>"notionalUsd"</w:t>
      </w:r>
      <w:r>
        <w:rPr>
          <w:rStyle w:val="p"/>
        </w:rPr>
        <w:t>:</w:t>
      </w:r>
      <w:r>
        <w:rPr>
          <w:rStyle w:val="w"/>
        </w:rPr>
        <w:t xml:space="preserve"> </w:t>
      </w:r>
      <w:r>
        <w:rPr>
          <w:rStyle w:val="s2"/>
        </w:rPr>
        <w:t>"0.7098000000000001"</w:t>
      </w:r>
      <w:r>
        <w:rPr>
          <w:rStyle w:val="p"/>
        </w:rPr>
        <w:t>,</w:t>
      </w:r>
    </w:p>
    <w:p w:rsidR="00000000" w:rsidRDefault="00000000">
      <w:pPr>
        <w:pStyle w:val="HTML0"/>
        <w:divId w:val="777483719"/>
        <w:rPr>
          <w:rStyle w:val="w"/>
        </w:rPr>
      </w:pPr>
      <w:r>
        <w:rPr>
          <w:rStyle w:val="w"/>
        </w:rPr>
        <w:t xml:space="preserve">                            </w:t>
      </w:r>
      <w:r>
        <w:rPr>
          <w:rStyle w:val="nl"/>
        </w:rPr>
        <w:t>"theta"</w:t>
      </w:r>
      <w:r>
        <w:rPr>
          <w:rStyle w:val="p"/>
        </w:rPr>
        <w:t>:</w:t>
      </w:r>
      <w:r>
        <w:rPr>
          <w:rStyle w:val="w"/>
        </w:rPr>
        <w:t xml:space="preserve"> </w:t>
      </w:r>
      <w:r>
        <w:rPr>
          <w:rStyle w:val="s2"/>
        </w:rPr>
        <w:t>"0"</w:t>
      </w:r>
      <w:r>
        <w:rPr>
          <w:rStyle w:val="p"/>
        </w:rPr>
        <w:t>,</w:t>
      </w:r>
    </w:p>
    <w:p w:rsidR="00000000" w:rsidRDefault="00000000">
      <w:pPr>
        <w:pStyle w:val="HTML0"/>
        <w:divId w:val="777483719"/>
        <w:rPr>
          <w:rStyle w:val="w"/>
        </w:rPr>
      </w:pPr>
      <w:r>
        <w:rPr>
          <w:rStyle w:val="w"/>
        </w:rPr>
        <w:t xml:space="preserve">                            </w:t>
      </w:r>
      <w:r>
        <w:rPr>
          <w:rStyle w:val="nl"/>
        </w:rPr>
        <w:t>"vega"</w:t>
      </w:r>
      <w:r>
        <w:rPr>
          <w:rStyle w:val="p"/>
        </w:rPr>
        <w:t>:</w:t>
      </w:r>
      <w:r>
        <w:rPr>
          <w:rStyle w:val="w"/>
        </w:rPr>
        <w:t xml:space="preserve"> </w:t>
      </w:r>
      <w:r>
        <w:rPr>
          <w:rStyle w:val="s2"/>
        </w:rPr>
        <w:t>"0"</w:t>
      </w:r>
    </w:p>
    <w:p w:rsidR="00000000" w:rsidRDefault="00000000">
      <w:pPr>
        <w:pStyle w:val="HTML0"/>
        <w:divId w:val="777483719"/>
        <w:rPr>
          <w:rStyle w:val="w"/>
        </w:rPr>
      </w:pPr>
      <w:r>
        <w:rPr>
          <w:rStyle w:val="w"/>
        </w:rPr>
        <w:t xml:space="preserve">                        </w:t>
      </w:r>
      <w:r>
        <w:rPr>
          <w:rStyle w:val="p"/>
        </w:rPr>
        <w:t>}</w:t>
      </w:r>
    </w:p>
    <w:p w:rsidR="00000000" w:rsidRDefault="00000000">
      <w:pPr>
        <w:pStyle w:val="HTML0"/>
        <w:divId w:val="777483719"/>
        <w:rPr>
          <w:rStyle w:val="w"/>
        </w:rPr>
      </w:pPr>
      <w:r>
        <w:rPr>
          <w:rStyle w:val="w"/>
        </w:rPr>
        <w:t xml:space="preserve">                    </w:t>
      </w:r>
      <w:r>
        <w:rPr>
          <w:rStyle w:val="p"/>
        </w:rPr>
        <w:t>],</w:t>
      </w:r>
    </w:p>
    <w:p w:rsidR="00000000" w:rsidRDefault="00000000">
      <w:pPr>
        <w:pStyle w:val="HTML0"/>
        <w:divId w:val="777483719"/>
        <w:rPr>
          <w:rStyle w:val="w"/>
        </w:rPr>
      </w:pPr>
      <w:r>
        <w:rPr>
          <w:rStyle w:val="w"/>
        </w:rPr>
        <w:t xml:space="preserve">                    </w:t>
      </w:r>
      <w:r>
        <w:rPr>
          <w:rStyle w:val="nl"/>
        </w:rPr>
        <w:t>"riskUnit"</w:t>
      </w:r>
      <w:r>
        <w:rPr>
          <w:rStyle w:val="p"/>
        </w:rPr>
        <w:t>:</w:t>
      </w:r>
      <w:r>
        <w:rPr>
          <w:rStyle w:val="w"/>
        </w:rPr>
        <w:t xml:space="preserve"> </w:t>
      </w:r>
      <w:r>
        <w:rPr>
          <w:rStyle w:val="s2"/>
        </w:rPr>
        <w:t>"LTC-USDT"</w:t>
      </w:r>
      <w:r>
        <w:rPr>
          <w:rStyle w:val="p"/>
        </w:rPr>
        <w:t>,</w:t>
      </w:r>
    </w:p>
    <w:p w:rsidR="00000000" w:rsidRDefault="00000000">
      <w:pPr>
        <w:pStyle w:val="HTML0"/>
        <w:divId w:val="777483719"/>
        <w:rPr>
          <w:rStyle w:val="w"/>
        </w:rPr>
      </w:pPr>
      <w:r>
        <w:rPr>
          <w:rStyle w:val="w"/>
        </w:rPr>
        <w:t xml:space="preserve">                    </w:t>
      </w:r>
      <w:r>
        <w:rPr>
          <w:rStyle w:val="nl"/>
        </w:rPr>
        <w:t>"theta"</w:t>
      </w:r>
      <w:r>
        <w:rPr>
          <w:rStyle w:val="p"/>
        </w:rPr>
        <w:t>:</w:t>
      </w:r>
      <w:r>
        <w:rPr>
          <w:rStyle w:val="w"/>
        </w:rPr>
        <w:t xml:space="preserve"> </w:t>
      </w:r>
      <w:r>
        <w:rPr>
          <w:rStyle w:val="s2"/>
        </w:rPr>
        <w:t>"0"</w:t>
      </w:r>
      <w:r>
        <w:rPr>
          <w:rStyle w:val="p"/>
        </w:rPr>
        <w:t>,</w:t>
      </w:r>
    </w:p>
    <w:p w:rsidR="00000000" w:rsidRDefault="00000000">
      <w:pPr>
        <w:pStyle w:val="HTML0"/>
        <w:divId w:val="777483719"/>
        <w:rPr>
          <w:rStyle w:val="w"/>
        </w:rPr>
      </w:pPr>
      <w:r>
        <w:rPr>
          <w:rStyle w:val="w"/>
        </w:rPr>
        <w:t xml:space="preserve">                    </w:t>
      </w:r>
      <w:r>
        <w:rPr>
          <w:rStyle w:val="nl"/>
        </w:rPr>
        <w:t>"vega"</w:t>
      </w:r>
      <w:r>
        <w:rPr>
          <w:rStyle w:val="p"/>
        </w:rPr>
        <w:t>:</w:t>
      </w:r>
      <w:r>
        <w:rPr>
          <w:rStyle w:val="w"/>
        </w:rPr>
        <w:t xml:space="preserve"> </w:t>
      </w:r>
      <w:r>
        <w:rPr>
          <w:rStyle w:val="s2"/>
        </w:rPr>
        <w:t>"0"</w:t>
      </w:r>
    </w:p>
    <w:p w:rsidR="00000000" w:rsidRDefault="00000000">
      <w:pPr>
        <w:pStyle w:val="HTML0"/>
        <w:divId w:val="777483719"/>
        <w:rPr>
          <w:rStyle w:val="w"/>
        </w:rPr>
      </w:pPr>
      <w:r>
        <w:rPr>
          <w:rStyle w:val="w"/>
        </w:rPr>
        <w:t xml:space="preserve">                </w:t>
      </w:r>
      <w:r>
        <w:rPr>
          <w:rStyle w:val="p"/>
        </w:rPr>
        <w:t>}</w:t>
      </w:r>
    </w:p>
    <w:p w:rsidR="00000000" w:rsidRDefault="00000000">
      <w:pPr>
        <w:pStyle w:val="HTML0"/>
        <w:divId w:val="777483719"/>
        <w:rPr>
          <w:rStyle w:val="w"/>
        </w:rPr>
      </w:pPr>
      <w:r>
        <w:rPr>
          <w:rStyle w:val="w"/>
        </w:rPr>
        <w:t xml:space="preserve">            </w:t>
      </w:r>
      <w:r>
        <w:rPr>
          <w:rStyle w:val="p"/>
        </w:rPr>
        <w:t>],</w:t>
      </w:r>
    </w:p>
    <w:p w:rsidR="00000000" w:rsidRDefault="00000000">
      <w:pPr>
        <w:pStyle w:val="HTML0"/>
        <w:divId w:val="777483719"/>
        <w:rPr>
          <w:rStyle w:val="w"/>
        </w:rPr>
      </w:pPr>
      <w:r>
        <w:rPr>
          <w:rStyle w:val="w"/>
        </w:rPr>
        <w:t xml:space="preserve">            </w:t>
      </w:r>
      <w:r>
        <w:rPr>
          <w:rStyle w:val="nl"/>
        </w:rPr>
        <w:t>"totalImr"</w:t>
      </w:r>
      <w:r>
        <w:rPr>
          <w:rStyle w:val="p"/>
        </w:rPr>
        <w:t>:</w:t>
      </w:r>
      <w:r>
        <w:rPr>
          <w:rStyle w:val="w"/>
        </w:rPr>
        <w:t xml:space="preserve"> </w:t>
      </w:r>
      <w:r>
        <w:rPr>
          <w:rStyle w:val="s2"/>
        </w:rPr>
        <w:t>"9689.820690834878"</w:t>
      </w:r>
      <w:r>
        <w:rPr>
          <w:rStyle w:val="p"/>
        </w:rPr>
        <w:t>,</w:t>
      </w:r>
    </w:p>
    <w:p w:rsidR="00000000" w:rsidRDefault="00000000">
      <w:pPr>
        <w:pStyle w:val="HTML0"/>
        <w:divId w:val="777483719"/>
        <w:rPr>
          <w:rStyle w:val="w"/>
        </w:rPr>
      </w:pPr>
      <w:r>
        <w:rPr>
          <w:rStyle w:val="w"/>
        </w:rPr>
        <w:t xml:space="preserve">            </w:t>
      </w:r>
      <w:r>
        <w:rPr>
          <w:rStyle w:val="nl"/>
        </w:rPr>
        <w:t>"totalMmr"</w:t>
      </w:r>
      <w:r>
        <w:rPr>
          <w:rStyle w:val="p"/>
        </w:rPr>
        <w:t>:</w:t>
      </w:r>
      <w:r>
        <w:rPr>
          <w:rStyle w:val="w"/>
        </w:rPr>
        <w:t xml:space="preserve"> </w:t>
      </w:r>
      <w:r>
        <w:rPr>
          <w:rStyle w:val="s2"/>
        </w:rPr>
        <w:t>"1981.5700860507657"</w:t>
      </w:r>
      <w:r>
        <w:rPr>
          <w:rStyle w:val="p"/>
        </w:rPr>
        <w:t>,</w:t>
      </w:r>
    </w:p>
    <w:p w:rsidR="00000000" w:rsidRDefault="00000000">
      <w:pPr>
        <w:pStyle w:val="HTML0"/>
        <w:divId w:val="777483719"/>
        <w:rPr>
          <w:rStyle w:val="w"/>
        </w:rPr>
      </w:pPr>
      <w:r>
        <w:rPr>
          <w:rStyle w:val="w"/>
        </w:rPr>
        <w:t xml:space="preserve">            </w:t>
      </w:r>
      <w:r>
        <w:rPr>
          <w:rStyle w:val="nl"/>
        </w:rPr>
        <w:t>"ts"</w:t>
      </w:r>
      <w:r>
        <w:rPr>
          <w:rStyle w:val="p"/>
        </w:rPr>
        <w:t>:</w:t>
      </w:r>
      <w:r>
        <w:rPr>
          <w:rStyle w:val="w"/>
        </w:rPr>
        <w:t xml:space="preserve"> </w:t>
      </w:r>
      <w:r>
        <w:rPr>
          <w:rStyle w:val="s2"/>
        </w:rPr>
        <w:t>"1705915813386"</w:t>
      </w:r>
    </w:p>
    <w:p w:rsidR="00000000" w:rsidRDefault="00000000">
      <w:pPr>
        <w:pStyle w:val="HTML0"/>
        <w:divId w:val="777483719"/>
        <w:rPr>
          <w:rStyle w:val="w"/>
        </w:rPr>
      </w:pPr>
      <w:r>
        <w:rPr>
          <w:rStyle w:val="w"/>
        </w:rPr>
        <w:t xml:space="preserve">        </w:t>
      </w:r>
      <w:r>
        <w:rPr>
          <w:rStyle w:val="p"/>
        </w:rPr>
        <w:t>}</w:t>
      </w:r>
    </w:p>
    <w:p w:rsidR="00000000" w:rsidRDefault="00000000">
      <w:pPr>
        <w:pStyle w:val="HTML0"/>
        <w:divId w:val="777483719"/>
        <w:rPr>
          <w:rStyle w:val="w"/>
        </w:rPr>
      </w:pPr>
      <w:r>
        <w:rPr>
          <w:rStyle w:val="w"/>
        </w:rPr>
        <w:t xml:space="preserve">    </w:t>
      </w:r>
      <w:r>
        <w:rPr>
          <w:rStyle w:val="p"/>
        </w:rPr>
        <w:t>],</w:t>
      </w:r>
    </w:p>
    <w:p w:rsidR="00000000" w:rsidRDefault="00000000">
      <w:pPr>
        <w:pStyle w:val="HTML0"/>
        <w:divId w:val="777483719"/>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777483719"/>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4"/>
        <w:gridCol w:w="1057"/>
        <w:gridCol w:w="5455"/>
      </w:tblGrid>
      <w:tr w:rsidR="00000000">
        <w:trPr>
          <w:divId w:val="175387555"/>
          <w:tblHeader/>
          <w:tblCellSpacing w:w="15" w:type="dxa"/>
        </w:trPr>
        <w:tc>
          <w:tcPr>
            <w:tcW w:w="0" w:type="auto"/>
            <w:vAlign w:val="center"/>
            <w:hideMark/>
          </w:tcPr>
          <w:p w:rsidR="00000000" w:rsidRDefault="00000000">
            <w:pPr>
              <w:jc w:val="center"/>
              <w:rPr>
                <w:b/>
                <w:bCs/>
              </w:rPr>
            </w:pPr>
            <w:r>
              <w:rPr>
                <w:rStyle w:val="a6"/>
              </w:rPr>
              <w:t>Parameters</w:t>
            </w:r>
          </w:p>
        </w:tc>
        <w:tc>
          <w:tcPr>
            <w:tcW w:w="0" w:type="auto"/>
            <w:vAlign w:val="center"/>
            <w:hideMark/>
          </w:tcPr>
          <w:p w:rsidR="00000000" w:rsidRDefault="00000000">
            <w:pPr>
              <w:jc w:val="center"/>
              <w:rPr>
                <w:b/>
                <w:bCs/>
              </w:rPr>
            </w:pPr>
            <w:r>
              <w:rPr>
                <w:rStyle w:val="a6"/>
              </w:rPr>
              <w:t>Types</w:t>
            </w:r>
          </w:p>
        </w:tc>
        <w:tc>
          <w:tcPr>
            <w:tcW w:w="0" w:type="auto"/>
            <w:vAlign w:val="center"/>
            <w:hideMark/>
          </w:tcPr>
          <w:p w:rsidR="00000000" w:rsidRDefault="00000000">
            <w:pPr>
              <w:jc w:val="center"/>
              <w:rPr>
                <w:b/>
                <w:bCs/>
              </w:rPr>
            </w:pPr>
            <w:r>
              <w:rPr>
                <w:rStyle w:val="a6"/>
              </w:rPr>
              <w:t>Description</w:t>
            </w:r>
          </w:p>
        </w:tc>
      </w:tr>
      <w:tr w:rsidR="00000000">
        <w:trPr>
          <w:divId w:val="175387555"/>
          <w:tblCellSpacing w:w="15" w:type="dxa"/>
        </w:trPr>
        <w:tc>
          <w:tcPr>
            <w:tcW w:w="0" w:type="auto"/>
            <w:vAlign w:val="center"/>
            <w:hideMark/>
          </w:tcPr>
          <w:p w:rsidR="00000000" w:rsidRDefault="00000000">
            <w:r>
              <w:t>eq</w:t>
            </w:r>
          </w:p>
        </w:tc>
        <w:tc>
          <w:tcPr>
            <w:tcW w:w="0" w:type="auto"/>
            <w:vAlign w:val="center"/>
            <w:hideMark/>
          </w:tcPr>
          <w:p w:rsidR="00000000" w:rsidRDefault="00000000">
            <w:r>
              <w:t>String</w:t>
            </w:r>
          </w:p>
        </w:tc>
        <w:tc>
          <w:tcPr>
            <w:tcW w:w="0" w:type="auto"/>
            <w:vAlign w:val="center"/>
            <w:hideMark/>
          </w:tcPr>
          <w:p w:rsidR="00000000" w:rsidRDefault="00000000">
            <w:r>
              <w:t>Adjusted equity (</w:t>
            </w:r>
            <w:r>
              <w:rPr>
                <w:rStyle w:val="HTML"/>
              </w:rPr>
              <w:t>USD</w:t>
            </w:r>
            <w:r>
              <w:t>) for the account</w:t>
            </w:r>
          </w:p>
        </w:tc>
      </w:tr>
      <w:tr w:rsidR="00000000">
        <w:trPr>
          <w:divId w:val="175387555"/>
          <w:tblCellSpacing w:w="15" w:type="dxa"/>
        </w:trPr>
        <w:tc>
          <w:tcPr>
            <w:tcW w:w="0" w:type="auto"/>
            <w:vAlign w:val="center"/>
            <w:hideMark/>
          </w:tcPr>
          <w:p w:rsidR="00000000" w:rsidRDefault="00000000">
            <w:r>
              <w:t>totalMmr</w:t>
            </w:r>
          </w:p>
        </w:tc>
        <w:tc>
          <w:tcPr>
            <w:tcW w:w="0" w:type="auto"/>
            <w:vAlign w:val="center"/>
            <w:hideMark/>
          </w:tcPr>
          <w:p w:rsidR="00000000" w:rsidRDefault="00000000">
            <w:r>
              <w:t>String</w:t>
            </w:r>
          </w:p>
        </w:tc>
        <w:tc>
          <w:tcPr>
            <w:tcW w:w="0" w:type="auto"/>
            <w:vAlign w:val="center"/>
            <w:hideMark/>
          </w:tcPr>
          <w:p w:rsidR="00000000" w:rsidRDefault="00000000">
            <w:r>
              <w:t>Total MMR (</w:t>
            </w:r>
            <w:r>
              <w:rPr>
                <w:rStyle w:val="HTML"/>
              </w:rPr>
              <w:t>USD</w:t>
            </w:r>
            <w:r>
              <w:t>) for the account</w:t>
            </w:r>
          </w:p>
        </w:tc>
      </w:tr>
      <w:tr w:rsidR="00000000">
        <w:trPr>
          <w:divId w:val="175387555"/>
          <w:tblCellSpacing w:w="15" w:type="dxa"/>
        </w:trPr>
        <w:tc>
          <w:tcPr>
            <w:tcW w:w="0" w:type="auto"/>
            <w:vAlign w:val="center"/>
            <w:hideMark/>
          </w:tcPr>
          <w:p w:rsidR="00000000" w:rsidRDefault="00000000">
            <w:r>
              <w:t>totalImr</w:t>
            </w:r>
          </w:p>
        </w:tc>
        <w:tc>
          <w:tcPr>
            <w:tcW w:w="0" w:type="auto"/>
            <w:vAlign w:val="center"/>
            <w:hideMark/>
          </w:tcPr>
          <w:p w:rsidR="00000000" w:rsidRDefault="00000000">
            <w:r>
              <w:t>String</w:t>
            </w:r>
          </w:p>
        </w:tc>
        <w:tc>
          <w:tcPr>
            <w:tcW w:w="0" w:type="auto"/>
            <w:vAlign w:val="center"/>
            <w:hideMark/>
          </w:tcPr>
          <w:p w:rsidR="00000000" w:rsidRDefault="00000000">
            <w:r>
              <w:t>Total IMR (</w:t>
            </w:r>
            <w:r>
              <w:rPr>
                <w:rStyle w:val="HTML"/>
              </w:rPr>
              <w:t>USD</w:t>
            </w:r>
            <w:r>
              <w:t>) for the account</w:t>
            </w:r>
          </w:p>
        </w:tc>
      </w:tr>
      <w:tr w:rsidR="00000000">
        <w:trPr>
          <w:divId w:val="175387555"/>
          <w:tblCellSpacing w:w="15" w:type="dxa"/>
        </w:trPr>
        <w:tc>
          <w:tcPr>
            <w:tcW w:w="0" w:type="auto"/>
            <w:vAlign w:val="center"/>
            <w:hideMark/>
          </w:tcPr>
          <w:p w:rsidR="00000000" w:rsidRDefault="00000000">
            <w:r>
              <w:t>borrowMmr</w:t>
            </w:r>
          </w:p>
        </w:tc>
        <w:tc>
          <w:tcPr>
            <w:tcW w:w="0" w:type="auto"/>
            <w:vAlign w:val="center"/>
            <w:hideMark/>
          </w:tcPr>
          <w:p w:rsidR="00000000" w:rsidRDefault="00000000">
            <w:r>
              <w:t>String</w:t>
            </w:r>
          </w:p>
        </w:tc>
        <w:tc>
          <w:tcPr>
            <w:tcW w:w="0" w:type="auto"/>
            <w:vAlign w:val="center"/>
            <w:hideMark/>
          </w:tcPr>
          <w:p w:rsidR="00000000" w:rsidRDefault="00000000">
            <w:r>
              <w:t>Borrow MMR (</w:t>
            </w:r>
            <w:r>
              <w:rPr>
                <w:rStyle w:val="HTML"/>
              </w:rPr>
              <w:t>USD</w:t>
            </w:r>
            <w:r>
              <w:t>) for the account</w:t>
            </w:r>
          </w:p>
        </w:tc>
      </w:tr>
      <w:tr w:rsidR="00000000">
        <w:trPr>
          <w:divId w:val="175387555"/>
          <w:tblCellSpacing w:w="15" w:type="dxa"/>
        </w:trPr>
        <w:tc>
          <w:tcPr>
            <w:tcW w:w="0" w:type="auto"/>
            <w:vAlign w:val="center"/>
            <w:hideMark/>
          </w:tcPr>
          <w:p w:rsidR="00000000" w:rsidRDefault="00000000">
            <w:r>
              <w:t>derivMmr</w:t>
            </w:r>
          </w:p>
        </w:tc>
        <w:tc>
          <w:tcPr>
            <w:tcW w:w="0" w:type="auto"/>
            <w:vAlign w:val="center"/>
            <w:hideMark/>
          </w:tcPr>
          <w:p w:rsidR="00000000" w:rsidRDefault="00000000">
            <w:r>
              <w:t>String</w:t>
            </w:r>
          </w:p>
        </w:tc>
        <w:tc>
          <w:tcPr>
            <w:tcW w:w="0" w:type="auto"/>
            <w:vAlign w:val="center"/>
            <w:hideMark/>
          </w:tcPr>
          <w:p w:rsidR="00000000" w:rsidRDefault="00000000">
            <w:r>
              <w:t>Derivatives MMR (</w:t>
            </w:r>
            <w:r>
              <w:rPr>
                <w:rStyle w:val="HTML"/>
              </w:rPr>
              <w:t>USD</w:t>
            </w:r>
            <w:r>
              <w:t>) for the account</w:t>
            </w:r>
          </w:p>
        </w:tc>
      </w:tr>
      <w:tr w:rsidR="00000000">
        <w:trPr>
          <w:divId w:val="175387555"/>
          <w:tblCellSpacing w:w="15" w:type="dxa"/>
        </w:trPr>
        <w:tc>
          <w:tcPr>
            <w:tcW w:w="0" w:type="auto"/>
            <w:vAlign w:val="center"/>
            <w:hideMark/>
          </w:tcPr>
          <w:p w:rsidR="00000000" w:rsidRDefault="00000000">
            <w:r>
              <w:t>marginRatio</w:t>
            </w:r>
          </w:p>
        </w:tc>
        <w:tc>
          <w:tcPr>
            <w:tcW w:w="0" w:type="auto"/>
            <w:vAlign w:val="center"/>
            <w:hideMark/>
          </w:tcPr>
          <w:p w:rsidR="00000000" w:rsidRDefault="00000000">
            <w:r>
              <w:t>String</w:t>
            </w:r>
          </w:p>
        </w:tc>
        <w:tc>
          <w:tcPr>
            <w:tcW w:w="0" w:type="auto"/>
            <w:vAlign w:val="center"/>
            <w:hideMark/>
          </w:tcPr>
          <w:p w:rsidR="00000000" w:rsidRDefault="00000000">
            <w:r>
              <w:t>Cross margin ratio for the account</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Update time for the account,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assets</w:t>
            </w:r>
          </w:p>
        </w:tc>
        <w:tc>
          <w:tcPr>
            <w:tcW w:w="0" w:type="auto"/>
            <w:vAlign w:val="center"/>
            <w:hideMark/>
          </w:tcPr>
          <w:p w:rsidR="00000000" w:rsidRDefault="00000000">
            <w:r>
              <w:t>Array of object</w:t>
            </w:r>
          </w:p>
        </w:tc>
        <w:tc>
          <w:tcPr>
            <w:tcW w:w="0" w:type="auto"/>
            <w:vAlign w:val="center"/>
            <w:hideMark/>
          </w:tcPr>
          <w:p w:rsidR="00000000" w:rsidRDefault="00000000">
            <w:r>
              <w:t>Asset info</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 xml:space="preserve">Currency, e.g. </w:t>
            </w:r>
            <w:r>
              <w:rPr>
                <w:rStyle w:val="HTML"/>
              </w:rPr>
              <w:t>BTC</w:t>
            </w:r>
          </w:p>
        </w:tc>
      </w:tr>
      <w:tr w:rsidR="00000000">
        <w:trPr>
          <w:divId w:val="175387555"/>
          <w:tblCellSpacing w:w="15" w:type="dxa"/>
        </w:trPr>
        <w:tc>
          <w:tcPr>
            <w:tcW w:w="0" w:type="auto"/>
            <w:vAlign w:val="center"/>
            <w:hideMark/>
          </w:tcPr>
          <w:p w:rsidR="00000000" w:rsidRDefault="00000000">
            <w:r>
              <w:t>&gt; availEq</w:t>
            </w:r>
          </w:p>
        </w:tc>
        <w:tc>
          <w:tcPr>
            <w:tcW w:w="0" w:type="auto"/>
            <w:vAlign w:val="center"/>
            <w:hideMark/>
          </w:tcPr>
          <w:p w:rsidR="00000000" w:rsidRDefault="00000000">
            <w:r>
              <w:t>String</w:t>
            </w:r>
          </w:p>
        </w:tc>
        <w:tc>
          <w:tcPr>
            <w:tcW w:w="0" w:type="auto"/>
            <w:vAlign w:val="center"/>
            <w:hideMark/>
          </w:tcPr>
          <w:p w:rsidR="00000000" w:rsidRDefault="00000000">
            <w:r>
              <w:t>Currency equity</w:t>
            </w:r>
          </w:p>
        </w:tc>
      </w:tr>
      <w:tr w:rsidR="00000000">
        <w:trPr>
          <w:divId w:val="175387555"/>
          <w:tblCellSpacing w:w="15" w:type="dxa"/>
        </w:trPr>
        <w:tc>
          <w:tcPr>
            <w:tcW w:w="0" w:type="auto"/>
            <w:vAlign w:val="center"/>
            <w:hideMark/>
          </w:tcPr>
          <w:p w:rsidR="00000000" w:rsidRDefault="00000000">
            <w:r>
              <w:t>&gt; spotInUse</w:t>
            </w:r>
          </w:p>
        </w:tc>
        <w:tc>
          <w:tcPr>
            <w:tcW w:w="0" w:type="auto"/>
            <w:vAlign w:val="center"/>
            <w:hideMark/>
          </w:tcPr>
          <w:p w:rsidR="00000000" w:rsidRDefault="00000000">
            <w:r>
              <w:t>String</w:t>
            </w:r>
          </w:p>
        </w:tc>
        <w:tc>
          <w:tcPr>
            <w:tcW w:w="0" w:type="auto"/>
            <w:vAlign w:val="center"/>
            <w:hideMark/>
          </w:tcPr>
          <w:p w:rsidR="00000000" w:rsidRDefault="00000000">
            <w:r>
              <w:t>Spot in use</w:t>
            </w:r>
          </w:p>
        </w:tc>
      </w:tr>
      <w:tr w:rsidR="00000000">
        <w:trPr>
          <w:divId w:val="175387555"/>
          <w:tblCellSpacing w:w="15" w:type="dxa"/>
        </w:trPr>
        <w:tc>
          <w:tcPr>
            <w:tcW w:w="0" w:type="auto"/>
            <w:vAlign w:val="center"/>
            <w:hideMark/>
          </w:tcPr>
          <w:p w:rsidR="00000000" w:rsidRDefault="00000000">
            <w:r>
              <w:t>&gt; borrowMmr</w:t>
            </w:r>
          </w:p>
        </w:tc>
        <w:tc>
          <w:tcPr>
            <w:tcW w:w="0" w:type="auto"/>
            <w:vAlign w:val="center"/>
            <w:hideMark/>
          </w:tcPr>
          <w:p w:rsidR="00000000" w:rsidRDefault="00000000">
            <w:r>
              <w:t>String</w:t>
            </w:r>
          </w:p>
        </w:tc>
        <w:tc>
          <w:tcPr>
            <w:tcW w:w="0" w:type="auto"/>
            <w:vAlign w:val="center"/>
            <w:hideMark/>
          </w:tcPr>
          <w:p w:rsidR="00000000" w:rsidRDefault="00000000">
            <w:r>
              <w:t>Borrowing MMR (</w:t>
            </w:r>
            <w:r>
              <w:rPr>
                <w:rStyle w:val="HTML"/>
              </w:rPr>
              <w:t>USD</w:t>
            </w:r>
            <w:r>
              <w:t>)</w:t>
            </w:r>
          </w:p>
        </w:tc>
      </w:tr>
      <w:tr w:rsidR="00000000">
        <w:trPr>
          <w:divId w:val="175387555"/>
          <w:tblCellSpacing w:w="15" w:type="dxa"/>
        </w:trPr>
        <w:tc>
          <w:tcPr>
            <w:tcW w:w="0" w:type="auto"/>
            <w:vAlign w:val="center"/>
            <w:hideMark/>
          </w:tcPr>
          <w:p w:rsidR="00000000" w:rsidRDefault="00000000">
            <w:r>
              <w:t>&gt; borrowImr</w:t>
            </w:r>
          </w:p>
        </w:tc>
        <w:tc>
          <w:tcPr>
            <w:tcW w:w="0" w:type="auto"/>
            <w:vAlign w:val="center"/>
            <w:hideMark/>
          </w:tcPr>
          <w:p w:rsidR="00000000" w:rsidRDefault="00000000">
            <w:r>
              <w:t>String</w:t>
            </w:r>
          </w:p>
        </w:tc>
        <w:tc>
          <w:tcPr>
            <w:tcW w:w="0" w:type="auto"/>
            <w:vAlign w:val="center"/>
            <w:hideMark/>
          </w:tcPr>
          <w:p w:rsidR="00000000" w:rsidRDefault="00000000">
            <w:r>
              <w:t>Borrowing IMR (</w:t>
            </w:r>
            <w:r>
              <w:rPr>
                <w:rStyle w:val="HTML"/>
              </w:rPr>
              <w:t>USD</w:t>
            </w:r>
            <w:r>
              <w:t>)</w:t>
            </w:r>
          </w:p>
        </w:tc>
      </w:tr>
      <w:tr w:rsidR="00000000">
        <w:trPr>
          <w:divId w:val="175387555"/>
          <w:tblCellSpacing w:w="15" w:type="dxa"/>
        </w:trPr>
        <w:tc>
          <w:tcPr>
            <w:tcW w:w="0" w:type="auto"/>
            <w:vAlign w:val="center"/>
            <w:hideMark/>
          </w:tcPr>
          <w:p w:rsidR="00000000" w:rsidRDefault="00000000">
            <w:r>
              <w:t>riskUnitData</w:t>
            </w:r>
          </w:p>
        </w:tc>
        <w:tc>
          <w:tcPr>
            <w:tcW w:w="0" w:type="auto"/>
            <w:vAlign w:val="center"/>
            <w:hideMark/>
          </w:tcPr>
          <w:p w:rsidR="00000000" w:rsidRDefault="00000000">
            <w:r>
              <w:t>Array of object</w:t>
            </w:r>
          </w:p>
        </w:tc>
        <w:tc>
          <w:tcPr>
            <w:tcW w:w="0" w:type="auto"/>
            <w:vAlign w:val="center"/>
            <w:hideMark/>
          </w:tcPr>
          <w:p w:rsidR="00000000" w:rsidRDefault="00000000">
            <w:r>
              <w:t>Risk unit info</w:t>
            </w:r>
          </w:p>
        </w:tc>
      </w:tr>
      <w:tr w:rsidR="00000000">
        <w:trPr>
          <w:divId w:val="175387555"/>
          <w:tblCellSpacing w:w="15" w:type="dxa"/>
        </w:trPr>
        <w:tc>
          <w:tcPr>
            <w:tcW w:w="0" w:type="auto"/>
            <w:vAlign w:val="center"/>
            <w:hideMark/>
          </w:tcPr>
          <w:p w:rsidR="00000000" w:rsidRDefault="00000000">
            <w:r>
              <w:lastRenderedPageBreak/>
              <w:t>&gt; riskUnit</w:t>
            </w:r>
          </w:p>
        </w:tc>
        <w:tc>
          <w:tcPr>
            <w:tcW w:w="0" w:type="auto"/>
            <w:vAlign w:val="center"/>
            <w:hideMark/>
          </w:tcPr>
          <w:p w:rsidR="00000000" w:rsidRDefault="00000000">
            <w:r>
              <w:t>String</w:t>
            </w:r>
          </w:p>
        </w:tc>
        <w:tc>
          <w:tcPr>
            <w:tcW w:w="0" w:type="auto"/>
            <w:vAlign w:val="center"/>
            <w:hideMark/>
          </w:tcPr>
          <w:p w:rsidR="00000000" w:rsidRDefault="00000000">
            <w:r>
              <w:t xml:space="preserve">Risk unit, e.g. </w:t>
            </w:r>
            <w:r>
              <w:rPr>
                <w:rStyle w:val="HTML"/>
              </w:rPr>
              <w:t>BTC-USDT</w:t>
            </w:r>
          </w:p>
        </w:tc>
      </w:tr>
      <w:tr w:rsidR="00000000">
        <w:trPr>
          <w:divId w:val="175387555"/>
          <w:tblCellSpacing w:w="15" w:type="dxa"/>
        </w:trPr>
        <w:tc>
          <w:tcPr>
            <w:tcW w:w="0" w:type="auto"/>
            <w:vAlign w:val="center"/>
            <w:hideMark/>
          </w:tcPr>
          <w:p w:rsidR="00000000" w:rsidRDefault="00000000">
            <w:r>
              <w:t>&gt; indexUsd</w:t>
            </w:r>
          </w:p>
        </w:tc>
        <w:tc>
          <w:tcPr>
            <w:tcW w:w="0" w:type="auto"/>
            <w:vAlign w:val="center"/>
            <w:hideMark/>
          </w:tcPr>
          <w:p w:rsidR="00000000" w:rsidRDefault="00000000">
            <w:r>
              <w:t>String</w:t>
            </w:r>
          </w:p>
        </w:tc>
        <w:tc>
          <w:tcPr>
            <w:tcW w:w="0" w:type="auto"/>
            <w:vAlign w:val="center"/>
            <w:hideMark/>
          </w:tcPr>
          <w:p w:rsidR="00000000" w:rsidRDefault="00000000">
            <w:r>
              <w:t>Risk unit index price (</w:t>
            </w:r>
            <w:r>
              <w:rPr>
                <w:rStyle w:val="HTML"/>
              </w:rPr>
              <w:t>USD</w:t>
            </w:r>
            <w:r>
              <w:t>)</w:t>
            </w:r>
          </w:p>
        </w:tc>
      </w:tr>
      <w:tr w:rsidR="00000000">
        <w:trPr>
          <w:divId w:val="175387555"/>
          <w:tblCellSpacing w:w="15" w:type="dxa"/>
        </w:trPr>
        <w:tc>
          <w:tcPr>
            <w:tcW w:w="0" w:type="auto"/>
            <w:vAlign w:val="center"/>
            <w:hideMark/>
          </w:tcPr>
          <w:p w:rsidR="00000000" w:rsidRDefault="00000000">
            <w:r>
              <w:t>&gt; mmr</w:t>
            </w:r>
          </w:p>
        </w:tc>
        <w:tc>
          <w:tcPr>
            <w:tcW w:w="0" w:type="auto"/>
            <w:vAlign w:val="center"/>
            <w:hideMark/>
          </w:tcPr>
          <w:p w:rsidR="00000000" w:rsidRDefault="00000000">
            <w:r>
              <w:t>String</w:t>
            </w:r>
          </w:p>
        </w:tc>
        <w:tc>
          <w:tcPr>
            <w:tcW w:w="0" w:type="auto"/>
            <w:vAlign w:val="center"/>
            <w:hideMark/>
          </w:tcPr>
          <w:p w:rsidR="00000000" w:rsidRDefault="00000000">
            <w:r>
              <w:t>Risk unit MMR (</w:t>
            </w:r>
            <w:r>
              <w:rPr>
                <w:rStyle w:val="HTML"/>
              </w:rPr>
              <w:t>USD</w:t>
            </w:r>
            <w:r>
              <w:t>)</w:t>
            </w:r>
          </w:p>
        </w:tc>
      </w:tr>
      <w:tr w:rsidR="00000000">
        <w:trPr>
          <w:divId w:val="175387555"/>
          <w:tblCellSpacing w:w="15" w:type="dxa"/>
        </w:trPr>
        <w:tc>
          <w:tcPr>
            <w:tcW w:w="0" w:type="auto"/>
            <w:vAlign w:val="center"/>
            <w:hideMark/>
          </w:tcPr>
          <w:p w:rsidR="00000000" w:rsidRDefault="00000000">
            <w:r>
              <w:t>&gt; imr</w:t>
            </w:r>
          </w:p>
        </w:tc>
        <w:tc>
          <w:tcPr>
            <w:tcW w:w="0" w:type="auto"/>
            <w:vAlign w:val="center"/>
            <w:hideMark/>
          </w:tcPr>
          <w:p w:rsidR="00000000" w:rsidRDefault="00000000">
            <w:r>
              <w:t>String</w:t>
            </w:r>
          </w:p>
        </w:tc>
        <w:tc>
          <w:tcPr>
            <w:tcW w:w="0" w:type="auto"/>
            <w:vAlign w:val="center"/>
            <w:hideMark/>
          </w:tcPr>
          <w:p w:rsidR="00000000" w:rsidRDefault="00000000">
            <w:r>
              <w:t>Risk unit IMR (</w:t>
            </w:r>
            <w:r>
              <w:rPr>
                <w:rStyle w:val="HTML"/>
              </w:rPr>
              <w:t>USD</w:t>
            </w:r>
            <w:r>
              <w:t>)</w:t>
            </w:r>
          </w:p>
        </w:tc>
      </w:tr>
      <w:tr w:rsidR="00000000">
        <w:trPr>
          <w:divId w:val="175387555"/>
          <w:tblCellSpacing w:w="15" w:type="dxa"/>
        </w:trPr>
        <w:tc>
          <w:tcPr>
            <w:tcW w:w="0" w:type="auto"/>
            <w:vAlign w:val="center"/>
            <w:hideMark/>
          </w:tcPr>
          <w:p w:rsidR="00000000" w:rsidRDefault="00000000">
            <w:r>
              <w:t>&gt; mr1</w:t>
            </w:r>
          </w:p>
        </w:tc>
        <w:tc>
          <w:tcPr>
            <w:tcW w:w="0" w:type="auto"/>
            <w:vAlign w:val="center"/>
            <w:hideMark/>
          </w:tcPr>
          <w:p w:rsidR="00000000" w:rsidRDefault="00000000">
            <w:r>
              <w:t>String</w:t>
            </w:r>
          </w:p>
        </w:tc>
        <w:tc>
          <w:tcPr>
            <w:tcW w:w="0" w:type="auto"/>
            <w:vAlign w:val="center"/>
            <w:hideMark/>
          </w:tcPr>
          <w:p w:rsidR="00000000" w:rsidRDefault="00000000">
            <w:r>
              <w:t>Stress testing value of spot and volatility (all derivatives, and spot trading in spot-derivatives risk offset mode)</w:t>
            </w:r>
          </w:p>
        </w:tc>
      </w:tr>
      <w:tr w:rsidR="00000000">
        <w:trPr>
          <w:divId w:val="175387555"/>
          <w:tblCellSpacing w:w="15" w:type="dxa"/>
        </w:trPr>
        <w:tc>
          <w:tcPr>
            <w:tcW w:w="0" w:type="auto"/>
            <w:vAlign w:val="center"/>
            <w:hideMark/>
          </w:tcPr>
          <w:p w:rsidR="00000000" w:rsidRDefault="00000000">
            <w:r>
              <w:t>&gt; mr2</w:t>
            </w:r>
          </w:p>
        </w:tc>
        <w:tc>
          <w:tcPr>
            <w:tcW w:w="0" w:type="auto"/>
            <w:vAlign w:val="center"/>
            <w:hideMark/>
          </w:tcPr>
          <w:p w:rsidR="00000000" w:rsidRDefault="00000000">
            <w:r>
              <w:t>String</w:t>
            </w:r>
          </w:p>
        </w:tc>
        <w:tc>
          <w:tcPr>
            <w:tcW w:w="0" w:type="auto"/>
            <w:vAlign w:val="center"/>
            <w:hideMark/>
          </w:tcPr>
          <w:p w:rsidR="00000000" w:rsidRDefault="00000000">
            <w:r>
              <w:t>Stress testing value of time value of money (TVM) (for options)</w:t>
            </w:r>
          </w:p>
        </w:tc>
      </w:tr>
      <w:tr w:rsidR="00000000">
        <w:trPr>
          <w:divId w:val="175387555"/>
          <w:tblCellSpacing w:w="15" w:type="dxa"/>
        </w:trPr>
        <w:tc>
          <w:tcPr>
            <w:tcW w:w="0" w:type="auto"/>
            <w:vAlign w:val="center"/>
            <w:hideMark/>
          </w:tcPr>
          <w:p w:rsidR="00000000" w:rsidRDefault="00000000">
            <w:r>
              <w:t>&gt; mr3</w:t>
            </w:r>
          </w:p>
        </w:tc>
        <w:tc>
          <w:tcPr>
            <w:tcW w:w="0" w:type="auto"/>
            <w:vAlign w:val="center"/>
            <w:hideMark/>
          </w:tcPr>
          <w:p w:rsidR="00000000" w:rsidRDefault="00000000">
            <w:r>
              <w:t>String</w:t>
            </w:r>
          </w:p>
        </w:tc>
        <w:tc>
          <w:tcPr>
            <w:tcW w:w="0" w:type="auto"/>
            <w:vAlign w:val="center"/>
            <w:hideMark/>
          </w:tcPr>
          <w:p w:rsidR="00000000" w:rsidRDefault="00000000">
            <w:r>
              <w:t>Stress testing value of volatility span (for options)</w:t>
            </w:r>
          </w:p>
        </w:tc>
      </w:tr>
      <w:tr w:rsidR="00000000">
        <w:trPr>
          <w:divId w:val="175387555"/>
          <w:tblCellSpacing w:w="15" w:type="dxa"/>
        </w:trPr>
        <w:tc>
          <w:tcPr>
            <w:tcW w:w="0" w:type="auto"/>
            <w:vAlign w:val="center"/>
            <w:hideMark/>
          </w:tcPr>
          <w:p w:rsidR="00000000" w:rsidRDefault="00000000">
            <w:r>
              <w:t>&gt; mr4</w:t>
            </w:r>
          </w:p>
        </w:tc>
        <w:tc>
          <w:tcPr>
            <w:tcW w:w="0" w:type="auto"/>
            <w:vAlign w:val="center"/>
            <w:hideMark/>
          </w:tcPr>
          <w:p w:rsidR="00000000" w:rsidRDefault="00000000">
            <w:r>
              <w:t>String</w:t>
            </w:r>
          </w:p>
        </w:tc>
        <w:tc>
          <w:tcPr>
            <w:tcW w:w="0" w:type="auto"/>
            <w:vAlign w:val="center"/>
            <w:hideMark/>
          </w:tcPr>
          <w:p w:rsidR="00000000" w:rsidRDefault="00000000">
            <w:r>
              <w:t>Stress testing value of basis (for all derivatives)</w:t>
            </w:r>
          </w:p>
        </w:tc>
      </w:tr>
      <w:tr w:rsidR="00000000">
        <w:trPr>
          <w:divId w:val="175387555"/>
          <w:tblCellSpacing w:w="15" w:type="dxa"/>
        </w:trPr>
        <w:tc>
          <w:tcPr>
            <w:tcW w:w="0" w:type="auto"/>
            <w:vAlign w:val="center"/>
            <w:hideMark/>
          </w:tcPr>
          <w:p w:rsidR="00000000" w:rsidRDefault="00000000">
            <w:r>
              <w:t>&gt; mr5</w:t>
            </w:r>
          </w:p>
        </w:tc>
        <w:tc>
          <w:tcPr>
            <w:tcW w:w="0" w:type="auto"/>
            <w:vAlign w:val="center"/>
            <w:hideMark/>
          </w:tcPr>
          <w:p w:rsidR="00000000" w:rsidRDefault="00000000">
            <w:r>
              <w:t>String</w:t>
            </w:r>
          </w:p>
        </w:tc>
        <w:tc>
          <w:tcPr>
            <w:tcW w:w="0" w:type="auto"/>
            <w:vAlign w:val="center"/>
            <w:hideMark/>
          </w:tcPr>
          <w:p w:rsidR="00000000" w:rsidRDefault="00000000">
            <w:r>
              <w:t>Stress testing value of interest rate risk (for options)</w:t>
            </w:r>
          </w:p>
        </w:tc>
      </w:tr>
      <w:tr w:rsidR="00000000">
        <w:trPr>
          <w:divId w:val="175387555"/>
          <w:tblCellSpacing w:w="15" w:type="dxa"/>
        </w:trPr>
        <w:tc>
          <w:tcPr>
            <w:tcW w:w="0" w:type="auto"/>
            <w:vAlign w:val="center"/>
            <w:hideMark/>
          </w:tcPr>
          <w:p w:rsidR="00000000" w:rsidRDefault="00000000">
            <w:r>
              <w:t>&gt; mr6</w:t>
            </w:r>
          </w:p>
        </w:tc>
        <w:tc>
          <w:tcPr>
            <w:tcW w:w="0" w:type="auto"/>
            <w:vAlign w:val="center"/>
            <w:hideMark/>
          </w:tcPr>
          <w:p w:rsidR="00000000" w:rsidRDefault="00000000">
            <w:r>
              <w:t>String</w:t>
            </w:r>
          </w:p>
        </w:tc>
        <w:tc>
          <w:tcPr>
            <w:tcW w:w="0" w:type="auto"/>
            <w:vAlign w:val="center"/>
            <w:hideMark/>
          </w:tcPr>
          <w:p w:rsidR="00000000" w:rsidRDefault="00000000">
            <w:r>
              <w:t>Stress testing value of extremely volatile markets (for all derivatives, and spot trading in spot-derivatives risk offset mode)</w:t>
            </w:r>
          </w:p>
        </w:tc>
      </w:tr>
      <w:tr w:rsidR="00000000">
        <w:trPr>
          <w:divId w:val="175387555"/>
          <w:tblCellSpacing w:w="15" w:type="dxa"/>
        </w:trPr>
        <w:tc>
          <w:tcPr>
            <w:tcW w:w="0" w:type="auto"/>
            <w:vAlign w:val="center"/>
            <w:hideMark/>
          </w:tcPr>
          <w:p w:rsidR="00000000" w:rsidRDefault="00000000">
            <w:r>
              <w:t>&gt; mr7</w:t>
            </w:r>
          </w:p>
        </w:tc>
        <w:tc>
          <w:tcPr>
            <w:tcW w:w="0" w:type="auto"/>
            <w:vAlign w:val="center"/>
            <w:hideMark/>
          </w:tcPr>
          <w:p w:rsidR="00000000" w:rsidRDefault="00000000">
            <w:r>
              <w:t>String</w:t>
            </w:r>
          </w:p>
        </w:tc>
        <w:tc>
          <w:tcPr>
            <w:tcW w:w="0" w:type="auto"/>
            <w:vAlign w:val="center"/>
            <w:hideMark/>
          </w:tcPr>
          <w:p w:rsidR="00000000" w:rsidRDefault="00000000">
            <w:r>
              <w:t>Stress testing value of position reduction cost (for all derivatives)</w:t>
            </w:r>
          </w:p>
        </w:tc>
      </w:tr>
      <w:tr w:rsidR="00000000">
        <w:trPr>
          <w:divId w:val="175387555"/>
          <w:tblCellSpacing w:w="15" w:type="dxa"/>
        </w:trPr>
        <w:tc>
          <w:tcPr>
            <w:tcW w:w="0" w:type="auto"/>
            <w:vAlign w:val="center"/>
            <w:hideMark/>
          </w:tcPr>
          <w:p w:rsidR="00000000" w:rsidRDefault="00000000">
            <w:r>
              <w:t>&gt; mr1Scenarios</w:t>
            </w:r>
          </w:p>
        </w:tc>
        <w:tc>
          <w:tcPr>
            <w:tcW w:w="0" w:type="auto"/>
            <w:vAlign w:val="center"/>
            <w:hideMark/>
          </w:tcPr>
          <w:p w:rsidR="00000000" w:rsidRDefault="00000000">
            <w:r>
              <w:t>Object</w:t>
            </w:r>
          </w:p>
        </w:tc>
        <w:tc>
          <w:tcPr>
            <w:tcW w:w="0" w:type="auto"/>
            <w:vAlign w:val="center"/>
            <w:hideMark/>
          </w:tcPr>
          <w:p w:rsidR="00000000" w:rsidRDefault="00000000">
            <w:r>
              <w:t>MR1 scenario analysis</w:t>
            </w:r>
          </w:p>
        </w:tc>
      </w:tr>
      <w:tr w:rsidR="00000000">
        <w:trPr>
          <w:divId w:val="175387555"/>
          <w:tblCellSpacing w:w="15" w:type="dxa"/>
        </w:trPr>
        <w:tc>
          <w:tcPr>
            <w:tcW w:w="0" w:type="auto"/>
            <w:vAlign w:val="center"/>
            <w:hideMark/>
          </w:tcPr>
          <w:p w:rsidR="00000000" w:rsidRDefault="00000000">
            <w:r>
              <w:t>&gt;&gt; volShockDown</w:t>
            </w:r>
          </w:p>
        </w:tc>
        <w:tc>
          <w:tcPr>
            <w:tcW w:w="0" w:type="auto"/>
            <w:vAlign w:val="center"/>
            <w:hideMark/>
          </w:tcPr>
          <w:p w:rsidR="00000000" w:rsidRDefault="00000000">
            <w:r>
              <w:t>Object</w:t>
            </w:r>
          </w:p>
        </w:tc>
        <w:tc>
          <w:tcPr>
            <w:tcW w:w="0" w:type="auto"/>
            <w:vAlign w:val="center"/>
            <w:hideMark/>
          </w:tcPr>
          <w:p w:rsidR="00000000" w:rsidRDefault="00000000">
            <w:r>
              <w:t>When the volatility shock down, the P&amp;L of stress tests under different price volatility ratios, format in {</w:t>
            </w:r>
            <w:r>
              <w:rPr>
                <w:rStyle w:val="HTML"/>
              </w:rPr>
              <w:t>change</w:t>
            </w:r>
            <w:r>
              <w:t xml:space="preserve">: </w:t>
            </w:r>
            <w:r>
              <w:rPr>
                <w:rStyle w:val="HTML"/>
              </w:rPr>
              <w:t>value</w:t>
            </w:r>
            <w:r>
              <w:t>,...}</w:t>
            </w:r>
            <w:r>
              <w:br/>
            </w:r>
            <w:r>
              <w:rPr>
                <w:rStyle w:val="HTML"/>
              </w:rPr>
              <w:t>change</w:t>
            </w:r>
            <w:r>
              <w:t xml:space="preserve">: price volatility ratio (in percentage), e.g. </w:t>
            </w:r>
            <w:r>
              <w:rPr>
                <w:rStyle w:val="HTML"/>
              </w:rPr>
              <w:t>0.01</w:t>
            </w:r>
            <w:r>
              <w:t xml:space="preserve"> representing </w:t>
            </w:r>
            <w:r>
              <w:rPr>
                <w:rStyle w:val="HTML"/>
              </w:rPr>
              <w:t>1%</w:t>
            </w:r>
            <w:r>
              <w:br/>
            </w:r>
            <w:r>
              <w:rPr>
                <w:rStyle w:val="HTML"/>
              </w:rPr>
              <w:t>value</w:t>
            </w:r>
            <w:r>
              <w:t xml:space="preserve">: P&amp;L under stress tests, measured in </w:t>
            </w:r>
            <w:r>
              <w:rPr>
                <w:rStyle w:val="HTML"/>
              </w:rPr>
              <w:t>USD</w:t>
            </w:r>
            <w:r>
              <w:br/>
              <w:t>e.g. {"-0.15":"-2333.23", ...}</w:t>
            </w:r>
          </w:p>
        </w:tc>
      </w:tr>
      <w:tr w:rsidR="00000000">
        <w:trPr>
          <w:divId w:val="175387555"/>
          <w:tblCellSpacing w:w="15" w:type="dxa"/>
        </w:trPr>
        <w:tc>
          <w:tcPr>
            <w:tcW w:w="0" w:type="auto"/>
            <w:vAlign w:val="center"/>
            <w:hideMark/>
          </w:tcPr>
          <w:p w:rsidR="00000000" w:rsidRDefault="00000000">
            <w:r>
              <w:t>&gt;&gt; volSame</w:t>
            </w:r>
          </w:p>
        </w:tc>
        <w:tc>
          <w:tcPr>
            <w:tcW w:w="0" w:type="auto"/>
            <w:vAlign w:val="center"/>
            <w:hideMark/>
          </w:tcPr>
          <w:p w:rsidR="00000000" w:rsidRDefault="00000000">
            <w:r>
              <w:t>Object</w:t>
            </w:r>
          </w:p>
        </w:tc>
        <w:tc>
          <w:tcPr>
            <w:tcW w:w="0" w:type="auto"/>
            <w:vAlign w:val="center"/>
            <w:hideMark/>
          </w:tcPr>
          <w:p w:rsidR="00000000" w:rsidRDefault="00000000">
            <w:r>
              <w:t>When the volatility keep the same, the P&amp;L of stress tests under different price volatility ratios, format in {</w:t>
            </w:r>
            <w:r>
              <w:rPr>
                <w:rStyle w:val="HTML"/>
              </w:rPr>
              <w:t>change</w:t>
            </w:r>
            <w:r>
              <w:t xml:space="preserve">: </w:t>
            </w:r>
            <w:r>
              <w:rPr>
                <w:rStyle w:val="HTML"/>
              </w:rPr>
              <w:t>value</w:t>
            </w:r>
            <w:r>
              <w:t>,...}</w:t>
            </w:r>
            <w:r>
              <w:br/>
            </w:r>
            <w:r>
              <w:rPr>
                <w:rStyle w:val="HTML"/>
              </w:rPr>
              <w:t>change</w:t>
            </w:r>
            <w:r>
              <w:t xml:space="preserve">: price volatility ratio (in percentage), e.g. </w:t>
            </w:r>
            <w:r>
              <w:rPr>
                <w:rStyle w:val="HTML"/>
              </w:rPr>
              <w:t>0.01</w:t>
            </w:r>
            <w:r>
              <w:t xml:space="preserve"> representing </w:t>
            </w:r>
            <w:r>
              <w:rPr>
                <w:rStyle w:val="HTML"/>
              </w:rPr>
              <w:t>1%</w:t>
            </w:r>
            <w:r>
              <w:br/>
            </w:r>
            <w:r>
              <w:rPr>
                <w:rStyle w:val="HTML"/>
              </w:rPr>
              <w:t>value</w:t>
            </w:r>
            <w:r>
              <w:t xml:space="preserve">: P&amp;L under stress tests, measured in </w:t>
            </w:r>
            <w:r>
              <w:rPr>
                <w:rStyle w:val="HTML"/>
              </w:rPr>
              <w:t>USD</w:t>
            </w:r>
            <w:r>
              <w:br/>
              <w:t>e.g. {"-0.15":"-2333.23", ...}</w:t>
            </w:r>
          </w:p>
        </w:tc>
      </w:tr>
      <w:tr w:rsidR="00000000">
        <w:trPr>
          <w:divId w:val="175387555"/>
          <w:tblCellSpacing w:w="15" w:type="dxa"/>
        </w:trPr>
        <w:tc>
          <w:tcPr>
            <w:tcW w:w="0" w:type="auto"/>
            <w:vAlign w:val="center"/>
            <w:hideMark/>
          </w:tcPr>
          <w:p w:rsidR="00000000" w:rsidRDefault="00000000">
            <w:r>
              <w:lastRenderedPageBreak/>
              <w:t>&gt;&gt; volShockUp</w:t>
            </w:r>
          </w:p>
        </w:tc>
        <w:tc>
          <w:tcPr>
            <w:tcW w:w="0" w:type="auto"/>
            <w:vAlign w:val="center"/>
            <w:hideMark/>
          </w:tcPr>
          <w:p w:rsidR="00000000" w:rsidRDefault="00000000">
            <w:r>
              <w:t>Object</w:t>
            </w:r>
          </w:p>
        </w:tc>
        <w:tc>
          <w:tcPr>
            <w:tcW w:w="0" w:type="auto"/>
            <w:vAlign w:val="center"/>
            <w:hideMark/>
          </w:tcPr>
          <w:p w:rsidR="00000000" w:rsidRDefault="00000000">
            <w:r>
              <w:t>When the volatility shock up, the P&amp;L of stress tests under different price volatility ratios, format in {</w:t>
            </w:r>
            <w:r>
              <w:rPr>
                <w:rStyle w:val="HTML"/>
              </w:rPr>
              <w:t>change</w:t>
            </w:r>
            <w:r>
              <w:t xml:space="preserve">: </w:t>
            </w:r>
            <w:r>
              <w:rPr>
                <w:rStyle w:val="HTML"/>
              </w:rPr>
              <w:t>value</w:t>
            </w:r>
            <w:r>
              <w:t>,...}</w:t>
            </w:r>
            <w:r>
              <w:br/>
            </w:r>
            <w:r>
              <w:rPr>
                <w:rStyle w:val="HTML"/>
              </w:rPr>
              <w:t>change</w:t>
            </w:r>
            <w:r>
              <w:t xml:space="preserve">: price volatility ratio (in percentage), e.g. </w:t>
            </w:r>
            <w:r>
              <w:rPr>
                <w:rStyle w:val="HTML"/>
              </w:rPr>
              <w:t>0.01</w:t>
            </w:r>
            <w:r>
              <w:t xml:space="preserve"> representing </w:t>
            </w:r>
            <w:r>
              <w:rPr>
                <w:rStyle w:val="HTML"/>
              </w:rPr>
              <w:t>1%</w:t>
            </w:r>
            <w:r>
              <w:br/>
            </w:r>
            <w:r>
              <w:rPr>
                <w:rStyle w:val="HTML"/>
              </w:rPr>
              <w:t>value</w:t>
            </w:r>
            <w:r>
              <w:t xml:space="preserve">: P&amp;L under stress tests, measured in </w:t>
            </w:r>
            <w:r>
              <w:rPr>
                <w:rStyle w:val="HTML"/>
              </w:rPr>
              <w:t>USD</w:t>
            </w:r>
            <w:r>
              <w:br/>
              <w:t>e.g. {"-0.15":"-2333.23", ...}</w:t>
            </w:r>
          </w:p>
        </w:tc>
      </w:tr>
      <w:tr w:rsidR="00000000">
        <w:trPr>
          <w:divId w:val="175387555"/>
          <w:tblCellSpacing w:w="15" w:type="dxa"/>
        </w:trPr>
        <w:tc>
          <w:tcPr>
            <w:tcW w:w="0" w:type="auto"/>
            <w:vAlign w:val="center"/>
            <w:hideMark/>
          </w:tcPr>
          <w:p w:rsidR="00000000" w:rsidRDefault="00000000">
            <w:r>
              <w:t>&gt; mr1FinalResult</w:t>
            </w:r>
          </w:p>
        </w:tc>
        <w:tc>
          <w:tcPr>
            <w:tcW w:w="0" w:type="auto"/>
            <w:vAlign w:val="center"/>
            <w:hideMark/>
          </w:tcPr>
          <w:p w:rsidR="00000000" w:rsidRDefault="00000000">
            <w:r>
              <w:t>Object</w:t>
            </w:r>
          </w:p>
        </w:tc>
        <w:tc>
          <w:tcPr>
            <w:tcW w:w="0" w:type="auto"/>
            <w:vAlign w:val="center"/>
            <w:hideMark/>
          </w:tcPr>
          <w:p w:rsidR="00000000" w:rsidRDefault="00000000">
            <w:r>
              <w:t>MR1 worst-case scenario</w:t>
            </w:r>
          </w:p>
        </w:tc>
      </w:tr>
      <w:tr w:rsidR="00000000">
        <w:trPr>
          <w:divId w:val="175387555"/>
          <w:tblCellSpacing w:w="15" w:type="dxa"/>
        </w:trPr>
        <w:tc>
          <w:tcPr>
            <w:tcW w:w="0" w:type="auto"/>
            <w:vAlign w:val="center"/>
            <w:hideMark/>
          </w:tcPr>
          <w:p w:rsidR="00000000" w:rsidRDefault="00000000">
            <w:r>
              <w:t>&gt;&gt; pnl</w:t>
            </w:r>
          </w:p>
        </w:tc>
        <w:tc>
          <w:tcPr>
            <w:tcW w:w="0" w:type="auto"/>
            <w:vAlign w:val="center"/>
            <w:hideMark/>
          </w:tcPr>
          <w:p w:rsidR="00000000" w:rsidRDefault="00000000">
            <w:r>
              <w:t>String</w:t>
            </w:r>
          </w:p>
        </w:tc>
        <w:tc>
          <w:tcPr>
            <w:tcW w:w="0" w:type="auto"/>
            <w:vAlign w:val="center"/>
            <w:hideMark/>
          </w:tcPr>
          <w:p w:rsidR="00000000" w:rsidRDefault="00000000">
            <w:r>
              <w:t>MR1 stress P&amp;L (</w:t>
            </w:r>
            <w:r>
              <w:rPr>
                <w:rStyle w:val="HTML"/>
              </w:rPr>
              <w:t>USD</w:t>
            </w:r>
            <w:r>
              <w:t>)</w:t>
            </w:r>
          </w:p>
        </w:tc>
      </w:tr>
      <w:tr w:rsidR="00000000">
        <w:trPr>
          <w:divId w:val="175387555"/>
          <w:tblCellSpacing w:w="15" w:type="dxa"/>
        </w:trPr>
        <w:tc>
          <w:tcPr>
            <w:tcW w:w="0" w:type="auto"/>
            <w:vAlign w:val="center"/>
            <w:hideMark/>
          </w:tcPr>
          <w:p w:rsidR="00000000" w:rsidRDefault="00000000">
            <w:r>
              <w:t>&gt;&gt; spotShock</w:t>
            </w:r>
          </w:p>
        </w:tc>
        <w:tc>
          <w:tcPr>
            <w:tcW w:w="0" w:type="auto"/>
            <w:vAlign w:val="center"/>
            <w:hideMark/>
          </w:tcPr>
          <w:p w:rsidR="00000000" w:rsidRDefault="00000000">
            <w:r>
              <w:t>String</w:t>
            </w:r>
          </w:p>
        </w:tc>
        <w:tc>
          <w:tcPr>
            <w:tcW w:w="0" w:type="auto"/>
            <w:vAlign w:val="center"/>
            <w:hideMark/>
          </w:tcPr>
          <w:p w:rsidR="00000000" w:rsidRDefault="00000000">
            <w:r>
              <w:t xml:space="preserve">MR1 worst-case scenario spot shock (in percentage), e.g. </w:t>
            </w:r>
            <w:r>
              <w:rPr>
                <w:rStyle w:val="HTML"/>
              </w:rPr>
              <w:t>0.01</w:t>
            </w:r>
            <w:r>
              <w:t xml:space="preserve"> representing </w:t>
            </w:r>
            <w:r>
              <w:rPr>
                <w:rStyle w:val="HTML"/>
              </w:rPr>
              <w:t>1%</w:t>
            </w:r>
          </w:p>
        </w:tc>
      </w:tr>
      <w:tr w:rsidR="00000000">
        <w:trPr>
          <w:divId w:val="175387555"/>
          <w:tblCellSpacing w:w="15" w:type="dxa"/>
        </w:trPr>
        <w:tc>
          <w:tcPr>
            <w:tcW w:w="0" w:type="auto"/>
            <w:vAlign w:val="center"/>
            <w:hideMark/>
          </w:tcPr>
          <w:p w:rsidR="00000000" w:rsidRDefault="00000000">
            <w:r>
              <w:t>&gt;&gt; volShock</w:t>
            </w:r>
          </w:p>
        </w:tc>
        <w:tc>
          <w:tcPr>
            <w:tcW w:w="0" w:type="auto"/>
            <w:vAlign w:val="center"/>
            <w:hideMark/>
          </w:tcPr>
          <w:p w:rsidR="00000000" w:rsidRDefault="00000000">
            <w:r>
              <w:t>String</w:t>
            </w:r>
          </w:p>
        </w:tc>
        <w:tc>
          <w:tcPr>
            <w:tcW w:w="0" w:type="auto"/>
            <w:vAlign w:val="center"/>
            <w:hideMark/>
          </w:tcPr>
          <w:p w:rsidR="00000000" w:rsidRDefault="00000000">
            <w:r>
              <w:t>MR1 worst-case scenario volatility shock</w:t>
            </w:r>
            <w:r>
              <w:br/>
            </w:r>
            <w:r>
              <w:rPr>
                <w:rStyle w:val="HTML"/>
              </w:rPr>
              <w:t>down</w:t>
            </w:r>
            <w:r>
              <w:t>: volatility shock down</w:t>
            </w:r>
            <w:r>
              <w:br/>
            </w:r>
            <w:r>
              <w:rPr>
                <w:rStyle w:val="HTML"/>
              </w:rPr>
              <w:t>unchange</w:t>
            </w:r>
            <w:r>
              <w:t>: volatility unchanged</w:t>
            </w:r>
            <w:r>
              <w:br/>
            </w:r>
            <w:r>
              <w:rPr>
                <w:rStyle w:val="HTML"/>
              </w:rPr>
              <w:t>up</w:t>
            </w:r>
            <w:r>
              <w:t>: volatility shock up</w:t>
            </w:r>
          </w:p>
        </w:tc>
      </w:tr>
      <w:tr w:rsidR="00000000">
        <w:trPr>
          <w:divId w:val="175387555"/>
          <w:tblCellSpacing w:w="15" w:type="dxa"/>
        </w:trPr>
        <w:tc>
          <w:tcPr>
            <w:tcW w:w="0" w:type="auto"/>
            <w:vAlign w:val="center"/>
            <w:hideMark/>
          </w:tcPr>
          <w:p w:rsidR="00000000" w:rsidRDefault="00000000">
            <w:r>
              <w:t>&gt; mr6FinalResult</w:t>
            </w:r>
          </w:p>
        </w:tc>
        <w:tc>
          <w:tcPr>
            <w:tcW w:w="0" w:type="auto"/>
            <w:vAlign w:val="center"/>
            <w:hideMark/>
          </w:tcPr>
          <w:p w:rsidR="00000000" w:rsidRDefault="00000000">
            <w:r>
              <w:t>String</w:t>
            </w:r>
          </w:p>
        </w:tc>
        <w:tc>
          <w:tcPr>
            <w:tcW w:w="0" w:type="auto"/>
            <w:vAlign w:val="center"/>
            <w:hideMark/>
          </w:tcPr>
          <w:p w:rsidR="00000000" w:rsidRDefault="00000000">
            <w:r>
              <w:t>MR6 scenario analysis</w:t>
            </w:r>
          </w:p>
        </w:tc>
      </w:tr>
      <w:tr w:rsidR="00000000">
        <w:trPr>
          <w:divId w:val="175387555"/>
          <w:tblCellSpacing w:w="15" w:type="dxa"/>
        </w:trPr>
        <w:tc>
          <w:tcPr>
            <w:tcW w:w="0" w:type="auto"/>
            <w:vAlign w:val="center"/>
            <w:hideMark/>
          </w:tcPr>
          <w:p w:rsidR="00000000" w:rsidRDefault="00000000">
            <w:r>
              <w:t>&gt;&gt; pnl</w:t>
            </w:r>
          </w:p>
        </w:tc>
        <w:tc>
          <w:tcPr>
            <w:tcW w:w="0" w:type="auto"/>
            <w:vAlign w:val="center"/>
            <w:hideMark/>
          </w:tcPr>
          <w:p w:rsidR="00000000" w:rsidRDefault="00000000">
            <w:r>
              <w:t>String</w:t>
            </w:r>
          </w:p>
        </w:tc>
        <w:tc>
          <w:tcPr>
            <w:tcW w:w="0" w:type="auto"/>
            <w:vAlign w:val="center"/>
            <w:hideMark/>
          </w:tcPr>
          <w:p w:rsidR="00000000" w:rsidRDefault="00000000">
            <w:r>
              <w:t>MR6 stress P&amp;L (</w:t>
            </w:r>
            <w:r>
              <w:rPr>
                <w:rStyle w:val="HTML"/>
              </w:rPr>
              <w:t>USD</w:t>
            </w:r>
            <w:r>
              <w:t>)</w:t>
            </w:r>
          </w:p>
        </w:tc>
      </w:tr>
      <w:tr w:rsidR="00000000">
        <w:trPr>
          <w:divId w:val="175387555"/>
          <w:tblCellSpacing w:w="15" w:type="dxa"/>
        </w:trPr>
        <w:tc>
          <w:tcPr>
            <w:tcW w:w="0" w:type="auto"/>
            <w:vAlign w:val="center"/>
            <w:hideMark/>
          </w:tcPr>
          <w:p w:rsidR="00000000" w:rsidRDefault="00000000">
            <w:r>
              <w:t>&gt;&gt; spotShock</w:t>
            </w:r>
          </w:p>
        </w:tc>
        <w:tc>
          <w:tcPr>
            <w:tcW w:w="0" w:type="auto"/>
            <w:vAlign w:val="center"/>
            <w:hideMark/>
          </w:tcPr>
          <w:p w:rsidR="00000000" w:rsidRDefault="00000000">
            <w:r>
              <w:t>String</w:t>
            </w:r>
          </w:p>
        </w:tc>
        <w:tc>
          <w:tcPr>
            <w:tcW w:w="0" w:type="auto"/>
            <w:vAlign w:val="center"/>
            <w:hideMark/>
          </w:tcPr>
          <w:p w:rsidR="00000000" w:rsidRDefault="00000000">
            <w:r>
              <w:t xml:space="preserve">MR6 worst-case scenario spot shock (in percentage), e.g. </w:t>
            </w:r>
            <w:r>
              <w:rPr>
                <w:rStyle w:val="HTML"/>
              </w:rPr>
              <w:t>0.01</w:t>
            </w:r>
            <w:r>
              <w:t xml:space="preserve"> representing </w:t>
            </w:r>
            <w:r>
              <w:rPr>
                <w:rStyle w:val="HTML"/>
              </w:rPr>
              <w:t>1%</w:t>
            </w:r>
          </w:p>
        </w:tc>
      </w:tr>
      <w:tr w:rsidR="00000000">
        <w:trPr>
          <w:divId w:val="175387555"/>
          <w:tblCellSpacing w:w="15" w:type="dxa"/>
        </w:trPr>
        <w:tc>
          <w:tcPr>
            <w:tcW w:w="0" w:type="auto"/>
            <w:vAlign w:val="center"/>
            <w:hideMark/>
          </w:tcPr>
          <w:p w:rsidR="00000000" w:rsidRDefault="00000000">
            <w:r>
              <w:t>&gt; delta</w:t>
            </w:r>
          </w:p>
        </w:tc>
        <w:tc>
          <w:tcPr>
            <w:tcW w:w="0" w:type="auto"/>
            <w:vAlign w:val="center"/>
            <w:hideMark/>
          </w:tcPr>
          <w:p w:rsidR="00000000" w:rsidRDefault="00000000">
            <w:r>
              <w:t>String</w:t>
            </w:r>
          </w:p>
        </w:tc>
        <w:tc>
          <w:tcPr>
            <w:tcW w:w="0" w:type="auto"/>
            <w:vAlign w:val="center"/>
            <w:hideMark/>
          </w:tcPr>
          <w:p w:rsidR="00000000" w:rsidRDefault="00000000">
            <w:r>
              <w:t xml:space="preserve">(Risk unit) The rate of change in the contract’s price with respect to changes in the underlying asset’s price. </w:t>
            </w:r>
            <w:r>
              <w:br/>
              <w:t>When the price of the underlying changes by x, the option’s price changes by delta multiplied by x.</w:t>
            </w:r>
          </w:p>
        </w:tc>
      </w:tr>
      <w:tr w:rsidR="00000000">
        <w:trPr>
          <w:divId w:val="175387555"/>
          <w:tblCellSpacing w:w="15" w:type="dxa"/>
        </w:trPr>
        <w:tc>
          <w:tcPr>
            <w:tcW w:w="0" w:type="auto"/>
            <w:vAlign w:val="center"/>
            <w:hideMark/>
          </w:tcPr>
          <w:p w:rsidR="00000000" w:rsidRDefault="00000000">
            <w:r>
              <w:t>&gt; gamma</w:t>
            </w:r>
          </w:p>
        </w:tc>
        <w:tc>
          <w:tcPr>
            <w:tcW w:w="0" w:type="auto"/>
            <w:vAlign w:val="center"/>
            <w:hideMark/>
          </w:tcPr>
          <w:p w:rsidR="00000000" w:rsidRDefault="00000000">
            <w:r>
              <w:t>String</w:t>
            </w:r>
          </w:p>
        </w:tc>
        <w:tc>
          <w:tcPr>
            <w:tcW w:w="0" w:type="auto"/>
            <w:vAlign w:val="center"/>
            <w:hideMark/>
          </w:tcPr>
          <w:p w:rsidR="00000000" w:rsidRDefault="00000000">
            <w:r>
              <w:t xml:space="preserve">(Risk unit) The rate of change in the delta with respect to changes in the underlying price. </w:t>
            </w:r>
            <w:r>
              <w:br/>
              <w:t>When the price of the underlying changes by x%, the option’s delta changes by gamma multiplied by x%.</w:t>
            </w:r>
          </w:p>
        </w:tc>
      </w:tr>
      <w:tr w:rsidR="00000000">
        <w:trPr>
          <w:divId w:val="175387555"/>
          <w:tblCellSpacing w:w="15" w:type="dxa"/>
        </w:trPr>
        <w:tc>
          <w:tcPr>
            <w:tcW w:w="0" w:type="auto"/>
            <w:vAlign w:val="center"/>
            <w:hideMark/>
          </w:tcPr>
          <w:p w:rsidR="00000000" w:rsidRDefault="00000000">
            <w:r>
              <w:t>&gt; theta</w:t>
            </w:r>
          </w:p>
        </w:tc>
        <w:tc>
          <w:tcPr>
            <w:tcW w:w="0" w:type="auto"/>
            <w:vAlign w:val="center"/>
            <w:hideMark/>
          </w:tcPr>
          <w:p w:rsidR="00000000" w:rsidRDefault="00000000">
            <w:r>
              <w:t>String</w:t>
            </w:r>
          </w:p>
        </w:tc>
        <w:tc>
          <w:tcPr>
            <w:tcW w:w="0" w:type="auto"/>
            <w:vAlign w:val="center"/>
            <w:hideMark/>
          </w:tcPr>
          <w:p w:rsidR="00000000" w:rsidRDefault="00000000">
            <w:r>
              <w:t>(Risk unit) The change in contract price each day closer to expiry.</w:t>
            </w:r>
          </w:p>
        </w:tc>
      </w:tr>
      <w:tr w:rsidR="00000000">
        <w:trPr>
          <w:divId w:val="175387555"/>
          <w:tblCellSpacing w:w="15" w:type="dxa"/>
        </w:trPr>
        <w:tc>
          <w:tcPr>
            <w:tcW w:w="0" w:type="auto"/>
            <w:vAlign w:val="center"/>
            <w:hideMark/>
          </w:tcPr>
          <w:p w:rsidR="00000000" w:rsidRDefault="00000000">
            <w:r>
              <w:t>&gt; vega</w:t>
            </w:r>
          </w:p>
        </w:tc>
        <w:tc>
          <w:tcPr>
            <w:tcW w:w="0" w:type="auto"/>
            <w:vAlign w:val="center"/>
            <w:hideMark/>
          </w:tcPr>
          <w:p w:rsidR="00000000" w:rsidRDefault="00000000">
            <w:r>
              <w:t>String</w:t>
            </w:r>
          </w:p>
        </w:tc>
        <w:tc>
          <w:tcPr>
            <w:tcW w:w="0" w:type="auto"/>
            <w:vAlign w:val="center"/>
            <w:hideMark/>
          </w:tcPr>
          <w:p w:rsidR="00000000" w:rsidRDefault="00000000">
            <w:r>
              <w:t>(Risk unit) The change of the option price when underlying volatility increases by 1%.</w:t>
            </w:r>
          </w:p>
        </w:tc>
      </w:tr>
      <w:tr w:rsidR="00000000">
        <w:trPr>
          <w:divId w:val="175387555"/>
          <w:tblCellSpacing w:w="15" w:type="dxa"/>
        </w:trPr>
        <w:tc>
          <w:tcPr>
            <w:tcW w:w="0" w:type="auto"/>
            <w:vAlign w:val="center"/>
            <w:hideMark/>
          </w:tcPr>
          <w:p w:rsidR="00000000" w:rsidRDefault="00000000">
            <w:r>
              <w:t>&gt; portfolios</w:t>
            </w:r>
          </w:p>
        </w:tc>
        <w:tc>
          <w:tcPr>
            <w:tcW w:w="0" w:type="auto"/>
            <w:vAlign w:val="center"/>
            <w:hideMark/>
          </w:tcPr>
          <w:p w:rsidR="00000000" w:rsidRDefault="00000000">
            <w:r>
              <w:t>Array of object</w:t>
            </w:r>
          </w:p>
        </w:tc>
        <w:tc>
          <w:tcPr>
            <w:tcW w:w="0" w:type="auto"/>
            <w:vAlign w:val="center"/>
            <w:hideMark/>
          </w:tcPr>
          <w:p w:rsidR="00000000" w:rsidRDefault="00000000">
            <w:r>
              <w:t>Portfolios info</w:t>
            </w:r>
          </w:p>
        </w:tc>
      </w:tr>
      <w:tr w:rsidR="00000000">
        <w:trPr>
          <w:divId w:val="175387555"/>
          <w:tblCellSpacing w:w="15" w:type="dxa"/>
        </w:trPr>
        <w:tc>
          <w:tcPr>
            <w:tcW w:w="0" w:type="auto"/>
            <w:vAlign w:val="center"/>
            <w:hideMark/>
          </w:tcPr>
          <w:p w:rsidR="00000000" w:rsidRDefault="00000000">
            <w:r>
              <w:lastRenderedPageBreak/>
              <w:t>&gt;&gt; instId</w:t>
            </w:r>
          </w:p>
        </w:tc>
        <w:tc>
          <w:tcPr>
            <w:tcW w:w="0" w:type="auto"/>
            <w:vAlign w:val="center"/>
            <w:hideMark/>
          </w:tcPr>
          <w:p w:rsidR="00000000" w:rsidRDefault="00000000">
            <w:r>
              <w:t>String</w:t>
            </w:r>
          </w:p>
        </w:tc>
        <w:tc>
          <w:tcPr>
            <w:tcW w:w="0" w:type="auto"/>
            <w:vAlign w:val="center"/>
            <w:hideMark/>
          </w:tcPr>
          <w:p w:rsidR="00000000" w:rsidRDefault="00000000">
            <w:r>
              <w:t xml:space="preserve">Instrument ID, e.g. </w:t>
            </w:r>
            <w:r>
              <w:rPr>
                <w:rStyle w:val="HTML"/>
              </w:rPr>
              <w:t>BTC-USDT-SWAP</w:t>
            </w:r>
          </w:p>
        </w:tc>
      </w:tr>
      <w:tr w:rsidR="00000000">
        <w:trPr>
          <w:divId w:val="175387555"/>
          <w:tblCellSpacing w:w="15" w:type="dxa"/>
        </w:trPr>
        <w:tc>
          <w:tcPr>
            <w:tcW w:w="0" w:type="auto"/>
            <w:vAlign w:val="center"/>
            <w:hideMark/>
          </w:tcPr>
          <w:p w:rsidR="00000000" w:rsidRDefault="00000000">
            <w:r>
              <w:t>&gt;&gt; 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r>
              <w:br/>
            </w:r>
            <w:r>
              <w:rPr>
                <w:rStyle w:val="HTML"/>
              </w:rPr>
              <w:t>SPOT</w:t>
            </w:r>
            <w:r>
              <w:br/>
            </w:r>
            <w:r>
              <w:rPr>
                <w:rStyle w:val="HTML"/>
              </w:rPr>
              <w:t>SWAP</w:t>
            </w:r>
            <w:r>
              <w:br/>
            </w:r>
            <w:r>
              <w:rPr>
                <w:rStyle w:val="HTML"/>
              </w:rPr>
              <w:t>FUTURES</w:t>
            </w:r>
            <w:r>
              <w:br/>
            </w:r>
            <w:r>
              <w:rPr>
                <w:rStyle w:val="HTML"/>
              </w:rPr>
              <w:t>OPTION</w:t>
            </w:r>
          </w:p>
        </w:tc>
      </w:tr>
      <w:tr w:rsidR="00000000">
        <w:trPr>
          <w:divId w:val="175387555"/>
          <w:tblCellSpacing w:w="15" w:type="dxa"/>
        </w:trPr>
        <w:tc>
          <w:tcPr>
            <w:tcW w:w="0" w:type="auto"/>
            <w:vAlign w:val="center"/>
            <w:hideMark/>
          </w:tcPr>
          <w:p w:rsidR="00000000" w:rsidRDefault="00000000">
            <w:r>
              <w:t>&gt;&gt; amt</w:t>
            </w:r>
          </w:p>
        </w:tc>
        <w:tc>
          <w:tcPr>
            <w:tcW w:w="0" w:type="auto"/>
            <w:vAlign w:val="center"/>
            <w:hideMark/>
          </w:tcPr>
          <w:p w:rsidR="00000000" w:rsidRDefault="00000000">
            <w:r>
              <w:t>String</w:t>
            </w:r>
          </w:p>
        </w:tc>
        <w:tc>
          <w:tcPr>
            <w:tcW w:w="0" w:type="auto"/>
            <w:vAlign w:val="center"/>
            <w:hideMark/>
          </w:tcPr>
          <w:p w:rsidR="00000000" w:rsidRDefault="00000000">
            <w:r>
              <w:t xml:space="preserve">When </w:t>
            </w:r>
            <w:r>
              <w:rPr>
                <w:rStyle w:val="HTML"/>
              </w:rPr>
              <w:t>instType</w:t>
            </w:r>
            <w:r>
              <w:t xml:space="preserve"> is </w:t>
            </w:r>
            <w:r>
              <w:rPr>
                <w:rStyle w:val="HTML"/>
              </w:rPr>
              <w:t>SPOT</w:t>
            </w:r>
            <w:r>
              <w:t>, it represents spot in use.</w:t>
            </w:r>
            <w:r>
              <w:br/>
              <w:t xml:space="preserve">When </w:t>
            </w:r>
            <w:r>
              <w:rPr>
                <w:rStyle w:val="HTML"/>
              </w:rPr>
              <w:t>instType</w:t>
            </w:r>
            <w:r>
              <w:t xml:space="preserve"> is </w:t>
            </w:r>
            <w:r>
              <w:rPr>
                <w:rStyle w:val="HTML"/>
              </w:rPr>
              <w:t>SWAP</w:t>
            </w:r>
            <w:r>
              <w:t>/</w:t>
            </w:r>
            <w:r>
              <w:rPr>
                <w:rStyle w:val="HTML"/>
              </w:rPr>
              <w:t>FUTURES</w:t>
            </w:r>
            <w:r>
              <w:t>/</w:t>
            </w:r>
            <w:r>
              <w:rPr>
                <w:rStyle w:val="HTML"/>
              </w:rPr>
              <w:t>OPTION</w:t>
            </w:r>
            <w:r>
              <w:t>, it represents position amount.</w:t>
            </w:r>
          </w:p>
        </w:tc>
      </w:tr>
      <w:tr w:rsidR="00000000">
        <w:trPr>
          <w:divId w:val="175387555"/>
          <w:tblCellSpacing w:w="15" w:type="dxa"/>
        </w:trPr>
        <w:tc>
          <w:tcPr>
            <w:tcW w:w="0" w:type="auto"/>
            <w:vAlign w:val="center"/>
            <w:hideMark/>
          </w:tcPr>
          <w:p w:rsidR="00000000" w:rsidRDefault="00000000">
            <w:r>
              <w:t>&gt;&gt; notionalUsd</w:t>
            </w:r>
          </w:p>
        </w:tc>
        <w:tc>
          <w:tcPr>
            <w:tcW w:w="0" w:type="auto"/>
            <w:vAlign w:val="center"/>
            <w:hideMark/>
          </w:tcPr>
          <w:p w:rsidR="00000000" w:rsidRDefault="00000000">
            <w:r>
              <w:t>String</w:t>
            </w:r>
          </w:p>
        </w:tc>
        <w:tc>
          <w:tcPr>
            <w:tcW w:w="0" w:type="auto"/>
            <w:vAlign w:val="center"/>
            <w:hideMark/>
          </w:tcPr>
          <w:p w:rsidR="00000000" w:rsidRDefault="00000000">
            <w:r>
              <w:t xml:space="preserve">Notional in </w:t>
            </w:r>
            <w:r>
              <w:rPr>
                <w:rStyle w:val="HTML"/>
              </w:rPr>
              <w:t>USD</w:t>
            </w:r>
          </w:p>
        </w:tc>
      </w:tr>
      <w:tr w:rsidR="00000000">
        <w:trPr>
          <w:divId w:val="175387555"/>
          <w:tblCellSpacing w:w="15" w:type="dxa"/>
        </w:trPr>
        <w:tc>
          <w:tcPr>
            <w:tcW w:w="0" w:type="auto"/>
            <w:vAlign w:val="center"/>
            <w:hideMark/>
          </w:tcPr>
          <w:p w:rsidR="00000000" w:rsidRDefault="00000000">
            <w:r>
              <w:t>&gt;&gt; delta</w:t>
            </w:r>
          </w:p>
        </w:tc>
        <w:tc>
          <w:tcPr>
            <w:tcW w:w="0" w:type="auto"/>
            <w:vAlign w:val="center"/>
            <w:hideMark/>
          </w:tcPr>
          <w:p w:rsidR="00000000" w:rsidRDefault="00000000">
            <w:r>
              <w:t>String</w:t>
            </w:r>
          </w:p>
        </w:tc>
        <w:tc>
          <w:tcPr>
            <w:tcW w:w="0" w:type="auto"/>
            <w:vAlign w:val="center"/>
            <w:hideMark/>
          </w:tcPr>
          <w:p w:rsidR="00000000" w:rsidRDefault="00000000">
            <w:r>
              <w:t xml:space="preserve">When </w:t>
            </w:r>
            <w:r>
              <w:rPr>
                <w:rStyle w:val="HTML"/>
              </w:rPr>
              <w:t>instType</w:t>
            </w:r>
            <w:r>
              <w:t xml:space="preserve"> is </w:t>
            </w:r>
            <w:r>
              <w:rPr>
                <w:rStyle w:val="HTML"/>
              </w:rPr>
              <w:t>SPOT</w:t>
            </w:r>
            <w:r>
              <w:t>, it represents asset amount.</w:t>
            </w:r>
            <w:r>
              <w:br/>
              <w:t xml:space="preserve">When </w:t>
            </w:r>
            <w:r>
              <w:rPr>
                <w:rStyle w:val="HTML"/>
              </w:rPr>
              <w:t>instType</w:t>
            </w:r>
            <w:r>
              <w:t xml:space="preserve"> is </w:t>
            </w:r>
            <w:r>
              <w:rPr>
                <w:rStyle w:val="HTML"/>
              </w:rPr>
              <w:t>SWAP</w:t>
            </w:r>
            <w:r>
              <w:t>/</w:t>
            </w:r>
            <w:r>
              <w:rPr>
                <w:rStyle w:val="HTML"/>
              </w:rPr>
              <w:t>FUTURES</w:t>
            </w:r>
            <w:r>
              <w:t>/</w:t>
            </w:r>
            <w:r>
              <w:rPr>
                <w:rStyle w:val="HTML"/>
              </w:rPr>
              <w:t>OPTION</w:t>
            </w:r>
            <w:r>
              <w:t>, it represents the rate of change in the contract’s price with respect to changes in the underlying asset’s price (by Instrument ID).</w:t>
            </w:r>
          </w:p>
        </w:tc>
      </w:tr>
      <w:tr w:rsidR="00000000">
        <w:trPr>
          <w:divId w:val="175387555"/>
          <w:tblCellSpacing w:w="15" w:type="dxa"/>
        </w:trPr>
        <w:tc>
          <w:tcPr>
            <w:tcW w:w="0" w:type="auto"/>
            <w:vAlign w:val="center"/>
            <w:hideMark/>
          </w:tcPr>
          <w:p w:rsidR="00000000" w:rsidRDefault="00000000">
            <w:r>
              <w:t>&gt;&gt; gamma</w:t>
            </w:r>
          </w:p>
        </w:tc>
        <w:tc>
          <w:tcPr>
            <w:tcW w:w="0" w:type="auto"/>
            <w:vAlign w:val="center"/>
            <w:hideMark/>
          </w:tcPr>
          <w:p w:rsidR="00000000" w:rsidRDefault="00000000">
            <w:r>
              <w:t>String</w:t>
            </w:r>
          </w:p>
        </w:tc>
        <w:tc>
          <w:tcPr>
            <w:tcW w:w="0" w:type="auto"/>
            <w:vAlign w:val="center"/>
            <w:hideMark/>
          </w:tcPr>
          <w:p w:rsidR="00000000" w:rsidRDefault="00000000">
            <w:r>
              <w:t xml:space="preserve">The rate of change in the delta with respect to changes in the underlying price (by Instrument ID). </w:t>
            </w:r>
            <w:r>
              <w:br/>
              <w:t xml:space="preserve">When </w:t>
            </w:r>
            <w:r>
              <w:rPr>
                <w:rStyle w:val="HTML"/>
              </w:rPr>
              <w:t>instType</w:t>
            </w:r>
            <w:r>
              <w:t xml:space="preserve"> is </w:t>
            </w:r>
            <w:r>
              <w:rPr>
                <w:rStyle w:val="HTML"/>
              </w:rPr>
              <w:t>SPOT</w:t>
            </w:r>
            <w:r>
              <w:t>, it will returns "".</w:t>
            </w:r>
          </w:p>
        </w:tc>
      </w:tr>
      <w:tr w:rsidR="00000000">
        <w:trPr>
          <w:divId w:val="175387555"/>
          <w:tblCellSpacing w:w="15" w:type="dxa"/>
        </w:trPr>
        <w:tc>
          <w:tcPr>
            <w:tcW w:w="0" w:type="auto"/>
            <w:vAlign w:val="center"/>
            <w:hideMark/>
          </w:tcPr>
          <w:p w:rsidR="00000000" w:rsidRDefault="00000000">
            <w:r>
              <w:t>&gt;&gt; theta</w:t>
            </w:r>
          </w:p>
        </w:tc>
        <w:tc>
          <w:tcPr>
            <w:tcW w:w="0" w:type="auto"/>
            <w:vAlign w:val="center"/>
            <w:hideMark/>
          </w:tcPr>
          <w:p w:rsidR="00000000" w:rsidRDefault="00000000">
            <w:r>
              <w:t>String</w:t>
            </w:r>
          </w:p>
        </w:tc>
        <w:tc>
          <w:tcPr>
            <w:tcW w:w="0" w:type="auto"/>
            <w:vAlign w:val="center"/>
            <w:hideMark/>
          </w:tcPr>
          <w:p w:rsidR="00000000" w:rsidRDefault="00000000">
            <w:r>
              <w:t>The change in contract price each day closer to expiry (by Instrument ID).</w:t>
            </w:r>
            <w:r>
              <w:br/>
              <w:t xml:space="preserve">When </w:t>
            </w:r>
            <w:r>
              <w:rPr>
                <w:rStyle w:val="HTML"/>
              </w:rPr>
              <w:t>instType</w:t>
            </w:r>
            <w:r>
              <w:t xml:space="preserve"> is </w:t>
            </w:r>
            <w:r>
              <w:rPr>
                <w:rStyle w:val="HTML"/>
              </w:rPr>
              <w:t>SPOT</w:t>
            </w:r>
            <w:r>
              <w:t>, it will returns "".</w:t>
            </w:r>
          </w:p>
        </w:tc>
      </w:tr>
      <w:tr w:rsidR="00000000">
        <w:trPr>
          <w:divId w:val="175387555"/>
          <w:tblCellSpacing w:w="15" w:type="dxa"/>
        </w:trPr>
        <w:tc>
          <w:tcPr>
            <w:tcW w:w="0" w:type="auto"/>
            <w:vAlign w:val="center"/>
            <w:hideMark/>
          </w:tcPr>
          <w:p w:rsidR="00000000" w:rsidRDefault="00000000">
            <w:r>
              <w:t>&gt;&gt; vega</w:t>
            </w:r>
          </w:p>
        </w:tc>
        <w:tc>
          <w:tcPr>
            <w:tcW w:w="0" w:type="auto"/>
            <w:vAlign w:val="center"/>
            <w:hideMark/>
          </w:tcPr>
          <w:p w:rsidR="00000000" w:rsidRDefault="00000000">
            <w:r>
              <w:t>String</w:t>
            </w:r>
          </w:p>
        </w:tc>
        <w:tc>
          <w:tcPr>
            <w:tcW w:w="0" w:type="auto"/>
            <w:vAlign w:val="center"/>
            <w:hideMark/>
          </w:tcPr>
          <w:p w:rsidR="00000000" w:rsidRDefault="00000000">
            <w:r>
              <w:t>The change of the option price when underlying volatility increases by 1% (by Instrument ID).</w:t>
            </w:r>
            <w:r>
              <w:br/>
              <w:t xml:space="preserve">When </w:t>
            </w:r>
            <w:r>
              <w:rPr>
                <w:rStyle w:val="HTML"/>
              </w:rPr>
              <w:t>instType</w:t>
            </w:r>
            <w:r>
              <w:t xml:space="preserve"> is </w:t>
            </w:r>
            <w:r>
              <w:rPr>
                <w:rStyle w:val="HTML"/>
              </w:rPr>
              <w:t>SPOT</w:t>
            </w:r>
            <w:r>
              <w:t>, it will returns "".</w:t>
            </w:r>
          </w:p>
        </w:tc>
      </w:tr>
      <w:tr w:rsidR="00000000">
        <w:trPr>
          <w:divId w:val="175387555"/>
          <w:tblCellSpacing w:w="15" w:type="dxa"/>
        </w:trPr>
        <w:tc>
          <w:tcPr>
            <w:tcW w:w="0" w:type="auto"/>
            <w:vAlign w:val="center"/>
            <w:hideMark/>
          </w:tcPr>
          <w:p w:rsidR="00000000" w:rsidRDefault="00000000">
            <w:r>
              <w:t>&gt;&gt; isRealPos</w:t>
            </w:r>
          </w:p>
        </w:tc>
        <w:tc>
          <w:tcPr>
            <w:tcW w:w="0" w:type="auto"/>
            <w:vAlign w:val="center"/>
            <w:hideMark/>
          </w:tcPr>
          <w:p w:rsidR="00000000" w:rsidRDefault="00000000">
            <w:r>
              <w:t>Boolean</w:t>
            </w:r>
          </w:p>
        </w:tc>
        <w:tc>
          <w:tcPr>
            <w:tcW w:w="0" w:type="auto"/>
            <w:vAlign w:val="center"/>
            <w:hideMark/>
          </w:tcPr>
          <w:p w:rsidR="00000000" w:rsidRDefault="00000000">
            <w:r>
              <w:t>Whether it is a real position</w:t>
            </w:r>
            <w:r>
              <w:br/>
              <w:t xml:space="preserve">If </w:t>
            </w:r>
            <w:r>
              <w:rPr>
                <w:rStyle w:val="HTML"/>
              </w:rPr>
              <w:t>instType</w:t>
            </w:r>
            <w:r>
              <w:t xml:space="preserve"> is </w:t>
            </w:r>
            <w:r>
              <w:rPr>
                <w:rStyle w:val="HTML"/>
              </w:rPr>
              <w:t>SWAP</w:t>
            </w:r>
            <w:r>
              <w:t>/</w:t>
            </w:r>
            <w:r>
              <w:rPr>
                <w:rStyle w:val="HTML"/>
              </w:rPr>
              <w:t>FUTURES</w:t>
            </w:r>
            <w:r>
              <w:t>/</w:t>
            </w:r>
            <w:r>
              <w:rPr>
                <w:rStyle w:val="HTML"/>
              </w:rPr>
              <w:t>OPTION</w:t>
            </w:r>
            <w:r>
              <w:t xml:space="preserve">, it is a valid parameter, else it will returns </w:t>
            </w:r>
            <w:r>
              <w:rPr>
                <w:rStyle w:val="HTML"/>
              </w:rPr>
              <w:t>false</w:t>
            </w:r>
          </w:p>
        </w:tc>
      </w:tr>
    </w:tbl>
    <w:p w:rsidR="00000000" w:rsidRDefault="00000000">
      <w:pPr>
        <w:pStyle w:val="3"/>
        <w:divId w:val="175387555"/>
      </w:pPr>
      <w:r>
        <w:t>Set risk offset amount</w:t>
      </w:r>
    </w:p>
    <w:p w:rsidR="00000000" w:rsidRDefault="00000000">
      <w:pPr>
        <w:pStyle w:val="a5"/>
        <w:divId w:val="175387555"/>
      </w:pPr>
      <w:r>
        <w:t>Set risk offset amount. This does not represent the actual spot risk offset amount. Only applicable to Portfolio Margin Mode.</w:t>
      </w:r>
    </w:p>
    <w:p w:rsidR="00000000" w:rsidRDefault="00000000">
      <w:pPr>
        <w:pStyle w:val="4"/>
        <w:divId w:val="175387555"/>
      </w:pPr>
      <w:r>
        <w:t>Rate Limit: 10 requests per 2 seconds</w:t>
      </w:r>
    </w:p>
    <w:p w:rsidR="00000000" w:rsidRDefault="00000000">
      <w:pPr>
        <w:pStyle w:val="4"/>
        <w:divId w:val="175387555"/>
      </w:pPr>
      <w:r>
        <w:t>Rate limit rule: UserID</w:t>
      </w:r>
    </w:p>
    <w:p w:rsidR="00000000" w:rsidRDefault="00000000">
      <w:pPr>
        <w:pStyle w:val="4"/>
        <w:divId w:val="175387555"/>
      </w:pPr>
      <w:r>
        <w:lastRenderedPageBreak/>
        <w:t>HTTP Request</w:t>
      </w:r>
    </w:p>
    <w:p w:rsidR="00000000" w:rsidRDefault="00000000">
      <w:pPr>
        <w:pStyle w:val="a5"/>
        <w:divId w:val="175387555"/>
      </w:pPr>
      <w:r>
        <w:rPr>
          <w:rStyle w:val="HTML"/>
        </w:rPr>
        <w:t>POST /api/v5/account/set-riskOffset-amt</w:t>
      </w:r>
    </w:p>
    <w:p w:rsidR="00000000" w:rsidRDefault="00000000">
      <w:pPr>
        <w:pStyle w:val="a5"/>
        <w:divId w:val="969555460"/>
      </w:pPr>
      <w:r>
        <w:t>Request Example</w:t>
      </w:r>
    </w:p>
    <w:p w:rsidR="00000000" w:rsidRDefault="00000000">
      <w:pPr>
        <w:pStyle w:val="HTML0"/>
        <w:divId w:val="1145858453"/>
        <w:rPr>
          <w:rStyle w:val="HTML"/>
        </w:rPr>
      </w:pPr>
      <w:r>
        <w:rPr>
          <w:rStyle w:val="c"/>
        </w:rPr>
        <w:t># Set spot risk offset amount</w:t>
      </w:r>
    </w:p>
    <w:p w:rsidR="00000000" w:rsidRDefault="00000000">
      <w:pPr>
        <w:pStyle w:val="HTML0"/>
        <w:divId w:val="1145858453"/>
        <w:rPr>
          <w:rStyle w:val="HTML"/>
        </w:rPr>
      </w:pPr>
      <w:r>
        <w:rPr>
          <w:rStyle w:val="HTML"/>
        </w:rPr>
        <w:t>POST /api/v5/account/set-riskOffset-amt</w:t>
      </w:r>
    </w:p>
    <w:p w:rsidR="00000000" w:rsidRDefault="00000000">
      <w:pPr>
        <w:pStyle w:val="HTML0"/>
        <w:divId w:val="1145858453"/>
        <w:rPr>
          <w:rStyle w:val="HTML"/>
        </w:rPr>
      </w:pPr>
      <w:r>
        <w:rPr>
          <w:rStyle w:val="o"/>
        </w:rPr>
        <w:t>{</w:t>
      </w:r>
    </w:p>
    <w:p w:rsidR="00000000" w:rsidRDefault="00000000">
      <w:pPr>
        <w:pStyle w:val="HTML0"/>
        <w:divId w:val="1145858453"/>
        <w:rPr>
          <w:rStyle w:val="HTML"/>
        </w:rPr>
      </w:pPr>
      <w:r>
        <w:rPr>
          <w:rStyle w:val="HTML"/>
        </w:rPr>
        <w:t xml:space="preserve">   </w:t>
      </w:r>
      <w:r>
        <w:rPr>
          <w:rStyle w:val="s2"/>
        </w:rPr>
        <w:t>"ccy"</w:t>
      </w:r>
      <w:r>
        <w:rPr>
          <w:rStyle w:val="HTML"/>
        </w:rPr>
        <w:t xml:space="preserve">: </w:t>
      </w:r>
      <w:r>
        <w:rPr>
          <w:rStyle w:val="s2"/>
        </w:rPr>
        <w:t>"BTC"</w:t>
      </w:r>
      <w:r>
        <w:rPr>
          <w:rStyle w:val="HTML"/>
        </w:rPr>
        <w:t>,</w:t>
      </w:r>
    </w:p>
    <w:p w:rsidR="00000000" w:rsidRDefault="00000000">
      <w:pPr>
        <w:pStyle w:val="HTML0"/>
        <w:divId w:val="1145858453"/>
        <w:rPr>
          <w:rStyle w:val="HTML"/>
        </w:rPr>
      </w:pPr>
      <w:r>
        <w:rPr>
          <w:rStyle w:val="HTML"/>
        </w:rPr>
        <w:t xml:space="preserve">   </w:t>
      </w:r>
      <w:r>
        <w:rPr>
          <w:rStyle w:val="s2"/>
        </w:rPr>
        <w:t>"clSpotInUseAmt"</w:t>
      </w:r>
      <w:r>
        <w:rPr>
          <w:rStyle w:val="HTML"/>
        </w:rPr>
        <w:t xml:space="preserve">: </w:t>
      </w:r>
      <w:r>
        <w:rPr>
          <w:rStyle w:val="s2"/>
        </w:rPr>
        <w:t>"0.5"</w:t>
      </w:r>
    </w:p>
    <w:p w:rsidR="00000000" w:rsidRDefault="00000000">
      <w:pPr>
        <w:pStyle w:val="HTML0"/>
        <w:divId w:val="1145858453"/>
        <w:rPr>
          <w:rStyle w:val="HTML"/>
        </w:rPr>
      </w:pPr>
      <w:r>
        <w:rPr>
          <w:rStyle w:val="o"/>
        </w:rPr>
        <w:t>}</w:t>
      </w:r>
    </w:p>
    <w:p w:rsidR="00000000" w:rsidRDefault="00000000">
      <w:pPr>
        <w:pStyle w:val="HTML0"/>
        <w:divId w:val="1145858453"/>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780"/>
        <w:gridCol w:w="1058"/>
        <w:gridCol w:w="4713"/>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Currency</w:t>
            </w:r>
          </w:p>
        </w:tc>
      </w:tr>
      <w:tr w:rsidR="00000000">
        <w:trPr>
          <w:divId w:val="175387555"/>
          <w:tblCellSpacing w:w="15" w:type="dxa"/>
        </w:trPr>
        <w:tc>
          <w:tcPr>
            <w:tcW w:w="0" w:type="auto"/>
            <w:vAlign w:val="center"/>
            <w:hideMark/>
          </w:tcPr>
          <w:p w:rsidR="00000000" w:rsidRDefault="00000000">
            <w:r>
              <w:t>clSpotInUseAmt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Spot risk offset amount defined by users</w:t>
            </w:r>
          </w:p>
        </w:tc>
      </w:tr>
    </w:tbl>
    <w:p w:rsidR="00000000" w:rsidRDefault="00000000">
      <w:pPr>
        <w:pStyle w:val="a5"/>
        <w:divId w:val="588779335"/>
      </w:pPr>
      <w:r>
        <w:t>Response Example</w:t>
      </w:r>
    </w:p>
    <w:p w:rsidR="00000000" w:rsidRDefault="00000000">
      <w:pPr>
        <w:pStyle w:val="HTML0"/>
        <w:divId w:val="629675104"/>
        <w:rPr>
          <w:rStyle w:val="w"/>
        </w:rPr>
      </w:pPr>
      <w:r>
        <w:rPr>
          <w:rStyle w:val="p"/>
        </w:rPr>
        <w:t>{</w:t>
      </w:r>
    </w:p>
    <w:p w:rsidR="00000000" w:rsidRDefault="00000000">
      <w:pPr>
        <w:pStyle w:val="HTML0"/>
        <w:divId w:val="629675104"/>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629675104"/>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629675104"/>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629675104"/>
        <w:rPr>
          <w:rStyle w:val="w"/>
        </w:rPr>
      </w:pPr>
      <w:r>
        <w:rPr>
          <w:rStyle w:val="w"/>
        </w:rPr>
        <w:t xml:space="preserve">      </w:t>
      </w:r>
      <w:r>
        <w:rPr>
          <w:rStyle w:val="p"/>
        </w:rPr>
        <w:t>{</w:t>
      </w:r>
    </w:p>
    <w:p w:rsidR="00000000" w:rsidRDefault="00000000">
      <w:pPr>
        <w:pStyle w:val="HTML0"/>
        <w:divId w:val="629675104"/>
        <w:rPr>
          <w:rStyle w:val="w"/>
        </w:rPr>
      </w:pPr>
      <w:r>
        <w:rPr>
          <w:rStyle w:val="w"/>
        </w:rPr>
        <w:t xml:space="preserve">         </w:t>
      </w:r>
      <w:r>
        <w:rPr>
          <w:rStyle w:val="nl"/>
        </w:rPr>
        <w:t>"ccy"</w:t>
      </w:r>
      <w:r>
        <w:rPr>
          <w:rStyle w:val="p"/>
        </w:rPr>
        <w:t>:</w:t>
      </w:r>
      <w:r>
        <w:rPr>
          <w:rStyle w:val="w"/>
        </w:rPr>
        <w:t xml:space="preserve"> </w:t>
      </w:r>
      <w:r>
        <w:rPr>
          <w:rStyle w:val="s2"/>
        </w:rPr>
        <w:t>"BTC"</w:t>
      </w:r>
      <w:r>
        <w:rPr>
          <w:rStyle w:val="p"/>
        </w:rPr>
        <w:t>,</w:t>
      </w:r>
    </w:p>
    <w:p w:rsidR="00000000" w:rsidRDefault="00000000">
      <w:pPr>
        <w:pStyle w:val="HTML0"/>
        <w:divId w:val="629675104"/>
        <w:rPr>
          <w:rStyle w:val="w"/>
        </w:rPr>
      </w:pPr>
      <w:r>
        <w:rPr>
          <w:rStyle w:val="w"/>
        </w:rPr>
        <w:t xml:space="preserve">         </w:t>
      </w:r>
      <w:r>
        <w:rPr>
          <w:rStyle w:val="nl"/>
        </w:rPr>
        <w:t>"clSpotInUseAmt"</w:t>
      </w:r>
      <w:r>
        <w:rPr>
          <w:rStyle w:val="p"/>
        </w:rPr>
        <w:t>:</w:t>
      </w:r>
      <w:r>
        <w:rPr>
          <w:rStyle w:val="w"/>
        </w:rPr>
        <w:t xml:space="preserve"> </w:t>
      </w:r>
      <w:r>
        <w:rPr>
          <w:rStyle w:val="s2"/>
        </w:rPr>
        <w:t>"0.5"</w:t>
      </w:r>
    </w:p>
    <w:p w:rsidR="00000000" w:rsidRDefault="00000000">
      <w:pPr>
        <w:pStyle w:val="HTML0"/>
        <w:divId w:val="629675104"/>
        <w:rPr>
          <w:rStyle w:val="w"/>
        </w:rPr>
      </w:pPr>
      <w:r>
        <w:rPr>
          <w:rStyle w:val="w"/>
        </w:rPr>
        <w:t xml:space="preserve">      </w:t>
      </w:r>
      <w:r>
        <w:rPr>
          <w:rStyle w:val="p"/>
        </w:rPr>
        <w:t>}</w:t>
      </w:r>
    </w:p>
    <w:p w:rsidR="00000000" w:rsidRDefault="00000000">
      <w:pPr>
        <w:pStyle w:val="HTML0"/>
        <w:divId w:val="629675104"/>
        <w:rPr>
          <w:rStyle w:val="w"/>
        </w:rPr>
      </w:pPr>
      <w:r>
        <w:rPr>
          <w:rStyle w:val="w"/>
        </w:rPr>
        <w:t xml:space="preserve">   </w:t>
      </w:r>
      <w:r>
        <w:rPr>
          <w:rStyle w:val="p"/>
        </w:rPr>
        <w:t>]</w:t>
      </w:r>
    </w:p>
    <w:p w:rsidR="00000000" w:rsidRDefault="00000000">
      <w:pPr>
        <w:pStyle w:val="HTML0"/>
        <w:divId w:val="629675104"/>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780"/>
        <w:gridCol w:w="4875"/>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Parameters</w:t>
            </w:r>
          </w:p>
        </w:tc>
        <w:tc>
          <w:tcPr>
            <w:tcW w:w="0" w:type="auto"/>
            <w:vAlign w:val="center"/>
            <w:hideMark/>
          </w:tcPr>
          <w:p w:rsidR="00000000" w:rsidRDefault="00000000">
            <w:pPr>
              <w:jc w:val="center"/>
              <w:rPr>
                <w:b/>
                <w:bCs/>
              </w:rPr>
            </w:pPr>
            <w:r>
              <w:rPr>
                <w:b/>
                <w:bCs/>
              </w:rPr>
              <w:t>Types</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Currency</w:t>
            </w:r>
          </w:p>
        </w:tc>
      </w:tr>
      <w:tr w:rsidR="00000000">
        <w:trPr>
          <w:divId w:val="175387555"/>
          <w:tblCellSpacing w:w="15" w:type="dxa"/>
        </w:trPr>
        <w:tc>
          <w:tcPr>
            <w:tcW w:w="0" w:type="auto"/>
            <w:vAlign w:val="center"/>
            <w:hideMark/>
          </w:tcPr>
          <w:p w:rsidR="00000000" w:rsidRDefault="00000000">
            <w:r>
              <w:t>clSpotInUseAmt</w:t>
            </w:r>
          </w:p>
        </w:tc>
        <w:tc>
          <w:tcPr>
            <w:tcW w:w="0" w:type="auto"/>
            <w:vAlign w:val="center"/>
            <w:hideMark/>
          </w:tcPr>
          <w:p w:rsidR="00000000" w:rsidRDefault="00000000">
            <w:r>
              <w:t>String</w:t>
            </w:r>
          </w:p>
        </w:tc>
        <w:tc>
          <w:tcPr>
            <w:tcW w:w="0" w:type="auto"/>
            <w:vAlign w:val="center"/>
            <w:hideMark/>
          </w:tcPr>
          <w:p w:rsidR="00000000" w:rsidRDefault="00000000">
            <w:r>
              <w:t>Spot risk offset amount defined by users</w:t>
            </w:r>
          </w:p>
        </w:tc>
      </w:tr>
    </w:tbl>
    <w:p w:rsidR="00000000" w:rsidRDefault="00000000">
      <w:pPr>
        <w:pStyle w:val="3"/>
        <w:divId w:val="175387555"/>
      </w:pPr>
      <w:r>
        <w:t>Get Greeks</w:t>
      </w:r>
    </w:p>
    <w:p w:rsidR="00000000" w:rsidRDefault="00000000">
      <w:pPr>
        <w:pStyle w:val="a5"/>
        <w:divId w:val="175387555"/>
      </w:pPr>
      <w:r>
        <w:t>Retrieve a greeks list of all assets in the account.</w:t>
      </w:r>
    </w:p>
    <w:p w:rsidR="00000000" w:rsidRDefault="00000000">
      <w:pPr>
        <w:pStyle w:val="4"/>
        <w:divId w:val="175387555"/>
      </w:pPr>
      <w:r>
        <w:lastRenderedPageBreak/>
        <w:t>Rate Limit: 10 requests per 2 seconds</w:t>
      </w:r>
    </w:p>
    <w:p w:rsidR="00000000" w:rsidRDefault="00000000">
      <w:pPr>
        <w:pStyle w:val="4"/>
        <w:divId w:val="175387555"/>
      </w:pPr>
      <w:r>
        <w:t>Rate limit rule: UserID</w:t>
      </w:r>
    </w:p>
    <w:p w:rsidR="00000000" w:rsidRDefault="00000000">
      <w:pPr>
        <w:pStyle w:val="4"/>
        <w:divId w:val="175387555"/>
      </w:pPr>
      <w:r>
        <w:t>HTTP Requests</w:t>
      </w:r>
    </w:p>
    <w:p w:rsidR="00000000" w:rsidRDefault="00000000">
      <w:pPr>
        <w:pStyle w:val="a5"/>
        <w:divId w:val="175387555"/>
      </w:pPr>
      <w:r>
        <w:rPr>
          <w:rStyle w:val="HTML"/>
        </w:rPr>
        <w:t>GET /api/v5/account/greeks</w:t>
      </w:r>
    </w:p>
    <w:p w:rsidR="00000000" w:rsidRDefault="00000000">
      <w:pPr>
        <w:pStyle w:val="a5"/>
        <w:divId w:val="1073360240"/>
      </w:pPr>
      <w:r>
        <w:t>Request Example</w:t>
      </w:r>
    </w:p>
    <w:p w:rsidR="00000000" w:rsidRDefault="00000000">
      <w:pPr>
        <w:pStyle w:val="HTML0"/>
        <w:divId w:val="1091123426"/>
        <w:rPr>
          <w:rStyle w:val="HTML"/>
        </w:rPr>
      </w:pPr>
      <w:r>
        <w:rPr>
          <w:rStyle w:val="c"/>
        </w:rPr>
        <w:t># Get the greeks of all assets in the account</w:t>
      </w:r>
    </w:p>
    <w:p w:rsidR="00000000" w:rsidRDefault="00000000">
      <w:pPr>
        <w:pStyle w:val="HTML0"/>
        <w:divId w:val="1091123426"/>
        <w:rPr>
          <w:rStyle w:val="HTML"/>
        </w:rPr>
      </w:pPr>
      <w:r>
        <w:rPr>
          <w:rStyle w:val="HTML"/>
        </w:rPr>
        <w:t>GET /api/v5/account/greeks</w:t>
      </w:r>
    </w:p>
    <w:p w:rsidR="00000000" w:rsidRDefault="00000000">
      <w:pPr>
        <w:pStyle w:val="HTML0"/>
        <w:divId w:val="1091123426"/>
        <w:rPr>
          <w:rStyle w:val="HTML"/>
        </w:rPr>
      </w:pPr>
    </w:p>
    <w:p w:rsidR="00000000" w:rsidRDefault="00000000">
      <w:pPr>
        <w:pStyle w:val="HTML0"/>
        <w:divId w:val="1091123426"/>
        <w:rPr>
          <w:rStyle w:val="HTML"/>
        </w:rPr>
      </w:pPr>
      <w:r>
        <w:rPr>
          <w:rStyle w:val="c"/>
        </w:rPr>
        <w:t># Get the greeks of BTC assets in the account</w:t>
      </w:r>
    </w:p>
    <w:p w:rsidR="00000000" w:rsidRDefault="00000000">
      <w:pPr>
        <w:pStyle w:val="HTML0"/>
        <w:divId w:val="1091123426"/>
        <w:rPr>
          <w:rStyle w:val="HTML"/>
        </w:rPr>
      </w:pPr>
      <w:r>
        <w:rPr>
          <w:rStyle w:val="HTML"/>
        </w:rPr>
        <w:t>GET /api/v5/account/greeks?ccy</w:t>
      </w:r>
      <w:r>
        <w:rPr>
          <w:rStyle w:val="o"/>
        </w:rPr>
        <w:t>=</w:t>
      </w:r>
      <w:r>
        <w:rPr>
          <w:rStyle w:val="HTML"/>
        </w:rPr>
        <w:t>BTC</w:t>
      </w:r>
    </w:p>
    <w:p w:rsidR="00000000" w:rsidRDefault="00000000">
      <w:pPr>
        <w:pStyle w:val="HTML0"/>
        <w:divId w:val="1091123426"/>
        <w:rPr>
          <w:rStyle w:val="HTML"/>
        </w:rPr>
      </w:pPr>
    </w:p>
    <w:p w:rsidR="00000000" w:rsidRDefault="00000000">
      <w:pPr>
        <w:pStyle w:val="HTML0"/>
        <w:divId w:val="1112477255"/>
        <w:rPr>
          <w:rStyle w:val="HTML"/>
          <w:vanish/>
        </w:rPr>
      </w:pPr>
      <w:r>
        <w:rPr>
          <w:rStyle w:val="kn"/>
          <w:vanish/>
        </w:rPr>
        <w:t>import</w:t>
      </w:r>
      <w:r>
        <w:rPr>
          <w:rStyle w:val="HTML"/>
          <w:vanish/>
        </w:rPr>
        <w:t xml:space="preserve"> </w:t>
      </w:r>
      <w:r>
        <w:rPr>
          <w:rStyle w:val="nn"/>
          <w:vanish/>
        </w:rPr>
        <w:t>okx.Account</w:t>
      </w:r>
      <w:r>
        <w:rPr>
          <w:rStyle w:val="HTML"/>
          <w:vanish/>
        </w:rPr>
        <w:t xml:space="preserve"> </w:t>
      </w:r>
      <w:r>
        <w:rPr>
          <w:rStyle w:val="k"/>
          <w:vanish/>
        </w:rPr>
        <w:t>as</w:t>
      </w:r>
      <w:r>
        <w:rPr>
          <w:rStyle w:val="HTML"/>
          <w:vanish/>
        </w:rPr>
        <w:t xml:space="preserve"> </w:t>
      </w:r>
      <w:r>
        <w:rPr>
          <w:rStyle w:val="n"/>
          <w:vanish/>
        </w:rPr>
        <w:t>Account</w:t>
      </w:r>
    </w:p>
    <w:p w:rsidR="00000000" w:rsidRDefault="00000000">
      <w:pPr>
        <w:pStyle w:val="HTML0"/>
        <w:divId w:val="1112477255"/>
        <w:rPr>
          <w:rStyle w:val="HTML"/>
          <w:vanish/>
        </w:rPr>
      </w:pPr>
    </w:p>
    <w:p w:rsidR="00000000" w:rsidRDefault="00000000">
      <w:pPr>
        <w:pStyle w:val="HTML0"/>
        <w:divId w:val="1112477255"/>
        <w:rPr>
          <w:rStyle w:val="c1"/>
          <w:vanish/>
        </w:rPr>
      </w:pPr>
      <w:r>
        <w:rPr>
          <w:rStyle w:val="c1"/>
          <w:vanish/>
        </w:rPr>
        <w:t># API initialization</w:t>
      </w:r>
    </w:p>
    <w:p w:rsidR="00000000" w:rsidRDefault="00000000">
      <w:pPr>
        <w:pStyle w:val="HTML0"/>
        <w:divId w:val="1112477255"/>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1112477255"/>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1112477255"/>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1112477255"/>
        <w:rPr>
          <w:rStyle w:val="HTML"/>
          <w:vanish/>
        </w:rPr>
      </w:pPr>
    </w:p>
    <w:p w:rsidR="00000000" w:rsidRDefault="00000000">
      <w:pPr>
        <w:pStyle w:val="HTML0"/>
        <w:divId w:val="1112477255"/>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trading:0 , demo trading:1</w:t>
      </w:r>
    </w:p>
    <w:p w:rsidR="00000000" w:rsidRDefault="00000000">
      <w:pPr>
        <w:pStyle w:val="HTML0"/>
        <w:divId w:val="1112477255"/>
        <w:rPr>
          <w:rStyle w:val="HTML"/>
          <w:vanish/>
        </w:rPr>
      </w:pPr>
    </w:p>
    <w:p w:rsidR="00000000" w:rsidRDefault="00000000">
      <w:pPr>
        <w:pStyle w:val="HTML0"/>
        <w:divId w:val="1112477255"/>
        <w:rPr>
          <w:rStyle w:val="HTML"/>
          <w:vanish/>
        </w:rPr>
      </w:pPr>
      <w:r>
        <w:rPr>
          <w:rStyle w:val="n"/>
          <w:vanish/>
        </w:rPr>
        <w:t>accountAPI</w:t>
      </w:r>
      <w:r>
        <w:rPr>
          <w:rStyle w:val="HTML"/>
          <w:vanish/>
        </w:rPr>
        <w:t xml:space="preserve"> </w:t>
      </w:r>
      <w:r>
        <w:rPr>
          <w:rStyle w:val="o"/>
          <w:vanish/>
        </w:rPr>
        <w:t>=</w:t>
      </w:r>
      <w:r>
        <w:rPr>
          <w:rStyle w:val="HTML"/>
          <w:vanish/>
        </w:rPr>
        <w:t xml:space="preserve"> </w:t>
      </w:r>
      <w:r>
        <w:rPr>
          <w:rStyle w:val="n"/>
          <w:vanish/>
        </w:rPr>
        <w:t>Account</w:t>
      </w:r>
      <w:r>
        <w:rPr>
          <w:rStyle w:val="p"/>
          <w:vanish/>
        </w:rPr>
        <w:t>.</w:t>
      </w:r>
      <w:r>
        <w:rPr>
          <w:rStyle w:val="n"/>
          <w:vanish/>
        </w:rPr>
        <w:t>AccountAPI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1112477255"/>
        <w:rPr>
          <w:rStyle w:val="HTML"/>
          <w:vanish/>
        </w:rPr>
      </w:pPr>
    </w:p>
    <w:p w:rsidR="00000000" w:rsidRDefault="00000000">
      <w:pPr>
        <w:pStyle w:val="HTML0"/>
        <w:divId w:val="1112477255"/>
        <w:rPr>
          <w:rStyle w:val="c1"/>
          <w:vanish/>
        </w:rPr>
      </w:pPr>
      <w:r>
        <w:rPr>
          <w:rStyle w:val="c1"/>
          <w:vanish/>
        </w:rPr>
        <w:t># Retrieve a greeks list of all assets in the account</w:t>
      </w:r>
    </w:p>
    <w:p w:rsidR="00000000" w:rsidRDefault="00000000">
      <w:pPr>
        <w:pStyle w:val="HTML0"/>
        <w:divId w:val="1112477255"/>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accountAPI</w:t>
      </w:r>
      <w:r>
        <w:rPr>
          <w:rStyle w:val="p"/>
          <w:vanish/>
        </w:rPr>
        <w:t>.</w:t>
      </w:r>
      <w:r>
        <w:rPr>
          <w:rStyle w:val="n"/>
          <w:vanish/>
        </w:rPr>
        <w:t>get_greeks</w:t>
      </w:r>
      <w:r>
        <w:rPr>
          <w:rStyle w:val="p"/>
          <w:vanish/>
        </w:rPr>
        <w:t>()</w:t>
      </w:r>
    </w:p>
    <w:p w:rsidR="00000000" w:rsidRDefault="00000000">
      <w:pPr>
        <w:pStyle w:val="HTML0"/>
        <w:divId w:val="1112477255"/>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780"/>
        <w:gridCol w:w="1058"/>
        <w:gridCol w:w="3195"/>
      </w:tblGrid>
      <w:tr w:rsidR="00000000">
        <w:trPr>
          <w:divId w:val="175387555"/>
          <w:tblHeader/>
          <w:tblCellSpacing w:w="15" w:type="dxa"/>
        </w:trPr>
        <w:tc>
          <w:tcPr>
            <w:tcW w:w="0" w:type="auto"/>
            <w:vAlign w:val="center"/>
            <w:hideMark/>
          </w:tcPr>
          <w:p w:rsidR="00000000" w:rsidRDefault="00000000">
            <w:pPr>
              <w:rPr>
                <w:b/>
                <w:bCs/>
              </w:rPr>
            </w:pPr>
            <w:r>
              <w:rPr>
                <w:rStyle w:val="a6"/>
              </w:rPr>
              <w:t>Parameters</w:t>
            </w:r>
          </w:p>
        </w:tc>
        <w:tc>
          <w:tcPr>
            <w:tcW w:w="0" w:type="auto"/>
            <w:vAlign w:val="center"/>
            <w:hideMark/>
          </w:tcPr>
          <w:p w:rsidR="00000000" w:rsidRDefault="00000000">
            <w:pPr>
              <w:rPr>
                <w:b/>
                <w:bCs/>
              </w:rPr>
            </w:pPr>
            <w:r>
              <w:rPr>
                <w:rStyle w:val="a6"/>
              </w:rPr>
              <w:t>Types</w:t>
            </w:r>
          </w:p>
        </w:tc>
        <w:tc>
          <w:tcPr>
            <w:tcW w:w="0" w:type="auto"/>
            <w:vAlign w:val="center"/>
            <w:hideMark/>
          </w:tcPr>
          <w:p w:rsidR="00000000" w:rsidRDefault="00000000">
            <w:pPr>
              <w:rPr>
                <w:b/>
                <w:bCs/>
              </w:rPr>
            </w:pPr>
            <w:r>
              <w:rPr>
                <w:rStyle w:val="a6"/>
              </w:rPr>
              <w:t>Required</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Single currency, e.g. </w:t>
            </w:r>
            <w:r>
              <w:rPr>
                <w:rStyle w:val="HTML"/>
              </w:rPr>
              <w:t>BTC</w:t>
            </w:r>
            <w:r>
              <w:t>.</w:t>
            </w:r>
          </w:p>
        </w:tc>
      </w:tr>
    </w:tbl>
    <w:p w:rsidR="00000000" w:rsidRDefault="00000000">
      <w:pPr>
        <w:pStyle w:val="a5"/>
        <w:divId w:val="55518256"/>
      </w:pPr>
      <w:r>
        <w:t>Response Example</w:t>
      </w:r>
    </w:p>
    <w:p w:rsidR="00000000" w:rsidRDefault="00000000">
      <w:pPr>
        <w:pStyle w:val="HTML0"/>
        <w:divId w:val="1202014664"/>
        <w:rPr>
          <w:rStyle w:val="w"/>
        </w:rPr>
      </w:pPr>
      <w:r>
        <w:rPr>
          <w:rStyle w:val="p"/>
        </w:rPr>
        <w:t>{</w:t>
      </w:r>
    </w:p>
    <w:p w:rsidR="00000000" w:rsidRDefault="00000000">
      <w:pPr>
        <w:pStyle w:val="HTML0"/>
        <w:divId w:val="1202014664"/>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1202014664"/>
        <w:rPr>
          <w:rStyle w:val="w"/>
        </w:rPr>
      </w:pPr>
      <w:r>
        <w:rPr>
          <w:rStyle w:val="w"/>
        </w:rPr>
        <w:t xml:space="preserve">    </w:t>
      </w:r>
      <w:r>
        <w:rPr>
          <w:rStyle w:val="nl"/>
        </w:rPr>
        <w:t>"data"</w:t>
      </w:r>
      <w:r>
        <w:rPr>
          <w:rStyle w:val="p"/>
        </w:rPr>
        <w:t>:[</w:t>
      </w:r>
    </w:p>
    <w:p w:rsidR="00000000" w:rsidRDefault="00000000">
      <w:pPr>
        <w:pStyle w:val="HTML0"/>
        <w:divId w:val="1202014664"/>
        <w:rPr>
          <w:rStyle w:val="w"/>
        </w:rPr>
      </w:pPr>
      <w:r>
        <w:rPr>
          <w:rStyle w:val="w"/>
        </w:rPr>
        <w:t xml:space="preserve">        </w:t>
      </w:r>
      <w:r>
        <w:rPr>
          <w:rStyle w:val="p"/>
        </w:rPr>
        <w:t>{</w:t>
      </w:r>
      <w:r>
        <w:rPr>
          <w:rStyle w:val="w"/>
        </w:rPr>
        <w:t xml:space="preserve">            </w:t>
      </w:r>
    </w:p>
    <w:p w:rsidR="00000000" w:rsidRDefault="00000000">
      <w:pPr>
        <w:pStyle w:val="HTML0"/>
        <w:divId w:val="1202014664"/>
        <w:rPr>
          <w:rStyle w:val="w"/>
        </w:rPr>
      </w:pPr>
      <w:r>
        <w:rPr>
          <w:rStyle w:val="w"/>
        </w:rPr>
        <w:t xml:space="preserve">           </w:t>
      </w:r>
      <w:r>
        <w:rPr>
          <w:rStyle w:val="nl"/>
        </w:rPr>
        <w:t>"thetaBS"</w:t>
      </w:r>
      <w:r>
        <w:rPr>
          <w:rStyle w:val="p"/>
        </w:rPr>
        <w:t>:</w:t>
      </w:r>
      <w:r>
        <w:rPr>
          <w:rStyle w:val="w"/>
        </w:rPr>
        <w:t xml:space="preserve"> </w:t>
      </w:r>
      <w:r>
        <w:rPr>
          <w:rStyle w:val="s2"/>
        </w:rPr>
        <w:t>""</w:t>
      </w:r>
      <w:r>
        <w:rPr>
          <w:rStyle w:val="p"/>
        </w:rPr>
        <w:t>,</w:t>
      </w:r>
    </w:p>
    <w:p w:rsidR="00000000" w:rsidRDefault="00000000">
      <w:pPr>
        <w:pStyle w:val="HTML0"/>
        <w:divId w:val="1202014664"/>
        <w:rPr>
          <w:rStyle w:val="w"/>
        </w:rPr>
      </w:pPr>
      <w:r>
        <w:rPr>
          <w:rStyle w:val="w"/>
        </w:rPr>
        <w:t xml:space="preserve">           </w:t>
      </w:r>
      <w:r>
        <w:rPr>
          <w:rStyle w:val="nl"/>
        </w:rPr>
        <w:t>"thetaPA"</w:t>
      </w:r>
      <w:r>
        <w:rPr>
          <w:rStyle w:val="p"/>
        </w:rPr>
        <w:t>:</w:t>
      </w:r>
      <w:r>
        <w:rPr>
          <w:rStyle w:val="s2"/>
        </w:rPr>
        <w:t>""</w:t>
      </w:r>
      <w:r>
        <w:rPr>
          <w:rStyle w:val="p"/>
        </w:rPr>
        <w:t>,</w:t>
      </w:r>
    </w:p>
    <w:p w:rsidR="00000000" w:rsidRDefault="00000000">
      <w:pPr>
        <w:pStyle w:val="HTML0"/>
        <w:divId w:val="1202014664"/>
        <w:rPr>
          <w:rStyle w:val="w"/>
        </w:rPr>
      </w:pPr>
      <w:r>
        <w:rPr>
          <w:rStyle w:val="w"/>
        </w:rPr>
        <w:t xml:space="preserve">           </w:t>
      </w:r>
      <w:r>
        <w:rPr>
          <w:rStyle w:val="nl"/>
        </w:rPr>
        <w:t>"deltaBS"</w:t>
      </w:r>
      <w:r>
        <w:rPr>
          <w:rStyle w:val="p"/>
        </w:rPr>
        <w:t>:</w:t>
      </w:r>
      <w:r>
        <w:rPr>
          <w:rStyle w:val="s2"/>
        </w:rPr>
        <w:t>""</w:t>
      </w:r>
      <w:r>
        <w:rPr>
          <w:rStyle w:val="p"/>
        </w:rPr>
        <w:t>,</w:t>
      </w:r>
    </w:p>
    <w:p w:rsidR="00000000" w:rsidRDefault="00000000">
      <w:pPr>
        <w:pStyle w:val="HTML0"/>
        <w:divId w:val="1202014664"/>
        <w:rPr>
          <w:rStyle w:val="w"/>
        </w:rPr>
      </w:pPr>
      <w:r>
        <w:rPr>
          <w:rStyle w:val="w"/>
        </w:rPr>
        <w:t xml:space="preserve">           </w:t>
      </w:r>
      <w:r>
        <w:rPr>
          <w:rStyle w:val="nl"/>
        </w:rPr>
        <w:t>"deltaPA"</w:t>
      </w:r>
      <w:r>
        <w:rPr>
          <w:rStyle w:val="p"/>
        </w:rPr>
        <w:t>:</w:t>
      </w:r>
      <w:r>
        <w:rPr>
          <w:rStyle w:val="s2"/>
        </w:rPr>
        <w:t>""</w:t>
      </w:r>
      <w:r>
        <w:rPr>
          <w:rStyle w:val="p"/>
        </w:rPr>
        <w:t>,</w:t>
      </w:r>
    </w:p>
    <w:p w:rsidR="00000000" w:rsidRDefault="00000000">
      <w:pPr>
        <w:pStyle w:val="HTML0"/>
        <w:divId w:val="1202014664"/>
        <w:rPr>
          <w:rStyle w:val="w"/>
        </w:rPr>
      </w:pPr>
      <w:r>
        <w:rPr>
          <w:rStyle w:val="w"/>
        </w:rPr>
        <w:t xml:space="preserve">           </w:t>
      </w:r>
      <w:r>
        <w:rPr>
          <w:rStyle w:val="nl"/>
        </w:rPr>
        <w:t>"gammaBS"</w:t>
      </w:r>
      <w:r>
        <w:rPr>
          <w:rStyle w:val="p"/>
        </w:rPr>
        <w:t>:</w:t>
      </w:r>
      <w:r>
        <w:rPr>
          <w:rStyle w:val="s2"/>
        </w:rPr>
        <w:t>""</w:t>
      </w:r>
      <w:r>
        <w:rPr>
          <w:rStyle w:val="p"/>
        </w:rPr>
        <w:t>,</w:t>
      </w:r>
    </w:p>
    <w:p w:rsidR="00000000" w:rsidRDefault="00000000">
      <w:pPr>
        <w:pStyle w:val="HTML0"/>
        <w:divId w:val="1202014664"/>
        <w:rPr>
          <w:rStyle w:val="w"/>
        </w:rPr>
      </w:pPr>
      <w:r>
        <w:rPr>
          <w:rStyle w:val="w"/>
        </w:rPr>
        <w:t xml:space="preserve">           </w:t>
      </w:r>
      <w:r>
        <w:rPr>
          <w:rStyle w:val="nl"/>
        </w:rPr>
        <w:t>"gammaPA"</w:t>
      </w:r>
      <w:r>
        <w:rPr>
          <w:rStyle w:val="p"/>
        </w:rPr>
        <w:t>:</w:t>
      </w:r>
      <w:r>
        <w:rPr>
          <w:rStyle w:val="s2"/>
        </w:rPr>
        <w:t>""</w:t>
      </w:r>
      <w:r>
        <w:rPr>
          <w:rStyle w:val="p"/>
        </w:rPr>
        <w:t>,</w:t>
      </w:r>
    </w:p>
    <w:p w:rsidR="00000000" w:rsidRDefault="00000000">
      <w:pPr>
        <w:pStyle w:val="HTML0"/>
        <w:divId w:val="1202014664"/>
        <w:rPr>
          <w:rStyle w:val="w"/>
        </w:rPr>
      </w:pPr>
      <w:r>
        <w:rPr>
          <w:rStyle w:val="w"/>
        </w:rPr>
        <w:t xml:space="preserve">           </w:t>
      </w:r>
      <w:r>
        <w:rPr>
          <w:rStyle w:val="nl"/>
        </w:rPr>
        <w:t>"vegaBS"</w:t>
      </w:r>
      <w:r>
        <w:rPr>
          <w:rStyle w:val="p"/>
        </w:rPr>
        <w:t>:</w:t>
      </w:r>
      <w:r>
        <w:rPr>
          <w:rStyle w:val="s2"/>
        </w:rPr>
        <w:t>""</w:t>
      </w:r>
      <w:r>
        <w:rPr>
          <w:rStyle w:val="p"/>
        </w:rPr>
        <w:t>,</w:t>
      </w:r>
      <w:r>
        <w:rPr>
          <w:rStyle w:val="w"/>
        </w:rPr>
        <w:t xml:space="preserve">    </w:t>
      </w:r>
    </w:p>
    <w:p w:rsidR="00000000" w:rsidRDefault="00000000">
      <w:pPr>
        <w:pStyle w:val="HTML0"/>
        <w:divId w:val="1202014664"/>
        <w:rPr>
          <w:rStyle w:val="w"/>
        </w:rPr>
      </w:pPr>
      <w:r>
        <w:rPr>
          <w:rStyle w:val="w"/>
        </w:rPr>
        <w:t xml:space="preserve">           </w:t>
      </w:r>
      <w:r>
        <w:rPr>
          <w:rStyle w:val="nl"/>
        </w:rPr>
        <w:t>"vegaPA"</w:t>
      </w:r>
      <w:r>
        <w:rPr>
          <w:rStyle w:val="p"/>
        </w:rPr>
        <w:t>:</w:t>
      </w:r>
      <w:r>
        <w:rPr>
          <w:rStyle w:val="s2"/>
        </w:rPr>
        <w:t>""</w:t>
      </w:r>
      <w:r>
        <w:rPr>
          <w:rStyle w:val="p"/>
        </w:rPr>
        <w:t>,</w:t>
      </w:r>
    </w:p>
    <w:p w:rsidR="00000000" w:rsidRDefault="00000000">
      <w:pPr>
        <w:pStyle w:val="HTML0"/>
        <w:divId w:val="1202014664"/>
        <w:rPr>
          <w:rStyle w:val="w"/>
        </w:rPr>
      </w:pPr>
      <w:r>
        <w:rPr>
          <w:rStyle w:val="w"/>
        </w:rPr>
        <w:t xml:space="preserve">           </w:t>
      </w:r>
      <w:r>
        <w:rPr>
          <w:rStyle w:val="nl"/>
        </w:rPr>
        <w:t>"ccy"</w:t>
      </w:r>
      <w:r>
        <w:rPr>
          <w:rStyle w:val="p"/>
        </w:rPr>
        <w:t>:</w:t>
      </w:r>
      <w:r>
        <w:rPr>
          <w:rStyle w:val="s2"/>
        </w:rPr>
        <w:t>"BTC"</w:t>
      </w:r>
      <w:r>
        <w:rPr>
          <w:rStyle w:val="p"/>
        </w:rPr>
        <w:t>,</w:t>
      </w:r>
    </w:p>
    <w:p w:rsidR="00000000" w:rsidRDefault="00000000">
      <w:pPr>
        <w:pStyle w:val="HTML0"/>
        <w:divId w:val="1202014664"/>
        <w:rPr>
          <w:rStyle w:val="w"/>
        </w:rPr>
      </w:pPr>
      <w:r>
        <w:rPr>
          <w:rStyle w:val="w"/>
        </w:rPr>
        <w:t xml:space="preserve">           </w:t>
      </w:r>
      <w:r>
        <w:rPr>
          <w:rStyle w:val="nl"/>
        </w:rPr>
        <w:t>"ts"</w:t>
      </w:r>
      <w:r>
        <w:rPr>
          <w:rStyle w:val="p"/>
        </w:rPr>
        <w:t>:</w:t>
      </w:r>
      <w:r>
        <w:rPr>
          <w:rStyle w:val="s2"/>
        </w:rPr>
        <w:t>"1620282889345"</w:t>
      </w:r>
    </w:p>
    <w:p w:rsidR="00000000" w:rsidRDefault="00000000">
      <w:pPr>
        <w:pStyle w:val="HTML0"/>
        <w:divId w:val="1202014664"/>
        <w:rPr>
          <w:rStyle w:val="w"/>
        </w:rPr>
      </w:pPr>
      <w:r>
        <w:rPr>
          <w:rStyle w:val="w"/>
        </w:rPr>
        <w:t xml:space="preserve">        </w:t>
      </w:r>
      <w:r>
        <w:rPr>
          <w:rStyle w:val="p"/>
        </w:rPr>
        <w:t>}</w:t>
      </w:r>
    </w:p>
    <w:p w:rsidR="00000000" w:rsidRDefault="00000000">
      <w:pPr>
        <w:pStyle w:val="HTML0"/>
        <w:divId w:val="1202014664"/>
        <w:rPr>
          <w:rStyle w:val="w"/>
        </w:rPr>
      </w:pPr>
      <w:r>
        <w:rPr>
          <w:rStyle w:val="w"/>
        </w:rPr>
        <w:t xml:space="preserve">    </w:t>
      </w:r>
      <w:r>
        <w:rPr>
          <w:rStyle w:val="p"/>
        </w:rPr>
        <w:t>],</w:t>
      </w:r>
    </w:p>
    <w:p w:rsidR="00000000" w:rsidRDefault="00000000">
      <w:pPr>
        <w:pStyle w:val="HTML0"/>
        <w:divId w:val="1202014664"/>
        <w:rPr>
          <w:rStyle w:val="w"/>
        </w:rPr>
      </w:pPr>
      <w:r>
        <w:rPr>
          <w:rStyle w:val="w"/>
        </w:rPr>
        <w:t xml:space="preserve">    </w:t>
      </w:r>
      <w:r>
        <w:rPr>
          <w:rStyle w:val="nl"/>
        </w:rPr>
        <w:t>"msg"</w:t>
      </w:r>
      <w:r>
        <w:rPr>
          <w:rStyle w:val="p"/>
        </w:rPr>
        <w:t>:</w:t>
      </w:r>
      <w:r>
        <w:rPr>
          <w:rStyle w:val="s2"/>
        </w:rPr>
        <w:t>""</w:t>
      </w:r>
    </w:p>
    <w:p w:rsidR="00000000" w:rsidRDefault="00000000">
      <w:pPr>
        <w:pStyle w:val="HTML0"/>
        <w:divId w:val="1202014664"/>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780"/>
        <w:gridCol w:w="6204"/>
      </w:tblGrid>
      <w:tr w:rsidR="00000000">
        <w:trPr>
          <w:divId w:val="175387555"/>
          <w:tblHeader/>
          <w:tblCellSpacing w:w="15" w:type="dxa"/>
        </w:trPr>
        <w:tc>
          <w:tcPr>
            <w:tcW w:w="0" w:type="auto"/>
            <w:vAlign w:val="center"/>
            <w:hideMark/>
          </w:tcPr>
          <w:p w:rsidR="00000000" w:rsidRDefault="00000000">
            <w:pPr>
              <w:rPr>
                <w:b/>
                <w:bCs/>
              </w:rPr>
            </w:pPr>
            <w:r>
              <w:rPr>
                <w:rStyle w:val="a6"/>
              </w:rPr>
              <w:lastRenderedPageBreak/>
              <w:t>Parameters</w:t>
            </w:r>
          </w:p>
        </w:tc>
        <w:tc>
          <w:tcPr>
            <w:tcW w:w="0" w:type="auto"/>
            <w:vAlign w:val="center"/>
            <w:hideMark/>
          </w:tcPr>
          <w:p w:rsidR="00000000" w:rsidRDefault="00000000">
            <w:pPr>
              <w:rPr>
                <w:b/>
                <w:bCs/>
              </w:rPr>
            </w:pPr>
            <w:r>
              <w:rPr>
                <w:rStyle w:val="a6"/>
              </w:rPr>
              <w:t>Types</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deltaBS</w:t>
            </w:r>
          </w:p>
        </w:tc>
        <w:tc>
          <w:tcPr>
            <w:tcW w:w="0" w:type="auto"/>
            <w:vAlign w:val="center"/>
            <w:hideMark/>
          </w:tcPr>
          <w:p w:rsidR="00000000" w:rsidRDefault="00000000">
            <w:r>
              <w:t>String</w:t>
            </w:r>
          </w:p>
        </w:tc>
        <w:tc>
          <w:tcPr>
            <w:tcW w:w="0" w:type="auto"/>
            <w:vAlign w:val="center"/>
            <w:hideMark/>
          </w:tcPr>
          <w:p w:rsidR="00000000" w:rsidRDefault="00000000">
            <w:r>
              <w:t>delta: Black-Scholes Greeks in dollars</w:t>
            </w:r>
          </w:p>
        </w:tc>
      </w:tr>
      <w:tr w:rsidR="00000000">
        <w:trPr>
          <w:divId w:val="175387555"/>
          <w:tblCellSpacing w:w="15" w:type="dxa"/>
        </w:trPr>
        <w:tc>
          <w:tcPr>
            <w:tcW w:w="0" w:type="auto"/>
            <w:vAlign w:val="center"/>
            <w:hideMark/>
          </w:tcPr>
          <w:p w:rsidR="00000000" w:rsidRDefault="00000000">
            <w:r>
              <w:t>deltaPA</w:t>
            </w:r>
          </w:p>
        </w:tc>
        <w:tc>
          <w:tcPr>
            <w:tcW w:w="0" w:type="auto"/>
            <w:vAlign w:val="center"/>
            <w:hideMark/>
          </w:tcPr>
          <w:p w:rsidR="00000000" w:rsidRDefault="00000000">
            <w:r>
              <w:t>String</w:t>
            </w:r>
          </w:p>
        </w:tc>
        <w:tc>
          <w:tcPr>
            <w:tcW w:w="0" w:type="auto"/>
            <w:vAlign w:val="center"/>
            <w:hideMark/>
          </w:tcPr>
          <w:p w:rsidR="00000000" w:rsidRDefault="00000000">
            <w:r>
              <w:t>delta: Greeks in coins</w:t>
            </w:r>
          </w:p>
        </w:tc>
      </w:tr>
      <w:tr w:rsidR="00000000">
        <w:trPr>
          <w:divId w:val="175387555"/>
          <w:tblCellSpacing w:w="15" w:type="dxa"/>
        </w:trPr>
        <w:tc>
          <w:tcPr>
            <w:tcW w:w="0" w:type="auto"/>
            <w:vAlign w:val="center"/>
            <w:hideMark/>
          </w:tcPr>
          <w:p w:rsidR="00000000" w:rsidRDefault="00000000">
            <w:r>
              <w:t>gammaBS</w:t>
            </w:r>
          </w:p>
        </w:tc>
        <w:tc>
          <w:tcPr>
            <w:tcW w:w="0" w:type="auto"/>
            <w:vAlign w:val="center"/>
            <w:hideMark/>
          </w:tcPr>
          <w:p w:rsidR="00000000" w:rsidRDefault="00000000">
            <w:r>
              <w:t>String</w:t>
            </w:r>
          </w:p>
        </w:tc>
        <w:tc>
          <w:tcPr>
            <w:tcW w:w="0" w:type="auto"/>
            <w:vAlign w:val="center"/>
            <w:hideMark/>
          </w:tcPr>
          <w:p w:rsidR="00000000" w:rsidRDefault="00000000">
            <w:r>
              <w:t>gamma: Black-Scholes Greeks in dollars, only applicable to OPTION</w:t>
            </w:r>
          </w:p>
        </w:tc>
      </w:tr>
      <w:tr w:rsidR="00000000">
        <w:trPr>
          <w:divId w:val="175387555"/>
          <w:tblCellSpacing w:w="15" w:type="dxa"/>
        </w:trPr>
        <w:tc>
          <w:tcPr>
            <w:tcW w:w="0" w:type="auto"/>
            <w:vAlign w:val="center"/>
            <w:hideMark/>
          </w:tcPr>
          <w:p w:rsidR="00000000" w:rsidRDefault="00000000">
            <w:r>
              <w:t>gammaPA</w:t>
            </w:r>
          </w:p>
        </w:tc>
        <w:tc>
          <w:tcPr>
            <w:tcW w:w="0" w:type="auto"/>
            <w:vAlign w:val="center"/>
            <w:hideMark/>
          </w:tcPr>
          <w:p w:rsidR="00000000" w:rsidRDefault="00000000">
            <w:r>
              <w:t>String</w:t>
            </w:r>
          </w:p>
        </w:tc>
        <w:tc>
          <w:tcPr>
            <w:tcW w:w="0" w:type="auto"/>
            <w:vAlign w:val="center"/>
            <w:hideMark/>
          </w:tcPr>
          <w:p w:rsidR="00000000" w:rsidRDefault="00000000">
            <w:r>
              <w:t>gamma: Greeks in coins, only applicable to OPTION</w:t>
            </w:r>
          </w:p>
        </w:tc>
      </w:tr>
      <w:tr w:rsidR="00000000">
        <w:trPr>
          <w:divId w:val="175387555"/>
          <w:tblCellSpacing w:w="15" w:type="dxa"/>
        </w:trPr>
        <w:tc>
          <w:tcPr>
            <w:tcW w:w="0" w:type="auto"/>
            <w:vAlign w:val="center"/>
            <w:hideMark/>
          </w:tcPr>
          <w:p w:rsidR="00000000" w:rsidRDefault="00000000">
            <w:r>
              <w:t>thetaBS</w:t>
            </w:r>
          </w:p>
        </w:tc>
        <w:tc>
          <w:tcPr>
            <w:tcW w:w="0" w:type="auto"/>
            <w:vAlign w:val="center"/>
            <w:hideMark/>
          </w:tcPr>
          <w:p w:rsidR="00000000" w:rsidRDefault="00000000">
            <w:r>
              <w:t>String</w:t>
            </w:r>
          </w:p>
        </w:tc>
        <w:tc>
          <w:tcPr>
            <w:tcW w:w="0" w:type="auto"/>
            <w:vAlign w:val="center"/>
            <w:hideMark/>
          </w:tcPr>
          <w:p w:rsidR="00000000" w:rsidRDefault="00000000">
            <w:r>
              <w:t xml:space="preserve">theta: Black-Scholes Greeks in dollars, only applicable to </w:t>
            </w:r>
            <w:r>
              <w:rPr>
                <w:rStyle w:val="HTML"/>
              </w:rPr>
              <w:t>OPTION</w:t>
            </w:r>
          </w:p>
        </w:tc>
      </w:tr>
      <w:tr w:rsidR="00000000">
        <w:trPr>
          <w:divId w:val="175387555"/>
          <w:tblCellSpacing w:w="15" w:type="dxa"/>
        </w:trPr>
        <w:tc>
          <w:tcPr>
            <w:tcW w:w="0" w:type="auto"/>
            <w:vAlign w:val="center"/>
            <w:hideMark/>
          </w:tcPr>
          <w:p w:rsidR="00000000" w:rsidRDefault="00000000">
            <w:r>
              <w:t>thetaPA</w:t>
            </w:r>
          </w:p>
        </w:tc>
        <w:tc>
          <w:tcPr>
            <w:tcW w:w="0" w:type="auto"/>
            <w:vAlign w:val="center"/>
            <w:hideMark/>
          </w:tcPr>
          <w:p w:rsidR="00000000" w:rsidRDefault="00000000">
            <w:r>
              <w:t>String</w:t>
            </w:r>
          </w:p>
        </w:tc>
        <w:tc>
          <w:tcPr>
            <w:tcW w:w="0" w:type="auto"/>
            <w:vAlign w:val="center"/>
            <w:hideMark/>
          </w:tcPr>
          <w:p w:rsidR="00000000" w:rsidRDefault="00000000">
            <w:r>
              <w:t xml:space="preserve">theta: Greeks in coins, only applicable to </w:t>
            </w:r>
            <w:r>
              <w:rPr>
                <w:rStyle w:val="HTML"/>
              </w:rPr>
              <w:t>OPTION</w:t>
            </w:r>
          </w:p>
        </w:tc>
      </w:tr>
      <w:tr w:rsidR="00000000">
        <w:trPr>
          <w:divId w:val="175387555"/>
          <w:tblCellSpacing w:w="15" w:type="dxa"/>
        </w:trPr>
        <w:tc>
          <w:tcPr>
            <w:tcW w:w="0" w:type="auto"/>
            <w:vAlign w:val="center"/>
            <w:hideMark/>
          </w:tcPr>
          <w:p w:rsidR="00000000" w:rsidRDefault="00000000">
            <w:r>
              <w:t>vegaBS</w:t>
            </w:r>
          </w:p>
        </w:tc>
        <w:tc>
          <w:tcPr>
            <w:tcW w:w="0" w:type="auto"/>
            <w:vAlign w:val="center"/>
            <w:hideMark/>
          </w:tcPr>
          <w:p w:rsidR="00000000" w:rsidRDefault="00000000">
            <w:r>
              <w:t>String</w:t>
            </w:r>
          </w:p>
        </w:tc>
        <w:tc>
          <w:tcPr>
            <w:tcW w:w="0" w:type="auto"/>
            <w:vAlign w:val="center"/>
            <w:hideMark/>
          </w:tcPr>
          <w:p w:rsidR="00000000" w:rsidRDefault="00000000">
            <w:r>
              <w:t xml:space="preserve">vega: Black-Scholes Greeks in dollars, only applicable to </w:t>
            </w:r>
            <w:r>
              <w:rPr>
                <w:rStyle w:val="HTML"/>
              </w:rPr>
              <w:t>OPTION</w:t>
            </w:r>
          </w:p>
        </w:tc>
      </w:tr>
      <w:tr w:rsidR="00000000">
        <w:trPr>
          <w:divId w:val="175387555"/>
          <w:tblCellSpacing w:w="15" w:type="dxa"/>
        </w:trPr>
        <w:tc>
          <w:tcPr>
            <w:tcW w:w="0" w:type="auto"/>
            <w:vAlign w:val="center"/>
            <w:hideMark/>
          </w:tcPr>
          <w:p w:rsidR="00000000" w:rsidRDefault="00000000">
            <w:r>
              <w:t>vegaPA</w:t>
            </w:r>
          </w:p>
        </w:tc>
        <w:tc>
          <w:tcPr>
            <w:tcW w:w="0" w:type="auto"/>
            <w:vAlign w:val="center"/>
            <w:hideMark/>
          </w:tcPr>
          <w:p w:rsidR="00000000" w:rsidRDefault="00000000">
            <w:r>
              <w:t>String</w:t>
            </w:r>
          </w:p>
        </w:tc>
        <w:tc>
          <w:tcPr>
            <w:tcW w:w="0" w:type="auto"/>
            <w:vAlign w:val="center"/>
            <w:hideMark/>
          </w:tcPr>
          <w:p w:rsidR="00000000" w:rsidRDefault="00000000">
            <w:r>
              <w:t xml:space="preserve">vega：Greeks in coins, only applicable to </w:t>
            </w:r>
            <w:r>
              <w:rPr>
                <w:rStyle w:val="HTML"/>
              </w:rPr>
              <w:t>OPTION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Currency</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Time of getting Greeks, Unix timestamp format in milliseconds, e.g. 1597026383085</w:t>
            </w:r>
          </w:p>
        </w:tc>
      </w:tr>
    </w:tbl>
    <w:p w:rsidR="00000000" w:rsidRDefault="00000000">
      <w:pPr>
        <w:pStyle w:val="3"/>
        <w:divId w:val="175387555"/>
      </w:pPr>
      <w:r>
        <w:t>Get PM position limitation</w:t>
      </w:r>
    </w:p>
    <w:p w:rsidR="00000000" w:rsidRDefault="00000000">
      <w:pPr>
        <w:pStyle w:val="a5"/>
        <w:divId w:val="175387555"/>
      </w:pPr>
      <w:r>
        <w:t>Retrieve cross position limitation of SWAP/FUTURES/OPTION under Portfolio margin mode.</w:t>
      </w:r>
    </w:p>
    <w:p w:rsidR="00000000" w:rsidRDefault="00000000">
      <w:pPr>
        <w:pStyle w:val="4"/>
        <w:divId w:val="175387555"/>
      </w:pPr>
      <w:r>
        <w:t>Rate Limit: 10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/api/v5/account/position-tiers</w:t>
      </w:r>
    </w:p>
    <w:p w:rsidR="00000000" w:rsidRDefault="00000000">
      <w:pPr>
        <w:pStyle w:val="a5"/>
        <w:divId w:val="689339402"/>
      </w:pPr>
      <w:r>
        <w:t>Request Example</w:t>
      </w:r>
    </w:p>
    <w:p w:rsidR="00000000" w:rsidRDefault="00000000">
      <w:pPr>
        <w:pStyle w:val="HTML0"/>
        <w:divId w:val="997883249"/>
        <w:rPr>
          <w:rStyle w:val="HTML"/>
        </w:rPr>
      </w:pPr>
      <w:r>
        <w:rPr>
          <w:rStyle w:val="c"/>
        </w:rPr>
        <w:t># Query limitation of BTC-USDT</w:t>
      </w:r>
    </w:p>
    <w:p w:rsidR="00000000" w:rsidRDefault="00000000">
      <w:pPr>
        <w:pStyle w:val="HTML0"/>
        <w:divId w:val="997883249"/>
        <w:rPr>
          <w:rStyle w:val="HTML"/>
        </w:rPr>
      </w:pPr>
      <w:r>
        <w:rPr>
          <w:rStyle w:val="HTML"/>
        </w:rPr>
        <w:t>GET /api/v5/account/position-tiers?instType</w:t>
      </w:r>
      <w:r>
        <w:rPr>
          <w:rStyle w:val="o"/>
        </w:rPr>
        <w:t>=</w:t>
      </w:r>
      <w:r>
        <w:rPr>
          <w:rStyle w:val="HTML"/>
        </w:rPr>
        <w:t>SWAP&amp;uly</w:t>
      </w:r>
      <w:r>
        <w:rPr>
          <w:rStyle w:val="o"/>
        </w:rPr>
        <w:t>=</w:t>
      </w:r>
      <w:r>
        <w:rPr>
          <w:rStyle w:val="HTML"/>
        </w:rPr>
        <w:t>BTC-USDT</w:t>
      </w:r>
    </w:p>
    <w:p w:rsidR="00000000" w:rsidRDefault="00000000">
      <w:pPr>
        <w:pStyle w:val="HTML0"/>
        <w:divId w:val="997883249"/>
        <w:rPr>
          <w:rStyle w:val="HTML"/>
        </w:rPr>
      </w:pPr>
    </w:p>
    <w:p w:rsidR="00000000" w:rsidRDefault="00000000">
      <w:pPr>
        <w:pStyle w:val="HTML0"/>
        <w:divId w:val="154954003"/>
        <w:rPr>
          <w:rStyle w:val="HTML"/>
          <w:vanish/>
        </w:rPr>
      </w:pPr>
      <w:r>
        <w:rPr>
          <w:rStyle w:val="kn"/>
          <w:vanish/>
        </w:rPr>
        <w:t>import</w:t>
      </w:r>
      <w:r>
        <w:rPr>
          <w:rStyle w:val="HTML"/>
          <w:vanish/>
        </w:rPr>
        <w:t xml:space="preserve"> </w:t>
      </w:r>
      <w:r>
        <w:rPr>
          <w:rStyle w:val="nn"/>
          <w:vanish/>
        </w:rPr>
        <w:t>okx.Account</w:t>
      </w:r>
      <w:r>
        <w:rPr>
          <w:rStyle w:val="HTML"/>
          <w:vanish/>
        </w:rPr>
        <w:t xml:space="preserve"> </w:t>
      </w:r>
      <w:r>
        <w:rPr>
          <w:rStyle w:val="k"/>
          <w:vanish/>
        </w:rPr>
        <w:t>as</w:t>
      </w:r>
      <w:r>
        <w:rPr>
          <w:rStyle w:val="HTML"/>
          <w:vanish/>
        </w:rPr>
        <w:t xml:space="preserve"> </w:t>
      </w:r>
      <w:r>
        <w:rPr>
          <w:rStyle w:val="n"/>
          <w:vanish/>
        </w:rPr>
        <w:t>Account</w:t>
      </w:r>
    </w:p>
    <w:p w:rsidR="00000000" w:rsidRDefault="00000000">
      <w:pPr>
        <w:pStyle w:val="HTML0"/>
        <w:divId w:val="154954003"/>
        <w:rPr>
          <w:rStyle w:val="HTML"/>
          <w:vanish/>
        </w:rPr>
      </w:pPr>
    </w:p>
    <w:p w:rsidR="00000000" w:rsidRDefault="00000000">
      <w:pPr>
        <w:pStyle w:val="HTML0"/>
        <w:divId w:val="154954003"/>
        <w:rPr>
          <w:rStyle w:val="c1"/>
          <w:vanish/>
        </w:rPr>
      </w:pPr>
      <w:r>
        <w:rPr>
          <w:rStyle w:val="c1"/>
          <w:vanish/>
        </w:rPr>
        <w:t># API initialization</w:t>
      </w:r>
    </w:p>
    <w:p w:rsidR="00000000" w:rsidRDefault="00000000">
      <w:pPr>
        <w:pStyle w:val="HTML0"/>
        <w:divId w:val="154954003"/>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154954003"/>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154954003"/>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154954003"/>
        <w:rPr>
          <w:rStyle w:val="HTML"/>
          <w:vanish/>
        </w:rPr>
      </w:pPr>
    </w:p>
    <w:p w:rsidR="00000000" w:rsidRDefault="00000000">
      <w:pPr>
        <w:pStyle w:val="HTML0"/>
        <w:divId w:val="154954003"/>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trading:0 , demo trading:1</w:t>
      </w:r>
    </w:p>
    <w:p w:rsidR="00000000" w:rsidRDefault="00000000">
      <w:pPr>
        <w:pStyle w:val="HTML0"/>
        <w:divId w:val="154954003"/>
        <w:rPr>
          <w:rStyle w:val="HTML"/>
          <w:vanish/>
        </w:rPr>
      </w:pPr>
    </w:p>
    <w:p w:rsidR="00000000" w:rsidRDefault="00000000">
      <w:pPr>
        <w:pStyle w:val="HTML0"/>
        <w:divId w:val="154954003"/>
        <w:rPr>
          <w:rStyle w:val="HTML"/>
          <w:vanish/>
        </w:rPr>
      </w:pPr>
      <w:r>
        <w:rPr>
          <w:rStyle w:val="n"/>
          <w:vanish/>
        </w:rPr>
        <w:t>accountAPI</w:t>
      </w:r>
      <w:r>
        <w:rPr>
          <w:rStyle w:val="HTML"/>
          <w:vanish/>
        </w:rPr>
        <w:t xml:space="preserve"> </w:t>
      </w:r>
      <w:r>
        <w:rPr>
          <w:rStyle w:val="o"/>
          <w:vanish/>
        </w:rPr>
        <w:t>=</w:t>
      </w:r>
      <w:r>
        <w:rPr>
          <w:rStyle w:val="HTML"/>
          <w:vanish/>
        </w:rPr>
        <w:t xml:space="preserve"> </w:t>
      </w:r>
      <w:r>
        <w:rPr>
          <w:rStyle w:val="n"/>
          <w:vanish/>
        </w:rPr>
        <w:t>Account</w:t>
      </w:r>
      <w:r>
        <w:rPr>
          <w:rStyle w:val="p"/>
          <w:vanish/>
        </w:rPr>
        <w:t>.</w:t>
      </w:r>
      <w:r>
        <w:rPr>
          <w:rStyle w:val="n"/>
          <w:vanish/>
        </w:rPr>
        <w:t>AccountAPI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154954003"/>
        <w:rPr>
          <w:rStyle w:val="HTML"/>
          <w:vanish/>
        </w:rPr>
      </w:pPr>
    </w:p>
    <w:p w:rsidR="00000000" w:rsidRDefault="00000000">
      <w:pPr>
        <w:pStyle w:val="HTML0"/>
        <w:divId w:val="154954003"/>
        <w:rPr>
          <w:rStyle w:val="c1"/>
          <w:vanish/>
        </w:rPr>
      </w:pPr>
      <w:r>
        <w:rPr>
          <w:rStyle w:val="c1"/>
          <w:vanish/>
        </w:rPr>
        <w:t># Get PM position limitation</w:t>
      </w:r>
    </w:p>
    <w:p w:rsidR="00000000" w:rsidRDefault="00000000">
      <w:pPr>
        <w:pStyle w:val="HTML0"/>
        <w:divId w:val="154954003"/>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accountAPI</w:t>
      </w:r>
      <w:r>
        <w:rPr>
          <w:rStyle w:val="p"/>
          <w:vanish/>
        </w:rPr>
        <w:t>.</w:t>
      </w:r>
      <w:r>
        <w:rPr>
          <w:rStyle w:val="n"/>
          <w:vanish/>
        </w:rPr>
        <w:t>get_account_position_tiers</w:t>
      </w:r>
      <w:r>
        <w:rPr>
          <w:rStyle w:val="p"/>
          <w:vanish/>
        </w:rPr>
        <w:t>(</w:t>
      </w:r>
    </w:p>
    <w:p w:rsidR="00000000" w:rsidRDefault="00000000">
      <w:pPr>
        <w:pStyle w:val="HTML0"/>
        <w:divId w:val="154954003"/>
        <w:rPr>
          <w:rStyle w:val="HTML"/>
          <w:vanish/>
        </w:rPr>
      </w:pPr>
      <w:r>
        <w:rPr>
          <w:rStyle w:val="HTML"/>
          <w:vanish/>
        </w:rPr>
        <w:t xml:space="preserve">    </w:t>
      </w:r>
      <w:r>
        <w:rPr>
          <w:rStyle w:val="n"/>
          <w:vanish/>
        </w:rPr>
        <w:t>instType</w:t>
      </w:r>
      <w:r>
        <w:rPr>
          <w:rStyle w:val="o"/>
          <w:vanish/>
        </w:rPr>
        <w:t>=</w:t>
      </w:r>
      <w:r>
        <w:rPr>
          <w:rStyle w:val="s"/>
          <w:vanish/>
        </w:rPr>
        <w:t>"SWAP"</w:t>
      </w:r>
      <w:r>
        <w:rPr>
          <w:rStyle w:val="p"/>
          <w:vanish/>
        </w:rPr>
        <w:t>,</w:t>
      </w:r>
    </w:p>
    <w:p w:rsidR="00000000" w:rsidRDefault="00000000">
      <w:pPr>
        <w:pStyle w:val="HTML0"/>
        <w:divId w:val="154954003"/>
        <w:rPr>
          <w:rStyle w:val="HTML"/>
          <w:vanish/>
        </w:rPr>
      </w:pPr>
      <w:r>
        <w:rPr>
          <w:rStyle w:val="HTML"/>
          <w:vanish/>
        </w:rPr>
        <w:t xml:space="preserve">    </w:t>
      </w:r>
      <w:r>
        <w:rPr>
          <w:rStyle w:val="n"/>
          <w:vanish/>
        </w:rPr>
        <w:t>uly</w:t>
      </w:r>
      <w:r>
        <w:rPr>
          <w:rStyle w:val="o"/>
          <w:vanish/>
        </w:rPr>
        <w:t>=</w:t>
      </w:r>
      <w:r>
        <w:rPr>
          <w:rStyle w:val="s"/>
          <w:vanish/>
        </w:rPr>
        <w:t>"BTC-USDT"</w:t>
      </w:r>
    </w:p>
    <w:p w:rsidR="00000000" w:rsidRDefault="00000000">
      <w:pPr>
        <w:pStyle w:val="HTML0"/>
        <w:divId w:val="154954003"/>
        <w:rPr>
          <w:rStyle w:val="HTML"/>
          <w:vanish/>
        </w:rPr>
      </w:pPr>
      <w:r>
        <w:rPr>
          <w:rStyle w:val="p"/>
          <w:vanish/>
        </w:rPr>
        <w:t>)</w:t>
      </w:r>
    </w:p>
    <w:p w:rsidR="00000000" w:rsidRDefault="00000000">
      <w:pPr>
        <w:pStyle w:val="HTML0"/>
        <w:divId w:val="154954003"/>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380"/>
        <w:gridCol w:w="487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Required</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type</w:t>
            </w:r>
            <w:r>
              <w:br/>
            </w:r>
            <w:r>
              <w:rPr>
                <w:rStyle w:val="HTML"/>
              </w:rPr>
              <w:t>SWAP</w:t>
            </w:r>
            <w:r>
              <w:br/>
            </w:r>
            <w:r>
              <w:rPr>
                <w:rStyle w:val="HTML"/>
              </w:rPr>
              <w:t>FUTURES</w:t>
            </w:r>
            <w:r>
              <w:br/>
            </w:r>
            <w:r>
              <w:rPr>
                <w:rStyle w:val="HTML"/>
              </w:rPr>
              <w:t>OPTION</w:t>
            </w:r>
          </w:p>
        </w:tc>
      </w:tr>
      <w:tr w:rsidR="00000000">
        <w:trPr>
          <w:divId w:val="175387555"/>
          <w:tblCellSpacing w:w="15" w:type="dxa"/>
        </w:trPr>
        <w:tc>
          <w:tcPr>
            <w:tcW w:w="0" w:type="auto"/>
            <w:vAlign w:val="center"/>
            <w:hideMark/>
          </w:tcPr>
          <w:p w:rsidR="00000000" w:rsidRDefault="00000000">
            <w:r>
              <w:lastRenderedPageBreak/>
              <w:t>uly</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Single underlying or multiple underlyings (no more than 3) separated with comma.</w:t>
            </w:r>
            <w:r>
              <w:br/>
              <w:t xml:space="preserve">Either </w:t>
            </w:r>
            <w:r>
              <w:rPr>
                <w:rStyle w:val="HTML"/>
              </w:rPr>
              <w:t>uly</w:t>
            </w:r>
            <w:r>
              <w:t xml:space="preserve"> or </w:t>
            </w:r>
            <w:r>
              <w:rPr>
                <w:rStyle w:val="HTML"/>
              </w:rPr>
              <w:t>instFamily</w:t>
            </w:r>
            <w:r>
              <w:t xml:space="preserve"> is required. If both are passed, </w:t>
            </w:r>
            <w:r>
              <w:rPr>
                <w:rStyle w:val="HTML"/>
              </w:rPr>
              <w:t>instFamily</w:t>
            </w:r>
            <w:r>
              <w:t xml:space="preserve"> will be used.</w:t>
            </w:r>
          </w:p>
        </w:tc>
      </w:tr>
      <w:tr w:rsidR="00000000">
        <w:trPr>
          <w:divId w:val="175387555"/>
          <w:tblCellSpacing w:w="15" w:type="dxa"/>
        </w:trPr>
        <w:tc>
          <w:tcPr>
            <w:tcW w:w="0" w:type="auto"/>
            <w:vAlign w:val="center"/>
            <w:hideMark/>
          </w:tcPr>
          <w:p w:rsidR="00000000" w:rsidRDefault="00000000">
            <w:r>
              <w:t>instFamily</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Single instrument family or instrument families (no more than 5) separated with comma.</w:t>
            </w:r>
            <w:r>
              <w:br/>
              <w:t xml:space="preserve">Either </w:t>
            </w:r>
            <w:r>
              <w:rPr>
                <w:rStyle w:val="HTML"/>
              </w:rPr>
              <w:t>uly</w:t>
            </w:r>
            <w:r>
              <w:t xml:space="preserve"> or </w:t>
            </w:r>
            <w:r>
              <w:rPr>
                <w:rStyle w:val="HTML"/>
              </w:rPr>
              <w:t>instFamily</w:t>
            </w:r>
            <w:r>
              <w:t xml:space="preserve"> is required. If both are passed, </w:t>
            </w:r>
            <w:r>
              <w:rPr>
                <w:rStyle w:val="HTML"/>
              </w:rPr>
              <w:t>instFamily</w:t>
            </w:r>
            <w:r>
              <w:t xml:space="preserve"> will be used.</w:t>
            </w:r>
          </w:p>
        </w:tc>
      </w:tr>
    </w:tbl>
    <w:p w:rsidR="00000000" w:rsidRDefault="00000000">
      <w:pPr>
        <w:pStyle w:val="a5"/>
        <w:divId w:val="2109613313"/>
      </w:pPr>
      <w:r>
        <w:t>Response Example</w:t>
      </w:r>
    </w:p>
    <w:p w:rsidR="00000000" w:rsidRDefault="00000000">
      <w:pPr>
        <w:pStyle w:val="HTML0"/>
        <w:divId w:val="712802140"/>
        <w:rPr>
          <w:rStyle w:val="w"/>
        </w:rPr>
      </w:pPr>
      <w:r>
        <w:rPr>
          <w:rStyle w:val="p"/>
        </w:rPr>
        <w:t>{</w:t>
      </w:r>
    </w:p>
    <w:p w:rsidR="00000000" w:rsidRDefault="00000000">
      <w:pPr>
        <w:pStyle w:val="HTML0"/>
        <w:divId w:val="712802140"/>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712802140"/>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712802140"/>
        <w:rPr>
          <w:rStyle w:val="w"/>
        </w:rPr>
      </w:pPr>
      <w:r>
        <w:rPr>
          <w:rStyle w:val="w"/>
        </w:rPr>
        <w:t xml:space="preserve">    </w:t>
      </w:r>
      <w:r>
        <w:rPr>
          <w:rStyle w:val="p"/>
        </w:rPr>
        <w:t>{</w:t>
      </w:r>
    </w:p>
    <w:p w:rsidR="00000000" w:rsidRDefault="00000000">
      <w:pPr>
        <w:pStyle w:val="HTML0"/>
        <w:divId w:val="712802140"/>
        <w:rPr>
          <w:rStyle w:val="w"/>
        </w:rPr>
      </w:pPr>
      <w:r>
        <w:rPr>
          <w:rStyle w:val="w"/>
        </w:rPr>
        <w:t xml:space="preserve">      </w:t>
      </w:r>
      <w:r>
        <w:rPr>
          <w:rStyle w:val="nl"/>
        </w:rPr>
        <w:t>"instFamily"</w:t>
      </w:r>
      <w:r>
        <w:rPr>
          <w:rStyle w:val="p"/>
        </w:rPr>
        <w:t>:</w:t>
      </w:r>
      <w:r>
        <w:rPr>
          <w:rStyle w:val="w"/>
        </w:rPr>
        <w:t xml:space="preserve"> </w:t>
      </w:r>
      <w:r>
        <w:rPr>
          <w:rStyle w:val="s2"/>
        </w:rPr>
        <w:t>"BTC-USDT"</w:t>
      </w:r>
      <w:r>
        <w:rPr>
          <w:rStyle w:val="p"/>
        </w:rPr>
        <w:t>,</w:t>
      </w:r>
    </w:p>
    <w:p w:rsidR="00000000" w:rsidRDefault="00000000">
      <w:pPr>
        <w:pStyle w:val="HTML0"/>
        <w:divId w:val="712802140"/>
        <w:rPr>
          <w:rStyle w:val="w"/>
        </w:rPr>
      </w:pPr>
      <w:r>
        <w:rPr>
          <w:rStyle w:val="w"/>
        </w:rPr>
        <w:t xml:space="preserve">      </w:t>
      </w:r>
      <w:r>
        <w:rPr>
          <w:rStyle w:val="nl"/>
        </w:rPr>
        <w:t>"maxSz"</w:t>
      </w:r>
      <w:r>
        <w:rPr>
          <w:rStyle w:val="p"/>
        </w:rPr>
        <w:t>:</w:t>
      </w:r>
      <w:r>
        <w:rPr>
          <w:rStyle w:val="w"/>
        </w:rPr>
        <w:t xml:space="preserve"> </w:t>
      </w:r>
      <w:r>
        <w:rPr>
          <w:rStyle w:val="s2"/>
        </w:rPr>
        <w:t>"10000"</w:t>
      </w:r>
      <w:r>
        <w:rPr>
          <w:rStyle w:val="p"/>
        </w:rPr>
        <w:t>,</w:t>
      </w:r>
    </w:p>
    <w:p w:rsidR="00000000" w:rsidRDefault="00000000">
      <w:pPr>
        <w:pStyle w:val="HTML0"/>
        <w:divId w:val="712802140"/>
        <w:rPr>
          <w:rStyle w:val="w"/>
        </w:rPr>
      </w:pPr>
      <w:r>
        <w:rPr>
          <w:rStyle w:val="w"/>
        </w:rPr>
        <w:t xml:space="preserve">      </w:t>
      </w:r>
      <w:r>
        <w:rPr>
          <w:rStyle w:val="nl"/>
        </w:rPr>
        <w:t>"posType"</w:t>
      </w:r>
      <w:r>
        <w:rPr>
          <w:rStyle w:val="p"/>
        </w:rPr>
        <w:t>:</w:t>
      </w:r>
      <w:r>
        <w:rPr>
          <w:rStyle w:val="w"/>
        </w:rPr>
        <w:t xml:space="preserve"> </w:t>
      </w:r>
      <w:r>
        <w:rPr>
          <w:rStyle w:val="s2"/>
        </w:rPr>
        <w:t>""</w:t>
      </w:r>
      <w:r>
        <w:rPr>
          <w:rStyle w:val="p"/>
        </w:rPr>
        <w:t>,</w:t>
      </w:r>
    </w:p>
    <w:p w:rsidR="00000000" w:rsidRDefault="00000000">
      <w:pPr>
        <w:pStyle w:val="HTML0"/>
        <w:divId w:val="712802140"/>
        <w:rPr>
          <w:rStyle w:val="w"/>
        </w:rPr>
      </w:pPr>
      <w:r>
        <w:rPr>
          <w:rStyle w:val="w"/>
        </w:rPr>
        <w:t xml:space="preserve">      </w:t>
      </w:r>
      <w:r>
        <w:rPr>
          <w:rStyle w:val="nl"/>
        </w:rPr>
        <w:t>"uly"</w:t>
      </w:r>
      <w:r>
        <w:rPr>
          <w:rStyle w:val="p"/>
        </w:rPr>
        <w:t>:</w:t>
      </w:r>
      <w:r>
        <w:rPr>
          <w:rStyle w:val="w"/>
        </w:rPr>
        <w:t xml:space="preserve"> </w:t>
      </w:r>
      <w:r>
        <w:rPr>
          <w:rStyle w:val="s2"/>
        </w:rPr>
        <w:t>"BTC-USDT"</w:t>
      </w:r>
    </w:p>
    <w:p w:rsidR="00000000" w:rsidRDefault="00000000">
      <w:pPr>
        <w:pStyle w:val="HTML0"/>
        <w:divId w:val="712802140"/>
        <w:rPr>
          <w:rStyle w:val="w"/>
        </w:rPr>
      </w:pPr>
      <w:r>
        <w:rPr>
          <w:rStyle w:val="w"/>
        </w:rPr>
        <w:t xml:space="preserve">    </w:t>
      </w:r>
      <w:r>
        <w:rPr>
          <w:rStyle w:val="p"/>
        </w:rPr>
        <w:t>}</w:t>
      </w:r>
    </w:p>
    <w:p w:rsidR="00000000" w:rsidRDefault="00000000">
      <w:pPr>
        <w:pStyle w:val="HTML0"/>
        <w:divId w:val="712802140"/>
        <w:rPr>
          <w:rStyle w:val="w"/>
        </w:rPr>
      </w:pPr>
      <w:r>
        <w:rPr>
          <w:rStyle w:val="w"/>
        </w:rPr>
        <w:t xml:space="preserve">  </w:t>
      </w:r>
      <w:r>
        <w:rPr>
          <w:rStyle w:val="p"/>
        </w:rPr>
        <w:t>],</w:t>
      </w:r>
    </w:p>
    <w:p w:rsidR="00000000" w:rsidRDefault="00000000">
      <w:pPr>
        <w:pStyle w:val="HTML0"/>
        <w:divId w:val="712802140"/>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712802140"/>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625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uly</w:t>
            </w:r>
          </w:p>
        </w:tc>
        <w:tc>
          <w:tcPr>
            <w:tcW w:w="0" w:type="auto"/>
            <w:vAlign w:val="center"/>
            <w:hideMark/>
          </w:tcPr>
          <w:p w:rsidR="00000000" w:rsidRDefault="00000000">
            <w:r>
              <w:t>String</w:t>
            </w:r>
          </w:p>
        </w:tc>
        <w:tc>
          <w:tcPr>
            <w:tcW w:w="0" w:type="auto"/>
            <w:vAlign w:val="center"/>
            <w:hideMark/>
          </w:tcPr>
          <w:p w:rsidR="00000000" w:rsidRDefault="00000000">
            <w:r>
              <w:t>Underlying</w:t>
            </w:r>
            <w:r>
              <w:br/>
              <w:t xml:space="preserve">Applicable to </w:t>
            </w:r>
            <w:r>
              <w:rPr>
                <w:rStyle w:val="HTML"/>
              </w:rPr>
              <w:t>FUTURES</w:t>
            </w:r>
            <w:r>
              <w:t>/</w:t>
            </w:r>
            <w:r>
              <w:rPr>
                <w:rStyle w:val="HTML"/>
              </w:rPr>
              <w:t>SWAP</w:t>
            </w:r>
            <w:r>
              <w:t>/</w:t>
            </w:r>
            <w:r>
              <w:rPr>
                <w:rStyle w:val="HTML"/>
              </w:rPr>
              <w:t>OPTION</w:t>
            </w:r>
          </w:p>
        </w:tc>
      </w:tr>
      <w:tr w:rsidR="00000000">
        <w:trPr>
          <w:divId w:val="175387555"/>
          <w:tblCellSpacing w:w="15" w:type="dxa"/>
        </w:trPr>
        <w:tc>
          <w:tcPr>
            <w:tcW w:w="0" w:type="auto"/>
            <w:vAlign w:val="center"/>
            <w:hideMark/>
          </w:tcPr>
          <w:p w:rsidR="00000000" w:rsidRDefault="00000000">
            <w:r>
              <w:t>instFamily</w:t>
            </w:r>
          </w:p>
        </w:tc>
        <w:tc>
          <w:tcPr>
            <w:tcW w:w="0" w:type="auto"/>
            <w:vAlign w:val="center"/>
            <w:hideMark/>
          </w:tcPr>
          <w:p w:rsidR="00000000" w:rsidRDefault="00000000">
            <w:r>
              <w:t>String</w:t>
            </w:r>
          </w:p>
        </w:tc>
        <w:tc>
          <w:tcPr>
            <w:tcW w:w="0" w:type="auto"/>
            <w:vAlign w:val="center"/>
            <w:hideMark/>
          </w:tcPr>
          <w:p w:rsidR="00000000" w:rsidRDefault="00000000">
            <w:r>
              <w:t>Instrument family</w:t>
            </w:r>
            <w:r>
              <w:br/>
              <w:t xml:space="preserve">Applicable to </w:t>
            </w:r>
            <w:r>
              <w:rPr>
                <w:rStyle w:val="HTML"/>
              </w:rPr>
              <w:t>FUTURES</w:t>
            </w:r>
            <w:r>
              <w:t>/</w:t>
            </w:r>
            <w:r>
              <w:rPr>
                <w:rStyle w:val="HTML"/>
              </w:rPr>
              <w:t>SWAP</w:t>
            </w:r>
            <w:r>
              <w:t>/</w:t>
            </w:r>
            <w:r>
              <w:rPr>
                <w:rStyle w:val="HTML"/>
              </w:rPr>
              <w:t>OPTION</w:t>
            </w:r>
          </w:p>
        </w:tc>
      </w:tr>
      <w:tr w:rsidR="00000000">
        <w:trPr>
          <w:divId w:val="175387555"/>
          <w:tblCellSpacing w:w="15" w:type="dxa"/>
        </w:trPr>
        <w:tc>
          <w:tcPr>
            <w:tcW w:w="0" w:type="auto"/>
            <w:vAlign w:val="center"/>
            <w:hideMark/>
          </w:tcPr>
          <w:p w:rsidR="00000000" w:rsidRDefault="00000000">
            <w:r>
              <w:t>maxSz</w:t>
            </w:r>
          </w:p>
        </w:tc>
        <w:tc>
          <w:tcPr>
            <w:tcW w:w="0" w:type="auto"/>
            <w:vAlign w:val="center"/>
            <w:hideMark/>
          </w:tcPr>
          <w:p w:rsidR="00000000" w:rsidRDefault="00000000">
            <w:r>
              <w:t>String</w:t>
            </w:r>
          </w:p>
        </w:tc>
        <w:tc>
          <w:tcPr>
            <w:tcW w:w="0" w:type="auto"/>
            <w:vAlign w:val="center"/>
            <w:hideMark/>
          </w:tcPr>
          <w:p w:rsidR="00000000" w:rsidRDefault="00000000">
            <w:r>
              <w:t>Max number of positions</w:t>
            </w:r>
          </w:p>
        </w:tc>
      </w:tr>
      <w:tr w:rsidR="00000000">
        <w:trPr>
          <w:divId w:val="175387555"/>
          <w:tblCellSpacing w:w="15" w:type="dxa"/>
        </w:trPr>
        <w:tc>
          <w:tcPr>
            <w:tcW w:w="0" w:type="auto"/>
            <w:vAlign w:val="center"/>
            <w:hideMark/>
          </w:tcPr>
          <w:p w:rsidR="00000000" w:rsidRDefault="00000000">
            <w:r>
              <w:t>posType</w:t>
            </w:r>
          </w:p>
        </w:tc>
        <w:tc>
          <w:tcPr>
            <w:tcW w:w="0" w:type="auto"/>
            <w:vAlign w:val="center"/>
            <w:hideMark/>
          </w:tcPr>
          <w:p w:rsidR="00000000" w:rsidRDefault="00000000">
            <w:r>
              <w:t>String</w:t>
            </w:r>
          </w:p>
        </w:tc>
        <w:tc>
          <w:tcPr>
            <w:tcW w:w="0" w:type="auto"/>
            <w:vAlign w:val="center"/>
            <w:hideMark/>
          </w:tcPr>
          <w:p w:rsidR="00000000" w:rsidRDefault="00000000">
            <w:r>
              <w:t xml:space="preserve">Limitation of position type, only applicable to cross </w:t>
            </w:r>
            <w:r>
              <w:rPr>
                <w:rStyle w:val="HTML"/>
              </w:rPr>
              <w:t>OPTION</w:t>
            </w:r>
            <w:r>
              <w:t xml:space="preserve"> under portfolio margin mode </w:t>
            </w:r>
            <w:r>
              <w:br/>
            </w:r>
            <w:r>
              <w:rPr>
                <w:rStyle w:val="HTML"/>
              </w:rPr>
              <w:t>1</w:t>
            </w:r>
            <w:r>
              <w:t xml:space="preserve">: Contracts of pending orders and open positions for all derivatives instruments. </w:t>
            </w:r>
            <w:r>
              <w:rPr>
                <w:rStyle w:val="HTML"/>
              </w:rPr>
              <w:t>2</w:t>
            </w:r>
            <w:r>
              <w:t xml:space="preserve">: Contracts of pending orders for all derivatives instruments. </w:t>
            </w:r>
            <w:r>
              <w:rPr>
                <w:rStyle w:val="HTML"/>
              </w:rPr>
              <w:t>3</w:t>
            </w:r>
            <w:r>
              <w:t xml:space="preserve">: Pending orders for all derivatives instruments. </w:t>
            </w:r>
            <w:r>
              <w:rPr>
                <w:rStyle w:val="HTML"/>
              </w:rPr>
              <w:t>4</w:t>
            </w:r>
            <w:r>
              <w:t xml:space="preserve">: </w:t>
            </w:r>
            <w:r>
              <w:lastRenderedPageBreak/>
              <w:t xml:space="preserve">Contracts of pending orders and open positions for all derivatives instruments on the same side. </w:t>
            </w:r>
            <w:r>
              <w:rPr>
                <w:rStyle w:val="HTML"/>
              </w:rPr>
              <w:t>5</w:t>
            </w:r>
            <w:r>
              <w:t xml:space="preserve">: Pending orders for one derivatives instrument. </w:t>
            </w:r>
            <w:r>
              <w:rPr>
                <w:rStyle w:val="HTML"/>
              </w:rPr>
              <w:t>6</w:t>
            </w:r>
            <w:r>
              <w:t xml:space="preserve">: Contracts of pending orders and open positions for one derivatives instrument. </w:t>
            </w:r>
            <w:r>
              <w:rPr>
                <w:rStyle w:val="HTML"/>
              </w:rPr>
              <w:t>7</w:t>
            </w:r>
            <w:r>
              <w:t>: Contracts of one pending order.</w:t>
            </w:r>
          </w:p>
        </w:tc>
      </w:tr>
    </w:tbl>
    <w:p w:rsidR="00000000" w:rsidRDefault="00000000">
      <w:pPr>
        <w:pStyle w:val="3"/>
        <w:divId w:val="175387555"/>
      </w:pPr>
      <w:r>
        <w:lastRenderedPageBreak/>
        <w:t>Set risk offset type</w:t>
      </w:r>
    </w:p>
    <w:p w:rsidR="00000000" w:rsidRDefault="00000000">
      <w:pPr>
        <w:pStyle w:val="a5"/>
        <w:divId w:val="175387555"/>
      </w:pPr>
      <w:r>
        <w:t>Configure the risk offset type in portfolio margin mode.</w:t>
      </w:r>
    </w:p>
    <w:p w:rsidR="00000000" w:rsidRDefault="00000000">
      <w:pPr>
        <w:pStyle w:val="4"/>
        <w:divId w:val="175387555"/>
      </w:pPr>
      <w:r>
        <w:t>Rate Limit: 10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/api/v5/account/set-riskOffset-type</w:t>
      </w:r>
    </w:p>
    <w:p w:rsidR="00000000" w:rsidRDefault="00000000">
      <w:pPr>
        <w:pStyle w:val="a5"/>
        <w:divId w:val="1449279687"/>
      </w:pPr>
      <w:r>
        <w:t>Request Example</w:t>
      </w:r>
    </w:p>
    <w:p w:rsidR="00000000" w:rsidRDefault="00000000">
      <w:pPr>
        <w:pStyle w:val="HTML0"/>
        <w:divId w:val="522398761"/>
        <w:rPr>
          <w:rStyle w:val="HTML"/>
        </w:rPr>
      </w:pPr>
      <w:r>
        <w:rPr>
          <w:rStyle w:val="HTML"/>
        </w:rPr>
        <w:t>POST /api/v5/account/set-riskOffset-type</w:t>
      </w:r>
    </w:p>
    <w:p w:rsidR="00000000" w:rsidRDefault="00000000">
      <w:pPr>
        <w:pStyle w:val="HTML0"/>
        <w:divId w:val="522398761"/>
        <w:rPr>
          <w:rStyle w:val="HTML"/>
        </w:rPr>
      </w:pPr>
      <w:r>
        <w:rPr>
          <w:rStyle w:val="HTML"/>
        </w:rPr>
        <w:t xml:space="preserve">body </w:t>
      </w:r>
    </w:p>
    <w:p w:rsidR="00000000" w:rsidRDefault="00000000">
      <w:pPr>
        <w:pStyle w:val="HTML0"/>
        <w:divId w:val="522398761"/>
        <w:rPr>
          <w:rStyle w:val="HTML"/>
        </w:rPr>
      </w:pPr>
      <w:r>
        <w:rPr>
          <w:rStyle w:val="o"/>
        </w:rPr>
        <w:t>{</w:t>
      </w:r>
    </w:p>
    <w:p w:rsidR="00000000" w:rsidRDefault="00000000">
      <w:pPr>
        <w:pStyle w:val="HTML0"/>
        <w:divId w:val="522398761"/>
        <w:rPr>
          <w:rStyle w:val="HTML"/>
        </w:rPr>
      </w:pPr>
      <w:r>
        <w:rPr>
          <w:rStyle w:val="HTML"/>
        </w:rPr>
        <w:t xml:space="preserve">    </w:t>
      </w:r>
      <w:r>
        <w:rPr>
          <w:rStyle w:val="s2"/>
        </w:rPr>
        <w:t>"type"</w:t>
      </w:r>
      <w:r>
        <w:rPr>
          <w:rStyle w:val="HTML"/>
        </w:rPr>
        <w:t>:</w:t>
      </w:r>
      <w:r>
        <w:rPr>
          <w:rStyle w:val="s2"/>
        </w:rPr>
        <w:t>"1"</w:t>
      </w:r>
    </w:p>
    <w:p w:rsidR="00000000" w:rsidRDefault="00000000">
      <w:pPr>
        <w:pStyle w:val="HTML0"/>
        <w:divId w:val="522398761"/>
        <w:rPr>
          <w:rStyle w:val="HTML"/>
        </w:rPr>
      </w:pPr>
      <w:r>
        <w:rPr>
          <w:rStyle w:val="o"/>
        </w:rPr>
        <w:t>}</w:t>
      </w:r>
    </w:p>
    <w:p w:rsidR="00000000" w:rsidRDefault="00000000">
      <w:pPr>
        <w:pStyle w:val="HTML0"/>
        <w:divId w:val="522398761"/>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487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Risk offset type</w:t>
            </w:r>
            <w:r>
              <w:br/>
            </w:r>
            <w:r>
              <w:rPr>
                <w:rStyle w:val="HTML"/>
              </w:rPr>
              <w:t>1</w:t>
            </w:r>
            <w:r>
              <w:t>: Spot-derivatives (USDT) risk offset</w:t>
            </w:r>
            <w:r>
              <w:br/>
            </w:r>
            <w:r>
              <w:rPr>
                <w:rStyle w:val="HTML"/>
              </w:rPr>
              <w:t>2</w:t>
            </w:r>
            <w:r>
              <w:t>: Spot-derivatives (Crypto) risk offset</w:t>
            </w:r>
            <w:r>
              <w:br/>
            </w:r>
            <w:r>
              <w:rPr>
                <w:rStyle w:val="HTML"/>
              </w:rPr>
              <w:t>3</w:t>
            </w:r>
            <w:r>
              <w:t>:Derivatives only mode</w:t>
            </w:r>
            <w:r>
              <w:br/>
            </w:r>
            <w:r>
              <w:rPr>
                <w:rStyle w:val="HTML"/>
              </w:rPr>
              <w:t>4</w:t>
            </w:r>
            <w:r>
              <w:t>: Spot-derivatives (USDC) risk offset</w:t>
            </w:r>
          </w:p>
        </w:tc>
      </w:tr>
    </w:tbl>
    <w:p w:rsidR="00000000" w:rsidRDefault="00000000">
      <w:pPr>
        <w:pStyle w:val="a5"/>
        <w:divId w:val="605773224"/>
      </w:pPr>
      <w:r>
        <w:t>Response Example</w:t>
      </w:r>
    </w:p>
    <w:p w:rsidR="00000000" w:rsidRDefault="00000000">
      <w:pPr>
        <w:pStyle w:val="HTML0"/>
        <w:divId w:val="427236128"/>
        <w:rPr>
          <w:rStyle w:val="w"/>
        </w:rPr>
      </w:pPr>
      <w:r>
        <w:rPr>
          <w:rStyle w:val="p"/>
        </w:rPr>
        <w:t>{</w:t>
      </w:r>
    </w:p>
    <w:p w:rsidR="00000000" w:rsidRDefault="00000000">
      <w:pPr>
        <w:pStyle w:val="HTML0"/>
        <w:divId w:val="427236128"/>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427236128"/>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427236128"/>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427236128"/>
        <w:rPr>
          <w:rStyle w:val="w"/>
        </w:rPr>
      </w:pPr>
      <w:r>
        <w:rPr>
          <w:rStyle w:val="w"/>
        </w:rPr>
        <w:lastRenderedPageBreak/>
        <w:t xml:space="preserve">        </w:t>
      </w:r>
      <w:r>
        <w:rPr>
          <w:rStyle w:val="nl"/>
        </w:rPr>
        <w:t>"type"</w:t>
      </w:r>
      <w:r>
        <w:rPr>
          <w:rStyle w:val="p"/>
        </w:rPr>
        <w:t>:</w:t>
      </w:r>
      <w:r>
        <w:rPr>
          <w:rStyle w:val="w"/>
        </w:rPr>
        <w:t xml:space="preserve"> </w:t>
      </w:r>
      <w:r>
        <w:rPr>
          <w:rStyle w:val="s2"/>
        </w:rPr>
        <w:t>"1"</w:t>
      </w:r>
    </w:p>
    <w:p w:rsidR="00000000" w:rsidRDefault="00000000">
      <w:pPr>
        <w:pStyle w:val="HTML0"/>
        <w:divId w:val="427236128"/>
        <w:rPr>
          <w:rStyle w:val="w"/>
        </w:rPr>
      </w:pPr>
      <w:r>
        <w:rPr>
          <w:rStyle w:val="w"/>
        </w:rPr>
        <w:t xml:space="preserve">    </w:t>
      </w:r>
      <w:r>
        <w:rPr>
          <w:rStyle w:val="p"/>
        </w:rPr>
        <w:t>}]</w:t>
      </w:r>
    </w:p>
    <w:p w:rsidR="00000000" w:rsidRDefault="00000000">
      <w:pPr>
        <w:pStyle w:val="HTML0"/>
        <w:divId w:val="427236128"/>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487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Risk offset type</w:t>
            </w:r>
            <w:r>
              <w:br/>
            </w:r>
            <w:r>
              <w:rPr>
                <w:rStyle w:val="HTML"/>
              </w:rPr>
              <w:t>1</w:t>
            </w:r>
            <w:r>
              <w:t>: Spot-derivatives (USDT) risk offset</w:t>
            </w:r>
            <w:r>
              <w:br/>
            </w:r>
            <w:r>
              <w:rPr>
                <w:rStyle w:val="HTML"/>
              </w:rPr>
              <w:t>2</w:t>
            </w:r>
            <w:r>
              <w:t>: Spot-derivatives (Crypto) risk offset</w:t>
            </w:r>
            <w:r>
              <w:br/>
            </w:r>
            <w:r>
              <w:rPr>
                <w:rStyle w:val="HTML"/>
              </w:rPr>
              <w:t>3</w:t>
            </w:r>
            <w:r>
              <w:t>:Derivatives only mode</w:t>
            </w:r>
            <w:r>
              <w:br/>
            </w:r>
            <w:r>
              <w:rPr>
                <w:rStyle w:val="HTML"/>
              </w:rPr>
              <w:t>4</w:t>
            </w:r>
            <w:r>
              <w:t>: Spot-derivatives (USDC) risk offset</w:t>
            </w:r>
          </w:p>
        </w:tc>
      </w:tr>
    </w:tbl>
    <w:p w:rsidR="00000000" w:rsidRDefault="00000000">
      <w:pPr>
        <w:pStyle w:val="3"/>
        <w:divId w:val="175387555"/>
      </w:pPr>
      <w:r>
        <w:t>Activate option</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/api/v5/account/activate-option</w:t>
      </w:r>
    </w:p>
    <w:p w:rsidR="00000000" w:rsidRDefault="00000000">
      <w:pPr>
        <w:pStyle w:val="a5"/>
        <w:divId w:val="919828505"/>
      </w:pPr>
      <w:r>
        <w:t>Request Example</w:t>
      </w:r>
    </w:p>
    <w:p w:rsidR="00000000" w:rsidRDefault="00000000">
      <w:pPr>
        <w:pStyle w:val="HTML0"/>
        <w:divId w:val="213779133"/>
        <w:rPr>
          <w:rStyle w:val="HTML"/>
        </w:rPr>
      </w:pPr>
      <w:r>
        <w:rPr>
          <w:rStyle w:val="HTML"/>
        </w:rPr>
        <w:t>POST /api/v5/account/activate-option</w:t>
      </w:r>
    </w:p>
    <w:p w:rsidR="00000000" w:rsidRDefault="00000000">
      <w:pPr>
        <w:pStyle w:val="HTML0"/>
        <w:divId w:val="213779133"/>
        <w:rPr>
          <w:rStyle w:val="HTML"/>
        </w:rPr>
      </w:pPr>
    </w:p>
    <w:p w:rsidR="00000000" w:rsidRDefault="00000000">
      <w:pPr>
        <w:pStyle w:val="4"/>
        <w:divId w:val="175387555"/>
      </w:pPr>
      <w:r>
        <w:t>Request Parameters</w:t>
      </w:r>
    </w:p>
    <w:p w:rsidR="00000000" w:rsidRDefault="00000000">
      <w:pPr>
        <w:pStyle w:val="a5"/>
        <w:divId w:val="175387555"/>
      </w:pPr>
      <w:r>
        <w:t>None</w:t>
      </w:r>
    </w:p>
    <w:p w:rsidR="00000000" w:rsidRDefault="00000000">
      <w:pPr>
        <w:pStyle w:val="a5"/>
        <w:divId w:val="452601250"/>
      </w:pPr>
      <w:r>
        <w:t>Response Example</w:t>
      </w:r>
    </w:p>
    <w:p w:rsidR="00000000" w:rsidRDefault="00000000">
      <w:pPr>
        <w:pStyle w:val="HTML0"/>
        <w:divId w:val="1367411816"/>
        <w:rPr>
          <w:rStyle w:val="w"/>
        </w:rPr>
      </w:pPr>
      <w:r>
        <w:rPr>
          <w:rStyle w:val="p"/>
        </w:rPr>
        <w:t>{</w:t>
      </w:r>
    </w:p>
    <w:p w:rsidR="00000000" w:rsidRDefault="00000000">
      <w:pPr>
        <w:pStyle w:val="HTML0"/>
        <w:divId w:val="1367411816"/>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367411816"/>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1367411816"/>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367411816"/>
        <w:rPr>
          <w:rStyle w:val="w"/>
        </w:rPr>
      </w:pPr>
      <w:r>
        <w:rPr>
          <w:rStyle w:val="w"/>
        </w:rPr>
        <w:t xml:space="preserve">        </w:t>
      </w:r>
      <w:r>
        <w:rPr>
          <w:rStyle w:val="nl"/>
        </w:rPr>
        <w:t>"ts"</w:t>
      </w:r>
      <w:r>
        <w:rPr>
          <w:rStyle w:val="p"/>
        </w:rPr>
        <w:t>:</w:t>
      </w:r>
      <w:r>
        <w:rPr>
          <w:rStyle w:val="w"/>
        </w:rPr>
        <w:t xml:space="preserve"> </w:t>
      </w:r>
      <w:r>
        <w:rPr>
          <w:rStyle w:val="s2"/>
        </w:rPr>
        <w:t>"1600000000000"</w:t>
      </w:r>
    </w:p>
    <w:p w:rsidR="00000000" w:rsidRDefault="00000000">
      <w:pPr>
        <w:pStyle w:val="HTML0"/>
        <w:divId w:val="1367411816"/>
        <w:rPr>
          <w:rStyle w:val="w"/>
        </w:rPr>
      </w:pPr>
      <w:r>
        <w:rPr>
          <w:rStyle w:val="w"/>
        </w:rPr>
        <w:t xml:space="preserve">    </w:t>
      </w:r>
      <w:r>
        <w:rPr>
          <w:rStyle w:val="p"/>
        </w:rPr>
        <w:t>}]</w:t>
      </w:r>
    </w:p>
    <w:p w:rsidR="00000000" w:rsidRDefault="00000000">
      <w:pPr>
        <w:pStyle w:val="HTML0"/>
        <w:divId w:val="1367411816"/>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875"/>
      </w:tblGrid>
      <w:tr w:rsidR="00000000">
        <w:trPr>
          <w:divId w:val="175387555"/>
          <w:tblHeader/>
          <w:tblCellSpacing w:w="15" w:type="dxa"/>
        </w:trPr>
        <w:tc>
          <w:tcPr>
            <w:tcW w:w="0" w:type="auto"/>
            <w:vAlign w:val="center"/>
            <w:hideMark/>
          </w:tcPr>
          <w:p w:rsidR="00000000" w:rsidRDefault="00000000">
            <w:pPr>
              <w:rPr>
                <w:b/>
                <w:bCs/>
              </w:rPr>
            </w:pPr>
            <w:r>
              <w:rPr>
                <w:b/>
                <w:bCs/>
              </w:rPr>
              <w:lastRenderedPageBreak/>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Activation time</w:t>
            </w:r>
          </w:p>
        </w:tc>
      </w:tr>
    </w:tbl>
    <w:p w:rsidR="00000000" w:rsidRDefault="00000000">
      <w:pPr>
        <w:pStyle w:val="3"/>
        <w:divId w:val="175387555"/>
      </w:pPr>
      <w:r>
        <w:t>Set auto loan</w:t>
      </w:r>
    </w:p>
    <w:p w:rsidR="00000000" w:rsidRDefault="00000000">
      <w:pPr>
        <w:pStyle w:val="a5"/>
        <w:divId w:val="175387555"/>
      </w:pPr>
      <w:r>
        <w:t xml:space="preserve">Only applicable to </w:t>
      </w:r>
      <w:r>
        <w:rPr>
          <w:rStyle w:val="HTML"/>
        </w:rPr>
        <w:t>Multi-currency margin</w:t>
      </w:r>
      <w:r>
        <w:t xml:space="preserve"> and </w:t>
      </w:r>
      <w:r>
        <w:rPr>
          <w:rStyle w:val="HTML"/>
        </w:rPr>
        <w:t>Portfolio margin</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/api/v5/account/set-auto-loan</w:t>
      </w:r>
    </w:p>
    <w:p w:rsidR="00000000" w:rsidRDefault="00000000">
      <w:pPr>
        <w:pStyle w:val="a5"/>
        <w:divId w:val="1682931317"/>
      </w:pPr>
      <w:r>
        <w:t>Request Example</w:t>
      </w:r>
    </w:p>
    <w:p w:rsidR="00000000" w:rsidRDefault="00000000">
      <w:pPr>
        <w:pStyle w:val="HTML0"/>
        <w:divId w:val="30962467"/>
        <w:rPr>
          <w:rStyle w:val="HTML"/>
        </w:rPr>
      </w:pPr>
      <w:r>
        <w:rPr>
          <w:rStyle w:val="HTML"/>
        </w:rPr>
        <w:t>POST /api/v5/account/set-auto-loan</w:t>
      </w:r>
    </w:p>
    <w:p w:rsidR="00000000" w:rsidRDefault="00000000">
      <w:pPr>
        <w:pStyle w:val="HTML0"/>
        <w:divId w:val="30962467"/>
        <w:rPr>
          <w:rStyle w:val="HTML"/>
        </w:rPr>
      </w:pPr>
      <w:r>
        <w:rPr>
          <w:rStyle w:val="HTML"/>
        </w:rPr>
        <w:t>body</w:t>
      </w:r>
    </w:p>
    <w:p w:rsidR="00000000" w:rsidRDefault="00000000">
      <w:pPr>
        <w:pStyle w:val="HTML0"/>
        <w:divId w:val="30962467"/>
        <w:rPr>
          <w:rStyle w:val="HTML"/>
        </w:rPr>
      </w:pPr>
      <w:r>
        <w:rPr>
          <w:rStyle w:val="o"/>
        </w:rPr>
        <w:t>{</w:t>
      </w:r>
    </w:p>
    <w:p w:rsidR="00000000" w:rsidRDefault="00000000">
      <w:pPr>
        <w:pStyle w:val="HTML0"/>
        <w:divId w:val="30962467"/>
        <w:rPr>
          <w:rStyle w:val="HTML"/>
        </w:rPr>
      </w:pPr>
      <w:r>
        <w:rPr>
          <w:rStyle w:val="HTML"/>
        </w:rPr>
        <w:t xml:space="preserve">    </w:t>
      </w:r>
      <w:r>
        <w:rPr>
          <w:rStyle w:val="s2"/>
        </w:rPr>
        <w:t>"autoLoan"</w:t>
      </w:r>
      <w:r>
        <w:rPr>
          <w:rStyle w:val="HTML"/>
        </w:rPr>
        <w:t>:true,</w:t>
      </w:r>
    </w:p>
    <w:p w:rsidR="00000000" w:rsidRDefault="00000000">
      <w:pPr>
        <w:pStyle w:val="HTML0"/>
        <w:divId w:val="30962467"/>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900"/>
        <w:gridCol w:w="1058"/>
        <w:gridCol w:w="427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autoLoan</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 xml:space="preserve">Whether to automatically make loans </w:t>
            </w:r>
            <w:r>
              <w:br/>
              <w:t xml:space="preserve">Valid values are </w:t>
            </w:r>
            <w:r>
              <w:rPr>
                <w:rStyle w:val="HTML"/>
              </w:rPr>
              <w:t>true</w:t>
            </w:r>
            <w:r>
              <w:t xml:space="preserve">, </w:t>
            </w:r>
            <w:r>
              <w:rPr>
                <w:rStyle w:val="HTML"/>
              </w:rPr>
              <w:t>false</w:t>
            </w:r>
            <w:r>
              <w:t xml:space="preserve"> </w:t>
            </w:r>
            <w:r>
              <w:br/>
              <w:t xml:space="preserve">The default is </w:t>
            </w:r>
            <w:r>
              <w:rPr>
                <w:rStyle w:val="HTML"/>
              </w:rPr>
              <w:t>true</w:t>
            </w:r>
          </w:p>
        </w:tc>
      </w:tr>
    </w:tbl>
    <w:p w:rsidR="00000000" w:rsidRDefault="00000000">
      <w:pPr>
        <w:pStyle w:val="a5"/>
        <w:divId w:val="1995140393"/>
      </w:pPr>
      <w:r>
        <w:t>Response Example</w:t>
      </w:r>
    </w:p>
    <w:p w:rsidR="00000000" w:rsidRDefault="00000000">
      <w:pPr>
        <w:pStyle w:val="HTML0"/>
        <w:divId w:val="1819153812"/>
        <w:rPr>
          <w:rStyle w:val="w"/>
        </w:rPr>
      </w:pPr>
      <w:r>
        <w:rPr>
          <w:rStyle w:val="p"/>
        </w:rPr>
        <w:t>{</w:t>
      </w:r>
    </w:p>
    <w:p w:rsidR="00000000" w:rsidRDefault="00000000">
      <w:pPr>
        <w:pStyle w:val="HTML0"/>
        <w:divId w:val="1819153812"/>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819153812"/>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1819153812"/>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819153812"/>
        <w:rPr>
          <w:rStyle w:val="w"/>
        </w:rPr>
      </w:pPr>
      <w:r>
        <w:rPr>
          <w:rStyle w:val="w"/>
        </w:rPr>
        <w:t xml:space="preserve">        </w:t>
      </w:r>
      <w:r>
        <w:rPr>
          <w:rStyle w:val="nl"/>
        </w:rPr>
        <w:t>"autoLoan"</w:t>
      </w:r>
      <w:r>
        <w:rPr>
          <w:rStyle w:val="p"/>
        </w:rPr>
        <w:t>:</w:t>
      </w:r>
      <w:r>
        <w:rPr>
          <w:rStyle w:val="w"/>
        </w:rPr>
        <w:t xml:space="preserve"> </w:t>
      </w:r>
      <w:r>
        <w:rPr>
          <w:rStyle w:val="kc"/>
        </w:rPr>
        <w:t>true</w:t>
      </w:r>
    </w:p>
    <w:p w:rsidR="00000000" w:rsidRDefault="00000000">
      <w:pPr>
        <w:pStyle w:val="HTML0"/>
        <w:divId w:val="1819153812"/>
        <w:rPr>
          <w:rStyle w:val="w"/>
        </w:rPr>
      </w:pPr>
      <w:r>
        <w:rPr>
          <w:rStyle w:val="w"/>
        </w:rPr>
        <w:t xml:space="preserve">    </w:t>
      </w:r>
      <w:r>
        <w:rPr>
          <w:rStyle w:val="p"/>
        </w:rPr>
        <w:t>}]</w:t>
      </w:r>
    </w:p>
    <w:p w:rsidR="00000000" w:rsidRDefault="00000000">
      <w:pPr>
        <w:pStyle w:val="HTML0"/>
        <w:divId w:val="1819153812"/>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900"/>
        <w:gridCol w:w="427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autoLoan</w:t>
            </w:r>
          </w:p>
        </w:tc>
        <w:tc>
          <w:tcPr>
            <w:tcW w:w="0" w:type="auto"/>
            <w:vAlign w:val="center"/>
            <w:hideMark/>
          </w:tcPr>
          <w:p w:rsidR="00000000" w:rsidRDefault="00000000">
            <w:r>
              <w:t>Boolean</w:t>
            </w:r>
          </w:p>
        </w:tc>
        <w:tc>
          <w:tcPr>
            <w:tcW w:w="0" w:type="auto"/>
            <w:vAlign w:val="center"/>
            <w:hideMark/>
          </w:tcPr>
          <w:p w:rsidR="00000000" w:rsidRDefault="00000000">
            <w:r>
              <w:t>Whether to automatically make loans</w:t>
            </w:r>
          </w:p>
        </w:tc>
      </w:tr>
    </w:tbl>
    <w:p w:rsidR="00000000" w:rsidRDefault="00000000">
      <w:pPr>
        <w:pStyle w:val="3"/>
        <w:divId w:val="175387555"/>
      </w:pPr>
      <w:r>
        <w:lastRenderedPageBreak/>
        <w:t>Preset account mode switch</w:t>
      </w:r>
    </w:p>
    <w:p w:rsidR="00000000" w:rsidRDefault="00000000">
      <w:pPr>
        <w:pStyle w:val="a5"/>
        <w:divId w:val="175387555"/>
      </w:pPr>
      <w:r>
        <w:t xml:space="preserve">Pre-set the required information for account mode switching. When switching from </w:t>
      </w:r>
      <w:r>
        <w:rPr>
          <w:rStyle w:val="HTML"/>
        </w:rPr>
        <w:t>Spot and futures mode</w:t>
      </w:r>
      <w:r>
        <w:t xml:space="preserve"> / </w:t>
      </w:r>
      <w:r>
        <w:rPr>
          <w:rStyle w:val="HTML"/>
        </w:rPr>
        <w:t>Multi-currency margin mode</w:t>
      </w:r>
      <w:r>
        <w:t xml:space="preserve"> to </w:t>
      </w:r>
      <w:r>
        <w:rPr>
          <w:rStyle w:val="HTML"/>
        </w:rPr>
        <w:t>Portfolio margin mode</w:t>
      </w:r>
      <w:r>
        <w:t xml:space="preserve">, you may optionally pre-set riskOffetType. When switching from </w:t>
      </w:r>
      <w:r>
        <w:rPr>
          <w:rStyle w:val="HTML"/>
        </w:rPr>
        <w:t>Portfolio margin mode</w:t>
      </w:r>
      <w:r>
        <w:t xml:space="preserve"> back to </w:t>
      </w:r>
      <w:r>
        <w:rPr>
          <w:rStyle w:val="HTML"/>
        </w:rPr>
        <w:t>Spot and futures mode</w:t>
      </w:r>
      <w:r>
        <w:t xml:space="preserve"> / </w:t>
      </w:r>
      <w:r>
        <w:rPr>
          <w:rStyle w:val="HTML"/>
        </w:rPr>
        <w:t>Multi-currency margin mode</w:t>
      </w:r>
      <w:r>
        <w:t>, and if there are existing cross-margin contract positions, it is mandatory to pre-set leverage.</w:t>
      </w:r>
    </w:p>
    <w:p w:rsidR="00000000" w:rsidRDefault="00000000">
      <w:pPr>
        <w:pStyle w:val="a5"/>
        <w:divId w:val="175387555"/>
      </w:pPr>
      <w:r>
        <w:t>If the user does not follow the required settings, they will receive an error message during the pre-check or when setting the account mode.</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/api/v5/account/account-level-switch-preset</w:t>
      </w:r>
    </w:p>
    <w:p w:rsidR="00000000" w:rsidRDefault="00000000">
      <w:pPr>
        <w:pStyle w:val="a5"/>
        <w:divId w:val="556163341"/>
      </w:pPr>
      <w:r>
        <w:t>Request example</w:t>
      </w:r>
    </w:p>
    <w:p w:rsidR="00000000" w:rsidRDefault="00000000">
      <w:pPr>
        <w:pStyle w:val="HTML0"/>
        <w:divId w:val="1548836205"/>
        <w:rPr>
          <w:rStyle w:val="HTML"/>
        </w:rPr>
      </w:pPr>
      <w:r>
        <w:rPr>
          <w:rStyle w:val="HTML"/>
        </w:rPr>
        <w:t>// 1. Spot and futures mode -&gt; Multi-currency margin mode</w:t>
      </w:r>
    </w:p>
    <w:p w:rsidR="00000000" w:rsidRDefault="00000000">
      <w:pPr>
        <w:pStyle w:val="HTML0"/>
        <w:divId w:val="1548836205"/>
        <w:rPr>
          <w:rStyle w:val="HTML"/>
        </w:rPr>
      </w:pPr>
      <w:r>
        <w:rPr>
          <w:rStyle w:val="o"/>
        </w:rPr>
        <w:t>{</w:t>
      </w:r>
    </w:p>
    <w:p w:rsidR="00000000" w:rsidRDefault="00000000">
      <w:pPr>
        <w:pStyle w:val="HTML0"/>
        <w:divId w:val="1548836205"/>
        <w:rPr>
          <w:rStyle w:val="HTML"/>
        </w:rPr>
      </w:pPr>
      <w:r>
        <w:rPr>
          <w:rStyle w:val="HTML"/>
        </w:rPr>
        <w:t xml:space="preserve">    </w:t>
      </w:r>
      <w:r>
        <w:rPr>
          <w:rStyle w:val="s2"/>
        </w:rPr>
        <w:t>"acctLv"</w:t>
      </w:r>
      <w:r>
        <w:rPr>
          <w:rStyle w:val="HTML"/>
        </w:rPr>
        <w:t xml:space="preserve">: </w:t>
      </w:r>
      <w:r>
        <w:rPr>
          <w:rStyle w:val="s2"/>
        </w:rPr>
        <w:t>"3"</w:t>
      </w:r>
    </w:p>
    <w:p w:rsidR="00000000" w:rsidRDefault="00000000">
      <w:pPr>
        <w:pStyle w:val="HTML0"/>
        <w:divId w:val="1548836205"/>
        <w:rPr>
          <w:rStyle w:val="HTML"/>
        </w:rPr>
      </w:pPr>
      <w:r>
        <w:rPr>
          <w:rStyle w:val="o"/>
        </w:rPr>
        <w:t>}</w:t>
      </w:r>
    </w:p>
    <w:p w:rsidR="00000000" w:rsidRDefault="00000000">
      <w:pPr>
        <w:pStyle w:val="HTML0"/>
        <w:divId w:val="1548836205"/>
        <w:rPr>
          <w:rStyle w:val="HTML"/>
        </w:rPr>
      </w:pPr>
    </w:p>
    <w:p w:rsidR="00000000" w:rsidRDefault="00000000">
      <w:pPr>
        <w:pStyle w:val="HTML0"/>
        <w:divId w:val="1548836205"/>
        <w:rPr>
          <w:rStyle w:val="HTML"/>
        </w:rPr>
      </w:pPr>
      <w:r>
        <w:rPr>
          <w:rStyle w:val="HTML"/>
        </w:rPr>
        <w:t>// 2. Spot and futures mode/Multi-currency margin mode -&gt; Portfolio margin mode</w:t>
      </w:r>
    </w:p>
    <w:p w:rsidR="00000000" w:rsidRDefault="00000000">
      <w:pPr>
        <w:pStyle w:val="HTML0"/>
        <w:divId w:val="1548836205"/>
        <w:rPr>
          <w:rStyle w:val="HTML"/>
        </w:rPr>
      </w:pPr>
      <w:r>
        <w:rPr>
          <w:rStyle w:val="o"/>
        </w:rPr>
        <w:t>{</w:t>
      </w:r>
    </w:p>
    <w:p w:rsidR="00000000" w:rsidRDefault="00000000">
      <w:pPr>
        <w:pStyle w:val="HTML0"/>
        <w:divId w:val="1548836205"/>
        <w:rPr>
          <w:rStyle w:val="HTML"/>
        </w:rPr>
      </w:pPr>
      <w:r>
        <w:rPr>
          <w:rStyle w:val="HTML"/>
        </w:rPr>
        <w:t xml:space="preserve">    </w:t>
      </w:r>
      <w:r>
        <w:rPr>
          <w:rStyle w:val="s2"/>
        </w:rPr>
        <w:t>"acctLv"</w:t>
      </w:r>
      <w:r>
        <w:rPr>
          <w:rStyle w:val="HTML"/>
        </w:rPr>
        <w:t xml:space="preserve">: </w:t>
      </w:r>
      <w:r>
        <w:rPr>
          <w:rStyle w:val="s2"/>
        </w:rPr>
        <w:t>"4"</w:t>
      </w:r>
      <w:r>
        <w:rPr>
          <w:rStyle w:val="HTML"/>
        </w:rPr>
        <w:t>,</w:t>
      </w:r>
    </w:p>
    <w:p w:rsidR="00000000" w:rsidRDefault="00000000">
      <w:pPr>
        <w:pStyle w:val="HTML0"/>
        <w:divId w:val="1548836205"/>
        <w:rPr>
          <w:rStyle w:val="HTML"/>
        </w:rPr>
      </w:pPr>
      <w:r>
        <w:rPr>
          <w:rStyle w:val="HTML"/>
        </w:rPr>
        <w:t xml:space="preserve">    </w:t>
      </w:r>
      <w:r>
        <w:rPr>
          <w:rStyle w:val="s2"/>
        </w:rPr>
        <w:t>"riskOffsetType"</w:t>
      </w:r>
      <w:r>
        <w:rPr>
          <w:rStyle w:val="HTML"/>
        </w:rPr>
        <w:t xml:space="preserve">: </w:t>
      </w:r>
      <w:r>
        <w:rPr>
          <w:rStyle w:val="s2"/>
        </w:rPr>
        <w:t>"1"</w:t>
      </w:r>
    </w:p>
    <w:p w:rsidR="00000000" w:rsidRDefault="00000000">
      <w:pPr>
        <w:pStyle w:val="HTML0"/>
        <w:divId w:val="1548836205"/>
        <w:rPr>
          <w:rStyle w:val="HTML"/>
        </w:rPr>
      </w:pPr>
      <w:r>
        <w:rPr>
          <w:rStyle w:val="o"/>
        </w:rPr>
        <w:t>}</w:t>
      </w:r>
    </w:p>
    <w:p w:rsidR="00000000" w:rsidRDefault="00000000">
      <w:pPr>
        <w:pStyle w:val="HTML0"/>
        <w:divId w:val="1548836205"/>
        <w:rPr>
          <w:rStyle w:val="HTML"/>
        </w:rPr>
      </w:pPr>
    </w:p>
    <w:p w:rsidR="00000000" w:rsidRDefault="00000000">
      <w:pPr>
        <w:pStyle w:val="HTML0"/>
        <w:divId w:val="1548836205"/>
        <w:rPr>
          <w:rStyle w:val="HTML"/>
        </w:rPr>
      </w:pPr>
      <w:r>
        <w:rPr>
          <w:rStyle w:val="HTML"/>
        </w:rPr>
        <w:t>// 3. Multi-currency margin mode -&gt; Spot and futures mode</w:t>
      </w:r>
    </w:p>
    <w:p w:rsidR="00000000" w:rsidRDefault="00000000">
      <w:pPr>
        <w:pStyle w:val="HTML0"/>
        <w:divId w:val="1548836205"/>
        <w:rPr>
          <w:rStyle w:val="HTML"/>
        </w:rPr>
      </w:pPr>
      <w:r>
        <w:rPr>
          <w:rStyle w:val="o"/>
        </w:rPr>
        <w:t>{</w:t>
      </w:r>
    </w:p>
    <w:p w:rsidR="00000000" w:rsidRDefault="00000000">
      <w:pPr>
        <w:pStyle w:val="HTML0"/>
        <w:divId w:val="1548836205"/>
        <w:rPr>
          <w:rStyle w:val="HTML"/>
        </w:rPr>
      </w:pPr>
      <w:r>
        <w:rPr>
          <w:rStyle w:val="HTML"/>
        </w:rPr>
        <w:t xml:space="preserve">    </w:t>
      </w:r>
      <w:r>
        <w:rPr>
          <w:rStyle w:val="s2"/>
        </w:rPr>
        <w:t>"acctLv"</w:t>
      </w:r>
      <w:r>
        <w:rPr>
          <w:rStyle w:val="HTML"/>
        </w:rPr>
        <w:t xml:space="preserve">: </w:t>
      </w:r>
      <w:r>
        <w:rPr>
          <w:rStyle w:val="s2"/>
        </w:rPr>
        <w:t>"2"</w:t>
      </w:r>
    </w:p>
    <w:p w:rsidR="00000000" w:rsidRDefault="00000000">
      <w:pPr>
        <w:pStyle w:val="HTML0"/>
        <w:divId w:val="1548836205"/>
        <w:rPr>
          <w:rStyle w:val="HTML"/>
        </w:rPr>
      </w:pPr>
      <w:r>
        <w:rPr>
          <w:rStyle w:val="o"/>
        </w:rPr>
        <w:t>}</w:t>
      </w:r>
    </w:p>
    <w:p w:rsidR="00000000" w:rsidRDefault="00000000">
      <w:pPr>
        <w:pStyle w:val="HTML0"/>
        <w:divId w:val="1548836205"/>
        <w:rPr>
          <w:rStyle w:val="HTML"/>
        </w:rPr>
      </w:pPr>
    </w:p>
    <w:p w:rsidR="00000000" w:rsidRDefault="00000000">
      <w:pPr>
        <w:pStyle w:val="HTML0"/>
        <w:divId w:val="1548836205"/>
        <w:rPr>
          <w:rStyle w:val="HTML"/>
        </w:rPr>
      </w:pPr>
      <w:r>
        <w:rPr>
          <w:rStyle w:val="HTML"/>
        </w:rPr>
        <w:t>// 4. Portfolio margin mode -&gt; Spot and futures mode/Multi-currency margin mode, the user have cross-margin contract position and lever is required</w:t>
      </w:r>
    </w:p>
    <w:p w:rsidR="00000000" w:rsidRDefault="00000000">
      <w:pPr>
        <w:pStyle w:val="HTML0"/>
        <w:divId w:val="1548836205"/>
        <w:rPr>
          <w:rStyle w:val="HTML"/>
        </w:rPr>
      </w:pPr>
      <w:r>
        <w:rPr>
          <w:rStyle w:val="o"/>
        </w:rPr>
        <w:t>{</w:t>
      </w:r>
    </w:p>
    <w:p w:rsidR="00000000" w:rsidRDefault="00000000">
      <w:pPr>
        <w:pStyle w:val="HTML0"/>
        <w:divId w:val="1548836205"/>
        <w:rPr>
          <w:rStyle w:val="HTML"/>
        </w:rPr>
      </w:pPr>
      <w:r>
        <w:rPr>
          <w:rStyle w:val="HTML"/>
        </w:rPr>
        <w:t xml:space="preserve">    </w:t>
      </w:r>
      <w:r>
        <w:rPr>
          <w:rStyle w:val="s2"/>
        </w:rPr>
        <w:t>"acctLv"</w:t>
      </w:r>
      <w:r>
        <w:rPr>
          <w:rStyle w:val="HTML"/>
        </w:rPr>
        <w:t xml:space="preserve">: </w:t>
      </w:r>
      <w:r>
        <w:rPr>
          <w:rStyle w:val="s2"/>
        </w:rPr>
        <w:t>"2"</w:t>
      </w:r>
      <w:r>
        <w:rPr>
          <w:rStyle w:val="HTML"/>
        </w:rPr>
        <w:t>,</w:t>
      </w:r>
    </w:p>
    <w:p w:rsidR="00000000" w:rsidRDefault="00000000">
      <w:pPr>
        <w:pStyle w:val="HTML0"/>
        <w:divId w:val="1548836205"/>
        <w:rPr>
          <w:rStyle w:val="HTML"/>
        </w:rPr>
      </w:pPr>
      <w:r>
        <w:rPr>
          <w:rStyle w:val="HTML"/>
        </w:rPr>
        <w:lastRenderedPageBreak/>
        <w:t xml:space="preserve">    </w:t>
      </w:r>
      <w:r>
        <w:rPr>
          <w:rStyle w:val="s2"/>
        </w:rPr>
        <w:t>"lever"</w:t>
      </w:r>
      <w:r>
        <w:rPr>
          <w:rStyle w:val="HTML"/>
        </w:rPr>
        <w:t xml:space="preserve">: </w:t>
      </w:r>
      <w:r>
        <w:rPr>
          <w:rStyle w:val="s2"/>
        </w:rPr>
        <w:t>"10"</w:t>
      </w:r>
    </w:p>
    <w:p w:rsidR="00000000" w:rsidRDefault="00000000">
      <w:pPr>
        <w:pStyle w:val="HTML0"/>
        <w:divId w:val="1548836205"/>
        <w:rPr>
          <w:rStyle w:val="HTML"/>
        </w:rPr>
      </w:pPr>
      <w:r>
        <w:rPr>
          <w:rStyle w:val="o"/>
        </w:rPr>
        <w:t>}</w:t>
      </w:r>
    </w:p>
    <w:p w:rsidR="00000000" w:rsidRDefault="00000000">
      <w:pPr>
        <w:pStyle w:val="HTML0"/>
        <w:divId w:val="1548836205"/>
        <w:rPr>
          <w:rStyle w:val="HTML"/>
        </w:rPr>
      </w:pPr>
    </w:p>
    <w:p w:rsidR="00000000" w:rsidRDefault="00000000">
      <w:pPr>
        <w:pStyle w:val="HTML0"/>
        <w:divId w:val="1548836205"/>
        <w:rPr>
          <w:rStyle w:val="s1"/>
        </w:rPr>
      </w:pPr>
      <w:r>
        <w:rPr>
          <w:rStyle w:val="HTML"/>
        </w:rPr>
        <w:t>// 5. Portfolio margin mode -&gt; Spot and futures mode/Multi-currency margin mode, the user doesn</w:t>
      </w:r>
      <w:r>
        <w:rPr>
          <w:rStyle w:val="s1"/>
        </w:rPr>
        <w:t>'t have cross-margin contract position and lever is not required</w:t>
      </w:r>
    </w:p>
    <w:p w:rsidR="00000000" w:rsidRDefault="00000000">
      <w:pPr>
        <w:pStyle w:val="HTML0"/>
        <w:divId w:val="1548836205"/>
        <w:rPr>
          <w:rStyle w:val="s1"/>
        </w:rPr>
      </w:pPr>
      <w:r>
        <w:rPr>
          <w:rStyle w:val="s1"/>
        </w:rPr>
        <w:t>{</w:t>
      </w:r>
    </w:p>
    <w:p w:rsidR="00000000" w:rsidRDefault="00000000">
      <w:pPr>
        <w:pStyle w:val="HTML0"/>
        <w:divId w:val="1548836205"/>
        <w:rPr>
          <w:rStyle w:val="s1"/>
        </w:rPr>
      </w:pPr>
      <w:r>
        <w:rPr>
          <w:rStyle w:val="s1"/>
        </w:rPr>
        <w:t xml:space="preserve">    "acctLv": "3"</w:t>
      </w:r>
    </w:p>
    <w:p w:rsidR="00000000" w:rsidRDefault="00000000">
      <w:pPr>
        <w:pStyle w:val="HTML0"/>
        <w:divId w:val="1548836205"/>
        <w:rPr>
          <w:rStyle w:val="s1"/>
        </w:rPr>
      </w:pPr>
      <w:r>
        <w:rPr>
          <w:rStyle w:val="s1"/>
        </w:rPr>
        <w:t>}</w:t>
      </w:r>
    </w:p>
    <w:p w:rsidR="00000000" w:rsidRDefault="00000000">
      <w:pPr>
        <w:pStyle w:val="HTML0"/>
        <w:divId w:val="1548836205"/>
        <w:rPr>
          <w:rStyle w:val="s1"/>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780"/>
        <w:gridCol w:w="1058"/>
        <w:gridCol w:w="4713"/>
      </w:tblGrid>
      <w:tr w:rsidR="00000000">
        <w:trPr>
          <w:divId w:val="175387555"/>
          <w:tblHeader/>
          <w:tblCellSpacing w:w="15" w:type="dxa"/>
        </w:trPr>
        <w:tc>
          <w:tcPr>
            <w:tcW w:w="0" w:type="auto"/>
            <w:vAlign w:val="center"/>
            <w:hideMark/>
          </w:tcPr>
          <w:p w:rsidR="00000000" w:rsidRDefault="00000000">
            <w:pPr>
              <w:jc w:val="center"/>
              <w:rPr>
                <w:b/>
                <w:bCs/>
              </w:rPr>
            </w:pPr>
            <w:r>
              <w:rPr>
                <w:rStyle w:val="a6"/>
              </w:rPr>
              <w:t>Parameter</w:t>
            </w:r>
          </w:p>
        </w:tc>
        <w:tc>
          <w:tcPr>
            <w:tcW w:w="0" w:type="auto"/>
            <w:vAlign w:val="center"/>
            <w:hideMark/>
          </w:tcPr>
          <w:p w:rsidR="00000000" w:rsidRDefault="00000000">
            <w:pPr>
              <w:jc w:val="center"/>
              <w:rPr>
                <w:b/>
                <w:bCs/>
              </w:rPr>
            </w:pPr>
            <w:r>
              <w:rPr>
                <w:rStyle w:val="a6"/>
              </w:rPr>
              <w:t>Type</w:t>
            </w:r>
          </w:p>
        </w:tc>
        <w:tc>
          <w:tcPr>
            <w:tcW w:w="0" w:type="auto"/>
            <w:vAlign w:val="center"/>
            <w:hideMark/>
          </w:tcPr>
          <w:p w:rsidR="00000000" w:rsidRDefault="00000000">
            <w:pPr>
              <w:jc w:val="center"/>
              <w:rPr>
                <w:b/>
                <w:bCs/>
              </w:rPr>
            </w:pPr>
            <w:r>
              <w:rPr>
                <w:rStyle w:val="a6"/>
              </w:rPr>
              <w:t>Required</w:t>
            </w:r>
          </w:p>
        </w:tc>
        <w:tc>
          <w:tcPr>
            <w:tcW w:w="0" w:type="auto"/>
            <w:vAlign w:val="center"/>
            <w:hideMark/>
          </w:tcPr>
          <w:p w:rsidR="00000000" w:rsidRDefault="00000000">
            <w:pPr>
              <w:jc w:val="center"/>
              <w:rPr>
                <w:b/>
                <w:bCs/>
              </w:rPr>
            </w:pPr>
            <w:r>
              <w:rPr>
                <w:rStyle w:val="a6"/>
              </w:rPr>
              <w:t>Description</w:t>
            </w:r>
          </w:p>
        </w:tc>
      </w:tr>
      <w:tr w:rsidR="00000000">
        <w:trPr>
          <w:divId w:val="175387555"/>
          <w:tblCellSpacing w:w="15" w:type="dxa"/>
        </w:trPr>
        <w:tc>
          <w:tcPr>
            <w:tcW w:w="0" w:type="auto"/>
            <w:vAlign w:val="center"/>
            <w:hideMark/>
          </w:tcPr>
          <w:p w:rsidR="00000000" w:rsidRDefault="00000000">
            <w:r>
              <w:t>acctLv</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Account mode</w:t>
            </w:r>
            <w:r>
              <w:br/>
            </w:r>
            <w:r>
              <w:rPr>
                <w:rStyle w:val="HTML"/>
              </w:rPr>
              <w:t>2</w:t>
            </w:r>
            <w:r>
              <w:t>: Spot and futures mode</w:t>
            </w:r>
            <w:r>
              <w:br/>
            </w:r>
            <w:r>
              <w:rPr>
                <w:rStyle w:val="HTML"/>
              </w:rPr>
              <w:t>3</w:t>
            </w:r>
            <w:r>
              <w:t>: Multi-currency margin code</w:t>
            </w:r>
            <w:r>
              <w:br/>
            </w:r>
            <w:r>
              <w:rPr>
                <w:rStyle w:val="HTML"/>
              </w:rPr>
              <w:t>4</w:t>
            </w:r>
            <w:r>
              <w:t>: Portfolio margin mode</w:t>
            </w:r>
          </w:p>
        </w:tc>
      </w:tr>
      <w:tr w:rsidR="00000000">
        <w:trPr>
          <w:divId w:val="175387555"/>
          <w:tblCellSpacing w:w="15" w:type="dxa"/>
        </w:trPr>
        <w:tc>
          <w:tcPr>
            <w:tcW w:w="0" w:type="auto"/>
            <w:vAlign w:val="center"/>
            <w:hideMark/>
          </w:tcPr>
          <w:p w:rsidR="00000000" w:rsidRDefault="00000000">
            <w:r>
              <w:t>lever</w:t>
            </w:r>
          </w:p>
        </w:tc>
        <w:tc>
          <w:tcPr>
            <w:tcW w:w="0" w:type="auto"/>
            <w:vAlign w:val="center"/>
            <w:hideMark/>
          </w:tcPr>
          <w:p w:rsidR="00000000" w:rsidRDefault="00000000">
            <w:r>
              <w:t>String</w:t>
            </w:r>
          </w:p>
        </w:tc>
        <w:tc>
          <w:tcPr>
            <w:tcW w:w="0" w:type="auto"/>
            <w:vAlign w:val="center"/>
            <w:hideMark/>
          </w:tcPr>
          <w:p w:rsidR="00000000" w:rsidRDefault="00000000">
            <w:r>
              <w:t>Optional</w:t>
            </w:r>
          </w:p>
        </w:tc>
        <w:tc>
          <w:tcPr>
            <w:tcW w:w="0" w:type="auto"/>
            <w:vAlign w:val="center"/>
            <w:hideMark/>
          </w:tcPr>
          <w:p w:rsidR="00000000" w:rsidRDefault="00000000">
            <w:r>
              <w:t>Leverage</w:t>
            </w:r>
            <w:r>
              <w:br/>
              <w:t>Required when switching from Portfolio margin mode to Spot and futures mode or Multi-currency margin mode, and the user holds cross-margin positions.</w:t>
            </w:r>
          </w:p>
        </w:tc>
      </w:tr>
      <w:tr w:rsidR="00000000">
        <w:trPr>
          <w:divId w:val="175387555"/>
          <w:tblCellSpacing w:w="15" w:type="dxa"/>
        </w:trPr>
        <w:tc>
          <w:tcPr>
            <w:tcW w:w="0" w:type="auto"/>
            <w:vAlign w:val="center"/>
            <w:hideMark/>
          </w:tcPr>
          <w:p w:rsidR="00000000" w:rsidRDefault="00000000">
            <w:r>
              <w:t>riskOffsetType</w:t>
            </w:r>
          </w:p>
        </w:tc>
        <w:tc>
          <w:tcPr>
            <w:tcW w:w="0" w:type="auto"/>
            <w:vAlign w:val="center"/>
            <w:hideMark/>
          </w:tcPr>
          <w:p w:rsidR="00000000" w:rsidRDefault="00000000">
            <w:r>
              <w:t>String</w:t>
            </w:r>
          </w:p>
        </w:tc>
        <w:tc>
          <w:tcPr>
            <w:tcW w:w="0" w:type="auto"/>
            <w:vAlign w:val="center"/>
            <w:hideMark/>
          </w:tcPr>
          <w:p w:rsidR="00000000" w:rsidRDefault="00000000">
            <w:r>
              <w:t>Optional</w:t>
            </w:r>
          </w:p>
        </w:tc>
        <w:tc>
          <w:tcPr>
            <w:tcW w:w="0" w:type="auto"/>
            <w:vAlign w:val="center"/>
            <w:hideMark/>
          </w:tcPr>
          <w:p w:rsidR="00000000" w:rsidRDefault="00000000">
            <w:r>
              <w:t>Risk offset type</w:t>
            </w:r>
            <w:r>
              <w:br/>
            </w:r>
            <w:r>
              <w:rPr>
                <w:rStyle w:val="HTML"/>
              </w:rPr>
              <w:t>1</w:t>
            </w:r>
            <w:r>
              <w:t>: Spot-derivatives (USDT) risk offset</w:t>
            </w:r>
            <w:r>
              <w:br/>
            </w:r>
            <w:r>
              <w:rPr>
                <w:rStyle w:val="HTML"/>
              </w:rPr>
              <w:t>2</w:t>
            </w:r>
            <w:r>
              <w:t>: Spot-derivatives (Crypto) risk offset</w:t>
            </w:r>
            <w:r>
              <w:br/>
            </w:r>
            <w:r>
              <w:rPr>
                <w:rStyle w:val="HTML"/>
              </w:rPr>
              <w:t>3</w:t>
            </w:r>
            <w:r>
              <w:t>: Derivatives only mode</w:t>
            </w:r>
            <w:r>
              <w:br/>
            </w:r>
            <w:r>
              <w:rPr>
                <w:rStyle w:val="HTML"/>
              </w:rPr>
              <w:t>4</w:t>
            </w:r>
            <w:r>
              <w:t>: Spot-derivatives (USDC) risk offset</w:t>
            </w:r>
            <w:r>
              <w:br/>
              <w:t>Applicable when switching from Spot and futures mode or Multi-currency margin mode to Portfolio margin mode.</w:t>
            </w:r>
          </w:p>
        </w:tc>
      </w:tr>
    </w:tbl>
    <w:p w:rsidR="00000000" w:rsidRDefault="00000000">
      <w:pPr>
        <w:pStyle w:val="a5"/>
        <w:divId w:val="139739427"/>
      </w:pPr>
      <w:r>
        <w:t>Response example</w:t>
      </w:r>
    </w:p>
    <w:p w:rsidR="00000000" w:rsidRDefault="00000000">
      <w:pPr>
        <w:pStyle w:val="HTML0"/>
        <w:divId w:val="169487730"/>
        <w:rPr>
          <w:rStyle w:val="w"/>
        </w:rPr>
      </w:pPr>
      <w:r>
        <w:rPr>
          <w:rStyle w:val="err"/>
        </w:rPr>
        <w:t>//</w:t>
      </w:r>
      <w:r>
        <w:rPr>
          <w:rStyle w:val="w"/>
        </w:rPr>
        <w:t xml:space="preserve"> </w:t>
      </w:r>
      <w:r>
        <w:rPr>
          <w:rStyle w:val="mi"/>
        </w:rPr>
        <w:t>1</w:t>
      </w:r>
      <w:r>
        <w:rPr>
          <w:rStyle w:val="err"/>
        </w:rPr>
        <w:t>.</w:t>
      </w:r>
      <w:r>
        <w:rPr>
          <w:rStyle w:val="w"/>
        </w:rPr>
        <w:t xml:space="preserve"> </w:t>
      </w:r>
      <w:r>
        <w:rPr>
          <w:rStyle w:val="err"/>
        </w:rPr>
        <w:t>Spot</w:t>
      </w:r>
      <w:r>
        <w:rPr>
          <w:rStyle w:val="w"/>
        </w:rPr>
        <w:t xml:space="preserve"> </w:t>
      </w:r>
      <w:r>
        <w:rPr>
          <w:rStyle w:val="err"/>
        </w:rPr>
        <w:t>and</w:t>
      </w:r>
      <w:r>
        <w:rPr>
          <w:rStyle w:val="w"/>
        </w:rPr>
        <w:t xml:space="preserve"> </w:t>
      </w:r>
      <w:r>
        <w:rPr>
          <w:rStyle w:val="err"/>
        </w:rPr>
        <w:t>futures</w:t>
      </w:r>
      <w:r>
        <w:rPr>
          <w:rStyle w:val="w"/>
        </w:rPr>
        <w:t xml:space="preserve"> </w:t>
      </w:r>
      <w:r>
        <w:rPr>
          <w:rStyle w:val="err"/>
        </w:rPr>
        <w:t>mode</w:t>
      </w:r>
      <w:r>
        <w:rPr>
          <w:rStyle w:val="w"/>
        </w:rPr>
        <w:t xml:space="preserve"> </w:t>
      </w:r>
      <w:r>
        <w:rPr>
          <w:rStyle w:val="err"/>
        </w:rPr>
        <w:t>-&gt;</w:t>
      </w:r>
      <w:r>
        <w:rPr>
          <w:rStyle w:val="w"/>
        </w:rPr>
        <w:t xml:space="preserve"> </w:t>
      </w:r>
      <w:r>
        <w:rPr>
          <w:rStyle w:val="err"/>
        </w:rPr>
        <w:t>Multi-currency</w:t>
      </w:r>
      <w:r>
        <w:rPr>
          <w:rStyle w:val="w"/>
        </w:rPr>
        <w:t xml:space="preserve"> </w:t>
      </w:r>
      <w:r>
        <w:rPr>
          <w:rStyle w:val="err"/>
        </w:rPr>
        <w:t>margin</w:t>
      </w:r>
      <w:r>
        <w:rPr>
          <w:rStyle w:val="w"/>
        </w:rPr>
        <w:t xml:space="preserve"> </w:t>
      </w:r>
      <w:r>
        <w:rPr>
          <w:rStyle w:val="err"/>
        </w:rPr>
        <w:t>mode</w:t>
      </w:r>
    </w:p>
    <w:p w:rsidR="00000000" w:rsidRDefault="00000000">
      <w:pPr>
        <w:pStyle w:val="HTML0"/>
        <w:divId w:val="169487730"/>
        <w:rPr>
          <w:rStyle w:val="w"/>
        </w:rPr>
      </w:pPr>
      <w:r>
        <w:rPr>
          <w:rStyle w:val="p"/>
        </w:rPr>
        <w:t>{</w:t>
      </w:r>
    </w:p>
    <w:p w:rsidR="00000000" w:rsidRDefault="00000000">
      <w:pPr>
        <w:pStyle w:val="HTML0"/>
        <w:divId w:val="169487730"/>
        <w:rPr>
          <w:rStyle w:val="w"/>
        </w:rPr>
      </w:pPr>
      <w:r>
        <w:rPr>
          <w:rStyle w:val="w"/>
        </w:rPr>
        <w:t xml:space="preserve">    </w:t>
      </w:r>
      <w:r>
        <w:rPr>
          <w:rStyle w:val="nl"/>
        </w:rPr>
        <w:t>"acctLv"</w:t>
      </w:r>
      <w:r>
        <w:rPr>
          <w:rStyle w:val="p"/>
        </w:rPr>
        <w:t>:</w:t>
      </w:r>
      <w:r>
        <w:rPr>
          <w:rStyle w:val="w"/>
        </w:rPr>
        <w:t xml:space="preserve"> </w:t>
      </w:r>
      <w:r>
        <w:rPr>
          <w:rStyle w:val="s2"/>
        </w:rPr>
        <w:t>"3"</w:t>
      </w:r>
      <w:r>
        <w:rPr>
          <w:rStyle w:val="p"/>
        </w:rPr>
        <w:t>,</w:t>
      </w:r>
    </w:p>
    <w:p w:rsidR="00000000" w:rsidRDefault="00000000">
      <w:pPr>
        <w:pStyle w:val="HTML0"/>
        <w:divId w:val="169487730"/>
        <w:rPr>
          <w:rStyle w:val="w"/>
        </w:rPr>
      </w:pPr>
      <w:r>
        <w:rPr>
          <w:rStyle w:val="w"/>
        </w:rPr>
        <w:t xml:space="preserve">    </w:t>
      </w:r>
      <w:r>
        <w:rPr>
          <w:rStyle w:val="nl"/>
        </w:rPr>
        <w:t>"curAcctLv"</w:t>
      </w:r>
      <w:r>
        <w:rPr>
          <w:rStyle w:val="p"/>
        </w:rPr>
        <w:t>:</w:t>
      </w:r>
      <w:r>
        <w:rPr>
          <w:rStyle w:val="w"/>
        </w:rPr>
        <w:t xml:space="preserve"> </w:t>
      </w:r>
      <w:r>
        <w:rPr>
          <w:rStyle w:val="s2"/>
        </w:rPr>
        <w:t>"2"</w:t>
      </w:r>
      <w:r>
        <w:rPr>
          <w:rStyle w:val="p"/>
        </w:rPr>
        <w:t>,</w:t>
      </w:r>
    </w:p>
    <w:p w:rsidR="00000000" w:rsidRDefault="00000000">
      <w:pPr>
        <w:pStyle w:val="HTML0"/>
        <w:divId w:val="169487730"/>
        <w:rPr>
          <w:rStyle w:val="w"/>
        </w:rPr>
      </w:pPr>
      <w:r>
        <w:rPr>
          <w:rStyle w:val="w"/>
        </w:rPr>
        <w:t xml:space="preserve">    </w:t>
      </w:r>
      <w:r>
        <w:rPr>
          <w:rStyle w:val="nl"/>
        </w:rPr>
        <w:t>"lever"</w:t>
      </w:r>
      <w:r>
        <w:rPr>
          <w:rStyle w:val="p"/>
        </w:rPr>
        <w:t>:</w:t>
      </w:r>
      <w:r>
        <w:rPr>
          <w:rStyle w:val="w"/>
        </w:rPr>
        <w:t xml:space="preserve"> </w:t>
      </w:r>
      <w:r>
        <w:rPr>
          <w:rStyle w:val="s2"/>
        </w:rPr>
        <w:t>""</w:t>
      </w:r>
      <w:r>
        <w:rPr>
          <w:rStyle w:val="p"/>
        </w:rPr>
        <w:t>,</w:t>
      </w:r>
    </w:p>
    <w:p w:rsidR="00000000" w:rsidRDefault="00000000">
      <w:pPr>
        <w:pStyle w:val="HTML0"/>
        <w:divId w:val="169487730"/>
        <w:rPr>
          <w:rStyle w:val="w"/>
        </w:rPr>
      </w:pPr>
      <w:r>
        <w:rPr>
          <w:rStyle w:val="w"/>
        </w:rPr>
        <w:t xml:space="preserve">    </w:t>
      </w:r>
      <w:r>
        <w:rPr>
          <w:rStyle w:val="nl"/>
        </w:rPr>
        <w:t>"riskOffsetType"</w:t>
      </w:r>
      <w:r>
        <w:rPr>
          <w:rStyle w:val="p"/>
        </w:rPr>
        <w:t>:</w:t>
      </w:r>
      <w:r>
        <w:rPr>
          <w:rStyle w:val="w"/>
        </w:rPr>
        <w:t xml:space="preserve"> </w:t>
      </w:r>
      <w:r>
        <w:rPr>
          <w:rStyle w:val="s2"/>
        </w:rPr>
        <w:t>""</w:t>
      </w:r>
    </w:p>
    <w:p w:rsidR="00000000" w:rsidRDefault="00000000">
      <w:pPr>
        <w:pStyle w:val="HTML0"/>
        <w:divId w:val="169487730"/>
        <w:rPr>
          <w:rStyle w:val="w"/>
        </w:rPr>
      </w:pPr>
      <w:r>
        <w:rPr>
          <w:rStyle w:val="p"/>
        </w:rPr>
        <w:t>}</w:t>
      </w:r>
    </w:p>
    <w:p w:rsidR="00000000" w:rsidRDefault="00000000">
      <w:pPr>
        <w:pStyle w:val="HTML0"/>
        <w:divId w:val="169487730"/>
        <w:rPr>
          <w:rStyle w:val="w"/>
        </w:rPr>
      </w:pPr>
    </w:p>
    <w:p w:rsidR="00000000" w:rsidRDefault="00000000">
      <w:pPr>
        <w:pStyle w:val="HTML0"/>
        <w:divId w:val="169487730"/>
        <w:rPr>
          <w:rStyle w:val="w"/>
        </w:rPr>
      </w:pPr>
      <w:r>
        <w:rPr>
          <w:rStyle w:val="err"/>
        </w:rPr>
        <w:lastRenderedPageBreak/>
        <w:t>//</w:t>
      </w:r>
      <w:r>
        <w:rPr>
          <w:rStyle w:val="w"/>
        </w:rPr>
        <w:t xml:space="preserve"> </w:t>
      </w:r>
      <w:r>
        <w:rPr>
          <w:rStyle w:val="mi"/>
        </w:rPr>
        <w:t>2</w:t>
      </w:r>
      <w:r>
        <w:rPr>
          <w:rStyle w:val="err"/>
        </w:rPr>
        <w:t>.</w:t>
      </w:r>
      <w:r>
        <w:rPr>
          <w:rStyle w:val="w"/>
        </w:rPr>
        <w:t xml:space="preserve"> </w:t>
      </w:r>
      <w:r>
        <w:rPr>
          <w:rStyle w:val="err"/>
        </w:rPr>
        <w:t>Spot</w:t>
      </w:r>
      <w:r>
        <w:rPr>
          <w:rStyle w:val="w"/>
        </w:rPr>
        <w:t xml:space="preserve"> </w:t>
      </w:r>
      <w:r>
        <w:rPr>
          <w:rStyle w:val="err"/>
        </w:rPr>
        <w:t>and</w:t>
      </w:r>
      <w:r>
        <w:rPr>
          <w:rStyle w:val="w"/>
        </w:rPr>
        <w:t xml:space="preserve"> </w:t>
      </w:r>
      <w:r>
        <w:rPr>
          <w:rStyle w:val="err"/>
        </w:rPr>
        <w:t>futures</w:t>
      </w:r>
      <w:r>
        <w:rPr>
          <w:rStyle w:val="w"/>
        </w:rPr>
        <w:t xml:space="preserve"> </w:t>
      </w:r>
      <w:r>
        <w:rPr>
          <w:rStyle w:val="err"/>
        </w:rPr>
        <w:t>mode/Multi-currency</w:t>
      </w:r>
      <w:r>
        <w:rPr>
          <w:rStyle w:val="w"/>
        </w:rPr>
        <w:t xml:space="preserve"> </w:t>
      </w:r>
      <w:r>
        <w:rPr>
          <w:rStyle w:val="err"/>
        </w:rPr>
        <w:t>margin</w:t>
      </w:r>
      <w:r>
        <w:rPr>
          <w:rStyle w:val="w"/>
        </w:rPr>
        <w:t xml:space="preserve"> </w:t>
      </w:r>
      <w:r>
        <w:rPr>
          <w:rStyle w:val="err"/>
        </w:rPr>
        <w:t>mode</w:t>
      </w:r>
      <w:r>
        <w:rPr>
          <w:rStyle w:val="w"/>
        </w:rPr>
        <w:t xml:space="preserve"> </w:t>
      </w:r>
      <w:r>
        <w:rPr>
          <w:rStyle w:val="err"/>
        </w:rPr>
        <w:t>-&gt;</w:t>
      </w:r>
      <w:r>
        <w:rPr>
          <w:rStyle w:val="w"/>
        </w:rPr>
        <w:t xml:space="preserve"> </w:t>
      </w:r>
      <w:r>
        <w:rPr>
          <w:rStyle w:val="err"/>
        </w:rPr>
        <w:t>Portfolio</w:t>
      </w:r>
      <w:r>
        <w:rPr>
          <w:rStyle w:val="w"/>
        </w:rPr>
        <w:t xml:space="preserve"> </w:t>
      </w:r>
      <w:r>
        <w:rPr>
          <w:rStyle w:val="err"/>
        </w:rPr>
        <w:t>margin</w:t>
      </w:r>
      <w:r>
        <w:rPr>
          <w:rStyle w:val="w"/>
        </w:rPr>
        <w:t xml:space="preserve"> </w:t>
      </w:r>
      <w:r>
        <w:rPr>
          <w:rStyle w:val="err"/>
        </w:rPr>
        <w:t>mode</w:t>
      </w:r>
    </w:p>
    <w:p w:rsidR="00000000" w:rsidRDefault="00000000">
      <w:pPr>
        <w:pStyle w:val="HTML0"/>
        <w:divId w:val="169487730"/>
        <w:rPr>
          <w:rStyle w:val="w"/>
        </w:rPr>
      </w:pPr>
      <w:r>
        <w:rPr>
          <w:rStyle w:val="p"/>
        </w:rPr>
        <w:t>{</w:t>
      </w:r>
    </w:p>
    <w:p w:rsidR="00000000" w:rsidRDefault="00000000">
      <w:pPr>
        <w:pStyle w:val="HTML0"/>
        <w:divId w:val="169487730"/>
        <w:rPr>
          <w:rStyle w:val="w"/>
        </w:rPr>
      </w:pPr>
      <w:r>
        <w:rPr>
          <w:rStyle w:val="w"/>
        </w:rPr>
        <w:t xml:space="preserve">    </w:t>
      </w:r>
      <w:r>
        <w:rPr>
          <w:rStyle w:val="nl"/>
        </w:rPr>
        <w:t>"acctLv"</w:t>
      </w:r>
      <w:r>
        <w:rPr>
          <w:rStyle w:val="p"/>
        </w:rPr>
        <w:t>:</w:t>
      </w:r>
      <w:r>
        <w:rPr>
          <w:rStyle w:val="w"/>
        </w:rPr>
        <w:t xml:space="preserve"> </w:t>
      </w:r>
      <w:r>
        <w:rPr>
          <w:rStyle w:val="s2"/>
        </w:rPr>
        <w:t>"4"</w:t>
      </w:r>
      <w:r>
        <w:rPr>
          <w:rStyle w:val="p"/>
        </w:rPr>
        <w:t>,</w:t>
      </w:r>
    </w:p>
    <w:p w:rsidR="00000000" w:rsidRDefault="00000000">
      <w:pPr>
        <w:pStyle w:val="HTML0"/>
        <w:divId w:val="169487730"/>
        <w:rPr>
          <w:rStyle w:val="w"/>
        </w:rPr>
      </w:pPr>
      <w:r>
        <w:rPr>
          <w:rStyle w:val="w"/>
        </w:rPr>
        <w:t xml:space="preserve">    </w:t>
      </w:r>
      <w:r>
        <w:rPr>
          <w:rStyle w:val="nl"/>
        </w:rPr>
        <w:t>"curAcctLv"</w:t>
      </w:r>
      <w:r>
        <w:rPr>
          <w:rStyle w:val="p"/>
        </w:rPr>
        <w:t>:</w:t>
      </w:r>
      <w:r>
        <w:rPr>
          <w:rStyle w:val="w"/>
        </w:rPr>
        <w:t xml:space="preserve"> </w:t>
      </w:r>
      <w:r>
        <w:rPr>
          <w:rStyle w:val="s2"/>
        </w:rPr>
        <w:t>"2"</w:t>
      </w:r>
      <w:r>
        <w:rPr>
          <w:rStyle w:val="p"/>
        </w:rPr>
        <w:t>,</w:t>
      </w:r>
    </w:p>
    <w:p w:rsidR="00000000" w:rsidRDefault="00000000">
      <w:pPr>
        <w:pStyle w:val="HTML0"/>
        <w:divId w:val="169487730"/>
        <w:rPr>
          <w:rStyle w:val="w"/>
        </w:rPr>
      </w:pPr>
      <w:r>
        <w:rPr>
          <w:rStyle w:val="w"/>
        </w:rPr>
        <w:t xml:space="preserve">    </w:t>
      </w:r>
      <w:r>
        <w:rPr>
          <w:rStyle w:val="nl"/>
        </w:rPr>
        <w:t>"lever"</w:t>
      </w:r>
      <w:r>
        <w:rPr>
          <w:rStyle w:val="p"/>
        </w:rPr>
        <w:t>:</w:t>
      </w:r>
      <w:r>
        <w:rPr>
          <w:rStyle w:val="w"/>
        </w:rPr>
        <w:t xml:space="preserve"> </w:t>
      </w:r>
      <w:r>
        <w:rPr>
          <w:rStyle w:val="s2"/>
        </w:rPr>
        <w:t>""</w:t>
      </w:r>
      <w:r>
        <w:rPr>
          <w:rStyle w:val="p"/>
        </w:rPr>
        <w:t>,</w:t>
      </w:r>
    </w:p>
    <w:p w:rsidR="00000000" w:rsidRDefault="00000000">
      <w:pPr>
        <w:pStyle w:val="HTML0"/>
        <w:divId w:val="169487730"/>
        <w:rPr>
          <w:rStyle w:val="w"/>
        </w:rPr>
      </w:pPr>
      <w:r>
        <w:rPr>
          <w:rStyle w:val="w"/>
        </w:rPr>
        <w:t xml:space="preserve">    </w:t>
      </w:r>
      <w:r>
        <w:rPr>
          <w:rStyle w:val="nl"/>
        </w:rPr>
        <w:t>"riskOffsetType"</w:t>
      </w:r>
      <w:r>
        <w:rPr>
          <w:rStyle w:val="p"/>
        </w:rPr>
        <w:t>:</w:t>
      </w:r>
      <w:r>
        <w:rPr>
          <w:rStyle w:val="w"/>
        </w:rPr>
        <w:t xml:space="preserve"> </w:t>
      </w:r>
      <w:r>
        <w:rPr>
          <w:rStyle w:val="s2"/>
        </w:rPr>
        <w:t>"1"</w:t>
      </w:r>
    </w:p>
    <w:p w:rsidR="00000000" w:rsidRDefault="00000000">
      <w:pPr>
        <w:pStyle w:val="HTML0"/>
        <w:divId w:val="169487730"/>
        <w:rPr>
          <w:rStyle w:val="w"/>
        </w:rPr>
      </w:pPr>
      <w:r>
        <w:rPr>
          <w:rStyle w:val="p"/>
        </w:rPr>
        <w:t>}</w:t>
      </w:r>
    </w:p>
    <w:p w:rsidR="00000000" w:rsidRDefault="00000000">
      <w:pPr>
        <w:pStyle w:val="HTML0"/>
        <w:divId w:val="169487730"/>
        <w:rPr>
          <w:rStyle w:val="w"/>
        </w:rPr>
      </w:pPr>
    </w:p>
    <w:p w:rsidR="00000000" w:rsidRDefault="00000000">
      <w:pPr>
        <w:pStyle w:val="HTML0"/>
        <w:divId w:val="169487730"/>
        <w:rPr>
          <w:rStyle w:val="w"/>
        </w:rPr>
      </w:pPr>
      <w:r>
        <w:rPr>
          <w:rStyle w:val="err"/>
        </w:rPr>
        <w:t>//</w:t>
      </w:r>
      <w:r>
        <w:rPr>
          <w:rStyle w:val="w"/>
        </w:rPr>
        <w:t xml:space="preserve"> </w:t>
      </w:r>
      <w:r>
        <w:rPr>
          <w:rStyle w:val="mi"/>
        </w:rPr>
        <w:t>3</w:t>
      </w:r>
      <w:r>
        <w:rPr>
          <w:rStyle w:val="err"/>
        </w:rPr>
        <w:t>.</w:t>
      </w:r>
      <w:r>
        <w:rPr>
          <w:rStyle w:val="w"/>
        </w:rPr>
        <w:t xml:space="preserve"> </w:t>
      </w:r>
      <w:r>
        <w:rPr>
          <w:rStyle w:val="err"/>
        </w:rPr>
        <w:t>Multi-currency</w:t>
      </w:r>
      <w:r>
        <w:rPr>
          <w:rStyle w:val="w"/>
        </w:rPr>
        <w:t xml:space="preserve"> </w:t>
      </w:r>
      <w:r>
        <w:rPr>
          <w:rStyle w:val="err"/>
        </w:rPr>
        <w:t>margin</w:t>
      </w:r>
      <w:r>
        <w:rPr>
          <w:rStyle w:val="w"/>
        </w:rPr>
        <w:t xml:space="preserve"> </w:t>
      </w:r>
      <w:r>
        <w:rPr>
          <w:rStyle w:val="err"/>
        </w:rPr>
        <w:t>mode</w:t>
      </w:r>
      <w:r>
        <w:rPr>
          <w:rStyle w:val="w"/>
        </w:rPr>
        <w:t xml:space="preserve"> </w:t>
      </w:r>
      <w:r>
        <w:rPr>
          <w:rStyle w:val="err"/>
        </w:rPr>
        <w:t>-&gt;</w:t>
      </w:r>
      <w:r>
        <w:rPr>
          <w:rStyle w:val="w"/>
        </w:rPr>
        <w:t xml:space="preserve"> </w:t>
      </w:r>
      <w:r>
        <w:rPr>
          <w:rStyle w:val="err"/>
        </w:rPr>
        <w:t>Spot</w:t>
      </w:r>
      <w:r>
        <w:rPr>
          <w:rStyle w:val="w"/>
        </w:rPr>
        <w:t xml:space="preserve"> </w:t>
      </w:r>
      <w:r>
        <w:rPr>
          <w:rStyle w:val="err"/>
        </w:rPr>
        <w:t>and</w:t>
      </w:r>
      <w:r>
        <w:rPr>
          <w:rStyle w:val="w"/>
        </w:rPr>
        <w:t xml:space="preserve"> </w:t>
      </w:r>
      <w:r>
        <w:rPr>
          <w:rStyle w:val="err"/>
        </w:rPr>
        <w:t>futures</w:t>
      </w:r>
      <w:r>
        <w:rPr>
          <w:rStyle w:val="w"/>
        </w:rPr>
        <w:t xml:space="preserve"> </w:t>
      </w:r>
      <w:r>
        <w:rPr>
          <w:rStyle w:val="err"/>
        </w:rPr>
        <w:t>mode</w:t>
      </w:r>
    </w:p>
    <w:p w:rsidR="00000000" w:rsidRDefault="00000000">
      <w:pPr>
        <w:pStyle w:val="HTML0"/>
        <w:divId w:val="169487730"/>
        <w:rPr>
          <w:rStyle w:val="w"/>
        </w:rPr>
      </w:pPr>
      <w:r>
        <w:rPr>
          <w:rStyle w:val="p"/>
        </w:rPr>
        <w:t>{</w:t>
      </w:r>
    </w:p>
    <w:p w:rsidR="00000000" w:rsidRDefault="00000000">
      <w:pPr>
        <w:pStyle w:val="HTML0"/>
        <w:divId w:val="169487730"/>
        <w:rPr>
          <w:rStyle w:val="w"/>
        </w:rPr>
      </w:pPr>
      <w:r>
        <w:rPr>
          <w:rStyle w:val="w"/>
        </w:rPr>
        <w:t xml:space="preserve">    </w:t>
      </w:r>
      <w:r>
        <w:rPr>
          <w:rStyle w:val="nl"/>
        </w:rPr>
        <w:t>"acctLv"</w:t>
      </w:r>
      <w:r>
        <w:rPr>
          <w:rStyle w:val="p"/>
        </w:rPr>
        <w:t>:</w:t>
      </w:r>
      <w:r>
        <w:rPr>
          <w:rStyle w:val="w"/>
        </w:rPr>
        <w:t xml:space="preserve"> </w:t>
      </w:r>
      <w:r>
        <w:rPr>
          <w:rStyle w:val="s2"/>
        </w:rPr>
        <w:t>"2"</w:t>
      </w:r>
      <w:r>
        <w:rPr>
          <w:rStyle w:val="p"/>
        </w:rPr>
        <w:t>,</w:t>
      </w:r>
    </w:p>
    <w:p w:rsidR="00000000" w:rsidRDefault="00000000">
      <w:pPr>
        <w:pStyle w:val="HTML0"/>
        <w:divId w:val="169487730"/>
        <w:rPr>
          <w:rStyle w:val="w"/>
        </w:rPr>
      </w:pPr>
      <w:r>
        <w:rPr>
          <w:rStyle w:val="w"/>
        </w:rPr>
        <w:t xml:space="preserve">    </w:t>
      </w:r>
      <w:r>
        <w:rPr>
          <w:rStyle w:val="nl"/>
        </w:rPr>
        <w:t>"curAcctLv"</w:t>
      </w:r>
      <w:r>
        <w:rPr>
          <w:rStyle w:val="p"/>
        </w:rPr>
        <w:t>:</w:t>
      </w:r>
      <w:r>
        <w:rPr>
          <w:rStyle w:val="w"/>
        </w:rPr>
        <w:t xml:space="preserve"> </w:t>
      </w:r>
      <w:r>
        <w:rPr>
          <w:rStyle w:val="s2"/>
        </w:rPr>
        <w:t>"3"</w:t>
      </w:r>
      <w:r>
        <w:rPr>
          <w:rStyle w:val="p"/>
        </w:rPr>
        <w:t>,</w:t>
      </w:r>
    </w:p>
    <w:p w:rsidR="00000000" w:rsidRDefault="00000000">
      <w:pPr>
        <w:pStyle w:val="HTML0"/>
        <w:divId w:val="169487730"/>
        <w:rPr>
          <w:rStyle w:val="w"/>
        </w:rPr>
      </w:pPr>
      <w:r>
        <w:rPr>
          <w:rStyle w:val="w"/>
        </w:rPr>
        <w:t xml:space="preserve">    </w:t>
      </w:r>
      <w:r>
        <w:rPr>
          <w:rStyle w:val="nl"/>
        </w:rPr>
        <w:t>"lever"</w:t>
      </w:r>
      <w:r>
        <w:rPr>
          <w:rStyle w:val="p"/>
        </w:rPr>
        <w:t>:</w:t>
      </w:r>
      <w:r>
        <w:rPr>
          <w:rStyle w:val="w"/>
        </w:rPr>
        <w:t xml:space="preserve"> </w:t>
      </w:r>
      <w:r>
        <w:rPr>
          <w:rStyle w:val="s2"/>
        </w:rPr>
        <w:t>""</w:t>
      </w:r>
      <w:r>
        <w:rPr>
          <w:rStyle w:val="p"/>
        </w:rPr>
        <w:t>,</w:t>
      </w:r>
    </w:p>
    <w:p w:rsidR="00000000" w:rsidRDefault="00000000">
      <w:pPr>
        <w:pStyle w:val="HTML0"/>
        <w:divId w:val="169487730"/>
        <w:rPr>
          <w:rStyle w:val="w"/>
        </w:rPr>
      </w:pPr>
      <w:r>
        <w:rPr>
          <w:rStyle w:val="w"/>
        </w:rPr>
        <w:t xml:space="preserve">    </w:t>
      </w:r>
      <w:r>
        <w:rPr>
          <w:rStyle w:val="nl"/>
        </w:rPr>
        <w:t>"riskOffsetType"</w:t>
      </w:r>
      <w:r>
        <w:rPr>
          <w:rStyle w:val="p"/>
        </w:rPr>
        <w:t>:</w:t>
      </w:r>
      <w:r>
        <w:rPr>
          <w:rStyle w:val="w"/>
        </w:rPr>
        <w:t xml:space="preserve"> </w:t>
      </w:r>
      <w:r>
        <w:rPr>
          <w:rStyle w:val="s2"/>
        </w:rPr>
        <w:t>""</w:t>
      </w:r>
    </w:p>
    <w:p w:rsidR="00000000" w:rsidRDefault="00000000">
      <w:pPr>
        <w:pStyle w:val="HTML0"/>
        <w:divId w:val="169487730"/>
        <w:rPr>
          <w:rStyle w:val="w"/>
        </w:rPr>
      </w:pPr>
      <w:r>
        <w:rPr>
          <w:rStyle w:val="p"/>
        </w:rPr>
        <w:t>}</w:t>
      </w:r>
    </w:p>
    <w:p w:rsidR="00000000" w:rsidRDefault="00000000">
      <w:pPr>
        <w:pStyle w:val="HTML0"/>
        <w:divId w:val="169487730"/>
        <w:rPr>
          <w:rStyle w:val="w"/>
        </w:rPr>
      </w:pPr>
    </w:p>
    <w:p w:rsidR="00000000" w:rsidRDefault="00000000">
      <w:pPr>
        <w:pStyle w:val="HTML0"/>
        <w:divId w:val="169487730"/>
        <w:rPr>
          <w:rStyle w:val="w"/>
        </w:rPr>
      </w:pPr>
      <w:r>
        <w:rPr>
          <w:rStyle w:val="err"/>
        </w:rPr>
        <w:t>//</w:t>
      </w:r>
      <w:r>
        <w:rPr>
          <w:rStyle w:val="w"/>
        </w:rPr>
        <w:t xml:space="preserve"> </w:t>
      </w:r>
      <w:r>
        <w:rPr>
          <w:rStyle w:val="mi"/>
        </w:rPr>
        <w:t>4</w:t>
      </w:r>
      <w:r>
        <w:rPr>
          <w:rStyle w:val="err"/>
        </w:rPr>
        <w:t>.</w:t>
      </w:r>
      <w:r>
        <w:rPr>
          <w:rStyle w:val="w"/>
        </w:rPr>
        <w:t xml:space="preserve"> </w:t>
      </w:r>
      <w:r>
        <w:rPr>
          <w:rStyle w:val="err"/>
        </w:rPr>
        <w:t>Portfolio</w:t>
      </w:r>
      <w:r>
        <w:rPr>
          <w:rStyle w:val="w"/>
        </w:rPr>
        <w:t xml:space="preserve"> </w:t>
      </w:r>
      <w:r>
        <w:rPr>
          <w:rStyle w:val="err"/>
        </w:rPr>
        <w:t>margin</w:t>
      </w:r>
      <w:r>
        <w:rPr>
          <w:rStyle w:val="w"/>
        </w:rPr>
        <w:t xml:space="preserve"> </w:t>
      </w:r>
      <w:r>
        <w:rPr>
          <w:rStyle w:val="err"/>
        </w:rPr>
        <w:t>mode</w:t>
      </w:r>
      <w:r>
        <w:rPr>
          <w:rStyle w:val="w"/>
        </w:rPr>
        <w:t xml:space="preserve"> </w:t>
      </w:r>
      <w:r>
        <w:rPr>
          <w:rStyle w:val="err"/>
        </w:rPr>
        <w:t>-&gt;</w:t>
      </w:r>
      <w:r>
        <w:rPr>
          <w:rStyle w:val="w"/>
        </w:rPr>
        <w:t xml:space="preserve"> </w:t>
      </w:r>
      <w:r>
        <w:rPr>
          <w:rStyle w:val="err"/>
        </w:rPr>
        <w:t>Spot</w:t>
      </w:r>
      <w:r>
        <w:rPr>
          <w:rStyle w:val="w"/>
        </w:rPr>
        <w:t xml:space="preserve"> </w:t>
      </w:r>
      <w:r>
        <w:rPr>
          <w:rStyle w:val="err"/>
        </w:rPr>
        <w:t>and</w:t>
      </w:r>
      <w:r>
        <w:rPr>
          <w:rStyle w:val="w"/>
        </w:rPr>
        <w:t xml:space="preserve"> </w:t>
      </w:r>
      <w:r>
        <w:rPr>
          <w:rStyle w:val="err"/>
        </w:rPr>
        <w:t>futures</w:t>
      </w:r>
      <w:r>
        <w:rPr>
          <w:rStyle w:val="w"/>
        </w:rPr>
        <w:t xml:space="preserve"> </w:t>
      </w:r>
      <w:r>
        <w:rPr>
          <w:rStyle w:val="err"/>
        </w:rPr>
        <w:t>mode/Multi-currency</w:t>
      </w:r>
      <w:r>
        <w:rPr>
          <w:rStyle w:val="w"/>
        </w:rPr>
        <w:t xml:space="preserve"> </w:t>
      </w:r>
      <w:r>
        <w:rPr>
          <w:rStyle w:val="err"/>
        </w:rPr>
        <w:t>margin</w:t>
      </w:r>
      <w:r>
        <w:rPr>
          <w:rStyle w:val="w"/>
        </w:rPr>
        <w:t xml:space="preserve"> </w:t>
      </w:r>
      <w:r>
        <w:rPr>
          <w:rStyle w:val="err"/>
        </w:rPr>
        <w:t>mode</w:t>
      </w:r>
    </w:p>
    <w:p w:rsidR="00000000" w:rsidRDefault="00000000">
      <w:pPr>
        <w:pStyle w:val="HTML0"/>
        <w:divId w:val="169487730"/>
        <w:rPr>
          <w:rStyle w:val="w"/>
        </w:rPr>
      </w:pPr>
      <w:r>
        <w:rPr>
          <w:rStyle w:val="p"/>
        </w:rPr>
        <w:t>{</w:t>
      </w:r>
    </w:p>
    <w:p w:rsidR="00000000" w:rsidRDefault="00000000">
      <w:pPr>
        <w:pStyle w:val="HTML0"/>
        <w:divId w:val="169487730"/>
        <w:rPr>
          <w:rStyle w:val="w"/>
        </w:rPr>
      </w:pPr>
      <w:r>
        <w:rPr>
          <w:rStyle w:val="w"/>
        </w:rPr>
        <w:t xml:space="preserve">    </w:t>
      </w:r>
      <w:r>
        <w:rPr>
          <w:rStyle w:val="nl"/>
        </w:rPr>
        <w:t>"acctLv"</w:t>
      </w:r>
      <w:r>
        <w:rPr>
          <w:rStyle w:val="p"/>
        </w:rPr>
        <w:t>:</w:t>
      </w:r>
      <w:r>
        <w:rPr>
          <w:rStyle w:val="w"/>
        </w:rPr>
        <w:t xml:space="preserve"> </w:t>
      </w:r>
      <w:r>
        <w:rPr>
          <w:rStyle w:val="s2"/>
        </w:rPr>
        <w:t>"2"</w:t>
      </w:r>
      <w:r>
        <w:rPr>
          <w:rStyle w:val="p"/>
        </w:rPr>
        <w:t>,</w:t>
      </w:r>
    </w:p>
    <w:p w:rsidR="00000000" w:rsidRDefault="00000000">
      <w:pPr>
        <w:pStyle w:val="HTML0"/>
        <w:divId w:val="169487730"/>
        <w:rPr>
          <w:rStyle w:val="w"/>
        </w:rPr>
      </w:pPr>
      <w:r>
        <w:rPr>
          <w:rStyle w:val="w"/>
        </w:rPr>
        <w:t xml:space="preserve">    </w:t>
      </w:r>
      <w:r>
        <w:rPr>
          <w:rStyle w:val="nl"/>
        </w:rPr>
        <w:t>"curAcctLv"</w:t>
      </w:r>
      <w:r>
        <w:rPr>
          <w:rStyle w:val="p"/>
        </w:rPr>
        <w:t>:</w:t>
      </w:r>
      <w:r>
        <w:rPr>
          <w:rStyle w:val="w"/>
        </w:rPr>
        <w:t xml:space="preserve"> </w:t>
      </w:r>
      <w:r>
        <w:rPr>
          <w:rStyle w:val="s2"/>
        </w:rPr>
        <w:t>"4"</w:t>
      </w:r>
      <w:r>
        <w:rPr>
          <w:rStyle w:val="p"/>
        </w:rPr>
        <w:t>,</w:t>
      </w:r>
    </w:p>
    <w:p w:rsidR="00000000" w:rsidRDefault="00000000">
      <w:pPr>
        <w:pStyle w:val="HTML0"/>
        <w:divId w:val="169487730"/>
        <w:rPr>
          <w:rStyle w:val="w"/>
        </w:rPr>
      </w:pPr>
      <w:r>
        <w:rPr>
          <w:rStyle w:val="w"/>
        </w:rPr>
        <w:t xml:space="preserve">    </w:t>
      </w:r>
      <w:r>
        <w:rPr>
          <w:rStyle w:val="nl"/>
        </w:rPr>
        <w:t>"lever"</w:t>
      </w:r>
      <w:r>
        <w:rPr>
          <w:rStyle w:val="p"/>
        </w:rPr>
        <w:t>:</w:t>
      </w:r>
      <w:r>
        <w:rPr>
          <w:rStyle w:val="w"/>
        </w:rPr>
        <w:t xml:space="preserve"> </w:t>
      </w:r>
      <w:r>
        <w:rPr>
          <w:rStyle w:val="s2"/>
        </w:rPr>
        <w:t>"10"</w:t>
      </w:r>
      <w:r>
        <w:rPr>
          <w:rStyle w:val="p"/>
        </w:rPr>
        <w:t>,</w:t>
      </w:r>
    </w:p>
    <w:p w:rsidR="00000000" w:rsidRDefault="00000000">
      <w:pPr>
        <w:pStyle w:val="HTML0"/>
        <w:divId w:val="169487730"/>
        <w:rPr>
          <w:rStyle w:val="w"/>
        </w:rPr>
      </w:pPr>
      <w:r>
        <w:rPr>
          <w:rStyle w:val="w"/>
        </w:rPr>
        <w:t xml:space="preserve">    </w:t>
      </w:r>
      <w:r>
        <w:rPr>
          <w:rStyle w:val="nl"/>
        </w:rPr>
        <w:t>"riskOffsetType"</w:t>
      </w:r>
      <w:r>
        <w:rPr>
          <w:rStyle w:val="p"/>
        </w:rPr>
        <w:t>:</w:t>
      </w:r>
      <w:r>
        <w:rPr>
          <w:rStyle w:val="w"/>
        </w:rPr>
        <w:t xml:space="preserve"> </w:t>
      </w:r>
      <w:r>
        <w:rPr>
          <w:rStyle w:val="s2"/>
        </w:rPr>
        <w:t>""</w:t>
      </w:r>
    </w:p>
    <w:p w:rsidR="00000000" w:rsidRDefault="00000000">
      <w:pPr>
        <w:pStyle w:val="HTML0"/>
        <w:divId w:val="169487730"/>
        <w:rPr>
          <w:rStyle w:val="w"/>
        </w:rPr>
      </w:pPr>
      <w:r>
        <w:rPr>
          <w:rStyle w:val="p"/>
        </w:rPr>
        <w:t>}</w:t>
      </w:r>
    </w:p>
    <w:p w:rsidR="00000000" w:rsidRDefault="00000000">
      <w:pPr>
        <w:pStyle w:val="HTML0"/>
        <w:divId w:val="169487730"/>
        <w:rPr>
          <w:rStyle w:val="w"/>
        </w:rPr>
      </w:pPr>
    </w:p>
    <w:p w:rsidR="00000000" w:rsidRDefault="00000000">
      <w:pPr>
        <w:pStyle w:val="HTML0"/>
        <w:divId w:val="169487730"/>
        <w:rPr>
          <w:rStyle w:val="w"/>
        </w:rPr>
      </w:pPr>
      <w:r>
        <w:rPr>
          <w:rStyle w:val="err"/>
        </w:rPr>
        <w:t>//</w:t>
      </w:r>
      <w:r>
        <w:rPr>
          <w:rStyle w:val="w"/>
        </w:rPr>
        <w:t xml:space="preserve"> </w:t>
      </w:r>
      <w:r>
        <w:rPr>
          <w:rStyle w:val="mi"/>
        </w:rPr>
        <w:t>5</w:t>
      </w:r>
      <w:r>
        <w:rPr>
          <w:rStyle w:val="err"/>
        </w:rPr>
        <w:t>.</w:t>
      </w:r>
      <w:r>
        <w:rPr>
          <w:rStyle w:val="w"/>
        </w:rPr>
        <w:t xml:space="preserve"> </w:t>
      </w:r>
      <w:r>
        <w:rPr>
          <w:rStyle w:val="err"/>
        </w:rPr>
        <w:t>Portfolio</w:t>
      </w:r>
      <w:r>
        <w:rPr>
          <w:rStyle w:val="w"/>
        </w:rPr>
        <w:t xml:space="preserve"> </w:t>
      </w:r>
      <w:r>
        <w:rPr>
          <w:rStyle w:val="err"/>
        </w:rPr>
        <w:t>margin</w:t>
      </w:r>
      <w:r>
        <w:rPr>
          <w:rStyle w:val="w"/>
        </w:rPr>
        <w:t xml:space="preserve"> </w:t>
      </w:r>
      <w:r>
        <w:rPr>
          <w:rStyle w:val="err"/>
        </w:rPr>
        <w:t>mode</w:t>
      </w:r>
      <w:r>
        <w:rPr>
          <w:rStyle w:val="w"/>
        </w:rPr>
        <w:t xml:space="preserve"> </w:t>
      </w:r>
      <w:r>
        <w:rPr>
          <w:rStyle w:val="err"/>
        </w:rPr>
        <w:t>-&gt;</w:t>
      </w:r>
      <w:r>
        <w:rPr>
          <w:rStyle w:val="w"/>
        </w:rPr>
        <w:t xml:space="preserve"> </w:t>
      </w:r>
      <w:r>
        <w:rPr>
          <w:rStyle w:val="err"/>
        </w:rPr>
        <w:t>Spot</w:t>
      </w:r>
      <w:r>
        <w:rPr>
          <w:rStyle w:val="w"/>
        </w:rPr>
        <w:t xml:space="preserve"> </w:t>
      </w:r>
      <w:r>
        <w:rPr>
          <w:rStyle w:val="err"/>
        </w:rPr>
        <w:t>and</w:t>
      </w:r>
      <w:r>
        <w:rPr>
          <w:rStyle w:val="w"/>
        </w:rPr>
        <w:t xml:space="preserve"> </w:t>
      </w:r>
      <w:r>
        <w:rPr>
          <w:rStyle w:val="err"/>
        </w:rPr>
        <w:t>futures</w:t>
      </w:r>
      <w:r>
        <w:rPr>
          <w:rStyle w:val="w"/>
        </w:rPr>
        <w:t xml:space="preserve"> </w:t>
      </w:r>
      <w:r>
        <w:rPr>
          <w:rStyle w:val="err"/>
        </w:rPr>
        <w:t>mode/Multi-currency</w:t>
      </w:r>
      <w:r>
        <w:rPr>
          <w:rStyle w:val="w"/>
        </w:rPr>
        <w:t xml:space="preserve"> </w:t>
      </w:r>
      <w:r>
        <w:rPr>
          <w:rStyle w:val="err"/>
        </w:rPr>
        <w:t>margin</w:t>
      </w:r>
      <w:r>
        <w:rPr>
          <w:rStyle w:val="w"/>
        </w:rPr>
        <w:t xml:space="preserve"> </w:t>
      </w:r>
      <w:r>
        <w:rPr>
          <w:rStyle w:val="err"/>
        </w:rPr>
        <w:t>mode</w:t>
      </w:r>
    </w:p>
    <w:p w:rsidR="00000000" w:rsidRDefault="00000000">
      <w:pPr>
        <w:pStyle w:val="HTML0"/>
        <w:divId w:val="169487730"/>
        <w:rPr>
          <w:rStyle w:val="w"/>
        </w:rPr>
      </w:pPr>
      <w:r>
        <w:rPr>
          <w:rStyle w:val="p"/>
        </w:rPr>
        <w:t>{</w:t>
      </w:r>
    </w:p>
    <w:p w:rsidR="00000000" w:rsidRDefault="00000000">
      <w:pPr>
        <w:pStyle w:val="HTML0"/>
        <w:divId w:val="169487730"/>
        <w:rPr>
          <w:rStyle w:val="w"/>
        </w:rPr>
      </w:pPr>
      <w:r>
        <w:rPr>
          <w:rStyle w:val="w"/>
        </w:rPr>
        <w:t xml:space="preserve">    </w:t>
      </w:r>
      <w:r>
        <w:rPr>
          <w:rStyle w:val="nl"/>
        </w:rPr>
        <w:t>"acctLv"</w:t>
      </w:r>
      <w:r>
        <w:rPr>
          <w:rStyle w:val="p"/>
        </w:rPr>
        <w:t>:</w:t>
      </w:r>
      <w:r>
        <w:rPr>
          <w:rStyle w:val="w"/>
        </w:rPr>
        <w:t xml:space="preserve"> </w:t>
      </w:r>
      <w:r>
        <w:rPr>
          <w:rStyle w:val="s2"/>
        </w:rPr>
        <w:t>"3"</w:t>
      </w:r>
      <w:r>
        <w:rPr>
          <w:rStyle w:val="p"/>
        </w:rPr>
        <w:t>,</w:t>
      </w:r>
    </w:p>
    <w:p w:rsidR="00000000" w:rsidRDefault="00000000">
      <w:pPr>
        <w:pStyle w:val="HTML0"/>
        <w:divId w:val="169487730"/>
        <w:rPr>
          <w:rStyle w:val="w"/>
        </w:rPr>
      </w:pPr>
      <w:r>
        <w:rPr>
          <w:rStyle w:val="w"/>
        </w:rPr>
        <w:t xml:space="preserve">    </w:t>
      </w:r>
      <w:r>
        <w:rPr>
          <w:rStyle w:val="nl"/>
        </w:rPr>
        <w:t>"curAcctLv"</w:t>
      </w:r>
      <w:r>
        <w:rPr>
          <w:rStyle w:val="p"/>
        </w:rPr>
        <w:t>:</w:t>
      </w:r>
      <w:r>
        <w:rPr>
          <w:rStyle w:val="w"/>
        </w:rPr>
        <w:t xml:space="preserve"> </w:t>
      </w:r>
      <w:r>
        <w:rPr>
          <w:rStyle w:val="s2"/>
        </w:rPr>
        <w:t>"4"</w:t>
      </w:r>
      <w:r>
        <w:rPr>
          <w:rStyle w:val="p"/>
        </w:rPr>
        <w:t>,</w:t>
      </w:r>
    </w:p>
    <w:p w:rsidR="00000000" w:rsidRDefault="00000000">
      <w:pPr>
        <w:pStyle w:val="HTML0"/>
        <w:divId w:val="169487730"/>
        <w:rPr>
          <w:rStyle w:val="w"/>
        </w:rPr>
      </w:pPr>
      <w:r>
        <w:rPr>
          <w:rStyle w:val="w"/>
        </w:rPr>
        <w:t xml:space="preserve">    </w:t>
      </w:r>
      <w:r>
        <w:rPr>
          <w:rStyle w:val="nl"/>
        </w:rPr>
        <w:t>"lever"</w:t>
      </w:r>
      <w:r>
        <w:rPr>
          <w:rStyle w:val="p"/>
        </w:rPr>
        <w:t>:</w:t>
      </w:r>
      <w:r>
        <w:rPr>
          <w:rStyle w:val="w"/>
        </w:rPr>
        <w:t xml:space="preserve"> </w:t>
      </w:r>
      <w:r>
        <w:rPr>
          <w:rStyle w:val="s2"/>
        </w:rPr>
        <w:t>""</w:t>
      </w:r>
      <w:r>
        <w:rPr>
          <w:rStyle w:val="p"/>
        </w:rPr>
        <w:t>,</w:t>
      </w:r>
    </w:p>
    <w:p w:rsidR="00000000" w:rsidRDefault="00000000">
      <w:pPr>
        <w:pStyle w:val="HTML0"/>
        <w:divId w:val="169487730"/>
        <w:rPr>
          <w:rStyle w:val="w"/>
        </w:rPr>
      </w:pPr>
      <w:r>
        <w:rPr>
          <w:rStyle w:val="w"/>
        </w:rPr>
        <w:t xml:space="preserve">    </w:t>
      </w:r>
      <w:r>
        <w:rPr>
          <w:rStyle w:val="nl"/>
        </w:rPr>
        <w:t>"riskOffsetType"</w:t>
      </w:r>
      <w:r>
        <w:rPr>
          <w:rStyle w:val="p"/>
        </w:rPr>
        <w:t>:</w:t>
      </w:r>
      <w:r>
        <w:rPr>
          <w:rStyle w:val="w"/>
        </w:rPr>
        <w:t xml:space="preserve"> </w:t>
      </w:r>
      <w:r>
        <w:rPr>
          <w:rStyle w:val="s2"/>
        </w:rPr>
        <w:t>""</w:t>
      </w:r>
    </w:p>
    <w:p w:rsidR="00000000" w:rsidRDefault="00000000">
      <w:pPr>
        <w:pStyle w:val="HTML0"/>
        <w:divId w:val="169487730"/>
        <w:rPr>
          <w:rStyle w:val="w"/>
        </w:rPr>
      </w:pPr>
      <w:r>
        <w:rPr>
          <w:rStyle w:val="p"/>
        </w:rPr>
        <w:t>}</w:t>
      </w:r>
    </w:p>
    <w:p w:rsidR="00000000" w:rsidRDefault="00000000">
      <w:pPr>
        <w:pStyle w:val="HTML0"/>
        <w:divId w:val="169487730"/>
        <w:rPr>
          <w:rStyle w:val="w"/>
        </w:rPr>
      </w:pP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780"/>
        <w:gridCol w:w="5771"/>
      </w:tblGrid>
      <w:tr w:rsidR="00000000">
        <w:trPr>
          <w:divId w:val="175387555"/>
          <w:tblHeader/>
          <w:tblCellSpacing w:w="15" w:type="dxa"/>
        </w:trPr>
        <w:tc>
          <w:tcPr>
            <w:tcW w:w="0" w:type="auto"/>
            <w:vAlign w:val="center"/>
            <w:hideMark/>
          </w:tcPr>
          <w:p w:rsidR="00000000" w:rsidRDefault="00000000">
            <w:pPr>
              <w:jc w:val="center"/>
              <w:rPr>
                <w:b/>
                <w:bCs/>
              </w:rPr>
            </w:pPr>
            <w:r>
              <w:rPr>
                <w:rStyle w:val="a6"/>
              </w:rPr>
              <w:t>Parameter</w:t>
            </w:r>
          </w:p>
        </w:tc>
        <w:tc>
          <w:tcPr>
            <w:tcW w:w="0" w:type="auto"/>
            <w:vAlign w:val="center"/>
            <w:hideMark/>
          </w:tcPr>
          <w:p w:rsidR="00000000" w:rsidRDefault="00000000">
            <w:pPr>
              <w:jc w:val="center"/>
              <w:rPr>
                <w:b/>
                <w:bCs/>
              </w:rPr>
            </w:pPr>
            <w:r>
              <w:rPr>
                <w:rStyle w:val="a6"/>
              </w:rPr>
              <w:t>Type</w:t>
            </w:r>
          </w:p>
        </w:tc>
        <w:tc>
          <w:tcPr>
            <w:tcW w:w="0" w:type="auto"/>
            <w:vAlign w:val="center"/>
            <w:hideMark/>
          </w:tcPr>
          <w:p w:rsidR="00000000" w:rsidRDefault="00000000">
            <w:pPr>
              <w:jc w:val="center"/>
              <w:rPr>
                <w:b/>
                <w:bCs/>
              </w:rPr>
            </w:pPr>
            <w:r>
              <w:rPr>
                <w:rStyle w:val="a6"/>
              </w:rPr>
              <w:t>Description</w:t>
            </w:r>
          </w:p>
        </w:tc>
      </w:tr>
      <w:tr w:rsidR="00000000">
        <w:trPr>
          <w:divId w:val="175387555"/>
          <w:tblCellSpacing w:w="15" w:type="dxa"/>
        </w:trPr>
        <w:tc>
          <w:tcPr>
            <w:tcW w:w="0" w:type="auto"/>
            <w:vAlign w:val="center"/>
            <w:hideMark/>
          </w:tcPr>
          <w:p w:rsidR="00000000" w:rsidRDefault="00000000">
            <w:r>
              <w:t>curAcctLv</w:t>
            </w:r>
          </w:p>
        </w:tc>
        <w:tc>
          <w:tcPr>
            <w:tcW w:w="0" w:type="auto"/>
            <w:vAlign w:val="center"/>
            <w:hideMark/>
          </w:tcPr>
          <w:p w:rsidR="00000000" w:rsidRDefault="00000000">
            <w:r>
              <w:t>String</w:t>
            </w:r>
          </w:p>
        </w:tc>
        <w:tc>
          <w:tcPr>
            <w:tcW w:w="0" w:type="auto"/>
            <w:vAlign w:val="center"/>
            <w:hideMark/>
          </w:tcPr>
          <w:p w:rsidR="00000000" w:rsidRDefault="00000000">
            <w:r>
              <w:t>Current account mode</w:t>
            </w:r>
          </w:p>
        </w:tc>
      </w:tr>
      <w:tr w:rsidR="00000000">
        <w:trPr>
          <w:divId w:val="175387555"/>
          <w:tblCellSpacing w:w="15" w:type="dxa"/>
        </w:trPr>
        <w:tc>
          <w:tcPr>
            <w:tcW w:w="0" w:type="auto"/>
            <w:vAlign w:val="center"/>
            <w:hideMark/>
          </w:tcPr>
          <w:p w:rsidR="00000000" w:rsidRDefault="00000000">
            <w:r>
              <w:t>acctLv</w:t>
            </w:r>
          </w:p>
        </w:tc>
        <w:tc>
          <w:tcPr>
            <w:tcW w:w="0" w:type="auto"/>
            <w:vAlign w:val="center"/>
            <w:hideMark/>
          </w:tcPr>
          <w:p w:rsidR="00000000" w:rsidRDefault="00000000">
            <w:r>
              <w:t>String</w:t>
            </w:r>
          </w:p>
        </w:tc>
        <w:tc>
          <w:tcPr>
            <w:tcW w:w="0" w:type="auto"/>
            <w:vAlign w:val="center"/>
            <w:hideMark/>
          </w:tcPr>
          <w:p w:rsidR="00000000" w:rsidRDefault="00000000">
            <w:r>
              <w:t>Account mode after switch</w:t>
            </w:r>
          </w:p>
        </w:tc>
      </w:tr>
      <w:tr w:rsidR="00000000">
        <w:trPr>
          <w:divId w:val="175387555"/>
          <w:tblCellSpacing w:w="15" w:type="dxa"/>
        </w:trPr>
        <w:tc>
          <w:tcPr>
            <w:tcW w:w="0" w:type="auto"/>
            <w:vAlign w:val="center"/>
            <w:hideMark/>
          </w:tcPr>
          <w:p w:rsidR="00000000" w:rsidRDefault="00000000">
            <w:r>
              <w:t>lever</w:t>
            </w:r>
          </w:p>
        </w:tc>
        <w:tc>
          <w:tcPr>
            <w:tcW w:w="0" w:type="auto"/>
            <w:vAlign w:val="center"/>
            <w:hideMark/>
          </w:tcPr>
          <w:p w:rsidR="00000000" w:rsidRDefault="00000000">
            <w:r>
              <w:t>String</w:t>
            </w:r>
          </w:p>
        </w:tc>
        <w:tc>
          <w:tcPr>
            <w:tcW w:w="0" w:type="auto"/>
            <w:vAlign w:val="center"/>
            <w:hideMark/>
          </w:tcPr>
          <w:p w:rsidR="00000000" w:rsidRDefault="00000000">
            <w:r>
              <w:t>The leverage user preset for cross-margin positions</w:t>
            </w:r>
          </w:p>
        </w:tc>
      </w:tr>
      <w:tr w:rsidR="00000000">
        <w:trPr>
          <w:divId w:val="175387555"/>
          <w:tblCellSpacing w:w="15" w:type="dxa"/>
        </w:trPr>
        <w:tc>
          <w:tcPr>
            <w:tcW w:w="0" w:type="auto"/>
            <w:vAlign w:val="center"/>
            <w:hideMark/>
          </w:tcPr>
          <w:p w:rsidR="00000000" w:rsidRDefault="00000000">
            <w:r>
              <w:lastRenderedPageBreak/>
              <w:t>riskOffsetType</w:t>
            </w:r>
          </w:p>
        </w:tc>
        <w:tc>
          <w:tcPr>
            <w:tcW w:w="0" w:type="auto"/>
            <w:vAlign w:val="center"/>
            <w:hideMark/>
          </w:tcPr>
          <w:p w:rsidR="00000000" w:rsidRDefault="00000000">
            <w:r>
              <w:t>String</w:t>
            </w:r>
          </w:p>
        </w:tc>
        <w:tc>
          <w:tcPr>
            <w:tcW w:w="0" w:type="auto"/>
            <w:vAlign w:val="center"/>
            <w:hideMark/>
          </w:tcPr>
          <w:p w:rsidR="00000000" w:rsidRDefault="00000000">
            <w:r>
              <w:t>The risk offset type user preset</w:t>
            </w:r>
          </w:p>
        </w:tc>
      </w:tr>
    </w:tbl>
    <w:p w:rsidR="00000000" w:rsidRDefault="00000000">
      <w:pPr>
        <w:divId w:val="175387555"/>
      </w:pPr>
      <w:r>
        <w:br/>
        <w:t xml:space="preserve">lever: When switching from Portfolio margin mode to Spot and futures mode or Multi-currency margin mode, if the user holds cross-margin positions, this parameter must be provided; otherwise, error code 50014 will occur. The maximum allowable value for this parameter is determined by the smallest maximum leverage based on current position sizes under the target mode. For example, if a user in PM mode holds three cross-margin positions, with maximum allowable leverage of 20x, 50x, and 100x respectively, the maximum leverage it can set is 20x. </w:t>
      </w:r>
      <w:r>
        <w:br/>
      </w:r>
      <w:r>
        <w:br/>
        <w:t xml:space="preserve">riskOffsetType: Optional when switching from Spot and futures mode or Multi-currency margin mode to Portfolio margin mode. If not provided, it uses the user's current riskOffsetType value as default; if none exists, it uses 3:Derivatives only as default. </w:t>
      </w:r>
    </w:p>
    <w:p w:rsidR="00000000" w:rsidRDefault="00000000">
      <w:pPr>
        <w:pStyle w:val="3"/>
        <w:divId w:val="175387555"/>
      </w:pPr>
      <w:r>
        <w:t>Precheck account mode switch</w:t>
      </w:r>
    </w:p>
    <w:p w:rsidR="00000000" w:rsidRDefault="00000000">
      <w:pPr>
        <w:pStyle w:val="a5"/>
        <w:divId w:val="175387555"/>
      </w:pPr>
      <w:r>
        <w:t>Retrieve precheck information for account mode switching.</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/api/v5/account/set-account-switch-precheck</w:t>
      </w:r>
    </w:p>
    <w:p w:rsidR="00000000" w:rsidRDefault="00000000">
      <w:pPr>
        <w:pStyle w:val="a5"/>
        <w:divId w:val="429201293"/>
      </w:pPr>
      <w:r>
        <w:t>Request example</w:t>
      </w:r>
    </w:p>
    <w:p w:rsidR="00000000" w:rsidRDefault="00000000">
      <w:pPr>
        <w:pStyle w:val="HTML0"/>
        <w:divId w:val="220410799"/>
        <w:rPr>
          <w:rStyle w:val="HTML"/>
        </w:rPr>
      </w:pPr>
      <w:r>
        <w:rPr>
          <w:rStyle w:val="HTML"/>
        </w:rPr>
        <w:t>GET /api/v5/account/set-account-switch-precheck?acctLv</w:t>
      </w:r>
      <w:r>
        <w:rPr>
          <w:rStyle w:val="o"/>
        </w:rPr>
        <w:t>=</w:t>
      </w:r>
      <w:r>
        <w:rPr>
          <w:rStyle w:val="HTML"/>
        </w:rPr>
        <w:t>3</w:t>
      </w:r>
    </w:p>
    <w:p w:rsidR="00000000" w:rsidRDefault="00000000">
      <w:pPr>
        <w:pStyle w:val="HTML0"/>
        <w:divId w:val="220410799"/>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3555"/>
      </w:tblGrid>
      <w:tr w:rsidR="00000000">
        <w:trPr>
          <w:divId w:val="175387555"/>
          <w:tblHeader/>
          <w:tblCellSpacing w:w="15" w:type="dxa"/>
        </w:trPr>
        <w:tc>
          <w:tcPr>
            <w:tcW w:w="0" w:type="auto"/>
            <w:vAlign w:val="center"/>
            <w:hideMark/>
          </w:tcPr>
          <w:p w:rsidR="00000000" w:rsidRDefault="00000000">
            <w:pPr>
              <w:jc w:val="center"/>
              <w:rPr>
                <w:b/>
                <w:bCs/>
              </w:rPr>
            </w:pPr>
            <w:r>
              <w:rPr>
                <w:rStyle w:val="a6"/>
              </w:rPr>
              <w:t>Parameter</w:t>
            </w:r>
          </w:p>
        </w:tc>
        <w:tc>
          <w:tcPr>
            <w:tcW w:w="0" w:type="auto"/>
            <w:vAlign w:val="center"/>
            <w:hideMark/>
          </w:tcPr>
          <w:p w:rsidR="00000000" w:rsidRDefault="00000000">
            <w:pPr>
              <w:jc w:val="center"/>
              <w:rPr>
                <w:b/>
                <w:bCs/>
              </w:rPr>
            </w:pPr>
            <w:r>
              <w:rPr>
                <w:rStyle w:val="a6"/>
              </w:rPr>
              <w:t>Type</w:t>
            </w:r>
          </w:p>
        </w:tc>
        <w:tc>
          <w:tcPr>
            <w:tcW w:w="0" w:type="auto"/>
            <w:vAlign w:val="center"/>
            <w:hideMark/>
          </w:tcPr>
          <w:p w:rsidR="00000000" w:rsidRDefault="00000000">
            <w:pPr>
              <w:jc w:val="center"/>
              <w:rPr>
                <w:b/>
                <w:bCs/>
              </w:rPr>
            </w:pPr>
            <w:r>
              <w:rPr>
                <w:rStyle w:val="a6"/>
              </w:rPr>
              <w:t>Required</w:t>
            </w:r>
          </w:p>
        </w:tc>
        <w:tc>
          <w:tcPr>
            <w:tcW w:w="0" w:type="auto"/>
            <w:vAlign w:val="center"/>
            <w:hideMark/>
          </w:tcPr>
          <w:p w:rsidR="00000000" w:rsidRDefault="00000000">
            <w:pPr>
              <w:jc w:val="center"/>
              <w:rPr>
                <w:b/>
                <w:bCs/>
              </w:rPr>
            </w:pPr>
            <w:r>
              <w:rPr>
                <w:rStyle w:val="a6"/>
              </w:rPr>
              <w:t>Description</w:t>
            </w:r>
          </w:p>
        </w:tc>
      </w:tr>
      <w:tr w:rsidR="00000000">
        <w:trPr>
          <w:divId w:val="175387555"/>
          <w:tblCellSpacing w:w="15" w:type="dxa"/>
        </w:trPr>
        <w:tc>
          <w:tcPr>
            <w:tcW w:w="0" w:type="auto"/>
            <w:vAlign w:val="center"/>
            <w:hideMark/>
          </w:tcPr>
          <w:p w:rsidR="00000000" w:rsidRDefault="00000000">
            <w:r>
              <w:t>acctLv</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Account mode</w:t>
            </w:r>
            <w:r>
              <w:br/>
            </w:r>
            <w:r>
              <w:rPr>
                <w:rStyle w:val="HTML"/>
              </w:rPr>
              <w:t>1</w:t>
            </w:r>
            <w:r>
              <w:t>: Spot mode</w:t>
            </w:r>
            <w:r>
              <w:br/>
            </w:r>
            <w:r>
              <w:rPr>
                <w:rStyle w:val="HTML"/>
              </w:rPr>
              <w:t>2</w:t>
            </w:r>
            <w:r>
              <w:t>: Spot and futures mode</w:t>
            </w:r>
            <w:r>
              <w:br/>
            </w:r>
            <w:r>
              <w:rPr>
                <w:rStyle w:val="HTML"/>
              </w:rPr>
              <w:t>3</w:t>
            </w:r>
            <w:r>
              <w:t>: Multi-currency margin code</w:t>
            </w:r>
            <w:r>
              <w:br/>
            </w:r>
            <w:r>
              <w:rPr>
                <w:rStyle w:val="HTML"/>
              </w:rPr>
              <w:t>4</w:t>
            </w:r>
            <w:r>
              <w:t>: Portfolio margin mode</w:t>
            </w:r>
          </w:p>
        </w:tc>
      </w:tr>
    </w:tbl>
    <w:p w:rsidR="00000000" w:rsidRDefault="00000000">
      <w:pPr>
        <w:pStyle w:val="a5"/>
        <w:divId w:val="1782256958"/>
      </w:pPr>
      <w:r>
        <w:t>Response example</w:t>
      </w:r>
    </w:p>
    <w:p w:rsidR="00000000" w:rsidRDefault="00000000">
      <w:pPr>
        <w:pStyle w:val="HTML0"/>
        <w:divId w:val="1764566100"/>
        <w:rPr>
          <w:rStyle w:val="w"/>
        </w:rPr>
      </w:pPr>
      <w:r>
        <w:rPr>
          <w:rStyle w:val="err"/>
        </w:rPr>
        <w:lastRenderedPageBreak/>
        <w:t>//</w:t>
      </w:r>
      <w:r>
        <w:rPr>
          <w:rStyle w:val="w"/>
        </w:rPr>
        <w:t xml:space="preserve"> </w:t>
      </w:r>
      <w:r>
        <w:rPr>
          <w:rStyle w:val="err"/>
        </w:rPr>
        <w:t>Spot</w:t>
      </w:r>
      <w:r>
        <w:rPr>
          <w:rStyle w:val="w"/>
        </w:rPr>
        <w:t xml:space="preserve"> </w:t>
      </w:r>
      <w:r>
        <w:rPr>
          <w:rStyle w:val="err"/>
        </w:rPr>
        <w:t>and</w:t>
      </w:r>
      <w:r>
        <w:rPr>
          <w:rStyle w:val="w"/>
        </w:rPr>
        <w:t xml:space="preserve"> </w:t>
      </w:r>
      <w:r>
        <w:rPr>
          <w:rStyle w:val="err"/>
        </w:rPr>
        <w:t>futures</w:t>
      </w:r>
      <w:r>
        <w:rPr>
          <w:rStyle w:val="w"/>
        </w:rPr>
        <w:t xml:space="preserve"> </w:t>
      </w:r>
      <w:r>
        <w:rPr>
          <w:rStyle w:val="err"/>
        </w:rPr>
        <w:t>mode-&gt;Portfolio</w:t>
      </w:r>
      <w:r>
        <w:rPr>
          <w:rStyle w:val="w"/>
        </w:rPr>
        <w:t xml:space="preserve"> </w:t>
      </w:r>
      <w:r>
        <w:rPr>
          <w:rStyle w:val="err"/>
        </w:rPr>
        <w:t>margin</w:t>
      </w:r>
      <w:r>
        <w:rPr>
          <w:rStyle w:val="w"/>
        </w:rPr>
        <w:t xml:space="preserve"> </w:t>
      </w:r>
      <w:r>
        <w:rPr>
          <w:rStyle w:val="err"/>
        </w:rPr>
        <w:t>mode,</w:t>
      </w:r>
      <w:r>
        <w:rPr>
          <w:rStyle w:val="w"/>
        </w:rPr>
        <w:t xml:space="preserve"> </w:t>
      </w:r>
      <w:r>
        <w:rPr>
          <w:rStyle w:val="err"/>
        </w:rPr>
        <w:t>need</w:t>
      </w:r>
      <w:r>
        <w:rPr>
          <w:rStyle w:val="w"/>
        </w:rPr>
        <w:t xml:space="preserve"> </w:t>
      </w:r>
      <w:r>
        <w:rPr>
          <w:rStyle w:val="err"/>
        </w:rPr>
        <w:t>to</w:t>
      </w:r>
      <w:r>
        <w:rPr>
          <w:rStyle w:val="w"/>
        </w:rPr>
        <w:t xml:space="preserve"> </w:t>
      </w:r>
      <w:r>
        <w:rPr>
          <w:rStyle w:val="err"/>
        </w:rPr>
        <w:t>finish</w:t>
      </w:r>
      <w:r>
        <w:rPr>
          <w:rStyle w:val="w"/>
        </w:rPr>
        <w:t xml:space="preserve"> </w:t>
      </w:r>
      <w:r>
        <w:rPr>
          <w:rStyle w:val="err"/>
        </w:rPr>
        <w:t>the</w:t>
      </w:r>
      <w:r>
        <w:rPr>
          <w:rStyle w:val="w"/>
        </w:rPr>
        <w:t xml:space="preserve"> </w:t>
      </w:r>
      <w:r>
        <w:rPr>
          <w:rStyle w:val="err"/>
        </w:rPr>
        <w:t>Q&amp;A</w:t>
      </w:r>
      <w:r>
        <w:rPr>
          <w:rStyle w:val="w"/>
        </w:rPr>
        <w:t xml:space="preserve"> </w:t>
      </w:r>
      <w:r>
        <w:rPr>
          <w:rStyle w:val="err"/>
        </w:rPr>
        <w:t>on</w:t>
      </w:r>
      <w:r>
        <w:rPr>
          <w:rStyle w:val="w"/>
        </w:rPr>
        <w:t xml:space="preserve"> </w:t>
      </w:r>
      <w:r>
        <w:rPr>
          <w:rStyle w:val="err"/>
        </w:rPr>
        <w:t>web</w:t>
      </w:r>
      <w:r>
        <w:rPr>
          <w:rStyle w:val="w"/>
        </w:rPr>
        <w:t xml:space="preserve"> </w:t>
      </w:r>
      <w:r>
        <w:rPr>
          <w:rStyle w:val="err"/>
        </w:rPr>
        <w:t>or</w:t>
      </w:r>
      <w:r>
        <w:rPr>
          <w:rStyle w:val="w"/>
        </w:rPr>
        <w:t xml:space="preserve"> </w:t>
      </w:r>
      <w:r>
        <w:rPr>
          <w:rStyle w:val="err"/>
        </w:rPr>
        <w:t>mobile</w:t>
      </w:r>
      <w:r>
        <w:rPr>
          <w:rStyle w:val="w"/>
        </w:rPr>
        <w:t xml:space="preserve"> </w:t>
      </w:r>
      <w:r>
        <w:rPr>
          <w:rStyle w:val="err"/>
        </w:rPr>
        <w:t>first</w:t>
      </w:r>
    </w:p>
    <w:p w:rsidR="00000000" w:rsidRDefault="00000000">
      <w:pPr>
        <w:pStyle w:val="HTML0"/>
        <w:divId w:val="1764566100"/>
        <w:rPr>
          <w:rStyle w:val="w"/>
        </w:rPr>
      </w:pPr>
      <w:r>
        <w:rPr>
          <w:rStyle w:val="p"/>
        </w:rPr>
        <w:t>{</w:t>
      </w:r>
    </w:p>
    <w:p w:rsidR="00000000" w:rsidRDefault="00000000">
      <w:pPr>
        <w:pStyle w:val="HTML0"/>
        <w:divId w:val="1764566100"/>
        <w:rPr>
          <w:rStyle w:val="w"/>
        </w:rPr>
      </w:pPr>
      <w:r>
        <w:rPr>
          <w:rStyle w:val="w"/>
        </w:rPr>
        <w:t xml:space="preserve">    </w:t>
      </w:r>
      <w:r>
        <w:rPr>
          <w:rStyle w:val="nl"/>
        </w:rPr>
        <w:t>"code"</w:t>
      </w:r>
      <w:r>
        <w:rPr>
          <w:rStyle w:val="p"/>
        </w:rPr>
        <w:t>:</w:t>
      </w:r>
      <w:r>
        <w:rPr>
          <w:rStyle w:val="w"/>
        </w:rPr>
        <w:t xml:space="preserve"> </w:t>
      </w:r>
      <w:r>
        <w:rPr>
          <w:rStyle w:val="s2"/>
        </w:rPr>
        <w:t>"51070"</w:t>
      </w:r>
      <w:r>
        <w:rPr>
          <w:rStyle w:val="p"/>
        </w:rPr>
        <w:t>,</w:t>
      </w:r>
    </w:p>
    <w:p w:rsidR="00000000" w:rsidRDefault="00000000">
      <w:pPr>
        <w:pStyle w:val="HTML0"/>
        <w:divId w:val="1764566100"/>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764566100"/>
        <w:rPr>
          <w:rStyle w:val="w"/>
        </w:rPr>
      </w:pPr>
      <w:r>
        <w:rPr>
          <w:rStyle w:val="w"/>
        </w:rPr>
        <w:t xml:space="preserve">    </w:t>
      </w:r>
      <w:r>
        <w:rPr>
          <w:rStyle w:val="nl"/>
        </w:rPr>
        <w:t>"msg"</w:t>
      </w:r>
      <w:r>
        <w:rPr>
          <w:rStyle w:val="p"/>
        </w:rPr>
        <w:t>:</w:t>
      </w:r>
      <w:r>
        <w:rPr>
          <w:rStyle w:val="w"/>
        </w:rPr>
        <w:t xml:space="preserve"> </w:t>
      </w:r>
      <w:r>
        <w:rPr>
          <w:rStyle w:val="s2"/>
        </w:rPr>
        <w:t>"You do not meet the requirements for switching to this account mode. Please upgrade the account mode on the OKX website or App"</w:t>
      </w:r>
    </w:p>
    <w:p w:rsidR="00000000" w:rsidRDefault="00000000">
      <w:pPr>
        <w:pStyle w:val="HTML0"/>
        <w:divId w:val="1764566100"/>
        <w:rPr>
          <w:rStyle w:val="w"/>
        </w:rPr>
      </w:pPr>
      <w:r>
        <w:rPr>
          <w:rStyle w:val="p"/>
        </w:rPr>
        <w:t>}</w:t>
      </w:r>
    </w:p>
    <w:p w:rsidR="00000000" w:rsidRDefault="00000000">
      <w:pPr>
        <w:pStyle w:val="HTML0"/>
        <w:divId w:val="1764566100"/>
        <w:rPr>
          <w:rStyle w:val="w"/>
        </w:rPr>
      </w:pPr>
    </w:p>
    <w:p w:rsidR="00000000" w:rsidRDefault="00000000">
      <w:pPr>
        <w:pStyle w:val="HTML0"/>
        <w:divId w:val="1764566100"/>
        <w:rPr>
          <w:rStyle w:val="w"/>
        </w:rPr>
      </w:pPr>
      <w:r>
        <w:rPr>
          <w:rStyle w:val="err"/>
        </w:rPr>
        <w:t>//</w:t>
      </w:r>
      <w:r>
        <w:rPr>
          <w:rStyle w:val="w"/>
        </w:rPr>
        <w:t xml:space="preserve"> </w:t>
      </w:r>
      <w:r>
        <w:rPr>
          <w:rStyle w:val="err"/>
        </w:rPr>
        <w:t>Spot</w:t>
      </w:r>
      <w:r>
        <w:rPr>
          <w:rStyle w:val="w"/>
        </w:rPr>
        <w:t xml:space="preserve"> </w:t>
      </w:r>
      <w:r>
        <w:rPr>
          <w:rStyle w:val="err"/>
        </w:rPr>
        <w:t>and</w:t>
      </w:r>
      <w:r>
        <w:rPr>
          <w:rStyle w:val="w"/>
        </w:rPr>
        <w:t xml:space="preserve"> </w:t>
      </w:r>
      <w:r>
        <w:rPr>
          <w:rStyle w:val="err"/>
        </w:rPr>
        <w:t>futures</w:t>
      </w:r>
      <w:r>
        <w:rPr>
          <w:rStyle w:val="w"/>
        </w:rPr>
        <w:t xml:space="preserve"> </w:t>
      </w:r>
      <w:r>
        <w:rPr>
          <w:rStyle w:val="err"/>
        </w:rPr>
        <w:t>mode-&gt;Portfolio</w:t>
      </w:r>
      <w:r>
        <w:rPr>
          <w:rStyle w:val="w"/>
        </w:rPr>
        <w:t xml:space="preserve"> </w:t>
      </w:r>
      <w:r>
        <w:rPr>
          <w:rStyle w:val="err"/>
        </w:rPr>
        <w:t>margin</w:t>
      </w:r>
      <w:r>
        <w:rPr>
          <w:rStyle w:val="w"/>
        </w:rPr>
        <w:t xml:space="preserve"> </w:t>
      </w:r>
      <w:r>
        <w:rPr>
          <w:rStyle w:val="err"/>
        </w:rPr>
        <w:t>mode,</w:t>
      </w:r>
      <w:r>
        <w:rPr>
          <w:rStyle w:val="w"/>
        </w:rPr>
        <w:t xml:space="preserve"> </w:t>
      </w:r>
      <w:r>
        <w:rPr>
          <w:rStyle w:val="err"/>
        </w:rPr>
        <w:t>unmatched</w:t>
      </w:r>
      <w:r>
        <w:rPr>
          <w:rStyle w:val="w"/>
        </w:rPr>
        <w:t xml:space="preserve"> </w:t>
      </w:r>
      <w:r>
        <w:rPr>
          <w:rStyle w:val="err"/>
        </w:rPr>
        <w:t>information</w:t>
      </w:r>
    </w:p>
    <w:p w:rsidR="00000000" w:rsidRDefault="00000000">
      <w:pPr>
        <w:pStyle w:val="HTML0"/>
        <w:divId w:val="1764566100"/>
        <w:rPr>
          <w:rStyle w:val="w"/>
        </w:rPr>
      </w:pPr>
      <w:r>
        <w:rPr>
          <w:rStyle w:val="err"/>
        </w:rPr>
        <w:t>//</w:t>
      </w:r>
      <w:r>
        <w:rPr>
          <w:rStyle w:val="w"/>
        </w:rPr>
        <w:t xml:space="preserve"> </w:t>
      </w:r>
      <w:r>
        <w:rPr>
          <w:rStyle w:val="err"/>
        </w:rPr>
        <w:t>sCode</w:t>
      </w:r>
      <w:r>
        <w:rPr>
          <w:rStyle w:val="w"/>
        </w:rPr>
        <w:t xml:space="preserve"> </w:t>
      </w:r>
      <w:r>
        <w:rPr>
          <w:rStyle w:val="mi"/>
        </w:rPr>
        <w:t>1</w:t>
      </w:r>
    </w:p>
    <w:p w:rsidR="00000000" w:rsidRDefault="00000000">
      <w:pPr>
        <w:pStyle w:val="HTML0"/>
        <w:divId w:val="1764566100"/>
        <w:rPr>
          <w:rStyle w:val="w"/>
        </w:rPr>
      </w:pPr>
      <w:r>
        <w:rPr>
          <w:rStyle w:val="p"/>
        </w:rPr>
        <w:t>{</w:t>
      </w:r>
    </w:p>
    <w:p w:rsidR="00000000" w:rsidRDefault="00000000">
      <w:pPr>
        <w:pStyle w:val="HTML0"/>
        <w:divId w:val="1764566100"/>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764566100"/>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764566100"/>
        <w:rPr>
          <w:rStyle w:val="w"/>
        </w:rPr>
      </w:pPr>
      <w:r>
        <w:rPr>
          <w:rStyle w:val="w"/>
        </w:rPr>
        <w:t xml:space="preserve">        </w:t>
      </w:r>
      <w:r>
        <w:rPr>
          <w:rStyle w:val="p"/>
        </w:rPr>
        <w:t>{</w:t>
      </w:r>
    </w:p>
    <w:p w:rsidR="00000000" w:rsidRDefault="00000000">
      <w:pPr>
        <w:pStyle w:val="HTML0"/>
        <w:divId w:val="1764566100"/>
        <w:rPr>
          <w:rStyle w:val="w"/>
        </w:rPr>
      </w:pPr>
      <w:r>
        <w:rPr>
          <w:rStyle w:val="w"/>
        </w:rPr>
        <w:t xml:space="preserve">            </w:t>
      </w:r>
      <w:r>
        <w:rPr>
          <w:rStyle w:val="nl"/>
        </w:rPr>
        <w:t>"acctLv"</w:t>
      </w:r>
      <w:r>
        <w:rPr>
          <w:rStyle w:val="p"/>
        </w:rPr>
        <w:t>:</w:t>
      </w:r>
      <w:r>
        <w:rPr>
          <w:rStyle w:val="w"/>
        </w:rPr>
        <w:t xml:space="preserve"> </w:t>
      </w:r>
      <w:r>
        <w:rPr>
          <w:rStyle w:val="s2"/>
        </w:rPr>
        <w:t>"3"</w:t>
      </w:r>
      <w:r>
        <w:rPr>
          <w:rStyle w:val="p"/>
        </w:rPr>
        <w:t>,</w:t>
      </w:r>
    </w:p>
    <w:p w:rsidR="00000000" w:rsidRDefault="00000000">
      <w:pPr>
        <w:pStyle w:val="HTML0"/>
        <w:divId w:val="1764566100"/>
        <w:rPr>
          <w:rStyle w:val="w"/>
        </w:rPr>
      </w:pPr>
      <w:r>
        <w:rPr>
          <w:rStyle w:val="w"/>
        </w:rPr>
        <w:t xml:space="preserve">            </w:t>
      </w:r>
      <w:r>
        <w:rPr>
          <w:rStyle w:val="nl"/>
        </w:rPr>
        <w:t>"curAcctLv"</w:t>
      </w:r>
      <w:r>
        <w:rPr>
          <w:rStyle w:val="p"/>
        </w:rPr>
        <w:t>:</w:t>
      </w:r>
      <w:r>
        <w:rPr>
          <w:rStyle w:val="w"/>
        </w:rPr>
        <w:t xml:space="preserve"> </w:t>
      </w:r>
      <w:r>
        <w:rPr>
          <w:rStyle w:val="s2"/>
        </w:rPr>
        <w:t>"1"</w:t>
      </w:r>
      <w:r>
        <w:rPr>
          <w:rStyle w:val="p"/>
        </w:rPr>
        <w:t>,</w:t>
      </w:r>
    </w:p>
    <w:p w:rsidR="00000000" w:rsidRDefault="00000000">
      <w:pPr>
        <w:pStyle w:val="HTML0"/>
        <w:divId w:val="1764566100"/>
        <w:rPr>
          <w:rStyle w:val="w"/>
        </w:rPr>
      </w:pPr>
      <w:r>
        <w:rPr>
          <w:rStyle w:val="w"/>
        </w:rPr>
        <w:t xml:space="preserve">            </w:t>
      </w:r>
      <w:r>
        <w:rPr>
          <w:rStyle w:val="nl"/>
        </w:rPr>
        <w:t>"mgnAft"</w:t>
      </w:r>
      <w:r>
        <w:rPr>
          <w:rStyle w:val="p"/>
        </w:rPr>
        <w:t>:</w:t>
      </w:r>
      <w:r>
        <w:rPr>
          <w:rStyle w:val="w"/>
        </w:rPr>
        <w:t xml:space="preserve"> </w:t>
      </w:r>
      <w:r>
        <w:rPr>
          <w:rStyle w:val="kc"/>
        </w:rPr>
        <w:t>null</w:t>
      </w:r>
      <w:r>
        <w:rPr>
          <w:rStyle w:val="p"/>
        </w:rPr>
        <w:t>,</w:t>
      </w:r>
    </w:p>
    <w:p w:rsidR="00000000" w:rsidRDefault="00000000">
      <w:pPr>
        <w:pStyle w:val="HTML0"/>
        <w:divId w:val="1764566100"/>
        <w:rPr>
          <w:rStyle w:val="w"/>
        </w:rPr>
      </w:pPr>
      <w:r>
        <w:rPr>
          <w:rStyle w:val="w"/>
        </w:rPr>
        <w:t xml:space="preserve">            </w:t>
      </w:r>
      <w:r>
        <w:rPr>
          <w:rStyle w:val="nl"/>
        </w:rPr>
        <w:t>"mgnBf"</w:t>
      </w:r>
      <w:r>
        <w:rPr>
          <w:rStyle w:val="p"/>
        </w:rPr>
        <w:t>:</w:t>
      </w:r>
      <w:r>
        <w:rPr>
          <w:rStyle w:val="w"/>
        </w:rPr>
        <w:t xml:space="preserve"> </w:t>
      </w:r>
      <w:r>
        <w:rPr>
          <w:rStyle w:val="kc"/>
        </w:rPr>
        <w:t>null</w:t>
      </w:r>
      <w:r>
        <w:rPr>
          <w:rStyle w:val="p"/>
        </w:rPr>
        <w:t>,</w:t>
      </w:r>
    </w:p>
    <w:p w:rsidR="00000000" w:rsidRDefault="00000000">
      <w:pPr>
        <w:pStyle w:val="HTML0"/>
        <w:divId w:val="1764566100"/>
        <w:rPr>
          <w:rStyle w:val="w"/>
        </w:rPr>
      </w:pPr>
      <w:r>
        <w:rPr>
          <w:rStyle w:val="w"/>
        </w:rPr>
        <w:t xml:space="preserve">            </w:t>
      </w:r>
      <w:r>
        <w:rPr>
          <w:rStyle w:val="nl"/>
        </w:rPr>
        <w:t>"posList"</w:t>
      </w:r>
      <w:r>
        <w:rPr>
          <w:rStyle w:val="p"/>
        </w:rPr>
        <w:t>:</w:t>
      </w:r>
      <w:r>
        <w:rPr>
          <w:rStyle w:val="w"/>
        </w:rPr>
        <w:t xml:space="preserve"> </w:t>
      </w:r>
      <w:r>
        <w:rPr>
          <w:rStyle w:val="p"/>
        </w:rPr>
        <w:t>[],</w:t>
      </w:r>
    </w:p>
    <w:p w:rsidR="00000000" w:rsidRDefault="00000000">
      <w:pPr>
        <w:pStyle w:val="HTML0"/>
        <w:divId w:val="1764566100"/>
        <w:rPr>
          <w:rStyle w:val="w"/>
        </w:rPr>
      </w:pPr>
      <w:r>
        <w:rPr>
          <w:rStyle w:val="w"/>
        </w:rPr>
        <w:t xml:space="preserve">            </w:t>
      </w:r>
      <w:r>
        <w:rPr>
          <w:rStyle w:val="nl"/>
        </w:rPr>
        <w:t>"posTierCheck"</w:t>
      </w:r>
      <w:r>
        <w:rPr>
          <w:rStyle w:val="p"/>
        </w:rPr>
        <w:t>:</w:t>
      </w:r>
      <w:r>
        <w:rPr>
          <w:rStyle w:val="w"/>
        </w:rPr>
        <w:t xml:space="preserve"> </w:t>
      </w:r>
      <w:r>
        <w:rPr>
          <w:rStyle w:val="p"/>
        </w:rPr>
        <w:t>[],</w:t>
      </w:r>
    </w:p>
    <w:p w:rsidR="00000000" w:rsidRDefault="00000000">
      <w:pPr>
        <w:pStyle w:val="HTML0"/>
        <w:divId w:val="1764566100"/>
        <w:rPr>
          <w:rStyle w:val="w"/>
        </w:rPr>
      </w:pPr>
      <w:r>
        <w:rPr>
          <w:rStyle w:val="w"/>
        </w:rPr>
        <w:t xml:space="preserve">            </w:t>
      </w:r>
      <w:r>
        <w:rPr>
          <w:rStyle w:val="nl"/>
        </w:rPr>
        <w:t>"riskOffsetType"</w:t>
      </w:r>
      <w:r>
        <w:rPr>
          <w:rStyle w:val="p"/>
        </w:rPr>
        <w:t>:</w:t>
      </w:r>
      <w:r>
        <w:rPr>
          <w:rStyle w:val="w"/>
        </w:rPr>
        <w:t xml:space="preserve"> </w:t>
      </w:r>
      <w:r>
        <w:rPr>
          <w:rStyle w:val="s2"/>
        </w:rPr>
        <w:t>""</w:t>
      </w:r>
      <w:r>
        <w:rPr>
          <w:rStyle w:val="p"/>
        </w:rPr>
        <w:t>,</w:t>
      </w:r>
    </w:p>
    <w:p w:rsidR="00000000" w:rsidRDefault="00000000">
      <w:pPr>
        <w:pStyle w:val="HTML0"/>
        <w:divId w:val="1764566100"/>
        <w:rPr>
          <w:rStyle w:val="w"/>
        </w:rPr>
      </w:pPr>
      <w:r>
        <w:rPr>
          <w:rStyle w:val="w"/>
        </w:rPr>
        <w:t xml:space="preserve">            </w:t>
      </w:r>
      <w:r>
        <w:rPr>
          <w:rStyle w:val="nl"/>
        </w:rPr>
        <w:t>"sCode"</w:t>
      </w:r>
      <w:r>
        <w:rPr>
          <w:rStyle w:val="p"/>
        </w:rPr>
        <w:t>:</w:t>
      </w:r>
      <w:r>
        <w:rPr>
          <w:rStyle w:val="w"/>
        </w:rPr>
        <w:t xml:space="preserve"> </w:t>
      </w:r>
      <w:r>
        <w:rPr>
          <w:rStyle w:val="s2"/>
        </w:rPr>
        <w:t>"1"</w:t>
      </w:r>
      <w:r>
        <w:rPr>
          <w:rStyle w:val="p"/>
        </w:rPr>
        <w:t>,</w:t>
      </w:r>
    </w:p>
    <w:p w:rsidR="00000000" w:rsidRDefault="00000000">
      <w:pPr>
        <w:pStyle w:val="HTML0"/>
        <w:divId w:val="1764566100"/>
        <w:rPr>
          <w:rStyle w:val="w"/>
        </w:rPr>
      </w:pPr>
      <w:r>
        <w:rPr>
          <w:rStyle w:val="w"/>
        </w:rPr>
        <w:t xml:space="preserve">            </w:t>
      </w:r>
      <w:r>
        <w:rPr>
          <w:rStyle w:val="nl"/>
        </w:rPr>
        <w:t>"unmatchedInfoCheck"</w:t>
      </w:r>
      <w:r>
        <w:rPr>
          <w:rStyle w:val="p"/>
        </w:rPr>
        <w:t>:</w:t>
      </w:r>
      <w:r>
        <w:rPr>
          <w:rStyle w:val="w"/>
        </w:rPr>
        <w:t xml:space="preserve"> </w:t>
      </w:r>
      <w:r>
        <w:rPr>
          <w:rStyle w:val="p"/>
        </w:rPr>
        <w:t>[</w:t>
      </w:r>
    </w:p>
    <w:p w:rsidR="00000000" w:rsidRDefault="00000000">
      <w:pPr>
        <w:pStyle w:val="HTML0"/>
        <w:divId w:val="1764566100"/>
        <w:rPr>
          <w:rStyle w:val="w"/>
        </w:rPr>
      </w:pPr>
      <w:r>
        <w:rPr>
          <w:rStyle w:val="w"/>
        </w:rPr>
        <w:t xml:space="preserve">                </w:t>
      </w:r>
      <w:r>
        <w:rPr>
          <w:rStyle w:val="p"/>
        </w:rPr>
        <w:t>{</w:t>
      </w:r>
    </w:p>
    <w:p w:rsidR="00000000" w:rsidRDefault="00000000">
      <w:pPr>
        <w:pStyle w:val="HTML0"/>
        <w:divId w:val="1764566100"/>
        <w:rPr>
          <w:rStyle w:val="w"/>
        </w:rPr>
      </w:pPr>
      <w:r>
        <w:rPr>
          <w:rStyle w:val="w"/>
        </w:rPr>
        <w:t xml:space="preserve">                    </w:t>
      </w:r>
      <w:r>
        <w:rPr>
          <w:rStyle w:val="nl"/>
        </w:rPr>
        <w:t>"posList"</w:t>
      </w:r>
      <w:r>
        <w:rPr>
          <w:rStyle w:val="p"/>
        </w:rPr>
        <w:t>:</w:t>
      </w:r>
      <w:r>
        <w:rPr>
          <w:rStyle w:val="w"/>
        </w:rPr>
        <w:t xml:space="preserve"> </w:t>
      </w:r>
      <w:r>
        <w:rPr>
          <w:rStyle w:val="p"/>
        </w:rPr>
        <w:t>[],</w:t>
      </w:r>
    </w:p>
    <w:p w:rsidR="00000000" w:rsidRDefault="00000000">
      <w:pPr>
        <w:pStyle w:val="HTML0"/>
        <w:divId w:val="1764566100"/>
        <w:rPr>
          <w:rStyle w:val="w"/>
        </w:rPr>
      </w:pPr>
      <w:r>
        <w:rPr>
          <w:rStyle w:val="w"/>
        </w:rPr>
        <w:t xml:space="preserve">                    </w:t>
      </w:r>
      <w:r>
        <w:rPr>
          <w:rStyle w:val="nl"/>
        </w:rPr>
        <w:t>"totalAsset"</w:t>
      </w:r>
      <w:r>
        <w:rPr>
          <w:rStyle w:val="p"/>
        </w:rPr>
        <w:t>:</w:t>
      </w:r>
      <w:r>
        <w:rPr>
          <w:rStyle w:val="w"/>
        </w:rPr>
        <w:t xml:space="preserve"> </w:t>
      </w:r>
      <w:r>
        <w:rPr>
          <w:rStyle w:val="s2"/>
        </w:rPr>
        <w:t>""</w:t>
      </w:r>
      <w:r>
        <w:rPr>
          <w:rStyle w:val="p"/>
        </w:rPr>
        <w:t>,</w:t>
      </w:r>
    </w:p>
    <w:p w:rsidR="00000000" w:rsidRDefault="00000000">
      <w:pPr>
        <w:pStyle w:val="HTML0"/>
        <w:divId w:val="1764566100"/>
        <w:rPr>
          <w:rStyle w:val="w"/>
        </w:rPr>
      </w:pPr>
      <w:r>
        <w:rPr>
          <w:rStyle w:val="w"/>
        </w:rPr>
        <w:t xml:space="preserve">                    </w:t>
      </w:r>
      <w:r>
        <w:rPr>
          <w:rStyle w:val="nl"/>
        </w:rPr>
        <w:t>"type"</w:t>
      </w:r>
      <w:r>
        <w:rPr>
          <w:rStyle w:val="p"/>
        </w:rPr>
        <w:t>:</w:t>
      </w:r>
      <w:r>
        <w:rPr>
          <w:rStyle w:val="w"/>
        </w:rPr>
        <w:t xml:space="preserve"> </w:t>
      </w:r>
      <w:r>
        <w:rPr>
          <w:rStyle w:val="s2"/>
        </w:rPr>
        <w:t>"repay_borrowings"</w:t>
      </w:r>
    </w:p>
    <w:p w:rsidR="00000000" w:rsidRDefault="00000000">
      <w:pPr>
        <w:pStyle w:val="HTML0"/>
        <w:divId w:val="1764566100"/>
        <w:rPr>
          <w:rStyle w:val="w"/>
        </w:rPr>
      </w:pPr>
      <w:r>
        <w:rPr>
          <w:rStyle w:val="w"/>
        </w:rPr>
        <w:t xml:space="preserve">                </w:t>
      </w:r>
      <w:r>
        <w:rPr>
          <w:rStyle w:val="p"/>
        </w:rPr>
        <w:t>}</w:t>
      </w:r>
    </w:p>
    <w:p w:rsidR="00000000" w:rsidRDefault="00000000">
      <w:pPr>
        <w:pStyle w:val="HTML0"/>
        <w:divId w:val="1764566100"/>
        <w:rPr>
          <w:rStyle w:val="w"/>
        </w:rPr>
      </w:pPr>
      <w:r>
        <w:rPr>
          <w:rStyle w:val="w"/>
        </w:rPr>
        <w:t xml:space="preserve">            </w:t>
      </w:r>
      <w:r>
        <w:rPr>
          <w:rStyle w:val="p"/>
        </w:rPr>
        <w:t>]</w:t>
      </w:r>
    </w:p>
    <w:p w:rsidR="00000000" w:rsidRDefault="00000000">
      <w:pPr>
        <w:pStyle w:val="HTML0"/>
        <w:divId w:val="1764566100"/>
        <w:rPr>
          <w:rStyle w:val="w"/>
        </w:rPr>
      </w:pPr>
      <w:r>
        <w:rPr>
          <w:rStyle w:val="w"/>
        </w:rPr>
        <w:t xml:space="preserve">        </w:t>
      </w:r>
      <w:r>
        <w:rPr>
          <w:rStyle w:val="p"/>
        </w:rPr>
        <w:t>}</w:t>
      </w:r>
    </w:p>
    <w:p w:rsidR="00000000" w:rsidRDefault="00000000">
      <w:pPr>
        <w:pStyle w:val="HTML0"/>
        <w:divId w:val="1764566100"/>
        <w:rPr>
          <w:rStyle w:val="w"/>
        </w:rPr>
      </w:pPr>
      <w:r>
        <w:rPr>
          <w:rStyle w:val="w"/>
        </w:rPr>
        <w:t xml:space="preserve">    </w:t>
      </w:r>
      <w:r>
        <w:rPr>
          <w:rStyle w:val="p"/>
        </w:rPr>
        <w:t>],</w:t>
      </w:r>
    </w:p>
    <w:p w:rsidR="00000000" w:rsidRDefault="00000000">
      <w:pPr>
        <w:pStyle w:val="HTML0"/>
        <w:divId w:val="1764566100"/>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764566100"/>
        <w:rPr>
          <w:rStyle w:val="w"/>
        </w:rPr>
      </w:pPr>
      <w:r>
        <w:rPr>
          <w:rStyle w:val="p"/>
        </w:rPr>
        <w:t>}</w:t>
      </w:r>
    </w:p>
    <w:p w:rsidR="00000000" w:rsidRDefault="00000000">
      <w:pPr>
        <w:pStyle w:val="HTML0"/>
        <w:divId w:val="1764566100"/>
        <w:rPr>
          <w:rStyle w:val="w"/>
        </w:rPr>
      </w:pPr>
    </w:p>
    <w:p w:rsidR="00000000" w:rsidRDefault="00000000">
      <w:pPr>
        <w:pStyle w:val="HTML0"/>
        <w:divId w:val="1764566100"/>
        <w:rPr>
          <w:rStyle w:val="w"/>
        </w:rPr>
      </w:pPr>
      <w:r>
        <w:rPr>
          <w:rStyle w:val="err"/>
        </w:rPr>
        <w:t>//</w:t>
      </w:r>
      <w:r>
        <w:rPr>
          <w:rStyle w:val="w"/>
        </w:rPr>
        <w:t xml:space="preserve"> </w:t>
      </w:r>
      <w:r>
        <w:rPr>
          <w:rStyle w:val="err"/>
        </w:rPr>
        <w:t>Portfolio</w:t>
      </w:r>
      <w:r>
        <w:rPr>
          <w:rStyle w:val="w"/>
        </w:rPr>
        <w:t xml:space="preserve"> </w:t>
      </w:r>
      <w:r>
        <w:rPr>
          <w:rStyle w:val="err"/>
        </w:rPr>
        <w:t>margin</w:t>
      </w:r>
      <w:r>
        <w:rPr>
          <w:rStyle w:val="w"/>
        </w:rPr>
        <w:t xml:space="preserve"> </w:t>
      </w:r>
      <w:r>
        <w:rPr>
          <w:rStyle w:val="err"/>
        </w:rPr>
        <w:t>mode-&gt;Multi-currency</w:t>
      </w:r>
      <w:r>
        <w:rPr>
          <w:rStyle w:val="w"/>
        </w:rPr>
        <w:t xml:space="preserve"> </w:t>
      </w:r>
      <w:r>
        <w:rPr>
          <w:rStyle w:val="err"/>
        </w:rPr>
        <w:t>margin</w:t>
      </w:r>
      <w:r>
        <w:rPr>
          <w:rStyle w:val="w"/>
        </w:rPr>
        <w:t xml:space="preserve"> </w:t>
      </w:r>
      <w:r>
        <w:rPr>
          <w:rStyle w:val="err"/>
        </w:rPr>
        <w:t>code,</w:t>
      </w:r>
      <w:r>
        <w:rPr>
          <w:rStyle w:val="w"/>
        </w:rPr>
        <w:t xml:space="preserve"> </w:t>
      </w:r>
      <w:r>
        <w:rPr>
          <w:rStyle w:val="err"/>
        </w:rPr>
        <w:t>the</w:t>
      </w:r>
      <w:r>
        <w:rPr>
          <w:rStyle w:val="w"/>
        </w:rPr>
        <w:t xml:space="preserve"> </w:t>
      </w:r>
      <w:r>
        <w:rPr>
          <w:rStyle w:val="err"/>
        </w:rPr>
        <w:t>user</w:t>
      </w:r>
      <w:r>
        <w:rPr>
          <w:rStyle w:val="w"/>
        </w:rPr>
        <w:t xml:space="preserve"> </w:t>
      </w:r>
      <w:r>
        <w:rPr>
          <w:rStyle w:val="err"/>
        </w:rPr>
        <w:t>has</w:t>
      </w:r>
      <w:r>
        <w:rPr>
          <w:rStyle w:val="w"/>
        </w:rPr>
        <w:t xml:space="preserve"> </w:t>
      </w:r>
      <w:r>
        <w:rPr>
          <w:rStyle w:val="err"/>
        </w:rPr>
        <w:t>cross-margin</w:t>
      </w:r>
      <w:r>
        <w:rPr>
          <w:rStyle w:val="w"/>
        </w:rPr>
        <w:t xml:space="preserve"> </w:t>
      </w:r>
      <w:r>
        <w:rPr>
          <w:rStyle w:val="err"/>
        </w:rPr>
        <w:t>positions</w:t>
      </w:r>
      <w:r>
        <w:rPr>
          <w:rStyle w:val="w"/>
        </w:rPr>
        <w:t xml:space="preserve"> </w:t>
      </w:r>
      <w:r>
        <w:rPr>
          <w:rStyle w:val="err"/>
        </w:rPr>
        <w:t>but</w:t>
      </w:r>
      <w:r>
        <w:rPr>
          <w:rStyle w:val="w"/>
        </w:rPr>
        <w:t xml:space="preserve"> </w:t>
      </w:r>
      <w:r>
        <w:rPr>
          <w:rStyle w:val="err"/>
        </w:rPr>
        <w:t>doesn't</w:t>
      </w:r>
      <w:r>
        <w:rPr>
          <w:rStyle w:val="w"/>
        </w:rPr>
        <w:t xml:space="preserve"> </w:t>
      </w:r>
      <w:r>
        <w:rPr>
          <w:rStyle w:val="err"/>
        </w:rPr>
        <w:t>preset</w:t>
      </w:r>
      <w:r>
        <w:rPr>
          <w:rStyle w:val="w"/>
        </w:rPr>
        <w:t xml:space="preserve"> </w:t>
      </w:r>
      <w:r>
        <w:rPr>
          <w:rStyle w:val="err"/>
        </w:rPr>
        <w:t>leverage</w:t>
      </w:r>
    </w:p>
    <w:p w:rsidR="00000000" w:rsidRDefault="00000000">
      <w:pPr>
        <w:pStyle w:val="HTML0"/>
        <w:divId w:val="1764566100"/>
        <w:rPr>
          <w:rStyle w:val="w"/>
        </w:rPr>
      </w:pPr>
      <w:r>
        <w:rPr>
          <w:rStyle w:val="err"/>
        </w:rPr>
        <w:t>//</w:t>
      </w:r>
      <w:r>
        <w:rPr>
          <w:rStyle w:val="w"/>
        </w:rPr>
        <w:t xml:space="preserve"> </w:t>
      </w:r>
      <w:r>
        <w:rPr>
          <w:rStyle w:val="err"/>
        </w:rPr>
        <w:t>sCode</w:t>
      </w:r>
      <w:r>
        <w:rPr>
          <w:rStyle w:val="w"/>
        </w:rPr>
        <w:t xml:space="preserve"> </w:t>
      </w:r>
      <w:r>
        <w:rPr>
          <w:rStyle w:val="mi"/>
        </w:rPr>
        <w:t>3</w:t>
      </w:r>
    </w:p>
    <w:p w:rsidR="00000000" w:rsidRDefault="00000000">
      <w:pPr>
        <w:pStyle w:val="HTML0"/>
        <w:divId w:val="1764566100"/>
        <w:rPr>
          <w:rStyle w:val="w"/>
        </w:rPr>
      </w:pPr>
      <w:r>
        <w:rPr>
          <w:rStyle w:val="p"/>
        </w:rPr>
        <w:t>{</w:t>
      </w:r>
    </w:p>
    <w:p w:rsidR="00000000" w:rsidRDefault="00000000">
      <w:pPr>
        <w:pStyle w:val="HTML0"/>
        <w:divId w:val="1764566100"/>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764566100"/>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764566100"/>
        <w:rPr>
          <w:rStyle w:val="w"/>
        </w:rPr>
      </w:pPr>
      <w:r>
        <w:rPr>
          <w:rStyle w:val="w"/>
        </w:rPr>
        <w:t xml:space="preserve">        </w:t>
      </w:r>
      <w:r>
        <w:rPr>
          <w:rStyle w:val="p"/>
        </w:rPr>
        <w:t>{</w:t>
      </w:r>
    </w:p>
    <w:p w:rsidR="00000000" w:rsidRDefault="00000000">
      <w:pPr>
        <w:pStyle w:val="HTML0"/>
        <w:divId w:val="1764566100"/>
        <w:rPr>
          <w:rStyle w:val="w"/>
        </w:rPr>
      </w:pPr>
      <w:r>
        <w:rPr>
          <w:rStyle w:val="w"/>
        </w:rPr>
        <w:lastRenderedPageBreak/>
        <w:t xml:space="preserve">            </w:t>
      </w:r>
      <w:r>
        <w:rPr>
          <w:rStyle w:val="nl"/>
        </w:rPr>
        <w:t>"acctLv"</w:t>
      </w:r>
      <w:r>
        <w:rPr>
          <w:rStyle w:val="p"/>
        </w:rPr>
        <w:t>:</w:t>
      </w:r>
      <w:r>
        <w:rPr>
          <w:rStyle w:val="w"/>
        </w:rPr>
        <w:t xml:space="preserve"> </w:t>
      </w:r>
      <w:r>
        <w:rPr>
          <w:rStyle w:val="s2"/>
        </w:rPr>
        <w:t>"3"</w:t>
      </w:r>
      <w:r>
        <w:rPr>
          <w:rStyle w:val="p"/>
        </w:rPr>
        <w:t>,</w:t>
      </w:r>
    </w:p>
    <w:p w:rsidR="00000000" w:rsidRDefault="00000000">
      <w:pPr>
        <w:pStyle w:val="HTML0"/>
        <w:divId w:val="1764566100"/>
        <w:rPr>
          <w:rStyle w:val="w"/>
        </w:rPr>
      </w:pPr>
      <w:r>
        <w:rPr>
          <w:rStyle w:val="w"/>
        </w:rPr>
        <w:t xml:space="preserve">            </w:t>
      </w:r>
      <w:r>
        <w:rPr>
          <w:rStyle w:val="nl"/>
        </w:rPr>
        <w:t>"curAcctLv"</w:t>
      </w:r>
      <w:r>
        <w:rPr>
          <w:rStyle w:val="p"/>
        </w:rPr>
        <w:t>:</w:t>
      </w:r>
      <w:r>
        <w:rPr>
          <w:rStyle w:val="w"/>
        </w:rPr>
        <w:t xml:space="preserve"> </w:t>
      </w:r>
      <w:r>
        <w:rPr>
          <w:rStyle w:val="s2"/>
        </w:rPr>
        <w:t>"4"</w:t>
      </w:r>
      <w:r>
        <w:rPr>
          <w:rStyle w:val="p"/>
        </w:rPr>
        <w:t>,</w:t>
      </w:r>
    </w:p>
    <w:p w:rsidR="00000000" w:rsidRDefault="00000000">
      <w:pPr>
        <w:pStyle w:val="HTML0"/>
        <w:divId w:val="1764566100"/>
        <w:rPr>
          <w:rStyle w:val="w"/>
        </w:rPr>
      </w:pPr>
      <w:r>
        <w:rPr>
          <w:rStyle w:val="w"/>
        </w:rPr>
        <w:t xml:space="preserve">            </w:t>
      </w:r>
      <w:r>
        <w:rPr>
          <w:rStyle w:val="nl"/>
        </w:rPr>
        <w:t>"mgnAft"</w:t>
      </w:r>
      <w:r>
        <w:rPr>
          <w:rStyle w:val="p"/>
        </w:rPr>
        <w:t>:</w:t>
      </w:r>
      <w:r>
        <w:rPr>
          <w:rStyle w:val="w"/>
        </w:rPr>
        <w:t xml:space="preserve"> </w:t>
      </w:r>
      <w:r>
        <w:rPr>
          <w:rStyle w:val="kc"/>
        </w:rPr>
        <w:t>null</w:t>
      </w:r>
      <w:r>
        <w:rPr>
          <w:rStyle w:val="p"/>
        </w:rPr>
        <w:t>,</w:t>
      </w:r>
    </w:p>
    <w:p w:rsidR="00000000" w:rsidRDefault="00000000">
      <w:pPr>
        <w:pStyle w:val="HTML0"/>
        <w:divId w:val="1764566100"/>
        <w:rPr>
          <w:rStyle w:val="w"/>
        </w:rPr>
      </w:pPr>
      <w:r>
        <w:rPr>
          <w:rStyle w:val="w"/>
        </w:rPr>
        <w:t xml:space="preserve">            </w:t>
      </w:r>
      <w:r>
        <w:rPr>
          <w:rStyle w:val="nl"/>
        </w:rPr>
        <w:t>"mgnBf"</w:t>
      </w:r>
      <w:r>
        <w:rPr>
          <w:rStyle w:val="p"/>
        </w:rPr>
        <w:t>:</w:t>
      </w:r>
      <w:r>
        <w:rPr>
          <w:rStyle w:val="w"/>
        </w:rPr>
        <w:t xml:space="preserve"> </w:t>
      </w:r>
      <w:r>
        <w:rPr>
          <w:rStyle w:val="kc"/>
        </w:rPr>
        <w:t>null</w:t>
      </w:r>
      <w:r>
        <w:rPr>
          <w:rStyle w:val="p"/>
        </w:rPr>
        <w:t>,</w:t>
      </w:r>
    </w:p>
    <w:p w:rsidR="00000000" w:rsidRDefault="00000000">
      <w:pPr>
        <w:pStyle w:val="HTML0"/>
        <w:divId w:val="1764566100"/>
        <w:rPr>
          <w:rStyle w:val="w"/>
        </w:rPr>
      </w:pPr>
      <w:r>
        <w:rPr>
          <w:rStyle w:val="w"/>
        </w:rPr>
        <w:t xml:space="preserve">            </w:t>
      </w:r>
      <w:r>
        <w:rPr>
          <w:rStyle w:val="nl"/>
        </w:rPr>
        <w:t>"posList"</w:t>
      </w:r>
      <w:r>
        <w:rPr>
          <w:rStyle w:val="p"/>
        </w:rPr>
        <w:t>:</w:t>
      </w:r>
      <w:r>
        <w:rPr>
          <w:rStyle w:val="w"/>
        </w:rPr>
        <w:t xml:space="preserve"> </w:t>
      </w:r>
      <w:r>
        <w:rPr>
          <w:rStyle w:val="p"/>
        </w:rPr>
        <w:t>[</w:t>
      </w:r>
    </w:p>
    <w:p w:rsidR="00000000" w:rsidRDefault="00000000">
      <w:pPr>
        <w:pStyle w:val="HTML0"/>
        <w:divId w:val="1764566100"/>
        <w:rPr>
          <w:rStyle w:val="w"/>
        </w:rPr>
      </w:pPr>
      <w:r>
        <w:rPr>
          <w:rStyle w:val="w"/>
        </w:rPr>
        <w:t xml:space="preserve">                </w:t>
      </w:r>
      <w:r>
        <w:rPr>
          <w:rStyle w:val="p"/>
        </w:rPr>
        <w:t>{</w:t>
      </w:r>
    </w:p>
    <w:p w:rsidR="00000000" w:rsidRDefault="00000000">
      <w:pPr>
        <w:pStyle w:val="HTML0"/>
        <w:divId w:val="1764566100"/>
        <w:rPr>
          <w:rStyle w:val="w"/>
        </w:rPr>
      </w:pPr>
      <w:r>
        <w:rPr>
          <w:rStyle w:val="w"/>
        </w:rPr>
        <w:t xml:space="preserve">                    </w:t>
      </w:r>
      <w:r>
        <w:rPr>
          <w:rStyle w:val="nl"/>
        </w:rPr>
        <w:t>"lever"</w:t>
      </w:r>
      <w:r>
        <w:rPr>
          <w:rStyle w:val="p"/>
        </w:rPr>
        <w:t>:</w:t>
      </w:r>
      <w:r>
        <w:rPr>
          <w:rStyle w:val="w"/>
        </w:rPr>
        <w:t xml:space="preserve"> </w:t>
      </w:r>
      <w:r>
        <w:rPr>
          <w:rStyle w:val="s2"/>
        </w:rPr>
        <w:t>"50"</w:t>
      </w:r>
      <w:r>
        <w:rPr>
          <w:rStyle w:val="p"/>
        </w:rPr>
        <w:t>,</w:t>
      </w:r>
    </w:p>
    <w:p w:rsidR="00000000" w:rsidRDefault="00000000">
      <w:pPr>
        <w:pStyle w:val="HTML0"/>
        <w:divId w:val="1764566100"/>
        <w:rPr>
          <w:rStyle w:val="w"/>
        </w:rPr>
      </w:pPr>
      <w:r>
        <w:rPr>
          <w:rStyle w:val="w"/>
        </w:rPr>
        <w:t xml:space="preserve">                    </w:t>
      </w:r>
      <w:r>
        <w:rPr>
          <w:rStyle w:val="nl"/>
        </w:rPr>
        <w:t>"posId"</w:t>
      </w:r>
      <w:r>
        <w:rPr>
          <w:rStyle w:val="p"/>
        </w:rPr>
        <w:t>:</w:t>
      </w:r>
      <w:r>
        <w:rPr>
          <w:rStyle w:val="w"/>
        </w:rPr>
        <w:t xml:space="preserve"> </w:t>
      </w:r>
      <w:r>
        <w:rPr>
          <w:rStyle w:val="s2"/>
        </w:rPr>
        <w:t>"2005456500916518912"</w:t>
      </w:r>
    </w:p>
    <w:p w:rsidR="00000000" w:rsidRDefault="00000000">
      <w:pPr>
        <w:pStyle w:val="HTML0"/>
        <w:divId w:val="1764566100"/>
        <w:rPr>
          <w:rStyle w:val="w"/>
        </w:rPr>
      </w:pPr>
      <w:r>
        <w:rPr>
          <w:rStyle w:val="w"/>
        </w:rPr>
        <w:t xml:space="preserve">                </w:t>
      </w:r>
      <w:r>
        <w:rPr>
          <w:rStyle w:val="p"/>
        </w:rPr>
        <w:t>},</w:t>
      </w:r>
    </w:p>
    <w:p w:rsidR="00000000" w:rsidRDefault="00000000">
      <w:pPr>
        <w:pStyle w:val="HTML0"/>
        <w:divId w:val="1764566100"/>
        <w:rPr>
          <w:rStyle w:val="w"/>
        </w:rPr>
      </w:pPr>
      <w:r>
        <w:rPr>
          <w:rStyle w:val="w"/>
        </w:rPr>
        <w:t xml:space="preserve">                </w:t>
      </w:r>
      <w:r>
        <w:rPr>
          <w:rStyle w:val="p"/>
        </w:rPr>
        <w:t>{</w:t>
      </w:r>
    </w:p>
    <w:p w:rsidR="00000000" w:rsidRDefault="00000000">
      <w:pPr>
        <w:pStyle w:val="HTML0"/>
        <w:divId w:val="1764566100"/>
        <w:rPr>
          <w:rStyle w:val="w"/>
        </w:rPr>
      </w:pPr>
      <w:r>
        <w:rPr>
          <w:rStyle w:val="w"/>
        </w:rPr>
        <w:t xml:space="preserve">                    </w:t>
      </w:r>
      <w:r>
        <w:rPr>
          <w:rStyle w:val="nl"/>
        </w:rPr>
        <w:t>"lever"</w:t>
      </w:r>
      <w:r>
        <w:rPr>
          <w:rStyle w:val="p"/>
        </w:rPr>
        <w:t>:</w:t>
      </w:r>
      <w:r>
        <w:rPr>
          <w:rStyle w:val="w"/>
        </w:rPr>
        <w:t xml:space="preserve"> </w:t>
      </w:r>
      <w:r>
        <w:rPr>
          <w:rStyle w:val="s2"/>
        </w:rPr>
        <w:t>"10"</w:t>
      </w:r>
      <w:r>
        <w:rPr>
          <w:rStyle w:val="p"/>
        </w:rPr>
        <w:t>,</w:t>
      </w:r>
    </w:p>
    <w:p w:rsidR="00000000" w:rsidRDefault="00000000">
      <w:pPr>
        <w:pStyle w:val="HTML0"/>
        <w:divId w:val="1764566100"/>
        <w:rPr>
          <w:rStyle w:val="w"/>
        </w:rPr>
      </w:pPr>
      <w:r>
        <w:rPr>
          <w:rStyle w:val="w"/>
        </w:rPr>
        <w:t xml:space="preserve">                    </w:t>
      </w:r>
      <w:r>
        <w:rPr>
          <w:rStyle w:val="nl"/>
        </w:rPr>
        <w:t>"posId"</w:t>
      </w:r>
      <w:r>
        <w:rPr>
          <w:rStyle w:val="p"/>
        </w:rPr>
        <w:t>:</w:t>
      </w:r>
      <w:r>
        <w:rPr>
          <w:rStyle w:val="w"/>
        </w:rPr>
        <w:t xml:space="preserve"> </w:t>
      </w:r>
      <w:r>
        <w:rPr>
          <w:rStyle w:val="s2"/>
        </w:rPr>
        <w:t>"2005456108363218944"</w:t>
      </w:r>
    </w:p>
    <w:p w:rsidR="00000000" w:rsidRDefault="00000000">
      <w:pPr>
        <w:pStyle w:val="HTML0"/>
        <w:divId w:val="1764566100"/>
        <w:rPr>
          <w:rStyle w:val="w"/>
        </w:rPr>
      </w:pPr>
      <w:r>
        <w:rPr>
          <w:rStyle w:val="w"/>
        </w:rPr>
        <w:t xml:space="preserve">                </w:t>
      </w:r>
      <w:r>
        <w:rPr>
          <w:rStyle w:val="p"/>
        </w:rPr>
        <w:t>},</w:t>
      </w:r>
    </w:p>
    <w:p w:rsidR="00000000" w:rsidRDefault="00000000">
      <w:pPr>
        <w:pStyle w:val="HTML0"/>
        <w:divId w:val="1764566100"/>
        <w:rPr>
          <w:rStyle w:val="w"/>
        </w:rPr>
      </w:pPr>
      <w:r>
        <w:rPr>
          <w:rStyle w:val="w"/>
        </w:rPr>
        <w:t xml:space="preserve">                </w:t>
      </w:r>
      <w:r>
        <w:rPr>
          <w:rStyle w:val="p"/>
        </w:rPr>
        <w:t>{</w:t>
      </w:r>
    </w:p>
    <w:p w:rsidR="00000000" w:rsidRDefault="00000000">
      <w:pPr>
        <w:pStyle w:val="HTML0"/>
        <w:divId w:val="1764566100"/>
        <w:rPr>
          <w:rStyle w:val="w"/>
        </w:rPr>
      </w:pPr>
      <w:r>
        <w:rPr>
          <w:rStyle w:val="w"/>
        </w:rPr>
        <w:t xml:space="preserve">                    </w:t>
      </w:r>
      <w:r>
        <w:rPr>
          <w:rStyle w:val="nl"/>
        </w:rPr>
        <w:t>"lever"</w:t>
      </w:r>
      <w:r>
        <w:rPr>
          <w:rStyle w:val="p"/>
        </w:rPr>
        <w:t>:</w:t>
      </w:r>
      <w:r>
        <w:rPr>
          <w:rStyle w:val="w"/>
        </w:rPr>
        <w:t xml:space="preserve"> </w:t>
      </w:r>
      <w:r>
        <w:rPr>
          <w:rStyle w:val="s2"/>
        </w:rPr>
        <w:t>"100"</w:t>
      </w:r>
      <w:r>
        <w:rPr>
          <w:rStyle w:val="p"/>
        </w:rPr>
        <w:t>,</w:t>
      </w:r>
    </w:p>
    <w:p w:rsidR="00000000" w:rsidRDefault="00000000">
      <w:pPr>
        <w:pStyle w:val="HTML0"/>
        <w:divId w:val="1764566100"/>
        <w:rPr>
          <w:rStyle w:val="w"/>
        </w:rPr>
      </w:pPr>
      <w:r>
        <w:rPr>
          <w:rStyle w:val="w"/>
        </w:rPr>
        <w:t xml:space="preserve">                    </w:t>
      </w:r>
      <w:r>
        <w:rPr>
          <w:rStyle w:val="nl"/>
        </w:rPr>
        <w:t>"posId"</w:t>
      </w:r>
      <w:r>
        <w:rPr>
          <w:rStyle w:val="p"/>
        </w:rPr>
        <w:t>:</w:t>
      </w:r>
      <w:r>
        <w:rPr>
          <w:rStyle w:val="w"/>
        </w:rPr>
        <w:t xml:space="preserve"> </w:t>
      </w:r>
      <w:r>
        <w:rPr>
          <w:rStyle w:val="s2"/>
        </w:rPr>
        <w:t>"2005456332909477888"</w:t>
      </w:r>
    </w:p>
    <w:p w:rsidR="00000000" w:rsidRDefault="00000000">
      <w:pPr>
        <w:pStyle w:val="HTML0"/>
        <w:divId w:val="1764566100"/>
        <w:rPr>
          <w:rStyle w:val="w"/>
        </w:rPr>
      </w:pPr>
      <w:r>
        <w:rPr>
          <w:rStyle w:val="w"/>
        </w:rPr>
        <w:t xml:space="preserve">                </w:t>
      </w:r>
      <w:r>
        <w:rPr>
          <w:rStyle w:val="p"/>
        </w:rPr>
        <w:t>},</w:t>
      </w:r>
    </w:p>
    <w:p w:rsidR="00000000" w:rsidRDefault="00000000">
      <w:pPr>
        <w:pStyle w:val="HTML0"/>
        <w:divId w:val="1764566100"/>
        <w:rPr>
          <w:rStyle w:val="w"/>
        </w:rPr>
      </w:pPr>
      <w:r>
        <w:rPr>
          <w:rStyle w:val="w"/>
        </w:rPr>
        <w:t xml:space="preserve">                </w:t>
      </w:r>
      <w:r>
        <w:rPr>
          <w:rStyle w:val="p"/>
        </w:rPr>
        <w:t>{</w:t>
      </w:r>
    </w:p>
    <w:p w:rsidR="00000000" w:rsidRDefault="00000000">
      <w:pPr>
        <w:pStyle w:val="HTML0"/>
        <w:divId w:val="1764566100"/>
        <w:rPr>
          <w:rStyle w:val="w"/>
        </w:rPr>
      </w:pPr>
      <w:r>
        <w:rPr>
          <w:rStyle w:val="w"/>
        </w:rPr>
        <w:t xml:space="preserve">                    </w:t>
      </w:r>
      <w:r>
        <w:rPr>
          <w:rStyle w:val="nl"/>
        </w:rPr>
        <w:t>"lever"</w:t>
      </w:r>
      <w:r>
        <w:rPr>
          <w:rStyle w:val="p"/>
        </w:rPr>
        <w:t>:</w:t>
      </w:r>
      <w:r>
        <w:rPr>
          <w:rStyle w:val="w"/>
        </w:rPr>
        <w:t xml:space="preserve"> </w:t>
      </w:r>
      <w:r>
        <w:rPr>
          <w:rStyle w:val="s2"/>
        </w:rPr>
        <w:t>"1"</w:t>
      </w:r>
      <w:r>
        <w:rPr>
          <w:rStyle w:val="p"/>
        </w:rPr>
        <w:t>,</w:t>
      </w:r>
    </w:p>
    <w:p w:rsidR="00000000" w:rsidRDefault="00000000">
      <w:pPr>
        <w:pStyle w:val="HTML0"/>
        <w:divId w:val="1764566100"/>
        <w:rPr>
          <w:rStyle w:val="w"/>
        </w:rPr>
      </w:pPr>
      <w:r>
        <w:rPr>
          <w:rStyle w:val="w"/>
        </w:rPr>
        <w:t xml:space="preserve">                    </w:t>
      </w:r>
      <w:r>
        <w:rPr>
          <w:rStyle w:val="nl"/>
        </w:rPr>
        <w:t>"posId"</w:t>
      </w:r>
      <w:r>
        <w:rPr>
          <w:rStyle w:val="p"/>
        </w:rPr>
        <w:t>:</w:t>
      </w:r>
      <w:r>
        <w:rPr>
          <w:rStyle w:val="w"/>
        </w:rPr>
        <w:t xml:space="preserve"> </w:t>
      </w:r>
      <w:r>
        <w:rPr>
          <w:rStyle w:val="s2"/>
        </w:rPr>
        <w:t>"2005456415990251520"</w:t>
      </w:r>
    </w:p>
    <w:p w:rsidR="00000000" w:rsidRDefault="00000000">
      <w:pPr>
        <w:pStyle w:val="HTML0"/>
        <w:divId w:val="1764566100"/>
        <w:rPr>
          <w:rStyle w:val="w"/>
        </w:rPr>
      </w:pPr>
      <w:r>
        <w:rPr>
          <w:rStyle w:val="w"/>
        </w:rPr>
        <w:t xml:space="preserve">                </w:t>
      </w:r>
      <w:r>
        <w:rPr>
          <w:rStyle w:val="p"/>
        </w:rPr>
        <w:t>}</w:t>
      </w:r>
    </w:p>
    <w:p w:rsidR="00000000" w:rsidRDefault="00000000">
      <w:pPr>
        <w:pStyle w:val="HTML0"/>
        <w:divId w:val="1764566100"/>
        <w:rPr>
          <w:rStyle w:val="w"/>
        </w:rPr>
      </w:pPr>
      <w:r>
        <w:rPr>
          <w:rStyle w:val="w"/>
        </w:rPr>
        <w:t xml:space="preserve">            </w:t>
      </w:r>
      <w:r>
        <w:rPr>
          <w:rStyle w:val="p"/>
        </w:rPr>
        <w:t>],</w:t>
      </w:r>
    </w:p>
    <w:p w:rsidR="00000000" w:rsidRDefault="00000000">
      <w:pPr>
        <w:pStyle w:val="HTML0"/>
        <w:divId w:val="1764566100"/>
        <w:rPr>
          <w:rStyle w:val="w"/>
        </w:rPr>
      </w:pPr>
      <w:r>
        <w:rPr>
          <w:rStyle w:val="w"/>
        </w:rPr>
        <w:t xml:space="preserve">            </w:t>
      </w:r>
      <w:r>
        <w:rPr>
          <w:rStyle w:val="nl"/>
        </w:rPr>
        <w:t>"posTierCheck"</w:t>
      </w:r>
      <w:r>
        <w:rPr>
          <w:rStyle w:val="p"/>
        </w:rPr>
        <w:t>:</w:t>
      </w:r>
      <w:r>
        <w:rPr>
          <w:rStyle w:val="w"/>
        </w:rPr>
        <w:t xml:space="preserve"> </w:t>
      </w:r>
      <w:r>
        <w:rPr>
          <w:rStyle w:val="p"/>
        </w:rPr>
        <w:t>[],</w:t>
      </w:r>
    </w:p>
    <w:p w:rsidR="00000000" w:rsidRDefault="00000000">
      <w:pPr>
        <w:pStyle w:val="HTML0"/>
        <w:divId w:val="1764566100"/>
        <w:rPr>
          <w:rStyle w:val="w"/>
        </w:rPr>
      </w:pPr>
      <w:r>
        <w:rPr>
          <w:rStyle w:val="w"/>
        </w:rPr>
        <w:t xml:space="preserve">            </w:t>
      </w:r>
      <w:r>
        <w:rPr>
          <w:rStyle w:val="nl"/>
        </w:rPr>
        <w:t>"riskOffsetType"</w:t>
      </w:r>
      <w:r>
        <w:rPr>
          <w:rStyle w:val="p"/>
        </w:rPr>
        <w:t>:</w:t>
      </w:r>
      <w:r>
        <w:rPr>
          <w:rStyle w:val="w"/>
        </w:rPr>
        <w:t xml:space="preserve"> </w:t>
      </w:r>
      <w:r>
        <w:rPr>
          <w:rStyle w:val="s2"/>
        </w:rPr>
        <w:t>""</w:t>
      </w:r>
      <w:r>
        <w:rPr>
          <w:rStyle w:val="p"/>
        </w:rPr>
        <w:t>,</w:t>
      </w:r>
    </w:p>
    <w:p w:rsidR="00000000" w:rsidRDefault="00000000">
      <w:pPr>
        <w:pStyle w:val="HTML0"/>
        <w:divId w:val="1764566100"/>
        <w:rPr>
          <w:rStyle w:val="w"/>
        </w:rPr>
      </w:pPr>
      <w:r>
        <w:rPr>
          <w:rStyle w:val="w"/>
        </w:rPr>
        <w:t xml:space="preserve">            </w:t>
      </w:r>
      <w:r>
        <w:rPr>
          <w:rStyle w:val="nl"/>
        </w:rPr>
        <w:t>"sCode"</w:t>
      </w:r>
      <w:r>
        <w:rPr>
          <w:rStyle w:val="p"/>
        </w:rPr>
        <w:t>:</w:t>
      </w:r>
      <w:r>
        <w:rPr>
          <w:rStyle w:val="w"/>
        </w:rPr>
        <w:t xml:space="preserve"> </w:t>
      </w:r>
      <w:r>
        <w:rPr>
          <w:rStyle w:val="s2"/>
        </w:rPr>
        <w:t>"3"</w:t>
      </w:r>
      <w:r>
        <w:rPr>
          <w:rStyle w:val="p"/>
        </w:rPr>
        <w:t>,</w:t>
      </w:r>
    </w:p>
    <w:p w:rsidR="00000000" w:rsidRDefault="00000000">
      <w:pPr>
        <w:pStyle w:val="HTML0"/>
        <w:divId w:val="1764566100"/>
        <w:rPr>
          <w:rStyle w:val="w"/>
        </w:rPr>
      </w:pPr>
      <w:r>
        <w:rPr>
          <w:rStyle w:val="w"/>
        </w:rPr>
        <w:t xml:space="preserve">            </w:t>
      </w:r>
      <w:r>
        <w:rPr>
          <w:rStyle w:val="nl"/>
        </w:rPr>
        <w:t>"unmatchedInfoCheck"</w:t>
      </w:r>
      <w:r>
        <w:rPr>
          <w:rStyle w:val="p"/>
        </w:rPr>
        <w:t>:</w:t>
      </w:r>
      <w:r>
        <w:rPr>
          <w:rStyle w:val="w"/>
        </w:rPr>
        <w:t xml:space="preserve"> </w:t>
      </w:r>
      <w:r>
        <w:rPr>
          <w:rStyle w:val="p"/>
        </w:rPr>
        <w:t>[]</w:t>
      </w:r>
    </w:p>
    <w:p w:rsidR="00000000" w:rsidRDefault="00000000">
      <w:pPr>
        <w:pStyle w:val="HTML0"/>
        <w:divId w:val="1764566100"/>
        <w:rPr>
          <w:rStyle w:val="w"/>
        </w:rPr>
      </w:pPr>
      <w:r>
        <w:rPr>
          <w:rStyle w:val="w"/>
        </w:rPr>
        <w:t xml:space="preserve">        </w:t>
      </w:r>
      <w:r>
        <w:rPr>
          <w:rStyle w:val="p"/>
        </w:rPr>
        <w:t>}</w:t>
      </w:r>
    </w:p>
    <w:p w:rsidR="00000000" w:rsidRDefault="00000000">
      <w:pPr>
        <w:pStyle w:val="HTML0"/>
        <w:divId w:val="1764566100"/>
        <w:rPr>
          <w:rStyle w:val="w"/>
        </w:rPr>
      </w:pPr>
      <w:r>
        <w:rPr>
          <w:rStyle w:val="w"/>
        </w:rPr>
        <w:t xml:space="preserve">    </w:t>
      </w:r>
      <w:r>
        <w:rPr>
          <w:rStyle w:val="p"/>
        </w:rPr>
        <w:t>],</w:t>
      </w:r>
    </w:p>
    <w:p w:rsidR="00000000" w:rsidRDefault="00000000">
      <w:pPr>
        <w:pStyle w:val="HTML0"/>
        <w:divId w:val="1764566100"/>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764566100"/>
        <w:rPr>
          <w:rStyle w:val="w"/>
        </w:rPr>
      </w:pPr>
      <w:r>
        <w:rPr>
          <w:rStyle w:val="p"/>
        </w:rPr>
        <w:t>}</w:t>
      </w:r>
    </w:p>
    <w:p w:rsidR="00000000" w:rsidRDefault="00000000">
      <w:pPr>
        <w:pStyle w:val="HTML0"/>
        <w:divId w:val="1764566100"/>
        <w:rPr>
          <w:rStyle w:val="w"/>
        </w:rPr>
      </w:pPr>
    </w:p>
    <w:p w:rsidR="00000000" w:rsidRDefault="00000000">
      <w:pPr>
        <w:pStyle w:val="HTML0"/>
        <w:divId w:val="1764566100"/>
        <w:rPr>
          <w:rStyle w:val="w"/>
        </w:rPr>
      </w:pPr>
      <w:r>
        <w:rPr>
          <w:rStyle w:val="err"/>
        </w:rPr>
        <w:t>//</w:t>
      </w:r>
      <w:r>
        <w:rPr>
          <w:rStyle w:val="w"/>
        </w:rPr>
        <w:t xml:space="preserve"> </w:t>
      </w:r>
      <w:r>
        <w:rPr>
          <w:rStyle w:val="err"/>
        </w:rPr>
        <w:t>Portfolio</w:t>
      </w:r>
      <w:r>
        <w:rPr>
          <w:rStyle w:val="w"/>
        </w:rPr>
        <w:t xml:space="preserve"> </w:t>
      </w:r>
      <w:r>
        <w:rPr>
          <w:rStyle w:val="err"/>
        </w:rPr>
        <w:t>margin</w:t>
      </w:r>
      <w:r>
        <w:rPr>
          <w:rStyle w:val="w"/>
        </w:rPr>
        <w:t xml:space="preserve"> </w:t>
      </w:r>
      <w:r>
        <w:rPr>
          <w:rStyle w:val="err"/>
        </w:rPr>
        <w:t>mode-&gt;Multi-currency</w:t>
      </w:r>
      <w:r>
        <w:rPr>
          <w:rStyle w:val="w"/>
        </w:rPr>
        <w:t xml:space="preserve"> </w:t>
      </w:r>
      <w:r>
        <w:rPr>
          <w:rStyle w:val="err"/>
        </w:rPr>
        <w:t>margin</w:t>
      </w:r>
      <w:r>
        <w:rPr>
          <w:rStyle w:val="w"/>
        </w:rPr>
        <w:t xml:space="preserve"> </w:t>
      </w:r>
      <w:r>
        <w:rPr>
          <w:rStyle w:val="err"/>
        </w:rPr>
        <w:t>code,</w:t>
      </w:r>
      <w:r>
        <w:rPr>
          <w:rStyle w:val="w"/>
        </w:rPr>
        <w:t xml:space="preserve"> </w:t>
      </w:r>
      <w:r>
        <w:rPr>
          <w:rStyle w:val="err"/>
        </w:rPr>
        <w:t>the</w:t>
      </w:r>
      <w:r>
        <w:rPr>
          <w:rStyle w:val="w"/>
        </w:rPr>
        <w:t xml:space="preserve"> </w:t>
      </w:r>
      <w:r>
        <w:rPr>
          <w:rStyle w:val="err"/>
        </w:rPr>
        <w:t>user</w:t>
      </w:r>
      <w:r>
        <w:rPr>
          <w:rStyle w:val="w"/>
        </w:rPr>
        <w:t xml:space="preserve"> </w:t>
      </w:r>
      <w:r>
        <w:rPr>
          <w:rStyle w:val="err"/>
        </w:rPr>
        <w:t>finishes</w:t>
      </w:r>
      <w:r>
        <w:rPr>
          <w:rStyle w:val="w"/>
        </w:rPr>
        <w:t xml:space="preserve"> </w:t>
      </w:r>
      <w:r>
        <w:rPr>
          <w:rStyle w:val="err"/>
        </w:rPr>
        <w:t>the</w:t>
      </w:r>
      <w:r>
        <w:rPr>
          <w:rStyle w:val="w"/>
        </w:rPr>
        <w:t xml:space="preserve"> </w:t>
      </w:r>
      <w:r>
        <w:rPr>
          <w:rStyle w:val="err"/>
        </w:rPr>
        <w:t>leverage</w:t>
      </w:r>
      <w:r>
        <w:rPr>
          <w:rStyle w:val="w"/>
        </w:rPr>
        <w:t xml:space="preserve"> </w:t>
      </w:r>
      <w:r>
        <w:rPr>
          <w:rStyle w:val="err"/>
        </w:rPr>
        <w:t>setting</w:t>
      </w:r>
      <w:r>
        <w:rPr>
          <w:rStyle w:val="w"/>
        </w:rPr>
        <w:t xml:space="preserve"> </w:t>
      </w:r>
      <w:r>
        <w:rPr>
          <w:rStyle w:val="err"/>
        </w:rPr>
        <w:t>to</w:t>
      </w:r>
      <w:r>
        <w:rPr>
          <w:rStyle w:val="w"/>
        </w:rPr>
        <w:t xml:space="preserve"> </w:t>
      </w:r>
      <w:r>
        <w:rPr>
          <w:rStyle w:val="mi"/>
        </w:rPr>
        <w:t>10</w:t>
      </w:r>
      <w:r>
        <w:rPr>
          <w:rStyle w:val="err"/>
        </w:rPr>
        <w:t>,</w:t>
      </w:r>
      <w:r>
        <w:rPr>
          <w:rStyle w:val="w"/>
        </w:rPr>
        <w:t xml:space="preserve"> </w:t>
      </w:r>
      <w:r>
        <w:rPr>
          <w:rStyle w:val="err"/>
        </w:rPr>
        <w:t>and</w:t>
      </w:r>
      <w:r>
        <w:rPr>
          <w:rStyle w:val="w"/>
        </w:rPr>
        <w:t xml:space="preserve"> </w:t>
      </w:r>
      <w:r>
        <w:rPr>
          <w:rStyle w:val="err"/>
        </w:rPr>
        <w:t>passes</w:t>
      </w:r>
      <w:r>
        <w:rPr>
          <w:rStyle w:val="w"/>
        </w:rPr>
        <w:t xml:space="preserve"> </w:t>
      </w:r>
      <w:r>
        <w:rPr>
          <w:rStyle w:val="err"/>
        </w:rPr>
        <w:t>the</w:t>
      </w:r>
      <w:r>
        <w:rPr>
          <w:rStyle w:val="w"/>
        </w:rPr>
        <w:t xml:space="preserve"> </w:t>
      </w:r>
      <w:r>
        <w:rPr>
          <w:rStyle w:val="err"/>
        </w:rPr>
        <w:t>position</w:t>
      </w:r>
      <w:r>
        <w:rPr>
          <w:rStyle w:val="w"/>
        </w:rPr>
        <w:t xml:space="preserve"> </w:t>
      </w:r>
      <w:r>
        <w:rPr>
          <w:rStyle w:val="err"/>
        </w:rPr>
        <w:t>tier</w:t>
      </w:r>
      <w:r>
        <w:rPr>
          <w:rStyle w:val="w"/>
        </w:rPr>
        <w:t xml:space="preserve"> </w:t>
      </w:r>
      <w:r>
        <w:rPr>
          <w:rStyle w:val="err"/>
        </w:rPr>
        <w:t>an</w:t>
      </w:r>
      <w:r>
        <w:rPr>
          <w:rStyle w:val="w"/>
        </w:rPr>
        <w:t xml:space="preserve"> </w:t>
      </w:r>
      <w:r>
        <w:rPr>
          <w:rStyle w:val="err"/>
        </w:rPr>
        <w:t>margin</w:t>
      </w:r>
      <w:r>
        <w:rPr>
          <w:rStyle w:val="w"/>
        </w:rPr>
        <w:t xml:space="preserve"> </w:t>
      </w:r>
      <w:r>
        <w:rPr>
          <w:rStyle w:val="err"/>
        </w:rPr>
        <w:t>check</w:t>
      </w:r>
    </w:p>
    <w:p w:rsidR="00000000" w:rsidRDefault="00000000">
      <w:pPr>
        <w:pStyle w:val="HTML0"/>
        <w:divId w:val="1764566100"/>
        <w:rPr>
          <w:rStyle w:val="w"/>
        </w:rPr>
      </w:pPr>
      <w:r>
        <w:rPr>
          <w:rStyle w:val="err"/>
        </w:rPr>
        <w:t>//</w:t>
      </w:r>
      <w:r>
        <w:rPr>
          <w:rStyle w:val="w"/>
        </w:rPr>
        <w:t xml:space="preserve"> </w:t>
      </w:r>
      <w:r>
        <w:rPr>
          <w:rStyle w:val="err"/>
        </w:rPr>
        <w:t>sCode</w:t>
      </w:r>
      <w:r>
        <w:rPr>
          <w:rStyle w:val="w"/>
        </w:rPr>
        <w:t xml:space="preserve"> </w:t>
      </w:r>
      <w:r>
        <w:rPr>
          <w:rStyle w:val="mi"/>
        </w:rPr>
        <w:t>0</w:t>
      </w:r>
    </w:p>
    <w:p w:rsidR="00000000" w:rsidRDefault="00000000">
      <w:pPr>
        <w:pStyle w:val="HTML0"/>
        <w:divId w:val="1764566100"/>
        <w:rPr>
          <w:rStyle w:val="w"/>
        </w:rPr>
      </w:pPr>
      <w:r>
        <w:rPr>
          <w:rStyle w:val="p"/>
        </w:rPr>
        <w:t>{</w:t>
      </w:r>
    </w:p>
    <w:p w:rsidR="00000000" w:rsidRDefault="00000000">
      <w:pPr>
        <w:pStyle w:val="HTML0"/>
        <w:divId w:val="1764566100"/>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764566100"/>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764566100"/>
        <w:rPr>
          <w:rStyle w:val="w"/>
        </w:rPr>
      </w:pPr>
      <w:r>
        <w:rPr>
          <w:rStyle w:val="w"/>
        </w:rPr>
        <w:t xml:space="preserve">        </w:t>
      </w:r>
      <w:r>
        <w:rPr>
          <w:rStyle w:val="p"/>
        </w:rPr>
        <w:t>{</w:t>
      </w:r>
    </w:p>
    <w:p w:rsidR="00000000" w:rsidRDefault="00000000">
      <w:pPr>
        <w:pStyle w:val="HTML0"/>
        <w:divId w:val="1764566100"/>
        <w:rPr>
          <w:rStyle w:val="w"/>
        </w:rPr>
      </w:pPr>
      <w:r>
        <w:rPr>
          <w:rStyle w:val="w"/>
        </w:rPr>
        <w:t xml:space="preserve">            </w:t>
      </w:r>
      <w:r>
        <w:rPr>
          <w:rStyle w:val="nl"/>
        </w:rPr>
        <w:t>"acctLv"</w:t>
      </w:r>
      <w:r>
        <w:rPr>
          <w:rStyle w:val="p"/>
        </w:rPr>
        <w:t>:</w:t>
      </w:r>
      <w:r>
        <w:rPr>
          <w:rStyle w:val="w"/>
        </w:rPr>
        <w:t xml:space="preserve"> </w:t>
      </w:r>
      <w:r>
        <w:rPr>
          <w:rStyle w:val="s2"/>
        </w:rPr>
        <w:t>"3"</w:t>
      </w:r>
      <w:r>
        <w:rPr>
          <w:rStyle w:val="p"/>
        </w:rPr>
        <w:t>,</w:t>
      </w:r>
    </w:p>
    <w:p w:rsidR="00000000" w:rsidRDefault="00000000">
      <w:pPr>
        <w:pStyle w:val="HTML0"/>
        <w:divId w:val="1764566100"/>
        <w:rPr>
          <w:rStyle w:val="w"/>
        </w:rPr>
      </w:pPr>
      <w:r>
        <w:rPr>
          <w:rStyle w:val="w"/>
        </w:rPr>
        <w:t xml:space="preserve">            </w:t>
      </w:r>
      <w:r>
        <w:rPr>
          <w:rStyle w:val="nl"/>
        </w:rPr>
        <w:t>"curAcctLv"</w:t>
      </w:r>
      <w:r>
        <w:rPr>
          <w:rStyle w:val="p"/>
        </w:rPr>
        <w:t>:</w:t>
      </w:r>
      <w:r>
        <w:rPr>
          <w:rStyle w:val="w"/>
        </w:rPr>
        <w:t xml:space="preserve"> </w:t>
      </w:r>
      <w:r>
        <w:rPr>
          <w:rStyle w:val="s2"/>
        </w:rPr>
        <w:t>"4"</w:t>
      </w:r>
      <w:r>
        <w:rPr>
          <w:rStyle w:val="p"/>
        </w:rPr>
        <w:t>,</w:t>
      </w:r>
    </w:p>
    <w:p w:rsidR="00000000" w:rsidRDefault="00000000">
      <w:pPr>
        <w:pStyle w:val="HTML0"/>
        <w:divId w:val="1764566100"/>
        <w:rPr>
          <w:rStyle w:val="w"/>
        </w:rPr>
      </w:pPr>
      <w:r>
        <w:rPr>
          <w:rStyle w:val="w"/>
        </w:rPr>
        <w:t xml:space="preserve">            </w:t>
      </w:r>
      <w:r>
        <w:rPr>
          <w:rStyle w:val="nl"/>
        </w:rPr>
        <w:t>"mgnAft"</w:t>
      </w:r>
      <w:r>
        <w:rPr>
          <w:rStyle w:val="p"/>
        </w:rPr>
        <w:t>:</w:t>
      </w:r>
      <w:r>
        <w:rPr>
          <w:rStyle w:val="w"/>
        </w:rPr>
        <w:t xml:space="preserve"> </w:t>
      </w:r>
      <w:r>
        <w:rPr>
          <w:rStyle w:val="p"/>
        </w:rPr>
        <w:t>{</w:t>
      </w:r>
    </w:p>
    <w:p w:rsidR="00000000" w:rsidRDefault="00000000">
      <w:pPr>
        <w:pStyle w:val="HTML0"/>
        <w:divId w:val="1764566100"/>
        <w:rPr>
          <w:rStyle w:val="w"/>
        </w:rPr>
      </w:pPr>
      <w:r>
        <w:rPr>
          <w:rStyle w:val="w"/>
        </w:rPr>
        <w:t xml:space="preserve">                </w:t>
      </w:r>
      <w:r>
        <w:rPr>
          <w:rStyle w:val="nl"/>
        </w:rPr>
        <w:t>"acctAvailEq"</w:t>
      </w:r>
      <w:r>
        <w:rPr>
          <w:rStyle w:val="p"/>
        </w:rPr>
        <w:t>:</w:t>
      </w:r>
      <w:r>
        <w:rPr>
          <w:rStyle w:val="w"/>
        </w:rPr>
        <w:t xml:space="preserve"> </w:t>
      </w:r>
      <w:r>
        <w:rPr>
          <w:rStyle w:val="s2"/>
        </w:rPr>
        <w:t>"106002.2061970689"</w:t>
      </w:r>
      <w:r>
        <w:rPr>
          <w:rStyle w:val="p"/>
        </w:rPr>
        <w:t>,</w:t>
      </w:r>
    </w:p>
    <w:p w:rsidR="00000000" w:rsidRDefault="00000000">
      <w:pPr>
        <w:pStyle w:val="HTML0"/>
        <w:divId w:val="1764566100"/>
        <w:rPr>
          <w:rStyle w:val="w"/>
        </w:rPr>
      </w:pPr>
      <w:r>
        <w:rPr>
          <w:rStyle w:val="w"/>
        </w:rPr>
        <w:t xml:space="preserve">                </w:t>
      </w:r>
      <w:r>
        <w:rPr>
          <w:rStyle w:val="nl"/>
        </w:rPr>
        <w:t>"details"</w:t>
      </w:r>
      <w:r>
        <w:rPr>
          <w:rStyle w:val="p"/>
        </w:rPr>
        <w:t>:</w:t>
      </w:r>
      <w:r>
        <w:rPr>
          <w:rStyle w:val="w"/>
        </w:rPr>
        <w:t xml:space="preserve"> </w:t>
      </w:r>
      <w:r>
        <w:rPr>
          <w:rStyle w:val="p"/>
        </w:rPr>
        <w:t>[],</w:t>
      </w:r>
    </w:p>
    <w:p w:rsidR="00000000" w:rsidRDefault="00000000">
      <w:pPr>
        <w:pStyle w:val="HTML0"/>
        <w:divId w:val="1764566100"/>
        <w:rPr>
          <w:rStyle w:val="w"/>
        </w:rPr>
      </w:pPr>
      <w:r>
        <w:rPr>
          <w:rStyle w:val="w"/>
        </w:rPr>
        <w:lastRenderedPageBreak/>
        <w:t xml:space="preserve">                </w:t>
      </w:r>
      <w:r>
        <w:rPr>
          <w:rStyle w:val="nl"/>
        </w:rPr>
        <w:t>"mgnRatio"</w:t>
      </w:r>
      <w:r>
        <w:rPr>
          <w:rStyle w:val="p"/>
        </w:rPr>
        <w:t>:</w:t>
      </w:r>
      <w:r>
        <w:rPr>
          <w:rStyle w:val="w"/>
        </w:rPr>
        <w:t xml:space="preserve"> </w:t>
      </w:r>
      <w:r>
        <w:rPr>
          <w:rStyle w:val="s2"/>
        </w:rPr>
        <w:t>"148.1652396878421"</w:t>
      </w:r>
    </w:p>
    <w:p w:rsidR="00000000" w:rsidRDefault="00000000">
      <w:pPr>
        <w:pStyle w:val="HTML0"/>
        <w:divId w:val="1764566100"/>
        <w:rPr>
          <w:rStyle w:val="w"/>
        </w:rPr>
      </w:pPr>
      <w:r>
        <w:rPr>
          <w:rStyle w:val="w"/>
        </w:rPr>
        <w:t xml:space="preserve">            </w:t>
      </w:r>
      <w:r>
        <w:rPr>
          <w:rStyle w:val="p"/>
        </w:rPr>
        <w:t>},</w:t>
      </w:r>
    </w:p>
    <w:p w:rsidR="00000000" w:rsidRDefault="00000000">
      <w:pPr>
        <w:pStyle w:val="HTML0"/>
        <w:divId w:val="1764566100"/>
        <w:rPr>
          <w:rStyle w:val="w"/>
        </w:rPr>
      </w:pPr>
      <w:r>
        <w:rPr>
          <w:rStyle w:val="w"/>
        </w:rPr>
        <w:t xml:space="preserve">            </w:t>
      </w:r>
      <w:r>
        <w:rPr>
          <w:rStyle w:val="nl"/>
        </w:rPr>
        <w:t>"mgnBf"</w:t>
      </w:r>
      <w:r>
        <w:rPr>
          <w:rStyle w:val="p"/>
        </w:rPr>
        <w:t>:</w:t>
      </w:r>
      <w:r>
        <w:rPr>
          <w:rStyle w:val="w"/>
        </w:rPr>
        <w:t xml:space="preserve"> </w:t>
      </w:r>
      <w:r>
        <w:rPr>
          <w:rStyle w:val="p"/>
        </w:rPr>
        <w:t>{</w:t>
      </w:r>
    </w:p>
    <w:p w:rsidR="00000000" w:rsidRDefault="00000000">
      <w:pPr>
        <w:pStyle w:val="HTML0"/>
        <w:divId w:val="1764566100"/>
        <w:rPr>
          <w:rStyle w:val="w"/>
        </w:rPr>
      </w:pPr>
      <w:r>
        <w:rPr>
          <w:rStyle w:val="w"/>
        </w:rPr>
        <w:t xml:space="preserve">                </w:t>
      </w:r>
      <w:r>
        <w:rPr>
          <w:rStyle w:val="nl"/>
        </w:rPr>
        <w:t>"acctAvailEq"</w:t>
      </w:r>
      <w:r>
        <w:rPr>
          <w:rStyle w:val="p"/>
        </w:rPr>
        <w:t>:</w:t>
      </w:r>
      <w:r>
        <w:rPr>
          <w:rStyle w:val="w"/>
        </w:rPr>
        <w:t xml:space="preserve"> </w:t>
      </w:r>
      <w:r>
        <w:rPr>
          <w:rStyle w:val="s2"/>
        </w:rPr>
        <w:t>"77308.89735228613"</w:t>
      </w:r>
      <w:r>
        <w:rPr>
          <w:rStyle w:val="p"/>
        </w:rPr>
        <w:t>,</w:t>
      </w:r>
    </w:p>
    <w:p w:rsidR="00000000" w:rsidRDefault="00000000">
      <w:pPr>
        <w:pStyle w:val="HTML0"/>
        <w:divId w:val="1764566100"/>
        <w:rPr>
          <w:rStyle w:val="w"/>
        </w:rPr>
      </w:pPr>
      <w:r>
        <w:rPr>
          <w:rStyle w:val="w"/>
        </w:rPr>
        <w:t xml:space="preserve">                </w:t>
      </w:r>
      <w:r>
        <w:rPr>
          <w:rStyle w:val="nl"/>
        </w:rPr>
        <w:t>"details"</w:t>
      </w:r>
      <w:r>
        <w:rPr>
          <w:rStyle w:val="p"/>
        </w:rPr>
        <w:t>:</w:t>
      </w:r>
      <w:r>
        <w:rPr>
          <w:rStyle w:val="w"/>
        </w:rPr>
        <w:t xml:space="preserve"> </w:t>
      </w:r>
      <w:r>
        <w:rPr>
          <w:rStyle w:val="p"/>
        </w:rPr>
        <w:t>[],</w:t>
      </w:r>
    </w:p>
    <w:p w:rsidR="00000000" w:rsidRDefault="00000000">
      <w:pPr>
        <w:pStyle w:val="HTML0"/>
        <w:divId w:val="1764566100"/>
        <w:rPr>
          <w:rStyle w:val="w"/>
        </w:rPr>
      </w:pPr>
      <w:r>
        <w:rPr>
          <w:rStyle w:val="w"/>
        </w:rPr>
        <w:t xml:space="preserve">                </w:t>
      </w:r>
      <w:r>
        <w:rPr>
          <w:rStyle w:val="nl"/>
        </w:rPr>
        <w:t>"mgnRatio"</w:t>
      </w:r>
      <w:r>
        <w:rPr>
          <w:rStyle w:val="p"/>
        </w:rPr>
        <w:t>:</w:t>
      </w:r>
      <w:r>
        <w:rPr>
          <w:rStyle w:val="w"/>
        </w:rPr>
        <w:t xml:space="preserve"> </w:t>
      </w:r>
      <w:r>
        <w:rPr>
          <w:rStyle w:val="s2"/>
        </w:rPr>
        <w:t>"4.460069474634038"</w:t>
      </w:r>
    </w:p>
    <w:p w:rsidR="00000000" w:rsidRDefault="00000000">
      <w:pPr>
        <w:pStyle w:val="HTML0"/>
        <w:divId w:val="1764566100"/>
        <w:rPr>
          <w:rStyle w:val="w"/>
        </w:rPr>
      </w:pPr>
      <w:r>
        <w:rPr>
          <w:rStyle w:val="w"/>
        </w:rPr>
        <w:t xml:space="preserve">            </w:t>
      </w:r>
      <w:r>
        <w:rPr>
          <w:rStyle w:val="p"/>
        </w:rPr>
        <w:t>},</w:t>
      </w:r>
    </w:p>
    <w:p w:rsidR="00000000" w:rsidRDefault="00000000">
      <w:pPr>
        <w:pStyle w:val="HTML0"/>
        <w:divId w:val="1764566100"/>
        <w:rPr>
          <w:rStyle w:val="w"/>
        </w:rPr>
      </w:pPr>
      <w:r>
        <w:rPr>
          <w:rStyle w:val="w"/>
        </w:rPr>
        <w:t xml:space="preserve">            </w:t>
      </w:r>
      <w:r>
        <w:rPr>
          <w:rStyle w:val="nl"/>
        </w:rPr>
        <w:t>"posList"</w:t>
      </w:r>
      <w:r>
        <w:rPr>
          <w:rStyle w:val="p"/>
        </w:rPr>
        <w:t>:</w:t>
      </w:r>
      <w:r>
        <w:rPr>
          <w:rStyle w:val="w"/>
        </w:rPr>
        <w:t xml:space="preserve"> </w:t>
      </w:r>
      <w:r>
        <w:rPr>
          <w:rStyle w:val="p"/>
        </w:rPr>
        <w:t>[</w:t>
      </w:r>
    </w:p>
    <w:p w:rsidR="00000000" w:rsidRDefault="00000000">
      <w:pPr>
        <w:pStyle w:val="HTML0"/>
        <w:divId w:val="1764566100"/>
        <w:rPr>
          <w:rStyle w:val="w"/>
        </w:rPr>
      </w:pPr>
      <w:r>
        <w:rPr>
          <w:rStyle w:val="w"/>
        </w:rPr>
        <w:t xml:space="preserve">                </w:t>
      </w:r>
      <w:r>
        <w:rPr>
          <w:rStyle w:val="p"/>
        </w:rPr>
        <w:t>{</w:t>
      </w:r>
    </w:p>
    <w:p w:rsidR="00000000" w:rsidRDefault="00000000">
      <w:pPr>
        <w:pStyle w:val="HTML0"/>
        <w:divId w:val="1764566100"/>
        <w:rPr>
          <w:rStyle w:val="w"/>
        </w:rPr>
      </w:pPr>
      <w:r>
        <w:rPr>
          <w:rStyle w:val="w"/>
        </w:rPr>
        <w:t xml:space="preserve">                    </w:t>
      </w:r>
      <w:r>
        <w:rPr>
          <w:rStyle w:val="nl"/>
        </w:rPr>
        <w:t>"lever"</w:t>
      </w:r>
      <w:r>
        <w:rPr>
          <w:rStyle w:val="p"/>
        </w:rPr>
        <w:t>:</w:t>
      </w:r>
      <w:r>
        <w:rPr>
          <w:rStyle w:val="w"/>
        </w:rPr>
        <w:t xml:space="preserve"> </w:t>
      </w:r>
      <w:r>
        <w:rPr>
          <w:rStyle w:val="s2"/>
        </w:rPr>
        <w:t>"50"</w:t>
      </w:r>
      <w:r>
        <w:rPr>
          <w:rStyle w:val="p"/>
        </w:rPr>
        <w:t>,</w:t>
      </w:r>
    </w:p>
    <w:p w:rsidR="00000000" w:rsidRDefault="00000000">
      <w:pPr>
        <w:pStyle w:val="HTML0"/>
        <w:divId w:val="1764566100"/>
        <w:rPr>
          <w:rStyle w:val="w"/>
        </w:rPr>
      </w:pPr>
      <w:r>
        <w:rPr>
          <w:rStyle w:val="w"/>
        </w:rPr>
        <w:t xml:space="preserve">                    </w:t>
      </w:r>
      <w:r>
        <w:rPr>
          <w:rStyle w:val="nl"/>
        </w:rPr>
        <w:t>"posId"</w:t>
      </w:r>
      <w:r>
        <w:rPr>
          <w:rStyle w:val="p"/>
        </w:rPr>
        <w:t>:</w:t>
      </w:r>
      <w:r>
        <w:rPr>
          <w:rStyle w:val="w"/>
        </w:rPr>
        <w:t xml:space="preserve"> </w:t>
      </w:r>
      <w:r>
        <w:rPr>
          <w:rStyle w:val="s2"/>
        </w:rPr>
        <w:t>"2005456500916518912"</w:t>
      </w:r>
    </w:p>
    <w:p w:rsidR="00000000" w:rsidRDefault="00000000">
      <w:pPr>
        <w:pStyle w:val="HTML0"/>
        <w:divId w:val="1764566100"/>
        <w:rPr>
          <w:rStyle w:val="w"/>
        </w:rPr>
      </w:pPr>
      <w:r>
        <w:rPr>
          <w:rStyle w:val="w"/>
        </w:rPr>
        <w:t xml:space="preserve">                </w:t>
      </w:r>
      <w:r>
        <w:rPr>
          <w:rStyle w:val="p"/>
        </w:rPr>
        <w:t>},</w:t>
      </w:r>
    </w:p>
    <w:p w:rsidR="00000000" w:rsidRDefault="00000000">
      <w:pPr>
        <w:pStyle w:val="HTML0"/>
        <w:divId w:val="1764566100"/>
        <w:rPr>
          <w:rStyle w:val="w"/>
        </w:rPr>
      </w:pPr>
      <w:r>
        <w:rPr>
          <w:rStyle w:val="w"/>
        </w:rPr>
        <w:t xml:space="preserve">                </w:t>
      </w:r>
      <w:r>
        <w:rPr>
          <w:rStyle w:val="p"/>
        </w:rPr>
        <w:t>{</w:t>
      </w:r>
    </w:p>
    <w:p w:rsidR="00000000" w:rsidRDefault="00000000">
      <w:pPr>
        <w:pStyle w:val="HTML0"/>
        <w:divId w:val="1764566100"/>
        <w:rPr>
          <w:rStyle w:val="w"/>
        </w:rPr>
      </w:pPr>
      <w:r>
        <w:rPr>
          <w:rStyle w:val="w"/>
        </w:rPr>
        <w:t xml:space="preserve">                    </w:t>
      </w:r>
      <w:r>
        <w:rPr>
          <w:rStyle w:val="nl"/>
        </w:rPr>
        <w:t>"lever"</w:t>
      </w:r>
      <w:r>
        <w:rPr>
          <w:rStyle w:val="p"/>
        </w:rPr>
        <w:t>:</w:t>
      </w:r>
      <w:r>
        <w:rPr>
          <w:rStyle w:val="w"/>
        </w:rPr>
        <w:t xml:space="preserve"> </w:t>
      </w:r>
      <w:r>
        <w:rPr>
          <w:rStyle w:val="s2"/>
        </w:rPr>
        <w:t>"50"</w:t>
      </w:r>
      <w:r>
        <w:rPr>
          <w:rStyle w:val="p"/>
        </w:rPr>
        <w:t>,</w:t>
      </w:r>
    </w:p>
    <w:p w:rsidR="00000000" w:rsidRDefault="00000000">
      <w:pPr>
        <w:pStyle w:val="HTML0"/>
        <w:divId w:val="1764566100"/>
        <w:rPr>
          <w:rStyle w:val="w"/>
        </w:rPr>
      </w:pPr>
      <w:r>
        <w:rPr>
          <w:rStyle w:val="w"/>
        </w:rPr>
        <w:t xml:space="preserve">                    </w:t>
      </w:r>
      <w:r>
        <w:rPr>
          <w:rStyle w:val="nl"/>
        </w:rPr>
        <w:t>"posId"</w:t>
      </w:r>
      <w:r>
        <w:rPr>
          <w:rStyle w:val="p"/>
        </w:rPr>
        <w:t>:</w:t>
      </w:r>
      <w:r>
        <w:rPr>
          <w:rStyle w:val="w"/>
        </w:rPr>
        <w:t xml:space="preserve"> </w:t>
      </w:r>
      <w:r>
        <w:rPr>
          <w:rStyle w:val="s2"/>
        </w:rPr>
        <w:t>"2005456108363218944"</w:t>
      </w:r>
    </w:p>
    <w:p w:rsidR="00000000" w:rsidRDefault="00000000">
      <w:pPr>
        <w:pStyle w:val="HTML0"/>
        <w:divId w:val="1764566100"/>
        <w:rPr>
          <w:rStyle w:val="w"/>
        </w:rPr>
      </w:pPr>
      <w:r>
        <w:rPr>
          <w:rStyle w:val="w"/>
        </w:rPr>
        <w:t xml:space="preserve">                </w:t>
      </w:r>
      <w:r>
        <w:rPr>
          <w:rStyle w:val="p"/>
        </w:rPr>
        <w:t>},</w:t>
      </w:r>
    </w:p>
    <w:p w:rsidR="00000000" w:rsidRDefault="00000000">
      <w:pPr>
        <w:pStyle w:val="HTML0"/>
        <w:divId w:val="1764566100"/>
        <w:rPr>
          <w:rStyle w:val="w"/>
        </w:rPr>
      </w:pPr>
      <w:r>
        <w:rPr>
          <w:rStyle w:val="w"/>
        </w:rPr>
        <w:t xml:space="preserve">                </w:t>
      </w:r>
      <w:r>
        <w:rPr>
          <w:rStyle w:val="p"/>
        </w:rPr>
        <w:t>{</w:t>
      </w:r>
    </w:p>
    <w:p w:rsidR="00000000" w:rsidRDefault="00000000">
      <w:pPr>
        <w:pStyle w:val="HTML0"/>
        <w:divId w:val="1764566100"/>
        <w:rPr>
          <w:rStyle w:val="w"/>
        </w:rPr>
      </w:pPr>
      <w:r>
        <w:rPr>
          <w:rStyle w:val="w"/>
        </w:rPr>
        <w:t xml:space="preserve">                    </w:t>
      </w:r>
      <w:r>
        <w:rPr>
          <w:rStyle w:val="nl"/>
        </w:rPr>
        <w:t>"lever"</w:t>
      </w:r>
      <w:r>
        <w:rPr>
          <w:rStyle w:val="p"/>
        </w:rPr>
        <w:t>:</w:t>
      </w:r>
      <w:r>
        <w:rPr>
          <w:rStyle w:val="w"/>
        </w:rPr>
        <w:t xml:space="preserve"> </w:t>
      </w:r>
      <w:r>
        <w:rPr>
          <w:rStyle w:val="s2"/>
        </w:rPr>
        <w:t>"50"</w:t>
      </w:r>
      <w:r>
        <w:rPr>
          <w:rStyle w:val="p"/>
        </w:rPr>
        <w:t>,</w:t>
      </w:r>
    </w:p>
    <w:p w:rsidR="00000000" w:rsidRDefault="00000000">
      <w:pPr>
        <w:pStyle w:val="HTML0"/>
        <w:divId w:val="1764566100"/>
        <w:rPr>
          <w:rStyle w:val="w"/>
        </w:rPr>
      </w:pPr>
      <w:r>
        <w:rPr>
          <w:rStyle w:val="w"/>
        </w:rPr>
        <w:t xml:space="preserve">                    </w:t>
      </w:r>
      <w:r>
        <w:rPr>
          <w:rStyle w:val="nl"/>
        </w:rPr>
        <w:t>"posId"</w:t>
      </w:r>
      <w:r>
        <w:rPr>
          <w:rStyle w:val="p"/>
        </w:rPr>
        <w:t>:</w:t>
      </w:r>
      <w:r>
        <w:rPr>
          <w:rStyle w:val="w"/>
        </w:rPr>
        <w:t xml:space="preserve"> </w:t>
      </w:r>
      <w:r>
        <w:rPr>
          <w:rStyle w:val="s2"/>
        </w:rPr>
        <w:t>"2005456332909477888"</w:t>
      </w:r>
    </w:p>
    <w:p w:rsidR="00000000" w:rsidRDefault="00000000">
      <w:pPr>
        <w:pStyle w:val="HTML0"/>
        <w:divId w:val="1764566100"/>
        <w:rPr>
          <w:rStyle w:val="w"/>
        </w:rPr>
      </w:pPr>
      <w:r>
        <w:rPr>
          <w:rStyle w:val="w"/>
        </w:rPr>
        <w:t xml:space="preserve">                </w:t>
      </w:r>
      <w:r>
        <w:rPr>
          <w:rStyle w:val="p"/>
        </w:rPr>
        <w:t>},</w:t>
      </w:r>
    </w:p>
    <w:p w:rsidR="00000000" w:rsidRDefault="00000000">
      <w:pPr>
        <w:pStyle w:val="HTML0"/>
        <w:divId w:val="1764566100"/>
        <w:rPr>
          <w:rStyle w:val="w"/>
        </w:rPr>
      </w:pPr>
      <w:r>
        <w:rPr>
          <w:rStyle w:val="w"/>
        </w:rPr>
        <w:t xml:space="preserve">                </w:t>
      </w:r>
      <w:r>
        <w:rPr>
          <w:rStyle w:val="p"/>
        </w:rPr>
        <w:t>{</w:t>
      </w:r>
    </w:p>
    <w:p w:rsidR="00000000" w:rsidRDefault="00000000">
      <w:pPr>
        <w:pStyle w:val="HTML0"/>
        <w:divId w:val="1764566100"/>
        <w:rPr>
          <w:rStyle w:val="w"/>
        </w:rPr>
      </w:pPr>
      <w:r>
        <w:rPr>
          <w:rStyle w:val="w"/>
        </w:rPr>
        <w:t xml:space="preserve">                    </w:t>
      </w:r>
      <w:r>
        <w:rPr>
          <w:rStyle w:val="nl"/>
        </w:rPr>
        <w:t>"lever"</w:t>
      </w:r>
      <w:r>
        <w:rPr>
          <w:rStyle w:val="p"/>
        </w:rPr>
        <w:t>:</w:t>
      </w:r>
      <w:r>
        <w:rPr>
          <w:rStyle w:val="w"/>
        </w:rPr>
        <w:t xml:space="preserve"> </w:t>
      </w:r>
      <w:r>
        <w:rPr>
          <w:rStyle w:val="s2"/>
        </w:rPr>
        <w:t>"50"</w:t>
      </w:r>
      <w:r>
        <w:rPr>
          <w:rStyle w:val="p"/>
        </w:rPr>
        <w:t>,</w:t>
      </w:r>
    </w:p>
    <w:p w:rsidR="00000000" w:rsidRDefault="00000000">
      <w:pPr>
        <w:pStyle w:val="HTML0"/>
        <w:divId w:val="1764566100"/>
        <w:rPr>
          <w:rStyle w:val="w"/>
        </w:rPr>
      </w:pPr>
      <w:r>
        <w:rPr>
          <w:rStyle w:val="w"/>
        </w:rPr>
        <w:t xml:space="preserve">                    </w:t>
      </w:r>
      <w:r>
        <w:rPr>
          <w:rStyle w:val="nl"/>
        </w:rPr>
        <w:t>"posId"</w:t>
      </w:r>
      <w:r>
        <w:rPr>
          <w:rStyle w:val="p"/>
        </w:rPr>
        <w:t>:</w:t>
      </w:r>
      <w:r>
        <w:rPr>
          <w:rStyle w:val="w"/>
        </w:rPr>
        <w:t xml:space="preserve"> </w:t>
      </w:r>
      <w:r>
        <w:rPr>
          <w:rStyle w:val="s2"/>
        </w:rPr>
        <w:t>"2005456415990251520"</w:t>
      </w:r>
    </w:p>
    <w:p w:rsidR="00000000" w:rsidRDefault="00000000">
      <w:pPr>
        <w:pStyle w:val="HTML0"/>
        <w:divId w:val="1764566100"/>
        <w:rPr>
          <w:rStyle w:val="w"/>
        </w:rPr>
      </w:pPr>
      <w:r>
        <w:rPr>
          <w:rStyle w:val="w"/>
        </w:rPr>
        <w:t xml:space="preserve">                </w:t>
      </w:r>
      <w:r>
        <w:rPr>
          <w:rStyle w:val="p"/>
        </w:rPr>
        <w:t>}</w:t>
      </w:r>
    </w:p>
    <w:p w:rsidR="00000000" w:rsidRDefault="00000000">
      <w:pPr>
        <w:pStyle w:val="HTML0"/>
        <w:divId w:val="1764566100"/>
        <w:rPr>
          <w:rStyle w:val="w"/>
        </w:rPr>
      </w:pPr>
      <w:r>
        <w:rPr>
          <w:rStyle w:val="w"/>
        </w:rPr>
        <w:t xml:space="preserve">            </w:t>
      </w:r>
      <w:r>
        <w:rPr>
          <w:rStyle w:val="p"/>
        </w:rPr>
        <w:t>],</w:t>
      </w:r>
    </w:p>
    <w:p w:rsidR="00000000" w:rsidRDefault="00000000">
      <w:pPr>
        <w:pStyle w:val="HTML0"/>
        <w:divId w:val="1764566100"/>
        <w:rPr>
          <w:rStyle w:val="w"/>
        </w:rPr>
      </w:pPr>
      <w:r>
        <w:rPr>
          <w:rStyle w:val="w"/>
        </w:rPr>
        <w:t xml:space="preserve">            </w:t>
      </w:r>
      <w:r>
        <w:rPr>
          <w:rStyle w:val="nl"/>
        </w:rPr>
        <w:t>"posTierCheck"</w:t>
      </w:r>
      <w:r>
        <w:rPr>
          <w:rStyle w:val="p"/>
        </w:rPr>
        <w:t>:</w:t>
      </w:r>
      <w:r>
        <w:rPr>
          <w:rStyle w:val="w"/>
        </w:rPr>
        <w:t xml:space="preserve"> </w:t>
      </w:r>
      <w:r>
        <w:rPr>
          <w:rStyle w:val="p"/>
        </w:rPr>
        <w:t>[],</w:t>
      </w:r>
    </w:p>
    <w:p w:rsidR="00000000" w:rsidRDefault="00000000">
      <w:pPr>
        <w:pStyle w:val="HTML0"/>
        <w:divId w:val="1764566100"/>
        <w:rPr>
          <w:rStyle w:val="w"/>
        </w:rPr>
      </w:pPr>
      <w:r>
        <w:rPr>
          <w:rStyle w:val="w"/>
        </w:rPr>
        <w:t xml:space="preserve">            </w:t>
      </w:r>
      <w:r>
        <w:rPr>
          <w:rStyle w:val="nl"/>
        </w:rPr>
        <w:t>"riskOffsetType"</w:t>
      </w:r>
      <w:r>
        <w:rPr>
          <w:rStyle w:val="p"/>
        </w:rPr>
        <w:t>:</w:t>
      </w:r>
      <w:r>
        <w:rPr>
          <w:rStyle w:val="w"/>
        </w:rPr>
        <w:t xml:space="preserve"> </w:t>
      </w:r>
      <w:r>
        <w:rPr>
          <w:rStyle w:val="s2"/>
        </w:rPr>
        <w:t>""</w:t>
      </w:r>
      <w:r>
        <w:rPr>
          <w:rStyle w:val="p"/>
        </w:rPr>
        <w:t>,</w:t>
      </w:r>
    </w:p>
    <w:p w:rsidR="00000000" w:rsidRDefault="00000000">
      <w:pPr>
        <w:pStyle w:val="HTML0"/>
        <w:divId w:val="1764566100"/>
        <w:rPr>
          <w:rStyle w:val="w"/>
        </w:rPr>
      </w:pPr>
      <w:r>
        <w:rPr>
          <w:rStyle w:val="w"/>
        </w:rPr>
        <w:t xml:space="preserve">            </w:t>
      </w:r>
      <w:r>
        <w:rPr>
          <w:rStyle w:val="nl"/>
        </w:rPr>
        <w:t>"sCode"</w:t>
      </w:r>
      <w:r>
        <w:rPr>
          <w:rStyle w:val="p"/>
        </w:rPr>
        <w:t>:</w:t>
      </w:r>
      <w:r>
        <w:rPr>
          <w:rStyle w:val="w"/>
        </w:rPr>
        <w:t xml:space="preserve"> </w:t>
      </w:r>
      <w:r>
        <w:rPr>
          <w:rStyle w:val="s2"/>
        </w:rPr>
        <w:t>"0"</w:t>
      </w:r>
      <w:r>
        <w:rPr>
          <w:rStyle w:val="p"/>
        </w:rPr>
        <w:t>,</w:t>
      </w:r>
    </w:p>
    <w:p w:rsidR="00000000" w:rsidRDefault="00000000">
      <w:pPr>
        <w:pStyle w:val="HTML0"/>
        <w:divId w:val="1764566100"/>
        <w:rPr>
          <w:rStyle w:val="w"/>
        </w:rPr>
      </w:pPr>
      <w:r>
        <w:rPr>
          <w:rStyle w:val="w"/>
        </w:rPr>
        <w:t xml:space="preserve">            </w:t>
      </w:r>
      <w:r>
        <w:rPr>
          <w:rStyle w:val="nl"/>
        </w:rPr>
        <w:t>"unmatchedInfoCheck"</w:t>
      </w:r>
      <w:r>
        <w:rPr>
          <w:rStyle w:val="p"/>
        </w:rPr>
        <w:t>:</w:t>
      </w:r>
      <w:r>
        <w:rPr>
          <w:rStyle w:val="w"/>
        </w:rPr>
        <w:t xml:space="preserve"> </w:t>
      </w:r>
      <w:r>
        <w:rPr>
          <w:rStyle w:val="p"/>
        </w:rPr>
        <w:t>[]</w:t>
      </w:r>
    </w:p>
    <w:p w:rsidR="00000000" w:rsidRDefault="00000000">
      <w:pPr>
        <w:pStyle w:val="HTML0"/>
        <w:divId w:val="1764566100"/>
        <w:rPr>
          <w:rStyle w:val="w"/>
        </w:rPr>
      </w:pPr>
      <w:r>
        <w:rPr>
          <w:rStyle w:val="w"/>
        </w:rPr>
        <w:t xml:space="preserve">        </w:t>
      </w:r>
      <w:r>
        <w:rPr>
          <w:rStyle w:val="p"/>
        </w:rPr>
        <w:t>}</w:t>
      </w:r>
    </w:p>
    <w:p w:rsidR="00000000" w:rsidRDefault="00000000">
      <w:pPr>
        <w:pStyle w:val="HTML0"/>
        <w:divId w:val="1764566100"/>
        <w:rPr>
          <w:rStyle w:val="w"/>
        </w:rPr>
      </w:pPr>
      <w:r>
        <w:rPr>
          <w:rStyle w:val="w"/>
        </w:rPr>
        <w:t xml:space="preserve">    </w:t>
      </w:r>
      <w:r>
        <w:rPr>
          <w:rStyle w:val="p"/>
        </w:rPr>
        <w:t>],</w:t>
      </w:r>
    </w:p>
    <w:p w:rsidR="00000000" w:rsidRDefault="00000000">
      <w:pPr>
        <w:pStyle w:val="HTML0"/>
        <w:divId w:val="1764566100"/>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764566100"/>
        <w:rPr>
          <w:rStyle w:val="w"/>
        </w:rPr>
      </w:pPr>
      <w:r>
        <w:rPr>
          <w:rStyle w:val="p"/>
        </w:rPr>
        <w:t>}</w:t>
      </w:r>
    </w:p>
    <w:p w:rsidR="00000000" w:rsidRDefault="00000000">
      <w:pPr>
        <w:pStyle w:val="HTML0"/>
        <w:divId w:val="1764566100"/>
        <w:rPr>
          <w:rStyle w:val="w"/>
        </w:rPr>
      </w:pP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5"/>
        <w:gridCol w:w="955"/>
        <w:gridCol w:w="5116"/>
      </w:tblGrid>
      <w:tr w:rsidR="00000000">
        <w:trPr>
          <w:divId w:val="175387555"/>
          <w:tblHeader/>
          <w:tblCellSpacing w:w="15" w:type="dxa"/>
        </w:trPr>
        <w:tc>
          <w:tcPr>
            <w:tcW w:w="0" w:type="auto"/>
            <w:vAlign w:val="center"/>
            <w:hideMark/>
          </w:tcPr>
          <w:p w:rsidR="00000000" w:rsidRDefault="00000000">
            <w:pPr>
              <w:jc w:val="center"/>
              <w:rPr>
                <w:b/>
                <w:bCs/>
              </w:rPr>
            </w:pPr>
            <w:r>
              <w:rPr>
                <w:rStyle w:val="a6"/>
              </w:rPr>
              <w:t>Parameter</w:t>
            </w:r>
          </w:p>
        </w:tc>
        <w:tc>
          <w:tcPr>
            <w:tcW w:w="0" w:type="auto"/>
            <w:vAlign w:val="center"/>
            <w:hideMark/>
          </w:tcPr>
          <w:p w:rsidR="00000000" w:rsidRDefault="00000000">
            <w:pPr>
              <w:jc w:val="center"/>
              <w:rPr>
                <w:b/>
                <w:bCs/>
              </w:rPr>
            </w:pPr>
            <w:r>
              <w:rPr>
                <w:rStyle w:val="a6"/>
              </w:rPr>
              <w:t>Type</w:t>
            </w:r>
          </w:p>
        </w:tc>
        <w:tc>
          <w:tcPr>
            <w:tcW w:w="0" w:type="auto"/>
            <w:vAlign w:val="center"/>
            <w:hideMark/>
          </w:tcPr>
          <w:p w:rsidR="00000000" w:rsidRDefault="00000000">
            <w:pPr>
              <w:jc w:val="center"/>
              <w:rPr>
                <w:b/>
                <w:bCs/>
              </w:rPr>
            </w:pPr>
            <w:r>
              <w:rPr>
                <w:rStyle w:val="a6"/>
              </w:rPr>
              <w:t>Description</w:t>
            </w:r>
          </w:p>
        </w:tc>
      </w:tr>
      <w:tr w:rsidR="00000000">
        <w:trPr>
          <w:divId w:val="175387555"/>
          <w:tblCellSpacing w:w="15" w:type="dxa"/>
        </w:trPr>
        <w:tc>
          <w:tcPr>
            <w:tcW w:w="0" w:type="auto"/>
            <w:vAlign w:val="center"/>
            <w:hideMark/>
          </w:tcPr>
          <w:p w:rsidR="00000000" w:rsidRDefault="00000000">
            <w:r>
              <w:t>sCode</w:t>
            </w:r>
          </w:p>
        </w:tc>
        <w:tc>
          <w:tcPr>
            <w:tcW w:w="0" w:type="auto"/>
            <w:vAlign w:val="center"/>
            <w:hideMark/>
          </w:tcPr>
          <w:p w:rsidR="00000000" w:rsidRDefault="00000000">
            <w:r>
              <w:t>String</w:t>
            </w:r>
          </w:p>
        </w:tc>
        <w:tc>
          <w:tcPr>
            <w:tcW w:w="0" w:type="auto"/>
            <w:vAlign w:val="center"/>
            <w:hideMark/>
          </w:tcPr>
          <w:p w:rsidR="00000000" w:rsidRDefault="00000000">
            <w:r>
              <w:t>Check code</w:t>
            </w:r>
            <w:r>
              <w:br/>
            </w:r>
            <w:r>
              <w:rPr>
                <w:rStyle w:val="HTML"/>
              </w:rPr>
              <w:t>0</w:t>
            </w:r>
            <w:r>
              <w:t>: pass all checks</w:t>
            </w:r>
            <w:r>
              <w:br/>
            </w:r>
            <w:r>
              <w:rPr>
                <w:rStyle w:val="HTML"/>
              </w:rPr>
              <w:t>1</w:t>
            </w:r>
            <w:r>
              <w:t>: unmatched information</w:t>
            </w:r>
            <w:r>
              <w:br/>
            </w:r>
            <w:r>
              <w:rPr>
                <w:rStyle w:val="HTML"/>
              </w:rPr>
              <w:t>3</w:t>
            </w:r>
            <w:r>
              <w:t>: leverage setting is not finished</w:t>
            </w:r>
            <w:r>
              <w:br/>
            </w:r>
            <w:r>
              <w:rPr>
                <w:rStyle w:val="HTML"/>
              </w:rPr>
              <w:t>4</w:t>
            </w:r>
            <w:r>
              <w:t>: position tier or margin check is not passed</w:t>
            </w:r>
          </w:p>
        </w:tc>
      </w:tr>
      <w:tr w:rsidR="00000000">
        <w:trPr>
          <w:divId w:val="175387555"/>
          <w:tblCellSpacing w:w="15" w:type="dxa"/>
        </w:trPr>
        <w:tc>
          <w:tcPr>
            <w:tcW w:w="0" w:type="auto"/>
            <w:vAlign w:val="center"/>
            <w:hideMark/>
          </w:tcPr>
          <w:p w:rsidR="00000000" w:rsidRDefault="00000000">
            <w:r>
              <w:lastRenderedPageBreak/>
              <w:t>curAcctLv</w:t>
            </w:r>
          </w:p>
        </w:tc>
        <w:tc>
          <w:tcPr>
            <w:tcW w:w="0" w:type="auto"/>
            <w:vAlign w:val="center"/>
            <w:hideMark/>
          </w:tcPr>
          <w:p w:rsidR="00000000" w:rsidRDefault="00000000">
            <w:r>
              <w:t>String</w:t>
            </w:r>
          </w:p>
        </w:tc>
        <w:tc>
          <w:tcPr>
            <w:tcW w:w="0" w:type="auto"/>
            <w:vAlign w:val="center"/>
            <w:hideMark/>
          </w:tcPr>
          <w:p w:rsidR="00000000" w:rsidRDefault="00000000">
            <w:r>
              <w:t>Account mode</w:t>
            </w:r>
            <w:r>
              <w:br/>
            </w:r>
            <w:r>
              <w:rPr>
                <w:rStyle w:val="HTML"/>
              </w:rPr>
              <w:t>1</w:t>
            </w:r>
            <w:r>
              <w:t>: Spot mode</w:t>
            </w:r>
            <w:r>
              <w:br/>
            </w:r>
            <w:r>
              <w:rPr>
                <w:rStyle w:val="HTML"/>
              </w:rPr>
              <w:t>2</w:t>
            </w:r>
            <w:r>
              <w:t>: Spot and futures mode</w:t>
            </w:r>
            <w:r>
              <w:br/>
            </w:r>
            <w:r>
              <w:rPr>
                <w:rStyle w:val="HTML"/>
              </w:rPr>
              <w:t>3</w:t>
            </w:r>
            <w:r>
              <w:t>: Multi-currency margin code</w:t>
            </w:r>
            <w:r>
              <w:br/>
            </w:r>
            <w:r>
              <w:rPr>
                <w:rStyle w:val="HTML"/>
              </w:rPr>
              <w:t>4</w:t>
            </w:r>
            <w:r>
              <w:t>: Portfolio margin mode</w:t>
            </w:r>
            <w:r>
              <w:br/>
              <w:t>Applicable to all scenarios</w:t>
            </w:r>
          </w:p>
        </w:tc>
      </w:tr>
      <w:tr w:rsidR="00000000">
        <w:trPr>
          <w:divId w:val="175387555"/>
          <w:tblCellSpacing w:w="15" w:type="dxa"/>
        </w:trPr>
        <w:tc>
          <w:tcPr>
            <w:tcW w:w="0" w:type="auto"/>
            <w:vAlign w:val="center"/>
            <w:hideMark/>
          </w:tcPr>
          <w:p w:rsidR="00000000" w:rsidRDefault="00000000">
            <w:r>
              <w:t>acctLv</w:t>
            </w:r>
          </w:p>
        </w:tc>
        <w:tc>
          <w:tcPr>
            <w:tcW w:w="0" w:type="auto"/>
            <w:vAlign w:val="center"/>
            <w:hideMark/>
          </w:tcPr>
          <w:p w:rsidR="00000000" w:rsidRDefault="00000000">
            <w:r>
              <w:t>String</w:t>
            </w:r>
          </w:p>
        </w:tc>
        <w:tc>
          <w:tcPr>
            <w:tcW w:w="0" w:type="auto"/>
            <w:vAlign w:val="center"/>
            <w:hideMark/>
          </w:tcPr>
          <w:p w:rsidR="00000000" w:rsidRDefault="00000000">
            <w:r>
              <w:t>Account mode</w:t>
            </w:r>
            <w:r>
              <w:br/>
            </w:r>
            <w:r>
              <w:rPr>
                <w:rStyle w:val="HTML"/>
              </w:rPr>
              <w:t>1</w:t>
            </w:r>
            <w:r>
              <w:t>: Spot mode</w:t>
            </w:r>
            <w:r>
              <w:br/>
            </w:r>
            <w:r>
              <w:rPr>
                <w:rStyle w:val="HTML"/>
              </w:rPr>
              <w:t>2</w:t>
            </w:r>
            <w:r>
              <w:t>: Spot and futures mode</w:t>
            </w:r>
            <w:r>
              <w:br/>
            </w:r>
            <w:r>
              <w:rPr>
                <w:rStyle w:val="HTML"/>
              </w:rPr>
              <w:t>3</w:t>
            </w:r>
            <w:r>
              <w:t>: Multi-currency margin code</w:t>
            </w:r>
            <w:r>
              <w:br/>
            </w:r>
            <w:r>
              <w:rPr>
                <w:rStyle w:val="HTML"/>
              </w:rPr>
              <w:t>4</w:t>
            </w:r>
            <w:r>
              <w:t>: Portfolio margin mode</w:t>
            </w:r>
            <w:r>
              <w:br/>
              <w:t>Applicable to all scenarios</w:t>
            </w:r>
          </w:p>
        </w:tc>
      </w:tr>
      <w:tr w:rsidR="00000000">
        <w:trPr>
          <w:divId w:val="175387555"/>
          <w:tblCellSpacing w:w="15" w:type="dxa"/>
        </w:trPr>
        <w:tc>
          <w:tcPr>
            <w:tcW w:w="0" w:type="auto"/>
            <w:vAlign w:val="center"/>
            <w:hideMark/>
          </w:tcPr>
          <w:p w:rsidR="00000000" w:rsidRDefault="00000000">
            <w:r>
              <w:t>riskOffsetType</w:t>
            </w:r>
          </w:p>
        </w:tc>
        <w:tc>
          <w:tcPr>
            <w:tcW w:w="0" w:type="auto"/>
            <w:vAlign w:val="center"/>
            <w:hideMark/>
          </w:tcPr>
          <w:p w:rsidR="00000000" w:rsidRDefault="00000000">
            <w:r>
              <w:t>String</w:t>
            </w:r>
          </w:p>
        </w:tc>
        <w:tc>
          <w:tcPr>
            <w:tcW w:w="0" w:type="auto"/>
            <w:vAlign w:val="center"/>
            <w:hideMark/>
          </w:tcPr>
          <w:p w:rsidR="00000000" w:rsidRDefault="00000000">
            <w:r>
              <w:t>Risk offset type</w:t>
            </w:r>
            <w:r>
              <w:br/>
            </w:r>
            <w:r>
              <w:rPr>
                <w:rStyle w:val="HTML"/>
              </w:rPr>
              <w:t>1</w:t>
            </w:r>
            <w:r>
              <w:t>: Spot-derivatives (USDT) risk offset</w:t>
            </w:r>
            <w:r>
              <w:br/>
            </w:r>
            <w:r>
              <w:rPr>
                <w:rStyle w:val="HTML"/>
              </w:rPr>
              <w:t>2</w:t>
            </w:r>
            <w:r>
              <w:t>: Spot-derivatives (Crypto) risk offset</w:t>
            </w:r>
            <w:r>
              <w:br/>
            </w:r>
            <w:r>
              <w:rPr>
                <w:rStyle w:val="HTML"/>
              </w:rPr>
              <w:t>3</w:t>
            </w:r>
            <w:r>
              <w:t>: Derivatives only mode</w:t>
            </w:r>
            <w:r>
              <w:br/>
            </w:r>
            <w:r>
              <w:rPr>
                <w:rStyle w:val="HTML"/>
              </w:rPr>
              <w:t>4</w:t>
            </w:r>
            <w:r>
              <w:t>: Spot-derivatives (USDC) risk offset</w:t>
            </w:r>
            <w:r>
              <w:br/>
              <w:t xml:space="preserve">Applicable when acctLv is </w:t>
            </w:r>
            <w:r>
              <w:rPr>
                <w:rStyle w:val="HTML"/>
              </w:rPr>
              <w:t>4</w:t>
            </w:r>
            <w:r>
              <w:t>, return "" for other scenarios</w:t>
            </w:r>
            <w:r>
              <w:br/>
              <w:t xml:space="preserve">If the user preset before, it will use the user's specified value; if not, the default value </w:t>
            </w:r>
            <w:r>
              <w:rPr>
                <w:rStyle w:val="HTML"/>
              </w:rPr>
              <w:t>3</w:t>
            </w:r>
            <w:r>
              <w:t xml:space="preserve"> will be applied</w:t>
            </w:r>
          </w:p>
        </w:tc>
      </w:tr>
      <w:tr w:rsidR="00000000">
        <w:trPr>
          <w:divId w:val="175387555"/>
          <w:tblCellSpacing w:w="15" w:type="dxa"/>
        </w:trPr>
        <w:tc>
          <w:tcPr>
            <w:tcW w:w="0" w:type="auto"/>
            <w:vAlign w:val="center"/>
            <w:hideMark/>
          </w:tcPr>
          <w:p w:rsidR="00000000" w:rsidRDefault="00000000">
            <w:r>
              <w:t>unmatchedInfoCheck</w:t>
            </w:r>
          </w:p>
        </w:tc>
        <w:tc>
          <w:tcPr>
            <w:tcW w:w="0" w:type="auto"/>
            <w:vAlign w:val="center"/>
            <w:hideMark/>
          </w:tcPr>
          <w:p w:rsidR="00000000" w:rsidRDefault="00000000">
            <w:r>
              <w:t>Array of objects</w:t>
            </w:r>
          </w:p>
        </w:tc>
        <w:tc>
          <w:tcPr>
            <w:tcW w:w="0" w:type="auto"/>
            <w:vAlign w:val="center"/>
            <w:hideMark/>
          </w:tcPr>
          <w:p w:rsidR="00000000" w:rsidRDefault="00000000">
            <w:r>
              <w:t>Unmatched information list</w:t>
            </w:r>
            <w:r>
              <w:br/>
              <w:t xml:space="preserve">Applicable when sCode is </w:t>
            </w:r>
            <w:r>
              <w:rPr>
                <w:rStyle w:val="HTML"/>
              </w:rPr>
              <w:t>1</w:t>
            </w:r>
            <w:r>
              <w:t>, indicating there is unmatched information; return [] for other scenarios</w:t>
            </w:r>
          </w:p>
        </w:tc>
      </w:tr>
      <w:tr w:rsidR="00000000">
        <w:trPr>
          <w:divId w:val="175387555"/>
          <w:tblCellSpacing w:w="15" w:type="dxa"/>
        </w:trPr>
        <w:tc>
          <w:tcPr>
            <w:tcW w:w="0" w:type="auto"/>
            <w:vAlign w:val="center"/>
            <w:hideMark/>
          </w:tcPr>
          <w:p w:rsidR="00000000" w:rsidRDefault="00000000">
            <w:r>
              <w:t>&gt;&gt; type</w:t>
            </w:r>
          </w:p>
        </w:tc>
        <w:tc>
          <w:tcPr>
            <w:tcW w:w="0" w:type="auto"/>
            <w:vAlign w:val="center"/>
            <w:hideMark/>
          </w:tcPr>
          <w:p w:rsidR="00000000" w:rsidRDefault="00000000">
            <w:r>
              <w:t>String</w:t>
            </w:r>
          </w:p>
        </w:tc>
        <w:tc>
          <w:tcPr>
            <w:tcW w:w="0" w:type="auto"/>
            <w:vAlign w:val="center"/>
            <w:hideMark/>
          </w:tcPr>
          <w:p w:rsidR="00000000" w:rsidRDefault="00000000">
            <w:r>
              <w:t>Unmatched information type</w:t>
            </w:r>
            <w:r>
              <w:br/>
            </w:r>
            <w:r>
              <w:rPr>
                <w:rStyle w:val="HTML"/>
              </w:rPr>
              <w:t>asset_validation</w:t>
            </w:r>
            <w:r>
              <w:t>: asset validation</w:t>
            </w:r>
            <w:r>
              <w:br/>
            </w:r>
            <w:r>
              <w:rPr>
                <w:rStyle w:val="HTML"/>
              </w:rPr>
              <w:t>pending_orders</w:t>
            </w:r>
            <w:r>
              <w:t>: order book pending orders</w:t>
            </w:r>
            <w:r>
              <w:br/>
            </w:r>
            <w:r>
              <w:rPr>
                <w:rStyle w:val="HTML"/>
              </w:rPr>
              <w:t>pending_algos</w:t>
            </w:r>
            <w:r>
              <w:t>: pending algo orders and trading bots, such as iceberg, recurring buy and twap</w:t>
            </w:r>
            <w:r>
              <w:br/>
            </w:r>
            <w:r>
              <w:rPr>
                <w:rStyle w:val="HTML"/>
              </w:rPr>
              <w:t>isolated_margin</w:t>
            </w:r>
            <w:r>
              <w:t>: isolated margin (quick margin and manual transfers)</w:t>
            </w:r>
            <w:r>
              <w:br/>
            </w:r>
            <w:r>
              <w:rPr>
                <w:rStyle w:val="HTML"/>
              </w:rPr>
              <w:t>isolated_contract</w:t>
            </w:r>
            <w:r>
              <w:t>: isolated contract (manual transfers)</w:t>
            </w:r>
            <w:r>
              <w:br/>
            </w:r>
            <w:r>
              <w:rPr>
                <w:rStyle w:val="HTML"/>
              </w:rPr>
              <w:t>contract_long_short</w:t>
            </w:r>
            <w:r>
              <w:t>: contract positions in hedge mode</w:t>
            </w:r>
            <w:r>
              <w:br/>
            </w:r>
            <w:r>
              <w:rPr>
                <w:rStyle w:val="HTML"/>
              </w:rPr>
              <w:t>cross_margin</w:t>
            </w:r>
            <w:r>
              <w:t>: cross margin positions</w:t>
            </w:r>
            <w:r>
              <w:br/>
            </w:r>
            <w:r>
              <w:rPr>
                <w:rStyle w:val="HTML"/>
              </w:rPr>
              <w:t>cross_option_buyer</w:t>
            </w:r>
            <w:r>
              <w:t>: cross options buyer</w:t>
            </w:r>
            <w:r>
              <w:br/>
            </w:r>
            <w:r>
              <w:rPr>
                <w:rStyle w:val="HTML"/>
              </w:rPr>
              <w:t>isolated_option</w:t>
            </w:r>
            <w:r>
              <w:t>: isolated options (only applicable to spot mode)</w:t>
            </w:r>
            <w:r>
              <w:br/>
            </w:r>
            <w:r>
              <w:rPr>
                <w:rStyle w:val="HTML"/>
              </w:rPr>
              <w:lastRenderedPageBreak/>
              <w:t>growth_fund</w:t>
            </w:r>
            <w:r>
              <w:t>: positions with trial funds</w:t>
            </w:r>
            <w:r>
              <w:br/>
            </w:r>
            <w:r>
              <w:rPr>
                <w:rStyle w:val="HTML"/>
              </w:rPr>
              <w:t>all_positions</w:t>
            </w:r>
            <w:r>
              <w:t>: all positions</w:t>
            </w:r>
            <w:r>
              <w:br/>
            </w:r>
            <w:r>
              <w:rPr>
                <w:rStyle w:val="HTML"/>
              </w:rPr>
              <w:t>spot_lead_copy_only_simple_single</w:t>
            </w:r>
            <w:r>
              <w:t>: copy trader and customize lead trader can only use spot mode or spot and futures mode</w:t>
            </w:r>
            <w:r>
              <w:br/>
            </w:r>
            <w:r>
              <w:rPr>
                <w:rStyle w:val="HTML"/>
              </w:rPr>
              <w:t>stop_spot_custom</w:t>
            </w:r>
            <w:r>
              <w:t>: spot customize copy trading</w:t>
            </w:r>
            <w:r>
              <w:br/>
            </w:r>
            <w:r>
              <w:rPr>
                <w:rStyle w:val="HTML"/>
              </w:rPr>
              <w:t>stop_futures_custom</w:t>
            </w:r>
            <w:r>
              <w:t>: contract customize copy trading</w:t>
            </w:r>
            <w:r>
              <w:br/>
            </w:r>
            <w:r>
              <w:rPr>
                <w:rStyle w:val="HTML"/>
              </w:rPr>
              <w:t>lead_portfolio</w:t>
            </w:r>
            <w:r>
              <w:t>: lead trader can not switch to portfolio margin mode</w:t>
            </w:r>
            <w:r>
              <w:br/>
            </w:r>
            <w:r>
              <w:rPr>
                <w:rStyle w:val="HTML"/>
              </w:rPr>
              <w:t>futures_smart_sync</w:t>
            </w:r>
            <w:r>
              <w:t>: you can not switch to spot mode when having smart contract sync</w:t>
            </w:r>
            <w:r>
              <w:br/>
            </w:r>
            <w:r>
              <w:rPr>
                <w:rStyle w:val="HTML"/>
              </w:rPr>
              <w:t>vip_fixed_loan</w:t>
            </w:r>
            <w:r>
              <w:t>: vip loan</w:t>
            </w:r>
            <w:r>
              <w:br/>
            </w:r>
            <w:r>
              <w:rPr>
                <w:rStyle w:val="HTML"/>
              </w:rPr>
              <w:t>repay_borrowings</w:t>
            </w:r>
            <w:r>
              <w:t>: borrowings</w:t>
            </w:r>
            <w:r>
              <w:br/>
            </w:r>
            <w:r>
              <w:rPr>
                <w:rStyle w:val="HTML"/>
              </w:rPr>
              <w:t>compliance_restriction</w:t>
            </w:r>
            <w:r>
              <w:t>: due to compliance restrictions, margin trading services are unavailable</w:t>
            </w:r>
            <w:r>
              <w:br/>
            </w:r>
            <w:r>
              <w:rPr>
                <w:rStyle w:val="HTML"/>
              </w:rPr>
              <w:t>compliance_kyc2</w:t>
            </w:r>
            <w:r>
              <w:t>: Due to compliance restrictions, margin trading services are unavailable. If you are not a resident of this region, please complete kyc2 identity verification.</w:t>
            </w:r>
          </w:p>
        </w:tc>
      </w:tr>
      <w:tr w:rsidR="00000000">
        <w:trPr>
          <w:divId w:val="175387555"/>
          <w:tblCellSpacing w:w="15" w:type="dxa"/>
        </w:trPr>
        <w:tc>
          <w:tcPr>
            <w:tcW w:w="0" w:type="auto"/>
            <w:vAlign w:val="center"/>
            <w:hideMark/>
          </w:tcPr>
          <w:p w:rsidR="00000000" w:rsidRDefault="00000000">
            <w:r>
              <w:lastRenderedPageBreak/>
              <w:t>&gt;&gt; totalAsset</w:t>
            </w:r>
          </w:p>
        </w:tc>
        <w:tc>
          <w:tcPr>
            <w:tcW w:w="0" w:type="auto"/>
            <w:vAlign w:val="center"/>
            <w:hideMark/>
          </w:tcPr>
          <w:p w:rsidR="00000000" w:rsidRDefault="00000000">
            <w:r>
              <w:t>String</w:t>
            </w:r>
          </w:p>
        </w:tc>
        <w:tc>
          <w:tcPr>
            <w:tcW w:w="0" w:type="auto"/>
            <w:vAlign w:val="center"/>
            <w:hideMark/>
          </w:tcPr>
          <w:p w:rsidR="00000000" w:rsidRDefault="00000000">
            <w:r>
              <w:t>Total assets</w:t>
            </w:r>
            <w:r>
              <w:br/>
              <w:t xml:space="preserve">Only applicable when type is </w:t>
            </w:r>
            <w:r>
              <w:rPr>
                <w:rStyle w:val="HTML"/>
              </w:rPr>
              <w:t>asset_validation</w:t>
            </w:r>
            <w:r>
              <w:t>, return "" for other scenarios</w:t>
            </w:r>
          </w:p>
        </w:tc>
      </w:tr>
      <w:tr w:rsidR="00000000">
        <w:trPr>
          <w:divId w:val="175387555"/>
          <w:tblCellSpacing w:w="15" w:type="dxa"/>
        </w:trPr>
        <w:tc>
          <w:tcPr>
            <w:tcW w:w="0" w:type="auto"/>
            <w:vAlign w:val="center"/>
            <w:hideMark/>
          </w:tcPr>
          <w:p w:rsidR="00000000" w:rsidRDefault="00000000">
            <w:r>
              <w:t>&gt;&gt; posList</w:t>
            </w:r>
          </w:p>
        </w:tc>
        <w:tc>
          <w:tcPr>
            <w:tcW w:w="0" w:type="auto"/>
            <w:vAlign w:val="center"/>
            <w:hideMark/>
          </w:tcPr>
          <w:p w:rsidR="00000000" w:rsidRDefault="00000000">
            <w:r>
              <w:t>Array of string</w:t>
            </w:r>
          </w:p>
        </w:tc>
        <w:tc>
          <w:tcPr>
            <w:tcW w:w="0" w:type="auto"/>
            <w:vAlign w:val="center"/>
            <w:hideMark/>
          </w:tcPr>
          <w:p w:rsidR="00000000" w:rsidRDefault="00000000">
            <w:r>
              <w:t>Unmatched position list (posId)</w:t>
            </w:r>
            <w:r>
              <w:br/>
              <w:t>Applicable when type is related to positions, return [] for other scenarios</w:t>
            </w:r>
          </w:p>
        </w:tc>
      </w:tr>
      <w:tr w:rsidR="00000000">
        <w:trPr>
          <w:divId w:val="175387555"/>
          <w:tblCellSpacing w:w="15" w:type="dxa"/>
        </w:trPr>
        <w:tc>
          <w:tcPr>
            <w:tcW w:w="0" w:type="auto"/>
            <w:vAlign w:val="center"/>
            <w:hideMark/>
          </w:tcPr>
          <w:p w:rsidR="00000000" w:rsidRDefault="00000000">
            <w:r>
              <w:t>posList</w:t>
            </w:r>
          </w:p>
        </w:tc>
        <w:tc>
          <w:tcPr>
            <w:tcW w:w="0" w:type="auto"/>
            <w:vAlign w:val="center"/>
            <w:hideMark/>
          </w:tcPr>
          <w:p w:rsidR="00000000" w:rsidRDefault="00000000">
            <w:r>
              <w:t>Array of objects</w:t>
            </w:r>
          </w:p>
        </w:tc>
        <w:tc>
          <w:tcPr>
            <w:tcW w:w="0" w:type="auto"/>
            <w:vAlign w:val="center"/>
            <w:hideMark/>
          </w:tcPr>
          <w:p w:rsidR="00000000" w:rsidRDefault="00000000">
            <w:r>
              <w:t>Cross margin contract position list</w:t>
            </w:r>
            <w:r>
              <w:br/>
              <w:t xml:space="preserve">Applicable when curAcctLv is </w:t>
            </w:r>
            <w:r>
              <w:rPr>
                <w:rStyle w:val="HTML"/>
              </w:rPr>
              <w:t>4</w:t>
            </w:r>
            <w:r>
              <w:t xml:space="preserve">, acctLv is </w:t>
            </w:r>
            <w:r>
              <w:rPr>
                <w:rStyle w:val="HTML"/>
              </w:rPr>
              <w:t>2/3</w:t>
            </w:r>
            <w:r>
              <w:t xml:space="preserve"> and user has cross margin contract positions</w:t>
            </w:r>
            <w:r>
              <w:br/>
              <w:t xml:space="preserve">Applicable when sCode is </w:t>
            </w:r>
            <w:r>
              <w:rPr>
                <w:rStyle w:val="HTML"/>
              </w:rPr>
              <w:t>0/3/4</w:t>
            </w:r>
          </w:p>
        </w:tc>
      </w:tr>
      <w:tr w:rsidR="00000000">
        <w:trPr>
          <w:divId w:val="175387555"/>
          <w:tblCellSpacing w:w="15" w:type="dxa"/>
        </w:trPr>
        <w:tc>
          <w:tcPr>
            <w:tcW w:w="0" w:type="auto"/>
            <w:vAlign w:val="center"/>
            <w:hideMark/>
          </w:tcPr>
          <w:p w:rsidR="00000000" w:rsidRDefault="00000000">
            <w:r>
              <w:t>&gt; posId</w:t>
            </w:r>
          </w:p>
        </w:tc>
        <w:tc>
          <w:tcPr>
            <w:tcW w:w="0" w:type="auto"/>
            <w:vAlign w:val="center"/>
            <w:hideMark/>
          </w:tcPr>
          <w:p w:rsidR="00000000" w:rsidRDefault="00000000">
            <w:r>
              <w:t>String</w:t>
            </w:r>
          </w:p>
        </w:tc>
        <w:tc>
          <w:tcPr>
            <w:tcW w:w="0" w:type="auto"/>
            <w:vAlign w:val="center"/>
            <w:hideMark/>
          </w:tcPr>
          <w:p w:rsidR="00000000" w:rsidRDefault="00000000">
            <w:r>
              <w:t>Position ID</w:t>
            </w:r>
          </w:p>
        </w:tc>
      </w:tr>
      <w:tr w:rsidR="00000000">
        <w:trPr>
          <w:divId w:val="175387555"/>
          <w:tblCellSpacing w:w="15" w:type="dxa"/>
        </w:trPr>
        <w:tc>
          <w:tcPr>
            <w:tcW w:w="0" w:type="auto"/>
            <w:vAlign w:val="center"/>
            <w:hideMark/>
          </w:tcPr>
          <w:p w:rsidR="00000000" w:rsidRDefault="00000000">
            <w:r>
              <w:t>&gt; lever</w:t>
            </w:r>
          </w:p>
        </w:tc>
        <w:tc>
          <w:tcPr>
            <w:tcW w:w="0" w:type="auto"/>
            <w:vAlign w:val="center"/>
            <w:hideMark/>
          </w:tcPr>
          <w:p w:rsidR="00000000" w:rsidRDefault="00000000">
            <w:r>
              <w:t>String</w:t>
            </w:r>
          </w:p>
        </w:tc>
        <w:tc>
          <w:tcPr>
            <w:tcW w:w="0" w:type="auto"/>
            <w:vAlign w:val="center"/>
            <w:hideMark/>
          </w:tcPr>
          <w:p w:rsidR="00000000" w:rsidRDefault="00000000">
            <w:r>
              <w:t>Leverage of cross margin contract positions after switch</w:t>
            </w:r>
          </w:p>
        </w:tc>
      </w:tr>
      <w:tr w:rsidR="00000000">
        <w:trPr>
          <w:divId w:val="175387555"/>
          <w:tblCellSpacing w:w="15" w:type="dxa"/>
        </w:trPr>
        <w:tc>
          <w:tcPr>
            <w:tcW w:w="0" w:type="auto"/>
            <w:vAlign w:val="center"/>
            <w:hideMark/>
          </w:tcPr>
          <w:p w:rsidR="00000000" w:rsidRDefault="00000000">
            <w:r>
              <w:t>posTierCheck</w:t>
            </w:r>
          </w:p>
        </w:tc>
        <w:tc>
          <w:tcPr>
            <w:tcW w:w="0" w:type="auto"/>
            <w:vAlign w:val="center"/>
            <w:hideMark/>
          </w:tcPr>
          <w:p w:rsidR="00000000" w:rsidRDefault="00000000">
            <w:r>
              <w:t>Array of objects</w:t>
            </w:r>
          </w:p>
        </w:tc>
        <w:tc>
          <w:tcPr>
            <w:tcW w:w="0" w:type="auto"/>
            <w:vAlign w:val="center"/>
            <w:hideMark/>
          </w:tcPr>
          <w:p w:rsidR="00000000" w:rsidRDefault="00000000">
            <w:r>
              <w:t>Cross margin contract positions that don't pass the position tier check</w:t>
            </w:r>
            <w:r>
              <w:br/>
              <w:t xml:space="preserve">Only applicable when sCode is </w:t>
            </w:r>
            <w:r>
              <w:rPr>
                <w:rStyle w:val="HTML"/>
              </w:rPr>
              <w:t>4</w:t>
            </w:r>
          </w:p>
        </w:tc>
      </w:tr>
      <w:tr w:rsidR="00000000">
        <w:trPr>
          <w:divId w:val="175387555"/>
          <w:tblCellSpacing w:w="15" w:type="dxa"/>
        </w:trPr>
        <w:tc>
          <w:tcPr>
            <w:tcW w:w="0" w:type="auto"/>
            <w:vAlign w:val="center"/>
            <w:hideMark/>
          </w:tcPr>
          <w:p w:rsidR="00000000" w:rsidRDefault="00000000">
            <w:r>
              <w:t>&gt; instFamily</w:t>
            </w:r>
          </w:p>
        </w:tc>
        <w:tc>
          <w:tcPr>
            <w:tcW w:w="0" w:type="auto"/>
            <w:vAlign w:val="center"/>
            <w:hideMark/>
          </w:tcPr>
          <w:p w:rsidR="00000000" w:rsidRDefault="00000000">
            <w:r>
              <w:t>String</w:t>
            </w:r>
          </w:p>
        </w:tc>
        <w:tc>
          <w:tcPr>
            <w:tcW w:w="0" w:type="auto"/>
            <w:vAlign w:val="center"/>
            <w:hideMark/>
          </w:tcPr>
          <w:p w:rsidR="00000000" w:rsidRDefault="00000000">
            <w:r>
              <w:t>Instrument family</w:t>
            </w:r>
          </w:p>
        </w:tc>
      </w:tr>
      <w:tr w:rsidR="00000000">
        <w:trPr>
          <w:divId w:val="175387555"/>
          <w:tblCellSpacing w:w="15" w:type="dxa"/>
        </w:trPr>
        <w:tc>
          <w:tcPr>
            <w:tcW w:w="0" w:type="auto"/>
            <w:vAlign w:val="center"/>
            <w:hideMark/>
          </w:tcPr>
          <w:p w:rsidR="00000000" w:rsidRDefault="00000000">
            <w:r>
              <w:lastRenderedPageBreak/>
              <w:t>&gt; 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r>
              <w:br/>
            </w:r>
            <w:r>
              <w:rPr>
                <w:rStyle w:val="HTML"/>
              </w:rPr>
              <w:t>SWAP</w:t>
            </w:r>
            <w:r>
              <w:br/>
            </w:r>
            <w:r>
              <w:rPr>
                <w:rStyle w:val="HTML"/>
              </w:rPr>
              <w:t>FUTURES</w:t>
            </w:r>
            <w:r>
              <w:br/>
            </w:r>
            <w:r>
              <w:rPr>
                <w:rStyle w:val="HTML"/>
              </w:rPr>
              <w:t>OPTION</w:t>
            </w:r>
          </w:p>
        </w:tc>
      </w:tr>
      <w:tr w:rsidR="00000000">
        <w:trPr>
          <w:divId w:val="175387555"/>
          <w:tblCellSpacing w:w="15" w:type="dxa"/>
        </w:trPr>
        <w:tc>
          <w:tcPr>
            <w:tcW w:w="0" w:type="auto"/>
            <w:vAlign w:val="center"/>
            <w:hideMark/>
          </w:tcPr>
          <w:p w:rsidR="00000000" w:rsidRDefault="00000000">
            <w:r>
              <w:t>&gt; pos</w:t>
            </w:r>
          </w:p>
        </w:tc>
        <w:tc>
          <w:tcPr>
            <w:tcW w:w="0" w:type="auto"/>
            <w:vAlign w:val="center"/>
            <w:hideMark/>
          </w:tcPr>
          <w:p w:rsidR="00000000" w:rsidRDefault="00000000">
            <w:r>
              <w:t>String</w:t>
            </w:r>
          </w:p>
        </w:tc>
        <w:tc>
          <w:tcPr>
            <w:tcW w:w="0" w:type="auto"/>
            <w:vAlign w:val="center"/>
            <w:hideMark/>
          </w:tcPr>
          <w:p w:rsidR="00000000" w:rsidRDefault="00000000">
            <w:r>
              <w:t>Quantity of position</w:t>
            </w:r>
          </w:p>
        </w:tc>
      </w:tr>
      <w:tr w:rsidR="00000000">
        <w:trPr>
          <w:divId w:val="175387555"/>
          <w:tblCellSpacing w:w="15" w:type="dxa"/>
        </w:trPr>
        <w:tc>
          <w:tcPr>
            <w:tcW w:w="0" w:type="auto"/>
            <w:vAlign w:val="center"/>
            <w:hideMark/>
          </w:tcPr>
          <w:p w:rsidR="00000000" w:rsidRDefault="00000000">
            <w:r>
              <w:t>&gt; lever</w:t>
            </w:r>
          </w:p>
        </w:tc>
        <w:tc>
          <w:tcPr>
            <w:tcW w:w="0" w:type="auto"/>
            <w:vAlign w:val="center"/>
            <w:hideMark/>
          </w:tcPr>
          <w:p w:rsidR="00000000" w:rsidRDefault="00000000">
            <w:r>
              <w:t>String</w:t>
            </w:r>
          </w:p>
        </w:tc>
        <w:tc>
          <w:tcPr>
            <w:tcW w:w="0" w:type="auto"/>
            <w:vAlign w:val="center"/>
            <w:hideMark/>
          </w:tcPr>
          <w:p w:rsidR="00000000" w:rsidRDefault="00000000">
            <w:r>
              <w:t>Leverage</w:t>
            </w:r>
          </w:p>
        </w:tc>
      </w:tr>
      <w:tr w:rsidR="00000000">
        <w:trPr>
          <w:divId w:val="175387555"/>
          <w:tblCellSpacing w:w="15" w:type="dxa"/>
        </w:trPr>
        <w:tc>
          <w:tcPr>
            <w:tcW w:w="0" w:type="auto"/>
            <w:vAlign w:val="center"/>
            <w:hideMark/>
          </w:tcPr>
          <w:p w:rsidR="00000000" w:rsidRDefault="00000000">
            <w:r>
              <w:t>&gt; maxSz</w:t>
            </w:r>
          </w:p>
        </w:tc>
        <w:tc>
          <w:tcPr>
            <w:tcW w:w="0" w:type="auto"/>
            <w:vAlign w:val="center"/>
            <w:hideMark/>
          </w:tcPr>
          <w:p w:rsidR="00000000" w:rsidRDefault="00000000">
            <w:r>
              <w:t>String</w:t>
            </w:r>
          </w:p>
        </w:tc>
        <w:tc>
          <w:tcPr>
            <w:tcW w:w="0" w:type="auto"/>
            <w:vAlign w:val="center"/>
            <w:hideMark/>
          </w:tcPr>
          <w:p w:rsidR="00000000" w:rsidRDefault="00000000">
            <w:r>
              <w:t xml:space="preserve">If acctLv is </w:t>
            </w:r>
            <w:r>
              <w:rPr>
                <w:rStyle w:val="HTML"/>
              </w:rPr>
              <w:t>2/3</w:t>
            </w:r>
            <w:r>
              <w:t xml:space="preserve">, it refers to the maximum position size allowed at the current leverage. If acctLv is </w:t>
            </w:r>
            <w:r>
              <w:rPr>
                <w:rStyle w:val="HTML"/>
              </w:rPr>
              <w:t>4</w:t>
            </w:r>
            <w:r>
              <w:t>, it refers to the maximum position limit for cross-margin positions under the PM mode.</w:t>
            </w:r>
          </w:p>
        </w:tc>
      </w:tr>
      <w:tr w:rsidR="00000000">
        <w:trPr>
          <w:divId w:val="175387555"/>
          <w:tblCellSpacing w:w="15" w:type="dxa"/>
        </w:trPr>
        <w:tc>
          <w:tcPr>
            <w:tcW w:w="0" w:type="auto"/>
            <w:vAlign w:val="center"/>
            <w:hideMark/>
          </w:tcPr>
          <w:p w:rsidR="00000000" w:rsidRDefault="00000000">
            <w:r>
              <w:t>mgnBf</w:t>
            </w:r>
          </w:p>
        </w:tc>
        <w:tc>
          <w:tcPr>
            <w:tcW w:w="0" w:type="auto"/>
            <w:vAlign w:val="center"/>
            <w:hideMark/>
          </w:tcPr>
          <w:p w:rsidR="00000000" w:rsidRDefault="00000000">
            <w:r>
              <w:t>Object</w:t>
            </w:r>
          </w:p>
        </w:tc>
        <w:tc>
          <w:tcPr>
            <w:tcW w:w="0" w:type="auto"/>
            <w:vAlign w:val="center"/>
            <w:hideMark/>
          </w:tcPr>
          <w:p w:rsidR="00000000" w:rsidRDefault="00000000">
            <w:r>
              <w:t>The margin related information before switching account mode</w:t>
            </w:r>
            <w:r>
              <w:br/>
              <w:t xml:space="preserve">Applicable when sCode is </w:t>
            </w:r>
            <w:r>
              <w:rPr>
                <w:rStyle w:val="HTML"/>
              </w:rPr>
              <w:t>0/4</w:t>
            </w:r>
            <w:r>
              <w:t>, return null for other scenarios</w:t>
            </w:r>
          </w:p>
        </w:tc>
      </w:tr>
      <w:tr w:rsidR="00000000">
        <w:trPr>
          <w:divId w:val="175387555"/>
          <w:tblCellSpacing w:w="15" w:type="dxa"/>
        </w:trPr>
        <w:tc>
          <w:tcPr>
            <w:tcW w:w="0" w:type="auto"/>
            <w:vAlign w:val="center"/>
            <w:hideMark/>
          </w:tcPr>
          <w:p w:rsidR="00000000" w:rsidRDefault="00000000">
            <w:r>
              <w:t>&gt; acctAvailEq</w:t>
            </w:r>
          </w:p>
        </w:tc>
        <w:tc>
          <w:tcPr>
            <w:tcW w:w="0" w:type="auto"/>
            <w:vAlign w:val="center"/>
            <w:hideMark/>
          </w:tcPr>
          <w:p w:rsidR="00000000" w:rsidRDefault="00000000">
            <w:r>
              <w:t>String</w:t>
            </w:r>
          </w:p>
        </w:tc>
        <w:tc>
          <w:tcPr>
            <w:tcW w:w="0" w:type="auto"/>
            <w:vAlign w:val="center"/>
            <w:hideMark/>
          </w:tcPr>
          <w:p w:rsidR="00000000" w:rsidRDefault="00000000">
            <w:r>
              <w:t>Account available equity in USD</w:t>
            </w:r>
            <w:r>
              <w:br/>
              <w:t xml:space="preserve">Applicable when curAcctLv is </w:t>
            </w:r>
            <w:r>
              <w:rPr>
                <w:rStyle w:val="HTML"/>
              </w:rPr>
              <w:t>3/4</w:t>
            </w:r>
            <w:r>
              <w:t>, return "" for other scenarios</w:t>
            </w:r>
          </w:p>
        </w:tc>
      </w:tr>
      <w:tr w:rsidR="00000000">
        <w:trPr>
          <w:divId w:val="175387555"/>
          <w:tblCellSpacing w:w="15" w:type="dxa"/>
        </w:trPr>
        <w:tc>
          <w:tcPr>
            <w:tcW w:w="0" w:type="auto"/>
            <w:vAlign w:val="center"/>
            <w:hideMark/>
          </w:tcPr>
          <w:p w:rsidR="00000000" w:rsidRDefault="00000000">
            <w:r>
              <w:t>&gt; mgnRatio</w:t>
            </w:r>
          </w:p>
        </w:tc>
        <w:tc>
          <w:tcPr>
            <w:tcW w:w="0" w:type="auto"/>
            <w:vAlign w:val="center"/>
            <w:hideMark/>
          </w:tcPr>
          <w:p w:rsidR="00000000" w:rsidRDefault="00000000">
            <w:r>
              <w:t>String</w:t>
            </w:r>
          </w:p>
        </w:tc>
        <w:tc>
          <w:tcPr>
            <w:tcW w:w="0" w:type="auto"/>
            <w:vAlign w:val="center"/>
            <w:hideMark/>
          </w:tcPr>
          <w:p w:rsidR="00000000" w:rsidRDefault="00000000">
            <w:r>
              <w:t>Margin ratio in USD</w:t>
            </w:r>
            <w:r>
              <w:br/>
              <w:t xml:space="preserve">Applicable when curAcctLv is </w:t>
            </w:r>
            <w:r>
              <w:rPr>
                <w:rStyle w:val="HTML"/>
              </w:rPr>
              <w:t>3/4</w:t>
            </w:r>
            <w:r>
              <w:t>, return "" for other scenarios</w:t>
            </w:r>
          </w:p>
        </w:tc>
      </w:tr>
      <w:tr w:rsidR="00000000">
        <w:trPr>
          <w:divId w:val="175387555"/>
          <w:tblCellSpacing w:w="15" w:type="dxa"/>
        </w:trPr>
        <w:tc>
          <w:tcPr>
            <w:tcW w:w="0" w:type="auto"/>
            <w:vAlign w:val="center"/>
            <w:hideMark/>
          </w:tcPr>
          <w:p w:rsidR="00000000" w:rsidRDefault="00000000">
            <w:r>
              <w:t>&gt; details</w:t>
            </w:r>
          </w:p>
        </w:tc>
        <w:tc>
          <w:tcPr>
            <w:tcW w:w="0" w:type="auto"/>
            <w:vAlign w:val="center"/>
            <w:hideMark/>
          </w:tcPr>
          <w:p w:rsidR="00000000" w:rsidRDefault="00000000">
            <w:r>
              <w:t>Array of objects</w:t>
            </w:r>
          </w:p>
        </w:tc>
        <w:tc>
          <w:tcPr>
            <w:tcW w:w="0" w:type="auto"/>
            <w:vAlign w:val="center"/>
            <w:hideMark/>
          </w:tcPr>
          <w:p w:rsidR="00000000" w:rsidRDefault="00000000">
            <w:r>
              <w:t>Detailed information</w:t>
            </w:r>
            <w:r>
              <w:br/>
              <w:t xml:space="preserve">Only applicable when curAcctLv is </w:t>
            </w:r>
            <w:r>
              <w:rPr>
                <w:rStyle w:val="HTML"/>
              </w:rPr>
              <w:t>2</w:t>
            </w:r>
            <w:r>
              <w:t>, return "" for other scenarios</w:t>
            </w:r>
          </w:p>
        </w:tc>
      </w:tr>
      <w:tr w:rsidR="00000000">
        <w:trPr>
          <w:divId w:val="175387555"/>
          <w:tblCellSpacing w:w="15" w:type="dxa"/>
        </w:trPr>
        <w:tc>
          <w:tcPr>
            <w:tcW w:w="0" w:type="auto"/>
            <w:vAlign w:val="center"/>
            <w:hideMark/>
          </w:tcPr>
          <w:p w:rsidR="00000000" w:rsidRDefault="00000000">
            <w:r>
              <w:t>&gt;&gt; ccy</w:t>
            </w:r>
          </w:p>
        </w:tc>
        <w:tc>
          <w:tcPr>
            <w:tcW w:w="0" w:type="auto"/>
            <w:vAlign w:val="center"/>
            <w:hideMark/>
          </w:tcPr>
          <w:p w:rsidR="00000000" w:rsidRDefault="00000000">
            <w:r>
              <w:t>String</w:t>
            </w:r>
          </w:p>
        </w:tc>
        <w:tc>
          <w:tcPr>
            <w:tcW w:w="0" w:type="auto"/>
            <w:vAlign w:val="center"/>
            <w:hideMark/>
          </w:tcPr>
          <w:p w:rsidR="00000000" w:rsidRDefault="00000000">
            <w:r>
              <w:t>Currency</w:t>
            </w:r>
          </w:p>
        </w:tc>
      </w:tr>
      <w:tr w:rsidR="00000000">
        <w:trPr>
          <w:divId w:val="175387555"/>
          <w:tblCellSpacing w:w="15" w:type="dxa"/>
        </w:trPr>
        <w:tc>
          <w:tcPr>
            <w:tcW w:w="0" w:type="auto"/>
            <w:vAlign w:val="center"/>
            <w:hideMark/>
          </w:tcPr>
          <w:p w:rsidR="00000000" w:rsidRDefault="00000000">
            <w:r>
              <w:t>&gt;&gt; availEq</w:t>
            </w:r>
          </w:p>
        </w:tc>
        <w:tc>
          <w:tcPr>
            <w:tcW w:w="0" w:type="auto"/>
            <w:vAlign w:val="center"/>
            <w:hideMark/>
          </w:tcPr>
          <w:p w:rsidR="00000000" w:rsidRDefault="00000000">
            <w:r>
              <w:t>String</w:t>
            </w:r>
          </w:p>
        </w:tc>
        <w:tc>
          <w:tcPr>
            <w:tcW w:w="0" w:type="auto"/>
            <w:vAlign w:val="center"/>
            <w:hideMark/>
          </w:tcPr>
          <w:p w:rsidR="00000000" w:rsidRDefault="00000000">
            <w:r>
              <w:t>Available equity of currency</w:t>
            </w:r>
          </w:p>
        </w:tc>
      </w:tr>
      <w:tr w:rsidR="00000000">
        <w:trPr>
          <w:divId w:val="175387555"/>
          <w:tblCellSpacing w:w="15" w:type="dxa"/>
        </w:trPr>
        <w:tc>
          <w:tcPr>
            <w:tcW w:w="0" w:type="auto"/>
            <w:vAlign w:val="center"/>
            <w:hideMark/>
          </w:tcPr>
          <w:p w:rsidR="00000000" w:rsidRDefault="00000000">
            <w:r>
              <w:t>&gt;&gt; mgnRatio</w:t>
            </w:r>
          </w:p>
        </w:tc>
        <w:tc>
          <w:tcPr>
            <w:tcW w:w="0" w:type="auto"/>
            <w:vAlign w:val="center"/>
            <w:hideMark/>
          </w:tcPr>
          <w:p w:rsidR="00000000" w:rsidRDefault="00000000">
            <w:r>
              <w:t>String</w:t>
            </w:r>
          </w:p>
        </w:tc>
        <w:tc>
          <w:tcPr>
            <w:tcW w:w="0" w:type="auto"/>
            <w:vAlign w:val="center"/>
            <w:hideMark/>
          </w:tcPr>
          <w:p w:rsidR="00000000" w:rsidRDefault="00000000">
            <w:r>
              <w:t>Margin ratio of currency</w:t>
            </w:r>
          </w:p>
        </w:tc>
      </w:tr>
      <w:tr w:rsidR="00000000">
        <w:trPr>
          <w:divId w:val="175387555"/>
          <w:tblCellSpacing w:w="15" w:type="dxa"/>
        </w:trPr>
        <w:tc>
          <w:tcPr>
            <w:tcW w:w="0" w:type="auto"/>
            <w:vAlign w:val="center"/>
            <w:hideMark/>
          </w:tcPr>
          <w:p w:rsidR="00000000" w:rsidRDefault="00000000">
            <w:r>
              <w:t>mgnAft</w:t>
            </w:r>
          </w:p>
        </w:tc>
        <w:tc>
          <w:tcPr>
            <w:tcW w:w="0" w:type="auto"/>
            <w:vAlign w:val="center"/>
            <w:hideMark/>
          </w:tcPr>
          <w:p w:rsidR="00000000" w:rsidRDefault="00000000">
            <w:r>
              <w:t>Object</w:t>
            </w:r>
          </w:p>
        </w:tc>
        <w:tc>
          <w:tcPr>
            <w:tcW w:w="0" w:type="auto"/>
            <w:vAlign w:val="center"/>
            <w:hideMark/>
          </w:tcPr>
          <w:p w:rsidR="00000000" w:rsidRDefault="00000000">
            <w:r>
              <w:t>The margin related information after switching account mode</w:t>
            </w:r>
            <w:r>
              <w:br/>
              <w:t xml:space="preserve">Applicable when sCode is </w:t>
            </w:r>
            <w:r>
              <w:rPr>
                <w:rStyle w:val="HTML"/>
              </w:rPr>
              <w:t>0/4</w:t>
            </w:r>
            <w:r>
              <w:t>, return null for other scenarios</w:t>
            </w:r>
          </w:p>
        </w:tc>
      </w:tr>
      <w:tr w:rsidR="00000000">
        <w:trPr>
          <w:divId w:val="175387555"/>
          <w:tblCellSpacing w:w="15" w:type="dxa"/>
        </w:trPr>
        <w:tc>
          <w:tcPr>
            <w:tcW w:w="0" w:type="auto"/>
            <w:vAlign w:val="center"/>
            <w:hideMark/>
          </w:tcPr>
          <w:p w:rsidR="00000000" w:rsidRDefault="00000000">
            <w:r>
              <w:t>&gt; acctAvailEq</w:t>
            </w:r>
          </w:p>
        </w:tc>
        <w:tc>
          <w:tcPr>
            <w:tcW w:w="0" w:type="auto"/>
            <w:vAlign w:val="center"/>
            <w:hideMark/>
          </w:tcPr>
          <w:p w:rsidR="00000000" w:rsidRDefault="00000000">
            <w:r>
              <w:t>String</w:t>
            </w:r>
          </w:p>
        </w:tc>
        <w:tc>
          <w:tcPr>
            <w:tcW w:w="0" w:type="auto"/>
            <w:vAlign w:val="center"/>
            <w:hideMark/>
          </w:tcPr>
          <w:p w:rsidR="00000000" w:rsidRDefault="00000000">
            <w:r>
              <w:t>Account available equity in USD</w:t>
            </w:r>
            <w:r>
              <w:br/>
              <w:t xml:space="preserve">Applicable when acctLv is </w:t>
            </w:r>
            <w:r>
              <w:rPr>
                <w:rStyle w:val="HTML"/>
              </w:rPr>
              <w:t>3/4</w:t>
            </w:r>
            <w:r>
              <w:t>, return "" for other scenarios</w:t>
            </w:r>
          </w:p>
        </w:tc>
      </w:tr>
      <w:tr w:rsidR="00000000">
        <w:trPr>
          <w:divId w:val="175387555"/>
          <w:tblCellSpacing w:w="15" w:type="dxa"/>
        </w:trPr>
        <w:tc>
          <w:tcPr>
            <w:tcW w:w="0" w:type="auto"/>
            <w:vAlign w:val="center"/>
            <w:hideMark/>
          </w:tcPr>
          <w:p w:rsidR="00000000" w:rsidRDefault="00000000">
            <w:r>
              <w:t>&gt; mgnRatio</w:t>
            </w:r>
          </w:p>
        </w:tc>
        <w:tc>
          <w:tcPr>
            <w:tcW w:w="0" w:type="auto"/>
            <w:vAlign w:val="center"/>
            <w:hideMark/>
          </w:tcPr>
          <w:p w:rsidR="00000000" w:rsidRDefault="00000000">
            <w:r>
              <w:t>String</w:t>
            </w:r>
          </w:p>
        </w:tc>
        <w:tc>
          <w:tcPr>
            <w:tcW w:w="0" w:type="auto"/>
            <w:vAlign w:val="center"/>
            <w:hideMark/>
          </w:tcPr>
          <w:p w:rsidR="00000000" w:rsidRDefault="00000000">
            <w:r>
              <w:t>Margin ratio in USD</w:t>
            </w:r>
            <w:r>
              <w:br/>
              <w:t xml:space="preserve">Applicable when acctLv is </w:t>
            </w:r>
            <w:r>
              <w:rPr>
                <w:rStyle w:val="HTML"/>
              </w:rPr>
              <w:t>3/4</w:t>
            </w:r>
            <w:r>
              <w:t>, return "" for other scenarios</w:t>
            </w:r>
          </w:p>
        </w:tc>
      </w:tr>
      <w:tr w:rsidR="00000000">
        <w:trPr>
          <w:divId w:val="175387555"/>
          <w:tblCellSpacing w:w="15" w:type="dxa"/>
        </w:trPr>
        <w:tc>
          <w:tcPr>
            <w:tcW w:w="0" w:type="auto"/>
            <w:vAlign w:val="center"/>
            <w:hideMark/>
          </w:tcPr>
          <w:p w:rsidR="00000000" w:rsidRDefault="00000000">
            <w:r>
              <w:t>&gt; details</w:t>
            </w:r>
          </w:p>
        </w:tc>
        <w:tc>
          <w:tcPr>
            <w:tcW w:w="0" w:type="auto"/>
            <w:vAlign w:val="center"/>
            <w:hideMark/>
          </w:tcPr>
          <w:p w:rsidR="00000000" w:rsidRDefault="00000000">
            <w:r>
              <w:t>Array of objects</w:t>
            </w:r>
          </w:p>
        </w:tc>
        <w:tc>
          <w:tcPr>
            <w:tcW w:w="0" w:type="auto"/>
            <w:vAlign w:val="center"/>
            <w:hideMark/>
          </w:tcPr>
          <w:p w:rsidR="00000000" w:rsidRDefault="00000000">
            <w:r>
              <w:t>Detailed information</w:t>
            </w:r>
            <w:r>
              <w:br/>
              <w:t xml:space="preserve">Only applicable when acctLv is </w:t>
            </w:r>
            <w:r>
              <w:rPr>
                <w:rStyle w:val="HTML"/>
              </w:rPr>
              <w:t>2</w:t>
            </w:r>
            <w:r>
              <w:t>, return "" for other scenarios</w:t>
            </w:r>
          </w:p>
        </w:tc>
      </w:tr>
      <w:tr w:rsidR="00000000">
        <w:trPr>
          <w:divId w:val="175387555"/>
          <w:tblCellSpacing w:w="15" w:type="dxa"/>
        </w:trPr>
        <w:tc>
          <w:tcPr>
            <w:tcW w:w="0" w:type="auto"/>
            <w:vAlign w:val="center"/>
            <w:hideMark/>
          </w:tcPr>
          <w:p w:rsidR="00000000" w:rsidRDefault="00000000">
            <w:r>
              <w:lastRenderedPageBreak/>
              <w:t>&gt;&gt; ccy</w:t>
            </w:r>
          </w:p>
        </w:tc>
        <w:tc>
          <w:tcPr>
            <w:tcW w:w="0" w:type="auto"/>
            <w:vAlign w:val="center"/>
            <w:hideMark/>
          </w:tcPr>
          <w:p w:rsidR="00000000" w:rsidRDefault="00000000">
            <w:r>
              <w:t>String</w:t>
            </w:r>
          </w:p>
        </w:tc>
        <w:tc>
          <w:tcPr>
            <w:tcW w:w="0" w:type="auto"/>
            <w:vAlign w:val="center"/>
            <w:hideMark/>
          </w:tcPr>
          <w:p w:rsidR="00000000" w:rsidRDefault="00000000">
            <w:r>
              <w:t>Currency</w:t>
            </w:r>
          </w:p>
        </w:tc>
      </w:tr>
      <w:tr w:rsidR="00000000">
        <w:trPr>
          <w:divId w:val="175387555"/>
          <w:tblCellSpacing w:w="15" w:type="dxa"/>
        </w:trPr>
        <w:tc>
          <w:tcPr>
            <w:tcW w:w="0" w:type="auto"/>
            <w:vAlign w:val="center"/>
            <w:hideMark/>
          </w:tcPr>
          <w:p w:rsidR="00000000" w:rsidRDefault="00000000">
            <w:r>
              <w:t>&gt;&gt; availEq</w:t>
            </w:r>
          </w:p>
        </w:tc>
        <w:tc>
          <w:tcPr>
            <w:tcW w:w="0" w:type="auto"/>
            <w:vAlign w:val="center"/>
            <w:hideMark/>
          </w:tcPr>
          <w:p w:rsidR="00000000" w:rsidRDefault="00000000">
            <w:r>
              <w:t>String</w:t>
            </w:r>
          </w:p>
        </w:tc>
        <w:tc>
          <w:tcPr>
            <w:tcW w:w="0" w:type="auto"/>
            <w:vAlign w:val="center"/>
            <w:hideMark/>
          </w:tcPr>
          <w:p w:rsidR="00000000" w:rsidRDefault="00000000">
            <w:r>
              <w:t>Available equity of currency</w:t>
            </w:r>
          </w:p>
        </w:tc>
      </w:tr>
      <w:tr w:rsidR="00000000">
        <w:trPr>
          <w:divId w:val="175387555"/>
          <w:tblCellSpacing w:w="15" w:type="dxa"/>
        </w:trPr>
        <w:tc>
          <w:tcPr>
            <w:tcW w:w="0" w:type="auto"/>
            <w:vAlign w:val="center"/>
            <w:hideMark/>
          </w:tcPr>
          <w:p w:rsidR="00000000" w:rsidRDefault="00000000">
            <w:r>
              <w:t>&gt;&gt; mgnRatio</w:t>
            </w:r>
          </w:p>
        </w:tc>
        <w:tc>
          <w:tcPr>
            <w:tcW w:w="0" w:type="auto"/>
            <w:vAlign w:val="center"/>
            <w:hideMark/>
          </w:tcPr>
          <w:p w:rsidR="00000000" w:rsidRDefault="00000000">
            <w:r>
              <w:t>String</w:t>
            </w:r>
          </w:p>
        </w:tc>
        <w:tc>
          <w:tcPr>
            <w:tcW w:w="0" w:type="auto"/>
            <w:vAlign w:val="center"/>
            <w:hideMark/>
          </w:tcPr>
          <w:p w:rsidR="00000000" w:rsidRDefault="00000000">
            <w:r>
              <w:t>Margin ratio of currency</w:t>
            </w:r>
          </w:p>
        </w:tc>
      </w:tr>
    </w:tbl>
    <w:p w:rsidR="00000000" w:rsidRDefault="00000000">
      <w:pPr>
        <w:pStyle w:val="3"/>
        <w:divId w:val="175387555"/>
      </w:pPr>
      <w:r>
        <w:t>Set account mode</w:t>
      </w:r>
    </w:p>
    <w:p w:rsidR="00000000" w:rsidRDefault="00000000">
      <w:pPr>
        <w:pStyle w:val="a5"/>
        <w:divId w:val="175387555"/>
      </w:pPr>
      <w:r>
        <w:t>You need to set on the Web/App for the first set of every account mode. If users plan to switch account modes while holding positions, they should first call the preset endpoint to conduct necessary settings, then call the precheck endpoint to get unmatched information, margin check, and other related information, and finally call the account mode switch endpoint to switch account modes.</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/api/v5/account/set-account-level</w:t>
      </w:r>
    </w:p>
    <w:p w:rsidR="00000000" w:rsidRDefault="00000000">
      <w:pPr>
        <w:pStyle w:val="a5"/>
        <w:divId w:val="197088839"/>
      </w:pPr>
      <w:r>
        <w:t>Request Example</w:t>
      </w:r>
    </w:p>
    <w:p w:rsidR="00000000" w:rsidRDefault="00000000">
      <w:pPr>
        <w:pStyle w:val="HTML0"/>
        <w:divId w:val="15884317"/>
        <w:rPr>
          <w:rStyle w:val="HTML"/>
        </w:rPr>
      </w:pPr>
      <w:r>
        <w:rPr>
          <w:rStyle w:val="HTML"/>
        </w:rPr>
        <w:t>POST /api/v5/account/set-account-level</w:t>
      </w:r>
    </w:p>
    <w:p w:rsidR="00000000" w:rsidRDefault="00000000">
      <w:pPr>
        <w:pStyle w:val="HTML0"/>
        <w:divId w:val="15884317"/>
        <w:rPr>
          <w:rStyle w:val="HTML"/>
        </w:rPr>
      </w:pPr>
      <w:r>
        <w:rPr>
          <w:rStyle w:val="HTML"/>
        </w:rPr>
        <w:t>body</w:t>
      </w:r>
    </w:p>
    <w:p w:rsidR="00000000" w:rsidRDefault="00000000">
      <w:pPr>
        <w:pStyle w:val="HTML0"/>
        <w:divId w:val="15884317"/>
        <w:rPr>
          <w:rStyle w:val="HTML"/>
        </w:rPr>
      </w:pPr>
      <w:r>
        <w:rPr>
          <w:rStyle w:val="o"/>
        </w:rPr>
        <w:t>{</w:t>
      </w:r>
    </w:p>
    <w:p w:rsidR="00000000" w:rsidRDefault="00000000">
      <w:pPr>
        <w:pStyle w:val="HTML0"/>
        <w:divId w:val="15884317"/>
        <w:rPr>
          <w:rStyle w:val="HTML"/>
        </w:rPr>
      </w:pPr>
      <w:r>
        <w:rPr>
          <w:rStyle w:val="HTML"/>
        </w:rPr>
        <w:t xml:space="preserve">    </w:t>
      </w:r>
      <w:r>
        <w:rPr>
          <w:rStyle w:val="s2"/>
        </w:rPr>
        <w:t>"acctLv"</w:t>
      </w:r>
      <w:r>
        <w:rPr>
          <w:rStyle w:val="HTML"/>
        </w:rPr>
        <w:t>:</w:t>
      </w:r>
      <w:r>
        <w:rPr>
          <w:rStyle w:val="s2"/>
        </w:rPr>
        <w:t>"1"</w:t>
      </w:r>
    </w:p>
    <w:p w:rsidR="00000000" w:rsidRDefault="00000000">
      <w:pPr>
        <w:pStyle w:val="HTML0"/>
        <w:divId w:val="15884317"/>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355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acctLv</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Account mode</w:t>
            </w:r>
            <w:r>
              <w:br/>
            </w:r>
            <w:r>
              <w:rPr>
                <w:rStyle w:val="HTML"/>
              </w:rPr>
              <w:t>1</w:t>
            </w:r>
            <w:r>
              <w:t>: Spot mode</w:t>
            </w:r>
            <w:r>
              <w:br/>
            </w:r>
            <w:r>
              <w:rPr>
                <w:rStyle w:val="HTML"/>
              </w:rPr>
              <w:t>2</w:t>
            </w:r>
            <w:r>
              <w:t xml:space="preserve">: Spot and futures mode </w:t>
            </w:r>
            <w:r>
              <w:br/>
            </w:r>
            <w:r>
              <w:rPr>
                <w:rStyle w:val="HTML"/>
              </w:rPr>
              <w:t>3</w:t>
            </w:r>
            <w:r>
              <w:t xml:space="preserve">: Multi-currency margin code </w:t>
            </w:r>
            <w:r>
              <w:br/>
            </w:r>
            <w:r>
              <w:rPr>
                <w:rStyle w:val="HTML"/>
              </w:rPr>
              <w:t>4</w:t>
            </w:r>
            <w:r>
              <w:t>: Portfolio margin mode</w:t>
            </w:r>
          </w:p>
        </w:tc>
      </w:tr>
    </w:tbl>
    <w:p w:rsidR="00000000" w:rsidRDefault="00000000">
      <w:pPr>
        <w:pStyle w:val="a5"/>
        <w:divId w:val="1590693361"/>
      </w:pPr>
      <w:r>
        <w:t>Response Example</w:t>
      </w:r>
    </w:p>
    <w:p w:rsidR="00000000" w:rsidRDefault="00000000">
      <w:pPr>
        <w:pStyle w:val="HTML0"/>
        <w:divId w:val="1497918139"/>
        <w:rPr>
          <w:rStyle w:val="w"/>
        </w:rPr>
      </w:pPr>
      <w:r>
        <w:rPr>
          <w:rStyle w:val="p"/>
        </w:rPr>
        <w:t>{</w:t>
      </w:r>
    </w:p>
    <w:p w:rsidR="00000000" w:rsidRDefault="00000000">
      <w:pPr>
        <w:pStyle w:val="HTML0"/>
        <w:divId w:val="1497918139"/>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497918139"/>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497918139"/>
        <w:rPr>
          <w:rStyle w:val="w"/>
        </w:rPr>
      </w:pPr>
      <w:r>
        <w:rPr>
          <w:rStyle w:val="w"/>
        </w:rPr>
        <w:lastRenderedPageBreak/>
        <w:t xml:space="preserve">        </w:t>
      </w:r>
      <w:r>
        <w:rPr>
          <w:rStyle w:val="p"/>
        </w:rPr>
        <w:t>{</w:t>
      </w:r>
    </w:p>
    <w:p w:rsidR="00000000" w:rsidRDefault="00000000">
      <w:pPr>
        <w:pStyle w:val="HTML0"/>
        <w:divId w:val="1497918139"/>
        <w:rPr>
          <w:rStyle w:val="w"/>
        </w:rPr>
      </w:pPr>
      <w:r>
        <w:rPr>
          <w:rStyle w:val="w"/>
        </w:rPr>
        <w:t xml:space="preserve">            </w:t>
      </w:r>
      <w:r>
        <w:rPr>
          <w:rStyle w:val="nl"/>
        </w:rPr>
        <w:t>"acctLv"</w:t>
      </w:r>
      <w:r>
        <w:rPr>
          <w:rStyle w:val="p"/>
        </w:rPr>
        <w:t>:</w:t>
      </w:r>
      <w:r>
        <w:rPr>
          <w:rStyle w:val="w"/>
        </w:rPr>
        <w:t xml:space="preserve"> </w:t>
      </w:r>
      <w:r>
        <w:rPr>
          <w:rStyle w:val="s2"/>
        </w:rPr>
        <w:t>"1"</w:t>
      </w:r>
    </w:p>
    <w:p w:rsidR="00000000" w:rsidRDefault="00000000">
      <w:pPr>
        <w:pStyle w:val="HTML0"/>
        <w:divId w:val="1497918139"/>
        <w:rPr>
          <w:rStyle w:val="w"/>
        </w:rPr>
      </w:pPr>
      <w:r>
        <w:rPr>
          <w:rStyle w:val="w"/>
        </w:rPr>
        <w:t xml:space="preserve">        </w:t>
      </w:r>
      <w:r>
        <w:rPr>
          <w:rStyle w:val="p"/>
        </w:rPr>
        <w:t>}</w:t>
      </w:r>
    </w:p>
    <w:p w:rsidR="00000000" w:rsidRDefault="00000000">
      <w:pPr>
        <w:pStyle w:val="HTML0"/>
        <w:divId w:val="1497918139"/>
        <w:rPr>
          <w:rStyle w:val="w"/>
        </w:rPr>
      </w:pPr>
      <w:r>
        <w:rPr>
          <w:rStyle w:val="w"/>
        </w:rPr>
        <w:t xml:space="preserve">    </w:t>
      </w:r>
      <w:r>
        <w:rPr>
          <w:rStyle w:val="p"/>
        </w:rPr>
        <w:t>],</w:t>
      </w:r>
    </w:p>
    <w:p w:rsidR="00000000" w:rsidRDefault="00000000">
      <w:pPr>
        <w:pStyle w:val="HTML0"/>
        <w:divId w:val="1497918139"/>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497918139"/>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5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acctLv</w:t>
            </w:r>
          </w:p>
        </w:tc>
        <w:tc>
          <w:tcPr>
            <w:tcW w:w="0" w:type="auto"/>
            <w:vAlign w:val="center"/>
            <w:hideMark/>
          </w:tcPr>
          <w:p w:rsidR="00000000" w:rsidRDefault="00000000">
            <w:r>
              <w:t>String</w:t>
            </w:r>
          </w:p>
        </w:tc>
        <w:tc>
          <w:tcPr>
            <w:tcW w:w="0" w:type="auto"/>
            <w:vAlign w:val="center"/>
            <w:hideMark/>
          </w:tcPr>
          <w:p w:rsidR="00000000" w:rsidRDefault="00000000">
            <w:r>
              <w:t>Account mode</w:t>
            </w:r>
          </w:p>
        </w:tc>
      </w:tr>
    </w:tbl>
    <w:p w:rsidR="00000000" w:rsidRDefault="00000000">
      <w:pPr>
        <w:pStyle w:val="3"/>
        <w:divId w:val="175387555"/>
      </w:pPr>
      <w:r>
        <w:t>Reset MMP Status</w:t>
      </w:r>
    </w:p>
    <w:p w:rsidR="00000000" w:rsidRDefault="00000000">
      <w:pPr>
        <w:pStyle w:val="a5"/>
        <w:divId w:val="175387555"/>
      </w:pPr>
      <w:r>
        <w:t>You can unfreeze by this endpoint once MMP is triggered.</w:t>
      </w:r>
    </w:p>
    <w:p w:rsidR="00000000" w:rsidRDefault="00000000">
      <w:pPr>
        <w:pStyle w:val="a5"/>
        <w:divId w:val="175387555"/>
      </w:pPr>
      <w:r>
        <w:t>Only applicable to Option in Portfolio Margin mode, and MMP privilege is required.</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/api/v5/account/mmp-reset</w:t>
      </w:r>
    </w:p>
    <w:p w:rsidR="00000000" w:rsidRDefault="00000000">
      <w:pPr>
        <w:pStyle w:val="a5"/>
        <w:divId w:val="1580794017"/>
      </w:pPr>
      <w:r>
        <w:t>Request Example</w:t>
      </w:r>
    </w:p>
    <w:p w:rsidR="00000000" w:rsidRDefault="00000000">
      <w:pPr>
        <w:pStyle w:val="HTML0"/>
        <w:divId w:val="580868012"/>
        <w:rPr>
          <w:rStyle w:val="HTML"/>
        </w:rPr>
      </w:pPr>
      <w:r>
        <w:rPr>
          <w:rStyle w:val="HTML"/>
        </w:rPr>
        <w:t>POST /api/v5/account/mmp-reset</w:t>
      </w:r>
    </w:p>
    <w:p w:rsidR="00000000" w:rsidRDefault="00000000">
      <w:pPr>
        <w:pStyle w:val="HTML0"/>
        <w:divId w:val="580868012"/>
        <w:rPr>
          <w:rStyle w:val="HTML"/>
        </w:rPr>
      </w:pPr>
      <w:r>
        <w:rPr>
          <w:rStyle w:val="HTML"/>
        </w:rPr>
        <w:t>body</w:t>
      </w:r>
    </w:p>
    <w:p w:rsidR="00000000" w:rsidRDefault="00000000">
      <w:pPr>
        <w:pStyle w:val="HTML0"/>
        <w:divId w:val="580868012"/>
        <w:rPr>
          <w:rStyle w:val="HTML"/>
        </w:rPr>
      </w:pPr>
      <w:r>
        <w:rPr>
          <w:rStyle w:val="o"/>
        </w:rPr>
        <w:t>{</w:t>
      </w:r>
    </w:p>
    <w:p w:rsidR="00000000" w:rsidRDefault="00000000">
      <w:pPr>
        <w:pStyle w:val="HTML0"/>
        <w:divId w:val="580868012"/>
        <w:rPr>
          <w:rStyle w:val="HTML"/>
        </w:rPr>
      </w:pPr>
      <w:r>
        <w:rPr>
          <w:rStyle w:val="HTML"/>
        </w:rPr>
        <w:t xml:space="preserve">    </w:t>
      </w:r>
      <w:r>
        <w:rPr>
          <w:rStyle w:val="s2"/>
        </w:rPr>
        <w:t>"instType"</w:t>
      </w:r>
      <w:r>
        <w:rPr>
          <w:rStyle w:val="HTML"/>
        </w:rPr>
        <w:t>:</w:t>
      </w:r>
      <w:r>
        <w:rPr>
          <w:rStyle w:val="s2"/>
        </w:rPr>
        <w:t>"OPTION"</w:t>
      </w:r>
      <w:r>
        <w:rPr>
          <w:rStyle w:val="HTML"/>
        </w:rPr>
        <w:t>,</w:t>
      </w:r>
    </w:p>
    <w:p w:rsidR="00000000" w:rsidRDefault="00000000">
      <w:pPr>
        <w:pStyle w:val="HTML0"/>
        <w:divId w:val="580868012"/>
        <w:rPr>
          <w:rStyle w:val="HTML"/>
        </w:rPr>
      </w:pPr>
      <w:r>
        <w:rPr>
          <w:rStyle w:val="HTML"/>
        </w:rPr>
        <w:t xml:space="preserve">    </w:t>
      </w:r>
      <w:r>
        <w:rPr>
          <w:rStyle w:val="s2"/>
        </w:rPr>
        <w:t>"instFamily"</w:t>
      </w:r>
      <w:r>
        <w:rPr>
          <w:rStyle w:val="HTML"/>
        </w:rPr>
        <w:t>:</w:t>
      </w:r>
      <w:r>
        <w:rPr>
          <w:rStyle w:val="s2"/>
        </w:rPr>
        <w:t>"BTC-USD"</w:t>
      </w:r>
    </w:p>
    <w:p w:rsidR="00000000" w:rsidRDefault="00000000">
      <w:pPr>
        <w:pStyle w:val="HTML0"/>
        <w:divId w:val="580868012"/>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058"/>
        <w:gridCol w:w="27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type</w:t>
            </w:r>
            <w:r>
              <w:br/>
            </w:r>
            <w:r>
              <w:rPr>
                <w:rStyle w:val="HTML"/>
              </w:rPr>
              <w:t>OPTION</w:t>
            </w:r>
            <w:r>
              <w:br/>
              <w:t>The default is `OPTION</w:t>
            </w:r>
          </w:p>
        </w:tc>
      </w:tr>
      <w:tr w:rsidR="00000000">
        <w:trPr>
          <w:divId w:val="175387555"/>
          <w:tblCellSpacing w:w="15" w:type="dxa"/>
        </w:trPr>
        <w:tc>
          <w:tcPr>
            <w:tcW w:w="0" w:type="auto"/>
            <w:vAlign w:val="center"/>
            <w:hideMark/>
          </w:tcPr>
          <w:p w:rsidR="00000000" w:rsidRDefault="00000000">
            <w:r>
              <w:t>instFamily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family</w:t>
            </w:r>
          </w:p>
        </w:tc>
      </w:tr>
    </w:tbl>
    <w:p w:rsidR="00000000" w:rsidRDefault="00000000">
      <w:pPr>
        <w:pStyle w:val="a5"/>
        <w:divId w:val="2059427752"/>
      </w:pPr>
      <w:r>
        <w:lastRenderedPageBreak/>
        <w:t>Response Example</w:t>
      </w:r>
    </w:p>
    <w:p w:rsidR="00000000" w:rsidRDefault="00000000">
      <w:pPr>
        <w:pStyle w:val="HTML0"/>
        <w:divId w:val="1511799792"/>
        <w:rPr>
          <w:rStyle w:val="w"/>
        </w:rPr>
      </w:pPr>
      <w:r>
        <w:rPr>
          <w:rStyle w:val="p"/>
        </w:rPr>
        <w:t>{</w:t>
      </w:r>
    </w:p>
    <w:p w:rsidR="00000000" w:rsidRDefault="00000000">
      <w:pPr>
        <w:pStyle w:val="HTML0"/>
        <w:divId w:val="1511799792"/>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1511799792"/>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1511799792"/>
        <w:rPr>
          <w:rStyle w:val="w"/>
        </w:rPr>
      </w:pPr>
      <w:r>
        <w:rPr>
          <w:rStyle w:val="w"/>
        </w:rPr>
        <w:t xml:space="preserve">    </w:t>
      </w:r>
      <w:r>
        <w:rPr>
          <w:rStyle w:val="nl"/>
        </w:rPr>
        <w:t>"data"</w:t>
      </w:r>
      <w:r>
        <w:rPr>
          <w:rStyle w:val="p"/>
        </w:rPr>
        <w:t>:[</w:t>
      </w:r>
    </w:p>
    <w:p w:rsidR="00000000" w:rsidRDefault="00000000">
      <w:pPr>
        <w:pStyle w:val="HTML0"/>
        <w:divId w:val="1511799792"/>
        <w:rPr>
          <w:rStyle w:val="w"/>
        </w:rPr>
      </w:pPr>
      <w:r>
        <w:rPr>
          <w:rStyle w:val="w"/>
        </w:rPr>
        <w:t xml:space="preserve">        </w:t>
      </w:r>
      <w:r>
        <w:rPr>
          <w:rStyle w:val="p"/>
        </w:rPr>
        <w:t>{</w:t>
      </w:r>
    </w:p>
    <w:p w:rsidR="00000000" w:rsidRDefault="00000000">
      <w:pPr>
        <w:pStyle w:val="HTML0"/>
        <w:divId w:val="1511799792"/>
        <w:rPr>
          <w:rStyle w:val="w"/>
        </w:rPr>
      </w:pPr>
      <w:r>
        <w:rPr>
          <w:rStyle w:val="w"/>
        </w:rPr>
        <w:t xml:space="preserve">            </w:t>
      </w:r>
      <w:r>
        <w:rPr>
          <w:rStyle w:val="nl"/>
        </w:rPr>
        <w:t>"result"</w:t>
      </w:r>
      <w:r>
        <w:rPr>
          <w:rStyle w:val="p"/>
        </w:rPr>
        <w:t>:</w:t>
      </w:r>
      <w:r>
        <w:rPr>
          <w:rStyle w:val="kc"/>
        </w:rPr>
        <w:t>true</w:t>
      </w:r>
    </w:p>
    <w:p w:rsidR="00000000" w:rsidRDefault="00000000">
      <w:pPr>
        <w:pStyle w:val="HTML0"/>
        <w:divId w:val="1511799792"/>
        <w:rPr>
          <w:rStyle w:val="w"/>
        </w:rPr>
      </w:pPr>
      <w:r>
        <w:rPr>
          <w:rStyle w:val="w"/>
        </w:rPr>
        <w:t xml:space="preserve">        </w:t>
      </w:r>
      <w:r>
        <w:rPr>
          <w:rStyle w:val="p"/>
        </w:rPr>
        <w:t>}</w:t>
      </w:r>
    </w:p>
    <w:p w:rsidR="00000000" w:rsidRDefault="00000000">
      <w:pPr>
        <w:pStyle w:val="HTML0"/>
        <w:divId w:val="1511799792"/>
        <w:rPr>
          <w:rStyle w:val="w"/>
        </w:rPr>
      </w:pPr>
      <w:r>
        <w:rPr>
          <w:rStyle w:val="w"/>
        </w:rPr>
        <w:t xml:space="preserve">    </w:t>
      </w:r>
      <w:r>
        <w:rPr>
          <w:rStyle w:val="p"/>
        </w:rPr>
        <w:t>]</w:t>
      </w:r>
    </w:p>
    <w:p w:rsidR="00000000" w:rsidRDefault="00000000">
      <w:pPr>
        <w:pStyle w:val="HTML0"/>
        <w:divId w:val="1511799792"/>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900"/>
        <w:gridCol w:w="40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result</w:t>
            </w:r>
          </w:p>
        </w:tc>
        <w:tc>
          <w:tcPr>
            <w:tcW w:w="0" w:type="auto"/>
            <w:vAlign w:val="center"/>
            <w:hideMark/>
          </w:tcPr>
          <w:p w:rsidR="00000000" w:rsidRDefault="00000000">
            <w:r>
              <w:t>Boolean</w:t>
            </w:r>
          </w:p>
        </w:tc>
        <w:tc>
          <w:tcPr>
            <w:tcW w:w="0" w:type="auto"/>
            <w:vAlign w:val="center"/>
            <w:hideMark/>
          </w:tcPr>
          <w:p w:rsidR="00000000" w:rsidRDefault="00000000">
            <w:r>
              <w:t xml:space="preserve">Result of the request </w:t>
            </w:r>
            <w:r>
              <w:rPr>
                <w:rStyle w:val="HTML"/>
              </w:rPr>
              <w:t>true</w:t>
            </w:r>
            <w:r>
              <w:t xml:space="preserve">, </w:t>
            </w:r>
            <w:r>
              <w:rPr>
                <w:rStyle w:val="HTML"/>
              </w:rPr>
              <w:t>false</w:t>
            </w:r>
          </w:p>
        </w:tc>
      </w:tr>
    </w:tbl>
    <w:p w:rsidR="00000000" w:rsidRDefault="00000000">
      <w:pPr>
        <w:pStyle w:val="3"/>
        <w:divId w:val="175387555"/>
      </w:pPr>
      <w:r>
        <w:t>Set MMP</w:t>
      </w:r>
    </w:p>
    <w:p w:rsidR="00000000" w:rsidRDefault="00000000">
      <w:pPr>
        <w:pStyle w:val="a5"/>
        <w:divId w:val="175387555"/>
      </w:pPr>
      <w:r>
        <w:t>This endpoint is used to set MMP configure</w:t>
      </w:r>
    </w:p>
    <w:p w:rsidR="00000000" w:rsidRDefault="00000000">
      <w:pPr>
        <w:pStyle w:val="a5"/>
        <w:divId w:val="175387555"/>
      </w:pPr>
      <w:r>
        <w:t>Only applicable to Option in Portfolio Margin mode, and MMP privilege is required.</w:t>
      </w:r>
    </w:p>
    <w:p w:rsidR="00000000" w:rsidRDefault="00000000">
      <w:pPr>
        <w:divId w:val="175387555"/>
      </w:pPr>
      <w:r>
        <w:br/>
        <w:t>What is MMP?</w:t>
      </w:r>
      <w:r>
        <w:br/>
        <w:t>Market Maker Protection (MMP) is an automated mechanism for market makers to pull their quotes when their executions exceed a certain threshold(`qtyLimit`) within a certain time frame(`timeInterval`). Once mmp is triggered, any pre-existing mmp pending orders(`mmp` and `mmp_and_post_only` orders) will be automatically canceled, and new orders tagged as MMP will be rejected for a specific duration(`frozenInterval`), or until manual reset by makers.</w:t>
      </w:r>
      <w:r>
        <w:br/>
      </w:r>
      <w:r>
        <w:br/>
        <w:t>How to enable MMP?</w:t>
      </w:r>
      <w:r>
        <w:br/>
        <w:t xml:space="preserve">Please send an email to institutional@okx.com or contact your business development (BD) manager to apply for MMP. The initial threshold will be upon your request. </w:t>
      </w:r>
    </w:p>
    <w:p w:rsidR="00000000" w:rsidRDefault="00000000">
      <w:pPr>
        <w:pStyle w:val="4"/>
        <w:divId w:val="175387555"/>
      </w:pPr>
      <w:r>
        <w:t>Rate Limit: 2 requests per 10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lastRenderedPageBreak/>
        <w:t>POST /api/v5/account/mmp-config</w:t>
      </w:r>
    </w:p>
    <w:p w:rsidR="00000000" w:rsidRDefault="00000000">
      <w:pPr>
        <w:pStyle w:val="a5"/>
        <w:divId w:val="498011215"/>
      </w:pPr>
      <w:r>
        <w:t>Request Example</w:t>
      </w:r>
    </w:p>
    <w:p w:rsidR="00000000" w:rsidRDefault="00000000">
      <w:pPr>
        <w:pStyle w:val="HTML0"/>
        <w:divId w:val="1249539557"/>
        <w:rPr>
          <w:rStyle w:val="HTML"/>
        </w:rPr>
      </w:pPr>
      <w:r>
        <w:rPr>
          <w:rStyle w:val="HTML"/>
        </w:rPr>
        <w:t>POST /api/v5/account/mmp-config</w:t>
      </w:r>
    </w:p>
    <w:p w:rsidR="00000000" w:rsidRDefault="00000000">
      <w:pPr>
        <w:pStyle w:val="HTML0"/>
        <w:divId w:val="1249539557"/>
        <w:rPr>
          <w:rStyle w:val="HTML"/>
        </w:rPr>
      </w:pPr>
      <w:r>
        <w:rPr>
          <w:rStyle w:val="HTML"/>
        </w:rPr>
        <w:t>body</w:t>
      </w:r>
    </w:p>
    <w:p w:rsidR="00000000" w:rsidRDefault="00000000">
      <w:pPr>
        <w:pStyle w:val="HTML0"/>
        <w:divId w:val="1249539557"/>
        <w:rPr>
          <w:rStyle w:val="HTML"/>
        </w:rPr>
      </w:pPr>
      <w:r>
        <w:rPr>
          <w:rStyle w:val="o"/>
        </w:rPr>
        <w:t>{</w:t>
      </w:r>
    </w:p>
    <w:p w:rsidR="00000000" w:rsidRDefault="00000000">
      <w:pPr>
        <w:pStyle w:val="HTML0"/>
        <w:divId w:val="1249539557"/>
        <w:rPr>
          <w:rStyle w:val="HTML"/>
        </w:rPr>
      </w:pPr>
      <w:r>
        <w:rPr>
          <w:rStyle w:val="HTML"/>
        </w:rPr>
        <w:t xml:space="preserve">    </w:t>
      </w:r>
      <w:r>
        <w:rPr>
          <w:rStyle w:val="s2"/>
        </w:rPr>
        <w:t>"instFamily"</w:t>
      </w:r>
      <w:r>
        <w:rPr>
          <w:rStyle w:val="HTML"/>
        </w:rPr>
        <w:t>:</w:t>
      </w:r>
      <w:r>
        <w:rPr>
          <w:rStyle w:val="s2"/>
        </w:rPr>
        <w:t>"BTC-USD"</w:t>
      </w:r>
      <w:r>
        <w:rPr>
          <w:rStyle w:val="HTML"/>
        </w:rPr>
        <w:t>,</w:t>
      </w:r>
    </w:p>
    <w:p w:rsidR="00000000" w:rsidRDefault="00000000">
      <w:pPr>
        <w:pStyle w:val="HTML0"/>
        <w:divId w:val="1249539557"/>
        <w:rPr>
          <w:rStyle w:val="HTML"/>
        </w:rPr>
      </w:pPr>
      <w:r>
        <w:rPr>
          <w:rStyle w:val="HTML"/>
        </w:rPr>
        <w:t xml:space="preserve">    </w:t>
      </w:r>
      <w:r>
        <w:rPr>
          <w:rStyle w:val="s2"/>
        </w:rPr>
        <w:t>"timeInterval"</w:t>
      </w:r>
      <w:r>
        <w:rPr>
          <w:rStyle w:val="HTML"/>
        </w:rPr>
        <w:t>:</w:t>
      </w:r>
      <w:r>
        <w:rPr>
          <w:rStyle w:val="s2"/>
        </w:rPr>
        <w:t>"5000"</w:t>
      </w:r>
      <w:r>
        <w:rPr>
          <w:rStyle w:val="HTML"/>
        </w:rPr>
        <w:t>,</w:t>
      </w:r>
    </w:p>
    <w:p w:rsidR="00000000" w:rsidRDefault="00000000">
      <w:pPr>
        <w:pStyle w:val="HTML0"/>
        <w:divId w:val="1249539557"/>
        <w:rPr>
          <w:rStyle w:val="HTML"/>
        </w:rPr>
      </w:pPr>
      <w:r>
        <w:rPr>
          <w:rStyle w:val="HTML"/>
        </w:rPr>
        <w:t xml:space="preserve">    </w:t>
      </w:r>
      <w:r>
        <w:rPr>
          <w:rStyle w:val="s2"/>
        </w:rPr>
        <w:t>"frozenInterval"</w:t>
      </w:r>
      <w:r>
        <w:rPr>
          <w:rStyle w:val="HTML"/>
        </w:rPr>
        <w:t>:</w:t>
      </w:r>
      <w:r>
        <w:rPr>
          <w:rStyle w:val="s2"/>
        </w:rPr>
        <w:t>"2000"</w:t>
      </w:r>
      <w:r>
        <w:rPr>
          <w:rStyle w:val="HTML"/>
        </w:rPr>
        <w:t>,</w:t>
      </w:r>
    </w:p>
    <w:p w:rsidR="00000000" w:rsidRDefault="00000000">
      <w:pPr>
        <w:pStyle w:val="HTML0"/>
        <w:divId w:val="1249539557"/>
        <w:rPr>
          <w:rStyle w:val="HTML"/>
        </w:rPr>
      </w:pPr>
      <w:r>
        <w:rPr>
          <w:rStyle w:val="HTML"/>
        </w:rPr>
        <w:t xml:space="preserve">    </w:t>
      </w:r>
      <w:r>
        <w:rPr>
          <w:rStyle w:val="s2"/>
        </w:rPr>
        <w:t>"qtyLimit"</w:t>
      </w:r>
      <w:r>
        <w:rPr>
          <w:rStyle w:val="HTML"/>
        </w:rPr>
        <w:t xml:space="preserve">: </w:t>
      </w:r>
      <w:r>
        <w:rPr>
          <w:rStyle w:val="s2"/>
        </w:rPr>
        <w:t>"100"</w:t>
      </w:r>
    </w:p>
    <w:p w:rsidR="00000000" w:rsidRDefault="00000000">
      <w:pPr>
        <w:pStyle w:val="HTML0"/>
        <w:divId w:val="1249539557"/>
        <w:rPr>
          <w:rStyle w:val="HTML"/>
        </w:rPr>
      </w:pPr>
      <w:r>
        <w:rPr>
          <w:rStyle w:val="o"/>
        </w:rPr>
        <w:t>}</w:t>
      </w:r>
    </w:p>
    <w:p w:rsidR="00000000" w:rsidRDefault="00000000">
      <w:pPr>
        <w:pStyle w:val="HTML0"/>
        <w:divId w:val="1249539557"/>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780"/>
        <w:gridCol w:w="1058"/>
        <w:gridCol w:w="4713"/>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instFamily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family</w:t>
            </w:r>
          </w:p>
        </w:tc>
      </w:tr>
      <w:tr w:rsidR="00000000">
        <w:trPr>
          <w:divId w:val="175387555"/>
          <w:tblCellSpacing w:w="15" w:type="dxa"/>
        </w:trPr>
        <w:tc>
          <w:tcPr>
            <w:tcW w:w="0" w:type="auto"/>
            <w:vAlign w:val="center"/>
            <w:hideMark/>
          </w:tcPr>
          <w:p w:rsidR="00000000" w:rsidRDefault="00000000">
            <w:r>
              <w:t>timeInterval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Time window (ms). MMP interval where monitoring is done</w:t>
            </w:r>
            <w:r>
              <w:br/>
              <w:t>"0" means disable MMP</w:t>
            </w:r>
          </w:p>
        </w:tc>
      </w:tr>
      <w:tr w:rsidR="00000000">
        <w:trPr>
          <w:divId w:val="175387555"/>
          <w:tblCellSpacing w:w="15" w:type="dxa"/>
        </w:trPr>
        <w:tc>
          <w:tcPr>
            <w:tcW w:w="0" w:type="auto"/>
            <w:vAlign w:val="center"/>
            <w:hideMark/>
          </w:tcPr>
          <w:p w:rsidR="00000000" w:rsidRDefault="00000000">
            <w:r>
              <w:t>frozenInterval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Frozen period (ms). </w:t>
            </w:r>
            <w:r>
              <w:br/>
              <w:t>"0" means the trade will remain frozen until you request "Reset MMP Status" to unfrozen</w:t>
            </w:r>
          </w:p>
        </w:tc>
      </w:tr>
      <w:tr w:rsidR="00000000">
        <w:trPr>
          <w:divId w:val="175387555"/>
          <w:tblCellSpacing w:w="15" w:type="dxa"/>
        </w:trPr>
        <w:tc>
          <w:tcPr>
            <w:tcW w:w="0" w:type="auto"/>
            <w:vAlign w:val="center"/>
            <w:hideMark/>
          </w:tcPr>
          <w:p w:rsidR="00000000" w:rsidRDefault="00000000">
            <w:r>
              <w:t>qtyLimit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Trade qty limit in number of contracts</w:t>
            </w:r>
            <w:r>
              <w:br/>
              <w:t>Must be &gt; 0</w:t>
            </w:r>
          </w:p>
        </w:tc>
      </w:tr>
    </w:tbl>
    <w:p w:rsidR="00000000" w:rsidRDefault="00000000">
      <w:pPr>
        <w:pStyle w:val="a5"/>
        <w:divId w:val="1825857509"/>
      </w:pPr>
      <w:r>
        <w:t>Response Example</w:t>
      </w:r>
    </w:p>
    <w:p w:rsidR="00000000" w:rsidRDefault="00000000">
      <w:pPr>
        <w:pStyle w:val="HTML0"/>
        <w:divId w:val="1720126781"/>
        <w:rPr>
          <w:rStyle w:val="w"/>
        </w:rPr>
      </w:pPr>
      <w:r>
        <w:rPr>
          <w:rStyle w:val="p"/>
        </w:rPr>
        <w:t>{</w:t>
      </w:r>
    </w:p>
    <w:p w:rsidR="00000000" w:rsidRDefault="00000000">
      <w:pPr>
        <w:pStyle w:val="HTML0"/>
        <w:divId w:val="1720126781"/>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720126781"/>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1720126781"/>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720126781"/>
        <w:rPr>
          <w:rStyle w:val="w"/>
        </w:rPr>
      </w:pPr>
      <w:r>
        <w:rPr>
          <w:rStyle w:val="w"/>
        </w:rPr>
        <w:t xml:space="preserve">    </w:t>
      </w:r>
      <w:r>
        <w:rPr>
          <w:rStyle w:val="p"/>
        </w:rPr>
        <w:t>{</w:t>
      </w:r>
    </w:p>
    <w:p w:rsidR="00000000" w:rsidRDefault="00000000">
      <w:pPr>
        <w:pStyle w:val="HTML0"/>
        <w:divId w:val="1720126781"/>
        <w:rPr>
          <w:rStyle w:val="w"/>
        </w:rPr>
      </w:pPr>
      <w:r>
        <w:rPr>
          <w:rStyle w:val="w"/>
        </w:rPr>
        <w:t xml:space="preserve">        </w:t>
      </w:r>
      <w:r>
        <w:rPr>
          <w:rStyle w:val="nl"/>
        </w:rPr>
        <w:t>"frozenInterval"</w:t>
      </w:r>
      <w:r>
        <w:rPr>
          <w:rStyle w:val="p"/>
        </w:rPr>
        <w:t>:</w:t>
      </w:r>
      <w:r>
        <w:rPr>
          <w:rStyle w:val="s2"/>
        </w:rPr>
        <w:t>"2000"</w:t>
      </w:r>
      <w:r>
        <w:rPr>
          <w:rStyle w:val="p"/>
        </w:rPr>
        <w:t>,</w:t>
      </w:r>
    </w:p>
    <w:p w:rsidR="00000000" w:rsidRDefault="00000000">
      <w:pPr>
        <w:pStyle w:val="HTML0"/>
        <w:divId w:val="1720126781"/>
        <w:rPr>
          <w:rStyle w:val="w"/>
        </w:rPr>
      </w:pPr>
      <w:r>
        <w:rPr>
          <w:rStyle w:val="w"/>
        </w:rPr>
        <w:t xml:space="preserve">        </w:t>
      </w:r>
      <w:r>
        <w:rPr>
          <w:rStyle w:val="nl"/>
        </w:rPr>
        <w:t>"instFamily"</w:t>
      </w:r>
      <w:r>
        <w:rPr>
          <w:rStyle w:val="p"/>
        </w:rPr>
        <w:t>:</w:t>
      </w:r>
      <w:r>
        <w:rPr>
          <w:rStyle w:val="s2"/>
        </w:rPr>
        <w:t>"BTC-USD"</w:t>
      </w:r>
      <w:r>
        <w:rPr>
          <w:rStyle w:val="p"/>
        </w:rPr>
        <w:t>,</w:t>
      </w:r>
    </w:p>
    <w:p w:rsidR="00000000" w:rsidRDefault="00000000">
      <w:pPr>
        <w:pStyle w:val="HTML0"/>
        <w:divId w:val="1720126781"/>
        <w:rPr>
          <w:rStyle w:val="w"/>
        </w:rPr>
      </w:pPr>
      <w:r>
        <w:rPr>
          <w:rStyle w:val="w"/>
        </w:rPr>
        <w:t xml:space="preserve">        </w:t>
      </w:r>
      <w:r>
        <w:rPr>
          <w:rStyle w:val="nl"/>
        </w:rPr>
        <w:t>"qtyLimit"</w:t>
      </w:r>
      <w:r>
        <w:rPr>
          <w:rStyle w:val="p"/>
        </w:rPr>
        <w:t>:</w:t>
      </w:r>
      <w:r>
        <w:rPr>
          <w:rStyle w:val="w"/>
        </w:rPr>
        <w:t xml:space="preserve"> </w:t>
      </w:r>
      <w:r>
        <w:rPr>
          <w:rStyle w:val="s2"/>
        </w:rPr>
        <w:t>"100"</w:t>
      </w:r>
      <w:r>
        <w:rPr>
          <w:rStyle w:val="p"/>
        </w:rPr>
        <w:t>,</w:t>
      </w:r>
    </w:p>
    <w:p w:rsidR="00000000" w:rsidRDefault="00000000">
      <w:pPr>
        <w:pStyle w:val="HTML0"/>
        <w:divId w:val="1720126781"/>
        <w:rPr>
          <w:rStyle w:val="w"/>
        </w:rPr>
      </w:pPr>
      <w:r>
        <w:rPr>
          <w:rStyle w:val="w"/>
        </w:rPr>
        <w:t xml:space="preserve">        </w:t>
      </w:r>
      <w:r>
        <w:rPr>
          <w:rStyle w:val="nl"/>
        </w:rPr>
        <w:t>"timeInterval"</w:t>
      </w:r>
      <w:r>
        <w:rPr>
          <w:rStyle w:val="p"/>
        </w:rPr>
        <w:t>:</w:t>
      </w:r>
      <w:r>
        <w:rPr>
          <w:rStyle w:val="s2"/>
        </w:rPr>
        <w:t>"5000"</w:t>
      </w:r>
    </w:p>
    <w:p w:rsidR="00000000" w:rsidRDefault="00000000">
      <w:pPr>
        <w:pStyle w:val="HTML0"/>
        <w:divId w:val="1720126781"/>
        <w:rPr>
          <w:rStyle w:val="w"/>
        </w:rPr>
      </w:pPr>
      <w:r>
        <w:rPr>
          <w:rStyle w:val="w"/>
        </w:rPr>
        <w:t xml:space="preserve">    </w:t>
      </w:r>
      <w:r>
        <w:rPr>
          <w:rStyle w:val="p"/>
        </w:rPr>
        <w:t>}</w:t>
      </w:r>
    </w:p>
    <w:p w:rsidR="00000000" w:rsidRDefault="00000000">
      <w:pPr>
        <w:pStyle w:val="HTML0"/>
        <w:divId w:val="1720126781"/>
        <w:rPr>
          <w:rStyle w:val="w"/>
        </w:rPr>
      </w:pPr>
      <w:r>
        <w:rPr>
          <w:rStyle w:val="w"/>
        </w:rPr>
        <w:t xml:space="preserve">  </w:t>
      </w:r>
      <w:r>
        <w:rPr>
          <w:rStyle w:val="p"/>
        </w:rPr>
        <w:t>]</w:t>
      </w:r>
    </w:p>
    <w:p w:rsidR="00000000" w:rsidRDefault="00000000">
      <w:pPr>
        <w:pStyle w:val="HTML0"/>
        <w:divId w:val="1720126781"/>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780"/>
        <w:gridCol w:w="5771"/>
      </w:tblGrid>
      <w:tr w:rsidR="00000000">
        <w:trPr>
          <w:divId w:val="175387555"/>
          <w:tblHeader/>
          <w:tblCellSpacing w:w="15" w:type="dxa"/>
        </w:trPr>
        <w:tc>
          <w:tcPr>
            <w:tcW w:w="0" w:type="auto"/>
            <w:vAlign w:val="center"/>
            <w:hideMark/>
          </w:tcPr>
          <w:p w:rsidR="00000000" w:rsidRDefault="00000000">
            <w:pPr>
              <w:rPr>
                <w:b/>
                <w:bCs/>
              </w:rPr>
            </w:pPr>
            <w:r>
              <w:rPr>
                <w:b/>
                <w:bCs/>
              </w:rPr>
              <w:lastRenderedPageBreak/>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instFamily</w:t>
            </w:r>
          </w:p>
        </w:tc>
        <w:tc>
          <w:tcPr>
            <w:tcW w:w="0" w:type="auto"/>
            <w:vAlign w:val="center"/>
            <w:hideMark/>
          </w:tcPr>
          <w:p w:rsidR="00000000" w:rsidRDefault="00000000">
            <w:r>
              <w:t>String</w:t>
            </w:r>
          </w:p>
        </w:tc>
        <w:tc>
          <w:tcPr>
            <w:tcW w:w="0" w:type="auto"/>
            <w:vAlign w:val="center"/>
            <w:hideMark/>
          </w:tcPr>
          <w:p w:rsidR="00000000" w:rsidRDefault="00000000">
            <w:r>
              <w:t>Instrument family</w:t>
            </w:r>
          </w:p>
        </w:tc>
      </w:tr>
      <w:tr w:rsidR="00000000">
        <w:trPr>
          <w:divId w:val="175387555"/>
          <w:tblCellSpacing w:w="15" w:type="dxa"/>
        </w:trPr>
        <w:tc>
          <w:tcPr>
            <w:tcW w:w="0" w:type="auto"/>
            <w:vAlign w:val="center"/>
            <w:hideMark/>
          </w:tcPr>
          <w:p w:rsidR="00000000" w:rsidRDefault="00000000">
            <w:r>
              <w:t>timeInterval</w:t>
            </w:r>
          </w:p>
        </w:tc>
        <w:tc>
          <w:tcPr>
            <w:tcW w:w="0" w:type="auto"/>
            <w:vAlign w:val="center"/>
            <w:hideMark/>
          </w:tcPr>
          <w:p w:rsidR="00000000" w:rsidRDefault="00000000">
            <w:r>
              <w:t>String</w:t>
            </w:r>
          </w:p>
        </w:tc>
        <w:tc>
          <w:tcPr>
            <w:tcW w:w="0" w:type="auto"/>
            <w:vAlign w:val="center"/>
            <w:hideMark/>
          </w:tcPr>
          <w:p w:rsidR="00000000" w:rsidRDefault="00000000">
            <w:r>
              <w:t>Time window (ms). MMP interval where monitoring is done</w:t>
            </w:r>
          </w:p>
        </w:tc>
      </w:tr>
      <w:tr w:rsidR="00000000">
        <w:trPr>
          <w:divId w:val="175387555"/>
          <w:tblCellSpacing w:w="15" w:type="dxa"/>
        </w:trPr>
        <w:tc>
          <w:tcPr>
            <w:tcW w:w="0" w:type="auto"/>
            <w:vAlign w:val="center"/>
            <w:hideMark/>
          </w:tcPr>
          <w:p w:rsidR="00000000" w:rsidRDefault="00000000">
            <w:r>
              <w:t>frozenInterval</w:t>
            </w:r>
          </w:p>
        </w:tc>
        <w:tc>
          <w:tcPr>
            <w:tcW w:w="0" w:type="auto"/>
            <w:vAlign w:val="center"/>
            <w:hideMark/>
          </w:tcPr>
          <w:p w:rsidR="00000000" w:rsidRDefault="00000000">
            <w:r>
              <w:t>String</w:t>
            </w:r>
          </w:p>
        </w:tc>
        <w:tc>
          <w:tcPr>
            <w:tcW w:w="0" w:type="auto"/>
            <w:vAlign w:val="center"/>
            <w:hideMark/>
          </w:tcPr>
          <w:p w:rsidR="00000000" w:rsidRDefault="00000000">
            <w:r>
              <w:t>Frozen period (ms).</w:t>
            </w:r>
          </w:p>
        </w:tc>
      </w:tr>
      <w:tr w:rsidR="00000000">
        <w:trPr>
          <w:divId w:val="175387555"/>
          <w:tblCellSpacing w:w="15" w:type="dxa"/>
        </w:trPr>
        <w:tc>
          <w:tcPr>
            <w:tcW w:w="0" w:type="auto"/>
            <w:vAlign w:val="center"/>
            <w:hideMark/>
          </w:tcPr>
          <w:p w:rsidR="00000000" w:rsidRDefault="00000000">
            <w:r>
              <w:t>qtyLimit</w:t>
            </w:r>
          </w:p>
        </w:tc>
        <w:tc>
          <w:tcPr>
            <w:tcW w:w="0" w:type="auto"/>
            <w:vAlign w:val="center"/>
            <w:hideMark/>
          </w:tcPr>
          <w:p w:rsidR="00000000" w:rsidRDefault="00000000">
            <w:r>
              <w:t>String</w:t>
            </w:r>
          </w:p>
        </w:tc>
        <w:tc>
          <w:tcPr>
            <w:tcW w:w="0" w:type="auto"/>
            <w:vAlign w:val="center"/>
            <w:hideMark/>
          </w:tcPr>
          <w:p w:rsidR="00000000" w:rsidRDefault="00000000">
            <w:r>
              <w:t>Trade qty limit in number of contracts</w:t>
            </w:r>
          </w:p>
        </w:tc>
      </w:tr>
    </w:tbl>
    <w:p w:rsidR="00000000" w:rsidRDefault="00000000">
      <w:pPr>
        <w:pStyle w:val="3"/>
        <w:divId w:val="175387555"/>
      </w:pPr>
      <w:r>
        <w:t>GET MMP Config</w:t>
      </w:r>
    </w:p>
    <w:p w:rsidR="00000000" w:rsidRDefault="00000000">
      <w:pPr>
        <w:pStyle w:val="a5"/>
        <w:divId w:val="175387555"/>
      </w:pPr>
      <w:r>
        <w:t>This endpoint is used to get MMP configure information</w:t>
      </w:r>
    </w:p>
    <w:p w:rsidR="00000000" w:rsidRDefault="00000000">
      <w:pPr>
        <w:pStyle w:val="a5"/>
        <w:divId w:val="175387555"/>
      </w:pPr>
      <w:r>
        <w:t>Only applicable to Option in Portfolio Margin mode, and MMP privilege is required.</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/api/v5/account/mmp-config</w:t>
      </w:r>
    </w:p>
    <w:p w:rsidR="00000000" w:rsidRDefault="00000000">
      <w:pPr>
        <w:pStyle w:val="a5"/>
        <w:divId w:val="78404257"/>
      </w:pPr>
      <w:r>
        <w:t>Request Example</w:t>
      </w:r>
    </w:p>
    <w:p w:rsidR="00000000" w:rsidRDefault="00000000">
      <w:pPr>
        <w:pStyle w:val="HTML0"/>
        <w:divId w:val="2025665088"/>
        <w:rPr>
          <w:rStyle w:val="HTML"/>
        </w:rPr>
      </w:pPr>
      <w:r>
        <w:rPr>
          <w:rStyle w:val="HTML"/>
        </w:rPr>
        <w:t>GET /api/v5/account/mmp-config?instFamily</w:t>
      </w:r>
      <w:r>
        <w:rPr>
          <w:rStyle w:val="o"/>
        </w:rPr>
        <w:t>=</w:t>
      </w:r>
      <w:r>
        <w:rPr>
          <w:rStyle w:val="HTML"/>
        </w:rPr>
        <w:t>BTC-USD</w:t>
      </w:r>
    </w:p>
    <w:p w:rsidR="00000000" w:rsidRDefault="00000000">
      <w:pPr>
        <w:pStyle w:val="HTML0"/>
        <w:divId w:val="2025665088"/>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058"/>
        <w:gridCol w:w="21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instFamily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Family</w:t>
            </w:r>
          </w:p>
        </w:tc>
      </w:tr>
    </w:tbl>
    <w:p w:rsidR="00000000" w:rsidRDefault="00000000">
      <w:pPr>
        <w:pStyle w:val="a5"/>
        <w:divId w:val="1917740156"/>
      </w:pPr>
      <w:r>
        <w:t>Response Example</w:t>
      </w:r>
    </w:p>
    <w:p w:rsidR="00000000" w:rsidRDefault="00000000">
      <w:pPr>
        <w:pStyle w:val="HTML0"/>
        <w:divId w:val="570971555"/>
        <w:rPr>
          <w:rStyle w:val="w"/>
        </w:rPr>
      </w:pPr>
      <w:r>
        <w:rPr>
          <w:rStyle w:val="p"/>
        </w:rPr>
        <w:t>{</w:t>
      </w:r>
    </w:p>
    <w:p w:rsidR="00000000" w:rsidRDefault="00000000">
      <w:pPr>
        <w:pStyle w:val="HTML0"/>
        <w:divId w:val="570971555"/>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570971555"/>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570971555"/>
        <w:rPr>
          <w:rStyle w:val="w"/>
        </w:rPr>
      </w:pPr>
      <w:r>
        <w:rPr>
          <w:rStyle w:val="w"/>
        </w:rPr>
        <w:t xml:space="preserve">    </w:t>
      </w:r>
      <w:r>
        <w:rPr>
          <w:rStyle w:val="p"/>
        </w:rPr>
        <w:t>{</w:t>
      </w:r>
    </w:p>
    <w:p w:rsidR="00000000" w:rsidRDefault="00000000">
      <w:pPr>
        <w:pStyle w:val="HTML0"/>
        <w:divId w:val="570971555"/>
        <w:rPr>
          <w:rStyle w:val="w"/>
        </w:rPr>
      </w:pPr>
      <w:r>
        <w:rPr>
          <w:rStyle w:val="w"/>
        </w:rPr>
        <w:t xml:space="preserve">      </w:t>
      </w:r>
      <w:r>
        <w:rPr>
          <w:rStyle w:val="nl"/>
        </w:rPr>
        <w:t>"frozenInterval"</w:t>
      </w:r>
      <w:r>
        <w:rPr>
          <w:rStyle w:val="p"/>
        </w:rPr>
        <w:t>:</w:t>
      </w:r>
      <w:r>
        <w:rPr>
          <w:rStyle w:val="w"/>
        </w:rPr>
        <w:t xml:space="preserve"> </w:t>
      </w:r>
      <w:r>
        <w:rPr>
          <w:rStyle w:val="s2"/>
        </w:rPr>
        <w:t>"2000"</w:t>
      </w:r>
      <w:r>
        <w:rPr>
          <w:rStyle w:val="p"/>
        </w:rPr>
        <w:t>,</w:t>
      </w:r>
    </w:p>
    <w:p w:rsidR="00000000" w:rsidRDefault="00000000">
      <w:pPr>
        <w:pStyle w:val="HTML0"/>
        <w:divId w:val="570971555"/>
        <w:rPr>
          <w:rStyle w:val="w"/>
        </w:rPr>
      </w:pPr>
      <w:r>
        <w:rPr>
          <w:rStyle w:val="w"/>
        </w:rPr>
        <w:t xml:space="preserve">      </w:t>
      </w:r>
      <w:r>
        <w:rPr>
          <w:rStyle w:val="nl"/>
        </w:rPr>
        <w:t>"instFamily"</w:t>
      </w:r>
      <w:r>
        <w:rPr>
          <w:rStyle w:val="p"/>
        </w:rPr>
        <w:t>:</w:t>
      </w:r>
      <w:r>
        <w:rPr>
          <w:rStyle w:val="w"/>
        </w:rPr>
        <w:t xml:space="preserve"> </w:t>
      </w:r>
      <w:r>
        <w:rPr>
          <w:rStyle w:val="s2"/>
        </w:rPr>
        <w:t>"ETH-USD"</w:t>
      </w:r>
      <w:r>
        <w:rPr>
          <w:rStyle w:val="p"/>
        </w:rPr>
        <w:t>,</w:t>
      </w:r>
    </w:p>
    <w:p w:rsidR="00000000" w:rsidRDefault="00000000">
      <w:pPr>
        <w:pStyle w:val="HTML0"/>
        <w:divId w:val="570971555"/>
        <w:rPr>
          <w:rStyle w:val="w"/>
        </w:rPr>
      </w:pPr>
      <w:r>
        <w:rPr>
          <w:rStyle w:val="w"/>
        </w:rPr>
        <w:t xml:space="preserve">      </w:t>
      </w:r>
      <w:r>
        <w:rPr>
          <w:rStyle w:val="nl"/>
        </w:rPr>
        <w:t>"mmpFrozen"</w:t>
      </w:r>
      <w:r>
        <w:rPr>
          <w:rStyle w:val="p"/>
        </w:rPr>
        <w:t>:</w:t>
      </w:r>
      <w:r>
        <w:rPr>
          <w:rStyle w:val="w"/>
        </w:rPr>
        <w:t xml:space="preserve"> </w:t>
      </w:r>
      <w:r>
        <w:rPr>
          <w:rStyle w:val="kc"/>
        </w:rPr>
        <w:t>true</w:t>
      </w:r>
      <w:r>
        <w:rPr>
          <w:rStyle w:val="p"/>
        </w:rPr>
        <w:t>,</w:t>
      </w:r>
    </w:p>
    <w:p w:rsidR="00000000" w:rsidRDefault="00000000">
      <w:pPr>
        <w:pStyle w:val="HTML0"/>
        <w:divId w:val="570971555"/>
        <w:rPr>
          <w:rStyle w:val="w"/>
        </w:rPr>
      </w:pPr>
      <w:r>
        <w:rPr>
          <w:rStyle w:val="w"/>
        </w:rPr>
        <w:t xml:space="preserve">      </w:t>
      </w:r>
      <w:r>
        <w:rPr>
          <w:rStyle w:val="nl"/>
        </w:rPr>
        <w:t>"mmpFrozenUntil"</w:t>
      </w:r>
      <w:r>
        <w:rPr>
          <w:rStyle w:val="p"/>
        </w:rPr>
        <w:t>:</w:t>
      </w:r>
      <w:r>
        <w:rPr>
          <w:rStyle w:val="w"/>
        </w:rPr>
        <w:t xml:space="preserve"> </w:t>
      </w:r>
      <w:r>
        <w:rPr>
          <w:rStyle w:val="s2"/>
        </w:rPr>
        <w:t>"1000"</w:t>
      </w:r>
      <w:r>
        <w:rPr>
          <w:rStyle w:val="p"/>
        </w:rPr>
        <w:t>,</w:t>
      </w:r>
    </w:p>
    <w:p w:rsidR="00000000" w:rsidRDefault="00000000">
      <w:pPr>
        <w:pStyle w:val="HTML0"/>
        <w:divId w:val="570971555"/>
        <w:rPr>
          <w:rStyle w:val="w"/>
        </w:rPr>
      </w:pPr>
      <w:r>
        <w:rPr>
          <w:rStyle w:val="w"/>
        </w:rPr>
        <w:t xml:space="preserve">      </w:t>
      </w:r>
      <w:r>
        <w:rPr>
          <w:rStyle w:val="nl"/>
        </w:rPr>
        <w:t>"qtyLimit"</w:t>
      </w:r>
      <w:r>
        <w:rPr>
          <w:rStyle w:val="p"/>
        </w:rPr>
        <w:t>:</w:t>
      </w:r>
      <w:r>
        <w:rPr>
          <w:rStyle w:val="w"/>
        </w:rPr>
        <w:t xml:space="preserve"> </w:t>
      </w:r>
      <w:r>
        <w:rPr>
          <w:rStyle w:val="s2"/>
        </w:rPr>
        <w:t>"10"</w:t>
      </w:r>
      <w:r>
        <w:rPr>
          <w:rStyle w:val="p"/>
        </w:rPr>
        <w:t>,</w:t>
      </w:r>
    </w:p>
    <w:p w:rsidR="00000000" w:rsidRDefault="00000000">
      <w:pPr>
        <w:pStyle w:val="HTML0"/>
        <w:divId w:val="570971555"/>
        <w:rPr>
          <w:rStyle w:val="w"/>
        </w:rPr>
      </w:pPr>
      <w:r>
        <w:rPr>
          <w:rStyle w:val="w"/>
        </w:rPr>
        <w:t xml:space="preserve">      </w:t>
      </w:r>
      <w:r>
        <w:rPr>
          <w:rStyle w:val="nl"/>
        </w:rPr>
        <w:t>"timeInterval"</w:t>
      </w:r>
      <w:r>
        <w:rPr>
          <w:rStyle w:val="p"/>
        </w:rPr>
        <w:t>:</w:t>
      </w:r>
      <w:r>
        <w:rPr>
          <w:rStyle w:val="w"/>
        </w:rPr>
        <w:t xml:space="preserve"> </w:t>
      </w:r>
      <w:r>
        <w:rPr>
          <w:rStyle w:val="s2"/>
        </w:rPr>
        <w:t>"5000"</w:t>
      </w:r>
    </w:p>
    <w:p w:rsidR="00000000" w:rsidRDefault="00000000">
      <w:pPr>
        <w:pStyle w:val="HTML0"/>
        <w:divId w:val="570971555"/>
        <w:rPr>
          <w:rStyle w:val="w"/>
        </w:rPr>
      </w:pPr>
      <w:r>
        <w:rPr>
          <w:rStyle w:val="w"/>
        </w:rPr>
        <w:lastRenderedPageBreak/>
        <w:t xml:space="preserve">    </w:t>
      </w:r>
      <w:r>
        <w:rPr>
          <w:rStyle w:val="p"/>
        </w:rPr>
        <w:t>}</w:t>
      </w:r>
    </w:p>
    <w:p w:rsidR="00000000" w:rsidRDefault="00000000">
      <w:pPr>
        <w:pStyle w:val="HTML0"/>
        <w:divId w:val="570971555"/>
        <w:rPr>
          <w:rStyle w:val="w"/>
        </w:rPr>
      </w:pPr>
      <w:r>
        <w:rPr>
          <w:rStyle w:val="w"/>
        </w:rPr>
        <w:t xml:space="preserve">  </w:t>
      </w:r>
      <w:r>
        <w:rPr>
          <w:rStyle w:val="p"/>
        </w:rPr>
        <w:t>],</w:t>
      </w:r>
    </w:p>
    <w:p w:rsidR="00000000" w:rsidRDefault="00000000">
      <w:pPr>
        <w:pStyle w:val="HTML0"/>
        <w:divId w:val="570971555"/>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570971555"/>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900"/>
        <w:gridCol w:w="565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instFamily</w:t>
            </w:r>
          </w:p>
        </w:tc>
        <w:tc>
          <w:tcPr>
            <w:tcW w:w="0" w:type="auto"/>
            <w:vAlign w:val="center"/>
            <w:hideMark/>
          </w:tcPr>
          <w:p w:rsidR="00000000" w:rsidRDefault="00000000">
            <w:r>
              <w:t>String</w:t>
            </w:r>
          </w:p>
        </w:tc>
        <w:tc>
          <w:tcPr>
            <w:tcW w:w="0" w:type="auto"/>
            <w:vAlign w:val="center"/>
            <w:hideMark/>
          </w:tcPr>
          <w:p w:rsidR="00000000" w:rsidRDefault="00000000">
            <w:r>
              <w:t>Instrument Family</w:t>
            </w:r>
          </w:p>
        </w:tc>
      </w:tr>
      <w:tr w:rsidR="00000000">
        <w:trPr>
          <w:divId w:val="175387555"/>
          <w:tblCellSpacing w:w="15" w:type="dxa"/>
        </w:trPr>
        <w:tc>
          <w:tcPr>
            <w:tcW w:w="0" w:type="auto"/>
            <w:vAlign w:val="center"/>
            <w:hideMark/>
          </w:tcPr>
          <w:p w:rsidR="00000000" w:rsidRDefault="00000000">
            <w:r>
              <w:t>mmpFrozen</w:t>
            </w:r>
          </w:p>
        </w:tc>
        <w:tc>
          <w:tcPr>
            <w:tcW w:w="0" w:type="auto"/>
            <w:vAlign w:val="center"/>
            <w:hideMark/>
          </w:tcPr>
          <w:p w:rsidR="00000000" w:rsidRDefault="00000000">
            <w:r>
              <w:t>Boolean</w:t>
            </w:r>
          </w:p>
        </w:tc>
        <w:tc>
          <w:tcPr>
            <w:tcW w:w="0" w:type="auto"/>
            <w:vAlign w:val="center"/>
            <w:hideMark/>
          </w:tcPr>
          <w:p w:rsidR="00000000" w:rsidRDefault="00000000">
            <w:r>
              <w:t xml:space="preserve">Whether MMP is currently triggered. </w:t>
            </w:r>
            <w:r>
              <w:rPr>
                <w:rStyle w:val="HTML"/>
              </w:rPr>
              <w:t>true</w:t>
            </w:r>
            <w:r>
              <w:t xml:space="preserve"> or </w:t>
            </w:r>
            <w:r>
              <w:rPr>
                <w:rStyle w:val="HTML"/>
              </w:rPr>
              <w:t>false</w:t>
            </w:r>
          </w:p>
        </w:tc>
      </w:tr>
      <w:tr w:rsidR="00000000">
        <w:trPr>
          <w:divId w:val="175387555"/>
          <w:tblCellSpacing w:w="15" w:type="dxa"/>
        </w:trPr>
        <w:tc>
          <w:tcPr>
            <w:tcW w:w="0" w:type="auto"/>
            <w:vAlign w:val="center"/>
            <w:hideMark/>
          </w:tcPr>
          <w:p w:rsidR="00000000" w:rsidRDefault="00000000">
            <w:r>
              <w:t>mmpFrozenUntil</w:t>
            </w:r>
          </w:p>
        </w:tc>
        <w:tc>
          <w:tcPr>
            <w:tcW w:w="0" w:type="auto"/>
            <w:vAlign w:val="center"/>
            <w:hideMark/>
          </w:tcPr>
          <w:p w:rsidR="00000000" w:rsidRDefault="00000000">
            <w:r>
              <w:t>String</w:t>
            </w:r>
          </w:p>
        </w:tc>
        <w:tc>
          <w:tcPr>
            <w:tcW w:w="0" w:type="auto"/>
            <w:vAlign w:val="center"/>
            <w:hideMark/>
          </w:tcPr>
          <w:p w:rsidR="00000000" w:rsidRDefault="00000000">
            <w:r>
              <w:t>If frozenInterval is configured and mmpFrozen = True, it is the time interval (in ms) when MMP is no longer triggered, otherwise "".</w:t>
            </w:r>
          </w:p>
        </w:tc>
      </w:tr>
      <w:tr w:rsidR="00000000">
        <w:trPr>
          <w:divId w:val="175387555"/>
          <w:tblCellSpacing w:w="15" w:type="dxa"/>
        </w:trPr>
        <w:tc>
          <w:tcPr>
            <w:tcW w:w="0" w:type="auto"/>
            <w:vAlign w:val="center"/>
            <w:hideMark/>
          </w:tcPr>
          <w:p w:rsidR="00000000" w:rsidRDefault="00000000">
            <w:r>
              <w:t>timeInterval</w:t>
            </w:r>
          </w:p>
        </w:tc>
        <w:tc>
          <w:tcPr>
            <w:tcW w:w="0" w:type="auto"/>
            <w:vAlign w:val="center"/>
            <w:hideMark/>
          </w:tcPr>
          <w:p w:rsidR="00000000" w:rsidRDefault="00000000">
            <w:r>
              <w:t>String</w:t>
            </w:r>
          </w:p>
        </w:tc>
        <w:tc>
          <w:tcPr>
            <w:tcW w:w="0" w:type="auto"/>
            <w:vAlign w:val="center"/>
            <w:hideMark/>
          </w:tcPr>
          <w:p w:rsidR="00000000" w:rsidRDefault="00000000">
            <w:r>
              <w:t>Time window (ms). MMP interval where monitoring is done</w:t>
            </w:r>
          </w:p>
        </w:tc>
      </w:tr>
      <w:tr w:rsidR="00000000">
        <w:trPr>
          <w:divId w:val="175387555"/>
          <w:tblCellSpacing w:w="15" w:type="dxa"/>
        </w:trPr>
        <w:tc>
          <w:tcPr>
            <w:tcW w:w="0" w:type="auto"/>
            <w:vAlign w:val="center"/>
            <w:hideMark/>
          </w:tcPr>
          <w:p w:rsidR="00000000" w:rsidRDefault="00000000">
            <w:r>
              <w:t>frozenInterval</w:t>
            </w:r>
          </w:p>
        </w:tc>
        <w:tc>
          <w:tcPr>
            <w:tcW w:w="0" w:type="auto"/>
            <w:vAlign w:val="center"/>
            <w:hideMark/>
          </w:tcPr>
          <w:p w:rsidR="00000000" w:rsidRDefault="00000000">
            <w:r>
              <w:t>String</w:t>
            </w:r>
          </w:p>
        </w:tc>
        <w:tc>
          <w:tcPr>
            <w:tcW w:w="0" w:type="auto"/>
            <w:vAlign w:val="center"/>
            <w:hideMark/>
          </w:tcPr>
          <w:p w:rsidR="00000000" w:rsidRDefault="00000000">
            <w:r>
              <w:t xml:space="preserve">Frozen period (ms). If it is "0", the trade will remain frozen until manually reset and </w:t>
            </w:r>
            <w:r>
              <w:rPr>
                <w:rStyle w:val="HTML"/>
              </w:rPr>
              <w:t>mmpFrozenUntil</w:t>
            </w:r>
            <w:r>
              <w:t xml:space="preserve"> will be "".</w:t>
            </w:r>
          </w:p>
        </w:tc>
      </w:tr>
      <w:tr w:rsidR="00000000">
        <w:trPr>
          <w:divId w:val="175387555"/>
          <w:tblCellSpacing w:w="15" w:type="dxa"/>
        </w:trPr>
        <w:tc>
          <w:tcPr>
            <w:tcW w:w="0" w:type="auto"/>
            <w:vAlign w:val="center"/>
            <w:hideMark/>
          </w:tcPr>
          <w:p w:rsidR="00000000" w:rsidRDefault="00000000">
            <w:r>
              <w:t>qtyLimit</w:t>
            </w:r>
          </w:p>
        </w:tc>
        <w:tc>
          <w:tcPr>
            <w:tcW w:w="0" w:type="auto"/>
            <w:vAlign w:val="center"/>
            <w:hideMark/>
          </w:tcPr>
          <w:p w:rsidR="00000000" w:rsidRDefault="00000000">
            <w:r>
              <w:t>String</w:t>
            </w:r>
          </w:p>
        </w:tc>
        <w:tc>
          <w:tcPr>
            <w:tcW w:w="0" w:type="auto"/>
            <w:vAlign w:val="center"/>
            <w:hideMark/>
          </w:tcPr>
          <w:p w:rsidR="00000000" w:rsidRDefault="00000000">
            <w:r>
              <w:t>Trade qty limit in number of contracts</w:t>
            </w:r>
          </w:p>
        </w:tc>
      </w:tr>
    </w:tbl>
    <w:p w:rsidR="00000000" w:rsidRDefault="00000000">
      <w:pPr>
        <w:pStyle w:val="2"/>
        <w:divId w:val="175387555"/>
      </w:pPr>
      <w:r>
        <w:t>WebSocket</w:t>
      </w:r>
    </w:p>
    <w:p w:rsidR="00000000" w:rsidRDefault="00000000">
      <w:pPr>
        <w:pStyle w:val="3"/>
        <w:divId w:val="175387555"/>
      </w:pPr>
      <w:r>
        <w:t>Account channel</w:t>
      </w:r>
    </w:p>
    <w:p w:rsidR="00000000" w:rsidRDefault="00000000">
      <w:pPr>
        <w:pStyle w:val="a5"/>
        <w:divId w:val="175387555"/>
      </w:pPr>
      <w:r>
        <w:t>Retrieve account information. Data will be pushed when triggered by events such as placing order, canceling order, transaction execution, etc. It will also be pushed in regular interval according to subscription granularity.</w:t>
      </w:r>
    </w:p>
    <w:p w:rsidR="00000000" w:rsidRDefault="00000000">
      <w:pPr>
        <w:pStyle w:val="a5"/>
        <w:divId w:val="175387555"/>
      </w:pPr>
      <w:r>
        <w:t xml:space="preserve">Concurrent connection to this channel will be restricted by the following rules: </w:t>
      </w:r>
      <w:hyperlink r:id="rId582" w:anchor="overview-websocket-connection-count-limit" w:history="1">
        <w:r>
          <w:rPr>
            <w:rStyle w:val="a3"/>
          </w:rPr>
          <w:t>WebSocket connection count limit</w:t>
        </w:r>
      </w:hyperlink>
      <w:r>
        <w:t>.</w:t>
      </w:r>
    </w:p>
    <w:p w:rsidR="00000000" w:rsidRDefault="00000000">
      <w:pPr>
        <w:pStyle w:val="4"/>
        <w:divId w:val="175387555"/>
      </w:pPr>
      <w:r>
        <w:t>URL Path</w:t>
      </w:r>
    </w:p>
    <w:p w:rsidR="00000000" w:rsidRDefault="00000000">
      <w:pPr>
        <w:pStyle w:val="a5"/>
        <w:divId w:val="175387555"/>
      </w:pPr>
      <w:r>
        <w:t>/ws/v5/private (required login)</w:t>
      </w:r>
    </w:p>
    <w:p w:rsidR="00000000" w:rsidRDefault="00000000">
      <w:pPr>
        <w:pStyle w:val="a5"/>
        <w:divId w:val="72238984"/>
      </w:pPr>
      <w:r>
        <w:t>Request Example : single</w:t>
      </w:r>
    </w:p>
    <w:p w:rsidR="00000000" w:rsidRDefault="00000000">
      <w:pPr>
        <w:pStyle w:val="HTML0"/>
        <w:divId w:val="968781970"/>
        <w:rPr>
          <w:rStyle w:val="HTML"/>
        </w:rPr>
      </w:pPr>
      <w:r>
        <w:rPr>
          <w:rStyle w:val="o"/>
        </w:rPr>
        <w:t>{</w:t>
      </w:r>
    </w:p>
    <w:p w:rsidR="00000000" w:rsidRDefault="00000000">
      <w:pPr>
        <w:pStyle w:val="HTML0"/>
        <w:divId w:val="968781970"/>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968781970"/>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968781970"/>
        <w:rPr>
          <w:rStyle w:val="HTML"/>
        </w:rPr>
      </w:pPr>
      <w:r>
        <w:rPr>
          <w:rStyle w:val="HTML"/>
        </w:rPr>
        <w:t xml:space="preserve">    </w:t>
      </w:r>
      <w:r>
        <w:rPr>
          <w:rStyle w:val="o"/>
        </w:rPr>
        <w:t>{</w:t>
      </w:r>
    </w:p>
    <w:p w:rsidR="00000000" w:rsidRDefault="00000000">
      <w:pPr>
        <w:pStyle w:val="HTML0"/>
        <w:divId w:val="968781970"/>
        <w:rPr>
          <w:rStyle w:val="HTML"/>
        </w:rPr>
      </w:pPr>
      <w:r>
        <w:rPr>
          <w:rStyle w:val="HTML"/>
        </w:rPr>
        <w:lastRenderedPageBreak/>
        <w:t xml:space="preserve">      </w:t>
      </w:r>
      <w:r>
        <w:rPr>
          <w:rStyle w:val="s2"/>
        </w:rPr>
        <w:t>"channel"</w:t>
      </w:r>
      <w:r>
        <w:rPr>
          <w:rStyle w:val="HTML"/>
        </w:rPr>
        <w:t xml:space="preserve">: </w:t>
      </w:r>
      <w:r>
        <w:rPr>
          <w:rStyle w:val="s2"/>
        </w:rPr>
        <w:t>"account"</w:t>
      </w:r>
      <w:r>
        <w:rPr>
          <w:rStyle w:val="HTML"/>
        </w:rPr>
        <w:t>,</w:t>
      </w:r>
    </w:p>
    <w:p w:rsidR="00000000" w:rsidRDefault="00000000">
      <w:pPr>
        <w:pStyle w:val="HTML0"/>
        <w:divId w:val="968781970"/>
        <w:rPr>
          <w:rStyle w:val="HTML"/>
        </w:rPr>
      </w:pPr>
      <w:r>
        <w:rPr>
          <w:rStyle w:val="HTML"/>
        </w:rPr>
        <w:t xml:space="preserve">      </w:t>
      </w:r>
      <w:r>
        <w:rPr>
          <w:rStyle w:val="s2"/>
        </w:rPr>
        <w:t>"ccy"</w:t>
      </w:r>
      <w:r>
        <w:rPr>
          <w:rStyle w:val="HTML"/>
        </w:rPr>
        <w:t xml:space="preserve">: </w:t>
      </w:r>
      <w:r>
        <w:rPr>
          <w:rStyle w:val="s2"/>
        </w:rPr>
        <w:t>"BTC"</w:t>
      </w:r>
    </w:p>
    <w:p w:rsidR="00000000" w:rsidRDefault="00000000">
      <w:pPr>
        <w:pStyle w:val="HTML0"/>
        <w:divId w:val="968781970"/>
        <w:rPr>
          <w:rStyle w:val="HTML"/>
        </w:rPr>
      </w:pPr>
      <w:r>
        <w:rPr>
          <w:rStyle w:val="HTML"/>
        </w:rPr>
        <w:t xml:space="preserve">    </w:t>
      </w:r>
      <w:r>
        <w:rPr>
          <w:rStyle w:val="o"/>
        </w:rPr>
        <w:t>}</w:t>
      </w:r>
    </w:p>
    <w:p w:rsidR="00000000" w:rsidRDefault="00000000">
      <w:pPr>
        <w:pStyle w:val="HTML0"/>
        <w:divId w:val="968781970"/>
        <w:rPr>
          <w:rStyle w:val="HTML"/>
        </w:rPr>
      </w:pPr>
      <w:r>
        <w:rPr>
          <w:rStyle w:val="HTML"/>
        </w:rPr>
        <w:t xml:space="preserve">  </w:t>
      </w:r>
      <w:r>
        <w:rPr>
          <w:rStyle w:val="o"/>
        </w:rPr>
        <w:t>]</w:t>
      </w:r>
    </w:p>
    <w:p w:rsidR="00000000" w:rsidRDefault="00000000">
      <w:pPr>
        <w:pStyle w:val="HTML0"/>
        <w:divId w:val="968781970"/>
        <w:rPr>
          <w:rStyle w:val="HTML"/>
        </w:rPr>
      </w:pPr>
      <w:r>
        <w:rPr>
          <w:rStyle w:val="o"/>
        </w:rPr>
        <w:t>}</w:t>
      </w:r>
    </w:p>
    <w:p w:rsidR="00000000" w:rsidRDefault="00000000">
      <w:pPr>
        <w:pStyle w:val="a5"/>
        <w:divId w:val="694960212"/>
      </w:pPr>
      <w:r>
        <w:t>Request Example</w:t>
      </w:r>
    </w:p>
    <w:p w:rsidR="00000000" w:rsidRDefault="00000000">
      <w:pPr>
        <w:pStyle w:val="HTML0"/>
        <w:divId w:val="1632394084"/>
        <w:rPr>
          <w:rStyle w:val="HTML"/>
        </w:rPr>
      </w:pPr>
      <w:r>
        <w:rPr>
          <w:rStyle w:val="o"/>
        </w:rPr>
        <w:t>{</w:t>
      </w:r>
    </w:p>
    <w:p w:rsidR="00000000" w:rsidRDefault="00000000">
      <w:pPr>
        <w:pStyle w:val="HTML0"/>
        <w:divId w:val="1632394084"/>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1632394084"/>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1632394084"/>
        <w:rPr>
          <w:rStyle w:val="HTML"/>
        </w:rPr>
      </w:pPr>
      <w:r>
        <w:rPr>
          <w:rStyle w:val="HTML"/>
        </w:rPr>
        <w:t xml:space="preserve">    </w:t>
      </w:r>
      <w:r>
        <w:rPr>
          <w:rStyle w:val="o"/>
        </w:rPr>
        <w:t>{</w:t>
      </w:r>
    </w:p>
    <w:p w:rsidR="00000000" w:rsidRDefault="00000000">
      <w:pPr>
        <w:pStyle w:val="HTML0"/>
        <w:divId w:val="1632394084"/>
        <w:rPr>
          <w:rStyle w:val="HTML"/>
        </w:rPr>
      </w:pPr>
      <w:r>
        <w:rPr>
          <w:rStyle w:val="HTML"/>
        </w:rPr>
        <w:t xml:space="preserve">      </w:t>
      </w:r>
      <w:r>
        <w:rPr>
          <w:rStyle w:val="s2"/>
        </w:rPr>
        <w:t>"channel"</w:t>
      </w:r>
      <w:r>
        <w:rPr>
          <w:rStyle w:val="HTML"/>
        </w:rPr>
        <w:t xml:space="preserve">: </w:t>
      </w:r>
      <w:r>
        <w:rPr>
          <w:rStyle w:val="s2"/>
        </w:rPr>
        <w:t>"account"</w:t>
      </w:r>
      <w:r>
        <w:rPr>
          <w:rStyle w:val="HTML"/>
        </w:rPr>
        <w:t>,</w:t>
      </w:r>
    </w:p>
    <w:p w:rsidR="00000000" w:rsidRDefault="00000000">
      <w:pPr>
        <w:pStyle w:val="HTML0"/>
        <w:divId w:val="1632394084"/>
        <w:rPr>
          <w:rStyle w:val="s2"/>
        </w:rPr>
      </w:pPr>
      <w:r>
        <w:rPr>
          <w:rStyle w:val="HTML"/>
        </w:rPr>
        <w:t xml:space="preserve">      </w:t>
      </w:r>
      <w:r>
        <w:rPr>
          <w:rStyle w:val="s2"/>
        </w:rPr>
        <w:t>"extraParams"</w:t>
      </w:r>
      <w:r>
        <w:rPr>
          <w:rStyle w:val="HTML"/>
        </w:rPr>
        <w:t xml:space="preserve">: </w:t>
      </w:r>
      <w:r>
        <w:rPr>
          <w:rStyle w:val="s2"/>
        </w:rPr>
        <w:t>"</w:t>
      </w:r>
    </w:p>
    <w:p w:rsidR="00000000" w:rsidRDefault="00000000">
      <w:pPr>
        <w:pStyle w:val="HTML0"/>
        <w:divId w:val="1632394084"/>
        <w:rPr>
          <w:rStyle w:val="s2"/>
        </w:rPr>
      </w:pPr>
      <w:r>
        <w:rPr>
          <w:rStyle w:val="s2"/>
        </w:rPr>
        <w:t xml:space="preserve">        {</w:t>
      </w:r>
    </w:p>
    <w:p w:rsidR="00000000" w:rsidRDefault="00000000">
      <w:pPr>
        <w:pStyle w:val="HTML0"/>
        <w:divId w:val="1632394084"/>
        <w:rPr>
          <w:rStyle w:val="s2"/>
        </w:rPr>
      </w:pPr>
      <w:r>
        <w:rPr>
          <w:rStyle w:val="s2"/>
        </w:rPr>
        <w:t xml:space="preserve">          </w:t>
      </w:r>
      <w:r>
        <w:rPr>
          <w:rStyle w:val="se"/>
        </w:rPr>
        <w:t>\"</w:t>
      </w:r>
      <w:r>
        <w:rPr>
          <w:rStyle w:val="s2"/>
        </w:rPr>
        <w:t>updateInterval</w:t>
      </w:r>
      <w:r>
        <w:rPr>
          <w:rStyle w:val="se"/>
        </w:rPr>
        <w:t>\"</w:t>
      </w:r>
      <w:r>
        <w:rPr>
          <w:rStyle w:val="s2"/>
        </w:rPr>
        <w:t xml:space="preserve">: </w:t>
      </w:r>
      <w:r>
        <w:rPr>
          <w:rStyle w:val="se"/>
        </w:rPr>
        <w:t>\"</w:t>
      </w:r>
      <w:r>
        <w:rPr>
          <w:rStyle w:val="s2"/>
        </w:rPr>
        <w:t>0</w:t>
      </w:r>
      <w:r>
        <w:rPr>
          <w:rStyle w:val="se"/>
        </w:rPr>
        <w:t>\"</w:t>
      </w:r>
    </w:p>
    <w:p w:rsidR="00000000" w:rsidRDefault="00000000">
      <w:pPr>
        <w:pStyle w:val="HTML0"/>
        <w:divId w:val="1632394084"/>
        <w:rPr>
          <w:rStyle w:val="s2"/>
        </w:rPr>
      </w:pPr>
      <w:r>
        <w:rPr>
          <w:rStyle w:val="s2"/>
        </w:rPr>
        <w:t xml:space="preserve">        }</w:t>
      </w:r>
    </w:p>
    <w:p w:rsidR="00000000" w:rsidRDefault="00000000">
      <w:pPr>
        <w:pStyle w:val="HTML0"/>
        <w:divId w:val="1632394084"/>
        <w:rPr>
          <w:rStyle w:val="HTML"/>
        </w:rPr>
      </w:pPr>
      <w:r>
        <w:rPr>
          <w:rStyle w:val="s2"/>
        </w:rPr>
        <w:t xml:space="preserve">      "</w:t>
      </w:r>
    </w:p>
    <w:p w:rsidR="00000000" w:rsidRDefault="00000000">
      <w:pPr>
        <w:pStyle w:val="HTML0"/>
        <w:divId w:val="1632394084"/>
        <w:rPr>
          <w:rStyle w:val="HTML"/>
        </w:rPr>
      </w:pPr>
      <w:r>
        <w:rPr>
          <w:rStyle w:val="HTML"/>
        </w:rPr>
        <w:t xml:space="preserve">    </w:t>
      </w:r>
      <w:r>
        <w:rPr>
          <w:rStyle w:val="o"/>
        </w:rPr>
        <w:t>}</w:t>
      </w:r>
    </w:p>
    <w:p w:rsidR="00000000" w:rsidRDefault="00000000">
      <w:pPr>
        <w:pStyle w:val="HTML0"/>
        <w:divId w:val="1632394084"/>
        <w:rPr>
          <w:rStyle w:val="HTML"/>
        </w:rPr>
      </w:pPr>
      <w:r>
        <w:rPr>
          <w:rStyle w:val="HTML"/>
        </w:rPr>
        <w:t xml:space="preserve">  </w:t>
      </w:r>
      <w:r>
        <w:rPr>
          <w:rStyle w:val="o"/>
        </w:rPr>
        <w:t>]</w:t>
      </w:r>
    </w:p>
    <w:p w:rsidR="00000000" w:rsidRDefault="00000000">
      <w:pPr>
        <w:pStyle w:val="HTML0"/>
        <w:divId w:val="1632394084"/>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2"/>
        <w:gridCol w:w="780"/>
        <w:gridCol w:w="1058"/>
        <w:gridCol w:w="4636"/>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subscribed channels</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account</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Currency</w:t>
            </w:r>
          </w:p>
        </w:tc>
      </w:tr>
      <w:tr w:rsidR="00000000">
        <w:trPr>
          <w:divId w:val="175387555"/>
          <w:tblCellSpacing w:w="15" w:type="dxa"/>
        </w:trPr>
        <w:tc>
          <w:tcPr>
            <w:tcW w:w="0" w:type="auto"/>
            <w:vAlign w:val="center"/>
            <w:hideMark/>
          </w:tcPr>
          <w:p w:rsidR="00000000" w:rsidRDefault="00000000">
            <w:r>
              <w:t>&gt; extraParams</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Additional configuration</w:t>
            </w:r>
          </w:p>
        </w:tc>
      </w:tr>
      <w:tr w:rsidR="00000000">
        <w:trPr>
          <w:divId w:val="175387555"/>
          <w:tblCellSpacing w:w="15" w:type="dxa"/>
        </w:trPr>
        <w:tc>
          <w:tcPr>
            <w:tcW w:w="0" w:type="auto"/>
            <w:vAlign w:val="center"/>
            <w:hideMark/>
          </w:tcPr>
          <w:p w:rsidR="00000000" w:rsidRDefault="00000000">
            <w:r>
              <w:t>&gt;&gt; updateInterval</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rPr>
                <w:rStyle w:val="HTML"/>
              </w:rPr>
              <w:t>0</w:t>
            </w:r>
            <w:r>
              <w:t xml:space="preserve">: only push due to account events </w:t>
            </w:r>
            <w:r>
              <w:br/>
              <w:t xml:space="preserve">The data will be pushed both by events and regularly if this field is omitted or set to other values than 0. </w:t>
            </w:r>
            <w:r>
              <w:br/>
              <w:t xml:space="preserve">The following format should be strictly obeyed when using this field. </w:t>
            </w:r>
            <w:r>
              <w:br/>
              <w:t>"extraParams": "</w:t>
            </w:r>
            <w:r>
              <w:br/>
              <w:t>{</w:t>
            </w:r>
            <w:r>
              <w:br/>
              <w:t>\"updateInterval\": \"0\"</w:t>
            </w:r>
            <w:r>
              <w:br/>
            </w:r>
            <w:r>
              <w:lastRenderedPageBreak/>
              <w:t>}</w:t>
            </w:r>
            <w:r>
              <w:br/>
              <w:t>"</w:t>
            </w:r>
          </w:p>
        </w:tc>
      </w:tr>
    </w:tbl>
    <w:p w:rsidR="00000000" w:rsidRDefault="00000000">
      <w:pPr>
        <w:pStyle w:val="a5"/>
        <w:divId w:val="21521761"/>
      </w:pPr>
      <w:r>
        <w:lastRenderedPageBreak/>
        <w:t>Successful Response Example : single</w:t>
      </w:r>
    </w:p>
    <w:p w:rsidR="00000000" w:rsidRDefault="00000000">
      <w:pPr>
        <w:pStyle w:val="HTML0"/>
        <w:divId w:val="1902911141"/>
        <w:rPr>
          <w:rStyle w:val="w"/>
        </w:rPr>
      </w:pPr>
      <w:r>
        <w:rPr>
          <w:rStyle w:val="p"/>
        </w:rPr>
        <w:t>{</w:t>
      </w:r>
    </w:p>
    <w:p w:rsidR="00000000" w:rsidRDefault="00000000">
      <w:pPr>
        <w:pStyle w:val="HTML0"/>
        <w:divId w:val="1902911141"/>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1902911141"/>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902911141"/>
        <w:rPr>
          <w:rStyle w:val="w"/>
        </w:rPr>
      </w:pPr>
      <w:r>
        <w:rPr>
          <w:rStyle w:val="w"/>
        </w:rPr>
        <w:t xml:space="preserve">    </w:t>
      </w:r>
      <w:r>
        <w:rPr>
          <w:rStyle w:val="nl"/>
        </w:rPr>
        <w:t>"channel"</w:t>
      </w:r>
      <w:r>
        <w:rPr>
          <w:rStyle w:val="p"/>
        </w:rPr>
        <w:t>:</w:t>
      </w:r>
      <w:r>
        <w:rPr>
          <w:rStyle w:val="w"/>
        </w:rPr>
        <w:t xml:space="preserve"> </w:t>
      </w:r>
      <w:r>
        <w:rPr>
          <w:rStyle w:val="s2"/>
        </w:rPr>
        <w:t>"account"</w:t>
      </w:r>
      <w:r>
        <w:rPr>
          <w:rStyle w:val="p"/>
        </w:rPr>
        <w:t>,</w:t>
      </w:r>
    </w:p>
    <w:p w:rsidR="00000000" w:rsidRDefault="00000000">
      <w:pPr>
        <w:pStyle w:val="HTML0"/>
        <w:divId w:val="1902911141"/>
        <w:rPr>
          <w:rStyle w:val="w"/>
        </w:rPr>
      </w:pPr>
      <w:r>
        <w:rPr>
          <w:rStyle w:val="w"/>
        </w:rPr>
        <w:t xml:space="preserve">    </w:t>
      </w:r>
      <w:r>
        <w:rPr>
          <w:rStyle w:val="nl"/>
        </w:rPr>
        <w:t>"ccy"</w:t>
      </w:r>
      <w:r>
        <w:rPr>
          <w:rStyle w:val="p"/>
        </w:rPr>
        <w:t>:</w:t>
      </w:r>
      <w:r>
        <w:rPr>
          <w:rStyle w:val="w"/>
        </w:rPr>
        <w:t xml:space="preserve"> </w:t>
      </w:r>
      <w:r>
        <w:rPr>
          <w:rStyle w:val="s2"/>
        </w:rPr>
        <w:t>"BTC"</w:t>
      </w:r>
    </w:p>
    <w:p w:rsidR="00000000" w:rsidRDefault="00000000">
      <w:pPr>
        <w:pStyle w:val="HTML0"/>
        <w:divId w:val="1902911141"/>
        <w:rPr>
          <w:rStyle w:val="w"/>
        </w:rPr>
      </w:pPr>
      <w:r>
        <w:rPr>
          <w:rStyle w:val="w"/>
        </w:rPr>
        <w:t xml:space="preserve">  </w:t>
      </w:r>
      <w:r>
        <w:rPr>
          <w:rStyle w:val="p"/>
        </w:rPr>
        <w:t>},</w:t>
      </w:r>
    </w:p>
    <w:p w:rsidR="00000000" w:rsidRDefault="00000000">
      <w:pPr>
        <w:pStyle w:val="HTML0"/>
        <w:divId w:val="1902911141"/>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902911141"/>
        <w:rPr>
          <w:rStyle w:val="w"/>
        </w:rPr>
      </w:pPr>
      <w:r>
        <w:rPr>
          <w:rStyle w:val="p"/>
        </w:rPr>
        <w:t>}</w:t>
      </w:r>
    </w:p>
    <w:p w:rsidR="00000000" w:rsidRDefault="00000000">
      <w:pPr>
        <w:pStyle w:val="a5"/>
        <w:divId w:val="557857378"/>
      </w:pPr>
      <w:r>
        <w:t>Successful Response Example</w:t>
      </w:r>
    </w:p>
    <w:p w:rsidR="00000000" w:rsidRDefault="00000000">
      <w:pPr>
        <w:pStyle w:val="HTML0"/>
        <w:divId w:val="1505125637"/>
        <w:rPr>
          <w:rStyle w:val="w"/>
        </w:rPr>
      </w:pPr>
      <w:r>
        <w:rPr>
          <w:rStyle w:val="p"/>
        </w:rPr>
        <w:t>{</w:t>
      </w:r>
    </w:p>
    <w:p w:rsidR="00000000" w:rsidRDefault="00000000">
      <w:pPr>
        <w:pStyle w:val="HTML0"/>
        <w:divId w:val="1505125637"/>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1505125637"/>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505125637"/>
        <w:rPr>
          <w:rStyle w:val="w"/>
        </w:rPr>
      </w:pPr>
      <w:r>
        <w:rPr>
          <w:rStyle w:val="w"/>
        </w:rPr>
        <w:t xml:space="preserve">    </w:t>
      </w:r>
      <w:r>
        <w:rPr>
          <w:rStyle w:val="nl"/>
        </w:rPr>
        <w:t>"channel"</w:t>
      </w:r>
      <w:r>
        <w:rPr>
          <w:rStyle w:val="p"/>
        </w:rPr>
        <w:t>:</w:t>
      </w:r>
      <w:r>
        <w:rPr>
          <w:rStyle w:val="w"/>
        </w:rPr>
        <w:t xml:space="preserve"> </w:t>
      </w:r>
      <w:r>
        <w:rPr>
          <w:rStyle w:val="s2"/>
        </w:rPr>
        <w:t>"account"</w:t>
      </w:r>
    </w:p>
    <w:p w:rsidR="00000000" w:rsidRDefault="00000000">
      <w:pPr>
        <w:pStyle w:val="HTML0"/>
        <w:divId w:val="1505125637"/>
        <w:rPr>
          <w:rStyle w:val="w"/>
        </w:rPr>
      </w:pPr>
      <w:r>
        <w:rPr>
          <w:rStyle w:val="w"/>
        </w:rPr>
        <w:t xml:space="preserve">  </w:t>
      </w:r>
      <w:r>
        <w:rPr>
          <w:rStyle w:val="p"/>
        </w:rPr>
        <w:t>},</w:t>
      </w:r>
    </w:p>
    <w:p w:rsidR="00000000" w:rsidRDefault="00000000">
      <w:pPr>
        <w:pStyle w:val="HTML0"/>
        <w:divId w:val="1505125637"/>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505125637"/>
        <w:rPr>
          <w:rStyle w:val="w"/>
        </w:rPr>
      </w:pPr>
      <w:r>
        <w:rPr>
          <w:rStyle w:val="p"/>
        </w:rPr>
        <w:t>}</w:t>
      </w:r>
    </w:p>
    <w:p w:rsidR="00000000" w:rsidRDefault="00000000">
      <w:pPr>
        <w:pStyle w:val="a5"/>
        <w:divId w:val="475420353"/>
      </w:pPr>
      <w:r>
        <w:t>Failure Response Example</w:t>
      </w:r>
    </w:p>
    <w:p w:rsidR="00000000" w:rsidRDefault="00000000">
      <w:pPr>
        <w:pStyle w:val="HTML0"/>
        <w:divId w:val="1042098828"/>
        <w:rPr>
          <w:rStyle w:val="w"/>
        </w:rPr>
      </w:pPr>
      <w:r>
        <w:rPr>
          <w:rStyle w:val="p"/>
        </w:rPr>
        <w:t>{</w:t>
      </w:r>
    </w:p>
    <w:p w:rsidR="00000000" w:rsidRDefault="00000000">
      <w:pPr>
        <w:pStyle w:val="HTML0"/>
        <w:divId w:val="1042098828"/>
        <w:rPr>
          <w:rStyle w:val="w"/>
        </w:rPr>
      </w:pPr>
      <w:r>
        <w:rPr>
          <w:rStyle w:val="w"/>
        </w:rPr>
        <w:t xml:space="preserve">  </w:t>
      </w:r>
      <w:r>
        <w:rPr>
          <w:rStyle w:val="nl"/>
        </w:rPr>
        <w:t>"event"</w:t>
      </w:r>
      <w:r>
        <w:rPr>
          <w:rStyle w:val="p"/>
        </w:rPr>
        <w:t>:</w:t>
      </w:r>
      <w:r>
        <w:rPr>
          <w:rStyle w:val="w"/>
        </w:rPr>
        <w:t xml:space="preserve"> </w:t>
      </w:r>
      <w:r>
        <w:rPr>
          <w:rStyle w:val="s2"/>
        </w:rPr>
        <w:t>"error"</w:t>
      </w:r>
      <w:r>
        <w:rPr>
          <w:rStyle w:val="p"/>
        </w:rPr>
        <w:t>,</w:t>
      </w:r>
    </w:p>
    <w:p w:rsidR="00000000" w:rsidRDefault="00000000">
      <w:pPr>
        <w:pStyle w:val="HTML0"/>
        <w:divId w:val="1042098828"/>
        <w:rPr>
          <w:rStyle w:val="w"/>
        </w:rPr>
      </w:pPr>
      <w:r>
        <w:rPr>
          <w:rStyle w:val="w"/>
        </w:rPr>
        <w:t xml:space="preserve">  </w:t>
      </w:r>
      <w:r>
        <w:rPr>
          <w:rStyle w:val="nl"/>
        </w:rPr>
        <w:t>"code"</w:t>
      </w:r>
      <w:r>
        <w:rPr>
          <w:rStyle w:val="p"/>
        </w:rPr>
        <w:t>:</w:t>
      </w:r>
      <w:r>
        <w:rPr>
          <w:rStyle w:val="w"/>
        </w:rPr>
        <w:t xml:space="preserve"> </w:t>
      </w:r>
      <w:r>
        <w:rPr>
          <w:rStyle w:val="s2"/>
        </w:rPr>
        <w:t>"60012"</w:t>
      </w:r>
      <w:r>
        <w:rPr>
          <w:rStyle w:val="p"/>
        </w:rPr>
        <w:t>,</w:t>
      </w:r>
    </w:p>
    <w:p w:rsidR="00000000" w:rsidRDefault="00000000">
      <w:pPr>
        <w:pStyle w:val="HTML0"/>
        <w:divId w:val="1042098828"/>
        <w:rPr>
          <w:rStyle w:val="w"/>
        </w:rPr>
      </w:pPr>
      <w:r>
        <w:rPr>
          <w:rStyle w:val="w"/>
        </w:rPr>
        <w:t xml:space="preserve">  </w:t>
      </w:r>
      <w:r>
        <w:rPr>
          <w:rStyle w:val="nl"/>
        </w:rPr>
        <w:t>"msg"</w:t>
      </w:r>
      <w:r>
        <w:rPr>
          <w:rStyle w:val="p"/>
        </w:rPr>
        <w:t>:</w:t>
      </w:r>
      <w:r>
        <w:rPr>
          <w:rStyle w:val="w"/>
        </w:rPr>
        <w:t xml:space="preserve"> </w:t>
      </w:r>
      <w:r>
        <w:rPr>
          <w:rStyle w:val="s2"/>
        </w:rPr>
        <w:t>"Invalid request: {</w:t>
      </w:r>
      <w:r>
        <w:rPr>
          <w:rStyle w:val="se"/>
        </w:rPr>
        <w:t>\"</w:t>
      </w:r>
      <w:r>
        <w:rPr>
          <w:rStyle w:val="s2"/>
        </w:rPr>
        <w:t>op</w:t>
      </w:r>
      <w:r>
        <w:rPr>
          <w:rStyle w:val="se"/>
        </w:rPr>
        <w:t>\"</w:t>
      </w:r>
      <w:r>
        <w:rPr>
          <w:rStyle w:val="s2"/>
        </w:rPr>
        <w:t xml:space="preserve">: </w:t>
      </w:r>
      <w:r>
        <w:rPr>
          <w:rStyle w:val="se"/>
        </w:rPr>
        <w:t>\"</w:t>
      </w:r>
      <w:r>
        <w:rPr>
          <w:rStyle w:val="s2"/>
        </w:rPr>
        <w:t>subscribe</w:t>
      </w:r>
      <w:r>
        <w:rPr>
          <w:rStyle w:val="se"/>
        </w:rPr>
        <w:t>\"</w:t>
      </w:r>
      <w:r>
        <w:rPr>
          <w:rStyle w:val="s2"/>
        </w:rPr>
        <w:t xml:space="preserve">, </w:t>
      </w:r>
      <w:r>
        <w:rPr>
          <w:rStyle w:val="se"/>
        </w:rPr>
        <w:t>\"</w:t>
      </w:r>
      <w:r>
        <w:rPr>
          <w:rStyle w:val="s2"/>
        </w:rPr>
        <w:t>argss</w:t>
      </w:r>
      <w:r>
        <w:rPr>
          <w:rStyle w:val="se"/>
        </w:rPr>
        <w:t>\"</w:t>
      </w:r>
      <w:r>
        <w:rPr>
          <w:rStyle w:val="s2"/>
        </w:rPr>
        <w:t xml:space="preserve">:[{ </w:t>
      </w:r>
      <w:r>
        <w:rPr>
          <w:rStyle w:val="se"/>
        </w:rPr>
        <w:t>\"</w:t>
      </w:r>
      <w:r>
        <w:rPr>
          <w:rStyle w:val="s2"/>
        </w:rPr>
        <w:t>channel</w:t>
      </w:r>
      <w:r>
        <w:rPr>
          <w:rStyle w:val="se"/>
        </w:rPr>
        <w:t>\"</w:t>
      </w:r>
      <w:r>
        <w:rPr>
          <w:rStyle w:val="s2"/>
        </w:rPr>
        <w:t xml:space="preserve"> : </w:t>
      </w:r>
      <w:r>
        <w:rPr>
          <w:rStyle w:val="se"/>
        </w:rPr>
        <w:t>\"</w:t>
      </w:r>
      <w:r>
        <w:rPr>
          <w:rStyle w:val="s2"/>
        </w:rPr>
        <w:t>account</w:t>
      </w:r>
      <w:r>
        <w:rPr>
          <w:rStyle w:val="se"/>
        </w:rPr>
        <w:t>\"</w:t>
      </w:r>
      <w:r>
        <w:rPr>
          <w:rStyle w:val="s2"/>
        </w:rPr>
        <w:t xml:space="preserve">, </w:t>
      </w:r>
      <w:r>
        <w:rPr>
          <w:rStyle w:val="se"/>
        </w:rPr>
        <w:t>\"</w:t>
      </w:r>
      <w:r>
        <w:rPr>
          <w:rStyle w:val="s2"/>
        </w:rPr>
        <w:t>ccy</w:t>
      </w:r>
      <w:r>
        <w:rPr>
          <w:rStyle w:val="se"/>
        </w:rPr>
        <w:t>\"</w:t>
      </w:r>
      <w:r>
        <w:rPr>
          <w:rStyle w:val="s2"/>
        </w:rPr>
        <w:t xml:space="preserve"> : </w:t>
      </w:r>
      <w:r>
        <w:rPr>
          <w:rStyle w:val="se"/>
        </w:rPr>
        <w:t>\"</w:t>
      </w:r>
      <w:r>
        <w:rPr>
          <w:rStyle w:val="s2"/>
        </w:rPr>
        <w:t>BTC</w:t>
      </w:r>
      <w:r>
        <w:rPr>
          <w:rStyle w:val="se"/>
        </w:rPr>
        <w:t>\"</w:t>
      </w:r>
      <w:r>
        <w:rPr>
          <w:rStyle w:val="s2"/>
        </w:rPr>
        <w:t>}]}"</w:t>
      </w:r>
      <w:r>
        <w:rPr>
          <w:rStyle w:val="p"/>
        </w:rPr>
        <w:t>,</w:t>
      </w:r>
    </w:p>
    <w:p w:rsidR="00000000" w:rsidRDefault="00000000">
      <w:pPr>
        <w:pStyle w:val="HTML0"/>
        <w:divId w:val="1042098828"/>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042098828"/>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28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r>
              <w:br/>
            </w:r>
            <w:r>
              <w:rPr>
                <w:rStyle w:val="HTML"/>
              </w:rPr>
              <w:t>error</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No</w:t>
            </w:r>
          </w:p>
        </w:tc>
        <w:tc>
          <w:tcPr>
            <w:tcW w:w="0" w:type="auto"/>
            <w:vAlign w:val="center"/>
            <w:hideMark/>
          </w:tcPr>
          <w:p w:rsidR="00000000" w:rsidRDefault="00000000">
            <w:r>
              <w:t>Subscribed channel</w:t>
            </w:r>
          </w:p>
        </w:tc>
      </w:tr>
      <w:tr w:rsidR="00000000">
        <w:trPr>
          <w:divId w:val="175387555"/>
          <w:tblCellSpacing w:w="15" w:type="dxa"/>
        </w:trPr>
        <w:tc>
          <w:tcPr>
            <w:tcW w:w="0" w:type="auto"/>
            <w:vAlign w:val="center"/>
            <w:hideMark/>
          </w:tcPr>
          <w:p w:rsidR="00000000" w:rsidRDefault="00000000">
            <w:r>
              <w:lastRenderedPageBreak/>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account</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Currency</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connId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WebSocket connection ID</w:t>
            </w:r>
          </w:p>
        </w:tc>
      </w:tr>
    </w:tbl>
    <w:p w:rsidR="00000000" w:rsidRDefault="00000000">
      <w:pPr>
        <w:pStyle w:val="a5"/>
        <w:divId w:val="1974170047"/>
      </w:pPr>
      <w:r>
        <w:t>Push Data Example</w:t>
      </w:r>
    </w:p>
    <w:p w:rsidR="00000000" w:rsidRDefault="00000000">
      <w:pPr>
        <w:pStyle w:val="HTML0"/>
        <w:divId w:val="1462187206"/>
        <w:rPr>
          <w:rStyle w:val="w"/>
        </w:rPr>
      </w:pPr>
      <w:r>
        <w:rPr>
          <w:rStyle w:val="p"/>
        </w:rPr>
        <w:t>{</w:t>
      </w:r>
    </w:p>
    <w:p w:rsidR="00000000" w:rsidRDefault="00000000">
      <w:pPr>
        <w:pStyle w:val="HTML0"/>
        <w:divId w:val="1462187206"/>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462187206"/>
        <w:rPr>
          <w:rStyle w:val="w"/>
        </w:rPr>
      </w:pPr>
      <w:r>
        <w:rPr>
          <w:rStyle w:val="w"/>
        </w:rPr>
        <w:t xml:space="preserve">        </w:t>
      </w:r>
      <w:r>
        <w:rPr>
          <w:rStyle w:val="nl"/>
        </w:rPr>
        <w:t>"channel"</w:t>
      </w:r>
      <w:r>
        <w:rPr>
          <w:rStyle w:val="p"/>
        </w:rPr>
        <w:t>:</w:t>
      </w:r>
      <w:r>
        <w:rPr>
          <w:rStyle w:val="w"/>
        </w:rPr>
        <w:t xml:space="preserve"> </w:t>
      </w:r>
      <w:r>
        <w:rPr>
          <w:rStyle w:val="s2"/>
        </w:rPr>
        <w:t>"account"</w:t>
      </w:r>
      <w:r>
        <w:rPr>
          <w:rStyle w:val="p"/>
        </w:rPr>
        <w:t>,</w:t>
      </w:r>
    </w:p>
    <w:p w:rsidR="00000000" w:rsidRDefault="00000000">
      <w:pPr>
        <w:pStyle w:val="HTML0"/>
        <w:divId w:val="1462187206"/>
        <w:rPr>
          <w:rStyle w:val="w"/>
        </w:rPr>
      </w:pPr>
      <w:r>
        <w:rPr>
          <w:rStyle w:val="w"/>
        </w:rPr>
        <w:t xml:space="preserve">        </w:t>
      </w:r>
      <w:r>
        <w:rPr>
          <w:rStyle w:val="nl"/>
        </w:rPr>
        <w:t>"uid"</w:t>
      </w:r>
      <w:r>
        <w:rPr>
          <w:rStyle w:val="p"/>
        </w:rPr>
        <w:t>:</w:t>
      </w:r>
      <w:r>
        <w:rPr>
          <w:rStyle w:val="w"/>
        </w:rPr>
        <w:t xml:space="preserve"> </w:t>
      </w:r>
      <w:r>
        <w:rPr>
          <w:rStyle w:val="s2"/>
        </w:rPr>
        <w:t>"44*********584"</w:t>
      </w:r>
    </w:p>
    <w:p w:rsidR="00000000" w:rsidRDefault="00000000">
      <w:pPr>
        <w:pStyle w:val="HTML0"/>
        <w:divId w:val="1462187206"/>
        <w:rPr>
          <w:rStyle w:val="w"/>
        </w:rPr>
      </w:pPr>
      <w:r>
        <w:rPr>
          <w:rStyle w:val="w"/>
        </w:rPr>
        <w:t xml:space="preserve">    </w:t>
      </w:r>
      <w:r>
        <w:rPr>
          <w:rStyle w:val="p"/>
        </w:rPr>
        <w:t>},</w:t>
      </w:r>
    </w:p>
    <w:p w:rsidR="00000000" w:rsidRDefault="00000000">
      <w:pPr>
        <w:pStyle w:val="HTML0"/>
        <w:divId w:val="1462187206"/>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462187206"/>
        <w:rPr>
          <w:rStyle w:val="w"/>
        </w:rPr>
      </w:pPr>
      <w:r>
        <w:rPr>
          <w:rStyle w:val="w"/>
        </w:rPr>
        <w:t xml:space="preserve">        </w:t>
      </w:r>
      <w:r>
        <w:rPr>
          <w:rStyle w:val="nl"/>
        </w:rPr>
        <w:t>"adjEq"</w:t>
      </w:r>
      <w:r>
        <w:rPr>
          <w:rStyle w:val="p"/>
        </w:rPr>
        <w:t>:</w:t>
      </w:r>
      <w:r>
        <w:rPr>
          <w:rStyle w:val="w"/>
        </w:rPr>
        <w:t xml:space="preserve"> </w:t>
      </w:r>
      <w:r>
        <w:rPr>
          <w:rStyle w:val="s2"/>
        </w:rPr>
        <w:t>"55444.12216906034"</w:t>
      </w:r>
      <w:r>
        <w:rPr>
          <w:rStyle w:val="p"/>
        </w:rPr>
        <w:t>,</w:t>
      </w:r>
    </w:p>
    <w:p w:rsidR="00000000" w:rsidRDefault="00000000">
      <w:pPr>
        <w:pStyle w:val="HTML0"/>
        <w:divId w:val="1462187206"/>
        <w:rPr>
          <w:rStyle w:val="w"/>
        </w:rPr>
      </w:pPr>
      <w:r>
        <w:rPr>
          <w:rStyle w:val="w"/>
        </w:rPr>
        <w:t xml:space="preserve">        </w:t>
      </w:r>
      <w:r>
        <w:rPr>
          <w:rStyle w:val="nl"/>
        </w:rPr>
        <w:t>"borrowFroz"</w:t>
      </w:r>
      <w:r>
        <w:rPr>
          <w:rStyle w:val="p"/>
        </w:rPr>
        <w:t>:</w:t>
      </w:r>
      <w:r>
        <w:rPr>
          <w:rStyle w:val="w"/>
        </w:rPr>
        <w:t xml:space="preserve"> </w:t>
      </w:r>
      <w:r>
        <w:rPr>
          <w:rStyle w:val="s2"/>
        </w:rPr>
        <w:t>"0"</w:t>
      </w:r>
      <w:r>
        <w:rPr>
          <w:rStyle w:val="p"/>
        </w:rPr>
        <w:t>,</w:t>
      </w:r>
    </w:p>
    <w:p w:rsidR="00000000" w:rsidRDefault="00000000">
      <w:pPr>
        <w:pStyle w:val="HTML0"/>
        <w:divId w:val="1462187206"/>
        <w:rPr>
          <w:rStyle w:val="w"/>
        </w:rPr>
      </w:pPr>
      <w:r>
        <w:rPr>
          <w:rStyle w:val="w"/>
        </w:rPr>
        <w:t xml:space="preserve">        </w:t>
      </w:r>
      <w:r>
        <w:rPr>
          <w:rStyle w:val="nl"/>
        </w:rPr>
        <w:t>"details"</w:t>
      </w:r>
      <w:r>
        <w:rPr>
          <w:rStyle w:val="p"/>
        </w:rPr>
        <w:t>:</w:t>
      </w:r>
      <w:r>
        <w:rPr>
          <w:rStyle w:val="w"/>
        </w:rPr>
        <w:t xml:space="preserve"> </w:t>
      </w:r>
      <w:r>
        <w:rPr>
          <w:rStyle w:val="p"/>
        </w:rPr>
        <w:t>[{</w:t>
      </w:r>
    </w:p>
    <w:p w:rsidR="00000000" w:rsidRDefault="00000000">
      <w:pPr>
        <w:pStyle w:val="HTML0"/>
        <w:divId w:val="1462187206"/>
        <w:rPr>
          <w:rStyle w:val="w"/>
        </w:rPr>
      </w:pPr>
      <w:r>
        <w:rPr>
          <w:rStyle w:val="w"/>
        </w:rPr>
        <w:t xml:space="preserve">            </w:t>
      </w:r>
      <w:r>
        <w:rPr>
          <w:rStyle w:val="nl"/>
        </w:rPr>
        <w:t>"availBal"</w:t>
      </w:r>
      <w:r>
        <w:rPr>
          <w:rStyle w:val="p"/>
        </w:rPr>
        <w:t>:</w:t>
      </w:r>
      <w:r>
        <w:rPr>
          <w:rStyle w:val="w"/>
        </w:rPr>
        <w:t xml:space="preserve"> </w:t>
      </w:r>
      <w:r>
        <w:rPr>
          <w:rStyle w:val="s2"/>
        </w:rPr>
        <w:t>"4734.371190691436"</w:t>
      </w:r>
      <w:r>
        <w:rPr>
          <w:rStyle w:val="p"/>
        </w:rPr>
        <w:t>,</w:t>
      </w:r>
    </w:p>
    <w:p w:rsidR="00000000" w:rsidRDefault="00000000">
      <w:pPr>
        <w:pStyle w:val="HTML0"/>
        <w:divId w:val="1462187206"/>
        <w:rPr>
          <w:rStyle w:val="w"/>
        </w:rPr>
      </w:pPr>
      <w:r>
        <w:rPr>
          <w:rStyle w:val="w"/>
        </w:rPr>
        <w:t xml:space="preserve">            </w:t>
      </w:r>
      <w:r>
        <w:rPr>
          <w:rStyle w:val="nl"/>
        </w:rPr>
        <w:t>"availEq"</w:t>
      </w:r>
      <w:r>
        <w:rPr>
          <w:rStyle w:val="p"/>
        </w:rPr>
        <w:t>:</w:t>
      </w:r>
      <w:r>
        <w:rPr>
          <w:rStyle w:val="w"/>
        </w:rPr>
        <w:t xml:space="preserve"> </w:t>
      </w:r>
      <w:r>
        <w:rPr>
          <w:rStyle w:val="s2"/>
        </w:rPr>
        <w:t>"4734.371190691435"</w:t>
      </w:r>
      <w:r>
        <w:rPr>
          <w:rStyle w:val="p"/>
        </w:rPr>
        <w:t>,</w:t>
      </w:r>
    </w:p>
    <w:p w:rsidR="00000000" w:rsidRDefault="00000000">
      <w:pPr>
        <w:pStyle w:val="HTML0"/>
        <w:divId w:val="1462187206"/>
        <w:rPr>
          <w:rStyle w:val="w"/>
        </w:rPr>
      </w:pPr>
      <w:r>
        <w:rPr>
          <w:rStyle w:val="w"/>
        </w:rPr>
        <w:t xml:space="preserve">            </w:t>
      </w:r>
      <w:r>
        <w:rPr>
          <w:rStyle w:val="nl"/>
        </w:rPr>
        <w:t>"borrowFroz"</w:t>
      </w:r>
      <w:r>
        <w:rPr>
          <w:rStyle w:val="p"/>
        </w:rPr>
        <w:t>:</w:t>
      </w:r>
      <w:r>
        <w:rPr>
          <w:rStyle w:val="w"/>
        </w:rPr>
        <w:t xml:space="preserve"> </w:t>
      </w:r>
      <w:r>
        <w:rPr>
          <w:rStyle w:val="s2"/>
        </w:rPr>
        <w:t>"0"</w:t>
      </w:r>
      <w:r>
        <w:rPr>
          <w:rStyle w:val="p"/>
        </w:rPr>
        <w:t>,</w:t>
      </w:r>
    </w:p>
    <w:p w:rsidR="00000000" w:rsidRDefault="00000000">
      <w:pPr>
        <w:pStyle w:val="HTML0"/>
        <w:divId w:val="1462187206"/>
        <w:rPr>
          <w:rStyle w:val="w"/>
        </w:rPr>
      </w:pPr>
      <w:r>
        <w:rPr>
          <w:rStyle w:val="w"/>
        </w:rPr>
        <w:t xml:space="preserve">            </w:t>
      </w:r>
      <w:r>
        <w:rPr>
          <w:rStyle w:val="nl"/>
        </w:rPr>
        <w:t>"cashBal"</w:t>
      </w:r>
      <w:r>
        <w:rPr>
          <w:rStyle w:val="p"/>
        </w:rPr>
        <w:t>:</w:t>
      </w:r>
      <w:r>
        <w:rPr>
          <w:rStyle w:val="w"/>
        </w:rPr>
        <w:t xml:space="preserve"> </w:t>
      </w:r>
      <w:r>
        <w:rPr>
          <w:rStyle w:val="s2"/>
        </w:rPr>
        <w:t>"4750.426970691436"</w:t>
      </w:r>
      <w:r>
        <w:rPr>
          <w:rStyle w:val="p"/>
        </w:rPr>
        <w:t>,</w:t>
      </w:r>
    </w:p>
    <w:p w:rsidR="00000000" w:rsidRDefault="00000000">
      <w:pPr>
        <w:pStyle w:val="HTML0"/>
        <w:divId w:val="1462187206"/>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1462187206"/>
        <w:rPr>
          <w:rStyle w:val="w"/>
        </w:rPr>
      </w:pPr>
      <w:r>
        <w:rPr>
          <w:rStyle w:val="w"/>
        </w:rPr>
        <w:t xml:space="preserve">            </w:t>
      </w:r>
      <w:r>
        <w:rPr>
          <w:rStyle w:val="nl"/>
        </w:rPr>
        <w:t>"coinUsdPrice"</w:t>
      </w:r>
      <w:r>
        <w:rPr>
          <w:rStyle w:val="p"/>
        </w:rPr>
        <w:t>:</w:t>
      </w:r>
      <w:r>
        <w:rPr>
          <w:rStyle w:val="w"/>
        </w:rPr>
        <w:t xml:space="preserve"> </w:t>
      </w:r>
      <w:r>
        <w:rPr>
          <w:rStyle w:val="s2"/>
        </w:rPr>
        <w:t>"0.99927"</w:t>
      </w:r>
      <w:r>
        <w:rPr>
          <w:rStyle w:val="p"/>
        </w:rPr>
        <w:t>,</w:t>
      </w:r>
    </w:p>
    <w:p w:rsidR="00000000" w:rsidRDefault="00000000">
      <w:pPr>
        <w:pStyle w:val="HTML0"/>
        <w:divId w:val="1462187206"/>
        <w:rPr>
          <w:rStyle w:val="w"/>
        </w:rPr>
      </w:pPr>
      <w:r>
        <w:rPr>
          <w:rStyle w:val="w"/>
        </w:rPr>
        <w:t xml:space="preserve">            </w:t>
      </w:r>
      <w:r>
        <w:rPr>
          <w:rStyle w:val="nl"/>
        </w:rPr>
        <w:t>"crossLiab"</w:t>
      </w:r>
      <w:r>
        <w:rPr>
          <w:rStyle w:val="p"/>
        </w:rPr>
        <w:t>:</w:t>
      </w:r>
      <w:r>
        <w:rPr>
          <w:rStyle w:val="w"/>
        </w:rPr>
        <w:t xml:space="preserve"> </w:t>
      </w:r>
      <w:r>
        <w:rPr>
          <w:rStyle w:val="s2"/>
        </w:rPr>
        <w:t>"0"</w:t>
      </w:r>
      <w:r>
        <w:rPr>
          <w:rStyle w:val="p"/>
        </w:rPr>
        <w:t>,</w:t>
      </w:r>
    </w:p>
    <w:p w:rsidR="00000000" w:rsidRDefault="00000000">
      <w:pPr>
        <w:pStyle w:val="HTML0"/>
        <w:divId w:val="1462187206"/>
        <w:rPr>
          <w:rStyle w:val="w"/>
        </w:rPr>
      </w:pPr>
      <w:r>
        <w:rPr>
          <w:rStyle w:val="w"/>
        </w:rPr>
        <w:t xml:space="preserve">            </w:t>
      </w:r>
      <w:r>
        <w:rPr>
          <w:rStyle w:val="nl"/>
        </w:rPr>
        <w:t>"disEq"</w:t>
      </w:r>
      <w:r>
        <w:rPr>
          <w:rStyle w:val="p"/>
        </w:rPr>
        <w:t>:</w:t>
      </w:r>
      <w:r>
        <w:rPr>
          <w:rStyle w:val="w"/>
        </w:rPr>
        <w:t xml:space="preserve"> </w:t>
      </w:r>
      <w:r>
        <w:rPr>
          <w:rStyle w:val="s2"/>
        </w:rPr>
        <w:t>"4889.379316336831"</w:t>
      </w:r>
      <w:r>
        <w:rPr>
          <w:rStyle w:val="p"/>
        </w:rPr>
        <w:t>,</w:t>
      </w:r>
    </w:p>
    <w:p w:rsidR="00000000" w:rsidRDefault="00000000">
      <w:pPr>
        <w:pStyle w:val="HTML0"/>
        <w:divId w:val="1462187206"/>
        <w:rPr>
          <w:rStyle w:val="w"/>
        </w:rPr>
      </w:pPr>
      <w:r>
        <w:rPr>
          <w:rStyle w:val="w"/>
        </w:rPr>
        <w:t xml:space="preserve">            </w:t>
      </w:r>
      <w:r>
        <w:rPr>
          <w:rStyle w:val="nl"/>
        </w:rPr>
        <w:t>"eq"</w:t>
      </w:r>
      <w:r>
        <w:rPr>
          <w:rStyle w:val="p"/>
        </w:rPr>
        <w:t>:</w:t>
      </w:r>
      <w:r>
        <w:rPr>
          <w:rStyle w:val="w"/>
        </w:rPr>
        <w:t xml:space="preserve"> </w:t>
      </w:r>
      <w:r>
        <w:rPr>
          <w:rStyle w:val="s2"/>
        </w:rPr>
        <w:t>"4892.951170691435"</w:t>
      </w:r>
      <w:r>
        <w:rPr>
          <w:rStyle w:val="p"/>
        </w:rPr>
        <w:t>,</w:t>
      </w:r>
    </w:p>
    <w:p w:rsidR="00000000" w:rsidRDefault="00000000">
      <w:pPr>
        <w:pStyle w:val="HTML0"/>
        <w:divId w:val="1462187206"/>
        <w:rPr>
          <w:rStyle w:val="w"/>
        </w:rPr>
      </w:pPr>
      <w:r>
        <w:rPr>
          <w:rStyle w:val="w"/>
        </w:rPr>
        <w:t xml:space="preserve">            </w:t>
      </w:r>
      <w:r>
        <w:rPr>
          <w:rStyle w:val="nl"/>
        </w:rPr>
        <w:t>"eqUsd"</w:t>
      </w:r>
      <w:r>
        <w:rPr>
          <w:rStyle w:val="p"/>
        </w:rPr>
        <w:t>:</w:t>
      </w:r>
      <w:r>
        <w:rPr>
          <w:rStyle w:val="w"/>
        </w:rPr>
        <w:t xml:space="preserve"> </w:t>
      </w:r>
      <w:r>
        <w:rPr>
          <w:rStyle w:val="s2"/>
        </w:rPr>
        <w:t>"4889.379316336831"</w:t>
      </w:r>
      <w:r>
        <w:rPr>
          <w:rStyle w:val="p"/>
        </w:rPr>
        <w:t>,</w:t>
      </w:r>
    </w:p>
    <w:p w:rsidR="00000000" w:rsidRDefault="00000000">
      <w:pPr>
        <w:pStyle w:val="HTML0"/>
        <w:divId w:val="1462187206"/>
        <w:rPr>
          <w:rStyle w:val="w"/>
        </w:rPr>
      </w:pPr>
      <w:r>
        <w:rPr>
          <w:rStyle w:val="w"/>
        </w:rPr>
        <w:t xml:space="preserve">            </w:t>
      </w:r>
      <w:r>
        <w:rPr>
          <w:rStyle w:val="nl"/>
        </w:rPr>
        <w:t>"smtSyncEq"</w:t>
      </w:r>
      <w:r>
        <w:rPr>
          <w:rStyle w:val="p"/>
        </w:rPr>
        <w:t>:</w:t>
      </w:r>
      <w:r>
        <w:rPr>
          <w:rStyle w:val="w"/>
        </w:rPr>
        <w:t xml:space="preserve"> </w:t>
      </w:r>
      <w:r>
        <w:rPr>
          <w:rStyle w:val="s2"/>
        </w:rPr>
        <w:t>"0"</w:t>
      </w:r>
      <w:r>
        <w:rPr>
          <w:rStyle w:val="p"/>
        </w:rPr>
        <w:t>,</w:t>
      </w:r>
    </w:p>
    <w:p w:rsidR="00000000" w:rsidRDefault="00000000">
      <w:pPr>
        <w:pStyle w:val="HTML0"/>
        <w:divId w:val="1462187206"/>
        <w:rPr>
          <w:rStyle w:val="w"/>
        </w:rPr>
      </w:pPr>
      <w:r>
        <w:rPr>
          <w:rStyle w:val="w"/>
        </w:rPr>
        <w:t xml:space="preserve">            </w:t>
      </w:r>
      <w:r>
        <w:rPr>
          <w:rStyle w:val="nl"/>
        </w:rPr>
        <w:t>"spotCopyTradingEq"</w:t>
      </w:r>
      <w:r>
        <w:rPr>
          <w:rStyle w:val="p"/>
        </w:rPr>
        <w:t>:</w:t>
      </w:r>
      <w:r>
        <w:rPr>
          <w:rStyle w:val="w"/>
        </w:rPr>
        <w:t xml:space="preserve"> </w:t>
      </w:r>
      <w:r>
        <w:rPr>
          <w:rStyle w:val="s2"/>
        </w:rPr>
        <w:t>"0"</w:t>
      </w:r>
      <w:r>
        <w:rPr>
          <w:rStyle w:val="p"/>
        </w:rPr>
        <w:t>,</w:t>
      </w:r>
    </w:p>
    <w:p w:rsidR="00000000" w:rsidRDefault="00000000">
      <w:pPr>
        <w:pStyle w:val="HTML0"/>
        <w:divId w:val="1462187206"/>
        <w:rPr>
          <w:rStyle w:val="w"/>
        </w:rPr>
      </w:pPr>
      <w:r>
        <w:rPr>
          <w:rStyle w:val="w"/>
        </w:rPr>
        <w:t xml:space="preserve">            </w:t>
      </w:r>
      <w:r>
        <w:rPr>
          <w:rStyle w:val="nl"/>
        </w:rPr>
        <w:t>"fixedBal"</w:t>
      </w:r>
      <w:r>
        <w:rPr>
          <w:rStyle w:val="p"/>
        </w:rPr>
        <w:t>:</w:t>
      </w:r>
      <w:r>
        <w:rPr>
          <w:rStyle w:val="w"/>
        </w:rPr>
        <w:t xml:space="preserve"> </w:t>
      </w:r>
      <w:r>
        <w:rPr>
          <w:rStyle w:val="s2"/>
        </w:rPr>
        <w:t>"0"</w:t>
      </w:r>
      <w:r>
        <w:rPr>
          <w:rStyle w:val="p"/>
        </w:rPr>
        <w:t>,</w:t>
      </w:r>
    </w:p>
    <w:p w:rsidR="00000000" w:rsidRDefault="00000000">
      <w:pPr>
        <w:pStyle w:val="HTML0"/>
        <w:divId w:val="1462187206"/>
        <w:rPr>
          <w:rStyle w:val="w"/>
        </w:rPr>
      </w:pPr>
      <w:r>
        <w:rPr>
          <w:rStyle w:val="w"/>
        </w:rPr>
        <w:t xml:space="preserve">            </w:t>
      </w:r>
      <w:r>
        <w:rPr>
          <w:rStyle w:val="nl"/>
        </w:rPr>
        <w:t>"frozenBal"</w:t>
      </w:r>
      <w:r>
        <w:rPr>
          <w:rStyle w:val="p"/>
        </w:rPr>
        <w:t>:</w:t>
      </w:r>
      <w:r>
        <w:rPr>
          <w:rStyle w:val="w"/>
        </w:rPr>
        <w:t xml:space="preserve"> </w:t>
      </w:r>
      <w:r>
        <w:rPr>
          <w:rStyle w:val="s2"/>
        </w:rPr>
        <w:t>"158.57998"</w:t>
      </w:r>
      <w:r>
        <w:rPr>
          <w:rStyle w:val="p"/>
        </w:rPr>
        <w:t>,</w:t>
      </w:r>
    </w:p>
    <w:p w:rsidR="00000000" w:rsidRDefault="00000000">
      <w:pPr>
        <w:pStyle w:val="HTML0"/>
        <w:divId w:val="1462187206"/>
        <w:rPr>
          <w:rStyle w:val="w"/>
        </w:rPr>
      </w:pPr>
      <w:r>
        <w:rPr>
          <w:rStyle w:val="w"/>
        </w:rPr>
        <w:t xml:space="preserve">            </w:t>
      </w:r>
      <w:r>
        <w:rPr>
          <w:rStyle w:val="nl"/>
        </w:rPr>
        <w:t>"imr"</w:t>
      </w:r>
      <w:r>
        <w:rPr>
          <w:rStyle w:val="p"/>
        </w:rPr>
        <w:t>:</w:t>
      </w:r>
      <w:r>
        <w:rPr>
          <w:rStyle w:val="w"/>
        </w:rPr>
        <w:t xml:space="preserve"> </w:t>
      </w:r>
      <w:r>
        <w:rPr>
          <w:rStyle w:val="s2"/>
        </w:rPr>
        <w:t>""</w:t>
      </w:r>
      <w:r>
        <w:rPr>
          <w:rStyle w:val="p"/>
        </w:rPr>
        <w:t>,</w:t>
      </w:r>
    </w:p>
    <w:p w:rsidR="00000000" w:rsidRDefault="00000000">
      <w:pPr>
        <w:pStyle w:val="HTML0"/>
        <w:divId w:val="1462187206"/>
        <w:rPr>
          <w:rStyle w:val="w"/>
        </w:rPr>
      </w:pPr>
      <w:r>
        <w:rPr>
          <w:rStyle w:val="w"/>
        </w:rPr>
        <w:t xml:space="preserve">            </w:t>
      </w:r>
      <w:r>
        <w:rPr>
          <w:rStyle w:val="nl"/>
        </w:rPr>
        <w:t>"interest"</w:t>
      </w:r>
      <w:r>
        <w:rPr>
          <w:rStyle w:val="p"/>
        </w:rPr>
        <w:t>:</w:t>
      </w:r>
      <w:r>
        <w:rPr>
          <w:rStyle w:val="w"/>
        </w:rPr>
        <w:t xml:space="preserve"> </w:t>
      </w:r>
      <w:r>
        <w:rPr>
          <w:rStyle w:val="s2"/>
        </w:rPr>
        <w:t>"0"</w:t>
      </w:r>
      <w:r>
        <w:rPr>
          <w:rStyle w:val="p"/>
        </w:rPr>
        <w:t>,</w:t>
      </w:r>
    </w:p>
    <w:p w:rsidR="00000000" w:rsidRDefault="00000000">
      <w:pPr>
        <w:pStyle w:val="HTML0"/>
        <w:divId w:val="1462187206"/>
        <w:rPr>
          <w:rStyle w:val="w"/>
        </w:rPr>
      </w:pPr>
      <w:r>
        <w:rPr>
          <w:rStyle w:val="w"/>
        </w:rPr>
        <w:t xml:space="preserve">            </w:t>
      </w:r>
      <w:r>
        <w:rPr>
          <w:rStyle w:val="nl"/>
        </w:rPr>
        <w:t>"isoEq"</w:t>
      </w:r>
      <w:r>
        <w:rPr>
          <w:rStyle w:val="p"/>
        </w:rPr>
        <w:t>:</w:t>
      </w:r>
      <w:r>
        <w:rPr>
          <w:rStyle w:val="w"/>
        </w:rPr>
        <w:t xml:space="preserve"> </w:t>
      </w:r>
      <w:r>
        <w:rPr>
          <w:rStyle w:val="s2"/>
        </w:rPr>
        <w:t>"0"</w:t>
      </w:r>
      <w:r>
        <w:rPr>
          <w:rStyle w:val="p"/>
        </w:rPr>
        <w:t>,</w:t>
      </w:r>
    </w:p>
    <w:p w:rsidR="00000000" w:rsidRDefault="00000000">
      <w:pPr>
        <w:pStyle w:val="HTML0"/>
        <w:divId w:val="1462187206"/>
        <w:rPr>
          <w:rStyle w:val="w"/>
        </w:rPr>
      </w:pPr>
      <w:r>
        <w:rPr>
          <w:rStyle w:val="w"/>
        </w:rPr>
        <w:t xml:space="preserve">            </w:t>
      </w:r>
      <w:r>
        <w:rPr>
          <w:rStyle w:val="nl"/>
        </w:rPr>
        <w:t>"isoLiab"</w:t>
      </w:r>
      <w:r>
        <w:rPr>
          <w:rStyle w:val="p"/>
        </w:rPr>
        <w:t>:</w:t>
      </w:r>
      <w:r>
        <w:rPr>
          <w:rStyle w:val="w"/>
        </w:rPr>
        <w:t xml:space="preserve"> </w:t>
      </w:r>
      <w:r>
        <w:rPr>
          <w:rStyle w:val="s2"/>
        </w:rPr>
        <w:t>"0"</w:t>
      </w:r>
      <w:r>
        <w:rPr>
          <w:rStyle w:val="p"/>
        </w:rPr>
        <w:t>,</w:t>
      </w:r>
    </w:p>
    <w:p w:rsidR="00000000" w:rsidRDefault="00000000">
      <w:pPr>
        <w:pStyle w:val="HTML0"/>
        <w:divId w:val="1462187206"/>
        <w:rPr>
          <w:rStyle w:val="w"/>
        </w:rPr>
      </w:pPr>
      <w:r>
        <w:rPr>
          <w:rStyle w:val="w"/>
        </w:rPr>
        <w:t xml:space="preserve">            </w:t>
      </w:r>
      <w:r>
        <w:rPr>
          <w:rStyle w:val="nl"/>
        </w:rPr>
        <w:t>"isoUpl"</w:t>
      </w:r>
      <w:r>
        <w:rPr>
          <w:rStyle w:val="p"/>
        </w:rPr>
        <w:t>:</w:t>
      </w:r>
      <w:r>
        <w:rPr>
          <w:rStyle w:val="w"/>
        </w:rPr>
        <w:t xml:space="preserve"> </w:t>
      </w:r>
      <w:r>
        <w:rPr>
          <w:rStyle w:val="s2"/>
        </w:rPr>
        <w:t>"0"</w:t>
      </w:r>
      <w:r>
        <w:rPr>
          <w:rStyle w:val="p"/>
        </w:rPr>
        <w:t>,</w:t>
      </w:r>
    </w:p>
    <w:p w:rsidR="00000000" w:rsidRDefault="00000000">
      <w:pPr>
        <w:pStyle w:val="HTML0"/>
        <w:divId w:val="1462187206"/>
        <w:rPr>
          <w:rStyle w:val="w"/>
        </w:rPr>
      </w:pPr>
      <w:r>
        <w:rPr>
          <w:rStyle w:val="w"/>
        </w:rPr>
        <w:t xml:space="preserve">            </w:t>
      </w:r>
      <w:r>
        <w:rPr>
          <w:rStyle w:val="nl"/>
        </w:rPr>
        <w:t>"liab"</w:t>
      </w:r>
      <w:r>
        <w:rPr>
          <w:rStyle w:val="p"/>
        </w:rPr>
        <w:t>:</w:t>
      </w:r>
      <w:r>
        <w:rPr>
          <w:rStyle w:val="w"/>
        </w:rPr>
        <w:t xml:space="preserve"> </w:t>
      </w:r>
      <w:r>
        <w:rPr>
          <w:rStyle w:val="s2"/>
        </w:rPr>
        <w:t>"0"</w:t>
      </w:r>
      <w:r>
        <w:rPr>
          <w:rStyle w:val="p"/>
        </w:rPr>
        <w:t>,</w:t>
      </w:r>
    </w:p>
    <w:p w:rsidR="00000000" w:rsidRDefault="00000000">
      <w:pPr>
        <w:pStyle w:val="HTML0"/>
        <w:divId w:val="1462187206"/>
        <w:rPr>
          <w:rStyle w:val="w"/>
        </w:rPr>
      </w:pPr>
      <w:r>
        <w:rPr>
          <w:rStyle w:val="w"/>
        </w:rPr>
        <w:t xml:space="preserve">            </w:t>
      </w:r>
      <w:r>
        <w:rPr>
          <w:rStyle w:val="nl"/>
        </w:rPr>
        <w:t>"maxLoan"</w:t>
      </w:r>
      <w:r>
        <w:rPr>
          <w:rStyle w:val="p"/>
        </w:rPr>
        <w:t>:</w:t>
      </w:r>
      <w:r>
        <w:rPr>
          <w:rStyle w:val="w"/>
        </w:rPr>
        <w:t xml:space="preserve"> </w:t>
      </w:r>
      <w:r>
        <w:rPr>
          <w:rStyle w:val="s2"/>
        </w:rPr>
        <w:t>"0"</w:t>
      </w:r>
      <w:r>
        <w:rPr>
          <w:rStyle w:val="p"/>
        </w:rPr>
        <w:t>,</w:t>
      </w:r>
    </w:p>
    <w:p w:rsidR="00000000" w:rsidRDefault="00000000">
      <w:pPr>
        <w:pStyle w:val="HTML0"/>
        <w:divId w:val="1462187206"/>
        <w:rPr>
          <w:rStyle w:val="w"/>
        </w:rPr>
      </w:pPr>
      <w:r>
        <w:rPr>
          <w:rStyle w:val="w"/>
        </w:rPr>
        <w:t xml:space="preserve">            </w:t>
      </w:r>
      <w:r>
        <w:rPr>
          <w:rStyle w:val="nl"/>
        </w:rPr>
        <w:t>"mgnRatio"</w:t>
      </w:r>
      <w:r>
        <w:rPr>
          <w:rStyle w:val="p"/>
        </w:rPr>
        <w:t>:</w:t>
      </w:r>
      <w:r>
        <w:rPr>
          <w:rStyle w:val="w"/>
        </w:rPr>
        <w:t xml:space="preserve"> </w:t>
      </w:r>
      <w:r>
        <w:rPr>
          <w:rStyle w:val="s2"/>
        </w:rPr>
        <w:t>""</w:t>
      </w:r>
      <w:r>
        <w:rPr>
          <w:rStyle w:val="p"/>
        </w:rPr>
        <w:t>,</w:t>
      </w:r>
    </w:p>
    <w:p w:rsidR="00000000" w:rsidRDefault="00000000">
      <w:pPr>
        <w:pStyle w:val="HTML0"/>
        <w:divId w:val="1462187206"/>
        <w:rPr>
          <w:rStyle w:val="w"/>
        </w:rPr>
      </w:pPr>
      <w:r>
        <w:rPr>
          <w:rStyle w:val="w"/>
        </w:rPr>
        <w:t xml:space="preserve">            </w:t>
      </w:r>
      <w:r>
        <w:rPr>
          <w:rStyle w:val="nl"/>
        </w:rPr>
        <w:t>"mmr"</w:t>
      </w:r>
      <w:r>
        <w:rPr>
          <w:rStyle w:val="p"/>
        </w:rPr>
        <w:t>:</w:t>
      </w:r>
      <w:r>
        <w:rPr>
          <w:rStyle w:val="w"/>
        </w:rPr>
        <w:t xml:space="preserve"> </w:t>
      </w:r>
      <w:r>
        <w:rPr>
          <w:rStyle w:val="s2"/>
        </w:rPr>
        <w:t>""</w:t>
      </w:r>
      <w:r>
        <w:rPr>
          <w:rStyle w:val="p"/>
        </w:rPr>
        <w:t>,</w:t>
      </w:r>
    </w:p>
    <w:p w:rsidR="00000000" w:rsidRDefault="00000000">
      <w:pPr>
        <w:pStyle w:val="HTML0"/>
        <w:divId w:val="1462187206"/>
        <w:rPr>
          <w:rStyle w:val="w"/>
        </w:rPr>
      </w:pPr>
      <w:r>
        <w:rPr>
          <w:rStyle w:val="w"/>
        </w:rPr>
        <w:t xml:space="preserve">            </w:t>
      </w:r>
      <w:r>
        <w:rPr>
          <w:rStyle w:val="nl"/>
        </w:rPr>
        <w:t>"notionalLever"</w:t>
      </w:r>
      <w:r>
        <w:rPr>
          <w:rStyle w:val="p"/>
        </w:rPr>
        <w:t>:</w:t>
      </w:r>
      <w:r>
        <w:rPr>
          <w:rStyle w:val="w"/>
        </w:rPr>
        <w:t xml:space="preserve"> </w:t>
      </w:r>
      <w:r>
        <w:rPr>
          <w:rStyle w:val="s2"/>
        </w:rPr>
        <w:t>""</w:t>
      </w:r>
      <w:r>
        <w:rPr>
          <w:rStyle w:val="p"/>
        </w:rPr>
        <w:t>,</w:t>
      </w:r>
    </w:p>
    <w:p w:rsidR="00000000" w:rsidRDefault="00000000">
      <w:pPr>
        <w:pStyle w:val="HTML0"/>
        <w:divId w:val="1462187206"/>
        <w:rPr>
          <w:rStyle w:val="w"/>
        </w:rPr>
      </w:pPr>
      <w:r>
        <w:rPr>
          <w:rStyle w:val="w"/>
        </w:rPr>
        <w:lastRenderedPageBreak/>
        <w:t xml:space="preserve">            </w:t>
      </w:r>
      <w:r>
        <w:rPr>
          <w:rStyle w:val="nl"/>
        </w:rPr>
        <w:t>"ordFrozen"</w:t>
      </w:r>
      <w:r>
        <w:rPr>
          <w:rStyle w:val="p"/>
        </w:rPr>
        <w:t>:</w:t>
      </w:r>
      <w:r>
        <w:rPr>
          <w:rStyle w:val="w"/>
        </w:rPr>
        <w:t xml:space="preserve"> </w:t>
      </w:r>
      <w:r>
        <w:rPr>
          <w:rStyle w:val="s2"/>
        </w:rPr>
        <w:t>"0"</w:t>
      </w:r>
      <w:r>
        <w:rPr>
          <w:rStyle w:val="p"/>
        </w:rPr>
        <w:t>,</w:t>
      </w:r>
    </w:p>
    <w:p w:rsidR="00000000" w:rsidRDefault="00000000">
      <w:pPr>
        <w:pStyle w:val="HTML0"/>
        <w:divId w:val="1462187206"/>
        <w:rPr>
          <w:rStyle w:val="w"/>
        </w:rPr>
      </w:pPr>
      <w:r>
        <w:rPr>
          <w:rStyle w:val="w"/>
        </w:rPr>
        <w:t xml:space="preserve">            </w:t>
      </w:r>
      <w:r>
        <w:rPr>
          <w:rStyle w:val="nl"/>
        </w:rPr>
        <w:t>"rewardBal"</w:t>
      </w:r>
      <w:r>
        <w:rPr>
          <w:rStyle w:val="p"/>
        </w:rPr>
        <w:t>:</w:t>
      </w:r>
      <w:r>
        <w:rPr>
          <w:rStyle w:val="w"/>
        </w:rPr>
        <w:t xml:space="preserve"> </w:t>
      </w:r>
      <w:r>
        <w:rPr>
          <w:rStyle w:val="s2"/>
        </w:rPr>
        <w:t>"0"</w:t>
      </w:r>
      <w:r>
        <w:rPr>
          <w:rStyle w:val="p"/>
        </w:rPr>
        <w:t>,</w:t>
      </w:r>
    </w:p>
    <w:p w:rsidR="00000000" w:rsidRDefault="00000000">
      <w:pPr>
        <w:pStyle w:val="HTML0"/>
        <w:divId w:val="1462187206"/>
        <w:rPr>
          <w:rStyle w:val="w"/>
        </w:rPr>
      </w:pPr>
      <w:r>
        <w:rPr>
          <w:rStyle w:val="w"/>
        </w:rPr>
        <w:t xml:space="preserve">            </w:t>
      </w:r>
      <w:r>
        <w:rPr>
          <w:rStyle w:val="nl"/>
        </w:rPr>
        <w:t>"spotInUseAmt"</w:t>
      </w:r>
      <w:r>
        <w:rPr>
          <w:rStyle w:val="p"/>
        </w:rPr>
        <w:t>:</w:t>
      </w:r>
      <w:r>
        <w:rPr>
          <w:rStyle w:val="w"/>
        </w:rPr>
        <w:t xml:space="preserve"> </w:t>
      </w:r>
      <w:r>
        <w:rPr>
          <w:rStyle w:val="s2"/>
        </w:rPr>
        <w:t>""</w:t>
      </w:r>
      <w:r>
        <w:rPr>
          <w:rStyle w:val="p"/>
        </w:rPr>
        <w:t>,</w:t>
      </w:r>
    </w:p>
    <w:p w:rsidR="00000000" w:rsidRDefault="00000000">
      <w:pPr>
        <w:pStyle w:val="HTML0"/>
        <w:divId w:val="1462187206"/>
        <w:rPr>
          <w:rStyle w:val="w"/>
        </w:rPr>
      </w:pPr>
      <w:r>
        <w:rPr>
          <w:rStyle w:val="w"/>
        </w:rPr>
        <w:t xml:space="preserve">            </w:t>
      </w:r>
      <w:r>
        <w:rPr>
          <w:rStyle w:val="nl"/>
        </w:rPr>
        <w:t>"clSpotInUseAmt"</w:t>
      </w:r>
      <w:r>
        <w:rPr>
          <w:rStyle w:val="p"/>
        </w:rPr>
        <w:t>:</w:t>
      </w:r>
      <w:r>
        <w:rPr>
          <w:rStyle w:val="w"/>
        </w:rPr>
        <w:t xml:space="preserve"> </w:t>
      </w:r>
      <w:r>
        <w:rPr>
          <w:rStyle w:val="s2"/>
        </w:rPr>
        <w:t>""</w:t>
      </w:r>
      <w:r>
        <w:rPr>
          <w:rStyle w:val="p"/>
        </w:rPr>
        <w:t>,</w:t>
      </w:r>
    </w:p>
    <w:p w:rsidR="00000000" w:rsidRDefault="00000000">
      <w:pPr>
        <w:pStyle w:val="HTML0"/>
        <w:divId w:val="1462187206"/>
        <w:rPr>
          <w:rStyle w:val="w"/>
        </w:rPr>
      </w:pPr>
      <w:r>
        <w:rPr>
          <w:rStyle w:val="w"/>
        </w:rPr>
        <w:t xml:space="preserve">            </w:t>
      </w:r>
      <w:r>
        <w:rPr>
          <w:rStyle w:val="nl"/>
        </w:rPr>
        <w:t>"maxSpotInUseAmt"</w:t>
      </w:r>
      <w:r>
        <w:rPr>
          <w:rStyle w:val="p"/>
        </w:rPr>
        <w:t>:</w:t>
      </w:r>
      <w:r>
        <w:rPr>
          <w:rStyle w:val="w"/>
        </w:rPr>
        <w:t xml:space="preserve"> </w:t>
      </w:r>
      <w:r>
        <w:rPr>
          <w:rStyle w:val="s2"/>
        </w:rPr>
        <w:t>""</w:t>
      </w:r>
      <w:r>
        <w:rPr>
          <w:rStyle w:val="p"/>
        </w:rPr>
        <w:t>,</w:t>
      </w:r>
      <w:r>
        <w:rPr>
          <w:rStyle w:val="w"/>
        </w:rPr>
        <w:t xml:space="preserve">          </w:t>
      </w:r>
    </w:p>
    <w:p w:rsidR="00000000" w:rsidRDefault="00000000">
      <w:pPr>
        <w:pStyle w:val="HTML0"/>
        <w:divId w:val="1462187206"/>
        <w:rPr>
          <w:rStyle w:val="w"/>
        </w:rPr>
      </w:pPr>
      <w:r>
        <w:rPr>
          <w:rStyle w:val="w"/>
        </w:rPr>
        <w:t xml:space="preserve">            </w:t>
      </w:r>
      <w:r>
        <w:rPr>
          <w:rStyle w:val="nl"/>
        </w:rPr>
        <w:t>"spotIsoBal"</w:t>
      </w:r>
      <w:r>
        <w:rPr>
          <w:rStyle w:val="p"/>
        </w:rPr>
        <w:t>:</w:t>
      </w:r>
      <w:r>
        <w:rPr>
          <w:rStyle w:val="w"/>
        </w:rPr>
        <w:t xml:space="preserve"> </w:t>
      </w:r>
      <w:r>
        <w:rPr>
          <w:rStyle w:val="s2"/>
        </w:rPr>
        <w:t>"0"</w:t>
      </w:r>
      <w:r>
        <w:rPr>
          <w:rStyle w:val="p"/>
        </w:rPr>
        <w:t>,</w:t>
      </w:r>
    </w:p>
    <w:p w:rsidR="00000000" w:rsidRDefault="00000000">
      <w:pPr>
        <w:pStyle w:val="HTML0"/>
        <w:divId w:val="1462187206"/>
        <w:rPr>
          <w:rStyle w:val="w"/>
        </w:rPr>
      </w:pPr>
      <w:r>
        <w:rPr>
          <w:rStyle w:val="w"/>
        </w:rPr>
        <w:t xml:space="preserve">            </w:t>
      </w:r>
      <w:r>
        <w:rPr>
          <w:rStyle w:val="nl"/>
        </w:rPr>
        <w:t>"stgyEq"</w:t>
      </w:r>
      <w:r>
        <w:rPr>
          <w:rStyle w:val="p"/>
        </w:rPr>
        <w:t>:</w:t>
      </w:r>
      <w:r>
        <w:rPr>
          <w:rStyle w:val="w"/>
        </w:rPr>
        <w:t xml:space="preserve"> </w:t>
      </w:r>
      <w:r>
        <w:rPr>
          <w:rStyle w:val="s2"/>
        </w:rPr>
        <w:t>"150"</w:t>
      </w:r>
      <w:r>
        <w:rPr>
          <w:rStyle w:val="p"/>
        </w:rPr>
        <w:t>,</w:t>
      </w:r>
    </w:p>
    <w:p w:rsidR="00000000" w:rsidRDefault="00000000">
      <w:pPr>
        <w:pStyle w:val="HTML0"/>
        <w:divId w:val="1462187206"/>
        <w:rPr>
          <w:rStyle w:val="w"/>
        </w:rPr>
      </w:pPr>
      <w:r>
        <w:rPr>
          <w:rStyle w:val="w"/>
        </w:rPr>
        <w:t xml:space="preserve">            </w:t>
      </w:r>
      <w:r>
        <w:rPr>
          <w:rStyle w:val="nl"/>
        </w:rPr>
        <w:t>"twap"</w:t>
      </w:r>
      <w:r>
        <w:rPr>
          <w:rStyle w:val="p"/>
        </w:rPr>
        <w:t>:</w:t>
      </w:r>
      <w:r>
        <w:rPr>
          <w:rStyle w:val="w"/>
        </w:rPr>
        <w:t xml:space="preserve"> </w:t>
      </w:r>
      <w:r>
        <w:rPr>
          <w:rStyle w:val="s2"/>
        </w:rPr>
        <w:t>"0"</w:t>
      </w:r>
      <w:r>
        <w:rPr>
          <w:rStyle w:val="p"/>
        </w:rPr>
        <w:t>,</w:t>
      </w:r>
    </w:p>
    <w:p w:rsidR="00000000" w:rsidRDefault="00000000">
      <w:pPr>
        <w:pStyle w:val="HTML0"/>
        <w:divId w:val="1462187206"/>
        <w:rPr>
          <w:rStyle w:val="w"/>
        </w:rPr>
      </w:pPr>
      <w:r>
        <w:rPr>
          <w:rStyle w:val="w"/>
        </w:rPr>
        <w:t xml:space="preserve">            </w:t>
      </w:r>
      <w:r>
        <w:rPr>
          <w:rStyle w:val="nl"/>
        </w:rPr>
        <w:t>"uTime"</w:t>
      </w:r>
      <w:r>
        <w:rPr>
          <w:rStyle w:val="p"/>
        </w:rPr>
        <w:t>:</w:t>
      </w:r>
      <w:r>
        <w:rPr>
          <w:rStyle w:val="w"/>
        </w:rPr>
        <w:t xml:space="preserve"> </w:t>
      </w:r>
      <w:r>
        <w:rPr>
          <w:rStyle w:val="s2"/>
        </w:rPr>
        <w:t>"1705564213903"</w:t>
      </w:r>
      <w:r>
        <w:rPr>
          <w:rStyle w:val="p"/>
        </w:rPr>
        <w:t>,</w:t>
      </w:r>
    </w:p>
    <w:p w:rsidR="00000000" w:rsidRDefault="00000000">
      <w:pPr>
        <w:pStyle w:val="HTML0"/>
        <w:divId w:val="1462187206"/>
        <w:rPr>
          <w:rStyle w:val="w"/>
        </w:rPr>
      </w:pPr>
      <w:r>
        <w:rPr>
          <w:rStyle w:val="w"/>
        </w:rPr>
        <w:t xml:space="preserve">            </w:t>
      </w:r>
      <w:r>
        <w:rPr>
          <w:rStyle w:val="nl"/>
        </w:rPr>
        <w:t>"upl"</w:t>
      </w:r>
      <w:r>
        <w:rPr>
          <w:rStyle w:val="p"/>
        </w:rPr>
        <w:t>:</w:t>
      </w:r>
      <w:r>
        <w:rPr>
          <w:rStyle w:val="w"/>
        </w:rPr>
        <w:t xml:space="preserve"> </w:t>
      </w:r>
      <w:r>
        <w:rPr>
          <w:rStyle w:val="s2"/>
        </w:rPr>
        <w:t>"-7.475800000000003"</w:t>
      </w:r>
      <w:r>
        <w:rPr>
          <w:rStyle w:val="p"/>
        </w:rPr>
        <w:t>,</w:t>
      </w:r>
    </w:p>
    <w:p w:rsidR="00000000" w:rsidRDefault="00000000">
      <w:pPr>
        <w:pStyle w:val="HTML0"/>
        <w:divId w:val="1462187206"/>
        <w:rPr>
          <w:rStyle w:val="w"/>
        </w:rPr>
      </w:pPr>
      <w:r>
        <w:rPr>
          <w:rStyle w:val="w"/>
        </w:rPr>
        <w:t xml:space="preserve">            </w:t>
      </w:r>
      <w:r>
        <w:rPr>
          <w:rStyle w:val="nl"/>
        </w:rPr>
        <w:t>"uplLiab"</w:t>
      </w:r>
      <w:r>
        <w:rPr>
          <w:rStyle w:val="p"/>
        </w:rPr>
        <w:t>:</w:t>
      </w:r>
      <w:r>
        <w:rPr>
          <w:rStyle w:val="w"/>
        </w:rPr>
        <w:t xml:space="preserve"> </w:t>
      </w:r>
      <w:r>
        <w:rPr>
          <w:rStyle w:val="s2"/>
        </w:rPr>
        <w:t>"0"</w:t>
      </w:r>
      <w:r>
        <w:rPr>
          <w:rStyle w:val="p"/>
        </w:rPr>
        <w:t>,</w:t>
      </w:r>
    </w:p>
    <w:p w:rsidR="00000000" w:rsidRDefault="00000000">
      <w:pPr>
        <w:pStyle w:val="HTML0"/>
        <w:divId w:val="1462187206"/>
        <w:rPr>
          <w:rStyle w:val="w"/>
        </w:rPr>
      </w:pPr>
      <w:r>
        <w:rPr>
          <w:rStyle w:val="w"/>
        </w:rPr>
        <w:t xml:space="preserve">            </w:t>
      </w:r>
      <w:r>
        <w:rPr>
          <w:rStyle w:val="nl"/>
        </w:rPr>
        <w:t>"spotBal"</w:t>
      </w:r>
      <w:r>
        <w:rPr>
          <w:rStyle w:val="p"/>
        </w:rPr>
        <w:t>:</w:t>
      </w:r>
      <w:r>
        <w:rPr>
          <w:rStyle w:val="w"/>
        </w:rPr>
        <w:t xml:space="preserve"> </w:t>
      </w:r>
      <w:r>
        <w:rPr>
          <w:rStyle w:val="s2"/>
        </w:rPr>
        <w:t>""</w:t>
      </w:r>
      <w:r>
        <w:rPr>
          <w:rStyle w:val="p"/>
        </w:rPr>
        <w:t>,</w:t>
      </w:r>
    </w:p>
    <w:p w:rsidR="00000000" w:rsidRDefault="00000000">
      <w:pPr>
        <w:pStyle w:val="HTML0"/>
        <w:divId w:val="1462187206"/>
        <w:rPr>
          <w:rStyle w:val="w"/>
        </w:rPr>
      </w:pPr>
      <w:r>
        <w:rPr>
          <w:rStyle w:val="w"/>
        </w:rPr>
        <w:t xml:space="preserve">            </w:t>
      </w:r>
      <w:r>
        <w:rPr>
          <w:rStyle w:val="nl"/>
        </w:rPr>
        <w:t>"openAvgPx"</w:t>
      </w:r>
      <w:r>
        <w:rPr>
          <w:rStyle w:val="p"/>
        </w:rPr>
        <w:t>:</w:t>
      </w:r>
      <w:r>
        <w:rPr>
          <w:rStyle w:val="w"/>
        </w:rPr>
        <w:t xml:space="preserve"> </w:t>
      </w:r>
      <w:r>
        <w:rPr>
          <w:rStyle w:val="s2"/>
        </w:rPr>
        <w:t>""</w:t>
      </w:r>
      <w:r>
        <w:rPr>
          <w:rStyle w:val="p"/>
        </w:rPr>
        <w:t>,</w:t>
      </w:r>
    </w:p>
    <w:p w:rsidR="00000000" w:rsidRDefault="00000000">
      <w:pPr>
        <w:pStyle w:val="HTML0"/>
        <w:divId w:val="1462187206"/>
        <w:rPr>
          <w:rStyle w:val="w"/>
        </w:rPr>
      </w:pPr>
      <w:r>
        <w:rPr>
          <w:rStyle w:val="w"/>
        </w:rPr>
        <w:t xml:space="preserve">            </w:t>
      </w:r>
      <w:r>
        <w:rPr>
          <w:rStyle w:val="nl"/>
        </w:rPr>
        <w:t>"accAvgPx"</w:t>
      </w:r>
      <w:r>
        <w:rPr>
          <w:rStyle w:val="p"/>
        </w:rPr>
        <w:t>:</w:t>
      </w:r>
      <w:r>
        <w:rPr>
          <w:rStyle w:val="w"/>
        </w:rPr>
        <w:t xml:space="preserve"> </w:t>
      </w:r>
      <w:r>
        <w:rPr>
          <w:rStyle w:val="s2"/>
        </w:rPr>
        <w:t>""</w:t>
      </w:r>
      <w:r>
        <w:rPr>
          <w:rStyle w:val="p"/>
        </w:rPr>
        <w:t>,</w:t>
      </w:r>
    </w:p>
    <w:p w:rsidR="00000000" w:rsidRDefault="00000000">
      <w:pPr>
        <w:pStyle w:val="HTML0"/>
        <w:divId w:val="1462187206"/>
        <w:rPr>
          <w:rStyle w:val="w"/>
        </w:rPr>
      </w:pPr>
      <w:r>
        <w:rPr>
          <w:rStyle w:val="w"/>
        </w:rPr>
        <w:t xml:space="preserve">            </w:t>
      </w:r>
      <w:r>
        <w:rPr>
          <w:rStyle w:val="nl"/>
        </w:rPr>
        <w:t>"spotUpl"</w:t>
      </w:r>
      <w:r>
        <w:rPr>
          <w:rStyle w:val="p"/>
        </w:rPr>
        <w:t>:</w:t>
      </w:r>
      <w:r>
        <w:rPr>
          <w:rStyle w:val="w"/>
        </w:rPr>
        <w:t xml:space="preserve"> </w:t>
      </w:r>
      <w:r>
        <w:rPr>
          <w:rStyle w:val="s2"/>
        </w:rPr>
        <w:t>""</w:t>
      </w:r>
      <w:r>
        <w:rPr>
          <w:rStyle w:val="p"/>
        </w:rPr>
        <w:t>,</w:t>
      </w:r>
    </w:p>
    <w:p w:rsidR="00000000" w:rsidRDefault="00000000">
      <w:pPr>
        <w:pStyle w:val="HTML0"/>
        <w:divId w:val="1462187206"/>
        <w:rPr>
          <w:rStyle w:val="w"/>
        </w:rPr>
      </w:pPr>
      <w:r>
        <w:rPr>
          <w:rStyle w:val="w"/>
        </w:rPr>
        <w:t xml:space="preserve">            </w:t>
      </w:r>
      <w:r>
        <w:rPr>
          <w:rStyle w:val="nl"/>
        </w:rPr>
        <w:t>"spotUplRatio"</w:t>
      </w:r>
      <w:r>
        <w:rPr>
          <w:rStyle w:val="p"/>
        </w:rPr>
        <w:t>:</w:t>
      </w:r>
      <w:r>
        <w:rPr>
          <w:rStyle w:val="w"/>
        </w:rPr>
        <w:t xml:space="preserve"> </w:t>
      </w:r>
      <w:r>
        <w:rPr>
          <w:rStyle w:val="s2"/>
        </w:rPr>
        <w:t>""</w:t>
      </w:r>
      <w:r>
        <w:rPr>
          <w:rStyle w:val="p"/>
        </w:rPr>
        <w:t>,</w:t>
      </w:r>
    </w:p>
    <w:p w:rsidR="00000000" w:rsidRDefault="00000000">
      <w:pPr>
        <w:pStyle w:val="HTML0"/>
        <w:divId w:val="1462187206"/>
        <w:rPr>
          <w:rStyle w:val="w"/>
        </w:rPr>
      </w:pPr>
      <w:r>
        <w:rPr>
          <w:rStyle w:val="w"/>
        </w:rPr>
        <w:t xml:space="preserve">            </w:t>
      </w:r>
      <w:r>
        <w:rPr>
          <w:rStyle w:val="nl"/>
        </w:rPr>
        <w:t>"totalPnl"</w:t>
      </w:r>
      <w:r>
        <w:rPr>
          <w:rStyle w:val="p"/>
        </w:rPr>
        <w:t>:</w:t>
      </w:r>
      <w:r>
        <w:rPr>
          <w:rStyle w:val="w"/>
        </w:rPr>
        <w:t xml:space="preserve"> </w:t>
      </w:r>
      <w:r>
        <w:rPr>
          <w:rStyle w:val="s2"/>
        </w:rPr>
        <w:t>""</w:t>
      </w:r>
      <w:r>
        <w:rPr>
          <w:rStyle w:val="p"/>
        </w:rPr>
        <w:t>,</w:t>
      </w:r>
    </w:p>
    <w:p w:rsidR="00000000" w:rsidRDefault="00000000">
      <w:pPr>
        <w:pStyle w:val="HTML0"/>
        <w:divId w:val="1462187206"/>
        <w:rPr>
          <w:rStyle w:val="w"/>
        </w:rPr>
      </w:pPr>
      <w:r>
        <w:rPr>
          <w:rStyle w:val="w"/>
        </w:rPr>
        <w:t xml:space="preserve">            </w:t>
      </w:r>
      <w:r>
        <w:rPr>
          <w:rStyle w:val="nl"/>
        </w:rPr>
        <w:t>"totalPnlRatio"</w:t>
      </w:r>
      <w:r>
        <w:rPr>
          <w:rStyle w:val="p"/>
        </w:rPr>
        <w:t>:</w:t>
      </w:r>
      <w:r>
        <w:rPr>
          <w:rStyle w:val="w"/>
        </w:rPr>
        <w:t xml:space="preserve"> </w:t>
      </w:r>
      <w:r>
        <w:rPr>
          <w:rStyle w:val="s2"/>
        </w:rPr>
        <w:t>""</w:t>
      </w:r>
    </w:p>
    <w:p w:rsidR="00000000" w:rsidRDefault="00000000">
      <w:pPr>
        <w:pStyle w:val="HTML0"/>
        <w:divId w:val="1462187206"/>
        <w:rPr>
          <w:rStyle w:val="w"/>
        </w:rPr>
      </w:pPr>
      <w:r>
        <w:rPr>
          <w:rStyle w:val="w"/>
        </w:rPr>
        <w:t xml:space="preserve">        </w:t>
      </w:r>
      <w:r>
        <w:rPr>
          <w:rStyle w:val="p"/>
        </w:rPr>
        <w:t>}],</w:t>
      </w:r>
    </w:p>
    <w:p w:rsidR="00000000" w:rsidRDefault="00000000">
      <w:pPr>
        <w:pStyle w:val="HTML0"/>
        <w:divId w:val="1462187206"/>
        <w:rPr>
          <w:rStyle w:val="w"/>
        </w:rPr>
      </w:pPr>
      <w:r>
        <w:rPr>
          <w:rStyle w:val="w"/>
        </w:rPr>
        <w:t xml:space="preserve">        </w:t>
      </w:r>
      <w:r>
        <w:rPr>
          <w:rStyle w:val="nl"/>
        </w:rPr>
        <w:t>"imr"</w:t>
      </w:r>
      <w:r>
        <w:rPr>
          <w:rStyle w:val="p"/>
        </w:rPr>
        <w:t>:</w:t>
      </w:r>
      <w:r>
        <w:rPr>
          <w:rStyle w:val="w"/>
        </w:rPr>
        <w:t xml:space="preserve"> </w:t>
      </w:r>
      <w:r>
        <w:rPr>
          <w:rStyle w:val="s2"/>
        </w:rPr>
        <w:t>"8.5737166146"</w:t>
      </w:r>
      <w:r>
        <w:rPr>
          <w:rStyle w:val="p"/>
        </w:rPr>
        <w:t>,</w:t>
      </w:r>
    </w:p>
    <w:p w:rsidR="00000000" w:rsidRDefault="00000000">
      <w:pPr>
        <w:pStyle w:val="HTML0"/>
        <w:divId w:val="1462187206"/>
        <w:rPr>
          <w:rStyle w:val="w"/>
        </w:rPr>
      </w:pPr>
      <w:r>
        <w:rPr>
          <w:rStyle w:val="w"/>
        </w:rPr>
        <w:t xml:space="preserve">        </w:t>
      </w:r>
      <w:r>
        <w:rPr>
          <w:rStyle w:val="nl"/>
        </w:rPr>
        <w:t>"isoEq"</w:t>
      </w:r>
      <w:r>
        <w:rPr>
          <w:rStyle w:val="p"/>
        </w:rPr>
        <w:t>:</w:t>
      </w:r>
      <w:r>
        <w:rPr>
          <w:rStyle w:val="w"/>
        </w:rPr>
        <w:t xml:space="preserve"> </w:t>
      </w:r>
      <w:r>
        <w:rPr>
          <w:rStyle w:val="s2"/>
        </w:rPr>
        <w:t>"0"</w:t>
      </w:r>
      <w:r>
        <w:rPr>
          <w:rStyle w:val="p"/>
        </w:rPr>
        <w:t>,</w:t>
      </w:r>
    </w:p>
    <w:p w:rsidR="00000000" w:rsidRDefault="00000000">
      <w:pPr>
        <w:pStyle w:val="HTML0"/>
        <w:divId w:val="1462187206"/>
        <w:rPr>
          <w:rStyle w:val="w"/>
        </w:rPr>
      </w:pPr>
      <w:r>
        <w:rPr>
          <w:rStyle w:val="w"/>
        </w:rPr>
        <w:t xml:space="preserve">        </w:t>
      </w:r>
      <w:r>
        <w:rPr>
          <w:rStyle w:val="nl"/>
        </w:rPr>
        <w:t>"mgnRatio"</w:t>
      </w:r>
      <w:r>
        <w:rPr>
          <w:rStyle w:val="p"/>
        </w:rPr>
        <w:t>:</w:t>
      </w:r>
      <w:r>
        <w:rPr>
          <w:rStyle w:val="w"/>
        </w:rPr>
        <w:t xml:space="preserve"> </w:t>
      </w:r>
      <w:r>
        <w:rPr>
          <w:rStyle w:val="s2"/>
        </w:rPr>
        <w:t>"143705.65988369548"</w:t>
      </w:r>
      <w:r>
        <w:rPr>
          <w:rStyle w:val="p"/>
        </w:rPr>
        <w:t>,</w:t>
      </w:r>
    </w:p>
    <w:p w:rsidR="00000000" w:rsidRDefault="00000000">
      <w:pPr>
        <w:pStyle w:val="HTML0"/>
        <w:divId w:val="1462187206"/>
        <w:rPr>
          <w:rStyle w:val="w"/>
        </w:rPr>
      </w:pPr>
      <w:r>
        <w:rPr>
          <w:rStyle w:val="w"/>
        </w:rPr>
        <w:t xml:space="preserve">        </w:t>
      </w:r>
      <w:r>
        <w:rPr>
          <w:rStyle w:val="nl"/>
        </w:rPr>
        <w:t>"mmr"</w:t>
      </w:r>
      <w:r>
        <w:rPr>
          <w:rStyle w:val="p"/>
        </w:rPr>
        <w:t>:</w:t>
      </w:r>
      <w:r>
        <w:rPr>
          <w:rStyle w:val="w"/>
        </w:rPr>
        <w:t xml:space="preserve"> </w:t>
      </w:r>
      <w:r>
        <w:rPr>
          <w:rStyle w:val="s2"/>
        </w:rPr>
        <w:t>"0.342948664584"</w:t>
      </w:r>
      <w:r>
        <w:rPr>
          <w:rStyle w:val="p"/>
        </w:rPr>
        <w:t>,</w:t>
      </w:r>
    </w:p>
    <w:p w:rsidR="00000000" w:rsidRDefault="00000000">
      <w:pPr>
        <w:pStyle w:val="HTML0"/>
        <w:divId w:val="1462187206"/>
        <w:rPr>
          <w:rStyle w:val="w"/>
        </w:rPr>
      </w:pPr>
      <w:r>
        <w:rPr>
          <w:rStyle w:val="w"/>
        </w:rPr>
        <w:t xml:space="preserve">        </w:t>
      </w:r>
      <w:r>
        <w:rPr>
          <w:rStyle w:val="nl"/>
        </w:rPr>
        <w:t>"notionalUsd"</w:t>
      </w:r>
      <w:r>
        <w:rPr>
          <w:rStyle w:val="p"/>
        </w:rPr>
        <w:t>:</w:t>
      </w:r>
      <w:r>
        <w:rPr>
          <w:rStyle w:val="w"/>
        </w:rPr>
        <w:t xml:space="preserve"> </w:t>
      </w:r>
      <w:r>
        <w:rPr>
          <w:rStyle w:val="s2"/>
        </w:rPr>
        <w:t>"85.737166146"</w:t>
      </w:r>
      <w:r>
        <w:rPr>
          <w:rStyle w:val="p"/>
        </w:rPr>
        <w:t>,</w:t>
      </w:r>
    </w:p>
    <w:p w:rsidR="00000000" w:rsidRDefault="00000000">
      <w:pPr>
        <w:pStyle w:val="HTML0"/>
        <w:divId w:val="1462187206"/>
        <w:rPr>
          <w:rStyle w:val="w"/>
        </w:rPr>
      </w:pPr>
      <w:r>
        <w:rPr>
          <w:rStyle w:val="w"/>
        </w:rPr>
        <w:t xml:space="preserve">        </w:t>
      </w:r>
      <w:r>
        <w:rPr>
          <w:rStyle w:val="nl"/>
        </w:rPr>
        <w:t>"ordFroz"</w:t>
      </w:r>
      <w:r>
        <w:rPr>
          <w:rStyle w:val="p"/>
        </w:rPr>
        <w:t>:</w:t>
      </w:r>
      <w:r>
        <w:rPr>
          <w:rStyle w:val="w"/>
        </w:rPr>
        <w:t xml:space="preserve"> </w:t>
      </w:r>
      <w:r>
        <w:rPr>
          <w:rStyle w:val="s2"/>
        </w:rPr>
        <w:t>"0"</w:t>
      </w:r>
      <w:r>
        <w:rPr>
          <w:rStyle w:val="p"/>
        </w:rPr>
        <w:t>,</w:t>
      </w:r>
    </w:p>
    <w:p w:rsidR="00000000" w:rsidRDefault="00000000">
      <w:pPr>
        <w:pStyle w:val="HTML0"/>
        <w:divId w:val="1462187206"/>
        <w:rPr>
          <w:rStyle w:val="w"/>
        </w:rPr>
      </w:pPr>
      <w:r>
        <w:rPr>
          <w:rStyle w:val="w"/>
        </w:rPr>
        <w:t xml:space="preserve">        </w:t>
      </w:r>
      <w:r>
        <w:rPr>
          <w:rStyle w:val="nl"/>
        </w:rPr>
        <w:t>"totalEq"</w:t>
      </w:r>
      <w:r>
        <w:rPr>
          <w:rStyle w:val="p"/>
        </w:rPr>
        <w:t>:</w:t>
      </w:r>
      <w:r>
        <w:rPr>
          <w:rStyle w:val="w"/>
        </w:rPr>
        <w:t xml:space="preserve"> </w:t>
      </w:r>
      <w:r>
        <w:rPr>
          <w:rStyle w:val="s2"/>
        </w:rPr>
        <w:t>"55868.06403501676"</w:t>
      </w:r>
      <w:r>
        <w:rPr>
          <w:rStyle w:val="p"/>
        </w:rPr>
        <w:t>,</w:t>
      </w:r>
    </w:p>
    <w:p w:rsidR="00000000" w:rsidRDefault="00000000">
      <w:pPr>
        <w:pStyle w:val="HTML0"/>
        <w:divId w:val="1462187206"/>
        <w:rPr>
          <w:rStyle w:val="w"/>
        </w:rPr>
      </w:pPr>
      <w:r>
        <w:rPr>
          <w:rStyle w:val="w"/>
        </w:rPr>
        <w:t xml:space="preserve">        </w:t>
      </w:r>
      <w:r>
        <w:rPr>
          <w:rStyle w:val="nl"/>
        </w:rPr>
        <w:t>"uTime"</w:t>
      </w:r>
      <w:r>
        <w:rPr>
          <w:rStyle w:val="p"/>
        </w:rPr>
        <w:t>:</w:t>
      </w:r>
      <w:r>
        <w:rPr>
          <w:rStyle w:val="w"/>
        </w:rPr>
        <w:t xml:space="preserve"> </w:t>
      </w:r>
      <w:r>
        <w:rPr>
          <w:rStyle w:val="s2"/>
        </w:rPr>
        <w:t>"1705564223311"</w:t>
      </w:r>
      <w:r>
        <w:rPr>
          <w:rStyle w:val="p"/>
        </w:rPr>
        <w:t>,</w:t>
      </w:r>
    </w:p>
    <w:p w:rsidR="00000000" w:rsidRDefault="00000000">
      <w:pPr>
        <w:pStyle w:val="HTML0"/>
        <w:divId w:val="1462187206"/>
        <w:rPr>
          <w:rStyle w:val="w"/>
        </w:rPr>
      </w:pPr>
      <w:r>
        <w:rPr>
          <w:rStyle w:val="w"/>
        </w:rPr>
        <w:t xml:space="preserve">        </w:t>
      </w:r>
      <w:r>
        <w:rPr>
          <w:rStyle w:val="nl"/>
        </w:rPr>
        <w:t>"upl"</w:t>
      </w:r>
      <w:r>
        <w:rPr>
          <w:rStyle w:val="p"/>
        </w:rPr>
        <w:t>:</w:t>
      </w:r>
      <w:r>
        <w:rPr>
          <w:rStyle w:val="w"/>
        </w:rPr>
        <w:t xml:space="preserve"> </w:t>
      </w:r>
      <w:r>
        <w:rPr>
          <w:rStyle w:val="s2"/>
        </w:rPr>
        <w:t>"-7.470342666000003"</w:t>
      </w:r>
    </w:p>
    <w:p w:rsidR="00000000" w:rsidRDefault="00000000">
      <w:pPr>
        <w:pStyle w:val="HTML0"/>
        <w:divId w:val="1462187206"/>
        <w:rPr>
          <w:rStyle w:val="w"/>
        </w:rPr>
      </w:pPr>
      <w:r>
        <w:rPr>
          <w:rStyle w:val="w"/>
        </w:rPr>
        <w:t xml:space="preserve">    </w:t>
      </w:r>
      <w:r>
        <w:rPr>
          <w:rStyle w:val="p"/>
        </w:rPr>
        <w:t>}]</w:t>
      </w:r>
    </w:p>
    <w:p w:rsidR="00000000" w:rsidRDefault="00000000">
      <w:pPr>
        <w:pStyle w:val="HTML0"/>
        <w:divId w:val="1462187206"/>
        <w:rPr>
          <w:rStyle w:val="w"/>
        </w:rPr>
      </w:pPr>
      <w:r>
        <w:rPr>
          <w:rStyle w:val="p"/>
        </w:rPr>
        <w:t>}</w:t>
      </w:r>
    </w:p>
    <w:p w:rsidR="00000000" w:rsidRDefault="00000000">
      <w:pPr>
        <w:pStyle w:val="4"/>
        <w:divId w:val="175387555"/>
      </w:pPr>
      <w:r>
        <w:t>Push data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6"/>
        <w:gridCol w:w="780"/>
        <w:gridCol w:w="5340"/>
      </w:tblGrid>
      <w:tr w:rsidR="00000000">
        <w:trPr>
          <w:divId w:val="175387555"/>
          <w:tblHeader/>
          <w:tblCellSpacing w:w="15" w:type="dxa"/>
        </w:trPr>
        <w:tc>
          <w:tcPr>
            <w:tcW w:w="0" w:type="auto"/>
            <w:vAlign w:val="center"/>
            <w:hideMark/>
          </w:tcPr>
          <w:p w:rsidR="00000000" w:rsidRDefault="00000000">
            <w:pPr>
              <w:jc w:val="center"/>
              <w:rPr>
                <w:b/>
                <w:bCs/>
              </w:rPr>
            </w:pPr>
            <w:r>
              <w:rPr>
                <w:rStyle w:val="a6"/>
              </w:rPr>
              <w:t>Parameters</w:t>
            </w:r>
          </w:p>
        </w:tc>
        <w:tc>
          <w:tcPr>
            <w:tcW w:w="0" w:type="auto"/>
            <w:vAlign w:val="center"/>
            <w:hideMark/>
          </w:tcPr>
          <w:p w:rsidR="00000000" w:rsidRDefault="00000000">
            <w:pPr>
              <w:jc w:val="center"/>
              <w:rPr>
                <w:b/>
                <w:bCs/>
              </w:rPr>
            </w:pPr>
            <w:r>
              <w:rPr>
                <w:rStyle w:val="a6"/>
              </w:rPr>
              <w:t>Types</w:t>
            </w:r>
          </w:p>
        </w:tc>
        <w:tc>
          <w:tcPr>
            <w:tcW w:w="0" w:type="auto"/>
            <w:vAlign w:val="center"/>
            <w:hideMark/>
          </w:tcPr>
          <w:p w:rsidR="00000000" w:rsidRDefault="00000000">
            <w:pPr>
              <w:jc w:val="center"/>
              <w:rPr>
                <w:b/>
                <w:bCs/>
              </w:rPr>
            </w:pPr>
            <w:r>
              <w:rPr>
                <w:rStyle w:val="a6"/>
              </w:rPr>
              <w:t>Description</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Successfully 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uid</w:t>
            </w:r>
          </w:p>
        </w:tc>
        <w:tc>
          <w:tcPr>
            <w:tcW w:w="0" w:type="auto"/>
            <w:vAlign w:val="center"/>
            <w:hideMark/>
          </w:tcPr>
          <w:p w:rsidR="00000000" w:rsidRDefault="00000000">
            <w:r>
              <w:t>String</w:t>
            </w:r>
          </w:p>
        </w:tc>
        <w:tc>
          <w:tcPr>
            <w:tcW w:w="0" w:type="auto"/>
            <w:vAlign w:val="center"/>
            <w:hideMark/>
          </w:tcPr>
          <w:p w:rsidR="00000000" w:rsidRDefault="00000000">
            <w:r>
              <w:t>User Identifier</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Subscribed data</w:t>
            </w:r>
          </w:p>
        </w:tc>
      </w:tr>
      <w:tr w:rsidR="00000000">
        <w:trPr>
          <w:divId w:val="175387555"/>
          <w:tblCellSpacing w:w="15" w:type="dxa"/>
        </w:trPr>
        <w:tc>
          <w:tcPr>
            <w:tcW w:w="0" w:type="auto"/>
            <w:vAlign w:val="center"/>
            <w:hideMark/>
          </w:tcPr>
          <w:p w:rsidR="00000000" w:rsidRDefault="00000000">
            <w:r>
              <w:t>&gt; uTime</w:t>
            </w:r>
          </w:p>
        </w:tc>
        <w:tc>
          <w:tcPr>
            <w:tcW w:w="0" w:type="auto"/>
            <w:vAlign w:val="center"/>
            <w:hideMark/>
          </w:tcPr>
          <w:p w:rsidR="00000000" w:rsidRDefault="00000000">
            <w:r>
              <w:t>String</w:t>
            </w:r>
          </w:p>
        </w:tc>
        <w:tc>
          <w:tcPr>
            <w:tcW w:w="0" w:type="auto"/>
            <w:vAlign w:val="center"/>
            <w:hideMark/>
          </w:tcPr>
          <w:p w:rsidR="00000000" w:rsidRDefault="00000000">
            <w:r>
              <w:t xml:space="preserve">The latest time to get account information, millisecond format of Unix timestamp, e.g. </w:t>
            </w:r>
            <w:r>
              <w:rPr>
                <w:rStyle w:val="HTML"/>
              </w:rPr>
              <w:t>1597026383085</w:t>
            </w:r>
          </w:p>
        </w:tc>
      </w:tr>
      <w:tr w:rsidR="00000000">
        <w:trPr>
          <w:divId w:val="175387555"/>
          <w:tblCellSpacing w:w="15" w:type="dxa"/>
        </w:trPr>
        <w:tc>
          <w:tcPr>
            <w:tcW w:w="0" w:type="auto"/>
            <w:vAlign w:val="center"/>
            <w:hideMark/>
          </w:tcPr>
          <w:p w:rsidR="00000000" w:rsidRDefault="00000000">
            <w:r>
              <w:t>&gt; totalEq</w:t>
            </w:r>
          </w:p>
        </w:tc>
        <w:tc>
          <w:tcPr>
            <w:tcW w:w="0" w:type="auto"/>
            <w:vAlign w:val="center"/>
            <w:hideMark/>
          </w:tcPr>
          <w:p w:rsidR="00000000" w:rsidRDefault="00000000">
            <w:r>
              <w:t>String</w:t>
            </w:r>
          </w:p>
        </w:tc>
        <w:tc>
          <w:tcPr>
            <w:tcW w:w="0" w:type="auto"/>
            <w:vAlign w:val="center"/>
            <w:hideMark/>
          </w:tcPr>
          <w:p w:rsidR="00000000" w:rsidRDefault="00000000">
            <w:r>
              <w:t xml:space="preserve">The total amount of equity in </w:t>
            </w:r>
            <w:r>
              <w:rPr>
                <w:rStyle w:val="HTML"/>
              </w:rPr>
              <w:t>USD</w:t>
            </w:r>
          </w:p>
        </w:tc>
      </w:tr>
      <w:tr w:rsidR="00000000">
        <w:trPr>
          <w:divId w:val="175387555"/>
          <w:tblCellSpacing w:w="15" w:type="dxa"/>
        </w:trPr>
        <w:tc>
          <w:tcPr>
            <w:tcW w:w="0" w:type="auto"/>
            <w:vAlign w:val="center"/>
            <w:hideMark/>
          </w:tcPr>
          <w:p w:rsidR="00000000" w:rsidRDefault="00000000">
            <w:r>
              <w:lastRenderedPageBreak/>
              <w:t>&gt; isoEq</w:t>
            </w:r>
          </w:p>
        </w:tc>
        <w:tc>
          <w:tcPr>
            <w:tcW w:w="0" w:type="auto"/>
            <w:vAlign w:val="center"/>
            <w:hideMark/>
          </w:tcPr>
          <w:p w:rsidR="00000000" w:rsidRDefault="00000000">
            <w:r>
              <w:t>String</w:t>
            </w:r>
          </w:p>
        </w:tc>
        <w:tc>
          <w:tcPr>
            <w:tcW w:w="0" w:type="auto"/>
            <w:vAlign w:val="center"/>
            <w:hideMark/>
          </w:tcPr>
          <w:p w:rsidR="00000000" w:rsidRDefault="00000000">
            <w:r>
              <w:t xml:space="preserve">Isolated margin equity in </w:t>
            </w:r>
            <w:r>
              <w:rPr>
                <w:rStyle w:val="HTML"/>
              </w:rPr>
              <w:t>USD</w:t>
            </w:r>
            <w:r>
              <w:br/>
              <w:t xml:space="preserve">Applicable to </w:t>
            </w:r>
            <w:r>
              <w:rPr>
                <w:rStyle w:val="HTML"/>
              </w:rPr>
              <w:t>Spot and futures mode</w:t>
            </w:r>
            <w:r>
              <w:t>/</w:t>
            </w:r>
            <w:r>
              <w:rPr>
                <w:rStyle w:val="HTML"/>
              </w:rPr>
              <w:t>Multi-currency margin</w:t>
            </w:r>
            <w:r>
              <w:t>/</w:t>
            </w:r>
            <w:r>
              <w:rPr>
                <w:rStyle w:val="HTML"/>
              </w:rPr>
              <w:t>Portfolio margin</w:t>
            </w:r>
          </w:p>
        </w:tc>
      </w:tr>
      <w:tr w:rsidR="00000000">
        <w:trPr>
          <w:divId w:val="175387555"/>
          <w:tblCellSpacing w:w="15" w:type="dxa"/>
        </w:trPr>
        <w:tc>
          <w:tcPr>
            <w:tcW w:w="0" w:type="auto"/>
            <w:vAlign w:val="center"/>
            <w:hideMark/>
          </w:tcPr>
          <w:p w:rsidR="00000000" w:rsidRDefault="00000000">
            <w:r>
              <w:t>&gt; adjEq</w:t>
            </w:r>
          </w:p>
        </w:tc>
        <w:tc>
          <w:tcPr>
            <w:tcW w:w="0" w:type="auto"/>
            <w:vAlign w:val="center"/>
            <w:hideMark/>
          </w:tcPr>
          <w:p w:rsidR="00000000" w:rsidRDefault="00000000">
            <w:r>
              <w:t>String</w:t>
            </w:r>
          </w:p>
        </w:tc>
        <w:tc>
          <w:tcPr>
            <w:tcW w:w="0" w:type="auto"/>
            <w:vAlign w:val="center"/>
            <w:hideMark/>
          </w:tcPr>
          <w:p w:rsidR="00000000" w:rsidRDefault="00000000">
            <w:r>
              <w:t xml:space="preserve">Adjusted / Effective equity in </w:t>
            </w:r>
            <w:r>
              <w:rPr>
                <w:rStyle w:val="HTML"/>
              </w:rPr>
              <w:t>USD</w:t>
            </w:r>
            <w:r>
              <w:t xml:space="preserve"> </w:t>
            </w:r>
            <w:r>
              <w:br/>
              <w:t xml:space="preserve">The net fiat value of the assets in the account that can provide margins for spot, expiry futures, perpetual futures and options under the cross-margin mode. </w:t>
            </w:r>
            <w:r>
              <w:br/>
              <w:t xml:space="preserve">In multi-ccy or PM mode, the asset and margin requirement will all be converted to USD value to process the order check or liquidation. </w:t>
            </w:r>
            <w:r>
              <w:br/>
              <w:t xml:space="preserve">Due to the volatility of each currency market, our platform calculates the actual USD value of each currency based on discount rates to balance market risks. </w:t>
            </w:r>
            <w:r>
              <w:br/>
              <w:t xml:space="preserve">Applicable to </w:t>
            </w:r>
            <w:r>
              <w:rPr>
                <w:rStyle w:val="HTML"/>
              </w:rPr>
              <w:t>Spot mode</w:t>
            </w:r>
            <w:r>
              <w:t>/</w:t>
            </w:r>
            <w:r>
              <w:rPr>
                <w:rStyle w:val="HTML"/>
              </w:rPr>
              <w:t>Multi-currency margin</w:t>
            </w:r>
            <w:r>
              <w:t>/</w:t>
            </w:r>
            <w:r>
              <w:rPr>
                <w:rStyle w:val="HTML"/>
              </w:rPr>
              <w:t>Portfolio margin</w:t>
            </w:r>
          </w:p>
        </w:tc>
      </w:tr>
      <w:tr w:rsidR="00000000">
        <w:trPr>
          <w:divId w:val="175387555"/>
          <w:tblCellSpacing w:w="15" w:type="dxa"/>
        </w:trPr>
        <w:tc>
          <w:tcPr>
            <w:tcW w:w="0" w:type="auto"/>
            <w:vAlign w:val="center"/>
            <w:hideMark/>
          </w:tcPr>
          <w:p w:rsidR="00000000" w:rsidRDefault="00000000">
            <w:r>
              <w:t>&gt; ordFroz</w:t>
            </w:r>
          </w:p>
        </w:tc>
        <w:tc>
          <w:tcPr>
            <w:tcW w:w="0" w:type="auto"/>
            <w:vAlign w:val="center"/>
            <w:hideMark/>
          </w:tcPr>
          <w:p w:rsidR="00000000" w:rsidRDefault="00000000">
            <w:r>
              <w:t>String</w:t>
            </w:r>
          </w:p>
        </w:tc>
        <w:tc>
          <w:tcPr>
            <w:tcW w:w="0" w:type="auto"/>
            <w:vAlign w:val="center"/>
            <w:hideMark/>
          </w:tcPr>
          <w:p w:rsidR="00000000" w:rsidRDefault="00000000">
            <w:r>
              <w:t xml:space="preserve">Margin frozen for pending cross orders in </w:t>
            </w:r>
            <w:r>
              <w:rPr>
                <w:rStyle w:val="HTML"/>
              </w:rPr>
              <w:t>USD</w:t>
            </w:r>
            <w:r>
              <w:t xml:space="preserve"> </w:t>
            </w:r>
            <w:r>
              <w:br/>
              <w:t xml:space="preserve">Only applicable to </w:t>
            </w:r>
            <w:r>
              <w:rPr>
                <w:rStyle w:val="HTML"/>
              </w:rPr>
              <w:t>Spot mode</w:t>
            </w:r>
            <w:r>
              <w:t>/</w:t>
            </w:r>
            <w:r>
              <w:rPr>
                <w:rStyle w:val="HTML"/>
              </w:rPr>
              <w:t>Multi-currency margin</w:t>
            </w:r>
          </w:p>
        </w:tc>
      </w:tr>
      <w:tr w:rsidR="00000000">
        <w:trPr>
          <w:divId w:val="175387555"/>
          <w:tblCellSpacing w:w="15" w:type="dxa"/>
        </w:trPr>
        <w:tc>
          <w:tcPr>
            <w:tcW w:w="0" w:type="auto"/>
            <w:vAlign w:val="center"/>
            <w:hideMark/>
          </w:tcPr>
          <w:p w:rsidR="00000000" w:rsidRDefault="00000000">
            <w:r>
              <w:t>&gt; imr</w:t>
            </w:r>
          </w:p>
        </w:tc>
        <w:tc>
          <w:tcPr>
            <w:tcW w:w="0" w:type="auto"/>
            <w:vAlign w:val="center"/>
            <w:hideMark/>
          </w:tcPr>
          <w:p w:rsidR="00000000" w:rsidRDefault="00000000">
            <w:r>
              <w:t>String</w:t>
            </w:r>
          </w:p>
        </w:tc>
        <w:tc>
          <w:tcPr>
            <w:tcW w:w="0" w:type="auto"/>
            <w:vAlign w:val="center"/>
            <w:hideMark/>
          </w:tcPr>
          <w:p w:rsidR="00000000" w:rsidRDefault="00000000">
            <w:r>
              <w:t xml:space="preserve">Initial margin requirement in </w:t>
            </w:r>
            <w:r>
              <w:rPr>
                <w:rStyle w:val="HTML"/>
              </w:rPr>
              <w:t>USD</w:t>
            </w:r>
            <w:r>
              <w:t xml:space="preserve"> </w:t>
            </w:r>
            <w:r>
              <w:br/>
              <w:t xml:space="preserve">The sum of initial margins of all open positions and pending orders under cross-margin mode in </w:t>
            </w:r>
            <w:r>
              <w:rPr>
                <w:rStyle w:val="HTML"/>
              </w:rPr>
              <w:t>USD</w:t>
            </w:r>
            <w:r>
              <w:t xml:space="preserve">. </w:t>
            </w:r>
            <w:r>
              <w:br/>
              <w:t xml:space="preserve">Applicable to </w:t>
            </w:r>
            <w:r>
              <w:rPr>
                <w:rStyle w:val="HTML"/>
              </w:rPr>
              <w:t>Spot mode</w:t>
            </w:r>
            <w:r>
              <w:t>/</w:t>
            </w:r>
            <w:r>
              <w:rPr>
                <w:rStyle w:val="HTML"/>
              </w:rPr>
              <w:t>Multi-currency margin</w:t>
            </w:r>
            <w:r>
              <w:t>/</w:t>
            </w:r>
            <w:r>
              <w:rPr>
                <w:rStyle w:val="HTML"/>
              </w:rPr>
              <w:t>Portfolio margin</w:t>
            </w:r>
          </w:p>
        </w:tc>
      </w:tr>
      <w:tr w:rsidR="00000000">
        <w:trPr>
          <w:divId w:val="175387555"/>
          <w:tblCellSpacing w:w="15" w:type="dxa"/>
        </w:trPr>
        <w:tc>
          <w:tcPr>
            <w:tcW w:w="0" w:type="auto"/>
            <w:vAlign w:val="center"/>
            <w:hideMark/>
          </w:tcPr>
          <w:p w:rsidR="00000000" w:rsidRDefault="00000000">
            <w:r>
              <w:t>&gt; mmr</w:t>
            </w:r>
          </w:p>
        </w:tc>
        <w:tc>
          <w:tcPr>
            <w:tcW w:w="0" w:type="auto"/>
            <w:vAlign w:val="center"/>
            <w:hideMark/>
          </w:tcPr>
          <w:p w:rsidR="00000000" w:rsidRDefault="00000000">
            <w:r>
              <w:t>String</w:t>
            </w:r>
          </w:p>
        </w:tc>
        <w:tc>
          <w:tcPr>
            <w:tcW w:w="0" w:type="auto"/>
            <w:vAlign w:val="center"/>
            <w:hideMark/>
          </w:tcPr>
          <w:p w:rsidR="00000000" w:rsidRDefault="00000000">
            <w:r>
              <w:t xml:space="preserve">Maintenance margin requirement in </w:t>
            </w:r>
            <w:r>
              <w:rPr>
                <w:rStyle w:val="HTML"/>
              </w:rPr>
              <w:t>USD</w:t>
            </w:r>
            <w:r>
              <w:t xml:space="preserve"> </w:t>
            </w:r>
            <w:r>
              <w:br/>
              <w:t xml:space="preserve">The sum of maintenance margins of all open positions and pending orders under cross-margin mode in </w:t>
            </w:r>
            <w:r>
              <w:rPr>
                <w:rStyle w:val="HTML"/>
              </w:rPr>
              <w:t>USD</w:t>
            </w:r>
            <w:r>
              <w:t xml:space="preserve">. </w:t>
            </w:r>
            <w:r>
              <w:br/>
              <w:t xml:space="preserve">Applicable to </w:t>
            </w:r>
            <w:r>
              <w:rPr>
                <w:rStyle w:val="HTML"/>
              </w:rPr>
              <w:t>Spot mode</w:t>
            </w:r>
            <w:r>
              <w:t>/</w:t>
            </w:r>
            <w:r>
              <w:rPr>
                <w:rStyle w:val="HTML"/>
              </w:rPr>
              <w:t>Multi-currency margin</w:t>
            </w:r>
            <w:r>
              <w:t>/</w:t>
            </w:r>
            <w:r>
              <w:rPr>
                <w:rStyle w:val="HTML"/>
              </w:rPr>
              <w:t>Portfolio margin</w:t>
            </w:r>
          </w:p>
        </w:tc>
      </w:tr>
      <w:tr w:rsidR="00000000">
        <w:trPr>
          <w:divId w:val="175387555"/>
          <w:tblCellSpacing w:w="15" w:type="dxa"/>
        </w:trPr>
        <w:tc>
          <w:tcPr>
            <w:tcW w:w="0" w:type="auto"/>
            <w:vAlign w:val="center"/>
            <w:hideMark/>
          </w:tcPr>
          <w:p w:rsidR="00000000" w:rsidRDefault="00000000">
            <w:r>
              <w:t>&gt; borrowFroz</w:t>
            </w:r>
          </w:p>
        </w:tc>
        <w:tc>
          <w:tcPr>
            <w:tcW w:w="0" w:type="auto"/>
            <w:vAlign w:val="center"/>
            <w:hideMark/>
          </w:tcPr>
          <w:p w:rsidR="00000000" w:rsidRDefault="00000000">
            <w:r>
              <w:t>String</w:t>
            </w:r>
          </w:p>
        </w:tc>
        <w:tc>
          <w:tcPr>
            <w:tcW w:w="0" w:type="auto"/>
            <w:vAlign w:val="center"/>
            <w:hideMark/>
          </w:tcPr>
          <w:p w:rsidR="00000000" w:rsidRDefault="00000000">
            <w:r>
              <w:t xml:space="preserve">Potential borrowing IMR of the account in </w:t>
            </w:r>
            <w:r>
              <w:rPr>
                <w:rStyle w:val="HTML"/>
              </w:rPr>
              <w:t>USD</w:t>
            </w:r>
            <w:r>
              <w:t xml:space="preserve"> </w:t>
            </w:r>
            <w:r>
              <w:br/>
              <w:t xml:space="preserve">Only applicable to </w:t>
            </w:r>
            <w:r>
              <w:rPr>
                <w:rStyle w:val="HTML"/>
              </w:rPr>
              <w:t>Spot mode</w:t>
            </w:r>
            <w:r>
              <w:t>/</w:t>
            </w:r>
            <w:r>
              <w:rPr>
                <w:rStyle w:val="HTML"/>
              </w:rPr>
              <w:t>Multi-currency margin</w:t>
            </w:r>
            <w:r>
              <w:t>/</w:t>
            </w:r>
            <w:r>
              <w:rPr>
                <w:rStyle w:val="HTML"/>
              </w:rPr>
              <w:t>Portfolio margin</w:t>
            </w:r>
            <w:r>
              <w:t>. It is "" for other margin modes.</w:t>
            </w:r>
          </w:p>
        </w:tc>
      </w:tr>
      <w:tr w:rsidR="00000000">
        <w:trPr>
          <w:divId w:val="175387555"/>
          <w:tblCellSpacing w:w="15" w:type="dxa"/>
        </w:trPr>
        <w:tc>
          <w:tcPr>
            <w:tcW w:w="0" w:type="auto"/>
            <w:vAlign w:val="center"/>
            <w:hideMark/>
          </w:tcPr>
          <w:p w:rsidR="00000000" w:rsidRDefault="00000000">
            <w:r>
              <w:t>&gt; mgnRatio</w:t>
            </w:r>
          </w:p>
        </w:tc>
        <w:tc>
          <w:tcPr>
            <w:tcW w:w="0" w:type="auto"/>
            <w:vAlign w:val="center"/>
            <w:hideMark/>
          </w:tcPr>
          <w:p w:rsidR="00000000" w:rsidRDefault="00000000">
            <w:r>
              <w:t>String</w:t>
            </w:r>
          </w:p>
        </w:tc>
        <w:tc>
          <w:tcPr>
            <w:tcW w:w="0" w:type="auto"/>
            <w:vAlign w:val="center"/>
            <w:hideMark/>
          </w:tcPr>
          <w:p w:rsidR="00000000" w:rsidRDefault="00000000">
            <w:r>
              <w:t xml:space="preserve">Margin ratio in </w:t>
            </w:r>
            <w:r>
              <w:rPr>
                <w:rStyle w:val="HTML"/>
              </w:rPr>
              <w:t>USD</w:t>
            </w:r>
            <w:r>
              <w:t xml:space="preserve">. </w:t>
            </w:r>
            <w:r>
              <w:br/>
              <w:t xml:space="preserve">Applicable to </w:t>
            </w:r>
            <w:r>
              <w:rPr>
                <w:rStyle w:val="HTML"/>
              </w:rPr>
              <w:t>Spot mode</w:t>
            </w:r>
            <w:r>
              <w:t>/</w:t>
            </w:r>
            <w:r>
              <w:rPr>
                <w:rStyle w:val="HTML"/>
              </w:rPr>
              <w:t>Multi-currency margin</w:t>
            </w:r>
            <w:r>
              <w:t>/</w:t>
            </w:r>
            <w:r>
              <w:rPr>
                <w:rStyle w:val="HTML"/>
              </w:rPr>
              <w:t>Portfolio margin</w:t>
            </w:r>
          </w:p>
        </w:tc>
      </w:tr>
      <w:tr w:rsidR="00000000">
        <w:trPr>
          <w:divId w:val="175387555"/>
          <w:tblCellSpacing w:w="15" w:type="dxa"/>
        </w:trPr>
        <w:tc>
          <w:tcPr>
            <w:tcW w:w="0" w:type="auto"/>
            <w:vAlign w:val="center"/>
            <w:hideMark/>
          </w:tcPr>
          <w:p w:rsidR="00000000" w:rsidRDefault="00000000">
            <w:r>
              <w:lastRenderedPageBreak/>
              <w:t>&gt; notionalUsd</w:t>
            </w:r>
          </w:p>
        </w:tc>
        <w:tc>
          <w:tcPr>
            <w:tcW w:w="0" w:type="auto"/>
            <w:vAlign w:val="center"/>
            <w:hideMark/>
          </w:tcPr>
          <w:p w:rsidR="00000000" w:rsidRDefault="00000000">
            <w:r>
              <w:t>String</w:t>
            </w:r>
          </w:p>
        </w:tc>
        <w:tc>
          <w:tcPr>
            <w:tcW w:w="0" w:type="auto"/>
            <w:vAlign w:val="center"/>
            <w:hideMark/>
          </w:tcPr>
          <w:p w:rsidR="00000000" w:rsidRDefault="00000000">
            <w:r>
              <w:t xml:space="preserve">Notional value of positions in </w:t>
            </w:r>
            <w:r>
              <w:rPr>
                <w:rStyle w:val="HTML"/>
              </w:rPr>
              <w:t>USD</w:t>
            </w:r>
            <w:r>
              <w:t xml:space="preserve"> </w:t>
            </w:r>
            <w:r>
              <w:br/>
              <w:t xml:space="preserve">Applicable to </w:t>
            </w:r>
            <w:r>
              <w:rPr>
                <w:rStyle w:val="HTML"/>
              </w:rPr>
              <w:t>Spot mode</w:t>
            </w:r>
            <w:r>
              <w:t>/</w:t>
            </w:r>
            <w:r>
              <w:rPr>
                <w:rStyle w:val="HTML"/>
              </w:rPr>
              <w:t>Multi-currency margin</w:t>
            </w:r>
            <w:r>
              <w:t>/</w:t>
            </w:r>
            <w:r>
              <w:rPr>
                <w:rStyle w:val="HTML"/>
              </w:rPr>
              <w:t>Portfolio margin</w:t>
            </w:r>
          </w:p>
        </w:tc>
      </w:tr>
      <w:tr w:rsidR="00000000">
        <w:trPr>
          <w:divId w:val="175387555"/>
          <w:tblCellSpacing w:w="15" w:type="dxa"/>
        </w:trPr>
        <w:tc>
          <w:tcPr>
            <w:tcW w:w="0" w:type="auto"/>
            <w:vAlign w:val="center"/>
            <w:hideMark/>
          </w:tcPr>
          <w:p w:rsidR="00000000" w:rsidRDefault="00000000">
            <w:r>
              <w:t>&gt; upl</w:t>
            </w:r>
          </w:p>
        </w:tc>
        <w:tc>
          <w:tcPr>
            <w:tcW w:w="0" w:type="auto"/>
            <w:vAlign w:val="center"/>
            <w:hideMark/>
          </w:tcPr>
          <w:p w:rsidR="00000000" w:rsidRDefault="00000000">
            <w:r>
              <w:t>String</w:t>
            </w:r>
          </w:p>
        </w:tc>
        <w:tc>
          <w:tcPr>
            <w:tcW w:w="0" w:type="auto"/>
            <w:vAlign w:val="center"/>
            <w:hideMark/>
          </w:tcPr>
          <w:p w:rsidR="00000000" w:rsidRDefault="00000000">
            <w:r>
              <w:t xml:space="preserve">Cross-margin info of unrealized profit and loss at the account level in </w:t>
            </w:r>
            <w:r>
              <w:rPr>
                <w:rStyle w:val="HTML"/>
              </w:rPr>
              <w:t>USD</w:t>
            </w:r>
            <w:r>
              <w:br/>
              <w:t xml:space="preserve">Applicable to </w:t>
            </w:r>
            <w:r>
              <w:rPr>
                <w:rStyle w:val="HTML"/>
              </w:rPr>
              <w:t>Multi-currency margin</w:t>
            </w:r>
            <w:r>
              <w:t>/</w:t>
            </w:r>
            <w:r>
              <w:rPr>
                <w:rStyle w:val="HTML"/>
              </w:rPr>
              <w:t>Portfolio margin</w:t>
            </w:r>
          </w:p>
        </w:tc>
      </w:tr>
      <w:tr w:rsidR="00000000">
        <w:trPr>
          <w:divId w:val="175387555"/>
          <w:tblCellSpacing w:w="15" w:type="dxa"/>
        </w:trPr>
        <w:tc>
          <w:tcPr>
            <w:tcW w:w="0" w:type="auto"/>
            <w:vAlign w:val="center"/>
            <w:hideMark/>
          </w:tcPr>
          <w:p w:rsidR="00000000" w:rsidRDefault="00000000">
            <w:r>
              <w:t>&gt; details</w:t>
            </w:r>
          </w:p>
        </w:tc>
        <w:tc>
          <w:tcPr>
            <w:tcW w:w="0" w:type="auto"/>
            <w:vAlign w:val="center"/>
            <w:hideMark/>
          </w:tcPr>
          <w:p w:rsidR="00000000" w:rsidRDefault="00000000">
            <w:r>
              <w:t>Array</w:t>
            </w:r>
          </w:p>
        </w:tc>
        <w:tc>
          <w:tcPr>
            <w:tcW w:w="0" w:type="auto"/>
            <w:vAlign w:val="center"/>
            <w:hideMark/>
          </w:tcPr>
          <w:p w:rsidR="00000000" w:rsidRDefault="00000000">
            <w:r>
              <w:t>Detailed asset information in all currencies</w:t>
            </w:r>
          </w:p>
        </w:tc>
      </w:tr>
      <w:tr w:rsidR="00000000">
        <w:trPr>
          <w:divId w:val="175387555"/>
          <w:tblCellSpacing w:w="15" w:type="dxa"/>
        </w:trPr>
        <w:tc>
          <w:tcPr>
            <w:tcW w:w="0" w:type="auto"/>
            <w:vAlign w:val="center"/>
            <w:hideMark/>
          </w:tcPr>
          <w:p w:rsidR="00000000" w:rsidRDefault="00000000">
            <w:r>
              <w:t>&gt;&gt; ccy</w:t>
            </w:r>
          </w:p>
        </w:tc>
        <w:tc>
          <w:tcPr>
            <w:tcW w:w="0" w:type="auto"/>
            <w:vAlign w:val="center"/>
            <w:hideMark/>
          </w:tcPr>
          <w:p w:rsidR="00000000" w:rsidRDefault="00000000">
            <w:r>
              <w:t>String</w:t>
            </w:r>
          </w:p>
        </w:tc>
        <w:tc>
          <w:tcPr>
            <w:tcW w:w="0" w:type="auto"/>
            <w:vAlign w:val="center"/>
            <w:hideMark/>
          </w:tcPr>
          <w:p w:rsidR="00000000" w:rsidRDefault="00000000">
            <w:r>
              <w:t>Currency</w:t>
            </w:r>
          </w:p>
        </w:tc>
      </w:tr>
      <w:tr w:rsidR="00000000">
        <w:trPr>
          <w:divId w:val="175387555"/>
          <w:tblCellSpacing w:w="15" w:type="dxa"/>
        </w:trPr>
        <w:tc>
          <w:tcPr>
            <w:tcW w:w="0" w:type="auto"/>
            <w:vAlign w:val="center"/>
            <w:hideMark/>
          </w:tcPr>
          <w:p w:rsidR="00000000" w:rsidRDefault="00000000">
            <w:r>
              <w:t>&gt;&gt; eq</w:t>
            </w:r>
          </w:p>
        </w:tc>
        <w:tc>
          <w:tcPr>
            <w:tcW w:w="0" w:type="auto"/>
            <w:vAlign w:val="center"/>
            <w:hideMark/>
          </w:tcPr>
          <w:p w:rsidR="00000000" w:rsidRDefault="00000000">
            <w:r>
              <w:t>String</w:t>
            </w:r>
          </w:p>
        </w:tc>
        <w:tc>
          <w:tcPr>
            <w:tcW w:w="0" w:type="auto"/>
            <w:vAlign w:val="center"/>
            <w:hideMark/>
          </w:tcPr>
          <w:p w:rsidR="00000000" w:rsidRDefault="00000000">
            <w:r>
              <w:t>Equity of currency</w:t>
            </w:r>
          </w:p>
        </w:tc>
      </w:tr>
      <w:tr w:rsidR="00000000">
        <w:trPr>
          <w:divId w:val="175387555"/>
          <w:tblCellSpacing w:w="15" w:type="dxa"/>
        </w:trPr>
        <w:tc>
          <w:tcPr>
            <w:tcW w:w="0" w:type="auto"/>
            <w:vAlign w:val="center"/>
            <w:hideMark/>
          </w:tcPr>
          <w:p w:rsidR="00000000" w:rsidRDefault="00000000">
            <w:r>
              <w:t>&gt;&gt; cashBal</w:t>
            </w:r>
          </w:p>
        </w:tc>
        <w:tc>
          <w:tcPr>
            <w:tcW w:w="0" w:type="auto"/>
            <w:vAlign w:val="center"/>
            <w:hideMark/>
          </w:tcPr>
          <w:p w:rsidR="00000000" w:rsidRDefault="00000000">
            <w:r>
              <w:t>String</w:t>
            </w:r>
          </w:p>
        </w:tc>
        <w:tc>
          <w:tcPr>
            <w:tcW w:w="0" w:type="auto"/>
            <w:vAlign w:val="center"/>
            <w:hideMark/>
          </w:tcPr>
          <w:p w:rsidR="00000000" w:rsidRDefault="00000000">
            <w:r>
              <w:t>Cash Balance</w:t>
            </w:r>
          </w:p>
        </w:tc>
      </w:tr>
      <w:tr w:rsidR="00000000">
        <w:trPr>
          <w:divId w:val="175387555"/>
          <w:tblCellSpacing w:w="15" w:type="dxa"/>
        </w:trPr>
        <w:tc>
          <w:tcPr>
            <w:tcW w:w="0" w:type="auto"/>
            <w:vAlign w:val="center"/>
            <w:hideMark/>
          </w:tcPr>
          <w:p w:rsidR="00000000" w:rsidRDefault="00000000">
            <w:r>
              <w:t>&gt;&gt; uTime</w:t>
            </w:r>
          </w:p>
        </w:tc>
        <w:tc>
          <w:tcPr>
            <w:tcW w:w="0" w:type="auto"/>
            <w:vAlign w:val="center"/>
            <w:hideMark/>
          </w:tcPr>
          <w:p w:rsidR="00000000" w:rsidRDefault="00000000">
            <w:r>
              <w:t>String</w:t>
            </w:r>
          </w:p>
        </w:tc>
        <w:tc>
          <w:tcPr>
            <w:tcW w:w="0" w:type="auto"/>
            <w:vAlign w:val="center"/>
            <w:hideMark/>
          </w:tcPr>
          <w:p w:rsidR="00000000" w:rsidRDefault="00000000">
            <w:r>
              <w:t xml:space="preserve">Update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&gt;&gt; isoEq</w:t>
            </w:r>
          </w:p>
        </w:tc>
        <w:tc>
          <w:tcPr>
            <w:tcW w:w="0" w:type="auto"/>
            <w:vAlign w:val="center"/>
            <w:hideMark/>
          </w:tcPr>
          <w:p w:rsidR="00000000" w:rsidRDefault="00000000">
            <w:r>
              <w:t>String</w:t>
            </w:r>
          </w:p>
        </w:tc>
        <w:tc>
          <w:tcPr>
            <w:tcW w:w="0" w:type="auto"/>
            <w:vAlign w:val="center"/>
            <w:hideMark/>
          </w:tcPr>
          <w:p w:rsidR="00000000" w:rsidRDefault="00000000">
            <w:r>
              <w:t>Isolated margin equity of currency</w:t>
            </w:r>
            <w:r>
              <w:br/>
              <w:t xml:space="preserve">Applicable to </w:t>
            </w:r>
            <w:r>
              <w:rPr>
                <w:rStyle w:val="HTML"/>
              </w:rPr>
              <w:t>Spot and futures mode</w:t>
            </w:r>
            <w:r>
              <w:t>/</w:t>
            </w:r>
            <w:r>
              <w:rPr>
                <w:rStyle w:val="HTML"/>
              </w:rPr>
              <w:t>Multi-currency margin</w:t>
            </w:r>
            <w:r>
              <w:t>/</w:t>
            </w:r>
            <w:r>
              <w:rPr>
                <w:rStyle w:val="HTML"/>
              </w:rPr>
              <w:t>Portfolio margin</w:t>
            </w:r>
          </w:p>
        </w:tc>
      </w:tr>
      <w:tr w:rsidR="00000000">
        <w:trPr>
          <w:divId w:val="175387555"/>
          <w:tblCellSpacing w:w="15" w:type="dxa"/>
        </w:trPr>
        <w:tc>
          <w:tcPr>
            <w:tcW w:w="0" w:type="auto"/>
            <w:vAlign w:val="center"/>
            <w:hideMark/>
          </w:tcPr>
          <w:p w:rsidR="00000000" w:rsidRDefault="00000000">
            <w:r>
              <w:t>&gt;&gt; availEq</w:t>
            </w:r>
          </w:p>
        </w:tc>
        <w:tc>
          <w:tcPr>
            <w:tcW w:w="0" w:type="auto"/>
            <w:vAlign w:val="center"/>
            <w:hideMark/>
          </w:tcPr>
          <w:p w:rsidR="00000000" w:rsidRDefault="00000000">
            <w:r>
              <w:t>String</w:t>
            </w:r>
          </w:p>
        </w:tc>
        <w:tc>
          <w:tcPr>
            <w:tcW w:w="0" w:type="auto"/>
            <w:vAlign w:val="center"/>
            <w:hideMark/>
          </w:tcPr>
          <w:p w:rsidR="00000000" w:rsidRDefault="00000000">
            <w:r>
              <w:t>Available equity of currency</w:t>
            </w:r>
            <w:r>
              <w:br/>
              <w:t xml:space="preserve">Applicable to </w:t>
            </w:r>
            <w:r>
              <w:rPr>
                <w:rStyle w:val="HTML"/>
              </w:rPr>
              <w:t>Spot and futures mode</w:t>
            </w:r>
            <w:r>
              <w:t>/</w:t>
            </w:r>
            <w:r>
              <w:rPr>
                <w:rStyle w:val="HTML"/>
              </w:rPr>
              <w:t>Multi-currency margin</w:t>
            </w:r>
            <w:r>
              <w:t>/</w:t>
            </w:r>
            <w:r>
              <w:rPr>
                <w:rStyle w:val="HTML"/>
              </w:rPr>
              <w:t>Portfolio margin</w:t>
            </w:r>
          </w:p>
        </w:tc>
      </w:tr>
      <w:tr w:rsidR="00000000">
        <w:trPr>
          <w:divId w:val="175387555"/>
          <w:tblCellSpacing w:w="15" w:type="dxa"/>
        </w:trPr>
        <w:tc>
          <w:tcPr>
            <w:tcW w:w="0" w:type="auto"/>
            <w:vAlign w:val="center"/>
            <w:hideMark/>
          </w:tcPr>
          <w:p w:rsidR="00000000" w:rsidRDefault="00000000">
            <w:r>
              <w:t>&gt;&gt; disEq</w:t>
            </w:r>
          </w:p>
        </w:tc>
        <w:tc>
          <w:tcPr>
            <w:tcW w:w="0" w:type="auto"/>
            <w:vAlign w:val="center"/>
            <w:hideMark/>
          </w:tcPr>
          <w:p w:rsidR="00000000" w:rsidRDefault="00000000">
            <w:r>
              <w:t>String</w:t>
            </w:r>
          </w:p>
        </w:tc>
        <w:tc>
          <w:tcPr>
            <w:tcW w:w="0" w:type="auto"/>
            <w:vAlign w:val="center"/>
            <w:hideMark/>
          </w:tcPr>
          <w:p w:rsidR="00000000" w:rsidRDefault="00000000">
            <w:r>
              <w:t xml:space="preserve">Discount equity of currency in </w:t>
            </w:r>
            <w:r>
              <w:rPr>
                <w:rStyle w:val="HTML"/>
              </w:rPr>
              <w:t>USD</w:t>
            </w:r>
          </w:p>
        </w:tc>
      </w:tr>
      <w:tr w:rsidR="00000000">
        <w:trPr>
          <w:divId w:val="175387555"/>
          <w:tblCellSpacing w:w="15" w:type="dxa"/>
        </w:trPr>
        <w:tc>
          <w:tcPr>
            <w:tcW w:w="0" w:type="auto"/>
            <w:vAlign w:val="center"/>
            <w:hideMark/>
          </w:tcPr>
          <w:p w:rsidR="00000000" w:rsidRDefault="00000000">
            <w:r>
              <w:t>&gt;&gt; fixedBal</w:t>
            </w:r>
          </w:p>
        </w:tc>
        <w:tc>
          <w:tcPr>
            <w:tcW w:w="0" w:type="auto"/>
            <w:vAlign w:val="center"/>
            <w:hideMark/>
          </w:tcPr>
          <w:p w:rsidR="00000000" w:rsidRDefault="00000000">
            <w:r>
              <w:t>String</w:t>
            </w:r>
          </w:p>
        </w:tc>
        <w:tc>
          <w:tcPr>
            <w:tcW w:w="0" w:type="auto"/>
            <w:vAlign w:val="center"/>
            <w:hideMark/>
          </w:tcPr>
          <w:p w:rsidR="00000000" w:rsidRDefault="00000000">
            <w:r>
              <w:t xml:space="preserve">Frozen balance for </w:t>
            </w:r>
            <w:r>
              <w:rPr>
                <w:rStyle w:val="HTML"/>
              </w:rPr>
              <w:t>Dip Sniper</w:t>
            </w:r>
            <w:r>
              <w:t xml:space="preserve"> and </w:t>
            </w:r>
            <w:r>
              <w:rPr>
                <w:rStyle w:val="HTML"/>
              </w:rPr>
              <w:t>Peak Sniper</w:t>
            </w:r>
          </w:p>
        </w:tc>
      </w:tr>
      <w:tr w:rsidR="00000000">
        <w:trPr>
          <w:divId w:val="175387555"/>
          <w:tblCellSpacing w:w="15" w:type="dxa"/>
        </w:trPr>
        <w:tc>
          <w:tcPr>
            <w:tcW w:w="0" w:type="auto"/>
            <w:vAlign w:val="center"/>
            <w:hideMark/>
          </w:tcPr>
          <w:p w:rsidR="00000000" w:rsidRDefault="00000000">
            <w:r>
              <w:t>&gt;&gt; availBal</w:t>
            </w:r>
          </w:p>
        </w:tc>
        <w:tc>
          <w:tcPr>
            <w:tcW w:w="0" w:type="auto"/>
            <w:vAlign w:val="center"/>
            <w:hideMark/>
          </w:tcPr>
          <w:p w:rsidR="00000000" w:rsidRDefault="00000000">
            <w:r>
              <w:t>String</w:t>
            </w:r>
          </w:p>
        </w:tc>
        <w:tc>
          <w:tcPr>
            <w:tcW w:w="0" w:type="auto"/>
            <w:vAlign w:val="center"/>
            <w:hideMark/>
          </w:tcPr>
          <w:p w:rsidR="00000000" w:rsidRDefault="00000000">
            <w:r>
              <w:t>Available balance of currency</w:t>
            </w:r>
          </w:p>
        </w:tc>
      </w:tr>
      <w:tr w:rsidR="00000000">
        <w:trPr>
          <w:divId w:val="175387555"/>
          <w:tblCellSpacing w:w="15" w:type="dxa"/>
        </w:trPr>
        <w:tc>
          <w:tcPr>
            <w:tcW w:w="0" w:type="auto"/>
            <w:vAlign w:val="center"/>
            <w:hideMark/>
          </w:tcPr>
          <w:p w:rsidR="00000000" w:rsidRDefault="00000000">
            <w:r>
              <w:t>&gt;&gt; frozenBal</w:t>
            </w:r>
          </w:p>
        </w:tc>
        <w:tc>
          <w:tcPr>
            <w:tcW w:w="0" w:type="auto"/>
            <w:vAlign w:val="center"/>
            <w:hideMark/>
          </w:tcPr>
          <w:p w:rsidR="00000000" w:rsidRDefault="00000000">
            <w:r>
              <w:t>String</w:t>
            </w:r>
          </w:p>
        </w:tc>
        <w:tc>
          <w:tcPr>
            <w:tcW w:w="0" w:type="auto"/>
            <w:vAlign w:val="center"/>
            <w:hideMark/>
          </w:tcPr>
          <w:p w:rsidR="00000000" w:rsidRDefault="00000000">
            <w:r>
              <w:t>Frozen balance of currency</w:t>
            </w:r>
          </w:p>
        </w:tc>
      </w:tr>
      <w:tr w:rsidR="00000000">
        <w:trPr>
          <w:divId w:val="175387555"/>
          <w:tblCellSpacing w:w="15" w:type="dxa"/>
        </w:trPr>
        <w:tc>
          <w:tcPr>
            <w:tcW w:w="0" w:type="auto"/>
            <w:vAlign w:val="center"/>
            <w:hideMark/>
          </w:tcPr>
          <w:p w:rsidR="00000000" w:rsidRDefault="00000000">
            <w:r>
              <w:t>&gt;&gt; ordFrozen</w:t>
            </w:r>
          </w:p>
        </w:tc>
        <w:tc>
          <w:tcPr>
            <w:tcW w:w="0" w:type="auto"/>
            <w:vAlign w:val="center"/>
            <w:hideMark/>
          </w:tcPr>
          <w:p w:rsidR="00000000" w:rsidRDefault="00000000">
            <w:r>
              <w:t>String</w:t>
            </w:r>
          </w:p>
        </w:tc>
        <w:tc>
          <w:tcPr>
            <w:tcW w:w="0" w:type="auto"/>
            <w:vAlign w:val="center"/>
            <w:hideMark/>
          </w:tcPr>
          <w:p w:rsidR="00000000" w:rsidRDefault="00000000">
            <w:r>
              <w:t xml:space="preserve">Margin frozen for open orders </w:t>
            </w:r>
            <w:r>
              <w:br/>
              <w:t xml:space="preserve">Applicable to </w:t>
            </w:r>
            <w:r>
              <w:rPr>
                <w:rStyle w:val="HTML"/>
              </w:rPr>
              <w:t>Spot mode</w:t>
            </w:r>
            <w:r>
              <w:t>/</w:t>
            </w:r>
            <w:r>
              <w:rPr>
                <w:rStyle w:val="HTML"/>
              </w:rPr>
              <w:t>Spot and futures mode</w:t>
            </w:r>
            <w:r>
              <w:t>/</w:t>
            </w:r>
            <w:r>
              <w:rPr>
                <w:rStyle w:val="HTML"/>
              </w:rPr>
              <w:t>Multi-currency margin</w:t>
            </w:r>
          </w:p>
        </w:tc>
      </w:tr>
      <w:tr w:rsidR="00000000">
        <w:trPr>
          <w:divId w:val="175387555"/>
          <w:tblCellSpacing w:w="15" w:type="dxa"/>
        </w:trPr>
        <w:tc>
          <w:tcPr>
            <w:tcW w:w="0" w:type="auto"/>
            <w:vAlign w:val="center"/>
            <w:hideMark/>
          </w:tcPr>
          <w:p w:rsidR="00000000" w:rsidRDefault="00000000">
            <w:r>
              <w:t>&gt;&gt; liab</w:t>
            </w:r>
          </w:p>
        </w:tc>
        <w:tc>
          <w:tcPr>
            <w:tcW w:w="0" w:type="auto"/>
            <w:vAlign w:val="center"/>
            <w:hideMark/>
          </w:tcPr>
          <w:p w:rsidR="00000000" w:rsidRDefault="00000000">
            <w:r>
              <w:t>String</w:t>
            </w:r>
          </w:p>
        </w:tc>
        <w:tc>
          <w:tcPr>
            <w:tcW w:w="0" w:type="auto"/>
            <w:vAlign w:val="center"/>
            <w:hideMark/>
          </w:tcPr>
          <w:p w:rsidR="00000000" w:rsidRDefault="00000000">
            <w:r>
              <w:t>Liabilities of currency</w:t>
            </w:r>
            <w:r>
              <w:br/>
              <w:t xml:space="preserve">It is a positive value, e.g. </w:t>
            </w:r>
            <w:r>
              <w:rPr>
                <w:rStyle w:val="HTML"/>
              </w:rPr>
              <w:t>21625.64</w:t>
            </w:r>
            <w:r>
              <w:t xml:space="preserve">. </w:t>
            </w:r>
            <w:r>
              <w:br/>
              <w:t xml:space="preserve">Applicable to </w:t>
            </w:r>
            <w:r>
              <w:rPr>
                <w:rStyle w:val="HTML"/>
              </w:rPr>
              <w:t>Spot mode</w:t>
            </w:r>
            <w:r>
              <w:t>/</w:t>
            </w:r>
            <w:r>
              <w:rPr>
                <w:rStyle w:val="HTML"/>
              </w:rPr>
              <w:t>Multi-currency margin</w:t>
            </w:r>
            <w:r>
              <w:t>/</w:t>
            </w:r>
            <w:r>
              <w:rPr>
                <w:rStyle w:val="HTML"/>
              </w:rPr>
              <w:t>Portfolio margin</w:t>
            </w:r>
          </w:p>
        </w:tc>
      </w:tr>
      <w:tr w:rsidR="00000000">
        <w:trPr>
          <w:divId w:val="175387555"/>
          <w:tblCellSpacing w:w="15" w:type="dxa"/>
        </w:trPr>
        <w:tc>
          <w:tcPr>
            <w:tcW w:w="0" w:type="auto"/>
            <w:vAlign w:val="center"/>
            <w:hideMark/>
          </w:tcPr>
          <w:p w:rsidR="00000000" w:rsidRDefault="00000000">
            <w:r>
              <w:t>&gt;&gt; upl</w:t>
            </w:r>
          </w:p>
        </w:tc>
        <w:tc>
          <w:tcPr>
            <w:tcW w:w="0" w:type="auto"/>
            <w:vAlign w:val="center"/>
            <w:hideMark/>
          </w:tcPr>
          <w:p w:rsidR="00000000" w:rsidRDefault="00000000">
            <w:r>
              <w:t>String</w:t>
            </w:r>
          </w:p>
        </w:tc>
        <w:tc>
          <w:tcPr>
            <w:tcW w:w="0" w:type="auto"/>
            <w:vAlign w:val="center"/>
            <w:hideMark/>
          </w:tcPr>
          <w:p w:rsidR="00000000" w:rsidRDefault="00000000">
            <w:r>
              <w:t xml:space="preserve">The sum of the unrealized profit &amp; loss of all margin and derivatives positions of currency. </w:t>
            </w:r>
            <w:r>
              <w:br/>
              <w:t xml:space="preserve">Applicable to </w:t>
            </w:r>
            <w:r>
              <w:rPr>
                <w:rStyle w:val="HTML"/>
              </w:rPr>
              <w:t>Spot and futures mode</w:t>
            </w:r>
            <w:r>
              <w:t>/</w:t>
            </w:r>
            <w:r>
              <w:rPr>
                <w:rStyle w:val="HTML"/>
              </w:rPr>
              <w:t>Multi-currency margin</w:t>
            </w:r>
            <w:r>
              <w:t>/</w:t>
            </w:r>
            <w:r>
              <w:rPr>
                <w:rStyle w:val="HTML"/>
              </w:rPr>
              <w:t>Portfolio margin</w:t>
            </w:r>
          </w:p>
        </w:tc>
      </w:tr>
      <w:tr w:rsidR="00000000">
        <w:trPr>
          <w:divId w:val="175387555"/>
          <w:tblCellSpacing w:w="15" w:type="dxa"/>
        </w:trPr>
        <w:tc>
          <w:tcPr>
            <w:tcW w:w="0" w:type="auto"/>
            <w:vAlign w:val="center"/>
            <w:hideMark/>
          </w:tcPr>
          <w:p w:rsidR="00000000" w:rsidRDefault="00000000">
            <w:r>
              <w:t>&gt;&gt; uplLiab</w:t>
            </w:r>
          </w:p>
        </w:tc>
        <w:tc>
          <w:tcPr>
            <w:tcW w:w="0" w:type="auto"/>
            <w:vAlign w:val="center"/>
            <w:hideMark/>
          </w:tcPr>
          <w:p w:rsidR="00000000" w:rsidRDefault="00000000">
            <w:r>
              <w:t>String</w:t>
            </w:r>
          </w:p>
        </w:tc>
        <w:tc>
          <w:tcPr>
            <w:tcW w:w="0" w:type="auto"/>
            <w:vAlign w:val="center"/>
            <w:hideMark/>
          </w:tcPr>
          <w:p w:rsidR="00000000" w:rsidRDefault="00000000">
            <w:r>
              <w:t>Liabilities due to Unrealized loss of currency</w:t>
            </w:r>
            <w:r>
              <w:br/>
            </w:r>
            <w:r>
              <w:lastRenderedPageBreak/>
              <w:t xml:space="preserve">Applicable to </w:t>
            </w:r>
            <w:r>
              <w:rPr>
                <w:rStyle w:val="HTML"/>
              </w:rPr>
              <w:t>Multi-currency margin</w:t>
            </w:r>
            <w:r>
              <w:t>/</w:t>
            </w:r>
            <w:r>
              <w:rPr>
                <w:rStyle w:val="HTML"/>
              </w:rPr>
              <w:t>Portfolio margin</w:t>
            </w:r>
          </w:p>
        </w:tc>
      </w:tr>
      <w:tr w:rsidR="00000000">
        <w:trPr>
          <w:divId w:val="175387555"/>
          <w:tblCellSpacing w:w="15" w:type="dxa"/>
        </w:trPr>
        <w:tc>
          <w:tcPr>
            <w:tcW w:w="0" w:type="auto"/>
            <w:vAlign w:val="center"/>
            <w:hideMark/>
          </w:tcPr>
          <w:p w:rsidR="00000000" w:rsidRDefault="00000000">
            <w:r>
              <w:lastRenderedPageBreak/>
              <w:t>&gt;&gt; crossLiab</w:t>
            </w:r>
          </w:p>
        </w:tc>
        <w:tc>
          <w:tcPr>
            <w:tcW w:w="0" w:type="auto"/>
            <w:vAlign w:val="center"/>
            <w:hideMark/>
          </w:tcPr>
          <w:p w:rsidR="00000000" w:rsidRDefault="00000000">
            <w:r>
              <w:t>String</w:t>
            </w:r>
          </w:p>
        </w:tc>
        <w:tc>
          <w:tcPr>
            <w:tcW w:w="0" w:type="auto"/>
            <w:vAlign w:val="center"/>
            <w:hideMark/>
          </w:tcPr>
          <w:p w:rsidR="00000000" w:rsidRDefault="00000000">
            <w:r>
              <w:t>Cross Liabilities of currency</w:t>
            </w:r>
            <w:r>
              <w:br/>
              <w:t xml:space="preserve">Applicable to </w:t>
            </w:r>
            <w:r>
              <w:rPr>
                <w:rStyle w:val="HTML"/>
              </w:rPr>
              <w:t>Spot mode</w:t>
            </w:r>
            <w:r>
              <w:t>/</w:t>
            </w:r>
            <w:r>
              <w:rPr>
                <w:rStyle w:val="HTML"/>
              </w:rPr>
              <w:t>Multi-currency margin</w:t>
            </w:r>
            <w:r>
              <w:t>/</w:t>
            </w:r>
            <w:r>
              <w:rPr>
                <w:rStyle w:val="HTML"/>
              </w:rPr>
              <w:t>Portfolio margin</w:t>
            </w:r>
          </w:p>
        </w:tc>
      </w:tr>
      <w:tr w:rsidR="00000000">
        <w:trPr>
          <w:divId w:val="175387555"/>
          <w:tblCellSpacing w:w="15" w:type="dxa"/>
        </w:trPr>
        <w:tc>
          <w:tcPr>
            <w:tcW w:w="0" w:type="auto"/>
            <w:vAlign w:val="center"/>
            <w:hideMark/>
          </w:tcPr>
          <w:p w:rsidR="00000000" w:rsidRDefault="00000000">
            <w:r>
              <w:t>&gt;&gt; isoLiab</w:t>
            </w:r>
          </w:p>
        </w:tc>
        <w:tc>
          <w:tcPr>
            <w:tcW w:w="0" w:type="auto"/>
            <w:vAlign w:val="center"/>
            <w:hideMark/>
          </w:tcPr>
          <w:p w:rsidR="00000000" w:rsidRDefault="00000000">
            <w:r>
              <w:t>String</w:t>
            </w:r>
          </w:p>
        </w:tc>
        <w:tc>
          <w:tcPr>
            <w:tcW w:w="0" w:type="auto"/>
            <w:vAlign w:val="center"/>
            <w:hideMark/>
          </w:tcPr>
          <w:p w:rsidR="00000000" w:rsidRDefault="00000000">
            <w:r>
              <w:t>Isolated Liabilities of currency</w:t>
            </w:r>
            <w:r>
              <w:br/>
              <w:t xml:space="preserve">Applicable to </w:t>
            </w:r>
            <w:r>
              <w:rPr>
                <w:rStyle w:val="HTML"/>
              </w:rPr>
              <w:t>Multi-currency margin</w:t>
            </w:r>
            <w:r>
              <w:t>/</w:t>
            </w:r>
            <w:r>
              <w:rPr>
                <w:rStyle w:val="HTML"/>
              </w:rPr>
              <w:t>Portfolio margin</w:t>
            </w:r>
          </w:p>
        </w:tc>
      </w:tr>
      <w:tr w:rsidR="00000000">
        <w:trPr>
          <w:divId w:val="175387555"/>
          <w:tblCellSpacing w:w="15" w:type="dxa"/>
        </w:trPr>
        <w:tc>
          <w:tcPr>
            <w:tcW w:w="0" w:type="auto"/>
            <w:vAlign w:val="center"/>
            <w:hideMark/>
          </w:tcPr>
          <w:p w:rsidR="00000000" w:rsidRDefault="00000000">
            <w:r>
              <w:t>&gt;&gt; rewardBal</w:t>
            </w:r>
          </w:p>
        </w:tc>
        <w:tc>
          <w:tcPr>
            <w:tcW w:w="0" w:type="auto"/>
            <w:vAlign w:val="center"/>
            <w:hideMark/>
          </w:tcPr>
          <w:p w:rsidR="00000000" w:rsidRDefault="00000000">
            <w:r>
              <w:t>String</w:t>
            </w:r>
          </w:p>
        </w:tc>
        <w:tc>
          <w:tcPr>
            <w:tcW w:w="0" w:type="auto"/>
            <w:vAlign w:val="center"/>
            <w:hideMark/>
          </w:tcPr>
          <w:p w:rsidR="00000000" w:rsidRDefault="00000000">
            <w:r>
              <w:t>Trial fund balance</w:t>
            </w:r>
          </w:p>
        </w:tc>
      </w:tr>
      <w:tr w:rsidR="00000000">
        <w:trPr>
          <w:divId w:val="175387555"/>
          <w:tblCellSpacing w:w="15" w:type="dxa"/>
        </w:trPr>
        <w:tc>
          <w:tcPr>
            <w:tcW w:w="0" w:type="auto"/>
            <w:vAlign w:val="center"/>
            <w:hideMark/>
          </w:tcPr>
          <w:p w:rsidR="00000000" w:rsidRDefault="00000000">
            <w:r>
              <w:t>&gt;&gt; mgnRatio</w:t>
            </w:r>
          </w:p>
        </w:tc>
        <w:tc>
          <w:tcPr>
            <w:tcW w:w="0" w:type="auto"/>
            <w:vAlign w:val="center"/>
            <w:hideMark/>
          </w:tcPr>
          <w:p w:rsidR="00000000" w:rsidRDefault="00000000">
            <w:r>
              <w:t>String</w:t>
            </w:r>
          </w:p>
        </w:tc>
        <w:tc>
          <w:tcPr>
            <w:tcW w:w="0" w:type="auto"/>
            <w:vAlign w:val="center"/>
            <w:hideMark/>
          </w:tcPr>
          <w:p w:rsidR="00000000" w:rsidRDefault="00000000">
            <w:r>
              <w:t xml:space="preserve">Cross margin ratio of currency </w:t>
            </w:r>
            <w:r>
              <w:br/>
              <w:t xml:space="preserve">The index for measuring the risk of a certain asset in the account. </w:t>
            </w:r>
            <w:r>
              <w:br/>
              <w:t xml:space="preserve">Applicable to </w:t>
            </w:r>
            <w:r>
              <w:rPr>
                <w:rStyle w:val="HTML"/>
              </w:rPr>
              <w:t>Spot and futures mode</w:t>
            </w:r>
            <w:r>
              <w:t xml:space="preserve"> and when there is cross position</w:t>
            </w:r>
          </w:p>
        </w:tc>
      </w:tr>
      <w:tr w:rsidR="00000000">
        <w:trPr>
          <w:divId w:val="175387555"/>
          <w:tblCellSpacing w:w="15" w:type="dxa"/>
        </w:trPr>
        <w:tc>
          <w:tcPr>
            <w:tcW w:w="0" w:type="auto"/>
            <w:vAlign w:val="center"/>
            <w:hideMark/>
          </w:tcPr>
          <w:p w:rsidR="00000000" w:rsidRDefault="00000000">
            <w:r>
              <w:t>&gt;&gt; imr</w:t>
            </w:r>
          </w:p>
        </w:tc>
        <w:tc>
          <w:tcPr>
            <w:tcW w:w="0" w:type="auto"/>
            <w:vAlign w:val="center"/>
            <w:hideMark/>
          </w:tcPr>
          <w:p w:rsidR="00000000" w:rsidRDefault="00000000">
            <w:r>
              <w:t>String</w:t>
            </w:r>
          </w:p>
        </w:tc>
        <w:tc>
          <w:tcPr>
            <w:tcW w:w="0" w:type="auto"/>
            <w:vAlign w:val="center"/>
            <w:hideMark/>
          </w:tcPr>
          <w:p w:rsidR="00000000" w:rsidRDefault="00000000">
            <w:r>
              <w:t>Cross initial margin requirement at the currency level</w:t>
            </w:r>
            <w:r>
              <w:br/>
              <w:t xml:space="preserve">Applicable to </w:t>
            </w:r>
            <w:r>
              <w:rPr>
                <w:rStyle w:val="HTML"/>
              </w:rPr>
              <w:t>Spot and futures mode</w:t>
            </w:r>
            <w:r>
              <w:t xml:space="preserve"> and when there is cross position</w:t>
            </w:r>
          </w:p>
        </w:tc>
      </w:tr>
      <w:tr w:rsidR="00000000">
        <w:trPr>
          <w:divId w:val="175387555"/>
          <w:tblCellSpacing w:w="15" w:type="dxa"/>
        </w:trPr>
        <w:tc>
          <w:tcPr>
            <w:tcW w:w="0" w:type="auto"/>
            <w:vAlign w:val="center"/>
            <w:hideMark/>
          </w:tcPr>
          <w:p w:rsidR="00000000" w:rsidRDefault="00000000">
            <w:r>
              <w:t>&gt;&gt; mmr</w:t>
            </w:r>
          </w:p>
        </w:tc>
        <w:tc>
          <w:tcPr>
            <w:tcW w:w="0" w:type="auto"/>
            <w:vAlign w:val="center"/>
            <w:hideMark/>
          </w:tcPr>
          <w:p w:rsidR="00000000" w:rsidRDefault="00000000">
            <w:r>
              <w:t>String</w:t>
            </w:r>
          </w:p>
        </w:tc>
        <w:tc>
          <w:tcPr>
            <w:tcW w:w="0" w:type="auto"/>
            <w:vAlign w:val="center"/>
            <w:hideMark/>
          </w:tcPr>
          <w:p w:rsidR="00000000" w:rsidRDefault="00000000">
            <w:r>
              <w:t>Cross maintenance margin requirement at the currency level</w:t>
            </w:r>
            <w:r>
              <w:br/>
              <w:t xml:space="preserve">Applicable to </w:t>
            </w:r>
            <w:r>
              <w:rPr>
                <w:rStyle w:val="HTML"/>
              </w:rPr>
              <w:t>Spot and futures mode</w:t>
            </w:r>
            <w:r>
              <w:t xml:space="preserve"> and when there is cross position</w:t>
            </w:r>
          </w:p>
        </w:tc>
      </w:tr>
      <w:tr w:rsidR="00000000">
        <w:trPr>
          <w:divId w:val="175387555"/>
          <w:tblCellSpacing w:w="15" w:type="dxa"/>
        </w:trPr>
        <w:tc>
          <w:tcPr>
            <w:tcW w:w="0" w:type="auto"/>
            <w:vAlign w:val="center"/>
            <w:hideMark/>
          </w:tcPr>
          <w:p w:rsidR="00000000" w:rsidRDefault="00000000">
            <w:r>
              <w:t>&gt;&gt; interest</w:t>
            </w:r>
          </w:p>
        </w:tc>
        <w:tc>
          <w:tcPr>
            <w:tcW w:w="0" w:type="auto"/>
            <w:vAlign w:val="center"/>
            <w:hideMark/>
          </w:tcPr>
          <w:p w:rsidR="00000000" w:rsidRDefault="00000000">
            <w:r>
              <w:t>String</w:t>
            </w:r>
          </w:p>
        </w:tc>
        <w:tc>
          <w:tcPr>
            <w:tcW w:w="0" w:type="auto"/>
            <w:vAlign w:val="center"/>
            <w:hideMark/>
          </w:tcPr>
          <w:p w:rsidR="00000000" w:rsidRDefault="00000000">
            <w:r>
              <w:t>Interest of currency</w:t>
            </w:r>
            <w:r>
              <w:br/>
              <w:t xml:space="preserve">It is a positive value, e.g."9.01". Applicable to </w:t>
            </w:r>
            <w:r>
              <w:rPr>
                <w:rStyle w:val="HTML"/>
              </w:rPr>
              <w:t>Spot mode</w:t>
            </w:r>
            <w:r>
              <w:t>/</w:t>
            </w:r>
            <w:r>
              <w:rPr>
                <w:rStyle w:val="HTML"/>
              </w:rPr>
              <w:t>Multi-currency margin</w:t>
            </w:r>
            <w:r>
              <w:t>/</w:t>
            </w:r>
            <w:r>
              <w:rPr>
                <w:rStyle w:val="HTML"/>
              </w:rPr>
              <w:t>Portfolio margin</w:t>
            </w:r>
          </w:p>
        </w:tc>
      </w:tr>
      <w:tr w:rsidR="00000000">
        <w:trPr>
          <w:divId w:val="175387555"/>
          <w:tblCellSpacing w:w="15" w:type="dxa"/>
        </w:trPr>
        <w:tc>
          <w:tcPr>
            <w:tcW w:w="0" w:type="auto"/>
            <w:vAlign w:val="center"/>
            <w:hideMark/>
          </w:tcPr>
          <w:p w:rsidR="00000000" w:rsidRDefault="00000000">
            <w:r>
              <w:t>&gt;&gt; twap</w:t>
            </w:r>
          </w:p>
        </w:tc>
        <w:tc>
          <w:tcPr>
            <w:tcW w:w="0" w:type="auto"/>
            <w:vAlign w:val="center"/>
            <w:hideMark/>
          </w:tcPr>
          <w:p w:rsidR="00000000" w:rsidRDefault="00000000">
            <w:r>
              <w:t>String</w:t>
            </w:r>
          </w:p>
        </w:tc>
        <w:tc>
          <w:tcPr>
            <w:tcW w:w="0" w:type="auto"/>
            <w:vAlign w:val="center"/>
            <w:hideMark/>
          </w:tcPr>
          <w:p w:rsidR="00000000" w:rsidRDefault="00000000">
            <w:r>
              <w:t>System is forced repayment(TWAP) indicator</w:t>
            </w:r>
            <w:r>
              <w:br/>
              <w:t>Divided into multiple levels from 0 to 5, the larger the number, the more likely the auto repayment will be triggered.</w:t>
            </w:r>
            <w:r>
              <w:br/>
              <w:t xml:space="preserve">Applicable to </w:t>
            </w:r>
            <w:r>
              <w:rPr>
                <w:rStyle w:val="HTML"/>
              </w:rPr>
              <w:t>Spot mode</w:t>
            </w:r>
            <w:r>
              <w:t>/</w:t>
            </w:r>
            <w:r>
              <w:rPr>
                <w:rStyle w:val="HTML"/>
              </w:rPr>
              <w:t>Multi-currency margin</w:t>
            </w:r>
            <w:r>
              <w:t>/</w:t>
            </w:r>
            <w:r>
              <w:rPr>
                <w:rStyle w:val="HTML"/>
              </w:rPr>
              <w:t>Portfolio margin</w:t>
            </w:r>
          </w:p>
        </w:tc>
      </w:tr>
      <w:tr w:rsidR="00000000">
        <w:trPr>
          <w:divId w:val="175387555"/>
          <w:tblCellSpacing w:w="15" w:type="dxa"/>
        </w:trPr>
        <w:tc>
          <w:tcPr>
            <w:tcW w:w="0" w:type="auto"/>
            <w:vAlign w:val="center"/>
            <w:hideMark/>
          </w:tcPr>
          <w:p w:rsidR="00000000" w:rsidRDefault="00000000">
            <w:r>
              <w:t>&gt;&gt; maxLoan</w:t>
            </w:r>
          </w:p>
        </w:tc>
        <w:tc>
          <w:tcPr>
            <w:tcW w:w="0" w:type="auto"/>
            <w:vAlign w:val="center"/>
            <w:hideMark/>
          </w:tcPr>
          <w:p w:rsidR="00000000" w:rsidRDefault="00000000">
            <w:r>
              <w:t>String</w:t>
            </w:r>
          </w:p>
        </w:tc>
        <w:tc>
          <w:tcPr>
            <w:tcW w:w="0" w:type="auto"/>
            <w:vAlign w:val="center"/>
            <w:hideMark/>
          </w:tcPr>
          <w:p w:rsidR="00000000" w:rsidRDefault="00000000">
            <w:r>
              <w:t>Max loan of currency</w:t>
            </w:r>
            <w:r>
              <w:br/>
              <w:t xml:space="preserve">Applicable to </w:t>
            </w:r>
            <w:r>
              <w:rPr>
                <w:rStyle w:val="HTML"/>
              </w:rPr>
              <w:t>cross</w:t>
            </w:r>
            <w:r>
              <w:t xml:space="preserve"> of </w:t>
            </w:r>
            <w:r>
              <w:rPr>
                <w:rStyle w:val="HTML"/>
              </w:rPr>
              <w:t>Spot mode</w:t>
            </w:r>
            <w:r>
              <w:t>/</w:t>
            </w:r>
            <w:r>
              <w:rPr>
                <w:rStyle w:val="HTML"/>
              </w:rPr>
              <w:t>Multi-currency margin</w:t>
            </w:r>
            <w:r>
              <w:t>/</w:t>
            </w:r>
            <w:r>
              <w:rPr>
                <w:rStyle w:val="HTML"/>
              </w:rPr>
              <w:t>Portfolio margin</w:t>
            </w:r>
          </w:p>
        </w:tc>
      </w:tr>
      <w:tr w:rsidR="00000000">
        <w:trPr>
          <w:divId w:val="175387555"/>
          <w:tblCellSpacing w:w="15" w:type="dxa"/>
        </w:trPr>
        <w:tc>
          <w:tcPr>
            <w:tcW w:w="0" w:type="auto"/>
            <w:vAlign w:val="center"/>
            <w:hideMark/>
          </w:tcPr>
          <w:p w:rsidR="00000000" w:rsidRDefault="00000000">
            <w:r>
              <w:t>&gt;&gt; eqUsd</w:t>
            </w:r>
          </w:p>
        </w:tc>
        <w:tc>
          <w:tcPr>
            <w:tcW w:w="0" w:type="auto"/>
            <w:vAlign w:val="center"/>
            <w:hideMark/>
          </w:tcPr>
          <w:p w:rsidR="00000000" w:rsidRDefault="00000000">
            <w:r>
              <w:t>String</w:t>
            </w:r>
          </w:p>
        </w:tc>
        <w:tc>
          <w:tcPr>
            <w:tcW w:w="0" w:type="auto"/>
            <w:vAlign w:val="center"/>
            <w:hideMark/>
          </w:tcPr>
          <w:p w:rsidR="00000000" w:rsidRDefault="00000000">
            <w:r>
              <w:t xml:space="preserve">Equity </w:t>
            </w:r>
            <w:r>
              <w:rPr>
                <w:rStyle w:val="HTML"/>
              </w:rPr>
              <w:t>USD</w:t>
            </w:r>
            <w:r>
              <w:t xml:space="preserve"> of currency</w:t>
            </w:r>
          </w:p>
        </w:tc>
      </w:tr>
      <w:tr w:rsidR="00000000">
        <w:trPr>
          <w:divId w:val="175387555"/>
          <w:tblCellSpacing w:w="15" w:type="dxa"/>
        </w:trPr>
        <w:tc>
          <w:tcPr>
            <w:tcW w:w="0" w:type="auto"/>
            <w:vAlign w:val="center"/>
            <w:hideMark/>
          </w:tcPr>
          <w:p w:rsidR="00000000" w:rsidRDefault="00000000">
            <w:r>
              <w:t>&gt;&gt; borrowFroz</w:t>
            </w:r>
          </w:p>
        </w:tc>
        <w:tc>
          <w:tcPr>
            <w:tcW w:w="0" w:type="auto"/>
            <w:vAlign w:val="center"/>
            <w:hideMark/>
          </w:tcPr>
          <w:p w:rsidR="00000000" w:rsidRDefault="00000000">
            <w:r>
              <w:t>String</w:t>
            </w:r>
          </w:p>
        </w:tc>
        <w:tc>
          <w:tcPr>
            <w:tcW w:w="0" w:type="auto"/>
            <w:vAlign w:val="center"/>
            <w:hideMark/>
          </w:tcPr>
          <w:p w:rsidR="00000000" w:rsidRDefault="00000000">
            <w:r>
              <w:t xml:space="preserve">Potential borrowing IMR of currency in </w:t>
            </w:r>
            <w:r>
              <w:rPr>
                <w:rStyle w:val="HTML"/>
              </w:rPr>
              <w:t>USD</w:t>
            </w:r>
            <w:r>
              <w:t xml:space="preserve"> </w:t>
            </w:r>
            <w:r>
              <w:br/>
              <w:t xml:space="preserve">Only applicable to </w:t>
            </w:r>
            <w:r>
              <w:rPr>
                <w:rStyle w:val="HTML"/>
              </w:rPr>
              <w:t>Spot mode</w:t>
            </w:r>
            <w:r>
              <w:t>/</w:t>
            </w:r>
            <w:r>
              <w:rPr>
                <w:rStyle w:val="HTML"/>
              </w:rPr>
              <w:t>Multi-currency margin</w:t>
            </w:r>
            <w:r>
              <w:t>/</w:t>
            </w:r>
            <w:r>
              <w:rPr>
                <w:rStyle w:val="HTML"/>
              </w:rPr>
              <w:t>Portfolio margin</w:t>
            </w:r>
            <w:r>
              <w:t>. It is "" for other margin modes.</w:t>
            </w:r>
          </w:p>
        </w:tc>
      </w:tr>
      <w:tr w:rsidR="00000000">
        <w:trPr>
          <w:divId w:val="175387555"/>
          <w:tblCellSpacing w:w="15" w:type="dxa"/>
        </w:trPr>
        <w:tc>
          <w:tcPr>
            <w:tcW w:w="0" w:type="auto"/>
            <w:vAlign w:val="center"/>
            <w:hideMark/>
          </w:tcPr>
          <w:p w:rsidR="00000000" w:rsidRDefault="00000000">
            <w:r>
              <w:lastRenderedPageBreak/>
              <w:t>&gt;&gt; notionalLever</w:t>
            </w:r>
          </w:p>
        </w:tc>
        <w:tc>
          <w:tcPr>
            <w:tcW w:w="0" w:type="auto"/>
            <w:vAlign w:val="center"/>
            <w:hideMark/>
          </w:tcPr>
          <w:p w:rsidR="00000000" w:rsidRDefault="00000000">
            <w:r>
              <w:t>String</w:t>
            </w:r>
          </w:p>
        </w:tc>
        <w:tc>
          <w:tcPr>
            <w:tcW w:w="0" w:type="auto"/>
            <w:vAlign w:val="center"/>
            <w:hideMark/>
          </w:tcPr>
          <w:p w:rsidR="00000000" w:rsidRDefault="00000000">
            <w:r>
              <w:t>Leverage of currency</w:t>
            </w:r>
            <w:r>
              <w:br/>
              <w:t xml:space="preserve">Applicable to </w:t>
            </w:r>
            <w:r>
              <w:rPr>
                <w:rStyle w:val="HTML"/>
              </w:rPr>
              <w:t>Spot and futures mode</w:t>
            </w:r>
          </w:p>
        </w:tc>
      </w:tr>
      <w:tr w:rsidR="00000000">
        <w:trPr>
          <w:divId w:val="175387555"/>
          <w:tblCellSpacing w:w="15" w:type="dxa"/>
        </w:trPr>
        <w:tc>
          <w:tcPr>
            <w:tcW w:w="0" w:type="auto"/>
            <w:vAlign w:val="center"/>
            <w:hideMark/>
          </w:tcPr>
          <w:p w:rsidR="00000000" w:rsidRDefault="00000000">
            <w:r>
              <w:t>&gt;&gt; coinUsdPrice</w:t>
            </w:r>
          </w:p>
        </w:tc>
        <w:tc>
          <w:tcPr>
            <w:tcW w:w="0" w:type="auto"/>
            <w:vAlign w:val="center"/>
            <w:hideMark/>
          </w:tcPr>
          <w:p w:rsidR="00000000" w:rsidRDefault="00000000">
            <w:r>
              <w:t>String</w:t>
            </w:r>
          </w:p>
        </w:tc>
        <w:tc>
          <w:tcPr>
            <w:tcW w:w="0" w:type="auto"/>
            <w:vAlign w:val="center"/>
            <w:hideMark/>
          </w:tcPr>
          <w:p w:rsidR="00000000" w:rsidRDefault="00000000">
            <w:r>
              <w:t xml:space="preserve">Price index </w:t>
            </w:r>
            <w:r>
              <w:rPr>
                <w:rStyle w:val="HTML"/>
              </w:rPr>
              <w:t>USD</w:t>
            </w:r>
            <w:r>
              <w:t xml:space="preserve"> of currency</w:t>
            </w:r>
          </w:p>
        </w:tc>
      </w:tr>
      <w:tr w:rsidR="00000000">
        <w:trPr>
          <w:divId w:val="175387555"/>
          <w:tblCellSpacing w:w="15" w:type="dxa"/>
        </w:trPr>
        <w:tc>
          <w:tcPr>
            <w:tcW w:w="0" w:type="auto"/>
            <w:vAlign w:val="center"/>
            <w:hideMark/>
          </w:tcPr>
          <w:p w:rsidR="00000000" w:rsidRDefault="00000000">
            <w:r>
              <w:t>&gt;&gt; stgyEq</w:t>
            </w:r>
          </w:p>
        </w:tc>
        <w:tc>
          <w:tcPr>
            <w:tcW w:w="0" w:type="auto"/>
            <w:vAlign w:val="center"/>
            <w:hideMark/>
          </w:tcPr>
          <w:p w:rsidR="00000000" w:rsidRDefault="00000000">
            <w:r>
              <w:t>String</w:t>
            </w:r>
          </w:p>
        </w:tc>
        <w:tc>
          <w:tcPr>
            <w:tcW w:w="0" w:type="auto"/>
            <w:vAlign w:val="center"/>
            <w:hideMark/>
          </w:tcPr>
          <w:p w:rsidR="00000000" w:rsidRDefault="00000000">
            <w:r>
              <w:t>strategy equity</w:t>
            </w:r>
          </w:p>
        </w:tc>
      </w:tr>
      <w:tr w:rsidR="00000000">
        <w:trPr>
          <w:divId w:val="175387555"/>
          <w:tblCellSpacing w:w="15" w:type="dxa"/>
        </w:trPr>
        <w:tc>
          <w:tcPr>
            <w:tcW w:w="0" w:type="auto"/>
            <w:vAlign w:val="center"/>
            <w:hideMark/>
          </w:tcPr>
          <w:p w:rsidR="00000000" w:rsidRDefault="00000000">
            <w:r>
              <w:t>&gt;&gt; isoUpl</w:t>
            </w:r>
          </w:p>
        </w:tc>
        <w:tc>
          <w:tcPr>
            <w:tcW w:w="0" w:type="auto"/>
            <w:vAlign w:val="center"/>
            <w:hideMark/>
          </w:tcPr>
          <w:p w:rsidR="00000000" w:rsidRDefault="00000000">
            <w:r>
              <w:t>String</w:t>
            </w:r>
          </w:p>
        </w:tc>
        <w:tc>
          <w:tcPr>
            <w:tcW w:w="0" w:type="auto"/>
            <w:vAlign w:val="center"/>
            <w:hideMark/>
          </w:tcPr>
          <w:p w:rsidR="00000000" w:rsidRDefault="00000000">
            <w:r>
              <w:t>Isolated unrealized profit and loss of currency</w:t>
            </w:r>
            <w:r>
              <w:br/>
              <w:t xml:space="preserve">Applicable to </w:t>
            </w:r>
            <w:r>
              <w:rPr>
                <w:rStyle w:val="HTML"/>
              </w:rPr>
              <w:t>Spot and futures mode</w:t>
            </w:r>
            <w:r>
              <w:t>/</w:t>
            </w:r>
            <w:r>
              <w:rPr>
                <w:rStyle w:val="HTML"/>
              </w:rPr>
              <w:t>Multi-currency margin</w:t>
            </w:r>
            <w:r>
              <w:t>/</w:t>
            </w:r>
            <w:r>
              <w:rPr>
                <w:rStyle w:val="HTML"/>
              </w:rPr>
              <w:t>Portfolio margin</w:t>
            </w:r>
          </w:p>
        </w:tc>
      </w:tr>
      <w:tr w:rsidR="00000000">
        <w:trPr>
          <w:divId w:val="175387555"/>
          <w:tblCellSpacing w:w="15" w:type="dxa"/>
        </w:trPr>
        <w:tc>
          <w:tcPr>
            <w:tcW w:w="0" w:type="auto"/>
            <w:vAlign w:val="center"/>
            <w:hideMark/>
          </w:tcPr>
          <w:p w:rsidR="00000000" w:rsidRDefault="00000000">
            <w:r>
              <w:t>&gt;&gt; spotInUseAmt</w:t>
            </w:r>
          </w:p>
        </w:tc>
        <w:tc>
          <w:tcPr>
            <w:tcW w:w="0" w:type="auto"/>
            <w:vAlign w:val="center"/>
            <w:hideMark/>
          </w:tcPr>
          <w:p w:rsidR="00000000" w:rsidRDefault="00000000">
            <w:r>
              <w:t>String</w:t>
            </w:r>
          </w:p>
        </w:tc>
        <w:tc>
          <w:tcPr>
            <w:tcW w:w="0" w:type="auto"/>
            <w:vAlign w:val="center"/>
            <w:hideMark/>
          </w:tcPr>
          <w:p w:rsidR="00000000" w:rsidRDefault="00000000">
            <w:r>
              <w:t>Spot in use amount</w:t>
            </w:r>
            <w:r>
              <w:br/>
              <w:t xml:space="preserve">Applicable to </w:t>
            </w:r>
            <w:r>
              <w:rPr>
                <w:rStyle w:val="HTML"/>
              </w:rPr>
              <w:t>Portfolio margin</w:t>
            </w:r>
          </w:p>
        </w:tc>
      </w:tr>
      <w:tr w:rsidR="00000000">
        <w:trPr>
          <w:divId w:val="175387555"/>
          <w:tblCellSpacing w:w="15" w:type="dxa"/>
        </w:trPr>
        <w:tc>
          <w:tcPr>
            <w:tcW w:w="0" w:type="auto"/>
            <w:vAlign w:val="center"/>
            <w:hideMark/>
          </w:tcPr>
          <w:p w:rsidR="00000000" w:rsidRDefault="00000000">
            <w:r>
              <w:t>&gt;&gt; clSpotInUseAmt</w:t>
            </w:r>
          </w:p>
        </w:tc>
        <w:tc>
          <w:tcPr>
            <w:tcW w:w="0" w:type="auto"/>
            <w:vAlign w:val="center"/>
            <w:hideMark/>
          </w:tcPr>
          <w:p w:rsidR="00000000" w:rsidRDefault="00000000">
            <w:r>
              <w:t>String</w:t>
            </w:r>
          </w:p>
        </w:tc>
        <w:tc>
          <w:tcPr>
            <w:tcW w:w="0" w:type="auto"/>
            <w:vAlign w:val="center"/>
            <w:hideMark/>
          </w:tcPr>
          <w:p w:rsidR="00000000" w:rsidRDefault="00000000">
            <w:r>
              <w:t>User-defined spot risk offset amount</w:t>
            </w:r>
            <w:r>
              <w:br/>
              <w:t xml:space="preserve">Applicable to </w:t>
            </w:r>
            <w:r>
              <w:rPr>
                <w:rStyle w:val="HTML"/>
              </w:rPr>
              <w:t>Portfolio margin</w:t>
            </w:r>
          </w:p>
        </w:tc>
      </w:tr>
      <w:tr w:rsidR="00000000">
        <w:trPr>
          <w:divId w:val="175387555"/>
          <w:tblCellSpacing w:w="15" w:type="dxa"/>
        </w:trPr>
        <w:tc>
          <w:tcPr>
            <w:tcW w:w="0" w:type="auto"/>
            <w:vAlign w:val="center"/>
            <w:hideMark/>
          </w:tcPr>
          <w:p w:rsidR="00000000" w:rsidRDefault="00000000">
            <w:r>
              <w:t>&gt;&gt; maxSpotInUseAmt</w:t>
            </w:r>
          </w:p>
        </w:tc>
        <w:tc>
          <w:tcPr>
            <w:tcW w:w="0" w:type="auto"/>
            <w:vAlign w:val="center"/>
            <w:hideMark/>
          </w:tcPr>
          <w:p w:rsidR="00000000" w:rsidRDefault="00000000">
            <w:r>
              <w:t>String</w:t>
            </w:r>
          </w:p>
        </w:tc>
        <w:tc>
          <w:tcPr>
            <w:tcW w:w="0" w:type="auto"/>
            <w:vAlign w:val="center"/>
            <w:hideMark/>
          </w:tcPr>
          <w:p w:rsidR="00000000" w:rsidRDefault="00000000">
            <w:r>
              <w:t>Max possible spot risk offset amount</w:t>
            </w:r>
            <w:r>
              <w:br/>
              <w:t xml:space="preserve">Applicable to </w:t>
            </w:r>
            <w:r>
              <w:rPr>
                <w:rStyle w:val="HTML"/>
              </w:rPr>
              <w:t>Portfolio margin</w:t>
            </w:r>
          </w:p>
        </w:tc>
      </w:tr>
      <w:tr w:rsidR="00000000">
        <w:trPr>
          <w:divId w:val="175387555"/>
          <w:tblCellSpacing w:w="15" w:type="dxa"/>
        </w:trPr>
        <w:tc>
          <w:tcPr>
            <w:tcW w:w="0" w:type="auto"/>
            <w:vAlign w:val="center"/>
            <w:hideMark/>
          </w:tcPr>
          <w:p w:rsidR="00000000" w:rsidRDefault="00000000">
            <w:r>
              <w:t>&gt;&gt; smtSyncEq</w:t>
            </w:r>
          </w:p>
        </w:tc>
        <w:tc>
          <w:tcPr>
            <w:tcW w:w="0" w:type="auto"/>
            <w:vAlign w:val="center"/>
            <w:hideMark/>
          </w:tcPr>
          <w:p w:rsidR="00000000" w:rsidRDefault="00000000">
            <w:r>
              <w:t>String</w:t>
            </w:r>
          </w:p>
        </w:tc>
        <w:tc>
          <w:tcPr>
            <w:tcW w:w="0" w:type="auto"/>
            <w:vAlign w:val="center"/>
            <w:hideMark/>
          </w:tcPr>
          <w:p w:rsidR="00000000" w:rsidRDefault="00000000">
            <w:r>
              <w:t>Smart sync equity</w:t>
            </w:r>
            <w:r>
              <w:br/>
              <w:t>The default is "0", only applicable to copy trader.</w:t>
            </w:r>
          </w:p>
        </w:tc>
      </w:tr>
      <w:tr w:rsidR="00000000">
        <w:trPr>
          <w:divId w:val="175387555"/>
          <w:tblCellSpacing w:w="15" w:type="dxa"/>
        </w:trPr>
        <w:tc>
          <w:tcPr>
            <w:tcW w:w="0" w:type="auto"/>
            <w:vAlign w:val="center"/>
            <w:hideMark/>
          </w:tcPr>
          <w:p w:rsidR="00000000" w:rsidRDefault="00000000">
            <w:r>
              <w:t>&gt;&gt; spotCopyTradingEq</w:t>
            </w:r>
          </w:p>
        </w:tc>
        <w:tc>
          <w:tcPr>
            <w:tcW w:w="0" w:type="auto"/>
            <w:vAlign w:val="center"/>
            <w:hideMark/>
          </w:tcPr>
          <w:p w:rsidR="00000000" w:rsidRDefault="00000000">
            <w:r>
              <w:t>String</w:t>
            </w:r>
          </w:p>
        </w:tc>
        <w:tc>
          <w:tcPr>
            <w:tcW w:w="0" w:type="auto"/>
            <w:vAlign w:val="center"/>
            <w:hideMark/>
          </w:tcPr>
          <w:p w:rsidR="00000000" w:rsidRDefault="00000000">
            <w:r>
              <w:t xml:space="preserve">Spot smart sync equity. </w:t>
            </w:r>
            <w:r>
              <w:br/>
              <w:t>The default is "0", only applicable to copy trader.</w:t>
            </w:r>
          </w:p>
        </w:tc>
      </w:tr>
      <w:tr w:rsidR="00000000">
        <w:trPr>
          <w:divId w:val="175387555"/>
          <w:tblCellSpacing w:w="15" w:type="dxa"/>
        </w:trPr>
        <w:tc>
          <w:tcPr>
            <w:tcW w:w="0" w:type="auto"/>
            <w:vAlign w:val="center"/>
            <w:hideMark/>
          </w:tcPr>
          <w:p w:rsidR="00000000" w:rsidRDefault="00000000">
            <w:r>
              <w:t>&gt;&gt; spotBal</w:t>
            </w:r>
          </w:p>
        </w:tc>
        <w:tc>
          <w:tcPr>
            <w:tcW w:w="0" w:type="auto"/>
            <w:vAlign w:val="center"/>
            <w:hideMark/>
          </w:tcPr>
          <w:p w:rsidR="00000000" w:rsidRDefault="00000000">
            <w:r>
              <w:t>String</w:t>
            </w:r>
          </w:p>
        </w:tc>
        <w:tc>
          <w:tcPr>
            <w:tcW w:w="0" w:type="auto"/>
            <w:vAlign w:val="center"/>
            <w:hideMark/>
          </w:tcPr>
          <w:p w:rsidR="00000000" w:rsidRDefault="00000000">
            <w:r>
              <w:t xml:space="preserve">Spot balance. The unit is currency, e.g. BTC. </w:t>
            </w:r>
            <w:hyperlink r:id="rId583" w:history="1">
              <w:r>
                <w:rPr>
                  <w:rStyle w:val="a3"/>
                </w:rPr>
                <w:t>Clicking knows more</w:t>
              </w:r>
            </w:hyperlink>
          </w:p>
        </w:tc>
      </w:tr>
      <w:tr w:rsidR="00000000">
        <w:trPr>
          <w:divId w:val="175387555"/>
          <w:tblCellSpacing w:w="15" w:type="dxa"/>
        </w:trPr>
        <w:tc>
          <w:tcPr>
            <w:tcW w:w="0" w:type="auto"/>
            <w:vAlign w:val="center"/>
            <w:hideMark/>
          </w:tcPr>
          <w:p w:rsidR="00000000" w:rsidRDefault="00000000">
            <w:r>
              <w:t>&gt;&gt; openAvgPx</w:t>
            </w:r>
          </w:p>
        </w:tc>
        <w:tc>
          <w:tcPr>
            <w:tcW w:w="0" w:type="auto"/>
            <w:vAlign w:val="center"/>
            <w:hideMark/>
          </w:tcPr>
          <w:p w:rsidR="00000000" w:rsidRDefault="00000000">
            <w:r>
              <w:t>Array</w:t>
            </w:r>
          </w:p>
        </w:tc>
        <w:tc>
          <w:tcPr>
            <w:tcW w:w="0" w:type="auto"/>
            <w:vAlign w:val="center"/>
            <w:hideMark/>
          </w:tcPr>
          <w:p w:rsidR="00000000" w:rsidRDefault="00000000">
            <w:r>
              <w:t xml:space="preserve">Spot average cost price. The unit is USD. </w:t>
            </w:r>
            <w:hyperlink r:id="rId584" w:history="1">
              <w:r>
                <w:rPr>
                  <w:rStyle w:val="a3"/>
                </w:rPr>
                <w:t>Clicking knows more</w:t>
              </w:r>
            </w:hyperlink>
          </w:p>
        </w:tc>
      </w:tr>
      <w:tr w:rsidR="00000000">
        <w:trPr>
          <w:divId w:val="175387555"/>
          <w:tblCellSpacing w:w="15" w:type="dxa"/>
        </w:trPr>
        <w:tc>
          <w:tcPr>
            <w:tcW w:w="0" w:type="auto"/>
            <w:vAlign w:val="center"/>
            <w:hideMark/>
          </w:tcPr>
          <w:p w:rsidR="00000000" w:rsidRDefault="00000000">
            <w:r>
              <w:t>&gt;&gt; accAvgPx</w:t>
            </w:r>
          </w:p>
        </w:tc>
        <w:tc>
          <w:tcPr>
            <w:tcW w:w="0" w:type="auto"/>
            <w:vAlign w:val="center"/>
            <w:hideMark/>
          </w:tcPr>
          <w:p w:rsidR="00000000" w:rsidRDefault="00000000">
            <w:r>
              <w:t>Array</w:t>
            </w:r>
          </w:p>
        </w:tc>
        <w:tc>
          <w:tcPr>
            <w:tcW w:w="0" w:type="auto"/>
            <w:vAlign w:val="center"/>
            <w:hideMark/>
          </w:tcPr>
          <w:p w:rsidR="00000000" w:rsidRDefault="00000000">
            <w:r>
              <w:t xml:space="preserve">Spot accumulated cost price. The unit is USD. </w:t>
            </w:r>
            <w:hyperlink r:id="rId585" w:history="1">
              <w:r>
                <w:rPr>
                  <w:rStyle w:val="a3"/>
                </w:rPr>
                <w:t>Clicking knows more</w:t>
              </w:r>
            </w:hyperlink>
          </w:p>
        </w:tc>
      </w:tr>
      <w:tr w:rsidR="00000000">
        <w:trPr>
          <w:divId w:val="175387555"/>
          <w:tblCellSpacing w:w="15" w:type="dxa"/>
        </w:trPr>
        <w:tc>
          <w:tcPr>
            <w:tcW w:w="0" w:type="auto"/>
            <w:vAlign w:val="center"/>
            <w:hideMark/>
          </w:tcPr>
          <w:p w:rsidR="00000000" w:rsidRDefault="00000000">
            <w:r>
              <w:t>&gt;&gt; spotUpl</w:t>
            </w:r>
          </w:p>
        </w:tc>
        <w:tc>
          <w:tcPr>
            <w:tcW w:w="0" w:type="auto"/>
            <w:vAlign w:val="center"/>
            <w:hideMark/>
          </w:tcPr>
          <w:p w:rsidR="00000000" w:rsidRDefault="00000000">
            <w:r>
              <w:t>String</w:t>
            </w:r>
          </w:p>
        </w:tc>
        <w:tc>
          <w:tcPr>
            <w:tcW w:w="0" w:type="auto"/>
            <w:vAlign w:val="center"/>
            <w:hideMark/>
          </w:tcPr>
          <w:p w:rsidR="00000000" w:rsidRDefault="00000000">
            <w:r>
              <w:t xml:space="preserve">Spot unrealized profit and loss. The unit is USD. </w:t>
            </w:r>
            <w:hyperlink r:id="rId586" w:history="1">
              <w:r>
                <w:rPr>
                  <w:rStyle w:val="a3"/>
                </w:rPr>
                <w:t>Clicking knows more</w:t>
              </w:r>
            </w:hyperlink>
          </w:p>
        </w:tc>
      </w:tr>
      <w:tr w:rsidR="00000000">
        <w:trPr>
          <w:divId w:val="175387555"/>
          <w:tblCellSpacing w:w="15" w:type="dxa"/>
        </w:trPr>
        <w:tc>
          <w:tcPr>
            <w:tcW w:w="0" w:type="auto"/>
            <w:vAlign w:val="center"/>
            <w:hideMark/>
          </w:tcPr>
          <w:p w:rsidR="00000000" w:rsidRDefault="00000000">
            <w:r>
              <w:t>&gt;&gt; spotUplRatio</w:t>
            </w:r>
          </w:p>
        </w:tc>
        <w:tc>
          <w:tcPr>
            <w:tcW w:w="0" w:type="auto"/>
            <w:vAlign w:val="center"/>
            <w:hideMark/>
          </w:tcPr>
          <w:p w:rsidR="00000000" w:rsidRDefault="00000000">
            <w:r>
              <w:t>String</w:t>
            </w:r>
          </w:p>
        </w:tc>
        <w:tc>
          <w:tcPr>
            <w:tcW w:w="0" w:type="auto"/>
            <w:vAlign w:val="center"/>
            <w:hideMark/>
          </w:tcPr>
          <w:p w:rsidR="00000000" w:rsidRDefault="00000000">
            <w:r>
              <w:t xml:space="preserve">Spot unrealized profit and loss ratio. </w:t>
            </w:r>
            <w:hyperlink r:id="rId587" w:history="1">
              <w:r>
                <w:rPr>
                  <w:rStyle w:val="a3"/>
                </w:rPr>
                <w:t>Clicking knows more</w:t>
              </w:r>
            </w:hyperlink>
          </w:p>
        </w:tc>
      </w:tr>
      <w:tr w:rsidR="00000000">
        <w:trPr>
          <w:divId w:val="175387555"/>
          <w:tblCellSpacing w:w="15" w:type="dxa"/>
        </w:trPr>
        <w:tc>
          <w:tcPr>
            <w:tcW w:w="0" w:type="auto"/>
            <w:vAlign w:val="center"/>
            <w:hideMark/>
          </w:tcPr>
          <w:p w:rsidR="00000000" w:rsidRDefault="00000000">
            <w:r>
              <w:t>&gt;&gt; totalPnl</w:t>
            </w:r>
          </w:p>
        </w:tc>
        <w:tc>
          <w:tcPr>
            <w:tcW w:w="0" w:type="auto"/>
            <w:vAlign w:val="center"/>
            <w:hideMark/>
          </w:tcPr>
          <w:p w:rsidR="00000000" w:rsidRDefault="00000000">
            <w:r>
              <w:t>String</w:t>
            </w:r>
          </w:p>
        </w:tc>
        <w:tc>
          <w:tcPr>
            <w:tcW w:w="0" w:type="auto"/>
            <w:vAlign w:val="center"/>
            <w:hideMark/>
          </w:tcPr>
          <w:p w:rsidR="00000000" w:rsidRDefault="00000000">
            <w:r>
              <w:t xml:space="preserve">Spot accumulated profit and loss. The unit is USD. </w:t>
            </w:r>
            <w:hyperlink r:id="rId588" w:history="1">
              <w:r>
                <w:rPr>
                  <w:rStyle w:val="a3"/>
                </w:rPr>
                <w:t>Clicking knows more</w:t>
              </w:r>
            </w:hyperlink>
          </w:p>
        </w:tc>
      </w:tr>
      <w:tr w:rsidR="00000000">
        <w:trPr>
          <w:divId w:val="175387555"/>
          <w:tblCellSpacing w:w="15" w:type="dxa"/>
        </w:trPr>
        <w:tc>
          <w:tcPr>
            <w:tcW w:w="0" w:type="auto"/>
            <w:vAlign w:val="center"/>
            <w:hideMark/>
          </w:tcPr>
          <w:p w:rsidR="00000000" w:rsidRDefault="00000000">
            <w:r>
              <w:t>&gt;&gt; totalPnlRatio</w:t>
            </w:r>
          </w:p>
        </w:tc>
        <w:tc>
          <w:tcPr>
            <w:tcW w:w="0" w:type="auto"/>
            <w:vAlign w:val="center"/>
            <w:hideMark/>
          </w:tcPr>
          <w:p w:rsidR="00000000" w:rsidRDefault="00000000">
            <w:r>
              <w:t>String</w:t>
            </w:r>
          </w:p>
        </w:tc>
        <w:tc>
          <w:tcPr>
            <w:tcW w:w="0" w:type="auto"/>
            <w:vAlign w:val="center"/>
            <w:hideMark/>
          </w:tcPr>
          <w:p w:rsidR="00000000" w:rsidRDefault="00000000">
            <w:r>
              <w:t xml:space="preserve">Spot accumulated profit and loss ratio. </w:t>
            </w:r>
            <w:hyperlink r:id="rId589" w:history="1">
              <w:r>
                <w:rPr>
                  <w:rStyle w:val="a3"/>
                </w:rPr>
                <w:t>Clicking knows more</w:t>
              </w:r>
            </w:hyperlink>
          </w:p>
        </w:tc>
      </w:tr>
    </w:tbl>
    <w:p w:rsidR="00000000" w:rsidRDefault="00000000">
      <w:pPr>
        <w:divId w:val="175387555"/>
      </w:pPr>
      <w:r>
        <w:t xml:space="preserve">"" will be returned for inapplicable fields under the current account level. </w:t>
      </w:r>
      <w:r>
        <w:br/>
        <w:t xml:space="preserve">- The account data is sent on event basis and regular basis. </w:t>
      </w:r>
      <w:r>
        <w:br/>
        <w:t xml:space="preserve">- The event push is not pushed in real-time. It is aggregated and pushed at a fixed time interval, around 50ms. For example, if multiple events occur within a fixed time interval, the system will </w:t>
      </w:r>
      <w:r>
        <w:lastRenderedPageBreak/>
        <w:t xml:space="preserve">aggregate them into a single message and push it at the end of the fixed time interval. If the data volume is too large, it may be split into multiple messages. </w:t>
      </w:r>
      <w:r>
        <w:br/>
        <w:t xml:space="preserve">- The regular push sends updates regardless of whether there are activities in the trading account or not. </w:t>
      </w:r>
      <w:r>
        <w:br/>
        <w:t xml:space="preserve">- Only currencies with non-zero balance will be pushed. Definition of non-zero balance: any value of eq, availEq, availBql parameters is not 0. If the data is too large to be sent in a single push message, it will be split into multiple messages. </w:t>
      </w:r>
      <w:r>
        <w:br/>
        <w:t xml:space="preserve">- For example, when subscribing to account channel without specifying ccy and there are 5 currencies are with non-zero balance, all 5 currencies data will be pushed in initial snapshot and in regular update. Subsequently when there is change in balance or equity of an token, only the incremental data of that currency will be pushed triggered by this change. </w:t>
      </w:r>
    </w:p>
    <w:p w:rsidR="00000000" w:rsidRDefault="00000000">
      <w:pPr>
        <w:pStyle w:val="3"/>
        <w:divId w:val="175387555"/>
      </w:pPr>
      <w:r>
        <w:t>Positions channel</w:t>
      </w:r>
    </w:p>
    <w:p w:rsidR="00000000" w:rsidRDefault="00000000">
      <w:pPr>
        <w:pStyle w:val="a5"/>
        <w:divId w:val="175387555"/>
      </w:pPr>
      <w:r>
        <w:t>Retrieve position information. Initial snapshot will be pushed according to subscription granularity. Data will be pushed when triggered by events such as placing/canceling order, and will also be pushed in regular interval according to subscription granularity.</w:t>
      </w:r>
    </w:p>
    <w:p w:rsidR="00000000" w:rsidRDefault="00000000">
      <w:pPr>
        <w:pStyle w:val="a5"/>
        <w:divId w:val="175387555"/>
      </w:pPr>
      <w:r>
        <w:t xml:space="preserve">Concurrent connection to this channel will be restricted by the following rules: </w:t>
      </w:r>
      <w:hyperlink r:id="rId590" w:anchor="overview-websocket-connection-count-limit" w:history="1">
        <w:r>
          <w:rPr>
            <w:rStyle w:val="a3"/>
          </w:rPr>
          <w:t>WebSocket connection count limit</w:t>
        </w:r>
      </w:hyperlink>
      <w:r>
        <w:t>.</w:t>
      </w:r>
    </w:p>
    <w:p w:rsidR="00000000" w:rsidRDefault="00000000">
      <w:pPr>
        <w:pStyle w:val="4"/>
        <w:divId w:val="175387555"/>
      </w:pPr>
      <w:r>
        <w:t>URL Path</w:t>
      </w:r>
    </w:p>
    <w:p w:rsidR="00000000" w:rsidRDefault="00000000">
      <w:pPr>
        <w:pStyle w:val="a5"/>
        <w:divId w:val="175387555"/>
      </w:pPr>
      <w:r>
        <w:t>/ws/v5/private (required login)</w:t>
      </w:r>
    </w:p>
    <w:p w:rsidR="00000000" w:rsidRDefault="00000000">
      <w:pPr>
        <w:pStyle w:val="a5"/>
        <w:divId w:val="1642073368"/>
      </w:pPr>
      <w:r>
        <w:t>Request Example : single</w:t>
      </w:r>
    </w:p>
    <w:p w:rsidR="00000000" w:rsidRDefault="00000000">
      <w:pPr>
        <w:pStyle w:val="HTML0"/>
        <w:divId w:val="1378122236"/>
        <w:rPr>
          <w:rStyle w:val="HTML"/>
        </w:rPr>
      </w:pPr>
      <w:r>
        <w:rPr>
          <w:rStyle w:val="o"/>
        </w:rPr>
        <w:t>{</w:t>
      </w:r>
    </w:p>
    <w:p w:rsidR="00000000" w:rsidRDefault="00000000">
      <w:pPr>
        <w:pStyle w:val="HTML0"/>
        <w:divId w:val="1378122236"/>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1378122236"/>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1378122236"/>
        <w:rPr>
          <w:rStyle w:val="HTML"/>
        </w:rPr>
      </w:pPr>
      <w:r>
        <w:rPr>
          <w:rStyle w:val="HTML"/>
        </w:rPr>
        <w:t xml:space="preserve">    </w:t>
      </w:r>
      <w:r>
        <w:rPr>
          <w:rStyle w:val="o"/>
        </w:rPr>
        <w:t>{</w:t>
      </w:r>
    </w:p>
    <w:p w:rsidR="00000000" w:rsidRDefault="00000000">
      <w:pPr>
        <w:pStyle w:val="HTML0"/>
        <w:divId w:val="1378122236"/>
        <w:rPr>
          <w:rStyle w:val="HTML"/>
        </w:rPr>
      </w:pPr>
      <w:r>
        <w:rPr>
          <w:rStyle w:val="HTML"/>
        </w:rPr>
        <w:t xml:space="preserve">      </w:t>
      </w:r>
      <w:r>
        <w:rPr>
          <w:rStyle w:val="s2"/>
        </w:rPr>
        <w:t>"channel"</w:t>
      </w:r>
      <w:r>
        <w:rPr>
          <w:rStyle w:val="HTML"/>
        </w:rPr>
        <w:t xml:space="preserve">: </w:t>
      </w:r>
      <w:r>
        <w:rPr>
          <w:rStyle w:val="s2"/>
        </w:rPr>
        <w:t>"positions"</w:t>
      </w:r>
      <w:r>
        <w:rPr>
          <w:rStyle w:val="HTML"/>
        </w:rPr>
        <w:t>,</w:t>
      </w:r>
    </w:p>
    <w:p w:rsidR="00000000" w:rsidRDefault="00000000">
      <w:pPr>
        <w:pStyle w:val="HTML0"/>
        <w:divId w:val="1378122236"/>
        <w:rPr>
          <w:rStyle w:val="HTML"/>
        </w:rPr>
      </w:pPr>
      <w:r>
        <w:rPr>
          <w:rStyle w:val="HTML"/>
        </w:rPr>
        <w:t xml:space="preserve">      </w:t>
      </w:r>
      <w:r>
        <w:rPr>
          <w:rStyle w:val="s2"/>
        </w:rPr>
        <w:t>"instType"</w:t>
      </w:r>
      <w:r>
        <w:rPr>
          <w:rStyle w:val="HTML"/>
        </w:rPr>
        <w:t xml:space="preserve">: </w:t>
      </w:r>
      <w:r>
        <w:rPr>
          <w:rStyle w:val="s2"/>
        </w:rPr>
        <w:t>"FUTURES"</w:t>
      </w:r>
      <w:r>
        <w:rPr>
          <w:rStyle w:val="HTML"/>
        </w:rPr>
        <w:t>,</w:t>
      </w:r>
    </w:p>
    <w:p w:rsidR="00000000" w:rsidRDefault="00000000">
      <w:pPr>
        <w:pStyle w:val="HTML0"/>
        <w:divId w:val="1378122236"/>
        <w:rPr>
          <w:rStyle w:val="HTML"/>
        </w:rPr>
      </w:pPr>
      <w:r>
        <w:rPr>
          <w:rStyle w:val="HTML"/>
        </w:rPr>
        <w:t xml:space="preserve">      </w:t>
      </w:r>
      <w:r>
        <w:rPr>
          <w:rStyle w:val="s2"/>
        </w:rPr>
        <w:t>"instFamily"</w:t>
      </w:r>
      <w:r>
        <w:rPr>
          <w:rStyle w:val="HTML"/>
        </w:rPr>
        <w:t xml:space="preserve">: </w:t>
      </w:r>
      <w:r>
        <w:rPr>
          <w:rStyle w:val="s2"/>
        </w:rPr>
        <w:t>"BTC-USD"</w:t>
      </w:r>
    </w:p>
    <w:p w:rsidR="00000000" w:rsidRDefault="00000000">
      <w:pPr>
        <w:pStyle w:val="HTML0"/>
        <w:divId w:val="1378122236"/>
        <w:rPr>
          <w:rStyle w:val="HTML"/>
        </w:rPr>
      </w:pPr>
      <w:r>
        <w:rPr>
          <w:rStyle w:val="HTML"/>
        </w:rPr>
        <w:t xml:space="preserve">    </w:t>
      </w:r>
      <w:r>
        <w:rPr>
          <w:rStyle w:val="o"/>
        </w:rPr>
        <w:t>}</w:t>
      </w:r>
    </w:p>
    <w:p w:rsidR="00000000" w:rsidRDefault="00000000">
      <w:pPr>
        <w:pStyle w:val="HTML0"/>
        <w:divId w:val="1378122236"/>
        <w:rPr>
          <w:rStyle w:val="HTML"/>
        </w:rPr>
      </w:pPr>
      <w:r>
        <w:rPr>
          <w:rStyle w:val="HTML"/>
        </w:rPr>
        <w:t xml:space="preserve">  </w:t>
      </w:r>
      <w:r>
        <w:rPr>
          <w:rStyle w:val="o"/>
        </w:rPr>
        <w:t>]</w:t>
      </w:r>
    </w:p>
    <w:p w:rsidR="00000000" w:rsidRDefault="00000000">
      <w:pPr>
        <w:pStyle w:val="HTML0"/>
        <w:divId w:val="1378122236"/>
        <w:rPr>
          <w:rStyle w:val="HTML"/>
        </w:rPr>
      </w:pPr>
      <w:r>
        <w:rPr>
          <w:rStyle w:val="o"/>
        </w:rPr>
        <w:t>}</w:t>
      </w:r>
    </w:p>
    <w:p w:rsidR="00000000" w:rsidRDefault="00000000">
      <w:pPr>
        <w:pStyle w:val="a5"/>
        <w:divId w:val="1849637707"/>
      </w:pPr>
      <w:r>
        <w:t>Request Example</w:t>
      </w:r>
    </w:p>
    <w:p w:rsidR="00000000" w:rsidRDefault="00000000">
      <w:pPr>
        <w:pStyle w:val="HTML0"/>
        <w:divId w:val="1303778576"/>
        <w:rPr>
          <w:rStyle w:val="HTML"/>
        </w:rPr>
      </w:pPr>
      <w:r>
        <w:rPr>
          <w:rStyle w:val="o"/>
        </w:rPr>
        <w:lastRenderedPageBreak/>
        <w:t>{</w:t>
      </w:r>
    </w:p>
    <w:p w:rsidR="00000000" w:rsidRDefault="00000000">
      <w:pPr>
        <w:pStyle w:val="HTML0"/>
        <w:divId w:val="1303778576"/>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1303778576"/>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1303778576"/>
        <w:rPr>
          <w:rStyle w:val="HTML"/>
        </w:rPr>
      </w:pPr>
      <w:r>
        <w:rPr>
          <w:rStyle w:val="HTML"/>
        </w:rPr>
        <w:t xml:space="preserve">    </w:t>
      </w:r>
      <w:r>
        <w:rPr>
          <w:rStyle w:val="o"/>
        </w:rPr>
        <w:t>{</w:t>
      </w:r>
    </w:p>
    <w:p w:rsidR="00000000" w:rsidRDefault="00000000">
      <w:pPr>
        <w:pStyle w:val="HTML0"/>
        <w:divId w:val="1303778576"/>
        <w:rPr>
          <w:rStyle w:val="HTML"/>
        </w:rPr>
      </w:pPr>
      <w:r>
        <w:rPr>
          <w:rStyle w:val="HTML"/>
        </w:rPr>
        <w:t xml:space="preserve">      </w:t>
      </w:r>
      <w:r>
        <w:rPr>
          <w:rStyle w:val="s2"/>
        </w:rPr>
        <w:t>"channel"</w:t>
      </w:r>
      <w:r>
        <w:rPr>
          <w:rStyle w:val="HTML"/>
        </w:rPr>
        <w:t xml:space="preserve">: </w:t>
      </w:r>
      <w:r>
        <w:rPr>
          <w:rStyle w:val="s2"/>
        </w:rPr>
        <w:t>"positions"</w:t>
      </w:r>
      <w:r>
        <w:rPr>
          <w:rStyle w:val="HTML"/>
        </w:rPr>
        <w:t>,</w:t>
      </w:r>
    </w:p>
    <w:p w:rsidR="00000000" w:rsidRDefault="00000000">
      <w:pPr>
        <w:pStyle w:val="HTML0"/>
        <w:divId w:val="1303778576"/>
        <w:rPr>
          <w:rStyle w:val="HTML"/>
        </w:rPr>
      </w:pPr>
      <w:r>
        <w:rPr>
          <w:rStyle w:val="HTML"/>
        </w:rPr>
        <w:t xml:space="preserve">      </w:t>
      </w:r>
      <w:r>
        <w:rPr>
          <w:rStyle w:val="s2"/>
        </w:rPr>
        <w:t>"instType"</w:t>
      </w:r>
      <w:r>
        <w:rPr>
          <w:rStyle w:val="HTML"/>
        </w:rPr>
        <w:t xml:space="preserve">: </w:t>
      </w:r>
      <w:r>
        <w:rPr>
          <w:rStyle w:val="s2"/>
        </w:rPr>
        <w:t>"ANY"</w:t>
      </w:r>
      <w:r>
        <w:rPr>
          <w:rStyle w:val="HTML"/>
        </w:rPr>
        <w:t>,</w:t>
      </w:r>
    </w:p>
    <w:p w:rsidR="00000000" w:rsidRDefault="00000000">
      <w:pPr>
        <w:pStyle w:val="HTML0"/>
        <w:divId w:val="1303778576"/>
        <w:rPr>
          <w:rStyle w:val="s2"/>
        </w:rPr>
      </w:pPr>
      <w:r>
        <w:rPr>
          <w:rStyle w:val="HTML"/>
        </w:rPr>
        <w:t xml:space="preserve">      </w:t>
      </w:r>
      <w:r>
        <w:rPr>
          <w:rStyle w:val="s2"/>
        </w:rPr>
        <w:t>"extraParams"</w:t>
      </w:r>
      <w:r>
        <w:rPr>
          <w:rStyle w:val="HTML"/>
        </w:rPr>
        <w:t xml:space="preserve">: </w:t>
      </w:r>
      <w:r>
        <w:rPr>
          <w:rStyle w:val="s2"/>
        </w:rPr>
        <w:t>"</w:t>
      </w:r>
    </w:p>
    <w:p w:rsidR="00000000" w:rsidRDefault="00000000">
      <w:pPr>
        <w:pStyle w:val="HTML0"/>
        <w:divId w:val="1303778576"/>
        <w:rPr>
          <w:rStyle w:val="s2"/>
        </w:rPr>
      </w:pPr>
      <w:r>
        <w:rPr>
          <w:rStyle w:val="s2"/>
        </w:rPr>
        <w:t xml:space="preserve">        {</w:t>
      </w:r>
    </w:p>
    <w:p w:rsidR="00000000" w:rsidRDefault="00000000">
      <w:pPr>
        <w:pStyle w:val="HTML0"/>
        <w:divId w:val="1303778576"/>
        <w:rPr>
          <w:rStyle w:val="s2"/>
        </w:rPr>
      </w:pPr>
      <w:r>
        <w:rPr>
          <w:rStyle w:val="s2"/>
        </w:rPr>
        <w:t xml:space="preserve">          </w:t>
      </w:r>
      <w:r>
        <w:rPr>
          <w:rStyle w:val="se"/>
        </w:rPr>
        <w:t>\"</w:t>
      </w:r>
      <w:r>
        <w:rPr>
          <w:rStyle w:val="s2"/>
        </w:rPr>
        <w:t>updateInterval</w:t>
      </w:r>
      <w:r>
        <w:rPr>
          <w:rStyle w:val="se"/>
        </w:rPr>
        <w:t>\"</w:t>
      </w:r>
      <w:r>
        <w:rPr>
          <w:rStyle w:val="s2"/>
        </w:rPr>
        <w:t xml:space="preserve">: </w:t>
      </w:r>
      <w:r>
        <w:rPr>
          <w:rStyle w:val="se"/>
        </w:rPr>
        <w:t>\"</w:t>
      </w:r>
      <w:r>
        <w:rPr>
          <w:rStyle w:val="s2"/>
        </w:rPr>
        <w:t>0</w:t>
      </w:r>
      <w:r>
        <w:rPr>
          <w:rStyle w:val="se"/>
        </w:rPr>
        <w:t>\"</w:t>
      </w:r>
    </w:p>
    <w:p w:rsidR="00000000" w:rsidRDefault="00000000">
      <w:pPr>
        <w:pStyle w:val="HTML0"/>
        <w:divId w:val="1303778576"/>
        <w:rPr>
          <w:rStyle w:val="s2"/>
        </w:rPr>
      </w:pPr>
      <w:r>
        <w:rPr>
          <w:rStyle w:val="s2"/>
        </w:rPr>
        <w:t xml:space="preserve">        }</w:t>
      </w:r>
    </w:p>
    <w:p w:rsidR="00000000" w:rsidRDefault="00000000">
      <w:pPr>
        <w:pStyle w:val="HTML0"/>
        <w:divId w:val="1303778576"/>
        <w:rPr>
          <w:rStyle w:val="HTML"/>
        </w:rPr>
      </w:pPr>
      <w:r>
        <w:rPr>
          <w:rStyle w:val="s2"/>
        </w:rPr>
        <w:t xml:space="preserve">      "</w:t>
      </w:r>
    </w:p>
    <w:p w:rsidR="00000000" w:rsidRDefault="00000000">
      <w:pPr>
        <w:pStyle w:val="HTML0"/>
        <w:divId w:val="1303778576"/>
        <w:rPr>
          <w:rStyle w:val="HTML"/>
        </w:rPr>
      </w:pPr>
      <w:r>
        <w:rPr>
          <w:rStyle w:val="HTML"/>
        </w:rPr>
        <w:t xml:space="preserve">    </w:t>
      </w:r>
      <w:r>
        <w:rPr>
          <w:rStyle w:val="o"/>
        </w:rPr>
        <w:t>}</w:t>
      </w:r>
    </w:p>
    <w:p w:rsidR="00000000" w:rsidRDefault="00000000">
      <w:pPr>
        <w:pStyle w:val="HTML0"/>
        <w:divId w:val="1303778576"/>
        <w:rPr>
          <w:rStyle w:val="HTML"/>
        </w:rPr>
      </w:pPr>
      <w:r>
        <w:rPr>
          <w:rStyle w:val="HTML"/>
        </w:rPr>
        <w:t xml:space="preserve">  </w:t>
      </w:r>
      <w:r>
        <w:rPr>
          <w:rStyle w:val="o"/>
        </w:rPr>
        <w:t>]</w:t>
      </w:r>
    </w:p>
    <w:p w:rsidR="00000000" w:rsidRDefault="00000000">
      <w:pPr>
        <w:pStyle w:val="HTML0"/>
        <w:divId w:val="1303778576"/>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8"/>
        <w:gridCol w:w="780"/>
        <w:gridCol w:w="1058"/>
        <w:gridCol w:w="466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subscribed channels</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positions</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type</w:t>
            </w:r>
            <w:r>
              <w:br/>
            </w:r>
            <w:r>
              <w:rPr>
                <w:rStyle w:val="HTML"/>
              </w:rPr>
              <w:t>MARGIN</w:t>
            </w:r>
            <w:r>
              <w:br/>
            </w:r>
            <w:r>
              <w:rPr>
                <w:rStyle w:val="HTML"/>
              </w:rPr>
              <w:t>SWAP</w:t>
            </w:r>
            <w:r>
              <w:br/>
            </w:r>
            <w:r>
              <w:rPr>
                <w:rStyle w:val="HTML"/>
              </w:rPr>
              <w:t>FUTURES</w:t>
            </w:r>
            <w:r>
              <w:br/>
            </w:r>
            <w:r>
              <w:rPr>
                <w:rStyle w:val="HTML"/>
              </w:rPr>
              <w:t>OPTION</w:t>
            </w:r>
            <w:r>
              <w:t xml:space="preserve"> </w:t>
            </w:r>
            <w:r>
              <w:br/>
            </w:r>
            <w:r>
              <w:rPr>
                <w:rStyle w:val="HTML"/>
              </w:rPr>
              <w:t>ANY</w:t>
            </w:r>
          </w:p>
        </w:tc>
      </w:tr>
      <w:tr w:rsidR="00000000">
        <w:trPr>
          <w:divId w:val="175387555"/>
          <w:tblCellSpacing w:w="15" w:type="dxa"/>
        </w:trPr>
        <w:tc>
          <w:tcPr>
            <w:tcW w:w="0" w:type="auto"/>
            <w:vAlign w:val="center"/>
            <w:hideMark/>
          </w:tcPr>
          <w:p w:rsidR="00000000" w:rsidRDefault="00000000">
            <w:r>
              <w:t>&gt; instFamily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family</w:t>
            </w:r>
            <w:r>
              <w:br/>
              <w:t xml:space="preserve">Applicable to </w:t>
            </w:r>
            <w:r>
              <w:rPr>
                <w:rStyle w:val="HTML"/>
              </w:rPr>
              <w:t>FUTURES</w:t>
            </w:r>
            <w:r>
              <w:t>/</w:t>
            </w:r>
            <w:r>
              <w:rPr>
                <w:rStyle w:val="HTML"/>
              </w:rPr>
              <w:t>SWAP</w:t>
            </w:r>
            <w:r>
              <w:t>/</w:t>
            </w:r>
            <w:r>
              <w:rPr>
                <w:rStyle w:val="HTML"/>
              </w:rPr>
              <w:t>OPTION</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ID</w:t>
            </w:r>
            <w:r>
              <w:br/>
              <w:t>If instId and instFamily are both passed, instId will be used</w:t>
            </w:r>
          </w:p>
        </w:tc>
      </w:tr>
      <w:tr w:rsidR="00000000">
        <w:trPr>
          <w:divId w:val="175387555"/>
          <w:tblCellSpacing w:w="15" w:type="dxa"/>
        </w:trPr>
        <w:tc>
          <w:tcPr>
            <w:tcW w:w="0" w:type="auto"/>
            <w:vAlign w:val="center"/>
            <w:hideMark/>
          </w:tcPr>
          <w:p w:rsidR="00000000" w:rsidRDefault="00000000">
            <w:r>
              <w:t>&gt; extraParams</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Additional configuration</w:t>
            </w:r>
          </w:p>
        </w:tc>
      </w:tr>
      <w:tr w:rsidR="00000000">
        <w:trPr>
          <w:divId w:val="175387555"/>
          <w:tblCellSpacing w:w="15" w:type="dxa"/>
        </w:trPr>
        <w:tc>
          <w:tcPr>
            <w:tcW w:w="0" w:type="auto"/>
            <w:vAlign w:val="center"/>
            <w:hideMark/>
          </w:tcPr>
          <w:p w:rsidR="00000000" w:rsidRDefault="00000000">
            <w:r>
              <w:t>&gt;&gt; updateInterval</w:t>
            </w:r>
          </w:p>
        </w:tc>
        <w:tc>
          <w:tcPr>
            <w:tcW w:w="0" w:type="auto"/>
            <w:vAlign w:val="center"/>
            <w:hideMark/>
          </w:tcPr>
          <w:p w:rsidR="00000000" w:rsidRDefault="00000000">
            <w:r>
              <w:t>int</w:t>
            </w:r>
          </w:p>
        </w:tc>
        <w:tc>
          <w:tcPr>
            <w:tcW w:w="0" w:type="auto"/>
            <w:vAlign w:val="center"/>
            <w:hideMark/>
          </w:tcPr>
          <w:p w:rsidR="00000000" w:rsidRDefault="00000000">
            <w:r>
              <w:t>No</w:t>
            </w:r>
          </w:p>
        </w:tc>
        <w:tc>
          <w:tcPr>
            <w:tcW w:w="0" w:type="auto"/>
            <w:vAlign w:val="center"/>
            <w:hideMark/>
          </w:tcPr>
          <w:p w:rsidR="00000000" w:rsidRDefault="00000000">
            <w:r>
              <w:rPr>
                <w:rStyle w:val="HTML"/>
              </w:rPr>
              <w:t>0</w:t>
            </w:r>
            <w:r>
              <w:t xml:space="preserve">: only push due to positions events </w:t>
            </w:r>
            <w:r>
              <w:br/>
            </w:r>
            <w:r>
              <w:rPr>
                <w:rStyle w:val="HTML"/>
              </w:rPr>
              <w:t>2000, 3000, 4000</w:t>
            </w:r>
            <w:r>
              <w:t xml:space="preserve">: push by events and regularly according to the time interval setting (ms) </w:t>
            </w:r>
            <w:r>
              <w:br/>
            </w:r>
            <w:r>
              <w:br/>
              <w:t xml:space="preserve">The data will be pushed both by events and around per 5 seconds regularly if </w:t>
            </w:r>
            <w:r>
              <w:lastRenderedPageBreak/>
              <w:t xml:space="preserve">this field is omitted or set to other values than the valid values above. </w:t>
            </w:r>
            <w:r>
              <w:br/>
            </w:r>
            <w:r>
              <w:br/>
              <w:t xml:space="preserve">The following format should be strictly followed when using this field. </w:t>
            </w:r>
            <w:r>
              <w:br/>
              <w:t xml:space="preserve">"extraParams": " </w:t>
            </w:r>
            <w:r>
              <w:br/>
              <w:t xml:space="preserve">{ </w:t>
            </w:r>
            <w:r>
              <w:br/>
              <w:t xml:space="preserve">\"updateInterval\": \"0\" </w:t>
            </w:r>
            <w:r>
              <w:br/>
              <w:t>}</w:t>
            </w:r>
            <w:r>
              <w:br/>
              <w:t>"</w:t>
            </w:r>
          </w:p>
        </w:tc>
      </w:tr>
    </w:tbl>
    <w:p w:rsidR="00000000" w:rsidRDefault="00000000">
      <w:pPr>
        <w:pStyle w:val="a5"/>
        <w:divId w:val="2147356430"/>
      </w:pPr>
      <w:r>
        <w:lastRenderedPageBreak/>
        <w:t>Successful Response Example : single</w:t>
      </w:r>
    </w:p>
    <w:p w:rsidR="00000000" w:rsidRDefault="00000000">
      <w:pPr>
        <w:pStyle w:val="HTML0"/>
        <w:divId w:val="653223895"/>
        <w:rPr>
          <w:rStyle w:val="w"/>
        </w:rPr>
      </w:pPr>
      <w:r>
        <w:rPr>
          <w:rStyle w:val="p"/>
        </w:rPr>
        <w:t>{</w:t>
      </w:r>
    </w:p>
    <w:p w:rsidR="00000000" w:rsidRDefault="00000000">
      <w:pPr>
        <w:pStyle w:val="HTML0"/>
        <w:divId w:val="653223895"/>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653223895"/>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653223895"/>
        <w:rPr>
          <w:rStyle w:val="w"/>
        </w:rPr>
      </w:pPr>
      <w:r>
        <w:rPr>
          <w:rStyle w:val="w"/>
        </w:rPr>
        <w:t xml:space="preserve">    </w:t>
      </w:r>
      <w:r>
        <w:rPr>
          <w:rStyle w:val="nl"/>
        </w:rPr>
        <w:t>"channel"</w:t>
      </w:r>
      <w:r>
        <w:rPr>
          <w:rStyle w:val="p"/>
        </w:rPr>
        <w:t>:</w:t>
      </w:r>
      <w:r>
        <w:rPr>
          <w:rStyle w:val="w"/>
        </w:rPr>
        <w:t xml:space="preserve"> </w:t>
      </w:r>
      <w:r>
        <w:rPr>
          <w:rStyle w:val="s2"/>
        </w:rPr>
        <w:t>"positions"</w:t>
      </w:r>
      <w:r>
        <w:rPr>
          <w:rStyle w:val="p"/>
        </w:rPr>
        <w:t>,</w:t>
      </w:r>
    </w:p>
    <w:p w:rsidR="00000000" w:rsidRDefault="00000000">
      <w:pPr>
        <w:pStyle w:val="HTML0"/>
        <w:divId w:val="653223895"/>
        <w:rPr>
          <w:rStyle w:val="w"/>
        </w:rPr>
      </w:pPr>
      <w:r>
        <w:rPr>
          <w:rStyle w:val="w"/>
        </w:rPr>
        <w:t xml:space="preserve">    </w:t>
      </w:r>
      <w:r>
        <w:rPr>
          <w:rStyle w:val="nl"/>
        </w:rPr>
        <w:t>"instType"</w:t>
      </w:r>
      <w:r>
        <w:rPr>
          <w:rStyle w:val="p"/>
        </w:rPr>
        <w:t>:</w:t>
      </w:r>
      <w:r>
        <w:rPr>
          <w:rStyle w:val="w"/>
        </w:rPr>
        <w:t xml:space="preserve"> </w:t>
      </w:r>
      <w:r>
        <w:rPr>
          <w:rStyle w:val="s2"/>
        </w:rPr>
        <w:t>"FUTURES"</w:t>
      </w:r>
      <w:r>
        <w:rPr>
          <w:rStyle w:val="p"/>
        </w:rPr>
        <w:t>,</w:t>
      </w:r>
    </w:p>
    <w:p w:rsidR="00000000" w:rsidRDefault="00000000">
      <w:pPr>
        <w:pStyle w:val="HTML0"/>
        <w:divId w:val="653223895"/>
        <w:rPr>
          <w:rStyle w:val="w"/>
        </w:rPr>
      </w:pPr>
      <w:r>
        <w:rPr>
          <w:rStyle w:val="w"/>
        </w:rPr>
        <w:t xml:space="preserve">    </w:t>
      </w:r>
      <w:r>
        <w:rPr>
          <w:rStyle w:val="nl"/>
        </w:rPr>
        <w:t>"instFamily"</w:t>
      </w:r>
      <w:r>
        <w:rPr>
          <w:rStyle w:val="p"/>
        </w:rPr>
        <w:t>:</w:t>
      </w:r>
      <w:r>
        <w:rPr>
          <w:rStyle w:val="w"/>
        </w:rPr>
        <w:t xml:space="preserve"> </w:t>
      </w:r>
      <w:r>
        <w:rPr>
          <w:rStyle w:val="s2"/>
        </w:rPr>
        <w:t>"BTC-USD"</w:t>
      </w:r>
    </w:p>
    <w:p w:rsidR="00000000" w:rsidRDefault="00000000">
      <w:pPr>
        <w:pStyle w:val="HTML0"/>
        <w:divId w:val="653223895"/>
        <w:rPr>
          <w:rStyle w:val="w"/>
        </w:rPr>
      </w:pPr>
      <w:r>
        <w:rPr>
          <w:rStyle w:val="w"/>
        </w:rPr>
        <w:t xml:space="preserve">  </w:t>
      </w:r>
      <w:r>
        <w:rPr>
          <w:rStyle w:val="p"/>
        </w:rPr>
        <w:t>},</w:t>
      </w:r>
    </w:p>
    <w:p w:rsidR="00000000" w:rsidRDefault="00000000">
      <w:pPr>
        <w:pStyle w:val="HTML0"/>
        <w:divId w:val="653223895"/>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653223895"/>
        <w:rPr>
          <w:rStyle w:val="w"/>
        </w:rPr>
      </w:pPr>
      <w:r>
        <w:rPr>
          <w:rStyle w:val="p"/>
        </w:rPr>
        <w:t>}</w:t>
      </w:r>
    </w:p>
    <w:p w:rsidR="00000000" w:rsidRDefault="00000000">
      <w:pPr>
        <w:pStyle w:val="a5"/>
        <w:divId w:val="1555391302"/>
      </w:pPr>
      <w:r>
        <w:t>Successful Response Example</w:t>
      </w:r>
    </w:p>
    <w:p w:rsidR="00000000" w:rsidRDefault="00000000">
      <w:pPr>
        <w:pStyle w:val="HTML0"/>
        <w:divId w:val="345255286"/>
        <w:rPr>
          <w:rStyle w:val="w"/>
        </w:rPr>
      </w:pPr>
      <w:r>
        <w:rPr>
          <w:rStyle w:val="p"/>
        </w:rPr>
        <w:t>{</w:t>
      </w:r>
    </w:p>
    <w:p w:rsidR="00000000" w:rsidRDefault="00000000">
      <w:pPr>
        <w:pStyle w:val="HTML0"/>
        <w:divId w:val="345255286"/>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345255286"/>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345255286"/>
        <w:rPr>
          <w:rStyle w:val="w"/>
        </w:rPr>
      </w:pPr>
      <w:r>
        <w:rPr>
          <w:rStyle w:val="w"/>
        </w:rPr>
        <w:t xml:space="preserve">    </w:t>
      </w:r>
      <w:r>
        <w:rPr>
          <w:rStyle w:val="nl"/>
        </w:rPr>
        <w:t>"channel"</w:t>
      </w:r>
      <w:r>
        <w:rPr>
          <w:rStyle w:val="p"/>
        </w:rPr>
        <w:t>:</w:t>
      </w:r>
      <w:r>
        <w:rPr>
          <w:rStyle w:val="w"/>
        </w:rPr>
        <w:t xml:space="preserve"> </w:t>
      </w:r>
      <w:r>
        <w:rPr>
          <w:rStyle w:val="s2"/>
        </w:rPr>
        <w:t>"positions"</w:t>
      </w:r>
      <w:r>
        <w:rPr>
          <w:rStyle w:val="p"/>
        </w:rPr>
        <w:t>,</w:t>
      </w:r>
    </w:p>
    <w:p w:rsidR="00000000" w:rsidRDefault="00000000">
      <w:pPr>
        <w:pStyle w:val="HTML0"/>
        <w:divId w:val="345255286"/>
        <w:rPr>
          <w:rStyle w:val="w"/>
        </w:rPr>
      </w:pPr>
      <w:r>
        <w:rPr>
          <w:rStyle w:val="w"/>
        </w:rPr>
        <w:t xml:space="preserve">    </w:t>
      </w:r>
      <w:r>
        <w:rPr>
          <w:rStyle w:val="nl"/>
        </w:rPr>
        <w:t>"instType"</w:t>
      </w:r>
      <w:r>
        <w:rPr>
          <w:rStyle w:val="p"/>
        </w:rPr>
        <w:t>:</w:t>
      </w:r>
      <w:r>
        <w:rPr>
          <w:rStyle w:val="w"/>
        </w:rPr>
        <w:t xml:space="preserve"> </w:t>
      </w:r>
      <w:r>
        <w:rPr>
          <w:rStyle w:val="s2"/>
        </w:rPr>
        <w:t>"ANY"</w:t>
      </w:r>
    </w:p>
    <w:p w:rsidR="00000000" w:rsidRDefault="00000000">
      <w:pPr>
        <w:pStyle w:val="HTML0"/>
        <w:divId w:val="345255286"/>
        <w:rPr>
          <w:rStyle w:val="w"/>
        </w:rPr>
      </w:pPr>
      <w:r>
        <w:rPr>
          <w:rStyle w:val="w"/>
        </w:rPr>
        <w:t xml:space="preserve">  </w:t>
      </w:r>
      <w:r>
        <w:rPr>
          <w:rStyle w:val="p"/>
        </w:rPr>
        <w:t>},</w:t>
      </w:r>
    </w:p>
    <w:p w:rsidR="00000000" w:rsidRDefault="00000000">
      <w:pPr>
        <w:pStyle w:val="HTML0"/>
        <w:divId w:val="345255286"/>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345255286"/>
        <w:rPr>
          <w:rStyle w:val="w"/>
        </w:rPr>
      </w:pPr>
      <w:r>
        <w:rPr>
          <w:rStyle w:val="p"/>
        </w:rPr>
        <w:t>}</w:t>
      </w:r>
    </w:p>
    <w:p w:rsidR="00000000" w:rsidRDefault="00000000">
      <w:pPr>
        <w:pStyle w:val="a5"/>
        <w:divId w:val="405805735"/>
      </w:pPr>
      <w:r>
        <w:t>Failure Response Example</w:t>
      </w:r>
    </w:p>
    <w:p w:rsidR="00000000" w:rsidRDefault="00000000">
      <w:pPr>
        <w:pStyle w:val="HTML0"/>
        <w:divId w:val="121577623"/>
        <w:rPr>
          <w:rStyle w:val="w"/>
        </w:rPr>
      </w:pPr>
      <w:r>
        <w:rPr>
          <w:rStyle w:val="p"/>
        </w:rPr>
        <w:t>{</w:t>
      </w:r>
    </w:p>
    <w:p w:rsidR="00000000" w:rsidRDefault="00000000">
      <w:pPr>
        <w:pStyle w:val="HTML0"/>
        <w:divId w:val="121577623"/>
        <w:rPr>
          <w:rStyle w:val="w"/>
        </w:rPr>
      </w:pPr>
      <w:r>
        <w:rPr>
          <w:rStyle w:val="w"/>
        </w:rPr>
        <w:t xml:space="preserve">  </w:t>
      </w:r>
      <w:r>
        <w:rPr>
          <w:rStyle w:val="nl"/>
        </w:rPr>
        <w:t>"event"</w:t>
      </w:r>
      <w:r>
        <w:rPr>
          <w:rStyle w:val="p"/>
        </w:rPr>
        <w:t>:</w:t>
      </w:r>
      <w:r>
        <w:rPr>
          <w:rStyle w:val="w"/>
        </w:rPr>
        <w:t xml:space="preserve"> </w:t>
      </w:r>
      <w:r>
        <w:rPr>
          <w:rStyle w:val="s2"/>
        </w:rPr>
        <w:t>"error"</w:t>
      </w:r>
      <w:r>
        <w:rPr>
          <w:rStyle w:val="p"/>
        </w:rPr>
        <w:t>,</w:t>
      </w:r>
    </w:p>
    <w:p w:rsidR="00000000" w:rsidRDefault="00000000">
      <w:pPr>
        <w:pStyle w:val="HTML0"/>
        <w:divId w:val="121577623"/>
        <w:rPr>
          <w:rStyle w:val="w"/>
        </w:rPr>
      </w:pPr>
      <w:r>
        <w:rPr>
          <w:rStyle w:val="w"/>
        </w:rPr>
        <w:t xml:space="preserve">  </w:t>
      </w:r>
      <w:r>
        <w:rPr>
          <w:rStyle w:val="nl"/>
        </w:rPr>
        <w:t>"code"</w:t>
      </w:r>
      <w:r>
        <w:rPr>
          <w:rStyle w:val="p"/>
        </w:rPr>
        <w:t>:</w:t>
      </w:r>
      <w:r>
        <w:rPr>
          <w:rStyle w:val="w"/>
        </w:rPr>
        <w:t xml:space="preserve"> </w:t>
      </w:r>
      <w:r>
        <w:rPr>
          <w:rStyle w:val="s2"/>
        </w:rPr>
        <w:t>"60012"</w:t>
      </w:r>
      <w:r>
        <w:rPr>
          <w:rStyle w:val="p"/>
        </w:rPr>
        <w:t>,</w:t>
      </w:r>
    </w:p>
    <w:p w:rsidR="00000000" w:rsidRDefault="00000000">
      <w:pPr>
        <w:pStyle w:val="HTML0"/>
        <w:divId w:val="121577623"/>
        <w:rPr>
          <w:rStyle w:val="w"/>
        </w:rPr>
      </w:pPr>
      <w:r>
        <w:rPr>
          <w:rStyle w:val="w"/>
        </w:rPr>
        <w:t xml:space="preserve">  </w:t>
      </w:r>
      <w:r>
        <w:rPr>
          <w:rStyle w:val="nl"/>
        </w:rPr>
        <w:t>"msg"</w:t>
      </w:r>
      <w:r>
        <w:rPr>
          <w:rStyle w:val="p"/>
        </w:rPr>
        <w:t>:</w:t>
      </w:r>
      <w:r>
        <w:rPr>
          <w:rStyle w:val="w"/>
        </w:rPr>
        <w:t xml:space="preserve"> </w:t>
      </w:r>
      <w:r>
        <w:rPr>
          <w:rStyle w:val="s2"/>
        </w:rPr>
        <w:t>"Invalid request: {</w:t>
      </w:r>
      <w:r>
        <w:rPr>
          <w:rStyle w:val="se"/>
        </w:rPr>
        <w:t>\"</w:t>
      </w:r>
      <w:r>
        <w:rPr>
          <w:rStyle w:val="s2"/>
        </w:rPr>
        <w:t>op</w:t>
      </w:r>
      <w:r>
        <w:rPr>
          <w:rStyle w:val="se"/>
        </w:rPr>
        <w:t>\"</w:t>
      </w:r>
      <w:r>
        <w:rPr>
          <w:rStyle w:val="s2"/>
        </w:rPr>
        <w:t xml:space="preserve">: </w:t>
      </w:r>
      <w:r>
        <w:rPr>
          <w:rStyle w:val="se"/>
        </w:rPr>
        <w:t>\"</w:t>
      </w:r>
      <w:r>
        <w:rPr>
          <w:rStyle w:val="s2"/>
        </w:rPr>
        <w:t>subscribe</w:t>
      </w:r>
      <w:r>
        <w:rPr>
          <w:rStyle w:val="se"/>
        </w:rPr>
        <w:t>\"</w:t>
      </w:r>
      <w:r>
        <w:rPr>
          <w:rStyle w:val="s2"/>
        </w:rPr>
        <w:t xml:space="preserve">, </w:t>
      </w:r>
      <w:r>
        <w:rPr>
          <w:rStyle w:val="se"/>
        </w:rPr>
        <w:t>\"</w:t>
      </w:r>
      <w:r>
        <w:rPr>
          <w:rStyle w:val="s2"/>
        </w:rPr>
        <w:t>argss</w:t>
      </w:r>
      <w:r>
        <w:rPr>
          <w:rStyle w:val="se"/>
        </w:rPr>
        <w:t>\"</w:t>
      </w:r>
      <w:r>
        <w:rPr>
          <w:rStyle w:val="s2"/>
        </w:rPr>
        <w:t xml:space="preserve">:[{ </w:t>
      </w:r>
      <w:r>
        <w:rPr>
          <w:rStyle w:val="se"/>
        </w:rPr>
        <w:t>\"</w:t>
      </w:r>
      <w:r>
        <w:rPr>
          <w:rStyle w:val="s2"/>
        </w:rPr>
        <w:t>channel</w:t>
      </w:r>
      <w:r>
        <w:rPr>
          <w:rStyle w:val="se"/>
        </w:rPr>
        <w:t>\"</w:t>
      </w:r>
      <w:r>
        <w:rPr>
          <w:rStyle w:val="s2"/>
        </w:rPr>
        <w:t xml:space="preserve"> : </w:t>
      </w:r>
      <w:r>
        <w:rPr>
          <w:rStyle w:val="se"/>
        </w:rPr>
        <w:t>\"</w:t>
      </w:r>
      <w:r>
        <w:rPr>
          <w:rStyle w:val="s2"/>
        </w:rPr>
        <w:t>positions</w:t>
      </w:r>
      <w:r>
        <w:rPr>
          <w:rStyle w:val="se"/>
        </w:rPr>
        <w:t>\"</w:t>
      </w:r>
      <w:r>
        <w:rPr>
          <w:rStyle w:val="s2"/>
        </w:rPr>
        <w:t xml:space="preserve">, </w:t>
      </w:r>
      <w:r>
        <w:rPr>
          <w:rStyle w:val="se"/>
        </w:rPr>
        <w:t>\"</w:t>
      </w:r>
      <w:r>
        <w:rPr>
          <w:rStyle w:val="s2"/>
        </w:rPr>
        <w:t>instType</w:t>
      </w:r>
      <w:r>
        <w:rPr>
          <w:rStyle w:val="se"/>
        </w:rPr>
        <w:t>\"</w:t>
      </w:r>
      <w:r>
        <w:rPr>
          <w:rStyle w:val="s2"/>
        </w:rPr>
        <w:t xml:space="preserve"> : </w:t>
      </w:r>
      <w:r>
        <w:rPr>
          <w:rStyle w:val="se"/>
        </w:rPr>
        <w:t>\"</w:t>
      </w:r>
      <w:r>
        <w:rPr>
          <w:rStyle w:val="s2"/>
        </w:rPr>
        <w:t>FUTURES</w:t>
      </w:r>
      <w:r>
        <w:rPr>
          <w:rStyle w:val="se"/>
        </w:rPr>
        <w:t>\"</w:t>
      </w:r>
      <w:r>
        <w:rPr>
          <w:rStyle w:val="s2"/>
        </w:rPr>
        <w:t>}]}"</w:t>
      </w:r>
      <w:r>
        <w:rPr>
          <w:rStyle w:val="p"/>
        </w:rPr>
        <w:t>,</w:t>
      </w:r>
    </w:p>
    <w:p w:rsidR="00000000" w:rsidRDefault="00000000">
      <w:pPr>
        <w:pStyle w:val="HTML0"/>
        <w:divId w:val="121577623"/>
        <w:rPr>
          <w:rStyle w:val="w"/>
        </w:rPr>
      </w:pPr>
      <w:r>
        <w:rPr>
          <w:rStyle w:val="w"/>
        </w:rPr>
        <w:lastRenderedPageBreak/>
        <w:t xml:space="preserve">  </w:t>
      </w:r>
      <w:r>
        <w:rPr>
          <w:rStyle w:val="nl"/>
        </w:rPr>
        <w:t>"connId"</w:t>
      </w:r>
      <w:r>
        <w:rPr>
          <w:rStyle w:val="p"/>
        </w:rPr>
        <w:t>:</w:t>
      </w:r>
      <w:r>
        <w:rPr>
          <w:rStyle w:val="w"/>
        </w:rPr>
        <w:t xml:space="preserve"> </w:t>
      </w:r>
      <w:r>
        <w:rPr>
          <w:rStyle w:val="s2"/>
        </w:rPr>
        <w:t>"a4d3ae55"</w:t>
      </w:r>
    </w:p>
    <w:p w:rsidR="00000000" w:rsidRDefault="00000000">
      <w:pPr>
        <w:pStyle w:val="HTML0"/>
        <w:divId w:val="121577623"/>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780"/>
        <w:gridCol w:w="1058"/>
        <w:gridCol w:w="28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Event</w:t>
            </w:r>
            <w:r>
              <w:br/>
            </w:r>
            <w:r>
              <w:rPr>
                <w:rStyle w:val="HTML"/>
              </w:rPr>
              <w:t>subscribe</w:t>
            </w:r>
            <w:r>
              <w:br/>
            </w:r>
            <w:r>
              <w:rPr>
                <w:rStyle w:val="HTML"/>
              </w:rPr>
              <w:t>unsubscribe</w:t>
            </w:r>
            <w:r>
              <w:br/>
            </w:r>
            <w:r>
              <w:rPr>
                <w:rStyle w:val="HTML"/>
              </w:rPr>
              <w:t>error</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No</w:t>
            </w:r>
          </w:p>
        </w:tc>
        <w:tc>
          <w:tcPr>
            <w:tcW w:w="0" w:type="auto"/>
            <w:vAlign w:val="center"/>
            <w:hideMark/>
          </w:tcPr>
          <w:p w:rsidR="00000000" w:rsidRDefault="00000000">
            <w:r>
              <w:t>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type</w:t>
            </w:r>
            <w:r>
              <w:br/>
            </w:r>
            <w:r>
              <w:rPr>
                <w:rStyle w:val="HTML"/>
              </w:rPr>
              <w:t>OPTION</w:t>
            </w:r>
            <w:r>
              <w:br/>
            </w:r>
            <w:r>
              <w:rPr>
                <w:rStyle w:val="HTML"/>
              </w:rPr>
              <w:t>FUTURES</w:t>
            </w:r>
            <w:r>
              <w:br/>
            </w:r>
            <w:r>
              <w:rPr>
                <w:rStyle w:val="HTML"/>
              </w:rPr>
              <w:t>SWAP</w:t>
            </w:r>
            <w:r>
              <w:br/>
            </w:r>
            <w:r>
              <w:rPr>
                <w:rStyle w:val="HTML"/>
              </w:rPr>
              <w:t>MARGIN</w:t>
            </w:r>
            <w:r>
              <w:t xml:space="preserve"> </w:t>
            </w:r>
            <w:r>
              <w:br/>
            </w:r>
            <w:r>
              <w:rPr>
                <w:rStyle w:val="HTML"/>
              </w:rPr>
              <w:t>ANY</w:t>
            </w:r>
          </w:p>
        </w:tc>
      </w:tr>
      <w:tr w:rsidR="00000000">
        <w:trPr>
          <w:divId w:val="175387555"/>
          <w:tblCellSpacing w:w="15" w:type="dxa"/>
        </w:trPr>
        <w:tc>
          <w:tcPr>
            <w:tcW w:w="0" w:type="auto"/>
            <w:vAlign w:val="center"/>
            <w:hideMark/>
          </w:tcPr>
          <w:p w:rsidR="00000000" w:rsidRDefault="00000000">
            <w:r>
              <w:t>&gt; instFamily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family</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connId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WebSocket connection ID</w:t>
            </w:r>
          </w:p>
        </w:tc>
      </w:tr>
    </w:tbl>
    <w:p w:rsidR="00000000" w:rsidRDefault="00000000">
      <w:pPr>
        <w:pStyle w:val="a5"/>
        <w:divId w:val="1464421154"/>
      </w:pPr>
      <w:r>
        <w:t>Push Data Example: single</w:t>
      </w:r>
    </w:p>
    <w:p w:rsidR="00000000" w:rsidRDefault="00000000">
      <w:pPr>
        <w:pStyle w:val="HTML0"/>
        <w:divId w:val="1849128145"/>
        <w:rPr>
          <w:rStyle w:val="w"/>
        </w:rPr>
      </w:pPr>
      <w:r>
        <w:rPr>
          <w:rStyle w:val="p"/>
        </w:rPr>
        <w:t>{</w:t>
      </w:r>
    </w:p>
    <w:p w:rsidR="00000000" w:rsidRDefault="00000000">
      <w:pPr>
        <w:pStyle w:val="HTML0"/>
        <w:divId w:val="1849128145"/>
        <w:rPr>
          <w:rStyle w:val="w"/>
        </w:rPr>
      </w:pPr>
      <w:r>
        <w:rPr>
          <w:rStyle w:val="w"/>
        </w:rPr>
        <w:t xml:space="preserve">  </w:t>
      </w:r>
      <w:r>
        <w:rPr>
          <w:rStyle w:val="nl"/>
        </w:rPr>
        <w:t>"arg"</w:t>
      </w:r>
      <w:r>
        <w:rPr>
          <w:rStyle w:val="p"/>
        </w:rPr>
        <w:t>:{</w:t>
      </w:r>
    </w:p>
    <w:p w:rsidR="00000000" w:rsidRDefault="00000000">
      <w:pPr>
        <w:pStyle w:val="HTML0"/>
        <w:divId w:val="1849128145"/>
        <w:rPr>
          <w:rStyle w:val="w"/>
        </w:rPr>
      </w:pPr>
      <w:r>
        <w:rPr>
          <w:rStyle w:val="w"/>
        </w:rPr>
        <w:t xml:space="preserve">      </w:t>
      </w:r>
      <w:r>
        <w:rPr>
          <w:rStyle w:val="nl"/>
        </w:rPr>
        <w:t>"channel"</w:t>
      </w:r>
      <w:r>
        <w:rPr>
          <w:rStyle w:val="p"/>
        </w:rPr>
        <w:t>:</w:t>
      </w:r>
      <w:r>
        <w:rPr>
          <w:rStyle w:val="s2"/>
        </w:rPr>
        <w:t>"positions"</w:t>
      </w:r>
      <w:r>
        <w:rPr>
          <w:rStyle w:val="p"/>
        </w:rPr>
        <w:t>,</w:t>
      </w:r>
    </w:p>
    <w:p w:rsidR="00000000" w:rsidRDefault="00000000">
      <w:pPr>
        <w:pStyle w:val="HTML0"/>
        <w:divId w:val="1849128145"/>
        <w:rPr>
          <w:rStyle w:val="w"/>
        </w:rPr>
      </w:pPr>
      <w:r>
        <w:rPr>
          <w:rStyle w:val="w"/>
        </w:rPr>
        <w:t xml:space="preserve">      </w:t>
      </w:r>
      <w:r>
        <w:rPr>
          <w:rStyle w:val="nl"/>
        </w:rPr>
        <w:t>"uid"</w:t>
      </w:r>
      <w:r>
        <w:rPr>
          <w:rStyle w:val="p"/>
        </w:rPr>
        <w:t>:</w:t>
      </w:r>
      <w:r>
        <w:rPr>
          <w:rStyle w:val="w"/>
        </w:rPr>
        <w:t xml:space="preserve"> </w:t>
      </w:r>
      <w:r>
        <w:rPr>
          <w:rStyle w:val="s2"/>
        </w:rPr>
        <w:t>"77982378738415879"</w:t>
      </w:r>
      <w:r>
        <w:rPr>
          <w:rStyle w:val="p"/>
        </w:rPr>
        <w:t>,</w:t>
      </w:r>
    </w:p>
    <w:p w:rsidR="00000000" w:rsidRDefault="00000000">
      <w:pPr>
        <w:pStyle w:val="HTML0"/>
        <w:divId w:val="1849128145"/>
        <w:rPr>
          <w:rStyle w:val="w"/>
        </w:rPr>
      </w:pPr>
      <w:r>
        <w:rPr>
          <w:rStyle w:val="w"/>
        </w:rPr>
        <w:t xml:space="preserve">      </w:t>
      </w:r>
      <w:r>
        <w:rPr>
          <w:rStyle w:val="nl"/>
        </w:rPr>
        <w:t>"instType"</w:t>
      </w:r>
      <w:r>
        <w:rPr>
          <w:rStyle w:val="p"/>
        </w:rPr>
        <w:t>:</w:t>
      </w:r>
      <w:r>
        <w:rPr>
          <w:rStyle w:val="s2"/>
        </w:rPr>
        <w:t>"FUTURES"</w:t>
      </w:r>
    </w:p>
    <w:p w:rsidR="00000000" w:rsidRDefault="00000000">
      <w:pPr>
        <w:pStyle w:val="HTML0"/>
        <w:divId w:val="1849128145"/>
        <w:rPr>
          <w:rStyle w:val="w"/>
        </w:rPr>
      </w:pPr>
      <w:r>
        <w:rPr>
          <w:rStyle w:val="w"/>
        </w:rPr>
        <w:t xml:space="preserve">  </w:t>
      </w:r>
      <w:r>
        <w:rPr>
          <w:rStyle w:val="p"/>
        </w:rPr>
        <w:t>},</w:t>
      </w:r>
    </w:p>
    <w:p w:rsidR="00000000" w:rsidRDefault="00000000">
      <w:pPr>
        <w:pStyle w:val="HTML0"/>
        <w:divId w:val="1849128145"/>
        <w:rPr>
          <w:rStyle w:val="w"/>
        </w:rPr>
      </w:pPr>
      <w:r>
        <w:rPr>
          <w:rStyle w:val="w"/>
        </w:rPr>
        <w:t xml:space="preserve">  </w:t>
      </w:r>
      <w:r>
        <w:rPr>
          <w:rStyle w:val="nl"/>
        </w:rPr>
        <w:t>"data"</w:t>
      </w:r>
      <w:r>
        <w:rPr>
          <w:rStyle w:val="p"/>
        </w:rPr>
        <w:t>:[</w:t>
      </w:r>
    </w:p>
    <w:p w:rsidR="00000000" w:rsidRDefault="00000000">
      <w:pPr>
        <w:pStyle w:val="HTML0"/>
        <w:divId w:val="1849128145"/>
        <w:rPr>
          <w:rStyle w:val="w"/>
        </w:rPr>
      </w:pPr>
      <w:r>
        <w:rPr>
          <w:rStyle w:val="w"/>
        </w:rPr>
        <w:t xml:space="preserve">    </w:t>
      </w:r>
      <w:r>
        <w:rPr>
          <w:rStyle w:val="p"/>
        </w:rPr>
        <w:t>{</w:t>
      </w:r>
    </w:p>
    <w:p w:rsidR="00000000" w:rsidRDefault="00000000">
      <w:pPr>
        <w:pStyle w:val="HTML0"/>
        <w:divId w:val="1849128145"/>
        <w:rPr>
          <w:rStyle w:val="w"/>
        </w:rPr>
      </w:pPr>
      <w:r>
        <w:rPr>
          <w:rStyle w:val="w"/>
        </w:rPr>
        <w:t xml:space="preserve">      </w:t>
      </w:r>
      <w:r>
        <w:rPr>
          <w:rStyle w:val="nl"/>
        </w:rPr>
        <w:t>"adl"</w:t>
      </w:r>
      <w:r>
        <w:rPr>
          <w:rStyle w:val="p"/>
        </w:rPr>
        <w:t>:</w:t>
      </w:r>
      <w:r>
        <w:rPr>
          <w:rStyle w:val="s2"/>
        </w:rPr>
        <w:t>"1"</w:t>
      </w:r>
      <w:r>
        <w:rPr>
          <w:rStyle w:val="p"/>
        </w:rPr>
        <w:t>,</w:t>
      </w:r>
    </w:p>
    <w:p w:rsidR="00000000" w:rsidRDefault="00000000">
      <w:pPr>
        <w:pStyle w:val="HTML0"/>
        <w:divId w:val="1849128145"/>
        <w:rPr>
          <w:rStyle w:val="w"/>
        </w:rPr>
      </w:pPr>
      <w:r>
        <w:rPr>
          <w:rStyle w:val="w"/>
        </w:rPr>
        <w:t xml:space="preserve">      </w:t>
      </w:r>
      <w:r>
        <w:rPr>
          <w:rStyle w:val="nl"/>
        </w:rPr>
        <w:t>"availPos"</w:t>
      </w:r>
      <w:r>
        <w:rPr>
          <w:rStyle w:val="p"/>
        </w:rPr>
        <w:t>:</w:t>
      </w:r>
      <w:r>
        <w:rPr>
          <w:rStyle w:val="s2"/>
        </w:rPr>
        <w:t>"1"</w:t>
      </w:r>
      <w:r>
        <w:rPr>
          <w:rStyle w:val="p"/>
        </w:rPr>
        <w:t>,</w:t>
      </w:r>
    </w:p>
    <w:p w:rsidR="00000000" w:rsidRDefault="00000000">
      <w:pPr>
        <w:pStyle w:val="HTML0"/>
        <w:divId w:val="1849128145"/>
        <w:rPr>
          <w:rStyle w:val="w"/>
        </w:rPr>
      </w:pPr>
      <w:r>
        <w:rPr>
          <w:rStyle w:val="w"/>
        </w:rPr>
        <w:t xml:space="preserve">      </w:t>
      </w:r>
      <w:r>
        <w:rPr>
          <w:rStyle w:val="nl"/>
        </w:rPr>
        <w:t>"avgPx"</w:t>
      </w:r>
      <w:r>
        <w:rPr>
          <w:rStyle w:val="p"/>
        </w:rPr>
        <w:t>:</w:t>
      </w:r>
      <w:r>
        <w:rPr>
          <w:rStyle w:val="s2"/>
        </w:rPr>
        <w:t>"2566.31"</w:t>
      </w:r>
      <w:r>
        <w:rPr>
          <w:rStyle w:val="p"/>
        </w:rPr>
        <w:t>,</w:t>
      </w:r>
    </w:p>
    <w:p w:rsidR="00000000" w:rsidRDefault="00000000">
      <w:pPr>
        <w:pStyle w:val="HTML0"/>
        <w:divId w:val="1849128145"/>
        <w:rPr>
          <w:rStyle w:val="w"/>
        </w:rPr>
      </w:pPr>
      <w:r>
        <w:rPr>
          <w:rStyle w:val="w"/>
        </w:rPr>
        <w:t xml:space="preserve">      </w:t>
      </w:r>
      <w:r>
        <w:rPr>
          <w:rStyle w:val="nl"/>
        </w:rPr>
        <w:t>"cTime"</w:t>
      </w:r>
      <w:r>
        <w:rPr>
          <w:rStyle w:val="p"/>
        </w:rPr>
        <w:t>:</w:t>
      </w:r>
      <w:r>
        <w:rPr>
          <w:rStyle w:val="s2"/>
        </w:rPr>
        <w:t>"1619507758793"</w:t>
      </w:r>
      <w:r>
        <w:rPr>
          <w:rStyle w:val="p"/>
        </w:rPr>
        <w:t>,</w:t>
      </w:r>
    </w:p>
    <w:p w:rsidR="00000000" w:rsidRDefault="00000000">
      <w:pPr>
        <w:pStyle w:val="HTML0"/>
        <w:divId w:val="1849128145"/>
        <w:rPr>
          <w:rStyle w:val="w"/>
        </w:rPr>
      </w:pPr>
      <w:r>
        <w:rPr>
          <w:rStyle w:val="w"/>
        </w:rPr>
        <w:t xml:space="preserve">      </w:t>
      </w:r>
      <w:r>
        <w:rPr>
          <w:rStyle w:val="nl"/>
        </w:rPr>
        <w:t>"ccy"</w:t>
      </w:r>
      <w:r>
        <w:rPr>
          <w:rStyle w:val="p"/>
        </w:rPr>
        <w:t>:</w:t>
      </w:r>
      <w:r>
        <w:rPr>
          <w:rStyle w:val="s2"/>
        </w:rPr>
        <w:t>"ETH"</w:t>
      </w:r>
      <w:r>
        <w:rPr>
          <w:rStyle w:val="p"/>
        </w:rPr>
        <w:t>,</w:t>
      </w:r>
    </w:p>
    <w:p w:rsidR="00000000" w:rsidRDefault="00000000">
      <w:pPr>
        <w:pStyle w:val="HTML0"/>
        <w:divId w:val="1849128145"/>
        <w:rPr>
          <w:rStyle w:val="w"/>
        </w:rPr>
      </w:pPr>
      <w:r>
        <w:rPr>
          <w:rStyle w:val="w"/>
        </w:rPr>
        <w:t xml:space="preserve">      </w:t>
      </w:r>
      <w:r>
        <w:rPr>
          <w:rStyle w:val="nl"/>
        </w:rPr>
        <w:t>"deltaBS"</w:t>
      </w:r>
      <w:r>
        <w:rPr>
          <w:rStyle w:val="p"/>
        </w:rPr>
        <w:t>:</w:t>
      </w:r>
      <w:r>
        <w:rPr>
          <w:rStyle w:val="s2"/>
        </w:rPr>
        <w:t>""</w:t>
      </w:r>
      <w:r>
        <w:rPr>
          <w:rStyle w:val="p"/>
        </w:rPr>
        <w:t>,</w:t>
      </w:r>
    </w:p>
    <w:p w:rsidR="00000000" w:rsidRDefault="00000000">
      <w:pPr>
        <w:pStyle w:val="HTML0"/>
        <w:divId w:val="1849128145"/>
        <w:rPr>
          <w:rStyle w:val="w"/>
        </w:rPr>
      </w:pPr>
      <w:r>
        <w:rPr>
          <w:rStyle w:val="w"/>
        </w:rPr>
        <w:t xml:space="preserve">      </w:t>
      </w:r>
      <w:r>
        <w:rPr>
          <w:rStyle w:val="nl"/>
        </w:rPr>
        <w:t>"deltaPA"</w:t>
      </w:r>
      <w:r>
        <w:rPr>
          <w:rStyle w:val="p"/>
        </w:rPr>
        <w:t>:</w:t>
      </w:r>
      <w:r>
        <w:rPr>
          <w:rStyle w:val="s2"/>
        </w:rPr>
        <w:t>""</w:t>
      </w:r>
      <w:r>
        <w:rPr>
          <w:rStyle w:val="p"/>
        </w:rPr>
        <w:t>,</w:t>
      </w:r>
    </w:p>
    <w:p w:rsidR="00000000" w:rsidRDefault="00000000">
      <w:pPr>
        <w:pStyle w:val="HTML0"/>
        <w:divId w:val="1849128145"/>
        <w:rPr>
          <w:rStyle w:val="w"/>
        </w:rPr>
      </w:pPr>
      <w:r>
        <w:rPr>
          <w:rStyle w:val="w"/>
        </w:rPr>
        <w:t xml:space="preserve">      </w:t>
      </w:r>
      <w:r>
        <w:rPr>
          <w:rStyle w:val="nl"/>
        </w:rPr>
        <w:t>"gammaBS"</w:t>
      </w:r>
      <w:r>
        <w:rPr>
          <w:rStyle w:val="p"/>
        </w:rPr>
        <w:t>:</w:t>
      </w:r>
      <w:r>
        <w:rPr>
          <w:rStyle w:val="s2"/>
        </w:rPr>
        <w:t>""</w:t>
      </w:r>
      <w:r>
        <w:rPr>
          <w:rStyle w:val="p"/>
        </w:rPr>
        <w:t>,</w:t>
      </w:r>
    </w:p>
    <w:p w:rsidR="00000000" w:rsidRDefault="00000000">
      <w:pPr>
        <w:pStyle w:val="HTML0"/>
        <w:divId w:val="1849128145"/>
        <w:rPr>
          <w:rStyle w:val="w"/>
        </w:rPr>
      </w:pPr>
      <w:r>
        <w:rPr>
          <w:rStyle w:val="w"/>
        </w:rPr>
        <w:t xml:space="preserve">      </w:t>
      </w:r>
      <w:r>
        <w:rPr>
          <w:rStyle w:val="nl"/>
        </w:rPr>
        <w:t>"gammaPA"</w:t>
      </w:r>
      <w:r>
        <w:rPr>
          <w:rStyle w:val="p"/>
        </w:rPr>
        <w:t>:</w:t>
      </w:r>
      <w:r>
        <w:rPr>
          <w:rStyle w:val="s2"/>
        </w:rPr>
        <w:t>""</w:t>
      </w:r>
      <w:r>
        <w:rPr>
          <w:rStyle w:val="p"/>
        </w:rPr>
        <w:t>,</w:t>
      </w:r>
    </w:p>
    <w:p w:rsidR="00000000" w:rsidRDefault="00000000">
      <w:pPr>
        <w:pStyle w:val="HTML0"/>
        <w:divId w:val="1849128145"/>
        <w:rPr>
          <w:rStyle w:val="w"/>
        </w:rPr>
      </w:pPr>
      <w:r>
        <w:rPr>
          <w:rStyle w:val="w"/>
        </w:rPr>
        <w:lastRenderedPageBreak/>
        <w:t xml:space="preserve">      </w:t>
      </w:r>
      <w:r>
        <w:rPr>
          <w:rStyle w:val="nl"/>
        </w:rPr>
        <w:t>"imr"</w:t>
      </w:r>
      <w:r>
        <w:rPr>
          <w:rStyle w:val="p"/>
        </w:rPr>
        <w:t>:</w:t>
      </w:r>
      <w:r>
        <w:rPr>
          <w:rStyle w:val="s2"/>
        </w:rPr>
        <w:t>""</w:t>
      </w:r>
      <w:r>
        <w:rPr>
          <w:rStyle w:val="p"/>
        </w:rPr>
        <w:t>,</w:t>
      </w:r>
    </w:p>
    <w:p w:rsidR="00000000" w:rsidRDefault="00000000">
      <w:pPr>
        <w:pStyle w:val="HTML0"/>
        <w:divId w:val="1849128145"/>
        <w:rPr>
          <w:rStyle w:val="w"/>
        </w:rPr>
      </w:pPr>
      <w:r>
        <w:rPr>
          <w:rStyle w:val="w"/>
        </w:rPr>
        <w:t xml:space="preserve">      </w:t>
      </w:r>
      <w:r>
        <w:rPr>
          <w:rStyle w:val="nl"/>
        </w:rPr>
        <w:t>"instId"</w:t>
      </w:r>
      <w:r>
        <w:rPr>
          <w:rStyle w:val="p"/>
        </w:rPr>
        <w:t>:</w:t>
      </w:r>
      <w:r>
        <w:rPr>
          <w:rStyle w:val="s2"/>
        </w:rPr>
        <w:t>"ETH-USD-210430"</w:t>
      </w:r>
      <w:r>
        <w:rPr>
          <w:rStyle w:val="p"/>
        </w:rPr>
        <w:t>,</w:t>
      </w:r>
    </w:p>
    <w:p w:rsidR="00000000" w:rsidRDefault="00000000">
      <w:pPr>
        <w:pStyle w:val="HTML0"/>
        <w:divId w:val="1849128145"/>
        <w:rPr>
          <w:rStyle w:val="w"/>
        </w:rPr>
      </w:pPr>
      <w:r>
        <w:rPr>
          <w:rStyle w:val="w"/>
        </w:rPr>
        <w:t xml:space="preserve">      </w:t>
      </w:r>
      <w:r>
        <w:rPr>
          <w:rStyle w:val="nl"/>
        </w:rPr>
        <w:t>"instType"</w:t>
      </w:r>
      <w:r>
        <w:rPr>
          <w:rStyle w:val="p"/>
        </w:rPr>
        <w:t>:</w:t>
      </w:r>
      <w:r>
        <w:rPr>
          <w:rStyle w:val="s2"/>
        </w:rPr>
        <w:t>"FUTURES"</w:t>
      </w:r>
      <w:r>
        <w:rPr>
          <w:rStyle w:val="p"/>
        </w:rPr>
        <w:t>,</w:t>
      </w:r>
    </w:p>
    <w:p w:rsidR="00000000" w:rsidRDefault="00000000">
      <w:pPr>
        <w:pStyle w:val="HTML0"/>
        <w:divId w:val="1849128145"/>
        <w:rPr>
          <w:rStyle w:val="w"/>
        </w:rPr>
      </w:pPr>
      <w:r>
        <w:rPr>
          <w:rStyle w:val="w"/>
        </w:rPr>
        <w:t xml:space="preserve">      </w:t>
      </w:r>
      <w:r>
        <w:rPr>
          <w:rStyle w:val="nl"/>
        </w:rPr>
        <w:t>"interest"</w:t>
      </w:r>
      <w:r>
        <w:rPr>
          <w:rStyle w:val="p"/>
        </w:rPr>
        <w:t>:</w:t>
      </w:r>
      <w:r>
        <w:rPr>
          <w:rStyle w:val="s2"/>
        </w:rPr>
        <w:t>"0"</w:t>
      </w:r>
      <w:r>
        <w:rPr>
          <w:rStyle w:val="p"/>
        </w:rPr>
        <w:t>,</w:t>
      </w:r>
    </w:p>
    <w:p w:rsidR="00000000" w:rsidRDefault="00000000">
      <w:pPr>
        <w:pStyle w:val="HTML0"/>
        <w:divId w:val="1849128145"/>
        <w:rPr>
          <w:rStyle w:val="w"/>
        </w:rPr>
      </w:pPr>
      <w:r>
        <w:rPr>
          <w:rStyle w:val="w"/>
        </w:rPr>
        <w:t xml:space="preserve">      </w:t>
      </w:r>
      <w:r>
        <w:rPr>
          <w:rStyle w:val="nl"/>
        </w:rPr>
        <w:t>"idxPx"</w:t>
      </w:r>
      <w:r>
        <w:rPr>
          <w:rStyle w:val="p"/>
        </w:rPr>
        <w:t>:</w:t>
      </w:r>
      <w:r>
        <w:rPr>
          <w:rStyle w:val="s2"/>
        </w:rPr>
        <w:t>"2566.13"</w:t>
      </w:r>
      <w:r>
        <w:rPr>
          <w:rStyle w:val="p"/>
        </w:rPr>
        <w:t>,</w:t>
      </w:r>
    </w:p>
    <w:p w:rsidR="00000000" w:rsidRDefault="00000000">
      <w:pPr>
        <w:pStyle w:val="HTML0"/>
        <w:divId w:val="1849128145"/>
        <w:rPr>
          <w:rStyle w:val="w"/>
        </w:rPr>
      </w:pPr>
      <w:r>
        <w:rPr>
          <w:rStyle w:val="w"/>
        </w:rPr>
        <w:t xml:space="preserve">      </w:t>
      </w:r>
      <w:r>
        <w:rPr>
          <w:rStyle w:val="nl"/>
        </w:rPr>
        <w:t>"last"</w:t>
      </w:r>
      <w:r>
        <w:rPr>
          <w:rStyle w:val="p"/>
        </w:rPr>
        <w:t>:</w:t>
      </w:r>
      <w:r>
        <w:rPr>
          <w:rStyle w:val="s2"/>
        </w:rPr>
        <w:t>"2566.22"</w:t>
      </w:r>
      <w:r>
        <w:rPr>
          <w:rStyle w:val="p"/>
        </w:rPr>
        <w:t>,</w:t>
      </w:r>
    </w:p>
    <w:p w:rsidR="00000000" w:rsidRDefault="00000000">
      <w:pPr>
        <w:pStyle w:val="HTML0"/>
        <w:divId w:val="1849128145"/>
        <w:rPr>
          <w:rStyle w:val="w"/>
        </w:rPr>
      </w:pPr>
      <w:r>
        <w:rPr>
          <w:rStyle w:val="w"/>
        </w:rPr>
        <w:t xml:space="preserve">      </w:t>
      </w:r>
      <w:r>
        <w:rPr>
          <w:rStyle w:val="nl"/>
        </w:rPr>
        <w:t>"lever"</w:t>
      </w:r>
      <w:r>
        <w:rPr>
          <w:rStyle w:val="p"/>
        </w:rPr>
        <w:t>:</w:t>
      </w:r>
      <w:r>
        <w:rPr>
          <w:rStyle w:val="s2"/>
        </w:rPr>
        <w:t>"10"</w:t>
      </w:r>
      <w:r>
        <w:rPr>
          <w:rStyle w:val="p"/>
        </w:rPr>
        <w:t>,</w:t>
      </w:r>
    </w:p>
    <w:p w:rsidR="00000000" w:rsidRDefault="00000000">
      <w:pPr>
        <w:pStyle w:val="HTML0"/>
        <w:divId w:val="1849128145"/>
        <w:rPr>
          <w:rStyle w:val="w"/>
        </w:rPr>
      </w:pPr>
      <w:r>
        <w:rPr>
          <w:rStyle w:val="w"/>
        </w:rPr>
        <w:t xml:space="preserve">      </w:t>
      </w:r>
      <w:r>
        <w:rPr>
          <w:rStyle w:val="nl"/>
        </w:rPr>
        <w:t>"liab"</w:t>
      </w:r>
      <w:r>
        <w:rPr>
          <w:rStyle w:val="p"/>
        </w:rPr>
        <w:t>:</w:t>
      </w:r>
      <w:r>
        <w:rPr>
          <w:rStyle w:val="s2"/>
        </w:rPr>
        <w:t>""</w:t>
      </w:r>
      <w:r>
        <w:rPr>
          <w:rStyle w:val="p"/>
        </w:rPr>
        <w:t>,</w:t>
      </w:r>
    </w:p>
    <w:p w:rsidR="00000000" w:rsidRDefault="00000000">
      <w:pPr>
        <w:pStyle w:val="HTML0"/>
        <w:divId w:val="1849128145"/>
        <w:rPr>
          <w:rStyle w:val="w"/>
        </w:rPr>
      </w:pPr>
      <w:r>
        <w:rPr>
          <w:rStyle w:val="w"/>
        </w:rPr>
        <w:t xml:space="preserve">      </w:t>
      </w:r>
      <w:r>
        <w:rPr>
          <w:rStyle w:val="nl"/>
        </w:rPr>
        <w:t>"liabCcy"</w:t>
      </w:r>
      <w:r>
        <w:rPr>
          <w:rStyle w:val="p"/>
        </w:rPr>
        <w:t>:</w:t>
      </w:r>
      <w:r>
        <w:rPr>
          <w:rStyle w:val="s2"/>
        </w:rPr>
        <w:t>""</w:t>
      </w:r>
      <w:r>
        <w:rPr>
          <w:rStyle w:val="p"/>
        </w:rPr>
        <w:t>,</w:t>
      </w:r>
    </w:p>
    <w:p w:rsidR="00000000" w:rsidRDefault="00000000">
      <w:pPr>
        <w:pStyle w:val="HTML0"/>
        <w:divId w:val="1849128145"/>
        <w:rPr>
          <w:rStyle w:val="w"/>
        </w:rPr>
      </w:pPr>
      <w:r>
        <w:rPr>
          <w:rStyle w:val="w"/>
        </w:rPr>
        <w:t xml:space="preserve">      </w:t>
      </w:r>
      <w:r>
        <w:rPr>
          <w:rStyle w:val="nl"/>
        </w:rPr>
        <w:t>"liqPx"</w:t>
      </w:r>
      <w:r>
        <w:rPr>
          <w:rStyle w:val="p"/>
        </w:rPr>
        <w:t>:</w:t>
      </w:r>
      <w:r>
        <w:rPr>
          <w:rStyle w:val="s2"/>
        </w:rPr>
        <w:t>"2352.8496681818233"</w:t>
      </w:r>
      <w:r>
        <w:rPr>
          <w:rStyle w:val="p"/>
        </w:rPr>
        <w:t>,</w:t>
      </w:r>
    </w:p>
    <w:p w:rsidR="00000000" w:rsidRDefault="00000000">
      <w:pPr>
        <w:pStyle w:val="HTML0"/>
        <w:divId w:val="1849128145"/>
        <w:rPr>
          <w:rStyle w:val="w"/>
        </w:rPr>
      </w:pPr>
      <w:r>
        <w:rPr>
          <w:rStyle w:val="w"/>
        </w:rPr>
        <w:t xml:space="preserve">      </w:t>
      </w:r>
      <w:r>
        <w:rPr>
          <w:rStyle w:val="nl"/>
        </w:rPr>
        <w:t>"markPx"</w:t>
      </w:r>
      <w:r>
        <w:rPr>
          <w:rStyle w:val="p"/>
        </w:rPr>
        <w:t>:</w:t>
      </w:r>
      <w:r>
        <w:rPr>
          <w:rStyle w:val="s2"/>
        </w:rPr>
        <w:t>"2353.849"</w:t>
      </w:r>
      <w:r>
        <w:rPr>
          <w:rStyle w:val="p"/>
        </w:rPr>
        <w:t>,</w:t>
      </w:r>
    </w:p>
    <w:p w:rsidR="00000000" w:rsidRDefault="00000000">
      <w:pPr>
        <w:pStyle w:val="HTML0"/>
        <w:divId w:val="1849128145"/>
        <w:rPr>
          <w:rStyle w:val="w"/>
        </w:rPr>
      </w:pPr>
      <w:r>
        <w:rPr>
          <w:rStyle w:val="w"/>
        </w:rPr>
        <w:t xml:space="preserve">      </w:t>
      </w:r>
      <w:r>
        <w:rPr>
          <w:rStyle w:val="nl"/>
        </w:rPr>
        <w:t>"margin"</w:t>
      </w:r>
      <w:r>
        <w:rPr>
          <w:rStyle w:val="p"/>
        </w:rPr>
        <w:t>:</w:t>
      </w:r>
      <w:r>
        <w:rPr>
          <w:rStyle w:val="s2"/>
        </w:rPr>
        <w:t>"0.0003896645377994"</w:t>
      </w:r>
      <w:r>
        <w:rPr>
          <w:rStyle w:val="p"/>
        </w:rPr>
        <w:t>,</w:t>
      </w:r>
    </w:p>
    <w:p w:rsidR="00000000" w:rsidRDefault="00000000">
      <w:pPr>
        <w:pStyle w:val="HTML0"/>
        <w:divId w:val="1849128145"/>
        <w:rPr>
          <w:rStyle w:val="w"/>
        </w:rPr>
      </w:pPr>
      <w:r>
        <w:rPr>
          <w:rStyle w:val="w"/>
        </w:rPr>
        <w:t xml:space="preserve">      </w:t>
      </w:r>
      <w:r>
        <w:rPr>
          <w:rStyle w:val="nl"/>
        </w:rPr>
        <w:t>"mgnMode"</w:t>
      </w:r>
      <w:r>
        <w:rPr>
          <w:rStyle w:val="p"/>
        </w:rPr>
        <w:t>:</w:t>
      </w:r>
      <w:r>
        <w:rPr>
          <w:rStyle w:val="s2"/>
        </w:rPr>
        <w:t>"isolated"</w:t>
      </w:r>
      <w:r>
        <w:rPr>
          <w:rStyle w:val="p"/>
        </w:rPr>
        <w:t>,</w:t>
      </w:r>
    </w:p>
    <w:p w:rsidR="00000000" w:rsidRDefault="00000000">
      <w:pPr>
        <w:pStyle w:val="HTML0"/>
        <w:divId w:val="1849128145"/>
        <w:rPr>
          <w:rStyle w:val="w"/>
        </w:rPr>
      </w:pPr>
      <w:r>
        <w:rPr>
          <w:rStyle w:val="w"/>
        </w:rPr>
        <w:t xml:space="preserve">      </w:t>
      </w:r>
      <w:r>
        <w:rPr>
          <w:rStyle w:val="nl"/>
        </w:rPr>
        <w:t>"mgnRatio"</w:t>
      </w:r>
      <w:r>
        <w:rPr>
          <w:rStyle w:val="p"/>
        </w:rPr>
        <w:t>:</w:t>
      </w:r>
      <w:r>
        <w:rPr>
          <w:rStyle w:val="s2"/>
        </w:rPr>
        <w:t>"11.731726509588816"</w:t>
      </w:r>
      <w:r>
        <w:rPr>
          <w:rStyle w:val="p"/>
        </w:rPr>
        <w:t>,</w:t>
      </w:r>
    </w:p>
    <w:p w:rsidR="00000000" w:rsidRDefault="00000000">
      <w:pPr>
        <w:pStyle w:val="HTML0"/>
        <w:divId w:val="1849128145"/>
        <w:rPr>
          <w:rStyle w:val="w"/>
        </w:rPr>
      </w:pPr>
      <w:r>
        <w:rPr>
          <w:rStyle w:val="w"/>
        </w:rPr>
        <w:t xml:space="preserve">      </w:t>
      </w:r>
      <w:r>
        <w:rPr>
          <w:rStyle w:val="nl"/>
        </w:rPr>
        <w:t>"mmr"</w:t>
      </w:r>
      <w:r>
        <w:rPr>
          <w:rStyle w:val="p"/>
        </w:rPr>
        <w:t>:</w:t>
      </w:r>
      <w:r>
        <w:rPr>
          <w:rStyle w:val="s2"/>
        </w:rPr>
        <w:t>"0.0000311811092368"</w:t>
      </w:r>
      <w:r>
        <w:rPr>
          <w:rStyle w:val="p"/>
        </w:rPr>
        <w:t>,</w:t>
      </w:r>
    </w:p>
    <w:p w:rsidR="00000000" w:rsidRDefault="00000000">
      <w:pPr>
        <w:pStyle w:val="HTML0"/>
        <w:divId w:val="1849128145"/>
        <w:rPr>
          <w:rStyle w:val="w"/>
        </w:rPr>
      </w:pPr>
      <w:r>
        <w:rPr>
          <w:rStyle w:val="w"/>
        </w:rPr>
        <w:t xml:space="preserve">      </w:t>
      </w:r>
      <w:r>
        <w:rPr>
          <w:rStyle w:val="nl"/>
        </w:rPr>
        <w:t>"notionalUsd"</w:t>
      </w:r>
      <w:r>
        <w:rPr>
          <w:rStyle w:val="p"/>
        </w:rPr>
        <w:t>:</w:t>
      </w:r>
      <w:r>
        <w:rPr>
          <w:rStyle w:val="s2"/>
        </w:rPr>
        <w:t>"2276.2546609009605"</w:t>
      </w:r>
      <w:r>
        <w:rPr>
          <w:rStyle w:val="p"/>
        </w:rPr>
        <w:t>,</w:t>
      </w:r>
    </w:p>
    <w:p w:rsidR="00000000" w:rsidRDefault="00000000">
      <w:pPr>
        <w:pStyle w:val="HTML0"/>
        <w:divId w:val="1849128145"/>
        <w:rPr>
          <w:rStyle w:val="w"/>
        </w:rPr>
      </w:pPr>
      <w:r>
        <w:rPr>
          <w:rStyle w:val="w"/>
        </w:rPr>
        <w:t xml:space="preserve">      </w:t>
      </w:r>
      <w:r>
        <w:rPr>
          <w:rStyle w:val="nl"/>
        </w:rPr>
        <w:t>"optVal"</w:t>
      </w:r>
      <w:r>
        <w:rPr>
          <w:rStyle w:val="p"/>
        </w:rPr>
        <w:t>:</w:t>
      </w:r>
      <w:r>
        <w:rPr>
          <w:rStyle w:val="s2"/>
        </w:rPr>
        <w:t>""</w:t>
      </w:r>
      <w:r>
        <w:rPr>
          <w:rStyle w:val="p"/>
        </w:rPr>
        <w:t>,</w:t>
      </w:r>
    </w:p>
    <w:p w:rsidR="00000000" w:rsidRDefault="00000000">
      <w:pPr>
        <w:pStyle w:val="HTML0"/>
        <w:divId w:val="1849128145"/>
        <w:rPr>
          <w:rStyle w:val="w"/>
        </w:rPr>
      </w:pPr>
      <w:r>
        <w:rPr>
          <w:rStyle w:val="w"/>
        </w:rPr>
        <w:t xml:space="preserve">      </w:t>
      </w:r>
      <w:r>
        <w:rPr>
          <w:rStyle w:val="nl"/>
        </w:rPr>
        <w:t>"pTime"</w:t>
      </w:r>
      <w:r>
        <w:rPr>
          <w:rStyle w:val="p"/>
        </w:rPr>
        <w:t>:</w:t>
      </w:r>
      <w:r>
        <w:rPr>
          <w:rStyle w:val="s2"/>
        </w:rPr>
        <w:t>"1619507761462"</w:t>
      </w:r>
      <w:r>
        <w:rPr>
          <w:rStyle w:val="p"/>
        </w:rPr>
        <w:t>,</w:t>
      </w:r>
    </w:p>
    <w:p w:rsidR="00000000" w:rsidRDefault="00000000">
      <w:pPr>
        <w:pStyle w:val="HTML0"/>
        <w:divId w:val="1849128145"/>
        <w:rPr>
          <w:rStyle w:val="w"/>
        </w:rPr>
      </w:pPr>
      <w:r>
        <w:rPr>
          <w:rStyle w:val="w"/>
        </w:rPr>
        <w:t xml:space="preserve">      </w:t>
      </w:r>
      <w:r>
        <w:rPr>
          <w:rStyle w:val="nl"/>
        </w:rPr>
        <w:t>"pendingCloseOrdLiabVal"</w:t>
      </w:r>
      <w:r>
        <w:rPr>
          <w:rStyle w:val="p"/>
        </w:rPr>
        <w:t>:</w:t>
      </w:r>
      <w:r>
        <w:rPr>
          <w:rStyle w:val="s2"/>
        </w:rPr>
        <w:t>"0.1"</w:t>
      </w:r>
      <w:r>
        <w:rPr>
          <w:rStyle w:val="p"/>
        </w:rPr>
        <w:t>,</w:t>
      </w:r>
    </w:p>
    <w:p w:rsidR="00000000" w:rsidRDefault="00000000">
      <w:pPr>
        <w:pStyle w:val="HTML0"/>
        <w:divId w:val="1849128145"/>
        <w:rPr>
          <w:rStyle w:val="w"/>
        </w:rPr>
      </w:pPr>
      <w:r>
        <w:rPr>
          <w:rStyle w:val="w"/>
        </w:rPr>
        <w:t xml:space="preserve">      </w:t>
      </w:r>
      <w:r>
        <w:rPr>
          <w:rStyle w:val="nl"/>
        </w:rPr>
        <w:t>"pos"</w:t>
      </w:r>
      <w:r>
        <w:rPr>
          <w:rStyle w:val="p"/>
        </w:rPr>
        <w:t>:</w:t>
      </w:r>
      <w:r>
        <w:rPr>
          <w:rStyle w:val="s2"/>
        </w:rPr>
        <w:t>"1"</w:t>
      </w:r>
      <w:r>
        <w:rPr>
          <w:rStyle w:val="p"/>
        </w:rPr>
        <w:t>,</w:t>
      </w:r>
    </w:p>
    <w:p w:rsidR="00000000" w:rsidRDefault="00000000">
      <w:pPr>
        <w:pStyle w:val="HTML0"/>
        <w:divId w:val="1849128145"/>
        <w:rPr>
          <w:rStyle w:val="w"/>
        </w:rPr>
      </w:pPr>
      <w:r>
        <w:rPr>
          <w:rStyle w:val="w"/>
        </w:rPr>
        <w:t xml:space="preserve">      </w:t>
      </w:r>
      <w:r>
        <w:rPr>
          <w:rStyle w:val="nl"/>
        </w:rPr>
        <w:t>"baseBorrowed"</w:t>
      </w:r>
      <w:r>
        <w:rPr>
          <w:rStyle w:val="p"/>
        </w:rPr>
        <w:t>:</w:t>
      </w:r>
      <w:r>
        <w:rPr>
          <w:rStyle w:val="w"/>
        </w:rPr>
        <w:t xml:space="preserve"> </w:t>
      </w:r>
      <w:r>
        <w:rPr>
          <w:rStyle w:val="s2"/>
        </w:rPr>
        <w:t>""</w:t>
      </w:r>
      <w:r>
        <w:rPr>
          <w:rStyle w:val="p"/>
        </w:rPr>
        <w:t>,</w:t>
      </w:r>
    </w:p>
    <w:p w:rsidR="00000000" w:rsidRDefault="00000000">
      <w:pPr>
        <w:pStyle w:val="HTML0"/>
        <w:divId w:val="1849128145"/>
        <w:rPr>
          <w:rStyle w:val="w"/>
        </w:rPr>
      </w:pPr>
      <w:r>
        <w:rPr>
          <w:rStyle w:val="w"/>
        </w:rPr>
        <w:t xml:space="preserve">      </w:t>
      </w:r>
      <w:r>
        <w:rPr>
          <w:rStyle w:val="nl"/>
        </w:rPr>
        <w:t>"baseInterest"</w:t>
      </w:r>
      <w:r>
        <w:rPr>
          <w:rStyle w:val="p"/>
        </w:rPr>
        <w:t>:</w:t>
      </w:r>
      <w:r>
        <w:rPr>
          <w:rStyle w:val="w"/>
        </w:rPr>
        <w:t xml:space="preserve"> </w:t>
      </w:r>
      <w:r>
        <w:rPr>
          <w:rStyle w:val="s2"/>
        </w:rPr>
        <w:t>""</w:t>
      </w:r>
      <w:r>
        <w:rPr>
          <w:rStyle w:val="p"/>
        </w:rPr>
        <w:t>,</w:t>
      </w:r>
    </w:p>
    <w:p w:rsidR="00000000" w:rsidRDefault="00000000">
      <w:pPr>
        <w:pStyle w:val="HTML0"/>
        <w:divId w:val="1849128145"/>
        <w:rPr>
          <w:rStyle w:val="w"/>
        </w:rPr>
      </w:pPr>
      <w:r>
        <w:rPr>
          <w:rStyle w:val="w"/>
        </w:rPr>
        <w:t xml:space="preserve">      </w:t>
      </w:r>
      <w:r>
        <w:rPr>
          <w:rStyle w:val="nl"/>
        </w:rPr>
        <w:t>"quoteBorrowed"</w:t>
      </w:r>
      <w:r>
        <w:rPr>
          <w:rStyle w:val="p"/>
        </w:rPr>
        <w:t>:</w:t>
      </w:r>
      <w:r>
        <w:rPr>
          <w:rStyle w:val="w"/>
        </w:rPr>
        <w:t xml:space="preserve"> </w:t>
      </w:r>
      <w:r>
        <w:rPr>
          <w:rStyle w:val="s2"/>
        </w:rPr>
        <w:t>""</w:t>
      </w:r>
      <w:r>
        <w:rPr>
          <w:rStyle w:val="p"/>
        </w:rPr>
        <w:t>,</w:t>
      </w:r>
    </w:p>
    <w:p w:rsidR="00000000" w:rsidRDefault="00000000">
      <w:pPr>
        <w:pStyle w:val="HTML0"/>
        <w:divId w:val="1849128145"/>
        <w:rPr>
          <w:rStyle w:val="w"/>
        </w:rPr>
      </w:pPr>
      <w:r>
        <w:rPr>
          <w:rStyle w:val="w"/>
        </w:rPr>
        <w:t xml:space="preserve">      </w:t>
      </w:r>
      <w:r>
        <w:rPr>
          <w:rStyle w:val="nl"/>
        </w:rPr>
        <w:t>"quoteInterest"</w:t>
      </w:r>
      <w:r>
        <w:rPr>
          <w:rStyle w:val="p"/>
        </w:rPr>
        <w:t>:</w:t>
      </w:r>
      <w:r>
        <w:rPr>
          <w:rStyle w:val="w"/>
        </w:rPr>
        <w:t xml:space="preserve"> </w:t>
      </w:r>
      <w:r>
        <w:rPr>
          <w:rStyle w:val="s2"/>
        </w:rPr>
        <w:t>""</w:t>
      </w:r>
      <w:r>
        <w:rPr>
          <w:rStyle w:val="p"/>
        </w:rPr>
        <w:t>,</w:t>
      </w:r>
    </w:p>
    <w:p w:rsidR="00000000" w:rsidRDefault="00000000">
      <w:pPr>
        <w:pStyle w:val="HTML0"/>
        <w:divId w:val="1849128145"/>
        <w:rPr>
          <w:rStyle w:val="w"/>
        </w:rPr>
      </w:pPr>
      <w:r>
        <w:rPr>
          <w:rStyle w:val="w"/>
        </w:rPr>
        <w:t xml:space="preserve">      </w:t>
      </w:r>
      <w:r>
        <w:rPr>
          <w:rStyle w:val="nl"/>
        </w:rPr>
        <w:t>"posCcy"</w:t>
      </w:r>
      <w:r>
        <w:rPr>
          <w:rStyle w:val="p"/>
        </w:rPr>
        <w:t>:</w:t>
      </w:r>
      <w:r>
        <w:rPr>
          <w:rStyle w:val="s2"/>
        </w:rPr>
        <w:t>""</w:t>
      </w:r>
      <w:r>
        <w:rPr>
          <w:rStyle w:val="p"/>
        </w:rPr>
        <w:t>,</w:t>
      </w:r>
    </w:p>
    <w:p w:rsidR="00000000" w:rsidRDefault="00000000">
      <w:pPr>
        <w:pStyle w:val="HTML0"/>
        <w:divId w:val="1849128145"/>
        <w:rPr>
          <w:rStyle w:val="w"/>
        </w:rPr>
      </w:pPr>
      <w:r>
        <w:rPr>
          <w:rStyle w:val="w"/>
        </w:rPr>
        <w:t xml:space="preserve">      </w:t>
      </w:r>
      <w:r>
        <w:rPr>
          <w:rStyle w:val="nl"/>
        </w:rPr>
        <w:t>"posId"</w:t>
      </w:r>
      <w:r>
        <w:rPr>
          <w:rStyle w:val="p"/>
        </w:rPr>
        <w:t>:</w:t>
      </w:r>
      <w:r>
        <w:rPr>
          <w:rStyle w:val="s2"/>
        </w:rPr>
        <w:t>"307173036051017730"</w:t>
      </w:r>
      <w:r>
        <w:rPr>
          <w:rStyle w:val="p"/>
        </w:rPr>
        <w:t>,</w:t>
      </w:r>
    </w:p>
    <w:p w:rsidR="00000000" w:rsidRDefault="00000000">
      <w:pPr>
        <w:pStyle w:val="HTML0"/>
        <w:divId w:val="1849128145"/>
        <w:rPr>
          <w:rStyle w:val="w"/>
        </w:rPr>
      </w:pPr>
      <w:r>
        <w:rPr>
          <w:rStyle w:val="w"/>
        </w:rPr>
        <w:t xml:space="preserve">      </w:t>
      </w:r>
      <w:r>
        <w:rPr>
          <w:rStyle w:val="nl"/>
        </w:rPr>
        <w:t>"posSide"</w:t>
      </w:r>
      <w:r>
        <w:rPr>
          <w:rStyle w:val="p"/>
        </w:rPr>
        <w:t>:</w:t>
      </w:r>
      <w:r>
        <w:rPr>
          <w:rStyle w:val="s2"/>
        </w:rPr>
        <w:t>"long"</w:t>
      </w:r>
      <w:r>
        <w:rPr>
          <w:rStyle w:val="p"/>
        </w:rPr>
        <w:t>,</w:t>
      </w:r>
    </w:p>
    <w:p w:rsidR="00000000" w:rsidRDefault="00000000">
      <w:pPr>
        <w:pStyle w:val="HTML0"/>
        <w:divId w:val="1849128145"/>
        <w:rPr>
          <w:rStyle w:val="w"/>
        </w:rPr>
      </w:pPr>
      <w:r>
        <w:rPr>
          <w:rStyle w:val="w"/>
        </w:rPr>
        <w:t xml:space="preserve">      </w:t>
      </w:r>
      <w:r>
        <w:rPr>
          <w:rStyle w:val="nl"/>
        </w:rPr>
        <w:t>"spotInUseAmt"</w:t>
      </w:r>
      <w:r>
        <w:rPr>
          <w:rStyle w:val="p"/>
        </w:rPr>
        <w:t>:</w:t>
      </w:r>
      <w:r>
        <w:rPr>
          <w:rStyle w:val="w"/>
        </w:rPr>
        <w:t xml:space="preserve"> </w:t>
      </w:r>
      <w:r>
        <w:rPr>
          <w:rStyle w:val="s2"/>
        </w:rPr>
        <w:t>""</w:t>
      </w:r>
      <w:r>
        <w:rPr>
          <w:rStyle w:val="p"/>
        </w:rPr>
        <w:t>,</w:t>
      </w:r>
    </w:p>
    <w:p w:rsidR="00000000" w:rsidRDefault="00000000">
      <w:pPr>
        <w:pStyle w:val="HTML0"/>
        <w:divId w:val="1849128145"/>
        <w:rPr>
          <w:rStyle w:val="w"/>
        </w:rPr>
      </w:pPr>
      <w:r>
        <w:rPr>
          <w:rStyle w:val="w"/>
        </w:rPr>
        <w:t xml:space="preserve">      </w:t>
      </w:r>
      <w:r>
        <w:rPr>
          <w:rStyle w:val="nl"/>
        </w:rPr>
        <w:t>"clSpotInUseAmt"</w:t>
      </w:r>
      <w:r>
        <w:rPr>
          <w:rStyle w:val="p"/>
        </w:rPr>
        <w:t>:</w:t>
      </w:r>
      <w:r>
        <w:rPr>
          <w:rStyle w:val="w"/>
        </w:rPr>
        <w:t xml:space="preserve"> </w:t>
      </w:r>
      <w:r>
        <w:rPr>
          <w:rStyle w:val="s2"/>
        </w:rPr>
        <w:t>""</w:t>
      </w:r>
      <w:r>
        <w:rPr>
          <w:rStyle w:val="p"/>
        </w:rPr>
        <w:t>,</w:t>
      </w:r>
    </w:p>
    <w:p w:rsidR="00000000" w:rsidRDefault="00000000">
      <w:pPr>
        <w:pStyle w:val="HTML0"/>
        <w:divId w:val="1849128145"/>
        <w:rPr>
          <w:rStyle w:val="w"/>
        </w:rPr>
      </w:pPr>
      <w:r>
        <w:rPr>
          <w:rStyle w:val="w"/>
        </w:rPr>
        <w:t xml:space="preserve">      </w:t>
      </w:r>
      <w:r>
        <w:rPr>
          <w:rStyle w:val="nl"/>
        </w:rPr>
        <w:t>"maxSpotInUseAmt"</w:t>
      </w:r>
      <w:r>
        <w:rPr>
          <w:rStyle w:val="p"/>
        </w:rPr>
        <w:t>:</w:t>
      </w:r>
      <w:r>
        <w:rPr>
          <w:rStyle w:val="w"/>
        </w:rPr>
        <w:t xml:space="preserve"> </w:t>
      </w:r>
      <w:r>
        <w:rPr>
          <w:rStyle w:val="s2"/>
        </w:rPr>
        <w:t>""</w:t>
      </w:r>
      <w:r>
        <w:rPr>
          <w:rStyle w:val="p"/>
        </w:rPr>
        <w:t>,</w:t>
      </w:r>
    </w:p>
    <w:p w:rsidR="00000000" w:rsidRDefault="00000000">
      <w:pPr>
        <w:pStyle w:val="HTML0"/>
        <w:divId w:val="1849128145"/>
        <w:rPr>
          <w:rStyle w:val="w"/>
        </w:rPr>
      </w:pPr>
      <w:r>
        <w:rPr>
          <w:rStyle w:val="w"/>
        </w:rPr>
        <w:t xml:space="preserve">      </w:t>
      </w:r>
      <w:r>
        <w:rPr>
          <w:rStyle w:val="nl"/>
        </w:rPr>
        <w:t>"bizRefId"</w:t>
      </w:r>
      <w:r>
        <w:rPr>
          <w:rStyle w:val="p"/>
        </w:rPr>
        <w:t>:</w:t>
      </w:r>
      <w:r>
        <w:rPr>
          <w:rStyle w:val="w"/>
        </w:rPr>
        <w:t xml:space="preserve"> </w:t>
      </w:r>
      <w:r>
        <w:rPr>
          <w:rStyle w:val="s2"/>
        </w:rPr>
        <w:t>""</w:t>
      </w:r>
      <w:r>
        <w:rPr>
          <w:rStyle w:val="p"/>
        </w:rPr>
        <w:t>,</w:t>
      </w:r>
    </w:p>
    <w:p w:rsidR="00000000" w:rsidRDefault="00000000">
      <w:pPr>
        <w:pStyle w:val="HTML0"/>
        <w:divId w:val="1849128145"/>
        <w:rPr>
          <w:rStyle w:val="w"/>
        </w:rPr>
      </w:pPr>
      <w:r>
        <w:rPr>
          <w:rStyle w:val="w"/>
        </w:rPr>
        <w:t xml:space="preserve">      </w:t>
      </w:r>
      <w:r>
        <w:rPr>
          <w:rStyle w:val="nl"/>
        </w:rPr>
        <w:t>"bizRefType"</w:t>
      </w:r>
      <w:r>
        <w:rPr>
          <w:rStyle w:val="p"/>
        </w:rPr>
        <w:t>:</w:t>
      </w:r>
      <w:r>
        <w:rPr>
          <w:rStyle w:val="w"/>
        </w:rPr>
        <w:t xml:space="preserve"> </w:t>
      </w:r>
      <w:r>
        <w:rPr>
          <w:rStyle w:val="s2"/>
        </w:rPr>
        <w:t>""</w:t>
      </w:r>
      <w:r>
        <w:rPr>
          <w:rStyle w:val="p"/>
        </w:rPr>
        <w:t>,</w:t>
      </w:r>
    </w:p>
    <w:p w:rsidR="00000000" w:rsidRDefault="00000000">
      <w:pPr>
        <w:pStyle w:val="HTML0"/>
        <w:divId w:val="1849128145"/>
        <w:rPr>
          <w:rStyle w:val="w"/>
        </w:rPr>
      </w:pPr>
      <w:r>
        <w:rPr>
          <w:rStyle w:val="w"/>
        </w:rPr>
        <w:t xml:space="preserve">      </w:t>
      </w:r>
      <w:r>
        <w:rPr>
          <w:rStyle w:val="nl"/>
        </w:rPr>
        <w:t>"spotInUseCcy"</w:t>
      </w:r>
      <w:r>
        <w:rPr>
          <w:rStyle w:val="p"/>
        </w:rPr>
        <w:t>:</w:t>
      </w:r>
      <w:r>
        <w:rPr>
          <w:rStyle w:val="w"/>
        </w:rPr>
        <w:t xml:space="preserve"> </w:t>
      </w:r>
      <w:r>
        <w:rPr>
          <w:rStyle w:val="s2"/>
        </w:rPr>
        <w:t>""</w:t>
      </w:r>
      <w:r>
        <w:rPr>
          <w:rStyle w:val="p"/>
        </w:rPr>
        <w:t>,</w:t>
      </w:r>
    </w:p>
    <w:p w:rsidR="00000000" w:rsidRDefault="00000000">
      <w:pPr>
        <w:pStyle w:val="HTML0"/>
        <w:divId w:val="1849128145"/>
        <w:rPr>
          <w:rStyle w:val="w"/>
        </w:rPr>
      </w:pPr>
      <w:r>
        <w:rPr>
          <w:rStyle w:val="w"/>
        </w:rPr>
        <w:t xml:space="preserve">      </w:t>
      </w:r>
      <w:r>
        <w:rPr>
          <w:rStyle w:val="nl"/>
        </w:rPr>
        <w:t>"thetaBS"</w:t>
      </w:r>
      <w:r>
        <w:rPr>
          <w:rStyle w:val="p"/>
        </w:rPr>
        <w:t>:</w:t>
      </w:r>
      <w:r>
        <w:rPr>
          <w:rStyle w:val="s2"/>
        </w:rPr>
        <w:t>""</w:t>
      </w:r>
      <w:r>
        <w:rPr>
          <w:rStyle w:val="p"/>
        </w:rPr>
        <w:t>,</w:t>
      </w:r>
    </w:p>
    <w:p w:rsidR="00000000" w:rsidRDefault="00000000">
      <w:pPr>
        <w:pStyle w:val="HTML0"/>
        <w:divId w:val="1849128145"/>
        <w:rPr>
          <w:rStyle w:val="w"/>
        </w:rPr>
      </w:pPr>
      <w:r>
        <w:rPr>
          <w:rStyle w:val="w"/>
        </w:rPr>
        <w:t xml:space="preserve">      </w:t>
      </w:r>
      <w:r>
        <w:rPr>
          <w:rStyle w:val="nl"/>
        </w:rPr>
        <w:t>"thetaPA"</w:t>
      </w:r>
      <w:r>
        <w:rPr>
          <w:rStyle w:val="p"/>
        </w:rPr>
        <w:t>:</w:t>
      </w:r>
      <w:r>
        <w:rPr>
          <w:rStyle w:val="s2"/>
        </w:rPr>
        <w:t>""</w:t>
      </w:r>
      <w:r>
        <w:rPr>
          <w:rStyle w:val="p"/>
        </w:rPr>
        <w:t>,</w:t>
      </w:r>
    </w:p>
    <w:p w:rsidR="00000000" w:rsidRDefault="00000000">
      <w:pPr>
        <w:pStyle w:val="HTML0"/>
        <w:divId w:val="1849128145"/>
        <w:rPr>
          <w:rStyle w:val="w"/>
        </w:rPr>
      </w:pPr>
      <w:r>
        <w:rPr>
          <w:rStyle w:val="w"/>
        </w:rPr>
        <w:t xml:space="preserve">      </w:t>
      </w:r>
      <w:r>
        <w:rPr>
          <w:rStyle w:val="nl"/>
        </w:rPr>
        <w:t>"tradeId"</w:t>
      </w:r>
      <w:r>
        <w:rPr>
          <w:rStyle w:val="p"/>
        </w:rPr>
        <w:t>:</w:t>
      </w:r>
      <w:r>
        <w:rPr>
          <w:rStyle w:val="s2"/>
        </w:rPr>
        <w:t>"109844"</w:t>
      </w:r>
      <w:r>
        <w:rPr>
          <w:rStyle w:val="p"/>
        </w:rPr>
        <w:t>,</w:t>
      </w:r>
    </w:p>
    <w:p w:rsidR="00000000" w:rsidRDefault="00000000">
      <w:pPr>
        <w:pStyle w:val="HTML0"/>
        <w:divId w:val="1849128145"/>
        <w:rPr>
          <w:rStyle w:val="w"/>
        </w:rPr>
      </w:pPr>
      <w:r>
        <w:rPr>
          <w:rStyle w:val="w"/>
        </w:rPr>
        <w:t xml:space="preserve">      </w:t>
      </w:r>
      <w:r>
        <w:rPr>
          <w:rStyle w:val="nl"/>
        </w:rPr>
        <w:t>"uTime"</w:t>
      </w:r>
      <w:r>
        <w:rPr>
          <w:rStyle w:val="p"/>
        </w:rPr>
        <w:t>:</w:t>
      </w:r>
      <w:r>
        <w:rPr>
          <w:rStyle w:val="s2"/>
        </w:rPr>
        <w:t>"1619507761462"</w:t>
      </w:r>
      <w:r>
        <w:rPr>
          <w:rStyle w:val="p"/>
        </w:rPr>
        <w:t>,</w:t>
      </w:r>
    </w:p>
    <w:p w:rsidR="00000000" w:rsidRDefault="00000000">
      <w:pPr>
        <w:pStyle w:val="HTML0"/>
        <w:divId w:val="1849128145"/>
        <w:rPr>
          <w:rStyle w:val="w"/>
        </w:rPr>
      </w:pPr>
      <w:r>
        <w:rPr>
          <w:rStyle w:val="w"/>
        </w:rPr>
        <w:t xml:space="preserve">      </w:t>
      </w:r>
      <w:r>
        <w:rPr>
          <w:rStyle w:val="nl"/>
        </w:rPr>
        <w:t>"upl"</w:t>
      </w:r>
      <w:r>
        <w:rPr>
          <w:rStyle w:val="p"/>
        </w:rPr>
        <w:t>:</w:t>
      </w:r>
      <w:r>
        <w:rPr>
          <w:rStyle w:val="s2"/>
        </w:rPr>
        <w:t>"-0.0000009932766034"</w:t>
      </w:r>
      <w:r>
        <w:rPr>
          <w:rStyle w:val="p"/>
        </w:rPr>
        <w:t>,</w:t>
      </w:r>
    </w:p>
    <w:p w:rsidR="00000000" w:rsidRDefault="00000000">
      <w:pPr>
        <w:pStyle w:val="HTML0"/>
        <w:divId w:val="1849128145"/>
        <w:rPr>
          <w:rStyle w:val="w"/>
        </w:rPr>
      </w:pPr>
      <w:r>
        <w:rPr>
          <w:rStyle w:val="w"/>
        </w:rPr>
        <w:t xml:space="preserve">      </w:t>
      </w:r>
      <w:r>
        <w:rPr>
          <w:rStyle w:val="nl"/>
        </w:rPr>
        <w:t>"uplLastPx"</w:t>
      </w:r>
      <w:r>
        <w:rPr>
          <w:rStyle w:val="p"/>
        </w:rPr>
        <w:t>:</w:t>
      </w:r>
      <w:r>
        <w:rPr>
          <w:rStyle w:val="s2"/>
        </w:rPr>
        <w:t>"-0.0000009932766034"</w:t>
      </w:r>
      <w:r>
        <w:rPr>
          <w:rStyle w:val="p"/>
        </w:rPr>
        <w:t>,</w:t>
      </w:r>
    </w:p>
    <w:p w:rsidR="00000000" w:rsidRDefault="00000000">
      <w:pPr>
        <w:pStyle w:val="HTML0"/>
        <w:divId w:val="1849128145"/>
        <w:rPr>
          <w:rStyle w:val="w"/>
        </w:rPr>
      </w:pPr>
      <w:r>
        <w:rPr>
          <w:rStyle w:val="w"/>
        </w:rPr>
        <w:t xml:space="preserve">      </w:t>
      </w:r>
      <w:r>
        <w:rPr>
          <w:rStyle w:val="nl"/>
        </w:rPr>
        <w:t>"uplRatio"</w:t>
      </w:r>
      <w:r>
        <w:rPr>
          <w:rStyle w:val="p"/>
        </w:rPr>
        <w:t>:</w:t>
      </w:r>
      <w:r>
        <w:rPr>
          <w:rStyle w:val="s2"/>
        </w:rPr>
        <w:t>"-0.0025490556801078"</w:t>
      </w:r>
      <w:r>
        <w:rPr>
          <w:rStyle w:val="p"/>
        </w:rPr>
        <w:t>,</w:t>
      </w:r>
    </w:p>
    <w:p w:rsidR="00000000" w:rsidRDefault="00000000">
      <w:pPr>
        <w:pStyle w:val="HTML0"/>
        <w:divId w:val="1849128145"/>
        <w:rPr>
          <w:rStyle w:val="w"/>
        </w:rPr>
      </w:pPr>
      <w:r>
        <w:rPr>
          <w:rStyle w:val="w"/>
        </w:rPr>
        <w:t xml:space="preserve">      </w:t>
      </w:r>
      <w:r>
        <w:rPr>
          <w:rStyle w:val="nl"/>
        </w:rPr>
        <w:t>"uplRatioLastPx"</w:t>
      </w:r>
      <w:r>
        <w:rPr>
          <w:rStyle w:val="p"/>
        </w:rPr>
        <w:t>:</w:t>
      </w:r>
      <w:r>
        <w:rPr>
          <w:rStyle w:val="s2"/>
        </w:rPr>
        <w:t>"-0.0025490556801078"</w:t>
      </w:r>
      <w:r>
        <w:rPr>
          <w:rStyle w:val="p"/>
        </w:rPr>
        <w:t>,</w:t>
      </w:r>
    </w:p>
    <w:p w:rsidR="00000000" w:rsidRDefault="00000000">
      <w:pPr>
        <w:pStyle w:val="HTML0"/>
        <w:divId w:val="1849128145"/>
        <w:rPr>
          <w:rStyle w:val="w"/>
        </w:rPr>
      </w:pPr>
      <w:r>
        <w:rPr>
          <w:rStyle w:val="w"/>
        </w:rPr>
        <w:t xml:space="preserve">      </w:t>
      </w:r>
      <w:r>
        <w:rPr>
          <w:rStyle w:val="nl"/>
        </w:rPr>
        <w:t>"vegaBS"</w:t>
      </w:r>
      <w:r>
        <w:rPr>
          <w:rStyle w:val="p"/>
        </w:rPr>
        <w:t>:</w:t>
      </w:r>
      <w:r>
        <w:rPr>
          <w:rStyle w:val="s2"/>
        </w:rPr>
        <w:t>""</w:t>
      </w:r>
      <w:r>
        <w:rPr>
          <w:rStyle w:val="p"/>
        </w:rPr>
        <w:t>,</w:t>
      </w:r>
    </w:p>
    <w:p w:rsidR="00000000" w:rsidRDefault="00000000">
      <w:pPr>
        <w:pStyle w:val="HTML0"/>
        <w:divId w:val="1849128145"/>
        <w:rPr>
          <w:rStyle w:val="w"/>
        </w:rPr>
      </w:pPr>
      <w:r>
        <w:rPr>
          <w:rStyle w:val="w"/>
        </w:rPr>
        <w:t xml:space="preserve">      </w:t>
      </w:r>
      <w:r>
        <w:rPr>
          <w:rStyle w:val="nl"/>
        </w:rPr>
        <w:t>"vegaPA"</w:t>
      </w:r>
      <w:r>
        <w:rPr>
          <w:rStyle w:val="p"/>
        </w:rPr>
        <w:t>:</w:t>
      </w:r>
      <w:r>
        <w:rPr>
          <w:rStyle w:val="s2"/>
        </w:rPr>
        <w:t>""</w:t>
      </w:r>
      <w:r>
        <w:rPr>
          <w:rStyle w:val="p"/>
        </w:rPr>
        <w:t>,</w:t>
      </w:r>
    </w:p>
    <w:p w:rsidR="00000000" w:rsidRDefault="00000000">
      <w:pPr>
        <w:pStyle w:val="HTML0"/>
        <w:divId w:val="1849128145"/>
        <w:rPr>
          <w:rStyle w:val="w"/>
        </w:rPr>
      </w:pPr>
      <w:r>
        <w:rPr>
          <w:rStyle w:val="w"/>
        </w:rPr>
        <w:t xml:space="preserve">      </w:t>
      </w:r>
      <w:r>
        <w:rPr>
          <w:rStyle w:val="nl"/>
        </w:rPr>
        <w:t>"realizedPnl"</w:t>
      </w:r>
      <w:r>
        <w:rPr>
          <w:rStyle w:val="p"/>
        </w:rPr>
        <w:t>:</w:t>
      </w:r>
      <w:r>
        <w:rPr>
          <w:rStyle w:val="s2"/>
        </w:rPr>
        <w:t>"0.001"</w:t>
      </w:r>
      <w:r>
        <w:rPr>
          <w:rStyle w:val="p"/>
        </w:rPr>
        <w:t>,</w:t>
      </w:r>
    </w:p>
    <w:p w:rsidR="00000000" w:rsidRDefault="00000000">
      <w:pPr>
        <w:pStyle w:val="HTML0"/>
        <w:divId w:val="1849128145"/>
        <w:rPr>
          <w:rStyle w:val="w"/>
        </w:rPr>
      </w:pPr>
      <w:r>
        <w:rPr>
          <w:rStyle w:val="w"/>
        </w:rPr>
        <w:lastRenderedPageBreak/>
        <w:t xml:space="preserve">      </w:t>
      </w:r>
      <w:r>
        <w:rPr>
          <w:rStyle w:val="nl"/>
        </w:rPr>
        <w:t>"pnl"</w:t>
      </w:r>
      <w:r>
        <w:rPr>
          <w:rStyle w:val="p"/>
        </w:rPr>
        <w:t>:</w:t>
      </w:r>
      <w:r>
        <w:rPr>
          <w:rStyle w:val="s2"/>
        </w:rPr>
        <w:t>"0.0011"</w:t>
      </w:r>
      <w:r>
        <w:rPr>
          <w:rStyle w:val="p"/>
        </w:rPr>
        <w:t>,</w:t>
      </w:r>
    </w:p>
    <w:p w:rsidR="00000000" w:rsidRDefault="00000000">
      <w:pPr>
        <w:pStyle w:val="HTML0"/>
        <w:divId w:val="1849128145"/>
        <w:rPr>
          <w:rStyle w:val="w"/>
        </w:rPr>
      </w:pPr>
      <w:r>
        <w:rPr>
          <w:rStyle w:val="w"/>
        </w:rPr>
        <w:t xml:space="preserve">      </w:t>
      </w:r>
      <w:r>
        <w:rPr>
          <w:rStyle w:val="nl"/>
        </w:rPr>
        <w:t>"fee"</w:t>
      </w:r>
      <w:r>
        <w:rPr>
          <w:rStyle w:val="p"/>
        </w:rPr>
        <w:t>:</w:t>
      </w:r>
      <w:r>
        <w:rPr>
          <w:rStyle w:val="s2"/>
        </w:rPr>
        <w:t>"-0.0001"</w:t>
      </w:r>
      <w:r>
        <w:rPr>
          <w:rStyle w:val="p"/>
        </w:rPr>
        <w:t>,</w:t>
      </w:r>
    </w:p>
    <w:p w:rsidR="00000000" w:rsidRDefault="00000000">
      <w:pPr>
        <w:pStyle w:val="HTML0"/>
        <w:divId w:val="1849128145"/>
        <w:rPr>
          <w:rStyle w:val="w"/>
        </w:rPr>
      </w:pPr>
      <w:r>
        <w:rPr>
          <w:rStyle w:val="w"/>
        </w:rPr>
        <w:t xml:space="preserve">      </w:t>
      </w:r>
      <w:r>
        <w:rPr>
          <w:rStyle w:val="nl"/>
        </w:rPr>
        <w:t>"fundingFee"</w:t>
      </w:r>
      <w:r>
        <w:rPr>
          <w:rStyle w:val="p"/>
        </w:rPr>
        <w:t>:</w:t>
      </w:r>
      <w:r>
        <w:rPr>
          <w:rStyle w:val="s2"/>
        </w:rPr>
        <w:t>"0"</w:t>
      </w:r>
      <w:r>
        <w:rPr>
          <w:rStyle w:val="p"/>
        </w:rPr>
        <w:t>,</w:t>
      </w:r>
    </w:p>
    <w:p w:rsidR="00000000" w:rsidRDefault="00000000">
      <w:pPr>
        <w:pStyle w:val="HTML0"/>
        <w:divId w:val="1849128145"/>
        <w:rPr>
          <w:rStyle w:val="w"/>
        </w:rPr>
      </w:pPr>
      <w:r>
        <w:rPr>
          <w:rStyle w:val="w"/>
        </w:rPr>
        <w:t xml:space="preserve">      </w:t>
      </w:r>
      <w:r>
        <w:rPr>
          <w:rStyle w:val="nl"/>
        </w:rPr>
        <w:t>"liqPenalty"</w:t>
      </w:r>
      <w:r>
        <w:rPr>
          <w:rStyle w:val="p"/>
        </w:rPr>
        <w:t>:</w:t>
      </w:r>
      <w:r>
        <w:rPr>
          <w:rStyle w:val="s2"/>
        </w:rPr>
        <w:t>"0"</w:t>
      </w:r>
      <w:r>
        <w:rPr>
          <w:rStyle w:val="p"/>
        </w:rPr>
        <w:t>,</w:t>
      </w:r>
    </w:p>
    <w:p w:rsidR="00000000" w:rsidRDefault="00000000">
      <w:pPr>
        <w:pStyle w:val="HTML0"/>
        <w:divId w:val="1849128145"/>
        <w:rPr>
          <w:rStyle w:val="w"/>
        </w:rPr>
      </w:pPr>
      <w:r>
        <w:rPr>
          <w:rStyle w:val="w"/>
        </w:rPr>
        <w:t xml:space="preserve">      </w:t>
      </w:r>
      <w:r>
        <w:rPr>
          <w:rStyle w:val="nl"/>
        </w:rPr>
        <w:t>"closeOrderAlgo"</w:t>
      </w:r>
      <w:r>
        <w:rPr>
          <w:rStyle w:val="p"/>
        </w:rPr>
        <w:t>:[</w:t>
      </w:r>
    </w:p>
    <w:p w:rsidR="00000000" w:rsidRDefault="00000000">
      <w:pPr>
        <w:pStyle w:val="HTML0"/>
        <w:divId w:val="1849128145"/>
        <w:rPr>
          <w:rStyle w:val="w"/>
        </w:rPr>
      </w:pPr>
      <w:r>
        <w:rPr>
          <w:rStyle w:val="w"/>
        </w:rPr>
        <w:t xml:space="preserve">          </w:t>
      </w:r>
      <w:r>
        <w:rPr>
          <w:rStyle w:val="p"/>
        </w:rPr>
        <w:t>{</w:t>
      </w:r>
    </w:p>
    <w:p w:rsidR="00000000" w:rsidRDefault="00000000">
      <w:pPr>
        <w:pStyle w:val="HTML0"/>
        <w:divId w:val="1849128145"/>
        <w:rPr>
          <w:rStyle w:val="w"/>
        </w:rPr>
      </w:pPr>
      <w:r>
        <w:rPr>
          <w:rStyle w:val="w"/>
        </w:rPr>
        <w:t xml:space="preserve">              </w:t>
      </w:r>
      <w:r>
        <w:rPr>
          <w:rStyle w:val="nl"/>
        </w:rPr>
        <w:t>"algoId"</w:t>
      </w:r>
      <w:r>
        <w:rPr>
          <w:rStyle w:val="p"/>
        </w:rPr>
        <w:t>:</w:t>
      </w:r>
      <w:r>
        <w:rPr>
          <w:rStyle w:val="s2"/>
        </w:rPr>
        <w:t>"123"</w:t>
      </w:r>
      <w:r>
        <w:rPr>
          <w:rStyle w:val="p"/>
        </w:rPr>
        <w:t>,</w:t>
      </w:r>
    </w:p>
    <w:p w:rsidR="00000000" w:rsidRDefault="00000000">
      <w:pPr>
        <w:pStyle w:val="HTML0"/>
        <w:divId w:val="1849128145"/>
        <w:rPr>
          <w:rStyle w:val="w"/>
        </w:rPr>
      </w:pPr>
      <w:r>
        <w:rPr>
          <w:rStyle w:val="w"/>
        </w:rPr>
        <w:t xml:space="preserve">              </w:t>
      </w:r>
      <w:r>
        <w:rPr>
          <w:rStyle w:val="nl"/>
        </w:rPr>
        <w:t>"slTriggerPx"</w:t>
      </w:r>
      <w:r>
        <w:rPr>
          <w:rStyle w:val="p"/>
        </w:rPr>
        <w:t>:</w:t>
      </w:r>
      <w:r>
        <w:rPr>
          <w:rStyle w:val="s2"/>
        </w:rPr>
        <w:t>"123"</w:t>
      </w:r>
      <w:r>
        <w:rPr>
          <w:rStyle w:val="p"/>
        </w:rPr>
        <w:t>,</w:t>
      </w:r>
    </w:p>
    <w:p w:rsidR="00000000" w:rsidRDefault="00000000">
      <w:pPr>
        <w:pStyle w:val="HTML0"/>
        <w:divId w:val="1849128145"/>
        <w:rPr>
          <w:rStyle w:val="w"/>
        </w:rPr>
      </w:pPr>
      <w:r>
        <w:rPr>
          <w:rStyle w:val="w"/>
        </w:rPr>
        <w:t xml:space="preserve">              </w:t>
      </w:r>
      <w:r>
        <w:rPr>
          <w:rStyle w:val="nl"/>
        </w:rPr>
        <w:t>"slTriggerPxType"</w:t>
      </w:r>
      <w:r>
        <w:rPr>
          <w:rStyle w:val="p"/>
        </w:rPr>
        <w:t>:</w:t>
      </w:r>
      <w:r>
        <w:rPr>
          <w:rStyle w:val="s2"/>
        </w:rPr>
        <w:t>"mark"</w:t>
      </w:r>
      <w:r>
        <w:rPr>
          <w:rStyle w:val="p"/>
        </w:rPr>
        <w:t>,</w:t>
      </w:r>
    </w:p>
    <w:p w:rsidR="00000000" w:rsidRDefault="00000000">
      <w:pPr>
        <w:pStyle w:val="HTML0"/>
        <w:divId w:val="1849128145"/>
        <w:rPr>
          <w:rStyle w:val="w"/>
        </w:rPr>
      </w:pPr>
      <w:r>
        <w:rPr>
          <w:rStyle w:val="w"/>
        </w:rPr>
        <w:t xml:space="preserve">              </w:t>
      </w:r>
      <w:r>
        <w:rPr>
          <w:rStyle w:val="nl"/>
        </w:rPr>
        <w:t>"tpTriggerPx"</w:t>
      </w:r>
      <w:r>
        <w:rPr>
          <w:rStyle w:val="p"/>
        </w:rPr>
        <w:t>:</w:t>
      </w:r>
      <w:r>
        <w:rPr>
          <w:rStyle w:val="s2"/>
        </w:rPr>
        <w:t>"123"</w:t>
      </w:r>
      <w:r>
        <w:rPr>
          <w:rStyle w:val="p"/>
        </w:rPr>
        <w:t>,</w:t>
      </w:r>
    </w:p>
    <w:p w:rsidR="00000000" w:rsidRDefault="00000000">
      <w:pPr>
        <w:pStyle w:val="HTML0"/>
        <w:divId w:val="1849128145"/>
        <w:rPr>
          <w:rStyle w:val="w"/>
        </w:rPr>
      </w:pPr>
      <w:r>
        <w:rPr>
          <w:rStyle w:val="w"/>
        </w:rPr>
        <w:t xml:space="preserve">              </w:t>
      </w:r>
      <w:r>
        <w:rPr>
          <w:rStyle w:val="nl"/>
        </w:rPr>
        <w:t>"tpTriggerPxType"</w:t>
      </w:r>
      <w:r>
        <w:rPr>
          <w:rStyle w:val="p"/>
        </w:rPr>
        <w:t>:</w:t>
      </w:r>
      <w:r>
        <w:rPr>
          <w:rStyle w:val="s2"/>
        </w:rPr>
        <w:t>"mark"</w:t>
      </w:r>
      <w:r>
        <w:rPr>
          <w:rStyle w:val="p"/>
        </w:rPr>
        <w:t>,</w:t>
      </w:r>
    </w:p>
    <w:p w:rsidR="00000000" w:rsidRDefault="00000000">
      <w:pPr>
        <w:pStyle w:val="HTML0"/>
        <w:divId w:val="1849128145"/>
        <w:rPr>
          <w:rStyle w:val="w"/>
        </w:rPr>
      </w:pPr>
      <w:r>
        <w:rPr>
          <w:rStyle w:val="w"/>
        </w:rPr>
        <w:t xml:space="preserve">              </w:t>
      </w:r>
      <w:r>
        <w:rPr>
          <w:rStyle w:val="nl"/>
        </w:rPr>
        <w:t>"closeFraction"</w:t>
      </w:r>
      <w:r>
        <w:rPr>
          <w:rStyle w:val="p"/>
        </w:rPr>
        <w:t>:</w:t>
      </w:r>
      <w:r>
        <w:rPr>
          <w:rStyle w:val="s2"/>
        </w:rPr>
        <w:t>"0.6"</w:t>
      </w:r>
    </w:p>
    <w:p w:rsidR="00000000" w:rsidRDefault="00000000">
      <w:pPr>
        <w:pStyle w:val="HTML0"/>
        <w:divId w:val="1849128145"/>
        <w:rPr>
          <w:rStyle w:val="w"/>
        </w:rPr>
      </w:pPr>
      <w:r>
        <w:rPr>
          <w:rStyle w:val="w"/>
        </w:rPr>
        <w:t xml:space="preserve">          </w:t>
      </w:r>
      <w:r>
        <w:rPr>
          <w:rStyle w:val="p"/>
        </w:rPr>
        <w:t>},</w:t>
      </w:r>
    </w:p>
    <w:p w:rsidR="00000000" w:rsidRDefault="00000000">
      <w:pPr>
        <w:pStyle w:val="HTML0"/>
        <w:divId w:val="1849128145"/>
        <w:rPr>
          <w:rStyle w:val="w"/>
        </w:rPr>
      </w:pPr>
      <w:r>
        <w:rPr>
          <w:rStyle w:val="w"/>
        </w:rPr>
        <w:t xml:space="preserve">          </w:t>
      </w:r>
      <w:r>
        <w:rPr>
          <w:rStyle w:val="p"/>
        </w:rPr>
        <w:t>{</w:t>
      </w:r>
    </w:p>
    <w:p w:rsidR="00000000" w:rsidRDefault="00000000">
      <w:pPr>
        <w:pStyle w:val="HTML0"/>
        <w:divId w:val="1849128145"/>
        <w:rPr>
          <w:rStyle w:val="w"/>
        </w:rPr>
      </w:pPr>
      <w:r>
        <w:rPr>
          <w:rStyle w:val="w"/>
        </w:rPr>
        <w:t xml:space="preserve">              </w:t>
      </w:r>
      <w:r>
        <w:rPr>
          <w:rStyle w:val="nl"/>
        </w:rPr>
        <w:t>"algoId"</w:t>
      </w:r>
      <w:r>
        <w:rPr>
          <w:rStyle w:val="p"/>
        </w:rPr>
        <w:t>:</w:t>
      </w:r>
      <w:r>
        <w:rPr>
          <w:rStyle w:val="s2"/>
        </w:rPr>
        <w:t>"123"</w:t>
      </w:r>
      <w:r>
        <w:rPr>
          <w:rStyle w:val="p"/>
        </w:rPr>
        <w:t>,</w:t>
      </w:r>
    </w:p>
    <w:p w:rsidR="00000000" w:rsidRDefault="00000000">
      <w:pPr>
        <w:pStyle w:val="HTML0"/>
        <w:divId w:val="1849128145"/>
        <w:rPr>
          <w:rStyle w:val="w"/>
        </w:rPr>
      </w:pPr>
      <w:r>
        <w:rPr>
          <w:rStyle w:val="w"/>
        </w:rPr>
        <w:t xml:space="preserve">              </w:t>
      </w:r>
      <w:r>
        <w:rPr>
          <w:rStyle w:val="nl"/>
        </w:rPr>
        <w:t>"slTriggerPx"</w:t>
      </w:r>
      <w:r>
        <w:rPr>
          <w:rStyle w:val="p"/>
        </w:rPr>
        <w:t>:</w:t>
      </w:r>
      <w:r>
        <w:rPr>
          <w:rStyle w:val="s2"/>
        </w:rPr>
        <w:t>"123"</w:t>
      </w:r>
      <w:r>
        <w:rPr>
          <w:rStyle w:val="p"/>
        </w:rPr>
        <w:t>,</w:t>
      </w:r>
    </w:p>
    <w:p w:rsidR="00000000" w:rsidRDefault="00000000">
      <w:pPr>
        <w:pStyle w:val="HTML0"/>
        <w:divId w:val="1849128145"/>
        <w:rPr>
          <w:rStyle w:val="w"/>
        </w:rPr>
      </w:pPr>
      <w:r>
        <w:rPr>
          <w:rStyle w:val="w"/>
        </w:rPr>
        <w:t xml:space="preserve">              </w:t>
      </w:r>
      <w:r>
        <w:rPr>
          <w:rStyle w:val="nl"/>
        </w:rPr>
        <w:t>"slTriggerPxType"</w:t>
      </w:r>
      <w:r>
        <w:rPr>
          <w:rStyle w:val="p"/>
        </w:rPr>
        <w:t>:</w:t>
      </w:r>
      <w:r>
        <w:rPr>
          <w:rStyle w:val="s2"/>
        </w:rPr>
        <w:t>"mark"</w:t>
      </w:r>
      <w:r>
        <w:rPr>
          <w:rStyle w:val="p"/>
        </w:rPr>
        <w:t>,</w:t>
      </w:r>
    </w:p>
    <w:p w:rsidR="00000000" w:rsidRDefault="00000000">
      <w:pPr>
        <w:pStyle w:val="HTML0"/>
        <w:divId w:val="1849128145"/>
        <w:rPr>
          <w:rStyle w:val="w"/>
        </w:rPr>
      </w:pPr>
      <w:r>
        <w:rPr>
          <w:rStyle w:val="w"/>
        </w:rPr>
        <w:t xml:space="preserve">              </w:t>
      </w:r>
      <w:r>
        <w:rPr>
          <w:rStyle w:val="nl"/>
        </w:rPr>
        <w:t>"tpTriggerPx"</w:t>
      </w:r>
      <w:r>
        <w:rPr>
          <w:rStyle w:val="p"/>
        </w:rPr>
        <w:t>:</w:t>
      </w:r>
      <w:r>
        <w:rPr>
          <w:rStyle w:val="s2"/>
        </w:rPr>
        <w:t>"123"</w:t>
      </w:r>
      <w:r>
        <w:rPr>
          <w:rStyle w:val="p"/>
        </w:rPr>
        <w:t>,</w:t>
      </w:r>
    </w:p>
    <w:p w:rsidR="00000000" w:rsidRDefault="00000000">
      <w:pPr>
        <w:pStyle w:val="HTML0"/>
        <w:divId w:val="1849128145"/>
        <w:rPr>
          <w:rStyle w:val="w"/>
        </w:rPr>
      </w:pPr>
      <w:r>
        <w:rPr>
          <w:rStyle w:val="w"/>
        </w:rPr>
        <w:t xml:space="preserve">              </w:t>
      </w:r>
      <w:r>
        <w:rPr>
          <w:rStyle w:val="nl"/>
        </w:rPr>
        <w:t>"tpTriggerPxType"</w:t>
      </w:r>
      <w:r>
        <w:rPr>
          <w:rStyle w:val="p"/>
        </w:rPr>
        <w:t>:</w:t>
      </w:r>
      <w:r>
        <w:rPr>
          <w:rStyle w:val="s2"/>
        </w:rPr>
        <w:t>"mark"</w:t>
      </w:r>
      <w:r>
        <w:rPr>
          <w:rStyle w:val="p"/>
        </w:rPr>
        <w:t>,</w:t>
      </w:r>
    </w:p>
    <w:p w:rsidR="00000000" w:rsidRDefault="00000000">
      <w:pPr>
        <w:pStyle w:val="HTML0"/>
        <w:divId w:val="1849128145"/>
        <w:rPr>
          <w:rStyle w:val="w"/>
        </w:rPr>
      </w:pPr>
      <w:r>
        <w:rPr>
          <w:rStyle w:val="w"/>
        </w:rPr>
        <w:t xml:space="preserve">              </w:t>
      </w:r>
      <w:r>
        <w:rPr>
          <w:rStyle w:val="nl"/>
        </w:rPr>
        <w:t>"closeFraction"</w:t>
      </w:r>
      <w:r>
        <w:rPr>
          <w:rStyle w:val="p"/>
        </w:rPr>
        <w:t>:</w:t>
      </w:r>
      <w:r>
        <w:rPr>
          <w:rStyle w:val="s2"/>
        </w:rPr>
        <w:t>"0.4"</w:t>
      </w:r>
    </w:p>
    <w:p w:rsidR="00000000" w:rsidRDefault="00000000">
      <w:pPr>
        <w:pStyle w:val="HTML0"/>
        <w:divId w:val="1849128145"/>
        <w:rPr>
          <w:rStyle w:val="w"/>
        </w:rPr>
      </w:pPr>
      <w:r>
        <w:rPr>
          <w:rStyle w:val="w"/>
        </w:rPr>
        <w:t xml:space="preserve">          </w:t>
      </w:r>
      <w:r>
        <w:rPr>
          <w:rStyle w:val="p"/>
        </w:rPr>
        <w:t>}</w:t>
      </w:r>
    </w:p>
    <w:p w:rsidR="00000000" w:rsidRDefault="00000000">
      <w:pPr>
        <w:pStyle w:val="HTML0"/>
        <w:divId w:val="1849128145"/>
        <w:rPr>
          <w:rStyle w:val="w"/>
        </w:rPr>
      </w:pPr>
      <w:r>
        <w:rPr>
          <w:rStyle w:val="w"/>
        </w:rPr>
        <w:t xml:space="preserve">      </w:t>
      </w:r>
      <w:r>
        <w:rPr>
          <w:rStyle w:val="p"/>
        </w:rPr>
        <w:t>]</w:t>
      </w:r>
    </w:p>
    <w:p w:rsidR="00000000" w:rsidRDefault="00000000">
      <w:pPr>
        <w:pStyle w:val="HTML0"/>
        <w:divId w:val="1849128145"/>
        <w:rPr>
          <w:rStyle w:val="w"/>
        </w:rPr>
      </w:pPr>
      <w:r>
        <w:rPr>
          <w:rStyle w:val="w"/>
        </w:rPr>
        <w:t xml:space="preserve">    </w:t>
      </w:r>
      <w:r>
        <w:rPr>
          <w:rStyle w:val="p"/>
        </w:rPr>
        <w:t>}</w:t>
      </w:r>
    </w:p>
    <w:p w:rsidR="00000000" w:rsidRDefault="00000000">
      <w:pPr>
        <w:pStyle w:val="HTML0"/>
        <w:divId w:val="1849128145"/>
        <w:rPr>
          <w:rStyle w:val="w"/>
        </w:rPr>
      </w:pPr>
      <w:r>
        <w:rPr>
          <w:rStyle w:val="w"/>
        </w:rPr>
        <w:t xml:space="preserve">  </w:t>
      </w:r>
      <w:r>
        <w:rPr>
          <w:rStyle w:val="p"/>
        </w:rPr>
        <w:t>]</w:t>
      </w:r>
    </w:p>
    <w:p w:rsidR="00000000" w:rsidRDefault="00000000">
      <w:pPr>
        <w:pStyle w:val="HTML0"/>
        <w:divId w:val="1849128145"/>
        <w:rPr>
          <w:rStyle w:val="w"/>
        </w:rPr>
      </w:pPr>
      <w:r>
        <w:rPr>
          <w:rStyle w:val="p"/>
        </w:rPr>
        <w:t>}</w:t>
      </w:r>
    </w:p>
    <w:p w:rsidR="00000000" w:rsidRDefault="00000000">
      <w:pPr>
        <w:pStyle w:val="a5"/>
        <w:divId w:val="480970052"/>
      </w:pPr>
      <w:r>
        <w:t>Push Data Example</w:t>
      </w:r>
    </w:p>
    <w:p w:rsidR="00000000" w:rsidRDefault="00000000">
      <w:pPr>
        <w:pStyle w:val="HTML0"/>
        <w:divId w:val="2054036578"/>
        <w:rPr>
          <w:rStyle w:val="w"/>
        </w:rPr>
      </w:pPr>
      <w:r>
        <w:rPr>
          <w:rStyle w:val="p"/>
        </w:rPr>
        <w:t>{</w:t>
      </w:r>
    </w:p>
    <w:p w:rsidR="00000000" w:rsidRDefault="00000000">
      <w:pPr>
        <w:pStyle w:val="HTML0"/>
        <w:divId w:val="2054036578"/>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2054036578"/>
        <w:rPr>
          <w:rStyle w:val="w"/>
        </w:rPr>
      </w:pPr>
      <w:r>
        <w:rPr>
          <w:rStyle w:val="w"/>
        </w:rPr>
        <w:t xml:space="preserve">        </w:t>
      </w:r>
      <w:r>
        <w:rPr>
          <w:rStyle w:val="nl"/>
        </w:rPr>
        <w:t>"channel"</w:t>
      </w:r>
      <w:r>
        <w:rPr>
          <w:rStyle w:val="p"/>
        </w:rPr>
        <w:t>:</w:t>
      </w:r>
      <w:r>
        <w:rPr>
          <w:rStyle w:val="w"/>
        </w:rPr>
        <w:t xml:space="preserve"> </w:t>
      </w:r>
      <w:r>
        <w:rPr>
          <w:rStyle w:val="s2"/>
        </w:rPr>
        <w:t>"positions"</w:t>
      </w:r>
      <w:r>
        <w:rPr>
          <w:rStyle w:val="p"/>
        </w:rPr>
        <w:t>,</w:t>
      </w:r>
    </w:p>
    <w:p w:rsidR="00000000" w:rsidRDefault="00000000">
      <w:pPr>
        <w:pStyle w:val="HTML0"/>
        <w:divId w:val="2054036578"/>
        <w:rPr>
          <w:rStyle w:val="w"/>
        </w:rPr>
      </w:pPr>
      <w:r>
        <w:rPr>
          <w:rStyle w:val="w"/>
        </w:rPr>
        <w:t xml:space="preserve">        </w:t>
      </w:r>
      <w:r>
        <w:rPr>
          <w:rStyle w:val="nl"/>
        </w:rPr>
        <w:t>"uid"</w:t>
      </w:r>
      <w:r>
        <w:rPr>
          <w:rStyle w:val="p"/>
        </w:rPr>
        <w:t>:</w:t>
      </w:r>
      <w:r>
        <w:rPr>
          <w:rStyle w:val="w"/>
        </w:rPr>
        <w:t xml:space="preserve"> </w:t>
      </w:r>
      <w:r>
        <w:rPr>
          <w:rStyle w:val="s2"/>
        </w:rPr>
        <w:t>"77982378738415879"</w:t>
      </w:r>
      <w:r>
        <w:rPr>
          <w:rStyle w:val="p"/>
        </w:rPr>
        <w:t>,</w:t>
      </w:r>
    </w:p>
    <w:p w:rsidR="00000000" w:rsidRDefault="00000000">
      <w:pPr>
        <w:pStyle w:val="HTML0"/>
        <w:divId w:val="2054036578"/>
        <w:rPr>
          <w:rStyle w:val="w"/>
        </w:rPr>
      </w:pPr>
      <w:r>
        <w:rPr>
          <w:rStyle w:val="w"/>
        </w:rPr>
        <w:t xml:space="preserve">        </w:t>
      </w:r>
      <w:r>
        <w:rPr>
          <w:rStyle w:val="nl"/>
        </w:rPr>
        <w:t>"instType"</w:t>
      </w:r>
      <w:r>
        <w:rPr>
          <w:rStyle w:val="p"/>
        </w:rPr>
        <w:t>:</w:t>
      </w:r>
      <w:r>
        <w:rPr>
          <w:rStyle w:val="w"/>
        </w:rPr>
        <w:t xml:space="preserve"> </w:t>
      </w:r>
      <w:r>
        <w:rPr>
          <w:rStyle w:val="s2"/>
        </w:rPr>
        <w:t>"ANY"</w:t>
      </w:r>
    </w:p>
    <w:p w:rsidR="00000000" w:rsidRDefault="00000000">
      <w:pPr>
        <w:pStyle w:val="HTML0"/>
        <w:divId w:val="2054036578"/>
        <w:rPr>
          <w:rStyle w:val="w"/>
        </w:rPr>
      </w:pPr>
      <w:r>
        <w:rPr>
          <w:rStyle w:val="w"/>
        </w:rPr>
        <w:t xml:space="preserve">    </w:t>
      </w:r>
      <w:r>
        <w:rPr>
          <w:rStyle w:val="p"/>
        </w:rPr>
        <w:t>},</w:t>
      </w:r>
    </w:p>
    <w:p w:rsidR="00000000" w:rsidRDefault="00000000">
      <w:pPr>
        <w:pStyle w:val="HTML0"/>
        <w:divId w:val="2054036578"/>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2054036578"/>
        <w:rPr>
          <w:rStyle w:val="w"/>
        </w:rPr>
      </w:pPr>
      <w:r>
        <w:rPr>
          <w:rStyle w:val="w"/>
        </w:rPr>
        <w:t xml:space="preserve">    </w:t>
      </w:r>
      <w:r>
        <w:rPr>
          <w:rStyle w:val="p"/>
        </w:rPr>
        <w:t>{</w:t>
      </w:r>
    </w:p>
    <w:p w:rsidR="00000000" w:rsidRDefault="00000000">
      <w:pPr>
        <w:pStyle w:val="HTML0"/>
        <w:divId w:val="2054036578"/>
        <w:rPr>
          <w:rStyle w:val="w"/>
        </w:rPr>
      </w:pPr>
      <w:r>
        <w:rPr>
          <w:rStyle w:val="w"/>
        </w:rPr>
        <w:t xml:space="preserve">      </w:t>
      </w:r>
      <w:r>
        <w:rPr>
          <w:rStyle w:val="nl"/>
        </w:rPr>
        <w:t>"adl"</w:t>
      </w:r>
      <w:r>
        <w:rPr>
          <w:rStyle w:val="p"/>
        </w:rPr>
        <w:t>:</w:t>
      </w:r>
      <w:r>
        <w:rPr>
          <w:rStyle w:val="s2"/>
        </w:rPr>
        <w:t>"1"</w:t>
      </w:r>
      <w:r>
        <w:rPr>
          <w:rStyle w:val="p"/>
        </w:rPr>
        <w:t>,</w:t>
      </w:r>
    </w:p>
    <w:p w:rsidR="00000000" w:rsidRDefault="00000000">
      <w:pPr>
        <w:pStyle w:val="HTML0"/>
        <w:divId w:val="2054036578"/>
        <w:rPr>
          <w:rStyle w:val="w"/>
        </w:rPr>
      </w:pPr>
      <w:r>
        <w:rPr>
          <w:rStyle w:val="w"/>
        </w:rPr>
        <w:t xml:space="preserve">      </w:t>
      </w:r>
      <w:r>
        <w:rPr>
          <w:rStyle w:val="nl"/>
        </w:rPr>
        <w:t>"availPos"</w:t>
      </w:r>
      <w:r>
        <w:rPr>
          <w:rStyle w:val="p"/>
        </w:rPr>
        <w:t>:</w:t>
      </w:r>
      <w:r>
        <w:rPr>
          <w:rStyle w:val="s2"/>
        </w:rPr>
        <w:t>"1"</w:t>
      </w:r>
      <w:r>
        <w:rPr>
          <w:rStyle w:val="p"/>
        </w:rPr>
        <w:t>,</w:t>
      </w:r>
    </w:p>
    <w:p w:rsidR="00000000" w:rsidRDefault="00000000">
      <w:pPr>
        <w:pStyle w:val="HTML0"/>
        <w:divId w:val="2054036578"/>
        <w:rPr>
          <w:rStyle w:val="w"/>
        </w:rPr>
      </w:pPr>
      <w:r>
        <w:rPr>
          <w:rStyle w:val="w"/>
        </w:rPr>
        <w:t xml:space="preserve">      </w:t>
      </w:r>
      <w:r>
        <w:rPr>
          <w:rStyle w:val="nl"/>
        </w:rPr>
        <w:t>"avgPx"</w:t>
      </w:r>
      <w:r>
        <w:rPr>
          <w:rStyle w:val="p"/>
        </w:rPr>
        <w:t>:</w:t>
      </w:r>
      <w:r>
        <w:rPr>
          <w:rStyle w:val="s2"/>
        </w:rPr>
        <w:t>"2566.31"</w:t>
      </w:r>
      <w:r>
        <w:rPr>
          <w:rStyle w:val="p"/>
        </w:rPr>
        <w:t>,</w:t>
      </w:r>
    </w:p>
    <w:p w:rsidR="00000000" w:rsidRDefault="00000000">
      <w:pPr>
        <w:pStyle w:val="HTML0"/>
        <w:divId w:val="2054036578"/>
        <w:rPr>
          <w:rStyle w:val="w"/>
        </w:rPr>
      </w:pPr>
      <w:r>
        <w:rPr>
          <w:rStyle w:val="w"/>
        </w:rPr>
        <w:t xml:space="preserve">      </w:t>
      </w:r>
      <w:r>
        <w:rPr>
          <w:rStyle w:val="nl"/>
        </w:rPr>
        <w:t>"cTime"</w:t>
      </w:r>
      <w:r>
        <w:rPr>
          <w:rStyle w:val="p"/>
        </w:rPr>
        <w:t>:</w:t>
      </w:r>
      <w:r>
        <w:rPr>
          <w:rStyle w:val="s2"/>
        </w:rPr>
        <w:t>"1619507758793"</w:t>
      </w:r>
      <w:r>
        <w:rPr>
          <w:rStyle w:val="p"/>
        </w:rPr>
        <w:t>,</w:t>
      </w:r>
    </w:p>
    <w:p w:rsidR="00000000" w:rsidRDefault="00000000">
      <w:pPr>
        <w:pStyle w:val="HTML0"/>
        <w:divId w:val="2054036578"/>
        <w:rPr>
          <w:rStyle w:val="w"/>
        </w:rPr>
      </w:pPr>
      <w:r>
        <w:rPr>
          <w:rStyle w:val="w"/>
        </w:rPr>
        <w:t xml:space="preserve">      </w:t>
      </w:r>
      <w:r>
        <w:rPr>
          <w:rStyle w:val="nl"/>
        </w:rPr>
        <w:t>"ccy"</w:t>
      </w:r>
      <w:r>
        <w:rPr>
          <w:rStyle w:val="p"/>
        </w:rPr>
        <w:t>:</w:t>
      </w:r>
      <w:r>
        <w:rPr>
          <w:rStyle w:val="s2"/>
        </w:rPr>
        <w:t>"ETH"</w:t>
      </w:r>
      <w:r>
        <w:rPr>
          <w:rStyle w:val="p"/>
        </w:rPr>
        <w:t>,</w:t>
      </w:r>
    </w:p>
    <w:p w:rsidR="00000000" w:rsidRDefault="00000000">
      <w:pPr>
        <w:pStyle w:val="HTML0"/>
        <w:divId w:val="2054036578"/>
        <w:rPr>
          <w:rStyle w:val="w"/>
        </w:rPr>
      </w:pPr>
      <w:r>
        <w:rPr>
          <w:rStyle w:val="w"/>
        </w:rPr>
        <w:t xml:space="preserve">      </w:t>
      </w:r>
      <w:r>
        <w:rPr>
          <w:rStyle w:val="nl"/>
        </w:rPr>
        <w:t>"deltaBS"</w:t>
      </w:r>
      <w:r>
        <w:rPr>
          <w:rStyle w:val="p"/>
        </w:rPr>
        <w:t>:</w:t>
      </w:r>
      <w:r>
        <w:rPr>
          <w:rStyle w:val="s2"/>
        </w:rPr>
        <w:t>""</w:t>
      </w:r>
      <w:r>
        <w:rPr>
          <w:rStyle w:val="p"/>
        </w:rPr>
        <w:t>,</w:t>
      </w:r>
    </w:p>
    <w:p w:rsidR="00000000" w:rsidRDefault="00000000">
      <w:pPr>
        <w:pStyle w:val="HTML0"/>
        <w:divId w:val="2054036578"/>
        <w:rPr>
          <w:rStyle w:val="w"/>
        </w:rPr>
      </w:pPr>
      <w:r>
        <w:rPr>
          <w:rStyle w:val="w"/>
        </w:rPr>
        <w:t xml:space="preserve">      </w:t>
      </w:r>
      <w:r>
        <w:rPr>
          <w:rStyle w:val="nl"/>
        </w:rPr>
        <w:t>"deltaPA"</w:t>
      </w:r>
      <w:r>
        <w:rPr>
          <w:rStyle w:val="p"/>
        </w:rPr>
        <w:t>:</w:t>
      </w:r>
      <w:r>
        <w:rPr>
          <w:rStyle w:val="s2"/>
        </w:rPr>
        <w:t>""</w:t>
      </w:r>
      <w:r>
        <w:rPr>
          <w:rStyle w:val="p"/>
        </w:rPr>
        <w:t>,</w:t>
      </w:r>
    </w:p>
    <w:p w:rsidR="00000000" w:rsidRDefault="00000000">
      <w:pPr>
        <w:pStyle w:val="HTML0"/>
        <w:divId w:val="2054036578"/>
        <w:rPr>
          <w:rStyle w:val="w"/>
        </w:rPr>
      </w:pPr>
      <w:r>
        <w:rPr>
          <w:rStyle w:val="w"/>
        </w:rPr>
        <w:t xml:space="preserve">      </w:t>
      </w:r>
      <w:r>
        <w:rPr>
          <w:rStyle w:val="nl"/>
        </w:rPr>
        <w:t>"gammaBS"</w:t>
      </w:r>
      <w:r>
        <w:rPr>
          <w:rStyle w:val="p"/>
        </w:rPr>
        <w:t>:</w:t>
      </w:r>
      <w:r>
        <w:rPr>
          <w:rStyle w:val="s2"/>
        </w:rPr>
        <w:t>""</w:t>
      </w:r>
      <w:r>
        <w:rPr>
          <w:rStyle w:val="p"/>
        </w:rPr>
        <w:t>,</w:t>
      </w:r>
    </w:p>
    <w:p w:rsidR="00000000" w:rsidRDefault="00000000">
      <w:pPr>
        <w:pStyle w:val="HTML0"/>
        <w:divId w:val="2054036578"/>
        <w:rPr>
          <w:rStyle w:val="w"/>
        </w:rPr>
      </w:pPr>
      <w:r>
        <w:rPr>
          <w:rStyle w:val="w"/>
        </w:rPr>
        <w:t xml:space="preserve">      </w:t>
      </w:r>
      <w:r>
        <w:rPr>
          <w:rStyle w:val="nl"/>
        </w:rPr>
        <w:t>"gammaPA"</w:t>
      </w:r>
      <w:r>
        <w:rPr>
          <w:rStyle w:val="p"/>
        </w:rPr>
        <w:t>:</w:t>
      </w:r>
      <w:r>
        <w:rPr>
          <w:rStyle w:val="s2"/>
        </w:rPr>
        <w:t>""</w:t>
      </w:r>
      <w:r>
        <w:rPr>
          <w:rStyle w:val="p"/>
        </w:rPr>
        <w:t>,</w:t>
      </w:r>
    </w:p>
    <w:p w:rsidR="00000000" w:rsidRDefault="00000000">
      <w:pPr>
        <w:pStyle w:val="HTML0"/>
        <w:divId w:val="2054036578"/>
        <w:rPr>
          <w:rStyle w:val="w"/>
        </w:rPr>
      </w:pPr>
      <w:r>
        <w:rPr>
          <w:rStyle w:val="w"/>
        </w:rPr>
        <w:lastRenderedPageBreak/>
        <w:t xml:space="preserve">      </w:t>
      </w:r>
      <w:r>
        <w:rPr>
          <w:rStyle w:val="nl"/>
        </w:rPr>
        <w:t>"imr"</w:t>
      </w:r>
      <w:r>
        <w:rPr>
          <w:rStyle w:val="p"/>
        </w:rPr>
        <w:t>:</w:t>
      </w:r>
      <w:r>
        <w:rPr>
          <w:rStyle w:val="s2"/>
        </w:rPr>
        <w:t>""</w:t>
      </w:r>
      <w:r>
        <w:rPr>
          <w:rStyle w:val="p"/>
        </w:rPr>
        <w:t>,</w:t>
      </w:r>
    </w:p>
    <w:p w:rsidR="00000000" w:rsidRDefault="00000000">
      <w:pPr>
        <w:pStyle w:val="HTML0"/>
        <w:divId w:val="2054036578"/>
        <w:rPr>
          <w:rStyle w:val="w"/>
        </w:rPr>
      </w:pPr>
      <w:r>
        <w:rPr>
          <w:rStyle w:val="w"/>
        </w:rPr>
        <w:t xml:space="preserve">      </w:t>
      </w:r>
      <w:r>
        <w:rPr>
          <w:rStyle w:val="nl"/>
        </w:rPr>
        <w:t>"instId"</w:t>
      </w:r>
      <w:r>
        <w:rPr>
          <w:rStyle w:val="p"/>
        </w:rPr>
        <w:t>:</w:t>
      </w:r>
      <w:r>
        <w:rPr>
          <w:rStyle w:val="s2"/>
        </w:rPr>
        <w:t>"ETH-USD-210430"</w:t>
      </w:r>
      <w:r>
        <w:rPr>
          <w:rStyle w:val="p"/>
        </w:rPr>
        <w:t>,</w:t>
      </w:r>
    </w:p>
    <w:p w:rsidR="00000000" w:rsidRDefault="00000000">
      <w:pPr>
        <w:pStyle w:val="HTML0"/>
        <w:divId w:val="2054036578"/>
        <w:rPr>
          <w:rStyle w:val="w"/>
        </w:rPr>
      </w:pPr>
      <w:r>
        <w:rPr>
          <w:rStyle w:val="w"/>
        </w:rPr>
        <w:t xml:space="preserve">      </w:t>
      </w:r>
      <w:r>
        <w:rPr>
          <w:rStyle w:val="nl"/>
        </w:rPr>
        <w:t>"instType"</w:t>
      </w:r>
      <w:r>
        <w:rPr>
          <w:rStyle w:val="p"/>
        </w:rPr>
        <w:t>:</w:t>
      </w:r>
      <w:r>
        <w:rPr>
          <w:rStyle w:val="s2"/>
        </w:rPr>
        <w:t>"FUTURES"</w:t>
      </w:r>
      <w:r>
        <w:rPr>
          <w:rStyle w:val="p"/>
        </w:rPr>
        <w:t>,</w:t>
      </w:r>
    </w:p>
    <w:p w:rsidR="00000000" w:rsidRDefault="00000000">
      <w:pPr>
        <w:pStyle w:val="HTML0"/>
        <w:divId w:val="2054036578"/>
        <w:rPr>
          <w:rStyle w:val="w"/>
        </w:rPr>
      </w:pPr>
      <w:r>
        <w:rPr>
          <w:rStyle w:val="w"/>
        </w:rPr>
        <w:t xml:space="preserve">      </w:t>
      </w:r>
      <w:r>
        <w:rPr>
          <w:rStyle w:val="nl"/>
        </w:rPr>
        <w:t>"interest"</w:t>
      </w:r>
      <w:r>
        <w:rPr>
          <w:rStyle w:val="p"/>
        </w:rPr>
        <w:t>:</w:t>
      </w:r>
      <w:r>
        <w:rPr>
          <w:rStyle w:val="s2"/>
        </w:rPr>
        <w:t>"0"</w:t>
      </w:r>
      <w:r>
        <w:rPr>
          <w:rStyle w:val="p"/>
        </w:rPr>
        <w:t>,</w:t>
      </w:r>
    </w:p>
    <w:p w:rsidR="00000000" w:rsidRDefault="00000000">
      <w:pPr>
        <w:pStyle w:val="HTML0"/>
        <w:divId w:val="2054036578"/>
        <w:rPr>
          <w:rStyle w:val="w"/>
        </w:rPr>
      </w:pPr>
      <w:r>
        <w:rPr>
          <w:rStyle w:val="w"/>
        </w:rPr>
        <w:t xml:space="preserve">      </w:t>
      </w:r>
      <w:r>
        <w:rPr>
          <w:rStyle w:val="nl"/>
        </w:rPr>
        <w:t>"idxPx"</w:t>
      </w:r>
      <w:r>
        <w:rPr>
          <w:rStyle w:val="p"/>
        </w:rPr>
        <w:t>:</w:t>
      </w:r>
      <w:r>
        <w:rPr>
          <w:rStyle w:val="s2"/>
        </w:rPr>
        <w:t>"2566.13"</w:t>
      </w:r>
      <w:r>
        <w:rPr>
          <w:rStyle w:val="p"/>
        </w:rPr>
        <w:t>,</w:t>
      </w:r>
    </w:p>
    <w:p w:rsidR="00000000" w:rsidRDefault="00000000">
      <w:pPr>
        <w:pStyle w:val="HTML0"/>
        <w:divId w:val="2054036578"/>
        <w:rPr>
          <w:rStyle w:val="w"/>
        </w:rPr>
      </w:pPr>
      <w:r>
        <w:rPr>
          <w:rStyle w:val="w"/>
        </w:rPr>
        <w:t xml:space="preserve">      </w:t>
      </w:r>
      <w:r>
        <w:rPr>
          <w:rStyle w:val="nl"/>
        </w:rPr>
        <w:t>"last"</w:t>
      </w:r>
      <w:r>
        <w:rPr>
          <w:rStyle w:val="p"/>
        </w:rPr>
        <w:t>:</w:t>
      </w:r>
      <w:r>
        <w:rPr>
          <w:rStyle w:val="s2"/>
        </w:rPr>
        <w:t>"2566.22"</w:t>
      </w:r>
      <w:r>
        <w:rPr>
          <w:rStyle w:val="p"/>
        </w:rPr>
        <w:t>,</w:t>
      </w:r>
    </w:p>
    <w:p w:rsidR="00000000" w:rsidRDefault="00000000">
      <w:pPr>
        <w:pStyle w:val="HTML0"/>
        <w:divId w:val="2054036578"/>
        <w:rPr>
          <w:rStyle w:val="w"/>
        </w:rPr>
      </w:pPr>
      <w:r>
        <w:rPr>
          <w:rStyle w:val="w"/>
        </w:rPr>
        <w:t xml:space="preserve">      </w:t>
      </w:r>
      <w:r>
        <w:rPr>
          <w:rStyle w:val="nl"/>
        </w:rPr>
        <w:t>"usdPx"</w:t>
      </w:r>
      <w:r>
        <w:rPr>
          <w:rStyle w:val="p"/>
        </w:rPr>
        <w:t>:</w:t>
      </w:r>
      <w:r>
        <w:rPr>
          <w:rStyle w:val="s2"/>
        </w:rPr>
        <w:t>""</w:t>
      </w:r>
      <w:r>
        <w:rPr>
          <w:rStyle w:val="p"/>
        </w:rPr>
        <w:t>,</w:t>
      </w:r>
    </w:p>
    <w:p w:rsidR="00000000" w:rsidRDefault="00000000">
      <w:pPr>
        <w:pStyle w:val="HTML0"/>
        <w:divId w:val="2054036578"/>
        <w:rPr>
          <w:rStyle w:val="w"/>
        </w:rPr>
      </w:pPr>
      <w:r>
        <w:rPr>
          <w:rStyle w:val="w"/>
        </w:rPr>
        <w:t xml:space="preserve">      </w:t>
      </w:r>
      <w:r>
        <w:rPr>
          <w:rStyle w:val="nl"/>
        </w:rPr>
        <w:t>"bePx"</w:t>
      </w:r>
      <w:r>
        <w:rPr>
          <w:rStyle w:val="p"/>
        </w:rPr>
        <w:t>:</w:t>
      </w:r>
      <w:r>
        <w:rPr>
          <w:rStyle w:val="s2"/>
        </w:rPr>
        <w:t>"2353.949"</w:t>
      </w:r>
      <w:r>
        <w:rPr>
          <w:rStyle w:val="p"/>
        </w:rPr>
        <w:t>,</w:t>
      </w:r>
    </w:p>
    <w:p w:rsidR="00000000" w:rsidRDefault="00000000">
      <w:pPr>
        <w:pStyle w:val="HTML0"/>
        <w:divId w:val="2054036578"/>
        <w:rPr>
          <w:rStyle w:val="w"/>
        </w:rPr>
      </w:pPr>
      <w:r>
        <w:rPr>
          <w:rStyle w:val="w"/>
        </w:rPr>
        <w:t xml:space="preserve">      </w:t>
      </w:r>
      <w:r>
        <w:rPr>
          <w:rStyle w:val="nl"/>
        </w:rPr>
        <w:t>"lever"</w:t>
      </w:r>
      <w:r>
        <w:rPr>
          <w:rStyle w:val="p"/>
        </w:rPr>
        <w:t>:</w:t>
      </w:r>
      <w:r>
        <w:rPr>
          <w:rStyle w:val="s2"/>
        </w:rPr>
        <w:t>"10"</w:t>
      </w:r>
      <w:r>
        <w:rPr>
          <w:rStyle w:val="p"/>
        </w:rPr>
        <w:t>,</w:t>
      </w:r>
    </w:p>
    <w:p w:rsidR="00000000" w:rsidRDefault="00000000">
      <w:pPr>
        <w:pStyle w:val="HTML0"/>
        <w:divId w:val="2054036578"/>
        <w:rPr>
          <w:rStyle w:val="w"/>
        </w:rPr>
      </w:pPr>
      <w:r>
        <w:rPr>
          <w:rStyle w:val="w"/>
        </w:rPr>
        <w:t xml:space="preserve">      </w:t>
      </w:r>
      <w:r>
        <w:rPr>
          <w:rStyle w:val="nl"/>
        </w:rPr>
        <w:t>"liab"</w:t>
      </w:r>
      <w:r>
        <w:rPr>
          <w:rStyle w:val="p"/>
        </w:rPr>
        <w:t>:</w:t>
      </w:r>
      <w:r>
        <w:rPr>
          <w:rStyle w:val="s2"/>
        </w:rPr>
        <w:t>""</w:t>
      </w:r>
      <w:r>
        <w:rPr>
          <w:rStyle w:val="p"/>
        </w:rPr>
        <w:t>,</w:t>
      </w:r>
    </w:p>
    <w:p w:rsidR="00000000" w:rsidRDefault="00000000">
      <w:pPr>
        <w:pStyle w:val="HTML0"/>
        <w:divId w:val="2054036578"/>
        <w:rPr>
          <w:rStyle w:val="w"/>
        </w:rPr>
      </w:pPr>
      <w:r>
        <w:rPr>
          <w:rStyle w:val="w"/>
        </w:rPr>
        <w:t xml:space="preserve">      </w:t>
      </w:r>
      <w:r>
        <w:rPr>
          <w:rStyle w:val="nl"/>
        </w:rPr>
        <w:t>"liabCcy"</w:t>
      </w:r>
      <w:r>
        <w:rPr>
          <w:rStyle w:val="p"/>
        </w:rPr>
        <w:t>:</w:t>
      </w:r>
      <w:r>
        <w:rPr>
          <w:rStyle w:val="s2"/>
        </w:rPr>
        <w:t>""</w:t>
      </w:r>
      <w:r>
        <w:rPr>
          <w:rStyle w:val="p"/>
        </w:rPr>
        <w:t>,</w:t>
      </w:r>
    </w:p>
    <w:p w:rsidR="00000000" w:rsidRDefault="00000000">
      <w:pPr>
        <w:pStyle w:val="HTML0"/>
        <w:divId w:val="2054036578"/>
        <w:rPr>
          <w:rStyle w:val="w"/>
        </w:rPr>
      </w:pPr>
      <w:r>
        <w:rPr>
          <w:rStyle w:val="w"/>
        </w:rPr>
        <w:t xml:space="preserve">      </w:t>
      </w:r>
      <w:r>
        <w:rPr>
          <w:rStyle w:val="nl"/>
        </w:rPr>
        <w:t>"liqPx"</w:t>
      </w:r>
      <w:r>
        <w:rPr>
          <w:rStyle w:val="p"/>
        </w:rPr>
        <w:t>:</w:t>
      </w:r>
      <w:r>
        <w:rPr>
          <w:rStyle w:val="s2"/>
        </w:rPr>
        <w:t>"2352.8496681818233"</w:t>
      </w:r>
      <w:r>
        <w:rPr>
          <w:rStyle w:val="p"/>
        </w:rPr>
        <w:t>,</w:t>
      </w:r>
    </w:p>
    <w:p w:rsidR="00000000" w:rsidRDefault="00000000">
      <w:pPr>
        <w:pStyle w:val="HTML0"/>
        <w:divId w:val="2054036578"/>
        <w:rPr>
          <w:rStyle w:val="w"/>
        </w:rPr>
      </w:pPr>
      <w:r>
        <w:rPr>
          <w:rStyle w:val="w"/>
        </w:rPr>
        <w:t xml:space="preserve">      </w:t>
      </w:r>
      <w:r>
        <w:rPr>
          <w:rStyle w:val="nl"/>
        </w:rPr>
        <w:t>"markPx"</w:t>
      </w:r>
      <w:r>
        <w:rPr>
          <w:rStyle w:val="p"/>
        </w:rPr>
        <w:t>:</w:t>
      </w:r>
      <w:r>
        <w:rPr>
          <w:rStyle w:val="s2"/>
        </w:rPr>
        <w:t>"2353.849"</w:t>
      </w:r>
      <w:r>
        <w:rPr>
          <w:rStyle w:val="p"/>
        </w:rPr>
        <w:t>,</w:t>
      </w:r>
    </w:p>
    <w:p w:rsidR="00000000" w:rsidRDefault="00000000">
      <w:pPr>
        <w:pStyle w:val="HTML0"/>
        <w:divId w:val="2054036578"/>
        <w:rPr>
          <w:rStyle w:val="w"/>
        </w:rPr>
      </w:pPr>
      <w:r>
        <w:rPr>
          <w:rStyle w:val="w"/>
        </w:rPr>
        <w:t xml:space="preserve">      </w:t>
      </w:r>
      <w:r>
        <w:rPr>
          <w:rStyle w:val="nl"/>
        </w:rPr>
        <w:t>"margin"</w:t>
      </w:r>
      <w:r>
        <w:rPr>
          <w:rStyle w:val="p"/>
        </w:rPr>
        <w:t>:</w:t>
      </w:r>
      <w:r>
        <w:rPr>
          <w:rStyle w:val="s2"/>
        </w:rPr>
        <w:t>"0.0003896645377994"</w:t>
      </w:r>
      <w:r>
        <w:rPr>
          <w:rStyle w:val="p"/>
        </w:rPr>
        <w:t>,</w:t>
      </w:r>
    </w:p>
    <w:p w:rsidR="00000000" w:rsidRDefault="00000000">
      <w:pPr>
        <w:pStyle w:val="HTML0"/>
        <w:divId w:val="2054036578"/>
        <w:rPr>
          <w:rStyle w:val="w"/>
        </w:rPr>
      </w:pPr>
      <w:r>
        <w:rPr>
          <w:rStyle w:val="w"/>
        </w:rPr>
        <w:t xml:space="preserve">      </w:t>
      </w:r>
      <w:r>
        <w:rPr>
          <w:rStyle w:val="nl"/>
        </w:rPr>
        <w:t>"mgnMode"</w:t>
      </w:r>
      <w:r>
        <w:rPr>
          <w:rStyle w:val="p"/>
        </w:rPr>
        <w:t>:</w:t>
      </w:r>
      <w:r>
        <w:rPr>
          <w:rStyle w:val="s2"/>
        </w:rPr>
        <w:t>"isolated"</w:t>
      </w:r>
      <w:r>
        <w:rPr>
          <w:rStyle w:val="p"/>
        </w:rPr>
        <w:t>,</w:t>
      </w:r>
    </w:p>
    <w:p w:rsidR="00000000" w:rsidRDefault="00000000">
      <w:pPr>
        <w:pStyle w:val="HTML0"/>
        <w:divId w:val="2054036578"/>
        <w:rPr>
          <w:rStyle w:val="w"/>
        </w:rPr>
      </w:pPr>
      <w:r>
        <w:rPr>
          <w:rStyle w:val="w"/>
        </w:rPr>
        <w:t xml:space="preserve">      </w:t>
      </w:r>
      <w:r>
        <w:rPr>
          <w:rStyle w:val="nl"/>
        </w:rPr>
        <w:t>"mgnRatio"</w:t>
      </w:r>
      <w:r>
        <w:rPr>
          <w:rStyle w:val="p"/>
        </w:rPr>
        <w:t>:</w:t>
      </w:r>
      <w:r>
        <w:rPr>
          <w:rStyle w:val="s2"/>
        </w:rPr>
        <w:t>"11.731726509588816"</w:t>
      </w:r>
      <w:r>
        <w:rPr>
          <w:rStyle w:val="p"/>
        </w:rPr>
        <w:t>,</w:t>
      </w:r>
    </w:p>
    <w:p w:rsidR="00000000" w:rsidRDefault="00000000">
      <w:pPr>
        <w:pStyle w:val="HTML0"/>
        <w:divId w:val="2054036578"/>
        <w:rPr>
          <w:rStyle w:val="w"/>
        </w:rPr>
      </w:pPr>
      <w:r>
        <w:rPr>
          <w:rStyle w:val="w"/>
        </w:rPr>
        <w:t xml:space="preserve">      </w:t>
      </w:r>
      <w:r>
        <w:rPr>
          <w:rStyle w:val="nl"/>
        </w:rPr>
        <w:t>"mmr"</w:t>
      </w:r>
      <w:r>
        <w:rPr>
          <w:rStyle w:val="p"/>
        </w:rPr>
        <w:t>:</w:t>
      </w:r>
      <w:r>
        <w:rPr>
          <w:rStyle w:val="s2"/>
        </w:rPr>
        <w:t>"0.0000311811092368"</w:t>
      </w:r>
      <w:r>
        <w:rPr>
          <w:rStyle w:val="p"/>
        </w:rPr>
        <w:t>,</w:t>
      </w:r>
    </w:p>
    <w:p w:rsidR="00000000" w:rsidRDefault="00000000">
      <w:pPr>
        <w:pStyle w:val="HTML0"/>
        <w:divId w:val="2054036578"/>
        <w:rPr>
          <w:rStyle w:val="w"/>
        </w:rPr>
      </w:pPr>
      <w:r>
        <w:rPr>
          <w:rStyle w:val="w"/>
        </w:rPr>
        <w:t xml:space="preserve">      </w:t>
      </w:r>
      <w:r>
        <w:rPr>
          <w:rStyle w:val="nl"/>
        </w:rPr>
        <w:t>"notionalUsd"</w:t>
      </w:r>
      <w:r>
        <w:rPr>
          <w:rStyle w:val="p"/>
        </w:rPr>
        <w:t>:</w:t>
      </w:r>
      <w:r>
        <w:rPr>
          <w:rStyle w:val="s2"/>
        </w:rPr>
        <w:t>"2276.2546609009605"</w:t>
      </w:r>
      <w:r>
        <w:rPr>
          <w:rStyle w:val="p"/>
        </w:rPr>
        <w:t>,</w:t>
      </w:r>
    </w:p>
    <w:p w:rsidR="00000000" w:rsidRDefault="00000000">
      <w:pPr>
        <w:pStyle w:val="HTML0"/>
        <w:divId w:val="2054036578"/>
        <w:rPr>
          <w:rStyle w:val="w"/>
        </w:rPr>
      </w:pPr>
      <w:r>
        <w:rPr>
          <w:rStyle w:val="w"/>
        </w:rPr>
        <w:t xml:space="preserve">      </w:t>
      </w:r>
      <w:r>
        <w:rPr>
          <w:rStyle w:val="nl"/>
        </w:rPr>
        <w:t>"optVal"</w:t>
      </w:r>
      <w:r>
        <w:rPr>
          <w:rStyle w:val="p"/>
        </w:rPr>
        <w:t>:</w:t>
      </w:r>
      <w:r>
        <w:rPr>
          <w:rStyle w:val="s2"/>
        </w:rPr>
        <w:t>""</w:t>
      </w:r>
      <w:r>
        <w:rPr>
          <w:rStyle w:val="p"/>
        </w:rPr>
        <w:t>,</w:t>
      </w:r>
    </w:p>
    <w:p w:rsidR="00000000" w:rsidRDefault="00000000">
      <w:pPr>
        <w:pStyle w:val="HTML0"/>
        <w:divId w:val="2054036578"/>
        <w:rPr>
          <w:rStyle w:val="w"/>
        </w:rPr>
      </w:pPr>
      <w:r>
        <w:rPr>
          <w:rStyle w:val="w"/>
        </w:rPr>
        <w:t xml:space="preserve">      </w:t>
      </w:r>
      <w:r>
        <w:rPr>
          <w:rStyle w:val="nl"/>
        </w:rPr>
        <w:t>"pTime"</w:t>
      </w:r>
      <w:r>
        <w:rPr>
          <w:rStyle w:val="p"/>
        </w:rPr>
        <w:t>:</w:t>
      </w:r>
      <w:r>
        <w:rPr>
          <w:rStyle w:val="s2"/>
        </w:rPr>
        <w:t>"1619507761462"</w:t>
      </w:r>
      <w:r>
        <w:rPr>
          <w:rStyle w:val="p"/>
        </w:rPr>
        <w:t>,</w:t>
      </w:r>
    </w:p>
    <w:p w:rsidR="00000000" w:rsidRDefault="00000000">
      <w:pPr>
        <w:pStyle w:val="HTML0"/>
        <w:divId w:val="2054036578"/>
        <w:rPr>
          <w:rStyle w:val="w"/>
        </w:rPr>
      </w:pPr>
      <w:r>
        <w:rPr>
          <w:rStyle w:val="w"/>
        </w:rPr>
        <w:t xml:space="preserve">      </w:t>
      </w:r>
      <w:r>
        <w:rPr>
          <w:rStyle w:val="nl"/>
        </w:rPr>
        <w:t>"pendingCloseOrdLiabVal"</w:t>
      </w:r>
      <w:r>
        <w:rPr>
          <w:rStyle w:val="p"/>
        </w:rPr>
        <w:t>:</w:t>
      </w:r>
      <w:r>
        <w:rPr>
          <w:rStyle w:val="s2"/>
        </w:rPr>
        <w:t>"0.1"</w:t>
      </w:r>
      <w:r>
        <w:rPr>
          <w:rStyle w:val="p"/>
        </w:rPr>
        <w:t>,</w:t>
      </w:r>
    </w:p>
    <w:p w:rsidR="00000000" w:rsidRDefault="00000000">
      <w:pPr>
        <w:pStyle w:val="HTML0"/>
        <w:divId w:val="2054036578"/>
        <w:rPr>
          <w:rStyle w:val="w"/>
        </w:rPr>
      </w:pPr>
      <w:r>
        <w:rPr>
          <w:rStyle w:val="w"/>
        </w:rPr>
        <w:t xml:space="preserve">      </w:t>
      </w:r>
      <w:r>
        <w:rPr>
          <w:rStyle w:val="nl"/>
        </w:rPr>
        <w:t>"pos"</w:t>
      </w:r>
      <w:r>
        <w:rPr>
          <w:rStyle w:val="p"/>
        </w:rPr>
        <w:t>:</w:t>
      </w:r>
      <w:r>
        <w:rPr>
          <w:rStyle w:val="s2"/>
        </w:rPr>
        <w:t>"1"</w:t>
      </w:r>
      <w:r>
        <w:rPr>
          <w:rStyle w:val="p"/>
        </w:rPr>
        <w:t>,</w:t>
      </w:r>
    </w:p>
    <w:p w:rsidR="00000000" w:rsidRDefault="00000000">
      <w:pPr>
        <w:pStyle w:val="HTML0"/>
        <w:divId w:val="2054036578"/>
        <w:rPr>
          <w:rStyle w:val="w"/>
        </w:rPr>
      </w:pPr>
      <w:r>
        <w:rPr>
          <w:rStyle w:val="w"/>
        </w:rPr>
        <w:t xml:space="preserve">      </w:t>
      </w:r>
      <w:r>
        <w:rPr>
          <w:rStyle w:val="nl"/>
        </w:rPr>
        <w:t>"baseBorrowed"</w:t>
      </w:r>
      <w:r>
        <w:rPr>
          <w:rStyle w:val="p"/>
        </w:rPr>
        <w:t>:</w:t>
      </w:r>
      <w:r>
        <w:rPr>
          <w:rStyle w:val="w"/>
        </w:rPr>
        <w:t xml:space="preserve"> </w:t>
      </w:r>
      <w:r>
        <w:rPr>
          <w:rStyle w:val="s2"/>
        </w:rPr>
        <w:t>""</w:t>
      </w:r>
      <w:r>
        <w:rPr>
          <w:rStyle w:val="p"/>
        </w:rPr>
        <w:t>,</w:t>
      </w:r>
    </w:p>
    <w:p w:rsidR="00000000" w:rsidRDefault="00000000">
      <w:pPr>
        <w:pStyle w:val="HTML0"/>
        <w:divId w:val="2054036578"/>
        <w:rPr>
          <w:rStyle w:val="w"/>
        </w:rPr>
      </w:pPr>
      <w:r>
        <w:rPr>
          <w:rStyle w:val="w"/>
        </w:rPr>
        <w:t xml:space="preserve">      </w:t>
      </w:r>
      <w:r>
        <w:rPr>
          <w:rStyle w:val="nl"/>
        </w:rPr>
        <w:t>"baseInterest"</w:t>
      </w:r>
      <w:r>
        <w:rPr>
          <w:rStyle w:val="p"/>
        </w:rPr>
        <w:t>:</w:t>
      </w:r>
      <w:r>
        <w:rPr>
          <w:rStyle w:val="w"/>
        </w:rPr>
        <w:t xml:space="preserve"> </w:t>
      </w:r>
      <w:r>
        <w:rPr>
          <w:rStyle w:val="s2"/>
        </w:rPr>
        <w:t>""</w:t>
      </w:r>
      <w:r>
        <w:rPr>
          <w:rStyle w:val="p"/>
        </w:rPr>
        <w:t>,</w:t>
      </w:r>
    </w:p>
    <w:p w:rsidR="00000000" w:rsidRDefault="00000000">
      <w:pPr>
        <w:pStyle w:val="HTML0"/>
        <w:divId w:val="2054036578"/>
        <w:rPr>
          <w:rStyle w:val="w"/>
        </w:rPr>
      </w:pPr>
      <w:r>
        <w:rPr>
          <w:rStyle w:val="w"/>
        </w:rPr>
        <w:t xml:space="preserve">      </w:t>
      </w:r>
      <w:r>
        <w:rPr>
          <w:rStyle w:val="nl"/>
        </w:rPr>
        <w:t>"quoteBorrowed"</w:t>
      </w:r>
      <w:r>
        <w:rPr>
          <w:rStyle w:val="p"/>
        </w:rPr>
        <w:t>:</w:t>
      </w:r>
      <w:r>
        <w:rPr>
          <w:rStyle w:val="w"/>
        </w:rPr>
        <w:t xml:space="preserve"> </w:t>
      </w:r>
      <w:r>
        <w:rPr>
          <w:rStyle w:val="s2"/>
        </w:rPr>
        <w:t>""</w:t>
      </w:r>
      <w:r>
        <w:rPr>
          <w:rStyle w:val="p"/>
        </w:rPr>
        <w:t>,</w:t>
      </w:r>
    </w:p>
    <w:p w:rsidR="00000000" w:rsidRDefault="00000000">
      <w:pPr>
        <w:pStyle w:val="HTML0"/>
        <w:divId w:val="2054036578"/>
        <w:rPr>
          <w:rStyle w:val="w"/>
        </w:rPr>
      </w:pPr>
      <w:r>
        <w:rPr>
          <w:rStyle w:val="w"/>
        </w:rPr>
        <w:t xml:space="preserve">      </w:t>
      </w:r>
      <w:r>
        <w:rPr>
          <w:rStyle w:val="nl"/>
        </w:rPr>
        <w:t>"quoteInterest"</w:t>
      </w:r>
      <w:r>
        <w:rPr>
          <w:rStyle w:val="p"/>
        </w:rPr>
        <w:t>:</w:t>
      </w:r>
      <w:r>
        <w:rPr>
          <w:rStyle w:val="w"/>
        </w:rPr>
        <w:t xml:space="preserve"> </w:t>
      </w:r>
      <w:r>
        <w:rPr>
          <w:rStyle w:val="s2"/>
        </w:rPr>
        <w:t>""</w:t>
      </w:r>
      <w:r>
        <w:rPr>
          <w:rStyle w:val="p"/>
        </w:rPr>
        <w:t>,</w:t>
      </w:r>
    </w:p>
    <w:p w:rsidR="00000000" w:rsidRDefault="00000000">
      <w:pPr>
        <w:pStyle w:val="HTML0"/>
        <w:divId w:val="2054036578"/>
        <w:rPr>
          <w:rStyle w:val="w"/>
        </w:rPr>
      </w:pPr>
      <w:r>
        <w:rPr>
          <w:rStyle w:val="w"/>
        </w:rPr>
        <w:t xml:space="preserve">      </w:t>
      </w:r>
      <w:r>
        <w:rPr>
          <w:rStyle w:val="nl"/>
        </w:rPr>
        <w:t>"posCcy"</w:t>
      </w:r>
      <w:r>
        <w:rPr>
          <w:rStyle w:val="p"/>
        </w:rPr>
        <w:t>:</w:t>
      </w:r>
      <w:r>
        <w:rPr>
          <w:rStyle w:val="s2"/>
        </w:rPr>
        <w:t>""</w:t>
      </w:r>
      <w:r>
        <w:rPr>
          <w:rStyle w:val="p"/>
        </w:rPr>
        <w:t>,</w:t>
      </w:r>
    </w:p>
    <w:p w:rsidR="00000000" w:rsidRDefault="00000000">
      <w:pPr>
        <w:pStyle w:val="HTML0"/>
        <w:divId w:val="2054036578"/>
        <w:rPr>
          <w:rStyle w:val="w"/>
        </w:rPr>
      </w:pPr>
      <w:r>
        <w:rPr>
          <w:rStyle w:val="w"/>
        </w:rPr>
        <w:t xml:space="preserve">      </w:t>
      </w:r>
      <w:r>
        <w:rPr>
          <w:rStyle w:val="nl"/>
        </w:rPr>
        <w:t>"posId"</w:t>
      </w:r>
      <w:r>
        <w:rPr>
          <w:rStyle w:val="p"/>
        </w:rPr>
        <w:t>:</w:t>
      </w:r>
      <w:r>
        <w:rPr>
          <w:rStyle w:val="s2"/>
        </w:rPr>
        <w:t>"307173036051017730"</w:t>
      </w:r>
      <w:r>
        <w:rPr>
          <w:rStyle w:val="p"/>
        </w:rPr>
        <w:t>,</w:t>
      </w:r>
    </w:p>
    <w:p w:rsidR="00000000" w:rsidRDefault="00000000">
      <w:pPr>
        <w:pStyle w:val="HTML0"/>
        <w:divId w:val="2054036578"/>
        <w:rPr>
          <w:rStyle w:val="w"/>
        </w:rPr>
      </w:pPr>
      <w:r>
        <w:rPr>
          <w:rStyle w:val="w"/>
        </w:rPr>
        <w:t xml:space="preserve">      </w:t>
      </w:r>
      <w:r>
        <w:rPr>
          <w:rStyle w:val="nl"/>
        </w:rPr>
        <w:t>"posSide"</w:t>
      </w:r>
      <w:r>
        <w:rPr>
          <w:rStyle w:val="p"/>
        </w:rPr>
        <w:t>:</w:t>
      </w:r>
      <w:r>
        <w:rPr>
          <w:rStyle w:val="s2"/>
        </w:rPr>
        <w:t>"long"</w:t>
      </w:r>
      <w:r>
        <w:rPr>
          <w:rStyle w:val="p"/>
        </w:rPr>
        <w:t>,</w:t>
      </w:r>
    </w:p>
    <w:p w:rsidR="00000000" w:rsidRDefault="00000000">
      <w:pPr>
        <w:pStyle w:val="HTML0"/>
        <w:divId w:val="2054036578"/>
        <w:rPr>
          <w:rStyle w:val="w"/>
        </w:rPr>
      </w:pPr>
      <w:r>
        <w:rPr>
          <w:rStyle w:val="w"/>
        </w:rPr>
        <w:t xml:space="preserve">      </w:t>
      </w:r>
      <w:r>
        <w:rPr>
          <w:rStyle w:val="nl"/>
        </w:rPr>
        <w:t>"spotInUseAmt"</w:t>
      </w:r>
      <w:r>
        <w:rPr>
          <w:rStyle w:val="p"/>
        </w:rPr>
        <w:t>:</w:t>
      </w:r>
      <w:r>
        <w:rPr>
          <w:rStyle w:val="w"/>
        </w:rPr>
        <w:t xml:space="preserve"> </w:t>
      </w:r>
      <w:r>
        <w:rPr>
          <w:rStyle w:val="s2"/>
        </w:rPr>
        <w:t>""</w:t>
      </w:r>
      <w:r>
        <w:rPr>
          <w:rStyle w:val="p"/>
        </w:rPr>
        <w:t>,</w:t>
      </w:r>
    </w:p>
    <w:p w:rsidR="00000000" w:rsidRDefault="00000000">
      <w:pPr>
        <w:pStyle w:val="HTML0"/>
        <w:divId w:val="2054036578"/>
        <w:rPr>
          <w:rStyle w:val="w"/>
        </w:rPr>
      </w:pPr>
      <w:r>
        <w:rPr>
          <w:rStyle w:val="w"/>
        </w:rPr>
        <w:t xml:space="preserve">      </w:t>
      </w:r>
      <w:r>
        <w:rPr>
          <w:rStyle w:val="nl"/>
        </w:rPr>
        <w:t>"clSpotInUseAmt"</w:t>
      </w:r>
      <w:r>
        <w:rPr>
          <w:rStyle w:val="p"/>
        </w:rPr>
        <w:t>:</w:t>
      </w:r>
      <w:r>
        <w:rPr>
          <w:rStyle w:val="w"/>
        </w:rPr>
        <w:t xml:space="preserve"> </w:t>
      </w:r>
      <w:r>
        <w:rPr>
          <w:rStyle w:val="s2"/>
        </w:rPr>
        <w:t>""</w:t>
      </w:r>
      <w:r>
        <w:rPr>
          <w:rStyle w:val="p"/>
        </w:rPr>
        <w:t>,</w:t>
      </w:r>
    </w:p>
    <w:p w:rsidR="00000000" w:rsidRDefault="00000000">
      <w:pPr>
        <w:pStyle w:val="HTML0"/>
        <w:divId w:val="2054036578"/>
        <w:rPr>
          <w:rStyle w:val="w"/>
        </w:rPr>
      </w:pPr>
      <w:r>
        <w:rPr>
          <w:rStyle w:val="w"/>
        </w:rPr>
        <w:t xml:space="preserve">      </w:t>
      </w:r>
      <w:r>
        <w:rPr>
          <w:rStyle w:val="nl"/>
        </w:rPr>
        <w:t>"maxSpotInUseAmt"</w:t>
      </w:r>
      <w:r>
        <w:rPr>
          <w:rStyle w:val="p"/>
        </w:rPr>
        <w:t>:</w:t>
      </w:r>
      <w:r>
        <w:rPr>
          <w:rStyle w:val="w"/>
        </w:rPr>
        <w:t xml:space="preserve"> </w:t>
      </w:r>
      <w:r>
        <w:rPr>
          <w:rStyle w:val="s2"/>
        </w:rPr>
        <w:t>""</w:t>
      </w:r>
      <w:r>
        <w:rPr>
          <w:rStyle w:val="p"/>
        </w:rPr>
        <w:t>,</w:t>
      </w:r>
    </w:p>
    <w:p w:rsidR="00000000" w:rsidRDefault="00000000">
      <w:pPr>
        <w:pStyle w:val="HTML0"/>
        <w:divId w:val="2054036578"/>
        <w:rPr>
          <w:rStyle w:val="w"/>
        </w:rPr>
      </w:pPr>
      <w:r>
        <w:rPr>
          <w:rStyle w:val="w"/>
        </w:rPr>
        <w:t xml:space="preserve">      </w:t>
      </w:r>
      <w:r>
        <w:rPr>
          <w:rStyle w:val="nl"/>
        </w:rPr>
        <w:t>"spotInUseCcy"</w:t>
      </w:r>
      <w:r>
        <w:rPr>
          <w:rStyle w:val="p"/>
        </w:rPr>
        <w:t>:</w:t>
      </w:r>
      <w:r>
        <w:rPr>
          <w:rStyle w:val="w"/>
        </w:rPr>
        <w:t xml:space="preserve"> </w:t>
      </w:r>
      <w:r>
        <w:rPr>
          <w:rStyle w:val="s2"/>
        </w:rPr>
        <w:t>""</w:t>
      </w:r>
      <w:r>
        <w:rPr>
          <w:rStyle w:val="p"/>
        </w:rPr>
        <w:t>,</w:t>
      </w:r>
    </w:p>
    <w:p w:rsidR="00000000" w:rsidRDefault="00000000">
      <w:pPr>
        <w:pStyle w:val="HTML0"/>
        <w:divId w:val="2054036578"/>
        <w:rPr>
          <w:rStyle w:val="w"/>
        </w:rPr>
      </w:pPr>
      <w:r>
        <w:rPr>
          <w:rStyle w:val="w"/>
        </w:rPr>
        <w:t xml:space="preserve">      </w:t>
      </w:r>
      <w:r>
        <w:rPr>
          <w:rStyle w:val="nl"/>
        </w:rPr>
        <w:t>"bizRefId"</w:t>
      </w:r>
      <w:r>
        <w:rPr>
          <w:rStyle w:val="p"/>
        </w:rPr>
        <w:t>:</w:t>
      </w:r>
      <w:r>
        <w:rPr>
          <w:rStyle w:val="w"/>
        </w:rPr>
        <w:t xml:space="preserve"> </w:t>
      </w:r>
      <w:r>
        <w:rPr>
          <w:rStyle w:val="s2"/>
        </w:rPr>
        <w:t>""</w:t>
      </w:r>
      <w:r>
        <w:rPr>
          <w:rStyle w:val="p"/>
        </w:rPr>
        <w:t>,</w:t>
      </w:r>
    </w:p>
    <w:p w:rsidR="00000000" w:rsidRDefault="00000000">
      <w:pPr>
        <w:pStyle w:val="HTML0"/>
        <w:divId w:val="2054036578"/>
        <w:rPr>
          <w:rStyle w:val="w"/>
        </w:rPr>
      </w:pPr>
      <w:r>
        <w:rPr>
          <w:rStyle w:val="w"/>
        </w:rPr>
        <w:t xml:space="preserve">      </w:t>
      </w:r>
      <w:r>
        <w:rPr>
          <w:rStyle w:val="nl"/>
        </w:rPr>
        <w:t>"bizRefType"</w:t>
      </w:r>
      <w:r>
        <w:rPr>
          <w:rStyle w:val="p"/>
        </w:rPr>
        <w:t>:</w:t>
      </w:r>
      <w:r>
        <w:rPr>
          <w:rStyle w:val="w"/>
        </w:rPr>
        <w:t xml:space="preserve"> </w:t>
      </w:r>
      <w:r>
        <w:rPr>
          <w:rStyle w:val="s2"/>
        </w:rPr>
        <w:t>""</w:t>
      </w:r>
      <w:r>
        <w:rPr>
          <w:rStyle w:val="p"/>
        </w:rPr>
        <w:t>,</w:t>
      </w:r>
    </w:p>
    <w:p w:rsidR="00000000" w:rsidRDefault="00000000">
      <w:pPr>
        <w:pStyle w:val="HTML0"/>
        <w:divId w:val="2054036578"/>
        <w:rPr>
          <w:rStyle w:val="w"/>
        </w:rPr>
      </w:pPr>
      <w:r>
        <w:rPr>
          <w:rStyle w:val="w"/>
        </w:rPr>
        <w:t xml:space="preserve">      </w:t>
      </w:r>
      <w:r>
        <w:rPr>
          <w:rStyle w:val="nl"/>
        </w:rPr>
        <w:t>"thetaBS"</w:t>
      </w:r>
      <w:r>
        <w:rPr>
          <w:rStyle w:val="p"/>
        </w:rPr>
        <w:t>:</w:t>
      </w:r>
      <w:r>
        <w:rPr>
          <w:rStyle w:val="s2"/>
        </w:rPr>
        <w:t>""</w:t>
      </w:r>
      <w:r>
        <w:rPr>
          <w:rStyle w:val="p"/>
        </w:rPr>
        <w:t>,</w:t>
      </w:r>
    </w:p>
    <w:p w:rsidR="00000000" w:rsidRDefault="00000000">
      <w:pPr>
        <w:pStyle w:val="HTML0"/>
        <w:divId w:val="2054036578"/>
        <w:rPr>
          <w:rStyle w:val="w"/>
        </w:rPr>
      </w:pPr>
      <w:r>
        <w:rPr>
          <w:rStyle w:val="w"/>
        </w:rPr>
        <w:t xml:space="preserve">      </w:t>
      </w:r>
      <w:r>
        <w:rPr>
          <w:rStyle w:val="nl"/>
        </w:rPr>
        <w:t>"thetaPA"</w:t>
      </w:r>
      <w:r>
        <w:rPr>
          <w:rStyle w:val="p"/>
        </w:rPr>
        <w:t>:</w:t>
      </w:r>
      <w:r>
        <w:rPr>
          <w:rStyle w:val="s2"/>
        </w:rPr>
        <w:t>""</w:t>
      </w:r>
      <w:r>
        <w:rPr>
          <w:rStyle w:val="p"/>
        </w:rPr>
        <w:t>,</w:t>
      </w:r>
    </w:p>
    <w:p w:rsidR="00000000" w:rsidRDefault="00000000">
      <w:pPr>
        <w:pStyle w:val="HTML0"/>
        <w:divId w:val="2054036578"/>
        <w:rPr>
          <w:rStyle w:val="w"/>
        </w:rPr>
      </w:pPr>
      <w:r>
        <w:rPr>
          <w:rStyle w:val="w"/>
        </w:rPr>
        <w:t xml:space="preserve">      </w:t>
      </w:r>
      <w:r>
        <w:rPr>
          <w:rStyle w:val="nl"/>
        </w:rPr>
        <w:t>"tradeId"</w:t>
      </w:r>
      <w:r>
        <w:rPr>
          <w:rStyle w:val="p"/>
        </w:rPr>
        <w:t>:</w:t>
      </w:r>
      <w:r>
        <w:rPr>
          <w:rStyle w:val="s2"/>
        </w:rPr>
        <w:t>"109844"</w:t>
      </w:r>
      <w:r>
        <w:rPr>
          <w:rStyle w:val="p"/>
        </w:rPr>
        <w:t>,</w:t>
      </w:r>
    </w:p>
    <w:p w:rsidR="00000000" w:rsidRDefault="00000000">
      <w:pPr>
        <w:pStyle w:val="HTML0"/>
        <w:divId w:val="2054036578"/>
        <w:rPr>
          <w:rStyle w:val="w"/>
        </w:rPr>
      </w:pPr>
      <w:r>
        <w:rPr>
          <w:rStyle w:val="w"/>
        </w:rPr>
        <w:t xml:space="preserve">      </w:t>
      </w:r>
      <w:r>
        <w:rPr>
          <w:rStyle w:val="nl"/>
        </w:rPr>
        <w:t>"uTime"</w:t>
      </w:r>
      <w:r>
        <w:rPr>
          <w:rStyle w:val="p"/>
        </w:rPr>
        <w:t>:</w:t>
      </w:r>
      <w:r>
        <w:rPr>
          <w:rStyle w:val="s2"/>
        </w:rPr>
        <w:t>"1619507761462"</w:t>
      </w:r>
      <w:r>
        <w:rPr>
          <w:rStyle w:val="p"/>
        </w:rPr>
        <w:t>,</w:t>
      </w:r>
    </w:p>
    <w:p w:rsidR="00000000" w:rsidRDefault="00000000">
      <w:pPr>
        <w:pStyle w:val="HTML0"/>
        <w:divId w:val="2054036578"/>
        <w:rPr>
          <w:rStyle w:val="w"/>
        </w:rPr>
      </w:pPr>
      <w:r>
        <w:rPr>
          <w:rStyle w:val="w"/>
        </w:rPr>
        <w:t xml:space="preserve">      </w:t>
      </w:r>
      <w:r>
        <w:rPr>
          <w:rStyle w:val="nl"/>
        </w:rPr>
        <w:t>"upl"</w:t>
      </w:r>
      <w:r>
        <w:rPr>
          <w:rStyle w:val="p"/>
        </w:rPr>
        <w:t>:</w:t>
      </w:r>
      <w:r>
        <w:rPr>
          <w:rStyle w:val="s2"/>
        </w:rPr>
        <w:t>"-0.0000009932766034"</w:t>
      </w:r>
      <w:r>
        <w:rPr>
          <w:rStyle w:val="p"/>
        </w:rPr>
        <w:t>,</w:t>
      </w:r>
    </w:p>
    <w:p w:rsidR="00000000" w:rsidRDefault="00000000">
      <w:pPr>
        <w:pStyle w:val="HTML0"/>
        <w:divId w:val="2054036578"/>
        <w:rPr>
          <w:rStyle w:val="w"/>
        </w:rPr>
      </w:pPr>
      <w:r>
        <w:rPr>
          <w:rStyle w:val="w"/>
        </w:rPr>
        <w:t xml:space="preserve">      </w:t>
      </w:r>
      <w:r>
        <w:rPr>
          <w:rStyle w:val="nl"/>
        </w:rPr>
        <w:t>"uplLastPx"</w:t>
      </w:r>
      <w:r>
        <w:rPr>
          <w:rStyle w:val="p"/>
        </w:rPr>
        <w:t>:</w:t>
      </w:r>
      <w:r>
        <w:rPr>
          <w:rStyle w:val="s2"/>
        </w:rPr>
        <w:t>"-0.0000009932766034"</w:t>
      </w:r>
      <w:r>
        <w:rPr>
          <w:rStyle w:val="p"/>
        </w:rPr>
        <w:t>,</w:t>
      </w:r>
    </w:p>
    <w:p w:rsidR="00000000" w:rsidRDefault="00000000">
      <w:pPr>
        <w:pStyle w:val="HTML0"/>
        <w:divId w:val="2054036578"/>
        <w:rPr>
          <w:rStyle w:val="w"/>
        </w:rPr>
      </w:pPr>
      <w:r>
        <w:rPr>
          <w:rStyle w:val="w"/>
        </w:rPr>
        <w:t xml:space="preserve">      </w:t>
      </w:r>
      <w:r>
        <w:rPr>
          <w:rStyle w:val="nl"/>
        </w:rPr>
        <w:t>"uplRatio"</w:t>
      </w:r>
      <w:r>
        <w:rPr>
          <w:rStyle w:val="p"/>
        </w:rPr>
        <w:t>:</w:t>
      </w:r>
      <w:r>
        <w:rPr>
          <w:rStyle w:val="s2"/>
        </w:rPr>
        <w:t>"-0.0025490556801078"</w:t>
      </w:r>
      <w:r>
        <w:rPr>
          <w:rStyle w:val="p"/>
        </w:rPr>
        <w:t>,</w:t>
      </w:r>
    </w:p>
    <w:p w:rsidR="00000000" w:rsidRDefault="00000000">
      <w:pPr>
        <w:pStyle w:val="HTML0"/>
        <w:divId w:val="2054036578"/>
        <w:rPr>
          <w:rStyle w:val="w"/>
        </w:rPr>
      </w:pPr>
      <w:r>
        <w:rPr>
          <w:rStyle w:val="w"/>
        </w:rPr>
        <w:t xml:space="preserve">      </w:t>
      </w:r>
      <w:r>
        <w:rPr>
          <w:rStyle w:val="nl"/>
        </w:rPr>
        <w:t>"uplRatioLastPx"</w:t>
      </w:r>
      <w:r>
        <w:rPr>
          <w:rStyle w:val="p"/>
        </w:rPr>
        <w:t>:</w:t>
      </w:r>
      <w:r>
        <w:rPr>
          <w:rStyle w:val="s2"/>
        </w:rPr>
        <w:t>"-0.0025490556801078"</w:t>
      </w:r>
      <w:r>
        <w:rPr>
          <w:rStyle w:val="p"/>
        </w:rPr>
        <w:t>,</w:t>
      </w:r>
    </w:p>
    <w:p w:rsidR="00000000" w:rsidRDefault="00000000">
      <w:pPr>
        <w:pStyle w:val="HTML0"/>
        <w:divId w:val="2054036578"/>
        <w:rPr>
          <w:rStyle w:val="w"/>
        </w:rPr>
      </w:pPr>
      <w:r>
        <w:rPr>
          <w:rStyle w:val="w"/>
        </w:rPr>
        <w:t xml:space="preserve">      </w:t>
      </w:r>
      <w:r>
        <w:rPr>
          <w:rStyle w:val="nl"/>
        </w:rPr>
        <w:t>"vegaBS"</w:t>
      </w:r>
      <w:r>
        <w:rPr>
          <w:rStyle w:val="p"/>
        </w:rPr>
        <w:t>:</w:t>
      </w:r>
      <w:r>
        <w:rPr>
          <w:rStyle w:val="s2"/>
        </w:rPr>
        <w:t>""</w:t>
      </w:r>
      <w:r>
        <w:rPr>
          <w:rStyle w:val="p"/>
        </w:rPr>
        <w:t>,</w:t>
      </w:r>
    </w:p>
    <w:p w:rsidR="00000000" w:rsidRDefault="00000000">
      <w:pPr>
        <w:pStyle w:val="HTML0"/>
        <w:divId w:val="2054036578"/>
        <w:rPr>
          <w:rStyle w:val="w"/>
        </w:rPr>
      </w:pPr>
      <w:r>
        <w:rPr>
          <w:rStyle w:val="w"/>
        </w:rPr>
        <w:lastRenderedPageBreak/>
        <w:t xml:space="preserve">      </w:t>
      </w:r>
      <w:r>
        <w:rPr>
          <w:rStyle w:val="nl"/>
        </w:rPr>
        <w:t>"vegaPA"</w:t>
      </w:r>
      <w:r>
        <w:rPr>
          <w:rStyle w:val="p"/>
        </w:rPr>
        <w:t>:</w:t>
      </w:r>
      <w:r>
        <w:rPr>
          <w:rStyle w:val="s2"/>
        </w:rPr>
        <w:t>""</w:t>
      </w:r>
      <w:r>
        <w:rPr>
          <w:rStyle w:val="p"/>
        </w:rPr>
        <w:t>,</w:t>
      </w:r>
    </w:p>
    <w:p w:rsidR="00000000" w:rsidRDefault="00000000">
      <w:pPr>
        <w:pStyle w:val="HTML0"/>
        <w:divId w:val="2054036578"/>
        <w:rPr>
          <w:rStyle w:val="w"/>
        </w:rPr>
      </w:pPr>
      <w:r>
        <w:rPr>
          <w:rStyle w:val="w"/>
        </w:rPr>
        <w:t xml:space="preserve">      </w:t>
      </w:r>
      <w:r>
        <w:rPr>
          <w:rStyle w:val="nl"/>
        </w:rPr>
        <w:t>"realizedPnl"</w:t>
      </w:r>
      <w:r>
        <w:rPr>
          <w:rStyle w:val="p"/>
        </w:rPr>
        <w:t>:</w:t>
      </w:r>
      <w:r>
        <w:rPr>
          <w:rStyle w:val="s2"/>
        </w:rPr>
        <w:t>"0.001"</w:t>
      </w:r>
      <w:r>
        <w:rPr>
          <w:rStyle w:val="p"/>
        </w:rPr>
        <w:t>,</w:t>
      </w:r>
    </w:p>
    <w:p w:rsidR="00000000" w:rsidRDefault="00000000">
      <w:pPr>
        <w:pStyle w:val="HTML0"/>
        <w:divId w:val="2054036578"/>
        <w:rPr>
          <w:rStyle w:val="w"/>
        </w:rPr>
      </w:pPr>
      <w:r>
        <w:rPr>
          <w:rStyle w:val="w"/>
        </w:rPr>
        <w:t xml:space="preserve">      </w:t>
      </w:r>
      <w:r>
        <w:rPr>
          <w:rStyle w:val="nl"/>
        </w:rPr>
        <w:t>"pnl"</w:t>
      </w:r>
      <w:r>
        <w:rPr>
          <w:rStyle w:val="p"/>
        </w:rPr>
        <w:t>:</w:t>
      </w:r>
      <w:r>
        <w:rPr>
          <w:rStyle w:val="s2"/>
        </w:rPr>
        <w:t>"0.0011"</w:t>
      </w:r>
      <w:r>
        <w:rPr>
          <w:rStyle w:val="p"/>
        </w:rPr>
        <w:t>,</w:t>
      </w:r>
    </w:p>
    <w:p w:rsidR="00000000" w:rsidRDefault="00000000">
      <w:pPr>
        <w:pStyle w:val="HTML0"/>
        <w:divId w:val="2054036578"/>
        <w:rPr>
          <w:rStyle w:val="w"/>
        </w:rPr>
      </w:pPr>
      <w:r>
        <w:rPr>
          <w:rStyle w:val="w"/>
        </w:rPr>
        <w:t xml:space="preserve">      </w:t>
      </w:r>
      <w:r>
        <w:rPr>
          <w:rStyle w:val="nl"/>
        </w:rPr>
        <w:t>"fee"</w:t>
      </w:r>
      <w:r>
        <w:rPr>
          <w:rStyle w:val="p"/>
        </w:rPr>
        <w:t>:</w:t>
      </w:r>
      <w:r>
        <w:rPr>
          <w:rStyle w:val="s2"/>
        </w:rPr>
        <w:t>"-0.0001"</w:t>
      </w:r>
      <w:r>
        <w:rPr>
          <w:rStyle w:val="p"/>
        </w:rPr>
        <w:t>,</w:t>
      </w:r>
    </w:p>
    <w:p w:rsidR="00000000" w:rsidRDefault="00000000">
      <w:pPr>
        <w:pStyle w:val="HTML0"/>
        <w:divId w:val="2054036578"/>
        <w:rPr>
          <w:rStyle w:val="w"/>
        </w:rPr>
      </w:pPr>
      <w:r>
        <w:rPr>
          <w:rStyle w:val="w"/>
        </w:rPr>
        <w:t xml:space="preserve">      </w:t>
      </w:r>
      <w:r>
        <w:rPr>
          <w:rStyle w:val="nl"/>
        </w:rPr>
        <w:t>"fundingFee"</w:t>
      </w:r>
      <w:r>
        <w:rPr>
          <w:rStyle w:val="p"/>
        </w:rPr>
        <w:t>:</w:t>
      </w:r>
      <w:r>
        <w:rPr>
          <w:rStyle w:val="s2"/>
        </w:rPr>
        <w:t>"0"</w:t>
      </w:r>
      <w:r>
        <w:rPr>
          <w:rStyle w:val="p"/>
        </w:rPr>
        <w:t>,</w:t>
      </w:r>
    </w:p>
    <w:p w:rsidR="00000000" w:rsidRDefault="00000000">
      <w:pPr>
        <w:pStyle w:val="HTML0"/>
        <w:divId w:val="2054036578"/>
        <w:rPr>
          <w:rStyle w:val="w"/>
        </w:rPr>
      </w:pPr>
      <w:r>
        <w:rPr>
          <w:rStyle w:val="w"/>
        </w:rPr>
        <w:t xml:space="preserve">      </w:t>
      </w:r>
      <w:r>
        <w:rPr>
          <w:rStyle w:val="nl"/>
        </w:rPr>
        <w:t>"liqPenalty"</w:t>
      </w:r>
      <w:r>
        <w:rPr>
          <w:rStyle w:val="p"/>
        </w:rPr>
        <w:t>:</w:t>
      </w:r>
      <w:r>
        <w:rPr>
          <w:rStyle w:val="s2"/>
        </w:rPr>
        <w:t>"0"</w:t>
      </w:r>
      <w:r>
        <w:rPr>
          <w:rStyle w:val="p"/>
        </w:rPr>
        <w:t>,</w:t>
      </w:r>
    </w:p>
    <w:p w:rsidR="00000000" w:rsidRDefault="00000000">
      <w:pPr>
        <w:pStyle w:val="HTML0"/>
        <w:divId w:val="2054036578"/>
        <w:rPr>
          <w:rStyle w:val="w"/>
        </w:rPr>
      </w:pPr>
      <w:r>
        <w:rPr>
          <w:rStyle w:val="w"/>
        </w:rPr>
        <w:t xml:space="preserve">      </w:t>
      </w:r>
      <w:r>
        <w:rPr>
          <w:rStyle w:val="nl"/>
        </w:rPr>
        <w:t>"closeOrderAlgo"</w:t>
      </w:r>
      <w:r>
        <w:rPr>
          <w:rStyle w:val="p"/>
        </w:rPr>
        <w:t>:[</w:t>
      </w:r>
    </w:p>
    <w:p w:rsidR="00000000" w:rsidRDefault="00000000">
      <w:pPr>
        <w:pStyle w:val="HTML0"/>
        <w:divId w:val="2054036578"/>
        <w:rPr>
          <w:rStyle w:val="w"/>
        </w:rPr>
      </w:pPr>
      <w:r>
        <w:rPr>
          <w:rStyle w:val="w"/>
        </w:rPr>
        <w:t xml:space="preserve">          </w:t>
      </w:r>
      <w:r>
        <w:rPr>
          <w:rStyle w:val="p"/>
        </w:rPr>
        <w:t>{</w:t>
      </w:r>
    </w:p>
    <w:p w:rsidR="00000000" w:rsidRDefault="00000000">
      <w:pPr>
        <w:pStyle w:val="HTML0"/>
        <w:divId w:val="2054036578"/>
        <w:rPr>
          <w:rStyle w:val="w"/>
        </w:rPr>
      </w:pPr>
      <w:r>
        <w:rPr>
          <w:rStyle w:val="w"/>
        </w:rPr>
        <w:t xml:space="preserve">              </w:t>
      </w:r>
      <w:r>
        <w:rPr>
          <w:rStyle w:val="nl"/>
        </w:rPr>
        <w:t>"algoId"</w:t>
      </w:r>
      <w:r>
        <w:rPr>
          <w:rStyle w:val="p"/>
        </w:rPr>
        <w:t>:</w:t>
      </w:r>
      <w:r>
        <w:rPr>
          <w:rStyle w:val="s2"/>
        </w:rPr>
        <w:t>"123"</w:t>
      </w:r>
      <w:r>
        <w:rPr>
          <w:rStyle w:val="p"/>
        </w:rPr>
        <w:t>,</w:t>
      </w:r>
    </w:p>
    <w:p w:rsidR="00000000" w:rsidRDefault="00000000">
      <w:pPr>
        <w:pStyle w:val="HTML0"/>
        <w:divId w:val="2054036578"/>
        <w:rPr>
          <w:rStyle w:val="w"/>
        </w:rPr>
      </w:pPr>
      <w:r>
        <w:rPr>
          <w:rStyle w:val="w"/>
        </w:rPr>
        <w:t xml:space="preserve">              </w:t>
      </w:r>
      <w:r>
        <w:rPr>
          <w:rStyle w:val="nl"/>
        </w:rPr>
        <w:t>"slTriggerPx"</w:t>
      </w:r>
      <w:r>
        <w:rPr>
          <w:rStyle w:val="p"/>
        </w:rPr>
        <w:t>:</w:t>
      </w:r>
      <w:r>
        <w:rPr>
          <w:rStyle w:val="s2"/>
        </w:rPr>
        <w:t>"123"</w:t>
      </w:r>
      <w:r>
        <w:rPr>
          <w:rStyle w:val="p"/>
        </w:rPr>
        <w:t>,</w:t>
      </w:r>
    </w:p>
    <w:p w:rsidR="00000000" w:rsidRDefault="00000000">
      <w:pPr>
        <w:pStyle w:val="HTML0"/>
        <w:divId w:val="2054036578"/>
        <w:rPr>
          <w:rStyle w:val="w"/>
        </w:rPr>
      </w:pPr>
      <w:r>
        <w:rPr>
          <w:rStyle w:val="w"/>
        </w:rPr>
        <w:t xml:space="preserve">              </w:t>
      </w:r>
      <w:r>
        <w:rPr>
          <w:rStyle w:val="nl"/>
        </w:rPr>
        <w:t>"slTriggerPxType"</w:t>
      </w:r>
      <w:r>
        <w:rPr>
          <w:rStyle w:val="p"/>
        </w:rPr>
        <w:t>:</w:t>
      </w:r>
      <w:r>
        <w:rPr>
          <w:rStyle w:val="s2"/>
        </w:rPr>
        <w:t>"mark"</w:t>
      </w:r>
      <w:r>
        <w:rPr>
          <w:rStyle w:val="p"/>
        </w:rPr>
        <w:t>,</w:t>
      </w:r>
    </w:p>
    <w:p w:rsidR="00000000" w:rsidRDefault="00000000">
      <w:pPr>
        <w:pStyle w:val="HTML0"/>
        <w:divId w:val="2054036578"/>
        <w:rPr>
          <w:rStyle w:val="w"/>
        </w:rPr>
      </w:pPr>
      <w:r>
        <w:rPr>
          <w:rStyle w:val="w"/>
        </w:rPr>
        <w:t xml:space="preserve">              </w:t>
      </w:r>
      <w:r>
        <w:rPr>
          <w:rStyle w:val="nl"/>
        </w:rPr>
        <w:t>"tpTriggerPx"</w:t>
      </w:r>
      <w:r>
        <w:rPr>
          <w:rStyle w:val="p"/>
        </w:rPr>
        <w:t>:</w:t>
      </w:r>
      <w:r>
        <w:rPr>
          <w:rStyle w:val="s2"/>
        </w:rPr>
        <w:t>"123"</w:t>
      </w:r>
      <w:r>
        <w:rPr>
          <w:rStyle w:val="p"/>
        </w:rPr>
        <w:t>,</w:t>
      </w:r>
    </w:p>
    <w:p w:rsidR="00000000" w:rsidRDefault="00000000">
      <w:pPr>
        <w:pStyle w:val="HTML0"/>
        <w:divId w:val="2054036578"/>
        <w:rPr>
          <w:rStyle w:val="w"/>
        </w:rPr>
      </w:pPr>
      <w:r>
        <w:rPr>
          <w:rStyle w:val="w"/>
        </w:rPr>
        <w:t xml:space="preserve">              </w:t>
      </w:r>
      <w:r>
        <w:rPr>
          <w:rStyle w:val="nl"/>
        </w:rPr>
        <w:t>"tpTriggerPxType"</w:t>
      </w:r>
      <w:r>
        <w:rPr>
          <w:rStyle w:val="p"/>
        </w:rPr>
        <w:t>:</w:t>
      </w:r>
      <w:r>
        <w:rPr>
          <w:rStyle w:val="s2"/>
        </w:rPr>
        <w:t>"mark"</w:t>
      </w:r>
      <w:r>
        <w:rPr>
          <w:rStyle w:val="p"/>
        </w:rPr>
        <w:t>,</w:t>
      </w:r>
    </w:p>
    <w:p w:rsidR="00000000" w:rsidRDefault="00000000">
      <w:pPr>
        <w:pStyle w:val="HTML0"/>
        <w:divId w:val="2054036578"/>
        <w:rPr>
          <w:rStyle w:val="w"/>
        </w:rPr>
      </w:pPr>
      <w:r>
        <w:rPr>
          <w:rStyle w:val="w"/>
        </w:rPr>
        <w:t xml:space="preserve">              </w:t>
      </w:r>
      <w:r>
        <w:rPr>
          <w:rStyle w:val="nl"/>
        </w:rPr>
        <w:t>"closeFraction"</w:t>
      </w:r>
      <w:r>
        <w:rPr>
          <w:rStyle w:val="p"/>
        </w:rPr>
        <w:t>:</w:t>
      </w:r>
      <w:r>
        <w:rPr>
          <w:rStyle w:val="s2"/>
        </w:rPr>
        <w:t>"0.6"</w:t>
      </w:r>
    </w:p>
    <w:p w:rsidR="00000000" w:rsidRDefault="00000000">
      <w:pPr>
        <w:pStyle w:val="HTML0"/>
        <w:divId w:val="2054036578"/>
        <w:rPr>
          <w:rStyle w:val="w"/>
        </w:rPr>
      </w:pPr>
      <w:r>
        <w:rPr>
          <w:rStyle w:val="w"/>
        </w:rPr>
        <w:t xml:space="preserve">          </w:t>
      </w:r>
      <w:r>
        <w:rPr>
          <w:rStyle w:val="p"/>
        </w:rPr>
        <w:t>},</w:t>
      </w:r>
    </w:p>
    <w:p w:rsidR="00000000" w:rsidRDefault="00000000">
      <w:pPr>
        <w:pStyle w:val="HTML0"/>
        <w:divId w:val="2054036578"/>
        <w:rPr>
          <w:rStyle w:val="w"/>
        </w:rPr>
      </w:pPr>
      <w:r>
        <w:rPr>
          <w:rStyle w:val="w"/>
        </w:rPr>
        <w:t xml:space="preserve">          </w:t>
      </w:r>
      <w:r>
        <w:rPr>
          <w:rStyle w:val="p"/>
        </w:rPr>
        <w:t>{</w:t>
      </w:r>
    </w:p>
    <w:p w:rsidR="00000000" w:rsidRDefault="00000000">
      <w:pPr>
        <w:pStyle w:val="HTML0"/>
        <w:divId w:val="2054036578"/>
        <w:rPr>
          <w:rStyle w:val="w"/>
        </w:rPr>
      </w:pPr>
      <w:r>
        <w:rPr>
          <w:rStyle w:val="w"/>
        </w:rPr>
        <w:t xml:space="preserve">              </w:t>
      </w:r>
      <w:r>
        <w:rPr>
          <w:rStyle w:val="nl"/>
        </w:rPr>
        <w:t>"algoId"</w:t>
      </w:r>
      <w:r>
        <w:rPr>
          <w:rStyle w:val="p"/>
        </w:rPr>
        <w:t>:</w:t>
      </w:r>
      <w:r>
        <w:rPr>
          <w:rStyle w:val="s2"/>
        </w:rPr>
        <w:t>"123"</w:t>
      </w:r>
      <w:r>
        <w:rPr>
          <w:rStyle w:val="p"/>
        </w:rPr>
        <w:t>,</w:t>
      </w:r>
    </w:p>
    <w:p w:rsidR="00000000" w:rsidRDefault="00000000">
      <w:pPr>
        <w:pStyle w:val="HTML0"/>
        <w:divId w:val="2054036578"/>
        <w:rPr>
          <w:rStyle w:val="w"/>
        </w:rPr>
      </w:pPr>
      <w:r>
        <w:rPr>
          <w:rStyle w:val="w"/>
        </w:rPr>
        <w:t xml:space="preserve">              </w:t>
      </w:r>
      <w:r>
        <w:rPr>
          <w:rStyle w:val="nl"/>
        </w:rPr>
        <w:t>"slTriggerPx"</w:t>
      </w:r>
      <w:r>
        <w:rPr>
          <w:rStyle w:val="p"/>
        </w:rPr>
        <w:t>:</w:t>
      </w:r>
      <w:r>
        <w:rPr>
          <w:rStyle w:val="s2"/>
        </w:rPr>
        <w:t>"123"</w:t>
      </w:r>
      <w:r>
        <w:rPr>
          <w:rStyle w:val="p"/>
        </w:rPr>
        <w:t>,</w:t>
      </w:r>
    </w:p>
    <w:p w:rsidR="00000000" w:rsidRDefault="00000000">
      <w:pPr>
        <w:pStyle w:val="HTML0"/>
        <w:divId w:val="2054036578"/>
        <w:rPr>
          <w:rStyle w:val="w"/>
        </w:rPr>
      </w:pPr>
      <w:r>
        <w:rPr>
          <w:rStyle w:val="w"/>
        </w:rPr>
        <w:t xml:space="preserve">              </w:t>
      </w:r>
      <w:r>
        <w:rPr>
          <w:rStyle w:val="nl"/>
        </w:rPr>
        <w:t>"slTriggerPxType"</w:t>
      </w:r>
      <w:r>
        <w:rPr>
          <w:rStyle w:val="p"/>
        </w:rPr>
        <w:t>:</w:t>
      </w:r>
      <w:r>
        <w:rPr>
          <w:rStyle w:val="s2"/>
        </w:rPr>
        <w:t>"mark"</w:t>
      </w:r>
      <w:r>
        <w:rPr>
          <w:rStyle w:val="p"/>
        </w:rPr>
        <w:t>,</w:t>
      </w:r>
    </w:p>
    <w:p w:rsidR="00000000" w:rsidRDefault="00000000">
      <w:pPr>
        <w:pStyle w:val="HTML0"/>
        <w:divId w:val="2054036578"/>
        <w:rPr>
          <w:rStyle w:val="w"/>
        </w:rPr>
      </w:pPr>
      <w:r>
        <w:rPr>
          <w:rStyle w:val="w"/>
        </w:rPr>
        <w:t xml:space="preserve">              </w:t>
      </w:r>
      <w:r>
        <w:rPr>
          <w:rStyle w:val="nl"/>
        </w:rPr>
        <w:t>"tpTriggerPx"</w:t>
      </w:r>
      <w:r>
        <w:rPr>
          <w:rStyle w:val="p"/>
        </w:rPr>
        <w:t>:</w:t>
      </w:r>
      <w:r>
        <w:rPr>
          <w:rStyle w:val="s2"/>
        </w:rPr>
        <w:t>"123"</w:t>
      </w:r>
      <w:r>
        <w:rPr>
          <w:rStyle w:val="p"/>
        </w:rPr>
        <w:t>,</w:t>
      </w:r>
    </w:p>
    <w:p w:rsidR="00000000" w:rsidRDefault="00000000">
      <w:pPr>
        <w:pStyle w:val="HTML0"/>
        <w:divId w:val="2054036578"/>
        <w:rPr>
          <w:rStyle w:val="w"/>
        </w:rPr>
      </w:pPr>
      <w:r>
        <w:rPr>
          <w:rStyle w:val="w"/>
        </w:rPr>
        <w:t xml:space="preserve">              </w:t>
      </w:r>
      <w:r>
        <w:rPr>
          <w:rStyle w:val="nl"/>
        </w:rPr>
        <w:t>"tpTriggerPxType"</w:t>
      </w:r>
      <w:r>
        <w:rPr>
          <w:rStyle w:val="p"/>
        </w:rPr>
        <w:t>:</w:t>
      </w:r>
      <w:r>
        <w:rPr>
          <w:rStyle w:val="s2"/>
        </w:rPr>
        <w:t>"mark"</w:t>
      </w:r>
      <w:r>
        <w:rPr>
          <w:rStyle w:val="p"/>
        </w:rPr>
        <w:t>,</w:t>
      </w:r>
    </w:p>
    <w:p w:rsidR="00000000" w:rsidRDefault="00000000">
      <w:pPr>
        <w:pStyle w:val="HTML0"/>
        <w:divId w:val="2054036578"/>
        <w:rPr>
          <w:rStyle w:val="w"/>
        </w:rPr>
      </w:pPr>
      <w:r>
        <w:rPr>
          <w:rStyle w:val="w"/>
        </w:rPr>
        <w:t xml:space="preserve">              </w:t>
      </w:r>
      <w:r>
        <w:rPr>
          <w:rStyle w:val="nl"/>
        </w:rPr>
        <w:t>"closeFraction"</w:t>
      </w:r>
      <w:r>
        <w:rPr>
          <w:rStyle w:val="p"/>
        </w:rPr>
        <w:t>:</w:t>
      </w:r>
      <w:r>
        <w:rPr>
          <w:rStyle w:val="s2"/>
        </w:rPr>
        <w:t>"0.4"</w:t>
      </w:r>
    </w:p>
    <w:p w:rsidR="00000000" w:rsidRDefault="00000000">
      <w:pPr>
        <w:pStyle w:val="HTML0"/>
        <w:divId w:val="2054036578"/>
        <w:rPr>
          <w:rStyle w:val="w"/>
        </w:rPr>
      </w:pPr>
      <w:r>
        <w:rPr>
          <w:rStyle w:val="w"/>
        </w:rPr>
        <w:t xml:space="preserve">          </w:t>
      </w:r>
      <w:r>
        <w:rPr>
          <w:rStyle w:val="p"/>
        </w:rPr>
        <w:t>}</w:t>
      </w:r>
    </w:p>
    <w:p w:rsidR="00000000" w:rsidRDefault="00000000">
      <w:pPr>
        <w:pStyle w:val="HTML0"/>
        <w:divId w:val="2054036578"/>
        <w:rPr>
          <w:rStyle w:val="w"/>
        </w:rPr>
      </w:pPr>
      <w:r>
        <w:rPr>
          <w:rStyle w:val="w"/>
        </w:rPr>
        <w:t xml:space="preserve">      </w:t>
      </w:r>
      <w:r>
        <w:rPr>
          <w:rStyle w:val="p"/>
        </w:rPr>
        <w:t>]</w:t>
      </w:r>
    </w:p>
    <w:p w:rsidR="00000000" w:rsidRDefault="00000000">
      <w:pPr>
        <w:pStyle w:val="HTML0"/>
        <w:divId w:val="2054036578"/>
        <w:rPr>
          <w:rStyle w:val="w"/>
        </w:rPr>
      </w:pPr>
      <w:r>
        <w:rPr>
          <w:rStyle w:val="w"/>
        </w:rPr>
        <w:t xml:space="preserve">    </w:t>
      </w:r>
      <w:r>
        <w:rPr>
          <w:rStyle w:val="p"/>
        </w:rPr>
        <w:t>},</w:t>
      </w:r>
      <w:r>
        <w:rPr>
          <w:rStyle w:val="w"/>
        </w:rPr>
        <w:t xml:space="preserve"> </w:t>
      </w:r>
      <w:r>
        <w:rPr>
          <w:rStyle w:val="p"/>
        </w:rPr>
        <w:t>{</w:t>
      </w:r>
    </w:p>
    <w:p w:rsidR="00000000" w:rsidRDefault="00000000">
      <w:pPr>
        <w:pStyle w:val="HTML0"/>
        <w:divId w:val="2054036578"/>
        <w:rPr>
          <w:rStyle w:val="w"/>
        </w:rPr>
      </w:pPr>
      <w:r>
        <w:rPr>
          <w:rStyle w:val="w"/>
        </w:rPr>
        <w:t xml:space="preserve">      </w:t>
      </w:r>
      <w:r>
        <w:rPr>
          <w:rStyle w:val="nl"/>
        </w:rPr>
        <w:t>"adl"</w:t>
      </w:r>
      <w:r>
        <w:rPr>
          <w:rStyle w:val="p"/>
        </w:rPr>
        <w:t>:</w:t>
      </w:r>
      <w:r>
        <w:rPr>
          <w:rStyle w:val="s2"/>
        </w:rPr>
        <w:t>"1"</w:t>
      </w:r>
      <w:r>
        <w:rPr>
          <w:rStyle w:val="p"/>
        </w:rPr>
        <w:t>,</w:t>
      </w:r>
    </w:p>
    <w:p w:rsidR="00000000" w:rsidRDefault="00000000">
      <w:pPr>
        <w:pStyle w:val="HTML0"/>
        <w:divId w:val="2054036578"/>
        <w:rPr>
          <w:rStyle w:val="w"/>
        </w:rPr>
      </w:pPr>
      <w:r>
        <w:rPr>
          <w:rStyle w:val="w"/>
        </w:rPr>
        <w:t xml:space="preserve">      </w:t>
      </w:r>
      <w:r>
        <w:rPr>
          <w:rStyle w:val="nl"/>
        </w:rPr>
        <w:t>"availPos"</w:t>
      </w:r>
      <w:r>
        <w:rPr>
          <w:rStyle w:val="p"/>
        </w:rPr>
        <w:t>:</w:t>
      </w:r>
      <w:r>
        <w:rPr>
          <w:rStyle w:val="s2"/>
        </w:rPr>
        <w:t>"1"</w:t>
      </w:r>
      <w:r>
        <w:rPr>
          <w:rStyle w:val="p"/>
        </w:rPr>
        <w:t>,</w:t>
      </w:r>
    </w:p>
    <w:p w:rsidR="00000000" w:rsidRDefault="00000000">
      <w:pPr>
        <w:pStyle w:val="HTML0"/>
        <w:divId w:val="2054036578"/>
        <w:rPr>
          <w:rStyle w:val="w"/>
        </w:rPr>
      </w:pPr>
      <w:r>
        <w:rPr>
          <w:rStyle w:val="w"/>
        </w:rPr>
        <w:t xml:space="preserve">      </w:t>
      </w:r>
      <w:r>
        <w:rPr>
          <w:rStyle w:val="nl"/>
        </w:rPr>
        <w:t>"avgPx"</w:t>
      </w:r>
      <w:r>
        <w:rPr>
          <w:rStyle w:val="p"/>
        </w:rPr>
        <w:t>:</w:t>
      </w:r>
      <w:r>
        <w:rPr>
          <w:rStyle w:val="s2"/>
        </w:rPr>
        <w:t>"2566.31"</w:t>
      </w:r>
      <w:r>
        <w:rPr>
          <w:rStyle w:val="p"/>
        </w:rPr>
        <w:t>,</w:t>
      </w:r>
    </w:p>
    <w:p w:rsidR="00000000" w:rsidRDefault="00000000">
      <w:pPr>
        <w:pStyle w:val="HTML0"/>
        <w:divId w:val="2054036578"/>
        <w:rPr>
          <w:rStyle w:val="w"/>
        </w:rPr>
      </w:pPr>
      <w:r>
        <w:rPr>
          <w:rStyle w:val="w"/>
        </w:rPr>
        <w:t xml:space="preserve">      </w:t>
      </w:r>
      <w:r>
        <w:rPr>
          <w:rStyle w:val="nl"/>
        </w:rPr>
        <w:t>"cTime"</w:t>
      </w:r>
      <w:r>
        <w:rPr>
          <w:rStyle w:val="p"/>
        </w:rPr>
        <w:t>:</w:t>
      </w:r>
      <w:r>
        <w:rPr>
          <w:rStyle w:val="s2"/>
        </w:rPr>
        <w:t>"1619507758793"</w:t>
      </w:r>
      <w:r>
        <w:rPr>
          <w:rStyle w:val="p"/>
        </w:rPr>
        <w:t>,</w:t>
      </w:r>
    </w:p>
    <w:p w:rsidR="00000000" w:rsidRDefault="00000000">
      <w:pPr>
        <w:pStyle w:val="HTML0"/>
        <w:divId w:val="2054036578"/>
        <w:rPr>
          <w:rStyle w:val="w"/>
        </w:rPr>
      </w:pPr>
      <w:r>
        <w:rPr>
          <w:rStyle w:val="w"/>
        </w:rPr>
        <w:t xml:space="preserve">      </w:t>
      </w:r>
      <w:r>
        <w:rPr>
          <w:rStyle w:val="nl"/>
        </w:rPr>
        <w:t>"ccy"</w:t>
      </w:r>
      <w:r>
        <w:rPr>
          <w:rStyle w:val="p"/>
        </w:rPr>
        <w:t>:</w:t>
      </w:r>
      <w:r>
        <w:rPr>
          <w:rStyle w:val="s2"/>
        </w:rPr>
        <w:t>"ETH"</w:t>
      </w:r>
      <w:r>
        <w:rPr>
          <w:rStyle w:val="p"/>
        </w:rPr>
        <w:t>,</w:t>
      </w:r>
    </w:p>
    <w:p w:rsidR="00000000" w:rsidRDefault="00000000">
      <w:pPr>
        <w:pStyle w:val="HTML0"/>
        <w:divId w:val="2054036578"/>
        <w:rPr>
          <w:rStyle w:val="w"/>
        </w:rPr>
      </w:pPr>
      <w:r>
        <w:rPr>
          <w:rStyle w:val="w"/>
        </w:rPr>
        <w:t xml:space="preserve">      </w:t>
      </w:r>
      <w:r>
        <w:rPr>
          <w:rStyle w:val="nl"/>
        </w:rPr>
        <w:t>"deltaBS"</w:t>
      </w:r>
      <w:r>
        <w:rPr>
          <w:rStyle w:val="p"/>
        </w:rPr>
        <w:t>:</w:t>
      </w:r>
      <w:r>
        <w:rPr>
          <w:rStyle w:val="s2"/>
        </w:rPr>
        <w:t>""</w:t>
      </w:r>
      <w:r>
        <w:rPr>
          <w:rStyle w:val="p"/>
        </w:rPr>
        <w:t>,</w:t>
      </w:r>
    </w:p>
    <w:p w:rsidR="00000000" w:rsidRDefault="00000000">
      <w:pPr>
        <w:pStyle w:val="HTML0"/>
        <w:divId w:val="2054036578"/>
        <w:rPr>
          <w:rStyle w:val="w"/>
        </w:rPr>
      </w:pPr>
      <w:r>
        <w:rPr>
          <w:rStyle w:val="w"/>
        </w:rPr>
        <w:t xml:space="preserve">      </w:t>
      </w:r>
      <w:r>
        <w:rPr>
          <w:rStyle w:val="nl"/>
        </w:rPr>
        <w:t>"deltaPA"</w:t>
      </w:r>
      <w:r>
        <w:rPr>
          <w:rStyle w:val="p"/>
        </w:rPr>
        <w:t>:</w:t>
      </w:r>
      <w:r>
        <w:rPr>
          <w:rStyle w:val="s2"/>
        </w:rPr>
        <w:t>""</w:t>
      </w:r>
      <w:r>
        <w:rPr>
          <w:rStyle w:val="p"/>
        </w:rPr>
        <w:t>,</w:t>
      </w:r>
    </w:p>
    <w:p w:rsidR="00000000" w:rsidRDefault="00000000">
      <w:pPr>
        <w:pStyle w:val="HTML0"/>
        <w:divId w:val="2054036578"/>
        <w:rPr>
          <w:rStyle w:val="w"/>
        </w:rPr>
      </w:pPr>
      <w:r>
        <w:rPr>
          <w:rStyle w:val="w"/>
        </w:rPr>
        <w:t xml:space="preserve">      </w:t>
      </w:r>
      <w:r>
        <w:rPr>
          <w:rStyle w:val="nl"/>
        </w:rPr>
        <w:t>"gammaBS"</w:t>
      </w:r>
      <w:r>
        <w:rPr>
          <w:rStyle w:val="p"/>
        </w:rPr>
        <w:t>:</w:t>
      </w:r>
      <w:r>
        <w:rPr>
          <w:rStyle w:val="s2"/>
        </w:rPr>
        <w:t>""</w:t>
      </w:r>
      <w:r>
        <w:rPr>
          <w:rStyle w:val="p"/>
        </w:rPr>
        <w:t>,</w:t>
      </w:r>
    </w:p>
    <w:p w:rsidR="00000000" w:rsidRDefault="00000000">
      <w:pPr>
        <w:pStyle w:val="HTML0"/>
        <w:divId w:val="2054036578"/>
        <w:rPr>
          <w:rStyle w:val="w"/>
        </w:rPr>
      </w:pPr>
      <w:r>
        <w:rPr>
          <w:rStyle w:val="w"/>
        </w:rPr>
        <w:t xml:space="preserve">      </w:t>
      </w:r>
      <w:r>
        <w:rPr>
          <w:rStyle w:val="nl"/>
        </w:rPr>
        <w:t>"gammaPA"</w:t>
      </w:r>
      <w:r>
        <w:rPr>
          <w:rStyle w:val="p"/>
        </w:rPr>
        <w:t>:</w:t>
      </w:r>
      <w:r>
        <w:rPr>
          <w:rStyle w:val="s2"/>
        </w:rPr>
        <w:t>""</w:t>
      </w:r>
      <w:r>
        <w:rPr>
          <w:rStyle w:val="p"/>
        </w:rPr>
        <w:t>,</w:t>
      </w:r>
    </w:p>
    <w:p w:rsidR="00000000" w:rsidRDefault="00000000">
      <w:pPr>
        <w:pStyle w:val="HTML0"/>
        <w:divId w:val="2054036578"/>
        <w:rPr>
          <w:rStyle w:val="w"/>
        </w:rPr>
      </w:pPr>
      <w:r>
        <w:rPr>
          <w:rStyle w:val="w"/>
        </w:rPr>
        <w:t xml:space="preserve">      </w:t>
      </w:r>
      <w:r>
        <w:rPr>
          <w:rStyle w:val="nl"/>
        </w:rPr>
        <w:t>"imr"</w:t>
      </w:r>
      <w:r>
        <w:rPr>
          <w:rStyle w:val="p"/>
        </w:rPr>
        <w:t>:</w:t>
      </w:r>
      <w:r>
        <w:rPr>
          <w:rStyle w:val="s2"/>
        </w:rPr>
        <w:t>""</w:t>
      </w:r>
      <w:r>
        <w:rPr>
          <w:rStyle w:val="p"/>
        </w:rPr>
        <w:t>,</w:t>
      </w:r>
    </w:p>
    <w:p w:rsidR="00000000" w:rsidRDefault="00000000">
      <w:pPr>
        <w:pStyle w:val="HTML0"/>
        <w:divId w:val="2054036578"/>
        <w:rPr>
          <w:rStyle w:val="w"/>
        </w:rPr>
      </w:pPr>
      <w:r>
        <w:rPr>
          <w:rStyle w:val="w"/>
        </w:rPr>
        <w:t xml:space="preserve">      </w:t>
      </w:r>
      <w:r>
        <w:rPr>
          <w:rStyle w:val="nl"/>
        </w:rPr>
        <w:t>"instId"</w:t>
      </w:r>
      <w:r>
        <w:rPr>
          <w:rStyle w:val="p"/>
        </w:rPr>
        <w:t>:</w:t>
      </w:r>
      <w:r>
        <w:rPr>
          <w:rStyle w:val="s2"/>
        </w:rPr>
        <w:t>"ETH-USD-SWAP"</w:t>
      </w:r>
      <w:r>
        <w:rPr>
          <w:rStyle w:val="p"/>
        </w:rPr>
        <w:t>,</w:t>
      </w:r>
    </w:p>
    <w:p w:rsidR="00000000" w:rsidRDefault="00000000">
      <w:pPr>
        <w:pStyle w:val="HTML0"/>
        <w:divId w:val="2054036578"/>
        <w:rPr>
          <w:rStyle w:val="w"/>
        </w:rPr>
      </w:pPr>
      <w:r>
        <w:rPr>
          <w:rStyle w:val="w"/>
        </w:rPr>
        <w:t xml:space="preserve">      </w:t>
      </w:r>
      <w:r>
        <w:rPr>
          <w:rStyle w:val="nl"/>
        </w:rPr>
        <w:t>"instType"</w:t>
      </w:r>
      <w:r>
        <w:rPr>
          <w:rStyle w:val="p"/>
        </w:rPr>
        <w:t>:</w:t>
      </w:r>
      <w:r>
        <w:rPr>
          <w:rStyle w:val="s2"/>
        </w:rPr>
        <w:t>"SWAP"</w:t>
      </w:r>
      <w:r>
        <w:rPr>
          <w:rStyle w:val="p"/>
        </w:rPr>
        <w:t>,</w:t>
      </w:r>
    </w:p>
    <w:p w:rsidR="00000000" w:rsidRDefault="00000000">
      <w:pPr>
        <w:pStyle w:val="HTML0"/>
        <w:divId w:val="2054036578"/>
        <w:rPr>
          <w:rStyle w:val="w"/>
        </w:rPr>
      </w:pPr>
      <w:r>
        <w:rPr>
          <w:rStyle w:val="w"/>
        </w:rPr>
        <w:t xml:space="preserve">      </w:t>
      </w:r>
      <w:r>
        <w:rPr>
          <w:rStyle w:val="nl"/>
        </w:rPr>
        <w:t>"interest"</w:t>
      </w:r>
      <w:r>
        <w:rPr>
          <w:rStyle w:val="p"/>
        </w:rPr>
        <w:t>:</w:t>
      </w:r>
      <w:r>
        <w:rPr>
          <w:rStyle w:val="s2"/>
        </w:rPr>
        <w:t>"0"</w:t>
      </w:r>
      <w:r>
        <w:rPr>
          <w:rStyle w:val="p"/>
        </w:rPr>
        <w:t>,</w:t>
      </w:r>
    </w:p>
    <w:p w:rsidR="00000000" w:rsidRDefault="00000000">
      <w:pPr>
        <w:pStyle w:val="HTML0"/>
        <w:divId w:val="2054036578"/>
        <w:rPr>
          <w:rStyle w:val="w"/>
        </w:rPr>
      </w:pPr>
      <w:r>
        <w:rPr>
          <w:rStyle w:val="w"/>
        </w:rPr>
        <w:t xml:space="preserve">      </w:t>
      </w:r>
      <w:r>
        <w:rPr>
          <w:rStyle w:val="nl"/>
        </w:rPr>
        <w:t>"idxPx"</w:t>
      </w:r>
      <w:r>
        <w:rPr>
          <w:rStyle w:val="p"/>
        </w:rPr>
        <w:t>:</w:t>
      </w:r>
      <w:r>
        <w:rPr>
          <w:rStyle w:val="s2"/>
        </w:rPr>
        <w:t>"2566.13"</w:t>
      </w:r>
      <w:r>
        <w:rPr>
          <w:rStyle w:val="p"/>
        </w:rPr>
        <w:t>,</w:t>
      </w:r>
    </w:p>
    <w:p w:rsidR="00000000" w:rsidRDefault="00000000">
      <w:pPr>
        <w:pStyle w:val="HTML0"/>
        <w:divId w:val="2054036578"/>
        <w:rPr>
          <w:rStyle w:val="w"/>
        </w:rPr>
      </w:pPr>
      <w:r>
        <w:rPr>
          <w:rStyle w:val="w"/>
        </w:rPr>
        <w:t xml:space="preserve">      </w:t>
      </w:r>
      <w:r>
        <w:rPr>
          <w:rStyle w:val="nl"/>
        </w:rPr>
        <w:t>"last"</w:t>
      </w:r>
      <w:r>
        <w:rPr>
          <w:rStyle w:val="p"/>
        </w:rPr>
        <w:t>:</w:t>
      </w:r>
      <w:r>
        <w:rPr>
          <w:rStyle w:val="s2"/>
        </w:rPr>
        <w:t>"2566.22"</w:t>
      </w:r>
      <w:r>
        <w:rPr>
          <w:rStyle w:val="p"/>
        </w:rPr>
        <w:t>,</w:t>
      </w:r>
    </w:p>
    <w:p w:rsidR="00000000" w:rsidRDefault="00000000">
      <w:pPr>
        <w:pStyle w:val="HTML0"/>
        <w:divId w:val="2054036578"/>
        <w:rPr>
          <w:rStyle w:val="w"/>
        </w:rPr>
      </w:pPr>
      <w:r>
        <w:rPr>
          <w:rStyle w:val="w"/>
        </w:rPr>
        <w:t xml:space="preserve">      </w:t>
      </w:r>
      <w:r>
        <w:rPr>
          <w:rStyle w:val="nl"/>
        </w:rPr>
        <w:t>"usdPx"</w:t>
      </w:r>
      <w:r>
        <w:rPr>
          <w:rStyle w:val="p"/>
        </w:rPr>
        <w:t>:</w:t>
      </w:r>
      <w:r>
        <w:rPr>
          <w:rStyle w:val="s2"/>
        </w:rPr>
        <w:t>""</w:t>
      </w:r>
      <w:r>
        <w:rPr>
          <w:rStyle w:val="p"/>
        </w:rPr>
        <w:t>,</w:t>
      </w:r>
    </w:p>
    <w:p w:rsidR="00000000" w:rsidRDefault="00000000">
      <w:pPr>
        <w:pStyle w:val="HTML0"/>
        <w:divId w:val="2054036578"/>
        <w:rPr>
          <w:rStyle w:val="w"/>
        </w:rPr>
      </w:pPr>
      <w:r>
        <w:rPr>
          <w:rStyle w:val="w"/>
        </w:rPr>
        <w:t xml:space="preserve">      </w:t>
      </w:r>
      <w:r>
        <w:rPr>
          <w:rStyle w:val="nl"/>
        </w:rPr>
        <w:t>"bePx"</w:t>
      </w:r>
      <w:r>
        <w:rPr>
          <w:rStyle w:val="p"/>
        </w:rPr>
        <w:t>:</w:t>
      </w:r>
      <w:r>
        <w:rPr>
          <w:rStyle w:val="s2"/>
        </w:rPr>
        <w:t>"2353.949"</w:t>
      </w:r>
      <w:r>
        <w:rPr>
          <w:rStyle w:val="p"/>
        </w:rPr>
        <w:t>,</w:t>
      </w:r>
    </w:p>
    <w:p w:rsidR="00000000" w:rsidRDefault="00000000">
      <w:pPr>
        <w:pStyle w:val="HTML0"/>
        <w:divId w:val="2054036578"/>
        <w:rPr>
          <w:rStyle w:val="w"/>
        </w:rPr>
      </w:pPr>
      <w:r>
        <w:rPr>
          <w:rStyle w:val="w"/>
        </w:rPr>
        <w:t xml:space="preserve">      </w:t>
      </w:r>
      <w:r>
        <w:rPr>
          <w:rStyle w:val="nl"/>
        </w:rPr>
        <w:t>"lever"</w:t>
      </w:r>
      <w:r>
        <w:rPr>
          <w:rStyle w:val="p"/>
        </w:rPr>
        <w:t>:</w:t>
      </w:r>
      <w:r>
        <w:rPr>
          <w:rStyle w:val="s2"/>
        </w:rPr>
        <w:t>"10"</w:t>
      </w:r>
      <w:r>
        <w:rPr>
          <w:rStyle w:val="p"/>
        </w:rPr>
        <w:t>,</w:t>
      </w:r>
    </w:p>
    <w:p w:rsidR="00000000" w:rsidRDefault="00000000">
      <w:pPr>
        <w:pStyle w:val="HTML0"/>
        <w:divId w:val="2054036578"/>
        <w:rPr>
          <w:rStyle w:val="w"/>
        </w:rPr>
      </w:pPr>
      <w:r>
        <w:rPr>
          <w:rStyle w:val="w"/>
        </w:rPr>
        <w:t xml:space="preserve">      </w:t>
      </w:r>
      <w:r>
        <w:rPr>
          <w:rStyle w:val="nl"/>
        </w:rPr>
        <w:t>"liab"</w:t>
      </w:r>
      <w:r>
        <w:rPr>
          <w:rStyle w:val="p"/>
        </w:rPr>
        <w:t>:</w:t>
      </w:r>
      <w:r>
        <w:rPr>
          <w:rStyle w:val="s2"/>
        </w:rPr>
        <w:t>""</w:t>
      </w:r>
      <w:r>
        <w:rPr>
          <w:rStyle w:val="p"/>
        </w:rPr>
        <w:t>,</w:t>
      </w:r>
    </w:p>
    <w:p w:rsidR="00000000" w:rsidRDefault="00000000">
      <w:pPr>
        <w:pStyle w:val="HTML0"/>
        <w:divId w:val="2054036578"/>
        <w:rPr>
          <w:rStyle w:val="w"/>
        </w:rPr>
      </w:pPr>
      <w:r>
        <w:rPr>
          <w:rStyle w:val="w"/>
        </w:rPr>
        <w:lastRenderedPageBreak/>
        <w:t xml:space="preserve">      </w:t>
      </w:r>
      <w:r>
        <w:rPr>
          <w:rStyle w:val="nl"/>
        </w:rPr>
        <w:t>"liabCcy"</w:t>
      </w:r>
      <w:r>
        <w:rPr>
          <w:rStyle w:val="p"/>
        </w:rPr>
        <w:t>:</w:t>
      </w:r>
      <w:r>
        <w:rPr>
          <w:rStyle w:val="s2"/>
        </w:rPr>
        <w:t>""</w:t>
      </w:r>
      <w:r>
        <w:rPr>
          <w:rStyle w:val="p"/>
        </w:rPr>
        <w:t>,</w:t>
      </w:r>
    </w:p>
    <w:p w:rsidR="00000000" w:rsidRDefault="00000000">
      <w:pPr>
        <w:pStyle w:val="HTML0"/>
        <w:divId w:val="2054036578"/>
        <w:rPr>
          <w:rStyle w:val="w"/>
        </w:rPr>
      </w:pPr>
      <w:r>
        <w:rPr>
          <w:rStyle w:val="w"/>
        </w:rPr>
        <w:t xml:space="preserve">      </w:t>
      </w:r>
      <w:r>
        <w:rPr>
          <w:rStyle w:val="nl"/>
        </w:rPr>
        <w:t>"liqPx"</w:t>
      </w:r>
      <w:r>
        <w:rPr>
          <w:rStyle w:val="p"/>
        </w:rPr>
        <w:t>:</w:t>
      </w:r>
      <w:r>
        <w:rPr>
          <w:rStyle w:val="s2"/>
        </w:rPr>
        <w:t>"2352.8496681818233"</w:t>
      </w:r>
      <w:r>
        <w:rPr>
          <w:rStyle w:val="p"/>
        </w:rPr>
        <w:t>,</w:t>
      </w:r>
    </w:p>
    <w:p w:rsidR="00000000" w:rsidRDefault="00000000">
      <w:pPr>
        <w:pStyle w:val="HTML0"/>
        <w:divId w:val="2054036578"/>
        <w:rPr>
          <w:rStyle w:val="w"/>
        </w:rPr>
      </w:pPr>
      <w:r>
        <w:rPr>
          <w:rStyle w:val="w"/>
        </w:rPr>
        <w:t xml:space="preserve">      </w:t>
      </w:r>
      <w:r>
        <w:rPr>
          <w:rStyle w:val="nl"/>
        </w:rPr>
        <w:t>"markPx"</w:t>
      </w:r>
      <w:r>
        <w:rPr>
          <w:rStyle w:val="p"/>
        </w:rPr>
        <w:t>:</w:t>
      </w:r>
      <w:r>
        <w:rPr>
          <w:rStyle w:val="s2"/>
        </w:rPr>
        <w:t>"2353.849"</w:t>
      </w:r>
      <w:r>
        <w:rPr>
          <w:rStyle w:val="p"/>
        </w:rPr>
        <w:t>,</w:t>
      </w:r>
    </w:p>
    <w:p w:rsidR="00000000" w:rsidRDefault="00000000">
      <w:pPr>
        <w:pStyle w:val="HTML0"/>
        <w:divId w:val="2054036578"/>
        <w:rPr>
          <w:rStyle w:val="w"/>
        </w:rPr>
      </w:pPr>
      <w:r>
        <w:rPr>
          <w:rStyle w:val="w"/>
        </w:rPr>
        <w:t xml:space="preserve">      </w:t>
      </w:r>
      <w:r>
        <w:rPr>
          <w:rStyle w:val="nl"/>
        </w:rPr>
        <w:t>"margin"</w:t>
      </w:r>
      <w:r>
        <w:rPr>
          <w:rStyle w:val="p"/>
        </w:rPr>
        <w:t>:</w:t>
      </w:r>
      <w:r>
        <w:rPr>
          <w:rStyle w:val="s2"/>
        </w:rPr>
        <w:t>"0.0003896645377994"</w:t>
      </w:r>
      <w:r>
        <w:rPr>
          <w:rStyle w:val="p"/>
        </w:rPr>
        <w:t>,</w:t>
      </w:r>
    </w:p>
    <w:p w:rsidR="00000000" w:rsidRDefault="00000000">
      <w:pPr>
        <w:pStyle w:val="HTML0"/>
        <w:divId w:val="2054036578"/>
        <w:rPr>
          <w:rStyle w:val="w"/>
        </w:rPr>
      </w:pPr>
      <w:r>
        <w:rPr>
          <w:rStyle w:val="w"/>
        </w:rPr>
        <w:t xml:space="preserve">      </w:t>
      </w:r>
      <w:r>
        <w:rPr>
          <w:rStyle w:val="nl"/>
        </w:rPr>
        <w:t>"mgnMode"</w:t>
      </w:r>
      <w:r>
        <w:rPr>
          <w:rStyle w:val="p"/>
        </w:rPr>
        <w:t>:</w:t>
      </w:r>
      <w:r>
        <w:rPr>
          <w:rStyle w:val="s2"/>
        </w:rPr>
        <w:t>"isolated"</w:t>
      </w:r>
      <w:r>
        <w:rPr>
          <w:rStyle w:val="p"/>
        </w:rPr>
        <w:t>,</w:t>
      </w:r>
    </w:p>
    <w:p w:rsidR="00000000" w:rsidRDefault="00000000">
      <w:pPr>
        <w:pStyle w:val="HTML0"/>
        <w:divId w:val="2054036578"/>
        <w:rPr>
          <w:rStyle w:val="w"/>
        </w:rPr>
      </w:pPr>
      <w:r>
        <w:rPr>
          <w:rStyle w:val="w"/>
        </w:rPr>
        <w:t xml:space="preserve">      </w:t>
      </w:r>
      <w:r>
        <w:rPr>
          <w:rStyle w:val="nl"/>
        </w:rPr>
        <w:t>"mgnRatio"</w:t>
      </w:r>
      <w:r>
        <w:rPr>
          <w:rStyle w:val="p"/>
        </w:rPr>
        <w:t>:</w:t>
      </w:r>
      <w:r>
        <w:rPr>
          <w:rStyle w:val="s2"/>
        </w:rPr>
        <w:t>"11.731726509588816"</w:t>
      </w:r>
      <w:r>
        <w:rPr>
          <w:rStyle w:val="p"/>
        </w:rPr>
        <w:t>,</w:t>
      </w:r>
    </w:p>
    <w:p w:rsidR="00000000" w:rsidRDefault="00000000">
      <w:pPr>
        <w:pStyle w:val="HTML0"/>
        <w:divId w:val="2054036578"/>
        <w:rPr>
          <w:rStyle w:val="w"/>
        </w:rPr>
      </w:pPr>
      <w:r>
        <w:rPr>
          <w:rStyle w:val="w"/>
        </w:rPr>
        <w:t xml:space="preserve">      </w:t>
      </w:r>
      <w:r>
        <w:rPr>
          <w:rStyle w:val="nl"/>
        </w:rPr>
        <w:t>"mmr"</w:t>
      </w:r>
      <w:r>
        <w:rPr>
          <w:rStyle w:val="p"/>
        </w:rPr>
        <w:t>:</w:t>
      </w:r>
      <w:r>
        <w:rPr>
          <w:rStyle w:val="s2"/>
        </w:rPr>
        <w:t>"0.0000311811092368"</w:t>
      </w:r>
      <w:r>
        <w:rPr>
          <w:rStyle w:val="p"/>
        </w:rPr>
        <w:t>,</w:t>
      </w:r>
    </w:p>
    <w:p w:rsidR="00000000" w:rsidRDefault="00000000">
      <w:pPr>
        <w:pStyle w:val="HTML0"/>
        <w:divId w:val="2054036578"/>
        <w:rPr>
          <w:rStyle w:val="w"/>
        </w:rPr>
      </w:pPr>
      <w:r>
        <w:rPr>
          <w:rStyle w:val="w"/>
        </w:rPr>
        <w:t xml:space="preserve">      </w:t>
      </w:r>
      <w:r>
        <w:rPr>
          <w:rStyle w:val="nl"/>
        </w:rPr>
        <w:t>"notionalUsd"</w:t>
      </w:r>
      <w:r>
        <w:rPr>
          <w:rStyle w:val="p"/>
        </w:rPr>
        <w:t>:</w:t>
      </w:r>
      <w:r>
        <w:rPr>
          <w:rStyle w:val="s2"/>
        </w:rPr>
        <w:t>"2276.2546609009605"</w:t>
      </w:r>
      <w:r>
        <w:rPr>
          <w:rStyle w:val="p"/>
        </w:rPr>
        <w:t>,</w:t>
      </w:r>
    </w:p>
    <w:p w:rsidR="00000000" w:rsidRDefault="00000000">
      <w:pPr>
        <w:pStyle w:val="HTML0"/>
        <w:divId w:val="2054036578"/>
        <w:rPr>
          <w:rStyle w:val="w"/>
        </w:rPr>
      </w:pPr>
      <w:r>
        <w:rPr>
          <w:rStyle w:val="w"/>
        </w:rPr>
        <w:t xml:space="preserve">      </w:t>
      </w:r>
      <w:r>
        <w:rPr>
          <w:rStyle w:val="nl"/>
        </w:rPr>
        <w:t>"optVal"</w:t>
      </w:r>
      <w:r>
        <w:rPr>
          <w:rStyle w:val="p"/>
        </w:rPr>
        <w:t>:</w:t>
      </w:r>
      <w:r>
        <w:rPr>
          <w:rStyle w:val="s2"/>
        </w:rPr>
        <w:t>""</w:t>
      </w:r>
      <w:r>
        <w:rPr>
          <w:rStyle w:val="p"/>
        </w:rPr>
        <w:t>,</w:t>
      </w:r>
    </w:p>
    <w:p w:rsidR="00000000" w:rsidRDefault="00000000">
      <w:pPr>
        <w:pStyle w:val="HTML0"/>
        <w:divId w:val="2054036578"/>
        <w:rPr>
          <w:rStyle w:val="w"/>
        </w:rPr>
      </w:pPr>
      <w:r>
        <w:rPr>
          <w:rStyle w:val="w"/>
        </w:rPr>
        <w:t xml:space="preserve">      </w:t>
      </w:r>
      <w:r>
        <w:rPr>
          <w:rStyle w:val="nl"/>
        </w:rPr>
        <w:t>"pTime"</w:t>
      </w:r>
      <w:r>
        <w:rPr>
          <w:rStyle w:val="p"/>
        </w:rPr>
        <w:t>:</w:t>
      </w:r>
      <w:r>
        <w:rPr>
          <w:rStyle w:val="s2"/>
        </w:rPr>
        <w:t>"1619507761462"</w:t>
      </w:r>
      <w:r>
        <w:rPr>
          <w:rStyle w:val="p"/>
        </w:rPr>
        <w:t>,</w:t>
      </w:r>
    </w:p>
    <w:p w:rsidR="00000000" w:rsidRDefault="00000000">
      <w:pPr>
        <w:pStyle w:val="HTML0"/>
        <w:divId w:val="2054036578"/>
        <w:rPr>
          <w:rStyle w:val="w"/>
        </w:rPr>
      </w:pPr>
      <w:r>
        <w:rPr>
          <w:rStyle w:val="w"/>
        </w:rPr>
        <w:t xml:space="preserve">      </w:t>
      </w:r>
      <w:r>
        <w:rPr>
          <w:rStyle w:val="nl"/>
        </w:rPr>
        <w:t>"pendingCloseOrdLiabVal"</w:t>
      </w:r>
      <w:r>
        <w:rPr>
          <w:rStyle w:val="p"/>
        </w:rPr>
        <w:t>:</w:t>
      </w:r>
      <w:r>
        <w:rPr>
          <w:rStyle w:val="s2"/>
        </w:rPr>
        <w:t>"0.1"</w:t>
      </w:r>
      <w:r>
        <w:rPr>
          <w:rStyle w:val="p"/>
        </w:rPr>
        <w:t>,</w:t>
      </w:r>
    </w:p>
    <w:p w:rsidR="00000000" w:rsidRDefault="00000000">
      <w:pPr>
        <w:pStyle w:val="HTML0"/>
        <w:divId w:val="2054036578"/>
        <w:rPr>
          <w:rStyle w:val="w"/>
        </w:rPr>
      </w:pPr>
      <w:r>
        <w:rPr>
          <w:rStyle w:val="w"/>
        </w:rPr>
        <w:t xml:space="preserve">      </w:t>
      </w:r>
      <w:r>
        <w:rPr>
          <w:rStyle w:val="nl"/>
        </w:rPr>
        <w:t>"pos"</w:t>
      </w:r>
      <w:r>
        <w:rPr>
          <w:rStyle w:val="p"/>
        </w:rPr>
        <w:t>:</w:t>
      </w:r>
      <w:r>
        <w:rPr>
          <w:rStyle w:val="s2"/>
        </w:rPr>
        <w:t>"1"</w:t>
      </w:r>
      <w:r>
        <w:rPr>
          <w:rStyle w:val="p"/>
        </w:rPr>
        <w:t>,</w:t>
      </w:r>
    </w:p>
    <w:p w:rsidR="00000000" w:rsidRDefault="00000000">
      <w:pPr>
        <w:pStyle w:val="HTML0"/>
        <w:divId w:val="2054036578"/>
        <w:rPr>
          <w:rStyle w:val="w"/>
        </w:rPr>
      </w:pPr>
      <w:r>
        <w:rPr>
          <w:rStyle w:val="w"/>
        </w:rPr>
        <w:t xml:space="preserve">      </w:t>
      </w:r>
      <w:r>
        <w:rPr>
          <w:rStyle w:val="nl"/>
        </w:rPr>
        <w:t>"baseBorrowed"</w:t>
      </w:r>
      <w:r>
        <w:rPr>
          <w:rStyle w:val="p"/>
        </w:rPr>
        <w:t>:</w:t>
      </w:r>
      <w:r>
        <w:rPr>
          <w:rStyle w:val="w"/>
        </w:rPr>
        <w:t xml:space="preserve"> </w:t>
      </w:r>
      <w:r>
        <w:rPr>
          <w:rStyle w:val="s2"/>
        </w:rPr>
        <w:t>""</w:t>
      </w:r>
      <w:r>
        <w:rPr>
          <w:rStyle w:val="p"/>
        </w:rPr>
        <w:t>,</w:t>
      </w:r>
    </w:p>
    <w:p w:rsidR="00000000" w:rsidRDefault="00000000">
      <w:pPr>
        <w:pStyle w:val="HTML0"/>
        <w:divId w:val="2054036578"/>
        <w:rPr>
          <w:rStyle w:val="w"/>
        </w:rPr>
      </w:pPr>
      <w:r>
        <w:rPr>
          <w:rStyle w:val="w"/>
        </w:rPr>
        <w:t xml:space="preserve">      </w:t>
      </w:r>
      <w:r>
        <w:rPr>
          <w:rStyle w:val="nl"/>
        </w:rPr>
        <w:t>"baseInterest"</w:t>
      </w:r>
      <w:r>
        <w:rPr>
          <w:rStyle w:val="p"/>
        </w:rPr>
        <w:t>:</w:t>
      </w:r>
      <w:r>
        <w:rPr>
          <w:rStyle w:val="w"/>
        </w:rPr>
        <w:t xml:space="preserve"> </w:t>
      </w:r>
      <w:r>
        <w:rPr>
          <w:rStyle w:val="s2"/>
        </w:rPr>
        <w:t>""</w:t>
      </w:r>
      <w:r>
        <w:rPr>
          <w:rStyle w:val="p"/>
        </w:rPr>
        <w:t>,</w:t>
      </w:r>
    </w:p>
    <w:p w:rsidR="00000000" w:rsidRDefault="00000000">
      <w:pPr>
        <w:pStyle w:val="HTML0"/>
        <w:divId w:val="2054036578"/>
        <w:rPr>
          <w:rStyle w:val="w"/>
        </w:rPr>
      </w:pPr>
      <w:r>
        <w:rPr>
          <w:rStyle w:val="w"/>
        </w:rPr>
        <w:t xml:space="preserve">      </w:t>
      </w:r>
      <w:r>
        <w:rPr>
          <w:rStyle w:val="nl"/>
        </w:rPr>
        <w:t>"quoteBorrowed"</w:t>
      </w:r>
      <w:r>
        <w:rPr>
          <w:rStyle w:val="p"/>
        </w:rPr>
        <w:t>:</w:t>
      </w:r>
      <w:r>
        <w:rPr>
          <w:rStyle w:val="w"/>
        </w:rPr>
        <w:t xml:space="preserve"> </w:t>
      </w:r>
      <w:r>
        <w:rPr>
          <w:rStyle w:val="s2"/>
        </w:rPr>
        <w:t>""</w:t>
      </w:r>
      <w:r>
        <w:rPr>
          <w:rStyle w:val="p"/>
        </w:rPr>
        <w:t>,</w:t>
      </w:r>
    </w:p>
    <w:p w:rsidR="00000000" w:rsidRDefault="00000000">
      <w:pPr>
        <w:pStyle w:val="HTML0"/>
        <w:divId w:val="2054036578"/>
        <w:rPr>
          <w:rStyle w:val="w"/>
        </w:rPr>
      </w:pPr>
      <w:r>
        <w:rPr>
          <w:rStyle w:val="w"/>
        </w:rPr>
        <w:t xml:space="preserve">      </w:t>
      </w:r>
      <w:r>
        <w:rPr>
          <w:rStyle w:val="nl"/>
        </w:rPr>
        <w:t>"quoteInterest"</w:t>
      </w:r>
      <w:r>
        <w:rPr>
          <w:rStyle w:val="p"/>
        </w:rPr>
        <w:t>:</w:t>
      </w:r>
      <w:r>
        <w:rPr>
          <w:rStyle w:val="w"/>
        </w:rPr>
        <w:t xml:space="preserve"> </w:t>
      </w:r>
      <w:r>
        <w:rPr>
          <w:rStyle w:val="s2"/>
        </w:rPr>
        <w:t>""</w:t>
      </w:r>
      <w:r>
        <w:rPr>
          <w:rStyle w:val="p"/>
        </w:rPr>
        <w:t>,</w:t>
      </w:r>
    </w:p>
    <w:p w:rsidR="00000000" w:rsidRDefault="00000000">
      <w:pPr>
        <w:pStyle w:val="HTML0"/>
        <w:divId w:val="2054036578"/>
        <w:rPr>
          <w:rStyle w:val="w"/>
        </w:rPr>
      </w:pPr>
      <w:r>
        <w:rPr>
          <w:rStyle w:val="w"/>
        </w:rPr>
        <w:t xml:space="preserve">      </w:t>
      </w:r>
      <w:r>
        <w:rPr>
          <w:rStyle w:val="nl"/>
        </w:rPr>
        <w:t>"posCcy"</w:t>
      </w:r>
      <w:r>
        <w:rPr>
          <w:rStyle w:val="p"/>
        </w:rPr>
        <w:t>:</w:t>
      </w:r>
      <w:r>
        <w:rPr>
          <w:rStyle w:val="s2"/>
        </w:rPr>
        <w:t>""</w:t>
      </w:r>
      <w:r>
        <w:rPr>
          <w:rStyle w:val="p"/>
        </w:rPr>
        <w:t>,</w:t>
      </w:r>
    </w:p>
    <w:p w:rsidR="00000000" w:rsidRDefault="00000000">
      <w:pPr>
        <w:pStyle w:val="HTML0"/>
        <w:divId w:val="2054036578"/>
        <w:rPr>
          <w:rStyle w:val="w"/>
        </w:rPr>
      </w:pPr>
      <w:r>
        <w:rPr>
          <w:rStyle w:val="w"/>
        </w:rPr>
        <w:t xml:space="preserve">      </w:t>
      </w:r>
      <w:r>
        <w:rPr>
          <w:rStyle w:val="nl"/>
        </w:rPr>
        <w:t>"posId"</w:t>
      </w:r>
      <w:r>
        <w:rPr>
          <w:rStyle w:val="p"/>
        </w:rPr>
        <w:t>:</w:t>
      </w:r>
      <w:r>
        <w:rPr>
          <w:rStyle w:val="s2"/>
        </w:rPr>
        <w:t>"307173036051017730"</w:t>
      </w:r>
      <w:r>
        <w:rPr>
          <w:rStyle w:val="p"/>
        </w:rPr>
        <w:t>,</w:t>
      </w:r>
    </w:p>
    <w:p w:rsidR="00000000" w:rsidRDefault="00000000">
      <w:pPr>
        <w:pStyle w:val="HTML0"/>
        <w:divId w:val="2054036578"/>
        <w:rPr>
          <w:rStyle w:val="w"/>
        </w:rPr>
      </w:pPr>
      <w:r>
        <w:rPr>
          <w:rStyle w:val="w"/>
        </w:rPr>
        <w:t xml:space="preserve">      </w:t>
      </w:r>
      <w:r>
        <w:rPr>
          <w:rStyle w:val="nl"/>
        </w:rPr>
        <w:t>"posSide"</w:t>
      </w:r>
      <w:r>
        <w:rPr>
          <w:rStyle w:val="p"/>
        </w:rPr>
        <w:t>:</w:t>
      </w:r>
      <w:r>
        <w:rPr>
          <w:rStyle w:val="s2"/>
        </w:rPr>
        <w:t>"long"</w:t>
      </w:r>
      <w:r>
        <w:rPr>
          <w:rStyle w:val="p"/>
        </w:rPr>
        <w:t>,</w:t>
      </w:r>
    </w:p>
    <w:p w:rsidR="00000000" w:rsidRDefault="00000000">
      <w:pPr>
        <w:pStyle w:val="HTML0"/>
        <w:divId w:val="2054036578"/>
        <w:rPr>
          <w:rStyle w:val="w"/>
        </w:rPr>
      </w:pPr>
      <w:r>
        <w:rPr>
          <w:rStyle w:val="w"/>
        </w:rPr>
        <w:t xml:space="preserve">      </w:t>
      </w:r>
      <w:r>
        <w:rPr>
          <w:rStyle w:val="nl"/>
        </w:rPr>
        <w:t>"spotInUseAmt"</w:t>
      </w:r>
      <w:r>
        <w:rPr>
          <w:rStyle w:val="p"/>
        </w:rPr>
        <w:t>:</w:t>
      </w:r>
      <w:r>
        <w:rPr>
          <w:rStyle w:val="w"/>
        </w:rPr>
        <w:t xml:space="preserve"> </w:t>
      </w:r>
      <w:r>
        <w:rPr>
          <w:rStyle w:val="s2"/>
        </w:rPr>
        <w:t>""</w:t>
      </w:r>
      <w:r>
        <w:rPr>
          <w:rStyle w:val="p"/>
        </w:rPr>
        <w:t>,</w:t>
      </w:r>
    </w:p>
    <w:p w:rsidR="00000000" w:rsidRDefault="00000000">
      <w:pPr>
        <w:pStyle w:val="HTML0"/>
        <w:divId w:val="2054036578"/>
        <w:rPr>
          <w:rStyle w:val="w"/>
        </w:rPr>
      </w:pPr>
      <w:r>
        <w:rPr>
          <w:rStyle w:val="w"/>
        </w:rPr>
        <w:t xml:space="preserve">      </w:t>
      </w:r>
      <w:r>
        <w:rPr>
          <w:rStyle w:val="nl"/>
        </w:rPr>
        <w:t>"clSpotInUseAmt"</w:t>
      </w:r>
      <w:r>
        <w:rPr>
          <w:rStyle w:val="p"/>
        </w:rPr>
        <w:t>:</w:t>
      </w:r>
      <w:r>
        <w:rPr>
          <w:rStyle w:val="w"/>
        </w:rPr>
        <w:t xml:space="preserve"> </w:t>
      </w:r>
      <w:r>
        <w:rPr>
          <w:rStyle w:val="s2"/>
        </w:rPr>
        <w:t>""</w:t>
      </w:r>
      <w:r>
        <w:rPr>
          <w:rStyle w:val="p"/>
        </w:rPr>
        <w:t>,</w:t>
      </w:r>
    </w:p>
    <w:p w:rsidR="00000000" w:rsidRDefault="00000000">
      <w:pPr>
        <w:pStyle w:val="HTML0"/>
        <w:divId w:val="2054036578"/>
        <w:rPr>
          <w:rStyle w:val="w"/>
        </w:rPr>
      </w:pPr>
      <w:r>
        <w:rPr>
          <w:rStyle w:val="w"/>
        </w:rPr>
        <w:t xml:space="preserve">      </w:t>
      </w:r>
      <w:r>
        <w:rPr>
          <w:rStyle w:val="nl"/>
        </w:rPr>
        <w:t>"maxSpotInUseAmt"</w:t>
      </w:r>
      <w:r>
        <w:rPr>
          <w:rStyle w:val="p"/>
        </w:rPr>
        <w:t>:</w:t>
      </w:r>
      <w:r>
        <w:rPr>
          <w:rStyle w:val="w"/>
        </w:rPr>
        <w:t xml:space="preserve"> </w:t>
      </w:r>
      <w:r>
        <w:rPr>
          <w:rStyle w:val="s2"/>
        </w:rPr>
        <w:t>""</w:t>
      </w:r>
      <w:r>
        <w:rPr>
          <w:rStyle w:val="p"/>
        </w:rPr>
        <w:t>,</w:t>
      </w:r>
    </w:p>
    <w:p w:rsidR="00000000" w:rsidRDefault="00000000">
      <w:pPr>
        <w:pStyle w:val="HTML0"/>
        <w:divId w:val="2054036578"/>
        <w:rPr>
          <w:rStyle w:val="w"/>
        </w:rPr>
      </w:pPr>
      <w:r>
        <w:rPr>
          <w:rStyle w:val="w"/>
        </w:rPr>
        <w:t xml:space="preserve">      </w:t>
      </w:r>
      <w:r>
        <w:rPr>
          <w:rStyle w:val="nl"/>
        </w:rPr>
        <w:t>"spotInUseCcy"</w:t>
      </w:r>
      <w:r>
        <w:rPr>
          <w:rStyle w:val="p"/>
        </w:rPr>
        <w:t>:</w:t>
      </w:r>
      <w:r>
        <w:rPr>
          <w:rStyle w:val="w"/>
        </w:rPr>
        <w:t xml:space="preserve"> </w:t>
      </w:r>
      <w:r>
        <w:rPr>
          <w:rStyle w:val="s2"/>
        </w:rPr>
        <w:t>""</w:t>
      </w:r>
      <w:r>
        <w:rPr>
          <w:rStyle w:val="p"/>
        </w:rPr>
        <w:t>,</w:t>
      </w:r>
    </w:p>
    <w:p w:rsidR="00000000" w:rsidRDefault="00000000">
      <w:pPr>
        <w:pStyle w:val="HTML0"/>
        <w:divId w:val="2054036578"/>
        <w:rPr>
          <w:rStyle w:val="w"/>
        </w:rPr>
      </w:pPr>
      <w:r>
        <w:rPr>
          <w:rStyle w:val="w"/>
        </w:rPr>
        <w:t xml:space="preserve">      </w:t>
      </w:r>
      <w:r>
        <w:rPr>
          <w:rStyle w:val="nl"/>
        </w:rPr>
        <w:t>"bizRefId"</w:t>
      </w:r>
      <w:r>
        <w:rPr>
          <w:rStyle w:val="p"/>
        </w:rPr>
        <w:t>:</w:t>
      </w:r>
      <w:r>
        <w:rPr>
          <w:rStyle w:val="w"/>
        </w:rPr>
        <w:t xml:space="preserve"> </w:t>
      </w:r>
      <w:r>
        <w:rPr>
          <w:rStyle w:val="s2"/>
        </w:rPr>
        <w:t>""</w:t>
      </w:r>
      <w:r>
        <w:rPr>
          <w:rStyle w:val="p"/>
        </w:rPr>
        <w:t>,</w:t>
      </w:r>
    </w:p>
    <w:p w:rsidR="00000000" w:rsidRDefault="00000000">
      <w:pPr>
        <w:pStyle w:val="HTML0"/>
        <w:divId w:val="2054036578"/>
        <w:rPr>
          <w:rStyle w:val="w"/>
        </w:rPr>
      </w:pPr>
      <w:r>
        <w:rPr>
          <w:rStyle w:val="w"/>
        </w:rPr>
        <w:t xml:space="preserve">      </w:t>
      </w:r>
      <w:r>
        <w:rPr>
          <w:rStyle w:val="nl"/>
        </w:rPr>
        <w:t>"bizRefType"</w:t>
      </w:r>
      <w:r>
        <w:rPr>
          <w:rStyle w:val="p"/>
        </w:rPr>
        <w:t>:</w:t>
      </w:r>
      <w:r>
        <w:rPr>
          <w:rStyle w:val="w"/>
        </w:rPr>
        <w:t xml:space="preserve"> </w:t>
      </w:r>
      <w:r>
        <w:rPr>
          <w:rStyle w:val="s2"/>
        </w:rPr>
        <w:t>""</w:t>
      </w:r>
      <w:r>
        <w:rPr>
          <w:rStyle w:val="p"/>
        </w:rPr>
        <w:t>,</w:t>
      </w:r>
    </w:p>
    <w:p w:rsidR="00000000" w:rsidRDefault="00000000">
      <w:pPr>
        <w:pStyle w:val="HTML0"/>
        <w:divId w:val="2054036578"/>
        <w:rPr>
          <w:rStyle w:val="w"/>
        </w:rPr>
      </w:pPr>
      <w:r>
        <w:rPr>
          <w:rStyle w:val="w"/>
        </w:rPr>
        <w:t xml:space="preserve">      </w:t>
      </w:r>
      <w:r>
        <w:rPr>
          <w:rStyle w:val="nl"/>
        </w:rPr>
        <w:t>"thetaBS"</w:t>
      </w:r>
      <w:r>
        <w:rPr>
          <w:rStyle w:val="p"/>
        </w:rPr>
        <w:t>:</w:t>
      </w:r>
      <w:r>
        <w:rPr>
          <w:rStyle w:val="s2"/>
        </w:rPr>
        <w:t>""</w:t>
      </w:r>
      <w:r>
        <w:rPr>
          <w:rStyle w:val="p"/>
        </w:rPr>
        <w:t>,</w:t>
      </w:r>
    </w:p>
    <w:p w:rsidR="00000000" w:rsidRDefault="00000000">
      <w:pPr>
        <w:pStyle w:val="HTML0"/>
        <w:divId w:val="2054036578"/>
        <w:rPr>
          <w:rStyle w:val="w"/>
        </w:rPr>
      </w:pPr>
      <w:r>
        <w:rPr>
          <w:rStyle w:val="w"/>
        </w:rPr>
        <w:t xml:space="preserve">      </w:t>
      </w:r>
      <w:r>
        <w:rPr>
          <w:rStyle w:val="nl"/>
        </w:rPr>
        <w:t>"thetaPA"</w:t>
      </w:r>
      <w:r>
        <w:rPr>
          <w:rStyle w:val="p"/>
        </w:rPr>
        <w:t>:</w:t>
      </w:r>
      <w:r>
        <w:rPr>
          <w:rStyle w:val="s2"/>
        </w:rPr>
        <w:t>""</w:t>
      </w:r>
      <w:r>
        <w:rPr>
          <w:rStyle w:val="p"/>
        </w:rPr>
        <w:t>,</w:t>
      </w:r>
    </w:p>
    <w:p w:rsidR="00000000" w:rsidRDefault="00000000">
      <w:pPr>
        <w:pStyle w:val="HTML0"/>
        <w:divId w:val="2054036578"/>
        <w:rPr>
          <w:rStyle w:val="w"/>
        </w:rPr>
      </w:pPr>
      <w:r>
        <w:rPr>
          <w:rStyle w:val="w"/>
        </w:rPr>
        <w:t xml:space="preserve">      </w:t>
      </w:r>
      <w:r>
        <w:rPr>
          <w:rStyle w:val="nl"/>
        </w:rPr>
        <w:t>"tradeId"</w:t>
      </w:r>
      <w:r>
        <w:rPr>
          <w:rStyle w:val="p"/>
        </w:rPr>
        <w:t>:</w:t>
      </w:r>
      <w:r>
        <w:rPr>
          <w:rStyle w:val="s2"/>
        </w:rPr>
        <w:t>"109844"</w:t>
      </w:r>
      <w:r>
        <w:rPr>
          <w:rStyle w:val="p"/>
        </w:rPr>
        <w:t>,</w:t>
      </w:r>
    </w:p>
    <w:p w:rsidR="00000000" w:rsidRDefault="00000000">
      <w:pPr>
        <w:pStyle w:val="HTML0"/>
        <w:divId w:val="2054036578"/>
        <w:rPr>
          <w:rStyle w:val="w"/>
        </w:rPr>
      </w:pPr>
      <w:r>
        <w:rPr>
          <w:rStyle w:val="w"/>
        </w:rPr>
        <w:t xml:space="preserve">      </w:t>
      </w:r>
      <w:r>
        <w:rPr>
          <w:rStyle w:val="nl"/>
        </w:rPr>
        <w:t>"uTime"</w:t>
      </w:r>
      <w:r>
        <w:rPr>
          <w:rStyle w:val="p"/>
        </w:rPr>
        <w:t>:</w:t>
      </w:r>
      <w:r>
        <w:rPr>
          <w:rStyle w:val="s2"/>
        </w:rPr>
        <w:t>"1619507761462"</w:t>
      </w:r>
      <w:r>
        <w:rPr>
          <w:rStyle w:val="p"/>
        </w:rPr>
        <w:t>,</w:t>
      </w:r>
    </w:p>
    <w:p w:rsidR="00000000" w:rsidRDefault="00000000">
      <w:pPr>
        <w:pStyle w:val="HTML0"/>
        <w:divId w:val="2054036578"/>
        <w:rPr>
          <w:rStyle w:val="w"/>
        </w:rPr>
      </w:pPr>
      <w:r>
        <w:rPr>
          <w:rStyle w:val="w"/>
        </w:rPr>
        <w:t xml:space="preserve">      </w:t>
      </w:r>
      <w:r>
        <w:rPr>
          <w:rStyle w:val="nl"/>
        </w:rPr>
        <w:t>"upl"</w:t>
      </w:r>
      <w:r>
        <w:rPr>
          <w:rStyle w:val="p"/>
        </w:rPr>
        <w:t>:</w:t>
      </w:r>
      <w:r>
        <w:rPr>
          <w:rStyle w:val="s2"/>
        </w:rPr>
        <w:t>"-0.0000009932766034"</w:t>
      </w:r>
      <w:r>
        <w:rPr>
          <w:rStyle w:val="p"/>
        </w:rPr>
        <w:t>,</w:t>
      </w:r>
    </w:p>
    <w:p w:rsidR="00000000" w:rsidRDefault="00000000">
      <w:pPr>
        <w:pStyle w:val="HTML0"/>
        <w:divId w:val="2054036578"/>
        <w:rPr>
          <w:rStyle w:val="w"/>
        </w:rPr>
      </w:pPr>
      <w:r>
        <w:rPr>
          <w:rStyle w:val="w"/>
        </w:rPr>
        <w:t xml:space="preserve">      </w:t>
      </w:r>
      <w:r>
        <w:rPr>
          <w:rStyle w:val="nl"/>
        </w:rPr>
        <w:t>"uplLastPx"</w:t>
      </w:r>
      <w:r>
        <w:rPr>
          <w:rStyle w:val="p"/>
        </w:rPr>
        <w:t>:</w:t>
      </w:r>
      <w:r>
        <w:rPr>
          <w:rStyle w:val="s2"/>
        </w:rPr>
        <w:t>"-0.0000009932766034"</w:t>
      </w:r>
      <w:r>
        <w:rPr>
          <w:rStyle w:val="p"/>
        </w:rPr>
        <w:t>,</w:t>
      </w:r>
    </w:p>
    <w:p w:rsidR="00000000" w:rsidRDefault="00000000">
      <w:pPr>
        <w:pStyle w:val="HTML0"/>
        <w:divId w:val="2054036578"/>
        <w:rPr>
          <w:rStyle w:val="w"/>
        </w:rPr>
      </w:pPr>
      <w:r>
        <w:rPr>
          <w:rStyle w:val="w"/>
        </w:rPr>
        <w:t xml:space="preserve">      </w:t>
      </w:r>
      <w:r>
        <w:rPr>
          <w:rStyle w:val="nl"/>
        </w:rPr>
        <w:t>"uplRatio"</w:t>
      </w:r>
      <w:r>
        <w:rPr>
          <w:rStyle w:val="p"/>
        </w:rPr>
        <w:t>:</w:t>
      </w:r>
      <w:r>
        <w:rPr>
          <w:rStyle w:val="s2"/>
        </w:rPr>
        <w:t>"-0.0025490556801078"</w:t>
      </w:r>
      <w:r>
        <w:rPr>
          <w:rStyle w:val="p"/>
        </w:rPr>
        <w:t>,</w:t>
      </w:r>
    </w:p>
    <w:p w:rsidR="00000000" w:rsidRDefault="00000000">
      <w:pPr>
        <w:pStyle w:val="HTML0"/>
        <w:divId w:val="2054036578"/>
        <w:rPr>
          <w:rStyle w:val="w"/>
        </w:rPr>
      </w:pPr>
      <w:r>
        <w:rPr>
          <w:rStyle w:val="w"/>
        </w:rPr>
        <w:t xml:space="preserve">      </w:t>
      </w:r>
      <w:r>
        <w:rPr>
          <w:rStyle w:val="nl"/>
        </w:rPr>
        <w:t>"uplRatioLastPx"</w:t>
      </w:r>
      <w:r>
        <w:rPr>
          <w:rStyle w:val="p"/>
        </w:rPr>
        <w:t>:</w:t>
      </w:r>
      <w:r>
        <w:rPr>
          <w:rStyle w:val="s2"/>
        </w:rPr>
        <w:t>"-0.0025490556801078"</w:t>
      </w:r>
      <w:r>
        <w:rPr>
          <w:rStyle w:val="p"/>
        </w:rPr>
        <w:t>,</w:t>
      </w:r>
    </w:p>
    <w:p w:rsidR="00000000" w:rsidRDefault="00000000">
      <w:pPr>
        <w:pStyle w:val="HTML0"/>
        <w:divId w:val="2054036578"/>
        <w:rPr>
          <w:rStyle w:val="w"/>
        </w:rPr>
      </w:pPr>
      <w:r>
        <w:rPr>
          <w:rStyle w:val="w"/>
        </w:rPr>
        <w:t xml:space="preserve">      </w:t>
      </w:r>
      <w:r>
        <w:rPr>
          <w:rStyle w:val="nl"/>
        </w:rPr>
        <w:t>"vegaBS"</w:t>
      </w:r>
      <w:r>
        <w:rPr>
          <w:rStyle w:val="p"/>
        </w:rPr>
        <w:t>:</w:t>
      </w:r>
      <w:r>
        <w:rPr>
          <w:rStyle w:val="s2"/>
        </w:rPr>
        <w:t>""</w:t>
      </w:r>
      <w:r>
        <w:rPr>
          <w:rStyle w:val="p"/>
        </w:rPr>
        <w:t>,</w:t>
      </w:r>
    </w:p>
    <w:p w:rsidR="00000000" w:rsidRDefault="00000000">
      <w:pPr>
        <w:pStyle w:val="HTML0"/>
        <w:divId w:val="2054036578"/>
        <w:rPr>
          <w:rStyle w:val="w"/>
        </w:rPr>
      </w:pPr>
      <w:r>
        <w:rPr>
          <w:rStyle w:val="w"/>
        </w:rPr>
        <w:t xml:space="preserve">      </w:t>
      </w:r>
      <w:r>
        <w:rPr>
          <w:rStyle w:val="nl"/>
        </w:rPr>
        <w:t>"vegaPA"</w:t>
      </w:r>
      <w:r>
        <w:rPr>
          <w:rStyle w:val="p"/>
        </w:rPr>
        <w:t>:</w:t>
      </w:r>
      <w:r>
        <w:rPr>
          <w:rStyle w:val="s2"/>
        </w:rPr>
        <w:t>""</w:t>
      </w:r>
      <w:r>
        <w:rPr>
          <w:rStyle w:val="p"/>
        </w:rPr>
        <w:t>,</w:t>
      </w:r>
    </w:p>
    <w:p w:rsidR="00000000" w:rsidRDefault="00000000">
      <w:pPr>
        <w:pStyle w:val="HTML0"/>
        <w:divId w:val="2054036578"/>
        <w:rPr>
          <w:rStyle w:val="w"/>
        </w:rPr>
      </w:pPr>
      <w:r>
        <w:rPr>
          <w:rStyle w:val="w"/>
        </w:rPr>
        <w:t xml:space="preserve">      </w:t>
      </w:r>
      <w:r>
        <w:rPr>
          <w:rStyle w:val="nl"/>
        </w:rPr>
        <w:t>"realizedPnl"</w:t>
      </w:r>
      <w:r>
        <w:rPr>
          <w:rStyle w:val="p"/>
        </w:rPr>
        <w:t>:</w:t>
      </w:r>
      <w:r>
        <w:rPr>
          <w:rStyle w:val="s2"/>
        </w:rPr>
        <w:t>"0.001"</w:t>
      </w:r>
      <w:r>
        <w:rPr>
          <w:rStyle w:val="p"/>
        </w:rPr>
        <w:t>,</w:t>
      </w:r>
    </w:p>
    <w:p w:rsidR="00000000" w:rsidRDefault="00000000">
      <w:pPr>
        <w:pStyle w:val="HTML0"/>
        <w:divId w:val="2054036578"/>
        <w:rPr>
          <w:rStyle w:val="w"/>
        </w:rPr>
      </w:pPr>
      <w:r>
        <w:rPr>
          <w:rStyle w:val="w"/>
        </w:rPr>
        <w:t xml:space="preserve">      </w:t>
      </w:r>
      <w:r>
        <w:rPr>
          <w:rStyle w:val="nl"/>
        </w:rPr>
        <w:t>"pnl"</w:t>
      </w:r>
      <w:r>
        <w:rPr>
          <w:rStyle w:val="p"/>
        </w:rPr>
        <w:t>:</w:t>
      </w:r>
      <w:r>
        <w:rPr>
          <w:rStyle w:val="s2"/>
        </w:rPr>
        <w:t>"0.0011"</w:t>
      </w:r>
      <w:r>
        <w:rPr>
          <w:rStyle w:val="p"/>
        </w:rPr>
        <w:t>,</w:t>
      </w:r>
    </w:p>
    <w:p w:rsidR="00000000" w:rsidRDefault="00000000">
      <w:pPr>
        <w:pStyle w:val="HTML0"/>
        <w:divId w:val="2054036578"/>
        <w:rPr>
          <w:rStyle w:val="w"/>
        </w:rPr>
      </w:pPr>
      <w:r>
        <w:rPr>
          <w:rStyle w:val="w"/>
        </w:rPr>
        <w:t xml:space="preserve">      </w:t>
      </w:r>
      <w:r>
        <w:rPr>
          <w:rStyle w:val="nl"/>
        </w:rPr>
        <w:t>"fee"</w:t>
      </w:r>
      <w:r>
        <w:rPr>
          <w:rStyle w:val="p"/>
        </w:rPr>
        <w:t>:</w:t>
      </w:r>
      <w:r>
        <w:rPr>
          <w:rStyle w:val="s2"/>
        </w:rPr>
        <w:t>"-0.0001"</w:t>
      </w:r>
      <w:r>
        <w:rPr>
          <w:rStyle w:val="p"/>
        </w:rPr>
        <w:t>,</w:t>
      </w:r>
    </w:p>
    <w:p w:rsidR="00000000" w:rsidRDefault="00000000">
      <w:pPr>
        <w:pStyle w:val="HTML0"/>
        <w:divId w:val="2054036578"/>
        <w:rPr>
          <w:rStyle w:val="w"/>
        </w:rPr>
      </w:pPr>
      <w:r>
        <w:rPr>
          <w:rStyle w:val="w"/>
        </w:rPr>
        <w:t xml:space="preserve">      </w:t>
      </w:r>
      <w:r>
        <w:rPr>
          <w:rStyle w:val="nl"/>
        </w:rPr>
        <w:t>"fundingFee"</w:t>
      </w:r>
      <w:r>
        <w:rPr>
          <w:rStyle w:val="p"/>
        </w:rPr>
        <w:t>:</w:t>
      </w:r>
      <w:r>
        <w:rPr>
          <w:rStyle w:val="s2"/>
        </w:rPr>
        <w:t>"0"</w:t>
      </w:r>
      <w:r>
        <w:rPr>
          <w:rStyle w:val="p"/>
        </w:rPr>
        <w:t>,</w:t>
      </w:r>
    </w:p>
    <w:p w:rsidR="00000000" w:rsidRDefault="00000000">
      <w:pPr>
        <w:pStyle w:val="HTML0"/>
        <w:divId w:val="2054036578"/>
        <w:rPr>
          <w:rStyle w:val="w"/>
        </w:rPr>
      </w:pPr>
      <w:r>
        <w:rPr>
          <w:rStyle w:val="w"/>
        </w:rPr>
        <w:t xml:space="preserve">      </w:t>
      </w:r>
      <w:r>
        <w:rPr>
          <w:rStyle w:val="nl"/>
        </w:rPr>
        <w:t>"liqPenalty"</w:t>
      </w:r>
      <w:r>
        <w:rPr>
          <w:rStyle w:val="p"/>
        </w:rPr>
        <w:t>:</w:t>
      </w:r>
      <w:r>
        <w:rPr>
          <w:rStyle w:val="s2"/>
        </w:rPr>
        <w:t>"0"</w:t>
      </w:r>
      <w:r>
        <w:rPr>
          <w:rStyle w:val="p"/>
        </w:rPr>
        <w:t>,</w:t>
      </w:r>
    </w:p>
    <w:p w:rsidR="00000000" w:rsidRDefault="00000000">
      <w:pPr>
        <w:pStyle w:val="HTML0"/>
        <w:divId w:val="2054036578"/>
        <w:rPr>
          <w:rStyle w:val="w"/>
        </w:rPr>
      </w:pPr>
      <w:r>
        <w:rPr>
          <w:rStyle w:val="w"/>
        </w:rPr>
        <w:t xml:space="preserve">      </w:t>
      </w:r>
      <w:r>
        <w:rPr>
          <w:rStyle w:val="nl"/>
        </w:rPr>
        <w:t>"closeOrderAlgo"</w:t>
      </w:r>
      <w:r>
        <w:rPr>
          <w:rStyle w:val="p"/>
        </w:rPr>
        <w:t>:[</w:t>
      </w:r>
    </w:p>
    <w:p w:rsidR="00000000" w:rsidRDefault="00000000">
      <w:pPr>
        <w:pStyle w:val="HTML0"/>
        <w:divId w:val="2054036578"/>
        <w:rPr>
          <w:rStyle w:val="w"/>
        </w:rPr>
      </w:pPr>
      <w:r>
        <w:rPr>
          <w:rStyle w:val="w"/>
        </w:rPr>
        <w:t xml:space="preserve">          </w:t>
      </w:r>
      <w:r>
        <w:rPr>
          <w:rStyle w:val="p"/>
        </w:rPr>
        <w:t>{</w:t>
      </w:r>
    </w:p>
    <w:p w:rsidR="00000000" w:rsidRDefault="00000000">
      <w:pPr>
        <w:pStyle w:val="HTML0"/>
        <w:divId w:val="2054036578"/>
        <w:rPr>
          <w:rStyle w:val="w"/>
        </w:rPr>
      </w:pPr>
      <w:r>
        <w:rPr>
          <w:rStyle w:val="w"/>
        </w:rPr>
        <w:t xml:space="preserve">              </w:t>
      </w:r>
      <w:r>
        <w:rPr>
          <w:rStyle w:val="nl"/>
        </w:rPr>
        <w:t>"algoId"</w:t>
      </w:r>
      <w:r>
        <w:rPr>
          <w:rStyle w:val="p"/>
        </w:rPr>
        <w:t>:</w:t>
      </w:r>
      <w:r>
        <w:rPr>
          <w:rStyle w:val="s2"/>
        </w:rPr>
        <w:t>"123"</w:t>
      </w:r>
      <w:r>
        <w:rPr>
          <w:rStyle w:val="p"/>
        </w:rPr>
        <w:t>,</w:t>
      </w:r>
    </w:p>
    <w:p w:rsidR="00000000" w:rsidRDefault="00000000">
      <w:pPr>
        <w:pStyle w:val="HTML0"/>
        <w:divId w:val="2054036578"/>
        <w:rPr>
          <w:rStyle w:val="w"/>
        </w:rPr>
      </w:pPr>
      <w:r>
        <w:rPr>
          <w:rStyle w:val="w"/>
        </w:rPr>
        <w:t xml:space="preserve">              </w:t>
      </w:r>
      <w:r>
        <w:rPr>
          <w:rStyle w:val="nl"/>
        </w:rPr>
        <w:t>"slTriggerPx"</w:t>
      </w:r>
      <w:r>
        <w:rPr>
          <w:rStyle w:val="p"/>
        </w:rPr>
        <w:t>:</w:t>
      </w:r>
      <w:r>
        <w:rPr>
          <w:rStyle w:val="s2"/>
        </w:rPr>
        <w:t>"123"</w:t>
      </w:r>
      <w:r>
        <w:rPr>
          <w:rStyle w:val="p"/>
        </w:rPr>
        <w:t>,</w:t>
      </w:r>
    </w:p>
    <w:p w:rsidR="00000000" w:rsidRDefault="00000000">
      <w:pPr>
        <w:pStyle w:val="HTML0"/>
        <w:divId w:val="2054036578"/>
        <w:rPr>
          <w:rStyle w:val="w"/>
        </w:rPr>
      </w:pPr>
      <w:r>
        <w:rPr>
          <w:rStyle w:val="w"/>
        </w:rPr>
        <w:lastRenderedPageBreak/>
        <w:t xml:space="preserve">              </w:t>
      </w:r>
      <w:r>
        <w:rPr>
          <w:rStyle w:val="nl"/>
        </w:rPr>
        <w:t>"slTriggerPxType"</w:t>
      </w:r>
      <w:r>
        <w:rPr>
          <w:rStyle w:val="p"/>
        </w:rPr>
        <w:t>:</w:t>
      </w:r>
      <w:r>
        <w:rPr>
          <w:rStyle w:val="s2"/>
        </w:rPr>
        <w:t>"mark"</w:t>
      </w:r>
      <w:r>
        <w:rPr>
          <w:rStyle w:val="p"/>
        </w:rPr>
        <w:t>,</w:t>
      </w:r>
    </w:p>
    <w:p w:rsidR="00000000" w:rsidRDefault="00000000">
      <w:pPr>
        <w:pStyle w:val="HTML0"/>
        <w:divId w:val="2054036578"/>
        <w:rPr>
          <w:rStyle w:val="w"/>
        </w:rPr>
      </w:pPr>
      <w:r>
        <w:rPr>
          <w:rStyle w:val="w"/>
        </w:rPr>
        <w:t xml:space="preserve">              </w:t>
      </w:r>
      <w:r>
        <w:rPr>
          <w:rStyle w:val="nl"/>
        </w:rPr>
        <w:t>"tpTriggerPx"</w:t>
      </w:r>
      <w:r>
        <w:rPr>
          <w:rStyle w:val="p"/>
        </w:rPr>
        <w:t>:</w:t>
      </w:r>
      <w:r>
        <w:rPr>
          <w:rStyle w:val="s2"/>
        </w:rPr>
        <w:t>"123"</w:t>
      </w:r>
      <w:r>
        <w:rPr>
          <w:rStyle w:val="p"/>
        </w:rPr>
        <w:t>,</w:t>
      </w:r>
    </w:p>
    <w:p w:rsidR="00000000" w:rsidRDefault="00000000">
      <w:pPr>
        <w:pStyle w:val="HTML0"/>
        <w:divId w:val="2054036578"/>
        <w:rPr>
          <w:rStyle w:val="w"/>
        </w:rPr>
      </w:pPr>
      <w:r>
        <w:rPr>
          <w:rStyle w:val="w"/>
        </w:rPr>
        <w:t xml:space="preserve">              </w:t>
      </w:r>
      <w:r>
        <w:rPr>
          <w:rStyle w:val="nl"/>
        </w:rPr>
        <w:t>"tpTriggerPxType"</w:t>
      </w:r>
      <w:r>
        <w:rPr>
          <w:rStyle w:val="p"/>
        </w:rPr>
        <w:t>:</w:t>
      </w:r>
      <w:r>
        <w:rPr>
          <w:rStyle w:val="s2"/>
        </w:rPr>
        <w:t>"mark"</w:t>
      </w:r>
      <w:r>
        <w:rPr>
          <w:rStyle w:val="p"/>
        </w:rPr>
        <w:t>,</w:t>
      </w:r>
    </w:p>
    <w:p w:rsidR="00000000" w:rsidRDefault="00000000">
      <w:pPr>
        <w:pStyle w:val="HTML0"/>
        <w:divId w:val="2054036578"/>
        <w:rPr>
          <w:rStyle w:val="w"/>
        </w:rPr>
      </w:pPr>
      <w:r>
        <w:rPr>
          <w:rStyle w:val="w"/>
        </w:rPr>
        <w:t xml:space="preserve">              </w:t>
      </w:r>
      <w:r>
        <w:rPr>
          <w:rStyle w:val="nl"/>
        </w:rPr>
        <w:t>"closeFraction"</w:t>
      </w:r>
      <w:r>
        <w:rPr>
          <w:rStyle w:val="p"/>
        </w:rPr>
        <w:t>:</w:t>
      </w:r>
      <w:r>
        <w:rPr>
          <w:rStyle w:val="s2"/>
        </w:rPr>
        <w:t>"0.6"</w:t>
      </w:r>
    </w:p>
    <w:p w:rsidR="00000000" w:rsidRDefault="00000000">
      <w:pPr>
        <w:pStyle w:val="HTML0"/>
        <w:divId w:val="2054036578"/>
        <w:rPr>
          <w:rStyle w:val="w"/>
        </w:rPr>
      </w:pPr>
      <w:r>
        <w:rPr>
          <w:rStyle w:val="w"/>
        </w:rPr>
        <w:t xml:space="preserve">          </w:t>
      </w:r>
      <w:r>
        <w:rPr>
          <w:rStyle w:val="p"/>
        </w:rPr>
        <w:t>},</w:t>
      </w:r>
    </w:p>
    <w:p w:rsidR="00000000" w:rsidRDefault="00000000">
      <w:pPr>
        <w:pStyle w:val="HTML0"/>
        <w:divId w:val="2054036578"/>
        <w:rPr>
          <w:rStyle w:val="w"/>
        </w:rPr>
      </w:pPr>
      <w:r>
        <w:rPr>
          <w:rStyle w:val="w"/>
        </w:rPr>
        <w:t xml:space="preserve">          </w:t>
      </w:r>
      <w:r>
        <w:rPr>
          <w:rStyle w:val="p"/>
        </w:rPr>
        <w:t>{</w:t>
      </w:r>
    </w:p>
    <w:p w:rsidR="00000000" w:rsidRDefault="00000000">
      <w:pPr>
        <w:pStyle w:val="HTML0"/>
        <w:divId w:val="2054036578"/>
        <w:rPr>
          <w:rStyle w:val="w"/>
        </w:rPr>
      </w:pPr>
      <w:r>
        <w:rPr>
          <w:rStyle w:val="w"/>
        </w:rPr>
        <w:t xml:space="preserve">              </w:t>
      </w:r>
      <w:r>
        <w:rPr>
          <w:rStyle w:val="nl"/>
        </w:rPr>
        <w:t>"algoId"</w:t>
      </w:r>
      <w:r>
        <w:rPr>
          <w:rStyle w:val="p"/>
        </w:rPr>
        <w:t>:</w:t>
      </w:r>
      <w:r>
        <w:rPr>
          <w:rStyle w:val="s2"/>
        </w:rPr>
        <w:t>"123"</w:t>
      </w:r>
      <w:r>
        <w:rPr>
          <w:rStyle w:val="p"/>
        </w:rPr>
        <w:t>,</w:t>
      </w:r>
    </w:p>
    <w:p w:rsidR="00000000" w:rsidRDefault="00000000">
      <w:pPr>
        <w:pStyle w:val="HTML0"/>
        <w:divId w:val="2054036578"/>
        <w:rPr>
          <w:rStyle w:val="w"/>
        </w:rPr>
      </w:pPr>
      <w:r>
        <w:rPr>
          <w:rStyle w:val="w"/>
        </w:rPr>
        <w:t xml:space="preserve">              </w:t>
      </w:r>
      <w:r>
        <w:rPr>
          <w:rStyle w:val="nl"/>
        </w:rPr>
        <w:t>"slTriggerPx"</w:t>
      </w:r>
      <w:r>
        <w:rPr>
          <w:rStyle w:val="p"/>
        </w:rPr>
        <w:t>:</w:t>
      </w:r>
      <w:r>
        <w:rPr>
          <w:rStyle w:val="s2"/>
        </w:rPr>
        <w:t>"123"</w:t>
      </w:r>
      <w:r>
        <w:rPr>
          <w:rStyle w:val="p"/>
        </w:rPr>
        <w:t>,</w:t>
      </w:r>
    </w:p>
    <w:p w:rsidR="00000000" w:rsidRDefault="00000000">
      <w:pPr>
        <w:pStyle w:val="HTML0"/>
        <w:divId w:val="2054036578"/>
        <w:rPr>
          <w:rStyle w:val="w"/>
        </w:rPr>
      </w:pPr>
      <w:r>
        <w:rPr>
          <w:rStyle w:val="w"/>
        </w:rPr>
        <w:t xml:space="preserve">              </w:t>
      </w:r>
      <w:r>
        <w:rPr>
          <w:rStyle w:val="nl"/>
        </w:rPr>
        <w:t>"slTriggerPxType"</w:t>
      </w:r>
      <w:r>
        <w:rPr>
          <w:rStyle w:val="p"/>
        </w:rPr>
        <w:t>:</w:t>
      </w:r>
      <w:r>
        <w:rPr>
          <w:rStyle w:val="s2"/>
        </w:rPr>
        <w:t>"mark"</w:t>
      </w:r>
      <w:r>
        <w:rPr>
          <w:rStyle w:val="p"/>
        </w:rPr>
        <w:t>,</w:t>
      </w:r>
    </w:p>
    <w:p w:rsidR="00000000" w:rsidRDefault="00000000">
      <w:pPr>
        <w:pStyle w:val="HTML0"/>
        <w:divId w:val="2054036578"/>
        <w:rPr>
          <w:rStyle w:val="w"/>
        </w:rPr>
      </w:pPr>
      <w:r>
        <w:rPr>
          <w:rStyle w:val="w"/>
        </w:rPr>
        <w:t xml:space="preserve">              </w:t>
      </w:r>
      <w:r>
        <w:rPr>
          <w:rStyle w:val="nl"/>
        </w:rPr>
        <w:t>"tpTriggerPx"</w:t>
      </w:r>
      <w:r>
        <w:rPr>
          <w:rStyle w:val="p"/>
        </w:rPr>
        <w:t>:</w:t>
      </w:r>
      <w:r>
        <w:rPr>
          <w:rStyle w:val="s2"/>
        </w:rPr>
        <w:t>"123"</w:t>
      </w:r>
      <w:r>
        <w:rPr>
          <w:rStyle w:val="p"/>
        </w:rPr>
        <w:t>,</w:t>
      </w:r>
    </w:p>
    <w:p w:rsidR="00000000" w:rsidRDefault="00000000">
      <w:pPr>
        <w:pStyle w:val="HTML0"/>
        <w:divId w:val="2054036578"/>
        <w:rPr>
          <w:rStyle w:val="w"/>
        </w:rPr>
      </w:pPr>
      <w:r>
        <w:rPr>
          <w:rStyle w:val="w"/>
        </w:rPr>
        <w:t xml:space="preserve">              </w:t>
      </w:r>
      <w:r>
        <w:rPr>
          <w:rStyle w:val="nl"/>
        </w:rPr>
        <w:t>"tpTriggerPxType"</w:t>
      </w:r>
      <w:r>
        <w:rPr>
          <w:rStyle w:val="p"/>
        </w:rPr>
        <w:t>:</w:t>
      </w:r>
      <w:r>
        <w:rPr>
          <w:rStyle w:val="s2"/>
        </w:rPr>
        <w:t>"mark"</w:t>
      </w:r>
      <w:r>
        <w:rPr>
          <w:rStyle w:val="p"/>
        </w:rPr>
        <w:t>,</w:t>
      </w:r>
    </w:p>
    <w:p w:rsidR="00000000" w:rsidRDefault="00000000">
      <w:pPr>
        <w:pStyle w:val="HTML0"/>
        <w:divId w:val="2054036578"/>
        <w:rPr>
          <w:rStyle w:val="w"/>
        </w:rPr>
      </w:pPr>
      <w:r>
        <w:rPr>
          <w:rStyle w:val="w"/>
        </w:rPr>
        <w:t xml:space="preserve">              </w:t>
      </w:r>
      <w:r>
        <w:rPr>
          <w:rStyle w:val="nl"/>
        </w:rPr>
        <w:t>"closeFraction"</w:t>
      </w:r>
      <w:r>
        <w:rPr>
          <w:rStyle w:val="p"/>
        </w:rPr>
        <w:t>:</w:t>
      </w:r>
      <w:r>
        <w:rPr>
          <w:rStyle w:val="s2"/>
        </w:rPr>
        <w:t>"0.4"</w:t>
      </w:r>
    </w:p>
    <w:p w:rsidR="00000000" w:rsidRDefault="00000000">
      <w:pPr>
        <w:pStyle w:val="HTML0"/>
        <w:divId w:val="2054036578"/>
        <w:rPr>
          <w:rStyle w:val="w"/>
        </w:rPr>
      </w:pPr>
      <w:r>
        <w:rPr>
          <w:rStyle w:val="w"/>
        </w:rPr>
        <w:t xml:space="preserve">          </w:t>
      </w:r>
      <w:r>
        <w:rPr>
          <w:rStyle w:val="p"/>
        </w:rPr>
        <w:t>}</w:t>
      </w:r>
    </w:p>
    <w:p w:rsidR="00000000" w:rsidRDefault="00000000">
      <w:pPr>
        <w:pStyle w:val="HTML0"/>
        <w:divId w:val="2054036578"/>
        <w:rPr>
          <w:rStyle w:val="w"/>
        </w:rPr>
      </w:pPr>
      <w:r>
        <w:rPr>
          <w:rStyle w:val="w"/>
        </w:rPr>
        <w:t xml:space="preserve">      </w:t>
      </w:r>
      <w:r>
        <w:rPr>
          <w:rStyle w:val="p"/>
        </w:rPr>
        <w:t>]</w:t>
      </w:r>
    </w:p>
    <w:p w:rsidR="00000000" w:rsidRDefault="00000000">
      <w:pPr>
        <w:pStyle w:val="HTML0"/>
        <w:divId w:val="2054036578"/>
        <w:rPr>
          <w:rStyle w:val="w"/>
        </w:rPr>
      </w:pPr>
      <w:r>
        <w:rPr>
          <w:rStyle w:val="w"/>
        </w:rPr>
        <w:t xml:space="preserve">    </w:t>
      </w:r>
      <w:r>
        <w:rPr>
          <w:rStyle w:val="p"/>
        </w:rPr>
        <w:t>}</w:t>
      </w:r>
    </w:p>
    <w:p w:rsidR="00000000" w:rsidRDefault="00000000">
      <w:pPr>
        <w:pStyle w:val="HTML0"/>
        <w:divId w:val="2054036578"/>
        <w:rPr>
          <w:rStyle w:val="w"/>
        </w:rPr>
      </w:pPr>
      <w:r>
        <w:rPr>
          <w:rStyle w:val="w"/>
        </w:rPr>
        <w:t xml:space="preserve">  </w:t>
      </w:r>
      <w:r>
        <w:rPr>
          <w:rStyle w:val="p"/>
        </w:rPr>
        <w:t>]</w:t>
      </w:r>
    </w:p>
    <w:p w:rsidR="00000000" w:rsidRDefault="00000000">
      <w:pPr>
        <w:pStyle w:val="HTML0"/>
        <w:divId w:val="2054036578"/>
        <w:rPr>
          <w:rStyle w:val="w"/>
        </w:rPr>
      </w:pPr>
      <w:r>
        <w:rPr>
          <w:rStyle w:val="p"/>
        </w:rPr>
        <w:t>}</w:t>
      </w:r>
    </w:p>
    <w:p w:rsidR="00000000" w:rsidRDefault="00000000">
      <w:pPr>
        <w:pStyle w:val="4"/>
        <w:divId w:val="175387555"/>
      </w:pPr>
      <w:r>
        <w:t>Push data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5"/>
        <w:gridCol w:w="780"/>
        <w:gridCol w:w="499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Successfully 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uid</w:t>
            </w:r>
          </w:p>
        </w:tc>
        <w:tc>
          <w:tcPr>
            <w:tcW w:w="0" w:type="auto"/>
            <w:vAlign w:val="center"/>
            <w:hideMark/>
          </w:tcPr>
          <w:p w:rsidR="00000000" w:rsidRDefault="00000000">
            <w:r>
              <w:t>String</w:t>
            </w:r>
          </w:p>
        </w:tc>
        <w:tc>
          <w:tcPr>
            <w:tcW w:w="0" w:type="auto"/>
            <w:vAlign w:val="center"/>
            <w:hideMark/>
          </w:tcPr>
          <w:p w:rsidR="00000000" w:rsidRDefault="00000000">
            <w:r>
              <w:t>User Identifier</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&gt; instFamily</w:t>
            </w:r>
          </w:p>
        </w:tc>
        <w:tc>
          <w:tcPr>
            <w:tcW w:w="0" w:type="auto"/>
            <w:vAlign w:val="center"/>
            <w:hideMark/>
          </w:tcPr>
          <w:p w:rsidR="00000000" w:rsidRDefault="00000000">
            <w:r>
              <w:t>String</w:t>
            </w:r>
          </w:p>
        </w:tc>
        <w:tc>
          <w:tcPr>
            <w:tcW w:w="0" w:type="auto"/>
            <w:vAlign w:val="center"/>
            <w:hideMark/>
          </w:tcPr>
          <w:p w:rsidR="00000000" w:rsidRDefault="00000000">
            <w:r>
              <w:t>Instrument family</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Subscribed data</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&gt; mgnMode</w:t>
            </w:r>
          </w:p>
        </w:tc>
        <w:tc>
          <w:tcPr>
            <w:tcW w:w="0" w:type="auto"/>
            <w:vAlign w:val="center"/>
            <w:hideMark/>
          </w:tcPr>
          <w:p w:rsidR="00000000" w:rsidRDefault="00000000">
            <w:r>
              <w:t>String</w:t>
            </w:r>
          </w:p>
        </w:tc>
        <w:tc>
          <w:tcPr>
            <w:tcW w:w="0" w:type="auto"/>
            <w:vAlign w:val="center"/>
            <w:hideMark/>
          </w:tcPr>
          <w:p w:rsidR="00000000" w:rsidRDefault="00000000">
            <w:r>
              <w:t xml:space="preserve">Margin mode, </w:t>
            </w:r>
            <w:r>
              <w:rPr>
                <w:rStyle w:val="HTML"/>
              </w:rPr>
              <w:t>cross</w:t>
            </w:r>
            <w:r>
              <w:t xml:space="preserve"> </w:t>
            </w:r>
            <w:r>
              <w:rPr>
                <w:rStyle w:val="HTML"/>
              </w:rPr>
              <w:t>isolated</w:t>
            </w:r>
          </w:p>
        </w:tc>
      </w:tr>
      <w:tr w:rsidR="00000000">
        <w:trPr>
          <w:divId w:val="175387555"/>
          <w:tblCellSpacing w:w="15" w:type="dxa"/>
        </w:trPr>
        <w:tc>
          <w:tcPr>
            <w:tcW w:w="0" w:type="auto"/>
            <w:vAlign w:val="center"/>
            <w:hideMark/>
          </w:tcPr>
          <w:p w:rsidR="00000000" w:rsidRDefault="00000000">
            <w:r>
              <w:t>&gt; posId</w:t>
            </w:r>
          </w:p>
        </w:tc>
        <w:tc>
          <w:tcPr>
            <w:tcW w:w="0" w:type="auto"/>
            <w:vAlign w:val="center"/>
            <w:hideMark/>
          </w:tcPr>
          <w:p w:rsidR="00000000" w:rsidRDefault="00000000">
            <w:r>
              <w:t>String</w:t>
            </w:r>
          </w:p>
        </w:tc>
        <w:tc>
          <w:tcPr>
            <w:tcW w:w="0" w:type="auto"/>
            <w:vAlign w:val="center"/>
            <w:hideMark/>
          </w:tcPr>
          <w:p w:rsidR="00000000" w:rsidRDefault="00000000">
            <w:r>
              <w:t>Position ID</w:t>
            </w:r>
          </w:p>
        </w:tc>
      </w:tr>
      <w:tr w:rsidR="00000000">
        <w:trPr>
          <w:divId w:val="175387555"/>
          <w:tblCellSpacing w:w="15" w:type="dxa"/>
        </w:trPr>
        <w:tc>
          <w:tcPr>
            <w:tcW w:w="0" w:type="auto"/>
            <w:vAlign w:val="center"/>
            <w:hideMark/>
          </w:tcPr>
          <w:p w:rsidR="00000000" w:rsidRDefault="00000000">
            <w:r>
              <w:t>&gt; posSide</w:t>
            </w:r>
          </w:p>
        </w:tc>
        <w:tc>
          <w:tcPr>
            <w:tcW w:w="0" w:type="auto"/>
            <w:vAlign w:val="center"/>
            <w:hideMark/>
          </w:tcPr>
          <w:p w:rsidR="00000000" w:rsidRDefault="00000000">
            <w:r>
              <w:t>String</w:t>
            </w:r>
          </w:p>
        </w:tc>
        <w:tc>
          <w:tcPr>
            <w:tcW w:w="0" w:type="auto"/>
            <w:vAlign w:val="center"/>
            <w:hideMark/>
          </w:tcPr>
          <w:p w:rsidR="00000000" w:rsidRDefault="00000000">
            <w:r>
              <w:t>Position side</w:t>
            </w:r>
            <w:r>
              <w:br/>
            </w:r>
            <w:r>
              <w:rPr>
                <w:rStyle w:val="HTML"/>
              </w:rPr>
              <w:t>long</w:t>
            </w:r>
            <w:r>
              <w:t xml:space="preserve"> </w:t>
            </w:r>
            <w:r>
              <w:br/>
            </w:r>
            <w:r>
              <w:rPr>
                <w:rStyle w:val="HTML"/>
              </w:rPr>
              <w:t>short</w:t>
            </w:r>
            <w:r>
              <w:t xml:space="preserve"> </w:t>
            </w:r>
            <w:r>
              <w:br/>
            </w:r>
            <w:r>
              <w:rPr>
                <w:rStyle w:val="HTML"/>
              </w:rPr>
              <w:t>net</w:t>
            </w:r>
            <w:r>
              <w:t xml:space="preserve"> (</w:t>
            </w:r>
            <w:r>
              <w:rPr>
                <w:rStyle w:val="HTML"/>
              </w:rPr>
              <w:t>FUTURES</w:t>
            </w:r>
            <w:r>
              <w:t>/</w:t>
            </w:r>
            <w:r>
              <w:rPr>
                <w:rStyle w:val="HTML"/>
              </w:rPr>
              <w:t>SWAP</w:t>
            </w:r>
            <w:r>
              <w:t>/</w:t>
            </w:r>
            <w:r>
              <w:rPr>
                <w:rStyle w:val="HTML"/>
              </w:rPr>
              <w:t>OPTION</w:t>
            </w:r>
            <w:r>
              <w:t xml:space="preserve">: positive </w:t>
            </w:r>
            <w:r>
              <w:rPr>
                <w:rStyle w:val="HTML"/>
              </w:rPr>
              <w:t>pos</w:t>
            </w:r>
            <w:r>
              <w:t xml:space="preserve"> means long position and negative </w:t>
            </w:r>
            <w:r>
              <w:rPr>
                <w:rStyle w:val="HTML"/>
              </w:rPr>
              <w:t>pos</w:t>
            </w:r>
            <w:r>
              <w:t xml:space="preserve"> means short position. </w:t>
            </w:r>
            <w:r>
              <w:rPr>
                <w:rStyle w:val="HTML"/>
              </w:rPr>
              <w:t>MARGIN</w:t>
            </w:r>
            <w:r>
              <w:t xml:space="preserve">: </w:t>
            </w:r>
            <w:r>
              <w:rPr>
                <w:rStyle w:val="HTML"/>
              </w:rPr>
              <w:t>posCcy</w:t>
            </w:r>
            <w:r>
              <w:t xml:space="preserve"> being base currency means long position, </w:t>
            </w:r>
            <w:r>
              <w:rPr>
                <w:rStyle w:val="HTML"/>
              </w:rPr>
              <w:t>posCcy</w:t>
            </w:r>
            <w:r>
              <w:t xml:space="preserve"> being quote currency means short position.)</w:t>
            </w:r>
          </w:p>
        </w:tc>
      </w:tr>
      <w:tr w:rsidR="00000000">
        <w:trPr>
          <w:divId w:val="175387555"/>
          <w:tblCellSpacing w:w="15" w:type="dxa"/>
        </w:trPr>
        <w:tc>
          <w:tcPr>
            <w:tcW w:w="0" w:type="auto"/>
            <w:vAlign w:val="center"/>
            <w:hideMark/>
          </w:tcPr>
          <w:p w:rsidR="00000000" w:rsidRDefault="00000000">
            <w:r>
              <w:t>&gt; pos</w:t>
            </w:r>
          </w:p>
        </w:tc>
        <w:tc>
          <w:tcPr>
            <w:tcW w:w="0" w:type="auto"/>
            <w:vAlign w:val="center"/>
            <w:hideMark/>
          </w:tcPr>
          <w:p w:rsidR="00000000" w:rsidRDefault="00000000">
            <w:r>
              <w:t>String</w:t>
            </w:r>
          </w:p>
        </w:tc>
        <w:tc>
          <w:tcPr>
            <w:tcW w:w="0" w:type="auto"/>
            <w:vAlign w:val="center"/>
            <w:hideMark/>
          </w:tcPr>
          <w:p w:rsidR="00000000" w:rsidRDefault="00000000">
            <w:r>
              <w:t xml:space="preserve">Quantity of positions. In the isolated margin mode, when doing manual transfers, </w:t>
            </w:r>
            <w:r>
              <w:lastRenderedPageBreak/>
              <w:t xml:space="preserve">a position with pos of </w:t>
            </w:r>
            <w:r>
              <w:rPr>
                <w:rStyle w:val="HTML"/>
              </w:rPr>
              <w:t>0</w:t>
            </w:r>
            <w:r>
              <w:t xml:space="preserve"> will be generated after the </w:t>
            </w:r>
            <w:r>
              <w:rPr>
                <w:rStyle w:val="search-highlight"/>
              </w:rPr>
              <w:t>depos</w:t>
            </w:r>
            <w:r>
              <w:t>it is transferred</w:t>
            </w:r>
          </w:p>
        </w:tc>
      </w:tr>
      <w:tr w:rsidR="00000000">
        <w:trPr>
          <w:divId w:val="175387555"/>
          <w:tblCellSpacing w:w="15" w:type="dxa"/>
        </w:trPr>
        <w:tc>
          <w:tcPr>
            <w:tcW w:w="0" w:type="auto"/>
            <w:vAlign w:val="center"/>
            <w:hideMark/>
          </w:tcPr>
          <w:p w:rsidR="00000000" w:rsidRDefault="00000000">
            <w:r>
              <w:lastRenderedPageBreak/>
              <w:t>&gt; baseBal</w:t>
            </w:r>
          </w:p>
        </w:tc>
        <w:tc>
          <w:tcPr>
            <w:tcW w:w="0" w:type="auto"/>
            <w:vAlign w:val="center"/>
            <w:hideMark/>
          </w:tcPr>
          <w:p w:rsidR="00000000" w:rsidRDefault="00000000">
            <w:r>
              <w:t>String</w:t>
            </w:r>
          </w:p>
        </w:tc>
        <w:tc>
          <w:tcPr>
            <w:tcW w:w="0" w:type="auto"/>
            <w:vAlign w:val="center"/>
            <w:hideMark/>
          </w:tcPr>
          <w:p w:rsidR="00000000" w:rsidRDefault="00000000">
            <w:del w:id="9" w:author="Unknown">
              <w:r>
                <w:delText xml:space="preserve">Base currency balance, only applicable to </w:delText>
              </w:r>
              <w:r>
                <w:rPr>
                  <w:rStyle w:val="HTML"/>
                </w:rPr>
                <w:delText>MARGIN</w:delText>
              </w:r>
              <w:r>
                <w:delText>（Quick Margin Mode）</w:delText>
              </w:r>
            </w:del>
            <w:r>
              <w:t>(Deprecated)</w:t>
            </w:r>
          </w:p>
        </w:tc>
      </w:tr>
      <w:tr w:rsidR="00000000">
        <w:trPr>
          <w:divId w:val="175387555"/>
          <w:tblCellSpacing w:w="15" w:type="dxa"/>
        </w:trPr>
        <w:tc>
          <w:tcPr>
            <w:tcW w:w="0" w:type="auto"/>
            <w:vAlign w:val="center"/>
            <w:hideMark/>
          </w:tcPr>
          <w:p w:rsidR="00000000" w:rsidRDefault="00000000">
            <w:r>
              <w:t>&gt; quoteBal</w:t>
            </w:r>
          </w:p>
        </w:tc>
        <w:tc>
          <w:tcPr>
            <w:tcW w:w="0" w:type="auto"/>
            <w:vAlign w:val="center"/>
            <w:hideMark/>
          </w:tcPr>
          <w:p w:rsidR="00000000" w:rsidRDefault="00000000">
            <w:r>
              <w:t>String</w:t>
            </w:r>
          </w:p>
        </w:tc>
        <w:tc>
          <w:tcPr>
            <w:tcW w:w="0" w:type="auto"/>
            <w:vAlign w:val="center"/>
            <w:hideMark/>
          </w:tcPr>
          <w:p w:rsidR="00000000" w:rsidRDefault="00000000">
            <w:del w:id="10" w:author="Unknown">
              <w:r>
                <w:delText xml:space="preserve">Quote currency balance, only applicable to </w:delText>
              </w:r>
              <w:r>
                <w:rPr>
                  <w:rStyle w:val="HTML"/>
                </w:rPr>
                <w:delText>MARGIN</w:delText>
              </w:r>
              <w:r>
                <w:delText>（Quick Margin Mode）</w:delText>
              </w:r>
            </w:del>
            <w:r>
              <w:t>(Deprecated)</w:t>
            </w:r>
          </w:p>
        </w:tc>
      </w:tr>
      <w:tr w:rsidR="00000000">
        <w:trPr>
          <w:divId w:val="175387555"/>
          <w:tblCellSpacing w:w="15" w:type="dxa"/>
        </w:trPr>
        <w:tc>
          <w:tcPr>
            <w:tcW w:w="0" w:type="auto"/>
            <w:vAlign w:val="center"/>
            <w:hideMark/>
          </w:tcPr>
          <w:p w:rsidR="00000000" w:rsidRDefault="00000000">
            <w:r>
              <w:t>&gt; baseBorrowed</w:t>
            </w:r>
          </w:p>
        </w:tc>
        <w:tc>
          <w:tcPr>
            <w:tcW w:w="0" w:type="auto"/>
            <w:vAlign w:val="center"/>
            <w:hideMark/>
          </w:tcPr>
          <w:p w:rsidR="00000000" w:rsidRDefault="00000000">
            <w:r>
              <w:t>String</w:t>
            </w:r>
          </w:p>
        </w:tc>
        <w:tc>
          <w:tcPr>
            <w:tcW w:w="0" w:type="auto"/>
            <w:vAlign w:val="center"/>
            <w:hideMark/>
          </w:tcPr>
          <w:p w:rsidR="00000000" w:rsidRDefault="00000000">
            <w:del w:id="11" w:author="Unknown">
              <w:r>
                <w:delText>Base currency amount already borrowed, only applicable to MARGIN(Quick Margin Mode）</w:delText>
              </w:r>
            </w:del>
            <w:r>
              <w:t>(Deprecated)</w:t>
            </w:r>
          </w:p>
        </w:tc>
      </w:tr>
      <w:tr w:rsidR="00000000">
        <w:trPr>
          <w:divId w:val="175387555"/>
          <w:tblCellSpacing w:w="15" w:type="dxa"/>
        </w:trPr>
        <w:tc>
          <w:tcPr>
            <w:tcW w:w="0" w:type="auto"/>
            <w:vAlign w:val="center"/>
            <w:hideMark/>
          </w:tcPr>
          <w:p w:rsidR="00000000" w:rsidRDefault="00000000">
            <w:r>
              <w:t>&gt; baseInterest</w:t>
            </w:r>
          </w:p>
        </w:tc>
        <w:tc>
          <w:tcPr>
            <w:tcW w:w="0" w:type="auto"/>
            <w:vAlign w:val="center"/>
            <w:hideMark/>
          </w:tcPr>
          <w:p w:rsidR="00000000" w:rsidRDefault="00000000">
            <w:r>
              <w:t>String</w:t>
            </w:r>
          </w:p>
        </w:tc>
        <w:tc>
          <w:tcPr>
            <w:tcW w:w="0" w:type="auto"/>
            <w:vAlign w:val="center"/>
            <w:hideMark/>
          </w:tcPr>
          <w:p w:rsidR="00000000" w:rsidRDefault="00000000">
            <w:del w:id="12" w:author="Unknown">
              <w:r>
                <w:delText>Base Interest, undeducted interest that has been incurred, only applicable to MARGIN(Quick Margin Mode）</w:delText>
              </w:r>
            </w:del>
            <w:r>
              <w:t>(Deprecated)</w:t>
            </w:r>
          </w:p>
        </w:tc>
      </w:tr>
      <w:tr w:rsidR="00000000">
        <w:trPr>
          <w:divId w:val="175387555"/>
          <w:tblCellSpacing w:w="15" w:type="dxa"/>
        </w:trPr>
        <w:tc>
          <w:tcPr>
            <w:tcW w:w="0" w:type="auto"/>
            <w:vAlign w:val="center"/>
            <w:hideMark/>
          </w:tcPr>
          <w:p w:rsidR="00000000" w:rsidRDefault="00000000">
            <w:r>
              <w:t>&gt; quoteBorrowed</w:t>
            </w:r>
          </w:p>
        </w:tc>
        <w:tc>
          <w:tcPr>
            <w:tcW w:w="0" w:type="auto"/>
            <w:vAlign w:val="center"/>
            <w:hideMark/>
          </w:tcPr>
          <w:p w:rsidR="00000000" w:rsidRDefault="00000000">
            <w:r>
              <w:t>String</w:t>
            </w:r>
          </w:p>
        </w:tc>
        <w:tc>
          <w:tcPr>
            <w:tcW w:w="0" w:type="auto"/>
            <w:vAlign w:val="center"/>
            <w:hideMark/>
          </w:tcPr>
          <w:p w:rsidR="00000000" w:rsidRDefault="00000000">
            <w:del w:id="13" w:author="Unknown">
              <w:r>
                <w:delText>Quote currency amount already borrowed, only applicable to MARGIN(Quick Margin Mode）</w:delText>
              </w:r>
            </w:del>
            <w:r>
              <w:t>(Deprecated)</w:t>
            </w:r>
          </w:p>
        </w:tc>
      </w:tr>
      <w:tr w:rsidR="00000000">
        <w:trPr>
          <w:divId w:val="175387555"/>
          <w:tblCellSpacing w:w="15" w:type="dxa"/>
        </w:trPr>
        <w:tc>
          <w:tcPr>
            <w:tcW w:w="0" w:type="auto"/>
            <w:vAlign w:val="center"/>
            <w:hideMark/>
          </w:tcPr>
          <w:p w:rsidR="00000000" w:rsidRDefault="00000000">
            <w:r>
              <w:t>&gt; quoteInterest</w:t>
            </w:r>
          </w:p>
        </w:tc>
        <w:tc>
          <w:tcPr>
            <w:tcW w:w="0" w:type="auto"/>
            <w:vAlign w:val="center"/>
            <w:hideMark/>
          </w:tcPr>
          <w:p w:rsidR="00000000" w:rsidRDefault="00000000">
            <w:r>
              <w:t>String</w:t>
            </w:r>
          </w:p>
        </w:tc>
        <w:tc>
          <w:tcPr>
            <w:tcW w:w="0" w:type="auto"/>
            <w:vAlign w:val="center"/>
            <w:hideMark/>
          </w:tcPr>
          <w:p w:rsidR="00000000" w:rsidRDefault="00000000">
            <w:del w:id="14" w:author="Unknown">
              <w:r>
                <w:delText>Quote Interest, undeducted interest that has been incurred, only applicable to MARGIN(Quick Margin Mode）</w:delText>
              </w:r>
            </w:del>
            <w:r>
              <w:t>(Deprecated)</w:t>
            </w:r>
          </w:p>
        </w:tc>
      </w:tr>
      <w:tr w:rsidR="00000000">
        <w:trPr>
          <w:divId w:val="175387555"/>
          <w:tblCellSpacing w:w="15" w:type="dxa"/>
        </w:trPr>
        <w:tc>
          <w:tcPr>
            <w:tcW w:w="0" w:type="auto"/>
            <w:vAlign w:val="center"/>
            <w:hideMark/>
          </w:tcPr>
          <w:p w:rsidR="00000000" w:rsidRDefault="00000000">
            <w:r>
              <w:t>&gt; posCcy</w:t>
            </w:r>
          </w:p>
        </w:tc>
        <w:tc>
          <w:tcPr>
            <w:tcW w:w="0" w:type="auto"/>
            <w:vAlign w:val="center"/>
            <w:hideMark/>
          </w:tcPr>
          <w:p w:rsidR="00000000" w:rsidRDefault="00000000">
            <w:r>
              <w:t>String</w:t>
            </w:r>
          </w:p>
        </w:tc>
        <w:tc>
          <w:tcPr>
            <w:tcW w:w="0" w:type="auto"/>
            <w:vAlign w:val="center"/>
            <w:hideMark/>
          </w:tcPr>
          <w:p w:rsidR="00000000" w:rsidRDefault="00000000">
            <w:r>
              <w:t xml:space="preserve">Position currency, only applicable to </w:t>
            </w:r>
            <w:r>
              <w:rPr>
                <w:rStyle w:val="HTML"/>
              </w:rPr>
              <w:t>MARGIN</w:t>
            </w:r>
            <w:r>
              <w:t xml:space="preserve"> positions</w:t>
            </w:r>
          </w:p>
        </w:tc>
      </w:tr>
      <w:tr w:rsidR="00000000">
        <w:trPr>
          <w:divId w:val="175387555"/>
          <w:tblCellSpacing w:w="15" w:type="dxa"/>
        </w:trPr>
        <w:tc>
          <w:tcPr>
            <w:tcW w:w="0" w:type="auto"/>
            <w:vAlign w:val="center"/>
            <w:hideMark/>
          </w:tcPr>
          <w:p w:rsidR="00000000" w:rsidRDefault="00000000">
            <w:r>
              <w:t>&gt; availPos</w:t>
            </w:r>
          </w:p>
        </w:tc>
        <w:tc>
          <w:tcPr>
            <w:tcW w:w="0" w:type="auto"/>
            <w:vAlign w:val="center"/>
            <w:hideMark/>
          </w:tcPr>
          <w:p w:rsidR="00000000" w:rsidRDefault="00000000">
            <w:r>
              <w:t>String</w:t>
            </w:r>
          </w:p>
        </w:tc>
        <w:tc>
          <w:tcPr>
            <w:tcW w:w="0" w:type="auto"/>
            <w:vAlign w:val="center"/>
            <w:hideMark/>
          </w:tcPr>
          <w:p w:rsidR="00000000" w:rsidRDefault="00000000">
            <w:r>
              <w:t xml:space="preserve">Position that can be closed </w:t>
            </w:r>
            <w:r>
              <w:br/>
              <w:t xml:space="preserve">Only applicable to </w:t>
            </w:r>
            <w:r>
              <w:rPr>
                <w:rStyle w:val="HTML"/>
              </w:rPr>
              <w:t>MARGIN</w:t>
            </w:r>
            <w:r>
              <w:t xml:space="preserve"> and </w:t>
            </w:r>
            <w:r>
              <w:rPr>
                <w:rStyle w:val="HTML"/>
              </w:rPr>
              <w:t>OPTION</w:t>
            </w:r>
            <w:r>
              <w:t xml:space="preserve">. </w:t>
            </w:r>
            <w:r>
              <w:br/>
              <w:t xml:space="preserve">For </w:t>
            </w:r>
            <w:r>
              <w:rPr>
                <w:rStyle w:val="HTML"/>
              </w:rPr>
              <w:t>Margin</w:t>
            </w:r>
            <w:r>
              <w:t xml:space="preserve"> position, the rest of sz will be </w:t>
            </w:r>
            <w:r>
              <w:rPr>
                <w:rStyle w:val="HTML"/>
              </w:rPr>
              <w:t>SPOT</w:t>
            </w:r>
            <w:r>
              <w:t xml:space="preserve"> trading after the liability is repaid while closing the position. Please get the available reduce-only amount from "Get maximum available tradable amount" if you want to reduce the amount of </w:t>
            </w:r>
            <w:r>
              <w:rPr>
                <w:rStyle w:val="HTML"/>
              </w:rPr>
              <w:t>SPOT</w:t>
            </w:r>
            <w:r>
              <w:t xml:space="preserve"> trading as much as possible.</w:t>
            </w:r>
          </w:p>
        </w:tc>
      </w:tr>
      <w:tr w:rsidR="00000000">
        <w:trPr>
          <w:divId w:val="175387555"/>
          <w:tblCellSpacing w:w="15" w:type="dxa"/>
        </w:trPr>
        <w:tc>
          <w:tcPr>
            <w:tcW w:w="0" w:type="auto"/>
            <w:vAlign w:val="center"/>
            <w:hideMark/>
          </w:tcPr>
          <w:p w:rsidR="00000000" w:rsidRDefault="00000000">
            <w:r>
              <w:t>&gt; avgPx</w:t>
            </w:r>
          </w:p>
        </w:tc>
        <w:tc>
          <w:tcPr>
            <w:tcW w:w="0" w:type="auto"/>
            <w:vAlign w:val="center"/>
            <w:hideMark/>
          </w:tcPr>
          <w:p w:rsidR="00000000" w:rsidRDefault="00000000">
            <w:r>
              <w:t>String</w:t>
            </w:r>
          </w:p>
        </w:tc>
        <w:tc>
          <w:tcPr>
            <w:tcW w:w="0" w:type="auto"/>
            <w:vAlign w:val="center"/>
            <w:hideMark/>
          </w:tcPr>
          <w:p w:rsidR="00000000" w:rsidRDefault="00000000">
            <w:r>
              <w:t>Average open price</w:t>
            </w:r>
          </w:p>
        </w:tc>
      </w:tr>
      <w:tr w:rsidR="00000000">
        <w:trPr>
          <w:divId w:val="175387555"/>
          <w:tblCellSpacing w:w="15" w:type="dxa"/>
        </w:trPr>
        <w:tc>
          <w:tcPr>
            <w:tcW w:w="0" w:type="auto"/>
            <w:vAlign w:val="center"/>
            <w:hideMark/>
          </w:tcPr>
          <w:p w:rsidR="00000000" w:rsidRDefault="00000000">
            <w:r>
              <w:t>&gt; upl</w:t>
            </w:r>
          </w:p>
        </w:tc>
        <w:tc>
          <w:tcPr>
            <w:tcW w:w="0" w:type="auto"/>
            <w:vAlign w:val="center"/>
            <w:hideMark/>
          </w:tcPr>
          <w:p w:rsidR="00000000" w:rsidRDefault="00000000">
            <w:r>
              <w:t>String</w:t>
            </w:r>
          </w:p>
        </w:tc>
        <w:tc>
          <w:tcPr>
            <w:tcW w:w="0" w:type="auto"/>
            <w:vAlign w:val="center"/>
            <w:hideMark/>
          </w:tcPr>
          <w:p w:rsidR="00000000" w:rsidRDefault="00000000">
            <w:r>
              <w:t>Unrealized profit and loss calculated by mark price.</w:t>
            </w:r>
          </w:p>
        </w:tc>
      </w:tr>
      <w:tr w:rsidR="00000000">
        <w:trPr>
          <w:divId w:val="175387555"/>
          <w:tblCellSpacing w:w="15" w:type="dxa"/>
        </w:trPr>
        <w:tc>
          <w:tcPr>
            <w:tcW w:w="0" w:type="auto"/>
            <w:vAlign w:val="center"/>
            <w:hideMark/>
          </w:tcPr>
          <w:p w:rsidR="00000000" w:rsidRDefault="00000000">
            <w:r>
              <w:t>&gt; uplRatio</w:t>
            </w:r>
          </w:p>
        </w:tc>
        <w:tc>
          <w:tcPr>
            <w:tcW w:w="0" w:type="auto"/>
            <w:vAlign w:val="center"/>
            <w:hideMark/>
          </w:tcPr>
          <w:p w:rsidR="00000000" w:rsidRDefault="00000000">
            <w:r>
              <w:t>String</w:t>
            </w:r>
          </w:p>
        </w:tc>
        <w:tc>
          <w:tcPr>
            <w:tcW w:w="0" w:type="auto"/>
            <w:vAlign w:val="center"/>
            <w:hideMark/>
          </w:tcPr>
          <w:p w:rsidR="00000000" w:rsidRDefault="00000000">
            <w:r>
              <w:t>Unrealized profit and loss ratio calculated by mark price.</w:t>
            </w:r>
          </w:p>
        </w:tc>
      </w:tr>
      <w:tr w:rsidR="00000000">
        <w:trPr>
          <w:divId w:val="175387555"/>
          <w:tblCellSpacing w:w="15" w:type="dxa"/>
        </w:trPr>
        <w:tc>
          <w:tcPr>
            <w:tcW w:w="0" w:type="auto"/>
            <w:vAlign w:val="center"/>
            <w:hideMark/>
          </w:tcPr>
          <w:p w:rsidR="00000000" w:rsidRDefault="00000000">
            <w:r>
              <w:t>&gt; uplLastPx</w:t>
            </w:r>
          </w:p>
        </w:tc>
        <w:tc>
          <w:tcPr>
            <w:tcW w:w="0" w:type="auto"/>
            <w:vAlign w:val="center"/>
            <w:hideMark/>
          </w:tcPr>
          <w:p w:rsidR="00000000" w:rsidRDefault="00000000">
            <w:r>
              <w:t>String</w:t>
            </w:r>
          </w:p>
        </w:tc>
        <w:tc>
          <w:tcPr>
            <w:tcW w:w="0" w:type="auto"/>
            <w:vAlign w:val="center"/>
            <w:hideMark/>
          </w:tcPr>
          <w:p w:rsidR="00000000" w:rsidRDefault="00000000">
            <w:r>
              <w:t>Unrealized profit and loss calculated by last price. Main usage is showing, actual value is upl.</w:t>
            </w:r>
          </w:p>
        </w:tc>
      </w:tr>
      <w:tr w:rsidR="00000000">
        <w:trPr>
          <w:divId w:val="175387555"/>
          <w:tblCellSpacing w:w="15" w:type="dxa"/>
        </w:trPr>
        <w:tc>
          <w:tcPr>
            <w:tcW w:w="0" w:type="auto"/>
            <w:vAlign w:val="center"/>
            <w:hideMark/>
          </w:tcPr>
          <w:p w:rsidR="00000000" w:rsidRDefault="00000000">
            <w:r>
              <w:t>&gt; uplRatioLastPx</w:t>
            </w:r>
          </w:p>
        </w:tc>
        <w:tc>
          <w:tcPr>
            <w:tcW w:w="0" w:type="auto"/>
            <w:vAlign w:val="center"/>
            <w:hideMark/>
          </w:tcPr>
          <w:p w:rsidR="00000000" w:rsidRDefault="00000000">
            <w:r>
              <w:t>String</w:t>
            </w:r>
          </w:p>
        </w:tc>
        <w:tc>
          <w:tcPr>
            <w:tcW w:w="0" w:type="auto"/>
            <w:vAlign w:val="center"/>
            <w:hideMark/>
          </w:tcPr>
          <w:p w:rsidR="00000000" w:rsidRDefault="00000000">
            <w:r>
              <w:t>Unrealized profit and loss ratio calculated by last price.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 xml:space="preserve">Instrument ID, e.g. </w:t>
            </w:r>
            <w:r>
              <w:rPr>
                <w:rStyle w:val="HTML"/>
              </w:rPr>
              <w:t>BTC-USDT-SWAP</w:t>
            </w:r>
          </w:p>
        </w:tc>
      </w:tr>
      <w:tr w:rsidR="00000000">
        <w:trPr>
          <w:divId w:val="175387555"/>
          <w:tblCellSpacing w:w="15" w:type="dxa"/>
        </w:trPr>
        <w:tc>
          <w:tcPr>
            <w:tcW w:w="0" w:type="auto"/>
            <w:vAlign w:val="center"/>
            <w:hideMark/>
          </w:tcPr>
          <w:p w:rsidR="00000000" w:rsidRDefault="00000000">
            <w:r>
              <w:t>&gt; lever</w:t>
            </w:r>
          </w:p>
        </w:tc>
        <w:tc>
          <w:tcPr>
            <w:tcW w:w="0" w:type="auto"/>
            <w:vAlign w:val="center"/>
            <w:hideMark/>
          </w:tcPr>
          <w:p w:rsidR="00000000" w:rsidRDefault="00000000">
            <w:r>
              <w:t>String</w:t>
            </w:r>
          </w:p>
        </w:tc>
        <w:tc>
          <w:tcPr>
            <w:tcW w:w="0" w:type="auto"/>
            <w:vAlign w:val="center"/>
            <w:hideMark/>
          </w:tcPr>
          <w:p w:rsidR="00000000" w:rsidRDefault="00000000">
            <w:r>
              <w:t xml:space="preserve">Leverage, not applicable to </w:t>
            </w:r>
            <w:r>
              <w:rPr>
                <w:rStyle w:val="HTML"/>
              </w:rPr>
              <w:t>OPTION</w:t>
            </w:r>
            <w:r>
              <w:t xml:space="preserve"> seller</w:t>
            </w:r>
          </w:p>
        </w:tc>
      </w:tr>
      <w:tr w:rsidR="00000000">
        <w:trPr>
          <w:divId w:val="175387555"/>
          <w:tblCellSpacing w:w="15" w:type="dxa"/>
        </w:trPr>
        <w:tc>
          <w:tcPr>
            <w:tcW w:w="0" w:type="auto"/>
            <w:vAlign w:val="center"/>
            <w:hideMark/>
          </w:tcPr>
          <w:p w:rsidR="00000000" w:rsidRDefault="00000000">
            <w:r>
              <w:t>&gt; liqPx</w:t>
            </w:r>
          </w:p>
        </w:tc>
        <w:tc>
          <w:tcPr>
            <w:tcW w:w="0" w:type="auto"/>
            <w:vAlign w:val="center"/>
            <w:hideMark/>
          </w:tcPr>
          <w:p w:rsidR="00000000" w:rsidRDefault="00000000">
            <w:r>
              <w:t>String</w:t>
            </w:r>
          </w:p>
        </w:tc>
        <w:tc>
          <w:tcPr>
            <w:tcW w:w="0" w:type="auto"/>
            <w:vAlign w:val="center"/>
            <w:hideMark/>
          </w:tcPr>
          <w:p w:rsidR="00000000" w:rsidRDefault="00000000">
            <w:r>
              <w:t xml:space="preserve">Estimated liquidation price </w:t>
            </w:r>
            <w:r>
              <w:br/>
              <w:t xml:space="preserve">Not applicable to </w:t>
            </w:r>
            <w:r>
              <w:rPr>
                <w:rStyle w:val="HTML"/>
              </w:rPr>
              <w:t>OPTION</w:t>
            </w:r>
          </w:p>
        </w:tc>
      </w:tr>
      <w:tr w:rsidR="00000000">
        <w:trPr>
          <w:divId w:val="175387555"/>
          <w:tblCellSpacing w:w="15" w:type="dxa"/>
        </w:trPr>
        <w:tc>
          <w:tcPr>
            <w:tcW w:w="0" w:type="auto"/>
            <w:vAlign w:val="center"/>
            <w:hideMark/>
          </w:tcPr>
          <w:p w:rsidR="00000000" w:rsidRDefault="00000000">
            <w:r>
              <w:t>&gt; markPx</w:t>
            </w:r>
          </w:p>
        </w:tc>
        <w:tc>
          <w:tcPr>
            <w:tcW w:w="0" w:type="auto"/>
            <w:vAlign w:val="center"/>
            <w:hideMark/>
          </w:tcPr>
          <w:p w:rsidR="00000000" w:rsidRDefault="00000000">
            <w:r>
              <w:t>String</w:t>
            </w:r>
          </w:p>
        </w:tc>
        <w:tc>
          <w:tcPr>
            <w:tcW w:w="0" w:type="auto"/>
            <w:vAlign w:val="center"/>
            <w:hideMark/>
          </w:tcPr>
          <w:p w:rsidR="00000000" w:rsidRDefault="00000000">
            <w:r>
              <w:t>Latest Mark price</w:t>
            </w:r>
          </w:p>
        </w:tc>
      </w:tr>
      <w:tr w:rsidR="00000000">
        <w:trPr>
          <w:divId w:val="175387555"/>
          <w:tblCellSpacing w:w="15" w:type="dxa"/>
        </w:trPr>
        <w:tc>
          <w:tcPr>
            <w:tcW w:w="0" w:type="auto"/>
            <w:vAlign w:val="center"/>
            <w:hideMark/>
          </w:tcPr>
          <w:p w:rsidR="00000000" w:rsidRDefault="00000000">
            <w:r>
              <w:t>&gt; imr</w:t>
            </w:r>
          </w:p>
        </w:tc>
        <w:tc>
          <w:tcPr>
            <w:tcW w:w="0" w:type="auto"/>
            <w:vAlign w:val="center"/>
            <w:hideMark/>
          </w:tcPr>
          <w:p w:rsidR="00000000" w:rsidRDefault="00000000">
            <w:r>
              <w:t>String</w:t>
            </w:r>
          </w:p>
        </w:tc>
        <w:tc>
          <w:tcPr>
            <w:tcW w:w="0" w:type="auto"/>
            <w:vAlign w:val="center"/>
            <w:hideMark/>
          </w:tcPr>
          <w:p w:rsidR="00000000" w:rsidRDefault="00000000">
            <w:r>
              <w:t xml:space="preserve">Initial margin requirement, only applicable to </w:t>
            </w:r>
            <w:r>
              <w:rPr>
                <w:rStyle w:val="HTML"/>
              </w:rPr>
              <w:t>cross</w:t>
            </w:r>
          </w:p>
        </w:tc>
      </w:tr>
      <w:tr w:rsidR="00000000">
        <w:trPr>
          <w:divId w:val="175387555"/>
          <w:tblCellSpacing w:w="15" w:type="dxa"/>
        </w:trPr>
        <w:tc>
          <w:tcPr>
            <w:tcW w:w="0" w:type="auto"/>
            <w:vAlign w:val="center"/>
            <w:hideMark/>
          </w:tcPr>
          <w:p w:rsidR="00000000" w:rsidRDefault="00000000">
            <w:r>
              <w:t>&gt; margin</w:t>
            </w:r>
          </w:p>
        </w:tc>
        <w:tc>
          <w:tcPr>
            <w:tcW w:w="0" w:type="auto"/>
            <w:vAlign w:val="center"/>
            <w:hideMark/>
          </w:tcPr>
          <w:p w:rsidR="00000000" w:rsidRDefault="00000000">
            <w:r>
              <w:t>String</w:t>
            </w:r>
          </w:p>
        </w:tc>
        <w:tc>
          <w:tcPr>
            <w:tcW w:w="0" w:type="auto"/>
            <w:vAlign w:val="center"/>
            <w:hideMark/>
          </w:tcPr>
          <w:p w:rsidR="00000000" w:rsidRDefault="00000000">
            <w:r>
              <w:t xml:space="preserve">Margin, can be added or reduced. Only applicable to </w:t>
            </w:r>
            <w:r>
              <w:rPr>
                <w:rStyle w:val="HTML"/>
              </w:rPr>
              <w:t>isolated</w:t>
            </w:r>
            <w:r>
              <w:t xml:space="preserve"> </w:t>
            </w:r>
            <w:r>
              <w:rPr>
                <w:rStyle w:val="HTML"/>
              </w:rPr>
              <w:t>Margin</w:t>
            </w:r>
            <w:r>
              <w:t>.</w:t>
            </w:r>
          </w:p>
        </w:tc>
      </w:tr>
      <w:tr w:rsidR="00000000">
        <w:trPr>
          <w:divId w:val="175387555"/>
          <w:tblCellSpacing w:w="15" w:type="dxa"/>
        </w:trPr>
        <w:tc>
          <w:tcPr>
            <w:tcW w:w="0" w:type="auto"/>
            <w:vAlign w:val="center"/>
            <w:hideMark/>
          </w:tcPr>
          <w:p w:rsidR="00000000" w:rsidRDefault="00000000">
            <w:r>
              <w:lastRenderedPageBreak/>
              <w:t>&gt; mgnRatio</w:t>
            </w:r>
          </w:p>
        </w:tc>
        <w:tc>
          <w:tcPr>
            <w:tcW w:w="0" w:type="auto"/>
            <w:vAlign w:val="center"/>
            <w:hideMark/>
          </w:tcPr>
          <w:p w:rsidR="00000000" w:rsidRDefault="00000000">
            <w:r>
              <w:t>String</w:t>
            </w:r>
          </w:p>
        </w:tc>
        <w:tc>
          <w:tcPr>
            <w:tcW w:w="0" w:type="auto"/>
            <w:vAlign w:val="center"/>
            <w:hideMark/>
          </w:tcPr>
          <w:p w:rsidR="00000000" w:rsidRDefault="00000000">
            <w:r>
              <w:t>Margin ratio</w:t>
            </w:r>
          </w:p>
        </w:tc>
      </w:tr>
      <w:tr w:rsidR="00000000">
        <w:trPr>
          <w:divId w:val="175387555"/>
          <w:tblCellSpacing w:w="15" w:type="dxa"/>
        </w:trPr>
        <w:tc>
          <w:tcPr>
            <w:tcW w:w="0" w:type="auto"/>
            <w:vAlign w:val="center"/>
            <w:hideMark/>
          </w:tcPr>
          <w:p w:rsidR="00000000" w:rsidRDefault="00000000">
            <w:r>
              <w:t>&gt; mmr</w:t>
            </w:r>
          </w:p>
        </w:tc>
        <w:tc>
          <w:tcPr>
            <w:tcW w:w="0" w:type="auto"/>
            <w:vAlign w:val="center"/>
            <w:hideMark/>
          </w:tcPr>
          <w:p w:rsidR="00000000" w:rsidRDefault="00000000">
            <w:r>
              <w:t>String</w:t>
            </w:r>
          </w:p>
        </w:tc>
        <w:tc>
          <w:tcPr>
            <w:tcW w:w="0" w:type="auto"/>
            <w:vAlign w:val="center"/>
            <w:hideMark/>
          </w:tcPr>
          <w:p w:rsidR="00000000" w:rsidRDefault="00000000">
            <w:r>
              <w:t>Maintenance margin requirement</w:t>
            </w:r>
          </w:p>
        </w:tc>
      </w:tr>
      <w:tr w:rsidR="00000000">
        <w:trPr>
          <w:divId w:val="175387555"/>
          <w:tblCellSpacing w:w="15" w:type="dxa"/>
        </w:trPr>
        <w:tc>
          <w:tcPr>
            <w:tcW w:w="0" w:type="auto"/>
            <w:vAlign w:val="center"/>
            <w:hideMark/>
          </w:tcPr>
          <w:p w:rsidR="00000000" w:rsidRDefault="00000000">
            <w:r>
              <w:t>&gt; liab</w:t>
            </w:r>
          </w:p>
        </w:tc>
        <w:tc>
          <w:tcPr>
            <w:tcW w:w="0" w:type="auto"/>
            <w:vAlign w:val="center"/>
            <w:hideMark/>
          </w:tcPr>
          <w:p w:rsidR="00000000" w:rsidRDefault="00000000">
            <w:r>
              <w:t>String</w:t>
            </w:r>
          </w:p>
        </w:tc>
        <w:tc>
          <w:tcPr>
            <w:tcW w:w="0" w:type="auto"/>
            <w:vAlign w:val="center"/>
            <w:hideMark/>
          </w:tcPr>
          <w:p w:rsidR="00000000" w:rsidRDefault="00000000">
            <w:r>
              <w:t xml:space="preserve">Liabilities, only applicable to </w:t>
            </w:r>
            <w:r>
              <w:rPr>
                <w:rStyle w:val="HTML"/>
              </w:rPr>
              <w:t>MARGIN</w:t>
            </w:r>
            <w:r>
              <w:t>.</w:t>
            </w:r>
          </w:p>
        </w:tc>
      </w:tr>
      <w:tr w:rsidR="00000000">
        <w:trPr>
          <w:divId w:val="175387555"/>
          <w:tblCellSpacing w:w="15" w:type="dxa"/>
        </w:trPr>
        <w:tc>
          <w:tcPr>
            <w:tcW w:w="0" w:type="auto"/>
            <w:vAlign w:val="center"/>
            <w:hideMark/>
          </w:tcPr>
          <w:p w:rsidR="00000000" w:rsidRDefault="00000000">
            <w:r>
              <w:t>&gt; liabCcy</w:t>
            </w:r>
          </w:p>
        </w:tc>
        <w:tc>
          <w:tcPr>
            <w:tcW w:w="0" w:type="auto"/>
            <w:vAlign w:val="center"/>
            <w:hideMark/>
          </w:tcPr>
          <w:p w:rsidR="00000000" w:rsidRDefault="00000000">
            <w:r>
              <w:t>String</w:t>
            </w:r>
          </w:p>
        </w:tc>
        <w:tc>
          <w:tcPr>
            <w:tcW w:w="0" w:type="auto"/>
            <w:vAlign w:val="center"/>
            <w:hideMark/>
          </w:tcPr>
          <w:p w:rsidR="00000000" w:rsidRDefault="00000000">
            <w:r>
              <w:t xml:space="preserve">Liabilities currency, only applicable to </w:t>
            </w:r>
            <w:r>
              <w:rPr>
                <w:rStyle w:val="HTML"/>
              </w:rPr>
              <w:t>MARGIN</w:t>
            </w:r>
            <w:r>
              <w:t>.</w:t>
            </w:r>
          </w:p>
        </w:tc>
      </w:tr>
      <w:tr w:rsidR="00000000">
        <w:trPr>
          <w:divId w:val="175387555"/>
          <w:tblCellSpacing w:w="15" w:type="dxa"/>
        </w:trPr>
        <w:tc>
          <w:tcPr>
            <w:tcW w:w="0" w:type="auto"/>
            <w:vAlign w:val="center"/>
            <w:hideMark/>
          </w:tcPr>
          <w:p w:rsidR="00000000" w:rsidRDefault="00000000">
            <w:r>
              <w:t>&gt; interest</w:t>
            </w:r>
          </w:p>
        </w:tc>
        <w:tc>
          <w:tcPr>
            <w:tcW w:w="0" w:type="auto"/>
            <w:vAlign w:val="center"/>
            <w:hideMark/>
          </w:tcPr>
          <w:p w:rsidR="00000000" w:rsidRDefault="00000000">
            <w:r>
              <w:t>String</w:t>
            </w:r>
          </w:p>
        </w:tc>
        <w:tc>
          <w:tcPr>
            <w:tcW w:w="0" w:type="auto"/>
            <w:vAlign w:val="center"/>
            <w:hideMark/>
          </w:tcPr>
          <w:p w:rsidR="00000000" w:rsidRDefault="00000000">
            <w:r>
              <w:t>Interest accrued that has not been settled.</w:t>
            </w:r>
          </w:p>
        </w:tc>
      </w:tr>
      <w:tr w:rsidR="00000000">
        <w:trPr>
          <w:divId w:val="175387555"/>
          <w:tblCellSpacing w:w="15" w:type="dxa"/>
        </w:trPr>
        <w:tc>
          <w:tcPr>
            <w:tcW w:w="0" w:type="auto"/>
            <w:vAlign w:val="center"/>
            <w:hideMark/>
          </w:tcPr>
          <w:p w:rsidR="00000000" w:rsidRDefault="00000000">
            <w:r>
              <w:t>&gt; tradeId</w:t>
            </w:r>
          </w:p>
        </w:tc>
        <w:tc>
          <w:tcPr>
            <w:tcW w:w="0" w:type="auto"/>
            <w:vAlign w:val="center"/>
            <w:hideMark/>
          </w:tcPr>
          <w:p w:rsidR="00000000" w:rsidRDefault="00000000">
            <w:r>
              <w:t>String</w:t>
            </w:r>
          </w:p>
        </w:tc>
        <w:tc>
          <w:tcPr>
            <w:tcW w:w="0" w:type="auto"/>
            <w:vAlign w:val="center"/>
            <w:hideMark/>
          </w:tcPr>
          <w:p w:rsidR="00000000" w:rsidRDefault="00000000">
            <w:r>
              <w:t>Last trade ID</w:t>
            </w:r>
          </w:p>
        </w:tc>
      </w:tr>
      <w:tr w:rsidR="00000000">
        <w:trPr>
          <w:divId w:val="175387555"/>
          <w:tblCellSpacing w:w="15" w:type="dxa"/>
        </w:trPr>
        <w:tc>
          <w:tcPr>
            <w:tcW w:w="0" w:type="auto"/>
            <w:vAlign w:val="center"/>
            <w:hideMark/>
          </w:tcPr>
          <w:p w:rsidR="00000000" w:rsidRDefault="00000000">
            <w:r>
              <w:t>&gt; notionalUsd</w:t>
            </w:r>
          </w:p>
        </w:tc>
        <w:tc>
          <w:tcPr>
            <w:tcW w:w="0" w:type="auto"/>
            <w:vAlign w:val="center"/>
            <w:hideMark/>
          </w:tcPr>
          <w:p w:rsidR="00000000" w:rsidRDefault="00000000">
            <w:r>
              <w:t>String</w:t>
            </w:r>
          </w:p>
        </w:tc>
        <w:tc>
          <w:tcPr>
            <w:tcW w:w="0" w:type="auto"/>
            <w:vAlign w:val="center"/>
            <w:hideMark/>
          </w:tcPr>
          <w:p w:rsidR="00000000" w:rsidRDefault="00000000">
            <w:r>
              <w:t xml:space="preserve">Notional value of positions in </w:t>
            </w:r>
            <w:r>
              <w:rPr>
                <w:rStyle w:val="HTML"/>
              </w:rPr>
              <w:t>USD</w:t>
            </w:r>
          </w:p>
        </w:tc>
      </w:tr>
      <w:tr w:rsidR="00000000">
        <w:trPr>
          <w:divId w:val="175387555"/>
          <w:tblCellSpacing w:w="15" w:type="dxa"/>
        </w:trPr>
        <w:tc>
          <w:tcPr>
            <w:tcW w:w="0" w:type="auto"/>
            <w:vAlign w:val="center"/>
            <w:hideMark/>
          </w:tcPr>
          <w:p w:rsidR="00000000" w:rsidRDefault="00000000">
            <w:r>
              <w:t>&gt; optVal</w:t>
            </w:r>
          </w:p>
        </w:tc>
        <w:tc>
          <w:tcPr>
            <w:tcW w:w="0" w:type="auto"/>
            <w:vAlign w:val="center"/>
            <w:hideMark/>
          </w:tcPr>
          <w:p w:rsidR="00000000" w:rsidRDefault="00000000">
            <w:r>
              <w:t>String</w:t>
            </w:r>
          </w:p>
        </w:tc>
        <w:tc>
          <w:tcPr>
            <w:tcW w:w="0" w:type="auto"/>
            <w:vAlign w:val="center"/>
            <w:hideMark/>
          </w:tcPr>
          <w:p w:rsidR="00000000" w:rsidRDefault="00000000">
            <w:r>
              <w:t xml:space="preserve">Option Value, only applicable to </w:t>
            </w:r>
            <w:r>
              <w:rPr>
                <w:rStyle w:val="HTML"/>
              </w:rPr>
              <w:t>OPTION</w:t>
            </w:r>
            <w:r>
              <w:t>.</w:t>
            </w:r>
          </w:p>
        </w:tc>
      </w:tr>
      <w:tr w:rsidR="00000000">
        <w:trPr>
          <w:divId w:val="175387555"/>
          <w:tblCellSpacing w:w="15" w:type="dxa"/>
        </w:trPr>
        <w:tc>
          <w:tcPr>
            <w:tcW w:w="0" w:type="auto"/>
            <w:vAlign w:val="center"/>
            <w:hideMark/>
          </w:tcPr>
          <w:p w:rsidR="00000000" w:rsidRDefault="00000000">
            <w:r>
              <w:t>&gt; pendingCloseOrdLiabVal</w:t>
            </w:r>
          </w:p>
        </w:tc>
        <w:tc>
          <w:tcPr>
            <w:tcW w:w="0" w:type="auto"/>
            <w:vAlign w:val="center"/>
            <w:hideMark/>
          </w:tcPr>
          <w:p w:rsidR="00000000" w:rsidRDefault="00000000">
            <w:r>
              <w:t>String</w:t>
            </w:r>
          </w:p>
        </w:tc>
        <w:tc>
          <w:tcPr>
            <w:tcW w:w="0" w:type="auto"/>
            <w:vAlign w:val="center"/>
            <w:hideMark/>
          </w:tcPr>
          <w:p w:rsidR="00000000" w:rsidRDefault="00000000">
            <w:r>
              <w:t>The amount of close orders of isolated margin liability.</w:t>
            </w:r>
          </w:p>
        </w:tc>
      </w:tr>
      <w:tr w:rsidR="00000000">
        <w:trPr>
          <w:divId w:val="175387555"/>
          <w:tblCellSpacing w:w="15" w:type="dxa"/>
        </w:trPr>
        <w:tc>
          <w:tcPr>
            <w:tcW w:w="0" w:type="auto"/>
            <w:vAlign w:val="center"/>
            <w:hideMark/>
          </w:tcPr>
          <w:p w:rsidR="00000000" w:rsidRDefault="00000000">
            <w:r>
              <w:t>&gt; adl</w:t>
            </w:r>
          </w:p>
        </w:tc>
        <w:tc>
          <w:tcPr>
            <w:tcW w:w="0" w:type="auto"/>
            <w:vAlign w:val="center"/>
            <w:hideMark/>
          </w:tcPr>
          <w:p w:rsidR="00000000" w:rsidRDefault="00000000">
            <w:r>
              <w:t>String</w:t>
            </w:r>
          </w:p>
        </w:tc>
        <w:tc>
          <w:tcPr>
            <w:tcW w:w="0" w:type="auto"/>
            <w:vAlign w:val="center"/>
            <w:hideMark/>
          </w:tcPr>
          <w:p w:rsidR="00000000" w:rsidRDefault="00000000">
            <w:r>
              <w:t>Auto decrease line, signal area</w:t>
            </w:r>
            <w:r>
              <w:br/>
              <w:t>Divided into 5 levels, from 1 to 5, the smaller the number, the weaker the adl intensity.</w:t>
            </w:r>
          </w:p>
        </w:tc>
      </w:tr>
      <w:tr w:rsidR="00000000">
        <w:trPr>
          <w:divId w:val="175387555"/>
          <w:tblCellSpacing w:w="15" w:type="dxa"/>
        </w:trPr>
        <w:tc>
          <w:tcPr>
            <w:tcW w:w="0" w:type="auto"/>
            <w:vAlign w:val="center"/>
            <w:hideMark/>
          </w:tcPr>
          <w:p w:rsidR="00000000" w:rsidRDefault="00000000">
            <w:r>
              <w:t>&gt; bizRefId</w:t>
            </w:r>
          </w:p>
        </w:tc>
        <w:tc>
          <w:tcPr>
            <w:tcW w:w="0" w:type="auto"/>
            <w:vAlign w:val="center"/>
            <w:hideMark/>
          </w:tcPr>
          <w:p w:rsidR="00000000" w:rsidRDefault="00000000">
            <w:r>
              <w:t>String</w:t>
            </w:r>
          </w:p>
        </w:tc>
        <w:tc>
          <w:tcPr>
            <w:tcW w:w="0" w:type="auto"/>
            <w:vAlign w:val="center"/>
            <w:hideMark/>
          </w:tcPr>
          <w:p w:rsidR="00000000" w:rsidRDefault="00000000">
            <w:r>
              <w:t>External business id, e.g. experience coupon id</w:t>
            </w:r>
          </w:p>
        </w:tc>
      </w:tr>
      <w:tr w:rsidR="00000000">
        <w:trPr>
          <w:divId w:val="175387555"/>
          <w:tblCellSpacing w:w="15" w:type="dxa"/>
        </w:trPr>
        <w:tc>
          <w:tcPr>
            <w:tcW w:w="0" w:type="auto"/>
            <w:vAlign w:val="center"/>
            <w:hideMark/>
          </w:tcPr>
          <w:p w:rsidR="00000000" w:rsidRDefault="00000000">
            <w:r>
              <w:t>&gt; bizRefType</w:t>
            </w:r>
          </w:p>
        </w:tc>
        <w:tc>
          <w:tcPr>
            <w:tcW w:w="0" w:type="auto"/>
            <w:vAlign w:val="center"/>
            <w:hideMark/>
          </w:tcPr>
          <w:p w:rsidR="00000000" w:rsidRDefault="00000000">
            <w:r>
              <w:t>String</w:t>
            </w:r>
          </w:p>
        </w:tc>
        <w:tc>
          <w:tcPr>
            <w:tcW w:w="0" w:type="auto"/>
            <w:vAlign w:val="center"/>
            <w:hideMark/>
          </w:tcPr>
          <w:p w:rsidR="00000000" w:rsidRDefault="00000000">
            <w:r>
              <w:t>External business type</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Currency used for margin</w:t>
            </w:r>
          </w:p>
        </w:tc>
      </w:tr>
      <w:tr w:rsidR="00000000">
        <w:trPr>
          <w:divId w:val="175387555"/>
          <w:tblCellSpacing w:w="15" w:type="dxa"/>
        </w:trPr>
        <w:tc>
          <w:tcPr>
            <w:tcW w:w="0" w:type="auto"/>
            <w:vAlign w:val="center"/>
            <w:hideMark/>
          </w:tcPr>
          <w:p w:rsidR="00000000" w:rsidRDefault="00000000">
            <w:r>
              <w:t>&gt; last</w:t>
            </w:r>
          </w:p>
        </w:tc>
        <w:tc>
          <w:tcPr>
            <w:tcW w:w="0" w:type="auto"/>
            <w:vAlign w:val="center"/>
            <w:hideMark/>
          </w:tcPr>
          <w:p w:rsidR="00000000" w:rsidRDefault="00000000">
            <w:r>
              <w:t>String</w:t>
            </w:r>
          </w:p>
        </w:tc>
        <w:tc>
          <w:tcPr>
            <w:tcW w:w="0" w:type="auto"/>
            <w:vAlign w:val="center"/>
            <w:hideMark/>
          </w:tcPr>
          <w:p w:rsidR="00000000" w:rsidRDefault="00000000">
            <w:r>
              <w:t>Latest traded price</w:t>
            </w:r>
          </w:p>
        </w:tc>
      </w:tr>
      <w:tr w:rsidR="00000000">
        <w:trPr>
          <w:divId w:val="175387555"/>
          <w:tblCellSpacing w:w="15" w:type="dxa"/>
        </w:trPr>
        <w:tc>
          <w:tcPr>
            <w:tcW w:w="0" w:type="auto"/>
            <w:vAlign w:val="center"/>
            <w:hideMark/>
          </w:tcPr>
          <w:p w:rsidR="00000000" w:rsidRDefault="00000000">
            <w:r>
              <w:t>&gt; idxPx</w:t>
            </w:r>
          </w:p>
        </w:tc>
        <w:tc>
          <w:tcPr>
            <w:tcW w:w="0" w:type="auto"/>
            <w:vAlign w:val="center"/>
            <w:hideMark/>
          </w:tcPr>
          <w:p w:rsidR="00000000" w:rsidRDefault="00000000">
            <w:r>
              <w:t>String</w:t>
            </w:r>
          </w:p>
        </w:tc>
        <w:tc>
          <w:tcPr>
            <w:tcW w:w="0" w:type="auto"/>
            <w:vAlign w:val="center"/>
            <w:hideMark/>
          </w:tcPr>
          <w:p w:rsidR="00000000" w:rsidRDefault="00000000">
            <w:r>
              <w:t>Latest underlying index price</w:t>
            </w:r>
          </w:p>
        </w:tc>
      </w:tr>
      <w:tr w:rsidR="00000000">
        <w:trPr>
          <w:divId w:val="175387555"/>
          <w:tblCellSpacing w:w="15" w:type="dxa"/>
        </w:trPr>
        <w:tc>
          <w:tcPr>
            <w:tcW w:w="0" w:type="auto"/>
            <w:vAlign w:val="center"/>
            <w:hideMark/>
          </w:tcPr>
          <w:p w:rsidR="00000000" w:rsidRDefault="00000000">
            <w:r>
              <w:t>&gt; usdPx</w:t>
            </w:r>
          </w:p>
        </w:tc>
        <w:tc>
          <w:tcPr>
            <w:tcW w:w="0" w:type="auto"/>
            <w:vAlign w:val="center"/>
            <w:hideMark/>
          </w:tcPr>
          <w:p w:rsidR="00000000" w:rsidRDefault="00000000">
            <w:r>
              <w:t>String</w:t>
            </w:r>
          </w:p>
        </w:tc>
        <w:tc>
          <w:tcPr>
            <w:tcW w:w="0" w:type="auto"/>
            <w:vAlign w:val="center"/>
            <w:hideMark/>
          </w:tcPr>
          <w:p w:rsidR="00000000" w:rsidRDefault="00000000">
            <w:r>
              <w:t xml:space="preserve">Latest USD price of the </w:t>
            </w:r>
            <w:r>
              <w:rPr>
                <w:rStyle w:val="HTML"/>
              </w:rPr>
              <w:t>ccy</w:t>
            </w:r>
            <w:r>
              <w:t xml:space="preserve"> on the market, only applicable to </w:t>
            </w:r>
            <w:r>
              <w:rPr>
                <w:rStyle w:val="HTML"/>
              </w:rPr>
              <w:t>OPTION</w:t>
            </w:r>
          </w:p>
        </w:tc>
      </w:tr>
      <w:tr w:rsidR="00000000">
        <w:trPr>
          <w:divId w:val="175387555"/>
          <w:tblCellSpacing w:w="15" w:type="dxa"/>
        </w:trPr>
        <w:tc>
          <w:tcPr>
            <w:tcW w:w="0" w:type="auto"/>
            <w:vAlign w:val="center"/>
            <w:hideMark/>
          </w:tcPr>
          <w:p w:rsidR="00000000" w:rsidRDefault="00000000">
            <w:r>
              <w:t>&gt; bePx</w:t>
            </w:r>
          </w:p>
        </w:tc>
        <w:tc>
          <w:tcPr>
            <w:tcW w:w="0" w:type="auto"/>
            <w:vAlign w:val="center"/>
            <w:hideMark/>
          </w:tcPr>
          <w:p w:rsidR="00000000" w:rsidRDefault="00000000">
            <w:r>
              <w:t>String</w:t>
            </w:r>
          </w:p>
        </w:tc>
        <w:tc>
          <w:tcPr>
            <w:tcW w:w="0" w:type="auto"/>
            <w:vAlign w:val="center"/>
            <w:hideMark/>
          </w:tcPr>
          <w:p w:rsidR="00000000" w:rsidRDefault="00000000">
            <w:r>
              <w:t>Breakeven price</w:t>
            </w:r>
          </w:p>
        </w:tc>
      </w:tr>
      <w:tr w:rsidR="00000000">
        <w:trPr>
          <w:divId w:val="175387555"/>
          <w:tblCellSpacing w:w="15" w:type="dxa"/>
        </w:trPr>
        <w:tc>
          <w:tcPr>
            <w:tcW w:w="0" w:type="auto"/>
            <w:vAlign w:val="center"/>
            <w:hideMark/>
          </w:tcPr>
          <w:p w:rsidR="00000000" w:rsidRDefault="00000000">
            <w:r>
              <w:t>&gt; deltaBS</w:t>
            </w:r>
          </w:p>
        </w:tc>
        <w:tc>
          <w:tcPr>
            <w:tcW w:w="0" w:type="auto"/>
            <w:vAlign w:val="center"/>
            <w:hideMark/>
          </w:tcPr>
          <w:p w:rsidR="00000000" w:rsidRDefault="00000000">
            <w:r>
              <w:t>String</w:t>
            </w:r>
          </w:p>
        </w:tc>
        <w:tc>
          <w:tcPr>
            <w:tcW w:w="0" w:type="auto"/>
            <w:vAlign w:val="center"/>
            <w:hideMark/>
          </w:tcPr>
          <w:p w:rsidR="00000000" w:rsidRDefault="00000000">
            <w:r>
              <w:t xml:space="preserve">delta: Black-Scholes Greeks in dollars, only applicable to </w:t>
            </w:r>
            <w:r>
              <w:rPr>
                <w:rStyle w:val="HTML"/>
              </w:rPr>
              <w:t>OPTION</w:t>
            </w:r>
          </w:p>
        </w:tc>
      </w:tr>
      <w:tr w:rsidR="00000000">
        <w:trPr>
          <w:divId w:val="175387555"/>
          <w:tblCellSpacing w:w="15" w:type="dxa"/>
        </w:trPr>
        <w:tc>
          <w:tcPr>
            <w:tcW w:w="0" w:type="auto"/>
            <w:vAlign w:val="center"/>
            <w:hideMark/>
          </w:tcPr>
          <w:p w:rsidR="00000000" w:rsidRDefault="00000000">
            <w:r>
              <w:t>&gt; deltaPA</w:t>
            </w:r>
          </w:p>
        </w:tc>
        <w:tc>
          <w:tcPr>
            <w:tcW w:w="0" w:type="auto"/>
            <w:vAlign w:val="center"/>
            <w:hideMark/>
          </w:tcPr>
          <w:p w:rsidR="00000000" w:rsidRDefault="00000000">
            <w:r>
              <w:t>String</w:t>
            </w:r>
          </w:p>
        </w:tc>
        <w:tc>
          <w:tcPr>
            <w:tcW w:w="0" w:type="auto"/>
            <w:vAlign w:val="center"/>
            <w:hideMark/>
          </w:tcPr>
          <w:p w:rsidR="00000000" w:rsidRDefault="00000000">
            <w:r>
              <w:t xml:space="preserve">delta: Greeks in coins, only applicable to </w:t>
            </w:r>
            <w:r>
              <w:rPr>
                <w:rStyle w:val="HTML"/>
              </w:rPr>
              <w:t>OPTION</w:t>
            </w:r>
          </w:p>
        </w:tc>
      </w:tr>
      <w:tr w:rsidR="00000000">
        <w:trPr>
          <w:divId w:val="175387555"/>
          <w:tblCellSpacing w:w="15" w:type="dxa"/>
        </w:trPr>
        <w:tc>
          <w:tcPr>
            <w:tcW w:w="0" w:type="auto"/>
            <w:vAlign w:val="center"/>
            <w:hideMark/>
          </w:tcPr>
          <w:p w:rsidR="00000000" w:rsidRDefault="00000000">
            <w:r>
              <w:t>&gt; gammaBS</w:t>
            </w:r>
          </w:p>
        </w:tc>
        <w:tc>
          <w:tcPr>
            <w:tcW w:w="0" w:type="auto"/>
            <w:vAlign w:val="center"/>
            <w:hideMark/>
          </w:tcPr>
          <w:p w:rsidR="00000000" w:rsidRDefault="00000000">
            <w:r>
              <w:t>String</w:t>
            </w:r>
          </w:p>
        </w:tc>
        <w:tc>
          <w:tcPr>
            <w:tcW w:w="0" w:type="auto"/>
            <w:vAlign w:val="center"/>
            <w:hideMark/>
          </w:tcPr>
          <w:p w:rsidR="00000000" w:rsidRDefault="00000000">
            <w:r>
              <w:t xml:space="preserve">gamma: Black-Scholes Greeks in dollars, only applicable to </w:t>
            </w:r>
            <w:r>
              <w:rPr>
                <w:rStyle w:val="HTML"/>
              </w:rPr>
              <w:t>OPTION</w:t>
            </w:r>
          </w:p>
        </w:tc>
      </w:tr>
      <w:tr w:rsidR="00000000">
        <w:trPr>
          <w:divId w:val="175387555"/>
          <w:tblCellSpacing w:w="15" w:type="dxa"/>
        </w:trPr>
        <w:tc>
          <w:tcPr>
            <w:tcW w:w="0" w:type="auto"/>
            <w:vAlign w:val="center"/>
            <w:hideMark/>
          </w:tcPr>
          <w:p w:rsidR="00000000" w:rsidRDefault="00000000">
            <w:r>
              <w:t>&gt; gammaPA</w:t>
            </w:r>
          </w:p>
        </w:tc>
        <w:tc>
          <w:tcPr>
            <w:tcW w:w="0" w:type="auto"/>
            <w:vAlign w:val="center"/>
            <w:hideMark/>
          </w:tcPr>
          <w:p w:rsidR="00000000" w:rsidRDefault="00000000">
            <w:r>
              <w:t>String</w:t>
            </w:r>
          </w:p>
        </w:tc>
        <w:tc>
          <w:tcPr>
            <w:tcW w:w="0" w:type="auto"/>
            <w:vAlign w:val="center"/>
            <w:hideMark/>
          </w:tcPr>
          <w:p w:rsidR="00000000" w:rsidRDefault="00000000">
            <w:r>
              <w:t xml:space="preserve">gamma: Greeks in coins, only applicable to </w:t>
            </w:r>
            <w:r>
              <w:rPr>
                <w:rStyle w:val="HTML"/>
              </w:rPr>
              <w:t>OPTION</w:t>
            </w:r>
          </w:p>
        </w:tc>
      </w:tr>
      <w:tr w:rsidR="00000000">
        <w:trPr>
          <w:divId w:val="175387555"/>
          <w:tblCellSpacing w:w="15" w:type="dxa"/>
        </w:trPr>
        <w:tc>
          <w:tcPr>
            <w:tcW w:w="0" w:type="auto"/>
            <w:vAlign w:val="center"/>
            <w:hideMark/>
          </w:tcPr>
          <w:p w:rsidR="00000000" w:rsidRDefault="00000000">
            <w:r>
              <w:t>&gt; thetaBS</w:t>
            </w:r>
          </w:p>
        </w:tc>
        <w:tc>
          <w:tcPr>
            <w:tcW w:w="0" w:type="auto"/>
            <w:vAlign w:val="center"/>
            <w:hideMark/>
          </w:tcPr>
          <w:p w:rsidR="00000000" w:rsidRDefault="00000000">
            <w:r>
              <w:t>String</w:t>
            </w:r>
          </w:p>
        </w:tc>
        <w:tc>
          <w:tcPr>
            <w:tcW w:w="0" w:type="auto"/>
            <w:vAlign w:val="center"/>
            <w:hideMark/>
          </w:tcPr>
          <w:p w:rsidR="00000000" w:rsidRDefault="00000000">
            <w:r>
              <w:t xml:space="preserve">theta: Black-Scholes Greeks in dollars, only applicable to </w:t>
            </w:r>
            <w:r>
              <w:rPr>
                <w:rStyle w:val="HTML"/>
              </w:rPr>
              <w:t>OPTION</w:t>
            </w:r>
          </w:p>
        </w:tc>
      </w:tr>
      <w:tr w:rsidR="00000000">
        <w:trPr>
          <w:divId w:val="175387555"/>
          <w:tblCellSpacing w:w="15" w:type="dxa"/>
        </w:trPr>
        <w:tc>
          <w:tcPr>
            <w:tcW w:w="0" w:type="auto"/>
            <w:vAlign w:val="center"/>
            <w:hideMark/>
          </w:tcPr>
          <w:p w:rsidR="00000000" w:rsidRDefault="00000000">
            <w:r>
              <w:t>&gt; thetaPA</w:t>
            </w:r>
          </w:p>
        </w:tc>
        <w:tc>
          <w:tcPr>
            <w:tcW w:w="0" w:type="auto"/>
            <w:vAlign w:val="center"/>
            <w:hideMark/>
          </w:tcPr>
          <w:p w:rsidR="00000000" w:rsidRDefault="00000000">
            <w:r>
              <w:t>String</w:t>
            </w:r>
          </w:p>
        </w:tc>
        <w:tc>
          <w:tcPr>
            <w:tcW w:w="0" w:type="auto"/>
            <w:vAlign w:val="center"/>
            <w:hideMark/>
          </w:tcPr>
          <w:p w:rsidR="00000000" w:rsidRDefault="00000000">
            <w:r>
              <w:t xml:space="preserve">theta: Greeks in coins, only applicable to </w:t>
            </w:r>
            <w:r>
              <w:rPr>
                <w:rStyle w:val="HTML"/>
              </w:rPr>
              <w:t>OPTION</w:t>
            </w:r>
          </w:p>
        </w:tc>
      </w:tr>
      <w:tr w:rsidR="00000000">
        <w:trPr>
          <w:divId w:val="175387555"/>
          <w:tblCellSpacing w:w="15" w:type="dxa"/>
        </w:trPr>
        <w:tc>
          <w:tcPr>
            <w:tcW w:w="0" w:type="auto"/>
            <w:vAlign w:val="center"/>
            <w:hideMark/>
          </w:tcPr>
          <w:p w:rsidR="00000000" w:rsidRDefault="00000000">
            <w:r>
              <w:lastRenderedPageBreak/>
              <w:t>&gt; vegaBS</w:t>
            </w:r>
          </w:p>
        </w:tc>
        <w:tc>
          <w:tcPr>
            <w:tcW w:w="0" w:type="auto"/>
            <w:vAlign w:val="center"/>
            <w:hideMark/>
          </w:tcPr>
          <w:p w:rsidR="00000000" w:rsidRDefault="00000000">
            <w:r>
              <w:t>String</w:t>
            </w:r>
          </w:p>
        </w:tc>
        <w:tc>
          <w:tcPr>
            <w:tcW w:w="0" w:type="auto"/>
            <w:vAlign w:val="center"/>
            <w:hideMark/>
          </w:tcPr>
          <w:p w:rsidR="00000000" w:rsidRDefault="00000000">
            <w:r>
              <w:t xml:space="preserve">vega: Black-Scholes Greeks in dollars, only applicable to </w:t>
            </w:r>
            <w:r>
              <w:rPr>
                <w:rStyle w:val="HTML"/>
              </w:rPr>
              <w:t>OPTION</w:t>
            </w:r>
          </w:p>
        </w:tc>
      </w:tr>
      <w:tr w:rsidR="00000000">
        <w:trPr>
          <w:divId w:val="175387555"/>
          <w:tblCellSpacing w:w="15" w:type="dxa"/>
        </w:trPr>
        <w:tc>
          <w:tcPr>
            <w:tcW w:w="0" w:type="auto"/>
            <w:vAlign w:val="center"/>
            <w:hideMark/>
          </w:tcPr>
          <w:p w:rsidR="00000000" w:rsidRDefault="00000000">
            <w:r>
              <w:t>&gt; vegaPA</w:t>
            </w:r>
          </w:p>
        </w:tc>
        <w:tc>
          <w:tcPr>
            <w:tcW w:w="0" w:type="auto"/>
            <w:vAlign w:val="center"/>
            <w:hideMark/>
          </w:tcPr>
          <w:p w:rsidR="00000000" w:rsidRDefault="00000000">
            <w:r>
              <w:t>String</w:t>
            </w:r>
          </w:p>
        </w:tc>
        <w:tc>
          <w:tcPr>
            <w:tcW w:w="0" w:type="auto"/>
            <w:vAlign w:val="center"/>
            <w:hideMark/>
          </w:tcPr>
          <w:p w:rsidR="00000000" w:rsidRDefault="00000000">
            <w:r>
              <w:t xml:space="preserve">vega: Greeks in coins, only applicable to </w:t>
            </w:r>
            <w:r>
              <w:rPr>
                <w:rStyle w:val="HTML"/>
              </w:rPr>
              <w:t>OPTION</w:t>
            </w:r>
          </w:p>
        </w:tc>
      </w:tr>
      <w:tr w:rsidR="00000000">
        <w:trPr>
          <w:divId w:val="175387555"/>
          <w:tblCellSpacing w:w="15" w:type="dxa"/>
        </w:trPr>
        <w:tc>
          <w:tcPr>
            <w:tcW w:w="0" w:type="auto"/>
            <w:vAlign w:val="center"/>
            <w:hideMark/>
          </w:tcPr>
          <w:p w:rsidR="00000000" w:rsidRDefault="00000000">
            <w:r>
              <w:t>&gt; spotInUseAmt</w:t>
            </w:r>
          </w:p>
        </w:tc>
        <w:tc>
          <w:tcPr>
            <w:tcW w:w="0" w:type="auto"/>
            <w:vAlign w:val="center"/>
            <w:hideMark/>
          </w:tcPr>
          <w:p w:rsidR="00000000" w:rsidRDefault="00000000">
            <w:r>
              <w:t>String</w:t>
            </w:r>
          </w:p>
        </w:tc>
        <w:tc>
          <w:tcPr>
            <w:tcW w:w="0" w:type="auto"/>
            <w:vAlign w:val="center"/>
            <w:hideMark/>
          </w:tcPr>
          <w:p w:rsidR="00000000" w:rsidRDefault="00000000">
            <w:r>
              <w:t>Spot in use amount</w:t>
            </w:r>
            <w:r>
              <w:br/>
              <w:t xml:space="preserve">Applicable to </w:t>
            </w:r>
            <w:r>
              <w:rPr>
                <w:rStyle w:val="HTML"/>
              </w:rPr>
              <w:t>Portfolio margin</w:t>
            </w:r>
          </w:p>
        </w:tc>
      </w:tr>
      <w:tr w:rsidR="00000000">
        <w:trPr>
          <w:divId w:val="175387555"/>
          <w:tblCellSpacing w:w="15" w:type="dxa"/>
        </w:trPr>
        <w:tc>
          <w:tcPr>
            <w:tcW w:w="0" w:type="auto"/>
            <w:vAlign w:val="center"/>
            <w:hideMark/>
          </w:tcPr>
          <w:p w:rsidR="00000000" w:rsidRDefault="00000000">
            <w:r>
              <w:t>&gt; spotInUseCcy</w:t>
            </w:r>
          </w:p>
        </w:tc>
        <w:tc>
          <w:tcPr>
            <w:tcW w:w="0" w:type="auto"/>
            <w:vAlign w:val="center"/>
            <w:hideMark/>
          </w:tcPr>
          <w:p w:rsidR="00000000" w:rsidRDefault="00000000">
            <w:r>
              <w:t>String</w:t>
            </w:r>
          </w:p>
        </w:tc>
        <w:tc>
          <w:tcPr>
            <w:tcW w:w="0" w:type="auto"/>
            <w:vAlign w:val="center"/>
            <w:hideMark/>
          </w:tcPr>
          <w:p w:rsidR="00000000" w:rsidRDefault="00000000">
            <w:r>
              <w:t xml:space="preserve">Spot in use unit, e.g. </w:t>
            </w:r>
            <w:r>
              <w:rPr>
                <w:rStyle w:val="HTML"/>
              </w:rPr>
              <w:t>BTC</w:t>
            </w:r>
            <w:r>
              <w:br/>
              <w:t xml:space="preserve">Applicable to </w:t>
            </w:r>
            <w:r>
              <w:rPr>
                <w:rStyle w:val="HTML"/>
              </w:rPr>
              <w:t>Portfolio margin</w:t>
            </w:r>
          </w:p>
        </w:tc>
      </w:tr>
      <w:tr w:rsidR="00000000">
        <w:trPr>
          <w:divId w:val="175387555"/>
          <w:tblCellSpacing w:w="15" w:type="dxa"/>
        </w:trPr>
        <w:tc>
          <w:tcPr>
            <w:tcW w:w="0" w:type="auto"/>
            <w:vAlign w:val="center"/>
            <w:hideMark/>
          </w:tcPr>
          <w:p w:rsidR="00000000" w:rsidRDefault="00000000">
            <w:r>
              <w:t>&gt; clSpotInUseAmt</w:t>
            </w:r>
          </w:p>
        </w:tc>
        <w:tc>
          <w:tcPr>
            <w:tcW w:w="0" w:type="auto"/>
            <w:vAlign w:val="center"/>
            <w:hideMark/>
          </w:tcPr>
          <w:p w:rsidR="00000000" w:rsidRDefault="00000000">
            <w:r>
              <w:t>String</w:t>
            </w:r>
          </w:p>
        </w:tc>
        <w:tc>
          <w:tcPr>
            <w:tcW w:w="0" w:type="auto"/>
            <w:vAlign w:val="center"/>
            <w:hideMark/>
          </w:tcPr>
          <w:p w:rsidR="00000000" w:rsidRDefault="00000000">
            <w:r>
              <w:t>User-defined spot risk offset amount</w:t>
            </w:r>
            <w:r>
              <w:br/>
              <w:t xml:space="preserve">Applicable to </w:t>
            </w:r>
            <w:r>
              <w:rPr>
                <w:rStyle w:val="HTML"/>
              </w:rPr>
              <w:t>Portfolio margin</w:t>
            </w:r>
          </w:p>
        </w:tc>
      </w:tr>
      <w:tr w:rsidR="00000000">
        <w:trPr>
          <w:divId w:val="175387555"/>
          <w:tblCellSpacing w:w="15" w:type="dxa"/>
        </w:trPr>
        <w:tc>
          <w:tcPr>
            <w:tcW w:w="0" w:type="auto"/>
            <w:vAlign w:val="center"/>
            <w:hideMark/>
          </w:tcPr>
          <w:p w:rsidR="00000000" w:rsidRDefault="00000000">
            <w:r>
              <w:t>&gt; maxSpotInUseAmt</w:t>
            </w:r>
          </w:p>
        </w:tc>
        <w:tc>
          <w:tcPr>
            <w:tcW w:w="0" w:type="auto"/>
            <w:vAlign w:val="center"/>
            <w:hideMark/>
          </w:tcPr>
          <w:p w:rsidR="00000000" w:rsidRDefault="00000000">
            <w:r>
              <w:t>String</w:t>
            </w:r>
          </w:p>
        </w:tc>
        <w:tc>
          <w:tcPr>
            <w:tcW w:w="0" w:type="auto"/>
            <w:vAlign w:val="center"/>
            <w:hideMark/>
          </w:tcPr>
          <w:p w:rsidR="00000000" w:rsidRDefault="00000000">
            <w:r>
              <w:t>Max possible spot risk offset amount</w:t>
            </w:r>
            <w:r>
              <w:br/>
              <w:t xml:space="preserve">Applicable to </w:t>
            </w:r>
            <w:r>
              <w:rPr>
                <w:rStyle w:val="HTML"/>
              </w:rPr>
              <w:t>Portfolio margin</w:t>
            </w:r>
          </w:p>
        </w:tc>
      </w:tr>
      <w:tr w:rsidR="00000000">
        <w:trPr>
          <w:divId w:val="175387555"/>
          <w:tblCellSpacing w:w="15" w:type="dxa"/>
        </w:trPr>
        <w:tc>
          <w:tcPr>
            <w:tcW w:w="0" w:type="auto"/>
            <w:vAlign w:val="center"/>
            <w:hideMark/>
          </w:tcPr>
          <w:p w:rsidR="00000000" w:rsidRDefault="00000000">
            <w:r>
              <w:t>&gt; realizedPnl</w:t>
            </w:r>
          </w:p>
        </w:tc>
        <w:tc>
          <w:tcPr>
            <w:tcW w:w="0" w:type="auto"/>
            <w:vAlign w:val="center"/>
            <w:hideMark/>
          </w:tcPr>
          <w:p w:rsidR="00000000" w:rsidRDefault="00000000">
            <w:r>
              <w:t>String</w:t>
            </w:r>
          </w:p>
        </w:tc>
        <w:tc>
          <w:tcPr>
            <w:tcW w:w="0" w:type="auto"/>
            <w:vAlign w:val="center"/>
            <w:hideMark/>
          </w:tcPr>
          <w:p w:rsidR="00000000" w:rsidRDefault="00000000">
            <w:r>
              <w:t>Realized profit and loss</w:t>
            </w:r>
            <w:r>
              <w:br/>
              <w:t xml:space="preserve">Only applicable to </w:t>
            </w:r>
            <w:r>
              <w:rPr>
                <w:rStyle w:val="HTML"/>
              </w:rPr>
              <w:t>FUTURES</w:t>
            </w:r>
            <w:r>
              <w:t>/</w:t>
            </w:r>
            <w:r>
              <w:rPr>
                <w:rStyle w:val="HTML"/>
              </w:rPr>
              <w:t>SWAP</w:t>
            </w:r>
            <w:r>
              <w:t>/</w:t>
            </w:r>
            <w:r>
              <w:rPr>
                <w:rStyle w:val="HTML"/>
              </w:rPr>
              <w:t>OPTION</w:t>
            </w:r>
            <w:r>
              <w:br/>
              <w:t>realizedPnl=pnl+fee+fundingFee+liqPenalty</w:t>
            </w:r>
          </w:p>
        </w:tc>
      </w:tr>
      <w:tr w:rsidR="00000000">
        <w:trPr>
          <w:divId w:val="175387555"/>
          <w:tblCellSpacing w:w="15" w:type="dxa"/>
        </w:trPr>
        <w:tc>
          <w:tcPr>
            <w:tcW w:w="0" w:type="auto"/>
            <w:vAlign w:val="center"/>
            <w:hideMark/>
          </w:tcPr>
          <w:p w:rsidR="00000000" w:rsidRDefault="00000000">
            <w:r>
              <w:t>&gt; pnl</w:t>
            </w:r>
          </w:p>
        </w:tc>
        <w:tc>
          <w:tcPr>
            <w:tcW w:w="0" w:type="auto"/>
            <w:vAlign w:val="center"/>
            <w:hideMark/>
          </w:tcPr>
          <w:p w:rsidR="00000000" w:rsidRDefault="00000000">
            <w:r>
              <w:t>String</w:t>
            </w:r>
          </w:p>
        </w:tc>
        <w:tc>
          <w:tcPr>
            <w:tcW w:w="0" w:type="auto"/>
            <w:vAlign w:val="center"/>
            <w:hideMark/>
          </w:tcPr>
          <w:p w:rsidR="00000000" w:rsidRDefault="00000000">
            <w:r>
              <w:t>Accumulated pnl of closing order(s)</w:t>
            </w:r>
          </w:p>
        </w:tc>
      </w:tr>
      <w:tr w:rsidR="00000000">
        <w:trPr>
          <w:divId w:val="175387555"/>
          <w:tblCellSpacing w:w="15" w:type="dxa"/>
        </w:trPr>
        <w:tc>
          <w:tcPr>
            <w:tcW w:w="0" w:type="auto"/>
            <w:vAlign w:val="center"/>
            <w:hideMark/>
          </w:tcPr>
          <w:p w:rsidR="00000000" w:rsidRDefault="00000000">
            <w:r>
              <w:t>&gt; fee</w:t>
            </w:r>
          </w:p>
        </w:tc>
        <w:tc>
          <w:tcPr>
            <w:tcW w:w="0" w:type="auto"/>
            <w:vAlign w:val="center"/>
            <w:hideMark/>
          </w:tcPr>
          <w:p w:rsidR="00000000" w:rsidRDefault="00000000">
            <w:r>
              <w:t>String</w:t>
            </w:r>
          </w:p>
        </w:tc>
        <w:tc>
          <w:tcPr>
            <w:tcW w:w="0" w:type="auto"/>
            <w:vAlign w:val="center"/>
            <w:hideMark/>
          </w:tcPr>
          <w:p w:rsidR="00000000" w:rsidRDefault="00000000">
            <w:r>
              <w:t>Accumulated fee</w:t>
            </w:r>
            <w:r>
              <w:br/>
              <w:t>Negative number represents the user transaction fee charged by the platform.Positive number represents rebate.</w:t>
            </w:r>
          </w:p>
        </w:tc>
      </w:tr>
      <w:tr w:rsidR="00000000">
        <w:trPr>
          <w:divId w:val="175387555"/>
          <w:tblCellSpacing w:w="15" w:type="dxa"/>
        </w:trPr>
        <w:tc>
          <w:tcPr>
            <w:tcW w:w="0" w:type="auto"/>
            <w:vAlign w:val="center"/>
            <w:hideMark/>
          </w:tcPr>
          <w:p w:rsidR="00000000" w:rsidRDefault="00000000">
            <w:r>
              <w:t>&gt; fundingFee</w:t>
            </w:r>
          </w:p>
        </w:tc>
        <w:tc>
          <w:tcPr>
            <w:tcW w:w="0" w:type="auto"/>
            <w:vAlign w:val="center"/>
            <w:hideMark/>
          </w:tcPr>
          <w:p w:rsidR="00000000" w:rsidRDefault="00000000">
            <w:r>
              <w:t>String</w:t>
            </w:r>
          </w:p>
        </w:tc>
        <w:tc>
          <w:tcPr>
            <w:tcW w:w="0" w:type="auto"/>
            <w:vAlign w:val="center"/>
            <w:hideMark/>
          </w:tcPr>
          <w:p w:rsidR="00000000" w:rsidRDefault="00000000">
            <w:r>
              <w:t>Accumulated funding fee</w:t>
            </w:r>
          </w:p>
        </w:tc>
      </w:tr>
      <w:tr w:rsidR="00000000">
        <w:trPr>
          <w:divId w:val="175387555"/>
          <w:tblCellSpacing w:w="15" w:type="dxa"/>
        </w:trPr>
        <w:tc>
          <w:tcPr>
            <w:tcW w:w="0" w:type="auto"/>
            <w:vAlign w:val="center"/>
            <w:hideMark/>
          </w:tcPr>
          <w:p w:rsidR="00000000" w:rsidRDefault="00000000">
            <w:r>
              <w:t>&gt; liqPenalty</w:t>
            </w:r>
          </w:p>
        </w:tc>
        <w:tc>
          <w:tcPr>
            <w:tcW w:w="0" w:type="auto"/>
            <w:vAlign w:val="center"/>
            <w:hideMark/>
          </w:tcPr>
          <w:p w:rsidR="00000000" w:rsidRDefault="00000000">
            <w:r>
              <w:t>String</w:t>
            </w:r>
          </w:p>
        </w:tc>
        <w:tc>
          <w:tcPr>
            <w:tcW w:w="0" w:type="auto"/>
            <w:vAlign w:val="center"/>
            <w:hideMark/>
          </w:tcPr>
          <w:p w:rsidR="00000000" w:rsidRDefault="00000000">
            <w:r>
              <w:t>Accumulated liquidation penalty. It is negative when there is a value.</w:t>
            </w:r>
          </w:p>
        </w:tc>
      </w:tr>
      <w:tr w:rsidR="00000000">
        <w:trPr>
          <w:divId w:val="175387555"/>
          <w:tblCellSpacing w:w="15" w:type="dxa"/>
        </w:trPr>
        <w:tc>
          <w:tcPr>
            <w:tcW w:w="0" w:type="auto"/>
            <w:vAlign w:val="center"/>
            <w:hideMark/>
          </w:tcPr>
          <w:p w:rsidR="00000000" w:rsidRDefault="00000000">
            <w:r>
              <w:t>&gt; closeOrderAlgo</w:t>
            </w:r>
          </w:p>
        </w:tc>
        <w:tc>
          <w:tcPr>
            <w:tcW w:w="0" w:type="auto"/>
            <w:vAlign w:val="center"/>
            <w:hideMark/>
          </w:tcPr>
          <w:p w:rsidR="00000000" w:rsidRDefault="00000000">
            <w:r>
              <w:t>Array</w:t>
            </w:r>
          </w:p>
        </w:tc>
        <w:tc>
          <w:tcPr>
            <w:tcW w:w="0" w:type="auto"/>
            <w:vAlign w:val="center"/>
            <w:hideMark/>
          </w:tcPr>
          <w:p w:rsidR="00000000" w:rsidRDefault="00000000">
            <w:r>
              <w:t xml:space="preserve">Close position algo orders attached to the position. This array will have values only after you request "Place algo order" with </w:t>
            </w:r>
            <w:r>
              <w:rPr>
                <w:rStyle w:val="HTML"/>
              </w:rPr>
              <w:t>closeFraction</w:t>
            </w:r>
            <w:r>
              <w:t>=1.</w:t>
            </w:r>
          </w:p>
        </w:tc>
      </w:tr>
      <w:tr w:rsidR="00000000">
        <w:trPr>
          <w:divId w:val="175387555"/>
          <w:tblCellSpacing w:w="15" w:type="dxa"/>
        </w:trPr>
        <w:tc>
          <w:tcPr>
            <w:tcW w:w="0" w:type="auto"/>
            <w:vAlign w:val="center"/>
            <w:hideMark/>
          </w:tcPr>
          <w:p w:rsidR="00000000" w:rsidRDefault="00000000">
            <w:r>
              <w:t>&gt;&gt; algoId</w:t>
            </w:r>
          </w:p>
        </w:tc>
        <w:tc>
          <w:tcPr>
            <w:tcW w:w="0" w:type="auto"/>
            <w:vAlign w:val="center"/>
            <w:hideMark/>
          </w:tcPr>
          <w:p w:rsidR="00000000" w:rsidRDefault="00000000">
            <w:r>
              <w:t>String</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&gt;&gt; slTriggerPx</w:t>
            </w:r>
          </w:p>
        </w:tc>
        <w:tc>
          <w:tcPr>
            <w:tcW w:w="0" w:type="auto"/>
            <w:vAlign w:val="center"/>
            <w:hideMark/>
          </w:tcPr>
          <w:p w:rsidR="00000000" w:rsidRDefault="00000000">
            <w:r>
              <w:t>String</w:t>
            </w:r>
          </w:p>
        </w:tc>
        <w:tc>
          <w:tcPr>
            <w:tcW w:w="0" w:type="auto"/>
            <w:vAlign w:val="center"/>
            <w:hideMark/>
          </w:tcPr>
          <w:p w:rsidR="00000000" w:rsidRDefault="00000000">
            <w:r>
              <w:t>Stop-loss trigger price.</w:t>
            </w:r>
          </w:p>
        </w:tc>
      </w:tr>
      <w:tr w:rsidR="00000000">
        <w:trPr>
          <w:divId w:val="175387555"/>
          <w:tblCellSpacing w:w="15" w:type="dxa"/>
        </w:trPr>
        <w:tc>
          <w:tcPr>
            <w:tcW w:w="0" w:type="auto"/>
            <w:vAlign w:val="center"/>
            <w:hideMark/>
          </w:tcPr>
          <w:p w:rsidR="00000000" w:rsidRDefault="00000000">
            <w:r>
              <w:t>&gt;&gt; slTriggerPxType</w:t>
            </w:r>
          </w:p>
        </w:tc>
        <w:tc>
          <w:tcPr>
            <w:tcW w:w="0" w:type="auto"/>
            <w:vAlign w:val="center"/>
            <w:hideMark/>
          </w:tcPr>
          <w:p w:rsidR="00000000" w:rsidRDefault="00000000">
            <w:r>
              <w:t>String</w:t>
            </w:r>
          </w:p>
        </w:tc>
        <w:tc>
          <w:tcPr>
            <w:tcW w:w="0" w:type="auto"/>
            <w:vAlign w:val="center"/>
            <w:hideMark/>
          </w:tcPr>
          <w:p w:rsidR="00000000" w:rsidRDefault="00000000">
            <w:r>
              <w:t xml:space="preserve">Stop-loss trigger price type. </w:t>
            </w:r>
            <w:r>
              <w:br/>
            </w:r>
            <w:r>
              <w:rPr>
                <w:rStyle w:val="HTML"/>
              </w:rPr>
              <w:t>last</w:t>
            </w:r>
            <w:r>
              <w:t>: last price</w:t>
            </w:r>
            <w:r>
              <w:br/>
            </w:r>
            <w:r>
              <w:rPr>
                <w:rStyle w:val="HTML"/>
              </w:rPr>
              <w:t>index</w:t>
            </w:r>
            <w:r>
              <w:t>: index price</w:t>
            </w:r>
            <w:r>
              <w:br/>
            </w:r>
            <w:r>
              <w:rPr>
                <w:rStyle w:val="HTML"/>
              </w:rPr>
              <w:t>mark</w:t>
            </w:r>
            <w:r>
              <w:t>: mark price</w:t>
            </w:r>
          </w:p>
        </w:tc>
      </w:tr>
      <w:tr w:rsidR="00000000">
        <w:trPr>
          <w:divId w:val="175387555"/>
          <w:tblCellSpacing w:w="15" w:type="dxa"/>
        </w:trPr>
        <w:tc>
          <w:tcPr>
            <w:tcW w:w="0" w:type="auto"/>
            <w:vAlign w:val="center"/>
            <w:hideMark/>
          </w:tcPr>
          <w:p w:rsidR="00000000" w:rsidRDefault="00000000">
            <w:r>
              <w:t>&gt;&gt; tpTriggerPx</w:t>
            </w:r>
          </w:p>
        </w:tc>
        <w:tc>
          <w:tcPr>
            <w:tcW w:w="0" w:type="auto"/>
            <w:vAlign w:val="center"/>
            <w:hideMark/>
          </w:tcPr>
          <w:p w:rsidR="00000000" w:rsidRDefault="00000000">
            <w:r>
              <w:t>String</w:t>
            </w:r>
          </w:p>
        </w:tc>
        <w:tc>
          <w:tcPr>
            <w:tcW w:w="0" w:type="auto"/>
            <w:vAlign w:val="center"/>
            <w:hideMark/>
          </w:tcPr>
          <w:p w:rsidR="00000000" w:rsidRDefault="00000000">
            <w:r>
              <w:t>Take-profit trigger price.</w:t>
            </w:r>
          </w:p>
        </w:tc>
      </w:tr>
      <w:tr w:rsidR="00000000">
        <w:trPr>
          <w:divId w:val="175387555"/>
          <w:tblCellSpacing w:w="15" w:type="dxa"/>
        </w:trPr>
        <w:tc>
          <w:tcPr>
            <w:tcW w:w="0" w:type="auto"/>
            <w:vAlign w:val="center"/>
            <w:hideMark/>
          </w:tcPr>
          <w:p w:rsidR="00000000" w:rsidRDefault="00000000">
            <w:r>
              <w:t>&gt;&gt; tpTriggerPxType</w:t>
            </w:r>
          </w:p>
        </w:tc>
        <w:tc>
          <w:tcPr>
            <w:tcW w:w="0" w:type="auto"/>
            <w:vAlign w:val="center"/>
            <w:hideMark/>
          </w:tcPr>
          <w:p w:rsidR="00000000" w:rsidRDefault="00000000">
            <w:r>
              <w:t>String</w:t>
            </w:r>
          </w:p>
        </w:tc>
        <w:tc>
          <w:tcPr>
            <w:tcW w:w="0" w:type="auto"/>
            <w:vAlign w:val="center"/>
            <w:hideMark/>
          </w:tcPr>
          <w:p w:rsidR="00000000" w:rsidRDefault="00000000">
            <w:r>
              <w:t xml:space="preserve">Take-profit trigger price type. </w:t>
            </w:r>
            <w:r>
              <w:br/>
            </w:r>
            <w:r>
              <w:rPr>
                <w:rStyle w:val="HTML"/>
              </w:rPr>
              <w:t>last</w:t>
            </w:r>
            <w:r>
              <w:t>: last price</w:t>
            </w:r>
            <w:r>
              <w:br/>
            </w:r>
            <w:r>
              <w:rPr>
                <w:rStyle w:val="HTML"/>
              </w:rPr>
              <w:t>index</w:t>
            </w:r>
            <w:r>
              <w:t>: index price</w:t>
            </w:r>
            <w:r>
              <w:br/>
            </w:r>
            <w:r>
              <w:rPr>
                <w:rStyle w:val="HTML"/>
              </w:rPr>
              <w:t>mark</w:t>
            </w:r>
            <w:r>
              <w:t>: mark price</w:t>
            </w:r>
          </w:p>
        </w:tc>
      </w:tr>
      <w:tr w:rsidR="00000000">
        <w:trPr>
          <w:divId w:val="175387555"/>
          <w:tblCellSpacing w:w="15" w:type="dxa"/>
        </w:trPr>
        <w:tc>
          <w:tcPr>
            <w:tcW w:w="0" w:type="auto"/>
            <w:vAlign w:val="center"/>
            <w:hideMark/>
          </w:tcPr>
          <w:p w:rsidR="00000000" w:rsidRDefault="00000000">
            <w:r>
              <w:lastRenderedPageBreak/>
              <w:t>&gt;&gt; closeFraction</w:t>
            </w:r>
          </w:p>
        </w:tc>
        <w:tc>
          <w:tcPr>
            <w:tcW w:w="0" w:type="auto"/>
            <w:vAlign w:val="center"/>
            <w:hideMark/>
          </w:tcPr>
          <w:p w:rsidR="00000000" w:rsidRDefault="00000000">
            <w:r>
              <w:t>String</w:t>
            </w:r>
          </w:p>
        </w:tc>
        <w:tc>
          <w:tcPr>
            <w:tcW w:w="0" w:type="auto"/>
            <w:vAlign w:val="center"/>
            <w:hideMark/>
          </w:tcPr>
          <w:p w:rsidR="00000000" w:rsidRDefault="00000000">
            <w:r>
              <w:t>Fraction of position to be closed when the algo order is triggered.</w:t>
            </w:r>
          </w:p>
        </w:tc>
      </w:tr>
      <w:tr w:rsidR="00000000">
        <w:trPr>
          <w:divId w:val="175387555"/>
          <w:tblCellSpacing w:w="15" w:type="dxa"/>
        </w:trPr>
        <w:tc>
          <w:tcPr>
            <w:tcW w:w="0" w:type="auto"/>
            <w:vAlign w:val="center"/>
            <w:hideMark/>
          </w:tcPr>
          <w:p w:rsidR="00000000" w:rsidRDefault="00000000">
            <w:r>
              <w:t>&gt; cTime</w:t>
            </w:r>
          </w:p>
        </w:tc>
        <w:tc>
          <w:tcPr>
            <w:tcW w:w="0" w:type="auto"/>
            <w:vAlign w:val="center"/>
            <w:hideMark/>
          </w:tcPr>
          <w:p w:rsidR="00000000" w:rsidRDefault="00000000">
            <w:r>
              <w:t>String</w:t>
            </w:r>
          </w:p>
        </w:tc>
        <w:tc>
          <w:tcPr>
            <w:tcW w:w="0" w:type="auto"/>
            <w:vAlign w:val="center"/>
            <w:hideMark/>
          </w:tcPr>
          <w:p w:rsidR="00000000" w:rsidRDefault="00000000">
            <w:r>
              <w:t xml:space="preserve">Creation time, Unix timestamp format in milliseconds, e.g. </w:t>
            </w:r>
            <w:r>
              <w:rPr>
                <w:rStyle w:val="HTML"/>
              </w:rPr>
              <w:t>1597026383085</w:t>
            </w:r>
            <w:r>
              <w:t>.</w:t>
            </w:r>
          </w:p>
        </w:tc>
      </w:tr>
      <w:tr w:rsidR="00000000">
        <w:trPr>
          <w:divId w:val="175387555"/>
          <w:tblCellSpacing w:w="15" w:type="dxa"/>
        </w:trPr>
        <w:tc>
          <w:tcPr>
            <w:tcW w:w="0" w:type="auto"/>
            <w:vAlign w:val="center"/>
            <w:hideMark/>
          </w:tcPr>
          <w:p w:rsidR="00000000" w:rsidRDefault="00000000">
            <w:r>
              <w:t>&gt; uTime</w:t>
            </w:r>
          </w:p>
        </w:tc>
        <w:tc>
          <w:tcPr>
            <w:tcW w:w="0" w:type="auto"/>
            <w:vAlign w:val="center"/>
            <w:hideMark/>
          </w:tcPr>
          <w:p w:rsidR="00000000" w:rsidRDefault="00000000">
            <w:r>
              <w:t>String</w:t>
            </w:r>
          </w:p>
        </w:tc>
        <w:tc>
          <w:tcPr>
            <w:tcW w:w="0" w:type="auto"/>
            <w:vAlign w:val="center"/>
            <w:hideMark/>
          </w:tcPr>
          <w:p w:rsidR="00000000" w:rsidRDefault="00000000">
            <w:r>
              <w:t xml:space="preserve">Latest time position was adjusted, Unix timestamp format in milliseconds, e.g. </w:t>
            </w:r>
            <w:r>
              <w:rPr>
                <w:rStyle w:val="HTML"/>
              </w:rPr>
              <w:t>1597026383085</w:t>
            </w:r>
            <w:r>
              <w:t>.</w:t>
            </w:r>
          </w:p>
        </w:tc>
      </w:tr>
      <w:tr w:rsidR="00000000">
        <w:trPr>
          <w:divId w:val="175387555"/>
          <w:tblCellSpacing w:w="15" w:type="dxa"/>
        </w:trPr>
        <w:tc>
          <w:tcPr>
            <w:tcW w:w="0" w:type="auto"/>
            <w:vAlign w:val="center"/>
            <w:hideMark/>
          </w:tcPr>
          <w:p w:rsidR="00000000" w:rsidRDefault="00000000">
            <w:r>
              <w:t>&gt; pTime</w:t>
            </w:r>
          </w:p>
        </w:tc>
        <w:tc>
          <w:tcPr>
            <w:tcW w:w="0" w:type="auto"/>
            <w:vAlign w:val="center"/>
            <w:hideMark/>
          </w:tcPr>
          <w:p w:rsidR="00000000" w:rsidRDefault="00000000">
            <w:r>
              <w:t>String</w:t>
            </w:r>
          </w:p>
        </w:tc>
        <w:tc>
          <w:tcPr>
            <w:tcW w:w="0" w:type="auto"/>
            <w:vAlign w:val="center"/>
            <w:hideMark/>
          </w:tcPr>
          <w:p w:rsidR="00000000" w:rsidRDefault="00000000">
            <w:r>
              <w:t xml:space="preserve">Push time of positions information, Unix timestamp format in milliseconds, e.g. </w:t>
            </w:r>
            <w:r>
              <w:rPr>
                <w:rStyle w:val="HTML"/>
              </w:rPr>
              <w:t>1597026383085</w:t>
            </w:r>
            <w:r>
              <w:t>.</w:t>
            </w:r>
          </w:p>
        </w:tc>
      </w:tr>
    </w:tbl>
    <w:p w:rsidR="00000000" w:rsidRDefault="00000000">
      <w:pPr>
        <w:divId w:val="175387555"/>
      </w:pPr>
      <w:r>
        <w:br/>
        <w:t xml:space="preserve">- The position data is sent on event basis and regular basis </w:t>
      </w:r>
      <w:r>
        <w:br/>
        <w:t xml:space="preserve">- The event push is not pushed in real-time. It is aggregated and pushed at a fixed time interval, around 50ms. For example, if multiple events occur within a fixed time interval, the system will aggregate them into a single message and push it at the end of the fixed time interval. If the data volume is too large, it may be split into multiple messages. </w:t>
      </w:r>
      <w:r>
        <w:br/>
        <w:t xml:space="preserve">- The regular push sends updates regardless of whether there are position activities or not. </w:t>
      </w:r>
      <w:r>
        <w:br/>
        <w:t xml:space="preserve">- If an event push and a regular push happen at the same time, the system will send the event push first, followed by the regular push. As for portfolio margin account, the IMR and MMR of the position are calculated in risk unit granularity, thus their values of the same risk unit cross positions are the same. In the position-by-position trading setting, it is an autonomous transfer mode. After the margin is transferred, positions with a position of 0 will be pushed </w:t>
      </w:r>
      <w:r>
        <w:br/>
        <w:t xml:space="preserve">- Only position with non-zero position quantity will be pushed. Definition of non-zero quantity: value of pos parameter is not 0. If the data is too large to be sent in a single push message, it will be split into multiple messages. </w:t>
      </w:r>
      <w:r>
        <w:br/>
        <w:t xml:space="preserve">- For example, when subscribing to positions channel specifying an underlying and there are 20 positions are with non-zero quantity, all 20 positions data will be pushed in initial snapshot and in regular push. Subsequently when there is change in pos of a position, only the data of that position will be pushed triggered by this change. </w:t>
      </w:r>
    </w:p>
    <w:p w:rsidR="00000000" w:rsidRDefault="00000000">
      <w:pPr>
        <w:pStyle w:val="3"/>
        <w:divId w:val="175387555"/>
      </w:pPr>
      <w:r>
        <w:t>Balance and position channel</w:t>
      </w:r>
    </w:p>
    <w:p w:rsidR="00000000" w:rsidRDefault="00000000">
      <w:pPr>
        <w:pStyle w:val="a5"/>
        <w:divId w:val="175387555"/>
      </w:pPr>
      <w:r>
        <w:t>Retrieve account balance and position information. Data will be pushed when triggered by events such as filled order, funding transfer.</w:t>
      </w:r>
      <w:r>
        <w:br/>
      </w:r>
      <w:r>
        <w:lastRenderedPageBreak/>
        <w:t xml:space="preserve">This channel applies to getting the account cash balance and the change of position asset ASAP. </w:t>
      </w:r>
      <w:r>
        <w:br/>
        <w:t xml:space="preserve">Concurrent connection to this channel will be restricted by the following rules: </w:t>
      </w:r>
      <w:hyperlink r:id="rId591" w:anchor="overview-websocket-connection-count-limit" w:history="1">
        <w:r>
          <w:rPr>
            <w:rStyle w:val="a3"/>
          </w:rPr>
          <w:t>WebSocket connection count limit</w:t>
        </w:r>
      </w:hyperlink>
      <w:r>
        <w:t>.</w:t>
      </w:r>
    </w:p>
    <w:p w:rsidR="00000000" w:rsidRDefault="00000000">
      <w:pPr>
        <w:pStyle w:val="4"/>
        <w:divId w:val="175387555"/>
      </w:pPr>
      <w:r>
        <w:t>URL Path</w:t>
      </w:r>
    </w:p>
    <w:p w:rsidR="00000000" w:rsidRDefault="00000000">
      <w:pPr>
        <w:pStyle w:val="a5"/>
        <w:divId w:val="175387555"/>
      </w:pPr>
      <w:r>
        <w:t>/ws/v5/private (required login)</w:t>
      </w:r>
    </w:p>
    <w:p w:rsidR="00000000" w:rsidRDefault="00000000">
      <w:pPr>
        <w:pStyle w:val="a5"/>
        <w:divId w:val="740374017"/>
      </w:pPr>
      <w:r>
        <w:t xml:space="preserve">Request Example </w:t>
      </w:r>
    </w:p>
    <w:p w:rsidR="00000000" w:rsidRDefault="00000000">
      <w:pPr>
        <w:pStyle w:val="HTML0"/>
        <w:divId w:val="1855225111"/>
        <w:rPr>
          <w:rStyle w:val="HTML"/>
        </w:rPr>
      </w:pPr>
      <w:r>
        <w:rPr>
          <w:rStyle w:val="o"/>
        </w:rPr>
        <w:t>{</w:t>
      </w:r>
    </w:p>
    <w:p w:rsidR="00000000" w:rsidRDefault="00000000">
      <w:pPr>
        <w:pStyle w:val="HTML0"/>
        <w:divId w:val="1855225111"/>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1855225111"/>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1855225111"/>
        <w:rPr>
          <w:rStyle w:val="HTML"/>
        </w:rPr>
      </w:pPr>
      <w:r>
        <w:rPr>
          <w:rStyle w:val="HTML"/>
        </w:rPr>
        <w:t xml:space="preserve">        </w:t>
      </w:r>
      <w:r>
        <w:rPr>
          <w:rStyle w:val="s2"/>
        </w:rPr>
        <w:t>"channel"</w:t>
      </w:r>
      <w:r>
        <w:rPr>
          <w:rStyle w:val="HTML"/>
        </w:rPr>
        <w:t xml:space="preserve">: </w:t>
      </w:r>
      <w:r>
        <w:rPr>
          <w:rStyle w:val="s2"/>
        </w:rPr>
        <w:t>"balance_and_position"</w:t>
      </w:r>
    </w:p>
    <w:p w:rsidR="00000000" w:rsidRDefault="00000000">
      <w:pPr>
        <w:pStyle w:val="HTML0"/>
        <w:divId w:val="1855225111"/>
        <w:rPr>
          <w:rStyle w:val="HTML"/>
        </w:rPr>
      </w:pPr>
      <w:r>
        <w:rPr>
          <w:rStyle w:val="HTML"/>
        </w:rPr>
        <w:t xml:space="preserve">    </w:t>
      </w:r>
      <w:r>
        <w:rPr>
          <w:rStyle w:val="o"/>
        </w:rPr>
        <w:t>}]</w:t>
      </w:r>
    </w:p>
    <w:p w:rsidR="00000000" w:rsidRDefault="00000000">
      <w:pPr>
        <w:pStyle w:val="HTML0"/>
        <w:divId w:val="1855225111"/>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33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subscribed channels</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balance_and_position</w:t>
            </w:r>
          </w:p>
        </w:tc>
      </w:tr>
    </w:tbl>
    <w:p w:rsidR="00000000" w:rsidRDefault="00000000">
      <w:pPr>
        <w:pStyle w:val="a5"/>
        <w:divId w:val="1753235593"/>
      </w:pPr>
      <w:r>
        <w:t xml:space="preserve">Response Example </w:t>
      </w:r>
    </w:p>
    <w:p w:rsidR="00000000" w:rsidRDefault="00000000">
      <w:pPr>
        <w:pStyle w:val="HTML0"/>
        <w:divId w:val="1360739001"/>
        <w:rPr>
          <w:rStyle w:val="w"/>
        </w:rPr>
      </w:pPr>
      <w:r>
        <w:rPr>
          <w:rStyle w:val="p"/>
        </w:rPr>
        <w:t>{</w:t>
      </w:r>
    </w:p>
    <w:p w:rsidR="00000000" w:rsidRDefault="00000000">
      <w:pPr>
        <w:pStyle w:val="HTML0"/>
        <w:divId w:val="1360739001"/>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1360739001"/>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360739001"/>
        <w:rPr>
          <w:rStyle w:val="w"/>
        </w:rPr>
      </w:pPr>
      <w:r>
        <w:rPr>
          <w:rStyle w:val="w"/>
        </w:rPr>
        <w:t xml:space="preserve">        </w:t>
      </w:r>
      <w:r>
        <w:rPr>
          <w:rStyle w:val="nl"/>
        </w:rPr>
        <w:t>"channel"</w:t>
      </w:r>
      <w:r>
        <w:rPr>
          <w:rStyle w:val="p"/>
        </w:rPr>
        <w:t>:</w:t>
      </w:r>
      <w:r>
        <w:rPr>
          <w:rStyle w:val="w"/>
        </w:rPr>
        <w:t xml:space="preserve"> </w:t>
      </w:r>
      <w:r>
        <w:rPr>
          <w:rStyle w:val="s2"/>
        </w:rPr>
        <w:t>"balance_and_position"</w:t>
      </w:r>
    </w:p>
    <w:p w:rsidR="00000000" w:rsidRDefault="00000000">
      <w:pPr>
        <w:pStyle w:val="HTML0"/>
        <w:divId w:val="1360739001"/>
        <w:rPr>
          <w:rStyle w:val="w"/>
        </w:rPr>
      </w:pPr>
      <w:r>
        <w:rPr>
          <w:rStyle w:val="w"/>
        </w:rPr>
        <w:t xml:space="preserve">    </w:t>
      </w:r>
      <w:r>
        <w:rPr>
          <w:rStyle w:val="p"/>
        </w:rPr>
        <w:t>},</w:t>
      </w:r>
    </w:p>
    <w:p w:rsidR="00000000" w:rsidRDefault="00000000">
      <w:pPr>
        <w:pStyle w:val="HTML0"/>
        <w:divId w:val="1360739001"/>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360739001"/>
        <w:rPr>
          <w:rStyle w:val="w"/>
        </w:rPr>
      </w:pPr>
      <w:r>
        <w:rPr>
          <w:rStyle w:val="p"/>
        </w:rPr>
        <w:t>}</w:t>
      </w:r>
    </w:p>
    <w:p w:rsidR="00000000" w:rsidRDefault="00000000">
      <w:pPr>
        <w:pStyle w:val="a5"/>
        <w:divId w:val="1878397772"/>
      </w:pPr>
      <w:r>
        <w:t>Failure Response Example</w:t>
      </w:r>
    </w:p>
    <w:p w:rsidR="00000000" w:rsidRDefault="00000000">
      <w:pPr>
        <w:pStyle w:val="HTML0"/>
        <w:divId w:val="1548879187"/>
        <w:rPr>
          <w:rStyle w:val="w"/>
        </w:rPr>
      </w:pPr>
      <w:r>
        <w:rPr>
          <w:rStyle w:val="p"/>
        </w:rPr>
        <w:t>{</w:t>
      </w:r>
    </w:p>
    <w:p w:rsidR="00000000" w:rsidRDefault="00000000">
      <w:pPr>
        <w:pStyle w:val="HTML0"/>
        <w:divId w:val="1548879187"/>
        <w:rPr>
          <w:rStyle w:val="w"/>
        </w:rPr>
      </w:pPr>
      <w:r>
        <w:rPr>
          <w:rStyle w:val="w"/>
        </w:rPr>
        <w:t xml:space="preserve">    </w:t>
      </w:r>
      <w:r>
        <w:rPr>
          <w:rStyle w:val="nl"/>
        </w:rPr>
        <w:t>"event"</w:t>
      </w:r>
      <w:r>
        <w:rPr>
          <w:rStyle w:val="p"/>
        </w:rPr>
        <w:t>:</w:t>
      </w:r>
      <w:r>
        <w:rPr>
          <w:rStyle w:val="w"/>
        </w:rPr>
        <w:t xml:space="preserve"> </w:t>
      </w:r>
      <w:r>
        <w:rPr>
          <w:rStyle w:val="s2"/>
        </w:rPr>
        <w:t>"error"</w:t>
      </w:r>
      <w:r>
        <w:rPr>
          <w:rStyle w:val="p"/>
        </w:rPr>
        <w:t>,</w:t>
      </w:r>
    </w:p>
    <w:p w:rsidR="00000000" w:rsidRDefault="00000000">
      <w:pPr>
        <w:pStyle w:val="HTML0"/>
        <w:divId w:val="1548879187"/>
        <w:rPr>
          <w:rStyle w:val="w"/>
        </w:rPr>
      </w:pPr>
      <w:r>
        <w:rPr>
          <w:rStyle w:val="w"/>
        </w:rPr>
        <w:t xml:space="preserve">    </w:t>
      </w:r>
      <w:r>
        <w:rPr>
          <w:rStyle w:val="nl"/>
        </w:rPr>
        <w:t>"code"</w:t>
      </w:r>
      <w:r>
        <w:rPr>
          <w:rStyle w:val="p"/>
        </w:rPr>
        <w:t>:</w:t>
      </w:r>
      <w:r>
        <w:rPr>
          <w:rStyle w:val="w"/>
        </w:rPr>
        <w:t xml:space="preserve"> </w:t>
      </w:r>
      <w:r>
        <w:rPr>
          <w:rStyle w:val="s2"/>
        </w:rPr>
        <w:t>"60012"</w:t>
      </w:r>
      <w:r>
        <w:rPr>
          <w:rStyle w:val="p"/>
        </w:rPr>
        <w:t>,</w:t>
      </w:r>
    </w:p>
    <w:p w:rsidR="00000000" w:rsidRDefault="00000000">
      <w:pPr>
        <w:pStyle w:val="HTML0"/>
        <w:divId w:val="1548879187"/>
        <w:rPr>
          <w:rStyle w:val="w"/>
        </w:rPr>
      </w:pPr>
      <w:r>
        <w:rPr>
          <w:rStyle w:val="w"/>
        </w:rPr>
        <w:lastRenderedPageBreak/>
        <w:t xml:space="preserve">    </w:t>
      </w:r>
      <w:r>
        <w:rPr>
          <w:rStyle w:val="nl"/>
        </w:rPr>
        <w:t>"msg"</w:t>
      </w:r>
      <w:r>
        <w:rPr>
          <w:rStyle w:val="p"/>
        </w:rPr>
        <w:t>:</w:t>
      </w:r>
      <w:r>
        <w:rPr>
          <w:rStyle w:val="w"/>
        </w:rPr>
        <w:t xml:space="preserve"> </w:t>
      </w:r>
      <w:r>
        <w:rPr>
          <w:rStyle w:val="s2"/>
        </w:rPr>
        <w:t>"Invalid request: {</w:t>
      </w:r>
      <w:r>
        <w:rPr>
          <w:rStyle w:val="se"/>
        </w:rPr>
        <w:t>\"</w:t>
      </w:r>
      <w:r>
        <w:rPr>
          <w:rStyle w:val="s2"/>
        </w:rPr>
        <w:t>op</w:t>
      </w:r>
      <w:r>
        <w:rPr>
          <w:rStyle w:val="se"/>
        </w:rPr>
        <w:t>\"</w:t>
      </w:r>
      <w:r>
        <w:rPr>
          <w:rStyle w:val="s2"/>
        </w:rPr>
        <w:t xml:space="preserve">: </w:t>
      </w:r>
      <w:r>
        <w:rPr>
          <w:rStyle w:val="se"/>
        </w:rPr>
        <w:t>\"</w:t>
      </w:r>
      <w:r>
        <w:rPr>
          <w:rStyle w:val="s2"/>
        </w:rPr>
        <w:t>subscribe</w:t>
      </w:r>
      <w:r>
        <w:rPr>
          <w:rStyle w:val="se"/>
        </w:rPr>
        <w:t>\"</w:t>
      </w:r>
      <w:r>
        <w:rPr>
          <w:rStyle w:val="s2"/>
        </w:rPr>
        <w:t xml:space="preserve">, </w:t>
      </w:r>
      <w:r>
        <w:rPr>
          <w:rStyle w:val="se"/>
        </w:rPr>
        <w:t>\"</w:t>
      </w:r>
      <w:r>
        <w:rPr>
          <w:rStyle w:val="s2"/>
        </w:rPr>
        <w:t>argss</w:t>
      </w:r>
      <w:r>
        <w:rPr>
          <w:rStyle w:val="se"/>
        </w:rPr>
        <w:t>\"</w:t>
      </w:r>
      <w:r>
        <w:rPr>
          <w:rStyle w:val="s2"/>
        </w:rPr>
        <w:t xml:space="preserve">:[{ </w:t>
      </w:r>
      <w:r>
        <w:rPr>
          <w:rStyle w:val="se"/>
        </w:rPr>
        <w:t>\"</w:t>
      </w:r>
      <w:r>
        <w:rPr>
          <w:rStyle w:val="s2"/>
        </w:rPr>
        <w:t>channel</w:t>
      </w:r>
      <w:r>
        <w:rPr>
          <w:rStyle w:val="se"/>
        </w:rPr>
        <w:t>\"</w:t>
      </w:r>
      <w:r>
        <w:rPr>
          <w:rStyle w:val="s2"/>
        </w:rPr>
        <w:t xml:space="preserve"> : </w:t>
      </w:r>
      <w:r>
        <w:rPr>
          <w:rStyle w:val="se"/>
        </w:rPr>
        <w:t>\"</w:t>
      </w:r>
      <w:r>
        <w:rPr>
          <w:rStyle w:val="s2"/>
        </w:rPr>
        <w:t>balance_and_position</w:t>
      </w:r>
      <w:r>
        <w:rPr>
          <w:rStyle w:val="se"/>
        </w:rPr>
        <w:t>\"</w:t>
      </w:r>
      <w:r>
        <w:rPr>
          <w:rStyle w:val="s2"/>
        </w:rPr>
        <w:t>}]}"</w:t>
      </w:r>
      <w:r>
        <w:rPr>
          <w:rStyle w:val="p"/>
        </w:rPr>
        <w:t>,</w:t>
      </w:r>
    </w:p>
    <w:p w:rsidR="00000000" w:rsidRDefault="00000000">
      <w:pPr>
        <w:pStyle w:val="HTML0"/>
        <w:divId w:val="1548879187"/>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548879187"/>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33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r>
              <w:br/>
            </w:r>
            <w:r>
              <w:rPr>
                <w:rStyle w:val="HTML"/>
              </w:rPr>
              <w:t>error</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No</w:t>
            </w:r>
          </w:p>
        </w:tc>
        <w:tc>
          <w:tcPr>
            <w:tcW w:w="0" w:type="auto"/>
            <w:vAlign w:val="center"/>
            <w:hideMark/>
          </w:tcPr>
          <w:p w:rsidR="00000000" w:rsidRDefault="00000000">
            <w:r>
              <w:t>List of subscribed channels</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balance_and_position</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connId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WebSocket connection ID</w:t>
            </w:r>
          </w:p>
        </w:tc>
      </w:tr>
    </w:tbl>
    <w:p w:rsidR="00000000" w:rsidRDefault="00000000">
      <w:pPr>
        <w:pStyle w:val="a5"/>
        <w:divId w:val="1131482923"/>
      </w:pPr>
      <w:r>
        <w:t>Push Data Example</w:t>
      </w:r>
    </w:p>
    <w:p w:rsidR="00000000" w:rsidRDefault="00000000">
      <w:pPr>
        <w:pStyle w:val="HTML0"/>
        <w:divId w:val="1699577043"/>
        <w:rPr>
          <w:rStyle w:val="w"/>
        </w:rPr>
      </w:pPr>
      <w:r>
        <w:rPr>
          <w:rStyle w:val="p"/>
        </w:rPr>
        <w:t>{</w:t>
      </w:r>
    </w:p>
    <w:p w:rsidR="00000000" w:rsidRDefault="00000000">
      <w:pPr>
        <w:pStyle w:val="HTML0"/>
        <w:divId w:val="1699577043"/>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699577043"/>
        <w:rPr>
          <w:rStyle w:val="w"/>
        </w:rPr>
      </w:pPr>
      <w:r>
        <w:rPr>
          <w:rStyle w:val="w"/>
        </w:rPr>
        <w:t xml:space="preserve">        </w:t>
      </w:r>
      <w:r>
        <w:rPr>
          <w:rStyle w:val="nl"/>
        </w:rPr>
        <w:t>"channel"</w:t>
      </w:r>
      <w:r>
        <w:rPr>
          <w:rStyle w:val="p"/>
        </w:rPr>
        <w:t>:</w:t>
      </w:r>
      <w:r>
        <w:rPr>
          <w:rStyle w:val="w"/>
        </w:rPr>
        <w:t xml:space="preserve"> </w:t>
      </w:r>
      <w:r>
        <w:rPr>
          <w:rStyle w:val="s2"/>
        </w:rPr>
        <w:t>"balance_and_position"</w:t>
      </w:r>
      <w:r>
        <w:rPr>
          <w:rStyle w:val="p"/>
        </w:rPr>
        <w:t>,</w:t>
      </w:r>
    </w:p>
    <w:p w:rsidR="00000000" w:rsidRDefault="00000000">
      <w:pPr>
        <w:pStyle w:val="HTML0"/>
        <w:divId w:val="1699577043"/>
        <w:rPr>
          <w:rStyle w:val="w"/>
        </w:rPr>
      </w:pPr>
      <w:r>
        <w:rPr>
          <w:rStyle w:val="w"/>
        </w:rPr>
        <w:t xml:space="preserve">        </w:t>
      </w:r>
      <w:r>
        <w:rPr>
          <w:rStyle w:val="nl"/>
        </w:rPr>
        <w:t>"uid"</w:t>
      </w:r>
      <w:r>
        <w:rPr>
          <w:rStyle w:val="p"/>
        </w:rPr>
        <w:t>:</w:t>
      </w:r>
      <w:r>
        <w:rPr>
          <w:rStyle w:val="w"/>
        </w:rPr>
        <w:t xml:space="preserve"> </w:t>
      </w:r>
      <w:r>
        <w:rPr>
          <w:rStyle w:val="s2"/>
        </w:rPr>
        <w:t>"77982378738415879"</w:t>
      </w:r>
    </w:p>
    <w:p w:rsidR="00000000" w:rsidRDefault="00000000">
      <w:pPr>
        <w:pStyle w:val="HTML0"/>
        <w:divId w:val="1699577043"/>
        <w:rPr>
          <w:rStyle w:val="w"/>
        </w:rPr>
      </w:pPr>
      <w:r>
        <w:rPr>
          <w:rStyle w:val="w"/>
        </w:rPr>
        <w:t xml:space="preserve">    </w:t>
      </w:r>
      <w:r>
        <w:rPr>
          <w:rStyle w:val="p"/>
        </w:rPr>
        <w:t>},</w:t>
      </w:r>
    </w:p>
    <w:p w:rsidR="00000000" w:rsidRDefault="00000000">
      <w:pPr>
        <w:pStyle w:val="HTML0"/>
        <w:divId w:val="1699577043"/>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699577043"/>
        <w:rPr>
          <w:rStyle w:val="w"/>
        </w:rPr>
      </w:pPr>
      <w:r>
        <w:rPr>
          <w:rStyle w:val="w"/>
        </w:rPr>
        <w:t xml:space="preserve">        </w:t>
      </w:r>
      <w:r>
        <w:rPr>
          <w:rStyle w:val="nl"/>
        </w:rPr>
        <w:t>"pTime"</w:t>
      </w:r>
      <w:r>
        <w:rPr>
          <w:rStyle w:val="p"/>
        </w:rPr>
        <w:t>:</w:t>
      </w:r>
      <w:r>
        <w:rPr>
          <w:rStyle w:val="w"/>
        </w:rPr>
        <w:t xml:space="preserve"> </w:t>
      </w:r>
      <w:r>
        <w:rPr>
          <w:rStyle w:val="s2"/>
        </w:rPr>
        <w:t>"1597026383085"</w:t>
      </w:r>
      <w:r>
        <w:rPr>
          <w:rStyle w:val="p"/>
        </w:rPr>
        <w:t>,</w:t>
      </w:r>
    </w:p>
    <w:p w:rsidR="00000000" w:rsidRDefault="00000000">
      <w:pPr>
        <w:pStyle w:val="HTML0"/>
        <w:divId w:val="1699577043"/>
        <w:rPr>
          <w:rStyle w:val="w"/>
        </w:rPr>
      </w:pPr>
      <w:r>
        <w:rPr>
          <w:rStyle w:val="w"/>
        </w:rPr>
        <w:t xml:space="preserve">        </w:t>
      </w:r>
      <w:r>
        <w:rPr>
          <w:rStyle w:val="nl"/>
        </w:rPr>
        <w:t>"eventType"</w:t>
      </w:r>
      <w:r>
        <w:rPr>
          <w:rStyle w:val="p"/>
        </w:rPr>
        <w:t>:</w:t>
      </w:r>
      <w:r>
        <w:rPr>
          <w:rStyle w:val="w"/>
        </w:rPr>
        <w:t xml:space="preserve"> </w:t>
      </w:r>
      <w:r>
        <w:rPr>
          <w:rStyle w:val="s2"/>
        </w:rPr>
        <w:t>"snapshot"</w:t>
      </w:r>
      <w:r>
        <w:rPr>
          <w:rStyle w:val="p"/>
        </w:rPr>
        <w:t>,</w:t>
      </w:r>
    </w:p>
    <w:p w:rsidR="00000000" w:rsidRDefault="00000000">
      <w:pPr>
        <w:pStyle w:val="HTML0"/>
        <w:divId w:val="1699577043"/>
        <w:rPr>
          <w:rStyle w:val="w"/>
        </w:rPr>
      </w:pPr>
      <w:r>
        <w:rPr>
          <w:rStyle w:val="w"/>
        </w:rPr>
        <w:t xml:space="preserve">        </w:t>
      </w:r>
      <w:r>
        <w:rPr>
          <w:rStyle w:val="nl"/>
        </w:rPr>
        <w:t>"balData"</w:t>
      </w:r>
      <w:r>
        <w:rPr>
          <w:rStyle w:val="p"/>
        </w:rPr>
        <w:t>:</w:t>
      </w:r>
      <w:r>
        <w:rPr>
          <w:rStyle w:val="w"/>
        </w:rPr>
        <w:t xml:space="preserve"> </w:t>
      </w:r>
      <w:r>
        <w:rPr>
          <w:rStyle w:val="p"/>
        </w:rPr>
        <w:t>[{</w:t>
      </w:r>
    </w:p>
    <w:p w:rsidR="00000000" w:rsidRDefault="00000000">
      <w:pPr>
        <w:pStyle w:val="HTML0"/>
        <w:divId w:val="1699577043"/>
        <w:rPr>
          <w:rStyle w:val="w"/>
        </w:rPr>
      </w:pPr>
      <w:r>
        <w:rPr>
          <w:rStyle w:val="w"/>
        </w:rPr>
        <w:t xml:space="preserve">            </w:t>
      </w:r>
      <w:r>
        <w:rPr>
          <w:rStyle w:val="nl"/>
        </w:rPr>
        <w:t>"ccy"</w:t>
      </w:r>
      <w:r>
        <w:rPr>
          <w:rStyle w:val="p"/>
        </w:rPr>
        <w:t>:</w:t>
      </w:r>
      <w:r>
        <w:rPr>
          <w:rStyle w:val="w"/>
        </w:rPr>
        <w:t xml:space="preserve"> </w:t>
      </w:r>
      <w:r>
        <w:rPr>
          <w:rStyle w:val="s2"/>
        </w:rPr>
        <w:t>"BTC"</w:t>
      </w:r>
      <w:r>
        <w:rPr>
          <w:rStyle w:val="p"/>
        </w:rPr>
        <w:t>,</w:t>
      </w:r>
    </w:p>
    <w:p w:rsidR="00000000" w:rsidRDefault="00000000">
      <w:pPr>
        <w:pStyle w:val="HTML0"/>
        <w:divId w:val="1699577043"/>
        <w:rPr>
          <w:rStyle w:val="w"/>
        </w:rPr>
      </w:pPr>
      <w:r>
        <w:rPr>
          <w:rStyle w:val="w"/>
        </w:rPr>
        <w:t xml:space="preserve">            </w:t>
      </w:r>
      <w:r>
        <w:rPr>
          <w:rStyle w:val="nl"/>
        </w:rPr>
        <w:t>"cashBal"</w:t>
      </w:r>
      <w:r>
        <w:rPr>
          <w:rStyle w:val="p"/>
        </w:rPr>
        <w:t>:</w:t>
      </w:r>
      <w:r>
        <w:rPr>
          <w:rStyle w:val="w"/>
        </w:rPr>
        <w:t xml:space="preserve"> </w:t>
      </w:r>
      <w:r>
        <w:rPr>
          <w:rStyle w:val="s2"/>
        </w:rPr>
        <w:t>"1"</w:t>
      </w:r>
      <w:r>
        <w:rPr>
          <w:rStyle w:val="p"/>
        </w:rPr>
        <w:t>,</w:t>
      </w:r>
    </w:p>
    <w:p w:rsidR="00000000" w:rsidRDefault="00000000">
      <w:pPr>
        <w:pStyle w:val="HTML0"/>
        <w:divId w:val="1699577043"/>
        <w:rPr>
          <w:rStyle w:val="w"/>
        </w:rPr>
      </w:pPr>
      <w:r>
        <w:rPr>
          <w:rStyle w:val="w"/>
        </w:rPr>
        <w:t xml:space="preserve">            </w:t>
      </w:r>
      <w:r>
        <w:rPr>
          <w:rStyle w:val="nl"/>
        </w:rPr>
        <w:t>"uTime"</w:t>
      </w:r>
      <w:r>
        <w:rPr>
          <w:rStyle w:val="p"/>
        </w:rPr>
        <w:t>:</w:t>
      </w:r>
      <w:r>
        <w:rPr>
          <w:rStyle w:val="w"/>
        </w:rPr>
        <w:t xml:space="preserve"> </w:t>
      </w:r>
      <w:r>
        <w:rPr>
          <w:rStyle w:val="s2"/>
        </w:rPr>
        <w:t>"1597026383085"</w:t>
      </w:r>
    </w:p>
    <w:p w:rsidR="00000000" w:rsidRDefault="00000000">
      <w:pPr>
        <w:pStyle w:val="HTML0"/>
        <w:divId w:val="1699577043"/>
        <w:rPr>
          <w:rStyle w:val="w"/>
        </w:rPr>
      </w:pPr>
      <w:r>
        <w:rPr>
          <w:rStyle w:val="w"/>
        </w:rPr>
        <w:t xml:space="preserve">        </w:t>
      </w:r>
      <w:r>
        <w:rPr>
          <w:rStyle w:val="p"/>
        </w:rPr>
        <w:t>}],</w:t>
      </w:r>
    </w:p>
    <w:p w:rsidR="00000000" w:rsidRDefault="00000000">
      <w:pPr>
        <w:pStyle w:val="HTML0"/>
        <w:divId w:val="1699577043"/>
        <w:rPr>
          <w:rStyle w:val="w"/>
        </w:rPr>
      </w:pPr>
      <w:r>
        <w:rPr>
          <w:rStyle w:val="w"/>
        </w:rPr>
        <w:t xml:space="preserve">        </w:t>
      </w:r>
      <w:r>
        <w:rPr>
          <w:rStyle w:val="nl"/>
        </w:rPr>
        <w:t>"posData"</w:t>
      </w:r>
      <w:r>
        <w:rPr>
          <w:rStyle w:val="p"/>
        </w:rPr>
        <w:t>:</w:t>
      </w:r>
      <w:r>
        <w:rPr>
          <w:rStyle w:val="w"/>
        </w:rPr>
        <w:t xml:space="preserve"> </w:t>
      </w:r>
      <w:r>
        <w:rPr>
          <w:rStyle w:val="p"/>
        </w:rPr>
        <w:t>[{</w:t>
      </w:r>
    </w:p>
    <w:p w:rsidR="00000000" w:rsidRDefault="00000000">
      <w:pPr>
        <w:pStyle w:val="HTML0"/>
        <w:divId w:val="1699577043"/>
        <w:rPr>
          <w:rStyle w:val="w"/>
        </w:rPr>
      </w:pPr>
      <w:r>
        <w:rPr>
          <w:rStyle w:val="w"/>
        </w:rPr>
        <w:t xml:space="preserve">            </w:t>
      </w:r>
      <w:r>
        <w:rPr>
          <w:rStyle w:val="nl"/>
        </w:rPr>
        <w:t>"posId"</w:t>
      </w:r>
      <w:r>
        <w:rPr>
          <w:rStyle w:val="p"/>
        </w:rPr>
        <w:t>:</w:t>
      </w:r>
      <w:r>
        <w:rPr>
          <w:rStyle w:val="w"/>
        </w:rPr>
        <w:t xml:space="preserve"> </w:t>
      </w:r>
      <w:r>
        <w:rPr>
          <w:rStyle w:val="s2"/>
        </w:rPr>
        <w:t>"1111111111"</w:t>
      </w:r>
      <w:r>
        <w:rPr>
          <w:rStyle w:val="p"/>
        </w:rPr>
        <w:t>,</w:t>
      </w:r>
    </w:p>
    <w:p w:rsidR="00000000" w:rsidRDefault="00000000">
      <w:pPr>
        <w:pStyle w:val="HTML0"/>
        <w:divId w:val="1699577043"/>
        <w:rPr>
          <w:rStyle w:val="w"/>
        </w:rPr>
      </w:pPr>
      <w:r>
        <w:rPr>
          <w:rStyle w:val="w"/>
        </w:rPr>
        <w:t xml:space="preserve">            </w:t>
      </w:r>
      <w:r>
        <w:rPr>
          <w:rStyle w:val="nl"/>
        </w:rPr>
        <w:t>"tradeId"</w:t>
      </w:r>
      <w:r>
        <w:rPr>
          <w:rStyle w:val="p"/>
        </w:rPr>
        <w:t>:</w:t>
      </w:r>
      <w:r>
        <w:rPr>
          <w:rStyle w:val="w"/>
        </w:rPr>
        <w:t xml:space="preserve"> </w:t>
      </w:r>
      <w:r>
        <w:rPr>
          <w:rStyle w:val="s2"/>
        </w:rPr>
        <w:t>"2"</w:t>
      </w:r>
      <w:r>
        <w:rPr>
          <w:rStyle w:val="p"/>
        </w:rPr>
        <w:t>,</w:t>
      </w:r>
    </w:p>
    <w:p w:rsidR="00000000" w:rsidRDefault="00000000">
      <w:pPr>
        <w:pStyle w:val="HTML0"/>
        <w:divId w:val="1699577043"/>
        <w:rPr>
          <w:rStyle w:val="w"/>
        </w:rPr>
      </w:pPr>
      <w:r>
        <w:rPr>
          <w:rStyle w:val="w"/>
        </w:rPr>
        <w:t xml:space="preserve">            </w:t>
      </w:r>
      <w:r>
        <w:rPr>
          <w:rStyle w:val="nl"/>
        </w:rPr>
        <w:t>"instId"</w:t>
      </w:r>
      <w:r>
        <w:rPr>
          <w:rStyle w:val="p"/>
        </w:rPr>
        <w:t>:</w:t>
      </w:r>
      <w:r>
        <w:rPr>
          <w:rStyle w:val="w"/>
        </w:rPr>
        <w:t xml:space="preserve"> </w:t>
      </w:r>
      <w:r>
        <w:rPr>
          <w:rStyle w:val="s2"/>
        </w:rPr>
        <w:t>"BTC-USD-191018"</w:t>
      </w:r>
      <w:r>
        <w:rPr>
          <w:rStyle w:val="p"/>
        </w:rPr>
        <w:t>,</w:t>
      </w:r>
    </w:p>
    <w:p w:rsidR="00000000" w:rsidRDefault="00000000">
      <w:pPr>
        <w:pStyle w:val="HTML0"/>
        <w:divId w:val="1699577043"/>
        <w:rPr>
          <w:rStyle w:val="w"/>
        </w:rPr>
      </w:pPr>
      <w:r>
        <w:rPr>
          <w:rStyle w:val="w"/>
        </w:rPr>
        <w:t xml:space="preserve">            </w:t>
      </w:r>
      <w:r>
        <w:rPr>
          <w:rStyle w:val="nl"/>
        </w:rPr>
        <w:t>"instType"</w:t>
      </w:r>
      <w:r>
        <w:rPr>
          <w:rStyle w:val="p"/>
        </w:rPr>
        <w:t>:</w:t>
      </w:r>
      <w:r>
        <w:rPr>
          <w:rStyle w:val="w"/>
        </w:rPr>
        <w:t xml:space="preserve"> </w:t>
      </w:r>
      <w:r>
        <w:rPr>
          <w:rStyle w:val="s2"/>
        </w:rPr>
        <w:t>"FUTURES"</w:t>
      </w:r>
      <w:r>
        <w:rPr>
          <w:rStyle w:val="p"/>
        </w:rPr>
        <w:t>,</w:t>
      </w:r>
    </w:p>
    <w:p w:rsidR="00000000" w:rsidRDefault="00000000">
      <w:pPr>
        <w:pStyle w:val="HTML0"/>
        <w:divId w:val="1699577043"/>
        <w:rPr>
          <w:rStyle w:val="w"/>
        </w:rPr>
      </w:pPr>
      <w:r>
        <w:rPr>
          <w:rStyle w:val="w"/>
        </w:rPr>
        <w:t xml:space="preserve">            </w:t>
      </w:r>
      <w:r>
        <w:rPr>
          <w:rStyle w:val="nl"/>
        </w:rPr>
        <w:t>"mgnMode"</w:t>
      </w:r>
      <w:r>
        <w:rPr>
          <w:rStyle w:val="p"/>
        </w:rPr>
        <w:t>:</w:t>
      </w:r>
      <w:r>
        <w:rPr>
          <w:rStyle w:val="w"/>
        </w:rPr>
        <w:t xml:space="preserve"> </w:t>
      </w:r>
      <w:r>
        <w:rPr>
          <w:rStyle w:val="s2"/>
        </w:rPr>
        <w:t>"cross"</w:t>
      </w:r>
      <w:r>
        <w:rPr>
          <w:rStyle w:val="p"/>
        </w:rPr>
        <w:t>,</w:t>
      </w:r>
    </w:p>
    <w:p w:rsidR="00000000" w:rsidRDefault="00000000">
      <w:pPr>
        <w:pStyle w:val="HTML0"/>
        <w:divId w:val="1699577043"/>
        <w:rPr>
          <w:rStyle w:val="w"/>
        </w:rPr>
      </w:pPr>
      <w:r>
        <w:rPr>
          <w:rStyle w:val="w"/>
        </w:rPr>
        <w:t xml:space="preserve">            </w:t>
      </w:r>
      <w:r>
        <w:rPr>
          <w:rStyle w:val="nl"/>
        </w:rPr>
        <w:t>"posSide"</w:t>
      </w:r>
      <w:r>
        <w:rPr>
          <w:rStyle w:val="p"/>
        </w:rPr>
        <w:t>:</w:t>
      </w:r>
      <w:r>
        <w:rPr>
          <w:rStyle w:val="w"/>
        </w:rPr>
        <w:t xml:space="preserve"> </w:t>
      </w:r>
      <w:r>
        <w:rPr>
          <w:rStyle w:val="s2"/>
        </w:rPr>
        <w:t>"long"</w:t>
      </w:r>
      <w:r>
        <w:rPr>
          <w:rStyle w:val="p"/>
        </w:rPr>
        <w:t>,</w:t>
      </w:r>
    </w:p>
    <w:p w:rsidR="00000000" w:rsidRDefault="00000000">
      <w:pPr>
        <w:pStyle w:val="HTML0"/>
        <w:divId w:val="1699577043"/>
        <w:rPr>
          <w:rStyle w:val="w"/>
        </w:rPr>
      </w:pPr>
      <w:r>
        <w:rPr>
          <w:rStyle w:val="w"/>
        </w:rPr>
        <w:t xml:space="preserve">            </w:t>
      </w:r>
      <w:r>
        <w:rPr>
          <w:rStyle w:val="nl"/>
        </w:rPr>
        <w:t>"pos"</w:t>
      </w:r>
      <w:r>
        <w:rPr>
          <w:rStyle w:val="p"/>
        </w:rPr>
        <w:t>:</w:t>
      </w:r>
      <w:r>
        <w:rPr>
          <w:rStyle w:val="w"/>
        </w:rPr>
        <w:t xml:space="preserve"> </w:t>
      </w:r>
      <w:r>
        <w:rPr>
          <w:rStyle w:val="s2"/>
        </w:rPr>
        <w:t>"10"</w:t>
      </w:r>
      <w:r>
        <w:rPr>
          <w:rStyle w:val="p"/>
        </w:rPr>
        <w:t>,</w:t>
      </w:r>
    </w:p>
    <w:p w:rsidR="00000000" w:rsidRDefault="00000000">
      <w:pPr>
        <w:pStyle w:val="HTML0"/>
        <w:divId w:val="1699577043"/>
        <w:rPr>
          <w:rStyle w:val="w"/>
        </w:rPr>
      </w:pPr>
      <w:r>
        <w:rPr>
          <w:rStyle w:val="w"/>
        </w:rPr>
        <w:t xml:space="preserve">            </w:t>
      </w:r>
      <w:r>
        <w:rPr>
          <w:rStyle w:val="nl"/>
        </w:rPr>
        <w:t>"ccy"</w:t>
      </w:r>
      <w:r>
        <w:rPr>
          <w:rStyle w:val="p"/>
        </w:rPr>
        <w:t>:</w:t>
      </w:r>
      <w:r>
        <w:rPr>
          <w:rStyle w:val="w"/>
        </w:rPr>
        <w:t xml:space="preserve"> </w:t>
      </w:r>
      <w:r>
        <w:rPr>
          <w:rStyle w:val="s2"/>
        </w:rPr>
        <w:t>"BTC"</w:t>
      </w:r>
      <w:r>
        <w:rPr>
          <w:rStyle w:val="p"/>
        </w:rPr>
        <w:t>,</w:t>
      </w:r>
    </w:p>
    <w:p w:rsidR="00000000" w:rsidRDefault="00000000">
      <w:pPr>
        <w:pStyle w:val="HTML0"/>
        <w:divId w:val="1699577043"/>
        <w:rPr>
          <w:rStyle w:val="w"/>
        </w:rPr>
      </w:pPr>
      <w:r>
        <w:rPr>
          <w:rStyle w:val="w"/>
        </w:rPr>
        <w:lastRenderedPageBreak/>
        <w:t xml:space="preserve">            </w:t>
      </w:r>
      <w:r>
        <w:rPr>
          <w:rStyle w:val="nl"/>
        </w:rPr>
        <w:t>"posCcy"</w:t>
      </w:r>
      <w:r>
        <w:rPr>
          <w:rStyle w:val="p"/>
        </w:rPr>
        <w:t>:</w:t>
      </w:r>
      <w:r>
        <w:rPr>
          <w:rStyle w:val="w"/>
        </w:rPr>
        <w:t xml:space="preserve"> </w:t>
      </w:r>
      <w:r>
        <w:rPr>
          <w:rStyle w:val="s2"/>
        </w:rPr>
        <w:t>""</w:t>
      </w:r>
      <w:r>
        <w:rPr>
          <w:rStyle w:val="p"/>
        </w:rPr>
        <w:t>,</w:t>
      </w:r>
    </w:p>
    <w:p w:rsidR="00000000" w:rsidRDefault="00000000">
      <w:pPr>
        <w:pStyle w:val="HTML0"/>
        <w:divId w:val="1699577043"/>
        <w:rPr>
          <w:rStyle w:val="w"/>
        </w:rPr>
      </w:pPr>
      <w:r>
        <w:rPr>
          <w:rStyle w:val="w"/>
        </w:rPr>
        <w:t xml:space="preserve">            </w:t>
      </w:r>
      <w:r>
        <w:rPr>
          <w:rStyle w:val="nl"/>
        </w:rPr>
        <w:t>"avgPx"</w:t>
      </w:r>
      <w:r>
        <w:rPr>
          <w:rStyle w:val="p"/>
        </w:rPr>
        <w:t>:</w:t>
      </w:r>
      <w:r>
        <w:rPr>
          <w:rStyle w:val="w"/>
        </w:rPr>
        <w:t xml:space="preserve"> </w:t>
      </w:r>
      <w:r>
        <w:rPr>
          <w:rStyle w:val="s2"/>
        </w:rPr>
        <w:t>"3320"</w:t>
      </w:r>
      <w:r>
        <w:rPr>
          <w:rStyle w:val="p"/>
        </w:rPr>
        <w:t>,</w:t>
      </w:r>
    </w:p>
    <w:p w:rsidR="00000000" w:rsidRDefault="00000000">
      <w:pPr>
        <w:pStyle w:val="HTML0"/>
        <w:divId w:val="1699577043"/>
        <w:rPr>
          <w:rStyle w:val="w"/>
        </w:rPr>
      </w:pPr>
      <w:r>
        <w:rPr>
          <w:rStyle w:val="w"/>
        </w:rPr>
        <w:t xml:space="preserve">            </w:t>
      </w:r>
      <w:r>
        <w:rPr>
          <w:rStyle w:val="nl"/>
        </w:rPr>
        <w:t>"uTIme"</w:t>
      </w:r>
      <w:r>
        <w:rPr>
          <w:rStyle w:val="p"/>
        </w:rPr>
        <w:t>:</w:t>
      </w:r>
      <w:r>
        <w:rPr>
          <w:rStyle w:val="w"/>
        </w:rPr>
        <w:t xml:space="preserve"> </w:t>
      </w:r>
      <w:r>
        <w:rPr>
          <w:rStyle w:val="s2"/>
        </w:rPr>
        <w:t>"1597026383085"</w:t>
      </w:r>
    </w:p>
    <w:p w:rsidR="00000000" w:rsidRDefault="00000000">
      <w:pPr>
        <w:pStyle w:val="HTML0"/>
        <w:divId w:val="1699577043"/>
        <w:rPr>
          <w:rStyle w:val="w"/>
        </w:rPr>
      </w:pPr>
      <w:r>
        <w:rPr>
          <w:rStyle w:val="w"/>
        </w:rPr>
        <w:t xml:space="preserve">        </w:t>
      </w:r>
      <w:r>
        <w:rPr>
          <w:rStyle w:val="p"/>
        </w:rPr>
        <w:t>}],</w:t>
      </w:r>
    </w:p>
    <w:p w:rsidR="00000000" w:rsidRDefault="00000000">
      <w:pPr>
        <w:pStyle w:val="HTML0"/>
        <w:divId w:val="1699577043"/>
        <w:rPr>
          <w:rStyle w:val="w"/>
        </w:rPr>
      </w:pPr>
      <w:r>
        <w:rPr>
          <w:rStyle w:val="w"/>
        </w:rPr>
        <w:t xml:space="preserve">        </w:t>
      </w:r>
      <w:r>
        <w:rPr>
          <w:rStyle w:val="nl"/>
        </w:rPr>
        <w:t>"trades"</w:t>
      </w:r>
      <w:r>
        <w:rPr>
          <w:rStyle w:val="p"/>
        </w:rPr>
        <w:t>:</w:t>
      </w:r>
      <w:r>
        <w:rPr>
          <w:rStyle w:val="w"/>
        </w:rPr>
        <w:t xml:space="preserve"> </w:t>
      </w:r>
      <w:r>
        <w:rPr>
          <w:rStyle w:val="p"/>
        </w:rPr>
        <w:t>[{</w:t>
      </w:r>
    </w:p>
    <w:p w:rsidR="00000000" w:rsidRDefault="00000000">
      <w:pPr>
        <w:pStyle w:val="HTML0"/>
        <w:divId w:val="1699577043"/>
        <w:rPr>
          <w:rStyle w:val="w"/>
        </w:rPr>
      </w:pPr>
      <w:r>
        <w:rPr>
          <w:rStyle w:val="w"/>
        </w:rPr>
        <w:t xml:space="preserve">            </w:t>
      </w:r>
      <w:r>
        <w:rPr>
          <w:rStyle w:val="nl"/>
        </w:rPr>
        <w:t>"instId"</w:t>
      </w:r>
      <w:r>
        <w:rPr>
          <w:rStyle w:val="p"/>
        </w:rPr>
        <w:t>:</w:t>
      </w:r>
      <w:r>
        <w:rPr>
          <w:rStyle w:val="w"/>
        </w:rPr>
        <w:t xml:space="preserve"> </w:t>
      </w:r>
      <w:r>
        <w:rPr>
          <w:rStyle w:val="s2"/>
        </w:rPr>
        <w:t>"BTC-USD-191018"</w:t>
      </w:r>
      <w:r>
        <w:rPr>
          <w:rStyle w:val="p"/>
        </w:rPr>
        <w:t>,</w:t>
      </w:r>
    </w:p>
    <w:p w:rsidR="00000000" w:rsidRDefault="00000000">
      <w:pPr>
        <w:pStyle w:val="HTML0"/>
        <w:divId w:val="1699577043"/>
        <w:rPr>
          <w:rStyle w:val="w"/>
        </w:rPr>
      </w:pPr>
      <w:r>
        <w:rPr>
          <w:rStyle w:val="w"/>
        </w:rPr>
        <w:t xml:space="preserve">            </w:t>
      </w:r>
      <w:r>
        <w:rPr>
          <w:rStyle w:val="nl"/>
        </w:rPr>
        <w:t>"tradeId"</w:t>
      </w:r>
      <w:r>
        <w:rPr>
          <w:rStyle w:val="p"/>
        </w:rPr>
        <w:t>:</w:t>
      </w:r>
      <w:r>
        <w:rPr>
          <w:rStyle w:val="w"/>
        </w:rPr>
        <w:t xml:space="preserve"> </w:t>
      </w:r>
      <w:r>
        <w:rPr>
          <w:rStyle w:val="s2"/>
        </w:rPr>
        <w:t>"2"</w:t>
      </w:r>
      <w:r>
        <w:rPr>
          <w:rStyle w:val="p"/>
        </w:rPr>
        <w:t>,</w:t>
      </w:r>
    </w:p>
    <w:p w:rsidR="00000000" w:rsidRDefault="00000000">
      <w:pPr>
        <w:pStyle w:val="HTML0"/>
        <w:divId w:val="1699577043"/>
        <w:rPr>
          <w:rStyle w:val="w"/>
        </w:rPr>
      </w:pPr>
      <w:r>
        <w:rPr>
          <w:rStyle w:val="w"/>
        </w:rPr>
        <w:t xml:space="preserve">        </w:t>
      </w:r>
      <w:r>
        <w:rPr>
          <w:rStyle w:val="p"/>
        </w:rPr>
        <w:t>}]</w:t>
      </w:r>
    </w:p>
    <w:p w:rsidR="00000000" w:rsidRDefault="00000000">
      <w:pPr>
        <w:pStyle w:val="HTML0"/>
        <w:divId w:val="1699577043"/>
        <w:rPr>
          <w:rStyle w:val="w"/>
        </w:rPr>
      </w:pPr>
      <w:r>
        <w:rPr>
          <w:rStyle w:val="w"/>
        </w:rPr>
        <w:t xml:space="preserve">    </w:t>
      </w:r>
      <w:r>
        <w:rPr>
          <w:rStyle w:val="p"/>
        </w:rPr>
        <w:t>}]</w:t>
      </w:r>
    </w:p>
    <w:p w:rsidR="00000000" w:rsidRDefault="00000000">
      <w:pPr>
        <w:pStyle w:val="HTML0"/>
        <w:divId w:val="1699577043"/>
        <w:rPr>
          <w:rStyle w:val="w"/>
        </w:rPr>
      </w:pPr>
      <w:r>
        <w:rPr>
          <w:rStyle w:val="p"/>
        </w:rPr>
        <w:t>}</w:t>
      </w:r>
    </w:p>
    <w:p w:rsidR="00000000" w:rsidRDefault="00000000">
      <w:pPr>
        <w:pStyle w:val="4"/>
        <w:divId w:val="175387555"/>
      </w:pPr>
      <w:r>
        <w:t>Push data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579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Channel to subscribe to</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uid</w:t>
            </w:r>
          </w:p>
        </w:tc>
        <w:tc>
          <w:tcPr>
            <w:tcW w:w="0" w:type="auto"/>
            <w:vAlign w:val="center"/>
            <w:hideMark/>
          </w:tcPr>
          <w:p w:rsidR="00000000" w:rsidRDefault="00000000">
            <w:r>
              <w:t>String</w:t>
            </w:r>
          </w:p>
        </w:tc>
        <w:tc>
          <w:tcPr>
            <w:tcW w:w="0" w:type="auto"/>
            <w:vAlign w:val="center"/>
            <w:hideMark/>
          </w:tcPr>
          <w:p w:rsidR="00000000" w:rsidRDefault="00000000">
            <w:r>
              <w:t>User Identifier</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Subscribed data</w:t>
            </w:r>
          </w:p>
        </w:tc>
      </w:tr>
      <w:tr w:rsidR="00000000">
        <w:trPr>
          <w:divId w:val="175387555"/>
          <w:tblCellSpacing w:w="15" w:type="dxa"/>
        </w:trPr>
        <w:tc>
          <w:tcPr>
            <w:tcW w:w="0" w:type="auto"/>
            <w:vAlign w:val="center"/>
            <w:hideMark/>
          </w:tcPr>
          <w:p w:rsidR="00000000" w:rsidRDefault="00000000">
            <w:r>
              <w:t>&gt; pTime</w:t>
            </w:r>
          </w:p>
        </w:tc>
        <w:tc>
          <w:tcPr>
            <w:tcW w:w="0" w:type="auto"/>
            <w:vAlign w:val="center"/>
            <w:hideMark/>
          </w:tcPr>
          <w:p w:rsidR="00000000" w:rsidRDefault="00000000">
            <w:r>
              <w:t>String</w:t>
            </w:r>
          </w:p>
        </w:tc>
        <w:tc>
          <w:tcPr>
            <w:tcW w:w="0" w:type="auto"/>
            <w:vAlign w:val="center"/>
            <w:hideMark/>
          </w:tcPr>
          <w:p w:rsidR="00000000" w:rsidRDefault="00000000">
            <w:r>
              <w:t xml:space="preserve">Push time of both balance and position information, millisecond format of Unix timestamp, e.g. </w:t>
            </w:r>
            <w:r>
              <w:rPr>
                <w:rStyle w:val="HTML"/>
              </w:rPr>
              <w:t>1597026383085</w:t>
            </w:r>
          </w:p>
        </w:tc>
      </w:tr>
      <w:tr w:rsidR="00000000">
        <w:trPr>
          <w:divId w:val="175387555"/>
          <w:tblCellSpacing w:w="15" w:type="dxa"/>
        </w:trPr>
        <w:tc>
          <w:tcPr>
            <w:tcW w:w="0" w:type="auto"/>
            <w:vAlign w:val="center"/>
            <w:hideMark/>
          </w:tcPr>
          <w:p w:rsidR="00000000" w:rsidRDefault="00000000">
            <w:r>
              <w:t>&gt; eventType</w:t>
            </w:r>
          </w:p>
        </w:tc>
        <w:tc>
          <w:tcPr>
            <w:tcW w:w="0" w:type="auto"/>
            <w:vAlign w:val="center"/>
            <w:hideMark/>
          </w:tcPr>
          <w:p w:rsidR="00000000" w:rsidRDefault="00000000">
            <w:r>
              <w:t>String</w:t>
            </w:r>
          </w:p>
        </w:tc>
        <w:tc>
          <w:tcPr>
            <w:tcW w:w="0" w:type="auto"/>
            <w:vAlign w:val="center"/>
            <w:hideMark/>
          </w:tcPr>
          <w:p w:rsidR="00000000" w:rsidRDefault="00000000">
            <w:r>
              <w:t>Event Type</w:t>
            </w:r>
            <w:r>
              <w:br/>
            </w:r>
            <w:r>
              <w:rPr>
                <w:rStyle w:val="HTML"/>
              </w:rPr>
              <w:t>snapshot</w:t>
            </w:r>
            <w:r>
              <w:t>,</w:t>
            </w:r>
            <w:r>
              <w:rPr>
                <w:rStyle w:val="HTML"/>
              </w:rPr>
              <w:t>delivered</w:t>
            </w:r>
            <w:r>
              <w:t>,</w:t>
            </w:r>
            <w:r>
              <w:rPr>
                <w:rStyle w:val="HTML"/>
              </w:rPr>
              <w:t>exercised</w:t>
            </w:r>
            <w:r>
              <w:t>,</w:t>
            </w:r>
            <w:r>
              <w:rPr>
                <w:rStyle w:val="HTML"/>
              </w:rPr>
              <w:t>transferred</w:t>
            </w:r>
            <w:r>
              <w:t>,</w:t>
            </w:r>
            <w:r>
              <w:rPr>
                <w:rStyle w:val="HTML"/>
              </w:rPr>
              <w:t>filled</w:t>
            </w:r>
            <w:r>
              <w:t>,</w:t>
            </w:r>
            <w:r>
              <w:rPr>
                <w:rStyle w:val="HTML"/>
              </w:rPr>
              <w:t>liquidation</w:t>
            </w:r>
            <w:r>
              <w:t>,</w:t>
            </w:r>
            <w:r>
              <w:rPr>
                <w:rStyle w:val="HTML"/>
              </w:rPr>
              <w:t>claw_back</w:t>
            </w:r>
            <w:r>
              <w:t>,</w:t>
            </w:r>
            <w:r>
              <w:rPr>
                <w:rStyle w:val="HTML"/>
              </w:rPr>
              <w:t>adl</w:t>
            </w:r>
            <w:r>
              <w:t>,</w:t>
            </w:r>
            <w:r>
              <w:rPr>
                <w:rStyle w:val="HTML"/>
              </w:rPr>
              <w:t>funding_fee</w:t>
            </w:r>
            <w:r>
              <w:t>,</w:t>
            </w:r>
            <w:r>
              <w:rPr>
                <w:rStyle w:val="HTML"/>
              </w:rPr>
              <w:t>adjust_margin</w:t>
            </w:r>
            <w:r>
              <w:t>,</w:t>
            </w:r>
            <w:r>
              <w:rPr>
                <w:rStyle w:val="HTML"/>
              </w:rPr>
              <w:t>set_leverage</w:t>
            </w:r>
            <w:r>
              <w:t>,</w:t>
            </w:r>
            <w:r>
              <w:rPr>
                <w:rStyle w:val="HTML"/>
              </w:rPr>
              <w:t>interest_deduction</w:t>
            </w:r>
          </w:p>
        </w:tc>
      </w:tr>
      <w:tr w:rsidR="00000000">
        <w:trPr>
          <w:divId w:val="175387555"/>
          <w:tblCellSpacing w:w="15" w:type="dxa"/>
        </w:trPr>
        <w:tc>
          <w:tcPr>
            <w:tcW w:w="0" w:type="auto"/>
            <w:vAlign w:val="center"/>
            <w:hideMark/>
          </w:tcPr>
          <w:p w:rsidR="00000000" w:rsidRDefault="00000000">
            <w:r>
              <w:t>&gt; balData</w:t>
            </w:r>
          </w:p>
        </w:tc>
        <w:tc>
          <w:tcPr>
            <w:tcW w:w="0" w:type="auto"/>
            <w:vAlign w:val="center"/>
            <w:hideMark/>
          </w:tcPr>
          <w:p w:rsidR="00000000" w:rsidRDefault="00000000">
            <w:r>
              <w:t>String</w:t>
            </w:r>
          </w:p>
        </w:tc>
        <w:tc>
          <w:tcPr>
            <w:tcW w:w="0" w:type="auto"/>
            <w:vAlign w:val="center"/>
            <w:hideMark/>
          </w:tcPr>
          <w:p w:rsidR="00000000" w:rsidRDefault="00000000">
            <w:r>
              <w:t>Balance data</w:t>
            </w:r>
          </w:p>
        </w:tc>
      </w:tr>
      <w:tr w:rsidR="00000000">
        <w:trPr>
          <w:divId w:val="175387555"/>
          <w:tblCellSpacing w:w="15" w:type="dxa"/>
        </w:trPr>
        <w:tc>
          <w:tcPr>
            <w:tcW w:w="0" w:type="auto"/>
            <w:vAlign w:val="center"/>
            <w:hideMark/>
          </w:tcPr>
          <w:p w:rsidR="00000000" w:rsidRDefault="00000000">
            <w:r>
              <w:t>&gt;&gt; ccy</w:t>
            </w:r>
          </w:p>
        </w:tc>
        <w:tc>
          <w:tcPr>
            <w:tcW w:w="0" w:type="auto"/>
            <w:vAlign w:val="center"/>
            <w:hideMark/>
          </w:tcPr>
          <w:p w:rsidR="00000000" w:rsidRDefault="00000000">
            <w:r>
              <w:t>String</w:t>
            </w:r>
          </w:p>
        </w:tc>
        <w:tc>
          <w:tcPr>
            <w:tcW w:w="0" w:type="auto"/>
            <w:vAlign w:val="center"/>
            <w:hideMark/>
          </w:tcPr>
          <w:p w:rsidR="00000000" w:rsidRDefault="00000000">
            <w:r>
              <w:t>Currency</w:t>
            </w:r>
          </w:p>
        </w:tc>
      </w:tr>
      <w:tr w:rsidR="00000000">
        <w:trPr>
          <w:divId w:val="175387555"/>
          <w:tblCellSpacing w:w="15" w:type="dxa"/>
        </w:trPr>
        <w:tc>
          <w:tcPr>
            <w:tcW w:w="0" w:type="auto"/>
            <w:vAlign w:val="center"/>
            <w:hideMark/>
          </w:tcPr>
          <w:p w:rsidR="00000000" w:rsidRDefault="00000000">
            <w:r>
              <w:t>&gt;&gt; cashBal</w:t>
            </w:r>
          </w:p>
        </w:tc>
        <w:tc>
          <w:tcPr>
            <w:tcW w:w="0" w:type="auto"/>
            <w:vAlign w:val="center"/>
            <w:hideMark/>
          </w:tcPr>
          <w:p w:rsidR="00000000" w:rsidRDefault="00000000">
            <w:r>
              <w:t>String</w:t>
            </w:r>
          </w:p>
        </w:tc>
        <w:tc>
          <w:tcPr>
            <w:tcW w:w="0" w:type="auto"/>
            <w:vAlign w:val="center"/>
            <w:hideMark/>
          </w:tcPr>
          <w:p w:rsidR="00000000" w:rsidRDefault="00000000">
            <w:r>
              <w:t>Cash Balance</w:t>
            </w:r>
          </w:p>
        </w:tc>
      </w:tr>
      <w:tr w:rsidR="00000000">
        <w:trPr>
          <w:divId w:val="175387555"/>
          <w:tblCellSpacing w:w="15" w:type="dxa"/>
        </w:trPr>
        <w:tc>
          <w:tcPr>
            <w:tcW w:w="0" w:type="auto"/>
            <w:vAlign w:val="center"/>
            <w:hideMark/>
          </w:tcPr>
          <w:p w:rsidR="00000000" w:rsidRDefault="00000000">
            <w:r>
              <w:t>&gt;&gt; uTime</w:t>
            </w:r>
          </w:p>
        </w:tc>
        <w:tc>
          <w:tcPr>
            <w:tcW w:w="0" w:type="auto"/>
            <w:vAlign w:val="center"/>
            <w:hideMark/>
          </w:tcPr>
          <w:p w:rsidR="00000000" w:rsidRDefault="00000000">
            <w:r>
              <w:t>String</w:t>
            </w:r>
          </w:p>
        </w:tc>
        <w:tc>
          <w:tcPr>
            <w:tcW w:w="0" w:type="auto"/>
            <w:vAlign w:val="center"/>
            <w:hideMark/>
          </w:tcPr>
          <w:p w:rsidR="00000000" w:rsidRDefault="00000000">
            <w:r>
              <w:t xml:space="preserve">Update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&gt; posData</w:t>
            </w:r>
          </w:p>
        </w:tc>
        <w:tc>
          <w:tcPr>
            <w:tcW w:w="0" w:type="auto"/>
            <w:vAlign w:val="center"/>
            <w:hideMark/>
          </w:tcPr>
          <w:p w:rsidR="00000000" w:rsidRDefault="00000000">
            <w:r>
              <w:t>String</w:t>
            </w:r>
          </w:p>
        </w:tc>
        <w:tc>
          <w:tcPr>
            <w:tcW w:w="0" w:type="auto"/>
            <w:vAlign w:val="center"/>
            <w:hideMark/>
          </w:tcPr>
          <w:p w:rsidR="00000000" w:rsidRDefault="00000000">
            <w:r>
              <w:t>Position data</w:t>
            </w:r>
          </w:p>
        </w:tc>
      </w:tr>
      <w:tr w:rsidR="00000000">
        <w:trPr>
          <w:divId w:val="175387555"/>
          <w:tblCellSpacing w:w="15" w:type="dxa"/>
        </w:trPr>
        <w:tc>
          <w:tcPr>
            <w:tcW w:w="0" w:type="auto"/>
            <w:vAlign w:val="center"/>
            <w:hideMark/>
          </w:tcPr>
          <w:p w:rsidR="00000000" w:rsidRDefault="00000000">
            <w:r>
              <w:t>&gt;&gt; posId</w:t>
            </w:r>
          </w:p>
        </w:tc>
        <w:tc>
          <w:tcPr>
            <w:tcW w:w="0" w:type="auto"/>
            <w:vAlign w:val="center"/>
            <w:hideMark/>
          </w:tcPr>
          <w:p w:rsidR="00000000" w:rsidRDefault="00000000">
            <w:r>
              <w:t>String</w:t>
            </w:r>
          </w:p>
        </w:tc>
        <w:tc>
          <w:tcPr>
            <w:tcW w:w="0" w:type="auto"/>
            <w:vAlign w:val="center"/>
            <w:hideMark/>
          </w:tcPr>
          <w:p w:rsidR="00000000" w:rsidRDefault="00000000">
            <w:r>
              <w:t>Position ID</w:t>
            </w:r>
          </w:p>
        </w:tc>
      </w:tr>
      <w:tr w:rsidR="00000000">
        <w:trPr>
          <w:divId w:val="175387555"/>
          <w:tblCellSpacing w:w="15" w:type="dxa"/>
        </w:trPr>
        <w:tc>
          <w:tcPr>
            <w:tcW w:w="0" w:type="auto"/>
            <w:vAlign w:val="center"/>
            <w:hideMark/>
          </w:tcPr>
          <w:p w:rsidR="00000000" w:rsidRDefault="00000000">
            <w:r>
              <w:t>&gt;&gt; tradeId</w:t>
            </w:r>
          </w:p>
        </w:tc>
        <w:tc>
          <w:tcPr>
            <w:tcW w:w="0" w:type="auto"/>
            <w:vAlign w:val="center"/>
            <w:hideMark/>
          </w:tcPr>
          <w:p w:rsidR="00000000" w:rsidRDefault="00000000">
            <w:r>
              <w:t>String</w:t>
            </w:r>
          </w:p>
        </w:tc>
        <w:tc>
          <w:tcPr>
            <w:tcW w:w="0" w:type="auto"/>
            <w:vAlign w:val="center"/>
            <w:hideMark/>
          </w:tcPr>
          <w:p w:rsidR="00000000" w:rsidRDefault="00000000">
            <w:r>
              <w:t>Last trade ID</w:t>
            </w:r>
          </w:p>
        </w:tc>
      </w:tr>
      <w:tr w:rsidR="00000000">
        <w:trPr>
          <w:divId w:val="175387555"/>
          <w:tblCellSpacing w:w="15" w:type="dxa"/>
        </w:trPr>
        <w:tc>
          <w:tcPr>
            <w:tcW w:w="0" w:type="auto"/>
            <w:vAlign w:val="center"/>
            <w:hideMark/>
          </w:tcPr>
          <w:p w:rsidR="00000000" w:rsidRDefault="00000000">
            <w:r>
              <w:t>&gt;&gt; instId</w:t>
            </w:r>
          </w:p>
        </w:tc>
        <w:tc>
          <w:tcPr>
            <w:tcW w:w="0" w:type="auto"/>
            <w:vAlign w:val="center"/>
            <w:hideMark/>
          </w:tcPr>
          <w:p w:rsidR="00000000" w:rsidRDefault="00000000">
            <w:r>
              <w:t>String</w:t>
            </w:r>
          </w:p>
        </w:tc>
        <w:tc>
          <w:tcPr>
            <w:tcW w:w="0" w:type="auto"/>
            <w:vAlign w:val="center"/>
            <w:hideMark/>
          </w:tcPr>
          <w:p w:rsidR="00000000" w:rsidRDefault="00000000">
            <w:r>
              <w:t xml:space="preserve">Instrument ID, e.g </w:t>
            </w:r>
            <w:r>
              <w:rPr>
                <w:rStyle w:val="HTML"/>
              </w:rPr>
              <w:t>BTC-USD-180213</w:t>
            </w:r>
          </w:p>
        </w:tc>
      </w:tr>
      <w:tr w:rsidR="00000000">
        <w:trPr>
          <w:divId w:val="175387555"/>
          <w:tblCellSpacing w:w="15" w:type="dxa"/>
        </w:trPr>
        <w:tc>
          <w:tcPr>
            <w:tcW w:w="0" w:type="auto"/>
            <w:vAlign w:val="center"/>
            <w:hideMark/>
          </w:tcPr>
          <w:p w:rsidR="00000000" w:rsidRDefault="00000000">
            <w:r>
              <w:t>&gt;&gt; 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&gt;&gt; mgnMode</w:t>
            </w:r>
          </w:p>
        </w:tc>
        <w:tc>
          <w:tcPr>
            <w:tcW w:w="0" w:type="auto"/>
            <w:vAlign w:val="center"/>
            <w:hideMark/>
          </w:tcPr>
          <w:p w:rsidR="00000000" w:rsidRDefault="00000000">
            <w:r>
              <w:t>String</w:t>
            </w:r>
          </w:p>
        </w:tc>
        <w:tc>
          <w:tcPr>
            <w:tcW w:w="0" w:type="auto"/>
            <w:vAlign w:val="center"/>
            <w:hideMark/>
          </w:tcPr>
          <w:p w:rsidR="00000000" w:rsidRDefault="00000000">
            <w:r>
              <w:t>Margin mode</w:t>
            </w:r>
            <w:r>
              <w:br/>
            </w:r>
            <w:r>
              <w:rPr>
                <w:rStyle w:val="HTML"/>
              </w:rPr>
              <w:t>isolated</w:t>
            </w:r>
            <w:r>
              <w:t xml:space="preserve">, </w:t>
            </w:r>
            <w:r>
              <w:rPr>
                <w:rStyle w:val="HTML"/>
              </w:rPr>
              <w:t>cross</w:t>
            </w:r>
          </w:p>
        </w:tc>
      </w:tr>
      <w:tr w:rsidR="00000000">
        <w:trPr>
          <w:divId w:val="175387555"/>
          <w:tblCellSpacing w:w="15" w:type="dxa"/>
        </w:trPr>
        <w:tc>
          <w:tcPr>
            <w:tcW w:w="0" w:type="auto"/>
            <w:vAlign w:val="center"/>
            <w:hideMark/>
          </w:tcPr>
          <w:p w:rsidR="00000000" w:rsidRDefault="00000000">
            <w:r>
              <w:t>&gt;&gt; avgPx</w:t>
            </w:r>
          </w:p>
        </w:tc>
        <w:tc>
          <w:tcPr>
            <w:tcW w:w="0" w:type="auto"/>
            <w:vAlign w:val="center"/>
            <w:hideMark/>
          </w:tcPr>
          <w:p w:rsidR="00000000" w:rsidRDefault="00000000">
            <w:r>
              <w:t>String</w:t>
            </w:r>
          </w:p>
        </w:tc>
        <w:tc>
          <w:tcPr>
            <w:tcW w:w="0" w:type="auto"/>
            <w:vAlign w:val="center"/>
            <w:hideMark/>
          </w:tcPr>
          <w:p w:rsidR="00000000" w:rsidRDefault="00000000">
            <w:r>
              <w:t>Average open price</w:t>
            </w:r>
          </w:p>
        </w:tc>
      </w:tr>
      <w:tr w:rsidR="00000000">
        <w:trPr>
          <w:divId w:val="175387555"/>
          <w:tblCellSpacing w:w="15" w:type="dxa"/>
        </w:trPr>
        <w:tc>
          <w:tcPr>
            <w:tcW w:w="0" w:type="auto"/>
            <w:vAlign w:val="center"/>
            <w:hideMark/>
          </w:tcPr>
          <w:p w:rsidR="00000000" w:rsidRDefault="00000000">
            <w:r>
              <w:t>&gt;&gt; ccy</w:t>
            </w:r>
          </w:p>
        </w:tc>
        <w:tc>
          <w:tcPr>
            <w:tcW w:w="0" w:type="auto"/>
            <w:vAlign w:val="center"/>
            <w:hideMark/>
          </w:tcPr>
          <w:p w:rsidR="00000000" w:rsidRDefault="00000000">
            <w:r>
              <w:t>String</w:t>
            </w:r>
          </w:p>
        </w:tc>
        <w:tc>
          <w:tcPr>
            <w:tcW w:w="0" w:type="auto"/>
            <w:vAlign w:val="center"/>
            <w:hideMark/>
          </w:tcPr>
          <w:p w:rsidR="00000000" w:rsidRDefault="00000000">
            <w:r>
              <w:t>Currency used for margin</w:t>
            </w:r>
          </w:p>
        </w:tc>
      </w:tr>
      <w:tr w:rsidR="00000000">
        <w:trPr>
          <w:divId w:val="175387555"/>
          <w:tblCellSpacing w:w="15" w:type="dxa"/>
        </w:trPr>
        <w:tc>
          <w:tcPr>
            <w:tcW w:w="0" w:type="auto"/>
            <w:vAlign w:val="center"/>
            <w:hideMark/>
          </w:tcPr>
          <w:p w:rsidR="00000000" w:rsidRDefault="00000000">
            <w:r>
              <w:t>&gt;&gt; posSide</w:t>
            </w:r>
          </w:p>
        </w:tc>
        <w:tc>
          <w:tcPr>
            <w:tcW w:w="0" w:type="auto"/>
            <w:vAlign w:val="center"/>
            <w:hideMark/>
          </w:tcPr>
          <w:p w:rsidR="00000000" w:rsidRDefault="00000000">
            <w:r>
              <w:t>String</w:t>
            </w:r>
          </w:p>
        </w:tc>
        <w:tc>
          <w:tcPr>
            <w:tcW w:w="0" w:type="auto"/>
            <w:vAlign w:val="center"/>
            <w:hideMark/>
          </w:tcPr>
          <w:p w:rsidR="00000000" w:rsidRDefault="00000000">
            <w:r>
              <w:t>Position side</w:t>
            </w:r>
            <w:r>
              <w:br/>
            </w:r>
            <w:r>
              <w:rPr>
                <w:rStyle w:val="HTML"/>
              </w:rPr>
              <w:t>long</w:t>
            </w:r>
            <w:r>
              <w:t xml:space="preserve">, </w:t>
            </w:r>
            <w:r>
              <w:rPr>
                <w:rStyle w:val="HTML"/>
              </w:rPr>
              <w:t>short</w:t>
            </w:r>
            <w:r>
              <w:t xml:space="preserve">, </w:t>
            </w:r>
            <w:r>
              <w:rPr>
                <w:rStyle w:val="HTML"/>
              </w:rPr>
              <w:t>net</w:t>
            </w:r>
          </w:p>
        </w:tc>
      </w:tr>
      <w:tr w:rsidR="00000000">
        <w:trPr>
          <w:divId w:val="175387555"/>
          <w:tblCellSpacing w:w="15" w:type="dxa"/>
        </w:trPr>
        <w:tc>
          <w:tcPr>
            <w:tcW w:w="0" w:type="auto"/>
            <w:vAlign w:val="center"/>
            <w:hideMark/>
          </w:tcPr>
          <w:p w:rsidR="00000000" w:rsidRDefault="00000000">
            <w:r>
              <w:lastRenderedPageBreak/>
              <w:t>&gt;&gt; pos</w:t>
            </w:r>
          </w:p>
        </w:tc>
        <w:tc>
          <w:tcPr>
            <w:tcW w:w="0" w:type="auto"/>
            <w:vAlign w:val="center"/>
            <w:hideMark/>
          </w:tcPr>
          <w:p w:rsidR="00000000" w:rsidRDefault="00000000">
            <w:r>
              <w:t>String</w:t>
            </w:r>
          </w:p>
        </w:tc>
        <w:tc>
          <w:tcPr>
            <w:tcW w:w="0" w:type="auto"/>
            <w:vAlign w:val="center"/>
            <w:hideMark/>
          </w:tcPr>
          <w:p w:rsidR="00000000" w:rsidRDefault="00000000">
            <w:r>
              <w:t xml:space="preserve">Quantity of positions. In the isolated margin mode, when doing manual transfers, a position with pos of </w:t>
            </w:r>
            <w:r>
              <w:rPr>
                <w:rStyle w:val="HTML"/>
              </w:rPr>
              <w:t>0</w:t>
            </w:r>
            <w:r>
              <w:t xml:space="preserve"> will be generated after the </w:t>
            </w:r>
            <w:r>
              <w:rPr>
                <w:rStyle w:val="search-highlight"/>
              </w:rPr>
              <w:t>depos</w:t>
            </w:r>
            <w:r>
              <w:t>it is transferred</w:t>
            </w:r>
          </w:p>
        </w:tc>
      </w:tr>
      <w:tr w:rsidR="00000000">
        <w:trPr>
          <w:divId w:val="175387555"/>
          <w:tblCellSpacing w:w="15" w:type="dxa"/>
        </w:trPr>
        <w:tc>
          <w:tcPr>
            <w:tcW w:w="0" w:type="auto"/>
            <w:vAlign w:val="center"/>
            <w:hideMark/>
          </w:tcPr>
          <w:p w:rsidR="00000000" w:rsidRDefault="00000000">
            <w:r>
              <w:t>&gt;&gt; baseBal</w:t>
            </w:r>
          </w:p>
        </w:tc>
        <w:tc>
          <w:tcPr>
            <w:tcW w:w="0" w:type="auto"/>
            <w:vAlign w:val="center"/>
            <w:hideMark/>
          </w:tcPr>
          <w:p w:rsidR="00000000" w:rsidRDefault="00000000">
            <w:r>
              <w:t>String</w:t>
            </w:r>
          </w:p>
        </w:tc>
        <w:tc>
          <w:tcPr>
            <w:tcW w:w="0" w:type="auto"/>
            <w:vAlign w:val="center"/>
            <w:hideMark/>
          </w:tcPr>
          <w:p w:rsidR="00000000" w:rsidRDefault="00000000">
            <w:del w:id="15" w:author="Unknown">
              <w:r>
                <w:delText xml:space="preserve">Base currency balance, only applicable to </w:delText>
              </w:r>
              <w:r>
                <w:rPr>
                  <w:rStyle w:val="HTML"/>
                </w:rPr>
                <w:delText>MARGIN</w:delText>
              </w:r>
              <w:r>
                <w:delText>（Quick Margin Mode）</w:delText>
              </w:r>
            </w:del>
            <w:r>
              <w:t>(Deprecated)</w:t>
            </w:r>
          </w:p>
        </w:tc>
      </w:tr>
      <w:tr w:rsidR="00000000">
        <w:trPr>
          <w:divId w:val="175387555"/>
          <w:tblCellSpacing w:w="15" w:type="dxa"/>
        </w:trPr>
        <w:tc>
          <w:tcPr>
            <w:tcW w:w="0" w:type="auto"/>
            <w:vAlign w:val="center"/>
            <w:hideMark/>
          </w:tcPr>
          <w:p w:rsidR="00000000" w:rsidRDefault="00000000">
            <w:r>
              <w:t>&gt;&gt; quoteBal</w:t>
            </w:r>
          </w:p>
        </w:tc>
        <w:tc>
          <w:tcPr>
            <w:tcW w:w="0" w:type="auto"/>
            <w:vAlign w:val="center"/>
            <w:hideMark/>
          </w:tcPr>
          <w:p w:rsidR="00000000" w:rsidRDefault="00000000">
            <w:r>
              <w:t>String</w:t>
            </w:r>
          </w:p>
        </w:tc>
        <w:tc>
          <w:tcPr>
            <w:tcW w:w="0" w:type="auto"/>
            <w:vAlign w:val="center"/>
            <w:hideMark/>
          </w:tcPr>
          <w:p w:rsidR="00000000" w:rsidRDefault="00000000">
            <w:del w:id="16" w:author="Unknown">
              <w:r>
                <w:delText xml:space="preserve">Quote currency balance, only applicable to </w:delText>
              </w:r>
              <w:r>
                <w:rPr>
                  <w:rStyle w:val="HTML"/>
                </w:rPr>
                <w:delText>MARGIN</w:delText>
              </w:r>
              <w:r>
                <w:delText>（Quick Margin Mode）</w:delText>
              </w:r>
            </w:del>
            <w:r>
              <w:t>(Deprecated)</w:t>
            </w:r>
          </w:p>
        </w:tc>
      </w:tr>
      <w:tr w:rsidR="00000000">
        <w:trPr>
          <w:divId w:val="175387555"/>
          <w:tblCellSpacing w:w="15" w:type="dxa"/>
        </w:trPr>
        <w:tc>
          <w:tcPr>
            <w:tcW w:w="0" w:type="auto"/>
            <w:vAlign w:val="center"/>
            <w:hideMark/>
          </w:tcPr>
          <w:p w:rsidR="00000000" w:rsidRDefault="00000000">
            <w:r>
              <w:t>&gt;&gt; posCcy</w:t>
            </w:r>
          </w:p>
        </w:tc>
        <w:tc>
          <w:tcPr>
            <w:tcW w:w="0" w:type="auto"/>
            <w:vAlign w:val="center"/>
            <w:hideMark/>
          </w:tcPr>
          <w:p w:rsidR="00000000" w:rsidRDefault="00000000">
            <w:r>
              <w:t>String</w:t>
            </w:r>
          </w:p>
        </w:tc>
        <w:tc>
          <w:tcPr>
            <w:tcW w:w="0" w:type="auto"/>
            <w:vAlign w:val="center"/>
            <w:hideMark/>
          </w:tcPr>
          <w:p w:rsidR="00000000" w:rsidRDefault="00000000">
            <w:r>
              <w:t>Position currency, only applicable to MARGIN positions.</w:t>
            </w:r>
          </w:p>
        </w:tc>
      </w:tr>
      <w:tr w:rsidR="00000000">
        <w:trPr>
          <w:divId w:val="175387555"/>
          <w:tblCellSpacing w:w="15" w:type="dxa"/>
        </w:trPr>
        <w:tc>
          <w:tcPr>
            <w:tcW w:w="0" w:type="auto"/>
            <w:vAlign w:val="center"/>
            <w:hideMark/>
          </w:tcPr>
          <w:p w:rsidR="00000000" w:rsidRDefault="00000000">
            <w:r>
              <w:t>&gt;&gt; uTime</w:t>
            </w:r>
          </w:p>
        </w:tc>
        <w:tc>
          <w:tcPr>
            <w:tcW w:w="0" w:type="auto"/>
            <w:vAlign w:val="center"/>
            <w:hideMark/>
          </w:tcPr>
          <w:p w:rsidR="00000000" w:rsidRDefault="00000000">
            <w:r>
              <w:t>String</w:t>
            </w:r>
          </w:p>
        </w:tc>
        <w:tc>
          <w:tcPr>
            <w:tcW w:w="0" w:type="auto"/>
            <w:vAlign w:val="center"/>
            <w:hideMark/>
          </w:tcPr>
          <w:p w:rsidR="00000000" w:rsidRDefault="00000000">
            <w:r>
              <w:t xml:space="preserve">Update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&gt; trades</w:t>
            </w:r>
          </w:p>
        </w:tc>
        <w:tc>
          <w:tcPr>
            <w:tcW w:w="0" w:type="auto"/>
            <w:vAlign w:val="center"/>
            <w:hideMark/>
          </w:tcPr>
          <w:p w:rsidR="00000000" w:rsidRDefault="00000000">
            <w:r>
              <w:t>Array</w:t>
            </w:r>
          </w:p>
        </w:tc>
        <w:tc>
          <w:tcPr>
            <w:tcW w:w="0" w:type="auto"/>
            <w:vAlign w:val="center"/>
            <w:hideMark/>
          </w:tcPr>
          <w:p w:rsidR="00000000" w:rsidRDefault="00000000">
            <w:r>
              <w:t>Details of trade</w:t>
            </w:r>
          </w:p>
        </w:tc>
      </w:tr>
      <w:tr w:rsidR="00000000">
        <w:trPr>
          <w:divId w:val="175387555"/>
          <w:tblCellSpacing w:w="15" w:type="dxa"/>
        </w:trPr>
        <w:tc>
          <w:tcPr>
            <w:tcW w:w="0" w:type="auto"/>
            <w:vAlign w:val="center"/>
            <w:hideMark/>
          </w:tcPr>
          <w:p w:rsidR="00000000" w:rsidRDefault="00000000">
            <w:r>
              <w:t>&gt;&gt; instId</w:t>
            </w:r>
          </w:p>
        </w:tc>
        <w:tc>
          <w:tcPr>
            <w:tcW w:w="0" w:type="auto"/>
            <w:vAlign w:val="center"/>
            <w:hideMark/>
          </w:tcPr>
          <w:p w:rsidR="00000000" w:rsidRDefault="00000000">
            <w:r>
              <w:t>String</w:t>
            </w:r>
          </w:p>
        </w:tc>
        <w:tc>
          <w:tcPr>
            <w:tcW w:w="0" w:type="auto"/>
            <w:vAlign w:val="center"/>
            <w:hideMark/>
          </w:tcPr>
          <w:p w:rsidR="00000000" w:rsidRDefault="00000000">
            <w:r>
              <w:t xml:space="preserve">Instrument ID, e.g. </w:t>
            </w:r>
            <w:r>
              <w:rPr>
                <w:rStyle w:val="HTML"/>
              </w:rPr>
              <w:t>BTC-USDT</w:t>
            </w:r>
          </w:p>
        </w:tc>
      </w:tr>
      <w:tr w:rsidR="00000000">
        <w:trPr>
          <w:divId w:val="175387555"/>
          <w:tblCellSpacing w:w="15" w:type="dxa"/>
        </w:trPr>
        <w:tc>
          <w:tcPr>
            <w:tcW w:w="0" w:type="auto"/>
            <w:vAlign w:val="center"/>
            <w:hideMark/>
          </w:tcPr>
          <w:p w:rsidR="00000000" w:rsidRDefault="00000000">
            <w:r>
              <w:t>&gt;&gt; tradeId</w:t>
            </w:r>
          </w:p>
        </w:tc>
        <w:tc>
          <w:tcPr>
            <w:tcW w:w="0" w:type="auto"/>
            <w:vAlign w:val="center"/>
            <w:hideMark/>
          </w:tcPr>
          <w:p w:rsidR="00000000" w:rsidRDefault="00000000">
            <w:r>
              <w:t>String</w:t>
            </w:r>
          </w:p>
        </w:tc>
        <w:tc>
          <w:tcPr>
            <w:tcW w:w="0" w:type="auto"/>
            <w:vAlign w:val="center"/>
            <w:hideMark/>
          </w:tcPr>
          <w:p w:rsidR="00000000" w:rsidRDefault="00000000">
            <w:r>
              <w:t>Trade ID</w:t>
            </w:r>
          </w:p>
        </w:tc>
      </w:tr>
    </w:tbl>
    <w:p w:rsidR="00000000" w:rsidRDefault="00000000">
      <w:pPr>
        <w:divId w:val="175387555"/>
      </w:pPr>
      <w:r>
        <w:t xml:space="preserve">Only balData will be pushed if only the account balance changes; only posData will be pushed if only the position changes. </w:t>
      </w:r>
      <w:r>
        <w:br/>
        <w:t xml:space="preserve">- Initial snapshot: Only either position with non-zero position quantity or cash balance with non-zero quantity will be pushed. If the data is too large to be sent in a single push message, it will be split into multiple messages. </w:t>
      </w:r>
      <w:r>
        <w:br/>
        <w:t xml:space="preserve">- For example, if you subscribe according to all currencies and the user has 5 currency balances that are not 0 and 20 positions, all 20 positions data and 5 currency balances data will be pushed in initial snapshot; Subsequently when there is change in pos of a position, only the data of that position will be pushed triggered by this change. </w:t>
      </w:r>
    </w:p>
    <w:p w:rsidR="00000000" w:rsidRDefault="00000000">
      <w:pPr>
        <w:pStyle w:val="3"/>
        <w:divId w:val="175387555"/>
      </w:pPr>
      <w:r>
        <w:t>Position risk warning</w:t>
      </w:r>
    </w:p>
    <w:p w:rsidR="00000000" w:rsidRDefault="00000000">
      <w:pPr>
        <w:pStyle w:val="a5"/>
        <w:divId w:val="175387555"/>
      </w:pPr>
      <w:r>
        <w:t xml:space="preserve">This push channel is only used as a risk warning, and is not recommended as a risk judgment for strategic trading </w:t>
      </w:r>
      <w:r>
        <w:br/>
        <w:t>In the case that the market is volatile, there may be the possibility that the position has been liquidated at the same time that this message is pushed.</w:t>
      </w:r>
      <w:r>
        <w:br/>
        <w:t>The warning is sent when a position is at risk of liquidation for isolated margin positions. The warning is sent when all the positions are at risk of liquidation for cross-margin positions.</w:t>
      </w:r>
      <w:r>
        <w:br/>
        <w:t xml:space="preserve">Concurrent connection to this channel will be restricted by the following rules: </w:t>
      </w:r>
      <w:hyperlink r:id="rId592" w:anchor="overview-websocket-connection-count-limit" w:history="1">
        <w:r>
          <w:rPr>
            <w:rStyle w:val="a3"/>
          </w:rPr>
          <w:t>WebSocket connection count limit</w:t>
        </w:r>
      </w:hyperlink>
      <w:r>
        <w:t>.</w:t>
      </w:r>
    </w:p>
    <w:p w:rsidR="00000000" w:rsidRDefault="00000000">
      <w:pPr>
        <w:pStyle w:val="4"/>
        <w:divId w:val="175387555"/>
      </w:pPr>
      <w:r>
        <w:t>URL Path</w:t>
      </w:r>
    </w:p>
    <w:p w:rsidR="00000000" w:rsidRDefault="00000000">
      <w:pPr>
        <w:pStyle w:val="a5"/>
        <w:divId w:val="175387555"/>
      </w:pPr>
      <w:r>
        <w:t>/ws/v5/private (required login)</w:t>
      </w:r>
    </w:p>
    <w:p w:rsidR="00000000" w:rsidRDefault="00000000">
      <w:pPr>
        <w:pStyle w:val="a5"/>
        <w:divId w:val="121194865"/>
      </w:pPr>
      <w:r>
        <w:lastRenderedPageBreak/>
        <w:t>Request Example</w:t>
      </w:r>
    </w:p>
    <w:p w:rsidR="00000000" w:rsidRDefault="00000000">
      <w:pPr>
        <w:pStyle w:val="HTML0"/>
        <w:divId w:val="44961265"/>
        <w:rPr>
          <w:rStyle w:val="HTML"/>
        </w:rPr>
      </w:pPr>
      <w:r>
        <w:rPr>
          <w:rStyle w:val="o"/>
        </w:rPr>
        <w:t>{</w:t>
      </w:r>
    </w:p>
    <w:p w:rsidR="00000000" w:rsidRDefault="00000000">
      <w:pPr>
        <w:pStyle w:val="HTML0"/>
        <w:divId w:val="44961265"/>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44961265"/>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44961265"/>
        <w:rPr>
          <w:rStyle w:val="HTML"/>
        </w:rPr>
      </w:pPr>
      <w:r>
        <w:rPr>
          <w:rStyle w:val="HTML"/>
        </w:rPr>
        <w:t xml:space="preserve">    </w:t>
      </w:r>
      <w:r>
        <w:rPr>
          <w:rStyle w:val="o"/>
        </w:rPr>
        <w:t>{</w:t>
      </w:r>
    </w:p>
    <w:p w:rsidR="00000000" w:rsidRDefault="00000000">
      <w:pPr>
        <w:pStyle w:val="HTML0"/>
        <w:divId w:val="44961265"/>
        <w:rPr>
          <w:rStyle w:val="HTML"/>
        </w:rPr>
      </w:pPr>
      <w:r>
        <w:rPr>
          <w:rStyle w:val="HTML"/>
        </w:rPr>
        <w:t xml:space="preserve">      </w:t>
      </w:r>
      <w:r>
        <w:rPr>
          <w:rStyle w:val="s2"/>
        </w:rPr>
        <w:t>"channel"</w:t>
      </w:r>
      <w:r>
        <w:rPr>
          <w:rStyle w:val="HTML"/>
        </w:rPr>
        <w:t xml:space="preserve">: </w:t>
      </w:r>
      <w:r>
        <w:rPr>
          <w:rStyle w:val="s2"/>
        </w:rPr>
        <w:t>"liquidation-warning"</w:t>
      </w:r>
      <w:r>
        <w:rPr>
          <w:rStyle w:val="HTML"/>
        </w:rPr>
        <w:t>,</w:t>
      </w:r>
    </w:p>
    <w:p w:rsidR="00000000" w:rsidRDefault="00000000">
      <w:pPr>
        <w:pStyle w:val="HTML0"/>
        <w:divId w:val="44961265"/>
        <w:rPr>
          <w:rStyle w:val="HTML"/>
        </w:rPr>
      </w:pPr>
      <w:r>
        <w:rPr>
          <w:rStyle w:val="HTML"/>
        </w:rPr>
        <w:t xml:space="preserve">      </w:t>
      </w:r>
      <w:r>
        <w:rPr>
          <w:rStyle w:val="s2"/>
        </w:rPr>
        <w:t>"instType"</w:t>
      </w:r>
      <w:r>
        <w:rPr>
          <w:rStyle w:val="HTML"/>
        </w:rPr>
        <w:t xml:space="preserve">: </w:t>
      </w:r>
      <w:r>
        <w:rPr>
          <w:rStyle w:val="s2"/>
        </w:rPr>
        <w:t>"ANY"</w:t>
      </w:r>
    </w:p>
    <w:p w:rsidR="00000000" w:rsidRDefault="00000000">
      <w:pPr>
        <w:pStyle w:val="HTML0"/>
        <w:divId w:val="44961265"/>
        <w:rPr>
          <w:rStyle w:val="HTML"/>
        </w:rPr>
      </w:pPr>
      <w:r>
        <w:rPr>
          <w:rStyle w:val="HTML"/>
        </w:rPr>
        <w:t xml:space="preserve">    </w:t>
      </w:r>
      <w:r>
        <w:rPr>
          <w:rStyle w:val="o"/>
        </w:rPr>
        <w:t>}</w:t>
      </w:r>
    </w:p>
    <w:p w:rsidR="00000000" w:rsidRDefault="00000000">
      <w:pPr>
        <w:pStyle w:val="HTML0"/>
        <w:divId w:val="44961265"/>
        <w:rPr>
          <w:rStyle w:val="HTML"/>
        </w:rPr>
      </w:pPr>
      <w:r>
        <w:rPr>
          <w:rStyle w:val="HTML"/>
        </w:rPr>
        <w:t xml:space="preserve">  </w:t>
      </w:r>
      <w:r>
        <w:rPr>
          <w:rStyle w:val="o"/>
        </w:rPr>
        <w:t>]</w:t>
      </w:r>
    </w:p>
    <w:p w:rsidR="00000000" w:rsidRDefault="00000000">
      <w:pPr>
        <w:pStyle w:val="HTML0"/>
        <w:divId w:val="44961265"/>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780"/>
        <w:gridCol w:w="1058"/>
        <w:gridCol w:w="40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subscribed channels</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liquidation-warning</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type</w:t>
            </w:r>
            <w:r>
              <w:br/>
            </w:r>
            <w:r>
              <w:rPr>
                <w:rStyle w:val="HTML"/>
              </w:rPr>
              <w:t>MARGIN</w:t>
            </w:r>
            <w:r>
              <w:br/>
            </w:r>
            <w:r>
              <w:rPr>
                <w:rStyle w:val="HTML"/>
              </w:rPr>
              <w:t>SWAP</w:t>
            </w:r>
            <w:r>
              <w:br/>
            </w:r>
            <w:r>
              <w:rPr>
                <w:rStyle w:val="HTML"/>
              </w:rPr>
              <w:t>FUTURES</w:t>
            </w:r>
            <w:r>
              <w:br/>
            </w:r>
            <w:r>
              <w:rPr>
                <w:rStyle w:val="HTML"/>
              </w:rPr>
              <w:t>OPTION</w:t>
            </w:r>
            <w:r>
              <w:t xml:space="preserve"> </w:t>
            </w:r>
            <w:r>
              <w:br/>
            </w:r>
            <w:r>
              <w:rPr>
                <w:rStyle w:val="HTML"/>
              </w:rPr>
              <w:t>ANY</w:t>
            </w:r>
          </w:p>
        </w:tc>
      </w:tr>
      <w:tr w:rsidR="00000000">
        <w:trPr>
          <w:divId w:val="175387555"/>
          <w:tblCellSpacing w:w="15" w:type="dxa"/>
        </w:trPr>
        <w:tc>
          <w:tcPr>
            <w:tcW w:w="0" w:type="auto"/>
            <w:vAlign w:val="center"/>
            <w:hideMark/>
          </w:tcPr>
          <w:p w:rsidR="00000000" w:rsidRDefault="00000000">
            <w:r>
              <w:t>&gt; instFamily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family</w:t>
            </w:r>
            <w:r>
              <w:br/>
              <w:t xml:space="preserve">Applicable to </w:t>
            </w:r>
            <w:r>
              <w:rPr>
                <w:rStyle w:val="HTML"/>
              </w:rPr>
              <w:t>FUTURES</w:t>
            </w:r>
            <w:r>
              <w:t>/</w:t>
            </w:r>
            <w:r>
              <w:rPr>
                <w:rStyle w:val="HTML"/>
              </w:rPr>
              <w:t>SWAP</w:t>
            </w:r>
            <w:r>
              <w:t>/</w:t>
            </w:r>
            <w:r>
              <w:rPr>
                <w:rStyle w:val="HTML"/>
              </w:rPr>
              <w:t>OPTION</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ID</w:t>
            </w:r>
          </w:p>
        </w:tc>
      </w:tr>
    </w:tbl>
    <w:p w:rsidR="00000000" w:rsidRDefault="00000000">
      <w:pPr>
        <w:pStyle w:val="a5"/>
        <w:divId w:val="1714235737"/>
      </w:pPr>
      <w:r>
        <w:t>Successful Response Example</w:t>
      </w:r>
    </w:p>
    <w:p w:rsidR="00000000" w:rsidRDefault="00000000">
      <w:pPr>
        <w:pStyle w:val="HTML0"/>
        <w:divId w:val="1560902170"/>
        <w:rPr>
          <w:rStyle w:val="w"/>
        </w:rPr>
      </w:pPr>
      <w:r>
        <w:rPr>
          <w:rStyle w:val="p"/>
        </w:rPr>
        <w:t>{</w:t>
      </w:r>
    </w:p>
    <w:p w:rsidR="00000000" w:rsidRDefault="00000000">
      <w:pPr>
        <w:pStyle w:val="HTML0"/>
        <w:divId w:val="1560902170"/>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1560902170"/>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560902170"/>
        <w:rPr>
          <w:rStyle w:val="w"/>
        </w:rPr>
      </w:pPr>
      <w:r>
        <w:rPr>
          <w:rStyle w:val="w"/>
        </w:rPr>
        <w:t xml:space="preserve">    </w:t>
      </w:r>
      <w:r>
        <w:rPr>
          <w:rStyle w:val="nl"/>
        </w:rPr>
        <w:t>"channel"</w:t>
      </w:r>
      <w:r>
        <w:rPr>
          <w:rStyle w:val="p"/>
        </w:rPr>
        <w:t>:</w:t>
      </w:r>
      <w:r>
        <w:rPr>
          <w:rStyle w:val="w"/>
        </w:rPr>
        <w:t xml:space="preserve"> </w:t>
      </w:r>
      <w:r>
        <w:rPr>
          <w:rStyle w:val="s2"/>
        </w:rPr>
        <w:t>"liquidation-warning"</w:t>
      </w:r>
      <w:r>
        <w:rPr>
          <w:rStyle w:val="p"/>
        </w:rPr>
        <w:t>,</w:t>
      </w:r>
    </w:p>
    <w:p w:rsidR="00000000" w:rsidRDefault="00000000">
      <w:pPr>
        <w:pStyle w:val="HTML0"/>
        <w:divId w:val="1560902170"/>
        <w:rPr>
          <w:rStyle w:val="w"/>
        </w:rPr>
      </w:pPr>
      <w:r>
        <w:rPr>
          <w:rStyle w:val="w"/>
        </w:rPr>
        <w:t xml:space="preserve">    </w:t>
      </w:r>
      <w:r>
        <w:rPr>
          <w:rStyle w:val="nl"/>
        </w:rPr>
        <w:t>"instType"</w:t>
      </w:r>
      <w:r>
        <w:rPr>
          <w:rStyle w:val="p"/>
        </w:rPr>
        <w:t>:</w:t>
      </w:r>
      <w:r>
        <w:rPr>
          <w:rStyle w:val="w"/>
        </w:rPr>
        <w:t xml:space="preserve"> </w:t>
      </w:r>
      <w:r>
        <w:rPr>
          <w:rStyle w:val="s2"/>
        </w:rPr>
        <w:t>"ANY"</w:t>
      </w:r>
    </w:p>
    <w:p w:rsidR="00000000" w:rsidRDefault="00000000">
      <w:pPr>
        <w:pStyle w:val="HTML0"/>
        <w:divId w:val="1560902170"/>
        <w:rPr>
          <w:rStyle w:val="w"/>
        </w:rPr>
      </w:pPr>
      <w:r>
        <w:rPr>
          <w:rStyle w:val="w"/>
        </w:rPr>
        <w:t xml:space="preserve">  </w:t>
      </w:r>
      <w:r>
        <w:rPr>
          <w:rStyle w:val="p"/>
        </w:rPr>
        <w:t>},</w:t>
      </w:r>
    </w:p>
    <w:p w:rsidR="00000000" w:rsidRDefault="00000000">
      <w:pPr>
        <w:pStyle w:val="HTML0"/>
        <w:divId w:val="1560902170"/>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560902170"/>
        <w:rPr>
          <w:rStyle w:val="w"/>
        </w:rPr>
      </w:pPr>
      <w:r>
        <w:rPr>
          <w:rStyle w:val="p"/>
        </w:rPr>
        <w:t>}</w:t>
      </w:r>
    </w:p>
    <w:p w:rsidR="00000000" w:rsidRDefault="00000000">
      <w:pPr>
        <w:pStyle w:val="a5"/>
        <w:divId w:val="1630627847"/>
      </w:pPr>
      <w:r>
        <w:t>Failure Response Example</w:t>
      </w:r>
    </w:p>
    <w:p w:rsidR="00000000" w:rsidRDefault="00000000">
      <w:pPr>
        <w:pStyle w:val="HTML0"/>
        <w:divId w:val="56830933"/>
        <w:rPr>
          <w:rStyle w:val="w"/>
        </w:rPr>
      </w:pPr>
      <w:r>
        <w:rPr>
          <w:rStyle w:val="p"/>
        </w:rPr>
        <w:lastRenderedPageBreak/>
        <w:t>{</w:t>
      </w:r>
    </w:p>
    <w:p w:rsidR="00000000" w:rsidRDefault="00000000">
      <w:pPr>
        <w:pStyle w:val="HTML0"/>
        <w:divId w:val="56830933"/>
        <w:rPr>
          <w:rStyle w:val="w"/>
        </w:rPr>
      </w:pPr>
      <w:r>
        <w:rPr>
          <w:rStyle w:val="w"/>
        </w:rPr>
        <w:t xml:space="preserve">  </w:t>
      </w:r>
      <w:r>
        <w:rPr>
          <w:rStyle w:val="nl"/>
        </w:rPr>
        <w:t>"event"</w:t>
      </w:r>
      <w:r>
        <w:rPr>
          <w:rStyle w:val="p"/>
        </w:rPr>
        <w:t>:</w:t>
      </w:r>
      <w:r>
        <w:rPr>
          <w:rStyle w:val="w"/>
        </w:rPr>
        <w:t xml:space="preserve"> </w:t>
      </w:r>
      <w:r>
        <w:rPr>
          <w:rStyle w:val="s2"/>
        </w:rPr>
        <w:t>"error"</w:t>
      </w:r>
      <w:r>
        <w:rPr>
          <w:rStyle w:val="p"/>
        </w:rPr>
        <w:t>,</w:t>
      </w:r>
    </w:p>
    <w:p w:rsidR="00000000" w:rsidRDefault="00000000">
      <w:pPr>
        <w:pStyle w:val="HTML0"/>
        <w:divId w:val="56830933"/>
        <w:rPr>
          <w:rStyle w:val="w"/>
        </w:rPr>
      </w:pPr>
      <w:r>
        <w:rPr>
          <w:rStyle w:val="w"/>
        </w:rPr>
        <w:t xml:space="preserve">  </w:t>
      </w:r>
      <w:r>
        <w:rPr>
          <w:rStyle w:val="nl"/>
        </w:rPr>
        <w:t>"code"</w:t>
      </w:r>
      <w:r>
        <w:rPr>
          <w:rStyle w:val="p"/>
        </w:rPr>
        <w:t>:</w:t>
      </w:r>
      <w:r>
        <w:rPr>
          <w:rStyle w:val="w"/>
        </w:rPr>
        <w:t xml:space="preserve"> </w:t>
      </w:r>
      <w:r>
        <w:rPr>
          <w:rStyle w:val="s2"/>
        </w:rPr>
        <w:t>"60012"</w:t>
      </w:r>
      <w:r>
        <w:rPr>
          <w:rStyle w:val="p"/>
        </w:rPr>
        <w:t>,</w:t>
      </w:r>
    </w:p>
    <w:p w:rsidR="00000000" w:rsidRDefault="00000000">
      <w:pPr>
        <w:pStyle w:val="HTML0"/>
        <w:divId w:val="56830933"/>
        <w:rPr>
          <w:rStyle w:val="w"/>
        </w:rPr>
      </w:pPr>
      <w:r>
        <w:rPr>
          <w:rStyle w:val="w"/>
        </w:rPr>
        <w:t xml:space="preserve">  </w:t>
      </w:r>
      <w:r>
        <w:rPr>
          <w:rStyle w:val="nl"/>
        </w:rPr>
        <w:t>"msg"</w:t>
      </w:r>
      <w:r>
        <w:rPr>
          <w:rStyle w:val="p"/>
        </w:rPr>
        <w:t>:</w:t>
      </w:r>
      <w:r>
        <w:rPr>
          <w:rStyle w:val="w"/>
        </w:rPr>
        <w:t xml:space="preserve"> </w:t>
      </w:r>
      <w:r>
        <w:rPr>
          <w:rStyle w:val="s2"/>
        </w:rPr>
        <w:t>"Invalid request: {</w:t>
      </w:r>
      <w:r>
        <w:rPr>
          <w:rStyle w:val="se"/>
        </w:rPr>
        <w:t>\"</w:t>
      </w:r>
      <w:r>
        <w:rPr>
          <w:rStyle w:val="s2"/>
        </w:rPr>
        <w:t>op</w:t>
      </w:r>
      <w:r>
        <w:rPr>
          <w:rStyle w:val="se"/>
        </w:rPr>
        <w:t>\"</w:t>
      </w:r>
      <w:r>
        <w:rPr>
          <w:rStyle w:val="s2"/>
        </w:rPr>
        <w:t xml:space="preserve">: </w:t>
      </w:r>
      <w:r>
        <w:rPr>
          <w:rStyle w:val="se"/>
        </w:rPr>
        <w:t>\"</w:t>
      </w:r>
      <w:r>
        <w:rPr>
          <w:rStyle w:val="s2"/>
        </w:rPr>
        <w:t>subscribe</w:t>
      </w:r>
      <w:r>
        <w:rPr>
          <w:rStyle w:val="se"/>
        </w:rPr>
        <w:t>\"</w:t>
      </w:r>
      <w:r>
        <w:rPr>
          <w:rStyle w:val="s2"/>
        </w:rPr>
        <w:t xml:space="preserve">, </w:t>
      </w:r>
      <w:r>
        <w:rPr>
          <w:rStyle w:val="se"/>
        </w:rPr>
        <w:t>\"</w:t>
      </w:r>
      <w:r>
        <w:rPr>
          <w:rStyle w:val="s2"/>
        </w:rPr>
        <w:t>argss</w:t>
      </w:r>
      <w:r>
        <w:rPr>
          <w:rStyle w:val="se"/>
        </w:rPr>
        <w:t>\"</w:t>
      </w:r>
      <w:r>
        <w:rPr>
          <w:rStyle w:val="s2"/>
        </w:rPr>
        <w:t xml:space="preserve">:[{ </w:t>
      </w:r>
      <w:r>
        <w:rPr>
          <w:rStyle w:val="se"/>
        </w:rPr>
        <w:t>\"</w:t>
      </w:r>
      <w:r>
        <w:rPr>
          <w:rStyle w:val="s2"/>
        </w:rPr>
        <w:t>channel</w:t>
      </w:r>
      <w:r>
        <w:rPr>
          <w:rStyle w:val="se"/>
        </w:rPr>
        <w:t>\"</w:t>
      </w:r>
      <w:r>
        <w:rPr>
          <w:rStyle w:val="s2"/>
        </w:rPr>
        <w:t xml:space="preserve"> : </w:t>
      </w:r>
      <w:r>
        <w:rPr>
          <w:rStyle w:val="se"/>
        </w:rPr>
        <w:t>\"</w:t>
      </w:r>
      <w:r>
        <w:rPr>
          <w:rStyle w:val="s2"/>
        </w:rPr>
        <w:t>liquidation-warning</w:t>
      </w:r>
      <w:r>
        <w:rPr>
          <w:rStyle w:val="se"/>
        </w:rPr>
        <w:t>\"</w:t>
      </w:r>
      <w:r>
        <w:rPr>
          <w:rStyle w:val="s2"/>
        </w:rPr>
        <w:t xml:space="preserve">, </w:t>
      </w:r>
      <w:r>
        <w:rPr>
          <w:rStyle w:val="se"/>
        </w:rPr>
        <w:t>\"</w:t>
      </w:r>
      <w:r>
        <w:rPr>
          <w:rStyle w:val="s2"/>
        </w:rPr>
        <w:t>instType</w:t>
      </w:r>
      <w:r>
        <w:rPr>
          <w:rStyle w:val="se"/>
        </w:rPr>
        <w:t>\"</w:t>
      </w:r>
      <w:r>
        <w:rPr>
          <w:rStyle w:val="s2"/>
        </w:rPr>
        <w:t xml:space="preserve"> : </w:t>
      </w:r>
      <w:r>
        <w:rPr>
          <w:rStyle w:val="se"/>
        </w:rPr>
        <w:t>\"</w:t>
      </w:r>
      <w:r>
        <w:rPr>
          <w:rStyle w:val="s2"/>
        </w:rPr>
        <w:t>FUTURES</w:t>
      </w:r>
      <w:r>
        <w:rPr>
          <w:rStyle w:val="se"/>
        </w:rPr>
        <w:t>\"</w:t>
      </w:r>
      <w:r>
        <w:rPr>
          <w:rStyle w:val="s2"/>
        </w:rPr>
        <w:t>}]}"</w:t>
      </w:r>
      <w:r>
        <w:rPr>
          <w:rStyle w:val="p"/>
        </w:rPr>
        <w:t>,</w:t>
      </w:r>
    </w:p>
    <w:p w:rsidR="00000000" w:rsidRDefault="00000000">
      <w:pPr>
        <w:pStyle w:val="HTML0"/>
        <w:divId w:val="56830933"/>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56830933"/>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780"/>
        <w:gridCol w:w="1058"/>
        <w:gridCol w:w="28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Event</w:t>
            </w:r>
            <w:r>
              <w:br/>
            </w:r>
            <w:r>
              <w:rPr>
                <w:rStyle w:val="HTML"/>
              </w:rPr>
              <w:t>subscribe</w:t>
            </w:r>
            <w:r>
              <w:br/>
            </w:r>
            <w:r>
              <w:rPr>
                <w:rStyle w:val="HTML"/>
              </w:rPr>
              <w:t>unsubscribe</w:t>
            </w:r>
            <w:r>
              <w:br/>
            </w:r>
            <w:r>
              <w:rPr>
                <w:rStyle w:val="HTML"/>
              </w:rPr>
              <w:t>error</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No</w:t>
            </w:r>
          </w:p>
        </w:tc>
        <w:tc>
          <w:tcPr>
            <w:tcW w:w="0" w:type="auto"/>
            <w:vAlign w:val="center"/>
            <w:hideMark/>
          </w:tcPr>
          <w:p w:rsidR="00000000" w:rsidRDefault="00000000">
            <w:r>
              <w:t>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type</w:t>
            </w:r>
            <w:r>
              <w:br/>
            </w:r>
            <w:r>
              <w:rPr>
                <w:rStyle w:val="HTML"/>
              </w:rPr>
              <w:t>OPTION</w:t>
            </w:r>
            <w:r>
              <w:br/>
            </w:r>
            <w:r>
              <w:rPr>
                <w:rStyle w:val="HTML"/>
              </w:rPr>
              <w:t>FUTURES</w:t>
            </w:r>
            <w:r>
              <w:br/>
            </w:r>
            <w:r>
              <w:rPr>
                <w:rStyle w:val="HTML"/>
              </w:rPr>
              <w:t>SWAP</w:t>
            </w:r>
            <w:r>
              <w:br/>
            </w:r>
            <w:r>
              <w:rPr>
                <w:rStyle w:val="HTML"/>
              </w:rPr>
              <w:t>MARGIN</w:t>
            </w:r>
            <w:r>
              <w:t xml:space="preserve"> </w:t>
            </w:r>
            <w:r>
              <w:br/>
            </w:r>
            <w:r>
              <w:rPr>
                <w:rStyle w:val="HTML"/>
              </w:rPr>
              <w:t>ANY</w:t>
            </w:r>
          </w:p>
        </w:tc>
      </w:tr>
      <w:tr w:rsidR="00000000">
        <w:trPr>
          <w:divId w:val="175387555"/>
          <w:tblCellSpacing w:w="15" w:type="dxa"/>
        </w:trPr>
        <w:tc>
          <w:tcPr>
            <w:tcW w:w="0" w:type="auto"/>
            <w:vAlign w:val="center"/>
            <w:hideMark/>
          </w:tcPr>
          <w:p w:rsidR="00000000" w:rsidRDefault="00000000">
            <w:r>
              <w:t>&gt; instFamily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family</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connId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WebSocket connection ID</w:t>
            </w:r>
          </w:p>
        </w:tc>
      </w:tr>
    </w:tbl>
    <w:p w:rsidR="00000000" w:rsidRDefault="00000000">
      <w:pPr>
        <w:pStyle w:val="a5"/>
        <w:divId w:val="979506252"/>
      </w:pPr>
      <w:r>
        <w:t>Push Data Example</w:t>
      </w:r>
    </w:p>
    <w:p w:rsidR="00000000" w:rsidRDefault="00000000">
      <w:pPr>
        <w:pStyle w:val="HTML0"/>
        <w:divId w:val="864488621"/>
        <w:rPr>
          <w:rStyle w:val="w"/>
        </w:rPr>
      </w:pPr>
      <w:r>
        <w:rPr>
          <w:rStyle w:val="p"/>
        </w:rPr>
        <w:t>{</w:t>
      </w:r>
    </w:p>
    <w:p w:rsidR="00000000" w:rsidRDefault="00000000">
      <w:pPr>
        <w:pStyle w:val="HTML0"/>
        <w:divId w:val="864488621"/>
        <w:rPr>
          <w:rStyle w:val="w"/>
        </w:rPr>
      </w:pPr>
      <w:r>
        <w:rPr>
          <w:rStyle w:val="w"/>
        </w:rPr>
        <w:t xml:space="preserve">    </w:t>
      </w:r>
      <w:r>
        <w:rPr>
          <w:rStyle w:val="nl"/>
        </w:rPr>
        <w:t>"arg"</w:t>
      </w:r>
      <w:r>
        <w:rPr>
          <w:rStyle w:val="p"/>
        </w:rPr>
        <w:t>:{</w:t>
      </w:r>
    </w:p>
    <w:p w:rsidR="00000000" w:rsidRDefault="00000000">
      <w:pPr>
        <w:pStyle w:val="HTML0"/>
        <w:divId w:val="864488621"/>
        <w:rPr>
          <w:rStyle w:val="w"/>
        </w:rPr>
      </w:pPr>
      <w:r>
        <w:rPr>
          <w:rStyle w:val="w"/>
        </w:rPr>
        <w:t xml:space="preserve">        </w:t>
      </w:r>
      <w:r>
        <w:rPr>
          <w:rStyle w:val="nl"/>
        </w:rPr>
        <w:t>"channel"</w:t>
      </w:r>
      <w:r>
        <w:rPr>
          <w:rStyle w:val="p"/>
        </w:rPr>
        <w:t>:</w:t>
      </w:r>
      <w:r>
        <w:rPr>
          <w:rStyle w:val="s2"/>
        </w:rPr>
        <w:t>"liquidation-warning"</w:t>
      </w:r>
      <w:r>
        <w:rPr>
          <w:rStyle w:val="p"/>
        </w:rPr>
        <w:t>,</w:t>
      </w:r>
    </w:p>
    <w:p w:rsidR="00000000" w:rsidRDefault="00000000">
      <w:pPr>
        <w:pStyle w:val="HTML0"/>
        <w:divId w:val="864488621"/>
        <w:rPr>
          <w:rStyle w:val="w"/>
        </w:rPr>
      </w:pPr>
      <w:r>
        <w:rPr>
          <w:rStyle w:val="w"/>
        </w:rPr>
        <w:t xml:space="preserve">        </w:t>
      </w:r>
      <w:r>
        <w:rPr>
          <w:rStyle w:val="nl"/>
        </w:rPr>
        <w:t>"uid"</w:t>
      </w:r>
      <w:r>
        <w:rPr>
          <w:rStyle w:val="p"/>
        </w:rPr>
        <w:t>:</w:t>
      </w:r>
      <w:r>
        <w:rPr>
          <w:rStyle w:val="w"/>
        </w:rPr>
        <w:t xml:space="preserve"> </w:t>
      </w:r>
      <w:r>
        <w:rPr>
          <w:rStyle w:val="s2"/>
        </w:rPr>
        <w:t>"77982378738415879"</w:t>
      </w:r>
      <w:r>
        <w:rPr>
          <w:rStyle w:val="p"/>
        </w:rPr>
        <w:t>,</w:t>
      </w:r>
    </w:p>
    <w:p w:rsidR="00000000" w:rsidRDefault="00000000">
      <w:pPr>
        <w:pStyle w:val="HTML0"/>
        <w:divId w:val="864488621"/>
        <w:rPr>
          <w:rStyle w:val="w"/>
        </w:rPr>
      </w:pPr>
      <w:r>
        <w:rPr>
          <w:rStyle w:val="w"/>
        </w:rPr>
        <w:t xml:space="preserve">        </w:t>
      </w:r>
      <w:r>
        <w:rPr>
          <w:rStyle w:val="nl"/>
        </w:rPr>
        <w:t>"instType"</w:t>
      </w:r>
      <w:r>
        <w:rPr>
          <w:rStyle w:val="p"/>
        </w:rPr>
        <w:t>:</w:t>
      </w:r>
      <w:r>
        <w:rPr>
          <w:rStyle w:val="s2"/>
        </w:rPr>
        <w:t>"FUTURES"</w:t>
      </w:r>
    </w:p>
    <w:p w:rsidR="00000000" w:rsidRDefault="00000000">
      <w:pPr>
        <w:pStyle w:val="HTML0"/>
        <w:divId w:val="864488621"/>
        <w:rPr>
          <w:rStyle w:val="w"/>
        </w:rPr>
      </w:pPr>
      <w:r>
        <w:rPr>
          <w:rStyle w:val="w"/>
        </w:rPr>
        <w:t xml:space="preserve">    </w:t>
      </w:r>
      <w:r>
        <w:rPr>
          <w:rStyle w:val="p"/>
        </w:rPr>
        <w:t>},</w:t>
      </w:r>
    </w:p>
    <w:p w:rsidR="00000000" w:rsidRDefault="00000000">
      <w:pPr>
        <w:pStyle w:val="HTML0"/>
        <w:divId w:val="864488621"/>
        <w:rPr>
          <w:rStyle w:val="w"/>
        </w:rPr>
      </w:pPr>
      <w:r>
        <w:rPr>
          <w:rStyle w:val="w"/>
        </w:rPr>
        <w:t xml:space="preserve">    </w:t>
      </w:r>
      <w:r>
        <w:rPr>
          <w:rStyle w:val="nl"/>
        </w:rPr>
        <w:t>"data"</w:t>
      </w:r>
      <w:r>
        <w:rPr>
          <w:rStyle w:val="p"/>
        </w:rPr>
        <w:t>:[</w:t>
      </w:r>
    </w:p>
    <w:p w:rsidR="00000000" w:rsidRDefault="00000000">
      <w:pPr>
        <w:pStyle w:val="HTML0"/>
        <w:divId w:val="864488621"/>
        <w:rPr>
          <w:rStyle w:val="w"/>
        </w:rPr>
      </w:pPr>
      <w:r>
        <w:rPr>
          <w:rStyle w:val="w"/>
        </w:rPr>
        <w:t xml:space="preserve">        </w:t>
      </w:r>
      <w:r>
        <w:rPr>
          <w:rStyle w:val="p"/>
        </w:rPr>
        <w:t>{</w:t>
      </w:r>
    </w:p>
    <w:p w:rsidR="00000000" w:rsidRDefault="00000000">
      <w:pPr>
        <w:pStyle w:val="HTML0"/>
        <w:divId w:val="864488621"/>
        <w:rPr>
          <w:rStyle w:val="w"/>
        </w:rPr>
      </w:pPr>
      <w:r>
        <w:rPr>
          <w:rStyle w:val="w"/>
        </w:rPr>
        <w:t xml:space="preserve">            </w:t>
      </w:r>
      <w:r>
        <w:rPr>
          <w:rStyle w:val="nl"/>
        </w:rPr>
        <w:t>"cTime"</w:t>
      </w:r>
      <w:r>
        <w:rPr>
          <w:rStyle w:val="p"/>
        </w:rPr>
        <w:t>:</w:t>
      </w:r>
      <w:r>
        <w:rPr>
          <w:rStyle w:val="s2"/>
        </w:rPr>
        <w:t>"1619507758793"</w:t>
      </w:r>
      <w:r>
        <w:rPr>
          <w:rStyle w:val="p"/>
        </w:rPr>
        <w:t>,</w:t>
      </w:r>
    </w:p>
    <w:p w:rsidR="00000000" w:rsidRDefault="00000000">
      <w:pPr>
        <w:pStyle w:val="HTML0"/>
        <w:divId w:val="864488621"/>
        <w:rPr>
          <w:rStyle w:val="w"/>
        </w:rPr>
      </w:pPr>
      <w:r>
        <w:rPr>
          <w:rStyle w:val="w"/>
        </w:rPr>
        <w:t xml:space="preserve">            </w:t>
      </w:r>
      <w:r>
        <w:rPr>
          <w:rStyle w:val="nl"/>
        </w:rPr>
        <w:t>"ccy"</w:t>
      </w:r>
      <w:r>
        <w:rPr>
          <w:rStyle w:val="p"/>
        </w:rPr>
        <w:t>:</w:t>
      </w:r>
      <w:r>
        <w:rPr>
          <w:rStyle w:val="s2"/>
        </w:rPr>
        <w:t>"ETH"</w:t>
      </w:r>
      <w:r>
        <w:rPr>
          <w:rStyle w:val="p"/>
        </w:rPr>
        <w:t>,</w:t>
      </w:r>
    </w:p>
    <w:p w:rsidR="00000000" w:rsidRDefault="00000000">
      <w:pPr>
        <w:pStyle w:val="HTML0"/>
        <w:divId w:val="864488621"/>
        <w:rPr>
          <w:rStyle w:val="w"/>
        </w:rPr>
      </w:pPr>
      <w:r>
        <w:rPr>
          <w:rStyle w:val="w"/>
        </w:rPr>
        <w:t xml:space="preserve">            </w:t>
      </w:r>
      <w:r>
        <w:rPr>
          <w:rStyle w:val="nl"/>
        </w:rPr>
        <w:t>"instId"</w:t>
      </w:r>
      <w:r>
        <w:rPr>
          <w:rStyle w:val="p"/>
        </w:rPr>
        <w:t>:</w:t>
      </w:r>
      <w:r>
        <w:rPr>
          <w:rStyle w:val="s2"/>
        </w:rPr>
        <w:t>"ETH-USD-210430"</w:t>
      </w:r>
      <w:r>
        <w:rPr>
          <w:rStyle w:val="p"/>
        </w:rPr>
        <w:t>,</w:t>
      </w:r>
    </w:p>
    <w:p w:rsidR="00000000" w:rsidRDefault="00000000">
      <w:pPr>
        <w:pStyle w:val="HTML0"/>
        <w:divId w:val="864488621"/>
        <w:rPr>
          <w:rStyle w:val="w"/>
        </w:rPr>
      </w:pPr>
      <w:r>
        <w:rPr>
          <w:rStyle w:val="w"/>
        </w:rPr>
        <w:lastRenderedPageBreak/>
        <w:t xml:space="preserve">            </w:t>
      </w:r>
      <w:r>
        <w:rPr>
          <w:rStyle w:val="nl"/>
        </w:rPr>
        <w:t>"instType"</w:t>
      </w:r>
      <w:r>
        <w:rPr>
          <w:rStyle w:val="p"/>
        </w:rPr>
        <w:t>:</w:t>
      </w:r>
      <w:r>
        <w:rPr>
          <w:rStyle w:val="s2"/>
        </w:rPr>
        <w:t>"FUTURES"</w:t>
      </w:r>
      <w:r>
        <w:rPr>
          <w:rStyle w:val="p"/>
        </w:rPr>
        <w:t>,</w:t>
      </w:r>
    </w:p>
    <w:p w:rsidR="00000000" w:rsidRDefault="00000000">
      <w:pPr>
        <w:pStyle w:val="HTML0"/>
        <w:divId w:val="864488621"/>
        <w:rPr>
          <w:rStyle w:val="w"/>
        </w:rPr>
      </w:pPr>
      <w:r>
        <w:rPr>
          <w:rStyle w:val="w"/>
        </w:rPr>
        <w:t xml:space="preserve">            </w:t>
      </w:r>
      <w:r>
        <w:rPr>
          <w:rStyle w:val="nl"/>
        </w:rPr>
        <w:t>"lever"</w:t>
      </w:r>
      <w:r>
        <w:rPr>
          <w:rStyle w:val="p"/>
        </w:rPr>
        <w:t>:</w:t>
      </w:r>
      <w:r>
        <w:rPr>
          <w:rStyle w:val="s2"/>
        </w:rPr>
        <w:t>"10"</w:t>
      </w:r>
      <w:r>
        <w:rPr>
          <w:rStyle w:val="p"/>
        </w:rPr>
        <w:t>,</w:t>
      </w:r>
    </w:p>
    <w:p w:rsidR="00000000" w:rsidRDefault="00000000">
      <w:pPr>
        <w:pStyle w:val="HTML0"/>
        <w:divId w:val="864488621"/>
        <w:rPr>
          <w:rStyle w:val="w"/>
        </w:rPr>
      </w:pPr>
      <w:r>
        <w:rPr>
          <w:rStyle w:val="w"/>
        </w:rPr>
        <w:t xml:space="preserve">            </w:t>
      </w:r>
      <w:r>
        <w:rPr>
          <w:rStyle w:val="nl"/>
        </w:rPr>
        <w:t>"markPx"</w:t>
      </w:r>
      <w:r>
        <w:rPr>
          <w:rStyle w:val="p"/>
        </w:rPr>
        <w:t>:</w:t>
      </w:r>
      <w:r>
        <w:rPr>
          <w:rStyle w:val="s2"/>
        </w:rPr>
        <w:t>"2353.849"</w:t>
      </w:r>
      <w:r>
        <w:rPr>
          <w:rStyle w:val="p"/>
        </w:rPr>
        <w:t>,</w:t>
      </w:r>
    </w:p>
    <w:p w:rsidR="00000000" w:rsidRDefault="00000000">
      <w:pPr>
        <w:pStyle w:val="HTML0"/>
        <w:divId w:val="864488621"/>
        <w:rPr>
          <w:rStyle w:val="w"/>
        </w:rPr>
      </w:pPr>
      <w:r>
        <w:rPr>
          <w:rStyle w:val="w"/>
        </w:rPr>
        <w:t xml:space="preserve">            </w:t>
      </w:r>
      <w:r>
        <w:rPr>
          <w:rStyle w:val="nl"/>
        </w:rPr>
        <w:t>"mgnMode"</w:t>
      </w:r>
      <w:r>
        <w:rPr>
          <w:rStyle w:val="p"/>
        </w:rPr>
        <w:t>:</w:t>
      </w:r>
      <w:r>
        <w:rPr>
          <w:rStyle w:val="s2"/>
        </w:rPr>
        <w:t>"isolated"</w:t>
      </w:r>
      <w:r>
        <w:rPr>
          <w:rStyle w:val="p"/>
        </w:rPr>
        <w:t>,</w:t>
      </w:r>
    </w:p>
    <w:p w:rsidR="00000000" w:rsidRDefault="00000000">
      <w:pPr>
        <w:pStyle w:val="HTML0"/>
        <w:divId w:val="864488621"/>
        <w:rPr>
          <w:rStyle w:val="w"/>
        </w:rPr>
      </w:pPr>
      <w:r>
        <w:rPr>
          <w:rStyle w:val="w"/>
        </w:rPr>
        <w:t xml:space="preserve">            </w:t>
      </w:r>
      <w:r>
        <w:rPr>
          <w:rStyle w:val="nl"/>
        </w:rPr>
        <w:t>"mgnRatio"</w:t>
      </w:r>
      <w:r>
        <w:rPr>
          <w:rStyle w:val="p"/>
        </w:rPr>
        <w:t>:</w:t>
      </w:r>
      <w:r>
        <w:rPr>
          <w:rStyle w:val="s2"/>
        </w:rPr>
        <w:t>"11.731726509588816"</w:t>
      </w:r>
      <w:r>
        <w:rPr>
          <w:rStyle w:val="p"/>
        </w:rPr>
        <w:t>,</w:t>
      </w:r>
    </w:p>
    <w:p w:rsidR="00000000" w:rsidRDefault="00000000">
      <w:pPr>
        <w:pStyle w:val="HTML0"/>
        <w:divId w:val="864488621"/>
        <w:rPr>
          <w:rStyle w:val="w"/>
        </w:rPr>
      </w:pPr>
      <w:r>
        <w:rPr>
          <w:rStyle w:val="w"/>
        </w:rPr>
        <w:t xml:space="preserve">            </w:t>
      </w:r>
      <w:r>
        <w:rPr>
          <w:rStyle w:val="nl"/>
        </w:rPr>
        <w:t>"pTime"</w:t>
      </w:r>
      <w:r>
        <w:rPr>
          <w:rStyle w:val="p"/>
        </w:rPr>
        <w:t>:</w:t>
      </w:r>
      <w:r>
        <w:rPr>
          <w:rStyle w:val="s2"/>
        </w:rPr>
        <w:t>"1619507761462"</w:t>
      </w:r>
      <w:r>
        <w:rPr>
          <w:rStyle w:val="p"/>
        </w:rPr>
        <w:t>,</w:t>
      </w:r>
    </w:p>
    <w:p w:rsidR="00000000" w:rsidRDefault="00000000">
      <w:pPr>
        <w:pStyle w:val="HTML0"/>
        <w:divId w:val="864488621"/>
        <w:rPr>
          <w:rStyle w:val="w"/>
        </w:rPr>
      </w:pPr>
      <w:r>
        <w:rPr>
          <w:rStyle w:val="w"/>
        </w:rPr>
        <w:t xml:space="preserve">            </w:t>
      </w:r>
      <w:r>
        <w:rPr>
          <w:rStyle w:val="nl"/>
        </w:rPr>
        <w:t>"pos"</w:t>
      </w:r>
      <w:r>
        <w:rPr>
          <w:rStyle w:val="p"/>
        </w:rPr>
        <w:t>:</w:t>
      </w:r>
      <w:r>
        <w:rPr>
          <w:rStyle w:val="s2"/>
        </w:rPr>
        <w:t>"1"</w:t>
      </w:r>
      <w:r>
        <w:rPr>
          <w:rStyle w:val="p"/>
        </w:rPr>
        <w:t>,</w:t>
      </w:r>
    </w:p>
    <w:p w:rsidR="00000000" w:rsidRDefault="00000000">
      <w:pPr>
        <w:pStyle w:val="HTML0"/>
        <w:divId w:val="864488621"/>
        <w:rPr>
          <w:rStyle w:val="w"/>
        </w:rPr>
      </w:pPr>
      <w:r>
        <w:rPr>
          <w:rStyle w:val="w"/>
        </w:rPr>
        <w:t xml:space="preserve">            </w:t>
      </w:r>
      <w:r>
        <w:rPr>
          <w:rStyle w:val="nl"/>
        </w:rPr>
        <w:t>"posCcy"</w:t>
      </w:r>
      <w:r>
        <w:rPr>
          <w:rStyle w:val="p"/>
        </w:rPr>
        <w:t>:</w:t>
      </w:r>
      <w:r>
        <w:rPr>
          <w:rStyle w:val="s2"/>
        </w:rPr>
        <w:t>""</w:t>
      </w:r>
      <w:r>
        <w:rPr>
          <w:rStyle w:val="p"/>
        </w:rPr>
        <w:t>,</w:t>
      </w:r>
    </w:p>
    <w:p w:rsidR="00000000" w:rsidRDefault="00000000">
      <w:pPr>
        <w:pStyle w:val="HTML0"/>
        <w:divId w:val="864488621"/>
        <w:rPr>
          <w:rStyle w:val="w"/>
        </w:rPr>
      </w:pPr>
      <w:r>
        <w:rPr>
          <w:rStyle w:val="w"/>
        </w:rPr>
        <w:t xml:space="preserve">            </w:t>
      </w:r>
      <w:r>
        <w:rPr>
          <w:rStyle w:val="nl"/>
        </w:rPr>
        <w:t>"posId"</w:t>
      </w:r>
      <w:r>
        <w:rPr>
          <w:rStyle w:val="p"/>
        </w:rPr>
        <w:t>:</w:t>
      </w:r>
      <w:r>
        <w:rPr>
          <w:rStyle w:val="s2"/>
        </w:rPr>
        <w:t>"307173036051017730"</w:t>
      </w:r>
      <w:r>
        <w:rPr>
          <w:rStyle w:val="p"/>
        </w:rPr>
        <w:t>,</w:t>
      </w:r>
    </w:p>
    <w:p w:rsidR="00000000" w:rsidRDefault="00000000">
      <w:pPr>
        <w:pStyle w:val="HTML0"/>
        <w:divId w:val="864488621"/>
        <w:rPr>
          <w:rStyle w:val="w"/>
        </w:rPr>
      </w:pPr>
      <w:r>
        <w:rPr>
          <w:rStyle w:val="w"/>
        </w:rPr>
        <w:t xml:space="preserve">            </w:t>
      </w:r>
      <w:r>
        <w:rPr>
          <w:rStyle w:val="nl"/>
        </w:rPr>
        <w:t>"posSide"</w:t>
      </w:r>
      <w:r>
        <w:rPr>
          <w:rStyle w:val="p"/>
        </w:rPr>
        <w:t>:</w:t>
      </w:r>
      <w:r>
        <w:rPr>
          <w:rStyle w:val="s2"/>
        </w:rPr>
        <w:t>"long"</w:t>
      </w:r>
      <w:r>
        <w:rPr>
          <w:rStyle w:val="p"/>
        </w:rPr>
        <w:t>,</w:t>
      </w:r>
    </w:p>
    <w:p w:rsidR="00000000" w:rsidRDefault="00000000">
      <w:pPr>
        <w:pStyle w:val="HTML0"/>
        <w:divId w:val="864488621"/>
        <w:rPr>
          <w:rStyle w:val="w"/>
        </w:rPr>
      </w:pPr>
      <w:r>
        <w:rPr>
          <w:rStyle w:val="w"/>
        </w:rPr>
        <w:t xml:space="preserve">            </w:t>
      </w:r>
      <w:r>
        <w:rPr>
          <w:rStyle w:val="nl"/>
        </w:rPr>
        <w:t>"uTime"</w:t>
      </w:r>
      <w:r>
        <w:rPr>
          <w:rStyle w:val="p"/>
        </w:rPr>
        <w:t>:</w:t>
      </w:r>
      <w:r>
        <w:rPr>
          <w:rStyle w:val="s2"/>
        </w:rPr>
        <w:t>"1619507761462"</w:t>
      </w:r>
      <w:r>
        <w:rPr>
          <w:rStyle w:val="p"/>
        </w:rPr>
        <w:t>,</w:t>
      </w:r>
    </w:p>
    <w:p w:rsidR="00000000" w:rsidRDefault="00000000">
      <w:pPr>
        <w:pStyle w:val="HTML0"/>
        <w:divId w:val="864488621"/>
        <w:rPr>
          <w:rStyle w:val="w"/>
        </w:rPr>
      </w:pPr>
      <w:r>
        <w:rPr>
          <w:rStyle w:val="w"/>
        </w:rPr>
        <w:t xml:space="preserve">        </w:t>
      </w:r>
      <w:r>
        <w:rPr>
          <w:rStyle w:val="p"/>
        </w:rPr>
        <w:t>}</w:t>
      </w:r>
    </w:p>
    <w:p w:rsidR="00000000" w:rsidRDefault="00000000">
      <w:pPr>
        <w:pStyle w:val="HTML0"/>
        <w:divId w:val="864488621"/>
        <w:rPr>
          <w:rStyle w:val="w"/>
        </w:rPr>
      </w:pPr>
      <w:r>
        <w:rPr>
          <w:rStyle w:val="w"/>
        </w:rPr>
        <w:t xml:space="preserve">    </w:t>
      </w:r>
      <w:r>
        <w:rPr>
          <w:rStyle w:val="p"/>
        </w:rPr>
        <w:t>]</w:t>
      </w:r>
    </w:p>
    <w:p w:rsidR="00000000" w:rsidRDefault="00000000">
      <w:pPr>
        <w:pStyle w:val="HTML0"/>
        <w:divId w:val="864488621"/>
        <w:rPr>
          <w:rStyle w:val="w"/>
        </w:rPr>
      </w:pPr>
      <w:r>
        <w:rPr>
          <w:rStyle w:val="p"/>
        </w:rPr>
        <w:t>}</w:t>
      </w:r>
    </w:p>
    <w:p w:rsidR="00000000" w:rsidRDefault="00000000">
      <w:pPr>
        <w:pStyle w:val="4"/>
        <w:divId w:val="175387555"/>
      </w:pPr>
      <w:r>
        <w:t>Push data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780"/>
        <w:gridCol w:w="621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Successfully 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uid</w:t>
            </w:r>
          </w:p>
        </w:tc>
        <w:tc>
          <w:tcPr>
            <w:tcW w:w="0" w:type="auto"/>
            <w:vAlign w:val="center"/>
            <w:hideMark/>
          </w:tcPr>
          <w:p w:rsidR="00000000" w:rsidRDefault="00000000">
            <w:r>
              <w:t>String</w:t>
            </w:r>
          </w:p>
        </w:tc>
        <w:tc>
          <w:tcPr>
            <w:tcW w:w="0" w:type="auto"/>
            <w:vAlign w:val="center"/>
            <w:hideMark/>
          </w:tcPr>
          <w:p w:rsidR="00000000" w:rsidRDefault="00000000">
            <w:r>
              <w:t>User Identifier</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&gt; instFamily</w:t>
            </w:r>
          </w:p>
        </w:tc>
        <w:tc>
          <w:tcPr>
            <w:tcW w:w="0" w:type="auto"/>
            <w:vAlign w:val="center"/>
            <w:hideMark/>
          </w:tcPr>
          <w:p w:rsidR="00000000" w:rsidRDefault="00000000">
            <w:r>
              <w:t>String</w:t>
            </w:r>
          </w:p>
        </w:tc>
        <w:tc>
          <w:tcPr>
            <w:tcW w:w="0" w:type="auto"/>
            <w:vAlign w:val="center"/>
            <w:hideMark/>
          </w:tcPr>
          <w:p w:rsidR="00000000" w:rsidRDefault="00000000">
            <w:r>
              <w:t>Instrument family</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Subscribed data</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&gt; mgnMode</w:t>
            </w:r>
          </w:p>
        </w:tc>
        <w:tc>
          <w:tcPr>
            <w:tcW w:w="0" w:type="auto"/>
            <w:vAlign w:val="center"/>
            <w:hideMark/>
          </w:tcPr>
          <w:p w:rsidR="00000000" w:rsidRDefault="00000000">
            <w:r>
              <w:t>String</w:t>
            </w:r>
          </w:p>
        </w:tc>
        <w:tc>
          <w:tcPr>
            <w:tcW w:w="0" w:type="auto"/>
            <w:vAlign w:val="center"/>
            <w:hideMark/>
          </w:tcPr>
          <w:p w:rsidR="00000000" w:rsidRDefault="00000000">
            <w:r>
              <w:t xml:space="preserve">Margin mode, </w:t>
            </w:r>
            <w:r>
              <w:rPr>
                <w:rStyle w:val="HTML"/>
              </w:rPr>
              <w:t>cross</w:t>
            </w:r>
            <w:r>
              <w:t xml:space="preserve"> </w:t>
            </w:r>
            <w:r>
              <w:rPr>
                <w:rStyle w:val="HTML"/>
              </w:rPr>
              <w:t>isolated</w:t>
            </w:r>
          </w:p>
        </w:tc>
      </w:tr>
      <w:tr w:rsidR="00000000">
        <w:trPr>
          <w:divId w:val="175387555"/>
          <w:tblCellSpacing w:w="15" w:type="dxa"/>
        </w:trPr>
        <w:tc>
          <w:tcPr>
            <w:tcW w:w="0" w:type="auto"/>
            <w:vAlign w:val="center"/>
            <w:hideMark/>
          </w:tcPr>
          <w:p w:rsidR="00000000" w:rsidRDefault="00000000">
            <w:r>
              <w:t>&gt; posId</w:t>
            </w:r>
          </w:p>
        </w:tc>
        <w:tc>
          <w:tcPr>
            <w:tcW w:w="0" w:type="auto"/>
            <w:vAlign w:val="center"/>
            <w:hideMark/>
          </w:tcPr>
          <w:p w:rsidR="00000000" w:rsidRDefault="00000000">
            <w:r>
              <w:t>String</w:t>
            </w:r>
          </w:p>
        </w:tc>
        <w:tc>
          <w:tcPr>
            <w:tcW w:w="0" w:type="auto"/>
            <w:vAlign w:val="center"/>
            <w:hideMark/>
          </w:tcPr>
          <w:p w:rsidR="00000000" w:rsidRDefault="00000000">
            <w:r>
              <w:t>Position ID</w:t>
            </w:r>
          </w:p>
        </w:tc>
      </w:tr>
      <w:tr w:rsidR="00000000">
        <w:trPr>
          <w:divId w:val="175387555"/>
          <w:tblCellSpacing w:w="15" w:type="dxa"/>
        </w:trPr>
        <w:tc>
          <w:tcPr>
            <w:tcW w:w="0" w:type="auto"/>
            <w:vAlign w:val="center"/>
            <w:hideMark/>
          </w:tcPr>
          <w:p w:rsidR="00000000" w:rsidRDefault="00000000">
            <w:r>
              <w:t>&gt; posSide</w:t>
            </w:r>
          </w:p>
        </w:tc>
        <w:tc>
          <w:tcPr>
            <w:tcW w:w="0" w:type="auto"/>
            <w:vAlign w:val="center"/>
            <w:hideMark/>
          </w:tcPr>
          <w:p w:rsidR="00000000" w:rsidRDefault="00000000">
            <w:r>
              <w:t>String</w:t>
            </w:r>
          </w:p>
        </w:tc>
        <w:tc>
          <w:tcPr>
            <w:tcW w:w="0" w:type="auto"/>
            <w:vAlign w:val="center"/>
            <w:hideMark/>
          </w:tcPr>
          <w:p w:rsidR="00000000" w:rsidRDefault="00000000">
            <w:r>
              <w:t>Position side</w:t>
            </w:r>
            <w:r>
              <w:br/>
            </w:r>
            <w:r>
              <w:rPr>
                <w:rStyle w:val="HTML"/>
              </w:rPr>
              <w:t>long</w:t>
            </w:r>
            <w:r>
              <w:t xml:space="preserve"> </w:t>
            </w:r>
            <w:r>
              <w:br/>
            </w:r>
            <w:r>
              <w:rPr>
                <w:rStyle w:val="HTML"/>
              </w:rPr>
              <w:t>short</w:t>
            </w:r>
            <w:r>
              <w:t xml:space="preserve"> </w:t>
            </w:r>
            <w:r>
              <w:br/>
            </w:r>
            <w:r>
              <w:rPr>
                <w:rStyle w:val="HTML"/>
              </w:rPr>
              <w:t>net</w:t>
            </w:r>
            <w:r>
              <w:t xml:space="preserve"> (</w:t>
            </w:r>
            <w:r>
              <w:rPr>
                <w:rStyle w:val="HTML"/>
              </w:rPr>
              <w:t>FUTURES</w:t>
            </w:r>
            <w:r>
              <w:t>/</w:t>
            </w:r>
            <w:r>
              <w:rPr>
                <w:rStyle w:val="HTML"/>
              </w:rPr>
              <w:t>SWAP</w:t>
            </w:r>
            <w:r>
              <w:t>/</w:t>
            </w:r>
            <w:r>
              <w:rPr>
                <w:rStyle w:val="HTML"/>
              </w:rPr>
              <w:t>OPTION</w:t>
            </w:r>
            <w:r>
              <w:t xml:space="preserve">: positive </w:t>
            </w:r>
            <w:r>
              <w:rPr>
                <w:rStyle w:val="HTML"/>
              </w:rPr>
              <w:t>pos</w:t>
            </w:r>
            <w:r>
              <w:t xml:space="preserve"> means long position and negative </w:t>
            </w:r>
            <w:r>
              <w:rPr>
                <w:rStyle w:val="HTML"/>
              </w:rPr>
              <w:t>pos</w:t>
            </w:r>
            <w:r>
              <w:t xml:space="preserve"> means short position. </w:t>
            </w:r>
            <w:r>
              <w:rPr>
                <w:rStyle w:val="HTML"/>
              </w:rPr>
              <w:t>MARGIN</w:t>
            </w:r>
            <w:r>
              <w:t xml:space="preserve">: </w:t>
            </w:r>
            <w:r>
              <w:rPr>
                <w:rStyle w:val="HTML"/>
              </w:rPr>
              <w:t>posCcy</w:t>
            </w:r>
            <w:r>
              <w:t xml:space="preserve"> being base currency means long position, </w:t>
            </w:r>
            <w:r>
              <w:rPr>
                <w:rStyle w:val="HTML"/>
              </w:rPr>
              <w:t>posCcy</w:t>
            </w:r>
            <w:r>
              <w:t xml:space="preserve"> being quote currency means short position.)</w:t>
            </w:r>
          </w:p>
        </w:tc>
      </w:tr>
      <w:tr w:rsidR="00000000">
        <w:trPr>
          <w:divId w:val="175387555"/>
          <w:tblCellSpacing w:w="15" w:type="dxa"/>
        </w:trPr>
        <w:tc>
          <w:tcPr>
            <w:tcW w:w="0" w:type="auto"/>
            <w:vAlign w:val="center"/>
            <w:hideMark/>
          </w:tcPr>
          <w:p w:rsidR="00000000" w:rsidRDefault="00000000">
            <w:r>
              <w:t>&gt; pos</w:t>
            </w:r>
          </w:p>
        </w:tc>
        <w:tc>
          <w:tcPr>
            <w:tcW w:w="0" w:type="auto"/>
            <w:vAlign w:val="center"/>
            <w:hideMark/>
          </w:tcPr>
          <w:p w:rsidR="00000000" w:rsidRDefault="00000000">
            <w:r>
              <w:t>String</w:t>
            </w:r>
          </w:p>
        </w:tc>
        <w:tc>
          <w:tcPr>
            <w:tcW w:w="0" w:type="auto"/>
            <w:vAlign w:val="center"/>
            <w:hideMark/>
          </w:tcPr>
          <w:p w:rsidR="00000000" w:rsidRDefault="00000000">
            <w:r>
              <w:t>Quantity of positions</w:t>
            </w:r>
          </w:p>
        </w:tc>
      </w:tr>
      <w:tr w:rsidR="00000000">
        <w:trPr>
          <w:divId w:val="175387555"/>
          <w:tblCellSpacing w:w="15" w:type="dxa"/>
        </w:trPr>
        <w:tc>
          <w:tcPr>
            <w:tcW w:w="0" w:type="auto"/>
            <w:vAlign w:val="center"/>
            <w:hideMark/>
          </w:tcPr>
          <w:p w:rsidR="00000000" w:rsidRDefault="00000000">
            <w:r>
              <w:t>&gt; posCcy</w:t>
            </w:r>
          </w:p>
        </w:tc>
        <w:tc>
          <w:tcPr>
            <w:tcW w:w="0" w:type="auto"/>
            <w:vAlign w:val="center"/>
            <w:hideMark/>
          </w:tcPr>
          <w:p w:rsidR="00000000" w:rsidRDefault="00000000">
            <w:r>
              <w:t>String</w:t>
            </w:r>
          </w:p>
        </w:tc>
        <w:tc>
          <w:tcPr>
            <w:tcW w:w="0" w:type="auto"/>
            <w:vAlign w:val="center"/>
            <w:hideMark/>
          </w:tcPr>
          <w:p w:rsidR="00000000" w:rsidRDefault="00000000">
            <w:r>
              <w:t xml:space="preserve">Position currency, only applicable to </w:t>
            </w:r>
            <w:r>
              <w:rPr>
                <w:rStyle w:val="HTML"/>
              </w:rPr>
              <w:t>MARGIN</w:t>
            </w:r>
            <w:r>
              <w:t xml:space="preserve"> positions</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 xml:space="preserve">Instrument ID, e.g. </w:t>
            </w:r>
            <w:r>
              <w:rPr>
                <w:rStyle w:val="HTML"/>
              </w:rPr>
              <w:t>BTC-USDT-SWAP</w:t>
            </w:r>
          </w:p>
        </w:tc>
      </w:tr>
      <w:tr w:rsidR="00000000">
        <w:trPr>
          <w:divId w:val="175387555"/>
          <w:tblCellSpacing w:w="15" w:type="dxa"/>
        </w:trPr>
        <w:tc>
          <w:tcPr>
            <w:tcW w:w="0" w:type="auto"/>
            <w:vAlign w:val="center"/>
            <w:hideMark/>
          </w:tcPr>
          <w:p w:rsidR="00000000" w:rsidRDefault="00000000">
            <w:r>
              <w:lastRenderedPageBreak/>
              <w:t>&gt; lever</w:t>
            </w:r>
          </w:p>
        </w:tc>
        <w:tc>
          <w:tcPr>
            <w:tcW w:w="0" w:type="auto"/>
            <w:vAlign w:val="center"/>
            <w:hideMark/>
          </w:tcPr>
          <w:p w:rsidR="00000000" w:rsidRDefault="00000000">
            <w:r>
              <w:t>String</w:t>
            </w:r>
          </w:p>
        </w:tc>
        <w:tc>
          <w:tcPr>
            <w:tcW w:w="0" w:type="auto"/>
            <w:vAlign w:val="center"/>
            <w:hideMark/>
          </w:tcPr>
          <w:p w:rsidR="00000000" w:rsidRDefault="00000000">
            <w:r>
              <w:t xml:space="preserve">Leverage, not applicable to </w:t>
            </w:r>
            <w:r>
              <w:rPr>
                <w:rStyle w:val="HTML"/>
              </w:rPr>
              <w:t>OPTION</w:t>
            </w:r>
            <w:r>
              <w:t xml:space="preserve"> seller</w:t>
            </w:r>
          </w:p>
        </w:tc>
      </w:tr>
      <w:tr w:rsidR="00000000">
        <w:trPr>
          <w:divId w:val="175387555"/>
          <w:tblCellSpacing w:w="15" w:type="dxa"/>
        </w:trPr>
        <w:tc>
          <w:tcPr>
            <w:tcW w:w="0" w:type="auto"/>
            <w:vAlign w:val="center"/>
            <w:hideMark/>
          </w:tcPr>
          <w:p w:rsidR="00000000" w:rsidRDefault="00000000">
            <w:r>
              <w:t>&gt; markPx</w:t>
            </w:r>
          </w:p>
        </w:tc>
        <w:tc>
          <w:tcPr>
            <w:tcW w:w="0" w:type="auto"/>
            <w:vAlign w:val="center"/>
            <w:hideMark/>
          </w:tcPr>
          <w:p w:rsidR="00000000" w:rsidRDefault="00000000">
            <w:r>
              <w:t>String</w:t>
            </w:r>
          </w:p>
        </w:tc>
        <w:tc>
          <w:tcPr>
            <w:tcW w:w="0" w:type="auto"/>
            <w:vAlign w:val="center"/>
            <w:hideMark/>
          </w:tcPr>
          <w:p w:rsidR="00000000" w:rsidRDefault="00000000">
            <w:r>
              <w:t>Mark price</w:t>
            </w:r>
          </w:p>
        </w:tc>
      </w:tr>
      <w:tr w:rsidR="00000000">
        <w:trPr>
          <w:divId w:val="175387555"/>
          <w:tblCellSpacing w:w="15" w:type="dxa"/>
        </w:trPr>
        <w:tc>
          <w:tcPr>
            <w:tcW w:w="0" w:type="auto"/>
            <w:vAlign w:val="center"/>
            <w:hideMark/>
          </w:tcPr>
          <w:p w:rsidR="00000000" w:rsidRDefault="00000000">
            <w:r>
              <w:t>&gt; mgnRatio</w:t>
            </w:r>
          </w:p>
        </w:tc>
        <w:tc>
          <w:tcPr>
            <w:tcW w:w="0" w:type="auto"/>
            <w:vAlign w:val="center"/>
            <w:hideMark/>
          </w:tcPr>
          <w:p w:rsidR="00000000" w:rsidRDefault="00000000">
            <w:r>
              <w:t>String</w:t>
            </w:r>
          </w:p>
        </w:tc>
        <w:tc>
          <w:tcPr>
            <w:tcW w:w="0" w:type="auto"/>
            <w:vAlign w:val="center"/>
            <w:hideMark/>
          </w:tcPr>
          <w:p w:rsidR="00000000" w:rsidRDefault="00000000">
            <w:r>
              <w:t>Margin ratio</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Currency used for margin</w:t>
            </w:r>
          </w:p>
        </w:tc>
      </w:tr>
      <w:tr w:rsidR="00000000">
        <w:trPr>
          <w:divId w:val="175387555"/>
          <w:tblCellSpacing w:w="15" w:type="dxa"/>
        </w:trPr>
        <w:tc>
          <w:tcPr>
            <w:tcW w:w="0" w:type="auto"/>
            <w:vAlign w:val="center"/>
            <w:hideMark/>
          </w:tcPr>
          <w:p w:rsidR="00000000" w:rsidRDefault="00000000">
            <w:r>
              <w:t>&gt; cTime</w:t>
            </w:r>
          </w:p>
        </w:tc>
        <w:tc>
          <w:tcPr>
            <w:tcW w:w="0" w:type="auto"/>
            <w:vAlign w:val="center"/>
            <w:hideMark/>
          </w:tcPr>
          <w:p w:rsidR="00000000" w:rsidRDefault="00000000">
            <w:r>
              <w:t>String</w:t>
            </w:r>
          </w:p>
        </w:tc>
        <w:tc>
          <w:tcPr>
            <w:tcW w:w="0" w:type="auto"/>
            <w:vAlign w:val="center"/>
            <w:hideMark/>
          </w:tcPr>
          <w:p w:rsidR="00000000" w:rsidRDefault="00000000">
            <w:r>
              <w:t xml:space="preserve">Creation time, Unix timestamp format in milliseconds, e.g. </w:t>
            </w:r>
            <w:r>
              <w:rPr>
                <w:rStyle w:val="HTML"/>
              </w:rPr>
              <w:t>1597026383085</w:t>
            </w:r>
            <w:r>
              <w:t>.</w:t>
            </w:r>
          </w:p>
        </w:tc>
      </w:tr>
      <w:tr w:rsidR="00000000">
        <w:trPr>
          <w:divId w:val="175387555"/>
          <w:tblCellSpacing w:w="15" w:type="dxa"/>
        </w:trPr>
        <w:tc>
          <w:tcPr>
            <w:tcW w:w="0" w:type="auto"/>
            <w:vAlign w:val="center"/>
            <w:hideMark/>
          </w:tcPr>
          <w:p w:rsidR="00000000" w:rsidRDefault="00000000">
            <w:r>
              <w:t>&gt; uTime</w:t>
            </w:r>
          </w:p>
        </w:tc>
        <w:tc>
          <w:tcPr>
            <w:tcW w:w="0" w:type="auto"/>
            <w:vAlign w:val="center"/>
            <w:hideMark/>
          </w:tcPr>
          <w:p w:rsidR="00000000" w:rsidRDefault="00000000">
            <w:r>
              <w:t>String</w:t>
            </w:r>
          </w:p>
        </w:tc>
        <w:tc>
          <w:tcPr>
            <w:tcW w:w="0" w:type="auto"/>
            <w:vAlign w:val="center"/>
            <w:hideMark/>
          </w:tcPr>
          <w:p w:rsidR="00000000" w:rsidRDefault="00000000">
            <w:r>
              <w:t xml:space="preserve">Latest time position was adjusted, Unix timestamp format in milliseconds, e.g. </w:t>
            </w:r>
            <w:r>
              <w:rPr>
                <w:rStyle w:val="HTML"/>
              </w:rPr>
              <w:t>1597026383085</w:t>
            </w:r>
            <w:r>
              <w:t>.</w:t>
            </w:r>
          </w:p>
        </w:tc>
      </w:tr>
      <w:tr w:rsidR="00000000">
        <w:trPr>
          <w:divId w:val="175387555"/>
          <w:tblCellSpacing w:w="15" w:type="dxa"/>
        </w:trPr>
        <w:tc>
          <w:tcPr>
            <w:tcW w:w="0" w:type="auto"/>
            <w:vAlign w:val="center"/>
            <w:hideMark/>
          </w:tcPr>
          <w:p w:rsidR="00000000" w:rsidRDefault="00000000">
            <w:r>
              <w:t>&gt; pTime</w:t>
            </w:r>
          </w:p>
        </w:tc>
        <w:tc>
          <w:tcPr>
            <w:tcW w:w="0" w:type="auto"/>
            <w:vAlign w:val="center"/>
            <w:hideMark/>
          </w:tcPr>
          <w:p w:rsidR="00000000" w:rsidRDefault="00000000">
            <w:r>
              <w:t>String</w:t>
            </w:r>
          </w:p>
        </w:tc>
        <w:tc>
          <w:tcPr>
            <w:tcW w:w="0" w:type="auto"/>
            <w:vAlign w:val="center"/>
            <w:hideMark/>
          </w:tcPr>
          <w:p w:rsidR="00000000" w:rsidRDefault="00000000">
            <w:r>
              <w:t xml:space="preserve">Push time of positions information, Unix timestamp format in milliseconds, e.g. </w:t>
            </w:r>
            <w:r>
              <w:rPr>
                <w:rStyle w:val="HTML"/>
              </w:rPr>
              <w:t>1597026383085</w:t>
            </w:r>
            <w:r>
              <w:t>.</w:t>
            </w:r>
          </w:p>
        </w:tc>
      </w:tr>
    </w:tbl>
    <w:p w:rsidR="00000000" w:rsidRDefault="00000000">
      <w:pPr>
        <w:divId w:val="175387555"/>
      </w:pPr>
      <w:r>
        <w:t xml:space="preserve">Trigger push logic: the trigger logic of the liquidation warning and the liquidation message is the same </w:t>
      </w:r>
    </w:p>
    <w:p w:rsidR="00000000" w:rsidRDefault="00000000">
      <w:pPr>
        <w:pStyle w:val="3"/>
        <w:divId w:val="175387555"/>
      </w:pPr>
      <w:r>
        <w:t>Account greeks channel</w:t>
      </w:r>
    </w:p>
    <w:p w:rsidR="00000000" w:rsidRDefault="00000000">
      <w:pPr>
        <w:pStyle w:val="a5"/>
        <w:divId w:val="175387555"/>
      </w:pPr>
      <w:r>
        <w:t>Retrieve account greeks information. Data will be pushed when triggered by events such as increase/decrease positions or cash balance in account, and will also be pushed in regular interval according to subscription granularity.</w:t>
      </w:r>
      <w:r>
        <w:br/>
        <w:t xml:space="preserve">Concurrent connection to this channel will be restricted by the following rules: </w:t>
      </w:r>
      <w:hyperlink r:id="rId593" w:anchor="overview-websocket-connection-count-limit" w:history="1">
        <w:r>
          <w:rPr>
            <w:rStyle w:val="a3"/>
          </w:rPr>
          <w:t>WebSocket connection count limit</w:t>
        </w:r>
      </w:hyperlink>
      <w:r>
        <w:t>.</w:t>
      </w:r>
    </w:p>
    <w:p w:rsidR="00000000" w:rsidRDefault="00000000">
      <w:pPr>
        <w:pStyle w:val="4"/>
        <w:divId w:val="175387555"/>
      </w:pPr>
      <w:r>
        <w:t>URL Path</w:t>
      </w:r>
    </w:p>
    <w:p w:rsidR="00000000" w:rsidRDefault="00000000">
      <w:pPr>
        <w:pStyle w:val="a5"/>
        <w:divId w:val="175387555"/>
      </w:pPr>
      <w:r>
        <w:t>/ws/v5/private (required login)</w:t>
      </w:r>
    </w:p>
    <w:p w:rsidR="00000000" w:rsidRDefault="00000000">
      <w:pPr>
        <w:pStyle w:val="a5"/>
        <w:divId w:val="1173762172"/>
      </w:pPr>
      <w:r>
        <w:t>Request Example : single</w:t>
      </w:r>
    </w:p>
    <w:p w:rsidR="00000000" w:rsidRDefault="00000000">
      <w:pPr>
        <w:pStyle w:val="HTML0"/>
        <w:divId w:val="643892857"/>
        <w:rPr>
          <w:rStyle w:val="HTML"/>
        </w:rPr>
      </w:pPr>
      <w:r>
        <w:rPr>
          <w:rStyle w:val="o"/>
        </w:rPr>
        <w:t>{</w:t>
      </w:r>
    </w:p>
    <w:p w:rsidR="00000000" w:rsidRDefault="00000000">
      <w:pPr>
        <w:pStyle w:val="HTML0"/>
        <w:divId w:val="643892857"/>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643892857"/>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643892857"/>
        <w:rPr>
          <w:rStyle w:val="HTML"/>
        </w:rPr>
      </w:pPr>
      <w:r>
        <w:rPr>
          <w:rStyle w:val="HTML"/>
        </w:rPr>
        <w:t xml:space="preserve">        </w:t>
      </w:r>
      <w:r>
        <w:rPr>
          <w:rStyle w:val="s2"/>
        </w:rPr>
        <w:t>"channel"</w:t>
      </w:r>
      <w:r>
        <w:rPr>
          <w:rStyle w:val="HTML"/>
        </w:rPr>
        <w:t xml:space="preserve">: </w:t>
      </w:r>
      <w:r>
        <w:rPr>
          <w:rStyle w:val="s2"/>
        </w:rPr>
        <w:t>"account-greeks"</w:t>
      </w:r>
      <w:r>
        <w:rPr>
          <w:rStyle w:val="HTML"/>
        </w:rPr>
        <w:t>,</w:t>
      </w:r>
    </w:p>
    <w:p w:rsidR="00000000" w:rsidRDefault="00000000">
      <w:pPr>
        <w:pStyle w:val="HTML0"/>
        <w:divId w:val="643892857"/>
        <w:rPr>
          <w:rStyle w:val="HTML"/>
        </w:rPr>
      </w:pPr>
      <w:r>
        <w:rPr>
          <w:rStyle w:val="HTML"/>
        </w:rPr>
        <w:t xml:space="preserve">        </w:t>
      </w:r>
      <w:r>
        <w:rPr>
          <w:rStyle w:val="s2"/>
        </w:rPr>
        <w:t>"ccy"</w:t>
      </w:r>
      <w:r>
        <w:rPr>
          <w:rStyle w:val="HTML"/>
        </w:rPr>
        <w:t xml:space="preserve">: </w:t>
      </w:r>
      <w:r>
        <w:rPr>
          <w:rStyle w:val="s2"/>
        </w:rPr>
        <w:t>"BTC"</w:t>
      </w:r>
    </w:p>
    <w:p w:rsidR="00000000" w:rsidRDefault="00000000">
      <w:pPr>
        <w:pStyle w:val="HTML0"/>
        <w:divId w:val="643892857"/>
        <w:rPr>
          <w:rStyle w:val="HTML"/>
        </w:rPr>
      </w:pPr>
      <w:r>
        <w:rPr>
          <w:rStyle w:val="HTML"/>
        </w:rPr>
        <w:t xml:space="preserve">    </w:t>
      </w:r>
      <w:r>
        <w:rPr>
          <w:rStyle w:val="o"/>
        </w:rPr>
        <w:t>}]</w:t>
      </w:r>
    </w:p>
    <w:p w:rsidR="00000000" w:rsidRDefault="00000000">
      <w:pPr>
        <w:pStyle w:val="HTML0"/>
        <w:divId w:val="643892857"/>
        <w:rPr>
          <w:rStyle w:val="HTML"/>
        </w:rPr>
      </w:pPr>
      <w:r>
        <w:rPr>
          <w:rStyle w:val="o"/>
        </w:rPr>
        <w:t>}</w:t>
      </w:r>
    </w:p>
    <w:p w:rsidR="00000000" w:rsidRDefault="00000000">
      <w:pPr>
        <w:pStyle w:val="a5"/>
        <w:divId w:val="1347560362"/>
      </w:pPr>
      <w:r>
        <w:t>Request Example</w:t>
      </w:r>
    </w:p>
    <w:p w:rsidR="00000000" w:rsidRDefault="00000000">
      <w:pPr>
        <w:pStyle w:val="HTML0"/>
        <w:divId w:val="1436707531"/>
        <w:rPr>
          <w:rStyle w:val="HTML"/>
        </w:rPr>
      </w:pPr>
      <w:r>
        <w:rPr>
          <w:rStyle w:val="o"/>
        </w:rPr>
        <w:t>{</w:t>
      </w:r>
    </w:p>
    <w:p w:rsidR="00000000" w:rsidRDefault="00000000">
      <w:pPr>
        <w:pStyle w:val="HTML0"/>
        <w:divId w:val="1436707531"/>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1436707531"/>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1436707531"/>
        <w:rPr>
          <w:rStyle w:val="HTML"/>
        </w:rPr>
      </w:pPr>
      <w:r>
        <w:rPr>
          <w:rStyle w:val="HTML"/>
        </w:rPr>
        <w:t xml:space="preserve">        </w:t>
      </w:r>
      <w:r>
        <w:rPr>
          <w:rStyle w:val="s2"/>
        </w:rPr>
        <w:t>"channel"</w:t>
      </w:r>
      <w:r>
        <w:rPr>
          <w:rStyle w:val="HTML"/>
        </w:rPr>
        <w:t xml:space="preserve">: </w:t>
      </w:r>
      <w:r>
        <w:rPr>
          <w:rStyle w:val="s2"/>
        </w:rPr>
        <w:t>"account-greeks"</w:t>
      </w:r>
    </w:p>
    <w:p w:rsidR="00000000" w:rsidRDefault="00000000">
      <w:pPr>
        <w:pStyle w:val="HTML0"/>
        <w:divId w:val="1436707531"/>
        <w:rPr>
          <w:rStyle w:val="HTML"/>
        </w:rPr>
      </w:pPr>
      <w:r>
        <w:rPr>
          <w:rStyle w:val="HTML"/>
        </w:rPr>
        <w:lastRenderedPageBreak/>
        <w:t xml:space="preserve">    </w:t>
      </w:r>
      <w:r>
        <w:rPr>
          <w:rStyle w:val="o"/>
        </w:rPr>
        <w:t>}]</w:t>
      </w:r>
    </w:p>
    <w:p w:rsidR="00000000" w:rsidRDefault="00000000">
      <w:pPr>
        <w:pStyle w:val="HTML0"/>
        <w:divId w:val="1436707531"/>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33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t xml:space="preserve"> </w:t>
            </w:r>
            <w:r>
              <w:rPr>
                <w:rStyle w:val="HTML"/>
              </w:rPr>
              <w:t>unsubscribe</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subscribed channels</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account-greeks</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Currency</w:t>
            </w:r>
          </w:p>
        </w:tc>
      </w:tr>
    </w:tbl>
    <w:p w:rsidR="00000000" w:rsidRDefault="00000000">
      <w:pPr>
        <w:pStyle w:val="a5"/>
        <w:divId w:val="1329481176"/>
      </w:pPr>
      <w:r>
        <w:t>Successful Response Example : single</w:t>
      </w:r>
    </w:p>
    <w:p w:rsidR="00000000" w:rsidRDefault="00000000">
      <w:pPr>
        <w:pStyle w:val="HTML0"/>
        <w:divId w:val="147676492"/>
        <w:rPr>
          <w:rStyle w:val="w"/>
        </w:rPr>
      </w:pPr>
      <w:r>
        <w:rPr>
          <w:rStyle w:val="p"/>
        </w:rPr>
        <w:t>{</w:t>
      </w:r>
    </w:p>
    <w:p w:rsidR="00000000" w:rsidRDefault="00000000">
      <w:pPr>
        <w:pStyle w:val="HTML0"/>
        <w:divId w:val="147676492"/>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147676492"/>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47676492"/>
        <w:rPr>
          <w:rStyle w:val="w"/>
        </w:rPr>
      </w:pPr>
      <w:r>
        <w:rPr>
          <w:rStyle w:val="w"/>
        </w:rPr>
        <w:t xml:space="preserve">        </w:t>
      </w:r>
      <w:r>
        <w:rPr>
          <w:rStyle w:val="nl"/>
        </w:rPr>
        <w:t>"channel"</w:t>
      </w:r>
      <w:r>
        <w:rPr>
          <w:rStyle w:val="p"/>
        </w:rPr>
        <w:t>:</w:t>
      </w:r>
      <w:r>
        <w:rPr>
          <w:rStyle w:val="w"/>
        </w:rPr>
        <w:t xml:space="preserve"> </w:t>
      </w:r>
      <w:r>
        <w:rPr>
          <w:rStyle w:val="s2"/>
        </w:rPr>
        <w:t>"account-greeks"</w:t>
      </w:r>
      <w:r>
        <w:rPr>
          <w:rStyle w:val="p"/>
        </w:rPr>
        <w:t>,</w:t>
      </w:r>
    </w:p>
    <w:p w:rsidR="00000000" w:rsidRDefault="00000000">
      <w:pPr>
        <w:pStyle w:val="HTML0"/>
        <w:divId w:val="147676492"/>
        <w:rPr>
          <w:rStyle w:val="w"/>
        </w:rPr>
      </w:pPr>
      <w:r>
        <w:rPr>
          <w:rStyle w:val="w"/>
        </w:rPr>
        <w:t xml:space="preserve">        </w:t>
      </w:r>
      <w:r>
        <w:rPr>
          <w:rStyle w:val="nl"/>
        </w:rPr>
        <w:t>"ccy"</w:t>
      </w:r>
      <w:r>
        <w:rPr>
          <w:rStyle w:val="p"/>
        </w:rPr>
        <w:t>:</w:t>
      </w:r>
      <w:r>
        <w:rPr>
          <w:rStyle w:val="w"/>
        </w:rPr>
        <w:t xml:space="preserve"> </w:t>
      </w:r>
      <w:r>
        <w:rPr>
          <w:rStyle w:val="s2"/>
        </w:rPr>
        <w:t>"BTC"</w:t>
      </w:r>
    </w:p>
    <w:p w:rsidR="00000000" w:rsidRDefault="00000000">
      <w:pPr>
        <w:pStyle w:val="HTML0"/>
        <w:divId w:val="147676492"/>
        <w:rPr>
          <w:rStyle w:val="w"/>
        </w:rPr>
      </w:pPr>
      <w:r>
        <w:rPr>
          <w:rStyle w:val="w"/>
        </w:rPr>
        <w:t xml:space="preserve">    </w:t>
      </w:r>
      <w:r>
        <w:rPr>
          <w:rStyle w:val="p"/>
        </w:rPr>
        <w:t>},</w:t>
      </w:r>
    </w:p>
    <w:p w:rsidR="00000000" w:rsidRDefault="00000000">
      <w:pPr>
        <w:pStyle w:val="HTML0"/>
        <w:divId w:val="147676492"/>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47676492"/>
        <w:rPr>
          <w:rStyle w:val="w"/>
        </w:rPr>
      </w:pPr>
      <w:r>
        <w:rPr>
          <w:rStyle w:val="p"/>
        </w:rPr>
        <w:t>}</w:t>
      </w:r>
    </w:p>
    <w:p w:rsidR="00000000" w:rsidRDefault="00000000">
      <w:pPr>
        <w:pStyle w:val="a5"/>
        <w:divId w:val="1141925751"/>
      </w:pPr>
      <w:r>
        <w:t>Successful Response Example</w:t>
      </w:r>
    </w:p>
    <w:p w:rsidR="00000000" w:rsidRDefault="00000000">
      <w:pPr>
        <w:pStyle w:val="HTML0"/>
        <w:divId w:val="1597668077"/>
        <w:rPr>
          <w:rStyle w:val="w"/>
        </w:rPr>
      </w:pPr>
      <w:r>
        <w:rPr>
          <w:rStyle w:val="p"/>
        </w:rPr>
        <w:t>{</w:t>
      </w:r>
    </w:p>
    <w:p w:rsidR="00000000" w:rsidRDefault="00000000">
      <w:pPr>
        <w:pStyle w:val="HTML0"/>
        <w:divId w:val="1597668077"/>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1597668077"/>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597668077"/>
        <w:rPr>
          <w:rStyle w:val="w"/>
        </w:rPr>
      </w:pPr>
      <w:r>
        <w:rPr>
          <w:rStyle w:val="w"/>
        </w:rPr>
        <w:t xml:space="preserve">        </w:t>
      </w:r>
      <w:r>
        <w:rPr>
          <w:rStyle w:val="nl"/>
        </w:rPr>
        <w:t>"channel"</w:t>
      </w:r>
      <w:r>
        <w:rPr>
          <w:rStyle w:val="p"/>
        </w:rPr>
        <w:t>:</w:t>
      </w:r>
      <w:r>
        <w:rPr>
          <w:rStyle w:val="w"/>
        </w:rPr>
        <w:t xml:space="preserve"> </w:t>
      </w:r>
      <w:r>
        <w:rPr>
          <w:rStyle w:val="s2"/>
        </w:rPr>
        <w:t>"account-greeks"</w:t>
      </w:r>
    </w:p>
    <w:p w:rsidR="00000000" w:rsidRDefault="00000000">
      <w:pPr>
        <w:pStyle w:val="HTML0"/>
        <w:divId w:val="1597668077"/>
        <w:rPr>
          <w:rStyle w:val="w"/>
        </w:rPr>
      </w:pPr>
      <w:r>
        <w:rPr>
          <w:rStyle w:val="w"/>
        </w:rPr>
        <w:t xml:space="preserve">    </w:t>
      </w:r>
      <w:r>
        <w:rPr>
          <w:rStyle w:val="p"/>
        </w:rPr>
        <w:t>},</w:t>
      </w:r>
    </w:p>
    <w:p w:rsidR="00000000" w:rsidRDefault="00000000">
      <w:pPr>
        <w:pStyle w:val="HTML0"/>
        <w:divId w:val="1597668077"/>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597668077"/>
        <w:rPr>
          <w:rStyle w:val="w"/>
        </w:rPr>
      </w:pPr>
      <w:r>
        <w:rPr>
          <w:rStyle w:val="p"/>
        </w:rPr>
        <w:t>}</w:t>
      </w:r>
    </w:p>
    <w:p w:rsidR="00000000" w:rsidRDefault="00000000">
      <w:pPr>
        <w:pStyle w:val="a5"/>
        <w:divId w:val="2066684949"/>
      </w:pPr>
      <w:r>
        <w:t>Failure Response Example</w:t>
      </w:r>
    </w:p>
    <w:p w:rsidR="00000000" w:rsidRDefault="00000000">
      <w:pPr>
        <w:pStyle w:val="HTML0"/>
        <w:divId w:val="1799764355"/>
        <w:rPr>
          <w:rStyle w:val="w"/>
        </w:rPr>
      </w:pPr>
      <w:r>
        <w:rPr>
          <w:rStyle w:val="p"/>
        </w:rPr>
        <w:t>{</w:t>
      </w:r>
    </w:p>
    <w:p w:rsidR="00000000" w:rsidRDefault="00000000">
      <w:pPr>
        <w:pStyle w:val="HTML0"/>
        <w:divId w:val="1799764355"/>
        <w:rPr>
          <w:rStyle w:val="w"/>
        </w:rPr>
      </w:pPr>
      <w:r>
        <w:rPr>
          <w:rStyle w:val="w"/>
        </w:rPr>
        <w:t xml:space="preserve">    </w:t>
      </w:r>
      <w:r>
        <w:rPr>
          <w:rStyle w:val="nl"/>
        </w:rPr>
        <w:t>"event"</w:t>
      </w:r>
      <w:r>
        <w:rPr>
          <w:rStyle w:val="p"/>
        </w:rPr>
        <w:t>:</w:t>
      </w:r>
      <w:r>
        <w:rPr>
          <w:rStyle w:val="w"/>
        </w:rPr>
        <w:t xml:space="preserve"> </w:t>
      </w:r>
      <w:r>
        <w:rPr>
          <w:rStyle w:val="s2"/>
        </w:rPr>
        <w:t>"error"</w:t>
      </w:r>
      <w:r>
        <w:rPr>
          <w:rStyle w:val="p"/>
        </w:rPr>
        <w:t>,</w:t>
      </w:r>
    </w:p>
    <w:p w:rsidR="00000000" w:rsidRDefault="00000000">
      <w:pPr>
        <w:pStyle w:val="HTML0"/>
        <w:divId w:val="1799764355"/>
        <w:rPr>
          <w:rStyle w:val="w"/>
        </w:rPr>
      </w:pPr>
      <w:r>
        <w:rPr>
          <w:rStyle w:val="w"/>
        </w:rPr>
        <w:t xml:space="preserve">    </w:t>
      </w:r>
      <w:r>
        <w:rPr>
          <w:rStyle w:val="nl"/>
        </w:rPr>
        <w:t>"code"</w:t>
      </w:r>
      <w:r>
        <w:rPr>
          <w:rStyle w:val="p"/>
        </w:rPr>
        <w:t>:</w:t>
      </w:r>
      <w:r>
        <w:rPr>
          <w:rStyle w:val="w"/>
        </w:rPr>
        <w:t xml:space="preserve"> </w:t>
      </w:r>
      <w:r>
        <w:rPr>
          <w:rStyle w:val="s2"/>
        </w:rPr>
        <w:t>"60012"</w:t>
      </w:r>
      <w:r>
        <w:rPr>
          <w:rStyle w:val="p"/>
        </w:rPr>
        <w:t>,</w:t>
      </w:r>
    </w:p>
    <w:p w:rsidR="00000000" w:rsidRDefault="00000000">
      <w:pPr>
        <w:pStyle w:val="HTML0"/>
        <w:divId w:val="1799764355"/>
        <w:rPr>
          <w:rStyle w:val="w"/>
        </w:rPr>
      </w:pPr>
      <w:r>
        <w:rPr>
          <w:rStyle w:val="w"/>
        </w:rPr>
        <w:t xml:space="preserve">    </w:t>
      </w:r>
      <w:r>
        <w:rPr>
          <w:rStyle w:val="nl"/>
        </w:rPr>
        <w:t>"msg"</w:t>
      </w:r>
      <w:r>
        <w:rPr>
          <w:rStyle w:val="p"/>
        </w:rPr>
        <w:t>:</w:t>
      </w:r>
      <w:r>
        <w:rPr>
          <w:rStyle w:val="w"/>
        </w:rPr>
        <w:t xml:space="preserve"> </w:t>
      </w:r>
      <w:r>
        <w:rPr>
          <w:rStyle w:val="s2"/>
        </w:rPr>
        <w:t>"Invalid request: {</w:t>
      </w:r>
      <w:r>
        <w:rPr>
          <w:rStyle w:val="se"/>
        </w:rPr>
        <w:t>\"</w:t>
      </w:r>
      <w:r>
        <w:rPr>
          <w:rStyle w:val="s2"/>
        </w:rPr>
        <w:t>op</w:t>
      </w:r>
      <w:r>
        <w:rPr>
          <w:rStyle w:val="se"/>
        </w:rPr>
        <w:t>\"</w:t>
      </w:r>
      <w:r>
        <w:rPr>
          <w:rStyle w:val="s2"/>
        </w:rPr>
        <w:t xml:space="preserve">: </w:t>
      </w:r>
      <w:r>
        <w:rPr>
          <w:rStyle w:val="se"/>
        </w:rPr>
        <w:t>\"</w:t>
      </w:r>
      <w:r>
        <w:rPr>
          <w:rStyle w:val="s2"/>
        </w:rPr>
        <w:t>subscribe</w:t>
      </w:r>
      <w:r>
        <w:rPr>
          <w:rStyle w:val="se"/>
        </w:rPr>
        <w:t>\"</w:t>
      </w:r>
      <w:r>
        <w:rPr>
          <w:rStyle w:val="s2"/>
        </w:rPr>
        <w:t xml:space="preserve">, </w:t>
      </w:r>
      <w:r>
        <w:rPr>
          <w:rStyle w:val="se"/>
        </w:rPr>
        <w:t>\"</w:t>
      </w:r>
      <w:r>
        <w:rPr>
          <w:rStyle w:val="s2"/>
        </w:rPr>
        <w:t>argss</w:t>
      </w:r>
      <w:r>
        <w:rPr>
          <w:rStyle w:val="se"/>
        </w:rPr>
        <w:t>\"</w:t>
      </w:r>
      <w:r>
        <w:rPr>
          <w:rStyle w:val="s2"/>
        </w:rPr>
        <w:t xml:space="preserve">:[{ </w:t>
      </w:r>
      <w:r>
        <w:rPr>
          <w:rStyle w:val="se"/>
        </w:rPr>
        <w:t>\"</w:t>
      </w:r>
      <w:r>
        <w:rPr>
          <w:rStyle w:val="s2"/>
        </w:rPr>
        <w:t>channel</w:t>
      </w:r>
      <w:r>
        <w:rPr>
          <w:rStyle w:val="se"/>
        </w:rPr>
        <w:t>\"</w:t>
      </w:r>
      <w:r>
        <w:rPr>
          <w:rStyle w:val="s2"/>
        </w:rPr>
        <w:t xml:space="preserve"> : </w:t>
      </w:r>
      <w:r>
        <w:rPr>
          <w:rStyle w:val="se"/>
        </w:rPr>
        <w:t>\"</w:t>
      </w:r>
      <w:r>
        <w:rPr>
          <w:rStyle w:val="s2"/>
        </w:rPr>
        <w:t>account-greeks</w:t>
      </w:r>
      <w:r>
        <w:rPr>
          <w:rStyle w:val="se"/>
        </w:rPr>
        <w:t>\"</w:t>
      </w:r>
      <w:r>
        <w:rPr>
          <w:rStyle w:val="s2"/>
        </w:rPr>
        <w:t xml:space="preserve">, </w:t>
      </w:r>
      <w:r>
        <w:rPr>
          <w:rStyle w:val="se"/>
        </w:rPr>
        <w:t>\"</w:t>
      </w:r>
      <w:r>
        <w:rPr>
          <w:rStyle w:val="s2"/>
        </w:rPr>
        <w:t>ccy</w:t>
      </w:r>
      <w:r>
        <w:rPr>
          <w:rStyle w:val="se"/>
        </w:rPr>
        <w:t>\"</w:t>
      </w:r>
      <w:r>
        <w:rPr>
          <w:rStyle w:val="s2"/>
        </w:rPr>
        <w:t xml:space="preserve"> : </w:t>
      </w:r>
      <w:r>
        <w:rPr>
          <w:rStyle w:val="se"/>
        </w:rPr>
        <w:t>\"</w:t>
      </w:r>
      <w:r>
        <w:rPr>
          <w:rStyle w:val="s2"/>
        </w:rPr>
        <w:t>BTC</w:t>
      </w:r>
      <w:r>
        <w:rPr>
          <w:rStyle w:val="se"/>
        </w:rPr>
        <w:t>\"</w:t>
      </w:r>
      <w:r>
        <w:rPr>
          <w:rStyle w:val="s2"/>
        </w:rPr>
        <w:t>}]}"</w:t>
      </w:r>
      <w:r>
        <w:rPr>
          <w:rStyle w:val="p"/>
        </w:rPr>
        <w:t>,</w:t>
      </w:r>
    </w:p>
    <w:p w:rsidR="00000000" w:rsidRDefault="00000000">
      <w:pPr>
        <w:pStyle w:val="HTML0"/>
        <w:divId w:val="1799764355"/>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799764355"/>
        <w:rPr>
          <w:rStyle w:val="w"/>
        </w:rPr>
      </w:pPr>
      <w:r>
        <w:rPr>
          <w:rStyle w:val="p"/>
        </w:rPr>
        <w:t>}</w:t>
      </w:r>
    </w:p>
    <w:p w:rsidR="00000000" w:rsidRDefault="00000000">
      <w:pPr>
        <w:pStyle w:val="4"/>
        <w:divId w:val="175387555"/>
      </w:pPr>
      <w:r>
        <w:lastRenderedPageBreak/>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33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r>
              <w:br/>
            </w:r>
            <w:r>
              <w:rPr>
                <w:rStyle w:val="HTML"/>
              </w:rPr>
              <w:t>error</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No</w:t>
            </w:r>
          </w:p>
        </w:tc>
        <w:tc>
          <w:tcPr>
            <w:tcW w:w="0" w:type="auto"/>
            <w:vAlign w:val="center"/>
            <w:hideMark/>
          </w:tcPr>
          <w:p w:rsidR="00000000" w:rsidRDefault="00000000">
            <w:r>
              <w:t>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rPr>
                <w:rStyle w:val="HTML"/>
              </w:rPr>
              <w:t>account-greeks</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Currency</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connId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WebSocket connection ID</w:t>
            </w:r>
          </w:p>
        </w:tc>
      </w:tr>
    </w:tbl>
    <w:p w:rsidR="00000000" w:rsidRDefault="00000000">
      <w:pPr>
        <w:pStyle w:val="a5"/>
        <w:divId w:val="614361674"/>
      </w:pPr>
      <w:r>
        <w:t>Push Data Example: single</w:t>
      </w:r>
    </w:p>
    <w:p w:rsidR="00000000" w:rsidRDefault="00000000">
      <w:pPr>
        <w:pStyle w:val="HTML0"/>
        <w:divId w:val="1184633552"/>
        <w:rPr>
          <w:rStyle w:val="w"/>
        </w:rPr>
      </w:pPr>
      <w:r>
        <w:rPr>
          <w:rStyle w:val="p"/>
        </w:rPr>
        <w:t>{</w:t>
      </w:r>
    </w:p>
    <w:p w:rsidR="00000000" w:rsidRDefault="00000000">
      <w:pPr>
        <w:pStyle w:val="HTML0"/>
        <w:divId w:val="1184633552"/>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184633552"/>
        <w:rPr>
          <w:rStyle w:val="w"/>
        </w:rPr>
      </w:pPr>
      <w:r>
        <w:rPr>
          <w:rStyle w:val="w"/>
        </w:rPr>
        <w:t xml:space="preserve">        </w:t>
      </w:r>
      <w:r>
        <w:rPr>
          <w:rStyle w:val="nl"/>
        </w:rPr>
        <w:t>"channel"</w:t>
      </w:r>
      <w:r>
        <w:rPr>
          <w:rStyle w:val="p"/>
        </w:rPr>
        <w:t>:</w:t>
      </w:r>
      <w:r>
        <w:rPr>
          <w:rStyle w:val="w"/>
        </w:rPr>
        <w:t xml:space="preserve"> </w:t>
      </w:r>
      <w:r>
        <w:rPr>
          <w:rStyle w:val="s2"/>
        </w:rPr>
        <w:t>"account-greeks"</w:t>
      </w:r>
      <w:r>
        <w:rPr>
          <w:rStyle w:val="p"/>
        </w:rPr>
        <w:t>,</w:t>
      </w:r>
    </w:p>
    <w:p w:rsidR="00000000" w:rsidRDefault="00000000">
      <w:pPr>
        <w:pStyle w:val="HTML0"/>
        <w:divId w:val="1184633552"/>
        <w:rPr>
          <w:rStyle w:val="w"/>
        </w:rPr>
      </w:pPr>
      <w:r>
        <w:rPr>
          <w:rStyle w:val="w"/>
        </w:rPr>
        <w:t xml:space="preserve">        </w:t>
      </w:r>
      <w:r>
        <w:rPr>
          <w:rStyle w:val="nl"/>
        </w:rPr>
        <w:t>"ccy"</w:t>
      </w:r>
      <w:r>
        <w:rPr>
          <w:rStyle w:val="p"/>
        </w:rPr>
        <w:t>:</w:t>
      </w:r>
      <w:r>
        <w:rPr>
          <w:rStyle w:val="w"/>
        </w:rPr>
        <w:t xml:space="preserve"> </w:t>
      </w:r>
      <w:r>
        <w:rPr>
          <w:rStyle w:val="s2"/>
        </w:rPr>
        <w:t>"BTC"</w:t>
      </w:r>
      <w:r>
        <w:rPr>
          <w:rStyle w:val="p"/>
        </w:rPr>
        <w:t>,</w:t>
      </w:r>
    </w:p>
    <w:p w:rsidR="00000000" w:rsidRDefault="00000000">
      <w:pPr>
        <w:pStyle w:val="HTML0"/>
        <w:divId w:val="1184633552"/>
        <w:rPr>
          <w:rStyle w:val="w"/>
        </w:rPr>
      </w:pPr>
      <w:r>
        <w:rPr>
          <w:rStyle w:val="w"/>
        </w:rPr>
        <w:t xml:space="preserve">        </w:t>
      </w:r>
      <w:r>
        <w:rPr>
          <w:rStyle w:val="nl"/>
        </w:rPr>
        <w:t>"uid"</w:t>
      </w:r>
      <w:r>
        <w:rPr>
          <w:rStyle w:val="p"/>
        </w:rPr>
        <w:t>:</w:t>
      </w:r>
      <w:r>
        <w:rPr>
          <w:rStyle w:val="w"/>
        </w:rPr>
        <w:t xml:space="preserve"> </w:t>
      </w:r>
      <w:r>
        <w:rPr>
          <w:rStyle w:val="s2"/>
        </w:rPr>
        <w:t>"614488474791936"</w:t>
      </w:r>
    </w:p>
    <w:p w:rsidR="00000000" w:rsidRDefault="00000000">
      <w:pPr>
        <w:pStyle w:val="HTML0"/>
        <w:divId w:val="1184633552"/>
        <w:rPr>
          <w:rStyle w:val="w"/>
        </w:rPr>
      </w:pPr>
      <w:r>
        <w:rPr>
          <w:rStyle w:val="w"/>
        </w:rPr>
        <w:t xml:space="preserve">    </w:t>
      </w:r>
      <w:r>
        <w:rPr>
          <w:rStyle w:val="p"/>
        </w:rPr>
        <w:t>},</w:t>
      </w:r>
    </w:p>
    <w:p w:rsidR="00000000" w:rsidRDefault="00000000">
      <w:pPr>
        <w:pStyle w:val="HTML0"/>
        <w:divId w:val="1184633552"/>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184633552"/>
        <w:rPr>
          <w:rStyle w:val="w"/>
        </w:rPr>
      </w:pPr>
      <w:r>
        <w:rPr>
          <w:rStyle w:val="w"/>
        </w:rPr>
        <w:t xml:space="preserve">        </w:t>
      </w:r>
      <w:r>
        <w:rPr>
          <w:rStyle w:val="p"/>
        </w:rPr>
        <w:t>{</w:t>
      </w:r>
    </w:p>
    <w:p w:rsidR="00000000" w:rsidRDefault="00000000">
      <w:pPr>
        <w:pStyle w:val="HTML0"/>
        <w:divId w:val="1184633552"/>
        <w:rPr>
          <w:rStyle w:val="w"/>
        </w:rPr>
      </w:pPr>
      <w:r>
        <w:rPr>
          <w:rStyle w:val="w"/>
        </w:rPr>
        <w:t xml:space="preserve">            </w:t>
      </w:r>
      <w:r>
        <w:rPr>
          <w:rStyle w:val="nl"/>
        </w:rPr>
        <w:t>"ccy"</w:t>
      </w:r>
      <w:r>
        <w:rPr>
          <w:rStyle w:val="p"/>
        </w:rPr>
        <w:t>:</w:t>
      </w:r>
      <w:r>
        <w:rPr>
          <w:rStyle w:val="w"/>
        </w:rPr>
        <w:t xml:space="preserve"> </w:t>
      </w:r>
      <w:r>
        <w:rPr>
          <w:rStyle w:val="s2"/>
        </w:rPr>
        <w:t>"BTC"</w:t>
      </w:r>
      <w:r>
        <w:rPr>
          <w:rStyle w:val="p"/>
        </w:rPr>
        <w:t>,</w:t>
      </w:r>
    </w:p>
    <w:p w:rsidR="00000000" w:rsidRDefault="00000000">
      <w:pPr>
        <w:pStyle w:val="HTML0"/>
        <w:divId w:val="1184633552"/>
        <w:rPr>
          <w:rStyle w:val="w"/>
        </w:rPr>
      </w:pPr>
      <w:r>
        <w:rPr>
          <w:rStyle w:val="w"/>
        </w:rPr>
        <w:t xml:space="preserve">            </w:t>
      </w:r>
      <w:r>
        <w:rPr>
          <w:rStyle w:val="nl"/>
        </w:rPr>
        <w:t>"deltaBS"</w:t>
      </w:r>
      <w:r>
        <w:rPr>
          <w:rStyle w:val="p"/>
        </w:rPr>
        <w:t>:</w:t>
      </w:r>
      <w:r>
        <w:rPr>
          <w:rStyle w:val="w"/>
        </w:rPr>
        <w:t xml:space="preserve"> </w:t>
      </w:r>
      <w:r>
        <w:rPr>
          <w:rStyle w:val="s2"/>
        </w:rPr>
        <w:t>"1.1246665401944310"</w:t>
      </w:r>
      <w:r>
        <w:rPr>
          <w:rStyle w:val="p"/>
        </w:rPr>
        <w:t>,</w:t>
      </w:r>
    </w:p>
    <w:p w:rsidR="00000000" w:rsidRDefault="00000000">
      <w:pPr>
        <w:pStyle w:val="HTML0"/>
        <w:divId w:val="1184633552"/>
        <w:rPr>
          <w:rStyle w:val="w"/>
        </w:rPr>
      </w:pPr>
      <w:r>
        <w:rPr>
          <w:rStyle w:val="w"/>
        </w:rPr>
        <w:t xml:space="preserve">            </w:t>
      </w:r>
      <w:r>
        <w:rPr>
          <w:rStyle w:val="nl"/>
        </w:rPr>
        <w:t>"deltaPA"</w:t>
      </w:r>
      <w:r>
        <w:rPr>
          <w:rStyle w:val="p"/>
        </w:rPr>
        <w:t>:</w:t>
      </w:r>
      <w:r>
        <w:rPr>
          <w:rStyle w:val="w"/>
        </w:rPr>
        <w:t xml:space="preserve"> </w:t>
      </w:r>
      <w:r>
        <w:rPr>
          <w:rStyle w:val="s2"/>
        </w:rPr>
        <w:t>"-0.0074076183688949"</w:t>
      </w:r>
      <w:r>
        <w:rPr>
          <w:rStyle w:val="p"/>
        </w:rPr>
        <w:t>,</w:t>
      </w:r>
    </w:p>
    <w:p w:rsidR="00000000" w:rsidRDefault="00000000">
      <w:pPr>
        <w:pStyle w:val="HTML0"/>
        <w:divId w:val="1184633552"/>
        <w:rPr>
          <w:rStyle w:val="w"/>
        </w:rPr>
      </w:pPr>
      <w:r>
        <w:rPr>
          <w:rStyle w:val="w"/>
        </w:rPr>
        <w:t xml:space="preserve">            </w:t>
      </w:r>
      <w:r>
        <w:rPr>
          <w:rStyle w:val="nl"/>
        </w:rPr>
        <w:t>"gammaBS"</w:t>
      </w:r>
      <w:r>
        <w:rPr>
          <w:rStyle w:val="p"/>
        </w:rPr>
        <w:t>:</w:t>
      </w:r>
      <w:r>
        <w:rPr>
          <w:rStyle w:val="w"/>
        </w:rPr>
        <w:t xml:space="preserve"> </w:t>
      </w:r>
      <w:r>
        <w:rPr>
          <w:rStyle w:val="s2"/>
        </w:rPr>
        <w:t>"0.0000000000000000"</w:t>
      </w:r>
      <w:r>
        <w:rPr>
          <w:rStyle w:val="p"/>
        </w:rPr>
        <w:t>,</w:t>
      </w:r>
    </w:p>
    <w:p w:rsidR="00000000" w:rsidRDefault="00000000">
      <w:pPr>
        <w:pStyle w:val="HTML0"/>
        <w:divId w:val="1184633552"/>
        <w:rPr>
          <w:rStyle w:val="w"/>
        </w:rPr>
      </w:pPr>
      <w:r>
        <w:rPr>
          <w:rStyle w:val="w"/>
        </w:rPr>
        <w:t xml:space="preserve">            </w:t>
      </w:r>
      <w:r>
        <w:rPr>
          <w:rStyle w:val="nl"/>
        </w:rPr>
        <w:t>"gammaPA"</w:t>
      </w:r>
      <w:r>
        <w:rPr>
          <w:rStyle w:val="p"/>
        </w:rPr>
        <w:t>:</w:t>
      </w:r>
      <w:r>
        <w:rPr>
          <w:rStyle w:val="w"/>
        </w:rPr>
        <w:t xml:space="preserve"> </w:t>
      </w:r>
      <w:r>
        <w:rPr>
          <w:rStyle w:val="s2"/>
        </w:rPr>
        <w:t>"0.0148152367377899"</w:t>
      </w:r>
      <w:r>
        <w:rPr>
          <w:rStyle w:val="p"/>
        </w:rPr>
        <w:t>,</w:t>
      </w:r>
    </w:p>
    <w:p w:rsidR="00000000" w:rsidRDefault="00000000">
      <w:pPr>
        <w:pStyle w:val="HTML0"/>
        <w:divId w:val="1184633552"/>
        <w:rPr>
          <w:rStyle w:val="w"/>
        </w:rPr>
      </w:pPr>
      <w:r>
        <w:rPr>
          <w:rStyle w:val="w"/>
        </w:rPr>
        <w:t xml:space="preserve">            </w:t>
      </w:r>
      <w:r>
        <w:rPr>
          <w:rStyle w:val="nl"/>
        </w:rPr>
        <w:t>"thetaBS"</w:t>
      </w:r>
      <w:r>
        <w:rPr>
          <w:rStyle w:val="p"/>
        </w:rPr>
        <w:t>:</w:t>
      </w:r>
      <w:r>
        <w:rPr>
          <w:rStyle w:val="w"/>
        </w:rPr>
        <w:t xml:space="preserve"> </w:t>
      </w:r>
      <w:r>
        <w:rPr>
          <w:rStyle w:val="s2"/>
        </w:rPr>
        <w:t>"2.0356991946421226"</w:t>
      </w:r>
      <w:r>
        <w:rPr>
          <w:rStyle w:val="p"/>
        </w:rPr>
        <w:t>,</w:t>
      </w:r>
    </w:p>
    <w:p w:rsidR="00000000" w:rsidRDefault="00000000">
      <w:pPr>
        <w:pStyle w:val="HTML0"/>
        <w:divId w:val="1184633552"/>
        <w:rPr>
          <w:rStyle w:val="w"/>
        </w:rPr>
      </w:pPr>
      <w:r>
        <w:rPr>
          <w:rStyle w:val="w"/>
        </w:rPr>
        <w:t xml:space="preserve">            </w:t>
      </w:r>
      <w:r>
        <w:rPr>
          <w:rStyle w:val="nl"/>
        </w:rPr>
        <w:t>"thetaPA"</w:t>
      </w:r>
      <w:r>
        <w:rPr>
          <w:rStyle w:val="p"/>
        </w:rPr>
        <w:t>:</w:t>
      </w:r>
      <w:r>
        <w:rPr>
          <w:rStyle w:val="w"/>
        </w:rPr>
        <w:t xml:space="preserve"> </w:t>
      </w:r>
      <w:r>
        <w:rPr>
          <w:rStyle w:val="s2"/>
        </w:rPr>
        <w:t>"-0.0000000200174309"</w:t>
      </w:r>
      <w:r>
        <w:rPr>
          <w:rStyle w:val="p"/>
        </w:rPr>
        <w:t>,</w:t>
      </w:r>
    </w:p>
    <w:p w:rsidR="00000000" w:rsidRDefault="00000000">
      <w:pPr>
        <w:pStyle w:val="HTML0"/>
        <w:divId w:val="1184633552"/>
        <w:rPr>
          <w:rStyle w:val="w"/>
        </w:rPr>
      </w:pPr>
      <w:r>
        <w:rPr>
          <w:rStyle w:val="w"/>
        </w:rPr>
        <w:t xml:space="preserve">            </w:t>
      </w:r>
      <w:r>
        <w:rPr>
          <w:rStyle w:val="nl"/>
        </w:rPr>
        <w:t>"ts"</w:t>
      </w:r>
      <w:r>
        <w:rPr>
          <w:rStyle w:val="p"/>
        </w:rPr>
        <w:t>:</w:t>
      </w:r>
      <w:r>
        <w:rPr>
          <w:rStyle w:val="w"/>
        </w:rPr>
        <w:t xml:space="preserve"> </w:t>
      </w:r>
      <w:r>
        <w:rPr>
          <w:rStyle w:val="s2"/>
        </w:rPr>
        <w:t>"1729179082006"</w:t>
      </w:r>
      <w:r>
        <w:rPr>
          <w:rStyle w:val="p"/>
        </w:rPr>
        <w:t>,</w:t>
      </w:r>
    </w:p>
    <w:p w:rsidR="00000000" w:rsidRDefault="00000000">
      <w:pPr>
        <w:pStyle w:val="HTML0"/>
        <w:divId w:val="1184633552"/>
        <w:rPr>
          <w:rStyle w:val="w"/>
        </w:rPr>
      </w:pPr>
      <w:r>
        <w:rPr>
          <w:rStyle w:val="w"/>
        </w:rPr>
        <w:t xml:space="preserve">            </w:t>
      </w:r>
      <w:r>
        <w:rPr>
          <w:rStyle w:val="nl"/>
        </w:rPr>
        <w:t>"vegaBS"</w:t>
      </w:r>
      <w:r>
        <w:rPr>
          <w:rStyle w:val="p"/>
        </w:rPr>
        <w:t>:</w:t>
      </w:r>
      <w:r>
        <w:rPr>
          <w:rStyle w:val="w"/>
        </w:rPr>
        <w:t xml:space="preserve"> </w:t>
      </w:r>
      <w:r>
        <w:rPr>
          <w:rStyle w:val="s2"/>
        </w:rPr>
        <w:t>"0.0000000000000000"</w:t>
      </w:r>
      <w:r>
        <w:rPr>
          <w:rStyle w:val="p"/>
        </w:rPr>
        <w:t>,</w:t>
      </w:r>
    </w:p>
    <w:p w:rsidR="00000000" w:rsidRDefault="00000000">
      <w:pPr>
        <w:pStyle w:val="HTML0"/>
        <w:divId w:val="1184633552"/>
        <w:rPr>
          <w:rStyle w:val="w"/>
        </w:rPr>
      </w:pPr>
      <w:r>
        <w:rPr>
          <w:rStyle w:val="w"/>
        </w:rPr>
        <w:t xml:space="preserve">            </w:t>
      </w:r>
      <w:r>
        <w:rPr>
          <w:rStyle w:val="nl"/>
        </w:rPr>
        <w:t>"vegaPA"</w:t>
      </w:r>
      <w:r>
        <w:rPr>
          <w:rStyle w:val="p"/>
        </w:rPr>
        <w:t>:</w:t>
      </w:r>
      <w:r>
        <w:rPr>
          <w:rStyle w:val="w"/>
        </w:rPr>
        <w:t xml:space="preserve"> </w:t>
      </w:r>
      <w:r>
        <w:rPr>
          <w:rStyle w:val="s2"/>
        </w:rPr>
        <w:t>"0.0000000000000000"</w:t>
      </w:r>
    </w:p>
    <w:p w:rsidR="00000000" w:rsidRDefault="00000000">
      <w:pPr>
        <w:pStyle w:val="HTML0"/>
        <w:divId w:val="1184633552"/>
        <w:rPr>
          <w:rStyle w:val="w"/>
        </w:rPr>
      </w:pPr>
      <w:r>
        <w:rPr>
          <w:rStyle w:val="w"/>
        </w:rPr>
        <w:t xml:space="preserve">        </w:t>
      </w:r>
      <w:r>
        <w:rPr>
          <w:rStyle w:val="p"/>
        </w:rPr>
        <w:t>}</w:t>
      </w:r>
    </w:p>
    <w:p w:rsidR="00000000" w:rsidRDefault="00000000">
      <w:pPr>
        <w:pStyle w:val="HTML0"/>
        <w:divId w:val="1184633552"/>
        <w:rPr>
          <w:rStyle w:val="w"/>
        </w:rPr>
      </w:pPr>
      <w:r>
        <w:rPr>
          <w:rStyle w:val="w"/>
        </w:rPr>
        <w:t xml:space="preserve">    </w:t>
      </w:r>
      <w:r>
        <w:rPr>
          <w:rStyle w:val="p"/>
        </w:rPr>
        <w:t>]</w:t>
      </w:r>
    </w:p>
    <w:p w:rsidR="00000000" w:rsidRDefault="00000000">
      <w:pPr>
        <w:pStyle w:val="HTML0"/>
        <w:divId w:val="1184633552"/>
        <w:rPr>
          <w:rStyle w:val="w"/>
        </w:rPr>
      </w:pPr>
      <w:r>
        <w:rPr>
          <w:rStyle w:val="p"/>
        </w:rPr>
        <w:t>}</w:t>
      </w:r>
    </w:p>
    <w:p w:rsidR="00000000" w:rsidRDefault="00000000">
      <w:pPr>
        <w:pStyle w:val="a5"/>
        <w:divId w:val="1291670043"/>
      </w:pPr>
      <w:r>
        <w:t>Push Data Example</w:t>
      </w:r>
    </w:p>
    <w:p w:rsidR="00000000" w:rsidRDefault="00000000">
      <w:pPr>
        <w:pStyle w:val="HTML0"/>
        <w:divId w:val="1893694875"/>
        <w:rPr>
          <w:rStyle w:val="w"/>
        </w:rPr>
      </w:pPr>
      <w:r>
        <w:rPr>
          <w:rStyle w:val="p"/>
        </w:rPr>
        <w:t>{</w:t>
      </w:r>
    </w:p>
    <w:p w:rsidR="00000000" w:rsidRDefault="00000000">
      <w:pPr>
        <w:pStyle w:val="HTML0"/>
        <w:divId w:val="1893694875"/>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893694875"/>
        <w:rPr>
          <w:rStyle w:val="w"/>
        </w:rPr>
      </w:pPr>
      <w:r>
        <w:rPr>
          <w:rStyle w:val="w"/>
        </w:rPr>
        <w:t xml:space="preserve">        </w:t>
      </w:r>
      <w:r>
        <w:rPr>
          <w:rStyle w:val="nl"/>
        </w:rPr>
        <w:t>"channel"</w:t>
      </w:r>
      <w:r>
        <w:rPr>
          <w:rStyle w:val="p"/>
        </w:rPr>
        <w:t>:</w:t>
      </w:r>
      <w:r>
        <w:rPr>
          <w:rStyle w:val="w"/>
        </w:rPr>
        <w:t xml:space="preserve"> </w:t>
      </w:r>
      <w:r>
        <w:rPr>
          <w:rStyle w:val="s2"/>
        </w:rPr>
        <w:t>"account-greeks"</w:t>
      </w:r>
      <w:r>
        <w:rPr>
          <w:rStyle w:val="p"/>
        </w:rPr>
        <w:t>,</w:t>
      </w:r>
    </w:p>
    <w:p w:rsidR="00000000" w:rsidRDefault="00000000">
      <w:pPr>
        <w:pStyle w:val="HTML0"/>
        <w:divId w:val="1893694875"/>
        <w:rPr>
          <w:rStyle w:val="w"/>
        </w:rPr>
      </w:pPr>
      <w:r>
        <w:rPr>
          <w:rStyle w:val="w"/>
        </w:rPr>
        <w:lastRenderedPageBreak/>
        <w:t xml:space="preserve">        </w:t>
      </w:r>
      <w:r>
        <w:rPr>
          <w:rStyle w:val="nl"/>
        </w:rPr>
        <w:t>"uid"</w:t>
      </w:r>
      <w:r>
        <w:rPr>
          <w:rStyle w:val="p"/>
        </w:rPr>
        <w:t>:</w:t>
      </w:r>
      <w:r>
        <w:rPr>
          <w:rStyle w:val="w"/>
        </w:rPr>
        <w:t xml:space="preserve"> </w:t>
      </w:r>
      <w:r>
        <w:rPr>
          <w:rStyle w:val="s2"/>
        </w:rPr>
        <w:t>"614488474791936"</w:t>
      </w:r>
    </w:p>
    <w:p w:rsidR="00000000" w:rsidRDefault="00000000">
      <w:pPr>
        <w:pStyle w:val="HTML0"/>
        <w:divId w:val="1893694875"/>
        <w:rPr>
          <w:rStyle w:val="w"/>
        </w:rPr>
      </w:pPr>
      <w:r>
        <w:rPr>
          <w:rStyle w:val="w"/>
        </w:rPr>
        <w:t xml:space="preserve">    </w:t>
      </w:r>
      <w:r>
        <w:rPr>
          <w:rStyle w:val="p"/>
        </w:rPr>
        <w:t>},</w:t>
      </w:r>
    </w:p>
    <w:p w:rsidR="00000000" w:rsidRDefault="00000000">
      <w:pPr>
        <w:pStyle w:val="HTML0"/>
        <w:divId w:val="1893694875"/>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893694875"/>
        <w:rPr>
          <w:rStyle w:val="w"/>
        </w:rPr>
      </w:pPr>
      <w:r>
        <w:rPr>
          <w:rStyle w:val="w"/>
        </w:rPr>
        <w:t xml:space="preserve">        </w:t>
      </w:r>
      <w:r>
        <w:rPr>
          <w:rStyle w:val="p"/>
        </w:rPr>
        <w:t>{</w:t>
      </w:r>
    </w:p>
    <w:p w:rsidR="00000000" w:rsidRDefault="00000000">
      <w:pPr>
        <w:pStyle w:val="HTML0"/>
        <w:divId w:val="1893694875"/>
        <w:rPr>
          <w:rStyle w:val="w"/>
        </w:rPr>
      </w:pPr>
      <w:r>
        <w:rPr>
          <w:rStyle w:val="w"/>
        </w:rPr>
        <w:t xml:space="preserve">            </w:t>
      </w:r>
      <w:r>
        <w:rPr>
          <w:rStyle w:val="nl"/>
        </w:rPr>
        <w:t>"ccy"</w:t>
      </w:r>
      <w:r>
        <w:rPr>
          <w:rStyle w:val="p"/>
        </w:rPr>
        <w:t>:</w:t>
      </w:r>
      <w:r>
        <w:rPr>
          <w:rStyle w:val="w"/>
        </w:rPr>
        <w:t xml:space="preserve"> </w:t>
      </w:r>
      <w:r>
        <w:rPr>
          <w:rStyle w:val="s2"/>
        </w:rPr>
        <w:t>"BTC"</w:t>
      </w:r>
      <w:r>
        <w:rPr>
          <w:rStyle w:val="p"/>
        </w:rPr>
        <w:t>,</w:t>
      </w:r>
    </w:p>
    <w:p w:rsidR="00000000" w:rsidRDefault="00000000">
      <w:pPr>
        <w:pStyle w:val="HTML0"/>
        <w:divId w:val="1893694875"/>
        <w:rPr>
          <w:rStyle w:val="w"/>
        </w:rPr>
      </w:pPr>
      <w:r>
        <w:rPr>
          <w:rStyle w:val="w"/>
        </w:rPr>
        <w:t xml:space="preserve">            </w:t>
      </w:r>
      <w:r>
        <w:rPr>
          <w:rStyle w:val="nl"/>
        </w:rPr>
        <w:t>"deltaBS"</w:t>
      </w:r>
      <w:r>
        <w:rPr>
          <w:rStyle w:val="p"/>
        </w:rPr>
        <w:t>:</w:t>
      </w:r>
      <w:r>
        <w:rPr>
          <w:rStyle w:val="w"/>
        </w:rPr>
        <w:t xml:space="preserve"> </w:t>
      </w:r>
      <w:r>
        <w:rPr>
          <w:rStyle w:val="s2"/>
        </w:rPr>
        <w:t>"1.1246665403011684"</w:t>
      </w:r>
      <w:r>
        <w:rPr>
          <w:rStyle w:val="p"/>
        </w:rPr>
        <w:t>,</w:t>
      </w:r>
    </w:p>
    <w:p w:rsidR="00000000" w:rsidRDefault="00000000">
      <w:pPr>
        <w:pStyle w:val="HTML0"/>
        <w:divId w:val="1893694875"/>
        <w:rPr>
          <w:rStyle w:val="w"/>
        </w:rPr>
      </w:pPr>
      <w:r>
        <w:rPr>
          <w:rStyle w:val="w"/>
        </w:rPr>
        <w:t xml:space="preserve">            </w:t>
      </w:r>
      <w:r>
        <w:rPr>
          <w:rStyle w:val="nl"/>
        </w:rPr>
        <w:t>"deltaPA"</w:t>
      </w:r>
      <w:r>
        <w:rPr>
          <w:rStyle w:val="p"/>
        </w:rPr>
        <w:t>:</w:t>
      </w:r>
      <w:r>
        <w:rPr>
          <w:rStyle w:val="w"/>
        </w:rPr>
        <w:t xml:space="preserve"> </w:t>
      </w:r>
      <w:r>
        <w:rPr>
          <w:rStyle w:val="s2"/>
        </w:rPr>
        <w:t>"-0.0074021163991037"</w:t>
      </w:r>
      <w:r>
        <w:rPr>
          <w:rStyle w:val="p"/>
        </w:rPr>
        <w:t>,</w:t>
      </w:r>
    </w:p>
    <w:p w:rsidR="00000000" w:rsidRDefault="00000000">
      <w:pPr>
        <w:pStyle w:val="HTML0"/>
        <w:divId w:val="1893694875"/>
        <w:rPr>
          <w:rStyle w:val="w"/>
        </w:rPr>
      </w:pPr>
      <w:r>
        <w:rPr>
          <w:rStyle w:val="w"/>
        </w:rPr>
        <w:t xml:space="preserve">            </w:t>
      </w:r>
      <w:r>
        <w:rPr>
          <w:rStyle w:val="nl"/>
        </w:rPr>
        <w:t>"gammaBS"</w:t>
      </w:r>
      <w:r>
        <w:rPr>
          <w:rStyle w:val="p"/>
        </w:rPr>
        <w:t>:</w:t>
      </w:r>
      <w:r>
        <w:rPr>
          <w:rStyle w:val="w"/>
        </w:rPr>
        <w:t xml:space="preserve"> </w:t>
      </w:r>
      <w:r>
        <w:rPr>
          <w:rStyle w:val="s2"/>
        </w:rPr>
        <w:t>"0.0000000000000000"</w:t>
      </w:r>
      <w:r>
        <w:rPr>
          <w:rStyle w:val="p"/>
        </w:rPr>
        <w:t>,</w:t>
      </w:r>
    </w:p>
    <w:p w:rsidR="00000000" w:rsidRDefault="00000000">
      <w:pPr>
        <w:pStyle w:val="HTML0"/>
        <w:divId w:val="1893694875"/>
        <w:rPr>
          <w:rStyle w:val="w"/>
        </w:rPr>
      </w:pPr>
      <w:r>
        <w:rPr>
          <w:rStyle w:val="w"/>
        </w:rPr>
        <w:t xml:space="preserve">            </w:t>
      </w:r>
      <w:r>
        <w:rPr>
          <w:rStyle w:val="nl"/>
        </w:rPr>
        <w:t>"gammaPA"</w:t>
      </w:r>
      <w:r>
        <w:rPr>
          <w:rStyle w:val="p"/>
        </w:rPr>
        <w:t>:</w:t>
      </w:r>
      <w:r>
        <w:rPr>
          <w:rStyle w:val="w"/>
        </w:rPr>
        <w:t xml:space="preserve"> </w:t>
      </w:r>
      <w:r>
        <w:rPr>
          <w:rStyle w:val="s2"/>
        </w:rPr>
        <w:t>"0.0148042327982075"</w:t>
      </w:r>
      <w:r>
        <w:rPr>
          <w:rStyle w:val="p"/>
        </w:rPr>
        <w:t>,</w:t>
      </w:r>
    </w:p>
    <w:p w:rsidR="00000000" w:rsidRDefault="00000000">
      <w:pPr>
        <w:pStyle w:val="HTML0"/>
        <w:divId w:val="1893694875"/>
        <w:rPr>
          <w:rStyle w:val="w"/>
        </w:rPr>
      </w:pPr>
      <w:r>
        <w:rPr>
          <w:rStyle w:val="w"/>
        </w:rPr>
        <w:t xml:space="preserve">            </w:t>
      </w:r>
      <w:r>
        <w:rPr>
          <w:rStyle w:val="nl"/>
        </w:rPr>
        <w:t>"thetaBS"</w:t>
      </w:r>
      <w:r>
        <w:rPr>
          <w:rStyle w:val="p"/>
        </w:rPr>
        <w:t>:</w:t>
      </w:r>
      <w:r>
        <w:rPr>
          <w:rStyle w:val="w"/>
        </w:rPr>
        <w:t xml:space="preserve"> </w:t>
      </w:r>
      <w:r>
        <w:rPr>
          <w:rStyle w:val="s2"/>
        </w:rPr>
        <w:t>"2.1342098201092528"</w:t>
      </w:r>
      <w:r>
        <w:rPr>
          <w:rStyle w:val="p"/>
        </w:rPr>
        <w:t>,</w:t>
      </w:r>
    </w:p>
    <w:p w:rsidR="00000000" w:rsidRDefault="00000000">
      <w:pPr>
        <w:pStyle w:val="HTML0"/>
        <w:divId w:val="1893694875"/>
        <w:rPr>
          <w:rStyle w:val="w"/>
        </w:rPr>
      </w:pPr>
      <w:r>
        <w:rPr>
          <w:rStyle w:val="w"/>
        </w:rPr>
        <w:t xml:space="preserve">            </w:t>
      </w:r>
      <w:r>
        <w:rPr>
          <w:rStyle w:val="nl"/>
        </w:rPr>
        <w:t>"thetaPA"</w:t>
      </w:r>
      <w:r>
        <w:rPr>
          <w:rStyle w:val="p"/>
        </w:rPr>
        <w:t>:</w:t>
      </w:r>
      <w:r>
        <w:rPr>
          <w:rStyle w:val="w"/>
        </w:rPr>
        <w:t xml:space="preserve"> </w:t>
      </w:r>
      <w:r>
        <w:rPr>
          <w:rStyle w:val="s2"/>
        </w:rPr>
        <w:t>"-0.0000000200876441"</w:t>
      </w:r>
      <w:r>
        <w:rPr>
          <w:rStyle w:val="p"/>
        </w:rPr>
        <w:t>,</w:t>
      </w:r>
    </w:p>
    <w:p w:rsidR="00000000" w:rsidRDefault="00000000">
      <w:pPr>
        <w:pStyle w:val="HTML0"/>
        <w:divId w:val="1893694875"/>
        <w:rPr>
          <w:rStyle w:val="w"/>
        </w:rPr>
      </w:pPr>
      <w:r>
        <w:rPr>
          <w:rStyle w:val="w"/>
        </w:rPr>
        <w:t xml:space="preserve">            </w:t>
      </w:r>
      <w:r>
        <w:rPr>
          <w:rStyle w:val="nl"/>
        </w:rPr>
        <w:t>"ts"</w:t>
      </w:r>
      <w:r>
        <w:rPr>
          <w:rStyle w:val="p"/>
        </w:rPr>
        <w:t>:</w:t>
      </w:r>
      <w:r>
        <w:rPr>
          <w:rStyle w:val="w"/>
        </w:rPr>
        <w:t xml:space="preserve"> </w:t>
      </w:r>
      <w:r>
        <w:rPr>
          <w:rStyle w:val="s2"/>
        </w:rPr>
        <w:t>"1729179001692"</w:t>
      </w:r>
      <w:r>
        <w:rPr>
          <w:rStyle w:val="p"/>
        </w:rPr>
        <w:t>,</w:t>
      </w:r>
    </w:p>
    <w:p w:rsidR="00000000" w:rsidRDefault="00000000">
      <w:pPr>
        <w:pStyle w:val="HTML0"/>
        <w:divId w:val="1893694875"/>
        <w:rPr>
          <w:rStyle w:val="w"/>
        </w:rPr>
      </w:pPr>
      <w:r>
        <w:rPr>
          <w:rStyle w:val="w"/>
        </w:rPr>
        <w:t xml:space="preserve">            </w:t>
      </w:r>
      <w:r>
        <w:rPr>
          <w:rStyle w:val="nl"/>
        </w:rPr>
        <w:t>"vegaBS"</w:t>
      </w:r>
      <w:r>
        <w:rPr>
          <w:rStyle w:val="p"/>
        </w:rPr>
        <w:t>:</w:t>
      </w:r>
      <w:r>
        <w:rPr>
          <w:rStyle w:val="w"/>
        </w:rPr>
        <w:t xml:space="preserve"> </w:t>
      </w:r>
      <w:r>
        <w:rPr>
          <w:rStyle w:val="s2"/>
        </w:rPr>
        <w:t>"0.0000000000000000"</w:t>
      </w:r>
      <w:r>
        <w:rPr>
          <w:rStyle w:val="p"/>
        </w:rPr>
        <w:t>,</w:t>
      </w:r>
    </w:p>
    <w:p w:rsidR="00000000" w:rsidRDefault="00000000">
      <w:pPr>
        <w:pStyle w:val="HTML0"/>
        <w:divId w:val="1893694875"/>
        <w:rPr>
          <w:rStyle w:val="w"/>
        </w:rPr>
      </w:pPr>
      <w:r>
        <w:rPr>
          <w:rStyle w:val="w"/>
        </w:rPr>
        <w:t xml:space="preserve">            </w:t>
      </w:r>
      <w:r>
        <w:rPr>
          <w:rStyle w:val="nl"/>
        </w:rPr>
        <w:t>"vegaPA"</w:t>
      </w:r>
      <w:r>
        <w:rPr>
          <w:rStyle w:val="p"/>
        </w:rPr>
        <w:t>:</w:t>
      </w:r>
      <w:r>
        <w:rPr>
          <w:rStyle w:val="w"/>
        </w:rPr>
        <w:t xml:space="preserve"> </w:t>
      </w:r>
      <w:r>
        <w:rPr>
          <w:rStyle w:val="s2"/>
        </w:rPr>
        <w:t>"0.0000000000000000"</w:t>
      </w:r>
    </w:p>
    <w:p w:rsidR="00000000" w:rsidRDefault="00000000">
      <w:pPr>
        <w:pStyle w:val="HTML0"/>
        <w:divId w:val="1893694875"/>
        <w:rPr>
          <w:rStyle w:val="w"/>
        </w:rPr>
      </w:pPr>
      <w:r>
        <w:rPr>
          <w:rStyle w:val="w"/>
        </w:rPr>
        <w:t xml:space="preserve">        </w:t>
      </w:r>
      <w:r>
        <w:rPr>
          <w:rStyle w:val="p"/>
        </w:rPr>
        <w:t>},</w:t>
      </w:r>
    </w:p>
    <w:p w:rsidR="00000000" w:rsidRDefault="00000000">
      <w:pPr>
        <w:pStyle w:val="HTML0"/>
        <w:divId w:val="1893694875"/>
        <w:rPr>
          <w:rStyle w:val="w"/>
        </w:rPr>
      </w:pPr>
      <w:r>
        <w:rPr>
          <w:rStyle w:val="w"/>
        </w:rPr>
        <w:t xml:space="preserve">        </w:t>
      </w:r>
      <w:r>
        <w:rPr>
          <w:rStyle w:val="p"/>
        </w:rPr>
        <w:t>{</w:t>
      </w:r>
    </w:p>
    <w:p w:rsidR="00000000" w:rsidRDefault="00000000">
      <w:pPr>
        <w:pStyle w:val="HTML0"/>
        <w:divId w:val="1893694875"/>
        <w:rPr>
          <w:rStyle w:val="w"/>
        </w:rPr>
      </w:pPr>
      <w:r>
        <w:rPr>
          <w:rStyle w:val="w"/>
        </w:rPr>
        <w:t xml:space="preserve">            </w:t>
      </w:r>
      <w:r>
        <w:rPr>
          <w:rStyle w:val="nl"/>
        </w:rPr>
        <w:t>"ccy"</w:t>
      </w:r>
      <w:r>
        <w:rPr>
          <w:rStyle w:val="p"/>
        </w:rPr>
        <w:t>:</w:t>
      </w:r>
      <w:r>
        <w:rPr>
          <w:rStyle w:val="w"/>
        </w:rPr>
        <w:t xml:space="preserve"> </w:t>
      </w:r>
      <w:r>
        <w:rPr>
          <w:rStyle w:val="s2"/>
        </w:rPr>
        <w:t>"ETH"</w:t>
      </w:r>
      <w:r>
        <w:rPr>
          <w:rStyle w:val="p"/>
        </w:rPr>
        <w:t>,</w:t>
      </w:r>
    </w:p>
    <w:p w:rsidR="00000000" w:rsidRDefault="00000000">
      <w:pPr>
        <w:pStyle w:val="HTML0"/>
        <w:divId w:val="1893694875"/>
        <w:rPr>
          <w:rStyle w:val="w"/>
        </w:rPr>
      </w:pPr>
      <w:r>
        <w:rPr>
          <w:rStyle w:val="w"/>
        </w:rPr>
        <w:t xml:space="preserve">            </w:t>
      </w:r>
      <w:r>
        <w:rPr>
          <w:rStyle w:val="nl"/>
        </w:rPr>
        <w:t>"deltaBS"</w:t>
      </w:r>
      <w:r>
        <w:rPr>
          <w:rStyle w:val="p"/>
        </w:rPr>
        <w:t>:</w:t>
      </w:r>
      <w:r>
        <w:rPr>
          <w:rStyle w:val="w"/>
        </w:rPr>
        <w:t xml:space="preserve"> </w:t>
      </w:r>
      <w:r>
        <w:rPr>
          <w:rStyle w:val="s2"/>
        </w:rPr>
        <w:t>"0.3810670161698570"</w:t>
      </w:r>
      <w:r>
        <w:rPr>
          <w:rStyle w:val="p"/>
        </w:rPr>
        <w:t>,</w:t>
      </w:r>
    </w:p>
    <w:p w:rsidR="00000000" w:rsidRDefault="00000000">
      <w:pPr>
        <w:pStyle w:val="HTML0"/>
        <w:divId w:val="1893694875"/>
        <w:rPr>
          <w:rStyle w:val="w"/>
        </w:rPr>
      </w:pPr>
      <w:r>
        <w:rPr>
          <w:rStyle w:val="w"/>
        </w:rPr>
        <w:t xml:space="preserve">            </w:t>
      </w:r>
      <w:r>
        <w:rPr>
          <w:rStyle w:val="nl"/>
        </w:rPr>
        <w:t>"deltaPA"</w:t>
      </w:r>
      <w:r>
        <w:rPr>
          <w:rStyle w:val="p"/>
        </w:rPr>
        <w:t>:</w:t>
      </w:r>
      <w:r>
        <w:rPr>
          <w:rStyle w:val="w"/>
        </w:rPr>
        <w:t xml:space="preserve"> </w:t>
      </w:r>
      <w:r>
        <w:rPr>
          <w:rStyle w:val="s2"/>
        </w:rPr>
        <w:t>"-0.0688347042402955"</w:t>
      </w:r>
      <w:r>
        <w:rPr>
          <w:rStyle w:val="p"/>
        </w:rPr>
        <w:t>,</w:t>
      </w:r>
    </w:p>
    <w:p w:rsidR="00000000" w:rsidRDefault="00000000">
      <w:pPr>
        <w:pStyle w:val="HTML0"/>
        <w:divId w:val="1893694875"/>
        <w:rPr>
          <w:rStyle w:val="w"/>
        </w:rPr>
      </w:pPr>
      <w:r>
        <w:rPr>
          <w:rStyle w:val="w"/>
        </w:rPr>
        <w:t xml:space="preserve">            </w:t>
      </w:r>
      <w:r>
        <w:rPr>
          <w:rStyle w:val="nl"/>
        </w:rPr>
        <w:t>"gammaBS"</w:t>
      </w:r>
      <w:r>
        <w:rPr>
          <w:rStyle w:val="p"/>
        </w:rPr>
        <w:t>:</w:t>
      </w:r>
      <w:r>
        <w:rPr>
          <w:rStyle w:val="w"/>
        </w:rPr>
        <w:t xml:space="preserve"> </w:t>
      </w:r>
      <w:r>
        <w:rPr>
          <w:rStyle w:val="s2"/>
        </w:rPr>
        <w:t>"-0.0000000000230396"</w:t>
      </w:r>
      <w:r>
        <w:rPr>
          <w:rStyle w:val="p"/>
        </w:rPr>
        <w:t>,</w:t>
      </w:r>
    </w:p>
    <w:p w:rsidR="00000000" w:rsidRDefault="00000000">
      <w:pPr>
        <w:pStyle w:val="HTML0"/>
        <w:divId w:val="1893694875"/>
        <w:rPr>
          <w:rStyle w:val="w"/>
        </w:rPr>
      </w:pPr>
      <w:r>
        <w:rPr>
          <w:rStyle w:val="w"/>
        </w:rPr>
        <w:t xml:space="preserve">            </w:t>
      </w:r>
      <w:r>
        <w:rPr>
          <w:rStyle w:val="nl"/>
        </w:rPr>
        <w:t>"gammaPA"</w:t>
      </w:r>
      <w:r>
        <w:rPr>
          <w:rStyle w:val="p"/>
        </w:rPr>
        <w:t>:</w:t>
      </w:r>
      <w:r>
        <w:rPr>
          <w:rStyle w:val="w"/>
        </w:rPr>
        <w:t xml:space="preserve"> </w:t>
      </w:r>
      <w:r>
        <w:rPr>
          <w:rStyle w:val="s2"/>
        </w:rPr>
        <w:t>"0.1376693483440320"</w:t>
      </w:r>
      <w:r>
        <w:rPr>
          <w:rStyle w:val="p"/>
        </w:rPr>
        <w:t>,</w:t>
      </w:r>
    </w:p>
    <w:p w:rsidR="00000000" w:rsidRDefault="00000000">
      <w:pPr>
        <w:pStyle w:val="HTML0"/>
        <w:divId w:val="1893694875"/>
        <w:rPr>
          <w:rStyle w:val="w"/>
        </w:rPr>
      </w:pPr>
      <w:r>
        <w:rPr>
          <w:rStyle w:val="w"/>
        </w:rPr>
        <w:t xml:space="preserve">            </w:t>
      </w:r>
      <w:r>
        <w:rPr>
          <w:rStyle w:val="nl"/>
        </w:rPr>
        <w:t>"thetaBS"</w:t>
      </w:r>
      <w:r>
        <w:rPr>
          <w:rStyle w:val="p"/>
        </w:rPr>
        <w:t>:</w:t>
      </w:r>
      <w:r>
        <w:rPr>
          <w:rStyle w:val="w"/>
        </w:rPr>
        <w:t xml:space="preserve"> </w:t>
      </w:r>
      <w:r>
        <w:rPr>
          <w:rStyle w:val="s2"/>
        </w:rPr>
        <w:t>"0.3314776517141782"</w:t>
      </w:r>
      <w:r>
        <w:rPr>
          <w:rStyle w:val="p"/>
        </w:rPr>
        <w:t>,</w:t>
      </w:r>
    </w:p>
    <w:p w:rsidR="00000000" w:rsidRDefault="00000000">
      <w:pPr>
        <w:pStyle w:val="HTML0"/>
        <w:divId w:val="1893694875"/>
        <w:rPr>
          <w:rStyle w:val="w"/>
        </w:rPr>
      </w:pPr>
      <w:r>
        <w:rPr>
          <w:rStyle w:val="w"/>
        </w:rPr>
        <w:t xml:space="preserve">            </w:t>
      </w:r>
      <w:r>
        <w:rPr>
          <w:rStyle w:val="nl"/>
        </w:rPr>
        <w:t>"thetaPA"</w:t>
      </w:r>
      <w:r>
        <w:rPr>
          <w:rStyle w:val="p"/>
        </w:rPr>
        <w:t>:</w:t>
      </w:r>
      <w:r>
        <w:rPr>
          <w:rStyle w:val="w"/>
        </w:rPr>
        <w:t xml:space="preserve"> </w:t>
      </w:r>
      <w:r>
        <w:rPr>
          <w:rStyle w:val="s2"/>
        </w:rPr>
        <w:t>"0.0000000001316008"</w:t>
      </w:r>
      <w:r>
        <w:rPr>
          <w:rStyle w:val="p"/>
        </w:rPr>
        <w:t>,</w:t>
      </w:r>
    </w:p>
    <w:p w:rsidR="00000000" w:rsidRDefault="00000000">
      <w:pPr>
        <w:pStyle w:val="HTML0"/>
        <w:divId w:val="1893694875"/>
        <w:rPr>
          <w:rStyle w:val="w"/>
        </w:rPr>
      </w:pPr>
      <w:r>
        <w:rPr>
          <w:rStyle w:val="w"/>
        </w:rPr>
        <w:t xml:space="preserve">            </w:t>
      </w:r>
      <w:r>
        <w:rPr>
          <w:rStyle w:val="nl"/>
        </w:rPr>
        <w:t>"ts"</w:t>
      </w:r>
      <w:r>
        <w:rPr>
          <w:rStyle w:val="p"/>
        </w:rPr>
        <w:t>:</w:t>
      </w:r>
      <w:r>
        <w:rPr>
          <w:rStyle w:val="w"/>
        </w:rPr>
        <w:t xml:space="preserve"> </w:t>
      </w:r>
      <w:r>
        <w:rPr>
          <w:rStyle w:val="s2"/>
        </w:rPr>
        <w:t>"1729179001692"</w:t>
      </w:r>
      <w:r>
        <w:rPr>
          <w:rStyle w:val="p"/>
        </w:rPr>
        <w:t>,</w:t>
      </w:r>
    </w:p>
    <w:p w:rsidR="00000000" w:rsidRDefault="00000000">
      <w:pPr>
        <w:pStyle w:val="HTML0"/>
        <w:divId w:val="1893694875"/>
        <w:rPr>
          <w:rStyle w:val="w"/>
        </w:rPr>
      </w:pPr>
      <w:r>
        <w:rPr>
          <w:rStyle w:val="w"/>
        </w:rPr>
        <w:t xml:space="preserve">            </w:t>
      </w:r>
      <w:r>
        <w:rPr>
          <w:rStyle w:val="nl"/>
        </w:rPr>
        <w:t>"vegaBS"</w:t>
      </w:r>
      <w:r>
        <w:rPr>
          <w:rStyle w:val="p"/>
        </w:rPr>
        <w:t>:</w:t>
      </w:r>
      <w:r>
        <w:rPr>
          <w:rStyle w:val="w"/>
        </w:rPr>
        <w:t xml:space="preserve"> </w:t>
      </w:r>
      <w:r>
        <w:rPr>
          <w:rStyle w:val="s2"/>
        </w:rPr>
        <w:t>"-0.0000000045069794"</w:t>
      </w:r>
      <w:r>
        <w:rPr>
          <w:rStyle w:val="p"/>
        </w:rPr>
        <w:t>,</w:t>
      </w:r>
    </w:p>
    <w:p w:rsidR="00000000" w:rsidRDefault="00000000">
      <w:pPr>
        <w:pStyle w:val="HTML0"/>
        <w:divId w:val="1893694875"/>
        <w:rPr>
          <w:rStyle w:val="w"/>
        </w:rPr>
      </w:pPr>
      <w:r>
        <w:rPr>
          <w:rStyle w:val="w"/>
        </w:rPr>
        <w:t xml:space="preserve">            </w:t>
      </w:r>
      <w:r>
        <w:rPr>
          <w:rStyle w:val="nl"/>
        </w:rPr>
        <w:t>"vegaPA"</w:t>
      </w:r>
      <w:r>
        <w:rPr>
          <w:rStyle w:val="p"/>
        </w:rPr>
        <w:t>:</w:t>
      </w:r>
      <w:r>
        <w:rPr>
          <w:rStyle w:val="w"/>
        </w:rPr>
        <w:t xml:space="preserve"> </w:t>
      </w:r>
      <w:r>
        <w:rPr>
          <w:rStyle w:val="s2"/>
        </w:rPr>
        <w:t>"-0.0000000000017267"</w:t>
      </w:r>
    </w:p>
    <w:p w:rsidR="00000000" w:rsidRDefault="00000000">
      <w:pPr>
        <w:pStyle w:val="HTML0"/>
        <w:divId w:val="1893694875"/>
        <w:rPr>
          <w:rStyle w:val="w"/>
        </w:rPr>
      </w:pPr>
      <w:r>
        <w:rPr>
          <w:rStyle w:val="w"/>
        </w:rPr>
        <w:t xml:space="preserve">        </w:t>
      </w:r>
      <w:r>
        <w:rPr>
          <w:rStyle w:val="p"/>
        </w:rPr>
        <w:t>}</w:t>
      </w:r>
    </w:p>
    <w:p w:rsidR="00000000" w:rsidRDefault="00000000">
      <w:pPr>
        <w:pStyle w:val="HTML0"/>
        <w:divId w:val="1893694875"/>
        <w:rPr>
          <w:rStyle w:val="w"/>
        </w:rPr>
      </w:pPr>
      <w:r>
        <w:rPr>
          <w:rStyle w:val="w"/>
        </w:rPr>
        <w:t xml:space="preserve">    </w:t>
      </w:r>
      <w:r>
        <w:rPr>
          <w:rStyle w:val="p"/>
        </w:rPr>
        <w:t>]</w:t>
      </w:r>
    </w:p>
    <w:p w:rsidR="00000000" w:rsidRDefault="00000000">
      <w:pPr>
        <w:pStyle w:val="HTML0"/>
        <w:divId w:val="1893694875"/>
        <w:rPr>
          <w:rStyle w:val="w"/>
        </w:rPr>
      </w:pPr>
      <w:r>
        <w:rPr>
          <w:rStyle w:val="p"/>
        </w:rPr>
        <w:t>}</w:t>
      </w:r>
    </w:p>
    <w:p w:rsidR="00000000" w:rsidRDefault="00000000">
      <w:pPr>
        <w:pStyle w:val="4"/>
        <w:divId w:val="175387555"/>
      </w:pPr>
      <w:r>
        <w:t>Push data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780"/>
        <w:gridCol w:w="6204"/>
      </w:tblGrid>
      <w:tr w:rsidR="00000000">
        <w:trPr>
          <w:divId w:val="175387555"/>
          <w:tblHeader/>
          <w:tblCellSpacing w:w="15" w:type="dxa"/>
        </w:trPr>
        <w:tc>
          <w:tcPr>
            <w:tcW w:w="0" w:type="auto"/>
            <w:vAlign w:val="center"/>
            <w:hideMark/>
          </w:tcPr>
          <w:p w:rsidR="00000000" w:rsidRDefault="00000000">
            <w:pPr>
              <w:rPr>
                <w:b/>
                <w:bCs/>
              </w:rPr>
            </w:pPr>
            <w:r>
              <w:rPr>
                <w:rStyle w:val="a6"/>
              </w:rPr>
              <w:t>Parameters</w:t>
            </w:r>
          </w:p>
        </w:tc>
        <w:tc>
          <w:tcPr>
            <w:tcW w:w="0" w:type="auto"/>
            <w:vAlign w:val="center"/>
            <w:hideMark/>
          </w:tcPr>
          <w:p w:rsidR="00000000" w:rsidRDefault="00000000">
            <w:pPr>
              <w:rPr>
                <w:b/>
                <w:bCs/>
              </w:rPr>
            </w:pPr>
            <w:r>
              <w:rPr>
                <w:rStyle w:val="a6"/>
              </w:rPr>
              <w:t>Types</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Successfully 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uid</w:t>
            </w:r>
          </w:p>
        </w:tc>
        <w:tc>
          <w:tcPr>
            <w:tcW w:w="0" w:type="auto"/>
            <w:vAlign w:val="center"/>
            <w:hideMark/>
          </w:tcPr>
          <w:p w:rsidR="00000000" w:rsidRDefault="00000000">
            <w:r>
              <w:t>String</w:t>
            </w:r>
          </w:p>
        </w:tc>
        <w:tc>
          <w:tcPr>
            <w:tcW w:w="0" w:type="auto"/>
            <w:vAlign w:val="center"/>
            <w:hideMark/>
          </w:tcPr>
          <w:p w:rsidR="00000000" w:rsidRDefault="00000000">
            <w:r>
              <w:t>User Identifier</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Subscribed data</w:t>
            </w:r>
          </w:p>
        </w:tc>
      </w:tr>
      <w:tr w:rsidR="00000000">
        <w:trPr>
          <w:divId w:val="175387555"/>
          <w:tblCellSpacing w:w="15" w:type="dxa"/>
        </w:trPr>
        <w:tc>
          <w:tcPr>
            <w:tcW w:w="0" w:type="auto"/>
            <w:vAlign w:val="center"/>
            <w:hideMark/>
          </w:tcPr>
          <w:p w:rsidR="00000000" w:rsidRDefault="00000000">
            <w:r>
              <w:t>&gt; deltaBS</w:t>
            </w:r>
          </w:p>
        </w:tc>
        <w:tc>
          <w:tcPr>
            <w:tcW w:w="0" w:type="auto"/>
            <w:vAlign w:val="center"/>
            <w:hideMark/>
          </w:tcPr>
          <w:p w:rsidR="00000000" w:rsidRDefault="00000000">
            <w:r>
              <w:t>String</w:t>
            </w:r>
          </w:p>
        </w:tc>
        <w:tc>
          <w:tcPr>
            <w:tcW w:w="0" w:type="auto"/>
            <w:vAlign w:val="center"/>
            <w:hideMark/>
          </w:tcPr>
          <w:p w:rsidR="00000000" w:rsidRDefault="00000000">
            <w:r>
              <w:t>delta: Black-Scholes Greeks in dollars</w:t>
            </w:r>
          </w:p>
        </w:tc>
      </w:tr>
      <w:tr w:rsidR="00000000">
        <w:trPr>
          <w:divId w:val="175387555"/>
          <w:tblCellSpacing w:w="15" w:type="dxa"/>
        </w:trPr>
        <w:tc>
          <w:tcPr>
            <w:tcW w:w="0" w:type="auto"/>
            <w:vAlign w:val="center"/>
            <w:hideMark/>
          </w:tcPr>
          <w:p w:rsidR="00000000" w:rsidRDefault="00000000">
            <w:r>
              <w:t>&gt; deltaPA</w:t>
            </w:r>
          </w:p>
        </w:tc>
        <w:tc>
          <w:tcPr>
            <w:tcW w:w="0" w:type="auto"/>
            <w:vAlign w:val="center"/>
            <w:hideMark/>
          </w:tcPr>
          <w:p w:rsidR="00000000" w:rsidRDefault="00000000">
            <w:r>
              <w:t>String</w:t>
            </w:r>
          </w:p>
        </w:tc>
        <w:tc>
          <w:tcPr>
            <w:tcW w:w="0" w:type="auto"/>
            <w:vAlign w:val="center"/>
            <w:hideMark/>
          </w:tcPr>
          <w:p w:rsidR="00000000" w:rsidRDefault="00000000">
            <w:r>
              <w:t>delta: Greeks in coins</w:t>
            </w:r>
          </w:p>
        </w:tc>
      </w:tr>
      <w:tr w:rsidR="00000000">
        <w:trPr>
          <w:divId w:val="175387555"/>
          <w:tblCellSpacing w:w="15" w:type="dxa"/>
        </w:trPr>
        <w:tc>
          <w:tcPr>
            <w:tcW w:w="0" w:type="auto"/>
            <w:vAlign w:val="center"/>
            <w:hideMark/>
          </w:tcPr>
          <w:p w:rsidR="00000000" w:rsidRDefault="00000000">
            <w:r>
              <w:t>&gt; gammaBS</w:t>
            </w:r>
          </w:p>
        </w:tc>
        <w:tc>
          <w:tcPr>
            <w:tcW w:w="0" w:type="auto"/>
            <w:vAlign w:val="center"/>
            <w:hideMark/>
          </w:tcPr>
          <w:p w:rsidR="00000000" w:rsidRDefault="00000000">
            <w:r>
              <w:t>String</w:t>
            </w:r>
          </w:p>
        </w:tc>
        <w:tc>
          <w:tcPr>
            <w:tcW w:w="0" w:type="auto"/>
            <w:vAlign w:val="center"/>
            <w:hideMark/>
          </w:tcPr>
          <w:p w:rsidR="00000000" w:rsidRDefault="00000000">
            <w:r>
              <w:t>gamma: Black-Scholes Greeks in dollars, only applicable to OPTION cross</w:t>
            </w:r>
          </w:p>
        </w:tc>
      </w:tr>
      <w:tr w:rsidR="00000000">
        <w:trPr>
          <w:divId w:val="175387555"/>
          <w:tblCellSpacing w:w="15" w:type="dxa"/>
        </w:trPr>
        <w:tc>
          <w:tcPr>
            <w:tcW w:w="0" w:type="auto"/>
            <w:vAlign w:val="center"/>
            <w:hideMark/>
          </w:tcPr>
          <w:p w:rsidR="00000000" w:rsidRDefault="00000000">
            <w:r>
              <w:t>&gt; gammaPA</w:t>
            </w:r>
          </w:p>
        </w:tc>
        <w:tc>
          <w:tcPr>
            <w:tcW w:w="0" w:type="auto"/>
            <w:vAlign w:val="center"/>
            <w:hideMark/>
          </w:tcPr>
          <w:p w:rsidR="00000000" w:rsidRDefault="00000000">
            <w:r>
              <w:t>String</w:t>
            </w:r>
          </w:p>
        </w:tc>
        <w:tc>
          <w:tcPr>
            <w:tcW w:w="0" w:type="auto"/>
            <w:vAlign w:val="center"/>
            <w:hideMark/>
          </w:tcPr>
          <w:p w:rsidR="00000000" w:rsidRDefault="00000000">
            <w:r>
              <w:t>gamma: Greeks in coins, only applicable to OPTION cross</w:t>
            </w:r>
          </w:p>
        </w:tc>
      </w:tr>
      <w:tr w:rsidR="00000000">
        <w:trPr>
          <w:divId w:val="175387555"/>
          <w:tblCellSpacing w:w="15" w:type="dxa"/>
        </w:trPr>
        <w:tc>
          <w:tcPr>
            <w:tcW w:w="0" w:type="auto"/>
            <w:vAlign w:val="center"/>
            <w:hideMark/>
          </w:tcPr>
          <w:p w:rsidR="00000000" w:rsidRDefault="00000000">
            <w:r>
              <w:lastRenderedPageBreak/>
              <w:t>&gt; thetaBS</w:t>
            </w:r>
          </w:p>
        </w:tc>
        <w:tc>
          <w:tcPr>
            <w:tcW w:w="0" w:type="auto"/>
            <w:vAlign w:val="center"/>
            <w:hideMark/>
          </w:tcPr>
          <w:p w:rsidR="00000000" w:rsidRDefault="00000000">
            <w:r>
              <w:t>String</w:t>
            </w:r>
          </w:p>
        </w:tc>
        <w:tc>
          <w:tcPr>
            <w:tcW w:w="0" w:type="auto"/>
            <w:vAlign w:val="center"/>
            <w:hideMark/>
          </w:tcPr>
          <w:p w:rsidR="00000000" w:rsidRDefault="00000000">
            <w:r>
              <w:t>theta: Black-Scholes Greeks in dollars, only applicable to OPTION cross</w:t>
            </w:r>
          </w:p>
        </w:tc>
      </w:tr>
      <w:tr w:rsidR="00000000">
        <w:trPr>
          <w:divId w:val="175387555"/>
          <w:tblCellSpacing w:w="15" w:type="dxa"/>
        </w:trPr>
        <w:tc>
          <w:tcPr>
            <w:tcW w:w="0" w:type="auto"/>
            <w:vAlign w:val="center"/>
            <w:hideMark/>
          </w:tcPr>
          <w:p w:rsidR="00000000" w:rsidRDefault="00000000">
            <w:r>
              <w:t>&gt; thetaPA</w:t>
            </w:r>
          </w:p>
        </w:tc>
        <w:tc>
          <w:tcPr>
            <w:tcW w:w="0" w:type="auto"/>
            <w:vAlign w:val="center"/>
            <w:hideMark/>
          </w:tcPr>
          <w:p w:rsidR="00000000" w:rsidRDefault="00000000">
            <w:r>
              <w:t>String</w:t>
            </w:r>
          </w:p>
        </w:tc>
        <w:tc>
          <w:tcPr>
            <w:tcW w:w="0" w:type="auto"/>
            <w:vAlign w:val="center"/>
            <w:hideMark/>
          </w:tcPr>
          <w:p w:rsidR="00000000" w:rsidRDefault="00000000">
            <w:r>
              <w:t>theta: Greeks in coins, only applicable to OPTION cross</w:t>
            </w:r>
          </w:p>
        </w:tc>
      </w:tr>
      <w:tr w:rsidR="00000000">
        <w:trPr>
          <w:divId w:val="175387555"/>
          <w:tblCellSpacing w:w="15" w:type="dxa"/>
        </w:trPr>
        <w:tc>
          <w:tcPr>
            <w:tcW w:w="0" w:type="auto"/>
            <w:vAlign w:val="center"/>
            <w:hideMark/>
          </w:tcPr>
          <w:p w:rsidR="00000000" w:rsidRDefault="00000000">
            <w:r>
              <w:t>&gt; vegaBS</w:t>
            </w:r>
          </w:p>
        </w:tc>
        <w:tc>
          <w:tcPr>
            <w:tcW w:w="0" w:type="auto"/>
            <w:vAlign w:val="center"/>
            <w:hideMark/>
          </w:tcPr>
          <w:p w:rsidR="00000000" w:rsidRDefault="00000000">
            <w:r>
              <w:t>String</w:t>
            </w:r>
          </w:p>
        </w:tc>
        <w:tc>
          <w:tcPr>
            <w:tcW w:w="0" w:type="auto"/>
            <w:vAlign w:val="center"/>
            <w:hideMark/>
          </w:tcPr>
          <w:p w:rsidR="00000000" w:rsidRDefault="00000000">
            <w:r>
              <w:t>vega: Black-Scholes Greeks in dollars, only applicable to OPTION cross</w:t>
            </w:r>
          </w:p>
        </w:tc>
      </w:tr>
      <w:tr w:rsidR="00000000">
        <w:trPr>
          <w:divId w:val="175387555"/>
          <w:tblCellSpacing w:w="15" w:type="dxa"/>
        </w:trPr>
        <w:tc>
          <w:tcPr>
            <w:tcW w:w="0" w:type="auto"/>
            <w:vAlign w:val="center"/>
            <w:hideMark/>
          </w:tcPr>
          <w:p w:rsidR="00000000" w:rsidRDefault="00000000">
            <w:r>
              <w:t>&gt; vegaPA</w:t>
            </w:r>
          </w:p>
        </w:tc>
        <w:tc>
          <w:tcPr>
            <w:tcW w:w="0" w:type="auto"/>
            <w:vAlign w:val="center"/>
            <w:hideMark/>
          </w:tcPr>
          <w:p w:rsidR="00000000" w:rsidRDefault="00000000">
            <w:r>
              <w:t>String</w:t>
            </w:r>
          </w:p>
        </w:tc>
        <w:tc>
          <w:tcPr>
            <w:tcW w:w="0" w:type="auto"/>
            <w:vAlign w:val="center"/>
            <w:hideMark/>
          </w:tcPr>
          <w:p w:rsidR="00000000" w:rsidRDefault="00000000">
            <w:r>
              <w:t>vega: Greeks in coins, only applicable to OPTION cross</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Currency</w:t>
            </w:r>
          </w:p>
        </w:tc>
      </w:tr>
      <w:tr w:rsidR="00000000">
        <w:trPr>
          <w:divId w:val="175387555"/>
          <w:tblCellSpacing w:w="15" w:type="dxa"/>
        </w:trPr>
        <w:tc>
          <w:tcPr>
            <w:tcW w:w="0" w:type="auto"/>
            <w:vAlign w:val="center"/>
            <w:hideMark/>
          </w:tcPr>
          <w:p w:rsidR="00000000" w:rsidRDefault="00000000">
            <w:r>
              <w:t>&gt; ts</w:t>
            </w:r>
          </w:p>
        </w:tc>
        <w:tc>
          <w:tcPr>
            <w:tcW w:w="0" w:type="auto"/>
            <w:vAlign w:val="center"/>
            <w:hideMark/>
          </w:tcPr>
          <w:p w:rsidR="00000000" w:rsidRDefault="00000000">
            <w:r>
              <w:t>String</w:t>
            </w:r>
          </w:p>
        </w:tc>
        <w:tc>
          <w:tcPr>
            <w:tcW w:w="0" w:type="auto"/>
            <w:vAlign w:val="center"/>
            <w:hideMark/>
          </w:tcPr>
          <w:p w:rsidR="00000000" w:rsidRDefault="00000000">
            <w:r>
              <w:t>Push time of account greeks, Unix timestamp format in milliseconds, e.g. 1597026383085</w:t>
            </w:r>
          </w:p>
        </w:tc>
      </w:tr>
    </w:tbl>
    <w:p w:rsidR="00000000" w:rsidRDefault="00000000">
      <w:pPr>
        <w:divId w:val="175387555"/>
      </w:pPr>
      <w:r>
        <w:br/>
        <w:t xml:space="preserve">- The account greeks data is sent on event basis and regular basis </w:t>
      </w:r>
      <w:r>
        <w:br/>
        <w:t xml:space="preserve">- The event push is not pushed in real-time. It is aggregated and pushed at a fixed time interval, around 50ms. For example, if multiple events occur within a fixed time interval, the system will aggregate them into a single message and push it at the end of the fixed time interval. If the data volume is too large, it may be split into multiple messages. </w:t>
      </w:r>
      <w:r>
        <w:br/>
        <w:t xml:space="preserve">- The regular push sends updates regardless of whether there are activities or not. </w:t>
      </w:r>
      <w:r>
        <w:br/>
        <w:t xml:space="preserve">- Only currencies in the account will be pushed. If the data is too large to be sent in a single push message, it will be split into multiple messages. </w:t>
      </w:r>
      <w:r>
        <w:br/>
        <w:t xml:space="preserve">- For example, when subscribing to account-greeks channel without specifying ccy and there are 5 currencies are with non-zero balance, all 5 currencies data will be pushed in initial snapshot and in regular interval. Subsequently when there is change in balance or equity of an token, only the incremental data of that currency will be pushed triggered by this change. </w:t>
      </w:r>
    </w:p>
    <w:p w:rsidR="00000000" w:rsidRDefault="00000000">
      <w:pPr>
        <w:pStyle w:val="1"/>
        <w:divId w:val="175387555"/>
      </w:pPr>
      <w:r>
        <w:t>Order Book Trading</w:t>
      </w:r>
    </w:p>
    <w:p w:rsidR="00000000" w:rsidRDefault="00000000">
      <w:pPr>
        <w:pStyle w:val="2"/>
        <w:divId w:val="175387555"/>
      </w:pPr>
      <w:r>
        <w:t>Trade</w:t>
      </w:r>
    </w:p>
    <w:p w:rsidR="00000000" w:rsidRDefault="00000000">
      <w:pPr>
        <w:pStyle w:val="a5"/>
        <w:divId w:val="175387555"/>
      </w:pPr>
      <w:r>
        <w:t xml:space="preserve">All </w:t>
      </w:r>
      <w:r>
        <w:rPr>
          <w:rStyle w:val="HTML"/>
        </w:rPr>
        <w:t>Trade</w:t>
      </w:r>
      <w:r>
        <w:t xml:space="preserve"> API endpoints require authentication.</w:t>
      </w:r>
    </w:p>
    <w:p w:rsidR="00000000" w:rsidRDefault="00000000">
      <w:pPr>
        <w:pStyle w:val="3"/>
        <w:divId w:val="175387555"/>
      </w:pPr>
      <w:r>
        <w:t>POST / Place order</w:t>
      </w:r>
    </w:p>
    <w:p w:rsidR="00000000" w:rsidRDefault="00000000">
      <w:pPr>
        <w:pStyle w:val="a5"/>
        <w:divId w:val="175387555"/>
      </w:pPr>
      <w:r>
        <w:t>You can place an order only if you have sufficient funds.</w:t>
      </w:r>
    </w:p>
    <w:p w:rsidR="00000000" w:rsidRDefault="00000000">
      <w:pPr>
        <w:pStyle w:val="4"/>
        <w:divId w:val="175387555"/>
      </w:pPr>
      <w:r>
        <w:lastRenderedPageBreak/>
        <w:t>Rate Limit: 60 requests per 2 seconds</w:t>
      </w:r>
    </w:p>
    <w:p w:rsidR="00000000" w:rsidRDefault="00000000">
      <w:pPr>
        <w:pStyle w:val="4"/>
        <w:divId w:val="175387555"/>
      </w:pPr>
      <w:r>
        <w:t>Rate Limit of lead instruments for Copy Trading: 4 requests per 2 seconds</w:t>
      </w:r>
    </w:p>
    <w:p w:rsidR="00000000" w:rsidRDefault="00000000">
      <w:pPr>
        <w:pStyle w:val="4"/>
        <w:divId w:val="175387555"/>
      </w:pPr>
      <w:r>
        <w:t>Rate limit rule (except Options): UserID + Instrument ID</w:t>
      </w:r>
    </w:p>
    <w:p w:rsidR="00000000" w:rsidRDefault="00000000">
      <w:pPr>
        <w:pStyle w:val="4"/>
        <w:divId w:val="175387555"/>
      </w:pPr>
      <w:r>
        <w:t>Rate limit rule (Options only): UserID + Instrument Family</w:t>
      </w:r>
    </w:p>
    <w:p w:rsidR="00000000" w:rsidRDefault="00000000">
      <w:pPr>
        <w:pStyle w:val="a5"/>
        <w:divId w:val="175387555"/>
      </w:pPr>
      <w:r>
        <w:t xml:space="preserve">Rate limit of this endpoint will also be affected by the rules </w:t>
      </w:r>
      <w:hyperlink r:id="rId594" w:anchor="overview-rate-limits-sub-account-rate-limit" w:history="1">
        <w:r>
          <w:rPr>
            <w:rStyle w:val="a3"/>
          </w:rPr>
          <w:t>Sub-account rate limit</w:t>
        </w:r>
      </w:hyperlink>
      <w:r>
        <w:t xml:space="preserve"> and </w:t>
      </w:r>
      <w:hyperlink r:id="rId595" w:anchor="overview-rate-limits-fill-ratio-based-sub-account-rate-limit" w:history="1">
        <w:r>
          <w:rPr>
            <w:rStyle w:val="a3"/>
          </w:rPr>
          <w:t>Fill ratio based sub-account rate limit</w:t>
        </w:r>
      </w:hyperlink>
      <w:r>
        <w:t>.</w:t>
      </w:r>
    </w:p>
    <w:p w:rsidR="00000000" w:rsidRDefault="00000000">
      <w:pPr>
        <w:pStyle w:val="4"/>
        <w:divId w:val="175387555"/>
      </w:pPr>
      <w:r>
        <w:t>HTTP Request</w:t>
      </w:r>
    </w:p>
    <w:p w:rsidR="00000000" w:rsidRDefault="00000000">
      <w:pPr>
        <w:pStyle w:val="a5"/>
        <w:divId w:val="175387555"/>
      </w:pPr>
      <w:r>
        <w:rPr>
          <w:rStyle w:val="HTML"/>
        </w:rPr>
        <w:t>POST /api/v5/trade/order</w:t>
      </w:r>
    </w:p>
    <w:p w:rsidR="00000000" w:rsidRDefault="00000000">
      <w:pPr>
        <w:pStyle w:val="a5"/>
        <w:divId w:val="1701665860"/>
      </w:pPr>
      <w:r>
        <w:t>Request Example</w:t>
      </w:r>
    </w:p>
    <w:p w:rsidR="00000000" w:rsidRDefault="00000000">
      <w:pPr>
        <w:pStyle w:val="HTML0"/>
        <w:divId w:val="1208295040"/>
        <w:rPr>
          <w:rStyle w:val="HTML"/>
        </w:rPr>
      </w:pPr>
      <w:r>
        <w:rPr>
          <w:rStyle w:val="HTML"/>
        </w:rPr>
        <w:t xml:space="preserve"> place order </w:t>
      </w:r>
      <w:r>
        <w:rPr>
          <w:rStyle w:val="k"/>
        </w:rPr>
        <w:t xml:space="preserve">for </w:t>
      </w:r>
      <w:r>
        <w:rPr>
          <w:rStyle w:val="HTML"/>
        </w:rPr>
        <w:t>SPOT</w:t>
      </w:r>
    </w:p>
    <w:p w:rsidR="00000000" w:rsidRDefault="00000000">
      <w:pPr>
        <w:pStyle w:val="HTML0"/>
        <w:divId w:val="1208295040"/>
        <w:rPr>
          <w:rStyle w:val="HTML"/>
        </w:rPr>
      </w:pPr>
      <w:r>
        <w:rPr>
          <w:rStyle w:val="HTML"/>
        </w:rPr>
        <w:t xml:space="preserve"> POST /api/v5/trade/order</w:t>
      </w:r>
    </w:p>
    <w:p w:rsidR="00000000" w:rsidRDefault="00000000">
      <w:pPr>
        <w:pStyle w:val="HTML0"/>
        <w:divId w:val="1208295040"/>
        <w:rPr>
          <w:rStyle w:val="HTML"/>
        </w:rPr>
      </w:pPr>
      <w:r>
        <w:rPr>
          <w:rStyle w:val="HTML"/>
        </w:rPr>
        <w:t xml:space="preserve"> body</w:t>
      </w:r>
    </w:p>
    <w:p w:rsidR="00000000" w:rsidRDefault="00000000">
      <w:pPr>
        <w:pStyle w:val="HTML0"/>
        <w:divId w:val="1208295040"/>
        <w:rPr>
          <w:rStyle w:val="HTML"/>
        </w:rPr>
      </w:pPr>
      <w:r>
        <w:rPr>
          <w:rStyle w:val="HTML"/>
        </w:rPr>
        <w:t xml:space="preserve"> </w:t>
      </w:r>
      <w:r>
        <w:rPr>
          <w:rStyle w:val="o"/>
        </w:rPr>
        <w:t>{</w:t>
      </w:r>
    </w:p>
    <w:p w:rsidR="00000000" w:rsidRDefault="00000000">
      <w:pPr>
        <w:pStyle w:val="HTML0"/>
        <w:divId w:val="1208295040"/>
        <w:rPr>
          <w:rStyle w:val="HTML"/>
        </w:rPr>
      </w:pPr>
      <w:r>
        <w:rPr>
          <w:rStyle w:val="HTML"/>
        </w:rPr>
        <w:t xml:space="preserve">    </w:t>
      </w:r>
      <w:r>
        <w:rPr>
          <w:rStyle w:val="s2"/>
        </w:rPr>
        <w:t>"instId"</w:t>
      </w:r>
      <w:r>
        <w:rPr>
          <w:rStyle w:val="HTML"/>
        </w:rPr>
        <w:t>:</w:t>
      </w:r>
      <w:r>
        <w:rPr>
          <w:rStyle w:val="s2"/>
        </w:rPr>
        <w:t>"BTC-USDT"</w:t>
      </w:r>
      <w:r>
        <w:rPr>
          <w:rStyle w:val="HTML"/>
        </w:rPr>
        <w:t>,</w:t>
      </w:r>
    </w:p>
    <w:p w:rsidR="00000000" w:rsidRDefault="00000000">
      <w:pPr>
        <w:pStyle w:val="HTML0"/>
        <w:divId w:val="1208295040"/>
        <w:rPr>
          <w:rStyle w:val="HTML"/>
        </w:rPr>
      </w:pPr>
      <w:r>
        <w:rPr>
          <w:rStyle w:val="HTML"/>
        </w:rPr>
        <w:t xml:space="preserve">    </w:t>
      </w:r>
      <w:r>
        <w:rPr>
          <w:rStyle w:val="s2"/>
        </w:rPr>
        <w:t>"tdMode"</w:t>
      </w:r>
      <w:r>
        <w:rPr>
          <w:rStyle w:val="HTML"/>
        </w:rPr>
        <w:t>:</w:t>
      </w:r>
      <w:r>
        <w:rPr>
          <w:rStyle w:val="s2"/>
        </w:rPr>
        <w:t>"cash"</w:t>
      </w:r>
      <w:r>
        <w:rPr>
          <w:rStyle w:val="HTML"/>
        </w:rPr>
        <w:t>,</w:t>
      </w:r>
    </w:p>
    <w:p w:rsidR="00000000" w:rsidRDefault="00000000">
      <w:pPr>
        <w:pStyle w:val="HTML0"/>
        <w:divId w:val="1208295040"/>
        <w:rPr>
          <w:rStyle w:val="HTML"/>
        </w:rPr>
      </w:pPr>
      <w:r>
        <w:rPr>
          <w:rStyle w:val="HTML"/>
        </w:rPr>
        <w:t xml:space="preserve">    </w:t>
      </w:r>
      <w:r>
        <w:rPr>
          <w:rStyle w:val="s2"/>
        </w:rPr>
        <w:t>"clOrdId"</w:t>
      </w:r>
      <w:r>
        <w:rPr>
          <w:rStyle w:val="HTML"/>
        </w:rPr>
        <w:t>:</w:t>
      </w:r>
      <w:r>
        <w:rPr>
          <w:rStyle w:val="s2"/>
        </w:rPr>
        <w:t>"b15"</w:t>
      </w:r>
      <w:r>
        <w:rPr>
          <w:rStyle w:val="HTML"/>
        </w:rPr>
        <w:t>,</w:t>
      </w:r>
    </w:p>
    <w:p w:rsidR="00000000" w:rsidRDefault="00000000">
      <w:pPr>
        <w:pStyle w:val="HTML0"/>
        <w:divId w:val="1208295040"/>
        <w:rPr>
          <w:rStyle w:val="HTML"/>
        </w:rPr>
      </w:pPr>
      <w:r>
        <w:rPr>
          <w:rStyle w:val="HTML"/>
        </w:rPr>
        <w:t xml:space="preserve">    </w:t>
      </w:r>
      <w:r>
        <w:rPr>
          <w:rStyle w:val="s2"/>
        </w:rPr>
        <w:t>"side"</w:t>
      </w:r>
      <w:r>
        <w:rPr>
          <w:rStyle w:val="HTML"/>
        </w:rPr>
        <w:t>:</w:t>
      </w:r>
      <w:r>
        <w:rPr>
          <w:rStyle w:val="s2"/>
        </w:rPr>
        <w:t>"buy"</w:t>
      </w:r>
      <w:r>
        <w:rPr>
          <w:rStyle w:val="HTML"/>
        </w:rPr>
        <w:t>,</w:t>
      </w:r>
    </w:p>
    <w:p w:rsidR="00000000" w:rsidRDefault="00000000">
      <w:pPr>
        <w:pStyle w:val="HTML0"/>
        <w:divId w:val="1208295040"/>
        <w:rPr>
          <w:rStyle w:val="HTML"/>
        </w:rPr>
      </w:pPr>
      <w:r>
        <w:rPr>
          <w:rStyle w:val="HTML"/>
        </w:rPr>
        <w:t xml:space="preserve">    </w:t>
      </w:r>
      <w:r>
        <w:rPr>
          <w:rStyle w:val="s2"/>
        </w:rPr>
        <w:t>"ordType"</w:t>
      </w:r>
      <w:r>
        <w:rPr>
          <w:rStyle w:val="HTML"/>
        </w:rPr>
        <w:t>:</w:t>
      </w:r>
      <w:r>
        <w:rPr>
          <w:rStyle w:val="s2"/>
        </w:rPr>
        <w:t>"limit"</w:t>
      </w:r>
      <w:r>
        <w:rPr>
          <w:rStyle w:val="HTML"/>
        </w:rPr>
        <w:t>,</w:t>
      </w:r>
    </w:p>
    <w:p w:rsidR="00000000" w:rsidRDefault="00000000">
      <w:pPr>
        <w:pStyle w:val="HTML0"/>
        <w:divId w:val="1208295040"/>
        <w:rPr>
          <w:rStyle w:val="HTML"/>
        </w:rPr>
      </w:pPr>
      <w:r>
        <w:rPr>
          <w:rStyle w:val="HTML"/>
        </w:rPr>
        <w:t xml:space="preserve">    </w:t>
      </w:r>
      <w:r>
        <w:rPr>
          <w:rStyle w:val="s2"/>
        </w:rPr>
        <w:t>"px"</w:t>
      </w:r>
      <w:r>
        <w:rPr>
          <w:rStyle w:val="HTML"/>
        </w:rPr>
        <w:t>:</w:t>
      </w:r>
      <w:r>
        <w:rPr>
          <w:rStyle w:val="s2"/>
        </w:rPr>
        <w:t>"2.15"</w:t>
      </w:r>
      <w:r>
        <w:rPr>
          <w:rStyle w:val="HTML"/>
        </w:rPr>
        <w:t>,</w:t>
      </w:r>
    </w:p>
    <w:p w:rsidR="00000000" w:rsidRDefault="00000000">
      <w:pPr>
        <w:pStyle w:val="HTML0"/>
        <w:divId w:val="1208295040"/>
        <w:rPr>
          <w:rStyle w:val="HTML"/>
        </w:rPr>
      </w:pPr>
      <w:r>
        <w:rPr>
          <w:rStyle w:val="HTML"/>
        </w:rPr>
        <w:t xml:space="preserve">    </w:t>
      </w:r>
      <w:r>
        <w:rPr>
          <w:rStyle w:val="s2"/>
        </w:rPr>
        <w:t>"sz"</w:t>
      </w:r>
      <w:r>
        <w:rPr>
          <w:rStyle w:val="HTML"/>
        </w:rPr>
        <w:t>:</w:t>
      </w:r>
      <w:r>
        <w:rPr>
          <w:rStyle w:val="s2"/>
        </w:rPr>
        <w:t>"2"</w:t>
      </w:r>
    </w:p>
    <w:p w:rsidR="00000000" w:rsidRDefault="00000000">
      <w:pPr>
        <w:pStyle w:val="HTML0"/>
        <w:divId w:val="1208295040"/>
        <w:rPr>
          <w:rStyle w:val="HTML"/>
        </w:rPr>
      </w:pPr>
      <w:r>
        <w:rPr>
          <w:rStyle w:val="o"/>
        </w:rPr>
        <w:t>}</w:t>
      </w:r>
    </w:p>
    <w:p w:rsidR="00000000" w:rsidRDefault="00000000">
      <w:pPr>
        <w:pStyle w:val="HTML0"/>
        <w:divId w:val="524365825"/>
        <w:rPr>
          <w:rStyle w:val="HTML"/>
          <w:vanish/>
        </w:rPr>
      </w:pPr>
      <w:r>
        <w:rPr>
          <w:rStyle w:val="kn"/>
          <w:vanish/>
        </w:rPr>
        <w:t>import</w:t>
      </w:r>
      <w:r>
        <w:rPr>
          <w:rStyle w:val="HTML"/>
          <w:vanish/>
        </w:rPr>
        <w:t xml:space="preserve"> </w:t>
      </w:r>
      <w:r>
        <w:rPr>
          <w:rStyle w:val="nn"/>
          <w:vanish/>
        </w:rPr>
        <w:t>okx.Trade</w:t>
      </w:r>
      <w:r>
        <w:rPr>
          <w:rStyle w:val="HTML"/>
          <w:vanish/>
        </w:rPr>
        <w:t xml:space="preserve"> </w:t>
      </w:r>
      <w:r>
        <w:rPr>
          <w:rStyle w:val="k"/>
          <w:vanish/>
        </w:rPr>
        <w:t>as</w:t>
      </w:r>
      <w:r>
        <w:rPr>
          <w:rStyle w:val="HTML"/>
          <w:vanish/>
        </w:rPr>
        <w:t xml:space="preserve"> </w:t>
      </w:r>
      <w:r>
        <w:rPr>
          <w:rStyle w:val="n"/>
          <w:vanish/>
        </w:rPr>
        <w:t>Trade</w:t>
      </w:r>
    </w:p>
    <w:p w:rsidR="00000000" w:rsidRDefault="00000000">
      <w:pPr>
        <w:pStyle w:val="HTML0"/>
        <w:divId w:val="524365825"/>
        <w:rPr>
          <w:rStyle w:val="HTML"/>
          <w:vanish/>
        </w:rPr>
      </w:pPr>
    </w:p>
    <w:p w:rsidR="00000000" w:rsidRDefault="00000000">
      <w:pPr>
        <w:pStyle w:val="HTML0"/>
        <w:divId w:val="524365825"/>
        <w:rPr>
          <w:rStyle w:val="c1"/>
          <w:vanish/>
        </w:rPr>
      </w:pPr>
      <w:r>
        <w:rPr>
          <w:rStyle w:val="c1"/>
          <w:vanish/>
        </w:rPr>
        <w:t># API initialization</w:t>
      </w:r>
    </w:p>
    <w:p w:rsidR="00000000" w:rsidRDefault="00000000">
      <w:pPr>
        <w:pStyle w:val="HTML0"/>
        <w:divId w:val="524365825"/>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524365825"/>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524365825"/>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524365825"/>
        <w:rPr>
          <w:rStyle w:val="HTML"/>
          <w:vanish/>
        </w:rPr>
      </w:pPr>
    </w:p>
    <w:p w:rsidR="00000000" w:rsidRDefault="00000000">
      <w:pPr>
        <w:pStyle w:val="HTML0"/>
        <w:divId w:val="524365825"/>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 0, Demo trading: 1</w:t>
      </w:r>
    </w:p>
    <w:p w:rsidR="00000000" w:rsidRDefault="00000000">
      <w:pPr>
        <w:pStyle w:val="HTML0"/>
        <w:divId w:val="524365825"/>
        <w:rPr>
          <w:rStyle w:val="HTML"/>
          <w:vanish/>
        </w:rPr>
      </w:pPr>
    </w:p>
    <w:p w:rsidR="00000000" w:rsidRDefault="00000000">
      <w:pPr>
        <w:pStyle w:val="HTML0"/>
        <w:divId w:val="524365825"/>
        <w:rPr>
          <w:rStyle w:val="HTML"/>
          <w:vanish/>
        </w:rPr>
      </w:pPr>
      <w:r>
        <w:rPr>
          <w:rStyle w:val="n"/>
          <w:vanish/>
        </w:rPr>
        <w:t>tradeAPI</w:t>
      </w:r>
      <w:r>
        <w:rPr>
          <w:rStyle w:val="HTML"/>
          <w:vanish/>
        </w:rPr>
        <w:t xml:space="preserve"> </w:t>
      </w:r>
      <w:r>
        <w:rPr>
          <w:rStyle w:val="o"/>
          <w:vanish/>
        </w:rPr>
        <w:t>=</w:t>
      </w:r>
      <w:r>
        <w:rPr>
          <w:rStyle w:val="HTML"/>
          <w:vanish/>
        </w:rPr>
        <w:t xml:space="preserve"> </w:t>
      </w:r>
      <w:r>
        <w:rPr>
          <w:rStyle w:val="n"/>
          <w:vanish/>
        </w:rPr>
        <w:t>Trade</w:t>
      </w:r>
      <w:r>
        <w:rPr>
          <w:rStyle w:val="p"/>
          <w:vanish/>
        </w:rPr>
        <w:t>.</w:t>
      </w:r>
      <w:r>
        <w:rPr>
          <w:rStyle w:val="n"/>
          <w:vanish/>
        </w:rPr>
        <w:t>TradeAPI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524365825"/>
        <w:rPr>
          <w:rStyle w:val="HTML"/>
          <w:vanish/>
        </w:rPr>
      </w:pPr>
    </w:p>
    <w:p w:rsidR="00000000" w:rsidRDefault="00000000">
      <w:pPr>
        <w:pStyle w:val="HTML0"/>
        <w:divId w:val="524365825"/>
        <w:rPr>
          <w:rStyle w:val="c1"/>
          <w:vanish/>
        </w:rPr>
      </w:pPr>
      <w:r>
        <w:rPr>
          <w:rStyle w:val="c1"/>
          <w:vanish/>
        </w:rPr>
        <w:t># Spot mode, limit order</w:t>
      </w:r>
    </w:p>
    <w:p w:rsidR="00000000" w:rsidRDefault="00000000">
      <w:pPr>
        <w:pStyle w:val="HTML0"/>
        <w:divId w:val="524365825"/>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tradeAPI</w:t>
      </w:r>
      <w:r>
        <w:rPr>
          <w:rStyle w:val="p"/>
          <w:vanish/>
        </w:rPr>
        <w:t>.</w:t>
      </w:r>
      <w:r>
        <w:rPr>
          <w:rStyle w:val="n"/>
          <w:vanish/>
        </w:rPr>
        <w:t>place_order</w:t>
      </w:r>
      <w:r>
        <w:rPr>
          <w:rStyle w:val="p"/>
          <w:vanish/>
        </w:rPr>
        <w:t>(</w:t>
      </w:r>
    </w:p>
    <w:p w:rsidR="00000000" w:rsidRDefault="00000000">
      <w:pPr>
        <w:pStyle w:val="HTML0"/>
        <w:divId w:val="524365825"/>
        <w:rPr>
          <w:rStyle w:val="HTML"/>
          <w:vanish/>
        </w:rPr>
      </w:pPr>
      <w:r>
        <w:rPr>
          <w:rStyle w:val="HTML"/>
          <w:vanish/>
        </w:rPr>
        <w:t xml:space="preserve">    </w:t>
      </w:r>
      <w:r>
        <w:rPr>
          <w:rStyle w:val="n"/>
          <w:vanish/>
        </w:rPr>
        <w:t>instId</w:t>
      </w:r>
      <w:r>
        <w:rPr>
          <w:rStyle w:val="o"/>
          <w:vanish/>
        </w:rPr>
        <w:t>=</w:t>
      </w:r>
      <w:r>
        <w:rPr>
          <w:rStyle w:val="s"/>
          <w:vanish/>
        </w:rPr>
        <w:t>"BTC-USDT"</w:t>
      </w:r>
      <w:r>
        <w:rPr>
          <w:rStyle w:val="p"/>
          <w:vanish/>
        </w:rPr>
        <w:t>,</w:t>
      </w:r>
    </w:p>
    <w:p w:rsidR="00000000" w:rsidRDefault="00000000">
      <w:pPr>
        <w:pStyle w:val="HTML0"/>
        <w:divId w:val="524365825"/>
        <w:rPr>
          <w:rStyle w:val="HTML"/>
          <w:vanish/>
        </w:rPr>
      </w:pPr>
      <w:r>
        <w:rPr>
          <w:rStyle w:val="HTML"/>
          <w:vanish/>
        </w:rPr>
        <w:t xml:space="preserve">    </w:t>
      </w:r>
      <w:r>
        <w:rPr>
          <w:rStyle w:val="n"/>
          <w:vanish/>
        </w:rPr>
        <w:t>tdMode</w:t>
      </w:r>
      <w:r>
        <w:rPr>
          <w:rStyle w:val="o"/>
          <w:vanish/>
        </w:rPr>
        <w:t>=</w:t>
      </w:r>
      <w:r>
        <w:rPr>
          <w:rStyle w:val="s"/>
          <w:vanish/>
        </w:rPr>
        <w:t>"cash"</w:t>
      </w:r>
      <w:r>
        <w:rPr>
          <w:rStyle w:val="p"/>
          <w:vanish/>
        </w:rPr>
        <w:t>,</w:t>
      </w:r>
    </w:p>
    <w:p w:rsidR="00000000" w:rsidRDefault="00000000">
      <w:pPr>
        <w:pStyle w:val="HTML0"/>
        <w:divId w:val="524365825"/>
        <w:rPr>
          <w:rStyle w:val="HTML"/>
          <w:vanish/>
        </w:rPr>
      </w:pPr>
      <w:r>
        <w:rPr>
          <w:rStyle w:val="HTML"/>
          <w:vanish/>
        </w:rPr>
        <w:t xml:space="preserve">    </w:t>
      </w:r>
      <w:r>
        <w:rPr>
          <w:rStyle w:val="n"/>
          <w:vanish/>
        </w:rPr>
        <w:t>clOrdId</w:t>
      </w:r>
      <w:r>
        <w:rPr>
          <w:rStyle w:val="o"/>
          <w:vanish/>
        </w:rPr>
        <w:t>=</w:t>
      </w:r>
      <w:r>
        <w:rPr>
          <w:rStyle w:val="s"/>
          <w:vanish/>
        </w:rPr>
        <w:t>"b15"</w:t>
      </w:r>
      <w:r>
        <w:rPr>
          <w:rStyle w:val="p"/>
          <w:vanish/>
        </w:rPr>
        <w:t>,</w:t>
      </w:r>
    </w:p>
    <w:p w:rsidR="00000000" w:rsidRDefault="00000000">
      <w:pPr>
        <w:pStyle w:val="HTML0"/>
        <w:divId w:val="524365825"/>
        <w:rPr>
          <w:rStyle w:val="HTML"/>
          <w:vanish/>
        </w:rPr>
      </w:pPr>
      <w:r>
        <w:rPr>
          <w:rStyle w:val="HTML"/>
          <w:vanish/>
        </w:rPr>
        <w:t xml:space="preserve">    </w:t>
      </w:r>
      <w:r>
        <w:rPr>
          <w:rStyle w:val="n"/>
          <w:vanish/>
        </w:rPr>
        <w:t>side</w:t>
      </w:r>
      <w:r>
        <w:rPr>
          <w:rStyle w:val="o"/>
          <w:vanish/>
        </w:rPr>
        <w:t>=</w:t>
      </w:r>
      <w:r>
        <w:rPr>
          <w:rStyle w:val="s"/>
          <w:vanish/>
        </w:rPr>
        <w:t>"buy"</w:t>
      </w:r>
      <w:r>
        <w:rPr>
          <w:rStyle w:val="p"/>
          <w:vanish/>
        </w:rPr>
        <w:t>,</w:t>
      </w:r>
    </w:p>
    <w:p w:rsidR="00000000" w:rsidRDefault="00000000">
      <w:pPr>
        <w:pStyle w:val="HTML0"/>
        <w:divId w:val="524365825"/>
        <w:rPr>
          <w:rStyle w:val="HTML"/>
          <w:vanish/>
        </w:rPr>
      </w:pPr>
      <w:r>
        <w:rPr>
          <w:rStyle w:val="HTML"/>
          <w:vanish/>
        </w:rPr>
        <w:t xml:space="preserve">    </w:t>
      </w:r>
      <w:r>
        <w:rPr>
          <w:rStyle w:val="n"/>
          <w:vanish/>
        </w:rPr>
        <w:t>ordType</w:t>
      </w:r>
      <w:r>
        <w:rPr>
          <w:rStyle w:val="o"/>
          <w:vanish/>
        </w:rPr>
        <w:t>=</w:t>
      </w:r>
      <w:r>
        <w:rPr>
          <w:rStyle w:val="s"/>
          <w:vanish/>
        </w:rPr>
        <w:t>"limit"</w:t>
      </w:r>
      <w:r>
        <w:rPr>
          <w:rStyle w:val="p"/>
          <w:vanish/>
        </w:rPr>
        <w:t>,</w:t>
      </w:r>
    </w:p>
    <w:p w:rsidR="00000000" w:rsidRDefault="00000000">
      <w:pPr>
        <w:pStyle w:val="HTML0"/>
        <w:divId w:val="524365825"/>
        <w:rPr>
          <w:rStyle w:val="HTML"/>
          <w:vanish/>
        </w:rPr>
      </w:pPr>
      <w:r>
        <w:rPr>
          <w:rStyle w:val="HTML"/>
          <w:vanish/>
        </w:rPr>
        <w:t xml:space="preserve">    </w:t>
      </w:r>
      <w:r>
        <w:rPr>
          <w:rStyle w:val="n"/>
          <w:vanish/>
        </w:rPr>
        <w:t>px</w:t>
      </w:r>
      <w:r>
        <w:rPr>
          <w:rStyle w:val="o"/>
          <w:vanish/>
        </w:rPr>
        <w:t>=</w:t>
      </w:r>
      <w:r>
        <w:rPr>
          <w:rStyle w:val="s"/>
          <w:vanish/>
        </w:rPr>
        <w:t>"2.15"</w:t>
      </w:r>
      <w:r>
        <w:rPr>
          <w:rStyle w:val="p"/>
          <w:vanish/>
        </w:rPr>
        <w:t>,</w:t>
      </w:r>
    </w:p>
    <w:p w:rsidR="00000000" w:rsidRDefault="00000000">
      <w:pPr>
        <w:pStyle w:val="HTML0"/>
        <w:divId w:val="524365825"/>
        <w:rPr>
          <w:rStyle w:val="HTML"/>
          <w:vanish/>
        </w:rPr>
      </w:pPr>
      <w:r>
        <w:rPr>
          <w:rStyle w:val="HTML"/>
          <w:vanish/>
        </w:rPr>
        <w:t xml:space="preserve">    </w:t>
      </w:r>
      <w:r>
        <w:rPr>
          <w:rStyle w:val="n"/>
          <w:vanish/>
        </w:rPr>
        <w:t>sz</w:t>
      </w:r>
      <w:r>
        <w:rPr>
          <w:rStyle w:val="o"/>
          <w:vanish/>
        </w:rPr>
        <w:t>=</w:t>
      </w:r>
      <w:r>
        <w:rPr>
          <w:rStyle w:val="s"/>
          <w:vanish/>
        </w:rPr>
        <w:t>"2"</w:t>
      </w:r>
    </w:p>
    <w:p w:rsidR="00000000" w:rsidRDefault="00000000">
      <w:pPr>
        <w:pStyle w:val="HTML0"/>
        <w:divId w:val="524365825"/>
        <w:rPr>
          <w:rStyle w:val="HTML"/>
          <w:vanish/>
        </w:rPr>
      </w:pPr>
      <w:r>
        <w:rPr>
          <w:rStyle w:val="p"/>
          <w:vanish/>
        </w:rPr>
        <w:t>)</w:t>
      </w:r>
    </w:p>
    <w:p w:rsidR="00000000" w:rsidRDefault="00000000">
      <w:pPr>
        <w:pStyle w:val="HTML0"/>
        <w:divId w:val="524365825"/>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5"/>
        <w:gridCol w:w="900"/>
        <w:gridCol w:w="1380"/>
        <w:gridCol w:w="547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Instrument ID, e.g. </w:t>
            </w:r>
            <w:r>
              <w:rPr>
                <w:rStyle w:val="HTML"/>
              </w:rPr>
              <w:t>BTC-USDT</w:t>
            </w:r>
          </w:p>
        </w:tc>
      </w:tr>
      <w:tr w:rsidR="00000000">
        <w:trPr>
          <w:divId w:val="175387555"/>
          <w:tblCellSpacing w:w="15" w:type="dxa"/>
        </w:trPr>
        <w:tc>
          <w:tcPr>
            <w:tcW w:w="0" w:type="auto"/>
            <w:vAlign w:val="center"/>
            <w:hideMark/>
          </w:tcPr>
          <w:p w:rsidR="00000000" w:rsidRDefault="00000000">
            <w:r>
              <w:t>tdMode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Trade mode</w:t>
            </w:r>
            <w:r>
              <w:br/>
              <w:t xml:space="preserve">Margin mode </w:t>
            </w:r>
            <w:r>
              <w:rPr>
                <w:rStyle w:val="HTML"/>
              </w:rPr>
              <w:t>cross</w:t>
            </w:r>
            <w:r>
              <w:t xml:space="preserve"> </w:t>
            </w:r>
            <w:r>
              <w:rPr>
                <w:rStyle w:val="HTML"/>
              </w:rPr>
              <w:t>isolated</w:t>
            </w:r>
            <w:r>
              <w:br/>
              <w:t xml:space="preserve">Non-Margin mode </w:t>
            </w:r>
            <w:r>
              <w:rPr>
                <w:rStyle w:val="HTML"/>
              </w:rPr>
              <w:t>cash</w:t>
            </w:r>
            <w:r>
              <w:br/>
            </w:r>
            <w:r>
              <w:rPr>
                <w:rStyle w:val="HTML"/>
              </w:rPr>
              <w:t>spot_isolated</w:t>
            </w:r>
            <w:r>
              <w:t xml:space="preserve"> (only applicable to SPOT lead trading, </w:t>
            </w:r>
            <w:r>
              <w:rPr>
                <w:rStyle w:val="HTML"/>
              </w:rPr>
              <w:t>tdMode</w:t>
            </w:r>
            <w:r>
              <w:t xml:space="preserve"> should be </w:t>
            </w:r>
            <w:r>
              <w:rPr>
                <w:rStyle w:val="HTML"/>
              </w:rPr>
              <w:t>spot_isolated</w:t>
            </w:r>
            <w:r>
              <w:t xml:space="preserve"> for </w:t>
            </w:r>
            <w:r>
              <w:rPr>
                <w:rStyle w:val="HTML"/>
              </w:rPr>
              <w:t>SPOT</w:t>
            </w:r>
            <w:r>
              <w:t xml:space="preserve"> lead trading.)</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Margin currency </w:t>
            </w:r>
            <w:r>
              <w:br/>
              <w:t xml:space="preserve">Only applicable to </w:t>
            </w:r>
            <w:r>
              <w:rPr>
                <w:rStyle w:val="HTML"/>
              </w:rPr>
              <w:t>cross</w:t>
            </w:r>
            <w:r>
              <w:t xml:space="preserve"> </w:t>
            </w:r>
            <w:r>
              <w:rPr>
                <w:rStyle w:val="HTML"/>
              </w:rPr>
              <w:t>MARGIN</w:t>
            </w:r>
            <w:r>
              <w:t xml:space="preserve"> orders in </w:t>
            </w:r>
            <w:r>
              <w:rPr>
                <w:rStyle w:val="HTML"/>
              </w:rPr>
              <w:t>Spot and futures mode</w:t>
            </w:r>
            <w:r>
              <w:t>.</w:t>
            </w:r>
          </w:p>
        </w:tc>
      </w:tr>
      <w:tr w:rsidR="00000000">
        <w:trPr>
          <w:divId w:val="175387555"/>
          <w:tblCellSpacing w:w="15" w:type="dxa"/>
        </w:trPr>
        <w:tc>
          <w:tcPr>
            <w:tcW w:w="0" w:type="auto"/>
            <w:vAlign w:val="center"/>
            <w:hideMark/>
          </w:tcPr>
          <w:p w:rsidR="00000000" w:rsidRDefault="00000000">
            <w:r>
              <w:lastRenderedPageBreak/>
              <w:t>clOrdId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Client Order ID as assigned by the client </w:t>
            </w:r>
            <w:r>
              <w:br/>
              <w:t>A combination of case-sensitive alphanumerics, all numbers, or all letters of up to 32 characters.</w:t>
            </w:r>
            <w:r>
              <w:br/>
              <w:t>Only applicable to general order. It will not be posted to algoId when placing TP/SL order after the general order is filled completely.</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Order tag </w:t>
            </w:r>
            <w:r>
              <w:br/>
              <w:t>A combination of case-sensitive alphanumerics, all numbers, or all letters of up to 16 characters.</w:t>
            </w:r>
          </w:p>
        </w:tc>
      </w:tr>
      <w:tr w:rsidR="00000000">
        <w:trPr>
          <w:divId w:val="175387555"/>
          <w:tblCellSpacing w:w="15" w:type="dxa"/>
        </w:trPr>
        <w:tc>
          <w:tcPr>
            <w:tcW w:w="0" w:type="auto"/>
            <w:vAlign w:val="center"/>
            <w:hideMark/>
          </w:tcPr>
          <w:p w:rsidR="00000000" w:rsidRDefault="00000000">
            <w:r>
              <w:t>side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Order side, </w:t>
            </w:r>
            <w:r>
              <w:rPr>
                <w:rStyle w:val="HTML"/>
              </w:rPr>
              <w:t>buy</w:t>
            </w:r>
            <w:r>
              <w:t xml:space="preserve"> </w:t>
            </w:r>
            <w:r>
              <w:rPr>
                <w:rStyle w:val="HTML"/>
              </w:rPr>
              <w:t>sell</w:t>
            </w:r>
          </w:p>
        </w:tc>
      </w:tr>
      <w:tr w:rsidR="00000000">
        <w:trPr>
          <w:divId w:val="175387555"/>
          <w:tblCellSpacing w:w="15" w:type="dxa"/>
        </w:trPr>
        <w:tc>
          <w:tcPr>
            <w:tcW w:w="0" w:type="auto"/>
            <w:vAlign w:val="center"/>
            <w:hideMark/>
          </w:tcPr>
          <w:p w:rsidR="00000000" w:rsidRDefault="00000000">
            <w:r>
              <w:t>posSide</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Position side </w:t>
            </w:r>
            <w:r>
              <w:br/>
              <w:t xml:space="preserve">The default is </w:t>
            </w:r>
            <w:r>
              <w:rPr>
                <w:rStyle w:val="HTML"/>
              </w:rPr>
              <w:t>net</w:t>
            </w:r>
            <w:r>
              <w:t xml:space="preserve"> in the </w:t>
            </w:r>
            <w:r>
              <w:rPr>
                <w:rStyle w:val="HTML"/>
              </w:rPr>
              <w:t>net</w:t>
            </w:r>
            <w:r>
              <w:t xml:space="preserve"> mode </w:t>
            </w:r>
            <w:r>
              <w:br/>
              <w:t xml:space="preserve">It is required in the </w:t>
            </w:r>
            <w:r>
              <w:rPr>
                <w:rStyle w:val="HTML"/>
              </w:rPr>
              <w:t>long/short</w:t>
            </w:r>
            <w:r>
              <w:t xml:space="preserve"> mode, and can only be </w:t>
            </w:r>
            <w:r>
              <w:rPr>
                <w:rStyle w:val="HTML"/>
              </w:rPr>
              <w:t>long</w:t>
            </w:r>
            <w:r>
              <w:t xml:space="preserve"> or </w:t>
            </w:r>
            <w:r>
              <w:rPr>
                <w:rStyle w:val="HTML"/>
              </w:rPr>
              <w:t>short</w:t>
            </w:r>
            <w:r>
              <w:t xml:space="preserve">. </w:t>
            </w:r>
            <w:r>
              <w:br/>
              <w:t xml:space="preserve">Only applicable to </w:t>
            </w:r>
            <w:r>
              <w:rPr>
                <w:rStyle w:val="HTML"/>
              </w:rPr>
              <w:t>FUTURES</w:t>
            </w:r>
            <w:r>
              <w:t>/</w:t>
            </w:r>
            <w:r>
              <w:rPr>
                <w:rStyle w:val="HTML"/>
              </w:rPr>
              <w:t>SWAP</w:t>
            </w:r>
            <w:r>
              <w:t>.</w:t>
            </w:r>
          </w:p>
        </w:tc>
      </w:tr>
      <w:tr w:rsidR="00000000">
        <w:trPr>
          <w:divId w:val="175387555"/>
          <w:tblCellSpacing w:w="15" w:type="dxa"/>
        </w:trPr>
        <w:tc>
          <w:tcPr>
            <w:tcW w:w="0" w:type="auto"/>
            <w:vAlign w:val="center"/>
            <w:hideMark/>
          </w:tcPr>
          <w:p w:rsidR="00000000" w:rsidRDefault="00000000">
            <w:r>
              <w:t>ordType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Order type </w:t>
            </w:r>
            <w:r>
              <w:br/>
            </w:r>
            <w:r>
              <w:rPr>
                <w:rStyle w:val="HTML"/>
              </w:rPr>
              <w:t>market</w:t>
            </w:r>
            <w:r>
              <w:t xml:space="preserve">: Market order </w:t>
            </w:r>
            <w:r>
              <w:br/>
            </w:r>
            <w:r>
              <w:rPr>
                <w:rStyle w:val="HTML"/>
              </w:rPr>
              <w:t>limit</w:t>
            </w:r>
            <w:r>
              <w:t xml:space="preserve">: Limit order </w:t>
            </w:r>
            <w:r>
              <w:br/>
            </w:r>
            <w:r>
              <w:rPr>
                <w:rStyle w:val="HTML"/>
              </w:rPr>
              <w:t>post_only</w:t>
            </w:r>
            <w:r>
              <w:t xml:space="preserve">: Post-only order </w:t>
            </w:r>
            <w:r>
              <w:br/>
            </w:r>
            <w:r>
              <w:rPr>
                <w:rStyle w:val="HTML"/>
              </w:rPr>
              <w:t>fok</w:t>
            </w:r>
            <w:r>
              <w:t xml:space="preserve">: Fill-or-kill order </w:t>
            </w:r>
            <w:r>
              <w:br/>
            </w:r>
            <w:r>
              <w:rPr>
                <w:rStyle w:val="HTML"/>
              </w:rPr>
              <w:t>ioc</w:t>
            </w:r>
            <w:r>
              <w:t xml:space="preserve">: Immediate-or-cancel order </w:t>
            </w:r>
            <w:r>
              <w:br/>
            </w:r>
            <w:r>
              <w:rPr>
                <w:rStyle w:val="HTML"/>
              </w:rPr>
              <w:t>optimal_limit_ioc</w:t>
            </w:r>
            <w:r>
              <w:t>: Market order with immediate-or-cancel order (applicable only to Expiry Futures and Perpetual Futures).</w:t>
            </w:r>
            <w:r>
              <w:br/>
            </w:r>
            <w:r>
              <w:rPr>
                <w:rStyle w:val="HTML"/>
              </w:rPr>
              <w:t>mmp</w:t>
            </w:r>
            <w:r>
              <w:t xml:space="preserve">: Market Maker Protection (only applicable to Option in Portfolio Margin mode) </w:t>
            </w:r>
            <w:r>
              <w:br/>
            </w:r>
            <w:r>
              <w:rPr>
                <w:rStyle w:val="HTML"/>
              </w:rPr>
              <w:t>mmp_and_post_only</w:t>
            </w:r>
            <w:r>
              <w:t>: Market Maker Protection and Post-only order(only applicable to Option in Portfolio Margin mode)</w:t>
            </w:r>
          </w:p>
        </w:tc>
      </w:tr>
      <w:tr w:rsidR="00000000">
        <w:trPr>
          <w:divId w:val="175387555"/>
          <w:tblCellSpacing w:w="15" w:type="dxa"/>
        </w:trPr>
        <w:tc>
          <w:tcPr>
            <w:tcW w:w="0" w:type="auto"/>
            <w:vAlign w:val="center"/>
            <w:hideMark/>
          </w:tcPr>
          <w:p w:rsidR="00000000" w:rsidRDefault="00000000">
            <w:r>
              <w:t>sz</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Quantity to buy or sell</w:t>
            </w:r>
          </w:p>
        </w:tc>
      </w:tr>
      <w:tr w:rsidR="00000000">
        <w:trPr>
          <w:divId w:val="175387555"/>
          <w:tblCellSpacing w:w="15" w:type="dxa"/>
        </w:trPr>
        <w:tc>
          <w:tcPr>
            <w:tcW w:w="0" w:type="auto"/>
            <w:vAlign w:val="center"/>
            <w:hideMark/>
          </w:tcPr>
          <w:p w:rsidR="00000000" w:rsidRDefault="00000000">
            <w:r>
              <w:t>px</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Order price. Only applicable to </w:t>
            </w:r>
            <w:r>
              <w:rPr>
                <w:rStyle w:val="HTML"/>
              </w:rPr>
              <w:t>limit</w:t>
            </w:r>
            <w:r>
              <w:t>,</w:t>
            </w:r>
            <w:r>
              <w:rPr>
                <w:rStyle w:val="HTML"/>
              </w:rPr>
              <w:t>post_only</w:t>
            </w:r>
            <w:r>
              <w:t>,</w:t>
            </w:r>
            <w:r>
              <w:rPr>
                <w:rStyle w:val="HTML"/>
              </w:rPr>
              <w:t>fok</w:t>
            </w:r>
            <w:r>
              <w:t>,</w:t>
            </w:r>
            <w:r>
              <w:rPr>
                <w:rStyle w:val="HTML"/>
              </w:rPr>
              <w:t>ioc</w:t>
            </w:r>
            <w:r>
              <w:t>,</w:t>
            </w:r>
            <w:r>
              <w:rPr>
                <w:rStyle w:val="HTML"/>
              </w:rPr>
              <w:t>mmp</w:t>
            </w:r>
            <w:r>
              <w:t>,</w:t>
            </w:r>
            <w:r>
              <w:rPr>
                <w:rStyle w:val="HTML"/>
              </w:rPr>
              <w:t>mmp_and_post_only</w:t>
            </w:r>
            <w:r>
              <w:t xml:space="preserve"> order.</w:t>
            </w:r>
            <w:r>
              <w:br/>
              <w:t>When placing an option order, one of px/pxUsd/pxVol must be filled in, and only one can be filled in</w:t>
            </w:r>
          </w:p>
        </w:tc>
      </w:tr>
      <w:tr w:rsidR="00000000">
        <w:trPr>
          <w:divId w:val="175387555"/>
          <w:tblCellSpacing w:w="15" w:type="dxa"/>
        </w:trPr>
        <w:tc>
          <w:tcPr>
            <w:tcW w:w="0" w:type="auto"/>
            <w:vAlign w:val="center"/>
            <w:hideMark/>
          </w:tcPr>
          <w:p w:rsidR="00000000" w:rsidRDefault="00000000">
            <w:r>
              <w:t>pxUsd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Place options orders in </w:t>
            </w:r>
            <w:r>
              <w:rPr>
                <w:rStyle w:val="HTML"/>
              </w:rPr>
              <w:t>USD</w:t>
            </w:r>
            <w:r>
              <w:t xml:space="preserve"> </w:t>
            </w:r>
            <w:r>
              <w:br/>
              <w:t xml:space="preserve">Only applicable to options </w:t>
            </w:r>
            <w:r>
              <w:br/>
              <w:t xml:space="preserve">When placing an option order, one of </w:t>
            </w:r>
            <w:r>
              <w:lastRenderedPageBreak/>
              <w:t>px/pxUsd/pxVol must be filled in, and only one can be filled in</w:t>
            </w:r>
          </w:p>
        </w:tc>
      </w:tr>
      <w:tr w:rsidR="00000000">
        <w:trPr>
          <w:divId w:val="175387555"/>
          <w:tblCellSpacing w:w="15" w:type="dxa"/>
        </w:trPr>
        <w:tc>
          <w:tcPr>
            <w:tcW w:w="0" w:type="auto"/>
            <w:vAlign w:val="center"/>
            <w:hideMark/>
          </w:tcPr>
          <w:p w:rsidR="00000000" w:rsidRDefault="00000000">
            <w:r>
              <w:lastRenderedPageBreak/>
              <w:t>pxVol</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Place options orders based on implied volatility, where 1 represents 100% </w:t>
            </w:r>
            <w:r>
              <w:br/>
              <w:t xml:space="preserve">Only applicable to options </w:t>
            </w:r>
            <w:r>
              <w:br/>
              <w:t>When placing an option order, one of px/pxUsd/pxVol must be filled in, and only one can be filled in</w:t>
            </w:r>
          </w:p>
        </w:tc>
      </w:tr>
      <w:tr w:rsidR="00000000">
        <w:trPr>
          <w:divId w:val="175387555"/>
          <w:tblCellSpacing w:w="15" w:type="dxa"/>
        </w:trPr>
        <w:tc>
          <w:tcPr>
            <w:tcW w:w="0" w:type="auto"/>
            <w:vAlign w:val="center"/>
            <w:hideMark/>
          </w:tcPr>
          <w:p w:rsidR="00000000" w:rsidRDefault="00000000">
            <w:r>
              <w:t>reduceOnly</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 xml:space="preserve">Whether orders can only reduce in position size. </w:t>
            </w:r>
            <w:r>
              <w:br/>
              <w:t xml:space="preserve">Valid options: </w:t>
            </w:r>
            <w:r>
              <w:rPr>
                <w:rStyle w:val="HTML"/>
              </w:rPr>
              <w:t>true</w:t>
            </w:r>
            <w:r>
              <w:t xml:space="preserve"> or </w:t>
            </w:r>
            <w:r>
              <w:rPr>
                <w:rStyle w:val="HTML"/>
              </w:rPr>
              <w:t>false</w:t>
            </w:r>
            <w:r>
              <w:t xml:space="preserve">. The default value is </w:t>
            </w:r>
            <w:r>
              <w:rPr>
                <w:rStyle w:val="HTML"/>
              </w:rPr>
              <w:t>false</w:t>
            </w:r>
            <w:r>
              <w:t>.</w:t>
            </w:r>
            <w:r>
              <w:br/>
              <w:t xml:space="preserve">Only applicable to </w:t>
            </w:r>
            <w:r>
              <w:rPr>
                <w:rStyle w:val="HTML"/>
              </w:rPr>
              <w:t>MARGIN</w:t>
            </w:r>
            <w:r>
              <w:t xml:space="preserve"> orders, and </w:t>
            </w:r>
            <w:r>
              <w:rPr>
                <w:rStyle w:val="HTML"/>
              </w:rPr>
              <w:t>FUTURES</w:t>
            </w:r>
            <w:r>
              <w:t>/</w:t>
            </w:r>
            <w:r>
              <w:rPr>
                <w:rStyle w:val="HTML"/>
              </w:rPr>
              <w:t>SWAP</w:t>
            </w:r>
            <w:r>
              <w:t xml:space="preserve"> orders in </w:t>
            </w:r>
            <w:r>
              <w:rPr>
                <w:rStyle w:val="HTML"/>
              </w:rPr>
              <w:t>net</w:t>
            </w:r>
            <w:r>
              <w:t xml:space="preserve"> mode </w:t>
            </w:r>
            <w:r>
              <w:br/>
              <w:t xml:space="preserve">Only applicable to </w:t>
            </w:r>
            <w:r>
              <w:rPr>
                <w:rStyle w:val="HTML"/>
              </w:rPr>
              <w:t>Spot and futures mode</w:t>
            </w:r>
            <w:r>
              <w:t xml:space="preserve"> and </w:t>
            </w:r>
            <w:r>
              <w:rPr>
                <w:rStyle w:val="HTML"/>
              </w:rPr>
              <w:t>Multi-currency margin</w:t>
            </w:r>
          </w:p>
        </w:tc>
      </w:tr>
      <w:tr w:rsidR="00000000">
        <w:trPr>
          <w:divId w:val="175387555"/>
          <w:tblCellSpacing w:w="15" w:type="dxa"/>
        </w:trPr>
        <w:tc>
          <w:tcPr>
            <w:tcW w:w="0" w:type="auto"/>
            <w:vAlign w:val="center"/>
            <w:hideMark/>
          </w:tcPr>
          <w:p w:rsidR="00000000" w:rsidRDefault="00000000">
            <w:r>
              <w:t>tgtCcy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Whether the target currency uses the quote or base currency.</w:t>
            </w:r>
            <w:r>
              <w:br/>
            </w:r>
            <w:r>
              <w:rPr>
                <w:rStyle w:val="HTML"/>
              </w:rPr>
              <w:t>base_ccy</w:t>
            </w:r>
            <w:r>
              <w:t>: Base currency ,</w:t>
            </w:r>
            <w:r>
              <w:rPr>
                <w:rStyle w:val="HTML"/>
              </w:rPr>
              <w:t>quote_ccy</w:t>
            </w:r>
            <w:r>
              <w:t xml:space="preserve">: Quote currency </w:t>
            </w:r>
            <w:r>
              <w:br/>
              <w:t xml:space="preserve">Only applicable to </w:t>
            </w:r>
            <w:r>
              <w:rPr>
                <w:rStyle w:val="HTML"/>
              </w:rPr>
              <w:t>SPOT</w:t>
            </w:r>
            <w:r>
              <w:t xml:space="preserve"> Market Orders</w:t>
            </w:r>
            <w:r>
              <w:br/>
              <w:t xml:space="preserve">Default is </w:t>
            </w:r>
            <w:r>
              <w:rPr>
                <w:rStyle w:val="HTML"/>
              </w:rPr>
              <w:t>quote_ccy</w:t>
            </w:r>
            <w:r>
              <w:t xml:space="preserve"> for buy, </w:t>
            </w:r>
            <w:r>
              <w:rPr>
                <w:rStyle w:val="HTML"/>
              </w:rPr>
              <w:t>base_ccy</w:t>
            </w:r>
            <w:r>
              <w:t xml:space="preserve"> for sell</w:t>
            </w:r>
          </w:p>
        </w:tc>
      </w:tr>
      <w:tr w:rsidR="00000000">
        <w:trPr>
          <w:divId w:val="175387555"/>
          <w:tblCellSpacing w:w="15" w:type="dxa"/>
        </w:trPr>
        <w:tc>
          <w:tcPr>
            <w:tcW w:w="0" w:type="auto"/>
            <w:vAlign w:val="center"/>
            <w:hideMark/>
          </w:tcPr>
          <w:p w:rsidR="00000000" w:rsidRDefault="00000000">
            <w:r>
              <w:t>banAmend</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Whether to disallow the system from amending the size of the SPOT Market Order.</w:t>
            </w:r>
            <w:r>
              <w:br/>
              <w:t xml:space="preserve">Valid options: </w:t>
            </w:r>
            <w:r>
              <w:rPr>
                <w:rStyle w:val="HTML"/>
              </w:rPr>
              <w:t>true</w:t>
            </w:r>
            <w:r>
              <w:t xml:space="preserve"> or </w:t>
            </w:r>
            <w:r>
              <w:rPr>
                <w:rStyle w:val="HTML"/>
              </w:rPr>
              <w:t>false</w:t>
            </w:r>
            <w:r>
              <w:t xml:space="preserve">. The default value is </w:t>
            </w:r>
            <w:r>
              <w:rPr>
                <w:rStyle w:val="HTML"/>
              </w:rPr>
              <w:t>false</w:t>
            </w:r>
            <w:r>
              <w:t>.</w:t>
            </w:r>
            <w:r>
              <w:br/>
              <w:t xml:space="preserve">If </w:t>
            </w:r>
            <w:r>
              <w:rPr>
                <w:rStyle w:val="HTML"/>
              </w:rPr>
              <w:t>true</w:t>
            </w:r>
            <w:r>
              <w:t xml:space="preserve">, system will not amend and reject the market order if user does not have sufficient funds. </w:t>
            </w:r>
            <w:r>
              <w:br/>
              <w:t>Only applicable to SPOT Market Orders</w:t>
            </w:r>
          </w:p>
        </w:tc>
      </w:tr>
      <w:tr w:rsidR="00000000">
        <w:trPr>
          <w:divId w:val="175387555"/>
          <w:tblCellSpacing w:w="15" w:type="dxa"/>
        </w:trPr>
        <w:tc>
          <w:tcPr>
            <w:tcW w:w="0" w:type="auto"/>
            <w:vAlign w:val="center"/>
            <w:hideMark/>
          </w:tcPr>
          <w:p w:rsidR="00000000" w:rsidRDefault="00000000">
            <w:r>
              <w:t>quickMgnType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del w:id="17" w:author="Unknown">
              <w:r>
                <w:delText xml:space="preserve">Quick Margin type. Only applicable to Quick Margin Mode of isolated margin </w:delText>
              </w:r>
              <w:r>
                <w:br/>
              </w:r>
              <w:r>
                <w:rPr>
                  <w:rStyle w:val="HTML"/>
                </w:rPr>
                <w:delText>manual</w:delText>
              </w:r>
              <w:r>
                <w:delText xml:space="preserve">, </w:delText>
              </w:r>
              <w:r>
                <w:rPr>
                  <w:rStyle w:val="HTML"/>
                </w:rPr>
                <w:delText>auto_borrow</w:delText>
              </w:r>
              <w:r>
                <w:delText xml:space="preserve">, </w:delText>
              </w:r>
              <w:r>
                <w:rPr>
                  <w:rStyle w:val="HTML"/>
                </w:rPr>
                <w:delText>auto_repay</w:delText>
              </w:r>
              <w:r>
                <w:br/>
                <w:delText xml:space="preserve">The default value is </w:delText>
              </w:r>
              <w:r>
                <w:rPr>
                  <w:rStyle w:val="HTML"/>
                </w:rPr>
                <w:delText>manual</w:delText>
              </w:r>
            </w:del>
            <w:r>
              <w:t>(Deprecated)</w:t>
            </w:r>
          </w:p>
        </w:tc>
      </w:tr>
      <w:tr w:rsidR="00000000">
        <w:trPr>
          <w:divId w:val="175387555"/>
          <w:tblCellSpacing w:w="15" w:type="dxa"/>
        </w:trPr>
        <w:tc>
          <w:tcPr>
            <w:tcW w:w="0" w:type="auto"/>
            <w:vAlign w:val="center"/>
            <w:hideMark/>
          </w:tcPr>
          <w:p w:rsidR="00000000" w:rsidRDefault="00000000">
            <w:r>
              <w:t>stpId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del w:id="18" w:author="Unknown">
              <w:r>
                <w:delText>Self trade prevention ID. Orders from the same master account with the same ID will be prevented from self trade.</w:delText>
              </w:r>
              <w:r>
                <w:br/>
                <w:delText>Numerical integers defined by user in the range of 1&lt;= x&lt;= 999999999</w:delText>
              </w:r>
            </w:del>
            <w:r>
              <w:t xml:space="preserve"> (deprecated)</w:t>
            </w:r>
          </w:p>
        </w:tc>
      </w:tr>
      <w:tr w:rsidR="00000000">
        <w:trPr>
          <w:divId w:val="175387555"/>
          <w:tblCellSpacing w:w="15" w:type="dxa"/>
        </w:trPr>
        <w:tc>
          <w:tcPr>
            <w:tcW w:w="0" w:type="auto"/>
            <w:vAlign w:val="center"/>
            <w:hideMark/>
          </w:tcPr>
          <w:p w:rsidR="00000000" w:rsidRDefault="00000000">
            <w:r>
              <w:t>stpMode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Self trade prevention mode. </w:t>
            </w:r>
            <w:r>
              <w:br/>
              <w:t xml:space="preserve">Default to cancel maker </w:t>
            </w:r>
            <w:r>
              <w:br/>
            </w:r>
            <w:r>
              <w:rPr>
                <w:rStyle w:val="HTML"/>
              </w:rPr>
              <w:t>cancel_maker</w:t>
            </w:r>
            <w:r>
              <w:t>,</w:t>
            </w:r>
            <w:r>
              <w:rPr>
                <w:rStyle w:val="HTML"/>
              </w:rPr>
              <w:t>cancel_taker</w:t>
            </w:r>
            <w:r>
              <w:t xml:space="preserve">, </w:t>
            </w:r>
            <w:r>
              <w:rPr>
                <w:rStyle w:val="HTML"/>
              </w:rPr>
              <w:t>cancel_both</w:t>
            </w:r>
            <w:r>
              <w:br/>
              <w:t>Cancel both does not support FOK.</w:t>
            </w:r>
          </w:p>
        </w:tc>
      </w:tr>
      <w:tr w:rsidR="00000000">
        <w:trPr>
          <w:divId w:val="175387555"/>
          <w:tblCellSpacing w:w="15" w:type="dxa"/>
        </w:trPr>
        <w:tc>
          <w:tcPr>
            <w:tcW w:w="0" w:type="auto"/>
            <w:vAlign w:val="center"/>
            <w:hideMark/>
          </w:tcPr>
          <w:p w:rsidR="00000000" w:rsidRDefault="00000000">
            <w:r>
              <w:t>attachAlgoOrds</w:t>
            </w:r>
          </w:p>
        </w:tc>
        <w:tc>
          <w:tcPr>
            <w:tcW w:w="0" w:type="auto"/>
            <w:vAlign w:val="center"/>
            <w:hideMark/>
          </w:tcPr>
          <w:p w:rsidR="00000000" w:rsidRDefault="00000000">
            <w:r>
              <w:t>Array of object</w:t>
            </w:r>
          </w:p>
        </w:tc>
        <w:tc>
          <w:tcPr>
            <w:tcW w:w="0" w:type="auto"/>
            <w:vAlign w:val="center"/>
            <w:hideMark/>
          </w:tcPr>
          <w:p w:rsidR="00000000" w:rsidRDefault="00000000">
            <w:r>
              <w:t>No</w:t>
            </w:r>
          </w:p>
        </w:tc>
        <w:tc>
          <w:tcPr>
            <w:tcW w:w="0" w:type="auto"/>
            <w:vAlign w:val="center"/>
            <w:hideMark/>
          </w:tcPr>
          <w:p w:rsidR="00000000" w:rsidRDefault="00000000">
            <w:r>
              <w:t>TP/SL information attached when placing order</w:t>
            </w:r>
          </w:p>
        </w:tc>
      </w:tr>
      <w:tr w:rsidR="00000000">
        <w:trPr>
          <w:divId w:val="175387555"/>
          <w:tblCellSpacing w:w="15" w:type="dxa"/>
        </w:trPr>
        <w:tc>
          <w:tcPr>
            <w:tcW w:w="0" w:type="auto"/>
            <w:vAlign w:val="center"/>
            <w:hideMark/>
          </w:tcPr>
          <w:p w:rsidR="00000000" w:rsidRDefault="00000000">
            <w:r>
              <w:lastRenderedPageBreak/>
              <w:t>&gt; attachAlgoClOrdId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Client-supplied Algo ID when placing order attaching TP/SL</w:t>
            </w:r>
            <w:r>
              <w:br/>
              <w:t>A combination of case-sensitive alphanumerics, all numbers, or all letters of up to 32 characters.</w:t>
            </w:r>
            <w:r>
              <w:br/>
              <w:t xml:space="preserve">It will be posted to </w:t>
            </w:r>
            <w:r>
              <w:rPr>
                <w:rStyle w:val="HTML"/>
              </w:rPr>
              <w:t>algoClOrdId</w:t>
            </w:r>
            <w:r>
              <w:t xml:space="preserve"> when placing TP/SL order once the general order is filled completely.</w:t>
            </w:r>
          </w:p>
        </w:tc>
      </w:tr>
      <w:tr w:rsidR="00000000">
        <w:trPr>
          <w:divId w:val="175387555"/>
          <w:tblCellSpacing w:w="15" w:type="dxa"/>
        </w:trPr>
        <w:tc>
          <w:tcPr>
            <w:tcW w:w="0" w:type="auto"/>
            <w:vAlign w:val="center"/>
            <w:hideMark/>
          </w:tcPr>
          <w:p w:rsidR="00000000" w:rsidRDefault="00000000">
            <w:r>
              <w:t>&gt; tpTriggerPx</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Take-profit trigger price</w:t>
            </w:r>
            <w:r>
              <w:br/>
              <w:t>For condition TP order, if you fill in this parameter, you should fill in the take-profit order price as well.</w:t>
            </w:r>
          </w:p>
        </w:tc>
      </w:tr>
      <w:tr w:rsidR="00000000">
        <w:trPr>
          <w:divId w:val="175387555"/>
          <w:tblCellSpacing w:w="15" w:type="dxa"/>
        </w:trPr>
        <w:tc>
          <w:tcPr>
            <w:tcW w:w="0" w:type="auto"/>
            <w:vAlign w:val="center"/>
            <w:hideMark/>
          </w:tcPr>
          <w:p w:rsidR="00000000" w:rsidRDefault="00000000">
            <w:r>
              <w:t>&gt; tpOrdPx</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Take-profit order price </w:t>
            </w:r>
            <w:r>
              <w:br/>
            </w:r>
            <w:r>
              <w:br/>
              <w:t xml:space="preserve">For condition TP order, if you fill in this parameter, you should fill in the take-profit trigger price as well. </w:t>
            </w:r>
            <w:r>
              <w:br/>
              <w:t xml:space="preserve">For limit TP order, you need to fill in this parameter, take-profit trigger needn‘t to be filled. </w:t>
            </w:r>
            <w:r>
              <w:br/>
              <w:t>If the price is -1, take-profit will be executed at the market price.</w:t>
            </w:r>
          </w:p>
        </w:tc>
      </w:tr>
      <w:tr w:rsidR="00000000">
        <w:trPr>
          <w:divId w:val="175387555"/>
          <w:tblCellSpacing w:w="15" w:type="dxa"/>
        </w:trPr>
        <w:tc>
          <w:tcPr>
            <w:tcW w:w="0" w:type="auto"/>
            <w:vAlign w:val="center"/>
            <w:hideMark/>
          </w:tcPr>
          <w:p w:rsidR="00000000" w:rsidRDefault="00000000">
            <w:r>
              <w:t>&gt; tpOrdKind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TP order kind</w:t>
            </w:r>
            <w:r>
              <w:br/>
            </w:r>
            <w:r>
              <w:rPr>
                <w:rStyle w:val="HTML"/>
              </w:rPr>
              <w:t>condition</w:t>
            </w:r>
            <w:r>
              <w:br/>
            </w:r>
            <w:r>
              <w:rPr>
                <w:rStyle w:val="HTML"/>
              </w:rPr>
              <w:t>limit</w:t>
            </w:r>
            <w:r>
              <w:br/>
              <w:t xml:space="preserve">The default is </w:t>
            </w:r>
            <w:r>
              <w:rPr>
                <w:rStyle w:val="HTML"/>
              </w:rPr>
              <w:t>condition</w:t>
            </w:r>
          </w:p>
        </w:tc>
      </w:tr>
      <w:tr w:rsidR="00000000">
        <w:trPr>
          <w:divId w:val="175387555"/>
          <w:tblCellSpacing w:w="15" w:type="dxa"/>
        </w:trPr>
        <w:tc>
          <w:tcPr>
            <w:tcW w:w="0" w:type="auto"/>
            <w:vAlign w:val="center"/>
            <w:hideMark/>
          </w:tcPr>
          <w:p w:rsidR="00000000" w:rsidRDefault="00000000">
            <w:r>
              <w:t>&gt; slTriggerPx</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Stop-loss trigger price</w:t>
            </w:r>
            <w:r>
              <w:br/>
              <w:t>If you fill in this parameter, you should fill in the stop-loss order price.</w:t>
            </w:r>
          </w:p>
        </w:tc>
      </w:tr>
      <w:tr w:rsidR="00000000">
        <w:trPr>
          <w:divId w:val="175387555"/>
          <w:tblCellSpacing w:w="15" w:type="dxa"/>
        </w:trPr>
        <w:tc>
          <w:tcPr>
            <w:tcW w:w="0" w:type="auto"/>
            <w:vAlign w:val="center"/>
            <w:hideMark/>
          </w:tcPr>
          <w:p w:rsidR="00000000" w:rsidRDefault="00000000">
            <w:r>
              <w:t>&gt; slOrdPx</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Stop-loss order price</w:t>
            </w:r>
            <w:r>
              <w:br/>
              <w:t>If you fill in this parameter, you should fill in the stop-loss trigger price.</w:t>
            </w:r>
            <w:r>
              <w:br/>
              <w:t>If the price is -1, stop-loss will be executed at the market price.</w:t>
            </w:r>
          </w:p>
        </w:tc>
      </w:tr>
      <w:tr w:rsidR="00000000">
        <w:trPr>
          <w:divId w:val="175387555"/>
          <w:tblCellSpacing w:w="15" w:type="dxa"/>
        </w:trPr>
        <w:tc>
          <w:tcPr>
            <w:tcW w:w="0" w:type="auto"/>
            <w:vAlign w:val="center"/>
            <w:hideMark/>
          </w:tcPr>
          <w:p w:rsidR="00000000" w:rsidRDefault="00000000">
            <w:r>
              <w:t>&gt; tpTriggerPxType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Take-profit trigger price type</w:t>
            </w:r>
            <w:r>
              <w:br/>
            </w:r>
            <w:r>
              <w:rPr>
                <w:rStyle w:val="HTML"/>
              </w:rPr>
              <w:t>last</w:t>
            </w:r>
            <w:r>
              <w:t xml:space="preserve">: last price </w:t>
            </w:r>
            <w:r>
              <w:br/>
            </w:r>
            <w:r>
              <w:rPr>
                <w:rStyle w:val="HTML"/>
              </w:rPr>
              <w:t>index</w:t>
            </w:r>
            <w:r>
              <w:t xml:space="preserve">: index price </w:t>
            </w:r>
            <w:r>
              <w:br/>
            </w:r>
            <w:r>
              <w:rPr>
                <w:rStyle w:val="HTML"/>
              </w:rPr>
              <w:t>mark</w:t>
            </w:r>
            <w:r>
              <w:t xml:space="preserve">: mark price </w:t>
            </w:r>
            <w:r>
              <w:br/>
              <w:t>The default is last</w:t>
            </w:r>
          </w:p>
        </w:tc>
      </w:tr>
      <w:tr w:rsidR="00000000">
        <w:trPr>
          <w:divId w:val="175387555"/>
          <w:tblCellSpacing w:w="15" w:type="dxa"/>
        </w:trPr>
        <w:tc>
          <w:tcPr>
            <w:tcW w:w="0" w:type="auto"/>
            <w:vAlign w:val="center"/>
            <w:hideMark/>
          </w:tcPr>
          <w:p w:rsidR="00000000" w:rsidRDefault="00000000">
            <w:r>
              <w:t>&gt; slTriggerPxType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Stop-loss trigger price type</w:t>
            </w:r>
            <w:r>
              <w:br/>
            </w:r>
            <w:r>
              <w:rPr>
                <w:rStyle w:val="HTML"/>
              </w:rPr>
              <w:t>last</w:t>
            </w:r>
            <w:r>
              <w:t xml:space="preserve">: last price </w:t>
            </w:r>
            <w:r>
              <w:br/>
            </w:r>
            <w:r>
              <w:rPr>
                <w:rStyle w:val="HTML"/>
              </w:rPr>
              <w:t>index</w:t>
            </w:r>
            <w:r>
              <w:t xml:space="preserve">: index price </w:t>
            </w:r>
            <w:r>
              <w:br/>
            </w:r>
            <w:r>
              <w:rPr>
                <w:rStyle w:val="HTML"/>
              </w:rPr>
              <w:lastRenderedPageBreak/>
              <w:t>mark</w:t>
            </w:r>
            <w:r>
              <w:t xml:space="preserve">: mark price </w:t>
            </w:r>
            <w:r>
              <w:br/>
              <w:t>The default is last</w:t>
            </w:r>
          </w:p>
        </w:tc>
      </w:tr>
      <w:tr w:rsidR="00000000">
        <w:trPr>
          <w:divId w:val="175387555"/>
          <w:tblCellSpacing w:w="15" w:type="dxa"/>
        </w:trPr>
        <w:tc>
          <w:tcPr>
            <w:tcW w:w="0" w:type="auto"/>
            <w:vAlign w:val="center"/>
            <w:hideMark/>
          </w:tcPr>
          <w:p w:rsidR="00000000" w:rsidRDefault="00000000">
            <w:r>
              <w:lastRenderedPageBreak/>
              <w:t>&gt; sz</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Size. Only applicable to TP order of split TPs, and it is required for TP order of split TPs</w:t>
            </w:r>
          </w:p>
        </w:tc>
      </w:tr>
      <w:tr w:rsidR="00000000">
        <w:trPr>
          <w:divId w:val="175387555"/>
          <w:tblCellSpacing w:w="15" w:type="dxa"/>
        </w:trPr>
        <w:tc>
          <w:tcPr>
            <w:tcW w:w="0" w:type="auto"/>
            <w:vAlign w:val="center"/>
            <w:hideMark/>
          </w:tcPr>
          <w:p w:rsidR="00000000" w:rsidRDefault="00000000">
            <w:r>
              <w:t>&gt; amendPxOnTriggerType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Whether to enable Cost-price SL. Only applicable to SL order of split TPs. Whether </w:t>
            </w:r>
            <w:r>
              <w:rPr>
                <w:rStyle w:val="HTML"/>
              </w:rPr>
              <w:t>slTriggerPx</w:t>
            </w:r>
            <w:r>
              <w:t xml:space="preserve"> will move to </w:t>
            </w:r>
            <w:r>
              <w:rPr>
                <w:rStyle w:val="HTML"/>
              </w:rPr>
              <w:t>avgPx</w:t>
            </w:r>
            <w:r>
              <w:t xml:space="preserve"> when the first TP order is triggered</w:t>
            </w:r>
            <w:r>
              <w:br/>
            </w:r>
            <w:r>
              <w:rPr>
                <w:rStyle w:val="HTML"/>
              </w:rPr>
              <w:t>0</w:t>
            </w:r>
            <w:r>
              <w:t xml:space="preserve">: disable, the default value </w:t>
            </w:r>
            <w:r>
              <w:br/>
            </w:r>
            <w:r>
              <w:rPr>
                <w:rStyle w:val="HTML"/>
              </w:rPr>
              <w:t>1</w:t>
            </w:r>
            <w:r>
              <w:t>: Enable</w:t>
            </w:r>
          </w:p>
        </w:tc>
      </w:tr>
    </w:tbl>
    <w:p w:rsidR="00000000" w:rsidRDefault="00000000">
      <w:pPr>
        <w:pStyle w:val="a5"/>
        <w:divId w:val="582253313"/>
      </w:pPr>
      <w:r>
        <w:t>Response Example</w:t>
      </w:r>
    </w:p>
    <w:p w:rsidR="00000000" w:rsidRDefault="00000000">
      <w:pPr>
        <w:pStyle w:val="HTML0"/>
        <w:divId w:val="261452260"/>
        <w:rPr>
          <w:rStyle w:val="w"/>
        </w:rPr>
      </w:pPr>
      <w:r>
        <w:rPr>
          <w:rStyle w:val="p"/>
        </w:rPr>
        <w:t>{</w:t>
      </w:r>
    </w:p>
    <w:p w:rsidR="00000000" w:rsidRDefault="00000000">
      <w:pPr>
        <w:pStyle w:val="HTML0"/>
        <w:divId w:val="261452260"/>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261452260"/>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261452260"/>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261452260"/>
        <w:rPr>
          <w:rStyle w:val="w"/>
        </w:rPr>
      </w:pPr>
      <w:r>
        <w:rPr>
          <w:rStyle w:val="w"/>
        </w:rPr>
        <w:t xml:space="preserve">    </w:t>
      </w:r>
      <w:r>
        <w:rPr>
          <w:rStyle w:val="p"/>
        </w:rPr>
        <w:t>{</w:t>
      </w:r>
    </w:p>
    <w:p w:rsidR="00000000" w:rsidRDefault="00000000">
      <w:pPr>
        <w:pStyle w:val="HTML0"/>
        <w:divId w:val="261452260"/>
        <w:rPr>
          <w:rStyle w:val="w"/>
        </w:rPr>
      </w:pPr>
      <w:r>
        <w:rPr>
          <w:rStyle w:val="w"/>
        </w:rPr>
        <w:t xml:space="preserve">      </w:t>
      </w:r>
      <w:r>
        <w:rPr>
          <w:rStyle w:val="nl"/>
        </w:rPr>
        <w:t>"clOrdId"</w:t>
      </w:r>
      <w:r>
        <w:rPr>
          <w:rStyle w:val="p"/>
        </w:rPr>
        <w:t>:</w:t>
      </w:r>
      <w:r>
        <w:rPr>
          <w:rStyle w:val="w"/>
        </w:rPr>
        <w:t xml:space="preserve"> </w:t>
      </w:r>
      <w:r>
        <w:rPr>
          <w:rStyle w:val="s2"/>
        </w:rPr>
        <w:t>"oktswap6"</w:t>
      </w:r>
      <w:r>
        <w:rPr>
          <w:rStyle w:val="p"/>
        </w:rPr>
        <w:t>,</w:t>
      </w:r>
    </w:p>
    <w:p w:rsidR="00000000" w:rsidRDefault="00000000">
      <w:pPr>
        <w:pStyle w:val="HTML0"/>
        <w:divId w:val="261452260"/>
        <w:rPr>
          <w:rStyle w:val="w"/>
        </w:rPr>
      </w:pPr>
      <w:r>
        <w:rPr>
          <w:rStyle w:val="w"/>
        </w:rPr>
        <w:t xml:space="preserve">      </w:t>
      </w:r>
      <w:r>
        <w:rPr>
          <w:rStyle w:val="nl"/>
        </w:rPr>
        <w:t>"ordId"</w:t>
      </w:r>
      <w:r>
        <w:rPr>
          <w:rStyle w:val="p"/>
        </w:rPr>
        <w:t>:</w:t>
      </w:r>
      <w:r>
        <w:rPr>
          <w:rStyle w:val="w"/>
        </w:rPr>
        <w:t xml:space="preserve"> </w:t>
      </w:r>
      <w:r>
        <w:rPr>
          <w:rStyle w:val="s2"/>
        </w:rPr>
        <w:t>"312269865356374016"</w:t>
      </w:r>
      <w:r>
        <w:rPr>
          <w:rStyle w:val="p"/>
        </w:rPr>
        <w:t>,</w:t>
      </w:r>
    </w:p>
    <w:p w:rsidR="00000000" w:rsidRDefault="00000000">
      <w:pPr>
        <w:pStyle w:val="HTML0"/>
        <w:divId w:val="261452260"/>
        <w:rPr>
          <w:rStyle w:val="w"/>
        </w:rPr>
      </w:pPr>
      <w:r>
        <w:rPr>
          <w:rStyle w:val="w"/>
        </w:rPr>
        <w:t xml:space="preserve">      </w:t>
      </w:r>
      <w:r>
        <w:rPr>
          <w:rStyle w:val="nl"/>
        </w:rPr>
        <w:t>"tag"</w:t>
      </w:r>
      <w:r>
        <w:rPr>
          <w:rStyle w:val="p"/>
        </w:rPr>
        <w:t>:</w:t>
      </w:r>
      <w:r>
        <w:rPr>
          <w:rStyle w:val="w"/>
        </w:rPr>
        <w:t xml:space="preserve"> </w:t>
      </w:r>
      <w:r>
        <w:rPr>
          <w:rStyle w:val="s2"/>
        </w:rPr>
        <w:t>""</w:t>
      </w:r>
      <w:r>
        <w:rPr>
          <w:rStyle w:val="p"/>
        </w:rPr>
        <w:t>,</w:t>
      </w:r>
    </w:p>
    <w:p w:rsidR="00000000" w:rsidRDefault="00000000">
      <w:pPr>
        <w:pStyle w:val="HTML0"/>
        <w:divId w:val="261452260"/>
        <w:rPr>
          <w:rStyle w:val="w"/>
        </w:rPr>
      </w:pPr>
      <w:r>
        <w:rPr>
          <w:rStyle w:val="w"/>
        </w:rPr>
        <w:t xml:space="preserve">      </w:t>
      </w:r>
      <w:r>
        <w:rPr>
          <w:rStyle w:val="nl"/>
        </w:rPr>
        <w:t>"ts"</w:t>
      </w:r>
      <w:r>
        <w:rPr>
          <w:rStyle w:val="p"/>
        </w:rPr>
        <w:t>:</w:t>
      </w:r>
      <w:r>
        <w:rPr>
          <w:rStyle w:val="s2"/>
        </w:rPr>
        <w:t>"1695190491421"</w:t>
      </w:r>
      <w:r>
        <w:rPr>
          <w:rStyle w:val="p"/>
        </w:rPr>
        <w:t>,</w:t>
      </w:r>
    </w:p>
    <w:p w:rsidR="00000000" w:rsidRDefault="00000000">
      <w:pPr>
        <w:pStyle w:val="HTML0"/>
        <w:divId w:val="261452260"/>
        <w:rPr>
          <w:rStyle w:val="w"/>
        </w:rPr>
      </w:pPr>
      <w:r>
        <w:rPr>
          <w:rStyle w:val="w"/>
        </w:rPr>
        <w:t xml:space="preserve">      </w:t>
      </w:r>
      <w:r>
        <w:rPr>
          <w:rStyle w:val="nl"/>
        </w:rPr>
        <w:t>"sCode"</w:t>
      </w:r>
      <w:r>
        <w:rPr>
          <w:rStyle w:val="p"/>
        </w:rPr>
        <w:t>:</w:t>
      </w:r>
      <w:r>
        <w:rPr>
          <w:rStyle w:val="w"/>
        </w:rPr>
        <w:t xml:space="preserve"> </w:t>
      </w:r>
      <w:r>
        <w:rPr>
          <w:rStyle w:val="s2"/>
        </w:rPr>
        <w:t>"0"</w:t>
      </w:r>
      <w:r>
        <w:rPr>
          <w:rStyle w:val="p"/>
        </w:rPr>
        <w:t>,</w:t>
      </w:r>
    </w:p>
    <w:p w:rsidR="00000000" w:rsidRDefault="00000000">
      <w:pPr>
        <w:pStyle w:val="HTML0"/>
        <w:divId w:val="261452260"/>
        <w:rPr>
          <w:rStyle w:val="w"/>
        </w:rPr>
      </w:pPr>
      <w:r>
        <w:rPr>
          <w:rStyle w:val="w"/>
        </w:rPr>
        <w:t xml:space="preserve">      </w:t>
      </w:r>
      <w:r>
        <w:rPr>
          <w:rStyle w:val="nl"/>
        </w:rPr>
        <w:t>"sMsg"</w:t>
      </w:r>
      <w:r>
        <w:rPr>
          <w:rStyle w:val="p"/>
        </w:rPr>
        <w:t>:</w:t>
      </w:r>
      <w:r>
        <w:rPr>
          <w:rStyle w:val="w"/>
        </w:rPr>
        <w:t xml:space="preserve"> </w:t>
      </w:r>
      <w:r>
        <w:rPr>
          <w:rStyle w:val="s2"/>
        </w:rPr>
        <w:t>""</w:t>
      </w:r>
    </w:p>
    <w:p w:rsidR="00000000" w:rsidRDefault="00000000">
      <w:pPr>
        <w:pStyle w:val="HTML0"/>
        <w:divId w:val="261452260"/>
        <w:rPr>
          <w:rStyle w:val="w"/>
        </w:rPr>
      </w:pPr>
      <w:r>
        <w:rPr>
          <w:rStyle w:val="w"/>
        </w:rPr>
        <w:t xml:space="preserve">    </w:t>
      </w:r>
      <w:r>
        <w:rPr>
          <w:rStyle w:val="p"/>
        </w:rPr>
        <w:t>}</w:t>
      </w:r>
    </w:p>
    <w:p w:rsidR="00000000" w:rsidRDefault="00000000">
      <w:pPr>
        <w:pStyle w:val="HTML0"/>
        <w:divId w:val="261452260"/>
        <w:rPr>
          <w:rStyle w:val="w"/>
        </w:rPr>
      </w:pPr>
      <w:r>
        <w:rPr>
          <w:rStyle w:val="w"/>
        </w:rPr>
        <w:t xml:space="preserve">  </w:t>
      </w:r>
      <w:r>
        <w:rPr>
          <w:rStyle w:val="p"/>
        </w:rPr>
        <w:t>],</w:t>
      </w:r>
    </w:p>
    <w:p w:rsidR="00000000" w:rsidRDefault="00000000">
      <w:pPr>
        <w:pStyle w:val="HTML0"/>
        <w:divId w:val="261452260"/>
        <w:rPr>
          <w:rStyle w:val="w"/>
        </w:rPr>
      </w:pPr>
      <w:r>
        <w:rPr>
          <w:rStyle w:val="w"/>
        </w:rPr>
        <w:t xml:space="preserve">  </w:t>
      </w:r>
      <w:r>
        <w:rPr>
          <w:rStyle w:val="nl"/>
        </w:rPr>
        <w:t>"inTime"</w:t>
      </w:r>
      <w:r>
        <w:rPr>
          <w:rStyle w:val="p"/>
        </w:rPr>
        <w:t>:</w:t>
      </w:r>
      <w:r>
        <w:rPr>
          <w:rStyle w:val="w"/>
        </w:rPr>
        <w:t xml:space="preserve"> </w:t>
      </w:r>
      <w:r>
        <w:rPr>
          <w:rStyle w:val="s2"/>
        </w:rPr>
        <w:t>"1695190491421339"</w:t>
      </w:r>
      <w:r>
        <w:rPr>
          <w:rStyle w:val="p"/>
        </w:rPr>
        <w:t>,</w:t>
      </w:r>
    </w:p>
    <w:p w:rsidR="00000000" w:rsidRDefault="00000000">
      <w:pPr>
        <w:pStyle w:val="HTML0"/>
        <w:divId w:val="261452260"/>
        <w:rPr>
          <w:rStyle w:val="w"/>
        </w:rPr>
      </w:pPr>
      <w:r>
        <w:rPr>
          <w:rStyle w:val="w"/>
        </w:rPr>
        <w:t xml:space="preserve">  </w:t>
      </w:r>
      <w:r>
        <w:rPr>
          <w:rStyle w:val="nl"/>
        </w:rPr>
        <w:t>"outTime"</w:t>
      </w:r>
      <w:r>
        <w:rPr>
          <w:rStyle w:val="p"/>
        </w:rPr>
        <w:t>:</w:t>
      </w:r>
      <w:r>
        <w:rPr>
          <w:rStyle w:val="w"/>
        </w:rPr>
        <w:t xml:space="preserve"> </w:t>
      </w:r>
      <w:r>
        <w:rPr>
          <w:rStyle w:val="s2"/>
        </w:rPr>
        <w:t>"1695190491423240"</w:t>
      </w:r>
    </w:p>
    <w:p w:rsidR="00000000" w:rsidRDefault="00000000">
      <w:pPr>
        <w:pStyle w:val="HTML0"/>
        <w:divId w:val="261452260"/>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1213"/>
        <w:gridCol w:w="589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 xml:space="preserve">The result code, </w:t>
            </w:r>
            <w:r>
              <w:rPr>
                <w:rStyle w:val="HTML"/>
              </w:rPr>
              <w:t>0</w:t>
            </w:r>
            <w:r>
              <w:t xml:space="preserve"> means success</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The error message, empty if the code is 0</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 of objects</w:t>
            </w:r>
          </w:p>
        </w:tc>
        <w:tc>
          <w:tcPr>
            <w:tcW w:w="0" w:type="auto"/>
            <w:vAlign w:val="center"/>
            <w:hideMark/>
          </w:tcPr>
          <w:p w:rsidR="00000000" w:rsidRDefault="00000000">
            <w:r>
              <w:t>Array of objects contains the response results</w:t>
            </w:r>
          </w:p>
        </w:tc>
      </w:tr>
      <w:tr w:rsidR="00000000">
        <w:trPr>
          <w:divId w:val="175387555"/>
          <w:tblCellSpacing w:w="15" w:type="dxa"/>
        </w:trPr>
        <w:tc>
          <w:tcPr>
            <w:tcW w:w="0" w:type="auto"/>
            <w:vAlign w:val="center"/>
            <w:hideMark/>
          </w:tcPr>
          <w:p w:rsidR="00000000" w:rsidRDefault="00000000">
            <w:r>
              <w:t>&gt; ordId</w:t>
            </w:r>
          </w:p>
        </w:tc>
        <w:tc>
          <w:tcPr>
            <w:tcW w:w="0" w:type="auto"/>
            <w:vAlign w:val="center"/>
            <w:hideMark/>
          </w:tcPr>
          <w:p w:rsidR="00000000" w:rsidRDefault="00000000">
            <w:r>
              <w:t>String</w:t>
            </w:r>
          </w:p>
        </w:tc>
        <w:tc>
          <w:tcPr>
            <w:tcW w:w="0" w:type="auto"/>
            <w:vAlign w:val="center"/>
            <w:hideMark/>
          </w:tcPr>
          <w:p w:rsidR="00000000" w:rsidRDefault="00000000">
            <w:r>
              <w:t>Order ID</w:t>
            </w:r>
          </w:p>
        </w:tc>
      </w:tr>
      <w:tr w:rsidR="00000000">
        <w:trPr>
          <w:divId w:val="175387555"/>
          <w:tblCellSpacing w:w="15" w:type="dxa"/>
        </w:trPr>
        <w:tc>
          <w:tcPr>
            <w:tcW w:w="0" w:type="auto"/>
            <w:vAlign w:val="center"/>
            <w:hideMark/>
          </w:tcPr>
          <w:p w:rsidR="00000000" w:rsidRDefault="00000000">
            <w:r>
              <w:t>&gt; clOrdId</w:t>
            </w:r>
          </w:p>
        </w:tc>
        <w:tc>
          <w:tcPr>
            <w:tcW w:w="0" w:type="auto"/>
            <w:vAlign w:val="center"/>
            <w:hideMark/>
          </w:tcPr>
          <w:p w:rsidR="00000000" w:rsidRDefault="00000000">
            <w:r>
              <w:t>String</w:t>
            </w:r>
          </w:p>
        </w:tc>
        <w:tc>
          <w:tcPr>
            <w:tcW w:w="0" w:type="auto"/>
            <w:vAlign w:val="center"/>
            <w:hideMark/>
          </w:tcPr>
          <w:p w:rsidR="00000000" w:rsidRDefault="00000000">
            <w:r>
              <w:t>Client Order ID as assigned by the client</w:t>
            </w:r>
          </w:p>
        </w:tc>
      </w:tr>
      <w:tr w:rsidR="00000000">
        <w:trPr>
          <w:divId w:val="175387555"/>
          <w:tblCellSpacing w:w="15" w:type="dxa"/>
        </w:trPr>
        <w:tc>
          <w:tcPr>
            <w:tcW w:w="0" w:type="auto"/>
            <w:vAlign w:val="center"/>
            <w:hideMark/>
          </w:tcPr>
          <w:p w:rsidR="00000000" w:rsidRDefault="00000000">
            <w:r>
              <w:t>&gt; 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r w:rsidR="00000000">
        <w:trPr>
          <w:divId w:val="175387555"/>
          <w:tblCellSpacing w:w="15" w:type="dxa"/>
        </w:trPr>
        <w:tc>
          <w:tcPr>
            <w:tcW w:w="0" w:type="auto"/>
            <w:vAlign w:val="center"/>
            <w:hideMark/>
          </w:tcPr>
          <w:p w:rsidR="00000000" w:rsidRDefault="00000000">
            <w:r>
              <w:lastRenderedPageBreak/>
              <w:t>&gt; ts</w:t>
            </w:r>
          </w:p>
        </w:tc>
        <w:tc>
          <w:tcPr>
            <w:tcW w:w="0" w:type="auto"/>
            <w:vAlign w:val="center"/>
            <w:hideMark/>
          </w:tcPr>
          <w:p w:rsidR="00000000" w:rsidRDefault="00000000">
            <w:r>
              <w:t>String</w:t>
            </w:r>
          </w:p>
        </w:tc>
        <w:tc>
          <w:tcPr>
            <w:tcW w:w="0" w:type="auto"/>
            <w:vAlign w:val="center"/>
            <w:hideMark/>
          </w:tcPr>
          <w:p w:rsidR="00000000" w:rsidRDefault="00000000">
            <w:r>
              <w:t xml:space="preserve">Timestamp when the order request processing is finished by our system,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&gt; sCode</w:t>
            </w:r>
          </w:p>
        </w:tc>
        <w:tc>
          <w:tcPr>
            <w:tcW w:w="0" w:type="auto"/>
            <w:vAlign w:val="center"/>
            <w:hideMark/>
          </w:tcPr>
          <w:p w:rsidR="00000000" w:rsidRDefault="00000000">
            <w:r>
              <w:t>String</w:t>
            </w:r>
          </w:p>
        </w:tc>
        <w:tc>
          <w:tcPr>
            <w:tcW w:w="0" w:type="auto"/>
            <w:vAlign w:val="center"/>
            <w:hideMark/>
          </w:tcPr>
          <w:p w:rsidR="00000000" w:rsidRDefault="00000000">
            <w:r>
              <w:t xml:space="preserve">The code of the event execution result, </w:t>
            </w:r>
            <w:r>
              <w:rPr>
                <w:rStyle w:val="HTML"/>
              </w:rPr>
              <w:t>0</w:t>
            </w:r>
            <w:r>
              <w:t xml:space="preserve"> means success.</w:t>
            </w:r>
          </w:p>
        </w:tc>
      </w:tr>
      <w:tr w:rsidR="00000000">
        <w:trPr>
          <w:divId w:val="175387555"/>
          <w:tblCellSpacing w:w="15" w:type="dxa"/>
        </w:trPr>
        <w:tc>
          <w:tcPr>
            <w:tcW w:w="0" w:type="auto"/>
            <w:vAlign w:val="center"/>
            <w:hideMark/>
          </w:tcPr>
          <w:p w:rsidR="00000000" w:rsidRDefault="00000000">
            <w:r>
              <w:t>&gt; sMsg</w:t>
            </w:r>
          </w:p>
        </w:tc>
        <w:tc>
          <w:tcPr>
            <w:tcW w:w="0" w:type="auto"/>
            <w:vAlign w:val="center"/>
            <w:hideMark/>
          </w:tcPr>
          <w:p w:rsidR="00000000" w:rsidRDefault="00000000">
            <w:r>
              <w:t>String</w:t>
            </w:r>
          </w:p>
        </w:tc>
        <w:tc>
          <w:tcPr>
            <w:tcW w:w="0" w:type="auto"/>
            <w:vAlign w:val="center"/>
            <w:hideMark/>
          </w:tcPr>
          <w:p w:rsidR="00000000" w:rsidRDefault="00000000">
            <w:r>
              <w:t>Rejection or success message of event execution.</w:t>
            </w:r>
          </w:p>
        </w:tc>
      </w:tr>
      <w:tr w:rsidR="00000000">
        <w:trPr>
          <w:divId w:val="175387555"/>
          <w:tblCellSpacing w:w="15" w:type="dxa"/>
        </w:trPr>
        <w:tc>
          <w:tcPr>
            <w:tcW w:w="0" w:type="auto"/>
            <w:vAlign w:val="center"/>
            <w:hideMark/>
          </w:tcPr>
          <w:p w:rsidR="00000000" w:rsidRDefault="00000000">
            <w:r>
              <w:t>inTime</w:t>
            </w:r>
          </w:p>
        </w:tc>
        <w:tc>
          <w:tcPr>
            <w:tcW w:w="0" w:type="auto"/>
            <w:vAlign w:val="center"/>
            <w:hideMark/>
          </w:tcPr>
          <w:p w:rsidR="00000000" w:rsidRDefault="00000000">
            <w:r>
              <w:t>String</w:t>
            </w:r>
          </w:p>
        </w:tc>
        <w:tc>
          <w:tcPr>
            <w:tcW w:w="0" w:type="auto"/>
            <w:vAlign w:val="center"/>
            <w:hideMark/>
          </w:tcPr>
          <w:p w:rsidR="00000000" w:rsidRDefault="00000000">
            <w:r>
              <w:t xml:space="preserve">Timestamp at REST gateway when the request is received, Unix timestamp format in microseconds, e.g. </w:t>
            </w:r>
            <w:r>
              <w:rPr>
                <w:rStyle w:val="HTML"/>
              </w:rPr>
              <w:t>1597026383085123</w:t>
            </w:r>
            <w:r>
              <w:t xml:space="preserve"> </w:t>
            </w:r>
            <w:r>
              <w:br/>
              <w:t>The time is recorded after authentication.</w:t>
            </w:r>
          </w:p>
        </w:tc>
      </w:tr>
      <w:tr w:rsidR="00000000">
        <w:trPr>
          <w:divId w:val="175387555"/>
          <w:tblCellSpacing w:w="15" w:type="dxa"/>
        </w:trPr>
        <w:tc>
          <w:tcPr>
            <w:tcW w:w="0" w:type="auto"/>
            <w:vAlign w:val="center"/>
            <w:hideMark/>
          </w:tcPr>
          <w:p w:rsidR="00000000" w:rsidRDefault="00000000">
            <w:r>
              <w:t>outTime</w:t>
            </w:r>
          </w:p>
        </w:tc>
        <w:tc>
          <w:tcPr>
            <w:tcW w:w="0" w:type="auto"/>
            <w:vAlign w:val="center"/>
            <w:hideMark/>
          </w:tcPr>
          <w:p w:rsidR="00000000" w:rsidRDefault="00000000">
            <w:r>
              <w:t>String</w:t>
            </w:r>
          </w:p>
        </w:tc>
        <w:tc>
          <w:tcPr>
            <w:tcW w:w="0" w:type="auto"/>
            <w:vAlign w:val="center"/>
            <w:hideMark/>
          </w:tcPr>
          <w:p w:rsidR="00000000" w:rsidRDefault="00000000">
            <w:r>
              <w:t xml:space="preserve">Timestamp at REST gateway when the response is sent, Unix timestamp format in microseconds, e.g. </w:t>
            </w:r>
            <w:r>
              <w:rPr>
                <w:rStyle w:val="HTML"/>
              </w:rPr>
              <w:t>1597026383085123</w:t>
            </w:r>
          </w:p>
        </w:tc>
      </w:tr>
    </w:tbl>
    <w:p w:rsidR="00000000" w:rsidRDefault="00000000">
      <w:pPr>
        <w:divId w:val="175387555"/>
      </w:pPr>
      <w:r>
        <w:t>tdMode</w:t>
      </w:r>
      <w:r>
        <w:br/>
        <w:t>Trade Mode, when placing an order, you need to specify the trade mode.</w:t>
      </w:r>
      <w:r>
        <w:br/>
      </w:r>
      <w:r>
        <w:rPr>
          <w:rStyle w:val="a6"/>
        </w:rPr>
        <w:t>Spot mode:</w:t>
      </w:r>
      <w:r>
        <w:br/>
        <w:t>- SPOT and OPTION buyer: cash</w:t>
      </w:r>
      <w:r>
        <w:br/>
      </w:r>
      <w:r>
        <w:rPr>
          <w:rStyle w:val="a6"/>
        </w:rPr>
        <w:t>Spot and futures mode:</w:t>
      </w:r>
      <w:r>
        <w:br/>
        <w:t>- Isolated MARGIN: isolated</w:t>
      </w:r>
      <w:r>
        <w:br/>
        <w:t>- Cross MARGIN: cross</w:t>
      </w:r>
      <w:r>
        <w:br/>
        <w:t>- SPOT: cash</w:t>
      </w:r>
      <w:r>
        <w:br/>
        <w:t>- Cross FUTURES/SWAP/OPTION: cross</w:t>
      </w:r>
      <w:r>
        <w:br/>
        <w:t>- Isolated FUTURES/SWAP/OPTION: isolated</w:t>
      </w:r>
      <w:r>
        <w:br/>
      </w:r>
      <w:r>
        <w:rPr>
          <w:rStyle w:val="a6"/>
        </w:rPr>
        <w:t>Multi-currency margin mode:</w:t>
      </w:r>
      <w:r>
        <w:br/>
        <w:t>- Isolated MARGIN: isolated</w:t>
      </w:r>
      <w:r>
        <w:br/>
        <w:t>- Cross SPOT: cross</w:t>
      </w:r>
      <w:r>
        <w:br/>
        <w:t>- Cross FUTURES/SWAP/OPTION: cross</w:t>
      </w:r>
      <w:r>
        <w:br/>
        <w:t>- Isolated FUTURES/SWAP/OPTION: isolated</w:t>
      </w:r>
      <w:r>
        <w:br/>
      </w:r>
      <w:r>
        <w:rPr>
          <w:rStyle w:val="a6"/>
        </w:rPr>
        <w:t>Portfolio margin:</w:t>
      </w:r>
      <w:r>
        <w:br/>
        <w:t>- Isolated MARGIN: isolated</w:t>
      </w:r>
      <w:r>
        <w:br/>
        <w:t>- Cross SPOT: cross</w:t>
      </w:r>
      <w:r>
        <w:br/>
        <w:t>- Cross FUTURES/SWAP/OPTION: cross</w:t>
      </w:r>
      <w:r>
        <w:br/>
        <w:t>- Isolated FUTURES/SWAP/OPTION: isolated clOrdId</w:t>
      </w:r>
      <w:r>
        <w:br/>
        <w:t xml:space="preserve">clOrdId is a user-defined unique ID used to identify the order. It will be included in the response parameters if you have specified during order submission, and can be used as a request parameter to the endpoints to query, cancel and amend orders. </w:t>
      </w:r>
      <w:r>
        <w:br/>
        <w:t>clOrdId must be unique among the clOrdIds of all pending orders. posSide</w:t>
      </w:r>
      <w:r>
        <w:br/>
        <w:t xml:space="preserve">Position side, this parameter is not mandatory in </w:t>
      </w:r>
      <w:r>
        <w:rPr>
          <w:rStyle w:val="a6"/>
        </w:rPr>
        <w:t>net</w:t>
      </w:r>
      <w:r>
        <w:t xml:space="preserve"> mode. If you pass it through, the only valid value is </w:t>
      </w:r>
      <w:r>
        <w:rPr>
          <w:rStyle w:val="a6"/>
        </w:rPr>
        <w:t>net</w:t>
      </w:r>
      <w:r>
        <w:t>.</w:t>
      </w:r>
      <w:r>
        <w:br/>
      </w:r>
      <w:r>
        <w:lastRenderedPageBreak/>
        <w:t xml:space="preserve">In </w:t>
      </w:r>
      <w:r>
        <w:rPr>
          <w:rStyle w:val="a6"/>
        </w:rPr>
        <w:t>long/short</w:t>
      </w:r>
      <w:r>
        <w:t xml:space="preserve"> mode, it is mandatory. Valid values are </w:t>
      </w:r>
      <w:r>
        <w:rPr>
          <w:rStyle w:val="a6"/>
        </w:rPr>
        <w:t>long</w:t>
      </w:r>
      <w:r>
        <w:t xml:space="preserve"> or </w:t>
      </w:r>
      <w:r>
        <w:rPr>
          <w:rStyle w:val="a6"/>
        </w:rPr>
        <w:t>short</w:t>
      </w:r>
      <w:r>
        <w:t>.</w:t>
      </w:r>
      <w:r>
        <w:br/>
        <w:t xml:space="preserve">In </w:t>
      </w:r>
      <w:r>
        <w:rPr>
          <w:rStyle w:val="a6"/>
        </w:rPr>
        <w:t>long/short</w:t>
      </w:r>
      <w:r>
        <w:t xml:space="preserve"> mode, </w:t>
      </w:r>
      <w:r>
        <w:rPr>
          <w:rStyle w:val="a6"/>
        </w:rPr>
        <w:t>side</w:t>
      </w:r>
      <w:r>
        <w:t xml:space="preserve"> and </w:t>
      </w:r>
      <w:r>
        <w:rPr>
          <w:rStyle w:val="a6"/>
        </w:rPr>
        <w:t>posSide</w:t>
      </w:r>
      <w:r>
        <w:t xml:space="preserve"> need to be specified in the combinations below:</w:t>
      </w:r>
      <w:r>
        <w:br/>
        <w:t>Open long: buy and open long (side: fill in buy; posSide: fill in long)</w:t>
      </w:r>
      <w:r>
        <w:br/>
        <w:t>Open short: sell and open short (side: fill in sell; posSide: fill in short)</w:t>
      </w:r>
      <w:r>
        <w:br/>
        <w:t>Close long: sell and close long (side: fill in sell; posSide: fill in long)</w:t>
      </w:r>
      <w:r>
        <w:br/>
        <w:t>Close short: buy and close short (side: fill in buy; posSide: fill in short)</w:t>
      </w:r>
      <w:r>
        <w:br/>
        <w:t xml:space="preserve">Portfolio margin mode: Expiry Futures and Perpetual Futures only support net mode ordType </w:t>
      </w:r>
      <w:r>
        <w:br/>
        <w:t xml:space="preserve">Order type. When creating a new order, you must specify the order type. The order type you specify will affect: 1) what order parameters are required, and 2) how the matching system executes your order. The following are valid order types: </w:t>
      </w:r>
      <w:r>
        <w:br/>
        <w:t xml:space="preserve">limit: Limit order, which requires specified sz and px. </w:t>
      </w:r>
      <w:r>
        <w:br/>
        <w:t xml:space="preserve">market: Market order. For SPOT and MARGIN, market order will be filled with market price (by swiping opposite order book). For Expiry Futures and Perpetual Futures, market order will be placed to order book with most aggressive price allowed by Price Limit Mechanism. For OPTION, market order is not supported yet. As the filled price for market orders cannot be determined in advance, OKX reserves/freezes your quote currency by an additional 5% for risk check. </w:t>
      </w:r>
      <w:r>
        <w:br/>
        <w:t xml:space="preserve">post_only: Post-only order, which the order can only provide liquidity to the market and be a maker. If the order would have executed on placement, it will be canceled instead. </w:t>
      </w:r>
      <w:r>
        <w:br/>
        <w:t xml:space="preserve">fok: Fill or kill order. If the order cannot be fully filled, the order will be canceled. The order would not be partially filled. </w:t>
      </w:r>
      <w:r>
        <w:br/>
        <w:t xml:space="preserve">ioc: Immediate or cancel order. Immediately execute the transaction at the order price, cancel the remaining unfilled quantity of the order, and the order quantity will not be displayed in the order book. </w:t>
      </w:r>
      <w:r>
        <w:br/>
        <w:t>optimal_limit_ioc: Market order with ioc (immediate or cancel). Immediately execute the transaction of this market order, cancel the remaining unfilled quantity of the order, and the order quantity will not be displayed in the order book. Only applicable to Expiry Futures and Perpetual Futures. sz</w:t>
      </w:r>
      <w:r>
        <w:br/>
        <w:t xml:space="preserve">Quantity to buy or sell. </w:t>
      </w:r>
      <w:r>
        <w:br/>
        <w:t xml:space="preserve">For SPOT/MARGIN Buy and Sell Limit Orders, it refers to the quantity in base currency. </w:t>
      </w:r>
      <w:r>
        <w:br/>
        <w:t xml:space="preserve">For MARGIN Buy Market Orders, it refers to the quantity in quote currency. </w:t>
      </w:r>
      <w:r>
        <w:br/>
      </w:r>
      <w:r>
        <w:lastRenderedPageBreak/>
        <w:t xml:space="preserve">For MARGIN Sell Market Orders, it refers to the quantity in base currency. </w:t>
      </w:r>
      <w:r>
        <w:br/>
        <w:t xml:space="preserve">For SPOT Market Orders, it is set by tgtCcy. </w:t>
      </w:r>
      <w:r>
        <w:br/>
        <w:t>For FUTURES/SWAP/OPTION orders, it refers to the number of contracts. reduceOnly</w:t>
      </w:r>
      <w:r>
        <w:br/>
        <w:t>When placing an order with this parameter set to true, it means that the order will reduce the size of the position only</w:t>
      </w:r>
      <w:r>
        <w:br/>
        <w:t>For the same MARGIN instrument, the coin quantity of all reverse direction pending orders adds `sz` of new `reduceOnly` order cannot exceed the position assets. After the debt is paid off, if there is a remaining size of orders, the position will not be opened in reverse, but will be traded in SPOT.</w:t>
      </w:r>
      <w:r>
        <w:br/>
        <w:t>For the same FUTURES/SWAP instrument, the sum of the current order size and all reverse direction reduce-only pending orders which’s price-time priority is higher than the current order, cannot exceed the contract quantity of position.</w:t>
      </w:r>
      <w:r>
        <w:br/>
        <w:t>Only applicable to `Spot and futures mode` and `Multi-currency margin`</w:t>
      </w:r>
      <w:r>
        <w:br/>
        <w:t>Only applicable to `MARGIN` orders, and `FUTURES`/`SWAP` orders in `net` mode</w:t>
      </w:r>
      <w:r>
        <w:br/>
        <w:t>Notice: Under long/short mode of Expiry Futures and Perpetual Futures, all closing orders apply the reduce-only feature which is not affected by this parameter. tgtCcy</w:t>
      </w:r>
      <w:r>
        <w:br/>
        <w:t>This parameter is used to specify the order quantity in the order request is denominated in the quantity of base or quote currency. This is applicable to SPOT Market Orders only.</w:t>
      </w:r>
      <w:r>
        <w:br/>
        <w:t>Base currency: base_ccy</w:t>
      </w:r>
      <w:r>
        <w:br/>
        <w:t xml:space="preserve">Quote currency: quote_ccy </w:t>
      </w:r>
      <w:r>
        <w:br/>
        <w:t xml:space="preserve">If you use the Base Currency quantity for buy market orders or the Quote Currency for sell market orders, please note: </w:t>
      </w:r>
      <w:r>
        <w:br/>
        <w:t xml:space="preserve">1. If the quantity you enter is greater than what you can buy or sell, the system will execute the order according to your maximum buyable or sellable quantity. If you want to trade according to the specified quantity, you should use Limit orders. </w:t>
      </w:r>
      <w:r>
        <w:br/>
        <w:t xml:space="preserve">2. When the market price is too volatile, the locked balance may not be sufficient to buy the Base Currency quantity or sell to receive the Quote Currency that you specified. We will change the quantity of the order to execute the order based on best effort principle based on your account balance. In addition, we will try to over lock a fraction of your balance to avoid changing the order quantity. </w:t>
      </w:r>
      <w:r>
        <w:br/>
        <w:t xml:space="preserve">2.1 Example of base currency buy market order: </w:t>
      </w:r>
      <w:r>
        <w:br/>
        <w:t xml:space="preserve">Taking the market order to buy 10 LTCs as an example, and the user can buy 11 LTC. At this time, if 10 &lt; 11, the order is accepted. When the LTC-USDT market price is 200, and the locked balance of the user </w:t>
      </w:r>
      <w:r>
        <w:lastRenderedPageBreak/>
        <w:t xml:space="preserve">is 3,000 USDT, as 200*10 &lt; 3,000, the market order of 10 LTC is fully executed; If the market is too volatile and the LTC-USDT market price becomes 400, 400*10 &gt; 3,000, the user's locked balance is not sufficient to buy using the specified amount of base currency, the user's maximum locked balance of 3,000 USDT will be used to settle the trade. Final transaction quantity becomes 3,000/400 = 7.5 LTC. </w:t>
      </w:r>
      <w:r>
        <w:br/>
        <w:t xml:space="preserve">2.2 Example of quote currency sell market order: </w:t>
      </w:r>
      <w:r>
        <w:br/>
        <w:t>Taking the market order to sell 1,000 USDT as an example, and the user can sell 1,200 USDT, 1,000 &lt; 1,200, the order is accepted. When the LTC-USDT market price is 200, and the locked balance of the user is 6 LTC, as 1,000/200 &lt; 6, the market order of 1,000 USDT is fully executed; If the market is too volatile and the LTC-USDT market price becomes 100, 100*6 &lt; 1,000, the user's locked balance is not sufficient to sell using the specified amount of quote currency, the user's maximum locked balance of 6 LTC will be used to settle the trade. Final transaction quantity becomes 6 * 100 = 600 USDT. px</w:t>
      </w:r>
      <w:r>
        <w:br/>
        <w:t>The value for px must be a multiple of tickSz for OPTION orders.</w:t>
      </w:r>
      <w:r>
        <w:br/>
        <w:t>If not, the system will apply the rounding rules below. Using tickSz 0.0005 as an example:</w:t>
      </w:r>
      <w:r>
        <w:br/>
        <w:t>The px will be rounded up to the nearest 0.0005 when the remainder of px to 0.0005 is more than 0.00025 or `px` is less than 0.0005.</w:t>
      </w:r>
      <w:r>
        <w:br/>
        <w:t>The px will be rounded down to the nearest 0.0005 when the remainder of px to 0.0005 is less than 0.00025 and `px` is more than 0.0005. For placing order with TP/Sl:</w:t>
      </w:r>
      <w:r>
        <w:br/>
        <w:t>1. TP/SL algo order will be generated only when this order is filled fully, or there is no TP/SL algo order generated.</w:t>
      </w:r>
      <w:r>
        <w:br/>
        <w:t xml:space="preserve">2. Lead trader can‘t use attachAlgoOrds (Array), advice to user previous method, more details can refer to https://www.okx.com/docs-v5/log_en/#2022-11-21 </w:t>
      </w:r>
      <w:r>
        <w:br/>
        <w:t>3. Attaching TP/SL is neither supported for market buy with tgtCcy is base_ccy or market sell with tgtCcy is quote_ccy</w:t>
      </w:r>
      <w:r>
        <w:br/>
        <w:t>4. If tpOrdKind is limit, and there is only one conditional TP order, attachAlgoClOrdId can be used clOrdId for retrieving on "GET / Order details" endpoint. 5. For “split TPs”, including condition TP order and limit TP order</w:t>
      </w:r>
      <w:r>
        <w:br/>
        <w:t>* TP/SL orders in Split TPs only support one-way TP/SL. You can not use slTriggerPx&amp;slOrdPx and tpTriggerPx&amp;tpOrdPx at the same time, or error code 51076 will be thrown</w:t>
      </w:r>
      <w:r>
        <w:br/>
        <w:t>* Take-profit trigger price types (tpTriggerPxType) must be the same in an order with Split TPs attached, or error code 51080 will be thrown</w:t>
      </w:r>
      <w:r>
        <w:br/>
        <w:t>* Take-profit trigger prices (tpTriggerPx) cannot be the same in an order with Split TPs attached, or error code 51081 will be thrown</w:t>
      </w:r>
      <w:r>
        <w:br/>
        <w:t xml:space="preserve">* The size of the TP order among split TPs attached cannot be empty, </w:t>
      </w:r>
      <w:r>
        <w:lastRenderedPageBreak/>
        <w:t>or error code 51089 will be thrown</w:t>
      </w:r>
      <w:r>
        <w:br/>
        <w:t>* The total size of TP orders with Split TPs attached in a same order should equal the size of this order, or error code 51083 will be thrown</w:t>
      </w:r>
      <w:r>
        <w:br/>
        <w:t>* The number of TP orders with Split TPs attached in a same order cannot exceed 10, or error code 51079 will be thrown</w:t>
      </w:r>
      <w:r>
        <w:br/>
        <w:t>* Setting multiple TP and cost-price SL orders isn’t supported for spot and margin trading, or error code 51077 will be thrown</w:t>
      </w:r>
      <w:r>
        <w:br/>
        <w:t>* The number of SL orders with Split TPs attached in a same order cannot exceed 1, or error code 51084 will be thrown</w:t>
      </w:r>
      <w:r>
        <w:br/>
        <w:t>* The number of TP orders cannot be less than 2 when cost-price SL is enabled (amendPxOnTriggerType set as 1) for Split TPs, or error code 51085 will be thrown</w:t>
      </w:r>
      <w:r>
        <w:br/>
        <w:t>* All TP orders in one order must be of the same type, or error code 51091 will be thrown</w:t>
      </w:r>
      <w:r>
        <w:br/>
        <w:t>* TP order prices (tpOrdPx) in one order must be different, or error code 51092 will be thrown</w:t>
      </w:r>
      <w:r>
        <w:br/>
        <w:t>* TP limit order prices (tpOrdPx) in one order can't be –1 (market price), or error code 51093 will be thrown</w:t>
      </w:r>
      <w:r>
        <w:br/>
        <w:t>* You can't place TP limit orders in spot, margin, or options trading. Otherwise, error code 51094 will be thrown</w:t>
      </w:r>
      <w:r>
        <w:br/>
        <w:t>Mandatory self trade prevention (STP)</w:t>
      </w:r>
      <w:r>
        <w:br/>
        <w:t>The trading platform imposes mandatory self trade prevention at master account level, which means the accounts under the same master account, including master account itself and all its affiliated sub-accounts, will be prevented from self trade. The default STP mode is `Cancel Maker`. Users can also utilize the stpMode request parameter of the placing order endpoint to determine the stpMode of a certain order.</w:t>
      </w:r>
      <w:r>
        <w:br/>
        <w:t xml:space="preserve">Mandatory self trade prevention will not lead to latency. </w:t>
      </w:r>
      <w:r>
        <w:br/>
        <w:t>There are three STP modes. The STP mode is always taken based on the configuration in the taker order.</w:t>
      </w:r>
      <w:r>
        <w:br/>
        <w:t>1. Cancel Maker: This is the default STP mode, which cancels the maker order to prevent self-trading. Then, the taker order continues to match with the next order based on the order book priority.</w:t>
      </w:r>
      <w:r>
        <w:br/>
        <w:t>2. Cancel Taker: The taker order is canceled to prevent self-trading. If the user's own maker order is lower in the order book priority, the taker order is partially filled and then canceled. FOK orders are always honored and canceled if they would result in self-trading.</w:t>
      </w:r>
      <w:r>
        <w:br/>
        <w:t xml:space="preserve">3. Cancel Both: Both taker and maker orders are canceled to prevent self-trading. If the user's own maker order is lower in the order book priority, the taker order is partially filled. Then, the remaining quantity of the taker order and the first maker order are canceled. FOK orders are not supported in this mode. </w:t>
      </w:r>
    </w:p>
    <w:p w:rsidR="00000000" w:rsidRDefault="00000000">
      <w:pPr>
        <w:pStyle w:val="3"/>
        <w:divId w:val="175387555"/>
      </w:pPr>
      <w:r>
        <w:lastRenderedPageBreak/>
        <w:t>POST / Place multiple orders</w:t>
      </w:r>
    </w:p>
    <w:p w:rsidR="00000000" w:rsidRDefault="00000000">
      <w:pPr>
        <w:pStyle w:val="a5"/>
        <w:divId w:val="175387555"/>
      </w:pPr>
      <w:r>
        <w:t xml:space="preserve">Place orders in batches. Maximum 20 orders can be placed per request. </w:t>
      </w:r>
      <w:r>
        <w:br/>
        <w:t>Request parameters should be passed in the form of an array. Orders will be placed in turn</w:t>
      </w:r>
    </w:p>
    <w:p w:rsidR="00000000" w:rsidRDefault="00000000">
      <w:pPr>
        <w:pStyle w:val="4"/>
        <w:divId w:val="175387555"/>
      </w:pPr>
      <w:r>
        <w:t>Rate Limit: 300 orders per 2 seconds</w:t>
      </w:r>
    </w:p>
    <w:p w:rsidR="00000000" w:rsidRDefault="00000000">
      <w:pPr>
        <w:pStyle w:val="4"/>
        <w:divId w:val="175387555"/>
      </w:pPr>
      <w:r>
        <w:t>Rate Limit of lead instruments for Copy Trading: 4 orders per 2 seconds</w:t>
      </w:r>
    </w:p>
    <w:p w:rsidR="00000000" w:rsidRDefault="00000000">
      <w:pPr>
        <w:pStyle w:val="4"/>
        <w:divId w:val="175387555"/>
      </w:pPr>
      <w:r>
        <w:t>Rate limit rule (except Options): UserID + Instrument ID</w:t>
      </w:r>
    </w:p>
    <w:p w:rsidR="00000000" w:rsidRDefault="00000000">
      <w:pPr>
        <w:pStyle w:val="4"/>
        <w:divId w:val="175387555"/>
      </w:pPr>
      <w:r>
        <w:t>Rate limit rule (Options only): UserID + Instrument Family</w:t>
      </w:r>
    </w:p>
    <w:p w:rsidR="00000000" w:rsidRDefault="00000000">
      <w:pPr>
        <w:pStyle w:val="a5"/>
        <w:divId w:val="175387555"/>
      </w:pPr>
      <w:r>
        <w:t xml:space="preserve">Rate limit of this endpoint will also be affected by the rules </w:t>
      </w:r>
      <w:hyperlink r:id="rId596" w:anchor="overview-rate-limits-sub-account-rate-limit" w:history="1">
        <w:r>
          <w:rPr>
            <w:rStyle w:val="a3"/>
          </w:rPr>
          <w:t>Sub-account rate limit</w:t>
        </w:r>
      </w:hyperlink>
      <w:r>
        <w:t xml:space="preserve"> and </w:t>
      </w:r>
      <w:hyperlink r:id="rId597" w:anchor="overview-rate-limits-fill-ratio-based-sub-account-rate-limit" w:history="1">
        <w:r>
          <w:rPr>
            <w:rStyle w:val="a3"/>
          </w:rPr>
          <w:t>Fill ratio based sub-account rate limit</w:t>
        </w:r>
      </w:hyperlink>
      <w:r>
        <w:t>.</w:t>
      </w:r>
    </w:p>
    <w:p w:rsidR="00000000" w:rsidRDefault="00000000">
      <w:pPr>
        <w:divId w:val="175387555"/>
      </w:pPr>
      <w:r>
        <w:t xml:space="preserve">Unlike other endpoints, the rate limit of this endpoint is determined by the number of orders. If there is only one order in the request, it will consume the rate limit of `Place order`. </w:t>
      </w:r>
    </w:p>
    <w:p w:rsidR="00000000" w:rsidRDefault="00000000">
      <w:pPr>
        <w:pStyle w:val="4"/>
        <w:divId w:val="175387555"/>
      </w:pPr>
      <w:r>
        <w:t>HTTP Request</w:t>
      </w:r>
    </w:p>
    <w:p w:rsidR="00000000" w:rsidRDefault="00000000">
      <w:pPr>
        <w:pStyle w:val="a5"/>
        <w:divId w:val="175387555"/>
      </w:pPr>
      <w:r>
        <w:rPr>
          <w:rStyle w:val="HTML"/>
        </w:rPr>
        <w:t>POST /api/v5/trade/batch-orders</w:t>
      </w:r>
    </w:p>
    <w:p w:rsidR="00000000" w:rsidRDefault="00000000">
      <w:pPr>
        <w:pStyle w:val="a5"/>
        <w:divId w:val="1135830637"/>
      </w:pPr>
      <w:r>
        <w:t>Request Example</w:t>
      </w:r>
    </w:p>
    <w:p w:rsidR="00000000" w:rsidRDefault="00000000">
      <w:pPr>
        <w:pStyle w:val="HTML0"/>
        <w:divId w:val="362092741"/>
        <w:rPr>
          <w:rStyle w:val="HTML"/>
        </w:rPr>
      </w:pPr>
      <w:r>
        <w:rPr>
          <w:rStyle w:val="HTML"/>
        </w:rPr>
        <w:t xml:space="preserve"> batch place order </w:t>
      </w:r>
      <w:r>
        <w:rPr>
          <w:rStyle w:val="k"/>
        </w:rPr>
        <w:t xml:space="preserve">for </w:t>
      </w:r>
      <w:r>
        <w:rPr>
          <w:rStyle w:val="HTML"/>
        </w:rPr>
        <w:t>SPOT</w:t>
      </w:r>
    </w:p>
    <w:p w:rsidR="00000000" w:rsidRDefault="00000000">
      <w:pPr>
        <w:pStyle w:val="HTML0"/>
        <w:divId w:val="362092741"/>
        <w:rPr>
          <w:rStyle w:val="HTML"/>
        </w:rPr>
      </w:pPr>
      <w:r>
        <w:rPr>
          <w:rStyle w:val="HTML"/>
        </w:rPr>
        <w:t xml:space="preserve"> POST /api/v5/trade/batch-orders</w:t>
      </w:r>
    </w:p>
    <w:p w:rsidR="00000000" w:rsidRDefault="00000000">
      <w:pPr>
        <w:pStyle w:val="HTML0"/>
        <w:divId w:val="362092741"/>
        <w:rPr>
          <w:rStyle w:val="HTML"/>
        </w:rPr>
      </w:pPr>
      <w:r>
        <w:rPr>
          <w:rStyle w:val="HTML"/>
        </w:rPr>
        <w:t xml:space="preserve"> body</w:t>
      </w:r>
    </w:p>
    <w:p w:rsidR="00000000" w:rsidRDefault="00000000">
      <w:pPr>
        <w:pStyle w:val="HTML0"/>
        <w:divId w:val="362092741"/>
        <w:rPr>
          <w:rStyle w:val="HTML"/>
        </w:rPr>
      </w:pPr>
      <w:r>
        <w:rPr>
          <w:rStyle w:val="HTML"/>
        </w:rPr>
        <w:t xml:space="preserve"> </w:t>
      </w:r>
      <w:r>
        <w:rPr>
          <w:rStyle w:val="o"/>
        </w:rPr>
        <w:t>[</w:t>
      </w:r>
    </w:p>
    <w:p w:rsidR="00000000" w:rsidRDefault="00000000">
      <w:pPr>
        <w:pStyle w:val="HTML0"/>
        <w:divId w:val="362092741"/>
        <w:rPr>
          <w:rStyle w:val="HTML"/>
        </w:rPr>
      </w:pPr>
      <w:r>
        <w:rPr>
          <w:rStyle w:val="HTML"/>
        </w:rPr>
        <w:t xml:space="preserve">    </w:t>
      </w:r>
      <w:r>
        <w:rPr>
          <w:rStyle w:val="o"/>
        </w:rPr>
        <w:t>{</w:t>
      </w:r>
    </w:p>
    <w:p w:rsidR="00000000" w:rsidRDefault="00000000">
      <w:pPr>
        <w:pStyle w:val="HTML0"/>
        <w:divId w:val="362092741"/>
        <w:rPr>
          <w:rStyle w:val="HTML"/>
        </w:rPr>
      </w:pPr>
      <w:r>
        <w:rPr>
          <w:rStyle w:val="HTML"/>
        </w:rPr>
        <w:t xml:space="preserve">        </w:t>
      </w:r>
      <w:r>
        <w:rPr>
          <w:rStyle w:val="s2"/>
        </w:rPr>
        <w:t>"instId"</w:t>
      </w:r>
      <w:r>
        <w:rPr>
          <w:rStyle w:val="HTML"/>
        </w:rPr>
        <w:t>:</w:t>
      </w:r>
      <w:r>
        <w:rPr>
          <w:rStyle w:val="s2"/>
        </w:rPr>
        <w:t>"BTC-USDT"</w:t>
      </w:r>
      <w:r>
        <w:rPr>
          <w:rStyle w:val="HTML"/>
        </w:rPr>
        <w:t>,</w:t>
      </w:r>
    </w:p>
    <w:p w:rsidR="00000000" w:rsidRDefault="00000000">
      <w:pPr>
        <w:pStyle w:val="HTML0"/>
        <w:divId w:val="362092741"/>
        <w:rPr>
          <w:rStyle w:val="HTML"/>
        </w:rPr>
      </w:pPr>
      <w:r>
        <w:rPr>
          <w:rStyle w:val="HTML"/>
        </w:rPr>
        <w:t xml:space="preserve">        </w:t>
      </w:r>
      <w:r>
        <w:rPr>
          <w:rStyle w:val="s2"/>
        </w:rPr>
        <w:t>"tdMode"</w:t>
      </w:r>
      <w:r>
        <w:rPr>
          <w:rStyle w:val="HTML"/>
        </w:rPr>
        <w:t>:</w:t>
      </w:r>
      <w:r>
        <w:rPr>
          <w:rStyle w:val="s2"/>
        </w:rPr>
        <w:t>"cash"</w:t>
      </w:r>
      <w:r>
        <w:rPr>
          <w:rStyle w:val="HTML"/>
        </w:rPr>
        <w:t>,</w:t>
      </w:r>
    </w:p>
    <w:p w:rsidR="00000000" w:rsidRDefault="00000000">
      <w:pPr>
        <w:pStyle w:val="HTML0"/>
        <w:divId w:val="362092741"/>
        <w:rPr>
          <w:rStyle w:val="HTML"/>
        </w:rPr>
      </w:pPr>
      <w:r>
        <w:rPr>
          <w:rStyle w:val="HTML"/>
        </w:rPr>
        <w:t xml:space="preserve">        </w:t>
      </w:r>
      <w:r>
        <w:rPr>
          <w:rStyle w:val="s2"/>
        </w:rPr>
        <w:t>"clOrdId"</w:t>
      </w:r>
      <w:r>
        <w:rPr>
          <w:rStyle w:val="HTML"/>
        </w:rPr>
        <w:t>:</w:t>
      </w:r>
      <w:r>
        <w:rPr>
          <w:rStyle w:val="s2"/>
        </w:rPr>
        <w:t>"b15"</w:t>
      </w:r>
      <w:r>
        <w:rPr>
          <w:rStyle w:val="HTML"/>
        </w:rPr>
        <w:t>,</w:t>
      </w:r>
    </w:p>
    <w:p w:rsidR="00000000" w:rsidRDefault="00000000">
      <w:pPr>
        <w:pStyle w:val="HTML0"/>
        <w:divId w:val="362092741"/>
        <w:rPr>
          <w:rStyle w:val="HTML"/>
        </w:rPr>
      </w:pPr>
      <w:r>
        <w:rPr>
          <w:rStyle w:val="HTML"/>
        </w:rPr>
        <w:t xml:space="preserve">        </w:t>
      </w:r>
      <w:r>
        <w:rPr>
          <w:rStyle w:val="s2"/>
        </w:rPr>
        <w:t>"side"</w:t>
      </w:r>
      <w:r>
        <w:rPr>
          <w:rStyle w:val="HTML"/>
        </w:rPr>
        <w:t>:</w:t>
      </w:r>
      <w:r>
        <w:rPr>
          <w:rStyle w:val="s2"/>
        </w:rPr>
        <w:t>"buy"</w:t>
      </w:r>
      <w:r>
        <w:rPr>
          <w:rStyle w:val="HTML"/>
        </w:rPr>
        <w:t>,</w:t>
      </w:r>
    </w:p>
    <w:p w:rsidR="00000000" w:rsidRDefault="00000000">
      <w:pPr>
        <w:pStyle w:val="HTML0"/>
        <w:divId w:val="362092741"/>
        <w:rPr>
          <w:rStyle w:val="HTML"/>
        </w:rPr>
      </w:pPr>
      <w:r>
        <w:rPr>
          <w:rStyle w:val="HTML"/>
        </w:rPr>
        <w:t xml:space="preserve">        </w:t>
      </w:r>
      <w:r>
        <w:rPr>
          <w:rStyle w:val="s2"/>
        </w:rPr>
        <w:t>"ordType"</w:t>
      </w:r>
      <w:r>
        <w:rPr>
          <w:rStyle w:val="HTML"/>
        </w:rPr>
        <w:t>:</w:t>
      </w:r>
      <w:r>
        <w:rPr>
          <w:rStyle w:val="s2"/>
        </w:rPr>
        <w:t>"limit"</w:t>
      </w:r>
      <w:r>
        <w:rPr>
          <w:rStyle w:val="HTML"/>
        </w:rPr>
        <w:t>,</w:t>
      </w:r>
    </w:p>
    <w:p w:rsidR="00000000" w:rsidRDefault="00000000">
      <w:pPr>
        <w:pStyle w:val="HTML0"/>
        <w:divId w:val="362092741"/>
        <w:rPr>
          <w:rStyle w:val="HTML"/>
        </w:rPr>
      </w:pPr>
      <w:r>
        <w:rPr>
          <w:rStyle w:val="HTML"/>
        </w:rPr>
        <w:t xml:space="preserve">        </w:t>
      </w:r>
      <w:r>
        <w:rPr>
          <w:rStyle w:val="s2"/>
        </w:rPr>
        <w:t>"px"</w:t>
      </w:r>
      <w:r>
        <w:rPr>
          <w:rStyle w:val="HTML"/>
        </w:rPr>
        <w:t>:</w:t>
      </w:r>
      <w:r>
        <w:rPr>
          <w:rStyle w:val="s2"/>
        </w:rPr>
        <w:t>"2.15"</w:t>
      </w:r>
      <w:r>
        <w:rPr>
          <w:rStyle w:val="HTML"/>
        </w:rPr>
        <w:t>,</w:t>
      </w:r>
    </w:p>
    <w:p w:rsidR="00000000" w:rsidRDefault="00000000">
      <w:pPr>
        <w:pStyle w:val="HTML0"/>
        <w:divId w:val="362092741"/>
        <w:rPr>
          <w:rStyle w:val="HTML"/>
        </w:rPr>
      </w:pPr>
      <w:r>
        <w:rPr>
          <w:rStyle w:val="HTML"/>
        </w:rPr>
        <w:t xml:space="preserve">        </w:t>
      </w:r>
      <w:r>
        <w:rPr>
          <w:rStyle w:val="s2"/>
        </w:rPr>
        <w:t>"sz"</w:t>
      </w:r>
      <w:r>
        <w:rPr>
          <w:rStyle w:val="HTML"/>
        </w:rPr>
        <w:t>:</w:t>
      </w:r>
      <w:r>
        <w:rPr>
          <w:rStyle w:val="s2"/>
        </w:rPr>
        <w:t>"2"</w:t>
      </w:r>
    </w:p>
    <w:p w:rsidR="00000000" w:rsidRDefault="00000000">
      <w:pPr>
        <w:pStyle w:val="HTML0"/>
        <w:divId w:val="362092741"/>
        <w:rPr>
          <w:rStyle w:val="HTML"/>
        </w:rPr>
      </w:pPr>
      <w:r>
        <w:rPr>
          <w:rStyle w:val="HTML"/>
        </w:rPr>
        <w:t xml:space="preserve">    </w:t>
      </w:r>
      <w:r>
        <w:rPr>
          <w:rStyle w:val="o"/>
        </w:rPr>
        <w:t>}</w:t>
      </w:r>
      <w:r>
        <w:rPr>
          <w:rStyle w:val="HTML"/>
        </w:rPr>
        <w:t>,</w:t>
      </w:r>
    </w:p>
    <w:p w:rsidR="00000000" w:rsidRDefault="00000000">
      <w:pPr>
        <w:pStyle w:val="HTML0"/>
        <w:divId w:val="362092741"/>
        <w:rPr>
          <w:rStyle w:val="HTML"/>
        </w:rPr>
      </w:pPr>
      <w:r>
        <w:rPr>
          <w:rStyle w:val="HTML"/>
        </w:rPr>
        <w:t xml:space="preserve">    </w:t>
      </w:r>
      <w:r>
        <w:rPr>
          <w:rStyle w:val="o"/>
        </w:rPr>
        <w:t>{</w:t>
      </w:r>
    </w:p>
    <w:p w:rsidR="00000000" w:rsidRDefault="00000000">
      <w:pPr>
        <w:pStyle w:val="HTML0"/>
        <w:divId w:val="362092741"/>
        <w:rPr>
          <w:rStyle w:val="HTML"/>
        </w:rPr>
      </w:pPr>
      <w:r>
        <w:rPr>
          <w:rStyle w:val="HTML"/>
        </w:rPr>
        <w:t xml:space="preserve">        </w:t>
      </w:r>
      <w:r>
        <w:rPr>
          <w:rStyle w:val="s2"/>
        </w:rPr>
        <w:t>"instId"</w:t>
      </w:r>
      <w:r>
        <w:rPr>
          <w:rStyle w:val="HTML"/>
        </w:rPr>
        <w:t>:</w:t>
      </w:r>
      <w:r>
        <w:rPr>
          <w:rStyle w:val="s2"/>
        </w:rPr>
        <w:t>"BTC-USDT"</w:t>
      </w:r>
      <w:r>
        <w:rPr>
          <w:rStyle w:val="HTML"/>
        </w:rPr>
        <w:t>,</w:t>
      </w:r>
    </w:p>
    <w:p w:rsidR="00000000" w:rsidRDefault="00000000">
      <w:pPr>
        <w:pStyle w:val="HTML0"/>
        <w:divId w:val="362092741"/>
        <w:rPr>
          <w:rStyle w:val="HTML"/>
        </w:rPr>
      </w:pPr>
      <w:r>
        <w:rPr>
          <w:rStyle w:val="HTML"/>
        </w:rPr>
        <w:t xml:space="preserve">        </w:t>
      </w:r>
      <w:r>
        <w:rPr>
          <w:rStyle w:val="s2"/>
        </w:rPr>
        <w:t>"tdMode"</w:t>
      </w:r>
      <w:r>
        <w:rPr>
          <w:rStyle w:val="HTML"/>
        </w:rPr>
        <w:t>:</w:t>
      </w:r>
      <w:r>
        <w:rPr>
          <w:rStyle w:val="s2"/>
        </w:rPr>
        <w:t>"cash"</w:t>
      </w:r>
      <w:r>
        <w:rPr>
          <w:rStyle w:val="HTML"/>
        </w:rPr>
        <w:t>,</w:t>
      </w:r>
    </w:p>
    <w:p w:rsidR="00000000" w:rsidRDefault="00000000">
      <w:pPr>
        <w:pStyle w:val="HTML0"/>
        <w:divId w:val="362092741"/>
        <w:rPr>
          <w:rStyle w:val="HTML"/>
        </w:rPr>
      </w:pPr>
      <w:r>
        <w:rPr>
          <w:rStyle w:val="HTML"/>
        </w:rPr>
        <w:t xml:space="preserve">        </w:t>
      </w:r>
      <w:r>
        <w:rPr>
          <w:rStyle w:val="s2"/>
        </w:rPr>
        <w:t>"clOrdId"</w:t>
      </w:r>
      <w:r>
        <w:rPr>
          <w:rStyle w:val="HTML"/>
        </w:rPr>
        <w:t>:</w:t>
      </w:r>
      <w:r>
        <w:rPr>
          <w:rStyle w:val="s2"/>
        </w:rPr>
        <w:t>"b16"</w:t>
      </w:r>
      <w:r>
        <w:rPr>
          <w:rStyle w:val="HTML"/>
        </w:rPr>
        <w:t>,</w:t>
      </w:r>
    </w:p>
    <w:p w:rsidR="00000000" w:rsidRDefault="00000000">
      <w:pPr>
        <w:pStyle w:val="HTML0"/>
        <w:divId w:val="362092741"/>
        <w:rPr>
          <w:rStyle w:val="HTML"/>
        </w:rPr>
      </w:pPr>
      <w:r>
        <w:rPr>
          <w:rStyle w:val="HTML"/>
        </w:rPr>
        <w:lastRenderedPageBreak/>
        <w:t xml:space="preserve">        </w:t>
      </w:r>
      <w:r>
        <w:rPr>
          <w:rStyle w:val="s2"/>
        </w:rPr>
        <w:t>"side"</w:t>
      </w:r>
      <w:r>
        <w:rPr>
          <w:rStyle w:val="HTML"/>
        </w:rPr>
        <w:t>:</w:t>
      </w:r>
      <w:r>
        <w:rPr>
          <w:rStyle w:val="s2"/>
        </w:rPr>
        <w:t>"buy"</w:t>
      </w:r>
      <w:r>
        <w:rPr>
          <w:rStyle w:val="HTML"/>
        </w:rPr>
        <w:t>,</w:t>
      </w:r>
    </w:p>
    <w:p w:rsidR="00000000" w:rsidRDefault="00000000">
      <w:pPr>
        <w:pStyle w:val="HTML0"/>
        <w:divId w:val="362092741"/>
        <w:rPr>
          <w:rStyle w:val="HTML"/>
        </w:rPr>
      </w:pPr>
      <w:r>
        <w:rPr>
          <w:rStyle w:val="HTML"/>
        </w:rPr>
        <w:t xml:space="preserve">        </w:t>
      </w:r>
      <w:r>
        <w:rPr>
          <w:rStyle w:val="s2"/>
        </w:rPr>
        <w:t>"ordType"</w:t>
      </w:r>
      <w:r>
        <w:rPr>
          <w:rStyle w:val="HTML"/>
        </w:rPr>
        <w:t>:</w:t>
      </w:r>
      <w:r>
        <w:rPr>
          <w:rStyle w:val="s2"/>
        </w:rPr>
        <w:t>"limit"</w:t>
      </w:r>
      <w:r>
        <w:rPr>
          <w:rStyle w:val="HTML"/>
        </w:rPr>
        <w:t>,</w:t>
      </w:r>
    </w:p>
    <w:p w:rsidR="00000000" w:rsidRDefault="00000000">
      <w:pPr>
        <w:pStyle w:val="HTML0"/>
        <w:divId w:val="362092741"/>
        <w:rPr>
          <w:rStyle w:val="HTML"/>
        </w:rPr>
      </w:pPr>
      <w:r>
        <w:rPr>
          <w:rStyle w:val="HTML"/>
        </w:rPr>
        <w:t xml:space="preserve">        </w:t>
      </w:r>
      <w:r>
        <w:rPr>
          <w:rStyle w:val="s2"/>
        </w:rPr>
        <w:t>"px"</w:t>
      </w:r>
      <w:r>
        <w:rPr>
          <w:rStyle w:val="HTML"/>
        </w:rPr>
        <w:t>:</w:t>
      </w:r>
      <w:r>
        <w:rPr>
          <w:rStyle w:val="s2"/>
        </w:rPr>
        <w:t>"2.15"</w:t>
      </w:r>
      <w:r>
        <w:rPr>
          <w:rStyle w:val="HTML"/>
        </w:rPr>
        <w:t>,</w:t>
      </w:r>
    </w:p>
    <w:p w:rsidR="00000000" w:rsidRDefault="00000000">
      <w:pPr>
        <w:pStyle w:val="HTML0"/>
        <w:divId w:val="362092741"/>
        <w:rPr>
          <w:rStyle w:val="HTML"/>
        </w:rPr>
      </w:pPr>
      <w:r>
        <w:rPr>
          <w:rStyle w:val="HTML"/>
        </w:rPr>
        <w:t xml:space="preserve">        </w:t>
      </w:r>
      <w:r>
        <w:rPr>
          <w:rStyle w:val="s2"/>
        </w:rPr>
        <w:t>"sz"</w:t>
      </w:r>
      <w:r>
        <w:rPr>
          <w:rStyle w:val="HTML"/>
        </w:rPr>
        <w:t>:</w:t>
      </w:r>
      <w:r>
        <w:rPr>
          <w:rStyle w:val="s2"/>
        </w:rPr>
        <w:t>"2"</w:t>
      </w:r>
    </w:p>
    <w:p w:rsidR="00000000" w:rsidRDefault="00000000">
      <w:pPr>
        <w:pStyle w:val="HTML0"/>
        <w:divId w:val="362092741"/>
        <w:rPr>
          <w:rStyle w:val="HTML"/>
        </w:rPr>
      </w:pPr>
      <w:r>
        <w:rPr>
          <w:rStyle w:val="HTML"/>
        </w:rPr>
        <w:t xml:space="preserve">    </w:t>
      </w:r>
      <w:r>
        <w:rPr>
          <w:rStyle w:val="o"/>
        </w:rPr>
        <w:t>}</w:t>
      </w:r>
    </w:p>
    <w:p w:rsidR="00000000" w:rsidRDefault="00000000">
      <w:pPr>
        <w:pStyle w:val="HTML0"/>
        <w:divId w:val="362092741"/>
        <w:rPr>
          <w:rStyle w:val="HTML"/>
        </w:rPr>
      </w:pPr>
      <w:r>
        <w:rPr>
          <w:rStyle w:val="o"/>
        </w:rPr>
        <w:t>]</w:t>
      </w:r>
    </w:p>
    <w:p w:rsidR="00000000" w:rsidRDefault="00000000">
      <w:pPr>
        <w:pStyle w:val="HTML0"/>
        <w:divId w:val="362092741"/>
        <w:rPr>
          <w:rStyle w:val="HTML"/>
        </w:rPr>
      </w:pPr>
    </w:p>
    <w:p w:rsidR="00000000" w:rsidRDefault="00000000">
      <w:pPr>
        <w:pStyle w:val="HTML0"/>
        <w:divId w:val="1507865836"/>
        <w:rPr>
          <w:rStyle w:val="HTML"/>
          <w:vanish/>
        </w:rPr>
      </w:pPr>
      <w:r>
        <w:rPr>
          <w:rStyle w:val="kn"/>
          <w:vanish/>
        </w:rPr>
        <w:t>import</w:t>
      </w:r>
      <w:r>
        <w:rPr>
          <w:rStyle w:val="HTML"/>
          <w:vanish/>
        </w:rPr>
        <w:t xml:space="preserve"> </w:t>
      </w:r>
      <w:r>
        <w:rPr>
          <w:rStyle w:val="nn"/>
          <w:vanish/>
        </w:rPr>
        <w:t>okx.Trade</w:t>
      </w:r>
      <w:r>
        <w:rPr>
          <w:rStyle w:val="HTML"/>
          <w:vanish/>
        </w:rPr>
        <w:t xml:space="preserve"> </w:t>
      </w:r>
      <w:r>
        <w:rPr>
          <w:rStyle w:val="k"/>
          <w:vanish/>
        </w:rPr>
        <w:t>as</w:t>
      </w:r>
      <w:r>
        <w:rPr>
          <w:rStyle w:val="HTML"/>
          <w:vanish/>
        </w:rPr>
        <w:t xml:space="preserve"> </w:t>
      </w:r>
      <w:r>
        <w:rPr>
          <w:rStyle w:val="n"/>
          <w:vanish/>
        </w:rPr>
        <w:t>Trade</w:t>
      </w:r>
    </w:p>
    <w:p w:rsidR="00000000" w:rsidRDefault="00000000">
      <w:pPr>
        <w:pStyle w:val="HTML0"/>
        <w:divId w:val="1507865836"/>
        <w:rPr>
          <w:rStyle w:val="HTML"/>
          <w:vanish/>
        </w:rPr>
      </w:pPr>
    </w:p>
    <w:p w:rsidR="00000000" w:rsidRDefault="00000000">
      <w:pPr>
        <w:pStyle w:val="HTML0"/>
        <w:divId w:val="1507865836"/>
        <w:rPr>
          <w:rStyle w:val="c1"/>
          <w:vanish/>
        </w:rPr>
      </w:pPr>
      <w:r>
        <w:rPr>
          <w:rStyle w:val="c1"/>
          <w:vanish/>
        </w:rPr>
        <w:t># API initialization</w:t>
      </w:r>
    </w:p>
    <w:p w:rsidR="00000000" w:rsidRDefault="00000000">
      <w:pPr>
        <w:pStyle w:val="HTML0"/>
        <w:divId w:val="1507865836"/>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1507865836"/>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1507865836"/>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1507865836"/>
        <w:rPr>
          <w:rStyle w:val="HTML"/>
          <w:vanish/>
        </w:rPr>
      </w:pPr>
    </w:p>
    <w:p w:rsidR="00000000" w:rsidRDefault="00000000">
      <w:pPr>
        <w:pStyle w:val="HTML0"/>
        <w:divId w:val="1507865836"/>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 0, Demo trading: 1</w:t>
      </w:r>
    </w:p>
    <w:p w:rsidR="00000000" w:rsidRDefault="00000000">
      <w:pPr>
        <w:pStyle w:val="HTML0"/>
        <w:divId w:val="1507865836"/>
        <w:rPr>
          <w:rStyle w:val="HTML"/>
          <w:vanish/>
        </w:rPr>
      </w:pPr>
    </w:p>
    <w:p w:rsidR="00000000" w:rsidRDefault="00000000">
      <w:pPr>
        <w:pStyle w:val="HTML0"/>
        <w:divId w:val="1507865836"/>
        <w:rPr>
          <w:rStyle w:val="HTML"/>
          <w:vanish/>
        </w:rPr>
      </w:pPr>
      <w:r>
        <w:rPr>
          <w:rStyle w:val="n"/>
          <w:vanish/>
        </w:rPr>
        <w:t>tradeAPI</w:t>
      </w:r>
      <w:r>
        <w:rPr>
          <w:rStyle w:val="HTML"/>
          <w:vanish/>
        </w:rPr>
        <w:t xml:space="preserve"> </w:t>
      </w:r>
      <w:r>
        <w:rPr>
          <w:rStyle w:val="o"/>
          <w:vanish/>
        </w:rPr>
        <w:t>=</w:t>
      </w:r>
      <w:r>
        <w:rPr>
          <w:rStyle w:val="HTML"/>
          <w:vanish/>
        </w:rPr>
        <w:t xml:space="preserve"> </w:t>
      </w:r>
      <w:r>
        <w:rPr>
          <w:rStyle w:val="n"/>
          <w:vanish/>
        </w:rPr>
        <w:t>Trade</w:t>
      </w:r>
      <w:r>
        <w:rPr>
          <w:rStyle w:val="p"/>
          <w:vanish/>
        </w:rPr>
        <w:t>.</w:t>
      </w:r>
      <w:r>
        <w:rPr>
          <w:rStyle w:val="n"/>
          <w:vanish/>
        </w:rPr>
        <w:t>TradeAPI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1507865836"/>
        <w:rPr>
          <w:rStyle w:val="HTML"/>
          <w:vanish/>
        </w:rPr>
      </w:pPr>
    </w:p>
    <w:p w:rsidR="00000000" w:rsidRDefault="00000000">
      <w:pPr>
        <w:pStyle w:val="HTML0"/>
        <w:divId w:val="1507865836"/>
        <w:rPr>
          <w:rStyle w:val="c1"/>
          <w:vanish/>
        </w:rPr>
      </w:pPr>
      <w:r>
        <w:rPr>
          <w:rStyle w:val="c1"/>
          <w:vanish/>
        </w:rPr>
        <w:t xml:space="preserve"># Place multiple orders </w:t>
      </w:r>
    </w:p>
    <w:p w:rsidR="00000000" w:rsidRDefault="00000000">
      <w:pPr>
        <w:pStyle w:val="HTML0"/>
        <w:divId w:val="1507865836"/>
        <w:rPr>
          <w:rStyle w:val="HTML"/>
          <w:vanish/>
        </w:rPr>
      </w:pPr>
      <w:r>
        <w:rPr>
          <w:rStyle w:val="n"/>
          <w:vanish/>
        </w:rPr>
        <w:t>place_orders_without_clOrdId</w:t>
      </w:r>
      <w:r>
        <w:rPr>
          <w:rStyle w:val="HTML"/>
          <w:vanish/>
        </w:rPr>
        <w:t xml:space="preserve"> </w:t>
      </w:r>
      <w:r>
        <w:rPr>
          <w:rStyle w:val="o"/>
          <w:vanish/>
        </w:rPr>
        <w:t>=</w:t>
      </w:r>
      <w:r>
        <w:rPr>
          <w:rStyle w:val="HTML"/>
          <w:vanish/>
        </w:rPr>
        <w:t xml:space="preserve"> </w:t>
      </w:r>
      <w:r>
        <w:rPr>
          <w:rStyle w:val="p"/>
          <w:vanish/>
        </w:rPr>
        <w:t>[</w:t>
      </w:r>
    </w:p>
    <w:p w:rsidR="00000000" w:rsidRDefault="00000000">
      <w:pPr>
        <w:pStyle w:val="HTML0"/>
        <w:divId w:val="1507865836"/>
        <w:rPr>
          <w:rStyle w:val="HTML"/>
          <w:vanish/>
        </w:rPr>
      </w:pPr>
      <w:r>
        <w:rPr>
          <w:rStyle w:val="HTML"/>
          <w:vanish/>
        </w:rPr>
        <w:t xml:space="preserve">    </w:t>
      </w:r>
      <w:r>
        <w:rPr>
          <w:rStyle w:val="p"/>
          <w:vanish/>
        </w:rPr>
        <w:t>{</w:t>
      </w:r>
      <w:r>
        <w:rPr>
          <w:rStyle w:val="s"/>
          <w:vanish/>
        </w:rPr>
        <w:t>"instId"</w:t>
      </w:r>
      <w:r>
        <w:rPr>
          <w:rStyle w:val="p"/>
          <w:vanish/>
        </w:rPr>
        <w:t>:</w:t>
      </w:r>
      <w:r>
        <w:rPr>
          <w:rStyle w:val="HTML"/>
          <w:vanish/>
        </w:rPr>
        <w:t xml:space="preserve"> </w:t>
      </w:r>
      <w:r>
        <w:rPr>
          <w:rStyle w:val="s"/>
          <w:vanish/>
        </w:rPr>
        <w:t>"BTC-USDT"</w:t>
      </w:r>
      <w:r>
        <w:rPr>
          <w:rStyle w:val="p"/>
          <w:vanish/>
        </w:rPr>
        <w:t>,</w:t>
      </w:r>
      <w:r>
        <w:rPr>
          <w:rStyle w:val="HTML"/>
          <w:vanish/>
        </w:rPr>
        <w:t xml:space="preserve"> </w:t>
      </w:r>
      <w:r>
        <w:rPr>
          <w:rStyle w:val="s"/>
          <w:vanish/>
        </w:rPr>
        <w:t>"tdMode"</w:t>
      </w:r>
      <w:r>
        <w:rPr>
          <w:rStyle w:val="p"/>
          <w:vanish/>
        </w:rPr>
        <w:t>:</w:t>
      </w:r>
      <w:r>
        <w:rPr>
          <w:rStyle w:val="HTML"/>
          <w:vanish/>
        </w:rPr>
        <w:t xml:space="preserve"> </w:t>
      </w:r>
      <w:r>
        <w:rPr>
          <w:rStyle w:val="s"/>
          <w:vanish/>
        </w:rPr>
        <w:t>"cash"</w:t>
      </w:r>
      <w:r>
        <w:rPr>
          <w:rStyle w:val="p"/>
          <w:vanish/>
        </w:rPr>
        <w:t>,</w:t>
      </w:r>
      <w:r>
        <w:rPr>
          <w:rStyle w:val="HTML"/>
          <w:vanish/>
        </w:rPr>
        <w:t xml:space="preserve"> </w:t>
      </w:r>
      <w:r>
        <w:rPr>
          <w:rStyle w:val="s"/>
          <w:vanish/>
        </w:rPr>
        <w:t>"clOrdId"</w:t>
      </w:r>
      <w:r>
        <w:rPr>
          <w:rStyle w:val="p"/>
          <w:vanish/>
        </w:rPr>
        <w:t>:</w:t>
      </w:r>
      <w:r>
        <w:rPr>
          <w:rStyle w:val="HTML"/>
          <w:vanish/>
        </w:rPr>
        <w:t xml:space="preserve"> </w:t>
      </w:r>
      <w:r>
        <w:rPr>
          <w:rStyle w:val="s"/>
          <w:vanish/>
        </w:rPr>
        <w:t>"b15"</w:t>
      </w:r>
      <w:r>
        <w:rPr>
          <w:rStyle w:val="p"/>
          <w:vanish/>
        </w:rPr>
        <w:t>,</w:t>
      </w:r>
      <w:r>
        <w:rPr>
          <w:rStyle w:val="HTML"/>
          <w:vanish/>
        </w:rPr>
        <w:t xml:space="preserve"> </w:t>
      </w:r>
      <w:r>
        <w:rPr>
          <w:rStyle w:val="s"/>
          <w:vanish/>
        </w:rPr>
        <w:t>"side"</w:t>
      </w:r>
      <w:r>
        <w:rPr>
          <w:rStyle w:val="p"/>
          <w:vanish/>
        </w:rPr>
        <w:t>:</w:t>
      </w:r>
      <w:r>
        <w:rPr>
          <w:rStyle w:val="HTML"/>
          <w:vanish/>
        </w:rPr>
        <w:t xml:space="preserve"> </w:t>
      </w:r>
      <w:r>
        <w:rPr>
          <w:rStyle w:val="s"/>
          <w:vanish/>
        </w:rPr>
        <w:t>"buy"</w:t>
      </w:r>
      <w:r>
        <w:rPr>
          <w:rStyle w:val="p"/>
          <w:vanish/>
        </w:rPr>
        <w:t>,</w:t>
      </w:r>
      <w:r>
        <w:rPr>
          <w:rStyle w:val="HTML"/>
          <w:vanish/>
        </w:rPr>
        <w:t xml:space="preserve"> </w:t>
      </w:r>
      <w:r>
        <w:rPr>
          <w:rStyle w:val="s"/>
          <w:vanish/>
        </w:rPr>
        <w:t>"ordType"</w:t>
      </w:r>
      <w:r>
        <w:rPr>
          <w:rStyle w:val="p"/>
          <w:vanish/>
        </w:rPr>
        <w:t>:</w:t>
      </w:r>
      <w:r>
        <w:rPr>
          <w:rStyle w:val="HTML"/>
          <w:vanish/>
        </w:rPr>
        <w:t xml:space="preserve"> </w:t>
      </w:r>
      <w:r>
        <w:rPr>
          <w:rStyle w:val="s"/>
          <w:vanish/>
        </w:rPr>
        <w:t>"limit"</w:t>
      </w:r>
      <w:r>
        <w:rPr>
          <w:rStyle w:val="p"/>
          <w:vanish/>
        </w:rPr>
        <w:t>,</w:t>
      </w:r>
      <w:r>
        <w:rPr>
          <w:rStyle w:val="HTML"/>
          <w:vanish/>
        </w:rPr>
        <w:t xml:space="preserve"> </w:t>
      </w:r>
      <w:r>
        <w:rPr>
          <w:rStyle w:val="s"/>
          <w:vanish/>
        </w:rPr>
        <w:t>"px"</w:t>
      </w:r>
      <w:r>
        <w:rPr>
          <w:rStyle w:val="p"/>
          <w:vanish/>
        </w:rPr>
        <w:t>:</w:t>
      </w:r>
      <w:r>
        <w:rPr>
          <w:rStyle w:val="HTML"/>
          <w:vanish/>
        </w:rPr>
        <w:t xml:space="preserve"> </w:t>
      </w:r>
      <w:r>
        <w:rPr>
          <w:rStyle w:val="s"/>
          <w:vanish/>
        </w:rPr>
        <w:t>"2.15"</w:t>
      </w:r>
      <w:r>
        <w:rPr>
          <w:rStyle w:val="p"/>
          <w:vanish/>
        </w:rPr>
        <w:t>,</w:t>
      </w:r>
      <w:r>
        <w:rPr>
          <w:rStyle w:val="HTML"/>
          <w:vanish/>
        </w:rPr>
        <w:t xml:space="preserve"> </w:t>
      </w:r>
      <w:r>
        <w:rPr>
          <w:rStyle w:val="s"/>
          <w:vanish/>
        </w:rPr>
        <w:t>"sz"</w:t>
      </w:r>
      <w:r>
        <w:rPr>
          <w:rStyle w:val="p"/>
          <w:vanish/>
        </w:rPr>
        <w:t>:</w:t>
      </w:r>
      <w:r>
        <w:rPr>
          <w:rStyle w:val="HTML"/>
          <w:vanish/>
        </w:rPr>
        <w:t xml:space="preserve"> </w:t>
      </w:r>
      <w:r>
        <w:rPr>
          <w:rStyle w:val="s"/>
          <w:vanish/>
        </w:rPr>
        <w:t>"2"</w:t>
      </w:r>
      <w:r>
        <w:rPr>
          <w:rStyle w:val="p"/>
          <w:vanish/>
        </w:rPr>
        <w:t>},</w:t>
      </w:r>
    </w:p>
    <w:p w:rsidR="00000000" w:rsidRDefault="00000000">
      <w:pPr>
        <w:pStyle w:val="HTML0"/>
        <w:divId w:val="1507865836"/>
        <w:rPr>
          <w:rStyle w:val="HTML"/>
          <w:vanish/>
        </w:rPr>
      </w:pPr>
      <w:r>
        <w:rPr>
          <w:rStyle w:val="HTML"/>
          <w:vanish/>
        </w:rPr>
        <w:t xml:space="preserve">    </w:t>
      </w:r>
      <w:r>
        <w:rPr>
          <w:rStyle w:val="p"/>
          <w:vanish/>
        </w:rPr>
        <w:t>{</w:t>
      </w:r>
      <w:r>
        <w:rPr>
          <w:rStyle w:val="s"/>
          <w:vanish/>
        </w:rPr>
        <w:t>"instId"</w:t>
      </w:r>
      <w:r>
        <w:rPr>
          <w:rStyle w:val="p"/>
          <w:vanish/>
        </w:rPr>
        <w:t>:</w:t>
      </w:r>
      <w:r>
        <w:rPr>
          <w:rStyle w:val="HTML"/>
          <w:vanish/>
        </w:rPr>
        <w:t xml:space="preserve"> </w:t>
      </w:r>
      <w:r>
        <w:rPr>
          <w:rStyle w:val="s"/>
          <w:vanish/>
        </w:rPr>
        <w:t>"BTC-USDT"</w:t>
      </w:r>
      <w:r>
        <w:rPr>
          <w:rStyle w:val="p"/>
          <w:vanish/>
        </w:rPr>
        <w:t>,</w:t>
      </w:r>
      <w:r>
        <w:rPr>
          <w:rStyle w:val="HTML"/>
          <w:vanish/>
        </w:rPr>
        <w:t xml:space="preserve"> </w:t>
      </w:r>
      <w:r>
        <w:rPr>
          <w:rStyle w:val="s"/>
          <w:vanish/>
        </w:rPr>
        <w:t>"tdMode"</w:t>
      </w:r>
      <w:r>
        <w:rPr>
          <w:rStyle w:val="p"/>
          <w:vanish/>
        </w:rPr>
        <w:t>:</w:t>
      </w:r>
      <w:r>
        <w:rPr>
          <w:rStyle w:val="HTML"/>
          <w:vanish/>
        </w:rPr>
        <w:t xml:space="preserve"> </w:t>
      </w:r>
      <w:r>
        <w:rPr>
          <w:rStyle w:val="s"/>
          <w:vanish/>
        </w:rPr>
        <w:t>"cash"</w:t>
      </w:r>
      <w:r>
        <w:rPr>
          <w:rStyle w:val="p"/>
          <w:vanish/>
        </w:rPr>
        <w:t>,</w:t>
      </w:r>
      <w:r>
        <w:rPr>
          <w:rStyle w:val="HTML"/>
          <w:vanish/>
        </w:rPr>
        <w:t xml:space="preserve"> </w:t>
      </w:r>
      <w:r>
        <w:rPr>
          <w:rStyle w:val="s"/>
          <w:vanish/>
        </w:rPr>
        <w:t>"clOrdId"</w:t>
      </w:r>
      <w:r>
        <w:rPr>
          <w:rStyle w:val="p"/>
          <w:vanish/>
        </w:rPr>
        <w:t>:</w:t>
      </w:r>
      <w:r>
        <w:rPr>
          <w:rStyle w:val="HTML"/>
          <w:vanish/>
        </w:rPr>
        <w:t xml:space="preserve"> </w:t>
      </w:r>
      <w:r>
        <w:rPr>
          <w:rStyle w:val="s"/>
          <w:vanish/>
        </w:rPr>
        <w:t>"b16"</w:t>
      </w:r>
      <w:r>
        <w:rPr>
          <w:rStyle w:val="p"/>
          <w:vanish/>
        </w:rPr>
        <w:t>,</w:t>
      </w:r>
      <w:r>
        <w:rPr>
          <w:rStyle w:val="HTML"/>
          <w:vanish/>
        </w:rPr>
        <w:t xml:space="preserve"> </w:t>
      </w:r>
      <w:r>
        <w:rPr>
          <w:rStyle w:val="s"/>
          <w:vanish/>
        </w:rPr>
        <w:t>"side"</w:t>
      </w:r>
      <w:r>
        <w:rPr>
          <w:rStyle w:val="p"/>
          <w:vanish/>
        </w:rPr>
        <w:t>:</w:t>
      </w:r>
      <w:r>
        <w:rPr>
          <w:rStyle w:val="HTML"/>
          <w:vanish/>
        </w:rPr>
        <w:t xml:space="preserve"> </w:t>
      </w:r>
      <w:r>
        <w:rPr>
          <w:rStyle w:val="s"/>
          <w:vanish/>
        </w:rPr>
        <w:t>"buy"</w:t>
      </w:r>
      <w:r>
        <w:rPr>
          <w:rStyle w:val="p"/>
          <w:vanish/>
        </w:rPr>
        <w:t>,</w:t>
      </w:r>
      <w:r>
        <w:rPr>
          <w:rStyle w:val="HTML"/>
          <w:vanish/>
        </w:rPr>
        <w:t xml:space="preserve"> </w:t>
      </w:r>
      <w:r>
        <w:rPr>
          <w:rStyle w:val="s"/>
          <w:vanish/>
        </w:rPr>
        <w:t>"ordType"</w:t>
      </w:r>
      <w:r>
        <w:rPr>
          <w:rStyle w:val="p"/>
          <w:vanish/>
        </w:rPr>
        <w:t>:</w:t>
      </w:r>
      <w:r>
        <w:rPr>
          <w:rStyle w:val="HTML"/>
          <w:vanish/>
        </w:rPr>
        <w:t xml:space="preserve"> </w:t>
      </w:r>
      <w:r>
        <w:rPr>
          <w:rStyle w:val="s"/>
          <w:vanish/>
        </w:rPr>
        <w:t>"limit"</w:t>
      </w:r>
      <w:r>
        <w:rPr>
          <w:rStyle w:val="p"/>
          <w:vanish/>
        </w:rPr>
        <w:t>,</w:t>
      </w:r>
      <w:r>
        <w:rPr>
          <w:rStyle w:val="HTML"/>
          <w:vanish/>
        </w:rPr>
        <w:t xml:space="preserve"> </w:t>
      </w:r>
      <w:r>
        <w:rPr>
          <w:rStyle w:val="s"/>
          <w:vanish/>
        </w:rPr>
        <w:t>"px"</w:t>
      </w:r>
      <w:r>
        <w:rPr>
          <w:rStyle w:val="p"/>
          <w:vanish/>
        </w:rPr>
        <w:t>:</w:t>
      </w:r>
      <w:r>
        <w:rPr>
          <w:rStyle w:val="HTML"/>
          <w:vanish/>
        </w:rPr>
        <w:t xml:space="preserve"> </w:t>
      </w:r>
      <w:r>
        <w:rPr>
          <w:rStyle w:val="s"/>
          <w:vanish/>
        </w:rPr>
        <w:t>"2.15"</w:t>
      </w:r>
      <w:r>
        <w:rPr>
          <w:rStyle w:val="p"/>
          <w:vanish/>
        </w:rPr>
        <w:t>,</w:t>
      </w:r>
      <w:r>
        <w:rPr>
          <w:rStyle w:val="HTML"/>
          <w:vanish/>
        </w:rPr>
        <w:t xml:space="preserve"> </w:t>
      </w:r>
      <w:r>
        <w:rPr>
          <w:rStyle w:val="s"/>
          <w:vanish/>
        </w:rPr>
        <w:t>"sz"</w:t>
      </w:r>
      <w:r>
        <w:rPr>
          <w:rStyle w:val="p"/>
          <w:vanish/>
        </w:rPr>
        <w:t>:</w:t>
      </w:r>
      <w:r>
        <w:rPr>
          <w:rStyle w:val="HTML"/>
          <w:vanish/>
        </w:rPr>
        <w:t xml:space="preserve"> </w:t>
      </w:r>
      <w:r>
        <w:rPr>
          <w:rStyle w:val="s"/>
          <w:vanish/>
        </w:rPr>
        <w:t>"2"</w:t>
      </w:r>
      <w:r>
        <w:rPr>
          <w:rStyle w:val="p"/>
          <w:vanish/>
        </w:rPr>
        <w:t>}</w:t>
      </w:r>
    </w:p>
    <w:p w:rsidR="00000000" w:rsidRDefault="00000000">
      <w:pPr>
        <w:pStyle w:val="HTML0"/>
        <w:divId w:val="1507865836"/>
        <w:rPr>
          <w:rStyle w:val="HTML"/>
          <w:vanish/>
        </w:rPr>
      </w:pPr>
      <w:r>
        <w:rPr>
          <w:rStyle w:val="p"/>
          <w:vanish/>
        </w:rPr>
        <w:t>]</w:t>
      </w:r>
    </w:p>
    <w:p w:rsidR="00000000" w:rsidRDefault="00000000">
      <w:pPr>
        <w:pStyle w:val="HTML0"/>
        <w:divId w:val="1507865836"/>
        <w:rPr>
          <w:rStyle w:val="HTML"/>
          <w:vanish/>
        </w:rPr>
      </w:pPr>
    </w:p>
    <w:p w:rsidR="00000000" w:rsidRDefault="00000000">
      <w:pPr>
        <w:pStyle w:val="HTML0"/>
        <w:divId w:val="1507865836"/>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tradeAPI</w:t>
      </w:r>
      <w:r>
        <w:rPr>
          <w:rStyle w:val="p"/>
          <w:vanish/>
        </w:rPr>
        <w:t>.</w:t>
      </w:r>
      <w:r>
        <w:rPr>
          <w:rStyle w:val="n"/>
          <w:vanish/>
        </w:rPr>
        <w:t>place_multiple_orders</w:t>
      </w:r>
      <w:r>
        <w:rPr>
          <w:rStyle w:val="p"/>
          <w:vanish/>
        </w:rPr>
        <w:t>(</w:t>
      </w:r>
      <w:r>
        <w:rPr>
          <w:rStyle w:val="n"/>
          <w:vanish/>
        </w:rPr>
        <w:t>place_orders_without_clOrdId</w:t>
      </w:r>
      <w:r>
        <w:rPr>
          <w:rStyle w:val="p"/>
          <w:vanish/>
        </w:rPr>
        <w:t>)</w:t>
      </w:r>
    </w:p>
    <w:p w:rsidR="00000000" w:rsidRDefault="00000000">
      <w:pPr>
        <w:pStyle w:val="HTML0"/>
        <w:divId w:val="1507865836"/>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5"/>
        <w:gridCol w:w="900"/>
        <w:gridCol w:w="1380"/>
        <w:gridCol w:w="547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Instrument ID, e.g. </w:t>
            </w:r>
            <w:r>
              <w:rPr>
                <w:rStyle w:val="HTML"/>
              </w:rPr>
              <w:t>BTC-USDT</w:t>
            </w:r>
          </w:p>
        </w:tc>
      </w:tr>
      <w:tr w:rsidR="00000000">
        <w:trPr>
          <w:divId w:val="175387555"/>
          <w:tblCellSpacing w:w="15" w:type="dxa"/>
        </w:trPr>
        <w:tc>
          <w:tcPr>
            <w:tcW w:w="0" w:type="auto"/>
            <w:vAlign w:val="center"/>
            <w:hideMark/>
          </w:tcPr>
          <w:p w:rsidR="00000000" w:rsidRDefault="00000000">
            <w:r>
              <w:t>tdMode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Trade mode</w:t>
            </w:r>
            <w:r>
              <w:br/>
              <w:t xml:space="preserve">Margin mode </w:t>
            </w:r>
            <w:r>
              <w:rPr>
                <w:rStyle w:val="HTML"/>
              </w:rPr>
              <w:t>cross</w:t>
            </w:r>
            <w:r>
              <w:t xml:space="preserve"> </w:t>
            </w:r>
            <w:r>
              <w:rPr>
                <w:rStyle w:val="HTML"/>
              </w:rPr>
              <w:t>isolated</w:t>
            </w:r>
            <w:r>
              <w:br/>
              <w:t xml:space="preserve">Non-Margin mode </w:t>
            </w:r>
            <w:r>
              <w:rPr>
                <w:rStyle w:val="HTML"/>
              </w:rPr>
              <w:t>cash</w:t>
            </w:r>
            <w:r>
              <w:br/>
            </w:r>
            <w:r>
              <w:rPr>
                <w:rStyle w:val="HTML"/>
              </w:rPr>
              <w:t>spot_isolated</w:t>
            </w:r>
            <w:r>
              <w:t xml:space="preserve"> (only applicable to SPOT lead trading, </w:t>
            </w:r>
            <w:r>
              <w:rPr>
                <w:rStyle w:val="HTML"/>
              </w:rPr>
              <w:t>tdMode</w:t>
            </w:r>
            <w:r>
              <w:t xml:space="preserve"> should be </w:t>
            </w:r>
            <w:r>
              <w:rPr>
                <w:rStyle w:val="HTML"/>
              </w:rPr>
              <w:t>spot_isolated</w:t>
            </w:r>
            <w:r>
              <w:t xml:space="preserve"> for </w:t>
            </w:r>
            <w:r>
              <w:rPr>
                <w:rStyle w:val="HTML"/>
              </w:rPr>
              <w:t>SPOT</w:t>
            </w:r>
            <w:r>
              <w:t xml:space="preserve"> lead trading.)</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Margin currency </w:t>
            </w:r>
            <w:r>
              <w:br/>
              <w:t xml:space="preserve">Only applicable to </w:t>
            </w:r>
            <w:r>
              <w:rPr>
                <w:rStyle w:val="HTML"/>
              </w:rPr>
              <w:t>cross</w:t>
            </w:r>
            <w:r>
              <w:t xml:space="preserve"> </w:t>
            </w:r>
            <w:r>
              <w:rPr>
                <w:rStyle w:val="HTML"/>
              </w:rPr>
              <w:t>MARGIN</w:t>
            </w:r>
            <w:r>
              <w:t xml:space="preserve"> orders in </w:t>
            </w:r>
            <w:r>
              <w:rPr>
                <w:rStyle w:val="HTML"/>
              </w:rPr>
              <w:t>Spot and futures mode</w:t>
            </w:r>
            <w:r>
              <w:t>.</w:t>
            </w:r>
          </w:p>
        </w:tc>
      </w:tr>
      <w:tr w:rsidR="00000000">
        <w:trPr>
          <w:divId w:val="175387555"/>
          <w:tblCellSpacing w:w="15" w:type="dxa"/>
        </w:trPr>
        <w:tc>
          <w:tcPr>
            <w:tcW w:w="0" w:type="auto"/>
            <w:vAlign w:val="center"/>
            <w:hideMark/>
          </w:tcPr>
          <w:p w:rsidR="00000000" w:rsidRDefault="00000000">
            <w:r>
              <w:t>clOrdId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Client Order ID as assigned by the client </w:t>
            </w:r>
            <w:r>
              <w:br/>
              <w:t>A combination of case-sensitive alphanumerics, all numbers, or all letters of up to 32 characters.</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Order tag </w:t>
            </w:r>
            <w:r>
              <w:br/>
              <w:t>A combination of case-sensitive alphanumerics, all numbers, or all letters of up to 16 characters.</w:t>
            </w:r>
          </w:p>
        </w:tc>
      </w:tr>
      <w:tr w:rsidR="00000000">
        <w:trPr>
          <w:divId w:val="175387555"/>
          <w:tblCellSpacing w:w="15" w:type="dxa"/>
        </w:trPr>
        <w:tc>
          <w:tcPr>
            <w:tcW w:w="0" w:type="auto"/>
            <w:vAlign w:val="center"/>
            <w:hideMark/>
          </w:tcPr>
          <w:p w:rsidR="00000000" w:rsidRDefault="00000000">
            <w:r>
              <w:t>side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Order side </w:t>
            </w:r>
            <w:r>
              <w:rPr>
                <w:rStyle w:val="HTML"/>
              </w:rPr>
              <w:t>buy</w:t>
            </w:r>
            <w:r>
              <w:t xml:space="preserve"> </w:t>
            </w:r>
            <w:r>
              <w:rPr>
                <w:rStyle w:val="HTML"/>
              </w:rPr>
              <w:t>sell</w:t>
            </w:r>
          </w:p>
        </w:tc>
      </w:tr>
      <w:tr w:rsidR="00000000">
        <w:trPr>
          <w:divId w:val="175387555"/>
          <w:tblCellSpacing w:w="15" w:type="dxa"/>
        </w:trPr>
        <w:tc>
          <w:tcPr>
            <w:tcW w:w="0" w:type="auto"/>
            <w:vAlign w:val="center"/>
            <w:hideMark/>
          </w:tcPr>
          <w:p w:rsidR="00000000" w:rsidRDefault="00000000">
            <w:r>
              <w:t>posSide</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Position side </w:t>
            </w:r>
            <w:r>
              <w:br/>
              <w:t xml:space="preserve">The default is </w:t>
            </w:r>
            <w:r>
              <w:rPr>
                <w:rStyle w:val="HTML"/>
              </w:rPr>
              <w:t>net</w:t>
            </w:r>
            <w:r>
              <w:t xml:space="preserve"> in the </w:t>
            </w:r>
            <w:r>
              <w:rPr>
                <w:rStyle w:val="HTML"/>
              </w:rPr>
              <w:t>net</w:t>
            </w:r>
            <w:r>
              <w:t xml:space="preserve"> mode </w:t>
            </w:r>
            <w:r>
              <w:br/>
              <w:t xml:space="preserve">It is required in the </w:t>
            </w:r>
            <w:r>
              <w:rPr>
                <w:rStyle w:val="HTML"/>
              </w:rPr>
              <w:t>long/short</w:t>
            </w:r>
            <w:r>
              <w:t xml:space="preserve"> mode, and can only be </w:t>
            </w:r>
            <w:r>
              <w:rPr>
                <w:rStyle w:val="HTML"/>
              </w:rPr>
              <w:t>long</w:t>
            </w:r>
            <w:r>
              <w:t xml:space="preserve"> or </w:t>
            </w:r>
            <w:r>
              <w:rPr>
                <w:rStyle w:val="HTML"/>
              </w:rPr>
              <w:t>short</w:t>
            </w:r>
            <w:r>
              <w:t xml:space="preserve">. </w:t>
            </w:r>
            <w:r>
              <w:br/>
              <w:t xml:space="preserve">Only applicable to </w:t>
            </w:r>
            <w:r>
              <w:rPr>
                <w:rStyle w:val="HTML"/>
              </w:rPr>
              <w:t>FUTURES</w:t>
            </w:r>
            <w:r>
              <w:t>/</w:t>
            </w:r>
            <w:r>
              <w:rPr>
                <w:rStyle w:val="HTML"/>
              </w:rPr>
              <w:t>SWAP</w:t>
            </w:r>
            <w:r>
              <w:t>.</w:t>
            </w:r>
          </w:p>
        </w:tc>
      </w:tr>
      <w:tr w:rsidR="00000000">
        <w:trPr>
          <w:divId w:val="175387555"/>
          <w:tblCellSpacing w:w="15" w:type="dxa"/>
        </w:trPr>
        <w:tc>
          <w:tcPr>
            <w:tcW w:w="0" w:type="auto"/>
            <w:vAlign w:val="center"/>
            <w:hideMark/>
          </w:tcPr>
          <w:p w:rsidR="00000000" w:rsidRDefault="00000000">
            <w:r>
              <w:t>ordType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Order type </w:t>
            </w:r>
            <w:r>
              <w:br/>
            </w:r>
            <w:r>
              <w:rPr>
                <w:rStyle w:val="HTML"/>
              </w:rPr>
              <w:t>market</w:t>
            </w:r>
            <w:r>
              <w:t xml:space="preserve">: Market order </w:t>
            </w:r>
            <w:r>
              <w:br/>
            </w:r>
            <w:r>
              <w:rPr>
                <w:rStyle w:val="HTML"/>
              </w:rPr>
              <w:t>limit</w:t>
            </w:r>
            <w:r>
              <w:t xml:space="preserve">: Limit order </w:t>
            </w:r>
            <w:r>
              <w:br/>
            </w:r>
            <w:r>
              <w:rPr>
                <w:rStyle w:val="HTML"/>
              </w:rPr>
              <w:t>post_only</w:t>
            </w:r>
            <w:r>
              <w:t xml:space="preserve">: Post-only order </w:t>
            </w:r>
            <w:r>
              <w:br/>
            </w:r>
            <w:r>
              <w:rPr>
                <w:rStyle w:val="HTML"/>
              </w:rPr>
              <w:t>fok</w:t>
            </w:r>
            <w:r>
              <w:t xml:space="preserve">: Fill-or-kill order </w:t>
            </w:r>
            <w:r>
              <w:br/>
            </w:r>
            <w:r>
              <w:rPr>
                <w:rStyle w:val="HTML"/>
              </w:rPr>
              <w:t>ioc</w:t>
            </w:r>
            <w:r>
              <w:t xml:space="preserve">: Immediate-or-cancel order </w:t>
            </w:r>
            <w:r>
              <w:br/>
            </w:r>
            <w:r>
              <w:rPr>
                <w:rStyle w:val="HTML"/>
              </w:rPr>
              <w:t>optimal_limit_ioc</w:t>
            </w:r>
            <w:r>
              <w:t xml:space="preserve">: Market order with immediate-or-cancel order (applicable only to </w:t>
            </w:r>
            <w:r>
              <w:lastRenderedPageBreak/>
              <w:t>Expiry Futures and Perpetual Futures).</w:t>
            </w:r>
            <w:r>
              <w:br/>
            </w:r>
            <w:r>
              <w:rPr>
                <w:rStyle w:val="HTML"/>
              </w:rPr>
              <w:t>mmp</w:t>
            </w:r>
            <w:r>
              <w:t>: Market Maker Protection (only applicable to Option in Portfolio Margin mode)</w:t>
            </w:r>
            <w:r>
              <w:br/>
            </w:r>
            <w:r>
              <w:rPr>
                <w:rStyle w:val="HTML"/>
              </w:rPr>
              <w:t>mmp_and_post_only</w:t>
            </w:r>
            <w:r>
              <w:t>: Market Maker Protection and Post-only order(only applicable to Option in Portfolio Margin mode)</w:t>
            </w:r>
          </w:p>
        </w:tc>
      </w:tr>
      <w:tr w:rsidR="00000000">
        <w:trPr>
          <w:divId w:val="175387555"/>
          <w:tblCellSpacing w:w="15" w:type="dxa"/>
        </w:trPr>
        <w:tc>
          <w:tcPr>
            <w:tcW w:w="0" w:type="auto"/>
            <w:vAlign w:val="center"/>
            <w:hideMark/>
          </w:tcPr>
          <w:p w:rsidR="00000000" w:rsidRDefault="00000000">
            <w:r>
              <w:lastRenderedPageBreak/>
              <w:t>sz</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Quantity to buy or sell</w:t>
            </w:r>
          </w:p>
        </w:tc>
      </w:tr>
      <w:tr w:rsidR="00000000">
        <w:trPr>
          <w:divId w:val="175387555"/>
          <w:tblCellSpacing w:w="15" w:type="dxa"/>
        </w:trPr>
        <w:tc>
          <w:tcPr>
            <w:tcW w:w="0" w:type="auto"/>
            <w:vAlign w:val="center"/>
            <w:hideMark/>
          </w:tcPr>
          <w:p w:rsidR="00000000" w:rsidRDefault="00000000">
            <w:r>
              <w:t>px</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Order price. Only applicable to </w:t>
            </w:r>
            <w:r>
              <w:rPr>
                <w:rStyle w:val="HTML"/>
              </w:rPr>
              <w:t>limit</w:t>
            </w:r>
            <w:r>
              <w:t>,</w:t>
            </w:r>
            <w:r>
              <w:rPr>
                <w:rStyle w:val="HTML"/>
              </w:rPr>
              <w:t>post_only</w:t>
            </w:r>
            <w:r>
              <w:t>,</w:t>
            </w:r>
            <w:r>
              <w:rPr>
                <w:rStyle w:val="HTML"/>
              </w:rPr>
              <w:t>fok</w:t>
            </w:r>
            <w:r>
              <w:t>,</w:t>
            </w:r>
            <w:r>
              <w:rPr>
                <w:rStyle w:val="HTML"/>
              </w:rPr>
              <w:t>ioc</w:t>
            </w:r>
            <w:r>
              <w:t>,</w:t>
            </w:r>
            <w:r>
              <w:rPr>
                <w:rStyle w:val="HTML"/>
              </w:rPr>
              <w:t>mmp</w:t>
            </w:r>
            <w:r>
              <w:t>,</w:t>
            </w:r>
            <w:r>
              <w:rPr>
                <w:rStyle w:val="HTML"/>
              </w:rPr>
              <w:t>mmp_and_post_only</w:t>
            </w:r>
            <w:r>
              <w:t xml:space="preserve"> order.</w:t>
            </w:r>
            <w:r>
              <w:br/>
              <w:t>When placing an option order, one of px/pxUsd/pxVol must be filled in, and only one can be filled in</w:t>
            </w:r>
          </w:p>
        </w:tc>
      </w:tr>
      <w:tr w:rsidR="00000000">
        <w:trPr>
          <w:divId w:val="175387555"/>
          <w:tblCellSpacing w:w="15" w:type="dxa"/>
        </w:trPr>
        <w:tc>
          <w:tcPr>
            <w:tcW w:w="0" w:type="auto"/>
            <w:vAlign w:val="center"/>
            <w:hideMark/>
          </w:tcPr>
          <w:p w:rsidR="00000000" w:rsidRDefault="00000000">
            <w:r>
              <w:t>pxUsd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Place options orders in </w:t>
            </w:r>
            <w:r>
              <w:rPr>
                <w:rStyle w:val="HTML"/>
              </w:rPr>
              <w:t>USD</w:t>
            </w:r>
            <w:r>
              <w:t xml:space="preserve"> </w:t>
            </w:r>
            <w:r>
              <w:br/>
              <w:t xml:space="preserve">Only applicable to options </w:t>
            </w:r>
            <w:r>
              <w:br/>
              <w:t>When placing an option order, one of px/pxUsd/pxVol must be filled in, and only one can be filled in</w:t>
            </w:r>
          </w:p>
        </w:tc>
      </w:tr>
      <w:tr w:rsidR="00000000">
        <w:trPr>
          <w:divId w:val="175387555"/>
          <w:tblCellSpacing w:w="15" w:type="dxa"/>
        </w:trPr>
        <w:tc>
          <w:tcPr>
            <w:tcW w:w="0" w:type="auto"/>
            <w:vAlign w:val="center"/>
            <w:hideMark/>
          </w:tcPr>
          <w:p w:rsidR="00000000" w:rsidRDefault="00000000">
            <w:r>
              <w:t>pxVol</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Place options orders based on implied volatility, where 1 represents 100% </w:t>
            </w:r>
            <w:r>
              <w:br/>
              <w:t xml:space="preserve">Only applicable to options </w:t>
            </w:r>
            <w:r>
              <w:br/>
              <w:t>When placing an option order, one of px/pxUsd/pxVol must be filled in, and only one can be filled in</w:t>
            </w:r>
          </w:p>
        </w:tc>
      </w:tr>
      <w:tr w:rsidR="00000000">
        <w:trPr>
          <w:divId w:val="175387555"/>
          <w:tblCellSpacing w:w="15" w:type="dxa"/>
        </w:trPr>
        <w:tc>
          <w:tcPr>
            <w:tcW w:w="0" w:type="auto"/>
            <w:vAlign w:val="center"/>
            <w:hideMark/>
          </w:tcPr>
          <w:p w:rsidR="00000000" w:rsidRDefault="00000000">
            <w:r>
              <w:t>reduceOnly</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 xml:space="preserve">Whether the order can only reduce position size. </w:t>
            </w:r>
            <w:r>
              <w:br/>
              <w:t xml:space="preserve">Valid options: </w:t>
            </w:r>
            <w:r>
              <w:rPr>
                <w:rStyle w:val="HTML"/>
              </w:rPr>
              <w:t>true</w:t>
            </w:r>
            <w:r>
              <w:t xml:space="preserve"> or </w:t>
            </w:r>
            <w:r>
              <w:rPr>
                <w:rStyle w:val="HTML"/>
              </w:rPr>
              <w:t>false</w:t>
            </w:r>
            <w:r>
              <w:t xml:space="preserve">. The default value is </w:t>
            </w:r>
            <w:r>
              <w:rPr>
                <w:rStyle w:val="HTML"/>
              </w:rPr>
              <w:t>false</w:t>
            </w:r>
            <w:r>
              <w:t>.</w:t>
            </w:r>
            <w:r>
              <w:br/>
              <w:t xml:space="preserve">Only applicable to </w:t>
            </w:r>
            <w:r>
              <w:rPr>
                <w:rStyle w:val="HTML"/>
              </w:rPr>
              <w:t>MARGIN</w:t>
            </w:r>
            <w:r>
              <w:t xml:space="preserve"> orders, and </w:t>
            </w:r>
            <w:r>
              <w:rPr>
                <w:rStyle w:val="HTML"/>
              </w:rPr>
              <w:t>FUTURES</w:t>
            </w:r>
            <w:r>
              <w:t>/</w:t>
            </w:r>
            <w:r>
              <w:rPr>
                <w:rStyle w:val="HTML"/>
              </w:rPr>
              <w:t>SWAP</w:t>
            </w:r>
            <w:r>
              <w:t xml:space="preserve"> orders in </w:t>
            </w:r>
            <w:r>
              <w:rPr>
                <w:rStyle w:val="HTML"/>
              </w:rPr>
              <w:t>net</w:t>
            </w:r>
            <w:r>
              <w:t xml:space="preserve"> mode </w:t>
            </w:r>
            <w:r>
              <w:br/>
              <w:t xml:space="preserve">Only applicable to </w:t>
            </w:r>
            <w:r>
              <w:rPr>
                <w:rStyle w:val="HTML"/>
              </w:rPr>
              <w:t>Spot and futures mode</w:t>
            </w:r>
            <w:r>
              <w:t xml:space="preserve"> and </w:t>
            </w:r>
            <w:r>
              <w:rPr>
                <w:rStyle w:val="HTML"/>
              </w:rPr>
              <w:t>Multi-currency margin</w:t>
            </w:r>
          </w:p>
        </w:tc>
      </w:tr>
      <w:tr w:rsidR="00000000">
        <w:trPr>
          <w:divId w:val="175387555"/>
          <w:tblCellSpacing w:w="15" w:type="dxa"/>
        </w:trPr>
        <w:tc>
          <w:tcPr>
            <w:tcW w:w="0" w:type="auto"/>
            <w:vAlign w:val="center"/>
            <w:hideMark/>
          </w:tcPr>
          <w:p w:rsidR="00000000" w:rsidRDefault="00000000">
            <w:r>
              <w:t>tgtCcy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Order quantity unit setting for </w:t>
            </w:r>
            <w:r>
              <w:rPr>
                <w:rStyle w:val="HTML"/>
              </w:rPr>
              <w:t>sz</w:t>
            </w:r>
            <w:r>
              <w:br/>
            </w:r>
            <w:r>
              <w:rPr>
                <w:rStyle w:val="HTML"/>
              </w:rPr>
              <w:t>base_ccy</w:t>
            </w:r>
            <w:r>
              <w:t>: Base currency ,</w:t>
            </w:r>
            <w:r>
              <w:rPr>
                <w:rStyle w:val="HTML"/>
              </w:rPr>
              <w:t>quote_ccy</w:t>
            </w:r>
            <w:r>
              <w:t xml:space="preserve">: Quote currency </w:t>
            </w:r>
            <w:r>
              <w:br/>
              <w:t xml:space="preserve">Only applicable to </w:t>
            </w:r>
            <w:r>
              <w:rPr>
                <w:rStyle w:val="HTML"/>
              </w:rPr>
              <w:t>SPOT</w:t>
            </w:r>
            <w:r>
              <w:t xml:space="preserve"> Market Orders</w:t>
            </w:r>
            <w:r>
              <w:br/>
              <w:t xml:space="preserve">Default is </w:t>
            </w:r>
            <w:r>
              <w:rPr>
                <w:rStyle w:val="HTML"/>
              </w:rPr>
              <w:t>quote_ccy</w:t>
            </w:r>
            <w:r>
              <w:t xml:space="preserve"> for buy, </w:t>
            </w:r>
            <w:r>
              <w:rPr>
                <w:rStyle w:val="HTML"/>
              </w:rPr>
              <w:t>base_ccy</w:t>
            </w:r>
            <w:r>
              <w:t xml:space="preserve"> for sell</w:t>
            </w:r>
          </w:p>
        </w:tc>
      </w:tr>
      <w:tr w:rsidR="00000000">
        <w:trPr>
          <w:divId w:val="175387555"/>
          <w:tblCellSpacing w:w="15" w:type="dxa"/>
        </w:trPr>
        <w:tc>
          <w:tcPr>
            <w:tcW w:w="0" w:type="auto"/>
            <w:vAlign w:val="center"/>
            <w:hideMark/>
          </w:tcPr>
          <w:p w:rsidR="00000000" w:rsidRDefault="00000000">
            <w:r>
              <w:t>banAmend</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Whether to disallow the system from amending the size of the SPOT Market Order.</w:t>
            </w:r>
            <w:r>
              <w:br/>
              <w:t xml:space="preserve">Valid options: </w:t>
            </w:r>
            <w:r>
              <w:rPr>
                <w:rStyle w:val="HTML"/>
              </w:rPr>
              <w:t>true</w:t>
            </w:r>
            <w:r>
              <w:t xml:space="preserve"> or </w:t>
            </w:r>
            <w:r>
              <w:rPr>
                <w:rStyle w:val="HTML"/>
              </w:rPr>
              <w:t>false</w:t>
            </w:r>
            <w:r>
              <w:t xml:space="preserve">. The default value is </w:t>
            </w:r>
            <w:r>
              <w:rPr>
                <w:rStyle w:val="HTML"/>
              </w:rPr>
              <w:t>false</w:t>
            </w:r>
            <w:r>
              <w:t>.</w:t>
            </w:r>
            <w:r>
              <w:br/>
            </w:r>
            <w:r>
              <w:lastRenderedPageBreak/>
              <w:t xml:space="preserve">If </w:t>
            </w:r>
            <w:r>
              <w:rPr>
                <w:rStyle w:val="HTML"/>
              </w:rPr>
              <w:t>true</w:t>
            </w:r>
            <w:r>
              <w:t xml:space="preserve">, system will not amend and reject the market order if user does not have sufficient funds. </w:t>
            </w:r>
            <w:r>
              <w:br/>
              <w:t>Only applicable to SPOT Market Orders</w:t>
            </w:r>
          </w:p>
        </w:tc>
      </w:tr>
      <w:tr w:rsidR="00000000">
        <w:trPr>
          <w:divId w:val="175387555"/>
          <w:tblCellSpacing w:w="15" w:type="dxa"/>
        </w:trPr>
        <w:tc>
          <w:tcPr>
            <w:tcW w:w="0" w:type="auto"/>
            <w:vAlign w:val="center"/>
            <w:hideMark/>
          </w:tcPr>
          <w:p w:rsidR="00000000" w:rsidRDefault="00000000">
            <w:r>
              <w:lastRenderedPageBreak/>
              <w:t>quickMgnType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del w:id="19" w:author="Unknown">
              <w:r>
                <w:delText xml:space="preserve">Quick Margin type. Only applicable to Quick Margin Mode of isolated margin </w:delText>
              </w:r>
              <w:r>
                <w:br/>
              </w:r>
              <w:r>
                <w:rPr>
                  <w:rStyle w:val="HTML"/>
                </w:rPr>
                <w:delText>manual</w:delText>
              </w:r>
              <w:r>
                <w:delText xml:space="preserve">, </w:delText>
              </w:r>
              <w:r>
                <w:rPr>
                  <w:rStyle w:val="HTML"/>
                </w:rPr>
                <w:delText>auto_borrow</w:delText>
              </w:r>
              <w:r>
                <w:delText xml:space="preserve">, </w:delText>
              </w:r>
              <w:r>
                <w:rPr>
                  <w:rStyle w:val="HTML"/>
                </w:rPr>
                <w:delText>auto_repay</w:delText>
              </w:r>
              <w:r>
                <w:br/>
                <w:delText xml:space="preserve">The default value is </w:delText>
              </w:r>
              <w:r>
                <w:rPr>
                  <w:rStyle w:val="HTML"/>
                </w:rPr>
                <w:delText>manual</w:delText>
              </w:r>
            </w:del>
            <w:r>
              <w:t>(Deprecated)</w:t>
            </w:r>
          </w:p>
        </w:tc>
      </w:tr>
      <w:tr w:rsidR="00000000">
        <w:trPr>
          <w:divId w:val="175387555"/>
          <w:tblCellSpacing w:w="15" w:type="dxa"/>
        </w:trPr>
        <w:tc>
          <w:tcPr>
            <w:tcW w:w="0" w:type="auto"/>
            <w:vAlign w:val="center"/>
            <w:hideMark/>
          </w:tcPr>
          <w:p w:rsidR="00000000" w:rsidRDefault="00000000">
            <w:r>
              <w:t>stpId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del w:id="20" w:author="Unknown">
              <w:r>
                <w:delText>Self trade prevention ID. Orders from the same master account with the same ID will be prevented from self trade.</w:delText>
              </w:r>
              <w:r>
                <w:br/>
                <w:delText>Numerical integers defined by user in the range of 1&lt;= x&lt;= 999999999</w:delText>
              </w:r>
            </w:del>
            <w:r>
              <w:t xml:space="preserve"> (deprecated)</w:t>
            </w:r>
          </w:p>
        </w:tc>
      </w:tr>
      <w:tr w:rsidR="00000000">
        <w:trPr>
          <w:divId w:val="175387555"/>
          <w:tblCellSpacing w:w="15" w:type="dxa"/>
        </w:trPr>
        <w:tc>
          <w:tcPr>
            <w:tcW w:w="0" w:type="auto"/>
            <w:vAlign w:val="center"/>
            <w:hideMark/>
          </w:tcPr>
          <w:p w:rsidR="00000000" w:rsidRDefault="00000000">
            <w:r>
              <w:t>stpMode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Self trade prevention mode. </w:t>
            </w:r>
            <w:r>
              <w:br/>
              <w:t xml:space="preserve">Default to cancel maker </w:t>
            </w:r>
            <w:r>
              <w:br/>
            </w:r>
            <w:r>
              <w:rPr>
                <w:rStyle w:val="HTML"/>
              </w:rPr>
              <w:t>cancel_maker</w:t>
            </w:r>
            <w:r>
              <w:t>,</w:t>
            </w:r>
            <w:r>
              <w:rPr>
                <w:rStyle w:val="HTML"/>
              </w:rPr>
              <w:t>cancel_taker</w:t>
            </w:r>
            <w:r>
              <w:t xml:space="preserve">, </w:t>
            </w:r>
            <w:r>
              <w:rPr>
                <w:rStyle w:val="HTML"/>
              </w:rPr>
              <w:t>cancel_both</w:t>
            </w:r>
            <w:r>
              <w:br/>
              <w:t>Cancel both does not support FOK.</w:t>
            </w:r>
          </w:p>
        </w:tc>
      </w:tr>
      <w:tr w:rsidR="00000000">
        <w:trPr>
          <w:divId w:val="175387555"/>
          <w:tblCellSpacing w:w="15" w:type="dxa"/>
        </w:trPr>
        <w:tc>
          <w:tcPr>
            <w:tcW w:w="0" w:type="auto"/>
            <w:vAlign w:val="center"/>
            <w:hideMark/>
          </w:tcPr>
          <w:p w:rsidR="00000000" w:rsidRDefault="00000000">
            <w:r>
              <w:t>attachAlgoOrds</w:t>
            </w:r>
          </w:p>
        </w:tc>
        <w:tc>
          <w:tcPr>
            <w:tcW w:w="0" w:type="auto"/>
            <w:vAlign w:val="center"/>
            <w:hideMark/>
          </w:tcPr>
          <w:p w:rsidR="00000000" w:rsidRDefault="00000000">
            <w:r>
              <w:t>Array of object</w:t>
            </w:r>
          </w:p>
        </w:tc>
        <w:tc>
          <w:tcPr>
            <w:tcW w:w="0" w:type="auto"/>
            <w:vAlign w:val="center"/>
            <w:hideMark/>
          </w:tcPr>
          <w:p w:rsidR="00000000" w:rsidRDefault="00000000">
            <w:r>
              <w:t>No</w:t>
            </w:r>
          </w:p>
        </w:tc>
        <w:tc>
          <w:tcPr>
            <w:tcW w:w="0" w:type="auto"/>
            <w:vAlign w:val="center"/>
            <w:hideMark/>
          </w:tcPr>
          <w:p w:rsidR="00000000" w:rsidRDefault="00000000">
            <w:r>
              <w:t>TP/SL information attached when placing order</w:t>
            </w:r>
          </w:p>
        </w:tc>
      </w:tr>
      <w:tr w:rsidR="00000000">
        <w:trPr>
          <w:divId w:val="175387555"/>
          <w:tblCellSpacing w:w="15" w:type="dxa"/>
        </w:trPr>
        <w:tc>
          <w:tcPr>
            <w:tcW w:w="0" w:type="auto"/>
            <w:vAlign w:val="center"/>
            <w:hideMark/>
          </w:tcPr>
          <w:p w:rsidR="00000000" w:rsidRDefault="00000000">
            <w:r>
              <w:t>&gt; attachAlgoClOrdId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Client-supplied Algo ID when placing order attaching TP/SL</w:t>
            </w:r>
            <w:r>
              <w:br/>
              <w:t>A combination of case-sensitive alphanumerics, all numbers, or all letters of up to 32 characters.</w:t>
            </w:r>
            <w:r>
              <w:br/>
              <w:t xml:space="preserve">It will be posted to </w:t>
            </w:r>
            <w:r>
              <w:rPr>
                <w:rStyle w:val="HTML"/>
              </w:rPr>
              <w:t>algoClOrdId</w:t>
            </w:r>
            <w:r>
              <w:t xml:space="preserve"> when placing TP/SL order once the general order is filled completely.</w:t>
            </w:r>
          </w:p>
        </w:tc>
      </w:tr>
      <w:tr w:rsidR="00000000">
        <w:trPr>
          <w:divId w:val="175387555"/>
          <w:tblCellSpacing w:w="15" w:type="dxa"/>
        </w:trPr>
        <w:tc>
          <w:tcPr>
            <w:tcW w:w="0" w:type="auto"/>
            <w:vAlign w:val="center"/>
            <w:hideMark/>
          </w:tcPr>
          <w:p w:rsidR="00000000" w:rsidRDefault="00000000">
            <w:r>
              <w:t>&gt; tpTriggerPx</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Take-profit trigger price</w:t>
            </w:r>
            <w:r>
              <w:br/>
              <w:t>For condition TP order, if you fill in this parameter, you should fill in the take-profit order price as well.</w:t>
            </w:r>
          </w:p>
        </w:tc>
      </w:tr>
      <w:tr w:rsidR="00000000">
        <w:trPr>
          <w:divId w:val="175387555"/>
          <w:tblCellSpacing w:w="15" w:type="dxa"/>
        </w:trPr>
        <w:tc>
          <w:tcPr>
            <w:tcW w:w="0" w:type="auto"/>
            <w:vAlign w:val="center"/>
            <w:hideMark/>
          </w:tcPr>
          <w:p w:rsidR="00000000" w:rsidRDefault="00000000">
            <w:r>
              <w:t>&gt; tpOrdPx</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Take-profit order price </w:t>
            </w:r>
            <w:r>
              <w:br/>
              <w:t xml:space="preserve">For condition TP order, if you fill in this parameter, you should fill in the take-profit trigger price as well. </w:t>
            </w:r>
            <w:r>
              <w:br/>
              <w:t>For limit TP order, you need to fill in this parameter, take-profit trigger needn't to be filled.</w:t>
            </w:r>
            <w:r>
              <w:br/>
              <w:t>If the price is -1, take-profit will be executed at the market price.</w:t>
            </w:r>
          </w:p>
        </w:tc>
      </w:tr>
      <w:tr w:rsidR="00000000">
        <w:trPr>
          <w:divId w:val="175387555"/>
          <w:tblCellSpacing w:w="15" w:type="dxa"/>
        </w:trPr>
        <w:tc>
          <w:tcPr>
            <w:tcW w:w="0" w:type="auto"/>
            <w:vAlign w:val="center"/>
            <w:hideMark/>
          </w:tcPr>
          <w:p w:rsidR="00000000" w:rsidRDefault="00000000">
            <w:r>
              <w:t>&gt; tpOrdKind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TP order kind</w:t>
            </w:r>
            <w:r>
              <w:br/>
            </w:r>
            <w:r>
              <w:rPr>
                <w:rStyle w:val="HTML"/>
              </w:rPr>
              <w:t>condition</w:t>
            </w:r>
            <w:r>
              <w:br/>
            </w:r>
            <w:r>
              <w:rPr>
                <w:rStyle w:val="HTML"/>
              </w:rPr>
              <w:t>limit</w:t>
            </w:r>
            <w:r>
              <w:br/>
              <w:t xml:space="preserve">The default is </w:t>
            </w:r>
            <w:r>
              <w:rPr>
                <w:rStyle w:val="HTML"/>
              </w:rPr>
              <w:t>condition</w:t>
            </w:r>
          </w:p>
        </w:tc>
      </w:tr>
      <w:tr w:rsidR="00000000">
        <w:trPr>
          <w:divId w:val="175387555"/>
          <w:tblCellSpacing w:w="15" w:type="dxa"/>
        </w:trPr>
        <w:tc>
          <w:tcPr>
            <w:tcW w:w="0" w:type="auto"/>
            <w:vAlign w:val="center"/>
            <w:hideMark/>
          </w:tcPr>
          <w:p w:rsidR="00000000" w:rsidRDefault="00000000">
            <w:r>
              <w:t>&gt; slTriggerPx</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Stop-loss trigger price</w:t>
            </w:r>
            <w:r>
              <w:br/>
              <w:t>If you fill in this parameter, you should fill in the stop-loss order price.</w:t>
            </w:r>
          </w:p>
        </w:tc>
      </w:tr>
      <w:tr w:rsidR="00000000">
        <w:trPr>
          <w:divId w:val="175387555"/>
          <w:tblCellSpacing w:w="15" w:type="dxa"/>
        </w:trPr>
        <w:tc>
          <w:tcPr>
            <w:tcW w:w="0" w:type="auto"/>
            <w:vAlign w:val="center"/>
            <w:hideMark/>
          </w:tcPr>
          <w:p w:rsidR="00000000" w:rsidRDefault="00000000">
            <w:r>
              <w:lastRenderedPageBreak/>
              <w:t>&gt; slOrdPx</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Stop-loss order price</w:t>
            </w:r>
            <w:r>
              <w:br/>
              <w:t>If you fill in this parameter, you should fill in the stop-loss trigger price.</w:t>
            </w:r>
            <w:r>
              <w:br/>
              <w:t>If the price is -1, stop-loss will be executed at the market price.</w:t>
            </w:r>
          </w:p>
        </w:tc>
      </w:tr>
      <w:tr w:rsidR="00000000">
        <w:trPr>
          <w:divId w:val="175387555"/>
          <w:tblCellSpacing w:w="15" w:type="dxa"/>
        </w:trPr>
        <w:tc>
          <w:tcPr>
            <w:tcW w:w="0" w:type="auto"/>
            <w:vAlign w:val="center"/>
            <w:hideMark/>
          </w:tcPr>
          <w:p w:rsidR="00000000" w:rsidRDefault="00000000">
            <w:r>
              <w:t>&gt; tpTriggerPxType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Take-profit trigger price type</w:t>
            </w:r>
            <w:r>
              <w:br/>
            </w:r>
            <w:r>
              <w:rPr>
                <w:rStyle w:val="HTML"/>
              </w:rPr>
              <w:t>last</w:t>
            </w:r>
            <w:r>
              <w:t xml:space="preserve">: last price </w:t>
            </w:r>
            <w:r>
              <w:br/>
            </w:r>
            <w:r>
              <w:rPr>
                <w:rStyle w:val="HTML"/>
              </w:rPr>
              <w:t>index</w:t>
            </w:r>
            <w:r>
              <w:t xml:space="preserve">: index price </w:t>
            </w:r>
            <w:r>
              <w:br/>
            </w:r>
            <w:r>
              <w:rPr>
                <w:rStyle w:val="HTML"/>
              </w:rPr>
              <w:t>mark</w:t>
            </w:r>
            <w:r>
              <w:t xml:space="preserve">: mark price </w:t>
            </w:r>
            <w:r>
              <w:br/>
              <w:t>The default is last</w:t>
            </w:r>
          </w:p>
        </w:tc>
      </w:tr>
      <w:tr w:rsidR="00000000">
        <w:trPr>
          <w:divId w:val="175387555"/>
          <w:tblCellSpacing w:w="15" w:type="dxa"/>
        </w:trPr>
        <w:tc>
          <w:tcPr>
            <w:tcW w:w="0" w:type="auto"/>
            <w:vAlign w:val="center"/>
            <w:hideMark/>
          </w:tcPr>
          <w:p w:rsidR="00000000" w:rsidRDefault="00000000">
            <w:r>
              <w:t>&gt; slTriggerPxType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Stop-loss trigger price type</w:t>
            </w:r>
            <w:r>
              <w:br/>
            </w:r>
            <w:r>
              <w:rPr>
                <w:rStyle w:val="HTML"/>
              </w:rPr>
              <w:t>last</w:t>
            </w:r>
            <w:r>
              <w:t xml:space="preserve">: last price </w:t>
            </w:r>
            <w:r>
              <w:br/>
            </w:r>
            <w:r>
              <w:rPr>
                <w:rStyle w:val="HTML"/>
              </w:rPr>
              <w:t>index</w:t>
            </w:r>
            <w:r>
              <w:t xml:space="preserve">: index price </w:t>
            </w:r>
            <w:r>
              <w:br/>
            </w:r>
            <w:r>
              <w:rPr>
                <w:rStyle w:val="HTML"/>
              </w:rPr>
              <w:t>mark</w:t>
            </w:r>
            <w:r>
              <w:t xml:space="preserve">: mark price </w:t>
            </w:r>
            <w:r>
              <w:br/>
              <w:t>The default is last</w:t>
            </w:r>
          </w:p>
        </w:tc>
      </w:tr>
      <w:tr w:rsidR="00000000">
        <w:trPr>
          <w:divId w:val="175387555"/>
          <w:tblCellSpacing w:w="15" w:type="dxa"/>
        </w:trPr>
        <w:tc>
          <w:tcPr>
            <w:tcW w:w="0" w:type="auto"/>
            <w:vAlign w:val="center"/>
            <w:hideMark/>
          </w:tcPr>
          <w:p w:rsidR="00000000" w:rsidRDefault="00000000">
            <w:r>
              <w:t>&gt; sz</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Size. Only applicable to TP order of split TPs, and it is required for TP order of split TPs</w:t>
            </w:r>
          </w:p>
        </w:tc>
      </w:tr>
      <w:tr w:rsidR="00000000">
        <w:trPr>
          <w:divId w:val="175387555"/>
          <w:tblCellSpacing w:w="15" w:type="dxa"/>
        </w:trPr>
        <w:tc>
          <w:tcPr>
            <w:tcW w:w="0" w:type="auto"/>
            <w:vAlign w:val="center"/>
            <w:hideMark/>
          </w:tcPr>
          <w:p w:rsidR="00000000" w:rsidRDefault="00000000">
            <w:r>
              <w:t>&gt; amendPxOnTriggerType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Whether to enable Cost-price SL. Only applicable to SL order of split TPs. Whether </w:t>
            </w:r>
            <w:r>
              <w:rPr>
                <w:rStyle w:val="HTML"/>
              </w:rPr>
              <w:t>slTriggerPx</w:t>
            </w:r>
            <w:r>
              <w:t xml:space="preserve"> will move to </w:t>
            </w:r>
            <w:r>
              <w:rPr>
                <w:rStyle w:val="HTML"/>
              </w:rPr>
              <w:t>avgPx</w:t>
            </w:r>
            <w:r>
              <w:t xml:space="preserve"> when the first TP order is triggered</w:t>
            </w:r>
            <w:r>
              <w:br/>
            </w:r>
            <w:r>
              <w:rPr>
                <w:rStyle w:val="HTML"/>
              </w:rPr>
              <w:t>0</w:t>
            </w:r>
            <w:r>
              <w:t xml:space="preserve">: disable, the default value </w:t>
            </w:r>
            <w:r>
              <w:br/>
            </w:r>
            <w:r>
              <w:rPr>
                <w:rStyle w:val="HTML"/>
              </w:rPr>
              <w:t>1</w:t>
            </w:r>
            <w:r>
              <w:t>: Enable</w:t>
            </w:r>
          </w:p>
        </w:tc>
      </w:tr>
    </w:tbl>
    <w:p w:rsidR="00000000" w:rsidRDefault="00000000">
      <w:pPr>
        <w:pStyle w:val="a5"/>
        <w:divId w:val="546376324"/>
      </w:pPr>
      <w:r>
        <w:t>Response Example</w:t>
      </w:r>
    </w:p>
    <w:p w:rsidR="00000000" w:rsidRDefault="00000000">
      <w:pPr>
        <w:pStyle w:val="HTML0"/>
        <w:divId w:val="2107115431"/>
        <w:rPr>
          <w:rStyle w:val="w"/>
        </w:rPr>
      </w:pPr>
      <w:r>
        <w:rPr>
          <w:rStyle w:val="p"/>
        </w:rPr>
        <w:t>{</w:t>
      </w:r>
    </w:p>
    <w:p w:rsidR="00000000" w:rsidRDefault="00000000">
      <w:pPr>
        <w:pStyle w:val="HTML0"/>
        <w:divId w:val="2107115431"/>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2107115431"/>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2107115431"/>
        <w:rPr>
          <w:rStyle w:val="w"/>
        </w:rPr>
      </w:pPr>
      <w:r>
        <w:rPr>
          <w:rStyle w:val="w"/>
        </w:rPr>
        <w:t xml:space="preserve">    </w:t>
      </w:r>
      <w:r>
        <w:rPr>
          <w:rStyle w:val="nl"/>
        </w:rPr>
        <w:t>"data"</w:t>
      </w:r>
      <w:r>
        <w:rPr>
          <w:rStyle w:val="p"/>
        </w:rPr>
        <w:t>:[</w:t>
      </w:r>
    </w:p>
    <w:p w:rsidR="00000000" w:rsidRDefault="00000000">
      <w:pPr>
        <w:pStyle w:val="HTML0"/>
        <w:divId w:val="2107115431"/>
        <w:rPr>
          <w:rStyle w:val="w"/>
        </w:rPr>
      </w:pPr>
      <w:r>
        <w:rPr>
          <w:rStyle w:val="w"/>
        </w:rPr>
        <w:t xml:space="preserve">        </w:t>
      </w:r>
      <w:r>
        <w:rPr>
          <w:rStyle w:val="p"/>
        </w:rPr>
        <w:t>{</w:t>
      </w:r>
    </w:p>
    <w:p w:rsidR="00000000" w:rsidRDefault="00000000">
      <w:pPr>
        <w:pStyle w:val="HTML0"/>
        <w:divId w:val="2107115431"/>
        <w:rPr>
          <w:rStyle w:val="w"/>
        </w:rPr>
      </w:pPr>
      <w:r>
        <w:rPr>
          <w:rStyle w:val="w"/>
        </w:rPr>
        <w:t xml:space="preserve">            </w:t>
      </w:r>
      <w:r>
        <w:rPr>
          <w:rStyle w:val="nl"/>
        </w:rPr>
        <w:t>"clOrdId"</w:t>
      </w:r>
      <w:r>
        <w:rPr>
          <w:rStyle w:val="p"/>
        </w:rPr>
        <w:t>:</w:t>
      </w:r>
      <w:r>
        <w:rPr>
          <w:rStyle w:val="s2"/>
        </w:rPr>
        <w:t>"oktswap6"</w:t>
      </w:r>
      <w:r>
        <w:rPr>
          <w:rStyle w:val="p"/>
        </w:rPr>
        <w:t>,</w:t>
      </w:r>
    </w:p>
    <w:p w:rsidR="00000000" w:rsidRDefault="00000000">
      <w:pPr>
        <w:pStyle w:val="HTML0"/>
        <w:divId w:val="2107115431"/>
        <w:rPr>
          <w:rStyle w:val="w"/>
        </w:rPr>
      </w:pPr>
      <w:r>
        <w:rPr>
          <w:rStyle w:val="w"/>
        </w:rPr>
        <w:t xml:space="preserve">            </w:t>
      </w:r>
      <w:r>
        <w:rPr>
          <w:rStyle w:val="nl"/>
        </w:rPr>
        <w:t>"ordId"</w:t>
      </w:r>
      <w:r>
        <w:rPr>
          <w:rStyle w:val="p"/>
        </w:rPr>
        <w:t>:</w:t>
      </w:r>
      <w:r>
        <w:rPr>
          <w:rStyle w:val="s2"/>
        </w:rPr>
        <w:t>"12345689"</w:t>
      </w:r>
      <w:r>
        <w:rPr>
          <w:rStyle w:val="p"/>
        </w:rPr>
        <w:t>,</w:t>
      </w:r>
    </w:p>
    <w:p w:rsidR="00000000" w:rsidRDefault="00000000">
      <w:pPr>
        <w:pStyle w:val="HTML0"/>
        <w:divId w:val="2107115431"/>
        <w:rPr>
          <w:rStyle w:val="w"/>
        </w:rPr>
      </w:pPr>
      <w:r>
        <w:rPr>
          <w:rStyle w:val="w"/>
        </w:rPr>
        <w:t xml:space="preserve">            </w:t>
      </w:r>
      <w:r>
        <w:rPr>
          <w:rStyle w:val="nl"/>
        </w:rPr>
        <w:t>"tag"</w:t>
      </w:r>
      <w:r>
        <w:rPr>
          <w:rStyle w:val="p"/>
        </w:rPr>
        <w:t>:</w:t>
      </w:r>
      <w:r>
        <w:rPr>
          <w:rStyle w:val="s2"/>
        </w:rPr>
        <w:t>""</w:t>
      </w:r>
      <w:r>
        <w:rPr>
          <w:rStyle w:val="p"/>
        </w:rPr>
        <w:t>,</w:t>
      </w:r>
    </w:p>
    <w:p w:rsidR="00000000" w:rsidRDefault="00000000">
      <w:pPr>
        <w:pStyle w:val="HTML0"/>
        <w:divId w:val="2107115431"/>
        <w:rPr>
          <w:rStyle w:val="w"/>
        </w:rPr>
      </w:pPr>
      <w:r>
        <w:rPr>
          <w:rStyle w:val="w"/>
        </w:rPr>
        <w:t xml:space="preserve">            </w:t>
      </w:r>
      <w:r>
        <w:rPr>
          <w:rStyle w:val="nl"/>
        </w:rPr>
        <w:t>"ts"</w:t>
      </w:r>
      <w:r>
        <w:rPr>
          <w:rStyle w:val="p"/>
        </w:rPr>
        <w:t>:</w:t>
      </w:r>
      <w:r>
        <w:rPr>
          <w:rStyle w:val="s2"/>
        </w:rPr>
        <w:t>"1695190491421"</w:t>
      </w:r>
      <w:r>
        <w:rPr>
          <w:rStyle w:val="p"/>
        </w:rPr>
        <w:t>,</w:t>
      </w:r>
    </w:p>
    <w:p w:rsidR="00000000" w:rsidRDefault="00000000">
      <w:pPr>
        <w:pStyle w:val="HTML0"/>
        <w:divId w:val="2107115431"/>
        <w:rPr>
          <w:rStyle w:val="w"/>
        </w:rPr>
      </w:pPr>
      <w:r>
        <w:rPr>
          <w:rStyle w:val="w"/>
        </w:rPr>
        <w:t xml:space="preserve">            </w:t>
      </w:r>
      <w:r>
        <w:rPr>
          <w:rStyle w:val="nl"/>
        </w:rPr>
        <w:t>"sCode"</w:t>
      </w:r>
      <w:r>
        <w:rPr>
          <w:rStyle w:val="p"/>
        </w:rPr>
        <w:t>:</w:t>
      </w:r>
      <w:r>
        <w:rPr>
          <w:rStyle w:val="s2"/>
        </w:rPr>
        <w:t>"0"</w:t>
      </w:r>
      <w:r>
        <w:rPr>
          <w:rStyle w:val="p"/>
        </w:rPr>
        <w:t>,</w:t>
      </w:r>
    </w:p>
    <w:p w:rsidR="00000000" w:rsidRDefault="00000000">
      <w:pPr>
        <w:pStyle w:val="HTML0"/>
        <w:divId w:val="2107115431"/>
        <w:rPr>
          <w:rStyle w:val="w"/>
        </w:rPr>
      </w:pPr>
      <w:r>
        <w:rPr>
          <w:rStyle w:val="w"/>
        </w:rPr>
        <w:t xml:space="preserve">            </w:t>
      </w:r>
      <w:r>
        <w:rPr>
          <w:rStyle w:val="nl"/>
        </w:rPr>
        <w:t>"sMsg"</w:t>
      </w:r>
      <w:r>
        <w:rPr>
          <w:rStyle w:val="p"/>
        </w:rPr>
        <w:t>:</w:t>
      </w:r>
      <w:r>
        <w:rPr>
          <w:rStyle w:val="s2"/>
        </w:rPr>
        <w:t>""</w:t>
      </w:r>
    </w:p>
    <w:p w:rsidR="00000000" w:rsidRDefault="00000000">
      <w:pPr>
        <w:pStyle w:val="HTML0"/>
        <w:divId w:val="2107115431"/>
        <w:rPr>
          <w:rStyle w:val="w"/>
        </w:rPr>
      </w:pPr>
      <w:r>
        <w:rPr>
          <w:rStyle w:val="w"/>
        </w:rPr>
        <w:t xml:space="preserve">        </w:t>
      </w:r>
      <w:r>
        <w:rPr>
          <w:rStyle w:val="p"/>
        </w:rPr>
        <w:t>},</w:t>
      </w:r>
    </w:p>
    <w:p w:rsidR="00000000" w:rsidRDefault="00000000">
      <w:pPr>
        <w:pStyle w:val="HTML0"/>
        <w:divId w:val="2107115431"/>
        <w:rPr>
          <w:rStyle w:val="w"/>
        </w:rPr>
      </w:pPr>
      <w:r>
        <w:rPr>
          <w:rStyle w:val="w"/>
        </w:rPr>
        <w:t xml:space="preserve">        </w:t>
      </w:r>
      <w:r>
        <w:rPr>
          <w:rStyle w:val="p"/>
        </w:rPr>
        <w:t>{</w:t>
      </w:r>
    </w:p>
    <w:p w:rsidR="00000000" w:rsidRDefault="00000000">
      <w:pPr>
        <w:pStyle w:val="HTML0"/>
        <w:divId w:val="2107115431"/>
        <w:rPr>
          <w:rStyle w:val="w"/>
        </w:rPr>
      </w:pPr>
      <w:r>
        <w:rPr>
          <w:rStyle w:val="w"/>
        </w:rPr>
        <w:t xml:space="preserve">            </w:t>
      </w:r>
      <w:r>
        <w:rPr>
          <w:rStyle w:val="nl"/>
        </w:rPr>
        <w:t>"clOrdId"</w:t>
      </w:r>
      <w:r>
        <w:rPr>
          <w:rStyle w:val="p"/>
        </w:rPr>
        <w:t>:</w:t>
      </w:r>
      <w:r>
        <w:rPr>
          <w:rStyle w:val="s2"/>
        </w:rPr>
        <w:t>"oktswap7"</w:t>
      </w:r>
      <w:r>
        <w:rPr>
          <w:rStyle w:val="p"/>
        </w:rPr>
        <w:t>,</w:t>
      </w:r>
    </w:p>
    <w:p w:rsidR="00000000" w:rsidRDefault="00000000">
      <w:pPr>
        <w:pStyle w:val="HTML0"/>
        <w:divId w:val="2107115431"/>
        <w:rPr>
          <w:rStyle w:val="w"/>
        </w:rPr>
      </w:pPr>
      <w:r>
        <w:rPr>
          <w:rStyle w:val="w"/>
        </w:rPr>
        <w:t xml:space="preserve">            </w:t>
      </w:r>
      <w:r>
        <w:rPr>
          <w:rStyle w:val="nl"/>
        </w:rPr>
        <w:t>"ordId"</w:t>
      </w:r>
      <w:r>
        <w:rPr>
          <w:rStyle w:val="p"/>
        </w:rPr>
        <w:t>:</w:t>
      </w:r>
      <w:r>
        <w:rPr>
          <w:rStyle w:val="s2"/>
        </w:rPr>
        <w:t>"12344"</w:t>
      </w:r>
      <w:r>
        <w:rPr>
          <w:rStyle w:val="p"/>
        </w:rPr>
        <w:t>,</w:t>
      </w:r>
    </w:p>
    <w:p w:rsidR="00000000" w:rsidRDefault="00000000">
      <w:pPr>
        <w:pStyle w:val="HTML0"/>
        <w:divId w:val="2107115431"/>
        <w:rPr>
          <w:rStyle w:val="w"/>
        </w:rPr>
      </w:pPr>
      <w:r>
        <w:rPr>
          <w:rStyle w:val="w"/>
        </w:rPr>
        <w:lastRenderedPageBreak/>
        <w:t xml:space="preserve">            </w:t>
      </w:r>
      <w:r>
        <w:rPr>
          <w:rStyle w:val="nl"/>
        </w:rPr>
        <w:t>"tag"</w:t>
      </w:r>
      <w:r>
        <w:rPr>
          <w:rStyle w:val="p"/>
        </w:rPr>
        <w:t>:</w:t>
      </w:r>
      <w:r>
        <w:rPr>
          <w:rStyle w:val="s2"/>
        </w:rPr>
        <w:t>""</w:t>
      </w:r>
      <w:r>
        <w:rPr>
          <w:rStyle w:val="p"/>
        </w:rPr>
        <w:t>,</w:t>
      </w:r>
    </w:p>
    <w:p w:rsidR="00000000" w:rsidRDefault="00000000">
      <w:pPr>
        <w:pStyle w:val="HTML0"/>
        <w:divId w:val="2107115431"/>
        <w:rPr>
          <w:rStyle w:val="w"/>
        </w:rPr>
      </w:pPr>
      <w:r>
        <w:rPr>
          <w:rStyle w:val="w"/>
        </w:rPr>
        <w:t xml:space="preserve">            </w:t>
      </w:r>
      <w:r>
        <w:rPr>
          <w:rStyle w:val="nl"/>
        </w:rPr>
        <w:t>"ts"</w:t>
      </w:r>
      <w:r>
        <w:rPr>
          <w:rStyle w:val="p"/>
        </w:rPr>
        <w:t>:</w:t>
      </w:r>
      <w:r>
        <w:rPr>
          <w:rStyle w:val="s2"/>
        </w:rPr>
        <w:t>"1695190491421"</w:t>
      </w:r>
      <w:r>
        <w:rPr>
          <w:rStyle w:val="p"/>
        </w:rPr>
        <w:t>,</w:t>
      </w:r>
    </w:p>
    <w:p w:rsidR="00000000" w:rsidRDefault="00000000">
      <w:pPr>
        <w:pStyle w:val="HTML0"/>
        <w:divId w:val="2107115431"/>
        <w:rPr>
          <w:rStyle w:val="w"/>
        </w:rPr>
      </w:pPr>
      <w:r>
        <w:rPr>
          <w:rStyle w:val="w"/>
        </w:rPr>
        <w:t xml:space="preserve">            </w:t>
      </w:r>
      <w:r>
        <w:rPr>
          <w:rStyle w:val="nl"/>
        </w:rPr>
        <w:t>"sCode"</w:t>
      </w:r>
      <w:r>
        <w:rPr>
          <w:rStyle w:val="p"/>
        </w:rPr>
        <w:t>:</w:t>
      </w:r>
      <w:r>
        <w:rPr>
          <w:rStyle w:val="s2"/>
        </w:rPr>
        <w:t>"0"</w:t>
      </w:r>
      <w:r>
        <w:rPr>
          <w:rStyle w:val="p"/>
        </w:rPr>
        <w:t>,</w:t>
      </w:r>
    </w:p>
    <w:p w:rsidR="00000000" w:rsidRDefault="00000000">
      <w:pPr>
        <w:pStyle w:val="HTML0"/>
        <w:divId w:val="2107115431"/>
        <w:rPr>
          <w:rStyle w:val="w"/>
        </w:rPr>
      </w:pPr>
      <w:r>
        <w:rPr>
          <w:rStyle w:val="w"/>
        </w:rPr>
        <w:t xml:space="preserve">            </w:t>
      </w:r>
      <w:r>
        <w:rPr>
          <w:rStyle w:val="nl"/>
        </w:rPr>
        <w:t>"sMsg"</w:t>
      </w:r>
      <w:r>
        <w:rPr>
          <w:rStyle w:val="p"/>
        </w:rPr>
        <w:t>:</w:t>
      </w:r>
      <w:r>
        <w:rPr>
          <w:rStyle w:val="s2"/>
        </w:rPr>
        <w:t>""</w:t>
      </w:r>
    </w:p>
    <w:p w:rsidR="00000000" w:rsidRDefault="00000000">
      <w:pPr>
        <w:pStyle w:val="HTML0"/>
        <w:divId w:val="2107115431"/>
        <w:rPr>
          <w:rStyle w:val="w"/>
        </w:rPr>
      </w:pPr>
      <w:r>
        <w:rPr>
          <w:rStyle w:val="w"/>
        </w:rPr>
        <w:t xml:space="preserve">        </w:t>
      </w:r>
      <w:r>
        <w:rPr>
          <w:rStyle w:val="p"/>
        </w:rPr>
        <w:t>}</w:t>
      </w:r>
    </w:p>
    <w:p w:rsidR="00000000" w:rsidRDefault="00000000">
      <w:pPr>
        <w:pStyle w:val="HTML0"/>
        <w:divId w:val="2107115431"/>
        <w:rPr>
          <w:rStyle w:val="w"/>
        </w:rPr>
      </w:pPr>
      <w:r>
        <w:rPr>
          <w:rStyle w:val="w"/>
        </w:rPr>
        <w:t xml:space="preserve">    </w:t>
      </w:r>
      <w:r>
        <w:rPr>
          <w:rStyle w:val="p"/>
        </w:rPr>
        <w:t>],</w:t>
      </w:r>
    </w:p>
    <w:p w:rsidR="00000000" w:rsidRDefault="00000000">
      <w:pPr>
        <w:pStyle w:val="HTML0"/>
        <w:divId w:val="2107115431"/>
        <w:rPr>
          <w:rStyle w:val="w"/>
        </w:rPr>
      </w:pPr>
      <w:r>
        <w:rPr>
          <w:rStyle w:val="w"/>
        </w:rPr>
        <w:t xml:space="preserve">    </w:t>
      </w:r>
      <w:r>
        <w:rPr>
          <w:rStyle w:val="nl"/>
        </w:rPr>
        <w:t>"inTime"</w:t>
      </w:r>
      <w:r>
        <w:rPr>
          <w:rStyle w:val="p"/>
        </w:rPr>
        <w:t>:</w:t>
      </w:r>
      <w:r>
        <w:rPr>
          <w:rStyle w:val="w"/>
        </w:rPr>
        <w:t xml:space="preserve"> </w:t>
      </w:r>
      <w:r>
        <w:rPr>
          <w:rStyle w:val="s2"/>
        </w:rPr>
        <w:t>"1695190491421339"</w:t>
      </w:r>
      <w:r>
        <w:rPr>
          <w:rStyle w:val="p"/>
        </w:rPr>
        <w:t>,</w:t>
      </w:r>
    </w:p>
    <w:p w:rsidR="00000000" w:rsidRDefault="00000000">
      <w:pPr>
        <w:pStyle w:val="HTML0"/>
        <w:divId w:val="2107115431"/>
        <w:rPr>
          <w:rStyle w:val="w"/>
        </w:rPr>
      </w:pPr>
      <w:r>
        <w:rPr>
          <w:rStyle w:val="w"/>
        </w:rPr>
        <w:t xml:space="preserve">    </w:t>
      </w:r>
      <w:r>
        <w:rPr>
          <w:rStyle w:val="nl"/>
        </w:rPr>
        <w:t>"outTime"</w:t>
      </w:r>
      <w:r>
        <w:rPr>
          <w:rStyle w:val="p"/>
        </w:rPr>
        <w:t>:</w:t>
      </w:r>
      <w:r>
        <w:rPr>
          <w:rStyle w:val="w"/>
        </w:rPr>
        <w:t xml:space="preserve"> </w:t>
      </w:r>
      <w:r>
        <w:rPr>
          <w:rStyle w:val="s2"/>
        </w:rPr>
        <w:t>"1695190491423240"</w:t>
      </w:r>
    </w:p>
    <w:p w:rsidR="00000000" w:rsidRDefault="00000000">
      <w:pPr>
        <w:pStyle w:val="HTML0"/>
        <w:divId w:val="2107115431"/>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1213"/>
        <w:gridCol w:w="589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 xml:space="preserve">The result code, </w:t>
            </w:r>
            <w:r>
              <w:rPr>
                <w:rStyle w:val="HTML"/>
              </w:rPr>
              <w:t>0</w:t>
            </w:r>
            <w:r>
              <w:t xml:space="preserve"> means success</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The error message, empty if the code is 0</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 of objects</w:t>
            </w:r>
          </w:p>
        </w:tc>
        <w:tc>
          <w:tcPr>
            <w:tcW w:w="0" w:type="auto"/>
            <w:vAlign w:val="center"/>
            <w:hideMark/>
          </w:tcPr>
          <w:p w:rsidR="00000000" w:rsidRDefault="00000000">
            <w:r>
              <w:t>Array of objects contains the response results</w:t>
            </w:r>
          </w:p>
        </w:tc>
      </w:tr>
      <w:tr w:rsidR="00000000">
        <w:trPr>
          <w:divId w:val="175387555"/>
          <w:tblCellSpacing w:w="15" w:type="dxa"/>
        </w:trPr>
        <w:tc>
          <w:tcPr>
            <w:tcW w:w="0" w:type="auto"/>
            <w:vAlign w:val="center"/>
            <w:hideMark/>
          </w:tcPr>
          <w:p w:rsidR="00000000" w:rsidRDefault="00000000">
            <w:r>
              <w:t>&gt; ordId</w:t>
            </w:r>
          </w:p>
        </w:tc>
        <w:tc>
          <w:tcPr>
            <w:tcW w:w="0" w:type="auto"/>
            <w:vAlign w:val="center"/>
            <w:hideMark/>
          </w:tcPr>
          <w:p w:rsidR="00000000" w:rsidRDefault="00000000">
            <w:r>
              <w:t>String</w:t>
            </w:r>
          </w:p>
        </w:tc>
        <w:tc>
          <w:tcPr>
            <w:tcW w:w="0" w:type="auto"/>
            <w:vAlign w:val="center"/>
            <w:hideMark/>
          </w:tcPr>
          <w:p w:rsidR="00000000" w:rsidRDefault="00000000">
            <w:r>
              <w:t>Order ID</w:t>
            </w:r>
          </w:p>
        </w:tc>
      </w:tr>
      <w:tr w:rsidR="00000000">
        <w:trPr>
          <w:divId w:val="175387555"/>
          <w:tblCellSpacing w:w="15" w:type="dxa"/>
        </w:trPr>
        <w:tc>
          <w:tcPr>
            <w:tcW w:w="0" w:type="auto"/>
            <w:vAlign w:val="center"/>
            <w:hideMark/>
          </w:tcPr>
          <w:p w:rsidR="00000000" w:rsidRDefault="00000000">
            <w:r>
              <w:t>&gt; clOrdId</w:t>
            </w:r>
          </w:p>
        </w:tc>
        <w:tc>
          <w:tcPr>
            <w:tcW w:w="0" w:type="auto"/>
            <w:vAlign w:val="center"/>
            <w:hideMark/>
          </w:tcPr>
          <w:p w:rsidR="00000000" w:rsidRDefault="00000000">
            <w:r>
              <w:t>String</w:t>
            </w:r>
          </w:p>
        </w:tc>
        <w:tc>
          <w:tcPr>
            <w:tcW w:w="0" w:type="auto"/>
            <w:vAlign w:val="center"/>
            <w:hideMark/>
          </w:tcPr>
          <w:p w:rsidR="00000000" w:rsidRDefault="00000000">
            <w:r>
              <w:t>Client Order ID as assigned by the client</w:t>
            </w:r>
          </w:p>
        </w:tc>
      </w:tr>
      <w:tr w:rsidR="00000000">
        <w:trPr>
          <w:divId w:val="175387555"/>
          <w:tblCellSpacing w:w="15" w:type="dxa"/>
        </w:trPr>
        <w:tc>
          <w:tcPr>
            <w:tcW w:w="0" w:type="auto"/>
            <w:vAlign w:val="center"/>
            <w:hideMark/>
          </w:tcPr>
          <w:p w:rsidR="00000000" w:rsidRDefault="00000000">
            <w:r>
              <w:t>&gt; 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r w:rsidR="00000000">
        <w:trPr>
          <w:divId w:val="175387555"/>
          <w:tblCellSpacing w:w="15" w:type="dxa"/>
        </w:trPr>
        <w:tc>
          <w:tcPr>
            <w:tcW w:w="0" w:type="auto"/>
            <w:vAlign w:val="center"/>
            <w:hideMark/>
          </w:tcPr>
          <w:p w:rsidR="00000000" w:rsidRDefault="00000000">
            <w:r>
              <w:t>&gt; ts</w:t>
            </w:r>
          </w:p>
        </w:tc>
        <w:tc>
          <w:tcPr>
            <w:tcW w:w="0" w:type="auto"/>
            <w:vAlign w:val="center"/>
            <w:hideMark/>
          </w:tcPr>
          <w:p w:rsidR="00000000" w:rsidRDefault="00000000">
            <w:r>
              <w:t>String</w:t>
            </w:r>
          </w:p>
        </w:tc>
        <w:tc>
          <w:tcPr>
            <w:tcW w:w="0" w:type="auto"/>
            <w:vAlign w:val="center"/>
            <w:hideMark/>
          </w:tcPr>
          <w:p w:rsidR="00000000" w:rsidRDefault="00000000">
            <w:r>
              <w:t xml:space="preserve">Timestamp when the order request processing is finished by our system,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&gt; sCode</w:t>
            </w:r>
          </w:p>
        </w:tc>
        <w:tc>
          <w:tcPr>
            <w:tcW w:w="0" w:type="auto"/>
            <w:vAlign w:val="center"/>
            <w:hideMark/>
          </w:tcPr>
          <w:p w:rsidR="00000000" w:rsidRDefault="00000000">
            <w:r>
              <w:t>String</w:t>
            </w:r>
          </w:p>
        </w:tc>
        <w:tc>
          <w:tcPr>
            <w:tcW w:w="0" w:type="auto"/>
            <w:vAlign w:val="center"/>
            <w:hideMark/>
          </w:tcPr>
          <w:p w:rsidR="00000000" w:rsidRDefault="00000000">
            <w:r>
              <w:t xml:space="preserve">The code of the event execution result, </w:t>
            </w:r>
            <w:r>
              <w:rPr>
                <w:rStyle w:val="HTML"/>
              </w:rPr>
              <w:t>0</w:t>
            </w:r>
            <w:r>
              <w:t xml:space="preserve"> means success.</w:t>
            </w:r>
          </w:p>
        </w:tc>
      </w:tr>
      <w:tr w:rsidR="00000000">
        <w:trPr>
          <w:divId w:val="175387555"/>
          <w:tblCellSpacing w:w="15" w:type="dxa"/>
        </w:trPr>
        <w:tc>
          <w:tcPr>
            <w:tcW w:w="0" w:type="auto"/>
            <w:vAlign w:val="center"/>
            <w:hideMark/>
          </w:tcPr>
          <w:p w:rsidR="00000000" w:rsidRDefault="00000000">
            <w:r>
              <w:t>&gt; sMsg</w:t>
            </w:r>
          </w:p>
        </w:tc>
        <w:tc>
          <w:tcPr>
            <w:tcW w:w="0" w:type="auto"/>
            <w:vAlign w:val="center"/>
            <w:hideMark/>
          </w:tcPr>
          <w:p w:rsidR="00000000" w:rsidRDefault="00000000">
            <w:r>
              <w:t>String</w:t>
            </w:r>
          </w:p>
        </w:tc>
        <w:tc>
          <w:tcPr>
            <w:tcW w:w="0" w:type="auto"/>
            <w:vAlign w:val="center"/>
            <w:hideMark/>
          </w:tcPr>
          <w:p w:rsidR="00000000" w:rsidRDefault="00000000">
            <w:r>
              <w:t>Rejection or success message of event execution.</w:t>
            </w:r>
          </w:p>
        </w:tc>
      </w:tr>
      <w:tr w:rsidR="00000000">
        <w:trPr>
          <w:divId w:val="175387555"/>
          <w:tblCellSpacing w:w="15" w:type="dxa"/>
        </w:trPr>
        <w:tc>
          <w:tcPr>
            <w:tcW w:w="0" w:type="auto"/>
            <w:vAlign w:val="center"/>
            <w:hideMark/>
          </w:tcPr>
          <w:p w:rsidR="00000000" w:rsidRDefault="00000000">
            <w:r>
              <w:t>inTime</w:t>
            </w:r>
          </w:p>
        </w:tc>
        <w:tc>
          <w:tcPr>
            <w:tcW w:w="0" w:type="auto"/>
            <w:vAlign w:val="center"/>
            <w:hideMark/>
          </w:tcPr>
          <w:p w:rsidR="00000000" w:rsidRDefault="00000000">
            <w:r>
              <w:t>String</w:t>
            </w:r>
          </w:p>
        </w:tc>
        <w:tc>
          <w:tcPr>
            <w:tcW w:w="0" w:type="auto"/>
            <w:vAlign w:val="center"/>
            <w:hideMark/>
          </w:tcPr>
          <w:p w:rsidR="00000000" w:rsidRDefault="00000000">
            <w:r>
              <w:t xml:space="preserve">Timestamp at REST gateway when the request is received, Unix timestamp format in microseconds, e.g. </w:t>
            </w:r>
            <w:r>
              <w:rPr>
                <w:rStyle w:val="HTML"/>
              </w:rPr>
              <w:t>1597026383085123</w:t>
            </w:r>
            <w:r>
              <w:t xml:space="preserve"> </w:t>
            </w:r>
            <w:r>
              <w:br/>
              <w:t>The time is recorded after authentication.</w:t>
            </w:r>
          </w:p>
        </w:tc>
      </w:tr>
      <w:tr w:rsidR="00000000">
        <w:trPr>
          <w:divId w:val="175387555"/>
          <w:tblCellSpacing w:w="15" w:type="dxa"/>
        </w:trPr>
        <w:tc>
          <w:tcPr>
            <w:tcW w:w="0" w:type="auto"/>
            <w:vAlign w:val="center"/>
            <w:hideMark/>
          </w:tcPr>
          <w:p w:rsidR="00000000" w:rsidRDefault="00000000">
            <w:r>
              <w:t>outTime</w:t>
            </w:r>
          </w:p>
        </w:tc>
        <w:tc>
          <w:tcPr>
            <w:tcW w:w="0" w:type="auto"/>
            <w:vAlign w:val="center"/>
            <w:hideMark/>
          </w:tcPr>
          <w:p w:rsidR="00000000" w:rsidRDefault="00000000">
            <w:r>
              <w:t>String</w:t>
            </w:r>
          </w:p>
        </w:tc>
        <w:tc>
          <w:tcPr>
            <w:tcW w:w="0" w:type="auto"/>
            <w:vAlign w:val="center"/>
            <w:hideMark/>
          </w:tcPr>
          <w:p w:rsidR="00000000" w:rsidRDefault="00000000">
            <w:r>
              <w:t xml:space="preserve">Timestamp at REST gateway when the response is sent, Unix timestamp format in microseconds, e.g. </w:t>
            </w:r>
            <w:r>
              <w:rPr>
                <w:rStyle w:val="HTML"/>
              </w:rPr>
              <w:t>1597026383085123</w:t>
            </w:r>
          </w:p>
        </w:tc>
      </w:tr>
    </w:tbl>
    <w:p w:rsidR="00000000" w:rsidRDefault="00000000">
      <w:pPr>
        <w:divId w:val="175387555"/>
      </w:pPr>
      <w:r>
        <w:t>In the `Portfolio Margin` account mode, either all orders are accepted by the system successfully, or all orders are rejected by the system. clOrdId</w:t>
      </w:r>
      <w:r>
        <w:br/>
        <w:t xml:space="preserve">clOrdId is a user-defined unique ID used to identify the order. It will be included in the response parameters if you have specified during order submission, and can be used as a request parameter to the endpoints to query, cancel and amend orders. </w:t>
      </w:r>
      <w:r>
        <w:br/>
        <w:t xml:space="preserve">clOrdId must be unique among all pending orders and the current request. </w:t>
      </w:r>
    </w:p>
    <w:p w:rsidR="00000000" w:rsidRDefault="00000000">
      <w:pPr>
        <w:pStyle w:val="3"/>
        <w:divId w:val="175387555"/>
      </w:pPr>
      <w:r>
        <w:lastRenderedPageBreak/>
        <w:t>POST / Cancel order</w:t>
      </w:r>
    </w:p>
    <w:p w:rsidR="00000000" w:rsidRDefault="00000000">
      <w:pPr>
        <w:pStyle w:val="a5"/>
        <w:divId w:val="175387555"/>
      </w:pPr>
      <w:r>
        <w:t>Cancel an incomplete order.</w:t>
      </w:r>
    </w:p>
    <w:p w:rsidR="00000000" w:rsidRDefault="00000000">
      <w:pPr>
        <w:pStyle w:val="4"/>
        <w:divId w:val="175387555"/>
      </w:pPr>
      <w:r>
        <w:t>Rate Limit: 60 requests per 2 seconds</w:t>
      </w:r>
    </w:p>
    <w:p w:rsidR="00000000" w:rsidRDefault="00000000">
      <w:pPr>
        <w:pStyle w:val="4"/>
        <w:divId w:val="175387555"/>
      </w:pPr>
      <w:r>
        <w:t>Rate limit rule (except Options): UserID + Instrument ID</w:t>
      </w:r>
    </w:p>
    <w:p w:rsidR="00000000" w:rsidRDefault="00000000">
      <w:pPr>
        <w:pStyle w:val="4"/>
        <w:divId w:val="175387555"/>
      </w:pPr>
      <w:r>
        <w:t>Rate limit rule (Options only): UserID + Instrument Family</w:t>
      </w:r>
    </w:p>
    <w:p w:rsidR="00000000" w:rsidRDefault="00000000">
      <w:pPr>
        <w:pStyle w:val="4"/>
        <w:divId w:val="175387555"/>
      </w:pPr>
      <w:r>
        <w:t>HTTP Request</w:t>
      </w:r>
    </w:p>
    <w:p w:rsidR="00000000" w:rsidRDefault="00000000">
      <w:pPr>
        <w:pStyle w:val="a5"/>
        <w:divId w:val="175387555"/>
      </w:pPr>
      <w:r>
        <w:rPr>
          <w:rStyle w:val="HTML"/>
        </w:rPr>
        <w:t>POST /api/v5/trade/cancel-order</w:t>
      </w:r>
    </w:p>
    <w:p w:rsidR="00000000" w:rsidRDefault="00000000">
      <w:pPr>
        <w:pStyle w:val="a5"/>
        <w:divId w:val="1435901486"/>
      </w:pPr>
      <w:r>
        <w:t>Request Example</w:t>
      </w:r>
    </w:p>
    <w:p w:rsidR="00000000" w:rsidRDefault="00000000">
      <w:pPr>
        <w:pStyle w:val="HTML0"/>
        <w:divId w:val="1377703595"/>
        <w:rPr>
          <w:rStyle w:val="HTML"/>
        </w:rPr>
      </w:pPr>
      <w:r>
        <w:rPr>
          <w:rStyle w:val="HTML"/>
        </w:rPr>
        <w:t>POST /api/v5/trade/cancel-order</w:t>
      </w:r>
    </w:p>
    <w:p w:rsidR="00000000" w:rsidRDefault="00000000">
      <w:pPr>
        <w:pStyle w:val="HTML0"/>
        <w:divId w:val="1377703595"/>
        <w:rPr>
          <w:rStyle w:val="HTML"/>
        </w:rPr>
      </w:pPr>
      <w:r>
        <w:rPr>
          <w:rStyle w:val="HTML"/>
        </w:rPr>
        <w:t>body</w:t>
      </w:r>
    </w:p>
    <w:p w:rsidR="00000000" w:rsidRDefault="00000000">
      <w:pPr>
        <w:pStyle w:val="HTML0"/>
        <w:divId w:val="1377703595"/>
        <w:rPr>
          <w:rStyle w:val="HTML"/>
        </w:rPr>
      </w:pPr>
      <w:r>
        <w:rPr>
          <w:rStyle w:val="o"/>
        </w:rPr>
        <w:t>{</w:t>
      </w:r>
    </w:p>
    <w:p w:rsidR="00000000" w:rsidRDefault="00000000">
      <w:pPr>
        <w:pStyle w:val="HTML0"/>
        <w:divId w:val="1377703595"/>
        <w:rPr>
          <w:rStyle w:val="HTML"/>
        </w:rPr>
      </w:pPr>
      <w:r>
        <w:rPr>
          <w:rStyle w:val="HTML"/>
        </w:rPr>
        <w:t xml:space="preserve">    </w:t>
      </w:r>
      <w:r>
        <w:rPr>
          <w:rStyle w:val="s2"/>
        </w:rPr>
        <w:t>"ordId"</w:t>
      </w:r>
      <w:r>
        <w:rPr>
          <w:rStyle w:val="HTML"/>
        </w:rPr>
        <w:t>:</w:t>
      </w:r>
      <w:r>
        <w:rPr>
          <w:rStyle w:val="s2"/>
        </w:rPr>
        <w:t>"590908157585625111"</w:t>
      </w:r>
      <w:r>
        <w:rPr>
          <w:rStyle w:val="HTML"/>
        </w:rPr>
        <w:t>,</w:t>
      </w:r>
    </w:p>
    <w:p w:rsidR="00000000" w:rsidRDefault="00000000">
      <w:pPr>
        <w:pStyle w:val="HTML0"/>
        <w:divId w:val="1377703595"/>
        <w:rPr>
          <w:rStyle w:val="HTML"/>
        </w:rPr>
      </w:pPr>
      <w:r>
        <w:rPr>
          <w:rStyle w:val="HTML"/>
        </w:rPr>
        <w:t xml:space="preserve">    </w:t>
      </w:r>
      <w:r>
        <w:rPr>
          <w:rStyle w:val="s2"/>
        </w:rPr>
        <w:t>"instId"</w:t>
      </w:r>
      <w:r>
        <w:rPr>
          <w:rStyle w:val="HTML"/>
        </w:rPr>
        <w:t>:</w:t>
      </w:r>
      <w:r>
        <w:rPr>
          <w:rStyle w:val="s2"/>
        </w:rPr>
        <w:t>"BTC-USD-190927"</w:t>
      </w:r>
    </w:p>
    <w:p w:rsidR="00000000" w:rsidRDefault="00000000">
      <w:pPr>
        <w:pStyle w:val="HTML0"/>
        <w:divId w:val="1377703595"/>
        <w:rPr>
          <w:rStyle w:val="HTML"/>
        </w:rPr>
      </w:pPr>
      <w:r>
        <w:rPr>
          <w:rStyle w:val="o"/>
        </w:rPr>
        <w:t>}</w:t>
      </w:r>
    </w:p>
    <w:p w:rsidR="00000000" w:rsidRDefault="00000000">
      <w:pPr>
        <w:pStyle w:val="HTML0"/>
        <w:divId w:val="1377703595"/>
        <w:rPr>
          <w:rStyle w:val="HTML"/>
        </w:rPr>
      </w:pPr>
    </w:p>
    <w:p w:rsidR="00000000" w:rsidRDefault="00000000">
      <w:pPr>
        <w:pStyle w:val="HTML0"/>
        <w:divId w:val="628702809"/>
        <w:rPr>
          <w:rStyle w:val="HTML"/>
          <w:vanish/>
        </w:rPr>
      </w:pPr>
      <w:r>
        <w:rPr>
          <w:rStyle w:val="kn"/>
          <w:vanish/>
        </w:rPr>
        <w:t>import</w:t>
      </w:r>
      <w:r>
        <w:rPr>
          <w:rStyle w:val="HTML"/>
          <w:vanish/>
        </w:rPr>
        <w:t xml:space="preserve"> </w:t>
      </w:r>
      <w:r>
        <w:rPr>
          <w:rStyle w:val="nn"/>
          <w:vanish/>
        </w:rPr>
        <w:t>okx.Trade</w:t>
      </w:r>
      <w:r>
        <w:rPr>
          <w:rStyle w:val="HTML"/>
          <w:vanish/>
        </w:rPr>
        <w:t xml:space="preserve"> </w:t>
      </w:r>
      <w:r>
        <w:rPr>
          <w:rStyle w:val="k"/>
          <w:vanish/>
        </w:rPr>
        <w:t>as</w:t>
      </w:r>
      <w:r>
        <w:rPr>
          <w:rStyle w:val="HTML"/>
          <w:vanish/>
        </w:rPr>
        <w:t xml:space="preserve"> </w:t>
      </w:r>
      <w:r>
        <w:rPr>
          <w:rStyle w:val="n"/>
          <w:vanish/>
        </w:rPr>
        <w:t>Trade</w:t>
      </w:r>
    </w:p>
    <w:p w:rsidR="00000000" w:rsidRDefault="00000000">
      <w:pPr>
        <w:pStyle w:val="HTML0"/>
        <w:divId w:val="628702809"/>
        <w:rPr>
          <w:rStyle w:val="HTML"/>
          <w:vanish/>
        </w:rPr>
      </w:pPr>
    </w:p>
    <w:p w:rsidR="00000000" w:rsidRDefault="00000000">
      <w:pPr>
        <w:pStyle w:val="HTML0"/>
        <w:divId w:val="628702809"/>
        <w:rPr>
          <w:rStyle w:val="c1"/>
          <w:vanish/>
        </w:rPr>
      </w:pPr>
      <w:r>
        <w:rPr>
          <w:rStyle w:val="c1"/>
          <w:vanish/>
        </w:rPr>
        <w:t># API initialization</w:t>
      </w:r>
    </w:p>
    <w:p w:rsidR="00000000" w:rsidRDefault="00000000">
      <w:pPr>
        <w:pStyle w:val="HTML0"/>
        <w:divId w:val="628702809"/>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628702809"/>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628702809"/>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628702809"/>
        <w:rPr>
          <w:rStyle w:val="HTML"/>
          <w:vanish/>
        </w:rPr>
      </w:pPr>
    </w:p>
    <w:p w:rsidR="00000000" w:rsidRDefault="00000000">
      <w:pPr>
        <w:pStyle w:val="HTML0"/>
        <w:divId w:val="628702809"/>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 0, Demo trading: 1</w:t>
      </w:r>
    </w:p>
    <w:p w:rsidR="00000000" w:rsidRDefault="00000000">
      <w:pPr>
        <w:pStyle w:val="HTML0"/>
        <w:divId w:val="628702809"/>
        <w:rPr>
          <w:rStyle w:val="HTML"/>
          <w:vanish/>
        </w:rPr>
      </w:pPr>
    </w:p>
    <w:p w:rsidR="00000000" w:rsidRDefault="00000000">
      <w:pPr>
        <w:pStyle w:val="HTML0"/>
        <w:divId w:val="628702809"/>
        <w:rPr>
          <w:rStyle w:val="HTML"/>
          <w:vanish/>
        </w:rPr>
      </w:pPr>
      <w:r>
        <w:rPr>
          <w:rStyle w:val="n"/>
          <w:vanish/>
        </w:rPr>
        <w:t>tradeAPI</w:t>
      </w:r>
      <w:r>
        <w:rPr>
          <w:rStyle w:val="HTML"/>
          <w:vanish/>
        </w:rPr>
        <w:t xml:space="preserve"> </w:t>
      </w:r>
      <w:r>
        <w:rPr>
          <w:rStyle w:val="o"/>
          <w:vanish/>
        </w:rPr>
        <w:t>=</w:t>
      </w:r>
      <w:r>
        <w:rPr>
          <w:rStyle w:val="HTML"/>
          <w:vanish/>
        </w:rPr>
        <w:t xml:space="preserve"> </w:t>
      </w:r>
      <w:r>
        <w:rPr>
          <w:rStyle w:val="n"/>
          <w:vanish/>
        </w:rPr>
        <w:t>Trade</w:t>
      </w:r>
      <w:r>
        <w:rPr>
          <w:rStyle w:val="p"/>
          <w:vanish/>
        </w:rPr>
        <w:t>.</w:t>
      </w:r>
      <w:r>
        <w:rPr>
          <w:rStyle w:val="n"/>
          <w:vanish/>
        </w:rPr>
        <w:t>TradeAPI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628702809"/>
        <w:rPr>
          <w:rStyle w:val="HTML"/>
          <w:vanish/>
        </w:rPr>
      </w:pPr>
    </w:p>
    <w:p w:rsidR="00000000" w:rsidRDefault="00000000">
      <w:pPr>
        <w:pStyle w:val="HTML0"/>
        <w:divId w:val="628702809"/>
        <w:rPr>
          <w:rStyle w:val="c1"/>
          <w:vanish/>
        </w:rPr>
      </w:pPr>
      <w:r>
        <w:rPr>
          <w:rStyle w:val="c1"/>
          <w:vanish/>
        </w:rPr>
        <w:t># Cancel order</w:t>
      </w:r>
    </w:p>
    <w:p w:rsidR="00000000" w:rsidRDefault="00000000">
      <w:pPr>
        <w:pStyle w:val="HTML0"/>
        <w:divId w:val="628702809"/>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tradeAPI</w:t>
      </w:r>
      <w:r>
        <w:rPr>
          <w:rStyle w:val="p"/>
          <w:vanish/>
        </w:rPr>
        <w:t>.</w:t>
      </w:r>
      <w:r>
        <w:rPr>
          <w:rStyle w:val="n"/>
          <w:vanish/>
        </w:rPr>
        <w:t>cancel_order</w:t>
      </w:r>
      <w:r>
        <w:rPr>
          <w:rStyle w:val="p"/>
          <w:vanish/>
        </w:rPr>
        <w:t>(</w:t>
      </w:r>
      <w:r>
        <w:rPr>
          <w:rStyle w:val="n"/>
          <w:vanish/>
        </w:rPr>
        <w:t>instId</w:t>
      </w:r>
      <w:r>
        <w:rPr>
          <w:rStyle w:val="o"/>
          <w:vanish/>
        </w:rPr>
        <w:t>=</w:t>
      </w:r>
      <w:r>
        <w:rPr>
          <w:rStyle w:val="s"/>
          <w:vanish/>
        </w:rPr>
        <w:t>"BTC-USDT"</w:t>
      </w:r>
      <w:r>
        <w:rPr>
          <w:rStyle w:val="p"/>
          <w:vanish/>
        </w:rPr>
        <w:t>,</w:t>
      </w:r>
      <w:r>
        <w:rPr>
          <w:rStyle w:val="HTML"/>
          <w:vanish/>
        </w:rPr>
        <w:t xml:space="preserve"> </w:t>
      </w:r>
      <w:r>
        <w:rPr>
          <w:rStyle w:val="n"/>
          <w:vanish/>
        </w:rPr>
        <w:t>ordId</w:t>
      </w:r>
      <w:r>
        <w:rPr>
          <w:rStyle w:val="o"/>
          <w:vanish/>
        </w:rPr>
        <w:t>=</w:t>
      </w:r>
      <w:r>
        <w:rPr>
          <w:rStyle w:val="s"/>
          <w:vanish/>
        </w:rPr>
        <w:t>"590908157585625111"</w:t>
      </w:r>
      <w:r>
        <w:rPr>
          <w:rStyle w:val="p"/>
          <w:vanish/>
        </w:rPr>
        <w:t>)</w:t>
      </w:r>
    </w:p>
    <w:p w:rsidR="00000000" w:rsidRDefault="00000000">
      <w:pPr>
        <w:pStyle w:val="HTML0"/>
        <w:divId w:val="628702809"/>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380"/>
        <w:gridCol w:w="4948"/>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Instrument ID, e.g. </w:t>
            </w:r>
            <w:r>
              <w:rPr>
                <w:rStyle w:val="HTML"/>
              </w:rPr>
              <w:t>BTC-USDT</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Order ID </w:t>
            </w:r>
            <w:r>
              <w:br/>
              <w:t xml:space="preserve">Either </w:t>
            </w:r>
            <w:r>
              <w:rPr>
                <w:rStyle w:val="HTML"/>
              </w:rPr>
              <w:t>ordId</w:t>
            </w:r>
            <w:r>
              <w:t xml:space="preserve"> or </w:t>
            </w:r>
            <w:r>
              <w:rPr>
                <w:rStyle w:val="HTML"/>
              </w:rPr>
              <w:t>clOrdId</w:t>
            </w:r>
            <w:r>
              <w:t xml:space="preserve"> is required. If both are passed, ordId will be used.</w:t>
            </w:r>
          </w:p>
        </w:tc>
      </w:tr>
      <w:tr w:rsidR="00000000">
        <w:trPr>
          <w:divId w:val="175387555"/>
          <w:tblCellSpacing w:w="15" w:type="dxa"/>
        </w:trPr>
        <w:tc>
          <w:tcPr>
            <w:tcW w:w="0" w:type="auto"/>
            <w:vAlign w:val="center"/>
            <w:hideMark/>
          </w:tcPr>
          <w:p w:rsidR="00000000" w:rsidRDefault="00000000">
            <w:r>
              <w:t>clOrdId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Client Order ID as assigned by the client</w:t>
            </w:r>
          </w:p>
        </w:tc>
      </w:tr>
    </w:tbl>
    <w:p w:rsidR="00000000" w:rsidRDefault="00000000">
      <w:pPr>
        <w:pStyle w:val="a5"/>
        <w:divId w:val="1565028270"/>
      </w:pPr>
      <w:r>
        <w:t>Response Example</w:t>
      </w:r>
    </w:p>
    <w:p w:rsidR="00000000" w:rsidRDefault="00000000">
      <w:pPr>
        <w:pStyle w:val="HTML0"/>
        <w:divId w:val="238054408"/>
        <w:rPr>
          <w:rStyle w:val="w"/>
        </w:rPr>
      </w:pPr>
      <w:r>
        <w:rPr>
          <w:rStyle w:val="p"/>
        </w:rPr>
        <w:t>{</w:t>
      </w:r>
    </w:p>
    <w:p w:rsidR="00000000" w:rsidRDefault="00000000">
      <w:pPr>
        <w:pStyle w:val="HTML0"/>
        <w:divId w:val="238054408"/>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238054408"/>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238054408"/>
        <w:rPr>
          <w:rStyle w:val="w"/>
        </w:rPr>
      </w:pPr>
      <w:r>
        <w:rPr>
          <w:rStyle w:val="w"/>
        </w:rPr>
        <w:t xml:space="preserve">    </w:t>
      </w:r>
      <w:r>
        <w:rPr>
          <w:rStyle w:val="nl"/>
        </w:rPr>
        <w:t>"data"</w:t>
      </w:r>
      <w:r>
        <w:rPr>
          <w:rStyle w:val="p"/>
        </w:rPr>
        <w:t>:[</w:t>
      </w:r>
    </w:p>
    <w:p w:rsidR="00000000" w:rsidRDefault="00000000">
      <w:pPr>
        <w:pStyle w:val="HTML0"/>
        <w:divId w:val="238054408"/>
        <w:rPr>
          <w:rStyle w:val="w"/>
        </w:rPr>
      </w:pPr>
      <w:r>
        <w:rPr>
          <w:rStyle w:val="w"/>
        </w:rPr>
        <w:t xml:space="preserve">        </w:t>
      </w:r>
      <w:r>
        <w:rPr>
          <w:rStyle w:val="p"/>
        </w:rPr>
        <w:t>{</w:t>
      </w:r>
    </w:p>
    <w:p w:rsidR="00000000" w:rsidRDefault="00000000">
      <w:pPr>
        <w:pStyle w:val="HTML0"/>
        <w:divId w:val="238054408"/>
        <w:rPr>
          <w:rStyle w:val="w"/>
        </w:rPr>
      </w:pPr>
      <w:r>
        <w:rPr>
          <w:rStyle w:val="w"/>
        </w:rPr>
        <w:t xml:space="preserve">            </w:t>
      </w:r>
      <w:r>
        <w:rPr>
          <w:rStyle w:val="nl"/>
        </w:rPr>
        <w:t>"clOrdId"</w:t>
      </w:r>
      <w:r>
        <w:rPr>
          <w:rStyle w:val="p"/>
        </w:rPr>
        <w:t>:</w:t>
      </w:r>
      <w:r>
        <w:rPr>
          <w:rStyle w:val="s2"/>
        </w:rPr>
        <w:t>"oktswap6"</w:t>
      </w:r>
      <w:r>
        <w:rPr>
          <w:rStyle w:val="p"/>
        </w:rPr>
        <w:t>,</w:t>
      </w:r>
    </w:p>
    <w:p w:rsidR="00000000" w:rsidRDefault="00000000">
      <w:pPr>
        <w:pStyle w:val="HTML0"/>
        <w:divId w:val="238054408"/>
        <w:rPr>
          <w:rStyle w:val="w"/>
        </w:rPr>
      </w:pPr>
      <w:r>
        <w:rPr>
          <w:rStyle w:val="w"/>
        </w:rPr>
        <w:t xml:space="preserve">            </w:t>
      </w:r>
      <w:r>
        <w:rPr>
          <w:rStyle w:val="nl"/>
        </w:rPr>
        <w:t>"ordId"</w:t>
      </w:r>
      <w:r>
        <w:rPr>
          <w:rStyle w:val="p"/>
        </w:rPr>
        <w:t>:</w:t>
      </w:r>
      <w:r>
        <w:rPr>
          <w:rStyle w:val="s2"/>
        </w:rPr>
        <w:t>"12345689"</w:t>
      </w:r>
      <w:r>
        <w:rPr>
          <w:rStyle w:val="p"/>
        </w:rPr>
        <w:t>,</w:t>
      </w:r>
    </w:p>
    <w:p w:rsidR="00000000" w:rsidRDefault="00000000">
      <w:pPr>
        <w:pStyle w:val="HTML0"/>
        <w:divId w:val="238054408"/>
        <w:rPr>
          <w:rStyle w:val="w"/>
        </w:rPr>
      </w:pPr>
      <w:r>
        <w:rPr>
          <w:rStyle w:val="w"/>
        </w:rPr>
        <w:t xml:space="preserve">            </w:t>
      </w:r>
      <w:r>
        <w:rPr>
          <w:rStyle w:val="nl"/>
        </w:rPr>
        <w:t>"ts"</w:t>
      </w:r>
      <w:r>
        <w:rPr>
          <w:rStyle w:val="p"/>
        </w:rPr>
        <w:t>:</w:t>
      </w:r>
      <w:r>
        <w:rPr>
          <w:rStyle w:val="s2"/>
        </w:rPr>
        <w:t>"1695190491421"</w:t>
      </w:r>
      <w:r>
        <w:rPr>
          <w:rStyle w:val="p"/>
        </w:rPr>
        <w:t>,</w:t>
      </w:r>
    </w:p>
    <w:p w:rsidR="00000000" w:rsidRDefault="00000000">
      <w:pPr>
        <w:pStyle w:val="HTML0"/>
        <w:divId w:val="238054408"/>
        <w:rPr>
          <w:rStyle w:val="w"/>
        </w:rPr>
      </w:pPr>
      <w:r>
        <w:rPr>
          <w:rStyle w:val="w"/>
        </w:rPr>
        <w:t xml:space="preserve">            </w:t>
      </w:r>
      <w:r>
        <w:rPr>
          <w:rStyle w:val="nl"/>
        </w:rPr>
        <w:t>"sCode"</w:t>
      </w:r>
      <w:r>
        <w:rPr>
          <w:rStyle w:val="p"/>
        </w:rPr>
        <w:t>:</w:t>
      </w:r>
      <w:r>
        <w:rPr>
          <w:rStyle w:val="s2"/>
        </w:rPr>
        <w:t>"0"</w:t>
      </w:r>
      <w:r>
        <w:rPr>
          <w:rStyle w:val="p"/>
        </w:rPr>
        <w:t>,</w:t>
      </w:r>
    </w:p>
    <w:p w:rsidR="00000000" w:rsidRDefault="00000000">
      <w:pPr>
        <w:pStyle w:val="HTML0"/>
        <w:divId w:val="238054408"/>
        <w:rPr>
          <w:rStyle w:val="w"/>
        </w:rPr>
      </w:pPr>
      <w:r>
        <w:rPr>
          <w:rStyle w:val="w"/>
        </w:rPr>
        <w:lastRenderedPageBreak/>
        <w:t xml:space="preserve">            </w:t>
      </w:r>
      <w:r>
        <w:rPr>
          <w:rStyle w:val="nl"/>
        </w:rPr>
        <w:t>"sMsg"</w:t>
      </w:r>
      <w:r>
        <w:rPr>
          <w:rStyle w:val="p"/>
        </w:rPr>
        <w:t>:</w:t>
      </w:r>
      <w:r>
        <w:rPr>
          <w:rStyle w:val="s2"/>
        </w:rPr>
        <w:t>""</w:t>
      </w:r>
    </w:p>
    <w:p w:rsidR="00000000" w:rsidRDefault="00000000">
      <w:pPr>
        <w:pStyle w:val="HTML0"/>
        <w:divId w:val="238054408"/>
        <w:rPr>
          <w:rStyle w:val="w"/>
        </w:rPr>
      </w:pPr>
      <w:r>
        <w:rPr>
          <w:rStyle w:val="w"/>
        </w:rPr>
        <w:t xml:space="preserve">        </w:t>
      </w:r>
      <w:r>
        <w:rPr>
          <w:rStyle w:val="p"/>
        </w:rPr>
        <w:t>}</w:t>
      </w:r>
    </w:p>
    <w:p w:rsidR="00000000" w:rsidRDefault="00000000">
      <w:pPr>
        <w:pStyle w:val="HTML0"/>
        <w:divId w:val="238054408"/>
        <w:rPr>
          <w:rStyle w:val="w"/>
        </w:rPr>
      </w:pPr>
      <w:r>
        <w:rPr>
          <w:rStyle w:val="w"/>
        </w:rPr>
        <w:t xml:space="preserve">    </w:t>
      </w:r>
      <w:r>
        <w:rPr>
          <w:rStyle w:val="p"/>
        </w:rPr>
        <w:t>],</w:t>
      </w:r>
    </w:p>
    <w:p w:rsidR="00000000" w:rsidRDefault="00000000">
      <w:pPr>
        <w:pStyle w:val="HTML0"/>
        <w:divId w:val="238054408"/>
        <w:rPr>
          <w:rStyle w:val="w"/>
        </w:rPr>
      </w:pPr>
      <w:r>
        <w:rPr>
          <w:rStyle w:val="w"/>
        </w:rPr>
        <w:t xml:space="preserve">    </w:t>
      </w:r>
      <w:r>
        <w:rPr>
          <w:rStyle w:val="nl"/>
        </w:rPr>
        <w:t>"inTime"</w:t>
      </w:r>
      <w:r>
        <w:rPr>
          <w:rStyle w:val="p"/>
        </w:rPr>
        <w:t>:</w:t>
      </w:r>
      <w:r>
        <w:rPr>
          <w:rStyle w:val="w"/>
        </w:rPr>
        <w:t xml:space="preserve"> </w:t>
      </w:r>
      <w:r>
        <w:rPr>
          <w:rStyle w:val="s2"/>
        </w:rPr>
        <w:t>"1695190491421339"</w:t>
      </w:r>
      <w:r>
        <w:rPr>
          <w:rStyle w:val="p"/>
        </w:rPr>
        <w:t>,</w:t>
      </w:r>
    </w:p>
    <w:p w:rsidR="00000000" w:rsidRDefault="00000000">
      <w:pPr>
        <w:pStyle w:val="HTML0"/>
        <w:divId w:val="238054408"/>
        <w:rPr>
          <w:rStyle w:val="w"/>
        </w:rPr>
      </w:pPr>
      <w:r>
        <w:rPr>
          <w:rStyle w:val="w"/>
        </w:rPr>
        <w:t xml:space="preserve">    </w:t>
      </w:r>
      <w:r>
        <w:rPr>
          <w:rStyle w:val="nl"/>
        </w:rPr>
        <w:t>"outTime"</w:t>
      </w:r>
      <w:r>
        <w:rPr>
          <w:rStyle w:val="p"/>
        </w:rPr>
        <w:t>:</w:t>
      </w:r>
      <w:r>
        <w:rPr>
          <w:rStyle w:val="w"/>
        </w:rPr>
        <w:t xml:space="preserve"> </w:t>
      </w:r>
      <w:r>
        <w:rPr>
          <w:rStyle w:val="s2"/>
        </w:rPr>
        <w:t>"1695190491423240"</w:t>
      </w:r>
    </w:p>
    <w:p w:rsidR="00000000" w:rsidRDefault="00000000">
      <w:pPr>
        <w:pStyle w:val="HTML0"/>
        <w:divId w:val="238054408"/>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1213"/>
        <w:gridCol w:w="589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 xml:space="preserve">The result code, </w:t>
            </w:r>
            <w:r>
              <w:rPr>
                <w:rStyle w:val="HTML"/>
              </w:rPr>
              <w:t>0</w:t>
            </w:r>
            <w:r>
              <w:t xml:space="preserve"> means success</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The error message, empty if the code is 0</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 of objects</w:t>
            </w:r>
          </w:p>
        </w:tc>
        <w:tc>
          <w:tcPr>
            <w:tcW w:w="0" w:type="auto"/>
            <w:vAlign w:val="center"/>
            <w:hideMark/>
          </w:tcPr>
          <w:p w:rsidR="00000000" w:rsidRDefault="00000000">
            <w:r>
              <w:t>Array of objects contains the response results</w:t>
            </w:r>
          </w:p>
        </w:tc>
      </w:tr>
      <w:tr w:rsidR="00000000">
        <w:trPr>
          <w:divId w:val="175387555"/>
          <w:tblCellSpacing w:w="15" w:type="dxa"/>
        </w:trPr>
        <w:tc>
          <w:tcPr>
            <w:tcW w:w="0" w:type="auto"/>
            <w:vAlign w:val="center"/>
            <w:hideMark/>
          </w:tcPr>
          <w:p w:rsidR="00000000" w:rsidRDefault="00000000">
            <w:r>
              <w:t>&gt; ordId</w:t>
            </w:r>
          </w:p>
        </w:tc>
        <w:tc>
          <w:tcPr>
            <w:tcW w:w="0" w:type="auto"/>
            <w:vAlign w:val="center"/>
            <w:hideMark/>
          </w:tcPr>
          <w:p w:rsidR="00000000" w:rsidRDefault="00000000">
            <w:r>
              <w:t>String</w:t>
            </w:r>
          </w:p>
        </w:tc>
        <w:tc>
          <w:tcPr>
            <w:tcW w:w="0" w:type="auto"/>
            <w:vAlign w:val="center"/>
            <w:hideMark/>
          </w:tcPr>
          <w:p w:rsidR="00000000" w:rsidRDefault="00000000">
            <w:r>
              <w:t>Order ID</w:t>
            </w:r>
          </w:p>
        </w:tc>
      </w:tr>
      <w:tr w:rsidR="00000000">
        <w:trPr>
          <w:divId w:val="175387555"/>
          <w:tblCellSpacing w:w="15" w:type="dxa"/>
        </w:trPr>
        <w:tc>
          <w:tcPr>
            <w:tcW w:w="0" w:type="auto"/>
            <w:vAlign w:val="center"/>
            <w:hideMark/>
          </w:tcPr>
          <w:p w:rsidR="00000000" w:rsidRDefault="00000000">
            <w:r>
              <w:t>&gt; clOrdId</w:t>
            </w:r>
          </w:p>
        </w:tc>
        <w:tc>
          <w:tcPr>
            <w:tcW w:w="0" w:type="auto"/>
            <w:vAlign w:val="center"/>
            <w:hideMark/>
          </w:tcPr>
          <w:p w:rsidR="00000000" w:rsidRDefault="00000000">
            <w:r>
              <w:t>String</w:t>
            </w:r>
          </w:p>
        </w:tc>
        <w:tc>
          <w:tcPr>
            <w:tcW w:w="0" w:type="auto"/>
            <w:vAlign w:val="center"/>
            <w:hideMark/>
          </w:tcPr>
          <w:p w:rsidR="00000000" w:rsidRDefault="00000000">
            <w:r>
              <w:t>Client Order ID as assigned by the client</w:t>
            </w:r>
          </w:p>
        </w:tc>
      </w:tr>
      <w:tr w:rsidR="00000000">
        <w:trPr>
          <w:divId w:val="175387555"/>
          <w:tblCellSpacing w:w="15" w:type="dxa"/>
        </w:trPr>
        <w:tc>
          <w:tcPr>
            <w:tcW w:w="0" w:type="auto"/>
            <w:vAlign w:val="center"/>
            <w:hideMark/>
          </w:tcPr>
          <w:p w:rsidR="00000000" w:rsidRDefault="00000000">
            <w:r>
              <w:t>&gt; ts</w:t>
            </w:r>
          </w:p>
        </w:tc>
        <w:tc>
          <w:tcPr>
            <w:tcW w:w="0" w:type="auto"/>
            <w:vAlign w:val="center"/>
            <w:hideMark/>
          </w:tcPr>
          <w:p w:rsidR="00000000" w:rsidRDefault="00000000">
            <w:r>
              <w:t>String</w:t>
            </w:r>
          </w:p>
        </w:tc>
        <w:tc>
          <w:tcPr>
            <w:tcW w:w="0" w:type="auto"/>
            <w:vAlign w:val="center"/>
            <w:hideMark/>
          </w:tcPr>
          <w:p w:rsidR="00000000" w:rsidRDefault="00000000">
            <w:r>
              <w:t xml:space="preserve">Timestamp when the order request processing is finished by our system,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&gt; sCode</w:t>
            </w:r>
          </w:p>
        </w:tc>
        <w:tc>
          <w:tcPr>
            <w:tcW w:w="0" w:type="auto"/>
            <w:vAlign w:val="center"/>
            <w:hideMark/>
          </w:tcPr>
          <w:p w:rsidR="00000000" w:rsidRDefault="00000000">
            <w:r>
              <w:t>String</w:t>
            </w:r>
          </w:p>
        </w:tc>
        <w:tc>
          <w:tcPr>
            <w:tcW w:w="0" w:type="auto"/>
            <w:vAlign w:val="center"/>
            <w:hideMark/>
          </w:tcPr>
          <w:p w:rsidR="00000000" w:rsidRDefault="00000000">
            <w:r>
              <w:t xml:space="preserve">The code of the event execution result, </w:t>
            </w:r>
            <w:r>
              <w:rPr>
                <w:rStyle w:val="HTML"/>
              </w:rPr>
              <w:t>0</w:t>
            </w:r>
            <w:r>
              <w:t xml:space="preserve"> means success.</w:t>
            </w:r>
          </w:p>
        </w:tc>
      </w:tr>
      <w:tr w:rsidR="00000000">
        <w:trPr>
          <w:divId w:val="175387555"/>
          <w:tblCellSpacing w:w="15" w:type="dxa"/>
        </w:trPr>
        <w:tc>
          <w:tcPr>
            <w:tcW w:w="0" w:type="auto"/>
            <w:vAlign w:val="center"/>
            <w:hideMark/>
          </w:tcPr>
          <w:p w:rsidR="00000000" w:rsidRDefault="00000000">
            <w:r>
              <w:t>&gt; sMsg</w:t>
            </w:r>
          </w:p>
        </w:tc>
        <w:tc>
          <w:tcPr>
            <w:tcW w:w="0" w:type="auto"/>
            <w:vAlign w:val="center"/>
            <w:hideMark/>
          </w:tcPr>
          <w:p w:rsidR="00000000" w:rsidRDefault="00000000">
            <w:r>
              <w:t>String</w:t>
            </w:r>
          </w:p>
        </w:tc>
        <w:tc>
          <w:tcPr>
            <w:tcW w:w="0" w:type="auto"/>
            <w:vAlign w:val="center"/>
            <w:hideMark/>
          </w:tcPr>
          <w:p w:rsidR="00000000" w:rsidRDefault="00000000">
            <w:r>
              <w:t>Rejection message if the request is unsuccessful.</w:t>
            </w:r>
          </w:p>
        </w:tc>
      </w:tr>
      <w:tr w:rsidR="00000000">
        <w:trPr>
          <w:divId w:val="175387555"/>
          <w:tblCellSpacing w:w="15" w:type="dxa"/>
        </w:trPr>
        <w:tc>
          <w:tcPr>
            <w:tcW w:w="0" w:type="auto"/>
            <w:vAlign w:val="center"/>
            <w:hideMark/>
          </w:tcPr>
          <w:p w:rsidR="00000000" w:rsidRDefault="00000000">
            <w:r>
              <w:t>inTime</w:t>
            </w:r>
          </w:p>
        </w:tc>
        <w:tc>
          <w:tcPr>
            <w:tcW w:w="0" w:type="auto"/>
            <w:vAlign w:val="center"/>
            <w:hideMark/>
          </w:tcPr>
          <w:p w:rsidR="00000000" w:rsidRDefault="00000000">
            <w:r>
              <w:t>String</w:t>
            </w:r>
          </w:p>
        </w:tc>
        <w:tc>
          <w:tcPr>
            <w:tcW w:w="0" w:type="auto"/>
            <w:vAlign w:val="center"/>
            <w:hideMark/>
          </w:tcPr>
          <w:p w:rsidR="00000000" w:rsidRDefault="00000000">
            <w:r>
              <w:t xml:space="preserve">Timestamp at REST gateway when the request is received, Unix timestamp format in microseconds, e.g. </w:t>
            </w:r>
            <w:r>
              <w:rPr>
                <w:rStyle w:val="HTML"/>
              </w:rPr>
              <w:t>1597026383085123</w:t>
            </w:r>
            <w:r>
              <w:t xml:space="preserve"> </w:t>
            </w:r>
            <w:r>
              <w:br/>
              <w:t>The time is recorded after authentication.</w:t>
            </w:r>
          </w:p>
        </w:tc>
      </w:tr>
      <w:tr w:rsidR="00000000">
        <w:trPr>
          <w:divId w:val="175387555"/>
          <w:tblCellSpacing w:w="15" w:type="dxa"/>
        </w:trPr>
        <w:tc>
          <w:tcPr>
            <w:tcW w:w="0" w:type="auto"/>
            <w:vAlign w:val="center"/>
            <w:hideMark/>
          </w:tcPr>
          <w:p w:rsidR="00000000" w:rsidRDefault="00000000">
            <w:r>
              <w:t>outTime</w:t>
            </w:r>
          </w:p>
        </w:tc>
        <w:tc>
          <w:tcPr>
            <w:tcW w:w="0" w:type="auto"/>
            <w:vAlign w:val="center"/>
            <w:hideMark/>
          </w:tcPr>
          <w:p w:rsidR="00000000" w:rsidRDefault="00000000">
            <w:r>
              <w:t>String</w:t>
            </w:r>
          </w:p>
        </w:tc>
        <w:tc>
          <w:tcPr>
            <w:tcW w:w="0" w:type="auto"/>
            <w:vAlign w:val="center"/>
            <w:hideMark/>
          </w:tcPr>
          <w:p w:rsidR="00000000" w:rsidRDefault="00000000">
            <w:r>
              <w:t xml:space="preserve">Timestamp at REST gateway when the response is sent, Unix timestamp format in microseconds, e.g. </w:t>
            </w:r>
            <w:r>
              <w:rPr>
                <w:rStyle w:val="HTML"/>
              </w:rPr>
              <w:t>1597026383085123</w:t>
            </w:r>
          </w:p>
        </w:tc>
      </w:tr>
    </w:tbl>
    <w:p w:rsidR="00000000" w:rsidRDefault="00000000">
      <w:pPr>
        <w:divId w:val="175387555"/>
      </w:pPr>
      <w:r>
        <w:t>Cancel order returns with sCode equal to 0. It is not strictly considered that the order has been canceled. It only means that your cancellation request has been accepted by the system server. The result of the cancellation is subject to the state pushed by the order channel or the get order state.</w:t>
      </w:r>
      <w:r>
        <w:br/>
      </w:r>
    </w:p>
    <w:p w:rsidR="00000000" w:rsidRDefault="00000000">
      <w:pPr>
        <w:pStyle w:val="3"/>
        <w:divId w:val="175387555"/>
      </w:pPr>
      <w:r>
        <w:t>POST / Cancel multiple orders</w:t>
      </w:r>
    </w:p>
    <w:p w:rsidR="00000000" w:rsidRDefault="00000000">
      <w:pPr>
        <w:pStyle w:val="a5"/>
        <w:divId w:val="175387555"/>
      </w:pPr>
      <w:r>
        <w:t>Cancel incomplete orders in batches. Maximum 20 orders can be canceled per request. Request parameters should be passed in the form of an array.</w:t>
      </w:r>
    </w:p>
    <w:p w:rsidR="00000000" w:rsidRDefault="00000000">
      <w:pPr>
        <w:pStyle w:val="4"/>
        <w:divId w:val="175387555"/>
      </w:pPr>
      <w:r>
        <w:lastRenderedPageBreak/>
        <w:t>Rate Limit: 300 orders per 2 seconds</w:t>
      </w:r>
    </w:p>
    <w:p w:rsidR="00000000" w:rsidRDefault="00000000">
      <w:pPr>
        <w:pStyle w:val="4"/>
        <w:divId w:val="175387555"/>
      </w:pPr>
      <w:r>
        <w:t>Rate limit rule (except Options): UserID + Instrument ID</w:t>
      </w:r>
    </w:p>
    <w:p w:rsidR="00000000" w:rsidRDefault="00000000">
      <w:pPr>
        <w:pStyle w:val="4"/>
        <w:divId w:val="175387555"/>
      </w:pPr>
      <w:r>
        <w:t>Rate limit rule (Options only): UserID + Instrument Family</w:t>
      </w:r>
    </w:p>
    <w:p w:rsidR="00000000" w:rsidRDefault="00000000">
      <w:pPr>
        <w:divId w:val="175387555"/>
      </w:pPr>
      <w:r>
        <w:t xml:space="preserve">Unlike other endpoints, the rate limit of this endpoint is determined by the number of orders. If there is only one order in the request, it will consume the rate limit of `Cancel order`. </w:t>
      </w:r>
    </w:p>
    <w:p w:rsidR="00000000" w:rsidRDefault="00000000">
      <w:pPr>
        <w:pStyle w:val="4"/>
        <w:divId w:val="175387555"/>
      </w:pPr>
      <w:r>
        <w:t>HTTP Request</w:t>
      </w:r>
    </w:p>
    <w:p w:rsidR="00000000" w:rsidRDefault="00000000">
      <w:pPr>
        <w:pStyle w:val="a5"/>
        <w:divId w:val="175387555"/>
      </w:pPr>
      <w:r>
        <w:rPr>
          <w:rStyle w:val="HTML"/>
        </w:rPr>
        <w:t>POST /api/v5/trade/cancel-batch-orders</w:t>
      </w:r>
    </w:p>
    <w:p w:rsidR="00000000" w:rsidRDefault="00000000">
      <w:pPr>
        <w:pStyle w:val="a5"/>
        <w:divId w:val="481045732"/>
      </w:pPr>
      <w:r>
        <w:t>Request Example</w:t>
      </w:r>
    </w:p>
    <w:p w:rsidR="00000000" w:rsidRDefault="00000000">
      <w:pPr>
        <w:pStyle w:val="HTML0"/>
        <w:divId w:val="729504470"/>
        <w:rPr>
          <w:rStyle w:val="HTML"/>
        </w:rPr>
      </w:pPr>
      <w:r>
        <w:rPr>
          <w:rStyle w:val="HTML"/>
        </w:rPr>
        <w:t>POST /api/v5/trade/cancel-batch-orders</w:t>
      </w:r>
    </w:p>
    <w:p w:rsidR="00000000" w:rsidRDefault="00000000">
      <w:pPr>
        <w:pStyle w:val="HTML0"/>
        <w:divId w:val="729504470"/>
        <w:rPr>
          <w:rStyle w:val="HTML"/>
        </w:rPr>
      </w:pPr>
      <w:r>
        <w:rPr>
          <w:rStyle w:val="HTML"/>
        </w:rPr>
        <w:t>body</w:t>
      </w:r>
    </w:p>
    <w:p w:rsidR="00000000" w:rsidRDefault="00000000">
      <w:pPr>
        <w:pStyle w:val="HTML0"/>
        <w:divId w:val="729504470"/>
        <w:rPr>
          <w:rStyle w:val="HTML"/>
        </w:rPr>
      </w:pPr>
      <w:r>
        <w:rPr>
          <w:rStyle w:val="o"/>
        </w:rPr>
        <w:t>[</w:t>
      </w:r>
    </w:p>
    <w:p w:rsidR="00000000" w:rsidRDefault="00000000">
      <w:pPr>
        <w:pStyle w:val="HTML0"/>
        <w:divId w:val="729504470"/>
        <w:rPr>
          <w:rStyle w:val="HTML"/>
        </w:rPr>
      </w:pPr>
      <w:r>
        <w:rPr>
          <w:rStyle w:val="HTML"/>
        </w:rPr>
        <w:t xml:space="preserve">    </w:t>
      </w:r>
      <w:r>
        <w:rPr>
          <w:rStyle w:val="o"/>
        </w:rPr>
        <w:t>{</w:t>
      </w:r>
    </w:p>
    <w:p w:rsidR="00000000" w:rsidRDefault="00000000">
      <w:pPr>
        <w:pStyle w:val="HTML0"/>
        <w:divId w:val="729504470"/>
        <w:rPr>
          <w:rStyle w:val="HTML"/>
        </w:rPr>
      </w:pPr>
      <w:r>
        <w:rPr>
          <w:rStyle w:val="HTML"/>
        </w:rPr>
        <w:t xml:space="preserve">        </w:t>
      </w:r>
      <w:r>
        <w:rPr>
          <w:rStyle w:val="s2"/>
        </w:rPr>
        <w:t>"instId"</w:t>
      </w:r>
      <w:r>
        <w:rPr>
          <w:rStyle w:val="HTML"/>
        </w:rPr>
        <w:t>:</w:t>
      </w:r>
      <w:r>
        <w:rPr>
          <w:rStyle w:val="s2"/>
        </w:rPr>
        <w:t>"BTC-USDT"</w:t>
      </w:r>
      <w:r>
        <w:rPr>
          <w:rStyle w:val="HTML"/>
        </w:rPr>
        <w:t>,</w:t>
      </w:r>
    </w:p>
    <w:p w:rsidR="00000000" w:rsidRDefault="00000000">
      <w:pPr>
        <w:pStyle w:val="HTML0"/>
        <w:divId w:val="729504470"/>
        <w:rPr>
          <w:rStyle w:val="HTML"/>
        </w:rPr>
      </w:pPr>
      <w:r>
        <w:rPr>
          <w:rStyle w:val="HTML"/>
        </w:rPr>
        <w:t xml:space="preserve">        </w:t>
      </w:r>
      <w:r>
        <w:rPr>
          <w:rStyle w:val="s2"/>
        </w:rPr>
        <w:t>"ordId"</w:t>
      </w:r>
      <w:r>
        <w:rPr>
          <w:rStyle w:val="HTML"/>
        </w:rPr>
        <w:t>:</w:t>
      </w:r>
      <w:r>
        <w:rPr>
          <w:rStyle w:val="s2"/>
        </w:rPr>
        <w:t>"590908157585625111"</w:t>
      </w:r>
    </w:p>
    <w:p w:rsidR="00000000" w:rsidRDefault="00000000">
      <w:pPr>
        <w:pStyle w:val="HTML0"/>
        <w:divId w:val="729504470"/>
        <w:rPr>
          <w:rStyle w:val="HTML"/>
        </w:rPr>
      </w:pPr>
      <w:r>
        <w:rPr>
          <w:rStyle w:val="HTML"/>
        </w:rPr>
        <w:t xml:space="preserve">    </w:t>
      </w:r>
      <w:r>
        <w:rPr>
          <w:rStyle w:val="o"/>
        </w:rPr>
        <w:t>}</w:t>
      </w:r>
      <w:r>
        <w:rPr>
          <w:rStyle w:val="HTML"/>
        </w:rPr>
        <w:t>,</w:t>
      </w:r>
    </w:p>
    <w:p w:rsidR="00000000" w:rsidRDefault="00000000">
      <w:pPr>
        <w:pStyle w:val="HTML0"/>
        <w:divId w:val="729504470"/>
        <w:rPr>
          <w:rStyle w:val="HTML"/>
        </w:rPr>
      </w:pPr>
      <w:r>
        <w:rPr>
          <w:rStyle w:val="HTML"/>
        </w:rPr>
        <w:t xml:space="preserve">    </w:t>
      </w:r>
      <w:r>
        <w:rPr>
          <w:rStyle w:val="o"/>
        </w:rPr>
        <w:t>{</w:t>
      </w:r>
    </w:p>
    <w:p w:rsidR="00000000" w:rsidRDefault="00000000">
      <w:pPr>
        <w:pStyle w:val="HTML0"/>
        <w:divId w:val="729504470"/>
        <w:rPr>
          <w:rStyle w:val="HTML"/>
        </w:rPr>
      </w:pPr>
      <w:r>
        <w:rPr>
          <w:rStyle w:val="HTML"/>
        </w:rPr>
        <w:t xml:space="preserve">        </w:t>
      </w:r>
      <w:r>
        <w:rPr>
          <w:rStyle w:val="s2"/>
        </w:rPr>
        <w:t>"instId"</w:t>
      </w:r>
      <w:r>
        <w:rPr>
          <w:rStyle w:val="HTML"/>
        </w:rPr>
        <w:t>:</w:t>
      </w:r>
      <w:r>
        <w:rPr>
          <w:rStyle w:val="s2"/>
        </w:rPr>
        <w:t>"BTC-USDT"</w:t>
      </w:r>
      <w:r>
        <w:rPr>
          <w:rStyle w:val="HTML"/>
        </w:rPr>
        <w:t>,</w:t>
      </w:r>
    </w:p>
    <w:p w:rsidR="00000000" w:rsidRDefault="00000000">
      <w:pPr>
        <w:pStyle w:val="HTML0"/>
        <w:divId w:val="729504470"/>
        <w:rPr>
          <w:rStyle w:val="HTML"/>
        </w:rPr>
      </w:pPr>
      <w:r>
        <w:rPr>
          <w:rStyle w:val="HTML"/>
        </w:rPr>
        <w:t xml:space="preserve">        </w:t>
      </w:r>
      <w:r>
        <w:rPr>
          <w:rStyle w:val="s2"/>
        </w:rPr>
        <w:t>"ordId"</w:t>
      </w:r>
      <w:r>
        <w:rPr>
          <w:rStyle w:val="HTML"/>
        </w:rPr>
        <w:t>:</w:t>
      </w:r>
      <w:r>
        <w:rPr>
          <w:rStyle w:val="s2"/>
        </w:rPr>
        <w:t>"590908544950571222"</w:t>
      </w:r>
    </w:p>
    <w:p w:rsidR="00000000" w:rsidRDefault="00000000">
      <w:pPr>
        <w:pStyle w:val="HTML0"/>
        <w:divId w:val="729504470"/>
        <w:rPr>
          <w:rStyle w:val="HTML"/>
        </w:rPr>
      </w:pPr>
      <w:r>
        <w:rPr>
          <w:rStyle w:val="HTML"/>
        </w:rPr>
        <w:t xml:space="preserve">    </w:t>
      </w:r>
      <w:r>
        <w:rPr>
          <w:rStyle w:val="o"/>
        </w:rPr>
        <w:t>}</w:t>
      </w:r>
    </w:p>
    <w:p w:rsidR="00000000" w:rsidRDefault="00000000">
      <w:pPr>
        <w:pStyle w:val="HTML0"/>
        <w:divId w:val="729504470"/>
        <w:rPr>
          <w:rStyle w:val="HTML"/>
        </w:rPr>
      </w:pPr>
      <w:r>
        <w:rPr>
          <w:rStyle w:val="o"/>
        </w:rPr>
        <w:t>]</w:t>
      </w:r>
    </w:p>
    <w:p w:rsidR="00000000" w:rsidRDefault="00000000">
      <w:pPr>
        <w:pStyle w:val="HTML0"/>
        <w:divId w:val="1648851218"/>
        <w:rPr>
          <w:rStyle w:val="HTML"/>
          <w:vanish/>
        </w:rPr>
      </w:pPr>
      <w:r>
        <w:rPr>
          <w:rStyle w:val="kn"/>
          <w:vanish/>
        </w:rPr>
        <w:t>import</w:t>
      </w:r>
      <w:r>
        <w:rPr>
          <w:rStyle w:val="HTML"/>
          <w:vanish/>
        </w:rPr>
        <w:t xml:space="preserve"> </w:t>
      </w:r>
      <w:r>
        <w:rPr>
          <w:rStyle w:val="nn"/>
          <w:vanish/>
        </w:rPr>
        <w:t>okx.Trade</w:t>
      </w:r>
      <w:r>
        <w:rPr>
          <w:rStyle w:val="HTML"/>
          <w:vanish/>
        </w:rPr>
        <w:t xml:space="preserve"> </w:t>
      </w:r>
      <w:r>
        <w:rPr>
          <w:rStyle w:val="k"/>
          <w:vanish/>
        </w:rPr>
        <w:t>as</w:t>
      </w:r>
      <w:r>
        <w:rPr>
          <w:rStyle w:val="HTML"/>
          <w:vanish/>
        </w:rPr>
        <w:t xml:space="preserve"> </w:t>
      </w:r>
      <w:r>
        <w:rPr>
          <w:rStyle w:val="n"/>
          <w:vanish/>
        </w:rPr>
        <w:t>Trade</w:t>
      </w:r>
    </w:p>
    <w:p w:rsidR="00000000" w:rsidRDefault="00000000">
      <w:pPr>
        <w:pStyle w:val="HTML0"/>
        <w:divId w:val="1648851218"/>
        <w:rPr>
          <w:rStyle w:val="HTML"/>
          <w:vanish/>
        </w:rPr>
      </w:pPr>
    </w:p>
    <w:p w:rsidR="00000000" w:rsidRDefault="00000000">
      <w:pPr>
        <w:pStyle w:val="HTML0"/>
        <w:divId w:val="1648851218"/>
        <w:rPr>
          <w:rStyle w:val="c1"/>
          <w:vanish/>
        </w:rPr>
      </w:pPr>
      <w:r>
        <w:rPr>
          <w:rStyle w:val="c1"/>
          <w:vanish/>
        </w:rPr>
        <w:t># API initialization</w:t>
      </w:r>
    </w:p>
    <w:p w:rsidR="00000000" w:rsidRDefault="00000000">
      <w:pPr>
        <w:pStyle w:val="HTML0"/>
        <w:divId w:val="1648851218"/>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1648851218"/>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1648851218"/>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1648851218"/>
        <w:rPr>
          <w:rStyle w:val="HTML"/>
          <w:vanish/>
        </w:rPr>
      </w:pPr>
    </w:p>
    <w:p w:rsidR="00000000" w:rsidRDefault="00000000">
      <w:pPr>
        <w:pStyle w:val="HTML0"/>
        <w:divId w:val="1648851218"/>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 0, Demo trading: 1</w:t>
      </w:r>
    </w:p>
    <w:p w:rsidR="00000000" w:rsidRDefault="00000000">
      <w:pPr>
        <w:pStyle w:val="HTML0"/>
        <w:divId w:val="1648851218"/>
        <w:rPr>
          <w:rStyle w:val="HTML"/>
          <w:vanish/>
        </w:rPr>
      </w:pPr>
    </w:p>
    <w:p w:rsidR="00000000" w:rsidRDefault="00000000">
      <w:pPr>
        <w:pStyle w:val="HTML0"/>
        <w:divId w:val="1648851218"/>
        <w:rPr>
          <w:rStyle w:val="HTML"/>
          <w:vanish/>
        </w:rPr>
      </w:pPr>
      <w:r>
        <w:rPr>
          <w:rStyle w:val="n"/>
          <w:vanish/>
        </w:rPr>
        <w:t>tradeAPI</w:t>
      </w:r>
      <w:r>
        <w:rPr>
          <w:rStyle w:val="HTML"/>
          <w:vanish/>
        </w:rPr>
        <w:t xml:space="preserve"> </w:t>
      </w:r>
      <w:r>
        <w:rPr>
          <w:rStyle w:val="o"/>
          <w:vanish/>
        </w:rPr>
        <w:t>=</w:t>
      </w:r>
      <w:r>
        <w:rPr>
          <w:rStyle w:val="HTML"/>
          <w:vanish/>
        </w:rPr>
        <w:t xml:space="preserve"> </w:t>
      </w:r>
      <w:r>
        <w:rPr>
          <w:rStyle w:val="n"/>
          <w:vanish/>
        </w:rPr>
        <w:t>Trade</w:t>
      </w:r>
      <w:r>
        <w:rPr>
          <w:rStyle w:val="p"/>
          <w:vanish/>
        </w:rPr>
        <w:t>.</w:t>
      </w:r>
      <w:r>
        <w:rPr>
          <w:rStyle w:val="n"/>
          <w:vanish/>
        </w:rPr>
        <w:t>TradeAPI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1648851218"/>
        <w:rPr>
          <w:rStyle w:val="HTML"/>
          <w:vanish/>
        </w:rPr>
      </w:pPr>
    </w:p>
    <w:p w:rsidR="00000000" w:rsidRDefault="00000000">
      <w:pPr>
        <w:pStyle w:val="HTML0"/>
        <w:divId w:val="1648851218"/>
        <w:rPr>
          <w:rStyle w:val="c1"/>
          <w:vanish/>
        </w:rPr>
      </w:pPr>
      <w:r>
        <w:rPr>
          <w:rStyle w:val="c1"/>
          <w:vanish/>
        </w:rPr>
        <w:t># Cancel multiple orders by ordId</w:t>
      </w:r>
    </w:p>
    <w:p w:rsidR="00000000" w:rsidRDefault="00000000">
      <w:pPr>
        <w:pStyle w:val="HTML0"/>
        <w:divId w:val="1648851218"/>
        <w:rPr>
          <w:rStyle w:val="HTML"/>
          <w:vanish/>
        </w:rPr>
      </w:pPr>
      <w:r>
        <w:rPr>
          <w:rStyle w:val="n"/>
          <w:vanish/>
        </w:rPr>
        <w:t>cancel_orders_with_orderId</w:t>
      </w:r>
      <w:r>
        <w:rPr>
          <w:rStyle w:val="HTML"/>
          <w:vanish/>
        </w:rPr>
        <w:t xml:space="preserve"> </w:t>
      </w:r>
      <w:r>
        <w:rPr>
          <w:rStyle w:val="o"/>
          <w:vanish/>
        </w:rPr>
        <w:t>=</w:t>
      </w:r>
      <w:r>
        <w:rPr>
          <w:rStyle w:val="HTML"/>
          <w:vanish/>
        </w:rPr>
        <w:t xml:space="preserve"> </w:t>
      </w:r>
      <w:r>
        <w:rPr>
          <w:rStyle w:val="p"/>
          <w:vanish/>
        </w:rPr>
        <w:t>[</w:t>
      </w:r>
    </w:p>
    <w:p w:rsidR="00000000" w:rsidRDefault="00000000">
      <w:pPr>
        <w:pStyle w:val="HTML0"/>
        <w:divId w:val="1648851218"/>
        <w:rPr>
          <w:rStyle w:val="HTML"/>
          <w:vanish/>
        </w:rPr>
      </w:pPr>
      <w:r>
        <w:rPr>
          <w:rStyle w:val="HTML"/>
          <w:vanish/>
        </w:rPr>
        <w:t xml:space="preserve">    </w:t>
      </w:r>
      <w:r>
        <w:rPr>
          <w:rStyle w:val="p"/>
          <w:vanish/>
        </w:rPr>
        <w:t>{</w:t>
      </w:r>
      <w:r>
        <w:rPr>
          <w:rStyle w:val="s"/>
          <w:vanish/>
        </w:rPr>
        <w:t>"instId"</w:t>
      </w:r>
      <w:r>
        <w:rPr>
          <w:rStyle w:val="p"/>
          <w:vanish/>
        </w:rPr>
        <w:t>:</w:t>
      </w:r>
      <w:r>
        <w:rPr>
          <w:rStyle w:val="HTML"/>
          <w:vanish/>
        </w:rPr>
        <w:t xml:space="preserve"> </w:t>
      </w:r>
      <w:r>
        <w:rPr>
          <w:rStyle w:val="s"/>
          <w:vanish/>
        </w:rPr>
        <w:t>"BTC-USDT"</w:t>
      </w:r>
      <w:r>
        <w:rPr>
          <w:rStyle w:val="p"/>
          <w:vanish/>
        </w:rPr>
        <w:t>,</w:t>
      </w:r>
      <w:r>
        <w:rPr>
          <w:rStyle w:val="HTML"/>
          <w:vanish/>
        </w:rPr>
        <w:t xml:space="preserve"> </w:t>
      </w:r>
      <w:r>
        <w:rPr>
          <w:rStyle w:val="s"/>
          <w:vanish/>
        </w:rPr>
        <w:t>"ordId"</w:t>
      </w:r>
      <w:r>
        <w:rPr>
          <w:rStyle w:val="p"/>
          <w:vanish/>
        </w:rPr>
        <w:t>:</w:t>
      </w:r>
      <w:r>
        <w:rPr>
          <w:rStyle w:val="HTML"/>
          <w:vanish/>
        </w:rPr>
        <w:t xml:space="preserve"> </w:t>
      </w:r>
      <w:r>
        <w:rPr>
          <w:rStyle w:val="s"/>
          <w:vanish/>
        </w:rPr>
        <w:t>"590908157585625111"</w:t>
      </w:r>
      <w:r>
        <w:rPr>
          <w:rStyle w:val="p"/>
          <w:vanish/>
        </w:rPr>
        <w:t>},</w:t>
      </w:r>
    </w:p>
    <w:p w:rsidR="00000000" w:rsidRDefault="00000000">
      <w:pPr>
        <w:pStyle w:val="HTML0"/>
        <w:divId w:val="1648851218"/>
        <w:rPr>
          <w:rStyle w:val="HTML"/>
          <w:vanish/>
        </w:rPr>
      </w:pPr>
      <w:r>
        <w:rPr>
          <w:rStyle w:val="HTML"/>
          <w:vanish/>
        </w:rPr>
        <w:t xml:space="preserve">    </w:t>
      </w:r>
      <w:r>
        <w:rPr>
          <w:rStyle w:val="p"/>
          <w:vanish/>
        </w:rPr>
        <w:t>{</w:t>
      </w:r>
      <w:r>
        <w:rPr>
          <w:rStyle w:val="s"/>
          <w:vanish/>
        </w:rPr>
        <w:t>"instId"</w:t>
      </w:r>
      <w:r>
        <w:rPr>
          <w:rStyle w:val="p"/>
          <w:vanish/>
        </w:rPr>
        <w:t>:</w:t>
      </w:r>
      <w:r>
        <w:rPr>
          <w:rStyle w:val="HTML"/>
          <w:vanish/>
        </w:rPr>
        <w:t xml:space="preserve"> </w:t>
      </w:r>
      <w:r>
        <w:rPr>
          <w:rStyle w:val="s"/>
          <w:vanish/>
        </w:rPr>
        <w:t>"BTC-USDT"</w:t>
      </w:r>
      <w:r>
        <w:rPr>
          <w:rStyle w:val="p"/>
          <w:vanish/>
        </w:rPr>
        <w:t>,</w:t>
      </w:r>
      <w:r>
        <w:rPr>
          <w:rStyle w:val="HTML"/>
          <w:vanish/>
        </w:rPr>
        <w:t xml:space="preserve"> </w:t>
      </w:r>
      <w:r>
        <w:rPr>
          <w:rStyle w:val="s"/>
          <w:vanish/>
        </w:rPr>
        <w:t>"ordId"</w:t>
      </w:r>
      <w:r>
        <w:rPr>
          <w:rStyle w:val="p"/>
          <w:vanish/>
        </w:rPr>
        <w:t>:</w:t>
      </w:r>
      <w:r>
        <w:rPr>
          <w:rStyle w:val="HTML"/>
          <w:vanish/>
        </w:rPr>
        <w:t xml:space="preserve"> </w:t>
      </w:r>
      <w:r>
        <w:rPr>
          <w:rStyle w:val="s"/>
          <w:vanish/>
        </w:rPr>
        <w:t>"590908544950571222"</w:t>
      </w:r>
      <w:r>
        <w:rPr>
          <w:rStyle w:val="p"/>
          <w:vanish/>
        </w:rPr>
        <w:t>}</w:t>
      </w:r>
    </w:p>
    <w:p w:rsidR="00000000" w:rsidRDefault="00000000">
      <w:pPr>
        <w:pStyle w:val="HTML0"/>
        <w:divId w:val="1648851218"/>
        <w:rPr>
          <w:rStyle w:val="HTML"/>
          <w:vanish/>
        </w:rPr>
      </w:pPr>
      <w:r>
        <w:rPr>
          <w:rStyle w:val="p"/>
          <w:vanish/>
        </w:rPr>
        <w:t>]</w:t>
      </w:r>
    </w:p>
    <w:p w:rsidR="00000000" w:rsidRDefault="00000000">
      <w:pPr>
        <w:pStyle w:val="HTML0"/>
        <w:divId w:val="1648851218"/>
        <w:rPr>
          <w:rStyle w:val="HTML"/>
          <w:vanish/>
        </w:rPr>
      </w:pPr>
    </w:p>
    <w:p w:rsidR="00000000" w:rsidRDefault="00000000">
      <w:pPr>
        <w:pStyle w:val="HTML0"/>
        <w:divId w:val="1648851218"/>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tradeAPI</w:t>
      </w:r>
      <w:r>
        <w:rPr>
          <w:rStyle w:val="p"/>
          <w:vanish/>
        </w:rPr>
        <w:t>.</w:t>
      </w:r>
      <w:r>
        <w:rPr>
          <w:rStyle w:val="n"/>
          <w:vanish/>
        </w:rPr>
        <w:t>cancel_multiple_orders</w:t>
      </w:r>
      <w:r>
        <w:rPr>
          <w:rStyle w:val="p"/>
          <w:vanish/>
        </w:rPr>
        <w:t>(</w:t>
      </w:r>
      <w:r>
        <w:rPr>
          <w:rStyle w:val="n"/>
          <w:vanish/>
        </w:rPr>
        <w:t>cancel_orders_with_orderId</w:t>
      </w:r>
      <w:r>
        <w:rPr>
          <w:rStyle w:val="p"/>
          <w:vanish/>
        </w:rPr>
        <w:t>)</w:t>
      </w:r>
    </w:p>
    <w:p w:rsidR="00000000" w:rsidRDefault="00000000">
      <w:pPr>
        <w:pStyle w:val="HTML0"/>
        <w:divId w:val="1648851218"/>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380"/>
        <w:gridCol w:w="4948"/>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Instrument ID, e.g. </w:t>
            </w:r>
            <w:r>
              <w:rPr>
                <w:rStyle w:val="HTML"/>
              </w:rPr>
              <w:t>BTC-USDT</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Order ID</w:t>
            </w:r>
            <w:r>
              <w:br/>
              <w:t xml:space="preserve">Either </w:t>
            </w:r>
            <w:r>
              <w:rPr>
                <w:rStyle w:val="HTML"/>
              </w:rPr>
              <w:t>ordId</w:t>
            </w:r>
            <w:r>
              <w:t xml:space="preserve"> or </w:t>
            </w:r>
            <w:r>
              <w:rPr>
                <w:rStyle w:val="HTML"/>
              </w:rPr>
              <w:t>clOrdId</w:t>
            </w:r>
            <w:r>
              <w:t xml:space="preserve"> is required. If both are passed, </w:t>
            </w:r>
            <w:r>
              <w:rPr>
                <w:rStyle w:val="HTML"/>
              </w:rPr>
              <w:t>ordId</w:t>
            </w:r>
            <w:r>
              <w:t xml:space="preserve"> will be used.</w:t>
            </w:r>
          </w:p>
        </w:tc>
      </w:tr>
      <w:tr w:rsidR="00000000">
        <w:trPr>
          <w:divId w:val="175387555"/>
          <w:tblCellSpacing w:w="15" w:type="dxa"/>
        </w:trPr>
        <w:tc>
          <w:tcPr>
            <w:tcW w:w="0" w:type="auto"/>
            <w:vAlign w:val="center"/>
            <w:hideMark/>
          </w:tcPr>
          <w:p w:rsidR="00000000" w:rsidRDefault="00000000">
            <w:r>
              <w:t>clOrdId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Client Order ID as assigned by the client</w:t>
            </w:r>
          </w:p>
        </w:tc>
      </w:tr>
    </w:tbl>
    <w:p w:rsidR="00000000" w:rsidRDefault="00000000">
      <w:pPr>
        <w:pStyle w:val="a5"/>
        <w:divId w:val="810561638"/>
      </w:pPr>
      <w:r>
        <w:t>Response Example</w:t>
      </w:r>
    </w:p>
    <w:p w:rsidR="00000000" w:rsidRDefault="00000000">
      <w:pPr>
        <w:pStyle w:val="HTML0"/>
        <w:divId w:val="1253391682"/>
        <w:rPr>
          <w:rStyle w:val="w"/>
        </w:rPr>
      </w:pPr>
      <w:r>
        <w:rPr>
          <w:rStyle w:val="p"/>
        </w:rPr>
        <w:t>{</w:t>
      </w:r>
    </w:p>
    <w:p w:rsidR="00000000" w:rsidRDefault="00000000">
      <w:pPr>
        <w:pStyle w:val="HTML0"/>
        <w:divId w:val="1253391682"/>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1253391682"/>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1253391682"/>
        <w:rPr>
          <w:rStyle w:val="w"/>
        </w:rPr>
      </w:pPr>
      <w:r>
        <w:rPr>
          <w:rStyle w:val="w"/>
        </w:rPr>
        <w:t xml:space="preserve">    </w:t>
      </w:r>
      <w:r>
        <w:rPr>
          <w:rStyle w:val="nl"/>
        </w:rPr>
        <w:t>"data"</w:t>
      </w:r>
      <w:r>
        <w:rPr>
          <w:rStyle w:val="p"/>
        </w:rPr>
        <w:t>:[</w:t>
      </w:r>
    </w:p>
    <w:p w:rsidR="00000000" w:rsidRDefault="00000000">
      <w:pPr>
        <w:pStyle w:val="HTML0"/>
        <w:divId w:val="1253391682"/>
        <w:rPr>
          <w:rStyle w:val="w"/>
        </w:rPr>
      </w:pPr>
      <w:r>
        <w:rPr>
          <w:rStyle w:val="w"/>
        </w:rPr>
        <w:lastRenderedPageBreak/>
        <w:t xml:space="preserve">        </w:t>
      </w:r>
      <w:r>
        <w:rPr>
          <w:rStyle w:val="p"/>
        </w:rPr>
        <w:t>{</w:t>
      </w:r>
    </w:p>
    <w:p w:rsidR="00000000" w:rsidRDefault="00000000">
      <w:pPr>
        <w:pStyle w:val="HTML0"/>
        <w:divId w:val="1253391682"/>
        <w:rPr>
          <w:rStyle w:val="w"/>
        </w:rPr>
      </w:pPr>
      <w:r>
        <w:rPr>
          <w:rStyle w:val="w"/>
        </w:rPr>
        <w:t xml:space="preserve">            </w:t>
      </w:r>
      <w:r>
        <w:rPr>
          <w:rStyle w:val="nl"/>
        </w:rPr>
        <w:t>"clOrdId"</w:t>
      </w:r>
      <w:r>
        <w:rPr>
          <w:rStyle w:val="p"/>
        </w:rPr>
        <w:t>:</w:t>
      </w:r>
      <w:r>
        <w:rPr>
          <w:rStyle w:val="s2"/>
        </w:rPr>
        <w:t>"oktswap6"</w:t>
      </w:r>
      <w:r>
        <w:rPr>
          <w:rStyle w:val="p"/>
        </w:rPr>
        <w:t>,</w:t>
      </w:r>
    </w:p>
    <w:p w:rsidR="00000000" w:rsidRDefault="00000000">
      <w:pPr>
        <w:pStyle w:val="HTML0"/>
        <w:divId w:val="1253391682"/>
        <w:rPr>
          <w:rStyle w:val="w"/>
        </w:rPr>
      </w:pPr>
      <w:r>
        <w:rPr>
          <w:rStyle w:val="w"/>
        </w:rPr>
        <w:t xml:space="preserve">            </w:t>
      </w:r>
      <w:r>
        <w:rPr>
          <w:rStyle w:val="nl"/>
        </w:rPr>
        <w:t>"ordId"</w:t>
      </w:r>
      <w:r>
        <w:rPr>
          <w:rStyle w:val="p"/>
        </w:rPr>
        <w:t>:</w:t>
      </w:r>
      <w:r>
        <w:rPr>
          <w:rStyle w:val="s2"/>
        </w:rPr>
        <w:t>"12345689"</w:t>
      </w:r>
      <w:r>
        <w:rPr>
          <w:rStyle w:val="p"/>
        </w:rPr>
        <w:t>,</w:t>
      </w:r>
    </w:p>
    <w:p w:rsidR="00000000" w:rsidRDefault="00000000">
      <w:pPr>
        <w:pStyle w:val="HTML0"/>
        <w:divId w:val="1253391682"/>
        <w:rPr>
          <w:rStyle w:val="w"/>
        </w:rPr>
      </w:pPr>
      <w:r>
        <w:rPr>
          <w:rStyle w:val="w"/>
        </w:rPr>
        <w:t xml:space="preserve">            </w:t>
      </w:r>
      <w:r>
        <w:rPr>
          <w:rStyle w:val="nl"/>
        </w:rPr>
        <w:t>"ts"</w:t>
      </w:r>
      <w:r>
        <w:rPr>
          <w:rStyle w:val="p"/>
        </w:rPr>
        <w:t>:</w:t>
      </w:r>
      <w:r>
        <w:rPr>
          <w:rStyle w:val="s2"/>
        </w:rPr>
        <w:t>"1695190491421"</w:t>
      </w:r>
      <w:r>
        <w:rPr>
          <w:rStyle w:val="p"/>
        </w:rPr>
        <w:t>,</w:t>
      </w:r>
    </w:p>
    <w:p w:rsidR="00000000" w:rsidRDefault="00000000">
      <w:pPr>
        <w:pStyle w:val="HTML0"/>
        <w:divId w:val="1253391682"/>
        <w:rPr>
          <w:rStyle w:val="w"/>
        </w:rPr>
      </w:pPr>
      <w:r>
        <w:rPr>
          <w:rStyle w:val="w"/>
        </w:rPr>
        <w:t xml:space="preserve">            </w:t>
      </w:r>
      <w:r>
        <w:rPr>
          <w:rStyle w:val="nl"/>
        </w:rPr>
        <w:t>"sCode"</w:t>
      </w:r>
      <w:r>
        <w:rPr>
          <w:rStyle w:val="p"/>
        </w:rPr>
        <w:t>:</w:t>
      </w:r>
      <w:r>
        <w:rPr>
          <w:rStyle w:val="s2"/>
        </w:rPr>
        <w:t>"0"</w:t>
      </w:r>
      <w:r>
        <w:rPr>
          <w:rStyle w:val="p"/>
        </w:rPr>
        <w:t>,</w:t>
      </w:r>
    </w:p>
    <w:p w:rsidR="00000000" w:rsidRDefault="00000000">
      <w:pPr>
        <w:pStyle w:val="HTML0"/>
        <w:divId w:val="1253391682"/>
        <w:rPr>
          <w:rStyle w:val="w"/>
        </w:rPr>
      </w:pPr>
      <w:r>
        <w:rPr>
          <w:rStyle w:val="w"/>
        </w:rPr>
        <w:t xml:space="preserve">            </w:t>
      </w:r>
      <w:r>
        <w:rPr>
          <w:rStyle w:val="nl"/>
        </w:rPr>
        <w:t>"sMsg"</w:t>
      </w:r>
      <w:r>
        <w:rPr>
          <w:rStyle w:val="p"/>
        </w:rPr>
        <w:t>:</w:t>
      </w:r>
      <w:r>
        <w:rPr>
          <w:rStyle w:val="s2"/>
        </w:rPr>
        <w:t>""</w:t>
      </w:r>
    </w:p>
    <w:p w:rsidR="00000000" w:rsidRDefault="00000000">
      <w:pPr>
        <w:pStyle w:val="HTML0"/>
        <w:divId w:val="1253391682"/>
        <w:rPr>
          <w:rStyle w:val="w"/>
        </w:rPr>
      </w:pPr>
      <w:r>
        <w:rPr>
          <w:rStyle w:val="w"/>
        </w:rPr>
        <w:t xml:space="preserve">        </w:t>
      </w:r>
      <w:r>
        <w:rPr>
          <w:rStyle w:val="p"/>
        </w:rPr>
        <w:t>},</w:t>
      </w:r>
    </w:p>
    <w:p w:rsidR="00000000" w:rsidRDefault="00000000">
      <w:pPr>
        <w:pStyle w:val="HTML0"/>
        <w:divId w:val="1253391682"/>
        <w:rPr>
          <w:rStyle w:val="w"/>
        </w:rPr>
      </w:pPr>
      <w:r>
        <w:rPr>
          <w:rStyle w:val="w"/>
        </w:rPr>
        <w:t xml:space="preserve">        </w:t>
      </w:r>
      <w:r>
        <w:rPr>
          <w:rStyle w:val="p"/>
        </w:rPr>
        <w:t>{</w:t>
      </w:r>
    </w:p>
    <w:p w:rsidR="00000000" w:rsidRDefault="00000000">
      <w:pPr>
        <w:pStyle w:val="HTML0"/>
        <w:divId w:val="1253391682"/>
        <w:rPr>
          <w:rStyle w:val="w"/>
        </w:rPr>
      </w:pPr>
      <w:r>
        <w:rPr>
          <w:rStyle w:val="w"/>
        </w:rPr>
        <w:t xml:space="preserve">            </w:t>
      </w:r>
      <w:r>
        <w:rPr>
          <w:rStyle w:val="nl"/>
        </w:rPr>
        <w:t>"clOrdId"</w:t>
      </w:r>
      <w:r>
        <w:rPr>
          <w:rStyle w:val="p"/>
        </w:rPr>
        <w:t>:</w:t>
      </w:r>
      <w:r>
        <w:rPr>
          <w:rStyle w:val="s2"/>
        </w:rPr>
        <w:t>"oktswap7"</w:t>
      </w:r>
      <w:r>
        <w:rPr>
          <w:rStyle w:val="p"/>
        </w:rPr>
        <w:t>,</w:t>
      </w:r>
    </w:p>
    <w:p w:rsidR="00000000" w:rsidRDefault="00000000">
      <w:pPr>
        <w:pStyle w:val="HTML0"/>
        <w:divId w:val="1253391682"/>
        <w:rPr>
          <w:rStyle w:val="w"/>
        </w:rPr>
      </w:pPr>
      <w:r>
        <w:rPr>
          <w:rStyle w:val="w"/>
        </w:rPr>
        <w:t xml:space="preserve">            </w:t>
      </w:r>
      <w:r>
        <w:rPr>
          <w:rStyle w:val="nl"/>
        </w:rPr>
        <w:t>"ordId"</w:t>
      </w:r>
      <w:r>
        <w:rPr>
          <w:rStyle w:val="p"/>
        </w:rPr>
        <w:t>:</w:t>
      </w:r>
      <w:r>
        <w:rPr>
          <w:rStyle w:val="s2"/>
        </w:rPr>
        <w:t>"12344"</w:t>
      </w:r>
      <w:r>
        <w:rPr>
          <w:rStyle w:val="p"/>
        </w:rPr>
        <w:t>,</w:t>
      </w:r>
    </w:p>
    <w:p w:rsidR="00000000" w:rsidRDefault="00000000">
      <w:pPr>
        <w:pStyle w:val="HTML0"/>
        <w:divId w:val="1253391682"/>
        <w:rPr>
          <w:rStyle w:val="w"/>
        </w:rPr>
      </w:pPr>
      <w:r>
        <w:rPr>
          <w:rStyle w:val="w"/>
        </w:rPr>
        <w:t xml:space="preserve">            </w:t>
      </w:r>
      <w:r>
        <w:rPr>
          <w:rStyle w:val="nl"/>
        </w:rPr>
        <w:t>"ts"</w:t>
      </w:r>
      <w:r>
        <w:rPr>
          <w:rStyle w:val="p"/>
        </w:rPr>
        <w:t>:</w:t>
      </w:r>
      <w:r>
        <w:rPr>
          <w:rStyle w:val="s2"/>
        </w:rPr>
        <w:t>"1695190491421"</w:t>
      </w:r>
      <w:r>
        <w:rPr>
          <w:rStyle w:val="p"/>
        </w:rPr>
        <w:t>,</w:t>
      </w:r>
    </w:p>
    <w:p w:rsidR="00000000" w:rsidRDefault="00000000">
      <w:pPr>
        <w:pStyle w:val="HTML0"/>
        <w:divId w:val="1253391682"/>
        <w:rPr>
          <w:rStyle w:val="w"/>
        </w:rPr>
      </w:pPr>
      <w:r>
        <w:rPr>
          <w:rStyle w:val="w"/>
        </w:rPr>
        <w:t xml:space="preserve">            </w:t>
      </w:r>
      <w:r>
        <w:rPr>
          <w:rStyle w:val="nl"/>
        </w:rPr>
        <w:t>"sCode"</w:t>
      </w:r>
      <w:r>
        <w:rPr>
          <w:rStyle w:val="p"/>
        </w:rPr>
        <w:t>:</w:t>
      </w:r>
      <w:r>
        <w:rPr>
          <w:rStyle w:val="s2"/>
        </w:rPr>
        <w:t>"0"</w:t>
      </w:r>
      <w:r>
        <w:rPr>
          <w:rStyle w:val="p"/>
        </w:rPr>
        <w:t>,</w:t>
      </w:r>
    </w:p>
    <w:p w:rsidR="00000000" w:rsidRDefault="00000000">
      <w:pPr>
        <w:pStyle w:val="HTML0"/>
        <w:divId w:val="1253391682"/>
        <w:rPr>
          <w:rStyle w:val="w"/>
        </w:rPr>
      </w:pPr>
      <w:r>
        <w:rPr>
          <w:rStyle w:val="w"/>
        </w:rPr>
        <w:t xml:space="preserve">            </w:t>
      </w:r>
      <w:r>
        <w:rPr>
          <w:rStyle w:val="nl"/>
        </w:rPr>
        <w:t>"sMsg"</w:t>
      </w:r>
      <w:r>
        <w:rPr>
          <w:rStyle w:val="p"/>
        </w:rPr>
        <w:t>:</w:t>
      </w:r>
      <w:r>
        <w:rPr>
          <w:rStyle w:val="s2"/>
        </w:rPr>
        <w:t>""</w:t>
      </w:r>
    </w:p>
    <w:p w:rsidR="00000000" w:rsidRDefault="00000000">
      <w:pPr>
        <w:pStyle w:val="HTML0"/>
        <w:divId w:val="1253391682"/>
        <w:rPr>
          <w:rStyle w:val="w"/>
        </w:rPr>
      </w:pPr>
      <w:r>
        <w:rPr>
          <w:rStyle w:val="w"/>
        </w:rPr>
        <w:t xml:space="preserve">        </w:t>
      </w:r>
      <w:r>
        <w:rPr>
          <w:rStyle w:val="p"/>
        </w:rPr>
        <w:t>}</w:t>
      </w:r>
    </w:p>
    <w:p w:rsidR="00000000" w:rsidRDefault="00000000">
      <w:pPr>
        <w:pStyle w:val="HTML0"/>
        <w:divId w:val="1253391682"/>
        <w:rPr>
          <w:rStyle w:val="w"/>
        </w:rPr>
      </w:pPr>
      <w:r>
        <w:rPr>
          <w:rStyle w:val="w"/>
        </w:rPr>
        <w:t xml:space="preserve">    </w:t>
      </w:r>
      <w:r>
        <w:rPr>
          <w:rStyle w:val="p"/>
        </w:rPr>
        <w:t>],</w:t>
      </w:r>
    </w:p>
    <w:p w:rsidR="00000000" w:rsidRDefault="00000000">
      <w:pPr>
        <w:pStyle w:val="HTML0"/>
        <w:divId w:val="1253391682"/>
        <w:rPr>
          <w:rStyle w:val="w"/>
        </w:rPr>
      </w:pPr>
      <w:r>
        <w:rPr>
          <w:rStyle w:val="w"/>
        </w:rPr>
        <w:t xml:space="preserve">    </w:t>
      </w:r>
      <w:r>
        <w:rPr>
          <w:rStyle w:val="nl"/>
        </w:rPr>
        <w:t>"inTime"</w:t>
      </w:r>
      <w:r>
        <w:rPr>
          <w:rStyle w:val="p"/>
        </w:rPr>
        <w:t>:</w:t>
      </w:r>
      <w:r>
        <w:rPr>
          <w:rStyle w:val="w"/>
        </w:rPr>
        <w:t xml:space="preserve"> </w:t>
      </w:r>
      <w:r>
        <w:rPr>
          <w:rStyle w:val="s2"/>
        </w:rPr>
        <w:t>"1695190491421339"</w:t>
      </w:r>
      <w:r>
        <w:rPr>
          <w:rStyle w:val="p"/>
        </w:rPr>
        <w:t>,</w:t>
      </w:r>
    </w:p>
    <w:p w:rsidR="00000000" w:rsidRDefault="00000000">
      <w:pPr>
        <w:pStyle w:val="HTML0"/>
        <w:divId w:val="1253391682"/>
        <w:rPr>
          <w:rStyle w:val="w"/>
        </w:rPr>
      </w:pPr>
      <w:r>
        <w:rPr>
          <w:rStyle w:val="w"/>
        </w:rPr>
        <w:t xml:space="preserve">    </w:t>
      </w:r>
      <w:r>
        <w:rPr>
          <w:rStyle w:val="nl"/>
        </w:rPr>
        <w:t>"outTime"</w:t>
      </w:r>
      <w:r>
        <w:rPr>
          <w:rStyle w:val="p"/>
        </w:rPr>
        <w:t>:</w:t>
      </w:r>
      <w:r>
        <w:rPr>
          <w:rStyle w:val="w"/>
        </w:rPr>
        <w:t xml:space="preserve"> </w:t>
      </w:r>
      <w:r>
        <w:rPr>
          <w:rStyle w:val="s2"/>
        </w:rPr>
        <w:t>"1695190491423240"</w:t>
      </w:r>
    </w:p>
    <w:p w:rsidR="00000000" w:rsidRDefault="00000000">
      <w:pPr>
        <w:pStyle w:val="HTML0"/>
        <w:divId w:val="1253391682"/>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1213"/>
        <w:gridCol w:w="589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 xml:space="preserve">The result code, </w:t>
            </w:r>
            <w:r>
              <w:rPr>
                <w:rStyle w:val="HTML"/>
              </w:rPr>
              <w:t>0</w:t>
            </w:r>
            <w:r>
              <w:t xml:space="preserve"> means success</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The error message, empty if the code is 0</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 of objects</w:t>
            </w:r>
          </w:p>
        </w:tc>
        <w:tc>
          <w:tcPr>
            <w:tcW w:w="0" w:type="auto"/>
            <w:vAlign w:val="center"/>
            <w:hideMark/>
          </w:tcPr>
          <w:p w:rsidR="00000000" w:rsidRDefault="00000000">
            <w:r>
              <w:t>Array of objects contains the response results</w:t>
            </w:r>
          </w:p>
        </w:tc>
      </w:tr>
      <w:tr w:rsidR="00000000">
        <w:trPr>
          <w:divId w:val="175387555"/>
          <w:tblCellSpacing w:w="15" w:type="dxa"/>
        </w:trPr>
        <w:tc>
          <w:tcPr>
            <w:tcW w:w="0" w:type="auto"/>
            <w:vAlign w:val="center"/>
            <w:hideMark/>
          </w:tcPr>
          <w:p w:rsidR="00000000" w:rsidRDefault="00000000">
            <w:r>
              <w:t>&gt; ordId</w:t>
            </w:r>
          </w:p>
        </w:tc>
        <w:tc>
          <w:tcPr>
            <w:tcW w:w="0" w:type="auto"/>
            <w:vAlign w:val="center"/>
            <w:hideMark/>
          </w:tcPr>
          <w:p w:rsidR="00000000" w:rsidRDefault="00000000">
            <w:r>
              <w:t>String</w:t>
            </w:r>
          </w:p>
        </w:tc>
        <w:tc>
          <w:tcPr>
            <w:tcW w:w="0" w:type="auto"/>
            <w:vAlign w:val="center"/>
            <w:hideMark/>
          </w:tcPr>
          <w:p w:rsidR="00000000" w:rsidRDefault="00000000">
            <w:r>
              <w:t>Order ID</w:t>
            </w:r>
          </w:p>
        </w:tc>
      </w:tr>
      <w:tr w:rsidR="00000000">
        <w:trPr>
          <w:divId w:val="175387555"/>
          <w:tblCellSpacing w:w="15" w:type="dxa"/>
        </w:trPr>
        <w:tc>
          <w:tcPr>
            <w:tcW w:w="0" w:type="auto"/>
            <w:vAlign w:val="center"/>
            <w:hideMark/>
          </w:tcPr>
          <w:p w:rsidR="00000000" w:rsidRDefault="00000000">
            <w:r>
              <w:t>&gt; clOrdId</w:t>
            </w:r>
          </w:p>
        </w:tc>
        <w:tc>
          <w:tcPr>
            <w:tcW w:w="0" w:type="auto"/>
            <w:vAlign w:val="center"/>
            <w:hideMark/>
          </w:tcPr>
          <w:p w:rsidR="00000000" w:rsidRDefault="00000000">
            <w:r>
              <w:t>String</w:t>
            </w:r>
          </w:p>
        </w:tc>
        <w:tc>
          <w:tcPr>
            <w:tcW w:w="0" w:type="auto"/>
            <w:vAlign w:val="center"/>
            <w:hideMark/>
          </w:tcPr>
          <w:p w:rsidR="00000000" w:rsidRDefault="00000000">
            <w:r>
              <w:t>Client Order ID as assigned by the client</w:t>
            </w:r>
          </w:p>
        </w:tc>
      </w:tr>
      <w:tr w:rsidR="00000000">
        <w:trPr>
          <w:divId w:val="175387555"/>
          <w:tblCellSpacing w:w="15" w:type="dxa"/>
        </w:trPr>
        <w:tc>
          <w:tcPr>
            <w:tcW w:w="0" w:type="auto"/>
            <w:vAlign w:val="center"/>
            <w:hideMark/>
          </w:tcPr>
          <w:p w:rsidR="00000000" w:rsidRDefault="00000000">
            <w:r>
              <w:t>&gt; ts</w:t>
            </w:r>
          </w:p>
        </w:tc>
        <w:tc>
          <w:tcPr>
            <w:tcW w:w="0" w:type="auto"/>
            <w:vAlign w:val="center"/>
            <w:hideMark/>
          </w:tcPr>
          <w:p w:rsidR="00000000" w:rsidRDefault="00000000">
            <w:r>
              <w:t>String</w:t>
            </w:r>
          </w:p>
        </w:tc>
        <w:tc>
          <w:tcPr>
            <w:tcW w:w="0" w:type="auto"/>
            <w:vAlign w:val="center"/>
            <w:hideMark/>
          </w:tcPr>
          <w:p w:rsidR="00000000" w:rsidRDefault="00000000">
            <w:r>
              <w:t xml:space="preserve">Timestamp when the order request processing is finished by our system,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&gt; sCode</w:t>
            </w:r>
          </w:p>
        </w:tc>
        <w:tc>
          <w:tcPr>
            <w:tcW w:w="0" w:type="auto"/>
            <w:vAlign w:val="center"/>
            <w:hideMark/>
          </w:tcPr>
          <w:p w:rsidR="00000000" w:rsidRDefault="00000000">
            <w:r>
              <w:t>String</w:t>
            </w:r>
          </w:p>
        </w:tc>
        <w:tc>
          <w:tcPr>
            <w:tcW w:w="0" w:type="auto"/>
            <w:vAlign w:val="center"/>
            <w:hideMark/>
          </w:tcPr>
          <w:p w:rsidR="00000000" w:rsidRDefault="00000000">
            <w:r>
              <w:t xml:space="preserve">The code of the event execution result, </w:t>
            </w:r>
            <w:r>
              <w:rPr>
                <w:rStyle w:val="HTML"/>
              </w:rPr>
              <w:t>0</w:t>
            </w:r>
            <w:r>
              <w:t xml:space="preserve"> means success.</w:t>
            </w:r>
          </w:p>
        </w:tc>
      </w:tr>
      <w:tr w:rsidR="00000000">
        <w:trPr>
          <w:divId w:val="175387555"/>
          <w:tblCellSpacing w:w="15" w:type="dxa"/>
        </w:trPr>
        <w:tc>
          <w:tcPr>
            <w:tcW w:w="0" w:type="auto"/>
            <w:vAlign w:val="center"/>
            <w:hideMark/>
          </w:tcPr>
          <w:p w:rsidR="00000000" w:rsidRDefault="00000000">
            <w:r>
              <w:t>&gt; sMsg</w:t>
            </w:r>
          </w:p>
        </w:tc>
        <w:tc>
          <w:tcPr>
            <w:tcW w:w="0" w:type="auto"/>
            <w:vAlign w:val="center"/>
            <w:hideMark/>
          </w:tcPr>
          <w:p w:rsidR="00000000" w:rsidRDefault="00000000">
            <w:r>
              <w:t>String</w:t>
            </w:r>
          </w:p>
        </w:tc>
        <w:tc>
          <w:tcPr>
            <w:tcW w:w="0" w:type="auto"/>
            <w:vAlign w:val="center"/>
            <w:hideMark/>
          </w:tcPr>
          <w:p w:rsidR="00000000" w:rsidRDefault="00000000">
            <w:r>
              <w:t>Rejection message if the request is unsuccessful.</w:t>
            </w:r>
          </w:p>
        </w:tc>
      </w:tr>
      <w:tr w:rsidR="00000000">
        <w:trPr>
          <w:divId w:val="175387555"/>
          <w:tblCellSpacing w:w="15" w:type="dxa"/>
        </w:trPr>
        <w:tc>
          <w:tcPr>
            <w:tcW w:w="0" w:type="auto"/>
            <w:vAlign w:val="center"/>
            <w:hideMark/>
          </w:tcPr>
          <w:p w:rsidR="00000000" w:rsidRDefault="00000000">
            <w:r>
              <w:t>inTime</w:t>
            </w:r>
          </w:p>
        </w:tc>
        <w:tc>
          <w:tcPr>
            <w:tcW w:w="0" w:type="auto"/>
            <w:vAlign w:val="center"/>
            <w:hideMark/>
          </w:tcPr>
          <w:p w:rsidR="00000000" w:rsidRDefault="00000000">
            <w:r>
              <w:t>String</w:t>
            </w:r>
          </w:p>
        </w:tc>
        <w:tc>
          <w:tcPr>
            <w:tcW w:w="0" w:type="auto"/>
            <w:vAlign w:val="center"/>
            <w:hideMark/>
          </w:tcPr>
          <w:p w:rsidR="00000000" w:rsidRDefault="00000000">
            <w:r>
              <w:t xml:space="preserve">Timestamp at REST gateway when the request is received, Unix timestamp format in microseconds, e.g. </w:t>
            </w:r>
            <w:r>
              <w:rPr>
                <w:rStyle w:val="HTML"/>
              </w:rPr>
              <w:t>1597026383085123</w:t>
            </w:r>
            <w:r>
              <w:t xml:space="preserve"> </w:t>
            </w:r>
            <w:r>
              <w:br/>
              <w:t>The time is recorded after authentication.</w:t>
            </w:r>
          </w:p>
        </w:tc>
      </w:tr>
      <w:tr w:rsidR="00000000">
        <w:trPr>
          <w:divId w:val="175387555"/>
          <w:tblCellSpacing w:w="15" w:type="dxa"/>
        </w:trPr>
        <w:tc>
          <w:tcPr>
            <w:tcW w:w="0" w:type="auto"/>
            <w:vAlign w:val="center"/>
            <w:hideMark/>
          </w:tcPr>
          <w:p w:rsidR="00000000" w:rsidRDefault="00000000">
            <w:r>
              <w:t>outTime</w:t>
            </w:r>
          </w:p>
        </w:tc>
        <w:tc>
          <w:tcPr>
            <w:tcW w:w="0" w:type="auto"/>
            <w:vAlign w:val="center"/>
            <w:hideMark/>
          </w:tcPr>
          <w:p w:rsidR="00000000" w:rsidRDefault="00000000">
            <w:r>
              <w:t>String</w:t>
            </w:r>
          </w:p>
        </w:tc>
        <w:tc>
          <w:tcPr>
            <w:tcW w:w="0" w:type="auto"/>
            <w:vAlign w:val="center"/>
            <w:hideMark/>
          </w:tcPr>
          <w:p w:rsidR="00000000" w:rsidRDefault="00000000">
            <w:r>
              <w:t xml:space="preserve">Timestamp at REST gateway when the response is sent, Unix timestamp format in microseconds, e.g. </w:t>
            </w:r>
            <w:r>
              <w:rPr>
                <w:rStyle w:val="HTML"/>
              </w:rPr>
              <w:t>1597026383085123</w:t>
            </w:r>
          </w:p>
        </w:tc>
      </w:tr>
    </w:tbl>
    <w:p w:rsidR="00000000" w:rsidRDefault="00000000">
      <w:pPr>
        <w:pStyle w:val="3"/>
        <w:divId w:val="175387555"/>
      </w:pPr>
      <w:r>
        <w:t>POST / Amend order</w:t>
      </w:r>
    </w:p>
    <w:p w:rsidR="00000000" w:rsidRDefault="00000000">
      <w:pPr>
        <w:pStyle w:val="a5"/>
        <w:divId w:val="175387555"/>
      </w:pPr>
      <w:r>
        <w:t>Amend an incomplete order.</w:t>
      </w:r>
    </w:p>
    <w:p w:rsidR="00000000" w:rsidRDefault="00000000">
      <w:pPr>
        <w:pStyle w:val="4"/>
        <w:divId w:val="175387555"/>
      </w:pPr>
      <w:r>
        <w:t>Rate Limit: 60 requests per 2 seconds</w:t>
      </w:r>
    </w:p>
    <w:p w:rsidR="00000000" w:rsidRDefault="00000000">
      <w:pPr>
        <w:pStyle w:val="4"/>
        <w:divId w:val="175387555"/>
      </w:pPr>
      <w:r>
        <w:t>Rate Limit of lead instruments for Copy Trading: 4 requests per 2 seconds</w:t>
      </w:r>
    </w:p>
    <w:p w:rsidR="00000000" w:rsidRDefault="00000000">
      <w:pPr>
        <w:pStyle w:val="4"/>
        <w:divId w:val="175387555"/>
      </w:pPr>
      <w:r>
        <w:t>Rate limit rule (except Options): UserID + Instrument ID</w:t>
      </w:r>
    </w:p>
    <w:p w:rsidR="00000000" w:rsidRDefault="00000000">
      <w:pPr>
        <w:pStyle w:val="4"/>
        <w:divId w:val="175387555"/>
      </w:pPr>
      <w:r>
        <w:t>Rate limit rule (Options only): UserID + Instrument Family</w:t>
      </w:r>
    </w:p>
    <w:p w:rsidR="00000000" w:rsidRDefault="00000000">
      <w:pPr>
        <w:pStyle w:val="a5"/>
        <w:divId w:val="175387555"/>
      </w:pPr>
      <w:r>
        <w:t xml:space="preserve">Rate limit of this endpoint will also be affected by the rules </w:t>
      </w:r>
      <w:hyperlink r:id="rId598" w:anchor="overview-rate-limits-sub-account-rate-limit" w:history="1">
        <w:r>
          <w:rPr>
            <w:rStyle w:val="a3"/>
          </w:rPr>
          <w:t>Sub-account rate limit</w:t>
        </w:r>
      </w:hyperlink>
      <w:r>
        <w:t xml:space="preserve"> and </w:t>
      </w:r>
      <w:hyperlink r:id="rId599" w:anchor="overview-rate-limits-fill-ratio-based-sub-account-rate-limit" w:history="1">
        <w:r>
          <w:rPr>
            <w:rStyle w:val="a3"/>
          </w:rPr>
          <w:t>Fill ratio based sub-account rate limit</w:t>
        </w:r>
      </w:hyperlink>
      <w:r>
        <w:t>.</w:t>
      </w:r>
    </w:p>
    <w:p w:rsidR="00000000" w:rsidRDefault="00000000">
      <w:pPr>
        <w:pStyle w:val="4"/>
        <w:divId w:val="175387555"/>
      </w:pPr>
      <w:r>
        <w:t>HTTP Request</w:t>
      </w:r>
    </w:p>
    <w:p w:rsidR="00000000" w:rsidRDefault="00000000">
      <w:pPr>
        <w:pStyle w:val="a5"/>
        <w:divId w:val="175387555"/>
      </w:pPr>
      <w:r>
        <w:rPr>
          <w:rStyle w:val="HTML"/>
        </w:rPr>
        <w:t>POST /api/v5/trade/amend-order</w:t>
      </w:r>
    </w:p>
    <w:p w:rsidR="00000000" w:rsidRDefault="00000000">
      <w:pPr>
        <w:pStyle w:val="a5"/>
        <w:divId w:val="464394948"/>
      </w:pPr>
      <w:r>
        <w:t>Request Example</w:t>
      </w:r>
    </w:p>
    <w:p w:rsidR="00000000" w:rsidRDefault="00000000">
      <w:pPr>
        <w:pStyle w:val="HTML0"/>
        <w:divId w:val="1899627065"/>
        <w:rPr>
          <w:rStyle w:val="HTML"/>
        </w:rPr>
      </w:pPr>
      <w:r>
        <w:rPr>
          <w:rStyle w:val="HTML"/>
        </w:rPr>
        <w:t>POST /api/v5/trade/amend-order</w:t>
      </w:r>
    </w:p>
    <w:p w:rsidR="00000000" w:rsidRDefault="00000000">
      <w:pPr>
        <w:pStyle w:val="HTML0"/>
        <w:divId w:val="1899627065"/>
        <w:rPr>
          <w:rStyle w:val="HTML"/>
        </w:rPr>
      </w:pPr>
      <w:r>
        <w:rPr>
          <w:rStyle w:val="HTML"/>
        </w:rPr>
        <w:t>body</w:t>
      </w:r>
    </w:p>
    <w:p w:rsidR="00000000" w:rsidRDefault="00000000">
      <w:pPr>
        <w:pStyle w:val="HTML0"/>
        <w:divId w:val="1899627065"/>
        <w:rPr>
          <w:rStyle w:val="HTML"/>
        </w:rPr>
      </w:pPr>
      <w:r>
        <w:rPr>
          <w:rStyle w:val="o"/>
        </w:rPr>
        <w:t>{</w:t>
      </w:r>
    </w:p>
    <w:p w:rsidR="00000000" w:rsidRDefault="00000000">
      <w:pPr>
        <w:pStyle w:val="HTML0"/>
        <w:divId w:val="1899627065"/>
        <w:rPr>
          <w:rStyle w:val="HTML"/>
        </w:rPr>
      </w:pPr>
      <w:r>
        <w:rPr>
          <w:rStyle w:val="HTML"/>
        </w:rPr>
        <w:t xml:space="preserve">    </w:t>
      </w:r>
      <w:r>
        <w:rPr>
          <w:rStyle w:val="s2"/>
        </w:rPr>
        <w:t>"ordId"</w:t>
      </w:r>
      <w:r>
        <w:rPr>
          <w:rStyle w:val="HTML"/>
        </w:rPr>
        <w:t>:</w:t>
      </w:r>
      <w:r>
        <w:rPr>
          <w:rStyle w:val="s2"/>
        </w:rPr>
        <w:t>"590909145319051111"</w:t>
      </w:r>
      <w:r>
        <w:rPr>
          <w:rStyle w:val="HTML"/>
        </w:rPr>
        <w:t>,</w:t>
      </w:r>
    </w:p>
    <w:p w:rsidR="00000000" w:rsidRDefault="00000000">
      <w:pPr>
        <w:pStyle w:val="HTML0"/>
        <w:divId w:val="1899627065"/>
        <w:rPr>
          <w:rStyle w:val="HTML"/>
        </w:rPr>
      </w:pPr>
      <w:r>
        <w:rPr>
          <w:rStyle w:val="HTML"/>
        </w:rPr>
        <w:t xml:space="preserve">    </w:t>
      </w:r>
      <w:r>
        <w:rPr>
          <w:rStyle w:val="s2"/>
        </w:rPr>
        <w:t>"newSz"</w:t>
      </w:r>
      <w:r>
        <w:rPr>
          <w:rStyle w:val="HTML"/>
        </w:rPr>
        <w:t>:</w:t>
      </w:r>
      <w:r>
        <w:rPr>
          <w:rStyle w:val="s2"/>
        </w:rPr>
        <w:t>"2"</w:t>
      </w:r>
      <w:r>
        <w:rPr>
          <w:rStyle w:val="HTML"/>
        </w:rPr>
        <w:t>,</w:t>
      </w:r>
    </w:p>
    <w:p w:rsidR="00000000" w:rsidRDefault="00000000">
      <w:pPr>
        <w:pStyle w:val="HTML0"/>
        <w:divId w:val="1899627065"/>
        <w:rPr>
          <w:rStyle w:val="HTML"/>
        </w:rPr>
      </w:pPr>
      <w:r>
        <w:rPr>
          <w:rStyle w:val="HTML"/>
        </w:rPr>
        <w:t xml:space="preserve">    </w:t>
      </w:r>
      <w:r>
        <w:rPr>
          <w:rStyle w:val="s2"/>
        </w:rPr>
        <w:t>"instId"</w:t>
      </w:r>
      <w:r>
        <w:rPr>
          <w:rStyle w:val="HTML"/>
        </w:rPr>
        <w:t>:</w:t>
      </w:r>
      <w:r>
        <w:rPr>
          <w:rStyle w:val="s2"/>
        </w:rPr>
        <w:t>"BTC-USDT"</w:t>
      </w:r>
    </w:p>
    <w:p w:rsidR="00000000" w:rsidRDefault="00000000">
      <w:pPr>
        <w:pStyle w:val="HTML0"/>
        <w:divId w:val="1899627065"/>
        <w:rPr>
          <w:rStyle w:val="HTML"/>
        </w:rPr>
      </w:pPr>
      <w:r>
        <w:rPr>
          <w:rStyle w:val="o"/>
        </w:rPr>
        <w:t>}</w:t>
      </w:r>
    </w:p>
    <w:p w:rsidR="00000000" w:rsidRDefault="00000000">
      <w:pPr>
        <w:pStyle w:val="HTML0"/>
        <w:divId w:val="1491748236"/>
        <w:rPr>
          <w:rStyle w:val="HTML"/>
          <w:vanish/>
        </w:rPr>
      </w:pPr>
      <w:r>
        <w:rPr>
          <w:rStyle w:val="kn"/>
          <w:vanish/>
        </w:rPr>
        <w:t>import</w:t>
      </w:r>
      <w:r>
        <w:rPr>
          <w:rStyle w:val="HTML"/>
          <w:vanish/>
        </w:rPr>
        <w:t xml:space="preserve"> </w:t>
      </w:r>
      <w:r>
        <w:rPr>
          <w:rStyle w:val="nn"/>
          <w:vanish/>
        </w:rPr>
        <w:t>okx.Trade</w:t>
      </w:r>
      <w:r>
        <w:rPr>
          <w:rStyle w:val="HTML"/>
          <w:vanish/>
        </w:rPr>
        <w:t xml:space="preserve"> </w:t>
      </w:r>
      <w:r>
        <w:rPr>
          <w:rStyle w:val="k"/>
          <w:vanish/>
        </w:rPr>
        <w:t>as</w:t>
      </w:r>
      <w:r>
        <w:rPr>
          <w:rStyle w:val="HTML"/>
          <w:vanish/>
        </w:rPr>
        <w:t xml:space="preserve"> </w:t>
      </w:r>
      <w:r>
        <w:rPr>
          <w:rStyle w:val="n"/>
          <w:vanish/>
        </w:rPr>
        <w:t>Trade</w:t>
      </w:r>
    </w:p>
    <w:p w:rsidR="00000000" w:rsidRDefault="00000000">
      <w:pPr>
        <w:pStyle w:val="HTML0"/>
        <w:divId w:val="1491748236"/>
        <w:rPr>
          <w:rStyle w:val="HTML"/>
          <w:vanish/>
        </w:rPr>
      </w:pPr>
    </w:p>
    <w:p w:rsidR="00000000" w:rsidRDefault="00000000">
      <w:pPr>
        <w:pStyle w:val="HTML0"/>
        <w:divId w:val="1491748236"/>
        <w:rPr>
          <w:rStyle w:val="c1"/>
          <w:vanish/>
        </w:rPr>
      </w:pPr>
      <w:r>
        <w:rPr>
          <w:rStyle w:val="c1"/>
          <w:vanish/>
        </w:rPr>
        <w:t># API initialization</w:t>
      </w:r>
    </w:p>
    <w:p w:rsidR="00000000" w:rsidRDefault="00000000">
      <w:pPr>
        <w:pStyle w:val="HTML0"/>
        <w:divId w:val="1491748236"/>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1491748236"/>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1491748236"/>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1491748236"/>
        <w:rPr>
          <w:rStyle w:val="HTML"/>
          <w:vanish/>
        </w:rPr>
      </w:pPr>
    </w:p>
    <w:p w:rsidR="00000000" w:rsidRDefault="00000000">
      <w:pPr>
        <w:pStyle w:val="HTML0"/>
        <w:divId w:val="1491748236"/>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 0, Demo trading: 1</w:t>
      </w:r>
    </w:p>
    <w:p w:rsidR="00000000" w:rsidRDefault="00000000">
      <w:pPr>
        <w:pStyle w:val="HTML0"/>
        <w:divId w:val="1491748236"/>
        <w:rPr>
          <w:rStyle w:val="HTML"/>
          <w:vanish/>
        </w:rPr>
      </w:pPr>
    </w:p>
    <w:p w:rsidR="00000000" w:rsidRDefault="00000000">
      <w:pPr>
        <w:pStyle w:val="HTML0"/>
        <w:divId w:val="1491748236"/>
        <w:rPr>
          <w:rStyle w:val="HTML"/>
          <w:vanish/>
        </w:rPr>
      </w:pPr>
      <w:r>
        <w:rPr>
          <w:rStyle w:val="n"/>
          <w:vanish/>
        </w:rPr>
        <w:t>tradeAPI</w:t>
      </w:r>
      <w:r>
        <w:rPr>
          <w:rStyle w:val="HTML"/>
          <w:vanish/>
        </w:rPr>
        <w:t xml:space="preserve"> </w:t>
      </w:r>
      <w:r>
        <w:rPr>
          <w:rStyle w:val="o"/>
          <w:vanish/>
        </w:rPr>
        <w:t>=</w:t>
      </w:r>
      <w:r>
        <w:rPr>
          <w:rStyle w:val="HTML"/>
          <w:vanish/>
        </w:rPr>
        <w:t xml:space="preserve"> </w:t>
      </w:r>
      <w:r>
        <w:rPr>
          <w:rStyle w:val="n"/>
          <w:vanish/>
        </w:rPr>
        <w:t>Trade</w:t>
      </w:r>
      <w:r>
        <w:rPr>
          <w:rStyle w:val="p"/>
          <w:vanish/>
        </w:rPr>
        <w:t>.</w:t>
      </w:r>
      <w:r>
        <w:rPr>
          <w:rStyle w:val="n"/>
          <w:vanish/>
        </w:rPr>
        <w:t>TradeAPI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1491748236"/>
        <w:rPr>
          <w:rStyle w:val="HTML"/>
          <w:vanish/>
        </w:rPr>
      </w:pPr>
    </w:p>
    <w:p w:rsidR="00000000" w:rsidRDefault="00000000">
      <w:pPr>
        <w:pStyle w:val="HTML0"/>
        <w:divId w:val="1491748236"/>
        <w:rPr>
          <w:rStyle w:val="c1"/>
          <w:vanish/>
        </w:rPr>
      </w:pPr>
      <w:r>
        <w:rPr>
          <w:rStyle w:val="c1"/>
          <w:vanish/>
        </w:rPr>
        <w:t># Amend order</w:t>
      </w:r>
    </w:p>
    <w:p w:rsidR="00000000" w:rsidRDefault="00000000">
      <w:pPr>
        <w:pStyle w:val="HTML0"/>
        <w:divId w:val="1491748236"/>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tradeAPI</w:t>
      </w:r>
      <w:r>
        <w:rPr>
          <w:rStyle w:val="p"/>
          <w:vanish/>
        </w:rPr>
        <w:t>.</w:t>
      </w:r>
      <w:r>
        <w:rPr>
          <w:rStyle w:val="n"/>
          <w:vanish/>
        </w:rPr>
        <w:t>amend_order</w:t>
      </w:r>
      <w:r>
        <w:rPr>
          <w:rStyle w:val="p"/>
          <w:vanish/>
        </w:rPr>
        <w:t>(</w:t>
      </w:r>
    </w:p>
    <w:p w:rsidR="00000000" w:rsidRDefault="00000000">
      <w:pPr>
        <w:pStyle w:val="HTML0"/>
        <w:divId w:val="1491748236"/>
        <w:rPr>
          <w:rStyle w:val="HTML"/>
          <w:vanish/>
        </w:rPr>
      </w:pPr>
      <w:r>
        <w:rPr>
          <w:rStyle w:val="HTML"/>
          <w:vanish/>
        </w:rPr>
        <w:t xml:space="preserve">    </w:t>
      </w:r>
      <w:r>
        <w:rPr>
          <w:rStyle w:val="n"/>
          <w:vanish/>
        </w:rPr>
        <w:t>instId</w:t>
      </w:r>
      <w:r>
        <w:rPr>
          <w:rStyle w:val="o"/>
          <w:vanish/>
        </w:rPr>
        <w:t>=</w:t>
      </w:r>
      <w:r>
        <w:rPr>
          <w:rStyle w:val="s"/>
          <w:vanish/>
        </w:rPr>
        <w:t>"BTC-USDT"</w:t>
      </w:r>
      <w:r>
        <w:rPr>
          <w:rStyle w:val="p"/>
          <w:vanish/>
        </w:rPr>
        <w:t>,</w:t>
      </w:r>
    </w:p>
    <w:p w:rsidR="00000000" w:rsidRDefault="00000000">
      <w:pPr>
        <w:pStyle w:val="HTML0"/>
        <w:divId w:val="1491748236"/>
        <w:rPr>
          <w:rStyle w:val="HTML"/>
          <w:vanish/>
        </w:rPr>
      </w:pPr>
      <w:r>
        <w:rPr>
          <w:rStyle w:val="HTML"/>
          <w:vanish/>
        </w:rPr>
        <w:t xml:space="preserve">    </w:t>
      </w:r>
      <w:r>
        <w:rPr>
          <w:rStyle w:val="n"/>
          <w:vanish/>
        </w:rPr>
        <w:t>ordId</w:t>
      </w:r>
      <w:r>
        <w:rPr>
          <w:rStyle w:val="o"/>
          <w:vanish/>
        </w:rPr>
        <w:t>=</w:t>
      </w:r>
      <w:r>
        <w:rPr>
          <w:rStyle w:val="s"/>
          <w:vanish/>
        </w:rPr>
        <w:t>"590909145319051111"</w:t>
      </w:r>
      <w:r>
        <w:rPr>
          <w:rStyle w:val="p"/>
          <w:vanish/>
        </w:rPr>
        <w:t>,</w:t>
      </w:r>
    </w:p>
    <w:p w:rsidR="00000000" w:rsidRDefault="00000000">
      <w:pPr>
        <w:pStyle w:val="HTML0"/>
        <w:divId w:val="1491748236"/>
        <w:rPr>
          <w:rStyle w:val="HTML"/>
          <w:vanish/>
        </w:rPr>
      </w:pPr>
      <w:r>
        <w:rPr>
          <w:rStyle w:val="HTML"/>
          <w:vanish/>
        </w:rPr>
        <w:t xml:space="preserve">    </w:t>
      </w:r>
      <w:r>
        <w:rPr>
          <w:rStyle w:val="n"/>
          <w:vanish/>
        </w:rPr>
        <w:t>newSz</w:t>
      </w:r>
      <w:r>
        <w:rPr>
          <w:rStyle w:val="o"/>
          <w:vanish/>
        </w:rPr>
        <w:t>=</w:t>
      </w:r>
      <w:r>
        <w:rPr>
          <w:rStyle w:val="s"/>
          <w:vanish/>
        </w:rPr>
        <w:t>"2"</w:t>
      </w:r>
    </w:p>
    <w:p w:rsidR="00000000" w:rsidRDefault="00000000">
      <w:pPr>
        <w:pStyle w:val="HTML0"/>
        <w:divId w:val="1491748236"/>
        <w:rPr>
          <w:rStyle w:val="HTML"/>
          <w:vanish/>
        </w:rPr>
      </w:pPr>
      <w:r>
        <w:rPr>
          <w:rStyle w:val="p"/>
          <w:vanish/>
        </w:rPr>
        <w:t>)</w:t>
      </w:r>
    </w:p>
    <w:p w:rsidR="00000000" w:rsidRDefault="00000000">
      <w:pPr>
        <w:pStyle w:val="HTML0"/>
        <w:divId w:val="1491748236"/>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9"/>
        <w:gridCol w:w="956"/>
        <w:gridCol w:w="1380"/>
        <w:gridCol w:w="348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cxlOnFail</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 xml:space="preserve">Whether the order needs to be automatically canceled when the order amendment fails </w:t>
            </w:r>
            <w:r>
              <w:br/>
              <w:t xml:space="preserve">Valid options: </w:t>
            </w:r>
            <w:r>
              <w:rPr>
                <w:rStyle w:val="HTML"/>
              </w:rPr>
              <w:t>false</w:t>
            </w:r>
            <w:r>
              <w:t xml:space="preserve"> or </w:t>
            </w:r>
            <w:r>
              <w:rPr>
                <w:rStyle w:val="HTML"/>
              </w:rPr>
              <w:t>true</w:t>
            </w:r>
            <w:r>
              <w:t xml:space="preserve">, the default is </w:t>
            </w:r>
            <w:r>
              <w:rPr>
                <w:rStyle w:val="HTML"/>
              </w:rPr>
              <w:t>false</w:t>
            </w:r>
            <w:r>
              <w:t>.</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Order ID </w:t>
            </w:r>
            <w:r>
              <w:br/>
              <w:t xml:space="preserve">Either </w:t>
            </w:r>
            <w:r>
              <w:rPr>
                <w:rStyle w:val="HTML"/>
              </w:rPr>
              <w:t>ordId</w:t>
            </w:r>
            <w:r>
              <w:t xml:space="preserve"> or </w:t>
            </w:r>
            <w:r>
              <w:rPr>
                <w:rStyle w:val="HTML"/>
              </w:rPr>
              <w:t>clOrdId</w:t>
            </w:r>
            <w:r>
              <w:t xml:space="preserve"> is required. If both are passed, </w:t>
            </w:r>
            <w:r>
              <w:rPr>
                <w:rStyle w:val="HTML"/>
              </w:rPr>
              <w:t>ordId</w:t>
            </w:r>
            <w:r>
              <w:t xml:space="preserve"> will be used.</w:t>
            </w:r>
          </w:p>
        </w:tc>
      </w:tr>
      <w:tr w:rsidR="00000000">
        <w:trPr>
          <w:divId w:val="175387555"/>
          <w:tblCellSpacing w:w="15" w:type="dxa"/>
        </w:trPr>
        <w:tc>
          <w:tcPr>
            <w:tcW w:w="0" w:type="auto"/>
            <w:vAlign w:val="center"/>
            <w:hideMark/>
          </w:tcPr>
          <w:p w:rsidR="00000000" w:rsidRDefault="00000000">
            <w:r>
              <w:t>clOrdId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Client Order ID as assigned by the client</w:t>
            </w:r>
          </w:p>
        </w:tc>
      </w:tr>
      <w:tr w:rsidR="00000000">
        <w:trPr>
          <w:divId w:val="175387555"/>
          <w:tblCellSpacing w:w="15" w:type="dxa"/>
        </w:trPr>
        <w:tc>
          <w:tcPr>
            <w:tcW w:w="0" w:type="auto"/>
            <w:vAlign w:val="center"/>
            <w:hideMark/>
          </w:tcPr>
          <w:p w:rsidR="00000000" w:rsidRDefault="00000000">
            <w:r>
              <w:t>reqId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Client Request ID as assigned by the client for order amendment </w:t>
            </w:r>
            <w:r>
              <w:br/>
              <w:t xml:space="preserve">A combination of case-sensitive alphanumerics, all numbers, or all letters of up to 32 characters. </w:t>
            </w:r>
            <w:r>
              <w:br/>
              <w:t xml:space="preserve">The response will include the corresponding </w:t>
            </w:r>
            <w:r>
              <w:rPr>
                <w:rStyle w:val="HTML"/>
              </w:rPr>
              <w:t>reqId</w:t>
            </w:r>
            <w:r>
              <w:t xml:space="preserve"> to help you identify the request if you provide it in the request.</w:t>
            </w:r>
          </w:p>
        </w:tc>
      </w:tr>
      <w:tr w:rsidR="00000000">
        <w:trPr>
          <w:divId w:val="175387555"/>
          <w:tblCellSpacing w:w="15" w:type="dxa"/>
        </w:trPr>
        <w:tc>
          <w:tcPr>
            <w:tcW w:w="0" w:type="auto"/>
            <w:vAlign w:val="center"/>
            <w:hideMark/>
          </w:tcPr>
          <w:p w:rsidR="00000000" w:rsidRDefault="00000000">
            <w:r>
              <w:t>newSz</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New quantity after amendment and it has to be larger than 0. When amending a partially-filled order, the </w:t>
            </w:r>
            <w:r>
              <w:rPr>
                <w:rStyle w:val="HTML"/>
              </w:rPr>
              <w:t>newSz</w:t>
            </w:r>
            <w:r>
              <w:t xml:space="preserve"> should include the amount that has been filled.</w:t>
            </w:r>
          </w:p>
        </w:tc>
      </w:tr>
      <w:tr w:rsidR="00000000">
        <w:trPr>
          <w:divId w:val="175387555"/>
          <w:tblCellSpacing w:w="15" w:type="dxa"/>
        </w:trPr>
        <w:tc>
          <w:tcPr>
            <w:tcW w:w="0" w:type="auto"/>
            <w:vAlign w:val="center"/>
            <w:hideMark/>
          </w:tcPr>
          <w:p w:rsidR="00000000" w:rsidRDefault="00000000">
            <w:r>
              <w:t>newPx</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New price after amendment. </w:t>
            </w:r>
            <w:r>
              <w:br/>
              <w:t>When modifying options orders, users can only fill in one of the following: newPx, newPxUsd, or newPxVol. It must be consistent with parameters when placing orders. For example, if users placed the order using px, they should use newPx when modifying the order.</w:t>
            </w:r>
          </w:p>
        </w:tc>
      </w:tr>
      <w:tr w:rsidR="00000000">
        <w:trPr>
          <w:divId w:val="175387555"/>
          <w:tblCellSpacing w:w="15" w:type="dxa"/>
        </w:trPr>
        <w:tc>
          <w:tcPr>
            <w:tcW w:w="0" w:type="auto"/>
            <w:vAlign w:val="center"/>
            <w:hideMark/>
          </w:tcPr>
          <w:p w:rsidR="00000000" w:rsidRDefault="00000000">
            <w:r>
              <w:t>newPxUsd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Modify options orders using USD prices </w:t>
            </w:r>
            <w:r>
              <w:br/>
              <w:t xml:space="preserve">Only applicable to options. </w:t>
            </w:r>
            <w:r>
              <w:br/>
              <w:t>When modifying options orders, users can only fill in one of the following: newPx, newPxUsd, or newPxVol.</w:t>
            </w:r>
          </w:p>
        </w:tc>
      </w:tr>
      <w:tr w:rsidR="00000000">
        <w:trPr>
          <w:divId w:val="175387555"/>
          <w:tblCellSpacing w:w="15" w:type="dxa"/>
        </w:trPr>
        <w:tc>
          <w:tcPr>
            <w:tcW w:w="0" w:type="auto"/>
            <w:vAlign w:val="center"/>
            <w:hideMark/>
          </w:tcPr>
          <w:p w:rsidR="00000000" w:rsidRDefault="00000000">
            <w:r>
              <w:t>newPxVol</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Modify options orders based on implied volatility, where 1 represents 100% </w:t>
            </w:r>
            <w:r>
              <w:br/>
              <w:t xml:space="preserve">Only applicable to options. </w:t>
            </w:r>
            <w:r>
              <w:br/>
              <w:t>When modifying options orders, users can only fill in one of the following: newPx, newPxUsd, or newPxVol.</w:t>
            </w:r>
          </w:p>
        </w:tc>
      </w:tr>
      <w:tr w:rsidR="00000000">
        <w:trPr>
          <w:divId w:val="175387555"/>
          <w:tblCellSpacing w:w="15" w:type="dxa"/>
        </w:trPr>
        <w:tc>
          <w:tcPr>
            <w:tcW w:w="0" w:type="auto"/>
            <w:vAlign w:val="center"/>
            <w:hideMark/>
          </w:tcPr>
          <w:p w:rsidR="00000000" w:rsidRDefault="00000000">
            <w:r>
              <w:t>attachAlgoOrds</w:t>
            </w:r>
          </w:p>
        </w:tc>
        <w:tc>
          <w:tcPr>
            <w:tcW w:w="0" w:type="auto"/>
            <w:vAlign w:val="center"/>
            <w:hideMark/>
          </w:tcPr>
          <w:p w:rsidR="00000000" w:rsidRDefault="00000000">
            <w:r>
              <w:t>Array of object</w:t>
            </w:r>
          </w:p>
        </w:tc>
        <w:tc>
          <w:tcPr>
            <w:tcW w:w="0" w:type="auto"/>
            <w:vAlign w:val="center"/>
            <w:hideMark/>
          </w:tcPr>
          <w:p w:rsidR="00000000" w:rsidRDefault="00000000">
            <w:r>
              <w:t>No</w:t>
            </w:r>
          </w:p>
        </w:tc>
        <w:tc>
          <w:tcPr>
            <w:tcW w:w="0" w:type="auto"/>
            <w:vAlign w:val="center"/>
            <w:hideMark/>
          </w:tcPr>
          <w:p w:rsidR="00000000" w:rsidRDefault="00000000">
            <w:r>
              <w:t>TP/SL information attached when placing order</w:t>
            </w:r>
          </w:p>
        </w:tc>
      </w:tr>
      <w:tr w:rsidR="00000000">
        <w:trPr>
          <w:divId w:val="175387555"/>
          <w:tblCellSpacing w:w="15" w:type="dxa"/>
        </w:trPr>
        <w:tc>
          <w:tcPr>
            <w:tcW w:w="0" w:type="auto"/>
            <w:vAlign w:val="center"/>
            <w:hideMark/>
          </w:tcPr>
          <w:p w:rsidR="00000000" w:rsidRDefault="00000000">
            <w:r>
              <w:t>&gt; attachAlgoId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The order ID of attached TP/SL order. It can be used to identity the TP/SL order when amending. It will not be posted to algoId when placing TP/SL order after the general order is filled completely.</w:t>
            </w:r>
          </w:p>
        </w:tc>
      </w:tr>
      <w:tr w:rsidR="00000000">
        <w:trPr>
          <w:divId w:val="175387555"/>
          <w:tblCellSpacing w:w="15" w:type="dxa"/>
        </w:trPr>
        <w:tc>
          <w:tcPr>
            <w:tcW w:w="0" w:type="auto"/>
            <w:vAlign w:val="center"/>
            <w:hideMark/>
          </w:tcPr>
          <w:p w:rsidR="00000000" w:rsidRDefault="00000000">
            <w:r>
              <w:t>&gt; attachAlgoClOrdId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Client-supplied Algo ID when placing order attaching TP/SL</w:t>
            </w:r>
            <w:r>
              <w:br/>
              <w:t>A combination of case-sensitive alphanumerics, all numbers, or all letters of up to 32 characters.</w:t>
            </w:r>
            <w:r>
              <w:br/>
              <w:t xml:space="preserve">It will be posted to </w:t>
            </w:r>
            <w:r>
              <w:rPr>
                <w:rStyle w:val="HTML"/>
              </w:rPr>
              <w:t>algoClOrdId</w:t>
            </w:r>
            <w:r>
              <w:t xml:space="preserve"> when placing TP/SL order once the general order is filled completely.</w:t>
            </w:r>
          </w:p>
        </w:tc>
      </w:tr>
      <w:tr w:rsidR="00000000">
        <w:trPr>
          <w:divId w:val="175387555"/>
          <w:tblCellSpacing w:w="15" w:type="dxa"/>
        </w:trPr>
        <w:tc>
          <w:tcPr>
            <w:tcW w:w="0" w:type="auto"/>
            <w:vAlign w:val="center"/>
            <w:hideMark/>
          </w:tcPr>
          <w:p w:rsidR="00000000" w:rsidRDefault="00000000">
            <w:r>
              <w:t>&gt; newTpTriggerPx</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Take-profit trigger price. </w:t>
            </w:r>
            <w:r>
              <w:br/>
              <w:t>Either the take profit trigger price or order price is 0, it means that the take profit is deleted.</w:t>
            </w:r>
          </w:p>
        </w:tc>
      </w:tr>
      <w:tr w:rsidR="00000000">
        <w:trPr>
          <w:divId w:val="175387555"/>
          <w:tblCellSpacing w:w="15" w:type="dxa"/>
        </w:trPr>
        <w:tc>
          <w:tcPr>
            <w:tcW w:w="0" w:type="auto"/>
            <w:vAlign w:val="center"/>
            <w:hideMark/>
          </w:tcPr>
          <w:p w:rsidR="00000000" w:rsidRDefault="00000000">
            <w:r>
              <w:t>&gt; newTpOrdPx</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Take-profit order price</w:t>
            </w:r>
            <w:r>
              <w:br/>
              <w:t>If the price is -1, take-profit will be executed at the market price.</w:t>
            </w:r>
          </w:p>
        </w:tc>
      </w:tr>
      <w:tr w:rsidR="00000000">
        <w:trPr>
          <w:divId w:val="175387555"/>
          <w:tblCellSpacing w:w="15" w:type="dxa"/>
        </w:trPr>
        <w:tc>
          <w:tcPr>
            <w:tcW w:w="0" w:type="auto"/>
            <w:vAlign w:val="center"/>
            <w:hideMark/>
          </w:tcPr>
          <w:p w:rsidR="00000000" w:rsidRDefault="00000000">
            <w:r>
              <w:t>&gt; newTpOrdKind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TP order kind</w:t>
            </w:r>
            <w:r>
              <w:br/>
            </w:r>
            <w:r>
              <w:rPr>
                <w:rStyle w:val="HTML"/>
              </w:rPr>
              <w:t>condition</w:t>
            </w:r>
            <w:r>
              <w:br/>
            </w:r>
            <w:r>
              <w:rPr>
                <w:rStyle w:val="HTML"/>
              </w:rPr>
              <w:t>limit</w:t>
            </w:r>
          </w:p>
        </w:tc>
      </w:tr>
      <w:tr w:rsidR="00000000">
        <w:trPr>
          <w:divId w:val="175387555"/>
          <w:tblCellSpacing w:w="15" w:type="dxa"/>
        </w:trPr>
        <w:tc>
          <w:tcPr>
            <w:tcW w:w="0" w:type="auto"/>
            <w:vAlign w:val="center"/>
            <w:hideMark/>
          </w:tcPr>
          <w:p w:rsidR="00000000" w:rsidRDefault="00000000">
            <w:r>
              <w:t>&gt; newSlTriggerPx</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Stop-loss trigger price</w:t>
            </w:r>
            <w:r>
              <w:br/>
              <w:t>Either the stop loss trigger price or order price is 0, it means that the stop loss is deleted.</w:t>
            </w:r>
          </w:p>
        </w:tc>
      </w:tr>
      <w:tr w:rsidR="00000000">
        <w:trPr>
          <w:divId w:val="175387555"/>
          <w:tblCellSpacing w:w="15" w:type="dxa"/>
        </w:trPr>
        <w:tc>
          <w:tcPr>
            <w:tcW w:w="0" w:type="auto"/>
            <w:vAlign w:val="center"/>
            <w:hideMark/>
          </w:tcPr>
          <w:p w:rsidR="00000000" w:rsidRDefault="00000000">
            <w:r>
              <w:t>&gt; newSlOrdPx</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Stop-loss order price</w:t>
            </w:r>
            <w:r>
              <w:br/>
              <w:t>If the price is -1, stop-loss will be executed at the market price.</w:t>
            </w:r>
          </w:p>
        </w:tc>
      </w:tr>
      <w:tr w:rsidR="00000000">
        <w:trPr>
          <w:divId w:val="175387555"/>
          <w:tblCellSpacing w:w="15" w:type="dxa"/>
        </w:trPr>
        <w:tc>
          <w:tcPr>
            <w:tcW w:w="0" w:type="auto"/>
            <w:vAlign w:val="center"/>
            <w:hideMark/>
          </w:tcPr>
          <w:p w:rsidR="00000000" w:rsidRDefault="00000000">
            <w:r>
              <w:t>&gt; newTpTriggerPxType</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Take-profit trigger price type</w:t>
            </w:r>
            <w:r>
              <w:br/>
            </w:r>
            <w:r>
              <w:rPr>
                <w:rStyle w:val="HTML"/>
              </w:rPr>
              <w:t>last</w:t>
            </w:r>
            <w:r>
              <w:t xml:space="preserve">: last price </w:t>
            </w:r>
            <w:r>
              <w:br/>
            </w:r>
            <w:r>
              <w:rPr>
                <w:rStyle w:val="HTML"/>
              </w:rPr>
              <w:t>index</w:t>
            </w:r>
            <w:r>
              <w:t xml:space="preserve">: index price </w:t>
            </w:r>
            <w:r>
              <w:br/>
            </w:r>
            <w:r>
              <w:rPr>
                <w:rStyle w:val="HTML"/>
              </w:rPr>
              <w:t>mark</w:t>
            </w:r>
            <w:r>
              <w:t>: mark price</w:t>
            </w:r>
            <w:r>
              <w:br/>
              <w:t xml:space="preserve">Only applicable to </w:t>
            </w:r>
            <w:r>
              <w:rPr>
                <w:rStyle w:val="HTML"/>
              </w:rPr>
              <w:t>FUTURES</w:t>
            </w:r>
            <w:r>
              <w:t>/</w:t>
            </w:r>
            <w:r>
              <w:rPr>
                <w:rStyle w:val="HTML"/>
              </w:rPr>
              <w:t>SWAP</w:t>
            </w:r>
            <w:r>
              <w:br/>
              <w:t>If you want to add the take-profit, this parameter is required</w:t>
            </w:r>
          </w:p>
        </w:tc>
      </w:tr>
      <w:tr w:rsidR="00000000">
        <w:trPr>
          <w:divId w:val="175387555"/>
          <w:tblCellSpacing w:w="15" w:type="dxa"/>
        </w:trPr>
        <w:tc>
          <w:tcPr>
            <w:tcW w:w="0" w:type="auto"/>
            <w:vAlign w:val="center"/>
            <w:hideMark/>
          </w:tcPr>
          <w:p w:rsidR="00000000" w:rsidRDefault="00000000">
            <w:r>
              <w:t>&gt; newSlTriggerPxType</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Stop-loss trigger price type</w:t>
            </w:r>
            <w:r>
              <w:br/>
            </w:r>
            <w:r>
              <w:rPr>
                <w:rStyle w:val="HTML"/>
              </w:rPr>
              <w:t>last</w:t>
            </w:r>
            <w:r>
              <w:t xml:space="preserve">: last price </w:t>
            </w:r>
            <w:r>
              <w:br/>
            </w:r>
            <w:r>
              <w:rPr>
                <w:rStyle w:val="HTML"/>
              </w:rPr>
              <w:t>index</w:t>
            </w:r>
            <w:r>
              <w:t xml:space="preserve">: index price </w:t>
            </w:r>
            <w:r>
              <w:br/>
            </w:r>
            <w:r>
              <w:rPr>
                <w:rStyle w:val="HTML"/>
              </w:rPr>
              <w:t>mark</w:t>
            </w:r>
            <w:r>
              <w:t>: mark price</w:t>
            </w:r>
            <w:r>
              <w:br/>
              <w:t xml:space="preserve">Only applicable to </w:t>
            </w:r>
            <w:r>
              <w:rPr>
                <w:rStyle w:val="HTML"/>
              </w:rPr>
              <w:t>FUTURES</w:t>
            </w:r>
            <w:r>
              <w:t>/</w:t>
            </w:r>
            <w:r>
              <w:rPr>
                <w:rStyle w:val="HTML"/>
              </w:rPr>
              <w:t>SWAP</w:t>
            </w:r>
            <w:r>
              <w:br/>
              <w:t>If you want to add the stop-loss, this parameter is required</w:t>
            </w:r>
          </w:p>
        </w:tc>
      </w:tr>
      <w:tr w:rsidR="00000000">
        <w:trPr>
          <w:divId w:val="175387555"/>
          <w:tblCellSpacing w:w="15" w:type="dxa"/>
        </w:trPr>
        <w:tc>
          <w:tcPr>
            <w:tcW w:w="0" w:type="auto"/>
            <w:vAlign w:val="center"/>
            <w:hideMark/>
          </w:tcPr>
          <w:p w:rsidR="00000000" w:rsidRDefault="00000000">
            <w:r>
              <w:t>&gt; sz</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New size. Only applicable to TP order of split TPs, and it is required for TP order of split TPs</w:t>
            </w:r>
          </w:p>
        </w:tc>
      </w:tr>
      <w:tr w:rsidR="00000000">
        <w:trPr>
          <w:divId w:val="175387555"/>
          <w:tblCellSpacing w:w="15" w:type="dxa"/>
        </w:trPr>
        <w:tc>
          <w:tcPr>
            <w:tcW w:w="0" w:type="auto"/>
            <w:vAlign w:val="center"/>
            <w:hideMark/>
          </w:tcPr>
          <w:p w:rsidR="00000000" w:rsidRDefault="00000000">
            <w:r>
              <w:t>&gt; amendPxOnTriggerType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Whether to enable Cost-price SL. Only applicable to SL order of split TPs. </w:t>
            </w:r>
            <w:r>
              <w:br/>
            </w:r>
            <w:r>
              <w:rPr>
                <w:rStyle w:val="HTML"/>
              </w:rPr>
              <w:t>0</w:t>
            </w:r>
            <w:r>
              <w:t xml:space="preserve">: disable, the default value </w:t>
            </w:r>
            <w:r>
              <w:br/>
            </w:r>
            <w:r>
              <w:rPr>
                <w:rStyle w:val="HTML"/>
              </w:rPr>
              <w:t>1</w:t>
            </w:r>
            <w:r>
              <w:t>: Enable</w:t>
            </w:r>
          </w:p>
        </w:tc>
      </w:tr>
    </w:tbl>
    <w:p w:rsidR="00000000" w:rsidRDefault="00000000">
      <w:pPr>
        <w:pStyle w:val="a5"/>
        <w:divId w:val="284383982"/>
      </w:pPr>
      <w:r>
        <w:t>Response Example</w:t>
      </w:r>
    </w:p>
    <w:p w:rsidR="00000000" w:rsidRDefault="00000000">
      <w:pPr>
        <w:pStyle w:val="HTML0"/>
        <w:divId w:val="2076736264"/>
        <w:rPr>
          <w:rStyle w:val="w"/>
        </w:rPr>
      </w:pPr>
      <w:r>
        <w:rPr>
          <w:rStyle w:val="p"/>
        </w:rPr>
        <w:t>{</w:t>
      </w:r>
    </w:p>
    <w:p w:rsidR="00000000" w:rsidRDefault="00000000">
      <w:pPr>
        <w:pStyle w:val="HTML0"/>
        <w:divId w:val="2076736264"/>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2076736264"/>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2076736264"/>
        <w:rPr>
          <w:rStyle w:val="w"/>
        </w:rPr>
      </w:pPr>
      <w:r>
        <w:rPr>
          <w:rStyle w:val="w"/>
        </w:rPr>
        <w:t xml:space="preserve">    </w:t>
      </w:r>
      <w:r>
        <w:rPr>
          <w:rStyle w:val="nl"/>
        </w:rPr>
        <w:t>"data"</w:t>
      </w:r>
      <w:r>
        <w:rPr>
          <w:rStyle w:val="p"/>
        </w:rPr>
        <w:t>:[</w:t>
      </w:r>
    </w:p>
    <w:p w:rsidR="00000000" w:rsidRDefault="00000000">
      <w:pPr>
        <w:pStyle w:val="HTML0"/>
        <w:divId w:val="2076736264"/>
        <w:rPr>
          <w:rStyle w:val="w"/>
        </w:rPr>
      </w:pPr>
      <w:r>
        <w:rPr>
          <w:rStyle w:val="w"/>
        </w:rPr>
        <w:t xml:space="preserve">        </w:t>
      </w:r>
      <w:r>
        <w:rPr>
          <w:rStyle w:val="p"/>
        </w:rPr>
        <w:t>{</w:t>
      </w:r>
    </w:p>
    <w:p w:rsidR="00000000" w:rsidRDefault="00000000">
      <w:pPr>
        <w:pStyle w:val="HTML0"/>
        <w:divId w:val="2076736264"/>
        <w:rPr>
          <w:rStyle w:val="w"/>
        </w:rPr>
      </w:pPr>
      <w:r>
        <w:rPr>
          <w:rStyle w:val="w"/>
        </w:rPr>
        <w:t xml:space="preserve">         </w:t>
      </w:r>
      <w:r>
        <w:rPr>
          <w:rStyle w:val="nl"/>
        </w:rPr>
        <w:t>"clOrdId"</w:t>
      </w:r>
      <w:r>
        <w:rPr>
          <w:rStyle w:val="p"/>
        </w:rPr>
        <w:t>:</w:t>
      </w:r>
      <w:r>
        <w:rPr>
          <w:rStyle w:val="s2"/>
        </w:rPr>
        <w:t>""</w:t>
      </w:r>
      <w:r>
        <w:rPr>
          <w:rStyle w:val="p"/>
        </w:rPr>
        <w:t>,</w:t>
      </w:r>
    </w:p>
    <w:p w:rsidR="00000000" w:rsidRDefault="00000000">
      <w:pPr>
        <w:pStyle w:val="HTML0"/>
        <w:divId w:val="2076736264"/>
        <w:rPr>
          <w:rStyle w:val="w"/>
        </w:rPr>
      </w:pPr>
      <w:r>
        <w:rPr>
          <w:rStyle w:val="w"/>
        </w:rPr>
        <w:t xml:space="preserve">         </w:t>
      </w:r>
      <w:r>
        <w:rPr>
          <w:rStyle w:val="nl"/>
        </w:rPr>
        <w:t>"ordId"</w:t>
      </w:r>
      <w:r>
        <w:rPr>
          <w:rStyle w:val="p"/>
        </w:rPr>
        <w:t>:</w:t>
      </w:r>
      <w:r>
        <w:rPr>
          <w:rStyle w:val="s2"/>
        </w:rPr>
        <w:t>"12344"</w:t>
      </w:r>
      <w:r>
        <w:rPr>
          <w:rStyle w:val="p"/>
        </w:rPr>
        <w:t>,</w:t>
      </w:r>
    </w:p>
    <w:p w:rsidR="00000000" w:rsidRDefault="00000000">
      <w:pPr>
        <w:pStyle w:val="HTML0"/>
        <w:divId w:val="2076736264"/>
        <w:rPr>
          <w:rStyle w:val="w"/>
        </w:rPr>
      </w:pPr>
      <w:r>
        <w:rPr>
          <w:rStyle w:val="w"/>
        </w:rPr>
        <w:t xml:space="preserve">         </w:t>
      </w:r>
      <w:r>
        <w:rPr>
          <w:rStyle w:val="nl"/>
        </w:rPr>
        <w:t>"ts"</w:t>
      </w:r>
      <w:r>
        <w:rPr>
          <w:rStyle w:val="p"/>
        </w:rPr>
        <w:t>:</w:t>
      </w:r>
      <w:r>
        <w:rPr>
          <w:rStyle w:val="s2"/>
        </w:rPr>
        <w:t>"1695190491421"</w:t>
      </w:r>
      <w:r>
        <w:rPr>
          <w:rStyle w:val="p"/>
        </w:rPr>
        <w:t>,</w:t>
      </w:r>
    </w:p>
    <w:p w:rsidR="00000000" w:rsidRDefault="00000000">
      <w:pPr>
        <w:pStyle w:val="HTML0"/>
        <w:divId w:val="2076736264"/>
        <w:rPr>
          <w:rStyle w:val="w"/>
        </w:rPr>
      </w:pPr>
      <w:r>
        <w:rPr>
          <w:rStyle w:val="w"/>
        </w:rPr>
        <w:t xml:space="preserve">         </w:t>
      </w:r>
      <w:r>
        <w:rPr>
          <w:rStyle w:val="nl"/>
        </w:rPr>
        <w:t>"reqId"</w:t>
      </w:r>
      <w:r>
        <w:rPr>
          <w:rStyle w:val="p"/>
        </w:rPr>
        <w:t>:</w:t>
      </w:r>
      <w:r>
        <w:rPr>
          <w:rStyle w:val="s2"/>
        </w:rPr>
        <w:t>"b12344"</w:t>
      </w:r>
      <w:r>
        <w:rPr>
          <w:rStyle w:val="p"/>
        </w:rPr>
        <w:t>,</w:t>
      </w:r>
    </w:p>
    <w:p w:rsidR="00000000" w:rsidRDefault="00000000">
      <w:pPr>
        <w:pStyle w:val="HTML0"/>
        <w:divId w:val="2076736264"/>
        <w:rPr>
          <w:rStyle w:val="w"/>
        </w:rPr>
      </w:pPr>
      <w:r>
        <w:rPr>
          <w:rStyle w:val="w"/>
        </w:rPr>
        <w:t xml:space="preserve">         </w:t>
      </w:r>
      <w:r>
        <w:rPr>
          <w:rStyle w:val="nl"/>
        </w:rPr>
        <w:t>"sCode"</w:t>
      </w:r>
      <w:r>
        <w:rPr>
          <w:rStyle w:val="p"/>
        </w:rPr>
        <w:t>:</w:t>
      </w:r>
      <w:r>
        <w:rPr>
          <w:rStyle w:val="s2"/>
        </w:rPr>
        <w:t>"0"</w:t>
      </w:r>
      <w:r>
        <w:rPr>
          <w:rStyle w:val="p"/>
        </w:rPr>
        <w:t>,</w:t>
      </w:r>
    </w:p>
    <w:p w:rsidR="00000000" w:rsidRDefault="00000000">
      <w:pPr>
        <w:pStyle w:val="HTML0"/>
        <w:divId w:val="2076736264"/>
        <w:rPr>
          <w:rStyle w:val="w"/>
        </w:rPr>
      </w:pPr>
      <w:r>
        <w:rPr>
          <w:rStyle w:val="w"/>
        </w:rPr>
        <w:t xml:space="preserve">         </w:t>
      </w:r>
      <w:r>
        <w:rPr>
          <w:rStyle w:val="nl"/>
        </w:rPr>
        <w:t>"sMsg"</w:t>
      </w:r>
      <w:r>
        <w:rPr>
          <w:rStyle w:val="p"/>
        </w:rPr>
        <w:t>:</w:t>
      </w:r>
      <w:r>
        <w:rPr>
          <w:rStyle w:val="s2"/>
        </w:rPr>
        <w:t>""</w:t>
      </w:r>
    </w:p>
    <w:p w:rsidR="00000000" w:rsidRDefault="00000000">
      <w:pPr>
        <w:pStyle w:val="HTML0"/>
        <w:divId w:val="2076736264"/>
        <w:rPr>
          <w:rStyle w:val="w"/>
        </w:rPr>
      </w:pPr>
      <w:r>
        <w:rPr>
          <w:rStyle w:val="w"/>
        </w:rPr>
        <w:t xml:space="preserve">        </w:t>
      </w:r>
      <w:r>
        <w:rPr>
          <w:rStyle w:val="p"/>
        </w:rPr>
        <w:t>}</w:t>
      </w:r>
    </w:p>
    <w:p w:rsidR="00000000" w:rsidRDefault="00000000">
      <w:pPr>
        <w:pStyle w:val="HTML0"/>
        <w:divId w:val="2076736264"/>
        <w:rPr>
          <w:rStyle w:val="w"/>
        </w:rPr>
      </w:pPr>
      <w:r>
        <w:rPr>
          <w:rStyle w:val="w"/>
        </w:rPr>
        <w:t xml:space="preserve">    </w:t>
      </w:r>
      <w:r>
        <w:rPr>
          <w:rStyle w:val="p"/>
        </w:rPr>
        <w:t>],</w:t>
      </w:r>
    </w:p>
    <w:p w:rsidR="00000000" w:rsidRDefault="00000000">
      <w:pPr>
        <w:pStyle w:val="HTML0"/>
        <w:divId w:val="2076736264"/>
        <w:rPr>
          <w:rStyle w:val="w"/>
        </w:rPr>
      </w:pPr>
      <w:r>
        <w:rPr>
          <w:rStyle w:val="w"/>
        </w:rPr>
        <w:t xml:space="preserve">    </w:t>
      </w:r>
      <w:r>
        <w:rPr>
          <w:rStyle w:val="nl"/>
        </w:rPr>
        <w:t>"inTime"</w:t>
      </w:r>
      <w:r>
        <w:rPr>
          <w:rStyle w:val="p"/>
        </w:rPr>
        <w:t>:</w:t>
      </w:r>
      <w:r>
        <w:rPr>
          <w:rStyle w:val="w"/>
        </w:rPr>
        <w:t xml:space="preserve"> </w:t>
      </w:r>
      <w:r>
        <w:rPr>
          <w:rStyle w:val="s2"/>
        </w:rPr>
        <w:t>"1695190491421339"</w:t>
      </w:r>
      <w:r>
        <w:rPr>
          <w:rStyle w:val="p"/>
        </w:rPr>
        <w:t>,</w:t>
      </w:r>
    </w:p>
    <w:p w:rsidR="00000000" w:rsidRDefault="00000000">
      <w:pPr>
        <w:pStyle w:val="HTML0"/>
        <w:divId w:val="2076736264"/>
        <w:rPr>
          <w:rStyle w:val="w"/>
        </w:rPr>
      </w:pPr>
      <w:r>
        <w:rPr>
          <w:rStyle w:val="w"/>
        </w:rPr>
        <w:t xml:space="preserve">    </w:t>
      </w:r>
      <w:r>
        <w:rPr>
          <w:rStyle w:val="nl"/>
        </w:rPr>
        <w:t>"outTime"</w:t>
      </w:r>
      <w:r>
        <w:rPr>
          <w:rStyle w:val="p"/>
        </w:rPr>
        <w:t>:</w:t>
      </w:r>
      <w:r>
        <w:rPr>
          <w:rStyle w:val="w"/>
        </w:rPr>
        <w:t xml:space="preserve"> </w:t>
      </w:r>
      <w:r>
        <w:rPr>
          <w:rStyle w:val="s2"/>
        </w:rPr>
        <w:t>"1695190491423240"</w:t>
      </w:r>
    </w:p>
    <w:p w:rsidR="00000000" w:rsidRDefault="00000000">
      <w:pPr>
        <w:pStyle w:val="HTML0"/>
        <w:divId w:val="2076736264"/>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1213"/>
        <w:gridCol w:w="589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 xml:space="preserve">The result code, </w:t>
            </w:r>
            <w:r>
              <w:rPr>
                <w:rStyle w:val="HTML"/>
              </w:rPr>
              <w:t>0</w:t>
            </w:r>
            <w:r>
              <w:t xml:space="preserve"> means success</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The error message, empty if the code is 0</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 of objects</w:t>
            </w:r>
          </w:p>
        </w:tc>
        <w:tc>
          <w:tcPr>
            <w:tcW w:w="0" w:type="auto"/>
            <w:vAlign w:val="center"/>
            <w:hideMark/>
          </w:tcPr>
          <w:p w:rsidR="00000000" w:rsidRDefault="00000000">
            <w:r>
              <w:t>Array of objects contains the response results</w:t>
            </w:r>
          </w:p>
        </w:tc>
      </w:tr>
      <w:tr w:rsidR="00000000">
        <w:trPr>
          <w:divId w:val="175387555"/>
          <w:tblCellSpacing w:w="15" w:type="dxa"/>
        </w:trPr>
        <w:tc>
          <w:tcPr>
            <w:tcW w:w="0" w:type="auto"/>
            <w:vAlign w:val="center"/>
            <w:hideMark/>
          </w:tcPr>
          <w:p w:rsidR="00000000" w:rsidRDefault="00000000">
            <w:r>
              <w:t>&gt; ordId</w:t>
            </w:r>
          </w:p>
        </w:tc>
        <w:tc>
          <w:tcPr>
            <w:tcW w:w="0" w:type="auto"/>
            <w:vAlign w:val="center"/>
            <w:hideMark/>
          </w:tcPr>
          <w:p w:rsidR="00000000" w:rsidRDefault="00000000">
            <w:r>
              <w:t>String</w:t>
            </w:r>
          </w:p>
        </w:tc>
        <w:tc>
          <w:tcPr>
            <w:tcW w:w="0" w:type="auto"/>
            <w:vAlign w:val="center"/>
            <w:hideMark/>
          </w:tcPr>
          <w:p w:rsidR="00000000" w:rsidRDefault="00000000">
            <w:r>
              <w:t>Order ID</w:t>
            </w:r>
          </w:p>
        </w:tc>
      </w:tr>
      <w:tr w:rsidR="00000000">
        <w:trPr>
          <w:divId w:val="175387555"/>
          <w:tblCellSpacing w:w="15" w:type="dxa"/>
        </w:trPr>
        <w:tc>
          <w:tcPr>
            <w:tcW w:w="0" w:type="auto"/>
            <w:vAlign w:val="center"/>
            <w:hideMark/>
          </w:tcPr>
          <w:p w:rsidR="00000000" w:rsidRDefault="00000000">
            <w:r>
              <w:t>&gt; clOrdId</w:t>
            </w:r>
          </w:p>
        </w:tc>
        <w:tc>
          <w:tcPr>
            <w:tcW w:w="0" w:type="auto"/>
            <w:vAlign w:val="center"/>
            <w:hideMark/>
          </w:tcPr>
          <w:p w:rsidR="00000000" w:rsidRDefault="00000000">
            <w:r>
              <w:t>String</w:t>
            </w:r>
          </w:p>
        </w:tc>
        <w:tc>
          <w:tcPr>
            <w:tcW w:w="0" w:type="auto"/>
            <w:vAlign w:val="center"/>
            <w:hideMark/>
          </w:tcPr>
          <w:p w:rsidR="00000000" w:rsidRDefault="00000000">
            <w:r>
              <w:t>Client Order ID as assigned by the client</w:t>
            </w:r>
          </w:p>
        </w:tc>
      </w:tr>
      <w:tr w:rsidR="00000000">
        <w:trPr>
          <w:divId w:val="175387555"/>
          <w:tblCellSpacing w:w="15" w:type="dxa"/>
        </w:trPr>
        <w:tc>
          <w:tcPr>
            <w:tcW w:w="0" w:type="auto"/>
            <w:vAlign w:val="center"/>
            <w:hideMark/>
          </w:tcPr>
          <w:p w:rsidR="00000000" w:rsidRDefault="00000000">
            <w:r>
              <w:t>&gt; ts</w:t>
            </w:r>
          </w:p>
        </w:tc>
        <w:tc>
          <w:tcPr>
            <w:tcW w:w="0" w:type="auto"/>
            <w:vAlign w:val="center"/>
            <w:hideMark/>
          </w:tcPr>
          <w:p w:rsidR="00000000" w:rsidRDefault="00000000">
            <w:r>
              <w:t>String</w:t>
            </w:r>
          </w:p>
        </w:tc>
        <w:tc>
          <w:tcPr>
            <w:tcW w:w="0" w:type="auto"/>
            <w:vAlign w:val="center"/>
            <w:hideMark/>
          </w:tcPr>
          <w:p w:rsidR="00000000" w:rsidRDefault="00000000">
            <w:r>
              <w:t xml:space="preserve">Timestamp when the order request processing is finished by our system,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&gt; reqId</w:t>
            </w:r>
          </w:p>
        </w:tc>
        <w:tc>
          <w:tcPr>
            <w:tcW w:w="0" w:type="auto"/>
            <w:vAlign w:val="center"/>
            <w:hideMark/>
          </w:tcPr>
          <w:p w:rsidR="00000000" w:rsidRDefault="00000000">
            <w:r>
              <w:t>String</w:t>
            </w:r>
          </w:p>
        </w:tc>
        <w:tc>
          <w:tcPr>
            <w:tcW w:w="0" w:type="auto"/>
            <w:vAlign w:val="center"/>
            <w:hideMark/>
          </w:tcPr>
          <w:p w:rsidR="00000000" w:rsidRDefault="00000000">
            <w:r>
              <w:t>Client Request ID as assigned by the client for order amendment.</w:t>
            </w:r>
          </w:p>
        </w:tc>
      </w:tr>
      <w:tr w:rsidR="00000000">
        <w:trPr>
          <w:divId w:val="175387555"/>
          <w:tblCellSpacing w:w="15" w:type="dxa"/>
        </w:trPr>
        <w:tc>
          <w:tcPr>
            <w:tcW w:w="0" w:type="auto"/>
            <w:vAlign w:val="center"/>
            <w:hideMark/>
          </w:tcPr>
          <w:p w:rsidR="00000000" w:rsidRDefault="00000000">
            <w:r>
              <w:t>&gt; sCode</w:t>
            </w:r>
          </w:p>
        </w:tc>
        <w:tc>
          <w:tcPr>
            <w:tcW w:w="0" w:type="auto"/>
            <w:vAlign w:val="center"/>
            <w:hideMark/>
          </w:tcPr>
          <w:p w:rsidR="00000000" w:rsidRDefault="00000000">
            <w:r>
              <w:t>String</w:t>
            </w:r>
          </w:p>
        </w:tc>
        <w:tc>
          <w:tcPr>
            <w:tcW w:w="0" w:type="auto"/>
            <w:vAlign w:val="center"/>
            <w:hideMark/>
          </w:tcPr>
          <w:p w:rsidR="00000000" w:rsidRDefault="00000000">
            <w:r>
              <w:t xml:space="preserve">The code of the event execution result, </w:t>
            </w:r>
            <w:r>
              <w:rPr>
                <w:rStyle w:val="HTML"/>
              </w:rPr>
              <w:t>0</w:t>
            </w:r>
            <w:r>
              <w:t xml:space="preserve"> means success.</w:t>
            </w:r>
          </w:p>
        </w:tc>
      </w:tr>
      <w:tr w:rsidR="00000000">
        <w:trPr>
          <w:divId w:val="175387555"/>
          <w:tblCellSpacing w:w="15" w:type="dxa"/>
        </w:trPr>
        <w:tc>
          <w:tcPr>
            <w:tcW w:w="0" w:type="auto"/>
            <w:vAlign w:val="center"/>
            <w:hideMark/>
          </w:tcPr>
          <w:p w:rsidR="00000000" w:rsidRDefault="00000000">
            <w:r>
              <w:t>&gt; sMsg</w:t>
            </w:r>
          </w:p>
        </w:tc>
        <w:tc>
          <w:tcPr>
            <w:tcW w:w="0" w:type="auto"/>
            <w:vAlign w:val="center"/>
            <w:hideMark/>
          </w:tcPr>
          <w:p w:rsidR="00000000" w:rsidRDefault="00000000">
            <w:r>
              <w:t>String</w:t>
            </w:r>
          </w:p>
        </w:tc>
        <w:tc>
          <w:tcPr>
            <w:tcW w:w="0" w:type="auto"/>
            <w:vAlign w:val="center"/>
            <w:hideMark/>
          </w:tcPr>
          <w:p w:rsidR="00000000" w:rsidRDefault="00000000">
            <w:r>
              <w:t>Rejection message if the request is unsuccessful.</w:t>
            </w:r>
          </w:p>
        </w:tc>
      </w:tr>
      <w:tr w:rsidR="00000000">
        <w:trPr>
          <w:divId w:val="175387555"/>
          <w:tblCellSpacing w:w="15" w:type="dxa"/>
        </w:trPr>
        <w:tc>
          <w:tcPr>
            <w:tcW w:w="0" w:type="auto"/>
            <w:vAlign w:val="center"/>
            <w:hideMark/>
          </w:tcPr>
          <w:p w:rsidR="00000000" w:rsidRDefault="00000000">
            <w:r>
              <w:t>inTime</w:t>
            </w:r>
          </w:p>
        </w:tc>
        <w:tc>
          <w:tcPr>
            <w:tcW w:w="0" w:type="auto"/>
            <w:vAlign w:val="center"/>
            <w:hideMark/>
          </w:tcPr>
          <w:p w:rsidR="00000000" w:rsidRDefault="00000000">
            <w:r>
              <w:t>String</w:t>
            </w:r>
          </w:p>
        </w:tc>
        <w:tc>
          <w:tcPr>
            <w:tcW w:w="0" w:type="auto"/>
            <w:vAlign w:val="center"/>
            <w:hideMark/>
          </w:tcPr>
          <w:p w:rsidR="00000000" w:rsidRDefault="00000000">
            <w:r>
              <w:t xml:space="preserve">Timestamp at REST gateway when the request is received, Unix timestamp format in microseconds, e.g. </w:t>
            </w:r>
            <w:r>
              <w:rPr>
                <w:rStyle w:val="HTML"/>
              </w:rPr>
              <w:t>1597026383085123</w:t>
            </w:r>
            <w:r>
              <w:t xml:space="preserve"> </w:t>
            </w:r>
            <w:r>
              <w:br/>
              <w:t>The time is recorded after authentication.</w:t>
            </w:r>
          </w:p>
        </w:tc>
      </w:tr>
      <w:tr w:rsidR="00000000">
        <w:trPr>
          <w:divId w:val="175387555"/>
          <w:tblCellSpacing w:w="15" w:type="dxa"/>
        </w:trPr>
        <w:tc>
          <w:tcPr>
            <w:tcW w:w="0" w:type="auto"/>
            <w:vAlign w:val="center"/>
            <w:hideMark/>
          </w:tcPr>
          <w:p w:rsidR="00000000" w:rsidRDefault="00000000">
            <w:r>
              <w:t>outTime</w:t>
            </w:r>
          </w:p>
        </w:tc>
        <w:tc>
          <w:tcPr>
            <w:tcW w:w="0" w:type="auto"/>
            <w:vAlign w:val="center"/>
            <w:hideMark/>
          </w:tcPr>
          <w:p w:rsidR="00000000" w:rsidRDefault="00000000">
            <w:r>
              <w:t>String</w:t>
            </w:r>
          </w:p>
        </w:tc>
        <w:tc>
          <w:tcPr>
            <w:tcW w:w="0" w:type="auto"/>
            <w:vAlign w:val="center"/>
            <w:hideMark/>
          </w:tcPr>
          <w:p w:rsidR="00000000" w:rsidRDefault="00000000">
            <w:r>
              <w:t xml:space="preserve">Timestamp at REST gateway when the response is sent, Unix timestamp format in microseconds, e.g. </w:t>
            </w:r>
            <w:r>
              <w:rPr>
                <w:rStyle w:val="HTML"/>
              </w:rPr>
              <w:t>1597026383085123</w:t>
            </w:r>
          </w:p>
        </w:tc>
      </w:tr>
    </w:tbl>
    <w:p w:rsidR="00000000" w:rsidRDefault="00000000">
      <w:pPr>
        <w:divId w:val="175387555"/>
      </w:pPr>
      <w:r>
        <w:t xml:space="preserve">newSz </w:t>
      </w:r>
      <w:r>
        <w:br/>
        <w:t xml:space="preserve">If the new quantity of the order is less than or equal to the filled quantity when you are amending a partially-filled order, the order status will be changed to filled. The amend order returns sCode equal to 0. It is not strictly considered that the order has been amended. It only means that your amend order request has been accepted by the system server. The result of the amend is subject to the status pushed by the order channel or the order status query </w:t>
      </w:r>
    </w:p>
    <w:p w:rsidR="00000000" w:rsidRDefault="00000000">
      <w:pPr>
        <w:pStyle w:val="3"/>
        <w:divId w:val="175387555"/>
      </w:pPr>
      <w:r>
        <w:t>POST / Amend multiple orders</w:t>
      </w:r>
    </w:p>
    <w:p w:rsidR="00000000" w:rsidRDefault="00000000">
      <w:pPr>
        <w:pStyle w:val="a5"/>
        <w:divId w:val="175387555"/>
      </w:pPr>
      <w:r>
        <w:t>Amend incomplete orders in batches. Maximum 20 orders can be amended per request. Request parameters should be passed in the form of an array.</w:t>
      </w:r>
    </w:p>
    <w:p w:rsidR="00000000" w:rsidRDefault="00000000">
      <w:pPr>
        <w:pStyle w:val="4"/>
        <w:divId w:val="175387555"/>
      </w:pPr>
      <w:r>
        <w:t>Rate Limit: 300 orders per 2 seconds</w:t>
      </w:r>
    </w:p>
    <w:p w:rsidR="00000000" w:rsidRDefault="00000000">
      <w:pPr>
        <w:pStyle w:val="4"/>
        <w:divId w:val="175387555"/>
      </w:pPr>
      <w:r>
        <w:t>Rate Limit of lead instruments for Copy Trading: 4 orders per 2 seconds</w:t>
      </w:r>
    </w:p>
    <w:p w:rsidR="00000000" w:rsidRDefault="00000000">
      <w:pPr>
        <w:pStyle w:val="4"/>
        <w:divId w:val="175387555"/>
      </w:pPr>
      <w:r>
        <w:t>Rate limit rule (except Options): UserID + Instrument ID</w:t>
      </w:r>
    </w:p>
    <w:p w:rsidR="00000000" w:rsidRDefault="00000000">
      <w:pPr>
        <w:pStyle w:val="4"/>
        <w:divId w:val="175387555"/>
      </w:pPr>
      <w:r>
        <w:t>Rate limit rule (Options only): UserID + Instrument Family</w:t>
      </w:r>
    </w:p>
    <w:p w:rsidR="00000000" w:rsidRDefault="00000000">
      <w:pPr>
        <w:pStyle w:val="a5"/>
        <w:divId w:val="175387555"/>
      </w:pPr>
      <w:r>
        <w:t xml:space="preserve">Rate limit of this endpoint will also be affected by the rules </w:t>
      </w:r>
      <w:hyperlink r:id="rId600" w:anchor="overview-rate-limits-sub-account-rate-limit" w:history="1">
        <w:r>
          <w:rPr>
            <w:rStyle w:val="a3"/>
          </w:rPr>
          <w:t>Sub-account rate limit</w:t>
        </w:r>
      </w:hyperlink>
      <w:r>
        <w:t xml:space="preserve"> and </w:t>
      </w:r>
      <w:hyperlink r:id="rId601" w:anchor="overview-rate-limits-fill-ratio-based-sub-account-rate-limit" w:history="1">
        <w:r>
          <w:rPr>
            <w:rStyle w:val="a3"/>
          </w:rPr>
          <w:t>Fill ratio based sub-account rate limit</w:t>
        </w:r>
      </w:hyperlink>
      <w:r>
        <w:t>.</w:t>
      </w:r>
    </w:p>
    <w:p w:rsidR="00000000" w:rsidRDefault="00000000">
      <w:pPr>
        <w:divId w:val="175387555"/>
      </w:pPr>
      <w:r>
        <w:t xml:space="preserve">Unlike other endpoints, the rate limit of this endpoint is determined by the number of orders. If there is only one order in the request, it will consume the rate limit of `Amend order`. </w:t>
      </w:r>
    </w:p>
    <w:p w:rsidR="00000000" w:rsidRDefault="00000000">
      <w:pPr>
        <w:pStyle w:val="4"/>
        <w:divId w:val="175387555"/>
      </w:pPr>
      <w:r>
        <w:t>HTTP Request</w:t>
      </w:r>
    </w:p>
    <w:p w:rsidR="00000000" w:rsidRDefault="00000000">
      <w:pPr>
        <w:pStyle w:val="a5"/>
        <w:divId w:val="175387555"/>
      </w:pPr>
      <w:r>
        <w:rPr>
          <w:rStyle w:val="HTML"/>
        </w:rPr>
        <w:t>POST /api/v5/trade/amend-batch-orders</w:t>
      </w:r>
    </w:p>
    <w:p w:rsidR="00000000" w:rsidRDefault="00000000">
      <w:pPr>
        <w:pStyle w:val="a5"/>
        <w:divId w:val="460272463"/>
      </w:pPr>
      <w:r>
        <w:t>Request Example</w:t>
      </w:r>
    </w:p>
    <w:p w:rsidR="00000000" w:rsidRDefault="00000000">
      <w:pPr>
        <w:pStyle w:val="HTML0"/>
        <w:divId w:val="115686165"/>
        <w:rPr>
          <w:rStyle w:val="HTML"/>
        </w:rPr>
      </w:pPr>
      <w:r>
        <w:rPr>
          <w:rStyle w:val="HTML"/>
        </w:rPr>
        <w:t>POST /api/v5/trade/amend-batch-orders</w:t>
      </w:r>
    </w:p>
    <w:p w:rsidR="00000000" w:rsidRDefault="00000000">
      <w:pPr>
        <w:pStyle w:val="HTML0"/>
        <w:divId w:val="115686165"/>
        <w:rPr>
          <w:rStyle w:val="HTML"/>
        </w:rPr>
      </w:pPr>
      <w:r>
        <w:rPr>
          <w:rStyle w:val="HTML"/>
        </w:rPr>
        <w:t>body</w:t>
      </w:r>
    </w:p>
    <w:p w:rsidR="00000000" w:rsidRDefault="00000000">
      <w:pPr>
        <w:pStyle w:val="HTML0"/>
        <w:divId w:val="115686165"/>
        <w:rPr>
          <w:rStyle w:val="HTML"/>
        </w:rPr>
      </w:pPr>
      <w:r>
        <w:rPr>
          <w:rStyle w:val="o"/>
        </w:rPr>
        <w:t>[</w:t>
      </w:r>
    </w:p>
    <w:p w:rsidR="00000000" w:rsidRDefault="00000000">
      <w:pPr>
        <w:pStyle w:val="HTML0"/>
        <w:divId w:val="115686165"/>
        <w:rPr>
          <w:rStyle w:val="HTML"/>
        </w:rPr>
      </w:pPr>
      <w:r>
        <w:rPr>
          <w:rStyle w:val="HTML"/>
        </w:rPr>
        <w:t xml:space="preserve">    </w:t>
      </w:r>
      <w:r>
        <w:rPr>
          <w:rStyle w:val="o"/>
        </w:rPr>
        <w:t>{</w:t>
      </w:r>
    </w:p>
    <w:p w:rsidR="00000000" w:rsidRDefault="00000000">
      <w:pPr>
        <w:pStyle w:val="HTML0"/>
        <w:divId w:val="115686165"/>
        <w:rPr>
          <w:rStyle w:val="HTML"/>
        </w:rPr>
      </w:pPr>
      <w:r>
        <w:rPr>
          <w:rStyle w:val="HTML"/>
        </w:rPr>
        <w:t xml:space="preserve">        </w:t>
      </w:r>
      <w:r>
        <w:rPr>
          <w:rStyle w:val="s2"/>
        </w:rPr>
        <w:t>"ordId"</w:t>
      </w:r>
      <w:r>
        <w:rPr>
          <w:rStyle w:val="HTML"/>
        </w:rPr>
        <w:t>:</w:t>
      </w:r>
      <w:r>
        <w:rPr>
          <w:rStyle w:val="s2"/>
        </w:rPr>
        <w:t>"590909308792049444"</w:t>
      </w:r>
      <w:r>
        <w:rPr>
          <w:rStyle w:val="HTML"/>
        </w:rPr>
        <w:t>,</w:t>
      </w:r>
    </w:p>
    <w:p w:rsidR="00000000" w:rsidRDefault="00000000">
      <w:pPr>
        <w:pStyle w:val="HTML0"/>
        <w:divId w:val="115686165"/>
        <w:rPr>
          <w:rStyle w:val="HTML"/>
        </w:rPr>
      </w:pPr>
      <w:r>
        <w:rPr>
          <w:rStyle w:val="HTML"/>
        </w:rPr>
        <w:t xml:space="preserve">        </w:t>
      </w:r>
      <w:r>
        <w:rPr>
          <w:rStyle w:val="s2"/>
        </w:rPr>
        <w:t>"newSz"</w:t>
      </w:r>
      <w:r>
        <w:rPr>
          <w:rStyle w:val="HTML"/>
        </w:rPr>
        <w:t>:</w:t>
      </w:r>
      <w:r>
        <w:rPr>
          <w:rStyle w:val="s2"/>
        </w:rPr>
        <w:t>"2"</w:t>
      </w:r>
      <w:r>
        <w:rPr>
          <w:rStyle w:val="HTML"/>
        </w:rPr>
        <w:t>,</w:t>
      </w:r>
    </w:p>
    <w:p w:rsidR="00000000" w:rsidRDefault="00000000">
      <w:pPr>
        <w:pStyle w:val="HTML0"/>
        <w:divId w:val="115686165"/>
        <w:rPr>
          <w:rStyle w:val="HTML"/>
        </w:rPr>
      </w:pPr>
      <w:r>
        <w:rPr>
          <w:rStyle w:val="HTML"/>
        </w:rPr>
        <w:t xml:space="preserve">        </w:t>
      </w:r>
      <w:r>
        <w:rPr>
          <w:rStyle w:val="s2"/>
        </w:rPr>
        <w:t>"instId"</w:t>
      </w:r>
      <w:r>
        <w:rPr>
          <w:rStyle w:val="HTML"/>
        </w:rPr>
        <w:t>:</w:t>
      </w:r>
      <w:r>
        <w:rPr>
          <w:rStyle w:val="s2"/>
        </w:rPr>
        <w:t>"BTC-USDT"</w:t>
      </w:r>
    </w:p>
    <w:p w:rsidR="00000000" w:rsidRDefault="00000000">
      <w:pPr>
        <w:pStyle w:val="HTML0"/>
        <w:divId w:val="115686165"/>
        <w:rPr>
          <w:rStyle w:val="HTML"/>
        </w:rPr>
      </w:pPr>
      <w:r>
        <w:rPr>
          <w:rStyle w:val="HTML"/>
        </w:rPr>
        <w:t xml:space="preserve">    </w:t>
      </w:r>
      <w:r>
        <w:rPr>
          <w:rStyle w:val="o"/>
        </w:rPr>
        <w:t>}</w:t>
      </w:r>
      <w:r>
        <w:rPr>
          <w:rStyle w:val="HTML"/>
        </w:rPr>
        <w:t>,</w:t>
      </w:r>
    </w:p>
    <w:p w:rsidR="00000000" w:rsidRDefault="00000000">
      <w:pPr>
        <w:pStyle w:val="HTML0"/>
        <w:divId w:val="115686165"/>
        <w:rPr>
          <w:rStyle w:val="HTML"/>
        </w:rPr>
      </w:pPr>
      <w:r>
        <w:rPr>
          <w:rStyle w:val="HTML"/>
        </w:rPr>
        <w:t xml:space="preserve">    </w:t>
      </w:r>
      <w:r>
        <w:rPr>
          <w:rStyle w:val="o"/>
        </w:rPr>
        <w:t>{</w:t>
      </w:r>
    </w:p>
    <w:p w:rsidR="00000000" w:rsidRDefault="00000000">
      <w:pPr>
        <w:pStyle w:val="HTML0"/>
        <w:divId w:val="115686165"/>
        <w:rPr>
          <w:rStyle w:val="HTML"/>
        </w:rPr>
      </w:pPr>
      <w:r>
        <w:rPr>
          <w:rStyle w:val="HTML"/>
        </w:rPr>
        <w:t xml:space="preserve">        </w:t>
      </w:r>
      <w:r>
        <w:rPr>
          <w:rStyle w:val="s2"/>
        </w:rPr>
        <w:t>"ordId"</w:t>
      </w:r>
      <w:r>
        <w:rPr>
          <w:rStyle w:val="HTML"/>
        </w:rPr>
        <w:t>:</w:t>
      </w:r>
      <w:r>
        <w:rPr>
          <w:rStyle w:val="s2"/>
        </w:rPr>
        <w:t>"590909308792049555"</w:t>
      </w:r>
      <w:r>
        <w:rPr>
          <w:rStyle w:val="HTML"/>
        </w:rPr>
        <w:t>,</w:t>
      </w:r>
    </w:p>
    <w:p w:rsidR="00000000" w:rsidRDefault="00000000">
      <w:pPr>
        <w:pStyle w:val="HTML0"/>
        <w:divId w:val="115686165"/>
        <w:rPr>
          <w:rStyle w:val="HTML"/>
        </w:rPr>
      </w:pPr>
      <w:r>
        <w:rPr>
          <w:rStyle w:val="HTML"/>
        </w:rPr>
        <w:t xml:space="preserve">        </w:t>
      </w:r>
      <w:r>
        <w:rPr>
          <w:rStyle w:val="s2"/>
        </w:rPr>
        <w:t>"newSz"</w:t>
      </w:r>
      <w:r>
        <w:rPr>
          <w:rStyle w:val="HTML"/>
        </w:rPr>
        <w:t>:</w:t>
      </w:r>
      <w:r>
        <w:rPr>
          <w:rStyle w:val="s2"/>
        </w:rPr>
        <w:t>"2"</w:t>
      </w:r>
      <w:r>
        <w:rPr>
          <w:rStyle w:val="HTML"/>
        </w:rPr>
        <w:t>,</w:t>
      </w:r>
    </w:p>
    <w:p w:rsidR="00000000" w:rsidRDefault="00000000">
      <w:pPr>
        <w:pStyle w:val="HTML0"/>
        <w:divId w:val="115686165"/>
        <w:rPr>
          <w:rStyle w:val="HTML"/>
        </w:rPr>
      </w:pPr>
      <w:r>
        <w:rPr>
          <w:rStyle w:val="HTML"/>
        </w:rPr>
        <w:t xml:space="preserve">        </w:t>
      </w:r>
      <w:r>
        <w:rPr>
          <w:rStyle w:val="s2"/>
        </w:rPr>
        <w:t>"instId"</w:t>
      </w:r>
      <w:r>
        <w:rPr>
          <w:rStyle w:val="HTML"/>
        </w:rPr>
        <w:t>:</w:t>
      </w:r>
      <w:r>
        <w:rPr>
          <w:rStyle w:val="s2"/>
        </w:rPr>
        <w:t>"BTC-USDT"</w:t>
      </w:r>
    </w:p>
    <w:p w:rsidR="00000000" w:rsidRDefault="00000000">
      <w:pPr>
        <w:pStyle w:val="HTML0"/>
        <w:divId w:val="115686165"/>
        <w:rPr>
          <w:rStyle w:val="HTML"/>
        </w:rPr>
      </w:pPr>
      <w:r>
        <w:rPr>
          <w:rStyle w:val="HTML"/>
        </w:rPr>
        <w:t xml:space="preserve">    </w:t>
      </w:r>
      <w:r>
        <w:rPr>
          <w:rStyle w:val="o"/>
        </w:rPr>
        <w:t>}</w:t>
      </w:r>
    </w:p>
    <w:p w:rsidR="00000000" w:rsidRDefault="00000000">
      <w:pPr>
        <w:pStyle w:val="HTML0"/>
        <w:divId w:val="115686165"/>
        <w:rPr>
          <w:rStyle w:val="HTML"/>
        </w:rPr>
      </w:pPr>
      <w:r>
        <w:rPr>
          <w:rStyle w:val="o"/>
        </w:rPr>
        <w:t>]</w:t>
      </w:r>
    </w:p>
    <w:p w:rsidR="00000000" w:rsidRDefault="00000000">
      <w:pPr>
        <w:pStyle w:val="HTML0"/>
        <w:divId w:val="997003325"/>
        <w:rPr>
          <w:rStyle w:val="HTML"/>
          <w:vanish/>
        </w:rPr>
      </w:pPr>
      <w:r>
        <w:rPr>
          <w:rStyle w:val="kn"/>
          <w:vanish/>
        </w:rPr>
        <w:t>import</w:t>
      </w:r>
      <w:r>
        <w:rPr>
          <w:rStyle w:val="HTML"/>
          <w:vanish/>
        </w:rPr>
        <w:t xml:space="preserve"> </w:t>
      </w:r>
      <w:r>
        <w:rPr>
          <w:rStyle w:val="nn"/>
          <w:vanish/>
        </w:rPr>
        <w:t>okx.Trade</w:t>
      </w:r>
      <w:r>
        <w:rPr>
          <w:rStyle w:val="HTML"/>
          <w:vanish/>
        </w:rPr>
        <w:t xml:space="preserve"> </w:t>
      </w:r>
      <w:r>
        <w:rPr>
          <w:rStyle w:val="k"/>
          <w:vanish/>
        </w:rPr>
        <w:t>as</w:t>
      </w:r>
      <w:r>
        <w:rPr>
          <w:rStyle w:val="HTML"/>
          <w:vanish/>
        </w:rPr>
        <w:t xml:space="preserve"> </w:t>
      </w:r>
      <w:r>
        <w:rPr>
          <w:rStyle w:val="n"/>
          <w:vanish/>
        </w:rPr>
        <w:t>Trade</w:t>
      </w:r>
    </w:p>
    <w:p w:rsidR="00000000" w:rsidRDefault="00000000">
      <w:pPr>
        <w:pStyle w:val="HTML0"/>
        <w:divId w:val="997003325"/>
        <w:rPr>
          <w:rStyle w:val="HTML"/>
          <w:vanish/>
        </w:rPr>
      </w:pPr>
    </w:p>
    <w:p w:rsidR="00000000" w:rsidRDefault="00000000">
      <w:pPr>
        <w:pStyle w:val="HTML0"/>
        <w:divId w:val="997003325"/>
        <w:rPr>
          <w:rStyle w:val="c1"/>
          <w:vanish/>
        </w:rPr>
      </w:pPr>
      <w:r>
        <w:rPr>
          <w:rStyle w:val="c1"/>
          <w:vanish/>
        </w:rPr>
        <w:t># API initialization</w:t>
      </w:r>
    </w:p>
    <w:p w:rsidR="00000000" w:rsidRDefault="00000000">
      <w:pPr>
        <w:pStyle w:val="HTML0"/>
        <w:divId w:val="997003325"/>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997003325"/>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997003325"/>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997003325"/>
        <w:rPr>
          <w:rStyle w:val="HTML"/>
          <w:vanish/>
        </w:rPr>
      </w:pPr>
    </w:p>
    <w:p w:rsidR="00000000" w:rsidRDefault="00000000">
      <w:pPr>
        <w:pStyle w:val="HTML0"/>
        <w:divId w:val="997003325"/>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 0, Demo trading: 1</w:t>
      </w:r>
    </w:p>
    <w:p w:rsidR="00000000" w:rsidRDefault="00000000">
      <w:pPr>
        <w:pStyle w:val="HTML0"/>
        <w:divId w:val="997003325"/>
        <w:rPr>
          <w:rStyle w:val="HTML"/>
          <w:vanish/>
        </w:rPr>
      </w:pPr>
    </w:p>
    <w:p w:rsidR="00000000" w:rsidRDefault="00000000">
      <w:pPr>
        <w:pStyle w:val="HTML0"/>
        <w:divId w:val="997003325"/>
        <w:rPr>
          <w:rStyle w:val="HTML"/>
          <w:vanish/>
        </w:rPr>
      </w:pPr>
      <w:r>
        <w:rPr>
          <w:rStyle w:val="n"/>
          <w:vanish/>
        </w:rPr>
        <w:t>tradeAPI</w:t>
      </w:r>
      <w:r>
        <w:rPr>
          <w:rStyle w:val="HTML"/>
          <w:vanish/>
        </w:rPr>
        <w:t xml:space="preserve"> </w:t>
      </w:r>
      <w:r>
        <w:rPr>
          <w:rStyle w:val="o"/>
          <w:vanish/>
        </w:rPr>
        <w:t>=</w:t>
      </w:r>
      <w:r>
        <w:rPr>
          <w:rStyle w:val="HTML"/>
          <w:vanish/>
        </w:rPr>
        <w:t xml:space="preserve"> </w:t>
      </w:r>
      <w:r>
        <w:rPr>
          <w:rStyle w:val="n"/>
          <w:vanish/>
        </w:rPr>
        <w:t>Trade</w:t>
      </w:r>
      <w:r>
        <w:rPr>
          <w:rStyle w:val="p"/>
          <w:vanish/>
        </w:rPr>
        <w:t>.</w:t>
      </w:r>
      <w:r>
        <w:rPr>
          <w:rStyle w:val="n"/>
          <w:vanish/>
        </w:rPr>
        <w:t>TradeAPI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997003325"/>
        <w:rPr>
          <w:rStyle w:val="HTML"/>
          <w:vanish/>
        </w:rPr>
      </w:pPr>
    </w:p>
    <w:p w:rsidR="00000000" w:rsidRDefault="00000000">
      <w:pPr>
        <w:pStyle w:val="HTML0"/>
        <w:divId w:val="997003325"/>
        <w:rPr>
          <w:rStyle w:val="c1"/>
          <w:vanish/>
        </w:rPr>
      </w:pPr>
      <w:r>
        <w:rPr>
          <w:rStyle w:val="c1"/>
          <w:vanish/>
        </w:rPr>
        <w:t># Amend incomplete orders in batches by ordId</w:t>
      </w:r>
    </w:p>
    <w:p w:rsidR="00000000" w:rsidRDefault="00000000">
      <w:pPr>
        <w:pStyle w:val="HTML0"/>
        <w:divId w:val="997003325"/>
        <w:rPr>
          <w:rStyle w:val="HTML"/>
          <w:vanish/>
        </w:rPr>
      </w:pPr>
      <w:r>
        <w:rPr>
          <w:rStyle w:val="n"/>
          <w:vanish/>
        </w:rPr>
        <w:t>amend_orders_with_orderId</w:t>
      </w:r>
      <w:r>
        <w:rPr>
          <w:rStyle w:val="HTML"/>
          <w:vanish/>
        </w:rPr>
        <w:t xml:space="preserve"> </w:t>
      </w:r>
      <w:r>
        <w:rPr>
          <w:rStyle w:val="o"/>
          <w:vanish/>
        </w:rPr>
        <w:t>=</w:t>
      </w:r>
      <w:r>
        <w:rPr>
          <w:rStyle w:val="HTML"/>
          <w:vanish/>
        </w:rPr>
        <w:t xml:space="preserve"> </w:t>
      </w:r>
      <w:r>
        <w:rPr>
          <w:rStyle w:val="p"/>
          <w:vanish/>
        </w:rPr>
        <w:t>[</w:t>
      </w:r>
    </w:p>
    <w:p w:rsidR="00000000" w:rsidRDefault="00000000">
      <w:pPr>
        <w:pStyle w:val="HTML0"/>
        <w:divId w:val="997003325"/>
        <w:rPr>
          <w:rStyle w:val="HTML"/>
          <w:vanish/>
        </w:rPr>
      </w:pPr>
      <w:r>
        <w:rPr>
          <w:rStyle w:val="HTML"/>
          <w:vanish/>
        </w:rPr>
        <w:t xml:space="preserve">    </w:t>
      </w:r>
      <w:r>
        <w:rPr>
          <w:rStyle w:val="p"/>
          <w:vanish/>
        </w:rPr>
        <w:t>{</w:t>
      </w:r>
      <w:r>
        <w:rPr>
          <w:rStyle w:val="s"/>
          <w:vanish/>
        </w:rPr>
        <w:t>"instId"</w:t>
      </w:r>
      <w:r>
        <w:rPr>
          <w:rStyle w:val="p"/>
          <w:vanish/>
        </w:rPr>
        <w:t>:</w:t>
      </w:r>
      <w:r>
        <w:rPr>
          <w:rStyle w:val="HTML"/>
          <w:vanish/>
        </w:rPr>
        <w:t xml:space="preserve"> </w:t>
      </w:r>
      <w:r>
        <w:rPr>
          <w:rStyle w:val="s"/>
          <w:vanish/>
        </w:rPr>
        <w:t>"BTC-USDT"</w:t>
      </w:r>
      <w:r>
        <w:rPr>
          <w:rStyle w:val="p"/>
          <w:vanish/>
        </w:rPr>
        <w:t>,</w:t>
      </w:r>
      <w:r>
        <w:rPr>
          <w:rStyle w:val="HTML"/>
          <w:vanish/>
        </w:rPr>
        <w:t xml:space="preserve"> </w:t>
      </w:r>
      <w:r>
        <w:rPr>
          <w:rStyle w:val="s"/>
          <w:vanish/>
        </w:rPr>
        <w:t>"ordId"</w:t>
      </w:r>
      <w:r>
        <w:rPr>
          <w:rStyle w:val="p"/>
          <w:vanish/>
        </w:rPr>
        <w:t>:</w:t>
      </w:r>
      <w:r>
        <w:rPr>
          <w:rStyle w:val="HTML"/>
          <w:vanish/>
        </w:rPr>
        <w:t xml:space="preserve"> </w:t>
      </w:r>
      <w:r>
        <w:rPr>
          <w:rStyle w:val="s"/>
          <w:vanish/>
        </w:rPr>
        <w:t>"590909308792049444"</w:t>
      </w:r>
      <w:r>
        <w:rPr>
          <w:rStyle w:val="p"/>
          <w:vanish/>
        </w:rPr>
        <w:t>,</w:t>
      </w:r>
      <w:r>
        <w:rPr>
          <w:rStyle w:val="s"/>
          <w:vanish/>
        </w:rPr>
        <w:t>"newSz"</w:t>
      </w:r>
      <w:r>
        <w:rPr>
          <w:rStyle w:val="p"/>
          <w:vanish/>
        </w:rPr>
        <w:t>:</w:t>
      </w:r>
      <w:r>
        <w:rPr>
          <w:rStyle w:val="s"/>
          <w:vanish/>
        </w:rPr>
        <w:t>"2"</w:t>
      </w:r>
      <w:r>
        <w:rPr>
          <w:rStyle w:val="p"/>
          <w:vanish/>
        </w:rPr>
        <w:t>},</w:t>
      </w:r>
    </w:p>
    <w:p w:rsidR="00000000" w:rsidRDefault="00000000">
      <w:pPr>
        <w:pStyle w:val="HTML0"/>
        <w:divId w:val="997003325"/>
        <w:rPr>
          <w:rStyle w:val="HTML"/>
          <w:vanish/>
        </w:rPr>
      </w:pPr>
      <w:r>
        <w:rPr>
          <w:rStyle w:val="HTML"/>
          <w:vanish/>
        </w:rPr>
        <w:t xml:space="preserve">    </w:t>
      </w:r>
      <w:r>
        <w:rPr>
          <w:rStyle w:val="p"/>
          <w:vanish/>
        </w:rPr>
        <w:t>{</w:t>
      </w:r>
      <w:r>
        <w:rPr>
          <w:rStyle w:val="s"/>
          <w:vanish/>
        </w:rPr>
        <w:t>"instId"</w:t>
      </w:r>
      <w:r>
        <w:rPr>
          <w:rStyle w:val="p"/>
          <w:vanish/>
        </w:rPr>
        <w:t>:</w:t>
      </w:r>
      <w:r>
        <w:rPr>
          <w:rStyle w:val="HTML"/>
          <w:vanish/>
        </w:rPr>
        <w:t xml:space="preserve"> </w:t>
      </w:r>
      <w:r>
        <w:rPr>
          <w:rStyle w:val="s"/>
          <w:vanish/>
        </w:rPr>
        <w:t>"BTC-USDT"</w:t>
      </w:r>
      <w:r>
        <w:rPr>
          <w:rStyle w:val="p"/>
          <w:vanish/>
        </w:rPr>
        <w:t>,</w:t>
      </w:r>
      <w:r>
        <w:rPr>
          <w:rStyle w:val="HTML"/>
          <w:vanish/>
        </w:rPr>
        <w:t xml:space="preserve"> </w:t>
      </w:r>
      <w:r>
        <w:rPr>
          <w:rStyle w:val="s"/>
          <w:vanish/>
        </w:rPr>
        <w:t>"ordId"</w:t>
      </w:r>
      <w:r>
        <w:rPr>
          <w:rStyle w:val="p"/>
          <w:vanish/>
        </w:rPr>
        <w:t>:</w:t>
      </w:r>
      <w:r>
        <w:rPr>
          <w:rStyle w:val="HTML"/>
          <w:vanish/>
        </w:rPr>
        <w:t xml:space="preserve"> </w:t>
      </w:r>
      <w:r>
        <w:rPr>
          <w:rStyle w:val="s"/>
          <w:vanish/>
        </w:rPr>
        <w:t>"590909308792049555"</w:t>
      </w:r>
      <w:r>
        <w:rPr>
          <w:rStyle w:val="p"/>
          <w:vanish/>
        </w:rPr>
        <w:t>,</w:t>
      </w:r>
      <w:r>
        <w:rPr>
          <w:rStyle w:val="s"/>
          <w:vanish/>
        </w:rPr>
        <w:t>"newSz"</w:t>
      </w:r>
      <w:r>
        <w:rPr>
          <w:rStyle w:val="p"/>
          <w:vanish/>
        </w:rPr>
        <w:t>:</w:t>
      </w:r>
      <w:r>
        <w:rPr>
          <w:rStyle w:val="s"/>
          <w:vanish/>
        </w:rPr>
        <w:t>"2"</w:t>
      </w:r>
      <w:r>
        <w:rPr>
          <w:rStyle w:val="p"/>
          <w:vanish/>
        </w:rPr>
        <w:t>}</w:t>
      </w:r>
    </w:p>
    <w:p w:rsidR="00000000" w:rsidRDefault="00000000">
      <w:pPr>
        <w:pStyle w:val="HTML0"/>
        <w:divId w:val="997003325"/>
        <w:rPr>
          <w:rStyle w:val="HTML"/>
          <w:vanish/>
        </w:rPr>
      </w:pPr>
      <w:r>
        <w:rPr>
          <w:rStyle w:val="p"/>
          <w:vanish/>
        </w:rPr>
        <w:t>]</w:t>
      </w:r>
    </w:p>
    <w:p w:rsidR="00000000" w:rsidRDefault="00000000">
      <w:pPr>
        <w:pStyle w:val="HTML0"/>
        <w:divId w:val="997003325"/>
        <w:rPr>
          <w:rStyle w:val="HTML"/>
          <w:vanish/>
        </w:rPr>
      </w:pPr>
    </w:p>
    <w:p w:rsidR="00000000" w:rsidRDefault="00000000">
      <w:pPr>
        <w:pStyle w:val="HTML0"/>
        <w:divId w:val="997003325"/>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tradeAPI</w:t>
      </w:r>
      <w:r>
        <w:rPr>
          <w:rStyle w:val="p"/>
          <w:vanish/>
        </w:rPr>
        <w:t>.</w:t>
      </w:r>
      <w:r>
        <w:rPr>
          <w:rStyle w:val="n"/>
          <w:vanish/>
        </w:rPr>
        <w:t>amend_multiple_orders</w:t>
      </w:r>
      <w:r>
        <w:rPr>
          <w:rStyle w:val="p"/>
          <w:vanish/>
        </w:rPr>
        <w:t>(</w:t>
      </w:r>
      <w:r>
        <w:rPr>
          <w:rStyle w:val="n"/>
          <w:vanish/>
        </w:rPr>
        <w:t>amend_orders_with_orderId</w:t>
      </w:r>
      <w:r>
        <w:rPr>
          <w:rStyle w:val="p"/>
          <w:vanish/>
        </w:rPr>
        <w:t>)</w:t>
      </w:r>
    </w:p>
    <w:p w:rsidR="00000000" w:rsidRDefault="00000000">
      <w:pPr>
        <w:pStyle w:val="HTML0"/>
        <w:divId w:val="997003325"/>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9"/>
        <w:gridCol w:w="956"/>
        <w:gridCol w:w="1380"/>
        <w:gridCol w:w="348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cxlOnFail</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 xml:space="preserve">Whether the order needs to be automatically canceled when the order amendment fails </w:t>
            </w:r>
            <w:r>
              <w:br/>
            </w:r>
            <w:r>
              <w:rPr>
                <w:rStyle w:val="HTML"/>
              </w:rPr>
              <w:t>false</w:t>
            </w:r>
            <w:r>
              <w:t xml:space="preserve"> </w:t>
            </w:r>
            <w:r>
              <w:rPr>
                <w:rStyle w:val="HTML"/>
              </w:rPr>
              <w:t>true</w:t>
            </w:r>
            <w:r>
              <w:t xml:space="preserve">, the default is </w:t>
            </w:r>
            <w:r>
              <w:rPr>
                <w:rStyle w:val="HTML"/>
              </w:rPr>
              <w:t>false</w:t>
            </w:r>
            <w:r>
              <w:t>.</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Order ID </w:t>
            </w:r>
            <w:r>
              <w:br/>
              <w:t xml:space="preserve">Either </w:t>
            </w:r>
            <w:r>
              <w:rPr>
                <w:rStyle w:val="HTML"/>
              </w:rPr>
              <w:t>ordId</w:t>
            </w:r>
            <w:r>
              <w:t xml:space="preserve"> or </w:t>
            </w:r>
            <w:r>
              <w:rPr>
                <w:rStyle w:val="HTML"/>
              </w:rPr>
              <w:t>clOrdId</w:t>
            </w:r>
            <w:r>
              <w:t xml:space="preserve">is required, if both are passed, </w:t>
            </w:r>
            <w:r>
              <w:rPr>
                <w:rStyle w:val="HTML"/>
              </w:rPr>
              <w:t>ordId</w:t>
            </w:r>
            <w:r>
              <w:t xml:space="preserve"> will be used.</w:t>
            </w:r>
          </w:p>
        </w:tc>
      </w:tr>
      <w:tr w:rsidR="00000000">
        <w:trPr>
          <w:divId w:val="175387555"/>
          <w:tblCellSpacing w:w="15" w:type="dxa"/>
        </w:trPr>
        <w:tc>
          <w:tcPr>
            <w:tcW w:w="0" w:type="auto"/>
            <w:vAlign w:val="center"/>
            <w:hideMark/>
          </w:tcPr>
          <w:p w:rsidR="00000000" w:rsidRDefault="00000000">
            <w:r>
              <w:t>clOrdId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Client Order ID as assigned by the client</w:t>
            </w:r>
          </w:p>
        </w:tc>
      </w:tr>
      <w:tr w:rsidR="00000000">
        <w:trPr>
          <w:divId w:val="175387555"/>
          <w:tblCellSpacing w:w="15" w:type="dxa"/>
        </w:trPr>
        <w:tc>
          <w:tcPr>
            <w:tcW w:w="0" w:type="auto"/>
            <w:vAlign w:val="center"/>
            <w:hideMark/>
          </w:tcPr>
          <w:p w:rsidR="00000000" w:rsidRDefault="00000000">
            <w:r>
              <w:t>reqId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Client Request ID as assigned by the client for order amendment </w:t>
            </w:r>
            <w:r>
              <w:br/>
              <w:t xml:space="preserve">A combination of case-sensitive alphanumerics, all numbers, or all letters of up to 32 characters. </w:t>
            </w:r>
            <w:r>
              <w:br/>
              <w:t xml:space="preserve">The response will include the corresponding </w:t>
            </w:r>
            <w:r>
              <w:rPr>
                <w:rStyle w:val="HTML"/>
              </w:rPr>
              <w:t>reqId</w:t>
            </w:r>
            <w:r>
              <w:t xml:space="preserve"> to help you identify the request if you provide it in the request.</w:t>
            </w:r>
          </w:p>
        </w:tc>
      </w:tr>
      <w:tr w:rsidR="00000000">
        <w:trPr>
          <w:divId w:val="175387555"/>
          <w:tblCellSpacing w:w="15" w:type="dxa"/>
        </w:trPr>
        <w:tc>
          <w:tcPr>
            <w:tcW w:w="0" w:type="auto"/>
            <w:vAlign w:val="center"/>
            <w:hideMark/>
          </w:tcPr>
          <w:p w:rsidR="00000000" w:rsidRDefault="00000000">
            <w:r>
              <w:t>newSz</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New quantity after amendment and it has to be larger than 0. When amending a partially-filled order, the </w:t>
            </w:r>
            <w:r>
              <w:rPr>
                <w:rStyle w:val="HTML"/>
              </w:rPr>
              <w:t>newSz</w:t>
            </w:r>
            <w:r>
              <w:t xml:space="preserve"> should include the amount that has been filled.</w:t>
            </w:r>
          </w:p>
        </w:tc>
      </w:tr>
      <w:tr w:rsidR="00000000">
        <w:trPr>
          <w:divId w:val="175387555"/>
          <w:tblCellSpacing w:w="15" w:type="dxa"/>
        </w:trPr>
        <w:tc>
          <w:tcPr>
            <w:tcW w:w="0" w:type="auto"/>
            <w:vAlign w:val="center"/>
            <w:hideMark/>
          </w:tcPr>
          <w:p w:rsidR="00000000" w:rsidRDefault="00000000">
            <w:r>
              <w:t>newPx</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New price after amendment. </w:t>
            </w:r>
            <w:r>
              <w:br/>
              <w:t>When modifying options orders, users can only fill in one of the following: newPx, newPxUsd, or newPxVol. It must be consistent with parameters when placing orders. For example, if users placed the order using px, they should use newPx when modifying the order.</w:t>
            </w:r>
          </w:p>
        </w:tc>
      </w:tr>
      <w:tr w:rsidR="00000000">
        <w:trPr>
          <w:divId w:val="175387555"/>
          <w:tblCellSpacing w:w="15" w:type="dxa"/>
        </w:trPr>
        <w:tc>
          <w:tcPr>
            <w:tcW w:w="0" w:type="auto"/>
            <w:vAlign w:val="center"/>
            <w:hideMark/>
          </w:tcPr>
          <w:p w:rsidR="00000000" w:rsidRDefault="00000000">
            <w:r>
              <w:t>newPxUsd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Modify options orders using USD prices </w:t>
            </w:r>
            <w:r>
              <w:br/>
              <w:t xml:space="preserve">Only applicable to options. </w:t>
            </w:r>
            <w:r>
              <w:br/>
              <w:t>When modifying options orders, users can only fill in one of the following: newPx, newPxUsd, or newPxVol.</w:t>
            </w:r>
          </w:p>
        </w:tc>
      </w:tr>
      <w:tr w:rsidR="00000000">
        <w:trPr>
          <w:divId w:val="175387555"/>
          <w:tblCellSpacing w:w="15" w:type="dxa"/>
        </w:trPr>
        <w:tc>
          <w:tcPr>
            <w:tcW w:w="0" w:type="auto"/>
            <w:vAlign w:val="center"/>
            <w:hideMark/>
          </w:tcPr>
          <w:p w:rsidR="00000000" w:rsidRDefault="00000000">
            <w:r>
              <w:t>newPxVol</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Modify options orders based on implied volatility, where 1 represents 100% </w:t>
            </w:r>
            <w:r>
              <w:br/>
              <w:t xml:space="preserve">Only applicable to options. </w:t>
            </w:r>
            <w:r>
              <w:br/>
              <w:t>When modifying options orders, users can only fill in one of the following: newPx, newPxUsd, or newPxVol.</w:t>
            </w:r>
          </w:p>
        </w:tc>
      </w:tr>
      <w:tr w:rsidR="00000000">
        <w:trPr>
          <w:divId w:val="175387555"/>
          <w:tblCellSpacing w:w="15" w:type="dxa"/>
        </w:trPr>
        <w:tc>
          <w:tcPr>
            <w:tcW w:w="0" w:type="auto"/>
            <w:vAlign w:val="center"/>
            <w:hideMark/>
          </w:tcPr>
          <w:p w:rsidR="00000000" w:rsidRDefault="00000000">
            <w:r>
              <w:t>attachAlgoOrds</w:t>
            </w:r>
          </w:p>
        </w:tc>
        <w:tc>
          <w:tcPr>
            <w:tcW w:w="0" w:type="auto"/>
            <w:vAlign w:val="center"/>
            <w:hideMark/>
          </w:tcPr>
          <w:p w:rsidR="00000000" w:rsidRDefault="00000000">
            <w:r>
              <w:t>Array of object</w:t>
            </w:r>
          </w:p>
        </w:tc>
        <w:tc>
          <w:tcPr>
            <w:tcW w:w="0" w:type="auto"/>
            <w:vAlign w:val="center"/>
            <w:hideMark/>
          </w:tcPr>
          <w:p w:rsidR="00000000" w:rsidRDefault="00000000">
            <w:r>
              <w:t>No</w:t>
            </w:r>
          </w:p>
        </w:tc>
        <w:tc>
          <w:tcPr>
            <w:tcW w:w="0" w:type="auto"/>
            <w:vAlign w:val="center"/>
            <w:hideMark/>
          </w:tcPr>
          <w:p w:rsidR="00000000" w:rsidRDefault="00000000">
            <w:r>
              <w:t>TP/SL information attached when placing order</w:t>
            </w:r>
          </w:p>
        </w:tc>
      </w:tr>
      <w:tr w:rsidR="00000000">
        <w:trPr>
          <w:divId w:val="175387555"/>
          <w:tblCellSpacing w:w="15" w:type="dxa"/>
        </w:trPr>
        <w:tc>
          <w:tcPr>
            <w:tcW w:w="0" w:type="auto"/>
            <w:vAlign w:val="center"/>
            <w:hideMark/>
          </w:tcPr>
          <w:p w:rsidR="00000000" w:rsidRDefault="00000000">
            <w:r>
              <w:t>&gt; attachAlgoId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The order ID of attached TP/SL order. It can be used to identity the TP/SL order when amending. It will not be posted to algoId when placing TP/SL order after the general order is filled completely.</w:t>
            </w:r>
          </w:p>
        </w:tc>
      </w:tr>
      <w:tr w:rsidR="00000000">
        <w:trPr>
          <w:divId w:val="175387555"/>
          <w:tblCellSpacing w:w="15" w:type="dxa"/>
        </w:trPr>
        <w:tc>
          <w:tcPr>
            <w:tcW w:w="0" w:type="auto"/>
            <w:vAlign w:val="center"/>
            <w:hideMark/>
          </w:tcPr>
          <w:p w:rsidR="00000000" w:rsidRDefault="00000000">
            <w:r>
              <w:t>&gt; attachAlgoClOrdId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Client-supplied Algo ID when placing order attaching TP/SL</w:t>
            </w:r>
            <w:r>
              <w:br/>
              <w:t>A combination of case-sensitive alphanumerics, all numbers, or all letters of up to 32 characters.</w:t>
            </w:r>
            <w:r>
              <w:br/>
              <w:t xml:space="preserve">It will be posted to </w:t>
            </w:r>
            <w:r>
              <w:rPr>
                <w:rStyle w:val="HTML"/>
              </w:rPr>
              <w:t>algoClOrdId</w:t>
            </w:r>
            <w:r>
              <w:t xml:space="preserve"> when placing TP/SL order once the general order is filled completely.</w:t>
            </w:r>
          </w:p>
        </w:tc>
      </w:tr>
      <w:tr w:rsidR="00000000">
        <w:trPr>
          <w:divId w:val="175387555"/>
          <w:tblCellSpacing w:w="15" w:type="dxa"/>
        </w:trPr>
        <w:tc>
          <w:tcPr>
            <w:tcW w:w="0" w:type="auto"/>
            <w:vAlign w:val="center"/>
            <w:hideMark/>
          </w:tcPr>
          <w:p w:rsidR="00000000" w:rsidRDefault="00000000">
            <w:r>
              <w:t>&gt; newTpTriggerPx</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Take-profit trigger price. </w:t>
            </w:r>
            <w:r>
              <w:br/>
              <w:t>Either the take profit trigger price or order price is 0, it means that the take profit is deleted.</w:t>
            </w:r>
          </w:p>
        </w:tc>
      </w:tr>
      <w:tr w:rsidR="00000000">
        <w:trPr>
          <w:divId w:val="175387555"/>
          <w:tblCellSpacing w:w="15" w:type="dxa"/>
        </w:trPr>
        <w:tc>
          <w:tcPr>
            <w:tcW w:w="0" w:type="auto"/>
            <w:vAlign w:val="center"/>
            <w:hideMark/>
          </w:tcPr>
          <w:p w:rsidR="00000000" w:rsidRDefault="00000000">
            <w:r>
              <w:t>&gt; newTpOrdPx</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Take-profit order price</w:t>
            </w:r>
            <w:r>
              <w:br/>
              <w:t>If the price is -1, take-profit will be executed at the market price.</w:t>
            </w:r>
          </w:p>
        </w:tc>
      </w:tr>
      <w:tr w:rsidR="00000000">
        <w:trPr>
          <w:divId w:val="175387555"/>
          <w:tblCellSpacing w:w="15" w:type="dxa"/>
        </w:trPr>
        <w:tc>
          <w:tcPr>
            <w:tcW w:w="0" w:type="auto"/>
            <w:vAlign w:val="center"/>
            <w:hideMark/>
          </w:tcPr>
          <w:p w:rsidR="00000000" w:rsidRDefault="00000000">
            <w:r>
              <w:t>&gt; newTpOrdKind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TP order kind</w:t>
            </w:r>
            <w:r>
              <w:br/>
            </w:r>
            <w:r>
              <w:rPr>
                <w:rStyle w:val="HTML"/>
              </w:rPr>
              <w:t>condition</w:t>
            </w:r>
            <w:r>
              <w:br/>
            </w:r>
            <w:r>
              <w:rPr>
                <w:rStyle w:val="HTML"/>
              </w:rPr>
              <w:t>limit</w:t>
            </w:r>
          </w:p>
        </w:tc>
      </w:tr>
      <w:tr w:rsidR="00000000">
        <w:trPr>
          <w:divId w:val="175387555"/>
          <w:tblCellSpacing w:w="15" w:type="dxa"/>
        </w:trPr>
        <w:tc>
          <w:tcPr>
            <w:tcW w:w="0" w:type="auto"/>
            <w:vAlign w:val="center"/>
            <w:hideMark/>
          </w:tcPr>
          <w:p w:rsidR="00000000" w:rsidRDefault="00000000">
            <w:r>
              <w:t>&gt; newSlTriggerPx</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Stop-loss trigger price</w:t>
            </w:r>
            <w:r>
              <w:br/>
              <w:t>Either the stop loss trigger price or order price is 0, it means that the stop loss is deleted.</w:t>
            </w:r>
          </w:p>
        </w:tc>
      </w:tr>
      <w:tr w:rsidR="00000000">
        <w:trPr>
          <w:divId w:val="175387555"/>
          <w:tblCellSpacing w:w="15" w:type="dxa"/>
        </w:trPr>
        <w:tc>
          <w:tcPr>
            <w:tcW w:w="0" w:type="auto"/>
            <w:vAlign w:val="center"/>
            <w:hideMark/>
          </w:tcPr>
          <w:p w:rsidR="00000000" w:rsidRDefault="00000000">
            <w:r>
              <w:t>&gt; newSlOrdPx</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Stop-loss order price</w:t>
            </w:r>
            <w:r>
              <w:br/>
              <w:t>If the price is -1, stop-loss will be executed at the market price.</w:t>
            </w:r>
          </w:p>
        </w:tc>
      </w:tr>
      <w:tr w:rsidR="00000000">
        <w:trPr>
          <w:divId w:val="175387555"/>
          <w:tblCellSpacing w:w="15" w:type="dxa"/>
        </w:trPr>
        <w:tc>
          <w:tcPr>
            <w:tcW w:w="0" w:type="auto"/>
            <w:vAlign w:val="center"/>
            <w:hideMark/>
          </w:tcPr>
          <w:p w:rsidR="00000000" w:rsidRDefault="00000000">
            <w:r>
              <w:t>&gt; newTpTriggerPxType</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Take-profit trigger price type</w:t>
            </w:r>
            <w:r>
              <w:br/>
            </w:r>
            <w:r>
              <w:rPr>
                <w:rStyle w:val="HTML"/>
              </w:rPr>
              <w:t>last</w:t>
            </w:r>
            <w:r>
              <w:t xml:space="preserve">: last price </w:t>
            </w:r>
            <w:r>
              <w:br/>
            </w:r>
            <w:r>
              <w:rPr>
                <w:rStyle w:val="HTML"/>
              </w:rPr>
              <w:t>index</w:t>
            </w:r>
            <w:r>
              <w:t xml:space="preserve">: index price </w:t>
            </w:r>
            <w:r>
              <w:br/>
            </w:r>
            <w:r>
              <w:rPr>
                <w:rStyle w:val="HTML"/>
              </w:rPr>
              <w:t>mark</w:t>
            </w:r>
            <w:r>
              <w:t>: mark price</w:t>
            </w:r>
            <w:r>
              <w:br/>
              <w:t xml:space="preserve">Only applicable to </w:t>
            </w:r>
            <w:r>
              <w:rPr>
                <w:rStyle w:val="HTML"/>
              </w:rPr>
              <w:t>FUTURES</w:t>
            </w:r>
            <w:r>
              <w:t>/</w:t>
            </w:r>
            <w:r>
              <w:rPr>
                <w:rStyle w:val="HTML"/>
              </w:rPr>
              <w:t>SWAP</w:t>
            </w:r>
            <w:r>
              <w:br/>
              <w:t>If you want to add the take-profit, this parameter is required</w:t>
            </w:r>
          </w:p>
        </w:tc>
      </w:tr>
      <w:tr w:rsidR="00000000">
        <w:trPr>
          <w:divId w:val="175387555"/>
          <w:tblCellSpacing w:w="15" w:type="dxa"/>
        </w:trPr>
        <w:tc>
          <w:tcPr>
            <w:tcW w:w="0" w:type="auto"/>
            <w:vAlign w:val="center"/>
            <w:hideMark/>
          </w:tcPr>
          <w:p w:rsidR="00000000" w:rsidRDefault="00000000">
            <w:r>
              <w:t>&gt; newSlTriggerPxType</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Stop-loss trigger price type</w:t>
            </w:r>
            <w:r>
              <w:br/>
            </w:r>
            <w:r>
              <w:rPr>
                <w:rStyle w:val="HTML"/>
              </w:rPr>
              <w:t>last</w:t>
            </w:r>
            <w:r>
              <w:t xml:space="preserve">: last price </w:t>
            </w:r>
            <w:r>
              <w:br/>
            </w:r>
            <w:r>
              <w:rPr>
                <w:rStyle w:val="HTML"/>
              </w:rPr>
              <w:t>index</w:t>
            </w:r>
            <w:r>
              <w:t xml:space="preserve">: index price </w:t>
            </w:r>
            <w:r>
              <w:br/>
            </w:r>
            <w:r>
              <w:rPr>
                <w:rStyle w:val="HTML"/>
              </w:rPr>
              <w:t>mark</w:t>
            </w:r>
            <w:r>
              <w:t>: mark price</w:t>
            </w:r>
            <w:r>
              <w:br/>
              <w:t xml:space="preserve">Only applicable to </w:t>
            </w:r>
            <w:r>
              <w:rPr>
                <w:rStyle w:val="HTML"/>
              </w:rPr>
              <w:t>FUTURES</w:t>
            </w:r>
            <w:r>
              <w:t>/</w:t>
            </w:r>
            <w:r>
              <w:rPr>
                <w:rStyle w:val="HTML"/>
              </w:rPr>
              <w:t>SWAP</w:t>
            </w:r>
            <w:r>
              <w:br/>
              <w:t>If you want to add the stop-loss, this parameter is required</w:t>
            </w:r>
          </w:p>
        </w:tc>
      </w:tr>
      <w:tr w:rsidR="00000000">
        <w:trPr>
          <w:divId w:val="175387555"/>
          <w:tblCellSpacing w:w="15" w:type="dxa"/>
        </w:trPr>
        <w:tc>
          <w:tcPr>
            <w:tcW w:w="0" w:type="auto"/>
            <w:vAlign w:val="center"/>
            <w:hideMark/>
          </w:tcPr>
          <w:p w:rsidR="00000000" w:rsidRDefault="00000000">
            <w:r>
              <w:t>&gt; sz</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New size. Only applicable to TP order of split TPs, and it is required for TP order of split TPs</w:t>
            </w:r>
          </w:p>
        </w:tc>
      </w:tr>
      <w:tr w:rsidR="00000000">
        <w:trPr>
          <w:divId w:val="175387555"/>
          <w:tblCellSpacing w:w="15" w:type="dxa"/>
        </w:trPr>
        <w:tc>
          <w:tcPr>
            <w:tcW w:w="0" w:type="auto"/>
            <w:vAlign w:val="center"/>
            <w:hideMark/>
          </w:tcPr>
          <w:p w:rsidR="00000000" w:rsidRDefault="00000000">
            <w:r>
              <w:t>&gt; amendPxOnTriggerType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Whether to enable Cost-price SL. Only applicable to SL order of split TPs. </w:t>
            </w:r>
            <w:r>
              <w:br/>
            </w:r>
            <w:r>
              <w:rPr>
                <w:rStyle w:val="HTML"/>
              </w:rPr>
              <w:t>0</w:t>
            </w:r>
            <w:r>
              <w:t xml:space="preserve">: disable, the default value </w:t>
            </w:r>
            <w:r>
              <w:br/>
            </w:r>
            <w:r>
              <w:rPr>
                <w:rStyle w:val="HTML"/>
              </w:rPr>
              <w:t>1</w:t>
            </w:r>
            <w:r>
              <w:t>: Enable</w:t>
            </w:r>
          </w:p>
        </w:tc>
      </w:tr>
    </w:tbl>
    <w:p w:rsidR="00000000" w:rsidRDefault="00000000">
      <w:pPr>
        <w:pStyle w:val="a5"/>
        <w:divId w:val="1286499381"/>
      </w:pPr>
      <w:r>
        <w:t>Response Example</w:t>
      </w:r>
    </w:p>
    <w:p w:rsidR="00000000" w:rsidRDefault="00000000">
      <w:pPr>
        <w:pStyle w:val="HTML0"/>
        <w:divId w:val="1679959934"/>
        <w:rPr>
          <w:rStyle w:val="w"/>
        </w:rPr>
      </w:pPr>
      <w:r>
        <w:rPr>
          <w:rStyle w:val="p"/>
        </w:rPr>
        <w:t>{</w:t>
      </w:r>
    </w:p>
    <w:p w:rsidR="00000000" w:rsidRDefault="00000000">
      <w:pPr>
        <w:pStyle w:val="HTML0"/>
        <w:divId w:val="1679959934"/>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1679959934"/>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1679959934"/>
        <w:rPr>
          <w:rStyle w:val="w"/>
        </w:rPr>
      </w:pPr>
      <w:r>
        <w:rPr>
          <w:rStyle w:val="w"/>
        </w:rPr>
        <w:t xml:space="preserve">    </w:t>
      </w:r>
      <w:r>
        <w:rPr>
          <w:rStyle w:val="nl"/>
        </w:rPr>
        <w:t>"data"</w:t>
      </w:r>
      <w:r>
        <w:rPr>
          <w:rStyle w:val="p"/>
        </w:rPr>
        <w:t>:[</w:t>
      </w:r>
    </w:p>
    <w:p w:rsidR="00000000" w:rsidRDefault="00000000">
      <w:pPr>
        <w:pStyle w:val="HTML0"/>
        <w:divId w:val="1679959934"/>
        <w:rPr>
          <w:rStyle w:val="w"/>
        </w:rPr>
      </w:pPr>
      <w:r>
        <w:rPr>
          <w:rStyle w:val="w"/>
        </w:rPr>
        <w:t xml:space="preserve">        </w:t>
      </w:r>
      <w:r>
        <w:rPr>
          <w:rStyle w:val="p"/>
        </w:rPr>
        <w:t>{</w:t>
      </w:r>
    </w:p>
    <w:p w:rsidR="00000000" w:rsidRDefault="00000000">
      <w:pPr>
        <w:pStyle w:val="HTML0"/>
        <w:divId w:val="1679959934"/>
        <w:rPr>
          <w:rStyle w:val="w"/>
        </w:rPr>
      </w:pPr>
      <w:r>
        <w:rPr>
          <w:rStyle w:val="w"/>
        </w:rPr>
        <w:t xml:space="preserve">            </w:t>
      </w:r>
      <w:r>
        <w:rPr>
          <w:rStyle w:val="nl"/>
        </w:rPr>
        <w:t>"clOrdId"</w:t>
      </w:r>
      <w:r>
        <w:rPr>
          <w:rStyle w:val="p"/>
        </w:rPr>
        <w:t>:</w:t>
      </w:r>
      <w:r>
        <w:rPr>
          <w:rStyle w:val="s2"/>
        </w:rPr>
        <w:t>"oktswap6"</w:t>
      </w:r>
      <w:r>
        <w:rPr>
          <w:rStyle w:val="p"/>
        </w:rPr>
        <w:t>,</w:t>
      </w:r>
    </w:p>
    <w:p w:rsidR="00000000" w:rsidRDefault="00000000">
      <w:pPr>
        <w:pStyle w:val="HTML0"/>
        <w:divId w:val="1679959934"/>
        <w:rPr>
          <w:rStyle w:val="w"/>
        </w:rPr>
      </w:pPr>
      <w:r>
        <w:rPr>
          <w:rStyle w:val="w"/>
        </w:rPr>
        <w:t xml:space="preserve">            </w:t>
      </w:r>
      <w:r>
        <w:rPr>
          <w:rStyle w:val="nl"/>
        </w:rPr>
        <w:t>"ordId"</w:t>
      </w:r>
      <w:r>
        <w:rPr>
          <w:rStyle w:val="p"/>
        </w:rPr>
        <w:t>:</w:t>
      </w:r>
      <w:r>
        <w:rPr>
          <w:rStyle w:val="s2"/>
        </w:rPr>
        <w:t>"12345689"</w:t>
      </w:r>
      <w:r>
        <w:rPr>
          <w:rStyle w:val="p"/>
        </w:rPr>
        <w:t>,</w:t>
      </w:r>
    </w:p>
    <w:p w:rsidR="00000000" w:rsidRDefault="00000000">
      <w:pPr>
        <w:pStyle w:val="HTML0"/>
        <w:divId w:val="1679959934"/>
        <w:rPr>
          <w:rStyle w:val="w"/>
        </w:rPr>
      </w:pPr>
      <w:r>
        <w:rPr>
          <w:rStyle w:val="w"/>
        </w:rPr>
        <w:t xml:space="preserve">            </w:t>
      </w:r>
      <w:r>
        <w:rPr>
          <w:rStyle w:val="nl"/>
        </w:rPr>
        <w:t>"ts"</w:t>
      </w:r>
      <w:r>
        <w:rPr>
          <w:rStyle w:val="p"/>
        </w:rPr>
        <w:t>:</w:t>
      </w:r>
      <w:r>
        <w:rPr>
          <w:rStyle w:val="s2"/>
        </w:rPr>
        <w:t>"1695190491421"</w:t>
      </w:r>
      <w:r>
        <w:rPr>
          <w:rStyle w:val="p"/>
        </w:rPr>
        <w:t>,</w:t>
      </w:r>
    </w:p>
    <w:p w:rsidR="00000000" w:rsidRDefault="00000000">
      <w:pPr>
        <w:pStyle w:val="HTML0"/>
        <w:divId w:val="1679959934"/>
        <w:rPr>
          <w:rStyle w:val="w"/>
        </w:rPr>
      </w:pPr>
      <w:r>
        <w:rPr>
          <w:rStyle w:val="w"/>
        </w:rPr>
        <w:t xml:space="preserve">            </w:t>
      </w:r>
      <w:r>
        <w:rPr>
          <w:rStyle w:val="nl"/>
        </w:rPr>
        <w:t>"reqId"</w:t>
      </w:r>
      <w:r>
        <w:rPr>
          <w:rStyle w:val="p"/>
        </w:rPr>
        <w:t>:</w:t>
      </w:r>
      <w:r>
        <w:rPr>
          <w:rStyle w:val="s2"/>
        </w:rPr>
        <w:t>"b12344"</w:t>
      </w:r>
      <w:r>
        <w:rPr>
          <w:rStyle w:val="p"/>
        </w:rPr>
        <w:t>,</w:t>
      </w:r>
    </w:p>
    <w:p w:rsidR="00000000" w:rsidRDefault="00000000">
      <w:pPr>
        <w:pStyle w:val="HTML0"/>
        <w:divId w:val="1679959934"/>
        <w:rPr>
          <w:rStyle w:val="w"/>
        </w:rPr>
      </w:pPr>
      <w:r>
        <w:rPr>
          <w:rStyle w:val="w"/>
        </w:rPr>
        <w:t xml:space="preserve">            </w:t>
      </w:r>
      <w:r>
        <w:rPr>
          <w:rStyle w:val="nl"/>
        </w:rPr>
        <w:t>"sCode"</w:t>
      </w:r>
      <w:r>
        <w:rPr>
          <w:rStyle w:val="p"/>
        </w:rPr>
        <w:t>:</w:t>
      </w:r>
      <w:r>
        <w:rPr>
          <w:rStyle w:val="s2"/>
        </w:rPr>
        <w:t>"0"</w:t>
      </w:r>
      <w:r>
        <w:rPr>
          <w:rStyle w:val="p"/>
        </w:rPr>
        <w:t>,</w:t>
      </w:r>
    </w:p>
    <w:p w:rsidR="00000000" w:rsidRDefault="00000000">
      <w:pPr>
        <w:pStyle w:val="HTML0"/>
        <w:divId w:val="1679959934"/>
        <w:rPr>
          <w:rStyle w:val="w"/>
        </w:rPr>
      </w:pPr>
      <w:r>
        <w:rPr>
          <w:rStyle w:val="w"/>
        </w:rPr>
        <w:t xml:space="preserve">            </w:t>
      </w:r>
      <w:r>
        <w:rPr>
          <w:rStyle w:val="nl"/>
        </w:rPr>
        <w:t>"sMsg"</w:t>
      </w:r>
      <w:r>
        <w:rPr>
          <w:rStyle w:val="p"/>
        </w:rPr>
        <w:t>:</w:t>
      </w:r>
      <w:r>
        <w:rPr>
          <w:rStyle w:val="s2"/>
        </w:rPr>
        <w:t>""</w:t>
      </w:r>
    </w:p>
    <w:p w:rsidR="00000000" w:rsidRDefault="00000000">
      <w:pPr>
        <w:pStyle w:val="HTML0"/>
        <w:divId w:val="1679959934"/>
        <w:rPr>
          <w:rStyle w:val="w"/>
        </w:rPr>
      </w:pPr>
      <w:r>
        <w:rPr>
          <w:rStyle w:val="w"/>
        </w:rPr>
        <w:t xml:space="preserve">        </w:t>
      </w:r>
      <w:r>
        <w:rPr>
          <w:rStyle w:val="p"/>
        </w:rPr>
        <w:t>},</w:t>
      </w:r>
    </w:p>
    <w:p w:rsidR="00000000" w:rsidRDefault="00000000">
      <w:pPr>
        <w:pStyle w:val="HTML0"/>
        <w:divId w:val="1679959934"/>
        <w:rPr>
          <w:rStyle w:val="w"/>
        </w:rPr>
      </w:pPr>
      <w:r>
        <w:rPr>
          <w:rStyle w:val="w"/>
        </w:rPr>
        <w:t xml:space="preserve">        </w:t>
      </w:r>
      <w:r>
        <w:rPr>
          <w:rStyle w:val="p"/>
        </w:rPr>
        <w:t>{</w:t>
      </w:r>
    </w:p>
    <w:p w:rsidR="00000000" w:rsidRDefault="00000000">
      <w:pPr>
        <w:pStyle w:val="HTML0"/>
        <w:divId w:val="1679959934"/>
        <w:rPr>
          <w:rStyle w:val="w"/>
        </w:rPr>
      </w:pPr>
      <w:r>
        <w:rPr>
          <w:rStyle w:val="w"/>
        </w:rPr>
        <w:t xml:space="preserve">            </w:t>
      </w:r>
      <w:r>
        <w:rPr>
          <w:rStyle w:val="nl"/>
        </w:rPr>
        <w:t>"clOrdId"</w:t>
      </w:r>
      <w:r>
        <w:rPr>
          <w:rStyle w:val="p"/>
        </w:rPr>
        <w:t>:</w:t>
      </w:r>
      <w:r>
        <w:rPr>
          <w:rStyle w:val="s2"/>
        </w:rPr>
        <w:t>"oktswap7"</w:t>
      </w:r>
      <w:r>
        <w:rPr>
          <w:rStyle w:val="p"/>
        </w:rPr>
        <w:t>,</w:t>
      </w:r>
    </w:p>
    <w:p w:rsidR="00000000" w:rsidRDefault="00000000">
      <w:pPr>
        <w:pStyle w:val="HTML0"/>
        <w:divId w:val="1679959934"/>
        <w:rPr>
          <w:rStyle w:val="w"/>
        </w:rPr>
      </w:pPr>
      <w:r>
        <w:rPr>
          <w:rStyle w:val="w"/>
        </w:rPr>
        <w:t xml:space="preserve">            </w:t>
      </w:r>
      <w:r>
        <w:rPr>
          <w:rStyle w:val="nl"/>
        </w:rPr>
        <w:t>"ordId"</w:t>
      </w:r>
      <w:r>
        <w:rPr>
          <w:rStyle w:val="p"/>
        </w:rPr>
        <w:t>:</w:t>
      </w:r>
      <w:r>
        <w:rPr>
          <w:rStyle w:val="s2"/>
        </w:rPr>
        <w:t>"12344"</w:t>
      </w:r>
      <w:r>
        <w:rPr>
          <w:rStyle w:val="p"/>
        </w:rPr>
        <w:t>,</w:t>
      </w:r>
    </w:p>
    <w:p w:rsidR="00000000" w:rsidRDefault="00000000">
      <w:pPr>
        <w:pStyle w:val="HTML0"/>
        <w:divId w:val="1679959934"/>
        <w:rPr>
          <w:rStyle w:val="w"/>
        </w:rPr>
      </w:pPr>
      <w:r>
        <w:rPr>
          <w:rStyle w:val="w"/>
        </w:rPr>
        <w:t xml:space="preserve">            </w:t>
      </w:r>
      <w:r>
        <w:rPr>
          <w:rStyle w:val="nl"/>
        </w:rPr>
        <w:t>"ts"</w:t>
      </w:r>
      <w:r>
        <w:rPr>
          <w:rStyle w:val="p"/>
        </w:rPr>
        <w:t>:</w:t>
      </w:r>
      <w:r>
        <w:rPr>
          <w:rStyle w:val="s2"/>
        </w:rPr>
        <w:t>"1695190491421"</w:t>
      </w:r>
      <w:r>
        <w:rPr>
          <w:rStyle w:val="p"/>
        </w:rPr>
        <w:t>,</w:t>
      </w:r>
    </w:p>
    <w:p w:rsidR="00000000" w:rsidRDefault="00000000">
      <w:pPr>
        <w:pStyle w:val="HTML0"/>
        <w:divId w:val="1679959934"/>
        <w:rPr>
          <w:rStyle w:val="w"/>
        </w:rPr>
      </w:pPr>
      <w:r>
        <w:rPr>
          <w:rStyle w:val="w"/>
        </w:rPr>
        <w:t xml:space="preserve">            </w:t>
      </w:r>
      <w:r>
        <w:rPr>
          <w:rStyle w:val="nl"/>
        </w:rPr>
        <w:t>"reqId"</w:t>
      </w:r>
      <w:r>
        <w:rPr>
          <w:rStyle w:val="p"/>
        </w:rPr>
        <w:t>:</w:t>
      </w:r>
      <w:r>
        <w:rPr>
          <w:rStyle w:val="s2"/>
        </w:rPr>
        <w:t>"b12344"</w:t>
      </w:r>
      <w:r>
        <w:rPr>
          <w:rStyle w:val="p"/>
        </w:rPr>
        <w:t>,</w:t>
      </w:r>
    </w:p>
    <w:p w:rsidR="00000000" w:rsidRDefault="00000000">
      <w:pPr>
        <w:pStyle w:val="HTML0"/>
        <w:divId w:val="1679959934"/>
        <w:rPr>
          <w:rStyle w:val="w"/>
        </w:rPr>
      </w:pPr>
      <w:r>
        <w:rPr>
          <w:rStyle w:val="w"/>
        </w:rPr>
        <w:t xml:space="preserve">            </w:t>
      </w:r>
      <w:r>
        <w:rPr>
          <w:rStyle w:val="nl"/>
        </w:rPr>
        <w:t>"sCode"</w:t>
      </w:r>
      <w:r>
        <w:rPr>
          <w:rStyle w:val="p"/>
        </w:rPr>
        <w:t>:</w:t>
      </w:r>
      <w:r>
        <w:rPr>
          <w:rStyle w:val="s2"/>
        </w:rPr>
        <w:t>"0"</w:t>
      </w:r>
      <w:r>
        <w:rPr>
          <w:rStyle w:val="p"/>
        </w:rPr>
        <w:t>,</w:t>
      </w:r>
    </w:p>
    <w:p w:rsidR="00000000" w:rsidRDefault="00000000">
      <w:pPr>
        <w:pStyle w:val="HTML0"/>
        <w:divId w:val="1679959934"/>
        <w:rPr>
          <w:rStyle w:val="w"/>
        </w:rPr>
      </w:pPr>
      <w:r>
        <w:rPr>
          <w:rStyle w:val="w"/>
        </w:rPr>
        <w:t xml:space="preserve">            </w:t>
      </w:r>
      <w:r>
        <w:rPr>
          <w:rStyle w:val="nl"/>
        </w:rPr>
        <w:t>"sMsg"</w:t>
      </w:r>
      <w:r>
        <w:rPr>
          <w:rStyle w:val="p"/>
        </w:rPr>
        <w:t>:</w:t>
      </w:r>
      <w:r>
        <w:rPr>
          <w:rStyle w:val="s2"/>
        </w:rPr>
        <w:t>""</w:t>
      </w:r>
    </w:p>
    <w:p w:rsidR="00000000" w:rsidRDefault="00000000">
      <w:pPr>
        <w:pStyle w:val="HTML0"/>
        <w:divId w:val="1679959934"/>
        <w:rPr>
          <w:rStyle w:val="w"/>
        </w:rPr>
      </w:pPr>
      <w:r>
        <w:rPr>
          <w:rStyle w:val="w"/>
        </w:rPr>
        <w:t xml:space="preserve">        </w:t>
      </w:r>
      <w:r>
        <w:rPr>
          <w:rStyle w:val="p"/>
        </w:rPr>
        <w:t>}</w:t>
      </w:r>
    </w:p>
    <w:p w:rsidR="00000000" w:rsidRDefault="00000000">
      <w:pPr>
        <w:pStyle w:val="HTML0"/>
        <w:divId w:val="1679959934"/>
        <w:rPr>
          <w:rStyle w:val="w"/>
        </w:rPr>
      </w:pPr>
      <w:r>
        <w:rPr>
          <w:rStyle w:val="w"/>
        </w:rPr>
        <w:t xml:space="preserve">    </w:t>
      </w:r>
      <w:r>
        <w:rPr>
          <w:rStyle w:val="p"/>
        </w:rPr>
        <w:t>],</w:t>
      </w:r>
    </w:p>
    <w:p w:rsidR="00000000" w:rsidRDefault="00000000">
      <w:pPr>
        <w:pStyle w:val="HTML0"/>
        <w:divId w:val="1679959934"/>
        <w:rPr>
          <w:rStyle w:val="w"/>
        </w:rPr>
      </w:pPr>
      <w:r>
        <w:rPr>
          <w:rStyle w:val="w"/>
        </w:rPr>
        <w:t xml:space="preserve">    </w:t>
      </w:r>
      <w:r>
        <w:rPr>
          <w:rStyle w:val="nl"/>
        </w:rPr>
        <w:t>"inTime"</w:t>
      </w:r>
      <w:r>
        <w:rPr>
          <w:rStyle w:val="p"/>
        </w:rPr>
        <w:t>:</w:t>
      </w:r>
      <w:r>
        <w:rPr>
          <w:rStyle w:val="w"/>
        </w:rPr>
        <w:t xml:space="preserve"> </w:t>
      </w:r>
      <w:r>
        <w:rPr>
          <w:rStyle w:val="s2"/>
        </w:rPr>
        <w:t>"1695190491421339"</w:t>
      </w:r>
      <w:r>
        <w:rPr>
          <w:rStyle w:val="p"/>
        </w:rPr>
        <w:t>,</w:t>
      </w:r>
    </w:p>
    <w:p w:rsidR="00000000" w:rsidRDefault="00000000">
      <w:pPr>
        <w:pStyle w:val="HTML0"/>
        <w:divId w:val="1679959934"/>
        <w:rPr>
          <w:rStyle w:val="w"/>
        </w:rPr>
      </w:pPr>
      <w:r>
        <w:rPr>
          <w:rStyle w:val="w"/>
        </w:rPr>
        <w:t xml:space="preserve">    </w:t>
      </w:r>
      <w:r>
        <w:rPr>
          <w:rStyle w:val="nl"/>
        </w:rPr>
        <w:t>"outTime"</w:t>
      </w:r>
      <w:r>
        <w:rPr>
          <w:rStyle w:val="p"/>
        </w:rPr>
        <w:t>:</w:t>
      </w:r>
      <w:r>
        <w:rPr>
          <w:rStyle w:val="w"/>
        </w:rPr>
        <w:t xml:space="preserve"> </w:t>
      </w:r>
      <w:r>
        <w:rPr>
          <w:rStyle w:val="s2"/>
        </w:rPr>
        <w:t>"1695190491423240"</w:t>
      </w:r>
    </w:p>
    <w:p w:rsidR="00000000" w:rsidRDefault="00000000">
      <w:pPr>
        <w:pStyle w:val="HTML0"/>
        <w:divId w:val="1679959934"/>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1213"/>
        <w:gridCol w:w="589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 xml:space="preserve">The result code, </w:t>
            </w:r>
            <w:r>
              <w:rPr>
                <w:rStyle w:val="HTML"/>
              </w:rPr>
              <w:t>0</w:t>
            </w:r>
            <w:r>
              <w:t xml:space="preserve"> means success</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The error message, empty if the code is 0</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 of objects</w:t>
            </w:r>
          </w:p>
        </w:tc>
        <w:tc>
          <w:tcPr>
            <w:tcW w:w="0" w:type="auto"/>
            <w:vAlign w:val="center"/>
            <w:hideMark/>
          </w:tcPr>
          <w:p w:rsidR="00000000" w:rsidRDefault="00000000">
            <w:r>
              <w:t>Array of objects contains the response results</w:t>
            </w:r>
          </w:p>
        </w:tc>
      </w:tr>
      <w:tr w:rsidR="00000000">
        <w:trPr>
          <w:divId w:val="175387555"/>
          <w:tblCellSpacing w:w="15" w:type="dxa"/>
        </w:trPr>
        <w:tc>
          <w:tcPr>
            <w:tcW w:w="0" w:type="auto"/>
            <w:vAlign w:val="center"/>
            <w:hideMark/>
          </w:tcPr>
          <w:p w:rsidR="00000000" w:rsidRDefault="00000000">
            <w:r>
              <w:t>&gt; ordId</w:t>
            </w:r>
          </w:p>
        </w:tc>
        <w:tc>
          <w:tcPr>
            <w:tcW w:w="0" w:type="auto"/>
            <w:vAlign w:val="center"/>
            <w:hideMark/>
          </w:tcPr>
          <w:p w:rsidR="00000000" w:rsidRDefault="00000000">
            <w:r>
              <w:t>String</w:t>
            </w:r>
          </w:p>
        </w:tc>
        <w:tc>
          <w:tcPr>
            <w:tcW w:w="0" w:type="auto"/>
            <w:vAlign w:val="center"/>
            <w:hideMark/>
          </w:tcPr>
          <w:p w:rsidR="00000000" w:rsidRDefault="00000000">
            <w:r>
              <w:t>Order ID</w:t>
            </w:r>
          </w:p>
        </w:tc>
      </w:tr>
      <w:tr w:rsidR="00000000">
        <w:trPr>
          <w:divId w:val="175387555"/>
          <w:tblCellSpacing w:w="15" w:type="dxa"/>
        </w:trPr>
        <w:tc>
          <w:tcPr>
            <w:tcW w:w="0" w:type="auto"/>
            <w:vAlign w:val="center"/>
            <w:hideMark/>
          </w:tcPr>
          <w:p w:rsidR="00000000" w:rsidRDefault="00000000">
            <w:r>
              <w:t>&gt; clOrdId</w:t>
            </w:r>
          </w:p>
        </w:tc>
        <w:tc>
          <w:tcPr>
            <w:tcW w:w="0" w:type="auto"/>
            <w:vAlign w:val="center"/>
            <w:hideMark/>
          </w:tcPr>
          <w:p w:rsidR="00000000" w:rsidRDefault="00000000">
            <w:r>
              <w:t>String</w:t>
            </w:r>
          </w:p>
        </w:tc>
        <w:tc>
          <w:tcPr>
            <w:tcW w:w="0" w:type="auto"/>
            <w:vAlign w:val="center"/>
            <w:hideMark/>
          </w:tcPr>
          <w:p w:rsidR="00000000" w:rsidRDefault="00000000">
            <w:r>
              <w:t>Client Order ID as assigned by the client</w:t>
            </w:r>
          </w:p>
        </w:tc>
      </w:tr>
      <w:tr w:rsidR="00000000">
        <w:trPr>
          <w:divId w:val="175387555"/>
          <w:tblCellSpacing w:w="15" w:type="dxa"/>
        </w:trPr>
        <w:tc>
          <w:tcPr>
            <w:tcW w:w="0" w:type="auto"/>
            <w:vAlign w:val="center"/>
            <w:hideMark/>
          </w:tcPr>
          <w:p w:rsidR="00000000" w:rsidRDefault="00000000">
            <w:r>
              <w:t>&gt; ts</w:t>
            </w:r>
          </w:p>
        </w:tc>
        <w:tc>
          <w:tcPr>
            <w:tcW w:w="0" w:type="auto"/>
            <w:vAlign w:val="center"/>
            <w:hideMark/>
          </w:tcPr>
          <w:p w:rsidR="00000000" w:rsidRDefault="00000000">
            <w:r>
              <w:t>String</w:t>
            </w:r>
          </w:p>
        </w:tc>
        <w:tc>
          <w:tcPr>
            <w:tcW w:w="0" w:type="auto"/>
            <w:vAlign w:val="center"/>
            <w:hideMark/>
          </w:tcPr>
          <w:p w:rsidR="00000000" w:rsidRDefault="00000000">
            <w:r>
              <w:t xml:space="preserve">Timestamp when the order request processing is finished by our system,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&gt; reqId</w:t>
            </w:r>
          </w:p>
        </w:tc>
        <w:tc>
          <w:tcPr>
            <w:tcW w:w="0" w:type="auto"/>
            <w:vAlign w:val="center"/>
            <w:hideMark/>
          </w:tcPr>
          <w:p w:rsidR="00000000" w:rsidRDefault="00000000">
            <w:r>
              <w:t>String</w:t>
            </w:r>
          </w:p>
        </w:tc>
        <w:tc>
          <w:tcPr>
            <w:tcW w:w="0" w:type="auto"/>
            <w:vAlign w:val="center"/>
            <w:hideMark/>
          </w:tcPr>
          <w:p w:rsidR="00000000" w:rsidRDefault="00000000">
            <w:r>
              <w:t>Client Request ID as assigned by the client for order amendment.</w:t>
            </w:r>
          </w:p>
        </w:tc>
      </w:tr>
      <w:tr w:rsidR="00000000">
        <w:trPr>
          <w:divId w:val="175387555"/>
          <w:tblCellSpacing w:w="15" w:type="dxa"/>
        </w:trPr>
        <w:tc>
          <w:tcPr>
            <w:tcW w:w="0" w:type="auto"/>
            <w:vAlign w:val="center"/>
            <w:hideMark/>
          </w:tcPr>
          <w:p w:rsidR="00000000" w:rsidRDefault="00000000">
            <w:r>
              <w:t>&gt; sCode</w:t>
            </w:r>
          </w:p>
        </w:tc>
        <w:tc>
          <w:tcPr>
            <w:tcW w:w="0" w:type="auto"/>
            <w:vAlign w:val="center"/>
            <w:hideMark/>
          </w:tcPr>
          <w:p w:rsidR="00000000" w:rsidRDefault="00000000">
            <w:r>
              <w:t>String</w:t>
            </w:r>
          </w:p>
        </w:tc>
        <w:tc>
          <w:tcPr>
            <w:tcW w:w="0" w:type="auto"/>
            <w:vAlign w:val="center"/>
            <w:hideMark/>
          </w:tcPr>
          <w:p w:rsidR="00000000" w:rsidRDefault="00000000">
            <w:r>
              <w:t xml:space="preserve">The code of the event execution result, </w:t>
            </w:r>
            <w:r>
              <w:rPr>
                <w:rStyle w:val="HTML"/>
              </w:rPr>
              <w:t>0</w:t>
            </w:r>
            <w:r>
              <w:t xml:space="preserve"> means success.</w:t>
            </w:r>
          </w:p>
        </w:tc>
      </w:tr>
      <w:tr w:rsidR="00000000">
        <w:trPr>
          <w:divId w:val="175387555"/>
          <w:tblCellSpacing w:w="15" w:type="dxa"/>
        </w:trPr>
        <w:tc>
          <w:tcPr>
            <w:tcW w:w="0" w:type="auto"/>
            <w:vAlign w:val="center"/>
            <w:hideMark/>
          </w:tcPr>
          <w:p w:rsidR="00000000" w:rsidRDefault="00000000">
            <w:r>
              <w:t>&gt; sMsg</w:t>
            </w:r>
          </w:p>
        </w:tc>
        <w:tc>
          <w:tcPr>
            <w:tcW w:w="0" w:type="auto"/>
            <w:vAlign w:val="center"/>
            <w:hideMark/>
          </w:tcPr>
          <w:p w:rsidR="00000000" w:rsidRDefault="00000000">
            <w:r>
              <w:t>String</w:t>
            </w:r>
          </w:p>
        </w:tc>
        <w:tc>
          <w:tcPr>
            <w:tcW w:w="0" w:type="auto"/>
            <w:vAlign w:val="center"/>
            <w:hideMark/>
          </w:tcPr>
          <w:p w:rsidR="00000000" w:rsidRDefault="00000000">
            <w:r>
              <w:t>Rejection message if the request is unsuccessful.</w:t>
            </w:r>
          </w:p>
        </w:tc>
      </w:tr>
      <w:tr w:rsidR="00000000">
        <w:trPr>
          <w:divId w:val="175387555"/>
          <w:tblCellSpacing w:w="15" w:type="dxa"/>
        </w:trPr>
        <w:tc>
          <w:tcPr>
            <w:tcW w:w="0" w:type="auto"/>
            <w:vAlign w:val="center"/>
            <w:hideMark/>
          </w:tcPr>
          <w:p w:rsidR="00000000" w:rsidRDefault="00000000">
            <w:r>
              <w:t>inTime</w:t>
            </w:r>
          </w:p>
        </w:tc>
        <w:tc>
          <w:tcPr>
            <w:tcW w:w="0" w:type="auto"/>
            <w:vAlign w:val="center"/>
            <w:hideMark/>
          </w:tcPr>
          <w:p w:rsidR="00000000" w:rsidRDefault="00000000">
            <w:r>
              <w:t>String</w:t>
            </w:r>
          </w:p>
        </w:tc>
        <w:tc>
          <w:tcPr>
            <w:tcW w:w="0" w:type="auto"/>
            <w:vAlign w:val="center"/>
            <w:hideMark/>
          </w:tcPr>
          <w:p w:rsidR="00000000" w:rsidRDefault="00000000">
            <w:r>
              <w:t xml:space="preserve">Timestamp at REST gateway when the request is received, Unix timestamp format in microseconds, e.g. </w:t>
            </w:r>
            <w:r>
              <w:rPr>
                <w:rStyle w:val="HTML"/>
              </w:rPr>
              <w:t>1597026383085123</w:t>
            </w:r>
            <w:r>
              <w:t xml:space="preserve"> </w:t>
            </w:r>
            <w:r>
              <w:br/>
              <w:t>The time is recorded after authentication.</w:t>
            </w:r>
          </w:p>
        </w:tc>
      </w:tr>
      <w:tr w:rsidR="00000000">
        <w:trPr>
          <w:divId w:val="175387555"/>
          <w:tblCellSpacing w:w="15" w:type="dxa"/>
        </w:trPr>
        <w:tc>
          <w:tcPr>
            <w:tcW w:w="0" w:type="auto"/>
            <w:vAlign w:val="center"/>
            <w:hideMark/>
          </w:tcPr>
          <w:p w:rsidR="00000000" w:rsidRDefault="00000000">
            <w:r>
              <w:t>outTime</w:t>
            </w:r>
          </w:p>
        </w:tc>
        <w:tc>
          <w:tcPr>
            <w:tcW w:w="0" w:type="auto"/>
            <w:vAlign w:val="center"/>
            <w:hideMark/>
          </w:tcPr>
          <w:p w:rsidR="00000000" w:rsidRDefault="00000000">
            <w:r>
              <w:t>String</w:t>
            </w:r>
          </w:p>
        </w:tc>
        <w:tc>
          <w:tcPr>
            <w:tcW w:w="0" w:type="auto"/>
            <w:vAlign w:val="center"/>
            <w:hideMark/>
          </w:tcPr>
          <w:p w:rsidR="00000000" w:rsidRDefault="00000000">
            <w:r>
              <w:t xml:space="preserve">Timestamp at REST gateway when the response is sent, Unix timestamp format in microseconds, e.g. </w:t>
            </w:r>
            <w:r>
              <w:rPr>
                <w:rStyle w:val="HTML"/>
              </w:rPr>
              <w:t>1597026383085123</w:t>
            </w:r>
          </w:p>
        </w:tc>
      </w:tr>
    </w:tbl>
    <w:p w:rsidR="00000000" w:rsidRDefault="00000000">
      <w:pPr>
        <w:divId w:val="175387555"/>
      </w:pPr>
      <w:r>
        <w:t xml:space="preserve">newSz </w:t>
      </w:r>
      <w:r>
        <w:br/>
        <w:t xml:space="preserve">If the new quantity of the order is less than or equal to the filled quantity when you are amending a partially-filled order, the order status will be changed to filled. </w:t>
      </w:r>
    </w:p>
    <w:p w:rsidR="00000000" w:rsidRDefault="00000000">
      <w:pPr>
        <w:pStyle w:val="3"/>
        <w:divId w:val="175387555"/>
      </w:pPr>
      <w:r>
        <w:t>POST / Close positions</w:t>
      </w:r>
    </w:p>
    <w:p w:rsidR="00000000" w:rsidRDefault="00000000">
      <w:pPr>
        <w:pStyle w:val="a5"/>
        <w:divId w:val="175387555"/>
      </w:pPr>
      <w:r>
        <w:t>Close the position of an instrument via a market order.</w:t>
      </w:r>
    </w:p>
    <w:p w:rsidR="00000000" w:rsidRDefault="00000000">
      <w:pPr>
        <w:pStyle w:val="4"/>
        <w:divId w:val="175387555"/>
      </w:pPr>
      <w:r>
        <w:t>Rate Limit: 20 requests per 2 seconds</w:t>
      </w:r>
    </w:p>
    <w:p w:rsidR="00000000" w:rsidRDefault="00000000">
      <w:pPr>
        <w:pStyle w:val="4"/>
        <w:divId w:val="175387555"/>
      </w:pPr>
      <w:r>
        <w:t>Rate limit rule (except Options): UserID + Instrument ID</w:t>
      </w:r>
    </w:p>
    <w:p w:rsidR="00000000" w:rsidRDefault="00000000">
      <w:pPr>
        <w:pStyle w:val="4"/>
        <w:divId w:val="175387555"/>
      </w:pPr>
      <w:r>
        <w:t>Rate limit rule (Options only): UserID + Instrument Family</w:t>
      </w:r>
    </w:p>
    <w:p w:rsidR="00000000" w:rsidRDefault="00000000">
      <w:pPr>
        <w:pStyle w:val="4"/>
        <w:divId w:val="175387555"/>
      </w:pPr>
      <w:r>
        <w:t>HTTP Request</w:t>
      </w:r>
    </w:p>
    <w:p w:rsidR="00000000" w:rsidRDefault="00000000">
      <w:pPr>
        <w:pStyle w:val="a5"/>
        <w:divId w:val="175387555"/>
      </w:pPr>
      <w:r>
        <w:rPr>
          <w:rStyle w:val="HTML"/>
        </w:rPr>
        <w:t>POST /api/v5/trade/close-position</w:t>
      </w:r>
    </w:p>
    <w:p w:rsidR="00000000" w:rsidRDefault="00000000">
      <w:pPr>
        <w:pStyle w:val="a5"/>
        <w:divId w:val="175076175"/>
      </w:pPr>
      <w:r>
        <w:t>Request Example</w:t>
      </w:r>
    </w:p>
    <w:p w:rsidR="00000000" w:rsidRDefault="00000000">
      <w:pPr>
        <w:pStyle w:val="HTML0"/>
        <w:divId w:val="923294127"/>
        <w:rPr>
          <w:rStyle w:val="HTML"/>
        </w:rPr>
      </w:pPr>
      <w:r>
        <w:rPr>
          <w:rStyle w:val="HTML"/>
        </w:rPr>
        <w:t>POST /api/v5/trade/close-position</w:t>
      </w:r>
    </w:p>
    <w:p w:rsidR="00000000" w:rsidRDefault="00000000">
      <w:pPr>
        <w:pStyle w:val="HTML0"/>
        <w:divId w:val="923294127"/>
        <w:rPr>
          <w:rStyle w:val="HTML"/>
        </w:rPr>
      </w:pPr>
      <w:r>
        <w:rPr>
          <w:rStyle w:val="HTML"/>
        </w:rPr>
        <w:t>body</w:t>
      </w:r>
    </w:p>
    <w:p w:rsidR="00000000" w:rsidRDefault="00000000">
      <w:pPr>
        <w:pStyle w:val="HTML0"/>
        <w:divId w:val="923294127"/>
        <w:rPr>
          <w:rStyle w:val="HTML"/>
        </w:rPr>
      </w:pPr>
      <w:r>
        <w:rPr>
          <w:rStyle w:val="o"/>
        </w:rPr>
        <w:t>{</w:t>
      </w:r>
    </w:p>
    <w:p w:rsidR="00000000" w:rsidRDefault="00000000">
      <w:pPr>
        <w:pStyle w:val="HTML0"/>
        <w:divId w:val="923294127"/>
        <w:rPr>
          <w:rStyle w:val="HTML"/>
        </w:rPr>
      </w:pPr>
      <w:r>
        <w:rPr>
          <w:rStyle w:val="HTML"/>
        </w:rPr>
        <w:t xml:space="preserve">    </w:t>
      </w:r>
      <w:r>
        <w:rPr>
          <w:rStyle w:val="s2"/>
        </w:rPr>
        <w:t>"instId"</w:t>
      </w:r>
      <w:r>
        <w:rPr>
          <w:rStyle w:val="HTML"/>
        </w:rPr>
        <w:t>:</w:t>
      </w:r>
      <w:r>
        <w:rPr>
          <w:rStyle w:val="s2"/>
        </w:rPr>
        <w:t>"BTC-USDT-SWAP"</w:t>
      </w:r>
      <w:r>
        <w:rPr>
          <w:rStyle w:val="HTML"/>
        </w:rPr>
        <w:t>,</w:t>
      </w:r>
    </w:p>
    <w:p w:rsidR="00000000" w:rsidRDefault="00000000">
      <w:pPr>
        <w:pStyle w:val="HTML0"/>
        <w:divId w:val="923294127"/>
        <w:rPr>
          <w:rStyle w:val="HTML"/>
        </w:rPr>
      </w:pPr>
      <w:r>
        <w:rPr>
          <w:rStyle w:val="HTML"/>
        </w:rPr>
        <w:t xml:space="preserve">    </w:t>
      </w:r>
      <w:r>
        <w:rPr>
          <w:rStyle w:val="s2"/>
        </w:rPr>
        <w:t>"mgnMode"</w:t>
      </w:r>
      <w:r>
        <w:rPr>
          <w:rStyle w:val="HTML"/>
        </w:rPr>
        <w:t>:</w:t>
      </w:r>
      <w:r>
        <w:rPr>
          <w:rStyle w:val="s2"/>
        </w:rPr>
        <w:t>"cross"</w:t>
      </w:r>
    </w:p>
    <w:p w:rsidR="00000000" w:rsidRDefault="00000000">
      <w:pPr>
        <w:pStyle w:val="HTML0"/>
        <w:divId w:val="923294127"/>
        <w:rPr>
          <w:rStyle w:val="HTML"/>
        </w:rPr>
      </w:pPr>
      <w:r>
        <w:rPr>
          <w:rStyle w:val="o"/>
        </w:rPr>
        <w:t>}</w:t>
      </w:r>
    </w:p>
    <w:p w:rsidR="00000000" w:rsidRDefault="00000000">
      <w:pPr>
        <w:pStyle w:val="HTML0"/>
        <w:divId w:val="970676250"/>
        <w:rPr>
          <w:rStyle w:val="HTML"/>
          <w:vanish/>
        </w:rPr>
      </w:pPr>
      <w:r>
        <w:rPr>
          <w:rStyle w:val="kn"/>
          <w:vanish/>
        </w:rPr>
        <w:t>import</w:t>
      </w:r>
      <w:r>
        <w:rPr>
          <w:rStyle w:val="HTML"/>
          <w:vanish/>
        </w:rPr>
        <w:t xml:space="preserve"> </w:t>
      </w:r>
      <w:r>
        <w:rPr>
          <w:rStyle w:val="nn"/>
          <w:vanish/>
        </w:rPr>
        <w:t>okx.Trade</w:t>
      </w:r>
      <w:r>
        <w:rPr>
          <w:rStyle w:val="HTML"/>
          <w:vanish/>
        </w:rPr>
        <w:t xml:space="preserve"> </w:t>
      </w:r>
      <w:r>
        <w:rPr>
          <w:rStyle w:val="k"/>
          <w:vanish/>
        </w:rPr>
        <w:t>as</w:t>
      </w:r>
      <w:r>
        <w:rPr>
          <w:rStyle w:val="HTML"/>
          <w:vanish/>
        </w:rPr>
        <w:t xml:space="preserve"> </w:t>
      </w:r>
      <w:r>
        <w:rPr>
          <w:rStyle w:val="n"/>
          <w:vanish/>
        </w:rPr>
        <w:t>Trade</w:t>
      </w:r>
    </w:p>
    <w:p w:rsidR="00000000" w:rsidRDefault="00000000">
      <w:pPr>
        <w:pStyle w:val="HTML0"/>
        <w:divId w:val="970676250"/>
        <w:rPr>
          <w:rStyle w:val="HTML"/>
          <w:vanish/>
        </w:rPr>
      </w:pPr>
    </w:p>
    <w:p w:rsidR="00000000" w:rsidRDefault="00000000">
      <w:pPr>
        <w:pStyle w:val="HTML0"/>
        <w:divId w:val="970676250"/>
        <w:rPr>
          <w:rStyle w:val="c1"/>
          <w:vanish/>
        </w:rPr>
      </w:pPr>
      <w:r>
        <w:rPr>
          <w:rStyle w:val="c1"/>
          <w:vanish/>
        </w:rPr>
        <w:t># API initialization</w:t>
      </w:r>
    </w:p>
    <w:p w:rsidR="00000000" w:rsidRDefault="00000000">
      <w:pPr>
        <w:pStyle w:val="HTML0"/>
        <w:divId w:val="970676250"/>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970676250"/>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970676250"/>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970676250"/>
        <w:rPr>
          <w:rStyle w:val="HTML"/>
          <w:vanish/>
        </w:rPr>
      </w:pPr>
    </w:p>
    <w:p w:rsidR="00000000" w:rsidRDefault="00000000">
      <w:pPr>
        <w:pStyle w:val="HTML0"/>
        <w:divId w:val="970676250"/>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 0, Demo trading: 1</w:t>
      </w:r>
    </w:p>
    <w:p w:rsidR="00000000" w:rsidRDefault="00000000">
      <w:pPr>
        <w:pStyle w:val="HTML0"/>
        <w:divId w:val="970676250"/>
        <w:rPr>
          <w:rStyle w:val="HTML"/>
          <w:vanish/>
        </w:rPr>
      </w:pPr>
    </w:p>
    <w:p w:rsidR="00000000" w:rsidRDefault="00000000">
      <w:pPr>
        <w:pStyle w:val="HTML0"/>
        <w:divId w:val="970676250"/>
        <w:rPr>
          <w:rStyle w:val="HTML"/>
          <w:vanish/>
        </w:rPr>
      </w:pPr>
      <w:r>
        <w:rPr>
          <w:rStyle w:val="n"/>
          <w:vanish/>
        </w:rPr>
        <w:t>tradeAPI</w:t>
      </w:r>
      <w:r>
        <w:rPr>
          <w:rStyle w:val="HTML"/>
          <w:vanish/>
        </w:rPr>
        <w:t xml:space="preserve"> </w:t>
      </w:r>
      <w:r>
        <w:rPr>
          <w:rStyle w:val="o"/>
          <w:vanish/>
        </w:rPr>
        <w:t>=</w:t>
      </w:r>
      <w:r>
        <w:rPr>
          <w:rStyle w:val="HTML"/>
          <w:vanish/>
        </w:rPr>
        <w:t xml:space="preserve"> </w:t>
      </w:r>
      <w:r>
        <w:rPr>
          <w:rStyle w:val="n"/>
          <w:vanish/>
        </w:rPr>
        <w:t>Trade</w:t>
      </w:r>
      <w:r>
        <w:rPr>
          <w:rStyle w:val="p"/>
          <w:vanish/>
        </w:rPr>
        <w:t>.</w:t>
      </w:r>
      <w:r>
        <w:rPr>
          <w:rStyle w:val="n"/>
          <w:vanish/>
        </w:rPr>
        <w:t>TradeAPI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970676250"/>
        <w:rPr>
          <w:rStyle w:val="HTML"/>
          <w:vanish/>
        </w:rPr>
      </w:pPr>
    </w:p>
    <w:p w:rsidR="00000000" w:rsidRDefault="00000000">
      <w:pPr>
        <w:pStyle w:val="HTML0"/>
        <w:divId w:val="970676250"/>
        <w:rPr>
          <w:rStyle w:val="c1"/>
          <w:vanish/>
        </w:rPr>
      </w:pPr>
      <w:r>
        <w:rPr>
          <w:rStyle w:val="c1"/>
          <w:vanish/>
        </w:rPr>
        <w:t># Close the position of an instrument via a market order</w:t>
      </w:r>
    </w:p>
    <w:p w:rsidR="00000000" w:rsidRDefault="00000000">
      <w:pPr>
        <w:pStyle w:val="HTML0"/>
        <w:divId w:val="970676250"/>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tradeAPI</w:t>
      </w:r>
      <w:r>
        <w:rPr>
          <w:rStyle w:val="p"/>
          <w:vanish/>
        </w:rPr>
        <w:t>.</w:t>
      </w:r>
      <w:r>
        <w:rPr>
          <w:rStyle w:val="n"/>
          <w:vanish/>
        </w:rPr>
        <w:t>close_positions</w:t>
      </w:r>
      <w:r>
        <w:rPr>
          <w:rStyle w:val="p"/>
          <w:vanish/>
        </w:rPr>
        <w:t>(</w:t>
      </w:r>
    </w:p>
    <w:p w:rsidR="00000000" w:rsidRDefault="00000000">
      <w:pPr>
        <w:pStyle w:val="HTML0"/>
        <w:divId w:val="970676250"/>
        <w:rPr>
          <w:rStyle w:val="HTML"/>
          <w:vanish/>
        </w:rPr>
      </w:pPr>
      <w:r>
        <w:rPr>
          <w:rStyle w:val="HTML"/>
          <w:vanish/>
        </w:rPr>
        <w:t xml:space="preserve">    </w:t>
      </w:r>
      <w:r>
        <w:rPr>
          <w:rStyle w:val="n"/>
          <w:vanish/>
        </w:rPr>
        <w:t>instId</w:t>
      </w:r>
      <w:r>
        <w:rPr>
          <w:rStyle w:val="o"/>
          <w:vanish/>
        </w:rPr>
        <w:t>=</w:t>
      </w:r>
      <w:r>
        <w:rPr>
          <w:rStyle w:val="s"/>
          <w:vanish/>
        </w:rPr>
        <w:t>"BTC-USDT-SWAP"</w:t>
      </w:r>
      <w:r>
        <w:rPr>
          <w:rStyle w:val="p"/>
          <w:vanish/>
        </w:rPr>
        <w:t>,</w:t>
      </w:r>
    </w:p>
    <w:p w:rsidR="00000000" w:rsidRDefault="00000000">
      <w:pPr>
        <w:pStyle w:val="HTML0"/>
        <w:divId w:val="970676250"/>
        <w:rPr>
          <w:rStyle w:val="HTML"/>
          <w:vanish/>
        </w:rPr>
      </w:pPr>
      <w:r>
        <w:rPr>
          <w:rStyle w:val="HTML"/>
          <w:vanish/>
        </w:rPr>
        <w:t xml:space="preserve">    </w:t>
      </w:r>
      <w:r>
        <w:rPr>
          <w:rStyle w:val="n"/>
          <w:vanish/>
        </w:rPr>
        <w:t>mgnMode</w:t>
      </w:r>
      <w:r>
        <w:rPr>
          <w:rStyle w:val="o"/>
          <w:vanish/>
        </w:rPr>
        <w:t>=</w:t>
      </w:r>
      <w:r>
        <w:rPr>
          <w:rStyle w:val="s"/>
          <w:vanish/>
        </w:rPr>
        <w:t>"cross"</w:t>
      </w:r>
    </w:p>
    <w:p w:rsidR="00000000" w:rsidRDefault="00000000">
      <w:pPr>
        <w:pStyle w:val="HTML0"/>
        <w:divId w:val="970676250"/>
        <w:rPr>
          <w:rStyle w:val="HTML"/>
          <w:vanish/>
        </w:rPr>
      </w:pPr>
      <w:r>
        <w:rPr>
          <w:rStyle w:val="p"/>
          <w:vanish/>
        </w:rPr>
        <w:t>)</w:t>
      </w:r>
    </w:p>
    <w:p w:rsidR="00000000" w:rsidRDefault="00000000">
      <w:pPr>
        <w:pStyle w:val="HTML0"/>
        <w:divId w:val="970676250"/>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900"/>
        <w:gridCol w:w="1380"/>
        <w:gridCol w:w="4828"/>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posSide</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Position side </w:t>
            </w:r>
            <w:r>
              <w:br/>
              <w:t xml:space="preserve">This parameter can be omitted in </w:t>
            </w:r>
            <w:r>
              <w:rPr>
                <w:rStyle w:val="HTML"/>
              </w:rPr>
              <w:t>net</w:t>
            </w:r>
            <w:r>
              <w:t xml:space="preserve"> mode, and the default value is </w:t>
            </w:r>
            <w:r>
              <w:rPr>
                <w:rStyle w:val="HTML"/>
              </w:rPr>
              <w:t>net</w:t>
            </w:r>
            <w:r>
              <w:t xml:space="preserve">. You can only fill with </w:t>
            </w:r>
            <w:r>
              <w:rPr>
                <w:rStyle w:val="HTML"/>
              </w:rPr>
              <w:t>net</w:t>
            </w:r>
            <w:r>
              <w:t>.</w:t>
            </w:r>
            <w:r>
              <w:br/>
              <w:t xml:space="preserve">This parameter must be filled in under the </w:t>
            </w:r>
            <w:r>
              <w:rPr>
                <w:rStyle w:val="HTML"/>
              </w:rPr>
              <w:t>long/short</w:t>
            </w:r>
            <w:r>
              <w:t xml:space="preserve"> mode. Fill in </w:t>
            </w:r>
            <w:r>
              <w:rPr>
                <w:rStyle w:val="HTML"/>
              </w:rPr>
              <w:t>long</w:t>
            </w:r>
            <w:r>
              <w:t xml:space="preserve"> for close-long and </w:t>
            </w:r>
            <w:r>
              <w:rPr>
                <w:rStyle w:val="HTML"/>
              </w:rPr>
              <w:t>short</w:t>
            </w:r>
            <w:r>
              <w:t xml:space="preserve"> for close-short.</w:t>
            </w:r>
          </w:p>
        </w:tc>
      </w:tr>
      <w:tr w:rsidR="00000000">
        <w:trPr>
          <w:divId w:val="175387555"/>
          <w:tblCellSpacing w:w="15" w:type="dxa"/>
        </w:trPr>
        <w:tc>
          <w:tcPr>
            <w:tcW w:w="0" w:type="auto"/>
            <w:vAlign w:val="center"/>
            <w:hideMark/>
          </w:tcPr>
          <w:p w:rsidR="00000000" w:rsidRDefault="00000000">
            <w:r>
              <w:t>mgnMode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Margin mode</w:t>
            </w:r>
            <w:r>
              <w:br/>
            </w:r>
            <w:r>
              <w:rPr>
                <w:rStyle w:val="HTML"/>
              </w:rPr>
              <w:t>cross</w:t>
            </w:r>
            <w:r>
              <w:t xml:space="preserve"> </w:t>
            </w:r>
            <w:r>
              <w:rPr>
                <w:rStyle w:val="HTML"/>
              </w:rPr>
              <w:t>isolated</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Margin currency, required in the case of closing </w:t>
            </w:r>
            <w:r>
              <w:rPr>
                <w:rStyle w:val="HTML"/>
              </w:rPr>
              <w:t>cross</w:t>
            </w:r>
            <w:r>
              <w:t xml:space="preserve"> </w:t>
            </w:r>
            <w:r>
              <w:rPr>
                <w:rStyle w:val="HTML"/>
              </w:rPr>
              <w:t>MARGIN</w:t>
            </w:r>
            <w:r>
              <w:t xml:space="preserve"> position for </w:t>
            </w:r>
            <w:r>
              <w:rPr>
                <w:rStyle w:val="HTML"/>
              </w:rPr>
              <w:t>Spot and futures mode</w:t>
            </w:r>
            <w:r>
              <w:t>.</w:t>
            </w:r>
          </w:p>
        </w:tc>
      </w:tr>
      <w:tr w:rsidR="00000000">
        <w:trPr>
          <w:divId w:val="175387555"/>
          <w:tblCellSpacing w:w="15" w:type="dxa"/>
        </w:trPr>
        <w:tc>
          <w:tcPr>
            <w:tcW w:w="0" w:type="auto"/>
            <w:vAlign w:val="center"/>
            <w:hideMark/>
          </w:tcPr>
          <w:p w:rsidR="00000000" w:rsidRDefault="00000000">
            <w:r>
              <w:t>autoCxl</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Whether any pending orders for closing out needs to be automatically canceled when close position via a market order.</w:t>
            </w:r>
            <w:r>
              <w:br/>
            </w:r>
            <w:r>
              <w:rPr>
                <w:rStyle w:val="HTML"/>
              </w:rPr>
              <w:t>false</w:t>
            </w:r>
            <w:r>
              <w:t xml:space="preserve"> or </w:t>
            </w:r>
            <w:r>
              <w:rPr>
                <w:rStyle w:val="HTML"/>
              </w:rPr>
              <w:t>true</w:t>
            </w:r>
            <w:r>
              <w:t xml:space="preserve">, the default is </w:t>
            </w:r>
            <w:r>
              <w:rPr>
                <w:rStyle w:val="HTML"/>
              </w:rPr>
              <w:t>false</w:t>
            </w:r>
            <w:r>
              <w:t>.</w:t>
            </w:r>
          </w:p>
        </w:tc>
      </w:tr>
      <w:tr w:rsidR="00000000">
        <w:trPr>
          <w:divId w:val="175387555"/>
          <w:tblCellSpacing w:w="15" w:type="dxa"/>
        </w:trPr>
        <w:tc>
          <w:tcPr>
            <w:tcW w:w="0" w:type="auto"/>
            <w:vAlign w:val="center"/>
            <w:hideMark/>
          </w:tcPr>
          <w:p w:rsidR="00000000" w:rsidRDefault="00000000">
            <w:r>
              <w:t>clOrdId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Client-supplied ID</w:t>
            </w:r>
            <w:r>
              <w:br/>
              <w:t>A combination of case-sensitive alphanumerics, all numbers, or all letters of up to 32 characters.</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Order tag</w:t>
            </w:r>
            <w:r>
              <w:br/>
              <w:t>A combination of case-sensitive alphanumerics, all numbers, or all letters of up to 16 characters.</w:t>
            </w:r>
          </w:p>
        </w:tc>
      </w:tr>
    </w:tbl>
    <w:p w:rsidR="00000000" w:rsidRDefault="00000000">
      <w:pPr>
        <w:pStyle w:val="a5"/>
        <w:divId w:val="1852909092"/>
      </w:pPr>
      <w:r>
        <w:t>Response Example</w:t>
      </w:r>
    </w:p>
    <w:p w:rsidR="00000000" w:rsidRDefault="00000000">
      <w:pPr>
        <w:pStyle w:val="HTML0"/>
        <w:divId w:val="1311976773"/>
        <w:rPr>
          <w:rStyle w:val="w"/>
        </w:rPr>
      </w:pPr>
      <w:r>
        <w:rPr>
          <w:rStyle w:val="p"/>
        </w:rPr>
        <w:t>{</w:t>
      </w:r>
    </w:p>
    <w:p w:rsidR="00000000" w:rsidRDefault="00000000">
      <w:pPr>
        <w:pStyle w:val="HTML0"/>
        <w:divId w:val="1311976773"/>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311976773"/>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311976773"/>
        <w:rPr>
          <w:rStyle w:val="w"/>
        </w:rPr>
      </w:pPr>
      <w:r>
        <w:rPr>
          <w:rStyle w:val="w"/>
        </w:rPr>
        <w:t xml:space="preserve">        </w:t>
      </w:r>
      <w:r>
        <w:rPr>
          <w:rStyle w:val="p"/>
        </w:rPr>
        <w:t>{</w:t>
      </w:r>
    </w:p>
    <w:p w:rsidR="00000000" w:rsidRDefault="00000000">
      <w:pPr>
        <w:pStyle w:val="HTML0"/>
        <w:divId w:val="1311976773"/>
        <w:rPr>
          <w:rStyle w:val="w"/>
        </w:rPr>
      </w:pPr>
      <w:r>
        <w:rPr>
          <w:rStyle w:val="w"/>
        </w:rPr>
        <w:t xml:space="preserve">            </w:t>
      </w:r>
      <w:r>
        <w:rPr>
          <w:rStyle w:val="nl"/>
        </w:rPr>
        <w:t>"clOrdId"</w:t>
      </w:r>
      <w:r>
        <w:rPr>
          <w:rStyle w:val="p"/>
        </w:rPr>
        <w:t>:</w:t>
      </w:r>
      <w:r>
        <w:rPr>
          <w:rStyle w:val="w"/>
        </w:rPr>
        <w:t xml:space="preserve"> </w:t>
      </w:r>
      <w:r>
        <w:rPr>
          <w:rStyle w:val="s2"/>
        </w:rPr>
        <w:t>""</w:t>
      </w:r>
      <w:r>
        <w:rPr>
          <w:rStyle w:val="p"/>
        </w:rPr>
        <w:t>,</w:t>
      </w:r>
    </w:p>
    <w:p w:rsidR="00000000" w:rsidRDefault="00000000">
      <w:pPr>
        <w:pStyle w:val="HTML0"/>
        <w:divId w:val="1311976773"/>
        <w:rPr>
          <w:rStyle w:val="w"/>
        </w:rPr>
      </w:pPr>
      <w:r>
        <w:rPr>
          <w:rStyle w:val="w"/>
        </w:rPr>
        <w:t xml:space="preserve">            </w:t>
      </w:r>
      <w:r>
        <w:rPr>
          <w:rStyle w:val="nl"/>
        </w:rPr>
        <w:t>"instId"</w:t>
      </w:r>
      <w:r>
        <w:rPr>
          <w:rStyle w:val="p"/>
        </w:rPr>
        <w:t>:</w:t>
      </w:r>
      <w:r>
        <w:rPr>
          <w:rStyle w:val="w"/>
        </w:rPr>
        <w:t xml:space="preserve"> </w:t>
      </w:r>
      <w:r>
        <w:rPr>
          <w:rStyle w:val="s2"/>
        </w:rPr>
        <w:t>"BTC-USDT-SWAP"</w:t>
      </w:r>
      <w:r>
        <w:rPr>
          <w:rStyle w:val="p"/>
        </w:rPr>
        <w:t>,</w:t>
      </w:r>
    </w:p>
    <w:p w:rsidR="00000000" w:rsidRDefault="00000000">
      <w:pPr>
        <w:pStyle w:val="HTML0"/>
        <w:divId w:val="1311976773"/>
        <w:rPr>
          <w:rStyle w:val="w"/>
        </w:rPr>
      </w:pPr>
      <w:r>
        <w:rPr>
          <w:rStyle w:val="w"/>
        </w:rPr>
        <w:t xml:space="preserve">            </w:t>
      </w:r>
      <w:r>
        <w:rPr>
          <w:rStyle w:val="nl"/>
        </w:rPr>
        <w:t>"posSide"</w:t>
      </w:r>
      <w:r>
        <w:rPr>
          <w:rStyle w:val="p"/>
        </w:rPr>
        <w:t>:</w:t>
      </w:r>
      <w:r>
        <w:rPr>
          <w:rStyle w:val="w"/>
        </w:rPr>
        <w:t xml:space="preserve"> </w:t>
      </w:r>
      <w:r>
        <w:rPr>
          <w:rStyle w:val="s2"/>
        </w:rPr>
        <w:t>"long"</w:t>
      </w:r>
      <w:r>
        <w:rPr>
          <w:rStyle w:val="p"/>
        </w:rPr>
        <w:t>,</w:t>
      </w:r>
    </w:p>
    <w:p w:rsidR="00000000" w:rsidRDefault="00000000">
      <w:pPr>
        <w:pStyle w:val="HTML0"/>
        <w:divId w:val="1311976773"/>
        <w:rPr>
          <w:rStyle w:val="w"/>
        </w:rPr>
      </w:pPr>
      <w:r>
        <w:rPr>
          <w:rStyle w:val="w"/>
        </w:rPr>
        <w:t xml:space="preserve">            </w:t>
      </w:r>
      <w:r>
        <w:rPr>
          <w:rStyle w:val="nl"/>
        </w:rPr>
        <w:t>"tag"</w:t>
      </w:r>
      <w:r>
        <w:rPr>
          <w:rStyle w:val="p"/>
        </w:rPr>
        <w:t>:</w:t>
      </w:r>
      <w:r>
        <w:rPr>
          <w:rStyle w:val="w"/>
        </w:rPr>
        <w:t xml:space="preserve"> </w:t>
      </w:r>
      <w:r>
        <w:rPr>
          <w:rStyle w:val="s2"/>
        </w:rPr>
        <w:t>""</w:t>
      </w:r>
    </w:p>
    <w:p w:rsidR="00000000" w:rsidRDefault="00000000">
      <w:pPr>
        <w:pStyle w:val="HTML0"/>
        <w:divId w:val="1311976773"/>
        <w:rPr>
          <w:rStyle w:val="w"/>
        </w:rPr>
      </w:pPr>
      <w:r>
        <w:rPr>
          <w:rStyle w:val="w"/>
        </w:rPr>
        <w:t xml:space="preserve">        </w:t>
      </w:r>
      <w:r>
        <w:rPr>
          <w:rStyle w:val="p"/>
        </w:rPr>
        <w:t>}</w:t>
      </w:r>
    </w:p>
    <w:p w:rsidR="00000000" w:rsidRDefault="00000000">
      <w:pPr>
        <w:pStyle w:val="HTML0"/>
        <w:divId w:val="1311976773"/>
        <w:rPr>
          <w:rStyle w:val="w"/>
        </w:rPr>
      </w:pPr>
      <w:r>
        <w:rPr>
          <w:rStyle w:val="w"/>
        </w:rPr>
        <w:t xml:space="preserve">    </w:t>
      </w:r>
      <w:r>
        <w:rPr>
          <w:rStyle w:val="p"/>
        </w:rPr>
        <w:t>],</w:t>
      </w:r>
    </w:p>
    <w:p w:rsidR="00000000" w:rsidRDefault="00000000">
      <w:pPr>
        <w:pStyle w:val="HTML0"/>
        <w:divId w:val="1311976773"/>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311976773"/>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posSide</w:t>
            </w:r>
          </w:p>
        </w:tc>
        <w:tc>
          <w:tcPr>
            <w:tcW w:w="0" w:type="auto"/>
            <w:vAlign w:val="center"/>
            <w:hideMark/>
          </w:tcPr>
          <w:p w:rsidR="00000000" w:rsidRDefault="00000000">
            <w:r>
              <w:t>String</w:t>
            </w:r>
          </w:p>
        </w:tc>
        <w:tc>
          <w:tcPr>
            <w:tcW w:w="0" w:type="auto"/>
            <w:vAlign w:val="center"/>
            <w:hideMark/>
          </w:tcPr>
          <w:p w:rsidR="00000000" w:rsidRDefault="00000000">
            <w:r>
              <w:t>Position side</w:t>
            </w:r>
          </w:p>
        </w:tc>
      </w:tr>
      <w:tr w:rsidR="00000000">
        <w:trPr>
          <w:divId w:val="175387555"/>
          <w:tblCellSpacing w:w="15" w:type="dxa"/>
        </w:trPr>
        <w:tc>
          <w:tcPr>
            <w:tcW w:w="0" w:type="auto"/>
            <w:vAlign w:val="center"/>
            <w:hideMark/>
          </w:tcPr>
          <w:p w:rsidR="00000000" w:rsidRDefault="00000000">
            <w:r>
              <w:t>clOrdId</w:t>
            </w:r>
          </w:p>
        </w:tc>
        <w:tc>
          <w:tcPr>
            <w:tcW w:w="0" w:type="auto"/>
            <w:vAlign w:val="center"/>
            <w:hideMark/>
          </w:tcPr>
          <w:p w:rsidR="00000000" w:rsidRDefault="00000000">
            <w:r>
              <w:t>String</w:t>
            </w:r>
          </w:p>
        </w:tc>
        <w:tc>
          <w:tcPr>
            <w:tcW w:w="0" w:type="auto"/>
            <w:vAlign w:val="center"/>
            <w:hideMark/>
          </w:tcPr>
          <w:p w:rsidR="00000000" w:rsidRDefault="00000000">
            <w:r>
              <w:t>Client-supplied ID</w:t>
            </w:r>
            <w:r>
              <w:br/>
              <w:t>A combination of case-sensitive alphanumerics, all numbers, or all letters of up to 32 characters.</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Order tag</w:t>
            </w:r>
            <w:r>
              <w:br/>
              <w:t>A combination of case-sensitive alphanumerics, all numbers, or all letters of up to 16 characters.</w:t>
            </w:r>
          </w:p>
        </w:tc>
      </w:tr>
    </w:tbl>
    <w:p w:rsidR="00000000" w:rsidRDefault="00000000">
      <w:pPr>
        <w:divId w:val="175387555"/>
      </w:pPr>
      <w:r>
        <w:t xml:space="preserve">if there are any pending orders for closing out and the orders do not need to be automatically canceled, it will return an error code and message to prompt users to cancel pending orders before closing the positions. </w:t>
      </w:r>
      <w:r>
        <w:br/>
      </w:r>
    </w:p>
    <w:p w:rsidR="00000000" w:rsidRDefault="00000000">
      <w:pPr>
        <w:pStyle w:val="3"/>
        <w:divId w:val="175387555"/>
      </w:pPr>
      <w:r>
        <w:t>GET / Order details</w:t>
      </w:r>
    </w:p>
    <w:p w:rsidR="00000000" w:rsidRDefault="00000000">
      <w:pPr>
        <w:pStyle w:val="a5"/>
        <w:divId w:val="175387555"/>
      </w:pPr>
      <w:r>
        <w:t>Retrieve order details.</w:t>
      </w:r>
    </w:p>
    <w:p w:rsidR="00000000" w:rsidRDefault="00000000">
      <w:pPr>
        <w:pStyle w:val="4"/>
        <w:divId w:val="175387555"/>
      </w:pPr>
      <w:r>
        <w:t>Rate Limit: 60 requests per 2 seconds</w:t>
      </w:r>
    </w:p>
    <w:p w:rsidR="00000000" w:rsidRDefault="00000000">
      <w:pPr>
        <w:pStyle w:val="4"/>
        <w:divId w:val="175387555"/>
      </w:pPr>
      <w:r>
        <w:t>Rate limit rule (except Options): UserID + Instrument ID</w:t>
      </w:r>
    </w:p>
    <w:p w:rsidR="00000000" w:rsidRDefault="00000000">
      <w:pPr>
        <w:pStyle w:val="4"/>
        <w:divId w:val="175387555"/>
      </w:pPr>
      <w:r>
        <w:t>Rate limit rule (Options only): UserID + Instrument Family</w:t>
      </w:r>
    </w:p>
    <w:p w:rsidR="00000000" w:rsidRDefault="00000000">
      <w:pPr>
        <w:pStyle w:val="4"/>
        <w:divId w:val="175387555"/>
      </w:pPr>
      <w:r>
        <w:t>HTTP Request</w:t>
      </w:r>
    </w:p>
    <w:p w:rsidR="00000000" w:rsidRDefault="00000000">
      <w:pPr>
        <w:pStyle w:val="a5"/>
        <w:divId w:val="175387555"/>
      </w:pPr>
      <w:r>
        <w:rPr>
          <w:rStyle w:val="HTML"/>
        </w:rPr>
        <w:t>GET /api/v5/trade/order</w:t>
      </w:r>
    </w:p>
    <w:p w:rsidR="00000000" w:rsidRDefault="00000000">
      <w:pPr>
        <w:pStyle w:val="a5"/>
        <w:divId w:val="678625404"/>
      </w:pPr>
      <w:r>
        <w:t>Request Example</w:t>
      </w:r>
    </w:p>
    <w:p w:rsidR="00000000" w:rsidRDefault="00000000">
      <w:pPr>
        <w:pStyle w:val="HTML0"/>
        <w:divId w:val="519853602"/>
        <w:rPr>
          <w:rStyle w:val="HTML"/>
        </w:rPr>
      </w:pPr>
      <w:r>
        <w:rPr>
          <w:rStyle w:val="HTML"/>
        </w:rPr>
        <w:t>GET /api/v5/trade/order?ordId</w:t>
      </w:r>
      <w:r>
        <w:rPr>
          <w:rStyle w:val="o"/>
        </w:rPr>
        <w:t>=</w:t>
      </w:r>
      <w:r>
        <w:rPr>
          <w:rStyle w:val="HTML"/>
        </w:rPr>
        <w:t>1753197687182819328&amp;instId</w:t>
      </w:r>
      <w:r>
        <w:rPr>
          <w:rStyle w:val="o"/>
        </w:rPr>
        <w:t>=</w:t>
      </w:r>
      <w:r>
        <w:rPr>
          <w:rStyle w:val="HTML"/>
        </w:rPr>
        <w:t>BTC-USDT</w:t>
      </w:r>
    </w:p>
    <w:p w:rsidR="00000000" w:rsidRDefault="00000000">
      <w:pPr>
        <w:pStyle w:val="HTML0"/>
        <w:divId w:val="519853602"/>
        <w:rPr>
          <w:rStyle w:val="HTML"/>
        </w:rPr>
      </w:pPr>
    </w:p>
    <w:p w:rsidR="00000000" w:rsidRDefault="00000000">
      <w:pPr>
        <w:pStyle w:val="HTML0"/>
        <w:divId w:val="2085563082"/>
        <w:rPr>
          <w:rStyle w:val="HTML"/>
          <w:vanish/>
        </w:rPr>
      </w:pPr>
      <w:r>
        <w:rPr>
          <w:rStyle w:val="kn"/>
          <w:vanish/>
        </w:rPr>
        <w:t>import</w:t>
      </w:r>
      <w:r>
        <w:rPr>
          <w:rStyle w:val="HTML"/>
          <w:vanish/>
        </w:rPr>
        <w:t xml:space="preserve"> </w:t>
      </w:r>
      <w:r>
        <w:rPr>
          <w:rStyle w:val="nn"/>
          <w:vanish/>
        </w:rPr>
        <w:t>okx.Trade</w:t>
      </w:r>
      <w:r>
        <w:rPr>
          <w:rStyle w:val="HTML"/>
          <w:vanish/>
        </w:rPr>
        <w:t xml:space="preserve"> </w:t>
      </w:r>
      <w:r>
        <w:rPr>
          <w:rStyle w:val="k"/>
          <w:vanish/>
        </w:rPr>
        <w:t>as</w:t>
      </w:r>
      <w:r>
        <w:rPr>
          <w:rStyle w:val="HTML"/>
          <w:vanish/>
        </w:rPr>
        <w:t xml:space="preserve"> </w:t>
      </w:r>
      <w:r>
        <w:rPr>
          <w:rStyle w:val="n"/>
          <w:vanish/>
        </w:rPr>
        <w:t>Trade</w:t>
      </w:r>
    </w:p>
    <w:p w:rsidR="00000000" w:rsidRDefault="00000000">
      <w:pPr>
        <w:pStyle w:val="HTML0"/>
        <w:divId w:val="2085563082"/>
        <w:rPr>
          <w:rStyle w:val="HTML"/>
          <w:vanish/>
        </w:rPr>
      </w:pPr>
    </w:p>
    <w:p w:rsidR="00000000" w:rsidRDefault="00000000">
      <w:pPr>
        <w:pStyle w:val="HTML0"/>
        <w:divId w:val="2085563082"/>
        <w:rPr>
          <w:rStyle w:val="c1"/>
          <w:vanish/>
        </w:rPr>
      </w:pPr>
      <w:r>
        <w:rPr>
          <w:rStyle w:val="c1"/>
          <w:vanish/>
        </w:rPr>
        <w:t># API initialization</w:t>
      </w:r>
    </w:p>
    <w:p w:rsidR="00000000" w:rsidRDefault="00000000">
      <w:pPr>
        <w:pStyle w:val="HTML0"/>
        <w:divId w:val="2085563082"/>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2085563082"/>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2085563082"/>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2085563082"/>
        <w:rPr>
          <w:rStyle w:val="HTML"/>
          <w:vanish/>
        </w:rPr>
      </w:pPr>
    </w:p>
    <w:p w:rsidR="00000000" w:rsidRDefault="00000000">
      <w:pPr>
        <w:pStyle w:val="HTML0"/>
        <w:divId w:val="2085563082"/>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 0, Demo trading: 1</w:t>
      </w:r>
    </w:p>
    <w:p w:rsidR="00000000" w:rsidRDefault="00000000">
      <w:pPr>
        <w:pStyle w:val="HTML0"/>
        <w:divId w:val="2085563082"/>
        <w:rPr>
          <w:rStyle w:val="HTML"/>
          <w:vanish/>
        </w:rPr>
      </w:pPr>
    </w:p>
    <w:p w:rsidR="00000000" w:rsidRDefault="00000000">
      <w:pPr>
        <w:pStyle w:val="HTML0"/>
        <w:divId w:val="2085563082"/>
        <w:rPr>
          <w:rStyle w:val="HTML"/>
          <w:vanish/>
        </w:rPr>
      </w:pPr>
      <w:r>
        <w:rPr>
          <w:rStyle w:val="n"/>
          <w:vanish/>
        </w:rPr>
        <w:t>tradeAPI</w:t>
      </w:r>
      <w:r>
        <w:rPr>
          <w:rStyle w:val="HTML"/>
          <w:vanish/>
        </w:rPr>
        <w:t xml:space="preserve"> </w:t>
      </w:r>
      <w:r>
        <w:rPr>
          <w:rStyle w:val="o"/>
          <w:vanish/>
        </w:rPr>
        <w:t>=</w:t>
      </w:r>
      <w:r>
        <w:rPr>
          <w:rStyle w:val="HTML"/>
          <w:vanish/>
        </w:rPr>
        <w:t xml:space="preserve"> </w:t>
      </w:r>
      <w:r>
        <w:rPr>
          <w:rStyle w:val="n"/>
          <w:vanish/>
        </w:rPr>
        <w:t>Trade</w:t>
      </w:r>
      <w:r>
        <w:rPr>
          <w:rStyle w:val="p"/>
          <w:vanish/>
        </w:rPr>
        <w:t>.</w:t>
      </w:r>
      <w:r>
        <w:rPr>
          <w:rStyle w:val="n"/>
          <w:vanish/>
        </w:rPr>
        <w:t>TradeAPI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2085563082"/>
        <w:rPr>
          <w:rStyle w:val="HTML"/>
          <w:vanish/>
        </w:rPr>
      </w:pPr>
    </w:p>
    <w:p w:rsidR="00000000" w:rsidRDefault="00000000">
      <w:pPr>
        <w:pStyle w:val="HTML0"/>
        <w:divId w:val="2085563082"/>
        <w:rPr>
          <w:rStyle w:val="c1"/>
          <w:vanish/>
        </w:rPr>
      </w:pPr>
      <w:r>
        <w:rPr>
          <w:rStyle w:val="c1"/>
          <w:vanish/>
        </w:rPr>
        <w:t># Retrieve order details by ordId</w:t>
      </w:r>
    </w:p>
    <w:p w:rsidR="00000000" w:rsidRDefault="00000000">
      <w:pPr>
        <w:pStyle w:val="HTML0"/>
        <w:divId w:val="2085563082"/>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tradeAPI</w:t>
      </w:r>
      <w:r>
        <w:rPr>
          <w:rStyle w:val="p"/>
          <w:vanish/>
        </w:rPr>
        <w:t>.</w:t>
      </w:r>
      <w:r>
        <w:rPr>
          <w:rStyle w:val="n"/>
          <w:vanish/>
        </w:rPr>
        <w:t>get_order</w:t>
      </w:r>
      <w:r>
        <w:rPr>
          <w:rStyle w:val="p"/>
          <w:vanish/>
        </w:rPr>
        <w:t>(</w:t>
      </w:r>
    </w:p>
    <w:p w:rsidR="00000000" w:rsidRDefault="00000000">
      <w:pPr>
        <w:pStyle w:val="HTML0"/>
        <w:divId w:val="2085563082"/>
        <w:rPr>
          <w:rStyle w:val="HTML"/>
          <w:vanish/>
        </w:rPr>
      </w:pPr>
      <w:r>
        <w:rPr>
          <w:rStyle w:val="HTML"/>
          <w:vanish/>
        </w:rPr>
        <w:t xml:space="preserve">    </w:t>
      </w:r>
      <w:r>
        <w:rPr>
          <w:rStyle w:val="n"/>
          <w:vanish/>
        </w:rPr>
        <w:t>instId</w:t>
      </w:r>
      <w:r>
        <w:rPr>
          <w:rStyle w:val="o"/>
          <w:vanish/>
        </w:rPr>
        <w:t>=</w:t>
      </w:r>
      <w:r>
        <w:rPr>
          <w:rStyle w:val="s"/>
          <w:vanish/>
        </w:rPr>
        <w:t>"BTC-USDT"</w:t>
      </w:r>
      <w:r>
        <w:rPr>
          <w:rStyle w:val="p"/>
          <w:vanish/>
        </w:rPr>
        <w:t>,</w:t>
      </w:r>
    </w:p>
    <w:p w:rsidR="00000000" w:rsidRDefault="00000000">
      <w:pPr>
        <w:pStyle w:val="HTML0"/>
        <w:divId w:val="2085563082"/>
        <w:rPr>
          <w:rStyle w:val="HTML"/>
          <w:vanish/>
        </w:rPr>
      </w:pPr>
      <w:r>
        <w:rPr>
          <w:rStyle w:val="HTML"/>
          <w:vanish/>
        </w:rPr>
        <w:t xml:space="preserve">    </w:t>
      </w:r>
      <w:r>
        <w:rPr>
          <w:rStyle w:val="n"/>
          <w:vanish/>
        </w:rPr>
        <w:t>ordId</w:t>
      </w:r>
      <w:r>
        <w:rPr>
          <w:rStyle w:val="o"/>
          <w:vanish/>
        </w:rPr>
        <w:t>=</w:t>
      </w:r>
      <w:r>
        <w:rPr>
          <w:rStyle w:val="s"/>
          <w:vanish/>
        </w:rPr>
        <w:t>"680800019749904384"</w:t>
      </w:r>
    </w:p>
    <w:p w:rsidR="00000000" w:rsidRDefault="00000000">
      <w:pPr>
        <w:pStyle w:val="HTML0"/>
        <w:divId w:val="2085563082"/>
        <w:rPr>
          <w:rStyle w:val="HTML"/>
          <w:vanish/>
        </w:rPr>
      </w:pPr>
      <w:r>
        <w:rPr>
          <w:rStyle w:val="p"/>
          <w:vanish/>
        </w:rPr>
        <w:t>)</w:t>
      </w:r>
    </w:p>
    <w:p w:rsidR="00000000" w:rsidRDefault="00000000">
      <w:pPr>
        <w:pStyle w:val="HTML0"/>
        <w:divId w:val="2085563082"/>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380"/>
        <w:gridCol w:w="4948"/>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Instrument ID, e.g. </w:t>
            </w:r>
            <w:r>
              <w:rPr>
                <w:rStyle w:val="HTML"/>
              </w:rPr>
              <w:t>BTC-USDT</w:t>
            </w:r>
            <w:r>
              <w:br/>
              <w:t>Only applicable to live instruments</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Order ID </w:t>
            </w:r>
            <w:r>
              <w:br/>
              <w:t xml:space="preserve">Either </w:t>
            </w:r>
            <w:r>
              <w:rPr>
                <w:rStyle w:val="HTML"/>
              </w:rPr>
              <w:t>ordId</w:t>
            </w:r>
            <w:r>
              <w:t xml:space="preserve"> or </w:t>
            </w:r>
            <w:r>
              <w:rPr>
                <w:rStyle w:val="HTML"/>
              </w:rPr>
              <w:t>clOrdId</w:t>
            </w:r>
            <w:r>
              <w:t xml:space="preserve"> is required, if both are passed, </w:t>
            </w:r>
            <w:r>
              <w:rPr>
                <w:rStyle w:val="HTML"/>
              </w:rPr>
              <w:t>ordId</w:t>
            </w:r>
            <w:r>
              <w:t xml:space="preserve"> will be used</w:t>
            </w:r>
          </w:p>
        </w:tc>
      </w:tr>
      <w:tr w:rsidR="00000000">
        <w:trPr>
          <w:divId w:val="175387555"/>
          <w:tblCellSpacing w:w="15" w:type="dxa"/>
        </w:trPr>
        <w:tc>
          <w:tcPr>
            <w:tcW w:w="0" w:type="auto"/>
            <w:vAlign w:val="center"/>
            <w:hideMark/>
          </w:tcPr>
          <w:p w:rsidR="00000000" w:rsidRDefault="00000000">
            <w:r>
              <w:t>clOrdId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Client Order ID as assigned by the client</w:t>
            </w:r>
            <w:r>
              <w:br/>
              <w:t xml:space="preserve">If the </w:t>
            </w:r>
            <w:r>
              <w:rPr>
                <w:rStyle w:val="HTML"/>
              </w:rPr>
              <w:t>clOrdId</w:t>
            </w:r>
            <w:r>
              <w:t xml:space="preserve"> is associated with multiple orders, only the latest one will be returned.</w:t>
            </w:r>
          </w:p>
        </w:tc>
      </w:tr>
    </w:tbl>
    <w:p w:rsidR="00000000" w:rsidRDefault="00000000">
      <w:pPr>
        <w:pStyle w:val="a5"/>
        <w:divId w:val="1114984969"/>
      </w:pPr>
      <w:r>
        <w:t>Response Example</w:t>
      </w:r>
    </w:p>
    <w:p w:rsidR="00000000" w:rsidRDefault="00000000">
      <w:pPr>
        <w:pStyle w:val="HTML0"/>
        <w:divId w:val="1347513702"/>
        <w:rPr>
          <w:rStyle w:val="w"/>
        </w:rPr>
      </w:pPr>
      <w:r>
        <w:rPr>
          <w:rStyle w:val="p"/>
        </w:rPr>
        <w:t>{</w:t>
      </w:r>
    </w:p>
    <w:p w:rsidR="00000000" w:rsidRDefault="00000000">
      <w:pPr>
        <w:pStyle w:val="HTML0"/>
        <w:divId w:val="1347513702"/>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347513702"/>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347513702"/>
        <w:rPr>
          <w:rStyle w:val="w"/>
        </w:rPr>
      </w:pPr>
      <w:r>
        <w:rPr>
          <w:rStyle w:val="w"/>
        </w:rPr>
        <w:t xml:space="preserve">        </w:t>
      </w:r>
      <w:r>
        <w:rPr>
          <w:rStyle w:val="p"/>
        </w:rPr>
        <w:t>{</w:t>
      </w:r>
    </w:p>
    <w:p w:rsidR="00000000" w:rsidRDefault="00000000">
      <w:pPr>
        <w:pStyle w:val="HTML0"/>
        <w:divId w:val="1347513702"/>
        <w:rPr>
          <w:rStyle w:val="w"/>
        </w:rPr>
      </w:pPr>
      <w:r>
        <w:rPr>
          <w:rStyle w:val="w"/>
        </w:rPr>
        <w:t xml:space="preserve">            </w:t>
      </w:r>
      <w:r>
        <w:rPr>
          <w:rStyle w:val="nl"/>
        </w:rPr>
        <w:t>"accFillSz"</w:t>
      </w:r>
      <w:r>
        <w:rPr>
          <w:rStyle w:val="p"/>
        </w:rPr>
        <w:t>:</w:t>
      </w:r>
      <w:r>
        <w:rPr>
          <w:rStyle w:val="w"/>
        </w:rPr>
        <w:t xml:space="preserve"> </w:t>
      </w:r>
      <w:r>
        <w:rPr>
          <w:rStyle w:val="s2"/>
        </w:rPr>
        <w:t>"0.00192834"</w:t>
      </w:r>
      <w:r>
        <w:rPr>
          <w:rStyle w:val="p"/>
        </w:rPr>
        <w:t>,</w:t>
      </w:r>
    </w:p>
    <w:p w:rsidR="00000000" w:rsidRDefault="00000000">
      <w:pPr>
        <w:pStyle w:val="HTML0"/>
        <w:divId w:val="1347513702"/>
        <w:rPr>
          <w:rStyle w:val="w"/>
        </w:rPr>
      </w:pPr>
      <w:r>
        <w:rPr>
          <w:rStyle w:val="w"/>
        </w:rPr>
        <w:t xml:space="preserve">            </w:t>
      </w:r>
      <w:r>
        <w:rPr>
          <w:rStyle w:val="nl"/>
        </w:rPr>
        <w:t>"algoClOrdId"</w:t>
      </w:r>
      <w:r>
        <w:rPr>
          <w:rStyle w:val="p"/>
        </w:rPr>
        <w:t>:</w:t>
      </w:r>
      <w:r>
        <w:rPr>
          <w:rStyle w:val="w"/>
        </w:rPr>
        <w:t xml:space="preserve"> </w:t>
      </w:r>
      <w:r>
        <w:rPr>
          <w:rStyle w:val="s2"/>
        </w:rPr>
        <w:t>""</w:t>
      </w:r>
      <w:r>
        <w:rPr>
          <w:rStyle w:val="p"/>
        </w:rPr>
        <w:t>,</w:t>
      </w:r>
    </w:p>
    <w:p w:rsidR="00000000" w:rsidRDefault="00000000">
      <w:pPr>
        <w:pStyle w:val="HTML0"/>
        <w:divId w:val="1347513702"/>
        <w:rPr>
          <w:rStyle w:val="w"/>
        </w:rPr>
      </w:pPr>
      <w:r>
        <w:rPr>
          <w:rStyle w:val="w"/>
        </w:rPr>
        <w:t xml:space="preserve">            </w:t>
      </w:r>
      <w:r>
        <w:rPr>
          <w:rStyle w:val="nl"/>
        </w:rPr>
        <w:t>"algoId"</w:t>
      </w:r>
      <w:r>
        <w:rPr>
          <w:rStyle w:val="p"/>
        </w:rPr>
        <w:t>:</w:t>
      </w:r>
      <w:r>
        <w:rPr>
          <w:rStyle w:val="w"/>
        </w:rPr>
        <w:t xml:space="preserve"> </w:t>
      </w:r>
      <w:r>
        <w:rPr>
          <w:rStyle w:val="s2"/>
        </w:rPr>
        <w:t>""</w:t>
      </w:r>
      <w:r>
        <w:rPr>
          <w:rStyle w:val="p"/>
        </w:rPr>
        <w:t>,</w:t>
      </w:r>
    </w:p>
    <w:p w:rsidR="00000000" w:rsidRDefault="00000000">
      <w:pPr>
        <w:pStyle w:val="HTML0"/>
        <w:divId w:val="1347513702"/>
        <w:rPr>
          <w:rStyle w:val="w"/>
        </w:rPr>
      </w:pPr>
      <w:r>
        <w:rPr>
          <w:rStyle w:val="w"/>
        </w:rPr>
        <w:t xml:space="preserve">            </w:t>
      </w:r>
      <w:r>
        <w:rPr>
          <w:rStyle w:val="nl"/>
        </w:rPr>
        <w:t>"attachAlgoClOrdId"</w:t>
      </w:r>
      <w:r>
        <w:rPr>
          <w:rStyle w:val="p"/>
        </w:rPr>
        <w:t>:</w:t>
      </w:r>
      <w:r>
        <w:rPr>
          <w:rStyle w:val="w"/>
        </w:rPr>
        <w:t xml:space="preserve"> </w:t>
      </w:r>
      <w:r>
        <w:rPr>
          <w:rStyle w:val="s2"/>
        </w:rPr>
        <w:t>""</w:t>
      </w:r>
      <w:r>
        <w:rPr>
          <w:rStyle w:val="p"/>
        </w:rPr>
        <w:t>,</w:t>
      </w:r>
    </w:p>
    <w:p w:rsidR="00000000" w:rsidRDefault="00000000">
      <w:pPr>
        <w:pStyle w:val="HTML0"/>
        <w:divId w:val="1347513702"/>
        <w:rPr>
          <w:rStyle w:val="w"/>
        </w:rPr>
      </w:pPr>
      <w:r>
        <w:rPr>
          <w:rStyle w:val="w"/>
        </w:rPr>
        <w:t xml:space="preserve">            </w:t>
      </w:r>
      <w:r>
        <w:rPr>
          <w:rStyle w:val="nl"/>
        </w:rPr>
        <w:t>"attachAlgoOrds"</w:t>
      </w:r>
      <w:r>
        <w:rPr>
          <w:rStyle w:val="p"/>
        </w:rPr>
        <w:t>:</w:t>
      </w:r>
      <w:r>
        <w:rPr>
          <w:rStyle w:val="w"/>
        </w:rPr>
        <w:t xml:space="preserve"> </w:t>
      </w:r>
      <w:r>
        <w:rPr>
          <w:rStyle w:val="p"/>
        </w:rPr>
        <w:t>[],</w:t>
      </w:r>
    </w:p>
    <w:p w:rsidR="00000000" w:rsidRDefault="00000000">
      <w:pPr>
        <w:pStyle w:val="HTML0"/>
        <w:divId w:val="1347513702"/>
        <w:rPr>
          <w:rStyle w:val="w"/>
        </w:rPr>
      </w:pPr>
      <w:r>
        <w:rPr>
          <w:rStyle w:val="w"/>
        </w:rPr>
        <w:t xml:space="preserve">            </w:t>
      </w:r>
      <w:r>
        <w:rPr>
          <w:rStyle w:val="nl"/>
        </w:rPr>
        <w:t>"avgPx"</w:t>
      </w:r>
      <w:r>
        <w:rPr>
          <w:rStyle w:val="p"/>
        </w:rPr>
        <w:t>:</w:t>
      </w:r>
      <w:r>
        <w:rPr>
          <w:rStyle w:val="w"/>
        </w:rPr>
        <w:t xml:space="preserve"> </w:t>
      </w:r>
      <w:r>
        <w:rPr>
          <w:rStyle w:val="s2"/>
        </w:rPr>
        <w:t>"51858"</w:t>
      </w:r>
      <w:r>
        <w:rPr>
          <w:rStyle w:val="p"/>
        </w:rPr>
        <w:t>,</w:t>
      </w:r>
    </w:p>
    <w:p w:rsidR="00000000" w:rsidRDefault="00000000">
      <w:pPr>
        <w:pStyle w:val="HTML0"/>
        <w:divId w:val="1347513702"/>
        <w:rPr>
          <w:rStyle w:val="w"/>
        </w:rPr>
      </w:pPr>
      <w:r>
        <w:rPr>
          <w:rStyle w:val="w"/>
        </w:rPr>
        <w:t xml:space="preserve">            </w:t>
      </w:r>
      <w:r>
        <w:rPr>
          <w:rStyle w:val="nl"/>
        </w:rPr>
        <w:t>"cTime"</w:t>
      </w:r>
      <w:r>
        <w:rPr>
          <w:rStyle w:val="p"/>
        </w:rPr>
        <w:t>:</w:t>
      </w:r>
      <w:r>
        <w:rPr>
          <w:rStyle w:val="w"/>
        </w:rPr>
        <w:t xml:space="preserve"> </w:t>
      </w:r>
      <w:r>
        <w:rPr>
          <w:rStyle w:val="s2"/>
        </w:rPr>
        <w:t>"1708587373361"</w:t>
      </w:r>
      <w:r>
        <w:rPr>
          <w:rStyle w:val="p"/>
        </w:rPr>
        <w:t>,</w:t>
      </w:r>
    </w:p>
    <w:p w:rsidR="00000000" w:rsidRDefault="00000000">
      <w:pPr>
        <w:pStyle w:val="HTML0"/>
        <w:divId w:val="1347513702"/>
        <w:rPr>
          <w:rStyle w:val="w"/>
        </w:rPr>
      </w:pPr>
      <w:r>
        <w:rPr>
          <w:rStyle w:val="w"/>
        </w:rPr>
        <w:t xml:space="preserve">            </w:t>
      </w:r>
      <w:r>
        <w:rPr>
          <w:rStyle w:val="nl"/>
        </w:rPr>
        <w:t>"cancelSource"</w:t>
      </w:r>
      <w:r>
        <w:rPr>
          <w:rStyle w:val="p"/>
        </w:rPr>
        <w:t>:</w:t>
      </w:r>
      <w:r>
        <w:rPr>
          <w:rStyle w:val="w"/>
        </w:rPr>
        <w:t xml:space="preserve"> </w:t>
      </w:r>
      <w:r>
        <w:rPr>
          <w:rStyle w:val="s2"/>
        </w:rPr>
        <w:t>""</w:t>
      </w:r>
      <w:r>
        <w:rPr>
          <w:rStyle w:val="p"/>
        </w:rPr>
        <w:t>,</w:t>
      </w:r>
    </w:p>
    <w:p w:rsidR="00000000" w:rsidRDefault="00000000">
      <w:pPr>
        <w:pStyle w:val="HTML0"/>
        <w:divId w:val="1347513702"/>
        <w:rPr>
          <w:rStyle w:val="w"/>
        </w:rPr>
      </w:pPr>
      <w:r>
        <w:rPr>
          <w:rStyle w:val="w"/>
        </w:rPr>
        <w:t xml:space="preserve">            </w:t>
      </w:r>
      <w:r>
        <w:rPr>
          <w:rStyle w:val="nl"/>
        </w:rPr>
        <w:t>"cancelSourceReason"</w:t>
      </w:r>
      <w:r>
        <w:rPr>
          <w:rStyle w:val="p"/>
        </w:rPr>
        <w:t>:</w:t>
      </w:r>
      <w:r>
        <w:rPr>
          <w:rStyle w:val="w"/>
        </w:rPr>
        <w:t xml:space="preserve"> </w:t>
      </w:r>
      <w:r>
        <w:rPr>
          <w:rStyle w:val="s2"/>
        </w:rPr>
        <w:t>""</w:t>
      </w:r>
      <w:r>
        <w:rPr>
          <w:rStyle w:val="p"/>
        </w:rPr>
        <w:t>,</w:t>
      </w:r>
    </w:p>
    <w:p w:rsidR="00000000" w:rsidRDefault="00000000">
      <w:pPr>
        <w:pStyle w:val="HTML0"/>
        <w:divId w:val="1347513702"/>
        <w:rPr>
          <w:rStyle w:val="w"/>
        </w:rPr>
      </w:pPr>
      <w:r>
        <w:rPr>
          <w:rStyle w:val="w"/>
        </w:rPr>
        <w:t xml:space="preserve">            </w:t>
      </w:r>
      <w:r>
        <w:rPr>
          <w:rStyle w:val="nl"/>
        </w:rPr>
        <w:t>"category"</w:t>
      </w:r>
      <w:r>
        <w:rPr>
          <w:rStyle w:val="p"/>
        </w:rPr>
        <w:t>:</w:t>
      </w:r>
      <w:r>
        <w:rPr>
          <w:rStyle w:val="w"/>
        </w:rPr>
        <w:t xml:space="preserve"> </w:t>
      </w:r>
      <w:r>
        <w:rPr>
          <w:rStyle w:val="s2"/>
        </w:rPr>
        <w:t>"normal"</w:t>
      </w:r>
      <w:r>
        <w:rPr>
          <w:rStyle w:val="p"/>
        </w:rPr>
        <w:t>,</w:t>
      </w:r>
    </w:p>
    <w:p w:rsidR="00000000" w:rsidRDefault="00000000">
      <w:pPr>
        <w:pStyle w:val="HTML0"/>
        <w:divId w:val="1347513702"/>
        <w:rPr>
          <w:rStyle w:val="w"/>
        </w:rPr>
      </w:pPr>
      <w:r>
        <w:rPr>
          <w:rStyle w:val="w"/>
        </w:rPr>
        <w:t xml:space="preserve">            </w:t>
      </w:r>
      <w:r>
        <w:rPr>
          <w:rStyle w:val="nl"/>
        </w:rPr>
        <w:t>"ccy"</w:t>
      </w:r>
      <w:r>
        <w:rPr>
          <w:rStyle w:val="p"/>
        </w:rPr>
        <w:t>:</w:t>
      </w:r>
      <w:r>
        <w:rPr>
          <w:rStyle w:val="w"/>
        </w:rPr>
        <w:t xml:space="preserve"> </w:t>
      </w:r>
      <w:r>
        <w:rPr>
          <w:rStyle w:val="s2"/>
        </w:rPr>
        <w:t>""</w:t>
      </w:r>
      <w:r>
        <w:rPr>
          <w:rStyle w:val="p"/>
        </w:rPr>
        <w:t>,</w:t>
      </w:r>
    </w:p>
    <w:p w:rsidR="00000000" w:rsidRDefault="00000000">
      <w:pPr>
        <w:pStyle w:val="HTML0"/>
        <w:divId w:val="1347513702"/>
        <w:rPr>
          <w:rStyle w:val="w"/>
        </w:rPr>
      </w:pPr>
      <w:r>
        <w:rPr>
          <w:rStyle w:val="w"/>
        </w:rPr>
        <w:t xml:space="preserve">            </w:t>
      </w:r>
      <w:r>
        <w:rPr>
          <w:rStyle w:val="nl"/>
        </w:rPr>
        <w:t>"clOrdId"</w:t>
      </w:r>
      <w:r>
        <w:rPr>
          <w:rStyle w:val="p"/>
        </w:rPr>
        <w:t>:</w:t>
      </w:r>
      <w:r>
        <w:rPr>
          <w:rStyle w:val="w"/>
        </w:rPr>
        <w:t xml:space="preserve"> </w:t>
      </w:r>
      <w:r>
        <w:rPr>
          <w:rStyle w:val="s2"/>
        </w:rPr>
        <w:t>""</w:t>
      </w:r>
      <w:r>
        <w:rPr>
          <w:rStyle w:val="p"/>
        </w:rPr>
        <w:t>,</w:t>
      </w:r>
    </w:p>
    <w:p w:rsidR="00000000" w:rsidRDefault="00000000">
      <w:pPr>
        <w:pStyle w:val="HTML0"/>
        <w:divId w:val="1347513702"/>
        <w:rPr>
          <w:rStyle w:val="w"/>
        </w:rPr>
      </w:pPr>
      <w:r>
        <w:rPr>
          <w:rStyle w:val="w"/>
        </w:rPr>
        <w:t xml:space="preserve">            </w:t>
      </w:r>
      <w:r>
        <w:rPr>
          <w:rStyle w:val="nl"/>
        </w:rPr>
        <w:t>"fee"</w:t>
      </w:r>
      <w:r>
        <w:rPr>
          <w:rStyle w:val="p"/>
        </w:rPr>
        <w:t>:</w:t>
      </w:r>
      <w:r>
        <w:rPr>
          <w:rStyle w:val="w"/>
        </w:rPr>
        <w:t xml:space="preserve"> </w:t>
      </w:r>
      <w:r>
        <w:rPr>
          <w:rStyle w:val="s2"/>
        </w:rPr>
        <w:t>"-0.00000192834"</w:t>
      </w:r>
      <w:r>
        <w:rPr>
          <w:rStyle w:val="p"/>
        </w:rPr>
        <w:t>,</w:t>
      </w:r>
    </w:p>
    <w:p w:rsidR="00000000" w:rsidRDefault="00000000">
      <w:pPr>
        <w:pStyle w:val="HTML0"/>
        <w:divId w:val="1347513702"/>
        <w:rPr>
          <w:rStyle w:val="w"/>
        </w:rPr>
      </w:pPr>
      <w:r>
        <w:rPr>
          <w:rStyle w:val="w"/>
        </w:rPr>
        <w:t xml:space="preserve">            </w:t>
      </w:r>
      <w:r>
        <w:rPr>
          <w:rStyle w:val="nl"/>
        </w:rPr>
        <w:t>"feeCcy"</w:t>
      </w:r>
      <w:r>
        <w:rPr>
          <w:rStyle w:val="p"/>
        </w:rPr>
        <w:t>:</w:t>
      </w:r>
      <w:r>
        <w:rPr>
          <w:rStyle w:val="w"/>
        </w:rPr>
        <w:t xml:space="preserve"> </w:t>
      </w:r>
      <w:r>
        <w:rPr>
          <w:rStyle w:val="s2"/>
        </w:rPr>
        <w:t>"BTC"</w:t>
      </w:r>
      <w:r>
        <w:rPr>
          <w:rStyle w:val="p"/>
        </w:rPr>
        <w:t>,</w:t>
      </w:r>
    </w:p>
    <w:p w:rsidR="00000000" w:rsidRDefault="00000000">
      <w:pPr>
        <w:pStyle w:val="HTML0"/>
        <w:divId w:val="1347513702"/>
        <w:rPr>
          <w:rStyle w:val="w"/>
        </w:rPr>
      </w:pPr>
      <w:r>
        <w:rPr>
          <w:rStyle w:val="w"/>
        </w:rPr>
        <w:t xml:space="preserve">            </w:t>
      </w:r>
      <w:r>
        <w:rPr>
          <w:rStyle w:val="nl"/>
        </w:rPr>
        <w:t>"fillPx"</w:t>
      </w:r>
      <w:r>
        <w:rPr>
          <w:rStyle w:val="p"/>
        </w:rPr>
        <w:t>:</w:t>
      </w:r>
      <w:r>
        <w:rPr>
          <w:rStyle w:val="w"/>
        </w:rPr>
        <w:t xml:space="preserve"> </w:t>
      </w:r>
      <w:r>
        <w:rPr>
          <w:rStyle w:val="s2"/>
        </w:rPr>
        <w:t>"51858"</w:t>
      </w:r>
      <w:r>
        <w:rPr>
          <w:rStyle w:val="p"/>
        </w:rPr>
        <w:t>,</w:t>
      </w:r>
    </w:p>
    <w:p w:rsidR="00000000" w:rsidRDefault="00000000">
      <w:pPr>
        <w:pStyle w:val="HTML0"/>
        <w:divId w:val="1347513702"/>
        <w:rPr>
          <w:rStyle w:val="w"/>
        </w:rPr>
      </w:pPr>
      <w:r>
        <w:rPr>
          <w:rStyle w:val="w"/>
        </w:rPr>
        <w:t xml:space="preserve">            </w:t>
      </w:r>
      <w:r>
        <w:rPr>
          <w:rStyle w:val="nl"/>
        </w:rPr>
        <w:t>"fillSz"</w:t>
      </w:r>
      <w:r>
        <w:rPr>
          <w:rStyle w:val="p"/>
        </w:rPr>
        <w:t>:</w:t>
      </w:r>
      <w:r>
        <w:rPr>
          <w:rStyle w:val="w"/>
        </w:rPr>
        <w:t xml:space="preserve"> </w:t>
      </w:r>
      <w:r>
        <w:rPr>
          <w:rStyle w:val="s2"/>
        </w:rPr>
        <w:t>"0.00192834"</w:t>
      </w:r>
      <w:r>
        <w:rPr>
          <w:rStyle w:val="p"/>
        </w:rPr>
        <w:t>,</w:t>
      </w:r>
    </w:p>
    <w:p w:rsidR="00000000" w:rsidRDefault="00000000">
      <w:pPr>
        <w:pStyle w:val="HTML0"/>
        <w:divId w:val="1347513702"/>
        <w:rPr>
          <w:rStyle w:val="w"/>
        </w:rPr>
      </w:pPr>
      <w:r>
        <w:rPr>
          <w:rStyle w:val="w"/>
        </w:rPr>
        <w:t xml:space="preserve">            </w:t>
      </w:r>
      <w:r>
        <w:rPr>
          <w:rStyle w:val="nl"/>
        </w:rPr>
        <w:t>"fillTime"</w:t>
      </w:r>
      <w:r>
        <w:rPr>
          <w:rStyle w:val="p"/>
        </w:rPr>
        <w:t>:</w:t>
      </w:r>
      <w:r>
        <w:rPr>
          <w:rStyle w:val="w"/>
        </w:rPr>
        <w:t xml:space="preserve"> </w:t>
      </w:r>
      <w:r>
        <w:rPr>
          <w:rStyle w:val="s2"/>
        </w:rPr>
        <w:t>"1708587373361"</w:t>
      </w:r>
      <w:r>
        <w:rPr>
          <w:rStyle w:val="p"/>
        </w:rPr>
        <w:t>,</w:t>
      </w:r>
    </w:p>
    <w:p w:rsidR="00000000" w:rsidRDefault="00000000">
      <w:pPr>
        <w:pStyle w:val="HTML0"/>
        <w:divId w:val="1347513702"/>
        <w:rPr>
          <w:rStyle w:val="w"/>
        </w:rPr>
      </w:pPr>
      <w:r>
        <w:rPr>
          <w:rStyle w:val="w"/>
        </w:rPr>
        <w:t xml:space="preserve">            </w:t>
      </w:r>
      <w:r>
        <w:rPr>
          <w:rStyle w:val="nl"/>
        </w:rPr>
        <w:t>"instId"</w:t>
      </w:r>
      <w:r>
        <w:rPr>
          <w:rStyle w:val="p"/>
        </w:rPr>
        <w:t>:</w:t>
      </w:r>
      <w:r>
        <w:rPr>
          <w:rStyle w:val="w"/>
        </w:rPr>
        <w:t xml:space="preserve"> </w:t>
      </w:r>
      <w:r>
        <w:rPr>
          <w:rStyle w:val="s2"/>
        </w:rPr>
        <w:t>"BTC-USDT"</w:t>
      </w:r>
      <w:r>
        <w:rPr>
          <w:rStyle w:val="p"/>
        </w:rPr>
        <w:t>,</w:t>
      </w:r>
    </w:p>
    <w:p w:rsidR="00000000" w:rsidRDefault="00000000">
      <w:pPr>
        <w:pStyle w:val="HTML0"/>
        <w:divId w:val="1347513702"/>
        <w:rPr>
          <w:rStyle w:val="w"/>
        </w:rPr>
      </w:pPr>
      <w:r>
        <w:rPr>
          <w:rStyle w:val="w"/>
        </w:rPr>
        <w:t xml:space="preserve">            </w:t>
      </w:r>
      <w:r>
        <w:rPr>
          <w:rStyle w:val="nl"/>
        </w:rPr>
        <w:t>"instType"</w:t>
      </w:r>
      <w:r>
        <w:rPr>
          <w:rStyle w:val="p"/>
        </w:rPr>
        <w:t>:</w:t>
      </w:r>
      <w:r>
        <w:rPr>
          <w:rStyle w:val="w"/>
        </w:rPr>
        <w:t xml:space="preserve"> </w:t>
      </w:r>
      <w:r>
        <w:rPr>
          <w:rStyle w:val="s2"/>
        </w:rPr>
        <w:t>"SPOT"</w:t>
      </w:r>
      <w:r>
        <w:rPr>
          <w:rStyle w:val="p"/>
        </w:rPr>
        <w:t>,</w:t>
      </w:r>
    </w:p>
    <w:p w:rsidR="00000000" w:rsidRDefault="00000000">
      <w:pPr>
        <w:pStyle w:val="HTML0"/>
        <w:divId w:val="1347513702"/>
        <w:rPr>
          <w:rStyle w:val="w"/>
        </w:rPr>
      </w:pPr>
      <w:r>
        <w:rPr>
          <w:rStyle w:val="w"/>
        </w:rPr>
        <w:t xml:space="preserve">            </w:t>
      </w:r>
      <w:r>
        <w:rPr>
          <w:rStyle w:val="nl"/>
        </w:rPr>
        <w:t>"isTpLimit"</w:t>
      </w:r>
      <w:r>
        <w:rPr>
          <w:rStyle w:val="p"/>
        </w:rPr>
        <w:t>:</w:t>
      </w:r>
      <w:r>
        <w:rPr>
          <w:rStyle w:val="w"/>
        </w:rPr>
        <w:t xml:space="preserve"> </w:t>
      </w:r>
      <w:r>
        <w:rPr>
          <w:rStyle w:val="s2"/>
        </w:rPr>
        <w:t>"false"</w:t>
      </w:r>
      <w:r>
        <w:rPr>
          <w:rStyle w:val="p"/>
        </w:rPr>
        <w:t>,</w:t>
      </w:r>
    </w:p>
    <w:p w:rsidR="00000000" w:rsidRDefault="00000000">
      <w:pPr>
        <w:pStyle w:val="HTML0"/>
        <w:divId w:val="1347513702"/>
        <w:rPr>
          <w:rStyle w:val="w"/>
        </w:rPr>
      </w:pPr>
      <w:r>
        <w:rPr>
          <w:rStyle w:val="w"/>
        </w:rPr>
        <w:t xml:space="preserve">            </w:t>
      </w:r>
      <w:r>
        <w:rPr>
          <w:rStyle w:val="nl"/>
        </w:rPr>
        <w:t>"lever"</w:t>
      </w:r>
      <w:r>
        <w:rPr>
          <w:rStyle w:val="p"/>
        </w:rPr>
        <w:t>:</w:t>
      </w:r>
      <w:r>
        <w:rPr>
          <w:rStyle w:val="w"/>
        </w:rPr>
        <w:t xml:space="preserve"> </w:t>
      </w:r>
      <w:r>
        <w:rPr>
          <w:rStyle w:val="s2"/>
        </w:rPr>
        <w:t>""</w:t>
      </w:r>
      <w:r>
        <w:rPr>
          <w:rStyle w:val="p"/>
        </w:rPr>
        <w:t>,</w:t>
      </w:r>
    </w:p>
    <w:p w:rsidR="00000000" w:rsidRDefault="00000000">
      <w:pPr>
        <w:pStyle w:val="HTML0"/>
        <w:divId w:val="1347513702"/>
        <w:rPr>
          <w:rStyle w:val="w"/>
        </w:rPr>
      </w:pPr>
      <w:r>
        <w:rPr>
          <w:rStyle w:val="w"/>
        </w:rPr>
        <w:t xml:space="preserve">            </w:t>
      </w:r>
      <w:r>
        <w:rPr>
          <w:rStyle w:val="nl"/>
        </w:rPr>
        <w:t>"linkedAlgoOrd"</w:t>
      </w:r>
      <w:r>
        <w:rPr>
          <w:rStyle w:val="p"/>
        </w:rPr>
        <w:t>:</w:t>
      </w:r>
      <w:r>
        <w:rPr>
          <w:rStyle w:val="w"/>
        </w:rPr>
        <w:t xml:space="preserve"> </w:t>
      </w:r>
      <w:r>
        <w:rPr>
          <w:rStyle w:val="p"/>
        </w:rPr>
        <w:t>{</w:t>
      </w:r>
    </w:p>
    <w:p w:rsidR="00000000" w:rsidRDefault="00000000">
      <w:pPr>
        <w:pStyle w:val="HTML0"/>
        <w:divId w:val="1347513702"/>
        <w:rPr>
          <w:rStyle w:val="w"/>
        </w:rPr>
      </w:pPr>
      <w:r>
        <w:rPr>
          <w:rStyle w:val="w"/>
        </w:rPr>
        <w:t xml:space="preserve">                </w:t>
      </w:r>
      <w:r>
        <w:rPr>
          <w:rStyle w:val="nl"/>
        </w:rPr>
        <w:t>"algoId"</w:t>
      </w:r>
      <w:r>
        <w:rPr>
          <w:rStyle w:val="p"/>
        </w:rPr>
        <w:t>:</w:t>
      </w:r>
      <w:r>
        <w:rPr>
          <w:rStyle w:val="w"/>
        </w:rPr>
        <w:t xml:space="preserve"> </w:t>
      </w:r>
      <w:r>
        <w:rPr>
          <w:rStyle w:val="s2"/>
        </w:rPr>
        <w:t>""</w:t>
      </w:r>
    </w:p>
    <w:p w:rsidR="00000000" w:rsidRDefault="00000000">
      <w:pPr>
        <w:pStyle w:val="HTML0"/>
        <w:divId w:val="1347513702"/>
        <w:rPr>
          <w:rStyle w:val="w"/>
        </w:rPr>
      </w:pPr>
      <w:r>
        <w:rPr>
          <w:rStyle w:val="w"/>
        </w:rPr>
        <w:t xml:space="preserve">            </w:t>
      </w:r>
      <w:r>
        <w:rPr>
          <w:rStyle w:val="p"/>
        </w:rPr>
        <w:t>},</w:t>
      </w:r>
    </w:p>
    <w:p w:rsidR="00000000" w:rsidRDefault="00000000">
      <w:pPr>
        <w:pStyle w:val="HTML0"/>
        <w:divId w:val="1347513702"/>
        <w:rPr>
          <w:rStyle w:val="w"/>
        </w:rPr>
      </w:pPr>
      <w:r>
        <w:rPr>
          <w:rStyle w:val="w"/>
        </w:rPr>
        <w:t xml:space="preserve">            </w:t>
      </w:r>
      <w:r>
        <w:rPr>
          <w:rStyle w:val="nl"/>
        </w:rPr>
        <w:t>"ordId"</w:t>
      </w:r>
      <w:r>
        <w:rPr>
          <w:rStyle w:val="p"/>
        </w:rPr>
        <w:t>:</w:t>
      </w:r>
      <w:r>
        <w:rPr>
          <w:rStyle w:val="w"/>
        </w:rPr>
        <w:t xml:space="preserve"> </w:t>
      </w:r>
      <w:r>
        <w:rPr>
          <w:rStyle w:val="s2"/>
        </w:rPr>
        <w:t>"680800019749904384"</w:t>
      </w:r>
      <w:r>
        <w:rPr>
          <w:rStyle w:val="p"/>
        </w:rPr>
        <w:t>,</w:t>
      </w:r>
    </w:p>
    <w:p w:rsidR="00000000" w:rsidRDefault="00000000">
      <w:pPr>
        <w:pStyle w:val="HTML0"/>
        <w:divId w:val="1347513702"/>
        <w:rPr>
          <w:rStyle w:val="w"/>
        </w:rPr>
      </w:pPr>
      <w:r>
        <w:rPr>
          <w:rStyle w:val="w"/>
        </w:rPr>
        <w:t xml:space="preserve">            </w:t>
      </w:r>
      <w:r>
        <w:rPr>
          <w:rStyle w:val="nl"/>
        </w:rPr>
        <w:t>"ordType"</w:t>
      </w:r>
      <w:r>
        <w:rPr>
          <w:rStyle w:val="p"/>
        </w:rPr>
        <w:t>:</w:t>
      </w:r>
      <w:r>
        <w:rPr>
          <w:rStyle w:val="w"/>
        </w:rPr>
        <w:t xml:space="preserve"> </w:t>
      </w:r>
      <w:r>
        <w:rPr>
          <w:rStyle w:val="s2"/>
        </w:rPr>
        <w:t>"market"</w:t>
      </w:r>
      <w:r>
        <w:rPr>
          <w:rStyle w:val="p"/>
        </w:rPr>
        <w:t>,</w:t>
      </w:r>
    </w:p>
    <w:p w:rsidR="00000000" w:rsidRDefault="00000000">
      <w:pPr>
        <w:pStyle w:val="HTML0"/>
        <w:divId w:val="1347513702"/>
        <w:rPr>
          <w:rStyle w:val="w"/>
        </w:rPr>
      </w:pPr>
      <w:r>
        <w:rPr>
          <w:rStyle w:val="w"/>
        </w:rPr>
        <w:t xml:space="preserve">            </w:t>
      </w:r>
      <w:r>
        <w:rPr>
          <w:rStyle w:val="nl"/>
        </w:rPr>
        <w:t>"pnl"</w:t>
      </w:r>
      <w:r>
        <w:rPr>
          <w:rStyle w:val="p"/>
        </w:rPr>
        <w:t>:</w:t>
      </w:r>
      <w:r>
        <w:rPr>
          <w:rStyle w:val="w"/>
        </w:rPr>
        <w:t xml:space="preserve"> </w:t>
      </w:r>
      <w:r>
        <w:rPr>
          <w:rStyle w:val="s2"/>
        </w:rPr>
        <w:t>"0"</w:t>
      </w:r>
      <w:r>
        <w:rPr>
          <w:rStyle w:val="p"/>
        </w:rPr>
        <w:t>,</w:t>
      </w:r>
    </w:p>
    <w:p w:rsidR="00000000" w:rsidRDefault="00000000">
      <w:pPr>
        <w:pStyle w:val="HTML0"/>
        <w:divId w:val="1347513702"/>
        <w:rPr>
          <w:rStyle w:val="w"/>
        </w:rPr>
      </w:pPr>
      <w:r>
        <w:rPr>
          <w:rStyle w:val="w"/>
        </w:rPr>
        <w:t xml:space="preserve">            </w:t>
      </w:r>
      <w:r>
        <w:rPr>
          <w:rStyle w:val="nl"/>
        </w:rPr>
        <w:t>"posSide"</w:t>
      </w:r>
      <w:r>
        <w:rPr>
          <w:rStyle w:val="p"/>
        </w:rPr>
        <w:t>:</w:t>
      </w:r>
      <w:r>
        <w:rPr>
          <w:rStyle w:val="w"/>
        </w:rPr>
        <w:t xml:space="preserve"> </w:t>
      </w:r>
      <w:r>
        <w:rPr>
          <w:rStyle w:val="s2"/>
        </w:rPr>
        <w:t>"net"</w:t>
      </w:r>
      <w:r>
        <w:rPr>
          <w:rStyle w:val="p"/>
        </w:rPr>
        <w:t>,</w:t>
      </w:r>
    </w:p>
    <w:p w:rsidR="00000000" w:rsidRDefault="00000000">
      <w:pPr>
        <w:pStyle w:val="HTML0"/>
        <w:divId w:val="1347513702"/>
        <w:rPr>
          <w:rStyle w:val="w"/>
        </w:rPr>
      </w:pPr>
      <w:r>
        <w:rPr>
          <w:rStyle w:val="w"/>
        </w:rPr>
        <w:t xml:space="preserve">            </w:t>
      </w:r>
      <w:r>
        <w:rPr>
          <w:rStyle w:val="nl"/>
        </w:rPr>
        <w:t>"px"</w:t>
      </w:r>
      <w:r>
        <w:rPr>
          <w:rStyle w:val="p"/>
        </w:rPr>
        <w:t>:</w:t>
      </w:r>
      <w:r>
        <w:rPr>
          <w:rStyle w:val="w"/>
        </w:rPr>
        <w:t xml:space="preserve"> </w:t>
      </w:r>
      <w:r>
        <w:rPr>
          <w:rStyle w:val="s2"/>
        </w:rPr>
        <w:t>""</w:t>
      </w:r>
      <w:r>
        <w:rPr>
          <w:rStyle w:val="p"/>
        </w:rPr>
        <w:t>,</w:t>
      </w:r>
    </w:p>
    <w:p w:rsidR="00000000" w:rsidRDefault="00000000">
      <w:pPr>
        <w:pStyle w:val="HTML0"/>
        <w:divId w:val="1347513702"/>
        <w:rPr>
          <w:rStyle w:val="w"/>
        </w:rPr>
      </w:pPr>
      <w:r>
        <w:rPr>
          <w:rStyle w:val="w"/>
        </w:rPr>
        <w:t xml:space="preserve">            </w:t>
      </w:r>
      <w:r>
        <w:rPr>
          <w:rStyle w:val="nl"/>
        </w:rPr>
        <w:t>"pxType"</w:t>
      </w:r>
      <w:r>
        <w:rPr>
          <w:rStyle w:val="p"/>
        </w:rPr>
        <w:t>:</w:t>
      </w:r>
      <w:r>
        <w:rPr>
          <w:rStyle w:val="w"/>
        </w:rPr>
        <w:t xml:space="preserve"> </w:t>
      </w:r>
      <w:r>
        <w:rPr>
          <w:rStyle w:val="s2"/>
        </w:rPr>
        <w:t>""</w:t>
      </w:r>
      <w:r>
        <w:rPr>
          <w:rStyle w:val="p"/>
        </w:rPr>
        <w:t>,</w:t>
      </w:r>
    </w:p>
    <w:p w:rsidR="00000000" w:rsidRDefault="00000000">
      <w:pPr>
        <w:pStyle w:val="HTML0"/>
        <w:divId w:val="1347513702"/>
        <w:rPr>
          <w:rStyle w:val="w"/>
        </w:rPr>
      </w:pPr>
      <w:r>
        <w:rPr>
          <w:rStyle w:val="w"/>
        </w:rPr>
        <w:t xml:space="preserve">            </w:t>
      </w:r>
      <w:r>
        <w:rPr>
          <w:rStyle w:val="nl"/>
        </w:rPr>
        <w:t>"pxUsd"</w:t>
      </w:r>
      <w:r>
        <w:rPr>
          <w:rStyle w:val="p"/>
        </w:rPr>
        <w:t>:</w:t>
      </w:r>
      <w:r>
        <w:rPr>
          <w:rStyle w:val="w"/>
        </w:rPr>
        <w:t xml:space="preserve"> </w:t>
      </w:r>
      <w:r>
        <w:rPr>
          <w:rStyle w:val="s2"/>
        </w:rPr>
        <w:t>""</w:t>
      </w:r>
      <w:r>
        <w:rPr>
          <w:rStyle w:val="p"/>
        </w:rPr>
        <w:t>,</w:t>
      </w:r>
    </w:p>
    <w:p w:rsidR="00000000" w:rsidRDefault="00000000">
      <w:pPr>
        <w:pStyle w:val="HTML0"/>
        <w:divId w:val="1347513702"/>
        <w:rPr>
          <w:rStyle w:val="w"/>
        </w:rPr>
      </w:pPr>
      <w:r>
        <w:rPr>
          <w:rStyle w:val="w"/>
        </w:rPr>
        <w:t xml:space="preserve">            </w:t>
      </w:r>
      <w:r>
        <w:rPr>
          <w:rStyle w:val="nl"/>
        </w:rPr>
        <w:t>"pxVol"</w:t>
      </w:r>
      <w:r>
        <w:rPr>
          <w:rStyle w:val="p"/>
        </w:rPr>
        <w:t>:</w:t>
      </w:r>
      <w:r>
        <w:rPr>
          <w:rStyle w:val="w"/>
        </w:rPr>
        <w:t xml:space="preserve"> </w:t>
      </w:r>
      <w:r>
        <w:rPr>
          <w:rStyle w:val="s2"/>
        </w:rPr>
        <w:t>""</w:t>
      </w:r>
      <w:r>
        <w:rPr>
          <w:rStyle w:val="p"/>
        </w:rPr>
        <w:t>,</w:t>
      </w:r>
    </w:p>
    <w:p w:rsidR="00000000" w:rsidRDefault="00000000">
      <w:pPr>
        <w:pStyle w:val="HTML0"/>
        <w:divId w:val="1347513702"/>
        <w:rPr>
          <w:rStyle w:val="w"/>
        </w:rPr>
      </w:pPr>
      <w:r>
        <w:rPr>
          <w:rStyle w:val="w"/>
        </w:rPr>
        <w:t xml:space="preserve">            </w:t>
      </w:r>
      <w:r>
        <w:rPr>
          <w:rStyle w:val="nl"/>
        </w:rPr>
        <w:t>"quickMgnType"</w:t>
      </w:r>
      <w:r>
        <w:rPr>
          <w:rStyle w:val="p"/>
        </w:rPr>
        <w:t>:</w:t>
      </w:r>
      <w:r>
        <w:rPr>
          <w:rStyle w:val="w"/>
        </w:rPr>
        <w:t xml:space="preserve"> </w:t>
      </w:r>
      <w:r>
        <w:rPr>
          <w:rStyle w:val="s2"/>
        </w:rPr>
        <w:t>""</w:t>
      </w:r>
      <w:r>
        <w:rPr>
          <w:rStyle w:val="p"/>
        </w:rPr>
        <w:t>,</w:t>
      </w:r>
    </w:p>
    <w:p w:rsidR="00000000" w:rsidRDefault="00000000">
      <w:pPr>
        <w:pStyle w:val="HTML0"/>
        <w:divId w:val="1347513702"/>
        <w:rPr>
          <w:rStyle w:val="w"/>
        </w:rPr>
      </w:pPr>
      <w:r>
        <w:rPr>
          <w:rStyle w:val="w"/>
        </w:rPr>
        <w:t xml:space="preserve">            </w:t>
      </w:r>
      <w:r>
        <w:rPr>
          <w:rStyle w:val="nl"/>
        </w:rPr>
        <w:t>"rebate"</w:t>
      </w:r>
      <w:r>
        <w:rPr>
          <w:rStyle w:val="p"/>
        </w:rPr>
        <w:t>:</w:t>
      </w:r>
      <w:r>
        <w:rPr>
          <w:rStyle w:val="w"/>
        </w:rPr>
        <w:t xml:space="preserve"> </w:t>
      </w:r>
      <w:r>
        <w:rPr>
          <w:rStyle w:val="s2"/>
        </w:rPr>
        <w:t>"0"</w:t>
      </w:r>
      <w:r>
        <w:rPr>
          <w:rStyle w:val="p"/>
        </w:rPr>
        <w:t>,</w:t>
      </w:r>
    </w:p>
    <w:p w:rsidR="00000000" w:rsidRDefault="00000000">
      <w:pPr>
        <w:pStyle w:val="HTML0"/>
        <w:divId w:val="1347513702"/>
        <w:rPr>
          <w:rStyle w:val="w"/>
        </w:rPr>
      </w:pPr>
      <w:r>
        <w:rPr>
          <w:rStyle w:val="w"/>
        </w:rPr>
        <w:t xml:space="preserve">            </w:t>
      </w:r>
      <w:r>
        <w:rPr>
          <w:rStyle w:val="nl"/>
        </w:rPr>
        <w:t>"rebateCcy"</w:t>
      </w:r>
      <w:r>
        <w:rPr>
          <w:rStyle w:val="p"/>
        </w:rPr>
        <w:t>:</w:t>
      </w:r>
      <w:r>
        <w:rPr>
          <w:rStyle w:val="w"/>
        </w:rPr>
        <w:t xml:space="preserve"> </w:t>
      </w:r>
      <w:r>
        <w:rPr>
          <w:rStyle w:val="s2"/>
        </w:rPr>
        <w:t>"USDT"</w:t>
      </w:r>
      <w:r>
        <w:rPr>
          <w:rStyle w:val="p"/>
        </w:rPr>
        <w:t>,</w:t>
      </w:r>
    </w:p>
    <w:p w:rsidR="00000000" w:rsidRDefault="00000000">
      <w:pPr>
        <w:pStyle w:val="HTML0"/>
        <w:divId w:val="1347513702"/>
        <w:rPr>
          <w:rStyle w:val="w"/>
        </w:rPr>
      </w:pPr>
      <w:r>
        <w:rPr>
          <w:rStyle w:val="w"/>
        </w:rPr>
        <w:t xml:space="preserve">            </w:t>
      </w:r>
      <w:r>
        <w:rPr>
          <w:rStyle w:val="nl"/>
        </w:rPr>
        <w:t>"reduceOnly"</w:t>
      </w:r>
      <w:r>
        <w:rPr>
          <w:rStyle w:val="p"/>
        </w:rPr>
        <w:t>:</w:t>
      </w:r>
      <w:r>
        <w:rPr>
          <w:rStyle w:val="w"/>
        </w:rPr>
        <w:t xml:space="preserve"> </w:t>
      </w:r>
      <w:r>
        <w:rPr>
          <w:rStyle w:val="s2"/>
        </w:rPr>
        <w:t>"false"</w:t>
      </w:r>
      <w:r>
        <w:rPr>
          <w:rStyle w:val="p"/>
        </w:rPr>
        <w:t>,</w:t>
      </w:r>
    </w:p>
    <w:p w:rsidR="00000000" w:rsidRDefault="00000000">
      <w:pPr>
        <w:pStyle w:val="HTML0"/>
        <w:divId w:val="1347513702"/>
        <w:rPr>
          <w:rStyle w:val="w"/>
        </w:rPr>
      </w:pPr>
      <w:r>
        <w:rPr>
          <w:rStyle w:val="w"/>
        </w:rPr>
        <w:t xml:space="preserve">            </w:t>
      </w:r>
      <w:r>
        <w:rPr>
          <w:rStyle w:val="nl"/>
        </w:rPr>
        <w:t>"side"</w:t>
      </w:r>
      <w:r>
        <w:rPr>
          <w:rStyle w:val="p"/>
        </w:rPr>
        <w:t>:</w:t>
      </w:r>
      <w:r>
        <w:rPr>
          <w:rStyle w:val="w"/>
        </w:rPr>
        <w:t xml:space="preserve"> </w:t>
      </w:r>
      <w:r>
        <w:rPr>
          <w:rStyle w:val="s2"/>
        </w:rPr>
        <w:t>"buy"</w:t>
      </w:r>
      <w:r>
        <w:rPr>
          <w:rStyle w:val="p"/>
        </w:rPr>
        <w:t>,</w:t>
      </w:r>
    </w:p>
    <w:p w:rsidR="00000000" w:rsidRDefault="00000000">
      <w:pPr>
        <w:pStyle w:val="HTML0"/>
        <w:divId w:val="1347513702"/>
        <w:rPr>
          <w:rStyle w:val="w"/>
        </w:rPr>
      </w:pPr>
      <w:r>
        <w:rPr>
          <w:rStyle w:val="w"/>
        </w:rPr>
        <w:t xml:space="preserve">            </w:t>
      </w:r>
      <w:r>
        <w:rPr>
          <w:rStyle w:val="nl"/>
        </w:rPr>
        <w:t>"slOrdPx"</w:t>
      </w:r>
      <w:r>
        <w:rPr>
          <w:rStyle w:val="p"/>
        </w:rPr>
        <w:t>:</w:t>
      </w:r>
      <w:r>
        <w:rPr>
          <w:rStyle w:val="w"/>
        </w:rPr>
        <w:t xml:space="preserve"> </w:t>
      </w:r>
      <w:r>
        <w:rPr>
          <w:rStyle w:val="s2"/>
        </w:rPr>
        <w:t>""</w:t>
      </w:r>
      <w:r>
        <w:rPr>
          <w:rStyle w:val="p"/>
        </w:rPr>
        <w:t>,</w:t>
      </w:r>
    </w:p>
    <w:p w:rsidR="00000000" w:rsidRDefault="00000000">
      <w:pPr>
        <w:pStyle w:val="HTML0"/>
        <w:divId w:val="1347513702"/>
        <w:rPr>
          <w:rStyle w:val="w"/>
        </w:rPr>
      </w:pPr>
      <w:r>
        <w:rPr>
          <w:rStyle w:val="w"/>
        </w:rPr>
        <w:t xml:space="preserve">            </w:t>
      </w:r>
      <w:r>
        <w:rPr>
          <w:rStyle w:val="nl"/>
        </w:rPr>
        <w:t>"slTriggerPx"</w:t>
      </w:r>
      <w:r>
        <w:rPr>
          <w:rStyle w:val="p"/>
        </w:rPr>
        <w:t>:</w:t>
      </w:r>
      <w:r>
        <w:rPr>
          <w:rStyle w:val="w"/>
        </w:rPr>
        <w:t xml:space="preserve"> </w:t>
      </w:r>
      <w:r>
        <w:rPr>
          <w:rStyle w:val="s2"/>
        </w:rPr>
        <w:t>""</w:t>
      </w:r>
      <w:r>
        <w:rPr>
          <w:rStyle w:val="p"/>
        </w:rPr>
        <w:t>,</w:t>
      </w:r>
    </w:p>
    <w:p w:rsidR="00000000" w:rsidRDefault="00000000">
      <w:pPr>
        <w:pStyle w:val="HTML0"/>
        <w:divId w:val="1347513702"/>
        <w:rPr>
          <w:rStyle w:val="w"/>
        </w:rPr>
      </w:pPr>
      <w:r>
        <w:rPr>
          <w:rStyle w:val="w"/>
        </w:rPr>
        <w:t xml:space="preserve">            </w:t>
      </w:r>
      <w:r>
        <w:rPr>
          <w:rStyle w:val="nl"/>
        </w:rPr>
        <w:t>"slTriggerPxType"</w:t>
      </w:r>
      <w:r>
        <w:rPr>
          <w:rStyle w:val="p"/>
        </w:rPr>
        <w:t>:</w:t>
      </w:r>
      <w:r>
        <w:rPr>
          <w:rStyle w:val="w"/>
        </w:rPr>
        <w:t xml:space="preserve"> </w:t>
      </w:r>
      <w:r>
        <w:rPr>
          <w:rStyle w:val="s2"/>
        </w:rPr>
        <w:t>""</w:t>
      </w:r>
      <w:r>
        <w:rPr>
          <w:rStyle w:val="p"/>
        </w:rPr>
        <w:t>,</w:t>
      </w:r>
    </w:p>
    <w:p w:rsidR="00000000" w:rsidRDefault="00000000">
      <w:pPr>
        <w:pStyle w:val="HTML0"/>
        <w:divId w:val="1347513702"/>
        <w:rPr>
          <w:rStyle w:val="w"/>
        </w:rPr>
      </w:pPr>
      <w:r>
        <w:rPr>
          <w:rStyle w:val="w"/>
        </w:rPr>
        <w:t xml:space="preserve">            </w:t>
      </w:r>
      <w:r>
        <w:rPr>
          <w:rStyle w:val="nl"/>
        </w:rPr>
        <w:t>"source"</w:t>
      </w:r>
      <w:r>
        <w:rPr>
          <w:rStyle w:val="p"/>
        </w:rPr>
        <w:t>:</w:t>
      </w:r>
      <w:r>
        <w:rPr>
          <w:rStyle w:val="w"/>
        </w:rPr>
        <w:t xml:space="preserve"> </w:t>
      </w:r>
      <w:r>
        <w:rPr>
          <w:rStyle w:val="s2"/>
        </w:rPr>
        <w:t>""</w:t>
      </w:r>
      <w:r>
        <w:rPr>
          <w:rStyle w:val="p"/>
        </w:rPr>
        <w:t>,</w:t>
      </w:r>
    </w:p>
    <w:p w:rsidR="00000000" w:rsidRDefault="00000000">
      <w:pPr>
        <w:pStyle w:val="HTML0"/>
        <w:divId w:val="1347513702"/>
        <w:rPr>
          <w:rStyle w:val="w"/>
        </w:rPr>
      </w:pPr>
      <w:r>
        <w:rPr>
          <w:rStyle w:val="w"/>
        </w:rPr>
        <w:t xml:space="preserve">            </w:t>
      </w:r>
      <w:r>
        <w:rPr>
          <w:rStyle w:val="nl"/>
        </w:rPr>
        <w:t>"state"</w:t>
      </w:r>
      <w:r>
        <w:rPr>
          <w:rStyle w:val="p"/>
        </w:rPr>
        <w:t>:</w:t>
      </w:r>
      <w:r>
        <w:rPr>
          <w:rStyle w:val="w"/>
        </w:rPr>
        <w:t xml:space="preserve"> </w:t>
      </w:r>
      <w:r>
        <w:rPr>
          <w:rStyle w:val="s2"/>
        </w:rPr>
        <w:t>"filled"</w:t>
      </w:r>
      <w:r>
        <w:rPr>
          <w:rStyle w:val="p"/>
        </w:rPr>
        <w:t>,</w:t>
      </w:r>
    </w:p>
    <w:p w:rsidR="00000000" w:rsidRDefault="00000000">
      <w:pPr>
        <w:pStyle w:val="HTML0"/>
        <w:divId w:val="1347513702"/>
        <w:rPr>
          <w:rStyle w:val="w"/>
        </w:rPr>
      </w:pPr>
      <w:r>
        <w:rPr>
          <w:rStyle w:val="w"/>
        </w:rPr>
        <w:t xml:space="preserve">            </w:t>
      </w:r>
      <w:r>
        <w:rPr>
          <w:rStyle w:val="nl"/>
        </w:rPr>
        <w:t>"stpId"</w:t>
      </w:r>
      <w:r>
        <w:rPr>
          <w:rStyle w:val="p"/>
        </w:rPr>
        <w:t>:</w:t>
      </w:r>
      <w:r>
        <w:rPr>
          <w:rStyle w:val="w"/>
        </w:rPr>
        <w:t xml:space="preserve"> </w:t>
      </w:r>
      <w:r>
        <w:rPr>
          <w:rStyle w:val="s2"/>
        </w:rPr>
        <w:t>""</w:t>
      </w:r>
      <w:r>
        <w:rPr>
          <w:rStyle w:val="p"/>
        </w:rPr>
        <w:t>,</w:t>
      </w:r>
    </w:p>
    <w:p w:rsidR="00000000" w:rsidRDefault="00000000">
      <w:pPr>
        <w:pStyle w:val="HTML0"/>
        <w:divId w:val="1347513702"/>
        <w:rPr>
          <w:rStyle w:val="w"/>
        </w:rPr>
      </w:pPr>
      <w:r>
        <w:rPr>
          <w:rStyle w:val="w"/>
        </w:rPr>
        <w:t xml:space="preserve">            </w:t>
      </w:r>
      <w:r>
        <w:rPr>
          <w:rStyle w:val="nl"/>
        </w:rPr>
        <w:t>"stpMode"</w:t>
      </w:r>
      <w:r>
        <w:rPr>
          <w:rStyle w:val="p"/>
        </w:rPr>
        <w:t>:</w:t>
      </w:r>
      <w:r>
        <w:rPr>
          <w:rStyle w:val="w"/>
        </w:rPr>
        <w:t xml:space="preserve"> </w:t>
      </w:r>
      <w:r>
        <w:rPr>
          <w:rStyle w:val="s2"/>
        </w:rPr>
        <w:t>""</w:t>
      </w:r>
      <w:r>
        <w:rPr>
          <w:rStyle w:val="p"/>
        </w:rPr>
        <w:t>,</w:t>
      </w:r>
    </w:p>
    <w:p w:rsidR="00000000" w:rsidRDefault="00000000">
      <w:pPr>
        <w:pStyle w:val="HTML0"/>
        <w:divId w:val="1347513702"/>
        <w:rPr>
          <w:rStyle w:val="w"/>
        </w:rPr>
      </w:pPr>
      <w:r>
        <w:rPr>
          <w:rStyle w:val="w"/>
        </w:rPr>
        <w:t xml:space="preserve">            </w:t>
      </w:r>
      <w:r>
        <w:rPr>
          <w:rStyle w:val="nl"/>
        </w:rPr>
        <w:t>"sz"</w:t>
      </w:r>
      <w:r>
        <w:rPr>
          <w:rStyle w:val="p"/>
        </w:rPr>
        <w:t>:</w:t>
      </w:r>
      <w:r>
        <w:rPr>
          <w:rStyle w:val="w"/>
        </w:rPr>
        <w:t xml:space="preserve"> </w:t>
      </w:r>
      <w:r>
        <w:rPr>
          <w:rStyle w:val="s2"/>
        </w:rPr>
        <w:t>"100"</w:t>
      </w:r>
      <w:r>
        <w:rPr>
          <w:rStyle w:val="p"/>
        </w:rPr>
        <w:t>,</w:t>
      </w:r>
    </w:p>
    <w:p w:rsidR="00000000" w:rsidRDefault="00000000">
      <w:pPr>
        <w:pStyle w:val="HTML0"/>
        <w:divId w:val="1347513702"/>
        <w:rPr>
          <w:rStyle w:val="w"/>
        </w:rPr>
      </w:pPr>
      <w:r>
        <w:rPr>
          <w:rStyle w:val="w"/>
        </w:rPr>
        <w:t xml:space="preserve">            </w:t>
      </w:r>
      <w:r>
        <w:rPr>
          <w:rStyle w:val="nl"/>
        </w:rPr>
        <w:t>"tag"</w:t>
      </w:r>
      <w:r>
        <w:rPr>
          <w:rStyle w:val="p"/>
        </w:rPr>
        <w:t>:</w:t>
      </w:r>
      <w:r>
        <w:rPr>
          <w:rStyle w:val="w"/>
        </w:rPr>
        <w:t xml:space="preserve"> </w:t>
      </w:r>
      <w:r>
        <w:rPr>
          <w:rStyle w:val="s2"/>
        </w:rPr>
        <w:t>""</w:t>
      </w:r>
      <w:r>
        <w:rPr>
          <w:rStyle w:val="p"/>
        </w:rPr>
        <w:t>,</w:t>
      </w:r>
    </w:p>
    <w:p w:rsidR="00000000" w:rsidRDefault="00000000">
      <w:pPr>
        <w:pStyle w:val="HTML0"/>
        <w:divId w:val="1347513702"/>
        <w:rPr>
          <w:rStyle w:val="w"/>
        </w:rPr>
      </w:pPr>
      <w:r>
        <w:rPr>
          <w:rStyle w:val="w"/>
        </w:rPr>
        <w:t xml:space="preserve">            </w:t>
      </w:r>
      <w:r>
        <w:rPr>
          <w:rStyle w:val="nl"/>
        </w:rPr>
        <w:t>"tdMode"</w:t>
      </w:r>
      <w:r>
        <w:rPr>
          <w:rStyle w:val="p"/>
        </w:rPr>
        <w:t>:</w:t>
      </w:r>
      <w:r>
        <w:rPr>
          <w:rStyle w:val="w"/>
        </w:rPr>
        <w:t xml:space="preserve"> </w:t>
      </w:r>
      <w:r>
        <w:rPr>
          <w:rStyle w:val="s2"/>
        </w:rPr>
        <w:t>"cash"</w:t>
      </w:r>
      <w:r>
        <w:rPr>
          <w:rStyle w:val="p"/>
        </w:rPr>
        <w:t>,</w:t>
      </w:r>
    </w:p>
    <w:p w:rsidR="00000000" w:rsidRDefault="00000000">
      <w:pPr>
        <w:pStyle w:val="HTML0"/>
        <w:divId w:val="1347513702"/>
        <w:rPr>
          <w:rStyle w:val="w"/>
        </w:rPr>
      </w:pPr>
      <w:r>
        <w:rPr>
          <w:rStyle w:val="w"/>
        </w:rPr>
        <w:t xml:space="preserve">            </w:t>
      </w:r>
      <w:r>
        <w:rPr>
          <w:rStyle w:val="nl"/>
        </w:rPr>
        <w:t>"tgtCcy"</w:t>
      </w:r>
      <w:r>
        <w:rPr>
          <w:rStyle w:val="p"/>
        </w:rPr>
        <w:t>:</w:t>
      </w:r>
      <w:r>
        <w:rPr>
          <w:rStyle w:val="w"/>
        </w:rPr>
        <w:t xml:space="preserve"> </w:t>
      </w:r>
      <w:r>
        <w:rPr>
          <w:rStyle w:val="s2"/>
        </w:rPr>
        <w:t>"quote_ccy"</w:t>
      </w:r>
      <w:r>
        <w:rPr>
          <w:rStyle w:val="p"/>
        </w:rPr>
        <w:t>,</w:t>
      </w:r>
    </w:p>
    <w:p w:rsidR="00000000" w:rsidRDefault="00000000">
      <w:pPr>
        <w:pStyle w:val="HTML0"/>
        <w:divId w:val="1347513702"/>
        <w:rPr>
          <w:rStyle w:val="w"/>
        </w:rPr>
      </w:pPr>
      <w:r>
        <w:rPr>
          <w:rStyle w:val="w"/>
        </w:rPr>
        <w:t xml:space="preserve">            </w:t>
      </w:r>
      <w:r>
        <w:rPr>
          <w:rStyle w:val="nl"/>
        </w:rPr>
        <w:t>"tpOrdPx"</w:t>
      </w:r>
      <w:r>
        <w:rPr>
          <w:rStyle w:val="p"/>
        </w:rPr>
        <w:t>:</w:t>
      </w:r>
      <w:r>
        <w:rPr>
          <w:rStyle w:val="w"/>
        </w:rPr>
        <w:t xml:space="preserve"> </w:t>
      </w:r>
      <w:r>
        <w:rPr>
          <w:rStyle w:val="s2"/>
        </w:rPr>
        <w:t>""</w:t>
      </w:r>
      <w:r>
        <w:rPr>
          <w:rStyle w:val="p"/>
        </w:rPr>
        <w:t>,</w:t>
      </w:r>
    </w:p>
    <w:p w:rsidR="00000000" w:rsidRDefault="00000000">
      <w:pPr>
        <w:pStyle w:val="HTML0"/>
        <w:divId w:val="1347513702"/>
        <w:rPr>
          <w:rStyle w:val="w"/>
        </w:rPr>
      </w:pPr>
      <w:r>
        <w:rPr>
          <w:rStyle w:val="w"/>
        </w:rPr>
        <w:t xml:space="preserve">            </w:t>
      </w:r>
      <w:r>
        <w:rPr>
          <w:rStyle w:val="nl"/>
        </w:rPr>
        <w:t>"tpTriggerPx"</w:t>
      </w:r>
      <w:r>
        <w:rPr>
          <w:rStyle w:val="p"/>
        </w:rPr>
        <w:t>:</w:t>
      </w:r>
      <w:r>
        <w:rPr>
          <w:rStyle w:val="w"/>
        </w:rPr>
        <w:t xml:space="preserve"> </w:t>
      </w:r>
      <w:r>
        <w:rPr>
          <w:rStyle w:val="s2"/>
        </w:rPr>
        <w:t>""</w:t>
      </w:r>
      <w:r>
        <w:rPr>
          <w:rStyle w:val="p"/>
        </w:rPr>
        <w:t>,</w:t>
      </w:r>
    </w:p>
    <w:p w:rsidR="00000000" w:rsidRDefault="00000000">
      <w:pPr>
        <w:pStyle w:val="HTML0"/>
        <w:divId w:val="1347513702"/>
        <w:rPr>
          <w:rStyle w:val="w"/>
        </w:rPr>
      </w:pPr>
      <w:r>
        <w:rPr>
          <w:rStyle w:val="w"/>
        </w:rPr>
        <w:t xml:space="preserve">            </w:t>
      </w:r>
      <w:r>
        <w:rPr>
          <w:rStyle w:val="nl"/>
        </w:rPr>
        <w:t>"tpTriggerPxType"</w:t>
      </w:r>
      <w:r>
        <w:rPr>
          <w:rStyle w:val="p"/>
        </w:rPr>
        <w:t>:</w:t>
      </w:r>
      <w:r>
        <w:rPr>
          <w:rStyle w:val="w"/>
        </w:rPr>
        <w:t xml:space="preserve"> </w:t>
      </w:r>
      <w:r>
        <w:rPr>
          <w:rStyle w:val="s2"/>
        </w:rPr>
        <w:t>""</w:t>
      </w:r>
      <w:r>
        <w:rPr>
          <w:rStyle w:val="p"/>
        </w:rPr>
        <w:t>,</w:t>
      </w:r>
    </w:p>
    <w:p w:rsidR="00000000" w:rsidRDefault="00000000">
      <w:pPr>
        <w:pStyle w:val="HTML0"/>
        <w:divId w:val="1347513702"/>
        <w:rPr>
          <w:rStyle w:val="w"/>
        </w:rPr>
      </w:pPr>
      <w:r>
        <w:rPr>
          <w:rStyle w:val="w"/>
        </w:rPr>
        <w:t xml:space="preserve">            </w:t>
      </w:r>
      <w:r>
        <w:rPr>
          <w:rStyle w:val="nl"/>
        </w:rPr>
        <w:t>"tradeId"</w:t>
      </w:r>
      <w:r>
        <w:rPr>
          <w:rStyle w:val="p"/>
        </w:rPr>
        <w:t>:</w:t>
      </w:r>
      <w:r>
        <w:rPr>
          <w:rStyle w:val="w"/>
        </w:rPr>
        <w:t xml:space="preserve"> </w:t>
      </w:r>
      <w:r>
        <w:rPr>
          <w:rStyle w:val="s2"/>
        </w:rPr>
        <w:t>"744876980"</w:t>
      </w:r>
      <w:r>
        <w:rPr>
          <w:rStyle w:val="p"/>
        </w:rPr>
        <w:t>,</w:t>
      </w:r>
    </w:p>
    <w:p w:rsidR="00000000" w:rsidRDefault="00000000">
      <w:pPr>
        <w:pStyle w:val="HTML0"/>
        <w:divId w:val="1347513702"/>
        <w:rPr>
          <w:rStyle w:val="w"/>
        </w:rPr>
      </w:pPr>
      <w:r>
        <w:rPr>
          <w:rStyle w:val="w"/>
        </w:rPr>
        <w:t xml:space="preserve">            </w:t>
      </w:r>
      <w:r>
        <w:rPr>
          <w:rStyle w:val="nl"/>
        </w:rPr>
        <w:t>"uTime"</w:t>
      </w:r>
      <w:r>
        <w:rPr>
          <w:rStyle w:val="p"/>
        </w:rPr>
        <w:t>:</w:t>
      </w:r>
      <w:r>
        <w:rPr>
          <w:rStyle w:val="w"/>
        </w:rPr>
        <w:t xml:space="preserve"> </w:t>
      </w:r>
      <w:r>
        <w:rPr>
          <w:rStyle w:val="s2"/>
        </w:rPr>
        <w:t>"1708587373362"</w:t>
      </w:r>
    </w:p>
    <w:p w:rsidR="00000000" w:rsidRDefault="00000000">
      <w:pPr>
        <w:pStyle w:val="HTML0"/>
        <w:divId w:val="1347513702"/>
        <w:rPr>
          <w:rStyle w:val="w"/>
        </w:rPr>
      </w:pPr>
      <w:r>
        <w:rPr>
          <w:rStyle w:val="w"/>
        </w:rPr>
        <w:t xml:space="preserve">        </w:t>
      </w:r>
      <w:r>
        <w:rPr>
          <w:rStyle w:val="p"/>
        </w:rPr>
        <w:t>}</w:t>
      </w:r>
    </w:p>
    <w:p w:rsidR="00000000" w:rsidRDefault="00000000">
      <w:pPr>
        <w:pStyle w:val="HTML0"/>
        <w:divId w:val="1347513702"/>
        <w:rPr>
          <w:rStyle w:val="w"/>
        </w:rPr>
      </w:pPr>
      <w:r>
        <w:rPr>
          <w:rStyle w:val="w"/>
        </w:rPr>
        <w:t xml:space="preserve">    </w:t>
      </w:r>
      <w:r>
        <w:rPr>
          <w:rStyle w:val="p"/>
        </w:rPr>
        <w:t>],</w:t>
      </w:r>
    </w:p>
    <w:p w:rsidR="00000000" w:rsidRDefault="00000000">
      <w:pPr>
        <w:pStyle w:val="HTML0"/>
        <w:divId w:val="1347513702"/>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347513702"/>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1"/>
        <w:gridCol w:w="898"/>
        <w:gridCol w:w="4907"/>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r>
              <w:br/>
            </w:r>
            <w:r>
              <w:rPr>
                <w:rStyle w:val="HTML"/>
              </w:rPr>
              <w:t>SPOT</w:t>
            </w:r>
            <w:r>
              <w:br/>
            </w:r>
            <w:r>
              <w:rPr>
                <w:rStyle w:val="HTML"/>
              </w:rPr>
              <w:t>MARGIN</w:t>
            </w:r>
            <w:r>
              <w:br/>
            </w:r>
            <w:r>
              <w:rPr>
                <w:rStyle w:val="HTML"/>
              </w:rPr>
              <w:t>SWAP</w:t>
            </w:r>
            <w:r>
              <w:br/>
            </w:r>
            <w:r>
              <w:rPr>
                <w:rStyle w:val="HTML"/>
              </w:rPr>
              <w:t>FUTURES</w:t>
            </w:r>
            <w:r>
              <w:br/>
            </w:r>
            <w:r>
              <w:rPr>
                <w:rStyle w:val="HTML"/>
              </w:rPr>
              <w:t>OPTION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tgtCcy</w:t>
            </w:r>
          </w:p>
        </w:tc>
        <w:tc>
          <w:tcPr>
            <w:tcW w:w="0" w:type="auto"/>
            <w:vAlign w:val="center"/>
            <w:hideMark/>
          </w:tcPr>
          <w:p w:rsidR="00000000" w:rsidRDefault="00000000">
            <w:r>
              <w:t>String</w:t>
            </w:r>
          </w:p>
        </w:tc>
        <w:tc>
          <w:tcPr>
            <w:tcW w:w="0" w:type="auto"/>
            <w:vAlign w:val="center"/>
            <w:hideMark/>
          </w:tcPr>
          <w:p w:rsidR="00000000" w:rsidRDefault="00000000">
            <w:r>
              <w:t xml:space="preserve">Order quantity unit setting for </w:t>
            </w:r>
            <w:r>
              <w:rPr>
                <w:rStyle w:val="HTML"/>
              </w:rPr>
              <w:t>sz</w:t>
            </w:r>
            <w:r>
              <w:br/>
            </w:r>
            <w:r>
              <w:rPr>
                <w:rStyle w:val="HTML"/>
              </w:rPr>
              <w:t>base_ccy</w:t>
            </w:r>
            <w:r>
              <w:t>: Base currency ,</w:t>
            </w:r>
            <w:r>
              <w:rPr>
                <w:rStyle w:val="HTML"/>
              </w:rPr>
              <w:t>quote_ccy</w:t>
            </w:r>
            <w:r>
              <w:t xml:space="preserve">: Quote currency </w:t>
            </w:r>
            <w:r>
              <w:br/>
              <w:t xml:space="preserve">Only applicable to </w:t>
            </w:r>
            <w:r>
              <w:rPr>
                <w:rStyle w:val="HTML"/>
              </w:rPr>
              <w:t>SPOT</w:t>
            </w:r>
            <w:r>
              <w:t xml:space="preserve"> Market Orders</w:t>
            </w:r>
            <w:r>
              <w:br/>
              <w:t xml:space="preserve">Default is </w:t>
            </w:r>
            <w:r>
              <w:rPr>
                <w:rStyle w:val="HTML"/>
              </w:rPr>
              <w:t>quote_ccy</w:t>
            </w:r>
            <w:r>
              <w:t xml:space="preserve"> for buy, </w:t>
            </w:r>
            <w:r>
              <w:rPr>
                <w:rStyle w:val="HTML"/>
              </w:rPr>
              <w:t>base_ccy</w:t>
            </w:r>
            <w:r>
              <w:t xml:space="preserve"> for sell</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 xml:space="preserve">Margin currency </w:t>
            </w:r>
            <w:r>
              <w:br/>
              <w:t xml:space="preserve">Only applicable to </w:t>
            </w:r>
            <w:r>
              <w:rPr>
                <w:rStyle w:val="HTML"/>
              </w:rPr>
              <w:t>cross</w:t>
            </w:r>
            <w:r>
              <w:t xml:space="preserve"> </w:t>
            </w:r>
            <w:r>
              <w:rPr>
                <w:rStyle w:val="HTML"/>
              </w:rPr>
              <w:t>MARGIN</w:t>
            </w:r>
            <w:r>
              <w:t xml:space="preserve"> orders in </w:t>
            </w:r>
            <w:r>
              <w:rPr>
                <w:rStyle w:val="HTML"/>
              </w:rPr>
              <w:t>Spot and futures mode</w:t>
            </w:r>
            <w:r>
              <w:t>.</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Order ID</w:t>
            </w:r>
          </w:p>
        </w:tc>
      </w:tr>
      <w:tr w:rsidR="00000000">
        <w:trPr>
          <w:divId w:val="175387555"/>
          <w:tblCellSpacing w:w="15" w:type="dxa"/>
        </w:trPr>
        <w:tc>
          <w:tcPr>
            <w:tcW w:w="0" w:type="auto"/>
            <w:vAlign w:val="center"/>
            <w:hideMark/>
          </w:tcPr>
          <w:p w:rsidR="00000000" w:rsidRDefault="00000000">
            <w:r>
              <w:t>clOrdId</w:t>
            </w:r>
          </w:p>
        </w:tc>
        <w:tc>
          <w:tcPr>
            <w:tcW w:w="0" w:type="auto"/>
            <w:vAlign w:val="center"/>
            <w:hideMark/>
          </w:tcPr>
          <w:p w:rsidR="00000000" w:rsidRDefault="00000000">
            <w:r>
              <w:t>String</w:t>
            </w:r>
          </w:p>
        </w:tc>
        <w:tc>
          <w:tcPr>
            <w:tcW w:w="0" w:type="auto"/>
            <w:vAlign w:val="center"/>
            <w:hideMark/>
          </w:tcPr>
          <w:p w:rsidR="00000000" w:rsidRDefault="00000000">
            <w:r>
              <w:t>Client Order ID as assigned by the client</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r w:rsidR="00000000">
        <w:trPr>
          <w:divId w:val="175387555"/>
          <w:tblCellSpacing w:w="15" w:type="dxa"/>
        </w:trPr>
        <w:tc>
          <w:tcPr>
            <w:tcW w:w="0" w:type="auto"/>
            <w:vAlign w:val="center"/>
            <w:hideMark/>
          </w:tcPr>
          <w:p w:rsidR="00000000" w:rsidRDefault="00000000">
            <w:r>
              <w:t>px</w:t>
            </w:r>
          </w:p>
        </w:tc>
        <w:tc>
          <w:tcPr>
            <w:tcW w:w="0" w:type="auto"/>
            <w:vAlign w:val="center"/>
            <w:hideMark/>
          </w:tcPr>
          <w:p w:rsidR="00000000" w:rsidRDefault="00000000">
            <w:r>
              <w:t>String</w:t>
            </w:r>
          </w:p>
        </w:tc>
        <w:tc>
          <w:tcPr>
            <w:tcW w:w="0" w:type="auto"/>
            <w:vAlign w:val="center"/>
            <w:hideMark/>
          </w:tcPr>
          <w:p w:rsidR="00000000" w:rsidRDefault="00000000">
            <w:r>
              <w:t>Price</w:t>
            </w:r>
            <w:r>
              <w:br/>
              <w:t>For options, use coin as unit (e.g. BTC, ETH)</w:t>
            </w:r>
          </w:p>
        </w:tc>
      </w:tr>
      <w:tr w:rsidR="00000000">
        <w:trPr>
          <w:divId w:val="175387555"/>
          <w:tblCellSpacing w:w="15" w:type="dxa"/>
        </w:trPr>
        <w:tc>
          <w:tcPr>
            <w:tcW w:w="0" w:type="auto"/>
            <w:vAlign w:val="center"/>
            <w:hideMark/>
          </w:tcPr>
          <w:p w:rsidR="00000000" w:rsidRDefault="00000000">
            <w:r>
              <w:t>pxUsd</w:t>
            </w:r>
          </w:p>
        </w:tc>
        <w:tc>
          <w:tcPr>
            <w:tcW w:w="0" w:type="auto"/>
            <w:vAlign w:val="center"/>
            <w:hideMark/>
          </w:tcPr>
          <w:p w:rsidR="00000000" w:rsidRDefault="00000000">
            <w:r>
              <w:t>String</w:t>
            </w:r>
          </w:p>
        </w:tc>
        <w:tc>
          <w:tcPr>
            <w:tcW w:w="0" w:type="auto"/>
            <w:vAlign w:val="center"/>
            <w:hideMark/>
          </w:tcPr>
          <w:p w:rsidR="00000000" w:rsidRDefault="00000000">
            <w:r>
              <w:t>Options price in USDOnly applicable to options; return "" for other instrument types</w:t>
            </w:r>
          </w:p>
        </w:tc>
      </w:tr>
      <w:tr w:rsidR="00000000">
        <w:trPr>
          <w:divId w:val="175387555"/>
          <w:tblCellSpacing w:w="15" w:type="dxa"/>
        </w:trPr>
        <w:tc>
          <w:tcPr>
            <w:tcW w:w="0" w:type="auto"/>
            <w:vAlign w:val="center"/>
            <w:hideMark/>
          </w:tcPr>
          <w:p w:rsidR="00000000" w:rsidRDefault="00000000">
            <w:r>
              <w:t>pxVol</w:t>
            </w:r>
          </w:p>
        </w:tc>
        <w:tc>
          <w:tcPr>
            <w:tcW w:w="0" w:type="auto"/>
            <w:vAlign w:val="center"/>
            <w:hideMark/>
          </w:tcPr>
          <w:p w:rsidR="00000000" w:rsidRDefault="00000000">
            <w:r>
              <w:t>String</w:t>
            </w:r>
          </w:p>
        </w:tc>
        <w:tc>
          <w:tcPr>
            <w:tcW w:w="0" w:type="auto"/>
            <w:vAlign w:val="center"/>
            <w:hideMark/>
          </w:tcPr>
          <w:p w:rsidR="00000000" w:rsidRDefault="00000000">
            <w:r>
              <w:t>Implied volatility of the options orderOnly applicable to options; return "" for other instrument types</w:t>
            </w:r>
          </w:p>
        </w:tc>
      </w:tr>
      <w:tr w:rsidR="00000000">
        <w:trPr>
          <w:divId w:val="175387555"/>
          <w:tblCellSpacing w:w="15" w:type="dxa"/>
        </w:trPr>
        <w:tc>
          <w:tcPr>
            <w:tcW w:w="0" w:type="auto"/>
            <w:vAlign w:val="center"/>
            <w:hideMark/>
          </w:tcPr>
          <w:p w:rsidR="00000000" w:rsidRDefault="00000000">
            <w:r>
              <w:t>pxType</w:t>
            </w:r>
          </w:p>
        </w:tc>
        <w:tc>
          <w:tcPr>
            <w:tcW w:w="0" w:type="auto"/>
            <w:vAlign w:val="center"/>
            <w:hideMark/>
          </w:tcPr>
          <w:p w:rsidR="00000000" w:rsidRDefault="00000000">
            <w:r>
              <w:t>String</w:t>
            </w:r>
          </w:p>
        </w:tc>
        <w:tc>
          <w:tcPr>
            <w:tcW w:w="0" w:type="auto"/>
            <w:vAlign w:val="center"/>
            <w:hideMark/>
          </w:tcPr>
          <w:p w:rsidR="00000000" w:rsidRDefault="00000000">
            <w:r>
              <w:t xml:space="preserve">Price type of options </w:t>
            </w:r>
            <w:r>
              <w:br/>
            </w:r>
            <w:r>
              <w:rPr>
                <w:rStyle w:val="HTML"/>
              </w:rPr>
              <w:t>px</w:t>
            </w:r>
            <w:r>
              <w:t xml:space="preserve">: Place an order based on price, in the unit of coin (the unit for the request parameter px is BTC or ETH) </w:t>
            </w:r>
            <w:r>
              <w:br/>
            </w:r>
            <w:r>
              <w:rPr>
                <w:rStyle w:val="HTML"/>
              </w:rPr>
              <w:t>pxVol</w:t>
            </w:r>
            <w:r>
              <w:t xml:space="preserve">: Place an order based on pxVol </w:t>
            </w:r>
            <w:r>
              <w:br/>
            </w:r>
            <w:r>
              <w:rPr>
                <w:rStyle w:val="HTML"/>
              </w:rPr>
              <w:t>pxUsd</w:t>
            </w:r>
            <w:r>
              <w:t>: Place an order based on pxUsd, in the unit of USD (the unit for the request parameter px is USD)</w:t>
            </w:r>
          </w:p>
        </w:tc>
      </w:tr>
      <w:tr w:rsidR="00000000">
        <w:trPr>
          <w:divId w:val="175387555"/>
          <w:tblCellSpacing w:w="15" w:type="dxa"/>
        </w:trPr>
        <w:tc>
          <w:tcPr>
            <w:tcW w:w="0" w:type="auto"/>
            <w:vAlign w:val="center"/>
            <w:hideMark/>
          </w:tcPr>
          <w:p w:rsidR="00000000" w:rsidRDefault="00000000">
            <w:r>
              <w:t>sz</w:t>
            </w:r>
          </w:p>
        </w:tc>
        <w:tc>
          <w:tcPr>
            <w:tcW w:w="0" w:type="auto"/>
            <w:vAlign w:val="center"/>
            <w:hideMark/>
          </w:tcPr>
          <w:p w:rsidR="00000000" w:rsidRDefault="00000000">
            <w:r>
              <w:t>String</w:t>
            </w:r>
          </w:p>
        </w:tc>
        <w:tc>
          <w:tcPr>
            <w:tcW w:w="0" w:type="auto"/>
            <w:vAlign w:val="center"/>
            <w:hideMark/>
          </w:tcPr>
          <w:p w:rsidR="00000000" w:rsidRDefault="00000000">
            <w:r>
              <w:t>Quantity to buy or sell</w:t>
            </w:r>
          </w:p>
        </w:tc>
      </w:tr>
      <w:tr w:rsidR="00000000">
        <w:trPr>
          <w:divId w:val="175387555"/>
          <w:tblCellSpacing w:w="15" w:type="dxa"/>
        </w:trPr>
        <w:tc>
          <w:tcPr>
            <w:tcW w:w="0" w:type="auto"/>
            <w:vAlign w:val="center"/>
            <w:hideMark/>
          </w:tcPr>
          <w:p w:rsidR="00000000" w:rsidRDefault="00000000">
            <w:r>
              <w:t>pnl</w:t>
            </w:r>
          </w:p>
        </w:tc>
        <w:tc>
          <w:tcPr>
            <w:tcW w:w="0" w:type="auto"/>
            <w:vAlign w:val="center"/>
            <w:hideMark/>
          </w:tcPr>
          <w:p w:rsidR="00000000" w:rsidRDefault="00000000">
            <w:r>
              <w:t>String</w:t>
            </w:r>
          </w:p>
        </w:tc>
        <w:tc>
          <w:tcPr>
            <w:tcW w:w="0" w:type="auto"/>
            <w:vAlign w:val="center"/>
            <w:hideMark/>
          </w:tcPr>
          <w:p w:rsidR="00000000" w:rsidRDefault="00000000">
            <w:r>
              <w:t>Profit and loss, Applicable to orders which have a trade and aim to close position. It always is 0 in other conditions</w:t>
            </w:r>
          </w:p>
        </w:tc>
      </w:tr>
      <w:tr w:rsidR="00000000">
        <w:trPr>
          <w:divId w:val="175387555"/>
          <w:tblCellSpacing w:w="15" w:type="dxa"/>
        </w:trPr>
        <w:tc>
          <w:tcPr>
            <w:tcW w:w="0" w:type="auto"/>
            <w:vAlign w:val="center"/>
            <w:hideMark/>
          </w:tcPr>
          <w:p w:rsidR="00000000" w:rsidRDefault="00000000">
            <w:r>
              <w:t>ordType</w:t>
            </w:r>
          </w:p>
        </w:tc>
        <w:tc>
          <w:tcPr>
            <w:tcW w:w="0" w:type="auto"/>
            <w:vAlign w:val="center"/>
            <w:hideMark/>
          </w:tcPr>
          <w:p w:rsidR="00000000" w:rsidRDefault="00000000">
            <w:r>
              <w:t>String</w:t>
            </w:r>
          </w:p>
        </w:tc>
        <w:tc>
          <w:tcPr>
            <w:tcW w:w="0" w:type="auto"/>
            <w:vAlign w:val="center"/>
            <w:hideMark/>
          </w:tcPr>
          <w:p w:rsidR="00000000" w:rsidRDefault="00000000">
            <w:r>
              <w:t xml:space="preserve">Order type </w:t>
            </w:r>
            <w:r>
              <w:br/>
            </w:r>
            <w:r>
              <w:rPr>
                <w:rStyle w:val="HTML"/>
              </w:rPr>
              <w:t>market</w:t>
            </w:r>
            <w:r>
              <w:t xml:space="preserve">: Market order </w:t>
            </w:r>
            <w:r>
              <w:br/>
            </w:r>
            <w:r>
              <w:rPr>
                <w:rStyle w:val="HTML"/>
              </w:rPr>
              <w:t>limit</w:t>
            </w:r>
            <w:r>
              <w:t xml:space="preserve">: Limit order </w:t>
            </w:r>
            <w:r>
              <w:br/>
            </w:r>
            <w:r>
              <w:rPr>
                <w:rStyle w:val="HTML"/>
              </w:rPr>
              <w:t>post_only</w:t>
            </w:r>
            <w:r>
              <w:t xml:space="preserve">: Post-only order </w:t>
            </w:r>
            <w:r>
              <w:br/>
            </w:r>
            <w:r>
              <w:rPr>
                <w:rStyle w:val="HTML"/>
              </w:rPr>
              <w:t>fok</w:t>
            </w:r>
            <w:r>
              <w:t xml:space="preserve">: Fill-or-kill order </w:t>
            </w:r>
            <w:r>
              <w:br/>
            </w:r>
            <w:r>
              <w:rPr>
                <w:rStyle w:val="HTML"/>
              </w:rPr>
              <w:t>ioc</w:t>
            </w:r>
            <w:r>
              <w:t xml:space="preserve">: Immediate-or-cancel order </w:t>
            </w:r>
            <w:r>
              <w:br/>
            </w:r>
            <w:r>
              <w:rPr>
                <w:rStyle w:val="HTML"/>
              </w:rPr>
              <w:t>optimal_limit_ioc</w:t>
            </w:r>
            <w:r>
              <w:t>: Market order with immediate-or-cancel order</w:t>
            </w:r>
            <w:r>
              <w:br/>
            </w:r>
            <w:r>
              <w:rPr>
                <w:rStyle w:val="HTML"/>
              </w:rPr>
              <w:t>mmp</w:t>
            </w:r>
            <w:r>
              <w:t>: Market Maker Protection (only applicable to Option in Portfolio Margin mode)</w:t>
            </w:r>
            <w:r>
              <w:br/>
            </w:r>
            <w:r>
              <w:rPr>
                <w:rStyle w:val="HTML"/>
              </w:rPr>
              <w:t>mmp_and_post_only</w:t>
            </w:r>
            <w:r>
              <w:t xml:space="preserve">: Market Maker Protection and Post-only order(only applicable to Option in Portfolio Margin mode) </w:t>
            </w:r>
            <w:r>
              <w:br/>
            </w:r>
            <w:r>
              <w:rPr>
                <w:rStyle w:val="HTML"/>
              </w:rPr>
              <w:t>op_fok</w:t>
            </w:r>
            <w:r>
              <w:t>: Simple options (fok)</w:t>
            </w:r>
          </w:p>
        </w:tc>
      </w:tr>
      <w:tr w:rsidR="00000000">
        <w:trPr>
          <w:divId w:val="175387555"/>
          <w:tblCellSpacing w:w="15" w:type="dxa"/>
        </w:trPr>
        <w:tc>
          <w:tcPr>
            <w:tcW w:w="0" w:type="auto"/>
            <w:vAlign w:val="center"/>
            <w:hideMark/>
          </w:tcPr>
          <w:p w:rsidR="00000000" w:rsidRDefault="00000000">
            <w:r>
              <w:t>side</w:t>
            </w:r>
          </w:p>
        </w:tc>
        <w:tc>
          <w:tcPr>
            <w:tcW w:w="0" w:type="auto"/>
            <w:vAlign w:val="center"/>
            <w:hideMark/>
          </w:tcPr>
          <w:p w:rsidR="00000000" w:rsidRDefault="00000000">
            <w:r>
              <w:t>String</w:t>
            </w:r>
          </w:p>
        </w:tc>
        <w:tc>
          <w:tcPr>
            <w:tcW w:w="0" w:type="auto"/>
            <w:vAlign w:val="center"/>
            <w:hideMark/>
          </w:tcPr>
          <w:p w:rsidR="00000000" w:rsidRDefault="00000000">
            <w:r>
              <w:t>Order side</w:t>
            </w:r>
          </w:p>
        </w:tc>
      </w:tr>
      <w:tr w:rsidR="00000000">
        <w:trPr>
          <w:divId w:val="175387555"/>
          <w:tblCellSpacing w:w="15" w:type="dxa"/>
        </w:trPr>
        <w:tc>
          <w:tcPr>
            <w:tcW w:w="0" w:type="auto"/>
            <w:vAlign w:val="center"/>
            <w:hideMark/>
          </w:tcPr>
          <w:p w:rsidR="00000000" w:rsidRDefault="00000000">
            <w:r>
              <w:t>posSide</w:t>
            </w:r>
          </w:p>
        </w:tc>
        <w:tc>
          <w:tcPr>
            <w:tcW w:w="0" w:type="auto"/>
            <w:vAlign w:val="center"/>
            <w:hideMark/>
          </w:tcPr>
          <w:p w:rsidR="00000000" w:rsidRDefault="00000000">
            <w:r>
              <w:t>String</w:t>
            </w:r>
          </w:p>
        </w:tc>
        <w:tc>
          <w:tcPr>
            <w:tcW w:w="0" w:type="auto"/>
            <w:vAlign w:val="center"/>
            <w:hideMark/>
          </w:tcPr>
          <w:p w:rsidR="00000000" w:rsidRDefault="00000000">
            <w:r>
              <w:t>Position side</w:t>
            </w:r>
          </w:p>
        </w:tc>
      </w:tr>
      <w:tr w:rsidR="00000000">
        <w:trPr>
          <w:divId w:val="175387555"/>
          <w:tblCellSpacing w:w="15" w:type="dxa"/>
        </w:trPr>
        <w:tc>
          <w:tcPr>
            <w:tcW w:w="0" w:type="auto"/>
            <w:vAlign w:val="center"/>
            <w:hideMark/>
          </w:tcPr>
          <w:p w:rsidR="00000000" w:rsidRDefault="00000000">
            <w:r>
              <w:t>tdMode</w:t>
            </w:r>
          </w:p>
        </w:tc>
        <w:tc>
          <w:tcPr>
            <w:tcW w:w="0" w:type="auto"/>
            <w:vAlign w:val="center"/>
            <w:hideMark/>
          </w:tcPr>
          <w:p w:rsidR="00000000" w:rsidRDefault="00000000">
            <w:r>
              <w:t>String</w:t>
            </w:r>
          </w:p>
        </w:tc>
        <w:tc>
          <w:tcPr>
            <w:tcW w:w="0" w:type="auto"/>
            <w:vAlign w:val="center"/>
            <w:hideMark/>
          </w:tcPr>
          <w:p w:rsidR="00000000" w:rsidRDefault="00000000">
            <w:r>
              <w:t>Trade mode</w:t>
            </w:r>
          </w:p>
        </w:tc>
      </w:tr>
      <w:tr w:rsidR="00000000">
        <w:trPr>
          <w:divId w:val="175387555"/>
          <w:tblCellSpacing w:w="15" w:type="dxa"/>
        </w:trPr>
        <w:tc>
          <w:tcPr>
            <w:tcW w:w="0" w:type="auto"/>
            <w:vAlign w:val="center"/>
            <w:hideMark/>
          </w:tcPr>
          <w:p w:rsidR="00000000" w:rsidRDefault="00000000">
            <w:r>
              <w:t>accFillSz</w:t>
            </w:r>
          </w:p>
        </w:tc>
        <w:tc>
          <w:tcPr>
            <w:tcW w:w="0" w:type="auto"/>
            <w:vAlign w:val="center"/>
            <w:hideMark/>
          </w:tcPr>
          <w:p w:rsidR="00000000" w:rsidRDefault="00000000">
            <w:r>
              <w:t>String</w:t>
            </w:r>
          </w:p>
        </w:tc>
        <w:tc>
          <w:tcPr>
            <w:tcW w:w="0" w:type="auto"/>
            <w:vAlign w:val="center"/>
            <w:hideMark/>
          </w:tcPr>
          <w:p w:rsidR="00000000" w:rsidRDefault="00000000">
            <w:r>
              <w:t>Accumulated fill quantity</w:t>
            </w:r>
            <w:r>
              <w:br/>
              <w:t xml:space="preserve">The unit is </w:t>
            </w:r>
            <w:r>
              <w:rPr>
                <w:rStyle w:val="HTML"/>
              </w:rPr>
              <w:t>base_ccy</w:t>
            </w:r>
            <w:r>
              <w:t xml:space="preserve"> for SPOT and MARGIN, e.g. BTC-USDT, the unit is BTC; For market orders, the unit both is </w:t>
            </w:r>
            <w:r>
              <w:rPr>
                <w:rStyle w:val="HTML"/>
              </w:rPr>
              <w:t>base_ccy</w:t>
            </w:r>
            <w:r>
              <w:t xml:space="preserve"> when the tgtCcy is </w:t>
            </w:r>
            <w:r>
              <w:rPr>
                <w:rStyle w:val="HTML"/>
              </w:rPr>
              <w:t>base_ccy</w:t>
            </w:r>
            <w:r>
              <w:t xml:space="preserve"> or </w:t>
            </w:r>
            <w:r>
              <w:rPr>
                <w:rStyle w:val="HTML"/>
              </w:rPr>
              <w:t>quote_ccy</w:t>
            </w:r>
            <w:r>
              <w:t>;</w:t>
            </w:r>
            <w:r>
              <w:br/>
              <w:t xml:space="preserve">The unit is contract for </w:t>
            </w:r>
            <w:r>
              <w:rPr>
                <w:rStyle w:val="HTML"/>
              </w:rPr>
              <w:t>FUTURES</w:t>
            </w:r>
            <w:r>
              <w:t>/</w:t>
            </w:r>
            <w:r>
              <w:rPr>
                <w:rStyle w:val="HTML"/>
              </w:rPr>
              <w:t>SWAP</w:t>
            </w:r>
            <w:r>
              <w:t>/</w:t>
            </w:r>
            <w:r>
              <w:rPr>
                <w:rStyle w:val="HTML"/>
              </w:rPr>
              <w:t>OPTION</w:t>
            </w:r>
          </w:p>
        </w:tc>
      </w:tr>
      <w:tr w:rsidR="00000000">
        <w:trPr>
          <w:divId w:val="175387555"/>
          <w:tblCellSpacing w:w="15" w:type="dxa"/>
        </w:trPr>
        <w:tc>
          <w:tcPr>
            <w:tcW w:w="0" w:type="auto"/>
            <w:vAlign w:val="center"/>
            <w:hideMark/>
          </w:tcPr>
          <w:p w:rsidR="00000000" w:rsidRDefault="00000000">
            <w:r>
              <w:t>fillPx</w:t>
            </w:r>
          </w:p>
        </w:tc>
        <w:tc>
          <w:tcPr>
            <w:tcW w:w="0" w:type="auto"/>
            <w:vAlign w:val="center"/>
            <w:hideMark/>
          </w:tcPr>
          <w:p w:rsidR="00000000" w:rsidRDefault="00000000">
            <w:r>
              <w:t>String</w:t>
            </w:r>
          </w:p>
        </w:tc>
        <w:tc>
          <w:tcPr>
            <w:tcW w:w="0" w:type="auto"/>
            <w:vAlign w:val="center"/>
            <w:hideMark/>
          </w:tcPr>
          <w:p w:rsidR="00000000" w:rsidRDefault="00000000">
            <w:r>
              <w:t>Last filled price. If none is filled, it will return "".</w:t>
            </w:r>
          </w:p>
        </w:tc>
      </w:tr>
      <w:tr w:rsidR="00000000">
        <w:trPr>
          <w:divId w:val="175387555"/>
          <w:tblCellSpacing w:w="15" w:type="dxa"/>
        </w:trPr>
        <w:tc>
          <w:tcPr>
            <w:tcW w:w="0" w:type="auto"/>
            <w:vAlign w:val="center"/>
            <w:hideMark/>
          </w:tcPr>
          <w:p w:rsidR="00000000" w:rsidRDefault="00000000">
            <w:r>
              <w:t>tradeId</w:t>
            </w:r>
          </w:p>
        </w:tc>
        <w:tc>
          <w:tcPr>
            <w:tcW w:w="0" w:type="auto"/>
            <w:vAlign w:val="center"/>
            <w:hideMark/>
          </w:tcPr>
          <w:p w:rsidR="00000000" w:rsidRDefault="00000000">
            <w:r>
              <w:t>String</w:t>
            </w:r>
          </w:p>
        </w:tc>
        <w:tc>
          <w:tcPr>
            <w:tcW w:w="0" w:type="auto"/>
            <w:vAlign w:val="center"/>
            <w:hideMark/>
          </w:tcPr>
          <w:p w:rsidR="00000000" w:rsidRDefault="00000000">
            <w:r>
              <w:t>Last traded ID</w:t>
            </w:r>
          </w:p>
        </w:tc>
      </w:tr>
      <w:tr w:rsidR="00000000">
        <w:trPr>
          <w:divId w:val="175387555"/>
          <w:tblCellSpacing w:w="15" w:type="dxa"/>
        </w:trPr>
        <w:tc>
          <w:tcPr>
            <w:tcW w:w="0" w:type="auto"/>
            <w:vAlign w:val="center"/>
            <w:hideMark/>
          </w:tcPr>
          <w:p w:rsidR="00000000" w:rsidRDefault="00000000">
            <w:r>
              <w:t>fillSz</w:t>
            </w:r>
          </w:p>
        </w:tc>
        <w:tc>
          <w:tcPr>
            <w:tcW w:w="0" w:type="auto"/>
            <w:vAlign w:val="center"/>
            <w:hideMark/>
          </w:tcPr>
          <w:p w:rsidR="00000000" w:rsidRDefault="00000000">
            <w:r>
              <w:t>String</w:t>
            </w:r>
          </w:p>
        </w:tc>
        <w:tc>
          <w:tcPr>
            <w:tcW w:w="0" w:type="auto"/>
            <w:vAlign w:val="center"/>
            <w:hideMark/>
          </w:tcPr>
          <w:p w:rsidR="00000000" w:rsidRDefault="00000000">
            <w:r>
              <w:t>Last filled quantity</w:t>
            </w:r>
            <w:r>
              <w:br/>
              <w:t xml:space="preserve">The unit is </w:t>
            </w:r>
            <w:r>
              <w:rPr>
                <w:rStyle w:val="HTML"/>
              </w:rPr>
              <w:t>base_ccy</w:t>
            </w:r>
            <w:r>
              <w:t xml:space="preserve"> for SPOT and MARGIN, e.g. BTC-USDT, the unit is BTC; For market orders, the unit both is </w:t>
            </w:r>
            <w:r>
              <w:rPr>
                <w:rStyle w:val="HTML"/>
              </w:rPr>
              <w:t>base_ccy</w:t>
            </w:r>
            <w:r>
              <w:t xml:space="preserve"> when the tgtCcy is </w:t>
            </w:r>
            <w:r>
              <w:rPr>
                <w:rStyle w:val="HTML"/>
              </w:rPr>
              <w:t>base_ccy</w:t>
            </w:r>
            <w:r>
              <w:t xml:space="preserve"> or </w:t>
            </w:r>
            <w:r>
              <w:rPr>
                <w:rStyle w:val="HTML"/>
              </w:rPr>
              <w:t>quote_ccy</w:t>
            </w:r>
            <w:r>
              <w:t>;</w:t>
            </w:r>
            <w:r>
              <w:br/>
              <w:t xml:space="preserve">The unit is contract for </w:t>
            </w:r>
            <w:r>
              <w:rPr>
                <w:rStyle w:val="HTML"/>
              </w:rPr>
              <w:t>FUTURES</w:t>
            </w:r>
            <w:r>
              <w:t>/</w:t>
            </w:r>
            <w:r>
              <w:rPr>
                <w:rStyle w:val="HTML"/>
              </w:rPr>
              <w:t>SWAP</w:t>
            </w:r>
            <w:r>
              <w:t>/</w:t>
            </w:r>
            <w:r>
              <w:rPr>
                <w:rStyle w:val="HTML"/>
              </w:rPr>
              <w:t>OPTION</w:t>
            </w:r>
          </w:p>
        </w:tc>
      </w:tr>
      <w:tr w:rsidR="00000000">
        <w:trPr>
          <w:divId w:val="175387555"/>
          <w:tblCellSpacing w:w="15" w:type="dxa"/>
        </w:trPr>
        <w:tc>
          <w:tcPr>
            <w:tcW w:w="0" w:type="auto"/>
            <w:vAlign w:val="center"/>
            <w:hideMark/>
          </w:tcPr>
          <w:p w:rsidR="00000000" w:rsidRDefault="00000000">
            <w:r>
              <w:t>fillTime</w:t>
            </w:r>
          </w:p>
        </w:tc>
        <w:tc>
          <w:tcPr>
            <w:tcW w:w="0" w:type="auto"/>
            <w:vAlign w:val="center"/>
            <w:hideMark/>
          </w:tcPr>
          <w:p w:rsidR="00000000" w:rsidRDefault="00000000">
            <w:r>
              <w:t>String</w:t>
            </w:r>
          </w:p>
        </w:tc>
        <w:tc>
          <w:tcPr>
            <w:tcW w:w="0" w:type="auto"/>
            <w:vAlign w:val="center"/>
            <w:hideMark/>
          </w:tcPr>
          <w:p w:rsidR="00000000" w:rsidRDefault="00000000">
            <w:r>
              <w:t>Last filled time</w:t>
            </w:r>
          </w:p>
        </w:tc>
      </w:tr>
      <w:tr w:rsidR="00000000">
        <w:trPr>
          <w:divId w:val="175387555"/>
          <w:tblCellSpacing w:w="15" w:type="dxa"/>
        </w:trPr>
        <w:tc>
          <w:tcPr>
            <w:tcW w:w="0" w:type="auto"/>
            <w:vAlign w:val="center"/>
            <w:hideMark/>
          </w:tcPr>
          <w:p w:rsidR="00000000" w:rsidRDefault="00000000">
            <w:r>
              <w:t>avgPx</w:t>
            </w:r>
          </w:p>
        </w:tc>
        <w:tc>
          <w:tcPr>
            <w:tcW w:w="0" w:type="auto"/>
            <w:vAlign w:val="center"/>
            <w:hideMark/>
          </w:tcPr>
          <w:p w:rsidR="00000000" w:rsidRDefault="00000000">
            <w:r>
              <w:t>String</w:t>
            </w:r>
          </w:p>
        </w:tc>
        <w:tc>
          <w:tcPr>
            <w:tcW w:w="0" w:type="auto"/>
            <w:vAlign w:val="center"/>
            <w:hideMark/>
          </w:tcPr>
          <w:p w:rsidR="00000000" w:rsidRDefault="00000000">
            <w:r>
              <w:t>Average filled price. If none is filled, it will return "".</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 xml:space="preserve">State </w:t>
            </w:r>
            <w:r>
              <w:br/>
            </w:r>
            <w:r>
              <w:rPr>
                <w:rStyle w:val="HTML"/>
              </w:rPr>
              <w:t>canceled</w:t>
            </w:r>
            <w:r>
              <w:br/>
            </w:r>
            <w:r>
              <w:rPr>
                <w:rStyle w:val="HTML"/>
              </w:rPr>
              <w:t>live</w:t>
            </w:r>
            <w:r>
              <w:t xml:space="preserve"> </w:t>
            </w:r>
            <w:r>
              <w:br/>
            </w:r>
            <w:r>
              <w:rPr>
                <w:rStyle w:val="HTML"/>
              </w:rPr>
              <w:t>partially_filled</w:t>
            </w:r>
            <w:r>
              <w:br/>
            </w:r>
            <w:r>
              <w:rPr>
                <w:rStyle w:val="HTML"/>
              </w:rPr>
              <w:t>filled</w:t>
            </w:r>
            <w:r>
              <w:br/>
            </w:r>
            <w:r>
              <w:rPr>
                <w:rStyle w:val="HTML"/>
              </w:rPr>
              <w:t>mmp_canceled</w:t>
            </w:r>
          </w:p>
        </w:tc>
      </w:tr>
      <w:tr w:rsidR="00000000">
        <w:trPr>
          <w:divId w:val="175387555"/>
          <w:tblCellSpacing w:w="15" w:type="dxa"/>
        </w:trPr>
        <w:tc>
          <w:tcPr>
            <w:tcW w:w="0" w:type="auto"/>
            <w:vAlign w:val="center"/>
            <w:hideMark/>
          </w:tcPr>
          <w:p w:rsidR="00000000" w:rsidRDefault="00000000">
            <w:r>
              <w:t>stpId</w:t>
            </w:r>
          </w:p>
        </w:tc>
        <w:tc>
          <w:tcPr>
            <w:tcW w:w="0" w:type="auto"/>
            <w:vAlign w:val="center"/>
            <w:hideMark/>
          </w:tcPr>
          <w:p w:rsidR="00000000" w:rsidRDefault="00000000">
            <w:r>
              <w:t>String</w:t>
            </w:r>
          </w:p>
        </w:tc>
        <w:tc>
          <w:tcPr>
            <w:tcW w:w="0" w:type="auto"/>
            <w:vAlign w:val="center"/>
            <w:hideMark/>
          </w:tcPr>
          <w:p w:rsidR="00000000" w:rsidRDefault="00000000">
            <w:del w:id="21" w:author="Unknown">
              <w:r>
                <w:delText>Self trade prevention ID</w:delText>
              </w:r>
              <w:r>
                <w:br/>
                <w:delText>Return "" if self trade prevention is not applicable</w:delText>
              </w:r>
            </w:del>
            <w:r>
              <w:t xml:space="preserve"> (deprecated)</w:t>
            </w:r>
          </w:p>
        </w:tc>
      </w:tr>
      <w:tr w:rsidR="00000000">
        <w:trPr>
          <w:divId w:val="175387555"/>
          <w:tblCellSpacing w:w="15" w:type="dxa"/>
        </w:trPr>
        <w:tc>
          <w:tcPr>
            <w:tcW w:w="0" w:type="auto"/>
            <w:vAlign w:val="center"/>
            <w:hideMark/>
          </w:tcPr>
          <w:p w:rsidR="00000000" w:rsidRDefault="00000000">
            <w:r>
              <w:t>stpMode</w:t>
            </w:r>
          </w:p>
        </w:tc>
        <w:tc>
          <w:tcPr>
            <w:tcW w:w="0" w:type="auto"/>
            <w:vAlign w:val="center"/>
            <w:hideMark/>
          </w:tcPr>
          <w:p w:rsidR="00000000" w:rsidRDefault="00000000">
            <w:r>
              <w:t>String</w:t>
            </w:r>
          </w:p>
        </w:tc>
        <w:tc>
          <w:tcPr>
            <w:tcW w:w="0" w:type="auto"/>
            <w:vAlign w:val="center"/>
            <w:hideMark/>
          </w:tcPr>
          <w:p w:rsidR="00000000" w:rsidRDefault="00000000">
            <w:r>
              <w:t xml:space="preserve">Self trade prevention mode </w:t>
            </w:r>
            <w:r>
              <w:br/>
              <w:t>Return "" if self trade prevention is not applicable</w:t>
            </w:r>
          </w:p>
        </w:tc>
      </w:tr>
      <w:tr w:rsidR="00000000">
        <w:trPr>
          <w:divId w:val="175387555"/>
          <w:tblCellSpacing w:w="15" w:type="dxa"/>
        </w:trPr>
        <w:tc>
          <w:tcPr>
            <w:tcW w:w="0" w:type="auto"/>
            <w:vAlign w:val="center"/>
            <w:hideMark/>
          </w:tcPr>
          <w:p w:rsidR="00000000" w:rsidRDefault="00000000">
            <w:r>
              <w:t>lever</w:t>
            </w:r>
          </w:p>
        </w:tc>
        <w:tc>
          <w:tcPr>
            <w:tcW w:w="0" w:type="auto"/>
            <w:vAlign w:val="center"/>
            <w:hideMark/>
          </w:tcPr>
          <w:p w:rsidR="00000000" w:rsidRDefault="00000000">
            <w:r>
              <w:t>String</w:t>
            </w:r>
          </w:p>
        </w:tc>
        <w:tc>
          <w:tcPr>
            <w:tcW w:w="0" w:type="auto"/>
            <w:vAlign w:val="center"/>
            <w:hideMark/>
          </w:tcPr>
          <w:p w:rsidR="00000000" w:rsidRDefault="00000000">
            <w:r>
              <w:t xml:space="preserve">Leverage, from </w:t>
            </w:r>
            <w:r>
              <w:rPr>
                <w:rStyle w:val="HTML"/>
              </w:rPr>
              <w:t>0.01</w:t>
            </w:r>
            <w:r>
              <w:t xml:space="preserve"> to </w:t>
            </w:r>
            <w:r>
              <w:rPr>
                <w:rStyle w:val="HTML"/>
              </w:rPr>
              <w:t>125</w:t>
            </w:r>
            <w:r>
              <w:t xml:space="preserve">. </w:t>
            </w:r>
            <w:r>
              <w:br/>
              <w:t xml:space="preserve">Only applicable to </w:t>
            </w:r>
            <w:r>
              <w:rPr>
                <w:rStyle w:val="HTML"/>
              </w:rPr>
              <w:t>MARGIN/FUTURES/SWAP</w:t>
            </w:r>
          </w:p>
        </w:tc>
      </w:tr>
      <w:tr w:rsidR="00000000">
        <w:trPr>
          <w:divId w:val="175387555"/>
          <w:tblCellSpacing w:w="15" w:type="dxa"/>
        </w:trPr>
        <w:tc>
          <w:tcPr>
            <w:tcW w:w="0" w:type="auto"/>
            <w:vAlign w:val="center"/>
            <w:hideMark/>
          </w:tcPr>
          <w:p w:rsidR="00000000" w:rsidRDefault="00000000">
            <w:r>
              <w:t>attachAlgoClOrdId</w:t>
            </w:r>
          </w:p>
        </w:tc>
        <w:tc>
          <w:tcPr>
            <w:tcW w:w="0" w:type="auto"/>
            <w:vAlign w:val="center"/>
            <w:hideMark/>
          </w:tcPr>
          <w:p w:rsidR="00000000" w:rsidRDefault="00000000">
            <w:r>
              <w:t>String</w:t>
            </w:r>
          </w:p>
        </w:tc>
        <w:tc>
          <w:tcPr>
            <w:tcW w:w="0" w:type="auto"/>
            <w:vAlign w:val="center"/>
            <w:hideMark/>
          </w:tcPr>
          <w:p w:rsidR="00000000" w:rsidRDefault="00000000">
            <w:r>
              <w:t>Client-supplied Algo ID when placing order attaching TP/SL.</w:t>
            </w:r>
          </w:p>
        </w:tc>
      </w:tr>
      <w:tr w:rsidR="00000000">
        <w:trPr>
          <w:divId w:val="175387555"/>
          <w:tblCellSpacing w:w="15" w:type="dxa"/>
        </w:trPr>
        <w:tc>
          <w:tcPr>
            <w:tcW w:w="0" w:type="auto"/>
            <w:vAlign w:val="center"/>
            <w:hideMark/>
          </w:tcPr>
          <w:p w:rsidR="00000000" w:rsidRDefault="00000000">
            <w:r>
              <w:t>tpTriggerPx</w:t>
            </w:r>
          </w:p>
        </w:tc>
        <w:tc>
          <w:tcPr>
            <w:tcW w:w="0" w:type="auto"/>
            <w:vAlign w:val="center"/>
            <w:hideMark/>
          </w:tcPr>
          <w:p w:rsidR="00000000" w:rsidRDefault="00000000">
            <w:r>
              <w:t>String</w:t>
            </w:r>
          </w:p>
        </w:tc>
        <w:tc>
          <w:tcPr>
            <w:tcW w:w="0" w:type="auto"/>
            <w:vAlign w:val="center"/>
            <w:hideMark/>
          </w:tcPr>
          <w:p w:rsidR="00000000" w:rsidRDefault="00000000">
            <w:r>
              <w:t>Take-profit trigger price.</w:t>
            </w:r>
          </w:p>
        </w:tc>
      </w:tr>
      <w:tr w:rsidR="00000000">
        <w:trPr>
          <w:divId w:val="175387555"/>
          <w:tblCellSpacing w:w="15" w:type="dxa"/>
        </w:trPr>
        <w:tc>
          <w:tcPr>
            <w:tcW w:w="0" w:type="auto"/>
            <w:vAlign w:val="center"/>
            <w:hideMark/>
          </w:tcPr>
          <w:p w:rsidR="00000000" w:rsidRDefault="00000000">
            <w:r>
              <w:t>tpTriggerPxType</w:t>
            </w:r>
          </w:p>
        </w:tc>
        <w:tc>
          <w:tcPr>
            <w:tcW w:w="0" w:type="auto"/>
            <w:vAlign w:val="center"/>
            <w:hideMark/>
          </w:tcPr>
          <w:p w:rsidR="00000000" w:rsidRDefault="00000000">
            <w:r>
              <w:t>String</w:t>
            </w:r>
          </w:p>
        </w:tc>
        <w:tc>
          <w:tcPr>
            <w:tcW w:w="0" w:type="auto"/>
            <w:vAlign w:val="center"/>
            <w:hideMark/>
          </w:tcPr>
          <w:p w:rsidR="00000000" w:rsidRDefault="00000000">
            <w:r>
              <w:t xml:space="preserve">Take-profit trigger price type. </w:t>
            </w:r>
            <w:r>
              <w:br/>
            </w:r>
            <w:r>
              <w:rPr>
                <w:rStyle w:val="HTML"/>
              </w:rPr>
              <w:t>last</w:t>
            </w:r>
            <w:r>
              <w:t>: last price</w:t>
            </w:r>
            <w:r>
              <w:br/>
            </w:r>
            <w:r>
              <w:rPr>
                <w:rStyle w:val="HTML"/>
              </w:rPr>
              <w:t>index</w:t>
            </w:r>
            <w:r>
              <w:t>: index price</w:t>
            </w:r>
            <w:r>
              <w:br/>
            </w:r>
            <w:r>
              <w:rPr>
                <w:rStyle w:val="HTML"/>
              </w:rPr>
              <w:t>mark</w:t>
            </w:r>
            <w:r>
              <w:t>: mark price</w:t>
            </w:r>
          </w:p>
        </w:tc>
      </w:tr>
      <w:tr w:rsidR="00000000">
        <w:trPr>
          <w:divId w:val="175387555"/>
          <w:tblCellSpacing w:w="15" w:type="dxa"/>
        </w:trPr>
        <w:tc>
          <w:tcPr>
            <w:tcW w:w="0" w:type="auto"/>
            <w:vAlign w:val="center"/>
            <w:hideMark/>
          </w:tcPr>
          <w:p w:rsidR="00000000" w:rsidRDefault="00000000">
            <w:r>
              <w:t>tpOrdPx</w:t>
            </w:r>
          </w:p>
        </w:tc>
        <w:tc>
          <w:tcPr>
            <w:tcW w:w="0" w:type="auto"/>
            <w:vAlign w:val="center"/>
            <w:hideMark/>
          </w:tcPr>
          <w:p w:rsidR="00000000" w:rsidRDefault="00000000">
            <w:r>
              <w:t>String</w:t>
            </w:r>
          </w:p>
        </w:tc>
        <w:tc>
          <w:tcPr>
            <w:tcW w:w="0" w:type="auto"/>
            <w:vAlign w:val="center"/>
            <w:hideMark/>
          </w:tcPr>
          <w:p w:rsidR="00000000" w:rsidRDefault="00000000">
            <w:r>
              <w:t>Take-profit order price.</w:t>
            </w:r>
          </w:p>
        </w:tc>
      </w:tr>
      <w:tr w:rsidR="00000000">
        <w:trPr>
          <w:divId w:val="175387555"/>
          <w:tblCellSpacing w:w="15" w:type="dxa"/>
        </w:trPr>
        <w:tc>
          <w:tcPr>
            <w:tcW w:w="0" w:type="auto"/>
            <w:vAlign w:val="center"/>
            <w:hideMark/>
          </w:tcPr>
          <w:p w:rsidR="00000000" w:rsidRDefault="00000000">
            <w:r>
              <w:t>slTriggerPx</w:t>
            </w:r>
          </w:p>
        </w:tc>
        <w:tc>
          <w:tcPr>
            <w:tcW w:w="0" w:type="auto"/>
            <w:vAlign w:val="center"/>
            <w:hideMark/>
          </w:tcPr>
          <w:p w:rsidR="00000000" w:rsidRDefault="00000000">
            <w:r>
              <w:t>String</w:t>
            </w:r>
          </w:p>
        </w:tc>
        <w:tc>
          <w:tcPr>
            <w:tcW w:w="0" w:type="auto"/>
            <w:vAlign w:val="center"/>
            <w:hideMark/>
          </w:tcPr>
          <w:p w:rsidR="00000000" w:rsidRDefault="00000000">
            <w:r>
              <w:t>Stop-loss trigger price.</w:t>
            </w:r>
          </w:p>
        </w:tc>
      </w:tr>
      <w:tr w:rsidR="00000000">
        <w:trPr>
          <w:divId w:val="175387555"/>
          <w:tblCellSpacing w:w="15" w:type="dxa"/>
        </w:trPr>
        <w:tc>
          <w:tcPr>
            <w:tcW w:w="0" w:type="auto"/>
            <w:vAlign w:val="center"/>
            <w:hideMark/>
          </w:tcPr>
          <w:p w:rsidR="00000000" w:rsidRDefault="00000000">
            <w:r>
              <w:t>slTriggerPxType</w:t>
            </w:r>
          </w:p>
        </w:tc>
        <w:tc>
          <w:tcPr>
            <w:tcW w:w="0" w:type="auto"/>
            <w:vAlign w:val="center"/>
            <w:hideMark/>
          </w:tcPr>
          <w:p w:rsidR="00000000" w:rsidRDefault="00000000">
            <w:r>
              <w:t>String</w:t>
            </w:r>
          </w:p>
        </w:tc>
        <w:tc>
          <w:tcPr>
            <w:tcW w:w="0" w:type="auto"/>
            <w:vAlign w:val="center"/>
            <w:hideMark/>
          </w:tcPr>
          <w:p w:rsidR="00000000" w:rsidRDefault="00000000">
            <w:r>
              <w:t xml:space="preserve">Stop-loss trigger price type. </w:t>
            </w:r>
            <w:r>
              <w:br/>
            </w:r>
            <w:r>
              <w:rPr>
                <w:rStyle w:val="HTML"/>
              </w:rPr>
              <w:t>last</w:t>
            </w:r>
            <w:r>
              <w:t>: last price</w:t>
            </w:r>
            <w:r>
              <w:br/>
            </w:r>
            <w:r>
              <w:rPr>
                <w:rStyle w:val="HTML"/>
              </w:rPr>
              <w:t>index</w:t>
            </w:r>
            <w:r>
              <w:t>: index price</w:t>
            </w:r>
            <w:r>
              <w:br/>
            </w:r>
            <w:r>
              <w:rPr>
                <w:rStyle w:val="HTML"/>
              </w:rPr>
              <w:t>mark</w:t>
            </w:r>
            <w:r>
              <w:t>: mark price</w:t>
            </w:r>
          </w:p>
        </w:tc>
      </w:tr>
      <w:tr w:rsidR="00000000">
        <w:trPr>
          <w:divId w:val="175387555"/>
          <w:tblCellSpacing w:w="15" w:type="dxa"/>
        </w:trPr>
        <w:tc>
          <w:tcPr>
            <w:tcW w:w="0" w:type="auto"/>
            <w:vAlign w:val="center"/>
            <w:hideMark/>
          </w:tcPr>
          <w:p w:rsidR="00000000" w:rsidRDefault="00000000">
            <w:r>
              <w:t>slOrdPx</w:t>
            </w:r>
          </w:p>
        </w:tc>
        <w:tc>
          <w:tcPr>
            <w:tcW w:w="0" w:type="auto"/>
            <w:vAlign w:val="center"/>
            <w:hideMark/>
          </w:tcPr>
          <w:p w:rsidR="00000000" w:rsidRDefault="00000000">
            <w:r>
              <w:t>String</w:t>
            </w:r>
          </w:p>
        </w:tc>
        <w:tc>
          <w:tcPr>
            <w:tcW w:w="0" w:type="auto"/>
            <w:vAlign w:val="center"/>
            <w:hideMark/>
          </w:tcPr>
          <w:p w:rsidR="00000000" w:rsidRDefault="00000000">
            <w:r>
              <w:t>Stop-loss order price.</w:t>
            </w:r>
          </w:p>
        </w:tc>
      </w:tr>
      <w:tr w:rsidR="00000000">
        <w:trPr>
          <w:divId w:val="175387555"/>
          <w:tblCellSpacing w:w="15" w:type="dxa"/>
        </w:trPr>
        <w:tc>
          <w:tcPr>
            <w:tcW w:w="0" w:type="auto"/>
            <w:vAlign w:val="center"/>
            <w:hideMark/>
          </w:tcPr>
          <w:p w:rsidR="00000000" w:rsidRDefault="00000000">
            <w:r>
              <w:t>attachAlgoOrds</w:t>
            </w:r>
          </w:p>
        </w:tc>
        <w:tc>
          <w:tcPr>
            <w:tcW w:w="0" w:type="auto"/>
            <w:vAlign w:val="center"/>
            <w:hideMark/>
          </w:tcPr>
          <w:p w:rsidR="00000000" w:rsidRDefault="00000000">
            <w:r>
              <w:t>Array of object</w:t>
            </w:r>
          </w:p>
        </w:tc>
        <w:tc>
          <w:tcPr>
            <w:tcW w:w="0" w:type="auto"/>
            <w:vAlign w:val="center"/>
            <w:hideMark/>
          </w:tcPr>
          <w:p w:rsidR="00000000" w:rsidRDefault="00000000">
            <w:r>
              <w:t>TP/SL information attached when placing order</w:t>
            </w:r>
          </w:p>
        </w:tc>
      </w:tr>
      <w:tr w:rsidR="00000000">
        <w:trPr>
          <w:divId w:val="175387555"/>
          <w:tblCellSpacing w:w="15" w:type="dxa"/>
        </w:trPr>
        <w:tc>
          <w:tcPr>
            <w:tcW w:w="0" w:type="auto"/>
            <w:vAlign w:val="center"/>
            <w:hideMark/>
          </w:tcPr>
          <w:p w:rsidR="00000000" w:rsidRDefault="00000000">
            <w:r>
              <w:t>&gt; attachAlgoId</w:t>
            </w:r>
          </w:p>
        </w:tc>
        <w:tc>
          <w:tcPr>
            <w:tcW w:w="0" w:type="auto"/>
            <w:vAlign w:val="center"/>
            <w:hideMark/>
          </w:tcPr>
          <w:p w:rsidR="00000000" w:rsidRDefault="00000000">
            <w:r>
              <w:t>String</w:t>
            </w:r>
          </w:p>
        </w:tc>
        <w:tc>
          <w:tcPr>
            <w:tcW w:w="0" w:type="auto"/>
            <w:vAlign w:val="center"/>
            <w:hideMark/>
          </w:tcPr>
          <w:p w:rsidR="00000000" w:rsidRDefault="00000000">
            <w:r>
              <w:t>The order ID of attached TP/SL order. It can be used to identity the TP/SL order when amending. It will not be posted to algoId when placing TP/SL order after the general order is filled completely.</w:t>
            </w:r>
          </w:p>
        </w:tc>
      </w:tr>
      <w:tr w:rsidR="00000000">
        <w:trPr>
          <w:divId w:val="175387555"/>
          <w:tblCellSpacing w:w="15" w:type="dxa"/>
        </w:trPr>
        <w:tc>
          <w:tcPr>
            <w:tcW w:w="0" w:type="auto"/>
            <w:vAlign w:val="center"/>
            <w:hideMark/>
          </w:tcPr>
          <w:p w:rsidR="00000000" w:rsidRDefault="00000000">
            <w:r>
              <w:t>&gt; attachAlgoClOrdId</w:t>
            </w:r>
          </w:p>
        </w:tc>
        <w:tc>
          <w:tcPr>
            <w:tcW w:w="0" w:type="auto"/>
            <w:vAlign w:val="center"/>
            <w:hideMark/>
          </w:tcPr>
          <w:p w:rsidR="00000000" w:rsidRDefault="00000000">
            <w:r>
              <w:t>String</w:t>
            </w:r>
          </w:p>
        </w:tc>
        <w:tc>
          <w:tcPr>
            <w:tcW w:w="0" w:type="auto"/>
            <w:vAlign w:val="center"/>
            <w:hideMark/>
          </w:tcPr>
          <w:p w:rsidR="00000000" w:rsidRDefault="00000000">
            <w:r>
              <w:t>Client-supplied Algo ID when placing order attaching TP/SL</w:t>
            </w:r>
            <w:r>
              <w:br/>
              <w:t>A combination of case-sensitive alphanumerics, all numbers, or all letters of up to 32 characters.</w:t>
            </w:r>
            <w:r>
              <w:br/>
              <w:t xml:space="preserve">It will be posted to </w:t>
            </w:r>
            <w:r>
              <w:rPr>
                <w:rStyle w:val="HTML"/>
              </w:rPr>
              <w:t>algoClOrdId</w:t>
            </w:r>
            <w:r>
              <w:t xml:space="preserve"> when placing TP/SL order once the general order is filled completely.</w:t>
            </w:r>
          </w:p>
        </w:tc>
      </w:tr>
      <w:tr w:rsidR="00000000">
        <w:trPr>
          <w:divId w:val="175387555"/>
          <w:tblCellSpacing w:w="15" w:type="dxa"/>
        </w:trPr>
        <w:tc>
          <w:tcPr>
            <w:tcW w:w="0" w:type="auto"/>
            <w:vAlign w:val="center"/>
            <w:hideMark/>
          </w:tcPr>
          <w:p w:rsidR="00000000" w:rsidRDefault="00000000">
            <w:r>
              <w:t>&gt; tpOrdKind</w:t>
            </w:r>
          </w:p>
        </w:tc>
        <w:tc>
          <w:tcPr>
            <w:tcW w:w="0" w:type="auto"/>
            <w:vAlign w:val="center"/>
            <w:hideMark/>
          </w:tcPr>
          <w:p w:rsidR="00000000" w:rsidRDefault="00000000">
            <w:r>
              <w:t>String</w:t>
            </w:r>
          </w:p>
        </w:tc>
        <w:tc>
          <w:tcPr>
            <w:tcW w:w="0" w:type="auto"/>
            <w:vAlign w:val="center"/>
            <w:hideMark/>
          </w:tcPr>
          <w:p w:rsidR="00000000" w:rsidRDefault="00000000">
            <w:r>
              <w:t>TP order kind</w:t>
            </w:r>
            <w:r>
              <w:br/>
            </w:r>
            <w:r>
              <w:rPr>
                <w:rStyle w:val="HTML"/>
              </w:rPr>
              <w:t>condition</w:t>
            </w:r>
            <w:r>
              <w:br/>
            </w:r>
            <w:r>
              <w:rPr>
                <w:rStyle w:val="HTML"/>
              </w:rPr>
              <w:t>limit</w:t>
            </w:r>
          </w:p>
        </w:tc>
      </w:tr>
      <w:tr w:rsidR="00000000">
        <w:trPr>
          <w:divId w:val="175387555"/>
          <w:tblCellSpacing w:w="15" w:type="dxa"/>
        </w:trPr>
        <w:tc>
          <w:tcPr>
            <w:tcW w:w="0" w:type="auto"/>
            <w:vAlign w:val="center"/>
            <w:hideMark/>
          </w:tcPr>
          <w:p w:rsidR="00000000" w:rsidRDefault="00000000">
            <w:r>
              <w:t>&gt; tpTriggerPx</w:t>
            </w:r>
          </w:p>
        </w:tc>
        <w:tc>
          <w:tcPr>
            <w:tcW w:w="0" w:type="auto"/>
            <w:vAlign w:val="center"/>
            <w:hideMark/>
          </w:tcPr>
          <w:p w:rsidR="00000000" w:rsidRDefault="00000000">
            <w:r>
              <w:t>String</w:t>
            </w:r>
          </w:p>
        </w:tc>
        <w:tc>
          <w:tcPr>
            <w:tcW w:w="0" w:type="auto"/>
            <w:vAlign w:val="center"/>
            <w:hideMark/>
          </w:tcPr>
          <w:p w:rsidR="00000000" w:rsidRDefault="00000000">
            <w:r>
              <w:t>Take-profit trigger price.</w:t>
            </w:r>
          </w:p>
        </w:tc>
      </w:tr>
      <w:tr w:rsidR="00000000">
        <w:trPr>
          <w:divId w:val="175387555"/>
          <w:tblCellSpacing w:w="15" w:type="dxa"/>
        </w:trPr>
        <w:tc>
          <w:tcPr>
            <w:tcW w:w="0" w:type="auto"/>
            <w:vAlign w:val="center"/>
            <w:hideMark/>
          </w:tcPr>
          <w:p w:rsidR="00000000" w:rsidRDefault="00000000">
            <w:r>
              <w:t>&gt; tpTriggerPxType</w:t>
            </w:r>
          </w:p>
        </w:tc>
        <w:tc>
          <w:tcPr>
            <w:tcW w:w="0" w:type="auto"/>
            <w:vAlign w:val="center"/>
            <w:hideMark/>
          </w:tcPr>
          <w:p w:rsidR="00000000" w:rsidRDefault="00000000">
            <w:r>
              <w:t>String</w:t>
            </w:r>
          </w:p>
        </w:tc>
        <w:tc>
          <w:tcPr>
            <w:tcW w:w="0" w:type="auto"/>
            <w:vAlign w:val="center"/>
            <w:hideMark/>
          </w:tcPr>
          <w:p w:rsidR="00000000" w:rsidRDefault="00000000">
            <w:r>
              <w:t xml:space="preserve">Take-profit trigger price type. </w:t>
            </w:r>
            <w:r>
              <w:br/>
            </w:r>
            <w:r>
              <w:rPr>
                <w:rStyle w:val="HTML"/>
              </w:rPr>
              <w:t>last</w:t>
            </w:r>
            <w:r>
              <w:t>: last price</w:t>
            </w:r>
            <w:r>
              <w:br/>
            </w:r>
            <w:r>
              <w:rPr>
                <w:rStyle w:val="HTML"/>
              </w:rPr>
              <w:t>index</w:t>
            </w:r>
            <w:r>
              <w:t>: index price</w:t>
            </w:r>
            <w:r>
              <w:br/>
            </w:r>
            <w:r>
              <w:rPr>
                <w:rStyle w:val="HTML"/>
              </w:rPr>
              <w:t>mark</w:t>
            </w:r>
            <w:r>
              <w:t>: mark price</w:t>
            </w:r>
          </w:p>
        </w:tc>
      </w:tr>
      <w:tr w:rsidR="00000000">
        <w:trPr>
          <w:divId w:val="175387555"/>
          <w:tblCellSpacing w:w="15" w:type="dxa"/>
        </w:trPr>
        <w:tc>
          <w:tcPr>
            <w:tcW w:w="0" w:type="auto"/>
            <w:vAlign w:val="center"/>
            <w:hideMark/>
          </w:tcPr>
          <w:p w:rsidR="00000000" w:rsidRDefault="00000000">
            <w:r>
              <w:t>&gt; tpOrdPx</w:t>
            </w:r>
          </w:p>
        </w:tc>
        <w:tc>
          <w:tcPr>
            <w:tcW w:w="0" w:type="auto"/>
            <w:vAlign w:val="center"/>
            <w:hideMark/>
          </w:tcPr>
          <w:p w:rsidR="00000000" w:rsidRDefault="00000000">
            <w:r>
              <w:t>String</w:t>
            </w:r>
          </w:p>
        </w:tc>
        <w:tc>
          <w:tcPr>
            <w:tcW w:w="0" w:type="auto"/>
            <w:vAlign w:val="center"/>
            <w:hideMark/>
          </w:tcPr>
          <w:p w:rsidR="00000000" w:rsidRDefault="00000000">
            <w:r>
              <w:t>Take-profit order price.</w:t>
            </w:r>
          </w:p>
        </w:tc>
      </w:tr>
      <w:tr w:rsidR="00000000">
        <w:trPr>
          <w:divId w:val="175387555"/>
          <w:tblCellSpacing w:w="15" w:type="dxa"/>
        </w:trPr>
        <w:tc>
          <w:tcPr>
            <w:tcW w:w="0" w:type="auto"/>
            <w:vAlign w:val="center"/>
            <w:hideMark/>
          </w:tcPr>
          <w:p w:rsidR="00000000" w:rsidRDefault="00000000">
            <w:r>
              <w:t>&gt; slTriggerPx</w:t>
            </w:r>
          </w:p>
        </w:tc>
        <w:tc>
          <w:tcPr>
            <w:tcW w:w="0" w:type="auto"/>
            <w:vAlign w:val="center"/>
            <w:hideMark/>
          </w:tcPr>
          <w:p w:rsidR="00000000" w:rsidRDefault="00000000">
            <w:r>
              <w:t>String</w:t>
            </w:r>
          </w:p>
        </w:tc>
        <w:tc>
          <w:tcPr>
            <w:tcW w:w="0" w:type="auto"/>
            <w:vAlign w:val="center"/>
            <w:hideMark/>
          </w:tcPr>
          <w:p w:rsidR="00000000" w:rsidRDefault="00000000">
            <w:r>
              <w:t>Stop-loss trigger price.</w:t>
            </w:r>
          </w:p>
        </w:tc>
      </w:tr>
      <w:tr w:rsidR="00000000">
        <w:trPr>
          <w:divId w:val="175387555"/>
          <w:tblCellSpacing w:w="15" w:type="dxa"/>
        </w:trPr>
        <w:tc>
          <w:tcPr>
            <w:tcW w:w="0" w:type="auto"/>
            <w:vAlign w:val="center"/>
            <w:hideMark/>
          </w:tcPr>
          <w:p w:rsidR="00000000" w:rsidRDefault="00000000">
            <w:r>
              <w:t>&gt; slTriggerPxType</w:t>
            </w:r>
          </w:p>
        </w:tc>
        <w:tc>
          <w:tcPr>
            <w:tcW w:w="0" w:type="auto"/>
            <w:vAlign w:val="center"/>
            <w:hideMark/>
          </w:tcPr>
          <w:p w:rsidR="00000000" w:rsidRDefault="00000000">
            <w:r>
              <w:t>String</w:t>
            </w:r>
          </w:p>
        </w:tc>
        <w:tc>
          <w:tcPr>
            <w:tcW w:w="0" w:type="auto"/>
            <w:vAlign w:val="center"/>
            <w:hideMark/>
          </w:tcPr>
          <w:p w:rsidR="00000000" w:rsidRDefault="00000000">
            <w:r>
              <w:t xml:space="preserve">Stop-loss trigger price type. </w:t>
            </w:r>
            <w:r>
              <w:br/>
            </w:r>
            <w:r>
              <w:rPr>
                <w:rStyle w:val="HTML"/>
              </w:rPr>
              <w:t>last</w:t>
            </w:r>
            <w:r>
              <w:t>: last price</w:t>
            </w:r>
            <w:r>
              <w:br/>
            </w:r>
            <w:r>
              <w:rPr>
                <w:rStyle w:val="HTML"/>
              </w:rPr>
              <w:t>index</w:t>
            </w:r>
            <w:r>
              <w:t>: index price</w:t>
            </w:r>
            <w:r>
              <w:br/>
            </w:r>
            <w:r>
              <w:rPr>
                <w:rStyle w:val="HTML"/>
              </w:rPr>
              <w:t>mark</w:t>
            </w:r>
            <w:r>
              <w:t>: mark price</w:t>
            </w:r>
          </w:p>
        </w:tc>
      </w:tr>
      <w:tr w:rsidR="00000000">
        <w:trPr>
          <w:divId w:val="175387555"/>
          <w:tblCellSpacing w:w="15" w:type="dxa"/>
        </w:trPr>
        <w:tc>
          <w:tcPr>
            <w:tcW w:w="0" w:type="auto"/>
            <w:vAlign w:val="center"/>
            <w:hideMark/>
          </w:tcPr>
          <w:p w:rsidR="00000000" w:rsidRDefault="00000000">
            <w:r>
              <w:t>&gt; slOrdPx</w:t>
            </w:r>
          </w:p>
        </w:tc>
        <w:tc>
          <w:tcPr>
            <w:tcW w:w="0" w:type="auto"/>
            <w:vAlign w:val="center"/>
            <w:hideMark/>
          </w:tcPr>
          <w:p w:rsidR="00000000" w:rsidRDefault="00000000">
            <w:r>
              <w:t>String</w:t>
            </w:r>
          </w:p>
        </w:tc>
        <w:tc>
          <w:tcPr>
            <w:tcW w:w="0" w:type="auto"/>
            <w:vAlign w:val="center"/>
            <w:hideMark/>
          </w:tcPr>
          <w:p w:rsidR="00000000" w:rsidRDefault="00000000">
            <w:r>
              <w:t>Stop-loss order price.</w:t>
            </w:r>
          </w:p>
        </w:tc>
      </w:tr>
      <w:tr w:rsidR="00000000">
        <w:trPr>
          <w:divId w:val="175387555"/>
          <w:tblCellSpacing w:w="15" w:type="dxa"/>
        </w:trPr>
        <w:tc>
          <w:tcPr>
            <w:tcW w:w="0" w:type="auto"/>
            <w:vAlign w:val="center"/>
            <w:hideMark/>
          </w:tcPr>
          <w:p w:rsidR="00000000" w:rsidRDefault="00000000">
            <w:r>
              <w:t>&gt; sz</w:t>
            </w:r>
          </w:p>
        </w:tc>
        <w:tc>
          <w:tcPr>
            <w:tcW w:w="0" w:type="auto"/>
            <w:vAlign w:val="center"/>
            <w:hideMark/>
          </w:tcPr>
          <w:p w:rsidR="00000000" w:rsidRDefault="00000000">
            <w:r>
              <w:t>String</w:t>
            </w:r>
          </w:p>
        </w:tc>
        <w:tc>
          <w:tcPr>
            <w:tcW w:w="0" w:type="auto"/>
            <w:vAlign w:val="center"/>
            <w:hideMark/>
          </w:tcPr>
          <w:p w:rsidR="00000000" w:rsidRDefault="00000000">
            <w:r>
              <w:t>Size. Only applicable to TP order of split TPs</w:t>
            </w:r>
          </w:p>
        </w:tc>
      </w:tr>
      <w:tr w:rsidR="00000000">
        <w:trPr>
          <w:divId w:val="175387555"/>
          <w:tblCellSpacing w:w="15" w:type="dxa"/>
        </w:trPr>
        <w:tc>
          <w:tcPr>
            <w:tcW w:w="0" w:type="auto"/>
            <w:vAlign w:val="center"/>
            <w:hideMark/>
          </w:tcPr>
          <w:p w:rsidR="00000000" w:rsidRDefault="00000000">
            <w:r>
              <w:t>&gt; amendPxOnTriggerType</w:t>
            </w:r>
          </w:p>
        </w:tc>
        <w:tc>
          <w:tcPr>
            <w:tcW w:w="0" w:type="auto"/>
            <w:vAlign w:val="center"/>
            <w:hideMark/>
          </w:tcPr>
          <w:p w:rsidR="00000000" w:rsidRDefault="00000000">
            <w:r>
              <w:t>String</w:t>
            </w:r>
          </w:p>
        </w:tc>
        <w:tc>
          <w:tcPr>
            <w:tcW w:w="0" w:type="auto"/>
            <w:vAlign w:val="center"/>
            <w:hideMark/>
          </w:tcPr>
          <w:p w:rsidR="00000000" w:rsidRDefault="00000000">
            <w:r>
              <w:t xml:space="preserve">Whether to enable Cost-price SL. Only applicable to SL order of split TPs. </w:t>
            </w:r>
            <w:r>
              <w:br/>
            </w:r>
            <w:r>
              <w:rPr>
                <w:rStyle w:val="HTML"/>
              </w:rPr>
              <w:t>0</w:t>
            </w:r>
            <w:r>
              <w:t xml:space="preserve">: disable, the default value </w:t>
            </w:r>
            <w:r>
              <w:br/>
            </w:r>
            <w:r>
              <w:rPr>
                <w:rStyle w:val="HTML"/>
              </w:rPr>
              <w:t>1</w:t>
            </w:r>
            <w:r>
              <w:t>: Enable</w:t>
            </w:r>
          </w:p>
        </w:tc>
      </w:tr>
      <w:tr w:rsidR="00000000">
        <w:trPr>
          <w:divId w:val="175387555"/>
          <w:tblCellSpacing w:w="15" w:type="dxa"/>
        </w:trPr>
        <w:tc>
          <w:tcPr>
            <w:tcW w:w="0" w:type="auto"/>
            <w:vAlign w:val="center"/>
            <w:hideMark/>
          </w:tcPr>
          <w:p w:rsidR="00000000" w:rsidRDefault="00000000">
            <w:r>
              <w:t>&gt; amendPxOnTriggerType</w:t>
            </w:r>
          </w:p>
        </w:tc>
        <w:tc>
          <w:tcPr>
            <w:tcW w:w="0" w:type="auto"/>
            <w:vAlign w:val="center"/>
            <w:hideMark/>
          </w:tcPr>
          <w:p w:rsidR="00000000" w:rsidRDefault="00000000">
            <w:r>
              <w:t>String</w:t>
            </w:r>
          </w:p>
        </w:tc>
        <w:tc>
          <w:tcPr>
            <w:tcW w:w="0" w:type="auto"/>
            <w:vAlign w:val="center"/>
            <w:hideMark/>
          </w:tcPr>
          <w:p w:rsidR="00000000" w:rsidRDefault="00000000">
            <w:r>
              <w:t xml:space="preserve">Whether to enable Cost-price SL. Only applicable to SL order of split TPs. </w:t>
            </w:r>
            <w:r>
              <w:br/>
            </w:r>
            <w:r>
              <w:rPr>
                <w:rStyle w:val="HTML"/>
              </w:rPr>
              <w:t>0</w:t>
            </w:r>
            <w:r>
              <w:t xml:space="preserve">: disable, the default value </w:t>
            </w:r>
            <w:r>
              <w:br/>
            </w:r>
            <w:r>
              <w:rPr>
                <w:rStyle w:val="HTML"/>
              </w:rPr>
              <w:t>1</w:t>
            </w:r>
            <w:r>
              <w:t>: Enable</w:t>
            </w:r>
          </w:p>
        </w:tc>
      </w:tr>
      <w:tr w:rsidR="00000000">
        <w:trPr>
          <w:divId w:val="175387555"/>
          <w:tblCellSpacing w:w="15" w:type="dxa"/>
        </w:trPr>
        <w:tc>
          <w:tcPr>
            <w:tcW w:w="0" w:type="auto"/>
            <w:vAlign w:val="center"/>
            <w:hideMark/>
          </w:tcPr>
          <w:p w:rsidR="00000000" w:rsidRDefault="00000000">
            <w:r>
              <w:t>&gt; failCode</w:t>
            </w:r>
          </w:p>
        </w:tc>
        <w:tc>
          <w:tcPr>
            <w:tcW w:w="0" w:type="auto"/>
            <w:vAlign w:val="center"/>
            <w:hideMark/>
          </w:tcPr>
          <w:p w:rsidR="00000000" w:rsidRDefault="00000000">
            <w:r>
              <w:t>String</w:t>
            </w:r>
          </w:p>
        </w:tc>
        <w:tc>
          <w:tcPr>
            <w:tcW w:w="0" w:type="auto"/>
            <w:vAlign w:val="center"/>
            <w:hideMark/>
          </w:tcPr>
          <w:p w:rsidR="00000000" w:rsidRDefault="00000000">
            <w:r>
              <w:t xml:space="preserve">The error code when failing to place TP/SL order, e.g. 51020 </w:t>
            </w:r>
            <w:r>
              <w:br/>
              <w:t>The default is ""</w:t>
            </w:r>
          </w:p>
        </w:tc>
      </w:tr>
      <w:tr w:rsidR="00000000">
        <w:trPr>
          <w:divId w:val="175387555"/>
          <w:tblCellSpacing w:w="15" w:type="dxa"/>
        </w:trPr>
        <w:tc>
          <w:tcPr>
            <w:tcW w:w="0" w:type="auto"/>
            <w:vAlign w:val="center"/>
            <w:hideMark/>
          </w:tcPr>
          <w:p w:rsidR="00000000" w:rsidRDefault="00000000">
            <w:r>
              <w:t>&gt; failReason</w:t>
            </w:r>
          </w:p>
        </w:tc>
        <w:tc>
          <w:tcPr>
            <w:tcW w:w="0" w:type="auto"/>
            <w:vAlign w:val="center"/>
            <w:hideMark/>
          </w:tcPr>
          <w:p w:rsidR="00000000" w:rsidRDefault="00000000">
            <w:r>
              <w:t>String</w:t>
            </w:r>
          </w:p>
        </w:tc>
        <w:tc>
          <w:tcPr>
            <w:tcW w:w="0" w:type="auto"/>
            <w:vAlign w:val="center"/>
            <w:hideMark/>
          </w:tcPr>
          <w:p w:rsidR="00000000" w:rsidRDefault="00000000">
            <w:r>
              <w:t xml:space="preserve">The error reason when failing to place TP/SL order. </w:t>
            </w:r>
            <w:r>
              <w:br/>
              <w:t>The default is ""</w:t>
            </w:r>
          </w:p>
        </w:tc>
      </w:tr>
      <w:tr w:rsidR="00000000">
        <w:trPr>
          <w:divId w:val="175387555"/>
          <w:tblCellSpacing w:w="15" w:type="dxa"/>
        </w:trPr>
        <w:tc>
          <w:tcPr>
            <w:tcW w:w="0" w:type="auto"/>
            <w:vAlign w:val="center"/>
            <w:hideMark/>
          </w:tcPr>
          <w:p w:rsidR="00000000" w:rsidRDefault="00000000">
            <w:r>
              <w:t>linkedAlgoOrd</w:t>
            </w:r>
          </w:p>
        </w:tc>
        <w:tc>
          <w:tcPr>
            <w:tcW w:w="0" w:type="auto"/>
            <w:vAlign w:val="center"/>
            <w:hideMark/>
          </w:tcPr>
          <w:p w:rsidR="00000000" w:rsidRDefault="00000000">
            <w:r>
              <w:t>Object</w:t>
            </w:r>
          </w:p>
        </w:tc>
        <w:tc>
          <w:tcPr>
            <w:tcW w:w="0" w:type="auto"/>
            <w:vAlign w:val="center"/>
            <w:hideMark/>
          </w:tcPr>
          <w:p w:rsidR="00000000" w:rsidRDefault="00000000">
            <w:r>
              <w:t>Linked SL order detail, only applicable to the order that is placed by one-cancels-the-other (OCO) order that contains the TP limit order.</w:t>
            </w:r>
          </w:p>
        </w:tc>
      </w:tr>
      <w:tr w:rsidR="00000000">
        <w:trPr>
          <w:divId w:val="175387555"/>
          <w:tblCellSpacing w:w="15" w:type="dxa"/>
        </w:trPr>
        <w:tc>
          <w:tcPr>
            <w:tcW w:w="0" w:type="auto"/>
            <w:vAlign w:val="center"/>
            <w:hideMark/>
          </w:tcPr>
          <w:p w:rsidR="00000000" w:rsidRDefault="00000000">
            <w:r>
              <w:t>&gt; algoId</w:t>
            </w:r>
          </w:p>
        </w:tc>
        <w:tc>
          <w:tcPr>
            <w:tcW w:w="0" w:type="auto"/>
            <w:vAlign w:val="center"/>
            <w:hideMark/>
          </w:tcPr>
          <w:p w:rsidR="00000000" w:rsidRDefault="00000000">
            <w:r>
              <w:t>Object</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feeCcy</w:t>
            </w:r>
          </w:p>
        </w:tc>
        <w:tc>
          <w:tcPr>
            <w:tcW w:w="0" w:type="auto"/>
            <w:vAlign w:val="center"/>
            <w:hideMark/>
          </w:tcPr>
          <w:p w:rsidR="00000000" w:rsidRDefault="00000000">
            <w:r>
              <w:t>String</w:t>
            </w:r>
          </w:p>
        </w:tc>
        <w:tc>
          <w:tcPr>
            <w:tcW w:w="0" w:type="auto"/>
            <w:vAlign w:val="center"/>
            <w:hideMark/>
          </w:tcPr>
          <w:p w:rsidR="00000000" w:rsidRDefault="00000000">
            <w:r>
              <w:t>Fee currency</w:t>
            </w:r>
          </w:p>
        </w:tc>
      </w:tr>
      <w:tr w:rsidR="00000000">
        <w:trPr>
          <w:divId w:val="175387555"/>
          <w:tblCellSpacing w:w="15" w:type="dxa"/>
        </w:trPr>
        <w:tc>
          <w:tcPr>
            <w:tcW w:w="0" w:type="auto"/>
            <w:vAlign w:val="center"/>
            <w:hideMark/>
          </w:tcPr>
          <w:p w:rsidR="00000000" w:rsidRDefault="00000000">
            <w:r>
              <w:t>fee</w:t>
            </w:r>
          </w:p>
        </w:tc>
        <w:tc>
          <w:tcPr>
            <w:tcW w:w="0" w:type="auto"/>
            <w:vAlign w:val="center"/>
            <w:hideMark/>
          </w:tcPr>
          <w:p w:rsidR="00000000" w:rsidRDefault="00000000">
            <w:r>
              <w:t>String</w:t>
            </w:r>
          </w:p>
        </w:tc>
        <w:tc>
          <w:tcPr>
            <w:tcW w:w="0" w:type="auto"/>
            <w:vAlign w:val="center"/>
            <w:hideMark/>
          </w:tcPr>
          <w:p w:rsidR="00000000" w:rsidRDefault="00000000">
            <w:r>
              <w:t>Fee and rebate</w:t>
            </w:r>
            <w:r>
              <w:br/>
              <w:t xml:space="preserve">For spot and margin, it is accumulated fee charged by the platform. It is always negative, e.g. -0.01. </w:t>
            </w:r>
            <w:r>
              <w:br/>
              <w:t>For Expiry Futures, Perpetual Futures and Options, it is accumulated fee and rebate</w:t>
            </w:r>
          </w:p>
        </w:tc>
      </w:tr>
      <w:tr w:rsidR="00000000">
        <w:trPr>
          <w:divId w:val="175387555"/>
          <w:tblCellSpacing w:w="15" w:type="dxa"/>
        </w:trPr>
        <w:tc>
          <w:tcPr>
            <w:tcW w:w="0" w:type="auto"/>
            <w:vAlign w:val="center"/>
            <w:hideMark/>
          </w:tcPr>
          <w:p w:rsidR="00000000" w:rsidRDefault="00000000">
            <w:r>
              <w:t>rebateCcy</w:t>
            </w:r>
          </w:p>
        </w:tc>
        <w:tc>
          <w:tcPr>
            <w:tcW w:w="0" w:type="auto"/>
            <w:vAlign w:val="center"/>
            <w:hideMark/>
          </w:tcPr>
          <w:p w:rsidR="00000000" w:rsidRDefault="00000000">
            <w:r>
              <w:t>String</w:t>
            </w:r>
          </w:p>
        </w:tc>
        <w:tc>
          <w:tcPr>
            <w:tcW w:w="0" w:type="auto"/>
            <w:vAlign w:val="center"/>
            <w:hideMark/>
          </w:tcPr>
          <w:p w:rsidR="00000000" w:rsidRDefault="00000000">
            <w:r>
              <w:t>Rebate currency</w:t>
            </w:r>
          </w:p>
        </w:tc>
      </w:tr>
      <w:tr w:rsidR="00000000">
        <w:trPr>
          <w:divId w:val="175387555"/>
          <w:tblCellSpacing w:w="15" w:type="dxa"/>
        </w:trPr>
        <w:tc>
          <w:tcPr>
            <w:tcW w:w="0" w:type="auto"/>
            <w:vAlign w:val="center"/>
            <w:hideMark/>
          </w:tcPr>
          <w:p w:rsidR="00000000" w:rsidRDefault="00000000">
            <w:r>
              <w:t>source</w:t>
            </w:r>
          </w:p>
        </w:tc>
        <w:tc>
          <w:tcPr>
            <w:tcW w:w="0" w:type="auto"/>
            <w:vAlign w:val="center"/>
            <w:hideMark/>
          </w:tcPr>
          <w:p w:rsidR="00000000" w:rsidRDefault="00000000">
            <w:r>
              <w:t>String</w:t>
            </w:r>
          </w:p>
        </w:tc>
        <w:tc>
          <w:tcPr>
            <w:tcW w:w="0" w:type="auto"/>
            <w:vAlign w:val="center"/>
            <w:hideMark/>
          </w:tcPr>
          <w:p w:rsidR="00000000" w:rsidRDefault="00000000">
            <w:r>
              <w:t>Order source</w:t>
            </w:r>
            <w:r>
              <w:br/>
            </w:r>
            <w:r>
              <w:rPr>
                <w:rStyle w:val="HTML"/>
              </w:rPr>
              <w:t>6</w:t>
            </w:r>
            <w:r>
              <w:t xml:space="preserve">: The normal order triggered by the </w:t>
            </w:r>
            <w:r>
              <w:rPr>
                <w:rStyle w:val="HTML"/>
              </w:rPr>
              <w:t>trigger order</w:t>
            </w:r>
            <w:r>
              <w:br/>
            </w:r>
            <w:r>
              <w:rPr>
                <w:rStyle w:val="HTML"/>
              </w:rPr>
              <w:t>7</w:t>
            </w:r>
            <w:r>
              <w:t xml:space="preserve">:The normal order triggered by the </w:t>
            </w:r>
            <w:r>
              <w:rPr>
                <w:rStyle w:val="HTML"/>
              </w:rPr>
              <w:t>TP/SL order</w:t>
            </w:r>
            <w:r>
              <w:t xml:space="preserve"> </w:t>
            </w:r>
            <w:r>
              <w:br/>
            </w:r>
            <w:r>
              <w:rPr>
                <w:rStyle w:val="HTML"/>
              </w:rPr>
              <w:t>13</w:t>
            </w:r>
            <w:r>
              <w:t>: The normal order triggered by the algo order</w:t>
            </w:r>
            <w:r>
              <w:br/>
            </w:r>
            <w:r>
              <w:rPr>
                <w:rStyle w:val="HTML"/>
              </w:rPr>
              <w:t>25</w:t>
            </w:r>
            <w:r>
              <w:t xml:space="preserve">:The normal order triggered by the </w:t>
            </w:r>
            <w:r>
              <w:rPr>
                <w:rStyle w:val="HTML"/>
              </w:rPr>
              <w:t>trailing stop order</w:t>
            </w:r>
            <w:r>
              <w:br/>
            </w:r>
            <w:r>
              <w:rPr>
                <w:rStyle w:val="HTML"/>
              </w:rPr>
              <w:t>34</w:t>
            </w:r>
            <w:r>
              <w:t>: The normal order triggered by the chase order</w:t>
            </w:r>
          </w:p>
        </w:tc>
      </w:tr>
      <w:tr w:rsidR="00000000">
        <w:trPr>
          <w:divId w:val="175387555"/>
          <w:tblCellSpacing w:w="15" w:type="dxa"/>
        </w:trPr>
        <w:tc>
          <w:tcPr>
            <w:tcW w:w="0" w:type="auto"/>
            <w:vAlign w:val="center"/>
            <w:hideMark/>
          </w:tcPr>
          <w:p w:rsidR="00000000" w:rsidRDefault="00000000">
            <w:r>
              <w:t>rebate</w:t>
            </w:r>
          </w:p>
        </w:tc>
        <w:tc>
          <w:tcPr>
            <w:tcW w:w="0" w:type="auto"/>
            <w:vAlign w:val="center"/>
            <w:hideMark/>
          </w:tcPr>
          <w:p w:rsidR="00000000" w:rsidRDefault="00000000">
            <w:r>
              <w:t>String</w:t>
            </w:r>
          </w:p>
        </w:tc>
        <w:tc>
          <w:tcPr>
            <w:tcW w:w="0" w:type="auto"/>
            <w:vAlign w:val="center"/>
            <w:hideMark/>
          </w:tcPr>
          <w:p w:rsidR="00000000" w:rsidRDefault="00000000">
            <w:r>
              <w:t>Rebate amount, only applicable to spot and margin, the reward of placing orders from the platform (rebate) given to user who has reached the specified trading level. If there is no rebate, this field is "".</w:t>
            </w:r>
          </w:p>
        </w:tc>
      </w:tr>
      <w:tr w:rsidR="00000000">
        <w:trPr>
          <w:divId w:val="175387555"/>
          <w:tblCellSpacing w:w="15" w:type="dxa"/>
        </w:trPr>
        <w:tc>
          <w:tcPr>
            <w:tcW w:w="0" w:type="auto"/>
            <w:vAlign w:val="center"/>
            <w:hideMark/>
          </w:tcPr>
          <w:p w:rsidR="00000000" w:rsidRDefault="00000000">
            <w:r>
              <w:t>category</w:t>
            </w:r>
          </w:p>
        </w:tc>
        <w:tc>
          <w:tcPr>
            <w:tcW w:w="0" w:type="auto"/>
            <w:vAlign w:val="center"/>
            <w:hideMark/>
          </w:tcPr>
          <w:p w:rsidR="00000000" w:rsidRDefault="00000000">
            <w:r>
              <w:t>String</w:t>
            </w:r>
          </w:p>
        </w:tc>
        <w:tc>
          <w:tcPr>
            <w:tcW w:w="0" w:type="auto"/>
            <w:vAlign w:val="center"/>
            <w:hideMark/>
          </w:tcPr>
          <w:p w:rsidR="00000000" w:rsidRDefault="00000000">
            <w:r>
              <w:t>Category</w:t>
            </w:r>
            <w:r>
              <w:br/>
            </w:r>
            <w:r>
              <w:rPr>
                <w:rStyle w:val="HTML"/>
              </w:rPr>
              <w:t>normal</w:t>
            </w:r>
            <w:r>
              <w:br/>
            </w:r>
            <w:r>
              <w:rPr>
                <w:rStyle w:val="HTML"/>
              </w:rPr>
              <w:t>twap</w:t>
            </w:r>
            <w:r>
              <w:t xml:space="preserve"> </w:t>
            </w:r>
            <w:r>
              <w:br/>
            </w:r>
            <w:r>
              <w:rPr>
                <w:rStyle w:val="HTML"/>
              </w:rPr>
              <w:t>adl</w:t>
            </w:r>
            <w:r>
              <w:br/>
            </w:r>
            <w:r>
              <w:rPr>
                <w:rStyle w:val="HTML"/>
              </w:rPr>
              <w:t>full_liquidation</w:t>
            </w:r>
            <w:r>
              <w:br/>
            </w:r>
            <w:r>
              <w:rPr>
                <w:rStyle w:val="HTML"/>
              </w:rPr>
              <w:t>partial_liquidation</w:t>
            </w:r>
            <w:r>
              <w:br/>
            </w:r>
            <w:r>
              <w:rPr>
                <w:rStyle w:val="HTML"/>
              </w:rPr>
              <w:t>delivery</w:t>
            </w:r>
            <w:r>
              <w:t xml:space="preserve"> </w:t>
            </w:r>
            <w:r>
              <w:br/>
            </w:r>
            <w:r>
              <w:rPr>
                <w:rStyle w:val="HTML"/>
              </w:rPr>
              <w:t>ddh</w:t>
            </w:r>
            <w:r>
              <w:t>: Delta dynamic hedge</w:t>
            </w:r>
          </w:p>
        </w:tc>
      </w:tr>
      <w:tr w:rsidR="00000000">
        <w:trPr>
          <w:divId w:val="175387555"/>
          <w:tblCellSpacing w:w="15" w:type="dxa"/>
        </w:trPr>
        <w:tc>
          <w:tcPr>
            <w:tcW w:w="0" w:type="auto"/>
            <w:vAlign w:val="center"/>
            <w:hideMark/>
          </w:tcPr>
          <w:p w:rsidR="00000000" w:rsidRDefault="00000000">
            <w:r>
              <w:t>reduceOnly</w:t>
            </w:r>
          </w:p>
        </w:tc>
        <w:tc>
          <w:tcPr>
            <w:tcW w:w="0" w:type="auto"/>
            <w:vAlign w:val="center"/>
            <w:hideMark/>
          </w:tcPr>
          <w:p w:rsidR="00000000" w:rsidRDefault="00000000">
            <w:r>
              <w:t>String</w:t>
            </w:r>
          </w:p>
        </w:tc>
        <w:tc>
          <w:tcPr>
            <w:tcW w:w="0" w:type="auto"/>
            <w:vAlign w:val="center"/>
            <w:hideMark/>
          </w:tcPr>
          <w:p w:rsidR="00000000" w:rsidRDefault="00000000">
            <w:r>
              <w:t>Whether the order can only reduce the position size. Valid options: true or false.</w:t>
            </w:r>
          </w:p>
        </w:tc>
      </w:tr>
      <w:tr w:rsidR="00000000">
        <w:trPr>
          <w:divId w:val="175387555"/>
          <w:tblCellSpacing w:w="15" w:type="dxa"/>
        </w:trPr>
        <w:tc>
          <w:tcPr>
            <w:tcW w:w="0" w:type="auto"/>
            <w:vAlign w:val="center"/>
            <w:hideMark/>
          </w:tcPr>
          <w:p w:rsidR="00000000" w:rsidRDefault="00000000">
            <w:r>
              <w:t>isTpLimit</w:t>
            </w:r>
          </w:p>
        </w:tc>
        <w:tc>
          <w:tcPr>
            <w:tcW w:w="0" w:type="auto"/>
            <w:vAlign w:val="center"/>
            <w:hideMark/>
          </w:tcPr>
          <w:p w:rsidR="00000000" w:rsidRDefault="00000000">
            <w:r>
              <w:t>String</w:t>
            </w:r>
          </w:p>
        </w:tc>
        <w:tc>
          <w:tcPr>
            <w:tcW w:w="0" w:type="auto"/>
            <w:vAlign w:val="center"/>
            <w:hideMark/>
          </w:tcPr>
          <w:p w:rsidR="00000000" w:rsidRDefault="00000000">
            <w:r>
              <w:t>Whether it is TP limit order. true or false</w:t>
            </w:r>
          </w:p>
        </w:tc>
      </w:tr>
      <w:tr w:rsidR="00000000">
        <w:trPr>
          <w:divId w:val="175387555"/>
          <w:tblCellSpacing w:w="15" w:type="dxa"/>
        </w:trPr>
        <w:tc>
          <w:tcPr>
            <w:tcW w:w="0" w:type="auto"/>
            <w:vAlign w:val="center"/>
            <w:hideMark/>
          </w:tcPr>
          <w:p w:rsidR="00000000" w:rsidRDefault="00000000">
            <w:r>
              <w:t>cancelSource</w:t>
            </w:r>
          </w:p>
        </w:tc>
        <w:tc>
          <w:tcPr>
            <w:tcW w:w="0" w:type="auto"/>
            <w:vAlign w:val="center"/>
            <w:hideMark/>
          </w:tcPr>
          <w:p w:rsidR="00000000" w:rsidRDefault="00000000">
            <w:r>
              <w:t>String</w:t>
            </w:r>
          </w:p>
        </w:tc>
        <w:tc>
          <w:tcPr>
            <w:tcW w:w="0" w:type="auto"/>
            <w:vAlign w:val="center"/>
            <w:hideMark/>
          </w:tcPr>
          <w:p w:rsidR="00000000" w:rsidRDefault="00000000">
            <w:r>
              <w:t>Code of the cancellation source.</w:t>
            </w:r>
          </w:p>
        </w:tc>
      </w:tr>
      <w:tr w:rsidR="00000000">
        <w:trPr>
          <w:divId w:val="175387555"/>
          <w:tblCellSpacing w:w="15" w:type="dxa"/>
        </w:trPr>
        <w:tc>
          <w:tcPr>
            <w:tcW w:w="0" w:type="auto"/>
            <w:vAlign w:val="center"/>
            <w:hideMark/>
          </w:tcPr>
          <w:p w:rsidR="00000000" w:rsidRDefault="00000000">
            <w:r>
              <w:t>cancelSourceReason</w:t>
            </w:r>
          </w:p>
        </w:tc>
        <w:tc>
          <w:tcPr>
            <w:tcW w:w="0" w:type="auto"/>
            <w:vAlign w:val="center"/>
            <w:hideMark/>
          </w:tcPr>
          <w:p w:rsidR="00000000" w:rsidRDefault="00000000">
            <w:r>
              <w:t>String</w:t>
            </w:r>
          </w:p>
        </w:tc>
        <w:tc>
          <w:tcPr>
            <w:tcW w:w="0" w:type="auto"/>
            <w:vAlign w:val="center"/>
            <w:hideMark/>
          </w:tcPr>
          <w:p w:rsidR="00000000" w:rsidRDefault="00000000">
            <w:r>
              <w:t>Reason for the cancellation.</w:t>
            </w:r>
          </w:p>
        </w:tc>
      </w:tr>
      <w:tr w:rsidR="00000000">
        <w:trPr>
          <w:divId w:val="175387555"/>
          <w:tblCellSpacing w:w="15" w:type="dxa"/>
        </w:trPr>
        <w:tc>
          <w:tcPr>
            <w:tcW w:w="0" w:type="auto"/>
            <w:vAlign w:val="center"/>
            <w:hideMark/>
          </w:tcPr>
          <w:p w:rsidR="00000000" w:rsidRDefault="00000000">
            <w:r>
              <w:t>quickMgnType</w:t>
            </w:r>
          </w:p>
        </w:tc>
        <w:tc>
          <w:tcPr>
            <w:tcW w:w="0" w:type="auto"/>
            <w:vAlign w:val="center"/>
            <w:hideMark/>
          </w:tcPr>
          <w:p w:rsidR="00000000" w:rsidRDefault="00000000">
            <w:r>
              <w:t>String</w:t>
            </w:r>
          </w:p>
        </w:tc>
        <w:tc>
          <w:tcPr>
            <w:tcW w:w="0" w:type="auto"/>
            <w:vAlign w:val="center"/>
            <w:hideMark/>
          </w:tcPr>
          <w:p w:rsidR="00000000" w:rsidRDefault="00000000">
            <w:r>
              <w:t>Quick Margin type, Only applicable to Quick Margin Mode of isolated margin</w:t>
            </w:r>
            <w:r>
              <w:br/>
            </w:r>
            <w:r>
              <w:rPr>
                <w:rStyle w:val="HTML"/>
              </w:rPr>
              <w:t>manual</w:t>
            </w:r>
            <w:r>
              <w:t xml:space="preserve">, </w:t>
            </w:r>
            <w:r>
              <w:rPr>
                <w:rStyle w:val="HTML"/>
              </w:rPr>
              <w:t>auto_borrow</w:t>
            </w:r>
            <w:r>
              <w:t xml:space="preserve">, </w:t>
            </w:r>
            <w:r>
              <w:rPr>
                <w:rStyle w:val="HTML"/>
              </w:rPr>
              <w:t>auto_repay</w:t>
            </w:r>
          </w:p>
        </w:tc>
      </w:tr>
      <w:tr w:rsidR="00000000">
        <w:trPr>
          <w:divId w:val="175387555"/>
          <w:tblCellSpacing w:w="15" w:type="dxa"/>
        </w:trPr>
        <w:tc>
          <w:tcPr>
            <w:tcW w:w="0" w:type="auto"/>
            <w:vAlign w:val="center"/>
            <w:hideMark/>
          </w:tcPr>
          <w:p w:rsidR="00000000" w:rsidRDefault="00000000">
            <w:r>
              <w:t>algoClOrdId</w:t>
            </w:r>
          </w:p>
        </w:tc>
        <w:tc>
          <w:tcPr>
            <w:tcW w:w="0" w:type="auto"/>
            <w:vAlign w:val="center"/>
            <w:hideMark/>
          </w:tcPr>
          <w:p w:rsidR="00000000" w:rsidRDefault="00000000">
            <w:r>
              <w:t>String</w:t>
            </w:r>
          </w:p>
        </w:tc>
        <w:tc>
          <w:tcPr>
            <w:tcW w:w="0" w:type="auto"/>
            <w:vAlign w:val="center"/>
            <w:hideMark/>
          </w:tcPr>
          <w:p w:rsidR="00000000" w:rsidRDefault="00000000">
            <w:r>
              <w:t xml:space="preserve">Client-supplied Algo ID. There will be a value when algo order attaching </w:t>
            </w:r>
            <w:r>
              <w:rPr>
                <w:rStyle w:val="HTML"/>
              </w:rPr>
              <w:t>algoClOrdId</w:t>
            </w:r>
            <w:r>
              <w:t xml:space="preserve"> is triggered, or it will be "".</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Algo ID. There will be a value when algo order is triggered, or it will be "".</w:t>
            </w:r>
          </w:p>
        </w:tc>
      </w:tr>
      <w:tr w:rsidR="00000000">
        <w:trPr>
          <w:divId w:val="175387555"/>
          <w:tblCellSpacing w:w="15" w:type="dxa"/>
        </w:trPr>
        <w:tc>
          <w:tcPr>
            <w:tcW w:w="0" w:type="auto"/>
            <w:vAlign w:val="center"/>
            <w:hideMark/>
          </w:tcPr>
          <w:p w:rsidR="00000000" w:rsidRDefault="00000000">
            <w:r>
              <w:t>uTime</w:t>
            </w:r>
          </w:p>
        </w:tc>
        <w:tc>
          <w:tcPr>
            <w:tcW w:w="0" w:type="auto"/>
            <w:vAlign w:val="center"/>
            <w:hideMark/>
          </w:tcPr>
          <w:p w:rsidR="00000000" w:rsidRDefault="00000000">
            <w:r>
              <w:t>String</w:t>
            </w:r>
          </w:p>
        </w:tc>
        <w:tc>
          <w:tcPr>
            <w:tcW w:w="0" w:type="auto"/>
            <w:vAlign w:val="center"/>
            <w:hideMark/>
          </w:tcPr>
          <w:p w:rsidR="00000000" w:rsidRDefault="00000000">
            <w:r>
              <w:t xml:space="preserve">Update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cTime</w:t>
            </w:r>
          </w:p>
        </w:tc>
        <w:tc>
          <w:tcPr>
            <w:tcW w:w="0" w:type="auto"/>
            <w:vAlign w:val="center"/>
            <w:hideMark/>
          </w:tcPr>
          <w:p w:rsidR="00000000" w:rsidRDefault="00000000">
            <w:r>
              <w:t>String</w:t>
            </w:r>
          </w:p>
        </w:tc>
        <w:tc>
          <w:tcPr>
            <w:tcW w:w="0" w:type="auto"/>
            <w:vAlign w:val="center"/>
            <w:hideMark/>
          </w:tcPr>
          <w:p w:rsidR="00000000" w:rsidRDefault="00000000">
            <w:r>
              <w:t xml:space="preserve">Creation time, Unix timestamp format in milliseconds, e.g. </w:t>
            </w:r>
            <w:r>
              <w:rPr>
                <w:rStyle w:val="HTML"/>
              </w:rPr>
              <w:t>1597026383085</w:t>
            </w:r>
          </w:p>
        </w:tc>
      </w:tr>
    </w:tbl>
    <w:p w:rsidR="00000000" w:rsidRDefault="00000000">
      <w:pPr>
        <w:pStyle w:val="3"/>
        <w:divId w:val="175387555"/>
      </w:pPr>
      <w:r>
        <w:t>GET / Order List</w:t>
      </w:r>
    </w:p>
    <w:p w:rsidR="00000000" w:rsidRDefault="00000000">
      <w:pPr>
        <w:pStyle w:val="a5"/>
        <w:divId w:val="175387555"/>
      </w:pPr>
      <w:r>
        <w:t>Retrieve all incomplete orders under the current account.</w:t>
      </w:r>
    </w:p>
    <w:p w:rsidR="00000000" w:rsidRDefault="00000000">
      <w:pPr>
        <w:pStyle w:val="4"/>
        <w:divId w:val="175387555"/>
      </w:pPr>
      <w:r>
        <w:t>Rate Limit: 60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/api/v5/trade/orders-pending</w:t>
      </w:r>
    </w:p>
    <w:p w:rsidR="00000000" w:rsidRDefault="00000000">
      <w:pPr>
        <w:pStyle w:val="a5"/>
        <w:divId w:val="1810903994"/>
      </w:pPr>
      <w:r>
        <w:t>Request Example</w:t>
      </w:r>
    </w:p>
    <w:p w:rsidR="00000000" w:rsidRDefault="00000000">
      <w:pPr>
        <w:pStyle w:val="HTML0"/>
        <w:divId w:val="1861578705"/>
        <w:rPr>
          <w:rStyle w:val="HTML"/>
        </w:rPr>
      </w:pPr>
      <w:r>
        <w:rPr>
          <w:rStyle w:val="HTML"/>
        </w:rPr>
        <w:t>GET /api/v5/trade/orders-pending?ordType</w:t>
      </w:r>
      <w:r>
        <w:rPr>
          <w:rStyle w:val="o"/>
        </w:rPr>
        <w:t>=</w:t>
      </w:r>
      <w:r>
        <w:rPr>
          <w:rStyle w:val="HTML"/>
        </w:rPr>
        <w:t>post_only,fok,ioc&amp;instType</w:t>
      </w:r>
      <w:r>
        <w:rPr>
          <w:rStyle w:val="o"/>
        </w:rPr>
        <w:t>=</w:t>
      </w:r>
      <w:r>
        <w:rPr>
          <w:rStyle w:val="HTML"/>
        </w:rPr>
        <w:t>SPOT</w:t>
      </w:r>
    </w:p>
    <w:p w:rsidR="00000000" w:rsidRDefault="00000000">
      <w:pPr>
        <w:pStyle w:val="HTML0"/>
        <w:divId w:val="1861578705"/>
        <w:rPr>
          <w:rStyle w:val="HTML"/>
        </w:rPr>
      </w:pPr>
    </w:p>
    <w:p w:rsidR="00000000" w:rsidRDefault="00000000">
      <w:pPr>
        <w:pStyle w:val="HTML0"/>
        <w:divId w:val="995838820"/>
        <w:rPr>
          <w:rStyle w:val="HTML"/>
          <w:vanish/>
        </w:rPr>
      </w:pPr>
      <w:r>
        <w:rPr>
          <w:rStyle w:val="kn"/>
          <w:vanish/>
        </w:rPr>
        <w:t>import</w:t>
      </w:r>
      <w:r>
        <w:rPr>
          <w:rStyle w:val="HTML"/>
          <w:vanish/>
        </w:rPr>
        <w:t xml:space="preserve"> </w:t>
      </w:r>
      <w:r>
        <w:rPr>
          <w:rStyle w:val="nn"/>
          <w:vanish/>
        </w:rPr>
        <w:t>okx.Trade</w:t>
      </w:r>
      <w:r>
        <w:rPr>
          <w:rStyle w:val="HTML"/>
          <w:vanish/>
        </w:rPr>
        <w:t xml:space="preserve"> </w:t>
      </w:r>
      <w:r>
        <w:rPr>
          <w:rStyle w:val="k"/>
          <w:vanish/>
        </w:rPr>
        <w:t>as</w:t>
      </w:r>
      <w:r>
        <w:rPr>
          <w:rStyle w:val="HTML"/>
          <w:vanish/>
        </w:rPr>
        <w:t xml:space="preserve"> </w:t>
      </w:r>
      <w:r>
        <w:rPr>
          <w:rStyle w:val="n"/>
          <w:vanish/>
        </w:rPr>
        <w:t>Trade</w:t>
      </w:r>
    </w:p>
    <w:p w:rsidR="00000000" w:rsidRDefault="00000000">
      <w:pPr>
        <w:pStyle w:val="HTML0"/>
        <w:divId w:val="995838820"/>
        <w:rPr>
          <w:rStyle w:val="HTML"/>
          <w:vanish/>
        </w:rPr>
      </w:pPr>
    </w:p>
    <w:p w:rsidR="00000000" w:rsidRDefault="00000000">
      <w:pPr>
        <w:pStyle w:val="HTML0"/>
        <w:divId w:val="995838820"/>
        <w:rPr>
          <w:rStyle w:val="c1"/>
          <w:vanish/>
        </w:rPr>
      </w:pPr>
      <w:r>
        <w:rPr>
          <w:rStyle w:val="c1"/>
          <w:vanish/>
        </w:rPr>
        <w:t># API initialization</w:t>
      </w:r>
    </w:p>
    <w:p w:rsidR="00000000" w:rsidRDefault="00000000">
      <w:pPr>
        <w:pStyle w:val="HTML0"/>
        <w:divId w:val="995838820"/>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995838820"/>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995838820"/>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995838820"/>
        <w:rPr>
          <w:rStyle w:val="HTML"/>
          <w:vanish/>
        </w:rPr>
      </w:pPr>
    </w:p>
    <w:p w:rsidR="00000000" w:rsidRDefault="00000000">
      <w:pPr>
        <w:pStyle w:val="HTML0"/>
        <w:divId w:val="995838820"/>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 0, Demo trading: 1</w:t>
      </w:r>
    </w:p>
    <w:p w:rsidR="00000000" w:rsidRDefault="00000000">
      <w:pPr>
        <w:pStyle w:val="HTML0"/>
        <w:divId w:val="995838820"/>
        <w:rPr>
          <w:rStyle w:val="HTML"/>
          <w:vanish/>
        </w:rPr>
      </w:pPr>
    </w:p>
    <w:p w:rsidR="00000000" w:rsidRDefault="00000000">
      <w:pPr>
        <w:pStyle w:val="HTML0"/>
        <w:divId w:val="995838820"/>
        <w:rPr>
          <w:rStyle w:val="HTML"/>
          <w:vanish/>
        </w:rPr>
      </w:pPr>
      <w:r>
        <w:rPr>
          <w:rStyle w:val="n"/>
          <w:vanish/>
        </w:rPr>
        <w:t>tradeAPI</w:t>
      </w:r>
      <w:r>
        <w:rPr>
          <w:rStyle w:val="HTML"/>
          <w:vanish/>
        </w:rPr>
        <w:t xml:space="preserve"> </w:t>
      </w:r>
      <w:r>
        <w:rPr>
          <w:rStyle w:val="o"/>
          <w:vanish/>
        </w:rPr>
        <w:t>=</w:t>
      </w:r>
      <w:r>
        <w:rPr>
          <w:rStyle w:val="HTML"/>
          <w:vanish/>
        </w:rPr>
        <w:t xml:space="preserve"> </w:t>
      </w:r>
      <w:r>
        <w:rPr>
          <w:rStyle w:val="n"/>
          <w:vanish/>
        </w:rPr>
        <w:t>Trade</w:t>
      </w:r>
      <w:r>
        <w:rPr>
          <w:rStyle w:val="p"/>
          <w:vanish/>
        </w:rPr>
        <w:t>.</w:t>
      </w:r>
      <w:r>
        <w:rPr>
          <w:rStyle w:val="n"/>
          <w:vanish/>
        </w:rPr>
        <w:t>TradeAPI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995838820"/>
        <w:rPr>
          <w:rStyle w:val="HTML"/>
          <w:vanish/>
        </w:rPr>
      </w:pPr>
    </w:p>
    <w:p w:rsidR="00000000" w:rsidRDefault="00000000">
      <w:pPr>
        <w:pStyle w:val="HTML0"/>
        <w:divId w:val="995838820"/>
        <w:rPr>
          <w:rStyle w:val="c1"/>
          <w:vanish/>
        </w:rPr>
      </w:pPr>
      <w:r>
        <w:rPr>
          <w:rStyle w:val="c1"/>
          <w:vanish/>
        </w:rPr>
        <w:t># Retrieve all incomplete orders</w:t>
      </w:r>
    </w:p>
    <w:p w:rsidR="00000000" w:rsidRDefault="00000000">
      <w:pPr>
        <w:pStyle w:val="HTML0"/>
        <w:divId w:val="995838820"/>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tradeAPI</w:t>
      </w:r>
      <w:r>
        <w:rPr>
          <w:rStyle w:val="p"/>
          <w:vanish/>
        </w:rPr>
        <w:t>.</w:t>
      </w:r>
      <w:r>
        <w:rPr>
          <w:rStyle w:val="n"/>
          <w:vanish/>
        </w:rPr>
        <w:t>get_order_list</w:t>
      </w:r>
      <w:r>
        <w:rPr>
          <w:rStyle w:val="p"/>
          <w:vanish/>
        </w:rPr>
        <w:t>(</w:t>
      </w:r>
    </w:p>
    <w:p w:rsidR="00000000" w:rsidRDefault="00000000">
      <w:pPr>
        <w:pStyle w:val="HTML0"/>
        <w:divId w:val="995838820"/>
        <w:rPr>
          <w:rStyle w:val="HTML"/>
          <w:vanish/>
        </w:rPr>
      </w:pPr>
      <w:r>
        <w:rPr>
          <w:rStyle w:val="HTML"/>
          <w:vanish/>
        </w:rPr>
        <w:t xml:space="preserve">    </w:t>
      </w:r>
      <w:r>
        <w:rPr>
          <w:rStyle w:val="n"/>
          <w:vanish/>
        </w:rPr>
        <w:t>instType</w:t>
      </w:r>
      <w:r>
        <w:rPr>
          <w:rStyle w:val="o"/>
          <w:vanish/>
        </w:rPr>
        <w:t>=</w:t>
      </w:r>
      <w:r>
        <w:rPr>
          <w:rStyle w:val="s"/>
          <w:vanish/>
        </w:rPr>
        <w:t>"SPOT"</w:t>
      </w:r>
      <w:r>
        <w:rPr>
          <w:rStyle w:val="p"/>
          <w:vanish/>
        </w:rPr>
        <w:t>,</w:t>
      </w:r>
    </w:p>
    <w:p w:rsidR="00000000" w:rsidRDefault="00000000">
      <w:pPr>
        <w:pStyle w:val="HTML0"/>
        <w:divId w:val="995838820"/>
        <w:rPr>
          <w:rStyle w:val="HTML"/>
          <w:vanish/>
        </w:rPr>
      </w:pPr>
      <w:r>
        <w:rPr>
          <w:rStyle w:val="HTML"/>
          <w:vanish/>
        </w:rPr>
        <w:t xml:space="preserve">    </w:t>
      </w:r>
      <w:r>
        <w:rPr>
          <w:rStyle w:val="n"/>
          <w:vanish/>
        </w:rPr>
        <w:t>ordType</w:t>
      </w:r>
      <w:r>
        <w:rPr>
          <w:rStyle w:val="o"/>
          <w:vanish/>
        </w:rPr>
        <w:t>=</w:t>
      </w:r>
      <w:r>
        <w:rPr>
          <w:rStyle w:val="s"/>
          <w:vanish/>
        </w:rPr>
        <w:t>"post_only,fok,ioc"</w:t>
      </w:r>
    </w:p>
    <w:p w:rsidR="00000000" w:rsidRDefault="00000000">
      <w:pPr>
        <w:pStyle w:val="HTML0"/>
        <w:divId w:val="995838820"/>
        <w:rPr>
          <w:rStyle w:val="HTML"/>
          <w:vanish/>
        </w:rPr>
      </w:pPr>
      <w:r>
        <w:rPr>
          <w:rStyle w:val="p"/>
          <w:vanish/>
        </w:rPr>
        <w:t>)</w:t>
      </w:r>
    </w:p>
    <w:p w:rsidR="00000000" w:rsidRDefault="00000000">
      <w:pPr>
        <w:pStyle w:val="HTML0"/>
        <w:divId w:val="995838820"/>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058"/>
        <w:gridCol w:w="5193"/>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type</w:t>
            </w:r>
            <w:r>
              <w:br/>
            </w:r>
            <w:r>
              <w:rPr>
                <w:rStyle w:val="HTML"/>
              </w:rPr>
              <w:t>SPOT</w:t>
            </w:r>
            <w:r>
              <w:br/>
            </w:r>
            <w:r>
              <w:rPr>
                <w:rStyle w:val="HTML"/>
              </w:rPr>
              <w:t>MARGIN</w:t>
            </w:r>
            <w:r>
              <w:br/>
            </w:r>
            <w:r>
              <w:rPr>
                <w:rStyle w:val="HTML"/>
              </w:rPr>
              <w:t>SWAP</w:t>
            </w:r>
            <w:r>
              <w:br/>
            </w:r>
            <w:r>
              <w:rPr>
                <w:rStyle w:val="HTML"/>
              </w:rPr>
              <w:t>FUTURES</w:t>
            </w:r>
            <w:r>
              <w:br/>
            </w:r>
            <w:r>
              <w:rPr>
                <w:rStyle w:val="HTML"/>
              </w:rPr>
              <w:t>OPTION</w:t>
            </w:r>
          </w:p>
        </w:tc>
      </w:tr>
      <w:tr w:rsidR="00000000">
        <w:trPr>
          <w:divId w:val="175387555"/>
          <w:tblCellSpacing w:w="15" w:type="dxa"/>
        </w:trPr>
        <w:tc>
          <w:tcPr>
            <w:tcW w:w="0" w:type="auto"/>
            <w:vAlign w:val="center"/>
            <w:hideMark/>
          </w:tcPr>
          <w:p w:rsidR="00000000" w:rsidRDefault="00000000">
            <w:r>
              <w:t>uly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Underlying</w:t>
            </w:r>
            <w:r>
              <w:br/>
              <w:t xml:space="preserve">Applicable to </w:t>
            </w:r>
            <w:r>
              <w:rPr>
                <w:rStyle w:val="HTML"/>
              </w:rPr>
              <w:t>FUTURES</w:t>
            </w:r>
            <w:r>
              <w:t>/</w:t>
            </w:r>
            <w:r>
              <w:rPr>
                <w:rStyle w:val="HTML"/>
              </w:rPr>
              <w:t>SWAP</w:t>
            </w:r>
            <w:r>
              <w:t>/</w:t>
            </w:r>
            <w:r>
              <w:rPr>
                <w:rStyle w:val="HTML"/>
              </w:rPr>
              <w:t>OPTION</w:t>
            </w:r>
          </w:p>
        </w:tc>
      </w:tr>
      <w:tr w:rsidR="00000000">
        <w:trPr>
          <w:divId w:val="175387555"/>
          <w:tblCellSpacing w:w="15" w:type="dxa"/>
        </w:trPr>
        <w:tc>
          <w:tcPr>
            <w:tcW w:w="0" w:type="auto"/>
            <w:vAlign w:val="center"/>
            <w:hideMark/>
          </w:tcPr>
          <w:p w:rsidR="00000000" w:rsidRDefault="00000000">
            <w:r>
              <w:t>instFamily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family</w:t>
            </w:r>
            <w:r>
              <w:br/>
              <w:t xml:space="preserve">Applicable to </w:t>
            </w:r>
            <w:r>
              <w:rPr>
                <w:rStyle w:val="HTML"/>
              </w:rPr>
              <w:t>FUTURES</w:t>
            </w:r>
            <w:r>
              <w:t>/</w:t>
            </w:r>
            <w:r>
              <w:rPr>
                <w:rStyle w:val="HTML"/>
              </w:rPr>
              <w:t>SWAP</w:t>
            </w:r>
            <w:r>
              <w:t>/</w:t>
            </w:r>
            <w:r>
              <w:rPr>
                <w:rStyle w:val="HTML"/>
              </w:rPr>
              <w:t>OPTION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Instrument ID, e.g. </w:t>
            </w:r>
            <w:r>
              <w:rPr>
                <w:rStyle w:val="HTML"/>
              </w:rPr>
              <w:t>BTC-USD-200927</w:t>
            </w:r>
          </w:p>
        </w:tc>
      </w:tr>
      <w:tr w:rsidR="00000000">
        <w:trPr>
          <w:divId w:val="175387555"/>
          <w:tblCellSpacing w:w="15" w:type="dxa"/>
        </w:trPr>
        <w:tc>
          <w:tcPr>
            <w:tcW w:w="0" w:type="auto"/>
            <w:vAlign w:val="center"/>
            <w:hideMark/>
          </w:tcPr>
          <w:p w:rsidR="00000000" w:rsidRDefault="00000000">
            <w:r>
              <w:t>ordType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Order type </w:t>
            </w:r>
            <w:r>
              <w:br/>
            </w:r>
            <w:r>
              <w:rPr>
                <w:rStyle w:val="HTML"/>
              </w:rPr>
              <w:t>market</w:t>
            </w:r>
            <w:r>
              <w:t xml:space="preserve">: Market order </w:t>
            </w:r>
            <w:r>
              <w:br/>
            </w:r>
            <w:r>
              <w:rPr>
                <w:rStyle w:val="HTML"/>
              </w:rPr>
              <w:t>limit</w:t>
            </w:r>
            <w:r>
              <w:t xml:space="preserve">: Limit order </w:t>
            </w:r>
            <w:r>
              <w:br/>
            </w:r>
            <w:r>
              <w:rPr>
                <w:rStyle w:val="HTML"/>
              </w:rPr>
              <w:t>post_only</w:t>
            </w:r>
            <w:r>
              <w:t xml:space="preserve">: Post-only order </w:t>
            </w:r>
            <w:r>
              <w:br/>
            </w:r>
            <w:r>
              <w:rPr>
                <w:rStyle w:val="HTML"/>
              </w:rPr>
              <w:t>fok</w:t>
            </w:r>
            <w:r>
              <w:t xml:space="preserve">: Fill-or-kill order </w:t>
            </w:r>
            <w:r>
              <w:br/>
            </w:r>
            <w:r>
              <w:rPr>
                <w:rStyle w:val="HTML"/>
              </w:rPr>
              <w:t>ioc</w:t>
            </w:r>
            <w:r>
              <w:t xml:space="preserve">: Immediate-or-cancel order </w:t>
            </w:r>
            <w:r>
              <w:br/>
            </w:r>
            <w:r>
              <w:rPr>
                <w:rStyle w:val="HTML"/>
              </w:rPr>
              <w:t>optimal_limit_ioc</w:t>
            </w:r>
            <w:r>
              <w:t xml:space="preserve">: Market order with immediate-or-cancel order </w:t>
            </w:r>
            <w:r>
              <w:br/>
            </w:r>
            <w:r>
              <w:rPr>
                <w:rStyle w:val="HTML"/>
              </w:rPr>
              <w:t>mmp</w:t>
            </w:r>
            <w:r>
              <w:t>: Market Maker Protection (only applicable to Option in Portfolio Margin mode)</w:t>
            </w:r>
            <w:r>
              <w:br/>
            </w:r>
            <w:r>
              <w:rPr>
                <w:rStyle w:val="HTML"/>
              </w:rPr>
              <w:t>mmp_and_post_only</w:t>
            </w:r>
            <w:r>
              <w:t xml:space="preserve">: Market Maker Protection and Post-only order(only applicable to Option in Portfolio Margin mode) </w:t>
            </w:r>
            <w:r>
              <w:br/>
            </w:r>
            <w:r>
              <w:rPr>
                <w:rStyle w:val="HTML"/>
              </w:rPr>
              <w:t>op_fok</w:t>
            </w:r>
            <w:r>
              <w:t>: Simple options (fok)</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State</w:t>
            </w:r>
            <w:r>
              <w:br/>
            </w:r>
            <w:r>
              <w:rPr>
                <w:rStyle w:val="HTML"/>
              </w:rPr>
              <w:t>live</w:t>
            </w:r>
            <w:r>
              <w:t xml:space="preserve"> </w:t>
            </w:r>
            <w:r>
              <w:br/>
            </w:r>
            <w:r>
              <w:rPr>
                <w:rStyle w:val="HTML"/>
              </w:rPr>
              <w:t>partially_filled</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earlier than the requested </w:t>
            </w:r>
            <w:r>
              <w:rPr>
                <w:rStyle w:val="HTML"/>
              </w:rPr>
              <w:t>ordId</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newer than the requested </w:t>
            </w:r>
            <w:r>
              <w:rPr>
                <w:rStyle w:val="HTML"/>
              </w:rPr>
              <w:t>ordId</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Number of results per request. The maximum is </w:t>
            </w:r>
            <w:r>
              <w:rPr>
                <w:rStyle w:val="HTML"/>
              </w:rPr>
              <w:t>100</w:t>
            </w:r>
            <w:r>
              <w:t xml:space="preserve">; The default is </w:t>
            </w:r>
            <w:r>
              <w:rPr>
                <w:rStyle w:val="HTML"/>
              </w:rPr>
              <w:t>100</w:t>
            </w:r>
          </w:p>
        </w:tc>
      </w:tr>
    </w:tbl>
    <w:p w:rsidR="00000000" w:rsidRDefault="00000000">
      <w:pPr>
        <w:pStyle w:val="a5"/>
        <w:divId w:val="1042750809"/>
      </w:pPr>
      <w:r>
        <w:t>Response Example</w:t>
      </w:r>
    </w:p>
    <w:p w:rsidR="00000000" w:rsidRDefault="00000000">
      <w:pPr>
        <w:pStyle w:val="HTML0"/>
        <w:divId w:val="1674722084"/>
        <w:rPr>
          <w:rStyle w:val="w"/>
        </w:rPr>
      </w:pPr>
      <w:r>
        <w:rPr>
          <w:rStyle w:val="p"/>
        </w:rPr>
        <w:t>{</w:t>
      </w:r>
    </w:p>
    <w:p w:rsidR="00000000" w:rsidRDefault="00000000">
      <w:pPr>
        <w:pStyle w:val="HTML0"/>
        <w:divId w:val="1674722084"/>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674722084"/>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674722084"/>
        <w:rPr>
          <w:rStyle w:val="w"/>
        </w:rPr>
      </w:pPr>
      <w:r>
        <w:rPr>
          <w:rStyle w:val="w"/>
        </w:rPr>
        <w:t xml:space="preserve">        </w:t>
      </w:r>
      <w:r>
        <w:rPr>
          <w:rStyle w:val="p"/>
        </w:rPr>
        <w:t>{</w:t>
      </w:r>
    </w:p>
    <w:p w:rsidR="00000000" w:rsidRDefault="00000000">
      <w:pPr>
        <w:pStyle w:val="HTML0"/>
        <w:divId w:val="1674722084"/>
        <w:rPr>
          <w:rStyle w:val="w"/>
        </w:rPr>
      </w:pPr>
      <w:r>
        <w:rPr>
          <w:rStyle w:val="w"/>
        </w:rPr>
        <w:t xml:space="preserve">            </w:t>
      </w:r>
      <w:r>
        <w:rPr>
          <w:rStyle w:val="nl"/>
        </w:rPr>
        <w:t>"accFillSz"</w:t>
      </w:r>
      <w:r>
        <w:rPr>
          <w:rStyle w:val="p"/>
        </w:rPr>
        <w:t>:</w:t>
      </w:r>
      <w:r>
        <w:rPr>
          <w:rStyle w:val="w"/>
        </w:rPr>
        <w:t xml:space="preserve"> </w:t>
      </w:r>
      <w:r>
        <w:rPr>
          <w:rStyle w:val="s2"/>
        </w:rPr>
        <w:t>"0"</w:t>
      </w:r>
      <w:r>
        <w:rPr>
          <w:rStyle w:val="p"/>
        </w:rPr>
        <w:t>,</w:t>
      </w:r>
    </w:p>
    <w:p w:rsidR="00000000" w:rsidRDefault="00000000">
      <w:pPr>
        <w:pStyle w:val="HTML0"/>
        <w:divId w:val="1674722084"/>
        <w:rPr>
          <w:rStyle w:val="w"/>
        </w:rPr>
      </w:pPr>
      <w:r>
        <w:rPr>
          <w:rStyle w:val="w"/>
        </w:rPr>
        <w:t xml:space="preserve">            </w:t>
      </w:r>
      <w:r>
        <w:rPr>
          <w:rStyle w:val="nl"/>
        </w:rPr>
        <w:t>"algoClOrdId"</w:t>
      </w:r>
      <w:r>
        <w:rPr>
          <w:rStyle w:val="p"/>
        </w:rPr>
        <w:t>:</w:t>
      </w:r>
      <w:r>
        <w:rPr>
          <w:rStyle w:val="w"/>
        </w:rPr>
        <w:t xml:space="preserve"> </w:t>
      </w:r>
      <w:r>
        <w:rPr>
          <w:rStyle w:val="s2"/>
        </w:rPr>
        <w:t>""</w:t>
      </w:r>
      <w:r>
        <w:rPr>
          <w:rStyle w:val="p"/>
        </w:rPr>
        <w:t>,</w:t>
      </w:r>
    </w:p>
    <w:p w:rsidR="00000000" w:rsidRDefault="00000000">
      <w:pPr>
        <w:pStyle w:val="HTML0"/>
        <w:divId w:val="1674722084"/>
        <w:rPr>
          <w:rStyle w:val="w"/>
        </w:rPr>
      </w:pPr>
      <w:r>
        <w:rPr>
          <w:rStyle w:val="w"/>
        </w:rPr>
        <w:t xml:space="preserve">            </w:t>
      </w:r>
      <w:r>
        <w:rPr>
          <w:rStyle w:val="nl"/>
        </w:rPr>
        <w:t>"algoId"</w:t>
      </w:r>
      <w:r>
        <w:rPr>
          <w:rStyle w:val="p"/>
        </w:rPr>
        <w:t>:</w:t>
      </w:r>
      <w:r>
        <w:rPr>
          <w:rStyle w:val="w"/>
        </w:rPr>
        <w:t xml:space="preserve"> </w:t>
      </w:r>
      <w:r>
        <w:rPr>
          <w:rStyle w:val="s2"/>
        </w:rPr>
        <w:t>""</w:t>
      </w:r>
      <w:r>
        <w:rPr>
          <w:rStyle w:val="p"/>
        </w:rPr>
        <w:t>,</w:t>
      </w:r>
    </w:p>
    <w:p w:rsidR="00000000" w:rsidRDefault="00000000">
      <w:pPr>
        <w:pStyle w:val="HTML0"/>
        <w:divId w:val="1674722084"/>
        <w:rPr>
          <w:rStyle w:val="w"/>
        </w:rPr>
      </w:pPr>
      <w:r>
        <w:rPr>
          <w:rStyle w:val="w"/>
        </w:rPr>
        <w:t xml:space="preserve">            </w:t>
      </w:r>
      <w:r>
        <w:rPr>
          <w:rStyle w:val="nl"/>
        </w:rPr>
        <w:t>"attachAlgoClOrdId"</w:t>
      </w:r>
      <w:r>
        <w:rPr>
          <w:rStyle w:val="p"/>
        </w:rPr>
        <w:t>:</w:t>
      </w:r>
      <w:r>
        <w:rPr>
          <w:rStyle w:val="w"/>
        </w:rPr>
        <w:t xml:space="preserve"> </w:t>
      </w:r>
      <w:r>
        <w:rPr>
          <w:rStyle w:val="s2"/>
        </w:rPr>
        <w:t>""</w:t>
      </w:r>
      <w:r>
        <w:rPr>
          <w:rStyle w:val="p"/>
        </w:rPr>
        <w:t>,</w:t>
      </w:r>
    </w:p>
    <w:p w:rsidR="00000000" w:rsidRDefault="00000000">
      <w:pPr>
        <w:pStyle w:val="HTML0"/>
        <w:divId w:val="1674722084"/>
        <w:rPr>
          <w:rStyle w:val="w"/>
        </w:rPr>
      </w:pPr>
      <w:r>
        <w:rPr>
          <w:rStyle w:val="w"/>
        </w:rPr>
        <w:t xml:space="preserve">            </w:t>
      </w:r>
      <w:r>
        <w:rPr>
          <w:rStyle w:val="nl"/>
        </w:rPr>
        <w:t>"attachAlgoOrds"</w:t>
      </w:r>
      <w:r>
        <w:rPr>
          <w:rStyle w:val="p"/>
        </w:rPr>
        <w:t>:</w:t>
      </w:r>
      <w:r>
        <w:rPr>
          <w:rStyle w:val="w"/>
        </w:rPr>
        <w:t xml:space="preserve"> </w:t>
      </w:r>
      <w:r>
        <w:rPr>
          <w:rStyle w:val="p"/>
        </w:rPr>
        <w:t>[],</w:t>
      </w:r>
    </w:p>
    <w:p w:rsidR="00000000" w:rsidRDefault="00000000">
      <w:pPr>
        <w:pStyle w:val="HTML0"/>
        <w:divId w:val="1674722084"/>
        <w:rPr>
          <w:rStyle w:val="w"/>
        </w:rPr>
      </w:pPr>
      <w:r>
        <w:rPr>
          <w:rStyle w:val="w"/>
        </w:rPr>
        <w:t xml:space="preserve">            </w:t>
      </w:r>
      <w:r>
        <w:rPr>
          <w:rStyle w:val="nl"/>
        </w:rPr>
        <w:t>"avgPx"</w:t>
      </w:r>
      <w:r>
        <w:rPr>
          <w:rStyle w:val="p"/>
        </w:rPr>
        <w:t>:</w:t>
      </w:r>
      <w:r>
        <w:rPr>
          <w:rStyle w:val="w"/>
        </w:rPr>
        <w:t xml:space="preserve"> </w:t>
      </w:r>
      <w:r>
        <w:rPr>
          <w:rStyle w:val="s2"/>
        </w:rPr>
        <w:t>""</w:t>
      </w:r>
      <w:r>
        <w:rPr>
          <w:rStyle w:val="p"/>
        </w:rPr>
        <w:t>,</w:t>
      </w:r>
    </w:p>
    <w:p w:rsidR="00000000" w:rsidRDefault="00000000">
      <w:pPr>
        <w:pStyle w:val="HTML0"/>
        <w:divId w:val="1674722084"/>
        <w:rPr>
          <w:rStyle w:val="w"/>
        </w:rPr>
      </w:pPr>
      <w:r>
        <w:rPr>
          <w:rStyle w:val="w"/>
        </w:rPr>
        <w:t xml:space="preserve">            </w:t>
      </w:r>
      <w:r>
        <w:rPr>
          <w:rStyle w:val="nl"/>
        </w:rPr>
        <w:t>"cTime"</w:t>
      </w:r>
      <w:r>
        <w:rPr>
          <w:rStyle w:val="p"/>
        </w:rPr>
        <w:t>:</w:t>
      </w:r>
      <w:r>
        <w:rPr>
          <w:rStyle w:val="w"/>
        </w:rPr>
        <w:t xml:space="preserve"> </w:t>
      </w:r>
      <w:r>
        <w:rPr>
          <w:rStyle w:val="s2"/>
        </w:rPr>
        <w:t>"1724733617998"</w:t>
      </w:r>
      <w:r>
        <w:rPr>
          <w:rStyle w:val="p"/>
        </w:rPr>
        <w:t>,</w:t>
      </w:r>
    </w:p>
    <w:p w:rsidR="00000000" w:rsidRDefault="00000000">
      <w:pPr>
        <w:pStyle w:val="HTML0"/>
        <w:divId w:val="1674722084"/>
        <w:rPr>
          <w:rStyle w:val="w"/>
        </w:rPr>
      </w:pPr>
      <w:r>
        <w:rPr>
          <w:rStyle w:val="w"/>
        </w:rPr>
        <w:t xml:space="preserve">            </w:t>
      </w:r>
      <w:r>
        <w:rPr>
          <w:rStyle w:val="nl"/>
        </w:rPr>
        <w:t>"cancelSource"</w:t>
      </w:r>
      <w:r>
        <w:rPr>
          <w:rStyle w:val="p"/>
        </w:rPr>
        <w:t>:</w:t>
      </w:r>
      <w:r>
        <w:rPr>
          <w:rStyle w:val="w"/>
        </w:rPr>
        <w:t xml:space="preserve"> </w:t>
      </w:r>
      <w:r>
        <w:rPr>
          <w:rStyle w:val="s2"/>
        </w:rPr>
        <w:t>""</w:t>
      </w:r>
      <w:r>
        <w:rPr>
          <w:rStyle w:val="p"/>
        </w:rPr>
        <w:t>,</w:t>
      </w:r>
    </w:p>
    <w:p w:rsidR="00000000" w:rsidRDefault="00000000">
      <w:pPr>
        <w:pStyle w:val="HTML0"/>
        <w:divId w:val="1674722084"/>
        <w:rPr>
          <w:rStyle w:val="w"/>
        </w:rPr>
      </w:pPr>
      <w:r>
        <w:rPr>
          <w:rStyle w:val="w"/>
        </w:rPr>
        <w:t xml:space="preserve">            </w:t>
      </w:r>
      <w:r>
        <w:rPr>
          <w:rStyle w:val="nl"/>
        </w:rPr>
        <w:t>"cancelSourceReason"</w:t>
      </w:r>
      <w:r>
        <w:rPr>
          <w:rStyle w:val="p"/>
        </w:rPr>
        <w:t>:</w:t>
      </w:r>
      <w:r>
        <w:rPr>
          <w:rStyle w:val="w"/>
        </w:rPr>
        <w:t xml:space="preserve"> </w:t>
      </w:r>
      <w:r>
        <w:rPr>
          <w:rStyle w:val="s2"/>
        </w:rPr>
        <w:t>""</w:t>
      </w:r>
      <w:r>
        <w:rPr>
          <w:rStyle w:val="p"/>
        </w:rPr>
        <w:t>,</w:t>
      </w:r>
    </w:p>
    <w:p w:rsidR="00000000" w:rsidRDefault="00000000">
      <w:pPr>
        <w:pStyle w:val="HTML0"/>
        <w:divId w:val="1674722084"/>
        <w:rPr>
          <w:rStyle w:val="w"/>
        </w:rPr>
      </w:pPr>
      <w:r>
        <w:rPr>
          <w:rStyle w:val="w"/>
        </w:rPr>
        <w:t xml:space="preserve">            </w:t>
      </w:r>
      <w:r>
        <w:rPr>
          <w:rStyle w:val="nl"/>
        </w:rPr>
        <w:t>"category"</w:t>
      </w:r>
      <w:r>
        <w:rPr>
          <w:rStyle w:val="p"/>
        </w:rPr>
        <w:t>:</w:t>
      </w:r>
      <w:r>
        <w:rPr>
          <w:rStyle w:val="w"/>
        </w:rPr>
        <w:t xml:space="preserve"> </w:t>
      </w:r>
      <w:r>
        <w:rPr>
          <w:rStyle w:val="s2"/>
        </w:rPr>
        <w:t>"normal"</w:t>
      </w:r>
      <w:r>
        <w:rPr>
          <w:rStyle w:val="p"/>
        </w:rPr>
        <w:t>,</w:t>
      </w:r>
    </w:p>
    <w:p w:rsidR="00000000" w:rsidRDefault="00000000">
      <w:pPr>
        <w:pStyle w:val="HTML0"/>
        <w:divId w:val="1674722084"/>
        <w:rPr>
          <w:rStyle w:val="w"/>
        </w:rPr>
      </w:pPr>
      <w:r>
        <w:rPr>
          <w:rStyle w:val="w"/>
        </w:rPr>
        <w:t xml:space="preserve">            </w:t>
      </w:r>
      <w:r>
        <w:rPr>
          <w:rStyle w:val="nl"/>
        </w:rPr>
        <w:t>"ccy"</w:t>
      </w:r>
      <w:r>
        <w:rPr>
          <w:rStyle w:val="p"/>
        </w:rPr>
        <w:t>:</w:t>
      </w:r>
      <w:r>
        <w:rPr>
          <w:rStyle w:val="w"/>
        </w:rPr>
        <w:t xml:space="preserve"> </w:t>
      </w:r>
      <w:r>
        <w:rPr>
          <w:rStyle w:val="s2"/>
        </w:rPr>
        <w:t>""</w:t>
      </w:r>
      <w:r>
        <w:rPr>
          <w:rStyle w:val="p"/>
        </w:rPr>
        <w:t>,</w:t>
      </w:r>
    </w:p>
    <w:p w:rsidR="00000000" w:rsidRDefault="00000000">
      <w:pPr>
        <w:pStyle w:val="HTML0"/>
        <w:divId w:val="1674722084"/>
        <w:rPr>
          <w:rStyle w:val="w"/>
        </w:rPr>
      </w:pPr>
      <w:r>
        <w:rPr>
          <w:rStyle w:val="w"/>
        </w:rPr>
        <w:t xml:space="preserve">            </w:t>
      </w:r>
      <w:r>
        <w:rPr>
          <w:rStyle w:val="nl"/>
        </w:rPr>
        <w:t>"clOrdId"</w:t>
      </w:r>
      <w:r>
        <w:rPr>
          <w:rStyle w:val="p"/>
        </w:rPr>
        <w:t>:</w:t>
      </w:r>
      <w:r>
        <w:rPr>
          <w:rStyle w:val="w"/>
        </w:rPr>
        <w:t xml:space="preserve"> </w:t>
      </w:r>
      <w:r>
        <w:rPr>
          <w:rStyle w:val="s2"/>
        </w:rPr>
        <w:t>""</w:t>
      </w:r>
      <w:r>
        <w:rPr>
          <w:rStyle w:val="p"/>
        </w:rPr>
        <w:t>,</w:t>
      </w:r>
    </w:p>
    <w:p w:rsidR="00000000" w:rsidRDefault="00000000">
      <w:pPr>
        <w:pStyle w:val="HTML0"/>
        <w:divId w:val="1674722084"/>
        <w:rPr>
          <w:rStyle w:val="w"/>
        </w:rPr>
      </w:pPr>
      <w:r>
        <w:rPr>
          <w:rStyle w:val="w"/>
        </w:rPr>
        <w:t xml:space="preserve">            </w:t>
      </w:r>
      <w:r>
        <w:rPr>
          <w:rStyle w:val="nl"/>
        </w:rPr>
        <w:t>"fee"</w:t>
      </w:r>
      <w:r>
        <w:rPr>
          <w:rStyle w:val="p"/>
        </w:rPr>
        <w:t>:</w:t>
      </w:r>
      <w:r>
        <w:rPr>
          <w:rStyle w:val="w"/>
        </w:rPr>
        <w:t xml:space="preserve"> </w:t>
      </w:r>
      <w:r>
        <w:rPr>
          <w:rStyle w:val="s2"/>
        </w:rPr>
        <w:t>"0"</w:t>
      </w:r>
      <w:r>
        <w:rPr>
          <w:rStyle w:val="p"/>
        </w:rPr>
        <w:t>,</w:t>
      </w:r>
    </w:p>
    <w:p w:rsidR="00000000" w:rsidRDefault="00000000">
      <w:pPr>
        <w:pStyle w:val="HTML0"/>
        <w:divId w:val="1674722084"/>
        <w:rPr>
          <w:rStyle w:val="w"/>
        </w:rPr>
      </w:pPr>
      <w:r>
        <w:rPr>
          <w:rStyle w:val="w"/>
        </w:rPr>
        <w:t xml:space="preserve">            </w:t>
      </w:r>
      <w:r>
        <w:rPr>
          <w:rStyle w:val="nl"/>
        </w:rPr>
        <w:t>"feeCcy"</w:t>
      </w:r>
      <w:r>
        <w:rPr>
          <w:rStyle w:val="p"/>
        </w:rPr>
        <w:t>:</w:t>
      </w:r>
      <w:r>
        <w:rPr>
          <w:rStyle w:val="w"/>
        </w:rPr>
        <w:t xml:space="preserve"> </w:t>
      </w:r>
      <w:r>
        <w:rPr>
          <w:rStyle w:val="s2"/>
        </w:rPr>
        <w:t>"BTC"</w:t>
      </w:r>
      <w:r>
        <w:rPr>
          <w:rStyle w:val="p"/>
        </w:rPr>
        <w:t>,</w:t>
      </w:r>
    </w:p>
    <w:p w:rsidR="00000000" w:rsidRDefault="00000000">
      <w:pPr>
        <w:pStyle w:val="HTML0"/>
        <w:divId w:val="1674722084"/>
        <w:rPr>
          <w:rStyle w:val="w"/>
        </w:rPr>
      </w:pPr>
      <w:r>
        <w:rPr>
          <w:rStyle w:val="w"/>
        </w:rPr>
        <w:t xml:space="preserve">            </w:t>
      </w:r>
      <w:r>
        <w:rPr>
          <w:rStyle w:val="nl"/>
        </w:rPr>
        <w:t>"fillPx"</w:t>
      </w:r>
      <w:r>
        <w:rPr>
          <w:rStyle w:val="p"/>
        </w:rPr>
        <w:t>:</w:t>
      </w:r>
      <w:r>
        <w:rPr>
          <w:rStyle w:val="w"/>
        </w:rPr>
        <w:t xml:space="preserve"> </w:t>
      </w:r>
      <w:r>
        <w:rPr>
          <w:rStyle w:val="s2"/>
        </w:rPr>
        <w:t>""</w:t>
      </w:r>
      <w:r>
        <w:rPr>
          <w:rStyle w:val="p"/>
        </w:rPr>
        <w:t>,</w:t>
      </w:r>
    </w:p>
    <w:p w:rsidR="00000000" w:rsidRDefault="00000000">
      <w:pPr>
        <w:pStyle w:val="HTML0"/>
        <w:divId w:val="1674722084"/>
        <w:rPr>
          <w:rStyle w:val="w"/>
        </w:rPr>
      </w:pPr>
      <w:r>
        <w:rPr>
          <w:rStyle w:val="w"/>
        </w:rPr>
        <w:t xml:space="preserve">            </w:t>
      </w:r>
      <w:r>
        <w:rPr>
          <w:rStyle w:val="nl"/>
        </w:rPr>
        <w:t>"fillSz"</w:t>
      </w:r>
      <w:r>
        <w:rPr>
          <w:rStyle w:val="p"/>
        </w:rPr>
        <w:t>:</w:t>
      </w:r>
      <w:r>
        <w:rPr>
          <w:rStyle w:val="w"/>
        </w:rPr>
        <w:t xml:space="preserve"> </w:t>
      </w:r>
      <w:r>
        <w:rPr>
          <w:rStyle w:val="s2"/>
        </w:rPr>
        <w:t>"0"</w:t>
      </w:r>
      <w:r>
        <w:rPr>
          <w:rStyle w:val="p"/>
        </w:rPr>
        <w:t>,</w:t>
      </w:r>
    </w:p>
    <w:p w:rsidR="00000000" w:rsidRDefault="00000000">
      <w:pPr>
        <w:pStyle w:val="HTML0"/>
        <w:divId w:val="1674722084"/>
        <w:rPr>
          <w:rStyle w:val="w"/>
        </w:rPr>
      </w:pPr>
      <w:r>
        <w:rPr>
          <w:rStyle w:val="w"/>
        </w:rPr>
        <w:t xml:space="preserve">            </w:t>
      </w:r>
      <w:r>
        <w:rPr>
          <w:rStyle w:val="nl"/>
        </w:rPr>
        <w:t>"fillTime"</w:t>
      </w:r>
      <w:r>
        <w:rPr>
          <w:rStyle w:val="p"/>
        </w:rPr>
        <w:t>:</w:t>
      </w:r>
      <w:r>
        <w:rPr>
          <w:rStyle w:val="w"/>
        </w:rPr>
        <w:t xml:space="preserve"> </w:t>
      </w:r>
      <w:r>
        <w:rPr>
          <w:rStyle w:val="s2"/>
        </w:rPr>
        <w:t>""</w:t>
      </w:r>
      <w:r>
        <w:rPr>
          <w:rStyle w:val="p"/>
        </w:rPr>
        <w:t>,</w:t>
      </w:r>
    </w:p>
    <w:p w:rsidR="00000000" w:rsidRDefault="00000000">
      <w:pPr>
        <w:pStyle w:val="HTML0"/>
        <w:divId w:val="1674722084"/>
        <w:rPr>
          <w:rStyle w:val="w"/>
        </w:rPr>
      </w:pPr>
      <w:r>
        <w:rPr>
          <w:rStyle w:val="w"/>
        </w:rPr>
        <w:t xml:space="preserve">            </w:t>
      </w:r>
      <w:r>
        <w:rPr>
          <w:rStyle w:val="nl"/>
        </w:rPr>
        <w:t>"instId"</w:t>
      </w:r>
      <w:r>
        <w:rPr>
          <w:rStyle w:val="p"/>
        </w:rPr>
        <w:t>:</w:t>
      </w:r>
      <w:r>
        <w:rPr>
          <w:rStyle w:val="w"/>
        </w:rPr>
        <w:t xml:space="preserve"> </w:t>
      </w:r>
      <w:r>
        <w:rPr>
          <w:rStyle w:val="s2"/>
        </w:rPr>
        <w:t>"BTC-USDT"</w:t>
      </w:r>
      <w:r>
        <w:rPr>
          <w:rStyle w:val="p"/>
        </w:rPr>
        <w:t>,</w:t>
      </w:r>
    </w:p>
    <w:p w:rsidR="00000000" w:rsidRDefault="00000000">
      <w:pPr>
        <w:pStyle w:val="HTML0"/>
        <w:divId w:val="1674722084"/>
        <w:rPr>
          <w:rStyle w:val="w"/>
        </w:rPr>
      </w:pPr>
      <w:r>
        <w:rPr>
          <w:rStyle w:val="w"/>
        </w:rPr>
        <w:t xml:space="preserve">            </w:t>
      </w:r>
      <w:r>
        <w:rPr>
          <w:rStyle w:val="nl"/>
        </w:rPr>
        <w:t>"instType"</w:t>
      </w:r>
      <w:r>
        <w:rPr>
          <w:rStyle w:val="p"/>
        </w:rPr>
        <w:t>:</w:t>
      </w:r>
      <w:r>
        <w:rPr>
          <w:rStyle w:val="w"/>
        </w:rPr>
        <w:t xml:space="preserve"> </w:t>
      </w:r>
      <w:r>
        <w:rPr>
          <w:rStyle w:val="s2"/>
        </w:rPr>
        <w:t>"SPOT"</w:t>
      </w:r>
      <w:r>
        <w:rPr>
          <w:rStyle w:val="p"/>
        </w:rPr>
        <w:t>,</w:t>
      </w:r>
    </w:p>
    <w:p w:rsidR="00000000" w:rsidRDefault="00000000">
      <w:pPr>
        <w:pStyle w:val="HTML0"/>
        <w:divId w:val="1674722084"/>
        <w:rPr>
          <w:rStyle w:val="w"/>
        </w:rPr>
      </w:pPr>
      <w:r>
        <w:rPr>
          <w:rStyle w:val="w"/>
        </w:rPr>
        <w:t xml:space="preserve">            </w:t>
      </w:r>
      <w:r>
        <w:rPr>
          <w:rStyle w:val="nl"/>
        </w:rPr>
        <w:t>"isTpLimit"</w:t>
      </w:r>
      <w:r>
        <w:rPr>
          <w:rStyle w:val="p"/>
        </w:rPr>
        <w:t>:</w:t>
      </w:r>
      <w:r>
        <w:rPr>
          <w:rStyle w:val="w"/>
        </w:rPr>
        <w:t xml:space="preserve"> </w:t>
      </w:r>
      <w:r>
        <w:rPr>
          <w:rStyle w:val="s2"/>
        </w:rPr>
        <w:t>"false"</w:t>
      </w:r>
      <w:r>
        <w:rPr>
          <w:rStyle w:val="p"/>
        </w:rPr>
        <w:t>,</w:t>
      </w:r>
    </w:p>
    <w:p w:rsidR="00000000" w:rsidRDefault="00000000">
      <w:pPr>
        <w:pStyle w:val="HTML0"/>
        <w:divId w:val="1674722084"/>
        <w:rPr>
          <w:rStyle w:val="w"/>
        </w:rPr>
      </w:pPr>
      <w:r>
        <w:rPr>
          <w:rStyle w:val="w"/>
        </w:rPr>
        <w:t xml:space="preserve">            </w:t>
      </w:r>
      <w:r>
        <w:rPr>
          <w:rStyle w:val="nl"/>
        </w:rPr>
        <w:t>"lever"</w:t>
      </w:r>
      <w:r>
        <w:rPr>
          <w:rStyle w:val="p"/>
        </w:rPr>
        <w:t>:</w:t>
      </w:r>
      <w:r>
        <w:rPr>
          <w:rStyle w:val="w"/>
        </w:rPr>
        <w:t xml:space="preserve"> </w:t>
      </w:r>
      <w:r>
        <w:rPr>
          <w:rStyle w:val="s2"/>
        </w:rPr>
        <w:t>""</w:t>
      </w:r>
      <w:r>
        <w:rPr>
          <w:rStyle w:val="p"/>
        </w:rPr>
        <w:t>,</w:t>
      </w:r>
    </w:p>
    <w:p w:rsidR="00000000" w:rsidRDefault="00000000">
      <w:pPr>
        <w:pStyle w:val="HTML0"/>
        <w:divId w:val="1674722084"/>
        <w:rPr>
          <w:rStyle w:val="w"/>
        </w:rPr>
      </w:pPr>
      <w:r>
        <w:rPr>
          <w:rStyle w:val="w"/>
        </w:rPr>
        <w:t xml:space="preserve">            </w:t>
      </w:r>
      <w:r>
        <w:rPr>
          <w:rStyle w:val="nl"/>
        </w:rPr>
        <w:t>"linkedAlgoOrd"</w:t>
      </w:r>
      <w:r>
        <w:rPr>
          <w:rStyle w:val="p"/>
        </w:rPr>
        <w:t>:</w:t>
      </w:r>
      <w:r>
        <w:rPr>
          <w:rStyle w:val="w"/>
        </w:rPr>
        <w:t xml:space="preserve"> </w:t>
      </w:r>
      <w:r>
        <w:rPr>
          <w:rStyle w:val="p"/>
        </w:rPr>
        <w:t>{</w:t>
      </w:r>
    </w:p>
    <w:p w:rsidR="00000000" w:rsidRDefault="00000000">
      <w:pPr>
        <w:pStyle w:val="HTML0"/>
        <w:divId w:val="1674722084"/>
        <w:rPr>
          <w:rStyle w:val="w"/>
        </w:rPr>
      </w:pPr>
      <w:r>
        <w:rPr>
          <w:rStyle w:val="w"/>
        </w:rPr>
        <w:t xml:space="preserve">                </w:t>
      </w:r>
      <w:r>
        <w:rPr>
          <w:rStyle w:val="nl"/>
        </w:rPr>
        <w:t>"algoId"</w:t>
      </w:r>
      <w:r>
        <w:rPr>
          <w:rStyle w:val="p"/>
        </w:rPr>
        <w:t>:</w:t>
      </w:r>
      <w:r>
        <w:rPr>
          <w:rStyle w:val="w"/>
        </w:rPr>
        <w:t xml:space="preserve"> </w:t>
      </w:r>
      <w:r>
        <w:rPr>
          <w:rStyle w:val="s2"/>
        </w:rPr>
        <w:t>""</w:t>
      </w:r>
    </w:p>
    <w:p w:rsidR="00000000" w:rsidRDefault="00000000">
      <w:pPr>
        <w:pStyle w:val="HTML0"/>
        <w:divId w:val="1674722084"/>
        <w:rPr>
          <w:rStyle w:val="w"/>
        </w:rPr>
      </w:pPr>
      <w:r>
        <w:rPr>
          <w:rStyle w:val="w"/>
        </w:rPr>
        <w:t xml:space="preserve">            </w:t>
      </w:r>
      <w:r>
        <w:rPr>
          <w:rStyle w:val="p"/>
        </w:rPr>
        <w:t>},</w:t>
      </w:r>
    </w:p>
    <w:p w:rsidR="00000000" w:rsidRDefault="00000000">
      <w:pPr>
        <w:pStyle w:val="HTML0"/>
        <w:divId w:val="1674722084"/>
        <w:rPr>
          <w:rStyle w:val="w"/>
        </w:rPr>
      </w:pPr>
      <w:r>
        <w:rPr>
          <w:rStyle w:val="w"/>
        </w:rPr>
        <w:t xml:space="preserve">            </w:t>
      </w:r>
      <w:r>
        <w:rPr>
          <w:rStyle w:val="nl"/>
        </w:rPr>
        <w:t>"ordId"</w:t>
      </w:r>
      <w:r>
        <w:rPr>
          <w:rStyle w:val="p"/>
        </w:rPr>
        <w:t>:</w:t>
      </w:r>
      <w:r>
        <w:rPr>
          <w:rStyle w:val="w"/>
        </w:rPr>
        <w:t xml:space="preserve"> </w:t>
      </w:r>
      <w:r>
        <w:rPr>
          <w:rStyle w:val="s2"/>
        </w:rPr>
        <w:t>"1752588852617379840"</w:t>
      </w:r>
      <w:r>
        <w:rPr>
          <w:rStyle w:val="p"/>
        </w:rPr>
        <w:t>,</w:t>
      </w:r>
    </w:p>
    <w:p w:rsidR="00000000" w:rsidRDefault="00000000">
      <w:pPr>
        <w:pStyle w:val="HTML0"/>
        <w:divId w:val="1674722084"/>
        <w:rPr>
          <w:rStyle w:val="w"/>
        </w:rPr>
      </w:pPr>
      <w:r>
        <w:rPr>
          <w:rStyle w:val="w"/>
        </w:rPr>
        <w:t xml:space="preserve">            </w:t>
      </w:r>
      <w:r>
        <w:rPr>
          <w:rStyle w:val="nl"/>
        </w:rPr>
        <w:t>"ordType"</w:t>
      </w:r>
      <w:r>
        <w:rPr>
          <w:rStyle w:val="p"/>
        </w:rPr>
        <w:t>:</w:t>
      </w:r>
      <w:r>
        <w:rPr>
          <w:rStyle w:val="w"/>
        </w:rPr>
        <w:t xml:space="preserve"> </w:t>
      </w:r>
      <w:r>
        <w:rPr>
          <w:rStyle w:val="s2"/>
        </w:rPr>
        <w:t>"post_only"</w:t>
      </w:r>
      <w:r>
        <w:rPr>
          <w:rStyle w:val="p"/>
        </w:rPr>
        <w:t>,</w:t>
      </w:r>
    </w:p>
    <w:p w:rsidR="00000000" w:rsidRDefault="00000000">
      <w:pPr>
        <w:pStyle w:val="HTML0"/>
        <w:divId w:val="1674722084"/>
        <w:rPr>
          <w:rStyle w:val="w"/>
        </w:rPr>
      </w:pPr>
      <w:r>
        <w:rPr>
          <w:rStyle w:val="w"/>
        </w:rPr>
        <w:t xml:space="preserve">            </w:t>
      </w:r>
      <w:r>
        <w:rPr>
          <w:rStyle w:val="nl"/>
        </w:rPr>
        <w:t>"pnl"</w:t>
      </w:r>
      <w:r>
        <w:rPr>
          <w:rStyle w:val="p"/>
        </w:rPr>
        <w:t>:</w:t>
      </w:r>
      <w:r>
        <w:rPr>
          <w:rStyle w:val="w"/>
        </w:rPr>
        <w:t xml:space="preserve"> </w:t>
      </w:r>
      <w:r>
        <w:rPr>
          <w:rStyle w:val="s2"/>
        </w:rPr>
        <w:t>"0"</w:t>
      </w:r>
      <w:r>
        <w:rPr>
          <w:rStyle w:val="p"/>
        </w:rPr>
        <w:t>,</w:t>
      </w:r>
    </w:p>
    <w:p w:rsidR="00000000" w:rsidRDefault="00000000">
      <w:pPr>
        <w:pStyle w:val="HTML0"/>
        <w:divId w:val="1674722084"/>
        <w:rPr>
          <w:rStyle w:val="w"/>
        </w:rPr>
      </w:pPr>
      <w:r>
        <w:rPr>
          <w:rStyle w:val="w"/>
        </w:rPr>
        <w:t xml:space="preserve">            </w:t>
      </w:r>
      <w:r>
        <w:rPr>
          <w:rStyle w:val="nl"/>
        </w:rPr>
        <w:t>"posSide"</w:t>
      </w:r>
      <w:r>
        <w:rPr>
          <w:rStyle w:val="p"/>
        </w:rPr>
        <w:t>:</w:t>
      </w:r>
      <w:r>
        <w:rPr>
          <w:rStyle w:val="w"/>
        </w:rPr>
        <w:t xml:space="preserve"> </w:t>
      </w:r>
      <w:r>
        <w:rPr>
          <w:rStyle w:val="s2"/>
        </w:rPr>
        <w:t>"net"</w:t>
      </w:r>
      <w:r>
        <w:rPr>
          <w:rStyle w:val="p"/>
        </w:rPr>
        <w:t>,</w:t>
      </w:r>
    </w:p>
    <w:p w:rsidR="00000000" w:rsidRDefault="00000000">
      <w:pPr>
        <w:pStyle w:val="HTML0"/>
        <w:divId w:val="1674722084"/>
        <w:rPr>
          <w:rStyle w:val="w"/>
        </w:rPr>
      </w:pPr>
      <w:r>
        <w:rPr>
          <w:rStyle w:val="w"/>
        </w:rPr>
        <w:t xml:space="preserve">            </w:t>
      </w:r>
      <w:r>
        <w:rPr>
          <w:rStyle w:val="nl"/>
        </w:rPr>
        <w:t>"px"</w:t>
      </w:r>
      <w:r>
        <w:rPr>
          <w:rStyle w:val="p"/>
        </w:rPr>
        <w:t>:</w:t>
      </w:r>
      <w:r>
        <w:rPr>
          <w:rStyle w:val="w"/>
        </w:rPr>
        <w:t xml:space="preserve"> </w:t>
      </w:r>
      <w:r>
        <w:rPr>
          <w:rStyle w:val="s2"/>
        </w:rPr>
        <w:t>"13013.5"</w:t>
      </w:r>
      <w:r>
        <w:rPr>
          <w:rStyle w:val="p"/>
        </w:rPr>
        <w:t>,</w:t>
      </w:r>
    </w:p>
    <w:p w:rsidR="00000000" w:rsidRDefault="00000000">
      <w:pPr>
        <w:pStyle w:val="HTML0"/>
        <w:divId w:val="1674722084"/>
        <w:rPr>
          <w:rStyle w:val="w"/>
        </w:rPr>
      </w:pPr>
      <w:r>
        <w:rPr>
          <w:rStyle w:val="w"/>
        </w:rPr>
        <w:t xml:space="preserve">            </w:t>
      </w:r>
      <w:r>
        <w:rPr>
          <w:rStyle w:val="nl"/>
        </w:rPr>
        <w:t>"pxType"</w:t>
      </w:r>
      <w:r>
        <w:rPr>
          <w:rStyle w:val="p"/>
        </w:rPr>
        <w:t>:</w:t>
      </w:r>
      <w:r>
        <w:rPr>
          <w:rStyle w:val="w"/>
        </w:rPr>
        <w:t xml:space="preserve"> </w:t>
      </w:r>
      <w:r>
        <w:rPr>
          <w:rStyle w:val="s2"/>
        </w:rPr>
        <w:t>""</w:t>
      </w:r>
      <w:r>
        <w:rPr>
          <w:rStyle w:val="p"/>
        </w:rPr>
        <w:t>,</w:t>
      </w:r>
    </w:p>
    <w:p w:rsidR="00000000" w:rsidRDefault="00000000">
      <w:pPr>
        <w:pStyle w:val="HTML0"/>
        <w:divId w:val="1674722084"/>
        <w:rPr>
          <w:rStyle w:val="w"/>
        </w:rPr>
      </w:pPr>
      <w:r>
        <w:rPr>
          <w:rStyle w:val="w"/>
        </w:rPr>
        <w:t xml:space="preserve">            </w:t>
      </w:r>
      <w:r>
        <w:rPr>
          <w:rStyle w:val="nl"/>
        </w:rPr>
        <w:t>"pxUsd"</w:t>
      </w:r>
      <w:r>
        <w:rPr>
          <w:rStyle w:val="p"/>
        </w:rPr>
        <w:t>:</w:t>
      </w:r>
      <w:r>
        <w:rPr>
          <w:rStyle w:val="w"/>
        </w:rPr>
        <w:t xml:space="preserve"> </w:t>
      </w:r>
      <w:r>
        <w:rPr>
          <w:rStyle w:val="s2"/>
        </w:rPr>
        <w:t>""</w:t>
      </w:r>
      <w:r>
        <w:rPr>
          <w:rStyle w:val="p"/>
        </w:rPr>
        <w:t>,</w:t>
      </w:r>
    </w:p>
    <w:p w:rsidR="00000000" w:rsidRDefault="00000000">
      <w:pPr>
        <w:pStyle w:val="HTML0"/>
        <w:divId w:val="1674722084"/>
        <w:rPr>
          <w:rStyle w:val="w"/>
        </w:rPr>
      </w:pPr>
      <w:r>
        <w:rPr>
          <w:rStyle w:val="w"/>
        </w:rPr>
        <w:t xml:space="preserve">            </w:t>
      </w:r>
      <w:r>
        <w:rPr>
          <w:rStyle w:val="nl"/>
        </w:rPr>
        <w:t>"pxVol"</w:t>
      </w:r>
      <w:r>
        <w:rPr>
          <w:rStyle w:val="p"/>
        </w:rPr>
        <w:t>:</w:t>
      </w:r>
      <w:r>
        <w:rPr>
          <w:rStyle w:val="w"/>
        </w:rPr>
        <w:t xml:space="preserve"> </w:t>
      </w:r>
      <w:r>
        <w:rPr>
          <w:rStyle w:val="s2"/>
        </w:rPr>
        <w:t>""</w:t>
      </w:r>
      <w:r>
        <w:rPr>
          <w:rStyle w:val="p"/>
        </w:rPr>
        <w:t>,</w:t>
      </w:r>
    </w:p>
    <w:p w:rsidR="00000000" w:rsidRDefault="00000000">
      <w:pPr>
        <w:pStyle w:val="HTML0"/>
        <w:divId w:val="1674722084"/>
        <w:rPr>
          <w:rStyle w:val="w"/>
        </w:rPr>
      </w:pPr>
      <w:r>
        <w:rPr>
          <w:rStyle w:val="w"/>
        </w:rPr>
        <w:t xml:space="preserve">            </w:t>
      </w:r>
      <w:r>
        <w:rPr>
          <w:rStyle w:val="nl"/>
        </w:rPr>
        <w:t>"quickMgnType"</w:t>
      </w:r>
      <w:r>
        <w:rPr>
          <w:rStyle w:val="p"/>
        </w:rPr>
        <w:t>:</w:t>
      </w:r>
      <w:r>
        <w:rPr>
          <w:rStyle w:val="w"/>
        </w:rPr>
        <w:t xml:space="preserve"> </w:t>
      </w:r>
      <w:r>
        <w:rPr>
          <w:rStyle w:val="s2"/>
        </w:rPr>
        <w:t>""</w:t>
      </w:r>
      <w:r>
        <w:rPr>
          <w:rStyle w:val="p"/>
        </w:rPr>
        <w:t>,</w:t>
      </w:r>
    </w:p>
    <w:p w:rsidR="00000000" w:rsidRDefault="00000000">
      <w:pPr>
        <w:pStyle w:val="HTML0"/>
        <w:divId w:val="1674722084"/>
        <w:rPr>
          <w:rStyle w:val="w"/>
        </w:rPr>
      </w:pPr>
      <w:r>
        <w:rPr>
          <w:rStyle w:val="w"/>
        </w:rPr>
        <w:t xml:space="preserve">            </w:t>
      </w:r>
      <w:r>
        <w:rPr>
          <w:rStyle w:val="nl"/>
        </w:rPr>
        <w:t>"rebate"</w:t>
      </w:r>
      <w:r>
        <w:rPr>
          <w:rStyle w:val="p"/>
        </w:rPr>
        <w:t>:</w:t>
      </w:r>
      <w:r>
        <w:rPr>
          <w:rStyle w:val="w"/>
        </w:rPr>
        <w:t xml:space="preserve"> </w:t>
      </w:r>
      <w:r>
        <w:rPr>
          <w:rStyle w:val="s2"/>
        </w:rPr>
        <w:t>"0"</w:t>
      </w:r>
      <w:r>
        <w:rPr>
          <w:rStyle w:val="p"/>
        </w:rPr>
        <w:t>,</w:t>
      </w:r>
    </w:p>
    <w:p w:rsidR="00000000" w:rsidRDefault="00000000">
      <w:pPr>
        <w:pStyle w:val="HTML0"/>
        <w:divId w:val="1674722084"/>
        <w:rPr>
          <w:rStyle w:val="w"/>
        </w:rPr>
      </w:pPr>
      <w:r>
        <w:rPr>
          <w:rStyle w:val="w"/>
        </w:rPr>
        <w:t xml:space="preserve">            </w:t>
      </w:r>
      <w:r>
        <w:rPr>
          <w:rStyle w:val="nl"/>
        </w:rPr>
        <w:t>"rebateCcy"</w:t>
      </w:r>
      <w:r>
        <w:rPr>
          <w:rStyle w:val="p"/>
        </w:rPr>
        <w:t>:</w:t>
      </w:r>
      <w:r>
        <w:rPr>
          <w:rStyle w:val="w"/>
        </w:rPr>
        <w:t xml:space="preserve"> </w:t>
      </w:r>
      <w:r>
        <w:rPr>
          <w:rStyle w:val="s2"/>
        </w:rPr>
        <w:t>"USDT"</w:t>
      </w:r>
      <w:r>
        <w:rPr>
          <w:rStyle w:val="p"/>
        </w:rPr>
        <w:t>,</w:t>
      </w:r>
    </w:p>
    <w:p w:rsidR="00000000" w:rsidRDefault="00000000">
      <w:pPr>
        <w:pStyle w:val="HTML0"/>
        <w:divId w:val="1674722084"/>
        <w:rPr>
          <w:rStyle w:val="w"/>
        </w:rPr>
      </w:pPr>
      <w:r>
        <w:rPr>
          <w:rStyle w:val="w"/>
        </w:rPr>
        <w:t xml:space="preserve">            </w:t>
      </w:r>
      <w:r>
        <w:rPr>
          <w:rStyle w:val="nl"/>
        </w:rPr>
        <w:t>"reduceOnly"</w:t>
      </w:r>
      <w:r>
        <w:rPr>
          <w:rStyle w:val="p"/>
        </w:rPr>
        <w:t>:</w:t>
      </w:r>
      <w:r>
        <w:rPr>
          <w:rStyle w:val="w"/>
        </w:rPr>
        <w:t xml:space="preserve"> </w:t>
      </w:r>
      <w:r>
        <w:rPr>
          <w:rStyle w:val="s2"/>
        </w:rPr>
        <w:t>"false"</w:t>
      </w:r>
      <w:r>
        <w:rPr>
          <w:rStyle w:val="p"/>
        </w:rPr>
        <w:t>,</w:t>
      </w:r>
    </w:p>
    <w:p w:rsidR="00000000" w:rsidRDefault="00000000">
      <w:pPr>
        <w:pStyle w:val="HTML0"/>
        <w:divId w:val="1674722084"/>
        <w:rPr>
          <w:rStyle w:val="w"/>
        </w:rPr>
      </w:pPr>
      <w:r>
        <w:rPr>
          <w:rStyle w:val="w"/>
        </w:rPr>
        <w:t xml:space="preserve">            </w:t>
      </w:r>
      <w:r>
        <w:rPr>
          <w:rStyle w:val="nl"/>
        </w:rPr>
        <w:t>"side"</w:t>
      </w:r>
      <w:r>
        <w:rPr>
          <w:rStyle w:val="p"/>
        </w:rPr>
        <w:t>:</w:t>
      </w:r>
      <w:r>
        <w:rPr>
          <w:rStyle w:val="w"/>
        </w:rPr>
        <w:t xml:space="preserve"> </w:t>
      </w:r>
      <w:r>
        <w:rPr>
          <w:rStyle w:val="s2"/>
        </w:rPr>
        <w:t>"buy"</w:t>
      </w:r>
      <w:r>
        <w:rPr>
          <w:rStyle w:val="p"/>
        </w:rPr>
        <w:t>,</w:t>
      </w:r>
    </w:p>
    <w:p w:rsidR="00000000" w:rsidRDefault="00000000">
      <w:pPr>
        <w:pStyle w:val="HTML0"/>
        <w:divId w:val="1674722084"/>
        <w:rPr>
          <w:rStyle w:val="w"/>
        </w:rPr>
      </w:pPr>
      <w:r>
        <w:rPr>
          <w:rStyle w:val="w"/>
        </w:rPr>
        <w:t xml:space="preserve">            </w:t>
      </w:r>
      <w:r>
        <w:rPr>
          <w:rStyle w:val="nl"/>
        </w:rPr>
        <w:t>"slOrdPx"</w:t>
      </w:r>
      <w:r>
        <w:rPr>
          <w:rStyle w:val="p"/>
        </w:rPr>
        <w:t>:</w:t>
      </w:r>
      <w:r>
        <w:rPr>
          <w:rStyle w:val="w"/>
        </w:rPr>
        <w:t xml:space="preserve"> </w:t>
      </w:r>
      <w:r>
        <w:rPr>
          <w:rStyle w:val="s2"/>
        </w:rPr>
        <w:t>""</w:t>
      </w:r>
      <w:r>
        <w:rPr>
          <w:rStyle w:val="p"/>
        </w:rPr>
        <w:t>,</w:t>
      </w:r>
    </w:p>
    <w:p w:rsidR="00000000" w:rsidRDefault="00000000">
      <w:pPr>
        <w:pStyle w:val="HTML0"/>
        <w:divId w:val="1674722084"/>
        <w:rPr>
          <w:rStyle w:val="w"/>
        </w:rPr>
      </w:pPr>
      <w:r>
        <w:rPr>
          <w:rStyle w:val="w"/>
        </w:rPr>
        <w:t xml:space="preserve">            </w:t>
      </w:r>
      <w:r>
        <w:rPr>
          <w:rStyle w:val="nl"/>
        </w:rPr>
        <w:t>"slTriggerPx"</w:t>
      </w:r>
      <w:r>
        <w:rPr>
          <w:rStyle w:val="p"/>
        </w:rPr>
        <w:t>:</w:t>
      </w:r>
      <w:r>
        <w:rPr>
          <w:rStyle w:val="w"/>
        </w:rPr>
        <w:t xml:space="preserve"> </w:t>
      </w:r>
      <w:r>
        <w:rPr>
          <w:rStyle w:val="s2"/>
        </w:rPr>
        <w:t>""</w:t>
      </w:r>
      <w:r>
        <w:rPr>
          <w:rStyle w:val="p"/>
        </w:rPr>
        <w:t>,</w:t>
      </w:r>
    </w:p>
    <w:p w:rsidR="00000000" w:rsidRDefault="00000000">
      <w:pPr>
        <w:pStyle w:val="HTML0"/>
        <w:divId w:val="1674722084"/>
        <w:rPr>
          <w:rStyle w:val="w"/>
        </w:rPr>
      </w:pPr>
      <w:r>
        <w:rPr>
          <w:rStyle w:val="w"/>
        </w:rPr>
        <w:t xml:space="preserve">            </w:t>
      </w:r>
      <w:r>
        <w:rPr>
          <w:rStyle w:val="nl"/>
        </w:rPr>
        <w:t>"slTriggerPxType"</w:t>
      </w:r>
      <w:r>
        <w:rPr>
          <w:rStyle w:val="p"/>
        </w:rPr>
        <w:t>:</w:t>
      </w:r>
      <w:r>
        <w:rPr>
          <w:rStyle w:val="w"/>
        </w:rPr>
        <w:t xml:space="preserve"> </w:t>
      </w:r>
      <w:r>
        <w:rPr>
          <w:rStyle w:val="s2"/>
        </w:rPr>
        <w:t>""</w:t>
      </w:r>
      <w:r>
        <w:rPr>
          <w:rStyle w:val="p"/>
        </w:rPr>
        <w:t>,</w:t>
      </w:r>
    </w:p>
    <w:p w:rsidR="00000000" w:rsidRDefault="00000000">
      <w:pPr>
        <w:pStyle w:val="HTML0"/>
        <w:divId w:val="1674722084"/>
        <w:rPr>
          <w:rStyle w:val="w"/>
        </w:rPr>
      </w:pPr>
      <w:r>
        <w:rPr>
          <w:rStyle w:val="w"/>
        </w:rPr>
        <w:t xml:space="preserve">            </w:t>
      </w:r>
      <w:r>
        <w:rPr>
          <w:rStyle w:val="nl"/>
        </w:rPr>
        <w:t>"source"</w:t>
      </w:r>
      <w:r>
        <w:rPr>
          <w:rStyle w:val="p"/>
        </w:rPr>
        <w:t>:</w:t>
      </w:r>
      <w:r>
        <w:rPr>
          <w:rStyle w:val="w"/>
        </w:rPr>
        <w:t xml:space="preserve"> </w:t>
      </w:r>
      <w:r>
        <w:rPr>
          <w:rStyle w:val="s2"/>
        </w:rPr>
        <w:t>""</w:t>
      </w:r>
      <w:r>
        <w:rPr>
          <w:rStyle w:val="p"/>
        </w:rPr>
        <w:t>,</w:t>
      </w:r>
    </w:p>
    <w:p w:rsidR="00000000" w:rsidRDefault="00000000">
      <w:pPr>
        <w:pStyle w:val="HTML0"/>
        <w:divId w:val="1674722084"/>
        <w:rPr>
          <w:rStyle w:val="w"/>
        </w:rPr>
      </w:pPr>
      <w:r>
        <w:rPr>
          <w:rStyle w:val="w"/>
        </w:rPr>
        <w:t xml:space="preserve">            </w:t>
      </w:r>
      <w:r>
        <w:rPr>
          <w:rStyle w:val="nl"/>
        </w:rPr>
        <w:t>"state"</w:t>
      </w:r>
      <w:r>
        <w:rPr>
          <w:rStyle w:val="p"/>
        </w:rPr>
        <w:t>:</w:t>
      </w:r>
      <w:r>
        <w:rPr>
          <w:rStyle w:val="w"/>
        </w:rPr>
        <w:t xml:space="preserve"> </w:t>
      </w:r>
      <w:r>
        <w:rPr>
          <w:rStyle w:val="s2"/>
        </w:rPr>
        <w:t>"live"</w:t>
      </w:r>
      <w:r>
        <w:rPr>
          <w:rStyle w:val="p"/>
        </w:rPr>
        <w:t>,</w:t>
      </w:r>
    </w:p>
    <w:p w:rsidR="00000000" w:rsidRDefault="00000000">
      <w:pPr>
        <w:pStyle w:val="HTML0"/>
        <w:divId w:val="1674722084"/>
        <w:rPr>
          <w:rStyle w:val="w"/>
        </w:rPr>
      </w:pPr>
      <w:r>
        <w:rPr>
          <w:rStyle w:val="w"/>
        </w:rPr>
        <w:t xml:space="preserve">            </w:t>
      </w:r>
      <w:r>
        <w:rPr>
          <w:rStyle w:val="nl"/>
        </w:rPr>
        <w:t>"stpId"</w:t>
      </w:r>
      <w:r>
        <w:rPr>
          <w:rStyle w:val="p"/>
        </w:rPr>
        <w:t>:</w:t>
      </w:r>
      <w:r>
        <w:rPr>
          <w:rStyle w:val="w"/>
        </w:rPr>
        <w:t xml:space="preserve"> </w:t>
      </w:r>
      <w:r>
        <w:rPr>
          <w:rStyle w:val="s2"/>
        </w:rPr>
        <w:t>""</w:t>
      </w:r>
      <w:r>
        <w:rPr>
          <w:rStyle w:val="p"/>
        </w:rPr>
        <w:t>,</w:t>
      </w:r>
    </w:p>
    <w:p w:rsidR="00000000" w:rsidRDefault="00000000">
      <w:pPr>
        <w:pStyle w:val="HTML0"/>
        <w:divId w:val="1674722084"/>
        <w:rPr>
          <w:rStyle w:val="w"/>
        </w:rPr>
      </w:pPr>
      <w:r>
        <w:rPr>
          <w:rStyle w:val="w"/>
        </w:rPr>
        <w:t xml:space="preserve">            </w:t>
      </w:r>
      <w:r>
        <w:rPr>
          <w:rStyle w:val="nl"/>
        </w:rPr>
        <w:t>"stpMode"</w:t>
      </w:r>
      <w:r>
        <w:rPr>
          <w:rStyle w:val="p"/>
        </w:rPr>
        <w:t>:</w:t>
      </w:r>
      <w:r>
        <w:rPr>
          <w:rStyle w:val="w"/>
        </w:rPr>
        <w:t xml:space="preserve"> </w:t>
      </w:r>
      <w:r>
        <w:rPr>
          <w:rStyle w:val="s2"/>
        </w:rPr>
        <w:t>"cancel_maker"</w:t>
      </w:r>
      <w:r>
        <w:rPr>
          <w:rStyle w:val="p"/>
        </w:rPr>
        <w:t>,</w:t>
      </w:r>
    </w:p>
    <w:p w:rsidR="00000000" w:rsidRDefault="00000000">
      <w:pPr>
        <w:pStyle w:val="HTML0"/>
        <w:divId w:val="1674722084"/>
        <w:rPr>
          <w:rStyle w:val="w"/>
        </w:rPr>
      </w:pPr>
      <w:r>
        <w:rPr>
          <w:rStyle w:val="w"/>
        </w:rPr>
        <w:t xml:space="preserve">            </w:t>
      </w:r>
      <w:r>
        <w:rPr>
          <w:rStyle w:val="nl"/>
        </w:rPr>
        <w:t>"sz"</w:t>
      </w:r>
      <w:r>
        <w:rPr>
          <w:rStyle w:val="p"/>
        </w:rPr>
        <w:t>:</w:t>
      </w:r>
      <w:r>
        <w:rPr>
          <w:rStyle w:val="w"/>
        </w:rPr>
        <w:t xml:space="preserve"> </w:t>
      </w:r>
      <w:r>
        <w:rPr>
          <w:rStyle w:val="s2"/>
        </w:rPr>
        <w:t>"0.001"</w:t>
      </w:r>
      <w:r>
        <w:rPr>
          <w:rStyle w:val="p"/>
        </w:rPr>
        <w:t>,</w:t>
      </w:r>
    </w:p>
    <w:p w:rsidR="00000000" w:rsidRDefault="00000000">
      <w:pPr>
        <w:pStyle w:val="HTML0"/>
        <w:divId w:val="1674722084"/>
        <w:rPr>
          <w:rStyle w:val="w"/>
        </w:rPr>
      </w:pPr>
      <w:r>
        <w:rPr>
          <w:rStyle w:val="w"/>
        </w:rPr>
        <w:t xml:space="preserve">            </w:t>
      </w:r>
      <w:r>
        <w:rPr>
          <w:rStyle w:val="nl"/>
        </w:rPr>
        <w:t>"tag"</w:t>
      </w:r>
      <w:r>
        <w:rPr>
          <w:rStyle w:val="p"/>
        </w:rPr>
        <w:t>:</w:t>
      </w:r>
      <w:r>
        <w:rPr>
          <w:rStyle w:val="w"/>
        </w:rPr>
        <w:t xml:space="preserve"> </w:t>
      </w:r>
      <w:r>
        <w:rPr>
          <w:rStyle w:val="s2"/>
        </w:rPr>
        <w:t>""</w:t>
      </w:r>
      <w:r>
        <w:rPr>
          <w:rStyle w:val="p"/>
        </w:rPr>
        <w:t>,</w:t>
      </w:r>
    </w:p>
    <w:p w:rsidR="00000000" w:rsidRDefault="00000000">
      <w:pPr>
        <w:pStyle w:val="HTML0"/>
        <w:divId w:val="1674722084"/>
        <w:rPr>
          <w:rStyle w:val="w"/>
        </w:rPr>
      </w:pPr>
      <w:r>
        <w:rPr>
          <w:rStyle w:val="w"/>
        </w:rPr>
        <w:t xml:space="preserve">            </w:t>
      </w:r>
      <w:r>
        <w:rPr>
          <w:rStyle w:val="nl"/>
        </w:rPr>
        <w:t>"tdMode"</w:t>
      </w:r>
      <w:r>
        <w:rPr>
          <w:rStyle w:val="p"/>
        </w:rPr>
        <w:t>:</w:t>
      </w:r>
      <w:r>
        <w:rPr>
          <w:rStyle w:val="w"/>
        </w:rPr>
        <w:t xml:space="preserve"> </w:t>
      </w:r>
      <w:r>
        <w:rPr>
          <w:rStyle w:val="s2"/>
        </w:rPr>
        <w:t>"cash"</w:t>
      </w:r>
      <w:r>
        <w:rPr>
          <w:rStyle w:val="p"/>
        </w:rPr>
        <w:t>,</w:t>
      </w:r>
    </w:p>
    <w:p w:rsidR="00000000" w:rsidRDefault="00000000">
      <w:pPr>
        <w:pStyle w:val="HTML0"/>
        <w:divId w:val="1674722084"/>
        <w:rPr>
          <w:rStyle w:val="w"/>
        </w:rPr>
      </w:pPr>
      <w:r>
        <w:rPr>
          <w:rStyle w:val="w"/>
        </w:rPr>
        <w:t xml:space="preserve">            </w:t>
      </w:r>
      <w:r>
        <w:rPr>
          <w:rStyle w:val="nl"/>
        </w:rPr>
        <w:t>"tgtCcy"</w:t>
      </w:r>
      <w:r>
        <w:rPr>
          <w:rStyle w:val="p"/>
        </w:rPr>
        <w:t>:</w:t>
      </w:r>
      <w:r>
        <w:rPr>
          <w:rStyle w:val="w"/>
        </w:rPr>
        <w:t xml:space="preserve"> </w:t>
      </w:r>
      <w:r>
        <w:rPr>
          <w:rStyle w:val="s2"/>
        </w:rPr>
        <w:t>""</w:t>
      </w:r>
      <w:r>
        <w:rPr>
          <w:rStyle w:val="p"/>
        </w:rPr>
        <w:t>,</w:t>
      </w:r>
    </w:p>
    <w:p w:rsidR="00000000" w:rsidRDefault="00000000">
      <w:pPr>
        <w:pStyle w:val="HTML0"/>
        <w:divId w:val="1674722084"/>
        <w:rPr>
          <w:rStyle w:val="w"/>
        </w:rPr>
      </w:pPr>
      <w:r>
        <w:rPr>
          <w:rStyle w:val="w"/>
        </w:rPr>
        <w:t xml:space="preserve">            </w:t>
      </w:r>
      <w:r>
        <w:rPr>
          <w:rStyle w:val="nl"/>
        </w:rPr>
        <w:t>"tpOrdPx"</w:t>
      </w:r>
      <w:r>
        <w:rPr>
          <w:rStyle w:val="p"/>
        </w:rPr>
        <w:t>:</w:t>
      </w:r>
      <w:r>
        <w:rPr>
          <w:rStyle w:val="w"/>
        </w:rPr>
        <w:t xml:space="preserve"> </w:t>
      </w:r>
      <w:r>
        <w:rPr>
          <w:rStyle w:val="s2"/>
        </w:rPr>
        <w:t>""</w:t>
      </w:r>
      <w:r>
        <w:rPr>
          <w:rStyle w:val="p"/>
        </w:rPr>
        <w:t>,</w:t>
      </w:r>
    </w:p>
    <w:p w:rsidR="00000000" w:rsidRDefault="00000000">
      <w:pPr>
        <w:pStyle w:val="HTML0"/>
        <w:divId w:val="1674722084"/>
        <w:rPr>
          <w:rStyle w:val="w"/>
        </w:rPr>
      </w:pPr>
      <w:r>
        <w:rPr>
          <w:rStyle w:val="w"/>
        </w:rPr>
        <w:t xml:space="preserve">            </w:t>
      </w:r>
      <w:r>
        <w:rPr>
          <w:rStyle w:val="nl"/>
        </w:rPr>
        <w:t>"tpTriggerPx"</w:t>
      </w:r>
      <w:r>
        <w:rPr>
          <w:rStyle w:val="p"/>
        </w:rPr>
        <w:t>:</w:t>
      </w:r>
      <w:r>
        <w:rPr>
          <w:rStyle w:val="w"/>
        </w:rPr>
        <w:t xml:space="preserve"> </w:t>
      </w:r>
      <w:r>
        <w:rPr>
          <w:rStyle w:val="s2"/>
        </w:rPr>
        <w:t>""</w:t>
      </w:r>
      <w:r>
        <w:rPr>
          <w:rStyle w:val="p"/>
        </w:rPr>
        <w:t>,</w:t>
      </w:r>
    </w:p>
    <w:p w:rsidR="00000000" w:rsidRDefault="00000000">
      <w:pPr>
        <w:pStyle w:val="HTML0"/>
        <w:divId w:val="1674722084"/>
        <w:rPr>
          <w:rStyle w:val="w"/>
        </w:rPr>
      </w:pPr>
      <w:r>
        <w:rPr>
          <w:rStyle w:val="w"/>
        </w:rPr>
        <w:t xml:space="preserve">            </w:t>
      </w:r>
      <w:r>
        <w:rPr>
          <w:rStyle w:val="nl"/>
        </w:rPr>
        <w:t>"tpTriggerPxType"</w:t>
      </w:r>
      <w:r>
        <w:rPr>
          <w:rStyle w:val="p"/>
        </w:rPr>
        <w:t>:</w:t>
      </w:r>
      <w:r>
        <w:rPr>
          <w:rStyle w:val="w"/>
        </w:rPr>
        <w:t xml:space="preserve"> </w:t>
      </w:r>
      <w:r>
        <w:rPr>
          <w:rStyle w:val="s2"/>
        </w:rPr>
        <w:t>""</w:t>
      </w:r>
      <w:r>
        <w:rPr>
          <w:rStyle w:val="p"/>
        </w:rPr>
        <w:t>,</w:t>
      </w:r>
    </w:p>
    <w:p w:rsidR="00000000" w:rsidRDefault="00000000">
      <w:pPr>
        <w:pStyle w:val="HTML0"/>
        <w:divId w:val="1674722084"/>
        <w:rPr>
          <w:rStyle w:val="w"/>
        </w:rPr>
      </w:pPr>
      <w:r>
        <w:rPr>
          <w:rStyle w:val="w"/>
        </w:rPr>
        <w:t xml:space="preserve">            </w:t>
      </w:r>
      <w:r>
        <w:rPr>
          <w:rStyle w:val="nl"/>
        </w:rPr>
        <w:t>"tradeId"</w:t>
      </w:r>
      <w:r>
        <w:rPr>
          <w:rStyle w:val="p"/>
        </w:rPr>
        <w:t>:</w:t>
      </w:r>
      <w:r>
        <w:rPr>
          <w:rStyle w:val="w"/>
        </w:rPr>
        <w:t xml:space="preserve"> </w:t>
      </w:r>
      <w:r>
        <w:rPr>
          <w:rStyle w:val="s2"/>
        </w:rPr>
        <w:t>""</w:t>
      </w:r>
      <w:r>
        <w:rPr>
          <w:rStyle w:val="p"/>
        </w:rPr>
        <w:t>,</w:t>
      </w:r>
    </w:p>
    <w:p w:rsidR="00000000" w:rsidRDefault="00000000">
      <w:pPr>
        <w:pStyle w:val="HTML0"/>
        <w:divId w:val="1674722084"/>
        <w:rPr>
          <w:rStyle w:val="w"/>
        </w:rPr>
      </w:pPr>
      <w:r>
        <w:rPr>
          <w:rStyle w:val="w"/>
        </w:rPr>
        <w:t xml:space="preserve">            </w:t>
      </w:r>
      <w:r>
        <w:rPr>
          <w:rStyle w:val="nl"/>
        </w:rPr>
        <w:t>"uTime"</w:t>
      </w:r>
      <w:r>
        <w:rPr>
          <w:rStyle w:val="p"/>
        </w:rPr>
        <w:t>:</w:t>
      </w:r>
      <w:r>
        <w:rPr>
          <w:rStyle w:val="w"/>
        </w:rPr>
        <w:t xml:space="preserve"> </w:t>
      </w:r>
      <w:r>
        <w:rPr>
          <w:rStyle w:val="s2"/>
        </w:rPr>
        <w:t>"1724733617998"</w:t>
      </w:r>
    </w:p>
    <w:p w:rsidR="00000000" w:rsidRDefault="00000000">
      <w:pPr>
        <w:pStyle w:val="HTML0"/>
        <w:divId w:val="1674722084"/>
        <w:rPr>
          <w:rStyle w:val="w"/>
        </w:rPr>
      </w:pPr>
      <w:r>
        <w:rPr>
          <w:rStyle w:val="w"/>
        </w:rPr>
        <w:t xml:space="preserve">        </w:t>
      </w:r>
      <w:r>
        <w:rPr>
          <w:rStyle w:val="p"/>
        </w:rPr>
        <w:t>}</w:t>
      </w:r>
    </w:p>
    <w:p w:rsidR="00000000" w:rsidRDefault="00000000">
      <w:pPr>
        <w:pStyle w:val="HTML0"/>
        <w:divId w:val="1674722084"/>
        <w:rPr>
          <w:rStyle w:val="w"/>
        </w:rPr>
      </w:pPr>
      <w:r>
        <w:rPr>
          <w:rStyle w:val="w"/>
        </w:rPr>
        <w:t xml:space="preserve">    </w:t>
      </w:r>
      <w:r>
        <w:rPr>
          <w:rStyle w:val="p"/>
        </w:rPr>
        <w:t>],</w:t>
      </w:r>
    </w:p>
    <w:p w:rsidR="00000000" w:rsidRDefault="00000000">
      <w:pPr>
        <w:pStyle w:val="HTML0"/>
        <w:divId w:val="1674722084"/>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674722084"/>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1"/>
        <w:gridCol w:w="898"/>
        <w:gridCol w:w="4907"/>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tgtCcy</w:t>
            </w:r>
          </w:p>
        </w:tc>
        <w:tc>
          <w:tcPr>
            <w:tcW w:w="0" w:type="auto"/>
            <w:vAlign w:val="center"/>
            <w:hideMark/>
          </w:tcPr>
          <w:p w:rsidR="00000000" w:rsidRDefault="00000000">
            <w:r>
              <w:t>String</w:t>
            </w:r>
          </w:p>
        </w:tc>
        <w:tc>
          <w:tcPr>
            <w:tcW w:w="0" w:type="auto"/>
            <w:vAlign w:val="center"/>
            <w:hideMark/>
          </w:tcPr>
          <w:p w:rsidR="00000000" w:rsidRDefault="00000000">
            <w:r>
              <w:t xml:space="preserve">Order quantity unit setting for </w:t>
            </w:r>
            <w:r>
              <w:rPr>
                <w:rStyle w:val="HTML"/>
              </w:rPr>
              <w:t>sz</w:t>
            </w:r>
            <w:r>
              <w:br/>
            </w:r>
            <w:r>
              <w:rPr>
                <w:rStyle w:val="HTML"/>
              </w:rPr>
              <w:t>base_ccy</w:t>
            </w:r>
            <w:r>
              <w:t>: Base currency ,</w:t>
            </w:r>
            <w:r>
              <w:rPr>
                <w:rStyle w:val="HTML"/>
              </w:rPr>
              <w:t>quote_ccy</w:t>
            </w:r>
            <w:r>
              <w:t xml:space="preserve">: Quote currency </w:t>
            </w:r>
            <w:r>
              <w:br/>
              <w:t xml:space="preserve">Only applicable to </w:t>
            </w:r>
            <w:r>
              <w:rPr>
                <w:rStyle w:val="HTML"/>
              </w:rPr>
              <w:t>SPOT</w:t>
            </w:r>
            <w:r>
              <w:t xml:space="preserve"> Market Orders</w:t>
            </w:r>
            <w:r>
              <w:br/>
              <w:t xml:space="preserve">Default is </w:t>
            </w:r>
            <w:r>
              <w:rPr>
                <w:rStyle w:val="HTML"/>
              </w:rPr>
              <w:t>quote_ccy</w:t>
            </w:r>
            <w:r>
              <w:t xml:space="preserve"> for buy, </w:t>
            </w:r>
            <w:r>
              <w:rPr>
                <w:rStyle w:val="HTML"/>
              </w:rPr>
              <w:t>base_ccy</w:t>
            </w:r>
            <w:r>
              <w:t xml:space="preserve"> for sell</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 xml:space="preserve">Margin currency </w:t>
            </w:r>
            <w:r>
              <w:br/>
              <w:t xml:space="preserve">Only applicable to </w:t>
            </w:r>
            <w:r>
              <w:rPr>
                <w:rStyle w:val="HTML"/>
              </w:rPr>
              <w:t>cross</w:t>
            </w:r>
            <w:r>
              <w:t xml:space="preserve"> </w:t>
            </w:r>
            <w:r>
              <w:rPr>
                <w:rStyle w:val="HTML"/>
              </w:rPr>
              <w:t>MARGIN</w:t>
            </w:r>
            <w:r>
              <w:t xml:space="preserve"> orders in </w:t>
            </w:r>
            <w:r>
              <w:rPr>
                <w:rStyle w:val="HTML"/>
              </w:rPr>
              <w:t>Spot and futures mode</w:t>
            </w:r>
            <w:r>
              <w:t>.</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Order ID</w:t>
            </w:r>
          </w:p>
        </w:tc>
      </w:tr>
      <w:tr w:rsidR="00000000">
        <w:trPr>
          <w:divId w:val="175387555"/>
          <w:tblCellSpacing w:w="15" w:type="dxa"/>
        </w:trPr>
        <w:tc>
          <w:tcPr>
            <w:tcW w:w="0" w:type="auto"/>
            <w:vAlign w:val="center"/>
            <w:hideMark/>
          </w:tcPr>
          <w:p w:rsidR="00000000" w:rsidRDefault="00000000">
            <w:r>
              <w:t>clOrdId</w:t>
            </w:r>
          </w:p>
        </w:tc>
        <w:tc>
          <w:tcPr>
            <w:tcW w:w="0" w:type="auto"/>
            <w:vAlign w:val="center"/>
            <w:hideMark/>
          </w:tcPr>
          <w:p w:rsidR="00000000" w:rsidRDefault="00000000">
            <w:r>
              <w:t>String</w:t>
            </w:r>
          </w:p>
        </w:tc>
        <w:tc>
          <w:tcPr>
            <w:tcW w:w="0" w:type="auto"/>
            <w:vAlign w:val="center"/>
            <w:hideMark/>
          </w:tcPr>
          <w:p w:rsidR="00000000" w:rsidRDefault="00000000">
            <w:r>
              <w:t>Client Order ID as assigned by the client</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r w:rsidR="00000000">
        <w:trPr>
          <w:divId w:val="175387555"/>
          <w:tblCellSpacing w:w="15" w:type="dxa"/>
        </w:trPr>
        <w:tc>
          <w:tcPr>
            <w:tcW w:w="0" w:type="auto"/>
            <w:vAlign w:val="center"/>
            <w:hideMark/>
          </w:tcPr>
          <w:p w:rsidR="00000000" w:rsidRDefault="00000000">
            <w:r>
              <w:t>px</w:t>
            </w:r>
          </w:p>
        </w:tc>
        <w:tc>
          <w:tcPr>
            <w:tcW w:w="0" w:type="auto"/>
            <w:vAlign w:val="center"/>
            <w:hideMark/>
          </w:tcPr>
          <w:p w:rsidR="00000000" w:rsidRDefault="00000000">
            <w:r>
              <w:t>String</w:t>
            </w:r>
          </w:p>
        </w:tc>
        <w:tc>
          <w:tcPr>
            <w:tcW w:w="0" w:type="auto"/>
            <w:vAlign w:val="center"/>
            <w:hideMark/>
          </w:tcPr>
          <w:p w:rsidR="00000000" w:rsidRDefault="00000000">
            <w:r>
              <w:t xml:space="preserve">Price </w:t>
            </w:r>
            <w:r>
              <w:br/>
              <w:t>For options, use coin as unit (e.g. BTC, ETH)</w:t>
            </w:r>
          </w:p>
        </w:tc>
      </w:tr>
      <w:tr w:rsidR="00000000">
        <w:trPr>
          <w:divId w:val="175387555"/>
          <w:tblCellSpacing w:w="15" w:type="dxa"/>
        </w:trPr>
        <w:tc>
          <w:tcPr>
            <w:tcW w:w="0" w:type="auto"/>
            <w:vAlign w:val="center"/>
            <w:hideMark/>
          </w:tcPr>
          <w:p w:rsidR="00000000" w:rsidRDefault="00000000">
            <w:r>
              <w:t>pxUsd</w:t>
            </w:r>
          </w:p>
        </w:tc>
        <w:tc>
          <w:tcPr>
            <w:tcW w:w="0" w:type="auto"/>
            <w:vAlign w:val="center"/>
            <w:hideMark/>
          </w:tcPr>
          <w:p w:rsidR="00000000" w:rsidRDefault="00000000">
            <w:r>
              <w:t>String</w:t>
            </w:r>
          </w:p>
        </w:tc>
        <w:tc>
          <w:tcPr>
            <w:tcW w:w="0" w:type="auto"/>
            <w:vAlign w:val="center"/>
            <w:hideMark/>
          </w:tcPr>
          <w:p w:rsidR="00000000" w:rsidRDefault="00000000">
            <w:r>
              <w:t>Options price in USDOnly applicable to options; return "" for other instrument types</w:t>
            </w:r>
          </w:p>
        </w:tc>
      </w:tr>
      <w:tr w:rsidR="00000000">
        <w:trPr>
          <w:divId w:val="175387555"/>
          <w:tblCellSpacing w:w="15" w:type="dxa"/>
        </w:trPr>
        <w:tc>
          <w:tcPr>
            <w:tcW w:w="0" w:type="auto"/>
            <w:vAlign w:val="center"/>
            <w:hideMark/>
          </w:tcPr>
          <w:p w:rsidR="00000000" w:rsidRDefault="00000000">
            <w:r>
              <w:t>pxVol</w:t>
            </w:r>
          </w:p>
        </w:tc>
        <w:tc>
          <w:tcPr>
            <w:tcW w:w="0" w:type="auto"/>
            <w:vAlign w:val="center"/>
            <w:hideMark/>
          </w:tcPr>
          <w:p w:rsidR="00000000" w:rsidRDefault="00000000">
            <w:r>
              <w:t>String</w:t>
            </w:r>
          </w:p>
        </w:tc>
        <w:tc>
          <w:tcPr>
            <w:tcW w:w="0" w:type="auto"/>
            <w:vAlign w:val="center"/>
            <w:hideMark/>
          </w:tcPr>
          <w:p w:rsidR="00000000" w:rsidRDefault="00000000">
            <w:r>
              <w:t>Implied volatility of the options orderOnly applicable to options; return "" for other instrument types</w:t>
            </w:r>
          </w:p>
        </w:tc>
      </w:tr>
      <w:tr w:rsidR="00000000">
        <w:trPr>
          <w:divId w:val="175387555"/>
          <w:tblCellSpacing w:w="15" w:type="dxa"/>
        </w:trPr>
        <w:tc>
          <w:tcPr>
            <w:tcW w:w="0" w:type="auto"/>
            <w:vAlign w:val="center"/>
            <w:hideMark/>
          </w:tcPr>
          <w:p w:rsidR="00000000" w:rsidRDefault="00000000">
            <w:r>
              <w:t>pxType</w:t>
            </w:r>
          </w:p>
        </w:tc>
        <w:tc>
          <w:tcPr>
            <w:tcW w:w="0" w:type="auto"/>
            <w:vAlign w:val="center"/>
            <w:hideMark/>
          </w:tcPr>
          <w:p w:rsidR="00000000" w:rsidRDefault="00000000">
            <w:r>
              <w:t>String</w:t>
            </w:r>
          </w:p>
        </w:tc>
        <w:tc>
          <w:tcPr>
            <w:tcW w:w="0" w:type="auto"/>
            <w:vAlign w:val="center"/>
            <w:hideMark/>
          </w:tcPr>
          <w:p w:rsidR="00000000" w:rsidRDefault="00000000">
            <w:r>
              <w:t xml:space="preserve">Price type of options </w:t>
            </w:r>
            <w:r>
              <w:br/>
            </w:r>
            <w:r>
              <w:rPr>
                <w:rStyle w:val="HTML"/>
              </w:rPr>
              <w:t>px</w:t>
            </w:r>
            <w:r>
              <w:t xml:space="preserve">: Place an order based on price, in the unit of coin (the unit for the request parameter px is BTC or ETH) </w:t>
            </w:r>
            <w:r>
              <w:br/>
            </w:r>
            <w:r>
              <w:rPr>
                <w:rStyle w:val="HTML"/>
              </w:rPr>
              <w:t>pxVol</w:t>
            </w:r>
            <w:r>
              <w:t xml:space="preserve">: Place an order based on pxVol </w:t>
            </w:r>
            <w:r>
              <w:br/>
            </w:r>
            <w:r>
              <w:rPr>
                <w:rStyle w:val="HTML"/>
              </w:rPr>
              <w:t>pxUsd</w:t>
            </w:r>
            <w:r>
              <w:t>: Place an order based on pxUsd, in the unit of USD (the unit for the request parameter px is USD)</w:t>
            </w:r>
          </w:p>
        </w:tc>
      </w:tr>
      <w:tr w:rsidR="00000000">
        <w:trPr>
          <w:divId w:val="175387555"/>
          <w:tblCellSpacing w:w="15" w:type="dxa"/>
        </w:trPr>
        <w:tc>
          <w:tcPr>
            <w:tcW w:w="0" w:type="auto"/>
            <w:vAlign w:val="center"/>
            <w:hideMark/>
          </w:tcPr>
          <w:p w:rsidR="00000000" w:rsidRDefault="00000000">
            <w:r>
              <w:t>sz</w:t>
            </w:r>
          </w:p>
        </w:tc>
        <w:tc>
          <w:tcPr>
            <w:tcW w:w="0" w:type="auto"/>
            <w:vAlign w:val="center"/>
            <w:hideMark/>
          </w:tcPr>
          <w:p w:rsidR="00000000" w:rsidRDefault="00000000">
            <w:r>
              <w:t>String</w:t>
            </w:r>
          </w:p>
        </w:tc>
        <w:tc>
          <w:tcPr>
            <w:tcW w:w="0" w:type="auto"/>
            <w:vAlign w:val="center"/>
            <w:hideMark/>
          </w:tcPr>
          <w:p w:rsidR="00000000" w:rsidRDefault="00000000">
            <w:r>
              <w:t>Quantity to buy or sell</w:t>
            </w:r>
          </w:p>
        </w:tc>
      </w:tr>
      <w:tr w:rsidR="00000000">
        <w:trPr>
          <w:divId w:val="175387555"/>
          <w:tblCellSpacing w:w="15" w:type="dxa"/>
        </w:trPr>
        <w:tc>
          <w:tcPr>
            <w:tcW w:w="0" w:type="auto"/>
            <w:vAlign w:val="center"/>
            <w:hideMark/>
          </w:tcPr>
          <w:p w:rsidR="00000000" w:rsidRDefault="00000000">
            <w:r>
              <w:t>pnl</w:t>
            </w:r>
          </w:p>
        </w:tc>
        <w:tc>
          <w:tcPr>
            <w:tcW w:w="0" w:type="auto"/>
            <w:vAlign w:val="center"/>
            <w:hideMark/>
          </w:tcPr>
          <w:p w:rsidR="00000000" w:rsidRDefault="00000000">
            <w:r>
              <w:t>String</w:t>
            </w:r>
          </w:p>
        </w:tc>
        <w:tc>
          <w:tcPr>
            <w:tcW w:w="0" w:type="auto"/>
            <w:vAlign w:val="center"/>
            <w:hideMark/>
          </w:tcPr>
          <w:p w:rsidR="00000000" w:rsidRDefault="00000000">
            <w:r>
              <w:t>Profit and loss, Applicable to orders which have a trade and aim to close position. It always is 0 in other conditions</w:t>
            </w:r>
          </w:p>
        </w:tc>
      </w:tr>
      <w:tr w:rsidR="00000000">
        <w:trPr>
          <w:divId w:val="175387555"/>
          <w:tblCellSpacing w:w="15" w:type="dxa"/>
        </w:trPr>
        <w:tc>
          <w:tcPr>
            <w:tcW w:w="0" w:type="auto"/>
            <w:vAlign w:val="center"/>
            <w:hideMark/>
          </w:tcPr>
          <w:p w:rsidR="00000000" w:rsidRDefault="00000000">
            <w:r>
              <w:t>ordType</w:t>
            </w:r>
          </w:p>
        </w:tc>
        <w:tc>
          <w:tcPr>
            <w:tcW w:w="0" w:type="auto"/>
            <w:vAlign w:val="center"/>
            <w:hideMark/>
          </w:tcPr>
          <w:p w:rsidR="00000000" w:rsidRDefault="00000000">
            <w:r>
              <w:t>String</w:t>
            </w:r>
          </w:p>
        </w:tc>
        <w:tc>
          <w:tcPr>
            <w:tcW w:w="0" w:type="auto"/>
            <w:vAlign w:val="center"/>
            <w:hideMark/>
          </w:tcPr>
          <w:p w:rsidR="00000000" w:rsidRDefault="00000000">
            <w:r>
              <w:t xml:space="preserve">Order type </w:t>
            </w:r>
            <w:r>
              <w:br/>
            </w:r>
            <w:r>
              <w:rPr>
                <w:rStyle w:val="HTML"/>
              </w:rPr>
              <w:t>market</w:t>
            </w:r>
            <w:r>
              <w:t xml:space="preserve">: Market order </w:t>
            </w:r>
            <w:r>
              <w:br/>
            </w:r>
            <w:r>
              <w:rPr>
                <w:rStyle w:val="HTML"/>
              </w:rPr>
              <w:t>limit</w:t>
            </w:r>
            <w:r>
              <w:t xml:space="preserve">: Limit order </w:t>
            </w:r>
            <w:r>
              <w:br/>
            </w:r>
            <w:r>
              <w:rPr>
                <w:rStyle w:val="HTML"/>
              </w:rPr>
              <w:t>post_only</w:t>
            </w:r>
            <w:r>
              <w:t xml:space="preserve">: Post-only order </w:t>
            </w:r>
            <w:r>
              <w:br/>
            </w:r>
            <w:r>
              <w:rPr>
                <w:rStyle w:val="HTML"/>
              </w:rPr>
              <w:t>fok</w:t>
            </w:r>
            <w:r>
              <w:t xml:space="preserve">: Fill-or-kill order </w:t>
            </w:r>
            <w:r>
              <w:br/>
            </w:r>
            <w:r>
              <w:rPr>
                <w:rStyle w:val="HTML"/>
              </w:rPr>
              <w:t>ioc</w:t>
            </w:r>
            <w:r>
              <w:t xml:space="preserve">: Immediate-or-cancel order </w:t>
            </w:r>
            <w:r>
              <w:br/>
            </w:r>
            <w:r>
              <w:rPr>
                <w:rStyle w:val="HTML"/>
              </w:rPr>
              <w:t>optimal_limit_ioc</w:t>
            </w:r>
            <w:r>
              <w:t>: Market order with immediate-or-cancel order</w:t>
            </w:r>
            <w:r>
              <w:br/>
            </w:r>
            <w:r>
              <w:rPr>
                <w:rStyle w:val="HTML"/>
              </w:rPr>
              <w:t>mmp</w:t>
            </w:r>
            <w:r>
              <w:t>: Market Maker Protection (only applicable to Option in Portfolio Margin mode)</w:t>
            </w:r>
            <w:r>
              <w:br/>
            </w:r>
            <w:r>
              <w:rPr>
                <w:rStyle w:val="HTML"/>
              </w:rPr>
              <w:t>mmp_and_post_only</w:t>
            </w:r>
            <w:r>
              <w:t xml:space="preserve">: Market Maker Protection and Post-only order(only applicable to Option in Portfolio Margin mode) </w:t>
            </w:r>
            <w:r>
              <w:br/>
            </w:r>
            <w:r>
              <w:rPr>
                <w:rStyle w:val="HTML"/>
              </w:rPr>
              <w:t>op_fok</w:t>
            </w:r>
            <w:r>
              <w:t>: Simple options (fok)</w:t>
            </w:r>
          </w:p>
        </w:tc>
      </w:tr>
      <w:tr w:rsidR="00000000">
        <w:trPr>
          <w:divId w:val="175387555"/>
          <w:tblCellSpacing w:w="15" w:type="dxa"/>
        </w:trPr>
        <w:tc>
          <w:tcPr>
            <w:tcW w:w="0" w:type="auto"/>
            <w:vAlign w:val="center"/>
            <w:hideMark/>
          </w:tcPr>
          <w:p w:rsidR="00000000" w:rsidRDefault="00000000">
            <w:r>
              <w:t>side</w:t>
            </w:r>
          </w:p>
        </w:tc>
        <w:tc>
          <w:tcPr>
            <w:tcW w:w="0" w:type="auto"/>
            <w:vAlign w:val="center"/>
            <w:hideMark/>
          </w:tcPr>
          <w:p w:rsidR="00000000" w:rsidRDefault="00000000">
            <w:r>
              <w:t>String</w:t>
            </w:r>
          </w:p>
        </w:tc>
        <w:tc>
          <w:tcPr>
            <w:tcW w:w="0" w:type="auto"/>
            <w:vAlign w:val="center"/>
            <w:hideMark/>
          </w:tcPr>
          <w:p w:rsidR="00000000" w:rsidRDefault="00000000">
            <w:r>
              <w:t>Order side</w:t>
            </w:r>
          </w:p>
        </w:tc>
      </w:tr>
      <w:tr w:rsidR="00000000">
        <w:trPr>
          <w:divId w:val="175387555"/>
          <w:tblCellSpacing w:w="15" w:type="dxa"/>
        </w:trPr>
        <w:tc>
          <w:tcPr>
            <w:tcW w:w="0" w:type="auto"/>
            <w:vAlign w:val="center"/>
            <w:hideMark/>
          </w:tcPr>
          <w:p w:rsidR="00000000" w:rsidRDefault="00000000">
            <w:r>
              <w:t>posSide</w:t>
            </w:r>
          </w:p>
        </w:tc>
        <w:tc>
          <w:tcPr>
            <w:tcW w:w="0" w:type="auto"/>
            <w:vAlign w:val="center"/>
            <w:hideMark/>
          </w:tcPr>
          <w:p w:rsidR="00000000" w:rsidRDefault="00000000">
            <w:r>
              <w:t>String</w:t>
            </w:r>
          </w:p>
        </w:tc>
        <w:tc>
          <w:tcPr>
            <w:tcW w:w="0" w:type="auto"/>
            <w:vAlign w:val="center"/>
            <w:hideMark/>
          </w:tcPr>
          <w:p w:rsidR="00000000" w:rsidRDefault="00000000">
            <w:r>
              <w:t>Position side</w:t>
            </w:r>
          </w:p>
        </w:tc>
      </w:tr>
      <w:tr w:rsidR="00000000">
        <w:trPr>
          <w:divId w:val="175387555"/>
          <w:tblCellSpacing w:w="15" w:type="dxa"/>
        </w:trPr>
        <w:tc>
          <w:tcPr>
            <w:tcW w:w="0" w:type="auto"/>
            <w:vAlign w:val="center"/>
            <w:hideMark/>
          </w:tcPr>
          <w:p w:rsidR="00000000" w:rsidRDefault="00000000">
            <w:r>
              <w:t>tdMode</w:t>
            </w:r>
          </w:p>
        </w:tc>
        <w:tc>
          <w:tcPr>
            <w:tcW w:w="0" w:type="auto"/>
            <w:vAlign w:val="center"/>
            <w:hideMark/>
          </w:tcPr>
          <w:p w:rsidR="00000000" w:rsidRDefault="00000000">
            <w:r>
              <w:t>String</w:t>
            </w:r>
          </w:p>
        </w:tc>
        <w:tc>
          <w:tcPr>
            <w:tcW w:w="0" w:type="auto"/>
            <w:vAlign w:val="center"/>
            <w:hideMark/>
          </w:tcPr>
          <w:p w:rsidR="00000000" w:rsidRDefault="00000000">
            <w:r>
              <w:t>Trade mode</w:t>
            </w:r>
          </w:p>
        </w:tc>
      </w:tr>
      <w:tr w:rsidR="00000000">
        <w:trPr>
          <w:divId w:val="175387555"/>
          <w:tblCellSpacing w:w="15" w:type="dxa"/>
        </w:trPr>
        <w:tc>
          <w:tcPr>
            <w:tcW w:w="0" w:type="auto"/>
            <w:vAlign w:val="center"/>
            <w:hideMark/>
          </w:tcPr>
          <w:p w:rsidR="00000000" w:rsidRDefault="00000000">
            <w:r>
              <w:t>accFillSz</w:t>
            </w:r>
          </w:p>
        </w:tc>
        <w:tc>
          <w:tcPr>
            <w:tcW w:w="0" w:type="auto"/>
            <w:vAlign w:val="center"/>
            <w:hideMark/>
          </w:tcPr>
          <w:p w:rsidR="00000000" w:rsidRDefault="00000000">
            <w:r>
              <w:t>String</w:t>
            </w:r>
          </w:p>
        </w:tc>
        <w:tc>
          <w:tcPr>
            <w:tcW w:w="0" w:type="auto"/>
            <w:vAlign w:val="center"/>
            <w:hideMark/>
          </w:tcPr>
          <w:p w:rsidR="00000000" w:rsidRDefault="00000000">
            <w:r>
              <w:t>Accumulated fill quantity</w:t>
            </w:r>
          </w:p>
        </w:tc>
      </w:tr>
      <w:tr w:rsidR="00000000">
        <w:trPr>
          <w:divId w:val="175387555"/>
          <w:tblCellSpacing w:w="15" w:type="dxa"/>
        </w:trPr>
        <w:tc>
          <w:tcPr>
            <w:tcW w:w="0" w:type="auto"/>
            <w:vAlign w:val="center"/>
            <w:hideMark/>
          </w:tcPr>
          <w:p w:rsidR="00000000" w:rsidRDefault="00000000">
            <w:r>
              <w:t>fillPx</w:t>
            </w:r>
          </w:p>
        </w:tc>
        <w:tc>
          <w:tcPr>
            <w:tcW w:w="0" w:type="auto"/>
            <w:vAlign w:val="center"/>
            <w:hideMark/>
          </w:tcPr>
          <w:p w:rsidR="00000000" w:rsidRDefault="00000000">
            <w:r>
              <w:t>String</w:t>
            </w:r>
          </w:p>
        </w:tc>
        <w:tc>
          <w:tcPr>
            <w:tcW w:w="0" w:type="auto"/>
            <w:vAlign w:val="center"/>
            <w:hideMark/>
          </w:tcPr>
          <w:p w:rsidR="00000000" w:rsidRDefault="00000000">
            <w:r>
              <w:t>Last filled price</w:t>
            </w:r>
          </w:p>
        </w:tc>
      </w:tr>
      <w:tr w:rsidR="00000000">
        <w:trPr>
          <w:divId w:val="175387555"/>
          <w:tblCellSpacing w:w="15" w:type="dxa"/>
        </w:trPr>
        <w:tc>
          <w:tcPr>
            <w:tcW w:w="0" w:type="auto"/>
            <w:vAlign w:val="center"/>
            <w:hideMark/>
          </w:tcPr>
          <w:p w:rsidR="00000000" w:rsidRDefault="00000000">
            <w:r>
              <w:t>tradeId</w:t>
            </w:r>
          </w:p>
        </w:tc>
        <w:tc>
          <w:tcPr>
            <w:tcW w:w="0" w:type="auto"/>
            <w:vAlign w:val="center"/>
            <w:hideMark/>
          </w:tcPr>
          <w:p w:rsidR="00000000" w:rsidRDefault="00000000">
            <w:r>
              <w:t>String</w:t>
            </w:r>
          </w:p>
        </w:tc>
        <w:tc>
          <w:tcPr>
            <w:tcW w:w="0" w:type="auto"/>
            <w:vAlign w:val="center"/>
            <w:hideMark/>
          </w:tcPr>
          <w:p w:rsidR="00000000" w:rsidRDefault="00000000">
            <w:r>
              <w:t>Last trade ID</w:t>
            </w:r>
          </w:p>
        </w:tc>
      </w:tr>
      <w:tr w:rsidR="00000000">
        <w:trPr>
          <w:divId w:val="175387555"/>
          <w:tblCellSpacing w:w="15" w:type="dxa"/>
        </w:trPr>
        <w:tc>
          <w:tcPr>
            <w:tcW w:w="0" w:type="auto"/>
            <w:vAlign w:val="center"/>
            <w:hideMark/>
          </w:tcPr>
          <w:p w:rsidR="00000000" w:rsidRDefault="00000000">
            <w:r>
              <w:t>fillSz</w:t>
            </w:r>
          </w:p>
        </w:tc>
        <w:tc>
          <w:tcPr>
            <w:tcW w:w="0" w:type="auto"/>
            <w:vAlign w:val="center"/>
            <w:hideMark/>
          </w:tcPr>
          <w:p w:rsidR="00000000" w:rsidRDefault="00000000">
            <w:r>
              <w:t>String</w:t>
            </w:r>
          </w:p>
        </w:tc>
        <w:tc>
          <w:tcPr>
            <w:tcW w:w="0" w:type="auto"/>
            <w:vAlign w:val="center"/>
            <w:hideMark/>
          </w:tcPr>
          <w:p w:rsidR="00000000" w:rsidRDefault="00000000">
            <w:r>
              <w:t>Last filled quantity</w:t>
            </w:r>
          </w:p>
        </w:tc>
      </w:tr>
      <w:tr w:rsidR="00000000">
        <w:trPr>
          <w:divId w:val="175387555"/>
          <w:tblCellSpacing w:w="15" w:type="dxa"/>
        </w:trPr>
        <w:tc>
          <w:tcPr>
            <w:tcW w:w="0" w:type="auto"/>
            <w:vAlign w:val="center"/>
            <w:hideMark/>
          </w:tcPr>
          <w:p w:rsidR="00000000" w:rsidRDefault="00000000">
            <w:r>
              <w:t>fillTime</w:t>
            </w:r>
          </w:p>
        </w:tc>
        <w:tc>
          <w:tcPr>
            <w:tcW w:w="0" w:type="auto"/>
            <w:vAlign w:val="center"/>
            <w:hideMark/>
          </w:tcPr>
          <w:p w:rsidR="00000000" w:rsidRDefault="00000000">
            <w:r>
              <w:t>String</w:t>
            </w:r>
          </w:p>
        </w:tc>
        <w:tc>
          <w:tcPr>
            <w:tcW w:w="0" w:type="auto"/>
            <w:vAlign w:val="center"/>
            <w:hideMark/>
          </w:tcPr>
          <w:p w:rsidR="00000000" w:rsidRDefault="00000000">
            <w:r>
              <w:t>Last filled time</w:t>
            </w:r>
          </w:p>
        </w:tc>
      </w:tr>
      <w:tr w:rsidR="00000000">
        <w:trPr>
          <w:divId w:val="175387555"/>
          <w:tblCellSpacing w:w="15" w:type="dxa"/>
        </w:trPr>
        <w:tc>
          <w:tcPr>
            <w:tcW w:w="0" w:type="auto"/>
            <w:vAlign w:val="center"/>
            <w:hideMark/>
          </w:tcPr>
          <w:p w:rsidR="00000000" w:rsidRDefault="00000000">
            <w:r>
              <w:t>avgPx</w:t>
            </w:r>
          </w:p>
        </w:tc>
        <w:tc>
          <w:tcPr>
            <w:tcW w:w="0" w:type="auto"/>
            <w:vAlign w:val="center"/>
            <w:hideMark/>
          </w:tcPr>
          <w:p w:rsidR="00000000" w:rsidRDefault="00000000">
            <w:r>
              <w:t>String</w:t>
            </w:r>
          </w:p>
        </w:tc>
        <w:tc>
          <w:tcPr>
            <w:tcW w:w="0" w:type="auto"/>
            <w:vAlign w:val="center"/>
            <w:hideMark/>
          </w:tcPr>
          <w:p w:rsidR="00000000" w:rsidRDefault="00000000">
            <w:r>
              <w:t>Average filled price. If none is filled, it will return "".</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State</w:t>
            </w:r>
            <w:r>
              <w:br/>
            </w:r>
            <w:r>
              <w:rPr>
                <w:rStyle w:val="HTML"/>
              </w:rPr>
              <w:t>live</w:t>
            </w:r>
            <w:r>
              <w:t xml:space="preserve"> </w:t>
            </w:r>
            <w:r>
              <w:br/>
            </w:r>
            <w:r>
              <w:rPr>
                <w:rStyle w:val="HTML"/>
              </w:rPr>
              <w:t>partially_filled</w:t>
            </w:r>
          </w:p>
        </w:tc>
      </w:tr>
      <w:tr w:rsidR="00000000">
        <w:trPr>
          <w:divId w:val="175387555"/>
          <w:tblCellSpacing w:w="15" w:type="dxa"/>
        </w:trPr>
        <w:tc>
          <w:tcPr>
            <w:tcW w:w="0" w:type="auto"/>
            <w:vAlign w:val="center"/>
            <w:hideMark/>
          </w:tcPr>
          <w:p w:rsidR="00000000" w:rsidRDefault="00000000">
            <w:r>
              <w:t>lever</w:t>
            </w:r>
          </w:p>
        </w:tc>
        <w:tc>
          <w:tcPr>
            <w:tcW w:w="0" w:type="auto"/>
            <w:vAlign w:val="center"/>
            <w:hideMark/>
          </w:tcPr>
          <w:p w:rsidR="00000000" w:rsidRDefault="00000000">
            <w:r>
              <w:t>String</w:t>
            </w:r>
          </w:p>
        </w:tc>
        <w:tc>
          <w:tcPr>
            <w:tcW w:w="0" w:type="auto"/>
            <w:vAlign w:val="center"/>
            <w:hideMark/>
          </w:tcPr>
          <w:p w:rsidR="00000000" w:rsidRDefault="00000000">
            <w:r>
              <w:t xml:space="preserve">Leverage, from </w:t>
            </w:r>
            <w:r>
              <w:rPr>
                <w:rStyle w:val="HTML"/>
              </w:rPr>
              <w:t>0.01</w:t>
            </w:r>
            <w:r>
              <w:t xml:space="preserve"> to </w:t>
            </w:r>
            <w:r>
              <w:rPr>
                <w:rStyle w:val="HTML"/>
              </w:rPr>
              <w:t>125</w:t>
            </w:r>
            <w:r>
              <w:t xml:space="preserve">. </w:t>
            </w:r>
            <w:r>
              <w:br/>
              <w:t xml:space="preserve">Only applicable to </w:t>
            </w:r>
            <w:r>
              <w:rPr>
                <w:rStyle w:val="HTML"/>
              </w:rPr>
              <w:t>MARGIN/FUTURES/SWAP</w:t>
            </w:r>
          </w:p>
        </w:tc>
      </w:tr>
      <w:tr w:rsidR="00000000">
        <w:trPr>
          <w:divId w:val="175387555"/>
          <w:tblCellSpacing w:w="15" w:type="dxa"/>
        </w:trPr>
        <w:tc>
          <w:tcPr>
            <w:tcW w:w="0" w:type="auto"/>
            <w:vAlign w:val="center"/>
            <w:hideMark/>
          </w:tcPr>
          <w:p w:rsidR="00000000" w:rsidRDefault="00000000">
            <w:r>
              <w:t>attachAlgoClOrdId</w:t>
            </w:r>
          </w:p>
        </w:tc>
        <w:tc>
          <w:tcPr>
            <w:tcW w:w="0" w:type="auto"/>
            <w:vAlign w:val="center"/>
            <w:hideMark/>
          </w:tcPr>
          <w:p w:rsidR="00000000" w:rsidRDefault="00000000">
            <w:r>
              <w:t>String</w:t>
            </w:r>
          </w:p>
        </w:tc>
        <w:tc>
          <w:tcPr>
            <w:tcW w:w="0" w:type="auto"/>
            <w:vAlign w:val="center"/>
            <w:hideMark/>
          </w:tcPr>
          <w:p w:rsidR="00000000" w:rsidRDefault="00000000">
            <w:r>
              <w:t>Client-supplied Algo ID when placing order attaching TP/SL.</w:t>
            </w:r>
          </w:p>
        </w:tc>
      </w:tr>
      <w:tr w:rsidR="00000000">
        <w:trPr>
          <w:divId w:val="175387555"/>
          <w:tblCellSpacing w:w="15" w:type="dxa"/>
        </w:trPr>
        <w:tc>
          <w:tcPr>
            <w:tcW w:w="0" w:type="auto"/>
            <w:vAlign w:val="center"/>
            <w:hideMark/>
          </w:tcPr>
          <w:p w:rsidR="00000000" w:rsidRDefault="00000000">
            <w:r>
              <w:t>tpTriggerPx</w:t>
            </w:r>
          </w:p>
        </w:tc>
        <w:tc>
          <w:tcPr>
            <w:tcW w:w="0" w:type="auto"/>
            <w:vAlign w:val="center"/>
            <w:hideMark/>
          </w:tcPr>
          <w:p w:rsidR="00000000" w:rsidRDefault="00000000">
            <w:r>
              <w:t>String</w:t>
            </w:r>
          </w:p>
        </w:tc>
        <w:tc>
          <w:tcPr>
            <w:tcW w:w="0" w:type="auto"/>
            <w:vAlign w:val="center"/>
            <w:hideMark/>
          </w:tcPr>
          <w:p w:rsidR="00000000" w:rsidRDefault="00000000">
            <w:r>
              <w:t>Take-profit trigger price.</w:t>
            </w:r>
          </w:p>
        </w:tc>
      </w:tr>
      <w:tr w:rsidR="00000000">
        <w:trPr>
          <w:divId w:val="175387555"/>
          <w:tblCellSpacing w:w="15" w:type="dxa"/>
        </w:trPr>
        <w:tc>
          <w:tcPr>
            <w:tcW w:w="0" w:type="auto"/>
            <w:vAlign w:val="center"/>
            <w:hideMark/>
          </w:tcPr>
          <w:p w:rsidR="00000000" w:rsidRDefault="00000000">
            <w:r>
              <w:t>tpTriggerPxType</w:t>
            </w:r>
          </w:p>
        </w:tc>
        <w:tc>
          <w:tcPr>
            <w:tcW w:w="0" w:type="auto"/>
            <w:vAlign w:val="center"/>
            <w:hideMark/>
          </w:tcPr>
          <w:p w:rsidR="00000000" w:rsidRDefault="00000000">
            <w:r>
              <w:t>String</w:t>
            </w:r>
          </w:p>
        </w:tc>
        <w:tc>
          <w:tcPr>
            <w:tcW w:w="0" w:type="auto"/>
            <w:vAlign w:val="center"/>
            <w:hideMark/>
          </w:tcPr>
          <w:p w:rsidR="00000000" w:rsidRDefault="00000000">
            <w:r>
              <w:t xml:space="preserve">Take-profit trigger price type. </w:t>
            </w:r>
            <w:r>
              <w:br/>
            </w:r>
            <w:r>
              <w:rPr>
                <w:rStyle w:val="HTML"/>
              </w:rPr>
              <w:t>last</w:t>
            </w:r>
            <w:r>
              <w:t>: last price</w:t>
            </w:r>
            <w:r>
              <w:br/>
            </w:r>
            <w:r>
              <w:rPr>
                <w:rStyle w:val="HTML"/>
              </w:rPr>
              <w:t>index</w:t>
            </w:r>
            <w:r>
              <w:t>: index price</w:t>
            </w:r>
            <w:r>
              <w:br/>
            </w:r>
            <w:r>
              <w:rPr>
                <w:rStyle w:val="HTML"/>
              </w:rPr>
              <w:t>mark</w:t>
            </w:r>
            <w:r>
              <w:t>: mark price</w:t>
            </w:r>
          </w:p>
        </w:tc>
      </w:tr>
      <w:tr w:rsidR="00000000">
        <w:trPr>
          <w:divId w:val="175387555"/>
          <w:tblCellSpacing w:w="15" w:type="dxa"/>
        </w:trPr>
        <w:tc>
          <w:tcPr>
            <w:tcW w:w="0" w:type="auto"/>
            <w:vAlign w:val="center"/>
            <w:hideMark/>
          </w:tcPr>
          <w:p w:rsidR="00000000" w:rsidRDefault="00000000">
            <w:r>
              <w:t>tpOrdPx</w:t>
            </w:r>
          </w:p>
        </w:tc>
        <w:tc>
          <w:tcPr>
            <w:tcW w:w="0" w:type="auto"/>
            <w:vAlign w:val="center"/>
            <w:hideMark/>
          </w:tcPr>
          <w:p w:rsidR="00000000" w:rsidRDefault="00000000">
            <w:r>
              <w:t>String</w:t>
            </w:r>
          </w:p>
        </w:tc>
        <w:tc>
          <w:tcPr>
            <w:tcW w:w="0" w:type="auto"/>
            <w:vAlign w:val="center"/>
            <w:hideMark/>
          </w:tcPr>
          <w:p w:rsidR="00000000" w:rsidRDefault="00000000">
            <w:r>
              <w:t>Take-profit order price.</w:t>
            </w:r>
          </w:p>
        </w:tc>
      </w:tr>
      <w:tr w:rsidR="00000000">
        <w:trPr>
          <w:divId w:val="175387555"/>
          <w:tblCellSpacing w:w="15" w:type="dxa"/>
        </w:trPr>
        <w:tc>
          <w:tcPr>
            <w:tcW w:w="0" w:type="auto"/>
            <w:vAlign w:val="center"/>
            <w:hideMark/>
          </w:tcPr>
          <w:p w:rsidR="00000000" w:rsidRDefault="00000000">
            <w:r>
              <w:t>slTriggerPx</w:t>
            </w:r>
          </w:p>
        </w:tc>
        <w:tc>
          <w:tcPr>
            <w:tcW w:w="0" w:type="auto"/>
            <w:vAlign w:val="center"/>
            <w:hideMark/>
          </w:tcPr>
          <w:p w:rsidR="00000000" w:rsidRDefault="00000000">
            <w:r>
              <w:t>String</w:t>
            </w:r>
          </w:p>
        </w:tc>
        <w:tc>
          <w:tcPr>
            <w:tcW w:w="0" w:type="auto"/>
            <w:vAlign w:val="center"/>
            <w:hideMark/>
          </w:tcPr>
          <w:p w:rsidR="00000000" w:rsidRDefault="00000000">
            <w:r>
              <w:t>Stop-loss trigger price.</w:t>
            </w:r>
          </w:p>
        </w:tc>
      </w:tr>
      <w:tr w:rsidR="00000000">
        <w:trPr>
          <w:divId w:val="175387555"/>
          <w:tblCellSpacing w:w="15" w:type="dxa"/>
        </w:trPr>
        <w:tc>
          <w:tcPr>
            <w:tcW w:w="0" w:type="auto"/>
            <w:vAlign w:val="center"/>
            <w:hideMark/>
          </w:tcPr>
          <w:p w:rsidR="00000000" w:rsidRDefault="00000000">
            <w:r>
              <w:t>slTriggerPxType</w:t>
            </w:r>
          </w:p>
        </w:tc>
        <w:tc>
          <w:tcPr>
            <w:tcW w:w="0" w:type="auto"/>
            <w:vAlign w:val="center"/>
            <w:hideMark/>
          </w:tcPr>
          <w:p w:rsidR="00000000" w:rsidRDefault="00000000">
            <w:r>
              <w:t>String</w:t>
            </w:r>
          </w:p>
        </w:tc>
        <w:tc>
          <w:tcPr>
            <w:tcW w:w="0" w:type="auto"/>
            <w:vAlign w:val="center"/>
            <w:hideMark/>
          </w:tcPr>
          <w:p w:rsidR="00000000" w:rsidRDefault="00000000">
            <w:r>
              <w:t xml:space="preserve">Stop-loss trigger price type. </w:t>
            </w:r>
            <w:r>
              <w:br/>
            </w:r>
            <w:r>
              <w:rPr>
                <w:rStyle w:val="HTML"/>
              </w:rPr>
              <w:t>last</w:t>
            </w:r>
            <w:r>
              <w:t>: last price</w:t>
            </w:r>
            <w:r>
              <w:br/>
            </w:r>
            <w:r>
              <w:rPr>
                <w:rStyle w:val="HTML"/>
              </w:rPr>
              <w:t>index</w:t>
            </w:r>
            <w:r>
              <w:t>: index price</w:t>
            </w:r>
            <w:r>
              <w:br/>
            </w:r>
            <w:r>
              <w:rPr>
                <w:rStyle w:val="HTML"/>
              </w:rPr>
              <w:t>mark</w:t>
            </w:r>
            <w:r>
              <w:t>: mark price</w:t>
            </w:r>
          </w:p>
        </w:tc>
      </w:tr>
      <w:tr w:rsidR="00000000">
        <w:trPr>
          <w:divId w:val="175387555"/>
          <w:tblCellSpacing w:w="15" w:type="dxa"/>
        </w:trPr>
        <w:tc>
          <w:tcPr>
            <w:tcW w:w="0" w:type="auto"/>
            <w:vAlign w:val="center"/>
            <w:hideMark/>
          </w:tcPr>
          <w:p w:rsidR="00000000" w:rsidRDefault="00000000">
            <w:r>
              <w:t>slOrdPx</w:t>
            </w:r>
          </w:p>
        </w:tc>
        <w:tc>
          <w:tcPr>
            <w:tcW w:w="0" w:type="auto"/>
            <w:vAlign w:val="center"/>
            <w:hideMark/>
          </w:tcPr>
          <w:p w:rsidR="00000000" w:rsidRDefault="00000000">
            <w:r>
              <w:t>String</w:t>
            </w:r>
          </w:p>
        </w:tc>
        <w:tc>
          <w:tcPr>
            <w:tcW w:w="0" w:type="auto"/>
            <w:vAlign w:val="center"/>
            <w:hideMark/>
          </w:tcPr>
          <w:p w:rsidR="00000000" w:rsidRDefault="00000000">
            <w:r>
              <w:t>Stop-loss order price.</w:t>
            </w:r>
          </w:p>
        </w:tc>
      </w:tr>
      <w:tr w:rsidR="00000000">
        <w:trPr>
          <w:divId w:val="175387555"/>
          <w:tblCellSpacing w:w="15" w:type="dxa"/>
        </w:trPr>
        <w:tc>
          <w:tcPr>
            <w:tcW w:w="0" w:type="auto"/>
            <w:vAlign w:val="center"/>
            <w:hideMark/>
          </w:tcPr>
          <w:p w:rsidR="00000000" w:rsidRDefault="00000000">
            <w:r>
              <w:t>attachAlgoOrds</w:t>
            </w:r>
          </w:p>
        </w:tc>
        <w:tc>
          <w:tcPr>
            <w:tcW w:w="0" w:type="auto"/>
            <w:vAlign w:val="center"/>
            <w:hideMark/>
          </w:tcPr>
          <w:p w:rsidR="00000000" w:rsidRDefault="00000000">
            <w:r>
              <w:t>Array of object</w:t>
            </w:r>
          </w:p>
        </w:tc>
        <w:tc>
          <w:tcPr>
            <w:tcW w:w="0" w:type="auto"/>
            <w:vAlign w:val="center"/>
            <w:hideMark/>
          </w:tcPr>
          <w:p w:rsidR="00000000" w:rsidRDefault="00000000">
            <w:r>
              <w:t>TP/SL information attached when placing order</w:t>
            </w:r>
          </w:p>
        </w:tc>
      </w:tr>
      <w:tr w:rsidR="00000000">
        <w:trPr>
          <w:divId w:val="175387555"/>
          <w:tblCellSpacing w:w="15" w:type="dxa"/>
        </w:trPr>
        <w:tc>
          <w:tcPr>
            <w:tcW w:w="0" w:type="auto"/>
            <w:vAlign w:val="center"/>
            <w:hideMark/>
          </w:tcPr>
          <w:p w:rsidR="00000000" w:rsidRDefault="00000000">
            <w:r>
              <w:t>&gt; attachAlgoId</w:t>
            </w:r>
          </w:p>
        </w:tc>
        <w:tc>
          <w:tcPr>
            <w:tcW w:w="0" w:type="auto"/>
            <w:vAlign w:val="center"/>
            <w:hideMark/>
          </w:tcPr>
          <w:p w:rsidR="00000000" w:rsidRDefault="00000000">
            <w:r>
              <w:t>String</w:t>
            </w:r>
          </w:p>
        </w:tc>
        <w:tc>
          <w:tcPr>
            <w:tcW w:w="0" w:type="auto"/>
            <w:vAlign w:val="center"/>
            <w:hideMark/>
          </w:tcPr>
          <w:p w:rsidR="00000000" w:rsidRDefault="00000000">
            <w:r>
              <w:t>The order ID of attached TP/SL order. It can be used to identity the TP/SL order when amending. It will not be posted to algoId when placing TP/SL order after the general order is filled completely.</w:t>
            </w:r>
          </w:p>
        </w:tc>
      </w:tr>
      <w:tr w:rsidR="00000000">
        <w:trPr>
          <w:divId w:val="175387555"/>
          <w:tblCellSpacing w:w="15" w:type="dxa"/>
        </w:trPr>
        <w:tc>
          <w:tcPr>
            <w:tcW w:w="0" w:type="auto"/>
            <w:vAlign w:val="center"/>
            <w:hideMark/>
          </w:tcPr>
          <w:p w:rsidR="00000000" w:rsidRDefault="00000000">
            <w:r>
              <w:t>&gt; attachAlgoClOrdId</w:t>
            </w:r>
          </w:p>
        </w:tc>
        <w:tc>
          <w:tcPr>
            <w:tcW w:w="0" w:type="auto"/>
            <w:vAlign w:val="center"/>
            <w:hideMark/>
          </w:tcPr>
          <w:p w:rsidR="00000000" w:rsidRDefault="00000000">
            <w:r>
              <w:t>String</w:t>
            </w:r>
          </w:p>
        </w:tc>
        <w:tc>
          <w:tcPr>
            <w:tcW w:w="0" w:type="auto"/>
            <w:vAlign w:val="center"/>
            <w:hideMark/>
          </w:tcPr>
          <w:p w:rsidR="00000000" w:rsidRDefault="00000000">
            <w:r>
              <w:t>Client-supplied Algo ID when placing order attaching TP/SL</w:t>
            </w:r>
            <w:r>
              <w:br/>
              <w:t>A combination of case-sensitive alphanumerics, all numbers, or all letters of up to 32 characters.</w:t>
            </w:r>
            <w:r>
              <w:br/>
              <w:t xml:space="preserve">It will be posted to </w:t>
            </w:r>
            <w:r>
              <w:rPr>
                <w:rStyle w:val="HTML"/>
              </w:rPr>
              <w:t>algoClOrdId</w:t>
            </w:r>
            <w:r>
              <w:t xml:space="preserve"> when placing TP/SL order once the general order is filled completely.</w:t>
            </w:r>
          </w:p>
        </w:tc>
      </w:tr>
      <w:tr w:rsidR="00000000">
        <w:trPr>
          <w:divId w:val="175387555"/>
          <w:tblCellSpacing w:w="15" w:type="dxa"/>
        </w:trPr>
        <w:tc>
          <w:tcPr>
            <w:tcW w:w="0" w:type="auto"/>
            <w:vAlign w:val="center"/>
            <w:hideMark/>
          </w:tcPr>
          <w:p w:rsidR="00000000" w:rsidRDefault="00000000">
            <w:r>
              <w:t>&gt; tpOrdKind</w:t>
            </w:r>
          </w:p>
        </w:tc>
        <w:tc>
          <w:tcPr>
            <w:tcW w:w="0" w:type="auto"/>
            <w:vAlign w:val="center"/>
            <w:hideMark/>
          </w:tcPr>
          <w:p w:rsidR="00000000" w:rsidRDefault="00000000">
            <w:r>
              <w:t>String</w:t>
            </w:r>
          </w:p>
        </w:tc>
        <w:tc>
          <w:tcPr>
            <w:tcW w:w="0" w:type="auto"/>
            <w:vAlign w:val="center"/>
            <w:hideMark/>
          </w:tcPr>
          <w:p w:rsidR="00000000" w:rsidRDefault="00000000">
            <w:r>
              <w:t>TP order kind</w:t>
            </w:r>
            <w:r>
              <w:br/>
            </w:r>
            <w:r>
              <w:rPr>
                <w:rStyle w:val="HTML"/>
              </w:rPr>
              <w:t>condition</w:t>
            </w:r>
            <w:r>
              <w:br/>
            </w:r>
            <w:r>
              <w:rPr>
                <w:rStyle w:val="HTML"/>
              </w:rPr>
              <w:t>limit</w:t>
            </w:r>
          </w:p>
        </w:tc>
      </w:tr>
      <w:tr w:rsidR="00000000">
        <w:trPr>
          <w:divId w:val="175387555"/>
          <w:tblCellSpacing w:w="15" w:type="dxa"/>
        </w:trPr>
        <w:tc>
          <w:tcPr>
            <w:tcW w:w="0" w:type="auto"/>
            <w:vAlign w:val="center"/>
            <w:hideMark/>
          </w:tcPr>
          <w:p w:rsidR="00000000" w:rsidRDefault="00000000">
            <w:r>
              <w:t>&gt; tpTriggerPx</w:t>
            </w:r>
          </w:p>
        </w:tc>
        <w:tc>
          <w:tcPr>
            <w:tcW w:w="0" w:type="auto"/>
            <w:vAlign w:val="center"/>
            <w:hideMark/>
          </w:tcPr>
          <w:p w:rsidR="00000000" w:rsidRDefault="00000000">
            <w:r>
              <w:t>String</w:t>
            </w:r>
          </w:p>
        </w:tc>
        <w:tc>
          <w:tcPr>
            <w:tcW w:w="0" w:type="auto"/>
            <w:vAlign w:val="center"/>
            <w:hideMark/>
          </w:tcPr>
          <w:p w:rsidR="00000000" w:rsidRDefault="00000000">
            <w:r>
              <w:t>Take-profit trigger price.</w:t>
            </w:r>
          </w:p>
        </w:tc>
      </w:tr>
      <w:tr w:rsidR="00000000">
        <w:trPr>
          <w:divId w:val="175387555"/>
          <w:tblCellSpacing w:w="15" w:type="dxa"/>
        </w:trPr>
        <w:tc>
          <w:tcPr>
            <w:tcW w:w="0" w:type="auto"/>
            <w:vAlign w:val="center"/>
            <w:hideMark/>
          </w:tcPr>
          <w:p w:rsidR="00000000" w:rsidRDefault="00000000">
            <w:r>
              <w:t>&gt; tpTriggerPxType</w:t>
            </w:r>
          </w:p>
        </w:tc>
        <w:tc>
          <w:tcPr>
            <w:tcW w:w="0" w:type="auto"/>
            <w:vAlign w:val="center"/>
            <w:hideMark/>
          </w:tcPr>
          <w:p w:rsidR="00000000" w:rsidRDefault="00000000">
            <w:r>
              <w:t>String</w:t>
            </w:r>
          </w:p>
        </w:tc>
        <w:tc>
          <w:tcPr>
            <w:tcW w:w="0" w:type="auto"/>
            <w:vAlign w:val="center"/>
            <w:hideMark/>
          </w:tcPr>
          <w:p w:rsidR="00000000" w:rsidRDefault="00000000">
            <w:r>
              <w:t xml:space="preserve">Take-profit trigger price type. </w:t>
            </w:r>
            <w:r>
              <w:br/>
            </w:r>
            <w:r>
              <w:rPr>
                <w:rStyle w:val="HTML"/>
              </w:rPr>
              <w:t>last</w:t>
            </w:r>
            <w:r>
              <w:t>: last price</w:t>
            </w:r>
            <w:r>
              <w:br/>
            </w:r>
            <w:r>
              <w:rPr>
                <w:rStyle w:val="HTML"/>
              </w:rPr>
              <w:t>index</w:t>
            </w:r>
            <w:r>
              <w:t>: index price</w:t>
            </w:r>
            <w:r>
              <w:br/>
            </w:r>
            <w:r>
              <w:rPr>
                <w:rStyle w:val="HTML"/>
              </w:rPr>
              <w:t>mark</w:t>
            </w:r>
            <w:r>
              <w:t>: mark price</w:t>
            </w:r>
          </w:p>
        </w:tc>
      </w:tr>
      <w:tr w:rsidR="00000000">
        <w:trPr>
          <w:divId w:val="175387555"/>
          <w:tblCellSpacing w:w="15" w:type="dxa"/>
        </w:trPr>
        <w:tc>
          <w:tcPr>
            <w:tcW w:w="0" w:type="auto"/>
            <w:vAlign w:val="center"/>
            <w:hideMark/>
          </w:tcPr>
          <w:p w:rsidR="00000000" w:rsidRDefault="00000000">
            <w:r>
              <w:t>&gt; tpOrdPx</w:t>
            </w:r>
          </w:p>
        </w:tc>
        <w:tc>
          <w:tcPr>
            <w:tcW w:w="0" w:type="auto"/>
            <w:vAlign w:val="center"/>
            <w:hideMark/>
          </w:tcPr>
          <w:p w:rsidR="00000000" w:rsidRDefault="00000000">
            <w:r>
              <w:t>String</w:t>
            </w:r>
          </w:p>
        </w:tc>
        <w:tc>
          <w:tcPr>
            <w:tcW w:w="0" w:type="auto"/>
            <w:vAlign w:val="center"/>
            <w:hideMark/>
          </w:tcPr>
          <w:p w:rsidR="00000000" w:rsidRDefault="00000000">
            <w:r>
              <w:t>Take-profit order price.</w:t>
            </w:r>
          </w:p>
        </w:tc>
      </w:tr>
      <w:tr w:rsidR="00000000">
        <w:trPr>
          <w:divId w:val="175387555"/>
          <w:tblCellSpacing w:w="15" w:type="dxa"/>
        </w:trPr>
        <w:tc>
          <w:tcPr>
            <w:tcW w:w="0" w:type="auto"/>
            <w:vAlign w:val="center"/>
            <w:hideMark/>
          </w:tcPr>
          <w:p w:rsidR="00000000" w:rsidRDefault="00000000">
            <w:r>
              <w:t>&gt; slTriggerPx</w:t>
            </w:r>
          </w:p>
        </w:tc>
        <w:tc>
          <w:tcPr>
            <w:tcW w:w="0" w:type="auto"/>
            <w:vAlign w:val="center"/>
            <w:hideMark/>
          </w:tcPr>
          <w:p w:rsidR="00000000" w:rsidRDefault="00000000">
            <w:r>
              <w:t>String</w:t>
            </w:r>
          </w:p>
        </w:tc>
        <w:tc>
          <w:tcPr>
            <w:tcW w:w="0" w:type="auto"/>
            <w:vAlign w:val="center"/>
            <w:hideMark/>
          </w:tcPr>
          <w:p w:rsidR="00000000" w:rsidRDefault="00000000">
            <w:r>
              <w:t>Stop-loss trigger price.</w:t>
            </w:r>
          </w:p>
        </w:tc>
      </w:tr>
      <w:tr w:rsidR="00000000">
        <w:trPr>
          <w:divId w:val="175387555"/>
          <w:tblCellSpacing w:w="15" w:type="dxa"/>
        </w:trPr>
        <w:tc>
          <w:tcPr>
            <w:tcW w:w="0" w:type="auto"/>
            <w:vAlign w:val="center"/>
            <w:hideMark/>
          </w:tcPr>
          <w:p w:rsidR="00000000" w:rsidRDefault="00000000">
            <w:r>
              <w:t>&gt; slTriggerPxType</w:t>
            </w:r>
          </w:p>
        </w:tc>
        <w:tc>
          <w:tcPr>
            <w:tcW w:w="0" w:type="auto"/>
            <w:vAlign w:val="center"/>
            <w:hideMark/>
          </w:tcPr>
          <w:p w:rsidR="00000000" w:rsidRDefault="00000000">
            <w:r>
              <w:t>String</w:t>
            </w:r>
          </w:p>
        </w:tc>
        <w:tc>
          <w:tcPr>
            <w:tcW w:w="0" w:type="auto"/>
            <w:vAlign w:val="center"/>
            <w:hideMark/>
          </w:tcPr>
          <w:p w:rsidR="00000000" w:rsidRDefault="00000000">
            <w:r>
              <w:t xml:space="preserve">Stop-loss trigger price type. </w:t>
            </w:r>
            <w:r>
              <w:br/>
            </w:r>
            <w:r>
              <w:rPr>
                <w:rStyle w:val="HTML"/>
              </w:rPr>
              <w:t>last</w:t>
            </w:r>
            <w:r>
              <w:t>: last price</w:t>
            </w:r>
            <w:r>
              <w:br/>
            </w:r>
            <w:r>
              <w:rPr>
                <w:rStyle w:val="HTML"/>
              </w:rPr>
              <w:t>index</w:t>
            </w:r>
            <w:r>
              <w:t>: index price</w:t>
            </w:r>
            <w:r>
              <w:br/>
            </w:r>
            <w:r>
              <w:rPr>
                <w:rStyle w:val="HTML"/>
              </w:rPr>
              <w:t>mark</w:t>
            </w:r>
            <w:r>
              <w:t>: mark price</w:t>
            </w:r>
          </w:p>
        </w:tc>
      </w:tr>
      <w:tr w:rsidR="00000000">
        <w:trPr>
          <w:divId w:val="175387555"/>
          <w:tblCellSpacing w:w="15" w:type="dxa"/>
        </w:trPr>
        <w:tc>
          <w:tcPr>
            <w:tcW w:w="0" w:type="auto"/>
            <w:vAlign w:val="center"/>
            <w:hideMark/>
          </w:tcPr>
          <w:p w:rsidR="00000000" w:rsidRDefault="00000000">
            <w:r>
              <w:t>&gt; slOrdPx</w:t>
            </w:r>
          </w:p>
        </w:tc>
        <w:tc>
          <w:tcPr>
            <w:tcW w:w="0" w:type="auto"/>
            <w:vAlign w:val="center"/>
            <w:hideMark/>
          </w:tcPr>
          <w:p w:rsidR="00000000" w:rsidRDefault="00000000">
            <w:r>
              <w:t>String</w:t>
            </w:r>
          </w:p>
        </w:tc>
        <w:tc>
          <w:tcPr>
            <w:tcW w:w="0" w:type="auto"/>
            <w:vAlign w:val="center"/>
            <w:hideMark/>
          </w:tcPr>
          <w:p w:rsidR="00000000" w:rsidRDefault="00000000">
            <w:r>
              <w:t>Stop-loss order price.</w:t>
            </w:r>
          </w:p>
        </w:tc>
      </w:tr>
      <w:tr w:rsidR="00000000">
        <w:trPr>
          <w:divId w:val="175387555"/>
          <w:tblCellSpacing w:w="15" w:type="dxa"/>
        </w:trPr>
        <w:tc>
          <w:tcPr>
            <w:tcW w:w="0" w:type="auto"/>
            <w:vAlign w:val="center"/>
            <w:hideMark/>
          </w:tcPr>
          <w:p w:rsidR="00000000" w:rsidRDefault="00000000">
            <w:r>
              <w:t>&gt; sz</w:t>
            </w:r>
          </w:p>
        </w:tc>
        <w:tc>
          <w:tcPr>
            <w:tcW w:w="0" w:type="auto"/>
            <w:vAlign w:val="center"/>
            <w:hideMark/>
          </w:tcPr>
          <w:p w:rsidR="00000000" w:rsidRDefault="00000000">
            <w:r>
              <w:t>String</w:t>
            </w:r>
          </w:p>
        </w:tc>
        <w:tc>
          <w:tcPr>
            <w:tcW w:w="0" w:type="auto"/>
            <w:vAlign w:val="center"/>
            <w:hideMark/>
          </w:tcPr>
          <w:p w:rsidR="00000000" w:rsidRDefault="00000000">
            <w:r>
              <w:t>Size. Only applicable to TP order of split TPs</w:t>
            </w:r>
          </w:p>
        </w:tc>
      </w:tr>
      <w:tr w:rsidR="00000000">
        <w:trPr>
          <w:divId w:val="175387555"/>
          <w:tblCellSpacing w:w="15" w:type="dxa"/>
        </w:trPr>
        <w:tc>
          <w:tcPr>
            <w:tcW w:w="0" w:type="auto"/>
            <w:vAlign w:val="center"/>
            <w:hideMark/>
          </w:tcPr>
          <w:p w:rsidR="00000000" w:rsidRDefault="00000000">
            <w:r>
              <w:t>&gt; amendPxOnTriggerType</w:t>
            </w:r>
          </w:p>
        </w:tc>
        <w:tc>
          <w:tcPr>
            <w:tcW w:w="0" w:type="auto"/>
            <w:vAlign w:val="center"/>
            <w:hideMark/>
          </w:tcPr>
          <w:p w:rsidR="00000000" w:rsidRDefault="00000000">
            <w:r>
              <w:t>String</w:t>
            </w:r>
          </w:p>
        </w:tc>
        <w:tc>
          <w:tcPr>
            <w:tcW w:w="0" w:type="auto"/>
            <w:vAlign w:val="center"/>
            <w:hideMark/>
          </w:tcPr>
          <w:p w:rsidR="00000000" w:rsidRDefault="00000000">
            <w:r>
              <w:t xml:space="preserve">Whether to enable Cost-price SL. Only applicable to SL order of split TPs. </w:t>
            </w:r>
            <w:r>
              <w:br/>
            </w:r>
            <w:r>
              <w:rPr>
                <w:rStyle w:val="HTML"/>
              </w:rPr>
              <w:t>0</w:t>
            </w:r>
            <w:r>
              <w:t xml:space="preserve">: disable, the default value </w:t>
            </w:r>
            <w:r>
              <w:br/>
            </w:r>
            <w:r>
              <w:rPr>
                <w:rStyle w:val="HTML"/>
              </w:rPr>
              <w:t>1</w:t>
            </w:r>
            <w:r>
              <w:t>: Enable</w:t>
            </w:r>
          </w:p>
        </w:tc>
      </w:tr>
      <w:tr w:rsidR="00000000">
        <w:trPr>
          <w:divId w:val="175387555"/>
          <w:tblCellSpacing w:w="15" w:type="dxa"/>
        </w:trPr>
        <w:tc>
          <w:tcPr>
            <w:tcW w:w="0" w:type="auto"/>
            <w:vAlign w:val="center"/>
            <w:hideMark/>
          </w:tcPr>
          <w:p w:rsidR="00000000" w:rsidRDefault="00000000">
            <w:r>
              <w:t>&gt; failCode</w:t>
            </w:r>
          </w:p>
        </w:tc>
        <w:tc>
          <w:tcPr>
            <w:tcW w:w="0" w:type="auto"/>
            <w:vAlign w:val="center"/>
            <w:hideMark/>
          </w:tcPr>
          <w:p w:rsidR="00000000" w:rsidRDefault="00000000">
            <w:r>
              <w:t>String</w:t>
            </w:r>
          </w:p>
        </w:tc>
        <w:tc>
          <w:tcPr>
            <w:tcW w:w="0" w:type="auto"/>
            <w:vAlign w:val="center"/>
            <w:hideMark/>
          </w:tcPr>
          <w:p w:rsidR="00000000" w:rsidRDefault="00000000">
            <w:r>
              <w:t xml:space="preserve">The error code when failing to place TP/SL order, e.g. 51020 </w:t>
            </w:r>
            <w:r>
              <w:br/>
              <w:t>The default is ""</w:t>
            </w:r>
          </w:p>
        </w:tc>
      </w:tr>
      <w:tr w:rsidR="00000000">
        <w:trPr>
          <w:divId w:val="175387555"/>
          <w:tblCellSpacing w:w="15" w:type="dxa"/>
        </w:trPr>
        <w:tc>
          <w:tcPr>
            <w:tcW w:w="0" w:type="auto"/>
            <w:vAlign w:val="center"/>
            <w:hideMark/>
          </w:tcPr>
          <w:p w:rsidR="00000000" w:rsidRDefault="00000000">
            <w:r>
              <w:t>&gt; failReason</w:t>
            </w:r>
          </w:p>
        </w:tc>
        <w:tc>
          <w:tcPr>
            <w:tcW w:w="0" w:type="auto"/>
            <w:vAlign w:val="center"/>
            <w:hideMark/>
          </w:tcPr>
          <w:p w:rsidR="00000000" w:rsidRDefault="00000000">
            <w:r>
              <w:t>String</w:t>
            </w:r>
          </w:p>
        </w:tc>
        <w:tc>
          <w:tcPr>
            <w:tcW w:w="0" w:type="auto"/>
            <w:vAlign w:val="center"/>
            <w:hideMark/>
          </w:tcPr>
          <w:p w:rsidR="00000000" w:rsidRDefault="00000000">
            <w:r>
              <w:t xml:space="preserve">The error reason when failing to place TP/SL order. </w:t>
            </w:r>
            <w:r>
              <w:br/>
              <w:t>The default is ""</w:t>
            </w:r>
          </w:p>
        </w:tc>
      </w:tr>
      <w:tr w:rsidR="00000000">
        <w:trPr>
          <w:divId w:val="175387555"/>
          <w:tblCellSpacing w:w="15" w:type="dxa"/>
        </w:trPr>
        <w:tc>
          <w:tcPr>
            <w:tcW w:w="0" w:type="auto"/>
            <w:vAlign w:val="center"/>
            <w:hideMark/>
          </w:tcPr>
          <w:p w:rsidR="00000000" w:rsidRDefault="00000000">
            <w:r>
              <w:t>linkedAlgoOrd</w:t>
            </w:r>
          </w:p>
        </w:tc>
        <w:tc>
          <w:tcPr>
            <w:tcW w:w="0" w:type="auto"/>
            <w:vAlign w:val="center"/>
            <w:hideMark/>
          </w:tcPr>
          <w:p w:rsidR="00000000" w:rsidRDefault="00000000">
            <w:r>
              <w:t>Object</w:t>
            </w:r>
          </w:p>
        </w:tc>
        <w:tc>
          <w:tcPr>
            <w:tcW w:w="0" w:type="auto"/>
            <w:vAlign w:val="center"/>
            <w:hideMark/>
          </w:tcPr>
          <w:p w:rsidR="00000000" w:rsidRDefault="00000000">
            <w:r>
              <w:t>Linked SL order detail, only applicable to the order that is placed by one-cancels-the-other (OCO) order that contains the TP limit order.</w:t>
            </w:r>
          </w:p>
        </w:tc>
      </w:tr>
      <w:tr w:rsidR="00000000">
        <w:trPr>
          <w:divId w:val="175387555"/>
          <w:tblCellSpacing w:w="15" w:type="dxa"/>
        </w:trPr>
        <w:tc>
          <w:tcPr>
            <w:tcW w:w="0" w:type="auto"/>
            <w:vAlign w:val="center"/>
            <w:hideMark/>
          </w:tcPr>
          <w:p w:rsidR="00000000" w:rsidRDefault="00000000">
            <w:r>
              <w:t>&gt; algoId</w:t>
            </w:r>
          </w:p>
        </w:tc>
        <w:tc>
          <w:tcPr>
            <w:tcW w:w="0" w:type="auto"/>
            <w:vAlign w:val="center"/>
            <w:hideMark/>
          </w:tcPr>
          <w:p w:rsidR="00000000" w:rsidRDefault="00000000">
            <w:r>
              <w:t>Object</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stpId</w:t>
            </w:r>
          </w:p>
        </w:tc>
        <w:tc>
          <w:tcPr>
            <w:tcW w:w="0" w:type="auto"/>
            <w:vAlign w:val="center"/>
            <w:hideMark/>
          </w:tcPr>
          <w:p w:rsidR="00000000" w:rsidRDefault="00000000">
            <w:r>
              <w:t>String</w:t>
            </w:r>
          </w:p>
        </w:tc>
        <w:tc>
          <w:tcPr>
            <w:tcW w:w="0" w:type="auto"/>
            <w:vAlign w:val="center"/>
            <w:hideMark/>
          </w:tcPr>
          <w:p w:rsidR="00000000" w:rsidRDefault="00000000">
            <w:del w:id="22" w:author="Unknown">
              <w:r>
                <w:delText>Self trade prevention ID</w:delText>
              </w:r>
              <w:r>
                <w:br/>
                <w:delText>Return "" if self trade prevention is not applicable</w:delText>
              </w:r>
            </w:del>
            <w:r>
              <w:t xml:space="preserve"> (deprecated)</w:t>
            </w:r>
          </w:p>
        </w:tc>
      </w:tr>
      <w:tr w:rsidR="00000000">
        <w:trPr>
          <w:divId w:val="175387555"/>
          <w:tblCellSpacing w:w="15" w:type="dxa"/>
        </w:trPr>
        <w:tc>
          <w:tcPr>
            <w:tcW w:w="0" w:type="auto"/>
            <w:vAlign w:val="center"/>
            <w:hideMark/>
          </w:tcPr>
          <w:p w:rsidR="00000000" w:rsidRDefault="00000000">
            <w:r>
              <w:t>stpMode</w:t>
            </w:r>
          </w:p>
        </w:tc>
        <w:tc>
          <w:tcPr>
            <w:tcW w:w="0" w:type="auto"/>
            <w:vAlign w:val="center"/>
            <w:hideMark/>
          </w:tcPr>
          <w:p w:rsidR="00000000" w:rsidRDefault="00000000">
            <w:r>
              <w:t>String</w:t>
            </w:r>
          </w:p>
        </w:tc>
        <w:tc>
          <w:tcPr>
            <w:tcW w:w="0" w:type="auto"/>
            <w:vAlign w:val="center"/>
            <w:hideMark/>
          </w:tcPr>
          <w:p w:rsidR="00000000" w:rsidRDefault="00000000">
            <w:r>
              <w:t xml:space="preserve">Self trade prevention mode </w:t>
            </w:r>
            <w:r>
              <w:br/>
              <w:t>Return "" if self trade prevention is not applicable</w:t>
            </w:r>
          </w:p>
        </w:tc>
      </w:tr>
      <w:tr w:rsidR="00000000">
        <w:trPr>
          <w:divId w:val="175387555"/>
          <w:tblCellSpacing w:w="15" w:type="dxa"/>
        </w:trPr>
        <w:tc>
          <w:tcPr>
            <w:tcW w:w="0" w:type="auto"/>
            <w:vAlign w:val="center"/>
            <w:hideMark/>
          </w:tcPr>
          <w:p w:rsidR="00000000" w:rsidRDefault="00000000">
            <w:r>
              <w:t>feeCcy</w:t>
            </w:r>
          </w:p>
        </w:tc>
        <w:tc>
          <w:tcPr>
            <w:tcW w:w="0" w:type="auto"/>
            <w:vAlign w:val="center"/>
            <w:hideMark/>
          </w:tcPr>
          <w:p w:rsidR="00000000" w:rsidRDefault="00000000">
            <w:r>
              <w:t>String</w:t>
            </w:r>
          </w:p>
        </w:tc>
        <w:tc>
          <w:tcPr>
            <w:tcW w:w="0" w:type="auto"/>
            <w:vAlign w:val="center"/>
            <w:hideMark/>
          </w:tcPr>
          <w:p w:rsidR="00000000" w:rsidRDefault="00000000">
            <w:r>
              <w:t>Fee currency</w:t>
            </w:r>
          </w:p>
        </w:tc>
      </w:tr>
      <w:tr w:rsidR="00000000">
        <w:trPr>
          <w:divId w:val="175387555"/>
          <w:tblCellSpacing w:w="15" w:type="dxa"/>
        </w:trPr>
        <w:tc>
          <w:tcPr>
            <w:tcW w:w="0" w:type="auto"/>
            <w:vAlign w:val="center"/>
            <w:hideMark/>
          </w:tcPr>
          <w:p w:rsidR="00000000" w:rsidRDefault="00000000">
            <w:r>
              <w:t>fee</w:t>
            </w:r>
          </w:p>
        </w:tc>
        <w:tc>
          <w:tcPr>
            <w:tcW w:w="0" w:type="auto"/>
            <w:vAlign w:val="center"/>
            <w:hideMark/>
          </w:tcPr>
          <w:p w:rsidR="00000000" w:rsidRDefault="00000000">
            <w:r>
              <w:t>String</w:t>
            </w:r>
          </w:p>
        </w:tc>
        <w:tc>
          <w:tcPr>
            <w:tcW w:w="0" w:type="auto"/>
            <w:vAlign w:val="center"/>
            <w:hideMark/>
          </w:tcPr>
          <w:p w:rsidR="00000000" w:rsidRDefault="00000000">
            <w:r>
              <w:t>Fee and rebate</w:t>
            </w:r>
            <w:r>
              <w:br/>
              <w:t xml:space="preserve">For spot and margin, it is accumulated fee charged by the platform. It is always negative, e.g. -0.01. </w:t>
            </w:r>
            <w:r>
              <w:br/>
              <w:t>For Expiry Futures, Perpetual Futures and Options, it is accumulated fee and rebate</w:t>
            </w:r>
          </w:p>
        </w:tc>
      </w:tr>
      <w:tr w:rsidR="00000000">
        <w:trPr>
          <w:divId w:val="175387555"/>
          <w:tblCellSpacing w:w="15" w:type="dxa"/>
        </w:trPr>
        <w:tc>
          <w:tcPr>
            <w:tcW w:w="0" w:type="auto"/>
            <w:vAlign w:val="center"/>
            <w:hideMark/>
          </w:tcPr>
          <w:p w:rsidR="00000000" w:rsidRDefault="00000000">
            <w:r>
              <w:t>rebateCcy</w:t>
            </w:r>
          </w:p>
        </w:tc>
        <w:tc>
          <w:tcPr>
            <w:tcW w:w="0" w:type="auto"/>
            <w:vAlign w:val="center"/>
            <w:hideMark/>
          </w:tcPr>
          <w:p w:rsidR="00000000" w:rsidRDefault="00000000">
            <w:r>
              <w:t>String</w:t>
            </w:r>
          </w:p>
        </w:tc>
        <w:tc>
          <w:tcPr>
            <w:tcW w:w="0" w:type="auto"/>
            <w:vAlign w:val="center"/>
            <w:hideMark/>
          </w:tcPr>
          <w:p w:rsidR="00000000" w:rsidRDefault="00000000">
            <w:r>
              <w:t>Rebate currency</w:t>
            </w:r>
          </w:p>
        </w:tc>
      </w:tr>
      <w:tr w:rsidR="00000000">
        <w:trPr>
          <w:divId w:val="175387555"/>
          <w:tblCellSpacing w:w="15" w:type="dxa"/>
        </w:trPr>
        <w:tc>
          <w:tcPr>
            <w:tcW w:w="0" w:type="auto"/>
            <w:vAlign w:val="center"/>
            <w:hideMark/>
          </w:tcPr>
          <w:p w:rsidR="00000000" w:rsidRDefault="00000000">
            <w:r>
              <w:t>source</w:t>
            </w:r>
          </w:p>
        </w:tc>
        <w:tc>
          <w:tcPr>
            <w:tcW w:w="0" w:type="auto"/>
            <w:vAlign w:val="center"/>
            <w:hideMark/>
          </w:tcPr>
          <w:p w:rsidR="00000000" w:rsidRDefault="00000000">
            <w:r>
              <w:t>String</w:t>
            </w:r>
          </w:p>
        </w:tc>
        <w:tc>
          <w:tcPr>
            <w:tcW w:w="0" w:type="auto"/>
            <w:vAlign w:val="center"/>
            <w:hideMark/>
          </w:tcPr>
          <w:p w:rsidR="00000000" w:rsidRDefault="00000000">
            <w:r>
              <w:t>Order source</w:t>
            </w:r>
            <w:r>
              <w:br/>
            </w:r>
            <w:r>
              <w:rPr>
                <w:rStyle w:val="HTML"/>
              </w:rPr>
              <w:t>6</w:t>
            </w:r>
            <w:r>
              <w:t xml:space="preserve">: The normal order triggered by the </w:t>
            </w:r>
            <w:r>
              <w:rPr>
                <w:rStyle w:val="HTML"/>
              </w:rPr>
              <w:t>trigger order</w:t>
            </w:r>
            <w:r>
              <w:br/>
            </w:r>
            <w:r>
              <w:rPr>
                <w:rStyle w:val="HTML"/>
              </w:rPr>
              <w:t>7</w:t>
            </w:r>
            <w:r>
              <w:t xml:space="preserve">:The normal order triggered by the </w:t>
            </w:r>
            <w:r>
              <w:rPr>
                <w:rStyle w:val="HTML"/>
              </w:rPr>
              <w:t>TP/SL order</w:t>
            </w:r>
            <w:r>
              <w:t xml:space="preserve"> </w:t>
            </w:r>
            <w:r>
              <w:br/>
            </w:r>
            <w:r>
              <w:rPr>
                <w:rStyle w:val="HTML"/>
              </w:rPr>
              <w:t>13</w:t>
            </w:r>
            <w:r>
              <w:t>: The normal order triggered by the algo order</w:t>
            </w:r>
            <w:r>
              <w:br/>
            </w:r>
            <w:r>
              <w:rPr>
                <w:rStyle w:val="HTML"/>
              </w:rPr>
              <w:t>25</w:t>
            </w:r>
            <w:r>
              <w:t xml:space="preserve">:The normal order triggered by the </w:t>
            </w:r>
            <w:r>
              <w:rPr>
                <w:rStyle w:val="HTML"/>
              </w:rPr>
              <w:t>trailing stop order</w:t>
            </w:r>
            <w:r>
              <w:br/>
            </w:r>
            <w:r>
              <w:rPr>
                <w:rStyle w:val="HTML"/>
              </w:rPr>
              <w:t>34</w:t>
            </w:r>
            <w:r>
              <w:t>: The normal order triggered by the chase order</w:t>
            </w:r>
          </w:p>
        </w:tc>
      </w:tr>
      <w:tr w:rsidR="00000000">
        <w:trPr>
          <w:divId w:val="175387555"/>
          <w:tblCellSpacing w:w="15" w:type="dxa"/>
        </w:trPr>
        <w:tc>
          <w:tcPr>
            <w:tcW w:w="0" w:type="auto"/>
            <w:vAlign w:val="center"/>
            <w:hideMark/>
          </w:tcPr>
          <w:p w:rsidR="00000000" w:rsidRDefault="00000000">
            <w:r>
              <w:t>rebate</w:t>
            </w:r>
          </w:p>
        </w:tc>
        <w:tc>
          <w:tcPr>
            <w:tcW w:w="0" w:type="auto"/>
            <w:vAlign w:val="center"/>
            <w:hideMark/>
          </w:tcPr>
          <w:p w:rsidR="00000000" w:rsidRDefault="00000000">
            <w:r>
              <w:t>String</w:t>
            </w:r>
          </w:p>
        </w:tc>
        <w:tc>
          <w:tcPr>
            <w:tcW w:w="0" w:type="auto"/>
            <w:vAlign w:val="center"/>
            <w:hideMark/>
          </w:tcPr>
          <w:p w:rsidR="00000000" w:rsidRDefault="00000000">
            <w:r>
              <w:t>Rebate amount, only applicable to spot and margin, the reward of placing orders from the platform (rebate) given to user who has reached the specified trading level. If there is no rebate, this field is "".</w:t>
            </w:r>
          </w:p>
        </w:tc>
      </w:tr>
      <w:tr w:rsidR="00000000">
        <w:trPr>
          <w:divId w:val="175387555"/>
          <w:tblCellSpacing w:w="15" w:type="dxa"/>
        </w:trPr>
        <w:tc>
          <w:tcPr>
            <w:tcW w:w="0" w:type="auto"/>
            <w:vAlign w:val="center"/>
            <w:hideMark/>
          </w:tcPr>
          <w:p w:rsidR="00000000" w:rsidRDefault="00000000">
            <w:r>
              <w:t>category</w:t>
            </w:r>
          </w:p>
        </w:tc>
        <w:tc>
          <w:tcPr>
            <w:tcW w:w="0" w:type="auto"/>
            <w:vAlign w:val="center"/>
            <w:hideMark/>
          </w:tcPr>
          <w:p w:rsidR="00000000" w:rsidRDefault="00000000">
            <w:r>
              <w:t>String</w:t>
            </w:r>
          </w:p>
        </w:tc>
        <w:tc>
          <w:tcPr>
            <w:tcW w:w="0" w:type="auto"/>
            <w:vAlign w:val="center"/>
            <w:hideMark/>
          </w:tcPr>
          <w:p w:rsidR="00000000" w:rsidRDefault="00000000">
            <w:r>
              <w:t xml:space="preserve">Category </w:t>
            </w:r>
            <w:r>
              <w:br/>
            </w:r>
            <w:r>
              <w:rPr>
                <w:rStyle w:val="HTML"/>
              </w:rPr>
              <w:t>normal</w:t>
            </w:r>
          </w:p>
        </w:tc>
      </w:tr>
      <w:tr w:rsidR="00000000">
        <w:trPr>
          <w:divId w:val="175387555"/>
          <w:tblCellSpacing w:w="15" w:type="dxa"/>
        </w:trPr>
        <w:tc>
          <w:tcPr>
            <w:tcW w:w="0" w:type="auto"/>
            <w:vAlign w:val="center"/>
            <w:hideMark/>
          </w:tcPr>
          <w:p w:rsidR="00000000" w:rsidRDefault="00000000">
            <w:r>
              <w:t>reduceOnly</w:t>
            </w:r>
          </w:p>
        </w:tc>
        <w:tc>
          <w:tcPr>
            <w:tcW w:w="0" w:type="auto"/>
            <w:vAlign w:val="center"/>
            <w:hideMark/>
          </w:tcPr>
          <w:p w:rsidR="00000000" w:rsidRDefault="00000000">
            <w:r>
              <w:t>String</w:t>
            </w:r>
          </w:p>
        </w:tc>
        <w:tc>
          <w:tcPr>
            <w:tcW w:w="0" w:type="auto"/>
            <w:vAlign w:val="center"/>
            <w:hideMark/>
          </w:tcPr>
          <w:p w:rsidR="00000000" w:rsidRDefault="00000000">
            <w:r>
              <w:t>Whether the order can only reduce the position size. Valid options: true or false.</w:t>
            </w:r>
          </w:p>
        </w:tc>
      </w:tr>
      <w:tr w:rsidR="00000000">
        <w:trPr>
          <w:divId w:val="175387555"/>
          <w:tblCellSpacing w:w="15" w:type="dxa"/>
        </w:trPr>
        <w:tc>
          <w:tcPr>
            <w:tcW w:w="0" w:type="auto"/>
            <w:vAlign w:val="center"/>
            <w:hideMark/>
          </w:tcPr>
          <w:p w:rsidR="00000000" w:rsidRDefault="00000000">
            <w:r>
              <w:t>quickMgnType</w:t>
            </w:r>
          </w:p>
        </w:tc>
        <w:tc>
          <w:tcPr>
            <w:tcW w:w="0" w:type="auto"/>
            <w:vAlign w:val="center"/>
            <w:hideMark/>
          </w:tcPr>
          <w:p w:rsidR="00000000" w:rsidRDefault="00000000">
            <w:r>
              <w:t>String</w:t>
            </w:r>
          </w:p>
        </w:tc>
        <w:tc>
          <w:tcPr>
            <w:tcW w:w="0" w:type="auto"/>
            <w:vAlign w:val="center"/>
            <w:hideMark/>
          </w:tcPr>
          <w:p w:rsidR="00000000" w:rsidRDefault="00000000">
            <w:r>
              <w:t>Quick Margin type, Only applicable to Quick Margin Mode of isolated margin</w:t>
            </w:r>
            <w:r>
              <w:br/>
            </w:r>
            <w:r>
              <w:rPr>
                <w:rStyle w:val="HTML"/>
              </w:rPr>
              <w:t>manual</w:t>
            </w:r>
            <w:r>
              <w:t xml:space="preserve">, </w:t>
            </w:r>
            <w:r>
              <w:rPr>
                <w:rStyle w:val="HTML"/>
              </w:rPr>
              <w:t>auto_borrow</w:t>
            </w:r>
            <w:r>
              <w:t xml:space="preserve">, </w:t>
            </w:r>
            <w:r>
              <w:rPr>
                <w:rStyle w:val="HTML"/>
              </w:rPr>
              <w:t>auto_repay</w:t>
            </w:r>
          </w:p>
        </w:tc>
      </w:tr>
      <w:tr w:rsidR="00000000">
        <w:trPr>
          <w:divId w:val="175387555"/>
          <w:tblCellSpacing w:w="15" w:type="dxa"/>
        </w:trPr>
        <w:tc>
          <w:tcPr>
            <w:tcW w:w="0" w:type="auto"/>
            <w:vAlign w:val="center"/>
            <w:hideMark/>
          </w:tcPr>
          <w:p w:rsidR="00000000" w:rsidRDefault="00000000">
            <w:r>
              <w:t>algoClOrdId</w:t>
            </w:r>
          </w:p>
        </w:tc>
        <w:tc>
          <w:tcPr>
            <w:tcW w:w="0" w:type="auto"/>
            <w:vAlign w:val="center"/>
            <w:hideMark/>
          </w:tcPr>
          <w:p w:rsidR="00000000" w:rsidRDefault="00000000">
            <w:r>
              <w:t>String</w:t>
            </w:r>
          </w:p>
        </w:tc>
        <w:tc>
          <w:tcPr>
            <w:tcW w:w="0" w:type="auto"/>
            <w:vAlign w:val="center"/>
            <w:hideMark/>
          </w:tcPr>
          <w:p w:rsidR="00000000" w:rsidRDefault="00000000">
            <w:r>
              <w:t xml:space="preserve">Client-supplied Algo ID. There will be a value when algo order attaching </w:t>
            </w:r>
            <w:r>
              <w:rPr>
                <w:rStyle w:val="HTML"/>
              </w:rPr>
              <w:t>algoClOrdId</w:t>
            </w:r>
            <w:r>
              <w:t xml:space="preserve"> is triggered, or it will be "".</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Algo ID. There will be a value when algo order is triggered, or it will be "".</w:t>
            </w:r>
          </w:p>
        </w:tc>
      </w:tr>
      <w:tr w:rsidR="00000000">
        <w:trPr>
          <w:divId w:val="175387555"/>
          <w:tblCellSpacing w:w="15" w:type="dxa"/>
        </w:trPr>
        <w:tc>
          <w:tcPr>
            <w:tcW w:w="0" w:type="auto"/>
            <w:vAlign w:val="center"/>
            <w:hideMark/>
          </w:tcPr>
          <w:p w:rsidR="00000000" w:rsidRDefault="00000000">
            <w:r>
              <w:t>isTpLimit</w:t>
            </w:r>
          </w:p>
        </w:tc>
        <w:tc>
          <w:tcPr>
            <w:tcW w:w="0" w:type="auto"/>
            <w:vAlign w:val="center"/>
            <w:hideMark/>
          </w:tcPr>
          <w:p w:rsidR="00000000" w:rsidRDefault="00000000">
            <w:r>
              <w:t>String</w:t>
            </w:r>
          </w:p>
        </w:tc>
        <w:tc>
          <w:tcPr>
            <w:tcW w:w="0" w:type="auto"/>
            <w:vAlign w:val="center"/>
            <w:hideMark/>
          </w:tcPr>
          <w:p w:rsidR="00000000" w:rsidRDefault="00000000">
            <w:r>
              <w:t>Whether it is TP limit order. true or false</w:t>
            </w:r>
          </w:p>
        </w:tc>
      </w:tr>
      <w:tr w:rsidR="00000000">
        <w:trPr>
          <w:divId w:val="175387555"/>
          <w:tblCellSpacing w:w="15" w:type="dxa"/>
        </w:trPr>
        <w:tc>
          <w:tcPr>
            <w:tcW w:w="0" w:type="auto"/>
            <w:vAlign w:val="center"/>
            <w:hideMark/>
          </w:tcPr>
          <w:p w:rsidR="00000000" w:rsidRDefault="00000000">
            <w:r>
              <w:t>uTime</w:t>
            </w:r>
          </w:p>
        </w:tc>
        <w:tc>
          <w:tcPr>
            <w:tcW w:w="0" w:type="auto"/>
            <w:vAlign w:val="center"/>
            <w:hideMark/>
          </w:tcPr>
          <w:p w:rsidR="00000000" w:rsidRDefault="00000000">
            <w:r>
              <w:t>String</w:t>
            </w:r>
          </w:p>
        </w:tc>
        <w:tc>
          <w:tcPr>
            <w:tcW w:w="0" w:type="auto"/>
            <w:vAlign w:val="center"/>
            <w:hideMark/>
          </w:tcPr>
          <w:p w:rsidR="00000000" w:rsidRDefault="00000000">
            <w:r>
              <w:t xml:space="preserve">Update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cTime</w:t>
            </w:r>
          </w:p>
        </w:tc>
        <w:tc>
          <w:tcPr>
            <w:tcW w:w="0" w:type="auto"/>
            <w:vAlign w:val="center"/>
            <w:hideMark/>
          </w:tcPr>
          <w:p w:rsidR="00000000" w:rsidRDefault="00000000">
            <w:r>
              <w:t>String</w:t>
            </w:r>
          </w:p>
        </w:tc>
        <w:tc>
          <w:tcPr>
            <w:tcW w:w="0" w:type="auto"/>
            <w:vAlign w:val="center"/>
            <w:hideMark/>
          </w:tcPr>
          <w:p w:rsidR="00000000" w:rsidRDefault="00000000">
            <w:r>
              <w:t xml:space="preserve">Creation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cancelSource</w:t>
            </w:r>
          </w:p>
        </w:tc>
        <w:tc>
          <w:tcPr>
            <w:tcW w:w="0" w:type="auto"/>
            <w:vAlign w:val="center"/>
            <w:hideMark/>
          </w:tcPr>
          <w:p w:rsidR="00000000" w:rsidRDefault="00000000">
            <w:r>
              <w:t>String</w:t>
            </w:r>
          </w:p>
        </w:tc>
        <w:tc>
          <w:tcPr>
            <w:tcW w:w="0" w:type="auto"/>
            <w:vAlign w:val="center"/>
            <w:hideMark/>
          </w:tcPr>
          <w:p w:rsidR="00000000" w:rsidRDefault="00000000">
            <w:r>
              <w:t>Code of the cancellation source.</w:t>
            </w:r>
          </w:p>
        </w:tc>
      </w:tr>
      <w:tr w:rsidR="00000000">
        <w:trPr>
          <w:divId w:val="175387555"/>
          <w:tblCellSpacing w:w="15" w:type="dxa"/>
        </w:trPr>
        <w:tc>
          <w:tcPr>
            <w:tcW w:w="0" w:type="auto"/>
            <w:vAlign w:val="center"/>
            <w:hideMark/>
          </w:tcPr>
          <w:p w:rsidR="00000000" w:rsidRDefault="00000000">
            <w:r>
              <w:t>cancelSourceReason</w:t>
            </w:r>
          </w:p>
        </w:tc>
        <w:tc>
          <w:tcPr>
            <w:tcW w:w="0" w:type="auto"/>
            <w:vAlign w:val="center"/>
            <w:hideMark/>
          </w:tcPr>
          <w:p w:rsidR="00000000" w:rsidRDefault="00000000">
            <w:r>
              <w:t>String</w:t>
            </w:r>
          </w:p>
        </w:tc>
        <w:tc>
          <w:tcPr>
            <w:tcW w:w="0" w:type="auto"/>
            <w:vAlign w:val="center"/>
            <w:hideMark/>
          </w:tcPr>
          <w:p w:rsidR="00000000" w:rsidRDefault="00000000">
            <w:r>
              <w:t>Reason for the cancellation.</w:t>
            </w:r>
          </w:p>
        </w:tc>
      </w:tr>
    </w:tbl>
    <w:p w:rsidR="00000000" w:rsidRDefault="00000000">
      <w:pPr>
        <w:pStyle w:val="3"/>
        <w:divId w:val="175387555"/>
      </w:pPr>
      <w:r>
        <w:t>GET / Order history (last 7 days)</w:t>
      </w:r>
    </w:p>
    <w:p w:rsidR="00000000" w:rsidRDefault="00000000">
      <w:pPr>
        <w:pStyle w:val="a5"/>
        <w:divId w:val="175387555"/>
      </w:pPr>
      <w:r>
        <w:t xml:space="preserve">Get completed orders which are placed in the last 7 days, including those placed 7 days ago but completed in the last 7 days. </w:t>
      </w:r>
    </w:p>
    <w:p w:rsidR="00000000" w:rsidRDefault="00000000">
      <w:pPr>
        <w:pStyle w:val="a5"/>
        <w:divId w:val="175387555"/>
      </w:pPr>
      <w:r>
        <w:t>The incomplete orders that have been canceled are only reserved for 2 hours.</w:t>
      </w:r>
    </w:p>
    <w:p w:rsidR="00000000" w:rsidRDefault="00000000">
      <w:pPr>
        <w:pStyle w:val="4"/>
        <w:divId w:val="175387555"/>
      </w:pPr>
      <w:r>
        <w:t>Rate Limit: 40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/api/v5/trade/orders-history</w:t>
      </w:r>
    </w:p>
    <w:p w:rsidR="00000000" w:rsidRDefault="00000000">
      <w:pPr>
        <w:pStyle w:val="a5"/>
        <w:divId w:val="113984445"/>
      </w:pPr>
      <w:r>
        <w:t>Request Example</w:t>
      </w:r>
    </w:p>
    <w:p w:rsidR="00000000" w:rsidRDefault="00000000">
      <w:pPr>
        <w:pStyle w:val="HTML0"/>
        <w:divId w:val="959145501"/>
        <w:rPr>
          <w:rStyle w:val="HTML"/>
        </w:rPr>
      </w:pPr>
      <w:r>
        <w:rPr>
          <w:rStyle w:val="HTML"/>
        </w:rPr>
        <w:t>GET /api/v5/trade/orders-history?ordType</w:t>
      </w:r>
      <w:r>
        <w:rPr>
          <w:rStyle w:val="o"/>
        </w:rPr>
        <w:t>=</w:t>
      </w:r>
      <w:r>
        <w:rPr>
          <w:rStyle w:val="HTML"/>
        </w:rPr>
        <w:t>post_only,fok,ioc&amp;instType</w:t>
      </w:r>
      <w:r>
        <w:rPr>
          <w:rStyle w:val="o"/>
        </w:rPr>
        <w:t>=</w:t>
      </w:r>
      <w:r>
        <w:rPr>
          <w:rStyle w:val="HTML"/>
        </w:rPr>
        <w:t>SPOT</w:t>
      </w:r>
    </w:p>
    <w:p w:rsidR="00000000" w:rsidRDefault="00000000">
      <w:pPr>
        <w:pStyle w:val="HTML0"/>
        <w:divId w:val="959145501"/>
        <w:rPr>
          <w:rStyle w:val="HTML"/>
        </w:rPr>
      </w:pPr>
    </w:p>
    <w:p w:rsidR="00000000" w:rsidRDefault="00000000">
      <w:pPr>
        <w:pStyle w:val="HTML0"/>
        <w:divId w:val="454183150"/>
        <w:rPr>
          <w:rStyle w:val="HTML"/>
          <w:vanish/>
        </w:rPr>
      </w:pPr>
      <w:r>
        <w:rPr>
          <w:rStyle w:val="kn"/>
          <w:vanish/>
        </w:rPr>
        <w:t>import</w:t>
      </w:r>
      <w:r>
        <w:rPr>
          <w:rStyle w:val="HTML"/>
          <w:vanish/>
        </w:rPr>
        <w:t xml:space="preserve"> </w:t>
      </w:r>
      <w:r>
        <w:rPr>
          <w:rStyle w:val="nn"/>
          <w:vanish/>
        </w:rPr>
        <w:t>okx.Trade</w:t>
      </w:r>
      <w:r>
        <w:rPr>
          <w:rStyle w:val="HTML"/>
          <w:vanish/>
        </w:rPr>
        <w:t xml:space="preserve"> </w:t>
      </w:r>
      <w:r>
        <w:rPr>
          <w:rStyle w:val="k"/>
          <w:vanish/>
        </w:rPr>
        <w:t>as</w:t>
      </w:r>
      <w:r>
        <w:rPr>
          <w:rStyle w:val="HTML"/>
          <w:vanish/>
        </w:rPr>
        <w:t xml:space="preserve"> </w:t>
      </w:r>
      <w:r>
        <w:rPr>
          <w:rStyle w:val="n"/>
          <w:vanish/>
        </w:rPr>
        <w:t>Trade</w:t>
      </w:r>
    </w:p>
    <w:p w:rsidR="00000000" w:rsidRDefault="00000000">
      <w:pPr>
        <w:pStyle w:val="HTML0"/>
        <w:divId w:val="454183150"/>
        <w:rPr>
          <w:rStyle w:val="HTML"/>
          <w:vanish/>
        </w:rPr>
      </w:pPr>
    </w:p>
    <w:p w:rsidR="00000000" w:rsidRDefault="00000000">
      <w:pPr>
        <w:pStyle w:val="HTML0"/>
        <w:divId w:val="454183150"/>
        <w:rPr>
          <w:rStyle w:val="c1"/>
          <w:vanish/>
        </w:rPr>
      </w:pPr>
      <w:r>
        <w:rPr>
          <w:rStyle w:val="c1"/>
          <w:vanish/>
        </w:rPr>
        <w:t># API initialization</w:t>
      </w:r>
    </w:p>
    <w:p w:rsidR="00000000" w:rsidRDefault="00000000">
      <w:pPr>
        <w:pStyle w:val="HTML0"/>
        <w:divId w:val="454183150"/>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454183150"/>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454183150"/>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454183150"/>
        <w:rPr>
          <w:rStyle w:val="HTML"/>
          <w:vanish/>
        </w:rPr>
      </w:pPr>
    </w:p>
    <w:p w:rsidR="00000000" w:rsidRDefault="00000000">
      <w:pPr>
        <w:pStyle w:val="HTML0"/>
        <w:divId w:val="454183150"/>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 0, Demo trading: 1</w:t>
      </w:r>
    </w:p>
    <w:p w:rsidR="00000000" w:rsidRDefault="00000000">
      <w:pPr>
        <w:pStyle w:val="HTML0"/>
        <w:divId w:val="454183150"/>
        <w:rPr>
          <w:rStyle w:val="HTML"/>
          <w:vanish/>
        </w:rPr>
      </w:pPr>
    </w:p>
    <w:p w:rsidR="00000000" w:rsidRDefault="00000000">
      <w:pPr>
        <w:pStyle w:val="HTML0"/>
        <w:divId w:val="454183150"/>
        <w:rPr>
          <w:rStyle w:val="HTML"/>
          <w:vanish/>
        </w:rPr>
      </w:pPr>
      <w:r>
        <w:rPr>
          <w:rStyle w:val="n"/>
          <w:vanish/>
        </w:rPr>
        <w:t>tradeAPI</w:t>
      </w:r>
      <w:r>
        <w:rPr>
          <w:rStyle w:val="HTML"/>
          <w:vanish/>
        </w:rPr>
        <w:t xml:space="preserve"> </w:t>
      </w:r>
      <w:r>
        <w:rPr>
          <w:rStyle w:val="o"/>
          <w:vanish/>
        </w:rPr>
        <w:t>=</w:t>
      </w:r>
      <w:r>
        <w:rPr>
          <w:rStyle w:val="HTML"/>
          <w:vanish/>
        </w:rPr>
        <w:t xml:space="preserve"> </w:t>
      </w:r>
      <w:r>
        <w:rPr>
          <w:rStyle w:val="n"/>
          <w:vanish/>
        </w:rPr>
        <w:t>Trade</w:t>
      </w:r>
      <w:r>
        <w:rPr>
          <w:rStyle w:val="p"/>
          <w:vanish/>
        </w:rPr>
        <w:t>.</w:t>
      </w:r>
      <w:r>
        <w:rPr>
          <w:rStyle w:val="n"/>
          <w:vanish/>
        </w:rPr>
        <w:t>TradeAPI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454183150"/>
        <w:rPr>
          <w:rStyle w:val="HTML"/>
          <w:vanish/>
        </w:rPr>
      </w:pPr>
    </w:p>
    <w:p w:rsidR="00000000" w:rsidRDefault="00000000">
      <w:pPr>
        <w:pStyle w:val="HTML0"/>
        <w:divId w:val="454183150"/>
        <w:rPr>
          <w:rStyle w:val="c1"/>
          <w:vanish/>
        </w:rPr>
      </w:pPr>
      <w:r>
        <w:rPr>
          <w:rStyle w:val="c1"/>
          <w:vanish/>
        </w:rPr>
        <w:t># Get completed SPOT orders which are placed in the last 7 days</w:t>
      </w:r>
    </w:p>
    <w:p w:rsidR="00000000" w:rsidRDefault="00000000">
      <w:pPr>
        <w:pStyle w:val="HTML0"/>
        <w:divId w:val="454183150"/>
        <w:rPr>
          <w:rStyle w:val="c1"/>
          <w:vanish/>
        </w:rPr>
      </w:pPr>
      <w:r>
        <w:rPr>
          <w:rStyle w:val="c1"/>
          <w:vanish/>
        </w:rPr>
        <w:t># The incomplete orders that have been canceled are only reserved for 2 hours</w:t>
      </w:r>
    </w:p>
    <w:p w:rsidR="00000000" w:rsidRDefault="00000000">
      <w:pPr>
        <w:pStyle w:val="HTML0"/>
        <w:divId w:val="454183150"/>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tradeAPI</w:t>
      </w:r>
      <w:r>
        <w:rPr>
          <w:rStyle w:val="p"/>
          <w:vanish/>
        </w:rPr>
        <w:t>.</w:t>
      </w:r>
      <w:r>
        <w:rPr>
          <w:rStyle w:val="n"/>
          <w:vanish/>
        </w:rPr>
        <w:t>get_orders_history</w:t>
      </w:r>
      <w:r>
        <w:rPr>
          <w:rStyle w:val="p"/>
          <w:vanish/>
        </w:rPr>
        <w:t>(</w:t>
      </w:r>
    </w:p>
    <w:p w:rsidR="00000000" w:rsidRDefault="00000000">
      <w:pPr>
        <w:pStyle w:val="HTML0"/>
        <w:divId w:val="454183150"/>
        <w:rPr>
          <w:rStyle w:val="HTML"/>
          <w:vanish/>
        </w:rPr>
      </w:pPr>
      <w:r>
        <w:rPr>
          <w:rStyle w:val="HTML"/>
          <w:vanish/>
        </w:rPr>
        <w:t xml:space="preserve">    </w:t>
      </w:r>
      <w:r>
        <w:rPr>
          <w:rStyle w:val="n"/>
          <w:vanish/>
        </w:rPr>
        <w:t>instType</w:t>
      </w:r>
      <w:r>
        <w:rPr>
          <w:rStyle w:val="o"/>
          <w:vanish/>
        </w:rPr>
        <w:t>=</w:t>
      </w:r>
      <w:r>
        <w:rPr>
          <w:rStyle w:val="s"/>
          <w:vanish/>
        </w:rPr>
        <w:t>"SPOT"</w:t>
      </w:r>
      <w:r>
        <w:rPr>
          <w:rStyle w:val="p"/>
          <w:vanish/>
        </w:rPr>
        <w:t>,</w:t>
      </w:r>
    </w:p>
    <w:p w:rsidR="00000000" w:rsidRDefault="00000000">
      <w:pPr>
        <w:pStyle w:val="HTML0"/>
        <w:divId w:val="454183150"/>
        <w:rPr>
          <w:rStyle w:val="HTML"/>
          <w:vanish/>
        </w:rPr>
      </w:pPr>
      <w:r>
        <w:rPr>
          <w:rStyle w:val="HTML"/>
          <w:vanish/>
        </w:rPr>
        <w:t xml:space="preserve">    </w:t>
      </w:r>
      <w:r>
        <w:rPr>
          <w:rStyle w:val="n"/>
          <w:vanish/>
        </w:rPr>
        <w:t>ordType</w:t>
      </w:r>
      <w:r>
        <w:rPr>
          <w:rStyle w:val="o"/>
          <w:vanish/>
        </w:rPr>
        <w:t>=</w:t>
      </w:r>
      <w:r>
        <w:rPr>
          <w:rStyle w:val="s"/>
          <w:vanish/>
        </w:rPr>
        <w:t>"post_only,fok,ioc"</w:t>
      </w:r>
    </w:p>
    <w:p w:rsidR="00000000" w:rsidRDefault="00000000">
      <w:pPr>
        <w:pStyle w:val="HTML0"/>
        <w:divId w:val="454183150"/>
        <w:rPr>
          <w:rStyle w:val="HTML"/>
          <w:vanish/>
        </w:rPr>
      </w:pPr>
      <w:r>
        <w:rPr>
          <w:rStyle w:val="p"/>
          <w:vanish/>
        </w:rPr>
        <w:t>)</w:t>
      </w:r>
    </w:p>
    <w:p w:rsidR="00000000" w:rsidRDefault="00000000">
      <w:pPr>
        <w:pStyle w:val="HTML0"/>
        <w:divId w:val="454183150"/>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058"/>
        <w:gridCol w:w="5193"/>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type</w:t>
            </w:r>
            <w:r>
              <w:br/>
            </w:r>
            <w:r>
              <w:rPr>
                <w:rStyle w:val="HTML"/>
              </w:rPr>
              <w:t>SPOT</w:t>
            </w:r>
            <w:r>
              <w:br/>
            </w:r>
            <w:r>
              <w:rPr>
                <w:rStyle w:val="HTML"/>
              </w:rPr>
              <w:t>MARGIN</w:t>
            </w:r>
            <w:r>
              <w:br/>
            </w:r>
            <w:r>
              <w:rPr>
                <w:rStyle w:val="HTML"/>
              </w:rPr>
              <w:t>SWAP</w:t>
            </w:r>
            <w:r>
              <w:br/>
            </w:r>
            <w:r>
              <w:rPr>
                <w:rStyle w:val="HTML"/>
              </w:rPr>
              <w:t>FUTURES</w:t>
            </w:r>
            <w:r>
              <w:br/>
            </w:r>
            <w:r>
              <w:rPr>
                <w:rStyle w:val="HTML"/>
              </w:rPr>
              <w:t>OPTION</w:t>
            </w:r>
          </w:p>
        </w:tc>
      </w:tr>
      <w:tr w:rsidR="00000000">
        <w:trPr>
          <w:divId w:val="175387555"/>
          <w:tblCellSpacing w:w="15" w:type="dxa"/>
        </w:trPr>
        <w:tc>
          <w:tcPr>
            <w:tcW w:w="0" w:type="auto"/>
            <w:vAlign w:val="center"/>
            <w:hideMark/>
          </w:tcPr>
          <w:p w:rsidR="00000000" w:rsidRDefault="00000000">
            <w:r>
              <w:t>uly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Underlying</w:t>
            </w:r>
            <w:r>
              <w:br/>
              <w:t xml:space="preserve">Applicable to </w:t>
            </w:r>
            <w:r>
              <w:rPr>
                <w:rStyle w:val="HTML"/>
              </w:rPr>
              <w:t>FUTURES</w:t>
            </w:r>
            <w:r>
              <w:t>/</w:t>
            </w:r>
            <w:r>
              <w:rPr>
                <w:rStyle w:val="HTML"/>
              </w:rPr>
              <w:t>SWAP</w:t>
            </w:r>
            <w:r>
              <w:t>/</w:t>
            </w:r>
            <w:r>
              <w:rPr>
                <w:rStyle w:val="HTML"/>
              </w:rPr>
              <w:t>OPTION</w:t>
            </w:r>
          </w:p>
        </w:tc>
      </w:tr>
      <w:tr w:rsidR="00000000">
        <w:trPr>
          <w:divId w:val="175387555"/>
          <w:tblCellSpacing w:w="15" w:type="dxa"/>
        </w:trPr>
        <w:tc>
          <w:tcPr>
            <w:tcW w:w="0" w:type="auto"/>
            <w:vAlign w:val="center"/>
            <w:hideMark/>
          </w:tcPr>
          <w:p w:rsidR="00000000" w:rsidRDefault="00000000">
            <w:r>
              <w:t>instFamily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family</w:t>
            </w:r>
            <w:r>
              <w:br/>
              <w:t xml:space="preserve">Applicable to </w:t>
            </w:r>
            <w:r>
              <w:rPr>
                <w:rStyle w:val="HTML"/>
              </w:rPr>
              <w:t>FUTURES</w:t>
            </w:r>
            <w:r>
              <w:t>/</w:t>
            </w:r>
            <w:r>
              <w:rPr>
                <w:rStyle w:val="HTML"/>
              </w:rPr>
              <w:t>SWAP</w:t>
            </w:r>
            <w:r>
              <w:t>/</w:t>
            </w:r>
            <w:r>
              <w:rPr>
                <w:rStyle w:val="HTML"/>
              </w:rPr>
              <w:t>OPTION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Instrument ID, e.g. </w:t>
            </w:r>
            <w:r>
              <w:rPr>
                <w:rStyle w:val="HTML"/>
              </w:rPr>
              <w:t>BTC-USDT</w:t>
            </w:r>
          </w:p>
        </w:tc>
      </w:tr>
      <w:tr w:rsidR="00000000">
        <w:trPr>
          <w:divId w:val="175387555"/>
          <w:tblCellSpacing w:w="15" w:type="dxa"/>
        </w:trPr>
        <w:tc>
          <w:tcPr>
            <w:tcW w:w="0" w:type="auto"/>
            <w:vAlign w:val="center"/>
            <w:hideMark/>
          </w:tcPr>
          <w:p w:rsidR="00000000" w:rsidRDefault="00000000">
            <w:r>
              <w:t>ordType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Order type</w:t>
            </w:r>
            <w:r>
              <w:br/>
            </w:r>
            <w:r>
              <w:rPr>
                <w:rStyle w:val="HTML"/>
              </w:rPr>
              <w:t>market</w:t>
            </w:r>
            <w:r>
              <w:t xml:space="preserve">: market order </w:t>
            </w:r>
            <w:r>
              <w:br/>
            </w:r>
            <w:r>
              <w:rPr>
                <w:rStyle w:val="HTML"/>
              </w:rPr>
              <w:t>limit</w:t>
            </w:r>
            <w:r>
              <w:t xml:space="preserve">: limit order </w:t>
            </w:r>
            <w:r>
              <w:br/>
            </w:r>
            <w:r>
              <w:rPr>
                <w:rStyle w:val="HTML"/>
              </w:rPr>
              <w:t>post_only</w:t>
            </w:r>
            <w:r>
              <w:t xml:space="preserve">: Post-only order </w:t>
            </w:r>
            <w:r>
              <w:br/>
            </w:r>
            <w:r>
              <w:rPr>
                <w:rStyle w:val="HTML"/>
              </w:rPr>
              <w:t>fok</w:t>
            </w:r>
            <w:r>
              <w:t xml:space="preserve">: Fill-or-kill order </w:t>
            </w:r>
            <w:r>
              <w:br/>
            </w:r>
            <w:r>
              <w:rPr>
                <w:rStyle w:val="HTML"/>
              </w:rPr>
              <w:t>ioc</w:t>
            </w:r>
            <w:r>
              <w:t xml:space="preserve">: Immediate-or-cancel order </w:t>
            </w:r>
            <w:r>
              <w:br/>
            </w:r>
            <w:r>
              <w:rPr>
                <w:rStyle w:val="HTML"/>
              </w:rPr>
              <w:t>optimal_limit_ioc</w:t>
            </w:r>
            <w:r>
              <w:t>: Market order with immediate-or-cancel order</w:t>
            </w:r>
            <w:r>
              <w:br/>
            </w:r>
            <w:r>
              <w:rPr>
                <w:rStyle w:val="HTML"/>
              </w:rPr>
              <w:t>mmp</w:t>
            </w:r>
            <w:r>
              <w:t>: Market Maker Protection (only applicable to Option in Portfolio Margin mode)</w:t>
            </w:r>
            <w:r>
              <w:br/>
            </w:r>
            <w:r>
              <w:rPr>
                <w:rStyle w:val="HTML"/>
              </w:rPr>
              <w:t>mmp_and_post_only</w:t>
            </w:r>
            <w:r>
              <w:t xml:space="preserve">: Market Maker Protection and Post-only order(only applicable to Option in Portfolio Margin mode) </w:t>
            </w:r>
            <w:r>
              <w:br/>
            </w:r>
            <w:r>
              <w:rPr>
                <w:rStyle w:val="HTML"/>
              </w:rPr>
              <w:t>op_fok</w:t>
            </w:r>
            <w:r>
              <w:t>: Simple options (fok)</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State</w:t>
            </w:r>
            <w:r>
              <w:br/>
            </w:r>
            <w:r>
              <w:rPr>
                <w:rStyle w:val="HTML"/>
              </w:rPr>
              <w:t>canceled</w:t>
            </w:r>
            <w:r>
              <w:br/>
            </w:r>
            <w:r>
              <w:rPr>
                <w:rStyle w:val="HTML"/>
              </w:rPr>
              <w:t>filled</w:t>
            </w:r>
            <w:r>
              <w:br/>
            </w:r>
            <w:r>
              <w:rPr>
                <w:rStyle w:val="HTML"/>
              </w:rPr>
              <w:t>mmp_canceled</w:t>
            </w:r>
            <w:r>
              <w:t>: Order canceled automatically due to Market Maker Protection</w:t>
            </w:r>
          </w:p>
        </w:tc>
      </w:tr>
      <w:tr w:rsidR="00000000">
        <w:trPr>
          <w:divId w:val="175387555"/>
          <w:tblCellSpacing w:w="15" w:type="dxa"/>
        </w:trPr>
        <w:tc>
          <w:tcPr>
            <w:tcW w:w="0" w:type="auto"/>
            <w:vAlign w:val="center"/>
            <w:hideMark/>
          </w:tcPr>
          <w:p w:rsidR="00000000" w:rsidRDefault="00000000">
            <w:r>
              <w:t>category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Category </w:t>
            </w:r>
            <w:r>
              <w:br/>
            </w:r>
            <w:r>
              <w:rPr>
                <w:rStyle w:val="HTML"/>
              </w:rPr>
              <w:t>twap</w:t>
            </w:r>
            <w:r>
              <w:t xml:space="preserve"> </w:t>
            </w:r>
            <w:r>
              <w:br/>
            </w:r>
            <w:r>
              <w:rPr>
                <w:rStyle w:val="HTML"/>
              </w:rPr>
              <w:t>adl</w:t>
            </w:r>
            <w:r>
              <w:br/>
            </w:r>
            <w:r>
              <w:rPr>
                <w:rStyle w:val="HTML"/>
              </w:rPr>
              <w:t>full_liquidation</w:t>
            </w:r>
            <w:r>
              <w:br/>
            </w:r>
            <w:r>
              <w:rPr>
                <w:rStyle w:val="HTML"/>
              </w:rPr>
              <w:t>partial_liquidation</w:t>
            </w:r>
            <w:r>
              <w:t xml:space="preserve"> </w:t>
            </w:r>
            <w:r>
              <w:br/>
            </w:r>
            <w:r>
              <w:rPr>
                <w:rStyle w:val="HTML"/>
              </w:rPr>
              <w:t>delivery</w:t>
            </w:r>
            <w:r>
              <w:t xml:space="preserve"> </w:t>
            </w:r>
            <w:r>
              <w:br/>
            </w:r>
            <w:r>
              <w:rPr>
                <w:rStyle w:val="HTML"/>
              </w:rPr>
              <w:t>ddh</w:t>
            </w:r>
            <w:r>
              <w:t>: Delta dynamic hedge</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earlier than the requested </w:t>
            </w:r>
            <w:r>
              <w:rPr>
                <w:rStyle w:val="HTML"/>
              </w:rPr>
              <w:t>ordId</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newer than the requested </w:t>
            </w:r>
            <w:r>
              <w:rPr>
                <w:rStyle w:val="HTML"/>
              </w:rPr>
              <w:t>ordId</w:t>
            </w:r>
          </w:p>
        </w:tc>
      </w:tr>
      <w:tr w:rsidR="00000000">
        <w:trPr>
          <w:divId w:val="175387555"/>
          <w:tblCellSpacing w:w="15" w:type="dxa"/>
        </w:trPr>
        <w:tc>
          <w:tcPr>
            <w:tcW w:w="0" w:type="auto"/>
            <w:vAlign w:val="center"/>
            <w:hideMark/>
          </w:tcPr>
          <w:p w:rsidR="00000000" w:rsidRDefault="00000000">
            <w:r>
              <w:t>begin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Filter with a begin timestamp </w:t>
            </w:r>
            <w:r>
              <w:rPr>
                <w:rStyle w:val="HTML"/>
              </w:rPr>
              <w:t>cTime</w:t>
            </w:r>
            <w:r>
              <w:t>. Unix timestamp format in milliseconds, e.g. 1597026383085</w:t>
            </w:r>
          </w:p>
        </w:tc>
      </w:tr>
      <w:tr w:rsidR="00000000">
        <w:trPr>
          <w:divId w:val="175387555"/>
          <w:tblCellSpacing w:w="15" w:type="dxa"/>
        </w:trPr>
        <w:tc>
          <w:tcPr>
            <w:tcW w:w="0" w:type="auto"/>
            <w:vAlign w:val="center"/>
            <w:hideMark/>
          </w:tcPr>
          <w:p w:rsidR="00000000" w:rsidRDefault="00000000">
            <w:r>
              <w:t>end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Filter with an end timestamp </w:t>
            </w:r>
            <w:r>
              <w:rPr>
                <w:rStyle w:val="HTML"/>
              </w:rPr>
              <w:t>cTime</w:t>
            </w:r>
            <w:r>
              <w:t>. Unix timestamp format in milliseconds, e.g. 1597026383085</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Number of results per request. The maximum is </w:t>
            </w:r>
            <w:r>
              <w:rPr>
                <w:rStyle w:val="HTML"/>
              </w:rPr>
              <w:t>100</w:t>
            </w:r>
            <w:r>
              <w:t xml:space="preserve">; The default is </w:t>
            </w:r>
            <w:r>
              <w:rPr>
                <w:rStyle w:val="HTML"/>
              </w:rPr>
              <w:t>100</w:t>
            </w:r>
          </w:p>
        </w:tc>
      </w:tr>
    </w:tbl>
    <w:p w:rsidR="00000000" w:rsidRDefault="00000000">
      <w:pPr>
        <w:pStyle w:val="a5"/>
        <w:divId w:val="1715041024"/>
      </w:pPr>
      <w:r>
        <w:t>Response Example</w:t>
      </w:r>
    </w:p>
    <w:p w:rsidR="00000000" w:rsidRDefault="00000000">
      <w:pPr>
        <w:pStyle w:val="HTML0"/>
        <w:divId w:val="1874225474"/>
        <w:rPr>
          <w:rStyle w:val="w"/>
        </w:rPr>
      </w:pPr>
      <w:r>
        <w:rPr>
          <w:rStyle w:val="p"/>
        </w:rPr>
        <w:t>{</w:t>
      </w:r>
    </w:p>
    <w:p w:rsidR="00000000" w:rsidRDefault="00000000">
      <w:pPr>
        <w:pStyle w:val="HTML0"/>
        <w:divId w:val="1874225474"/>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874225474"/>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874225474"/>
        <w:rPr>
          <w:rStyle w:val="w"/>
        </w:rPr>
      </w:pPr>
      <w:r>
        <w:rPr>
          <w:rStyle w:val="w"/>
        </w:rPr>
        <w:t xml:space="preserve">        </w:t>
      </w:r>
      <w:r>
        <w:rPr>
          <w:rStyle w:val="p"/>
        </w:rPr>
        <w:t>{</w:t>
      </w:r>
    </w:p>
    <w:p w:rsidR="00000000" w:rsidRDefault="00000000">
      <w:pPr>
        <w:pStyle w:val="HTML0"/>
        <w:divId w:val="1874225474"/>
        <w:rPr>
          <w:rStyle w:val="w"/>
        </w:rPr>
      </w:pPr>
      <w:r>
        <w:rPr>
          <w:rStyle w:val="w"/>
        </w:rPr>
        <w:t xml:space="preserve">            </w:t>
      </w:r>
      <w:r>
        <w:rPr>
          <w:rStyle w:val="nl"/>
        </w:rPr>
        <w:t>"accFillSz"</w:t>
      </w:r>
      <w:r>
        <w:rPr>
          <w:rStyle w:val="p"/>
        </w:rPr>
        <w:t>:</w:t>
      </w:r>
      <w:r>
        <w:rPr>
          <w:rStyle w:val="w"/>
        </w:rPr>
        <w:t xml:space="preserve"> </w:t>
      </w:r>
      <w:r>
        <w:rPr>
          <w:rStyle w:val="s2"/>
        </w:rPr>
        <w:t>"0.00192834"</w:t>
      </w:r>
      <w:r>
        <w:rPr>
          <w:rStyle w:val="p"/>
        </w:rPr>
        <w:t>,</w:t>
      </w:r>
    </w:p>
    <w:p w:rsidR="00000000" w:rsidRDefault="00000000">
      <w:pPr>
        <w:pStyle w:val="HTML0"/>
        <w:divId w:val="1874225474"/>
        <w:rPr>
          <w:rStyle w:val="w"/>
        </w:rPr>
      </w:pPr>
      <w:r>
        <w:rPr>
          <w:rStyle w:val="w"/>
        </w:rPr>
        <w:t xml:space="preserve">            </w:t>
      </w:r>
      <w:r>
        <w:rPr>
          <w:rStyle w:val="nl"/>
        </w:rPr>
        <w:t>"algoClOrdId"</w:t>
      </w:r>
      <w:r>
        <w:rPr>
          <w:rStyle w:val="p"/>
        </w:rPr>
        <w:t>:</w:t>
      </w:r>
      <w:r>
        <w:rPr>
          <w:rStyle w:val="w"/>
        </w:rPr>
        <w:t xml:space="preserve"> </w:t>
      </w:r>
      <w:r>
        <w:rPr>
          <w:rStyle w:val="s2"/>
        </w:rPr>
        <w:t>""</w:t>
      </w:r>
      <w:r>
        <w:rPr>
          <w:rStyle w:val="p"/>
        </w:rPr>
        <w:t>,</w:t>
      </w:r>
    </w:p>
    <w:p w:rsidR="00000000" w:rsidRDefault="00000000">
      <w:pPr>
        <w:pStyle w:val="HTML0"/>
        <w:divId w:val="1874225474"/>
        <w:rPr>
          <w:rStyle w:val="w"/>
        </w:rPr>
      </w:pPr>
      <w:r>
        <w:rPr>
          <w:rStyle w:val="w"/>
        </w:rPr>
        <w:t xml:space="preserve">            </w:t>
      </w:r>
      <w:r>
        <w:rPr>
          <w:rStyle w:val="nl"/>
        </w:rPr>
        <w:t>"algoId"</w:t>
      </w:r>
      <w:r>
        <w:rPr>
          <w:rStyle w:val="p"/>
        </w:rPr>
        <w:t>:</w:t>
      </w:r>
      <w:r>
        <w:rPr>
          <w:rStyle w:val="w"/>
        </w:rPr>
        <w:t xml:space="preserve"> </w:t>
      </w:r>
      <w:r>
        <w:rPr>
          <w:rStyle w:val="s2"/>
        </w:rPr>
        <w:t>""</w:t>
      </w:r>
      <w:r>
        <w:rPr>
          <w:rStyle w:val="p"/>
        </w:rPr>
        <w:t>,</w:t>
      </w:r>
    </w:p>
    <w:p w:rsidR="00000000" w:rsidRDefault="00000000">
      <w:pPr>
        <w:pStyle w:val="HTML0"/>
        <w:divId w:val="1874225474"/>
        <w:rPr>
          <w:rStyle w:val="w"/>
        </w:rPr>
      </w:pPr>
      <w:r>
        <w:rPr>
          <w:rStyle w:val="w"/>
        </w:rPr>
        <w:t xml:space="preserve">            </w:t>
      </w:r>
      <w:r>
        <w:rPr>
          <w:rStyle w:val="nl"/>
        </w:rPr>
        <w:t>"attachAlgoClOrdId"</w:t>
      </w:r>
      <w:r>
        <w:rPr>
          <w:rStyle w:val="p"/>
        </w:rPr>
        <w:t>:</w:t>
      </w:r>
      <w:r>
        <w:rPr>
          <w:rStyle w:val="w"/>
        </w:rPr>
        <w:t xml:space="preserve"> </w:t>
      </w:r>
      <w:r>
        <w:rPr>
          <w:rStyle w:val="s2"/>
        </w:rPr>
        <w:t>""</w:t>
      </w:r>
      <w:r>
        <w:rPr>
          <w:rStyle w:val="p"/>
        </w:rPr>
        <w:t>,</w:t>
      </w:r>
    </w:p>
    <w:p w:rsidR="00000000" w:rsidRDefault="00000000">
      <w:pPr>
        <w:pStyle w:val="HTML0"/>
        <w:divId w:val="1874225474"/>
        <w:rPr>
          <w:rStyle w:val="w"/>
        </w:rPr>
      </w:pPr>
      <w:r>
        <w:rPr>
          <w:rStyle w:val="w"/>
        </w:rPr>
        <w:t xml:space="preserve">            </w:t>
      </w:r>
      <w:r>
        <w:rPr>
          <w:rStyle w:val="nl"/>
        </w:rPr>
        <w:t>"attachAlgoOrds"</w:t>
      </w:r>
      <w:r>
        <w:rPr>
          <w:rStyle w:val="p"/>
        </w:rPr>
        <w:t>:</w:t>
      </w:r>
      <w:r>
        <w:rPr>
          <w:rStyle w:val="w"/>
        </w:rPr>
        <w:t xml:space="preserve"> </w:t>
      </w:r>
      <w:r>
        <w:rPr>
          <w:rStyle w:val="p"/>
        </w:rPr>
        <w:t>[],</w:t>
      </w:r>
    </w:p>
    <w:p w:rsidR="00000000" w:rsidRDefault="00000000">
      <w:pPr>
        <w:pStyle w:val="HTML0"/>
        <w:divId w:val="1874225474"/>
        <w:rPr>
          <w:rStyle w:val="w"/>
        </w:rPr>
      </w:pPr>
      <w:r>
        <w:rPr>
          <w:rStyle w:val="w"/>
        </w:rPr>
        <w:t xml:space="preserve">            </w:t>
      </w:r>
      <w:r>
        <w:rPr>
          <w:rStyle w:val="nl"/>
        </w:rPr>
        <w:t>"avgPx"</w:t>
      </w:r>
      <w:r>
        <w:rPr>
          <w:rStyle w:val="p"/>
        </w:rPr>
        <w:t>:</w:t>
      </w:r>
      <w:r>
        <w:rPr>
          <w:rStyle w:val="w"/>
        </w:rPr>
        <w:t xml:space="preserve"> </w:t>
      </w:r>
      <w:r>
        <w:rPr>
          <w:rStyle w:val="s2"/>
        </w:rPr>
        <w:t>"51858"</w:t>
      </w:r>
      <w:r>
        <w:rPr>
          <w:rStyle w:val="p"/>
        </w:rPr>
        <w:t>,</w:t>
      </w:r>
    </w:p>
    <w:p w:rsidR="00000000" w:rsidRDefault="00000000">
      <w:pPr>
        <w:pStyle w:val="HTML0"/>
        <w:divId w:val="1874225474"/>
        <w:rPr>
          <w:rStyle w:val="w"/>
        </w:rPr>
      </w:pPr>
      <w:r>
        <w:rPr>
          <w:rStyle w:val="w"/>
        </w:rPr>
        <w:t xml:space="preserve">            </w:t>
      </w:r>
      <w:r>
        <w:rPr>
          <w:rStyle w:val="nl"/>
        </w:rPr>
        <w:t>"cTime"</w:t>
      </w:r>
      <w:r>
        <w:rPr>
          <w:rStyle w:val="p"/>
        </w:rPr>
        <w:t>:</w:t>
      </w:r>
      <w:r>
        <w:rPr>
          <w:rStyle w:val="w"/>
        </w:rPr>
        <w:t xml:space="preserve"> </w:t>
      </w:r>
      <w:r>
        <w:rPr>
          <w:rStyle w:val="s2"/>
        </w:rPr>
        <w:t>"1708587373361"</w:t>
      </w:r>
      <w:r>
        <w:rPr>
          <w:rStyle w:val="p"/>
        </w:rPr>
        <w:t>,</w:t>
      </w:r>
    </w:p>
    <w:p w:rsidR="00000000" w:rsidRDefault="00000000">
      <w:pPr>
        <w:pStyle w:val="HTML0"/>
        <w:divId w:val="1874225474"/>
        <w:rPr>
          <w:rStyle w:val="w"/>
        </w:rPr>
      </w:pPr>
      <w:r>
        <w:rPr>
          <w:rStyle w:val="w"/>
        </w:rPr>
        <w:t xml:space="preserve">            </w:t>
      </w:r>
      <w:r>
        <w:rPr>
          <w:rStyle w:val="nl"/>
        </w:rPr>
        <w:t>"cancelSource"</w:t>
      </w:r>
      <w:r>
        <w:rPr>
          <w:rStyle w:val="p"/>
        </w:rPr>
        <w:t>:</w:t>
      </w:r>
      <w:r>
        <w:rPr>
          <w:rStyle w:val="w"/>
        </w:rPr>
        <w:t xml:space="preserve"> </w:t>
      </w:r>
      <w:r>
        <w:rPr>
          <w:rStyle w:val="s2"/>
        </w:rPr>
        <w:t>""</w:t>
      </w:r>
      <w:r>
        <w:rPr>
          <w:rStyle w:val="p"/>
        </w:rPr>
        <w:t>,</w:t>
      </w:r>
    </w:p>
    <w:p w:rsidR="00000000" w:rsidRDefault="00000000">
      <w:pPr>
        <w:pStyle w:val="HTML0"/>
        <w:divId w:val="1874225474"/>
        <w:rPr>
          <w:rStyle w:val="w"/>
        </w:rPr>
      </w:pPr>
      <w:r>
        <w:rPr>
          <w:rStyle w:val="w"/>
        </w:rPr>
        <w:t xml:space="preserve">            </w:t>
      </w:r>
      <w:r>
        <w:rPr>
          <w:rStyle w:val="nl"/>
        </w:rPr>
        <w:t>"cancelSourceReason"</w:t>
      </w:r>
      <w:r>
        <w:rPr>
          <w:rStyle w:val="p"/>
        </w:rPr>
        <w:t>:</w:t>
      </w:r>
      <w:r>
        <w:rPr>
          <w:rStyle w:val="w"/>
        </w:rPr>
        <w:t xml:space="preserve"> </w:t>
      </w:r>
      <w:r>
        <w:rPr>
          <w:rStyle w:val="s2"/>
        </w:rPr>
        <w:t>""</w:t>
      </w:r>
      <w:r>
        <w:rPr>
          <w:rStyle w:val="p"/>
        </w:rPr>
        <w:t>,</w:t>
      </w:r>
    </w:p>
    <w:p w:rsidR="00000000" w:rsidRDefault="00000000">
      <w:pPr>
        <w:pStyle w:val="HTML0"/>
        <w:divId w:val="1874225474"/>
        <w:rPr>
          <w:rStyle w:val="w"/>
        </w:rPr>
      </w:pPr>
      <w:r>
        <w:rPr>
          <w:rStyle w:val="w"/>
        </w:rPr>
        <w:t xml:space="preserve">            </w:t>
      </w:r>
      <w:r>
        <w:rPr>
          <w:rStyle w:val="nl"/>
        </w:rPr>
        <w:t>"category"</w:t>
      </w:r>
      <w:r>
        <w:rPr>
          <w:rStyle w:val="p"/>
        </w:rPr>
        <w:t>:</w:t>
      </w:r>
      <w:r>
        <w:rPr>
          <w:rStyle w:val="w"/>
        </w:rPr>
        <w:t xml:space="preserve"> </w:t>
      </w:r>
      <w:r>
        <w:rPr>
          <w:rStyle w:val="s2"/>
        </w:rPr>
        <w:t>"normal"</w:t>
      </w:r>
      <w:r>
        <w:rPr>
          <w:rStyle w:val="p"/>
        </w:rPr>
        <w:t>,</w:t>
      </w:r>
    </w:p>
    <w:p w:rsidR="00000000" w:rsidRDefault="00000000">
      <w:pPr>
        <w:pStyle w:val="HTML0"/>
        <w:divId w:val="1874225474"/>
        <w:rPr>
          <w:rStyle w:val="w"/>
        </w:rPr>
      </w:pPr>
      <w:r>
        <w:rPr>
          <w:rStyle w:val="w"/>
        </w:rPr>
        <w:t xml:space="preserve">            </w:t>
      </w:r>
      <w:r>
        <w:rPr>
          <w:rStyle w:val="nl"/>
        </w:rPr>
        <w:t>"ccy"</w:t>
      </w:r>
      <w:r>
        <w:rPr>
          <w:rStyle w:val="p"/>
        </w:rPr>
        <w:t>:</w:t>
      </w:r>
      <w:r>
        <w:rPr>
          <w:rStyle w:val="w"/>
        </w:rPr>
        <w:t xml:space="preserve"> </w:t>
      </w:r>
      <w:r>
        <w:rPr>
          <w:rStyle w:val="s2"/>
        </w:rPr>
        <w:t>""</w:t>
      </w:r>
      <w:r>
        <w:rPr>
          <w:rStyle w:val="p"/>
        </w:rPr>
        <w:t>,</w:t>
      </w:r>
    </w:p>
    <w:p w:rsidR="00000000" w:rsidRDefault="00000000">
      <w:pPr>
        <w:pStyle w:val="HTML0"/>
        <w:divId w:val="1874225474"/>
        <w:rPr>
          <w:rStyle w:val="w"/>
        </w:rPr>
      </w:pPr>
      <w:r>
        <w:rPr>
          <w:rStyle w:val="w"/>
        </w:rPr>
        <w:t xml:space="preserve">            </w:t>
      </w:r>
      <w:r>
        <w:rPr>
          <w:rStyle w:val="nl"/>
        </w:rPr>
        <w:t>"clOrdId"</w:t>
      </w:r>
      <w:r>
        <w:rPr>
          <w:rStyle w:val="p"/>
        </w:rPr>
        <w:t>:</w:t>
      </w:r>
      <w:r>
        <w:rPr>
          <w:rStyle w:val="w"/>
        </w:rPr>
        <w:t xml:space="preserve"> </w:t>
      </w:r>
      <w:r>
        <w:rPr>
          <w:rStyle w:val="s2"/>
        </w:rPr>
        <w:t>""</w:t>
      </w:r>
      <w:r>
        <w:rPr>
          <w:rStyle w:val="p"/>
        </w:rPr>
        <w:t>,</w:t>
      </w:r>
    </w:p>
    <w:p w:rsidR="00000000" w:rsidRDefault="00000000">
      <w:pPr>
        <w:pStyle w:val="HTML0"/>
        <w:divId w:val="1874225474"/>
        <w:rPr>
          <w:rStyle w:val="w"/>
        </w:rPr>
      </w:pPr>
      <w:r>
        <w:rPr>
          <w:rStyle w:val="w"/>
        </w:rPr>
        <w:t xml:space="preserve">            </w:t>
      </w:r>
      <w:r>
        <w:rPr>
          <w:rStyle w:val="nl"/>
        </w:rPr>
        <w:t>"fee"</w:t>
      </w:r>
      <w:r>
        <w:rPr>
          <w:rStyle w:val="p"/>
        </w:rPr>
        <w:t>:</w:t>
      </w:r>
      <w:r>
        <w:rPr>
          <w:rStyle w:val="w"/>
        </w:rPr>
        <w:t xml:space="preserve"> </w:t>
      </w:r>
      <w:r>
        <w:rPr>
          <w:rStyle w:val="s2"/>
        </w:rPr>
        <w:t>"-0.00000192834"</w:t>
      </w:r>
      <w:r>
        <w:rPr>
          <w:rStyle w:val="p"/>
        </w:rPr>
        <w:t>,</w:t>
      </w:r>
    </w:p>
    <w:p w:rsidR="00000000" w:rsidRDefault="00000000">
      <w:pPr>
        <w:pStyle w:val="HTML0"/>
        <w:divId w:val="1874225474"/>
        <w:rPr>
          <w:rStyle w:val="w"/>
        </w:rPr>
      </w:pPr>
      <w:r>
        <w:rPr>
          <w:rStyle w:val="w"/>
        </w:rPr>
        <w:t xml:space="preserve">            </w:t>
      </w:r>
      <w:r>
        <w:rPr>
          <w:rStyle w:val="nl"/>
        </w:rPr>
        <w:t>"feeCcy"</w:t>
      </w:r>
      <w:r>
        <w:rPr>
          <w:rStyle w:val="p"/>
        </w:rPr>
        <w:t>:</w:t>
      </w:r>
      <w:r>
        <w:rPr>
          <w:rStyle w:val="w"/>
        </w:rPr>
        <w:t xml:space="preserve"> </w:t>
      </w:r>
      <w:r>
        <w:rPr>
          <w:rStyle w:val="s2"/>
        </w:rPr>
        <w:t>"BTC"</w:t>
      </w:r>
      <w:r>
        <w:rPr>
          <w:rStyle w:val="p"/>
        </w:rPr>
        <w:t>,</w:t>
      </w:r>
    </w:p>
    <w:p w:rsidR="00000000" w:rsidRDefault="00000000">
      <w:pPr>
        <w:pStyle w:val="HTML0"/>
        <w:divId w:val="1874225474"/>
        <w:rPr>
          <w:rStyle w:val="w"/>
        </w:rPr>
      </w:pPr>
      <w:r>
        <w:rPr>
          <w:rStyle w:val="w"/>
        </w:rPr>
        <w:t xml:space="preserve">            </w:t>
      </w:r>
      <w:r>
        <w:rPr>
          <w:rStyle w:val="nl"/>
        </w:rPr>
        <w:t>"fillPx"</w:t>
      </w:r>
      <w:r>
        <w:rPr>
          <w:rStyle w:val="p"/>
        </w:rPr>
        <w:t>:</w:t>
      </w:r>
      <w:r>
        <w:rPr>
          <w:rStyle w:val="w"/>
        </w:rPr>
        <w:t xml:space="preserve"> </w:t>
      </w:r>
      <w:r>
        <w:rPr>
          <w:rStyle w:val="s2"/>
        </w:rPr>
        <w:t>"51858"</w:t>
      </w:r>
      <w:r>
        <w:rPr>
          <w:rStyle w:val="p"/>
        </w:rPr>
        <w:t>,</w:t>
      </w:r>
    </w:p>
    <w:p w:rsidR="00000000" w:rsidRDefault="00000000">
      <w:pPr>
        <w:pStyle w:val="HTML0"/>
        <w:divId w:val="1874225474"/>
        <w:rPr>
          <w:rStyle w:val="w"/>
        </w:rPr>
      </w:pPr>
      <w:r>
        <w:rPr>
          <w:rStyle w:val="w"/>
        </w:rPr>
        <w:t xml:space="preserve">            </w:t>
      </w:r>
      <w:r>
        <w:rPr>
          <w:rStyle w:val="nl"/>
        </w:rPr>
        <w:t>"fillSz"</w:t>
      </w:r>
      <w:r>
        <w:rPr>
          <w:rStyle w:val="p"/>
        </w:rPr>
        <w:t>:</w:t>
      </w:r>
      <w:r>
        <w:rPr>
          <w:rStyle w:val="w"/>
        </w:rPr>
        <w:t xml:space="preserve"> </w:t>
      </w:r>
      <w:r>
        <w:rPr>
          <w:rStyle w:val="s2"/>
        </w:rPr>
        <w:t>"0.00192834"</w:t>
      </w:r>
      <w:r>
        <w:rPr>
          <w:rStyle w:val="p"/>
        </w:rPr>
        <w:t>,</w:t>
      </w:r>
    </w:p>
    <w:p w:rsidR="00000000" w:rsidRDefault="00000000">
      <w:pPr>
        <w:pStyle w:val="HTML0"/>
        <w:divId w:val="1874225474"/>
        <w:rPr>
          <w:rStyle w:val="w"/>
        </w:rPr>
      </w:pPr>
      <w:r>
        <w:rPr>
          <w:rStyle w:val="w"/>
        </w:rPr>
        <w:t xml:space="preserve">            </w:t>
      </w:r>
      <w:r>
        <w:rPr>
          <w:rStyle w:val="nl"/>
        </w:rPr>
        <w:t>"fillTime"</w:t>
      </w:r>
      <w:r>
        <w:rPr>
          <w:rStyle w:val="p"/>
        </w:rPr>
        <w:t>:</w:t>
      </w:r>
      <w:r>
        <w:rPr>
          <w:rStyle w:val="w"/>
        </w:rPr>
        <w:t xml:space="preserve"> </w:t>
      </w:r>
      <w:r>
        <w:rPr>
          <w:rStyle w:val="s2"/>
        </w:rPr>
        <w:t>"1708587373361"</w:t>
      </w:r>
      <w:r>
        <w:rPr>
          <w:rStyle w:val="p"/>
        </w:rPr>
        <w:t>,</w:t>
      </w:r>
    </w:p>
    <w:p w:rsidR="00000000" w:rsidRDefault="00000000">
      <w:pPr>
        <w:pStyle w:val="HTML0"/>
        <w:divId w:val="1874225474"/>
        <w:rPr>
          <w:rStyle w:val="w"/>
        </w:rPr>
      </w:pPr>
      <w:r>
        <w:rPr>
          <w:rStyle w:val="w"/>
        </w:rPr>
        <w:t xml:space="preserve">            </w:t>
      </w:r>
      <w:r>
        <w:rPr>
          <w:rStyle w:val="nl"/>
        </w:rPr>
        <w:t>"instId"</w:t>
      </w:r>
      <w:r>
        <w:rPr>
          <w:rStyle w:val="p"/>
        </w:rPr>
        <w:t>:</w:t>
      </w:r>
      <w:r>
        <w:rPr>
          <w:rStyle w:val="w"/>
        </w:rPr>
        <w:t xml:space="preserve"> </w:t>
      </w:r>
      <w:r>
        <w:rPr>
          <w:rStyle w:val="s2"/>
        </w:rPr>
        <w:t>"BTC-USDT"</w:t>
      </w:r>
      <w:r>
        <w:rPr>
          <w:rStyle w:val="p"/>
        </w:rPr>
        <w:t>,</w:t>
      </w:r>
    </w:p>
    <w:p w:rsidR="00000000" w:rsidRDefault="00000000">
      <w:pPr>
        <w:pStyle w:val="HTML0"/>
        <w:divId w:val="1874225474"/>
        <w:rPr>
          <w:rStyle w:val="w"/>
        </w:rPr>
      </w:pPr>
      <w:r>
        <w:rPr>
          <w:rStyle w:val="w"/>
        </w:rPr>
        <w:t xml:space="preserve">            </w:t>
      </w:r>
      <w:r>
        <w:rPr>
          <w:rStyle w:val="nl"/>
        </w:rPr>
        <w:t>"instType"</w:t>
      </w:r>
      <w:r>
        <w:rPr>
          <w:rStyle w:val="p"/>
        </w:rPr>
        <w:t>:</w:t>
      </w:r>
      <w:r>
        <w:rPr>
          <w:rStyle w:val="w"/>
        </w:rPr>
        <w:t xml:space="preserve"> </w:t>
      </w:r>
      <w:r>
        <w:rPr>
          <w:rStyle w:val="s2"/>
        </w:rPr>
        <w:t>"SPOT"</w:t>
      </w:r>
      <w:r>
        <w:rPr>
          <w:rStyle w:val="p"/>
        </w:rPr>
        <w:t>,</w:t>
      </w:r>
    </w:p>
    <w:p w:rsidR="00000000" w:rsidRDefault="00000000">
      <w:pPr>
        <w:pStyle w:val="HTML0"/>
        <w:divId w:val="1874225474"/>
        <w:rPr>
          <w:rStyle w:val="w"/>
        </w:rPr>
      </w:pPr>
      <w:r>
        <w:rPr>
          <w:rStyle w:val="w"/>
        </w:rPr>
        <w:t xml:space="preserve">            </w:t>
      </w:r>
      <w:r>
        <w:rPr>
          <w:rStyle w:val="nl"/>
        </w:rPr>
        <w:t>"lever"</w:t>
      </w:r>
      <w:r>
        <w:rPr>
          <w:rStyle w:val="p"/>
        </w:rPr>
        <w:t>:</w:t>
      </w:r>
      <w:r>
        <w:rPr>
          <w:rStyle w:val="w"/>
        </w:rPr>
        <w:t xml:space="preserve"> </w:t>
      </w:r>
      <w:r>
        <w:rPr>
          <w:rStyle w:val="s2"/>
        </w:rPr>
        <w:t>""</w:t>
      </w:r>
      <w:r>
        <w:rPr>
          <w:rStyle w:val="p"/>
        </w:rPr>
        <w:t>,</w:t>
      </w:r>
    </w:p>
    <w:p w:rsidR="00000000" w:rsidRDefault="00000000">
      <w:pPr>
        <w:pStyle w:val="HTML0"/>
        <w:divId w:val="1874225474"/>
        <w:rPr>
          <w:rStyle w:val="w"/>
        </w:rPr>
      </w:pPr>
      <w:r>
        <w:rPr>
          <w:rStyle w:val="w"/>
        </w:rPr>
        <w:t xml:space="preserve">            </w:t>
      </w:r>
      <w:r>
        <w:rPr>
          <w:rStyle w:val="nl"/>
        </w:rPr>
        <w:t>"linkedAlgoOrd"</w:t>
      </w:r>
      <w:r>
        <w:rPr>
          <w:rStyle w:val="p"/>
        </w:rPr>
        <w:t>:</w:t>
      </w:r>
      <w:r>
        <w:rPr>
          <w:rStyle w:val="w"/>
        </w:rPr>
        <w:t xml:space="preserve"> </w:t>
      </w:r>
      <w:r>
        <w:rPr>
          <w:rStyle w:val="p"/>
        </w:rPr>
        <w:t>{</w:t>
      </w:r>
    </w:p>
    <w:p w:rsidR="00000000" w:rsidRDefault="00000000">
      <w:pPr>
        <w:pStyle w:val="HTML0"/>
        <w:divId w:val="1874225474"/>
        <w:rPr>
          <w:rStyle w:val="w"/>
        </w:rPr>
      </w:pPr>
      <w:r>
        <w:rPr>
          <w:rStyle w:val="w"/>
        </w:rPr>
        <w:t xml:space="preserve">                </w:t>
      </w:r>
      <w:r>
        <w:rPr>
          <w:rStyle w:val="nl"/>
        </w:rPr>
        <w:t>"algoId"</w:t>
      </w:r>
      <w:r>
        <w:rPr>
          <w:rStyle w:val="p"/>
        </w:rPr>
        <w:t>:</w:t>
      </w:r>
      <w:r>
        <w:rPr>
          <w:rStyle w:val="w"/>
        </w:rPr>
        <w:t xml:space="preserve"> </w:t>
      </w:r>
      <w:r>
        <w:rPr>
          <w:rStyle w:val="s2"/>
        </w:rPr>
        <w:t>""</w:t>
      </w:r>
    </w:p>
    <w:p w:rsidR="00000000" w:rsidRDefault="00000000">
      <w:pPr>
        <w:pStyle w:val="HTML0"/>
        <w:divId w:val="1874225474"/>
        <w:rPr>
          <w:rStyle w:val="w"/>
        </w:rPr>
      </w:pPr>
      <w:r>
        <w:rPr>
          <w:rStyle w:val="w"/>
        </w:rPr>
        <w:t xml:space="preserve">            </w:t>
      </w:r>
      <w:r>
        <w:rPr>
          <w:rStyle w:val="p"/>
        </w:rPr>
        <w:t>},</w:t>
      </w:r>
    </w:p>
    <w:p w:rsidR="00000000" w:rsidRDefault="00000000">
      <w:pPr>
        <w:pStyle w:val="HTML0"/>
        <w:divId w:val="1874225474"/>
        <w:rPr>
          <w:rStyle w:val="w"/>
        </w:rPr>
      </w:pPr>
      <w:r>
        <w:rPr>
          <w:rStyle w:val="w"/>
        </w:rPr>
        <w:t xml:space="preserve">            </w:t>
      </w:r>
      <w:r>
        <w:rPr>
          <w:rStyle w:val="nl"/>
        </w:rPr>
        <w:t>"ordId"</w:t>
      </w:r>
      <w:r>
        <w:rPr>
          <w:rStyle w:val="p"/>
        </w:rPr>
        <w:t>:</w:t>
      </w:r>
      <w:r>
        <w:rPr>
          <w:rStyle w:val="w"/>
        </w:rPr>
        <w:t xml:space="preserve"> </w:t>
      </w:r>
      <w:r>
        <w:rPr>
          <w:rStyle w:val="s2"/>
        </w:rPr>
        <w:t>"680800019749904384"</w:t>
      </w:r>
      <w:r>
        <w:rPr>
          <w:rStyle w:val="p"/>
        </w:rPr>
        <w:t>,</w:t>
      </w:r>
    </w:p>
    <w:p w:rsidR="00000000" w:rsidRDefault="00000000">
      <w:pPr>
        <w:pStyle w:val="HTML0"/>
        <w:divId w:val="1874225474"/>
        <w:rPr>
          <w:rStyle w:val="w"/>
        </w:rPr>
      </w:pPr>
      <w:r>
        <w:rPr>
          <w:rStyle w:val="w"/>
        </w:rPr>
        <w:t xml:space="preserve">            </w:t>
      </w:r>
      <w:r>
        <w:rPr>
          <w:rStyle w:val="nl"/>
        </w:rPr>
        <w:t>"ordType"</w:t>
      </w:r>
      <w:r>
        <w:rPr>
          <w:rStyle w:val="p"/>
        </w:rPr>
        <w:t>:</w:t>
      </w:r>
      <w:r>
        <w:rPr>
          <w:rStyle w:val="w"/>
        </w:rPr>
        <w:t xml:space="preserve"> </w:t>
      </w:r>
      <w:r>
        <w:rPr>
          <w:rStyle w:val="s2"/>
        </w:rPr>
        <w:t>"market"</w:t>
      </w:r>
      <w:r>
        <w:rPr>
          <w:rStyle w:val="p"/>
        </w:rPr>
        <w:t>,</w:t>
      </w:r>
    </w:p>
    <w:p w:rsidR="00000000" w:rsidRDefault="00000000">
      <w:pPr>
        <w:pStyle w:val="HTML0"/>
        <w:divId w:val="1874225474"/>
        <w:rPr>
          <w:rStyle w:val="w"/>
        </w:rPr>
      </w:pPr>
      <w:r>
        <w:rPr>
          <w:rStyle w:val="w"/>
        </w:rPr>
        <w:t xml:space="preserve">            </w:t>
      </w:r>
      <w:r>
        <w:rPr>
          <w:rStyle w:val="nl"/>
        </w:rPr>
        <w:t>"pnl"</w:t>
      </w:r>
      <w:r>
        <w:rPr>
          <w:rStyle w:val="p"/>
        </w:rPr>
        <w:t>:</w:t>
      </w:r>
      <w:r>
        <w:rPr>
          <w:rStyle w:val="w"/>
        </w:rPr>
        <w:t xml:space="preserve"> </w:t>
      </w:r>
      <w:r>
        <w:rPr>
          <w:rStyle w:val="s2"/>
        </w:rPr>
        <w:t>"0"</w:t>
      </w:r>
      <w:r>
        <w:rPr>
          <w:rStyle w:val="p"/>
        </w:rPr>
        <w:t>,</w:t>
      </w:r>
    </w:p>
    <w:p w:rsidR="00000000" w:rsidRDefault="00000000">
      <w:pPr>
        <w:pStyle w:val="HTML0"/>
        <w:divId w:val="1874225474"/>
        <w:rPr>
          <w:rStyle w:val="w"/>
        </w:rPr>
      </w:pPr>
      <w:r>
        <w:rPr>
          <w:rStyle w:val="w"/>
        </w:rPr>
        <w:t xml:space="preserve">            </w:t>
      </w:r>
      <w:r>
        <w:rPr>
          <w:rStyle w:val="nl"/>
        </w:rPr>
        <w:t>"posSide"</w:t>
      </w:r>
      <w:r>
        <w:rPr>
          <w:rStyle w:val="p"/>
        </w:rPr>
        <w:t>:</w:t>
      </w:r>
      <w:r>
        <w:rPr>
          <w:rStyle w:val="w"/>
        </w:rPr>
        <w:t xml:space="preserve"> </w:t>
      </w:r>
      <w:r>
        <w:rPr>
          <w:rStyle w:val="s2"/>
        </w:rPr>
        <w:t>""</w:t>
      </w:r>
      <w:r>
        <w:rPr>
          <w:rStyle w:val="p"/>
        </w:rPr>
        <w:t>,</w:t>
      </w:r>
    </w:p>
    <w:p w:rsidR="00000000" w:rsidRDefault="00000000">
      <w:pPr>
        <w:pStyle w:val="HTML0"/>
        <w:divId w:val="1874225474"/>
        <w:rPr>
          <w:rStyle w:val="w"/>
        </w:rPr>
      </w:pPr>
      <w:r>
        <w:rPr>
          <w:rStyle w:val="w"/>
        </w:rPr>
        <w:t xml:space="preserve">            </w:t>
      </w:r>
      <w:r>
        <w:rPr>
          <w:rStyle w:val="nl"/>
        </w:rPr>
        <w:t>"px"</w:t>
      </w:r>
      <w:r>
        <w:rPr>
          <w:rStyle w:val="p"/>
        </w:rPr>
        <w:t>:</w:t>
      </w:r>
      <w:r>
        <w:rPr>
          <w:rStyle w:val="w"/>
        </w:rPr>
        <w:t xml:space="preserve"> </w:t>
      </w:r>
      <w:r>
        <w:rPr>
          <w:rStyle w:val="s2"/>
        </w:rPr>
        <w:t>""</w:t>
      </w:r>
      <w:r>
        <w:rPr>
          <w:rStyle w:val="p"/>
        </w:rPr>
        <w:t>,</w:t>
      </w:r>
    </w:p>
    <w:p w:rsidR="00000000" w:rsidRDefault="00000000">
      <w:pPr>
        <w:pStyle w:val="HTML0"/>
        <w:divId w:val="1874225474"/>
        <w:rPr>
          <w:rStyle w:val="w"/>
        </w:rPr>
      </w:pPr>
      <w:r>
        <w:rPr>
          <w:rStyle w:val="w"/>
        </w:rPr>
        <w:t xml:space="preserve">            </w:t>
      </w:r>
      <w:r>
        <w:rPr>
          <w:rStyle w:val="nl"/>
        </w:rPr>
        <w:t>"pxType"</w:t>
      </w:r>
      <w:r>
        <w:rPr>
          <w:rStyle w:val="p"/>
        </w:rPr>
        <w:t>:</w:t>
      </w:r>
      <w:r>
        <w:rPr>
          <w:rStyle w:val="w"/>
        </w:rPr>
        <w:t xml:space="preserve"> </w:t>
      </w:r>
      <w:r>
        <w:rPr>
          <w:rStyle w:val="s2"/>
        </w:rPr>
        <w:t>""</w:t>
      </w:r>
      <w:r>
        <w:rPr>
          <w:rStyle w:val="p"/>
        </w:rPr>
        <w:t>,</w:t>
      </w:r>
    </w:p>
    <w:p w:rsidR="00000000" w:rsidRDefault="00000000">
      <w:pPr>
        <w:pStyle w:val="HTML0"/>
        <w:divId w:val="1874225474"/>
        <w:rPr>
          <w:rStyle w:val="w"/>
        </w:rPr>
      </w:pPr>
      <w:r>
        <w:rPr>
          <w:rStyle w:val="w"/>
        </w:rPr>
        <w:t xml:space="preserve">            </w:t>
      </w:r>
      <w:r>
        <w:rPr>
          <w:rStyle w:val="nl"/>
        </w:rPr>
        <w:t>"pxUsd"</w:t>
      </w:r>
      <w:r>
        <w:rPr>
          <w:rStyle w:val="p"/>
        </w:rPr>
        <w:t>:</w:t>
      </w:r>
      <w:r>
        <w:rPr>
          <w:rStyle w:val="w"/>
        </w:rPr>
        <w:t xml:space="preserve"> </w:t>
      </w:r>
      <w:r>
        <w:rPr>
          <w:rStyle w:val="s2"/>
        </w:rPr>
        <w:t>""</w:t>
      </w:r>
      <w:r>
        <w:rPr>
          <w:rStyle w:val="p"/>
        </w:rPr>
        <w:t>,</w:t>
      </w:r>
    </w:p>
    <w:p w:rsidR="00000000" w:rsidRDefault="00000000">
      <w:pPr>
        <w:pStyle w:val="HTML0"/>
        <w:divId w:val="1874225474"/>
        <w:rPr>
          <w:rStyle w:val="w"/>
        </w:rPr>
      </w:pPr>
      <w:r>
        <w:rPr>
          <w:rStyle w:val="w"/>
        </w:rPr>
        <w:t xml:space="preserve">            </w:t>
      </w:r>
      <w:r>
        <w:rPr>
          <w:rStyle w:val="nl"/>
        </w:rPr>
        <w:t>"pxVol"</w:t>
      </w:r>
      <w:r>
        <w:rPr>
          <w:rStyle w:val="p"/>
        </w:rPr>
        <w:t>:</w:t>
      </w:r>
      <w:r>
        <w:rPr>
          <w:rStyle w:val="w"/>
        </w:rPr>
        <w:t xml:space="preserve"> </w:t>
      </w:r>
      <w:r>
        <w:rPr>
          <w:rStyle w:val="s2"/>
        </w:rPr>
        <w:t>""</w:t>
      </w:r>
      <w:r>
        <w:rPr>
          <w:rStyle w:val="p"/>
        </w:rPr>
        <w:t>,</w:t>
      </w:r>
    </w:p>
    <w:p w:rsidR="00000000" w:rsidRDefault="00000000">
      <w:pPr>
        <w:pStyle w:val="HTML0"/>
        <w:divId w:val="1874225474"/>
        <w:rPr>
          <w:rStyle w:val="w"/>
        </w:rPr>
      </w:pPr>
      <w:r>
        <w:rPr>
          <w:rStyle w:val="w"/>
        </w:rPr>
        <w:t xml:space="preserve">            </w:t>
      </w:r>
      <w:r>
        <w:rPr>
          <w:rStyle w:val="nl"/>
        </w:rPr>
        <w:t>"quickMgnType"</w:t>
      </w:r>
      <w:r>
        <w:rPr>
          <w:rStyle w:val="p"/>
        </w:rPr>
        <w:t>:</w:t>
      </w:r>
      <w:r>
        <w:rPr>
          <w:rStyle w:val="w"/>
        </w:rPr>
        <w:t xml:space="preserve"> </w:t>
      </w:r>
      <w:r>
        <w:rPr>
          <w:rStyle w:val="s2"/>
        </w:rPr>
        <w:t>""</w:t>
      </w:r>
      <w:r>
        <w:rPr>
          <w:rStyle w:val="p"/>
        </w:rPr>
        <w:t>,</w:t>
      </w:r>
    </w:p>
    <w:p w:rsidR="00000000" w:rsidRDefault="00000000">
      <w:pPr>
        <w:pStyle w:val="HTML0"/>
        <w:divId w:val="1874225474"/>
        <w:rPr>
          <w:rStyle w:val="w"/>
        </w:rPr>
      </w:pPr>
      <w:r>
        <w:rPr>
          <w:rStyle w:val="w"/>
        </w:rPr>
        <w:t xml:space="preserve">            </w:t>
      </w:r>
      <w:r>
        <w:rPr>
          <w:rStyle w:val="nl"/>
        </w:rPr>
        <w:t>"rebate"</w:t>
      </w:r>
      <w:r>
        <w:rPr>
          <w:rStyle w:val="p"/>
        </w:rPr>
        <w:t>:</w:t>
      </w:r>
      <w:r>
        <w:rPr>
          <w:rStyle w:val="w"/>
        </w:rPr>
        <w:t xml:space="preserve"> </w:t>
      </w:r>
      <w:r>
        <w:rPr>
          <w:rStyle w:val="s2"/>
        </w:rPr>
        <w:t>"0"</w:t>
      </w:r>
      <w:r>
        <w:rPr>
          <w:rStyle w:val="p"/>
        </w:rPr>
        <w:t>,</w:t>
      </w:r>
    </w:p>
    <w:p w:rsidR="00000000" w:rsidRDefault="00000000">
      <w:pPr>
        <w:pStyle w:val="HTML0"/>
        <w:divId w:val="1874225474"/>
        <w:rPr>
          <w:rStyle w:val="w"/>
        </w:rPr>
      </w:pPr>
      <w:r>
        <w:rPr>
          <w:rStyle w:val="w"/>
        </w:rPr>
        <w:t xml:space="preserve">            </w:t>
      </w:r>
      <w:r>
        <w:rPr>
          <w:rStyle w:val="nl"/>
        </w:rPr>
        <w:t>"rebateCcy"</w:t>
      </w:r>
      <w:r>
        <w:rPr>
          <w:rStyle w:val="p"/>
        </w:rPr>
        <w:t>:</w:t>
      </w:r>
      <w:r>
        <w:rPr>
          <w:rStyle w:val="w"/>
        </w:rPr>
        <w:t xml:space="preserve"> </w:t>
      </w:r>
      <w:r>
        <w:rPr>
          <w:rStyle w:val="s2"/>
        </w:rPr>
        <w:t>"USDT"</w:t>
      </w:r>
      <w:r>
        <w:rPr>
          <w:rStyle w:val="p"/>
        </w:rPr>
        <w:t>,</w:t>
      </w:r>
    </w:p>
    <w:p w:rsidR="00000000" w:rsidRDefault="00000000">
      <w:pPr>
        <w:pStyle w:val="HTML0"/>
        <w:divId w:val="1874225474"/>
        <w:rPr>
          <w:rStyle w:val="w"/>
        </w:rPr>
      </w:pPr>
      <w:r>
        <w:rPr>
          <w:rStyle w:val="w"/>
        </w:rPr>
        <w:t xml:space="preserve">            </w:t>
      </w:r>
      <w:r>
        <w:rPr>
          <w:rStyle w:val="nl"/>
        </w:rPr>
        <w:t>"reduceOnly"</w:t>
      </w:r>
      <w:r>
        <w:rPr>
          <w:rStyle w:val="p"/>
        </w:rPr>
        <w:t>:</w:t>
      </w:r>
      <w:r>
        <w:rPr>
          <w:rStyle w:val="w"/>
        </w:rPr>
        <w:t xml:space="preserve"> </w:t>
      </w:r>
      <w:r>
        <w:rPr>
          <w:rStyle w:val="s2"/>
        </w:rPr>
        <w:t>"false"</w:t>
      </w:r>
      <w:r>
        <w:rPr>
          <w:rStyle w:val="p"/>
        </w:rPr>
        <w:t>,</w:t>
      </w:r>
    </w:p>
    <w:p w:rsidR="00000000" w:rsidRDefault="00000000">
      <w:pPr>
        <w:pStyle w:val="HTML0"/>
        <w:divId w:val="1874225474"/>
        <w:rPr>
          <w:rStyle w:val="w"/>
        </w:rPr>
      </w:pPr>
      <w:r>
        <w:rPr>
          <w:rStyle w:val="w"/>
        </w:rPr>
        <w:t xml:space="preserve">            </w:t>
      </w:r>
      <w:r>
        <w:rPr>
          <w:rStyle w:val="nl"/>
        </w:rPr>
        <w:t>"side"</w:t>
      </w:r>
      <w:r>
        <w:rPr>
          <w:rStyle w:val="p"/>
        </w:rPr>
        <w:t>:</w:t>
      </w:r>
      <w:r>
        <w:rPr>
          <w:rStyle w:val="w"/>
        </w:rPr>
        <w:t xml:space="preserve"> </w:t>
      </w:r>
      <w:r>
        <w:rPr>
          <w:rStyle w:val="s2"/>
        </w:rPr>
        <w:t>"buy"</w:t>
      </w:r>
      <w:r>
        <w:rPr>
          <w:rStyle w:val="p"/>
        </w:rPr>
        <w:t>,</w:t>
      </w:r>
    </w:p>
    <w:p w:rsidR="00000000" w:rsidRDefault="00000000">
      <w:pPr>
        <w:pStyle w:val="HTML0"/>
        <w:divId w:val="1874225474"/>
        <w:rPr>
          <w:rStyle w:val="w"/>
        </w:rPr>
      </w:pPr>
      <w:r>
        <w:rPr>
          <w:rStyle w:val="w"/>
        </w:rPr>
        <w:t xml:space="preserve">            </w:t>
      </w:r>
      <w:r>
        <w:rPr>
          <w:rStyle w:val="nl"/>
        </w:rPr>
        <w:t>"slOrdPx"</w:t>
      </w:r>
      <w:r>
        <w:rPr>
          <w:rStyle w:val="p"/>
        </w:rPr>
        <w:t>:</w:t>
      </w:r>
      <w:r>
        <w:rPr>
          <w:rStyle w:val="w"/>
        </w:rPr>
        <w:t xml:space="preserve"> </w:t>
      </w:r>
      <w:r>
        <w:rPr>
          <w:rStyle w:val="s2"/>
        </w:rPr>
        <w:t>""</w:t>
      </w:r>
      <w:r>
        <w:rPr>
          <w:rStyle w:val="p"/>
        </w:rPr>
        <w:t>,</w:t>
      </w:r>
    </w:p>
    <w:p w:rsidR="00000000" w:rsidRDefault="00000000">
      <w:pPr>
        <w:pStyle w:val="HTML0"/>
        <w:divId w:val="1874225474"/>
        <w:rPr>
          <w:rStyle w:val="w"/>
        </w:rPr>
      </w:pPr>
      <w:r>
        <w:rPr>
          <w:rStyle w:val="w"/>
        </w:rPr>
        <w:t xml:space="preserve">            </w:t>
      </w:r>
      <w:r>
        <w:rPr>
          <w:rStyle w:val="nl"/>
        </w:rPr>
        <w:t>"slTriggerPx"</w:t>
      </w:r>
      <w:r>
        <w:rPr>
          <w:rStyle w:val="p"/>
        </w:rPr>
        <w:t>:</w:t>
      </w:r>
      <w:r>
        <w:rPr>
          <w:rStyle w:val="w"/>
        </w:rPr>
        <w:t xml:space="preserve"> </w:t>
      </w:r>
      <w:r>
        <w:rPr>
          <w:rStyle w:val="s2"/>
        </w:rPr>
        <w:t>""</w:t>
      </w:r>
      <w:r>
        <w:rPr>
          <w:rStyle w:val="p"/>
        </w:rPr>
        <w:t>,</w:t>
      </w:r>
    </w:p>
    <w:p w:rsidR="00000000" w:rsidRDefault="00000000">
      <w:pPr>
        <w:pStyle w:val="HTML0"/>
        <w:divId w:val="1874225474"/>
        <w:rPr>
          <w:rStyle w:val="w"/>
        </w:rPr>
      </w:pPr>
      <w:r>
        <w:rPr>
          <w:rStyle w:val="w"/>
        </w:rPr>
        <w:t xml:space="preserve">            </w:t>
      </w:r>
      <w:r>
        <w:rPr>
          <w:rStyle w:val="nl"/>
        </w:rPr>
        <w:t>"slTriggerPxType"</w:t>
      </w:r>
      <w:r>
        <w:rPr>
          <w:rStyle w:val="p"/>
        </w:rPr>
        <w:t>:</w:t>
      </w:r>
      <w:r>
        <w:rPr>
          <w:rStyle w:val="w"/>
        </w:rPr>
        <w:t xml:space="preserve"> </w:t>
      </w:r>
      <w:r>
        <w:rPr>
          <w:rStyle w:val="s2"/>
        </w:rPr>
        <w:t>""</w:t>
      </w:r>
      <w:r>
        <w:rPr>
          <w:rStyle w:val="p"/>
        </w:rPr>
        <w:t>,</w:t>
      </w:r>
    </w:p>
    <w:p w:rsidR="00000000" w:rsidRDefault="00000000">
      <w:pPr>
        <w:pStyle w:val="HTML0"/>
        <w:divId w:val="1874225474"/>
        <w:rPr>
          <w:rStyle w:val="w"/>
        </w:rPr>
      </w:pPr>
      <w:r>
        <w:rPr>
          <w:rStyle w:val="w"/>
        </w:rPr>
        <w:t xml:space="preserve">            </w:t>
      </w:r>
      <w:r>
        <w:rPr>
          <w:rStyle w:val="nl"/>
        </w:rPr>
        <w:t>"source"</w:t>
      </w:r>
      <w:r>
        <w:rPr>
          <w:rStyle w:val="p"/>
        </w:rPr>
        <w:t>:</w:t>
      </w:r>
      <w:r>
        <w:rPr>
          <w:rStyle w:val="w"/>
        </w:rPr>
        <w:t xml:space="preserve"> </w:t>
      </w:r>
      <w:r>
        <w:rPr>
          <w:rStyle w:val="s2"/>
        </w:rPr>
        <w:t>""</w:t>
      </w:r>
      <w:r>
        <w:rPr>
          <w:rStyle w:val="p"/>
        </w:rPr>
        <w:t>,</w:t>
      </w:r>
    </w:p>
    <w:p w:rsidR="00000000" w:rsidRDefault="00000000">
      <w:pPr>
        <w:pStyle w:val="HTML0"/>
        <w:divId w:val="1874225474"/>
        <w:rPr>
          <w:rStyle w:val="w"/>
        </w:rPr>
      </w:pPr>
      <w:r>
        <w:rPr>
          <w:rStyle w:val="w"/>
        </w:rPr>
        <w:t xml:space="preserve">            </w:t>
      </w:r>
      <w:r>
        <w:rPr>
          <w:rStyle w:val="nl"/>
        </w:rPr>
        <w:t>"state"</w:t>
      </w:r>
      <w:r>
        <w:rPr>
          <w:rStyle w:val="p"/>
        </w:rPr>
        <w:t>:</w:t>
      </w:r>
      <w:r>
        <w:rPr>
          <w:rStyle w:val="w"/>
        </w:rPr>
        <w:t xml:space="preserve"> </w:t>
      </w:r>
      <w:r>
        <w:rPr>
          <w:rStyle w:val="s2"/>
        </w:rPr>
        <w:t>"filled"</w:t>
      </w:r>
      <w:r>
        <w:rPr>
          <w:rStyle w:val="p"/>
        </w:rPr>
        <w:t>,</w:t>
      </w:r>
    </w:p>
    <w:p w:rsidR="00000000" w:rsidRDefault="00000000">
      <w:pPr>
        <w:pStyle w:val="HTML0"/>
        <w:divId w:val="1874225474"/>
        <w:rPr>
          <w:rStyle w:val="w"/>
        </w:rPr>
      </w:pPr>
      <w:r>
        <w:rPr>
          <w:rStyle w:val="w"/>
        </w:rPr>
        <w:t xml:space="preserve">            </w:t>
      </w:r>
      <w:r>
        <w:rPr>
          <w:rStyle w:val="nl"/>
        </w:rPr>
        <w:t>"stpId"</w:t>
      </w:r>
      <w:r>
        <w:rPr>
          <w:rStyle w:val="p"/>
        </w:rPr>
        <w:t>:</w:t>
      </w:r>
      <w:r>
        <w:rPr>
          <w:rStyle w:val="w"/>
        </w:rPr>
        <w:t xml:space="preserve"> </w:t>
      </w:r>
      <w:r>
        <w:rPr>
          <w:rStyle w:val="s2"/>
        </w:rPr>
        <w:t>""</w:t>
      </w:r>
      <w:r>
        <w:rPr>
          <w:rStyle w:val="p"/>
        </w:rPr>
        <w:t>,</w:t>
      </w:r>
    </w:p>
    <w:p w:rsidR="00000000" w:rsidRDefault="00000000">
      <w:pPr>
        <w:pStyle w:val="HTML0"/>
        <w:divId w:val="1874225474"/>
        <w:rPr>
          <w:rStyle w:val="w"/>
        </w:rPr>
      </w:pPr>
      <w:r>
        <w:rPr>
          <w:rStyle w:val="w"/>
        </w:rPr>
        <w:t xml:space="preserve">            </w:t>
      </w:r>
      <w:r>
        <w:rPr>
          <w:rStyle w:val="nl"/>
        </w:rPr>
        <w:t>"stpMode"</w:t>
      </w:r>
      <w:r>
        <w:rPr>
          <w:rStyle w:val="p"/>
        </w:rPr>
        <w:t>:</w:t>
      </w:r>
      <w:r>
        <w:rPr>
          <w:rStyle w:val="w"/>
        </w:rPr>
        <w:t xml:space="preserve"> </w:t>
      </w:r>
      <w:r>
        <w:rPr>
          <w:rStyle w:val="s2"/>
        </w:rPr>
        <w:t>""</w:t>
      </w:r>
      <w:r>
        <w:rPr>
          <w:rStyle w:val="p"/>
        </w:rPr>
        <w:t>,</w:t>
      </w:r>
    </w:p>
    <w:p w:rsidR="00000000" w:rsidRDefault="00000000">
      <w:pPr>
        <w:pStyle w:val="HTML0"/>
        <w:divId w:val="1874225474"/>
        <w:rPr>
          <w:rStyle w:val="w"/>
        </w:rPr>
      </w:pPr>
      <w:r>
        <w:rPr>
          <w:rStyle w:val="w"/>
        </w:rPr>
        <w:t xml:space="preserve">            </w:t>
      </w:r>
      <w:r>
        <w:rPr>
          <w:rStyle w:val="nl"/>
        </w:rPr>
        <w:t>"sz"</w:t>
      </w:r>
      <w:r>
        <w:rPr>
          <w:rStyle w:val="p"/>
        </w:rPr>
        <w:t>:</w:t>
      </w:r>
      <w:r>
        <w:rPr>
          <w:rStyle w:val="w"/>
        </w:rPr>
        <w:t xml:space="preserve"> </w:t>
      </w:r>
      <w:r>
        <w:rPr>
          <w:rStyle w:val="s2"/>
        </w:rPr>
        <w:t>"100"</w:t>
      </w:r>
      <w:r>
        <w:rPr>
          <w:rStyle w:val="p"/>
        </w:rPr>
        <w:t>,</w:t>
      </w:r>
    </w:p>
    <w:p w:rsidR="00000000" w:rsidRDefault="00000000">
      <w:pPr>
        <w:pStyle w:val="HTML0"/>
        <w:divId w:val="1874225474"/>
        <w:rPr>
          <w:rStyle w:val="w"/>
        </w:rPr>
      </w:pPr>
      <w:r>
        <w:rPr>
          <w:rStyle w:val="w"/>
        </w:rPr>
        <w:t xml:space="preserve">            </w:t>
      </w:r>
      <w:r>
        <w:rPr>
          <w:rStyle w:val="nl"/>
        </w:rPr>
        <w:t>"tag"</w:t>
      </w:r>
      <w:r>
        <w:rPr>
          <w:rStyle w:val="p"/>
        </w:rPr>
        <w:t>:</w:t>
      </w:r>
      <w:r>
        <w:rPr>
          <w:rStyle w:val="w"/>
        </w:rPr>
        <w:t xml:space="preserve"> </w:t>
      </w:r>
      <w:r>
        <w:rPr>
          <w:rStyle w:val="s2"/>
        </w:rPr>
        <w:t>""</w:t>
      </w:r>
      <w:r>
        <w:rPr>
          <w:rStyle w:val="p"/>
        </w:rPr>
        <w:t>,</w:t>
      </w:r>
    </w:p>
    <w:p w:rsidR="00000000" w:rsidRDefault="00000000">
      <w:pPr>
        <w:pStyle w:val="HTML0"/>
        <w:divId w:val="1874225474"/>
        <w:rPr>
          <w:rStyle w:val="w"/>
        </w:rPr>
      </w:pPr>
      <w:r>
        <w:rPr>
          <w:rStyle w:val="w"/>
        </w:rPr>
        <w:t xml:space="preserve">            </w:t>
      </w:r>
      <w:r>
        <w:rPr>
          <w:rStyle w:val="nl"/>
        </w:rPr>
        <w:t>"tdMode"</w:t>
      </w:r>
      <w:r>
        <w:rPr>
          <w:rStyle w:val="p"/>
        </w:rPr>
        <w:t>:</w:t>
      </w:r>
      <w:r>
        <w:rPr>
          <w:rStyle w:val="w"/>
        </w:rPr>
        <w:t xml:space="preserve"> </w:t>
      </w:r>
      <w:r>
        <w:rPr>
          <w:rStyle w:val="s2"/>
        </w:rPr>
        <w:t>"cash"</w:t>
      </w:r>
      <w:r>
        <w:rPr>
          <w:rStyle w:val="p"/>
        </w:rPr>
        <w:t>,</w:t>
      </w:r>
    </w:p>
    <w:p w:rsidR="00000000" w:rsidRDefault="00000000">
      <w:pPr>
        <w:pStyle w:val="HTML0"/>
        <w:divId w:val="1874225474"/>
        <w:rPr>
          <w:rStyle w:val="w"/>
        </w:rPr>
      </w:pPr>
      <w:r>
        <w:rPr>
          <w:rStyle w:val="w"/>
        </w:rPr>
        <w:t xml:space="preserve">            </w:t>
      </w:r>
      <w:r>
        <w:rPr>
          <w:rStyle w:val="nl"/>
        </w:rPr>
        <w:t>"tgtCcy"</w:t>
      </w:r>
      <w:r>
        <w:rPr>
          <w:rStyle w:val="p"/>
        </w:rPr>
        <w:t>:</w:t>
      </w:r>
      <w:r>
        <w:rPr>
          <w:rStyle w:val="w"/>
        </w:rPr>
        <w:t xml:space="preserve"> </w:t>
      </w:r>
      <w:r>
        <w:rPr>
          <w:rStyle w:val="s2"/>
        </w:rPr>
        <w:t>"quote_ccy"</w:t>
      </w:r>
      <w:r>
        <w:rPr>
          <w:rStyle w:val="p"/>
        </w:rPr>
        <w:t>,</w:t>
      </w:r>
    </w:p>
    <w:p w:rsidR="00000000" w:rsidRDefault="00000000">
      <w:pPr>
        <w:pStyle w:val="HTML0"/>
        <w:divId w:val="1874225474"/>
        <w:rPr>
          <w:rStyle w:val="w"/>
        </w:rPr>
      </w:pPr>
      <w:r>
        <w:rPr>
          <w:rStyle w:val="w"/>
        </w:rPr>
        <w:t xml:space="preserve">            </w:t>
      </w:r>
      <w:r>
        <w:rPr>
          <w:rStyle w:val="nl"/>
        </w:rPr>
        <w:t>"tpOrdPx"</w:t>
      </w:r>
      <w:r>
        <w:rPr>
          <w:rStyle w:val="p"/>
        </w:rPr>
        <w:t>:</w:t>
      </w:r>
      <w:r>
        <w:rPr>
          <w:rStyle w:val="w"/>
        </w:rPr>
        <w:t xml:space="preserve"> </w:t>
      </w:r>
      <w:r>
        <w:rPr>
          <w:rStyle w:val="s2"/>
        </w:rPr>
        <w:t>""</w:t>
      </w:r>
      <w:r>
        <w:rPr>
          <w:rStyle w:val="p"/>
        </w:rPr>
        <w:t>,</w:t>
      </w:r>
    </w:p>
    <w:p w:rsidR="00000000" w:rsidRDefault="00000000">
      <w:pPr>
        <w:pStyle w:val="HTML0"/>
        <w:divId w:val="1874225474"/>
        <w:rPr>
          <w:rStyle w:val="w"/>
        </w:rPr>
      </w:pPr>
      <w:r>
        <w:rPr>
          <w:rStyle w:val="w"/>
        </w:rPr>
        <w:t xml:space="preserve">            </w:t>
      </w:r>
      <w:r>
        <w:rPr>
          <w:rStyle w:val="nl"/>
        </w:rPr>
        <w:t>"tpTriggerPx"</w:t>
      </w:r>
      <w:r>
        <w:rPr>
          <w:rStyle w:val="p"/>
        </w:rPr>
        <w:t>:</w:t>
      </w:r>
      <w:r>
        <w:rPr>
          <w:rStyle w:val="w"/>
        </w:rPr>
        <w:t xml:space="preserve"> </w:t>
      </w:r>
      <w:r>
        <w:rPr>
          <w:rStyle w:val="s2"/>
        </w:rPr>
        <w:t>""</w:t>
      </w:r>
      <w:r>
        <w:rPr>
          <w:rStyle w:val="p"/>
        </w:rPr>
        <w:t>,</w:t>
      </w:r>
    </w:p>
    <w:p w:rsidR="00000000" w:rsidRDefault="00000000">
      <w:pPr>
        <w:pStyle w:val="HTML0"/>
        <w:divId w:val="1874225474"/>
        <w:rPr>
          <w:rStyle w:val="w"/>
        </w:rPr>
      </w:pPr>
      <w:r>
        <w:rPr>
          <w:rStyle w:val="w"/>
        </w:rPr>
        <w:t xml:space="preserve">            </w:t>
      </w:r>
      <w:r>
        <w:rPr>
          <w:rStyle w:val="nl"/>
        </w:rPr>
        <w:t>"tpTriggerPxType"</w:t>
      </w:r>
      <w:r>
        <w:rPr>
          <w:rStyle w:val="p"/>
        </w:rPr>
        <w:t>:</w:t>
      </w:r>
      <w:r>
        <w:rPr>
          <w:rStyle w:val="w"/>
        </w:rPr>
        <w:t xml:space="preserve"> </w:t>
      </w:r>
      <w:r>
        <w:rPr>
          <w:rStyle w:val="s2"/>
        </w:rPr>
        <w:t>""</w:t>
      </w:r>
      <w:r>
        <w:rPr>
          <w:rStyle w:val="p"/>
        </w:rPr>
        <w:t>,</w:t>
      </w:r>
    </w:p>
    <w:p w:rsidR="00000000" w:rsidRDefault="00000000">
      <w:pPr>
        <w:pStyle w:val="HTML0"/>
        <w:divId w:val="1874225474"/>
        <w:rPr>
          <w:rStyle w:val="w"/>
        </w:rPr>
      </w:pPr>
      <w:r>
        <w:rPr>
          <w:rStyle w:val="w"/>
        </w:rPr>
        <w:t xml:space="preserve">            </w:t>
      </w:r>
      <w:r>
        <w:rPr>
          <w:rStyle w:val="nl"/>
        </w:rPr>
        <w:t>"tradeId"</w:t>
      </w:r>
      <w:r>
        <w:rPr>
          <w:rStyle w:val="p"/>
        </w:rPr>
        <w:t>:</w:t>
      </w:r>
      <w:r>
        <w:rPr>
          <w:rStyle w:val="w"/>
        </w:rPr>
        <w:t xml:space="preserve"> </w:t>
      </w:r>
      <w:r>
        <w:rPr>
          <w:rStyle w:val="s2"/>
        </w:rPr>
        <w:t>"744876980"</w:t>
      </w:r>
      <w:r>
        <w:rPr>
          <w:rStyle w:val="p"/>
        </w:rPr>
        <w:t>,</w:t>
      </w:r>
    </w:p>
    <w:p w:rsidR="00000000" w:rsidRDefault="00000000">
      <w:pPr>
        <w:pStyle w:val="HTML0"/>
        <w:divId w:val="1874225474"/>
        <w:rPr>
          <w:rStyle w:val="w"/>
        </w:rPr>
      </w:pPr>
      <w:r>
        <w:rPr>
          <w:rStyle w:val="w"/>
        </w:rPr>
        <w:t xml:space="preserve">            </w:t>
      </w:r>
      <w:r>
        <w:rPr>
          <w:rStyle w:val="nl"/>
        </w:rPr>
        <w:t>"uTime"</w:t>
      </w:r>
      <w:r>
        <w:rPr>
          <w:rStyle w:val="p"/>
        </w:rPr>
        <w:t>:</w:t>
      </w:r>
      <w:r>
        <w:rPr>
          <w:rStyle w:val="w"/>
        </w:rPr>
        <w:t xml:space="preserve"> </w:t>
      </w:r>
      <w:r>
        <w:rPr>
          <w:rStyle w:val="s2"/>
        </w:rPr>
        <w:t>"1708587373362"</w:t>
      </w:r>
      <w:r>
        <w:rPr>
          <w:rStyle w:val="p"/>
        </w:rPr>
        <w:t>,</w:t>
      </w:r>
    </w:p>
    <w:p w:rsidR="00000000" w:rsidRDefault="00000000">
      <w:pPr>
        <w:pStyle w:val="HTML0"/>
        <w:divId w:val="1874225474"/>
        <w:rPr>
          <w:rStyle w:val="w"/>
        </w:rPr>
      </w:pPr>
      <w:r>
        <w:rPr>
          <w:rStyle w:val="w"/>
        </w:rPr>
        <w:t xml:space="preserve">            </w:t>
      </w:r>
      <w:r>
        <w:rPr>
          <w:rStyle w:val="nl"/>
        </w:rPr>
        <w:t>"isTpLimit"</w:t>
      </w:r>
      <w:r>
        <w:rPr>
          <w:rStyle w:val="p"/>
        </w:rPr>
        <w:t>:</w:t>
      </w:r>
      <w:r>
        <w:rPr>
          <w:rStyle w:val="w"/>
        </w:rPr>
        <w:t xml:space="preserve"> </w:t>
      </w:r>
      <w:r>
        <w:rPr>
          <w:rStyle w:val="s2"/>
        </w:rPr>
        <w:t>"false"</w:t>
      </w:r>
    </w:p>
    <w:p w:rsidR="00000000" w:rsidRDefault="00000000">
      <w:pPr>
        <w:pStyle w:val="HTML0"/>
        <w:divId w:val="1874225474"/>
        <w:rPr>
          <w:rStyle w:val="w"/>
        </w:rPr>
      </w:pPr>
      <w:r>
        <w:rPr>
          <w:rStyle w:val="w"/>
        </w:rPr>
        <w:t xml:space="preserve">        </w:t>
      </w:r>
      <w:r>
        <w:rPr>
          <w:rStyle w:val="p"/>
        </w:rPr>
        <w:t>}</w:t>
      </w:r>
    </w:p>
    <w:p w:rsidR="00000000" w:rsidRDefault="00000000">
      <w:pPr>
        <w:pStyle w:val="HTML0"/>
        <w:divId w:val="1874225474"/>
        <w:rPr>
          <w:rStyle w:val="w"/>
        </w:rPr>
      </w:pPr>
      <w:r>
        <w:rPr>
          <w:rStyle w:val="w"/>
        </w:rPr>
        <w:t xml:space="preserve">    </w:t>
      </w:r>
      <w:r>
        <w:rPr>
          <w:rStyle w:val="p"/>
        </w:rPr>
        <w:t>],</w:t>
      </w:r>
    </w:p>
    <w:p w:rsidR="00000000" w:rsidRDefault="00000000">
      <w:pPr>
        <w:pStyle w:val="HTML0"/>
        <w:divId w:val="1874225474"/>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874225474"/>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1"/>
        <w:gridCol w:w="898"/>
        <w:gridCol w:w="4907"/>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tgtCcy</w:t>
            </w:r>
          </w:p>
        </w:tc>
        <w:tc>
          <w:tcPr>
            <w:tcW w:w="0" w:type="auto"/>
            <w:vAlign w:val="center"/>
            <w:hideMark/>
          </w:tcPr>
          <w:p w:rsidR="00000000" w:rsidRDefault="00000000">
            <w:r>
              <w:t>String</w:t>
            </w:r>
          </w:p>
        </w:tc>
        <w:tc>
          <w:tcPr>
            <w:tcW w:w="0" w:type="auto"/>
            <w:vAlign w:val="center"/>
            <w:hideMark/>
          </w:tcPr>
          <w:p w:rsidR="00000000" w:rsidRDefault="00000000">
            <w:r>
              <w:t xml:space="preserve">Order quantity unit setting for </w:t>
            </w:r>
            <w:r>
              <w:rPr>
                <w:rStyle w:val="HTML"/>
              </w:rPr>
              <w:t>sz</w:t>
            </w:r>
            <w:r>
              <w:br/>
            </w:r>
            <w:r>
              <w:rPr>
                <w:rStyle w:val="HTML"/>
              </w:rPr>
              <w:t>base_ccy</w:t>
            </w:r>
            <w:r>
              <w:t>: Base currency ,</w:t>
            </w:r>
            <w:r>
              <w:rPr>
                <w:rStyle w:val="HTML"/>
              </w:rPr>
              <w:t>quote_ccy</w:t>
            </w:r>
            <w:r>
              <w:t xml:space="preserve">: Quote currency </w:t>
            </w:r>
            <w:r>
              <w:br/>
              <w:t xml:space="preserve">Only applicable to </w:t>
            </w:r>
            <w:r>
              <w:rPr>
                <w:rStyle w:val="HTML"/>
              </w:rPr>
              <w:t>SPOT</w:t>
            </w:r>
            <w:r>
              <w:t xml:space="preserve"> Market Orders</w:t>
            </w:r>
            <w:r>
              <w:br/>
              <w:t xml:space="preserve">Default is </w:t>
            </w:r>
            <w:r>
              <w:rPr>
                <w:rStyle w:val="HTML"/>
              </w:rPr>
              <w:t>quote_ccy</w:t>
            </w:r>
            <w:r>
              <w:t xml:space="preserve"> for buy, </w:t>
            </w:r>
            <w:r>
              <w:rPr>
                <w:rStyle w:val="HTML"/>
              </w:rPr>
              <w:t>base_ccy</w:t>
            </w:r>
            <w:r>
              <w:t xml:space="preserve"> for sell</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 xml:space="preserve">Margin currency </w:t>
            </w:r>
            <w:r>
              <w:br/>
              <w:t xml:space="preserve">Only applicable to </w:t>
            </w:r>
            <w:r>
              <w:rPr>
                <w:rStyle w:val="HTML"/>
              </w:rPr>
              <w:t>cross</w:t>
            </w:r>
            <w:r>
              <w:t xml:space="preserve"> </w:t>
            </w:r>
            <w:r>
              <w:rPr>
                <w:rStyle w:val="HTML"/>
              </w:rPr>
              <w:t>MARGIN</w:t>
            </w:r>
            <w:r>
              <w:t xml:space="preserve"> orders in </w:t>
            </w:r>
            <w:r>
              <w:rPr>
                <w:rStyle w:val="HTML"/>
              </w:rPr>
              <w:t>Spot and futures mode</w:t>
            </w:r>
            <w:r>
              <w:t>.</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Order ID</w:t>
            </w:r>
          </w:p>
        </w:tc>
      </w:tr>
      <w:tr w:rsidR="00000000">
        <w:trPr>
          <w:divId w:val="175387555"/>
          <w:tblCellSpacing w:w="15" w:type="dxa"/>
        </w:trPr>
        <w:tc>
          <w:tcPr>
            <w:tcW w:w="0" w:type="auto"/>
            <w:vAlign w:val="center"/>
            <w:hideMark/>
          </w:tcPr>
          <w:p w:rsidR="00000000" w:rsidRDefault="00000000">
            <w:r>
              <w:t>clOrdId</w:t>
            </w:r>
          </w:p>
        </w:tc>
        <w:tc>
          <w:tcPr>
            <w:tcW w:w="0" w:type="auto"/>
            <w:vAlign w:val="center"/>
            <w:hideMark/>
          </w:tcPr>
          <w:p w:rsidR="00000000" w:rsidRDefault="00000000">
            <w:r>
              <w:t>String</w:t>
            </w:r>
          </w:p>
        </w:tc>
        <w:tc>
          <w:tcPr>
            <w:tcW w:w="0" w:type="auto"/>
            <w:vAlign w:val="center"/>
            <w:hideMark/>
          </w:tcPr>
          <w:p w:rsidR="00000000" w:rsidRDefault="00000000">
            <w:r>
              <w:t>Client Order ID as assigned by the client</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r w:rsidR="00000000">
        <w:trPr>
          <w:divId w:val="175387555"/>
          <w:tblCellSpacing w:w="15" w:type="dxa"/>
        </w:trPr>
        <w:tc>
          <w:tcPr>
            <w:tcW w:w="0" w:type="auto"/>
            <w:vAlign w:val="center"/>
            <w:hideMark/>
          </w:tcPr>
          <w:p w:rsidR="00000000" w:rsidRDefault="00000000">
            <w:r>
              <w:t>px</w:t>
            </w:r>
          </w:p>
        </w:tc>
        <w:tc>
          <w:tcPr>
            <w:tcW w:w="0" w:type="auto"/>
            <w:vAlign w:val="center"/>
            <w:hideMark/>
          </w:tcPr>
          <w:p w:rsidR="00000000" w:rsidRDefault="00000000">
            <w:r>
              <w:t>String</w:t>
            </w:r>
          </w:p>
        </w:tc>
        <w:tc>
          <w:tcPr>
            <w:tcW w:w="0" w:type="auto"/>
            <w:vAlign w:val="center"/>
            <w:hideMark/>
          </w:tcPr>
          <w:p w:rsidR="00000000" w:rsidRDefault="00000000">
            <w:r>
              <w:t xml:space="preserve">Price </w:t>
            </w:r>
            <w:r>
              <w:br/>
              <w:t>For options, use coin as unit (e.g. BTC, ETH)</w:t>
            </w:r>
          </w:p>
        </w:tc>
      </w:tr>
      <w:tr w:rsidR="00000000">
        <w:trPr>
          <w:divId w:val="175387555"/>
          <w:tblCellSpacing w:w="15" w:type="dxa"/>
        </w:trPr>
        <w:tc>
          <w:tcPr>
            <w:tcW w:w="0" w:type="auto"/>
            <w:vAlign w:val="center"/>
            <w:hideMark/>
          </w:tcPr>
          <w:p w:rsidR="00000000" w:rsidRDefault="00000000">
            <w:r>
              <w:t>pxUsd</w:t>
            </w:r>
          </w:p>
        </w:tc>
        <w:tc>
          <w:tcPr>
            <w:tcW w:w="0" w:type="auto"/>
            <w:vAlign w:val="center"/>
            <w:hideMark/>
          </w:tcPr>
          <w:p w:rsidR="00000000" w:rsidRDefault="00000000">
            <w:r>
              <w:t>String</w:t>
            </w:r>
          </w:p>
        </w:tc>
        <w:tc>
          <w:tcPr>
            <w:tcW w:w="0" w:type="auto"/>
            <w:vAlign w:val="center"/>
            <w:hideMark/>
          </w:tcPr>
          <w:p w:rsidR="00000000" w:rsidRDefault="00000000">
            <w:r>
              <w:t>Options price in USDOnly applicable to options; return "" for other instrument types</w:t>
            </w:r>
          </w:p>
        </w:tc>
      </w:tr>
      <w:tr w:rsidR="00000000">
        <w:trPr>
          <w:divId w:val="175387555"/>
          <w:tblCellSpacing w:w="15" w:type="dxa"/>
        </w:trPr>
        <w:tc>
          <w:tcPr>
            <w:tcW w:w="0" w:type="auto"/>
            <w:vAlign w:val="center"/>
            <w:hideMark/>
          </w:tcPr>
          <w:p w:rsidR="00000000" w:rsidRDefault="00000000">
            <w:r>
              <w:t>pxVol</w:t>
            </w:r>
          </w:p>
        </w:tc>
        <w:tc>
          <w:tcPr>
            <w:tcW w:w="0" w:type="auto"/>
            <w:vAlign w:val="center"/>
            <w:hideMark/>
          </w:tcPr>
          <w:p w:rsidR="00000000" w:rsidRDefault="00000000">
            <w:r>
              <w:t>String</w:t>
            </w:r>
          </w:p>
        </w:tc>
        <w:tc>
          <w:tcPr>
            <w:tcW w:w="0" w:type="auto"/>
            <w:vAlign w:val="center"/>
            <w:hideMark/>
          </w:tcPr>
          <w:p w:rsidR="00000000" w:rsidRDefault="00000000">
            <w:r>
              <w:t>Implied volatility of the options orderOnly applicable to options; return "" for other instrument types</w:t>
            </w:r>
          </w:p>
        </w:tc>
      </w:tr>
      <w:tr w:rsidR="00000000">
        <w:trPr>
          <w:divId w:val="175387555"/>
          <w:tblCellSpacing w:w="15" w:type="dxa"/>
        </w:trPr>
        <w:tc>
          <w:tcPr>
            <w:tcW w:w="0" w:type="auto"/>
            <w:vAlign w:val="center"/>
            <w:hideMark/>
          </w:tcPr>
          <w:p w:rsidR="00000000" w:rsidRDefault="00000000">
            <w:r>
              <w:t>pxType</w:t>
            </w:r>
          </w:p>
        </w:tc>
        <w:tc>
          <w:tcPr>
            <w:tcW w:w="0" w:type="auto"/>
            <w:vAlign w:val="center"/>
            <w:hideMark/>
          </w:tcPr>
          <w:p w:rsidR="00000000" w:rsidRDefault="00000000">
            <w:r>
              <w:t>String</w:t>
            </w:r>
          </w:p>
        </w:tc>
        <w:tc>
          <w:tcPr>
            <w:tcW w:w="0" w:type="auto"/>
            <w:vAlign w:val="center"/>
            <w:hideMark/>
          </w:tcPr>
          <w:p w:rsidR="00000000" w:rsidRDefault="00000000">
            <w:r>
              <w:t xml:space="preserve">Price type of options </w:t>
            </w:r>
            <w:r>
              <w:br/>
            </w:r>
            <w:r>
              <w:rPr>
                <w:rStyle w:val="HTML"/>
              </w:rPr>
              <w:t>px</w:t>
            </w:r>
            <w:r>
              <w:t xml:space="preserve">: Place an order based on price, in the unit of coin (the unit for the request parameter px is BTC or ETH) </w:t>
            </w:r>
            <w:r>
              <w:br/>
            </w:r>
            <w:r>
              <w:rPr>
                <w:rStyle w:val="HTML"/>
              </w:rPr>
              <w:t>pxVol</w:t>
            </w:r>
            <w:r>
              <w:t xml:space="preserve">: Place an order based on pxVol </w:t>
            </w:r>
            <w:r>
              <w:br/>
            </w:r>
            <w:r>
              <w:rPr>
                <w:rStyle w:val="HTML"/>
              </w:rPr>
              <w:t>pxUsd</w:t>
            </w:r>
            <w:r>
              <w:t>: Place an order based on pxUsd, in the unit of USD (the unit for the request parameter px is USD)</w:t>
            </w:r>
          </w:p>
        </w:tc>
      </w:tr>
      <w:tr w:rsidR="00000000">
        <w:trPr>
          <w:divId w:val="175387555"/>
          <w:tblCellSpacing w:w="15" w:type="dxa"/>
        </w:trPr>
        <w:tc>
          <w:tcPr>
            <w:tcW w:w="0" w:type="auto"/>
            <w:vAlign w:val="center"/>
            <w:hideMark/>
          </w:tcPr>
          <w:p w:rsidR="00000000" w:rsidRDefault="00000000">
            <w:r>
              <w:t>sz</w:t>
            </w:r>
          </w:p>
        </w:tc>
        <w:tc>
          <w:tcPr>
            <w:tcW w:w="0" w:type="auto"/>
            <w:vAlign w:val="center"/>
            <w:hideMark/>
          </w:tcPr>
          <w:p w:rsidR="00000000" w:rsidRDefault="00000000">
            <w:r>
              <w:t>String</w:t>
            </w:r>
          </w:p>
        </w:tc>
        <w:tc>
          <w:tcPr>
            <w:tcW w:w="0" w:type="auto"/>
            <w:vAlign w:val="center"/>
            <w:hideMark/>
          </w:tcPr>
          <w:p w:rsidR="00000000" w:rsidRDefault="00000000">
            <w:r>
              <w:t>Quantity to buy or sell</w:t>
            </w:r>
          </w:p>
        </w:tc>
      </w:tr>
      <w:tr w:rsidR="00000000">
        <w:trPr>
          <w:divId w:val="175387555"/>
          <w:tblCellSpacing w:w="15" w:type="dxa"/>
        </w:trPr>
        <w:tc>
          <w:tcPr>
            <w:tcW w:w="0" w:type="auto"/>
            <w:vAlign w:val="center"/>
            <w:hideMark/>
          </w:tcPr>
          <w:p w:rsidR="00000000" w:rsidRDefault="00000000">
            <w:r>
              <w:t>ordType</w:t>
            </w:r>
          </w:p>
        </w:tc>
        <w:tc>
          <w:tcPr>
            <w:tcW w:w="0" w:type="auto"/>
            <w:vAlign w:val="center"/>
            <w:hideMark/>
          </w:tcPr>
          <w:p w:rsidR="00000000" w:rsidRDefault="00000000">
            <w:r>
              <w:t>String</w:t>
            </w:r>
          </w:p>
        </w:tc>
        <w:tc>
          <w:tcPr>
            <w:tcW w:w="0" w:type="auto"/>
            <w:vAlign w:val="center"/>
            <w:hideMark/>
          </w:tcPr>
          <w:p w:rsidR="00000000" w:rsidRDefault="00000000">
            <w:r>
              <w:t xml:space="preserve">Order type </w:t>
            </w:r>
            <w:r>
              <w:br/>
            </w:r>
            <w:r>
              <w:rPr>
                <w:rStyle w:val="HTML"/>
              </w:rPr>
              <w:t>market</w:t>
            </w:r>
            <w:r>
              <w:t xml:space="preserve">: market order </w:t>
            </w:r>
            <w:r>
              <w:br/>
            </w:r>
            <w:r>
              <w:rPr>
                <w:rStyle w:val="HTML"/>
              </w:rPr>
              <w:t>limit</w:t>
            </w:r>
            <w:r>
              <w:t xml:space="preserve">: limit order </w:t>
            </w:r>
            <w:r>
              <w:br/>
            </w:r>
            <w:r>
              <w:rPr>
                <w:rStyle w:val="HTML"/>
              </w:rPr>
              <w:t>post_only</w:t>
            </w:r>
            <w:r>
              <w:t xml:space="preserve">: Post-only order </w:t>
            </w:r>
            <w:r>
              <w:br/>
            </w:r>
            <w:r>
              <w:rPr>
                <w:rStyle w:val="HTML"/>
              </w:rPr>
              <w:t>fok</w:t>
            </w:r>
            <w:r>
              <w:t xml:space="preserve">: Fill-or-kill order </w:t>
            </w:r>
            <w:r>
              <w:br/>
            </w:r>
            <w:r>
              <w:rPr>
                <w:rStyle w:val="HTML"/>
              </w:rPr>
              <w:t>ioc</w:t>
            </w:r>
            <w:r>
              <w:t xml:space="preserve">: Immediate-or-cancel order </w:t>
            </w:r>
            <w:r>
              <w:br/>
            </w:r>
            <w:r>
              <w:rPr>
                <w:rStyle w:val="HTML"/>
              </w:rPr>
              <w:t>optimal_limit_ioc</w:t>
            </w:r>
            <w:r>
              <w:t>: Market order with immediate-or-cancel order</w:t>
            </w:r>
            <w:r>
              <w:br/>
            </w:r>
            <w:r>
              <w:rPr>
                <w:rStyle w:val="HTML"/>
              </w:rPr>
              <w:t>mmp</w:t>
            </w:r>
            <w:r>
              <w:t>: Market Maker Protection (only applicable to Option in Portfolio Margin mode)</w:t>
            </w:r>
            <w:r>
              <w:br/>
            </w:r>
            <w:r>
              <w:rPr>
                <w:rStyle w:val="HTML"/>
              </w:rPr>
              <w:t>mmp_and_post_only</w:t>
            </w:r>
            <w:r>
              <w:t xml:space="preserve">: Market Maker Protection and Post-only order(only applicable to Option in Portfolio Margin mode) </w:t>
            </w:r>
            <w:r>
              <w:br/>
            </w:r>
            <w:r>
              <w:rPr>
                <w:rStyle w:val="HTML"/>
              </w:rPr>
              <w:t>op_fok</w:t>
            </w:r>
            <w:r>
              <w:t>: Simple options (fok)</w:t>
            </w:r>
          </w:p>
        </w:tc>
      </w:tr>
      <w:tr w:rsidR="00000000">
        <w:trPr>
          <w:divId w:val="175387555"/>
          <w:tblCellSpacing w:w="15" w:type="dxa"/>
        </w:trPr>
        <w:tc>
          <w:tcPr>
            <w:tcW w:w="0" w:type="auto"/>
            <w:vAlign w:val="center"/>
            <w:hideMark/>
          </w:tcPr>
          <w:p w:rsidR="00000000" w:rsidRDefault="00000000">
            <w:r>
              <w:t>side</w:t>
            </w:r>
          </w:p>
        </w:tc>
        <w:tc>
          <w:tcPr>
            <w:tcW w:w="0" w:type="auto"/>
            <w:vAlign w:val="center"/>
            <w:hideMark/>
          </w:tcPr>
          <w:p w:rsidR="00000000" w:rsidRDefault="00000000">
            <w:r>
              <w:t>String</w:t>
            </w:r>
          </w:p>
        </w:tc>
        <w:tc>
          <w:tcPr>
            <w:tcW w:w="0" w:type="auto"/>
            <w:vAlign w:val="center"/>
            <w:hideMark/>
          </w:tcPr>
          <w:p w:rsidR="00000000" w:rsidRDefault="00000000">
            <w:r>
              <w:t>Order side</w:t>
            </w:r>
          </w:p>
        </w:tc>
      </w:tr>
      <w:tr w:rsidR="00000000">
        <w:trPr>
          <w:divId w:val="175387555"/>
          <w:tblCellSpacing w:w="15" w:type="dxa"/>
        </w:trPr>
        <w:tc>
          <w:tcPr>
            <w:tcW w:w="0" w:type="auto"/>
            <w:vAlign w:val="center"/>
            <w:hideMark/>
          </w:tcPr>
          <w:p w:rsidR="00000000" w:rsidRDefault="00000000">
            <w:r>
              <w:t>posSide</w:t>
            </w:r>
          </w:p>
        </w:tc>
        <w:tc>
          <w:tcPr>
            <w:tcW w:w="0" w:type="auto"/>
            <w:vAlign w:val="center"/>
            <w:hideMark/>
          </w:tcPr>
          <w:p w:rsidR="00000000" w:rsidRDefault="00000000">
            <w:r>
              <w:t>String</w:t>
            </w:r>
          </w:p>
        </w:tc>
        <w:tc>
          <w:tcPr>
            <w:tcW w:w="0" w:type="auto"/>
            <w:vAlign w:val="center"/>
            <w:hideMark/>
          </w:tcPr>
          <w:p w:rsidR="00000000" w:rsidRDefault="00000000">
            <w:r>
              <w:t>Position side</w:t>
            </w:r>
          </w:p>
        </w:tc>
      </w:tr>
      <w:tr w:rsidR="00000000">
        <w:trPr>
          <w:divId w:val="175387555"/>
          <w:tblCellSpacing w:w="15" w:type="dxa"/>
        </w:trPr>
        <w:tc>
          <w:tcPr>
            <w:tcW w:w="0" w:type="auto"/>
            <w:vAlign w:val="center"/>
            <w:hideMark/>
          </w:tcPr>
          <w:p w:rsidR="00000000" w:rsidRDefault="00000000">
            <w:r>
              <w:t>tdMode</w:t>
            </w:r>
          </w:p>
        </w:tc>
        <w:tc>
          <w:tcPr>
            <w:tcW w:w="0" w:type="auto"/>
            <w:vAlign w:val="center"/>
            <w:hideMark/>
          </w:tcPr>
          <w:p w:rsidR="00000000" w:rsidRDefault="00000000">
            <w:r>
              <w:t>String</w:t>
            </w:r>
          </w:p>
        </w:tc>
        <w:tc>
          <w:tcPr>
            <w:tcW w:w="0" w:type="auto"/>
            <w:vAlign w:val="center"/>
            <w:hideMark/>
          </w:tcPr>
          <w:p w:rsidR="00000000" w:rsidRDefault="00000000">
            <w:r>
              <w:t>Trade mode</w:t>
            </w:r>
          </w:p>
        </w:tc>
      </w:tr>
      <w:tr w:rsidR="00000000">
        <w:trPr>
          <w:divId w:val="175387555"/>
          <w:tblCellSpacing w:w="15" w:type="dxa"/>
        </w:trPr>
        <w:tc>
          <w:tcPr>
            <w:tcW w:w="0" w:type="auto"/>
            <w:vAlign w:val="center"/>
            <w:hideMark/>
          </w:tcPr>
          <w:p w:rsidR="00000000" w:rsidRDefault="00000000">
            <w:r>
              <w:t>accFillSz</w:t>
            </w:r>
          </w:p>
        </w:tc>
        <w:tc>
          <w:tcPr>
            <w:tcW w:w="0" w:type="auto"/>
            <w:vAlign w:val="center"/>
            <w:hideMark/>
          </w:tcPr>
          <w:p w:rsidR="00000000" w:rsidRDefault="00000000">
            <w:r>
              <w:t>String</w:t>
            </w:r>
          </w:p>
        </w:tc>
        <w:tc>
          <w:tcPr>
            <w:tcW w:w="0" w:type="auto"/>
            <w:vAlign w:val="center"/>
            <w:hideMark/>
          </w:tcPr>
          <w:p w:rsidR="00000000" w:rsidRDefault="00000000">
            <w:r>
              <w:t>Accumulated fill quantity</w:t>
            </w:r>
          </w:p>
        </w:tc>
      </w:tr>
      <w:tr w:rsidR="00000000">
        <w:trPr>
          <w:divId w:val="175387555"/>
          <w:tblCellSpacing w:w="15" w:type="dxa"/>
        </w:trPr>
        <w:tc>
          <w:tcPr>
            <w:tcW w:w="0" w:type="auto"/>
            <w:vAlign w:val="center"/>
            <w:hideMark/>
          </w:tcPr>
          <w:p w:rsidR="00000000" w:rsidRDefault="00000000">
            <w:r>
              <w:t>fillPx</w:t>
            </w:r>
          </w:p>
        </w:tc>
        <w:tc>
          <w:tcPr>
            <w:tcW w:w="0" w:type="auto"/>
            <w:vAlign w:val="center"/>
            <w:hideMark/>
          </w:tcPr>
          <w:p w:rsidR="00000000" w:rsidRDefault="00000000">
            <w:r>
              <w:t>String</w:t>
            </w:r>
          </w:p>
        </w:tc>
        <w:tc>
          <w:tcPr>
            <w:tcW w:w="0" w:type="auto"/>
            <w:vAlign w:val="center"/>
            <w:hideMark/>
          </w:tcPr>
          <w:p w:rsidR="00000000" w:rsidRDefault="00000000">
            <w:r>
              <w:t>Last filled price. If none is filled, it will return "".</w:t>
            </w:r>
          </w:p>
        </w:tc>
      </w:tr>
      <w:tr w:rsidR="00000000">
        <w:trPr>
          <w:divId w:val="175387555"/>
          <w:tblCellSpacing w:w="15" w:type="dxa"/>
        </w:trPr>
        <w:tc>
          <w:tcPr>
            <w:tcW w:w="0" w:type="auto"/>
            <w:vAlign w:val="center"/>
            <w:hideMark/>
          </w:tcPr>
          <w:p w:rsidR="00000000" w:rsidRDefault="00000000">
            <w:r>
              <w:t>tradeId</w:t>
            </w:r>
          </w:p>
        </w:tc>
        <w:tc>
          <w:tcPr>
            <w:tcW w:w="0" w:type="auto"/>
            <w:vAlign w:val="center"/>
            <w:hideMark/>
          </w:tcPr>
          <w:p w:rsidR="00000000" w:rsidRDefault="00000000">
            <w:r>
              <w:t>String</w:t>
            </w:r>
          </w:p>
        </w:tc>
        <w:tc>
          <w:tcPr>
            <w:tcW w:w="0" w:type="auto"/>
            <w:vAlign w:val="center"/>
            <w:hideMark/>
          </w:tcPr>
          <w:p w:rsidR="00000000" w:rsidRDefault="00000000">
            <w:r>
              <w:t>Last trade ID</w:t>
            </w:r>
          </w:p>
        </w:tc>
      </w:tr>
      <w:tr w:rsidR="00000000">
        <w:trPr>
          <w:divId w:val="175387555"/>
          <w:tblCellSpacing w:w="15" w:type="dxa"/>
        </w:trPr>
        <w:tc>
          <w:tcPr>
            <w:tcW w:w="0" w:type="auto"/>
            <w:vAlign w:val="center"/>
            <w:hideMark/>
          </w:tcPr>
          <w:p w:rsidR="00000000" w:rsidRDefault="00000000">
            <w:r>
              <w:t>fillSz</w:t>
            </w:r>
          </w:p>
        </w:tc>
        <w:tc>
          <w:tcPr>
            <w:tcW w:w="0" w:type="auto"/>
            <w:vAlign w:val="center"/>
            <w:hideMark/>
          </w:tcPr>
          <w:p w:rsidR="00000000" w:rsidRDefault="00000000">
            <w:r>
              <w:t>String</w:t>
            </w:r>
          </w:p>
        </w:tc>
        <w:tc>
          <w:tcPr>
            <w:tcW w:w="0" w:type="auto"/>
            <w:vAlign w:val="center"/>
            <w:hideMark/>
          </w:tcPr>
          <w:p w:rsidR="00000000" w:rsidRDefault="00000000">
            <w:r>
              <w:t>Last filled quantity</w:t>
            </w:r>
          </w:p>
        </w:tc>
      </w:tr>
      <w:tr w:rsidR="00000000">
        <w:trPr>
          <w:divId w:val="175387555"/>
          <w:tblCellSpacing w:w="15" w:type="dxa"/>
        </w:trPr>
        <w:tc>
          <w:tcPr>
            <w:tcW w:w="0" w:type="auto"/>
            <w:vAlign w:val="center"/>
            <w:hideMark/>
          </w:tcPr>
          <w:p w:rsidR="00000000" w:rsidRDefault="00000000">
            <w:r>
              <w:t>fillTime</w:t>
            </w:r>
          </w:p>
        </w:tc>
        <w:tc>
          <w:tcPr>
            <w:tcW w:w="0" w:type="auto"/>
            <w:vAlign w:val="center"/>
            <w:hideMark/>
          </w:tcPr>
          <w:p w:rsidR="00000000" w:rsidRDefault="00000000">
            <w:r>
              <w:t>String</w:t>
            </w:r>
          </w:p>
        </w:tc>
        <w:tc>
          <w:tcPr>
            <w:tcW w:w="0" w:type="auto"/>
            <w:vAlign w:val="center"/>
            <w:hideMark/>
          </w:tcPr>
          <w:p w:rsidR="00000000" w:rsidRDefault="00000000">
            <w:r>
              <w:t>Last filled time</w:t>
            </w:r>
          </w:p>
        </w:tc>
      </w:tr>
      <w:tr w:rsidR="00000000">
        <w:trPr>
          <w:divId w:val="175387555"/>
          <w:tblCellSpacing w:w="15" w:type="dxa"/>
        </w:trPr>
        <w:tc>
          <w:tcPr>
            <w:tcW w:w="0" w:type="auto"/>
            <w:vAlign w:val="center"/>
            <w:hideMark/>
          </w:tcPr>
          <w:p w:rsidR="00000000" w:rsidRDefault="00000000">
            <w:r>
              <w:t>avgPx</w:t>
            </w:r>
          </w:p>
        </w:tc>
        <w:tc>
          <w:tcPr>
            <w:tcW w:w="0" w:type="auto"/>
            <w:vAlign w:val="center"/>
            <w:hideMark/>
          </w:tcPr>
          <w:p w:rsidR="00000000" w:rsidRDefault="00000000">
            <w:r>
              <w:t>String</w:t>
            </w:r>
          </w:p>
        </w:tc>
        <w:tc>
          <w:tcPr>
            <w:tcW w:w="0" w:type="auto"/>
            <w:vAlign w:val="center"/>
            <w:hideMark/>
          </w:tcPr>
          <w:p w:rsidR="00000000" w:rsidRDefault="00000000">
            <w:r>
              <w:t>Average filled price. If none is filled, it will return "".</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 xml:space="preserve">State </w:t>
            </w:r>
            <w:r>
              <w:br/>
            </w:r>
            <w:r>
              <w:rPr>
                <w:rStyle w:val="HTML"/>
              </w:rPr>
              <w:t>canceled</w:t>
            </w:r>
            <w:r>
              <w:t xml:space="preserve"> </w:t>
            </w:r>
            <w:r>
              <w:br/>
            </w:r>
            <w:r>
              <w:rPr>
                <w:rStyle w:val="HTML"/>
              </w:rPr>
              <w:t>filled</w:t>
            </w:r>
            <w:r>
              <w:t xml:space="preserve"> </w:t>
            </w:r>
            <w:r>
              <w:br/>
            </w:r>
            <w:r>
              <w:rPr>
                <w:rStyle w:val="HTML"/>
              </w:rPr>
              <w:t>mmp_canceled</w:t>
            </w:r>
          </w:p>
        </w:tc>
      </w:tr>
      <w:tr w:rsidR="00000000">
        <w:trPr>
          <w:divId w:val="175387555"/>
          <w:tblCellSpacing w:w="15" w:type="dxa"/>
        </w:trPr>
        <w:tc>
          <w:tcPr>
            <w:tcW w:w="0" w:type="auto"/>
            <w:vAlign w:val="center"/>
            <w:hideMark/>
          </w:tcPr>
          <w:p w:rsidR="00000000" w:rsidRDefault="00000000">
            <w:r>
              <w:t>lever</w:t>
            </w:r>
          </w:p>
        </w:tc>
        <w:tc>
          <w:tcPr>
            <w:tcW w:w="0" w:type="auto"/>
            <w:vAlign w:val="center"/>
            <w:hideMark/>
          </w:tcPr>
          <w:p w:rsidR="00000000" w:rsidRDefault="00000000">
            <w:r>
              <w:t>String</w:t>
            </w:r>
          </w:p>
        </w:tc>
        <w:tc>
          <w:tcPr>
            <w:tcW w:w="0" w:type="auto"/>
            <w:vAlign w:val="center"/>
            <w:hideMark/>
          </w:tcPr>
          <w:p w:rsidR="00000000" w:rsidRDefault="00000000">
            <w:r>
              <w:t xml:space="preserve">Leverage, from </w:t>
            </w:r>
            <w:r>
              <w:rPr>
                <w:rStyle w:val="HTML"/>
              </w:rPr>
              <w:t>0.01</w:t>
            </w:r>
            <w:r>
              <w:t xml:space="preserve"> to </w:t>
            </w:r>
            <w:r>
              <w:rPr>
                <w:rStyle w:val="HTML"/>
              </w:rPr>
              <w:t>125</w:t>
            </w:r>
            <w:r>
              <w:t xml:space="preserve">. </w:t>
            </w:r>
            <w:r>
              <w:br/>
              <w:t xml:space="preserve">Only applicable to </w:t>
            </w:r>
            <w:r>
              <w:rPr>
                <w:rStyle w:val="HTML"/>
              </w:rPr>
              <w:t>MARGIN/FUTURES/SWAP</w:t>
            </w:r>
          </w:p>
        </w:tc>
      </w:tr>
      <w:tr w:rsidR="00000000">
        <w:trPr>
          <w:divId w:val="175387555"/>
          <w:tblCellSpacing w:w="15" w:type="dxa"/>
        </w:trPr>
        <w:tc>
          <w:tcPr>
            <w:tcW w:w="0" w:type="auto"/>
            <w:vAlign w:val="center"/>
            <w:hideMark/>
          </w:tcPr>
          <w:p w:rsidR="00000000" w:rsidRDefault="00000000">
            <w:r>
              <w:t>attachAlgoClOrdId</w:t>
            </w:r>
          </w:p>
        </w:tc>
        <w:tc>
          <w:tcPr>
            <w:tcW w:w="0" w:type="auto"/>
            <w:vAlign w:val="center"/>
            <w:hideMark/>
          </w:tcPr>
          <w:p w:rsidR="00000000" w:rsidRDefault="00000000">
            <w:r>
              <w:t>String</w:t>
            </w:r>
          </w:p>
        </w:tc>
        <w:tc>
          <w:tcPr>
            <w:tcW w:w="0" w:type="auto"/>
            <w:vAlign w:val="center"/>
            <w:hideMark/>
          </w:tcPr>
          <w:p w:rsidR="00000000" w:rsidRDefault="00000000">
            <w:r>
              <w:t>Client-supplied Algo ID when placing order attaching TP/SL.</w:t>
            </w:r>
          </w:p>
        </w:tc>
      </w:tr>
      <w:tr w:rsidR="00000000">
        <w:trPr>
          <w:divId w:val="175387555"/>
          <w:tblCellSpacing w:w="15" w:type="dxa"/>
        </w:trPr>
        <w:tc>
          <w:tcPr>
            <w:tcW w:w="0" w:type="auto"/>
            <w:vAlign w:val="center"/>
            <w:hideMark/>
          </w:tcPr>
          <w:p w:rsidR="00000000" w:rsidRDefault="00000000">
            <w:r>
              <w:t>tpTriggerPx</w:t>
            </w:r>
          </w:p>
        </w:tc>
        <w:tc>
          <w:tcPr>
            <w:tcW w:w="0" w:type="auto"/>
            <w:vAlign w:val="center"/>
            <w:hideMark/>
          </w:tcPr>
          <w:p w:rsidR="00000000" w:rsidRDefault="00000000">
            <w:r>
              <w:t>String</w:t>
            </w:r>
          </w:p>
        </w:tc>
        <w:tc>
          <w:tcPr>
            <w:tcW w:w="0" w:type="auto"/>
            <w:vAlign w:val="center"/>
            <w:hideMark/>
          </w:tcPr>
          <w:p w:rsidR="00000000" w:rsidRDefault="00000000">
            <w:r>
              <w:t>Take-profit trigger price.</w:t>
            </w:r>
          </w:p>
        </w:tc>
      </w:tr>
      <w:tr w:rsidR="00000000">
        <w:trPr>
          <w:divId w:val="175387555"/>
          <w:tblCellSpacing w:w="15" w:type="dxa"/>
        </w:trPr>
        <w:tc>
          <w:tcPr>
            <w:tcW w:w="0" w:type="auto"/>
            <w:vAlign w:val="center"/>
            <w:hideMark/>
          </w:tcPr>
          <w:p w:rsidR="00000000" w:rsidRDefault="00000000">
            <w:r>
              <w:t>tpTriggerPxType</w:t>
            </w:r>
          </w:p>
        </w:tc>
        <w:tc>
          <w:tcPr>
            <w:tcW w:w="0" w:type="auto"/>
            <w:vAlign w:val="center"/>
            <w:hideMark/>
          </w:tcPr>
          <w:p w:rsidR="00000000" w:rsidRDefault="00000000">
            <w:r>
              <w:t>String</w:t>
            </w:r>
          </w:p>
        </w:tc>
        <w:tc>
          <w:tcPr>
            <w:tcW w:w="0" w:type="auto"/>
            <w:vAlign w:val="center"/>
            <w:hideMark/>
          </w:tcPr>
          <w:p w:rsidR="00000000" w:rsidRDefault="00000000">
            <w:r>
              <w:t xml:space="preserve">Take-profit trigger price type. </w:t>
            </w:r>
            <w:r>
              <w:br/>
            </w:r>
            <w:r>
              <w:rPr>
                <w:rStyle w:val="HTML"/>
              </w:rPr>
              <w:t>last</w:t>
            </w:r>
            <w:r>
              <w:t>: last price</w:t>
            </w:r>
            <w:r>
              <w:br/>
            </w:r>
            <w:r>
              <w:rPr>
                <w:rStyle w:val="HTML"/>
              </w:rPr>
              <w:t>index</w:t>
            </w:r>
            <w:r>
              <w:t>: index price</w:t>
            </w:r>
            <w:r>
              <w:br/>
            </w:r>
            <w:r>
              <w:rPr>
                <w:rStyle w:val="HTML"/>
              </w:rPr>
              <w:t>mark</w:t>
            </w:r>
            <w:r>
              <w:t>: mark price</w:t>
            </w:r>
          </w:p>
        </w:tc>
      </w:tr>
      <w:tr w:rsidR="00000000">
        <w:trPr>
          <w:divId w:val="175387555"/>
          <w:tblCellSpacing w:w="15" w:type="dxa"/>
        </w:trPr>
        <w:tc>
          <w:tcPr>
            <w:tcW w:w="0" w:type="auto"/>
            <w:vAlign w:val="center"/>
            <w:hideMark/>
          </w:tcPr>
          <w:p w:rsidR="00000000" w:rsidRDefault="00000000">
            <w:r>
              <w:t>tpOrdPx</w:t>
            </w:r>
          </w:p>
        </w:tc>
        <w:tc>
          <w:tcPr>
            <w:tcW w:w="0" w:type="auto"/>
            <w:vAlign w:val="center"/>
            <w:hideMark/>
          </w:tcPr>
          <w:p w:rsidR="00000000" w:rsidRDefault="00000000">
            <w:r>
              <w:t>String</w:t>
            </w:r>
          </w:p>
        </w:tc>
        <w:tc>
          <w:tcPr>
            <w:tcW w:w="0" w:type="auto"/>
            <w:vAlign w:val="center"/>
            <w:hideMark/>
          </w:tcPr>
          <w:p w:rsidR="00000000" w:rsidRDefault="00000000">
            <w:r>
              <w:t>Take-profit order price.</w:t>
            </w:r>
          </w:p>
        </w:tc>
      </w:tr>
      <w:tr w:rsidR="00000000">
        <w:trPr>
          <w:divId w:val="175387555"/>
          <w:tblCellSpacing w:w="15" w:type="dxa"/>
        </w:trPr>
        <w:tc>
          <w:tcPr>
            <w:tcW w:w="0" w:type="auto"/>
            <w:vAlign w:val="center"/>
            <w:hideMark/>
          </w:tcPr>
          <w:p w:rsidR="00000000" w:rsidRDefault="00000000">
            <w:r>
              <w:t>slTriggerPx</w:t>
            </w:r>
          </w:p>
        </w:tc>
        <w:tc>
          <w:tcPr>
            <w:tcW w:w="0" w:type="auto"/>
            <w:vAlign w:val="center"/>
            <w:hideMark/>
          </w:tcPr>
          <w:p w:rsidR="00000000" w:rsidRDefault="00000000">
            <w:r>
              <w:t>String</w:t>
            </w:r>
          </w:p>
        </w:tc>
        <w:tc>
          <w:tcPr>
            <w:tcW w:w="0" w:type="auto"/>
            <w:vAlign w:val="center"/>
            <w:hideMark/>
          </w:tcPr>
          <w:p w:rsidR="00000000" w:rsidRDefault="00000000">
            <w:r>
              <w:t>Stop-loss trigger price.</w:t>
            </w:r>
          </w:p>
        </w:tc>
      </w:tr>
      <w:tr w:rsidR="00000000">
        <w:trPr>
          <w:divId w:val="175387555"/>
          <w:tblCellSpacing w:w="15" w:type="dxa"/>
        </w:trPr>
        <w:tc>
          <w:tcPr>
            <w:tcW w:w="0" w:type="auto"/>
            <w:vAlign w:val="center"/>
            <w:hideMark/>
          </w:tcPr>
          <w:p w:rsidR="00000000" w:rsidRDefault="00000000">
            <w:r>
              <w:t>slTriggerPxType</w:t>
            </w:r>
          </w:p>
        </w:tc>
        <w:tc>
          <w:tcPr>
            <w:tcW w:w="0" w:type="auto"/>
            <w:vAlign w:val="center"/>
            <w:hideMark/>
          </w:tcPr>
          <w:p w:rsidR="00000000" w:rsidRDefault="00000000">
            <w:r>
              <w:t>String</w:t>
            </w:r>
          </w:p>
        </w:tc>
        <w:tc>
          <w:tcPr>
            <w:tcW w:w="0" w:type="auto"/>
            <w:vAlign w:val="center"/>
            <w:hideMark/>
          </w:tcPr>
          <w:p w:rsidR="00000000" w:rsidRDefault="00000000">
            <w:r>
              <w:t xml:space="preserve">Stop-loss trigger price type. </w:t>
            </w:r>
            <w:r>
              <w:br/>
            </w:r>
            <w:r>
              <w:rPr>
                <w:rStyle w:val="HTML"/>
              </w:rPr>
              <w:t>last</w:t>
            </w:r>
            <w:r>
              <w:t>: last price</w:t>
            </w:r>
            <w:r>
              <w:br/>
            </w:r>
            <w:r>
              <w:rPr>
                <w:rStyle w:val="HTML"/>
              </w:rPr>
              <w:t>index</w:t>
            </w:r>
            <w:r>
              <w:t>: index price</w:t>
            </w:r>
            <w:r>
              <w:br/>
            </w:r>
            <w:r>
              <w:rPr>
                <w:rStyle w:val="HTML"/>
              </w:rPr>
              <w:t>mark</w:t>
            </w:r>
            <w:r>
              <w:t>: mark price</w:t>
            </w:r>
          </w:p>
        </w:tc>
      </w:tr>
      <w:tr w:rsidR="00000000">
        <w:trPr>
          <w:divId w:val="175387555"/>
          <w:tblCellSpacing w:w="15" w:type="dxa"/>
        </w:trPr>
        <w:tc>
          <w:tcPr>
            <w:tcW w:w="0" w:type="auto"/>
            <w:vAlign w:val="center"/>
            <w:hideMark/>
          </w:tcPr>
          <w:p w:rsidR="00000000" w:rsidRDefault="00000000">
            <w:r>
              <w:t>slOrdPx</w:t>
            </w:r>
          </w:p>
        </w:tc>
        <w:tc>
          <w:tcPr>
            <w:tcW w:w="0" w:type="auto"/>
            <w:vAlign w:val="center"/>
            <w:hideMark/>
          </w:tcPr>
          <w:p w:rsidR="00000000" w:rsidRDefault="00000000">
            <w:r>
              <w:t>String</w:t>
            </w:r>
          </w:p>
        </w:tc>
        <w:tc>
          <w:tcPr>
            <w:tcW w:w="0" w:type="auto"/>
            <w:vAlign w:val="center"/>
            <w:hideMark/>
          </w:tcPr>
          <w:p w:rsidR="00000000" w:rsidRDefault="00000000">
            <w:r>
              <w:t>Stop-loss order price.</w:t>
            </w:r>
          </w:p>
        </w:tc>
      </w:tr>
      <w:tr w:rsidR="00000000">
        <w:trPr>
          <w:divId w:val="175387555"/>
          <w:tblCellSpacing w:w="15" w:type="dxa"/>
        </w:trPr>
        <w:tc>
          <w:tcPr>
            <w:tcW w:w="0" w:type="auto"/>
            <w:vAlign w:val="center"/>
            <w:hideMark/>
          </w:tcPr>
          <w:p w:rsidR="00000000" w:rsidRDefault="00000000">
            <w:r>
              <w:t>attachAlgoOrds</w:t>
            </w:r>
          </w:p>
        </w:tc>
        <w:tc>
          <w:tcPr>
            <w:tcW w:w="0" w:type="auto"/>
            <w:vAlign w:val="center"/>
            <w:hideMark/>
          </w:tcPr>
          <w:p w:rsidR="00000000" w:rsidRDefault="00000000">
            <w:r>
              <w:t>Array of object</w:t>
            </w:r>
          </w:p>
        </w:tc>
        <w:tc>
          <w:tcPr>
            <w:tcW w:w="0" w:type="auto"/>
            <w:vAlign w:val="center"/>
            <w:hideMark/>
          </w:tcPr>
          <w:p w:rsidR="00000000" w:rsidRDefault="00000000">
            <w:r>
              <w:t>TP/SL information attached when placing order</w:t>
            </w:r>
          </w:p>
        </w:tc>
      </w:tr>
      <w:tr w:rsidR="00000000">
        <w:trPr>
          <w:divId w:val="175387555"/>
          <w:tblCellSpacing w:w="15" w:type="dxa"/>
        </w:trPr>
        <w:tc>
          <w:tcPr>
            <w:tcW w:w="0" w:type="auto"/>
            <w:vAlign w:val="center"/>
            <w:hideMark/>
          </w:tcPr>
          <w:p w:rsidR="00000000" w:rsidRDefault="00000000">
            <w:r>
              <w:t>&gt; attachAlgoId</w:t>
            </w:r>
          </w:p>
        </w:tc>
        <w:tc>
          <w:tcPr>
            <w:tcW w:w="0" w:type="auto"/>
            <w:vAlign w:val="center"/>
            <w:hideMark/>
          </w:tcPr>
          <w:p w:rsidR="00000000" w:rsidRDefault="00000000">
            <w:r>
              <w:t>String</w:t>
            </w:r>
          </w:p>
        </w:tc>
        <w:tc>
          <w:tcPr>
            <w:tcW w:w="0" w:type="auto"/>
            <w:vAlign w:val="center"/>
            <w:hideMark/>
          </w:tcPr>
          <w:p w:rsidR="00000000" w:rsidRDefault="00000000">
            <w:r>
              <w:t>The order ID of attached TP/SL order. It can be used to identity the TP/SL order when amending. It will not be posted to algoId when placing TP/SL order after the general order is filled completely.</w:t>
            </w:r>
          </w:p>
        </w:tc>
      </w:tr>
      <w:tr w:rsidR="00000000">
        <w:trPr>
          <w:divId w:val="175387555"/>
          <w:tblCellSpacing w:w="15" w:type="dxa"/>
        </w:trPr>
        <w:tc>
          <w:tcPr>
            <w:tcW w:w="0" w:type="auto"/>
            <w:vAlign w:val="center"/>
            <w:hideMark/>
          </w:tcPr>
          <w:p w:rsidR="00000000" w:rsidRDefault="00000000">
            <w:r>
              <w:t>&gt; attachAlgoClOrdId</w:t>
            </w:r>
          </w:p>
        </w:tc>
        <w:tc>
          <w:tcPr>
            <w:tcW w:w="0" w:type="auto"/>
            <w:vAlign w:val="center"/>
            <w:hideMark/>
          </w:tcPr>
          <w:p w:rsidR="00000000" w:rsidRDefault="00000000">
            <w:r>
              <w:t>String</w:t>
            </w:r>
          </w:p>
        </w:tc>
        <w:tc>
          <w:tcPr>
            <w:tcW w:w="0" w:type="auto"/>
            <w:vAlign w:val="center"/>
            <w:hideMark/>
          </w:tcPr>
          <w:p w:rsidR="00000000" w:rsidRDefault="00000000">
            <w:r>
              <w:t>Client-supplied Algo ID when placing order attaching TP/SL</w:t>
            </w:r>
            <w:r>
              <w:br/>
              <w:t>A combination of case-sensitive alphanumerics, all numbers, or all letters of up to 32 characters.</w:t>
            </w:r>
            <w:r>
              <w:br/>
              <w:t xml:space="preserve">It will be posted to </w:t>
            </w:r>
            <w:r>
              <w:rPr>
                <w:rStyle w:val="HTML"/>
              </w:rPr>
              <w:t>algoClOrdId</w:t>
            </w:r>
            <w:r>
              <w:t xml:space="preserve"> when placing TP/SL order once the general order is filled completely.</w:t>
            </w:r>
          </w:p>
        </w:tc>
      </w:tr>
      <w:tr w:rsidR="00000000">
        <w:trPr>
          <w:divId w:val="175387555"/>
          <w:tblCellSpacing w:w="15" w:type="dxa"/>
        </w:trPr>
        <w:tc>
          <w:tcPr>
            <w:tcW w:w="0" w:type="auto"/>
            <w:vAlign w:val="center"/>
            <w:hideMark/>
          </w:tcPr>
          <w:p w:rsidR="00000000" w:rsidRDefault="00000000">
            <w:r>
              <w:t>&gt; tpOrdKind</w:t>
            </w:r>
          </w:p>
        </w:tc>
        <w:tc>
          <w:tcPr>
            <w:tcW w:w="0" w:type="auto"/>
            <w:vAlign w:val="center"/>
            <w:hideMark/>
          </w:tcPr>
          <w:p w:rsidR="00000000" w:rsidRDefault="00000000">
            <w:r>
              <w:t>String</w:t>
            </w:r>
          </w:p>
        </w:tc>
        <w:tc>
          <w:tcPr>
            <w:tcW w:w="0" w:type="auto"/>
            <w:vAlign w:val="center"/>
            <w:hideMark/>
          </w:tcPr>
          <w:p w:rsidR="00000000" w:rsidRDefault="00000000">
            <w:r>
              <w:t>TP order kind</w:t>
            </w:r>
            <w:r>
              <w:br/>
            </w:r>
            <w:r>
              <w:rPr>
                <w:rStyle w:val="HTML"/>
              </w:rPr>
              <w:t>condition</w:t>
            </w:r>
            <w:r>
              <w:br/>
            </w:r>
            <w:r>
              <w:rPr>
                <w:rStyle w:val="HTML"/>
              </w:rPr>
              <w:t>limit</w:t>
            </w:r>
          </w:p>
        </w:tc>
      </w:tr>
      <w:tr w:rsidR="00000000">
        <w:trPr>
          <w:divId w:val="175387555"/>
          <w:tblCellSpacing w:w="15" w:type="dxa"/>
        </w:trPr>
        <w:tc>
          <w:tcPr>
            <w:tcW w:w="0" w:type="auto"/>
            <w:vAlign w:val="center"/>
            <w:hideMark/>
          </w:tcPr>
          <w:p w:rsidR="00000000" w:rsidRDefault="00000000">
            <w:r>
              <w:t>&gt; tpTriggerPx</w:t>
            </w:r>
          </w:p>
        </w:tc>
        <w:tc>
          <w:tcPr>
            <w:tcW w:w="0" w:type="auto"/>
            <w:vAlign w:val="center"/>
            <w:hideMark/>
          </w:tcPr>
          <w:p w:rsidR="00000000" w:rsidRDefault="00000000">
            <w:r>
              <w:t>String</w:t>
            </w:r>
          </w:p>
        </w:tc>
        <w:tc>
          <w:tcPr>
            <w:tcW w:w="0" w:type="auto"/>
            <w:vAlign w:val="center"/>
            <w:hideMark/>
          </w:tcPr>
          <w:p w:rsidR="00000000" w:rsidRDefault="00000000">
            <w:r>
              <w:t>Take-profit trigger price.</w:t>
            </w:r>
          </w:p>
        </w:tc>
      </w:tr>
      <w:tr w:rsidR="00000000">
        <w:trPr>
          <w:divId w:val="175387555"/>
          <w:tblCellSpacing w:w="15" w:type="dxa"/>
        </w:trPr>
        <w:tc>
          <w:tcPr>
            <w:tcW w:w="0" w:type="auto"/>
            <w:vAlign w:val="center"/>
            <w:hideMark/>
          </w:tcPr>
          <w:p w:rsidR="00000000" w:rsidRDefault="00000000">
            <w:r>
              <w:t>&gt; tpTriggerPxType</w:t>
            </w:r>
          </w:p>
        </w:tc>
        <w:tc>
          <w:tcPr>
            <w:tcW w:w="0" w:type="auto"/>
            <w:vAlign w:val="center"/>
            <w:hideMark/>
          </w:tcPr>
          <w:p w:rsidR="00000000" w:rsidRDefault="00000000">
            <w:r>
              <w:t>String</w:t>
            </w:r>
          </w:p>
        </w:tc>
        <w:tc>
          <w:tcPr>
            <w:tcW w:w="0" w:type="auto"/>
            <w:vAlign w:val="center"/>
            <w:hideMark/>
          </w:tcPr>
          <w:p w:rsidR="00000000" w:rsidRDefault="00000000">
            <w:r>
              <w:t xml:space="preserve">Take-profit trigger price type. </w:t>
            </w:r>
            <w:r>
              <w:br/>
            </w:r>
            <w:r>
              <w:rPr>
                <w:rStyle w:val="HTML"/>
              </w:rPr>
              <w:t>last</w:t>
            </w:r>
            <w:r>
              <w:t>: last price</w:t>
            </w:r>
            <w:r>
              <w:br/>
            </w:r>
            <w:r>
              <w:rPr>
                <w:rStyle w:val="HTML"/>
              </w:rPr>
              <w:t>index</w:t>
            </w:r>
            <w:r>
              <w:t>: index price</w:t>
            </w:r>
            <w:r>
              <w:br/>
            </w:r>
            <w:r>
              <w:rPr>
                <w:rStyle w:val="HTML"/>
              </w:rPr>
              <w:t>mark</w:t>
            </w:r>
            <w:r>
              <w:t>: mark price</w:t>
            </w:r>
          </w:p>
        </w:tc>
      </w:tr>
      <w:tr w:rsidR="00000000">
        <w:trPr>
          <w:divId w:val="175387555"/>
          <w:tblCellSpacing w:w="15" w:type="dxa"/>
        </w:trPr>
        <w:tc>
          <w:tcPr>
            <w:tcW w:w="0" w:type="auto"/>
            <w:vAlign w:val="center"/>
            <w:hideMark/>
          </w:tcPr>
          <w:p w:rsidR="00000000" w:rsidRDefault="00000000">
            <w:r>
              <w:t>&gt; tpOrdPx</w:t>
            </w:r>
          </w:p>
        </w:tc>
        <w:tc>
          <w:tcPr>
            <w:tcW w:w="0" w:type="auto"/>
            <w:vAlign w:val="center"/>
            <w:hideMark/>
          </w:tcPr>
          <w:p w:rsidR="00000000" w:rsidRDefault="00000000">
            <w:r>
              <w:t>String</w:t>
            </w:r>
          </w:p>
        </w:tc>
        <w:tc>
          <w:tcPr>
            <w:tcW w:w="0" w:type="auto"/>
            <w:vAlign w:val="center"/>
            <w:hideMark/>
          </w:tcPr>
          <w:p w:rsidR="00000000" w:rsidRDefault="00000000">
            <w:r>
              <w:t>Take-profit order price.</w:t>
            </w:r>
          </w:p>
        </w:tc>
      </w:tr>
      <w:tr w:rsidR="00000000">
        <w:trPr>
          <w:divId w:val="175387555"/>
          <w:tblCellSpacing w:w="15" w:type="dxa"/>
        </w:trPr>
        <w:tc>
          <w:tcPr>
            <w:tcW w:w="0" w:type="auto"/>
            <w:vAlign w:val="center"/>
            <w:hideMark/>
          </w:tcPr>
          <w:p w:rsidR="00000000" w:rsidRDefault="00000000">
            <w:r>
              <w:t>&gt; slTriggerPx</w:t>
            </w:r>
          </w:p>
        </w:tc>
        <w:tc>
          <w:tcPr>
            <w:tcW w:w="0" w:type="auto"/>
            <w:vAlign w:val="center"/>
            <w:hideMark/>
          </w:tcPr>
          <w:p w:rsidR="00000000" w:rsidRDefault="00000000">
            <w:r>
              <w:t>String</w:t>
            </w:r>
          </w:p>
        </w:tc>
        <w:tc>
          <w:tcPr>
            <w:tcW w:w="0" w:type="auto"/>
            <w:vAlign w:val="center"/>
            <w:hideMark/>
          </w:tcPr>
          <w:p w:rsidR="00000000" w:rsidRDefault="00000000">
            <w:r>
              <w:t>Stop-loss trigger price.</w:t>
            </w:r>
          </w:p>
        </w:tc>
      </w:tr>
      <w:tr w:rsidR="00000000">
        <w:trPr>
          <w:divId w:val="175387555"/>
          <w:tblCellSpacing w:w="15" w:type="dxa"/>
        </w:trPr>
        <w:tc>
          <w:tcPr>
            <w:tcW w:w="0" w:type="auto"/>
            <w:vAlign w:val="center"/>
            <w:hideMark/>
          </w:tcPr>
          <w:p w:rsidR="00000000" w:rsidRDefault="00000000">
            <w:r>
              <w:t>&gt; slTriggerPxType</w:t>
            </w:r>
          </w:p>
        </w:tc>
        <w:tc>
          <w:tcPr>
            <w:tcW w:w="0" w:type="auto"/>
            <w:vAlign w:val="center"/>
            <w:hideMark/>
          </w:tcPr>
          <w:p w:rsidR="00000000" w:rsidRDefault="00000000">
            <w:r>
              <w:t>String</w:t>
            </w:r>
          </w:p>
        </w:tc>
        <w:tc>
          <w:tcPr>
            <w:tcW w:w="0" w:type="auto"/>
            <w:vAlign w:val="center"/>
            <w:hideMark/>
          </w:tcPr>
          <w:p w:rsidR="00000000" w:rsidRDefault="00000000">
            <w:r>
              <w:t xml:space="preserve">Stop-loss trigger price type. </w:t>
            </w:r>
            <w:r>
              <w:br/>
            </w:r>
            <w:r>
              <w:rPr>
                <w:rStyle w:val="HTML"/>
              </w:rPr>
              <w:t>last</w:t>
            </w:r>
            <w:r>
              <w:t>: last price</w:t>
            </w:r>
            <w:r>
              <w:br/>
            </w:r>
            <w:r>
              <w:rPr>
                <w:rStyle w:val="HTML"/>
              </w:rPr>
              <w:t>index</w:t>
            </w:r>
            <w:r>
              <w:t>: index price</w:t>
            </w:r>
            <w:r>
              <w:br/>
            </w:r>
            <w:r>
              <w:rPr>
                <w:rStyle w:val="HTML"/>
              </w:rPr>
              <w:t>mark</w:t>
            </w:r>
            <w:r>
              <w:t>: mark price</w:t>
            </w:r>
          </w:p>
        </w:tc>
      </w:tr>
      <w:tr w:rsidR="00000000">
        <w:trPr>
          <w:divId w:val="175387555"/>
          <w:tblCellSpacing w:w="15" w:type="dxa"/>
        </w:trPr>
        <w:tc>
          <w:tcPr>
            <w:tcW w:w="0" w:type="auto"/>
            <w:vAlign w:val="center"/>
            <w:hideMark/>
          </w:tcPr>
          <w:p w:rsidR="00000000" w:rsidRDefault="00000000">
            <w:r>
              <w:t>&gt; slOrdPx</w:t>
            </w:r>
          </w:p>
        </w:tc>
        <w:tc>
          <w:tcPr>
            <w:tcW w:w="0" w:type="auto"/>
            <w:vAlign w:val="center"/>
            <w:hideMark/>
          </w:tcPr>
          <w:p w:rsidR="00000000" w:rsidRDefault="00000000">
            <w:r>
              <w:t>String</w:t>
            </w:r>
          </w:p>
        </w:tc>
        <w:tc>
          <w:tcPr>
            <w:tcW w:w="0" w:type="auto"/>
            <w:vAlign w:val="center"/>
            <w:hideMark/>
          </w:tcPr>
          <w:p w:rsidR="00000000" w:rsidRDefault="00000000">
            <w:r>
              <w:t>Stop-loss order price.</w:t>
            </w:r>
          </w:p>
        </w:tc>
      </w:tr>
      <w:tr w:rsidR="00000000">
        <w:trPr>
          <w:divId w:val="175387555"/>
          <w:tblCellSpacing w:w="15" w:type="dxa"/>
        </w:trPr>
        <w:tc>
          <w:tcPr>
            <w:tcW w:w="0" w:type="auto"/>
            <w:vAlign w:val="center"/>
            <w:hideMark/>
          </w:tcPr>
          <w:p w:rsidR="00000000" w:rsidRDefault="00000000">
            <w:r>
              <w:t>&gt; sz</w:t>
            </w:r>
          </w:p>
        </w:tc>
        <w:tc>
          <w:tcPr>
            <w:tcW w:w="0" w:type="auto"/>
            <w:vAlign w:val="center"/>
            <w:hideMark/>
          </w:tcPr>
          <w:p w:rsidR="00000000" w:rsidRDefault="00000000">
            <w:r>
              <w:t>String</w:t>
            </w:r>
          </w:p>
        </w:tc>
        <w:tc>
          <w:tcPr>
            <w:tcW w:w="0" w:type="auto"/>
            <w:vAlign w:val="center"/>
            <w:hideMark/>
          </w:tcPr>
          <w:p w:rsidR="00000000" w:rsidRDefault="00000000">
            <w:r>
              <w:t>Size. Only applicable to TP order of split TPs</w:t>
            </w:r>
          </w:p>
        </w:tc>
      </w:tr>
      <w:tr w:rsidR="00000000">
        <w:trPr>
          <w:divId w:val="175387555"/>
          <w:tblCellSpacing w:w="15" w:type="dxa"/>
        </w:trPr>
        <w:tc>
          <w:tcPr>
            <w:tcW w:w="0" w:type="auto"/>
            <w:vAlign w:val="center"/>
            <w:hideMark/>
          </w:tcPr>
          <w:p w:rsidR="00000000" w:rsidRDefault="00000000">
            <w:r>
              <w:t>&gt; amendPxOnTriggerType</w:t>
            </w:r>
          </w:p>
        </w:tc>
        <w:tc>
          <w:tcPr>
            <w:tcW w:w="0" w:type="auto"/>
            <w:vAlign w:val="center"/>
            <w:hideMark/>
          </w:tcPr>
          <w:p w:rsidR="00000000" w:rsidRDefault="00000000">
            <w:r>
              <w:t>String</w:t>
            </w:r>
          </w:p>
        </w:tc>
        <w:tc>
          <w:tcPr>
            <w:tcW w:w="0" w:type="auto"/>
            <w:vAlign w:val="center"/>
            <w:hideMark/>
          </w:tcPr>
          <w:p w:rsidR="00000000" w:rsidRDefault="00000000">
            <w:r>
              <w:t xml:space="preserve">Whether to enable Cost-price SL. Only applicable to SL order of split TPs. </w:t>
            </w:r>
            <w:r>
              <w:br/>
            </w:r>
            <w:r>
              <w:rPr>
                <w:rStyle w:val="HTML"/>
              </w:rPr>
              <w:t>0</w:t>
            </w:r>
            <w:r>
              <w:t xml:space="preserve">: disable, the default value </w:t>
            </w:r>
            <w:r>
              <w:br/>
            </w:r>
            <w:r>
              <w:rPr>
                <w:rStyle w:val="HTML"/>
              </w:rPr>
              <w:t>1</w:t>
            </w:r>
            <w:r>
              <w:t>: Enable</w:t>
            </w:r>
          </w:p>
        </w:tc>
      </w:tr>
      <w:tr w:rsidR="00000000">
        <w:trPr>
          <w:divId w:val="175387555"/>
          <w:tblCellSpacing w:w="15" w:type="dxa"/>
        </w:trPr>
        <w:tc>
          <w:tcPr>
            <w:tcW w:w="0" w:type="auto"/>
            <w:vAlign w:val="center"/>
            <w:hideMark/>
          </w:tcPr>
          <w:p w:rsidR="00000000" w:rsidRDefault="00000000">
            <w:r>
              <w:t>&gt; failCode</w:t>
            </w:r>
          </w:p>
        </w:tc>
        <w:tc>
          <w:tcPr>
            <w:tcW w:w="0" w:type="auto"/>
            <w:vAlign w:val="center"/>
            <w:hideMark/>
          </w:tcPr>
          <w:p w:rsidR="00000000" w:rsidRDefault="00000000">
            <w:r>
              <w:t>String</w:t>
            </w:r>
          </w:p>
        </w:tc>
        <w:tc>
          <w:tcPr>
            <w:tcW w:w="0" w:type="auto"/>
            <w:vAlign w:val="center"/>
            <w:hideMark/>
          </w:tcPr>
          <w:p w:rsidR="00000000" w:rsidRDefault="00000000">
            <w:r>
              <w:t xml:space="preserve">The error code when failing to place TP/SL order, e.g. 51020 </w:t>
            </w:r>
            <w:r>
              <w:br/>
              <w:t>The default is ""</w:t>
            </w:r>
          </w:p>
        </w:tc>
      </w:tr>
      <w:tr w:rsidR="00000000">
        <w:trPr>
          <w:divId w:val="175387555"/>
          <w:tblCellSpacing w:w="15" w:type="dxa"/>
        </w:trPr>
        <w:tc>
          <w:tcPr>
            <w:tcW w:w="0" w:type="auto"/>
            <w:vAlign w:val="center"/>
            <w:hideMark/>
          </w:tcPr>
          <w:p w:rsidR="00000000" w:rsidRDefault="00000000">
            <w:r>
              <w:t>&gt; failReason</w:t>
            </w:r>
          </w:p>
        </w:tc>
        <w:tc>
          <w:tcPr>
            <w:tcW w:w="0" w:type="auto"/>
            <w:vAlign w:val="center"/>
            <w:hideMark/>
          </w:tcPr>
          <w:p w:rsidR="00000000" w:rsidRDefault="00000000">
            <w:r>
              <w:t>String</w:t>
            </w:r>
          </w:p>
        </w:tc>
        <w:tc>
          <w:tcPr>
            <w:tcW w:w="0" w:type="auto"/>
            <w:vAlign w:val="center"/>
            <w:hideMark/>
          </w:tcPr>
          <w:p w:rsidR="00000000" w:rsidRDefault="00000000">
            <w:r>
              <w:t xml:space="preserve">The error reason when failing to place TP/SL order. </w:t>
            </w:r>
            <w:r>
              <w:br/>
              <w:t>The default is ""</w:t>
            </w:r>
          </w:p>
        </w:tc>
      </w:tr>
      <w:tr w:rsidR="00000000">
        <w:trPr>
          <w:divId w:val="175387555"/>
          <w:tblCellSpacing w:w="15" w:type="dxa"/>
        </w:trPr>
        <w:tc>
          <w:tcPr>
            <w:tcW w:w="0" w:type="auto"/>
            <w:vAlign w:val="center"/>
            <w:hideMark/>
          </w:tcPr>
          <w:p w:rsidR="00000000" w:rsidRDefault="00000000">
            <w:r>
              <w:t>linkedAlgoOrd</w:t>
            </w:r>
          </w:p>
        </w:tc>
        <w:tc>
          <w:tcPr>
            <w:tcW w:w="0" w:type="auto"/>
            <w:vAlign w:val="center"/>
            <w:hideMark/>
          </w:tcPr>
          <w:p w:rsidR="00000000" w:rsidRDefault="00000000">
            <w:r>
              <w:t>Object</w:t>
            </w:r>
          </w:p>
        </w:tc>
        <w:tc>
          <w:tcPr>
            <w:tcW w:w="0" w:type="auto"/>
            <w:vAlign w:val="center"/>
            <w:hideMark/>
          </w:tcPr>
          <w:p w:rsidR="00000000" w:rsidRDefault="00000000">
            <w:r>
              <w:t>Linked SL order detail, only applicable to the order that is placed by one-cancels-the-other (OCO) order that contains the TP limit order.</w:t>
            </w:r>
          </w:p>
        </w:tc>
      </w:tr>
      <w:tr w:rsidR="00000000">
        <w:trPr>
          <w:divId w:val="175387555"/>
          <w:tblCellSpacing w:w="15" w:type="dxa"/>
        </w:trPr>
        <w:tc>
          <w:tcPr>
            <w:tcW w:w="0" w:type="auto"/>
            <w:vAlign w:val="center"/>
            <w:hideMark/>
          </w:tcPr>
          <w:p w:rsidR="00000000" w:rsidRDefault="00000000">
            <w:r>
              <w:t>&gt; algoId</w:t>
            </w:r>
          </w:p>
        </w:tc>
        <w:tc>
          <w:tcPr>
            <w:tcW w:w="0" w:type="auto"/>
            <w:vAlign w:val="center"/>
            <w:hideMark/>
          </w:tcPr>
          <w:p w:rsidR="00000000" w:rsidRDefault="00000000">
            <w:r>
              <w:t>Object</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stpId</w:t>
            </w:r>
          </w:p>
        </w:tc>
        <w:tc>
          <w:tcPr>
            <w:tcW w:w="0" w:type="auto"/>
            <w:vAlign w:val="center"/>
            <w:hideMark/>
          </w:tcPr>
          <w:p w:rsidR="00000000" w:rsidRDefault="00000000">
            <w:r>
              <w:t>String</w:t>
            </w:r>
          </w:p>
        </w:tc>
        <w:tc>
          <w:tcPr>
            <w:tcW w:w="0" w:type="auto"/>
            <w:vAlign w:val="center"/>
            <w:hideMark/>
          </w:tcPr>
          <w:p w:rsidR="00000000" w:rsidRDefault="00000000">
            <w:del w:id="23" w:author="Unknown">
              <w:r>
                <w:delText>Self trade prevention ID</w:delText>
              </w:r>
              <w:r>
                <w:br/>
                <w:delText>Return "" if self trade prevention is not applicable</w:delText>
              </w:r>
            </w:del>
            <w:r>
              <w:t xml:space="preserve"> (deprecated)</w:t>
            </w:r>
          </w:p>
        </w:tc>
      </w:tr>
      <w:tr w:rsidR="00000000">
        <w:trPr>
          <w:divId w:val="175387555"/>
          <w:tblCellSpacing w:w="15" w:type="dxa"/>
        </w:trPr>
        <w:tc>
          <w:tcPr>
            <w:tcW w:w="0" w:type="auto"/>
            <w:vAlign w:val="center"/>
            <w:hideMark/>
          </w:tcPr>
          <w:p w:rsidR="00000000" w:rsidRDefault="00000000">
            <w:r>
              <w:t>stpMode</w:t>
            </w:r>
          </w:p>
        </w:tc>
        <w:tc>
          <w:tcPr>
            <w:tcW w:w="0" w:type="auto"/>
            <w:vAlign w:val="center"/>
            <w:hideMark/>
          </w:tcPr>
          <w:p w:rsidR="00000000" w:rsidRDefault="00000000">
            <w:r>
              <w:t>String</w:t>
            </w:r>
          </w:p>
        </w:tc>
        <w:tc>
          <w:tcPr>
            <w:tcW w:w="0" w:type="auto"/>
            <w:vAlign w:val="center"/>
            <w:hideMark/>
          </w:tcPr>
          <w:p w:rsidR="00000000" w:rsidRDefault="00000000">
            <w:r>
              <w:t xml:space="preserve">Self trade prevention mode </w:t>
            </w:r>
            <w:r>
              <w:br/>
              <w:t>Return "" if self trade prevention is not applicable</w:t>
            </w:r>
          </w:p>
        </w:tc>
      </w:tr>
      <w:tr w:rsidR="00000000">
        <w:trPr>
          <w:divId w:val="175387555"/>
          <w:tblCellSpacing w:w="15" w:type="dxa"/>
        </w:trPr>
        <w:tc>
          <w:tcPr>
            <w:tcW w:w="0" w:type="auto"/>
            <w:vAlign w:val="center"/>
            <w:hideMark/>
          </w:tcPr>
          <w:p w:rsidR="00000000" w:rsidRDefault="00000000">
            <w:r>
              <w:t>feeCcy</w:t>
            </w:r>
          </w:p>
        </w:tc>
        <w:tc>
          <w:tcPr>
            <w:tcW w:w="0" w:type="auto"/>
            <w:vAlign w:val="center"/>
            <w:hideMark/>
          </w:tcPr>
          <w:p w:rsidR="00000000" w:rsidRDefault="00000000">
            <w:r>
              <w:t>String</w:t>
            </w:r>
          </w:p>
        </w:tc>
        <w:tc>
          <w:tcPr>
            <w:tcW w:w="0" w:type="auto"/>
            <w:vAlign w:val="center"/>
            <w:hideMark/>
          </w:tcPr>
          <w:p w:rsidR="00000000" w:rsidRDefault="00000000">
            <w:r>
              <w:t>Fee currency</w:t>
            </w:r>
          </w:p>
        </w:tc>
      </w:tr>
      <w:tr w:rsidR="00000000">
        <w:trPr>
          <w:divId w:val="175387555"/>
          <w:tblCellSpacing w:w="15" w:type="dxa"/>
        </w:trPr>
        <w:tc>
          <w:tcPr>
            <w:tcW w:w="0" w:type="auto"/>
            <w:vAlign w:val="center"/>
            <w:hideMark/>
          </w:tcPr>
          <w:p w:rsidR="00000000" w:rsidRDefault="00000000">
            <w:r>
              <w:t>fee</w:t>
            </w:r>
          </w:p>
        </w:tc>
        <w:tc>
          <w:tcPr>
            <w:tcW w:w="0" w:type="auto"/>
            <w:vAlign w:val="center"/>
            <w:hideMark/>
          </w:tcPr>
          <w:p w:rsidR="00000000" w:rsidRDefault="00000000">
            <w:r>
              <w:t>String</w:t>
            </w:r>
          </w:p>
        </w:tc>
        <w:tc>
          <w:tcPr>
            <w:tcW w:w="0" w:type="auto"/>
            <w:vAlign w:val="center"/>
            <w:hideMark/>
          </w:tcPr>
          <w:p w:rsidR="00000000" w:rsidRDefault="00000000">
            <w:r>
              <w:t>Fee and rebate</w:t>
            </w:r>
            <w:r>
              <w:br/>
              <w:t xml:space="preserve">For spot and margin, it is accumulated fee charged by the platform. It is always negative, e.g. -0.01. </w:t>
            </w:r>
            <w:r>
              <w:br/>
              <w:t>For Expiry Futures, Perpetual Futures and Options, it is accumulated fee and rebate</w:t>
            </w:r>
          </w:p>
        </w:tc>
      </w:tr>
      <w:tr w:rsidR="00000000">
        <w:trPr>
          <w:divId w:val="175387555"/>
          <w:tblCellSpacing w:w="15" w:type="dxa"/>
        </w:trPr>
        <w:tc>
          <w:tcPr>
            <w:tcW w:w="0" w:type="auto"/>
            <w:vAlign w:val="center"/>
            <w:hideMark/>
          </w:tcPr>
          <w:p w:rsidR="00000000" w:rsidRDefault="00000000">
            <w:r>
              <w:t>rebateCcy</w:t>
            </w:r>
          </w:p>
        </w:tc>
        <w:tc>
          <w:tcPr>
            <w:tcW w:w="0" w:type="auto"/>
            <w:vAlign w:val="center"/>
            <w:hideMark/>
          </w:tcPr>
          <w:p w:rsidR="00000000" w:rsidRDefault="00000000">
            <w:r>
              <w:t>String</w:t>
            </w:r>
          </w:p>
        </w:tc>
        <w:tc>
          <w:tcPr>
            <w:tcW w:w="0" w:type="auto"/>
            <w:vAlign w:val="center"/>
            <w:hideMark/>
          </w:tcPr>
          <w:p w:rsidR="00000000" w:rsidRDefault="00000000">
            <w:r>
              <w:t>Rebate currency</w:t>
            </w:r>
          </w:p>
        </w:tc>
      </w:tr>
      <w:tr w:rsidR="00000000">
        <w:trPr>
          <w:divId w:val="175387555"/>
          <w:tblCellSpacing w:w="15" w:type="dxa"/>
        </w:trPr>
        <w:tc>
          <w:tcPr>
            <w:tcW w:w="0" w:type="auto"/>
            <w:vAlign w:val="center"/>
            <w:hideMark/>
          </w:tcPr>
          <w:p w:rsidR="00000000" w:rsidRDefault="00000000">
            <w:r>
              <w:t>source</w:t>
            </w:r>
          </w:p>
        </w:tc>
        <w:tc>
          <w:tcPr>
            <w:tcW w:w="0" w:type="auto"/>
            <w:vAlign w:val="center"/>
            <w:hideMark/>
          </w:tcPr>
          <w:p w:rsidR="00000000" w:rsidRDefault="00000000">
            <w:r>
              <w:t>String</w:t>
            </w:r>
          </w:p>
        </w:tc>
        <w:tc>
          <w:tcPr>
            <w:tcW w:w="0" w:type="auto"/>
            <w:vAlign w:val="center"/>
            <w:hideMark/>
          </w:tcPr>
          <w:p w:rsidR="00000000" w:rsidRDefault="00000000">
            <w:r>
              <w:t>Order source</w:t>
            </w:r>
            <w:r>
              <w:br/>
            </w:r>
            <w:r>
              <w:rPr>
                <w:rStyle w:val="HTML"/>
              </w:rPr>
              <w:t>6</w:t>
            </w:r>
            <w:r>
              <w:t xml:space="preserve">: The normal order triggered by the </w:t>
            </w:r>
            <w:r>
              <w:rPr>
                <w:rStyle w:val="HTML"/>
              </w:rPr>
              <w:t>trigger order</w:t>
            </w:r>
            <w:r>
              <w:br/>
            </w:r>
            <w:r>
              <w:rPr>
                <w:rStyle w:val="HTML"/>
              </w:rPr>
              <w:t>7</w:t>
            </w:r>
            <w:r>
              <w:t xml:space="preserve">:The normal order triggered by the </w:t>
            </w:r>
            <w:r>
              <w:rPr>
                <w:rStyle w:val="HTML"/>
              </w:rPr>
              <w:t>TP/SL order</w:t>
            </w:r>
            <w:r>
              <w:t xml:space="preserve"> </w:t>
            </w:r>
            <w:r>
              <w:br/>
            </w:r>
            <w:r>
              <w:rPr>
                <w:rStyle w:val="HTML"/>
              </w:rPr>
              <w:t>13</w:t>
            </w:r>
            <w:r>
              <w:t>: The normal order triggered by the algo order</w:t>
            </w:r>
            <w:r>
              <w:br/>
            </w:r>
            <w:r>
              <w:rPr>
                <w:rStyle w:val="HTML"/>
              </w:rPr>
              <w:t>25</w:t>
            </w:r>
            <w:r>
              <w:t xml:space="preserve">:The normal order triggered by the </w:t>
            </w:r>
            <w:r>
              <w:rPr>
                <w:rStyle w:val="HTML"/>
              </w:rPr>
              <w:t>trailing stop order</w:t>
            </w:r>
            <w:r>
              <w:br/>
            </w:r>
            <w:r>
              <w:rPr>
                <w:rStyle w:val="HTML"/>
              </w:rPr>
              <w:t>34</w:t>
            </w:r>
            <w:r>
              <w:t>: The normal order triggered by the chase order</w:t>
            </w:r>
          </w:p>
        </w:tc>
      </w:tr>
      <w:tr w:rsidR="00000000">
        <w:trPr>
          <w:divId w:val="175387555"/>
          <w:tblCellSpacing w:w="15" w:type="dxa"/>
        </w:trPr>
        <w:tc>
          <w:tcPr>
            <w:tcW w:w="0" w:type="auto"/>
            <w:vAlign w:val="center"/>
            <w:hideMark/>
          </w:tcPr>
          <w:p w:rsidR="00000000" w:rsidRDefault="00000000">
            <w:r>
              <w:t>rebate</w:t>
            </w:r>
          </w:p>
        </w:tc>
        <w:tc>
          <w:tcPr>
            <w:tcW w:w="0" w:type="auto"/>
            <w:vAlign w:val="center"/>
            <w:hideMark/>
          </w:tcPr>
          <w:p w:rsidR="00000000" w:rsidRDefault="00000000">
            <w:r>
              <w:t>String</w:t>
            </w:r>
          </w:p>
        </w:tc>
        <w:tc>
          <w:tcPr>
            <w:tcW w:w="0" w:type="auto"/>
            <w:vAlign w:val="center"/>
            <w:hideMark/>
          </w:tcPr>
          <w:p w:rsidR="00000000" w:rsidRDefault="00000000">
            <w:r>
              <w:t>Rebate amount, only applicable to spot and margin, the reward of placing orders from the platform (rebate) given to user who has reached the specified trading level. If there is no rebate, this field is "".</w:t>
            </w:r>
          </w:p>
        </w:tc>
      </w:tr>
      <w:tr w:rsidR="00000000">
        <w:trPr>
          <w:divId w:val="175387555"/>
          <w:tblCellSpacing w:w="15" w:type="dxa"/>
        </w:trPr>
        <w:tc>
          <w:tcPr>
            <w:tcW w:w="0" w:type="auto"/>
            <w:vAlign w:val="center"/>
            <w:hideMark/>
          </w:tcPr>
          <w:p w:rsidR="00000000" w:rsidRDefault="00000000">
            <w:r>
              <w:t>pnl</w:t>
            </w:r>
          </w:p>
        </w:tc>
        <w:tc>
          <w:tcPr>
            <w:tcW w:w="0" w:type="auto"/>
            <w:vAlign w:val="center"/>
            <w:hideMark/>
          </w:tcPr>
          <w:p w:rsidR="00000000" w:rsidRDefault="00000000">
            <w:r>
              <w:t>String</w:t>
            </w:r>
          </w:p>
        </w:tc>
        <w:tc>
          <w:tcPr>
            <w:tcW w:w="0" w:type="auto"/>
            <w:vAlign w:val="center"/>
            <w:hideMark/>
          </w:tcPr>
          <w:p w:rsidR="00000000" w:rsidRDefault="00000000">
            <w:r>
              <w:t>Profit and loss, Applicable to orders which have a trade and aim to close position. It always is 0 in other conditions</w:t>
            </w:r>
          </w:p>
        </w:tc>
      </w:tr>
      <w:tr w:rsidR="00000000">
        <w:trPr>
          <w:divId w:val="175387555"/>
          <w:tblCellSpacing w:w="15" w:type="dxa"/>
        </w:trPr>
        <w:tc>
          <w:tcPr>
            <w:tcW w:w="0" w:type="auto"/>
            <w:vAlign w:val="center"/>
            <w:hideMark/>
          </w:tcPr>
          <w:p w:rsidR="00000000" w:rsidRDefault="00000000">
            <w:r>
              <w:t>category</w:t>
            </w:r>
          </w:p>
        </w:tc>
        <w:tc>
          <w:tcPr>
            <w:tcW w:w="0" w:type="auto"/>
            <w:vAlign w:val="center"/>
            <w:hideMark/>
          </w:tcPr>
          <w:p w:rsidR="00000000" w:rsidRDefault="00000000">
            <w:r>
              <w:t>String</w:t>
            </w:r>
          </w:p>
        </w:tc>
        <w:tc>
          <w:tcPr>
            <w:tcW w:w="0" w:type="auto"/>
            <w:vAlign w:val="center"/>
            <w:hideMark/>
          </w:tcPr>
          <w:p w:rsidR="00000000" w:rsidRDefault="00000000">
            <w:r>
              <w:t xml:space="preserve">Category </w:t>
            </w:r>
            <w:r>
              <w:br/>
            </w:r>
            <w:r>
              <w:rPr>
                <w:rStyle w:val="HTML"/>
              </w:rPr>
              <w:t>normal</w:t>
            </w:r>
            <w:r>
              <w:br/>
            </w:r>
            <w:r>
              <w:rPr>
                <w:rStyle w:val="HTML"/>
              </w:rPr>
              <w:t>twap</w:t>
            </w:r>
            <w:r>
              <w:t xml:space="preserve"> </w:t>
            </w:r>
            <w:r>
              <w:br/>
            </w:r>
            <w:r>
              <w:rPr>
                <w:rStyle w:val="HTML"/>
              </w:rPr>
              <w:t>adl</w:t>
            </w:r>
            <w:r>
              <w:br/>
            </w:r>
            <w:r>
              <w:rPr>
                <w:rStyle w:val="HTML"/>
              </w:rPr>
              <w:t>full_liquidation</w:t>
            </w:r>
            <w:r>
              <w:br/>
            </w:r>
            <w:r>
              <w:rPr>
                <w:rStyle w:val="HTML"/>
              </w:rPr>
              <w:t>partial_liquidation</w:t>
            </w:r>
            <w:r>
              <w:t xml:space="preserve"> </w:t>
            </w:r>
            <w:r>
              <w:br/>
            </w:r>
            <w:r>
              <w:rPr>
                <w:rStyle w:val="HTML"/>
              </w:rPr>
              <w:t>delivery</w:t>
            </w:r>
            <w:r>
              <w:t xml:space="preserve"> </w:t>
            </w:r>
            <w:r>
              <w:br/>
            </w:r>
            <w:r>
              <w:rPr>
                <w:rStyle w:val="HTML"/>
              </w:rPr>
              <w:t>ddh</w:t>
            </w:r>
            <w:r>
              <w:t>: Delta dynamic hedge</w:t>
            </w:r>
          </w:p>
        </w:tc>
      </w:tr>
      <w:tr w:rsidR="00000000">
        <w:trPr>
          <w:divId w:val="175387555"/>
          <w:tblCellSpacing w:w="15" w:type="dxa"/>
        </w:trPr>
        <w:tc>
          <w:tcPr>
            <w:tcW w:w="0" w:type="auto"/>
            <w:vAlign w:val="center"/>
            <w:hideMark/>
          </w:tcPr>
          <w:p w:rsidR="00000000" w:rsidRDefault="00000000">
            <w:r>
              <w:t>reduceOnly</w:t>
            </w:r>
          </w:p>
        </w:tc>
        <w:tc>
          <w:tcPr>
            <w:tcW w:w="0" w:type="auto"/>
            <w:vAlign w:val="center"/>
            <w:hideMark/>
          </w:tcPr>
          <w:p w:rsidR="00000000" w:rsidRDefault="00000000">
            <w:r>
              <w:t>String</w:t>
            </w:r>
          </w:p>
        </w:tc>
        <w:tc>
          <w:tcPr>
            <w:tcW w:w="0" w:type="auto"/>
            <w:vAlign w:val="center"/>
            <w:hideMark/>
          </w:tcPr>
          <w:p w:rsidR="00000000" w:rsidRDefault="00000000">
            <w:r>
              <w:t>Whether the order can only reduce the position size. Valid options: true or false.</w:t>
            </w:r>
          </w:p>
        </w:tc>
      </w:tr>
      <w:tr w:rsidR="00000000">
        <w:trPr>
          <w:divId w:val="175387555"/>
          <w:tblCellSpacing w:w="15" w:type="dxa"/>
        </w:trPr>
        <w:tc>
          <w:tcPr>
            <w:tcW w:w="0" w:type="auto"/>
            <w:vAlign w:val="center"/>
            <w:hideMark/>
          </w:tcPr>
          <w:p w:rsidR="00000000" w:rsidRDefault="00000000">
            <w:r>
              <w:t>cancelSource</w:t>
            </w:r>
          </w:p>
        </w:tc>
        <w:tc>
          <w:tcPr>
            <w:tcW w:w="0" w:type="auto"/>
            <w:vAlign w:val="center"/>
            <w:hideMark/>
          </w:tcPr>
          <w:p w:rsidR="00000000" w:rsidRDefault="00000000">
            <w:r>
              <w:t>String</w:t>
            </w:r>
          </w:p>
        </w:tc>
        <w:tc>
          <w:tcPr>
            <w:tcW w:w="0" w:type="auto"/>
            <w:vAlign w:val="center"/>
            <w:hideMark/>
          </w:tcPr>
          <w:p w:rsidR="00000000" w:rsidRDefault="00000000">
            <w:r>
              <w:t>Code of the cancellation source.</w:t>
            </w:r>
          </w:p>
        </w:tc>
      </w:tr>
      <w:tr w:rsidR="00000000">
        <w:trPr>
          <w:divId w:val="175387555"/>
          <w:tblCellSpacing w:w="15" w:type="dxa"/>
        </w:trPr>
        <w:tc>
          <w:tcPr>
            <w:tcW w:w="0" w:type="auto"/>
            <w:vAlign w:val="center"/>
            <w:hideMark/>
          </w:tcPr>
          <w:p w:rsidR="00000000" w:rsidRDefault="00000000">
            <w:r>
              <w:t>cancelSourceReason</w:t>
            </w:r>
          </w:p>
        </w:tc>
        <w:tc>
          <w:tcPr>
            <w:tcW w:w="0" w:type="auto"/>
            <w:vAlign w:val="center"/>
            <w:hideMark/>
          </w:tcPr>
          <w:p w:rsidR="00000000" w:rsidRDefault="00000000">
            <w:r>
              <w:t>String</w:t>
            </w:r>
          </w:p>
        </w:tc>
        <w:tc>
          <w:tcPr>
            <w:tcW w:w="0" w:type="auto"/>
            <w:vAlign w:val="center"/>
            <w:hideMark/>
          </w:tcPr>
          <w:p w:rsidR="00000000" w:rsidRDefault="00000000">
            <w:r>
              <w:t>Reason for the cancellation.</w:t>
            </w:r>
          </w:p>
        </w:tc>
      </w:tr>
      <w:tr w:rsidR="00000000">
        <w:trPr>
          <w:divId w:val="175387555"/>
          <w:tblCellSpacing w:w="15" w:type="dxa"/>
        </w:trPr>
        <w:tc>
          <w:tcPr>
            <w:tcW w:w="0" w:type="auto"/>
            <w:vAlign w:val="center"/>
            <w:hideMark/>
          </w:tcPr>
          <w:p w:rsidR="00000000" w:rsidRDefault="00000000">
            <w:r>
              <w:t>algoClOrdId</w:t>
            </w:r>
          </w:p>
        </w:tc>
        <w:tc>
          <w:tcPr>
            <w:tcW w:w="0" w:type="auto"/>
            <w:vAlign w:val="center"/>
            <w:hideMark/>
          </w:tcPr>
          <w:p w:rsidR="00000000" w:rsidRDefault="00000000">
            <w:r>
              <w:t>String</w:t>
            </w:r>
          </w:p>
        </w:tc>
        <w:tc>
          <w:tcPr>
            <w:tcW w:w="0" w:type="auto"/>
            <w:vAlign w:val="center"/>
            <w:hideMark/>
          </w:tcPr>
          <w:p w:rsidR="00000000" w:rsidRDefault="00000000">
            <w:r>
              <w:t xml:space="preserve">Client-supplied Algo ID. There will be a value when algo order attaching </w:t>
            </w:r>
            <w:r>
              <w:rPr>
                <w:rStyle w:val="HTML"/>
              </w:rPr>
              <w:t>algoClOrdId</w:t>
            </w:r>
            <w:r>
              <w:t xml:space="preserve"> is triggered, or it will be "".</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Algo ID. There will be a value when algo order is triggered, or it will be "".</w:t>
            </w:r>
          </w:p>
        </w:tc>
      </w:tr>
      <w:tr w:rsidR="00000000">
        <w:trPr>
          <w:divId w:val="175387555"/>
          <w:tblCellSpacing w:w="15" w:type="dxa"/>
        </w:trPr>
        <w:tc>
          <w:tcPr>
            <w:tcW w:w="0" w:type="auto"/>
            <w:vAlign w:val="center"/>
            <w:hideMark/>
          </w:tcPr>
          <w:p w:rsidR="00000000" w:rsidRDefault="00000000">
            <w:r>
              <w:t>isTpLimit</w:t>
            </w:r>
          </w:p>
        </w:tc>
        <w:tc>
          <w:tcPr>
            <w:tcW w:w="0" w:type="auto"/>
            <w:vAlign w:val="center"/>
            <w:hideMark/>
          </w:tcPr>
          <w:p w:rsidR="00000000" w:rsidRDefault="00000000">
            <w:r>
              <w:t>String</w:t>
            </w:r>
          </w:p>
        </w:tc>
        <w:tc>
          <w:tcPr>
            <w:tcW w:w="0" w:type="auto"/>
            <w:vAlign w:val="center"/>
            <w:hideMark/>
          </w:tcPr>
          <w:p w:rsidR="00000000" w:rsidRDefault="00000000">
            <w:r>
              <w:t>Whether it is TP limit order. true or false</w:t>
            </w:r>
          </w:p>
        </w:tc>
      </w:tr>
      <w:tr w:rsidR="00000000">
        <w:trPr>
          <w:divId w:val="175387555"/>
          <w:tblCellSpacing w:w="15" w:type="dxa"/>
        </w:trPr>
        <w:tc>
          <w:tcPr>
            <w:tcW w:w="0" w:type="auto"/>
            <w:vAlign w:val="center"/>
            <w:hideMark/>
          </w:tcPr>
          <w:p w:rsidR="00000000" w:rsidRDefault="00000000">
            <w:r>
              <w:t>uTime</w:t>
            </w:r>
          </w:p>
        </w:tc>
        <w:tc>
          <w:tcPr>
            <w:tcW w:w="0" w:type="auto"/>
            <w:vAlign w:val="center"/>
            <w:hideMark/>
          </w:tcPr>
          <w:p w:rsidR="00000000" w:rsidRDefault="00000000">
            <w:r>
              <w:t>String</w:t>
            </w:r>
          </w:p>
        </w:tc>
        <w:tc>
          <w:tcPr>
            <w:tcW w:w="0" w:type="auto"/>
            <w:vAlign w:val="center"/>
            <w:hideMark/>
          </w:tcPr>
          <w:p w:rsidR="00000000" w:rsidRDefault="00000000">
            <w:r>
              <w:t xml:space="preserve">Update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cTime</w:t>
            </w:r>
          </w:p>
        </w:tc>
        <w:tc>
          <w:tcPr>
            <w:tcW w:w="0" w:type="auto"/>
            <w:vAlign w:val="center"/>
            <w:hideMark/>
          </w:tcPr>
          <w:p w:rsidR="00000000" w:rsidRDefault="00000000">
            <w:r>
              <w:t>String</w:t>
            </w:r>
          </w:p>
        </w:tc>
        <w:tc>
          <w:tcPr>
            <w:tcW w:w="0" w:type="auto"/>
            <w:vAlign w:val="center"/>
            <w:hideMark/>
          </w:tcPr>
          <w:p w:rsidR="00000000" w:rsidRDefault="00000000">
            <w:r>
              <w:t xml:space="preserve">Creation time, Unix timestamp format in milliseconds, e.g. </w:t>
            </w:r>
            <w:r>
              <w:rPr>
                <w:rStyle w:val="HTML"/>
              </w:rPr>
              <w:t>1597026383085</w:t>
            </w:r>
          </w:p>
        </w:tc>
      </w:tr>
    </w:tbl>
    <w:p w:rsidR="00000000" w:rsidRDefault="00000000">
      <w:pPr>
        <w:pStyle w:val="3"/>
        <w:divId w:val="175387555"/>
      </w:pPr>
      <w:r>
        <w:t>GET / Order history (last 3 months)</w:t>
      </w:r>
    </w:p>
    <w:p w:rsidR="00000000" w:rsidRDefault="00000000">
      <w:pPr>
        <w:pStyle w:val="a5"/>
        <w:divId w:val="175387555"/>
      </w:pPr>
      <w:r>
        <w:t xml:space="preserve">Get completed orders which are placed in the last 3 months, including those placed 3 months ago but completed in the last 3 months. </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/api/v5/trade/orders-history-archive</w:t>
      </w:r>
    </w:p>
    <w:p w:rsidR="00000000" w:rsidRDefault="00000000">
      <w:pPr>
        <w:pStyle w:val="a5"/>
        <w:divId w:val="1629359239"/>
      </w:pPr>
      <w:r>
        <w:t>Request Example</w:t>
      </w:r>
    </w:p>
    <w:p w:rsidR="00000000" w:rsidRDefault="00000000">
      <w:pPr>
        <w:pStyle w:val="HTML0"/>
        <w:divId w:val="825170566"/>
        <w:rPr>
          <w:rStyle w:val="HTML"/>
        </w:rPr>
      </w:pPr>
      <w:r>
        <w:rPr>
          <w:rStyle w:val="HTML"/>
        </w:rPr>
        <w:t>GET /api/v5/trade/orders-history-archive?ordType</w:t>
      </w:r>
      <w:r>
        <w:rPr>
          <w:rStyle w:val="o"/>
        </w:rPr>
        <w:t>=</w:t>
      </w:r>
      <w:r>
        <w:rPr>
          <w:rStyle w:val="HTML"/>
        </w:rPr>
        <w:t>post_only,fok,ioc&amp;instType</w:t>
      </w:r>
      <w:r>
        <w:rPr>
          <w:rStyle w:val="o"/>
        </w:rPr>
        <w:t>=</w:t>
      </w:r>
      <w:r>
        <w:rPr>
          <w:rStyle w:val="HTML"/>
        </w:rPr>
        <w:t>SPOT</w:t>
      </w:r>
    </w:p>
    <w:p w:rsidR="00000000" w:rsidRDefault="00000000">
      <w:pPr>
        <w:pStyle w:val="HTML0"/>
        <w:divId w:val="825170566"/>
        <w:rPr>
          <w:rStyle w:val="HTML"/>
        </w:rPr>
      </w:pPr>
    </w:p>
    <w:p w:rsidR="00000000" w:rsidRDefault="00000000">
      <w:pPr>
        <w:pStyle w:val="HTML0"/>
        <w:divId w:val="81489890"/>
        <w:rPr>
          <w:rStyle w:val="HTML"/>
          <w:vanish/>
        </w:rPr>
      </w:pPr>
      <w:r>
        <w:rPr>
          <w:rStyle w:val="kn"/>
          <w:vanish/>
        </w:rPr>
        <w:t>import</w:t>
      </w:r>
      <w:r>
        <w:rPr>
          <w:rStyle w:val="HTML"/>
          <w:vanish/>
        </w:rPr>
        <w:t xml:space="preserve"> </w:t>
      </w:r>
      <w:r>
        <w:rPr>
          <w:rStyle w:val="nn"/>
          <w:vanish/>
        </w:rPr>
        <w:t>okx.Trade</w:t>
      </w:r>
      <w:r>
        <w:rPr>
          <w:rStyle w:val="HTML"/>
          <w:vanish/>
        </w:rPr>
        <w:t xml:space="preserve"> </w:t>
      </w:r>
      <w:r>
        <w:rPr>
          <w:rStyle w:val="k"/>
          <w:vanish/>
        </w:rPr>
        <w:t>as</w:t>
      </w:r>
      <w:r>
        <w:rPr>
          <w:rStyle w:val="HTML"/>
          <w:vanish/>
        </w:rPr>
        <w:t xml:space="preserve"> </w:t>
      </w:r>
      <w:r>
        <w:rPr>
          <w:rStyle w:val="n"/>
          <w:vanish/>
        </w:rPr>
        <w:t>Trade</w:t>
      </w:r>
    </w:p>
    <w:p w:rsidR="00000000" w:rsidRDefault="00000000">
      <w:pPr>
        <w:pStyle w:val="HTML0"/>
        <w:divId w:val="81489890"/>
        <w:rPr>
          <w:rStyle w:val="HTML"/>
          <w:vanish/>
        </w:rPr>
      </w:pPr>
    </w:p>
    <w:p w:rsidR="00000000" w:rsidRDefault="00000000">
      <w:pPr>
        <w:pStyle w:val="HTML0"/>
        <w:divId w:val="81489890"/>
        <w:rPr>
          <w:rStyle w:val="c1"/>
          <w:vanish/>
        </w:rPr>
      </w:pPr>
      <w:r>
        <w:rPr>
          <w:rStyle w:val="c1"/>
          <w:vanish/>
        </w:rPr>
        <w:t># API initialization</w:t>
      </w:r>
    </w:p>
    <w:p w:rsidR="00000000" w:rsidRDefault="00000000">
      <w:pPr>
        <w:pStyle w:val="HTML0"/>
        <w:divId w:val="81489890"/>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81489890"/>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81489890"/>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81489890"/>
        <w:rPr>
          <w:rStyle w:val="HTML"/>
          <w:vanish/>
        </w:rPr>
      </w:pPr>
    </w:p>
    <w:p w:rsidR="00000000" w:rsidRDefault="00000000">
      <w:pPr>
        <w:pStyle w:val="HTML0"/>
        <w:divId w:val="81489890"/>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 0, Demo trading: 1</w:t>
      </w:r>
    </w:p>
    <w:p w:rsidR="00000000" w:rsidRDefault="00000000">
      <w:pPr>
        <w:pStyle w:val="HTML0"/>
        <w:divId w:val="81489890"/>
        <w:rPr>
          <w:rStyle w:val="HTML"/>
          <w:vanish/>
        </w:rPr>
      </w:pPr>
    </w:p>
    <w:p w:rsidR="00000000" w:rsidRDefault="00000000">
      <w:pPr>
        <w:pStyle w:val="HTML0"/>
        <w:divId w:val="81489890"/>
        <w:rPr>
          <w:rStyle w:val="HTML"/>
          <w:vanish/>
        </w:rPr>
      </w:pPr>
      <w:r>
        <w:rPr>
          <w:rStyle w:val="n"/>
          <w:vanish/>
        </w:rPr>
        <w:t>tradeAPI</w:t>
      </w:r>
      <w:r>
        <w:rPr>
          <w:rStyle w:val="HTML"/>
          <w:vanish/>
        </w:rPr>
        <w:t xml:space="preserve"> </w:t>
      </w:r>
      <w:r>
        <w:rPr>
          <w:rStyle w:val="o"/>
          <w:vanish/>
        </w:rPr>
        <w:t>=</w:t>
      </w:r>
      <w:r>
        <w:rPr>
          <w:rStyle w:val="HTML"/>
          <w:vanish/>
        </w:rPr>
        <w:t xml:space="preserve"> </w:t>
      </w:r>
      <w:r>
        <w:rPr>
          <w:rStyle w:val="n"/>
          <w:vanish/>
        </w:rPr>
        <w:t>Trade</w:t>
      </w:r>
      <w:r>
        <w:rPr>
          <w:rStyle w:val="p"/>
          <w:vanish/>
        </w:rPr>
        <w:t>.</w:t>
      </w:r>
      <w:r>
        <w:rPr>
          <w:rStyle w:val="n"/>
          <w:vanish/>
        </w:rPr>
        <w:t>TradeAPI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81489890"/>
        <w:rPr>
          <w:rStyle w:val="HTML"/>
          <w:vanish/>
        </w:rPr>
      </w:pPr>
    </w:p>
    <w:p w:rsidR="00000000" w:rsidRDefault="00000000">
      <w:pPr>
        <w:pStyle w:val="HTML0"/>
        <w:divId w:val="81489890"/>
        <w:rPr>
          <w:rStyle w:val="c1"/>
          <w:vanish/>
        </w:rPr>
      </w:pPr>
      <w:r>
        <w:rPr>
          <w:rStyle w:val="c1"/>
          <w:vanish/>
        </w:rPr>
        <w:t># Get completed SPOT orders which are placed in the last 3 months</w:t>
      </w:r>
    </w:p>
    <w:p w:rsidR="00000000" w:rsidRDefault="00000000">
      <w:pPr>
        <w:pStyle w:val="HTML0"/>
        <w:divId w:val="81489890"/>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tradeAPI</w:t>
      </w:r>
      <w:r>
        <w:rPr>
          <w:rStyle w:val="p"/>
          <w:vanish/>
        </w:rPr>
        <w:t>.</w:t>
      </w:r>
      <w:r>
        <w:rPr>
          <w:rStyle w:val="n"/>
          <w:vanish/>
        </w:rPr>
        <w:t>get_orders_history_archive</w:t>
      </w:r>
      <w:r>
        <w:rPr>
          <w:rStyle w:val="p"/>
          <w:vanish/>
        </w:rPr>
        <w:t>(</w:t>
      </w:r>
    </w:p>
    <w:p w:rsidR="00000000" w:rsidRDefault="00000000">
      <w:pPr>
        <w:pStyle w:val="HTML0"/>
        <w:divId w:val="81489890"/>
        <w:rPr>
          <w:rStyle w:val="HTML"/>
          <w:vanish/>
        </w:rPr>
      </w:pPr>
      <w:r>
        <w:rPr>
          <w:rStyle w:val="HTML"/>
          <w:vanish/>
        </w:rPr>
        <w:t xml:space="preserve">    </w:t>
      </w:r>
      <w:r>
        <w:rPr>
          <w:rStyle w:val="n"/>
          <w:vanish/>
        </w:rPr>
        <w:t>instType</w:t>
      </w:r>
      <w:r>
        <w:rPr>
          <w:rStyle w:val="o"/>
          <w:vanish/>
        </w:rPr>
        <w:t>=</w:t>
      </w:r>
      <w:r>
        <w:rPr>
          <w:rStyle w:val="s"/>
          <w:vanish/>
        </w:rPr>
        <w:t>"SPOT"</w:t>
      </w:r>
      <w:r>
        <w:rPr>
          <w:rStyle w:val="p"/>
          <w:vanish/>
        </w:rPr>
        <w:t>,</w:t>
      </w:r>
    </w:p>
    <w:p w:rsidR="00000000" w:rsidRDefault="00000000">
      <w:pPr>
        <w:pStyle w:val="HTML0"/>
        <w:divId w:val="81489890"/>
        <w:rPr>
          <w:rStyle w:val="HTML"/>
          <w:vanish/>
        </w:rPr>
      </w:pPr>
      <w:r>
        <w:rPr>
          <w:rStyle w:val="HTML"/>
          <w:vanish/>
        </w:rPr>
        <w:t xml:space="preserve">    </w:t>
      </w:r>
      <w:r>
        <w:rPr>
          <w:rStyle w:val="n"/>
          <w:vanish/>
        </w:rPr>
        <w:t>ordType</w:t>
      </w:r>
      <w:r>
        <w:rPr>
          <w:rStyle w:val="o"/>
          <w:vanish/>
        </w:rPr>
        <w:t>=</w:t>
      </w:r>
      <w:r>
        <w:rPr>
          <w:rStyle w:val="s"/>
          <w:vanish/>
        </w:rPr>
        <w:t>"post_only,fok,ioc"</w:t>
      </w:r>
    </w:p>
    <w:p w:rsidR="00000000" w:rsidRDefault="00000000">
      <w:pPr>
        <w:pStyle w:val="HTML0"/>
        <w:divId w:val="81489890"/>
        <w:rPr>
          <w:rStyle w:val="HTML"/>
          <w:vanish/>
        </w:rPr>
      </w:pPr>
      <w:r>
        <w:rPr>
          <w:rStyle w:val="p"/>
          <w:vanish/>
        </w:rPr>
        <w:t>)</w:t>
      </w:r>
    </w:p>
    <w:p w:rsidR="00000000" w:rsidRDefault="00000000">
      <w:pPr>
        <w:pStyle w:val="HTML0"/>
        <w:divId w:val="81489890"/>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058"/>
        <w:gridCol w:w="5193"/>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type</w:t>
            </w:r>
            <w:r>
              <w:br/>
            </w:r>
            <w:r>
              <w:rPr>
                <w:rStyle w:val="HTML"/>
              </w:rPr>
              <w:t>SPOT</w:t>
            </w:r>
            <w:r>
              <w:br/>
            </w:r>
            <w:r>
              <w:rPr>
                <w:rStyle w:val="HTML"/>
              </w:rPr>
              <w:t>MARGIN</w:t>
            </w:r>
            <w:r>
              <w:br/>
            </w:r>
            <w:r>
              <w:rPr>
                <w:rStyle w:val="HTML"/>
              </w:rPr>
              <w:t>SWAP</w:t>
            </w:r>
            <w:r>
              <w:br/>
            </w:r>
            <w:r>
              <w:rPr>
                <w:rStyle w:val="HTML"/>
              </w:rPr>
              <w:t>FUTURES</w:t>
            </w:r>
            <w:r>
              <w:br/>
            </w:r>
            <w:r>
              <w:rPr>
                <w:rStyle w:val="HTML"/>
              </w:rPr>
              <w:t>OPTION</w:t>
            </w:r>
          </w:p>
        </w:tc>
      </w:tr>
      <w:tr w:rsidR="00000000">
        <w:trPr>
          <w:divId w:val="175387555"/>
          <w:tblCellSpacing w:w="15" w:type="dxa"/>
        </w:trPr>
        <w:tc>
          <w:tcPr>
            <w:tcW w:w="0" w:type="auto"/>
            <w:vAlign w:val="center"/>
            <w:hideMark/>
          </w:tcPr>
          <w:p w:rsidR="00000000" w:rsidRDefault="00000000">
            <w:r>
              <w:t>uly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Underlying</w:t>
            </w:r>
            <w:r>
              <w:br/>
              <w:t xml:space="preserve">Applicable to </w:t>
            </w:r>
            <w:r>
              <w:rPr>
                <w:rStyle w:val="HTML"/>
              </w:rPr>
              <w:t>FUTURES</w:t>
            </w:r>
            <w:r>
              <w:t>/</w:t>
            </w:r>
            <w:r>
              <w:rPr>
                <w:rStyle w:val="HTML"/>
              </w:rPr>
              <w:t>SWAP</w:t>
            </w:r>
            <w:r>
              <w:t>/</w:t>
            </w:r>
            <w:r>
              <w:rPr>
                <w:rStyle w:val="HTML"/>
              </w:rPr>
              <w:t>OPTION</w:t>
            </w:r>
          </w:p>
        </w:tc>
      </w:tr>
      <w:tr w:rsidR="00000000">
        <w:trPr>
          <w:divId w:val="175387555"/>
          <w:tblCellSpacing w:w="15" w:type="dxa"/>
        </w:trPr>
        <w:tc>
          <w:tcPr>
            <w:tcW w:w="0" w:type="auto"/>
            <w:vAlign w:val="center"/>
            <w:hideMark/>
          </w:tcPr>
          <w:p w:rsidR="00000000" w:rsidRDefault="00000000">
            <w:r>
              <w:t>instFamily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family</w:t>
            </w:r>
            <w:r>
              <w:br/>
              <w:t xml:space="preserve">Applicable to </w:t>
            </w:r>
            <w:r>
              <w:rPr>
                <w:rStyle w:val="HTML"/>
              </w:rPr>
              <w:t>FUTURES</w:t>
            </w:r>
            <w:r>
              <w:t>/</w:t>
            </w:r>
            <w:r>
              <w:rPr>
                <w:rStyle w:val="HTML"/>
              </w:rPr>
              <w:t>SWAP</w:t>
            </w:r>
            <w:r>
              <w:t>/</w:t>
            </w:r>
            <w:r>
              <w:rPr>
                <w:rStyle w:val="HTML"/>
              </w:rPr>
              <w:t>OPTION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Instrument ID, e.g. </w:t>
            </w:r>
            <w:r>
              <w:rPr>
                <w:rStyle w:val="HTML"/>
              </w:rPr>
              <w:t>BTC-USD-200927</w:t>
            </w:r>
          </w:p>
        </w:tc>
      </w:tr>
      <w:tr w:rsidR="00000000">
        <w:trPr>
          <w:divId w:val="175387555"/>
          <w:tblCellSpacing w:w="15" w:type="dxa"/>
        </w:trPr>
        <w:tc>
          <w:tcPr>
            <w:tcW w:w="0" w:type="auto"/>
            <w:vAlign w:val="center"/>
            <w:hideMark/>
          </w:tcPr>
          <w:p w:rsidR="00000000" w:rsidRDefault="00000000">
            <w:r>
              <w:t>ordType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Order type </w:t>
            </w:r>
            <w:r>
              <w:br/>
            </w:r>
            <w:r>
              <w:rPr>
                <w:rStyle w:val="HTML"/>
              </w:rPr>
              <w:t>market</w:t>
            </w:r>
            <w:r>
              <w:t xml:space="preserve">: Market order </w:t>
            </w:r>
            <w:r>
              <w:br/>
            </w:r>
            <w:r>
              <w:rPr>
                <w:rStyle w:val="HTML"/>
              </w:rPr>
              <w:t>limit</w:t>
            </w:r>
            <w:r>
              <w:t xml:space="preserve">: Limit order </w:t>
            </w:r>
            <w:r>
              <w:br/>
            </w:r>
            <w:r>
              <w:rPr>
                <w:rStyle w:val="HTML"/>
              </w:rPr>
              <w:t>post_only</w:t>
            </w:r>
            <w:r>
              <w:t xml:space="preserve">: Post-only order </w:t>
            </w:r>
            <w:r>
              <w:br/>
            </w:r>
            <w:r>
              <w:rPr>
                <w:rStyle w:val="HTML"/>
              </w:rPr>
              <w:t>fok</w:t>
            </w:r>
            <w:r>
              <w:t xml:space="preserve">: Fill-or-kill order </w:t>
            </w:r>
            <w:r>
              <w:br/>
            </w:r>
            <w:r>
              <w:rPr>
                <w:rStyle w:val="HTML"/>
              </w:rPr>
              <w:t>ioc</w:t>
            </w:r>
            <w:r>
              <w:t xml:space="preserve">: Immediate-or-cancel order </w:t>
            </w:r>
            <w:r>
              <w:br/>
            </w:r>
            <w:r>
              <w:rPr>
                <w:rStyle w:val="HTML"/>
              </w:rPr>
              <w:t>optimal_limit_ioc</w:t>
            </w:r>
            <w:r>
              <w:t>: Market order with immediate-or-cancel order</w:t>
            </w:r>
            <w:r>
              <w:br/>
            </w:r>
            <w:r>
              <w:rPr>
                <w:rStyle w:val="HTML"/>
              </w:rPr>
              <w:t>mmp</w:t>
            </w:r>
            <w:r>
              <w:t>: Market Maker Protection (only applicable to Option in Portfolio Margin mode)</w:t>
            </w:r>
            <w:r>
              <w:br/>
            </w:r>
            <w:r>
              <w:rPr>
                <w:rStyle w:val="HTML"/>
              </w:rPr>
              <w:t>mmp_and_post_only</w:t>
            </w:r>
            <w:r>
              <w:t xml:space="preserve">: Market Maker Protection and Post-only order(only applicable to Option in Portfolio Margin mode) </w:t>
            </w:r>
            <w:r>
              <w:br/>
            </w:r>
            <w:r>
              <w:rPr>
                <w:rStyle w:val="HTML"/>
              </w:rPr>
              <w:t>op_fok</w:t>
            </w:r>
            <w:r>
              <w:t>: Simple options (fok)</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State</w:t>
            </w:r>
            <w:r>
              <w:br/>
            </w:r>
            <w:r>
              <w:rPr>
                <w:rStyle w:val="HTML"/>
              </w:rPr>
              <w:t>canceled</w:t>
            </w:r>
            <w:r>
              <w:t xml:space="preserve"> </w:t>
            </w:r>
            <w:r>
              <w:br/>
            </w:r>
            <w:r>
              <w:rPr>
                <w:rStyle w:val="HTML"/>
              </w:rPr>
              <w:t>filled</w:t>
            </w:r>
            <w:r>
              <w:br/>
            </w:r>
            <w:r>
              <w:rPr>
                <w:rStyle w:val="HTML"/>
              </w:rPr>
              <w:t>mmp_canceled</w:t>
            </w:r>
            <w:r>
              <w:t>: Order canceled automatically due to Market Maker Protection</w:t>
            </w:r>
          </w:p>
        </w:tc>
      </w:tr>
      <w:tr w:rsidR="00000000">
        <w:trPr>
          <w:divId w:val="175387555"/>
          <w:tblCellSpacing w:w="15" w:type="dxa"/>
        </w:trPr>
        <w:tc>
          <w:tcPr>
            <w:tcW w:w="0" w:type="auto"/>
            <w:vAlign w:val="center"/>
            <w:hideMark/>
          </w:tcPr>
          <w:p w:rsidR="00000000" w:rsidRDefault="00000000">
            <w:r>
              <w:t>category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Category </w:t>
            </w:r>
            <w:r>
              <w:br/>
            </w:r>
            <w:r>
              <w:rPr>
                <w:rStyle w:val="HTML"/>
              </w:rPr>
              <w:t>twap</w:t>
            </w:r>
            <w:r>
              <w:t xml:space="preserve"> </w:t>
            </w:r>
            <w:r>
              <w:br/>
            </w:r>
            <w:r>
              <w:rPr>
                <w:rStyle w:val="HTML"/>
              </w:rPr>
              <w:t>adl</w:t>
            </w:r>
            <w:r>
              <w:br/>
            </w:r>
            <w:r>
              <w:rPr>
                <w:rStyle w:val="HTML"/>
              </w:rPr>
              <w:t>full_liquidation</w:t>
            </w:r>
            <w:r>
              <w:br/>
            </w:r>
            <w:r>
              <w:rPr>
                <w:rStyle w:val="HTML"/>
              </w:rPr>
              <w:t>partial_liquidation</w:t>
            </w:r>
            <w:r>
              <w:br/>
            </w:r>
            <w:r>
              <w:rPr>
                <w:rStyle w:val="HTML"/>
              </w:rPr>
              <w:t>delivery</w:t>
            </w:r>
            <w:r>
              <w:t xml:space="preserve"> </w:t>
            </w:r>
            <w:r>
              <w:br/>
            </w:r>
            <w:r>
              <w:rPr>
                <w:rStyle w:val="HTML"/>
              </w:rPr>
              <w:t>ddh</w:t>
            </w:r>
            <w:r>
              <w:t>: Delta dynamic hedge</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earlier than the requested </w:t>
            </w:r>
            <w:r>
              <w:rPr>
                <w:rStyle w:val="HTML"/>
              </w:rPr>
              <w:t>ordId</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newer than the requested </w:t>
            </w:r>
            <w:r>
              <w:rPr>
                <w:rStyle w:val="HTML"/>
              </w:rPr>
              <w:t>ordId</w:t>
            </w:r>
          </w:p>
        </w:tc>
      </w:tr>
      <w:tr w:rsidR="00000000">
        <w:trPr>
          <w:divId w:val="175387555"/>
          <w:tblCellSpacing w:w="15" w:type="dxa"/>
        </w:trPr>
        <w:tc>
          <w:tcPr>
            <w:tcW w:w="0" w:type="auto"/>
            <w:vAlign w:val="center"/>
            <w:hideMark/>
          </w:tcPr>
          <w:p w:rsidR="00000000" w:rsidRDefault="00000000">
            <w:r>
              <w:t>begin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Filter with a begin timestamp </w:t>
            </w:r>
            <w:r>
              <w:rPr>
                <w:rStyle w:val="HTML"/>
              </w:rPr>
              <w:t>cTime</w:t>
            </w:r>
            <w:r>
              <w:t>. Unix timestamp format in milliseconds, e.g. 1597026383085</w:t>
            </w:r>
          </w:p>
        </w:tc>
      </w:tr>
      <w:tr w:rsidR="00000000">
        <w:trPr>
          <w:divId w:val="175387555"/>
          <w:tblCellSpacing w:w="15" w:type="dxa"/>
        </w:trPr>
        <w:tc>
          <w:tcPr>
            <w:tcW w:w="0" w:type="auto"/>
            <w:vAlign w:val="center"/>
            <w:hideMark/>
          </w:tcPr>
          <w:p w:rsidR="00000000" w:rsidRDefault="00000000">
            <w:r>
              <w:t>end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Filter with an end timestamp </w:t>
            </w:r>
            <w:r>
              <w:rPr>
                <w:rStyle w:val="HTML"/>
              </w:rPr>
              <w:t>cTime</w:t>
            </w:r>
            <w:r>
              <w:t>. Unix timestamp format in milliseconds, e.g. 1597026383085</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Number of results per request. The maximum is </w:t>
            </w:r>
            <w:r>
              <w:rPr>
                <w:rStyle w:val="HTML"/>
              </w:rPr>
              <w:t>100</w:t>
            </w:r>
            <w:r>
              <w:t xml:space="preserve">; The default is </w:t>
            </w:r>
            <w:r>
              <w:rPr>
                <w:rStyle w:val="HTML"/>
              </w:rPr>
              <w:t>100</w:t>
            </w:r>
          </w:p>
        </w:tc>
      </w:tr>
    </w:tbl>
    <w:p w:rsidR="00000000" w:rsidRDefault="00000000">
      <w:pPr>
        <w:pStyle w:val="a5"/>
        <w:divId w:val="690298375"/>
      </w:pPr>
      <w:r>
        <w:t>Response Example</w:t>
      </w:r>
    </w:p>
    <w:p w:rsidR="00000000" w:rsidRDefault="00000000">
      <w:pPr>
        <w:pStyle w:val="HTML0"/>
        <w:divId w:val="202376818"/>
        <w:rPr>
          <w:rStyle w:val="w"/>
        </w:rPr>
      </w:pPr>
      <w:r>
        <w:rPr>
          <w:rStyle w:val="p"/>
        </w:rPr>
        <w:t>{</w:t>
      </w:r>
    </w:p>
    <w:p w:rsidR="00000000" w:rsidRDefault="00000000">
      <w:pPr>
        <w:pStyle w:val="HTML0"/>
        <w:divId w:val="202376818"/>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202376818"/>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202376818"/>
        <w:rPr>
          <w:rStyle w:val="w"/>
        </w:rPr>
      </w:pPr>
      <w:r>
        <w:rPr>
          <w:rStyle w:val="w"/>
        </w:rPr>
        <w:t xml:space="preserve">        </w:t>
      </w:r>
      <w:r>
        <w:rPr>
          <w:rStyle w:val="p"/>
        </w:rPr>
        <w:t>{</w:t>
      </w:r>
    </w:p>
    <w:p w:rsidR="00000000" w:rsidRDefault="00000000">
      <w:pPr>
        <w:pStyle w:val="HTML0"/>
        <w:divId w:val="202376818"/>
        <w:rPr>
          <w:rStyle w:val="w"/>
        </w:rPr>
      </w:pPr>
      <w:r>
        <w:rPr>
          <w:rStyle w:val="w"/>
        </w:rPr>
        <w:t xml:space="preserve">            </w:t>
      </w:r>
      <w:r>
        <w:rPr>
          <w:rStyle w:val="nl"/>
        </w:rPr>
        <w:t>"accFillSz"</w:t>
      </w:r>
      <w:r>
        <w:rPr>
          <w:rStyle w:val="p"/>
        </w:rPr>
        <w:t>:</w:t>
      </w:r>
      <w:r>
        <w:rPr>
          <w:rStyle w:val="w"/>
        </w:rPr>
        <w:t xml:space="preserve"> </w:t>
      </w:r>
      <w:r>
        <w:rPr>
          <w:rStyle w:val="s2"/>
        </w:rPr>
        <w:t>"0.00192834"</w:t>
      </w:r>
      <w:r>
        <w:rPr>
          <w:rStyle w:val="p"/>
        </w:rPr>
        <w:t>,</w:t>
      </w:r>
    </w:p>
    <w:p w:rsidR="00000000" w:rsidRDefault="00000000">
      <w:pPr>
        <w:pStyle w:val="HTML0"/>
        <w:divId w:val="202376818"/>
        <w:rPr>
          <w:rStyle w:val="w"/>
        </w:rPr>
      </w:pPr>
      <w:r>
        <w:rPr>
          <w:rStyle w:val="w"/>
        </w:rPr>
        <w:t xml:space="preserve">            </w:t>
      </w:r>
      <w:r>
        <w:rPr>
          <w:rStyle w:val="nl"/>
        </w:rPr>
        <w:t>"algoClOrdId"</w:t>
      </w:r>
      <w:r>
        <w:rPr>
          <w:rStyle w:val="p"/>
        </w:rPr>
        <w:t>:</w:t>
      </w:r>
      <w:r>
        <w:rPr>
          <w:rStyle w:val="w"/>
        </w:rPr>
        <w:t xml:space="preserve"> </w:t>
      </w:r>
      <w:r>
        <w:rPr>
          <w:rStyle w:val="s2"/>
        </w:rPr>
        <w:t>""</w:t>
      </w:r>
      <w:r>
        <w:rPr>
          <w:rStyle w:val="p"/>
        </w:rPr>
        <w:t>,</w:t>
      </w:r>
    </w:p>
    <w:p w:rsidR="00000000" w:rsidRDefault="00000000">
      <w:pPr>
        <w:pStyle w:val="HTML0"/>
        <w:divId w:val="202376818"/>
        <w:rPr>
          <w:rStyle w:val="w"/>
        </w:rPr>
      </w:pPr>
      <w:r>
        <w:rPr>
          <w:rStyle w:val="w"/>
        </w:rPr>
        <w:t xml:space="preserve">            </w:t>
      </w:r>
      <w:r>
        <w:rPr>
          <w:rStyle w:val="nl"/>
        </w:rPr>
        <w:t>"algoId"</w:t>
      </w:r>
      <w:r>
        <w:rPr>
          <w:rStyle w:val="p"/>
        </w:rPr>
        <w:t>:</w:t>
      </w:r>
      <w:r>
        <w:rPr>
          <w:rStyle w:val="w"/>
        </w:rPr>
        <w:t xml:space="preserve"> </w:t>
      </w:r>
      <w:r>
        <w:rPr>
          <w:rStyle w:val="s2"/>
        </w:rPr>
        <w:t>""</w:t>
      </w:r>
      <w:r>
        <w:rPr>
          <w:rStyle w:val="p"/>
        </w:rPr>
        <w:t>,</w:t>
      </w:r>
    </w:p>
    <w:p w:rsidR="00000000" w:rsidRDefault="00000000">
      <w:pPr>
        <w:pStyle w:val="HTML0"/>
        <w:divId w:val="202376818"/>
        <w:rPr>
          <w:rStyle w:val="w"/>
        </w:rPr>
      </w:pPr>
      <w:r>
        <w:rPr>
          <w:rStyle w:val="w"/>
        </w:rPr>
        <w:t xml:space="preserve">            </w:t>
      </w:r>
      <w:r>
        <w:rPr>
          <w:rStyle w:val="nl"/>
        </w:rPr>
        <w:t>"attachAlgoClOrdId"</w:t>
      </w:r>
      <w:r>
        <w:rPr>
          <w:rStyle w:val="p"/>
        </w:rPr>
        <w:t>:</w:t>
      </w:r>
      <w:r>
        <w:rPr>
          <w:rStyle w:val="w"/>
        </w:rPr>
        <w:t xml:space="preserve"> </w:t>
      </w:r>
      <w:r>
        <w:rPr>
          <w:rStyle w:val="s2"/>
        </w:rPr>
        <w:t>""</w:t>
      </w:r>
      <w:r>
        <w:rPr>
          <w:rStyle w:val="p"/>
        </w:rPr>
        <w:t>,</w:t>
      </w:r>
    </w:p>
    <w:p w:rsidR="00000000" w:rsidRDefault="00000000">
      <w:pPr>
        <w:pStyle w:val="HTML0"/>
        <w:divId w:val="202376818"/>
        <w:rPr>
          <w:rStyle w:val="w"/>
        </w:rPr>
      </w:pPr>
      <w:r>
        <w:rPr>
          <w:rStyle w:val="w"/>
        </w:rPr>
        <w:t xml:space="preserve">            </w:t>
      </w:r>
      <w:r>
        <w:rPr>
          <w:rStyle w:val="nl"/>
        </w:rPr>
        <w:t>"attachAlgoOrds"</w:t>
      </w:r>
      <w:r>
        <w:rPr>
          <w:rStyle w:val="p"/>
        </w:rPr>
        <w:t>:</w:t>
      </w:r>
      <w:r>
        <w:rPr>
          <w:rStyle w:val="w"/>
        </w:rPr>
        <w:t xml:space="preserve"> </w:t>
      </w:r>
      <w:r>
        <w:rPr>
          <w:rStyle w:val="p"/>
        </w:rPr>
        <w:t>[],</w:t>
      </w:r>
    </w:p>
    <w:p w:rsidR="00000000" w:rsidRDefault="00000000">
      <w:pPr>
        <w:pStyle w:val="HTML0"/>
        <w:divId w:val="202376818"/>
        <w:rPr>
          <w:rStyle w:val="w"/>
        </w:rPr>
      </w:pPr>
      <w:r>
        <w:rPr>
          <w:rStyle w:val="w"/>
        </w:rPr>
        <w:t xml:space="preserve">            </w:t>
      </w:r>
      <w:r>
        <w:rPr>
          <w:rStyle w:val="nl"/>
        </w:rPr>
        <w:t>"avgPx"</w:t>
      </w:r>
      <w:r>
        <w:rPr>
          <w:rStyle w:val="p"/>
        </w:rPr>
        <w:t>:</w:t>
      </w:r>
      <w:r>
        <w:rPr>
          <w:rStyle w:val="w"/>
        </w:rPr>
        <w:t xml:space="preserve"> </w:t>
      </w:r>
      <w:r>
        <w:rPr>
          <w:rStyle w:val="s2"/>
        </w:rPr>
        <w:t>"51858"</w:t>
      </w:r>
      <w:r>
        <w:rPr>
          <w:rStyle w:val="p"/>
        </w:rPr>
        <w:t>,</w:t>
      </w:r>
    </w:p>
    <w:p w:rsidR="00000000" w:rsidRDefault="00000000">
      <w:pPr>
        <w:pStyle w:val="HTML0"/>
        <w:divId w:val="202376818"/>
        <w:rPr>
          <w:rStyle w:val="w"/>
        </w:rPr>
      </w:pPr>
      <w:r>
        <w:rPr>
          <w:rStyle w:val="w"/>
        </w:rPr>
        <w:t xml:space="preserve">            </w:t>
      </w:r>
      <w:r>
        <w:rPr>
          <w:rStyle w:val="nl"/>
        </w:rPr>
        <w:t>"cTime"</w:t>
      </w:r>
      <w:r>
        <w:rPr>
          <w:rStyle w:val="p"/>
        </w:rPr>
        <w:t>:</w:t>
      </w:r>
      <w:r>
        <w:rPr>
          <w:rStyle w:val="w"/>
        </w:rPr>
        <w:t xml:space="preserve"> </w:t>
      </w:r>
      <w:r>
        <w:rPr>
          <w:rStyle w:val="s2"/>
        </w:rPr>
        <w:t>"1708587373361"</w:t>
      </w:r>
      <w:r>
        <w:rPr>
          <w:rStyle w:val="p"/>
        </w:rPr>
        <w:t>,</w:t>
      </w:r>
    </w:p>
    <w:p w:rsidR="00000000" w:rsidRDefault="00000000">
      <w:pPr>
        <w:pStyle w:val="HTML0"/>
        <w:divId w:val="202376818"/>
        <w:rPr>
          <w:rStyle w:val="w"/>
        </w:rPr>
      </w:pPr>
      <w:r>
        <w:rPr>
          <w:rStyle w:val="w"/>
        </w:rPr>
        <w:t xml:space="preserve">            </w:t>
      </w:r>
      <w:r>
        <w:rPr>
          <w:rStyle w:val="nl"/>
        </w:rPr>
        <w:t>"cancelSource"</w:t>
      </w:r>
      <w:r>
        <w:rPr>
          <w:rStyle w:val="p"/>
        </w:rPr>
        <w:t>:</w:t>
      </w:r>
      <w:r>
        <w:rPr>
          <w:rStyle w:val="w"/>
        </w:rPr>
        <w:t xml:space="preserve"> </w:t>
      </w:r>
      <w:r>
        <w:rPr>
          <w:rStyle w:val="s2"/>
        </w:rPr>
        <w:t>""</w:t>
      </w:r>
      <w:r>
        <w:rPr>
          <w:rStyle w:val="p"/>
        </w:rPr>
        <w:t>,</w:t>
      </w:r>
    </w:p>
    <w:p w:rsidR="00000000" w:rsidRDefault="00000000">
      <w:pPr>
        <w:pStyle w:val="HTML0"/>
        <w:divId w:val="202376818"/>
        <w:rPr>
          <w:rStyle w:val="w"/>
        </w:rPr>
      </w:pPr>
      <w:r>
        <w:rPr>
          <w:rStyle w:val="w"/>
        </w:rPr>
        <w:t xml:space="preserve">            </w:t>
      </w:r>
      <w:r>
        <w:rPr>
          <w:rStyle w:val="nl"/>
        </w:rPr>
        <w:t>"cancelSourceReason"</w:t>
      </w:r>
      <w:r>
        <w:rPr>
          <w:rStyle w:val="p"/>
        </w:rPr>
        <w:t>:</w:t>
      </w:r>
      <w:r>
        <w:rPr>
          <w:rStyle w:val="w"/>
        </w:rPr>
        <w:t xml:space="preserve"> </w:t>
      </w:r>
      <w:r>
        <w:rPr>
          <w:rStyle w:val="s2"/>
        </w:rPr>
        <w:t>""</w:t>
      </w:r>
      <w:r>
        <w:rPr>
          <w:rStyle w:val="p"/>
        </w:rPr>
        <w:t>,</w:t>
      </w:r>
    </w:p>
    <w:p w:rsidR="00000000" w:rsidRDefault="00000000">
      <w:pPr>
        <w:pStyle w:val="HTML0"/>
        <w:divId w:val="202376818"/>
        <w:rPr>
          <w:rStyle w:val="w"/>
        </w:rPr>
      </w:pPr>
      <w:r>
        <w:rPr>
          <w:rStyle w:val="w"/>
        </w:rPr>
        <w:t xml:space="preserve">            </w:t>
      </w:r>
      <w:r>
        <w:rPr>
          <w:rStyle w:val="nl"/>
        </w:rPr>
        <w:t>"category"</w:t>
      </w:r>
      <w:r>
        <w:rPr>
          <w:rStyle w:val="p"/>
        </w:rPr>
        <w:t>:</w:t>
      </w:r>
      <w:r>
        <w:rPr>
          <w:rStyle w:val="w"/>
        </w:rPr>
        <w:t xml:space="preserve"> </w:t>
      </w:r>
      <w:r>
        <w:rPr>
          <w:rStyle w:val="s2"/>
        </w:rPr>
        <w:t>"normal"</w:t>
      </w:r>
      <w:r>
        <w:rPr>
          <w:rStyle w:val="p"/>
        </w:rPr>
        <w:t>,</w:t>
      </w:r>
    </w:p>
    <w:p w:rsidR="00000000" w:rsidRDefault="00000000">
      <w:pPr>
        <w:pStyle w:val="HTML0"/>
        <w:divId w:val="202376818"/>
        <w:rPr>
          <w:rStyle w:val="w"/>
        </w:rPr>
      </w:pPr>
      <w:r>
        <w:rPr>
          <w:rStyle w:val="w"/>
        </w:rPr>
        <w:t xml:space="preserve">            </w:t>
      </w:r>
      <w:r>
        <w:rPr>
          <w:rStyle w:val="nl"/>
        </w:rPr>
        <w:t>"ccy"</w:t>
      </w:r>
      <w:r>
        <w:rPr>
          <w:rStyle w:val="p"/>
        </w:rPr>
        <w:t>:</w:t>
      </w:r>
      <w:r>
        <w:rPr>
          <w:rStyle w:val="w"/>
        </w:rPr>
        <w:t xml:space="preserve"> </w:t>
      </w:r>
      <w:r>
        <w:rPr>
          <w:rStyle w:val="s2"/>
        </w:rPr>
        <w:t>""</w:t>
      </w:r>
      <w:r>
        <w:rPr>
          <w:rStyle w:val="p"/>
        </w:rPr>
        <w:t>,</w:t>
      </w:r>
    </w:p>
    <w:p w:rsidR="00000000" w:rsidRDefault="00000000">
      <w:pPr>
        <w:pStyle w:val="HTML0"/>
        <w:divId w:val="202376818"/>
        <w:rPr>
          <w:rStyle w:val="w"/>
        </w:rPr>
      </w:pPr>
      <w:r>
        <w:rPr>
          <w:rStyle w:val="w"/>
        </w:rPr>
        <w:t xml:space="preserve">            </w:t>
      </w:r>
      <w:r>
        <w:rPr>
          <w:rStyle w:val="nl"/>
        </w:rPr>
        <w:t>"clOrdId"</w:t>
      </w:r>
      <w:r>
        <w:rPr>
          <w:rStyle w:val="p"/>
        </w:rPr>
        <w:t>:</w:t>
      </w:r>
      <w:r>
        <w:rPr>
          <w:rStyle w:val="w"/>
        </w:rPr>
        <w:t xml:space="preserve"> </w:t>
      </w:r>
      <w:r>
        <w:rPr>
          <w:rStyle w:val="s2"/>
        </w:rPr>
        <w:t>""</w:t>
      </w:r>
      <w:r>
        <w:rPr>
          <w:rStyle w:val="p"/>
        </w:rPr>
        <w:t>,</w:t>
      </w:r>
    </w:p>
    <w:p w:rsidR="00000000" w:rsidRDefault="00000000">
      <w:pPr>
        <w:pStyle w:val="HTML0"/>
        <w:divId w:val="202376818"/>
        <w:rPr>
          <w:rStyle w:val="w"/>
        </w:rPr>
      </w:pPr>
      <w:r>
        <w:rPr>
          <w:rStyle w:val="w"/>
        </w:rPr>
        <w:t xml:space="preserve">            </w:t>
      </w:r>
      <w:r>
        <w:rPr>
          <w:rStyle w:val="nl"/>
        </w:rPr>
        <w:t>"fee"</w:t>
      </w:r>
      <w:r>
        <w:rPr>
          <w:rStyle w:val="p"/>
        </w:rPr>
        <w:t>:</w:t>
      </w:r>
      <w:r>
        <w:rPr>
          <w:rStyle w:val="w"/>
        </w:rPr>
        <w:t xml:space="preserve"> </w:t>
      </w:r>
      <w:r>
        <w:rPr>
          <w:rStyle w:val="s2"/>
        </w:rPr>
        <w:t>"-0.00000192834"</w:t>
      </w:r>
      <w:r>
        <w:rPr>
          <w:rStyle w:val="p"/>
        </w:rPr>
        <w:t>,</w:t>
      </w:r>
    </w:p>
    <w:p w:rsidR="00000000" w:rsidRDefault="00000000">
      <w:pPr>
        <w:pStyle w:val="HTML0"/>
        <w:divId w:val="202376818"/>
        <w:rPr>
          <w:rStyle w:val="w"/>
        </w:rPr>
      </w:pPr>
      <w:r>
        <w:rPr>
          <w:rStyle w:val="w"/>
        </w:rPr>
        <w:t xml:space="preserve">            </w:t>
      </w:r>
      <w:r>
        <w:rPr>
          <w:rStyle w:val="nl"/>
        </w:rPr>
        <w:t>"feeCcy"</w:t>
      </w:r>
      <w:r>
        <w:rPr>
          <w:rStyle w:val="p"/>
        </w:rPr>
        <w:t>:</w:t>
      </w:r>
      <w:r>
        <w:rPr>
          <w:rStyle w:val="w"/>
        </w:rPr>
        <w:t xml:space="preserve"> </w:t>
      </w:r>
      <w:r>
        <w:rPr>
          <w:rStyle w:val="s2"/>
        </w:rPr>
        <w:t>"BTC"</w:t>
      </w:r>
      <w:r>
        <w:rPr>
          <w:rStyle w:val="p"/>
        </w:rPr>
        <w:t>,</w:t>
      </w:r>
    </w:p>
    <w:p w:rsidR="00000000" w:rsidRDefault="00000000">
      <w:pPr>
        <w:pStyle w:val="HTML0"/>
        <w:divId w:val="202376818"/>
        <w:rPr>
          <w:rStyle w:val="w"/>
        </w:rPr>
      </w:pPr>
      <w:r>
        <w:rPr>
          <w:rStyle w:val="w"/>
        </w:rPr>
        <w:t xml:space="preserve">            </w:t>
      </w:r>
      <w:r>
        <w:rPr>
          <w:rStyle w:val="nl"/>
        </w:rPr>
        <w:t>"fillPx"</w:t>
      </w:r>
      <w:r>
        <w:rPr>
          <w:rStyle w:val="p"/>
        </w:rPr>
        <w:t>:</w:t>
      </w:r>
      <w:r>
        <w:rPr>
          <w:rStyle w:val="w"/>
        </w:rPr>
        <w:t xml:space="preserve"> </w:t>
      </w:r>
      <w:r>
        <w:rPr>
          <w:rStyle w:val="s2"/>
        </w:rPr>
        <w:t>"51858"</w:t>
      </w:r>
      <w:r>
        <w:rPr>
          <w:rStyle w:val="p"/>
        </w:rPr>
        <w:t>,</w:t>
      </w:r>
    </w:p>
    <w:p w:rsidR="00000000" w:rsidRDefault="00000000">
      <w:pPr>
        <w:pStyle w:val="HTML0"/>
        <w:divId w:val="202376818"/>
        <w:rPr>
          <w:rStyle w:val="w"/>
        </w:rPr>
      </w:pPr>
      <w:r>
        <w:rPr>
          <w:rStyle w:val="w"/>
        </w:rPr>
        <w:t xml:space="preserve">            </w:t>
      </w:r>
      <w:r>
        <w:rPr>
          <w:rStyle w:val="nl"/>
        </w:rPr>
        <w:t>"fillSz"</w:t>
      </w:r>
      <w:r>
        <w:rPr>
          <w:rStyle w:val="p"/>
        </w:rPr>
        <w:t>:</w:t>
      </w:r>
      <w:r>
        <w:rPr>
          <w:rStyle w:val="w"/>
        </w:rPr>
        <w:t xml:space="preserve"> </w:t>
      </w:r>
      <w:r>
        <w:rPr>
          <w:rStyle w:val="s2"/>
        </w:rPr>
        <w:t>"0.00192834"</w:t>
      </w:r>
      <w:r>
        <w:rPr>
          <w:rStyle w:val="p"/>
        </w:rPr>
        <w:t>,</w:t>
      </w:r>
    </w:p>
    <w:p w:rsidR="00000000" w:rsidRDefault="00000000">
      <w:pPr>
        <w:pStyle w:val="HTML0"/>
        <w:divId w:val="202376818"/>
        <w:rPr>
          <w:rStyle w:val="w"/>
        </w:rPr>
      </w:pPr>
      <w:r>
        <w:rPr>
          <w:rStyle w:val="w"/>
        </w:rPr>
        <w:t xml:space="preserve">            </w:t>
      </w:r>
      <w:r>
        <w:rPr>
          <w:rStyle w:val="nl"/>
        </w:rPr>
        <w:t>"fillTime"</w:t>
      </w:r>
      <w:r>
        <w:rPr>
          <w:rStyle w:val="p"/>
        </w:rPr>
        <w:t>:</w:t>
      </w:r>
      <w:r>
        <w:rPr>
          <w:rStyle w:val="w"/>
        </w:rPr>
        <w:t xml:space="preserve"> </w:t>
      </w:r>
      <w:r>
        <w:rPr>
          <w:rStyle w:val="s2"/>
        </w:rPr>
        <w:t>"1708587373361"</w:t>
      </w:r>
      <w:r>
        <w:rPr>
          <w:rStyle w:val="p"/>
        </w:rPr>
        <w:t>,</w:t>
      </w:r>
    </w:p>
    <w:p w:rsidR="00000000" w:rsidRDefault="00000000">
      <w:pPr>
        <w:pStyle w:val="HTML0"/>
        <w:divId w:val="202376818"/>
        <w:rPr>
          <w:rStyle w:val="w"/>
        </w:rPr>
      </w:pPr>
      <w:r>
        <w:rPr>
          <w:rStyle w:val="w"/>
        </w:rPr>
        <w:t xml:space="preserve">            </w:t>
      </w:r>
      <w:r>
        <w:rPr>
          <w:rStyle w:val="nl"/>
        </w:rPr>
        <w:t>"instId"</w:t>
      </w:r>
      <w:r>
        <w:rPr>
          <w:rStyle w:val="p"/>
        </w:rPr>
        <w:t>:</w:t>
      </w:r>
      <w:r>
        <w:rPr>
          <w:rStyle w:val="w"/>
        </w:rPr>
        <w:t xml:space="preserve"> </w:t>
      </w:r>
      <w:r>
        <w:rPr>
          <w:rStyle w:val="s2"/>
        </w:rPr>
        <w:t>"BTC-USDT"</w:t>
      </w:r>
      <w:r>
        <w:rPr>
          <w:rStyle w:val="p"/>
        </w:rPr>
        <w:t>,</w:t>
      </w:r>
    </w:p>
    <w:p w:rsidR="00000000" w:rsidRDefault="00000000">
      <w:pPr>
        <w:pStyle w:val="HTML0"/>
        <w:divId w:val="202376818"/>
        <w:rPr>
          <w:rStyle w:val="w"/>
        </w:rPr>
      </w:pPr>
      <w:r>
        <w:rPr>
          <w:rStyle w:val="w"/>
        </w:rPr>
        <w:t xml:space="preserve">            </w:t>
      </w:r>
      <w:r>
        <w:rPr>
          <w:rStyle w:val="nl"/>
        </w:rPr>
        <w:t>"instType"</w:t>
      </w:r>
      <w:r>
        <w:rPr>
          <w:rStyle w:val="p"/>
        </w:rPr>
        <w:t>:</w:t>
      </w:r>
      <w:r>
        <w:rPr>
          <w:rStyle w:val="w"/>
        </w:rPr>
        <w:t xml:space="preserve"> </w:t>
      </w:r>
      <w:r>
        <w:rPr>
          <w:rStyle w:val="s2"/>
        </w:rPr>
        <w:t>"SPOT"</w:t>
      </w:r>
      <w:r>
        <w:rPr>
          <w:rStyle w:val="p"/>
        </w:rPr>
        <w:t>,</w:t>
      </w:r>
    </w:p>
    <w:p w:rsidR="00000000" w:rsidRDefault="00000000">
      <w:pPr>
        <w:pStyle w:val="HTML0"/>
        <w:divId w:val="202376818"/>
        <w:rPr>
          <w:rStyle w:val="w"/>
        </w:rPr>
      </w:pPr>
      <w:r>
        <w:rPr>
          <w:rStyle w:val="w"/>
        </w:rPr>
        <w:t xml:space="preserve">            </w:t>
      </w:r>
      <w:r>
        <w:rPr>
          <w:rStyle w:val="nl"/>
        </w:rPr>
        <w:t>"lever"</w:t>
      </w:r>
      <w:r>
        <w:rPr>
          <w:rStyle w:val="p"/>
        </w:rPr>
        <w:t>:</w:t>
      </w:r>
      <w:r>
        <w:rPr>
          <w:rStyle w:val="w"/>
        </w:rPr>
        <w:t xml:space="preserve"> </w:t>
      </w:r>
      <w:r>
        <w:rPr>
          <w:rStyle w:val="s2"/>
        </w:rPr>
        <w:t>""</w:t>
      </w:r>
      <w:r>
        <w:rPr>
          <w:rStyle w:val="p"/>
        </w:rPr>
        <w:t>,</w:t>
      </w:r>
    </w:p>
    <w:p w:rsidR="00000000" w:rsidRDefault="00000000">
      <w:pPr>
        <w:pStyle w:val="HTML0"/>
        <w:divId w:val="202376818"/>
        <w:rPr>
          <w:rStyle w:val="w"/>
        </w:rPr>
      </w:pPr>
      <w:r>
        <w:rPr>
          <w:rStyle w:val="w"/>
        </w:rPr>
        <w:t xml:space="preserve">            </w:t>
      </w:r>
      <w:r>
        <w:rPr>
          <w:rStyle w:val="nl"/>
        </w:rPr>
        <w:t>"ordId"</w:t>
      </w:r>
      <w:r>
        <w:rPr>
          <w:rStyle w:val="p"/>
        </w:rPr>
        <w:t>:</w:t>
      </w:r>
      <w:r>
        <w:rPr>
          <w:rStyle w:val="w"/>
        </w:rPr>
        <w:t xml:space="preserve"> </w:t>
      </w:r>
      <w:r>
        <w:rPr>
          <w:rStyle w:val="s2"/>
        </w:rPr>
        <w:t>"680800019749904384"</w:t>
      </w:r>
      <w:r>
        <w:rPr>
          <w:rStyle w:val="p"/>
        </w:rPr>
        <w:t>,</w:t>
      </w:r>
    </w:p>
    <w:p w:rsidR="00000000" w:rsidRDefault="00000000">
      <w:pPr>
        <w:pStyle w:val="HTML0"/>
        <w:divId w:val="202376818"/>
        <w:rPr>
          <w:rStyle w:val="w"/>
        </w:rPr>
      </w:pPr>
      <w:r>
        <w:rPr>
          <w:rStyle w:val="w"/>
        </w:rPr>
        <w:t xml:space="preserve">            </w:t>
      </w:r>
      <w:r>
        <w:rPr>
          <w:rStyle w:val="nl"/>
        </w:rPr>
        <w:t>"ordType"</w:t>
      </w:r>
      <w:r>
        <w:rPr>
          <w:rStyle w:val="p"/>
        </w:rPr>
        <w:t>:</w:t>
      </w:r>
      <w:r>
        <w:rPr>
          <w:rStyle w:val="w"/>
        </w:rPr>
        <w:t xml:space="preserve"> </w:t>
      </w:r>
      <w:r>
        <w:rPr>
          <w:rStyle w:val="s2"/>
        </w:rPr>
        <w:t>"market"</w:t>
      </w:r>
      <w:r>
        <w:rPr>
          <w:rStyle w:val="p"/>
        </w:rPr>
        <w:t>,</w:t>
      </w:r>
    </w:p>
    <w:p w:rsidR="00000000" w:rsidRDefault="00000000">
      <w:pPr>
        <w:pStyle w:val="HTML0"/>
        <w:divId w:val="202376818"/>
        <w:rPr>
          <w:rStyle w:val="w"/>
        </w:rPr>
      </w:pPr>
      <w:r>
        <w:rPr>
          <w:rStyle w:val="w"/>
        </w:rPr>
        <w:t xml:space="preserve">            </w:t>
      </w:r>
      <w:r>
        <w:rPr>
          <w:rStyle w:val="nl"/>
        </w:rPr>
        <w:t>"pnl"</w:t>
      </w:r>
      <w:r>
        <w:rPr>
          <w:rStyle w:val="p"/>
        </w:rPr>
        <w:t>:</w:t>
      </w:r>
      <w:r>
        <w:rPr>
          <w:rStyle w:val="w"/>
        </w:rPr>
        <w:t xml:space="preserve"> </w:t>
      </w:r>
      <w:r>
        <w:rPr>
          <w:rStyle w:val="s2"/>
        </w:rPr>
        <w:t>"0"</w:t>
      </w:r>
      <w:r>
        <w:rPr>
          <w:rStyle w:val="p"/>
        </w:rPr>
        <w:t>,</w:t>
      </w:r>
    </w:p>
    <w:p w:rsidR="00000000" w:rsidRDefault="00000000">
      <w:pPr>
        <w:pStyle w:val="HTML0"/>
        <w:divId w:val="202376818"/>
        <w:rPr>
          <w:rStyle w:val="w"/>
        </w:rPr>
      </w:pPr>
      <w:r>
        <w:rPr>
          <w:rStyle w:val="w"/>
        </w:rPr>
        <w:t xml:space="preserve">            </w:t>
      </w:r>
      <w:r>
        <w:rPr>
          <w:rStyle w:val="nl"/>
        </w:rPr>
        <w:t>"posSide"</w:t>
      </w:r>
      <w:r>
        <w:rPr>
          <w:rStyle w:val="p"/>
        </w:rPr>
        <w:t>:</w:t>
      </w:r>
      <w:r>
        <w:rPr>
          <w:rStyle w:val="w"/>
        </w:rPr>
        <w:t xml:space="preserve"> </w:t>
      </w:r>
      <w:r>
        <w:rPr>
          <w:rStyle w:val="s2"/>
        </w:rPr>
        <w:t>""</w:t>
      </w:r>
      <w:r>
        <w:rPr>
          <w:rStyle w:val="p"/>
        </w:rPr>
        <w:t>,</w:t>
      </w:r>
    </w:p>
    <w:p w:rsidR="00000000" w:rsidRDefault="00000000">
      <w:pPr>
        <w:pStyle w:val="HTML0"/>
        <w:divId w:val="202376818"/>
        <w:rPr>
          <w:rStyle w:val="w"/>
        </w:rPr>
      </w:pPr>
      <w:r>
        <w:rPr>
          <w:rStyle w:val="w"/>
        </w:rPr>
        <w:t xml:space="preserve">            </w:t>
      </w:r>
      <w:r>
        <w:rPr>
          <w:rStyle w:val="nl"/>
        </w:rPr>
        <w:t>"px"</w:t>
      </w:r>
      <w:r>
        <w:rPr>
          <w:rStyle w:val="p"/>
        </w:rPr>
        <w:t>:</w:t>
      </w:r>
      <w:r>
        <w:rPr>
          <w:rStyle w:val="w"/>
        </w:rPr>
        <w:t xml:space="preserve"> </w:t>
      </w:r>
      <w:r>
        <w:rPr>
          <w:rStyle w:val="s2"/>
        </w:rPr>
        <w:t>""</w:t>
      </w:r>
      <w:r>
        <w:rPr>
          <w:rStyle w:val="p"/>
        </w:rPr>
        <w:t>,</w:t>
      </w:r>
    </w:p>
    <w:p w:rsidR="00000000" w:rsidRDefault="00000000">
      <w:pPr>
        <w:pStyle w:val="HTML0"/>
        <w:divId w:val="202376818"/>
        <w:rPr>
          <w:rStyle w:val="w"/>
        </w:rPr>
      </w:pPr>
      <w:r>
        <w:rPr>
          <w:rStyle w:val="w"/>
        </w:rPr>
        <w:t xml:space="preserve">            </w:t>
      </w:r>
      <w:r>
        <w:rPr>
          <w:rStyle w:val="nl"/>
        </w:rPr>
        <w:t>"pxType"</w:t>
      </w:r>
      <w:r>
        <w:rPr>
          <w:rStyle w:val="p"/>
        </w:rPr>
        <w:t>:</w:t>
      </w:r>
      <w:r>
        <w:rPr>
          <w:rStyle w:val="w"/>
        </w:rPr>
        <w:t xml:space="preserve"> </w:t>
      </w:r>
      <w:r>
        <w:rPr>
          <w:rStyle w:val="s2"/>
        </w:rPr>
        <w:t>""</w:t>
      </w:r>
      <w:r>
        <w:rPr>
          <w:rStyle w:val="p"/>
        </w:rPr>
        <w:t>,</w:t>
      </w:r>
    </w:p>
    <w:p w:rsidR="00000000" w:rsidRDefault="00000000">
      <w:pPr>
        <w:pStyle w:val="HTML0"/>
        <w:divId w:val="202376818"/>
        <w:rPr>
          <w:rStyle w:val="w"/>
        </w:rPr>
      </w:pPr>
      <w:r>
        <w:rPr>
          <w:rStyle w:val="w"/>
        </w:rPr>
        <w:t xml:space="preserve">            </w:t>
      </w:r>
      <w:r>
        <w:rPr>
          <w:rStyle w:val="nl"/>
        </w:rPr>
        <w:t>"pxUsd"</w:t>
      </w:r>
      <w:r>
        <w:rPr>
          <w:rStyle w:val="p"/>
        </w:rPr>
        <w:t>:</w:t>
      </w:r>
      <w:r>
        <w:rPr>
          <w:rStyle w:val="w"/>
        </w:rPr>
        <w:t xml:space="preserve"> </w:t>
      </w:r>
      <w:r>
        <w:rPr>
          <w:rStyle w:val="s2"/>
        </w:rPr>
        <w:t>""</w:t>
      </w:r>
      <w:r>
        <w:rPr>
          <w:rStyle w:val="p"/>
        </w:rPr>
        <w:t>,</w:t>
      </w:r>
    </w:p>
    <w:p w:rsidR="00000000" w:rsidRDefault="00000000">
      <w:pPr>
        <w:pStyle w:val="HTML0"/>
        <w:divId w:val="202376818"/>
        <w:rPr>
          <w:rStyle w:val="w"/>
        </w:rPr>
      </w:pPr>
      <w:r>
        <w:rPr>
          <w:rStyle w:val="w"/>
        </w:rPr>
        <w:t xml:space="preserve">            </w:t>
      </w:r>
      <w:r>
        <w:rPr>
          <w:rStyle w:val="nl"/>
        </w:rPr>
        <w:t>"pxVol"</w:t>
      </w:r>
      <w:r>
        <w:rPr>
          <w:rStyle w:val="p"/>
        </w:rPr>
        <w:t>:</w:t>
      </w:r>
      <w:r>
        <w:rPr>
          <w:rStyle w:val="w"/>
        </w:rPr>
        <w:t xml:space="preserve"> </w:t>
      </w:r>
      <w:r>
        <w:rPr>
          <w:rStyle w:val="s2"/>
        </w:rPr>
        <w:t>""</w:t>
      </w:r>
      <w:r>
        <w:rPr>
          <w:rStyle w:val="p"/>
        </w:rPr>
        <w:t>,</w:t>
      </w:r>
    </w:p>
    <w:p w:rsidR="00000000" w:rsidRDefault="00000000">
      <w:pPr>
        <w:pStyle w:val="HTML0"/>
        <w:divId w:val="202376818"/>
        <w:rPr>
          <w:rStyle w:val="w"/>
        </w:rPr>
      </w:pPr>
      <w:r>
        <w:rPr>
          <w:rStyle w:val="w"/>
        </w:rPr>
        <w:t xml:space="preserve">            </w:t>
      </w:r>
      <w:r>
        <w:rPr>
          <w:rStyle w:val="nl"/>
        </w:rPr>
        <w:t>"quickMgnType"</w:t>
      </w:r>
      <w:r>
        <w:rPr>
          <w:rStyle w:val="p"/>
        </w:rPr>
        <w:t>:</w:t>
      </w:r>
      <w:r>
        <w:rPr>
          <w:rStyle w:val="w"/>
        </w:rPr>
        <w:t xml:space="preserve"> </w:t>
      </w:r>
      <w:r>
        <w:rPr>
          <w:rStyle w:val="s2"/>
        </w:rPr>
        <w:t>""</w:t>
      </w:r>
      <w:r>
        <w:rPr>
          <w:rStyle w:val="p"/>
        </w:rPr>
        <w:t>,</w:t>
      </w:r>
    </w:p>
    <w:p w:rsidR="00000000" w:rsidRDefault="00000000">
      <w:pPr>
        <w:pStyle w:val="HTML0"/>
        <w:divId w:val="202376818"/>
        <w:rPr>
          <w:rStyle w:val="w"/>
        </w:rPr>
      </w:pPr>
      <w:r>
        <w:rPr>
          <w:rStyle w:val="w"/>
        </w:rPr>
        <w:t xml:space="preserve">            </w:t>
      </w:r>
      <w:r>
        <w:rPr>
          <w:rStyle w:val="nl"/>
        </w:rPr>
        <w:t>"rebate"</w:t>
      </w:r>
      <w:r>
        <w:rPr>
          <w:rStyle w:val="p"/>
        </w:rPr>
        <w:t>:</w:t>
      </w:r>
      <w:r>
        <w:rPr>
          <w:rStyle w:val="w"/>
        </w:rPr>
        <w:t xml:space="preserve"> </w:t>
      </w:r>
      <w:r>
        <w:rPr>
          <w:rStyle w:val="s2"/>
        </w:rPr>
        <w:t>"0"</w:t>
      </w:r>
      <w:r>
        <w:rPr>
          <w:rStyle w:val="p"/>
        </w:rPr>
        <w:t>,</w:t>
      </w:r>
    </w:p>
    <w:p w:rsidR="00000000" w:rsidRDefault="00000000">
      <w:pPr>
        <w:pStyle w:val="HTML0"/>
        <w:divId w:val="202376818"/>
        <w:rPr>
          <w:rStyle w:val="w"/>
        </w:rPr>
      </w:pPr>
      <w:r>
        <w:rPr>
          <w:rStyle w:val="w"/>
        </w:rPr>
        <w:t xml:space="preserve">            </w:t>
      </w:r>
      <w:r>
        <w:rPr>
          <w:rStyle w:val="nl"/>
        </w:rPr>
        <w:t>"rebateCcy"</w:t>
      </w:r>
      <w:r>
        <w:rPr>
          <w:rStyle w:val="p"/>
        </w:rPr>
        <w:t>:</w:t>
      </w:r>
      <w:r>
        <w:rPr>
          <w:rStyle w:val="w"/>
        </w:rPr>
        <w:t xml:space="preserve"> </w:t>
      </w:r>
      <w:r>
        <w:rPr>
          <w:rStyle w:val="s2"/>
        </w:rPr>
        <w:t>"USDT"</w:t>
      </w:r>
      <w:r>
        <w:rPr>
          <w:rStyle w:val="p"/>
        </w:rPr>
        <w:t>,</w:t>
      </w:r>
    </w:p>
    <w:p w:rsidR="00000000" w:rsidRDefault="00000000">
      <w:pPr>
        <w:pStyle w:val="HTML0"/>
        <w:divId w:val="202376818"/>
        <w:rPr>
          <w:rStyle w:val="w"/>
        </w:rPr>
      </w:pPr>
      <w:r>
        <w:rPr>
          <w:rStyle w:val="w"/>
        </w:rPr>
        <w:t xml:space="preserve">            </w:t>
      </w:r>
      <w:r>
        <w:rPr>
          <w:rStyle w:val="nl"/>
        </w:rPr>
        <w:t>"reduceOnly"</w:t>
      </w:r>
      <w:r>
        <w:rPr>
          <w:rStyle w:val="p"/>
        </w:rPr>
        <w:t>:</w:t>
      </w:r>
      <w:r>
        <w:rPr>
          <w:rStyle w:val="w"/>
        </w:rPr>
        <w:t xml:space="preserve"> </w:t>
      </w:r>
      <w:r>
        <w:rPr>
          <w:rStyle w:val="s2"/>
        </w:rPr>
        <w:t>"false"</w:t>
      </w:r>
      <w:r>
        <w:rPr>
          <w:rStyle w:val="p"/>
        </w:rPr>
        <w:t>,</w:t>
      </w:r>
    </w:p>
    <w:p w:rsidR="00000000" w:rsidRDefault="00000000">
      <w:pPr>
        <w:pStyle w:val="HTML0"/>
        <w:divId w:val="202376818"/>
        <w:rPr>
          <w:rStyle w:val="w"/>
        </w:rPr>
      </w:pPr>
      <w:r>
        <w:rPr>
          <w:rStyle w:val="w"/>
        </w:rPr>
        <w:t xml:space="preserve">            </w:t>
      </w:r>
      <w:r>
        <w:rPr>
          <w:rStyle w:val="nl"/>
        </w:rPr>
        <w:t>"side"</w:t>
      </w:r>
      <w:r>
        <w:rPr>
          <w:rStyle w:val="p"/>
        </w:rPr>
        <w:t>:</w:t>
      </w:r>
      <w:r>
        <w:rPr>
          <w:rStyle w:val="w"/>
        </w:rPr>
        <w:t xml:space="preserve"> </w:t>
      </w:r>
      <w:r>
        <w:rPr>
          <w:rStyle w:val="s2"/>
        </w:rPr>
        <w:t>"buy"</w:t>
      </w:r>
      <w:r>
        <w:rPr>
          <w:rStyle w:val="p"/>
        </w:rPr>
        <w:t>,</w:t>
      </w:r>
    </w:p>
    <w:p w:rsidR="00000000" w:rsidRDefault="00000000">
      <w:pPr>
        <w:pStyle w:val="HTML0"/>
        <w:divId w:val="202376818"/>
        <w:rPr>
          <w:rStyle w:val="w"/>
        </w:rPr>
      </w:pPr>
      <w:r>
        <w:rPr>
          <w:rStyle w:val="w"/>
        </w:rPr>
        <w:t xml:space="preserve">            </w:t>
      </w:r>
      <w:r>
        <w:rPr>
          <w:rStyle w:val="nl"/>
        </w:rPr>
        <w:t>"slOrdPx"</w:t>
      </w:r>
      <w:r>
        <w:rPr>
          <w:rStyle w:val="p"/>
        </w:rPr>
        <w:t>:</w:t>
      </w:r>
      <w:r>
        <w:rPr>
          <w:rStyle w:val="w"/>
        </w:rPr>
        <w:t xml:space="preserve"> </w:t>
      </w:r>
      <w:r>
        <w:rPr>
          <w:rStyle w:val="s2"/>
        </w:rPr>
        <w:t>""</w:t>
      </w:r>
      <w:r>
        <w:rPr>
          <w:rStyle w:val="p"/>
        </w:rPr>
        <w:t>,</w:t>
      </w:r>
    </w:p>
    <w:p w:rsidR="00000000" w:rsidRDefault="00000000">
      <w:pPr>
        <w:pStyle w:val="HTML0"/>
        <w:divId w:val="202376818"/>
        <w:rPr>
          <w:rStyle w:val="w"/>
        </w:rPr>
      </w:pPr>
      <w:r>
        <w:rPr>
          <w:rStyle w:val="w"/>
        </w:rPr>
        <w:t xml:space="preserve">            </w:t>
      </w:r>
      <w:r>
        <w:rPr>
          <w:rStyle w:val="nl"/>
        </w:rPr>
        <w:t>"slTriggerPx"</w:t>
      </w:r>
      <w:r>
        <w:rPr>
          <w:rStyle w:val="p"/>
        </w:rPr>
        <w:t>:</w:t>
      </w:r>
      <w:r>
        <w:rPr>
          <w:rStyle w:val="w"/>
        </w:rPr>
        <w:t xml:space="preserve"> </w:t>
      </w:r>
      <w:r>
        <w:rPr>
          <w:rStyle w:val="s2"/>
        </w:rPr>
        <w:t>""</w:t>
      </w:r>
      <w:r>
        <w:rPr>
          <w:rStyle w:val="p"/>
        </w:rPr>
        <w:t>,</w:t>
      </w:r>
    </w:p>
    <w:p w:rsidR="00000000" w:rsidRDefault="00000000">
      <w:pPr>
        <w:pStyle w:val="HTML0"/>
        <w:divId w:val="202376818"/>
        <w:rPr>
          <w:rStyle w:val="w"/>
        </w:rPr>
      </w:pPr>
      <w:r>
        <w:rPr>
          <w:rStyle w:val="w"/>
        </w:rPr>
        <w:t xml:space="preserve">            </w:t>
      </w:r>
      <w:r>
        <w:rPr>
          <w:rStyle w:val="nl"/>
        </w:rPr>
        <w:t>"slTriggerPxType"</w:t>
      </w:r>
      <w:r>
        <w:rPr>
          <w:rStyle w:val="p"/>
        </w:rPr>
        <w:t>:</w:t>
      </w:r>
      <w:r>
        <w:rPr>
          <w:rStyle w:val="w"/>
        </w:rPr>
        <w:t xml:space="preserve"> </w:t>
      </w:r>
      <w:r>
        <w:rPr>
          <w:rStyle w:val="s2"/>
        </w:rPr>
        <w:t>""</w:t>
      </w:r>
      <w:r>
        <w:rPr>
          <w:rStyle w:val="p"/>
        </w:rPr>
        <w:t>,</w:t>
      </w:r>
    </w:p>
    <w:p w:rsidR="00000000" w:rsidRDefault="00000000">
      <w:pPr>
        <w:pStyle w:val="HTML0"/>
        <w:divId w:val="202376818"/>
        <w:rPr>
          <w:rStyle w:val="w"/>
        </w:rPr>
      </w:pPr>
      <w:r>
        <w:rPr>
          <w:rStyle w:val="w"/>
        </w:rPr>
        <w:t xml:space="preserve">            </w:t>
      </w:r>
      <w:r>
        <w:rPr>
          <w:rStyle w:val="nl"/>
        </w:rPr>
        <w:t>"source"</w:t>
      </w:r>
      <w:r>
        <w:rPr>
          <w:rStyle w:val="p"/>
        </w:rPr>
        <w:t>:</w:t>
      </w:r>
      <w:r>
        <w:rPr>
          <w:rStyle w:val="w"/>
        </w:rPr>
        <w:t xml:space="preserve"> </w:t>
      </w:r>
      <w:r>
        <w:rPr>
          <w:rStyle w:val="s2"/>
        </w:rPr>
        <w:t>""</w:t>
      </w:r>
      <w:r>
        <w:rPr>
          <w:rStyle w:val="p"/>
        </w:rPr>
        <w:t>,</w:t>
      </w:r>
    </w:p>
    <w:p w:rsidR="00000000" w:rsidRDefault="00000000">
      <w:pPr>
        <w:pStyle w:val="HTML0"/>
        <w:divId w:val="202376818"/>
        <w:rPr>
          <w:rStyle w:val="w"/>
        </w:rPr>
      </w:pPr>
      <w:r>
        <w:rPr>
          <w:rStyle w:val="w"/>
        </w:rPr>
        <w:t xml:space="preserve">            </w:t>
      </w:r>
      <w:r>
        <w:rPr>
          <w:rStyle w:val="nl"/>
        </w:rPr>
        <w:t>"state"</w:t>
      </w:r>
      <w:r>
        <w:rPr>
          <w:rStyle w:val="p"/>
        </w:rPr>
        <w:t>:</w:t>
      </w:r>
      <w:r>
        <w:rPr>
          <w:rStyle w:val="w"/>
        </w:rPr>
        <w:t xml:space="preserve"> </w:t>
      </w:r>
      <w:r>
        <w:rPr>
          <w:rStyle w:val="s2"/>
        </w:rPr>
        <w:t>"filled"</w:t>
      </w:r>
      <w:r>
        <w:rPr>
          <w:rStyle w:val="p"/>
        </w:rPr>
        <w:t>,</w:t>
      </w:r>
    </w:p>
    <w:p w:rsidR="00000000" w:rsidRDefault="00000000">
      <w:pPr>
        <w:pStyle w:val="HTML0"/>
        <w:divId w:val="202376818"/>
        <w:rPr>
          <w:rStyle w:val="w"/>
        </w:rPr>
      </w:pPr>
      <w:r>
        <w:rPr>
          <w:rStyle w:val="w"/>
        </w:rPr>
        <w:t xml:space="preserve">            </w:t>
      </w:r>
      <w:r>
        <w:rPr>
          <w:rStyle w:val="nl"/>
        </w:rPr>
        <w:t>"stpId"</w:t>
      </w:r>
      <w:r>
        <w:rPr>
          <w:rStyle w:val="p"/>
        </w:rPr>
        <w:t>:</w:t>
      </w:r>
      <w:r>
        <w:rPr>
          <w:rStyle w:val="w"/>
        </w:rPr>
        <w:t xml:space="preserve"> </w:t>
      </w:r>
      <w:r>
        <w:rPr>
          <w:rStyle w:val="s2"/>
        </w:rPr>
        <w:t>""</w:t>
      </w:r>
      <w:r>
        <w:rPr>
          <w:rStyle w:val="p"/>
        </w:rPr>
        <w:t>,</w:t>
      </w:r>
    </w:p>
    <w:p w:rsidR="00000000" w:rsidRDefault="00000000">
      <w:pPr>
        <w:pStyle w:val="HTML0"/>
        <w:divId w:val="202376818"/>
        <w:rPr>
          <w:rStyle w:val="w"/>
        </w:rPr>
      </w:pPr>
      <w:r>
        <w:rPr>
          <w:rStyle w:val="w"/>
        </w:rPr>
        <w:t xml:space="preserve">            </w:t>
      </w:r>
      <w:r>
        <w:rPr>
          <w:rStyle w:val="nl"/>
        </w:rPr>
        <w:t>"stpMode"</w:t>
      </w:r>
      <w:r>
        <w:rPr>
          <w:rStyle w:val="p"/>
        </w:rPr>
        <w:t>:</w:t>
      </w:r>
      <w:r>
        <w:rPr>
          <w:rStyle w:val="w"/>
        </w:rPr>
        <w:t xml:space="preserve"> </w:t>
      </w:r>
      <w:r>
        <w:rPr>
          <w:rStyle w:val="s2"/>
        </w:rPr>
        <w:t>""</w:t>
      </w:r>
      <w:r>
        <w:rPr>
          <w:rStyle w:val="p"/>
        </w:rPr>
        <w:t>,</w:t>
      </w:r>
    </w:p>
    <w:p w:rsidR="00000000" w:rsidRDefault="00000000">
      <w:pPr>
        <w:pStyle w:val="HTML0"/>
        <w:divId w:val="202376818"/>
        <w:rPr>
          <w:rStyle w:val="w"/>
        </w:rPr>
      </w:pPr>
      <w:r>
        <w:rPr>
          <w:rStyle w:val="w"/>
        </w:rPr>
        <w:t xml:space="preserve">            </w:t>
      </w:r>
      <w:r>
        <w:rPr>
          <w:rStyle w:val="nl"/>
        </w:rPr>
        <w:t>"sz"</w:t>
      </w:r>
      <w:r>
        <w:rPr>
          <w:rStyle w:val="p"/>
        </w:rPr>
        <w:t>:</w:t>
      </w:r>
      <w:r>
        <w:rPr>
          <w:rStyle w:val="w"/>
        </w:rPr>
        <w:t xml:space="preserve"> </w:t>
      </w:r>
      <w:r>
        <w:rPr>
          <w:rStyle w:val="s2"/>
        </w:rPr>
        <w:t>"100"</w:t>
      </w:r>
      <w:r>
        <w:rPr>
          <w:rStyle w:val="p"/>
        </w:rPr>
        <w:t>,</w:t>
      </w:r>
    </w:p>
    <w:p w:rsidR="00000000" w:rsidRDefault="00000000">
      <w:pPr>
        <w:pStyle w:val="HTML0"/>
        <w:divId w:val="202376818"/>
        <w:rPr>
          <w:rStyle w:val="w"/>
        </w:rPr>
      </w:pPr>
      <w:r>
        <w:rPr>
          <w:rStyle w:val="w"/>
        </w:rPr>
        <w:t xml:space="preserve">            </w:t>
      </w:r>
      <w:r>
        <w:rPr>
          <w:rStyle w:val="nl"/>
        </w:rPr>
        <w:t>"tag"</w:t>
      </w:r>
      <w:r>
        <w:rPr>
          <w:rStyle w:val="p"/>
        </w:rPr>
        <w:t>:</w:t>
      </w:r>
      <w:r>
        <w:rPr>
          <w:rStyle w:val="w"/>
        </w:rPr>
        <w:t xml:space="preserve"> </w:t>
      </w:r>
      <w:r>
        <w:rPr>
          <w:rStyle w:val="s2"/>
        </w:rPr>
        <w:t>""</w:t>
      </w:r>
      <w:r>
        <w:rPr>
          <w:rStyle w:val="p"/>
        </w:rPr>
        <w:t>,</w:t>
      </w:r>
    </w:p>
    <w:p w:rsidR="00000000" w:rsidRDefault="00000000">
      <w:pPr>
        <w:pStyle w:val="HTML0"/>
        <w:divId w:val="202376818"/>
        <w:rPr>
          <w:rStyle w:val="w"/>
        </w:rPr>
      </w:pPr>
      <w:r>
        <w:rPr>
          <w:rStyle w:val="w"/>
        </w:rPr>
        <w:t xml:space="preserve">            </w:t>
      </w:r>
      <w:r>
        <w:rPr>
          <w:rStyle w:val="nl"/>
        </w:rPr>
        <w:t>"tdMode"</w:t>
      </w:r>
      <w:r>
        <w:rPr>
          <w:rStyle w:val="p"/>
        </w:rPr>
        <w:t>:</w:t>
      </w:r>
      <w:r>
        <w:rPr>
          <w:rStyle w:val="w"/>
        </w:rPr>
        <w:t xml:space="preserve"> </w:t>
      </w:r>
      <w:r>
        <w:rPr>
          <w:rStyle w:val="s2"/>
        </w:rPr>
        <w:t>"cash"</w:t>
      </w:r>
      <w:r>
        <w:rPr>
          <w:rStyle w:val="p"/>
        </w:rPr>
        <w:t>,</w:t>
      </w:r>
    </w:p>
    <w:p w:rsidR="00000000" w:rsidRDefault="00000000">
      <w:pPr>
        <w:pStyle w:val="HTML0"/>
        <w:divId w:val="202376818"/>
        <w:rPr>
          <w:rStyle w:val="w"/>
        </w:rPr>
      </w:pPr>
      <w:r>
        <w:rPr>
          <w:rStyle w:val="w"/>
        </w:rPr>
        <w:t xml:space="preserve">            </w:t>
      </w:r>
      <w:r>
        <w:rPr>
          <w:rStyle w:val="nl"/>
        </w:rPr>
        <w:t>"tgtCcy"</w:t>
      </w:r>
      <w:r>
        <w:rPr>
          <w:rStyle w:val="p"/>
        </w:rPr>
        <w:t>:</w:t>
      </w:r>
      <w:r>
        <w:rPr>
          <w:rStyle w:val="w"/>
        </w:rPr>
        <w:t xml:space="preserve"> </w:t>
      </w:r>
      <w:r>
        <w:rPr>
          <w:rStyle w:val="s2"/>
        </w:rPr>
        <w:t>"quote_ccy"</w:t>
      </w:r>
      <w:r>
        <w:rPr>
          <w:rStyle w:val="p"/>
        </w:rPr>
        <w:t>,</w:t>
      </w:r>
    </w:p>
    <w:p w:rsidR="00000000" w:rsidRDefault="00000000">
      <w:pPr>
        <w:pStyle w:val="HTML0"/>
        <w:divId w:val="202376818"/>
        <w:rPr>
          <w:rStyle w:val="w"/>
        </w:rPr>
      </w:pPr>
      <w:r>
        <w:rPr>
          <w:rStyle w:val="w"/>
        </w:rPr>
        <w:t xml:space="preserve">            </w:t>
      </w:r>
      <w:r>
        <w:rPr>
          <w:rStyle w:val="nl"/>
        </w:rPr>
        <w:t>"tpOrdPx"</w:t>
      </w:r>
      <w:r>
        <w:rPr>
          <w:rStyle w:val="p"/>
        </w:rPr>
        <w:t>:</w:t>
      </w:r>
      <w:r>
        <w:rPr>
          <w:rStyle w:val="w"/>
        </w:rPr>
        <w:t xml:space="preserve"> </w:t>
      </w:r>
      <w:r>
        <w:rPr>
          <w:rStyle w:val="s2"/>
        </w:rPr>
        <w:t>""</w:t>
      </w:r>
      <w:r>
        <w:rPr>
          <w:rStyle w:val="p"/>
        </w:rPr>
        <w:t>,</w:t>
      </w:r>
    </w:p>
    <w:p w:rsidR="00000000" w:rsidRDefault="00000000">
      <w:pPr>
        <w:pStyle w:val="HTML0"/>
        <w:divId w:val="202376818"/>
        <w:rPr>
          <w:rStyle w:val="w"/>
        </w:rPr>
      </w:pPr>
      <w:r>
        <w:rPr>
          <w:rStyle w:val="w"/>
        </w:rPr>
        <w:t xml:space="preserve">            </w:t>
      </w:r>
      <w:r>
        <w:rPr>
          <w:rStyle w:val="nl"/>
        </w:rPr>
        <w:t>"tpTriggerPx"</w:t>
      </w:r>
      <w:r>
        <w:rPr>
          <w:rStyle w:val="p"/>
        </w:rPr>
        <w:t>:</w:t>
      </w:r>
      <w:r>
        <w:rPr>
          <w:rStyle w:val="w"/>
        </w:rPr>
        <w:t xml:space="preserve"> </w:t>
      </w:r>
      <w:r>
        <w:rPr>
          <w:rStyle w:val="s2"/>
        </w:rPr>
        <w:t>""</w:t>
      </w:r>
      <w:r>
        <w:rPr>
          <w:rStyle w:val="p"/>
        </w:rPr>
        <w:t>,</w:t>
      </w:r>
    </w:p>
    <w:p w:rsidR="00000000" w:rsidRDefault="00000000">
      <w:pPr>
        <w:pStyle w:val="HTML0"/>
        <w:divId w:val="202376818"/>
        <w:rPr>
          <w:rStyle w:val="w"/>
        </w:rPr>
      </w:pPr>
      <w:r>
        <w:rPr>
          <w:rStyle w:val="w"/>
        </w:rPr>
        <w:t xml:space="preserve">            </w:t>
      </w:r>
      <w:r>
        <w:rPr>
          <w:rStyle w:val="nl"/>
        </w:rPr>
        <w:t>"tpTriggerPxType"</w:t>
      </w:r>
      <w:r>
        <w:rPr>
          <w:rStyle w:val="p"/>
        </w:rPr>
        <w:t>:</w:t>
      </w:r>
      <w:r>
        <w:rPr>
          <w:rStyle w:val="w"/>
        </w:rPr>
        <w:t xml:space="preserve"> </w:t>
      </w:r>
      <w:r>
        <w:rPr>
          <w:rStyle w:val="s2"/>
        </w:rPr>
        <w:t>""</w:t>
      </w:r>
      <w:r>
        <w:rPr>
          <w:rStyle w:val="p"/>
        </w:rPr>
        <w:t>,</w:t>
      </w:r>
    </w:p>
    <w:p w:rsidR="00000000" w:rsidRDefault="00000000">
      <w:pPr>
        <w:pStyle w:val="HTML0"/>
        <w:divId w:val="202376818"/>
        <w:rPr>
          <w:rStyle w:val="w"/>
        </w:rPr>
      </w:pPr>
      <w:r>
        <w:rPr>
          <w:rStyle w:val="w"/>
        </w:rPr>
        <w:t xml:space="preserve">            </w:t>
      </w:r>
      <w:r>
        <w:rPr>
          <w:rStyle w:val="nl"/>
        </w:rPr>
        <w:t>"tradeId"</w:t>
      </w:r>
      <w:r>
        <w:rPr>
          <w:rStyle w:val="p"/>
        </w:rPr>
        <w:t>:</w:t>
      </w:r>
      <w:r>
        <w:rPr>
          <w:rStyle w:val="w"/>
        </w:rPr>
        <w:t xml:space="preserve"> </w:t>
      </w:r>
      <w:r>
        <w:rPr>
          <w:rStyle w:val="s2"/>
        </w:rPr>
        <w:t>"744876980"</w:t>
      </w:r>
      <w:r>
        <w:rPr>
          <w:rStyle w:val="p"/>
        </w:rPr>
        <w:t>,</w:t>
      </w:r>
    </w:p>
    <w:p w:rsidR="00000000" w:rsidRDefault="00000000">
      <w:pPr>
        <w:pStyle w:val="HTML0"/>
        <w:divId w:val="202376818"/>
        <w:rPr>
          <w:rStyle w:val="w"/>
        </w:rPr>
      </w:pPr>
      <w:r>
        <w:rPr>
          <w:rStyle w:val="w"/>
        </w:rPr>
        <w:t xml:space="preserve">            </w:t>
      </w:r>
      <w:r>
        <w:rPr>
          <w:rStyle w:val="nl"/>
        </w:rPr>
        <w:t>"uTime"</w:t>
      </w:r>
      <w:r>
        <w:rPr>
          <w:rStyle w:val="p"/>
        </w:rPr>
        <w:t>:</w:t>
      </w:r>
      <w:r>
        <w:rPr>
          <w:rStyle w:val="w"/>
        </w:rPr>
        <w:t xml:space="preserve"> </w:t>
      </w:r>
      <w:r>
        <w:rPr>
          <w:rStyle w:val="s2"/>
        </w:rPr>
        <w:t>"1708587373362"</w:t>
      </w:r>
      <w:r>
        <w:rPr>
          <w:rStyle w:val="p"/>
        </w:rPr>
        <w:t>,</w:t>
      </w:r>
    </w:p>
    <w:p w:rsidR="00000000" w:rsidRDefault="00000000">
      <w:pPr>
        <w:pStyle w:val="HTML0"/>
        <w:divId w:val="202376818"/>
        <w:rPr>
          <w:rStyle w:val="w"/>
        </w:rPr>
      </w:pPr>
      <w:r>
        <w:rPr>
          <w:rStyle w:val="w"/>
        </w:rPr>
        <w:t xml:space="preserve">            </w:t>
      </w:r>
      <w:r>
        <w:rPr>
          <w:rStyle w:val="nl"/>
        </w:rPr>
        <w:t>"isTpLimit"</w:t>
      </w:r>
      <w:r>
        <w:rPr>
          <w:rStyle w:val="p"/>
        </w:rPr>
        <w:t>:</w:t>
      </w:r>
      <w:r>
        <w:rPr>
          <w:rStyle w:val="w"/>
        </w:rPr>
        <w:t xml:space="preserve"> </w:t>
      </w:r>
      <w:r>
        <w:rPr>
          <w:rStyle w:val="s2"/>
        </w:rPr>
        <w:t>"false"</w:t>
      </w:r>
      <w:r>
        <w:rPr>
          <w:rStyle w:val="p"/>
        </w:rPr>
        <w:t>,</w:t>
      </w:r>
    </w:p>
    <w:p w:rsidR="00000000" w:rsidRDefault="00000000">
      <w:pPr>
        <w:pStyle w:val="HTML0"/>
        <w:divId w:val="202376818"/>
        <w:rPr>
          <w:rStyle w:val="w"/>
        </w:rPr>
      </w:pPr>
      <w:r>
        <w:rPr>
          <w:rStyle w:val="w"/>
        </w:rPr>
        <w:t xml:space="preserve">            </w:t>
      </w:r>
      <w:r>
        <w:rPr>
          <w:rStyle w:val="nl"/>
        </w:rPr>
        <w:t>"linkedAlgoOrd"</w:t>
      </w:r>
      <w:r>
        <w:rPr>
          <w:rStyle w:val="p"/>
        </w:rPr>
        <w:t>:</w:t>
      </w:r>
      <w:r>
        <w:rPr>
          <w:rStyle w:val="w"/>
        </w:rPr>
        <w:t xml:space="preserve"> </w:t>
      </w:r>
      <w:r>
        <w:rPr>
          <w:rStyle w:val="p"/>
        </w:rPr>
        <w:t>{</w:t>
      </w:r>
    </w:p>
    <w:p w:rsidR="00000000" w:rsidRDefault="00000000">
      <w:pPr>
        <w:pStyle w:val="HTML0"/>
        <w:divId w:val="202376818"/>
        <w:rPr>
          <w:rStyle w:val="w"/>
        </w:rPr>
      </w:pPr>
      <w:r>
        <w:rPr>
          <w:rStyle w:val="w"/>
        </w:rPr>
        <w:t xml:space="preserve">                </w:t>
      </w:r>
      <w:r>
        <w:rPr>
          <w:rStyle w:val="nl"/>
        </w:rPr>
        <w:t>"algoId"</w:t>
      </w:r>
      <w:r>
        <w:rPr>
          <w:rStyle w:val="p"/>
        </w:rPr>
        <w:t>:</w:t>
      </w:r>
      <w:r>
        <w:rPr>
          <w:rStyle w:val="w"/>
        </w:rPr>
        <w:t xml:space="preserve"> </w:t>
      </w:r>
      <w:r>
        <w:rPr>
          <w:rStyle w:val="s2"/>
        </w:rPr>
        <w:t>""</w:t>
      </w:r>
    </w:p>
    <w:p w:rsidR="00000000" w:rsidRDefault="00000000">
      <w:pPr>
        <w:pStyle w:val="HTML0"/>
        <w:divId w:val="202376818"/>
        <w:rPr>
          <w:rStyle w:val="w"/>
        </w:rPr>
      </w:pPr>
      <w:r>
        <w:rPr>
          <w:rStyle w:val="w"/>
        </w:rPr>
        <w:t xml:space="preserve">            </w:t>
      </w:r>
      <w:r>
        <w:rPr>
          <w:rStyle w:val="p"/>
        </w:rPr>
        <w:t>}</w:t>
      </w:r>
    </w:p>
    <w:p w:rsidR="00000000" w:rsidRDefault="00000000">
      <w:pPr>
        <w:pStyle w:val="HTML0"/>
        <w:divId w:val="202376818"/>
        <w:rPr>
          <w:rStyle w:val="w"/>
        </w:rPr>
      </w:pPr>
      <w:r>
        <w:rPr>
          <w:rStyle w:val="w"/>
        </w:rPr>
        <w:t xml:space="preserve">        </w:t>
      </w:r>
      <w:r>
        <w:rPr>
          <w:rStyle w:val="p"/>
        </w:rPr>
        <w:t>}</w:t>
      </w:r>
    </w:p>
    <w:p w:rsidR="00000000" w:rsidRDefault="00000000">
      <w:pPr>
        <w:pStyle w:val="HTML0"/>
        <w:divId w:val="202376818"/>
        <w:rPr>
          <w:rStyle w:val="w"/>
        </w:rPr>
      </w:pPr>
      <w:r>
        <w:rPr>
          <w:rStyle w:val="w"/>
        </w:rPr>
        <w:t xml:space="preserve">    </w:t>
      </w:r>
      <w:r>
        <w:rPr>
          <w:rStyle w:val="p"/>
        </w:rPr>
        <w:t>],</w:t>
      </w:r>
    </w:p>
    <w:p w:rsidR="00000000" w:rsidRDefault="00000000">
      <w:pPr>
        <w:pStyle w:val="HTML0"/>
        <w:divId w:val="202376818"/>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202376818"/>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1"/>
        <w:gridCol w:w="898"/>
        <w:gridCol w:w="4907"/>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tgtCcy</w:t>
            </w:r>
          </w:p>
        </w:tc>
        <w:tc>
          <w:tcPr>
            <w:tcW w:w="0" w:type="auto"/>
            <w:vAlign w:val="center"/>
            <w:hideMark/>
          </w:tcPr>
          <w:p w:rsidR="00000000" w:rsidRDefault="00000000">
            <w:r>
              <w:t>String</w:t>
            </w:r>
          </w:p>
        </w:tc>
        <w:tc>
          <w:tcPr>
            <w:tcW w:w="0" w:type="auto"/>
            <w:vAlign w:val="center"/>
            <w:hideMark/>
          </w:tcPr>
          <w:p w:rsidR="00000000" w:rsidRDefault="00000000">
            <w:r>
              <w:t xml:space="preserve">Order quantity unit setting for </w:t>
            </w:r>
            <w:r>
              <w:rPr>
                <w:rStyle w:val="HTML"/>
              </w:rPr>
              <w:t>sz</w:t>
            </w:r>
            <w:r>
              <w:br/>
            </w:r>
            <w:r>
              <w:rPr>
                <w:rStyle w:val="HTML"/>
              </w:rPr>
              <w:t>base_ccy</w:t>
            </w:r>
            <w:r>
              <w:t>: Base currency ,</w:t>
            </w:r>
            <w:r>
              <w:rPr>
                <w:rStyle w:val="HTML"/>
              </w:rPr>
              <w:t>quote_ccy</w:t>
            </w:r>
            <w:r>
              <w:t xml:space="preserve">: Quote currency </w:t>
            </w:r>
            <w:r>
              <w:br/>
              <w:t xml:space="preserve">Only applicable to </w:t>
            </w:r>
            <w:r>
              <w:rPr>
                <w:rStyle w:val="HTML"/>
              </w:rPr>
              <w:t>SPOT</w:t>
            </w:r>
            <w:r>
              <w:t xml:space="preserve"> Market Orders</w:t>
            </w:r>
            <w:r>
              <w:br/>
              <w:t xml:space="preserve">Default is </w:t>
            </w:r>
            <w:r>
              <w:rPr>
                <w:rStyle w:val="HTML"/>
              </w:rPr>
              <w:t>quote_ccy</w:t>
            </w:r>
            <w:r>
              <w:t xml:space="preserve"> for buy, </w:t>
            </w:r>
            <w:r>
              <w:rPr>
                <w:rStyle w:val="HTML"/>
              </w:rPr>
              <w:t>base_ccy</w:t>
            </w:r>
            <w:r>
              <w:t xml:space="preserve"> for sell</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 xml:space="preserve">Margin currency </w:t>
            </w:r>
            <w:r>
              <w:br/>
              <w:t xml:space="preserve">Only applicable to </w:t>
            </w:r>
            <w:r>
              <w:rPr>
                <w:rStyle w:val="HTML"/>
              </w:rPr>
              <w:t>cross</w:t>
            </w:r>
            <w:r>
              <w:t xml:space="preserve"> </w:t>
            </w:r>
            <w:r>
              <w:rPr>
                <w:rStyle w:val="HTML"/>
              </w:rPr>
              <w:t>MARGIN</w:t>
            </w:r>
            <w:r>
              <w:t xml:space="preserve"> orders in </w:t>
            </w:r>
            <w:r>
              <w:rPr>
                <w:rStyle w:val="HTML"/>
              </w:rPr>
              <w:t>Spot and futures mode</w:t>
            </w:r>
            <w:r>
              <w:t>.</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Order ID</w:t>
            </w:r>
          </w:p>
        </w:tc>
      </w:tr>
      <w:tr w:rsidR="00000000">
        <w:trPr>
          <w:divId w:val="175387555"/>
          <w:tblCellSpacing w:w="15" w:type="dxa"/>
        </w:trPr>
        <w:tc>
          <w:tcPr>
            <w:tcW w:w="0" w:type="auto"/>
            <w:vAlign w:val="center"/>
            <w:hideMark/>
          </w:tcPr>
          <w:p w:rsidR="00000000" w:rsidRDefault="00000000">
            <w:r>
              <w:t>clOrdId</w:t>
            </w:r>
          </w:p>
        </w:tc>
        <w:tc>
          <w:tcPr>
            <w:tcW w:w="0" w:type="auto"/>
            <w:vAlign w:val="center"/>
            <w:hideMark/>
          </w:tcPr>
          <w:p w:rsidR="00000000" w:rsidRDefault="00000000">
            <w:r>
              <w:t>String</w:t>
            </w:r>
          </w:p>
        </w:tc>
        <w:tc>
          <w:tcPr>
            <w:tcW w:w="0" w:type="auto"/>
            <w:vAlign w:val="center"/>
            <w:hideMark/>
          </w:tcPr>
          <w:p w:rsidR="00000000" w:rsidRDefault="00000000">
            <w:r>
              <w:t>Client Order ID as assigned by the client</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r w:rsidR="00000000">
        <w:trPr>
          <w:divId w:val="175387555"/>
          <w:tblCellSpacing w:w="15" w:type="dxa"/>
        </w:trPr>
        <w:tc>
          <w:tcPr>
            <w:tcW w:w="0" w:type="auto"/>
            <w:vAlign w:val="center"/>
            <w:hideMark/>
          </w:tcPr>
          <w:p w:rsidR="00000000" w:rsidRDefault="00000000">
            <w:r>
              <w:t>px</w:t>
            </w:r>
          </w:p>
        </w:tc>
        <w:tc>
          <w:tcPr>
            <w:tcW w:w="0" w:type="auto"/>
            <w:vAlign w:val="center"/>
            <w:hideMark/>
          </w:tcPr>
          <w:p w:rsidR="00000000" w:rsidRDefault="00000000">
            <w:r>
              <w:t>String</w:t>
            </w:r>
          </w:p>
        </w:tc>
        <w:tc>
          <w:tcPr>
            <w:tcW w:w="0" w:type="auto"/>
            <w:vAlign w:val="center"/>
            <w:hideMark/>
          </w:tcPr>
          <w:p w:rsidR="00000000" w:rsidRDefault="00000000">
            <w:r>
              <w:t xml:space="preserve">Price </w:t>
            </w:r>
            <w:r>
              <w:br/>
              <w:t>For options, use coin as unit (e.g. BTC, ETH)</w:t>
            </w:r>
          </w:p>
        </w:tc>
      </w:tr>
      <w:tr w:rsidR="00000000">
        <w:trPr>
          <w:divId w:val="175387555"/>
          <w:tblCellSpacing w:w="15" w:type="dxa"/>
        </w:trPr>
        <w:tc>
          <w:tcPr>
            <w:tcW w:w="0" w:type="auto"/>
            <w:vAlign w:val="center"/>
            <w:hideMark/>
          </w:tcPr>
          <w:p w:rsidR="00000000" w:rsidRDefault="00000000">
            <w:r>
              <w:t>pxUsd</w:t>
            </w:r>
          </w:p>
        </w:tc>
        <w:tc>
          <w:tcPr>
            <w:tcW w:w="0" w:type="auto"/>
            <w:vAlign w:val="center"/>
            <w:hideMark/>
          </w:tcPr>
          <w:p w:rsidR="00000000" w:rsidRDefault="00000000">
            <w:r>
              <w:t>String</w:t>
            </w:r>
          </w:p>
        </w:tc>
        <w:tc>
          <w:tcPr>
            <w:tcW w:w="0" w:type="auto"/>
            <w:vAlign w:val="center"/>
            <w:hideMark/>
          </w:tcPr>
          <w:p w:rsidR="00000000" w:rsidRDefault="00000000">
            <w:r>
              <w:t>Options price in USDOnly applicable to options; return "" for other instrument types</w:t>
            </w:r>
          </w:p>
        </w:tc>
      </w:tr>
      <w:tr w:rsidR="00000000">
        <w:trPr>
          <w:divId w:val="175387555"/>
          <w:tblCellSpacing w:w="15" w:type="dxa"/>
        </w:trPr>
        <w:tc>
          <w:tcPr>
            <w:tcW w:w="0" w:type="auto"/>
            <w:vAlign w:val="center"/>
            <w:hideMark/>
          </w:tcPr>
          <w:p w:rsidR="00000000" w:rsidRDefault="00000000">
            <w:r>
              <w:t>pxVol</w:t>
            </w:r>
          </w:p>
        </w:tc>
        <w:tc>
          <w:tcPr>
            <w:tcW w:w="0" w:type="auto"/>
            <w:vAlign w:val="center"/>
            <w:hideMark/>
          </w:tcPr>
          <w:p w:rsidR="00000000" w:rsidRDefault="00000000">
            <w:r>
              <w:t>String</w:t>
            </w:r>
          </w:p>
        </w:tc>
        <w:tc>
          <w:tcPr>
            <w:tcW w:w="0" w:type="auto"/>
            <w:vAlign w:val="center"/>
            <w:hideMark/>
          </w:tcPr>
          <w:p w:rsidR="00000000" w:rsidRDefault="00000000">
            <w:r>
              <w:t>Implied volatility of the options orderOnly applicable to options; return "" for other instrument types</w:t>
            </w:r>
          </w:p>
        </w:tc>
      </w:tr>
      <w:tr w:rsidR="00000000">
        <w:trPr>
          <w:divId w:val="175387555"/>
          <w:tblCellSpacing w:w="15" w:type="dxa"/>
        </w:trPr>
        <w:tc>
          <w:tcPr>
            <w:tcW w:w="0" w:type="auto"/>
            <w:vAlign w:val="center"/>
            <w:hideMark/>
          </w:tcPr>
          <w:p w:rsidR="00000000" w:rsidRDefault="00000000">
            <w:r>
              <w:t>pxType</w:t>
            </w:r>
          </w:p>
        </w:tc>
        <w:tc>
          <w:tcPr>
            <w:tcW w:w="0" w:type="auto"/>
            <w:vAlign w:val="center"/>
            <w:hideMark/>
          </w:tcPr>
          <w:p w:rsidR="00000000" w:rsidRDefault="00000000">
            <w:r>
              <w:t>String</w:t>
            </w:r>
          </w:p>
        </w:tc>
        <w:tc>
          <w:tcPr>
            <w:tcW w:w="0" w:type="auto"/>
            <w:vAlign w:val="center"/>
            <w:hideMark/>
          </w:tcPr>
          <w:p w:rsidR="00000000" w:rsidRDefault="00000000">
            <w:r>
              <w:t xml:space="preserve">Price type of options </w:t>
            </w:r>
            <w:r>
              <w:br/>
            </w:r>
            <w:r>
              <w:rPr>
                <w:rStyle w:val="HTML"/>
              </w:rPr>
              <w:t>px</w:t>
            </w:r>
            <w:r>
              <w:t xml:space="preserve">: Place an order based on price, in the unit of coin (the unit for the request parameter px is BTC or ETH) </w:t>
            </w:r>
            <w:r>
              <w:br/>
            </w:r>
            <w:r>
              <w:rPr>
                <w:rStyle w:val="HTML"/>
              </w:rPr>
              <w:t>pxVol</w:t>
            </w:r>
            <w:r>
              <w:t xml:space="preserve">: Place an order based on pxVol </w:t>
            </w:r>
            <w:r>
              <w:br/>
            </w:r>
            <w:r>
              <w:rPr>
                <w:rStyle w:val="HTML"/>
              </w:rPr>
              <w:t>pxUsd</w:t>
            </w:r>
            <w:r>
              <w:t>: Place an order based on pxUsd, in the unit of USD (the unit for the request parameter px is USD)</w:t>
            </w:r>
          </w:p>
        </w:tc>
      </w:tr>
      <w:tr w:rsidR="00000000">
        <w:trPr>
          <w:divId w:val="175387555"/>
          <w:tblCellSpacing w:w="15" w:type="dxa"/>
        </w:trPr>
        <w:tc>
          <w:tcPr>
            <w:tcW w:w="0" w:type="auto"/>
            <w:vAlign w:val="center"/>
            <w:hideMark/>
          </w:tcPr>
          <w:p w:rsidR="00000000" w:rsidRDefault="00000000">
            <w:r>
              <w:t>sz</w:t>
            </w:r>
          </w:p>
        </w:tc>
        <w:tc>
          <w:tcPr>
            <w:tcW w:w="0" w:type="auto"/>
            <w:vAlign w:val="center"/>
            <w:hideMark/>
          </w:tcPr>
          <w:p w:rsidR="00000000" w:rsidRDefault="00000000">
            <w:r>
              <w:t>String</w:t>
            </w:r>
          </w:p>
        </w:tc>
        <w:tc>
          <w:tcPr>
            <w:tcW w:w="0" w:type="auto"/>
            <w:vAlign w:val="center"/>
            <w:hideMark/>
          </w:tcPr>
          <w:p w:rsidR="00000000" w:rsidRDefault="00000000">
            <w:r>
              <w:t>Quantity to buy or sell</w:t>
            </w:r>
          </w:p>
        </w:tc>
      </w:tr>
      <w:tr w:rsidR="00000000">
        <w:trPr>
          <w:divId w:val="175387555"/>
          <w:tblCellSpacing w:w="15" w:type="dxa"/>
        </w:trPr>
        <w:tc>
          <w:tcPr>
            <w:tcW w:w="0" w:type="auto"/>
            <w:vAlign w:val="center"/>
            <w:hideMark/>
          </w:tcPr>
          <w:p w:rsidR="00000000" w:rsidRDefault="00000000">
            <w:r>
              <w:t>ordType</w:t>
            </w:r>
          </w:p>
        </w:tc>
        <w:tc>
          <w:tcPr>
            <w:tcW w:w="0" w:type="auto"/>
            <w:vAlign w:val="center"/>
            <w:hideMark/>
          </w:tcPr>
          <w:p w:rsidR="00000000" w:rsidRDefault="00000000">
            <w:r>
              <w:t>String</w:t>
            </w:r>
          </w:p>
        </w:tc>
        <w:tc>
          <w:tcPr>
            <w:tcW w:w="0" w:type="auto"/>
            <w:vAlign w:val="center"/>
            <w:hideMark/>
          </w:tcPr>
          <w:p w:rsidR="00000000" w:rsidRDefault="00000000">
            <w:r>
              <w:t xml:space="preserve">Order type </w:t>
            </w:r>
            <w:r>
              <w:br/>
            </w:r>
            <w:r>
              <w:rPr>
                <w:rStyle w:val="HTML"/>
              </w:rPr>
              <w:t>market</w:t>
            </w:r>
            <w:r>
              <w:t xml:space="preserve">: Market order </w:t>
            </w:r>
            <w:r>
              <w:br/>
            </w:r>
            <w:r>
              <w:rPr>
                <w:rStyle w:val="HTML"/>
              </w:rPr>
              <w:t>limit</w:t>
            </w:r>
            <w:r>
              <w:t xml:space="preserve">: Limit order </w:t>
            </w:r>
            <w:r>
              <w:br/>
            </w:r>
            <w:r>
              <w:rPr>
                <w:rStyle w:val="HTML"/>
              </w:rPr>
              <w:t>post_only</w:t>
            </w:r>
            <w:r>
              <w:t xml:space="preserve">: Post-only order </w:t>
            </w:r>
            <w:r>
              <w:br/>
            </w:r>
            <w:r>
              <w:rPr>
                <w:rStyle w:val="HTML"/>
              </w:rPr>
              <w:t>fok</w:t>
            </w:r>
            <w:r>
              <w:t xml:space="preserve">: Fill-or-kill order </w:t>
            </w:r>
            <w:r>
              <w:br/>
            </w:r>
            <w:r>
              <w:rPr>
                <w:rStyle w:val="HTML"/>
              </w:rPr>
              <w:t>ioc</w:t>
            </w:r>
            <w:r>
              <w:t xml:space="preserve">: Immediate-or-cancel order </w:t>
            </w:r>
            <w:r>
              <w:br/>
            </w:r>
            <w:r>
              <w:rPr>
                <w:rStyle w:val="HTML"/>
              </w:rPr>
              <w:t>optimal_limit_ioc</w:t>
            </w:r>
            <w:r>
              <w:t>: Market order with immediate-or-cancel order</w:t>
            </w:r>
            <w:r>
              <w:br/>
            </w:r>
            <w:r>
              <w:rPr>
                <w:rStyle w:val="HTML"/>
              </w:rPr>
              <w:t>mmp</w:t>
            </w:r>
            <w:r>
              <w:t>: Market Maker Protection (only applicable to Option in Portfolio Margin mode)</w:t>
            </w:r>
            <w:r>
              <w:br/>
            </w:r>
            <w:r>
              <w:rPr>
                <w:rStyle w:val="HTML"/>
              </w:rPr>
              <w:t>mmp_and_post_only</w:t>
            </w:r>
            <w:r>
              <w:t xml:space="preserve">: Market Maker Protection and Post-only order(only applicable to Option in Portfolio Margin mode) </w:t>
            </w:r>
            <w:r>
              <w:br/>
            </w:r>
            <w:r>
              <w:rPr>
                <w:rStyle w:val="HTML"/>
              </w:rPr>
              <w:t>op_fok</w:t>
            </w:r>
            <w:r>
              <w:t>: Simple options (fok)</w:t>
            </w:r>
          </w:p>
        </w:tc>
      </w:tr>
      <w:tr w:rsidR="00000000">
        <w:trPr>
          <w:divId w:val="175387555"/>
          <w:tblCellSpacing w:w="15" w:type="dxa"/>
        </w:trPr>
        <w:tc>
          <w:tcPr>
            <w:tcW w:w="0" w:type="auto"/>
            <w:vAlign w:val="center"/>
            <w:hideMark/>
          </w:tcPr>
          <w:p w:rsidR="00000000" w:rsidRDefault="00000000">
            <w:r>
              <w:t>side</w:t>
            </w:r>
          </w:p>
        </w:tc>
        <w:tc>
          <w:tcPr>
            <w:tcW w:w="0" w:type="auto"/>
            <w:vAlign w:val="center"/>
            <w:hideMark/>
          </w:tcPr>
          <w:p w:rsidR="00000000" w:rsidRDefault="00000000">
            <w:r>
              <w:t>String</w:t>
            </w:r>
          </w:p>
        </w:tc>
        <w:tc>
          <w:tcPr>
            <w:tcW w:w="0" w:type="auto"/>
            <w:vAlign w:val="center"/>
            <w:hideMark/>
          </w:tcPr>
          <w:p w:rsidR="00000000" w:rsidRDefault="00000000">
            <w:r>
              <w:t>Order side</w:t>
            </w:r>
          </w:p>
        </w:tc>
      </w:tr>
      <w:tr w:rsidR="00000000">
        <w:trPr>
          <w:divId w:val="175387555"/>
          <w:tblCellSpacing w:w="15" w:type="dxa"/>
        </w:trPr>
        <w:tc>
          <w:tcPr>
            <w:tcW w:w="0" w:type="auto"/>
            <w:vAlign w:val="center"/>
            <w:hideMark/>
          </w:tcPr>
          <w:p w:rsidR="00000000" w:rsidRDefault="00000000">
            <w:r>
              <w:t>posSide</w:t>
            </w:r>
          </w:p>
        </w:tc>
        <w:tc>
          <w:tcPr>
            <w:tcW w:w="0" w:type="auto"/>
            <w:vAlign w:val="center"/>
            <w:hideMark/>
          </w:tcPr>
          <w:p w:rsidR="00000000" w:rsidRDefault="00000000">
            <w:r>
              <w:t>String</w:t>
            </w:r>
          </w:p>
        </w:tc>
        <w:tc>
          <w:tcPr>
            <w:tcW w:w="0" w:type="auto"/>
            <w:vAlign w:val="center"/>
            <w:hideMark/>
          </w:tcPr>
          <w:p w:rsidR="00000000" w:rsidRDefault="00000000">
            <w:r>
              <w:t>Position side</w:t>
            </w:r>
          </w:p>
        </w:tc>
      </w:tr>
      <w:tr w:rsidR="00000000">
        <w:trPr>
          <w:divId w:val="175387555"/>
          <w:tblCellSpacing w:w="15" w:type="dxa"/>
        </w:trPr>
        <w:tc>
          <w:tcPr>
            <w:tcW w:w="0" w:type="auto"/>
            <w:vAlign w:val="center"/>
            <w:hideMark/>
          </w:tcPr>
          <w:p w:rsidR="00000000" w:rsidRDefault="00000000">
            <w:r>
              <w:t>tdMode</w:t>
            </w:r>
          </w:p>
        </w:tc>
        <w:tc>
          <w:tcPr>
            <w:tcW w:w="0" w:type="auto"/>
            <w:vAlign w:val="center"/>
            <w:hideMark/>
          </w:tcPr>
          <w:p w:rsidR="00000000" w:rsidRDefault="00000000">
            <w:r>
              <w:t>String</w:t>
            </w:r>
          </w:p>
        </w:tc>
        <w:tc>
          <w:tcPr>
            <w:tcW w:w="0" w:type="auto"/>
            <w:vAlign w:val="center"/>
            <w:hideMark/>
          </w:tcPr>
          <w:p w:rsidR="00000000" w:rsidRDefault="00000000">
            <w:r>
              <w:t>Trade mode</w:t>
            </w:r>
          </w:p>
        </w:tc>
      </w:tr>
      <w:tr w:rsidR="00000000">
        <w:trPr>
          <w:divId w:val="175387555"/>
          <w:tblCellSpacing w:w="15" w:type="dxa"/>
        </w:trPr>
        <w:tc>
          <w:tcPr>
            <w:tcW w:w="0" w:type="auto"/>
            <w:vAlign w:val="center"/>
            <w:hideMark/>
          </w:tcPr>
          <w:p w:rsidR="00000000" w:rsidRDefault="00000000">
            <w:r>
              <w:t>accFillSz</w:t>
            </w:r>
          </w:p>
        </w:tc>
        <w:tc>
          <w:tcPr>
            <w:tcW w:w="0" w:type="auto"/>
            <w:vAlign w:val="center"/>
            <w:hideMark/>
          </w:tcPr>
          <w:p w:rsidR="00000000" w:rsidRDefault="00000000">
            <w:r>
              <w:t>String</w:t>
            </w:r>
          </w:p>
        </w:tc>
        <w:tc>
          <w:tcPr>
            <w:tcW w:w="0" w:type="auto"/>
            <w:vAlign w:val="center"/>
            <w:hideMark/>
          </w:tcPr>
          <w:p w:rsidR="00000000" w:rsidRDefault="00000000">
            <w:r>
              <w:t>Accumulated fill quantity</w:t>
            </w:r>
          </w:p>
        </w:tc>
      </w:tr>
      <w:tr w:rsidR="00000000">
        <w:trPr>
          <w:divId w:val="175387555"/>
          <w:tblCellSpacing w:w="15" w:type="dxa"/>
        </w:trPr>
        <w:tc>
          <w:tcPr>
            <w:tcW w:w="0" w:type="auto"/>
            <w:vAlign w:val="center"/>
            <w:hideMark/>
          </w:tcPr>
          <w:p w:rsidR="00000000" w:rsidRDefault="00000000">
            <w:r>
              <w:t>fillPx</w:t>
            </w:r>
          </w:p>
        </w:tc>
        <w:tc>
          <w:tcPr>
            <w:tcW w:w="0" w:type="auto"/>
            <w:vAlign w:val="center"/>
            <w:hideMark/>
          </w:tcPr>
          <w:p w:rsidR="00000000" w:rsidRDefault="00000000">
            <w:r>
              <w:t>String</w:t>
            </w:r>
          </w:p>
        </w:tc>
        <w:tc>
          <w:tcPr>
            <w:tcW w:w="0" w:type="auto"/>
            <w:vAlign w:val="center"/>
            <w:hideMark/>
          </w:tcPr>
          <w:p w:rsidR="00000000" w:rsidRDefault="00000000">
            <w:r>
              <w:t>Last filled price. If none is filled, it will return "".</w:t>
            </w:r>
          </w:p>
        </w:tc>
      </w:tr>
      <w:tr w:rsidR="00000000">
        <w:trPr>
          <w:divId w:val="175387555"/>
          <w:tblCellSpacing w:w="15" w:type="dxa"/>
        </w:trPr>
        <w:tc>
          <w:tcPr>
            <w:tcW w:w="0" w:type="auto"/>
            <w:vAlign w:val="center"/>
            <w:hideMark/>
          </w:tcPr>
          <w:p w:rsidR="00000000" w:rsidRDefault="00000000">
            <w:r>
              <w:t>tradeId</w:t>
            </w:r>
          </w:p>
        </w:tc>
        <w:tc>
          <w:tcPr>
            <w:tcW w:w="0" w:type="auto"/>
            <w:vAlign w:val="center"/>
            <w:hideMark/>
          </w:tcPr>
          <w:p w:rsidR="00000000" w:rsidRDefault="00000000">
            <w:r>
              <w:t>String</w:t>
            </w:r>
          </w:p>
        </w:tc>
        <w:tc>
          <w:tcPr>
            <w:tcW w:w="0" w:type="auto"/>
            <w:vAlign w:val="center"/>
            <w:hideMark/>
          </w:tcPr>
          <w:p w:rsidR="00000000" w:rsidRDefault="00000000">
            <w:r>
              <w:t>Last trade ID</w:t>
            </w:r>
          </w:p>
        </w:tc>
      </w:tr>
      <w:tr w:rsidR="00000000">
        <w:trPr>
          <w:divId w:val="175387555"/>
          <w:tblCellSpacing w:w="15" w:type="dxa"/>
        </w:trPr>
        <w:tc>
          <w:tcPr>
            <w:tcW w:w="0" w:type="auto"/>
            <w:vAlign w:val="center"/>
            <w:hideMark/>
          </w:tcPr>
          <w:p w:rsidR="00000000" w:rsidRDefault="00000000">
            <w:r>
              <w:t>fillSz</w:t>
            </w:r>
          </w:p>
        </w:tc>
        <w:tc>
          <w:tcPr>
            <w:tcW w:w="0" w:type="auto"/>
            <w:vAlign w:val="center"/>
            <w:hideMark/>
          </w:tcPr>
          <w:p w:rsidR="00000000" w:rsidRDefault="00000000">
            <w:r>
              <w:t>String</w:t>
            </w:r>
          </w:p>
        </w:tc>
        <w:tc>
          <w:tcPr>
            <w:tcW w:w="0" w:type="auto"/>
            <w:vAlign w:val="center"/>
            <w:hideMark/>
          </w:tcPr>
          <w:p w:rsidR="00000000" w:rsidRDefault="00000000">
            <w:r>
              <w:t>Last filled quantity</w:t>
            </w:r>
          </w:p>
        </w:tc>
      </w:tr>
      <w:tr w:rsidR="00000000">
        <w:trPr>
          <w:divId w:val="175387555"/>
          <w:tblCellSpacing w:w="15" w:type="dxa"/>
        </w:trPr>
        <w:tc>
          <w:tcPr>
            <w:tcW w:w="0" w:type="auto"/>
            <w:vAlign w:val="center"/>
            <w:hideMark/>
          </w:tcPr>
          <w:p w:rsidR="00000000" w:rsidRDefault="00000000">
            <w:r>
              <w:t>fillTime</w:t>
            </w:r>
          </w:p>
        </w:tc>
        <w:tc>
          <w:tcPr>
            <w:tcW w:w="0" w:type="auto"/>
            <w:vAlign w:val="center"/>
            <w:hideMark/>
          </w:tcPr>
          <w:p w:rsidR="00000000" w:rsidRDefault="00000000">
            <w:r>
              <w:t>String</w:t>
            </w:r>
          </w:p>
        </w:tc>
        <w:tc>
          <w:tcPr>
            <w:tcW w:w="0" w:type="auto"/>
            <w:vAlign w:val="center"/>
            <w:hideMark/>
          </w:tcPr>
          <w:p w:rsidR="00000000" w:rsidRDefault="00000000">
            <w:r>
              <w:t>Last filled time</w:t>
            </w:r>
          </w:p>
        </w:tc>
      </w:tr>
      <w:tr w:rsidR="00000000">
        <w:trPr>
          <w:divId w:val="175387555"/>
          <w:tblCellSpacing w:w="15" w:type="dxa"/>
        </w:trPr>
        <w:tc>
          <w:tcPr>
            <w:tcW w:w="0" w:type="auto"/>
            <w:vAlign w:val="center"/>
            <w:hideMark/>
          </w:tcPr>
          <w:p w:rsidR="00000000" w:rsidRDefault="00000000">
            <w:r>
              <w:t>avgPx</w:t>
            </w:r>
          </w:p>
        </w:tc>
        <w:tc>
          <w:tcPr>
            <w:tcW w:w="0" w:type="auto"/>
            <w:vAlign w:val="center"/>
            <w:hideMark/>
          </w:tcPr>
          <w:p w:rsidR="00000000" w:rsidRDefault="00000000">
            <w:r>
              <w:t>String</w:t>
            </w:r>
          </w:p>
        </w:tc>
        <w:tc>
          <w:tcPr>
            <w:tcW w:w="0" w:type="auto"/>
            <w:vAlign w:val="center"/>
            <w:hideMark/>
          </w:tcPr>
          <w:p w:rsidR="00000000" w:rsidRDefault="00000000">
            <w:r>
              <w:t>Average filled price. If none is filled, it will return "".</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 xml:space="preserve">State </w:t>
            </w:r>
            <w:r>
              <w:br/>
            </w:r>
            <w:r>
              <w:rPr>
                <w:rStyle w:val="HTML"/>
              </w:rPr>
              <w:t>canceled</w:t>
            </w:r>
            <w:r>
              <w:t xml:space="preserve"> </w:t>
            </w:r>
            <w:r>
              <w:br/>
            </w:r>
            <w:r>
              <w:rPr>
                <w:rStyle w:val="HTML"/>
              </w:rPr>
              <w:t>filled</w:t>
            </w:r>
            <w:r>
              <w:t xml:space="preserve"> </w:t>
            </w:r>
            <w:r>
              <w:br/>
            </w:r>
            <w:r>
              <w:rPr>
                <w:rStyle w:val="HTML"/>
              </w:rPr>
              <w:t>mmp_canceled</w:t>
            </w:r>
          </w:p>
        </w:tc>
      </w:tr>
      <w:tr w:rsidR="00000000">
        <w:trPr>
          <w:divId w:val="175387555"/>
          <w:tblCellSpacing w:w="15" w:type="dxa"/>
        </w:trPr>
        <w:tc>
          <w:tcPr>
            <w:tcW w:w="0" w:type="auto"/>
            <w:vAlign w:val="center"/>
            <w:hideMark/>
          </w:tcPr>
          <w:p w:rsidR="00000000" w:rsidRDefault="00000000">
            <w:r>
              <w:t>lever</w:t>
            </w:r>
          </w:p>
        </w:tc>
        <w:tc>
          <w:tcPr>
            <w:tcW w:w="0" w:type="auto"/>
            <w:vAlign w:val="center"/>
            <w:hideMark/>
          </w:tcPr>
          <w:p w:rsidR="00000000" w:rsidRDefault="00000000">
            <w:r>
              <w:t>String</w:t>
            </w:r>
          </w:p>
        </w:tc>
        <w:tc>
          <w:tcPr>
            <w:tcW w:w="0" w:type="auto"/>
            <w:vAlign w:val="center"/>
            <w:hideMark/>
          </w:tcPr>
          <w:p w:rsidR="00000000" w:rsidRDefault="00000000">
            <w:r>
              <w:t xml:space="preserve">Leverage, from </w:t>
            </w:r>
            <w:r>
              <w:rPr>
                <w:rStyle w:val="HTML"/>
              </w:rPr>
              <w:t>0.01</w:t>
            </w:r>
            <w:r>
              <w:t xml:space="preserve"> to </w:t>
            </w:r>
            <w:r>
              <w:rPr>
                <w:rStyle w:val="HTML"/>
              </w:rPr>
              <w:t>125</w:t>
            </w:r>
            <w:r>
              <w:t xml:space="preserve">. </w:t>
            </w:r>
            <w:r>
              <w:br/>
              <w:t xml:space="preserve">Only applicable to </w:t>
            </w:r>
            <w:r>
              <w:rPr>
                <w:rStyle w:val="HTML"/>
              </w:rPr>
              <w:t>MARGIN/FUTURES/SWAP</w:t>
            </w:r>
          </w:p>
        </w:tc>
      </w:tr>
      <w:tr w:rsidR="00000000">
        <w:trPr>
          <w:divId w:val="175387555"/>
          <w:tblCellSpacing w:w="15" w:type="dxa"/>
        </w:trPr>
        <w:tc>
          <w:tcPr>
            <w:tcW w:w="0" w:type="auto"/>
            <w:vAlign w:val="center"/>
            <w:hideMark/>
          </w:tcPr>
          <w:p w:rsidR="00000000" w:rsidRDefault="00000000">
            <w:r>
              <w:t>attachAlgoClOrdId</w:t>
            </w:r>
          </w:p>
        </w:tc>
        <w:tc>
          <w:tcPr>
            <w:tcW w:w="0" w:type="auto"/>
            <w:vAlign w:val="center"/>
            <w:hideMark/>
          </w:tcPr>
          <w:p w:rsidR="00000000" w:rsidRDefault="00000000">
            <w:r>
              <w:t>String</w:t>
            </w:r>
          </w:p>
        </w:tc>
        <w:tc>
          <w:tcPr>
            <w:tcW w:w="0" w:type="auto"/>
            <w:vAlign w:val="center"/>
            <w:hideMark/>
          </w:tcPr>
          <w:p w:rsidR="00000000" w:rsidRDefault="00000000">
            <w:r>
              <w:t>Client-supplied Algo ID when placing order attaching TP/SL.</w:t>
            </w:r>
          </w:p>
        </w:tc>
      </w:tr>
      <w:tr w:rsidR="00000000">
        <w:trPr>
          <w:divId w:val="175387555"/>
          <w:tblCellSpacing w:w="15" w:type="dxa"/>
        </w:trPr>
        <w:tc>
          <w:tcPr>
            <w:tcW w:w="0" w:type="auto"/>
            <w:vAlign w:val="center"/>
            <w:hideMark/>
          </w:tcPr>
          <w:p w:rsidR="00000000" w:rsidRDefault="00000000">
            <w:r>
              <w:t>tpTriggerPx</w:t>
            </w:r>
          </w:p>
        </w:tc>
        <w:tc>
          <w:tcPr>
            <w:tcW w:w="0" w:type="auto"/>
            <w:vAlign w:val="center"/>
            <w:hideMark/>
          </w:tcPr>
          <w:p w:rsidR="00000000" w:rsidRDefault="00000000">
            <w:r>
              <w:t>String</w:t>
            </w:r>
          </w:p>
        </w:tc>
        <w:tc>
          <w:tcPr>
            <w:tcW w:w="0" w:type="auto"/>
            <w:vAlign w:val="center"/>
            <w:hideMark/>
          </w:tcPr>
          <w:p w:rsidR="00000000" w:rsidRDefault="00000000">
            <w:r>
              <w:t>Take-profit trigger price.</w:t>
            </w:r>
          </w:p>
        </w:tc>
      </w:tr>
      <w:tr w:rsidR="00000000">
        <w:trPr>
          <w:divId w:val="175387555"/>
          <w:tblCellSpacing w:w="15" w:type="dxa"/>
        </w:trPr>
        <w:tc>
          <w:tcPr>
            <w:tcW w:w="0" w:type="auto"/>
            <w:vAlign w:val="center"/>
            <w:hideMark/>
          </w:tcPr>
          <w:p w:rsidR="00000000" w:rsidRDefault="00000000">
            <w:r>
              <w:t>tpTriggerPxType</w:t>
            </w:r>
          </w:p>
        </w:tc>
        <w:tc>
          <w:tcPr>
            <w:tcW w:w="0" w:type="auto"/>
            <w:vAlign w:val="center"/>
            <w:hideMark/>
          </w:tcPr>
          <w:p w:rsidR="00000000" w:rsidRDefault="00000000">
            <w:r>
              <w:t>String</w:t>
            </w:r>
          </w:p>
        </w:tc>
        <w:tc>
          <w:tcPr>
            <w:tcW w:w="0" w:type="auto"/>
            <w:vAlign w:val="center"/>
            <w:hideMark/>
          </w:tcPr>
          <w:p w:rsidR="00000000" w:rsidRDefault="00000000">
            <w:r>
              <w:t xml:space="preserve">Take-profit trigger price type. </w:t>
            </w:r>
            <w:r>
              <w:br/>
            </w:r>
            <w:r>
              <w:rPr>
                <w:rStyle w:val="HTML"/>
              </w:rPr>
              <w:t>last</w:t>
            </w:r>
            <w:r>
              <w:t>: last price</w:t>
            </w:r>
            <w:r>
              <w:br/>
            </w:r>
            <w:r>
              <w:rPr>
                <w:rStyle w:val="HTML"/>
              </w:rPr>
              <w:t>index</w:t>
            </w:r>
            <w:r>
              <w:t>: index price</w:t>
            </w:r>
            <w:r>
              <w:br/>
            </w:r>
            <w:r>
              <w:rPr>
                <w:rStyle w:val="HTML"/>
              </w:rPr>
              <w:t>mark</w:t>
            </w:r>
            <w:r>
              <w:t>: mark price</w:t>
            </w:r>
          </w:p>
        </w:tc>
      </w:tr>
      <w:tr w:rsidR="00000000">
        <w:trPr>
          <w:divId w:val="175387555"/>
          <w:tblCellSpacing w:w="15" w:type="dxa"/>
        </w:trPr>
        <w:tc>
          <w:tcPr>
            <w:tcW w:w="0" w:type="auto"/>
            <w:vAlign w:val="center"/>
            <w:hideMark/>
          </w:tcPr>
          <w:p w:rsidR="00000000" w:rsidRDefault="00000000">
            <w:r>
              <w:t>tpOrdPx</w:t>
            </w:r>
          </w:p>
        </w:tc>
        <w:tc>
          <w:tcPr>
            <w:tcW w:w="0" w:type="auto"/>
            <w:vAlign w:val="center"/>
            <w:hideMark/>
          </w:tcPr>
          <w:p w:rsidR="00000000" w:rsidRDefault="00000000">
            <w:r>
              <w:t>String</w:t>
            </w:r>
          </w:p>
        </w:tc>
        <w:tc>
          <w:tcPr>
            <w:tcW w:w="0" w:type="auto"/>
            <w:vAlign w:val="center"/>
            <w:hideMark/>
          </w:tcPr>
          <w:p w:rsidR="00000000" w:rsidRDefault="00000000">
            <w:r>
              <w:t>Take-profit order price.</w:t>
            </w:r>
          </w:p>
        </w:tc>
      </w:tr>
      <w:tr w:rsidR="00000000">
        <w:trPr>
          <w:divId w:val="175387555"/>
          <w:tblCellSpacing w:w="15" w:type="dxa"/>
        </w:trPr>
        <w:tc>
          <w:tcPr>
            <w:tcW w:w="0" w:type="auto"/>
            <w:vAlign w:val="center"/>
            <w:hideMark/>
          </w:tcPr>
          <w:p w:rsidR="00000000" w:rsidRDefault="00000000">
            <w:r>
              <w:t>slTriggerPx</w:t>
            </w:r>
          </w:p>
        </w:tc>
        <w:tc>
          <w:tcPr>
            <w:tcW w:w="0" w:type="auto"/>
            <w:vAlign w:val="center"/>
            <w:hideMark/>
          </w:tcPr>
          <w:p w:rsidR="00000000" w:rsidRDefault="00000000">
            <w:r>
              <w:t>String</w:t>
            </w:r>
          </w:p>
        </w:tc>
        <w:tc>
          <w:tcPr>
            <w:tcW w:w="0" w:type="auto"/>
            <w:vAlign w:val="center"/>
            <w:hideMark/>
          </w:tcPr>
          <w:p w:rsidR="00000000" w:rsidRDefault="00000000">
            <w:r>
              <w:t>Stop-loss trigger price.</w:t>
            </w:r>
          </w:p>
        </w:tc>
      </w:tr>
      <w:tr w:rsidR="00000000">
        <w:trPr>
          <w:divId w:val="175387555"/>
          <w:tblCellSpacing w:w="15" w:type="dxa"/>
        </w:trPr>
        <w:tc>
          <w:tcPr>
            <w:tcW w:w="0" w:type="auto"/>
            <w:vAlign w:val="center"/>
            <w:hideMark/>
          </w:tcPr>
          <w:p w:rsidR="00000000" w:rsidRDefault="00000000">
            <w:r>
              <w:t>slTriggerPxType</w:t>
            </w:r>
          </w:p>
        </w:tc>
        <w:tc>
          <w:tcPr>
            <w:tcW w:w="0" w:type="auto"/>
            <w:vAlign w:val="center"/>
            <w:hideMark/>
          </w:tcPr>
          <w:p w:rsidR="00000000" w:rsidRDefault="00000000">
            <w:r>
              <w:t>String</w:t>
            </w:r>
          </w:p>
        </w:tc>
        <w:tc>
          <w:tcPr>
            <w:tcW w:w="0" w:type="auto"/>
            <w:vAlign w:val="center"/>
            <w:hideMark/>
          </w:tcPr>
          <w:p w:rsidR="00000000" w:rsidRDefault="00000000">
            <w:r>
              <w:t xml:space="preserve">Stop-loss trigger price type. </w:t>
            </w:r>
            <w:r>
              <w:br/>
            </w:r>
            <w:r>
              <w:rPr>
                <w:rStyle w:val="HTML"/>
              </w:rPr>
              <w:t>last</w:t>
            </w:r>
            <w:r>
              <w:t>: last price</w:t>
            </w:r>
            <w:r>
              <w:br/>
            </w:r>
            <w:r>
              <w:rPr>
                <w:rStyle w:val="HTML"/>
              </w:rPr>
              <w:t>index</w:t>
            </w:r>
            <w:r>
              <w:t>: index price</w:t>
            </w:r>
            <w:r>
              <w:br/>
            </w:r>
            <w:r>
              <w:rPr>
                <w:rStyle w:val="HTML"/>
              </w:rPr>
              <w:t>mark</w:t>
            </w:r>
            <w:r>
              <w:t>: mark price</w:t>
            </w:r>
          </w:p>
        </w:tc>
      </w:tr>
      <w:tr w:rsidR="00000000">
        <w:trPr>
          <w:divId w:val="175387555"/>
          <w:tblCellSpacing w:w="15" w:type="dxa"/>
        </w:trPr>
        <w:tc>
          <w:tcPr>
            <w:tcW w:w="0" w:type="auto"/>
            <w:vAlign w:val="center"/>
            <w:hideMark/>
          </w:tcPr>
          <w:p w:rsidR="00000000" w:rsidRDefault="00000000">
            <w:r>
              <w:t>slOrdPx</w:t>
            </w:r>
          </w:p>
        </w:tc>
        <w:tc>
          <w:tcPr>
            <w:tcW w:w="0" w:type="auto"/>
            <w:vAlign w:val="center"/>
            <w:hideMark/>
          </w:tcPr>
          <w:p w:rsidR="00000000" w:rsidRDefault="00000000">
            <w:r>
              <w:t>String</w:t>
            </w:r>
          </w:p>
        </w:tc>
        <w:tc>
          <w:tcPr>
            <w:tcW w:w="0" w:type="auto"/>
            <w:vAlign w:val="center"/>
            <w:hideMark/>
          </w:tcPr>
          <w:p w:rsidR="00000000" w:rsidRDefault="00000000">
            <w:r>
              <w:t>Stop-loss order price.</w:t>
            </w:r>
          </w:p>
        </w:tc>
      </w:tr>
      <w:tr w:rsidR="00000000">
        <w:trPr>
          <w:divId w:val="175387555"/>
          <w:tblCellSpacing w:w="15" w:type="dxa"/>
        </w:trPr>
        <w:tc>
          <w:tcPr>
            <w:tcW w:w="0" w:type="auto"/>
            <w:vAlign w:val="center"/>
            <w:hideMark/>
          </w:tcPr>
          <w:p w:rsidR="00000000" w:rsidRDefault="00000000">
            <w:r>
              <w:t>attachAlgoOrds</w:t>
            </w:r>
          </w:p>
        </w:tc>
        <w:tc>
          <w:tcPr>
            <w:tcW w:w="0" w:type="auto"/>
            <w:vAlign w:val="center"/>
            <w:hideMark/>
          </w:tcPr>
          <w:p w:rsidR="00000000" w:rsidRDefault="00000000">
            <w:r>
              <w:t>Array of object</w:t>
            </w:r>
          </w:p>
        </w:tc>
        <w:tc>
          <w:tcPr>
            <w:tcW w:w="0" w:type="auto"/>
            <w:vAlign w:val="center"/>
            <w:hideMark/>
          </w:tcPr>
          <w:p w:rsidR="00000000" w:rsidRDefault="00000000">
            <w:r>
              <w:t>TP/SL information attached when placing order</w:t>
            </w:r>
          </w:p>
        </w:tc>
      </w:tr>
      <w:tr w:rsidR="00000000">
        <w:trPr>
          <w:divId w:val="175387555"/>
          <w:tblCellSpacing w:w="15" w:type="dxa"/>
        </w:trPr>
        <w:tc>
          <w:tcPr>
            <w:tcW w:w="0" w:type="auto"/>
            <w:vAlign w:val="center"/>
            <w:hideMark/>
          </w:tcPr>
          <w:p w:rsidR="00000000" w:rsidRDefault="00000000">
            <w:r>
              <w:t>&gt; attachAlgoId</w:t>
            </w:r>
          </w:p>
        </w:tc>
        <w:tc>
          <w:tcPr>
            <w:tcW w:w="0" w:type="auto"/>
            <w:vAlign w:val="center"/>
            <w:hideMark/>
          </w:tcPr>
          <w:p w:rsidR="00000000" w:rsidRDefault="00000000">
            <w:r>
              <w:t>String</w:t>
            </w:r>
          </w:p>
        </w:tc>
        <w:tc>
          <w:tcPr>
            <w:tcW w:w="0" w:type="auto"/>
            <w:vAlign w:val="center"/>
            <w:hideMark/>
          </w:tcPr>
          <w:p w:rsidR="00000000" w:rsidRDefault="00000000">
            <w:r>
              <w:t>The order ID of attached TP/SL order. It can be used to identity the TP/SL order when amending. It will not be posted to algoId when placing TP/SL order after the general order is filled completely.</w:t>
            </w:r>
          </w:p>
        </w:tc>
      </w:tr>
      <w:tr w:rsidR="00000000">
        <w:trPr>
          <w:divId w:val="175387555"/>
          <w:tblCellSpacing w:w="15" w:type="dxa"/>
        </w:trPr>
        <w:tc>
          <w:tcPr>
            <w:tcW w:w="0" w:type="auto"/>
            <w:vAlign w:val="center"/>
            <w:hideMark/>
          </w:tcPr>
          <w:p w:rsidR="00000000" w:rsidRDefault="00000000">
            <w:r>
              <w:t>&gt; attachAlgoClOrdId</w:t>
            </w:r>
          </w:p>
        </w:tc>
        <w:tc>
          <w:tcPr>
            <w:tcW w:w="0" w:type="auto"/>
            <w:vAlign w:val="center"/>
            <w:hideMark/>
          </w:tcPr>
          <w:p w:rsidR="00000000" w:rsidRDefault="00000000">
            <w:r>
              <w:t>String</w:t>
            </w:r>
          </w:p>
        </w:tc>
        <w:tc>
          <w:tcPr>
            <w:tcW w:w="0" w:type="auto"/>
            <w:vAlign w:val="center"/>
            <w:hideMark/>
          </w:tcPr>
          <w:p w:rsidR="00000000" w:rsidRDefault="00000000">
            <w:r>
              <w:t>Client-supplied Algo ID when placing order attaching TP/SL</w:t>
            </w:r>
            <w:r>
              <w:br/>
              <w:t>A combination of case-sensitive alphanumerics, all numbers, or all letters of up to 32 characters.</w:t>
            </w:r>
            <w:r>
              <w:br/>
              <w:t xml:space="preserve">It will be posted to </w:t>
            </w:r>
            <w:r>
              <w:rPr>
                <w:rStyle w:val="HTML"/>
              </w:rPr>
              <w:t>algoClOrdId</w:t>
            </w:r>
            <w:r>
              <w:t xml:space="preserve"> when placing TP/SL order once the general order is filled completely.</w:t>
            </w:r>
          </w:p>
        </w:tc>
      </w:tr>
      <w:tr w:rsidR="00000000">
        <w:trPr>
          <w:divId w:val="175387555"/>
          <w:tblCellSpacing w:w="15" w:type="dxa"/>
        </w:trPr>
        <w:tc>
          <w:tcPr>
            <w:tcW w:w="0" w:type="auto"/>
            <w:vAlign w:val="center"/>
            <w:hideMark/>
          </w:tcPr>
          <w:p w:rsidR="00000000" w:rsidRDefault="00000000">
            <w:r>
              <w:t>&gt; tpOrdKind</w:t>
            </w:r>
          </w:p>
        </w:tc>
        <w:tc>
          <w:tcPr>
            <w:tcW w:w="0" w:type="auto"/>
            <w:vAlign w:val="center"/>
            <w:hideMark/>
          </w:tcPr>
          <w:p w:rsidR="00000000" w:rsidRDefault="00000000">
            <w:r>
              <w:t>String</w:t>
            </w:r>
          </w:p>
        </w:tc>
        <w:tc>
          <w:tcPr>
            <w:tcW w:w="0" w:type="auto"/>
            <w:vAlign w:val="center"/>
            <w:hideMark/>
          </w:tcPr>
          <w:p w:rsidR="00000000" w:rsidRDefault="00000000">
            <w:r>
              <w:t>TP order kind</w:t>
            </w:r>
            <w:r>
              <w:br/>
            </w:r>
            <w:r>
              <w:rPr>
                <w:rStyle w:val="HTML"/>
              </w:rPr>
              <w:t>condition</w:t>
            </w:r>
            <w:r>
              <w:br/>
            </w:r>
            <w:r>
              <w:rPr>
                <w:rStyle w:val="HTML"/>
              </w:rPr>
              <w:t>limit</w:t>
            </w:r>
          </w:p>
        </w:tc>
      </w:tr>
      <w:tr w:rsidR="00000000">
        <w:trPr>
          <w:divId w:val="175387555"/>
          <w:tblCellSpacing w:w="15" w:type="dxa"/>
        </w:trPr>
        <w:tc>
          <w:tcPr>
            <w:tcW w:w="0" w:type="auto"/>
            <w:vAlign w:val="center"/>
            <w:hideMark/>
          </w:tcPr>
          <w:p w:rsidR="00000000" w:rsidRDefault="00000000">
            <w:r>
              <w:t>&gt; tpTriggerPx</w:t>
            </w:r>
          </w:p>
        </w:tc>
        <w:tc>
          <w:tcPr>
            <w:tcW w:w="0" w:type="auto"/>
            <w:vAlign w:val="center"/>
            <w:hideMark/>
          </w:tcPr>
          <w:p w:rsidR="00000000" w:rsidRDefault="00000000">
            <w:r>
              <w:t>String</w:t>
            </w:r>
          </w:p>
        </w:tc>
        <w:tc>
          <w:tcPr>
            <w:tcW w:w="0" w:type="auto"/>
            <w:vAlign w:val="center"/>
            <w:hideMark/>
          </w:tcPr>
          <w:p w:rsidR="00000000" w:rsidRDefault="00000000">
            <w:r>
              <w:t>Take-profit trigger price.</w:t>
            </w:r>
          </w:p>
        </w:tc>
      </w:tr>
      <w:tr w:rsidR="00000000">
        <w:trPr>
          <w:divId w:val="175387555"/>
          <w:tblCellSpacing w:w="15" w:type="dxa"/>
        </w:trPr>
        <w:tc>
          <w:tcPr>
            <w:tcW w:w="0" w:type="auto"/>
            <w:vAlign w:val="center"/>
            <w:hideMark/>
          </w:tcPr>
          <w:p w:rsidR="00000000" w:rsidRDefault="00000000">
            <w:r>
              <w:t>&gt; tpTriggerPxType</w:t>
            </w:r>
          </w:p>
        </w:tc>
        <w:tc>
          <w:tcPr>
            <w:tcW w:w="0" w:type="auto"/>
            <w:vAlign w:val="center"/>
            <w:hideMark/>
          </w:tcPr>
          <w:p w:rsidR="00000000" w:rsidRDefault="00000000">
            <w:r>
              <w:t>String</w:t>
            </w:r>
          </w:p>
        </w:tc>
        <w:tc>
          <w:tcPr>
            <w:tcW w:w="0" w:type="auto"/>
            <w:vAlign w:val="center"/>
            <w:hideMark/>
          </w:tcPr>
          <w:p w:rsidR="00000000" w:rsidRDefault="00000000">
            <w:r>
              <w:t xml:space="preserve">Take-profit trigger price type. </w:t>
            </w:r>
            <w:r>
              <w:br/>
            </w:r>
            <w:r>
              <w:rPr>
                <w:rStyle w:val="HTML"/>
              </w:rPr>
              <w:t>last</w:t>
            </w:r>
            <w:r>
              <w:t>: last price</w:t>
            </w:r>
            <w:r>
              <w:br/>
            </w:r>
            <w:r>
              <w:rPr>
                <w:rStyle w:val="HTML"/>
              </w:rPr>
              <w:t>index</w:t>
            </w:r>
            <w:r>
              <w:t>: index price</w:t>
            </w:r>
            <w:r>
              <w:br/>
            </w:r>
            <w:r>
              <w:rPr>
                <w:rStyle w:val="HTML"/>
              </w:rPr>
              <w:t>mark</w:t>
            </w:r>
            <w:r>
              <w:t>: mark price</w:t>
            </w:r>
          </w:p>
        </w:tc>
      </w:tr>
      <w:tr w:rsidR="00000000">
        <w:trPr>
          <w:divId w:val="175387555"/>
          <w:tblCellSpacing w:w="15" w:type="dxa"/>
        </w:trPr>
        <w:tc>
          <w:tcPr>
            <w:tcW w:w="0" w:type="auto"/>
            <w:vAlign w:val="center"/>
            <w:hideMark/>
          </w:tcPr>
          <w:p w:rsidR="00000000" w:rsidRDefault="00000000">
            <w:r>
              <w:t>&gt; tpOrdPx</w:t>
            </w:r>
          </w:p>
        </w:tc>
        <w:tc>
          <w:tcPr>
            <w:tcW w:w="0" w:type="auto"/>
            <w:vAlign w:val="center"/>
            <w:hideMark/>
          </w:tcPr>
          <w:p w:rsidR="00000000" w:rsidRDefault="00000000">
            <w:r>
              <w:t>String</w:t>
            </w:r>
          </w:p>
        </w:tc>
        <w:tc>
          <w:tcPr>
            <w:tcW w:w="0" w:type="auto"/>
            <w:vAlign w:val="center"/>
            <w:hideMark/>
          </w:tcPr>
          <w:p w:rsidR="00000000" w:rsidRDefault="00000000">
            <w:r>
              <w:t>Take-profit order price.</w:t>
            </w:r>
          </w:p>
        </w:tc>
      </w:tr>
      <w:tr w:rsidR="00000000">
        <w:trPr>
          <w:divId w:val="175387555"/>
          <w:tblCellSpacing w:w="15" w:type="dxa"/>
        </w:trPr>
        <w:tc>
          <w:tcPr>
            <w:tcW w:w="0" w:type="auto"/>
            <w:vAlign w:val="center"/>
            <w:hideMark/>
          </w:tcPr>
          <w:p w:rsidR="00000000" w:rsidRDefault="00000000">
            <w:r>
              <w:t>&gt; slTriggerPx</w:t>
            </w:r>
          </w:p>
        </w:tc>
        <w:tc>
          <w:tcPr>
            <w:tcW w:w="0" w:type="auto"/>
            <w:vAlign w:val="center"/>
            <w:hideMark/>
          </w:tcPr>
          <w:p w:rsidR="00000000" w:rsidRDefault="00000000">
            <w:r>
              <w:t>String</w:t>
            </w:r>
          </w:p>
        </w:tc>
        <w:tc>
          <w:tcPr>
            <w:tcW w:w="0" w:type="auto"/>
            <w:vAlign w:val="center"/>
            <w:hideMark/>
          </w:tcPr>
          <w:p w:rsidR="00000000" w:rsidRDefault="00000000">
            <w:r>
              <w:t>Stop-loss trigger price.</w:t>
            </w:r>
          </w:p>
        </w:tc>
      </w:tr>
      <w:tr w:rsidR="00000000">
        <w:trPr>
          <w:divId w:val="175387555"/>
          <w:tblCellSpacing w:w="15" w:type="dxa"/>
        </w:trPr>
        <w:tc>
          <w:tcPr>
            <w:tcW w:w="0" w:type="auto"/>
            <w:vAlign w:val="center"/>
            <w:hideMark/>
          </w:tcPr>
          <w:p w:rsidR="00000000" w:rsidRDefault="00000000">
            <w:r>
              <w:t>&gt; slTriggerPxType</w:t>
            </w:r>
          </w:p>
        </w:tc>
        <w:tc>
          <w:tcPr>
            <w:tcW w:w="0" w:type="auto"/>
            <w:vAlign w:val="center"/>
            <w:hideMark/>
          </w:tcPr>
          <w:p w:rsidR="00000000" w:rsidRDefault="00000000">
            <w:r>
              <w:t>String</w:t>
            </w:r>
          </w:p>
        </w:tc>
        <w:tc>
          <w:tcPr>
            <w:tcW w:w="0" w:type="auto"/>
            <w:vAlign w:val="center"/>
            <w:hideMark/>
          </w:tcPr>
          <w:p w:rsidR="00000000" w:rsidRDefault="00000000">
            <w:r>
              <w:t xml:space="preserve">Stop-loss trigger price type. </w:t>
            </w:r>
            <w:r>
              <w:br/>
            </w:r>
            <w:r>
              <w:rPr>
                <w:rStyle w:val="HTML"/>
              </w:rPr>
              <w:t>last</w:t>
            </w:r>
            <w:r>
              <w:t>: last price</w:t>
            </w:r>
            <w:r>
              <w:br/>
            </w:r>
            <w:r>
              <w:rPr>
                <w:rStyle w:val="HTML"/>
              </w:rPr>
              <w:t>index</w:t>
            </w:r>
            <w:r>
              <w:t>: index price</w:t>
            </w:r>
            <w:r>
              <w:br/>
            </w:r>
            <w:r>
              <w:rPr>
                <w:rStyle w:val="HTML"/>
              </w:rPr>
              <w:t>mark</w:t>
            </w:r>
            <w:r>
              <w:t>: mark price</w:t>
            </w:r>
          </w:p>
        </w:tc>
      </w:tr>
      <w:tr w:rsidR="00000000">
        <w:trPr>
          <w:divId w:val="175387555"/>
          <w:tblCellSpacing w:w="15" w:type="dxa"/>
        </w:trPr>
        <w:tc>
          <w:tcPr>
            <w:tcW w:w="0" w:type="auto"/>
            <w:vAlign w:val="center"/>
            <w:hideMark/>
          </w:tcPr>
          <w:p w:rsidR="00000000" w:rsidRDefault="00000000">
            <w:r>
              <w:t>&gt; slOrdPx</w:t>
            </w:r>
          </w:p>
        </w:tc>
        <w:tc>
          <w:tcPr>
            <w:tcW w:w="0" w:type="auto"/>
            <w:vAlign w:val="center"/>
            <w:hideMark/>
          </w:tcPr>
          <w:p w:rsidR="00000000" w:rsidRDefault="00000000">
            <w:r>
              <w:t>String</w:t>
            </w:r>
          </w:p>
        </w:tc>
        <w:tc>
          <w:tcPr>
            <w:tcW w:w="0" w:type="auto"/>
            <w:vAlign w:val="center"/>
            <w:hideMark/>
          </w:tcPr>
          <w:p w:rsidR="00000000" w:rsidRDefault="00000000">
            <w:r>
              <w:t>Stop-loss order price.</w:t>
            </w:r>
          </w:p>
        </w:tc>
      </w:tr>
      <w:tr w:rsidR="00000000">
        <w:trPr>
          <w:divId w:val="175387555"/>
          <w:tblCellSpacing w:w="15" w:type="dxa"/>
        </w:trPr>
        <w:tc>
          <w:tcPr>
            <w:tcW w:w="0" w:type="auto"/>
            <w:vAlign w:val="center"/>
            <w:hideMark/>
          </w:tcPr>
          <w:p w:rsidR="00000000" w:rsidRDefault="00000000">
            <w:r>
              <w:t>&gt; sz</w:t>
            </w:r>
          </w:p>
        </w:tc>
        <w:tc>
          <w:tcPr>
            <w:tcW w:w="0" w:type="auto"/>
            <w:vAlign w:val="center"/>
            <w:hideMark/>
          </w:tcPr>
          <w:p w:rsidR="00000000" w:rsidRDefault="00000000">
            <w:r>
              <w:t>String</w:t>
            </w:r>
          </w:p>
        </w:tc>
        <w:tc>
          <w:tcPr>
            <w:tcW w:w="0" w:type="auto"/>
            <w:vAlign w:val="center"/>
            <w:hideMark/>
          </w:tcPr>
          <w:p w:rsidR="00000000" w:rsidRDefault="00000000">
            <w:r>
              <w:t>Size. Only applicable to TP order of split TPs</w:t>
            </w:r>
          </w:p>
        </w:tc>
      </w:tr>
      <w:tr w:rsidR="00000000">
        <w:trPr>
          <w:divId w:val="175387555"/>
          <w:tblCellSpacing w:w="15" w:type="dxa"/>
        </w:trPr>
        <w:tc>
          <w:tcPr>
            <w:tcW w:w="0" w:type="auto"/>
            <w:vAlign w:val="center"/>
            <w:hideMark/>
          </w:tcPr>
          <w:p w:rsidR="00000000" w:rsidRDefault="00000000">
            <w:r>
              <w:t>&gt; amendPxOnTriggerType</w:t>
            </w:r>
          </w:p>
        </w:tc>
        <w:tc>
          <w:tcPr>
            <w:tcW w:w="0" w:type="auto"/>
            <w:vAlign w:val="center"/>
            <w:hideMark/>
          </w:tcPr>
          <w:p w:rsidR="00000000" w:rsidRDefault="00000000">
            <w:r>
              <w:t>String</w:t>
            </w:r>
          </w:p>
        </w:tc>
        <w:tc>
          <w:tcPr>
            <w:tcW w:w="0" w:type="auto"/>
            <w:vAlign w:val="center"/>
            <w:hideMark/>
          </w:tcPr>
          <w:p w:rsidR="00000000" w:rsidRDefault="00000000">
            <w:r>
              <w:t xml:space="preserve">Whether to enable Cost-price SL. Only applicable to SL order of split TPs. </w:t>
            </w:r>
            <w:r>
              <w:br/>
            </w:r>
            <w:r>
              <w:rPr>
                <w:rStyle w:val="HTML"/>
              </w:rPr>
              <w:t>0</w:t>
            </w:r>
            <w:r>
              <w:t xml:space="preserve">: disable, the default value </w:t>
            </w:r>
            <w:r>
              <w:br/>
            </w:r>
            <w:r>
              <w:rPr>
                <w:rStyle w:val="HTML"/>
              </w:rPr>
              <w:t>1</w:t>
            </w:r>
            <w:r>
              <w:t>: Enable</w:t>
            </w:r>
          </w:p>
        </w:tc>
      </w:tr>
      <w:tr w:rsidR="00000000">
        <w:trPr>
          <w:divId w:val="175387555"/>
          <w:tblCellSpacing w:w="15" w:type="dxa"/>
        </w:trPr>
        <w:tc>
          <w:tcPr>
            <w:tcW w:w="0" w:type="auto"/>
            <w:vAlign w:val="center"/>
            <w:hideMark/>
          </w:tcPr>
          <w:p w:rsidR="00000000" w:rsidRDefault="00000000">
            <w:r>
              <w:t>&gt; failCode</w:t>
            </w:r>
          </w:p>
        </w:tc>
        <w:tc>
          <w:tcPr>
            <w:tcW w:w="0" w:type="auto"/>
            <w:vAlign w:val="center"/>
            <w:hideMark/>
          </w:tcPr>
          <w:p w:rsidR="00000000" w:rsidRDefault="00000000">
            <w:r>
              <w:t>String</w:t>
            </w:r>
          </w:p>
        </w:tc>
        <w:tc>
          <w:tcPr>
            <w:tcW w:w="0" w:type="auto"/>
            <w:vAlign w:val="center"/>
            <w:hideMark/>
          </w:tcPr>
          <w:p w:rsidR="00000000" w:rsidRDefault="00000000">
            <w:r>
              <w:t xml:space="preserve">The error code when failing to place TP/SL order, e.g. 51020 </w:t>
            </w:r>
            <w:r>
              <w:br/>
              <w:t>The default is ""</w:t>
            </w:r>
          </w:p>
        </w:tc>
      </w:tr>
      <w:tr w:rsidR="00000000">
        <w:trPr>
          <w:divId w:val="175387555"/>
          <w:tblCellSpacing w:w="15" w:type="dxa"/>
        </w:trPr>
        <w:tc>
          <w:tcPr>
            <w:tcW w:w="0" w:type="auto"/>
            <w:vAlign w:val="center"/>
            <w:hideMark/>
          </w:tcPr>
          <w:p w:rsidR="00000000" w:rsidRDefault="00000000">
            <w:r>
              <w:t>&gt; failReason</w:t>
            </w:r>
          </w:p>
        </w:tc>
        <w:tc>
          <w:tcPr>
            <w:tcW w:w="0" w:type="auto"/>
            <w:vAlign w:val="center"/>
            <w:hideMark/>
          </w:tcPr>
          <w:p w:rsidR="00000000" w:rsidRDefault="00000000">
            <w:r>
              <w:t>String</w:t>
            </w:r>
          </w:p>
        </w:tc>
        <w:tc>
          <w:tcPr>
            <w:tcW w:w="0" w:type="auto"/>
            <w:vAlign w:val="center"/>
            <w:hideMark/>
          </w:tcPr>
          <w:p w:rsidR="00000000" w:rsidRDefault="00000000">
            <w:r>
              <w:t xml:space="preserve">The error reason when failing to place TP/SL order. </w:t>
            </w:r>
            <w:r>
              <w:br/>
              <w:t>The default is ""</w:t>
            </w:r>
          </w:p>
        </w:tc>
      </w:tr>
      <w:tr w:rsidR="00000000">
        <w:trPr>
          <w:divId w:val="175387555"/>
          <w:tblCellSpacing w:w="15" w:type="dxa"/>
        </w:trPr>
        <w:tc>
          <w:tcPr>
            <w:tcW w:w="0" w:type="auto"/>
            <w:vAlign w:val="center"/>
            <w:hideMark/>
          </w:tcPr>
          <w:p w:rsidR="00000000" w:rsidRDefault="00000000">
            <w:r>
              <w:t>linkedAlgoOrd</w:t>
            </w:r>
          </w:p>
        </w:tc>
        <w:tc>
          <w:tcPr>
            <w:tcW w:w="0" w:type="auto"/>
            <w:vAlign w:val="center"/>
            <w:hideMark/>
          </w:tcPr>
          <w:p w:rsidR="00000000" w:rsidRDefault="00000000">
            <w:r>
              <w:t>Object</w:t>
            </w:r>
          </w:p>
        </w:tc>
        <w:tc>
          <w:tcPr>
            <w:tcW w:w="0" w:type="auto"/>
            <w:vAlign w:val="center"/>
            <w:hideMark/>
          </w:tcPr>
          <w:p w:rsidR="00000000" w:rsidRDefault="00000000">
            <w:r>
              <w:t>Linked SL order detail, only applicable to the order that is placed by one-cancels-the-other (OCO) order that contains the TP limit order.</w:t>
            </w:r>
          </w:p>
        </w:tc>
      </w:tr>
      <w:tr w:rsidR="00000000">
        <w:trPr>
          <w:divId w:val="175387555"/>
          <w:tblCellSpacing w:w="15" w:type="dxa"/>
        </w:trPr>
        <w:tc>
          <w:tcPr>
            <w:tcW w:w="0" w:type="auto"/>
            <w:vAlign w:val="center"/>
            <w:hideMark/>
          </w:tcPr>
          <w:p w:rsidR="00000000" w:rsidRDefault="00000000">
            <w:r>
              <w:t>&gt; algoId</w:t>
            </w:r>
          </w:p>
        </w:tc>
        <w:tc>
          <w:tcPr>
            <w:tcW w:w="0" w:type="auto"/>
            <w:vAlign w:val="center"/>
            <w:hideMark/>
          </w:tcPr>
          <w:p w:rsidR="00000000" w:rsidRDefault="00000000">
            <w:r>
              <w:t>Object</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stpId</w:t>
            </w:r>
          </w:p>
        </w:tc>
        <w:tc>
          <w:tcPr>
            <w:tcW w:w="0" w:type="auto"/>
            <w:vAlign w:val="center"/>
            <w:hideMark/>
          </w:tcPr>
          <w:p w:rsidR="00000000" w:rsidRDefault="00000000">
            <w:r>
              <w:t>String</w:t>
            </w:r>
          </w:p>
        </w:tc>
        <w:tc>
          <w:tcPr>
            <w:tcW w:w="0" w:type="auto"/>
            <w:vAlign w:val="center"/>
            <w:hideMark/>
          </w:tcPr>
          <w:p w:rsidR="00000000" w:rsidRDefault="00000000">
            <w:del w:id="24" w:author="Unknown">
              <w:r>
                <w:delText>Self trade prevention ID</w:delText>
              </w:r>
              <w:r>
                <w:br/>
                <w:delText>Return "" if self trade prevention is not applicable</w:delText>
              </w:r>
            </w:del>
            <w:r>
              <w:t xml:space="preserve"> (deprecated)</w:t>
            </w:r>
          </w:p>
        </w:tc>
      </w:tr>
      <w:tr w:rsidR="00000000">
        <w:trPr>
          <w:divId w:val="175387555"/>
          <w:tblCellSpacing w:w="15" w:type="dxa"/>
        </w:trPr>
        <w:tc>
          <w:tcPr>
            <w:tcW w:w="0" w:type="auto"/>
            <w:vAlign w:val="center"/>
            <w:hideMark/>
          </w:tcPr>
          <w:p w:rsidR="00000000" w:rsidRDefault="00000000">
            <w:r>
              <w:t>stpMode</w:t>
            </w:r>
          </w:p>
        </w:tc>
        <w:tc>
          <w:tcPr>
            <w:tcW w:w="0" w:type="auto"/>
            <w:vAlign w:val="center"/>
            <w:hideMark/>
          </w:tcPr>
          <w:p w:rsidR="00000000" w:rsidRDefault="00000000">
            <w:r>
              <w:t>String</w:t>
            </w:r>
          </w:p>
        </w:tc>
        <w:tc>
          <w:tcPr>
            <w:tcW w:w="0" w:type="auto"/>
            <w:vAlign w:val="center"/>
            <w:hideMark/>
          </w:tcPr>
          <w:p w:rsidR="00000000" w:rsidRDefault="00000000">
            <w:r>
              <w:t xml:space="preserve">Self trade prevention mode </w:t>
            </w:r>
            <w:r>
              <w:br/>
              <w:t>Return "" if self trade prevention is not applicable</w:t>
            </w:r>
          </w:p>
        </w:tc>
      </w:tr>
      <w:tr w:rsidR="00000000">
        <w:trPr>
          <w:divId w:val="175387555"/>
          <w:tblCellSpacing w:w="15" w:type="dxa"/>
        </w:trPr>
        <w:tc>
          <w:tcPr>
            <w:tcW w:w="0" w:type="auto"/>
            <w:vAlign w:val="center"/>
            <w:hideMark/>
          </w:tcPr>
          <w:p w:rsidR="00000000" w:rsidRDefault="00000000">
            <w:r>
              <w:t>feeCcy</w:t>
            </w:r>
          </w:p>
        </w:tc>
        <w:tc>
          <w:tcPr>
            <w:tcW w:w="0" w:type="auto"/>
            <w:vAlign w:val="center"/>
            <w:hideMark/>
          </w:tcPr>
          <w:p w:rsidR="00000000" w:rsidRDefault="00000000">
            <w:r>
              <w:t>String</w:t>
            </w:r>
          </w:p>
        </w:tc>
        <w:tc>
          <w:tcPr>
            <w:tcW w:w="0" w:type="auto"/>
            <w:vAlign w:val="center"/>
            <w:hideMark/>
          </w:tcPr>
          <w:p w:rsidR="00000000" w:rsidRDefault="00000000">
            <w:r>
              <w:t>Fee currency</w:t>
            </w:r>
          </w:p>
        </w:tc>
      </w:tr>
      <w:tr w:rsidR="00000000">
        <w:trPr>
          <w:divId w:val="175387555"/>
          <w:tblCellSpacing w:w="15" w:type="dxa"/>
        </w:trPr>
        <w:tc>
          <w:tcPr>
            <w:tcW w:w="0" w:type="auto"/>
            <w:vAlign w:val="center"/>
            <w:hideMark/>
          </w:tcPr>
          <w:p w:rsidR="00000000" w:rsidRDefault="00000000">
            <w:r>
              <w:t>fee</w:t>
            </w:r>
          </w:p>
        </w:tc>
        <w:tc>
          <w:tcPr>
            <w:tcW w:w="0" w:type="auto"/>
            <w:vAlign w:val="center"/>
            <w:hideMark/>
          </w:tcPr>
          <w:p w:rsidR="00000000" w:rsidRDefault="00000000">
            <w:r>
              <w:t>String</w:t>
            </w:r>
          </w:p>
        </w:tc>
        <w:tc>
          <w:tcPr>
            <w:tcW w:w="0" w:type="auto"/>
            <w:vAlign w:val="center"/>
            <w:hideMark/>
          </w:tcPr>
          <w:p w:rsidR="00000000" w:rsidRDefault="00000000">
            <w:r>
              <w:t>Fee and rebate</w:t>
            </w:r>
            <w:r>
              <w:br/>
              <w:t xml:space="preserve">For spot and margin, it is accumulated fee charged by the platform. It is always negative, e.g. -0.01. </w:t>
            </w:r>
            <w:r>
              <w:br/>
              <w:t>For Expiry Futures, Perpetual Futures and Options, it is accumulated fee and rebate</w:t>
            </w:r>
          </w:p>
        </w:tc>
      </w:tr>
      <w:tr w:rsidR="00000000">
        <w:trPr>
          <w:divId w:val="175387555"/>
          <w:tblCellSpacing w:w="15" w:type="dxa"/>
        </w:trPr>
        <w:tc>
          <w:tcPr>
            <w:tcW w:w="0" w:type="auto"/>
            <w:vAlign w:val="center"/>
            <w:hideMark/>
          </w:tcPr>
          <w:p w:rsidR="00000000" w:rsidRDefault="00000000">
            <w:r>
              <w:t>source</w:t>
            </w:r>
          </w:p>
        </w:tc>
        <w:tc>
          <w:tcPr>
            <w:tcW w:w="0" w:type="auto"/>
            <w:vAlign w:val="center"/>
            <w:hideMark/>
          </w:tcPr>
          <w:p w:rsidR="00000000" w:rsidRDefault="00000000">
            <w:r>
              <w:t>String</w:t>
            </w:r>
          </w:p>
        </w:tc>
        <w:tc>
          <w:tcPr>
            <w:tcW w:w="0" w:type="auto"/>
            <w:vAlign w:val="center"/>
            <w:hideMark/>
          </w:tcPr>
          <w:p w:rsidR="00000000" w:rsidRDefault="00000000">
            <w:r>
              <w:t>Order source</w:t>
            </w:r>
            <w:r>
              <w:br/>
            </w:r>
            <w:r>
              <w:rPr>
                <w:rStyle w:val="HTML"/>
              </w:rPr>
              <w:t>6</w:t>
            </w:r>
            <w:r>
              <w:t xml:space="preserve">: The normal order triggered by the </w:t>
            </w:r>
            <w:r>
              <w:rPr>
                <w:rStyle w:val="HTML"/>
              </w:rPr>
              <w:t>trigger order</w:t>
            </w:r>
            <w:r>
              <w:br/>
            </w:r>
            <w:r>
              <w:rPr>
                <w:rStyle w:val="HTML"/>
              </w:rPr>
              <w:t>7</w:t>
            </w:r>
            <w:r>
              <w:t xml:space="preserve">:The normal order triggered by the </w:t>
            </w:r>
            <w:r>
              <w:rPr>
                <w:rStyle w:val="HTML"/>
              </w:rPr>
              <w:t>TP/SL order</w:t>
            </w:r>
            <w:r>
              <w:t xml:space="preserve"> </w:t>
            </w:r>
            <w:r>
              <w:br/>
            </w:r>
            <w:r>
              <w:rPr>
                <w:rStyle w:val="HTML"/>
              </w:rPr>
              <w:t>13</w:t>
            </w:r>
            <w:r>
              <w:t>: The normal order triggered by the algo order</w:t>
            </w:r>
            <w:r>
              <w:br/>
            </w:r>
            <w:r>
              <w:rPr>
                <w:rStyle w:val="HTML"/>
              </w:rPr>
              <w:t>25</w:t>
            </w:r>
            <w:r>
              <w:t xml:space="preserve">:The normal order triggered by the </w:t>
            </w:r>
            <w:r>
              <w:rPr>
                <w:rStyle w:val="HTML"/>
              </w:rPr>
              <w:t>trailing stop order</w:t>
            </w:r>
            <w:r>
              <w:br/>
            </w:r>
            <w:r>
              <w:rPr>
                <w:rStyle w:val="HTML"/>
              </w:rPr>
              <w:t>34</w:t>
            </w:r>
            <w:r>
              <w:t>: The normal order triggered by the chase order</w:t>
            </w:r>
          </w:p>
        </w:tc>
      </w:tr>
      <w:tr w:rsidR="00000000">
        <w:trPr>
          <w:divId w:val="175387555"/>
          <w:tblCellSpacing w:w="15" w:type="dxa"/>
        </w:trPr>
        <w:tc>
          <w:tcPr>
            <w:tcW w:w="0" w:type="auto"/>
            <w:vAlign w:val="center"/>
            <w:hideMark/>
          </w:tcPr>
          <w:p w:rsidR="00000000" w:rsidRDefault="00000000">
            <w:r>
              <w:t>rebateCcy</w:t>
            </w:r>
          </w:p>
        </w:tc>
        <w:tc>
          <w:tcPr>
            <w:tcW w:w="0" w:type="auto"/>
            <w:vAlign w:val="center"/>
            <w:hideMark/>
          </w:tcPr>
          <w:p w:rsidR="00000000" w:rsidRDefault="00000000">
            <w:r>
              <w:t>String</w:t>
            </w:r>
          </w:p>
        </w:tc>
        <w:tc>
          <w:tcPr>
            <w:tcW w:w="0" w:type="auto"/>
            <w:vAlign w:val="center"/>
            <w:hideMark/>
          </w:tcPr>
          <w:p w:rsidR="00000000" w:rsidRDefault="00000000">
            <w:r>
              <w:t>Rebate currency</w:t>
            </w:r>
          </w:p>
        </w:tc>
      </w:tr>
      <w:tr w:rsidR="00000000">
        <w:trPr>
          <w:divId w:val="175387555"/>
          <w:tblCellSpacing w:w="15" w:type="dxa"/>
        </w:trPr>
        <w:tc>
          <w:tcPr>
            <w:tcW w:w="0" w:type="auto"/>
            <w:vAlign w:val="center"/>
            <w:hideMark/>
          </w:tcPr>
          <w:p w:rsidR="00000000" w:rsidRDefault="00000000">
            <w:r>
              <w:t>rebate</w:t>
            </w:r>
          </w:p>
        </w:tc>
        <w:tc>
          <w:tcPr>
            <w:tcW w:w="0" w:type="auto"/>
            <w:vAlign w:val="center"/>
            <w:hideMark/>
          </w:tcPr>
          <w:p w:rsidR="00000000" w:rsidRDefault="00000000">
            <w:r>
              <w:t>String</w:t>
            </w:r>
          </w:p>
        </w:tc>
        <w:tc>
          <w:tcPr>
            <w:tcW w:w="0" w:type="auto"/>
            <w:vAlign w:val="center"/>
            <w:hideMark/>
          </w:tcPr>
          <w:p w:rsidR="00000000" w:rsidRDefault="00000000">
            <w:r>
              <w:t>Rebate amount, only applicable to spot and margin, the reward of placing orders from the platform (rebate) given to user who has reached the specified trading level. If there is no rebate, this field is "".</w:t>
            </w:r>
          </w:p>
        </w:tc>
      </w:tr>
      <w:tr w:rsidR="00000000">
        <w:trPr>
          <w:divId w:val="175387555"/>
          <w:tblCellSpacing w:w="15" w:type="dxa"/>
        </w:trPr>
        <w:tc>
          <w:tcPr>
            <w:tcW w:w="0" w:type="auto"/>
            <w:vAlign w:val="center"/>
            <w:hideMark/>
          </w:tcPr>
          <w:p w:rsidR="00000000" w:rsidRDefault="00000000">
            <w:r>
              <w:t>pnl</w:t>
            </w:r>
          </w:p>
        </w:tc>
        <w:tc>
          <w:tcPr>
            <w:tcW w:w="0" w:type="auto"/>
            <w:vAlign w:val="center"/>
            <w:hideMark/>
          </w:tcPr>
          <w:p w:rsidR="00000000" w:rsidRDefault="00000000">
            <w:r>
              <w:t>String</w:t>
            </w:r>
          </w:p>
        </w:tc>
        <w:tc>
          <w:tcPr>
            <w:tcW w:w="0" w:type="auto"/>
            <w:vAlign w:val="center"/>
            <w:hideMark/>
          </w:tcPr>
          <w:p w:rsidR="00000000" w:rsidRDefault="00000000">
            <w:r>
              <w:t>Profit and loss, Applicable to orders which have a trade and aim to close position. It always is 0 in other conditions</w:t>
            </w:r>
          </w:p>
        </w:tc>
      </w:tr>
      <w:tr w:rsidR="00000000">
        <w:trPr>
          <w:divId w:val="175387555"/>
          <w:tblCellSpacing w:w="15" w:type="dxa"/>
        </w:trPr>
        <w:tc>
          <w:tcPr>
            <w:tcW w:w="0" w:type="auto"/>
            <w:vAlign w:val="center"/>
            <w:hideMark/>
          </w:tcPr>
          <w:p w:rsidR="00000000" w:rsidRDefault="00000000">
            <w:r>
              <w:t>category</w:t>
            </w:r>
          </w:p>
        </w:tc>
        <w:tc>
          <w:tcPr>
            <w:tcW w:w="0" w:type="auto"/>
            <w:vAlign w:val="center"/>
            <w:hideMark/>
          </w:tcPr>
          <w:p w:rsidR="00000000" w:rsidRDefault="00000000">
            <w:r>
              <w:t>String</w:t>
            </w:r>
          </w:p>
        </w:tc>
        <w:tc>
          <w:tcPr>
            <w:tcW w:w="0" w:type="auto"/>
            <w:vAlign w:val="center"/>
            <w:hideMark/>
          </w:tcPr>
          <w:p w:rsidR="00000000" w:rsidRDefault="00000000">
            <w:r>
              <w:t xml:space="preserve">Category </w:t>
            </w:r>
            <w:r>
              <w:br/>
            </w:r>
            <w:r>
              <w:rPr>
                <w:rStyle w:val="HTML"/>
              </w:rPr>
              <w:t>normal</w:t>
            </w:r>
            <w:r>
              <w:br/>
            </w:r>
            <w:r>
              <w:rPr>
                <w:rStyle w:val="HTML"/>
              </w:rPr>
              <w:t>twap</w:t>
            </w:r>
            <w:r>
              <w:t xml:space="preserve"> </w:t>
            </w:r>
            <w:r>
              <w:br/>
            </w:r>
            <w:r>
              <w:rPr>
                <w:rStyle w:val="HTML"/>
              </w:rPr>
              <w:t>adl</w:t>
            </w:r>
            <w:r>
              <w:br/>
            </w:r>
            <w:r>
              <w:rPr>
                <w:rStyle w:val="HTML"/>
              </w:rPr>
              <w:t>full_liquidation</w:t>
            </w:r>
            <w:r>
              <w:br/>
            </w:r>
            <w:r>
              <w:rPr>
                <w:rStyle w:val="HTML"/>
              </w:rPr>
              <w:t>partial_liquidation</w:t>
            </w:r>
            <w:r>
              <w:t xml:space="preserve"> </w:t>
            </w:r>
            <w:r>
              <w:br/>
            </w:r>
            <w:r>
              <w:rPr>
                <w:rStyle w:val="HTML"/>
              </w:rPr>
              <w:t>delivery</w:t>
            </w:r>
            <w:r>
              <w:t xml:space="preserve"> </w:t>
            </w:r>
            <w:r>
              <w:br/>
            </w:r>
            <w:r>
              <w:rPr>
                <w:rStyle w:val="HTML"/>
              </w:rPr>
              <w:t>ddh</w:t>
            </w:r>
            <w:r>
              <w:t>: Delta dynamic hedge</w:t>
            </w:r>
          </w:p>
        </w:tc>
      </w:tr>
      <w:tr w:rsidR="00000000">
        <w:trPr>
          <w:divId w:val="175387555"/>
          <w:tblCellSpacing w:w="15" w:type="dxa"/>
        </w:trPr>
        <w:tc>
          <w:tcPr>
            <w:tcW w:w="0" w:type="auto"/>
            <w:vAlign w:val="center"/>
            <w:hideMark/>
          </w:tcPr>
          <w:p w:rsidR="00000000" w:rsidRDefault="00000000">
            <w:r>
              <w:t>reduceOnly</w:t>
            </w:r>
          </w:p>
        </w:tc>
        <w:tc>
          <w:tcPr>
            <w:tcW w:w="0" w:type="auto"/>
            <w:vAlign w:val="center"/>
            <w:hideMark/>
          </w:tcPr>
          <w:p w:rsidR="00000000" w:rsidRDefault="00000000">
            <w:r>
              <w:t>String</w:t>
            </w:r>
          </w:p>
        </w:tc>
        <w:tc>
          <w:tcPr>
            <w:tcW w:w="0" w:type="auto"/>
            <w:vAlign w:val="center"/>
            <w:hideMark/>
          </w:tcPr>
          <w:p w:rsidR="00000000" w:rsidRDefault="00000000">
            <w:r>
              <w:t>Whether the order can only reduce the position size. Valid options: true or false.</w:t>
            </w:r>
          </w:p>
        </w:tc>
      </w:tr>
      <w:tr w:rsidR="00000000">
        <w:trPr>
          <w:divId w:val="175387555"/>
          <w:tblCellSpacing w:w="15" w:type="dxa"/>
        </w:trPr>
        <w:tc>
          <w:tcPr>
            <w:tcW w:w="0" w:type="auto"/>
            <w:vAlign w:val="center"/>
            <w:hideMark/>
          </w:tcPr>
          <w:p w:rsidR="00000000" w:rsidRDefault="00000000">
            <w:r>
              <w:t>cancelSource</w:t>
            </w:r>
          </w:p>
        </w:tc>
        <w:tc>
          <w:tcPr>
            <w:tcW w:w="0" w:type="auto"/>
            <w:vAlign w:val="center"/>
            <w:hideMark/>
          </w:tcPr>
          <w:p w:rsidR="00000000" w:rsidRDefault="00000000">
            <w:r>
              <w:t>String</w:t>
            </w:r>
          </w:p>
        </w:tc>
        <w:tc>
          <w:tcPr>
            <w:tcW w:w="0" w:type="auto"/>
            <w:vAlign w:val="center"/>
            <w:hideMark/>
          </w:tcPr>
          <w:p w:rsidR="00000000" w:rsidRDefault="00000000">
            <w:r>
              <w:t>Code of the cancellation source.</w:t>
            </w:r>
          </w:p>
        </w:tc>
      </w:tr>
      <w:tr w:rsidR="00000000">
        <w:trPr>
          <w:divId w:val="175387555"/>
          <w:tblCellSpacing w:w="15" w:type="dxa"/>
        </w:trPr>
        <w:tc>
          <w:tcPr>
            <w:tcW w:w="0" w:type="auto"/>
            <w:vAlign w:val="center"/>
            <w:hideMark/>
          </w:tcPr>
          <w:p w:rsidR="00000000" w:rsidRDefault="00000000">
            <w:r>
              <w:t>cancelSourceReason</w:t>
            </w:r>
          </w:p>
        </w:tc>
        <w:tc>
          <w:tcPr>
            <w:tcW w:w="0" w:type="auto"/>
            <w:vAlign w:val="center"/>
            <w:hideMark/>
          </w:tcPr>
          <w:p w:rsidR="00000000" w:rsidRDefault="00000000">
            <w:r>
              <w:t>String</w:t>
            </w:r>
          </w:p>
        </w:tc>
        <w:tc>
          <w:tcPr>
            <w:tcW w:w="0" w:type="auto"/>
            <w:vAlign w:val="center"/>
            <w:hideMark/>
          </w:tcPr>
          <w:p w:rsidR="00000000" w:rsidRDefault="00000000">
            <w:r>
              <w:t>Reason for the cancellation.</w:t>
            </w:r>
          </w:p>
        </w:tc>
      </w:tr>
      <w:tr w:rsidR="00000000">
        <w:trPr>
          <w:divId w:val="175387555"/>
          <w:tblCellSpacing w:w="15" w:type="dxa"/>
        </w:trPr>
        <w:tc>
          <w:tcPr>
            <w:tcW w:w="0" w:type="auto"/>
            <w:vAlign w:val="center"/>
            <w:hideMark/>
          </w:tcPr>
          <w:p w:rsidR="00000000" w:rsidRDefault="00000000">
            <w:r>
              <w:t>algoClOrdId</w:t>
            </w:r>
          </w:p>
        </w:tc>
        <w:tc>
          <w:tcPr>
            <w:tcW w:w="0" w:type="auto"/>
            <w:vAlign w:val="center"/>
            <w:hideMark/>
          </w:tcPr>
          <w:p w:rsidR="00000000" w:rsidRDefault="00000000">
            <w:r>
              <w:t>String</w:t>
            </w:r>
          </w:p>
        </w:tc>
        <w:tc>
          <w:tcPr>
            <w:tcW w:w="0" w:type="auto"/>
            <w:vAlign w:val="center"/>
            <w:hideMark/>
          </w:tcPr>
          <w:p w:rsidR="00000000" w:rsidRDefault="00000000">
            <w:r>
              <w:t xml:space="preserve">Client-supplied Algo ID. There will be a value when algo order attaching </w:t>
            </w:r>
            <w:r>
              <w:rPr>
                <w:rStyle w:val="HTML"/>
              </w:rPr>
              <w:t>algoClOrdId</w:t>
            </w:r>
            <w:r>
              <w:t xml:space="preserve"> is triggered, or it will be "".</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Algo ID. There will be a value when algo order is triggered, or it will be "".</w:t>
            </w:r>
          </w:p>
        </w:tc>
      </w:tr>
      <w:tr w:rsidR="00000000">
        <w:trPr>
          <w:divId w:val="175387555"/>
          <w:tblCellSpacing w:w="15" w:type="dxa"/>
        </w:trPr>
        <w:tc>
          <w:tcPr>
            <w:tcW w:w="0" w:type="auto"/>
            <w:vAlign w:val="center"/>
            <w:hideMark/>
          </w:tcPr>
          <w:p w:rsidR="00000000" w:rsidRDefault="00000000">
            <w:r>
              <w:t>isTpLimit</w:t>
            </w:r>
          </w:p>
        </w:tc>
        <w:tc>
          <w:tcPr>
            <w:tcW w:w="0" w:type="auto"/>
            <w:vAlign w:val="center"/>
            <w:hideMark/>
          </w:tcPr>
          <w:p w:rsidR="00000000" w:rsidRDefault="00000000">
            <w:r>
              <w:t>String</w:t>
            </w:r>
          </w:p>
        </w:tc>
        <w:tc>
          <w:tcPr>
            <w:tcW w:w="0" w:type="auto"/>
            <w:vAlign w:val="center"/>
            <w:hideMark/>
          </w:tcPr>
          <w:p w:rsidR="00000000" w:rsidRDefault="00000000">
            <w:r>
              <w:t>Whether it is TP limit order. true or false</w:t>
            </w:r>
          </w:p>
        </w:tc>
      </w:tr>
      <w:tr w:rsidR="00000000">
        <w:trPr>
          <w:divId w:val="175387555"/>
          <w:tblCellSpacing w:w="15" w:type="dxa"/>
        </w:trPr>
        <w:tc>
          <w:tcPr>
            <w:tcW w:w="0" w:type="auto"/>
            <w:vAlign w:val="center"/>
            <w:hideMark/>
          </w:tcPr>
          <w:p w:rsidR="00000000" w:rsidRDefault="00000000">
            <w:r>
              <w:t>uTime</w:t>
            </w:r>
          </w:p>
        </w:tc>
        <w:tc>
          <w:tcPr>
            <w:tcW w:w="0" w:type="auto"/>
            <w:vAlign w:val="center"/>
            <w:hideMark/>
          </w:tcPr>
          <w:p w:rsidR="00000000" w:rsidRDefault="00000000">
            <w:r>
              <w:t>String</w:t>
            </w:r>
          </w:p>
        </w:tc>
        <w:tc>
          <w:tcPr>
            <w:tcW w:w="0" w:type="auto"/>
            <w:vAlign w:val="center"/>
            <w:hideMark/>
          </w:tcPr>
          <w:p w:rsidR="00000000" w:rsidRDefault="00000000">
            <w:r>
              <w:t xml:space="preserve">Update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cTime</w:t>
            </w:r>
          </w:p>
        </w:tc>
        <w:tc>
          <w:tcPr>
            <w:tcW w:w="0" w:type="auto"/>
            <w:vAlign w:val="center"/>
            <w:hideMark/>
          </w:tcPr>
          <w:p w:rsidR="00000000" w:rsidRDefault="00000000">
            <w:r>
              <w:t>String</w:t>
            </w:r>
          </w:p>
        </w:tc>
        <w:tc>
          <w:tcPr>
            <w:tcW w:w="0" w:type="auto"/>
            <w:vAlign w:val="center"/>
            <w:hideMark/>
          </w:tcPr>
          <w:p w:rsidR="00000000" w:rsidRDefault="00000000">
            <w:r>
              <w:t xml:space="preserve">Creation time, Unix timestamp format in milliseconds, e.g. </w:t>
            </w:r>
            <w:r>
              <w:rPr>
                <w:rStyle w:val="HTML"/>
              </w:rPr>
              <w:t>1597026383085</w:t>
            </w:r>
          </w:p>
        </w:tc>
      </w:tr>
    </w:tbl>
    <w:p w:rsidR="00000000" w:rsidRDefault="00000000">
      <w:pPr>
        <w:divId w:val="175387555"/>
      </w:pPr>
      <w:r>
        <w:t xml:space="preserve">This interface does not contain the order data of the `Canceled orders without any fills` type, which can be obtained through the `Get Order History (last 7 days)` interface. </w:t>
      </w:r>
      <w:r>
        <w:br/>
        <w:t xml:space="preserve">As far as OPTION orders that are complete, pxVol and pxUsd will update in time for px order, pxVol will update in time for pxUsd order, pxUsd will update in time for pxVol order. </w:t>
      </w:r>
      <w:r>
        <w:br/>
      </w:r>
    </w:p>
    <w:p w:rsidR="00000000" w:rsidRDefault="00000000">
      <w:pPr>
        <w:pStyle w:val="3"/>
        <w:divId w:val="175387555"/>
      </w:pPr>
      <w:r>
        <w:t>GET / Transaction details (last 3 days)</w:t>
      </w:r>
    </w:p>
    <w:p w:rsidR="00000000" w:rsidRDefault="00000000">
      <w:pPr>
        <w:pStyle w:val="a5"/>
        <w:divId w:val="175387555"/>
      </w:pPr>
      <w:r>
        <w:t>Retrieve recently-filled transaction details in the last 3 day.</w:t>
      </w:r>
    </w:p>
    <w:p w:rsidR="00000000" w:rsidRDefault="00000000">
      <w:pPr>
        <w:pStyle w:val="4"/>
        <w:divId w:val="175387555"/>
      </w:pPr>
      <w:r>
        <w:t>Rate Limit: 60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/api/v5/trade/fills</w:t>
      </w:r>
    </w:p>
    <w:p w:rsidR="00000000" w:rsidRDefault="00000000">
      <w:pPr>
        <w:pStyle w:val="a5"/>
        <w:divId w:val="1132864951"/>
      </w:pPr>
      <w:r>
        <w:t>Request Example</w:t>
      </w:r>
    </w:p>
    <w:p w:rsidR="00000000" w:rsidRDefault="00000000">
      <w:pPr>
        <w:pStyle w:val="HTML0"/>
        <w:divId w:val="1697848377"/>
        <w:rPr>
          <w:rStyle w:val="HTML"/>
        </w:rPr>
      </w:pPr>
      <w:r>
        <w:rPr>
          <w:rStyle w:val="HTML"/>
        </w:rPr>
        <w:t>GET /api/v5/trade/fills</w:t>
      </w:r>
    </w:p>
    <w:p w:rsidR="00000000" w:rsidRDefault="00000000">
      <w:pPr>
        <w:pStyle w:val="HTML0"/>
        <w:divId w:val="1697848377"/>
        <w:rPr>
          <w:rStyle w:val="HTML"/>
        </w:rPr>
      </w:pPr>
    </w:p>
    <w:p w:rsidR="00000000" w:rsidRDefault="00000000">
      <w:pPr>
        <w:pStyle w:val="HTML0"/>
        <w:divId w:val="1033846052"/>
        <w:rPr>
          <w:rStyle w:val="HTML"/>
          <w:vanish/>
        </w:rPr>
      </w:pPr>
      <w:r>
        <w:rPr>
          <w:rStyle w:val="kn"/>
          <w:vanish/>
        </w:rPr>
        <w:t>import</w:t>
      </w:r>
      <w:r>
        <w:rPr>
          <w:rStyle w:val="HTML"/>
          <w:vanish/>
        </w:rPr>
        <w:t xml:space="preserve"> </w:t>
      </w:r>
      <w:r>
        <w:rPr>
          <w:rStyle w:val="nn"/>
          <w:vanish/>
        </w:rPr>
        <w:t>okx.Trade</w:t>
      </w:r>
      <w:r>
        <w:rPr>
          <w:rStyle w:val="HTML"/>
          <w:vanish/>
        </w:rPr>
        <w:t xml:space="preserve"> </w:t>
      </w:r>
      <w:r>
        <w:rPr>
          <w:rStyle w:val="k"/>
          <w:vanish/>
        </w:rPr>
        <w:t>as</w:t>
      </w:r>
      <w:r>
        <w:rPr>
          <w:rStyle w:val="HTML"/>
          <w:vanish/>
        </w:rPr>
        <w:t xml:space="preserve"> </w:t>
      </w:r>
      <w:r>
        <w:rPr>
          <w:rStyle w:val="n"/>
          <w:vanish/>
        </w:rPr>
        <w:t>Trade</w:t>
      </w:r>
    </w:p>
    <w:p w:rsidR="00000000" w:rsidRDefault="00000000">
      <w:pPr>
        <w:pStyle w:val="HTML0"/>
        <w:divId w:val="1033846052"/>
        <w:rPr>
          <w:rStyle w:val="HTML"/>
          <w:vanish/>
        </w:rPr>
      </w:pPr>
    </w:p>
    <w:p w:rsidR="00000000" w:rsidRDefault="00000000">
      <w:pPr>
        <w:pStyle w:val="HTML0"/>
        <w:divId w:val="1033846052"/>
        <w:rPr>
          <w:rStyle w:val="c1"/>
          <w:vanish/>
        </w:rPr>
      </w:pPr>
      <w:r>
        <w:rPr>
          <w:rStyle w:val="c1"/>
          <w:vanish/>
        </w:rPr>
        <w:t># API initialization</w:t>
      </w:r>
    </w:p>
    <w:p w:rsidR="00000000" w:rsidRDefault="00000000">
      <w:pPr>
        <w:pStyle w:val="HTML0"/>
        <w:divId w:val="1033846052"/>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1033846052"/>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1033846052"/>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1033846052"/>
        <w:rPr>
          <w:rStyle w:val="HTML"/>
          <w:vanish/>
        </w:rPr>
      </w:pPr>
    </w:p>
    <w:p w:rsidR="00000000" w:rsidRDefault="00000000">
      <w:pPr>
        <w:pStyle w:val="HTML0"/>
        <w:divId w:val="1033846052"/>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 0, Demo trading: 1</w:t>
      </w:r>
    </w:p>
    <w:p w:rsidR="00000000" w:rsidRDefault="00000000">
      <w:pPr>
        <w:pStyle w:val="HTML0"/>
        <w:divId w:val="1033846052"/>
        <w:rPr>
          <w:rStyle w:val="HTML"/>
          <w:vanish/>
        </w:rPr>
      </w:pPr>
    </w:p>
    <w:p w:rsidR="00000000" w:rsidRDefault="00000000">
      <w:pPr>
        <w:pStyle w:val="HTML0"/>
        <w:divId w:val="1033846052"/>
        <w:rPr>
          <w:rStyle w:val="HTML"/>
          <w:vanish/>
        </w:rPr>
      </w:pPr>
      <w:r>
        <w:rPr>
          <w:rStyle w:val="n"/>
          <w:vanish/>
        </w:rPr>
        <w:t>tradeAPI</w:t>
      </w:r>
      <w:r>
        <w:rPr>
          <w:rStyle w:val="HTML"/>
          <w:vanish/>
        </w:rPr>
        <w:t xml:space="preserve"> </w:t>
      </w:r>
      <w:r>
        <w:rPr>
          <w:rStyle w:val="o"/>
          <w:vanish/>
        </w:rPr>
        <w:t>=</w:t>
      </w:r>
      <w:r>
        <w:rPr>
          <w:rStyle w:val="HTML"/>
          <w:vanish/>
        </w:rPr>
        <w:t xml:space="preserve"> </w:t>
      </w:r>
      <w:r>
        <w:rPr>
          <w:rStyle w:val="n"/>
          <w:vanish/>
        </w:rPr>
        <w:t>Trade</w:t>
      </w:r>
      <w:r>
        <w:rPr>
          <w:rStyle w:val="p"/>
          <w:vanish/>
        </w:rPr>
        <w:t>.</w:t>
      </w:r>
      <w:r>
        <w:rPr>
          <w:rStyle w:val="n"/>
          <w:vanish/>
        </w:rPr>
        <w:t>TradeAPI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1033846052"/>
        <w:rPr>
          <w:rStyle w:val="HTML"/>
          <w:vanish/>
        </w:rPr>
      </w:pPr>
    </w:p>
    <w:p w:rsidR="00000000" w:rsidRDefault="00000000">
      <w:pPr>
        <w:pStyle w:val="HTML0"/>
        <w:divId w:val="1033846052"/>
        <w:rPr>
          <w:rStyle w:val="c1"/>
          <w:vanish/>
        </w:rPr>
      </w:pPr>
      <w:r>
        <w:rPr>
          <w:rStyle w:val="c1"/>
          <w:vanish/>
        </w:rPr>
        <w:t># Retrieve recently-filled transaction details</w:t>
      </w:r>
    </w:p>
    <w:p w:rsidR="00000000" w:rsidRDefault="00000000">
      <w:pPr>
        <w:pStyle w:val="HTML0"/>
        <w:divId w:val="1033846052"/>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tradeAPI</w:t>
      </w:r>
      <w:r>
        <w:rPr>
          <w:rStyle w:val="p"/>
          <w:vanish/>
        </w:rPr>
        <w:t>.</w:t>
      </w:r>
      <w:r>
        <w:rPr>
          <w:rStyle w:val="n"/>
          <w:vanish/>
        </w:rPr>
        <w:t>get_fills</w:t>
      </w:r>
      <w:r>
        <w:rPr>
          <w:rStyle w:val="p"/>
          <w:vanish/>
        </w:rPr>
        <w:t>()</w:t>
      </w:r>
    </w:p>
    <w:p w:rsidR="00000000" w:rsidRDefault="00000000">
      <w:pPr>
        <w:pStyle w:val="HTML0"/>
        <w:divId w:val="1033846052"/>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058"/>
        <w:gridCol w:w="5193"/>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type</w:t>
            </w:r>
            <w:r>
              <w:br/>
            </w:r>
            <w:r>
              <w:rPr>
                <w:rStyle w:val="HTML"/>
              </w:rPr>
              <w:t>SPOT</w:t>
            </w:r>
            <w:r>
              <w:br/>
            </w:r>
            <w:r>
              <w:rPr>
                <w:rStyle w:val="HTML"/>
              </w:rPr>
              <w:t>MARGIN</w:t>
            </w:r>
            <w:r>
              <w:br/>
            </w:r>
            <w:r>
              <w:rPr>
                <w:rStyle w:val="HTML"/>
              </w:rPr>
              <w:t>SWAP</w:t>
            </w:r>
            <w:r>
              <w:br/>
            </w:r>
            <w:r>
              <w:rPr>
                <w:rStyle w:val="HTML"/>
              </w:rPr>
              <w:t>FUTURES</w:t>
            </w:r>
            <w:r>
              <w:br/>
            </w:r>
            <w:r>
              <w:rPr>
                <w:rStyle w:val="HTML"/>
              </w:rPr>
              <w:t>OPTION</w:t>
            </w:r>
          </w:p>
        </w:tc>
      </w:tr>
      <w:tr w:rsidR="00000000">
        <w:trPr>
          <w:divId w:val="175387555"/>
          <w:tblCellSpacing w:w="15" w:type="dxa"/>
        </w:trPr>
        <w:tc>
          <w:tcPr>
            <w:tcW w:w="0" w:type="auto"/>
            <w:vAlign w:val="center"/>
            <w:hideMark/>
          </w:tcPr>
          <w:p w:rsidR="00000000" w:rsidRDefault="00000000">
            <w:r>
              <w:t>uly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Underlying</w:t>
            </w:r>
            <w:r>
              <w:br/>
              <w:t xml:space="preserve">Applicable to </w:t>
            </w:r>
            <w:r>
              <w:rPr>
                <w:rStyle w:val="HTML"/>
              </w:rPr>
              <w:t>FUTURES</w:t>
            </w:r>
            <w:r>
              <w:t>/</w:t>
            </w:r>
            <w:r>
              <w:rPr>
                <w:rStyle w:val="HTML"/>
              </w:rPr>
              <w:t>SWAP</w:t>
            </w:r>
            <w:r>
              <w:t>/</w:t>
            </w:r>
            <w:r>
              <w:rPr>
                <w:rStyle w:val="HTML"/>
              </w:rPr>
              <w:t>OPTION</w:t>
            </w:r>
          </w:p>
        </w:tc>
      </w:tr>
      <w:tr w:rsidR="00000000">
        <w:trPr>
          <w:divId w:val="175387555"/>
          <w:tblCellSpacing w:w="15" w:type="dxa"/>
        </w:trPr>
        <w:tc>
          <w:tcPr>
            <w:tcW w:w="0" w:type="auto"/>
            <w:vAlign w:val="center"/>
            <w:hideMark/>
          </w:tcPr>
          <w:p w:rsidR="00000000" w:rsidRDefault="00000000">
            <w:r>
              <w:t>instFamily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family</w:t>
            </w:r>
            <w:r>
              <w:br/>
              <w:t xml:space="preserve">Applicable to </w:t>
            </w:r>
            <w:r>
              <w:rPr>
                <w:rStyle w:val="HTML"/>
              </w:rPr>
              <w:t>FUTURES</w:t>
            </w:r>
            <w:r>
              <w:t>/</w:t>
            </w:r>
            <w:r>
              <w:rPr>
                <w:rStyle w:val="HTML"/>
              </w:rPr>
              <w:t>SWAP</w:t>
            </w:r>
            <w:r>
              <w:t>/</w:t>
            </w:r>
            <w:r>
              <w:rPr>
                <w:rStyle w:val="HTML"/>
              </w:rPr>
              <w:t>OPTION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Instrument ID, e.g. </w:t>
            </w:r>
            <w:r>
              <w:rPr>
                <w:rStyle w:val="HTML"/>
              </w:rPr>
              <w:t>BTC-USDT</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Order ID</w:t>
            </w:r>
          </w:p>
        </w:tc>
      </w:tr>
      <w:tr w:rsidR="00000000">
        <w:trPr>
          <w:divId w:val="175387555"/>
          <w:tblCellSpacing w:w="15" w:type="dxa"/>
        </w:trPr>
        <w:tc>
          <w:tcPr>
            <w:tcW w:w="0" w:type="auto"/>
            <w:vAlign w:val="center"/>
            <w:hideMark/>
          </w:tcPr>
          <w:p w:rsidR="00000000" w:rsidRDefault="00000000">
            <w:r>
              <w:t>subType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Transaction type </w:t>
            </w:r>
            <w:r>
              <w:br/>
            </w:r>
            <w:r>
              <w:rPr>
                <w:rStyle w:val="HTML"/>
              </w:rPr>
              <w:t>1</w:t>
            </w:r>
            <w:r>
              <w:t>: Buy</w:t>
            </w:r>
            <w:r>
              <w:br/>
            </w:r>
            <w:r>
              <w:rPr>
                <w:rStyle w:val="HTML"/>
              </w:rPr>
              <w:t>2</w:t>
            </w:r>
            <w:r>
              <w:t>: Sell</w:t>
            </w:r>
            <w:r>
              <w:br/>
            </w:r>
            <w:r>
              <w:rPr>
                <w:rStyle w:val="HTML"/>
              </w:rPr>
              <w:t>3</w:t>
            </w:r>
            <w:r>
              <w:t>: Open long</w:t>
            </w:r>
            <w:r>
              <w:br/>
            </w:r>
            <w:r>
              <w:rPr>
                <w:rStyle w:val="HTML"/>
              </w:rPr>
              <w:t>4</w:t>
            </w:r>
            <w:r>
              <w:t>: Open short</w:t>
            </w:r>
            <w:r>
              <w:br/>
            </w:r>
            <w:r>
              <w:rPr>
                <w:rStyle w:val="HTML"/>
              </w:rPr>
              <w:t>5</w:t>
            </w:r>
            <w:r>
              <w:t>: Close long</w:t>
            </w:r>
            <w:r>
              <w:br/>
            </w:r>
            <w:r>
              <w:rPr>
                <w:rStyle w:val="HTML"/>
              </w:rPr>
              <w:t>6</w:t>
            </w:r>
            <w:r>
              <w:t xml:space="preserve">: Close short </w:t>
            </w:r>
            <w:r>
              <w:br/>
            </w:r>
            <w:r>
              <w:rPr>
                <w:rStyle w:val="HTML"/>
              </w:rPr>
              <w:t>100</w:t>
            </w:r>
            <w:r>
              <w:t>: Partial liquidation close long</w:t>
            </w:r>
            <w:r>
              <w:br/>
            </w:r>
            <w:r>
              <w:rPr>
                <w:rStyle w:val="HTML"/>
              </w:rPr>
              <w:t>101</w:t>
            </w:r>
            <w:r>
              <w:t>: Partial liquidation close short</w:t>
            </w:r>
            <w:r>
              <w:br/>
            </w:r>
            <w:r>
              <w:rPr>
                <w:rStyle w:val="HTML"/>
              </w:rPr>
              <w:t>102</w:t>
            </w:r>
            <w:r>
              <w:t>: Partial liquidation buy</w:t>
            </w:r>
            <w:r>
              <w:br/>
            </w:r>
            <w:r>
              <w:rPr>
                <w:rStyle w:val="HTML"/>
              </w:rPr>
              <w:t>103</w:t>
            </w:r>
            <w:r>
              <w:t>: Partial liquidation sell</w:t>
            </w:r>
            <w:r>
              <w:br/>
            </w:r>
            <w:r>
              <w:rPr>
                <w:rStyle w:val="HTML"/>
              </w:rPr>
              <w:t>104</w:t>
            </w:r>
            <w:r>
              <w:t>: Liquidation long</w:t>
            </w:r>
            <w:r>
              <w:br/>
            </w:r>
            <w:r>
              <w:rPr>
                <w:rStyle w:val="HTML"/>
              </w:rPr>
              <w:t>105</w:t>
            </w:r>
            <w:r>
              <w:t>: Liquidation short</w:t>
            </w:r>
            <w:r>
              <w:br/>
            </w:r>
            <w:r>
              <w:rPr>
                <w:rStyle w:val="HTML"/>
              </w:rPr>
              <w:t>106</w:t>
            </w:r>
            <w:r>
              <w:t xml:space="preserve">: Liquidation buy </w:t>
            </w:r>
            <w:r>
              <w:br/>
            </w:r>
            <w:r>
              <w:rPr>
                <w:rStyle w:val="HTML"/>
              </w:rPr>
              <w:t>107</w:t>
            </w:r>
            <w:r>
              <w:t xml:space="preserve">: Liquidation sell </w:t>
            </w:r>
            <w:r>
              <w:br/>
            </w:r>
            <w:r>
              <w:rPr>
                <w:rStyle w:val="HTML"/>
              </w:rPr>
              <w:t>110</w:t>
            </w:r>
            <w:r>
              <w:t>: Liquidation transfer in</w:t>
            </w:r>
            <w:r>
              <w:br/>
            </w:r>
            <w:r>
              <w:rPr>
                <w:rStyle w:val="HTML"/>
              </w:rPr>
              <w:t>111</w:t>
            </w:r>
            <w:r>
              <w:t xml:space="preserve">: Liquidation transfer out </w:t>
            </w:r>
            <w:r>
              <w:br/>
            </w:r>
            <w:r>
              <w:rPr>
                <w:rStyle w:val="HTML"/>
              </w:rPr>
              <w:t>118</w:t>
            </w:r>
            <w:r>
              <w:t>: System token conversion transfer in</w:t>
            </w:r>
            <w:r>
              <w:br/>
            </w:r>
            <w:r>
              <w:rPr>
                <w:rStyle w:val="HTML"/>
              </w:rPr>
              <w:t>119</w:t>
            </w:r>
            <w:r>
              <w:t xml:space="preserve">: System token conversion transfer out </w:t>
            </w:r>
            <w:r>
              <w:br/>
            </w:r>
            <w:r>
              <w:rPr>
                <w:rStyle w:val="HTML"/>
              </w:rPr>
              <w:t>125</w:t>
            </w:r>
            <w:r>
              <w:t>: ADL close long</w:t>
            </w:r>
            <w:r>
              <w:br/>
            </w:r>
            <w:r>
              <w:rPr>
                <w:rStyle w:val="HTML"/>
              </w:rPr>
              <w:t>126</w:t>
            </w:r>
            <w:r>
              <w:t>: ADL close short</w:t>
            </w:r>
            <w:r>
              <w:br/>
            </w:r>
            <w:r>
              <w:rPr>
                <w:rStyle w:val="HTML"/>
              </w:rPr>
              <w:t>127</w:t>
            </w:r>
            <w:r>
              <w:t>: ADL buy</w:t>
            </w:r>
            <w:r>
              <w:br/>
            </w:r>
            <w:r>
              <w:rPr>
                <w:rStyle w:val="HTML"/>
              </w:rPr>
              <w:t>128</w:t>
            </w:r>
            <w:r>
              <w:t xml:space="preserve">: ADL sell </w:t>
            </w:r>
            <w:r>
              <w:br/>
            </w:r>
            <w:r>
              <w:rPr>
                <w:rStyle w:val="HTML"/>
              </w:rPr>
              <w:t>212</w:t>
            </w:r>
            <w:r>
              <w:t>: Auto borrow of quick margin</w:t>
            </w:r>
            <w:r>
              <w:br/>
            </w:r>
            <w:r>
              <w:rPr>
                <w:rStyle w:val="HTML"/>
              </w:rPr>
              <w:t>213</w:t>
            </w:r>
            <w:r>
              <w:t xml:space="preserve">: Auto repay of quick margin </w:t>
            </w:r>
            <w:r>
              <w:br/>
            </w:r>
            <w:r>
              <w:rPr>
                <w:rStyle w:val="HTML"/>
              </w:rPr>
              <w:t>204</w:t>
            </w:r>
            <w:r>
              <w:t>: block trade buy</w:t>
            </w:r>
            <w:r>
              <w:br/>
            </w:r>
            <w:r>
              <w:rPr>
                <w:rStyle w:val="HTML"/>
              </w:rPr>
              <w:t>205</w:t>
            </w:r>
            <w:r>
              <w:t>: block trade sell</w:t>
            </w:r>
            <w:r>
              <w:br/>
            </w:r>
            <w:r>
              <w:rPr>
                <w:rStyle w:val="HTML"/>
              </w:rPr>
              <w:t>206</w:t>
            </w:r>
            <w:r>
              <w:t>: block trade open long</w:t>
            </w:r>
            <w:r>
              <w:br/>
            </w:r>
            <w:r>
              <w:rPr>
                <w:rStyle w:val="HTML"/>
              </w:rPr>
              <w:t>207</w:t>
            </w:r>
            <w:r>
              <w:t>: block trade open short</w:t>
            </w:r>
            <w:r>
              <w:br/>
            </w:r>
            <w:r>
              <w:rPr>
                <w:rStyle w:val="HTML"/>
              </w:rPr>
              <w:t>208</w:t>
            </w:r>
            <w:r>
              <w:t>: block trade close open</w:t>
            </w:r>
            <w:r>
              <w:br/>
            </w:r>
            <w:r>
              <w:rPr>
                <w:rStyle w:val="HTML"/>
              </w:rPr>
              <w:t>209</w:t>
            </w:r>
            <w:r>
              <w:t xml:space="preserve">: block trade close short </w:t>
            </w:r>
            <w:r>
              <w:br/>
            </w:r>
            <w:r>
              <w:rPr>
                <w:rStyle w:val="HTML"/>
              </w:rPr>
              <w:t>270</w:t>
            </w:r>
            <w:r>
              <w:t>: Spread trading buy</w:t>
            </w:r>
            <w:r>
              <w:br/>
            </w:r>
            <w:r>
              <w:rPr>
                <w:rStyle w:val="HTML"/>
              </w:rPr>
              <w:t>271</w:t>
            </w:r>
            <w:r>
              <w:t>: Spread trading sell</w:t>
            </w:r>
            <w:r>
              <w:br/>
            </w:r>
            <w:r>
              <w:rPr>
                <w:rStyle w:val="HTML"/>
              </w:rPr>
              <w:t>272</w:t>
            </w:r>
            <w:r>
              <w:t>: Spread trading open long</w:t>
            </w:r>
            <w:r>
              <w:br/>
            </w:r>
            <w:r>
              <w:rPr>
                <w:rStyle w:val="HTML"/>
              </w:rPr>
              <w:t>273</w:t>
            </w:r>
            <w:r>
              <w:t>: Spread trading open short</w:t>
            </w:r>
            <w:r>
              <w:br/>
            </w:r>
            <w:r>
              <w:rPr>
                <w:rStyle w:val="HTML"/>
              </w:rPr>
              <w:t>274</w:t>
            </w:r>
            <w:r>
              <w:t>: Spread trading close long</w:t>
            </w:r>
            <w:r>
              <w:br/>
            </w:r>
            <w:r>
              <w:rPr>
                <w:rStyle w:val="HTML"/>
              </w:rPr>
              <w:t>275</w:t>
            </w:r>
            <w:r>
              <w:t>: Spread trading close short</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earlier than the requested </w:t>
            </w:r>
            <w:r>
              <w:rPr>
                <w:rStyle w:val="HTML"/>
              </w:rPr>
              <w:t>billId</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newer than the requested </w:t>
            </w:r>
            <w:r>
              <w:rPr>
                <w:rStyle w:val="HTML"/>
              </w:rPr>
              <w:t>billId</w:t>
            </w:r>
          </w:p>
        </w:tc>
      </w:tr>
      <w:tr w:rsidR="00000000">
        <w:trPr>
          <w:divId w:val="175387555"/>
          <w:tblCellSpacing w:w="15" w:type="dxa"/>
        </w:trPr>
        <w:tc>
          <w:tcPr>
            <w:tcW w:w="0" w:type="auto"/>
            <w:vAlign w:val="center"/>
            <w:hideMark/>
          </w:tcPr>
          <w:p w:rsidR="00000000" w:rsidRDefault="00000000">
            <w:r>
              <w:t>begin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Filter with a begin timestamp </w:t>
            </w:r>
            <w:r>
              <w:rPr>
                <w:rStyle w:val="HTML"/>
              </w:rPr>
              <w:t>ts</w:t>
            </w:r>
            <w:r>
              <w:t xml:space="preserv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end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Filter with an end timestamp </w:t>
            </w:r>
            <w:r>
              <w:rPr>
                <w:rStyle w:val="HTML"/>
              </w:rPr>
              <w:t>ts</w:t>
            </w:r>
            <w:r>
              <w:t xml:space="preserv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Number of results per request. The maximum is </w:t>
            </w:r>
            <w:r>
              <w:rPr>
                <w:rStyle w:val="HTML"/>
              </w:rPr>
              <w:t>100</w:t>
            </w:r>
            <w:r>
              <w:t xml:space="preserve">; The default is </w:t>
            </w:r>
            <w:r>
              <w:rPr>
                <w:rStyle w:val="HTML"/>
              </w:rPr>
              <w:t>100</w:t>
            </w:r>
          </w:p>
        </w:tc>
      </w:tr>
    </w:tbl>
    <w:p w:rsidR="00000000" w:rsidRDefault="00000000">
      <w:pPr>
        <w:pStyle w:val="a5"/>
        <w:divId w:val="671957853"/>
      </w:pPr>
      <w:r>
        <w:t>Response Example</w:t>
      </w:r>
    </w:p>
    <w:p w:rsidR="00000000" w:rsidRDefault="00000000">
      <w:pPr>
        <w:pStyle w:val="HTML0"/>
        <w:divId w:val="1839150957"/>
        <w:rPr>
          <w:rStyle w:val="w"/>
        </w:rPr>
      </w:pPr>
      <w:r>
        <w:rPr>
          <w:rStyle w:val="p"/>
        </w:rPr>
        <w:t>{</w:t>
      </w:r>
    </w:p>
    <w:p w:rsidR="00000000" w:rsidRDefault="00000000">
      <w:pPr>
        <w:pStyle w:val="HTML0"/>
        <w:divId w:val="1839150957"/>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839150957"/>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839150957"/>
        <w:rPr>
          <w:rStyle w:val="w"/>
        </w:rPr>
      </w:pPr>
      <w:r>
        <w:rPr>
          <w:rStyle w:val="w"/>
        </w:rPr>
        <w:t xml:space="preserve">        </w:t>
      </w:r>
      <w:r>
        <w:rPr>
          <w:rStyle w:val="p"/>
        </w:rPr>
        <w:t>{</w:t>
      </w:r>
    </w:p>
    <w:p w:rsidR="00000000" w:rsidRDefault="00000000">
      <w:pPr>
        <w:pStyle w:val="HTML0"/>
        <w:divId w:val="1839150957"/>
        <w:rPr>
          <w:rStyle w:val="w"/>
        </w:rPr>
      </w:pPr>
      <w:r>
        <w:rPr>
          <w:rStyle w:val="w"/>
        </w:rPr>
        <w:t xml:space="preserve">            </w:t>
      </w:r>
      <w:r>
        <w:rPr>
          <w:rStyle w:val="nl"/>
        </w:rPr>
        <w:t>"side"</w:t>
      </w:r>
      <w:r>
        <w:rPr>
          <w:rStyle w:val="p"/>
        </w:rPr>
        <w:t>:</w:t>
      </w:r>
      <w:r>
        <w:rPr>
          <w:rStyle w:val="w"/>
        </w:rPr>
        <w:t xml:space="preserve"> </w:t>
      </w:r>
      <w:r>
        <w:rPr>
          <w:rStyle w:val="s2"/>
        </w:rPr>
        <w:t>"buy"</w:t>
      </w:r>
      <w:r>
        <w:rPr>
          <w:rStyle w:val="p"/>
        </w:rPr>
        <w:t>,</w:t>
      </w:r>
    </w:p>
    <w:p w:rsidR="00000000" w:rsidRDefault="00000000">
      <w:pPr>
        <w:pStyle w:val="HTML0"/>
        <w:divId w:val="1839150957"/>
        <w:rPr>
          <w:rStyle w:val="w"/>
        </w:rPr>
      </w:pPr>
      <w:r>
        <w:rPr>
          <w:rStyle w:val="w"/>
        </w:rPr>
        <w:t xml:space="preserve">            </w:t>
      </w:r>
      <w:r>
        <w:rPr>
          <w:rStyle w:val="nl"/>
        </w:rPr>
        <w:t>"fillSz"</w:t>
      </w:r>
      <w:r>
        <w:rPr>
          <w:rStyle w:val="p"/>
        </w:rPr>
        <w:t>:</w:t>
      </w:r>
      <w:r>
        <w:rPr>
          <w:rStyle w:val="w"/>
        </w:rPr>
        <w:t xml:space="preserve"> </w:t>
      </w:r>
      <w:r>
        <w:rPr>
          <w:rStyle w:val="s2"/>
        </w:rPr>
        <w:t>"0.00192834"</w:t>
      </w:r>
      <w:r>
        <w:rPr>
          <w:rStyle w:val="p"/>
        </w:rPr>
        <w:t>,</w:t>
      </w:r>
    </w:p>
    <w:p w:rsidR="00000000" w:rsidRDefault="00000000">
      <w:pPr>
        <w:pStyle w:val="HTML0"/>
        <w:divId w:val="1839150957"/>
        <w:rPr>
          <w:rStyle w:val="w"/>
        </w:rPr>
      </w:pPr>
      <w:r>
        <w:rPr>
          <w:rStyle w:val="w"/>
        </w:rPr>
        <w:t xml:space="preserve">            </w:t>
      </w:r>
      <w:r>
        <w:rPr>
          <w:rStyle w:val="nl"/>
        </w:rPr>
        <w:t>"fillPx"</w:t>
      </w:r>
      <w:r>
        <w:rPr>
          <w:rStyle w:val="p"/>
        </w:rPr>
        <w:t>:</w:t>
      </w:r>
      <w:r>
        <w:rPr>
          <w:rStyle w:val="w"/>
        </w:rPr>
        <w:t xml:space="preserve"> </w:t>
      </w:r>
      <w:r>
        <w:rPr>
          <w:rStyle w:val="s2"/>
        </w:rPr>
        <w:t>"51858"</w:t>
      </w:r>
      <w:r>
        <w:rPr>
          <w:rStyle w:val="p"/>
        </w:rPr>
        <w:t>,</w:t>
      </w:r>
    </w:p>
    <w:p w:rsidR="00000000" w:rsidRDefault="00000000">
      <w:pPr>
        <w:pStyle w:val="HTML0"/>
        <w:divId w:val="1839150957"/>
        <w:rPr>
          <w:rStyle w:val="w"/>
        </w:rPr>
      </w:pPr>
      <w:r>
        <w:rPr>
          <w:rStyle w:val="w"/>
        </w:rPr>
        <w:t xml:space="preserve">            </w:t>
      </w:r>
      <w:r>
        <w:rPr>
          <w:rStyle w:val="nl"/>
        </w:rPr>
        <w:t>"fillPxVol"</w:t>
      </w:r>
      <w:r>
        <w:rPr>
          <w:rStyle w:val="p"/>
        </w:rPr>
        <w:t>:</w:t>
      </w:r>
      <w:r>
        <w:rPr>
          <w:rStyle w:val="w"/>
        </w:rPr>
        <w:t xml:space="preserve"> </w:t>
      </w:r>
      <w:r>
        <w:rPr>
          <w:rStyle w:val="s2"/>
        </w:rPr>
        <w:t>""</w:t>
      </w:r>
      <w:r>
        <w:rPr>
          <w:rStyle w:val="p"/>
        </w:rPr>
        <w:t>,</w:t>
      </w:r>
    </w:p>
    <w:p w:rsidR="00000000" w:rsidRDefault="00000000">
      <w:pPr>
        <w:pStyle w:val="HTML0"/>
        <w:divId w:val="1839150957"/>
        <w:rPr>
          <w:rStyle w:val="w"/>
        </w:rPr>
      </w:pPr>
      <w:r>
        <w:rPr>
          <w:rStyle w:val="w"/>
        </w:rPr>
        <w:t xml:space="preserve">            </w:t>
      </w:r>
      <w:r>
        <w:rPr>
          <w:rStyle w:val="nl"/>
        </w:rPr>
        <w:t>"fillFwdPx"</w:t>
      </w:r>
      <w:r>
        <w:rPr>
          <w:rStyle w:val="p"/>
        </w:rPr>
        <w:t>:</w:t>
      </w:r>
      <w:r>
        <w:rPr>
          <w:rStyle w:val="w"/>
        </w:rPr>
        <w:t xml:space="preserve"> </w:t>
      </w:r>
      <w:r>
        <w:rPr>
          <w:rStyle w:val="s2"/>
        </w:rPr>
        <w:t>""</w:t>
      </w:r>
      <w:r>
        <w:rPr>
          <w:rStyle w:val="p"/>
        </w:rPr>
        <w:t>,</w:t>
      </w:r>
    </w:p>
    <w:p w:rsidR="00000000" w:rsidRDefault="00000000">
      <w:pPr>
        <w:pStyle w:val="HTML0"/>
        <w:divId w:val="1839150957"/>
        <w:rPr>
          <w:rStyle w:val="w"/>
        </w:rPr>
      </w:pPr>
      <w:r>
        <w:rPr>
          <w:rStyle w:val="w"/>
        </w:rPr>
        <w:t xml:space="preserve">            </w:t>
      </w:r>
      <w:r>
        <w:rPr>
          <w:rStyle w:val="nl"/>
        </w:rPr>
        <w:t>"fee"</w:t>
      </w:r>
      <w:r>
        <w:rPr>
          <w:rStyle w:val="p"/>
        </w:rPr>
        <w:t>:</w:t>
      </w:r>
      <w:r>
        <w:rPr>
          <w:rStyle w:val="w"/>
        </w:rPr>
        <w:t xml:space="preserve"> </w:t>
      </w:r>
      <w:r>
        <w:rPr>
          <w:rStyle w:val="s2"/>
        </w:rPr>
        <w:t>"-0.00000192834"</w:t>
      </w:r>
      <w:r>
        <w:rPr>
          <w:rStyle w:val="p"/>
        </w:rPr>
        <w:t>,</w:t>
      </w:r>
    </w:p>
    <w:p w:rsidR="00000000" w:rsidRDefault="00000000">
      <w:pPr>
        <w:pStyle w:val="HTML0"/>
        <w:divId w:val="1839150957"/>
        <w:rPr>
          <w:rStyle w:val="w"/>
        </w:rPr>
      </w:pPr>
      <w:r>
        <w:rPr>
          <w:rStyle w:val="w"/>
        </w:rPr>
        <w:t xml:space="preserve">            </w:t>
      </w:r>
      <w:r>
        <w:rPr>
          <w:rStyle w:val="nl"/>
        </w:rPr>
        <w:t>"fillPnl"</w:t>
      </w:r>
      <w:r>
        <w:rPr>
          <w:rStyle w:val="p"/>
        </w:rPr>
        <w:t>:</w:t>
      </w:r>
      <w:r>
        <w:rPr>
          <w:rStyle w:val="w"/>
        </w:rPr>
        <w:t xml:space="preserve"> </w:t>
      </w:r>
      <w:r>
        <w:rPr>
          <w:rStyle w:val="s2"/>
        </w:rPr>
        <w:t>"0"</w:t>
      </w:r>
      <w:r>
        <w:rPr>
          <w:rStyle w:val="p"/>
        </w:rPr>
        <w:t>,</w:t>
      </w:r>
    </w:p>
    <w:p w:rsidR="00000000" w:rsidRDefault="00000000">
      <w:pPr>
        <w:pStyle w:val="HTML0"/>
        <w:divId w:val="1839150957"/>
        <w:rPr>
          <w:rStyle w:val="w"/>
        </w:rPr>
      </w:pPr>
      <w:r>
        <w:rPr>
          <w:rStyle w:val="w"/>
        </w:rPr>
        <w:t xml:space="preserve">            </w:t>
      </w:r>
      <w:r>
        <w:rPr>
          <w:rStyle w:val="nl"/>
        </w:rPr>
        <w:t>"ordId"</w:t>
      </w:r>
      <w:r>
        <w:rPr>
          <w:rStyle w:val="p"/>
        </w:rPr>
        <w:t>:</w:t>
      </w:r>
      <w:r>
        <w:rPr>
          <w:rStyle w:val="w"/>
        </w:rPr>
        <w:t xml:space="preserve"> </w:t>
      </w:r>
      <w:r>
        <w:rPr>
          <w:rStyle w:val="s2"/>
        </w:rPr>
        <w:t>"680800019749904384"</w:t>
      </w:r>
      <w:r>
        <w:rPr>
          <w:rStyle w:val="p"/>
        </w:rPr>
        <w:t>,</w:t>
      </w:r>
    </w:p>
    <w:p w:rsidR="00000000" w:rsidRDefault="00000000">
      <w:pPr>
        <w:pStyle w:val="HTML0"/>
        <w:divId w:val="1839150957"/>
        <w:rPr>
          <w:rStyle w:val="w"/>
        </w:rPr>
      </w:pPr>
      <w:r>
        <w:rPr>
          <w:rStyle w:val="w"/>
        </w:rPr>
        <w:t xml:space="preserve">            </w:t>
      </w:r>
      <w:r>
        <w:rPr>
          <w:rStyle w:val="nl"/>
        </w:rPr>
        <w:t>"feeRate"</w:t>
      </w:r>
      <w:r>
        <w:rPr>
          <w:rStyle w:val="p"/>
        </w:rPr>
        <w:t>:</w:t>
      </w:r>
      <w:r>
        <w:rPr>
          <w:rStyle w:val="w"/>
        </w:rPr>
        <w:t xml:space="preserve"> </w:t>
      </w:r>
      <w:r>
        <w:rPr>
          <w:rStyle w:val="s2"/>
        </w:rPr>
        <w:t>"-0.001"</w:t>
      </w:r>
      <w:r>
        <w:rPr>
          <w:rStyle w:val="p"/>
        </w:rPr>
        <w:t>,</w:t>
      </w:r>
    </w:p>
    <w:p w:rsidR="00000000" w:rsidRDefault="00000000">
      <w:pPr>
        <w:pStyle w:val="HTML0"/>
        <w:divId w:val="1839150957"/>
        <w:rPr>
          <w:rStyle w:val="w"/>
        </w:rPr>
      </w:pPr>
      <w:r>
        <w:rPr>
          <w:rStyle w:val="w"/>
        </w:rPr>
        <w:t xml:space="preserve">            </w:t>
      </w:r>
      <w:r>
        <w:rPr>
          <w:rStyle w:val="nl"/>
        </w:rPr>
        <w:t>"instType"</w:t>
      </w:r>
      <w:r>
        <w:rPr>
          <w:rStyle w:val="p"/>
        </w:rPr>
        <w:t>:</w:t>
      </w:r>
      <w:r>
        <w:rPr>
          <w:rStyle w:val="w"/>
        </w:rPr>
        <w:t xml:space="preserve"> </w:t>
      </w:r>
      <w:r>
        <w:rPr>
          <w:rStyle w:val="s2"/>
        </w:rPr>
        <w:t>"SPOT"</w:t>
      </w:r>
      <w:r>
        <w:rPr>
          <w:rStyle w:val="p"/>
        </w:rPr>
        <w:t>,</w:t>
      </w:r>
    </w:p>
    <w:p w:rsidR="00000000" w:rsidRDefault="00000000">
      <w:pPr>
        <w:pStyle w:val="HTML0"/>
        <w:divId w:val="1839150957"/>
        <w:rPr>
          <w:rStyle w:val="w"/>
        </w:rPr>
      </w:pPr>
      <w:r>
        <w:rPr>
          <w:rStyle w:val="w"/>
        </w:rPr>
        <w:t xml:space="preserve">            </w:t>
      </w:r>
      <w:r>
        <w:rPr>
          <w:rStyle w:val="nl"/>
        </w:rPr>
        <w:t>"fillPxUsd"</w:t>
      </w:r>
      <w:r>
        <w:rPr>
          <w:rStyle w:val="p"/>
        </w:rPr>
        <w:t>:</w:t>
      </w:r>
      <w:r>
        <w:rPr>
          <w:rStyle w:val="w"/>
        </w:rPr>
        <w:t xml:space="preserve"> </w:t>
      </w:r>
      <w:r>
        <w:rPr>
          <w:rStyle w:val="s2"/>
        </w:rPr>
        <w:t>""</w:t>
      </w:r>
      <w:r>
        <w:rPr>
          <w:rStyle w:val="p"/>
        </w:rPr>
        <w:t>,</w:t>
      </w:r>
    </w:p>
    <w:p w:rsidR="00000000" w:rsidRDefault="00000000">
      <w:pPr>
        <w:pStyle w:val="HTML0"/>
        <w:divId w:val="1839150957"/>
        <w:rPr>
          <w:rStyle w:val="w"/>
        </w:rPr>
      </w:pPr>
      <w:r>
        <w:rPr>
          <w:rStyle w:val="w"/>
        </w:rPr>
        <w:t xml:space="preserve">            </w:t>
      </w:r>
      <w:r>
        <w:rPr>
          <w:rStyle w:val="nl"/>
        </w:rPr>
        <w:t>"instId"</w:t>
      </w:r>
      <w:r>
        <w:rPr>
          <w:rStyle w:val="p"/>
        </w:rPr>
        <w:t>:</w:t>
      </w:r>
      <w:r>
        <w:rPr>
          <w:rStyle w:val="w"/>
        </w:rPr>
        <w:t xml:space="preserve"> </w:t>
      </w:r>
      <w:r>
        <w:rPr>
          <w:rStyle w:val="s2"/>
        </w:rPr>
        <w:t>"BTC-USDT"</w:t>
      </w:r>
      <w:r>
        <w:rPr>
          <w:rStyle w:val="p"/>
        </w:rPr>
        <w:t>,</w:t>
      </w:r>
    </w:p>
    <w:p w:rsidR="00000000" w:rsidRDefault="00000000">
      <w:pPr>
        <w:pStyle w:val="HTML0"/>
        <w:divId w:val="1839150957"/>
        <w:rPr>
          <w:rStyle w:val="w"/>
        </w:rPr>
      </w:pPr>
      <w:r>
        <w:rPr>
          <w:rStyle w:val="w"/>
        </w:rPr>
        <w:t xml:space="preserve">            </w:t>
      </w:r>
      <w:r>
        <w:rPr>
          <w:rStyle w:val="nl"/>
        </w:rPr>
        <w:t>"clOrdId"</w:t>
      </w:r>
      <w:r>
        <w:rPr>
          <w:rStyle w:val="p"/>
        </w:rPr>
        <w:t>:</w:t>
      </w:r>
      <w:r>
        <w:rPr>
          <w:rStyle w:val="w"/>
        </w:rPr>
        <w:t xml:space="preserve"> </w:t>
      </w:r>
      <w:r>
        <w:rPr>
          <w:rStyle w:val="s2"/>
        </w:rPr>
        <w:t>""</w:t>
      </w:r>
      <w:r>
        <w:rPr>
          <w:rStyle w:val="p"/>
        </w:rPr>
        <w:t>,</w:t>
      </w:r>
    </w:p>
    <w:p w:rsidR="00000000" w:rsidRDefault="00000000">
      <w:pPr>
        <w:pStyle w:val="HTML0"/>
        <w:divId w:val="1839150957"/>
        <w:rPr>
          <w:rStyle w:val="w"/>
        </w:rPr>
      </w:pPr>
      <w:r>
        <w:rPr>
          <w:rStyle w:val="w"/>
        </w:rPr>
        <w:t xml:space="preserve">            </w:t>
      </w:r>
      <w:r>
        <w:rPr>
          <w:rStyle w:val="nl"/>
        </w:rPr>
        <w:t>"posSide"</w:t>
      </w:r>
      <w:r>
        <w:rPr>
          <w:rStyle w:val="p"/>
        </w:rPr>
        <w:t>:</w:t>
      </w:r>
      <w:r>
        <w:rPr>
          <w:rStyle w:val="w"/>
        </w:rPr>
        <w:t xml:space="preserve"> </w:t>
      </w:r>
      <w:r>
        <w:rPr>
          <w:rStyle w:val="s2"/>
        </w:rPr>
        <w:t>"net"</w:t>
      </w:r>
      <w:r>
        <w:rPr>
          <w:rStyle w:val="p"/>
        </w:rPr>
        <w:t>,</w:t>
      </w:r>
    </w:p>
    <w:p w:rsidR="00000000" w:rsidRDefault="00000000">
      <w:pPr>
        <w:pStyle w:val="HTML0"/>
        <w:divId w:val="1839150957"/>
        <w:rPr>
          <w:rStyle w:val="w"/>
        </w:rPr>
      </w:pPr>
      <w:r>
        <w:rPr>
          <w:rStyle w:val="w"/>
        </w:rPr>
        <w:t xml:space="preserve">            </w:t>
      </w:r>
      <w:r>
        <w:rPr>
          <w:rStyle w:val="nl"/>
        </w:rPr>
        <w:t>"billId"</w:t>
      </w:r>
      <w:r>
        <w:rPr>
          <w:rStyle w:val="p"/>
        </w:rPr>
        <w:t>:</w:t>
      </w:r>
      <w:r>
        <w:rPr>
          <w:rStyle w:val="w"/>
        </w:rPr>
        <w:t xml:space="preserve"> </w:t>
      </w:r>
      <w:r>
        <w:rPr>
          <w:rStyle w:val="s2"/>
        </w:rPr>
        <w:t>"680800019754098688"</w:t>
      </w:r>
      <w:r>
        <w:rPr>
          <w:rStyle w:val="p"/>
        </w:rPr>
        <w:t>,</w:t>
      </w:r>
    </w:p>
    <w:p w:rsidR="00000000" w:rsidRDefault="00000000">
      <w:pPr>
        <w:pStyle w:val="HTML0"/>
        <w:divId w:val="1839150957"/>
        <w:rPr>
          <w:rStyle w:val="w"/>
        </w:rPr>
      </w:pPr>
      <w:r>
        <w:rPr>
          <w:rStyle w:val="w"/>
        </w:rPr>
        <w:t xml:space="preserve">            </w:t>
      </w:r>
      <w:r>
        <w:rPr>
          <w:rStyle w:val="nl"/>
        </w:rPr>
        <w:t>"subType"</w:t>
      </w:r>
      <w:r>
        <w:rPr>
          <w:rStyle w:val="p"/>
        </w:rPr>
        <w:t>:</w:t>
      </w:r>
      <w:r>
        <w:rPr>
          <w:rStyle w:val="w"/>
        </w:rPr>
        <w:t xml:space="preserve"> </w:t>
      </w:r>
      <w:r>
        <w:rPr>
          <w:rStyle w:val="s2"/>
        </w:rPr>
        <w:t>"1"</w:t>
      </w:r>
      <w:r>
        <w:rPr>
          <w:rStyle w:val="p"/>
        </w:rPr>
        <w:t>,</w:t>
      </w:r>
    </w:p>
    <w:p w:rsidR="00000000" w:rsidRDefault="00000000">
      <w:pPr>
        <w:pStyle w:val="HTML0"/>
        <w:divId w:val="1839150957"/>
        <w:rPr>
          <w:rStyle w:val="w"/>
        </w:rPr>
      </w:pPr>
      <w:r>
        <w:rPr>
          <w:rStyle w:val="w"/>
        </w:rPr>
        <w:t xml:space="preserve">            </w:t>
      </w:r>
      <w:r>
        <w:rPr>
          <w:rStyle w:val="nl"/>
        </w:rPr>
        <w:t>"fillMarkVol"</w:t>
      </w:r>
      <w:r>
        <w:rPr>
          <w:rStyle w:val="p"/>
        </w:rPr>
        <w:t>:</w:t>
      </w:r>
      <w:r>
        <w:rPr>
          <w:rStyle w:val="w"/>
        </w:rPr>
        <w:t xml:space="preserve"> </w:t>
      </w:r>
      <w:r>
        <w:rPr>
          <w:rStyle w:val="s2"/>
        </w:rPr>
        <w:t>""</w:t>
      </w:r>
      <w:r>
        <w:rPr>
          <w:rStyle w:val="p"/>
        </w:rPr>
        <w:t>,</w:t>
      </w:r>
    </w:p>
    <w:p w:rsidR="00000000" w:rsidRDefault="00000000">
      <w:pPr>
        <w:pStyle w:val="HTML0"/>
        <w:divId w:val="1839150957"/>
        <w:rPr>
          <w:rStyle w:val="w"/>
        </w:rPr>
      </w:pPr>
      <w:r>
        <w:rPr>
          <w:rStyle w:val="w"/>
        </w:rPr>
        <w:t xml:space="preserve">            </w:t>
      </w:r>
      <w:r>
        <w:rPr>
          <w:rStyle w:val="nl"/>
        </w:rPr>
        <w:t>"tag"</w:t>
      </w:r>
      <w:r>
        <w:rPr>
          <w:rStyle w:val="p"/>
        </w:rPr>
        <w:t>:</w:t>
      </w:r>
      <w:r>
        <w:rPr>
          <w:rStyle w:val="w"/>
        </w:rPr>
        <w:t xml:space="preserve"> </w:t>
      </w:r>
      <w:r>
        <w:rPr>
          <w:rStyle w:val="s2"/>
        </w:rPr>
        <w:t>""</w:t>
      </w:r>
      <w:r>
        <w:rPr>
          <w:rStyle w:val="p"/>
        </w:rPr>
        <w:t>,</w:t>
      </w:r>
    </w:p>
    <w:p w:rsidR="00000000" w:rsidRDefault="00000000">
      <w:pPr>
        <w:pStyle w:val="HTML0"/>
        <w:divId w:val="1839150957"/>
        <w:rPr>
          <w:rStyle w:val="w"/>
        </w:rPr>
      </w:pPr>
      <w:r>
        <w:rPr>
          <w:rStyle w:val="w"/>
        </w:rPr>
        <w:t xml:space="preserve">            </w:t>
      </w:r>
      <w:r>
        <w:rPr>
          <w:rStyle w:val="nl"/>
        </w:rPr>
        <w:t>"fillTime"</w:t>
      </w:r>
      <w:r>
        <w:rPr>
          <w:rStyle w:val="p"/>
        </w:rPr>
        <w:t>:</w:t>
      </w:r>
      <w:r>
        <w:rPr>
          <w:rStyle w:val="w"/>
        </w:rPr>
        <w:t xml:space="preserve"> </w:t>
      </w:r>
      <w:r>
        <w:rPr>
          <w:rStyle w:val="s2"/>
        </w:rPr>
        <w:t>"1708587373361"</w:t>
      </w:r>
      <w:r>
        <w:rPr>
          <w:rStyle w:val="p"/>
        </w:rPr>
        <w:t>,</w:t>
      </w:r>
    </w:p>
    <w:p w:rsidR="00000000" w:rsidRDefault="00000000">
      <w:pPr>
        <w:pStyle w:val="HTML0"/>
        <w:divId w:val="1839150957"/>
        <w:rPr>
          <w:rStyle w:val="w"/>
        </w:rPr>
      </w:pPr>
      <w:r>
        <w:rPr>
          <w:rStyle w:val="w"/>
        </w:rPr>
        <w:t xml:space="preserve">            </w:t>
      </w:r>
      <w:r>
        <w:rPr>
          <w:rStyle w:val="nl"/>
        </w:rPr>
        <w:t>"execType"</w:t>
      </w:r>
      <w:r>
        <w:rPr>
          <w:rStyle w:val="p"/>
        </w:rPr>
        <w:t>:</w:t>
      </w:r>
      <w:r>
        <w:rPr>
          <w:rStyle w:val="w"/>
        </w:rPr>
        <w:t xml:space="preserve"> </w:t>
      </w:r>
      <w:r>
        <w:rPr>
          <w:rStyle w:val="s2"/>
        </w:rPr>
        <w:t>"T"</w:t>
      </w:r>
      <w:r>
        <w:rPr>
          <w:rStyle w:val="p"/>
        </w:rPr>
        <w:t>,</w:t>
      </w:r>
    </w:p>
    <w:p w:rsidR="00000000" w:rsidRDefault="00000000">
      <w:pPr>
        <w:pStyle w:val="HTML0"/>
        <w:divId w:val="1839150957"/>
        <w:rPr>
          <w:rStyle w:val="w"/>
        </w:rPr>
      </w:pPr>
      <w:r>
        <w:rPr>
          <w:rStyle w:val="w"/>
        </w:rPr>
        <w:t xml:space="preserve">            </w:t>
      </w:r>
      <w:r>
        <w:rPr>
          <w:rStyle w:val="nl"/>
        </w:rPr>
        <w:t>"fillIdxPx"</w:t>
      </w:r>
      <w:r>
        <w:rPr>
          <w:rStyle w:val="p"/>
        </w:rPr>
        <w:t>:</w:t>
      </w:r>
      <w:r>
        <w:rPr>
          <w:rStyle w:val="w"/>
        </w:rPr>
        <w:t xml:space="preserve"> </w:t>
      </w:r>
      <w:r>
        <w:rPr>
          <w:rStyle w:val="s2"/>
        </w:rPr>
        <w:t>""</w:t>
      </w:r>
      <w:r>
        <w:rPr>
          <w:rStyle w:val="p"/>
        </w:rPr>
        <w:t>,</w:t>
      </w:r>
    </w:p>
    <w:p w:rsidR="00000000" w:rsidRDefault="00000000">
      <w:pPr>
        <w:pStyle w:val="HTML0"/>
        <w:divId w:val="1839150957"/>
        <w:rPr>
          <w:rStyle w:val="w"/>
        </w:rPr>
      </w:pPr>
      <w:r>
        <w:rPr>
          <w:rStyle w:val="w"/>
        </w:rPr>
        <w:t xml:space="preserve">            </w:t>
      </w:r>
      <w:r>
        <w:rPr>
          <w:rStyle w:val="nl"/>
        </w:rPr>
        <w:t>"tradeId"</w:t>
      </w:r>
      <w:r>
        <w:rPr>
          <w:rStyle w:val="p"/>
        </w:rPr>
        <w:t>:</w:t>
      </w:r>
      <w:r>
        <w:rPr>
          <w:rStyle w:val="w"/>
        </w:rPr>
        <w:t xml:space="preserve"> </w:t>
      </w:r>
      <w:r>
        <w:rPr>
          <w:rStyle w:val="s2"/>
        </w:rPr>
        <w:t>"744876980"</w:t>
      </w:r>
      <w:r>
        <w:rPr>
          <w:rStyle w:val="p"/>
        </w:rPr>
        <w:t>,</w:t>
      </w:r>
    </w:p>
    <w:p w:rsidR="00000000" w:rsidRDefault="00000000">
      <w:pPr>
        <w:pStyle w:val="HTML0"/>
        <w:divId w:val="1839150957"/>
        <w:rPr>
          <w:rStyle w:val="w"/>
        </w:rPr>
      </w:pPr>
      <w:r>
        <w:rPr>
          <w:rStyle w:val="w"/>
        </w:rPr>
        <w:t xml:space="preserve">            </w:t>
      </w:r>
      <w:r>
        <w:rPr>
          <w:rStyle w:val="nl"/>
        </w:rPr>
        <w:t>"fillMarkPx"</w:t>
      </w:r>
      <w:r>
        <w:rPr>
          <w:rStyle w:val="p"/>
        </w:rPr>
        <w:t>:</w:t>
      </w:r>
      <w:r>
        <w:rPr>
          <w:rStyle w:val="w"/>
        </w:rPr>
        <w:t xml:space="preserve"> </w:t>
      </w:r>
      <w:r>
        <w:rPr>
          <w:rStyle w:val="s2"/>
        </w:rPr>
        <w:t>""</w:t>
      </w:r>
      <w:r>
        <w:rPr>
          <w:rStyle w:val="p"/>
        </w:rPr>
        <w:t>,</w:t>
      </w:r>
    </w:p>
    <w:p w:rsidR="00000000" w:rsidRDefault="00000000">
      <w:pPr>
        <w:pStyle w:val="HTML0"/>
        <w:divId w:val="1839150957"/>
        <w:rPr>
          <w:rStyle w:val="w"/>
        </w:rPr>
      </w:pPr>
      <w:r>
        <w:rPr>
          <w:rStyle w:val="w"/>
        </w:rPr>
        <w:t xml:space="preserve">            </w:t>
      </w:r>
      <w:r>
        <w:rPr>
          <w:rStyle w:val="nl"/>
        </w:rPr>
        <w:t>"feeCcy"</w:t>
      </w:r>
      <w:r>
        <w:rPr>
          <w:rStyle w:val="p"/>
        </w:rPr>
        <w:t>:</w:t>
      </w:r>
      <w:r>
        <w:rPr>
          <w:rStyle w:val="w"/>
        </w:rPr>
        <w:t xml:space="preserve"> </w:t>
      </w:r>
      <w:r>
        <w:rPr>
          <w:rStyle w:val="s2"/>
        </w:rPr>
        <w:t>"BTC"</w:t>
      </w:r>
      <w:r>
        <w:rPr>
          <w:rStyle w:val="p"/>
        </w:rPr>
        <w:t>,</w:t>
      </w:r>
    </w:p>
    <w:p w:rsidR="00000000" w:rsidRDefault="00000000">
      <w:pPr>
        <w:pStyle w:val="HTML0"/>
        <w:divId w:val="1839150957"/>
        <w:rPr>
          <w:rStyle w:val="w"/>
        </w:rPr>
      </w:pPr>
      <w:r>
        <w:rPr>
          <w:rStyle w:val="w"/>
        </w:rPr>
        <w:t xml:space="preserve">            </w:t>
      </w:r>
      <w:r>
        <w:rPr>
          <w:rStyle w:val="nl"/>
        </w:rPr>
        <w:t>"ts"</w:t>
      </w:r>
      <w:r>
        <w:rPr>
          <w:rStyle w:val="p"/>
        </w:rPr>
        <w:t>:</w:t>
      </w:r>
      <w:r>
        <w:rPr>
          <w:rStyle w:val="w"/>
        </w:rPr>
        <w:t xml:space="preserve"> </w:t>
      </w:r>
      <w:r>
        <w:rPr>
          <w:rStyle w:val="s2"/>
        </w:rPr>
        <w:t>"1708587373362"</w:t>
      </w:r>
    </w:p>
    <w:p w:rsidR="00000000" w:rsidRDefault="00000000">
      <w:pPr>
        <w:pStyle w:val="HTML0"/>
        <w:divId w:val="1839150957"/>
        <w:rPr>
          <w:rStyle w:val="w"/>
        </w:rPr>
      </w:pPr>
      <w:r>
        <w:rPr>
          <w:rStyle w:val="w"/>
        </w:rPr>
        <w:t xml:space="preserve">        </w:t>
      </w:r>
      <w:r>
        <w:rPr>
          <w:rStyle w:val="p"/>
        </w:rPr>
        <w:t>}</w:t>
      </w:r>
    </w:p>
    <w:p w:rsidR="00000000" w:rsidRDefault="00000000">
      <w:pPr>
        <w:pStyle w:val="HTML0"/>
        <w:divId w:val="1839150957"/>
        <w:rPr>
          <w:rStyle w:val="w"/>
        </w:rPr>
      </w:pPr>
      <w:r>
        <w:rPr>
          <w:rStyle w:val="w"/>
        </w:rPr>
        <w:t xml:space="preserve">    </w:t>
      </w:r>
      <w:r>
        <w:rPr>
          <w:rStyle w:val="p"/>
        </w:rPr>
        <w:t>],</w:t>
      </w:r>
    </w:p>
    <w:p w:rsidR="00000000" w:rsidRDefault="00000000">
      <w:pPr>
        <w:pStyle w:val="HTML0"/>
        <w:divId w:val="1839150957"/>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839150957"/>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613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tradeId</w:t>
            </w:r>
          </w:p>
        </w:tc>
        <w:tc>
          <w:tcPr>
            <w:tcW w:w="0" w:type="auto"/>
            <w:vAlign w:val="center"/>
            <w:hideMark/>
          </w:tcPr>
          <w:p w:rsidR="00000000" w:rsidRDefault="00000000">
            <w:r>
              <w:t>String</w:t>
            </w:r>
          </w:p>
        </w:tc>
        <w:tc>
          <w:tcPr>
            <w:tcW w:w="0" w:type="auto"/>
            <w:vAlign w:val="center"/>
            <w:hideMark/>
          </w:tcPr>
          <w:p w:rsidR="00000000" w:rsidRDefault="00000000">
            <w:r>
              <w:t>Last trade ID</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Order ID</w:t>
            </w:r>
          </w:p>
        </w:tc>
      </w:tr>
      <w:tr w:rsidR="00000000">
        <w:trPr>
          <w:divId w:val="175387555"/>
          <w:tblCellSpacing w:w="15" w:type="dxa"/>
        </w:trPr>
        <w:tc>
          <w:tcPr>
            <w:tcW w:w="0" w:type="auto"/>
            <w:vAlign w:val="center"/>
            <w:hideMark/>
          </w:tcPr>
          <w:p w:rsidR="00000000" w:rsidRDefault="00000000">
            <w:r>
              <w:t>clOrdId</w:t>
            </w:r>
          </w:p>
        </w:tc>
        <w:tc>
          <w:tcPr>
            <w:tcW w:w="0" w:type="auto"/>
            <w:vAlign w:val="center"/>
            <w:hideMark/>
          </w:tcPr>
          <w:p w:rsidR="00000000" w:rsidRDefault="00000000">
            <w:r>
              <w:t>String</w:t>
            </w:r>
          </w:p>
        </w:tc>
        <w:tc>
          <w:tcPr>
            <w:tcW w:w="0" w:type="auto"/>
            <w:vAlign w:val="center"/>
            <w:hideMark/>
          </w:tcPr>
          <w:p w:rsidR="00000000" w:rsidRDefault="00000000">
            <w:r>
              <w:t>Client Order ID as assigned by the client</w:t>
            </w:r>
          </w:p>
        </w:tc>
      </w:tr>
      <w:tr w:rsidR="00000000">
        <w:trPr>
          <w:divId w:val="175387555"/>
          <w:tblCellSpacing w:w="15" w:type="dxa"/>
        </w:trPr>
        <w:tc>
          <w:tcPr>
            <w:tcW w:w="0" w:type="auto"/>
            <w:vAlign w:val="center"/>
            <w:hideMark/>
          </w:tcPr>
          <w:p w:rsidR="00000000" w:rsidRDefault="00000000">
            <w:r>
              <w:t>billId</w:t>
            </w:r>
          </w:p>
        </w:tc>
        <w:tc>
          <w:tcPr>
            <w:tcW w:w="0" w:type="auto"/>
            <w:vAlign w:val="center"/>
            <w:hideMark/>
          </w:tcPr>
          <w:p w:rsidR="00000000" w:rsidRDefault="00000000">
            <w:r>
              <w:t>String</w:t>
            </w:r>
          </w:p>
        </w:tc>
        <w:tc>
          <w:tcPr>
            <w:tcW w:w="0" w:type="auto"/>
            <w:vAlign w:val="center"/>
            <w:hideMark/>
          </w:tcPr>
          <w:p w:rsidR="00000000" w:rsidRDefault="00000000">
            <w:r>
              <w:t>Bill ID</w:t>
            </w:r>
          </w:p>
        </w:tc>
      </w:tr>
      <w:tr w:rsidR="00000000">
        <w:trPr>
          <w:divId w:val="175387555"/>
          <w:tblCellSpacing w:w="15" w:type="dxa"/>
        </w:trPr>
        <w:tc>
          <w:tcPr>
            <w:tcW w:w="0" w:type="auto"/>
            <w:vAlign w:val="center"/>
            <w:hideMark/>
          </w:tcPr>
          <w:p w:rsidR="00000000" w:rsidRDefault="00000000">
            <w:r>
              <w:t>subType</w:t>
            </w:r>
          </w:p>
        </w:tc>
        <w:tc>
          <w:tcPr>
            <w:tcW w:w="0" w:type="auto"/>
            <w:vAlign w:val="center"/>
            <w:hideMark/>
          </w:tcPr>
          <w:p w:rsidR="00000000" w:rsidRDefault="00000000">
            <w:r>
              <w:t>String</w:t>
            </w:r>
          </w:p>
        </w:tc>
        <w:tc>
          <w:tcPr>
            <w:tcW w:w="0" w:type="auto"/>
            <w:vAlign w:val="center"/>
            <w:hideMark/>
          </w:tcPr>
          <w:p w:rsidR="00000000" w:rsidRDefault="00000000">
            <w:r>
              <w:t>Transaction type</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r w:rsidR="00000000">
        <w:trPr>
          <w:divId w:val="175387555"/>
          <w:tblCellSpacing w:w="15" w:type="dxa"/>
        </w:trPr>
        <w:tc>
          <w:tcPr>
            <w:tcW w:w="0" w:type="auto"/>
            <w:vAlign w:val="center"/>
            <w:hideMark/>
          </w:tcPr>
          <w:p w:rsidR="00000000" w:rsidRDefault="00000000">
            <w:r>
              <w:t>fillPx</w:t>
            </w:r>
          </w:p>
        </w:tc>
        <w:tc>
          <w:tcPr>
            <w:tcW w:w="0" w:type="auto"/>
            <w:vAlign w:val="center"/>
            <w:hideMark/>
          </w:tcPr>
          <w:p w:rsidR="00000000" w:rsidRDefault="00000000">
            <w:r>
              <w:t>String</w:t>
            </w:r>
          </w:p>
        </w:tc>
        <w:tc>
          <w:tcPr>
            <w:tcW w:w="0" w:type="auto"/>
            <w:vAlign w:val="center"/>
            <w:hideMark/>
          </w:tcPr>
          <w:p w:rsidR="00000000" w:rsidRDefault="00000000">
            <w:r>
              <w:t>Last filled price. It is the same as the px from "Get bills details".</w:t>
            </w:r>
          </w:p>
        </w:tc>
      </w:tr>
      <w:tr w:rsidR="00000000">
        <w:trPr>
          <w:divId w:val="175387555"/>
          <w:tblCellSpacing w:w="15" w:type="dxa"/>
        </w:trPr>
        <w:tc>
          <w:tcPr>
            <w:tcW w:w="0" w:type="auto"/>
            <w:vAlign w:val="center"/>
            <w:hideMark/>
          </w:tcPr>
          <w:p w:rsidR="00000000" w:rsidRDefault="00000000">
            <w:r>
              <w:t>fillSz</w:t>
            </w:r>
          </w:p>
        </w:tc>
        <w:tc>
          <w:tcPr>
            <w:tcW w:w="0" w:type="auto"/>
            <w:vAlign w:val="center"/>
            <w:hideMark/>
          </w:tcPr>
          <w:p w:rsidR="00000000" w:rsidRDefault="00000000">
            <w:r>
              <w:t>String</w:t>
            </w:r>
          </w:p>
        </w:tc>
        <w:tc>
          <w:tcPr>
            <w:tcW w:w="0" w:type="auto"/>
            <w:vAlign w:val="center"/>
            <w:hideMark/>
          </w:tcPr>
          <w:p w:rsidR="00000000" w:rsidRDefault="00000000">
            <w:r>
              <w:t>Last filled quantity</w:t>
            </w:r>
          </w:p>
        </w:tc>
      </w:tr>
      <w:tr w:rsidR="00000000">
        <w:trPr>
          <w:divId w:val="175387555"/>
          <w:tblCellSpacing w:w="15" w:type="dxa"/>
        </w:trPr>
        <w:tc>
          <w:tcPr>
            <w:tcW w:w="0" w:type="auto"/>
            <w:vAlign w:val="center"/>
            <w:hideMark/>
          </w:tcPr>
          <w:p w:rsidR="00000000" w:rsidRDefault="00000000">
            <w:r>
              <w:t>fillIdxPx</w:t>
            </w:r>
          </w:p>
        </w:tc>
        <w:tc>
          <w:tcPr>
            <w:tcW w:w="0" w:type="auto"/>
            <w:vAlign w:val="center"/>
            <w:hideMark/>
          </w:tcPr>
          <w:p w:rsidR="00000000" w:rsidRDefault="00000000">
            <w:r>
              <w:t>String</w:t>
            </w:r>
          </w:p>
        </w:tc>
        <w:tc>
          <w:tcPr>
            <w:tcW w:w="0" w:type="auto"/>
            <w:vAlign w:val="center"/>
            <w:hideMark/>
          </w:tcPr>
          <w:p w:rsidR="00000000" w:rsidRDefault="00000000">
            <w:r>
              <w:t xml:space="preserve">Index price at the moment of trade execution </w:t>
            </w:r>
            <w:r>
              <w:br/>
              <w:t>For cross currency spot pairs, it returns baseCcy-USDT index price. For example, for LTC-ETH, this field returns the index price of LTC-USDT.</w:t>
            </w:r>
          </w:p>
        </w:tc>
      </w:tr>
      <w:tr w:rsidR="00000000">
        <w:trPr>
          <w:divId w:val="175387555"/>
          <w:tblCellSpacing w:w="15" w:type="dxa"/>
        </w:trPr>
        <w:tc>
          <w:tcPr>
            <w:tcW w:w="0" w:type="auto"/>
            <w:vAlign w:val="center"/>
            <w:hideMark/>
          </w:tcPr>
          <w:p w:rsidR="00000000" w:rsidRDefault="00000000">
            <w:r>
              <w:t>fillPnl</w:t>
            </w:r>
          </w:p>
        </w:tc>
        <w:tc>
          <w:tcPr>
            <w:tcW w:w="0" w:type="auto"/>
            <w:vAlign w:val="center"/>
            <w:hideMark/>
          </w:tcPr>
          <w:p w:rsidR="00000000" w:rsidRDefault="00000000">
            <w:r>
              <w:t>String</w:t>
            </w:r>
          </w:p>
        </w:tc>
        <w:tc>
          <w:tcPr>
            <w:tcW w:w="0" w:type="auto"/>
            <w:vAlign w:val="center"/>
            <w:hideMark/>
          </w:tcPr>
          <w:p w:rsidR="00000000" w:rsidRDefault="00000000">
            <w:r>
              <w:t>Last filled profit and loss, applicable to orders which have a trade and aim to close position. It always is 0 in other conditions</w:t>
            </w:r>
          </w:p>
        </w:tc>
      </w:tr>
      <w:tr w:rsidR="00000000">
        <w:trPr>
          <w:divId w:val="175387555"/>
          <w:tblCellSpacing w:w="15" w:type="dxa"/>
        </w:trPr>
        <w:tc>
          <w:tcPr>
            <w:tcW w:w="0" w:type="auto"/>
            <w:vAlign w:val="center"/>
            <w:hideMark/>
          </w:tcPr>
          <w:p w:rsidR="00000000" w:rsidRDefault="00000000">
            <w:r>
              <w:t>fillPxVol</w:t>
            </w:r>
          </w:p>
        </w:tc>
        <w:tc>
          <w:tcPr>
            <w:tcW w:w="0" w:type="auto"/>
            <w:vAlign w:val="center"/>
            <w:hideMark/>
          </w:tcPr>
          <w:p w:rsidR="00000000" w:rsidRDefault="00000000">
            <w:r>
              <w:t>String</w:t>
            </w:r>
          </w:p>
        </w:tc>
        <w:tc>
          <w:tcPr>
            <w:tcW w:w="0" w:type="auto"/>
            <w:vAlign w:val="center"/>
            <w:hideMark/>
          </w:tcPr>
          <w:p w:rsidR="00000000" w:rsidRDefault="00000000">
            <w:r>
              <w:t xml:space="preserve">Implied volatility when filled </w:t>
            </w:r>
            <w:r>
              <w:br/>
              <w:t>Only applicable to options; return "" for other instrument types</w:t>
            </w:r>
          </w:p>
        </w:tc>
      </w:tr>
      <w:tr w:rsidR="00000000">
        <w:trPr>
          <w:divId w:val="175387555"/>
          <w:tblCellSpacing w:w="15" w:type="dxa"/>
        </w:trPr>
        <w:tc>
          <w:tcPr>
            <w:tcW w:w="0" w:type="auto"/>
            <w:vAlign w:val="center"/>
            <w:hideMark/>
          </w:tcPr>
          <w:p w:rsidR="00000000" w:rsidRDefault="00000000">
            <w:r>
              <w:t>fillPxUsd</w:t>
            </w:r>
          </w:p>
        </w:tc>
        <w:tc>
          <w:tcPr>
            <w:tcW w:w="0" w:type="auto"/>
            <w:vAlign w:val="center"/>
            <w:hideMark/>
          </w:tcPr>
          <w:p w:rsidR="00000000" w:rsidRDefault="00000000">
            <w:r>
              <w:t>String</w:t>
            </w:r>
          </w:p>
        </w:tc>
        <w:tc>
          <w:tcPr>
            <w:tcW w:w="0" w:type="auto"/>
            <w:vAlign w:val="center"/>
            <w:hideMark/>
          </w:tcPr>
          <w:p w:rsidR="00000000" w:rsidRDefault="00000000">
            <w:r>
              <w:t xml:space="preserve">Options price when filled, in the unit of USD </w:t>
            </w:r>
            <w:r>
              <w:br/>
              <w:t>Only applicable to options; return "" for other instrument types</w:t>
            </w:r>
          </w:p>
        </w:tc>
      </w:tr>
      <w:tr w:rsidR="00000000">
        <w:trPr>
          <w:divId w:val="175387555"/>
          <w:tblCellSpacing w:w="15" w:type="dxa"/>
        </w:trPr>
        <w:tc>
          <w:tcPr>
            <w:tcW w:w="0" w:type="auto"/>
            <w:vAlign w:val="center"/>
            <w:hideMark/>
          </w:tcPr>
          <w:p w:rsidR="00000000" w:rsidRDefault="00000000">
            <w:r>
              <w:t>fillMarkVol</w:t>
            </w:r>
          </w:p>
        </w:tc>
        <w:tc>
          <w:tcPr>
            <w:tcW w:w="0" w:type="auto"/>
            <w:vAlign w:val="center"/>
            <w:hideMark/>
          </w:tcPr>
          <w:p w:rsidR="00000000" w:rsidRDefault="00000000">
            <w:r>
              <w:t>String</w:t>
            </w:r>
          </w:p>
        </w:tc>
        <w:tc>
          <w:tcPr>
            <w:tcW w:w="0" w:type="auto"/>
            <w:vAlign w:val="center"/>
            <w:hideMark/>
          </w:tcPr>
          <w:p w:rsidR="00000000" w:rsidRDefault="00000000">
            <w:r>
              <w:t xml:space="preserve">Mark volatility when filled </w:t>
            </w:r>
            <w:r>
              <w:br/>
              <w:t>Only applicable to options; return "" for other instrument types</w:t>
            </w:r>
          </w:p>
        </w:tc>
      </w:tr>
      <w:tr w:rsidR="00000000">
        <w:trPr>
          <w:divId w:val="175387555"/>
          <w:tblCellSpacing w:w="15" w:type="dxa"/>
        </w:trPr>
        <w:tc>
          <w:tcPr>
            <w:tcW w:w="0" w:type="auto"/>
            <w:vAlign w:val="center"/>
            <w:hideMark/>
          </w:tcPr>
          <w:p w:rsidR="00000000" w:rsidRDefault="00000000">
            <w:r>
              <w:t>fillFwdPx</w:t>
            </w:r>
          </w:p>
        </w:tc>
        <w:tc>
          <w:tcPr>
            <w:tcW w:w="0" w:type="auto"/>
            <w:vAlign w:val="center"/>
            <w:hideMark/>
          </w:tcPr>
          <w:p w:rsidR="00000000" w:rsidRDefault="00000000">
            <w:r>
              <w:t>String</w:t>
            </w:r>
          </w:p>
        </w:tc>
        <w:tc>
          <w:tcPr>
            <w:tcW w:w="0" w:type="auto"/>
            <w:vAlign w:val="center"/>
            <w:hideMark/>
          </w:tcPr>
          <w:p w:rsidR="00000000" w:rsidRDefault="00000000">
            <w:r>
              <w:t xml:space="preserve">Forward price when filled </w:t>
            </w:r>
            <w:r>
              <w:br/>
              <w:t>Only applicable to options; return "" for other instrument types</w:t>
            </w:r>
          </w:p>
        </w:tc>
      </w:tr>
      <w:tr w:rsidR="00000000">
        <w:trPr>
          <w:divId w:val="175387555"/>
          <w:tblCellSpacing w:w="15" w:type="dxa"/>
        </w:trPr>
        <w:tc>
          <w:tcPr>
            <w:tcW w:w="0" w:type="auto"/>
            <w:vAlign w:val="center"/>
            <w:hideMark/>
          </w:tcPr>
          <w:p w:rsidR="00000000" w:rsidRDefault="00000000">
            <w:r>
              <w:t>fillMarkPx</w:t>
            </w:r>
          </w:p>
        </w:tc>
        <w:tc>
          <w:tcPr>
            <w:tcW w:w="0" w:type="auto"/>
            <w:vAlign w:val="center"/>
            <w:hideMark/>
          </w:tcPr>
          <w:p w:rsidR="00000000" w:rsidRDefault="00000000">
            <w:r>
              <w:t>String</w:t>
            </w:r>
          </w:p>
        </w:tc>
        <w:tc>
          <w:tcPr>
            <w:tcW w:w="0" w:type="auto"/>
            <w:vAlign w:val="center"/>
            <w:hideMark/>
          </w:tcPr>
          <w:p w:rsidR="00000000" w:rsidRDefault="00000000">
            <w:r>
              <w:t xml:space="preserve">Mark price when filled </w:t>
            </w:r>
            <w:r>
              <w:br/>
              <w:t xml:space="preserve">Applicable to </w:t>
            </w:r>
            <w:r>
              <w:rPr>
                <w:rStyle w:val="HTML"/>
              </w:rPr>
              <w:t>FUTURES</w:t>
            </w:r>
            <w:r>
              <w:t xml:space="preserve">, </w:t>
            </w:r>
            <w:r>
              <w:rPr>
                <w:rStyle w:val="HTML"/>
              </w:rPr>
              <w:t>SWAP</w:t>
            </w:r>
            <w:r>
              <w:t xml:space="preserve">, </w:t>
            </w:r>
            <w:r>
              <w:rPr>
                <w:rStyle w:val="HTML"/>
              </w:rPr>
              <w:t>OPTION</w:t>
            </w:r>
          </w:p>
        </w:tc>
      </w:tr>
      <w:tr w:rsidR="00000000">
        <w:trPr>
          <w:divId w:val="175387555"/>
          <w:tblCellSpacing w:w="15" w:type="dxa"/>
        </w:trPr>
        <w:tc>
          <w:tcPr>
            <w:tcW w:w="0" w:type="auto"/>
            <w:vAlign w:val="center"/>
            <w:hideMark/>
          </w:tcPr>
          <w:p w:rsidR="00000000" w:rsidRDefault="00000000">
            <w:r>
              <w:t>side</w:t>
            </w:r>
          </w:p>
        </w:tc>
        <w:tc>
          <w:tcPr>
            <w:tcW w:w="0" w:type="auto"/>
            <w:vAlign w:val="center"/>
            <w:hideMark/>
          </w:tcPr>
          <w:p w:rsidR="00000000" w:rsidRDefault="00000000">
            <w:r>
              <w:t>String</w:t>
            </w:r>
          </w:p>
        </w:tc>
        <w:tc>
          <w:tcPr>
            <w:tcW w:w="0" w:type="auto"/>
            <w:vAlign w:val="center"/>
            <w:hideMark/>
          </w:tcPr>
          <w:p w:rsidR="00000000" w:rsidRDefault="00000000">
            <w:r>
              <w:t xml:space="preserve">Order side, </w:t>
            </w:r>
            <w:r>
              <w:rPr>
                <w:rStyle w:val="HTML"/>
              </w:rPr>
              <w:t>buy</w:t>
            </w:r>
            <w:r>
              <w:t xml:space="preserve"> </w:t>
            </w:r>
            <w:r>
              <w:rPr>
                <w:rStyle w:val="HTML"/>
              </w:rPr>
              <w:t>sell</w:t>
            </w:r>
          </w:p>
        </w:tc>
      </w:tr>
      <w:tr w:rsidR="00000000">
        <w:trPr>
          <w:divId w:val="175387555"/>
          <w:tblCellSpacing w:w="15" w:type="dxa"/>
        </w:trPr>
        <w:tc>
          <w:tcPr>
            <w:tcW w:w="0" w:type="auto"/>
            <w:vAlign w:val="center"/>
            <w:hideMark/>
          </w:tcPr>
          <w:p w:rsidR="00000000" w:rsidRDefault="00000000">
            <w:r>
              <w:t>posSide</w:t>
            </w:r>
          </w:p>
        </w:tc>
        <w:tc>
          <w:tcPr>
            <w:tcW w:w="0" w:type="auto"/>
            <w:vAlign w:val="center"/>
            <w:hideMark/>
          </w:tcPr>
          <w:p w:rsidR="00000000" w:rsidRDefault="00000000">
            <w:r>
              <w:t>String</w:t>
            </w:r>
          </w:p>
        </w:tc>
        <w:tc>
          <w:tcPr>
            <w:tcW w:w="0" w:type="auto"/>
            <w:vAlign w:val="center"/>
            <w:hideMark/>
          </w:tcPr>
          <w:p w:rsidR="00000000" w:rsidRDefault="00000000">
            <w:r>
              <w:t xml:space="preserve">Position side </w:t>
            </w:r>
            <w:r>
              <w:br/>
            </w:r>
            <w:r>
              <w:rPr>
                <w:rStyle w:val="HTML"/>
              </w:rPr>
              <w:t>long</w:t>
            </w:r>
            <w:r>
              <w:t xml:space="preserve"> </w:t>
            </w:r>
            <w:r>
              <w:rPr>
                <w:rStyle w:val="HTML"/>
              </w:rPr>
              <w:t>short</w:t>
            </w:r>
            <w:r>
              <w:t xml:space="preserve"> </w:t>
            </w:r>
            <w:r>
              <w:br/>
              <w:t xml:space="preserve">it returns </w:t>
            </w:r>
            <w:r>
              <w:rPr>
                <w:rStyle w:val="HTML"/>
              </w:rPr>
              <w:t>net</w:t>
            </w:r>
            <w:r>
              <w:t xml:space="preserve"> in</w:t>
            </w:r>
            <w:r>
              <w:rPr>
                <w:rStyle w:val="HTML"/>
              </w:rPr>
              <w:t>net</w:t>
            </w:r>
            <w:r>
              <w:t xml:space="preserve"> mode.</w:t>
            </w:r>
          </w:p>
        </w:tc>
      </w:tr>
      <w:tr w:rsidR="00000000">
        <w:trPr>
          <w:divId w:val="175387555"/>
          <w:tblCellSpacing w:w="15" w:type="dxa"/>
        </w:trPr>
        <w:tc>
          <w:tcPr>
            <w:tcW w:w="0" w:type="auto"/>
            <w:vAlign w:val="center"/>
            <w:hideMark/>
          </w:tcPr>
          <w:p w:rsidR="00000000" w:rsidRDefault="00000000">
            <w:r>
              <w:t>execType</w:t>
            </w:r>
          </w:p>
        </w:tc>
        <w:tc>
          <w:tcPr>
            <w:tcW w:w="0" w:type="auto"/>
            <w:vAlign w:val="center"/>
            <w:hideMark/>
          </w:tcPr>
          <w:p w:rsidR="00000000" w:rsidRDefault="00000000">
            <w:r>
              <w:t>String</w:t>
            </w:r>
          </w:p>
        </w:tc>
        <w:tc>
          <w:tcPr>
            <w:tcW w:w="0" w:type="auto"/>
            <w:vAlign w:val="center"/>
            <w:hideMark/>
          </w:tcPr>
          <w:p w:rsidR="00000000" w:rsidRDefault="00000000">
            <w:r>
              <w:t>Liquidity taker or maker</w:t>
            </w:r>
            <w:r>
              <w:br/>
            </w:r>
            <w:r>
              <w:rPr>
                <w:rStyle w:val="HTML"/>
              </w:rPr>
              <w:t>T</w:t>
            </w:r>
            <w:r>
              <w:t>: taker</w:t>
            </w:r>
            <w:r>
              <w:br/>
            </w:r>
            <w:r>
              <w:rPr>
                <w:rStyle w:val="HTML"/>
              </w:rPr>
              <w:t>M</w:t>
            </w:r>
            <w:r>
              <w:t>: maker</w:t>
            </w:r>
            <w:r>
              <w:br/>
              <w:t>Not applicable to system orders such as ADL and liquidation</w:t>
            </w:r>
          </w:p>
        </w:tc>
      </w:tr>
      <w:tr w:rsidR="00000000">
        <w:trPr>
          <w:divId w:val="175387555"/>
          <w:tblCellSpacing w:w="15" w:type="dxa"/>
        </w:trPr>
        <w:tc>
          <w:tcPr>
            <w:tcW w:w="0" w:type="auto"/>
            <w:vAlign w:val="center"/>
            <w:hideMark/>
          </w:tcPr>
          <w:p w:rsidR="00000000" w:rsidRDefault="00000000">
            <w:r>
              <w:t>feeCcy</w:t>
            </w:r>
          </w:p>
        </w:tc>
        <w:tc>
          <w:tcPr>
            <w:tcW w:w="0" w:type="auto"/>
            <w:vAlign w:val="center"/>
            <w:hideMark/>
          </w:tcPr>
          <w:p w:rsidR="00000000" w:rsidRDefault="00000000">
            <w:r>
              <w:t>String</w:t>
            </w:r>
          </w:p>
        </w:tc>
        <w:tc>
          <w:tcPr>
            <w:tcW w:w="0" w:type="auto"/>
            <w:vAlign w:val="center"/>
            <w:hideMark/>
          </w:tcPr>
          <w:p w:rsidR="00000000" w:rsidRDefault="00000000">
            <w:r>
              <w:t>Trading fee or rebate currency</w:t>
            </w:r>
          </w:p>
        </w:tc>
      </w:tr>
      <w:tr w:rsidR="00000000">
        <w:trPr>
          <w:divId w:val="175387555"/>
          <w:tblCellSpacing w:w="15" w:type="dxa"/>
        </w:trPr>
        <w:tc>
          <w:tcPr>
            <w:tcW w:w="0" w:type="auto"/>
            <w:vAlign w:val="center"/>
            <w:hideMark/>
          </w:tcPr>
          <w:p w:rsidR="00000000" w:rsidRDefault="00000000">
            <w:r>
              <w:t>fee</w:t>
            </w:r>
          </w:p>
        </w:tc>
        <w:tc>
          <w:tcPr>
            <w:tcW w:w="0" w:type="auto"/>
            <w:vAlign w:val="center"/>
            <w:hideMark/>
          </w:tcPr>
          <w:p w:rsidR="00000000" w:rsidRDefault="00000000">
            <w:r>
              <w:t>String</w:t>
            </w:r>
          </w:p>
        </w:tc>
        <w:tc>
          <w:tcPr>
            <w:tcW w:w="0" w:type="auto"/>
            <w:vAlign w:val="center"/>
            <w:hideMark/>
          </w:tcPr>
          <w:p w:rsidR="00000000" w:rsidRDefault="00000000">
            <w:r>
              <w:t>The amount of trading fee or rebate. The trading fee deduction is negative, such as '-0.01'; the rebate is positive, such as '0.01'.</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Data generation time, Unix timestamp format in milliseconds, e.g. </w:t>
            </w:r>
            <w:r>
              <w:rPr>
                <w:rStyle w:val="HTML"/>
              </w:rPr>
              <w:t>1597026383085</w:t>
            </w:r>
            <w:r>
              <w:t>.</w:t>
            </w:r>
          </w:p>
        </w:tc>
      </w:tr>
      <w:tr w:rsidR="00000000">
        <w:trPr>
          <w:divId w:val="175387555"/>
          <w:tblCellSpacing w:w="15" w:type="dxa"/>
        </w:trPr>
        <w:tc>
          <w:tcPr>
            <w:tcW w:w="0" w:type="auto"/>
            <w:vAlign w:val="center"/>
            <w:hideMark/>
          </w:tcPr>
          <w:p w:rsidR="00000000" w:rsidRDefault="00000000">
            <w:r>
              <w:t>fillTime</w:t>
            </w:r>
          </w:p>
        </w:tc>
        <w:tc>
          <w:tcPr>
            <w:tcW w:w="0" w:type="auto"/>
            <w:vAlign w:val="center"/>
            <w:hideMark/>
          </w:tcPr>
          <w:p w:rsidR="00000000" w:rsidRDefault="00000000">
            <w:r>
              <w:t>String</w:t>
            </w:r>
          </w:p>
        </w:tc>
        <w:tc>
          <w:tcPr>
            <w:tcW w:w="0" w:type="auto"/>
            <w:vAlign w:val="center"/>
            <w:hideMark/>
          </w:tcPr>
          <w:p w:rsidR="00000000" w:rsidRDefault="00000000">
            <w:r>
              <w:t xml:space="preserve">Trade time which is the same as </w:t>
            </w:r>
            <w:r>
              <w:rPr>
                <w:rStyle w:val="HTML"/>
              </w:rPr>
              <w:t>fillTime</w:t>
            </w:r>
            <w:r>
              <w:t xml:space="preserve"> for the order channel.</w:t>
            </w:r>
          </w:p>
        </w:tc>
      </w:tr>
      <w:tr w:rsidR="00000000">
        <w:trPr>
          <w:divId w:val="175387555"/>
          <w:tblCellSpacing w:w="15" w:type="dxa"/>
        </w:trPr>
        <w:tc>
          <w:tcPr>
            <w:tcW w:w="0" w:type="auto"/>
            <w:vAlign w:val="center"/>
            <w:hideMark/>
          </w:tcPr>
          <w:p w:rsidR="00000000" w:rsidRDefault="00000000">
            <w:r>
              <w:t>feeRate</w:t>
            </w:r>
          </w:p>
        </w:tc>
        <w:tc>
          <w:tcPr>
            <w:tcW w:w="0" w:type="auto"/>
            <w:vAlign w:val="center"/>
            <w:hideMark/>
          </w:tcPr>
          <w:p w:rsidR="00000000" w:rsidRDefault="00000000">
            <w:r>
              <w:t>String</w:t>
            </w:r>
          </w:p>
        </w:tc>
        <w:tc>
          <w:tcPr>
            <w:tcW w:w="0" w:type="auto"/>
            <w:vAlign w:val="center"/>
            <w:hideMark/>
          </w:tcPr>
          <w:p w:rsidR="00000000" w:rsidRDefault="00000000">
            <w:r>
              <w:t xml:space="preserve">Fee rate. This field is returned for </w:t>
            </w:r>
            <w:r>
              <w:rPr>
                <w:rStyle w:val="HTML"/>
              </w:rPr>
              <w:t>SPOT</w:t>
            </w:r>
            <w:r>
              <w:t xml:space="preserve"> and </w:t>
            </w:r>
            <w:r>
              <w:rPr>
                <w:rStyle w:val="HTML"/>
              </w:rPr>
              <w:t>MARGIN</w:t>
            </w:r>
            <w:r>
              <w:t xml:space="preserve"> only</w:t>
            </w:r>
          </w:p>
        </w:tc>
      </w:tr>
    </w:tbl>
    <w:p w:rsidR="00000000" w:rsidRDefault="00000000">
      <w:pPr>
        <w:divId w:val="175387555"/>
      </w:pPr>
      <w:r>
        <w:t>tradeId</w:t>
      </w:r>
      <w:r>
        <w:br/>
        <w:t>When the order category to which the transaction details belong is partial_liquidation, full_liquidation, or adl, this field will be assigned a negative value to distinguish it from other matching transaction scenarios.</w:t>
      </w:r>
      <w:r>
        <w:br/>
        <w:t>ordId</w:t>
      </w:r>
      <w:r>
        <w:br/>
        <w:t>Order ID, always "" for block trading.</w:t>
      </w:r>
      <w:r>
        <w:br/>
        <w:t>clOrdId</w:t>
      </w:r>
      <w:r>
        <w:br/>
        <w:t xml:space="preserve">Client-supplied order ID, always "" for block trading. </w:t>
      </w:r>
    </w:p>
    <w:p w:rsidR="00000000" w:rsidRDefault="00000000">
      <w:pPr>
        <w:pStyle w:val="3"/>
        <w:divId w:val="175387555"/>
      </w:pPr>
      <w:r>
        <w:t>GET / Transaction details (last 3 months)</w:t>
      </w:r>
    </w:p>
    <w:p w:rsidR="00000000" w:rsidRDefault="00000000">
      <w:pPr>
        <w:pStyle w:val="a5"/>
        <w:divId w:val="175387555"/>
      </w:pPr>
      <w:r>
        <w:t>Retrieve recently-filled transaction details in the last 3 months.</w:t>
      </w:r>
    </w:p>
    <w:p w:rsidR="00000000" w:rsidRDefault="00000000">
      <w:pPr>
        <w:pStyle w:val="4"/>
        <w:divId w:val="175387555"/>
      </w:pPr>
      <w:r>
        <w:t>Rate Limit: 10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/api/v5/trade/fills-history</w:t>
      </w:r>
    </w:p>
    <w:p w:rsidR="00000000" w:rsidRDefault="00000000">
      <w:pPr>
        <w:pStyle w:val="a5"/>
        <w:divId w:val="2004814738"/>
      </w:pPr>
      <w:r>
        <w:t>Request Example</w:t>
      </w:r>
    </w:p>
    <w:p w:rsidR="00000000" w:rsidRDefault="00000000">
      <w:pPr>
        <w:pStyle w:val="HTML0"/>
        <w:divId w:val="1566722991"/>
        <w:rPr>
          <w:rStyle w:val="HTML"/>
        </w:rPr>
      </w:pPr>
      <w:r>
        <w:rPr>
          <w:rStyle w:val="HTML"/>
        </w:rPr>
        <w:t>GET /api/v5/trade/fills-history?instType</w:t>
      </w:r>
      <w:r>
        <w:rPr>
          <w:rStyle w:val="o"/>
        </w:rPr>
        <w:t>=</w:t>
      </w:r>
      <w:r>
        <w:rPr>
          <w:rStyle w:val="HTML"/>
        </w:rPr>
        <w:t>SPOT</w:t>
      </w:r>
    </w:p>
    <w:p w:rsidR="00000000" w:rsidRDefault="00000000">
      <w:pPr>
        <w:pStyle w:val="HTML0"/>
        <w:divId w:val="1566722991"/>
        <w:rPr>
          <w:rStyle w:val="HTML"/>
        </w:rPr>
      </w:pPr>
    </w:p>
    <w:p w:rsidR="00000000" w:rsidRDefault="00000000">
      <w:pPr>
        <w:pStyle w:val="HTML0"/>
        <w:divId w:val="674382639"/>
        <w:rPr>
          <w:rStyle w:val="HTML"/>
          <w:vanish/>
        </w:rPr>
      </w:pPr>
      <w:r>
        <w:rPr>
          <w:rStyle w:val="kn"/>
          <w:vanish/>
        </w:rPr>
        <w:t>import</w:t>
      </w:r>
      <w:r>
        <w:rPr>
          <w:rStyle w:val="HTML"/>
          <w:vanish/>
        </w:rPr>
        <w:t xml:space="preserve"> </w:t>
      </w:r>
      <w:r>
        <w:rPr>
          <w:rStyle w:val="nn"/>
          <w:vanish/>
        </w:rPr>
        <w:t>okx.Trade</w:t>
      </w:r>
      <w:r>
        <w:rPr>
          <w:rStyle w:val="HTML"/>
          <w:vanish/>
        </w:rPr>
        <w:t xml:space="preserve"> </w:t>
      </w:r>
      <w:r>
        <w:rPr>
          <w:rStyle w:val="k"/>
          <w:vanish/>
        </w:rPr>
        <w:t>as</w:t>
      </w:r>
      <w:r>
        <w:rPr>
          <w:rStyle w:val="HTML"/>
          <w:vanish/>
        </w:rPr>
        <w:t xml:space="preserve"> </w:t>
      </w:r>
      <w:r>
        <w:rPr>
          <w:rStyle w:val="n"/>
          <w:vanish/>
        </w:rPr>
        <w:t>Trade</w:t>
      </w:r>
    </w:p>
    <w:p w:rsidR="00000000" w:rsidRDefault="00000000">
      <w:pPr>
        <w:pStyle w:val="HTML0"/>
        <w:divId w:val="674382639"/>
        <w:rPr>
          <w:rStyle w:val="HTML"/>
          <w:vanish/>
        </w:rPr>
      </w:pPr>
    </w:p>
    <w:p w:rsidR="00000000" w:rsidRDefault="00000000">
      <w:pPr>
        <w:pStyle w:val="HTML0"/>
        <w:divId w:val="674382639"/>
        <w:rPr>
          <w:rStyle w:val="c1"/>
          <w:vanish/>
        </w:rPr>
      </w:pPr>
      <w:r>
        <w:rPr>
          <w:rStyle w:val="c1"/>
          <w:vanish/>
        </w:rPr>
        <w:t># API initialization</w:t>
      </w:r>
    </w:p>
    <w:p w:rsidR="00000000" w:rsidRDefault="00000000">
      <w:pPr>
        <w:pStyle w:val="HTML0"/>
        <w:divId w:val="674382639"/>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674382639"/>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674382639"/>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674382639"/>
        <w:rPr>
          <w:rStyle w:val="HTML"/>
          <w:vanish/>
        </w:rPr>
      </w:pPr>
    </w:p>
    <w:p w:rsidR="00000000" w:rsidRDefault="00000000">
      <w:pPr>
        <w:pStyle w:val="HTML0"/>
        <w:divId w:val="674382639"/>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 0, Demo trading: 1</w:t>
      </w:r>
    </w:p>
    <w:p w:rsidR="00000000" w:rsidRDefault="00000000">
      <w:pPr>
        <w:pStyle w:val="HTML0"/>
        <w:divId w:val="674382639"/>
        <w:rPr>
          <w:rStyle w:val="HTML"/>
          <w:vanish/>
        </w:rPr>
      </w:pPr>
    </w:p>
    <w:p w:rsidR="00000000" w:rsidRDefault="00000000">
      <w:pPr>
        <w:pStyle w:val="HTML0"/>
        <w:divId w:val="674382639"/>
        <w:rPr>
          <w:rStyle w:val="HTML"/>
          <w:vanish/>
        </w:rPr>
      </w:pPr>
      <w:r>
        <w:rPr>
          <w:rStyle w:val="n"/>
          <w:vanish/>
        </w:rPr>
        <w:t>tradeAPI</w:t>
      </w:r>
      <w:r>
        <w:rPr>
          <w:rStyle w:val="HTML"/>
          <w:vanish/>
        </w:rPr>
        <w:t xml:space="preserve"> </w:t>
      </w:r>
      <w:r>
        <w:rPr>
          <w:rStyle w:val="o"/>
          <w:vanish/>
        </w:rPr>
        <w:t>=</w:t>
      </w:r>
      <w:r>
        <w:rPr>
          <w:rStyle w:val="HTML"/>
          <w:vanish/>
        </w:rPr>
        <w:t xml:space="preserve"> </w:t>
      </w:r>
      <w:r>
        <w:rPr>
          <w:rStyle w:val="n"/>
          <w:vanish/>
        </w:rPr>
        <w:t>Trade</w:t>
      </w:r>
      <w:r>
        <w:rPr>
          <w:rStyle w:val="p"/>
          <w:vanish/>
        </w:rPr>
        <w:t>.</w:t>
      </w:r>
      <w:r>
        <w:rPr>
          <w:rStyle w:val="n"/>
          <w:vanish/>
        </w:rPr>
        <w:t>TradeAPI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674382639"/>
        <w:rPr>
          <w:rStyle w:val="HTML"/>
          <w:vanish/>
        </w:rPr>
      </w:pPr>
    </w:p>
    <w:p w:rsidR="00000000" w:rsidRDefault="00000000">
      <w:pPr>
        <w:pStyle w:val="HTML0"/>
        <w:divId w:val="674382639"/>
        <w:rPr>
          <w:rStyle w:val="c1"/>
          <w:vanish/>
        </w:rPr>
      </w:pPr>
      <w:r>
        <w:rPr>
          <w:rStyle w:val="c1"/>
          <w:vanish/>
        </w:rPr>
        <w:t># Retrieve SPOT transaction details in the last 3 months.</w:t>
      </w:r>
    </w:p>
    <w:p w:rsidR="00000000" w:rsidRDefault="00000000">
      <w:pPr>
        <w:pStyle w:val="HTML0"/>
        <w:divId w:val="674382639"/>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tradeAPI</w:t>
      </w:r>
      <w:r>
        <w:rPr>
          <w:rStyle w:val="p"/>
          <w:vanish/>
        </w:rPr>
        <w:t>.</w:t>
      </w:r>
      <w:r>
        <w:rPr>
          <w:rStyle w:val="n"/>
          <w:vanish/>
        </w:rPr>
        <w:t>get_fills_history</w:t>
      </w:r>
      <w:r>
        <w:rPr>
          <w:rStyle w:val="p"/>
          <w:vanish/>
        </w:rPr>
        <w:t>(</w:t>
      </w:r>
    </w:p>
    <w:p w:rsidR="00000000" w:rsidRDefault="00000000">
      <w:pPr>
        <w:pStyle w:val="HTML0"/>
        <w:divId w:val="674382639"/>
        <w:rPr>
          <w:rStyle w:val="HTML"/>
          <w:vanish/>
        </w:rPr>
      </w:pPr>
      <w:r>
        <w:rPr>
          <w:rStyle w:val="HTML"/>
          <w:vanish/>
        </w:rPr>
        <w:t xml:space="preserve">    </w:t>
      </w:r>
      <w:r>
        <w:rPr>
          <w:rStyle w:val="n"/>
          <w:vanish/>
        </w:rPr>
        <w:t>instType</w:t>
      </w:r>
      <w:r>
        <w:rPr>
          <w:rStyle w:val="o"/>
          <w:vanish/>
        </w:rPr>
        <w:t>=</w:t>
      </w:r>
      <w:r>
        <w:rPr>
          <w:rStyle w:val="s"/>
          <w:vanish/>
        </w:rPr>
        <w:t>"SPOT"</w:t>
      </w:r>
    </w:p>
    <w:p w:rsidR="00000000" w:rsidRDefault="00000000">
      <w:pPr>
        <w:pStyle w:val="HTML0"/>
        <w:divId w:val="674382639"/>
        <w:rPr>
          <w:rStyle w:val="HTML"/>
          <w:vanish/>
        </w:rPr>
      </w:pPr>
      <w:r>
        <w:rPr>
          <w:rStyle w:val="p"/>
          <w:vanish/>
        </w:rPr>
        <w:t>)</w:t>
      </w:r>
    </w:p>
    <w:p w:rsidR="00000000" w:rsidRDefault="00000000">
      <w:pPr>
        <w:pStyle w:val="HTML0"/>
        <w:divId w:val="674382639"/>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058"/>
        <w:gridCol w:w="5193"/>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type</w:t>
            </w:r>
            <w:r>
              <w:br/>
            </w:r>
            <w:r>
              <w:rPr>
                <w:rStyle w:val="HTML"/>
              </w:rPr>
              <w:t>SPOT</w:t>
            </w:r>
            <w:r>
              <w:br/>
            </w:r>
            <w:r>
              <w:rPr>
                <w:rStyle w:val="HTML"/>
              </w:rPr>
              <w:t>MARGIN</w:t>
            </w:r>
            <w:r>
              <w:br/>
            </w:r>
            <w:r>
              <w:rPr>
                <w:rStyle w:val="HTML"/>
              </w:rPr>
              <w:t>SWAP</w:t>
            </w:r>
            <w:r>
              <w:br/>
            </w:r>
            <w:r>
              <w:rPr>
                <w:rStyle w:val="HTML"/>
              </w:rPr>
              <w:t>FUTURES</w:t>
            </w:r>
            <w:r>
              <w:br/>
            </w:r>
            <w:r>
              <w:rPr>
                <w:rStyle w:val="HTML"/>
              </w:rPr>
              <w:t>OPTION</w:t>
            </w:r>
          </w:p>
        </w:tc>
      </w:tr>
      <w:tr w:rsidR="00000000">
        <w:trPr>
          <w:divId w:val="175387555"/>
          <w:tblCellSpacing w:w="15" w:type="dxa"/>
        </w:trPr>
        <w:tc>
          <w:tcPr>
            <w:tcW w:w="0" w:type="auto"/>
            <w:vAlign w:val="center"/>
            <w:hideMark/>
          </w:tcPr>
          <w:p w:rsidR="00000000" w:rsidRDefault="00000000">
            <w:r>
              <w:t>uly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Underlying</w:t>
            </w:r>
            <w:r>
              <w:br/>
              <w:t xml:space="preserve">Applicable to </w:t>
            </w:r>
            <w:r>
              <w:rPr>
                <w:rStyle w:val="HTML"/>
              </w:rPr>
              <w:t>FUTURES</w:t>
            </w:r>
            <w:r>
              <w:t>/</w:t>
            </w:r>
            <w:r>
              <w:rPr>
                <w:rStyle w:val="HTML"/>
              </w:rPr>
              <w:t>SWAP</w:t>
            </w:r>
            <w:r>
              <w:t>/</w:t>
            </w:r>
            <w:r>
              <w:rPr>
                <w:rStyle w:val="HTML"/>
              </w:rPr>
              <w:t>OPTION</w:t>
            </w:r>
          </w:p>
        </w:tc>
      </w:tr>
      <w:tr w:rsidR="00000000">
        <w:trPr>
          <w:divId w:val="175387555"/>
          <w:tblCellSpacing w:w="15" w:type="dxa"/>
        </w:trPr>
        <w:tc>
          <w:tcPr>
            <w:tcW w:w="0" w:type="auto"/>
            <w:vAlign w:val="center"/>
            <w:hideMark/>
          </w:tcPr>
          <w:p w:rsidR="00000000" w:rsidRDefault="00000000">
            <w:r>
              <w:t>instFamily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family</w:t>
            </w:r>
            <w:r>
              <w:br/>
              <w:t xml:space="preserve">Applicable to </w:t>
            </w:r>
            <w:r>
              <w:rPr>
                <w:rStyle w:val="HTML"/>
              </w:rPr>
              <w:t>FUTURES</w:t>
            </w:r>
            <w:r>
              <w:t>/</w:t>
            </w:r>
            <w:r>
              <w:rPr>
                <w:rStyle w:val="HTML"/>
              </w:rPr>
              <w:t>SWAP</w:t>
            </w:r>
            <w:r>
              <w:t>/</w:t>
            </w:r>
            <w:r>
              <w:rPr>
                <w:rStyle w:val="HTML"/>
              </w:rPr>
              <w:t>OPTION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Instrument ID, e.g. </w:t>
            </w:r>
            <w:r>
              <w:rPr>
                <w:rStyle w:val="HTML"/>
              </w:rPr>
              <w:t>BTC-USDT</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Order ID</w:t>
            </w:r>
          </w:p>
        </w:tc>
      </w:tr>
      <w:tr w:rsidR="00000000">
        <w:trPr>
          <w:divId w:val="175387555"/>
          <w:tblCellSpacing w:w="15" w:type="dxa"/>
        </w:trPr>
        <w:tc>
          <w:tcPr>
            <w:tcW w:w="0" w:type="auto"/>
            <w:vAlign w:val="center"/>
            <w:hideMark/>
          </w:tcPr>
          <w:p w:rsidR="00000000" w:rsidRDefault="00000000">
            <w:r>
              <w:t>subType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Transaction type </w:t>
            </w:r>
            <w:r>
              <w:br/>
            </w:r>
            <w:r>
              <w:rPr>
                <w:rStyle w:val="HTML"/>
              </w:rPr>
              <w:t>1</w:t>
            </w:r>
            <w:r>
              <w:t>: Buy</w:t>
            </w:r>
            <w:r>
              <w:br/>
            </w:r>
            <w:r>
              <w:rPr>
                <w:rStyle w:val="HTML"/>
              </w:rPr>
              <w:t>2</w:t>
            </w:r>
            <w:r>
              <w:t>: Sell</w:t>
            </w:r>
            <w:r>
              <w:br/>
            </w:r>
            <w:r>
              <w:rPr>
                <w:rStyle w:val="HTML"/>
              </w:rPr>
              <w:t>3</w:t>
            </w:r>
            <w:r>
              <w:t>: Open long</w:t>
            </w:r>
            <w:r>
              <w:br/>
            </w:r>
            <w:r>
              <w:rPr>
                <w:rStyle w:val="HTML"/>
              </w:rPr>
              <w:t>4</w:t>
            </w:r>
            <w:r>
              <w:t>: Open short</w:t>
            </w:r>
            <w:r>
              <w:br/>
            </w:r>
            <w:r>
              <w:rPr>
                <w:rStyle w:val="HTML"/>
              </w:rPr>
              <w:t>5</w:t>
            </w:r>
            <w:r>
              <w:t>: Close long</w:t>
            </w:r>
            <w:r>
              <w:br/>
            </w:r>
            <w:r>
              <w:rPr>
                <w:rStyle w:val="HTML"/>
              </w:rPr>
              <w:t>6</w:t>
            </w:r>
            <w:r>
              <w:t xml:space="preserve">: Close short </w:t>
            </w:r>
            <w:r>
              <w:br/>
            </w:r>
            <w:r>
              <w:rPr>
                <w:rStyle w:val="HTML"/>
              </w:rPr>
              <w:t>100</w:t>
            </w:r>
            <w:r>
              <w:t>: Partial liquidation close long</w:t>
            </w:r>
            <w:r>
              <w:br/>
            </w:r>
            <w:r>
              <w:rPr>
                <w:rStyle w:val="HTML"/>
              </w:rPr>
              <w:t>101</w:t>
            </w:r>
            <w:r>
              <w:t>: Partial liquidation close short</w:t>
            </w:r>
            <w:r>
              <w:br/>
            </w:r>
            <w:r>
              <w:rPr>
                <w:rStyle w:val="HTML"/>
              </w:rPr>
              <w:t>102</w:t>
            </w:r>
            <w:r>
              <w:t>: Partial liquidation buy</w:t>
            </w:r>
            <w:r>
              <w:br/>
            </w:r>
            <w:r>
              <w:rPr>
                <w:rStyle w:val="HTML"/>
              </w:rPr>
              <w:t>103</w:t>
            </w:r>
            <w:r>
              <w:t>: Partial liquidation sell</w:t>
            </w:r>
            <w:r>
              <w:br/>
            </w:r>
            <w:r>
              <w:rPr>
                <w:rStyle w:val="HTML"/>
              </w:rPr>
              <w:t>104</w:t>
            </w:r>
            <w:r>
              <w:t>: Liquidation long</w:t>
            </w:r>
            <w:r>
              <w:br/>
            </w:r>
            <w:r>
              <w:rPr>
                <w:rStyle w:val="HTML"/>
              </w:rPr>
              <w:t>105</w:t>
            </w:r>
            <w:r>
              <w:t>: Liquidation short</w:t>
            </w:r>
            <w:r>
              <w:br/>
            </w:r>
            <w:r>
              <w:rPr>
                <w:rStyle w:val="HTML"/>
              </w:rPr>
              <w:t>106</w:t>
            </w:r>
            <w:r>
              <w:t xml:space="preserve">: Liquidation buy </w:t>
            </w:r>
            <w:r>
              <w:br/>
            </w:r>
            <w:r>
              <w:rPr>
                <w:rStyle w:val="HTML"/>
              </w:rPr>
              <w:t>107</w:t>
            </w:r>
            <w:r>
              <w:t xml:space="preserve">: Liquidation sell </w:t>
            </w:r>
            <w:r>
              <w:br/>
            </w:r>
            <w:r>
              <w:rPr>
                <w:rStyle w:val="HTML"/>
              </w:rPr>
              <w:t>110</w:t>
            </w:r>
            <w:r>
              <w:t>: Liquidation transfer in</w:t>
            </w:r>
            <w:r>
              <w:br/>
            </w:r>
            <w:r>
              <w:rPr>
                <w:rStyle w:val="HTML"/>
              </w:rPr>
              <w:t>111</w:t>
            </w:r>
            <w:r>
              <w:t xml:space="preserve">: Liquidation transfer out </w:t>
            </w:r>
            <w:r>
              <w:br/>
            </w:r>
            <w:r>
              <w:rPr>
                <w:rStyle w:val="HTML"/>
              </w:rPr>
              <w:t>118</w:t>
            </w:r>
            <w:r>
              <w:t>: System token conversion transfer in</w:t>
            </w:r>
            <w:r>
              <w:br/>
            </w:r>
            <w:r>
              <w:rPr>
                <w:rStyle w:val="HTML"/>
              </w:rPr>
              <w:t>119</w:t>
            </w:r>
            <w:r>
              <w:t xml:space="preserve">: System token conversion transfer out </w:t>
            </w:r>
            <w:r>
              <w:br/>
            </w:r>
            <w:r>
              <w:rPr>
                <w:rStyle w:val="HTML"/>
              </w:rPr>
              <w:t>125</w:t>
            </w:r>
            <w:r>
              <w:t>: ADL close long</w:t>
            </w:r>
            <w:r>
              <w:br/>
            </w:r>
            <w:r>
              <w:rPr>
                <w:rStyle w:val="HTML"/>
              </w:rPr>
              <w:t>126</w:t>
            </w:r>
            <w:r>
              <w:t>: ADL close short</w:t>
            </w:r>
            <w:r>
              <w:br/>
            </w:r>
            <w:r>
              <w:rPr>
                <w:rStyle w:val="HTML"/>
              </w:rPr>
              <w:t>127</w:t>
            </w:r>
            <w:r>
              <w:t>: ADL buy</w:t>
            </w:r>
            <w:r>
              <w:br/>
            </w:r>
            <w:r>
              <w:rPr>
                <w:rStyle w:val="HTML"/>
              </w:rPr>
              <w:t>128</w:t>
            </w:r>
            <w:r>
              <w:t xml:space="preserve">: ADL sell </w:t>
            </w:r>
            <w:r>
              <w:br/>
            </w:r>
            <w:r>
              <w:rPr>
                <w:rStyle w:val="HTML"/>
              </w:rPr>
              <w:t>212</w:t>
            </w:r>
            <w:r>
              <w:t>: Auto borrow of quick margin</w:t>
            </w:r>
            <w:r>
              <w:br/>
            </w:r>
            <w:r>
              <w:rPr>
                <w:rStyle w:val="HTML"/>
              </w:rPr>
              <w:t>213</w:t>
            </w:r>
            <w:r>
              <w:t xml:space="preserve">: Auto repay of quick margin </w:t>
            </w:r>
            <w:r>
              <w:br/>
            </w:r>
            <w:r>
              <w:rPr>
                <w:rStyle w:val="HTML"/>
              </w:rPr>
              <w:t>204</w:t>
            </w:r>
            <w:r>
              <w:t>: block trade buy</w:t>
            </w:r>
            <w:r>
              <w:br/>
            </w:r>
            <w:r>
              <w:rPr>
                <w:rStyle w:val="HTML"/>
              </w:rPr>
              <w:t>205</w:t>
            </w:r>
            <w:r>
              <w:t>: block trade sell</w:t>
            </w:r>
            <w:r>
              <w:br/>
            </w:r>
            <w:r>
              <w:rPr>
                <w:rStyle w:val="HTML"/>
              </w:rPr>
              <w:t>206</w:t>
            </w:r>
            <w:r>
              <w:t>: block trade open long</w:t>
            </w:r>
            <w:r>
              <w:br/>
            </w:r>
            <w:r>
              <w:rPr>
                <w:rStyle w:val="HTML"/>
              </w:rPr>
              <w:t>207</w:t>
            </w:r>
            <w:r>
              <w:t>: block trade open short</w:t>
            </w:r>
            <w:r>
              <w:br/>
            </w:r>
            <w:r>
              <w:rPr>
                <w:rStyle w:val="HTML"/>
              </w:rPr>
              <w:t>208</w:t>
            </w:r>
            <w:r>
              <w:t>: block trade close open</w:t>
            </w:r>
            <w:r>
              <w:br/>
            </w:r>
            <w:r>
              <w:rPr>
                <w:rStyle w:val="HTML"/>
              </w:rPr>
              <w:t>209</w:t>
            </w:r>
            <w:r>
              <w:t xml:space="preserve">: block trade close short </w:t>
            </w:r>
            <w:r>
              <w:br/>
            </w:r>
            <w:r>
              <w:rPr>
                <w:rStyle w:val="HTML"/>
              </w:rPr>
              <w:t>270</w:t>
            </w:r>
            <w:r>
              <w:t>: Spread trading buy</w:t>
            </w:r>
            <w:r>
              <w:br/>
            </w:r>
            <w:r>
              <w:rPr>
                <w:rStyle w:val="HTML"/>
              </w:rPr>
              <w:t>271</w:t>
            </w:r>
            <w:r>
              <w:t>: Spread trading sell</w:t>
            </w:r>
            <w:r>
              <w:br/>
            </w:r>
            <w:r>
              <w:rPr>
                <w:rStyle w:val="HTML"/>
              </w:rPr>
              <w:t>272</w:t>
            </w:r>
            <w:r>
              <w:t>: Spread trading open long</w:t>
            </w:r>
            <w:r>
              <w:br/>
            </w:r>
            <w:r>
              <w:rPr>
                <w:rStyle w:val="HTML"/>
              </w:rPr>
              <w:t>273</w:t>
            </w:r>
            <w:r>
              <w:t>: Spread trading open short</w:t>
            </w:r>
            <w:r>
              <w:br/>
            </w:r>
            <w:r>
              <w:rPr>
                <w:rStyle w:val="HTML"/>
              </w:rPr>
              <w:t>274</w:t>
            </w:r>
            <w:r>
              <w:t>: Spread trading close long</w:t>
            </w:r>
            <w:r>
              <w:br/>
            </w:r>
            <w:r>
              <w:rPr>
                <w:rStyle w:val="HTML"/>
              </w:rPr>
              <w:t>275</w:t>
            </w:r>
            <w:r>
              <w:t>: Spread trading close short</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earlier than the requested </w:t>
            </w:r>
            <w:r>
              <w:rPr>
                <w:rStyle w:val="HTML"/>
              </w:rPr>
              <w:t>billId</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newer than the requested </w:t>
            </w:r>
            <w:r>
              <w:rPr>
                <w:rStyle w:val="HTML"/>
              </w:rPr>
              <w:t>billId</w:t>
            </w:r>
          </w:p>
        </w:tc>
      </w:tr>
      <w:tr w:rsidR="00000000">
        <w:trPr>
          <w:divId w:val="175387555"/>
          <w:tblCellSpacing w:w="15" w:type="dxa"/>
        </w:trPr>
        <w:tc>
          <w:tcPr>
            <w:tcW w:w="0" w:type="auto"/>
            <w:vAlign w:val="center"/>
            <w:hideMark/>
          </w:tcPr>
          <w:p w:rsidR="00000000" w:rsidRDefault="00000000">
            <w:r>
              <w:t>begin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Filter with a begin timestamp </w:t>
            </w:r>
            <w:r>
              <w:rPr>
                <w:rStyle w:val="HTML"/>
              </w:rPr>
              <w:t>ts</w:t>
            </w:r>
            <w:r>
              <w:t xml:space="preserv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end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Filter with an end timestamp </w:t>
            </w:r>
            <w:r>
              <w:rPr>
                <w:rStyle w:val="HTML"/>
              </w:rPr>
              <w:t>ts</w:t>
            </w:r>
            <w:r>
              <w:t xml:space="preserv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Number of results per request. The maximum is </w:t>
            </w:r>
            <w:r>
              <w:rPr>
                <w:rStyle w:val="HTML"/>
              </w:rPr>
              <w:t>100</w:t>
            </w:r>
            <w:r>
              <w:t xml:space="preserve">; The default is </w:t>
            </w:r>
            <w:r>
              <w:rPr>
                <w:rStyle w:val="HTML"/>
              </w:rPr>
              <w:t>100</w:t>
            </w:r>
          </w:p>
        </w:tc>
      </w:tr>
    </w:tbl>
    <w:p w:rsidR="00000000" w:rsidRDefault="00000000">
      <w:pPr>
        <w:pStyle w:val="a5"/>
        <w:divId w:val="2143380922"/>
      </w:pPr>
      <w:r>
        <w:t>Response Example</w:t>
      </w:r>
    </w:p>
    <w:p w:rsidR="00000000" w:rsidRDefault="00000000">
      <w:pPr>
        <w:pStyle w:val="HTML0"/>
        <w:divId w:val="804590274"/>
        <w:rPr>
          <w:rStyle w:val="w"/>
        </w:rPr>
      </w:pPr>
      <w:r>
        <w:rPr>
          <w:rStyle w:val="p"/>
        </w:rPr>
        <w:t>{</w:t>
      </w:r>
    </w:p>
    <w:p w:rsidR="00000000" w:rsidRDefault="00000000">
      <w:pPr>
        <w:pStyle w:val="HTML0"/>
        <w:divId w:val="804590274"/>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804590274"/>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804590274"/>
        <w:rPr>
          <w:rStyle w:val="w"/>
        </w:rPr>
      </w:pPr>
      <w:r>
        <w:rPr>
          <w:rStyle w:val="w"/>
        </w:rPr>
        <w:t xml:space="preserve">        </w:t>
      </w:r>
      <w:r>
        <w:rPr>
          <w:rStyle w:val="p"/>
        </w:rPr>
        <w:t>{</w:t>
      </w:r>
    </w:p>
    <w:p w:rsidR="00000000" w:rsidRDefault="00000000">
      <w:pPr>
        <w:pStyle w:val="HTML0"/>
        <w:divId w:val="804590274"/>
        <w:rPr>
          <w:rStyle w:val="w"/>
        </w:rPr>
      </w:pPr>
      <w:r>
        <w:rPr>
          <w:rStyle w:val="w"/>
        </w:rPr>
        <w:t xml:space="preserve">            </w:t>
      </w:r>
      <w:r>
        <w:rPr>
          <w:rStyle w:val="nl"/>
        </w:rPr>
        <w:t>"side"</w:t>
      </w:r>
      <w:r>
        <w:rPr>
          <w:rStyle w:val="p"/>
        </w:rPr>
        <w:t>:</w:t>
      </w:r>
      <w:r>
        <w:rPr>
          <w:rStyle w:val="w"/>
        </w:rPr>
        <w:t xml:space="preserve"> </w:t>
      </w:r>
      <w:r>
        <w:rPr>
          <w:rStyle w:val="s2"/>
        </w:rPr>
        <w:t>"buy"</w:t>
      </w:r>
      <w:r>
        <w:rPr>
          <w:rStyle w:val="p"/>
        </w:rPr>
        <w:t>,</w:t>
      </w:r>
    </w:p>
    <w:p w:rsidR="00000000" w:rsidRDefault="00000000">
      <w:pPr>
        <w:pStyle w:val="HTML0"/>
        <w:divId w:val="804590274"/>
        <w:rPr>
          <w:rStyle w:val="w"/>
        </w:rPr>
      </w:pPr>
      <w:r>
        <w:rPr>
          <w:rStyle w:val="w"/>
        </w:rPr>
        <w:t xml:space="preserve">            </w:t>
      </w:r>
      <w:r>
        <w:rPr>
          <w:rStyle w:val="nl"/>
        </w:rPr>
        <w:t>"fillSz"</w:t>
      </w:r>
      <w:r>
        <w:rPr>
          <w:rStyle w:val="p"/>
        </w:rPr>
        <w:t>:</w:t>
      </w:r>
      <w:r>
        <w:rPr>
          <w:rStyle w:val="w"/>
        </w:rPr>
        <w:t xml:space="preserve"> </w:t>
      </w:r>
      <w:r>
        <w:rPr>
          <w:rStyle w:val="s2"/>
        </w:rPr>
        <w:t>"0.00192834"</w:t>
      </w:r>
      <w:r>
        <w:rPr>
          <w:rStyle w:val="p"/>
        </w:rPr>
        <w:t>,</w:t>
      </w:r>
    </w:p>
    <w:p w:rsidR="00000000" w:rsidRDefault="00000000">
      <w:pPr>
        <w:pStyle w:val="HTML0"/>
        <w:divId w:val="804590274"/>
        <w:rPr>
          <w:rStyle w:val="w"/>
        </w:rPr>
      </w:pPr>
      <w:r>
        <w:rPr>
          <w:rStyle w:val="w"/>
        </w:rPr>
        <w:t xml:space="preserve">            </w:t>
      </w:r>
      <w:r>
        <w:rPr>
          <w:rStyle w:val="nl"/>
        </w:rPr>
        <w:t>"fillPx"</w:t>
      </w:r>
      <w:r>
        <w:rPr>
          <w:rStyle w:val="p"/>
        </w:rPr>
        <w:t>:</w:t>
      </w:r>
      <w:r>
        <w:rPr>
          <w:rStyle w:val="w"/>
        </w:rPr>
        <w:t xml:space="preserve"> </w:t>
      </w:r>
      <w:r>
        <w:rPr>
          <w:rStyle w:val="s2"/>
        </w:rPr>
        <w:t>"51858"</w:t>
      </w:r>
      <w:r>
        <w:rPr>
          <w:rStyle w:val="p"/>
        </w:rPr>
        <w:t>,</w:t>
      </w:r>
    </w:p>
    <w:p w:rsidR="00000000" w:rsidRDefault="00000000">
      <w:pPr>
        <w:pStyle w:val="HTML0"/>
        <w:divId w:val="804590274"/>
        <w:rPr>
          <w:rStyle w:val="w"/>
        </w:rPr>
      </w:pPr>
      <w:r>
        <w:rPr>
          <w:rStyle w:val="w"/>
        </w:rPr>
        <w:t xml:space="preserve">            </w:t>
      </w:r>
      <w:r>
        <w:rPr>
          <w:rStyle w:val="nl"/>
        </w:rPr>
        <w:t>"fillPxVol"</w:t>
      </w:r>
      <w:r>
        <w:rPr>
          <w:rStyle w:val="p"/>
        </w:rPr>
        <w:t>:</w:t>
      </w:r>
      <w:r>
        <w:rPr>
          <w:rStyle w:val="w"/>
        </w:rPr>
        <w:t xml:space="preserve"> </w:t>
      </w:r>
      <w:r>
        <w:rPr>
          <w:rStyle w:val="s2"/>
        </w:rPr>
        <w:t>""</w:t>
      </w:r>
      <w:r>
        <w:rPr>
          <w:rStyle w:val="p"/>
        </w:rPr>
        <w:t>,</w:t>
      </w:r>
    </w:p>
    <w:p w:rsidR="00000000" w:rsidRDefault="00000000">
      <w:pPr>
        <w:pStyle w:val="HTML0"/>
        <w:divId w:val="804590274"/>
        <w:rPr>
          <w:rStyle w:val="w"/>
        </w:rPr>
      </w:pPr>
      <w:r>
        <w:rPr>
          <w:rStyle w:val="w"/>
        </w:rPr>
        <w:t xml:space="preserve">            </w:t>
      </w:r>
      <w:r>
        <w:rPr>
          <w:rStyle w:val="nl"/>
        </w:rPr>
        <w:t>"fillFwdPx"</w:t>
      </w:r>
      <w:r>
        <w:rPr>
          <w:rStyle w:val="p"/>
        </w:rPr>
        <w:t>:</w:t>
      </w:r>
      <w:r>
        <w:rPr>
          <w:rStyle w:val="w"/>
        </w:rPr>
        <w:t xml:space="preserve"> </w:t>
      </w:r>
      <w:r>
        <w:rPr>
          <w:rStyle w:val="s2"/>
        </w:rPr>
        <w:t>""</w:t>
      </w:r>
      <w:r>
        <w:rPr>
          <w:rStyle w:val="p"/>
        </w:rPr>
        <w:t>,</w:t>
      </w:r>
    </w:p>
    <w:p w:rsidR="00000000" w:rsidRDefault="00000000">
      <w:pPr>
        <w:pStyle w:val="HTML0"/>
        <w:divId w:val="804590274"/>
        <w:rPr>
          <w:rStyle w:val="w"/>
        </w:rPr>
      </w:pPr>
      <w:r>
        <w:rPr>
          <w:rStyle w:val="w"/>
        </w:rPr>
        <w:t xml:space="preserve">            </w:t>
      </w:r>
      <w:r>
        <w:rPr>
          <w:rStyle w:val="nl"/>
        </w:rPr>
        <w:t>"fee"</w:t>
      </w:r>
      <w:r>
        <w:rPr>
          <w:rStyle w:val="p"/>
        </w:rPr>
        <w:t>:</w:t>
      </w:r>
      <w:r>
        <w:rPr>
          <w:rStyle w:val="w"/>
        </w:rPr>
        <w:t xml:space="preserve"> </w:t>
      </w:r>
      <w:r>
        <w:rPr>
          <w:rStyle w:val="s2"/>
        </w:rPr>
        <w:t>"-0.00000192834"</w:t>
      </w:r>
      <w:r>
        <w:rPr>
          <w:rStyle w:val="p"/>
        </w:rPr>
        <w:t>,</w:t>
      </w:r>
    </w:p>
    <w:p w:rsidR="00000000" w:rsidRDefault="00000000">
      <w:pPr>
        <w:pStyle w:val="HTML0"/>
        <w:divId w:val="804590274"/>
        <w:rPr>
          <w:rStyle w:val="w"/>
        </w:rPr>
      </w:pPr>
      <w:r>
        <w:rPr>
          <w:rStyle w:val="w"/>
        </w:rPr>
        <w:t xml:space="preserve">            </w:t>
      </w:r>
      <w:r>
        <w:rPr>
          <w:rStyle w:val="nl"/>
        </w:rPr>
        <w:t>"fillPnl"</w:t>
      </w:r>
      <w:r>
        <w:rPr>
          <w:rStyle w:val="p"/>
        </w:rPr>
        <w:t>:</w:t>
      </w:r>
      <w:r>
        <w:rPr>
          <w:rStyle w:val="w"/>
        </w:rPr>
        <w:t xml:space="preserve"> </w:t>
      </w:r>
      <w:r>
        <w:rPr>
          <w:rStyle w:val="s2"/>
        </w:rPr>
        <w:t>"0"</w:t>
      </w:r>
      <w:r>
        <w:rPr>
          <w:rStyle w:val="p"/>
        </w:rPr>
        <w:t>,</w:t>
      </w:r>
    </w:p>
    <w:p w:rsidR="00000000" w:rsidRDefault="00000000">
      <w:pPr>
        <w:pStyle w:val="HTML0"/>
        <w:divId w:val="804590274"/>
        <w:rPr>
          <w:rStyle w:val="w"/>
        </w:rPr>
      </w:pPr>
      <w:r>
        <w:rPr>
          <w:rStyle w:val="w"/>
        </w:rPr>
        <w:t xml:space="preserve">            </w:t>
      </w:r>
      <w:r>
        <w:rPr>
          <w:rStyle w:val="nl"/>
        </w:rPr>
        <w:t>"ordId"</w:t>
      </w:r>
      <w:r>
        <w:rPr>
          <w:rStyle w:val="p"/>
        </w:rPr>
        <w:t>:</w:t>
      </w:r>
      <w:r>
        <w:rPr>
          <w:rStyle w:val="w"/>
        </w:rPr>
        <w:t xml:space="preserve"> </w:t>
      </w:r>
      <w:r>
        <w:rPr>
          <w:rStyle w:val="s2"/>
        </w:rPr>
        <w:t>"680800019749904384"</w:t>
      </w:r>
      <w:r>
        <w:rPr>
          <w:rStyle w:val="p"/>
        </w:rPr>
        <w:t>,</w:t>
      </w:r>
    </w:p>
    <w:p w:rsidR="00000000" w:rsidRDefault="00000000">
      <w:pPr>
        <w:pStyle w:val="HTML0"/>
        <w:divId w:val="804590274"/>
        <w:rPr>
          <w:rStyle w:val="w"/>
        </w:rPr>
      </w:pPr>
      <w:r>
        <w:rPr>
          <w:rStyle w:val="w"/>
        </w:rPr>
        <w:t xml:space="preserve">            </w:t>
      </w:r>
      <w:r>
        <w:rPr>
          <w:rStyle w:val="nl"/>
        </w:rPr>
        <w:t>"feeRate"</w:t>
      </w:r>
      <w:r>
        <w:rPr>
          <w:rStyle w:val="p"/>
        </w:rPr>
        <w:t>:</w:t>
      </w:r>
      <w:r>
        <w:rPr>
          <w:rStyle w:val="w"/>
        </w:rPr>
        <w:t xml:space="preserve"> </w:t>
      </w:r>
      <w:r>
        <w:rPr>
          <w:rStyle w:val="s2"/>
        </w:rPr>
        <w:t>"-0.001"</w:t>
      </w:r>
      <w:r>
        <w:rPr>
          <w:rStyle w:val="p"/>
        </w:rPr>
        <w:t>,</w:t>
      </w:r>
    </w:p>
    <w:p w:rsidR="00000000" w:rsidRDefault="00000000">
      <w:pPr>
        <w:pStyle w:val="HTML0"/>
        <w:divId w:val="804590274"/>
        <w:rPr>
          <w:rStyle w:val="w"/>
        </w:rPr>
      </w:pPr>
      <w:r>
        <w:rPr>
          <w:rStyle w:val="w"/>
        </w:rPr>
        <w:t xml:space="preserve">            </w:t>
      </w:r>
      <w:r>
        <w:rPr>
          <w:rStyle w:val="nl"/>
        </w:rPr>
        <w:t>"instType"</w:t>
      </w:r>
      <w:r>
        <w:rPr>
          <w:rStyle w:val="p"/>
        </w:rPr>
        <w:t>:</w:t>
      </w:r>
      <w:r>
        <w:rPr>
          <w:rStyle w:val="w"/>
        </w:rPr>
        <w:t xml:space="preserve"> </w:t>
      </w:r>
      <w:r>
        <w:rPr>
          <w:rStyle w:val="s2"/>
        </w:rPr>
        <w:t>"SPOT"</w:t>
      </w:r>
      <w:r>
        <w:rPr>
          <w:rStyle w:val="p"/>
        </w:rPr>
        <w:t>,</w:t>
      </w:r>
    </w:p>
    <w:p w:rsidR="00000000" w:rsidRDefault="00000000">
      <w:pPr>
        <w:pStyle w:val="HTML0"/>
        <w:divId w:val="804590274"/>
        <w:rPr>
          <w:rStyle w:val="w"/>
        </w:rPr>
      </w:pPr>
      <w:r>
        <w:rPr>
          <w:rStyle w:val="w"/>
        </w:rPr>
        <w:t xml:space="preserve">            </w:t>
      </w:r>
      <w:r>
        <w:rPr>
          <w:rStyle w:val="nl"/>
        </w:rPr>
        <w:t>"fillPxUsd"</w:t>
      </w:r>
      <w:r>
        <w:rPr>
          <w:rStyle w:val="p"/>
        </w:rPr>
        <w:t>:</w:t>
      </w:r>
      <w:r>
        <w:rPr>
          <w:rStyle w:val="w"/>
        </w:rPr>
        <w:t xml:space="preserve"> </w:t>
      </w:r>
      <w:r>
        <w:rPr>
          <w:rStyle w:val="s2"/>
        </w:rPr>
        <w:t>""</w:t>
      </w:r>
      <w:r>
        <w:rPr>
          <w:rStyle w:val="p"/>
        </w:rPr>
        <w:t>,</w:t>
      </w:r>
    </w:p>
    <w:p w:rsidR="00000000" w:rsidRDefault="00000000">
      <w:pPr>
        <w:pStyle w:val="HTML0"/>
        <w:divId w:val="804590274"/>
        <w:rPr>
          <w:rStyle w:val="w"/>
        </w:rPr>
      </w:pPr>
      <w:r>
        <w:rPr>
          <w:rStyle w:val="w"/>
        </w:rPr>
        <w:t xml:space="preserve">            </w:t>
      </w:r>
      <w:r>
        <w:rPr>
          <w:rStyle w:val="nl"/>
        </w:rPr>
        <w:t>"instId"</w:t>
      </w:r>
      <w:r>
        <w:rPr>
          <w:rStyle w:val="p"/>
        </w:rPr>
        <w:t>:</w:t>
      </w:r>
      <w:r>
        <w:rPr>
          <w:rStyle w:val="w"/>
        </w:rPr>
        <w:t xml:space="preserve"> </w:t>
      </w:r>
      <w:r>
        <w:rPr>
          <w:rStyle w:val="s2"/>
        </w:rPr>
        <w:t>"BTC-USDT"</w:t>
      </w:r>
      <w:r>
        <w:rPr>
          <w:rStyle w:val="p"/>
        </w:rPr>
        <w:t>,</w:t>
      </w:r>
    </w:p>
    <w:p w:rsidR="00000000" w:rsidRDefault="00000000">
      <w:pPr>
        <w:pStyle w:val="HTML0"/>
        <w:divId w:val="804590274"/>
        <w:rPr>
          <w:rStyle w:val="w"/>
        </w:rPr>
      </w:pPr>
      <w:r>
        <w:rPr>
          <w:rStyle w:val="w"/>
        </w:rPr>
        <w:t xml:space="preserve">            </w:t>
      </w:r>
      <w:r>
        <w:rPr>
          <w:rStyle w:val="nl"/>
        </w:rPr>
        <w:t>"clOrdId"</w:t>
      </w:r>
      <w:r>
        <w:rPr>
          <w:rStyle w:val="p"/>
        </w:rPr>
        <w:t>:</w:t>
      </w:r>
      <w:r>
        <w:rPr>
          <w:rStyle w:val="w"/>
        </w:rPr>
        <w:t xml:space="preserve"> </w:t>
      </w:r>
      <w:r>
        <w:rPr>
          <w:rStyle w:val="s2"/>
        </w:rPr>
        <w:t>""</w:t>
      </w:r>
      <w:r>
        <w:rPr>
          <w:rStyle w:val="p"/>
        </w:rPr>
        <w:t>,</w:t>
      </w:r>
    </w:p>
    <w:p w:rsidR="00000000" w:rsidRDefault="00000000">
      <w:pPr>
        <w:pStyle w:val="HTML0"/>
        <w:divId w:val="804590274"/>
        <w:rPr>
          <w:rStyle w:val="w"/>
        </w:rPr>
      </w:pPr>
      <w:r>
        <w:rPr>
          <w:rStyle w:val="w"/>
        </w:rPr>
        <w:t xml:space="preserve">            </w:t>
      </w:r>
      <w:r>
        <w:rPr>
          <w:rStyle w:val="nl"/>
        </w:rPr>
        <w:t>"posSide"</w:t>
      </w:r>
      <w:r>
        <w:rPr>
          <w:rStyle w:val="p"/>
        </w:rPr>
        <w:t>:</w:t>
      </w:r>
      <w:r>
        <w:rPr>
          <w:rStyle w:val="w"/>
        </w:rPr>
        <w:t xml:space="preserve"> </w:t>
      </w:r>
      <w:r>
        <w:rPr>
          <w:rStyle w:val="s2"/>
        </w:rPr>
        <w:t>"net"</w:t>
      </w:r>
      <w:r>
        <w:rPr>
          <w:rStyle w:val="p"/>
        </w:rPr>
        <w:t>,</w:t>
      </w:r>
    </w:p>
    <w:p w:rsidR="00000000" w:rsidRDefault="00000000">
      <w:pPr>
        <w:pStyle w:val="HTML0"/>
        <w:divId w:val="804590274"/>
        <w:rPr>
          <w:rStyle w:val="w"/>
        </w:rPr>
      </w:pPr>
      <w:r>
        <w:rPr>
          <w:rStyle w:val="w"/>
        </w:rPr>
        <w:t xml:space="preserve">            </w:t>
      </w:r>
      <w:r>
        <w:rPr>
          <w:rStyle w:val="nl"/>
        </w:rPr>
        <w:t>"billId"</w:t>
      </w:r>
      <w:r>
        <w:rPr>
          <w:rStyle w:val="p"/>
        </w:rPr>
        <w:t>:</w:t>
      </w:r>
      <w:r>
        <w:rPr>
          <w:rStyle w:val="w"/>
        </w:rPr>
        <w:t xml:space="preserve"> </w:t>
      </w:r>
      <w:r>
        <w:rPr>
          <w:rStyle w:val="s2"/>
        </w:rPr>
        <w:t>"680800019754098688"</w:t>
      </w:r>
      <w:r>
        <w:rPr>
          <w:rStyle w:val="p"/>
        </w:rPr>
        <w:t>,</w:t>
      </w:r>
    </w:p>
    <w:p w:rsidR="00000000" w:rsidRDefault="00000000">
      <w:pPr>
        <w:pStyle w:val="HTML0"/>
        <w:divId w:val="804590274"/>
        <w:rPr>
          <w:rStyle w:val="w"/>
        </w:rPr>
      </w:pPr>
      <w:r>
        <w:rPr>
          <w:rStyle w:val="w"/>
        </w:rPr>
        <w:t xml:space="preserve">            </w:t>
      </w:r>
      <w:r>
        <w:rPr>
          <w:rStyle w:val="nl"/>
        </w:rPr>
        <w:t>"subType"</w:t>
      </w:r>
      <w:r>
        <w:rPr>
          <w:rStyle w:val="p"/>
        </w:rPr>
        <w:t>:</w:t>
      </w:r>
      <w:r>
        <w:rPr>
          <w:rStyle w:val="w"/>
        </w:rPr>
        <w:t xml:space="preserve"> </w:t>
      </w:r>
      <w:r>
        <w:rPr>
          <w:rStyle w:val="s2"/>
        </w:rPr>
        <w:t>"1"</w:t>
      </w:r>
      <w:r>
        <w:rPr>
          <w:rStyle w:val="p"/>
        </w:rPr>
        <w:t>,</w:t>
      </w:r>
    </w:p>
    <w:p w:rsidR="00000000" w:rsidRDefault="00000000">
      <w:pPr>
        <w:pStyle w:val="HTML0"/>
        <w:divId w:val="804590274"/>
        <w:rPr>
          <w:rStyle w:val="w"/>
        </w:rPr>
      </w:pPr>
      <w:r>
        <w:rPr>
          <w:rStyle w:val="w"/>
        </w:rPr>
        <w:t xml:space="preserve">            </w:t>
      </w:r>
      <w:r>
        <w:rPr>
          <w:rStyle w:val="nl"/>
        </w:rPr>
        <w:t>"fillMarkVol"</w:t>
      </w:r>
      <w:r>
        <w:rPr>
          <w:rStyle w:val="p"/>
        </w:rPr>
        <w:t>:</w:t>
      </w:r>
      <w:r>
        <w:rPr>
          <w:rStyle w:val="w"/>
        </w:rPr>
        <w:t xml:space="preserve"> </w:t>
      </w:r>
      <w:r>
        <w:rPr>
          <w:rStyle w:val="s2"/>
        </w:rPr>
        <w:t>""</w:t>
      </w:r>
      <w:r>
        <w:rPr>
          <w:rStyle w:val="p"/>
        </w:rPr>
        <w:t>,</w:t>
      </w:r>
    </w:p>
    <w:p w:rsidR="00000000" w:rsidRDefault="00000000">
      <w:pPr>
        <w:pStyle w:val="HTML0"/>
        <w:divId w:val="804590274"/>
        <w:rPr>
          <w:rStyle w:val="w"/>
        </w:rPr>
      </w:pPr>
      <w:r>
        <w:rPr>
          <w:rStyle w:val="w"/>
        </w:rPr>
        <w:t xml:space="preserve">            </w:t>
      </w:r>
      <w:r>
        <w:rPr>
          <w:rStyle w:val="nl"/>
        </w:rPr>
        <w:t>"tag"</w:t>
      </w:r>
      <w:r>
        <w:rPr>
          <w:rStyle w:val="p"/>
        </w:rPr>
        <w:t>:</w:t>
      </w:r>
      <w:r>
        <w:rPr>
          <w:rStyle w:val="w"/>
        </w:rPr>
        <w:t xml:space="preserve"> </w:t>
      </w:r>
      <w:r>
        <w:rPr>
          <w:rStyle w:val="s2"/>
        </w:rPr>
        <w:t>""</w:t>
      </w:r>
      <w:r>
        <w:rPr>
          <w:rStyle w:val="p"/>
        </w:rPr>
        <w:t>,</w:t>
      </w:r>
    </w:p>
    <w:p w:rsidR="00000000" w:rsidRDefault="00000000">
      <w:pPr>
        <w:pStyle w:val="HTML0"/>
        <w:divId w:val="804590274"/>
        <w:rPr>
          <w:rStyle w:val="w"/>
        </w:rPr>
      </w:pPr>
      <w:r>
        <w:rPr>
          <w:rStyle w:val="w"/>
        </w:rPr>
        <w:t xml:space="preserve">            </w:t>
      </w:r>
      <w:r>
        <w:rPr>
          <w:rStyle w:val="nl"/>
        </w:rPr>
        <w:t>"fillTime"</w:t>
      </w:r>
      <w:r>
        <w:rPr>
          <w:rStyle w:val="p"/>
        </w:rPr>
        <w:t>:</w:t>
      </w:r>
      <w:r>
        <w:rPr>
          <w:rStyle w:val="w"/>
        </w:rPr>
        <w:t xml:space="preserve"> </w:t>
      </w:r>
      <w:r>
        <w:rPr>
          <w:rStyle w:val="s2"/>
        </w:rPr>
        <w:t>"1708587373361"</w:t>
      </w:r>
      <w:r>
        <w:rPr>
          <w:rStyle w:val="p"/>
        </w:rPr>
        <w:t>,</w:t>
      </w:r>
    </w:p>
    <w:p w:rsidR="00000000" w:rsidRDefault="00000000">
      <w:pPr>
        <w:pStyle w:val="HTML0"/>
        <w:divId w:val="804590274"/>
        <w:rPr>
          <w:rStyle w:val="w"/>
        </w:rPr>
      </w:pPr>
      <w:r>
        <w:rPr>
          <w:rStyle w:val="w"/>
        </w:rPr>
        <w:t xml:space="preserve">            </w:t>
      </w:r>
      <w:r>
        <w:rPr>
          <w:rStyle w:val="nl"/>
        </w:rPr>
        <w:t>"execType"</w:t>
      </w:r>
      <w:r>
        <w:rPr>
          <w:rStyle w:val="p"/>
        </w:rPr>
        <w:t>:</w:t>
      </w:r>
      <w:r>
        <w:rPr>
          <w:rStyle w:val="w"/>
        </w:rPr>
        <w:t xml:space="preserve"> </w:t>
      </w:r>
      <w:r>
        <w:rPr>
          <w:rStyle w:val="s2"/>
        </w:rPr>
        <w:t>"T"</w:t>
      </w:r>
      <w:r>
        <w:rPr>
          <w:rStyle w:val="p"/>
        </w:rPr>
        <w:t>,</w:t>
      </w:r>
    </w:p>
    <w:p w:rsidR="00000000" w:rsidRDefault="00000000">
      <w:pPr>
        <w:pStyle w:val="HTML0"/>
        <w:divId w:val="804590274"/>
        <w:rPr>
          <w:rStyle w:val="w"/>
        </w:rPr>
      </w:pPr>
      <w:r>
        <w:rPr>
          <w:rStyle w:val="w"/>
        </w:rPr>
        <w:t xml:space="preserve">            </w:t>
      </w:r>
      <w:r>
        <w:rPr>
          <w:rStyle w:val="nl"/>
        </w:rPr>
        <w:t>"fillIdxPx"</w:t>
      </w:r>
      <w:r>
        <w:rPr>
          <w:rStyle w:val="p"/>
        </w:rPr>
        <w:t>:</w:t>
      </w:r>
      <w:r>
        <w:rPr>
          <w:rStyle w:val="w"/>
        </w:rPr>
        <w:t xml:space="preserve"> </w:t>
      </w:r>
      <w:r>
        <w:rPr>
          <w:rStyle w:val="s2"/>
        </w:rPr>
        <w:t>""</w:t>
      </w:r>
      <w:r>
        <w:rPr>
          <w:rStyle w:val="p"/>
        </w:rPr>
        <w:t>,</w:t>
      </w:r>
    </w:p>
    <w:p w:rsidR="00000000" w:rsidRDefault="00000000">
      <w:pPr>
        <w:pStyle w:val="HTML0"/>
        <w:divId w:val="804590274"/>
        <w:rPr>
          <w:rStyle w:val="w"/>
        </w:rPr>
      </w:pPr>
      <w:r>
        <w:rPr>
          <w:rStyle w:val="w"/>
        </w:rPr>
        <w:t xml:space="preserve">            </w:t>
      </w:r>
      <w:r>
        <w:rPr>
          <w:rStyle w:val="nl"/>
        </w:rPr>
        <w:t>"tradeId"</w:t>
      </w:r>
      <w:r>
        <w:rPr>
          <w:rStyle w:val="p"/>
        </w:rPr>
        <w:t>:</w:t>
      </w:r>
      <w:r>
        <w:rPr>
          <w:rStyle w:val="w"/>
        </w:rPr>
        <w:t xml:space="preserve"> </w:t>
      </w:r>
      <w:r>
        <w:rPr>
          <w:rStyle w:val="s2"/>
        </w:rPr>
        <w:t>"744876980"</w:t>
      </w:r>
      <w:r>
        <w:rPr>
          <w:rStyle w:val="p"/>
        </w:rPr>
        <w:t>,</w:t>
      </w:r>
    </w:p>
    <w:p w:rsidR="00000000" w:rsidRDefault="00000000">
      <w:pPr>
        <w:pStyle w:val="HTML0"/>
        <w:divId w:val="804590274"/>
        <w:rPr>
          <w:rStyle w:val="w"/>
        </w:rPr>
      </w:pPr>
      <w:r>
        <w:rPr>
          <w:rStyle w:val="w"/>
        </w:rPr>
        <w:t xml:space="preserve">            </w:t>
      </w:r>
      <w:r>
        <w:rPr>
          <w:rStyle w:val="nl"/>
        </w:rPr>
        <w:t>"fillMarkPx"</w:t>
      </w:r>
      <w:r>
        <w:rPr>
          <w:rStyle w:val="p"/>
        </w:rPr>
        <w:t>:</w:t>
      </w:r>
      <w:r>
        <w:rPr>
          <w:rStyle w:val="w"/>
        </w:rPr>
        <w:t xml:space="preserve"> </w:t>
      </w:r>
      <w:r>
        <w:rPr>
          <w:rStyle w:val="s2"/>
        </w:rPr>
        <w:t>""</w:t>
      </w:r>
      <w:r>
        <w:rPr>
          <w:rStyle w:val="p"/>
        </w:rPr>
        <w:t>,</w:t>
      </w:r>
    </w:p>
    <w:p w:rsidR="00000000" w:rsidRDefault="00000000">
      <w:pPr>
        <w:pStyle w:val="HTML0"/>
        <w:divId w:val="804590274"/>
        <w:rPr>
          <w:rStyle w:val="w"/>
        </w:rPr>
      </w:pPr>
      <w:r>
        <w:rPr>
          <w:rStyle w:val="w"/>
        </w:rPr>
        <w:t xml:space="preserve">            </w:t>
      </w:r>
      <w:r>
        <w:rPr>
          <w:rStyle w:val="nl"/>
        </w:rPr>
        <w:t>"feeCcy"</w:t>
      </w:r>
      <w:r>
        <w:rPr>
          <w:rStyle w:val="p"/>
        </w:rPr>
        <w:t>:</w:t>
      </w:r>
      <w:r>
        <w:rPr>
          <w:rStyle w:val="w"/>
        </w:rPr>
        <w:t xml:space="preserve"> </w:t>
      </w:r>
      <w:r>
        <w:rPr>
          <w:rStyle w:val="s2"/>
        </w:rPr>
        <w:t>"BTC"</w:t>
      </w:r>
      <w:r>
        <w:rPr>
          <w:rStyle w:val="p"/>
        </w:rPr>
        <w:t>,</w:t>
      </w:r>
    </w:p>
    <w:p w:rsidR="00000000" w:rsidRDefault="00000000">
      <w:pPr>
        <w:pStyle w:val="HTML0"/>
        <w:divId w:val="804590274"/>
        <w:rPr>
          <w:rStyle w:val="w"/>
        </w:rPr>
      </w:pPr>
      <w:r>
        <w:rPr>
          <w:rStyle w:val="w"/>
        </w:rPr>
        <w:t xml:space="preserve">            </w:t>
      </w:r>
      <w:r>
        <w:rPr>
          <w:rStyle w:val="nl"/>
        </w:rPr>
        <w:t>"ts"</w:t>
      </w:r>
      <w:r>
        <w:rPr>
          <w:rStyle w:val="p"/>
        </w:rPr>
        <w:t>:</w:t>
      </w:r>
      <w:r>
        <w:rPr>
          <w:rStyle w:val="w"/>
        </w:rPr>
        <w:t xml:space="preserve"> </w:t>
      </w:r>
      <w:r>
        <w:rPr>
          <w:rStyle w:val="s2"/>
        </w:rPr>
        <w:t>"1708587373362"</w:t>
      </w:r>
    </w:p>
    <w:p w:rsidR="00000000" w:rsidRDefault="00000000">
      <w:pPr>
        <w:pStyle w:val="HTML0"/>
        <w:divId w:val="804590274"/>
        <w:rPr>
          <w:rStyle w:val="w"/>
        </w:rPr>
      </w:pPr>
      <w:r>
        <w:rPr>
          <w:rStyle w:val="w"/>
        </w:rPr>
        <w:t xml:space="preserve">        </w:t>
      </w:r>
      <w:r>
        <w:rPr>
          <w:rStyle w:val="p"/>
        </w:rPr>
        <w:t>}</w:t>
      </w:r>
    </w:p>
    <w:p w:rsidR="00000000" w:rsidRDefault="00000000">
      <w:pPr>
        <w:pStyle w:val="HTML0"/>
        <w:divId w:val="804590274"/>
        <w:rPr>
          <w:rStyle w:val="w"/>
        </w:rPr>
      </w:pPr>
      <w:r>
        <w:rPr>
          <w:rStyle w:val="w"/>
        </w:rPr>
        <w:t xml:space="preserve">    </w:t>
      </w:r>
      <w:r>
        <w:rPr>
          <w:rStyle w:val="p"/>
        </w:rPr>
        <w:t>],</w:t>
      </w:r>
    </w:p>
    <w:p w:rsidR="00000000" w:rsidRDefault="00000000">
      <w:pPr>
        <w:pStyle w:val="HTML0"/>
        <w:divId w:val="804590274"/>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804590274"/>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613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tradeId</w:t>
            </w:r>
          </w:p>
        </w:tc>
        <w:tc>
          <w:tcPr>
            <w:tcW w:w="0" w:type="auto"/>
            <w:vAlign w:val="center"/>
            <w:hideMark/>
          </w:tcPr>
          <w:p w:rsidR="00000000" w:rsidRDefault="00000000">
            <w:r>
              <w:t>String</w:t>
            </w:r>
          </w:p>
        </w:tc>
        <w:tc>
          <w:tcPr>
            <w:tcW w:w="0" w:type="auto"/>
            <w:vAlign w:val="center"/>
            <w:hideMark/>
          </w:tcPr>
          <w:p w:rsidR="00000000" w:rsidRDefault="00000000">
            <w:r>
              <w:t>Last trade ID</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Order ID</w:t>
            </w:r>
          </w:p>
        </w:tc>
      </w:tr>
      <w:tr w:rsidR="00000000">
        <w:trPr>
          <w:divId w:val="175387555"/>
          <w:tblCellSpacing w:w="15" w:type="dxa"/>
        </w:trPr>
        <w:tc>
          <w:tcPr>
            <w:tcW w:w="0" w:type="auto"/>
            <w:vAlign w:val="center"/>
            <w:hideMark/>
          </w:tcPr>
          <w:p w:rsidR="00000000" w:rsidRDefault="00000000">
            <w:r>
              <w:t>clOrdId</w:t>
            </w:r>
          </w:p>
        </w:tc>
        <w:tc>
          <w:tcPr>
            <w:tcW w:w="0" w:type="auto"/>
            <w:vAlign w:val="center"/>
            <w:hideMark/>
          </w:tcPr>
          <w:p w:rsidR="00000000" w:rsidRDefault="00000000">
            <w:r>
              <w:t>String</w:t>
            </w:r>
          </w:p>
        </w:tc>
        <w:tc>
          <w:tcPr>
            <w:tcW w:w="0" w:type="auto"/>
            <w:vAlign w:val="center"/>
            <w:hideMark/>
          </w:tcPr>
          <w:p w:rsidR="00000000" w:rsidRDefault="00000000">
            <w:r>
              <w:t>Client Order ID as assigned by the client</w:t>
            </w:r>
          </w:p>
        </w:tc>
      </w:tr>
      <w:tr w:rsidR="00000000">
        <w:trPr>
          <w:divId w:val="175387555"/>
          <w:tblCellSpacing w:w="15" w:type="dxa"/>
        </w:trPr>
        <w:tc>
          <w:tcPr>
            <w:tcW w:w="0" w:type="auto"/>
            <w:vAlign w:val="center"/>
            <w:hideMark/>
          </w:tcPr>
          <w:p w:rsidR="00000000" w:rsidRDefault="00000000">
            <w:r>
              <w:t>billId</w:t>
            </w:r>
          </w:p>
        </w:tc>
        <w:tc>
          <w:tcPr>
            <w:tcW w:w="0" w:type="auto"/>
            <w:vAlign w:val="center"/>
            <w:hideMark/>
          </w:tcPr>
          <w:p w:rsidR="00000000" w:rsidRDefault="00000000">
            <w:r>
              <w:t>String</w:t>
            </w:r>
          </w:p>
        </w:tc>
        <w:tc>
          <w:tcPr>
            <w:tcW w:w="0" w:type="auto"/>
            <w:vAlign w:val="center"/>
            <w:hideMark/>
          </w:tcPr>
          <w:p w:rsidR="00000000" w:rsidRDefault="00000000">
            <w:r>
              <w:t>Bill ID</w:t>
            </w:r>
          </w:p>
        </w:tc>
      </w:tr>
      <w:tr w:rsidR="00000000">
        <w:trPr>
          <w:divId w:val="175387555"/>
          <w:tblCellSpacing w:w="15" w:type="dxa"/>
        </w:trPr>
        <w:tc>
          <w:tcPr>
            <w:tcW w:w="0" w:type="auto"/>
            <w:vAlign w:val="center"/>
            <w:hideMark/>
          </w:tcPr>
          <w:p w:rsidR="00000000" w:rsidRDefault="00000000">
            <w:r>
              <w:t>subType</w:t>
            </w:r>
          </w:p>
        </w:tc>
        <w:tc>
          <w:tcPr>
            <w:tcW w:w="0" w:type="auto"/>
            <w:vAlign w:val="center"/>
            <w:hideMark/>
          </w:tcPr>
          <w:p w:rsidR="00000000" w:rsidRDefault="00000000">
            <w:r>
              <w:t>String</w:t>
            </w:r>
          </w:p>
        </w:tc>
        <w:tc>
          <w:tcPr>
            <w:tcW w:w="0" w:type="auto"/>
            <w:vAlign w:val="center"/>
            <w:hideMark/>
          </w:tcPr>
          <w:p w:rsidR="00000000" w:rsidRDefault="00000000">
            <w:r>
              <w:t>Transaction type</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r w:rsidR="00000000">
        <w:trPr>
          <w:divId w:val="175387555"/>
          <w:tblCellSpacing w:w="15" w:type="dxa"/>
        </w:trPr>
        <w:tc>
          <w:tcPr>
            <w:tcW w:w="0" w:type="auto"/>
            <w:vAlign w:val="center"/>
            <w:hideMark/>
          </w:tcPr>
          <w:p w:rsidR="00000000" w:rsidRDefault="00000000">
            <w:r>
              <w:t>fillPx</w:t>
            </w:r>
          </w:p>
        </w:tc>
        <w:tc>
          <w:tcPr>
            <w:tcW w:w="0" w:type="auto"/>
            <w:vAlign w:val="center"/>
            <w:hideMark/>
          </w:tcPr>
          <w:p w:rsidR="00000000" w:rsidRDefault="00000000">
            <w:r>
              <w:t>String</w:t>
            </w:r>
          </w:p>
        </w:tc>
        <w:tc>
          <w:tcPr>
            <w:tcW w:w="0" w:type="auto"/>
            <w:vAlign w:val="center"/>
            <w:hideMark/>
          </w:tcPr>
          <w:p w:rsidR="00000000" w:rsidRDefault="00000000">
            <w:r>
              <w:t>Last filled price</w:t>
            </w:r>
          </w:p>
        </w:tc>
      </w:tr>
      <w:tr w:rsidR="00000000">
        <w:trPr>
          <w:divId w:val="175387555"/>
          <w:tblCellSpacing w:w="15" w:type="dxa"/>
        </w:trPr>
        <w:tc>
          <w:tcPr>
            <w:tcW w:w="0" w:type="auto"/>
            <w:vAlign w:val="center"/>
            <w:hideMark/>
          </w:tcPr>
          <w:p w:rsidR="00000000" w:rsidRDefault="00000000">
            <w:r>
              <w:t>fillSz</w:t>
            </w:r>
          </w:p>
        </w:tc>
        <w:tc>
          <w:tcPr>
            <w:tcW w:w="0" w:type="auto"/>
            <w:vAlign w:val="center"/>
            <w:hideMark/>
          </w:tcPr>
          <w:p w:rsidR="00000000" w:rsidRDefault="00000000">
            <w:r>
              <w:t>String</w:t>
            </w:r>
          </w:p>
        </w:tc>
        <w:tc>
          <w:tcPr>
            <w:tcW w:w="0" w:type="auto"/>
            <w:vAlign w:val="center"/>
            <w:hideMark/>
          </w:tcPr>
          <w:p w:rsidR="00000000" w:rsidRDefault="00000000">
            <w:r>
              <w:t>Last filled quantity</w:t>
            </w:r>
          </w:p>
        </w:tc>
      </w:tr>
      <w:tr w:rsidR="00000000">
        <w:trPr>
          <w:divId w:val="175387555"/>
          <w:tblCellSpacing w:w="15" w:type="dxa"/>
        </w:trPr>
        <w:tc>
          <w:tcPr>
            <w:tcW w:w="0" w:type="auto"/>
            <w:vAlign w:val="center"/>
            <w:hideMark/>
          </w:tcPr>
          <w:p w:rsidR="00000000" w:rsidRDefault="00000000">
            <w:r>
              <w:t>fillIdxPx</w:t>
            </w:r>
          </w:p>
        </w:tc>
        <w:tc>
          <w:tcPr>
            <w:tcW w:w="0" w:type="auto"/>
            <w:vAlign w:val="center"/>
            <w:hideMark/>
          </w:tcPr>
          <w:p w:rsidR="00000000" w:rsidRDefault="00000000">
            <w:r>
              <w:t>String</w:t>
            </w:r>
          </w:p>
        </w:tc>
        <w:tc>
          <w:tcPr>
            <w:tcW w:w="0" w:type="auto"/>
            <w:vAlign w:val="center"/>
            <w:hideMark/>
          </w:tcPr>
          <w:p w:rsidR="00000000" w:rsidRDefault="00000000">
            <w:r>
              <w:t xml:space="preserve">Index price at the moment of trade execution </w:t>
            </w:r>
            <w:r>
              <w:br/>
              <w:t>For cross currency spot pairs, it returns baseCcy-USDT index price. For example, for LTC-ETH, this field returns the index price of LTC-USDT.</w:t>
            </w:r>
          </w:p>
        </w:tc>
      </w:tr>
      <w:tr w:rsidR="00000000">
        <w:trPr>
          <w:divId w:val="175387555"/>
          <w:tblCellSpacing w:w="15" w:type="dxa"/>
        </w:trPr>
        <w:tc>
          <w:tcPr>
            <w:tcW w:w="0" w:type="auto"/>
            <w:vAlign w:val="center"/>
            <w:hideMark/>
          </w:tcPr>
          <w:p w:rsidR="00000000" w:rsidRDefault="00000000">
            <w:r>
              <w:t>fillPnl</w:t>
            </w:r>
          </w:p>
        </w:tc>
        <w:tc>
          <w:tcPr>
            <w:tcW w:w="0" w:type="auto"/>
            <w:vAlign w:val="center"/>
            <w:hideMark/>
          </w:tcPr>
          <w:p w:rsidR="00000000" w:rsidRDefault="00000000">
            <w:r>
              <w:t>String</w:t>
            </w:r>
          </w:p>
        </w:tc>
        <w:tc>
          <w:tcPr>
            <w:tcW w:w="0" w:type="auto"/>
            <w:vAlign w:val="center"/>
            <w:hideMark/>
          </w:tcPr>
          <w:p w:rsidR="00000000" w:rsidRDefault="00000000">
            <w:r>
              <w:t>Last filled profit and loss, applicable to orders which have a trade and aim to close position. It always is 0 in other conditions</w:t>
            </w:r>
          </w:p>
        </w:tc>
      </w:tr>
      <w:tr w:rsidR="00000000">
        <w:trPr>
          <w:divId w:val="175387555"/>
          <w:tblCellSpacing w:w="15" w:type="dxa"/>
        </w:trPr>
        <w:tc>
          <w:tcPr>
            <w:tcW w:w="0" w:type="auto"/>
            <w:vAlign w:val="center"/>
            <w:hideMark/>
          </w:tcPr>
          <w:p w:rsidR="00000000" w:rsidRDefault="00000000">
            <w:r>
              <w:t>fillPxVol</w:t>
            </w:r>
          </w:p>
        </w:tc>
        <w:tc>
          <w:tcPr>
            <w:tcW w:w="0" w:type="auto"/>
            <w:vAlign w:val="center"/>
            <w:hideMark/>
          </w:tcPr>
          <w:p w:rsidR="00000000" w:rsidRDefault="00000000">
            <w:r>
              <w:t>String</w:t>
            </w:r>
          </w:p>
        </w:tc>
        <w:tc>
          <w:tcPr>
            <w:tcW w:w="0" w:type="auto"/>
            <w:vAlign w:val="center"/>
            <w:hideMark/>
          </w:tcPr>
          <w:p w:rsidR="00000000" w:rsidRDefault="00000000">
            <w:r>
              <w:t xml:space="preserve">Implied volatility when filled </w:t>
            </w:r>
            <w:r>
              <w:br/>
              <w:t>Only applicable to options; return "" for other instrument types</w:t>
            </w:r>
          </w:p>
        </w:tc>
      </w:tr>
      <w:tr w:rsidR="00000000">
        <w:trPr>
          <w:divId w:val="175387555"/>
          <w:tblCellSpacing w:w="15" w:type="dxa"/>
        </w:trPr>
        <w:tc>
          <w:tcPr>
            <w:tcW w:w="0" w:type="auto"/>
            <w:vAlign w:val="center"/>
            <w:hideMark/>
          </w:tcPr>
          <w:p w:rsidR="00000000" w:rsidRDefault="00000000">
            <w:r>
              <w:t>fillPxUsd</w:t>
            </w:r>
          </w:p>
        </w:tc>
        <w:tc>
          <w:tcPr>
            <w:tcW w:w="0" w:type="auto"/>
            <w:vAlign w:val="center"/>
            <w:hideMark/>
          </w:tcPr>
          <w:p w:rsidR="00000000" w:rsidRDefault="00000000">
            <w:r>
              <w:t>String</w:t>
            </w:r>
          </w:p>
        </w:tc>
        <w:tc>
          <w:tcPr>
            <w:tcW w:w="0" w:type="auto"/>
            <w:vAlign w:val="center"/>
            <w:hideMark/>
          </w:tcPr>
          <w:p w:rsidR="00000000" w:rsidRDefault="00000000">
            <w:r>
              <w:t xml:space="preserve">Options price when filled, in the unit of USD </w:t>
            </w:r>
            <w:r>
              <w:br/>
              <w:t>Only applicable to options; return "" for other instrument types</w:t>
            </w:r>
          </w:p>
        </w:tc>
      </w:tr>
      <w:tr w:rsidR="00000000">
        <w:trPr>
          <w:divId w:val="175387555"/>
          <w:tblCellSpacing w:w="15" w:type="dxa"/>
        </w:trPr>
        <w:tc>
          <w:tcPr>
            <w:tcW w:w="0" w:type="auto"/>
            <w:vAlign w:val="center"/>
            <w:hideMark/>
          </w:tcPr>
          <w:p w:rsidR="00000000" w:rsidRDefault="00000000">
            <w:r>
              <w:t>fillMarkVol</w:t>
            </w:r>
          </w:p>
        </w:tc>
        <w:tc>
          <w:tcPr>
            <w:tcW w:w="0" w:type="auto"/>
            <w:vAlign w:val="center"/>
            <w:hideMark/>
          </w:tcPr>
          <w:p w:rsidR="00000000" w:rsidRDefault="00000000">
            <w:r>
              <w:t>String</w:t>
            </w:r>
          </w:p>
        </w:tc>
        <w:tc>
          <w:tcPr>
            <w:tcW w:w="0" w:type="auto"/>
            <w:vAlign w:val="center"/>
            <w:hideMark/>
          </w:tcPr>
          <w:p w:rsidR="00000000" w:rsidRDefault="00000000">
            <w:r>
              <w:t xml:space="preserve">Mark volatility when filled </w:t>
            </w:r>
            <w:r>
              <w:br/>
              <w:t>Only applicable to options; return "" for other instrument types</w:t>
            </w:r>
          </w:p>
        </w:tc>
      </w:tr>
      <w:tr w:rsidR="00000000">
        <w:trPr>
          <w:divId w:val="175387555"/>
          <w:tblCellSpacing w:w="15" w:type="dxa"/>
        </w:trPr>
        <w:tc>
          <w:tcPr>
            <w:tcW w:w="0" w:type="auto"/>
            <w:vAlign w:val="center"/>
            <w:hideMark/>
          </w:tcPr>
          <w:p w:rsidR="00000000" w:rsidRDefault="00000000">
            <w:r>
              <w:t>fillFwdPx</w:t>
            </w:r>
          </w:p>
        </w:tc>
        <w:tc>
          <w:tcPr>
            <w:tcW w:w="0" w:type="auto"/>
            <w:vAlign w:val="center"/>
            <w:hideMark/>
          </w:tcPr>
          <w:p w:rsidR="00000000" w:rsidRDefault="00000000">
            <w:r>
              <w:t>String</w:t>
            </w:r>
          </w:p>
        </w:tc>
        <w:tc>
          <w:tcPr>
            <w:tcW w:w="0" w:type="auto"/>
            <w:vAlign w:val="center"/>
            <w:hideMark/>
          </w:tcPr>
          <w:p w:rsidR="00000000" w:rsidRDefault="00000000">
            <w:r>
              <w:t xml:space="preserve">Forward price when filled </w:t>
            </w:r>
            <w:r>
              <w:br/>
              <w:t>Only applicable to options; return "" for other instrument types</w:t>
            </w:r>
          </w:p>
        </w:tc>
      </w:tr>
      <w:tr w:rsidR="00000000">
        <w:trPr>
          <w:divId w:val="175387555"/>
          <w:tblCellSpacing w:w="15" w:type="dxa"/>
        </w:trPr>
        <w:tc>
          <w:tcPr>
            <w:tcW w:w="0" w:type="auto"/>
            <w:vAlign w:val="center"/>
            <w:hideMark/>
          </w:tcPr>
          <w:p w:rsidR="00000000" w:rsidRDefault="00000000">
            <w:r>
              <w:t>fillMarkPx</w:t>
            </w:r>
          </w:p>
        </w:tc>
        <w:tc>
          <w:tcPr>
            <w:tcW w:w="0" w:type="auto"/>
            <w:vAlign w:val="center"/>
            <w:hideMark/>
          </w:tcPr>
          <w:p w:rsidR="00000000" w:rsidRDefault="00000000">
            <w:r>
              <w:t>String</w:t>
            </w:r>
          </w:p>
        </w:tc>
        <w:tc>
          <w:tcPr>
            <w:tcW w:w="0" w:type="auto"/>
            <w:vAlign w:val="center"/>
            <w:hideMark/>
          </w:tcPr>
          <w:p w:rsidR="00000000" w:rsidRDefault="00000000">
            <w:r>
              <w:t xml:space="preserve">Mark price when filled </w:t>
            </w:r>
            <w:r>
              <w:br/>
              <w:t xml:space="preserve">Applicable to </w:t>
            </w:r>
            <w:r>
              <w:rPr>
                <w:rStyle w:val="HTML"/>
              </w:rPr>
              <w:t>FUTURES</w:t>
            </w:r>
            <w:r>
              <w:t xml:space="preserve">, </w:t>
            </w:r>
            <w:r>
              <w:rPr>
                <w:rStyle w:val="HTML"/>
              </w:rPr>
              <w:t>SWAP</w:t>
            </w:r>
            <w:r>
              <w:t xml:space="preserve">, </w:t>
            </w:r>
            <w:r>
              <w:rPr>
                <w:rStyle w:val="HTML"/>
              </w:rPr>
              <w:t>OPTION</w:t>
            </w:r>
          </w:p>
        </w:tc>
      </w:tr>
      <w:tr w:rsidR="00000000">
        <w:trPr>
          <w:divId w:val="175387555"/>
          <w:tblCellSpacing w:w="15" w:type="dxa"/>
        </w:trPr>
        <w:tc>
          <w:tcPr>
            <w:tcW w:w="0" w:type="auto"/>
            <w:vAlign w:val="center"/>
            <w:hideMark/>
          </w:tcPr>
          <w:p w:rsidR="00000000" w:rsidRDefault="00000000">
            <w:r>
              <w:t>side</w:t>
            </w:r>
          </w:p>
        </w:tc>
        <w:tc>
          <w:tcPr>
            <w:tcW w:w="0" w:type="auto"/>
            <w:vAlign w:val="center"/>
            <w:hideMark/>
          </w:tcPr>
          <w:p w:rsidR="00000000" w:rsidRDefault="00000000">
            <w:r>
              <w:t>String</w:t>
            </w:r>
          </w:p>
        </w:tc>
        <w:tc>
          <w:tcPr>
            <w:tcW w:w="0" w:type="auto"/>
            <w:vAlign w:val="center"/>
            <w:hideMark/>
          </w:tcPr>
          <w:p w:rsidR="00000000" w:rsidRDefault="00000000">
            <w:r>
              <w:t>Order side</w:t>
            </w:r>
            <w:r>
              <w:br/>
            </w:r>
            <w:r>
              <w:rPr>
                <w:rStyle w:val="HTML"/>
              </w:rPr>
              <w:t>buy</w:t>
            </w:r>
            <w:r>
              <w:br/>
            </w:r>
            <w:r>
              <w:rPr>
                <w:rStyle w:val="HTML"/>
              </w:rPr>
              <w:t>sell</w:t>
            </w:r>
          </w:p>
        </w:tc>
      </w:tr>
      <w:tr w:rsidR="00000000">
        <w:trPr>
          <w:divId w:val="175387555"/>
          <w:tblCellSpacing w:w="15" w:type="dxa"/>
        </w:trPr>
        <w:tc>
          <w:tcPr>
            <w:tcW w:w="0" w:type="auto"/>
            <w:vAlign w:val="center"/>
            <w:hideMark/>
          </w:tcPr>
          <w:p w:rsidR="00000000" w:rsidRDefault="00000000">
            <w:r>
              <w:t>posSide</w:t>
            </w:r>
          </w:p>
        </w:tc>
        <w:tc>
          <w:tcPr>
            <w:tcW w:w="0" w:type="auto"/>
            <w:vAlign w:val="center"/>
            <w:hideMark/>
          </w:tcPr>
          <w:p w:rsidR="00000000" w:rsidRDefault="00000000">
            <w:r>
              <w:t>String</w:t>
            </w:r>
          </w:p>
        </w:tc>
        <w:tc>
          <w:tcPr>
            <w:tcW w:w="0" w:type="auto"/>
            <w:vAlign w:val="center"/>
            <w:hideMark/>
          </w:tcPr>
          <w:p w:rsidR="00000000" w:rsidRDefault="00000000">
            <w:r>
              <w:t>Position side</w:t>
            </w:r>
            <w:r>
              <w:br/>
            </w:r>
            <w:r>
              <w:rPr>
                <w:rStyle w:val="HTML"/>
              </w:rPr>
              <w:t>long</w:t>
            </w:r>
            <w:r>
              <w:br/>
            </w:r>
            <w:r>
              <w:rPr>
                <w:rStyle w:val="HTML"/>
              </w:rPr>
              <w:t>short</w:t>
            </w:r>
            <w:r>
              <w:br/>
              <w:t xml:space="preserve">it returns </w:t>
            </w:r>
            <w:r>
              <w:rPr>
                <w:rStyle w:val="HTML"/>
              </w:rPr>
              <w:t>net</w:t>
            </w:r>
            <w:r>
              <w:t xml:space="preserve"> in</w:t>
            </w:r>
            <w:r>
              <w:rPr>
                <w:rStyle w:val="HTML"/>
              </w:rPr>
              <w:t>net</w:t>
            </w:r>
            <w:r>
              <w:t xml:space="preserve"> mode.</w:t>
            </w:r>
          </w:p>
        </w:tc>
      </w:tr>
      <w:tr w:rsidR="00000000">
        <w:trPr>
          <w:divId w:val="175387555"/>
          <w:tblCellSpacing w:w="15" w:type="dxa"/>
        </w:trPr>
        <w:tc>
          <w:tcPr>
            <w:tcW w:w="0" w:type="auto"/>
            <w:vAlign w:val="center"/>
            <w:hideMark/>
          </w:tcPr>
          <w:p w:rsidR="00000000" w:rsidRDefault="00000000">
            <w:r>
              <w:t>execType</w:t>
            </w:r>
          </w:p>
        </w:tc>
        <w:tc>
          <w:tcPr>
            <w:tcW w:w="0" w:type="auto"/>
            <w:vAlign w:val="center"/>
            <w:hideMark/>
          </w:tcPr>
          <w:p w:rsidR="00000000" w:rsidRDefault="00000000">
            <w:r>
              <w:t>String</w:t>
            </w:r>
          </w:p>
        </w:tc>
        <w:tc>
          <w:tcPr>
            <w:tcW w:w="0" w:type="auto"/>
            <w:vAlign w:val="center"/>
            <w:hideMark/>
          </w:tcPr>
          <w:p w:rsidR="00000000" w:rsidRDefault="00000000">
            <w:r>
              <w:t>Liquidity taker or maker</w:t>
            </w:r>
            <w:r>
              <w:br/>
            </w:r>
            <w:r>
              <w:rPr>
                <w:rStyle w:val="HTML"/>
              </w:rPr>
              <w:t>T</w:t>
            </w:r>
            <w:r>
              <w:t>: taker</w:t>
            </w:r>
            <w:r>
              <w:br/>
            </w:r>
            <w:r>
              <w:rPr>
                <w:rStyle w:val="HTML"/>
              </w:rPr>
              <w:t>M</w:t>
            </w:r>
            <w:r>
              <w:t>: maker</w:t>
            </w:r>
            <w:r>
              <w:br/>
              <w:t>Not applicable to system orders such as ADL and liquidation</w:t>
            </w:r>
          </w:p>
        </w:tc>
      </w:tr>
      <w:tr w:rsidR="00000000">
        <w:trPr>
          <w:divId w:val="175387555"/>
          <w:tblCellSpacing w:w="15" w:type="dxa"/>
        </w:trPr>
        <w:tc>
          <w:tcPr>
            <w:tcW w:w="0" w:type="auto"/>
            <w:vAlign w:val="center"/>
            <w:hideMark/>
          </w:tcPr>
          <w:p w:rsidR="00000000" w:rsidRDefault="00000000">
            <w:r>
              <w:t>feeCcy</w:t>
            </w:r>
          </w:p>
        </w:tc>
        <w:tc>
          <w:tcPr>
            <w:tcW w:w="0" w:type="auto"/>
            <w:vAlign w:val="center"/>
            <w:hideMark/>
          </w:tcPr>
          <w:p w:rsidR="00000000" w:rsidRDefault="00000000">
            <w:r>
              <w:t>String</w:t>
            </w:r>
          </w:p>
        </w:tc>
        <w:tc>
          <w:tcPr>
            <w:tcW w:w="0" w:type="auto"/>
            <w:vAlign w:val="center"/>
            <w:hideMark/>
          </w:tcPr>
          <w:p w:rsidR="00000000" w:rsidRDefault="00000000">
            <w:r>
              <w:t>Trading fee or rebate currency</w:t>
            </w:r>
          </w:p>
        </w:tc>
      </w:tr>
      <w:tr w:rsidR="00000000">
        <w:trPr>
          <w:divId w:val="175387555"/>
          <w:tblCellSpacing w:w="15" w:type="dxa"/>
        </w:trPr>
        <w:tc>
          <w:tcPr>
            <w:tcW w:w="0" w:type="auto"/>
            <w:vAlign w:val="center"/>
            <w:hideMark/>
          </w:tcPr>
          <w:p w:rsidR="00000000" w:rsidRDefault="00000000">
            <w:r>
              <w:t>fee</w:t>
            </w:r>
          </w:p>
        </w:tc>
        <w:tc>
          <w:tcPr>
            <w:tcW w:w="0" w:type="auto"/>
            <w:vAlign w:val="center"/>
            <w:hideMark/>
          </w:tcPr>
          <w:p w:rsidR="00000000" w:rsidRDefault="00000000">
            <w:r>
              <w:t>String</w:t>
            </w:r>
          </w:p>
        </w:tc>
        <w:tc>
          <w:tcPr>
            <w:tcW w:w="0" w:type="auto"/>
            <w:vAlign w:val="center"/>
            <w:hideMark/>
          </w:tcPr>
          <w:p w:rsidR="00000000" w:rsidRDefault="00000000">
            <w:r>
              <w:t>The amount of trading fee or rebate. The trading fee deduction is negative, such as '-0.01'; the rebate is positive, such as '0.01'.</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Data generation time, Unix timestamp format in milliseconds, e.g. </w:t>
            </w:r>
            <w:r>
              <w:rPr>
                <w:rStyle w:val="HTML"/>
              </w:rPr>
              <w:t>1597026383085</w:t>
            </w:r>
            <w:r>
              <w:t>.</w:t>
            </w:r>
          </w:p>
        </w:tc>
      </w:tr>
      <w:tr w:rsidR="00000000">
        <w:trPr>
          <w:divId w:val="175387555"/>
          <w:tblCellSpacing w:w="15" w:type="dxa"/>
        </w:trPr>
        <w:tc>
          <w:tcPr>
            <w:tcW w:w="0" w:type="auto"/>
            <w:vAlign w:val="center"/>
            <w:hideMark/>
          </w:tcPr>
          <w:p w:rsidR="00000000" w:rsidRDefault="00000000">
            <w:r>
              <w:t>fillTime</w:t>
            </w:r>
          </w:p>
        </w:tc>
        <w:tc>
          <w:tcPr>
            <w:tcW w:w="0" w:type="auto"/>
            <w:vAlign w:val="center"/>
            <w:hideMark/>
          </w:tcPr>
          <w:p w:rsidR="00000000" w:rsidRDefault="00000000">
            <w:r>
              <w:t>String</w:t>
            </w:r>
          </w:p>
        </w:tc>
        <w:tc>
          <w:tcPr>
            <w:tcW w:w="0" w:type="auto"/>
            <w:vAlign w:val="center"/>
            <w:hideMark/>
          </w:tcPr>
          <w:p w:rsidR="00000000" w:rsidRDefault="00000000">
            <w:r>
              <w:t xml:space="preserve">Trade time which is the same as </w:t>
            </w:r>
            <w:r>
              <w:rPr>
                <w:rStyle w:val="HTML"/>
              </w:rPr>
              <w:t>fillTime</w:t>
            </w:r>
            <w:r>
              <w:t xml:space="preserve"> for the order channel.</w:t>
            </w:r>
          </w:p>
        </w:tc>
      </w:tr>
      <w:tr w:rsidR="00000000">
        <w:trPr>
          <w:divId w:val="175387555"/>
          <w:tblCellSpacing w:w="15" w:type="dxa"/>
        </w:trPr>
        <w:tc>
          <w:tcPr>
            <w:tcW w:w="0" w:type="auto"/>
            <w:vAlign w:val="center"/>
            <w:hideMark/>
          </w:tcPr>
          <w:p w:rsidR="00000000" w:rsidRDefault="00000000">
            <w:r>
              <w:t>feeRate</w:t>
            </w:r>
          </w:p>
        </w:tc>
        <w:tc>
          <w:tcPr>
            <w:tcW w:w="0" w:type="auto"/>
            <w:vAlign w:val="center"/>
            <w:hideMark/>
          </w:tcPr>
          <w:p w:rsidR="00000000" w:rsidRDefault="00000000">
            <w:r>
              <w:t>String</w:t>
            </w:r>
          </w:p>
        </w:tc>
        <w:tc>
          <w:tcPr>
            <w:tcW w:w="0" w:type="auto"/>
            <w:vAlign w:val="center"/>
            <w:hideMark/>
          </w:tcPr>
          <w:p w:rsidR="00000000" w:rsidRDefault="00000000">
            <w:r>
              <w:t xml:space="preserve">Fee rate. This field is returned for </w:t>
            </w:r>
            <w:r>
              <w:rPr>
                <w:rStyle w:val="HTML"/>
              </w:rPr>
              <w:t>SPOT</w:t>
            </w:r>
            <w:r>
              <w:t xml:space="preserve"> and </w:t>
            </w:r>
            <w:r>
              <w:rPr>
                <w:rStyle w:val="HTML"/>
              </w:rPr>
              <w:t>MARGIN</w:t>
            </w:r>
            <w:r>
              <w:t xml:space="preserve"> only</w:t>
            </w:r>
          </w:p>
        </w:tc>
      </w:tr>
    </w:tbl>
    <w:p w:rsidR="00000000" w:rsidRDefault="00000000">
      <w:pPr>
        <w:divId w:val="175387555"/>
      </w:pPr>
      <w:r>
        <w:t>tradeId</w:t>
      </w:r>
      <w:r>
        <w:br/>
        <w:t>When the order category to which the transaction details belong is partial_liquidation, full_liquidation, or adl, this field will be assigned a negative value to distinguish it from other matching transaction scenarios.</w:t>
      </w:r>
      <w:r>
        <w:br/>
        <w:t>ordId</w:t>
      </w:r>
      <w:r>
        <w:br/>
        <w:t>Order ID, always "" for block trading.</w:t>
      </w:r>
      <w:r>
        <w:br/>
        <w:t>clOrdId</w:t>
      </w:r>
      <w:r>
        <w:br/>
        <w:t xml:space="preserve">Client-supplied order ID, always "" for block trading. We advise you to use Get Transaction details (last 3 days)when you request data for recent 3 days. </w:t>
      </w:r>
    </w:p>
    <w:p w:rsidR="00000000" w:rsidRDefault="00000000">
      <w:pPr>
        <w:pStyle w:val="3"/>
        <w:divId w:val="175387555"/>
      </w:pPr>
      <w:r>
        <w:t>GET / Easy convert currency list</w:t>
      </w:r>
    </w:p>
    <w:p w:rsidR="00000000" w:rsidRDefault="00000000">
      <w:pPr>
        <w:pStyle w:val="a5"/>
        <w:divId w:val="175387555"/>
      </w:pPr>
      <w:r>
        <w:t>Get list of small convertibles and mainstream currencies. Only applicable to the crypto balance less than $10.</w:t>
      </w:r>
    </w:p>
    <w:p w:rsidR="00000000" w:rsidRDefault="00000000">
      <w:pPr>
        <w:pStyle w:val="4"/>
        <w:divId w:val="175387555"/>
      </w:pPr>
      <w:r>
        <w:t>Rate Limit: 1 request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/api/v5/trade/easy-convert-currency-list</w:t>
      </w:r>
    </w:p>
    <w:p w:rsidR="00000000" w:rsidRDefault="00000000">
      <w:pPr>
        <w:pStyle w:val="a5"/>
        <w:divId w:val="1529291075"/>
      </w:pPr>
      <w:r>
        <w:t>Request Example</w:t>
      </w:r>
    </w:p>
    <w:p w:rsidR="00000000" w:rsidRDefault="00000000">
      <w:pPr>
        <w:pStyle w:val="HTML0"/>
        <w:divId w:val="604194697"/>
        <w:rPr>
          <w:rStyle w:val="HTML"/>
        </w:rPr>
      </w:pPr>
      <w:r>
        <w:rPr>
          <w:rStyle w:val="HTML"/>
        </w:rPr>
        <w:t>GET /api/v5/trade/easy-convert-currency-list</w:t>
      </w:r>
    </w:p>
    <w:p w:rsidR="00000000" w:rsidRDefault="00000000">
      <w:pPr>
        <w:pStyle w:val="HTML0"/>
        <w:divId w:val="27922234"/>
        <w:rPr>
          <w:rStyle w:val="HTML"/>
          <w:vanish/>
        </w:rPr>
      </w:pPr>
      <w:r>
        <w:rPr>
          <w:rStyle w:val="kn"/>
          <w:vanish/>
        </w:rPr>
        <w:t>import</w:t>
      </w:r>
      <w:r>
        <w:rPr>
          <w:rStyle w:val="HTML"/>
          <w:vanish/>
        </w:rPr>
        <w:t xml:space="preserve"> </w:t>
      </w:r>
      <w:r>
        <w:rPr>
          <w:rStyle w:val="nn"/>
          <w:vanish/>
        </w:rPr>
        <w:t>okx.Trade</w:t>
      </w:r>
      <w:r>
        <w:rPr>
          <w:rStyle w:val="HTML"/>
          <w:vanish/>
        </w:rPr>
        <w:t xml:space="preserve"> </w:t>
      </w:r>
      <w:r>
        <w:rPr>
          <w:rStyle w:val="k"/>
          <w:vanish/>
        </w:rPr>
        <w:t>as</w:t>
      </w:r>
      <w:r>
        <w:rPr>
          <w:rStyle w:val="HTML"/>
          <w:vanish/>
        </w:rPr>
        <w:t xml:space="preserve"> </w:t>
      </w:r>
      <w:r>
        <w:rPr>
          <w:rStyle w:val="n"/>
          <w:vanish/>
        </w:rPr>
        <w:t>Trade</w:t>
      </w:r>
    </w:p>
    <w:p w:rsidR="00000000" w:rsidRDefault="00000000">
      <w:pPr>
        <w:pStyle w:val="HTML0"/>
        <w:divId w:val="27922234"/>
        <w:rPr>
          <w:rStyle w:val="HTML"/>
          <w:vanish/>
        </w:rPr>
      </w:pPr>
    </w:p>
    <w:p w:rsidR="00000000" w:rsidRDefault="00000000">
      <w:pPr>
        <w:pStyle w:val="HTML0"/>
        <w:divId w:val="27922234"/>
        <w:rPr>
          <w:rStyle w:val="c1"/>
          <w:vanish/>
        </w:rPr>
      </w:pPr>
      <w:r>
        <w:rPr>
          <w:rStyle w:val="c1"/>
          <w:vanish/>
        </w:rPr>
        <w:t># API initialization</w:t>
      </w:r>
    </w:p>
    <w:p w:rsidR="00000000" w:rsidRDefault="00000000">
      <w:pPr>
        <w:pStyle w:val="HTML0"/>
        <w:divId w:val="27922234"/>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27922234"/>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27922234"/>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27922234"/>
        <w:rPr>
          <w:rStyle w:val="HTML"/>
          <w:vanish/>
        </w:rPr>
      </w:pPr>
    </w:p>
    <w:p w:rsidR="00000000" w:rsidRDefault="00000000">
      <w:pPr>
        <w:pStyle w:val="HTML0"/>
        <w:divId w:val="27922234"/>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 0, Demo trading: 1</w:t>
      </w:r>
    </w:p>
    <w:p w:rsidR="00000000" w:rsidRDefault="00000000">
      <w:pPr>
        <w:pStyle w:val="HTML0"/>
        <w:divId w:val="27922234"/>
        <w:rPr>
          <w:rStyle w:val="HTML"/>
          <w:vanish/>
        </w:rPr>
      </w:pPr>
    </w:p>
    <w:p w:rsidR="00000000" w:rsidRDefault="00000000">
      <w:pPr>
        <w:pStyle w:val="HTML0"/>
        <w:divId w:val="27922234"/>
        <w:rPr>
          <w:rStyle w:val="HTML"/>
          <w:vanish/>
        </w:rPr>
      </w:pPr>
      <w:r>
        <w:rPr>
          <w:rStyle w:val="n"/>
          <w:vanish/>
        </w:rPr>
        <w:t>tradeAPI</w:t>
      </w:r>
      <w:r>
        <w:rPr>
          <w:rStyle w:val="HTML"/>
          <w:vanish/>
        </w:rPr>
        <w:t xml:space="preserve"> </w:t>
      </w:r>
      <w:r>
        <w:rPr>
          <w:rStyle w:val="o"/>
          <w:vanish/>
        </w:rPr>
        <w:t>=</w:t>
      </w:r>
      <w:r>
        <w:rPr>
          <w:rStyle w:val="HTML"/>
          <w:vanish/>
        </w:rPr>
        <w:t xml:space="preserve"> </w:t>
      </w:r>
      <w:r>
        <w:rPr>
          <w:rStyle w:val="n"/>
          <w:vanish/>
        </w:rPr>
        <w:t>Trade</w:t>
      </w:r>
      <w:r>
        <w:rPr>
          <w:rStyle w:val="p"/>
          <w:vanish/>
        </w:rPr>
        <w:t>.</w:t>
      </w:r>
      <w:r>
        <w:rPr>
          <w:rStyle w:val="n"/>
          <w:vanish/>
        </w:rPr>
        <w:t>TradeAPI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27922234"/>
        <w:rPr>
          <w:rStyle w:val="HTML"/>
          <w:vanish/>
        </w:rPr>
      </w:pPr>
    </w:p>
    <w:p w:rsidR="00000000" w:rsidRDefault="00000000">
      <w:pPr>
        <w:pStyle w:val="HTML0"/>
        <w:divId w:val="27922234"/>
        <w:rPr>
          <w:rStyle w:val="c1"/>
          <w:vanish/>
        </w:rPr>
      </w:pPr>
      <w:r>
        <w:rPr>
          <w:rStyle w:val="c1"/>
          <w:vanish/>
        </w:rPr>
        <w:t># Get list of small convertibles and mainstream currencies</w:t>
      </w:r>
    </w:p>
    <w:p w:rsidR="00000000" w:rsidRDefault="00000000">
      <w:pPr>
        <w:pStyle w:val="HTML0"/>
        <w:divId w:val="27922234"/>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tradeAPI</w:t>
      </w:r>
      <w:r>
        <w:rPr>
          <w:rStyle w:val="p"/>
          <w:vanish/>
        </w:rPr>
        <w:t>.</w:t>
      </w:r>
      <w:r>
        <w:rPr>
          <w:rStyle w:val="n"/>
          <w:vanish/>
        </w:rPr>
        <w:t>get_easy_convert_currency_list</w:t>
      </w:r>
      <w:r>
        <w:rPr>
          <w:rStyle w:val="p"/>
          <w:vanish/>
        </w:rPr>
        <w:t>()</w:t>
      </w:r>
    </w:p>
    <w:p w:rsidR="00000000" w:rsidRDefault="00000000">
      <w:pPr>
        <w:pStyle w:val="HTML0"/>
        <w:divId w:val="27922234"/>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780"/>
        <w:gridCol w:w="1058"/>
        <w:gridCol w:w="2235"/>
      </w:tblGrid>
      <w:tr w:rsidR="00000000">
        <w:trPr>
          <w:divId w:val="175387555"/>
          <w:tblHeader/>
          <w:tblCellSpacing w:w="15" w:type="dxa"/>
        </w:trPr>
        <w:tc>
          <w:tcPr>
            <w:tcW w:w="0" w:type="auto"/>
            <w:vAlign w:val="center"/>
            <w:hideMark/>
          </w:tcPr>
          <w:p w:rsidR="00000000" w:rsidRDefault="00000000">
            <w:pPr>
              <w:rPr>
                <w:b/>
                <w:bCs/>
              </w:rPr>
            </w:pPr>
            <w:r>
              <w:rPr>
                <w:b/>
                <w:bCs/>
              </w:rPr>
              <w:t>Parameters</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source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Funding source</w:t>
            </w:r>
            <w:r>
              <w:br/>
            </w:r>
            <w:r>
              <w:rPr>
                <w:rStyle w:val="HTML"/>
              </w:rPr>
              <w:t>1</w:t>
            </w:r>
            <w:r>
              <w:t>: Trading account</w:t>
            </w:r>
            <w:r>
              <w:br/>
            </w:r>
            <w:r>
              <w:rPr>
                <w:rStyle w:val="HTML"/>
              </w:rPr>
              <w:t>2</w:t>
            </w:r>
            <w:r>
              <w:t>: Funding account</w:t>
            </w:r>
            <w:r>
              <w:br/>
              <w:t xml:space="preserve">The default is </w:t>
            </w:r>
            <w:r>
              <w:rPr>
                <w:rStyle w:val="HTML"/>
              </w:rPr>
              <w:t>1</w:t>
            </w:r>
            <w:r>
              <w:t>.</w:t>
            </w:r>
          </w:p>
        </w:tc>
      </w:tr>
    </w:tbl>
    <w:p w:rsidR="00000000" w:rsidRDefault="00000000">
      <w:pPr>
        <w:pStyle w:val="a5"/>
        <w:divId w:val="819810329"/>
      </w:pPr>
      <w:r>
        <w:t>Response Example</w:t>
      </w:r>
    </w:p>
    <w:p w:rsidR="00000000" w:rsidRDefault="00000000">
      <w:pPr>
        <w:pStyle w:val="HTML0"/>
        <w:divId w:val="1861623086"/>
        <w:rPr>
          <w:rStyle w:val="w"/>
        </w:rPr>
      </w:pPr>
      <w:r>
        <w:rPr>
          <w:rStyle w:val="p"/>
        </w:rPr>
        <w:t>{</w:t>
      </w:r>
    </w:p>
    <w:p w:rsidR="00000000" w:rsidRDefault="00000000">
      <w:pPr>
        <w:pStyle w:val="HTML0"/>
        <w:divId w:val="1861623086"/>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861623086"/>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861623086"/>
        <w:rPr>
          <w:rStyle w:val="w"/>
        </w:rPr>
      </w:pPr>
      <w:r>
        <w:rPr>
          <w:rStyle w:val="w"/>
        </w:rPr>
        <w:t xml:space="preserve">        </w:t>
      </w:r>
      <w:r>
        <w:rPr>
          <w:rStyle w:val="p"/>
        </w:rPr>
        <w:t>{</w:t>
      </w:r>
    </w:p>
    <w:p w:rsidR="00000000" w:rsidRDefault="00000000">
      <w:pPr>
        <w:pStyle w:val="HTML0"/>
        <w:divId w:val="1861623086"/>
        <w:rPr>
          <w:rStyle w:val="w"/>
        </w:rPr>
      </w:pPr>
      <w:r>
        <w:rPr>
          <w:rStyle w:val="w"/>
        </w:rPr>
        <w:t xml:space="preserve">            </w:t>
      </w:r>
      <w:r>
        <w:rPr>
          <w:rStyle w:val="nl"/>
        </w:rPr>
        <w:t>"fromData"</w:t>
      </w:r>
      <w:r>
        <w:rPr>
          <w:rStyle w:val="p"/>
        </w:rPr>
        <w:t>:</w:t>
      </w:r>
      <w:r>
        <w:rPr>
          <w:rStyle w:val="w"/>
        </w:rPr>
        <w:t xml:space="preserve"> </w:t>
      </w:r>
      <w:r>
        <w:rPr>
          <w:rStyle w:val="p"/>
        </w:rPr>
        <w:t>[</w:t>
      </w:r>
    </w:p>
    <w:p w:rsidR="00000000" w:rsidRDefault="00000000">
      <w:pPr>
        <w:pStyle w:val="HTML0"/>
        <w:divId w:val="1861623086"/>
        <w:rPr>
          <w:rStyle w:val="w"/>
        </w:rPr>
      </w:pPr>
      <w:r>
        <w:rPr>
          <w:rStyle w:val="w"/>
        </w:rPr>
        <w:t xml:space="preserve">                </w:t>
      </w:r>
      <w:r>
        <w:rPr>
          <w:rStyle w:val="p"/>
        </w:rPr>
        <w:t>{</w:t>
      </w:r>
    </w:p>
    <w:p w:rsidR="00000000" w:rsidRDefault="00000000">
      <w:pPr>
        <w:pStyle w:val="HTML0"/>
        <w:divId w:val="1861623086"/>
        <w:rPr>
          <w:rStyle w:val="w"/>
        </w:rPr>
      </w:pPr>
      <w:r>
        <w:rPr>
          <w:rStyle w:val="w"/>
        </w:rPr>
        <w:t xml:space="preserve">                    </w:t>
      </w:r>
      <w:r>
        <w:rPr>
          <w:rStyle w:val="nl"/>
        </w:rPr>
        <w:t>"fromAmt"</w:t>
      </w:r>
      <w:r>
        <w:rPr>
          <w:rStyle w:val="p"/>
        </w:rPr>
        <w:t>:</w:t>
      </w:r>
      <w:r>
        <w:rPr>
          <w:rStyle w:val="w"/>
        </w:rPr>
        <w:t xml:space="preserve"> </w:t>
      </w:r>
      <w:r>
        <w:rPr>
          <w:rStyle w:val="s2"/>
        </w:rPr>
        <w:t>"6.580712708344864"</w:t>
      </w:r>
      <w:r>
        <w:rPr>
          <w:rStyle w:val="p"/>
        </w:rPr>
        <w:t>,</w:t>
      </w:r>
    </w:p>
    <w:p w:rsidR="00000000" w:rsidRDefault="00000000">
      <w:pPr>
        <w:pStyle w:val="HTML0"/>
        <w:divId w:val="1861623086"/>
        <w:rPr>
          <w:rStyle w:val="w"/>
        </w:rPr>
      </w:pPr>
      <w:r>
        <w:rPr>
          <w:rStyle w:val="w"/>
        </w:rPr>
        <w:t xml:space="preserve">                    </w:t>
      </w:r>
      <w:r>
        <w:rPr>
          <w:rStyle w:val="nl"/>
        </w:rPr>
        <w:t>"fromCcy"</w:t>
      </w:r>
      <w:r>
        <w:rPr>
          <w:rStyle w:val="p"/>
        </w:rPr>
        <w:t>:</w:t>
      </w:r>
      <w:r>
        <w:rPr>
          <w:rStyle w:val="w"/>
        </w:rPr>
        <w:t xml:space="preserve"> </w:t>
      </w:r>
      <w:r>
        <w:rPr>
          <w:rStyle w:val="s2"/>
        </w:rPr>
        <w:t>"ADA"</w:t>
      </w:r>
    </w:p>
    <w:p w:rsidR="00000000" w:rsidRDefault="00000000">
      <w:pPr>
        <w:pStyle w:val="HTML0"/>
        <w:divId w:val="1861623086"/>
        <w:rPr>
          <w:rStyle w:val="w"/>
        </w:rPr>
      </w:pPr>
      <w:r>
        <w:rPr>
          <w:rStyle w:val="w"/>
        </w:rPr>
        <w:t xml:space="preserve">                </w:t>
      </w:r>
      <w:r>
        <w:rPr>
          <w:rStyle w:val="p"/>
        </w:rPr>
        <w:t>},</w:t>
      </w:r>
    </w:p>
    <w:p w:rsidR="00000000" w:rsidRDefault="00000000">
      <w:pPr>
        <w:pStyle w:val="HTML0"/>
        <w:divId w:val="1861623086"/>
        <w:rPr>
          <w:rStyle w:val="w"/>
        </w:rPr>
      </w:pPr>
      <w:r>
        <w:rPr>
          <w:rStyle w:val="w"/>
        </w:rPr>
        <w:t xml:space="preserve">                </w:t>
      </w:r>
      <w:r>
        <w:rPr>
          <w:rStyle w:val="p"/>
        </w:rPr>
        <w:t>{</w:t>
      </w:r>
    </w:p>
    <w:p w:rsidR="00000000" w:rsidRDefault="00000000">
      <w:pPr>
        <w:pStyle w:val="HTML0"/>
        <w:divId w:val="1861623086"/>
        <w:rPr>
          <w:rStyle w:val="w"/>
        </w:rPr>
      </w:pPr>
      <w:r>
        <w:rPr>
          <w:rStyle w:val="w"/>
        </w:rPr>
        <w:t xml:space="preserve">                    </w:t>
      </w:r>
      <w:r>
        <w:rPr>
          <w:rStyle w:val="nl"/>
        </w:rPr>
        <w:t>"fromAmt"</w:t>
      </w:r>
      <w:r>
        <w:rPr>
          <w:rStyle w:val="p"/>
        </w:rPr>
        <w:t>:</w:t>
      </w:r>
      <w:r>
        <w:rPr>
          <w:rStyle w:val="w"/>
        </w:rPr>
        <w:t xml:space="preserve"> </w:t>
      </w:r>
      <w:r>
        <w:rPr>
          <w:rStyle w:val="s2"/>
        </w:rPr>
        <w:t>"2.9970000013055097"</w:t>
      </w:r>
      <w:r>
        <w:rPr>
          <w:rStyle w:val="p"/>
        </w:rPr>
        <w:t>,</w:t>
      </w:r>
    </w:p>
    <w:p w:rsidR="00000000" w:rsidRDefault="00000000">
      <w:pPr>
        <w:pStyle w:val="HTML0"/>
        <w:divId w:val="1861623086"/>
        <w:rPr>
          <w:rStyle w:val="w"/>
        </w:rPr>
      </w:pPr>
      <w:r>
        <w:rPr>
          <w:rStyle w:val="w"/>
        </w:rPr>
        <w:t xml:space="preserve">                    </w:t>
      </w:r>
      <w:r>
        <w:rPr>
          <w:rStyle w:val="nl"/>
        </w:rPr>
        <w:t>"fromCcy"</w:t>
      </w:r>
      <w:r>
        <w:rPr>
          <w:rStyle w:val="p"/>
        </w:rPr>
        <w:t>:</w:t>
      </w:r>
      <w:r>
        <w:rPr>
          <w:rStyle w:val="w"/>
        </w:rPr>
        <w:t xml:space="preserve"> </w:t>
      </w:r>
      <w:r>
        <w:rPr>
          <w:rStyle w:val="s2"/>
        </w:rPr>
        <w:t>"USDC"</w:t>
      </w:r>
    </w:p>
    <w:p w:rsidR="00000000" w:rsidRDefault="00000000">
      <w:pPr>
        <w:pStyle w:val="HTML0"/>
        <w:divId w:val="1861623086"/>
        <w:rPr>
          <w:rStyle w:val="w"/>
        </w:rPr>
      </w:pPr>
      <w:r>
        <w:rPr>
          <w:rStyle w:val="w"/>
        </w:rPr>
        <w:t xml:space="preserve">                </w:t>
      </w:r>
      <w:r>
        <w:rPr>
          <w:rStyle w:val="p"/>
        </w:rPr>
        <w:t>}</w:t>
      </w:r>
    </w:p>
    <w:p w:rsidR="00000000" w:rsidRDefault="00000000">
      <w:pPr>
        <w:pStyle w:val="HTML0"/>
        <w:divId w:val="1861623086"/>
        <w:rPr>
          <w:rStyle w:val="w"/>
        </w:rPr>
      </w:pPr>
      <w:r>
        <w:rPr>
          <w:rStyle w:val="w"/>
        </w:rPr>
        <w:t xml:space="preserve">            </w:t>
      </w:r>
      <w:r>
        <w:rPr>
          <w:rStyle w:val="p"/>
        </w:rPr>
        <w:t>],</w:t>
      </w:r>
    </w:p>
    <w:p w:rsidR="00000000" w:rsidRDefault="00000000">
      <w:pPr>
        <w:pStyle w:val="HTML0"/>
        <w:divId w:val="1861623086"/>
        <w:rPr>
          <w:rStyle w:val="w"/>
        </w:rPr>
      </w:pPr>
      <w:r>
        <w:rPr>
          <w:rStyle w:val="w"/>
        </w:rPr>
        <w:t xml:space="preserve">            </w:t>
      </w:r>
      <w:r>
        <w:rPr>
          <w:rStyle w:val="nl"/>
        </w:rPr>
        <w:t>"toCcy"</w:t>
      </w:r>
      <w:r>
        <w:rPr>
          <w:rStyle w:val="p"/>
        </w:rPr>
        <w:t>:</w:t>
      </w:r>
      <w:r>
        <w:rPr>
          <w:rStyle w:val="w"/>
        </w:rPr>
        <w:t xml:space="preserve"> </w:t>
      </w:r>
      <w:r>
        <w:rPr>
          <w:rStyle w:val="p"/>
        </w:rPr>
        <w:t>[</w:t>
      </w:r>
    </w:p>
    <w:p w:rsidR="00000000" w:rsidRDefault="00000000">
      <w:pPr>
        <w:pStyle w:val="HTML0"/>
        <w:divId w:val="1861623086"/>
        <w:rPr>
          <w:rStyle w:val="w"/>
        </w:rPr>
      </w:pPr>
      <w:r>
        <w:rPr>
          <w:rStyle w:val="w"/>
        </w:rPr>
        <w:t xml:space="preserve">                </w:t>
      </w:r>
      <w:r>
        <w:rPr>
          <w:rStyle w:val="s2"/>
        </w:rPr>
        <w:t>"USDT"</w:t>
      </w:r>
      <w:r>
        <w:rPr>
          <w:rStyle w:val="p"/>
        </w:rPr>
        <w:t>,</w:t>
      </w:r>
    </w:p>
    <w:p w:rsidR="00000000" w:rsidRDefault="00000000">
      <w:pPr>
        <w:pStyle w:val="HTML0"/>
        <w:divId w:val="1861623086"/>
        <w:rPr>
          <w:rStyle w:val="w"/>
        </w:rPr>
      </w:pPr>
      <w:r>
        <w:rPr>
          <w:rStyle w:val="w"/>
        </w:rPr>
        <w:t xml:space="preserve">                </w:t>
      </w:r>
      <w:r>
        <w:rPr>
          <w:rStyle w:val="s2"/>
        </w:rPr>
        <w:t>"BTC"</w:t>
      </w:r>
      <w:r>
        <w:rPr>
          <w:rStyle w:val="p"/>
        </w:rPr>
        <w:t>,</w:t>
      </w:r>
    </w:p>
    <w:p w:rsidR="00000000" w:rsidRDefault="00000000">
      <w:pPr>
        <w:pStyle w:val="HTML0"/>
        <w:divId w:val="1861623086"/>
        <w:rPr>
          <w:rStyle w:val="w"/>
        </w:rPr>
      </w:pPr>
      <w:r>
        <w:rPr>
          <w:rStyle w:val="w"/>
        </w:rPr>
        <w:t xml:space="preserve">                </w:t>
      </w:r>
      <w:r>
        <w:rPr>
          <w:rStyle w:val="s2"/>
        </w:rPr>
        <w:t>"ETH"</w:t>
      </w:r>
      <w:r>
        <w:rPr>
          <w:rStyle w:val="p"/>
        </w:rPr>
        <w:t>,</w:t>
      </w:r>
    </w:p>
    <w:p w:rsidR="00000000" w:rsidRDefault="00000000">
      <w:pPr>
        <w:pStyle w:val="HTML0"/>
        <w:divId w:val="1861623086"/>
        <w:rPr>
          <w:rStyle w:val="w"/>
        </w:rPr>
      </w:pPr>
      <w:r>
        <w:rPr>
          <w:rStyle w:val="w"/>
        </w:rPr>
        <w:t xml:space="preserve">                </w:t>
      </w:r>
      <w:r>
        <w:rPr>
          <w:rStyle w:val="s2"/>
        </w:rPr>
        <w:t>"OKB"</w:t>
      </w:r>
    </w:p>
    <w:p w:rsidR="00000000" w:rsidRDefault="00000000">
      <w:pPr>
        <w:pStyle w:val="HTML0"/>
        <w:divId w:val="1861623086"/>
        <w:rPr>
          <w:rStyle w:val="w"/>
        </w:rPr>
      </w:pPr>
      <w:r>
        <w:rPr>
          <w:rStyle w:val="w"/>
        </w:rPr>
        <w:t xml:space="preserve">            </w:t>
      </w:r>
      <w:r>
        <w:rPr>
          <w:rStyle w:val="p"/>
        </w:rPr>
        <w:t>]</w:t>
      </w:r>
    </w:p>
    <w:p w:rsidR="00000000" w:rsidRDefault="00000000">
      <w:pPr>
        <w:pStyle w:val="HTML0"/>
        <w:divId w:val="1861623086"/>
        <w:rPr>
          <w:rStyle w:val="w"/>
        </w:rPr>
      </w:pPr>
      <w:r>
        <w:rPr>
          <w:rStyle w:val="w"/>
        </w:rPr>
        <w:t xml:space="preserve">        </w:t>
      </w:r>
      <w:r>
        <w:rPr>
          <w:rStyle w:val="p"/>
        </w:rPr>
        <w:t>}</w:t>
      </w:r>
    </w:p>
    <w:p w:rsidR="00000000" w:rsidRDefault="00000000">
      <w:pPr>
        <w:pStyle w:val="HTML0"/>
        <w:divId w:val="1861623086"/>
        <w:rPr>
          <w:rStyle w:val="w"/>
        </w:rPr>
      </w:pPr>
      <w:r>
        <w:rPr>
          <w:rStyle w:val="w"/>
        </w:rPr>
        <w:t xml:space="preserve">    </w:t>
      </w:r>
      <w:r>
        <w:rPr>
          <w:rStyle w:val="p"/>
        </w:rPr>
        <w:t>],</w:t>
      </w:r>
    </w:p>
    <w:p w:rsidR="00000000" w:rsidRDefault="00000000">
      <w:pPr>
        <w:pStyle w:val="HTML0"/>
        <w:divId w:val="1861623086"/>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861623086"/>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fromData</w:t>
            </w:r>
          </w:p>
        </w:tc>
        <w:tc>
          <w:tcPr>
            <w:tcW w:w="0" w:type="auto"/>
            <w:vAlign w:val="center"/>
            <w:hideMark/>
          </w:tcPr>
          <w:p w:rsidR="00000000" w:rsidRDefault="00000000">
            <w:r>
              <w:t>Array</w:t>
            </w:r>
          </w:p>
        </w:tc>
        <w:tc>
          <w:tcPr>
            <w:tcW w:w="0" w:type="auto"/>
            <w:vAlign w:val="center"/>
            <w:hideMark/>
          </w:tcPr>
          <w:p w:rsidR="00000000" w:rsidRDefault="00000000">
            <w:r>
              <w:t>Currently owned and convertible small currency list</w:t>
            </w:r>
          </w:p>
        </w:tc>
      </w:tr>
      <w:tr w:rsidR="00000000">
        <w:trPr>
          <w:divId w:val="175387555"/>
          <w:tblCellSpacing w:w="15" w:type="dxa"/>
        </w:trPr>
        <w:tc>
          <w:tcPr>
            <w:tcW w:w="0" w:type="auto"/>
            <w:vAlign w:val="center"/>
            <w:hideMark/>
          </w:tcPr>
          <w:p w:rsidR="00000000" w:rsidRDefault="00000000">
            <w:r>
              <w:t>&gt; fromCcy</w:t>
            </w:r>
          </w:p>
        </w:tc>
        <w:tc>
          <w:tcPr>
            <w:tcW w:w="0" w:type="auto"/>
            <w:vAlign w:val="center"/>
            <w:hideMark/>
          </w:tcPr>
          <w:p w:rsidR="00000000" w:rsidRDefault="00000000">
            <w:r>
              <w:t>String</w:t>
            </w:r>
          </w:p>
        </w:tc>
        <w:tc>
          <w:tcPr>
            <w:tcW w:w="0" w:type="auto"/>
            <w:vAlign w:val="center"/>
            <w:hideMark/>
          </w:tcPr>
          <w:p w:rsidR="00000000" w:rsidRDefault="00000000">
            <w:r>
              <w:t xml:space="preserve">Type of small payment currency convert from, e.g. </w:t>
            </w:r>
            <w:r>
              <w:rPr>
                <w:rStyle w:val="HTML"/>
              </w:rPr>
              <w:t>BTC</w:t>
            </w:r>
          </w:p>
        </w:tc>
      </w:tr>
      <w:tr w:rsidR="00000000">
        <w:trPr>
          <w:divId w:val="175387555"/>
          <w:tblCellSpacing w:w="15" w:type="dxa"/>
        </w:trPr>
        <w:tc>
          <w:tcPr>
            <w:tcW w:w="0" w:type="auto"/>
            <w:vAlign w:val="center"/>
            <w:hideMark/>
          </w:tcPr>
          <w:p w:rsidR="00000000" w:rsidRDefault="00000000">
            <w:r>
              <w:t>&gt; fromAmt</w:t>
            </w:r>
          </w:p>
        </w:tc>
        <w:tc>
          <w:tcPr>
            <w:tcW w:w="0" w:type="auto"/>
            <w:vAlign w:val="center"/>
            <w:hideMark/>
          </w:tcPr>
          <w:p w:rsidR="00000000" w:rsidRDefault="00000000">
            <w:r>
              <w:t>String</w:t>
            </w:r>
          </w:p>
        </w:tc>
        <w:tc>
          <w:tcPr>
            <w:tcW w:w="0" w:type="auto"/>
            <w:vAlign w:val="center"/>
            <w:hideMark/>
          </w:tcPr>
          <w:p w:rsidR="00000000" w:rsidRDefault="00000000">
            <w:r>
              <w:t>Amount of small payment currency convert from</w:t>
            </w:r>
          </w:p>
        </w:tc>
      </w:tr>
      <w:tr w:rsidR="00000000">
        <w:trPr>
          <w:divId w:val="175387555"/>
          <w:tblCellSpacing w:w="15" w:type="dxa"/>
        </w:trPr>
        <w:tc>
          <w:tcPr>
            <w:tcW w:w="0" w:type="auto"/>
            <w:vAlign w:val="center"/>
            <w:hideMark/>
          </w:tcPr>
          <w:p w:rsidR="00000000" w:rsidRDefault="00000000">
            <w:r>
              <w:t>toCcy</w:t>
            </w:r>
          </w:p>
        </w:tc>
        <w:tc>
          <w:tcPr>
            <w:tcW w:w="0" w:type="auto"/>
            <w:vAlign w:val="center"/>
            <w:hideMark/>
          </w:tcPr>
          <w:p w:rsidR="00000000" w:rsidRDefault="00000000">
            <w:r>
              <w:t>Array</w:t>
            </w:r>
          </w:p>
        </w:tc>
        <w:tc>
          <w:tcPr>
            <w:tcW w:w="0" w:type="auto"/>
            <w:vAlign w:val="center"/>
            <w:hideMark/>
          </w:tcPr>
          <w:p w:rsidR="00000000" w:rsidRDefault="00000000">
            <w:r>
              <w:t xml:space="preserve">Type of mainstream currency convert to, e.g. </w:t>
            </w:r>
            <w:r>
              <w:rPr>
                <w:rStyle w:val="HTML"/>
              </w:rPr>
              <w:t>USDT</w:t>
            </w:r>
          </w:p>
        </w:tc>
      </w:tr>
    </w:tbl>
    <w:p w:rsidR="00000000" w:rsidRDefault="00000000">
      <w:pPr>
        <w:pStyle w:val="3"/>
        <w:divId w:val="175387555"/>
      </w:pPr>
      <w:r>
        <w:t>POST / Place easy convert</w:t>
      </w:r>
    </w:p>
    <w:p w:rsidR="00000000" w:rsidRDefault="00000000">
      <w:pPr>
        <w:pStyle w:val="a5"/>
        <w:divId w:val="175387555"/>
      </w:pPr>
      <w:r>
        <w:t xml:space="preserve">Convert small currencies to mainstream currencies. </w:t>
      </w:r>
    </w:p>
    <w:p w:rsidR="00000000" w:rsidRDefault="00000000">
      <w:pPr>
        <w:pStyle w:val="4"/>
        <w:divId w:val="175387555"/>
      </w:pPr>
      <w:r>
        <w:t>Rate Limit: 1 request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/api/v5/trade/easy-convert</w:t>
      </w:r>
    </w:p>
    <w:p w:rsidR="00000000" w:rsidRDefault="00000000">
      <w:pPr>
        <w:pStyle w:val="a5"/>
        <w:divId w:val="1691444361"/>
      </w:pPr>
      <w:r>
        <w:t>Request Example</w:t>
      </w:r>
    </w:p>
    <w:p w:rsidR="00000000" w:rsidRDefault="00000000">
      <w:pPr>
        <w:pStyle w:val="HTML0"/>
        <w:divId w:val="295377959"/>
        <w:rPr>
          <w:rStyle w:val="HTML"/>
        </w:rPr>
      </w:pPr>
      <w:r>
        <w:rPr>
          <w:rStyle w:val="HTML"/>
        </w:rPr>
        <w:t>POST /api/v5/trade/easy-convert</w:t>
      </w:r>
    </w:p>
    <w:p w:rsidR="00000000" w:rsidRDefault="00000000">
      <w:pPr>
        <w:pStyle w:val="HTML0"/>
        <w:divId w:val="295377959"/>
        <w:rPr>
          <w:rStyle w:val="HTML"/>
        </w:rPr>
      </w:pPr>
      <w:r>
        <w:rPr>
          <w:rStyle w:val="HTML"/>
        </w:rPr>
        <w:t>body</w:t>
      </w:r>
    </w:p>
    <w:p w:rsidR="00000000" w:rsidRDefault="00000000">
      <w:pPr>
        <w:pStyle w:val="HTML0"/>
        <w:divId w:val="295377959"/>
        <w:rPr>
          <w:rStyle w:val="HTML"/>
        </w:rPr>
      </w:pPr>
      <w:r>
        <w:rPr>
          <w:rStyle w:val="o"/>
        </w:rPr>
        <w:t>{</w:t>
      </w:r>
    </w:p>
    <w:p w:rsidR="00000000" w:rsidRDefault="00000000">
      <w:pPr>
        <w:pStyle w:val="HTML0"/>
        <w:divId w:val="295377959"/>
        <w:rPr>
          <w:rStyle w:val="HTML"/>
        </w:rPr>
      </w:pPr>
      <w:r>
        <w:rPr>
          <w:rStyle w:val="HTML"/>
        </w:rPr>
        <w:t xml:space="preserve">    </w:t>
      </w:r>
      <w:r>
        <w:rPr>
          <w:rStyle w:val="s2"/>
        </w:rPr>
        <w:t>"fromCcy"</w:t>
      </w:r>
      <w:r>
        <w:rPr>
          <w:rStyle w:val="HTML"/>
        </w:rPr>
        <w:t xml:space="preserve">: </w:t>
      </w:r>
      <w:r>
        <w:rPr>
          <w:rStyle w:val="o"/>
        </w:rPr>
        <w:t>[</w:t>
      </w:r>
      <w:r>
        <w:rPr>
          <w:rStyle w:val="s2"/>
        </w:rPr>
        <w:t>"ADA"</w:t>
      </w:r>
      <w:r>
        <w:rPr>
          <w:rStyle w:val="HTML"/>
        </w:rPr>
        <w:t>,</w:t>
      </w:r>
      <w:r>
        <w:rPr>
          <w:rStyle w:val="s2"/>
        </w:rPr>
        <w:t>"USDC"</w:t>
      </w:r>
      <w:r>
        <w:rPr>
          <w:rStyle w:val="o"/>
        </w:rPr>
        <w:t>]</w:t>
      </w:r>
      <w:r>
        <w:rPr>
          <w:rStyle w:val="HTML"/>
        </w:rPr>
        <w:t>, //Seperated by commas</w:t>
      </w:r>
    </w:p>
    <w:p w:rsidR="00000000" w:rsidRDefault="00000000">
      <w:pPr>
        <w:pStyle w:val="HTML0"/>
        <w:divId w:val="295377959"/>
        <w:rPr>
          <w:rStyle w:val="HTML"/>
        </w:rPr>
      </w:pPr>
      <w:r>
        <w:rPr>
          <w:rStyle w:val="HTML"/>
        </w:rPr>
        <w:t xml:space="preserve">    </w:t>
      </w:r>
      <w:r>
        <w:rPr>
          <w:rStyle w:val="s2"/>
        </w:rPr>
        <w:t>"toCcy"</w:t>
      </w:r>
      <w:r>
        <w:rPr>
          <w:rStyle w:val="HTML"/>
        </w:rPr>
        <w:t xml:space="preserve">: </w:t>
      </w:r>
      <w:r>
        <w:rPr>
          <w:rStyle w:val="s2"/>
        </w:rPr>
        <w:t>"OKB"</w:t>
      </w:r>
      <w:r>
        <w:rPr>
          <w:rStyle w:val="HTML"/>
        </w:rPr>
        <w:t xml:space="preserve"> </w:t>
      </w:r>
    </w:p>
    <w:p w:rsidR="00000000" w:rsidRDefault="00000000">
      <w:pPr>
        <w:pStyle w:val="HTML0"/>
        <w:divId w:val="295377959"/>
        <w:rPr>
          <w:rStyle w:val="HTML"/>
        </w:rPr>
      </w:pPr>
      <w:r>
        <w:rPr>
          <w:rStyle w:val="o"/>
        </w:rPr>
        <w:t>}</w:t>
      </w:r>
    </w:p>
    <w:p w:rsidR="00000000" w:rsidRDefault="00000000">
      <w:pPr>
        <w:pStyle w:val="HTML0"/>
        <w:divId w:val="477113385"/>
        <w:rPr>
          <w:rStyle w:val="HTML"/>
          <w:vanish/>
        </w:rPr>
      </w:pPr>
      <w:r>
        <w:rPr>
          <w:rStyle w:val="kn"/>
          <w:vanish/>
        </w:rPr>
        <w:t>import</w:t>
      </w:r>
      <w:r>
        <w:rPr>
          <w:rStyle w:val="HTML"/>
          <w:vanish/>
        </w:rPr>
        <w:t xml:space="preserve"> </w:t>
      </w:r>
      <w:r>
        <w:rPr>
          <w:rStyle w:val="nn"/>
          <w:vanish/>
        </w:rPr>
        <w:t>okx.Trade</w:t>
      </w:r>
      <w:r>
        <w:rPr>
          <w:rStyle w:val="HTML"/>
          <w:vanish/>
        </w:rPr>
        <w:t xml:space="preserve"> </w:t>
      </w:r>
      <w:r>
        <w:rPr>
          <w:rStyle w:val="k"/>
          <w:vanish/>
        </w:rPr>
        <w:t>as</w:t>
      </w:r>
      <w:r>
        <w:rPr>
          <w:rStyle w:val="HTML"/>
          <w:vanish/>
        </w:rPr>
        <w:t xml:space="preserve"> </w:t>
      </w:r>
      <w:r>
        <w:rPr>
          <w:rStyle w:val="n"/>
          <w:vanish/>
        </w:rPr>
        <w:t>Trade</w:t>
      </w:r>
    </w:p>
    <w:p w:rsidR="00000000" w:rsidRDefault="00000000">
      <w:pPr>
        <w:pStyle w:val="HTML0"/>
        <w:divId w:val="477113385"/>
        <w:rPr>
          <w:rStyle w:val="HTML"/>
          <w:vanish/>
        </w:rPr>
      </w:pPr>
    </w:p>
    <w:p w:rsidR="00000000" w:rsidRDefault="00000000">
      <w:pPr>
        <w:pStyle w:val="HTML0"/>
        <w:divId w:val="477113385"/>
        <w:rPr>
          <w:rStyle w:val="c1"/>
          <w:vanish/>
        </w:rPr>
      </w:pPr>
      <w:r>
        <w:rPr>
          <w:rStyle w:val="c1"/>
          <w:vanish/>
        </w:rPr>
        <w:t># API initialization</w:t>
      </w:r>
    </w:p>
    <w:p w:rsidR="00000000" w:rsidRDefault="00000000">
      <w:pPr>
        <w:pStyle w:val="HTML0"/>
        <w:divId w:val="477113385"/>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477113385"/>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477113385"/>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477113385"/>
        <w:rPr>
          <w:rStyle w:val="HTML"/>
          <w:vanish/>
        </w:rPr>
      </w:pPr>
    </w:p>
    <w:p w:rsidR="00000000" w:rsidRDefault="00000000">
      <w:pPr>
        <w:pStyle w:val="HTML0"/>
        <w:divId w:val="477113385"/>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 0, Demo trading: 1</w:t>
      </w:r>
    </w:p>
    <w:p w:rsidR="00000000" w:rsidRDefault="00000000">
      <w:pPr>
        <w:pStyle w:val="HTML0"/>
        <w:divId w:val="477113385"/>
        <w:rPr>
          <w:rStyle w:val="HTML"/>
          <w:vanish/>
        </w:rPr>
      </w:pPr>
    </w:p>
    <w:p w:rsidR="00000000" w:rsidRDefault="00000000">
      <w:pPr>
        <w:pStyle w:val="HTML0"/>
        <w:divId w:val="477113385"/>
        <w:rPr>
          <w:rStyle w:val="HTML"/>
          <w:vanish/>
        </w:rPr>
      </w:pPr>
      <w:r>
        <w:rPr>
          <w:rStyle w:val="n"/>
          <w:vanish/>
        </w:rPr>
        <w:t>tradeAPI</w:t>
      </w:r>
      <w:r>
        <w:rPr>
          <w:rStyle w:val="HTML"/>
          <w:vanish/>
        </w:rPr>
        <w:t xml:space="preserve"> </w:t>
      </w:r>
      <w:r>
        <w:rPr>
          <w:rStyle w:val="o"/>
          <w:vanish/>
        </w:rPr>
        <w:t>=</w:t>
      </w:r>
      <w:r>
        <w:rPr>
          <w:rStyle w:val="HTML"/>
          <w:vanish/>
        </w:rPr>
        <w:t xml:space="preserve"> </w:t>
      </w:r>
      <w:r>
        <w:rPr>
          <w:rStyle w:val="n"/>
          <w:vanish/>
        </w:rPr>
        <w:t>Trade</w:t>
      </w:r>
      <w:r>
        <w:rPr>
          <w:rStyle w:val="p"/>
          <w:vanish/>
        </w:rPr>
        <w:t>.</w:t>
      </w:r>
      <w:r>
        <w:rPr>
          <w:rStyle w:val="n"/>
          <w:vanish/>
        </w:rPr>
        <w:t>TradeAPI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477113385"/>
        <w:rPr>
          <w:rStyle w:val="HTML"/>
          <w:vanish/>
        </w:rPr>
      </w:pPr>
    </w:p>
    <w:p w:rsidR="00000000" w:rsidRDefault="00000000">
      <w:pPr>
        <w:pStyle w:val="HTML0"/>
        <w:divId w:val="477113385"/>
        <w:rPr>
          <w:rStyle w:val="c1"/>
          <w:vanish/>
        </w:rPr>
      </w:pPr>
      <w:r>
        <w:rPr>
          <w:rStyle w:val="c1"/>
          <w:vanish/>
        </w:rPr>
        <w:t># Convert small currencies to mainstream currencies</w:t>
      </w:r>
    </w:p>
    <w:p w:rsidR="00000000" w:rsidRDefault="00000000">
      <w:pPr>
        <w:pStyle w:val="HTML0"/>
        <w:divId w:val="477113385"/>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tradeAPI</w:t>
      </w:r>
      <w:r>
        <w:rPr>
          <w:rStyle w:val="p"/>
          <w:vanish/>
        </w:rPr>
        <w:t>.</w:t>
      </w:r>
      <w:r>
        <w:rPr>
          <w:rStyle w:val="n"/>
          <w:vanish/>
        </w:rPr>
        <w:t>easy_convert</w:t>
      </w:r>
      <w:r>
        <w:rPr>
          <w:rStyle w:val="p"/>
          <w:vanish/>
        </w:rPr>
        <w:t>(</w:t>
      </w:r>
    </w:p>
    <w:p w:rsidR="00000000" w:rsidRDefault="00000000">
      <w:pPr>
        <w:pStyle w:val="HTML0"/>
        <w:divId w:val="477113385"/>
        <w:rPr>
          <w:rStyle w:val="HTML"/>
          <w:vanish/>
        </w:rPr>
      </w:pPr>
      <w:r>
        <w:rPr>
          <w:rStyle w:val="HTML"/>
          <w:vanish/>
        </w:rPr>
        <w:t xml:space="preserve">    </w:t>
      </w:r>
      <w:r>
        <w:rPr>
          <w:rStyle w:val="n"/>
          <w:vanish/>
        </w:rPr>
        <w:t>fromCcy</w:t>
      </w:r>
      <w:r>
        <w:rPr>
          <w:rStyle w:val="o"/>
          <w:vanish/>
        </w:rPr>
        <w:t>=</w:t>
      </w:r>
      <w:r>
        <w:rPr>
          <w:rStyle w:val="p"/>
          <w:vanish/>
        </w:rPr>
        <w:t>[</w:t>
      </w:r>
      <w:r>
        <w:rPr>
          <w:rStyle w:val="s"/>
          <w:vanish/>
        </w:rPr>
        <w:t>"ADA"</w:t>
      </w:r>
      <w:r>
        <w:rPr>
          <w:rStyle w:val="p"/>
          <w:vanish/>
        </w:rPr>
        <w:t>,</w:t>
      </w:r>
      <w:r>
        <w:rPr>
          <w:rStyle w:val="HTML"/>
          <w:vanish/>
        </w:rPr>
        <w:t xml:space="preserve"> </w:t>
      </w:r>
      <w:r>
        <w:rPr>
          <w:rStyle w:val="s"/>
          <w:vanish/>
        </w:rPr>
        <w:t>"USDC"</w:t>
      </w:r>
      <w:r>
        <w:rPr>
          <w:rStyle w:val="p"/>
          <w:vanish/>
        </w:rPr>
        <w:t>],</w:t>
      </w:r>
    </w:p>
    <w:p w:rsidR="00000000" w:rsidRDefault="00000000">
      <w:pPr>
        <w:pStyle w:val="HTML0"/>
        <w:divId w:val="477113385"/>
        <w:rPr>
          <w:rStyle w:val="HTML"/>
          <w:vanish/>
        </w:rPr>
      </w:pPr>
      <w:r>
        <w:rPr>
          <w:rStyle w:val="HTML"/>
          <w:vanish/>
        </w:rPr>
        <w:t xml:space="preserve">    </w:t>
      </w:r>
      <w:r>
        <w:rPr>
          <w:rStyle w:val="n"/>
          <w:vanish/>
        </w:rPr>
        <w:t>toCcy</w:t>
      </w:r>
      <w:r>
        <w:rPr>
          <w:rStyle w:val="o"/>
          <w:vanish/>
        </w:rPr>
        <w:t>=</w:t>
      </w:r>
      <w:r>
        <w:rPr>
          <w:rStyle w:val="s"/>
          <w:vanish/>
        </w:rPr>
        <w:t>"OKB"</w:t>
      </w:r>
    </w:p>
    <w:p w:rsidR="00000000" w:rsidRDefault="00000000">
      <w:pPr>
        <w:pStyle w:val="HTML0"/>
        <w:divId w:val="477113385"/>
        <w:rPr>
          <w:rStyle w:val="HTML"/>
          <w:vanish/>
        </w:rPr>
      </w:pPr>
      <w:r>
        <w:rPr>
          <w:rStyle w:val="p"/>
          <w:vanish/>
        </w:rPr>
        <w:t>)</w:t>
      </w:r>
    </w:p>
    <w:p w:rsidR="00000000" w:rsidRDefault="00000000">
      <w:pPr>
        <w:pStyle w:val="HTML0"/>
        <w:divId w:val="477113385"/>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fromCcy</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 xml:space="preserve">Type of small payment currency convert from </w:t>
            </w:r>
            <w:r>
              <w:br/>
              <w:t>Maximum 5 currencies can be selected in one order. If there are multiple currencies, separate them with commas.</w:t>
            </w:r>
          </w:p>
        </w:tc>
      </w:tr>
      <w:tr w:rsidR="00000000">
        <w:trPr>
          <w:divId w:val="175387555"/>
          <w:tblCellSpacing w:w="15" w:type="dxa"/>
        </w:trPr>
        <w:tc>
          <w:tcPr>
            <w:tcW w:w="0" w:type="auto"/>
            <w:vAlign w:val="center"/>
            <w:hideMark/>
          </w:tcPr>
          <w:p w:rsidR="00000000" w:rsidRDefault="00000000">
            <w:r>
              <w:t>toCcy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Type of mainstream currency convert to </w:t>
            </w:r>
            <w:r>
              <w:br/>
              <w:t>Only one receiving currency type can be selected in one order and cannot be the same as the small payment currencies.</w:t>
            </w:r>
          </w:p>
        </w:tc>
      </w:tr>
      <w:tr w:rsidR="00000000">
        <w:trPr>
          <w:divId w:val="175387555"/>
          <w:tblCellSpacing w:w="15" w:type="dxa"/>
        </w:trPr>
        <w:tc>
          <w:tcPr>
            <w:tcW w:w="0" w:type="auto"/>
            <w:vAlign w:val="center"/>
            <w:hideMark/>
          </w:tcPr>
          <w:p w:rsidR="00000000" w:rsidRDefault="00000000">
            <w:r>
              <w:t>source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Funding source</w:t>
            </w:r>
            <w:r>
              <w:br/>
            </w:r>
            <w:r>
              <w:rPr>
                <w:rStyle w:val="HTML"/>
              </w:rPr>
              <w:t>1</w:t>
            </w:r>
            <w:r>
              <w:t>: Trading account</w:t>
            </w:r>
            <w:r>
              <w:br/>
            </w:r>
            <w:r>
              <w:rPr>
                <w:rStyle w:val="HTML"/>
              </w:rPr>
              <w:t>2</w:t>
            </w:r>
            <w:r>
              <w:t>: Funding account</w:t>
            </w:r>
            <w:r>
              <w:br/>
              <w:t xml:space="preserve">The default is </w:t>
            </w:r>
            <w:r>
              <w:rPr>
                <w:rStyle w:val="HTML"/>
              </w:rPr>
              <w:t>1</w:t>
            </w:r>
            <w:r>
              <w:t>.</w:t>
            </w:r>
          </w:p>
        </w:tc>
      </w:tr>
    </w:tbl>
    <w:p w:rsidR="00000000" w:rsidRDefault="00000000">
      <w:pPr>
        <w:pStyle w:val="a5"/>
        <w:divId w:val="175777387"/>
      </w:pPr>
      <w:r>
        <w:t>Response Example</w:t>
      </w:r>
    </w:p>
    <w:p w:rsidR="00000000" w:rsidRDefault="00000000">
      <w:pPr>
        <w:pStyle w:val="HTML0"/>
        <w:divId w:val="2073573353"/>
        <w:rPr>
          <w:rStyle w:val="w"/>
        </w:rPr>
      </w:pPr>
      <w:r>
        <w:rPr>
          <w:rStyle w:val="p"/>
        </w:rPr>
        <w:t>{</w:t>
      </w:r>
    </w:p>
    <w:p w:rsidR="00000000" w:rsidRDefault="00000000">
      <w:pPr>
        <w:pStyle w:val="HTML0"/>
        <w:divId w:val="2073573353"/>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2073573353"/>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2073573353"/>
        <w:rPr>
          <w:rStyle w:val="w"/>
        </w:rPr>
      </w:pPr>
      <w:r>
        <w:rPr>
          <w:rStyle w:val="w"/>
        </w:rPr>
        <w:t xml:space="preserve">        </w:t>
      </w:r>
      <w:r>
        <w:rPr>
          <w:rStyle w:val="p"/>
        </w:rPr>
        <w:t>{</w:t>
      </w:r>
    </w:p>
    <w:p w:rsidR="00000000" w:rsidRDefault="00000000">
      <w:pPr>
        <w:pStyle w:val="HTML0"/>
        <w:divId w:val="2073573353"/>
        <w:rPr>
          <w:rStyle w:val="w"/>
        </w:rPr>
      </w:pPr>
      <w:r>
        <w:rPr>
          <w:rStyle w:val="w"/>
        </w:rPr>
        <w:t xml:space="preserve">            </w:t>
      </w:r>
      <w:r>
        <w:rPr>
          <w:rStyle w:val="nl"/>
        </w:rPr>
        <w:t>"fillFromSz"</w:t>
      </w:r>
      <w:r>
        <w:rPr>
          <w:rStyle w:val="p"/>
        </w:rPr>
        <w:t>:</w:t>
      </w:r>
      <w:r>
        <w:rPr>
          <w:rStyle w:val="w"/>
        </w:rPr>
        <w:t xml:space="preserve"> </w:t>
      </w:r>
      <w:r>
        <w:rPr>
          <w:rStyle w:val="s2"/>
        </w:rPr>
        <w:t>"6.5807127"</w:t>
      </w:r>
      <w:r>
        <w:rPr>
          <w:rStyle w:val="p"/>
        </w:rPr>
        <w:t>,</w:t>
      </w:r>
    </w:p>
    <w:p w:rsidR="00000000" w:rsidRDefault="00000000">
      <w:pPr>
        <w:pStyle w:val="HTML0"/>
        <w:divId w:val="2073573353"/>
        <w:rPr>
          <w:rStyle w:val="w"/>
        </w:rPr>
      </w:pPr>
      <w:r>
        <w:rPr>
          <w:rStyle w:val="w"/>
        </w:rPr>
        <w:t xml:space="preserve">            </w:t>
      </w:r>
      <w:r>
        <w:rPr>
          <w:rStyle w:val="nl"/>
        </w:rPr>
        <w:t>"fillToSz"</w:t>
      </w:r>
      <w:r>
        <w:rPr>
          <w:rStyle w:val="p"/>
        </w:rPr>
        <w:t>:</w:t>
      </w:r>
      <w:r>
        <w:rPr>
          <w:rStyle w:val="w"/>
        </w:rPr>
        <w:t xml:space="preserve"> </w:t>
      </w:r>
      <w:r>
        <w:rPr>
          <w:rStyle w:val="s2"/>
        </w:rPr>
        <w:t>"0.17171580105126"</w:t>
      </w:r>
      <w:r>
        <w:rPr>
          <w:rStyle w:val="p"/>
        </w:rPr>
        <w:t>,</w:t>
      </w:r>
    </w:p>
    <w:p w:rsidR="00000000" w:rsidRDefault="00000000">
      <w:pPr>
        <w:pStyle w:val="HTML0"/>
        <w:divId w:val="2073573353"/>
        <w:rPr>
          <w:rStyle w:val="w"/>
        </w:rPr>
      </w:pPr>
      <w:r>
        <w:rPr>
          <w:rStyle w:val="w"/>
        </w:rPr>
        <w:t xml:space="preserve">            </w:t>
      </w:r>
      <w:r>
        <w:rPr>
          <w:rStyle w:val="nl"/>
        </w:rPr>
        <w:t>"fromCcy"</w:t>
      </w:r>
      <w:r>
        <w:rPr>
          <w:rStyle w:val="p"/>
        </w:rPr>
        <w:t>:</w:t>
      </w:r>
      <w:r>
        <w:rPr>
          <w:rStyle w:val="w"/>
        </w:rPr>
        <w:t xml:space="preserve"> </w:t>
      </w:r>
      <w:r>
        <w:rPr>
          <w:rStyle w:val="s2"/>
        </w:rPr>
        <w:t>"ADA"</w:t>
      </w:r>
      <w:r>
        <w:rPr>
          <w:rStyle w:val="p"/>
        </w:rPr>
        <w:t>,</w:t>
      </w:r>
    </w:p>
    <w:p w:rsidR="00000000" w:rsidRDefault="00000000">
      <w:pPr>
        <w:pStyle w:val="HTML0"/>
        <w:divId w:val="2073573353"/>
        <w:rPr>
          <w:rStyle w:val="w"/>
        </w:rPr>
      </w:pPr>
      <w:r>
        <w:rPr>
          <w:rStyle w:val="w"/>
        </w:rPr>
        <w:t xml:space="preserve">            </w:t>
      </w:r>
      <w:r>
        <w:rPr>
          <w:rStyle w:val="nl"/>
        </w:rPr>
        <w:t>"status"</w:t>
      </w:r>
      <w:r>
        <w:rPr>
          <w:rStyle w:val="p"/>
        </w:rPr>
        <w:t>:</w:t>
      </w:r>
      <w:r>
        <w:rPr>
          <w:rStyle w:val="w"/>
        </w:rPr>
        <w:t xml:space="preserve"> </w:t>
      </w:r>
      <w:r>
        <w:rPr>
          <w:rStyle w:val="s2"/>
        </w:rPr>
        <w:t>"running"</w:t>
      </w:r>
      <w:r>
        <w:rPr>
          <w:rStyle w:val="p"/>
        </w:rPr>
        <w:t>,</w:t>
      </w:r>
    </w:p>
    <w:p w:rsidR="00000000" w:rsidRDefault="00000000">
      <w:pPr>
        <w:pStyle w:val="HTML0"/>
        <w:divId w:val="2073573353"/>
        <w:rPr>
          <w:rStyle w:val="w"/>
        </w:rPr>
      </w:pPr>
      <w:r>
        <w:rPr>
          <w:rStyle w:val="w"/>
        </w:rPr>
        <w:t xml:space="preserve">            </w:t>
      </w:r>
      <w:r>
        <w:rPr>
          <w:rStyle w:val="nl"/>
        </w:rPr>
        <w:t>"toCcy"</w:t>
      </w:r>
      <w:r>
        <w:rPr>
          <w:rStyle w:val="p"/>
        </w:rPr>
        <w:t>:</w:t>
      </w:r>
      <w:r>
        <w:rPr>
          <w:rStyle w:val="w"/>
        </w:rPr>
        <w:t xml:space="preserve"> </w:t>
      </w:r>
      <w:r>
        <w:rPr>
          <w:rStyle w:val="s2"/>
        </w:rPr>
        <w:t>"OKB"</w:t>
      </w:r>
      <w:r>
        <w:rPr>
          <w:rStyle w:val="p"/>
        </w:rPr>
        <w:t>,</w:t>
      </w:r>
    </w:p>
    <w:p w:rsidR="00000000" w:rsidRDefault="00000000">
      <w:pPr>
        <w:pStyle w:val="HTML0"/>
        <w:divId w:val="2073573353"/>
        <w:rPr>
          <w:rStyle w:val="w"/>
        </w:rPr>
      </w:pPr>
      <w:r>
        <w:rPr>
          <w:rStyle w:val="w"/>
        </w:rPr>
        <w:t xml:space="preserve">            </w:t>
      </w:r>
      <w:r>
        <w:rPr>
          <w:rStyle w:val="nl"/>
        </w:rPr>
        <w:t>"uTime"</w:t>
      </w:r>
      <w:r>
        <w:rPr>
          <w:rStyle w:val="p"/>
        </w:rPr>
        <w:t>:</w:t>
      </w:r>
      <w:r>
        <w:rPr>
          <w:rStyle w:val="w"/>
        </w:rPr>
        <w:t xml:space="preserve"> </w:t>
      </w:r>
      <w:r>
        <w:rPr>
          <w:rStyle w:val="s2"/>
        </w:rPr>
        <w:t>"1661419684687"</w:t>
      </w:r>
    </w:p>
    <w:p w:rsidR="00000000" w:rsidRDefault="00000000">
      <w:pPr>
        <w:pStyle w:val="HTML0"/>
        <w:divId w:val="2073573353"/>
        <w:rPr>
          <w:rStyle w:val="w"/>
        </w:rPr>
      </w:pPr>
      <w:r>
        <w:rPr>
          <w:rStyle w:val="w"/>
        </w:rPr>
        <w:t xml:space="preserve">        </w:t>
      </w:r>
      <w:r>
        <w:rPr>
          <w:rStyle w:val="p"/>
        </w:rPr>
        <w:t>},</w:t>
      </w:r>
    </w:p>
    <w:p w:rsidR="00000000" w:rsidRDefault="00000000">
      <w:pPr>
        <w:pStyle w:val="HTML0"/>
        <w:divId w:val="2073573353"/>
        <w:rPr>
          <w:rStyle w:val="w"/>
        </w:rPr>
      </w:pPr>
      <w:r>
        <w:rPr>
          <w:rStyle w:val="w"/>
        </w:rPr>
        <w:t xml:space="preserve">        </w:t>
      </w:r>
      <w:r>
        <w:rPr>
          <w:rStyle w:val="p"/>
        </w:rPr>
        <w:t>{</w:t>
      </w:r>
    </w:p>
    <w:p w:rsidR="00000000" w:rsidRDefault="00000000">
      <w:pPr>
        <w:pStyle w:val="HTML0"/>
        <w:divId w:val="2073573353"/>
        <w:rPr>
          <w:rStyle w:val="w"/>
        </w:rPr>
      </w:pPr>
      <w:r>
        <w:rPr>
          <w:rStyle w:val="w"/>
        </w:rPr>
        <w:t xml:space="preserve">            </w:t>
      </w:r>
      <w:r>
        <w:rPr>
          <w:rStyle w:val="nl"/>
        </w:rPr>
        <w:t>"fillFromSz"</w:t>
      </w:r>
      <w:r>
        <w:rPr>
          <w:rStyle w:val="p"/>
        </w:rPr>
        <w:t>:</w:t>
      </w:r>
      <w:r>
        <w:rPr>
          <w:rStyle w:val="w"/>
        </w:rPr>
        <w:t xml:space="preserve"> </w:t>
      </w:r>
      <w:r>
        <w:rPr>
          <w:rStyle w:val="s2"/>
        </w:rPr>
        <w:t>"2.997"</w:t>
      </w:r>
      <w:r>
        <w:rPr>
          <w:rStyle w:val="p"/>
        </w:rPr>
        <w:t>,</w:t>
      </w:r>
    </w:p>
    <w:p w:rsidR="00000000" w:rsidRDefault="00000000">
      <w:pPr>
        <w:pStyle w:val="HTML0"/>
        <w:divId w:val="2073573353"/>
        <w:rPr>
          <w:rStyle w:val="w"/>
        </w:rPr>
      </w:pPr>
      <w:r>
        <w:rPr>
          <w:rStyle w:val="w"/>
        </w:rPr>
        <w:t xml:space="preserve">            </w:t>
      </w:r>
      <w:r>
        <w:rPr>
          <w:rStyle w:val="nl"/>
        </w:rPr>
        <w:t>"fillToSz"</w:t>
      </w:r>
      <w:r>
        <w:rPr>
          <w:rStyle w:val="p"/>
        </w:rPr>
        <w:t>:</w:t>
      </w:r>
      <w:r>
        <w:rPr>
          <w:rStyle w:val="w"/>
        </w:rPr>
        <w:t xml:space="preserve"> </w:t>
      </w:r>
      <w:r>
        <w:rPr>
          <w:rStyle w:val="s2"/>
        </w:rPr>
        <w:t>"0.1683755161661844"</w:t>
      </w:r>
      <w:r>
        <w:rPr>
          <w:rStyle w:val="p"/>
        </w:rPr>
        <w:t>,</w:t>
      </w:r>
    </w:p>
    <w:p w:rsidR="00000000" w:rsidRDefault="00000000">
      <w:pPr>
        <w:pStyle w:val="HTML0"/>
        <w:divId w:val="2073573353"/>
        <w:rPr>
          <w:rStyle w:val="w"/>
        </w:rPr>
      </w:pPr>
      <w:r>
        <w:rPr>
          <w:rStyle w:val="w"/>
        </w:rPr>
        <w:t xml:space="preserve">            </w:t>
      </w:r>
      <w:r>
        <w:rPr>
          <w:rStyle w:val="nl"/>
        </w:rPr>
        <w:t>"fromCcy"</w:t>
      </w:r>
      <w:r>
        <w:rPr>
          <w:rStyle w:val="p"/>
        </w:rPr>
        <w:t>:</w:t>
      </w:r>
      <w:r>
        <w:rPr>
          <w:rStyle w:val="w"/>
        </w:rPr>
        <w:t xml:space="preserve"> </w:t>
      </w:r>
      <w:r>
        <w:rPr>
          <w:rStyle w:val="s2"/>
        </w:rPr>
        <w:t>"USDC"</w:t>
      </w:r>
      <w:r>
        <w:rPr>
          <w:rStyle w:val="p"/>
        </w:rPr>
        <w:t>,</w:t>
      </w:r>
    </w:p>
    <w:p w:rsidR="00000000" w:rsidRDefault="00000000">
      <w:pPr>
        <w:pStyle w:val="HTML0"/>
        <w:divId w:val="2073573353"/>
        <w:rPr>
          <w:rStyle w:val="w"/>
        </w:rPr>
      </w:pPr>
      <w:r>
        <w:rPr>
          <w:rStyle w:val="w"/>
        </w:rPr>
        <w:t xml:space="preserve">            </w:t>
      </w:r>
      <w:r>
        <w:rPr>
          <w:rStyle w:val="nl"/>
        </w:rPr>
        <w:t>"status"</w:t>
      </w:r>
      <w:r>
        <w:rPr>
          <w:rStyle w:val="p"/>
        </w:rPr>
        <w:t>:</w:t>
      </w:r>
      <w:r>
        <w:rPr>
          <w:rStyle w:val="w"/>
        </w:rPr>
        <w:t xml:space="preserve"> </w:t>
      </w:r>
      <w:r>
        <w:rPr>
          <w:rStyle w:val="s2"/>
        </w:rPr>
        <w:t>"running"</w:t>
      </w:r>
      <w:r>
        <w:rPr>
          <w:rStyle w:val="p"/>
        </w:rPr>
        <w:t>,</w:t>
      </w:r>
    </w:p>
    <w:p w:rsidR="00000000" w:rsidRDefault="00000000">
      <w:pPr>
        <w:pStyle w:val="HTML0"/>
        <w:divId w:val="2073573353"/>
        <w:rPr>
          <w:rStyle w:val="w"/>
        </w:rPr>
      </w:pPr>
      <w:r>
        <w:rPr>
          <w:rStyle w:val="w"/>
        </w:rPr>
        <w:t xml:space="preserve">            </w:t>
      </w:r>
      <w:r>
        <w:rPr>
          <w:rStyle w:val="nl"/>
        </w:rPr>
        <w:t>"toCcy"</w:t>
      </w:r>
      <w:r>
        <w:rPr>
          <w:rStyle w:val="p"/>
        </w:rPr>
        <w:t>:</w:t>
      </w:r>
      <w:r>
        <w:rPr>
          <w:rStyle w:val="w"/>
        </w:rPr>
        <w:t xml:space="preserve"> </w:t>
      </w:r>
      <w:r>
        <w:rPr>
          <w:rStyle w:val="s2"/>
        </w:rPr>
        <w:t>"OKB"</w:t>
      </w:r>
      <w:r>
        <w:rPr>
          <w:rStyle w:val="p"/>
        </w:rPr>
        <w:t>,</w:t>
      </w:r>
    </w:p>
    <w:p w:rsidR="00000000" w:rsidRDefault="00000000">
      <w:pPr>
        <w:pStyle w:val="HTML0"/>
        <w:divId w:val="2073573353"/>
        <w:rPr>
          <w:rStyle w:val="w"/>
        </w:rPr>
      </w:pPr>
      <w:r>
        <w:rPr>
          <w:rStyle w:val="w"/>
        </w:rPr>
        <w:t xml:space="preserve">            </w:t>
      </w:r>
      <w:r>
        <w:rPr>
          <w:rStyle w:val="nl"/>
        </w:rPr>
        <w:t>"uTime"</w:t>
      </w:r>
      <w:r>
        <w:rPr>
          <w:rStyle w:val="p"/>
        </w:rPr>
        <w:t>:</w:t>
      </w:r>
      <w:r>
        <w:rPr>
          <w:rStyle w:val="w"/>
        </w:rPr>
        <w:t xml:space="preserve"> </w:t>
      </w:r>
      <w:r>
        <w:rPr>
          <w:rStyle w:val="s2"/>
        </w:rPr>
        <w:t>"1661419684687"</w:t>
      </w:r>
    </w:p>
    <w:p w:rsidR="00000000" w:rsidRDefault="00000000">
      <w:pPr>
        <w:pStyle w:val="HTML0"/>
        <w:divId w:val="2073573353"/>
        <w:rPr>
          <w:rStyle w:val="w"/>
        </w:rPr>
      </w:pPr>
      <w:r>
        <w:rPr>
          <w:rStyle w:val="w"/>
        </w:rPr>
        <w:t xml:space="preserve">        </w:t>
      </w:r>
      <w:r>
        <w:rPr>
          <w:rStyle w:val="p"/>
        </w:rPr>
        <w:t>}</w:t>
      </w:r>
    </w:p>
    <w:p w:rsidR="00000000" w:rsidRDefault="00000000">
      <w:pPr>
        <w:pStyle w:val="HTML0"/>
        <w:divId w:val="2073573353"/>
        <w:rPr>
          <w:rStyle w:val="w"/>
        </w:rPr>
      </w:pPr>
      <w:r>
        <w:rPr>
          <w:rStyle w:val="w"/>
        </w:rPr>
        <w:t xml:space="preserve">    </w:t>
      </w:r>
      <w:r>
        <w:rPr>
          <w:rStyle w:val="p"/>
        </w:rPr>
        <w:t>],</w:t>
      </w:r>
    </w:p>
    <w:p w:rsidR="00000000" w:rsidRDefault="00000000">
      <w:pPr>
        <w:pStyle w:val="HTML0"/>
        <w:divId w:val="2073573353"/>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2073573353"/>
        <w:rPr>
          <w:rStyle w:val="w"/>
        </w:rPr>
      </w:pPr>
      <w:r>
        <w:rPr>
          <w:rStyle w:val="p"/>
        </w:rPr>
        <w:t>}</w:t>
      </w:r>
    </w:p>
    <w:p w:rsidR="00000000" w:rsidRDefault="00000000">
      <w:pPr>
        <w:pStyle w:val="HTML0"/>
        <w:divId w:val="2073573353"/>
        <w:rPr>
          <w:rStyle w:val="w"/>
        </w:rPr>
      </w:pP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625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status</w:t>
            </w:r>
          </w:p>
        </w:tc>
        <w:tc>
          <w:tcPr>
            <w:tcW w:w="0" w:type="auto"/>
            <w:vAlign w:val="center"/>
            <w:hideMark/>
          </w:tcPr>
          <w:p w:rsidR="00000000" w:rsidRDefault="00000000">
            <w:r>
              <w:t>String</w:t>
            </w:r>
          </w:p>
        </w:tc>
        <w:tc>
          <w:tcPr>
            <w:tcW w:w="0" w:type="auto"/>
            <w:vAlign w:val="center"/>
            <w:hideMark/>
          </w:tcPr>
          <w:p w:rsidR="00000000" w:rsidRDefault="00000000">
            <w:r>
              <w:t xml:space="preserve">Current status of easy convert </w:t>
            </w:r>
            <w:r>
              <w:br/>
            </w:r>
            <w:r>
              <w:rPr>
                <w:rStyle w:val="HTML"/>
              </w:rPr>
              <w:t>running</w:t>
            </w:r>
            <w:r>
              <w:t xml:space="preserve">: Running </w:t>
            </w:r>
            <w:r>
              <w:br/>
            </w:r>
            <w:r>
              <w:rPr>
                <w:rStyle w:val="HTML"/>
              </w:rPr>
              <w:t>filled</w:t>
            </w:r>
            <w:r>
              <w:t xml:space="preserve">: Filled </w:t>
            </w:r>
            <w:r>
              <w:br/>
            </w:r>
            <w:r>
              <w:rPr>
                <w:rStyle w:val="HTML"/>
              </w:rPr>
              <w:t>failed</w:t>
            </w:r>
            <w:r>
              <w:t>: Failed</w:t>
            </w:r>
          </w:p>
        </w:tc>
      </w:tr>
      <w:tr w:rsidR="00000000">
        <w:trPr>
          <w:divId w:val="175387555"/>
          <w:tblCellSpacing w:w="15" w:type="dxa"/>
        </w:trPr>
        <w:tc>
          <w:tcPr>
            <w:tcW w:w="0" w:type="auto"/>
            <w:vAlign w:val="center"/>
            <w:hideMark/>
          </w:tcPr>
          <w:p w:rsidR="00000000" w:rsidRDefault="00000000">
            <w:r>
              <w:t>fromCcy</w:t>
            </w:r>
          </w:p>
        </w:tc>
        <w:tc>
          <w:tcPr>
            <w:tcW w:w="0" w:type="auto"/>
            <w:vAlign w:val="center"/>
            <w:hideMark/>
          </w:tcPr>
          <w:p w:rsidR="00000000" w:rsidRDefault="00000000">
            <w:r>
              <w:t>String</w:t>
            </w:r>
          </w:p>
        </w:tc>
        <w:tc>
          <w:tcPr>
            <w:tcW w:w="0" w:type="auto"/>
            <w:vAlign w:val="center"/>
            <w:hideMark/>
          </w:tcPr>
          <w:p w:rsidR="00000000" w:rsidRDefault="00000000">
            <w:r>
              <w:t>Type of small payment currency convert from</w:t>
            </w:r>
          </w:p>
        </w:tc>
      </w:tr>
      <w:tr w:rsidR="00000000">
        <w:trPr>
          <w:divId w:val="175387555"/>
          <w:tblCellSpacing w:w="15" w:type="dxa"/>
        </w:trPr>
        <w:tc>
          <w:tcPr>
            <w:tcW w:w="0" w:type="auto"/>
            <w:vAlign w:val="center"/>
            <w:hideMark/>
          </w:tcPr>
          <w:p w:rsidR="00000000" w:rsidRDefault="00000000">
            <w:r>
              <w:t>toCcy</w:t>
            </w:r>
          </w:p>
        </w:tc>
        <w:tc>
          <w:tcPr>
            <w:tcW w:w="0" w:type="auto"/>
            <w:vAlign w:val="center"/>
            <w:hideMark/>
          </w:tcPr>
          <w:p w:rsidR="00000000" w:rsidRDefault="00000000">
            <w:r>
              <w:t>String</w:t>
            </w:r>
          </w:p>
        </w:tc>
        <w:tc>
          <w:tcPr>
            <w:tcW w:w="0" w:type="auto"/>
            <w:vAlign w:val="center"/>
            <w:hideMark/>
          </w:tcPr>
          <w:p w:rsidR="00000000" w:rsidRDefault="00000000">
            <w:r>
              <w:t>Type of mainstream currency convert to</w:t>
            </w:r>
          </w:p>
        </w:tc>
      </w:tr>
      <w:tr w:rsidR="00000000">
        <w:trPr>
          <w:divId w:val="175387555"/>
          <w:tblCellSpacing w:w="15" w:type="dxa"/>
        </w:trPr>
        <w:tc>
          <w:tcPr>
            <w:tcW w:w="0" w:type="auto"/>
            <w:vAlign w:val="center"/>
            <w:hideMark/>
          </w:tcPr>
          <w:p w:rsidR="00000000" w:rsidRDefault="00000000">
            <w:r>
              <w:t>fillFromSz</w:t>
            </w:r>
          </w:p>
        </w:tc>
        <w:tc>
          <w:tcPr>
            <w:tcW w:w="0" w:type="auto"/>
            <w:vAlign w:val="center"/>
            <w:hideMark/>
          </w:tcPr>
          <w:p w:rsidR="00000000" w:rsidRDefault="00000000">
            <w:r>
              <w:t>String</w:t>
            </w:r>
          </w:p>
        </w:tc>
        <w:tc>
          <w:tcPr>
            <w:tcW w:w="0" w:type="auto"/>
            <w:vAlign w:val="center"/>
            <w:hideMark/>
          </w:tcPr>
          <w:p w:rsidR="00000000" w:rsidRDefault="00000000">
            <w:r>
              <w:t>Filled amount of small payment currency convert from</w:t>
            </w:r>
          </w:p>
        </w:tc>
      </w:tr>
      <w:tr w:rsidR="00000000">
        <w:trPr>
          <w:divId w:val="175387555"/>
          <w:tblCellSpacing w:w="15" w:type="dxa"/>
        </w:trPr>
        <w:tc>
          <w:tcPr>
            <w:tcW w:w="0" w:type="auto"/>
            <w:vAlign w:val="center"/>
            <w:hideMark/>
          </w:tcPr>
          <w:p w:rsidR="00000000" w:rsidRDefault="00000000">
            <w:r>
              <w:t>fillToSz</w:t>
            </w:r>
          </w:p>
        </w:tc>
        <w:tc>
          <w:tcPr>
            <w:tcW w:w="0" w:type="auto"/>
            <w:vAlign w:val="center"/>
            <w:hideMark/>
          </w:tcPr>
          <w:p w:rsidR="00000000" w:rsidRDefault="00000000">
            <w:r>
              <w:t>String</w:t>
            </w:r>
          </w:p>
        </w:tc>
        <w:tc>
          <w:tcPr>
            <w:tcW w:w="0" w:type="auto"/>
            <w:vAlign w:val="center"/>
            <w:hideMark/>
          </w:tcPr>
          <w:p w:rsidR="00000000" w:rsidRDefault="00000000">
            <w:r>
              <w:t>Filled amount of mainstream currency convert to</w:t>
            </w:r>
          </w:p>
        </w:tc>
      </w:tr>
      <w:tr w:rsidR="00000000">
        <w:trPr>
          <w:divId w:val="175387555"/>
          <w:tblCellSpacing w:w="15" w:type="dxa"/>
        </w:trPr>
        <w:tc>
          <w:tcPr>
            <w:tcW w:w="0" w:type="auto"/>
            <w:vAlign w:val="center"/>
            <w:hideMark/>
          </w:tcPr>
          <w:p w:rsidR="00000000" w:rsidRDefault="00000000">
            <w:r>
              <w:t>uTime</w:t>
            </w:r>
          </w:p>
        </w:tc>
        <w:tc>
          <w:tcPr>
            <w:tcW w:w="0" w:type="auto"/>
            <w:vAlign w:val="center"/>
            <w:hideMark/>
          </w:tcPr>
          <w:p w:rsidR="00000000" w:rsidRDefault="00000000">
            <w:r>
              <w:t>String</w:t>
            </w:r>
          </w:p>
        </w:tc>
        <w:tc>
          <w:tcPr>
            <w:tcW w:w="0" w:type="auto"/>
            <w:vAlign w:val="center"/>
            <w:hideMark/>
          </w:tcPr>
          <w:p w:rsidR="00000000" w:rsidRDefault="00000000">
            <w:r>
              <w:t>Trade time, Unix timestamp format in milliseconds, e.g. 1597026383085</w:t>
            </w:r>
          </w:p>
        </w:tc>
      </w:tr>
    </w:tbl>
    <w:p w:rsidR="00000000" w:rsidRDefault="00000000">
      <w:pPr>
        <w:pStyle w:val="3"/>
        <w:divId w:val="175387555"/>
      </w:pPr>
      <w:r>
        <w:t>GET / Easy convert history</w:t>
      </w:r>
    </w:p>
    <w:p w:rsidR="00000000" w:rsidRDefault="00000000">
      <w:pPr>
        <w:pStyle w:val="a5"/>
        <w:divId w:val="175387555"/>
      </w:pPr>
      <w:r>
        <w:t>Get the history and status of easy convert trades in the past 7 days.</w:t>
      </w:r>
    </w:p>
    <w:p w:rsidR="00000000" w:rsidRDefault="00000000">
      <w:pPr>
        <w:pStyle w:val="4"/>
        <w:divId w:val="175387555"/>
      </w:pPr>
      <w:r>
        <w:t>Rate Limit: 1 request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/api/v5/trade/easy-convert-history</w:t>
      </w:r>
    </w:p>
    <w:p w:rsidR="00000000" w:rsidRDefault="00000000">
      <w:pPr>
        <w:pStyle w:val="a5"/>
        <w:divId w:val="941188898"/>
      </w:pPr>
      <w:r>
        <w:t>Request Example</w:t>
      </w:r>
    </w:p>
    <w:p w:rsidR="00000000" w:rsidRDefault="00000000">
      <w:pPr>
        <w:pStyle w:val="HTML0"/>
        <w:divId w:val="508788011"/>
        <w:rPr>
          <w:rStyle w:val="HTML"/>
        </w:rPr>
      </w:pPr>
      <w:r>
        <w:rPr>
          <w:rStyle w:val="HTML"/>
        </w:rPr>
        <w:t>GET /api/v5/trade/easy-convert-history</w:t>
      </w:r>
    </w:p>
    <w:p w:rsidR="00000000" w:rsidRDefault="00000000">
      <w:pPr>
        <w:pStyle w:val="HTML0"/>
        <w:divId w:val="2115394918"/>
        <w:rPr>
          <w:rStyle w:val="HTML"/>
          <w:vanish/>
        </w:rPr>
      </w:pPr>
      <w:r>
        <w:rPr>
          <w:rStyle w:val="kn"/>
          <w:vanish/>
        </w:rPr>
        <w:t>import</w:t>
      </w:r>
      <w:r>
        <w:rPr>
          <w:rStyle w:val="HTML"/>
          <w:vanish/>
        </w:rPr>
        <w:t xml:space="preserve"> </w:t>
      </w:r>
      <w:r>
        <w:rPr>
          <w:rStyle w:val="nn"/>
          <w:vanish/>
        </w:rPr>
        <w:t>okx.Trade</w:t>
      </w:r>
      <w:r>
        <w:rPr>
          <w:rStyle w:val="HTML"/>
          <w:vanish/>
        </w:rPr>
        <w:t xml:space="preserve"> </w:t>
      </w:r>
      <w:r>
        <w:rPr>
          <w:rStyle w:val="k"/>
          <w:vanish/>
        </w:rPr>
        <w:t>as</w:t>
      </w:r>
      <w:r>
        <w:rPr>
          <w:rStyle w:val="HTML"/>
          <w:vanish/>
        </w:rPr>
        <w:t xml:space="preserve"> </w:t>
      </w:r>
      <w:r>
        <w:rPr>
          <w:rStyle w:val="n"/>
          <w:vanish/>
        </w:rPr>
        <w:t>Trade</w:t>
      </w:r>
    </w:p>
    <w:p w:rsidR="00000000" w:rsidRDefault="00000000">
      <w:pPr>
        <w:pStyle w:val="HTML0"/>
        <w:divId w:val="2115394918"/>
        <w:rPr>
          <w:rStyle w:val="HTML"/>
          <w:vanish/>
        </w:rPr>
      </w:pPr>
    </w:p>
    <w:p w:rsidR="00000000" w:rsidRDefault="00000000">
      <w:pPr>
        <w:pStyle w:val="HTML0"/>
        <w:divId w:val="2115394918"/>
        <w:rPr>
          <w:rStyle w:val="c1"/>
          <w:vanish/>
        </w:rPr>
      </w:pPr>
      <w:r>
        <w:rPr>
          <w:rStyle w:val="c1"/>
          <w:vanish/>
        </w:rPr>
        <w:t># API initialization</w:t>
      </w:r>
    </w:p>
    <w:p w:rsidR="00000000" w:rsidRDefault="00000000">
      <w:pPr>
        <w:pStyle w:val="HTML0"/>
        <w:divId w:val="2115394918"/>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2115394918"/>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2115394918"/>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2115394918"/>
        <w:rPr>
          <w:rStyle w:val="HTML"/>
          <w:vanish/>
        </w:rPr>
      </w:pPr>
    </w:p>
    <w:p w:rsidR="00000000" w:rsidRDefault="00000000">
      <w:pPr>
        <w:pStyle w:val="HTML0"/>
        <w:divId w:val="2115394918"/>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 0, Demo trading: 1</w:t>
      </w:r>
    </w:p>
    <w:p w:rsidR="00000000" w:rsidRDefault="00000000">
      <w:pPr>
        <w:pStyle w:val="HTML0"/>
        <w:divId w:val="2115394918"/>
        <w:rPr>
          <w:rStyle w:val="HTML"/>
          <w:vanish/>
        </w:rPr>
      </w:pPr>
    </w:p>
    <w:p w:rsidR="00000000" w:rsidRDefault="00000000">
      <w:pPr>
        <w:pStyle w:val="HTML0"/>
        <w:divId w:val="2115394918"/>
        <w:rPr>
          <w:rStyle w:val="HTML"/>
          <w:vanish/>
        </w:rPr>
      </w:pPr>
      <w:r>
        <w:rPr>
          <w:rStyle w:val="n"/>
          <w:vanish/>
        </w:rPr>
        <w:t>tradeAPI</w:t>
      </w:r>
      <w:r>
        <w:rPr>
          <w:rStyle w:val="HTML"/>
          <w:vanish/>
        </w:rPr>
        <w:t xml:space="preserve"> </w:t>
      </w:r>
      <w:r>
        <w:rPr>
          <w:rStyle w:val="o"/>
          <w:vanish/>
        </w:rPr>
        <w:t>=</w:t>
      </w:r>
      <w:r>
        <w:rPr>
          <w:rStyle w:val="HTML"/>
          <w:vanish/>
        </w:rPr>
        <w:t xml:space="preserve"> </w:t>
      </w:r>
      <w:r>
        <w:rPr>
          <w:rStyle w:val="n"/>
          <w:vanish/>
        </w:rPr>
        <w:t>Trade</w:t>
      </w:r>
      <w:r>
        <w:rPr>
          <w:rStyle w:val="p"/>
          <w:vanish/>
        </w:rPr>
        <w:t>.</w:t>
      </w:r>
      <w:r>
        <w:rPr>
          <w:rStyle w:val="n"/>
          <w:vanish/>
        </w:rPr>
        <w:t>TradeAPI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2115394918"/>
        <w:rPr>
          <w:rStyle w:val="HTML"/>
          <w:vanish/>
        </w:rPr>
      </w:pPr>
    </w:p>
    <w:p w:rsidR="00000000" w:rsidRDefault="00000000">
      <w:pPr>
        <w:pStyle w:val="HTML0"/>
        <w:divId w:val="2115394918"/>
        <w:rPr>
          <w:rStyle w:val="c1"/>
          <w:vanish/>
        </w:rPr>
      </w:pPr>
      <w:r>
        <w:rPr>
          <w:rStyle w:val="c1"/>
          <w:vanish/>
        </w:rPr>
        <w:t># Get the history of easy convert trades</w:t>
      </w:r>
    </w:p>
    <w:p w:rsidR="00000000" w:rsidRDefault="00000000">
      <w:pPr>
        <w:pStyle w:val="HTML0"/>
        <w:divId w:val="2115394918"/>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tradeAPI</w:t>
      </w:r>
      <w:r>
        <w:rPr>
          <w:rStyle w:val="p"/>
          <w:vanish/>
        </w:rPr>
        <w:t>.</w:t>
      </w:r>
      <w:r>
        <w:rPr>
          <w:rStyle w:val="n"/>
          <w:vanish/>
        </w:rPr>
        <w:t>get_easy_convert_history</w:t>
      </w:r>
      <w:r>
        <w:rPr>
          <w:rStyle w:val="p"/>
          <w:vanish/>
        </w:rPr>
        <w:t>()</w:t>
      </w:r>
    </w:p>
    <w:p w:rsidR="00000000" w:rsidRDefault="00000000">
      <w:pPr>
        <w:pStyle w:val="HTML0"/>
        <w:divId w:val="2115394918"/>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earlier than the requested time (exclude),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newer than the requested time (exclude),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Number of results per request. The maximum is 100. The default is 100.</w:t>
            </w:r>
          </w:p>
        </w:tc>
      </w:tr>
    </w:tbl>
    <w:p w:rsidR="00000000" w:rsidRDefault="00000000">
      <w:pPr>
        <w:pStyle w:val="a5"/>
        <w:divId w:val="117844162"/>
      </w:pPr>
      <w:r>
        <w:t>Response Example</w:t>
      </w:r>
    </w:p>
    <w:p w:rsidR="00000000" w:rsidRDefault="00000000">
      <w:pPr>
        <w:pStyle w:val="HTML0"/>
        <w:divId w:val="678233949"/>
        <w:rPr>
          <w:rStyle w:val="w"/>
        </w:rPr>
      </w:pPr>
      <w:r>
        <w:rPr>
          <w:rStyle w:val="p"/>
        </w:rPr>
        <w:t>{</w:t>
      </w:r>
    </w:p>
    <w:p w:rsidR="00000000" w:rsidRDefault="00000000">
      <w:pPr>
        <w:pStyle w:val="HTML0"/>
        <w:divId w:val="678233949"/>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678233949"/>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678233949"/>
        <w:rPr>
          <w:rStyle w:val="w"/>
        </w:rPr>
      </w:pPr>
      <w:r>
        <w:rPr>
          <w:rStyle w:val="w"/>
        </w:rPr>
        <w:t xml:space="preserve">        </w:t>
      </w:r>
      <w:r>
        <w:rPr>
          <w:rStyle w:val="p"/>
        </w:rPr>
        <w:t>{</w:t>
      </w:r>
    </w:p>
    <w:p w:rsidR="00000000" w:rsidRDefault="00000000">
      <w:pPr>
        <w:pStyle w:val="HTML0"/>
        <w:divId w:val="678233949"/>
        <w:rPr>
          <w:rStyle w:val="w"/>
        </w:rPr>
      </w:pPr>
      <w:r>
        <w:rPr>
          <w:rStyle w:val="w"/>
        </w:rPr>
        <w:t xml:space="preserve">            </w:t>
      </w:r>
      <w:r>
        <w:rPr>
          <w:rStyle w:val="nl"/>
        </w:rPr>
        <w:t>"fillFromSz"</w:t>
      </w:r>
      <w:r>
        <w:rPr>
          <w:rStyle w:val="p"/>
        </w:rPr>
        <w:t>:</w:t>
      </w:r>
      <w:r>
        <w:rPr>
          <w:rStyle w:val="w"/>
        </w:rPr>
        <w:t xml:space="preserve"> </w:t>
      </w:r>
      <w:r>
        <w:rPr>
          <w:rStyle w:val="s2"/>
        </w:rPr>
        <w:t>"0.1761712511667539"</w:t>
      </w:r>
      <w:r>
        <w:rPr>
          <w:rStyle w:val="p"/>
        </w:rPr>
        <w:t>,</w:t>
      </w:r>
    </w:p>
    <w:p w:rsidR="00000000" w:rsidRDefault="00000000">
      <w:pPr>
        <w:pStyle w:val="HTML0"/>
        <w:divId w:val="678233949"/>
        <w:rPr>
          <w:rStyle w:val="w"/>
        </w:rPr>
      </w:pPr>
      <w:r>
        <w:rPr>
          <w:rStyle w:val="w"/>
        </w:rPr>
        <w:t xml:space="preserve">            </w:t>
      </w:r>
      <w:r>
        <w:rPr>
          <w:rStyle w:val="nl"/>
        </w:rPr>
        <w:t>"fillToSz"</w:t>
      </w:r>
      <w:r>
        <w:rPr>
          <w:rStyle w:val="p"/>
        </w:rPr>
        <w:t>:</w:t>
      </w:r>
      <w:r>
        <w:rPr>
          <w:rStyle w:val="w"/>
        </w:rPr>
        <w:t xml:space="preserve"> </w:t>
      </w:r>
      <w:r>
        <w:rPr>
          <w:rStyle w:val="s2"/>
        </w:rPr>
        <w:t>"6.7342205900000000"</w:t>
      </w:r>
      <w:r>
        <w:rPr>
          <w:rStyle w:val="p"/>
        </w:rPr>
        <w:t>,</w:t>
      </w:r>
    </w:p>
    <w:p w:rsidR="00000000" w:rsidRDefault="00000000">
      <w:pPr>
        <w:pStyle w:val="HTML0"/>
        <w:divId w:val="678233949"/>
        <w:rPr>
          <w:rStyle w:val="w"/>
        </w:rPr>
      </w:pPr>
      <w:r>
        <w:rPr>
          <w:rStyle w:val="w"/>
        </w:rPr>
        <w:t xml:space="preserve">            </w:t>
      </w:r>
      <w:r>
        <w:rPr>
          <w:rStyle w:val="nl"/>
        </w:rPr>
        <w:t>"fromCcy"</w:t>
      </w:r>
      <w:r>
        <w:rPr>
          <w:rStyle w:val="p"/>
        </w:rPr>
        <w:t>:</w:t>
      </w:r>
      <w:r>
        <w:rPr>
          <w:rStyle w:val="w"/>
        </w:rPr>
        <w:t xml:space="preserve"> </w:t>
      </w:r>
      <w:r>
        <w:rPr>
          <w:rStyle w:val="s2"/>
        </w:rPr>
        <w:t>"OKB"</w:t>
      </w:r>
      <w:r>
        <w:rPr>
          <w:rStyle w:val="p"/>
        </w:rPr>
        <w:t>,</w:t>
      </w:r>
    </w:p>
    <w:p w:rsidR="00000000" w:rsidRDefault="00000000">
      <w:pPr>
        <w:pStyle w:val="HTML0"/>
        <w:divId w:val="678233949"/>
        <w:rPr>
          <w:rStyle w:val="w"/>
        </w:rPr>
      </w:pPr>
      <w:r>
        <w:rPr>
          <w:rStyle w:val="w"/>
        </w:rPr>
        <w:t xml:space="preserve">            </w:t>
      </w:r>
      <w:r>
        <w:rPr>
          <w:rStyle w:val="nl"/>
        </w:rPr>
        <w:t>"status"</w:t>
      </w:r>
      <w:r>
        <w:rPr>
          <w:rStyle w:val="p"/>
        </w:rPr>
        <w:t>:</w:t>
      </w:r>
      <w:r>
        <w:rPr>
          <w:rStyle w:val="w"/>
        </w:rPr>
        <w:t xml:space="preserve"> </w:t>
      </w:r>
      <w:r>
        <w:rPr>
          <w:rStyle w:val="s2"/>
        </w:rPr>
        <w:t>"filled"</w:t>
      </w:r>
      <w:r>
        <w:rPr>
          <w:rStyle w:val="p"/>
        </w:rPr>
        <w:t>,</w:t>
      </w:r>
    </w:p>
    <w:p w:rsidR="00000000" w:rsidRDefault="00000000">
      <w:pPr>
        <w:pStyle w:val="HTML0"/>
        <w:divId w:val="678233949"/>
        <w:rPr>
          <w:rStyle w:val="w"/>
        </w:rPr>
      </w:pPr>
      <w:r>
        <w:rPr>
          <w:rStyle w:val="w"/>
        </w:rPr>
        <w:t xml:space="preserve">            </w:t>
      </w:r>
      <w:r>
        <w:rPr>
          <w:rStyle w:val="nl"/>
        </w:rPr>
        <w:t>"toCcy"</w:t>
      </w:r>
      <w:r>
        <w:rPr>
          <w:rStyle w:val="p"/>
        </w:rPr>
        <w:t>:</w:t>
      </w:r>
      <w:r>
        <w:rPr>
          <w:rStyle w:val="w"/>
        </w:rPr>
        <w:t xml:space="preserve"> </w:t>
      </w:r>
      <w:r>
        <w:rPr>
          <w:rStyle w:val="s2"/>
        </w:rPr>
        <w:t>"ADA"</w:t>
      </w:r>
      <w:r>
        <w:rPr>
          <w:rStyle w:val="p"/>
        </w:rPr>
        <w:t>,</w:t>
      </w:r>
    </w:p>
    <w:p w:rsidR="00000000" w:rsidRDefault="00000000">
      <w:pPr>
        <w:pStyle w:val="HTML0"/>
        <w:divId w:val="678233949"/>
        <w:rPr>
          <w:rStyle w:val="w"/>
        </w:rPr>
      </w:pPr>
      <w:r>
        <w:rPr>
          <w:rStyle w:val="w"/>
        </w:rPr>
        <w:t xml:space="preserve">            </w:t>
      </w:r>
      <w:r>
        <w:rPr>
          <w:rStyle w:val="nl"/>
        </w:rPr>
        <w:t>"acct"</w:t>
      </w:r>
      <w:r>
        <w:rPr>
          <w:rStyle w:val="p"/>
        </w:rPr>
        <w:t>:</w:t>
      </w:r>
      <w:r>
        <w:rPr>
          <w:rStyle w:val="w"/>
        </w:rPr>
        <w:t xml:space="preserve"> </w:t>
      </w:r>
      <w:r>
        <w:rPr>
          <w:rStyle w:val="s2"/>
        </w:rPr>
        <w:t>"18"</w:t>
      </w:r>
      <w:r>
        <w:rPr>
          <w:rStyle w:val="p"/>
        </w:rPr>
        <w:t>,</w:t>
      </w:r>
    </w:p>
    <w:p w:rsidR="00000000" w:rsidRDefault="00000000">
      <w:pPr>
        <w:pStyle w:val="HTML0"/>
        <w:divId w:val="678233949"/>
        <w:rPr>
          <w:rStyle w:val="w"/>
        </w:rPr>
      </w:pPr>
      <w:r>
        <w:rPr>
          <w:rStyle w:val="w"/>
        </w:rPr>
        <w:t xml:space="preserve">            </w:t>
      </w:r>
      <w:r>
        <w:rPr>
          <w:rStyle w:val="nl"/>
        </w:rPr>
        <w:t>"uTime"</w:t>
      </w:r>
      <w:r>
        <w:rPr>
          <w:rStyle w:val="p"/>
        </w:rPr>
        <w:t>:</w:t>
      </w:r>
      <w:r>
        <w:rPr>
          <w:rStyle w:val="w"/>
        </w:rPr>
        <w:t xml:space="preserve"> </w:t>
      </w:r>
      <w:r>
        <w:rPr>
          <w:rStyle w:val="s2"/>
        </w:rPr>
        <w:t>"1661313307979"</w:t>
      </w:r>
    </w:p>
    <w:p w:rsidR="00000000" w:rsidRDefault="00000000">
      <w:pPr>
        <w:pStyle w:val="HTML0"/>
        <w:divId w:val="678233949"/>
        <w:rPr>
          <w:rStyle w:val="w"/>
        </w:rPr>
      </w:pPr>
      <w:r>
        <w:rPr>
          <w:rStyle w:val="w"/>
        </w:rPr>
        <w:t xml:space="preserve">        </w:t>
      </w:r>
      <w:r>
        <w:rPr>
          <w:rStyle w:val="p"/>
        </w:rPr>
        <w:t>},</w:t>
      </w:r>
    </w:p>
    <w:p w:rsidR="00000000" w:rsidRDefault="00000000">
      <w:pPr>
        <w:pStyle w:val="HTML0"/>
        <w:divId w:val="678233949"/>
        <w:rPr>
          <w:rStyle w:val="w"/>
        </w:rPr>
      </w:pPr>
      <w:r>
        <w:rPr>
          <w:rStyle w:val="w"/>
        </w:rPr>
        <w:t xml:space="preserve">        </w:t>
      </w:r>
      <w:r>
        <w:rPr>
          <w:rStyle w:val="p"/>
        </w:rPr>
        <w:t>{</w:t>
      </w:r>
    </w:p>
    <w:p w:rsidR="00000000" w:rsidRDefault="00000000">
      <w:pPr>
        <w:pStyle w:val="HTML0"/>
        <w:divId w:val="678233949"/>
        <w:rPr>
          <w:rStyle w:val="w"/>
        </w:rPr>
      </w:pPr>
      <w:r>
        <w:rPr>
          <w:rStyle w:val="w"/>
        </w:rPr>
        <w:t xml:space="preserve">            </w:t>
      </w:r>
      <w:r>
        <w:rPr>
          <w:rStyle w:val="nl"/>
        </w:rPr>
        <w:t>"fillFromSz"</w:t>
      </w:r>
      <w:r>
        <w:rPr>
          <w:rStyle w:val="p"/>
        </w:rPr>
        <w:t>:</w:t>
      </w:r>
      <w:r>
        <w:rPr>
          <w:rStyle w:val="w"/>
        </w:rPr>
        <w:t xml:space="preserve"> </w:t>
      </w:r>
      <w:r>
        <w:rPr>
          <w:rStyle w:val="s2"/>
        </w:rPr>
        <w:t>"0.1722106121112177"</w:t>
      </w:r>
      <w:r>
        <w:rPr>
          <w:rStyle w:val="p"/>
        </w:rPr>
        <w:t>,</w:t>
      </w:r>
    </w:p>
    <w:p w:rsidR="00000000" w:rsidRDefault="00000000">
      <w:pPr>
        <w:pStyle w:val="HTML0"/>
        <w:divId w:val="678233949"/>
        <w:rPr>
          <w:rStyle w:val="w"/>
        </w:rPr>
      </w:pPr>
      <w:r>
        <w:rPr>
          <w:rStyle w:val="w"/>
        </w:rPr>
        <w:t xml:space="preserve">            </w:t>
      </w:r>
      <w:r>
        <w:rPr>
          <w:rStyle w:val="nl"/>
        </w:rPr>
        <w:t>"fillToSz"</w:t>
      </w:r>
      <w:r>
        <w:rPr>
          <w:rStyle w:val="p"/>
        </w:rPr>
        <w:t>:</w:t>
      </w:r>
      <w:r>
        <w:rPr>
          <w:rStyle w:val="w"/>
        </w:rPr>
        <w:t xml:space="preserve"> </w:t>
      </w:r>
      <w:r>
        <w:rPr>
          <w:rStyle w:val="s2"/>
        </w:rPr>
        <w:t>"2.9971018300000000"</w:t>
      </w:r>
      <w:r>
        <w:rPr>
          <w:rStyle w:val="p"/>
        </w:rPr>
        <w:t>,</w:t>
      </w:r>
    </w:p>
    <w:p w:rsidR="00000000" w:rsidRDefault="00000000">
      <w:pPr>
        <w:pStyle w:val="HTML0"/>
        <w:divId w:val="678233949"/>
        <w:rPr>
          <w:rStyle w:val="w"/>
        </w:rPr>
      </w:pPr>
      <w:r>
        <w:rPr>
          <w:rStyle w:val="w"/>
        </w:rPr>
        <w:t xml:space="preserve">            </w:t>
      </w:r>
      <w:r>
        <w:rPr>
          <w:rStyle w:val="nl"/>
        </w:rPr>
        <w:t>"fromCcy"</w:t>
      </w:r>
      <w:r>
        <w:rPr>
          <w:rStyle w:val="p"/>
        </w:rPr>
        <w:t>:</w:t>
      </w:r>
      <w:r>
        <w:rPr>
          <w:rStyle w:val="w"/>
        </w:rPr>
        <w:t xml:space="preserve"> </w:t>
      </w:r>
      <w:r>
        <w:rPr>
          <w:rStyle w:val="s2"/>
        </w:rPr>
        <w:t>"OKB"</w:t>
      </w:r>
      <w:r>
        <w:rPr>
          <w:rStyle w:val="p"/>
        </w:rPr>
        <w:t>,</w:t>
      </w:r>
    </w:p>
    <w:p w:rsidR="00000000" w:rsidRDefault="00000000">
      <w:pPr>
        <w:pStyle w:val="HTML0"/>
        <w:divId w:val="678233949"/>
        <w:rPr>
          <w:rStyle w:val="w"/>
        </w:rPr>
      </w:pPr>
      <w:r>
        <w:rPr>
          <w:rStyle w:val="w"/>
        </w:rPr>
        <w:t xml:space="preserve">            </w:t>
      </w:r>
      <w:r>
        <w:rPr>
          <w:rStyle w:val="nl"/>
        </w:rPr>
        <w:t>"status"</w:t>
      </w:r>
      <w:r>
        <w:rPr>
          <w:rStyle w:val="p"/>
        </w:rPr>
        <w:t>:</w:t>
      </w:r>
      <w:r>
        <w:rPr>
          <w:rStyle w:val="w"/>
        </w:rPr>
        <w:t xml:space="preserve"> </w:t>
      </w:r>
      <w:r>
        <w:rPr>
          <w:rStyle w:val="s2"/>
        </w:rPr>
        <w:t>"filled"</w:t>
      </w:r>
      <w:r>
        <w:rPr>
          <w:rStyle w:val="p"/>
        </w:rPr>
        <w:t>,</w:t>
      </w:r>
    </w:p>
    <w:p w:rsidR="00000000" w:rsidRDefault="00000000">
      <w:pPr>
        <w:pStyle w:val="HTML0"/>
        <w:divId w:val="678233949"/>
        <w:rPr>
          <w:rStyle w:val="w"/>
        </w:rPr>
      </w:pPr>
      <w:r>
        <w:rPr>
          <w:rStyle w:val="w"/>
        </w:rPr>
        <w:t xml:space="preserve">            </w:t>
      </w:r>
      <w:r>
        <w:rPr>
          <w:rStyle w:val="nl"/>
        </w:rPr>
        <w:t>"toCcy"</w:t>
      </w:r>
      <w:r>
        <w:rPr>
          <w:rStyle w:val="p"/>
        </w:rPr>
        <w:t>:</w:t>
      </w:r>
      <w:r>
        <w:rPr>
          <w:rStyle w:val="w"/>
        </w:rPr>
        <w:t xml:space="preserve"> </w:t>
      </w:r>
      <w:r>
        <w:rPr>
          <w:rStyle w:val="s2"/>
        </w:rPr>
        <w:t>"USDC"</w:t>
      </w:r>
      <w:r>
        <w:rPr>
          <w:rStyle w:val="p"/>
        </w:rPr>
        <w:t>,</w:t>
      </w:r>
    </w:p>
    <w:p w:rsidR="00000000" w:rsidRDefault="00000000">
      <w:pPr>
        <w:pStyle w:val="HTML0"/>
        <w:divId w:val="678233949"/>
        <w:rPr>
          <w:rStyle w:val="w"/>
        </w:rPr>
      </w:pPr>
      <w:r>
        <w:rPr>
          <w:rStyle w:val="w"/>
        </w:rPr>
        <w:t xml:space="preserve">            </w:t>
      </w:r>
      <w:r>
        <w:rPr>
          <w:rStyle w:val="nl"/>
        </w:rPr>
        <w:t>"acct"</w:t>
      </w:r>
      <w:r>
        <w:rPr>
          <w:rStyle w:val="p"/>
        </w:rPr>
        <w:t>:</w:t>
      </w:r>
      <w:r>
        <w:rPr>
          <w:rStyle w:val="w"/>
        </w:rPr>
        <w:t xml:space="preserve"> </w:t>
      </w:r>
      <w:r>
        <w:rPr>
          <w:rStyle w:val="s2"/>
        </w:rPr>
        <w:t>"18"</w:t>
      </w:r>
      <w:r>
        <w:rPr>
          <w:rStyle w:val="p"/>
        </w:rPr>
        <w:t>,</w:t>
      </w:r>
    </w:p>
    <w:p w:rsidR="00000000" w:rsidRDefault="00000000">
      <w:pPr>
        <w:pStyle w:val="HTML0"/>
        <w:divId w:val="678233949"/>
        <w:rPr>
          <w:rStyle w:val="w"/>
        </w:rPr>
      </w:pPr>
      <w:r>
        <w:rPr>
          <w:rStyle w:val="w"/>
        </w:rPr>
        <w:t xml:space="preserve">            </w:t>
      </w:r>
      <w:r>
        <w:rPr>
          <w:rStyle w:val="nl"/>
        </w:rPr>
        <w:t>"uTime"</w:t>
      </w:r>
      <w:r>
        <w:rPr>
          <w:rStyle w:val="p"/>
        </w:rPr>
        <w:t>:</w:t>
      </w:r>
      <w:r>
        <w:rPr>
          <w:rStyle w:val="w"/>
        </w:rPr>
        <w:t xml:space="preserve"> </w:t>
      </w:r>
      <w:r>
        <w:rPr>
          <w:rStyle w:val="s2"/>
        </w:rPr>
        <w:t>"1661313307979"</w:t>
      </w:r>
    </w:p>
    <w:p w:rsidR="00000000" w:rsidRDefault="00000000">
      <w:pPr>
        <w:pStyle w:val="HTML0"/>
        <w:divId w:val="678233949"/>
        <w:rPr>
          <w:rStyle w:val="w"/>
        </w:rPr>
      </w:pPr>
      <w:r>
        <w:rPr>
          <w:rStyle w:val="w"/>
        </w:rPr>
        <w:t xml:space="preserve">        </w:t>
      </w:r>
      <w:r>
        <w:rPr>
          <w:rStyle w:val="p"/>
        </w:rPr>
        <w:t>}</w:t>
      </w:r>
    </w:p>
    <w:p w:rsidR="00000000" w:rsidRDefault="00000000">
      <w:pPr>
        <w:pStyle w:val="HTML0"/>
        <w:divId w:val="678233949"/>
        <w:rPr>
          <w:rStyle w:val="w"/>
        </w:rPr>
      </w:pPr>
      <w:r>
        <w:rPr>
          <w:rStyle w:val="w"/>
        </w:rPr>
        <w:t xml:space="preserve">    </w:t>
      </w:r>
      <w:r>
        <w:rPr>
          <w:rStyle w:val="p"/>
        </w:rPr>
        <w:t>],</w:t>
      </w:r>
    </w:p>
    <w:p w:rsidR="00000000" w:rsidRDefault="00000000">
      <w:pPr>
        <w:pStyle w:val="HTML0"/>
        <w:divId w:val="678233949"/>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678233949"/>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625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fromCcy</w:t>
            </w:r>
          </w:p>
        </w:tc>
        <w:tc>
          <w:tcPr>
            <w:tcW w:w="0" w:type="auto"/>
            <w:vAlign w:val="center"/>
            <w:hideMark/>
          </w:tcPr>
          <w:p w:rsidR="00000000" w:rsidRDefault="00000000">
            <w:r>
              <w:t>String</w:t>
            </w:r>
          </w:p>
        </w:tc>
        <w:tc>
          <w:tcPr>
            <w:tcW w:w="0" w:type="auto"/>
            <w:vAlign w:val="center"/>
            <w:hideMark/>
          </w:tcPr>
          <w:p w:rsidR="00000000" w:rsidRDefault="00000000">
            <w:r>
              <w:t>Type of small payment currency convert from</w:t>
            </w:r>
          </w:p>
        </w:tc>
      </w:tr>
      <w:tr w:rsidR="00000000">
        <w:trPr>
          <w:divId w:val="175387555"/>
          <w:tblCellSpacing w:w="15" w:type="dxa"/>
        </w:trPr>
        <w:tc>
          <w:tcPr>
            <w:tcW w:w="0" w:type="auto"/>
            <w:vAlign w:val="center"/>
            <w:hideMark/>
          </w:tcPr>
          <w:p w:rsidR="00000000" w:rsidRDefault="00000000">
            <w:r>
              <w:t>fillFromSz</w:t>
            </w:r>
          </w:p>
        </w:tc>
        <w:tc>
          <w:tcPr>
            <w:tcW w:w="0" w:type="auto"/>
            <w:vAlign w:val="center"/>
            <w:hideMark/>
          </w:tcPr>
          <w:p w:rsidR="00000000" w:rsidRDefault="00000000">
            <w:r>
              <w:t>String</w:t>
            </w:r>
          </w:p>
        </w:tc>
        <w:tc>
          <w:tcPr>
            <w:tcW w:w="0" w:type="auto"/>
            <w:vAlign w:val="center"/>
            <w:hideMark/>
          </w:tcPr>
          <w:p w:rsidR="00000000" w:rsidRDefault="00000000">
            <w:r>
              <w:t>Amount of small payment currency convert from</w:t>
            </w:r>
          </w:p>
        </w:tc>
      </w:tr>
      <w:tr w:rsidR="00000000">
        <w:trPr>
          <w:divId w:val="175387555"/>
          <w:tblCellSpacing w:w="15" w:type="dxa"/>
        </w:trPr>
        <w:tc>
          <w:tcPr>
            <w:tcW w:w="0" w:type="auto"/>
            <w:vAlign w:val="center"/>
            <w:hideMark/>
          </w:tcPr>
          <w:p w:rsidR="00000000" w:rsidRDefault="00000000">
            <w:r>
              <w:t>toCcy</w:t>
            </w:r>
          </w:p>
        </w:tc>
        <w:tc>
          <w:tcPr>
            <w:tcW w:w="0" w:type="auto"/>
            <w:vAlign w:val="center"/>
            <w:hideMark/>
          </w:tcPr>
          <w:p w:rsidR="00000000" w:rsidRDefault="00000000">
            <w:r>
              <w:t>String</w:t>
            </w:r>
          </w:p>
        </w:tc>
        <w:tc>
          <w:tcPr>
            <w:tcW w:w="0" w:type="auto"/>
            <w:vAlign w:val="center"/>
            <w:hideMark/>
          </w:tcPr>
          <w:p w:rsidR="00000000" w:rsidRDefault="00000000">
            <w:r>
              <w:t>Type of mainstream currency convert to</w:t>
            </w:r>
          </w:p>
        </w:tc>
      </w:tr>
      <w:tr w:rsidR="00000000">
        <w:trPr>
          <w:divId w:val="175387555"/>
          <w:tblCellSpacing w:w="15" w:type="dxa"/>
        </w:trPr>
        <w:tc>
          <w:tcPr>
            <w:tcW w:w="0" w:type="auto"/>
            <w:vAlign w:val="center"/>
            <w:hideMark/>
          </w:tcPr>
          <w:p w:rsidR="00000000" w:rsidRDefault="00000000">
            <w:r>
              <w:t>fillToSz</w:t>
            </w:r>
          </w:p>
        </w:tc>
        <w:tc>
          <w:tcPr>
            <w:tcW w:w="0" w:type="auto"/>
            <w:vAlign w:val="center"/>
            <w:hideMark/>
          </w:tcPr>
          <w:p w:rsidR="00000000" w:rsidRDefault="00000000">
            <w:r>
              <w:t>String</w:t>
            </w:r>
          </w:p>
        </w:tc>
        <w:tc>
          <w:tcPr>
            <w:tcW w:w="0" w:type="auto"/>
            <w:vAlign w:val="center"/>
            <w:hideMark/>
          </w:tcPr>
          <w:p w:rsidR="00000000" w:rsidRDefault="00000000">
            <w:r>
              <w:t>Amount of mainstream currency convert to</w:t>
            </w:r>
          </w:p>
        </w:tc>
      </w:tr>
      <w:tr w:rsidR="00000000">
        <w:trPr>
          <w:divId w:val="175387555"/>
          <w:tblCellSpacing w:w="15" w:type="dxa"/>
        </w:trPr>
        <w:tc>
          <w:tcPr>
            <w:tcW w:w="0" w:type="auto"/>
            <w:vAlign w:val="center"/>
            <w:hideMark/>
          </w:tcPr>
          <w:p w:rsidR="00000000" w:rsidRDefault="00000000">
            <w:r>
              <w:t>acct</w:t>
            </w:r>
          </w:p>
        </w:tc>
        <w:tc>
          <w:tcPr>
            <w:tcW w:w="0" w:type="auto"/>
            <w:vAlign w:val="center"/>
            <w:hideMark/>
          </w:tcPr>
          <w:p w:rsidR="00000000" w:rsidRDefault="00000000">
            <w:r>
              <w:t>String</w:t>
            </w:r>
          </w:p>
        </w:tc>
        <w:tc>
          <w:tcPr>
            <w:tcW w:w="0" w:type="auto"/>
            <w:vAlign w:val="center"/>
            <w:hideMark/>
          </w:tcPr>
          <w:p w:rsidR="00000000" w:rsidRDefault="00000000">
            <w:r>
              <w:t>The account where the mainstream currency is located</w:t>
            </w:r>
            <w:r>
              <w:br/>
            </w:r>
            <w:r>
              <w:rPr>
                <w:rStyle w:val="HTML"/>
              </w:rPr>
              <w:t>6</w:t>
            </w:r>
            <w:r>
              <w:t xml:space="preserve">: Funding account </w:t>
            </w:r>
            <w:r>
              <w:br/>
            </w:r>
            <w:r>
              <w:rPr>
                <w:rStyle w:val="HTML"/>
              </w:rPr>
              <w:t>18</w:t>
            </w:r>
            <w:r>
              <w:t>: Trading account</w:t>
            </w:r>
          </w:p>
        </w:tc>
      </w:tr>
      <w:tr w:rsidR="00000000">
        <w:trPr>
          <w:divId w:val="175387555"/>
          <w:tblCellSpacing w:w="15" w:type="dxa"/>
        </w:trPr>
        <w:tc>
          <w:tcPr>
            <w:tcW w:w="0" w:type="auto"/>
            <w:vAlign w:val="center"/>
            <w:hideMark/>
          </w:tcPr>
          <w:p w:rsidR="00000000" w:rsidRDefault="00000000">
            <w:r>
              <w:t>status</w:t>
            </w:r>
          </w:p>
        </w:tc>
        <w:tc>
          <w:tcPr>
            <w:tcW w:w="0" w:type="auto"/>
            <w:vAlign w:val="center"/>
            <w:hideMark/>
          </w:tcPr>
          <w:p w:rsidR="00000000" w:rsidRDefault="00000000">
            <w:r>
              <w:t>String</w:t>
            </w:r>
          </w:p>
        </w:tc>
        <w:tc>
          <w:tcPr>
            <w:tcW w:w="0" w:type="auto"/>
            <w:vAlign w:val="center"/>
            <w:hideMark/>
          </w:tcPr>
          <w:p w:rsidR="00000000" w:rsidRDefault="00000000">
            <w:r>
              <w:t xml:space="preserve">Current status of easy convert </w:t>
            </w:r>
            <w:r>
              <w:br/>
            </w:r>
            <w:r>
              <w:rPr>
                <w:rStyle w:val="HTML"/>
              </w:rPr>
              <w:t>running</w:t>
            </w:r>
            <w:r>
              <w:t xml:space="preserve">: Running </w:t>
            </w:r>
            <w:r>
              <w:br/>
            </w:r>
            <w:r>
              <w:rPr>
                <w:rStyle w:val="HTML"/>
              </w:rPr>
              <w:t>filled</w:t>
            </w:r>
            <w:r>
              <w:t xml:space="preserve">: Filled </w:t>
            </w:r>
            <w:r>
              <w:br/>
            </w:r>
            <w:r>
              <w:rPr>
                <w:rStyle w:val="HTML"/>
              </w:rPr>
              <w:t>failed</w:t>
            </w:r>
            <w:r>
              <w:t>: Failed</w:t>
            </w:r>
          </w:p>
        </w:tc>
      </w:tr>
      <w:tr w:rsidR="00000000">
        <w:trPr>
          <w:divId w:val="175387555"/>
          <w:tblCellSpacing w:w="15" w:type="dxa"/>
        </w:trPr>
        <w:tc>
          <w:tcPr>
            <w:tcW w:w="0" w:type="auto"/>
            <w:vAlign w:val="center"/>
            <w:hideMark/>
          </w:tcPr>
          <w:p w:rsidR="00000000" w:rsidRDefault="00000000">
            <w:r>
              <w:t>uTime</w:t>
            </w:r>
          </w:p>
        </w:tc>
        <w:tc>
          <w:tcPr>
            <w:tcW w:w="0" w:type="auto"/>
            <w:vAlign w:val="center"/>
            <w:hideMark/>
          </w:tcPr>
          <w:p w:rsidR="00000000" w:rsidRDefault="00000000">
            <w:r>
              <w:t>String</w:t>
            </w:r>
          </w:p>
        </w:tc>
        <w:tc>
          <w:tcPr>
            <w:tcW w:w="0" w:type="auto"/>
            <w:vAlign w:val="center"/>
            <w:hideMark/>
          </w:tcPr>
          <w:p w:rsidR="00000000" w:rsidRDefault="00000000">
            <w:r>
              <w:t xml:space="preserve">Trade time, Unix timestamp format in milliseconds, e.g. </w:t>
            </w:r>
            <w:r>
              <w:rPr>
                <w:rStyle w:val="HTML"/>
              </w:rPr>
              <w:t>1597026383085</w:t>
            </w:r>
          </w:p>
        </w:tc>
      </w:tr>
    </w:tbl>
    <w:p w:rsidR="00000000" w:rsidRDefault="00000000">
      <w:pPr>
        <w:pStyle w:val="3"/>
        <w:divId w:val="175387555"/>
      </w:pPr>
      <w:r>
        <w:t>GET / One-click repay currency list</w:t>
      </w:r>
    </w:p>
    <w:p w:rsidR="00000000" w:rsidRDefault="00000000">
      <w:pPr>
        <w:pStyle w:val="a5"/>
        <w:divId w:val="175387555"/>
      </w:pPr>
      <w:r>
        <w:t>Get list of debt currency data and repay currencies. Debt currencies include both cross and isolated debts.</w:t>
      </w:r>
    </w:p>
    <w:p w:rsidR="00000000" w:rsidRDefault="00000000">
      <w:pPr>
        <w:pStyle w:val="4"/>
        <w:divId w:val="175387555"/>
      </w:pPr>
      <w:r>
        <w:t>Rate Limit: 1 request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/api/v5/trade/one-click-repay-currency-list</w:t>
      </w:r>
    </w:p>
    <w:p w:rsidR="00000000" w:rsidRDefault="00000000">
      <w:pPr>
        <w:pStyle w:val="a5"/>
        <w:divId w:val="2081322294"/>
      </w:pPr>
      <w:r>
        <w:t>Request Example</w:t>
      </w:r>
    </w:p>
    <w:p w:rsidR="00000000" w:rsidRDefault="00000000">
      <w:pPr>
        <w:pStyle w:val="HTML0"/>
        <w:divId w:val="1249923438"/>
        <w:rPr>
          <w:rStyle w:val="HTML"/>
        </w:rPr>
      </w:pPr>
      <w:r>
        <w:rPr>
          <w:rStyle w:val="HTML"/>
        </w:rPr>
        <w:t>GET /api/v5/trade/one-click-repay-currency-list</w:t>
      </w:r>
    </w:p>
    <w:p w:rsidR="00000000" w:rsidRDefault="00000000">
      <w:pPr>
        <w:pStyle w:val="HTML0"/>
        <w:divId w:val="367411283"/>
        <w:rPr>
          <w:rStyle w:val="HTML"/>
          <w:vanish/>
        </w:rPr>
      </w:pPr>
      <w:r>
        <w:rPr>
          <w:rStyle w:val="kn"/>
          <w:vanish/>
        </w:rPr>
        <w:t>import</w:t>
      </w:r>
      <w:r>
        <w:rPr>
          <w:rStyle w:val="HTML"/>
          <w:vanish/>
        </w:rPr>
        <w:t xml:space="preserve"> </w:t>
      </w:r>
      <w:r>
        <w:rPr>
          <w:rStyle w:val="nn"/>
          <w:vanish/>
        </w:rPr>
        <w:t>okx.Trade</w:t>
      </w:r>
      <w:r>
        <w:rPr>
          <w:rStyle w:val="HTML"/>
          <w:vanish/>
        </w:rPr>
        <w:t xml:space="preserve"> </w:t>
      </w:r>
      <w:r>
        <w:rPr>
          <w:rStyle w:val="k"/>
          <w:vanish/>
        </w:rPr>
        <w:t>as</w:t>
      </w:r>
      <w:r>
        <w:rPr>
          <w:rStyle w:val="HTML"/>
          <w:vanish/>
        </w:rPr>
        <w:t xml:space="preserve"> </w:t>
      </w:r>
      <w:r>
        <w:rPr>
          <w:rStyle w:val="n"/>
          <w:vanish/>
        </w:rPr>
        <w:t>Trade</w:t>
      </w:r>
    </w:p>
    <w:p w:rsidR="00000000" w:rsidRDefault="00000000">
      <w:pPr>
        <w:pStyle w:val="HTML0"/>
        <w:divId w:val="367411283"/>
        <w:rPr>
          <w:rStyle w:val="HTML"/>
          <w:vanish/>
        </w:rPr>
      </w:pPr>
    </w:p>
    <w:p w:rsidR="00000000" w:rsidRDefault="00000000">
      <w:pPr>
        <w:pStyle w:val="HTML0"/>
        <w:divId w:val="367411283"/>
        <w:rPr>
          <w:rStyle w:val="c1"/>
          <w:vanish/>
        </w:rPr>
      </w:pPr>
      <w:r>
        <w:rPr>
          <w:rStyle w:val="c1"/>
          <w:vanish/>
        </w:rPr>
        <w:t># API initialization</w:t>
      </w:r>
    </w:p>
    <w:p w:rsidR="00000000" w:rsidRDefault="00000000">
      <w:pPr>
        <w:pStyle w:val="HTML0"/>
        <w:divId w:val="367411283"/>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367411283"/>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367411283"/>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367411283"/>
        <w:rPr>
          <w:rStyle w:val="HTML"/>
          <w:vanish/>
        </w:rPr>
      </w:pPr>
    </w:p>
    <w:p w:rsidR="00000000" w:rsidRDefault="00000000">
      <w:pPr>
        <w:pStyle w:val="HTML0"/>
        <w:divId w:val="367411283"/>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 0, Demo trading: 1</w:t>
      </w:r>
    </w:p>
    <w:p w:rsidR="00000000" w:rsidRDefault="00000000">
      <w:pPr>
        <w:pStyle w:val="HTML0"/>
        <w:divId w:val="367411283"/>
        <w:rPr>
          <w:rStyle w:val="HTML"/>
          <w:vanish/>
        </w:rPr>
      </w:pPr>
    </w:p>
    <w:p w:rsidR="00000000" w:rsidRDefault="00000000">
      <w:pPr>
        <w:pStyle w:val="HTML0"/>
        <w:divId w:val="367411283"/>
        <w:rPr>
          <w:rStyle w:val="HTML"/>
          <w:vanish/>
        </w:rPr>
      </w:pPr>
      <w:r>
        <w:rPr>
          <w:rStyle w:val="n"/>
          <w:vanish/>
        </w:rPr>
        <w:t>tradeAPI</w:t>
      </w:r>
      <w:r>
        <w:rPr>
          <w:rStyle w:val="HTML"/>
          <w:vanish/>
        </w:rPr>
        <w:t xml:space="preserve"> </w:t>
      </w:r>
      <w:r>
        <w:rPr>
          <w:rStyle w:val="o"/>
          <w:vanish/>
        </w:rPr>
        <w:t>=</w:t>
      </w:r>
      <w:r>
        <w:rPr>
          <w:rStyle w:val="HTML"/>
          <w:vanish/>
        </w:rPr>
        <w:t xml:space="preserve"> </w:t>
      </w:r>
      <w:r>
        <w:rPr>
          <w:rStyle w:val="n"/>
          <w:vanish/>
        </w:rPr>
        <w:t>Trade</w:t>
      </w:r>
      <w:r>
        <w:rPr>
          <w:rStyle w:val="p"/>
          <w:vanish/>
        </w:rPr>
        <w:t>.</w:t>
      </w:r>
      <w:r>
        <w:rPr>
          <w:rStyle w:val="n"/>
          <w:vanish/>
        </w:rPr>
        <w:t>TradeAPI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367411283"/>
        <w:rPr>
          <w:rStyle w:val="HTML"/>
          <w:vanish/>
        </w:rPr>
      </w:pPr>
    </w:p>
    <w:p w:rsidR="00000000" w:rsidRDefault="00000000">
      <w:pPr>
        <w:pStyle w:val="HTML0"/>
        <w:divId w:val="367411283"/>
        <w:rPr>
          <w:rStyle w:val="c1"/>
          <w:vanish/>
        </w:rPr>
      </w:pPr>
      <w:r>
        <w:rPr>
          <w:rStyle w:val="c1"/>
          <w:vanish/>
        </w:rPr>
        <w:t># Get list of debt currency data and repay currencies</w:t>
      </w:r>
    </w:p>
    <w:p w:rsidR="00000000" w:rsidRDefault="00000000">
      <w:pPr>
        <w:pStyle w:val="HTML0"/>
        <w:divId w:val="367411283"/>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tradeAPI</w:t>
      </w:r>
      <w:r>
        <w:rPr>
          <w:rStyle w:val="p"/>
          <w:vanish/>
        </w:rPr>
        <w:t>.</w:t>
      </w:r>
      <w:r>
        <w:rPr>
          <w:rStyle w:val="n"/>
          <w:vanish/>
        </w:rPr>
        <w:t>get_oneclick_repay_list</w:t>
      </w:r>
      <w:r>
        <w:rPr>
          <w:rStyle w:val="p"/>
          <w:vanish/>
        </w:rPr>
        <w:t>()</w:t>
      </w:r>
    </w:p>
    <w:p w:rsidR="00000000" w:rsidRDefault="00000000">
      <w:pPr>
        <w:pStyle w:val="HTML0"/>
        <w:divId w:val="367411283"/>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22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debtType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Debt type </w:t>
            </w:r>
            <w:r>
              <w:br/>
            </w:r>
            <w:r>
              <w:rPr>
                <w:rStyle w:val="HTML"/>
              </w:rPr>
              <w:t>cross</w:t>
            </w:r>
            <w:r>
              <w:t xml:space="preserve">: cross </w:t>
            </w:r>
            <w:r>
              <w:br/>
            </w:r>
            <w:r>
              <w:rPr>
                <w:rStyle w:val="HTML"/>
              </w:rPr>
              <w:t>isolated</w:t>
            </w:r>
            <w:r>
              <w:t>: isolated</w:t>
            </w:r>
          </w:p>
        </w:tc>
      </w:tr>
    </w:tbl>
    <w:p w:rsidR="00000000" w:rsidRDefault="00000000">
      <w:pPr>
        <w:pStyle w:val="a5"/>
        <w:divId w:val="736048966"/>
      </w:pPr>
      <w:r>
        <w:t>Response Example</w:t>
      </w:r>
    </w:p>
    <w:p w:rsidR="00000000" w:rsidRDefault="00000000">
      <w:pPr>
        <w:pStyle w:val="HTML0"/>
        <w:divId w:val="100341713"/>
        <w:rPr>
          <w:rStyle w:val="w"/>
        </w:rPr>
      </w:pPr>
      <w:r>
        <w:rPr>
          <w:rStyle w:val="p"/>
        </w:rPr>
        <w:t>{</w:t>
      </w:r>
    </w:p>
    <w:p w:rsidR="00000000" w:rsidRDefault="00000000">
      <w:pPr>
        <w:pStyle w:val="HTML0"/>
        <w:divId w:val="100341713"/>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00341713"/>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00341713"/>
        <w:rPr>
          <w:rStyle w:val="w"/>
        </w:rPr>
      </w:pPr>
      <w:r>
        <w:rPr>
          <w:rStyle w:val="w"/>
        </w:rPr>
        <w:t xml:space="preserve">        </w:t>
      </w:r>
      <w:r>
        <w:rPr>
          <w:rStyle w:val="p"/>
        </w:rPr>
        <w:t>{</w:t>
      </w:r>
    </w:p>
    <w:p w:rsidR="00000000" w:rsidRDefault="00000000">
      <w:pPr>
        <w:pStyle w:val="HTML0"/>
        <w:divId w:val="100341713"/>
        <w:rPr>
          <w:rStyle w:val="w"/>
        </w:rPr>
      </w:pPr>
      <w:r>
        <w:rPr>
          <w:rStyle w:val="w"/>
        </w:rPr>
        <w:t xml:space="preserve">            </w:t>
      </w:r>
      <w:r>
        <w:rPr>
          <w:rStyle w:val="nl"/>
        </w:rPr>
        <w:t>"debtData"</w:t>
      </w:r>
      <w:r>
        <w:rPr>
          <w:rStyle w:val="p"/>
        </w:rPr>
        <w:t>:</w:t>
      </w:r>
      <w:r>
        <w:rPr>
          <w:rStyle w:val="w"/>
        </w:rPr>
        <w:t xml:space="preserve"> </w:t>
      </w:r>
      <w:r>
        <w:rPr>
          <w:rStyle w:val="p"/>
        </w:rPr>
        <w:t>[</w:t>
      </w:r>
    </w:p>
    <w:p w:rsidR="00000000" w:rsidRDefault="00000000">
      <w:pPr>
        <w:pStyle w:val="HTML0"/>
        <w:divId w:val="100341713"/>
        <w:rPr>
          <w:rStyle w:val="w"/>
        </w:rPr>
      </w:pPr>
      <w:r>
        <w:rPr>
          <w:rStyle w:val="w"/>
        </w:rPr>
        <w:t xml:space="preserve">                </w:t>
      </w:r>
      <w:r>
        <w:rPr>
          <w:rStyle w:val="p"/>
        </w:rPr>
        <w:t>{</w:t>
      </w:r>
    </w:p>
    <w:p w:rsidR="00000000" w:rsidRDefault="00000000">
      <w:pPr>
        <w:pStyle w:val="HTML0"/>
        <w:divId w:val="100341713"/>
        <w:rPr>
          <w:rStyle w:val="w"/>
        </w:rPr>
      </w:pPr>
      <w:r>
        <w:rPr>
          <w:rStyle w:val="w"/>
        </w:rPr>
        <w:t xml:space="preserve">                    </w:t>
      </w:r>
      <w:r>
        <w:rPr>
          <w:rStyle w:val="nl"/>
        </w:rPr>
        <w:t>"debtAmt"</w:t>
      </w:r>
      <w:r>
        <w:rPr>
          <w:rStyle w:val="p"/>
        </w:rPr>
        <w:t>:</w:t>
      </w:r>
      <w:r>
        <w:rPr>
          <w:rStyle w:val="w"/>
        </w:rPr>
        <w:t xml:space="preserve"> </w:t>
      </w:r>
      <w:r>
        <w:rPr>
          <w:rStyle w:val="s2"/>
        </w:rPr>
        <w:t>"29.653478"</w:t>
      </w:r>
      <w:r>
        <w:rPr>
          <w:rStyle w:val="p"/>
        </w:rPr>
        <w:t>,</w:t>
      </w:r>
    </w:p>
    <w:p w:rsidR="00000000" w:rsidRDefault="00000000">
      <w:pPr>
        <w:pStyle w:val="HTML0"/>
        <w:divId w:val="100341713"/>
        <w:rPr>
          <w:rStyle w:val="w"/>
        </w:rPr>
      </w:pPr>
      <w:r>
        <w:rPr>
          <w:rStyle w:val="w"/>
        </w:rPr>
        <w:t xml:space="preserve">                    </w:t>
      </w:r>
      <w:r>
        <w:rPr>
          <w:rStyle w:val="nl"/>
        </w:rPr>
        <w:t>"debtCcy"</w:t>
      </w:r>
      <w:r>
        <w:rPr>
          <w:rStyle w:val="p"/>
        </w:rPr>
        <w:t>:</w:t>
      </w:r>
      <w:r>
        <w:rPr>
          <w:rStyle w:val="w"/>
        </w:rPr>
        <w:t xml:space="preserve"> </w:t>
      </w:r>
      <w:r>
        <w:rPr>
          <w:rStyle w:val="s2"/>
        </w:rPr>
        <w:t>"LTC"</w:t>
      </w:r>
    </w:p>
    <w:p w:rsidR="00000000" w:rsidRDefault="00000000">
      <w:pPr>
        <w:pStyle w:val="HTML0"/>
        <w:divId w:val="100341713"/>
        <w:rPr>
          <w:rStyle w:val="w"/>
        </w:rPr>
      </w:pPr>
      <w:r>
        <w:rPr>
          <w:rStyle w:val="w"/>
        </w:rPr>
        <w:t xml:space="preserve">                </w:t>
      </w:r>
      <w:r>
        <w:rPr>
          <w:rStyle w:val="p"/>
        </w:rPr>
        <w:t>},</w:t>
      </w:r>
    </w:p>
    <w:p w:rsidR="00000000" w:rsidRDefault="00000000">
      <w:pPr>
        <w:pStyle w:val="HTML0"/>
        <w:divId w:val="100341713"/>
        <w:rPr>
          <w:rStyle w:val="w"/>
        </w:rPr>
      </w:pPr>
      <w:r>
        <w:rPr>
          <w:rStyle w:val="w"/>
        </w:rPr>
        <w:t xml:space="preserve">                </w:t>
      </w:r>
      <w:r>
        <w:rPr>
          <w:rStyle w:val="p"/>
        </w:rPr>
        <w:t>{</w:t>
      </w:r>
    </w:p>
    <w:p w:rsidR="00000000" w:rsidRDefault="00000000">
      <w:pPr>
        <w:pStyle w:val="HTML0"/>
        <w:divId w:val="100341713"/>
        <w:rPr>
          <w:rStyle w:val="w"/>
        </w:rPr>
      </w:pPr>
      <w:r>
        <w:rPr>
          <w:rStyle w:val="w"/>
        </w:rPr>
        <w:t xml:space="preserve">                    </w:t>
      </w:r>
      <w:r>
        <w:rPr>
          <w:rStyle w:val="nl"/>
        </w:rPr>
        <w:t>"debtAmt"</w:t>
      </w:r>
      <w:r>
        <w:rPr>
          <w:rStyle w:val="p"/>
        </w:rPr>
        <w:t>:</w:t>
      </w:r>
      <w:r>
        <w:rPr>
          <w:rStyle w:val="w"/>
        </w:rPr>
        <w:t xml:space="preserve"> </w:t>
      </w:r>
      <w:r>
        <w:rPr>
          <w:rStyle w:val="s2"/>
        </w:rPr>
        <w:t>"237803.6828295906051002"</w:t>
      </w:r>
      <w:r>
        <w:rPr>
          <w:rStyle w:val="p"/>
        </w:rPr>
        <w:t>,</w:t>
      </w:r>
    </w:p>
    <w:p w:rsidR="00000000" w:rsidRDefault="00000000">
      <w:pPr>
        <w:pStyle w:val="HTML0"/>
        <w:divId w:val="100341713"/>
        <w:rPr>
          <w:rStyle w:val="w"/>
        </w:rPr>
      </w:pPr>
      <w:r>
        <w:rPr>
          <w:rStyle w:val="w"/>
        </w:rPr>
        <w:t xml:space="preserve">                    </w:t>
      </w:r>
      <w:r>
        <w:rPr>
          <w:rStyle w:val="nl"/>
        </w:rPr>
        <w:t>"debtCcy"</w:t>
      </w:r>
      <w:r>
        <w:rPr>
          <w:rStyle w:val="p"/>
        </w:rPr>
        <w:t>:</w:t>
      </w:r>
      <w:r>
        <w:rPr>
          <w:rStyle w:val="w"/>
        </w:rPr>
        <w:t xml:space="preserve"> </w:t>
      </w:r>
      <w:r>
        <w:rPr>
          <w:rStyle w:val="s2"/>
        </w:rPr>
        <w:t>"USDT"</w:t>
      </w:r>
    </w:p>
    <w:p w:rsidR="00000000" w:rsidRDefault="00000000">
      <w:pPr>
        <w:pStyle w:val="HTML0"/>
        <w:divId w:val="100341713"/>
        <w:rPr>
          <w:rStyle w:val="w"/>
        </w:rPr>
      </w:pPr>
      <w:r>
        <w:rPr>
          <w:rStyle w:val="w"/>
        </w:rPr>
        <w:t xml:space="preserve">                </w:t>
      </w:r>
      <w:r>
        <w:rPr>
          <w:rStyle w:val="p"/>
        </w:rPr>
        <w:t>}</w:t>
      </w:r>
    </w:p>
    <w:p w:rsidR="00000000" w:rsidRDefault="00000000">
      <w:pPr>
        <w:pStyle w:val="HTML0"/>
        <w:divId w:val="100341713"/>
        <w:rPr>
          <w:rStyle w:val="w"/>
        </w:rPr>
      </w:pPr>
      <w:r>
        <w:rPr>
          <w:rStyle w:val="w"/>
        </w:rPr>
        <w:t xml:space="preserve">            </w:t>
      </w:r>
      <w:r>
        <w:rPr>
          <w:rStyle w:val="p"/>
        </w:rPr>
        <w:t>],</w:t>
      </w:r>
    </w:p>
    <w:p w:rsidR="00000000" w:rsidRDefault="00000000">
      <w:pPr>
        <w:pStyle w:val="HTML0"/>
        <w:divId w:val="100341713"/>
        <w:rPr>
          <w:rStyle w:val="w"/>
        </w:rPr>
      </w:pPr>
      <w:r>
        <w:rPr>
          <w:rStyle w:val="w"/>
        </w:rPr>
        <w:t xml:space="preserve">            </w:t>
      </w:r>
      <w:r>
        <w:rPr>
          <w:rStyle w:val="nl"/>
        </w:rPr>
        <w:t>"debtType"</w:t>
      </w:r>
      <w:r>
        <w:rPr>
          <w:rStyle w:val="p"/>
        </w:rPr>
        <w:t>:</w:t>
      </w:r>
      <w:r>
        <w:rPr>
          <w:rStyle w:val="w"/>
        </w:rPr>
        <w:t xml:space="preserve"> </w:t>
      </w:r>
      <w:r>
        <w:rPr>
          <w:rStyle w:val="s2"/>
        </w:rPr>
        <w:t>"cross"</w:t>
      </w:r>
      <w:r>
        <w:rPr>
          <w:rStyle w:val="p"/>
        </w:rPr>
        <w:t>,</w:t>
      </w:r>
    </w:p>
    <w:p w:rsidR="00000000" w:rsidRDefault="00000000">
      <w:pPr>
        <w:pStyle w:val="HTML0"/>
        <w:divId w:val="100341713"/>
        <w:rPr>
          <w:rStyle w:val="w"/>
        </w:rPr>
      </w:pPr>
      <w:r>
        <w:rPr>
          <w:rStyle w:val="w"/>
        </w:rPr>
        <w:t xml:space="preserve">            </w:t>
      </w:r>
      <w:r>
        <w:rPr>
          <w:rStyle w:val="nl"/>
        </w:rPr>
        <w:t>"repayData"</w:t>
      </w:r>
      <w:r>
        <w:rPr>
          <w:rStyle w:val="p"/>
        </w:rPr>
        <w:t>:</w:t>
      </w:r>
      <w:r>
        <w:rPr>
          <w:rStyle w:val="w"/>
        </w:rPr>
        <w:t xml:space="preserve"> </w:t>
      </w:r>
      <w:r>
        <w:rPr>
          <w:rStyle w:val="p"/>
        </w:rPr>
        <w:t>[</w:t>
      </w:r>
    </w:p>
    <w:p w:rsidR="00000000" w:rsidRDefault="00000000">
      <w:pPr>
        <w:pStyle w:val="HTML0"/>
        <w:divId w:val="100341713"/>
        <w:rPr>
          <w:rStyle w:val="w"/>
        </w:rPr>
      </w:pPr>
      <w:r>
        <w:rPr>
          <w:rStyle w:val="w"/>
        </w:rPr>
        <w:t xml:space="preserve">                </w:t>
      </w:r>
      <w:r>
        <w:rPr>
          <w:rStyle w:val="p"/>
        </w:rPr>
        <w:t>{</w:t>
      </w:r>
    </w:p>
    <w:p w:rsidR="00000000" w:rsidRDefault="00000000">
      <w:pPr>
        <w:pStyle w:val="HTML0"/>
        <w:divId w:val="100341713"/>
        <w:rPr>
          <w:rStyle w:val="w"/>
        </w:rPr>
      </w:pPr>
      <w:r>
        <w:rPr>
          <w:rStyle w:val="w"/>
        </w:rPr>
        <w:t xml:space="preserve">                    </w:t>
      </w:r>
      <w:r>
        <w:rPr>
          <w:rStyle w:val="nl"/>
        </w:rPr>
        <w:t>"repayAmt"</w:t>
      </w:r>
      <w:r>
        <w:rPr>
          <w:rStyle w:val="p"/>
        </w:rPr>
        <w:t>:</w:t>
      </w:r>
      <w:r>
        <w:rPr>
          <w:rStyle w:val="w"/>
        </w:rPr>
        <w:t xml:space="preserve"> </w:t>
      </w:r>
      <w:r>
        <w:rPr>
          <w:rStyle w:val="s2"/>
        </w:rPr>
        <w:t>"0.4978335419825104"</w:t>
      </w:r>
      <w:r>
        <w:rPr>
          <w:rStyle w:val="p"/>
        </w:rPr>
        <w:t>,</w:t>
      </w:r>
    </w:p>
    <w:p w:rsidR="00000000" w:rsidRDefault="00000000">
      <w:pPr>
        <w:pStyle w:val="HTML0"/>
        <w:divId w:val="100341713"/>
        <w:rPr>
          <w:rStyle w:val="w"/>
        </w:rPr>
      </w:pPr>
      <w:r>
        <w:rPr>
          <w:rStyle w:val="w"/>
        </w:rPr>
        <w:t xml:space="preserve">                    </w:t>
      </w:r>
      <w:r>
        <w:rPr>
          <w:rStyle w:val="nl"/>
        </w:rPr>
        <w:t>"repayCcy"</w:t>
      </w:r>
      <w:r>
        <w:rPr>
          <w:rStyle w:val="p"/>
        </w:rPr>
        <w:t>:</w:t>
      </w:r>
      <w:r>
        <w:rPr>
          <w:rStyle w:val="w"/>
        </w:rPr>
        <w:t xml:space="preserve"> </w:t>
      </w:r>
      <w:r>
        <w:rPr>
          <w:rStyle w:val="s2"/>
        </w:rPr>
        <w:t>"ETH"</w:t>
      </w:r>
    </w:p>
    <w:p w:rsidR="00000000" w:rsidRDefault="00000000">
      <w:pPr>
        <w:pStyle w:val="HTML0"/>
        <w:divId w:val="100341713"/>
        <w:rPr>
          <w:rStyle w:val="w"/>
        </w:rPr>
      </w:pPr>
      <w:r>
        <w:rPr>
          <w:rStyle w:val="w"/>
        </w:rPr>
        <w:t xml:space="preserve">                </w:t>
      </w:r>
      <w:r>
        <w:rPr>
          <w:rStyle w:val="p"/>
        </w:rPr>
        <w:t>}</w:t>
      </w:r>
    </w:p>
    <w:p w:rsidR="00000000" w:rsidRDefault="00000000">
      <w:pPr>
        <w:pStyle w:val="HTML0"/>
        <w:divId w:val="100341713"/>
        <w:rPr>
          <w:rStyle w:val="w"/>
        </w:rPr>
      </w:pPr>
      <w:r>
        <w:rPr>
          <w:rStyle w:val="w"/>
        </w:rPr>
        <w:t xml:space="preserve">            </w:t>
      </w:r>
      <w:r>
        <w:rPr>
          <w:rStyle w:val="p"/>
        </w:rPr>
        <w:t>]</w:t>
      </w:r>
    </w:p>
    <w:p w:rsidR="00000000" w:rsidRDefault="00000000">
      <w:pPr>
        <w:pStyle w:val="HTML0"/>
        <w:divId w:val="100341713"/>
        <w:rPr>
          <w:rStyle w:val="w"/>
        </w:rPr>
      </w:pPr>
      <w:r>
        <w:rPr>
          <w:rStyle w:val="w"/>
        </w:rPr>
        <w:t xml:space="preserve">        </w:t>
      </w:r>
      <w:r>
        <w:rPr>
          <w:rStyle w:val="p"/>
        </w:rPr>
        <w:t>}</w:t>
      </w:r>
    </w:p>
    <w:p w:rsidR="00000000" w:rsidRDefault="00000000">
      <w:pPr>
        <w:pStyle w:val="HTML0"/>
        <w:divId w:val="100341713"/>
        <w:rPr>
          <w:rStyle w:val="w"/>
        </w:rPr>
      </w:pPr>
      <w:r>
        <w:rPr>
          <w:rStyle w:val="w"/>
        </w:rPr>
        <w:t xml:space="preserve">    </w:t>
      </w:r>
      <w:r>
        <w:rPr>
          <w:rStyle w:val="p"/>
        </w:rPr>
        <w:t>],</w:t>
      </w:r>
    </w:p>
    <w:p w:rsidR="00000000" w:rsidRDefault="00000000">
      <w:pPr>
        <w:pStyle w:val="HTML0"/>
        <w:divId w:val="100341713"/>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00341713"/>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499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debtData</w:t>
            </w:r>
          </w:p>
        </w:tc>
        <w:tc>
          <w:tcPr>
            <w:tcW w:w="0" w:type="auto"/>
            <w:vAlign w:val="center"/>
            <w:hideMark/>
          </w:tcPr>
          <w:p w:rsidR="00000000" w:rsidRDefault="00000000">
            <w:r>
              <w:t>Array</w:t>
            </w:r>
          </w:p>
        </w:tc>
        <w:tc>
          <w:tcPr>
            <w:tcW w:w="0" w:type="auto"/>
            <w:vAlign w:val="center"/>
            <w:hideMark/>
          </w:tcPr>
          <w:p w:rsidR="00000000" w:rsidRDefault="00000000">
            <w:r>
              <w:t>Debt currency data list</w:t>
            </w:r>
          </w:p>
        </w:tc>
      </w:tr>
      <w:tr w:rsidR="00000000">
        <w:trPr>
          <w:divId w:val="175387555"/>
          <w:tblCellSpacing w:w="15" w:type="dxa"/>
        </w:trPr>
        <w:tc>
          <w:tcPr>
            <w:tcW w:w="0" w:type="auto"/>
            <w:vAlign w:val="center"/>
            <w:hideMark/>
          </w:tcPr>
          <w:p w:rsidR="00000000" w:rsidRDefault="00000000">
            <w:r>
              <w:t>&gt; debtCcy</w:t>
            </w:r>
          </w:p>
        </w:tc>
        <w:tc>
          <w:tcPr>
            <w:tcW w:w="0" w:type="auto"/>
            <w:vAlign w:val="center"/>
            <w:hideMark/>
          </w:tcPr>
          <w:p w:rsidR="00000000" w:rsidRDefault="00000000">
            <w:r>
              <w:t>String</w:t>
            </w:r>
          </w:p>
        </w:tc>
        <w:tc>
          <w:tcPr>
            <w:tcW w:w="0" w:type="auto"/>
            <w:vAlign w:val="center"/>
            <w:hideMark/>
          </w:tcPr>
          <w:p w:rsidR="00000000" w:rsidRDefault="00000000">
            <w:r>
              <w:t>Debt currency type</w:t>
            </w:r>
          </w:p>
        </w:tc>
      </w:tr>
      <w:tr w:rsidR="00000000">
        <w:trPr>
          <w:divId w:val="175387555"/>
          <w:tblCellSpacing w:w="15" w:type="dxa"/>
        </w:trPr>
        <w:tc>
          <w:tcPr>
            <w:tcW w:w="0" w:type="auto"/>
            <w:vAlign w:val="center"/>
            <w:hideMark/>
          </w:tcPr>
          <w:p w:rsidR="00000000" w:rsidRDefault="00000000">
            <w:r>
              <w:t>&gt; debtAmt</w:t>
            </w:r>
          </w:p>
        </w:tc>
        <w:tc>
          <w:tcPr>
            <w:tcW w:w="0" w:type="auto"/>
            <w:vAlign w:val="center"/>
            <w:hideMark/>
          </w:tcPr>
          <w:p w:rsidR="00000000" w:rsidRDefault="00000000">
            <w:r>
              <w:t>String</w:t>
            </w:r>
          </w:p>
        </w:tc>
        <w:tc>
          <w:tcPr>
            <w:tcW w:w="0" w:type="auto"/>
            <w:vAlign w:val="center"/>
            <w:hideMark/>
          </w:tcPr>
          <w:p w:rsidR="00000000" w:rsidRDefault="00000000">
            <w:r>
              <w:t xml:space="preserve">Debt currency amount </w:t>
            </w:r>
            <w:r>
              <w:br/>
              <w:t>Including principal and interest</w:t>
            </w:r>
          </w:p>
        </w:tc>
      </w:tr>
      <w:tr w:rsidR="00000000">
        <w:trPr>
          <w:divId w:val="175387555"/>
          <w:tblCellSpacing w:w="15" w:type="dxa"/>
        </w:trPr>
        <w:tc>
          <w:tcPr>
            <w:tcW w:w="0" w:type="auto"/>
            <w:vAlign w:val="center"/>
            <w:hideMark/>
          </w:tcPr>
          <w:p w:rsidR="00000000" w:rsidRDefault="00000000">
            <w:r>
              <w:t>debtType</w:t>
            </w:r>
          </w:p>
        </w:tc>
        <w:tc>
          <w:tcPr>
            <w:tcW w:w="0" w:type="auto"/>
            <w:vAlign w:val="center"/>
            <w:hideMark/>
          </w:tcPr>
          <w:p w:rsidR="00000000" w:rsidRDefault="00000000">
            <w:r>
              <w:t>String</w:t>
            </w:r>
          </w:p>
        </w:tc>
        <w:tc>
          <w:tcPr>
            <w:tcW w:w="0" w:type="auto"/>
            <w:vAlign w:val="center"/>
            <w:hideMark/>
          </w:tcPr>
          <w:p w:rsidR="00000000" w:rsidRDefault="00000000">
            <w:r>
              <w:t xml:space="preserve">Debt type </w:t>
            </w:r>
            <w:r>
              <w:br/>
            </w:r>
            <w:r>
              <w:rPr>
                <w:rStyle w:val="HTML"/>
              </w:rPr>
              <w:t>cross</w:t>
            </w:r>
            <w:r>
              <w:t xml:space="preserve">: cross </w:t>
            </w:r>
            <w:r>
              <w:br/>
            </w:r>
            <w:r>
              <w:rPr>
                <w:rStyle w:val="HTML"/>
              </w:rPr>
              <w:t>isolated</w:t>
            </w:r>
            <w:r>
              <w:t>: isolated</w:t>
            </w:r>
          </w:p>
        </w:tc>
      </w:tr>
      <w:tr w:rsidR="00000000">
        <w:trPr>
          <w:divId w:val="175387555"/>
          <w:tblCellSpacing w:w="15" w:type="dxa"/>
        </w:trPr>
        <w:tc>
          <w:tcPr>
            <w:tcW w:w="0" w:type="auto"/>
            <w:vAlign w:val="center"/>
            <w:hideMark/>
          </w:tcPr>
          <w:p w:rsidR="00000000" w:rsidRDefault="00000000">
            <w:r>
              <w:t>repayData</w:t>
            </w:r>
          </w:p>
        </w:tc>
        <w:tc>
          <w:tcPr>
            <w:tcW w:w="0" w:type="auto"/>
            <w:vAlign w:val="center"/>
            <w:hideMark/>
          </w:tcPr>
          <w:p w:rsidR="00000000" w:rsidRDefault="00000000">
            <w:r>
              <w:t>Array</w:t>
            </w:r>
          </w:p>
        </w:tc>
        <w:tc>
          <w:tcPr>
            <w:tcW w:w="0" w:type="auto"/>
            <w:vAlign w:val="center"/>
            <w:hideMark/>
          </w:tcPr>
          <w:p w:rsidR="00000000" w:rsidRDefault="00000000">
            <w:r>
              <w:t>Repay currency data list</w:t>
            </w:r>
          </w:p>
        </w:tc>
      </w:tr>
      <w:tr w:rsidR="00000000">
        <w:trPr>
          <w:divId w:val="175387555"/>
          <w:tblCellSpacing w:w="15" w:type="dxa"/>
        </w:trPr>
        <w:tc>
          <w:tcPr>
            <w:tcW w:w="0" w:type="auto"/>
            <w:vAlign w:val="center"/>
            <w:hideMark/>
          </w:tcPr>
          <w:p w:rsidR="00000000" w:rsidRDefault="00000000">
            <w:r>
              <w:t>&gt; repayCcy</w:t>
            </w:r>
          </w:p>
        </w:tc>
        <w:tc>
          <w:tcPr>
            <w:tcW w:w="0" w:type="auto"/>
            <w:vAlign w:val="center"/>
            <w:hideMark/>
          </w:tcPr>
          <w:p w:rsidR="00000000" w:rsidRDefault="00000000">
            <w:r>
              <w:t>String</w:t>
            </w:r>
          </w:p>
        </w:tc>
        <w:tc>
          <w:tcPr>
            <w:tcW w:w="0" w:type="auto"/>
            <w:vAlign w:val="center"/>
            <w:hideMark/>
          </w:tcPr>
          <w:p w:rsidR="00000000" w:rsidRDefault="00000000">
            <w:r>
              <w:t>Repay currency type</w:t>
            </w:r>
          </w:p>
        </w:tc>
      </w:tr>
      <w:tr w:rsidR="00000000">
        <w:trPr>
          <w:divId w:val="175387555"/>
          <w:tblCellSpacing w:w="15" w:type="dxa"/>
        </w:trPr>
        <w:tc>
          <w:tcPr>
            <w:tcW w:w="0" w:type="auto"/>
            <w:vAlign w:val="center"/>
            <w:hideMark/>
          </w:tcPr>
          <w:p w:rsidR="00000000" w:rsidRDefault="00000000">
            <w:r>
              <w:t>&gt; repayAmt</w:t>
            </w:r>
          </w:p>
        </w:tc>
        <w:tc>
          <w:tcPr>
            <w:tcW w:w="0" w:type="auto"/>
            <w:vAlign w:val="center"/>
            <w:hideMark/>
          </w:tcPr>
          <w:p w:rsidR="00000000" w:rsidRDefault="00000000">
            <w:r>
              <w:t>String</w:t>
            </w:r>
          </w:p>
        </w:tc>
        <w:tc>
          <w:tcPr>
            <w:tcW w:w="0" w:type="auto"/>
            <w:vAlign w:val="center"/>
            <w:hideMark/>
          </w:tcPr>
          <w:p w:rsidR="00000000" w:rsidRDefault="00000000">
            <w:r>
              <w:t>Repay currency's available balance amount</w:t>
            </w:r>
          </w:p>
        </w:tc>
      </w:tr>
    </w:tbl>
    <w:p w:rsidR="00000000" w:rsidRDefault="00000000">
      <w:pPr>
        <w:pStyle w:val="3"/>
        <w:divId w:val="175387555"/>
      </w:pPr>
      <w:r>
        <w:t>POST / Trade one-click repay</w:t>
      </w:r>
    </w:p>
    <w:p w:rsidR="00000000" w:rsidRDefault="00000000">
      <w:pPr>
        <w:pStyle w:val="a5"/>
        <w:divId w:val="175387555"/>
      </w:pPr>
      <w:r>
        <w:t>Trade one-click repay to repay cross debts. Isolated debts are not applicable. The maximum repayment amount is based on the remaining available balance of funding and trading accounts.</w:t>
      </w:r>
    </w:p>
    <w:p w:rsidR="00000000" w:rsidRDefault="00000000">
      <w:pPr>
        <w:pStyle w:val="4"/>
        <w:divId w:val="175387555"/>
      </w:pPr>
      <w:r>
        <w:t>Rate Limit: 1 request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/api/v5/trade/one-click-repay</w:t>
      </w:r>
    </w:p>
    <w:p w:rsidR="00000000" w:rsidRDefault="00000000">
      <w:pPr>
        <w:pStyle w:val="a5"/>
        <w:divId w:val="1032729843"/>
      </w:pPr>
      <w:r>
        <w:t>Request Example</w:t>
      </w:r>
    </w:p>
    <w:p w:rsidR="00000000" w:rsidRDefault="00000000">
      <w:pPr>
        <w:pStyle w:val="HTML0"/>
        <w:divId w:val="1402408114"/>
        <w:rPr>
          <w:rStyle w:val="HTML"/>
        </w:rPr>
      </w:pPr>
      <w:r>
        <w:rPr>
          <w:rStyle w:val="HTML"/>
        </w:rPr>
        <w:t>POST /api/v5/trade/one-click-repay</w:t>
      </w:r>
    </w:p>
    <w:p w:rsidR="00000000" w:rsidRDefault="00000000">
      <w:pPr>
        <w:pStyle w:val="HTML0"/>
        <w:divId w:val="1402408114"/>
        <w:rPr>
          <w:rStyle w:val="HTML"/>
        </w:rPr>
      </w:pPr>
      <w:r>
        <w:rPr>
          <w:rStyle w:val="HTML"/>
        </w:rPr>
        <w:t>body</w:t>
      </w:r>
    </w:p>
    <w:p w:rsidR="00000000" w:rsidRDefault="00000000">
      <w:pPr>
        <w:pStyle w:val="HTML0"/>
        <w:divId w:val="1402408114"/>
        <w:rPr>
          <w:rStyle w:val="HTML"/>
        </w:rPr>
      </w:pPr>
      <w:r>
        <w:rPr>
          <w:rStyle w:val="o"/>
        </w:rPr>
        <w:t>{</w:t>
      </w:r>
    </w:p>
    <w:p w:rsidR="00000000" w:rsidRDefault="00000000">
      <w:pPr>
        <w:pStyle w:val="HTML0"/>
        <w:divId w:val="1402408114"/>
        <w:rPr>
          <w:rStyle w:val="HTML"/>
        </w:rPr>
      </w:pPr>
      <w:r>
        <w:rPr>
          <w:rStyle w:val="HTML"/>
        </w:rPr>
        <w:t xml:space="preserve">    </w:t>
      </w:r>
      <w:r>
        <w:rPr>
          <w:rStyle w:val="s2"/>
        </w:rPr>
        <w:t>"debtCcy"</w:t>
      </w:r>
      <w:r>
        <w:rPr>
          <w:rStyle w:val="HTML"/>
        </w:rPr>
        <w:t xml:space="preserve">: </w:t>
      </w:r>
      <w:r>
        <w:rPr>
          <w:rStyle w:val="o"/>
        </w:rPr>
        <w:t>[</w:t>
      </w:r>
      <w:r>
        <w:rPr>
          <w:rStyle w:val="s2"/>
        </w:rPr>
        <w:t>"ETH"</w:t>
      </w:r>
      <w:r>
        <w:rPr>
          <w:rStyle w:val="HTML"/>
        </w:rPr>
        <w:t>,</w:t>
      </w:r>
      <w:r>
        <w:rPr>
          <w:rStyle w:val="s2"/>
        </w:rPr>
        <w:t>"BTC"</w:t>
      </w:r>
      <w:r>
        <w:rPr>
          <w:rStyle w:val="o"/>
        </w:rPr>
        <w:t>]</w:t>
      </w:r>
      <w:r>
        <w:rPr>
          <w:rStyle w:val="HTML"/>
        </w:rPr>
        <w:t xml:space="preserve">, </w:t>
      </w:r>
    </w:p>
    <w:p w:rsidR="00000000" w:rsidRDefault="00000000">
      <w:pPr>
        <w:pStyle w:val="HTML0"/>
        <w:divId w:val="1402408114"/>
        <w:rPr>
          <w:rStyle w:val="HTML"/>
        </w:rPr>
      </w:pPr>
      <w:r>
        <w:rPr>
          <w:rStyle w:val="HTML"/>
        </w:rPr>
        <w:t xml:space="preserve">    </w:t>
      </w:r>
      <w:r>
        <w:rPr>
          <w:rStyle w:val="s2"/>
        </w:rPr>
        <w:t>"repayCcy"</w:t>
      </w:r>
      <w:r>
        <w:rPr>
          <w:rStyle w:val="HTML"/>
        </w:rPr>
        <w:t xml:space="preserve">: </w:t>
      </w:r>
      <w:r>
        <w:rPr>
          <w:rStyle w:val="s2"/>
        </w:rPr>
        <w:t>"USDT"</w:t>
      </w:r>
      <w:r>
        <w:rPr>
          <w:rStyle w:val="HTML"/>
        </w:rPr>
        <w:t xml:space="preserve"> </w:t>
      </w:r>
    </w:p>
    <w:p w:rsidR="00000000" w:rsidRDefault="00000000">
      <w:pPr>
        <w:pStyle w:val="HTML0"/>
        <w:divId w:val="1402408114"/>
        <w:rPr>
          <w:rStyle w:val="HTML"/>
        </w:rPr>
      </w:pPr>
      <w:r>
        <w:rPr>
          <w:rStyle w:val="o"/>
        </w:rPr>
        <w:t>}</w:t>
      </w:r>
    </w:p>
    <w:p w:rsidR="00000000" w:rsidRDefault="00000000">
      <w:pPr>
        <w:pStyle w:val="HTML0"/>
        <w:divId w:val="371810422"/>
        <w:rPr>
          <w:rStyle w:val="HTML"/>
          <w:vanish/>
        </w:rPr>
      </w:pPr>
      <w:r>
        <w:rPr>
          <w:rStyle w:val="kn"/>
          <w:vanish/>
        </w:rPr>
        <w:t>import</w:t>
      </w:r>
      <w:r>
        <w:rPr>
          <w:rStyle w:val="HTML"/>
          <w:vanish/>
        </w:rPr>
        <w:t xml:space="preserve"> </w:t>
      </w:r>
      <w:r>
        <w:rPr>
          <w:rStyle w:val="nn"/>
          <w:vanish/>
        </w:rPr>
        <w:t>okx.Trade</w:t>
      </w:r>
      <w:r>
        <w:rPr>
          <w:rStyle w:val="HTML"/>
          <w:vanish/>
        </w:rPr>
        <w:t xml:space="preserve"> </w:t>
      </w:r>
      <w:r>
        <w:rPr>
          <w:rStyle w:val="k"/>
          <w:vanish/>
        </w:rPr>
        <w:t>as</w:t>
      </w:r>
      <w:r>
        <w:rPr>
          <w:rStyle w:val="HTML"/>
          <w:vanish/>
        </w:rPr>
        <w:t xml:space="preserve"> </w:t>
      </w:r>
      <w:r>
        <w:rPr>
          <w:rStyle w:val="n"/>
          <w:vanish/>
        </w:rPr>
        <w:t>Trade</w:t>
      </w:r>
    </w:p>
    <w:p w:rsidR="00000000" w:rsidRDefault="00000000">
      <w:pPr>
        <w:pStyle w:val="HTML0"/>
        <w:divId w:val="371810422"/>
        <w:rPr>
          <w:rStyle w:val="HTML"/>
          <w:vanish/>
        </w:rPr>
      </w:pPr>
    </w:p>
    <w:p w:rsidR="00000000" w:rsidRDefault="00000000">
      <w:pPr>
        <w:pStyle w:val="HTML0"/>
        <w:divId w:val="371810422"/>
        <w:rPr>
          <w:rStyle w:val="c1"/>
          <w:vanish/>
        </w:rPr>
      </w:pPr>
      <w:r>
        <w:rPr>
          <w:rStyle w:val="c1"/>
          <w:vanish/>
        </w:rPr>
        <w:t># API initialization</w:t>
      </w:r>
    </w:p>
    <w:p w:rsidR="00000000" w:rsidRDefault="00000000">
      <w:pPr>
        <w:pStyle w:val="HTML0"/>
        <w:divId w:val="371810422"/>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371810422"/>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371810422"/>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371810422"/>
        <w:rPr>
          <w:rStyle w:val="HTML"/>
          <w:vanish/>
        </w:rPr>
      </w:pPr>
    </w:p>
    <w:p w:rsidR="00000000" w:rsidRDefault="00000000">
      <w:pPr>
        <w:pStyle w:val="HTML0"/>
        <w:divId w:val="371810422"/>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 0, Demo trading: 1</w:t>
      </w:r>
    </w:p>
    <w:p w:rsidR="00000000" w:rsidRDefault="00000000">
      <w:pPr>
        <w:pStyle w:val="HTML0"/>
        <w:divId w:val="371810422"/>
        <w:rPr>
          <w:rStyle w:val="HTML"/>
          <w:vanish/>
        </w:rPr>
      </w:pPr>
    </w:p>
    <w:p w:rsidR="00000000" w:rsidRDefault="00000000">
      <w:pPr>
        <w:pStyle w:val="HTML0"/>
        <w:divId w:val="371810422"/>
        <w:rPr>
          <w:rStyle w:val="HTML"/>
          <w:vanish/>
        </w:rPr>
      </w:pPr>
      <w:r>
        <w:rPr>
          <w:rStyle w:val="n"/>
          <w:vanish/>
        </w:rPr>
        <w:t>tradeAPI</w:t>
      </w:r>
      <w:r>
        <w:rPr>
          <w:rStyle w:val="HTML"/>
          <w:vanish/>
        </w:rPr>
        <w:t xml:space="preserve"> </w:t>
      </w:r>
      <w:r>
        <w:rPr>
          <w:rStyle w:val="o"/>
          <w:vanish/>
        </w:rPr>
        <w:t>=</w:t>
      </w:r>
      <w:r>
        <w:rPr>
          <w:rStyle w:val="HTML"/>
          <w:vanish/>
        </w:rPr>
        <w:t xml:space="preserve"> </w:t>
      </w:r>
      <w:r>
        <w:rPr>
          <w:rStyle w:val="n"/>
          <w:vanish/>
        </w:rPr>
        <w:t>Trade</w:t>
      </w:r>
      <w:r>
        <w:rPr>
          <w:rStyle w:val="p"/>
          <w:vanish/>
        </w:rPr>
        <w:t>.</w:t>
      </w:r>
      <w:r>
        <w:rPr>
          <w:rStyle w:val="n"/>
          <w:vanish/>
        </w:rPr>
        <w:t>TradeAPI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371810422"/>
        <w:rPr>
          <w:rStyle w:val="HTML"/>
          <w:vanish/>
        </w:rPr>
      </w:pPr>
    </w:p>
    <w:p w:rsidR="00000000" w:rsidRDefault="00000000">
      <w:pPr>
        <w:pStyle w:val="HTML0"/>
        <w:divId w:val="371810422"/>
        <w:rPr>
          <w:rStyle w:val="c1"/>
          <w:vanish/>
        </w:rPr>
      </w:pPr>
      <w:r>
        <w:rPr>
          <w:rStyle w:val="c1"/>
          <w:vanish/>
        </w:rPr>
        <w:t># Trade one-click repay to repay cross debts</w:t>
      </w:r>
    </w:p>
    <w:p w:rsidR="00000000" w:rsidRDefault="00000000">
      <w:pPr>
        <w:pStyle w:val="HTML0"/>
        <w:divId w:val="371810422"/>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tradeAPI</w:t>
      </w:r>
      <w:r>
        <w:rPr>
          <w:rStyle w:val="p"/>
          <w:vanish/>
        </w:rPr>
        <w:t>.</w:t>
      </w:r>
      <w:r>
        <w:rPr>
          <w:rStyle w:val="n"/>
          <w:vanish/>
        </w:rPr>
        <w:t>oneclick_repay</w:t>
      </w:r>
      <w:r>
        <w:rPr>
          <w:rStyle w:val="p"/>
          <w:vanish/>
        </w:rPr>
        <w:t>(</w:t>
      </w:r>
    </w:p>
    <w:p w:rsidR="00000000" w:rsidRDefault="00000000">
      <w:pPr>
        <w:pStyle w:val="HTML0"/>
        <w:divId w:val="371810422"/>
        <w:rPr>
          <w:rStyle w:val="HTML"/>
          <w:vanish/>
        </w:rPr>
      </w:pPr>
      <w:r>
        <w:rPr>
          <w:rStyle w:val="HTML"/>
          <w:vanish/>
        </w:rPr>
        <w:t xml:space="preserve">    </w:t>
      </w:r>
      <w:r>
        <w:rPr>
          <w:rStyle w:val="n"/>
          <w:vanish/>
        </w:rPr>
        <w:t>debtCcy</w:t>
      </w:r>
      <w:r>
        <w:rPr>
          <w:rStyle w:val="o"/>
          <w:vanish/>
        </w:rPr>
        <w:t>=</w:t>
      </w:r>
      <w:r>
        <w:rPr>
          <w:rStyle w:val="p"/>
          <w:vanish/>
        </w:rPr>
        <w:t>[</w:t>
      </w:r>
      <w:r>
        <w:rPr>
          <w:rStyle w:val="s"/>
          <w:vanish/>
        </w:rPr>
        <w:t>"ETH"</w:t>
      </w:r>
      <w:r>
        <w:rPr>
          <w:rStyle w:val="p"/>
          <w:vanish/>
        </w:rPr>
        <w:t>,</w:t>
      </w:r>
      <w:r>
        <w:rPr>
          <w:rStyle w:val="HTML"/>
          <w:vanish/>
        </w:rPr>
        <w:t xml:space="preserve"> </w:t>
      </w:r>
      <w:r>
        <w:rPr>
          <w:rStyle w:val="s"/>
          <w:vanish/>
        </w:rPr>
        <w:t>"BTC"</w:t>
      </w:r>
      <w:r>
        <w:rPr>
          <w:rStyle w:val="p"/>
          <w:vanish/>
        </w:rPr>
        <w:t>],</w:t>
      </w:r>
    </w:p>
    <w:p w:rsidR="00000000" w:rsidRDefault="00000000">
      <w:pPr>
        <w:pStyle w:val="HTML0"/>
        <w:divId w:val="371810422"/>
        <w:rPr>
          <w:rStyle w:val="HTML"/>
          <w:vanish/>
        </w:rPr>
      </w:pPr>
      <w:r>
        <w:rPr>
          <w:rStyle w:val="HTML"/>
          <w:vanish/>
        </w:rPr>
        <w:t xml:space="preserve">    </w:t>
      </w:r>
      <w:r>
        <w:rPr>
          <w:rStyle w:val="n"/>
          <w:vanish/>
        </w:rPr>
        <w:t>repayCcy</w:t>
      </w:r>
      <w:r>
        <w:rPr>
          <w:rStyle w:val="o"/>
          <w:vanish/>
        </w:rPr>
        <w:t>=</w:t>
      </w:r>
      <w:r>
        <w:rPr>
          <w:rStyle w:val="s"/>
          <w:vanish/>
        </w:rPr>
        <w:t>"USDT"</w:t>
      </w:r>
    </w:p>
    <w:p w:rsidR="00000000" w:rsidRDefault="00000000">
      <w:pPr>
        <w:pStyle w:val="HTML0"/>
        <w:divId w:val="371810422"/>
        <w:rPr>
          <w:rStyle w:val="HTML"/>
          <w:vanish/>
        </w:rPr>
      </w:pPr>
      <w:r>
        <w:rPr>
          <w:rStyle w:val="p"/>
          <w:vanish/>
        </w:rPr>
        <w:t>)</w:t>
      </w:r>
    </w:p>
    <w:p w:rsidR="00000000" w:rsidRDefault="00000000">
      <w:pPr>
        <w:pStyle w:val="HTML0"/>
        <w:divId w:val="371810422"/>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debtCcy</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 xml:space="preserve">Debt currency type </w:t>
            </w:r>
            <w:r>
              <w:br/>
              <w:t>Maximum 5 currencies can be selected in one order. If there are multiple currencies, separate them with commas.</w:t>
            </w:r>
          </w:p>
        </w:tc>
      </w:tr>
      <w:tr w:rsidR="00000000">
        <w:trPr>
          <w:divId w:val="175387555"/>
          <w:tblCellSpacing w:w="15" w:type="dxa"/>
        </w:trPr>
        <w:tc>
          <w:tcPr>
            <w:tcW w:w="0" w:type="auto"/>
            <w:vAlign w:val="center"/>
            <w:hideMark/>
          </w:tcPr>
          <w:p w:rsidR="00000000" w:rsidRDefault="00000000">
            <w:r>
              <w:t>repayCcy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Repay currency type </w:t>
            </w:r>
            <w:r>
              <w:br/>
              <w:t>Only one receiving currency type can be selected in one order and cannot be the same as the small payment currencies.</w:t>
            </w:r>
          </w:p>
        </w:tc>
      </w:tr>
    </w:tbl>
    <w:p w:rsidR="00000000" w:rsidRDefault="00000000">
      <w:pPr>
        <w:pStyle w:val="a5"/>
        <w:divId w:val="128666794"/>
      </w:pPr>
      <w:r>
        <w:t>Response Example</w:t>
      </w:r>
    </w:p>
    <w:p w:rsidR="00000000" w:rsidRDefault="00000000">
      <w:pPr>
        <w:pStyle w:val="HTML0"/>
        <w:divId w:val="883442315"/>
        <w:rPr>
          <w:rStyle w:val="w"/>
        </w:rPr>
      </w:pPr>
      <w:r>
        <w:rPr>
          <w:rStyle w:val="p"/>
        </w:rPr>
        <w:t>{</w:t>
      </w:r>
    </w:p>
    <w:p w:rsidR="00000000" w:rsidRDefault="00000000">
      <w:pPr>
        <w:pStyle w:val="HTML0"/>
        <w:divId w:val="883442315"/>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883442315"/>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883442315"/>
        <w:rPr>
          <w:rStyle w:val="w"/>
        </w:rPr>
      </w:pPr>
      <w:r>
        <w:rPr>
          <w:rStyle w:val="w"/>
        </w:rPr>
        <w:t xml:space="preserve">        </w:t>
      </w:r>
      <w:r>
        <w:rPr>
          <w:rStyle w:val="p"/>
        </w:rPr>
        <w:t>{</w:t>
      </w:r>
    </w:p>
    <w:p w:rsidR="00000000" w:rsidRDefault="00000000">
      <w:pPr>
        <w:pStyle w:val="HTML0"/>
        <w:divId w:val="883442315"/>
        <w:rPr>
          <w:rStyle w:val="w"/>
        </w:rPr>
      </w:pPr>
      <w:r>
        <w:rPr>
          <w:rStyle w:val="w"/>
        </w:rPr>
        <w:t xml:space="preserve">            </w:t>
      </w:r>
      <w:r>
        <w:rPr>
          <w:rStyle w:val="nl"/>
        </w:rPr>
        <w:t>"debtCcy"</w:t>
      </w:r>
      <w:r>
        <w:rPr>
          <w:rStyle w:val="p"/>
        </w:rPr>
        <w:t>:</w:t>
      </w:r>
      <w:r>
        <w:rPr>
          <w:rStyle w:val="w"/>
        </w:rPr>
        <w:t xml:space="preserve"> </w:t>
      </w:r>
      <w:r>
        <w:rPr>
          <w:rStyle w:val="s2"/>
        </w:rPr>
        <w:t>"ETH"</w:t>
      </w:r>
      <w:r>
        <w:rPr>
          <w:rStyle w:val="p"/>
        </w:rPr>
        <w:t>,</w:t>
      </w:r>
      <w:r>
        <w:rPr>
          <w:rStyle w:val="w"/>
        </w:rPr>
        <w:t xml:space="preserve"> </w:t>
      </w:r>
    </w:p>
    <w:p w:rsidR="00000000" w:rsidRDefault="00000000">
      <w:pPr>
        <w:pStyle w:val="HTML0"/>
        <w:divId w:val="883442315"/>
        <w:rPr>
          <w:rStyle w:val="w"/>
        </w:rPr>
      </w:pPr>
      <w:r>
        <w:rPr>
          <w:rStyle w:val="w"/>
        </w:rPr>
        <w:t xml:space="preserve">            </w:t>
      </w:r>
      <w:r>
        <w:rPr>
          <w:rStyle w:val="nl"/>
        </w:rPr>
        <w:t>"fillDebtSz"</w:t>
      </w:r>
      <w:r>
        <w:rPr>
          <w:rStyle w:val="p"/>
        </w:rPr>
        <w:t>:</w:t>
      </w:r>
      <w:r>
        <w:rPr>
          <w:rStyle w:val="w"/>
        </w:rPr>
        <w:t xml:space="preserve"> </w:t>
      </w:r>
      <w:r>
        <w:rPr>
          <w:rStyle w:val="s2"/>
        </w:rPr>
        <w:t>"0.01023052"</w:t>
      </w:r>
      <w:r>
        <w:rPr>
          <w:rStyle w:val="p"/>
        </w:rPr>
        <w:t>,</w:t>
      </w:r>
    </w:p>
    <w:p w:rsidR="00000000" w:rsidRDefault="00000000">
      <w:pPr>
        <w:pStyle w:val="HTML0"/>
        <w:divId w:val="883442315"/>
        <w:rPr>
          <w:rStyle w:val="w"/>
        </w:rPr>
      </w:pPr>
      <w:r>
        <w:rPr>
          <w:rStyle w:val="w"/>
        </w:rPr>
        <w:t xml:space="preserve">            </w:t>
      </w:r>
      <w:r>
        <w:rPr>
          <w:rStyle w:val="nl"/>
        </w:rPr>
        <w:t>"fillRepaySz"</w:t>
      </w:r>
      <w:r>
        <w:rPr>
          <w:rStyle w:val="p"/>
        </w:rPr>
        <w:t>:</w:t>
      </w:r>
      <w:r>
        <w:rPr>
          <w:rStyle w:val="w"/>
        </w:rPr>
        <w:t xml:space="preserve"> </w:t>
      </w:r>
      <w:r>
        <w:rPr>
          <w:rStyle w:val="s2"/>
        </w:rPr>
        <w:t>"30"</w:t>
      </w:r>
      <w:r>
        <w:rPr>
          <w:rStyle w:val="p"/>
        </w:rPr>
        <w:t>,</w:t>
      </w:r>
      <w:r>
        <w:rPr>
          <w:rStyle w:val="w"/>
        </w:rPr>
        <w:t xml:space="preserve"> </w:t>
      </w:r>
    </w:p>
    <w:p w:rsidR="00000000" w:rsidRDefault="00000000">
      <w:pPr>
        <w:pStyle w:val="HTML0"/>
        <w:divId w:val="883442315"/>
        <w:rPr>
          <w:rStyle w:val="w"/>
        </w:rPr>
      </w:pPr>
      <w:r>
        <w:rPr>
          <w:rStyle w:val="w"/>
        </w:rPr>
        <w:t xml:space="preserve">            </w:t>
      </w:r>
      <w:r>
        <w:rPr>
          <w:rStyle w:val="nl"/>
        </w:rPr>
        <w:t>"repayCcy"</w:t>
      </w:r>
      <w:r>
        <w:rPr>
          <w:rStyle w:val="p"/>
        </w:rPr>
        <w:t>:</w:t>
      </w:r>
      <w:r>
        <w:rPr>
          <w:rStyle w:val="w"/>
        </w:rPr>
        <w:t xml:space="preserve"> </w:t>
      </w:r>
      <w:r>
        <w:rPr>
          <w:rStyle w:val="s2"/>
        </w:rPr>
        <w:t>"USDT"</w:t>
      </w:r>
      <w:r>
        <w:rPr>
          <w:rStyle w:val="p"/>
        </w:rPr>
        <w:t>,</w:t>
      </w:r>
      <w:r>
        <w:rPr>
          <w:rStyle w:val="w"/>
        </w:rPr>
        <w:t xml:space="preserve"> </w:t>
      </w:r>
    </w:p>
    <w:p w:rsidR="00000000" w:rsidRDefault="00000000">
      <w:pPr>
        <w:pStyle w:val="HTML0"/>
        <w:divId w:val="883442315"/>
        <w:rPr>
          <w:rStyle w:val="w"/>
        </w:rPr>
      </w:pPr>
      <w:r>
        <w:rPr>
          <w:rStyle w:val="w"/>
        </w:rPr>
        <w:t xml:space="preserve">            </w:t>
      </w:r>
      <w:r>
        <w:rPr>
          <w:rStyle w:val="nl"/>
        </w:rPr>
        <w:t>"status"</w:t>
      </w:r>
      <w:r>
        <w:rPr>
          <w:rStyle w:val="p"/>
        </w:rPr>
        <w:t>:</w:t>
      </w:r>
      <w:r>
        <w:rPr>
          <w:rStyle w:val="w"/>
        </w:rPr>
        <w:t xml:space="preserve"> </w:t>
      </w:r>
      <w:r>
        <w:rPr>
          <w:rStyle w:val="s2"/>
        </w:rPr>
        <w:t>"filled"</w:t>
      </w:r>
      <w:r>
        <w:rPr>
          <w:rStyle w:val="p"/>
        </w:rPr>
        <w:t>,</w:t>
      </w:r>
    </w:p>
    <w:p w:rsidR="00000000" w:rsidRDefault="00000000">
      <w:pPr>
        <w:pStyle w:val="HTML0"/>
        <w:divId w:val="883442315"/>
        <w:rPr>
          <w:rStyle w:val="w"/>
        </w:rPr>
      </w:pPr>
      <w:r>
        <w:rPr>
          <w:rStyle w:val="w"/>
        </w:rPr>
        <w:t xml:space="preserve">            </w:t>
      </w:r>
      <w:r>
        <w:rPr>
          <w:rStyle w:val="nl"/>
        </w:rPr>
        <w:t>"uTime"</w:t>
      </w:r>
      <w:r>
        <w:rPr>
          <w:rStyle w:val="p"/>
        </w:rPr>
        <w:t>:</w:t>
      </w:r>
      <w:r>
        <w:rPr>
          <w:rStyle w:val="w"/>
        </w:rPr>
        <w:t xml:space="preserve"> </w:t>
      </w:r>
      <w:r>
        <w:rPr>
          <w:rStyle w:val="s2"/>
        </w:rPr>
        <w:t>"1646188520338"</w:t>
      </w:r>
    </w:p>
    <w:p w:rsidR="00000000" w:rsidRDefault="00000000">
      <w:pPr>
        <w:pStyle w:val="HTML0"/>
        <w:divId w:val="883442315"/>
        <w:rPr>
          <w:rStyle w:val="w"/>
        </w:rPr>
      </w:pPr>
      <w:r>
        <w:rPr>
          <w:rStyle w:val="w"/>
        </w:rPr>
        <w:t xml:space="preserve">        </w:t>
      </w:r>
      <w:r>
        <w:rPr>
          <w:rStyle w:val="p"/>
        </w:rPr>
        <w:t>},</w:t>
      </w:r>
    </w:p>
    <w:p w:rsidR="00000000" w:rsidRDefault="00000000">
      <w:pPr>
        <w:pStyle w:val="HTML0"/>
        <w:divId w:val="883442315"/>
        <w:rPr>
          <w:rStyle w:val="w"/>
        </w:rPr>
      </w:pPr>
      <w:r>
        <w:rPr>
          <w:rStyle w:val="w"/>
        </w:rPr>
        <w:t xml:space="preserve">        </w:t>
      </w:r>
      <w:r>
        <w:rPr>
          <w:rStyle w:val="p"/>
        </w:rPr>
        <w:t>{</w:t>
      </w:r>
    </w:p>
    <w:p w:rsidR="00000000" w:rsidRDefault="00000000">
      <w:pPr>
        <w:pStyle w:val="HTML0"/>
        <w:divId w:val="883442315"/>
        <w:rPr>
          <w:rStyle w:val="w"/>
        </w:rPr>
      </w:pPr>
      <w:r>
        <w:rPr>
          <w:rStyle w:val="w"/>
        </w:rPr>
        <w:t xml:space="preserve">            </w:t>
      </w:r>
      <w:r>
        <w:rPr>
          <w:rStyle w:val="nl"/>
        </w:rPr>
        <w:t>"debtCcy"</w:t>
      </w:r>
      <w:r>
        <w:rPr>
          <w:rStyle w:val="p"/>
        </w:rPr>
        <w:t>:</w:t>
      </w:r>
      <w:r>
        <w:rPr>
          <w:rStyle w:val="w"/>
        </w:rPr>
        <w:t xml:space="preserve"> </w:t>
      </w:r>
      <w:r>
        <w:rPr>
          <w:rStyle w:val="s2"/>
        </w:rPr>
        <w:t>"BTC"</w:t>
      </w:r>
      <w:r>
        <w:rPr>
          <w:rStyle w:val="p"/>
        </w:rPr>
        <w:t>,</w:t>
      </w:r>
      <w:r>
        <w:rPr>
          <w:rStyle w:val="w"/>
        </w:rPr>
        <w:t xml:space="preserve"> </w:t>
      </w:r>
    </w:p>
    <w:p w:rsidR="00000000" w:rsidRDefault="00000000">
      <w:pPr>
        <w:pStyle w:val="HTML0"/>
        <w:divId w:val="883442315"/>
        <w:rPr>
          <w:rStyle w:val="w"/>
        </w:rPr>
      </w:pPr>
      <w:r>
        <w:rPr>
          <w:rStyle w:val="w"/>
        </w:rPr>
        <w:t xml:space="preserve">            </w:t>
      </w:r>
      <w:r>
        <w:rPr>
          <w:rStyle w:val="nl"/>
        </w:rPr>
        <w:t>"fillFromSz"</w:t>
      </w:r>
      <w:r>
        <w:rPr>
          <w:rStyle w:val="p"/>
        </w:rPr>
        <w:t>:</w:t>
      </w:r>
      <w:r>
        <w:rPr>
          <w:rStyle w:val="w"/>
        </w:rPr>
        <w:t xml:space="preserve"> </w:t>
      </w:r>
      <w:r>
        <w:rPr>
          <w:rStyle w:val="s2"/>
        </w:rPr>
        <w:t>"3"</w:t>
      </w:r>
      <w:r>
        <w:rPr>
          <w:rStyle w:val="p"/>
        </w:rPr>
        <w:t>,</w:t>
      </w:r>
    </w:p>
    <w:p w:rsidR="00000000" w:rsidRDefault="00000000">
      <w:pPr>
        <w:pStyle w:val="HTML0"/>
        <w:divId w:val="883442315"/>
        <w:rPr>
          <w:rStyle w:val="w"/>
        </w:rPr>
      </w:pPr>
      <w:r>
        <w:rPr>
          <w:rStyle w:val="w"/>
        </w:rPr>
        <w:t xml:space="preserve">            </w:t>
      </w:r>
      <w:r>
        <w:rPr>
          <w:rStyle w:val="nl"/>
        </w:rPr>
        <w:t>"fillToSz"</w:t>
      </w:r>
      <w:r>
        <w:rPr>
          <w:rStyle w:val="p"/>
        </w:rPr>
        <w:t>:</w:t>
      </w:r>
      <w:r>
        <w:rPr>
          <w:rStyle w:val="w"/>
        </w:rPr>
        <w:t xml:space="preserve"> </w:t>
      </w:r>
      <w:r>
        <w:rPr>
          <w:rStyle w:val="s2"/>
        </w:rPr>
        <w:t>"60,221.15910001"</w:t>
      </w:r>
      <w:r>
        <w:rPr>
          <w:rStyle w:val="p"/>
        </w:rPr>
        <w:t>,</w:t>
      </w:r>
    </w:p>
    <w:p w:rsidR="00000000" w:rsidRDefault="00000000">
      <w:pPr>
        <w:pStyle w:val="HTML0"/>
        <w:divId w:val="883442315"/>
        <w:rPr>
          <w:rStyle w:val="w"/>
        </w:rPr>
      </w:pPr>
      <w:r>
        <w:rPr>
          <w:rStyle w:val="w"/>
        </w:rPr>
        <w:t xml:space="preserve">            </w:t>
      </w:r>
      <w:r>
        <w:rPr>
          <w:rStyle w:val="nl"/>
        </w:rPr>
        <w:t>"repayCcy"</w:t>
      </w:r>
      <w:r>
        <w:rPr>
          <w:rStyle w:val="p"/>
        </w:rPr>
        <w:t>:</w:t>
      </w:r>
      <w:r>
        <w:rPr>
          <w:rStyle w:val="w"/>
        </w:rPr>
        <w:t xml:space="preserve"> </w:t>
      </w:r>
      <w:r>
        <w:rPr>
          <w:rStyle w:val="s2"/>
        </w:rPr>
        <w:t>"USDT"</w:t>
      </w:r>
      <w:r>
        <w:rPr>
          <w:rStyle w:val="p"/>
        </w:rPr>
        <w:t>,</w:t>
      </w:r>
    </w:p>
    <w:p w:rsidR="00000000" w:rsidRDefault="00000000">
      <w:pPr>
        <w:pStyle w:val="HTML0"/>
        <w:divId w:val="883442315"/>
        <w:rPr>
          <w:rStyle w:val="w"/>
        </w:rPr>
      </w:pPr>
      <w:r>
        <w:rPr>
          <w:rStyle w:val="w"/>
        </w:rPr>
        <w:t xml:space="preserve">            </w:t>
      </w:r>
      <w:r>
        <w:rPr>
          <w:rStyle w:val="nl"/>
        </w:rPr>
        <w:t>"status"</w:t>
      </w:r>
      <w:r>
        <w:rPr>
          <w:rStyle w:val="p"/>
        </w:rPr>
        <w:t>:</w:t>
      </w:r>
      <w:r>
        <w:rPr>
          <w:rStyle w:val="w"/>
        </w:rPr>
        <w:t xml:space="preserve"> </w:t>
      </w:r>
      <w:r>
        <w:rPr>
          <w:rStyle w:val="s2"/>
        </w:rPr>
        <w:t>"filled"</w:t>
      </w:r>
      <w:r>
        <w:rPr>
          <w:rStyle w:val="p"/>
        </w:rPr>
        <w:t>,</w:t>
      </w:r>
    </w:p>
    <w:p w:rsidR="00000000" w:rsidRDefault="00000000">
      <w:pPr>
        <w:pStyle w:val="HTML0"/>
        <w:divId w:val="883442315"/>
        <w:rPr>
          <w:rStyle w:val="w"/>
        </w:rPr>
      </w:pPr>
      <w:r>
        <w:rPr>
          <w:rStyle w:val="w"/>
        </w:rPr>
        <w:t xml:space="preserve">            </w:t>
      </w:r>
      <w:r>
        <w:rPr>
          <w:rStyle w:val="nl"/>
        </w:rPr>
        <w:t>"uTime"</w:t>
      </w:r>
      <w:r>
        <w:rPr>
          <w:rStyle w:val="p"/>
        </w:rPr>
        <w:t>:</w:t>
      </w:r>
      <w:r>
        <w:rPr>
          <w:rStyle w:val="w"/>
        </w:rPr>
        <w:t xml:space="preserve"> </w:t>
      </w:r>
      <w:r>
        <w:rPr>
          <w:rStyle w:val="s2"/>
        </w:rPr>
        <w:t>"1646188520338"</w:t>
      </w:r>
    </w:p>
    <w:p w:rsidR="00000000" w:rsidRDefault="00000000">
      <w:pPr>
        <w:pStyle w:val="HTML0"/>
        <w:divId w:val="883442315"/>
        <w:rPr>
          <w:rStyle w:val="w"/>
        </w:rPr>
      </w:pPr>
      <w:r>
        <w:rPr>
          <w:rStyle w:val="w"/>
        </w:rPr>
        <w:t xml:space="preserve">        </w:t>
      </w:r>
      <w:r>
        <w:rPr>
          <w:rStyle w:val="p"/>
        </w:rPr>
        <w:t>}</w:t>
      </w:r>
    </w:p>
    <w:p w:rsidR="00000000" w:rsidRDefault="00000000">
      <w:pPr>
        <w:pStyle w:val="HTML0"/>
        <w:divId w:val="883442315"/>
        <w:rPr>
          <w:rStyle w:val="w"/>
        </w:rPr>
      </w:pPr>
      <w:r>
        <w:rPr>
          <w:rStyle w:val="w"/>
        </w:rPr>
        <w:t xml:space="preserve">    </w:t>
      </w:r>
      <w:r>
        <w:rPr>
          <w:rStyle w:val="p"/>
        </w:rPr>
        <w:t>],</w:t>
      </w:r>
    </w:p>
    <w:p w:rsidR="00000000" w:rsidRDefault="00000000">
      <w:pPr>
        <w:pStyle w:val="HTML0"/>
        <w:divId w:val="883442315"/>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883442315"/>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613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status</w:t>
            </w:r>
          </w:p>
        </w:tc>
        <w:tc>
          <w:tcPr>
            <w:tcW w:w="0" w:type="auto"/>
            <w:vAlign w:val="center"/>
            <w:hideMark/>
          </w:tcPr>
          <w:p w:rsidR="00000000" w:rsidRDefault="00000000">
            <w:r>
              <w:t>String</w:t>
            </w:r>
          </w:p>
        </w:tc>
        <w:tc>
          <w:tcPr>
            <w:tcW w:w="0" w:type="auto"/>
            <w:vAlign w:val="center"/>
            <w:hideMark/>
          </w:tcPr>
          <w:p w:rsidR="00000000" w:rsidRDefault="00000000">
            <w:r>
              <w:t xml:space="preserve">Current status of one-click repay </w:t>
            </w:r>
            <w:r>
              <w:br/>
            </w:r>
            <w:r>
              <w:rPr>
                <w:rStyle w:val="HTML"/>
              </w:rPr>
              <w:t>running</w:t>
            </w:r>
            <w:r>
              <w:t xml:space="preserve">: Running </w:t>
            </w:r>
            <w:r>
              <w:br/>
            </w:r>
            <w:r>
              <w:rPr>
                <w:rStyle w:val="HTML"/>
              </w:rPr>
              <w:t>filled</w:t>
            </w:r>
            <w:r>
              <w:t xml:space="preserve">: Filled </w:t>
            </w:r>
            <w:r>
              <w:br/>
            </w:r>
            <w:r>
              <w:rPr>
                <w:rStyle w:val="HTML"/>
              </w:rPr>
              <w:t>failed</w:t>
            </w:r>
            <w:r>
              <w:t>: Failed</w:t>
            </w:r>
          </w:p>
        </w:tc>
      </w:tr>
      <w:tr w:rsidR="00000000">
        <w:trPr>
          <w:divId w:val="175387555"/>
          <w:tblCellSpacing w:w="15" w:type="dxa"/>
        </w:trPr>
        <w:tc>
          <w:tcPr>
            <w:tcW w:w="0" w:type="auto"/>
            <w:vAlign w:val="center"/>
            <w:hideMark/>
          </w:tcPr>
          <w:p w:rsidR="00000000" w:rsidRDefault="00000000">
            <w:r>
              <w:t>debtCcy</w:t>
            </w:r>
          </w:p>
        </w:tc>
        <w:tc>
          <w:tcPr>
            <w:tcW w:w="0" w:type="auto"/>
            <w:vAlign w:val="center"/>
            <w:hideMark/>
          </w:tcPr>
          <w:p w:rsidR="00000000" w:rsidRDefault="00000000">
            <w:r>
              <w:t>String</w:t>
            </w:r>
          </w:p>
        </w:tc>
        <w:tc>
          <w:tcPr>
            <w:tcW w:w="0" w:type="auto"/>
            <w:vAlign w:val="center"/>
            <w:hideMark/>
          </w:tcPr>
          <w:p w:rsidR="00000000" w:rsidRDefault="00000000">
            <w:r>
              <w:t>Debt currency type</w:t>
            </w:r>
          </w:p>
        </w:tc>
      </w:tr>
      <w:tr w:rsidR="00000000">
        <w:trPr>
          <w:divId w:val="175387555"/>
          <w:tblCellSpacing w:w="15" w:type="dxa"/>
        </w:trPr>
        <w:tc>
          <w:tcPr>
            <w:tcW w:w="0" w:type="auto"/>
            <w:vAlign w:val="center"/>
            <w:hideMark/>
          </w:tcPr>
          <w:p w:rsidR="00000000" w:rsidRDefault="00000000">
            <w:r>
              <w:t>repayCcy</w:t>
            </w:r>
          </w:p>
        </w:tc>
        <w:tc>
          <w:tcPr>
            <w:tcW w:w="0" w:type="auto"/>
            <w:vAlign w:val="center"/>
            <w:hideMark/>
          </w:tcPr>
          <w:p w:rsidR="00000000" w:rsidRDefault="00000000">
            <w:r>
              <w:t>String</w:t>
            </w:r>
          </w:p>
        </w:tc>
        <w:tc>
          <w:tcPr>
            <w:tcW w:w="0" w:type="auto"/>
            <w:vAlign w:val="center"/>
            <w:hideMark/>
          </w:tcPr>
          <w:p w:rsidR="00000000" w:rsidRDefault="00000000">
            <w:r>
              <w:t>Repay currency type</w:t>
            </w:r>
          </w:p>
        </w:tc>
      </w:tr>
      <w:tr w:rsidR="00000000">
        <w:trPr>
          <w:divId w:val="175387555"/>
          <w:tblCellSpacing w:w="15" w:type="dxa"/>
        </w:trPr>
        <w:tc>
          <w:tcPr>
            <w:tcW w:w="0" w:type="auto"/>
            <w:vAlign w:val="center"/>
            <w:hideMark/>
          </w:tcPr>
          <w:p w:rsidR="00000000" w:rsidRDefault="00000000">
            <w:r>
              <w:t>fillDebtSz</w:t>
            </w:r>
          </w:p>
        </w:tc>
        <w:tc>
          <w:tcPr>
            <w:tcW w:w="0" w:type="auto"/>
            <w:vAlign w:val="center"/>
            <w:hideMark/>
          </w:tcPr>
          <w:p w:rsidR="00000000" w:rsidRDefault="00000000">
            <w:r>
              <w:t>String</w:t>
            </w:r>
          </w:p>
        </w:tc>
        <w:tc>
          <w:tcPr>
            <w:tcW w:w="0" w:type="auto"/>
            <w:vAlign w:val="center"/>
            <w:hideMark/>
          </w:tcPr>
          <w:p w:rsidR="00000000" w:rsidRDefault="00000000">
            <w:r>
              <w:t>Filled amount of debt currency</w:t>
            </w:r>
          </w:p>
        </w:tc>
      </w:tr>
      <w:tr w:rsidR="00000000">
        <w:trPr>
          <w:divId w:val="175387555"/>
          <w:tblCellSpacing w:w="15" w:type="dxa"/>
        </w:trPr>
        <w:tc>
          <w:tcPr>
            <w:tcW w:w="0" w:type="auto"/>
            <w:vAlign w:val="center"/>
            <w:hideMark/>
          </w:tcPr>
          <w:p w:rsidR="00000000" w:rsidRDefault="00000000">
            <w:r>
              <w:t>fillRepaySz</w:t>
            </w:r>
          </w:p>
        </w:tc>
        <w:tc>
          <w:tcPr>
            <w:tcW w:w="0" w:type="auto"/>
            <w:vAlign w:val="center"/>
            <w:hideMark/>
          </w:tcPr>
          <w:p w:rsidR="00000000" w:rsidRDefault="00000000">
            <w:r>
              <w:t>String</w:t>
            </w:r>
          </w:p>
        </w:tc>
        <w:tc>
          <w:tcPr>
            <w:tcW w:w="0" w:type="auto"/>
            <w:vAlign w:val="center"/>
            <w:hideMark/>
          </w:tcPr>
          <w:p w:rsidR="00000000" w:rsidRDefault="00000000">
            <w:r>
              <w:t>Filled amount of repay currency</w:t>
            </w:r>
          </w:p>
        </w:tc>
      </w:tr>
      <w:tr w:rsidR="00000000">
        <w:trPr>
          <w:divId w:val="175387555"/>
          <w:tblCellSpacing w:w="15" w:type="dxa"/>
        </w:trPr>
        <w:tc>
          <w:tcPr>
            <w:tcW w:w="0" w:type="auto"/>
            <w:vAlign w:val="center"/>
            <w:hideMark/>
          </w:tcPr>
          <w:p w:rsidR="00000000" w:rsidRDefault="00000000">
            <w:r>
              <w:t>uTime</w:t>
            </w:r>
          </w:p>
        </w:tc>
        <w:tc>
          <w:tcPr>
            <w:tcW w:w="0" w:type="auto"/>
            <w:vAlign w:val="center"/>
            <w:hideMark/>
          </w:tcPr>
          <w:p w:rsidR="00000000" w:rsidRDefault="00000000">
            <w:r>
              <w:t>String</w:t>
            </w:r>
          </w:p>
        </w:tc>
        <w:tc>
          <w:tcPr>
            <w:tcW w:w="0" w:type="auto"/>
            <w:vAlign w:val="center"/>
            <w:hideMark/>
          </w:tcPr>
          <w:p w:rsidR="00000000" w:rsidRDefault="00000000">
            <w:r>
              <w:t>Trade time, Unix timestamp format in milliseconds, e.g. 1597026383085</w:t>
            </w:r>
          </w:p>
        </w:tc>
      </w:tr>
    </w:tbl>
    <w:p w:rsidR="00000000" w:rsidRDefault="00000000">
      <w:pPr>
        <w:pStyle w:val="3"/>
        <w:divId w:val="175387555"/>
      </w:pPr>
      <w:r>
        <w:t>GET / One-click repay history</w:t>
      </w:r>
    </w:p>
    <w:p w:rsidR="00000000" w:rsidRDefault="00000000">
      <w:pPr>
        <w:pStyle w:val="a5"/>
        <w:divId w:val="175387555"/>
      </w:pPr>
      <w:r>
        <w:t>Get the history and status of one-click repay trades in the past 7 days.</w:t>
      </w:r>
    </w:p>
    <w:p w:rsidR="00000000" w:rsidRDefault="00000000">
      <w:pPr>
        <w:pStyle w:val="4"/>
        <w:divId w:val="175387555"/>
      </w:pPr>
      <w:r>
        <w:t>Rate Limit: 1 request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/api/v5/trade/one-click-repay-history</w:t>
      </w:r>
    </w:p>
    <w:p w:rsidR="00000000" w:rsidRDefault="00000000">
      <w:pPr>
        <w:pStyle w:val="a5"/>
        <w:divId w:val="128717044"/>
      </w:pPr>
      <w:r>
        <w:t>Request Example</w:t>
      </w:r>
    </w:p>
    <w:p w:rsidR="00000000" w:rsidRDefault="00000000">
      <w:pPr>
        <w:pStyle w:val="HTML0"/>
        <w:divId w:val="1718817885"/>
        <w:rPr>
          <w:rStyle w:val="HTML"/>
        </w:rPr>
      </w:pPr>
      <w:r>
        <w:rPr>
          <w:rStyle w:val="HTML"/>
        </w:rPr>
        <w:t>GET /api/v5/trade/one-click-repay-history</w:t>
      </w:r>
    </w:p>
    <w:p w:rsidR="00000000" w:rsidRDefault="00000000">
      <w:pPr>
        <w:pStyle w:val="HTML0"/>
        <w:divId w:val="1121000539"/>
        <w:rPr>
          <w:rStyle w:val="HTML"/>
          <w:vanish/>
        </w:rPr>
      </w:pPr>
      <w:r>
        <w:rPr>
          <w:rStyle w:val="kn"/>
          <w:vanish/>
        </w:rPr>
        <w:t>import</w:t>
      </w:r>
      <w:r>
        <w:rPr>
          <w:rStyle w:val="HTML"/>
          <w:vanish/>
        </w:rPr>
        <w:t xml:space="preserve"> </w:t>
      </w:r>
      <w:r>
        <w:rPr>
          <w:rStyle w:val="nn"/>
          <w:vanish/>
        </w:rPr>
        <w:t>okx.Trade</w:t>
      </w:r>
      <w:r>
        <w:rPr>
          <w:rStyle w:val="HTML"/>
          <w:vanish/>
        </w:rPr>
        <w:t xml:space="preserve"> </w:t>
      </w:r>
      <w:r>
        <w:rPr>
          <w:rStyle w:val="k"/>
          <w:vanish/>
        </w:rPr>
        <w:t>as</w:t>
      </w:r>
      <w:r>
        <w:rPr>
          <w:rStyle w:val="HTML"/>
          <w:vanish/>
        </w:rPr>
        <w:t xml:space="preserve"> </w:t>
      </w:r>
      <w:r>
        <w:rPr>
          <w:rStyle w:val="n"/>
          <w:vanish/>
        </w:rPr>
        <w:t>Trade</w:t>
      </w:r>
    </w:p>
    <w:p w:rsidR="00000000" w:rsidRDefault="00000000">
      <w:pPr>
        <w:pStyle w:val="HTML0"/>
        <w:divId w:val="1121000539"/>
        <w:rPr>
          <w:rStyle w:val="HTML"/>
          <w:vanish/>
        </w:rPr>
      </w:pPr>
    </w:p>
    <w:p w:rsidR="00000000" w:rsidRDefault="00000000">
      <w:pPr>
        <w:pStyle w:val="HTML0"/>
        <w:divId w:val="1121000539"/>
        <w:rPr>
          <w:rStyle w:val="c1"/>
          <w:vanish/>
        </w:rPr>
      </w:pPr>
      <w:r>
        <w:rPr>
          <w:rStyle w:val="c1"/>
          <w:vanish/>
        </w:rPr>
        <w:t># API initialization</w:t>
      </w:r>
    </w:p>
    <w:p w:rsidR="00000000" w:rsidRDefault="00000000">
      <w:pPr>
        <w:pStyle w:val="HTML0"/>
        <w:divId w:val="1121000539"/>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1121000539"/>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1121000539"/>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1121000539"/>
        <w:rPr>
          <w:rStyle w:val="HTML"/>
          <w:vanish/>
        </w:rPr>
      </w:pPr>
    </w:p>
    <w:p w:rsidR="00000000" w:rsidRDefault="00000000">
      <w:pPr>
        <w:pStyle w:val="HTML0"/>
        <w:divId w:val="1121000539"/>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 0, Demo trading: 1</w:t>
      </w:r>
    </w:p>
    <w:p w:rsidR="00000000" w:rsidRDefault="00000000">
      <w:pPr>
        <w:pStyle w:val="HTML0"/>
        <w:divId w:val="1121000539"/>
        <w:rPr>
          <w:rStyle w:val="HTML"/>
          <w:vanish/>
        </w:rPr>
      </w:pPr>
    </w:p>
    <w:p w:rsidR="00000000" w:rsidRDefault="00000000">
      <w:pPr>
        <w:pStyle w:val="HTML0"/>
        <w:divId w:val="1121000539"/>
        <w:rPr>
          <w:rStyle w:val="HTML"/>
          <w:vanish/>
        </w:rPr>
      </w:pPr>
      <w:r>
        <w:rPr>
          <w:rStyle w:val="n"/>
          <w:vanish/>
        </w:rPr>
        <w:t>tradeAPI</w:t>
      </w:r>
      <w:r>
        <w:rPr>
          <w:rStyle w:val="HTML"/>
          <w:vanish/>
        </w:rPr>
        <w:t xml:space="preserve"> </w:t>
      </w:r>
      <w:r>
        <w:rPr>
          <w:rStyle w:val="o"/>
          <w:vanish/>
        </w:rPr>
        <w:t>=</w:t>
      </w:r>
      <w:r>
        <w:rPr>
          <w:rStyle w:val="HTML"/>
          <w:vanish/>
        </w:rPr>
        <w:t xml:space="preserve"> </w:t>
      </w:r>
      <w:r>
        <w:rPr>
          <w:rStyle w:val="n"/>
          <w:vanish/>
        </w:rPr>
        <w:t>Trade</w:t>
      </w:r>
      <w:r>
        <w:rPr>
          <w:rStyle w:val="p"/>
          <w:vanish/>
        </w:rPr>
        <w:t>.</w:t>
      </w:r>
      <w:r>
        <w:rPr>
          <w:rStyle w:val="n"/>
          <w:vanish/>
        </w:rPr>
        <w:t>TradeAPI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1121000539"/>
        <w:rPr>
          <w:rStyle w:val="HTML"/>
          <w:vanish/>
        </w:rPr>
      </w:pPr>
    </w:p>
    <w:p w:rsidR="00000000" w:rsidRDefault="00000000">
      <w:pPr>
        <w:pStyle w:val="HTML0"/>
        <w:divId w:val="1121000539"/>
        <w:rPr>
          <w:rStyle w:val="c1"/>
          <w:vanish/>
        </w:rPr>
      </w:pPr>
      <w:r>
        <w:rPr>
          <w:rStyle w:val="c1"/>
          <w:vanish/>
        </w:rPr>
        <w:t># Get the history of one-click repay trades</w:t>
      </w:r>
    </w:p>
    <w:p w:rsidR="00000000" w:rsidRDefault="00000000">
      <w:pPr>
        <w:pStyle w:val="HTML0"/>
        <w:divId w:val="1121000539"/>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tradeAPI</w:t>
      </w:r>
      <w:r>
        <w:rPr>
          <w:rStyle w:val="p"/>
          <w:vanish/>
        </w:rPr>
        <w:t>.</w:t>
      </w:r>
      <w:r>
        <w:rPr>
          <w:rStyle w:val="n"/>
          <w:vanish/>
        </w:rPr>
        <w:t>oneclick_repay_history</w:t>
      </w:r>
      <w:r>
        <w:rPr>
          <w:rStyle w:val="p"/>
          <w:vanish/>
        </w:rPr>
        <w:t>()</w:t>
      </w:r>
    </w:p>
    <w:p w:rsidR="00000000" w:rsidRDefault="00000000">
      <w:pPr>
        <w:pStyle w:val="HTML0"/>
        <w:divId w:val="1121000539"/>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Pagination of data to return records earlier than the requested time, Unix timestamp format in milliseconds, e.g. 1597026383085</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Pagination of data to return records newer than the requested time, Unix timestamp format in milliseconds, e.g. 1597026383085</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Number of results per request. The maximum is 100. The default is 100.</w:t>
            </w:r>
          </w:p>
        </w:tc>
      </w:tr>
    </w:tbl>
    <w:p w:rsidR="00000000" w:rsidRDefault="00000000">
      <w:pPr>
        <w:pStyle w:val="a5"/>
        <w:divId w:val="2082094135"/>
      </w:pPr>
      <w:r>
        <w:t>Response Example</w:t>
      </w:r>
    </w:p>
    <w:p w:rsidR="00000000" w:rsidRDefault="00000000">
      <w:pPr>
        <w:pStyle w:val="HTML0"/>
        <w:divId w:val="474614013"/>
        <w:rPr>
          <w:rStyle w:val="w"/>
        </w:rPr>
      </w:pPr>
      <w:r>
        <w:rPr>
          <w:rStyle w:val="p"/>
        </w:rPr>
        <w:t>{</w:t>
      </w:r>
    </w:p>
    <w:p w:rsidR="00000000" w:rsidRDefault="00000000">
      <w:pPr>
        <w:pStyle w:val="HTML0"/>
        <w:divId w:val="474614013"/>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474614013"/>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474614013"/>
        <w:rPr>
          <w:rStyle w:val="w"/>
        </w:rPr>
      </w:pPr>
      <w:r>
        <w:rPr>
          <w:rStyle w:val="w"/>
        </w:rPr>
        <w:t xml:space="preserve">        </w:t>
      </w:r>
      <w:r>
        <w:rPr>
          <w:rStyle w:val="p"/>
        </w:rPr>
        <w:t>{</w:t>
      </w:r>
    </w:p>
    <w:p w:rsidR="00000000" w:rsidRDefault="00000000">
      <w:pPr>
        <w:pStyle w:val="HTML0"/>
        <w:divId w:val="474614013"/>
        <w:rPr>
          <w:rStyle w:val="w"/>
        </w:rPr>
      </w:pPr>
      <w:r>
        <w:rPr>
          <w:rStyle w:val="w"/>
        </w:rPr>
        <w:t xml:space="preserve">            </w:t>
      </w:r>
      <w:r>
        <w:rPr>
          <w:rStyle w:val="nl"/>
        </w:rPr>
        <w:t>"debtCcy"</w:t>
      </w:r>
      <w:r>
        <w:rPr>
          <w:rStyle w:val="p"/>
        </w:rPr>
        <w:t>:</w:t>
      </w:r>
      <w:r>
        <w:rPr>
          <w:rStyle w:val="w"/>
        </w:rPr>
        <w:t xml:space="preserve"> </w:t>
      </w:r>
      <w:r>
        <w:rPr>
          <w:rStyle w:val="s2"/>
        </w:rPr>
        <w:t>"USDC"</w:t>
      </w:r>
      <w:r>
        <w:rPr>
          <w:rStyle w:val="p"/>
        </w:rPr>
        <w:t>,</w:t>
      </w:r>
    </w:p>
    <w:p w:rsidR="00000000" w:rsidRDefault="00000000">
      <w:pPr>
        <w:pStyle w:val="HTML0"/>
        <w:divId w:val="474614013"/>
        <w:rPr>
          <w:rStyle w:val="w"/>
        </w:rPr>
      </w:pPr>
      <w:r>
        <w:rPr>
          <w:rStyle w:val="w"/>
        </w:rPr>
        <w:t xml:space="preserve">            </w:t>
      </w:r>
      <w:r>
        <w:rPr>
          <w:rStyle w:val="nl"/>
        </w:rPr>
        <w:t>"fillDebtSz"</w:t>
      </w:r>
      <w:r>
        <w:rPr>
          <w:rStyle w:val="p"/>
        </w:rPr>
        <w:t>:</w:t>
      </w:r>
      <w:r>
        <w:rPr>
          <w:rStyle w:val="w"/>
        </w:rPr>
        <w:t xml:space="preserve"> </w:t>
      </w:r>
      <w:r>
        <w:rPr>
          <w:rStyle w:val="s2"/>
        </w:rPr>
        <w:t>"6950.4865447900000000"</w:t>
      </w:r>
      <w:r>
        <w:rPr>
          <w:rStyle w:val="p"/>
        </w:rPr>
        <w:t>,</w:t>
      </w:r>
    </w:p>
    <w:p w:rsidR="00000000" w:rsidRDefault="00000000">
      <w:pPr>
        <w:pStyle w:val="HTML0"/>
        <w:divId w:val="474614013"/>
        <w:rPr>
          <w:rStyle w:val="w"/>
        </w:rPr>
      </w:pPr>
      <w:r>
        <w:rPr>
          <w:rStyle w:val="w"/>
        </w:rPr>
        <w:t xml:space="preserve">            </w:t>
      </w:r>
      <w:r>
        <w:rPr>
          <w:rStyle w:val="nl"/>
        </w:rPr>
        <w:t>"fillRepaySz"</w:t>
      </w:r>
      <w:r>
        <w:rPr>
          <w:rStyle w:val="p"/>
        </w:rPr>
        <w:t>:</w:t>
      </w:r>
      <w:r>
        <w:rPr>
          <w:rStyle w:val="w"/>
        </w:rPr>
        <w:t xml:space="preserve"> </w:t>
      </w:r>
      <w:r>
        <w:rPr>
          <w:rStyle w:val="s2"/>
        </w:rPr>
        <w:t>"4.3067975995094930"</w:t>
      </w:r>
      <w:r>
        <w:rPr>
          <w:rStyle w:val="p"/>
        </w:rPr>
        <w:t>,</w:t>
      </w:r>
    </w:p>
    <w:p w:rsidR="00000000" w:rsidRDefault="00000000">
      <w:pPr>
        <w:pStyle w:val="HTML0"/>
        <w:divId w:val="474614013"/>
        <w:rPr>
          <w:rStyle w:val="w"/>
        </w:rPr>
      </w:pPr>
      <w:r>
        <w:rPr>
          <w:rStyle w:val="w"/>
        </w:rPr>
        <w:t xml:space="preserve">            </w:t>
      </w:r>
      <w:r>
        <w:rPr>
          <w:rStyle w:val="nl"/>
        </w:rPr>
        <w:t>"repayCcy"</w:t>
      </w:r>
      <w:r>
        <w:rPr>
          <w:rStyle w:val="p"/>
        </w:rPr>
        <w:t>:</w:t>
      </w:r>
      <w:r>
        <w:rPr>
          <w:rStyle w:val="w"/>
        </w:rPr>
        <w:t xml:space="preserve"> </w:t>
      </w:r>
      <w:r>
        <w:rPr>
          <w:rStyle w:val="s2"/>
        </w:rPr>
        <w:t>"ETH"</w:t>
      </w:r>
      <w:r>
        <w:rPr>
          <w:rStyle w:val="p"/>
        </w:rPr>
        <w:t>,</w:t>
      </w:r>
    </w:p>
    <w:p w:rsidR="00000000" w:rsidRDefault="00000000">
      <w:pPr>
        <w:pStyle w:val="HTML0"/>
        <w:divId w:val="474614013"/>
        <w:rPr>
          <w:rStyle w:val="w"/>
        </w:rPr>
      </w:pPr>
      <w:r>
        <w:rPr>
          <w:rStyle w:val="w"/>
        </w:rPr>
        <w:t xml:space="preserve">            </w:t>
      </w:r>
      <w:r>
        <w:rPr>
          <w:rStyle w:val="nl"/>
        </w:rPr>
        <w:t>"status"</w:t>
      </w:r>
      <w:r>
        <w:rPr>
          <w:rStyle w:val="p"/>
        </w:rPr>
        <w:t>:</w:t>
      </w:r>
      <w:r>
        <w:rPr>
          <w:rStyle w:val="w"/>
        </w:rPr>
        <w:t xml:space="preserve"> </w:t>
      </w:r>
      <w:r>
        <w:rPr>
          <w:rStyle w:val="s2"/>
        </w:rPr>
        <w:t>"filled"</w:t>
      </w:r>
      <w:r>
        <w:rPr>
          <w:rStyle w:val="p"/>
        </w:rPr>
        <w:t>,</w:t>
      </w:r>
    </w:p>
    <w:p w:rsidR="00000000" w:rsidRDefault="00000000">
      <w:pPr>
        <w:pStyle w:val="HTML0"/>
        <w:divId w:val="474614013"/>
        <w:rPr>
          <w:rStyle w:val="w"/>
        </w:rPr>
      </w:pPr>
      <w:r>
        <w:rPr>
          <w:rStyle w:val="w"/>
        </w:rPr>
        <w:t xml:space="preserve">            </w:t>
      </w:r>
      <w:r>
        <w:rPr>
          <w:rStyle w:val="nl"/>
        </w:rPr>
        <w:t>"uTime"</w:t>
      </w:r>
      <w:r>
        <w:rPr>
          <w:rStyle w:val="p"/>
        </w:rPr>
        <w:t>:</w:t>
      </w:r>
      <w:r>
        <w:rPr>
          <w:rStyle w:val="w"/>
        </w:rPr>
        <w:t xml:space="preserve"> </w:t>
      </w:r>
      <w:r>
        <w:rPr>
          <w:rStyle w:val="s2"/>
        </w:rPr>
        <w:t>"1661256148746"</w:t>
      </w:r>
    </w:p>
    <w:p w:rsidR="00000000" w:rsidRDefault="00000000">
      <w:pPr>
        <w:pStyle w:val="HTML0"/>
        <w:divId w:val="474614013"/>
        <w:rPr>
          <w:rStyle w:val="w"/>
        </w:rPr>
      </w:pPr>
      <w:r>
        <w:rPr>
          <w:rStyle w:val="w"/>
        </w:rPr>
        <w:t xml:space="preserve">        </w:t>
      </w:r>
      <w:r>
        <w:rPr>
          <w:rStyle w:val="p"/>
        </w:rPr>
        <w:t>}</w:t>
      </w:r>
    </w:p>
    <w:p w:rsidR="00000000" w:rsidRDefault="00000000">
      <w:pPr>
        <w:pStyle w:val="HTML0"/>
        <w:divId w:val="474614013"/>
        <w:rPr>
          <w:rStyle w:val="w"/>
        </w:rPr>
      </w:pPr>
      <w:r>
        <w:rPr>
          <w:rStyle w:val="w"/>
        </w:rPr>
        <w:t xml:space="preserve">    </w:t>
      </w:r>
      <w:r>
        <w:rPr>
          <w:rStyle w:val="p"/>
        </w:rPr>
        <w:t>],</w:t>
      </w:r>
    </w:p>
    <w:p w:rsidR="00000000" w:rsidRDefault="00000000">
      <w:pPr>
        <w:pStyle w:val="HTML0"/>
        <w:divId w:val="474614013"/>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474614013"/>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613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debtCcy</w:t>
            </w:r>
          </w:p>
        </w:tc>
        <w:tc>
          <w:tcPr>
            <w:tcW w:w="0" w:type="auto"/>
            <w:vAlign w:val="center"/>
            <w:hideMark/>
          </w:tcPr>
          <w:p w:rsidR="00000000" w:rsidRDefault="00000000">
            <w:r>
              <w:t>String</w:t>
            </w:r>
          </w:p>
        </w:tc>
        <w:tc>
          <w:tcPr>
            <w:tcW w:w="0" w:type="auto"/>
            <w:vAlign w:val="center"/>
            <w:hideMark/>
          </w:tcPr>
          <w:p w:rsidR="00000000" w:rsidRDefault="00000000">
            <w:r>
              <w:t>Debt currency type</w:t>
            </w:r>
          </w:p>
        </w:tc>
      </w:tr>
      <w:tr w:rsidR="00000000">
        <w:trPr>
          <w:divId w:val="175387555"/>
          <w:tblCellSpacing w:w="15" w:type="dxa"/>
        </w:trPr>
        <w:tc>
          <w:tcPr>
            <w:tcW w:w="0" w:type="auto"/>
            <w:vAlign w:val="center"/>
            <w:hideMark/>
          </w:tcPr>
          <w:p w:rsidR="00000000" w:rsidRDefault="00000000">
            <w:r>
              <w:t>fillDebtSz</w:t>
            </w:r>
          </w:p>
        </w:tc>
        <w:tc>
          <w:tcPr>
            <w:tcW w:w="0" w:type="auto"/>
            <w:vAlign w:val="center"/>
            <w:hideMark/>
          </w:tcPr>
          <w:p w:rsidR="00000000" w:rsidRDefault="00000000">
            <w:r>
              <w:t>String</w:t>
            </w:r>
          </w:p>
        </w:tc>
        <w:tc>
          <w:tcPr>
            <w:tcW w:w="0" w:type="auto"/>
            <w:vAlign w:val="center"/>
            <w:hideMark/>
          </w:tcPr>
          <w:p w:rsidR="00000000" w:rsidRDefault="00000000">
            <w:r>
              <w:t>Amount of debt currency transacted</w:t>
            </w:r>
          </w:p>
        </w:tc>
      </w:tr>
      <w:tr w:rsidR="00000000">
        <w:trPr>
          <w:divId w:val="175387555"/>
          <w:tblCellSpacing w:w="15" w:type="dxa"/>
        </w:trPr>
        <w:tc>
          <w:tcPr>
            <w:tcW w:w="0" w:type="auto"/>
            <w:vAlign w:val="center"/>
            <w:hideMark/>
          </w:tcPr>
          <w:p w:rsidR="00000000" w:rsidRDefault="00000000">
            <w:r>
              <w:t>repayCcy</w:t>
            </w:r>
          </w:p>
        </w:tc>
        <w:tc>
          <w:tcPr>
            <w:tcW w:w="0" w:type="auto"/>
            <w:vAlign w:val="center"/>
            <w:hideMark/>
          </w:tcPr>
          <w:p w:rsidR="00000000" w:rsidRDefault="00000000">
            <w:r>
              <w:t>String</w:t>
            </w:r>
          </w:p>
        </w:tc>
        <w:tc>
          <w:tcPr>
            <w:tcW w:w="0" w:type="auto"/>
            <w:vAlign w:val="center"/>
            <w:hideMark/>
          </w:tcPr>
          <w:p w:rsidR="00000000" w:rsidRDefault="00000000">
            <w:r>
              <w:t>Repay currency type</w:t>
            </w:r>
          </w:p>
        </w:tc>
      </w:tr>
      <w:tr w:rsidR="00000000">
        <w:trPr>
          <w:divId w:val="175387555"/>
          <w:tblCellSpacing w:w="15" w:type="dxa"/>
        </w:trPr>
        <w:tc>
          <w:tcPr>
            <w:tcW w:w="0" w:type="auto"/>
            <w:vAlign w:val="center"/>
            <w:hideMark/>
          </w:tcPr>
          <w:p w:rsidR="00000000" w:rsidRDefault="00000000">
            <w:r>
              <w:t>fillRepaySz</w:t>
            </w:r>
          </w:p>
        </w:tc>
        <w:tc>
          <w:tcPr>
            <w:tcW w:w="0" w:type="auto"/>
            <w:vAlign w:val="center"/>
            <w:hideMark/>
          </w:tcPr>
          <w:p w:rsidR="00000000" w:rsidRDefault="00000000">
            <w:r>
              <w:t>String</w:t>
            </w:r>
          </w:p>
        </w:tc>
        <w:tc>
          <w:tcPr>
            <w:tcW w:w="0" w:type="auto"/>
            <w:vAlign w:val="center"/>
            <w:hideMark/>
          </w:tcPr>
          <w:p w:rsidR="00000000" w:rsidRDefault="00000000">
            <w:r>
              <w:t>Amount of repay currency transacted</w:t>
            </w:r>
          </w:p>
        </w:tc>
      </w:tr>
      <w:tr w:rsidR="00000000">
        <w:trPr>
          <w:divId w:val="175387555"/>
          <w:tblCellSpacing w:w="15" w:type="dxa"/>
        </w:trPr>
        <w:tc>
          <w:tcPr>
            <w:tcW w:w="0" w:type="auto"/>
            <w:vAlign w:val="center"/>
            <w:hideMark/>
          </w:tcPr>
          <w:p w:rsidR="00000000" w:rsidRDefault="00000000">
            <w:r>
              <w:t>status</w:t>
            </w:r>
          </w:p>
        </w:tc>
        <w:tc>
          <w:tcPr>
            <w:tcW w:w="0" w:type="auto"/>
            <w:vAlign w:val="center"/>
            <w:hideMark/>
          </w:tcPr>
          <w:p w:rsidR="00000000" w:rsidRDefault="00000000">
            <w:r>
              <w:t>String</w:t>
            </w:r>
          </w:p>
        </w:tc>
        <w:tc>
          <w:tcPr>
            <w:tcW w:w="0" w:type="auto"/>
            <w:vAlign w:val="center"/>
            <w:hideMark/>
          </w:tcPr>
          <w:p w:rsidR="00000000" w:rsidRDefault="00000000">
            <w:r>
              <w:t xml:space="preserve">Current status of one-click repay </w:t>
            </w:r>
            <w:r>
              <w:br/>
            </w:r>
            <w:r>
              <w:rPr>
                <w:rStyle w:val="HTML"/>
              </w:rPr>
              <w:t>running</w:t>
            </w:r>
            <w:r>
              <w:t xml:space="preserve">: Running </w:t>
            </w:r>
            <w:r>
              <w:br/>
            </w:r>
            <w:r>
              <w:rPr>
                <w:rStyle w:val="HTML"/>
              </w:rPr>
              <w:t>filled</w:t>
            </w:r>
            <w:r>
              <w:t xml:space="preserve">: Filled </w:t>
            </w:r>
            <w:r>
              <w:br/>
            </w:r>
            <w:r>
              <w:rPr>
                <w:rStyle w:val="HTML"/>
              </w:rPr>
              <w:t>failed</w:t>
            </w:r>
            <w:r>
              <w:t>: Failed</w:t>
            </w:r>
          </w:p>
        </w:tc>
      </w:tr>
      <w:tr w:rsidR="00000000">
        <w:trPr>
          <w:divId w:val="175387555"/>
          <w:tblCellSpacing w:w="15" w:type="dxa"/>
        </w:trPr>
        <w:tc>
          <w:tcPr>
            <w:tcW w:w="0" w:type="auto"/>
            <w:vAlign w:val="center"/>
            <w:hideMark/>
          </w:tcPr>
          <w:p w:rsidR="00000000" w:rsidRDefault="00000000">
            <w:r>
              <w:t>uTime</w:t>
            </w:r>
          </w:p>
        </w:tc>
        <w:tc>
          <w:tcPr>
            <w:tcW w:w="0" w:type="auto"/>
            <w:vAlign w:val="center"/>
            <w:hideMark/>
          </w:tcPr>
          <w:p w:rsidR="00000000" w:rsidRDefault="00000000">
            <w:r>
              <w:t>String</w:t>
            </w:r>
          </w:p>
        </w:tc>
        <w:tc>
          <w:tcPr>
            <w:tcW w:w="0" w:type="auto"/>
            <w:vAlign w:val="center"/>
            <w:hideMark/>
          </w:tcPr>
          <w:p w:rsidR="00000000" w:rsidRDefault="00000000">
            <w:r>
              <w:t>Trade time, Unix timestamp format in milliseconds, e.g. 1597026383085</w:t>
            </w:r>
          </w:p>
        </w:tc>
      </w:tr>
    </w:tbl>
    <w:p w:rsidR="00000000" w:rsidRDefault="00000000">
      <w:pPr>
        <w:pStyle w:val="3"/>
        <w:divId w:val="175387555"/>
      </w:pPr>
      <w:r>
        <w:t>POST / Mass cancel order</w:t>
      </w:r>
    </w:p>
    <w:p w:rsidR="00000000" w:rsidRDefault="00000000">
      <w:pPr>
        <w:pStyle w:val="a5"/>
        <w:divId w:val="175387555"/>
      </w:pPr>
      <w:r>
        <w:t>Cancel all the MMP pending orders of an instrument family.</w:t>
      </w:r>
    </w:p>
    <w:p w:rsidR="00000000" w:rsidRDefault="00000000">
      <w:pPr>
        <w:pStyle w:val="a5"/>
        <w:divId w:val="175387555"/>
      </w:pPr>
      <w:r>
        <w:t>Only applicable to Option in Portfolio Margin mode, and MMP privilege is required.</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/api/v5/trade/mass-cancel</w:t>
      </w:r>
    </w:p>
    <w:p w:rsidR="00000000" w:rsidRDefault="00000000">
      <w:pPr>
        <w:pStyle w:val="a5"/>
        <w:divId w:val="39016243"/>
      </w:pPr>
      <w:r>
        <w:t>Request Example</w:t>
      </w:r>
    </w:p>
    <w:p w:rsidR="00000000" w:rsidRDefault="00000000">
      <w:pPr>
        <w:pStyle w:val="HTML0"/>
        <w:divId w:val="1867450531"/>
        <w:rPr>
          <w:rStyle w:val="HTML"/>
        </w:rPr>
      </w:pPr>
      <w:r>
        <w:rPr>
          <w:rStyle w:val="HTML"/>
        </w:rPr>
        <w:t>POST /api/v5/trade/mass-cancel</w:t>
      </w:r>
    </w:p>
    <w:p w:rsidR="00000000" w:rsidRDefault="00000000">
      <w:pPr>
        <w:pStyle w:val="HTML0"/>
        <w:divId w:val="1867450531"/>
        <w:rPr>
          <w:rStyle w:val="HTML"/>
        </w:rPr>
      </w:pPr>
      <w:r>
        <w:rPr>
          <w:rStyle w:val="HTML"/>
        </w:rPr>
        <w:t>body</w:t>
      </w:r>
    </w:p>
    <w:p w:rsidR="00000000" w:rsidRDefault="00000000">
      <w:pPr>
        <w:pStyle w:val="HTML0"/>
        <w:divId w:val="1867450531"/>
        <w:rPr>
          <w:rStyle w:val="HTML"/>
        </w:rPr>
      </w:pPr>
      <w:r>
        <w:rPr>
          <w:rStyle w:val="o"/>
        </w:rPr>
        <w:t>{</w:t>
      </w:r>
    </w:p>
    <w:p w:rsidR="00000000" w:rsidRDefault="00000000">
      <w:pPr>
        <w:pStyle w:val="HTML0"/>
        <w:divId w:val="1867450531"/>
        <w:rPr>
          <w:rStyle w:val="HTML"/>
        </w:rPr>
      </w:pPr>
      <w:r>
        <w:rPr>
          <w:rStyle w:val="HTML"/>
        </w:rPr>
        <w:t xml:space="preserve">    </w:t>
      </w:r>
      <w:r>
        <w:rPr>
          <w:rStyle w:val="s2"/>
        </w:rPr>
        <w:t>"instType"</w:t>
      </w:r>
      <w:r>
        <w:rPr>
          <w:rStyle w:val="HTML"/>
        </w:rPr>
        <w:t>:</w:t>
      </w:r>
      <w:r>
        <w:rPr>
          <w:rStyle w:val="s2"/>
        </w:rPr>
        <w:t>"OPTION"</w:t>
      </w:r>
      <w:r>
        <w:rPr>
          <w:rStyle w:val="HTML"/>
        </w:rPr>
        <w:t>,</w:t>
      </w:r>
    </w:p>
    <w:p w:rsidR="00000000" w:rsidRDefault="00000000">
      <w:pPr>
        <w:pStyle w:val="HTML0"/>
        <w:divId w:val="1867450531"/>
        <w:rPr>
          <w:rStyle w:val="HTML"/>
        </w:rPr>
      </w:pPr>
      <w:r>
        <w:rPr>
          <w:rStyle w:val="HTML"/>
        </w:rPr>
        <w:t xml:space="preserve">    </w:t>
      </w:r>
      <w:r>
        <w:rPr>
          <w:rStyle w:val="s2"/>
        </w:rPr>
        <w:t>"instFamily"</w:t>
      </w:r>
      <w:r>
        <w:rPr>
          <w:rStyle w:val="HTML"/>
        </w:rPr>
        <w:t>:</w:t>
      </w:r>
      <w:r>
        <w:rPr>
          <w:rStyle w:val="s2"/>
        </w:rPr>
        <w:t>"BTC-USD"</w:t>
      </w:r>
    </w:p>
    <w:p w:rsidR="00000000" w:rsidRDefault="00000000">
      <w:pPr>
        <w:pStyle w:val="HTML0"/>
        <w:divId w:val="1867450531"/>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780"/>
        <w:gridCol w:w="1058"/>
        <w:gridCol w:w="4953"/>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type</w:t>
            </w:r>
            <w:r>
              <w:br/>
            </w:r>
            <w:r>
              <w:rPr>
                <w:rStyle w:val="HTML"/>
              </w:rPr>
              <w:t>OPTION</w:t>
            </w:r>
          </w:p>
        </w:tc>
      </w:tr>
      <w:tr w:rsidR="00000000">
        <w:trPr>
          <w:divId w:val="175387555"/>
          <w:tblCellSpacing w:w="15" w:type="dxa"/>
        </w:trPr>
        <w:tc>
          <w:tcPr>
            <w:tcW w:w="0" w:type="auto"/>
            <w:vAlign w:val="center"/>
            <w:hideMark/>
          </w:tcPr>
          <w:p w:rsidR="00000000" w:rsidRDefault="00000000">
            <w:r>
              <w:t>instFamily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family</w:t>
            </w:r>
          </w:p>
        </w:tc>
      </w:tr>
      <w:tr w:rsidR="00000000">
        <w:trPr>
          <w:divId w:val="175387555"/>
          <w:tblCellSpacing w:w="15" w:type="dxa"/>
        </w:trPr>
        <w:tc>
          <w:tcPr>
            <w:tcW w:w="0" w:type="auto"/>
            <w:vAlign w:val="center"/>
            <w:hideMark/>
          </w:tcPr>
          <w:p w:rsidR="00000000" w:rsidRDefault="00000000">
            <w:r>
              <w:t>lockInterval</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Lock interval(ms)</w:t>
            </w:r>
            <w:r>
              <w:br/>
              <w:t>The range should be [0, 10 000]</w:t>
            </w:r>
            <w:r>
              <w:br/>
              <w:t>The default is 0. You can set it as "0" if you want to unlock it immediately.</w:t>
            </w:r>
            <w:r>
              <w:br/>
              <w:t>Error 54008 will be thorwn when placing order duiring lock interval, it is different from 51034 which is thrown when MMP is triggered</w:t>
            </w:r>
          </w:p>
        </w:tc>
      </w:tr>
    </w:tbl>
    <w:p w:rsidR="00000000" w:rsidRDefault="00000000">
      <w:pPr>
        <w:pStyle w:val="a5"/>
        <w:divId w:val="2029602746"/>
      </w:pPr>
      <w:r>
        <w:t>Response Example</w:t>
      </w:r>
    </w:p>
    <w:p w:rsidR="00000000" w:rsidRDefault="00000000">
      <w:pPr>
        <w:pStyle w:val="HTML0"/>
        <w:divId w:val="1094714648"/>
        <w:rPr>
          <w:rStyle w:val="w"/>
        </w:rPr>
      </w:pPr>
      <w:r>
        <w:rPr>
          <w:rStyle w:val="p"/>
        </w:rPr>
        <w:t>{</w:t>
      </w:r>
    </w:p>
    <w:p w:rsidR="00000000" w:rsidRDefault="00000000">
      <w:pPr>
        <w:pStyle w:val="HTML0"/>
        <w:divId w:val="1094714648"/>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1094714648"/>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1094714648"/>
        <w:rPr>
          <w:rStyle w:val="w"/>
        </w:rPr>
      </w:pPr>
      <w:r>
        <w:rPr>
          <w:rStyle w:val="w"/>
        </w:rPr>
        <w:t xml:space="preserve">    </w:t>
      </w:r>
      <w:r>
        <w:rPr>
          <w:rStyle w:val="nl"/>
        </w:rPr>
        <w:t>"data"</w:t>
      </w:r>
      <w:r>
        <w:rPr>
          <w:rStyle w:val="p"/>
        </w:rPr>
        <w:t>:[</w:t>
      </w:r>
    </w:p>
    <w:p w:rsidR="00000000" w:rsidRDefault="00000000">
      <w:pPr>
        <w:pStyle w:val="HTML0"/>
        <w:divId w:val="1094714648"/>
        <w:rPr>
          <w:rStyle w:val="w"/>
        </w:rPr>
      </w:pPr>
      <w:r>
        <w:rPr>
          <w:rStyle w:val="w"/>
        </w:rPr>
        <w:t xml:space="preserve">        </w:t>
      </w:r>
      <w:r>
        <w:rPr>
          <w:rStyle w:val="p"/>
        </w:rPr>
        <w:t>{</w:t>
      </w:r>
    </w:p>
    <w:p w:rsidR="00000000" w:rsidRDefault="00000000">
      <w:pPr>
        <w:pStyle w:val="HTML0"/>
        <w:divId w:val="1094714648"/>
        <w:rPr>
          <w:rStyle w:val="w"/>
        </w:rPr>
      </w:pPr>
      <w:r>
        <w:rPr>
          <w:rStyle w:val="w"/>
        </w:rPr>
        <w:t xml:space="preserve">            </w:t>
      </w:r>
      <w:r>
        <w:rPr>
          <w:rStyle w:val="nl"/>
        </w:rPr>
        <w:t>"result"</w:t>
      </w:r>
      <w:r>
        <w:rPr>
          <w:rStyle w:val="p"/>
        </w:rPr>
        <w:t>:</w:t>
      </w:r>
      <w:r>
        <w:rPr>
          <w:rStyle w:val="kc"/>
        </w:rPr>
        <w:t>true</w:t>
      </w:r>
    </w:p>
    <w:p w:rsidR="00000000" w:rsidRDefault="00000000">
      <w:pPr>
        <w:pStyle w:val="HTML0"/>
        <w:divId w:val="1094714648"/>
        <w:rPr>
          <w:rStyle w:val="w"/>
        </w:rPr>
      </w:pPr>
      <w:r>
        <w:rPr>
          <w:rStyle w:val="w"/>
        </w:rPr>
        <w:t xml:space="preserve">        </w:t>
      </w:r>
      <w:r>
        <w:rPr>
          <w:rStyle w:val="p"/>
        </w:rPr>
        <w:t>}</w:t>
      </w:r>
    </w:p>
    <w:p w:rsidR="00000000" w:rsidRDefault="00000000">
      <w:pPr>
        <w:pStyle w:val="HTML0"/>
        <w:divId w:val="1094714648"/>
        <w:rPr>
          <w:rStyle w:val="w"/>
        </w:rPr>
      </w:pPr>
      <w:r>
        <w:rPr>
          <w:rStyle w:val="w"/>
        </w:rPr>
        <w:t xml:space="preserve">    </w:t>
      </w:r>
      <w:r>
        <w:rPr>
          <w:rStyle w:val="p"/>
        </w:rPr>
        <w:t>]</w:t>
      </w:r>
    </w:p>
    <w:p w:rsidR="00000000" w:rsidRDefault="00000000">
      <w:pPr>
        <w:pStyle w:val="HTML0"/>
        <w:divId w:val="1094714648"/>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900"/>
        <w:gridCol w:w="40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result</w:t>
            </w:r>
          </w:p>
        </w:tc>
        <w:tc>
          <w:tcPr>
            <w:tcW w:w="0" w:type="auto"/>
            <w:vAlign w:val="center"/>
            <w:hideMark/>
          </w:tcPr>
          <w:p w:rsidR="00000000" w:rsidRDefault="00000000">
            <w:r>
              <w:t>Boolean</w:t>
            </w:r>
          </w:p>
        </w:tc>
        <w:tc>
          <w:tcPr>
            <w:tcW w:w="0" w:type="auto"/>
            <w:vAlign w:val="center"/>
            <w:hideMark/>
          </w:tcPr>
          <w:p w:rsidR="00000000" w:rsidRDefault="00000000">
            <w:r>
              <w:t xml:space="preserve">Result of the request </w:t>
            </w:r>
            <w:r>
              <w:rPr>
                <w:rStyle w:val="HTML"/>
              </w:rPr>
              <w:t>true</w:t>
            </w:r>
            <w:r>
              <w:t xml:space="preserve">, </w:t>
            </w:r>
            <w:r>
              <w:rPr>
                <w:rStyle w:val="HTML"/>
              </w:rPr>
              <w:t>false</w:t>
            </w:r>
          </w:p>
        </w:tc>
      </w:tr>
    </w:tbl>
    <w:p w:rsidR="00000000" w:rsidRDefault="00000000">
      <w:pPr>
        <w:pStyle w:val="3"/>
        <w:divId w:val="175387555"/>
      </w:pPr>
      <w:r>
        <w:t>POST / Cancel All After</w:t>
      </w:r>
    </w:p>
    <w:p w:rsidR="00000000" w:rsidRDefault="00000000">
      <w:pPr>
        <w:pStyle w:val="a5"/>
        <w:divId w:val="175387555"/>
      </w:pPr>
      <w:r>
        <w:t>Cancel all pending orders after the countdown timeout. Applicable to all trading symbols through order book (except Spread trading)</w:t>
      </w:r>
    </w:p>
    <w:p w:rsidR="00000000" w:rsidRDefault="00000000">
      <w:pPr>
        <w:pStyle w:val="4"/>
        <w:divId w:val="175387555"/>
      </w:pPr>
      <w:r>
        <w:t>Rate Limit: 1 request per second</w:t>
      </w:r>
    </w:p>
    <w:p w:rsidR="00000000" w:rsidRDefault="00000000">
      <w:pPr>
        <w:pStyle w:val="4"/>
        <w:divId w:val="175387555"/>
      </w:pPr>
      <w:r>
        <w:t>Rate limit rule: UserID + tag</w:t>
      </w:r>
    </w:p>
    <w:p w:rsidR="00000000" w:rsidRDefault="00000000">
      <w:pPr>
        <w:pStyle w:val="4"/>
        <w:divId w:val="175387555"/>
      </w:pPr>
      <w:r>
        <w:t>HTTP Request</w:t>
      </w:r>
    </w:p>
    <w:p w:rsidR="00000000" w:rsidRDefault="00000000">
      <w:pPr>
        <w:pStyle w:val="a5"/>
        <w:divId w:val="175387555"/>
      </w:pPr>
      <w:r>
        <w:rPr>
          <w:rStyle w:val="HTML"/>
        </w:rPr>
        <w:t>POST /api/v5/trade/cancel-all-after</w:t>
      </w:r>
    </w:p>
    <w:p w:rsidR="00000000" w:rsidRDefault="00000000">
      <w:pPr>
        <w:pStyle w:val="a5"/>
        <w:divId w:val="938878425"/>
      </w:pPr>
      <w:r>
        <w:t>Request Example</w:t>
      </w:r>
    </w:p>
    <w:p w:rsidR="00000000" w:rsidRDefault="00000000">
      <w:pPr>
        <w:pStyle w:val="HTML0"/>
        <w:divId w:val="340545653"/>
        <w:rPr>
          <w:rStyle w:val="HTML"/>
        </w:rPr>
      </w:pPr>
      <w:r>
        <w:rPr>
          <w:rStyle w:val="HTML"/>
        </w:rPr>
        <w:t>POST /api/v5/trade/cancel-all-after</w:t>
      </w:r>
    </w:p>
    <w:p w:rsidR="00000000" w:rsidRDefault="00000000">
      <w:pPr>
        <w:pStyle w:val="HTML0"/>
        <w:divId w:val="340545653"/>
        <w:rPr>
          <w:rStyle w:val="HTML"/>
        </w:rPr>
      </w:pPr>
      <w:r>
        <w:rPr>
          <w:rStyle w:val="o"/>
        </w:rPr>
        <w:t>{</w:t>
      </w:r>
    </w:p>
    <w:p w:rsidR="00000000" w:rsidRDefault="00000000">
      <w:pPr>
        <w:pStyle w:val="HTML0"/>
        <w:divId w:val="340545653"/>
        <w:rPr>
          <w:rStyle w:val="HTML"/>
        </w:rPr>
      </w:pPr>
      <w:r>
        <w:rPr>
          <w:rStyle w:val="HTML"/>
        </w:rPr>
        <w:t xml:space="preserve">   </w:t>
      </w:r>
      <w:r>
        <w:rPr>
          <w:rStyle w:val="s2"/>
        </w:rPr>
        <w:t>"timeOut"</w:t>
      </w:r>
      <w:r>
        <w:rPr>
          <w:rStyle w:val="HTML"/>
        </w:rPr>
        <w:t>:</w:t>
      </w:r>
      <w:r>
        <w:rPr>
          <w:rStyle w:val="s2"/>
        </w:rPr>
        <w:t>"60"</w:t>
      </w:r>
    </w:p>
    <w:p w:rsidR="00000000" w:rsidRDefault="00000000">
      <w:pPr>
        <w:pStyle w:val="HTML0"/>
        <w:divId w:val="340545653"/>
        <w:rPr>
          <w:rStyle w:val="HTML"/>
        </w:rPr>
      </w:pPr>
      <w:r>
        <w:rPr>
          <w:rStyle w:val="o"/>
        </w:rPr>
        <w:t>}</w:t>
      </w:r>
    </w:p>
    <w:p w:rsidR="00000000" w:rsidRDefault="00000000">
      <w:pPr>
        <w:pStyle w:val="HTML0"/>
        <w:divId w:val="1249264532"/>
        <w:rPr>
          <w:rStyle w:val="HTML"/>
          <w:vanish/>
        </w:rPr>
      </w:pPr>
      <w:r>
        <w:rPr>
          <w:rStyle w:val="kn"/>
          <w:vanish/>
        </w:rPr>
        <w:t>import</w:t>
      </w:r>
      <w:r>
        <w:rPr>
          <w:rStyle w:val="HTML"/>
          <w:vanish/>
        </w:rPr>
        <w:t xml:space="preserve"> </w:t>
      </w:r>
      <w:r>
        <w:rPr>
          <w:rStyle w:val="nn"/>
          <w:vanish/>
        </w:rPr>
        <w:t>okx.Trade</w:t>
      </w:r>
      <w:r>
        <w:rPr>
          <w:rStyle w:val="HTML"/>
          <w:vanish/>
        </w:rPr>
        <w:t xml:space="preserve"> </w:t>
      </w:r>
      <w:r>
        <w:rPr>
          <w:rStyle w:val="k"/>
          <w:vanish/>
        </w:rPr>
        <w:t>as</w:t>
      </w:r>
      <w:r>
        <w:rPr>
          <w:rStyle w:val="HTML"/>
          <w:vanish/>
        </w:rPr>
        <w:t xml:space="preserve"> </w:t>
      </w:r>
      <w:r>
        <w:rPr>
          <w:rStyle w:val="n"/>
          <w:vanish/>
        </w:rPr>
        <w:t>Trade</w:t>
      </w:r>
    </w:p>
    <w:p w:rsidR="00000000" w:rsidRDefault="00000000">
      <w:pPr>
        <w:pStyle w:val="HTML0"/>
        <w:divId w:val="1249264532"/>
        <w:rPr>
          <w:rStyle w:val="HTML"/>
          <w:vanish/>
        </w:rPr>
      </w:pPr>
    </w:p>
    <w:p w:rsidR="00000000" w:rsidRDefault="00000000">
      <w:pPr>
        <w:pStyle w:val="HTML0"/>
        <w:divId w:val="1249264532"/>
        <w:rPr>
          <w:rStyle w:val="c1"/>
          <w:vanish/>
        </w:rPr>
      </w:pPr>
      <w:r>
        <w:rPr>
          <w:rStyle w:val="c1"/>
          <w:vanish/>
        </w:rPr>
        <w:t># API initialization</w:t>
      </w:r>
    </w:p>
    <w:p w:rsidR="00000000" w:rsidRDefault="00000000">
      <w:pPr>
        <w:pStyle w:val="HTML0"/>
        <w:divId w:val="1249264532"/>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1249264532"/>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1249264532"/>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1249264532"/>
        <w:rPr>
          <w:rStyle w:val="HTML"/>
          <w:vanish/>
        </w:rPr>
      </w:pPr>
    </w:p>
    <w:p w:rsidR="00000000" w:rsidRDefault="00000000">
      <w:pPr>
        <w:pStyle w:val="HTML0"/>
        <w:divId w:val="1249264532"/>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 0, Demo trading: 1</w:t>
      </w:r>
    </w:p>
    <w:p w:rsidR="00000000" w:rsidRDefault="00000000">
      <w:pPr>
        <w:pStyle w:val="HTML0"/>
        <w:divId w:val="1249264532"/>
        <w:rPr>
          <w:rStyle w:val="HTML"/>
          <w:vanish/>
        </w:rPr>
      </w:pPr>
    </w:p>
    <w:p w:rsidR="00000000" w:rsidRDefault="00000000">
      <w:pPr>
        <w:pStyle w:val="HTML0"/>
        <w:divId w:val="1249264532"/>
        <w:rPr>
          <w:rStyle w:val="HTML"/>
          <w:vanish/>
        </w:rPr>
      </w:pPr>
      <w:r>
        <w:rPr>
          <w:rStyle w:val="n"/>
          <w:vanish/>
        </w:rPr>
        <w:t>tradeAPI</w:t>
      </w:r>
      <w:r>
        <w:rPr>
          <w:rStyle w:val="HTML"/>
          <w:vanish/>
        </w:rPr>
        <w:t xml:space="preserve"> </w:t>
      </w:r>
      <w:r>
        <w:rPr>
          <w:rStyle w:val="o"/>
          <w:vanish/>
        </w:rPr>
        <w:t>=</w:t>
      </w:r>
      <w:r>
        <w:rPr>
          <w:rStyle w:val="HTML"/>
          <w:vanish/>
        </w:rPr>
        <w:t xml:space="preserve"> </w:t>
      </w:r>
      <w:r>
        <w:rPr>
          <w:rStyle w:val="n"/>
          <w:vanish/>
        </w:rPr>
        <w:t>Trade</w:t>
      </w:r>
      <w:r>
        <w:rPr>
          <w:rStyle w:val="p"/>
          <w:vanish/>
        </w:rPr>
        <w:t>.</w:t>
      </w:r>
      <w:r>
        <w:rPr>
          <w:rStyle w:val="n"/>
          <w:vanish/>
        </w:rPr>
        <w:t>TradeAPI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1249264532"/>
        <w:rPr>
          <w:rStyle w:val="HTML"/>
          <w:vanish/>
        </w:rPr>
      </w:pPr>
    </w:p>
    <w:p w:rsidR="00000000" w:rsidRDefault="00000000">
      <w:pPr>
        <w:pStyle w:val="HTML0"/>
        <w:divId w:val="1249264532"/>
        <w:rPr>
          <w:rStyle w:val="c1"/>
          <w:vanish/>
        </w:rPr>
      </w:pPr>
      <w:r>
        <w:rPr>
          <w:rStyle w:val="c1"/>
          <w:vanish/>
        </w:rPr>
        <w:t># Set cancel all after</w:t>
      </w:r>
    </w:p>
    <w:p w:rsidR="00000000" w:rsidRDefault="00000000">
      <w:pPr>
        <w:pStyle w:val="HTML0"/>
        <w:divId w:val="1249264532"/>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tradeAPI</w:t>
      </w:r>
      <w:r>
        <w:rPr>
          <w:rStyle w:val="p"/>
          <w:vanish/>
        </w:rPr>
        <w:t>.</w:t>
      </w:r>
      <w:r>
        <w:rPr>
          <w:rStyle w:val="n"/>
          <w:vanish/>
        </w:rPr>
        <w:t>cancel_all_after</w:t>
      </w:r>
      <w:r>
        <w:rPr>
          <w:rStyle w:val="p"/>
          <w:vanish/>
        </w:rPr>
        <w:t>(</w:t>
      </w:r>
    </w:p>
    <w:p w:rsidR="00000000" w:rsidRDefault="00000000">
      <w:pPr>
        <w:pStyle w:val="HTML0"/>
        <w:divId w:val="1249264532"/>
        <w:rPr>
          <w:rStyle w:val="HTML"/>
          <w:vanish/>
        </w:rPr>
      </w:pPr>
      <w:r>
        <w:rPr>
          <w:rStyle w:val="HTML"/>
          <w:vanish/>
        </w:rPr>
        <w:t xml:space="preserve">    </w:t>
      </w:r>
      <w:r>
        <w:rPr>
          <w:rStyle w:val="n"/>
          <w:vanish/>
        </w:rPr>
        <w:t>timeOut</w:t>
      </w:r>
      <w:r>
        <w:rPr>
          <w:rStyle w:val="o"/>
          <w:vanish/>
        </w:rPr>
        <w:t>=</w:t>
      </w:r>
      <w:r>
        <w:rPr>
          <w:rStyle w:val="s"/>
          <w:vanish/>
        </w:rPr>
        <w:t>"10"</w:t>
      </w:r>
    </w:p>
    <w:p w:rsidR="00000000" w:rsidRDefault="00000000">
      <w:pPr>
        <w:pStyle w:val="HTML0"/>
        <w:divId w:val="1249264532"/>
        <w:rPr>
          <w:rStyle w:val="HTML"/>
          <w:vanish/>
        </w:rPr>
      </w:pPr>
      <w:r>
        <w:rPr>
          <w:rStyle w:val="p"/>
          <w:vanish/>
        </w:rPr>
        <w:t>)</w:t>
      </w:r>
    </w:p>
    <w:p w:rsidR="00000000" w:rsidRDefault="00000000">
      <w:pPr>
        <w:pStyle w:val="HTML0"/>
        <w:divId w:val="1249264532"/>
        <w:rPr>
          <w:rStyle w:val="HTML"/>
          <w:vanish/>
        </w:rPr>
      </w:pPr>
    </w:p>
    <w:p w:rsidR="00000000" w:rsidRDefault="00000000">
      <w:pPr>
        <w:pStyle w:val="HTML0"/>
        <w:divId w:val="1249264532"/>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HTML0"/>
        <w:divId w:val="1249264532"/>
        <w:rPr>
          <w:rStyle w:val="HTML"/>
          <w:vanish/>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timeOut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The countdown for order cancellation, with second as the unit.</w:t>
            </w:r>
            <w:r>
              <w:br/>
              <w:t xml:space="preserve">Range of value can be 0, [10, 120]. </w:t>
            </w:r>
            <w:r>
              <w:br/>
              <w:t>Setting timeOut to 0 disables Cancel All After.</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CAA order tag </w:t>
            </w:r>
            <w:r>
              <w:br/>
              <w:t>A combination of case-sensitive alphanumerics, all numbers, or all letters of up to 16 characters.</w:t>
            </w:r>
          </w:p>
        </w:tc>
      </w:tr>
    </w:tbl>
    <w:p w:rsidR="00000000" w:rsidRDefault="00000000">
      <w:pPr>
        <w:pStyle w:val="a5"/>
        <w:divId w:val="1058165463"/>
      </w:pPr>
      <w:r>
        <w:t>Response Example</w:t>
      </w:r>
    </w:p>
    <w:p w:rsidR="00000000" w:rsidRDefault="00000000">
      <w:pPr>
        <w:pStyle w:val="HTML0"/>
        <w:divId w:val="724791295"/>
        <w:rPr>
          <w:rStyle w:val="w"/>
        </w:rPr>
      </w:pPr>
      <w:r>
        <w:rPr>
          <w:rStyle w:val="p"/>
        </w:rPr>
        <w:t>{</w:t>
      </w:r>
    </w:p>
    <w:p w:rsidR="00000000" w:rsidRDefault="00000000">
      <w:pPr>
        <w:pStyle w:val="HTML0"/>
        <w:divId w:val="724791295"/>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724791295"/>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724791295"/>
        <w:rPr>
          <w:rStyle w:val="w"/>
        </w:rPr>
      </w:pPr>
      <w:r>
        <w:rPr>
          <w:rStyle w:val="w"/>
        </w:rPr>
        <w:t xml:space="preserve">    </w:t>
      </w:r>
      <w:r>
        <w:rPr>
          <w:rStyle w:val="nl"/>
        </w:rPr>
        <w:t>"data"</w:t>
      </w:r>
      <w:r>
        <w:rPr>
          <w:rStyle w:val="p"/>
        </w:rPr>
        <w:t>:[</w:t>
      </w:r>
    </w:p>
    <w:p w:rsidR="00000000" w:rsidRDefault="00000000">
      <w:pPr>
        <w:pStyle w:val="HTML0"/>
        <w:divId w:val="724791295"/>
        <w:rPr>
          <w:rStyle w:val="w"/>
        </w:rPr>
      </w:pPr>
      <w:r>
        <w:rPr>
          <w:rStyle w:val="w"/>
        </w:rPr>
        <w:t xml:space="preserve">        </w:t>
      </w:r>
      <w:r>
        <w:rPr>
          <w:rStyle w:val="p"/>
        </w:rPr>
        <w:t>{</w:t>
      </w:r>
    </w:p>
    <w:p w:rsidR="00000000" w:rsidRDefault="00000000">
      <w:pPr>
        <w:pStyle w:val="HTML0"/>
        <w:divId w:val="724791295"/>
        <w:rPr>
          <w:rStyle w:val="w"/>
        </w:rPr>
      </w:pPr>
      <w:r>
        <w:rPr>
          <w:rStyle w:val="w"/>
        </w:rPr>
        <w:t xml:space="preserve">            </w:t>
      </w:r>
      <w:r>
        <w:rPr>
          <w:rStyle w:val="nl"/>
        </w:rPr>
        <w:t>"triggerTime"</w:t>
      </w:r>
      <w:r>
        <w:rPr>
          <w:rStyle w:val="p"/>
        </w:rPr>
        <w:t>:</w:t>
      </w:r>
      <w:r>
        <w:rPr>
          <w:rStyle w:val="s2"/>
        </w:rPr>
        <w:t>"1587971460"</w:t>
      </w:r>
      <w:r>
        <w:rPr>
          <w:rStyle w:val="p"/>
        </w:rPr>
        <w:t>,</w:t>
      </w:r>
    </w:p>
    <w:p w:rsidR="00000000" w:rsidRDefault="00000000">
      <w:pPr>
        <w:pStyle w:val="HTML0"/>
        <w:divId w:val="724791295"/>
        <w:rPr>
          <w:rStyle w:val="w"/>
        </w:rPr>
      </w:pPr>
      <w:r>
        <w:rPr>
          <w:rStyle w:val="w"/>
        </w:rPr>
        <w:t xml:space="preserve">            </w:t>
      </w:r>
      <w:r>
        <w:rPr>
          <w:rStyle w:val="nl"/>
        </w:rPr>
        <w:t>"tag"</w:t>
      </w:r>
      <w:r>
        <w:rPr>
          <w:rStyle w:val="p"/>
        </w:rPr>
        <w:t>:</w:t>
      </w:r>
      <w:r>
        <w:rPr>
          <w:rStyle w:val="s2"/>
        </w:rPr>
        <w:t>""</w:t>
      </w:r>
      <w:r>
        <w:rPr>
          <w:rStyle w:val="p"/>
        </w:rPr>
        <w:t>,</w:t>
      </w:r>
    </w:p>
    <w:p w:rsidR="00000000" w:rsidRDefault="00000000">
      <w:pPr>
        <w:pStyle w:val="HTML0"/>
        <w:divId w:val="724791295"/>
        <w:rPr>
          <w:rStyle w:val="w"/>
        </w:rPr>
      </w:pPr>
      <w:r>
        <w:rPr>
          <w:rStyle w:val="w"/>
        </w:rPr>
        <w:t xml:space="preserve">            </w:t>
      </w:r>
      <w:r>
        <w:rPr>
          <w:rStyle w:val="nl"/>
        </w:rPr>
        <w:t>"ts"</w:t>
      </w:r>
      <w:r>
        <w:rPr>
          <w:rStyle w:val="p"/>
        </w:rPr>
        <w:t>:</w:t>
      </w:r>
      <w:r>
        <w:rPr>
          <w:rStyle w:val="s2"/>
        </w:rPr>
        <w:t>"1587971400"</w:t>
      </w:r>
    </w:p>
    <w:p w:rsidR="00000000" w:rsidRDefault="00000000">
      <w:pPr>
        <w:pStyle w:val="HTML0"/>
        <w:divId w:val="724791295"/>
        <w:rPr>
          <w:rStyle w:val="w"/>
        </w:rPr>
      </w:pPr>
      <w:r>
        <w:rPr>
          <w:rStyle w:val="w"/>
        </w:rPr>
        <w:t xml:space="preserve">        </w:t>
      </w:r>
      <w:r>
        <w:rPr>
          <w:rStyle w:val="p"/>
        </w:rPr>
        <w:t>}</w:t>
      </w:r>
    </w:p>
    <w:p w:rsidR="00000000" w:rsidRDefault="00000000">
      <w:pPr>
        <w:pStyle w:val="HTML0"/>
        <w:divId w:val="724791295"/>
        <w:rPr>
          <w:rStyle w:val="w"/>
        </w:rPr>
      </w:pPr>
      <w:r>
        <w:rPr>
          <w:rStyle w:val="w"/>
        </w:rPr>
        <w:t xml:space="preserve">    </w:t>
      </w:r>
      <w:r>
        <w:rPr>
          <w:rStyle w:val="p"/>
        </w:rPr>
        <w:t>]</w:t>
      </w:r>
    </w:p>
    <w:p w:rsidR="00000000" w:rsidRDefault="00000000">
      <w:pPr>
        <w:pStyle w:val="HTML0"/>
        <w:divId w:val="724791295"/>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595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triggerTime</w:t>
            </w:r>
          </w:p>
        </w:tc>
        <w:tc>
          <w:tcPr>
            <w:tcW w:w="0" w:type="auto"/>
            <w:vAlign w:val="center"/>
            <w:hideMark/>
          </w:tcPr>
          <w:p w:rsidR="00000000" w:rsidRDefault="00000000">
            <w:r>
              <w:t>String</w:t>
            </w:r>
          </w:p>
        </w:tc>
        <w:tc>
          <w:tcPr>
            <w:tcW w:w="0" w:type="auto"/>
            <w:vAlign w:val="center"/>
            <w:hideMark/>
          </w:tcPr>
          <w:p w:rsidR="00000000" w:rsidRDefault="00000000">
            <w:r>
              <w:t>The time the cancellation is triggered.</w:t>
            </w:r>
            <w:r>
              <w:br/>
              <w:t>triggerTime=0 means Cancel All After is disabled.</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CAA order tag</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The time the request is received.</w:t>
            </w:r>
          </w:p>
        </w:tc>
      </w:tr>
    </w:tbl>
    <w:p w:rsidR="00000000" w:rsidRDefault="00000000">
      <w:pPr>
        <w:divId w:val="175387555"/>
      </w:pPr>
      <w:r>
        <w:t xml:space="preserve">Users are recommended to send heartbeat to the exchange every second. When the cancel all after is triggered, the trading engine will cancel orders on behalf of the client one by one and this operation may take up to a few seconds. This feature is intended as a protection mechanism for clients only and clients should not use this feature as part of their trading strategies. Please note that tag level CAA does not apply to `mmp` and `mmp_and_post _only` order types. </w:t>
      </w:r>
      <w:r>
        <w:br/>
      </w:r>
      <w:r>
        <w:br/>
        <w:t xml:space="preserve">To use tag level CAA, first, users need to set tags for their orders using the `tag` request parameter in the placing orders endpoint. When calling the CAA endpoint, if the `tag` request parameter is not provided, the default will be to set CAA at the account level. In this case, all pending orders for all order book trading symbols under that sub-account will be cancelled when CAA triggers, consistent with the existing logic. If the `tag` request parameter is provided, CAA will be set at the order tag level. When triggered, only pending orders of order book trading symbols with the specified tag will be canceled, while orders with other tags or no tags will remain unaffected. </w:t>
      </w:r>
      <w:r>
        <w:br/>
      </w:r>
      <w:r>
        <w:br/>
        <w:t xml:space="preserve">Users can run a maximum of 20 tag level CAAs simultaneously under the same sub-account. The system will only count live tag level CAAs. CAAs that have been triggered or revoked by the user will not be counted. The user will receive error code 51071 when exceeding the limit. </w:t>
      </w:r>
    </w:p>
    <w:p w:rsidR="00000000" w:rsidRDefault="00000000">
      <w:pPr>
        <w:pStyle w:val="3"/>
        <w:divId w:val="175387555"/>
      </w:pPr>
      <w:r>
        <w:t>GET / Account rate limit</w:t>
      </w:r>
    </w:p>
    <w:p w:rsidR="00000000" w:rsidRDefault="00000000">
      <w:pPr>
        <w:pStyle w:val="a5"/>
        <w:divId w:val="175387555"/>
      </w:pPr>
      <w:r>
        <w:t xml:space="preserve">Get account rate limit related information. </w:t>
      </w:r>
    </w:p>
    <w:p w:rsidR="00000000" w:rsidRDefault="00000000">
      <w:pPr>
        <w:pStyle w:val="a5"/>
        <w:divId w:val="175387555"/>
      </w:pPr>
      <w:r>
        <w:t xml:space="preserve">Only new order requests and amendment order requests will be counted towards this limit. For batch order requests consisting of multiple orders, each order will be counted individually. </w:t>
      </w:r>
    </w:p>
    <w:p w:rsidR="00000000" w:rsidRDefault="00000000">
      <w:pPr>
        <w:pStyle w:val="a5"/>
        <w:divId w:val="175387555"/>
      </w:pPr>
      <w:r>
        <w:t xml:space="preserve">For details, please refer to </w:t>
      </w:r>
      <w:hyperlink r:id="rId602" w:anchor="overview-rate-limits-fill-ratio-based-sub-account-rate-limit" w:history="1">
        <w:r>
          <w:rPr>
            <w:rStyle w:val="a3"/>
          </w:rPr>
          <w:t>Fill ratio based sub-account rate limit</w:t>
        </w:r>
      </w:hyperlink>
    </w:p>
    <w:p w:rsidR="00000000" w:rsidRDefault="00000000">
      <w:pPr>
        <w:pStyle w:val="4"/>
        <w:divId w:val="175387555"/>
      </w:pPr>
      <w:r>
        <w:t>Rate Limit: 1 request per second</w:t>
      </w:r>
    </w:p>
    <w:p w:rsidR="00000000" w:rsidRDefault="00000000">
      <w:pPr>
        <w:pStyle w:val="4"/>
        <w:divId w:val="175387555"/>
      </w:pPr>
      <w:r>
        <w:t>Rate limit rule: UserID</w:t>
      </w:r>
    </w:p>
    <w:p w:rsidR="00000000" w:rsidRDefault="00000000">
      <w:pPr>
        <w:pStyle w:val="4"/>
        <w:divId w:val="175387555"/>
      </w:pPr>
      <w:r>
        <w:t>HTTP Requests</w:t>
      </w:r>
    </w:p>
    <w:p w:rsidR="00000000" w:rsidRDefault="00000000">
      <w:pPr>
        <w:pStyle w:val="a5"/>
        <w:divId w:val="175387555"/>
      </w:pPr>
      <w:r>
        <w:rPr>
          <w:rStyle w:val="HTML"/>
        </w:rPr>
        <w:t>GET /api/v5/trade/account-rate-limit</w:t>
      </w:r>
    </w:p>
    <w:p w:rsidR="00000000" w:rsidRDefault="00000000">
      <w:pPr>
        <w:pStyle w:val="a5"/>
        <w:divId w:val="1275749717"/>
      </w:pPr>
      <w:r>
        <w:t>Request Example</w:t>
      </w:r>
    </w:p>
    <w:p w:rsidR="00000000" w:rsidRDefault="00000000">
      <w:pPr>
        <w:pStyle w:val="HTML0"/>
        <w:divId w:val="543370417"/>
        <w:rPr>
          <w:rStyle w:val="HTML"/>
        </w:rPr>
      </w:pPr>
      <w:r>
        <w:rPr>
          <w:rStyle w:val="c"/>
        </w:rPr>
        <w:t># Get the account rate limit</w:t>
      </w:r>
    </w:p>
    <w:p w:rsidR="00000000" w:rsidRDefault="00000000">
      <w:pPr>
        <w:pStyle w:val="HTML0"/>
        <w:divId w:val="543370417"/>
        <w:rPr>
          <w:rStyle w:val="HTML"/>
        </w:rPr>
      </w:pPr>
      <w:r>
        <w:rPr>
          <w:rStyle w:val="HTML"/>
        </w:rPr>
        <w:t>GET /api/v5/trade/account-rate-limit</w:t>
      </w:r>
    </w:p>
    <w:p w:rsidR="00000000" w:rsidRDefault="00000000">
      <w:pPr>
        <w:pStyle w:val="HTML0"/>
        <w:divId w:val="543370417"/>
        <w:rPr>
          <w:rStyle w:val="HTML"/>
        </w:rPr>
      </w:pPr>
    </w:p>
    <w:p w:rsidR="00000000" w:rsidRDefault="00000000">
      <w:pPr>
        <w:pStyle w:val="4"/>
        <w:divId w:val="175387555"/>
      </w:pPr>
      <w:r>
        <w:t>Request Parameters</w:t>
      </w:r>
    </w:p>
    <w:p w:rsidR="00000000" w:rsidRDefault="00000000">
      <w:pPr>
        <w:pStyle w:val="a5"/>
        <w:divId w:val="175387555"/>
      </w:pPr>
      <w:r>
        <w:t>None</w:t>
      </w:r>
    </w:p>
    <w:p w:rsidR="00000000" w:rsidRDefault="00000000">
      <w:pPr>
        <w:pStyle w:val="a5"/>
        <w:divId w:val="100420578"/>
      </w:pPr>
      <w:r>
        <w:t>Response Example</w:t>
      </w:r>
    </w:p>
    <w:p w:rsidR="00000000" w:rsidRDefault="00000000">
      <w:pPr>
        <w:pStyle w:val="HTML0"/>
        <w:divId w:val="697047821"/>
        <w:rPr>
          <w:rStyle w:val="w"/>
        </w:rPr>
      </w:pPr>
      <w:r>
        <w:rPr>
          <w:rStyle w:val="p"/>
        </w:rPr>
        <w:t>{</w:t>
      </w:r>
    </w:p>
    <w:p w:rsidR="00000000" w:rsidRDefault="00000000">
      <w:pPr>
        <w:pStyle w:val="HTML0"/>
        <w:divId w:val="697047821"/>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697047821"/>
        <w:rPr>
          <w:rStyle w:val="w"/>
        </w:rPr>
      </w:pPr>
      <w:r>
        <w:rPr>
          <w:rStyle w:val="w"/>
        </w:rPr>
        <w:t xml:space="preserve">   </w:t>
      </w:r>
      <w:r>
        <w:rPr>
          <w:rStyle w:val="nl"/>
        </w:rPr>
        <w:t>"data"</w:t>
      </w:r>
      <w:r>
        <w:rPr>
          <w:rStyle w:val="p"/>
        </w:rPr>
        <w:t>:[</w:t>
      </w:r>
    </w:p>
    <w:p w:rsidR="00000000" w:rsidRDefault="00000000">
      <w:pPr>
        <w:pStyle w:val="HTML0"/>
        <w:divId w:val="697047821"/>
        <w:rPr>
          <w:rStyle w:val="w"/>
        </w:rPr>
      </w:pPr>
      <w:r>
        <w:rPr>
          <w:rStyle w:val="w"/>
        </w:rPr>
        <w:t xml:space="preserve">      </w:t>
      </w:r>
      <w:r>
        <w:rPr>
          <w:rStyle w:val="p"/>
        </w:rPr>
        <w:t>{</w:t>
      </w:r>
    </w:p>
    <w:p w:rsidR="00000000" w:rsidRDefault="00000000">
      <w:pPr>
        <w:pStyle w:val="HTML0"/>
        <w:divId w:val="697047821"/>
        <w:rPr>
          <w:rStyle w:val="w"/>
        </w:rPr>
      </w:pPr>
      <w:r>
        <w:rPr>
          <w:rStyle w:val="w"/>
        </w:rPr>
        <w:t xml:space="preserve">         </w:t>
      </w:r>
      <w:r>
        <w:rPr>
          <w:rStyle w:val="nl"/>
        </w:rPr>
        <w:t>"accRateLimit"</w:t>
      </w:r>
      <w:r>
        <w:rPr>
          <w:rStyle w:val="p"/>
        </w:rPr>
        <w:t>:</w:t>
      </w:r>
      <w:r>
        <w:rPr>
          <w:rStyle w:val="s2"/>
        </w:rPr>
        <w:t>"2000"</w:t>
      </w:r>
      <w:r>
        <w:rPr>
          <w:rStyle w:val="p"/>
        </w:rPr>
        <w:t>,</w:t>
      </w:r>
    </w:p>
    <w:p w:rsidR="00000000" w:rsidRDefault="00000000">
      <w:pPr>
        <w:pStyle w:val="HTML0"/>
        <w:divId w:val="697047821"/>
        <w:rPr>
          <w:rStyle w:val="w"/>
        </w:rPr>
      </w:pPr>
      <w:r>
        <w:rPr>
          <w:rStyle w:val="w"/>
        </w:rPr>
        <w:t xml:space="preserve">         </w:t>
      </w:r>
      <w:r>
        <w:rPr>
          <w:rStyle w:val="nl"/>
        </w:rPr>
        <w:t>"fillRatio"</w:t>
      </w:r>
      <w:r>
        <w:rPr>
          <w:rStyle w:val="p"/>
        </w:rPr>
        <w:t>:</w:t>
      </w:r>
      <w:r>
        <w:rPr>
          <w:rStyle w:val="s2"/>
        </w:rPr>
        <w:t>"0.1234"</w:t>
      </w:r>
      <w:r>
        <w:rPr>
          <w:rStyle w:val="p"/>
        </w:rPr>
        <w:t>,</w:t>
      </w:r>
    </w:p>
    <w:p w:rsidR="00000000" w:rsidRDefault="00000000">
      <w:pPr>
        <w:pStyle w:val="HTML0"/>
        <w:divId w:val="697047821"/>
        <w:rPr>
          <w:rStyle w:val="w"/>
        </w:rPr>
      </w:pPr>
      <w:r>
        <w:rPr>
          <w:rStyle w:val="w"/>
        </w:rPr>
        <w:t xml:space="preserve">         </w:t>
      </w:r>
      <w:r>
        <w:rPr>
          <w:rStyle w:val="nl"/>
        </w:rPr>
        <w:t>"mainFillRatio"</w:t>
      </w:r>
      <w:r>
        <w:rPr>
          <w:rStyle w:val="p"/>
        </w:rPr>
        <w:t>:</w:t>
      </w:r>
      <w:r>
        <w:rPr>
          <w:rStyle w:val="s2"/>
        </w:rPr>
        <w:t>"0.1234"</w:t>
      </w:r>
      <w:r>
        <w:rPr>
          <w:rStyle w:val="p"/>
        </w:rPr>
        <w:t>,</w:t>
      </w:r>
    </w:p>
    <w:p w:rsidR="00000000" w:rsidRDefault="00000000">
      <w:pPr>
        <w:pStyle w:val="HTML0"/>
        <w:divId w:val="697047821"/>
        <w:rPr>
          <w:rStyle w:val="w"/>
        </w:rPr>
      </w:pPr>
      <w:r>
        <w:rPr>
          <w:rStyle w:val="w"/>
        </w:rPr>
        <w:t xml:space="preserve">         </w:t>
      </w:r>
      <w:r>
        <w:rPr>
          <w:rStyle w:val="nl"/>
        </w:rPr>
        <w:t>"nextAccRateLimit"</w:t>
      </w:r>
      <w:r>
        <w:rPr>
          <w:rStyle w:val="p"/>
        </w:rPr>
        <w:t>:</w:t>
      </w:r>
      <w:r>
        <w:rPr>
          <w:rStyle w:val="s2"/>
        </w:rPr>
        <w:t>"2000"</w:t>
      </w:r>
      <w:r>
        <w:rPr>
          <w:rStyle w:val="p"/>
        </w:rPr>
        <w:t>,</w:t>
      </w:r>
    </w:p>
    <w:p w:rsidR="00000000" w:rsidRDefault="00000000">
      <w:pPr>
        <w:pStyle w:val="HTML0"/>
        <w:divId w:val="697047821"/>
        <w:rPr>
          <w:rStyle w:val="w"/>
        </w:rPr>
      </w:pPr>
      <w:r>
        <w:rPr>
          <w:rStyle w:val="w"/>
        </w:rPr>
        <w:t xml:space="preserve">         </w:t>
      </w:r>
      <w:r>
        <w:rPr>
          <w:rStyle w:val="nl"/>
        </w:rPr>
        <w:t>"ts"</w:t>
      </w:r>
      <w:r>
        <w:rPr>
          <w:rStyle w:val="p"/>
        </w:rPr>
        <w:t>:</w:t>
      </w:r>
      <w:r>
        <w:rPr>
          <w:rStyle w:val="s2"/>
        </w:rPr>
        <w:t>"123456789000"</w:t>
      </w:r>
    </w:p>
    <w:p w:rsidR="00000000" w:rsidRDefault="00000000">
      <w:pPr>
        <w:pStyle w:val="HTML0"/>
        <w:divId w:val="697047821"/>
        <w:rPr>
          <w:rStyle w:val="w"/>
        </w:rPr>
      </w:pPr>
      <w:r>
        <w:rPr>
          <w:rStyle w:val="w"/>
        </w:rPr>
        <w:t xml:space="preserve">      </w:t>
      </w:r>
      <w:r>
        <w:rPr>
          <w:rStyle w:val="p"/>
        </w:rPr>
        <w:t>}</w:t>
      </w:r>
    </w:p>
    <w:p w:rsidR="00000000" w:rsidRDefault="00000000">
      <w:pPr>
        <w:pStyle w:val="HTML0"/>
        <w:divId w:val="697047821"/>
        <w:rPr>
          <w:rStyle w:val="w"/>
        </w:rPr>
      </w:pPr>
      <w:r>
        <w:rPr>
          <w:rStyle w:val="w"/>
        </w:rPr>
        <w:t xml:space="preserve">   </w:t>
      </w:r>
      <w:r>
        <w:rPr>
          <w:rStyle w:val="p"/>
        </w:rPr>
        <w:t>],</w:t>
      </w:r>
    </w:p>
    <w:p w:rsidR="00000000" w:rsidRDefault="00000000">
      <w:pPr>
        <w:pStyle w:val="HTML0"/>
        <w:divId w:val="697047821"/>
        <w:rPr>
          <w:rStyle w:val="w"/>
        </w:rPr>
      </w:pPr>
      <w:r>
        <w:rPr>
          <w:rStyle w:val="w"/>
        </w:rPr>
        <w:t xml:space="preserve">   </w:t>
      </w:r>
      <w:r>
        <w:rPr>
          <w:rStyle w:val="nl"/>
        </w:rPr>
        <w:t>"msg"</w:t>
      </w:r>
      <w:r>
        <w:rPr>
          <w:rStyle w:val="p"/>
        </w:rPr>
        <w:t>:</w:t>
      </w:r>
      <w:r>
        <w:rPr>
          <w:rStyle w:val="s2"/>
        </w:rPr>
        <w:t>""</w:t>
      </w:r>
    </w:p>
    <w:p w:rsidR="00000000" w:rsidRDefault="00000000">
      <w:pPr>
        <w:pStyle w:val="HTML0"/>
        <w:divId w:val="697047821"/>
        <w:rPr>
          <w:rStyle w:val="w"/>
        </w:rPr>
      </w:pPr>
      <w:r>
        <w:rPr>
          <w:rStyle w:val="p"/>
        </w:rPr>
        <w:t>}</w:t>
      </w:r>
    </w:p>
    <w:p w:rsidR="00000000" w:rsidRDefault="00000000">
      <w:pPr>
        <w:pStyle w:val="HTML0"/>
        <w:divId w:val="697047821"/>
        <w:rPr>
          <w:rStyle w:val="w"/>
        </w:rPr>
      </w:pP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780"/>
        <w:gridCol w:w="5531"/>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fillRatio</w:t>
            </w:r>
          </w:p>
        </w:tc>
        <w:tc>
          <w:tcPr>
            <w:tcW w:w="0" w:type="auto"/>
            <w:vAlign w:val="center"/>
            <w:hideMark/>
          </w:tcPr>
          <w:p w:rsidR="00000000" w:rsidRDefault="00000000">
            <w:r>
              <w:t>String</w:t>
            </w:r>
          </w:p>
        </w:tc>
        <w:tc>
          <w:tcPr>
            <w:tcW w:w="0" w:type="auto"/>
            <w:vAlign w:val="center"/>
            <w:hideMark/>
          </w:tcPr>
          <w:p w:rsidR="00000000" w:rsidRDefault="00000000">
            <w:r>
              <w:t xml:space="preserve">Sub account fill ratio during the monitoring period </w:t>
            </w:r>
            <w:r>
              <w:br/>
              <w:t xml:space="preserve">Applicable for users with trading fee level &gt;= VIP 5 and return "" for others </w:t>
            </w:r>
            <w:r>
              <w:br/>
              <w:t>For accounts with no trading volume during the monitoring period, return "0". For accounts with trading volume but no order count due to our counting logic, return "9999".</w:t>
            </w:r>
          </w:p>
        </w:tc>
      </w:tr>
      <w:tr w:rsidR="00000000">
        <w:trPr>
          <w:divId w:val="175387555"/>
          <w:tblCellSpacing w:w="15" w:type="dxa"/>
        </w:trPr>
        <w:tc>
          <w:tcPr>
            <w:tcW w:w="0" w:type="auto"/>
            <w:vAlign w:val="center"/>
            <w:hideMark/>
          </w:tcPr>
          <w:p w:rsidR="00000000" w:rsidRDefault="00000000">
            <w:r>
              <w:t>mainFillRatio</w:t>
            </w:r>
          </w:p>
        </w:tc>
        <w:tc>
          <w:tcPr>
            <w:tcW w:w="0" w:type="auto"/>
            <w:vAlign w:val="center"/>
            <w:hideMark/>
          </w:tcPr>
          <w:p w:rsidR="00000000" w:rsidRDefault="00000000">
            <w:r>
              <w:t>String</w:t>
            </w:r>
          </w:p>
        </w:tc>
        <w:tc>
          <w:tcPr>
            <w:tcW w:w="0" w:type="auto"/>
            <w:vAlign w:val="center"/>
            <w:hideMark/>
          </w:tcPr>
          <w:p w:rsidR="00000000" w:rsidRDefault="00000000">
            <w:r>
              <w:t xml:space="preserve">Master account aggregated fill ratio during the monitoring period </w:t>
            </w:r>
            <w:r>
              <w:br/>
              <w:t xml:space="preserve">Applicable for users with trading fee level &gt;= VIP 5 and return "" for others </w:t>
            </w:r>
            <w:r>
              <w:br/>
              <w:t>For accounts with no trading volume during the monitoring period, return "0"</w:t>
            </w:r>
          </w:p>
        </w:tc>
      </w:tr>
      <w:tr w:rsidR="00000000">
        <w:trPr>
          <w:divId w:val="175387555"/>
          <w:tblCellSpacing w:w="15" w:type="dxa"/>
        </w:trPr>
        <w:tc>
          <w:tcPr>
            <w:tcW w:w="0" w:type="auto"/>
            <w:vAlign w:val="center"/>
            <w:hideMark/>
          </w:tcPr>
          <w:p w:rsidR="00000000" w:rsidRDefault="00000000">
            <w:r>
              <w:t>accRateLimit</w:t>
            </w:r>
          </w:p>
        </w:tc>
        <w:tc>
          <w:tcPr>
            <w:tcW w:w="0" w:type="auto"/>
            <w:vAlign w:val="center"/>
            <w:hideMark/>
          </w:tcPr>
          <w:p w:rsidR="00000000" w:rsidRDefault="00000000">
            <w:r>
              <w:t>String</w:t>
            </w:r>
          </w:p>
        </w:tc>
        <w:tc>
          <w:tcPr>
            <w:tcW w:w="0" w:type="auto"/>
            <w:vAlign w:val="center"/>
            <w:hideMark/>
          </w:tcPr>
          <w:p w:rsidR="00000000" w:rsidRDefault="00000000">
            <w:r>
              <w:t>Current sub-account rate limit per two seconds</w:t>
            </w:r>
          </w:p>
        </w:tc>
      </w:tr>
      <w:tr w:rsidR="00000000">
        <w:trPr>
          <w:divId w:val="175387555"/>
          <w:tblCellSpacing w:w="15" w:type="dxa"/>
        </w:trPr>
        <w:tc>
          <w:tcPr>
            <w:tcW w:w="0" w:type="auto"/>
            <w:vAlign w:val="center"/>
            <w:hideMark/>
          </w:tcPr>
          <w:p w:rsidR="00000000" w:rsidRDefault="00000000">
            <w:r>
              <w:t>nextAccRateLimit</w:t>
            </w:r>
          </w:p>
        </w:tc>
        <w:tc>
          <w:tcPr>
            <w:tcW w:w="0" w:type="auto"/>
            <w:vAlign w:val="center"/>
            <w:hideMark/>
          </w:tcPr>
          <w:p w:rsidR="00000000" w:rsidRDefault="00000000">
            <w:r>
              <w:t>String</w:t>
            </w:r>
          </w:p>
        </w:tc>
        <w:tc>
          <w:tcPr>
            <w:tcW w:w="0" w:type="auto"/>
            <w:vAlign w:val="center"/>
            <w:hideMark/>
          </w:tcPr>
          <w:p w:rsidR="00000000" w:rsidRDefault="00000000">
            <w:r>
              <w:t xml:space="preserve">Expected sub-account rate limit (per two seconds) in the next period </w:t>
            </w:r>
            <w:r>
              <w:br/>
              <w:t>Applicable for users with trading fee level &gt;= VIP 5 and return "" for others</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Data update time </w:t>
            </w:r>
            <w:r>
              <w:br/>
              <w:t xml:space="preserve">For users with trading fee level &gt;= VIP 5, the data will be generated at 08:00 am (UTC) </w:t>
            </w:r>
            <w:r>
              <w:br/>
              <w:t>For users with trading fee level &lt; VIP 5, return the current timestamp</w:t>
            </w:r>
          </w:p>
        </w:tc>
      </w:tr>
    </w:tbl>
    <w:p w:rsidR="00000000" w:rsidRDefault="00000000">
      <w:pPr>
        <w:pStyle w:val="3"/>
        <w:divId w:val="175387555"/>
      </w:pPr>
      <w:r>
        <w:t>POST / Order precheck</w:t>
      </w:r>
    </w:p>
    <w:p w:rsidR="00000000" w:rsidRDefault="00000000">
      <w:pPr>
        <w:pStyle w:val="a5"/>
        <w:divId w:val="175387555"/>
      </w:pPr>
      <w:r>
        <w:t xml:space="preserve">This endpoint is used to precheck the account information before and after placing the order. </w:t>
      </w:r>
      <w:r>
        <w:br/>
        <w:t xml:space="preserve">Only applicable to </w:t>
      </w:r>
      <w:r>
        <w:rPr>
          <w:rStyle w:val="HTML"/>
        </w:rPr>
        <w:t>Multi-currency margin mode</w:t>
      </w:r>
      <w:r>
        <w:t xml:space="preserve">, and </w:t>
      </w:r>
      <w:r>
        <w:rPr>
          <w:rStyle w:val="HTML"/>
        </w:rPr>
        <w:t>Portfolio margin mode</w:t>
      </w:r>
      <w:r>
        <w:t>.</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/api/v5/trade/order-precheck</w:t>
      </w:r>
    </w:p>
    <w:p w:rsidR="00000000" w:rsidRDefault="00000000">
      <w:pPr>
        <w:pStyle w:val="a5"/>
        <w:divId w:val="1349212004"/>
      </w:pPr>
      <w:r>
        <w:t>Request Example</w:t>
      </w:r>
    </w:p>
    <w:p w:rsidR="00000000" w:rsidRDefault="00000000">
      <w:pPr>
        <w:pStyle w:val="HTML0"/>
        <w:divId w:val="740717380"/>
        <w:rPr>
          <w:rStyle w:val="HTML"/>
        </w:rPr>
      </w:pPr>
      <w:r>
        <w:rPr>
          <w:rStyle w:val="HTML"/>
        </w:rPr>
        <w:t xml:space="preserve"> place order </w:t>
      </w:r>
      <w:r>
        <w:rPr>
          <w:rStyle w:val="k"/>
        </w:rPr>
        <w:t xml:space="preserve">for </w:t>
      </w:r>
      <w:r>
        <w:rPr>
          <w:rStyle w:val="HTML"/>
        </w:rPr>
        <w:t>SPOT</w:t>
      </w:r>
    </w:p>
    <w:p w:rsidR="00000000" w:rsidRDefault="00000000">
      <w:pPr>
        <w:pStyle w:val="HTML0"/>
        <w:divId w:val="740717380"/>
        <w:rPr>
          <w:rStyle w:val="HTML"/>
        </w:rPr>
      </w:pPr>
      <w:r>
        <w:rPr>
          <w:rStyle w:val="sb"/>
        </w:rPr>
        <w:t>`</w:t>
      </w:r>
      <w:r>
        <w:rPr>
          <w:rStyle w:val="HTML"/>
        </w:rPr>
        <w:t>POST /api/v5/trade/order-precheck</w:t>
      </w:r>
      <w:r>
        <w:rPr>
          <w:rStyle w:val="sb"/>
        </w:rPr>
        <w:t>`</w:t>
      </w:r>
    </w:p>
    <w:p w:rsidR="00000000" w:rsidRDefault="00000000">
      <w:pPr>
        <w:pStyle w:val="HTML0"/>
        <w:divId w:val="740717380"/>
        <w:rPr>
          <w:rStyle w:val="HTML"/>
        </w:rPr>
      </w:pPr>
      <w:r>
        <w:rPr>
          <w:rStyle w:val="HTML"/>
        </w:rPr>
        <w:t xml:space="preserve"> body</w:t>
      </w:r>
    </w:p>
    <w:p w:rsidR="00000000" w:rsidRDefault="00000000">
      <w:pPr>
        <w:pStyle w:val="HTML0"/>
        <w:divId w:val="740717380"/>
        <w:rPr>
          <w:rStyle w:val="HTML"/>
        </w:rPr>
      </w:pPr>
      <w:r>
        <w:rPr>
          <w:rStyle w:val="HTML"/>
        </w:rPr>
        <w:t xml:space="preserve"> </w:t>
      </w:r>
      <w:r>
        <w:rPr>
          <w:rStyle w:val="o"/>
        </w:rPr>
        <w:t>{</w:t>
      </w:r>
    </w:p>
    <w:p w:rsidR="00000000" w:rsidRDefault="00000000">
      <w:pPr>
        <w:pStyle w:val="HTML0"/>
        <w:divId w:val="740717380"/>
        <w:rPr>
          <w:rStyle w:val="HTML"/>
        </w:rPr>
      </w:pPr>
      <w:r>
        <w:rPr>
          <w:rStyle w:val="HTML"/>
        </w:rPr>
        <w:t xml:space="preserve">    </w:t>
      </w:r>
      <w:r>
        <w:rPr>
          <w:rStyle w:val="s2"/>
        </w:rPr>
        <w:t>"instId"</w:t>
      </w:r>
      <w:r>
        <w:rPr>
          <w:rStyle w:val="HTML"/>
        </w:rPr>
        <w:t>:</w:t>
      </w:r>
      <w:r>
        <w:rPr>
          <w:rStyle w:val="s2"/>
        </w:rPr>
        <w:t>"BTC-USDT"</w:t>
      </w:r>
      <w:r>
        <w:rPr>
          <w:rStyle w:val="HTML"/>
        </w:rPr>
        <w:t>,</w:t>
      </w:r>
    </w:p>
    <w:p w:rsidR="00000000" w:rsidRDefault="00000000">
      <w:pPr>
        <w:pStyle w:val="HTML0"/>
        <w:divId w:val="740717380"/>
        <w:rPr>
          <w:rStyle w:val="HTML"/>
        </w:rPr>
      </w:pPr>
      <w:r>
        <w:rPr>
          <w:rStyle w:val="HTML"/>
        </w:rPr>
        <w:t xml:space="preserve">    </w:t>
      </w:r>
      <w:r>
        <w:rPr>
          <w:rStyle w:val="s2"/>
        </w:rPr>
        <w:t>"tdMode"</w:t>
      </w:r>
      <w:r>
        <w:rPr>
          <w:rStyle w:val="HTML"/>
        </w:rPr>
        <w:t>:</w:t>
      </w:r>
      <w:r>
        <w:rPr>
          <w:rStyle w:val="s2"/>
        </w:rPr>
        <w:t>"cash"</w:t>
      </w:r>
      <w:r>
        <w:rPr>
          <w:rStyle w:val="HTML"/>
        </w:rPr>
        <w:t>,</w:t>
      </w:r>
    </w:p>
    <w:p w:rsidR="00000000" w:rsidRDefault="00000000">
      <w:pPr>
        <w:pStyle w:val="HTML0"/>
        <w:divId w:val="740717380"/>
        <w:rPr>
          <w:rStyle w:val="HTML"/>
        </w:rPr>
      </w:pPr>
      <w:r>
        <w:rPr>
          <w:rStyle w:val="HTML"/>
        </w:rPr>
        <w:t xml:space="preserve">    </w:t>
      </w:r>
      <w:r>
        <w:rPr>
          <w:rStyle w:val="s2"/>
        </w:rPr>
        <w:t>"clOrdId"</w:t>
      </w:r>
      <w:r>
        <w:rPr>
          <w:rStyle w:val="HTML"/>
        </w:rPr>
        <w:t>:</w:t>
      </w:r>
      <w:r>
        <w:rPr>
          <w:rStyle w:val="s2"/>
        </w:rPr>
        <w:t>"b15"</w:t>
      </w:r>
      <w:r>
        <w:rPr>
          <w:rStyle w:val="HTML"/>
        </w:rPr>
        <w:t>,</w:t>
      </w:r>
    </w:p>
    <w:p w:rsidR="00000000" w:rsidRDefault="00000000">
      <w:pPr>
        <w:pStyle w:val="HTML0"/>
        <w:divId w:val="740717380"/>
        <w:rPr>
          <w:rStyle w:val="HTML"/>
        </w:rPr>
      </w:pPr>
      <w:r>
        <w:rPr>
          <w:rStyle w:val="HTML"/>
        </w:rPr>
        <w:t xml:space="preserve">    </w:t>
      </w:r>
      <w:r>
        <w:rPr>
          <w:rStyle w:val="s2"/>
        </w:rPr>
        <w:t>"side"</w:t>
      </w:r>
      <w:r>
        <w:rPr>
          <w:rStyle w:val="HTML"/>
        </w:rPr>
        <w:t>:</w:t>
      </w:r>
      <w:r>
        <w:rPr>
          <w:rStyle w:val="s2"/>
        </w:rPr>
        <w:t>"buy"</w:t>
      </w:r>
      <w:r>
        <w:rPr>
          <w:rStyle w:val="HTML"/>
        </w:rPr>
        <w:t>,</w:t>
      </w:r>
    </w:p>
    <w:p w:rsidR="00000000" w:rsidRDefault="00000000">
      <w:pPr>
        <w:pStyle w:val="HTML0"/>
        <w:divId w:val="740717380"/>
        <w:rPr>
          <w:rStyle w:val="HTML"/>
        </w:rPr>
      </w:pPr>
      <w:r>
        <w:rPr>
          <w:rStyle w:val="HTML"/>
        </w:rPr>
        <w:t xml:space="preserve">    </w:t>
      </w:r>
      <w:r>
        <w:rPr>
          <w:rStyle w:val="s2"/>
        </w:rPr>
        <w:t>"ordType"</w:t>
      </w:r>
      <w:r>
        <w:rPr>
          <w:rStyle w:val="HTML"/>
        </w:rPr>
        <w:t>:</w:t>
      </w:r>
      <w:r>
        <w:rPr>
          <w:rStyle w:val="s2"/>
        </w:rPr>
        <w:t>"limit"</w:t>
      </w:r>
      <w:r>
        <w:rPr>
          <w:rStyle w:val="HTML"/>
        </w:rPr>
        <w:t>,</w:t>
      </w:r>
    </w:p>
    <w:p w:rsidR="00000000" w:rsidRDefault="00000000">
      <w:pPr>
        <w:pStyle w:val="HTML0"/>
        <w:divId w:val="740717380"/>
        <w:rPr>
          <w:rStyle w:val="HTML"/>
        </w:rPr>
      </w:pPr>
      <w:r>
        <w:rPr>
          <w:rStyle w:val="HTML"/>
        </w:rPr>
        <w:t xml:space="preserve">    </w:t>
      </w:r>
      <w:r>
        <w:rPr>
          <w:rStyle w:val="s2"/>
        </w:rPr>
        <w:t>"px"</w:t>
      </w:r>
      <w:r>
        <w:rPr>
          <w:rStyle w:val="HTML"/>
        </w:rPr>
        <w:t>:</w:t>
      </w:r>
      <w:r>
        <w:rPr>
          <w:rStyle w:val="s2"/>
        </w:rPr>
        <w:t>"2.15"</w:t>
      </w:r>
      <w:r>
        <w:rPr>
          <w:rStyle w:val="HTML"/>
        </w:rPr>
        <w:t>,</w:t>
      </w:r>
    </w:p>
    <w:p w:rsidR="00000000" w:rsidRDefault="00000000">
      <w:pPr>
        <w:pStyle w:val="HTML0"/>
        <w:divId w:val="740717380"/>
        <w:rPr>
          <w:rStyle w:val="HTML"/>
        </w:rPr>
      </w:pPr>
      <w:r>
        <w:rPr>
          <w:rStyle w:val="HTML"/>
        </w:rPr>
        <w:t xml:space="preserve">    </w:t>
      </w:r>
      <w:r>
        <w:rPr>
          <w:rStyle w:val="s2"/>
        </w:rPr>
        <w:t>"sz"</w:t>
      </w:r>
      <w:r>
        <w:rPr>
          <w:rStyle w:val="HTML"/>
        </w:rPr>
        <w:t>:</w:t>
      </w:r>
      <w:r>
        <w:rPr>
          <w:rStyle w:val="s2"/>
        </w:rPr>
        <w:t>"2"</w:t>
      </w:r>
    </w:p>
    <w:p w:rsidR="00000000" w:rsidRDefault="00000000">
      <w:pPr>
        <w:pStyle w:val="HTML0"/>
        <w:divId w:val="740717380"/>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gridCol w:w="900"/>
        <w:gridCol w:w="1380"/>
        <w:gridCol w:w="547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Instrument ID, e.g. </w:t>
            </w:r>
            <w:r>
              <w:rPr>
                <w:rStyle w:val="HTML"/>
              </w:rPr>
              <w:t>BTC-USDT</w:t>
            </w:r>
          </w:p>
        </w:tc>
      </w:tr>
      <w:tr w:rsidR="00000000">
        <w:trPr>
          <w:divId w:val="175387555"/>
          <w:tblCellSpacing w:w="15" w:type="dxa"/>
        </w:trPr>
        <w:tc>
          <w:tcPr>
            <w:tcW w:w="0" w:type="auto"/>
            <w:vAlign w:val="center"/>
            <w:hideMark/>
          </w:tcPr>
          <w:p w:rsidR="00000000" w:rsidRDefault="00000000">
            <w:r>
              <w:t>tdMode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Trade mode</w:t>
            </w:r>
            <w:r>
              <w:br/>
              <w:t xml:space="preserve">Margin mode </w:t>
            </w:r>
            <w:r>
              <w:rPr>
                <w:rStyle w:val="HTML"/>
              </w:rPr>
              <w:t>cross</w:t>
            </w:r>
            <w:r>
              <w:t xml:space="preserve"> </w:t>
            </w:r>
            <w:r>
              <w:rPr>
                <w:rStyle w:val="HTML"/>
              </w:rPr>
              <w:t>isolated</w:t>
            </w:r>
            <w:r>
              <w:br/>
              <w:t xml:space="preserve">Non-Margin mode </w:t>
            </w:r>
            <w:r>
              <w:rPr>
                <w:rStyle w:val="HTML"/>
              </w:rPr>
              <w:t>cash</w:t>
            </w:r>
            <w:r>
              <w:br/>
            </w:r>
            <w:r>
              <w:rPr>
                <w:rStyle w:val="HTML"/>
              </w:rPr>
              <w:t>spot_isolated</w:t>
            </w:r>
            <w:r>
              <w:t xml:space="preserve"> (only applicable to SPOT lead trading, </w:t>
            </w:r>
            <w:r>
              <w:rPr>
                <w:rStyle w:val="HTML"/>
              </w:rPr>
              <w:t>tdMode</w:t>
            </w:r>
            <w:r>
              <w:t xml:space="preserve"> should be </w:t>
            </w:r>
            <w:r>
              <w:rPr>
                <w:rStyle w:val="HTML"/>
              </w:rPr>
              <w:t>spot_isolated</w:t>
            </w:r>
            <w:r>
              <w:t xml:space="preserve"> for </w:t>
            </w:r>
            <w:r>
              <w:rPr>
                <w:rStyle w:val="HTML"/>
              </w:rPr>
              <w:t>SPOT</w:t>
            </w:r>
            <w:r>
              <w:t xml:space="preserve"> lead trading.)</w:t>
            </w:r>
          </w:p>
        </w:tc>
      </w:tr>
      <w:tr w:rsidR="00000000">
        <w:trPr>
          <w:divId w:val="175387555"/>
          <w:tblCellSpacing w:w="15" w:type="dxa"/>
        </w:trPr>
        <w:tc>
          <w:tcPr>
            <w:tcW w:w="0" w:type="auto"/>
            <w:vAlign w:val="center"/>
            <w:hideMark/>
          </w:tcPr>
          <w:p w:rsidR="00000000" w:rsidRDefault="00000000">
            <w:r>
              <w:t>side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Order side, </w:t>
            </w:r>
            <w:r>
              <w:rPr>
                <w:rStyle w:val="HTML"/>
              </w:rPr>
              <w:t>buy</w:t>
            </w:r>
            <w:r>
              <w:t xml:space="preserve"> </w:t>
            </w:r>
            <w:r>
              <w:rPr>
                <w:rStyle w:val="HTML"/>
              </w:rPr>
              <w:t>sell</w:t>
            </w:r>
          </w:p>
        </w:tc>
      </w:tr>
      <w:tr w:rsidR="00000000">
        <w:trPr>
          <w:divId w:val="175387555"/>
          <w:tblCellSpacing w:w="15" w:type="dxa"/>
        </w:trPr>
        <w:tc>
          <w:tcPr>
            <w:tcW w:w="0" w:type="auto"/>
            <w:vAlign w:val="center"/>
            <w:hideMark/>
          </w:tcPr>
          <w:p w:rsidR="00000000" w:rsidRDefault="00000000">
            <w:r>
              <w:t>posSide</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Position side </w:t>
            </w:r>
            <w:r>
              <w:br/>
              <w:t xml:space="preserve">The default is </w:t>
            </w:r>
            <w:r>
              <w:rPr>
                <w:rStyle w:val="HTML"/>
              </w:rPr>
              <w:t>net</w:t>
            </w:r>
            <w:r>
              <w:t xml:space="preserve"> in the </w:t>
            </w:r>
            <w:r>
              <w:rPr>
                <w:rStyle w:val="HTML"/>
              </w:rPr>
              <w:t>net</w:t>
            </w:r>
            <w:r>
              <w:t xml:space="preserve"> mode </w:t>
            </w:r>
            <w:r>
              <w:br/>
              <w:t xml:space="preserve">It is required in the </w:t>
            </w:r>
            <w:r>
              <w:rPr>
                <w:rStyle w:val="HTML"/>
              </w:rPr>
              <w:t>long/short</w:t>
            </w:r>
            <w:r>
              <w:t xml:space="preserve"> mode, and can only be </w:t>
            </w:r>
            <w:r>
              <w:rPr>
                <w:rStyle w:val="HTML"/>
              </w:rPr>
              <w:t>long</w:t>
            </w:r>
            <w:r>
              <w:t xml:space="preserve"> or </w:t>
            </w:r>
            <w:r>
              <w:rPr>
                <w:rStyle w:val="HTML"/>
              </w:rPr>
              <w:t>short</w:t>
            </w:r>
            <w:r>
              <w:t xml:space="preserve">. </w:t>
            </w:r>
            <w:r>
              <w:br/>
              <w:t xml:space="preserve">Only applicable to </w:t>
            </w:r>
            <w:r>
              <w:rPr>
                <w:rStyle w:val="HTML"/>
              </w:rPr>
              <w:t>FUTURES</w:t>
            </w:r>
            <w:r>
              <w:t>/</w:t>
            </w:r>
            <w:r>
              <w:rPr>
                <w:rStyle w:val="HTML"/>
              </w:rPr>
              <w:t>SWAP</w:t>
            </w:r>
            <w:r>
              <w:t>.</w:t>
            </w:r>
          </w:p>
        </w:tc>
      </w:tr>
      <w:tr w:rsidR="00000000">
        <w:trPr>
          <w:divId w:val="175387555"/>
          <w:tblCellSpacing w:w="15" w:type="dxa"/>
        </w:trPr>
        <w:tc>
          <w:tcPr>
            <w:tcW w:w="0" w:type="auto"/>
            <w:vAlign w:val="center"/>
            <w:hideMark/>
          </w:tcPr>
          <w:p w:rsidR="00000000" w:rsidRDefault="00000000">
            <w:r>
              <w:t>ordType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Order type </w:t>
            </w:r>
            <w:r>
              <w:br/>
            </w:r>
            <w:r>
              <w:rPr>
                <w:rStyle w:val="HTML"/>
              </w:rPr>
              <w:t>market</w:t>
            </w:r>
            <w:r>
              <w:t xml:space="preserve">: Market order </w:t>
            </w:r>
            <w:r>
              <w:br/>
            </w:r>
            <w:r>
              <w:rPr>
                <w:rStyle w:val="HTML"/>
              </w:rPr>
              <w:t>limit</w:t>
            </w:r>
            <w:r>
              <w:t xml:space="preserve">: Limit order </w:t>
            </w:r>
            <w:r>
              <w:br/>
            </w:r>
            <w:r>
              <w:rPr>
                <w:rStyle w:val="HTML"/>
              </w:rPr>
              <w:t>post_only</w:t>
            </w:r>
            <w:r>
              <w:t xml:space="preserve">: Post-only order </w:t>
            </w:r>
            <w:r>
              <w:br/>
            </w:r>
            <w:r>
              <w:rPr>
                <w:rStyle w:val="HTML"/>
              </w:rPr>
              <w:t>fok</w:t>
            </w:r>
            <w:r>
              <w:t xml:space="preserve">: Fill-or-kill order </w:t>
            </w:r>
            <w:r>
              <w:br/>
            </w:r>
            <w:r>
              <w:rPr>
                <w:rStyle w:val="HTML"/>
              </w:rPr>
              <w:t>ioc</w:t>
            </w:r>
            <w:r>
              <w:t xml:space="preserve">: Immediate-or-cancel order </w:t>
            </w:r>
            <w:r>
              <w:br/>
            </w:r>
            <w:r>
              <w:rPr>
                <w:rStyle w:val="HTML"/>
              </w:rPr>
              <w:t>optimal_limit_ioc</w:t>
            </w:r>
            <w:r>
              <w:t>: Market order with immediate-or-cancel order (applicable only to Expiry Futures and Perpetual Futures).</w:t>
            </w:r>
          </w:p>
        </w:tc>
      </w:tr>
      <w:tr w:rsidR="00000000">
        <w:trPr>
          <w:divId w:val="175387555"/>
          <w:tblCellSpacing w:w="15" w:type="dxa"/>
        </w:trPr>
        <w:tc>
          <w:tcPr>
            <w:tcW w:w="0" w:type="auto"/>
            <w:vAlign w:val="center"/>
            <w:hideMark/>
          </w:tcPr>
          <w:p w:rsidR="00000000" w:rsidRDefault="00000000">
            <w:r>
              <w:t>sz</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Quantity to buy or sell</w:t>
            </w:r>
          </w:p>
        </w:tc>
      </w:tr>
      <w:tr w:rsidR="00000000">
        <w:trPr>
          <w:divId w:val="175387555"/>
          <w:tblCellSpacing w:w="15" w:type="dxa"/>
        </w:trPr>
        <w:tc>
          <w:tcPr>
            <w:tcW w:w="0" w:type="auto"/>
            <w:vAlign w:val="center"/>
            <w:hideMark/>
          </w:tcPr>
          <w:p w:rsidR="00000000" w:rsidRDefault="00000000">
            <w:r>
              <w:t>px</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Order price. Only applicable to </w:t>
            </w:r>
            <w:r>
              <w:rPr>
                <w:rStyle w:val="HTML"/>
              </w:rPr>
              <w:t>limit</w:t>
            </w:r>
            <w:r>
              <w:t>,</w:t>
            </w:r>
            <w:r>
              <w:rPr>
                <w:rStyle w:val="HTML"/>
              </w:rPr>
              <w:t>post_only</w:t>
            </w:r>
            <w:r>
              <w:t>,</w:t>
            </w:r>
            <w:r>
              <w:rPr>
                <w:rStyle w:val="HTML"/>
              </w:rPr>
              <w:t>fok</w:t>
            </w:r>
            <w:r>
              <w:t>,</w:t>
            </w:r>
            <w:r>
              <w:rPr>
                <w:rStyle w:val="HTML"/>
              </w:rPr>
              <w:t>ioc</w:t>
            </w:r>
            <w:r>
              <w:t>,</w:t>
            </w:r>
            <w:r>
              <w:rPr>
                <w:rStyle w:val="HTML"/>
              </w:rPr>
              <w:t>mmp</w:t>
            </w:r>
            <w:r>
              <w:t>,</w:t>
            </w:r>
            <w:r>
              <w:rPr>
                <w:rStyle w:val="HTML"/>
              </w:rPr>
              <w:t>mmp_and_post_only</w:t>
            </w:r>
            <w:r>
              <w:t xml:space="preserve"> order.</w:t>
            </w:r>
          </w:p>
        </w:tc>
      </w:tr>
      <w:tr w:rsidR="00000000">
        <w:trPr>
          <w:divId w:val="175387555"/>
          <w:tblCellSpacing w:w="15" w:type="dxa"/>
        </w:trPr>
        <w:tc>
          <w:tcPr>
            <w:tcW w:w="0" w:type="auto"/>
            <w:vAlign w:val="center"/>
            <w:hideMark/>
          </w:tcPr>
          <w:p w:rsidR="00000000" w:rsidRDefault="00000000">
            <w:r>
              <w:t>reduceOnly</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 xml:space="preserve">Whether orders can only reduce in position size. </w:t>
            </w:r>
            <w:r>
              <w:br/>
              <w:t xml:space="preserve">Valid options: </w:t>
            </w:r>
            <w:r>
              <w:rPr>
                <w:rStyle w:val="HTML"/>
              </w:rPr>
              <w:t>true</w:t>
            </w:r>
            <w:r>
              <w:t xml:space="preserve"> or </w:t>
            </w:r>
            <w:r>
              <w:rPr>
                <w:rStyle w:val="HTML"/>
              </w:rPr>
              <w:t>false</w:t>
            </w:r>
            <w:r>
              <w:t xml:space="preserve">. The default value is </w:t>
            </w:r>
            <w:r>
              <w:rPr>
                <w:rStyle w:val="HTML"/>
              </w:rPr>
              <w:t>false</w:t>
            </w:r>
            <w:r>
              <w:t>.</w:t>
            </w:r>
            <w:r>
              <w:br/>
              <w:t xml:space="preserve">Only applicable to </w:t>
            </w:r>
            <w:r>
              <w:rPr>
                <w:rStyle w:val="HTML"/>
              </w:rPr>
              <w:t>MARGIN</w:t>
            </w:r>
            <w:r>
              <w:t xml:space="preserve"> orders, and </w:t>
            </w:r>
            <w:r>
              <w:rPr>
                <w:rStyle w:val="HTML"/>
              </w:rPr>
              <w:t>FUTURES</w:t>
            </w:r>
            <w:r>
              <w:t>/</w:t>
            </w:r>
            <w:r>
              <w:rPr>
                <w:rStyle w:val="HTML"/>
              </w:rPr>
              <w:t>SWAP</w:t>
            </w:r>
            <w:r>
              <w:t xml:space="preserve"> orders in </w:t>
            </w:r>
            <w:r>
              <w:rPr>
                <w:rStyle w:val="HTML"/>
              </w:rPr>
              <w:t>net</w:t>
            </w:r>
            <w:r>
              <w:t xml:space="preserve"> mode </w:t>
            </w:r>
            <w:r>
              <w:br/>
              <w:t xml:space="preserve">Only applicable to </w:t>
            </w:r>
            <w:r>
              <w:rPr>
                <w:rStyle w:val="HTML"/>
              </w:rPr>
              <w:t>Spot and futures mode</w:t>
            </w:r>
            <w:r>
              <w:t xml:space="preserve"> and </w:t>
            </w:r>
            <w:r>
              <w:rPr>
                <w:rStyle w:val="HTML"/>
              </w:rPr>
              <w:t>Multi-currency margin</w:t>
            </w:r>
          </w:p>
        </w:tc>
      </w:tr>
      <w:tr w:rsidR="00000000">
        <w:trPr>
          <w:divId w:val="175387555"/>
          <w:tblCellSpacing w:w="15" w:type="dxa"/>
        </w:trPr>
        <w:tc>
          <w:tcPr>
            <w:tcW w:w="0" w:type="auto"/>
            <w:vAlign w:val="center"/>
            <w:hideMark/>
          </w:tcPr>
          <w:p w:rsidR="00000000" w:rsidRDefault="00000000">
            <w:r>
              <w:t>tgtCcy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Whether the target currency uses the quote or base currency.</w:t>
            </w:r>
            <w:r>
              <w:br/>
            </w:r>
            <w:r>
              <w:rPr>
                <w:rStyle w:val="HTML"/>
              </w:rPr>
              <w:t>base_ccy</w:t>
            </w:r>
            <w:r>
              <w:t>: Base currency ,</w:t>
            </w:r>
            <w:r>
              <w:rPr>
                <w:rStyle w:val="HTML"/>
              </w:rPr>
              <w:t>quote_ccy</w:t>
            </w:r>
            <w:r>
              <w:t xml:space="preserve">: Quote currency </w:t>
            </w:r>
            <w:r>
              <w:br/>
              <w:t xml:space="preserve">Only applicable to </w:t>
            </w:r>
            <w:r>
              <w:rPr>
                <w:rStyle w:val="HTML"/>
              </w:rPr>
              <w:t>SPOT</w:t>
            </w:r>
            <w:r>
              <w:t xml:space="preserve"> Market Orders</w:t>
            </w:r>
            <w:r>
              <w:br/>
              <w:t xml:space="preserve">Default is </w:t>
            </w:r>
            <w:r>
              <w:rPr>
                <w:rStyle w:val="HTML"/>
              </w:rPr>
              <w:t>quote_ccy</w:t>
            </w:r>
            <w:r>
              <w:t xml:space="preserve"> for buy, </w:t>
            </w:r>
            <w:r>
              <w:rPr>
                <w:rStyle w:val="HTML"/>
              </w:rPr>
              <w:t>base_ccy</w:t>
            </w:r>
            <w:r>
              <w:t xml:space="preserve"> for sell</w:t>
            </w:r>
          </w:p>
        </w:tc>
      </w:tr>
      <w:tr w:rsidR="00000000">
        <w:trPr>
          <w:divId w:val="175387555"/>
          <w:tblCellSpacing w:w="15" w:type="dxa"/>
        </w:trPr>
        <w:tc>
          <w:tcPr>
            <w:tcW w:w="0" w:type="auto"/>
            <w:vAlign w:val="center"/>
            <w:hideMark/>
          </w:tcPr>
          <w:p w:rsidR="00000000" w:rsidRDefault="00000000">
            <w:r>
              <w:t>attachAlgoOrds</w:t>
            </w:r>
          </w:p>
        </w:tc>
        <w:tc>
          <w:tcPr>
            <w:tcW w:w="0" w:type="auto"/>
            <w:vAlign w:val="center"/>
            <w:hideMark/>
          </w:tcPr>
          <w:p w:rsidR="00000000" w:rsidRDefault="00000000">
            <w:r>
              <w:t>Array of object</w:t>
            </w:r>
          </w:p>
        </w:tc>
        <w:tc>
          <w:tcPr>
            <w:tcW w:w="0" w:type="auto"/>
            <w:vAlign w:val="center"/>
            <w:hideMark/>
          </w:tcPr>
          <w:p w:rsidR="00000000" w:rsidRDefault="00000000">
            <w:r>
              <w:t>No</w:t>
            </w:r>
          </w:p>
        </w:tc>
        <w:tc>
          <w:tcPr>
            <w:tcW w:w="0" w:type="auto"/>
            <w:vAlign w:val="center"/>
            <w:hideMark/>
          </w:tcPr>
          <w:p w:rsidR="00000000" w:rsidRDefault="00000000">
            <w:r>
              <w:t>TP/SL information attached when placing order</w:t>
            </w:r>
          </w:p>
        </w:tc>
      </w:tr>
      <w:tr w:rsidR="00000000">
        <w:trPr>
          <w:divId w:val="175387555"/>
          <w:tblCellSpacing w:w="15" w:type="dxa"/>
        </w:trPr>
        <w:tc>
          <w:tcPr>
            <w:tcW w:w="0" w:type="auto"/>
            <w:vAlign w:val="center"/>
            <w:hideMark/>
          </w:tcPr>
          <w:p w:rsidR="00000000" w:rsidRDefault="00000000">
            <w:r>
              <w:t>&gt; attachAlgoClOrdId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Client-supplied Algo ID when placing order attaching TP/SL</w:t>
            </w:r>
            <w:r>
              <w:br/>
              <w:t>A combination of case-sensitive alphanumerics, all numbers, or all letters of up to 32 characters.</w:t>
            </w:r>
            <w:r>
              <w:br/>
              <w:t xml:space="preserve">It will be posted to </w:t>
            </w:r>
            <w:r>
              <w:rPr>
                <w:rStyle w:val="HTML"/>
              </w:rPr>
              <w:t>algoClOrdId</w:t>
            </w:r>
            <w:r>
              <w:t xml:space="preserve"> when placing TP/SL order once the general order is filled completely.</w:t>
            </w:r>
          </w:p>
        </w:tc>
      </w:tr>
      <w:tr w:rsidR="00000000">
        <w:trPr>
          <w:divId w:val="175387555"/>
          <w:tblCellSpacing w:w="15" w:type="dxa"/>
        </w:trPr>
        <w:tc>
          <w:tcPr>
            <w:tcW w:w="0" w:type="auto"/>
            <w:vAlign w:val="center"/>
            <w:hideMark/>
          </w:tcPr>
          <w:p w:rsidR="00000000" w:rsidRDefault="00000000">
            <w:r>
              <w:t>&gt; tpTriggerPx</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Take-profit trigger price</w:t>
            </w:r>
            <w:r>
              <w:br/>
              <w:t>For condition TP order, if you fill in this parameter, you should fill in the take-profit order price as well.</w:t>
            </w:r>
          </w:p>
        </w:tc>
      </w:tr>
      <w:tr w:rsidR="00000000">
        <w:trPr>
          <w:divId w:val="175387555"/>
          <w:tblCellSpacing w:w="15" w:type="dxa"/>
        </w:trPr>
        <w:tc>
          <w:tcPr>
            <w:tcW w:w="0" w:type="auto"/>
            <w:vAlign w:val="center"/>
            <w:hideMark/>
          </w:tcPr>
          <w:p w:rsidR="00000000" w:rsidRDefault="00000000">
            <w:r>
              <w:t>&gt; tpOrdPx</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Take-profit order price </w:t>
            </w:r>
            <w:r>
              <w:br/>
            </w:r>
            <w:r>
              <w:br/>
              <w:t xml:space="preserve">For condition TP order, if you fill in this parameter, you should fill in the take-profit trigger price as well. </w:t>
            </w:r>
            <w:r>
              <w:br/>
              <w:t xml:space="preserve">For limit TP order, you need to fill in this parameter, take-profit trigger needn‘t to be filled. </w:t>
            </w:r>
            <w:r>
              <w:br/>
              <w:t>If the price is -1, take-profit will be executed at the market price.</w:t>
            </w:r>
          </w:p>
        </w:tc>
      </w:tr>
      <w:tr w:rsidR="00000000">
        <w:trPr>
          <w:divId w:val="175387555"/>
          <w:tblCellSpacing w:w="15" w:type="dxa"/>
        </w:trPr>
        <w:tc>
          <w:tcPr>
            <w:tcW w:w="0" w:type="auto"/>
            <w:vAlign w:val="center"/>
            <w:hideMark/>
          </w:tcPr>
          <w:p w:rsidR="00000000" w:rsidRDefault="00000000">
            <w:r>
              <w:t>&gt; tpOrdKind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TP order kind</w:t>
            </w:r>
            <w:r>
              <w:br/>
            </w:r>
            <w:r>
              <w:rPr>
                <w:rStyle w:val="HTML"/>
              </w:rPr>
              <w:t>condition</w:t>
            </w:r>
            <w:r>
              <w:br/>
            </w:r>
            <w:r>
              <w:rPr>
                <w:rStyle w:val="HTML"/>
              </w:rPr>
              <w:t>limit</w:t>
            </w:r>
            <w:r>
              <w:br/>
              <w:t xml:space="preserve">The default is </w:t>
            </w:r>
            <w:r>
              <w:rPr>
                <w:rStyle w:val="HTML"/>
              </w:rPr>
              <w:t>condition</w:t>
            </w:r>
          </w:p>
        </w:tc>
      </w:tr>
      <w:tr w:rsidR="00000000">
        <w:trPr>
          <w:divId w:val="175387555"/>
          <w:tblCellSpacing w:w="15" w:type="dxa"/>
        </w:trPr>
        <w:tc>
          <w:tcPr>
            <w:tcW w:w="0" w:type="auto"/>
            <w:vAlign w:val="center"/>
            <w:hideMark/>
          </w:tcPr>
          <w:p w:rsidR="00000000" w:rsidRDefault="00000000">
            <w:r>
              <w:t>&gt; slTriggerPx</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Stop-loss trigger price</w:t>
            </w:r>
            <w:r>
              <w:br/>
              <w:t>If you fill in this parameter, you should fill in the stop-loss order price.</w:t>
            </w:r>
          </w:p>
        </w:tc>
      </w:tr>
      <w:tr w:rsidR="00000000">
        <w:trPr>
          <w:divId w:val="175387555"/>
          <w:tblCellSpacing w:w="15" w:type="dxa"/>
        </w:trPr>
        <w:tc>
          <w:tcPr>
            <w:tcW w:w="0" w:type="auto"/>
            <w:vAlign w:val="center"/>
            <w:hideMark/>
          </w:tcPr>
          <w:p w:rsidR="00000000" w:rsidRDefault="00000000">
            <w:r>
              <w:t>&gt; slOrdPx</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Stop-loss order price</w:t>
            </w:r>
            <w:r>
              <w:br/>
              <w:t>If you fill in this parameter, you should fill in the stop-loss trigger price.</w:t>
            </w:r>
            <w:r>
              <w:br/>
              <w:t>If the price is -1, stop-loss will be executed at the market price.</w:t>
            </w:r>
          </w:p>
        </w:tc>
      </w:tr>
      <w:tr w:rsidR="00000000">
        <w:trPr>
          <w:divId w:val="175387555"/>
          <w:tblCellSpacing w:w="15" w:type="dxa"/>
        </w:trPr>
        <w:tc>
          <w:tcPr>
            <w:tcW w:w="0" w:type="auto"/>
            <w:vAlign w:val="center"/>
            <w:hideMark/>
          </w:tcPr>
          <w:p w:rsidR="00000000" w:rsidRDefault="00000000">
            <w:r>
              <w:t>&gt; tpTriggerPxType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Take-profit trigger price type</w:t>
            </w:r>
            <w:r>
              <w:br/>
            </w:r>
            <w:r>
              <w:rPr>
                <w:rStyle w:val="HTML"/>
              </w:rPr>
              <w:t>last</w:t>
            </w:r>
            <w:r>
              <w:t xml:space="preserve">: last price </w:t>
            </w:r>
            <w:r>
              <w:br/>
            </w:r>
            <w:r>
              <w:rPr>
                <w:rStyle w:val="HTML"/>
              </w:rPr>
              <w:t>index</w:t>
            </w:r>
            <w:r>
              <w:t xml:space="preserve">: index price </w:t>
            </w:r>
            <w:r>
              <w:br/>
            </w:r>
            <w:r>
              <w:rPr>
                <w:rStyle w:val="HTML"/>
              </w:rPr>
              <w:t>mark</w:t>
            </w:r>
            <w:r>
              <w:t xml:space="preserve">: mark price </w:t>
            </w:r>
            <w:r>
              <w:br/>
              <w:t>The default is last</w:t>
            </w:r>
          </w:p>
        </w:tc>
      </w:tr>
      <w:tr w:rsidR="00000000">
        <w:trPr>
          <w:divId w:val="175387555"/>
          <w:tblCellSpacing w:w="15" w:type="dxa"/>
        </w:trPr>
        <w:tc>
          <w:tcPr>
            <w:tcW w:w="0" w:type="auto"/>
            <w:vAlign w:val="center"/>
            <w:hideMark/>
          </w:tcPr>
          <w:p w:rsidR="00000000" w:rsidRDefault="00000000">
            <w:r>
              <w:t>&gt; slTriggerPxType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Stop-loss trigger price type</w:t>
            </w:r>
            <w:r>
              <w:br/>
            </w:r>
            <w:r>
              <w:rPr>
                <w:rStyle w:val="HTML"/>
              </w:rPr>
              <w:t>last</w:t>
            </w:r>
            <w:r>
              <w:t xml:space="preserve">: last price </w:t>
            </w:r>
            <w:r>
              <w:br/>
            </w:r>
            <w:r>
              <w:rPr>
                <w:rStyle w:val="HTML"/>
              </w:rPr>
              <w:t>index</w:t>
            </w:r>
            <w:r>
              <w:t xml:space="preserve">: index price </w:t>
            </w:r>
            <w:r>
              <w:br/>
            </w:r>
            <w:r>
              <w:rPr>
                <w:rStyle w:val="HTML"/>
              </w:rPr>
              <w:t>mark</w:t>
            </w:r>
            <w:r>
              <w:t xml:space="preserve">: mark price </w:t>
            </w:r>
            <w:r>
              <w:br/>
              <w:t>The default is last</w:t>
            </w:r>
          </w:p>
        </w:tc>
      </w:tr>
      <w:tr w:rsidR="00000000">
        <w:trPr>
          <w:divId w:val="175387555"/>
          <w:tblCellSpacing w:w="15" w:type="dxa"/>
        </w:trPr>
        <w:tc>
          <w:tcPr>
            <w:tcW w:w="0" w:type="auto"/>
            <w:vAlign w:val="center"/>
            <w:hideMark/>
          </w:tcPr>
          <w:p w:rsidR="00000000" w:rsidRDefault="00000000">
            <w:r>
              <w:t>&gt; sz</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Size. Only applicable to TP order of split TPs, and it is required for TP order of split TPs</w:t>
            </w:r>
          </w:p>
        </w:tc>
      </w:tr>
    </w:tbl>
    <w:p w:rsidR="00000000" w:rsidRDefault="00000000">
      <w:pPr>
        <w:pStyle w:val="a5"/>
        <w:divId w:val="412581148"/>
      </w:pPr>
      <w:r>
        <w:t>Response Example</w:t>
      </w:r>
    </w:p>
    <w:p w:rsidR="00000000" w:rsidRDefault="00000000">
      <w:pPr>
        <w:pStyle w:val="HTML0"/>
        <w:divId w:val="1371224898"/>
        <w:rPr>
          <w:rStyle w:val="w"/>
        </w:rPr>
      </w:pPr>
      <w:r>
        <w:rPr>
          <w:rStyle w:val="p"/>
        </w:rPr>
        <w:t>{</w:t>
      </w:r>
    </w:p>
    <w:p w:rsidR="00000000" w:rsidRDefault="00000000">
      <w:pPr>
        <w:pStyle w:val="HTML0"/>
        <w:divId w:val="1371224898"/>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371224898"/>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371224898"/>
        <w:rPr>
          <w:rStyle w:val="w"/>
        </w:rPr>
      </w:pPr>
      <w:r>
        <w:rPr>
          <w:rStyle w:val="w"/>
        </w:rPr>
        <w:t xml:space="preserve">        </w:t>
      </w:r>
      <w:r>
        <w:rPr>
          <w:rStyle w:val="p"/>
        </w:rPr>
        <w:t>{</w:t>
      </w:r>
    </w:p>
    <w:p w:rsidR="00000000" w:rsidRDefault="00000000">
      <w:pPr>
        <w:pStyle w:val="HTML0"/>
        <w:divId w:val="1371224898"/>
        <w:rPr>
          <w:rStyle w:val="w"/>
        </w:rPr>
      </w:pPr>
      <w:r>
        <w:rPr>
          <w:rStyle w:val="w"/>
        </w:rPr>
        <w:t xml:space="preserve">            </w:t>
      </w:r>
      <w:r>
        <w:rPr>
          <w:rStyle w:val="nl"/>
        </w:rPr>
        <w:t>"adjEq"</w:t>
      </w:r>
      <w:r>
        <w:rPr>
          <w:rStyle w:val="p"/>
        </w:rPr>
        <w:t>:</w:t>
      </w:r>
      <w:r>
        <w:rPr>
          <w:rStyle w:val="w"/>
        </w:rPr>
        <w:t xml:space="preserve"> </w:t>
      </w:r>
      <w:r>
        <w:rPr>
          <w:rStyle w:val="s2"/>
        </w:rPr>
        <w:t>"41.94347460746277"</w:t>
      </w:r>
      <w:r>
        <w:rPr>
          <w:rStyle w:val="p"/>
        </w:rPr>
        <w:t>,</w:t>
      </w:r>
    </w:p>
    <w:p w:rsidR="00000000" w:rsidRDefault="00000000">
      <w:pPr>
        <w:pStyle w:val="HTML0"/>
        <w:divId w:val="1371224898"/>
        <w:rPr>
          <w:rStyle w:val="w"/>
        </w:rPr>
      </w:pPr>
      <w:r>
        <w:rPr>
          <w:rStyle w:val="w"/>
        </w:rPr>
        <w:t xml:space="preserve">            </w:t>
      </w:r>
      <w:r>
        <w:rPr>
          <w:rStyle w:val="nl"/>
        </w:rPr>
        <w:t>"adjEqChg"</w:t>
      </w:r>
      <w:r>
        <w:rPr>
          <w:rStyle w:val="p"/>
        </w:rPr>
        <w:t>:</w:t>
      </w:r>
      <w:r>
        <w:rPr>
          <w:rStyle w:val="w"/>
        </w:rPr>
        <w:t xml:space="preserve"> </w:t>
      </w:r>
      <w:r>
        <w:rPr>
          <w:rStyle w:val="s2"/>
        </w:rPr>
        <w:t>"-226.05616481626"</w:t>
      </w:r>
      <w:r>
        <w:rPr>
          <w:rStyle w:val="p"/>
        </w:rPr>
        <w:t>,</w:t>
      </w:r>
    </w:p>
    <w:p w:rsidR="00000000" w:rsidRDefault="00000000">
      <w:pPr>
        <w:pStyle w:val="HTML0"/>
        <w:divId w:val="1371224898"/>
        <w:rPr>
          <w:rStyle w:val="w"/>
        </w:rPr>
      </w:pPr>
      <w:r>
        <w:rPr>
          <w:rStyle w:val="w"/>
        </w:rPr>
        <w:t xml:space="preserve">            </w:t>
      </w:r>
      <w:r>
        <w:rPr>
          <w:rStyle w:val="nl"/>
        </w:rPr>
        <w:t>"availBal"</w:t>
      </w:r>
      <w:r>
        <w:rPr>
          <w:rStyle w:val="p"/>
        </w:rPr>
        <w:t>:</w:t>
      </w:r>
      <w:r>
        <w:rPr>
          <w:rStyle w:val="w"/>
        </w:rPr>
        <w:t xml:space="preserve"> </w:t>
      </w:r>
      <w:r>
        <w:rPr>
          <w:rStyle w:val="s2"/>
        </w:rPr>
        <w:t>"0"</w:t>
      </w:r>
      <w:r>
        <w:rPr>
          <w:rStyle w:val="p"/>
        </w:rPr>
        <w:t>,</w:t>
      </w:r>
    </w:p>
    <w:p w:rsidR="00000000" w:rsidRDefault="00000000">
      <w:pPr>
        <w:pStyle w:val="HTML0"/>
        <w:divId w:val="1371224898"/>
        <w:rPr>
          <w:rStyle w:val="w"/>
        </w:rPr>
      </w:pPr>
      <w:r>
        <w:rPr>
          <w:rStyle w:val="w"/>
        </w:rPr>
        <w:t xml:space="preserve">            </w:t>
      </w:r>
      <w:r>
        <w:rPr>
          <w:rStyle w:val="nl"/>
        </w:rPr>
        <w:t>"availBalChg"</w:t>
      </w:r>
      <w:r>
        <w:rPr>
          <w:rStyle w:val="p"/>
        </w:rPr>
        <w:t>:</w:t>
      </w:r>
      <w:r>
        <w:rPr>
          <w:rStyle w:val="w"/>
        </w:rPr>
        <w:t xml:space="preserve"> </w:t>
      </w:r>
      <w:r>
        <w:rPr>
          <w:rStyle w:val="s2"/>
        </w:rPr>
        <w:t>"0"</w:t>
      </w:r>
      <w:r>
        <w:rPr>
          <w:rStyle w:val="p"/>
        </w:rPr>
        <w:t>,</w:t>
      </w:r>
    </w:p>
    <w:p w:rsidR="00000000" w:rsidRDefault="00000000">
      <w:pPr>
        <w:pStyle w:val="HTML0"/>
        <w:divId w:val="1371224898"/>
        <w:rPr>
          <w:rStyle w:val="w"/>
        </w:rPr>
      </w:pPr>
      <w:r>
        <w:rPr>
          <w:rStyle w:val="w"/>
        </w:rPr>
        <w:t xml:space="preserve">            </w:t>
      </w:r>
      <w:r>
        <w:rPr>
          <w:rStyle w:val="nl"/>
        </w:rPr>
        <w:t>"imr"</w:t>
      </w:r>
      <w:r>
        <w:rPr>
          <w:rStyle w:val="p"/>
        </w:rPr>
        <w:t>:</w:t>
      </w:r>
      <w:r>
        <w:rPr>
          <w:rStyle w:val="w"/>
        </w:rPr>
        <w:t xml:space="preserve"> </w:t>
      </w:r>
      <w:r>
        <w:rPr>
          <w:rStyle w:val="s2"/>
        </w:rPr>
        <w:t>"0"</w:t>
      </w:r>
      <w:r>
        <w:rPr>
          <w:rStyle w:val="p"/>
        </w:rPr>
        <w:t>,</w:t>
      </w:r>
    </w:p>
    <w:p w:rsidR="00000000" w:rsidRDefault="00000000">
      <w:pPr>
        <w:pStyle w:val="HTML0"/>
        <w:divId w:val="1371224898"/>
        <w:rPr>
          <w:rStyle w:val="w"/>
        </w:rPr>
      </w:pPr>
      <w:r>
        <w:rPr>
          <w:rStyle w:val="w"/>
        </w:rPr>
        <w:t xml:space="preserve">            </w:t>
      </w:r>
      <w:r>
        <w:rPr>
          <w:rStyle w:val="nl"/>
        </w:rPr>
        <w:t>"imrChg"</w:t>
      </w:r>
      <w:r>
        <w:rPr>
          <w:rStyle w:val="p"/>
        </w:rPr>
        <w:t>:</w:t>
      </w:r>
      <w:r>
        <w:rPr>
          <w:rStyle w:val="w"/>
        </w:rPr>
        <w:t xml:space="preserve"> </w:t>
      </w:r>
      <w:r>
        <w:rPr>
          <w:rStyle w:val="s2"/>
        </w:rPr>
        <w:t>"57.74709688430927"</w:t>
      </w:r>
      <w:r>
        <w:rPr>
          <w:rStyle w:val="p"/>
        </w:rPr>
        <w:t>,</w:t>
      </w:r>
    </w:p>
    <w:p w:rsidR="00000000" w:rsidRDefault="00000000">
      <w:pPr>
        <w:pStyle w:val="HTML0"/>
        <w:divId w:val="1371224898"/>
        <w:rPr>
          <w:rStyle w:val="w"/>
        </w:rPr>
      </w:pPr>
      <w:r>
        <w:rPr>
          <w:rStyle w:val="w"/>
        </w:rPr>
        <w:t xml:space="preserve">            </w:t>
      </w:r>
      <w:r>
        <w:rPr>
          <w:rStyle w:val="nl"/>
        </w:rPr>
        <w:t>"liab"</w:t>
      </w:r>
      <w:r>
        <w:rPr>
          <w:rStyle w:val="p"/>
        </w:rPr>
        <w:t>:</w:t>
      </w:r>
      <w:r>
        <w:rPr>
          <w:rStyle w:val="w"/>
        </w:rPr>
        <w:t xml:space="preserve"> </w:t>
      </w:r>
      <w:r>
        <w:rPr>
          <w:rStyle w:val="s2"/>
        </w:rPr>
        <w:t>"0"</w:t>
      </w:r>
      <w:r>
        <w:rPr>
          <w:rStyle w:val="p"/>
        </w:rPr>
        <w:t>,</w:t>
      </w:r>
    </w:p>
    <w:p w:rsidR="00000000" w:rsidRDefault="00000000">
      <w:pPr>
        <w:pStyle w:val="HTML0"/>
        <w:divId w:val="1371224898"/>
        <w:rPr>
          <w:rStyle w:val="w"/>
        </w:rPr>
      </w:pPr>
      <w:r>
        <w:rPr>
          <w:rStyle w:val="w"/>
        </w:rPr>
        <w:t xml:space="preserve">            </w:t>
      </w:r>
      <w:r>
        <w:rPr>
          <w:rStyle w:val="nl"/>
        </w:rPr>
        <w:t>"liabChg"</w:t>
      </w:r>
      <w:r>
        <w:rPr>
          <w:rStyle w:val="p"/>
        </w:rPr>
        <w:t>:</w:t>
      </w:r>
      <w:r>
        <w:rPr>
          <w:rStyle w:val="w"/>
        </w:rPr>
        <w:t xml:space="preserve"> </w:t>
      </w:r>
      <w:r>
        <w:rPr>
          <w:rStyle w:val="s2"/>
        </w:rPr>
        <w:t>"0"</w:t>
      </w:r>
      <w:r>
        <w:rPr>
          <w:rStyle w:val="p"/>
        </w:rPr>
        <w:t>,</w:t>
      </w:r>
    </w:p>
    <w:p w:rsidR="00000000" w:rsidRDefault="00000000">
      <w:pPr>
        <w:pStyle w:val="HTML0"/>
        <w:divId w:val="1371224898"/>
        <w:rPr>
          <w:rStyle w:val="w"/>
        </w:rPr>
      </w:pPr>
      <w:r>
        <w:rPr>
          <w:rStyle w:val="w"/>
        </w:rPr>
        <w:t xml:space="preserve">            </w:t>
      </w:r>
      <w:r>
        <w:rPr>
          <w:rStyle w:val="nl"/>
        </w:rPr>
        <w:t>"liabChgCcy"</w:t>
      </w:r>
      <w:r>
        <w:rPr>
          <w:rStyle w:val="p"/>
        </w:rPr>
        <w:t>:</w:t>
      </w:r>
      <w:r>
        <w:rPr>
          <w:rStyle w:val="w"/>
        </w:rPr>
        <w:t xml:space="preserve"> </w:t>
      </w:r>
      <w:r>
        <w:rPr>
          <w:rStyle w:val="s2"/>
        </w:rPr>
        <w:t>""</w:t>
      </w:r>
      <w:r>
        <w:rPr>
          <w:rStyle w:val="p"/>
        </w:rPr>
        <w:t>,</w:t>
      </w:r>
    </w:p>
    <w:p w:rsidR="00000000" w:rsidRDefault="00000000">
      <w:pPr>
        <w:pStyle w:val="HTML0"/>
        <w:divId w:val="1371224898"/>
        <w:rPr>
          <w:rStyle w:val="w"/>
        </w:rPr>
      </w:pPr>
      <w:r>
        <w:rPr>
          <w:rStyle w:val="w"/>
        </w:rPr>
        <w:t xml:space="preserve">            </w:t>
      </w:r>
      <w:r>
        <w:rPr>
          <w:rStyle w:val="nl"/>
        </w:rPr>
        <w:t>"liqPx"</w:t>
      </w:r>
      <w:r>
        <w:rPr>
          <w:rStyle w:val="p"/>
        </w:rPr>
        <w:t>:</w:t>
      </w:r>
      <w:r>
        <w:rPr>
          <w:rStyle w:val="w"/>
        </w:rPr>
        <w:t xml:space="preserve"> </w:t>
      </w:r>
      <w:r>
        <w:rPr>
          <w:rStyle w:val="s2"/>
        </w:rPr>
        <w:t>"6764.8556232031115"</w:t>
      </w:r>
      <w:r>
        <w:rPr>
          <w:rStyle w:val="p"/>
        </w:rPr>
        <w:t>,</w:t>
      </w:r>
    </w:p>
    <w:p w:rsidR="00000000" w:rsidRDefault="00000000">
      <w:pPr>
        <w:pStyle w:val="HTML0"/>
        <w:divId w:val="1371224898"/>
        <w:rPr>
          <w:rStyle w:val="w"/>
        </w:rPr>
      </w:pPr>
      <w:r>
        <w:rPr>
          <w:rStyle w:val="w"/>
        </w:rPr>
        <w:t xml:space="preserve">            </w:t>
      </w:r>
      <w:r>
        <w:rPr>
          <w:rStyle w:val="nl"/>
        </w:rPr>
        <w:t>"liqPxDiff"</w:t>
      </w:r>
      <w:r>
        <w:rPr>
          <w:rStyle w:val="p"/>
        </w:rPr>
        <w:t>:</w:t>
      </w:r>
      <w:r>
        <w:rPr>
          <w:rStyle w:val="w"/>
        </w:rPr>
        <w:t xml:space="preserve"> </w:t>
      </w:r>
      <w:r>
        <w:rPr>
          <w:rStyle w:val="s2"/>
        </w:rPr>
        <w:t>"-57693.044376796888536773622035980224609375"</w:t>
      </w:r>
      <w:r>
        <w:rPr>
          <w:rStyle w:val="p"/>
        </w:rPr>
        <w:t>,</w:t>
      </w:r>
    </w:p>
    <w:p w:rsidR="00000000" w:rsidRDefault="00000000">
      <w:pPr>
        <w:pStyle w:val="HTML0"/>
        <w:divId w:val="1371224898"/>
        <w:rPr>
          <w:rStyle w:val="w"/>
        </w:rPr>
      </w:pPr>
      <w:r>
        <w:rPr>
          <w:rStyle w:val="w"/>
        </w:rPr>
        <w:t xml:space="preserve">            </w:t>
      </w:r>
      <w:r>
        <w:rPr>
          <w:rStyle w:val="nl"/>
        </w:rPr>
        <w:t>"liqPxDiffRatio"</w:t>
      </w:r>
      <w:r>
        <w:rPr>
          <w:rStyle w:val="p"/>
        </w:rPr>
        <w:t>:</w:t>
      </w:r>
      <w:r>
        <w:rPr>
          <w:rStyle w:val="w"/>
        </w:rPr>
        <w:t xml:space="preserve"> </w:t>
      </w:r>
      <w:r>
        <w:rPr>
          <w:rStyle w:val="s2"/>
        </w:rPr>
        <w:t>"-0.8950500152315991"</w:t>
      </w:r>
      <w:r>
        <w:rPr>
          <w:rStyle w:val="p"/>
        </w:rPr>
        <w:t>,</w:t>
      </w:r>
    </w:p>
    <w:p w:rsidR="00000000" w:rsidRDefault="00000000">
      <w:pPr>
        <w:pStyle w:val="HTML0"/>
        <w:divId w:val="1371224898"/>
        <w:rPr>
          <w:rStyle w:val="w"/>
        </w:rPr>
      </w:pPr>
      <w:r>
        <w:rPr>
          <w:rStyle w:val="w"/>
        </w:rPr>
        <w:t xml:space="preserve">            </w:t>
      </w:r>
      <w:r>
        <w:rPr>
          <w:rStyle w:val="nl"/>
        </w:rPr>
        <w:t>"mgnRatio"</w:t>
      </w:r>
      <w:r>
        <w:rPr>
          <w:rStyle w:val="p"/>
        </w:rPr>
        <w:t>:</w:t>
      </w:r>
      <w:r>
        <w:rPr>
          <w:rStyle w:val="w"/>
        </w:rPr>
        <w:t xml:space="preserve"> </w:t>
      </w:r>
      <w:r>
        <w:rPr>
          <w:rStyle w:val="s2"/>
        </w:rPr>
        <w:t>"0"</w:t>
      </w:r>
      <w:r>
        <w:rPr>
          <w:rStyle w:val="p"/>
        </w:rPr>
        <w:t>,</w:t>
      </w:r>
    </w:p>
    <w:p w:rsidR="00000000" w:rsidRDefault="00000000">
      <w:pPr>
        <w:pStyle w:val="HTML0"/>
        <w:divId w:val="1371224898"/>
        <w:rPr>
          <w:rStyle w:val="w"/>
        </w:rPr>
      </w:pPr>
      <w:r>
        <w:rPr>
          <w:rStyle w:val="w"/>
        </w:rPr>
        <w:t xml:space="preserve">            </w:t>
      </w:r>
      <w:r>
        <w:rPr>
          <w:rStyle w:val="nl"/>
        </w:rPr>
        <w:t>"mgnRatioChg"</w:t>
      </w:r>
      <w:r>
        <w:rPr>
          <w:rStyle w:val="p"/>
        </w:rPr>
        <w:t>:</w:t>
      </w:r>
      <w:r>
        <w:rPr>
          <w:rStyle w:val="w"/>
        </w:rPr>
        <w:t xml:space="preserve"> </w:t>
      </w:r>
      <w:r>
        <w:rPr>
          <w:rStyle w:val="s2"/>
        </w:rPr>
        <w:t>"0"</w:t>
      </w:r>
      <w:r>
        <w:rPr>
          <w:rStyle w:val="p"/>
        </w:rPr>
        <w:t>,</w:t>
      </w:r>
    </w:p>
    <w:p w:rsidR="00000000" w:rsidRDefault="00000000">
      <w:pPr>
        <w:pStyle w:val="HTML0"/>
        <w:divId w:val="1371224898"/>
        <w:rPr>
          <w:rStyle w:val="w"/>
        </w:rPr>
      </w:pPr>
      <w:r>
        <w:rPr>
          <w:rStyle w:val="w"/>
        </w:rPr>
        <w:t xml:space="preserve">            </w:t>
      </w:r>
      <w:r>
        <w:rPr>
          <w:rStyle w:val="nl"/>
        </w:rPr>
        <w:t>"mmr"</w:t>
      </w:r>
      <w:r>
        <w:rPr>
          <w:rStyle w:val="p"/>
        </w:rPr>
        <w:t>:</w:t>
      </w:r>
      <w:r>
        <w:rPr>
          <w:rStyle w:val="w"/>
        </w:rPr>
        <w:t xml:space="preserve"> </w:t>
      </w:r>
      <w:r>
        <w:rPr>
          <w:rStyle w:val="s2"/>
        </w:rPr>
        <w:t>"0"</w:t>
      </w:r>
      <w:r>
        <w:rPr>
          <w:rStyle w:val="p"/>
        </w:rPr>
        <w:t>,</w:t>
      </w:r>
    </w:p>
    <w:p w:rsidR="00000000" w:rsidRDefault="00000000">
      <w:pPr>
        <w:pStyle w:val="HTML0"/>
        <w:divId w:val="1371224898"/>
        <w:rPr>
          <w:rStyle w:val="w"/>
        </w:rPr>
      </w:pPr>
      <w:r>
        <w:rPr>
          <w:rStyle w:val="w"/>
        </w:rPr>
        <w:t xml:space="preserve">            </w:t>
      </w:r>
      <w:r>
        <w:rPr>
          <w:rStyle w:val="nl"/>
        </w:rPr>
        <w:t>"mmrChg"</w:t>
      </w:r>
      <w:r>
        <w:rPr>
          <w:rStyle w:val="p"/>
        </w:rPr>
        <w:t>:</w:t>
      </w:r>
      <w:r>
        <w:rPr>
          <w:rStyle w:val="w"/>
        </w:rPr>
        <w:t xml:space="preserve"> </w:t>
      </w:r>
      <w:r>
        <w:rPr>
          <w:rStyle w:val="s2"/>
        </w:rPr>
        <w:t>"0"</w:t>
      </w:r>
      <w:r>
        <w:rPr>
          <w:rStyle w:val="p"/>
        </w:rPr>
        <w:t>,</w:t>
      </w:r>
    </w:p>
    <w:p w:rsidR="00000000" w:rsidRDefault="00000000">
      <w:pPr>
        <w:pStyle w:val="HTML0"/>
        <w:divId w:val="1371224898"/>
        <w:rPr>
          <w:rStyle w:val="w"/>
        </w:rPr>
      </w:pPr>
      <w:r>
        <w:rPr>
          <w:rStyle w:val="w"/>
        </w:rPr>
        <w:t xml:space="preserve">            </w:t>
      </w:r>
      <w:r>
        <w:rPr>
          <w:rStyle w:val="nl"/>
        </w:rPr>
        <w:t>"posBal"</w:t>
      </w:r>
      <w:r>
        <w:rPr>
          <w:rStyle w:val="p"/>
        </w:rPr>
        <w:t>:</w:t>
      </w:r>
      <w:r>
        <w:rPr>
          <w:rStyle w:val="w"/>
        </w:rPr>
        <w:t xml:space="preserve"> </w:t>
      </w:r>
      <w:r>
        <w:rPr>
          <w:rStyle w:val="s2"/>
        </w:rPr>
        <w:t>""</w:t>
      </w:r>
      <w:r>
        <w:rPr>
          <w:rStyle w:val="p"/>
        </w:rPr>
        <w:t>,</w:t>
      </w:r>
    </w:p>
    <w:p w:rsidR="00000000" w:rsidRDefault="00000000">
      <w:pPr>
        <w:pStyle w:val="HTML0"/>
        <w:divId w:val="1371224898"/>
        <w:rPr>
          <w:rStyle w:val="w"/>
        </w:rPr>
      </w:pPr>
      <w:r>
        <w:rPr>
          <w:rStyle w:val="w"/>
        </w:rPr>
        <w:t xml:space="preserve">            </w:t>
      </w:r>
      <w:r>
        <w:rPr>
          <w:rStyle w:val="nl"/>
        </w:rPr>
        <w:t>"posBalChg"</w:t>
      </w:r>
      <w:r>
        <w:rPr>
          <w:rStyle w:val="p"/>
        </w:rPr>
        <w:t>:</w:t>
      </w:r>
      <w:r>
        <w:rPr>
          <w:rStyle w:val="w"/>
        </w:rPr>
        <w:t xml:space="preserve"> </w:t>
      </w:r>
      <w:r>
        <w:rPr>
          <w:rStyle w:val="s2"/>
        </w:rPr>
        <w:t>""</w:t>
      </w:r>
      <w:r>
        <w:rPr>
          <w:rStyle w:val="p"/>
        </w:rPr>
        <w:t>,</w:t>
      </w:r>
    </w:p>
    <w:p w:rsidR="00000000" w:rsidRDefault="00000000">
      <w:pPr>
        <w:pStyle w:val="HTML0"/>
        <w:divId w:val="1371224898"/>
        <w:rPr>
          <w:rStyle w:val="w"/>
        </w:rPr>
      </w:pPr>
      <w:r>
        <w:rPr>
          <w:rStyle w:val="w"/>
        </w:rPr>
        <w:t xml:space="preserve">            </w:t>
      </w:r>
      <w:r>
        <w:rPr>
          <w:rStyle w:val="nl"/>
        </w:rPr>
        <w:t>"type"</w:t>
      </w:r>
      <w:r>
        <w:rPr>
          <w:rStyle w:val="p"/>
        </w:rPr>
        <w:t>:</w:t>
      </w:r>
      <w:r>
        <w:rPr>
          <w:rStyle w:val="w"/>
        </w:rPr>
        <w:t xml:space="preserve"> </w:t>
      </w:r>
      <w:r>
        <w:rPr>
          <w:rStyle w:val="s2"/>
        </w:rPr>
        <w:t>""</w:t>
      </w:r>
    </w:p>
    <w:p w:rsidR="00000000" w:rsidRDefault="00000000">
      <w:pPr>
        <w:pStyle w:val="HTML0"/>
        <w:divId w:val="1371224898"/>
        <w:rPr>
          <w:rStyle w:val="w"/>
        </w:rPr>
      </w:pPr>
      <w:r>
        <w:rPr>
          <w:rStyle w:val="w"/>
        </w:rPr>
        <w:t xml:space="preserve">        </w:t>
      </w:r>
      <w:r>
        <w:rPr>
          <w:rStyle w:val="p"/>
        </w:rPr>
        <w:t>}</w:t>
      </w:r>
    </w:p>
    <w:p w:rsidR="00000000" w:rsidRDefault="00000000">
      <w:pPr>
        <w:pStyle w:val="HTML0"/>
        <w:divId w:val="1371224898"/>
        <w:rPr>
          <w:rStyle w:val="w"/>
        </w:rPr>
      </w:pPr>
      <w:r>
        <w:rPr>
          <w:rStyle w:val="w"/>
        </w:rPr>
        <w:t xml:space="preserve">    </w:t>
      </w:r>
      <w:r>
        <w:rPr>
          <w:rStyle w:val="p"/>
        </w:rPr>
        <w:t>],</w:t>
      </w:r>
    </w:p>
    <w:p w:rsidR="00000000" w:rsidRDefault="00000000">
      <w:pPr>
        <w:pStyle w:val="HTML0"/>
        <w:divId w:val="1371224898"/>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371224898"/>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780"/>
        <w:gridCol w:w="577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adjEq</w:t>
            </w:r>
          </w:p>
        </w:tc>
        <w:tc>
          <w:tcPr>
            <w:tcW w:w="0" w:type="auto"/>
            <w:vAlign w:val="center"/>
            <w:hideMark/>
          </w:tcPr>
          <w:p w:rsidR="00000000" w:rsidRDefault="00000000">
            <w:r>
              <w:t>String</w:t>
            </w:r>
          </w:p>
        </w:tc>
        <w:tc>
          <w:tcPr>
            <w:tcW w:w="0" w:type="auto"/>
            <w:vAlign w:val="center"/>
            <w:hideMark/>
          </w:tcPr>
          <w:p w:rsidR="00000000" w:rsidRDefault="00000000">
            <w:r>
              <w:t xml:space="preserve">Current adjusted / Effective equity in </w:t>
            </w:r>
            <w:r>
              <w:rPr>
                <w:rStyle w:val="HTML"/>
              </w:rPr>
              <w:t>USD</w:t>
            </w:r>
          </w:p>
        </w:tc>
      </w:tr>
      <w:tr w:rsidR="00000000">
        <w:trPr>
          <w:divId w:val="175387555"/>
          <w:tblCellSpacing w:w="15" w:type="dxa"/>
        </w:trPr>
        <w:tc>
          <w:tcPr>
            <w:tcW w:w="0" w:type="auto"/>
            <w:vAlign w:val="center"/>
            <w:hideMark/>
          </w:tcPr>
          <w:p w:rsidR="00000000" w:rsidRDefault="00000000">
            <w:r>
              <w:t>adjEqChg</w:t>
            </w:r>
          </w:p>
        </w:tc>
        <w:tc>
          <w:tcPr>
            <w:tcW w:w="0" w:type="auto"/>
            <w:vAlign w:val="center"/>
            <w:hideMark/>
          </w:tcPr>
          <w:p w:rsidR="00000000" w:rsidRDefault="00000000">
            <w:r>
              <w:t>String</w:t>
            </w:r>
          </w:p>
        </w:tc>
        <w:tc>
          <w:tcPr>
            <w:tcW w:w="0" w:type="auto"/>
            <w:vAlign w:val="center"/>
            <w:hideMark/>
          </w:tcPr>
          <w:p w:rsidR="00000000" w:rsidRDefault="00000000">
            <w:r>
              <w:t xml:space="preserve">After placing order, changed quantity of adjusted / Effective equity in </w:t>
            </w:r>
            <w:r>
              <w:rPr>
                <w:rStyle w:val="HTML"/>
              </w:rPr>
              <w:t>USD</w:t>
            </w:r>
          </w:p>
        </w:tc>
      </w:tr>
      <w:tr w:rsidR="00000000">
        <w:trPr>
          <w:divId w:val="175387555"/>
          <w:tblCellSpacing w:w="15" w:type="dxa"/>
        </w:trPr>
        <w:tc>
          <w:tcPr>
            <w:tcW w:w="0" w:type="auto"/>
            <w:vAlign w:val="center"/>
            <w:hideMark/>
          </w:tcPr>
          <w:p w:rsidR="00000000" w:rsidRDefault="00000000">
            <w:r>
              <w:t>imr</w:t>
            </w:r>
          </w:p>
        </w:tc>
        <w:tc>
          <w:tcPr>
            <w:tcW w:w="0" w:type="auto"/>
            <w:vAlign w:val="center"/>
            <w:hideMark/>
          </w:tcPr>
          <w:p w:rsidR="00000000" w:rsidRDefault="00000000">
            <w:r>
              <w:t>String</w:t>
            </w:r>
          </w:p>
        </w:tc>
        <w:tc>
          <w:tcPr>
            <w:tcW w:w="0" w:type="auto"/>
            <w:vAlign w:val="center"/>
            <w:hideMark/>
          </w:tcPr>
          <w:p w:rsidR="00000000" w:rsidRDefault="00000000">
            <w:r>
              <w:t xml:space="preserve">Current initial margin requirement in </w:t>
            </w:r>
            <w:r>
              <w:rPr>
                <w:rStyle w:val="HTML"/>
              </w:rPr>
              <w:t>USD</w:t>
            </w:r>
          </w:p>
        </w:tc>
      </w:tr>
      <w:tr w:rsidR="00000000">
        <w:trPr>
          <w:divId w:val="175387555"/>
          <w:tblCellSpacing w:w="15" w:type="dxa"/>
        </w:trPr>
        <w:tc>
          <w:tcPr>
            <w:tcW w:w="0" w:type="auto"/>
            <w:vAlign w:val="center"/>
            <w:hideMark/>
          </w:tcPr>
          <w:p w:rsidR="00000000" w:rsidRDefault="00000000">
            <w:r>
              <w:t>imrChg</w:t>
            </w:r>
          </w:p>
        </w:tc>
        <w:tc>
          <w:tcPr>
            <w:tcW w:w="0" w:type="auto"/>
            <w:vAlign w:val="center"/>
            <w:hideMark/>
          </w:tcPr>
          <w:p w:rsidR="00000000" w:rsidRDefault="00000000">
            <w:r>
              <w:t>String</w:t>
            </w:r>
          </w:p>
        </w:tc>
        <w:tc>
          <w:tcPr>
            <w:tcW w:w="0" w:type="auto"/>
            <w:vAlign w:val="center"/>
            <w:hideMark/>
          </w:tcPr>
          <w:p w:rsidR="00000000" w:rsidRDefault="00000000">
            <w:r>
              <w:t xml:space="preserve">After placing order, changed quantity of initial margin requirement in </w:t>
            </w:r>
            <w:r>
              <w:rPr>
                <w:rStyle w:val="HTML"/>
              </w:rPr>
              <w:t>USD</w:t>
            </w:r>
          </w:p>
        </w:tc>
      </w:tr>
      <w:tr w:rsidR="00000000">
        <w:trPr>
          <w:divId w:val="175387555"/>
          <w:tblCellSpacing w:w="15" w:type="dxa"/>
        </w:trPr>
        <w:tc>
          <w:tcPr>
            <w:tcW w:w="0" w:type="auto"/>
            <w:vAlign w:val="center"/>
            <w:hideMark/>
          </w:tcPr>
          <w:p w:rsidR="00000000" w:rsidRDefault="00000000">
            <w:r>
              <w:t>mmr</w:t>
            </w:r>
          </w:p>
        </w:tc>
        <w:tc>
          <w:tcPr>
            <w:tcW w:w="0" w:type="auto"/>
            <w:vAlign w:val="center"/>
            <w:hideMark/>
          </w:tcPr>
          <w:p w:rsidR="00000000" w:rsidRDefault="00000000">
            <w:r>
              <w:t>String</w:t>
            </w:r>
          </w:p>
        </w:tc>
        <w:tc>
          <w:tcPr>
            <w:tcW w:w="0" w:type="auto"/>
            <w:vAlign w:val="center"/>
            <w:hideMark/>
          </w:tcPr>
          <w:p w:rsidR="00000000" w:rsidRDefault="00000000">
            <w:r>
              <w:t xml:space="preserve">Current Maintenance margin requirement in </w:t>
            </w:r>
            <w:r>
              <w:rPr>
                <w:rStyle w:val="HTML"/>
              </w:rPr>
              <w:t>USD</w:t>
            </w:r>
          </w:p>
        </w:tc>
      </w:tr>
      <w:tr w:rsidR="00000000">
        <w:trPr>
          <w:divId w:val="175387555"/>
          <w:tblCellSpacing w:w="15" w:type="dxa"/>
        </w:trPr>
        <w:tc>
          <w:tcPr>
            <w:tcW w:w="0" w:type="auto"/>
            <w:vAlign w:val="center"/>
            <w:hideMark/>
          </w:tcPr>
          <w:p w:rsidR="00000000" w:rsidRDefault="00000000">
            <w:r>
              <w:t>mmrChg</w:t>
            </w:r>
          </w:p>
        </w:tc>
        <w:tc>
          <w:tcPr>
            <w:tcW w:w="0" w:type="auto"/>
            <w:vAlign w:val="center"/>
            <w:hideMark/>
          </w:tcPr>
          <w:p w:rsidR="00000000" w:rsidRDefault="00000000">
            <w:r>
              <w:t>String</w:t>
            </w:r>
          </w:p>
        </w:tc>
        <w:tc>
          <w:tcPr>
            <w:tcW w:w="0" w:type="auto"/>
            <w:vAlign w:val="center"/>
            <w:hideMark/>
          </w:tcPr>
          <w:p w:rsidR="00000000" w:rsidRDefault="00000000">
            <w:r>
              <w:t xml:space="preserve">After placing order, changed quantity of maintenance margin requirement in </w:t>
            </w:r>
            <w:r>
              <w:rPr>
                <w:rStyle w:val="HTML"/>
              </w:rPr>
              <w:t>USD</w:t>
            </w:r>
          </w:p>
        </w:tc>
      </w:tr>
      <w:tr w:rsidR="00000000">
        <w:trPr>
          <w:divId w:val="175387555"/>
          <w:tblCellSpacing w:w="15" w:type="dxa"/>
        </w:trPr>
        <w:tc>
          <w:tcPr>
            <w:tcW w:w="0" w:type="auto"/>
            <w:vAlign w:val="center"/>
            <w:hideMark/>
          </w:tcPr>
          <w:p w:rsidR="00000000" w:rsidRDefault="00000000">
            <w:r>
              <w:t>mgnRatio</w:t>
            </w:r>
          </w:p>
        </w:tc>
        <w:tc>
          <w:tcPr>
            <w:tcW w:w="0" w:type="auto"/>
            <w:vAlign w:val="center"/>
            <w:hideMark/>
          </w:tcPr>
          <w:p w:rsidR="00000000" w:rsidRDefault="00000000">
            <w:r>
              <w:t>String</w:t>
            </w:r>
          </w:p>
        </w:tc>
        <w:tc>
          <w:tcPr>
            <w:tcW w:w="0" w:type="auto"/>
            <w:vAlign w:val="center"/>
            <w:hideMark/>
          </w:tcPr>
          <w:p w:rsidR="00000000" w:rsidRDefault="00000000">
            <w:r>
              <w:t xml:space="preserve">Current margin ratio in </w:t>
            </w:r>
            <w:r>
              <w:rPr>
                <w:rStyle w:val="HTML"/>
              </w:rPr>
              <w:t>USD</w:t>
            </w:r>
          </w:p>
        </w:tc>
      </w:tr>
      <w:tr w:rsidR="00000000">
        <w:trPr>
          <w:divId w:val="175387555"/>
          <w:tblCellSpacing w:w="15" w:type="dxa"/>
        </w:trPr>
        <w:tc>
          <w:tcPr>
            <w:tcW w:w="0" w:type="auto"/>
            <w:vAlign w:val="center"/>
            <w:hideMark/>
          </w:tcPr>
          <w:p w:rsidR="00000000" w:rsidRDefault="00000000">
            <w:r>
              <w:t>mgnRatioChg</w:t>
            </w:r>
          </w:p>
        </w:tc>
        <w:tc>
          <w:tcPr>
            <w:tcW w:w="0" w:type="auto"/>
            <w:vAlign w:val="center"/>
            <w:hideMark/>
          </w:tcPr>
          <w:p w:rsidR="00000000" w:rsidRDefault="00000000">
            <w:r>
              <w:t>String</w:t>
            </w:r>
          </w:p>
        </w:tc>
        <w:tc>
          <w:tcPr>
            <w:tcW w:w="0" w:type="auto"/>
            <w:vAlign w:val="center"/>
            <w:hideMark/>
          </w:tcPr>
          <w:p w:rsidR="00000000" w:rsidRDefault="00000000">
            <w:r>
              <w:t xml:space="preserve">After placing order, changed quantity of margin ratio in </w:t>
            </w:r>
            <w:r>
              <w:rPr>
                <w:rStyle w:val="HTML"/>
              </w:rPr>
              <w:t>USD</w:t>
            </w:r>
          </w:p>
        </w:tc>
      </w:tr>
      <w:tr w:rsidR="00000000">
        <w:trPr>
          <w:divId w:val="175387555"/>
          <w:tblCellSpacing w:w="15" w:type="dxa"/>
        </w:trPr>
        <w:tc>
          <w:tcPr>
            <w:tcW w:w="0" w:type="auto"/>
            <w:vAlign w:val="center"/>
            <w:hideMark/>
          </w:tcPr>
          <w:p w:rsidR="00000000" w:rsidRDefault="00000000">
            <w:r>
              <w:t>availBal</w:t>
            </w:r>
          </w:p>
        </w:tc>
        <w:tc>
          <w:tcPr>
            <w:tcW w:w="0" w:type="auto"/>
            <w:vAlign w:val="center"/>
            <w:hideMark/>
          </w:tcPr>
          <w:p w:rsidR="00000000" w:rsidRDefault="00000000">
            <w:r>
              <w:t>String</w:t>
            </w:r>
          </w:p>
        </w:tc>
        <w:tc>
          <w:tcPr>
            <w:tcW w:w="0" w:type="auto"/>
            <w:vAlign w:val="center"/>
            <w:hideMark/>
          </w:tcPr>
          <w:p w:rsidR="00000000" w:rsidRDefault="00000000">
            <w:r>
              <w:t>Current available balance in margin coin currency, only applicable to turn auto borrow off</w:t>
            </w:r>
          </w:p>
        </w:tc>
      </w:tr>
      <w:tr w:rsidR="00000000">
        <w:trPr>
          <w:divId w:val="175387555"/>
          <w:tblCellSpacing w:w="15" w:type="dxa"/>
        </w:trPr>
        <w:tc>
          <w:tcPr>
            <w:tcW w:w="0" w:type="auto"/>
            <w:vAlign w:val="center"/>
            <w:hideMark/>
          </w:tcPr>
          <w:p w:rsidR="00000000" w:rsidRDefault="00000000">
            <w:r>
              <w:t>availBalChg</w:t>
            </w:r>
          </w:p>
        </w:tc>
        <w:tc>
          <w:tcPr>
            <w:tcW w:w="0" w:type="auto"/>
            <w:vAlign w:val="center"/>
            <w:hideMark/>
          </w:tcPr>
          <w:p w:rsidR="00000000" w:rsidRDefault="00000000">
            <w:r>
              <w:t>String</w:t>
            </w:r>
          </w:p>
        </w:tc>
        <w:tc>
          <w:tcPr>
            <w:tcW w:w="0" w:type="auto"/>
            <w:vAlign w:val="center"/>
            <w:hideMark/>
          </w:tcPr>
          <w:p w:rsidR="00000000" w:rsidRDefault="00000000">
            <w:r>
              <w:t>After placing order, changed quantity of available balance after placing order, only applicable to turn auto borrow off</w:t>
            </w:r>
          </w:p>
        </w:tc>
      </w:tr>
      <w:tr w:rsidR="00000000">
        <w:trPr>
          <w:divId w:val="175387555"/>
          <w:tblCellSpacing w:w="15" w:type="dxa"/>
        </w:trPr>
        <w:tc>
          <w:tcPr>
            <w:tcW w:w="0" w:type="auto"/>
            <w:vAlign w:val="center"/>
            <w:hideMark/>
          </w:tcPr>
          <w:p w:rsidR="00000000" w:rsidRDefault="00000000">
            <w:r>
              <w:t>liqPx</w:t>
            </w:r>
          </w:p>
        </w:tc>
        <w:tc>
          <w:tcPr>
            <w:tcW w:w="0" w:type="auto"/>
            <w:vAlign w:val="center"/>
            <w:hideMark/>
          </w:tcPr>
          <w:p w:rsidR="00000000" w:rsidRDefault="00000000">
            <w:r>
              <w:t>String</w:t>
            </w:r>
          </w:p>
        </w:tc>
        <w:tc>
          <w:tcPr>
            <w:tcW w:w="0" w:type="auto"/>
            <w:vAlign w:val="center"/>
            <w:hideMark/>
          </w:tcPr>
          <w:p w:rsidR="00000000" w:rsidRDefault="00000000">
            <w:r>
              <w:t>Current estimated liquidation price</w:t>
            </w:r>
          </w:p>
        </w:tc>
      </w:tr>
      <w:tr w:rsidR="00000000">
        <w:trPr>
          <w:divId w:val="175387555"/>
          <w:tblCellSpacing w:w="15" w:type="dxa"/>
        </w:trPr>
        <w:tc>
          <w:tcPr>
            <w:tcW w:w="0" w:type="auto"/>
            <w:vAlign w:val="center"/>
            <w:hideMark/>
          </w:tcPr>
          <w:p w:rsidR="00000000" w:rsidRDefault="00000000">
            <w:r>
              <w:t>liqPxDiff</w:t>
            </w:r>
          </w:p>
        </w:tc>
        <w:tc>
          <w:tcPr>
            <w:tcW w:w="0" w:type="auto"/>
            <w:vAlign w:val="center"/>
            <w:hideMark/>
          </w:tcPr>
          <w:p w:rsidR="00000000" w:rsidRDefault="00000000">
            <w:r>
              <w:t>String</w:t>
            </w:r>
          </w:p>
        </w:tc>
        <w:tc>
          <w:tcPr>
            <w:tcW w:w="0" w:type="auto"/>
            <w:vAlign w:val="center"/>
            <w:hideMark/>
          </w:tcPr>
          <w:p w:rsidR="00000000" w:rsidRDefault="00000000">
            <w:r>
              <w:t>After placing order, the distance between estimated liquidation price and mark price</w:t>
            </w:r>
          </w:p>
        </w:tc>
      </w:tr>
      <w:tr w:rsidR="00000000">
        <w:trPr>
          <w:divId w:val="175387555"/>
          <w:tblCellSpacing w:w="15" w:type="dxa"/>
        </w:trPr>
        <w:tc>
          <w:tcPr>
            <w:tcW w:w="0" w:type="auto"/>
            <w:vAlign w:val="center"/>
            <w:hideMark/>
          </w:tcPr>
          <w:p w:rsidR="00000000" w:rsidRDefault="00000000">
            <w:r>
              <w:t>liqPxDiffRatio</w:t>
            </w:r>
          </w:p>
        </w:tc>
        <w:tc>
          <w:tcPr>
            <w:tcW w:w="0" w:type="auto"/>
            <w:vAlign w:val="center"/>
            <w:hideMark/>
          </w:tcPr>
          <w:p w:rsidR="00000000" w:rsidRDefault="00000000">
            <w:r>
              <w:t>String</w:t>
            </w:r>
          </w:p>
        </w:tc>
        <w:tc>
          <w:tcPr>
            <w:tcW w:w="0" w:type="auto"/>
            <w:vAlign w:val="center"/>
            <w:hideMark/>
          </w:tcPr>
          <w:p w:rsidR="00000000" w:rsidRDefault="00000000">
            <w:r>
              <w:t>After placing order, the distance rate between estimated liquidation price and mark price</w:t>
            </w:r>
          </w:p>
        </w:tc>
      </w:tr>
      <w:tr w:rsidR="00000000">
        <w:trPr>
          <w:divId w:val="175387555"/>
          <w:tblCellSpacing w:w="15" w:type="dxa"/>
        </w:trPr>
        <w:tc>
          <w:tcPr>
            <w:tcW w:w="0" w:type="auto"/>
            <w:vAlign w:val="center"/>
            <w:hideMark/>
          </w:tcPr>
          <w:p w:rsidR="00000000" w:rsidRDefault="00000000">
            <w:r>
              <w:t>posBal</w:t>
            </w:r>
          </w:p>
        </w:tc>
        <w:tc>
          <w:tcPr>
            <w:tcW w:w="0" w:type="auto"/>
            <w:vAlign w:val="center"/>
            <w:hideMark/>
          </w:tcPr>
          <w:p w:rsidR="00000000" w:rsidRDefault="00000000">
            <w:r>
              <w:t>String</w:t>
            </w:r>
          </w:p>
        </w:tc>
        <w:tc>
          <w:tcPr>
            <w:tcW w:w="0" w:type="auto"/>
            <w:vAlign w:val="center"/>
            <w:hideMark/>
          </w:tcPr>
          <w:p w:rsidR="00000000" w:rsidRDefault="00000000">
            <w:r>
              <w:t>Current positive asset, only applicable to margin isolated position</w:t>
            </w:r>
          </w:p>
        </w:tc>
      </w:tr>
      <w:tr w:rsidR="00000000">
        <w:trPr>
          <w:divId w:val="175387555"/>
          <w:tblCellSpacing w:w="15" w:type="dxa"/>
        </w:trPr>
        <w:tc>
          <w:tcPr>
            <w:tcW w:w="0" w:type="auto"/>
            <w:vAlign w:val="center"/>
            <w:hideMark/>
          </w:tcPr>
          <w:p w:rsidR="00000000" w:rsidRDefault="00000000">
            <w:r>
              <w:t>posBalChg</w:t>
            </w:r>
          </w:p>
        </w:tc>
        <w:tc>
          <w:tcPr>
            <w:tcW w:w="0" w:type="auto"/>
            <w:vAlign w:val="center"/>
            <w:hideMark/>
          </w:tcPr>
          <w:p w:rsidR="00000000" w:rsidRDefault="00000000">
            <w:r>
              <w:t>String</w:t>
            </w:r>
          </w:p>
        </w:tc>
        <w:tc>
          <w:tcPr>
            <w:tcW w:w="0" w:type="auto"/>
            <w:vAlign w:val="center"/>
            <w:hideMark/>
          </w:tcPr>
          <w:p w:rsidR="00000000" w:rsidRDefault="00000000">
            <w:r>
              <w:t>After placing order, positive asset of margin isolated, only applicable to margin isolated position</w:t>
            </w:r>
          </w:p>
        </w:tc>
      </w:tr>
      <w:tr w:rsidR="00000000">
        <w:trPr>
          <w:divId w:val="175387555"/>
          <w:tblCellSpacing w:w="15" w:type="dxa"/>
        </w:trPr>
        <w:tc>
          <w:tcPr>
            <w:tcW w:w="0" w:type="auto"/>
            <w:vAlign w:val="center"/>
            <w:hideMark/>
          </w:tcPr>
          <w:p w:rsidR="00000000" w:rsidRDefault="00000000">
            <w:r>
              <w:t>liab</w:t>
            </w:r>
          </w:p>
        </w:tc>
        <w:tc>
          <w:tcPr>
            <w:tcW w:w="0" w:type="auto"/>
            <w:vAlign w:val="center"/>
            <w:hideMark/>
          </w:tcPr>
          <w:p w:rsidR="00000000" w:rsidRDefault="00000000">
            <w:r>
              <w:t>String</w:t>
            </w:r>
          </w:p>
        </w:tc>
        <w:tc>
          <w:tcPr>
            <w:tcW w:w="0" w:type="auto"/>
            <w:vAlign w:val="center"/>
            <w:hideMark/>
          </w:tcPr>
          <w:p w:rsidR="00000000" w:rsidRDefault="00000000">
            <w:r>
              <w:t>Current liabilities of currency</w:t>
            </w:r>
            <w:r>
              <w:br/>
              <w:t>For cross, it is cross liabilities</w:t>
            </w:r>
            <w:r>
              <w:br/>
              <w:t>For isolated position, it is isolated liabilities</w:t>
            </w:r>
          </w:p>
        </w:tc>
      </w:tr>
      <w:tr w:rsidR="00000000">
        <w:trPr>
          <w:divId w:val="175387555"/>
          <w:tblCellSpacing w:w="15" w:type="dxa"/>
        </w:trPr>
        <w:tc>
          <w:tcPr>
            <w:tcW w:w="0" w:type="auto"/>
            <w:vAlign w:val="center"/>
            <w:hideMark/>
          </w:tcPr>
          <w:p w:rsidR="00000000" w:rsidRDefault="00000000">
            <w:r>
              <w:t>liabChg</w:t>
            </w:r>
          </w:p>
        </w:tc>
        <w:tc>
          <w:tcPr>
            <w:tcW w:w="0" w:type="auto"/>
            <w:vAlign w:val="center"/>
            <w:hideMark/>
          </w:tcPr>
          <w:p w:rsidR="00000000" w:rsidRDefault="00000000">
            <w:r>
              <w:t>String</w:t>
            </w:r>
          </w:p>
        </w:tc>
        <w:tc>
          <w:tcPr>
            <w:tcW w:w="0" w:type="auto"/>
            <w:vAlign w:val="center"/>
            <w:hideMark/>
          </w:tcPr>
          <w:p w:rsidR="00000000" w:rsidRDefault="00000000">
            <w:r>
              <w:t>After placing order, changed quantity of liabilities</w:t>
            </w:r>
            <w:r>
              <w:br/>
              <w:t>For cross, it is cross liabilities</w:t>
            </w:r>
            <w:r>
              <w:br/>
              <w:t>For isolated position, it is isolated liabilities</w:t>
            </w:r>
          </w:p>
        </w:tc>
      </w:tr>
      <w:tr w:rsidR="00000000">
        <w:trPr>
          <w:divId w:val="175387555"/>
          <w:tblCellSpacing w:w="15" w:type="dxa"/>
        </w:trPr>
        <w:tc>
          <w:tcPr>
            <w:tcW w:w="0" w:type="auto"/>
            <w:vAlign w:val="center"/>
            <w:hideMark/>
          </w:tcPr>
          <w:p w:rsidR="00000000" w:rsidRDefault="00000000">
            <w:r>
              <w:t>liabChgCcy</w:t>
            </w:r>
          </w:p>
        </w:tc>
        <w:tc>
          <w:tcPr>
            <w:tcW w:w="0" w:type="auto"/>
            <w:vAlign w:val="center"/>
            <w:hideMark/>
          </w:tcPr>
          <w:p w:rsidR="00000000" w:rsidRDefault="00000000">
            <w:r>
              <w:t>String</w:t>
            </w:r>
          </w:p>
        </w:tc>
        <w:tc>
          <w:tcPr>
            <w:tcW w:w="0" w:type="auto"/>
            <w:vAlign w:val="center"/>
            <w:hideMark/>
          </w:tcPr>
          <w:p w:rsidR="00000000" w:rsidRDefault="00000000">
            <w:r>
              <w:t>After placing order, the unit of changed liabilities quantity</w:t>
            </w:r>
            <w:r>
              <w:br/>
              <w:t>only applicable cross and in auto borrow</w:t>
            </w:r>
          </w:p>
        </w:tc>
      </w:tr>
      <w:tr w:rsidR="00000000">
        <w:trPr>
          <w:divId w:val="175387555"/>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Unit type of positive asset, only applicable to margin isolated position</w:t>
            </w:r>
            <w:r>
              <w:br/>
            </w:r>
            <w:r>
              <w:rPr>
                <w:rStyle w:val="HTML"/>
              </w:rPr>
              <w:t>1</w:t>
            </w:r>
            <w:r>
              <w:t xml:space="preserve">: it is both base currency before and after placing order </w:t>
            </w:r>
            <w:r>
              <w:br/>
            </w:r>
            <w:r>
              <w:rPr>
                <w:rStyle w:val="HTML"/>
              </w:rPr>
              <w:t>2</w:t>
            </w:r>
            <w:r>
              <w:t>: before plaing order, it is base currency. after placing order, it is quota currency.</w:t>
            </w:r>
            <w:r>
              <w:br/>
            </w:r>
            <w:r>
              <w:rPr>
                <w:rStyle w:val="HTML"/>
              </w:rPr>
              <w:t>3</w:t>
            </w:r>
            <w:r>
              <w:t>: before plaing order, it is quota currency. after placing order, it is base currency</w:t>
            </w:r>
            <w:r>
              <w:br/>
            </w:r>
            <w:r>
              <w:rPr>
                <w:rStyle w:val="HTML"/>
              </w:rPr>
              <w:t>4</w:t>
            </w:r>
            <w:r>
              <w:t>: it is both quota currency before and after placing order</w:t>
            </w:r>
          </w:p>
        </w:tc>
      </w:tr>
    </w:tbl>
    <w:p w:rsidR="00000000" w:rsidRDefault="00000000">
      <w:pPr>
        <w:pStyle w:val="3"/>
        <w:divId w:val="175387555"/>
      </w:pPr>
      <w:r>
        <w:t>WS / Order channel</w:t>
      </w:r>
    </w:p>
    <w:p w:rsidR="00000000" w:rsidRDefault="00000000">
      <w:pPr>
        <w:pStyle w:val="a5"/>
        <w:divId w:val="175387555"/>
      </w:pPr>
      <w:r>
        <w:t>Retrieve order information. Data will not be pushed when first subscribed. Data will only be pushed when there are order updates.</w:t>
      </w:r>
    </w:p>
    <w:p w:rsidR="00000000" w:rsidRDefault="00000000">
      <w:pPr>
        <w:pStyle w:val="a5"/>
        <w:divId w:val="175387555"/>
      </w:pPr>
      <w:r>
        <w:t xml:space="preserve">Concurrent connection to this channel will be restricted by the following rules: </w:t>
      </w:r>
      <w:hyperlink r:id="rId603" w:anchor="overview-websocket-connection-count-limit" w:history="1">
        <w:r>
          <w:rPr>
            <w:rStyle w:val="a3"/>
          </w:rPr>
          <w:t>WebSocket connection count limit</w:t>
        </w:r>
      </w:hyperlink>
      <w:r>
        <w:t>.</w:t>
      </w:r>
    </w:p>
    <w:p w:rsidR="00000000" w:rsidRDefault="00000000">
      <w:pPr>
        <w:pStyle w:val="4"/>
        <w:divId w:val="175387555"/>
      </w:pPr>
      <w:r>
        <w:t>URL Path</w:t>
      </w:r>
    </w:p>
    <w:p w:rsidR="00000000" w:rsidRDefault="00000000">
      <w:pPr>
        <w:pStyle w:val="a5"/>
        <w:divId w:val="175387555"/>
      </w:pPr>
      <w:r>
        <w:t>/ws/v5/private (required login)</w:t>
      </w:r>
    </w:p>
    <w:p w:rsidR="00000000" w:rsidRDefault="00000000">
      <w:pPr>
        <w:pStyle w:val="a5"/>
        <w:divId w:val="2075854865"/>
      </w:pPr>
      <w:r>
        <w:t>Request Example : single</w:t>
      </w:r>
    </w:p>
    <w:p w:rsidR="00000000" w:rsidRDefault="00000000">
      <w:pPr>
        <w:pStyle w:val="HTML0"/>
        <w:divId w:val="1973440683"/>
        <w:rPr>
          <w:rStyle w:val="HTML"/>
        </w:rPr>
      </w:pPr>
      <w:r>
        <w:rPr>
          <w:rStyle w:val="o"/>
        </w:rPr>
        <w:t>{</w:t>
      </w:r>
    </w:p>
    <w:p w:rsidR="00000000" w:rsidRDefault="00000000">
      <w:pPr>
        <w:pStyle w:val="HTML0"/>
        <w:divId w:val="1973440683"/>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1973440683"/>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1973440683"/>
        <w:rPr>
          <w:rStyle w:val="HTML"/>
        </w:rPr>
      </w:pPr>
      <w:r>
        <w:rPr>
          <w:rStyle w:val="HTML"/>
        </w:rPr>
        <w:t xml:space="preserve">    </w:t>
      </w:r>
      <w:r>
        <w:rPr>
          <w:rStyle w:val="o"/>
        </w:rPr>
        <w:t>{</w:t>
      </w:r>
    </w:p>
    <w:p w:rsidR="00000000" w:rsidRDefault="00000000">
      <w:pPr>
        <w:pStyle w:val="HTML0"/>
        <w:divId w:val="1973440683"/>
        <w:rPr>
          <w:rStyle w:val="HTML"/>
        </w:rPr>
      </w:pPr>
      <w:r>
        <w:rPr>
          <w:rStyle w:val="HTML"/>
        </w:rPr>
        <w:t xml:space="preserve">      </w:t>
      </w:r>
      <w:r>
        <w:rPr>
          <w:rStyle w:val="s2"/>
        </w:rPr>
        <w:t>"channel"</w:t>
      </w:r>
      <w:r>
        <w:rPr>
          <w:rStyle w:val="HTML"/>
        </w:rPr>
        <w:t xml:space="preserve">: </w:t>
      </w:r>
      <w:r>
        <w:rPr>
          <w:rStyle w:val="s2"/>
        </w:rPr>
        <w:t>"orders"</w:t>
      </w:r>
      <w:r>
        <w:rPr>
          <w:rStyle w:val="HTML"/>
        </w:rPr>
        <w:t>,</w:t>
      </w:r>
    </w:p>
    <w:p w:rsidR="00000000" w:rsidRDefault="00000000">
      <w:pPr>
        <w:pStyle w:val="HTML0"/>
        <w:divId w:val="1973440683"/>
        <w:rPr>
          <w:rStyle w:val="HTML"/>
        </w:rPr>
      </w:pPr>
      <w:r>
        <w:rPr>
          <w:rStyle w:val="HTML"/>
        </w:rPr>
        <w:t xml:space="preserve">      </w:t>
      </w:r>
      <w:r>
        <w:rPr>
          <w:rStyle w:val="s2"/>
        </w:rPr>
        <w:t>"instType"</w:t>
      </w:r>
      <w:r>
        <w:rPr>
          <w:rStyle w:val="HTML"/>
        </w:rPr>
        <w:t xml:space="preserve">: </w:t>
      </w:r>
      <w:r>
        <w:rPr>
          <w:rStyle w:val="s2"/>
        </w:rPr>
        <w:t>"FUTURES"</w:t>
      </w:r>
      <w:r>
        <w:rPr>
          <w:rStyle w:val="HTML"/>
        </w:rPr>
        <w:t>,</w:t>
      </w:r>
    </w:p>
    <w:p w:rsidR="00000000" w:rsidRDefault="00000000">
      <w:pPr>
        <w:pStyle w:val="HTML0"/>
        <w:divId w:val="1973440683"/>
        <w:rPr>
          <w:rStyle w:val="HTML"/>
        </w:rPr>
      </w:pPr>
      <w:r>
        <w:rPr>
          <w:rStyle w:val="HTML"/>
        </w:rPr>
        <w:t xml:space="preserve">      </w:t>
      </w:r>
      <w:r>
        <w:rPr>
          <w:rStyle w:val="s2"/>
        </w:rPr>
        <w:t>"instId"</w:t>
      </w:r>
      <w:r>
        <w:rPr>
          <w:rStyle w:val="HTML"/>
        </w:rPr>
        <w:t xml:space="preserve">: </w:t>
      </w:r>
      <w:r>
        <w:rPr>
          <w:rStyle w:val="s2"/>
        </w:rPr>
        <w:t>"BTC-USD-200329"</w:t>
      </w:r>
    </w:p>
    <w:p w:rsidR="00000000" w:rsidRDefault="00000000">
      <w:pPr>
        <w:pStyle w:val="HTML0"/>
        <w:divId w:val="1973440683"/>
        <w:rPr>
          <w:rStyle w:val="HTML"/>
        </w:rPr>
      </w:pPr>
      <w:r>
        <w:rPr>
          <w:rStyle w:val="HTML"/>
        </w:rPr>
        <w:t xml:space="preserve">    </w:t>
      </w:r>
      <w:r>
        <w:rPr>
          <w:rStyle w:val="o"/>
        </w:rPr>
        <w:t>}</w:t>
      </w:r>
    </w:p>
    <w:p w:rsidR="00000000" w:rsidRDefault="00000000">
      <w:pPr>
        <w:pStyle w:val="HTML0"/>
        <w:divId w:val="1973440683"/>
        <w:rPr>
          <w:rStyle w:val="HTML"/>
        </w:rPr>
      </w:pPr>
      <w:r>
        <w:rPr>
          <w:rStyle w:val="HTML"/>
        </w:rPr>
        <w:t xml:space="preserve">  </w:t>
      </w:r>
      <w:r>
        <w:rPr>
          <w:rStyle w:val="o"/>
        </w:rPr>
        <w:t>]</w:t>
      </w:r>
    </w:p>
    <w:p w:rsidR="00000000" w:rsidRDefault="00000000">
      <w:pPr>
        <w:pStyle w:val="HTML0"/>
        <w:divId w:val="1973440683"/>
        <w:rPr>
          <w:rStyle w:val="HTML"/>
        </w:rPr>
      </w:pPr>
      <w:r>
        <w:rPr>
          <w:rStyle w:val="o"/>
        </w:rPr>
        <w:t>}</w:t>
      </w:r>
    </w:p>
    <w:p w:rsidR="00000000" w:rsidRDefault="00000000">
      <w:pPr>
        <w:pStyle w:val="a5"/>
        <w:divId w:val="1360620114"/>
      </w:pPr>
      <w:r>
        <w:t>Request Example</w:t>
      </w:r>
    </w:p>
    <w:p w:rsidR="00000000" w:rsidRDefault="00000000">
      <w:pPr>
        <w:pStyle w:val="HTML0"/>
        <w:divId w:val="2011563367"/>
        <w:rPr>
          <w:rStyle w:val="HTML"/>
        </w:rPr>
      </w:pPr>
      <w:r>
        <w:rPr>
          <w:rStyle w:val="o"/>
        </w:rPr>
        <w:t>{</w:t>
      </w:r>
    </w:p>
    <w:p w:rsidR="00000000" w:rsidRDefault="00000000">
      <w:pPr>
        <w:pStyle w:val="HTML0"/>
        <w:divId w:val="2011563367"/>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2011563367"/>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2011563367"/>
        <w:rPr>
          <w:rStyle w:val="HTML"/>
        </w:rPr>
      </w:pPr>
      <w:r>
        <w:rPr>
          <w:rStyle w:val="HTML"/>
        </w:rPr>
        <w:t xml:space="preserve">    </w:t>
      </w:r>
      <w:r>
        <w:rPr>
          <w:rStyle w:val="o"/>
        </w:rPr>
        <w:t>{</w:t>
      </w:r>
    </w:p>
    <w:p w:rsidR="00000000" w:rsidRDefault="00000000">
      <w:pPr>
        <w:pStyle w:val="HTML0"/>
        <w:divId w:val="2011563367"/>
        <w:rPr>
          <w:rStyle w:val="HTML"/>
        </w:rPr>
      </w:pPr>
      <w:r>
        <w:rPr>
          <w:rStyle w:val="HTML"/>
        </w:rPr>
        <w:t xml:space="preserve">      </w:t>
      </w:r>
      <w:r>
        <w:rPr>
          <w:rStyle w:val="s2"/>
        </w:rPr>
        <w:t>"channel"</w:t>
      </w:r>
      <w:r>
        <w:rPr>
          <w:rStyle w:val="HTML"/>
        </w:rPr>
        <w:t xml:space="preserve">: </w:t>
      </w:r>
      <w:r>
        <w:rPr>
          <w:rStyle w:val="s2"/>
        </w:rPr>
        <w:t>"orders"</w:t>
      </w:r>
      <w:r>
        <w:rPr>
          <w:rStyle w:val="HTML"/>
        </w:rPr>
        <w:t>,</w:t>
      </w:r>
    </w:p>
    <w:p w:rsidR="00000000" w:rsidRDefault="00000000">
      <w:pPr>
        <w:pStyle w:val="HTML0"/>
        <w:divId w:val="2011563367"/>
        <w:rPr>
          <w:rStyle w:val="HTML"/>
        </w:rPr>
      </w:pPr>
      <w:r>
        <w:rPr>
          <w:rStyle w:val="HTML"/>
        </w:rPr>
        <w:t xml:space="preserve">      </w:t>
      </w:r>
      <w:r>
        <w:rPr>
          <w:rStyle w:val="s2"/>
        </w:rPr>
        <w:t>"instType"</w:t>
      </w:r>
      <w:r>
        <w:rPr>
          <w:rStyle w:val="HTML"/>
        </w:rPr>
        <w:t xml:space="preserve">: </w:t>
      </w:r>
      <w:r>
        <w:rPr>
          <w:rStyle w:val="s2"/>
        </w:rPr>
        <w:t>"FUTURES"</w:t>
      </w:r>
      <w:r>
        <w:rPr>
          <w:rStyle w:val="HTML"/>
        </w:rPr>
        <w:t>,</w:t>
      </w:r>
    </w:p>
    <w:p w:rsidR="00000000" w:rsidRDefault="00000000">
      <w:pPr>
        <w:pStyle w:val="HTML0"/>
        <w:divId w:val="2011563367"/>
        <w:rPr>
          <w:rStyle w:val="HTML"/>
        </w:rPr>
      </w:pPr>
      <w:r>
        <w:rPr>
          <w:rStyle w:val="HTML"/>
        </w:rPr>
        <w:t xml:space="preserve">      </w:t>
      </w:r>
      <w:r>
        <w:rPr>
          <w:rStyle w:val="s2"/>
        </w:rPr>
        <w:t>"instFamily"</w:t>
      </w:r>
      <w:r>
        <w:rPr>
          <w:rStyle w:val="HTML"/>
        </w:rPr>
        <w:t xml:space="preserve">: </w:t>
      </w:r>
      <w:r>
        <w:rPr>
          <w:rStyle w:val="s2"/>
        </w:rPr>
        <w:t>"BTC-USD"</w:t>
      </w:r>
    </w:p>
    <w:p w:rsidR="00000000" w:rsidRDefault="00000000">
      <w:pPr>
        <w:pStyle w:val="HTML0"/>
        <w:divId w:val="2011563367"/>
        <w:rPr>
          <w:rStyle w:val="HTML"/>
        </w:rPr>
      </w:pPr>
      <w:r>
        <w:rPr>
          <w:rStyle w:val="HTML"/>
        </w:rPr>
        <w:t xml:space="preserve">    </w:t>
      </w:r>
      <w:r>
        <w:rPr>
          <w:rStyle w:val="o"/>
        </w:rPr>
        <w:t>}</w:t>
      </w:r>
    </w:p>
    <w:p w:rsidR="00000000" w:rsidRDefault="00000000">
      <w:pPr>
        <w:pStyle w:val="HTML0"/>
        <w:divId w:val="2011563367"/>
        <w:rPr>
          <w:rStyle w:val="HTML"/>
        </w:rPr>
      </w:pPr>
      <w:r>
        <w:rPr>
          <w:rStyle w:val="HTML"/>
        </w:rPr>
        <w:t xml:space="preserve">  </w:t>
      </w:r>
      <w:r>
        <w:rPr>
          <w:rStyle w:val="o"/>
        </w:rPr>
        <w:t>]</w:t>
      </w:r>
    </w:p>
    <w:p w:rsidR="00000000" w:rsidRDefault="00000000">
      <w:pPr>
        <w:pStyle w:val="HTML0"/>
        <w:divId w:val="2011563367"/>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780"/>
        <w:gridCol w:w="1058"/>
        <w:gridCol w:w="40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subscribed channels</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orders</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type</w:t>
            </w:r>
            <w:r>
              <w:br/>
            </w:r>
            <w:r>
              <w:rPr>
                <w:rStyle w:val="HTML"/>
              </w:rPr>
              <w:t>SPOT</w:t>
            </w:r>
            <w:r>
              <w:br/>
            </w:r>
            <w:r>
              <w:rPr>
                <w:rStyle w:val="HTML"/>
              </w:rPr>
              <w:t>MARGIN</w:t>
            </w:r>
            <w:r>
              <w:br/>
            </w:r>
            <w:r>
              <w:rPr>
                <w:rStyle w:val="HTML"/>
              </w:rPr>
              <w:t>SWAP</w:t>
            </w:r>
            <w:r>
              <w:br/>
            </w:r>
            <w:r>
              <w:rPr>
                <w:rStyle w:val="HTML"/>
              </w:rPr>
              <w:t>FUTURES</w:t>
            </w:r>
            <w:r>
              <w:br/>
            </w:r>
            <w:r>
              <w:rPr>
                <w:rStyle w:val="HTML"/>
              </w:rPr>
              <w:t>OPTION</w:t>
            </w:r>
            <w:r>
              <w:br/>
            </w:r>
            <w:r>
              <w:rPr>
                <w:rStyle w:val="HTML"/>
              </w:rPr>
              <w:t>ANY</w:t>
            </w:r>
          </w:p>
        </w:tc>
      </w:tr>
      <w:tr w:rsidR="00000000">
        <w:trPr>
          <w:divId w:val="175387555"/>
          <w:tblCellSpacing w:w="15" w:type="dxa"/>
        </w:trPr>
        <w:tc>
          <w:tcPr>
            <w:tcW w:w="0" w:type="auto"/>
            <w:vAlign w:val="center"/>
            <w:hideMark/>
          </w:tcPr>
          <w:p w:rsidR="00000000" w:rsidRDefault="00000000">
            <w:r>
              <w:t>&gt; instFamily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family</w:t>
            </w:r>
            <w:r>
              <w:br/>
              <w:t xml:space="preserve">Applicable to </w:t>
            </w:r>
            <w:r>
              <w:rPr>
                <w:rStyle w:val="HTML"/>
              </w:rPr>
              <w:t>FUTURES</w:t>
            </w:r>
            <w:r>
              <w:t>/</w:t>
            </w:r>
            <w:r>
              <w:rPr>
                <w:rStyle w:val="HTML"/>
              </w:rPr>
              <w:t>SWAP</w:t>
            </w:r>
            <w:r>
              <w:t>/</w:t>
            </w:r>
            <w:r>
              <w:rPr>
                <w:rStyle w:val="HTML"/>
              </w:rPr>
              <w:t>OPTION</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ID</w:t>
            </w:r>
          </w:p>
        </w:tc>
      </w:tr>
    </w:tbl>
    <w:p w:rsidR="00000000" w:rsidRDefault="00000000">
      <w:pPr>
        <w:pStyle w:val="a5"/>
        <w:divId w:val="1692416001"/>
      </w:pPr>
      <w:r>
        <w:t>Successful Response Example : single</w:t>
      </w:r>
    </w:p>
    <w:p w:rsidR="00000000" w:rsidRDefault="00000000">
      <w:pPr>
        <w:pStyle w:val="HTML0"/>
        <w:divId w:val="439689092"/>
        <w:rPr>
          <w:rStyle w:val="w"/>
        </w:rPr>
      </w:pPr>
      <w:r>
        <w:rPr>
          <w:rStyle w:val="p"/>
        </w:rPr>
        <w:t>{</w:t>
      </w:r>
    </w:p>
    <w:p w:rsidR="00000000" w:rsidRDefault="00000000">
      <w:pPr>
        <w:pStyle w:val="HTML0"/>
        <w:divId w:val="439689092"/>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439689092"/>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439689092"/>
        <w:rPr>
          <w:rStyle w:val="w"/>
        </w:rPr>
      </w:pPr>
      <w:r>
        <w:rPr>
          <w:rStyle w:val="w"/>
        </w:rPr>
        <w:t xml:space="preserve">        </w:t>
      </w:r>
      <w:r>
        <w:rPr>
          <w:rStyle w:val="nl"/>
        </w:rPr>
        <w:t>"channel"</w:t>
      </w:r>
      <w:r>
        <w:rPr>
          <w:rStyle w:val="p"/>
        </w:rPr>
        <w:t>:</w:t>
      </w:r>
      <w:r>
        <w:rPr>
          <w:rStyle w:val="w"/>
        </w:rPr>
        <w:t xml:space="preserve"> </w:t>
      </w:r>
      <w:r>
        <w:rPr>
          <w:rStyle w:val="s2"/>
        </w:rPr>
        <w:t>"orders"</w:t>
      </w:r>
      <w:r>
        <w:rPr>
          <w:rStyle w:val="p"/>
        </w:rPr>
        <w:t>,</w:t>
      </w:r>
    </w:p>
    <w:p w:rsidR="00000000" w:rsidRDefault="00000000">
      <w:pPr>
        <w:pStyle w:val="HTML0"/>
        <w:divId w:val="439689092"/>
        <w:rPr>
          <w:rStyle w:val="w"/>
        </w:rPr>
      </w:pPr>
      <w:r>
        <w:rPr>
          <w:rStyle w:val="w"/>
        </w:rPr>
        <w:t xml:space="preserve">        </w:t>
      </w:r>
      <w:r>
        <w:rPr>
          <w:rStyle w:val="nl"/>
        </w:rPr>
        <w:t>"instType"</w:t>
      </w:r>
      <w:r>
        <w:rPr>
          <w:rStyle w:val="p"/>
        </w:rPr>
        <w:t>:</w:t>
      </w:r>
      <w:r>
        <w:rPr>
          <w:rStyle w:val="w"/>
        </w:rPr>
        <w:t xml:space="preserve"> </w:t>
      </w:r>
      <w:r>
        <w:rPr>
          <w:rStyle w:val="s2"/>
        </w:rPr>
        <w:t>"FUTURES"</w:t>
      </w:r>
      <w:r>
        <w:rPr>
          <w:rStyle w:val="p"/>
        </w:rPr>
        <w:t>,</w:t>
      </w:r>
    </w:p>
    <w:p w:rsidR="00000000" w:rsidRDefault="00000000">
      <w:pPr>
        <w:pStyle w:val="HTML0"/>
        <w:divId w:val="439689092"/>
        <w:rPr>
          <w:rStyle w:val="w"/>
        </w:rPr>
      </w:pPr>
      <w:r>
        <w:rPr>
          <w:rStyle w:val="w"/>
        </w:rPr>
        <w:t xml:space="preserve">        </w:t>
      </w:r>
      <w:r>
        <w:rPr>
          <w:rStyle w:val="nl"/>
        </w:rPr>
        <w:t>"instId"</w:t>
      </w:r>
      <w:r>
        <w:rPr>
          <w:rStyle w:val="p"/>
        </w:rPr>
        <w:t>:</w:t>
      </w:r>
      <w:r>
        <w:rPr>
          <w:rStyle w:val="w"/>
        </w:rPr>
        <w:t xml:space="preserve"> </w:t>
      </w:r>
      <w:r>
        <w:rPr>
          <w:rStyle w:val="s2"/>
        </w:rPr>
        <w:t>"BTC-USD-200329"</w:t>
      </w:r>
    </w:p>
    <w:p w:rsidR="00000000" w:rsidRDefault="00000000">
      <w:pPr>
        <w:pStyle w:val="HTML0"/>
        <w:divId w:val="439689092"/>
        <w:rPr>
          <w:rStyle w:val="w"/>
        </w:rPr>
      </w:pPr>
      <w:r>
        <w:rPr>
          <w:rStyle w:val="w"/>
        </w:rPr>
        <w:t xml:space="preserve">    </w:t>
      </w:r>
      <w:r>
        <w:rPr>
          <w:rStyle w:val="p"/>
        </w:rPr>
        <w:t>},</w:t>
      </w:r>
    </w:p>
    <w:p w:rsidR="00000000" w:rsidRDefault="00000000">
      <w:pPr>
        <w:pStyle w:val="HTML0"/>
        <w:divId w:val="439689092"/>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439689092"/>
        <w:rPr>
          <w:rStyle w:val="w"/>
        </w:rPr>
      </w:pPr>
      <w:r>
        <w:rPr>
          <w:rStyle w:val="p"/>
        </w:rPr>
        <w:t>}</w:t>
      </w:r>
    </w:p>
    <w:p w:rsidR="00000000" w:rsidRDefault="00000000">
      <w:pPr>
        <w:pStyle w:val="a5"/>
        <w:divId w:val="712652936"/>
      </w:pPr>
      <w:r>
        <w:t>Successful Response Example</w:t>
      </w:r>
    </w:p>
    <w:p w:rsidR="00000000" w:rsidRDefault="00000000">
      <w:pPr>
        <w:pStyle w:val="HTML0"/>
        <w:divId w:val="1166677186"/>
        <w:rPr>
          <w:rStyle w:val="w"/>
        </w:rPr>
      </w:pPr>
      <w:r>
        <w:rPr>
          <w:rStyle w:val="p"/>
        </w:rPr>
        <w:t>{</w:t>
      </w:r>
    </w:p>
    <w:p w:rsidR="00000000" w:rsidRDefault="00000000">
      <w:pPr>
        <w:pStyle w:val="HTML0"/>
        <w:divId w:val="1166677186"/>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1166677186"/>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166677186"/>
        <w:rPr>
          <w:rStyle w:val="w"/>
        </w:rPr>
      </w:pPr>
      <w:r>
        <w:rPr>
          <w:rStyle w:val="w"/>
        </w:rPr>
        <w:t xml:space="preserve">    </w:t>
      </w:r>
      <w:r>
        <w:rPr>
          <w:rStyle w:val="nl"/>
        </w:rPr>
        <w:t>"channel"</w:t>
      </w:r>
      <w:r>
        <w:rPr>
          <w:rStyle w:val="p"/>
        </w:rPr>
        <w:t>:</w:t>
      </w:r>
      <w:r>
        <w:rPr>
          <w:rStyle w:val="w"/>
        </w:rPr>
        <w:t xml:space="preserve"> </w:t>
      </w:r>
      <w:r>
        <w:rPr>
          <w:rStyle w:val="s2"/>
        </w:rPr>
        <w:t>"orders"</w:t>
      </w:r>
      <w:r>
        <w:rPr>
          <w:rStyle w:val="p"/>
        </w:rPr>
        <w:t>,</w:t>
      </w:r>
    </w:p>
    <w:p w:rsidR="00000000" w:rsidRDefault="00000000">
      <w:pPr>
        <w:pStyle w:val="HTML0"/>
        <w:divId w:val="1166677186"/>
        <w:rPr>
          <w:rStyle w:val="w"/>
        </w:rPr>
      </w:pPr>
      <w:r>
        <w:rPr>
          <w:rStyle w:val="w"/>
        </w:rPr>
        <w:t xml:space="preserve">    </w:t>
      </w:r>
      <w:r>
        <w:rPr>
          <w:rStyle w:val="nl"/>
        </w:rPr>
        <w:t>"instType"</w:t>
      </w:r>
      <w:r>
        <w:rPr>
          <w:rStyle w:val="p"/>
        </w:rPr>
        <w:t>:</w:t>
      </w:r>
      <w:r>
        <w:rPr>
          <w:rStyle w:val="w"/>
        </w:rPr>
        <w:t xml:space="preserve"> </w:t>
      </w:r>
      <w:r>
        <w:rPr>
          <w:rStyle w:val="s2"/>
        </w:rPr>
        <w:t>"FUTURES"</w:t>
      </w:r>
      <w:r>
        <w:rPr>
          <w:rStyle w:val="p"/>
        </w:rPr>
        <w:t>,</w:t>
      </w:r>
    </w:p>
    <w:p w:rsidR="00000000" w:rsidRDefault="00000000">
      <w:pPr>
        <w:pStyle w:val="HTML0"/>
        <w:divId w:val="1166677186"/>
        <w:rPr>
          <w:rStyle w:val="w"/>
        </w:rPr>
      </w:pPr>
      <w:r>
        <w:rPr>
          <w:rStyle w:val="w"/>
        </w:rPr>
        <w:t xml:space="preserve">    </w:t>
      </w:r>
      <w:r>
        <w:rPr>
          <w:rStyle w:val="nl"/>
        </w:rPr>
        <w:t>"instFamily"</w:t>
      </w:r>
      <w:r>
        <w:rPr>
          <w:rStyle w:val="p"/>
        </w:rPr>
        <w:t>:</w:t>
      </w:r>
      <w:r>
        <w:rPr>
          <w:rStyle w:val="w"/>
        </w:rPr>
        <w:t xml:space="preserve"> </w:t>
      </w:r>
      <w:r>
        <w:rPr>
          <w:rStyle w:val="s2"/>
        </w:rPr>
        <w:t>"BTC-USD"</w:t>
      </w:r>
    </w:p>
    <w:p w:rsidR="00000000" w:rsidRDefault="00000000">
      <w:pPr>
        <w:pStyle w:val="HTML0"/>
        <w:divId w:val="1166677186"/>
        <w:rPr>
          <w:rStyle w:val="w"/>
        </w:rPr>
      </w:pPr>
      <w:r>
        <w:rPr>
          <w:rStyle w:val="w"/>
        </w:rPr>
        <w:t xml:space="preserve">  </w:t>
      </w:r>
      <w:r>
        <w:rPr>
          <w:rStyle w:val="p"/>
        </w:rPr>
        <w:t>},</w:t>
      </w:r>
    </w:p>
    <w:p w:rsidR="00000000" w:rsidRDefault="00000000">
      <w:pPr>
        <w:pStyle w:val="HTML0"/>
        <w:divId w:val="1166677186"/>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166677186"/>
        <w:rPr>
          <w:rStyle w:val="w"/>
        </w:rPr>
      </w:pPr>
      <w:r>
        <w:rPr>
          <w:rStyle w:val="p"/>
        </w:rPr>
        <w:t>}</w:t>
      </w:r>
    </w:p>
    <w:p w:rsidR="00000000" w:rsidRDefault="00000000">
      <w:pPr>
        <w:pStyle w:val="a5"/>
        <w:divId w:val="1536965775"/>
      </w:pPr>
      <w:r>
        <w:t>Failure Response Example</w:t>
      </w:r>
    </w:p>
    <w:p w:rsidR="00000000" w:rsidRDefault="00000000">
      <w:pPr>
        <w:pStyle w:val="HTML0"/>
        <w:divId w:val="1139955659"/>
        <w:rPr>
          <w:rStyle w:val="w"/>
        </w:rPr>
      </w:pPr>
      <w:r>
        <w:rPr>
          <w:rStyle w:val="p"/>
        </w:rPr>
        <w:t>{</w:t>
      </w:r>
    </w:p>
    <w:p w:rsidR="00000000" w:rsidRDefault="00000000">
      <w:pPr>
        <w:pStyle w:val="HTML0"/>
        <w:divId w:val="1139955659"/>
        <w:rPr>
          <w:rStyle w:val="w"/>
        </w:rPr>
      </w:pPr>
      <w:r>
        <w:rPr>
          <w:rStyle w:val="w"/>
        </w:rPr>
        <w:t xml:space="preserve">  </w:t>
      </w:r>
      <w:r>
        <w:rPr>
          <w:rStyle w:val="nl"/>
        </w:rPr>
        <w:t>"event"</w:t>
      </w:r>
      <w:r>
        <w:rPr>
          <w:rStyle w:val="p"/>
        </w:rPr>
        <w:t>:</w:t>
      </w:r>
      <w:r>
        <w:rPr>
          <w:rStyle w:val="w"/>
        </w:rPr>
        <w:t xml:space="preserve"> </w:t>
      </w:r>
      <w:r>
        <w:rPr>
          <w:rStyle w:val="s2"/>
        </w:rPr>
        <w:t>"error"</w:t>
      </w:r>
      <w:r>
        <w:rPr>
          <w:rStyle w:val="p"/>
        </w:rPr>
        <w:t>,</w:t>
      </w:r>
    </w:p>
    <w:p w:rsidR="00000000" w:rsidRDefault="00000000">
      <w:pPr>
        <w:pStyle w:val="HTML0"/>
        <w:divId w:val="1139955659"/>
        <w:rPr>
          <w:rStyle w:val="w"/>
        </w:rPr>
      </w:pPr>
      <w:r>
        <w:rPr>
          <w:rStyle w:val="w"/>
        </w:rPr>
        <w:t xml:space="preserve">  </w:t>
      </w:r>
      <w:r>
        <w:rPr>
          <w:rStyle w:val="nl"/>
        </w:rPr>
        <w:t>"code"</w:t>
      </w:r>
      <w:r>
        <w:rPr>
          <w:rStyle w:val="p"/>
        </w:rPr>
        <w:t>:</w:t>
      </w:r>
      <w:r>
        <w:rPr>
          <w:rStyle w:val="w"/>
        </w:rPr>
        <w:t xml:space="preserve"> </w:t>
      </w:r>
      <w:r>
        <w:rPr>
          <w:rStyle w:val="s2"/>
        </w:rPr>
        <w:t>"60012"</w:t>
      </w:r>
      <w:r>
        <w:rPr>
          <w:rStyle w:val="p"/>
        </w:rPr>
        <w:t>,</w:t>
      </w:r>
    </w:p>
    <w:p w:rsidR="00000000" w:rsidRDefault="00000000">
      <w:pPr>
        <w:pStyle w:val="HTML0"/>
        <w:divId w:val="1139955659"/>
        <w:rPr>
          <w:rStyle w:val="w"/>
        </w:rPr>
      </w:pPr>
      <w:r>
        <w:rPr>
          <w:rStyle w:val="w"/>
        </w:rPr>
        <w:t xml:space="preserve">  </w:t>
      </w:r>
      <w:r>
        <w:rPr>
          <w:rStyle w:val="nl"/>
        </w:rPr>
        <w:t>"msg"</w:t>
      </w:r>
      <w:r>
        <w:rPr>
          <w:rStyle w:val="p"/>
        </w:rPr>
        <w:t>:</w:t>
      </w:r>
      <w:r>
        <w:rPr>
          <w:rStyle w:val="w"/>
        </w:rPr>
        <w:t xml:space="preserve"> </w:t>
      </w:r>
      <w:r>
        <w:rPr>
          <w:rStyle w:val="s2"/>
        </w:rPr>
        <w:t>"Invalid request: {</w:t>
      </w:r>
      <w:r>
        <w:rPr>
          <w:rStyle w:val="se"/>
        </w:rPr>
        <w:t>\"</w:t>
      </w:r>
      <w:r>
        <w:rPr>
          <w:rStyle w:val="s2"/>
        </w:rPr>
        <w:t>op</w:t>
      </w:r>
      <w:r>
        <w:rPr>
          <w:rStyle w:val="se"/>
        </w:rPr>
        <w:t>\"</w:t>
      </w:r>
      <w:r>
        <w:rPr>
          <w:rStyle w:val="s2"/>
        </w:rPr>
        <w:t xml:space="preserve">: </w:t>
      </w:r>
      <w:r>
        <w:rPr>
          <w:rStyle w:val="se"/>
        </w:rPr>
        <w:t>\"</w:t>
      </w:r>
      <w:r>
        <w:rPr>
          <w:rStyle w:val="s2"/>
        </w:rPr>
        <w:t>subscribe</w:t>
      </w:r>
      <w:r>
        <w:rPr>
          <w:rStyle w:val="se"/>
        </w:rPr>
        <w:t>\"</w:t>
      </w:r>
      <w:r>
        <w:rPr>
          <w:rStyle w:val="s2"/>
        </w:rPr>
        <w:t xml:space="preserve">, </w:t>
      </w:r>
      <w:r>
        <w:rPr>
          <w:rStyle w:val="se"/>
        </w:rPr>
        <w:t>\"</w:t>
      </w:r>
      <w:r>
        <w:rPr>
          <w:rStyle w:val="s2"/>
        </w:rPr>
        <w:t>argss</w:t>
      </w:r>
      <w:r>
        <w:rPr>
          <w:rStyle w:val="se"/>
        </w:rPr>
        <w:t>\"</w:t>
      </w:r>
      <w:r>
        <w:rPr>
          <w:rStyle w:val="s2"/>
        </w:rPr>
        <w:t xml:space="preserve">:[{ </w:t>
      </w:r>
      <w:r>
        <w:rPr>
          <w:rStyle w:val="se"/>
        </w:rPr>
        <w:t>\"</w:t>
      </w:r>
      <w:r>
        <w:rPr>
          <w:rStyle w:val="s2"/>
        </w:rPr>
        <w:t>channel</w:t>
      </w:r>
      <w:r>
        <w:rPr>
          <w:rStyle w:val="se"/>
        </w:rPr>
        <w:t>\"</w:t>
      </w:r>
      <w:r>
        <w:rPr>
          <w:rStyle w:val="s2"/>
        </w:rPr>
        <w:t xml:space="preserve"> : </w:t>
      </w:r>
      <w:r>
        <w:rPr>
          <w:rStyle w:val="se"/>
        </w:rPr>
        <w:t>\"</w:t>
      </w:r>
      <w:r>
        <w:rPr>
          <w:rStyle w:val="s2"/>
        </w:rPr>
        <w:t>orders</w:t>
      </w:r>
      <w:r>
        <w:rPr>
          <w:rStyle w:val="se"/>
        </w:rPr>
        <w:t>\"</w:t>
      </w:r>
      <w:r>
        <w:rPr>
          <w:rStyle w:val="s2"/>
        </w:rPr>
        <w:t xml:space="preserve">, </w:t>
      </w:r>
      <w:r>
        <w:rPr>
          <w:rStyle w:val="se"/>
        </w:rPr>
        <w:t>\"</w:t>
      </w:r>
      <w:r>
        <w:rPr>
          <w:rStyle w:val="s2"/>
        </w:rPr>
        <w:t>instType</w:t>
      </w:r>
      <w:r>
        <w:rPr>
          <w:rStyle w:val="se"/>
        </w:rPr>
        <w:t>\"</w:t>
      </w:r>
      <w:r>
        <w:rPr>
          <w:rStyle w:val="s2"/>
        </w:rPr>
        <w:t xml:space="preserve"> : </w:t>
      </w:r>
      <w:r>
        <w:rPr>
          <w:rStyle w:val="se"/>
        </w:rPr>
        <w:t>\"</w:t>
      </w:r>
      <w:r>
        <w:rPr>
          <w:rStyle w:val="s2"/>
        </w:rPr>
        <w:t>FUTURES</w:t>
      </w:r>
      <w:r>
        <w:rPr>
          <w:rStyle w:val="se"/>
        </w:rPr>
        <w:t>\"</w:t>
      </w:r>
      <w:r>
        <w:rPr>
          <w:rStyle w:val="s2"/>
        </w:rPr>
        <w:t>}]}"</w:t>
      </w:r>
      <w:r>
        <w:rPr>
          <w:rStyle w:val="p"/>
        </w:rPr>
        <w:t>,</w:t>
      </w:r>
    </w:p>
    <w:p w:rsidR="00000000" w:rsidRDefault="00000000">
      <w:pPr>
        <w:pStyle w:val="HTML0"/>
        <w:divId w:val="1139955659"/>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139955659"/>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780"/>
        <w:gridCol w:w="1058"/>
        <w:gridCol w:w="28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Event</w:t>
            </w:r>
            <w:r>
              <w:br/>
            </w:r>
            <w:r>
              <w:rPr>
                <w:rStyle w:val="HTML"/>
              </w:rPr>
              <w:t>subscribe</w:t>
            </w:r>
            <w:r>
              <w:br/>
            </w:r>
            <w:r>
              <w:rPr>
                <w:rStyle w:val="HTML"/>
              </w:rPr>
              <w:t>unsubscribe</w:t>
            </w:r>
            <w:r>
              <w:br/>
            </w:r>
            <w:r>
              <w:rPr>
                <w:rStyle w:val="HTML"/>
              </w:rPr>
              <w:t>error</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No</w:t>
            </w:r>
          </w:p>
        </w:tc>
        <w:tc>
          <w:tcPr>
            <w:tcW w:w="0" w:type="auto"/>
            <w:vAlign w:val="center"/>
            <w:hideMark/>
          </w:tcPr>
          <w:p w:rsidR="00000000" w:rsidRDefault="00000000">
            <w:r>
              <w:t>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type</w:t>
            </w:r>
            <w:r>
              <w:br/>
            </w:r>
            <w:r>
              <w:rPr>
                <w:rStyle w:val="HTML"/>
              </w:rPr>
              <w:t>SPOT</w:t>
            </w:r>
            <w:r>
              <w:br/>
            </w:r>
            <w:r>
              <w:rPr>
                <w:rStyle w:val="HTML"/>
              </w:rPr>
              <w:t>MARGIN</w:t>
            </w:r>
            <w:r>
              <w:br/>
            </w:r>
            <w:r>
              <w:rPr>
                <w:rStyle w:val="HTML"/>
              </w:rPr>
              <w:t>SWAP</w:t>
            </w:r>
            <w:r>
              <w:br/>
            </w:r>
            <w:r>
              <w:rPr>
                <w:rStyle w:val="HTML"/>
              </w:rPr>
              <w:t>FUTURES</w:t>
            </w:r>
            <w:r>
              <w:br/>
            </w:r>
            <w:r>
              <w:rPr>
                <w:rStyle w:val="HTML"/>
              </w:rPr>
              <w:t>OPTION</w:t>
            </w:r>
            <w:r>
              <w:br/>
            </w:r>
            <w:r>
              <w:rPr>
                <w:rStyle w:val="HTML"/>
              </w:rPr>
              <w:t>ANY</w:t>
            </w:r>
          </w:p>
        </w:tc>
      </w:tr>
      <w:tr w:rsidR="00000000">
        <w:trPr>
          <w:divId w:val="175387555"/>
          <w:tblCellSpacing w:w="15" w:type="dxa"/>
        </w:trPr>
        <w:tc>
          <w:tcPr>
            <w:tcW w:w="0" w:type="auto"/>
            <w:vAlign w:val="center"/>
            <w:hideMark/>
          </w:tcPr>
          <w:p w:rsidR="00000000" w:rsidRDefault="00000000">
            <w:r>
              <w:t>&gt; instFamily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family</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connId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WebSocket connection ID</w:t>
            </w:r>
          </w:p>
        </w:tc>
      </w:tr>
    </w:tbl>
    <w:p w:rsidR="00000000" w:rsidRDefault="00000000">
      <w:pPr>
        <w:pStyle w:val="a5"/>
        <w:divId w:val="120464622"/>
      </w:pPr>
      <w:r>
        <w:t>Push Data Example: single</w:t>
      </w:r>
    </w:p>
    <w:p w:rsidR="00000000" w:rsidRDefault="00000000">
      <w:pPr>
        <w:pStyle w:val="HTML0"/>
        <w:divId w:val="1134717877"/>
        <w:rPr>
          <w:rStyle w:val="w"/>
        </w:rPr>
      </w:pPr>
      <w:r>
        <w:rPr>
          <w:rStyle w:val="p"/>
        </w:rPr>
        <w:t>{</w:t>
      </w:r>
    </w:p>
    <w:p w:rsidR="00000000" w:rsidRDefault="00000000">
      <w:pPr>
        <w:pStyle w:val="HTML0"/>
        <w:divId w:val="1134717877"/>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134717877"/>
        <w:rPr>
          <w:rStyle w:val="w"/>
        </w:rPr>
      </w:pPr>
      <w:r>
        <w:rPr>
          <w:rStyle w:val="w"/>
        </w:rPr>
        <w:t xml:space="preserve">        </w:t>
      </w:r>
      <w:r>
        <w:rPr>
          <w:rStyle w:val="nl"/>
        </w:rPr>
        <w:t>"channel"</w:t>
      </w:r>
      <w:r>
        <w:rPr>
          <w:rStyle w:val="p"/>
        </w:rPr>
        <w:t>:</w:t>
      </w:r>
      <w:r>
        <w:rPr>
          <w:rStyle w:val="w"/>
        </w:rPr>
        <w:t xml:space="preserve"> </w:t>
      </w:r>
      <w:r>
        <w:rPr>
          <w:rStyle w:val="s2"/>
        </w:rPr>
        <w:t>"orders"</w:t>
      </w:r>
      <w:r>
        <w:rPr>
          <w:rStyle w:val="p"/>
        </w:rPr>
        <w:t>,</w:t>
      </w:r>
    </w:p>
    <w:p w:rsidR="00000000" w:rsidRDefault="00000000">
      <w:pPr>
        <w:pStyle w:val="HTML0"/>
        <w:divId w:val="1134717877"/>
        <w:rPr>
          <w:rStyle w:val="w"/>
        </w:rPr>
      </w:pPr>
      <w:r>
        <w:rPr>
          <w:rStyle w:val="w"/>
        </w:rPr>
        <w:t xml:space="preserve">        </w:t>
      </w:r>
      <w:r>
        <w:rPr>
          <w:rStyle w:val="nl"/>
        </w:rPr>
        <w:t>"instType"</w:t>
      </w:r>
      <w:r>
        <w:rPr>
          <w:rStyle w:val="p"/>
        </w:rPr>
        <w:t>:</w:t>
      </w:r>
      <w:r>
        <w:rPr>
          <w:rStyle w:val="w"/>
        </w:rPr>
        <w:t xml:space="preserve"> </w:t>
      </w:r>
      <w:r>
        <w:rPr>
          <w:rStyle w:val="s2"/>
        </w:rPr>
        <w:t>"SPOT"</w:t>
      </w:r>
      <w:r>
        <w:rPr>
          <w:rStyle w:val="p"/>
        </w:rPr>
        <w:t>,</w:t>
      </w:r>
    </w:p>
    <w:p w:rsidR="00000000" w:rsidRDefault="00000000">
      <w:pPr>
        <w:pStyle w:val="HTML0"/>
        <w:divId w:val="1134717877"/>
        <w:rPr>
          <w:rStyle w:val="w"/>
        </w:rPr>
      </w:pPr>
      <w:r>
        <w:rPr>
          <w:rStyle w:val="w"/>
        </w:rPr>
        <w:t xml:space="preserve">        </w:t>
      </w:r>
      <w:r>
        <w:rPr>
          <w:rStyle w:val="nl"/>
        </w:rPr>
        <w:t>"instId"</w:t>
      </w:r>
      <w:r>
        <w:rPr>
          <w:rStyle w:val="p"/>
        </w:rPr>
        <w:t>:</w:t>
      </w:r>
      <w:r>
        <w:rPr>
          <w:rStyle w:val="w"/>
        </w:rPr>
        <w:t xml:space="preserve"> </w:t>
      </w:r>
      <w:r>
        <w:rPr>
          <w:rStyle w:val="s2"/>
        </w:rPr>
        <w:t>"BTC-USDT"</w:t>
      </w:r>
      <w:r>
        <w:rPr>
          <w:rStyle w:val="p"/>
        </w:rPr>
        <w:t>,</w:t>
      </w:r>
    </w:p>
    <w:p w:rsidR="00000000" w:rsidRDefault="00000000">
      <w:pPr>
        <w:pStyle w:val="HTML0"/>
        <w:divId w:val="1134717877"/>
        <w:rPr>
          <w:rStyle w:val="w"/>
        </w:rPr>
      </w:pPr>
      <w:r>
        <w:rPr>
          <w:rStyle w:val="w"/>
        </w:rPr>
        <w:t xml:space="preserve">        </w:t>
      </w:r>
      <w:r>
        <w:rPr>
          <w:rStyle w:val="nl"/>
        </w:rPr>
        <w:t>"uid"</w:t>
      </w:r>
      <w:r>
        <w:rPr>
          <w:rStyle w:val="p"/>
        </w:rPr>
        <w:t>:</w:t>
      </w:r>
      <w:r>
        <w:rPr>
          <w:rStyle w:val="w"/>
        </w:rPr>
        <w:t xml:space="preserve"> </w:t>
      </w:r>
      <w:r>
        <w:rPr>
          <w:rStyle w:val="s2"/>
        </w:rPr>
        <w:t>"614488474791936"</w:t>
      </w:r>
    </w:p>
    <w:p w:rsidR="00000000" w:rsidRDefault="00000000">
      <w:pPr>
        <w:pStyle w:val="HTML0"/>
        <w:divId w:val="1134717877"/>
        <w:rPr>
          <w:rStyle w:val="w"/>
        </w:rPr>
      </w:pPr>
      <w:r>
        <w:rPr>
          <w:rStyle w:val="w"/>
        </w:rPr>
        <w:t xml:space="preserve">    </w:t>
      </w:r>
      <w:r>
        <w:rPr>
          <w:rStyle w:val="p"/>
        </w:rPr>
        <w:t>},</w:t>
      </w:r>
    </w:p>
    <w:p w:rsidR="00000000" w:rsidRDefault="00000000">
      <w:pPr>
        <w:pStyle w:val="HTML0"/>
        <w:divId w:val="1134717877"/>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134717877"/>
        <w:rPr>
          <w:rStyle w:val="w"/>
        </w:rPr>
      </w:pPr>
      <w:r>
        <w:rPr>
          <w:rStyle w:val="w"/>
        </w:rPr>
        <w:t xml:space="preserve">        </w:t>
      </w:r>
      <w:r>
        <w:rPr>
          <w:rStyle w:val="p"/>
        </w:rPr>
        <w:t>{</w:t>
      </w:r>
    </w:p>
    <w:p w:rsidR="00000000" w:rsidRDefault="00000000">
      <w:pPr>
        <w:pStyle w:val="HTML0"/>
        <w:divId w:val="1134717877"/>
        <w:rPr>
          <w:rStyle w:val="w"/>
        </w:rPr>
      </w:pPr>
      <w:r>
        <w:rPr>
          <w:rStyle w:val="w"/>
        </w:rPr>
        <w:t xml:space="preserve">            </w:t>
      </w:r>
      <w:r>
        <w:rPr>
          <w:rStyle w:val="nl"/>
        </w:rPr>
        <w:t>"accFillSz"</w:t>
      </w:r>
      <w:r>
        <w:rPr>
          <w:rStyle w:val="p"/>
        </w:rPr>
        <w:t>:</w:t>
      </w:r>
      <w:r>
        <w:rPr>
          <w:rStyle w:val="w"/>
        </w:rPr>
        <w:t xml:space="preserve"> </w:t>
      </w:r>
      <w:r>
        <w:rPr>
          <w:rStyle w:val="s2"/>
        </w:rPr>
        <w:t>"0.001"</w:t>
      </w:r>
      <w:r>
        <w:rPr>
          <w:rStyle w:val="p"/>
        </w:rPr>
        <w:t>,</w:t>
      </w:r>
    </w:p>
    <w:p w:rsidR="00000000" w:rsidRDefault="00000000">
      <w:pPr>
        <w:pStyle w:val="HTML0"/>
        <w:divId w:val="1134717877"/>
        <w:rPr>
          <w:rStyle w:val="w"/>
        </w:rPr>
      </w:pPr>
      <w:r>
        <w:rPr>
          <w:rStyle w:val="w"/>
        </w:rPr>
        <w:t xml:space="preserve">            </w:t>
      </w:r>
      <w:r>
        <w:rPr>
          <w:rStyle w:val="nl"/>
        </w:rPr>
        <w:t>"algoClOrdId"</w:t>
      </w:r>
      <w:r>
        <w:rPr>
          <w:rStyle w:val="p"/>
        </w:rPr>
        <w:t>:</w:t>
      </w:r>
      <w:r>
        <w:rPr>
          <w:rStyle w:val="w"/>
        </w:rPr>
        <w:t xml:space="preserve"> </w:t>
      </w:r>
      <w:r>
        <w:rPr>
          <w:rStyle w:val="s2"/>
        </w:rPr>
        <w:t>""</w:t>
      </w:r>
      <w:r>
        <w:rPr>
          <w:rStyle w:val="p"/>
        </w:rPr>
        <w:t>,</w:t>
      </w:r>
    </w:p>
    <w:p w:rsidR="00000000" w:rsidRDefault="00000000">
      <w:pPr>
        <w:pStyle w:val="HTML0"/>
        <w:divId w:val="1134717877"/>
        <w:rPr>
          <w:rStyle w:val="w"/>
        </w:rPr>
      </w:pPr>
      <w:r>
        <w:rPr>
          <w:rStyle w:val="w"/>
        </w:rPr>
        <w:t xml:space="preserve">            </w:t>
      </w:r>
      <w:r>
        <w:rPr>
          <w:rStyle w:val="nl"/>
        </w:rPr>
        <w:t>"algoId"</w:t>
      </w:r>
      <w:r>
        <w:rPr>
          <w:rStyle w:val="p"/>
        </w:rPr>
        <w:t>:</w:t>
      </w:r>
      <w:r>
        <w:rPr>
          <w:rStyle w:val="w"/>
        </w:rPr>
        <w:t xml:space="preserve"> </w:t>
      </w:r>
      <w:r>
        <w:rPr>
          <w:rStyle w:val="s2"/>
        </w:rPr>
        <w:t>""</w:t>
      </w:r>
      <w:r>
        <w:rPr>
          <w:rStyle w:val="p"/>
        </w:rPr>
        <w:t>,</w:t>
      </w:r>
    </w:p>
    <w:p w:rsidR="00000000" w:rsidRDefault="00000000">
      <w:pPr>
        <w:pStyle w:val="HTML0"/>
        <w:divId w:val="1134717877"/>
        <w:rPr>
          <w:rStyle w:val="w"/>
        </w:rPr>
      </w:pPr>
      <w:r>
        <w:rPr>
          <w:rStyle w:val="w"/>
        </w:rPr>
        <w:t xml:space="preserve">            </w:t>
      </w:r>
      <w:r>
        <w:rPr>
          <w:rStyle w:val="nl"/>
        </w:rPr>
        <w:t>"amendResult"</w:t>
      </w:r>
      <w:r>
        <w:rPr>
          <w:rStyle w:val="p"/>
        </w:rPr>
        <w:t>:</w:t>
      </w:r>
      <w:r>
        <w:rPr>
          <w:rStyle w:val="w"/>
        </w:rPr>
        <w:t xml:space="preserve"> </w:t>
      </w:r>
      <w:r>
        <w:rPr>
          <w:rStyle w:val="s2"/>
        </w:rPr>
        <w:t>""</w:t>
      </w:r>
      <w:r>
        <w:rPr>
          <w:rStyle w:val="p"/>
        </w:rPr>
        <w:t>,</w:t>
      </w:r>
    </w:p>
    <w:p w:rsidR="00000000" w:rsidRDefault="00000000">
      <w:pPr>
        <w:pStyle w:val="HTML0"/>
        <w:divId w:val="1134717877"/>
        <w:rPr>
          <w:rStyle w:val="w"/>
        </w:rPr>
      </w:pPr>
      <w:r>
        <w:rPr>
          <w:rStyle w:val="w"/>
        </w:rPr>
        <w:t xml:space="preserve">            </w:t>
      </w:r>
      <w:r>
        <w:rPr>
          <w:rStyle w:val="nl"/>
        </w:rPr>
        <w:t>"amendSource"</w:t>
      </w:r>
      <w:r>
        <w:rPr>
          <w:rStyle w:val="p"/>
        </w:rPr>
        <w:t>:</w:t>
      </w:r>
      <w:r>
        <w:rPr>
          <w:rStyle w:val="w"/>
        </w:rPr>
        <w:t xml:space="preserve"> </w:t>
      </w:r>
      <w:r>
        <w:rPr>
          <w:rStyle w:val="s2"/>
        </w:rPr>
        <w:t>""</w:t>
      </w:r>
      <w:r>
        <w:rPr>
          <w:rStyle w:val="p"/>
        </w:rPr>
        <w:t>,</w:t>
      </w:r>
    </w:p>
    <w:p w:rsidR="00000000" w:rsidRDefault="00000000">
      <w:pPr>
        <w:pStyle w:val="HTML0"/>
        <w:divId w:val="1134717877"/>
        <w:rPr>
          <w:rStyle w:val="w"/>
        </w:rPr>
      </w:pPr>
      <w:r>
        <w:rPr>
          <w:rStyle w:val="w"/>
        </w:rPr>
        <w:t xml:space="preserve">            </w:t>
      </w:r>
      <w:r>
        <w:rPr>
          <w:rStyle w:val="nl"/>
        </w:rPr>
        <w:t>"avgPx"</w:t>
      </w:r>
      <w:r>
        <w:rPr>
          <w:rStyle w:val="p"/>
        </w:rPr>
        <w:t>:</w:t>
      </w:r>
      <w:r>
        <w:rPr>
          <w:rStyle w:val="w"/>
        </w:rPr>
        <w:t xml:space="preserve"> </w:t>
      </w:r>
      <w:r>
        <w:rPr>
          <w:rStyle w:val="s2"/>
        </w:rPr>
        <w:t>"31527.1"</w:t>
      </w:r>
      <w:r>
        <w:rPr>
          <w:rStyle w:val="p"/>
        </w:rPr>
        <w:t>,</w:t>
      </w:r>
    </w:p>
    <w:p w:rsidR="00000000" w:rsidRDefault="00000000">
      <w:pPr>
        <w:pStyle w:val="HTML0"/>
        <w:divId w:val="1134717877"/>
        <w:rPr>
          <w:rStyle w:val="w"/>
        </w:rPr>
      </w:pPr>
      <w:r>
        <w:rPr>
          <w:rStyle w:val="w"/>
        </w:rPr>
        <w:t xml:space="preserve">            </w:t>
      </w:r>
      <w:r>
        <w:rPr>
          <w:rStyle w:val="nl"/>
        </w:rPr>
        <w:t>"cancelSource"</w:t>
      </w:r>
      <w:r>
        <w:rPr>
          <w:rStyle w:val="p"/>
        </w:rPr>
        <w:t>:</w:t>
      </w:r>
      <w:r>
        <w:rPr>
          <w:rStyle w:val="w"/>
        </w:rPr>
        <w:t xml:space="preserve"> </w:t>
      </w:r>
      <w:r>
        <w:rPr>
          <w:rStyle w:val="s2"/>
        </w:rPr>
        <w:t>""</w:t>
      </w:r>
      <w:r>
        <w:rPr>
          <w:rStyle w:val="p"/>
        </w:rPr>
        <w:t>,</w:t>
      </w:r>
    </w:p>
    <w:p w:rsidR="00000000" w:rsidRDefault="00000000">
      <w:pPr>
        <w:pStyle w:val="HTML0"/>
        <w:divId w:val="1134717877"/>
        <w:rPr>
          <w:rStyle w:val="w"/>
        </w:rPr>
      </w:pPr>
      <w:r>
        <w:rPr>
          <w:rStyle w:val="w"/>
        </w:rPr>
        <w:t xml:space="preserve">            </w:t>
      </w:r>
      <w:r>
        <w:rPr>
          <w:rStyle w:val="nl"/>
        </w:rPr>
        <w:t>"category"</w:t>
      </w:r>
      <w:r>
        <w:rPr>
          <w:rStyle w:val="p"/>
        </w:rPr>
        <w:t>:</w:t>
      </w:r>
      <w:r>
        <w:rPr>
          <w:rStyle w:val="w"/>
        </w:rPr>
        <w:t xml:space="preserve"> </w:t>
      </w:r>
      <w:r>
        <w:rPr>
          <w:rStyle w:val="s2"/>
        </w:rPr>
        <w:t>"normal"</w:t>
      </w:r>
      <w:r>
        <w:rPr>
          <w:rStyle w:val="p"/>
        </w:rPr>
        <w:t>,</w:t>
      </w:r>
    </w:p>
    <w:p w:rsidR="00000000" w:rsidRDefault="00000000">
      <w:pPr>
        <w:pStyle w:val="HTML0"/>
        <w:divId w:val="1134717877"/>
        <w:rPr>
          <w:rStyle w:val="w"/>
        </w:rPr>
      </w:pPr>
      <w:r>
        <w:rPr>
          <w:rStyle w:val="w"/>
        </w:rPr>
        <w:t xml:space="preserve">            </w:t>
      </w:r>
      <w:r>
        <w:rPr>
          <w:rStyle w:val="nl"/>
        </w:rPr>
        <w:t>"ccy"</w:t>
      </w:r>
      <w:r>
        <w:rPr>
          <w:rStyle w:val="p"/>
        </w:rPr>
        <w:t>:</w:t>
      </w:r>
      <w:r>
        <w:rPr>
          <w:rStyle w:val="w"/>
        </w:rPr>
        <w:t xml:space="preserve"> </w:t>
      </w:r>
      <w:r>
        <w:rPr>
          <w:rStyle w:val="s2"/>
        </w:rPr>
        <w:t>""</w:t>
      </w:r>
      <w:r>
        <w:rPr>
          <w:rStyle w:val="p"/>
        </w:rPr>
        <w:t>,</w:t>
      </w:r>
    </w:p>
    <w:p w:rsidR="00000000" w:rsidRDefault="00000000">
      <w:pPr>
        <w:pStyle w:val="HTML0"/>
        <w:divId w:val="1134717877"/>
        <w:rPr>
          <w:rStyle w:val="w"/>
        </w:rPr>
      </w:pPr>
      <w:r>
        <w:rPr>
          <w:rStyle w:val="w"/>
        </w:rPr>
        <w:t xml:space="preserve">            </w:t>
      </w:r>
      <w:r>
        <w:rPr>
          <w:rStyle w:val="nl"/>
        </w:rPr>
        <w:t>"clOrdId"</w:t>
      </w:r>
      <w:r>
        <w:rPr>
          <w:rStyle w:val="p"/>
        </w:rPr>
        <w:t>:</w:t>
      </w:r>
      <w:r>
        <w:rPr>
          <w:rStyle w:val="w"/>
        </w:rPr>
        <w:t xml:space="preserve"> </w:t>
      </w:r>
      <w:r>
        <w:rPr>
          <w:rStyle w:val="s2"/>
        </w:rPr>
        <w:t>""</w:t>
      </w:r>
      <w:r>
        <w:rPr>
          <w:rStyle w:val="p"/>
        </w:rPr>
        <w:t>,</w:t>
      </w:r>
    </w:p>
    <w:p w:rsidR="00000000" w:rsidRDefault="00000000">
      <w:pPr>
        <w:pStyle w:val="HTML0"/>
        <w:divId w:val="1134717877"/>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134717877"/>
        <w:rPr>
          <w:rStyle w:val="w"/>
        </w:rPr>
      </w:pPr>
      <w:r>
        <w:rPr>
          <w:rStyle w:val="w"/>
        </w:rPr>
        <w:t xml:space="preserve">            </w:t>
      </w:r>
      <w:r>
        <w:rPr>
          <w:rStyle w:val="nl"/>
        </w:rPr>
        <w:t>"cTime"</w:t>
      </w:r>
      <w:r>
        <w:rPr>
          <w:rStyle w:val="p"/>
        </w:rPr>
        <w:t>:</w:t>
      </w:r>
      <w:r>
        <w:rPr>
          <w:rStyle w:val="w"/>
        </w:rPr>
        <w:t xml:space="preserve"> </w:t>
      </w:r>
      <w:r>
        <w:rPr>
          <w:rStyle w:val="s2"/>
        </w:rPr>
        <w:t>"1654084334977"</w:t>
      </w:r>
      <w:r>
        <w:rPr>
          <w:rStyle w:val="p"/>
        </w:rPr>
        <w:t>,</w:t>
      </w:r>
    </w:p>
    <w:p w:rsidR="00000000" w:rsidRDefault="00000000">
      <w:pPr>
        <w:pStyle w:val="HTML0"/>
        <w:divId w:val="1134717877"/>
        <w:rPr>
          <w:rStyle w:val="w"/>
        </w:rPr>
      </w:pPr>
      <w:r>
        <w:rPr>
          <w:rStyle w:val="w"/>
        </w:rPr>
        <w:t xml:space="preserve">            </w:t>
      </w:r>
      <w:r>
        <w:rPr>
          <w:rStyle w:val="nl"/>
        </w:rPr>
        <w:t>"execType"</w:t>
      </w:r>
      <w:r>
        <w:rPr>
          <w:rStyle w:val="p"/>
        </w:rPr>
        <w:t>:</w:t>
      </w:r>
      <w:r>
        <w:rPr>
          <w:rStyle w:val="w"/>
        </w:rPr>
        <w:t xml:space="preserve"> </w:t>
      </w:r>
      <w:r>
        <w:rPr>
          <w:rStyle w:val="s2"/>
        </w:rPr>
        <w:t>"M"</w:t>
      </w:r>
      <w:r>
        <w:rPr>
          <w:rStyle w:val="p"/>
        </w:rPr>
        <w:t>,</w:t>
      </w:r>
    </w:p>
    <w:p w:rsidR="00000000" w:rsidRDefault="00000000">
      <w:pPr>
        <w:pStyle w:val="HTML0"/>
        <w:divId w:val="1134717877"/>
        <w:rPr>
          <w:rStyle w:val="w"/>
        </w:rPr>
      </w:pPr>
      <w:r>
        <w:rPr>
          <w:rStyle w:val="w"/>
        </w:rPr>
        <w:t xml:space="preserve">            </w:t>
      </w:r>
      <w:r>
        <w:rPr>
          <w:rStyle w:val="nl"/>
        </w:rPr>
        <w:t>"fee"</w:t>
      </w:r>
      <w:r>
        <w:rPr>
          <w:rStyle w:val="p"/>
        </w:rPr>
        <w:t>:</w:t>
      </w:r>
      <w:r>
        <w:rPr>
          <w:rStyle w:val="w"/>
        </w:rPr>
        <w:t xml:space="preserve"> </w:t>
      </w:r>
      <w:r>
        <w:rPr>
          <w:rStyle w:val="s2"/>
        </w:rPr>
        <w:t>"-0.02522168"</w:t>
      </w:r>
      <w:r>
        <w:rPr>
          <w:rStyle w:val="p"/>
        </w:rPr>
        <w:t>,</w:t>
      </w:r>
    </w:p>
    <w:p w:rsidR="00000000" w:rsidRDefault="00000000">
      <w:pPr>
        <w:pStyle w:val="HTML0"/>
        <w:divId w:val="1134717877"/>
        <w:rPr>
          <w:rStyle w:val="w"/>
        </w:rPr>
      </w:pPr>
      <w:r>
        <w:rPr>
          <w:rStyle w:val="w"/>
        </w:rPr>
        <w:t xml:space="preserve">            </w:t>
      </w:r>
      <w:r>
        <w:rPr>
          <w:rStyle w:val="nl"/>
        </w:rPr>
        <w:t>"feeCcy"</w:t>
      </w:r>
      <w:r>
        <w:rPr>
          <w:rStyle w:val="p"/>
        </w:rPr>
        <w:t>:</w:t>
      </w:r>
      <w:r>
        <w:rPr>
          <w:rStyle w:val="w"/>
        </w:rPr>
        <w:t xml:space="preserve"> </w:t>
      </w:r>
      <w:r>
        <w:rPr>
          <w:rStyle w:val="s2"/>
        </w:rPr>
        <w:t>"USDT"</w:t>
      </w:r>
      <w:r>
        <w:rPr>
          <w:rStyle w:val="p"/>
        </w:rPr>
        <w:t>,</w:t>
      </w:r>
    </w:p>
    <w:p w:rsidR="00000000" w:rsidRDefault="00000000">
      <w:pPr>
        <w:pStyle w:val="HTML0"/>
        <w:divId w:val="1134717877"/>
        <w:rPr>
          <w:rStyle w:val="w"/>
        </w:rPr>
      </w:pPr>
      <w:r>
        <w:rPr>
          <w:rStyle w:val="w"/>
        </w:rPr>
        <w:t xml:space="preserve">            </w:t>
      </w:r>
      <w:r>
        <w:rPr>
          <w:rStyle w:val="nl"/>
        </w:rPr>
        <w:t>"fillFee"</w:t>
      </w:r>
      <w:r>
        <w:rPr>
          <w:rStyle w:val="p"/>
        </w:rPr>
        <w:t>:</w:t>
      </w:r>
      <w:r>
        <w:rPr>
          <w:rStyle w:val="w"/>
        </w:rPr>
        <w:t xml:space="preserve"> </w:t>
      </w:r>
      <w:r>
        <w:rPr>
          <w:rStyle w:val="s2"/>
        </w:rPr>
        <w:t>"-0.02522168"</w:t>
      </w:r>
      <w:r>
        <w:rPr>
          <w:rStyle w:val="p"/>
        </w:rPr>
        <w:t>,</w:t>
      </w:r>
    </w:p>
    <w:p w:rsidR="00000000" w:rsidRDefault="00000000">
      <w:pPr>
        <w:pStyle w:val="HTML0"/>
        <w:divId w:val="1134717877"/>
        <w:rPr>
          <w:rStyle w:val="w"/>
        </w:rPr>
      </w:pPr>
      <w:r>
        <w:rPr>
          <w:rStyle w:val="w"/>
        </w:rPr>
        <w:t xml:space="preserve">            </w:t>
      </w:r>
      <w:r>
        <w:rPr>
          <w:rStyle w:val="nl"/>
        </w:rPr>
        <w:t>"fillFeeCcy"</w:t>
      </w:r>
      <w:r>
        <w:rPr>
          <w:rStyle w:val="p"/>
        </w:rPr>
        <w:t>:</w:t>
      </w:r>
      <w:r>
        <w:rPr>
          <w:rStyle w:val="w"/>
        </w:rPr>
        <w:t xml:space="preserve"> </w:t>
      </w:r>
      <w:r>
        <w:rPr>
          <w:rStyle w:val="s2"/>
        </w:rPr>
        <w:t>"USDT"</w:t>
      </w:r>
      <w:r>
        <w:rPr>
          <w:rStyle w:val="p"/>
        </w:rPr>
        <w:t>,</w:t>
      </w:r>
    </w:p>
    <w:p w:rsidR="00000000" w:rsidRDefault="00000000">
      <w:pPr>
        <w:pStyle w:val="HTML0"/>
        <w:divId w:val="1134717877"/>
        <w:rPr>
          <w:rStyle w:val="w"/>
        </w:rPr>
      </w:pPr>
      <w:r>
        <w:rPr>
          <w:rStyle w:val="w"/>
        </w:rPr>
        <w:t xml:space="preserve">            </w:t>
      </w:r>
      <w:r>
        <w:rPr>
          <w:rStyle w:val="nl"/>
        </w:rPr>
        <w:t>"fillNotionalUsd"</w:t>
      </w:r>
      <w:r>
        <w:rPr>
          <w:rStyle w:val="p"/>
        </w:rPr>
        <w:t>:</w:t>
      </w:r>
      <w:r>
        <w:rPr>
          <w:rStyle w:val="w"/>
        </w:rPr>
        <w:t xml:space="preserve"> </w:t>
      </w:r>
      <w:r>
        <w:rPr>
          <w:rStyle w:val="s2"/>
        </w:rPr>
        <w:t>"31.50818374"</w:t>
      </w:r>
      <w:r>
        <w:rPr>
          <w:rStyle w:val="p"/>
        </w:rPr>
        <w:t>,</w:t>
      </w:r>
    </w:p>
    <w:p w:rsidR="00000000" w:rsidRDefault="00000000">
      <w:pPr>
        <w:pStyle w:val="HTML0"/>
        <w:divId w:val="1134717877"/>
        <w:rPr>
          <w:rStyle w:val="w"/>
        </w:rPr>
      </w:pPr>
      <w:r>
        <w:rPr>
          <w:rStyle w:val="w"/>
        </w:rPr>
        <w:t xml:space="preserve">            </w:t>
      </w:r>
      <w:r>
        <w:rPr>
          <w:rStyle w:val="nl"/>
        </w:rPr>
        <w:t>"fillPx"</w:t>
      </w:r>
      <w:r>
        <w:rPr>
          <w:rStyle w:val="p"/>
        </w:rPr>
        <w:t>:</w:t>
      </w:r>
      <w:r>
        <w:rPr>
          <w:rStyle w:val="w"/>
        </w:rPr>
        <w:t xml:space="preserve"> </w:t>
      </w:r>
      <w:r>
        <w:rPr>
          <w:rStyle w:val="s2"/>
        </w:rPr>
        <w:t>"31527.1"</w:t>
      </w:r>
      <w:r>
        <w:rPr>
          <w:rStyle w:val="p"/>
        </w:rPr>
        <w:t>,</w:t>
      </w:r>
    </w:p>
    <w:p w:rsidR="00000000" w:rsidRDefault="00000000">
      <w:pPr>
        <w:pStyle w:val="HTML0"/>
        <w:divId w:val="1134717877"/>
        <w:rPr>
          <w:rStyle w:val="w"/>
        </w:rPr>
      </w:pPr>
      <w:r>
        <w:rPr>
          <w:rStyle w:val="w"/>
        </w:rPr>
        <w:t xml:space="preserve">            </w:t>
      </w:r>
      <w:r>
        <w:rPr>
          <w:rStyle w:val="nl"/>
        </w:rPr>
        <w:t>"fillSz"</w:t>
      </w:r>
      <w:r>
        <w:rPr>
          <w:rStyle w:val="p"/>
        </w:rPr>
        <w:t>:</w:t>
      </w:r>
      <w:r>
        <w:rPr>
          <w:rStyle w:val="w"/>
        </w:rPr>
        <w:t xml:space="preserve"> </w:t>
      </w:r>
      <w:r>
        <w:rPr>
          <w:rStyle w:val="s2"/>
        </w:rPr>
        <w:t>"0.001"</w:t>
      </w:r>
      <w:r>
        <w:rPr>
          <w:rStyle w:val="p"/>
        </w:rPr>
        <w:t>,</w:t>
      </w:r>
    </w:p>
    <w:p w:rsidR="00000000" w:rsidRDefault="00000000">
      <w:pPr>
        <w:pStyle w:val="HTML0"/>
        <w:divId w:val="1134717877"/>
        <w:rPr>
          <w:rStyle w:val="w"/>
        </w:rPr>
      </w:pPr>
      <w:r>
        <w:rPr>
          <w:rStyle w:val="w"/>
        </w:rPr>
        <w:t xml:space="preserve">            </w:t>
      </w:r>
      <w:r>
        <w:rPr>
          <w:rStyle w:val="nl"/>
        </w:rPr>
        <w:t>"fillPnl"</w:t>
      </w:r>
      <w:r>
        <w:rPr>
          <w:rStyle w:val="p"/>
        </w:rPr>
        <w:t>:</w:t>
      </w:r>
      <w:r>
        <w:rPr>
          <w:rStyle w:val="w"/>
        </w:rPr>
        <w:t xml:space="preserve"> </w:t>
      </w:r>
      <w:r>
        <w:rPr>
          <w:rStyle w:val="s2"/>
        </w:rPr>
        <w:t>"0.01"</w:t>
      </w:r>
      <w:r>
        <w:rPr>
          <w:rStyle w:val="p"/>
        </w:rPr>
        <w:t>,</w:t>
      </w:r>
    </w:p>
    <w:p w:rsidR="00000000" w:rsidRDefault="00000000">
      <w:pPr>
        <w:pStyle w:val="HTML0"/>
        <w:divId w:val="1134717877"/>
        <w:rPr>
          <w:rStyle w:val="w"/>
        </w:rPr>
      </w:pPr>
      <w:r>
        <w:rPr>
          <w:rStyle w:val="w"/>
        </w:rPr>
        <w:t xml:space="preserve">            </w:t>
      </w:r>
      <w:r>
        <w:rPr>
          <w:rStyle w:val="nl"/>
        </w:rPr>
        <w:t>"fillTime"</w:t>
      </w:r>
      <w:r>
        <w:rPr>
          <w:rStyle w:val="p"/>
        </w:rPr>
        <w:t>:</w:t>
      </w:r>
      <w:r>
        <w:rPr>
          <w:rStyle w:val="w"/>
        </w:rPr>
        <w:t xml:space="preserve"> </w:t>
      </w:r>
      <w:r>
        <w:rPr>
          <w:rStyle w:val="s2"/>
        </w:rPr>
        <w:t>"1654084353263"</w:t>
      </w:r>
      <w:r>
        <w:rPr>
          <w:rStyle w:val="p"/>
        </w:rPr>
        <w:t>,</w:t>
      </w:r>
    </w:p>
    <w:p w:rsidR="00000000" w:rsidRDefault="00000000">
      <w:pPr>
        <w:pStyle w:val="HTML0"/>
        <w:divId w:val="1134717877"/>
        <w:rPr>
          <w:rStyle w:val="w"/>
        </w:rPr>
      </w:pPr>
      <w:r>
        <w:rPr>
          <w:rStyle w:val="w"/>
        </w:rPr>
        <w:t xml:space="preserve">            </w:t>
      </w:r>
      <w:r>
        <w:rPr>
          <w:rStyle w:val="nl"/>
        </w:rPr>
        <w:t>"fillPxVol"</w:t>
      </w:r>
      <w:r>
        <w:rPr>
          <w:rStyle w:val="p"/>
        </w:rPr>
        <w:t>:</w:t>
      </w:r>
      <w:r>
        <w:rPr>
          <w:rStyle w:val="w"/>
        </w:rPr>
        <w:t xml:space="preserve"> </w:t>
      </w:r>
      <w:r>
        <w:rPr>
          <w:rStyle w:val="s2"/>
        </w:rPr>
        <w:t>""</w:t>
      </w:r>
      <w:r>
        <w:rPr>
          <w:rStyle w:val="p"/>
        </w:rPr>
        <w:t>,</w:t>
      </w:r>
    </w:p>
    <w:p w:rsidR="00000000" w:rsidRDefault="00000000">
      <w:pPr>
        <w:pStyle w:val="HTML0"/>
        <w:divId w:val="1134717877"/>
        <w:rPr>
          <w:rStyle w:val="w"/>
        </w:rPr>
      </w:pPr>
      <w:r>
        <w:rPr>
          <w:rStyle w:val="w"/>
        </w:rPr>
        <w:t xml:space="preserve">            </w:t>
      </w:r>
      <w:r>
        <w:rPr>
          <w:rStyle w:val="nl"/>
        </w:rPr>
        <w:t>"fillPxUsd"</w:t>
      </w:r>
      <w:r>
        <w:rPr>
          <w:rStyle w:val="p"/>
        </w:rPr>
        <w:t>:</w:t>
      </w:r>
      <w:r>
        <w:rPr>
          <w:rStyle w:val="w"/>
        </w:rPr>
        <w:t xml:space="preserve"> </w:t>
      </w:r>
      <w:r>
        <w:rPr>
          <w:rStyle w:val="s2"/>
        </w:rPr>
        <w:t>""</w:t>
      </w:r>
      <w:r>
        <w:rPr>
          <w:rStyle w:val="p"/>
        </w:rPr>
        <w:t>,</w:t>
      </w:r>
    </w:p>
    <w:p w:rsidR="00000000" w:rsidRDefault="00000000">
      <w:pPr>
        <w:pStyle w:val="HTML0"/>
        <w:divId w:val="1134717877"/>
        <w:rPr>
          <w:rStyle w:val="w"/>
        </w:rPr>
      </w:pPr>
      <w:r>
        <w:rPr>
          <w:rStyle w:val="w"/>
        </w:rPr>
        <w:t xml:space="preserve">            </w:t>
      </w:r>
      <w:r>
        <w:rPr>
          <w:rStyle w:val="nl"/>
        </w:rPr>
        <w:t>"fillMarkVol"</w:t>
      </w:r>
      <w:r>
        <w:rPr>
          <w:rStyle w:val="p"/>
        </w:rPr>
        <w:t>:</w:t>
      </w:r>
      <w:r>
        <w:rPr>
          <w:rStyle w:val="w"/>
        </w:rPr>
        <w:t xml:space="preserve"> </w:t>
      </w:r>
      <w:r>
        <w:rPr>
          <w:rStyle w:val="s2"/>
        </w:rPr>
        <w:t>""</w:t>
      </w:r>
      <w:r>
        <w:rPr>
          <w:rStyle w:val="p"/>
        </w:rPr>
        <w:t>,</w:t>
      </w:r>
    </w:p>
    <w:p w:rsidR="00000000" w:rsidRDefault="00000000">
      <w:pPr>
        <w:pStyle w:val="HTML0"/>
        <w:divId w:val="1134717877"/>
        <w:rPr>
          <w:rStyle w:val="w"/>
        </w:rPr>
      </w:pPr>
      <w:r>
        <w:rPr>
          <w:rStyle w:val="w"/>
        </w:rPr>
        <w:t xml:space="preserve">            </w:t>
      </w:r>
      <w:r>
        <w:rPr>
          <w:rStyle w:val="nl"/>
        </w:rPr>
        <w:t>"fillFwdPx"</w:t>
      </w:r>
      <w:r>
        <w:rPr>
          <w:rStyle w:val="p"/>
        </w:rPr>
        <w:t>:</w:t>
      </w:r>
      <w:r>
        <w:rPr>
          <w:rStyle w:val="w"/>
        </w:rPr>
        <w:t xml:space="preserve"> </w:t>
      </w:r>
      <w:r>
        <w:rPr>
          <w:rStyle w:val="s2"/>
        </w:rPr>
        <w:t>""</w:t>
      </w:r>
      <w:r>
        <w:rPr>
          <w:rStyle w:val="p"/>
        </w:rPr>
        <w:t>,</w:t>
      </w:r>
    </w:p>
    <w:p w:rsidR="00000000" w:rsidRDefault="00000000">
      <w:pPr>
        <w:pStyle w:val="HTML0"/>
        <w:divId w:val="1134717877"/>
        <w:rPr>
          <w:rStyle w:val="w"/>
        </w:rPr>
      </w:pPr>
      <w:r>
        <w:rPr>
          <w:rStyle w:val="w"/>
        </w:rPr>
        <w:t xml:space="preserve">            </w:t>
      </w:r>
      <w:r>
        <w:rPr>
          <w:rStyle w:val="nl"/>
        </w:rPr>
        <w:t>"fillMarkPx"</w:t>
      </w:r>
      <w:r>
        <w:rPr>
          <w:rStyle w:val="p"/>
        </w:rPr>
        <w:t>:</w:t>
      </w:r>
      <w:r>
        <w:rPr>
          <w:rStyle w:val="w"/>
        </w:rPr>
        <w:t xml:space="preserve"> </w:t>
      </w:r>
      <w:r>
        <w:rPr>
          <w:rStyle w:val="s2"/>
        </w:rPr>
        <w:t>""</w:t>
      </w:r>
      <w:r>
        <w:rPr>
          <w:rStyle w:val="p"/>
        </w:rPr>
        <w:t>,</w:t>
      </w:r>
    </w:p>
    <w:p w:rsidR="00000000" w:rsidRDefault="00000000">
      <w:pPr>
        <w:pStyle w:val="HTML0"/>
        <w:divId w:val="1134717877"/>
        <w:rPr>
          <w:rStyle w:val="w"/>
        </w:rPr>
      </w:pPr>
      <w:r>
        <w:rPr>
          <w:rStyle w:val="w"/>
        </w:rPr>
        <w:t xml:space="preserve">            </w:t>
      </w:r>
      <w:r>
        <w:rPr>
          <w:rStyle w:val="nl"/>
        </w:rPr>
        <w:t>"instId"</w:t>
      </w:r>
      <w:r>
        <w:rPr>
          <w:rStyle w:val="p"/>
        </w:rPr>
        <w:t>:</w:t>
      </w:r>
      <w:r>
        <w:rPr>
          <w:rStyle w:val="w"/>
        </w:rPr>
        <w:t xml:space="preserve"> </w:t>
      </w:r>
      <w:r>
        <w:rPr>
          <w:rStyle w:val="s2"/>
        </w:rPr>
        <w:t>"BTC-USDT"</w:t>
      </w:r>
      <w:r>
        <w:rPr>
          <w:rStyle w:val="p"/>
        </w:rPr>
        <w:t>,</w:t>
      </w:r>
    </w:p>
    <w:p w:rsidR="00000000" w:rsidRDefault="00000000">
      <w:pPr>
        <w:pStyle w:val="HTML0"/>
        <w:divId w:val="1134717877"/>
        <w:rPr>
          <w:rStyle w:val="w"/>
        </w:rPr>
      </w:pPr>
      <w:r>
        <w:rPr>
          <w:rStyle w:val="w"/>
        </w:rPr>
        <w:t xml:space="preserve">            </w:t>
      </w:r>
      <w:r>
        <w:rPr>
          <w:rStyle w:val="nl"/>
        </w:rPr>
        <w:t>"instType"</w:t>
      </w:r>
      <w:r>
        <w:rPr>
          <w:rStyle w:val="p"/>
        </w:rPr>
        <w:t>:</w:t>
      </w:r>
      <w:r>
        <w:rPr>
          <w:rStyle w:val="w"/>
        </w:rPr>
        <w:t xml:space="preserve"> </w:t>
      </w:r>
      <w:r>
        <w:rPr>
          <w:rStyle w:val="s2"/>
        </w:rPr>
        <w:t>"SPOT"</w:t>
      </w:r>
      <w:r>
        <w:rPr>
          <w:rStyle w:val="p"/>
        </w:rPr>
        <w:t>,</w:t>
      </w:r>
    </w:p>
    <w:p w:rsidR="00000000" w:rsidRDefault="00000000">
      <w:pPr>
        <w:pStyle w:val="HTML0"/>
        <w:divId w:val="1134717877"/>
        <w:rPr>
          <w:rStyle w:val="w"/>
        </w:rPr>
      </w:pPr>
      <w:r>
        <w:rPr>
          <w:rStyle w:val="w"/>
        </w:rPr>
        <w:t xml:space="preserve">            </w:t>
      </w:r>
      <w:r>
        <w:rPr>
          <w:rStyle w:val="nl"/>
        </w:rPr>
        <w:t>"lever"</w:t>
      </w:r>
      <w:r>
        <w:rPr>
          <w:rStyle w:val="p"/>
        </w:rPr>
        <w:t>:</w:t>
      </w:r>
      <w:r>
        <w:rPr>
          <w:rStyle w:val="w"/>
        </w:rPr>
        <w:t xml:space="preserve"> </w:t>
      </w:r>
      <w:r>
        <w:rPr>
          <w:rStyle w:val="s2"/>
        </w:rPr>
        <w:t>"0"</w:t>
      </w:r>
      <w:r>
        <w:rPr>
          <w:rStyle w:val="p"/>
        </w:rPr>
        <w:t>,</w:t>
      </w:r>
    </w:p>
    <w:p w:rsidR="00000000" w:rsidRDefault="00000000">
      <w:pPr>
        <w:pStyle w:val="HTML0"/>
        <w:divId w:val="1134717877"/>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1134717877"/>
        <w:rPr>
          <w:rStyle w:val="w"/>
        </w:rPr>
      </w:pPr>
      <w:r>
        <w:rPr>
          <w:rStyle w:val="w"/>
        </w:rPr>
        <w:t xml:space="preserve">            </w:t>
      </w:r>
      <w:r>
        <w:rPr>
          <w:rStyle w:val="nl"/>
        </w:rPr>
        <w:t>"notionalUsd"</w:t>
      </w:r>
      <w:r>
        <w:rPr>
          <w:rStyle w:val="p"/>
        </w:rPr>
        <w:t>:</w:t>
      </w:r>
      <w:r>
        <w:rPr>
          <w:rStyle w:val="w"/>
        </w:rPr>
        <w:t xml:space="preserve"> </w:t>
      </w:r>
      <w:r>
        <w:rPr>
          <w:rStyle w:val="s2"/>
        </w:rPr>
        <w:t>"31.50818374"</w:t>
      </w:r>
      <w:r>
        <w:rPr>
          <w:rStyle w:val="p"/>
        </w:rPr>
        <w:t>,</w:t>
      </w:r>
    </w:p>
    <w:p w:rsidR="00000000" w:rsidRDefault="00000000">
      <w:pPr>
        <w:pStyle w:val="HTML0"/>
        <w:divId w:val="1134717877"/>
        <w:rPr>
          <w:rStyle w:val="w"/>
        </w:rPr>
      </w:pPr>
      <w:r>
        <w:rPr>
          <w:rStyle w:val="w"/>
        </w:rPr>
        <w:t xml:space="preserve">            </w:t>
      </w:r>
      <w:r>
        <w:rPr>
          <w:rStyle w:val="nl"/>
        </w:rPr>
        <w:t>"ordId"</w:t>
      </w:r>
      <w:r>
        <w:rPr>
          <w:rStyle w:val="p"/>
        </w:rPr>
        <w:t>:</w:t>
      </w:r>
      <w:r>
        <w:rPr>
          <w:rStyle w:val="w"/>
        </w:rPr>
        <w:t xml:space="preserve"> </w:t>
      </w:r>
      <w:r>
        <w:rPr>
          <w:rStyle w:val="s2"/>
        </w:rPr>
        <w:t>"452197707845865472"</w:t>
      </w:r>
      <w:r>
        <w:rPr>
          <w:rStyle w:val="p"/>
        </w:rPr>
        <w:t>,</w:t>
      </w:r>
    </w:p>
    <w:p w:rsidR="00000000" w:rsidRDefault="00000000">
      <w:pPr>
        <w:pStyle w:val="HTML0"/>
        <w:divId w:val="1134717877"/>
        <w:rPr>
          <w:rStyle w:val="w"/>
        </w:rPr>
      </w:pPr>
      <w:r>
        <w:rPr>
          <w:rStyle w:val="w"/>
        </w:rPr>
        <w:t xml:space="preserve">            </w:t>
      </w:r>
      <w:r>
        <w:rPr>
          <w:rStyle w:val="nl"/>
        </w:rPr>
        <w:t>"ordType"</w:t>
      </w:r>
      <w:r>
        <w:rPr>
          <w:rStyle w:val="p"/>
        </w:rPr>
        <w:t>:</w:t>
      </w:r>
      <w:r>
        <w:rPr>
          <w:rStyle w:val="w"/>
        </w:rPr>
        <w:t xml:space="preserve"> </w:t>
      </w:r>
      <w:r>
        <w:rPr>
          <w:rStyle w:val="s2"/>
        </w:rPr>
        <w:t>"limit"</w:t>
      </w:r>
      <w:r>
        <w:rPr>
          <w:rStyle w:val="p"/>
        </w:rPr>
        <w:t>,</w:t>
      </w:r>
    </w:p>
    <w:p w:rsidR="00000000" w:rsidRDefault="00000000">
      <w:pPr>
        <w:pStyle w:val="HTML0"/>
        <w:divId w:val="1134717877"/>
        <w:rPr>
          <w:rStyle w:val="w"/>
        </w:rPr>
      </w:pPr>
      <w:r>
        <w:rPr>
          <w:rStyle w:val="w"/>
        </w:rPr>
        <w:t xml:space="preserve">            </w:t>
      </w:r>
      <w:r>
        <w:rPr>
          <w:rStyle w:val="nl"/>
        </w:rPr>
        <w:t>"pnl"</w:t>
      </w:r>
      <w:r>
        <w:rPr>
          <w:rStyle w:val="p"/>
        </w:rPr>
        <w:t>:</w:t>
      </w:r>
      <w:r>
        <w:rPr>
          <w:rStyle w:val="w"/>
        </w:rPr>
        <w:t xml:space="preserve"> </w:t>
      </w:r>
      <w:r>
        <w:rPr>
          <w:rStyle w:val="s2"/>
        </w:rPr>
        <w:t>"0"</w:t>
      </w:r>
      <w:r>
        <w:rPr>
          <w:rStyle w:val="p"/>
        </w:rPr>
        <w:t>,</w:t>
      </w:r>
    </w:p>
    <w:p w:rsidR="00000000" w:rsidRDefault="00000000">
      <w:pPr>
        <w:pStyle w:val="HTML0"/>
        <w:divId w:val="1134717877"/>
        <w:rPr>
          <w:rStyle w:val="w"/>
        </w:rPr>
      </w:pPr>
      <w:r>
        <w:rPr>
          <w:rStyle w:val="w"/>
        </w:rPr>
        <w:t xml:space="preserve">            </w:t>
      </w:r>
      <w:r>
        <w:rPr>
          <w:rStyle w:val="nl"/>
        </w:rPr>
        <w:t>"posSide"</w:t>
      </w:r>
      <w:r>
        <w:rPr>
          <w:rStyle w:val="p"/>
        </w:rPr>
        <w:t>:</w:t>
      </w:r>
      <w:r>
        <w:rPr>
          <w:rStyle w:val="w"/>
        </w:rPr>
        <w:t xml:space="preserve"> </w:t>
      </w:r>
      <w:r>
        <w:rPr>
          <w:rStyle w:val="s2"/>
        </w:rPr>
        <w:t>""</w:t>
      </w:r>
      <w:r>
        <w:rPr>
          <w:rStyle w:val="p"/>
        </w:rPr>
        <w:t>,</w:t>
      </w:r>
    </w:p>
    <w:p w:rsidR="00000000" w:rsidRDefault="00000000">
      <w:pPr>
        <w:pStyle w:val="HTML0"/>
        <w:divId w:val="1134717877"/>
        <w:rPr>
          <w:rStyle w:val="w"/>
        </w:rPr>
      </w:pPr>
      <w:r>
        <w:rPr>
          <w:rStyle w:val="w"/>
        </w:rPr>
        <w:t xml:space="preserve">            </w:t>
      </w:r>
      <w:r>
        <w:rPr>
          <w:rStyle w:val="nl"/>
        </w:rPr>
        <w:t>"px"</w:t>
      </w:r>
      <w:r>
        <w:rPr>
          <w:rStyle w:val="p"/>
        </w:rPr>
        <w:t>:</w:t>
      </w:r>
      <w:r>
        <w:rPr>
          <w:rStyle w:val="w"/>
        </w:rPr>
        <w:t xml:space="preserve"> </w:t>
      </w:r>
      <w:r>
        <w:rPr>
          <w:rStyle w:val="s2"/>
        </w:rPr>
        <w:t>"31527.1"</w:t>
      </w:r>
      <w:r>
        <w:rPr>
          <w:rStyle w:val="p"/>
        </w:rPr>
        <w:t>,</w:t>
      </w:r>
    </w:p>
    <w:p w:rsidR="00000000" w:rsidRDefault="00000000">
      <w:pPr>
        <w:pStyle w:val="HTML0"/>
        <w:divId w:val="1134717877"/>
        <w:rPr>
          <w:rStyle w:val="w"/>
        </w:rPr>
      </w:pPr>
      <w:r>
        <w:rPr>
          <w:rStyle w:val="w"/>
        </w:rPr>
        <w:t xml:space="preserve">            </w:t>
      </w:r>
      <w:r>
        <w:rPr>
          <w:rStyle w:val="nl"/>
        </w:rPr>
        <w:t>"pxUsd"</w:t>
      </w:r>
      <w:r>
        <w:rPr>
          <w:rStyle w:val="p"/>
        </w:rPr>
        <w:t>:</w:t>
      </w:r>
      <w:r>
        <w:rPr>
          <w:rStyle w:val="s2"/>
        </w:rPr>
        <w:t>""</w:t>
      </w:r>
      <w:r>
        <w:rPr>
          <w:rStyle w:val="p"/>
        </w:rPr>
        <w:t>,</w:t>
      </w:r>
    </w:p>
    <w:p w:rsidR="00000000" w:rsidRDefault="00000000">
      <w:pPr>
        <w:pStyle w:val="HTML0"/>
        <w:divId w:val="1134717877"/>
        <w:rPr>
          <w:rStyle w:val="w"/>
        </w:rPr>
      </w:pPr>
      <w:r>
        <w:rPr>
          <w:rStyle w:val="w"/>
        </w:rPr>
        <w:t xml:space="preserve">            </w:t>
      </w:r>
      <w:r>
        <w:rPr>
          <w:rStyle w:val="nl"/>
        </w:rPr>
        <w:t>"pxVol"</w:t>
      </w:r>
      <w:r>
        <w:rPr>
          <w:rStyle w:val="p"/>
        </w:rPr>
        <w:t>:</w:t>
      </w:r>
      <w:r>
        <w:rPr>
          <w:rStyle w:val="s2"/>
        </w:rPr>
        <w:t>""</w:t>
      </w:r>
      <w:r>
        <w:rPr>
          <w:rStyle w:val="p"/>
        </w:rPr>
        <w:t>,</w:t>
      </w:r>
    </w:p>
    <w:p w:rsidR="00000000" w:rsidRDefault="00000000">
      <w:pPr>
        <w:pStyle w:val="HTML0"/>
        <w:divId w:val="1134717877"/>
        <w:rPr>
          <w:rStyle w:val="w"/>
        </w:rPr>
      </w:pPr>
      <w:r>
        <w:rPr>
          <w:rStyle w:val="w"/>
        </w:rPr>
        <w:t xml:space="preserve">            </w:t>
      </w:r>
      <w:r>
        <w:rPr>
          <w:rStyle w:val="nl"/>
        </w:rPr>
        <w:t>"pxType"</w:t>
      </w:r>
      <w:r>
        <w:rPr>
          <w:rStyle w:val="p"/>
        </w:rPr>
        <w:t>:</w:t>
      </w:r>
      <w:r>
        <w:rPr>
          <w:rStyle w:val="s2"/>
        </w:rPr>
        <w:t>""</w:t>
      </w:r>
      <w:r>
        <w:rPr>
          <w:rStyle w:val="p"/>
        </w:rPr>
        <w:t>,</w:t>
      </w:r>
    </w:p>
    <w:p w:rsidR="00000000" w:rsidRDefault="00000000">
      <w:pPr>
        <w:pStyle w:val="HTML0"/>
        <w:divId w:val="1134717877"/>
        <w:rPr>
          <w:rStyle w:val="w"/>
        </w:rPr>
      </w:pPr>
      <w:r>
        <w:rPr>
          <w:rStyle w:val="w"/>
        </w:rPr>
        <w:t xml:space="preserve">            </w:t>
      </w:r>
      <w:r>
        <w:rPr>
          <w:rStyle w:val="nl"/>
        </w:rPr>
        <w:t>"quickMgnType"</w:t>
      </w:r>
      <w:r>
        <w:rPr>
          <w:rStyle w:val="p"/>
        </w:rPr>
        <w:t>:</w:t>
      </w:r>
      <w:r>
        <w:rPr>
          <w:rStyle w:val="w"/>
        </w:rPr>
        <w:t xml:space="preserve"> </w:t>
      </w:r>
      <w:r>
        <w:rPr>
          <w:rStyle w:val="s2"/>
        </w:rPr>
        <w:t>""</w:t>
      </w:r>
      <w:r>
        <w:rPr>
          <w:rStyle w:val="p"/>
        </w:rPr>
        <w:t>,</w:t>
      </w:r>
    </w:p>
    <w:p w:rsidR="00000000" w:rsidRDefault="00000000">
      <w:pPr>
        <w:pStyle w:val="HTML0"/>
        <w:divId w:val="1134717877"/>
        <w:rPr>
          <w:rStyle w:val="w"/>
        </w:rPr>
      </w:pPr>
      <w:r>
        <w:rPr>
          <w:rStyle w:val="w"/>
        </w:rPr>
        <w:t xml:space="preserve">            </w:t>
      </w:r>
      <w:r>
        <w:rPr>
          <w:rStyle w:val="nl"/>
        </w:rPr>
        <w:t>"rebate"</w:t>
      </w:r>
      <w:r>
        <w:rPr>
          <w:rStyle w:val="p"/>
        </w:rPr>
        <w:t>:</w:t>
      </w:r>
      <w:r>
        <w:rPr>
          <w:rStyle w:val="w"/>
        </w:rPr>
        <w:t xml:space="preserve"> </w:t>
      </w:r>
      <w:r>
        <w:rPr>
          <w:rStyle w:val="s2"/>
        </w:rPr>
        <w:t>"0"</w:t>
      </w:r>
      <w:r>
        <w:rPr>
          <w:rStyle w:val="p"/>
        </w:rPr>
        <w:t>,</w:t>
      </w:r>
    </w:p>
    <w:p w:rsidR="00000000" w:rsidRDefault="00000000">
      <w:pPr>
        <w:pStyle w:val="HTML0"/>
        <w:divId w:val="1134717877"/>
        <w:rPr>
          <w:rStyle w:val="w"/>
        </w:rPr>
      </w:pPr>
      <w:r>
        <w:rPr>
          <w:rStyle w:val="w"/>
        </w:rPr>
        <w:t xml:space="preserve">            </w:t>
      </w:r>
      <w:r>
        <w:rPr>
          <w:rStyle w:val="nl"/>
        </w:rPr>
        <w:t>"rebateCcy"</w:t>
      </w:r>
      <w:r>
        <w:rPr>
          <w:rStyle w:val="p"/>
        </w:rPr>
        <w:t>:</w:t>
      </w:r>
      <w:r>
        <w:rPr>
          <w:rStyle w:val="w"/>
        </w:rPr>
        <w:t xml:space="preserve"> </w:t>
      </w:r>
      <w:r>
        <w:rPr>
          <w:rStyle w:val="s2"/>
        </w:rPr>
        <w:t>"BTC"</w:t>
      </w:r>
      <w:r>
        <w:rPr>
          <w:rStyle w:val="p"/>
        </w:rPr>
        <w:t>,</w:t>
      </w:r>
    </w:p>
    <w:p w:rsidR="00000000" w:rsidRDefault="00000000">
      <w:pPr>
        <w:pStyle w:val="HTML0"/>
        <w:divId w:val="1134717877"/>
        <w:rPr>
          <w:rStyle w:val="w"/>
        </w:rPr>
      </w:pPr>
      <w:r>
        <w:rPr>
          <w:rStyle w:val="w"/>
        </w:rPr>
        <w:t xml:space="preserve">            </w:t>
      </w:r>
      <w:r>
        <w:rPr>
          <w:rStyle w:val="nl"/>
        </w:rPr>
        <w:t>"reduceOnly"</w:t>
      </w:r>
      <w:r>
        <w:rPr>
          <w:rStyle w:val="p"/>
        </w:rPr>
        <w:t>:</w:t>
      </w:r>
      <w:r>
        <w:rPr>
          <w:rStyle w:val="w"/>
        </w:rPr>
        <w:t xml:space="preserve"> </w:t>
      </w:r>
      <w:r>
        <w:rPr>
          <w:rStyle w:val="s2"/>
        </w:rPr>
        <w:t>"false"</w:t>
      </w:r>
      <w:r>
        <w:rPr>
          <w:rStyle w:val="p"/>
        </w:rPr>
        <w:t>,</w:t>
      </w:r>
    </w:p>
    <w:p w:rsidR="00000000" w:rsidRDefault="00000000">
      <w:pPr>
        <w:pStyle w:val="HTML0"/>
        <w:divId w:val="1134717877"/>
        <w:rPr>
          <w:rStyle w:val="w"/>
        </w:rPr>
      </w:pPr>
      <w:r>
        <w:rPr>
          <w:rStyle w:val="w"/>
        </w:rPr>
        <w:t xml:space="preserve">            </w:t>
      </w:r>
      <w:r>
        <w:rPr>
          <w:rStyle w:val="nl"/>
        </w:rPr>
        <w:t>"reqId"</w:t>
      </w:r>
      <w:r>
        <w:rPr>
          <w:rStyle w:val="p"/>
        </w:rPr>
        <w:t>:</w:t>
      </w:r>
      <w:r>
        <w:rPr>
          <w:rStyle w:val="w"/>
        </w:rPr>
        <w:t xml:space="preserve"> </w:t>
      </w:r>
      <w:r>
        <w:rPr>
          <w:rStyle w:val="s2"/>
        </w:rPr>
        <w:t>""</w:t>
      </w:r>
      <w:r>
        <w:rPr>
          <w:rStyle w:val="p"/>
        </w:rPr>
        <w:t>,</w:t>
      </w:r>
    </w:p>
    <w:p w:rsidR="00000000" w:rsidRDefault="00000000">
      <w:pPr>
        <w:pStyle w:val="HTML0"/>
        <w:divId w:val="1134717877"/>
        <w:rPr>
          <w:rStyle w:val="w"/>
        </w:rPr>
      </w:pPr>
      <w:r>
        <w:rPr>
          <w:rStyle w:val="w"/>
        </w:rPr>
        <w:t xml:space="preserve">            </w:t>
      </w:r>
      <w:r>
        <w:rPr>
          <w:rStyle w:val="nl"/>
        </w:rPr>
        <w:t>"side"</w:t>
      </w:r>
      <w:r>
        <w:rPr>
          <w:rStyle w:val="p"/>
        </w:rPr>
        <w:t>:</w:t>
      </w:r>
      <w:r>
        <w:rPr>
          <w:rStyle w:val="w"/>
        </w:rPr>
        <w:t xml:space="preserve"> </w:t>
      </w:r>
      <w:r>
        <w:rPr>
          <w:rStyle w:val="s2"/>
        </w:rPr>
        <w:t>"sell"</w:t>
      </w:r>
      <w:r>
        <w:rPr>
          <w:rStyle w:val="p"/>
        </w:rPr>
        <w:t>,</w:t>
      </w:r>
    </w:p>
    <w:p w:rsidR="00000000" w:rsidRDefault="00000000">
      <w:pPr>
        <w:pStyle w:val="HTML0"/>
        <w:divId w:val="1134717877"/>
        <w:rPr>
          <w:rStyle w:val="w"/>
        </w:rPr>
      </w:pPr>
      <w:r>
        <w:rPr>
          <w:rStyle w:val="w"/>
        </w:rPr>
        <w:t xml:space="preserve">            </w:t>
      </w:r>
      <w:r>
        <w:rPr>
          <w:rStyle w:val="nl"/>
        </w:rPr>
        <w:t>"attachAlgoClOrdId"</w:t>
      </w:r>
      <w:r>
        <w:rPr>
          <w:rStyle w:val="p"/>
        </w:rPr>
        <w:t>:</w:t>
      </w:r>
      <w:r>
        <w:rPr>
          <w:rStyle w:val="w"/>
        </w:rPr>
        <w:t xml:space="preserve"> </w:t>
      </w:r>
      <w:r>
        <w:rPr>
          <w:rStyle w:val="s2"/>
        </w:rPr>
        <w:t>""</w:t>
      </w:r>
      <w:r>
        <w:rPr>
          <w:rStyle w:val="p"/>
        </w:rPr>
        <w:t>,</w:t>
      </w:r>
    </w:p>
    <w:p w:rsidR="00000000" w:rsidRDefault="00000000">
      <w:pPr>
        <w:pStyle w:val="HTML0"/>
        <w:divId w:val="1134717877"/>
        <w:rPr>
          <w:rStyle w:val="w"/>
        </w:rPr>
      </w:pPr>
      <w:r>
        <w:rPr>
          <w:rStyle w:val="w"/>
        </w:rPr>
        <w:t xml:space="preserve">            </w:t>
      </w:r>
      <w:r>
        <w:rPr>
          <w:rStyle w:val="nl"/>
        </w:rPr>
        <w:t>"slOrdPx"</w:t>
      </w:r>
      <w:r>
        <w:rPr>
          <w:rStyle w:val="p"/>
        </w:rPr>
        <w:t>:</w:t>
      </w:r>
      <w:r>
        <w:rPr>
          <w:rStyle w:val="w"/>
        </w:rPr>
        <w:t xml:space="preserve"> </w:t>
      </w:r>
      <w:r>
        <w:rPr>
          <w:rStyle w:val="s2"/>
        </w:rPr>
        <w:t>""</w:t>
      </w:r>
      <w:r>
        <w:rPr>
          <w:rStyle w:val="p"/>
        </w:rPr>
        <w:t>,</w:t>
      </w:r>
    </w:p>
    <w:p w:rsidR="00000000" w:rsidRDefault="00000000">
      <w:pPr>
        <w:pStyle w:val="HTML0"/>
        <w:divId w:val="1134717877"/>
        <w:rPr>
          <w:rStyle w:val="w"/>
        </w:rPr>
      </w:pPr>
      <w:r>
        <w:rPr>
          <w:rStyle w:val="w"/>
        </w:rPr>
        <w:t xml:space="preserve">            </w:t>
      </w:r>
      <w:r>
        <w:rPr>
          <w:rStyle w:val="nl"/>
        </w:rPr>
        <w:t>"slTriggerPx"</w:t>
      </w:r>
      <w:r>
        <w:rPr>
          <w:rStyle w:val="p"/>
        </w:rPr>
        <w:t>:</w:t>
      </w:r>
      <w:r>
        <w:rPr>
          <w:rStyle w:val="w"/>
        </w:rPr>
        <w:t xml:space="preserve"> </w:t>
      </w:r>
      <w:r>
        <w:rPr>
          <w:rStyle w:val="s2"/>
        </w:rPr>
        <w:t>""</w:t>
      </w:r>
      <w:r>
        <w:rPr>
          <w:rStyle w:val="p"/>
        </w:rPr>
        <w:t>,</w:t>
      </w:r>
    </w:p>
    <w:p w:rsidR="00000000" w:rsidRDefault="00000000">
      <w:pPr>
        <w:pStyle w:val="HTML0"/>
        <w:divId w:val="1134717877"/>
        <w:rPr>
          <w:rStyle w:val="w"/>
        </w:rPr>
      </w:pPr>
      <w:r>
        <w:rPr>
          <w:rStyle w:val="w"/>
        </w:rPr>
        <w:t xml:space="preserve">            </w:t>
      </w:r>
      <w:r>
        <w:rPr>
          <w:rStyle w:val="nl"/>
        </w:rPr>
        <w:t>"slTriggerPxType"</w:t>
      </w:r>
      <w:r>
        <w:rPr>
          <w:rStyle w:val="p"/>
        </w:rPr>
        <w:t>:</w:t>
      </w:r>
      <w:r>
        <w:rPr>
          <w:rStyle w:val="w"/>
        </w:rPr>
        <w:t xml:space="preserve"> </w:t>
      </w:r>
      <w:r>
        <w:rPr>
          <w:rStyle w:val="s2"/>
        </w:rPr>
        <w:t>"last"</w:t>
      </w:r>
      <w:r>
        <w:rPr>
          <w:rStyle w:val="p"/>
        </w:rPr>
        <w:t>,</w:t>
      </w:r>
    </w:p>
    <w:p w:rsidR="00000000" w:rsidRDefault="00000000">
      <w:pPr>
        <w:pStyle w:val="HTML0"/>
        <w:divId w:val="1134717877"/>
        <w:rPr>
          <w:rStyle w:val="w"/>
        </w:rPr>
      </w:pPr>
      <w:r>
        <w:rPr>
          <w:rStyle w:val="w"/>
        </w:rPr>
        <w:t xml:space="preserve">            </w:t>
      </w:r>
      <w:r>
        <w:rPr>
          <w:rStyle w:val="nl"/>
        </w:rPr>
        <w:t>"source"</w:t>
      </w:r>
      <w:r>
        <w:rPr>
          <w:rStyle w:val="p"/>
        </w:rPr>
        <w:t>:</w:t>
      </w:r>
      <w:r>
        <w:rPr>
          <w:rStyle w:val="w"/>
        </w:rPr>
        <w:t xml:space="preserve"> </w:t>
      </w:r>
      <w:r>
        <w:rPr>
          <w:rStyle w:val="s2"/>
        </w:rPr>
        <w:t>""</w:t>
      </w:r>
      <w:r>
        <w:rPr>
          <w:rStyle w:val="p"/>
        </w:rPr>
        <w:t>,</w:t>
      </w:r>
    </w:p>
    <w:p w:rsidR="00000000" w:rsidRDefault="00000000">
      <w:pPr>
        <w:pStyle w:val="HTML0"/>
        <w:divId w:val="1134717877"/>
        <w:rPr>
          <w:rStyle w:val="w"/>
        </w:rPr>
      </w:pPr>
      <w:r>
        <w:rPr>
          <w:rStyle w:val="w"/>
        </w:rPr>
        <w:t xml:space="preserve">            </w:t>
      </w:r>
      <w:r>
        <w:rPr>
          <w:rStyle w:val="nl"/>
        </w:rPr>
        <w:t>"state"</w:t>
      </w:r>
      <w:r>
        <w:rPr>
          <w:rStyle w:val="p"/>
        </w:rPr>
        <w:t>:</w:t>
      </w:r>
      <w:r>
        <w:rPr>
          <w:rStyle w:val="w"/>
        </w:rPr>
        <w:t xml:space="preserve"> </w:t>
      </w:r>
      <w:r>
        <w:rPr>
          <w:rStyle w:val="s2"/>
        </w:rPr>
        <w:t>"filled"</w:t>
      </w:r>
      <w:r>
        <w:rPr>
          <w:rStyle w:val="p"/>
        </w:rPr>
        <w:t>,</w:t>
      </w:r>
    </w:p>
    <w:p w:rsidR="00000000" w:rsidRDefault="00000000">
      <w:pPr>
        <w:pStyle w:val="HTML0"/>
        <w:divId w:val="1134717877"/>
        <w:rPr>
          <w:rStyle w:val="w"/>
        </w:rPr>
      </w:pPr>
      <w:r>
        <w:rPr>
          <w:rStyle w:val="w"/>
        </w:rPr>
        <w:t xml:space="preserve">            </w:t>
      </w:r>
      <w:r>
        <w:rPr>
          <w:rStyle w:val="nl"/>
        </w:rPr>
        <w:t>"stpId"</w:t>
      </w:r>
      <w:r>
        <w:rPr>
          <w:rStyle w:val="p"/>
        </w:rPr>
        <w:t>:</w:t>
      </w:r>
      <w:r>
        <w:rPr>
          <w:rStyle w:val="w"/>
        </w:rPr>
        <w:t xml:space="preserve"> </w:t>
      </w:r>
      <w:r>
        <w:rPr>
          <w:rStyle w:val="s2"/>
        </w:rPr>
        <w:t>""</w:t>
      </w:r>
      <w:r>
        <w:rPr>
          <w:rStyle w:val="p"/>
        </w:rPr>
        <w:t>,</w:t>
      </w:r>
    </w:p>
    <w:p w:rsidR="00000000" w:rsidRDefault="00000000">
      <w:pPr>
        <w:pStyle w:val="HTML0"/>
        <w:divId w:val="1134717877"/>
        <w:rPr>
          <w:rStyle w:val="w"/>
        </w:rPr>
      </w:pPr>
      <w:r>
        <w:rPr>
          <w:rStyle w:val="w"/>
        </w:rPr>
        <w:t xml:space="preserve">            </w:t>
      </w:r>
      <w:r>
        <w:rPr>
          <w:rStyle w:val="nl"/>
        </w:rPr>
        <w:t>"stpMode"</w:t>
      </w:r>
      <w:r>
        <w:rPr>
          <w:rStyle w:val="p"/>
        </w:rPr>
        <w:t>:</w:t>
      </w:r>
      <w:r>
        <w:rPr>
          <w:rStyle w:val="w"/>
        </w:rPr>
        <w:t xml:space="preserve"> </w:t>
      </w:r>
      <w:r>
        <w:rPr>
          <w:rStyle w:val="s2"/>
        </w:rPr>
        <w:t>""</w:t>
      </w:r>
      <w:r>
        <w:rPr>
          <w:rStyle w:val="p"/>
        </w:rPr>
        <w:t>,</w:t>
      </w:r>
    </w:p>
    <w:p w:rsidR="00000000" w:rsidRDefault="00000000">
      <w:pPr>
        <w:pStyle w:val="HTML0"/>
        <w:divId w:val="1134717877"/>
        <w:rPr>
          <w:rStyle w:val="w"/>
        </w:rPr>
      </w:pPr>
      <w:r>
        <w:rPr>
          <w:rStyle w:val="w"/>
        </w:rPr>
        <w:t xml:space="preserve">            </w:t>
      </w:r>
      <w:r>
        <w:rPr>
          <w:rStyle w:val="nl"/>
        </w:rPr>
        <w:t>"sz"</w:t>
      </w:r>
      <w:r>
        <w:rPr>
          <w:rStyle w:val="p"/>
        </w:rPr>
        <w:t>:</w:t>
      </w:r>
      <w:r>
        <w:rPr>
          <w:rStyle w:val="w"/>
        </w:rPr>
        <w:t xml:space="preserve"> </w:t>
      </w:r>
      <w:r>
        <w:rPr>
          <w:rStyle w:val="s2"/>
        </w:rPr>
        <w:t>"0.001"</w:t>
      </w:r>
      <w:r>
        <w:rPr>
          <w:rStyle w:val="p"/>
        </w:rPr>
        <w:t>,</w:t>
      </w:r>
    </w:p>
    <w:p w:rsidR="00000000" w:rsidRDefault="00000000">
      <w:pPr>
        <w:pStyle w:val="HTML0"/>
        <w:divId w:val="1134717877"/>
        <w:rPr>
          <w:rStyle w:val="w"/>
        </w:rPr>
      </w:pPr>
      <w:r>
        <w:rPr>
          <w:rStyle w:val="w"/>
        </w:rPr>
        <w:t xml:space="preserve">            </w:t>
      </w:r>
      <w:r>
        <w:rPr>
          <w:rStyle w:val="nl"/>
        </w:rPr>
        <w:t>"tag"</w:t>
      </w:r>
      <w:r>
        <w:rPr>
          <w:rStyle w:val="p"/>
        </w:rPr>
        <w:t>:</w:t>
      </w:r>
      <w:r>
        <w:rPr>
          <w:rStyle w:val="w"/>
        </w:rPr>
        <w:t xml:space="preserve"> </w:t>
      </w:r>
      <w:r>
        <w:rPr>
          <w:rStyle w:val="s2"/>
        </w:rPr>
        <w:t>""</w:t>
      </w:r>
      <w:r>
        <w:rPr>
          <w:rStyle w:val="p"/>
        </w:rPr>
        <w:t>,</w:t>
      </w:r>
    </w:p>
    <w:p w:rsidR="00000000" w:rsidRDefault="00000000">
      <w:pPr>
        <w:pStyle w:val="HTML0"/>
        <w:divId w:val="1134717877"/>
        <w:rPr>
          <w:rStyle w:val="w"/>
        </w:rPr>
      </w:pPr>
      <w:r>
        <w:rPr>
          <w:rStyle w:val="w"/>
        </w:rPr>
        <w:t xml:space="preserve">            </w:t>
      </w:r>
      <w:r>
        <w:rPr>
          <w:rStyle w:val="nl"/>
        </w:rPr>
        <w:t>"tdMode"</w:t>
      </w:r>
      <w:r>
        <w:rPr>
          <w:rStyle w:val="p"/>
        </w:rPr>
        <w:t>:</w:t>
      </w:r>
      <w:r>
        <w:rPr>
          <w:rStyle w:val="w"/>
        </w:rPr>
        <w:t xml:space="preserve"> </w:t>
      </w:r>
      <w:r>
        <w:rPr>
          <w:rStyle w:val="s2"/>
        </w:rPr>
        <w:t>"cash"</w:t>
      </w:r>
      <w:r>
        <w:rPr>
          <w:rStyle w:val="p"/>
        </w:rPr>
        <w:t>,</w:t>
      </w:r>
    </w:p>
    <w:p w:rsidR="00000000" w:rsidRDefault="00000000">
      <w:pPr>
        <w:pStyle w:val="HTML0"/>
        <w:divId w:val="1134717877"/>
        <w:rPr>
          <w:rStyle w:val="w"/>
        </w:rPr>
      </w:pPr>
      <w:r>
        <w:rPr>
          <w:rStyle w:val="w"/>
        </w:rPr>
        <w:t xml:space="preserve">            </w:t>
      </w:r>
      <w:r>
        <w:rPr>
          <w:rStyle w:val="nl"/>
        </w:rPr>
        <w:t>"tgtCcy"</w:t>
      </w:r>
      <w:r>
        <w:rPr>
          <w:rStyle w:val="p"/>
        </w:rPr>
        <w:t>:</w:t>
      </w:r>
      <w:r>
        <w:rPr>
          <w:rStyle w:val="w"/>
        </w:rPr>
        <w:t xml:space="preserve"> </w:t>
      </w:r>
      <w:r>
        <w:rPr>
          <w:rStyle w:val="s2"/>
        </w:rPr>
        <w:t>""</w:t>
      </w:r>
      <w:r>
        <w:rPr>
          <w:rStyle w:val="p"/>
        </w:rPr>
        <w:t>,</w:t>
      </w:r>
    </w:p>
    <w:p w:rsidR="00000000" w:rsidRDefault="00000000">
      <w:pPr>
        <w:pStyle w:val="HTML0"/>
        <w:divId w:val="1134717877"/>
        <w:rPr>
          <w:rStyle w:val="w"/>
        </w:rPr>
      </w:pPr>
      <w:r>
        <w:rPr>
          <w:rStyle w:val="w"/>
        </w:rPr>
        <w:t xml:space="preserve">            </w:t>
      </w:r>
      <w:r>
        <w:rPr>
          <w:rStyle w:val="nl"/>
        </w:rPr>
        <w:t>"tpOrdPx"</w:t>
      </w:r>
      <w:r>
        <w:rPr>
          <w:rStyle w:val="p"/>
        </w:rPr>
        <w:t>:</w:t>
      </w:r>
      <w:r>
        <w:rPr>
          <w:rStyle w:val="w"/>
        </w:rPr>
        <w:t xml:space="preserve"> </w:t>
      </w:r>
      <w:r>
        <w:rPr>
          <w:rStyle w:val="s2"/>
        </w:rPr>
        <w:t>""</w:t>
      </w:r>
      <w:r>
        <w:rPr>
          <w:rStyle w:val="p"/>
        </w:rPr>
        <w:t>,</w:t>
      </w:r>
    </w:p>
    <w:p w:rsidR="00000000" w:rsidRDefault="00000000">
      <w:pPr>
        <w:pStyle w:val="HTML0"/>
        <w:divId w:val="1134717877"/>
        <w:rPr>
          <w:rStyle w:val="w"/>
        </w:rPr>
      </w:pPr>
      <w:r>
        <w:rPr>
          <w:rStyle w:val="w"/>
        </w:rPr>
        <w:t xml:space="preserve">            </w:t>
      </w:r>
      <w:r>
        <w:rPr>
          <w:rStyle w:val="nl"/>
        </w:rPr>
        <w:t>"tpTriggerPx"</w:t>
      </w:r>
      <w:r>
        <w:rPr>
          <w:rStyle w:val="p"/>
        </w:rPr>
        <w:t>:</w:t>
      </w:r>
      <w:r>
        <w:rPr>
          <w:rStyle w:val="w"/>
        </w:rPr>
        <w:t xml:space="preserve"> </w:t>
      </w:r>
      <w:r>
        <w:rPr>
          <w:rStyle w:val="s2"/>
        </w:rPr>
        <w:t>""</w:t>
      </w:r>
      <w:r>
        <w:rPr>
          <w:rStyle w:val="p"/>
        </w:rPr>
        <w:t>,</w:t>
      </w:r>
    </w:p>
    <w:p w:rsidR="00000000" w:rsidRDefault="00000000">
      <w:pPr>
        <w:pStyle w:val="HTML0"/>
        <w:divId w:val="1134717877"/>
        <w:rPr>
          <w:rStyle w:val="w"/>
        </w:rPr>
      </w:pPr>
      <w:r>
        <w:rPr>
          <w:rStyle w:val="w"/>
        </w:rPr>
        <w:t xml:space="preserve">            </w:t>
      </w:r>
      <w:r>
        <w:rPr>
          <w:rStyle w:val="nl"/>
        </w:rPr>
        <w:t>"tpTriggerPxType"</w:t>
      </w:r>
      <w:r>
        <w:rPr>
          <w:rStyle w:val="p"/>
        </w:rPr>
        <w:t>:</w:t>
      </w:r>
      <w:r>
        <w:rPr>
          <w:rStyle w:val="w"/>
        </w:rPr>
        <w:t xml:space="preserve"> </w:t>
      </w:r>
      <w:r>
        <w:rPr>
          <w:rStyle w:val="s2"/>
        </w:rPr>
        <w:t>"last"</w:t>
      </w:r>
      <w:r>
        <w:rPr>
          <w:rStyle w:val="p"/>
        </w:rPr>
        <w:t>,</w:t>
      </w:r>
    </w:p>
    <w:p w:rsidR="00000000" w:rsidRDefault="00000000">
      <w:pPr>
        <w:pStyle w:val="HTML0"/>
        <w:divId w:val="1134717877"/>
        <w:rPr>
          <w:rStyle w:val="w"/>
        </w:rPr>
      </w:pPr>
      <w:r>
        <w:rPr>
          <w:rStyle w:val="w"/>
        </w:rPr>
        <w:t xml:space="preserve">            </w:t>
      </w:r>
      <w:r>
        <w:rPr>
          <w:rStyle w:val="nl"/>
        </w:rPr>
        <w:t>"attachAlgoOrds"</w:t>
      </w:r>
      <w:r>
        <w:rPr>
          <w:rStyle w:val="p"/>
        </w:rPr>
        <w:t>:</w:t>
      </w:r>
      <w:r>
        <w:rPr>
          <w:rStyle w:val="w"/>
        </w:rPr>
        <w:t xml:space="preserve"> </w:t>
      </w:r>
      <w:r>
        <w:rPr>
          <w:rStyle w:val="p"/>
        </w:rPr>
        <w:t>[],</w:t>
      </w:r>
    </w:p>
    <w:p w:rsidR="00000000" w:rsidRDefault="00000000">
      <w:pPr>
        <w:pStyle w:val="HTML0"/>
        <w:divId w:val="1134717877"/>
        <w:rPr>
          <w:rStyle w:val="w"/>
        </w:rPr>
      </w:pPr>
      <w:r>
        <w:rPr>
          <w:rStyle w:val="w"/>
        </w:rPr>
        <w:t xml:space="preserve">            </w:t>
      </w:r>
      <w:r>
        <w:rPr>
          <w:rStyle w:val="nl"/>
        </w:rPr>
        <w:t>"tradeId"</w:t>
      </w:r>
      <w:r>
        <w:rPr>
          <w:rStyle w:val="p"/>
        </w:rPr>
        <w:t>:</w:t>
      </w:r>
      <w:r>
        <w:rPr>
          <w:rStyle w:val="w"/>
        </w:rPr>
        <w:t xml:space="preserve"> </w:t>
      </w:r>
      <w:r>
        <w:rPr>
          <w:rStyle w:val="s2"/>
        </w:rPr>
        <w:t>"242589207"</w:t>
      </w:r>
      <w:r>
        <w:rPr>
          <w:rStyle w:val="p"/>
        </w:rPr>
        <w:t>,</w:t>
      </w:r>
    </w:p>
    <w:p w:rsidR="00000000" w:rsidRDefault="00000000">
      <w:pPr>
        <w:pStyle w:val="HTML0"/>
        <w:divId w:val="1134717877"/>
        <w:rPr>
          <w:rStyle w:val="w"/>
        </w:rPr>
      </w:pPr>
      <w:r>
        <w:rPr>
          <w:rStyle w:val="w"/>
        </w:rPr>
        <w:t xml:space="preserve">            </w:t>
      </w:r>
      <w:r>
        <w:rPr>
          <w:rStyle w:val="nl"/>
        </w:rPr>
        <w:t>"lastPx"</w:t>
      </w:r>
      <w:r>
        <w:rPr>
          <w:rStyle w:val="p"/>
        </w:rPr>
        <w:t>:</w:t>
      </w:r>
      <w:r>
        <w:rPr>
          <w:rStyle w:val="w"/>
        </w:rPr>
        <w:t xml:space="preserve"> </w:t>
      </w:r>
      <w:r>
        <w:rPr>
          <w:rStyle w:val="s2"/>
        </w:rPr>
        <w:t>"38892.2"</w:t>
      </w:r>
      <w:r>
        <w:rPr>
          <w:rStyle w:val="p"/>
        </w:rPr>
        <w:t>,</w:t>
      </w:r>
    </w:p>
    <w:p w:rsidR="00000000" w:rsidRDefault="00000000">
      <w:pPr>
        <w:pStyle w:val="HTML0"/>
        <w:divId w:val="1134717877"/>
        <w:rPr>
          <w:rStyle w:val="w"/>
        </w:rPr>
      </w:pPr>
      <w:r>
        <w:rPr>
          <w:rStyle w:val="w"/>
        </w:rPr>
        <w:t xml:space="preserve">            </w:t>
      </w:r>
      <w:r>
        <w:rPr>
          <w:rStyle w:val="nl"/>
        </w:rPr>
        <w:t>"uTime"</w:t>
      </w:r>
      <w:r>
        <w:rPr>
          <w:rStyle w:val="p"/>
        </w:rPr>
        <w:t>:</w:t>
      </w:r>
      <w:r>
        <w:rPr>
          <w:rStyle w:val="w"/>
        </w:rPr>
        <w:t xml:space="preserve"> </w:t>
      </w:r>
      <w:r>
        <w:rPr>
          <w:rStyle w:val="s2"/>
        </w:rPr>
        <w:t>"1654084353264"</w:t>
      </w:r>
      <w:r>
        <w:rPr>
          <w:rStyle w:val="p"/>
        </w:rPr>
        <w:t>,</w:t>
      </w:r>
    </w:p>
    <w:p w:rsidR="00000000" w:rsidRDefault="00000000">
      <w:pPr>
        <w:pStyle w:val="HTML0"/>
        <w:divId w:val="1134717877"/>
        <w:rPr>
          <w:rStyle w:val="w"/>
        </w:rPr>
      </w:pPr>
      <w:r>
        <w:rPr>
          <w:rStyle w:val="w"/>
        </w:rPr>
        <w:t xml:space="preserve">            </w:t>
      </w:r>
      <w:r>
        <w:rPr>
          <w:rStyle w:val="nl"/>
        </w:rPr>
        <w:t>"isTpLimit"</w:t>
      </w:r>
      <w:r>
        <w:rPr>
          <w:rStyle w:val="p"/>
        </w:rPr>
        <w:t>:</w:t>
      </w:r>
      <w:r>
        <w:rPr>
          <w:rStyle w:val="w"/>
        </w:rPr>
        <w:t xml:space="preserve"> </w:t>
      </w:r>
      <w:r>
        <w:rPr>
          <w:rStyle w:val="s2"/>
        </w:rPr>
        <w:t>"false"</w:t>
      </w:r>
      <w:r>
        <w:rPr>
          <w:rStyle w:val="p"/>
        </w:rPr>
        <w:t>,</w:t>
      </w:r>
    </w:p>
    <w:p w:rsidR="00000000" w:rsidRDefault="00000000">
      <w:pPr>
        <w:pStyle w:val="HTML0"/>
        <w:divId w:val="1134717877"/>
        <w:rPr>
          <w:rStyle w:val="w"/>
        </w:rPr>
      </w:pPr>
      <w:r>
        <w:rPr>
          <w:rStyle w:val="w"/>
        </w:rPr>
        <w:t xml:space="preserve">            </w:t>
      </w:r>
      <w:r>
        <w:rPr>
          <w:rStyle w:val="nl"/>
        </w:rPr>
        <w:t>"linkedAlgoOrd"</w:t>
      </w:r>
      <w:r>
        <w:rPr>
          <w:rStyle w:val="p"/>
        </w:rPr>
        <w:t>:</w:t>
      </w:r>
      <w:r>
        <w:rPr>
          <w:rStyle w:val="w"/>
        </w:rPr>
        <w:t xml:space="preserve"> </w:t>
      </w:r>
      <w:r>
        <w:rPr>
          <w:rStyle w:val="p"/>
        </w:rPr>
        <w:t>{</w:t>
      </w:r>
    </w:p>
    <w:p w:rsidR="00000000" w:rsidRDefault="00000000">
      <w:pPr>
        <w:pStyle w:val="HTML0"/>
        <w:divId w:val="1134717877"/>
        <w:rPr>
          <w:rStyle w:val="w"/>
        </w:rPr>
      </w:pPr>
      <w:r>
        <w:rPr>
          <w:rStyle w:val="w"/>
        </w:rPr>
        <w:t xml:space="preserve">                </w:t>
      </w:r>
      <w:r>
        <w:rPr>
          <w:rStyle w:val="nl"/>
        </w:rPr>
        <w:t>"algoId"</w:t>
      </w:r>
      <w:r>
        <w:rPr>
          <w:rStyle w:val="p"/>
        </w:rPr>
        <w:t>:</w:t>
      </w:r>
      <w:r>
        <w:rPr>
          <w:rStyle w:val="w"/>
        </w:rPr>
        <w:t xml:space="preserve"> </w:t>
      </w:r>
      <w:r>
        <w:rPr>
          <w:rStyle w:val="s2"/>
        </w:rPr>
        <w:t>""</w:t>
      </w:r>
    </w:p>
    <w:p w:rsidR="00000000" w:rsidRDefault="00000000">
      <w:pPr>
        <w:pStyle w:val="HTML0"/>
        <w:divId w:val="1134717877"/>
        <w:rPr>
          <w:rStyle w:val="w"/>
        </w:rPr>
      </w:pPr>
      <w:r>
        <w:rPr>
          <w:rStyle w:val="w"/>
        </w:rPr>
        <w:t xml:space="preserve">            </w:t>
      </w:r>
      <w:r>
        <w:rPr>
          <w:rStyle w:val="p"/>
        </w:rPr>
        <w:t>}</w:t>
      </w:r>
    </w:p>
    <w:p w:rsidR="00000000" w:rsidRDefault="00000000">
      <w:pPr>
        <w:pStyle w:val="HTML0"/>
        <w:divId w:val="1134717877"/>
        <w:rPr>
          <w:rStyle w:val="w"/>
        </w:rPr>
      </w:pPr>
      <w:r>
        <w:rPr>
          <w:rStyle w:val="w"/>
        </w:rPr>
        <w:t xml:space="preserve">        </w:t>
      </w:r>
      <w:r>
        <w:rPr>
          <w:rStyle w:val="p"/>
        </w:rPr>
        <w:t>}</w:t>
      </w:r>
    </w:p>
    <w:p w:rsidR="00000000" w:rsidRDefault="00000000">
      <w:pPr>
        <w:pStyle w:val="HTML0"/>
        <w:divId w:val="1134717877"/>
        <w:rPr>
          <w:rStyle w:val="w"/>
        </w:rPr>
      </w:pPr>
      <w:r>
        <w:rPr>
          <w:rStyle w:val="w"/>
        </w:rPr>
        <w:t xml:space="preserve">    </w:t>
      </w:r>
      <w:r>
        <w:rPr>
          <w:rStyle w:val="p"/>
        </w:rPr>
        <w:t>]</w:t>
      </w:r>
    </w:p>
    <w:p w:rsidR="00000000" w:rsidRDefault="00000000">
      <w:pPr>
        <w:pStyle w:val="HTML0"/>
        <w:divId w:val="1134717877"/>
        <w:rPr>
          <w:rStyle w:val="w"/>
        </w:rPr>
      </w:pPr>
      <w:r>
        <w:rPr>
          <w:rStyle w:val="p"/>
        </w:rPr>
        <w:t>}</w:t>
      </w:r>
    </w:p>
    <w:p w:rsidR="00000000" w:rsidRDefault="00000000">
      <w:pPr>
        <w:pStyle w:val="4"/>
        <w:divId w:val="175387555"/>
      </w:pPr>
      <w:r>
        <w:t>Push data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0"/>
        <w:gridCol w:w="887"/>
        <w:gridCol w:w="4909"/>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Successfully 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uid</w:t>
            </w:r>
          </w:p>
        </w:tc>
        <w:tc>
          <w:tcPr>
            <w:tcW w:w="0" w:type="auto"/>
            <w:vAlign w:val="center"/>
            <w:hideMark/>
          </w:tcPr>
          <w:p w:rsidR="00000000" w:rsidRDefault="00000000">
            <w:r>
              <w:t>String</w:t>
            </w:r>
          </w:p>
        </w:tc>
        <w:tc>
          <w:tcPr>
            <w:tcW w:w="0" w:type="auto"/>
            <w:vAlign w:val="center"/>
            <w:hideMark/>
          </w:tcPr>
          <w:p w:rsidR="00000000" w:rsidRDefault="00000000">
            <w:r>
              <w:t>User Identifier</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&gt; instFamily</w:t>
            </w:r>
          </w:p>
        </w:tc>
        <w:tc>
          <w:tcPr>
            <w:tcW w:w="0" w:type="auto"/>
            <w:vAlign w:val="center"/>
            <w:hideMark/>
          </w:tcPr>
          <w:p w:rsidR="00000000" w:rsidRDefault="00000000">
            <w:r>
              <w:t>String</w:t>
            </w:r>
          </w:p>
        </w:tc>
        <w:tc>
          <w:tcPr>
            <w:tcW w:w="0" w:type="auto"/>
            <w:vAlign w:val="center"/>
            <w:hideMark/>
          </w:tcPr>
          <w:p w:rsidR="00000000" w:rsidRDefault="00000000">
            <w:r>
              <w:t>Instrument family</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Subscribed data</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&gt; tgtCcy</w:t>
            </w:r>
          </w:p>
        </w:tc>
        <w:tc>
          <w:tcPr>
            <w:tcW w:w="0" w:type="auto"/>
            <w:vAlign w:val="center"/>
            <w:hideMark/>
          </w:tcPr>
          <w:p w:rsidR="00000000" w:rsidRDefault="00000000">
            <w:r>
              <w:t>String</w:t>
            </w:r>
          </w:p>
        </w:tc>
        <w:tc>
          <w:tcPr>
            <w:tcW w:w="0" w:type="auto"/>
            <w:vAlign w:val="center"/>
            <w:hideMark/>
          </w:tcPr>
          <w:p w:rsidR="00000000" w:rsidRDefault="00000000">
            <w:r>
              <w:t xml:space="preserve">Order quantity unit setting for </w:t>
            </w:r>
            <w:r>
              <w:rPr>
                <w:rStyle w:val="HTML"/>
              </w:rPr>
              <w:t>sz</w:t>
            </w:r>
            <w:r>
              <w:br/>
            </w:r>
            <w:r>
              <w:rPr>
                <w:rStyle w:val="HTML"/>
              </w:rPr>
              <w:t>base_ccy</w:t>
            </w:r>
            <w:r>
              <w:t>: Base currency ,</w:t>
            </w:r>
            <w:r>
              <w:rPr>
                <w:rStyle w:val="HTML"/>
              </w:rPr>
              <w:t>quote_ccy</w:t>
            </w:r>
            <w:r>
              <w:t xml:space="preserve">: Quote currency </w:t>
            </w:r>
            <w:r>
              <w:br/>
              <w:t xml:space="preserve">Only applicable to </w:t>
            </w:r>
            <w:r>
              <w:rPr>
                <w:rStyle w:val="HTML"/>
              </w:rPr>
              <w:t>SPOT</w:t>
            </w:r>
            <w:r>
              <w:t xml:space="preserve"> Market orders. </w:t>
            </w:r>
            <w:r>
              <w:br/>
              <w:t xml:space="preserve">Default is </w:t>
            </w:r>
            <w:r>
              <w:rPr>
                <w:rStyle w:val="HTML"/>
              </w:rPr>
              <w:t>quote_ccy</w:t>
            </w:r>
            <w:r>
              <w:t xml:space="preserve"> for buy, </w:t>
            </w:r>
            <w:r>
              <w:rPr>
                <w:rStyle w:val="HTML"/>
              </w:rPr>
              <w:t>base_ccy</w:t>
            </w:r>
            <w:r>
              <w:t xml:space="preserve"> for sell</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 xml:space="preserve">Margin currency </w:t>
            </w:r>
            <w:r>
              <w:br/>
              <w:t xml:space="preserve">Only applicable to cross </w:t>
            </w:r>
            <w:r>
              <w:rPr>
                <w:rStyle w:val="HTML"/>
              </w:rPr>
              <w:t>MARGIN</w:t>
            </w:r>
            <w:r>
              <w:t xml:space="preserve"> orders in </w:t>
            </w:r>
            <w:r>
              <w:rPr>
                <w:rStyle w:val="HTML"/>
              </w:rPr>
              <w:t>Spot and futures mode</w:t>
            </w:r>
            <w:r>
              <w:t>.</w:t>
            </w:r>
          </w:p>
        </w:tc>
      </w:tr>
      <w:tr w:rsidR="00000000">
        <w:trPr>
          <w:divId w:val="175387555"/>
          <w:tblCellSpacing w:w="15" w:type="dxa"/>
        </w:trPr>
        <w:tc>
          <w:tcPr>
            <w:tcW w:w="0" w:type="auto"/>
            <w:vAlign w:val="center"/>
            <w:hideMark/>
          </w:tcPr>
          <w:p w:rsidR="00000000" w:rsidRDefault="00000000">
            <w:r>
              <w:t>&gt; ordId</w:t>
            </w:r>
          </w:p>
        </w:tc>
        <w:tc>
          <w:tcPr>
            <w:tcW w:w="0" w:type="auto"/>
            <w:vAlign w:val="center"/>
            <w:hideMark/>
          </w:tcPr>
          <w:p w:rsidR="00000000" w:rsidRDefault="00000000">
            <w:r>
              <w:t>String</w:t>
            </w:r>
          </w:p>
        </w:tc>
        <w:tc>
          <w:tcPr>
            <w:tcW w:w="0" w:type="auto"/>
            <w:vAlign w:val="center"/>
            <w:hideMark/>
          </w:tcPr>
          <w:p w:rsidR="00000000" w:rsidRDefault="00000000">
            <w:r>
              <w:t>Order ID</w:t>
            </w:r>
          </w:p>
        </w:tc>
      </w:tr>
      <w:tr w:rsidR="00000000">
        <w:trPr>
          <w:divId w:val="175387555"/>
          <w:tblCellSpacing w:w="15" w:type="dxa"/>
        </w:trPr>
        <w:tc>
          <w:tcPr>
            <w:tcW w:w="0" w:type="auto"/>
            <w:vAlign w:val="center"/>
            <w:hideMark/>
          </w:tcPr>
          <w:p w:rsidR="00000000" w:rsidRDefault="00000000">
            <w:r>
              <w:t>&gt; clOrdId</w:t>
            </w:r>
          </w:p>
        </w:tc>
        <w:tc>
          <w:tcPr>
            <w:tcW w:w="0" w:type="auto"/>
            <w:vAlign w:val="center"/>
            <w:hideMark/>
          </w:tcPr>
          <w:p w:rsidR="00000000" w:rsidRDefault="00000000">
            <w:r>
              <w:t>String</w:t>
            </w:r>
          </w:p>
        </w:tc>
        <w:tc>
          <w:tcPr>
            <w:tcW w:w="0" w:type="auto"/>
            <w:vAlign w:val="center"/>
            <w:hideMark/>
          </w:tcPr>
          <w:p w:rsidR="00000000" w:rsidRDefault="00000000">
            <w:r>
              <w:t>Client Order ID as assigned by the client</w:t>
            </w:r>
          </w:p>
        </w:tc>
      </w:tr>
      <w:tr w:rsidR="00000000">
        <w:trPr>
          <w:divId w:val="175387555"/>
          <w:tblCellSpacing w:w="15" w:type="dxa"/>
        </w:trPr>
        <w:tc>
          <w:tcPr>
            <w:tcW w:w="0" w:type="auto"/>
            <w:vAlign w:val="center"/>
            <w:hideMark/>
          </w:tcPr>
          <w:p w:rsidR="00000000" w:rsidRDefault="00000000">
            <w:r>
              <w:t>&gt; 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r w:rsidR="00000000">
        <w:trPr>
          <w:divId w:val="175387555"/>
          <w:tblCellSpacing w:w="15" w:type="dxa"/>
        </w:trPr>
        <w:tc>
          <w:tcPr>
            <w:tcW w:w="0" w:type="auto"/>
            <w:vAlign w:val="center"/>
            <w:hideMark/>
          </w:tcPr>
          <w:p w:rsidR="00000000" w:rsidRDefault="00000000">
            <w:r>
              <w:t>&gt; px</w:t>
            </w:r>
          </w:p>
        </w:tc>
        <w:tc>
          <w:tcPr>
            <w:tcW w:w="0" w:type="auto"/>
            <w:vAlign w:val="center"/>
            <w:hideMark/>
          </w:tcPr>
          <w:p w:rsidR="00000000" w:rsidRDefault="00000000">
            <w:r>
              <w:t>String</w:t>
            </w:r>
          </w:p>
        </w:tc>
        <w:tc>
          <w:tcPr>
            <w:tcW w:w="0" w:type="auto"/>
            <w:vAlign w:val="center"/>
            <w:hideMark/>
          </w:tcPr>
          <w:p w:rsidR="00000000" w:rsidRDefault="00000000">
            <w:r>
              <w:t xml:space="preserve">Price </w:t>
            </w:r>
            <w:r>
              <w:br/>
              <w:t>For options, use coin as unit (e.g. BTC, ETH)</w:t>
            </w:r>
          </w:p>
        </w:tc>
      </w:tr>
      <w:tr w:rsidR="00000000">
        <w:trPr>
          <w:divId w:val="175387555"/>
          <w:tblCellSpacing w:w="15" w:type="dxa"/>
        </w:trPr>
        <w:tc>
          <w:tcPr>
            <w:tcW w:w="0" w:type="auto"/>
            <w:vAlign w:val="center"/>
            <w:hideMark/>
          </w:tcPr>
          <w:p w:rsidR="00000000" w:rsidRDefault="00000000">
            <w:r>
              <w:t>&gt; pxUsd</w:t>
            </w:r>
          </w:p>
        </w:tc>
        <w:tc>
          <w:tcPr>
            <w:tcW w:w="0" w:type="auto"/>
            <w:vAlign w:val="center"/>
            <w:hideMark/>
          </w:tcPr>
          <w:p w:rsidR="00000000" w:rsidRDefault="00000000">
            <w:r>
              <w:t>String</w:t>
            </w:r>
          </w:p>
        </w:tc>
        <w:tc>
          <w:tcPr>
            <w:tcW w:w="0" w:type="auto"/>
            <w:vAlign w:val="center"/>
            <w:hideMark/>
          </w:tcPr>
          <w:p w:rsidR="00000000" w:rsidRDefault="00000000">
            <w:r>
              <w:t>Options price in USDOnly applicable to options; return "" for other instrument types</w:t>
            </w:r>
          </w:p>
        </w:tc>
      </w:tr>
      <w:tr w:rsidR="00000000">
        <w:trPr>
          <w:divId w:val="175387555"/>
          <w:tblCellSpacing w:w="15" w:type="dxa"/>
        </w:trPr>
        <w:tc>
          <w:tcPr>
            <w:tcW w:w="0" w:type="auto"/>
            <w:vAlign w:val="center"/>
            <w:hideMark/>
          </w:tcPr>
          <w:p w:rsidR="00000000" w:rsidRDefault="00000000">
            <w:r>
              <w:t>&gt; pxVol</w:t>
            </w:r>
          </w:p>
        </w:tc>
        <w:tc>
          <w:tcPr>
            <w:tcW w:w="0" w:type="auto"/>
            <w:vAlign w:val="center"/>
            <w:hideMark/>
          </w:tcPr>
          <w:p w:rsidR="00000000" w:rsidRDefault="00000000">
            <w:r>
              <w:t>String</w:t>
            </w:r>
          </w:p>
        </w:tc>
        <w:tc>
          <w:tcPr>
            <w:tcW w:w="0" w:type="auto"/>
            <w:vAlign w:val="center"/>
            <w:hideMark/>
          </w:tcPr>
          <w:p w:rsidR="00000000" w:rsidRDefault="00000000">
            <w:r>
              <w:t>Implied volatility of the options orderOnly applicable to options; return "" for other instrument types</w:t>
            </w:r>
          </w:p>
        </w:tc>
      </w:tr>
      <w:tr w:rsidR="00000000">
        <w:trPr>
          <w:divId w:val="175387555"/>
          <w:tblCellSpacing w:w="15" w:type="dxa"/>
        </w:trPr>
        <w:tc>
          <w:tcPr>
            <w:tcW w:w="0" w:type="auto"/>
            <w:vAlign w:val="center"/>
            <w:hideMark/>
          </w:tcPr>
          <w:p w:rsidR="00000000" w:rsidRDefault="00000000">
            <w:r>
              <w:t>&gt; pxType</w:t>
            </w:r>
          </w:p>
        </w:tc>
        <w:tc>
          <w:tcPr>
            <w:tcW w:w="0" w:type="auto"/>
            <w:vAlign w:val="center"/>
            <w:hideMark/>
          </w:tcPr>
          <w:p w:rsidR="00000000" w:rsidRDefault="00000000">
            <w:r>
              <w:t>String</w:t>
            </w:r>
          </w:p>
        </w:tc>
        <w:tc>
          <w:tcPr>
            <w:tcW w:w="0" w:type="auto"/>
            <w:vAlign w:val="center"/>
            <w:hideMark/>
          </w:tcPr>
          <w:p w:rsidR="00000000" w:rsidRDefault="00000000">
            <w:r>
              <w:t xml:space="preserve">Price type of options </w:t>
            </w:r>
            <w:r>
              <w:br/>
            </w:r>
            <w:r>
              <w:rPr>
                <w:rStyle w:val="HTML"/>
              </w:rPr>
              <w:t>px</w:t>
            </w:r>
            <w:r>
              <w:t xml:space="preserve">: Place an order based on price, in the unit of coin (the unit for the request parameter px is BTC or ETH) </w:t>
            </w:r>
            <w:r>
              <w:br/>
            </w:r>
            <w:r>
              <w:rPr>
                <w:rStyle w:val="HTML"/>
              </w:rPr>
              <w:t>pxVol</w:t>
            </w:r>
            <w:r>
              <w:t xml:space="preserve">: Place an order based on pxVol </w:t>
            </w:r>
            <w:r>
              <w:br/>
            </w:r>
            <w:r>
              <w:rPr>
                <w:rStyle w:val="HTML"/>
              </w:rPr>
              <w:t>pxUsd</w:t>
            </w:r>
            <w:r>
              <w:t>: Place an order based on pxUsd, in the unit of USD (the unit for the request parameter px is USD)</w:t>
            </w:r>
          </w:p>
        </w:tc>
      </w:tr>
      <w:tr w:rsidR="00000000">
        <w:trPr>
          <w:divId w:val="175387555"/>
          <w:tblCellSpacing w:w="15" w:type="dxa"/>
        </w:trPr>
        <w:tc>
          <w:tcPr>
            <w:tcW w:w="0" w:type="auto"/>
            <w:vAlign w:val="center"/>
            <w:hideMark/>
          </w:tcPr>
          <w:p w:rsidR="00000000" w:rsidRDefault="00000000">
            <w:r>
              <w:t>&gt; sz</w:t>
            </w:r>
          </w:p>
        </w:tc>
        <w:tc>
          <w:tcPr>
            <w:tcW w:w="0" w:type="auto"/>
            <w:vAlign w:val="center"/>
            <w:hideMark/>
          </w:tcPr>
          <w:p w:rsidR="00000000" w:rsidRDefault="00000000">
            <w:r>
              <w:t>String</w:t>
            </w:r>
          </w:p>
        </w:tc>
        <w:tc>
          <w:tcPr>
            <w:tcW w:w="0" w:type="auto"/>
            <w:vAlign w:val="center"/>
            <w:hideMark/>
          </w:tcPr>
          <w:p w:rsidR="00000000" w:rsidRDefault="00000000">
            <w:r>
              <w:t xml:space="preserve">The original order quantity, </w:t>
            </w:r>
            <w:r>
              <w:rPr>
                <w:rStyle w:val="HTML"/>
              </w:rPr>
              <w:t>SPOT</w:t>
            </w:r>
            <w:r>
              <w:t>/</w:t>
            </w:r>
            <w:r>
              <w:rPr>
                <w:rStyle w:val="HTML"/>
              </w:rPr>
              <w:t>MARGIN</w:t>
            </w:r>
            <w:r>
              <w:t xml:space="preserve">, in the unit of currency; </w:t>
            </w:r>
            <w:r>
              <w:rPr>
                <w:rStyle w:val="HTML"/>
              </w:rPr>
              <w:t>FUTURES</w:t>
            </w:r>
            <w:r>
              <w:t>/</w:t>
            </w:r>
            <w:r>
              <w:rPr>
                <w:rStyle w:val="HTML"/>
              </w:rPr>
              <w:t>SWAP</w:t>
            </w:r>
            <w:r>
              <w:t>/</w:t>
            </w:r>
            <w:r>
              <w:rPr>
                <w:rStyle w:val="HTML"/>
              </w:rPr>
              <w:t>OPTION</w:t>
            </w:r>
            <w:r>
              <w:t>, in the unit of contract</w:t>
            </w:r>
          </w:p>
        </w:tc>
      </w:tr>
      <w:tr w:rsidR="00000000">
        <w:trPr>
          <w:divId w:val="175387555"/>
          <w:tblCellSpacing w:w="15" w:type="dxa"/>
        </w:trPr>
        <w:tc>
          <w:tcPr>
            <w:tcW w:w="0" w:type="auto"/>
            <w:vAlign w:val="center"/>
            <w:hideMark/>
          </w:tcPr>
          <w:p w:rsidR="00000000" w:rsidRDefault="00000000">
            <w:r>
              <w:t>&gt; notionalUsd</w:t>
            </w:r>
          </w:p>
        </w:tc>
        <w:tc>
          <w:tcPr>
            <w:tcW w:w="0" w:type="auto"/>
            <w:vAlign w:val="center"/>
            <w:hideMark/>
          </w:tcPr>
          <w:p w:rsidR="00000000" w:rsidRDefault="00000000">
            <w:r>
              <w:t>String</w:t>
            </w:r>
          </w:p>
        </w:tc>
        <w:tc>
          <w:tcPr>
            <w:tcW w:w="0" w:type="auto"/>
            <w:vAlign w:val="center"/>
            <w:hideMark/>
          </w:tcPr>
          <w:p w:rsidR="00000000" w:rsidRDefault="00000000">
            <w:r>
              <w:t xml:space="preserve">Estimated national value in </w:t>
            </w:r>
            <w:r>
              <w:rPr>
                <w:rStyle w:val="HTML"/>
              </w:rPr>
              <w:t>USD</w:t>
            </w:r>
            <w:r>
              <w:t xml:space="preserve"> of order</w:t>
            </w:r>
          </w:p>
        </w:tc>
      </w:tr>
      <w:tr w:rsidR="00000000">
        <w:trPr>
          <w:divId w:val="175387555"/>
          <w:tblCellSpacing w:w="15" w:type="dxa"/>
        </w:trPr>
        <w:tc>
          <w:tcPr>
            <w:tcW w:w="0" w:type="auto"/>
            <w:vAlign w:val="center"/>
            <w:hideMark/>
          </w:tcPr>
          <w:p w:rsidR="00000000" w:rsidRDefault="00000000">
            <w:r>
              <w:t>&gt; ordType</w:t>
            </w:r>
          </w:p>
        </w:tc>
        <w:tc>
          <w:tcPr>
            <w:tcW w:w="0" w:type="auto"/>
            <w:vAlign w:val="center"/>
            <w:hideMark/>
          </w:tcPr>
          <w:p w:rsidR="00000000" w:rsidRDefault="00000000">
            <w:r>
              <w:t>String</w:t>
            </w:r>
          </w:p>
        </w:tc>
        <w:tc>
          <w:tcPr>
            <w:tcW w:w="0" w:type="auto"/>
            <w:vAlign w:val="center"/>
            <w:hideMark/>
          </w:tcPr>
          <w:p w:rsidR="00000000" w:rsidRDefault="00000000">
            <w:r>
              <w:t xml:space="preserve">Order type </w:t>
            </w:r>
            <w:r>
              <w:br/>
            </w:r>
            <w:r>
              <w:rPr>
                <w:rStyle w:val="HTML"/>
              </w:rPr>
              <w:t>market</w:t>
            </w:r>
            <w:r>
              <w:t xml:space="preserve">: market order </w:t>
            </w:r>
            <w:r>
              <w:br/>
            </w:r>
            <w:r>
              <w:rPr>
                <w:rStyle w:val="HTML"/>
              </w:rPr>
              <w:t>limit</w:t>
            </w:r>
            <w:r>
              <w:t xml:space="preserve">: limit order </w:t>
            </w:r>
            <w:r>
              <w:br/>
            </w:r>
            <w:r>
              <w:rPr>
                <w:rStyle w:val="HTML"/>
              </w:rPr>
              <w:t>post_only</w:t>
            </w:r>
            <w:r>
              <w:t xml:space="preserve">: Post-only order </w:t>
            </w:r>
            <w:r>
              <w:br/>
            </w:r>
            <w:r>
              <w:rPr>
                <w:rStyle w:val="HTML"/>
              </w:rPr>
              <w:t>fok</w:t>
            </w:r>
            <w:r>
              <w:t xml:space="preserve">: Fill-or-kill order </w:t>
            </w:r>
            <w:r>
              <w:br/>
            </w:r>
            <w:r>
              <w:rPr>
                <w:rStyle w:val="HTML"/>
              </w:rPr>
              <w:t>ioc</w:t>
            </w:r>
            <w:r>
              <w:t xml:space="preserve">: Immediate-or-cancel order </w:t>
            </w:r>
            <w:r>
              <w:br/>
            </w:r>
            <w:r>
              <w:rPr>
                <w:rStyle w:val="HTML"/>
              </w:rPr>
              <w:t>optimal_limit_ioc</w:t>
            </w:r>
            <w:r>
              <w:t>: Market order with immediate-or-cancel order (applicable only to Expiry Futures and Perpetual Futures)</w:t>
            </w:r>
            <w:r>
              <w:br/>
            </w:r>
            <w:r>
              <w:rPr>
                <w:rStyle w:val="HTML"/>
              </w:rPr>
              <w:t>mmp</w:t>
            </w:r>
            <w:r>
              <w:t>: Market Maker Protection (only applicable to Option in Portfolio Margin mode)</w:t>
            </w:r>
            <w:r>
              <w:br/>
            </w:r>
            <w:r>
              <w:rPr>
                <w:rStyle w:val="HTML"/>
              </w:rPr>
              <w:t>mmp_and_post_only</w:t>
            </w:r>
            <w:r>
              <w:t xml:space="preserve">: Market Maker Protection and Post-only order(only applicable to Option in Portfolio Margin mode). </w:t>
            </w:r>
            <w:r>
              <w:br/>
            </w:r>
            <w:r>
              <w:rPr>
                <w:rStyle w:val="HTML"/>
              </w:rPr>
              <w:t>op_fok</w:t>
            </w:r>
            <w:r>
              <w:t>: Simple options (fok)</w:t>
            </w:r>
          </w:p>
        </w:tc>
      </w:tr>
      <w:tr w:rsidR="00000000">
        <w:trPr>
          <w:divId w:val="175387555"/>
          <w:tblCellSpacing w:w="15" w:type="dxa"/>
        </w:trPr>
        <w:tc>
          <w:tcPr>
            <w:tcW w:w="0" w:type="auto"/>
            <w:vAlign w:val="center"/>
            <w:hideMark/>
          </w:tcPr>
          <w:p w:rsidR="00000000" w:rsidRDefault="00000000">
            <w:r>
              <w:t>&gt; side</w:t>
            </w:r>
          </w:p>
        </w:tc>
        <w:tc>
          <w:tcPr>
            <w:tcW w:w="0" w:type="auto"/>
            <w:vAlign w:val="center"/>
            <w:hideMark/>
          </w:tcPr>
          <w:p w:rsidR="00000000" w:rsidRDefault="00000000">
            <w:r>
              <w:t>String</w:t>
            </w:r>
          </w:p>
        </w:tc>
        <w:tc>
          <w:tcPr>
            <w:tcW w:w="0" w:type="auto"/>
            <w:vAlign w:val="center"/>
            <w:hideMark/>
          </w:tcPr>
          <w:p w:rsidR="00000000" w:rsidRDefault="00000000">
            <w:r>
              <w:t xml:space="preserve">Order side, </w:t>
            </w:r>
            <w:r>
              <w:rPr>
                <w:rStyle w:val="HTML"/>
              </w:rPr>
              <w:t>buy</w:t>
            </w:r>
            <w:r>
              <w:t xml:space="preserve"> </w:t>
            </w:r>
            <w:r>
              <w:rPr>
                <w:rStyle w:val="HTML"/>
              </w:rPr>
              <w:t>sell</w:t>
            </w:r>
          </w:p>
        </w:tc>
      </w:tr>
      <w:tr w:rsidR="00000000">
        <w:trPr>
          <w:divId w:val="175387555"/>
          <w:tblCellSpacing w:w="15" w:type="dxa"/>
        </w:trPr>
        <w:tc>
          <w:tcPr>
            <w:tcW w:w="0" w:type="auto"/>
            <w:vAlign w:val="center"/>
            <w:hideMark/>
          </w:tcPr>
          <w:p w:rsidR="00000000" w:rsidRDefault="00000000">
            <w:r>
              <w:t>&gt; posSide</w:t>
            </w:r>
          </w:p>
        </w:tc>
        <w:tc>
          <w:tcPr>
            <w:tcW w:w="0" w:type="auto"/>
            <w:vAlign w:val="center"/>
            <w:hideMark/>
          </w:tcPr>
          <w:p w:rsidR="00000000" w:rsidRDefault="00000000">
            <w:r>
              <w:t>String</w:t>
            </w:r>
          </w:p>
        </w:tc>
        <w:tc>
          <w:tcPr>
            <w:tcW w:w="0" w:type="auto"/>
            <w:vAlign w:val="center"/>
            <w:hideMark/>
          </w:tcPr>
          <w:p w:rsidR="00000000" w:rsidRDefault="00000000">
            <w:r>
              <w:t xml:space="preserve">Position side </w:t>
            </w:r>
            <w:r>
              <w:br/>
            </w:r>
            <w:r>
              <w:rPr>
                <w:rStyle w:val="HTML"/>
              </w:rPr>
              <w:t>net</w:t>
            </w:r>
            <w:r>
              <w:t xml:space="preserve"> </w:t>
            </w:r>
            <w:r>
              <w:br/>
            </w:r>
            <w:r>
              <w:rPr>
                <w:rStyle w:val="HTML"/>
              </w:rPr>
              <w:t>long</w:t>
            </w:r>
            <w:r>
              <w:t xml:space="preserve"> or </w:t>
            </w:r>
            <w:r>
              <w:rPr>
                <w:rStyle w:val="HTML"/>
              </w:rPr>
              <w:t>short</w:t>
            </w:r>
            <w:r>
              <w:t xml:space="preserve"> Only applicable to </w:t>
            </w:r>
            <w:r>
              <w:rPr>
                <w:rStyle w:val="HTML"/>
              </w:rPr>
              <w:t>FUTURES</w:t>
            </w:r>
            <w:r>
              <w:t>/</w:t>
            </w:r>
            <w:r>
              <w:rPr>
                <w:rStyle w:val="HTML"/>
              </w:rPr>
              <w:t>SWAP</w:t>
            </w:r>
          </w:p>
        </w:tc>
      </w:tr>
      <w:tr w:rsidR="00000000">
        <w:trPr>
          <w:divId w:val="175387555"/>
          <w:tblCellSpacing w:w="15" w:type="dxa"/>
        </w:trPr>
        <w:tc>
          <w:tcPr>
            <w:tcW w:w="0" w:type="auto"/>
            <w:vAlign w:val="center"/>
            <w:hideMark/>
          </w:tcPr>
          <w:p w:rsidR="00000000" w:rsidRDefault="00000000">
            <w:r>
              <w:t>&gt; tdMode</w:t>
            </w:r>
          </w:p>
        </w:tc>
        <w:tc>
          <w:tcPr>
            <w:tcW w:w="0" w:type="auto"/>
            <w:vAlign w:val="center"/>
            <w:hideMark/>
          </w:tcPr>
          <w:p w:rsidR="00000000" w:rsidRDefault="00000000">
            <w:r>
              <w:t>String</w:t>
            </w:r>
          </w:p>
        </w:tc>
        <w:tc>
          <w:tcPr>
            <w:tcW w:w="0" w:type="auto"/>
            <w:vAlign w:val="center"/>
            <w:hideMark/>
          </w:tcPr>
          <w:p w:rsidR="00000000" w:rsidRDefault="00000000">
            <w:r>
              <w:t xml:space="preserve">Trade mode, </w:t>
            </w:r>
            <w:r>
              <w:rPr>
                <w:rStyle w:val="HTML"/>
              </w:rPr>
              <w:t>cross</w:t>
            </w:r>
            <w:r>
              <w:t xml:space="preserve">: cross </w:t>
            </w:r>
            <w:r>
              <w:rPr>
                <w:rStyle w:val="HTML"/>
              </w:rPr>
              <w:t>isolated</w:t>
            </w:r>
            <w:r>
              <w:t xml:space="preserve">: isolated </w:t>
            </w:r>
            <w:r>
              <w:rPr>
                <w:rStyle w:val="HTML"/>
              </w:rPr>
              <w:t>cash</w:t>
            </w:r>
            <w:r>
              <w:t>: cash</w:t>
            </w:r>
          </w:p>
        </w:tc>
      </w:tr>
      <w:tr w:rsidR="00000000">
        <w:trPr>
          <w:divId w:val="175387555"/>
          <w:tblCellSpacing w:w="15" w:type="dxa"/>
        </w:trPr>
        <w:tc>
          <w:tcPr>
            <w:tcW w:w="0" w:type="auto"/>
            <w:vAlign w:val="center"/>
            <w:hideMark/>
          </w:tcPr>
          <w:p w:rsidR="00000000" w:rsidRDefault="00000000">
            <w:r>
              <w:t>&gt; fillPx</w:t>
            </w:r>
          </w:p>
        </w:tc>
        <w:tc>
          <w:tcPr>
            <w:tcW w:w="0" w:type="auto"/>
            <w:vAlign w:val="center"/>
            <w:hideMark/>
          </w:tcPr>
          <w:p w:rsidR="00000000" w:rsidRDefault="00000000">
            <w:r>
              <w:t>String</w:t>
            </w:r>
          </w:p>
        </w:tc>
        <w:tc>
          <w:tcPr>
            <w:tcW w:w="0" w:type="auto"/>
            <w:vAlign w:val="center"/>
            <w:hideMark/>
          </w:tcPr>
          <w:p w:rsidR="00000000" w:rsidRDefault="00000000">
            <w:r>
              <w:t>Last filled price</w:t>
            </w:r>
          </w:p>
        </w:tc>
      </w:tr>
      <w:tr w:rsidR="00000000">
        <w:trPr>
          <w:divId w:val="175387555"/>
          <w:tblCellSpacing w:w="15" w:type="dxa"/>
        </w:trPr>
        <w:tc>
          <w:tcPr>
            <w:tcW w:w="0" w:type="auto"/>
            <w:vAlign w:val="center"/>
            <w:hideMark/>
          </w:tcPr>
          <w:p w:rsidR="00000000" w:rsidRDefault="00000000">
            <w:r>
              <w:t>&gt; tradeId</w:t>
            </w:r>
          </w:p>
        </w:tc>
        <w:tc>
          <w:tcPr>
            <w:tcW w:w="0" w:type="auto"/>
            <w:vAlign w:val="center"/>
            <w:hideMark/>
          </w:tcPr>
          <w:p w:rsidR="00000000" w:rsidRDefault="00000000">
            <w:r>
              <w:t>String</w:t>
            </w:r>
          </w:p>
        </w:tc>
        <w:tc>
          <w:tcPr>
            <w:tcW w:w="0" w:type="auto"/>
            <w:vAlign w:val="center"/>
            <w:hideMark/>
          </w:tcPr>
          <w:p w:rsidR="00000000" w:rsidRDefault="00000000">
            <w:r>
              <w:t>Last trade ID</w:t>
            </w:r>
          </w:p>
        </w:tc>
      </w:tr>
      <w:tr w:rsidR="00000000">
        <w:trPr>
          <w:divId w:val="175387555"/>
          <w:tblCellSpacing w:w="15" w:type="dxa"/>
        </w:trPr>
        <w:tc>
          <w:tcPr>
            <w:tcW w:w="0" w:type="auto"/>
            <w:vAlign w:val="center"/>
            <w:hideMark/>
          </w:tcPr>
          <w:p w:rsidR="00000000" w:rsidRDefault="00000000">
            <w:r>
              <w:t>&gt; fillSz</w:t>
            </w:r>
          </w:p>
        </w:tc>
        <w:tc>
          <w:tcPr>
            <w:tcW w:w="0" w:type="auto"/>
            <w:vAlign w:val="center"/>
            <w:hideMark/>
          </w:tcPr>
          <w:p w:rsidR="00000000" w:rsidRDefault="00000000">
            <w:r>
              <w:t>String</w:t>
            </w:r>
          </w:p>
        </w:tc>
        <w:tc>
          <w:tcPr>
            <w:tcW w:w="0" w:type="auto"/>
            <w:vAlign w:val="center"/>
            <w:hideMark/>
          </w:tcPr>
          <w:p w:rsidR="00000000" w:rsidRDefault="00000000">
            <w:r>
              <w:t>Last filled quantity</w:t>
            </w:r>
            <w:r>
              <w:br/>
              <w:t xml:space="preserve">The unit is </w:t>
            </w:r>
            <w:r>
              <w:rPr>
                <w:rStyle w:val="HTML"/>
              </w:rPr>
              <w:t>base_ccy</w:t>
            </w:r>
            <w:r>
              <w:t xml:space="preserve"> for SPOT and MARGIN, e.g. BTC-USDT, the unit is BTC; For market orders, the unit both is </w:t>
            </w:r>
            <w:r>
              <w:rPr>
                <w:rStyle w:val="HTML"/>
              </w:rPr>
              <w:t>base_ccy</w:t>
            </w:r>
            <w:r>
              <w:t xml:space="preserve"> when the tgtCcy is </w:t>
            </w:r>
            <w:r>
              <w:rPr>
                <w:rStyle w:val="HTML"/>
              </w:rPr>
              <w:t>base_ccy</w:t>
            </w:r>
            <w:r>
              <w:t xml:space="preserve"> or </w:t>
            </w:r>
            <w:r>
              <w:rPr>
                <w:rStyle w:val="HTML"/>
              </w:rPr>
              <w:t>quote_ccy</w:t>
            </w:r>
            <w:r>
              <w:t>;</w:t>
            </w:r>
            <w:r>
              <w:br/>
              <w:t xml:space="preserve">The unit is contract for </w:t>
            </w:r>
            <w:r>
              <w:rPr>
                <w:rStyle w:val="HTML"/>
              </w:rPr>
              <w:t>FUTURES</w:t>
            </w:r>
            <w:r>
              <w:t>/</w:t>
            </w:r>
            <w:r>
              <w:rPr>
                <w:rStyle w:val="HTML"/>
              </w:rPr>
              <w:t>SWAP</w:t>
            </w:r>
            <w:r>
              <w:t>/</w:t>
            </w:r>
            <w:r>
              <w:rPr>
                <w:rStyle w:val="HTML"/>
              </w:rPr>
              <w:t>OPTION</w:t>
            </w:r>
          </w:p>
        </w:tc>
      </w:tr>
      <w:tr w:rsidR="00000000">
        <w:trPr>
          <w:divId w:val="175387555"/>
          <w:tblCellSpacing w:w="15" w:type="dxa"/>
        </w:trPr>
        <w:tc>
          <w:tcPr>
            <w:tcW w:w="0" w:type="auto"/>
            <w:vAlign w:val="center"/>
            <w:hideMark/>
          </w:tcPr>
          <w:p w:rsidR="00000000" w:rsidRDefault="00000000">
            <w:r>
              <w:t>&gt; fillPnl</w:t>
            </w:r>
          </w:p>
        </w:tc>
        <w:tc>
          <w:tcPr>
            <w:tcW w:w="0" w:type="auto"/>
            <w:vAlign w:val="center"/>
            <w:hideMark/>
          </w:tcPr>
          <w:p w:rsidR="00000000" w:rsidRDefault="00000000">
            <w:r>
              <w:t>String</w:t>
            </w:r>
          </w:p>
        </w:tc>
        <w:tc>
          <w:tcPr>
            <w:tcW w:w="0" w:type="auto"/>
            <w:vAlign w:val="center"/>
            <w:hideMark/>
          </w:tcPr>
          <w:p w:rsidR="00000000" w:rsidRDefault="00000000">
            <w:r>
              <w:t>Last filled profit and loss, applicable to orders which have a trade and aim to close position. It always is 0 in other conditions</w:t>
            </w:r>
          </w:p>
        </w:tc>
      </w:tr>
      <w:tr w:rsidR="00000000">
        <w:trPr>
          <w:divId w:val="175387555"/>
          <w:tblCellSpacing w:w="15" w:type="dxa"/>
        </w:trPr>
        <w:tc>
          <w:tcPr>
            <w:tcW w:w="0" w:type="auto"/>
            <w:vAlign w:val="center"/>
            <w:hideMark/>
          </w:tcPr>
          <w:p w:rsidR="00000000" w:rsidRDefault="00000000">
            <w:r>
              <w:t>&gt; fillTime</w:t>
            </w:r>
          </w:p>
        </w:tc>
        <w:tc>
          <w:tcPr>
            <w:tcW w:w="0" w:type="auto"/>
            <w:vAlign w:val="center"/>
            <w:hideMark/>
          </w:tcPr>
          <w:p w:rsidR="00000000" w:rsidRDefault="00000000">
            <w:r>
              <w:t>String</w:t>
            </w:r>
          </w:p>
        </w:tc>
        <w:tc>
          <w:tcPr>
            <w:tcW w:w="0" w:type="auto"/>
            <w:vAlign w:val="center"/>
            <w:hideMark/>
          </w:tcPr>
          <w:p w:rsidR="00000000" w:rsidRDefault="00000000">
            <w:r>
              <w:t>Last filled time</w:t>
            </w:r>
          </w:p>
        </w:tc>
      </w:tr>
      <w:tr w:rsidR="00000000">
        <w:trPr>
          <w:divId w:val="175387555"/>
          <w:tblCellSpacing w:w="15" w:type="dxa"/>
        </w:trPr>
        <w:tc>
          <w:tcPr>
            <w:tcW w:w="0" w:type="auto"/>
            <w:vAlign w:val="center"/>
            <w:hideMark/>
          </w:tcPr>
          <w:p w:rsidR="00000000" w:rsidRDefault="00000000">
            <w:r>
              <w:t>&gt; fillFee</w:t>
            </w:r>
          </w:p>
        </w:tc>
        <w:tc>
          <w:tcPr>
            <w:tcW w:w="0" w:type="auto"/>
            <w:vAlign w:val="center"/>
            <w:hideMark/>
          </w:tcPr>
          <w:p w:rsidR="00000000" w:rsidRDefault="00000000">
            <w:r>
              <w:t>String</w:t>
            </w:r>
          </w:p>
        </w:tc>
        <w:tc>
          <w:tcPr>
            <w:tcW w:w="0" w:type="auto"/>
            <w:vAlign w:val="center"/>
            <w:hideMark/>
          </w:tcPr>
          <w:p w:rsidR="00000000" w:rsidRDefault="00000000">
            <w:r>
              <w:t xml:space="preserve">last filled fee amount or rebate amount: </w:t>
            </w:r>
            <w:r>
              <w:br/>
              <w:t xml:space="preserve">Negative number represents the user transaction fee charged by the platform; </w:t>
            </w:r>
            <w:r>
              <w:br/>
              <w:t>Positive number represents rebate</w:t>
            </w:r>
          </w:p>
        </w:tc>
      </w:tr>
      <w:tr w:rsidR="00000000">
        <w:trPr>
          <w:divId w:val="175387555"/>
          <w:tblCellSpacing w:w="15" w:type="dxa"/>
        </w:trPr>
        <w:tc>
          <w:tcPr>
            <w:tcW w:w="0" w:type="auto"/>
            <w:vAlign w:val="center"/>
            <w:hideMark/>
          </w:tcPr>
          <w:p w:rsidR="00000000" w:rsidRDefault="00000000">
            <w:r>
              <w:t>&gt; fillFeeCcy</w:t>
            </w:r>
          </w:p>
        </w:tc>
        <w:tc>
          <w:tcPr>
            <w:tcW w:w="0" w:type="auto"/>
            <w:vAlign w:val="center"/>
            <w:hideMark/>
          </w:tcPr>
          <w:p w:rsidR="00000000" w:rsidRDefault="00000000">
            <w:r>
              <w:t>String</w:t>
            </w:r>
          </w:p>
        </w:tc>
        <w:tc>
          <w:tcPr>
            <w:tcW w:w="0" w:type="auto"/>
            <w:vAlign w:val="center"/>
            <w:hideMark/>
          </w:tcPr>
          <w:p w:rsidR="00000000" w:rsidRDefault="00000000">
            <w:r>
              <w:t>last filled fee currency or rebate currency.</w:t>
            </w:r>
            <w:r>
              <w:br/>
              <w:t>It is fee currency when fillFee is less than 0; It is rebate currency when fillFee&gt;=0.</w:t>
            </w:r>
          </w:p>
        </w:tc>
      </w:tr>
      <w:tr w:rsidR="00000000">
        <w:trPr>
          <w:divId w:val="175387555"/>
          <w:tblCellSpacing w:w="15" w:type="dxa"/>
        </w:trPr>
        <w:tc>
          <w:tcPr>
            <w:tcW w:w="0" w:type="auto"/>
            <w:vAlign w:val="center"/>
            <w:hideMark/>
          </w:tcPr>
          <w:p w:rsidR="00000000" w:rsidRDefault="00000000">
            <w:r>
              <w:t>&gt; fillPxVol</w:t>
            </w:r>
          </w:p>
        </w:tc>
        <w:tc>
          <w:tcPr>
            <w:tcW w:w="0" w:type="auto"/>
            <w:vAlign w:val="center"/>
            <w:hideMark/>
          </w:tcPr>
          <w:p w:rsidR="00000000" w:rsidRDefault="00000000">
            <w:r>
              <w:t>String</w:t>
            </w:r>
          </w:p>
        </w:tc>
        <w:tc>
          <w:tcPr>
            <w:tcW w:w="0" w:type="auto"/>
            <w:vAlign w:val="center"/>
            <w:hideMark/>
          </w:tcPr>
          <w:p w:rsidR="00000000" w:rsidRDefault="00000000">
            <w:r>
              <w:t xml:space="preserve">Implied volatility when filled </w:t>
            </w:r>
            <w:r>
              <w:br/>
              <w:t>Only applicable to options; return "" for other instrument types</w:t>
            </w:r>
          </w:p>
        </w:tc>
      </w:tr>
      <w:tr w:rsidR="00000000">
        <w:trPr>
          <w:divId w:val="175387555"/>
          <w:tblCellSpacing w:w="15" w:type="dxa"/>
        </w:trPr>
        <w:tc>
          <w:tcPr>
            <w:tcW w:w="0" w:type="auto"/>
            <w:vAlign w:val="center"/>
            <w:hideMark/>
          </w:tcPr>
          <w:p w:rsidR="00000000" w:rsidRDefault="00000000">
            <w:r>
              <w:t>&gt; fillPxUsd</w:t>
            </w:r>
          </w:p>
        </w:tc>
        <w:tc>
          <w:tcPr>
            <w:tcW w:w="0" w:type="auto"/>
            <w:vAlign w:val="center"/>
            <w:hideMark/>
          </w:tcPr>
          <w:p w:rsidR="00000000" w:rsidRDefault="00000000">
            <w:r>
              <w:t>String</w:t>
            </w:r>
          </w:p>
        </w:tc>
        <w:tc>
          <w:tcPr>
            <w:tcW w:w="0" w:type="auto"/>
            <w:vAlign w:val="center"/>
            <w:hideMark/>
          </w:tcPr>
          <w:p w:rsidR="00000000" w:rsidRDefault="00000000">
            <w:r>
              <w:t xml:space="preserve">Options price when filled, in the unit of USD </w:t>
            </w:r>
            <w:r>
              <w:br/>
              <w:t>Only applicable to options; return "" for other instrument types</w:t>
            </w:r>
          </w:p>
        </w:tc>
      </w:tr>
      <w:tr w:rsidR="00000000">
        <w:trPr>
          <w:divId w:val="175387555"/>
          <w:tblCellSpacing w:w="15" w:type="dxa"/>
        </w:trPr>
        <w:tc>
          <w:tcPr>
            <w:tcW w:w="0" w:type="auto"/>
            <w:vAlign w:val="center"/>
            <w:hideMark/>
          </w:tcPr>
          <w:p w:rsidR="00000000" w:rsidRDefault="00000000">
            <w:r>
              <w:t>&gt; fillMarkVol</w:t>
            </w:r>
          </w:p>
        </w:tc>
        <w:tc>
          <w:tcPr>
            <w:tcW w:w="0" w:type="auto"/>
            <w:vAlign w:val="center"/>
            <w:hideMark/>
          </w:tcPr>
          <w:p w:rsidR="00000000" w:rsidRDefault="00000000">
            <w:r>
              <w:t>String</w:t>
            </w:r>
          </w:p>
        </w:tc>
        <w:tc>
          <w:tcPr>
            <w:tcW w:w="0" w:type="auto"/>
            <w:vAlign w:val="center"/>
            <w:hideMark/>
          </w:tcPr>
          <w:p w:rsidR="00000000" w:rsidRDefault="00000000">
            <w:r>
              <w:t xml:space="preserve">Mark volatility when filled </w:t>
            </w:r>
            <w:r>
              <w:br/>
              <w:t>Only applicable to options; return "" for other instrument types</w:t>
            </w:r>
          </w:p>
        </w:tc>
      </w:tr>
      <w:tr w:rsidR="00000000">
        <w:trPr>
          <w:divId w:val="175387555"/>
          <w:tblCellSpacing w:w="15" w:type="dxa"/>
        </w:trPr>
        <w:tc>
          <w:tcPr>
            <w:tcW w:w="0" w:type="auto"/>
            <w:vAlign w:val="center"/>
            <w:hideMark/>
          </w:tcPr>
          <w:p w:rsidR="00000000" w:rsidRDefault="00000000">
            <w:r>
              <w:t>&gt; fillFwdPx</w:t>
            </w:r>
          </w:p>
        </w:tc>
        <w:tc>
          <w:tcPr>
            <w:tcW w:w="0" w:type="auto"/>
            <w:vAlign w:val="center"/>
            <w:hideMark/>
          </w:tcPr>
          <w:p w:rsidR="00000000" w:rsidRDefault="00000000">
            <w:r>
              <w:t>String</w:t>
            </w:r>
          </w:p>
        </w:tc>
        <w:tc>
          <w:tcPr>
            <w:tcW w:w="0" w:type="auto"/>
            <w:vAlign w:val="center"/>
            <w:hideMark/>
          </w:tcPr>
          <w:p w:rsidR="00000000" w:rsidRDefault="00000000">
            <w:r>
              <w:t xml:space="preserve">Forward price when filled </w:t>
            </w:r>
            <w:r>
              <w:br/>
              <w:t>Only applicable to options; return "" for other instrument types</w:t>
            </w:r>
          </w:p>
        </w:tc>
      </w:tr>
      <w:tr w:rsidR="00000000">
        <w:trPr>
          <w:divId w:val="175387555"/>
          <w:tblCellSpacing w:w="15" w:type="dxa"/>
        </w:trPr>
        <w:tc>
          <w:tcPr>
            <w:tcW w:w="0" w:type="auto"/>
            <w:vAlign w:val="center"/>
            <w:hideMark/>
          </w:tcPr>
          <w:p w:rsidR="00000000" w:rsidRDefault="00000000">
            <w:r>
              <w:t>&gt; fillMarkPx</w:t>
            </w:r>
          </w:p>
        </w:tc>
        <w:tc>
          <w:tcPr>
            <w:tcW w:w="0" w:type="auto"/>
            <w:vAlign w:val="center"/>
            <w:hideMark/>
          </w:tcPr>
          <w:p w:rsidR="00000000" w:rsidRDefault="00000000">
            <w:r>
              <w:t>String</w:t>
            </w:r>
          </w:p>
        </w:tc>
        <w:tc>
          <w:tcPr>
            <w:tcW w:w="0" w:type="auto"/>
            <w:vAlign w:val="center"/>
            <w:hideMark/>
          </w:tcPr>
          <w:p w:rsidR="00000000" w:rsidRDefault="00000000">
            <w:r>
              <w:t xml:space="preserve">Mark price when filled </w:t>
            </w:r>
            <w:r>
              <w:br/>
              <w:t xml:space="preserve">Applicable to </w:t>
            </w:r>
            <w:r>
              <w:rPr>
                <w:rStyle w:val="HTML"/>
              </w:rPr>
              <w:t>FUTURES</w:t>
            </w:r>
            <w:r>
              <w:t xml:space="preserve">, </w:t>
            </w:r>
            <w:r>
              <w:rPr>
                <w:rStyle w:val="HTML"/>
              </w:rPr>
              <w:t>SWAP</w:t>
            </w:r>
            <w:r>
              <w:t xml:space="preserve">, </w:t>
            </w:r>
            <w:r>
              <w:rPr>
                <w:rStyle w:val="HTML"/>
              </w:rPr>
              <w:t>OPTION</w:t>
            </w:r>
          </w:p>
        </w:tc>
      </w:tr>
      <w:tr w:rsidR="00000000">
        <w:trPr>
          <w:divId w:val="175387555"/>
          <w:tblCellSpacing w:w="15" w:type="dxa"/>
        </w:trPr>
        <w:tc>
          <w:tcPr>
            <w:tcW w:w="0" w:type="auto"/>
            <w:vAlign w:val="center"/>
            <w:hideMark/>
          </w:tcPr>
          <w:p w:rsidR="00000000" w:rsidRDefault="00000000">
            <w:r>
              <w:t>&gt; execType</w:t>
            </w:r>
          </w:p>
        </w:tc>
        <w:tc>
          <w:tcPr>
            <w:tcW w:w="0" w:type="auto"/>
            <w:vAlign w:val="center"/>
            <w:hideMark/>
          </w:tcPr>
          <w:p w:rsidR="00000000" w:rsidRDefault="00000000">
            <w:r>
              <w:t>String</w:t>
            </w:r>
          </w:p>
        </w:tc>
        <w:tc>
          <w:tcPr>
            <w:tcW w:w="0" w:type="auto"/>
            <w:vAlign w:val="center"/>
            <w:hideMark/>
          </w:tcPr>
          <w:p w:rsidR="00000000" w:rsidRDefault="00000000">
            <w:r>
              <w:t>Liquidity taker or maker of the last filled, T: taker M: maker</w:t>
            </w:r>
          </w:p>
        </w:tc>
      </w:tr>
      <w:tr w:rsidR="00000000">
        <w:trPr>
          <w:divId w:val="175387555"/>
          <w:tblCellSpacing w:w="15" w:type="dxa"/>
        </w:trPr>
        <w:tc>
          <w:tcPr>
            <w:tcW w:w="0" w:type="auto"/>
            <w:vAlign w:val="center"/>
            <w:hideMark/>
          </w:tcPr>
          <w:p w:rsidR="00000000" w:rsidRDefault="00000000">
            <w:r>
              <w:t>&gt; accFillSz</w:t>
            </w:r>
          </w:p>
        </w:tc>
        <w:tc>
          <w:tcPr>
            <w:tcW w:w="0" w:type="auto"/>
            <w:vAlign w:val="center"/>
            <w:hideMark/>
          </w:tcPr>
          <w:p w:rsidR="00000000" w:rsidRDefault="00000000">
            <w:r>
              <w:t>String</w:t>
            </w:r>
          </w:p>
        </w:tc>
        <w:tc>
          <w:tcPr>
            <w:tcW w:w="0" w:type="auto"/>
            <w:vAlign w:val="center"/>
            <w:hideMark/>
          </w:tcPr>
          <w:p w:rsidR="00000000" w:rsidRDefault="00000000">
            <w:r>
              <w:t>Accumulated fill quantity</w:t>
            </w:r>
            <w:r>
              <w:br/>
              <w:t xml:space="preserve">The unit is </w:t>
            </w:r>
            <w:r>
              <w:rPr>
                <w:rStyle w:val="HTML"/>
              </w:rPr>
              <w:t>base_ccy</w:t>
            </w:r>
            <w:r>
              <w:t xml:space="preserve"> for SPOT and MARGIN, e.g. BTC-USDT, the unit is BTC; For market orders, the unit both is </w:t>
            </w:r>
            <w:r>
              <w:rPr>
                <w:rStyle w:val="HTML"/>
              </w:rPr>
              <w:t>base_ccy</w:t>
            </w:r>
            <w:r>
              <w:t xml:space="preserve"> when the tgtCcy is </w:t>
            </w:r>
            <w:r>
              <w:rPr>
                <w:rStyle w:val="HTML"/>
              </w:rPr>
              <w:t>base_ccy</w:t>
            </w:r>
            <w:r>
              <w:t xml:space="preserve"> or </w:t>
            </w:r>
            <w:r>
              <w:rPr>
                <w:rStyle w:val="HTML"/>
              </w:rPr>
              <w:t>quote_ccy</w:t>
            </w:r>
            <w:r>
              <w:t>;</w:t>
            </w:r>
            <w:r>
              <w:br/>
              <w:t xml:space="preserve">The unit is contract for </w:t>
            </w:r>
            <w:r>
              <w:rPr>
                <w:rStyle w:val="HTML"/>
              </w:rPr>
              <w:t>FUTURES</w:t>
            </w:r>
            <w:r>
              <w:t>/</w:t>
            </w:r>
            <w:r>
              <w:rPr>
                <w:rStyle w:val="HTML"/>
              </w:rPr>
              <w:t>SWAP</w:t>
            </w:r>
            <w:r>
              <w:t>/</w:t>
            </w:r>
            <w:r>
              <w:rPr>
                <w:rStyle w:val="HTML"/>
              </w:rPr>
              <w:t>OPTION</w:t>
            </w:r>
          </w:p>
        </w:tc>
      </w:tr>
      <w:tr w:rsidR="00000000">
        <w:trPr>
          <w:divId w:val="175387555"/>
          <w:tblCellSpacing w:w="15" w:type="dxa"/>
        </w:trPr>
        <w:tc>
          <w:tcPr>
            <w:tcW w:w="0" w:type="auto"/>
            <w:vAlign w:val="center"/>
            <w:hideMark/>
          </w:tcPr>
          <w:p w:rsidR="00000000" w:rsidRDefault="00000000">
            <w:r>
              <w:t>&gt; fillNotionalUsd</w:t>
            </w:r>
          </w:p>
        </w:tc>
        <w:tc>
          <w:tcPr>
            <w:tcW w:w="0" w:type="auto"/>
            <w:vAlign w:val="center"/>
            <w:hideMark/>
          </w:tcPr>
          <w:p w:rsidR="00000000" w:rsidRDefault="00000000">
            <w:r>
              <w:t>String</w:t>
            </w:r>
          </w:p>
        </w:tc>
        <w:tc>
          <w:tcPr>
            <w:tcW w:w="0" w:type="auto"/>
            <w:vAlign w:val="center"/>
            <w:hideMark/>
          </w:tcPr>
          <w:p w:rsidR="00000000" w:rsidRDefault="00000000">
            <w:r>
              <w:t xml:space="preserve">Filled notional value in </w:t>
            </w:r>
            <w:r>
              <w:rPr>
                <w:rStyle w:val="HTML"/>
              </w:rPr>
              <w:t>USD</w:t>
            </w:r>
            <w:r>
              <w:t xml:space="preserve"> of order</w:t>
            </w:r>
          </w:p>
        </w:tc>
      </w:tr>
      <w:tr w:rsidR="00000000">
        <w:trPr>
          <w:divId w:val="175387555"/>
          <w:tblCellSpacing w:w="15" w:type="dxa"/>
        </w:trPr>
        <w:tc>
          <w:tcPr>
            <w:tcW w:w="0" w:type="auto"/>
            <w:vAlign w:val="center"/>
            <w:hideMark/>
          </w:tcPr>
          <w:p w:rsidR="00000000" w:rsidRDefault="00000000">
            <w:r>
              <w:t>&gt; avgPx</w:t>
            </w:r>
          </w:p>
        </w:tc>
        <w:tc>
          <w:tcPr>
            <w:tcW w:w="0" w:type="auto"/>
            <w:vAlign w:val="center"/>
            <w:hideMark/>
          </w:tcPr>
          <w:p w:rsidR="00000000" w:rsidRDefault="00000000">
            <w:r>
              <w:t>String</w:t>
            </w:r>
          </w:p>
        </w:tc>
        <w:tc>
          <w:tcPr>
            <w:tcW w:w="0" w:type="auto"/>
            <w:vAlign w:val="center"/>
            <w:hideMark/>
          </w:tcPr>
          <w:p w:rsidR="00000000" w:rsidRDefault="00000000">
            <w:r>
              <w:t xml:space="preserve">Average filled price. If none is filled, it will return </w:t>
            </w:r>
            <w:r>
              <w:rPr>
                <w:rStyle w:val="HTML"/>
              </w:rPr>
              <w:t>0</w:t>
            </w:r>
            <w:r>
              <w:t>.</w:t>
            </w:r>
          </w:p>
        </w:tc>
      </w:tr>
      <w:tr w:rsidR="00000000">
        <w:trPr>
          <w:divId w:val="175387555"/>
          <w:tblCellSpacing w:w="15" w:type="dxa"/>
        </w:trPr>
        <w:tc>
          <w:tcPr>
            <w:tcW w:w="0" w:type="auto"/>
            <w:vAlign w:val="center"/>
            <w:hideMark/>
          </w:tcPr>
          <w:p w:rsidR="00000000" w:rsidRDefault="00000000">
            <w:r>
              <w:t>&gt; state</w:t>
            </w:r>
          </w:p>
        </w:tc>
        <w:tc>
          <w:tcPr>
            <w:tcW w:w="0" w:type="auto"/>
            <w:vAlign w:val="center"/>
            <w:hideMark/>
          </w:tcPr>
          <w:p w:rsidR="00000000" w:rsidRDefault="00000000">
            <w:r>
              <w:t>String</w:t>
            </w:r>
          </w:p>
        </w:tc>
        <w:tc>
          <w:tcPr>
            <w:tcW w:w="0" w:type="auto"/>
            <w:vAlign w:val="center"/>
            <w:hideMark/>
          </w:tcPr>
          <w:p w:rsidR="00000000" w:rsidRDefault="00000000">
            <w:r>
              <w:t xml:space="preserve">Order state </w:t>
            </w:r>
            <w:r>
              <w:br/>
            </w:r>
            <w:r>
              <w:rPr>
                <w:rStyle w:val="HTML"/>
              </w:rPr>
              <w:t>canceled</w:t>
            </w:r>
            <w:r>
              <w:br/>
            </w:r>
            <w:r>
              <w:rPr>
                <w:rStyle w:val="HTML"/>
              </w:rPr>
              <w:t>live</w:t>
            </w:r>
            <w:r>
              <w:t xml:space="preserve"> </w:t>
            </w:r>
            <w:r>
              <w:br/>
            </w:r>
            <w:r>
              <w:rPr>
                <w:rStyle w:val="HTML"/>
              </w:rPr>
              <w:t>partially_filled</w:t>
            </w:r>
            <w:r>
              <w:t xml:space="preserve"> </w:t>
            </w:r>
            <w:r>
              <w:br/>
            </w:r>
            <w:r>
              <w:rPr>
                <w:rStyle w:val="HTML"/>
              </w:rPr>
              <w:t>filled</w:t>
            </w:r>
            <w:r>
              <w:br/>
            </w:r>
            <w:r>
              <w:rPr>
                <w:rStyle w:val="HTML"/>
              </w:rPr>
              <w:t>mmp_canceled</w:t>
            </w:r>
          </w:p>
        </w:tc>
      </w:tr>
      <w:tr w:rsidR="00000000">
        <w:trPr>
          <w:divId w:val="175387555"/>
          <w:tblCellSpacing w:w="15" w:type="dxa"/>
        </w:trPr>
        <w:tc>
          <w:tcPr>
            <w:tcW w:w="0" w:type="auto"/>
            <w:vAlign w:val="center"/>
            <w:hideMark/>
          </w:tcPr>
          <w:p w:rsidR="00000000" w:rsidRDefault="00000000">
            <w:r>
              <w:t>&gt; lever</w:t>
            </w:r>
          </w:p>
        </w:tc>
        <w:tc>
          <w:tcPr>
            <w:tcW w:w="0" w:type="auto"/>
            <w:vAlign w:val="center"/>
            <w:hideMark/>
          </w:tcPr>
          <w:p w:rsidR="00000000" w:rsidRDefault="00000000">
            <w:r>
              <w:t>String</w:t>
            </w:r>
          </w:p>
        </w:tc>
        <w:tc>
          <w:tcPr>
            <w:tcW w:w="0" w:type="auto"/>
            <w:vAlign w:val="center"/>
            <w:hideMark/>
          </w:tcPr>
          <w:p w:rsidR="00000000" w:rsidRDefault="00000000">
            <w:r>
              <w:t xml:space="preserve">Leverage, from </w:t>
            </w:r>
            <w:r>
              <w:rPr>
                <w:rStyle w:val="HTML"/>
              </w:rPr>
              <w:t>0.01</w:t>
            </w:r>
            <w:r>
              <w:t xml:space="preserve"> to </w:t>
            </w:r>
            <w:r>
              <w:rPr>
                <w:rStyle w:val="HTML"/>
              </w:rPr>
              <w:t>125</w:t>
            </w:r>
            <w:r>
              <w:t xml:space="preserve">. </w:t>
            </w:r>
            <w:r>
              <w:br/>
              <w:t xml:space="preserve">Only applicable to </w:t>
            </w:r>
            <w:r>
              <w:rPr>
                <w:rStyle w:val="HTML"/>
              </w:rPr>
              <w:t>MARGIN/FUTURES/SWAP</w:t>
            </w:r>
          </w:p>
        </w:tc>
      </w:tr>
      <w:tr w:rsidR="00000000">
        <w:trPr>
          <w:divId w:val="175387555"/>
          <w:tblCellSpacing w:w="15" w:type="dxa"/>
        </w:trPr>
        <w:tc>
          <w:tcPr>
            <w:tcW w:w="0" w:type="auto"/>
            <w:vAlign w:val="center"/>
            <w:hideMark/>
          </w:tcPr>
          <w:p w:rsidR="00000000" w:rsidRDefault="00000000">
            <w:r>
              <w:t>&gt; attachAlgoClOrdId</w:t>
            </w:r>
          </w:p>
        </w:tc>
        <w:tc>
          <w:tcPr>
            <w:tcW w:w="0" w:type="auto"/>
            <w:vAlign w:val="center"/>
            <w:hideMark/>
          </w:tcPr>
          <w:p w:rsidR="00000000" w:rsidRDefault="00000000">
            <w:r>
              <w:t>String</w:t>
            </w:r>
          </w:p>
        </w:tc>
        <w:tc>
          <w:tcPr>
            <w:tcW w:w="0" w:type="auto"/>
            <w:vAlign w:val="center"/>
            <w:hideMark/>
          </w:tcPr>
          <w:p w:rsidR="00000000" w:rsidRDefault="00000000">
            <w:r>
              <w:t>Client-supplied Algo ID when placing order attaching TP/SL.</w:t>
            </w:r>
          </w:p>
        </w:tc>
      </w:tr>
      <w:tr w:rsidR="00000000">
        <w:trPr>
          <w:divId w:val="175387555"/>
          <w:tblCellSpacing w:w="15" w:type="dxa"/>
        </w:trPr>
        <w:tc>
          <w:tcPr>
            <w:tcW w:w="0" w:type="auto"/>
            <w:vAlign w:val="center"/>
            <w:hideMark/>
          </w:tcPr>
          <w:p w:rsidR="00000000" w:rsidRDefault="00000000">
            <w:r>
              <w:t>&gt; tpTriggerPx</w:t>
            </w:r>
          </w:p>
        </w:tc>
        <w:tc>
          <w:tcPr>
            <w:tcW w:w="0" w:type="auto"/>
            <w:vAlign w:val="center"/>
            <w:hideMark/>
          </w:tcPr>
          <w:p w:rsidR="00000000" w:rsidRDefault="00000000">
            <w:r>
              <w:t>String</w:t>
            </w:r>
          </w:p>
        </w:tc>
        <w:tc>
          <w:tcPr>
            <w:tcW w:w="0" w:type="auto"/>
            <w:vAlign w:val="center"/>
            <w:hideMark/>
          </w:tcPr>
          <w:p w:rsidR="00000000" w:rsidRDefault="00000000">
            <w:r>
              <w:t>Take-profit trigger price, it</w:t>
            </w:r>
          </w:p>
        </w:tc>
      </w:tr>
      <w:tr w:rsidR="00000000">
        <w:trPr>
          <w:divId w:val="175387555"/>
          <w:tblCellSpacing w:w="15" w:type="dxa"/>
        </w:trPr>
        <w:tc>
          <w:tcPr>
            <w:tcW w:w="0" w:type="auto"/>
            <w:vAlign w:val="center"/>
            <w:hideMark/>
          </w:tcPr>
          <w:p w:rsidR="00000000" w:rsidRDefault="00000000">
            <w:r>
              <w:t>&gt; tpTriggerPxType</w:t>
            </w:r>
          </w:p>
        </w:tc>
        <w:tc>
          <w:tcPr>
            <w:tcW w:w="0" w:type="auto"/>
            <w:vAlign w:val="center"/>
            <w:hideMark/>
          </w:tcPr>
          <w:p w:rsidR="00000000" w:rsidRDefault="00000000">
            <w:r>
              <w:t>String</w:t>
            </w:r>
          </w:p>
        </w:tc>
        <w:tc>
          <w:tcPr>
            <w:tcW w:w="0" w:type="auto"/>
            <w:vAlign w:val="center"/>
            <w:hideMark/>
          </w:tcPr>
          <w:p w:rsidR="00000000" w:rsidRDefault="00000000">
            <w:r>
              <w:t xml:space="preserve">Take-profit trigger price type. </w:t>
            </w:r>
            <w:r>
              <w:br/>
            </w:r>
            <w:r>
              <w:rPr>
                <w:rStyle w:val="HTML"/>
              </w:rPr>
              <w:t>last</w:t>
            </w:r>
            <w:r>
              <w:t>: last price</w:t>
            </w:r>
            <w:r>
              <w:br/>
            </w:r>
            <w:r>
              <w:rPr>
                <w:rStyle w:val="HTML"/>
              </w:rPr>
              <w:t>index</w:t>
            </w:r>
            <w:r>
              <w:t>: index price</w:t>
            </w:r>
            <w:r>
              <w:br/>
            </w:r>
            <w:r>
              <w:rPr>
                <w:rStyle w:val="HTML"/>
              </w:rPr>
              <w:t>mark</w:t>
            </w:r>
            <w:r>
              <w:t>: mark price</w:t>
            </w:r>
          </w:p>
        </w:tc>
      </w:tr>
      <w:tr w:rsidR="00000000">
        <w:trPr>
          <w:divId w:val="175387555"/>
          <w:tblCellSpacing w:w="15" w:type="dxa"/>
        </w:trPr>
        <w:tc>
          <w:tcPr>
            <w:tcW w:w="0" w:type="auto"/>
            <w:vAlign w:val="center"/>
            <w:hideMark/>
          </w:tcPr>
          <w:p w:rsidR="00000000" w:rsidRDefault="00000000">
            <w:r>
              <w:t>&gt; tpOrdPx</w:t>
            </w:r>
          </w:p>
        </w:tc>
        <w:tc>
          <w:tcPr>
            <w:tcW w:w="0" w:type="auto"/>
            <w:vAlign w:val="center"/>
            <w:hideMark/>
          </w:tcPr>
          <w:p w:rsidR="00000000" w:rsidRDefault="00000000">
            <w:r>
              <w:t>String</w:t>
            </w:r>
          </w:p>
        </w:tc>
        <w:tc>
          <w:tcPr>
            <w:tcW w:w="0" w:type="auto"/>
            <w:vAlign w:val="center"/>
            <w:hideMark/>
          </w:tcPr>
          <w:p w:rsidR="00000000" w:rsidRDefault="00000000">
            <w:r>
              <w:t>Take-profit order price, it</w:t>
            </w:r>
          </w:p>
        </w:tc>
      </w:tr>
      <w:tr w:rsidR="00000000">
        <w:trPr>
          <w:divId w:val="175387555"/>
          <w:tblCellSpacing w:w="15" w:type="dxa"/>
        </w:trPr>
        <w:tc>
          <w:tcPr>
            <w:tcW w:w="0" w:type="auto"/>
            <w:vAlign w:val="center"/>
            <w:hideMark/>
          </w:tcPr>
          <w:p w:rsidR="00000000" w:rsidRDefault="00000000">
            <w:r>
              <w:t>&gt; slTriggerPx</w:t>
            </w:r>
          </w:p>
        </w:tc>
        <w:tc>
          <w:tcPr>
            <w:tcW w:w="0" w:type="auto"/>
            <w:vAlign w:val="center"/>
            <w:hideMark/>
          </w:tcPr>
          <w:p w:rsidR="00000000" w:rsidRDefault="00000000">
            <w:r>
              <w:t>String</w:t>
            </w:r>
          </w:p>
        </w:tc>
        <w:tc>
          <w:tcPr>
            <w:tcW w:w="0" w:type="auto"/>
            <w:vAlign w:val="center"/>
            <w:hideMark/>
          </w:tcPr>
          <w:p w:rsidR="00000000" w:rsidRDefault="00000000">
            <w:r>
              <w:t>Stop-loss trigger price, it</w:t>
            </w:r>
          </w:p>
        </w:tc>
      </w:tr>
      <w:tr w:rsidR="00000000">
        <w:trPr>
          <w:divId w:val="175387555"/>
          <w:tblCellSpacing w:w="15" w:type="dxa"/>
        </w:trPr>
        <w:tc>
          <w:tcPr>
            <w:tcW w:w="0" w:type="auto"/>
            <w:vAlign w:val="center"/>
            <w:hideMark/>
          </w:tcPr>
          <w:p w:rsidR="00000000" w:rsidRDefault="00000000">
            <w:r>
              <w:t>&gt; slTriggerPxType</w:t>
            </w:r>
          </w:p>
        </w:tc>
        <w:tc>
          <w:tcPr>
            <w:tcW w:w="0" w:type="auto"/>
            <w:vAlign w:val="center"/>
            <w:hideMark/>
          </w:tcPr>
          <w:p w:rsidR="00000000" w:rsidRDefault="00000000">
            <w:r>
              <w:t>String</w:t>
            </w:r>
          </w:p>
        </w:tc>
        <w:tc>
          <w:tcPr>
            <w:tcW w:w="0" w:type="auto"/>
            <w:vAlign w:val="center"/>
            <w:hideMark/>
          </w:tcPr>
          <w:p w:rsidR="00000000" w:rsidRDefault="00000000">
            <w:r>
              <w:t xml:space="preserve">Stop-loss trigger price type. </w:t>
            </w:r>
            <w:r>
              <w:br/>
            </w:r>
            <w:r>
              <w:rPr>
                <w:rStyle w:val="HTML"/>
              </w:rPr>
              <w:t>last</w:t>
            </w:r>
            <w:r>
              <w:t>: last price</w:t>
            </w:r>
            <w:r>
              <w:br/>
            </w:r>
            <w:r>
              <w:rPr>
                <w:rStyle w:val="HTML"/>
              </w:rPr>
              <w:t>index</w:t>
            </w:r>
            <w:r>
              <w:t>: index price</w:t>
            </w:r>
            <w:r>
              <w:br/>
            </w:r>
            <w:r>
              <w:rPr>
                <w:rStyle w:val="HTML"/>
              </w:rPr>
              <w:t>mark</w:t>
            </w:r>
            <w:r>
              <w:t>: mark price</w:t>
            </w:r>
          </w:p>
        </w:tc>
      </w:tr>
      <w:tr w:rsidR="00000000">
        <w:trPr>
          <w:divId w:val="175387555"/>
          <w:tblCellSpacing w:w="15" w:type="dxa"/>
        </w:trPr>
        <w:tc>
          <w:tcPr>
            <w:tcW w:w="0" w:type="auto"/>
            <w:vAlign w:val="center"/>
            <w:hideMark/>
          </w:tcPr>
          <w:p w:rsidR="00000000" w:rsidRDefault="00000000">
            <w:r>
              <w:t>&gt; slOrdPx</w:t>
            </w:r>
          </w:p>
        </w:tc>
        <w:tc>
          <w:tcPr>
            <w:tcW w:w="0" w:type="auto"/>
            <w:vAlign w:val="center"/>
            <w:hideMark/>
          </w:tcPr>
          <w:p w:rsidR="00000000" w:rsidRDefault="00000000">
            <w:r>
              <w:t>String</w:t>
            </w:r>
          </w:p>
        </w:tc>
        <w:tc>
          <w:tcPr>
            <w:tcW w:w="0" w:type="auto"/>
            <w:vAlign w:val="center"/>
            <w:hideMark/>
          </w:tcPr>
          <w:p w:rsidR="00000000" w:rsidRDefault="00000000">
            <w:r>
              <w:t>Stop-loss order price, it</w:t>
            </w:r>
          </w:p>
        </w:tc>
      </w:tr>
      <w:tr w:rsidR="00000000">
        <w:trPr>
          <w:divId w:val="175387555"/>
          <w:tblCellSpacing w:w="15" w:type="dxa"/>
        </w:trPr>
        <w:tc>
          <w:tcPr>
            <w:tcW w:w="0" w:type="auto"/>
            <w:vAlign w:val="center"/>
            <w:hideMark/>
          </w:tcPr>
          <w:p w:rsidR="00000000" w:rsidRDefault="00000000">
            <w:r>
              <w:t>&gt; attachAlgoOrds</w:t>
            </w:r>
          </w:p>
        </w:tc>
        <w:tc>
          <w:tcPr>
            <w:tcW w:w="0" w:type="auto"/>
            <w:vAlign w:val="center"/>
            <w:hideMark/>
          </w:tcPr>
          <w:p w:rsidR="00000000" w:rsidRDefault="00000000">
            <w:r>
              <w:t>Array of object</w:t>
            </w:r>
          </w:p>
        </w:tc>
        <w:tc>
          <w:tcPr>
            <w:tcW w:w="0" w:type="auto"/>
            <w:vAlign w:val="center"/>
            <w:hideMark/>
          </w:tcPr>
          <w:p w:rsidR="00000000" w:rsidRDefault="00000000">
            <w:r>
              <w:t>TP/SL information attached when placing order</w:t>
            </w:r>
          </w:p>
        </w:tc>
      </w:tr>
      <w:tr w:rsidR="00000000">
        <w:trPr>
          <w:divId w:val="175387555"/>
          <w:tblCellSpacing w:w="15" w:type="dxa"/>
        </w:trPr>
        <w:tc>
          <w:tcPr>
            <w:tcW w:w="0" w:type="auto"/>
            <w:vAlign w:val="center"/>
            <w:hideMark/>
          </w:tcPr>
          <w:p w:rsidR="00000000" w:rsidRDefault="00000000">
            <w:r>
              <w:t>&gt;&gt; attachAlgoId</w:t>
            </w:r>
          </w:p>
        </w:tc>
        <w:tc>
          <w:tcPr>
            <w:tcW w:w="0" w:type="auto"/>
            <w:vAlign w:val="center"/>
            <w:hideMark/>
          </w:tcPr>
          <w:p w:rsidR="00000000" w:rsidRDefault="00000000">
            <w:r>
              <w:t>String</w:t>
            </w:r>
          </w:p>
        </w:tc>
        <w:tc>
          <w:tcPr>
            <w:tcW w:w="0" w:type="auto"/>
            <w:vAlign w:val="center"/>
            <w:hideMark/>
          </w:tcPr>
          <w:p w:rsidR="00000000" w:rsidRDefault="00000000">
            <w:r>
              <w:t>The order ID of attached TP/SL order. It can be used to identity the TP/SL order when amending. It will not be posted to algoId when placing TP/SL order after the general order is filled completely.</w:t>
            </w:r>
          </w:p>
        </w:tc>
      </w:tr>
      <w:tr w:rsidR="00000000">
        <w:trPr>
          <w:divId w:val="175387555"/>
          <w:tblCellSpacing w:w="15" w:type="dxa"/>
        </w:trPr>
        <w:tc>
          <w:tcPr>
            <w:tcW w:w="0" w:type="auto"/>
            <w:vAlign w:val="center"/>
            <w:hideMark/>
          </w:tcPr>
          <w:p w:rsidR="00000000" w:rsidRDefault="00000000">
            <w:r>
              <w:t>&gt;&gt; attachAlgoClOrdId</w:t>
            </w:r>
          </w:p>
        </w:tc>
        <w:tc>
          <w:tcPr>
            <w:tcW w:w="0" w:type="auto"/>
            <w:vAlign w:val="center"/>
            <w:hideMark/>
          </w:tcPr>
          <w:p w:rsidR="00000000" w:rsidRDefault="00000000">
            <w:r>
              <w:t>String</w:t>
            </w:r>
          </w:p>
        </w:tc>
        <w:tc>
          <w:tcPr>
            <w:tcW w:w="0" w:type="auto"/>
            <w:vAlign w:val="center"/>
            <w:hideMark/>
          </w:tcPr>
          <w:p w:rsidR="00000000" w:rsidRDefault="00000000">
            <w:r>
              <w:t>Client-supplied Algo ID when placing order attaching TP/SL</w:t>
            </w:r>
            <w:r>
              <w:br/>
              <w:t>A combination of case-sensitive alphanumerics, all numbers, or all letters of up to 32 characters.</w:t>
            </w:r>
            <w:r>
              <w:br/>
              <w:t xml:space="preserve">It will be posted to </w:t>
            </w:r>
            <w:r>
              <w:rPr>
                <w:rStyle w:val="HTML"/>
              </w:rPr>
              <w:t>algoClOrdId</w:t>
            </w:r>
            <w:r>
              <w:t xml:space="preserve"> when placing TP/SL order once the general order is filled completely.</w:t>
            </w:r>
          </w:p>
        </w:tc>
      </w:tr>
      <w:tr w:rsidR="00000000">
        <w:trPr>
          <w:divId w:val="175387555"/>
          <w:tblCellSpacing w:w="15" w:type="dxa"/>
        </w:trPr>
        <w:tc>
          <w:tcPr>
            <w:tcW w:w="0" w:type="auto"/>
            <w:vAlign w:val="center"/>
            <w:hideMark/>
          </w:tcPr>
          <w:p w:rsidR="00000000" w:rsidRDefault="00000000">
            <w:r>
              <w:t>&gt;&gt; tpOrdKind</w:t>
            </w:r>
          </w:p>
        </w:tc>
        <w:tc>
          <w:tcPr>
            <w:tcW w:w="0" w:type="auto"/>
            <w:vAlign w:val="center"/>
            <w:hideMark/>
          </w:tcPr>
          <w:p w:rsidR="00000000" w:rsidRDefault="00000000">
            <w:r>
              <w:t>String</w:t>
            </w:r>
          </w:p>
        </w:tc>
        <w:tc>
          <w:tcPr>
            <w:tcW w:w="0" w:type="auto"/>
            <w:vAlign w:val="center"/>
            <w:hideMark/>
          </w:tcPr>
          <w:p w:rsidR="00000000" w:rsidRDefault="00000000">
            <w:r>
              <w:t>TP order kind</w:t>
            </w:r>
            <w:r>
              <w:br/>
            </w:r>
            <w:r>
              <w:rPr>
                <w:rStyle w:val="HTML"/>
              </w:rPr>
              <w:t>condition</w:t>
            </w:r>
            <w:r>
              <w:br/>
            </w:r>
            <w:r>
              <w:rPr>
                <w:rStyle w:val="HTML"/>
              </w:rPr>
              <w:t>limit</w:t>
            </w:r>
          </w:p>
        </w:tc>
      </w:tr>
      <w:tr w:rsidR="00000000">
        <w:trPr>
          <w:divId w:val="175387555"/>
          <w:tblCellSpacing w:w="15" w:type="dxa"/>
        </w:trPr>
        <w:tc>
          <w:tcPr>
            <w:tcW w:w="0" w:type="auto"/>
            <w:vAlign w:val="center"/>
            <w:hideMark/>
          </w:tcPr>
          <w:p w:rsidR="00000000" w:rsidRDefault="00000000">
            <w:r>
              <w:t>&gt;&gt; tpTriggerPx</w:t>
            </w:r>
          </w:p>
        </w:tc>
        <w:tc>
          <w:tcPr>
            <w:tcW w:w="0" w:type="auto"/>
            <w:vAlign w:val="center"/>
            <w:hideMark/>
          </w:tcPr>
          <w:p w:rsidR="00000000" w:rsidRDefault="00000000">
            <w:r>
              <w:t>String</w:t>
            </w:r>
          </w:p>
        </w:tc>
        <w:tc>
          <w:tcPr>
            <w:tcW w:w="0" w:type="auto"/>
            <w:vAlign w:val="center"/>
            <w:hideMark/>
          </w:tcPr>
          <w:p w:rsidR="00000000" w:rsidRDefault="00000000">
            <w:r>
              <w:t>Take-profit trigger price.</w:t>
            </w:r>
          </w:p>
        </w:tc>
      </w:tr>
      <w:tr w:rsidR="00000000">
        <w:trPr>
          <w:divId w:val="175387555"/>
          <w:tblCellSpacing w:w="15" w:type="dxa"/>
        </w:trPr>
        <w:tc>
          <w:tcPr>
            <w:tcW w:w="0" w:type="auto"/>
            <w:vAlign w:val="center"/>
            <w:hideMark/>
          </w:tcPr>
          <w:p w:rsidR="00000000" w:rsidRDefault="00000000">
            <w:r>
              <w:t>&gt;&gt; tpTriggerPxType</w:t>
            </w:r>
          </w:p>
        </w:tc>
        <w:tc>
          <w:tcPr>
            <w:tcW w:w="0" w:type="auto"/>
            <w:vAlign w:val="center"/>
            <w:hideMark/>
          </w:tcPr>
          <w:p w:rsidR="00000000" w:rsidRDefault="00000000">
            <w:r>
              <w:t>String</w:t>
            </w:r>
          </w:p>
        </w:tc>
        <w:tc>
          <w:tcPr>
            <w:tcW w:w="0" w:type="auto"/>
            <w:vAlign w:val="center"/>
            <w:hideMark/>
          </w:tcPr>
          <w:p w:rsidR="00000000" w:rsidRDefault="00000000">
            <w:r>
              <w:t xml:space="preserve">Take-profit trigger price type. </w:t>
            </w:r>
            <w:r>
              <w:br/>
            </w:r>
            <w:r>
              <w:rPr>
                <w:rStyle w:val="HTML"/>
              </w:rPr>
              <w:t>last</w:t>
            </w:r>
            <w:r>
              <w:t>: last price</w:t>
            </w:r>
            <w:r>
              <w:br/>
            </w:r>
            <w:r>
              <w:rPr>
                <w:rStyle w:val="HTML"/>
              </w:rPr>
              <w:t>index</w:t>
            </w:r>
            <w:r>
              <w:t>: index price</w:t>
            </w:r>
            <w:r>
              <w:br/>
            </w:r>
            <w:r>
              <w:rPr>
                <w:rStyle w:val="HTML"/>
              </w:rPr>
              <w:t>mark</w:t>
            </w:r>
            <w:r>
              <w:t>: mark price</w:t>
            </w:r>
          </w:p>
        </w:tc>
      </w:tr>
      <w:tr w:rsidR="00000000">
        <w:trPr>
          <w:divId w:val="175387555"/>
          <w:tblCellSpacing w:w="15" w:type="dxa"/>
        </w:trPr>
        <w:tc>
          <w:tcPr>
            <w:tcW w:w="0" w:type="auto"/>
            <w:vAlign w:val="center"/>
            <w:hideMark/>
          </w:tcPr>
          <w:p w:rsidR="00000000" w:rsidRDefault="00000000">
            <w:r>
              <w:t>&gt;&gt; tpOrdPx</w:t>
            </w:r>
          </w:p>
        </w:tc>
        <w:tc>
          <w:tcPr>
            <w:tcW w:w="0" w:type="auto"/>
            <w:vAlign w:val="center"/>
            <w:hideMark/>
          </w:tcPr>
          <w:p w:rsidR="00000000" w:rsidRDefault="00000000">
            <w:r>
              <w:t>String</w:t>
            </w:r>
          </w:p>
        </w:tc>
        <w:tc>
          <w:tcPr>
            <w:tcW w:w="0" w:type="auto"/>
            <w:vAlign w:val="center"/>
            <w:hideMark/>
          </w:tcPr>
          <w:p w:rsidR="00000000" w:rsidRDefault="00000000">
            <w:r>
              <w:t>Take-profit order price.</w:t>
            </w:r>
          </w:p>
        </w:tc>
      </w:tr>
      <w:tr w:rsidR="00000000">
        <w:trPr>
          <w:divId w:val="175387555"/>
          <w:tblCellSpacing w:w="15" w:type="dxa"/>
        </w:trPr>
        <w:tc>
          <w:tcPr>
            <w:tcW w:w="0" w:type="auto"/>
            <w:vAlign w:val="center"/>
            <w:hideMark/>
          </w:tcPr>
          <w:p w:rsidR="00000000" w:rsidRDefault="00000000">
            <w:r>
              <w:t>&gt;&gt; slTriggerPx</w:t>
            </w:r>
          </w:p>
        </w:tc>
        <w:tc>
          <w:tcPr>
            <w:tcW w:w="0" w:type="auto"/>
            <w:vAlign w:val="center"/>
            <w:hideMark/>
          </w:tcPr>
          <w:p w:rsidR="00000000" w:rsidRDefault="00000000">
            <w:r>
              <w:t>String</w:t>
            </w:r>
          </w:p>
        </w:tc>
        <w:tc>
          <w:tcPr>
            <w:tcW w:w="0" w:type="auto"/>
            <w:vAlign w:val="center"/>
            <w:hideMark/>
          </w:tcPr>
          <w:p w:rsidR="00000000" w:rsidRDefault="00000000">
            <w:r>
              <w:t>Stop-loss trigger price.</w:t>
            </w:r>
          </w:p>
        </w:tc>
      </w:tr>
      <w:tr w:rsidR="00000000">
        <w:trPr>
          <w:divId w:val="175387555"/>
          <w:tblCellSpacing w:w="15" w:type="dxa"/>
        </w:trPr>
        <w:tc>
          <w:tcPr>
            <w:tcW w:w="0" w:type="auto"/>
            <w:vAlign w:val="center"/>
            <w:hideMark/>
          </w:tcPr>
          <w:p w:rsidR="00000000" w:rsidRDefault="00000000">
            <w:r>
              <w:t>&gt;&gt; slTriggerPxType</w:t>
            </w:r>
          </w:p>
        </w:tc>
        <w:tc>
          <w:tcPr>
            <w:tcW w:w="0" w:type="auto"/>
            <w:vAlign w:val="center"/>
            <w:hideMark/>
          </w:tcPr>
          <w:p w:rsidR="00000000" w:rsidRDefault="00000000">
            <w:r>
              <w:t>String</w:t>
            </w:r>
          </w:p>
        </w:tc>
        <w:tc>
          <w:tcPr>
            <w:tcW w:w="0" w:type="auto"/>
            <w:vAlign w:val="center"/>
            <w:hideMark/>
          </w:tcPr>
          <w:p w:rsidR="00000000" w:rsidRDefault="00000000">
            <w:r>
              <w:t xml:space="preserve">Stop-loss trigger price type. </w:t>
            </w:r>
            <w:r>
              <w:br/>
            </w:r>
            <w:r>
              <w:rPr>
                <w:rStyle w:val="HTML"/>
              </w:rPr>
              <w:t>last</w:t>
            </w:r>
            <w:r>
              <w:t>: last price</w:t>
            </w:r>
            <w:r>
              <w:br/>
            </w:r>
            <w:r>
              <w:rPr>
                <w:rStyle w:val="HTML"/>
              </w:rPr>
              <w:t>index</w:t>
            </w:r>
            <w:r>
              <w:t>: index price</w:t>
            </w:r>
            <w:r>
              <w:br/>
            </w:r>
            <w:r>
              <w:rPr>
                <w:rStyle w:val="HTML"/>
              </w:rPr>
              <w:t>mark</w:t>
            </w:r>
            <w:r>
              <w:t>: mark price</w:t>
            </w:r>
          </w:p>
        </w:tc>
      </w:tr>
      <w:tr w:rsidR="00000000">
        <w:trPr>
          <w:divId w:val="175387555"/>
          <w:tblCellSpacing w:w="15" w:type="dxa"/>
        </w:trPr>
        <w:tc>
          <w:tcPr>
            <w:tcW w:w="0" w:type="auto"/>
            <w:vAlign w:val="center"/>
            <w:hideMark/>
          </w:tcPr>
          <w:p w:rsidR="00000000" w:rsidRDefault="00000000">
            <w:r>
              <w:t>&gt;&gt; slOrdPx</w:t>
            </w:r>
          </w:p>
        </w:tc>
        <w:tc>
          <w:tcPr>
            <w:tcW w:w="0" w:type="auto"/>
            <w:vAlign w:val="center"/>
            <w:hideMark/>
          </w:tcPr>
          <w:p w:rsidR="00000000" w:rsidRDefault="00000000">
            <w:r>
              <w:t>String</w:t>
            </w:r>
          </w:p>
        </w:tc>
        <w:tc>
          <w:tcPr>
            <w:tcW w:w="0" w:type="auto"/>
            <w:vAlign w:val="center"/>
            <w:hideMark/>
          </w:tcPr>
          <w:p w:rsidR="00000000" w:rsidRDefault="00000000">
            <w:r>
              <w:t>Stop-loss order price.</w:t>
            </w:r>
          </w:p>
        </w:tc>
      </w:tr>
      <w:tr w:rsidR="00000000">
        <w:trPr>
          <w:divId w:val="175387555"/>
          <w:tblCellSpacing w:w="15" w:type="dxa"/>
        </w:trPr>
        <w:tc>
          <w:tcPr>
            <w:tcW w:w="0" w:type="auto"/>
            <w:vAlign w:val="center"/>
            <w:hideMark/>
          </w:tcPr>
          <w:p w:rsidR="00000000" w:rsidRDefault="00000000">
            <w:r>
              <w:t>&gt;&gt; sz</w:t>
            </w:r>
          </w:p>
        </w:tc>
        <w:tc>
          <w:tcPr>
            <w:tcW w:w="0" w:type="auto"/>
            <w:vAlign w:val="center"/>
            <w:hideMark/>
          </w:tcPr>
          <w:p w:rsidR="00000000" w:rsidRDefault="00000000">
            <w:r>
              <w:t>String</w:t>
            </w:r>
          </w:p>
        </w:tc>
        <w:tc>
          <w:tcPr>
            <w:tcW w:w="0" w:type="auto"/>
            <w:vAlign w:val="center"/>
            <w:hideMark/>
          </w:tcPr>
          <w:p w:rsidR="00000000" w:rsidRDefault="00000000">
            <w:r>
              <w:t>Size. Only applicable to TP order of split TPs</w:t>
            </w:r>
          </w:p>
        </w:tc>
      </w:tr>
      <w:tr w:rsidR="00000000">
        <w:trPr>
          <w:divId w:val="175387555"/>
          <w:tblCellSpacing w:w="15" w:type="dxa"/>
        </w:trPr>
        <w:tc>
          <w:tcPr>
            <w:tcW w:w="0" w:type="auto"/>
            <w:vAlign w:val="center"/>
            <w:hideMark/>
          </w:tcPr>
          <w:p w:rsidR="00000000" w:rsidRDefault="00000000">
            <w:r>
              <w:t>&gt;&gt; amendPxOnTriggerType</w:t>
            </w:r>
          </w:p>
        </w:tc>
        <w:tc>
          <w:tcPr>
            <w:tcW w:w="0" w:type="auto"/>
            <w:vAlign w:val="center"/>
            <w:hideMark/>
          </w:tcPr>
          <w:p w:rsidR="00000000" w:rsidRDefault="00000000">
            <w:r>
              <w:t>String</w:t>
            </w:r>
          </w:p>
        </w:tc>
        <w:tc>
          <w:tcPr>
            <w:tcW w:w="0" w:type="auto"/>
            <w:vAlign w:val="center"/>
            <w:hideMark/>
          </w:tcPr>
          <w:p w:rsidR="00000000" w:rsidRDefault="00000000">
            <w:r>
              <w:t xml:space="preserve">Whether to enable Cost-price SL. Only applicable to SL order of split TPs. </w:t>
            </w:r>
            <w:r>
              <w:br/>
            </w:r>
            <w:r>
              <w:rPr>
                <w:rStyle w:val="HTML"/>
              </w:rPr>
              <w:t>0</w:t>
            </w:r>
            <w:r>
              <w:t xml:space="preserve">: disable, the default value </w:t>
            </w:r>
            <w:r>
              <w:br/>
            </w:r>
            <w:r>
              <w:rPr>
                <w:rStyle w:val="HTML"/>
              </w:rPr>
              <w:t>1</w:t>
            </w:r>
            <w:r>
              <w:t>: Enable</w:t>
            </w:r>
          </w:p>
        </w:tc>
      </w:tr>
      <w:tr w:rsidR="00000000">
        <w:trPr>
          <w:divId w:val="175387555"/>
          <w:tblCellSpacing w:w="15" w:type="dxa"/>
        </w:trPr>
        <w:tc>
          <w:tcPr>
            <w:tcW w:w="0" w:type="auto"/>
            <w:vAlign w:val="center"/>
            <w:hideMark/>
          </w:tcPr>
          <w:p w:rsidR="00000000" w:rsidRDefault="00000000">
            <w:r>
              <w:t>&gt; linkedAlgoOrd</w:t>
            </w:r>
          </w:p>
        </w:tc>
        <w:tc>
          <w:tcPr>
            <w:tcW w:w="0" w:type="auto"/>
            <w:vAlign w:val="center"/>
            <w:hideMark/>
          </w:tcPr>
          <w:p w:rsidR="00000000" w:rsidRDefault="00000000">
            <w:r>
              <w:t>Object</w:t>
            </w:r>
          </w:p>
        </w:tc>
        <w:tc>
          <w:tcPr>
            <w:tcW w:w="0" w:type="auto"/>
            <w:vAlign w:val="center"/>
            <w:hideMark/>
          </w:tcPr>
          <w:p w:rsidR="00000000" w:rsidRDefault="00000000">
            <w:r>
              <w:t>Linked SL order detail, only applicable to TP limit order of one-cancels-the-other order(oco)</w:t>
            </w:r>
          </w:p>
        </w:tc>
      </w:tr>
      <w:tr w:rsidR="00000000">
        <w:trPr>
          <w:divId w:val="175387555"/>
          <w:tblCellSpacing w:w="15" w:type="dxa"/>
        </w:trPr>
        <w:tc>
          <w:tcPr>
            <w:tcW w:w="0" w:type="auto"/>
            <w:vAlign w:val="center"/>
            <w:hideMark/>
          </w:tcPr>
          <w:p w:rsidR="00000000" w:rsidRDefault="00000000">
            <w:r>
              <w:t>&gt;&gt; algoId</w:t>
            </w:r>
          </w:p>
        </w:tc>
        <w:tc>
          <w:tcPr>
            <w:tcW w:w="0" w:type="auto"/>
            <w:vAlign w:val="center"/>
            <w:hideMark/>
          </w:tcPr>
          <w:p w:rsidR="00000000" w:rsidRDefault="00000000">
            <w:r>
              <w:t>Object</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&gt; stpId</w:t>
            </w:r>
          </w:p>
        </w:tc>
        <w:tc>
          <w:tcPr>
            <w:tcW w:w="0" w:type="auto"/>
            <w:vAlign w:val="center"/>
            <w:hideMark/>
          </w:tcPr>
          <w:p w:rsidR="00000000" w:rsidRDefault="00000000">
            <w:r>
              <w:t>String</w:t>
            </w:r>
          </w:p>
        </w:tc>
        <w:tc>
          <w:tcPr>
            <w:tcW w:w="0" w:type="auto"/>
            <w:vAlign w:val="center"/>
            <w:hideMark/>
          </w:tcPr>
          <w:p w:rsidR="00000000" w:rsidRDefault="00000000">
            <w:del w:id="25" w:author="Unknown">
              <w:r>
                <w:delText>Self trade prevention ID</w:delText>
              </w:r>
              <w:r>
                <w:br/>
                <w:delText>Return "" if self trade prevention is not applicable</w:delText>
              </w:r>
            </w:del>
            <w:r>
              <w:t xml:space="preserve"> (deprecated)</w:t>
            </w:r>
          </w:p>
        </w:tc>
      </w:tr>
      <w:tr w:rsidR="00000000">
        <w:trPr>
          <w:divId w:val="175387555"/>
          <w:tblCellSpacing w:w="15" w:type="dxa"/>
        </w:trPr>
        <w:tc>
          <w:tcPr>
            <w:tcW w:w="0" w:type="auto"/>
            <w:vAlign w:val="center"/>
            <w:hideMark/>
          </w:tcPr>
          <w:p w:rsidR="00000000" w:rsidRDefault="00000000">
            <w:r>
              <w:t>&gt; stpMode</w:t>
            </w:r>
          </w:p>
        </w:tc>
        <w:tc>
          <w:tcPr>
            <w:tcW w:w="0" w:type="auto"/>
            <w:vAlign w:val="center"/>
            <w:hideMark/>
          </w:tcPr>
          <w:p w:rsidR="00000000" w:rsidRDefault="00000000">
            <w:r>
              <w:t>String</w:t>
            </w:r>
          </w:p>
        </w:tc>
        <w:tc>
          <w:tcPr>
            <w:tcW w:w="0" w:type="auto"/>
            <w:vAlign w:val="center"/>
            <w:hideMark/>
          </w:tcPr>
          <w:p w:rsidR="00000000" w:rsidRDefault="00000000">
            <w:r>
              <w:t xml:space="preserve">Self trade prevention mode </w:t>
            </w:r>
            <w:r>
              <w:br/>
              <w:t>Return "" if self trade prevention is not applicable</w:t>
            </w:r>
          </w:p>
        </w:tc>
      </w:tr>
      <w:tr w:rsidR="00000000">
        <w:trPr>
          <w:divId w:val="175387555"/>
          <w:tblCellSpacing w:w="15" w:type="dxa"/>
        </w:trPr>
        <w:tc>
          <w:tcPr>
            <w:tcW w:w="0" w:type="auto"/>
            <w:vAlign w:val="center"/>
            <w:hideMark/>
          </w:tcPr>
          <w:p w:rsidR="00000000" w:rsidRDefault="00000000">
            <w:r>
              <w:t>&gt; feeCcy</w:t>
            </w:r>
          </w:p>
        </w:tc>
        <w:tc>
          <w:tcPr>
            <w:tcW w:w="0" w:type="auto"/>
            <w:vAlign w:val="center"/>
            <w:hideMark/>
          </w:tcPr>
          <w:p w:rsidR="00000000" w:rsidRDefault="00000000">
            <w:r>
              <w:t>String</w:t>
            </w:r>
          </w:p>
        </w:tc>
        <w:tc>
          <w:tcPr>
            <w:tcW w:w="0" w:type="auto"/>
            <w:vAlign w:val="center"/>
            <w:hideMark/>
          </w:tcPr>
          <w:p w:rsidR="00000000" w:rsidRDefault="00000000">
            <w:r>
              <w:t xml:space="preserve">Fee currency </w:t>
            </w:r>
            <w:r>
              <w:br/>
            </w:r>
            <w:r>
              <w:rPr>
                <w:rStyle w:val="HTML"/>
              </w:rPr>
              <w:t>SPOT</w:t>
            </w:r>
            <w:r>
              <w:t>/</w:t>
            </w:r>
            <w:r>
              <w:rPr>
                <w:rStyle w:val="HTML"/>
              </w:rPr>
              <w:t>MARGIN</w:t>
            </w:r>
            <w:r>
              <w:t xml:space="preserve">: If you buy, you will receive </w:t>
            </w:r>
            <w:r>
              <w:rPr>
                <w:rStyle w:val="HTML"/>
              </w:rPr>
              <w:t>base currency</w:t>
            </w:r>
            <w:r>
              <w:t xml:space="preserve">; if you sell, you will receive </w:t>
            </w:r>
            <w:r>
              <w:rPr>
                <w:rStyle w:val="HTML"/>
              </w:rPr>
              <w:t>quota currency</w:t>
            </w:r>
            <w:r>
              <w:t xml:space="preserve"> </w:t>
            </w:r>
            <w:r>
              <w:br/>
            </w:r>
            <w:r>
              <w:rPr>
                <w:rStyle w:val="HTML"/>
              </w:rPr>
              <w:t>FUTURES</w:t>
            </w:r>
            <w:r>
              <w:t>/</w:t>
            </w:r>
            <w:r>
              <w:rPr>
                <w:rStyle w:val="HTML"/>
              </w:rPr>
              <w:t>SWAP</w:t>
            </w:r>
            <w:r>
              <w:t>/</w:t>
            </w:r>
            <w:r>
              <w:rPr>
                <w:rStyle w:val="HTML"/>
              </w:rPr>
              <w:t>OPTION</w:t>
            </w:r>
            <w:r>
              <w:t xml:space="preserve"> What is charged is the margin</w:t>
            </w:r>
          </w:p>
        </w:tc>
      </w:tr>
      <w:tr w:rsidR="00000000">
        <w:trPr>
          <w:divId w:val="175387555"/>
          <w:tblCellSpacing w:w="15" w:type="dxa"/>
        </w:trPr>
        <w:tc>
          <w:tcPr>
            <w:tcW w:w="0" w:type="auto"/>
            <w:vAlign w:val="center"/>
            <w:hideMark/>
          </w:tcPr>
          <w:p w:rsidR="00000000" w:rsidRDefault="00000000">
            <w:r>
              <w:t>&gt; fee</w:t>
            </w:r>
          </w:p>
        </w:tc>
        <w:tc>
          <w:tcPr>
            <w:tcW w:w="0" w:type="auto"/>
            <w:vAlign w:val="center"/>
            <w:hideMark/>
          </w:tcPr>
          <w:p w:rsidR="00000000" w:rsidRDefault="00000000">
            <w:r>
              <w:t>String</w:t>
            </w:r>
          </w:p>
        </w:tc>
        <w:tc>
          <w:tcPr>
            <w:tcW w:w="0" w:type="auto"/>
            <w:vAlign w:val="center"/>
            <w:hideMark/>
          </w:tcPr>
          <w:p w:rsidR="00000000" w:rsidRDefault="00000000">
            <w:r>
              <w:t>Fee and rebate</w:t>
            </w:r>
            <w:r>
              <w:br/>
              <w:t xml:space="preserve">For spot and margin, it is accumulated fee charged by the platform. It is always negative, e.g. -0.01. </w:t>
            </w:r>
            <w:r>
              <w:br/>
              <w:t>For Expiry Futures, Perpetual Futures and Options, it is accumulated fee and rebate</w:t>
            </w:r>
          </w:p>
        </w:tc>
      </w:tr>
      <w:tr w:rsidR="00000000">
        <w:trPr>
          <w:divId w:val="175387555"/>
          <w:tblCellSpacing w:w="15" w:type="dxa"/>
        </w:trPr>
        <w:tc>
          <w:tcPr>
            <w:tcW w:w="0" w:type="auto"/>
            <w:vAlign w:val="center"/>
            <w:hideMark/>
          </w:tcPr>
          <w:p w:rsidR="00000000" w:rsidRDefault="00000000">
            <w:r>
              <w:t>&gt; rebateCcy</w:t>
            </w:r>
          </w:p>
        </w:tc>
        <w:tc>
          <w:tcPr>
            <w:tcW w:w="0" w:type="auto"/>
            <w:vAlign w:val="center"/>
            <w:hideMark/>
          </w:tcPr>
          <w:p w:rsidR="00000000" w:rsidRDefault="00000000">
            <w:r>
              <w:t>String</w:t>
            </w:r>
          </w:p>
        </w:tc>
        <w:tc>
          <w:tcPr>
            <w:tcW w:w="0" w:type="auto"/>
            <w:vAlign w:val="center"/>
            <w:hideMark/>
          </w:tcPr>
          <w:p w:rsidR="00000000" w:rsidRDefault="00000000">
            <w:r>
              <w:t>Rebate currency, if there is no rebate, this field is "".</w:t>
            </w:r>
          </w:p>
        </w:tc>
      </w:tr>
      <w:tr w:rsidR="00000000">
        <w:trPr>
          <w:divId w:val="175387555"/>
          <w:tblCellSpacing w:w="15" w:type="dxa"/>
        </w:trPr>
        <w:tc>
          <w:tcPr>
            <w:tcW w:w="0" w:type="auto"/>
            <w:vAlign w:val="center"/>
            <w:hideMark/>
          </w:tcPr>
          <w:p w:rsidR="00000000" w:rsidRDefault="00000000">
            <w:r>
              <w:t>&gt; rebate</w:t>
            </w:r>
          </w:p>
        </w:tc>
        <w:tc>
          <w:tcPr>
            <w:tcW w:w="0" w:type="auto"/>
            <w:vAlign w:val="center"/>
            <w:hideMark/>
          </w:tcPr>
          <w:p w:rsidR="00000000" w:rsidRDefault="00000000">
            <w:r>
              <w:t>String</w:t>
            </w:r>
          </w:p>
        </w:tc>
        <w:tc>
          <w:tcPr>
            <w:tcW w:w="0" w:type="auto"/>
            <w:vAlign w:val="center"/>
            <w:hideMark/>
          </w:tcPr>
          <w:p w:rsidR="00000000" w:rsidRDefault="00000000">
            <w:r>
              <w:t>Rebate accumulated amount, only applicable to spot and margin, the reward of placing orders from the platform (rebate) given to user who has reached the specified trading level. If there is no rebate, this field is "".</w:t>
            </w:r>
          </w:p>
        </w:tc>
      </w:tr>
      <w:tr w:rsidR="00000000">
        <w:trPr>
          <w:divId w:val="175387555"/>
          <w:tblCellSpacing w:w="15" w:type="dxa"/>
        </w:trPr>
        <w:tc>
          <w:tcPr>
            <w:tcW w:w="0" w:type="auto"/>
            <w:vAlign w:val="center"/>
            <w:hideMark/>
          </w:tcPr>
          <w:p w:rsidR="00000000" w:rsidRDefault="00000000">
            <w:r>
              <w:t>&gt; pnl</w:t>
            </w:r>
          </w:p>
        </w:tc>
        <w:tc>
          <w:tcPr>
            <w:tcW w:w="0" w:type="auto"/>
            <w:vAlign w:val="center"/>
            <w:hideMark/>
          </w:tcPr>
          <w:p w:rsidR="00000000" w:rsidRDefault="00000000">
            <w:r>
              <w:t>String</w:t>
            </w:r>
          </w:p>
        </w:tc>
        <w:tc>
          <w:tcPr>
            <w:tcW w:w="0" w:type="auto"/>
            <w:vAlign w:val="center"/>
            <w:hideMark/>
          </w:tcPr>
          <w:p w:rsidR="00000000" w:rsidRDefault="00000000">
            <w:r>
              <w:t xml:space="preserve">Profit and loss, applicable to orders which have a trade and aim to close position. It always is 0 in other conditions. </w:t>
            </w:r>
            <w:r>
              <w:br/>
              <w:t>For liquidation under cross margin mode, it will include liquidation penalties.</w:t>
            </w:r>
          </w:p>
        </w:tc>
      </w:tr>
      <w:tr w:rsidR="00000000">
        <w:trPr>
          <w:divId w:val="175387555"/>
          <w:tblCellSpacing w:w="15" w:type="dxa"/>
        </w:trPr>
        <w:tc>
          <w:tcPr>
            <w:tcW w:w="0" w:type="auto"/>
            <w:vAlign w:val="center"/>
            <w:hideMark/>
          </w:tcPr>
          <w:p w:rsidR="00000000" w:rsidRDefault="00000000">
            <w:r>
              <w:t>&gt; source</w:t>
            </w:r>
          </w:p>
        </w:tc>
        <w:tc>
          <w:tcPr>
            <w:tcW w:w="0" w:type="auto"/>
            <w:vAlign w:val="center"/>
            <w:hideMark/>
          </w:tcPr>
          <w:p w:rsidR="00000000" w:rsidRDefault="00000000">
            <w:r>
              <w:t>String</w:t>
            </w:r>
          </w:p>
        </w:tc>
        <w:tc>
          <w:tcPr>
            <w:tcW w:w="0" w:type="auto"/>
            <w:vAlign w:val="center"/>
            <w:hideMark/>
          </w:tcPr>
          <w:p w:rsidR="00000000" w:rsidRDefault="00000000">
            <w:r>
              <w:t>Order source</w:t>
            </w:r>
            <w:r>
              <w:br/>
            </w:r>
            <w:r>
              <w:rPr>
                <w:rStyle w:val="HTML"/>
              </w:rPr>
              <w:t>6</w:t>
            </w:r>
            <w:r>
              <w:t xml:space="preserve">: The normal order triggered by the </w:t>
            </w:r>
            <w:r>
              <w:rPr>
                <w:rStyle w:val="HTML"/>
              </w:rPr>
              <w:t>trigger order</w:t>
            </w:r>
            <w:r>
              <w:br/>
            </w:r>
            <w:r>
              <w:rPr>
                <w:rStyle w:val="HTML"/>
              </w:rPr>
              <w:t>7</w:t>
            </w:r>
            <w:r>
              <w:t xml:space="preserve">:The normal order triggered by the </w:t>
            </w:r>
            <w:r>
              <w:rPr>
                <w:rStyle w:val="HTML"/>
              </w:rPr>
              <w:t>TP/SL order</w:t>
            </w:r>
            <w:r>
              <w:t xml:space="preserve"> </w:t>
            </w:r>
            <w:r>
              <w:br/>
            </w:r>
            <w:r>
              <w:rPr>
                <w:rStyle w:val="HTML"/>
              </w:rPr>
              <w:t>13</w:t>
            </w:r>
            <w:r>
              <w:t>: The normal order triggered by the algo order</w:t>
            </w:r>
            <w:r>
              <w:br/>
            </w:r>
            <w:r>
              <w:rPr>
                <w:rStyle w:val="HTML"/>
              </w:rPr>
              <w:t>25</w:t>
            </w:r>
            <w:r>
              <w:t xml:space="preserve">:The normal order triggered by the </w:t>
            </w:r>
            <w:r>
              <w:rPr>
                <w:rStyle w:val="HTML"/>
              </w:rPr>
              <w:t>trailing stop order</w:t>
            </w:r>
          </w:p>
        </w:tc>
      </w:tr>
      <w:tr w:rsidR="00000000">
        <w:trPr>
          <w:divId w:val="175387555"/>
          <w:tblCellSpacing w:w="15" w:type="dxa"/>
        </w:trPr>
        <w:tc>
          <w:tcPr>
            <w:tcW w:w="0" w:type="auto"/>
            <w:vAlign w:val="center"/>
            <w:hideMark/>
          </w:tcPr>
          <w:p w:rsidR="00000000" w:rsidRDefault="00000000">
            <w:r>
              <w:t>&gt; cancelSource</w:t>
            </w:r>
          </w:p>
        </w:tc>
        <w:tc>
          <w:tcPr>
            <w:tcW w:w="0" w:type="auto"/>
            <w:vAlign w:val="center"/>
            <w:hideMark/>
          </w:tcPr>
          <w:p w:rsidR="00000000" w:rsidRDefault="00000000">
            <w:r>
              <w:t>String</w:t>
            </w:r>
          </w:p>
        </w:tc>
        <w:tc>
          <w:tcPr>
            <w:tcW w:w="0" w:type="auto"/>
            <w:vAlign w:val="center"/>
            <w:hideMark/>
          </w:tcPr>
          <w:p w:rsidR="00000000" w:rsidRDefault="00000000">
            <w:r>
              <w:t>Source of the order cancellation.</w:t>
            </w:r>
            <w:r>
              <w:br/>
              <w:t>Valid values and the corresponding meanings are:</w:t>
            </w:r>
            <w:r>
              <w:br/>
            </w:r>
            <w:r>
              <w:rPr>
                <w:rStyle w:val="HTML"/>
              </w:rPr>
              <w:t>0</w:t>
            </w:r>
            <w:r>
              <w:t>: Order canceled by system</w:t>
            </w:r>
            <w:r>
              <w:br/>
            </w:r>
            <w:r>
              <w:rPr>
                <w:rStyle w:val="HTML"/>
              </w:rPr>
              <w:t>1</w:t>
            </w:r>
            <w:r>
              <w:t>: Order canceled by user</w:t>
            </w:r>
            <w:r>
              <w:br/>
            </w:r>
            <w:r>
              <w:rPr>
                <w:rStyle w:val="HTML"/>
              </w:rPr>
              <w:t>2</w:t>
            </w:r>
            <w:r>
              <w:t>: Order canceled: Pre reduce-only order canceled, due to insufficient margin in user position</w:t>
            </w:r>
            <w:r>
              <w:br/>
            </w:r>
            <w:r>
              <w:rPr>
                <w:rStyle w:val="HTML"/>
              </w:rPr>
              <w:t>3</w:t>
            </w:r>
            <w:r>
              <w:t>: Order canceled: Risk cancellation was triggered. Pending order was canceled due to insufficient margin ratio and forced-liquidation risk.</w:t>
            </w:r>
            <w:r>
              <w:br/>
            </w:r>
            <w:r>
              <w:rPr>
                <w:rStyle w:val="HTML"/>
              </w:rPr>
              <w:t>4</w:t>
            </w:r>
            <w:r>
              <w:t>: Order canceled: Borrowings of crypto reached hard cap, order was canceled by system.</w:t>
            </w:r>
            <w:r>
              <w:br/>
            </w:r>
            <w:r>
              <w:rPr>
                <w:rStyle w:val="HTML"/>
              </w:rPr>
              <w:t>6</w:t>
            </w:r>
            <w:r>
              <w:t xml:space="preserve">: Order canceled: ADL order cancellation was triggered. Pending order was canceled due to a low margin ratio and forced-liquidation risk. </w:t>
            </w:r>
            <w:r>
              <w:br/>
            </w:r>
            <w:r>
              <w:rPr>
                <w:rStyle w:val="HTML"/>
              </w:rPr>
              <w:t>7</w:t>
            </w:r>
            <w:r>
              <w:t xml:space="preserve">: Order canceled: Futures contract delivery. </w:t>
            </w:r>
            <w:r>
              <w:br/>
            </w:r>
            <w:r>
              <w:rPr>
                <w:rStyle w:val="HTML"/>
              </w:rPr>
              <w:t>9</w:t>
            </w:r>
            <w:r>
              <w:t xml:space="preserve">: Order canceled: Insufficient balance after funding fees deducted. </w:t>
            </w:r>
            <w:r>
              <w:br/>
            </w:r>
            <w:r>
              <w:rPr>
                <w:rStyle w:val="HTML"/>
              </w:rPr>
              <w:t>13</w:t>
            </w:r>
            <w:r>
              <w:t>: Order canceled: FOK order was canceled due to incompletely filled.</w:t>
            </w:r>
            <w:r>
              <w:br/>
            </w:r>
            <w:r>
              <w:rPr>
                <w:rStyle w:val="HTML"/>
              </w:rPr>
              <w:t>14</w:t>
            </w:r>
            <w:r>
              <w:t>: Order canceled: IOC order was partially canceled due to incompletely filled.</w:t>
            </w:r>
            <w:r>
              <w:br/>
            </w:r>
            <w:r>
              <w:rPr>
                <w:rStyle w:val="HTML"/>
              </w:rPr>
              <w:t>15</w:t>
            </w:r>
            <w:r>
              <w:t>: Order canceled: The order price is beyond the limit</w:t>
            </w:r>
            <w:r>
              <w:br/>
            </w:r>
            <w:r>
              <w:rPr>
                <w:rStyle w:val="HTML"/>
              </w:rPr>
              <w:t>17</w:t>
            </w:r>
            <w:r>
              <w:t>: Order canceled: Close order was canceled, due to the position was already closed at market price.</w:t>
            </w:r>
            <w:r>
              <w:br/>
            </w:r>
            <w:r>
              <w:rPr>
                <w:rStyle w:val="HTML"/>
              </w:rPr>
              <w:t>20</w:t>
            </w:r>
            <w:r>
              <w:t>: Cancel all after triggered</w:t>
            </w:r>
            <w:r>
              <w:br/>
            </w:r>
            <w:r>
              <w:rPr>
                <w:rStyle w:val="HTML"/>
              </w:rPr>
              <w:t>21</w:t>
            </w:r>
            <w:r>
              <w:t>: Order canceled: The TP/SL order was canceled because the position had been closed</w:t>
            </w:r>
            <w:r>
              <w:br/>
            </w:r>
            <w:r>
              <w:rPr>
                <w:rStyle w:val="HTML"/>
              </w:rPr>
              <w:t>22</w:t>
            </w:r>
            <w:r>
              <w:t xml:space="preserve">, </w:t>
            </w:r>
            <w:r>
              <w:rPr>
                <w:rStyle w:val="HTML"/>
              </w:rPr>
              <w:t>23</w:t>
            </w:r>
            <w:r>
              <w:t>: Order canceled: Reduce-only orders only allow reducing your current position. System has already canceled this order.</w:t>
            </w:r>
            <w:r>
              <w:br/>
            </w:r>
            <w:r>
              <w:rPr>
                <w:rStyle w:val="HTML"/>
              </w:rPr>
              <w:t>27</w:t>
            </w:r>
            <w:r>
              <w:t xml:space="preserve">: Order canceled: Price limit verification failed because the price difference between counterparties exceeds 5% </w:t>
            </w:r>
            <w:r>
              <w:br/>
            </w:r>
            <w:r>
              <w:rPr>
                <w:rStyle w:val="HTML"/>
              </w:rPr>
              <w:t>31</w:t>
            </w:r>
            <w:r>
              <w:t xml:space="preserve">: The post-only order will take liquidity in taker orders </w:t>
            </w:r>
            <w:r>
              <w:br/>
            </w:r>
            <w:r>
              <w:rPr>
                <w:rStyle w:val="HTML"/>
              </w:rPr>
              <w:t>32</w:t>
            </w:r>
            <w:r>
              <w:t xml:space="preserve">: Self trade prevention </w:t>
            </w:r>
            <w:r>
              <w:br/>
            </w:r>
            <w:r>
              <w:rPr>
                <w:rStyle w:val="HTML"/>
              </w:rPr>
              <w:t>33</w:t>
            </w:r>
            <w:r>
              <w:t>: The order exceeds the maximum number of order matches per taker order</w:t>
            </w:r>
            <w:r>
              <w:br/>
            </w:r>
            <w:r>
              <w:rPr>
                <w:rStyle w:val="HTML"/>
              </w:rPr>
              <w:t>36</w:t>
            </w:r>
            <w:r>
              <w:t xml:space="preserve">: Your TP limit order was canceled because the corresponding SL order was triggered. </w:t>
            </w:r>
            <w:r>
              <w:br/>
            </w:r>
            <w:r>
              <w:rPr>
                <w:rStyle w:val="HTML"/>
              </w:rPr>
              <w:t>37</w:t>
            </w:r>
            <w:r>
              <w:t>: Your TP limit order was canceled because the corresponding SL order was canceled.</w:t>
            </w:r>
            <w:r>
              <w:br/>
            </w:r>
            <w:r>
              <w:rPr>
                <w:rStyle w:val="HTML"/>
              </w:rPr>
              <w:t>38</w:t>
            </w:r>
            <w:r>
              <w:t>: You have canceled market maker protection (MMP) orders.</w:t>
            </w:r>
            <w:r>
              <w:br/>
            </w:r>
            <w:r>
              <w:rPr>
                <w:rStyle w:val="HTML"/>
              </w:rPr>
              <w:t>39</w:t>
            </w:r>
            <w:r>
              <w:t>: Your order was canceled because market maker protection (MMP) was triggered.</w:t>
            </w:r>
          </w:p>
        </w:tc>
      </w:tr>
      <w:tr w:rsidR="00000000">
        <w:trPr>
          <w:divId w:val="175387555"/>
          <w:tblCellSpacing w:w="15" w:type="dxa"/>
        </w:trPr>
        <w:tc>
          <w:tcPr>
            <w:tcW w:w="0" w:type="auto"/>
            <w:vAlign w:val="center"/>
            <w:hideMark/>
          </w:tcPr>
          <w:p w:rsidR="00000000" w:rsidRDefault="00000000">
            <w:r>
              <w:t>&gt; amendSource</w:t>
            </w:r>
          </w:p>
        </w:tc>
        <w:tc>
          <w:tcPr>
            <w:tcW w:w="0" w:type="auto"/>
            <w:vAlign w:val="center"/>
            <w:hideMark/>
          </w:tcPr>
          <w:p w:rsidR="00000000" w:rsidRDefault="00000000">
            <w:r>
              <w:t>String</w:t>
            </w:r>
          </w:p>
        </w:tc>
        <w:tc>
          <w:tcPr>
            <w:tcW w:w="0" w:type="auto"/>
            <w:vAlign w:val="center"/>
            <w:hideMark/>
          </w:tcPr>
          <w:p w:rsidR="00000000" w:rsidRDefault="00000000">
            <w:r>
              <w:t xml:space="preserve">Source of the order amendation. </w:t>
            </w:r>
            <w:r>
              <w:br/>
            </w:r>
            <w:r>
              <w:rPr>
                <w:rStyle w:val="HTML"/>
              </w:rPr>
              <w:t>1</w:t>
            </w:r>
            <w:r>
              <w:t>: Order amended by user</w:t>
            </w:r>
            <w:r>
              <w:br/>
            </w:r>
            <w:r>
              <w:rPr>
                <w:rStyle w:val="HTML"/>
              </w:rPr>
              <w:t>2</w:t>
            </w:r>
            <w:r>
              <w:t>: Order amended by user, but the order quantity is overriden by system due to reduce-only</w:t>
            </w:r>
            <w:r>
              <w:br/>
            </w:r>
            <w:r>
              <w:rPr>
                <w:rStyle w:val="HTML"/>
              </w:rPr>
              <w:t>3</w:t>
            </w:r>
            <w:r>
              <w:t>: New order placed by user, but the order quantity is overriden by system due to reduce-only</w:t>
            </w:r>
            <w:r>
              <w:br/>
            </w:r>
            <w:r>
              <w:rPr>
                <w:rStyle w:val="HTML"/>
              </w:rPr>
              <w:t>4</w:t>
            </w:r>
            <w:r>
              <w:t>: Order amended by system due to other pending orders</w:t>
            </w:r>
            <w:r>
              <w:br/>
            </w:r>
            <w:r>
              <w:rPr>
                <w:rStyle w:val="HTML"/>
              </w:rPr>
              <w:t>5</w:t>
            </w:r>
            <w:r>
              <w:t>: Order modification due to changes in options px, pxVol, or pxUsd as a result of following variations. For example, when iv = 60, USD and px are anchored at iv = 60, the changes in USD or px lead to modification.</w:t>
            </w:r>
          </w:p>
        </w:tc>
      </w:tr>
      <w:tr w:rsidR="00000000">
        <w:trPr>
          <w:divId w:val="175387555"/>
          <w:tblCellSpacing w:w="15" w:type="dxa"/>
        </w:trPr>
        <w:tc>
          <w:tcPr>
            <w:tcW w:w="0" w:type="auto"/>
            <w:vAlign w:val="center"/>
            <w:hideMark/>
          </w:tcPr>
          <w:p w:rsidR="00000000" w:rsidRDefault="00000000">
            <w:r>
              <w:t>&gt; category</w:t>
            </w:r>
          </w:p>
        </w:tc>
        <w:tc>
          <w:tcPr>
            <w:tcW w:w="0" w:type="auto"/>
            <w:vAlign w:val="center"/>
            <w:hideMark/>
          </w:tcPr>
          <w:p w:rsidR="00000000" w:rsidRDefault="00000000">
            <w:r>
              <w:t>String</w:t>
            </w:r>
          </w:p>
        </w:tc>
        <w:tc>
          <w:tcPr>
            <w:tcW w:w="0" w:type="auto"/>
            <w:vAlign w:val="center"/>
            <w:hideMark/>
          </w:tcPr>
          <w:p w:rsidR="00000000" w:rsidRDefault="00000000">
            <w:r>
              <w:t xml:space="preserve">Category </w:t>
            </w:r>
            <w:r>
              <w:br/>
            </w:r>
            <w:r>
              <w:rPr>
                <w:rStyle w:val="HTML"/>
              </w:rPr>
              <w:t>normal</w:t>
            </w:r>
            <w:r>
              <w:t xml:space="preserve"> </w:t>
            </w:r>
            <w:r>
              <w:br/>
            </w:r>
            <w:r>
              <w:rPr>
                <w:rStyle w:val="HTML"/>
              </w:rPr>
              <w:t>twap</w:t>
            </w:r>
            <w:r>
              <w:t xml:space="preserve"> </w:t>
            </w:r>
            <w:r>
              <w:br/>
            </w:r>
            <w:r>
              <w:rPr>
                <w:rStyle w:val="HTML"/>
              </w:rPr>
              <w:t>adl</w:t>
            </w:r>
            <w:r>
              <w:t xml:space="preserve"> </w:t>
            </w:r>
            <w:r>
              <w:br/>
            </w:r>
            <w:r>
              <w:rPr>
                <w:rStyle w:val="HTML"/>
              </w:rPr>
              <w:t>full_liquidation</w:t>
            </w:r>
            <w:r>
              <w:t xml:space="preserve"> </w:t>
            </w:r>
            <w:r>
              <w:br/>
            </w:r>
            <w:r>
              <w:rPr>
                <w:rStyle w:val="HTML"/>
              </w:rPr>
              <w:t>partial_liquidation</w:t>
            </w:r>
            <w:r>
              <w:br/>
            </w:r>
            <w:r>
              <w:rPr>
                <w:rStyle w:val="HTML"/>
              </w:rPr>
              <w:t>delivery</w:t>
            </w:r>
            <w:r>
              <w:t xml:space="preserve"> </w:t>
            </w:r>
            <w:r>
              <w:br/>
            </w:r>
            <w:r>
              <w:rPr>
                <w:rStyle w:val="HTML"/>
              </w:rPr>
              <w:t>ddh</w:t>
            </w:r>
            <w:r>
              <w:t>: Delta dynamic hedge</w:t>
            </w:r>
          </w:p>
        </w:tc>
      </w:tr>
      <w:tr w:rsidR="00000000">
        <w:trPr>
          <w:divId w:val="175387555"/>
          <w:tblCellSpacing w:w="15" w:type="dxa"/>
        </w:trPr>
        <w:tc>
          <w:tcPr>
            <w:tcW w:w="0" w:type="auto"/>
            <w:vAlign w:val="center"/>
            <w:hideMark/>
          </w:tcPr>
          <w:p w:rsidR="00000000" w:rsidRDefault="00000000">
            <w:r>
              <w:t>&gt; isTpLimit</w:t>
            </w:r>
          </w:p>
        </w:tc>
        <w:tc>
          <w:tcPr>
            <w:tcW w:w="0" w:type="auto"/>
            <w:vAlign w:val="center"/>
            <w:hideMark/>
          </w:tcPr>
          <w:p w:rsidR="00000000" w:rsidRDefault="00000000">
            <w:r>
              <w:t>String</w:t>
            </w:r>
          </w:p>
        </w:tc>
        <w:tc>
          <w:tcPr>
            <w:tcW w:w="0" w:type="auto"/>
            <w:vAlign w:val="center"/>
            <w:hideMark/>
          </w:tcPr>
          <w:p w:rsidR="00000000" w:rsidRDefault="00000000">
            <w:r>
              <w:t>Whether it is TP limit order. true or false</w:t>
            </w:r>
          </w:p>
        </w:tc>
      </w:tr>
      <w:tr w:rsidR="00000000">
        <w:trPr>
          <w:divId w:val="175387555"/>
          <w:tblCellSpacing w:w="15" w:type="dxa"/>
        </w:trPr>
        <w:tc>
          <w:tcPr>
            <w:tcW w:w="0" w:type="auto"/>
            <w:vAlign w:val="center"/>
            <w:hideMark/>
          </w:tcPr>
          <w:p w:rsidR="00000000" w:rsidRDefault="00000000">
            <w:r>
              <w:t>&gt; uTime</w:t>
            </w:r>
          </w:p>
        </w:tc>
        <w:tc>
          <w:tcPr>
            <w:tcW w:w="0" w:type="auto"/>
            <w:vAlign w:val="center"/>
            <w:hideMark/>
          </w:tcPr>
          <w:p w:rsidR="00000000" w:rsidRDefault="00000000">
            <w:r>
              <w:t>String</w:t>
            </w:r>
          </w:p>
        </w:tc>
        <w:tc>
          <w:tcPr>
            <w:tcW w:w="0" w:type="auto"/>
            <w:vAlign w:val="center"/>
            <w:hideMark/>
          </w:tcPr>
          <w:p w:rsidR="00000000" w:rsidRDefault="00000000">
            <w:r>
              <w:t xml:space="preserve">Update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&gt; cTime</w:t>
            </w:r>
          </w:p>
        </w:tc>
        <w:tc>
          <w:tcPr>
            <w:tcW w:w="0" w:type="auto"/>
            <w:vAlign w:val="center"/>
            <w:hideMark/>
          </w:tcPr>
          <w:p w:rsidR="00000000" w:rsidRDefault="00000000">
            <w:r>
              <w:t>String</w:t>
            </w:r>
          </w:p>
        </w:tc>
        <w:tc>
          <w:tcPr>
            <w:tcW w:w="0" w:type="auto"/>
            <w:vAlign w:val="center"/>
            <w:hideMark/>
          </w:tcPr>
          <w:p w:rsidR="00000000" w:rsidRDefault="00000000">
            <w:r>
              <w:t xml:space="preserve">Creation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&gt; reqId</w:t>
            </w:r>
          </w:p>
        </w:tc>
        <w:tc>
          <w:tcPr>
            <w:tcW w:w="0" w:type="auto"/>
            <w:vAlign w:val="center"/>
            <w:hideMark/>
          </w:tcPr>
          <w:p w:rsidR="00000000" w:rsidRDefault="00000000">
            <w:r>
              <w:t>String</w:t>
            </w:r>
          </w:p>
        </w:tc>
        <w:tc>
          <w:tcPr>
            <w:tcW w:w="0" w:type="auto"/>
            <w:vAlign w:val="center"/>
            <w:hideMark/>
          </w:tcPr>
          <w:p w:rsidR="00000000" w:rsidRDefault="00000000">
            <w:r>
              <w:t>Client Request ID as assigned by the client for order amendment. "" will be returned if there is no order amendment.</w:t>
            </w:r>
          </w:p>
        </w:tc>
      </w:tr>
      <w:tr w:rsidR="00000000">
        <w:trPr>
          <w:divId w:val="175387555"/>
          <w:tblCellSpacing w:w="15" w:type="dxa"/>
        </w:trPr>
        <w:tc>
          <w:tcPr>
            <w:tcW w:w="0" w:type="auto"/>
            <w:vAlign w:val="center"/>
            <w:hideMark/>
          </w:tcPr>
          <w:p w:rsidR="00000000" w:rsidRDefault="00000000">
            <w:r>
              <w:t>&gt; amendResult</w:t>
            </w:r>
          </w:p>
        </w:tc>
        <w:tc>
          <w:tcPr>
            <w:tcW w:w="0" w:type="auto"/>
            <w:vAlign w:val="center"/>
            <w:hideMark/>
          </w:tcPr>
          <w:p w:rsidR="00000000" w:rsidRDefault="00000000">
            <w:r>
              <w:t>String</w:t>
            </w:r>
          </w:p>
        </w:tc>
        <w:tc>
          <w:tcPr>
            <w:tcW w:w="0" w:type="auto"/>
            <w:vAlign w:val="center"/>
            <w:hideMark/>
          </w:tcPr>
          <w:p w:rsidR="00000000" w:rsidRDefault="00000000">
            <w:r>
              <w:t xml:space="preserve">The result of amending the order </w:t>
            </w:r>
            <w:r>
              <w:br/>
            </w:r>
            <w:r>
              <w:rPr>
                <w:rStyle w:val="HTML"/>
              </w:rPr>
              <w:t>-1</w:t>
            </w:r>
            <w:r>
              <w:t xml:space="preserve">: failure </w:t>
            </w:r>
            <w:r>
              <w:br/>
            </w:r>
            <w:r>
              <w:rPr>
                <w:rStyle w:val="HTML"/>
              </w:rPr>
              <w:t>0</w:t>
            </w:r>
            <w:r>
              <w:t xml:space="preserve">: success </w:t>
            </w:r>
            <w:r>
              <w:br/>
            </w:r>
            <w:r>
              <w:rPr>
                <w:rStyle w:val="HTML"/>
              </w:rPr>
              <w:t>1</w:t>
            </w:r>
            <w:r>
              <w:t xml:space="preserve">: Automatic cancel (amendment request returned success but amendment subsequently failed then automatically canceled by the system) </w:t>
            </w:r>
            <w:r>
              <w:br/>
            </w:r>
            <w:r>
              <w:rPr>
                <w:rStyle w:val="HTML"/>
              </w:rPr>
              <w:t>2</w:t>
            </w:r>
            <w:r>
              <w:t>: Automatic amendation successfully, only applicable to pxVol and pxUsd orders of Option.</w:t>
            </w:r>
            <w:r>
              <w:br/>
              <w:t xml:space="preserve">When amending the order through API and </w:t>
            </w:r>
            <w:r>
              <w:rPr>
                <w:rStyle w:val="HTML"/>
              </w:rPr>
              <w:t>cxlOnFail</w:t>
            </w:r>
            <w:r>
              <w:t xml:space="preserve"> is set to </w:t>
            </w:r>
            <w:r>
              <w:rPr>
                <w:rStyle w:val="HTML"/>
              </w:rPr>
              <w:t>true</w:t>
            </w:r>
            <w:r>
              <w:t xml:space="preserve"> in the order amendment request but the amendment is rejected, "" is returned. </w:t>
            </w:r>
            <w:r>
              <w:br/>
              <w:t xml:space="preserve">When amending the order through API, the order amendment acknowledgement returns success and the amendment subsequently failed, </w:t>
            </w:r>
            <w:r>
              <w:rPr>
                <w:rStyle w:val="HTML"/>
              </w:rPr>
              <w:t>-1</w:t>
            </w:r>
            <w:r>
              <w:t xml:space="preserve"> will be returned if </w:t>
            </w:r>
            <w:r>
              <w:rPr>
                <w:rStyle w:val="HTML"/>
              </w:rPr>
              <w:t>cxlOnFail</w:t>
            </w:r>
            <w:r>
              <w:t xml:space="preserve"> is set to </w:t>
            </w:r>
            <w:r>
              <w:rPr>
                <w:rStyle w:val="HTML"/>
              </w:rPr>
              <w:t>false</w:t>
            </w:r>
            <w:r>
              <w:t xml:space="preserve">, </w:t>
            </w:r>
            <w:r>
              <w:rPr>
                <w:rStyle w:val="HTML"/>
              </w:rPr>
              <w:t>1</w:t>
            </w:r>
            <w:r>
              <w:t xml:space="preserve"> will be returned if </w:t>
            </w:r>
            <w:r>
              <w:rPr>
                <w:rStyle w:val="HTML"/>
              </w:rPr>
              <w:t>cxlOnFail</w:t>
            </w:r>
            <w:r>
              <w:t xml:space="preserve"> is set to </w:t>
            </w:r>
            <w:r>
              <w:rPr>
                <w:rStyle w:val="HTML"/>
              </w:rPr>
              <w:t>true</w:t>
            </w:r>
            <w:r>
              <w:t xml:space="preserve">. </w:t>
            </w:r>
            <w:r>
              <w:br/>
              <w:t xml:space="preserve">When amending the order through Web/APP and the amendment failed, </w:t>
            </w:r>
            <w:r>
              <w:rPr>
                <w:rStyle w:val="HTML"/>
              </w:rPr>
              <w:t>-1</w:t>
            </w:r>
            <w:r>
              <w:t xml:space="preserve"> will be returned.</w:t>
            </w:r>
          </w:p>
        </w:tc>
      </w:tr>
      <w:tr w:rsidR="00000000">
        <w:trPr>
          <w:divId w:val="175387555"/>
          <w:tblCellSpacing w:w="15" w:type="dxa"/>
        </w:trPr>
        <w:tc>
          <w:tcPr>
            <w:tcW w:w="0" w:type="auto"/>
            <w:vAlign w:val="center"/>
            <w:hideMark/>
          </w:tcPr>
          <w:p w:rsidR="00000000" w:rsidRDefault="00000000">
            <w:r>
              <w:t>&gt; reduceOnly</w:t>
            </w:r>
          </w:p>
        </w:tc>
        <w:tc>
          <w:tcPr>
            <w:tcW w:w="0" w:type="auto"/>
            <w:vAlign w:val="center"/>
            <w:hideMark/>
          </w:tcPr>
          <w:p w:rsidR="00000000" w:rsidRDefault="00000000">
            <w:r>
              <w:t>String</w:t>
            </w:r>
          </w:p>
        </w:tc>
        <w:tc>
          <w:tcPr>
            <w:tcW w:w="0" w:type="auto"/>
            <w:vAlign w:val="center"/>
            <w:hideMark/>
          </w:tcPr>
          <w:p w:rsidR="00000000" w:rsidRDefault="00000000">
            <w:r>
              <w:t xml:space="preserve">Whether the order can only reduce the position size. Valid options: </w:t>
            </w:r>
            <w:r>
              <w:rPr>
                <w:rStyle w:val="HTML"/>
              </w:rPr>
              <w:t>true</w:t>
            </w:r>
            <w:r>
              <w:t xml:space="preserve"> or </w:t>
            </w:r>
            <w:r>
              <w:rPr>
                <w:rStyle w:val="HTML"/>
              </w:rPr>
              <w:t>false</w:t>
            </w:r>
            <w:r>
              <w:t>.</w:t>
            </w:r>
          </w:p>
        </w:tc>
      </w:tr>
      <w:tr w:rsidR="00000000">
        <w:trPr>
          <w:divId w:val="175387555"/>
          <w:tblCellSpacing w:w="15" w:type="dxa"/>
        </w:trPr>
        <w:tc>
          <w:tcPr>
            <w:tcW w:w="0" w:type="auto"/>
            <w:vAlign w:val="center"/>
            <w:hideMark/>
          </w:tcPr>
          <w:p w:rsidR="00000000" w:rsidRDefault="00000000">
            <w:r>
              <w:t>&gt; quickMgnType</w:t>
            </w:r>
          </w:p>
        </w:tc>
        <w:tc>
          <w:tcPr>
            <w:tcW w:w="0" w:type="auto"/>
            <w:vAlign w:val="center"/>
            <w:hideMark/>
          </w:tcPr>
          <w:p w:rsidR="00000000" w:rsidRDefault="00000000">
            <w:r>
              <w:t>String</w:t>
            </w:r>
          </w:p>
        </w:tc>
        <w:tc>
          <w:tcPr>
            <w:tcW w:w="0" w:type="auto"/>
            <w:vAlign w:val="center"/>
            <w:hideMark/>
          </w:tcPr>
          <w:p w:rsidR="00000000" w:rsidRDefault="00000000">
            <w:r>
              <w:t>Quick Margin type, Only applicable to Quick Margin Mode of isolated margin</w:t>
            </w:r>
            <w:r>
              <w:br/>
            </w:r>
            <w:r>
              <w:rPr>
                <w:rStyle w:val="HTML"/>
              </w:rPr>
              <w:t>manual</w:t>
            </w:r>
            <w:r>
              <w:t xml:space="preserve">, </w:t>
            </w:r>
            <w:r>
              <w:rPr>
                <w:rStyle w:val="HTML"/>
              </w:rPr>
              <w:t>auto_borrow</w:t>
            </w:r>
            <w:r>
              <w:t xml:space="preserve">, </w:t>
            </w:r>
            <w:r>
              <w:rPr>
                <w:rStyle w:val="HTML"/>
              </w:rPr>
              <w:t>auto_repay</w:t>
            </w:r>
          </w:p>
        </w:tc>
      </w:tr>
      <w:tr w:rsidR="00000000">
        <w:trPr>
          <w:divId w:val="175387555"/>
          <w:tblCellSpacing w:w="15" w:type="dxa"/>
        </w:trPr>
        <w:tc>
          <w:tcPr>
            <w:tcW w:w="0" w:type="auto"/>
            <w:vAlign w:val="center"/>
            <w:hideMark/>
          </w:tcPr>
          <w:p w:rsidR="00000000" w:rsidRDefault="00000000">
            <w:r>
              <w:t>&gt; algoClOrdId</w:t>
            </w:r>
          </w:p>
        </w:tc>
        <w:tc>
          <w:tcPr>
            <w:tcW w:w="0" w:type="auto"/>
            <w:vAlign w:val="center"/>
            <w:hideMark/>
          </w:tcPr>
          <w:p w:rsidR="00000000" w:rsidRDefault="00000000">
            <w:r>
              <w:t>String</w:t>
            </w:r>
          </w:p>
        </w:tc>
        <w:tc>
          <w:tcPr>
            <w:tcW w:w="0" w:type="auto"/>
            <w:vAlign w:val="center"/>
            <w:hideMark/>
          </w:tcPr>
          <w:p w:rsidR="00000000" w:rsidRDefault="00000000">
            <w:r>
              <w:t xml:space="preserve">Client-supplied Algo ID. There will be a value when algo order attaching </w:t>
            </w:r>
            <w:r>
              <w:rPr>
                <w:rStyle w:val="HTML"/>
              </w:rPr>
              <w:t>algoClOrdId</w:t>
            </w:r>
            <w:r>
              <w:t xml:space="preserve"> is triggered, or it will be "".</w:t>
            </w:r>
          </w:p>
        </w:tc>
      </w:tr>
      <w:tr w:rsidR="00000000">
        <w:trPr>
          <w:divId w:val="175387555"/>
          <w:tblCellSpacing w:w="15" w:type="dxa"/>
        </w:trPr>
        <w:tc>
          <w:tcPr>
            <w:tcW w:w="0" w:type="auto"/>
            <w:vAlign w:val="center"/>
            <w:hideMark/>
          </w:tcPr>
          <w:p w:rsidR="00000000" w:rsidRDefault="00000000">
            <w:r>
              <w:t>&gt; algoId</w:t>
            </w:r>
          </w:p>
        </w:tc>
        <w:tc>
          <w:tcPr>
            <w:tcW w:w="0" w:type="auto"/>
            <w:vAlign w:val="center"/>
            <w:hideMark/>
          </w:tcPr>
          <w:p w:rsidR="00000000" w:rsidRDefault="00000000">
            <w:r>
              <w:t>String</w:t>
            </w:r>
          </w:p>
        </w:tc>
        <w:tc>
          <w:tcPr>
            <w:tcW w:w="0" w:type="auto"/>
            <w:vAlign w:val="center"/>
            <w:hideMark/>
          </w:tcPr>
          <w:p w:rsidR="00000000" w:rsidRDefault="00000000">
            <w:r>
              <w:t>Algo ID. There will be a value when algo order is triggered, or it will be "".</w:t>
            </w:r>
          </w:p>
        </w:tc>
      </w:tr>
      <w:tr w:rsidR="00000000">
        <w:trPr>
          <w:divId w:val="175387555"/>
          <w:tblCellSpacing w:w="15" w:type="dxa"/>
        </w:trPr>
        <w:tc>
          <w:tcPr>
            <w:tcW w:w="0" w:type="auto"/>
            <w:vAlign w:val="center"/>
            <w:hideMark/>
          </w:tcPr>
          <w:p w:rsidR="00000000" w:rsidRDefault="00000000">
            <w:r>
              <w:t>&gt; lastPx</w:t>
            </w:r>
          </w:p>
        </w:tc>
        <w:tc>
          <w:tcPr>
            <w:tcW w:w="0" w:type="auto"/>
            <w:vAlign w:val="center"/>
            <w:hideMark/>
          </w:tcPr>
          <w:p w:rsidR="00000000" w:rsidRDefault="00000000">
            <w:r>
              <w:t>String</w:t>
            </w:r>
          </w:p>
        </w:tc>
        <w:tc>
          <w:tcPr>
            <w:tcW w:w="0" w:type="auto"/>
            <w:vAlign w:val="center"/>
            <w:hideMark/>
          </w:tcPr>
          <w:p w:rsidR="00000000" w:rsidRDefault="00000000">
            <w:r>
              <w:t>Last price</w:t>
            </w:r>
          </w:p>
        </w:tc>
      </w:tr>
      <w:tr w:rsidR="00000000">
        <w:trPr>
          <w:divId w:val="175387555"/>
          <w:tblCellSpacing w:w="15" w:type="dxa"/>
        </w:trPr>
        <w:tc>
          <w:tcPr>
            <w:tcW w:w="0" w:type="auto"/>
            <w:vAlign w:val="center"/>
            <w:hideMark/>
          </w:tcPr>
          <w:p w:rsidR="00000000" w:rsidRDefault="00000000">
            <w:r>
              <w:t>&gt; code</w:t>
            </w:r>
          </w:p>
        </w:tc>
        <w:tc>
          <w:tcPr>
            <w:tcW w:w="0" w:type="auto"/>
            <w:vAlign w:val="center"/>
            <w:hideMark/>
          </w:tcPr>
          <w:p w:rsidR="00000000" w:rsidRDefault="00000000">
            <w:r>
              <w:t>String</w:t>
            </w:r>
          </w:p>
        </w:tc>
        <w:tc>
          <w:tcPr>
            <w:tcW w:w="0" w:type="auto"/>
            <w:vAlign w:val="center"/>
            <w:hideMark/>
          </w:tcPr>
          <w:p w:rsidR="00000000" w:rsidRDefault="00000000">
            <w:r>
              <w:t>Error Code, the default is 0</w:t>
            </w:r>
          </w:p>
        </w:tc>
      </w:tr>
      <w:tr w:rsidR="00000000">
        <w:trPr>
          <w:divId w:val="175387555"/>
          <w:tblCellSpacing w:w="15" w:type="dxa"/>
        </w:trPr>
        <w:tc>
          <w:tcPr>
            <w:tcW w:w="0" w:type="auto"/>
            <w:vAlign w:val="center"/>
            <w:hideMark/>
          </w:tcPr>
          <w:p w:rsidR="00000000" w:rsidRDefault="00000000">
            <w:r>
              <w:t>&gt; msg</w:t>
            </w:r>
          </w:p>
        </w:tc>
        <w:tc>
          <w:tcPr>
            <w:tcW w:w="0" w:type="auto"/>
            <w:vAlign w:val="center"/>
            <w:hideMark/>
          </w:tcPr>
          <w:p w:rsidR="00000000" w:rsidRDefault="00000000">
            <w:r>
              <w:t>String</w:t>
            </w:r>
          </w:p>
        </w:tc>
        <w:tc>
          <w:tcPr>
            <w:tcW w:w="0" w:type="auto"/>
            <w:vAlign w:val="center"/>
            <w:hideMark/>
          </w:tcPr>
          <w:p w:rsidR="00000000" w:rsidRDefault="00000000">
            <w:r>
              <w:t>Error Message, The default is ""</w:t>
            </w:r>
          </w:p>
        </w:tc>
      </w:tr>
    </w:tbl>
    <w:p w:rsidR="00000000" w:rsidRDefault="00000000">
      <w:pPr>
        <w:pStyle w:val="a5"/>
        <w:divId w:val="175387555"/>
      </w:pPr>
      <w:r>
        <w:t xml:space="preserve">For market orders, it's likely the orders channel will show order state as "filled" while showing the "last filled quantity (fillSz)" as 0. </w:t>
      </w:r>
    </w:p>
    <w:p w:rsidR="00000000" w:rsidRDefault="00000000">
      <w:pPr>
        <w:pStyle w:val="a5"/>
        <w:divId w:val="175387555"/>
      </w:pPr>
      <w:r>
        <w:t xml:space="preserve">When OPTION contract expires, the orders channel doesn’t update for the canceled pending order. </w:t>
      </w:r>
    </w:p>
    <w:p w:rsidR="00000000" w:rsidRDefault="00000000">
      <w:pPr>
        <w:pStyle w:val="3"/>
        <w:divId w:val="175387555"/>
      </w:pPr>
      <w:r>
        <w:t>WS / Fills channel</w:t>
      </w:r>
    </w:p>
    <w:p w:rsidR="00000000" w:rsidRDefault="00000000">
      <w:pPr>
        <w:pStyle w:val="a5"/>
        <w:divId w:val="175387555"/>
      </w:pPr>
      <w:r>
        <w:t>Retrieve transaction information. Data will not be pushed when first subscribed. Data will only be pushed when there are order book fill events, where tradeId &gt; 0.</w:t>
      </w:r>
    </w:p>
    <w:p w:rsidR="00000000" w:rsidRDefault="00000000">
      <w:pPr>
        <w:pStyle w:val="a5"/>
        <w:divId w:val="175387555"/>
      </w:pPr>
      <w:r>
        <w:t xml:space="preserve">The channel is exclusively available to users with trading fee tier VIP5 or above. For other users, please use </w:t>
      </w:r>
      <w:hyperlink r:id="rId604" w:anchor="order-book-trading-trade-ws-order-channel" w:history="1">
        <w:r>
          <w:rPr>
            <w:rStyle w:val="a3"/>
          </w:rPr>
          <w:t>WS / Order channel</w:t>
        </w:r>
      </w:hyperlink>
      <w:r>
        <w:t>.</w:t>
      </w:r>
    </w:p>
    <w:p w:rsidR="00000000" w:rsidRDefault="00000000">
      <w:pPr>
        <w:pStyle w:val="4"/>
        <w:divId w:val="175387555"/>
      </w:pPr>
      <w:r>
        <w:t>URL Path</w:t>
      </w:r>
    </w:p>
    <w:p w:rsidR="00000000" w:rsidRDefault="00000000">
      <w:pPr>
        <w:pStyle w:val="a5"/>
        <w:divId w:val="175387555"/>
      </w:pPr>
      <w:r>
        <w:t>/ws/v5/private (required login)</w:t>
      </w:r>
    </w:p>
    <w:p w:rsidR="00000000" w:rsidRDefault="00000000">
      <w:pPr>
        <w:pStyle w:val="a5"/>
        <w:divId w:val="795441568"/>
      </w:pPr>
      <w:r>
        <w:t>Request Example: single</w:t>
      </w:r>
    </w:p>
    <w:p w:rsidR="00000000" w:rsidRDefault="00000000">
      <w:pPr>
        <w:pStyle w:val="HTML0"/>
        <w:divId w:val="140586578"/>
        <w:rPr>
          <w:rStyle w:val="HTML"/>
        </w:rPr>
      </w:pPr>
      <w:r>
        <w:rPr>
          <w:rStyle w:val="o"/>
        </w:rPr>
        <w:t>{</w:t>
      </w:r>
    </w:p>
    <w:p w:rsidR="00000000" w:rsidRDefault="00000000">
      <w:pPr>
        <w:pStyle w:val="HTML0"/>
        <w:divId w:val="140586578"/>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140586578"/>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140586578"/>
        <w:rPr>
          <w:rStyle w:val="HTML"/>
        </w:rPr>
      </w:pPr>
      <w:r>
        <w:rPr>
          <w:rStyle w:val="HTML"/>
        </w:rPr>
        <w:t xml:space="preserve">        </w:t>
      </w:r>
      <w:r>
        <w:rPr>
          <w:rStyle w:val="o"/>
        </w:rPr>
        <w:t>{</w:t>
      </w:r>
    </w:p>
    <w:p w:rsidR="00000000" w:rsidRDefault="00000000">
      <w:pPr>
        <w:pStyle w:val="HTML0"/>
        <w:divId w:val="140586578"/>
        <w:rPr>
          <w:rStyle w:val="HTML"/>
        </w:rPr>
      </w:pPr>
      <w:r>
        <w:rPr>
          <w:rStyle w:val="HTML"/>
        </w:rPr>
        <w:t xml:space="preserve">            </w:t>
      </w:r>
      <w:r>
        <w:rPr>
          <w:rStyle w:val="s2"/>
        </w:rPr>
        <w:t>"channel"</w:t>
      </w:r>
      <w:r>
        <w:rPr>
          <w:rStyle w:val="HTML"/>
        </w:rPr>
        <w:t xml:space="preserve">: </w:t>
      </w:r>
      <w:r>
        <w:rPr>
          <w:rStyle w:val="s2"/>
        </w:rPr>
        <w:t>"fills"</w:t>
      </w:r>
      <w:r>
        <w:rPr>
          <w:rStyle w:val="HTML"/>
        </w:rPr>
        <w:t>,</w:t>
      </w:r>
    </w:p>
    <w:p w:rsidR="00000000" w:rsidRDefault="00000000">
      <w:pPr>
        <w:pStyle w:val="HTML0"/>
        <w:divId w:val="140586578"/>
        <w:rPr>
          <w:rStyle w:val="HTML"/>
        </w:rPr>
      </w:pPr>
      <w:r>
        <w:rPr>
          <w:rStyle w:val="HTML"/>
        </w:rPr>
        <w:t xml:space="preserve">            </w:t>
      </w:r>
      <w:r>
        <w:rPr>
          <w:rStyle w:val="s2"/>
        </w:rPr>
        <w:t>"instId"</w:t>
      </w:r>
      <w:r>
        <w:rPr>
          <w:rStyle w:val="HTML"/>
        </w:rPr>
        <w:t xml:space="preserve">: </w:t>
      </w:r>
      <w:r>
        <w:rPr>
          <w:rStyle w:val="s2"/>
        </w:rPr>
        <w:t>"BTC-USDT-SWAP"</w:t>
      </w:r>
    </w:p>
    <w:p w:rsidR="00000000" w:rsidRDefault="00000000">
      <w:pPr>
        <w:pStyle w:val="HTML0"/>
        <w:divId w:val="140586578"/>
        <w:rPr>
          <w:rStyle w:val="HTML"/>
        </w:rPr>
      </w:pPr>
      <w:r>
        <w:rPr>
          <w:rStyle w:val="HTML"/>
        </w:rPr>
        <w:t xml:space="preserve">        </w:t>
      </w:r>
      <w:r>
        <w:rPr>
          <w:rStyle w:val="o"/>
        </w:rPr>
        <w:t>}</w:t>
      </w:r>
    </w:p>
    <w:p w:rsidR="00000000" w:rsidRDefault="00000000">
      <w:pPr>
        <w:pStyle w:val="HTML0"/>
        <w:divId w:val="140586578"/>
        <w:rPr>
          <w:rStyle w:val="HTML"/>
        </w:rPr>
      </w:pPr>
      <w:r>
        <w:rPr>
          <w:rStyle w:val="HTML"/>
        </w:rPr>
        <w:t xml:space="preserve">    </w:t>
      </w:r>
      <w:r>
        <w:rPr>
          <w:rStyle w:val="o"/>
        </w:rPr>
        <w:t>]</w:t>
      </w:r>
    </w:p>
    <w:p w:rsidR="00000000" w:rsidRDefault="00000000">
      <w:pPr>
        <w:pStyle w:val="HTML0"/>
        <w:divId w:val="140586578"/>
        <w:rPr>
          <w:rStyle w:val="HTML"/>
        </w:rPr>
      </w:pPr>
      <w:r>
        <w:rPr>
          <w:rStyle w:val="o"/>
        </w:rPr>
        <w:t>}</w:t>
      </w:r>
    </w:p>
    <w:p w:rsidR="00000000" w:rsidRDefault="00000000">
      <w:pPr>
        <w:pStyle w:val="a5"/>
        <w:divId w:val="475925041"/>
      </w:pPr>
      <w:r>
        <w:t>Request Example</w:t>
      </w:r>
    </w:p>
    <w:p w:rsidR="00000000" w:rsidRDefault="00000000">
      <w:pPr>
        <w:pStyle w:val="HTML0"/>
        <w:divId w:val="252907900"/>
        <w:rPr>
          <w:rStyle w:val="HTML"/>
        </w:rPr>
      </w:pPr>
      <w:r>
        <w:rPr>
          <w:rStyle w:val="o"/>
        </w:rPr>
        <w:t>{</w:t>
      </w:r>
    </w:p>
    <w:p w:rsidR="00000000" w:rsidRDefault="00000000">
      <w:pPr>
        <w:pStyle w:val="HTML0"/>
        <w:divId w:val="252907900"/>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252907900"/>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252907900"/>
        <w:rPr>
          <w:rStyle w:val="HTML"/>
        </w:rPr>
      </w:pPr>
      <w:r>
        <w:rPr>
          <w:rStyle w:val="HTML"/>
        </w:rPr>
        <w:t xml:space="preserve">        </w:t>
      </w:r>
      <w:r>
        <w:rPr>
          <w:rStyle w:val="o"/>
        </w:rPr>
        <w:t>{</w:t>
      </w:r>
    </w:p>
    <w:p w:rsidR="00000000" w:rsidRDefault="00000000">
      <w:pPr>
        <w:pStyle w:val="HTML0"/>
        <w:divId w:val="252907900"/>
        <w:rPr>
          <w:rStyle w:val="HTML"/>
        </w:rPr>
      </w:pPr>
      <w:r>
        <w:rPr>
          <w:rStyle w:val="HTML"/>
        </w:rPr>
        <w:t xml:space="preserve">            </w:t>
      </w:r>
      <w:r>
        <w:rPr>
          <w:rStyle w:val="s2"/>
        </w:rPr>
        <w:t>"channel"</w:t>
      </w:r>
      <w:r>
        <w:rPr>
          <w:rStyle w:val="HTML"/>
        </w:rPr>
        <w:t xml:space="preserve">: </w:t>
      </w:r>
      <w:r>
        <w:rPr>
          <w:rStyle w:val="s2"/>
        </w:rPr>
        <w:t>"fills"</w:t>
      </w:r>
    </w:p>
    <w:p w:rsidR="00000000" w:rsidRDefault="00000000">
      <w:pPr>
        <w:pStyle w:val="HTML0"/>
        <w:divId w:val="252907900"/>
        <w:rPr>
          <w:rStyle w:val="HTML"/>
        </w:rPr>
      </w:pPr>
      <w:r>
        <w:rPr>
          <w:rStyle w:val="HTML"/>
        </w:rPr>
        <w:t xml:space="preserve">        </w:t>
      </w:r>
      <w:r>
        <w:rPr>
          <w:rStyle w:val="o"/>
        </w:rPr>
        <w:t>}</w:t>
      </w:r>
    </w:p>
    <w:p w:rsidR="00000000" w:rsidRDefault="00000000">
      <w:pPr>
        <w:pStyle w:val="HTML0"/>
        <w:divId w:val="252907900"/>
        <w:rPr>
          <w:rStyle w:val="HTML"/>
        </w:rPr>
      </w:pPr>
      <w:r>
        <w:rPr>
          <w:rStyle w:val="HTML"/>
        </w:rPr>
        <w:t xml:space="preserve">    </w:t>
      </w:r>
      <w:r>
        <w:rPr>
          <w:rStyle w:val="o"/>
        </w:rPr>
        <w:t>]</w:t>
      </w:r>
    </w:p>
    <w:p w:rsidR="00000000" w:rsidRDefault="00000000">
      <w:pPr>
        <w:pStyle w:val="HTML0"/>
        <w:divId w:val="252907900"/>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3315"/>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t xml:space="preserve"> </w:t>
            </w:r>
            <w:r>
              <w:rPr>
                <w:rStyle w:val="HTML"/>
              </w:rPr>
              <w:t>unsubscribe</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subscribed channels</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Channel name </w:t>
            </w:r>
            <w:r>
              <w:rPr>
                <w:rStyle w:val="HTML"/>
              </w:rPr>
              <w:t>fills</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ID</w:t>
            </w:r>
          </w:p>
        </w:tc>
      </w:tr>
    </w:tbl>
    <w:p w:rsidR="00000000" w:rsidRDefault="00000000">
      <w:pPr>
        <w:pStyle w:val="a5"/>
        <w:divId w:val="1179393566"/>
      </w:pPr>
      <w:r>
        <w:t>Successful Response Example: single</w:t>
      </w:r>
    </w:p>
    <w:p w:rsidR="00000000" w:rsidRDefault="00000000">
      <w:pPr>
        <w:pStyle w:val="HTML0"/>
        <w:divId w:val="105346685"/>
        <w:rPr>
          <w:rStyle w:val="w"/>
        </w:rPr>
      </w:pPr>
      <w:r>
        <w:rPr>
          <w:rStyle w:val="p"/>
        </w:rPr>
        <w:t>{</w:t>
      </w:r>
    </w:p>
    <w:p w:rsidR="00000000" w:rsidRDefault="00000000">
      <w:pPr>
        <w:pStyle w:val="HTML0"/>
        <w:divId w:val="105346685"/>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105346685"/>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05346685"/>
        <w:rPr>
          <w:rStyle w:val="w"/>
        </w:rPr>
      </w:pPr>
      <w:r>
        <w:rPr>
          <w:rStyle w:val="w"/>
        </w:rPr>
        <w:t xml:space="preserve">    </w:t>
      </w:r>
      <w:r>
        <w:rPr>
          <w:rStyle w:val="nl"/>
        </w:rPr>
        <w:t>"channel"</w:t>
      </w:r>
      <w:r>
        <w:rPr>
          <w:rStyle w:val="p"/>
        </w:rPr>
        <w:t>:</w:t>
      </w:r>
      <w:r>
        <w:rPr>
          <w:rStyle w:val="w"/>
        </w:rPr>
        <w:t xml:space="preserve"> </w:t>
      </w:r>
      <w:r>
        <w:rPr>
          <w:rStyle w:val="s2"/>
        </w:rPr>
        <w:t>"fills"</w:t>
      </w:r>
      <w:r>
        <w:rPr>
          <w:rStyle w:val="p"/>
        </w:rPr>
        <w:t>,</w:t>
      </w:r>
    </w:p>
    <w:p w:rsidR="00000000" w:rsidRDefault="00000000">
      <w:pPr>
        <w:pStyle w:val="HTML0"/>
        <w:divId w:val="105346685"/>
        <w:rPr>
          <w:rStyle w:val="w"/>
        </w:rPr>
      </w:pPr>
      <w:r>
        <w:rPr>
          <w:rStyle w:val="w"/>
        </w:rPr>
        <w:t xml:space="preserve">    </w:t>
      </w:r>
      <w:r>
        <w:rPr>
          <w:rStyle w:val="nl"/>
        </w:rPr>
        <w:t>"instId"</w:t>
      </w:r>
      <w:r>
        <w:rPr>
          <w:rStyle w:val="p"/>
        </w:rPr>
        <w:t>:</w:t>
      </w:r>
      <w:r>
        <w:rPr>
          <w:rStyle w:val="w"/>
        </w:rPr>
        <w:t xml:space="preserve"> </w:t>
      </w:r>
      <w:r>
        <w:rPr>
          <w:rStyle w:val="s2"/>
        </w:rPr>
        <w:t>"BTC-USDT-SWAP"</w:t>
      </w:r>
    </w:p>
    <w:p w:rsidR="00000000" w:rsidRDefault="00000000">
      <w:pPr>
        <w:pStyle w:val="HTML0"/>
        <w:divId w:val="105346685"/>
        <w:rPr>
          <w:rStyle w:val="w"/>
        </w:rPr>
      </w:pPr>
      <w:r>
        <w:rPr>
          <w:rStyle w:val="w"/>
        </w:rPr>
        <w:t xml:space="preserve">  </w:t>
      </w:r>
      <w:r>
        <w:rPr>
          <w:rStyle w:val="p"/>
        </w:rPr>
        <w:t>},</w:t>
      </w:r>
    </w:p>
    <w:p w:rsidR="00000000" w:rsidRDefault="00000000">
      <w:pPr>
        <w:pStyle w:val="HTML0"/>
        <w:divId w:val="105346685"/>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05346685"/>
        <w:rPr>
          <w:rStyle w:val="w"/>
        </w:rPr>
      </w:pPr>
      <w:r>
        <w:rPr>
          <w:rStyle w:val="p"/>
        </w:rPr>
        <w:t>}</w:t>
      </w:r>
    </w:p>
    <w:p w:rsidR="00000000" w:rsidRDefault="00000000">
      <w:pPr>
        <w:pStyle w:val="HTML0"/>
        <w:divId w:val="105346685"/>
        <w:rPr>
          <w:rStyle w:val="w"/>
        </w:rPr>
      </w:pPr>
    </w:p>
    <w:p w:rsidR="00000000" w:rsidRDefault="00000000">
      <w:pPr>
        <w:pStyle w:val="a5"/>
        <w:divId w:val="1164275727"/>
      </w:pPr>
      <w:r>
        <w:t>Successful Response Example</w:t>
      </w:r>
    </w:p>
    <w:p w:rsidR="00000000" w:rsidRDefault="00000000">
      <w:pPr>
        <w:pStyle w:val="HTML0"/>
        <w:divId w:val="207841873"/>
        <w:rPr>
          <w:rStyle w:val="w"/>
        </w:rPr>
      </w:pPr>
      <w:r>
        <w:rPr>
          <w:rStyle w:val="p"/>
        </w:rPr>
        <w:t>{</w:t>
      </w:r>
    </w:p>
    <w:p w:rsidR="00000000" w:rsidRDefault="00000000">
      <w:pPr>
        <w:pStyle w:val="HTML0"/>
        <w:divId w:val="207841873"/>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207841873"/>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207841873"/>
        <w:rPr>
          <w:rStyle w:val="w"/>
        </w:rPr>
      </w:pPr>
      <w:r>
        <w:rPr>
          <w:rStyle w:val="w"/>
        </w:rPr>
        <w:t xml:space="preserve">    </w:t>
      </w:r>
      <w:r>
        <w:rPr>
          <w:rStyle w:val="nl"/>
        </w:rPr>
        <w:t>"channel"</w:t>
      </w:r>
      <w:r>
        <w:rPr>
          <w:rStyle w:val="p"/>
        </w:rPr>
        <w:t>:</w:t>
      </w:r>
      <w:r>
        <w:rPr>
          <w:rStyle w:val="w"/>
        </w:rPr>
        <w:t xml:space="preserve"> </w:t>
      </w:r>
      <w:r>
        <w:rPr>
          <w:rStyle w:val="s2"/>
        </w:rPr>
        <w:t>"fills"</w:t>
      </w:r>
    </w:p>
    <w:p w:rsidR="00000000" w:rsidRDefault="00000000">
      <w:pPr>
        <w:pStyle w:val="HTML0"/>
        <w:divId w:val="207841873"/>
        <w:rPr>
          <w:rStyle w:val="w"/>
        </w:rPr>
      </w:pPr>
      <w:r>
        <w:rPr>
          <w:rStyle w:val="w"/>
        </w:rPr>
        <w:t xml:space="preserve">  </w:t>
      </w:r>
      <w:r>
        <w:rPr>
          <w:rStyle w:val="p"/>
        </w:rPr>
        <w:t>},</w:t>
      </w:r>
    </w:p>
    <w:p w:rsidR="00000000" w:rsidRDefault="00000000">
      <w:pPr>
        <w:pStyle w:val="HTML0"/>
        <w:divId w:val="207841873"/>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207841873"/>
        <w:rPr>
          <w:rStyle w:val="w"/>
        </w:rPr>
      </w:pPr>
      <w:r>
        <w:rPr>
          <w:rStyle w:val="p"/>
        </w:rPr>
        <w:t>}</w:t>
      </w:r>
    </w:p>
    <w:p w:rsidR="00000000" w:rsidRDefault="00000000">
      <w:pPr>
        <w:pStyle w:val="HTML0"/>
        <w:divId w:val="207841873"/>
        <w:rPr>
          <w:rStyle w:val="w"/>
        </w:rPr>
      </w:pP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3315"/>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Event</w:t>
            </w:r>
            <w:r>
              <w:br/>
            </w:r>
            <w:r>
              <w:rPr>
                <w:rStyle w:val="HTML"/>
              </w:rPr>
              <w:t>subscribe</w:t>
            </w:r>
            <w:r>
              <w:t xml:space="preserve"> </w:t>
            </w:r>
            <w:r>
              <w:rPr>
                <w:rStyle w:val="HTML"/>
              </w:rPr>
              <w:t>unsubscribe</w:t>
            </w:r>
            <w:r>
              <w:t xml:space="preserve"> </w:t>
            </w:r>
            <w:r>
              <w:rPr>
                <w:rStyle w:val="HTML"/>
              </w:rPr>
              <w:t>error</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No</w:t>
            </w:r>
          </w:p>
        </w:tc>
        <w:tc>
          <w:tcPr>
            <w:tcW w:w="0" w:type="auto"/>
            <w:vAlign w:val="center"/>
            <w:hideMark/>
          </w:tcPr>
          <w:p w:rsidR="00000000" w:rsidRDefault="00000000">
            <w:r>
              <w:t>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connId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WebSocket connection ID</w:t>
            </w:r>
          </w:p>
        </w:tc>
      </w:tr>
    </w:tbl>
    <w:p w:rsidR="00000000" w:rsidRDefault="00000000">
      <w:pPr>
        <w:pStyle w:val="a5"/>
        <w:divId w:val="947735327"/>
      </w:pPr>
      <w:r>
        <w:t>Push Data Example: single</w:t>
      </w:r>
    </w:p>
    <w:p w:rsidR="00000000" w:rsidRDefault="00000000">
      <w:pPr>
        <w:pStyle w:val="HTML0"/>
        <w:divId w:val="259685641"/>
        <w:rPr>
          <w:rStyle w:val="w"/>
        </w:rPr>
      </w:pPr>
      <w:r>
        <w:rPr>
          <w:rStyle w:val="p"/>
        </w:rPr>
        <w:t>{</w:t>
      </w:r>
    </w:p>
    <w:p w:rsidR="00000000" w:rsidRDefault="00000000">
      <w:pPr>
        <w:pStyle w:val="HTML0"/>
        <w:divId w:val="259685641"/>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259685641"/>
        <w:rPr>
          <w:rStyle w:val="w"/>
        </w:rPr>
      </w:pPr>
      <w:r>
        <w:rPr>
          <w:rStyle w:val="w"/>
        </w:rPr>
        <w:t xml:space="preserve">        </w:t>
      </w:r>
      <w:r>
        <w:rPr>
          <w:rStyle w:val="nl"/>
        </w:rPr>
        <w:t>"channel"</w:t>
      </w:r>
      <w:r>
        <w:rPr>
          <w:rStyle w:val="p"/>
        </w:rPr>
        <w:t>:</w:t>
      </w:r>
      <w:r>
        <w:rPr>
          <w:rStyle w:val="w"/>
        </w:rPr>
        <w:t xml:space="preserve"> </w:t>
      </w:r>
      <w:r>
        <w:rPr>
          <w:rStyle w:val="s2"/>
        </w:rPr>
        <w:t>"fills"</w:t>
      </w:r>
      <w:r>
        <w:rPr>
          <w:rStyle w:val="p"/>
        </w:rPr>
        <w:t>,</w:t>
      </w:r>
    </w:p>
    <w:p w:rsidR="00000000" w:rsidRDefault="00000000">
      <w:pPr>
        <w:pStyle w:val="HTML0"/>
        <w:divId w:val="259685641"/>
        <w:rPr>
          <w:rStyle w:val="w"/>
        </w:rPr>
      </w:pPr>
      <w:r>
        <w:rPr>
          <w:rStyle w:val="w"/>
        </w:rPr>
        <w:t xml:space="preserve">        </w:t>
      </w:r>
      <w:r>
        <w:rPr>
          <w:rStyle w:val="nl"/>
        </w:rPr>
        <w:t>"instId"</w:t>
      </w:r>
      <w:r>
        <w:rPr>
          <w:rStyle w:val="p"/>
        </w:rPr>
        <w:t>:</w:t>
      </w:r>
      <w:r>
        <w:rPr>
          <w:rStyle w:val="w"/>
        </w:rPr>
        <w:t xml:space="preserve"> </w:t>
      </w:r>
      <w:r>
        <w:rPr>
          <w:rStyle w:val="s2"/>
        </w:rPr>
        <w:t>"BTC-USDT-SWAP"</w:t>
      </w:r>
      <w:r>
        <w:rPr>
          <w:rStyle w:val="p"/>
        </w:rPr>
        <w:t>,</w:t>
      </w:r>
    </w:p>
    <w:p w:rsidR="00000000" w:rsidRDefault="00000000">
      <w:pPr>
        <w:pStyle w:val="HTML0"/>
        <w:divId w:val="259685641"/>
        <w:rPr>
          <w:rStyle w:val="w"/>
        </w:rPr>
      </w:pPr>
      <w:r>
        <w:rPr>
          <w:rStyle w:val="w"/>
        </w:rPr>
        <w:t xml:space="preserve">        </w:t>
      </w:r>
      <w:r>
        <w:rPr>
          <w:rStyle w:val="nl"/>
        </w:rPr>
        <w:t>"uid"</w:t>
      </w:r>
      <w:r>
        <w:rPr>
          <w:rStyle w:val="p"/>
        </w:rPr>
        <w:t>:</w:t>
      </w:r>
      <w:r>
        <w:rPr>
          <w:rStyle w:val="w"/>
        </w:rPr>
        <w:t xml:space="preserve"> </w:t>
      </w:r>
      <w:r>
        <w:rPr>
          <w:rStyle w:val="s2"/>
        </w:rPr>
        <w:t>"614488474791111"</w:t>
      </w:r>
    </w:p>
    <w:p w:rsidR="00000000" w:rsidRDefault="00000000">
      <w:pPr>
        <w:pStyle w:val="HTML0"/>
        <w:divId w:val="259685641"/>
        <w:rPr>
          <w:rStyle w:val="w"/>
        </w:rPr>
      </w:pPr>
      <w:r>
        <w:rPr>
          <w:rStyle w:val="w"/>
        </w:rPr>
        <w:t xml:space="preserve">    </w:t>
      </w:r>
      <w:r>
        <w:rPr>
          <w:rStyle w:val="p"/>
        </w:rPr>
        <w:t>},</w:t>
      </w:r>
    </w:p>
    <w:p w:rsidR="00000000" w:rsidRDefault="00000000">
      <w:pPr>
        <w:pStyle w:val="HTML0"/>
        <w:divId w:val="259685641"/>
        <w:rPr>
          <w:rStyle w:val="w"/>
        </w:rPr>
      </w:pPr>
      <w:r>
        <w:rPr>
          <w:rStyle w:val="w"/>
        </w:rPr>
        <w:t xml:space="preserve">    </w:t>
      </w:r>
      <w:r>
        <w:rPr>
          <w:rStyle w:val="nl"/>
        </w:rPr>
        <w:t>"data"</w:t>
      </w:r>
      <w:r>
        <w:rPr>
          <w:rStyle w:val="p"/>
        </w:rPr>
        <w:t>:[</w:t>
      </w:r>
    </w:p>
    <w:p w:rsidR="00000000" w:rsidRDefault="00000000">
      <w:pPr>
        <w:pStyle w:val="HTML0"/>
        <w:divId w:val="259685641"/>
        <w:rPr>
          <w:rStyle w:val="w"/>
        </w:rPr>
      </w:pPr>
      <w:r>
        <w:rPr>
          <w:rStyle w:val="w"/>
        </w:rPr>
        <w:t xml:space="preserve">        </w:t>
      </w:r>
      <w:r>
        <w:rPr>
          <w:rStyle w:val="p"/>
        </w:rPr>
        <w:t>{</w:t>
      </w:r>
    </w:p>
    <w:p w:rsidR="00000000" w:rsidRDefault="00000000">
      <w:pPr>
        <w:pStyle w:val="HTML0"/>
        <w:divId w:val="259685641"/>
        <w:rPr>
          <w:rStyle w:val="w"/>
        </w:rPr>
      </w:pPr>
      <w:r>
        <w:rPr>
          <w:rStyle w:val="w"/>
        </w:rPr>
        <w:t xml:space="preserve">            </w:t>
      </w:r>
      <w:r>
        <w:rPr>
          <w:rStyle w:val="nl"/>
        </w:rPr>
        <w:t>"instId"</w:t>
      </w:r>
      <w:r>
        <w:rPr>
          <w:rStyle w:val="p"/>
        </w:rPr>
        <w:t>:</w:t>
      </w:r>
      <w:r>
        <w:rPr>
          <w:rStyle w:val="w"/>
        </w:rPr>
        <w:t xml:space="preserve"> </w:t>
      </w:r>
      <w:r>
        <w:rPr>
          <w:rStyle w:val="s2"/>
        </w:rPr>
        <w:t>"BTC-USDT-SWAP"</w:t>
      </w:r>
      <w:r>
        <w:rPr>
          <w:rStyle w:val="p"/>
        </w:rPr>
        <w:t>,</w:t>
      </w:r>
    </w:p>
    <w:p w:rsidR="00000000" w:rsidRDefault="00000000">
      <w:pPr>
        <w:pStyle w:val="HTML0"/>
        <w:divId w:val="259685641"/>
        <w:rPr>
          <w:rStyle w:val="w"/>
        </w:rPr>
      </w:pPr>
      <w:r>
        <w:rPr>
          <w:rStyle w:val="w"/>
        </w:rPr>
        <w:t xml:space="preserve">            </w:t>
      </w:r>
      <w:r>
        <w:rPr>
          <w:rStyle w:val="nl"/>
        </w:rPr>
        <w:t>"fillSz"</w:t>
      </w:r>
      <w:r>
        <w:rPr>
          <w:rStyle w:val="p"/>
        </w:rPr>
        <w:t>:</w:t>
      </w:r>
      <w:r>
        <w:rPr>
          <w:rStyle w:val="w"/>
        </w:rPr>
        <w:t xml:space="preserve"> </w:t>
      </w:r>
      <w:r>
        <w:rPr>
          <w:rStyle w:val="s2"/>
        </w:rPr>
        <w:t>"100"</w:t>
      </w:r>
      <w:r>
        <w:rPr>
          <w:rStyle w:val="p"/>
        </w:rPr>
        <w:t>,</w:t>
      </w:r>
    </w:p>
    <w:p w:rsidR="00000000" w:rsidRDefault="00000000">
      <w:pPr>
        <w:pStyle w:val="HTML0"/>
        <w:divId w:val="259685641"/>
        <w:rPr>
          <w:rStyle w:val="w"/>
        </w:rPr>
      </w:pPr>
      <w:r>
        <w:rPr>
          <w:rStyle w:val="w"/>
        </w:rPr>
        <w:t xml:space="preserve">            </w:t>
      </w:r>
      <w:r>
        <w:rPr>
          <w:rStyle w:val="nl"/>
        </w:rPr>
        <w:t>"fillPx"</w:t>
      </w:r>
      <w:r>
        <w:rPr>
          <w:rStyle w:val="p"/>
        </w:rPr>
        <w:t>:</w:t>
      </w:r>
      <w:r>
        <w:rPr>
          <w:rStyle w:val="w"/>
        </w:rPr>
        <w:t xml:space="preserve"> </w:t>
      </w:r>
      <w:r>
        <w:rPr>
          <w:rStyle w:val="s2"/>
        </w:rPr>
        <w:t>"70000"</w:t>
      </w:r>
      <w:r>
        <w:rPr>
          <w:rStyle w:val="p"/>
        </w:rPr>
        <w:t>,</w:t>
      </w:r>
    </w:p>
    <w:p w:rsidR="00000000" w:rsidRDefault="00000000">
      <w:pPr>
        <w:pStyle w:val="HTML0"/>
        <w:divId w:val="259685641"/>
        <w:rPr>
          <w:rStyle w:val="w"/>
        </w:rPr>
      </w:pPr>
      <w:r>
        <w:rPr>
          <w:rStyle w:val="w"/>
        </w:rPr>
        <w:t xml:space="preserve">            </w:t>
      </w:r>
      <w:r>
        <w:rPr>
          <w:rStyle w:val="nl"/>
        </w:rPr>
        <w:t>"side"</w:t>
      </w:r>
      <w:r>
        <w:rPr>
          <w:rStyle w:val="p"/>
        </w:rPr>
        <w:t>:</w:t>
      </w:r>
      <w:r>
        <w:rPr>
          <w:rStyle w:val="w"/>
        </w:rPr>
        <w:t xml:space="preserve"> </w:t>
      </w:r>
      <w:r>
        <w:rPr>
          <w:rStyle w:val="s2"/>
        </w:rPr>
        <w:t>"buy"</w:t>
      </w:r>
      <w:r>
        <w:rPr>
          <w:rStyle w:val="p"/>
        </w:rPr>
        <w:t>,</w:t>
      </w:r>
    </w:p>
    <w:p w:rsidR="00000000" w:rsidRDefault="00000000">
      <w:pPr>
        <w:pStyle w:val="HTML0"/>
        <w:divId w:val="259685641"/>
        <w:rPr>
          <w:rStyle w:val="w"/>
        </w:rPr>
      </w:pPr>
      <w:r>
        <w:rPr>
          <w:rStyle w:val="w"/>
        </w:rPr>
        <w:t xml:space="preserve">            </w:t>
      </w:r>
      <w:r>
        <w:rPr>
          <w:rStyle w:val="nl"/>
        </w:rPr>
        <w:t>"ts"</w:t>
      </w:r>
      <w:r>
        <w:rPr>
          <w:rStyle w:val="p"/>
        </w:rPr>
        <w:t>:</w:t>
      </w:r>
      <w:r>
        <w:rPr>
          <w:rStyle w:val="w"/>
        </w:rPr>
        <w:t xml:space="preserve"> </w:t>
      </w:r>
      <w:r>
        <w:rPr>
          <w:rStyle w:val="s2"/>
        </w:rPr>
        <w:t>"1705449605015"</w:t>
      </w:r>
      <w:r>
        <w:rPr>
          <w:rStyle w:val="p"/>
        </w:rPr>
        <w:t>,</w:t>
      </w:r>
    </w:p>
    <w:p w:rsidR="00000000" w:rsidRDefault="00000000">
      <w:pPr>
        <w:pStyle w:val="HTML0"/>
        <w:divId w:val="259685641"/>
        <w:rPr>
          <w:rStyle w:val="w"/>
        </w:rPr>
      </w:pPr>
      <w:r>
        <w:rPr>
          <w:rStyle w:val="w"/>
        </w:rPr>
        <w:t xml:space="preserve">            </w:t>
      </w:r>
      <w:r>
        <w:rPr>
          <w:rStyle w:val="nl"/>
        </w:rPr>
        <w:t>"ordId"</w:t>
      </w:r>
      <w:r>
        <w:rPr>
          <w:rStyle w:val="p"/>
        </w:rPr>
        <w:t>:</w:t>
      </w:r>
      <w:r>
        <w:rPr>
          <w:rStyle w:val="w"/>
        </w:rPr>
        <w:t xml:space="preserve"> </w:t>
      </w:r>
      <w:r>
        <w:rPr>
          <w:rStyle w:val="s2"/>
        </w:rPr>
        <w:t>"680800019749904384"</w:t>
      </w:r>
      <w:r>
        <w:rPr>
          <w:rStyle w:val="p"/>
        </w:rPr>
        <w:t>,</w:t>
      </w:r>
    </w:p>
    <w:p w:rsidR="00000000" w:rsidRDefault="00000000">
      <w:pPr>
        <w:pStyle w:val="HTML0"/>
        <w:divId w:val="259685641"/>
        <w:rPr>
          <w:rStyle w:val="w"/>
        </w:rPr>
      </w:pPr>
      <w:r>
        <w:rPr>
          <w:rStyle w:val="w"/>
        </w:rPr>
        <w:t xml:space="preserve">            </w:t>
      </w:r>
      <w:r>
        <w:rPr>
          <w:rStyle w:val="nl"/>
        </w:rPr>
        <w:t>"tradeId"</w:t>
      </w:r>
      <w:r>
        <w:rPr>
          <w:rStyle w:val="p"/>
        </w:rPr>
        <w:t>:</w:t>
      </w:r>
      <w:r>
        <w:rPr>
          <w:rStyle w:val="w"/>
        </w:rPr>
        <w:t xml:space="preserve"> </w:t>
      </w:r>
      <w:r>
        <w:rPr>
          <w:rStyle w:val="s2"/>
        </w:rPr>
        <w:t>"12345"</w:t>
      </w:r>
      <w:r>
        <w:rPr>
          <w:rStyle w:val="p"/>
        </w:rPr>
        <w:t>,</w:t>
      </w:r>
    </w:p>
    <w:p w:rsidR="00000000" w:rsidRDefault="00000000">
      <w:pPr>
        <w:pStyle w:val="HTML0"/>
        <w:divId w:val="259685641"/>
        <w:rPr>
          <w:rStyle w:val="w"/>
        </w:rPr>
      </w:pPr>
      <w:r>
        <w:rPr>
          <w:rStyle w:val="w"/>
        </w:rPr>
        <w:t xml:space="preserve">            </w:t>
      </w:r>
      <w:r>
        <w:rPr>
          <w:rStyle w:val="nl"/>
        </w:rPr>
        <w:t>"execType"</w:t>
      </w:r>
      <w:r>
        <w:rPr>
          <w:rStyle w:val="p"/>
        </w:rPr>
        <w:t>:</w:t>
      </w:r>
      <w:r>
        <w:rPr>
          <w:rStyle w:val="w"/>
        </w:rPr>
        <w:t xml:space="preserve"> </w:t>
      </w:r>
      <w:r>
        <w:rPr>
          <w:rStyle w:val="s2"/>
        </w:rPr>
        <w:t>"T"</w:t>
      </w:r>
      <w:r>
        <w:rPr>
          <w:rStyle w:val="p"/>
        </w:rPr>
        <w:t>,</w:t>
      </w:r>
    </w:p>
    <w:p w:rsidR="00000000" w:rsidRDefault="00000000">
      <w:pPr>
        <w:pStyle w:val="HTML0"/>
        <w:divId w:val="259685641"/>
        <w:rPr>
          <w:rStyle w:val="w"/>
        </w:rPr>
      </w:pPr>
      <w:r>
        <w:rPr>
          <w:rStyle w:val="w"/>
        </w:rPr>
        <w:t xml:space="preserve">            </w:t>
      </w:r>
      <w:r>
        <w:rPr>
          <w:rStyle w:val="nl"/>
        </w:rPr>
        <w:t>"count"</w:t>
      </w:r>
      <w:r>
        <w:rPr>
          <w:rStyle w:val="p"/>
        </w:rPr>
        <w:t>:</w:t>
      </w:r>
      <w:r>
        <w:rPr>
          <w:rStyle w:val="w"/>
        </w:rPr>
        <w:t xml:space="preserve"> </w:t>
      </w:r>
      <w:r>
        <w:rPr>
          <w:rStyle w:val="s2"/>
        </w:rPr>
        <w:t>"10"</w:t>
      </w:r>
    </w:p>
    <w:p w:rsidR="00000000" w:rsidRDefault="00000000">
      <w:pPr>
        <w:pStyle w:val="HTML0"/>
        <w:divId w:val="259685641"/>
        <w:rPr>
          <w:rStyle w:val="w"/>
        </w:rPr>
      </w:pPr>
      <w:r>
        <w:rPr>
          <w:rStyle w:val="w"/>
        </w:rPr>
        <w:t xml:space="preserve">        </w:t>
      </w:r>
      <w:r>
        <w:rPr>
          <w:rStyle w:val="p"/>
        </w:rPr>
        <w:t>}</w:t>
      </w:r>
    </w:p>
    <w:p w:rsidR="00000000" w:rsidRDefault="00000000">
      <w:pPr>
        <w:pStyle w:val="HTML0"/>
        <w:divId w:val="259685641"/>
        <w:rPr>
          <w:rStyle w:val="w"/>
        </w:rPr>
      </w:pPr>
      <w:r>
        <w:rPr>
          <w:rStyle w:val="w"/>
        </w:rPr>
        <w:t xml:space="preserve">    </w:t>
      </w:r>
      <w:r>
        <w:rPr>
          <w:rStyle w:val="p"/>
        </w:rPr>
        <w:t>]</w:t>
      </w:r>
    </w:p>
    <w:p w:rsidR="00000000" w:rsidRDefault="00000000">
      <w:pPr>
        <w:pStyle w:val="HTML0"/>
        <w:divId w:val="259685641"/>
        <w:rPr>
          <w:rStyle w:val="w"/>
        </w:rPr>
      </w:pPr>
      <w:r>
        <w:rPr>
          <w:rStyle w:val="p"/>
        </w:rPr>
        <w:t>}</w:t>
      </w:r>
    </w:p>
    <w:p w:rsidR="00000000" w:rsidRDefault="00000000">
      <w:pPr>
        <w:pStyle w:val="HTML0"/>
        <w:divId w:val="259685641"/>
        <w:rPr>
          <w:rStyle w:val="w"/>
        </w:rPr>
      </w:pPr>
    </w:p>
    <w:p w:rsidR="00000000" w:rsidRDefault="00000000">
      <w:pPr>
        <w:pStyle w:val="4"/>
        <w:divId w:val="175387555"/>
      </w:pPr>
      <w:r>
        <w:t>Push data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7"/>
        <w:gridCol w:w="780"/>
        <w:gridCol w:w="6289"/>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Successfully 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uid</w:t>
            </w:r>
          </w:p>
        </w:tc>
        <w:tc>
          <w:tcPr>
            <w:tcW w:w="0" w:type="auto"/>
            <w:vAlign w:val="center"/>
            <w:hideMark/>
          </w:tcPr>
          <w:p w:rsidR="00000000" w:rsidRDefault="00000000">
            <w:r>
              <w:t>String</w:t>
            </w:r>
          </w:p>
        </w:tc>
        <w:tc>
          <w:tcPr>
            <w:tcW w:w="0" w:type="auto"/>
            <w:vAlign w:val="center"/>
            <w:hideMark/>
          </w:tcPr>
          <w:p w:rsidR="00000000" w:rsidRDefault="00000000">
            <w:r>
              <w:t>User Identifier</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Subscribed data</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&gt; fillSz</w:t>
            </w:r>
          </w:p>
        </w:tc>
        <w:tc>
          <w:tcPr>
            <w:tcW w:w="0" w:type="auto"/>
            <w:vAlign w:val="center"/>
            <w:hideMark/>
          </w:tcPr>
          <w:p w:rsidR="00000000" w:rsidRDefault="00000000">
            <w:r>
              <w:t>String</w:t>
            </w:r>
          </w:p>
        </w:tc>
        <w:tc>
          <w:tcPr>
            <w:tcW w:w="0" w:type="auto"/>
            <w:vAlign w:val="center"/>
            <w:hideMark/>
          </w:tcPr>
          <w:p w:rsidR="00000000" w:rsidRDefault="00000000">
            <w:r>
              <w:t>Filled quantity. If the trade is aggregated, the filled quantity will also be aggregated.</w:t>
            </w:r>
          </w:p>
        </w:tc>
      </w:tr>
      <w:tr w:rsidR="00000000">
        <w:trPr>
          <w:divId w:val="175387555"/>
          <w:tblCellSpacing w:w="15" w:type="dxa"/>
        </w:trPr>
        <w:tc>
          <w:tcPr>
            <w:tcW w:w="0" w:type="auto"/>
            <w:vAlign w:val="center"/>
            <w:hideMark/>
          </w:tcPr>
          <w:p w:rsidR="00000000" w:rsidRDefault="00000000">
            <w:r>
              <w:t>&gt; fillPx</w:t>
            </w:r>
          </w:p>
        </w:tc>
        <w:tc>
          <w:tcPr>
            <w:tcW w:w="0" w:type="auto"/>
            <w:vAlign w:val="center"/>
            <w:hideMark/>
          </w:tcPr>
          <w:p w:rsidR="00000000" w:rsidRDefault="00000000">
            <w:r>
              <w:t>String</w:t>
            </w:r>
          </w:p>
        </w:tc>
        <w:tc>
          <w:tcPr>
            <w:tcW w:w="0" w:type="auto"/>
            <w:vAlign w:val="center"/>
            <w:hideMark/>
          </w:tcPr>
          <w:p w:rsidR="00000000" w:rsidRDefault="00000000">
            <w:r>
              <w:t>Last filled price</w:t>
            </w:r>
          </w:p>
        </w:tc>
      </w:tr>
      <w:tr w:rsidR="00000000">
        <w:trPr>
          <w:divId w:val="175387555"/>
          <w:tblCellSpacing w:w="15" w:type="dxa"/>
        </w:trPr>
        <w:tc>
          <w:tcPr>
            <w:tcW w:w="0" w:type="auto"/>
            <w:vAlign w:val="center"/>
            <w:hideMark/>
          </w:tcPr>
          <w:p w:rsidR="00000000" w:rsidRDefault="00000000">
            <w:r>
              <w:t>&gt; side</w:t>
            </w:r>
          </w:p>
        </w:tc>
        <w:tc>
          <w:tcPr>
            <w:tcW w:w="0" w:type="auto"/>
            <w:vAlign w:val="center"/>
            <w:hideMark/>
          </w:tcPr>
          <w:p w:rsidR="00000000" w:rsidRDefault="00000000">
            <w:r>
              <w:t>String</w:t>
            </w:r>
          </w:p>
        </w:tc>
        <w:tc>
          <w:tcPr>
            <w:tcW w:w="0" w:type="auto"/>
            <w:vAlign w:val="center"/>
            <w:hideMark/>
          </w:tcPr>
          <w:p w:rsidR="00000000" w:rsidRDefault="00000000">
            <w:r>
              <w:t>Trade direction</w:t>
            </w:r>
            <w:r>
              <w:br/>
            </w:r>
            <w:r>
              <w:rPr>
                <w:rStyle w:val="HTML"/>
              </w:rPr>
              <w:t>buy</w:t>
            </w:r>
            <w:r>
              <w:t xml:space="preserve"> </w:t>
            </w:r>
            <w:r>
              <w:rPr>
                <w:rStyle w:val="HTML"/>
              </w:rPr>
              <w:t>sell</w:t>
            </w:r>
          </w:p>
        </w:tc>
      </w:tr>
      <w:tr w:rsidR="00000000">
        <w:trPr>
          <w:divId w:val="175387555"/>
          <w:tblCellSpacing w:w="15" w:type="dxa"/>
        </w:trPr>
        <w:tc>
          <w:tcPr>
            <w:tcW w:w="0" w:type="auto"/>
            <w:vAlign w:val="center"/>
            <w:hideMark/>
          </w:tcPr>
          <w:p w:rsidR="00000000" w:rsidRDefault="00000000">
            <w:r>
              <w:t>&gt; ts</w:t>
            </w:r>
          </w:p>
        </w:tc>
        <w:tc>
          <w:tcPr>
            <w:tcW w:w="0" w:type="auto"/>
            <w:vAlign w:val="center"/>
            <w:hideMark/>
          </w:tcPr>
          <w:p w:rsidR="00000000" w:rsidRDefault="00000000">
            <w:r>
              <w:t>String</w:t>
            </w:r>
          </w:p>
        </w:tc>
        <w:tc>
          <w:tcPr>
            <w:tcW w:w="0" w:type="auto"/>
            <w:vAlign w:val="center"/>
            <w:hideMark/>
          </w:tcPr>
          <w:p w:rsidR="00000000" w:rsidRDefault="00000000">
            <w:r>
              <w:t xml:space="preserve">Filled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&gt; ordId</w:t>
            </w:r>
          </w:p>
        </w:tc>
        <w:tc>
          <w:tcPr>
            <w:tcW w:w="0" w:type="auto"/>
            <w:vAlign w:val="center"/>
            <w:hideMark/>
          </w:tcPr>
          <w:p w:rsidR="00000000" w:rsidRDefault="00000000">
            <w:r>
              <w:t>String</w:t>
            </w:r>
          </w:p>
        </w:tc>
        <w:tc>
          <w:tcPr>
            <w:tcW w:w="0" w:type="auto"/>
            <w:vAlign w:val="center"/>
            <w:hideMark/>
          </w:tcPr>
          <w:p w:rsidR="00000000" w:rsidRDefault="00000000">
            <w:r>
              <w:t>Order ID</w:t>
            </w:r>
          </w:p>
        </w:tc>
      </w:tr>
      <w:tr w:rsidR="00000000">
        <w:trPr>
          <w:divId w:val="175387555"/>
          <w:tblCellSpacing w:w="15" w:type="dxa"/>
        </w:trPr>
        <w:tc>
          <w:tcPr>
            <w:tcW w:w="0" w:type="auto"/>
            <w:vAlign w:val="center"/>
            <w:hideMark/>
          </w:tcPr>
          <w:p w:rsidR="00000000" w:rsidRDefault="00000000">
            <w:r>
              <w:t>&gt; tradeId</w:t>
            </w:r>
          </w:p>
        </w:tc>
        <w:tc>
          <w:tcPr>
            <w:tcW w:w="0" w:type="auto"/>
            <w:vAlign w:val="center"/>
            <w:hideMark/>
          </w:tcPr>
          <w:p w:rsidR="00000000" w:rsidRDefault="00000000">
            <w:r>
              <w:t>String</w:t>
            </w:r>
          </w:p>
        </w:tc>
        <w:tc>
          <w:tcPr>
            <w:tcW w:w="0" w:type="auto"/>
            <w:vAlign w:val="center"/>
            <w:hideMark/>
          </w:tcPr>
          <w:p w:rsidR="00000000" w:rsidRDefault="00000000">
            <w:r>
              <w:t>The last trade ID in the trades aggregation</w:t>
            </w:r>
          </w:p>
        </w:tc>
      </w:tr>
      <w:tr w:rsidR="00000000">
        <w:trPr>
          <w:divId w:val="175387555"/>
          <w:tblCellSpacing w:w="15" w:type="dxa"/>
        </w:trPr>
        <w:tc>
          <w:tcPr>
            <w:tcW w:w="0" w:type="auto"/>
            <w:vAlign w:val="center"/>
            <w:hideMark/>
          </w:tcPr>
          <w:p w:rsidR="00000000" w:rsidRDefault="00000000">
            <w:r>
              <w:t>&gt; execType</w:t>
            </w:r>
          </w:p>
        </w:tc>
        <w:tc>
          <w:tcPr>
            <w:tcW w:w="0" w:type="auto"/>
            <w:vAlign w:val="center"/>
            <w:hideMark/>
          </w:tcPr>
          <w:p w:rsidR="00000000" w:rsidRDefault="00000000">
            <w:r>
              <w:t>String</w:t>
            </w:r>
          </w:p>
        </w:tc>
        <w:tc>
          <w:tcPr>
            <w:tcW w:w="0" w:type="auto"/>
            <w:vAlign w:val="center"/>
            <w:hideMark/>
          </w:tcPr>
          <w:p w:rsidR="00000000" w:rsidRDefault="00000000">
            <w:r>
              <w:t xml:space="preserve">Liquidity taker or maker, </w:t>
            </w:r>
            <w:r>
              <w:rPr>
                <w:rStyle w:val="HTML"/>
              </w:rPr>
              <w:t>T</w:t>
            </w:r>
            <w:r>
              <w:t xml:space="preserve">: taker </w:t>
            </w:r>
            <w:r>
              <w:rPr>
                <w:rStyle w:val="HTML"/>
              </w:rPr>
              <w:t>M</w:t>
            </w:r>
            <w:r>
              <w:t>: maker</w:t>
            </w:r>
          </w:p>
        </w:tc>
      </w:tr>
      <w:tr w:rsidR="00000000">
        <w:trPr>
          <w:divId w:val="175387555"/>
          <w:tblCellSpacing w:w="15" w:type="dxa"/>
        </w:trPr>
        <w:tc>
          <w:tcPr>
            <w:tcW w:w="0" w:type="auto"/>
            <w:vAlign w:val="center"/>
            <w:hideMark/>
          </w:tcPr>
          <w:p w:rsidR="00000000" w:rsidRDefault="00000000">
            <w:r>
              <w:t>&gt; count</w:t>
            </w:r>
          </w:p>
        </w:tc>
        <w:tc>
          <w:tcPr>
            <w:tcW w:w="0" w:type="auto"/>
            <w:vAlign w:val="center"/>
            <w:hideMark/>
          </w:tcPr>
          <w:p w:rsidR="00000000" w:rsidRDefault="00000000">
            <w:r>
              <w:t>String</w:t>
            </w:r>
          </w:p>
        </w:tc>
        <w:tc>
          <w:tcPr>
            <w:tcW w:w="0" w:type="auto"/>
            <w:vAlign w:val="center"/>
            <w:hideMark/>
          </w:tcPr>
          <w:p w:rsidR="00000000" w:rsidRDefault="00000000">
            <w:r>
              <w:t>The count of trades aggregated</w:t>
            </w:r>
          </w:p>
        </w:tc>
      </w:tr>
    </w:tbl>
    <w:p w:rsidR="00000000" w:rsidRDefault="00000000">
      <w:pPr>
        <w:divId w:val="175387555"/>
      </w:pPr>
      <w:r>
        <w:t xml:space="preserve">- The channel is exclusively available to users with trading fee tier VIP5 or above. Others will receive error code 60029 when subscribing to it. </w:t>
      </w:r>
      <w:r>
        <w:br/>
        <w:t xml:space="preserve">- The channel only pushes partial information of the orders channel. Fill events of block trading, nitro spread, liquidation, ADL, and some other non order book events will not be pushed through this channel. Users should also subscribe to the orders channel for order confirmation. </w:t>
      </w:r>
      <w:r>
        <w:br/>
        <w:t xml:space="preserve">- When a fill event is received by this channel, the account balance, margin, and position information might not have changed yet. </w:t>
      </w:r>
      <w:r>
        <w:br/>
        <w:t xml:space="preserve">- Taker orders will be aggregated based on different fill prices. When aggregation occurs, the count field indicates the number of orders matched, and the tradeId represents the tradeId of the last trade in the aggregation. Maker orders will not be aggregated. </w:t>
      </w:r>
      <w:r>
        <w:br/>
        <w:t xml:space="preserve">- In the future, connection limits will be imposed on this channel. The maximum number of connections subscribing to this channel per subaccount will be 20. We recommend users always use this channel within this limit to avoid any impact on their strategies when the limit is enforced. </w:t>
      </w:r>
      <w:r>
        <w:br/>
      </w:r>
    </w:p>
    <w:p w:rsidR="00000000" w:rsidRDefault="00000000">
      <w:pPr>
        <w:pStyle w:val="3"/>
        <w:divId w:val="175387555"/>
      </w:pPr>
      <w:r>
        <w:t>WS / Place order</w:t>
      </w:r>
    </w:p>
    <w:p w:rsidR="00000000" w:rsidRDefault="00000000">
      <w:pPr>
        <w:pStyle w:val="a5"/>
        <w:spacing w:after="240" w:afterAutospacing="0"/>
        <w:divId w:val="175387555"/>
      </w:pPr>
      <w:r>
        <w:t>You can place an order only if you have sufficient funds.</w:t>
      </w:r>
    </w:p>
    <w:p w:rsidR="00000000" w:rsidRDefault="00000000">
      <w:pPr>
        <w:pStyle w:val="4"/>
        <w:divId w:val="175387555"/>
      </w:pPr>
      <w:r>
        <w:t>URL Path</w:t>
      </w:r>
    </w:p>
    <w:p w:rsidR="00000000" w:rsidRDefault="00000000">
      <w:pPr>
        <w:pStyle w:val="a5"/>
        <w:divId w:val="175387555"/>
      </w:pPr>
      <w:r>
        <w:t>/ws/v5/private (required login)</w:t>
      </w:r>
    </w:p>
    <w:p w:rsidR="00000000" w:rsidRDefault="00000000">
      <w:pPr>
        <w:pStyle w:val="4"/>
        <w:divId w:val="175387555"/>
      </w:pPr>
      <w:r>
        <w:t>Rate Limit: 60 requests per 2 seconds</w:t>
      </w:r>
    </w:p>
    <w:p w:rsidR="00000000" w:rsidRDefault="00000000">
      <w:pPr>
        <w:pStyle w:val="4"/>
        <w:divId w:val="175387555"/>
      </w:pPr>
      <w:r>
        <w:t>Rate Limit of lead instruments for Copy Trading: 4 requests per 2 seconds</w:t>
      </w:r>
    </w:p>
    <w:p w:rsidR="00000000" w:rsidRDefault="00000000">
      <w:pPr>
        <w:pStyle w:val="4"/>
        <w:divId w:val="175387555"/>
      </w:pPr>
      <w:r>
        <w:t>Rate limit rule (except Options): UserID + Instrument ID</w:t>
      </w:r>
    </w:p>
    <w:p w:rsidR="00000000" w:rsidRDefault="00000000">
      <w:pPr>
        <w:pStyle w:val="4"/>
        <w:divId w:val="175387555"/>
      </w:pPr>
      <w:r>
        <w:t>Rate limit rule (Options only): UserID + Instrument Family</w:t>
      </w:r>
    </w:p>
    <w:p w:rsidR="00000000" w:rsidRDefault="00000000">
      <w:pPr>
        <w:pStyle w:val="a5"/>
        <w:divId w:val="175387555"/>
      </w:pPr>
      <w:r>
        <w:t xml:space="preserve">Rate limit of this endpoint will also be affected by the rules </w:t>
      </w:r>
      <w:hyperlink r:id="rId605" w:anchor="overview-rate-limits-sub-account-rate-limit" w:history="1">
        <w:r>
          <w:rPr>
            <w:rStyle w:val="a3"/>
          </w:rPr>
          <w:t>Sub-account rate limit</w:t>
        </w:r>
      </w:hyperlink>
      <w:r>
        <w:t xml:space="preserve"> and </w:t>
      </w:r>
      <w:hyperlink r:id="rId606" w:anchor="overview-rate-limits-fill-ratio-based-sub-account-rate-limit" w:history="1">
        <w:r>
          <w:rPr>
            <w:rStyle w:val="a3"/>
          </w:rPr>
          <w:t>Fill ratio based sub-account rate limit</w:t>
        </w:r>
      </w:hyperlink>
      <w:r>
        <w:t>.</w:t>
      </w:r>
    </w:p>
    <w:p w:rsidR="00000000" w:rsidRDefault="00000000">
      <w:pPr>
        <w:divId w:val="175387555"/>
      </w:pPr>
      <w:r>
        <w:t xml:space="preserve">Rate limit is shared with the `Place order` REST API endpoints </w:t>
      </w:r>
    </w:p>
    <w:p w:rsidR="00000000" w:rsidRDefault="00000000">
      <w:pPr>
        <w:pStyle w:val="a5"/>
        <w:divId w:val="2091078584"/>
      </w:pPr>
      <w:r>
        <w:t>Request Example</w:t>
      </w:r>
    </w:p>
    <w:p w:rsidR="00000000" w:rsidRDefault="00000000">
      <w:pPr>
        <w:pStyle w:val="HTML0"/>
        <w:divId w:val="1536042547"/>
        <w:rPr>
          <w:rStyle w:val="HTML"/>
        </w:rPr>
      </w:pPr>
      <w:r>
        <w:rPr>
          <w:rStyle w:val="o"/>
        </w:rPr>
        <w:t>{</w:t>
      </w:r>
    </w:p>
    <w:p w:rsidR="00000000" w:rsidRDefault="00000000">
      <w:pPr>
        <w:pStyle w:val="HTML0"/>
        <w:divId w:val="1536042547"/>
        <w:rPr>
          <w:rStyle w:val="HTML"/>
        </w:rPr>
      </w:pPr>
      <w:r>
        <w:rPr>
          <w:rStyle w:val="HTML"/>
        </w:rPr>
        <w:t xml:space="preserve">  </w:t>
      </w:r>
      <w:r>
        <w:rPr>
          <w:rStyle w:val="s2"/>
        </w:rPr>
        <w:t>"id"</w:t>
      </w:r>
      <w:r>
        <w:rPr>
          <w:rStyle w:val="HTML"/>
        </w:rPr>
        <w:t xml:space="preserve">: </w:t>
      </w:r>
      <w:r>
        <w:rPr>
          <w:rStyle w:val="s2"/>
        </w:rPr>
        <w:t>"1512"</w:t>
      </w:r>
      <w:r>
        <w:rPr>
          <w:rStyle w:val="HTML"/>
        </w:rPr>
        <w:t>,</w:t>
      </w:r>
    </w:p>
    <w:p w:rsidR="00000000" w:rsidRDefault="00000000">
      <w:pPr>
        <w:pStyle w:val="HTML0"/>
        <w:divId w:val="1536042547"/>
        <w:rPr>
          <w:rStyle w:val="HTML"/>
        </w:rPr>
      </w:pPr>
      <w:r>
        <w:rPr>
          <w:rStyle w:val="HTML"/>
        </w:rPr>
        <w:t xml:space="preserve">  </w:t>
      </w:r>
      <w:r>
        <w:rPr>
          <w:rStyle w:val="s2"/>
        </w:rPr>
        <w:t>"op"</w:t>
      </w:r>
      <w:r>
        <w:rPr>
          <w:rStyle w:val="HTML"/>
        </w:rPr>
        <w:t xml:space="preserve">: </w:t>
      </w:r>
      <w:r>
        <w:rPr>
          <w:rStyle w:val="s2"/>
        </w:rPr>
        <w:t>"order"</w:t>
      </w:r>
      <w:r>
        <w:rPr>
          <w:rStyle w:val="HTML"/>
        </w:rPr>
        <w:t>,</w:t>
      </w:r>
    </w:p>
    <w:p w:rsidR="00000000" w:rsidRDefault="00000000">
      <w:pPr>
        <w:pStyle w:val="HTML0"/>
        <w:divId w:val="1536042547"/>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1536042547"/>
        <w:rPr>
          <w:rStyle w:val="HTML"/>
        </w:rPr>
      </w:pPr>
      <w:r>
        <w:rPr>
          <w:rStyle w:val="HTML"/>
        </w:rPr>
        <w:t xml:space="preserve">    </w:t>
      </w:r>
      <w:r>
        <w:rPr>
          <w:rStyle w:val="o"/>
        </w:rPr>
        <w:t>{</w:t>
      </w:r>
    </w:p>
    <w:p w:rsidR="00000000" w:rsidRDefault="00000000">
      <w:pPr>
        <w:pStyle w:val="HTML0"/>
        <w:divId w:val="1536042547"/>
        <w:rPr>
          <w:rStyle w:val="HTML"/>
        </w:rPr>
      </w:pPr>
      <w:r>
        <w:rPr>
          <w:rStyle w:val="HTML"/>
        </w:rPr>
        <w:t xml:space="preserve">      </w:t>
      </w:r>
      <w:r>
        <w:rPr>
          <w:rStyle w:val="s2"/>
        </w:rPr>
        <w:t>"side"</w:t>
      </w:r>
      <w:r>
        <w:rPr>
          <w:rStyle w:val="HTML"/>
        </w:rPr>
        <w:t xml:space="preserve">: </w:t>
      </w:r>
      <w:r>
        <w:rPr>
          <w:rStyle w:val="s2"/>
        </w:rPr>
        <w:t>"buy"</w:t>
      </w:r>
      <w:r>
        <w:rPr>
          <w:rStyle w:val="HTML"/>
        </w:rPr>
        <w:t>,</w:t>
      </w:r>
    </w:p>
    <w:p w:rsidR="00000000" w:rsidRDefault="00000000">
      <w:pPr>
        <w:pStyle w:val="HTML0"/>
        <w:divId w:val="1536042547"/>
        <w:rPr>
          <w:rStyle w:val="HTML"/>
        </w:rPr>
      </w:pPr>
      <w:r>
        <w:rPr>
          <w:rStyle w:val="HTML"/>
        </w:rPr>
        <w:t xml:space="preserve">      </w:t>
      </w:r>
      <w:r>
        <w:rPr>
          <w:rStyle w:val="s2"/>
        </w:rPr>
        <w:t>"instId"</w:t>
      </w:r>
      <w:r>
        <w:rPr>
          <w:rStyle w:val="HTML"/>
        </w:rPr>
        <w:t xml:space="preserve">: </w:t>
      </w:r>
      <w:r>
        <w:rPr>
          <w:rStyle w:val="s2"/>
        </w:rPr>
        <w:t>"BTC-USDT"</w:t>
      </w:r>
      <w:r>
        <w:rPr>
          <w:rStyle w:val="HTML"/>
        </w:rPr>
        <w:t>,</w:t>
      </w:r>
    </w:p>
    <w:p w:rsidR="00000000" w:rsidRDefault="00000000">
      <w:pPr>
        <w:pStyle w:val="HTML0"/>
        <w:divId w:val="1536042547"/>
        <w:rPr>
          <w:rStyle w:val="HTML"/>
        </w:rPr>
      </w:pPr>
      <w:r>
        <w:rPr>
          <w:rStyle w:val="HTML"/>
        </w:rPr>
        <w:t xml:space="preserve">      </w:t>
      </w:r>
      <w:r>
        <w:rPr>
          <w:rStyle w:val="s2"/>
        </w:rPr>
        <w:t>"tdMode"</w:t>
      </w:r>
      <w:r>
        <w:rPr>
          <w:rStyle w:val="HTML"/>
        </w:rPr>
        <w:t xml:space="preserve">: </w:t>
      </w:r>
      <w:r>
        <w:rPr>
          <w:rStyle w:val="s2"/>
        </w:rPr>
        <w:t>"isolated"</w:t>
      </w:r>
      <w:r>
        <w:rPr>
          <w:rStyle w:val="HTML"/>
        </w:rPr>
        <w:t>,</w:t>
      </w:r>
    </w:p>
    <w:p w:rsidR="00000000" w:rsidRDefault="00000000">
      <w:pPr>
        <w:pStyle w:val="HTML0"/>
        <w:divId w:val="1536042547"/>
        <w:rPr>
          <w:rStyle w:val="HTML"/>
        </w:rPr>
      </w:pPr>
      <w:r>
        <w:rPr>
          <w:rStyle w:val="HTML"/>
        </w:rPr>
        <w:t xml:space="preserve">      </w:t>
      </w:r>
      <w:r>
        <w:rPr>
          <w:rStyle w:val="s2"/>
        </w:rPr>
        <w:t>"ordType"</w:t>
      </w:r>
      <w:r>
        <w:rPr>
          <w:rStyle w:val="HTML"/>
        </w:rPr>
        <w:t xml:space="preserve">: </w:t>
      </w:r>
      <w:r>
        <w:rPr>
          <w:rStyle w:val="s2"/>
        </w:rPr>
        <w:t>"market"</w:t>
      </w:r>
      <w:r>
        <w:rPr>
          <w:rStyle w:val="HTML"/>
        </w:rPr>
        <w:t>,</w:t>
      </w:r>
    </w:p>
    <w:p w:rsidR="00000000" w:rsidRDefault="00000000">
      <w:pPr>
        <w:pStyle w:val="HTML0"/>
        <w:divId w:val="1536042547"/>
        <w:rPr>
          <w:rStyle w:val="HTML"/>
        </w:rPr>
      </w:pPr>
      <w:r>
        <w:rPr>
          <w:rStyle w:val="HTML"/>
        </w:rPr>
        <w:t xml:space="preserve">      </w:t>
      </w:r>
      <w:r>
        <w:rPr>
          <w:rStyle w:val="s2"/>
        </w:rPr>
        <w:t>"sz"</w:t>
      </w:r>
      <w:r>
        <w:rPr>
          <w:rStyle w:val="HTML"/>
        </w:rPr>
        <w:t xml:space="preserve">: </w:t>
      </w:r>
      <w:r>
        <w:rPr>
          <w:rStyle w:val="s2"/>
        </w:rPr>
        <w:t>"100"</w:t>
      </w:r>
    </w:p>
    <w:p w:rsidR="00000000" w:rsidRDefault="00000000">
      <w:pPr>
        <w:pStyle w:val="HTML0"/>
        <w:divId w:val="1536042547"/>
        <w:rPr>
          <w:rStyle w:val="HTML"/>
        </w:rPr>
      </w:pPr>
      <w:r>
        <w:rPr>
          <w:rStyle w:val="HTML"/>
        </w:rPr>
        <w:t xml:space="preserve">    </w:t>
      </w:r>
      <w:r>
        <w:rPr>
          <w:rStyle w:val="o"/>
        </w:rPr>
        <w:t>}</w:t>
      </w:r>
    </w:p>
    <w:p w:rsidR="00000000" w:rsidRDefault="00000000">
      <w:pPr>
        <w:pStyle w:val="HTML0"/>
        <w:divId w:val="1536042547"/>
        <w:rPr>
          <w:rStyle w:val="HTML"/>
        </w:rPr>
      </w:pPr>
      <w:r>
        <w:rPr>
          <w:rStyle w:val="HTML"/>
        </w:rPr>
        <w:t xml:space="preserve">  </w:t>
      </w:r>
      <w:r>
        <w:rPr>
          <w:rStyle w:val="o"/>
        </w:rPr>
        <w:t>]</w:t>
      </w:r>
    </w:p>
    <w:p w:rsidR="00000000" w:rsidRDefault="00000000">
      <w:pPr>
        <w:pStyle w:val="HTML0"/>
        <w:divId w:val="1536042547"/>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900"/>
        <w:gridCol w:w="1380"/>
        <w:gridCol w:w="547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Unique identifier of the message </w:t>
            </w:r>
            <w:r>
              <w:br/>
              <w:t xml:space="preserve">Provided by client. It will be returned in response message for identifying the corresponding request. </w:t>
            </w:r>
            <w:r>
              <w:br/>
              <w:t>A combination of case-sensitive alphanumerics, all numbers, or all letters of up to 32 characters.</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order</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Request parameters</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Instrument ID, e.g. </w:t>
            </w:r>
            <w:r>
              <w:rPr>
                <w:rStyle w:val="HTML"/>
              </w:rPr>
              <w:t>BTC-USDT</w:t>
            </w:r>
          </w:p>
        </w:tc>
      </w:tr>
      <w:tr w:rsidR="00000000">
        <w:trPr>
          <w:divId w:val="175387555"/>
          <w:tblCellSpacing w:w="15" w:type="dxa"/>
        </w:trPr>
        <w:tc>
          <w:tcPr>
            <w:tcW w:w="0" w:type="auto"/>
            <w:vAlign w:val="center"/>
            <w:hideMark/>
          </w:tcPr>
          <w:p w:rsidR="00000000" w:rsidRDefault="00000000">
            <w:r>
              <w:t>&gt; tdMode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Trade mode </w:t>
            </w:r>
            <w:r>
              <w:br/>
              <w:t xml:space="preserve">Margin mode </w:t>
            </w:r>
            <w:r>
              <w:rPr>
                <w:rStyle w:val="HTML"/>
              </w:rPr>
              <w:t>isolated</w:t>
            </w:r>
            <w:r>
              <w:t xml:space="preserve"> </w:t>
            </w:r>
            <w:r>
              <w:rPr>
                <w:rStyle w:val="HTML"/>
              </w:rPr>
              <w:t>cross</w:t>
            </w:r>
            <w:r>
              <w:t xml:space="preserve"> </w:t>
            </w:r>
            <w:r>
              <w:br/>
              <w:t xml:space="preserve">Non-Margin mode </w:t>
            </w:r>
            <w:r>
              <w:rPr>
                <w:rStyle w:val="HTML"/>
              </w:rPr>
              <w:t>cash</w:t>
            </w:r>
            <w:r>
              <w:br/>
            </w:r>
            <w:r>
              <w:rPr>
                <w:rStyle w:val="HTML"/>
              </w:rPr>
              <w:t>spot_isolated</w:t>
            </w:r>
            <w:r>
              <w:t xml:space="preserve"> (only applicable to SPOT lead trading, </w:t>
            </w:r>
            <w:r>
              <w:rPr>
                <w:rStyle w:val="HTML"/>
              </w:rPr>
              <w:t>tdMode</w:t>
            </w:r>
            <w:r>
              <w:t xml:space="preserve"> should be </w:t>
            </w:r>
            <w:r>
              <w:rPr>
                <w:rStyle w:val="HTML"/>
              </w:rPr>
              <w:t>spot_isolated</w:t>
            </w:r>
            <w:r>
              <w:t xml:space="preserve"> for </w:t>
            </w:r>
            <w:r>
              <w:rPr>
                <w:rStyle w:val="HTML"/>
              </w:rPr>
              <w:t>SPOT</w:t>
            </w:r>
            <w:r>
              <w:t xml:space="preserve"> lead trading.)</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Margin currency </w:t>
            </w:r>
            <w:r>
              <w:br/>
              <w:t xml:space="preserve">Only applicable to </w:t>
            </w:r>
            <w:r>
              <w:rPr>
                <w:rStyle w:val="HTML"/>
              </w:rPr>
              <w:t>cross</w:t>
            </w:r>
            <w:r>
              <w:t xml:space="preserve"> </w:t>
            </w:r>
            <w:r>
              <w:rPr>
                <w:rStyle w:val="HTML"/>
              </w:rPr>
              <w:t>MARGIN</w:t>
            </w:r>
            <w:r>
              <w:t xml:space="preserve"> orders in </w:t>
            </w:r>
            <w:r>
              <w:rPr>
                <w:rStyle w:val="HTML"/>
              </w:rPr>
              <w:t>Spot and futures mode</w:t>
            </w:r>
            <w:r>
              <w:t>.</w:t>
            </w:r>
          </w:p>
        </w:tc>
      </w:tr>
      <w:tr w:rsidR="00000000">
        <w:trPr>
          <w:divId w:val="175387555"/>
          <w:tblCellSpacing w:w="15" w:type="dxa"/>
        </w:trPr>
        <w:tc>
          <w:tcPr>
            <w:tcW w:w="0" w:type="auto"/>
            <w:vAlign w:val="center"/>
            <w:hideMark/>
          </w:tcPr>
          <w:p w:rsidR="00000000" w:rsidRDefault="00000000">
            <w:r>
              <w:t>&gt; clOrdId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Client Order ID as assigned by the client </w:t>
            </w:r>
            <w:r>
              <w:br/>
              <w:t>A combination of case-sensitive alphanumerics, all numbers, or all letters of up to 32 characters.</w:t>
            </w:r>
          </w:p>
        </w:tc>
      </w:tr>
      <w:tr w:rsidR="00000000">
        <w:trPr>
          <w:divId w:val="175387555"/>
          <w:tblCellSpacing w:w="15" w:type="dxa"/>
        </w:trPr>
        <w:tc>
          <w:tcPr>
            <w:tcW w:w="0" w:type="auto"/>
            <w:vAlign w:val="center"/>
            <w:hideMark/>
          </w:tcPr>
          <w:p w:rsidR="00000000" w:rsidRDefault="00000000">
            <w:r>
              <w:t>&gt; tag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Order tag </w:t>
            </w:r>
            <w:r>
              <w:br/>
              <w:t>A combination of case-sensitive alphanumerics, all numbers, or all letters of up to 16 characters.</w:t>
            </w:r>
          </w:p>
        </w:tc>
      </w:tr>
      <w:tr w:rsidR="00000000">
        <w:trPr>
          <w:divId w:val="175387555"/>
          <w:tblCellSpacing w:w="15" w:type="dxa"/>
        </w:trPr>
        <w:tc>
          <w:tcPr>
            <w:tcW w:w="0" w:type="auto"/>
            <w:vAlign w:val="center"/>
            <w:hideMark/>
          </w:tcPr>
          <w:p w:rsidR="00000000" w:rsidRDefault="00000000">
            <w:r>
              <w:t>&gt; side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Order side, </w:t>
            </w:r>
            <w:r>
              <w:rPr>
                <w:rStyle w:val="HTML"/>
              </w:rPr>
              <w:t>buy</w:t>
            </w:r>
            <w:r>
              <w:t xml:space="preserve"> </w:t>
            </w:r>
            <w:r>
              <w:rPr>
                <w:rStyle w:val="HTML"/>
              </w:rPr>
              <w:t>sell</w:t>
            </w:r>
          </w:p>
        </w:tc>
      </w:tr>
      <w:tr w:rsidR="00000000">
        <w:trPr>
          <w:divId w:val="175387555"/>
          <w:tblCellSpacing w:w="15" w:type="dxa"/>
        </w:trPr>
        <w:tc>
          <w:tcPr>
            <w:tcW w:w="0" w:type="auto"/>
            <w:vAlign w:val="center"/>
            <w:hideMark/>
          </w:tcPr>
          <w:p w:rsidR="00000000" w:rsidRDefault="00000000">
            <w:r>
              <w:t>&gt; posSide</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Position side </w:t>
            </w:r>
            <w:r>
              <w:br/>
              <w:t xml:space="preserve">The default is </w:t>
            </w:r>
            <w:r>
              <w:rPr>
                <w:rStyle w:val="HTML"/>
              </w:rPr>
              <w:t>net</w:t>
            </w:r>
            <w:r>
              <w:t xml:space="preserve"> in the </w:t>
            </w:r>
            <w:r>
              <w:rPr>
                <w:rStyle w:val="HTML"/>
              </w:rPr>
              <w:t>net</w:t>
            </w:r>
            <w:r>
              <w:t xml:space="preserve"> mode </w:t>
            </w:r>
            <w:r>
              <w:br/>
              <w:t xml:space="preserve">It is required in the </w:t>
            </w:r>
            <w:r>
              <w:rPr>
                <w:rStyle w:val="HTML"/>
              </w:rPr>
              <w:t>long/short</w:t>
            </w:r>
            <w:r>
              <w:t xml:space="preserve"> mode, and can only be </w:t>
            </w:r>
            <w:r>
              <w:rPr>
                <w:rStyle w:val="HTML"/>
              </w:rPr>
              <w:t>long</w:t>
            </w:r>
            <w:r>
              <w:t xml:space="preserve"> or </w:t>
            </w:r>
            <w:r>
              <w:rPr>
                <w:rStyle w:val="HTML"/>
              </w:rPr>
              <w:t>short</w:t>
            </w:r>
            <w:r>
              <w:t xml:space="preserve">. </w:t>
            </w:r>
            <w:r>
              <w:br/>
              <w:t xml:space="preserve">Only applicable to </w:t>
            </w:r>
            <w:r>
              <w:rPr>
                <w:rStyle w:val="HTML"/>
              </w:rPr>
              <w:t>FUTURES</w:t>
            </w:r>
            <w:r>
              <w:t>/</w:t>
            </w:r>
            <w:r>
              <w:rPr>
                <w:rStyle w:val="HTML"/>
              </w:rPr>
              <w:t>SWAP</w:t>
            </w:r>
            <w:r>
              <w:t>.</w:t>
            </w:r>
          </w:p>
        </w:tc>
      </w:tr>
      <w:tr w:rsidR="00000000">
        <w:trPr>
          <w:divId w:val="175387555"/>
          <w:tblCellSpacing w:w="15" w:type="dxa"/>
        </w:trPr>
        <w:tc>
          <w:tcPr>
            <w:tcW w:w="0" w:type="auto"/>
            <w:vAlign w:val="center"/>
            <w:hideMark/>
          </w:tcPr>
          <w:p w:rsidR="00000000" w:rsidRDefault="00000000">
            <w:r>
              <w:t>&gt; ordType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Order type </w:t>
            </w:r>
            <w:r>
              <w:br/>
            </w:r>
            <w:r>
              <w:rPr>
                <w:rStyle w:val="HTML"/>
              </w:rPr>
              <w:t>market</w:t>
            </w:r>
            <w:r>
              <w:t xml:space="preserve">: market order </w:t>
            </w:r>
            <w:r>
              <w:br/>
            </w:r>
            <w:r>
              <w:rPr>
                <w:rStyle w:val="HTML"/>
              </w:rPr>
              <w:t>limit</w:t>
            </w:r>
            <w:r>
              <w:t xml:space="preserve">: limit order </w:t>
            </w:r>
            <w:r>
              <w:br/>
            </w:r>
            <w:r>
              <w:rPr>
                <w:rStyle w:val="HTML"/>
              </w:rPr>
              <w:t>post_only</w:t>
            </w:r>
            <w:r>
              <w:t xml:space="preserve">: Post-only order </w:t>
            </w:r>
            <w:r>
              <w:br/>
            </w:r>
            <w:r>
              <w:rPr>
                <w:rStyle w:val="HTML"/>
              </w:rPr>
              <w:t>fok</w:t>
            </w:r>
            <w:r>
              <w:t xml:space="preserve">: Fill-or-kill order </w:t>
            </w:r>
            <w:r>
              <w:br/>
            </w:r>
            <w:r>
              <w:rPr>
                <w:rStyle w:val="HTML"/>
              </w:rPr>
              <w:t>ioc</w:t>
            </w:r>
            <w:r>
              <w:t xml:space="preserve">: Immediate-or-cancel order </w:t>
            </w:r>
            <w:r>
              <w:br/>
            </w:r>
            <w:r>
              <w:rPr>
                <w:rStyle w:val="HTML"/>
              </w:rPr>
              <w:t>optimal_limit_ioc</w:t>
            </w:r>
            <w:r>
              <w:t>: Market order with immediate-or-cancel order</w:t>
            </w:r>
            <w:r>
              <w:br/>
            </w:r>
            <w:r>
              <w:rPr>
                <w:rStyle w:val="HTML"/>
              </w:rPr>
              <w:t>mmp</w:t>
            </w:r>
            <w:r>
              <w:t>: Market Maker Protection (only applicable to Option in Portfolio Margin mode)</w:t>
            </w:r>
            <w:r>
              <w:br/>
            </w:r>
            <w:r>
              <w:rPr>
                <w:rStyle w:val="HTML"/>
              </w:rPr>
              <w:t>mmp_and_post_only</w:t>
            </w:r>
            <w:r>
              <w:t>: Market Maker Protection and Post-only order(only applicable to Option in Portfolio Margin mode)</w:t>
            </w:r>
          </w:p>
        </w:tc>
      </w:tr>
      <w:tr w:rsidR="00000000">
        <w:trPr>
          <w:divId w:val="175387555"/>
          <w:tblCellSpacing w:w="15" w:type="dxa"/>
        </w:trPr>
        <w:tc>
          <w:tcPr>
            <w:tcW w:w="0" w:type="auto"/>
            <w:vAlign w:val="center"/>
            <w:hideMark/>
          </w:tcPr>
          <w:p w:rsidR="00000000" w:rsidRDefault="00000000">
            <w:r>
              <w:t>&gt; sz</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Quantity to buy or sell.</w:t>
            </w:r>
          </w:p>
        </w:tc>
      </w:tr>
      <w:tr w:rsidR="00000000">
        <w:trPr>
          <w:divId w:val="175387555"/>
          <w:tblCellSpacing w:w="15" w:type="dxa"/>
        </w:trPr>
        <w:tc>
          <w:tcPr>
            <w:tcW w:w="0" w:type="auto"/>
            <w:vAlign w:val="center"/>
            <w:hideMark/>
          </w:tcPr>
          <w:p w:rsidR="00000000" w:rsidRDefault="00000000">
            <w:r>
              <w:t>&gt; px</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Order price. Only applicable to </w:t>
            </w:r>
            <w:r>
              <w:rPr>
                <w:rStyle w:val="HTML"/>
              </w:rPr>
              <w:t>limit</w:t>
            </w:r>
            <w:r>
              <w:t>,</w:t>
            </w:r>
            <w:r>
              <w:rPr>
                <w:rStyle w:val="HTML"/>
              </w:rPr>
              <w:t>post_only</w:t>
            </w:r>
            <w:r>
              <w:t>,</w:t>
            </w:r>
            <w:r>
              <w:rPr>
                <w:rStyle w:val="HTML"/>
              </w:rPr>
              <w:t>fok</w:t>
            </w:r>
            <w:r>
              <w:t>,</w:t>
            </w:r>
            <w:r>
              <w:rPr>
                <w:rStyle w:val="HTML"/>
              </w:rPr>
              <w:t>ioc</w:t>
            </w:r>
            <w:r>
              <w:t>,</w:t>
            </w:r>
            <w:r>
              <w:rPr>
                <w:rStyle w:val="HTML"/>
              </w:rPr>
              <w:t>mmp</w:t>
            </w:r>
            <w:r>
              <w:t>,</w:t>
            </w:r>
            <w:r>
              <w:rPr>
                <w:rStyle w:val="HTML"/>
              </w:rPr>
              <w:t>mmp_and_post_only</w:t>
            </w:r>
            <w:r>
              <w:t xml:space="preserve"> order.</w:t>
            </w:r>
            <w:r>
              <w:br/>
              <w:t>When placing an option order, one of px/pxUsd/pxVol must be filled in, and only one can be filled in</w:t>
            </w:r>
          </w:p>
        </w:tc>
      </w:tr>
      <w:tr w:rsidR="00000000">
        <w:trPr>
          <w:divId w:val="175387555"/>
          <w:tblCellSpacing w:w="15" w:type="dxa"/>
        </w:trPr>
        <w:tc>
          <w:tcPr>
            <w:tcW w:w="0" w:type="auto"/>
            <w:vAlign w:val="center"/>
            <w:hideMark/>
          </w:tcPr>
          <w:p w:rsidR="00000000" w:rsidRDefault="00000000">
            <w:r>
              <w:t>&gt; pxUsd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Place options orders in </w:t>
            </w:r>
            <w:r>
              <w:rPr>
                <w:rStyle w:val="HTML"/>
              </w:rPr>
              <w:t>USD</w:t>
            </w:r>
            <w:r>
              <w:t xml:space="preserve"> </w:t>
            </w:r>
            <w:r>
              <w:br/>
              <w:t xml:space="preserve">Only applicable to options </w:t>
            </w:r>
            <w:r>
              <w:br/>
              <w:t>When placing an option order, one of px/pxUsd/pxVol must be filled in, and only one can be filled in</w:t>
            </w:r>
          </w:p>
        </w:tc>
      </w:tr>
      <w:tr w:rsidR="00000000">
        <w:trPr>
          <w:divId w:val="175387555"/>
          <w:tblCellSpacing w:w="15" w:type="dxa"/>
        </w:trPr>
        <w:tc>
          <w:tcPr>
            <w:tcW w:w="0" w:type="auto"/>
            <w:vAlign w:val="center"/>
            <w:hideMark/>
          </w:tcPr>
          <w:p w:rsidR="00000000" w:rsidRDefault="00000000">
            <w:r>
              <w:t>&gt; pxVol</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Place options orders based on implied volatility, where 1 represents 100% </w:t>
            </w:r>
            <w:r>
              <w:br/>
              <w:t xml:space="preserve">Only applicable to options </w:t>
            </w:r>
            <w:r>
              <w:br/>
              <w:t>When placing an option order, one of px/pxUsd/pxVol must be filled in, and only one can be filled in</w:t>
            </w:r>
          </w:p>
        </w:tc>
      </w:tr>
      <w:tr w:rsidR="00000000">
        <w:trPr>
          <w:divId w:val="175387555"/>
          <w:tblCellSpacing w:w="15" w:type="dxa"/>
        </w:trPr>
        <w:tc>
          <w:tcPr>
            <w:tcW w:w="0" w:type="auto"/>
            <w:vAlign w:val="center"/>
            <w:hideMark/>
          </w:tcPr>
          <w:p w:rsidR="00000000" w:rsidRDefault="00000000">
            <w:r>
              <w:t>&gt; reduceOnly</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 xml:space="preserve">Whether the order can only reduce the position size. </w:t>
            </w:r>
            <w:r>
              <w:br/>
              <w:t xml:space="preserve">Valid options: </w:t>
            </w:r>
            <w:r>
              <w:rPr>
                <w:rStyle w:val="HTML"/>
              </w:rPr>
              <w:t>true</w:t>
            </w:r>
            <w:r>
              <w:t xml:space="preserve"> or </w:t>
            </w:r>
            <w:r>
              <w:rPr>
                <w:rStyle w:val="HTML"/>
              </w:rPr>
              <w:t>false</w:t>
            </w:r>
            <w:r>
              <w:t xml:space="preserve">. The default value is </w:t>
            </w:r>
            <w:r>
              <w:rPr>
                <w:rStyle w:val="HTML"/>
              </w:rPr>
              <w:t>false</w:t>
            </w:r>
            <w:r>
              <w:t>.</w:t>
            </w:r>
            <w:r>
              <w:br/>
              <w:t xml:space="preserve">Only applicable to </w:t>
            </w:r>
            <w:r>
              <w:rPr>
                <w:rStyle w:val="HTML"/>
              </w:rPr>
              <w:t>MARGIN</w:t>
            </w:r>
            <w:r>
              <w:t xml:space="preserve"> orders, and </w:t>
            </w:r>
            <w:r>
              <w:rPr>
                <w:rStyle w:val="HTML"/>
              </w:rPr>
              <w:t>FUTURES</w:t>
            </w:r>
            <w:r>
              <w:t>/</w:t>
            </w:r>
            <w:r>
              <w:rPr>
                <w:rStyle w:val="HTML"/>
              </w:rPr>
              <w:t>SWAP</w:t>
            </w:r>
            <w:r>
              <w:t xml:space="preserve"> orders in </w:t>
            </w:r>
            <w:r>
              <w:rPr>
                <w:rStyle w:val="HTML"/>
              </w:rPr>
              <w:t>net</w:t>
            </w:r>
            <w:r>
              <w:t xml:space="preserve"> mode </w:t>
            </w:r>
            <w:r>
              <w:br/>
              <w:t xml:space="preserve">Only applicable to </w:t>
            </w:r>
            <w:r>
              <w:rPr>
                <w:rStyle w:val="HTML"/>
              </w:rPr>
              <w:t>Spot and futures mode</w:t>
            </w:r>
            <w:r>
              <w:t xml:space="preserve"> and </w:t>
            </w:r>
            <w:r>
              <w:rPr>
                <w:rStyle w:val="HTML"/>
              </w:rPr>
              <w:t>Multi-currency margin</w:t>
            </w:r>
          </w:p>
        </w:tc>
      </w:tr>
      <w:tr w:rsidR="00000000">
        <w:trPr>
          <w:divId w:val="175387555"/>
          <w:tblCellSpacing w:w="15" w:type="dxa"/>
        </w:trPr>
        <w:tc>
          <w:tcPr>
            <w:tcW w:w="0" w:type="auto"/>
            <w:vAlign w:val="center"/>
            <w:hideMark/>
          </w:tcPr>
          <w:p w:rsidR="00000000" w:rsidRDefault="00000000">
            <w:r>
              <w:t>&gt; tgtCcy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Order quantity unit setting for </w:t>
            </w:r>
            <w:r>
              <w:rPr>
                <w:rStyle w:val="HTML"/>
              </w:rPr>
              <w:t>sz</w:t>
            </w:r>
            <w:r>
              <w:br/>
            </w:r>
            <w:r>
              <w:rPr>
                <w:rStyle w:val="HTML"/>
              </w:rPr>
              <w:t>base_ccy</w:t>
            </w:r>
            <w:r>
              <w:t>: Base currency ,</w:t>
            </w:r>
            <w:r>
              <w:rPr>
                <w:rStyle w:val="HTML"/>
              </w:rPr>
              <w:t>quote_ccy</w:t>
            </w:r>
            <w:r>
              <w:t xml:space="preserve">: Quote currency </w:t>
            </w:r>
            <w:r>
              <w:br/>
              <w:t xml:space="preserve">Only applicable to </w:t>
            </w:r>
            <w:r>
              <w:rPr>
                <w:rStyle w:val="HTML"/>
              </w:rPr>
              <w:t>SPOT</w:t>
            </w:r>
            <w:r>
              <w:t xml:space="preserve"> Market Orders</w:t>
            </w:r>
            <w:r>
              <w:br/>
              <w:t xml:space="preserve">Default is </w:t>
            </w:r>
            <w:r>
              <w:rPr>
                <w:rStyle w:val="HTML"/>
              </w:rPr>
              <w:t>quote_ccy</w:t>
            </w:r>
            <w:r>
              <w:t xml:space="preserve"> for buy, </w:t>
            </w:r>
            <w:r>
              <w:rPr>
                <w:rStyle w:val="HTML"/>
              </w:rPr>
              <w:t>base_ccy</w:t>
            </w:r>
            <w:r>
              <w:t xml:space="preserve"> for sell</w:t>
            </w:r>
          </w:p>
        </w:tc>
      </w:tr>
      <w:tr w:rsidR="00000000">
        <w:trPr>
          <w:divId w:val="175387555"/>
          <w:tblCellSpacing w:w="15" w:type="dxa"/>
        </w:trPr>
        <w:tc>
          <w:tcPr>
            <w:tcW w:w="0" w:type="auto"/>
            <w:vAlign w:val="center"/>
            <w:hideMark/>
          </w:tcPr>
          <w:p w:rsidR="00000000" w:rsidRDefault="00000000">
            <w:r>
              <w:t>&gt; banAmend</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Whether to disallow the system from amending the size of the SPOT Market Order.</w:t>
            </w:r>
            <w:r>
              <w:br/>
              <w:t xml:space="preserve">Valid options: </w:t>
            </w:r>
            <w:r>
              <w:rPr>
                <w:rStyle w:val="HTML"/>
              </w:rPr>
              <w:t>true</w:t>
            </w:r>
            <w:r>
              <w:t xml:space="preserve"> or </w:t>
            </w:r>
            <w:r>
              <w:rPr>
                <w:rStyle w:val="HTML"/>
              </w:rPr>
              <w:t>false</w:t>
            </w:r>
            <w:r>
              <w:t xml:space="preserve">. The default value is </w:t>
            </w:r>
            <w:r>
              <w:rPr>
                <w:rStyle w:val="HTML"/>
              </w:rPr>
              <w:t>false</w:t>
            </w:r>
            <w:r>
              <w:t>.</w:t>
            </w:r>
            <w:r>
              <w:br/>
              <w:t xml:space="preserve">If </w:t>
            </w:r>
            <w:r>
              <w:rPr>
                <w:rStyle w:val="HTML"/>
              </w:rPr>
              <w:t>true</w:t>
            </w:r>
            <w:r>
              <w:t xml:space="preserve">, system will not amend and reject the market order if user does not have sufficient funds. </w:t>
            </w:r>
            <w:r>
              <w:br/>
              <w:t>Only applicable to SPOT Market Orders</w:t>
            </w:r>
          </w:p>
        </w:tc>
      </w:tr>
      <w:tr w:rsidR="00000000">
        <w:trPr>
          <w:divId w:val="175387555"/>
          <w:tblCellSpacing w:w="15" w:type="dxa"/>
        </w:trPr>
        <w:tc>
          <w:tcPr>
            <w:tcW w:w="0" w:type="auto"/>
            <w:vAlign w:val="center"/>
            <w:hideMark/>
          </w:tcPr>
          <w:p w:rsidR="00000000" w:rsidRDefault="00000000">
            <w:r>
              <w:t>&gt; quickMgnType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del w:id="26" w:author="Unknown">
              <w:r>
                <w:delText xml:space="preserve">Quick Margin type. Only applicable to Quick Margin Mode of isolated margin </w:delText>
              </w:r>
              <w:r>
                <w:br/>
              </w:r>
              <w:r>
                <w:rPr>
                  <w:rStyle w:val="HTML"/>
                </w:rPr>
                <w:delText>manual</w:delText>
              </w:r>
              <w:r>
                <w:delText xml:space="preserve">, </w:delText>
              </w:r>
              <w:r>
                <w:rPr>
                  <w:rStyle w:val="HTML"/>
                </w:rPr>
                <w:delText>auto_borrow</w:delText>
              </w:r>
              <w:r>
                <w:delText xml:space="preserve">, </w:delText>
              </w:r>
              <w:r>
                <w:rPr>
                  <w:rStyle w:val="HTML"/>
                </w:rPr>
                <w:delText>auto_repay</w:delText>
              </w:r>
              <w:r>
                <w:br/>
                <w:delText xml:space="preserve">The default value is </w:delText>
              </w:r>
              <w:r>
                <w:rPr>
                  <w:rStyle w:val="HTML"/>
                </w:rPr>
                <w:delText>manual</w:delText>
              </w:r>
            </w:del>
            <w:r>
              <w:t>(Deprecated)</w:t>
            </w:r>
          </w:p>
        </w:tc>
      </w:tr>
      <w:tr w:rsidR="00000000">
        <w:trPr>
          <w:divId w:val="175387555"/>
          <w:tblCellSpacing w:w="15" w:type="dxa"/>
        </w:trPr>
        <w:tc>
          <w:tcPr>
            <w:tcW w:w="0" w:type="auto"/>
            <w:vAlign w:val="center"/>
            <w:hideMark/>
          </w:tcPr>
          <w:p w:rsidR="00000000" w:rsidRDefault="00000000">
            <w:r>
              <w:t>&gt; stpId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del w:id="27" w:author="Unknown">
              <w:r>
                <w:delText>Self trade prevention ID. Orders from the same master account with the same ID will be prevented from self trade.</w:delText>
              </w:r>
              <w:r>
                <w:br/>
                <w:delText>Numerical integers defined by user in the range of 1&lt;= x&lt;= 999999999</w:delText>
              </w:r>
            </w:del>
            <w:r>
              <w:t xml:space="preserve"> (deprecated)</w:t>
            </w:r>
          </w:p>
        </w:tc>
      </w:tr>
      <w:tr w:rsidR="00000000">
        <w:trPr>
          <w:divId w:val="175387555"/>
          <w:tblCellSpacing w:w="15" w:type="dxa"/>
        </w:trPr>
        <w:tc>
          <w:tcPr>
            <w:tcW w:w="0" w:type="auto"/>
            <w:vAlign w:val="center"/>
            <w:hideMark/>
          </w:tcPr>
          <w:p w:rsidR="00000000" w:rsidRDefault="00000000">
            <w:r>
              <w:t>&gt; stpMode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Self trade prevention mode. </w:t>
            </w:r>
            <w:r>
              <w:br/>
              <w:t xml:space="preserve">Default to cancel maker </w:t>
            </w:r>
            <w:r>
              <w:br/>
            </w:r>
            <w:r>
              <w:rPr>
                <w:rStyle w:val="HTML"/>
              </w:rPr>
              <w:t>cancel_maker</w:t>
            </w:r>
            <w:r>
              <w:t>,</w:t>
            </w:r>
            <w:r>
              <w:rPr>
                <w:rStyle w:val="HTML"/>
              </w:rPr>
              <w:t>cancel_taker</w:t>
            </w:r>
            <w:r>
              <w:t xml:space="preserve">, </w:t>
            </w:r>
            <w:r>
              <w:rPr>
                <w:rStyle w:val="HTML"/>
              </w:rPr>
              <w:t>cancel_both</w:t>
            </w:r>
            <w:r>
              <w:br/>
              <w:t>Cancel both does not support FOK.</w:t>
            </w:r>
          </w:p>
        </w:tc>
      </w:tr>
      <w:tr w:rsidR="00000000">
        <w:trPr>
          <w:divId w:val="175387555"/>
          <w:tblCellSpacing w:w="15" w:type="dxa"/>
        </w:trPr>
        <w:tc>
          <w:tcPr>
            <w:tcW w:w="0" w:type="auto"/>
            <w:vAlign w:val="center"/>
            <w:hideMark/>
          </w:tcPr>
          <w:p w:rsidR="00000000" w:rsidRDefault="00000000">
            <w:r>
              <w:t>expTime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Request effective deadline. Unix timestamp format in milliseconds, e.g. </w:t>
            </w:r>
            <w:r>
              <w:rPr>
                <w:rStyle w:val="HTML"/>
              </w:rPr>
              <w:t>1597026383085</w:t>
            </w:r>
          </w:p>
        </w:tc>
      </w:tr>
    </w:tbl>
    <w:p w:rsidR="00000000" w:rsidRDefault="00000000">
      <w:pPr>
        <w:pStyle w:val="a5"/>
        <w:divId w:val="163864837"/>
      </w:pPr>
      <w:r>
        <w:t>Successful Response Example</w:t>
      </w:r>
    </w:p>
    <w:p w:rsidR="00000000" w:rsidRDefault="00000000">
      <w:pPr>
        <w:pStyle w:val="HTML0"/>
        <w:divId w:val="320741509"/>
        <w:rPr>
          <w:rStyle w:val="w"/>
        </w:rPr>
      </w:pPr>
      <w:r>
        <w:rPr>
          <w:rStyle w:val="p"/>
        </w:rPr>
        <w:t>{</w:t>
      </w:r>
    </w:p>
    <w:p w:rsidR="00000000" w:rsidRDefault="00000000">
      <w:pPr>
        <w:pStyle w:val="HTML0"/>
        <w:divId w:val="320741509"/>
        <w:rPr>
          <w:rStyle w:val="w"/>
        </w:rPr>
      </w:pPr>
      <w:r>
        <w:rPr>
          <w:rStyle w:val="w"/>
        </w:rPr>
        <w:t xml:space="preserve">  </w:t>
      </w:r>
      <w:r>
        <w:rPr>
          <w:rStyle w:val="nl"/>
        </w:rPr>
        <w:t>"id"</w:t>
      </w:r>
      <w:r>
        <w:rPr>
          <w:rStyle w:val="p"/>
        </w:rPr>
        <w:t>:</w:t>
      </w:r>
      <w:r>
        <w:rPr>
          <w:rStyle w:val="w"/>
        </w:rPr>
        <w:t xml:space="preserve"> </w:t>
      </w:r>
      <w:r>
        <w:rPr>
          <w:rStyle w:val="s2"/>
        </w:rPr>
        <w:t>"1512"</w:t>
      </w:r>
      <w:r>
        <w:rPr>
          <w:rStyle w:val="p"/>
        </w:rPr>
        <w:t>,</w:t>
      </w:r>
    </w:p>
    <w:p w:rsidR="00000000" w:rsidRDefault="00000000">
      <w:pPr>
        <w:pStyle w:val="HTML0"/>
        <w:divId w:val="320741509"/>
        <w:rPr>
          <w:rStyle w:val="w"/>
        </w:rPr>
      </w:pPr>
      <w:r>
        <w:rPr>
          <w:rStyle w:val="w"/>
        </w:rPr>
        <w:t xml:space="preserve">  </w:t>
      </w:r>
      <w:r>
        <w:rPr>
          <w:rStyle w:val="nl"/>
        </w:rPr>
        <w:t>"op"</w:t>
      </w:r>
      <w:r>
        <w:rPr>
          <w:rStyle w:val="p"/>
        </w:rPr>
        <w:t>:</w:t>
      </w:r>
      <w:r>
        <w:rPr>
          <w:rStyle w:val="w"/>
        </w:rPr>
        <w:t xml:space="preserve"> </w:t>
      </w:r>
      <w:r>
        <w:rPr>
          <w:rStyle w:val="s2"/>
        </w:rPr>
        <w:t>"order"</w:t>
      </w:r>
      <w:r>
        <w:rPr>
          <w:rStyle w:val="p"/>
        </w:rPr>
        <w:t>,</w:t>
      </w:r>
    </w:p>
    <w:p w:rsidR="00000000" w:rsidRDefault="00000000">
      <w:pPr>
        <w:pStyle w:val="HTML0"/>
        <w:divId w:val="320741509"/>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320741509"/>
        <w:rPr>
          <w:rStyle w:val="w"/>
        </w:rPr>
      </w:pPr>
      <w:r>
        <w:rPr>
          <w:rStyle w:val="w"/>
        </w:rPr>
        <w:t xml:space="preserve">    </w:t>
      </w:r>
      <w:r>
        <w:rPr>
          <w:rStyle w:val="p"/>
        </w:rPr>
        <w:t>{</w:t>
      </w:r>
    </w:p>
    <w:p w:rsidR="00000000" w:rsidRDefault="00000000">
      <w:pPr>
        <w:pStyle w:val="HTML0"/>
        <w:divId w:val="320741509"/>
        <w:rPr>
          <w:rStyle w:val="w"/>
        </w:rPr>
      </w:pPr>
      <w:r>
        <w:rPr>
          <w:rStyle w:val="w"/>
        </w:rPr>
        <w:t xml:space="preserve">      </w:t>
      </w:r>
      <w:r>
        <w:rPr>
          <w:rStyle w:val="nl"/>
        </w:rPr>
        <w:t>"clOrdId"</w:t>
      </w:r>
      <w:r>
        <w:rPr>
          <w:rStyle w:val="p"/>
        </w:rPr>
        <w:t>:</w:t>
      </w:r>
      <w:r>
        <w:rPr>
          <w:rStyle w:val="w"/>
        </w:rPr>
        <w:t xml:space="preserve"> </w:t>
      </w:r>
      <w:r>
        <w:rPr>
          <w:rStyle w:val="s2"/>
        </w:rPr>
        <w:t>""</w:t>
      </w:r>
      <w:r>
        <w:rPr>
          <w:rStyle w:val="p"/>
        </w:rPr>
        <w:t>,</w:t>
      </w:r>
    </w:p>
    <w:p w:rsidR="00000000" w:rsidRDefault="00000000">
      <w:pPr>
        <w:pStyle w:val="HTML0"/>
        <w:divId w:val="320741509"/>
        <w:rPr>
          <w:rStyle w:val="w"/>
        </w:rPr>
      </w:pPr>
      <w:r>
        <w:rPr>
          <w:rStyle w:val="w"/>
        </w:rPr>
        <w:t xml:space="preserve">      </w:t>
      </w:r>
      <w:r>
        <w:rPr>
          <w:rStyle w:val="nl"/>
        </w:rPr>
        <w:t>"ordId"</w:t>
      </w:r>
      <w:r>
        <w:rPr>
          <w:rStyle w:val="p"/>
        </w:rPr>
        <w:t>:</w:t>
      </w:r>
      <w:r>
        <w:rPr>
          <w:rStyle w:val="w"/>
        </w:rPr>
        <w:t xml:space="preserve"> </w:t>
      </w:r>
      <w:r>
        <w:rPr>
          <w:rStyle w:val="s2"/>
        </w:rPr>
        <w:t>"12345689"</w:t>
      </w:r>
      <w:r>
        <w:rPr>
          <w:rStyle w:val="p"/>
        </w:rPr>
        <w:t>,</w:t>
      </w:r>
    </w:p>
    <w:p w:rsidR="00000000" w:rsidRDefault="00000000">
      <w:pPr>
        <w:pStyle w:val="HTML0"/>
        <w:divId w:val="320741509"/>
        <w:rPr>
          <w:rStyle w:val="w"/>
        </w:rPr>
      </w:pPr>
      <w:r>
        <w:rPr>
          <w:rStyle w:val="w"/>
        </w:rPr>
        <w:t xml:space="preserve">      </w:t>
      </w:r>
      <w:r>
        <w:rPr>
          <w:rStyle w:val="nl"/>
        </w:rPr>
        <w:t>"tag"</w:t>
      </w:r>
      <w:r>
        <w:rPr>
          <w:rStyle w:val="p"/>
        </w:rPr>
        <w:t>:</w:t>
      </w:r>
      <w:r>
        <w:rPr>
          <w:rStyle w:val="w"/>
        </w:rPr>
        <w:t xml:space="preserve"> </w:t>
      </w:r>
      <w:r>
        <w:rPr>
          <w:rStyle w:val="s2"/>
        </w:rPr>
        <w:t>""</w:t>
      </w:r>
      <w:r>
        <w:rPr>
          <w:rStyle w:val="p"/>
        </w:rPr>
        <w:t>,</w:t>
      </w:r>
    </w:p>
    <w:p w:rsidR="00000000" w:rsidRDefault="00000000">
      <w:pPr>
        <w:pStyle w:val="HTML0"/>
        <w:divId w:val="320741509"/>
        <w:rPr>
          <w:rStyle w:val="w"/>
        </w:rPr>
      </w:pPr>
      <w:r>
        <w:rPr>
          <w:rStyle w:val="w"/>
        </w:rPr>
        <w:t xml:space="preserve">      </w:t>
      </w:r>
      <w:r>
        <w:rPr>
          <w:rStyle w:val="nl"/>
        </w:rPr>
        <w:t>"ts"</w:t>
      </w:r>
      <w:r>
        <w:rPr>
          <w:rStyle w:val="p"/>
        </w:rPr>
        <w:t>:</w:t>
      </w:r>
      <w:r>
        <w:rPr>
          <w:rStyle w:val="s2"/>
        </w:rPr>
        <w:t>"1695190491421"</w:t>
      </w:r>
      <w:r>
        <w:rPr>
          <w:rStyle w:val="p"/>
        </w:rPr>
        <w:t>,</w:t>
      </w:r>
    </w:p>
    <w:p w:rsidR="00000000" w:rsidRDefault="00000000">
      <w:pPr>
        <w:pStyle w:val="HTML0"/>
        <w:divId w:val="320741509"/>
        <w:rPr>
          <w:rStyle w:val="w"/>
        </w:rPr>
      </w:pPr>
      <w:r>
        <w:rPr>
          <w:rStyle w:val="w"/>
        </w:rPr>
        <w:t xml:space="preserve">      </w:t>
      </w:r>
      <w:r>
        <w:rPr>
          <w:rStyle w:val="nl"/>
        </w:rPr>
        <w:t>"sCode"</w:t>
      </w:r>
      <w:r>
        <w:rPr>
          <w:rStyle w:val="p"/>
        </w:rPr>
        <w:t>:</w:t>
      </w:r>
      <w:r>
        <w:rPr>
          <w:rStyle w:val="w"/>
        </w:rPr>
        <w:t xml:space="preserve"> </w:t>
      </w:r>
      <w:r>
        <w:rPr>
          <w:rStyle w:val="s2"/>
        </w:rPr>
        <w:t>"0"</w:t>
      </w:r>
      <w:r>
        <w:rPr>
          <w:rStyle w:val="p"/>
        </w:rPr>
        <w:t>,</w:t>
      </w:r>
    </w:p>
    <w:p w:rsidR="00000000" w:rsidRDefault="00000000">
      <w:pPr>
        <w:pStyle w:val="HTML0"/>
        <w:divId w:val="320741509"/>
        <w:rPr>
          <w:rStyle w:val="w"/>
        </w:rPr>
      </w:pPr>
      <w:r>
        <w:rPr>
          <w:rStyle w:val="w"/>
        </w:rPr>
        <w:t xml:space="preserve">      </w:t>
      </w:r>
      <w:r>
        <w:rPr>
          <w:rStyle w:val="nl"/>
        </w:rPr>
        <w:t>"sMsg"</w:t>
      </w:r>
      <w:r>
        <w:rPr>
          <w:rStyle w:val="p"/>
        </w:rPr>
        <w:t>:</w:t>
      </w:r>
      <w:r>
        <w:rPr>
          <w:rStyle w:val="w"/>
        </w:rPr>
        <w:t xml:space="preserve"> </w:t>
      </w:r>
      <w:r>
        <w:rPr>
          <w:rStyle w:val="s2"/>
        </w:rPr>
        <w:t>""</w:t>
      </w:r>
    </w:p>
    <w:p w:rsidR="00000000" w:rsidRDefault="00000000">
      <w:pPr>
        <w:pStyle w:val="HTML0"/>
        <w:divId w:val="320741509"/>
        <w:rPr>
          <w:rStyle w:val="w"/>
        </w:rPr>
      </w:pPr>
      <w:r>
        <w:rPr>
          <w:rStyle w:val="w"/>
        </w:rPr>
        <w:t xml:space="preserve">    </w:t>
      </w:r>
      <w:r>
        <w:rPr>
          <w:rStyle w:val="p"/>
        </w:rPr>
        <w:t>}</w:t>
      </w:r>
    </w:p>
    <w:p w:rsidR="00000000" w:rsidRDefault="00000000">
      <w:pPr>
        <w:pStyle w:val="HTML0"/>
        <w:divId w:val="320741509"/>
        <w:rPr>
          <w:rStyle w:val="w"/>
        </w:rPr>
      </w:pPr>
      <w:r>
        <w:rPr>
          <w:rStyle w:val="w"/>
        </w:rPr>
        <w:t xml:space="preserve">  </w:t>
      </w:r>
      <w:r>
        <w:rPr>
          <w:rStyle w:val="p"/>
        </w:rPr>
        <w:t>],</w:t>
      </w:r>
    </w:p>
    <w:p w:rsidR="00000000" w:rsidRDefault="00000000">
      <w:pPr>
        <w:pStyle w:val="HTML0"/>
        <w:divId w:val="320741509"/>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320741509"/>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320741509"/>
        <w:rPr>
          <w:rStyle w:val="w"/>
        </w:rPr>
      </w:pPr>
      <w:r>
        <w:rPr>
          <w:rStyle w:val="w"/>
        </w:rPr>
        <w:t xml:space="preserve">  </w:t>
      </w:r>
      <w:r>
        <w:rPr>
          <w:rStyle w:val="nl"/>
        </w:rPr>
        <w:t>"inTime"</w:t>
      </w:r>
      <w:r>
        <w:rPr>
          <w:rStyle w:val="p"/>
        </w:rPr>
        <w:t>:</w:t>
      </w:r>
      <w:r>
        <w:rPr>
          <w:rStyle w:val="w"/>
        </w:rPr>
        <w:t xml:space="preserve"> </w:t>
      </w:r>
      <w:r>
        <w:rPr>
          <w:rStyle w:val="s2"/>
        </w:rPr>
        <w:t>"1695190491421339"</w:t>
      </w:r>
      <w:r>
        <w:rPr>
          <w:rStyle w:val="p"/>
        </w:rPr>
        <w:t>,</w:t>
      </w:r>
    </w:p>
    <w:p w:rsidR="00000000" w:rsidRDefault="00000000">
      <w:pPr>
        <w:pStyle w:val="HTML0"/>
        <w:divId w:val="320741509"/>
        <w:rPr>
          <w:rStyle w:val="w"/>
        </w:rPr>
      </w:pPr>
      <w:r>
        <w:rPr>
          <w:rStyle w:val="w"/>
        </w:rPr>
        <w:t xml:space="preserve">  </w:t>
      </w:r>
      <w:r>
        <w:rPr>
          <w:rStyle w:val="nl"/>
        </w:rPr>
        <w:t>"outTime"</w:t>
      </w:r>
      <w:r>
        <w:rPr>
          <w:rStyle w:val="p"/>
        </w:rPr>
        <w:t>:</w:t>
      </w:r>
      <w:r>
        <w:rPr>
          <w:rStyle w:val="w"/>
        </w:rPr>
        <w:t xml:space="preserve"> </w:t>
      </w:r>
      <w:r>
        <w:rPr>
          <w:rStyle w:val="s2"/>
        </w:rPr>
        <w:t>"1695190491423240"</w:t>
      </w:r>
    </w:p>
    <w:p w:rsidR="00000000" w:rsidRDefault="00000000">
      <w:pPr>
        <w:pStyle w:val="HTML0"/>
        <w:divId w:val="320741509"/>
        <w:rPr>
          <w:rStyle w:val="w"/>
        </w:rPr>
      </w:pPr>
      <w:r>
        <w:rPr>
          <w:rStyle w:val="p"/>
        </w:rPr>
        <w:t>}</w:t>
      </w:r>
    </w:p>
    <w:p w:rsidR="00000000" w:rsidRDefault="00000000">
      <w:pPr>
        <w:pStyle w:val="a5"/>
        <w:divId w:val="776220109"/>
      </w:pPr>
      <w:r>
        <w:t>Failure Response Example</w:t>
      </w:r>
    </w:p>
    <w:p w:rsidR="00000000" w:rsidRDefault="00000000">
      <w:pPr>
        <w:pStyle w:val="HTML0"/>
        <w:divId w:val="816459554"/>
        <w:rPr>
          <w:rStyle w:val="w"/>
        </w:rPr>
      </w:pPr>
      <w:r>
        <w:rPr>
          <w:rStyle w:val="p"/>
        </w:rPr>
        <w:t>{</w:t>
      </w:r>
    </w:p>
    <w:p w:rsidR="00000000" w:rsidRDefault="00000000">
      <w:pPr>
        <w:pStyle w:val="HTML0"/>
        <w:divId w:val="816459554"/>
        <w:rPr>
          <w:rStyle w:val="w"/>
        </w:rPr>
      </w:pPr>
      <w:r>
        <w:rPr>
          <w:rStyle w:val="w"/>
        </w:rPr>
        <w:t xml:space="preserve">  </w:t>
      </w:r>
      <w:r>
        <w:rPr>
          <w:rStyle w:val="nl"/>
        </w:rPr>
        <w:t>"id"</w:t>
      </w:r>
      <w:r>
        <w:rPr>
          <w:rStyle w:val="p"/>
        </w:rPr>
        <w:t>:</w:t>
      </w:r>
      <w:r>
        <w:rPr>
          <w:rStyle w:val="w"/>
        </w:rPr>
        <w:t xml:space="preserve"> </w:t>
      </w:r>
      <w:r>
        <w:rPr>
          <w:rStyle w:val="s2"/>
        </w:rPr>
        <w:t>"1512"</w:t>
      </w:r>
      <w:r>
        <w:rPr>
          <w:rStyle w:val="p"/>
        </w:rPr>
        <w:t>,</w:t>
      </w:r>
    </w:p>
    <w:p w:rsidR="00000000" w:rsidRDefault="00000000">
      <w:pPr>
        <w:pStyle w:val="HTML0"/>
        <w:divId w:val="816459554"/>
        <w:rPr>
          <w:rStyle w:val="w"/>
        </w:rPr>
      </w:pPr>
      <w:r>
        <w:rPr>
          <w:rStyle w:val="w"/>
        </w:rPr>
        <w:t xml:space="preserve">  </w:t>
      </w:r>
      <w:r>
        <w:rPr>
          <w:rStyle w:val="nl"/>
        </w:rPr>
        <w:t>"op"</w:t>
      </w:r>
      <w:r>
        <w:rPr>
          <w:rStyle w:val="p"/>
        </w:rPr>
        <w:t>:</w:t>
      </w:r>
      <w:r>
        <w:rPr>
          <w:rStyle w:val="w"/>
        </w:rPr>
        <w:t xml:space="preserve"> </w:t>
      </w:r>
      <w:r>
        <w:rPr>
          <w:rStyle w:val="s2"/>
        </w:rPr>
        <w:t>"order"</w:t>
      </w:r>
      <w:r>
        <w:rPr>
          <w:rStyle w:val="p"/>
        </w:rPr>
        <w:t>,</w:t>
      </w:r>
    </w:p>
    <w:p w:rsidR="00000000" w:rsidRDefault="00000000">
      <w:pPr>
        <w:pStyle w:val="HTML0"/>
        <w:divId w:val="816459554"/>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816459554"/>
        <w:rPr>
          <w:rStyle w:val="w"/>
        </w:rPr>
      </w:pPr>
      <w:r>
        <w:rPr>
          <w:rStyle w:val="w"/>
        </w:rPr>
        <w:t xml:space="preserve">    </w:t>
      </w:r>
      <w:r>
        <w:rPr>
          <w:rStyle w:val="p"/>
        </w:rPr>
        <w:t>{</w:t>
      </w:r>
    </w:p>
    <w:p w:rsidR="00000000" w:rsidRDefault="00000000">
      <w:pPr>
        <w:pStyle w:val="HTML0"/>
        <w:divId w:val="816459554"/>
        <w:rPr>
          <w:rStyle w:val="w"/>
        </w:rPr>
      </w:pPr>
      <w:r>
        <w:rPr>
          <w:rStyle w:val="w"/>
        </w:rPr>
        <w:t xml:space="preserve">      </w:t>
      </w:r>
      <w:r>
        <w:rPr>
          <w:rStyle w:val="nl"/>
        </w:rPr>
        <w:t>"clOrdId"</w:t>
      </w:r>
      <w:r>
        <w:rPr>
          <w:rStyle w:val="p"/>
        </w:rPr>
        <w:t>:</w:t>
      </w:r>
      <w:r>
        <w:rPr>
          <w:rStyle w:val="w"/>
        </w:rPr>
        <w:t xml:space="preserve"> </w:t>
      </w:r>
      <w:r>
        <w:rPr>
          <w:rStyle w:val="s2"/>
        </w:rPr>
        <w:t>""</w:t>
      </w:r>
      <w:r>
        <w:rPr>
          <w:rStyle w:val="p"/>
        </w:rPr>
        <w:t>,</w:t>
      </w:r>
    </w:p>
    <w:p w:rsidR="00000000" w:rsidRDefault="00000000">
      <w:pPr>
        <w:pStyle w:val="HTML0"/>
        <w:divId w:val="816459554"/>
        <w:rPr>
          <w:rStyle w:val="w"/>
        </w:rPr>
      </w:pPr>
      <w:r>
        <w:rPr>
          <w:rStyle w:val="w"/>
        </w:rPr>
        <w:t xml:space="preserve">      </w:t>
      </w:r>
      <w:r>
        <w:rPr>
          <w:rStyle w:val="nl"/>
        </w:rPr>
        <w:t>"ordId"</w:t>
      </w:r>
      <w:r>
        <w:rPr>
          <w:rStyle w:val="p"/>
        </w:rPr>
        <w:t>:</w:t>
      </w:r>
      <w:r>
        <w:rPr>
          <w:rStyle w:val="w"/>
        </w:rPr>
        <w:t xml:space="preserve"> </w:t>
      </w:r>
      <w:r>
        <w:rPr>
          <w:rStyle w:val="s2"/>
        </w:rPr>
        <w:t>""</w:t>
      </w:r>
      <w:r>
        <w:rPr>
          <w:rStyle w:val="p"/>
        </w:rPr>
        <w:t>,</w:t>
      </w:r>
    </w:p>
    <w:p w:rsidR="00000000" w:rsidRDefault="00000000">
      <w:pPr>
        <w:pStyle w:val="HTML0"/>
        <w:divId w:val="816459554"/>
        <w:rPr>
          <w:rStyle w:val="w"/>
        </w:rPr>
      </w:pPr>
      <w:r>
        <w:rPr>
          <w:rStyle w:val="w"/>
        </w:rPr>
        <w:t xml:space="preserve">      </w:t>
      </w:r>
      <w:r>
        <w:rPr>
          <w:rStyle w:val="nl"/>
        </w:rPr>
        <w:t>"tag"</w:t>
      </w:r>
      <w:r>
        <w:rPr>
          <w:rStyle w:val="p"/>
        </w:rPr>
        <w:t>:</w:t>
      </w:r>
      <w:r>
        <w:rPr>
          <w:rStyle w:val="w"/>
        </w:rPr>
        <w:t xml:space="preserve"> </w:t>
      </w:r>
      <w:r>
        <w:rPr>
          <w:rStyle w:val="s2"/>
        </w:rPr>
        <w:t>""</w:t>
      </w:r>
      <w:r>
        <w:rPr>
          <w:rStyle w:val="p"/>
        </w:rPr>
        <w:t>,</w:t>
      </w:r>
    </w:p>
    <w:p w:rsidR="00000000" w:rsidRDefault="00000000">
      <w:pPr>
        <w:pStyle w:val="HTML0"/>
        <w:divId w:val="816459554"/>
        <w:rPr>
          <w:rStyle w:val="w"/>
        </w:rPr>
      </w:pPr>
      <w:r>
        <w:rPr>
          <w:rStyle w:val="w"/>
        </w:rPr>
        <w:t xml:space="preserve">      </w:t>
      </w:r>
      <w:r>
        <w:rPr>
          <w:rStyle w:val="nl"/>
        </w:rPr>
        <w:t>"ts"</w:t>
      </w:r>
      <w:r>
        <w:rPr>
          <w:rStyle w:val="p"/>
        </w:rPr>
        <w:t>:</w:t>
      </w:r>
      <w:r>
        <w:rPr>
          <w:rStyle w:val="s2"/>
        </w:rPr>
        <w:t>"1695190491421"</w:t>
      </w:r>
      <w:r>
        <w:rPr>
          <w:rStyle w:val="p"/>
        </w:rPr>
        <w:t>,</w:t>
      </w:r>
    </w:p>
    <w:p w:rsidR="00000000" w:rsidRDefault="00000000">
      <w:pPr>
        <w:pStyle w:val="HTML0"/>
        <w:divId w:val="816459554"/>
        <w:rPr>
          <w:rStyle w:val="w"/>
        </w:rPr>
      </w:pPr>
      <w:r>
        <w:rPr>
          <w:rStyle w:val="w"/>
        </w:rPr>
        <w:t xml:space="preserve">      </w:t>
      </w:r>
      <w:r>
        <w:rPr>
          <w:rStyle w:val="nl"/>
        </w:rPr>
        <w:t>"sCode"</w:t>
      </w:r>
      <w:r>
        <w:rPr>
          <w:rStyle w:val="p"/>
        </w:rPr>
        <w:t>:</w:t>
      </w:r>
      <w:r>
        <w:rPr>
          <w:rStyle w:val="w"/>
        </w:rPr>
        <w:t xml:space="preserve"> </w:t>
      </w:r>
      <w:r>
        <w:rPr>
          <w:rStyle w:val="s2"/>
        </w:rPr>
        <w:t>"5XXXX"</w:t>
      </w:r>
      <w:r>
        <w:rPr>
          <w:rStyle w:val="p"/>
        </w:rPr>
        <w:t>,</w:t>
      </w:r>
    </w:p>
    <w:p w:rsidR="00000000" w:rsidRDefault="00000000">
      <w:pPr>
        <w:pStyle w:val="HTML0"/>
        <w:divId w:val="816459554"/>
        <w:rPr>
          <w:rStyle w:val="w"/>
        </w:rPr>
      </w:pPr>
      <w:r>
        <w:rPr>
          <w:rStyle w:val="w"/>
        </w:rPr>
        <w:t xml:space="preserve">      </w:t>
      </w:r>
      <w:r>
        <w:rPr>
          <w:rStyle w:val="nl"/>
        </w:rPr>
        <w:t>"sMsg"</w:t>
      </w:r>
      <w:r>
        <w:rPr>
          <w:rStyle w:val="p"/>
        </w:rPr>
        <w:t>:</w:t>
      </w:r>
      <w:r>
        <w:rPr>
          <w:rStyle w:val="w"/>
        </w:rPr>
        <w:t xml:space="preserve"> </w:t>
      </w:r>
      <w:r>
        <w:rPr>
          <w:rStyle w:val="s2"/>
        </w:rPr>
        <w:t>"not exist"</w:t>
      </w:r>
    </w:p>
    <w:p w:rsidR="00000000" w:rsidRDefault="00000000">
      <w:pPr>
        <w:pStyle w:val="HTML0"/>
        <w:divId w:val="816459554"/>
        <w:rPr>
          <w:rStyle w:val="w"/>
        </w:rPr>
      </w:pPr>
      <w:r>
        <w:rPr>
          <w:rStyle w:val="w"/>
        </w:rPr>
        <w:t xml:space="preserve">    </w:t>
      </w:r>
      <w:r>
        <w:rPr>
          <w:rStyle w:val="p"/>
        </w:rPr>
        <w:t>}</w:t>
      </w:r>
    </w:p>
    <w:p w:rsidR="00000000" w:rsidRDefault="00000000">
      <w:pPr>
        <w:pStyle w:val="HTML0"/>
        <w:divId w:val="816459554"/>
        <w:rPr>
          <w:rStyle w:val="w"/>
        </w:rPr>
      </w:pPr>
      <w:r>
        <w:rPr>
          <w:rStyle w:val="w"/>
        </w:rPr>
        <w:t xml:space="preserve">  </w:t>
      </w:r>
      <w:r>
        <w:rPr>
          <w:rStyle w:val="p"/>
        </w:rPr>
        <w:t>],</w:t>
      </w:r>
    </w:p>
    <w:p w:rsidR="00000000" w:rsidRDefault="00000000">
      <w:pPr>
        <w:pStyle w:val="HTML0"/>
        <w:divId w:val="816459554"/>
        <w:rPr>
          <w:rStyle w:val="w"/>
        </w:rPr>
      </w:pPr>
      <w:r>
        <w:rPr>
          <w:rStyle w:val="w"/>
        </w:rPr>
        <w:t xml:space="preserve">  </w:t>
      </w:r>
      <w:r>
        <w:rPr>
          <w:rStyle w:val="nl"/>
        </w:rPr>
        <w:t>"code"</w:t>
      </w:r>
      <w:r>
        <w:rPr>
          <w:rStyle w:val="p"/>
        </w:rPr>
        <w:t>:</w:t>
      </w:r>
      <w:r>
        <w:rPr>
          <w:rStyle w:val="w"/>
        </w:rPr>
        <w:t xml:space="preserve"> </w:t>
      </w:r>
      <w:r>
        <w:rPr>
          <w:rStyle w:val="s2"/>
        </w:rPr>
        <w:t>"1"</w:t>
      </w:r>
      <w:r>
        <w:rPr>
          <w:rStyle w:val="p"/>
        </w:rPr>
        <w:t>,</w:t>
      </w:r>
    </w:p>
    <w:p w:rsidR="00000000" w:rsidRDefault="00000000">
      <w:pPr>
        <w:pStyle w:val="HTML0"/>
        <w:divId w:val="816459554"/>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816459554"/>
        <w:rPr>
          <w:rStyle w:val="w"/>
        </w:rPr>
      </w:pPr>
      <w:r>
        <w:rPr>
          <w:rStyle w:val="w"/>
        </w:rPr>
        <w:t xml:space="preserve">  </w:t>
      </w:r>
      <w:r>
        <w:rPr>
          <w:rStyle w:val="nl"/>
        </w:rPr>
        <w:t>"inTime"</w:t>
      </w:r>
      <w:r>
        <w:rPr>
          <w:rStyle w:val="p"/>
        </w:rPr>
        <w:t>:</w:t>
      </w:r>
      <w:r>
        <w:rPr>
          <w:rStyle w:val="w"/>
        </w:rPr>
        <w:t xml:space="preserve"> </w:t>
      </w:r>
      <w:r>
        <w:rPr>
          <w:rStyle w:val="s2"/>
        </w:rPr>
        <w:t>"1695190491421339"</w:t>
      </w:r>
      <w:r>
        <w:rPr>
          <w:rStyle w:val="p"/>
        </w:rPr>
        <w:t>,</w:t>
      </w:r>
    </w:p>
    <w:p w:rsidR="00000000" w:rsidRDefault="00000000">
      <w:pPr>
        <w:pStyle w:val="HTML0"/>
        <w:divId w:val="816459554"/>
        <w:rPr>
          <w:rStyle w:val="w"/>
        </w:rPr>
      </w:pPr>
      <w:r>
        <w:rPr>
          <w:rStyle w:val="w"/>
        </w:rPr>
        <w:t xml:space="preserve">  </w:t>
      </w:r>
      <w:r>
        <w:rPr>
          <w:rStyle w:val="nl"/>
        </w:rPr>
        <w:t>"outTime"</w:t>
      </w:r>
      <w:r>
        <w:rPr>
          <w:rStyle w:val="p"/>
        </w:rPr>
        <w:t>:</w:t>
      </w:r>
      <w:r>
        <w:rPr>
          <w:rStyle w:val="w"/>
        </w:rPr>
        <w:t xml:space="preserve"> </w:t>
      </w:r>
      <w:r>
        <w:rPr>
          <w:rStyle w:val="s2"/>
        </w:rPr>
        <w:t>"1695190491423240"</w:t>
      </w:r>
    </w:p>
    <w:p w:rsidR="00000000" w:rsidRDefault="00000000">
      <w:pPr>
        <w:pStyle w:val="HTML0"/>
        <w:divId w:val="816459554"/>
        <w:rPr>
          <w:rStyle w:val="w"/>
        </w:rPr>
      </w:pPr>
      <w:r>
        <w:rPr>
          <w:rStyle w:val="p"/>
        </w:rPr>
        <w:t>}</w:t>
      </w:r>
    </w:p>
    <w:p w:rsidR="00000000" w:rsidRDefault="00000000">
      <w:pPr>
        <w:pStyle w:val="a5"/>
        <w:divId w:val="1038697769"/>
      </w:pPr>
      <w:r>
        <w:t>Response Example When Format Error</w:t>
      </w:r>
    </w:p>
    <w:p w:rsidR="00000000" w:rsidRDefault="00000000">
      <w:pPr>
        <w:pStyle w:val="HTML0"/>
        <w:divId w:val="1545216679"/>
        <w:rPr>
          <w:rStyle w:val="w"/>
        </w:rPr>
      </w:pPr>
      <w:r>
        <w:rPr>
          <w:rStyle w:val="p"/>
        </w:rPr>
        <w:t>{</w:t>
      </w:r>
    </w:p>
    <w:p w:rsidR="00000000" w:rsidRDefault="00000000">
      <w:pPr>
        <w:pStyle w:val="HTML0"/>
        <w:divId w:val="1545216679"/>
        <w:rPr>
          <w:rStyle w:val="w"/>
        </w:rPr>
      </w:pPr>
      <w:r>
        <w:rPr>
          <w:rStyle w:val="w"/>
        </w:rPr>
        <w:t xml:space="preserve">  </w:t>
      </w:r>
      <w:r>
        <w:rPr>
          <w:rStyle w:val="nl"/>
        </w:rPr>
        <w:t>"id"</w:t>
      </w:r>
      <w:r>
        <w:rPr>
          <w:rStyle w:val="p"/>
        </w:rPr>
        <w:t>:</w:t>
      </w:r>
      <w:r>
        <w:rPr>
          <w:rStyle w:val="w"/>
        </w:rPr>
        <w:t xml:space="preserve"> </w:t>
      </w:r>
      <w:r>
        <w:rPr>
          <w:rStyle w:val="s2"/>
        </w:rPr>
        <w:t>"1512"</w:t>
      </w:r>
      <w:r>
        <w:rPr>
          <w:rStyle w:val="p"/>
        </w:rPr>
        <w:t>,</w:t>
      </w:r>
    </w:p>
    <w:p w:rsidR="00000000" w:rsidRDefault="00000000">
      <w:pPr>
        <w:pStyle w:val="HTML0"/>
        <w:divId w:val="1545216679"/>
        <w:rPr>
          <w:rStyle w:val="w"/>
        </w:rPr>
      </w:pPr>
      <w:r>
        <w:rPr>
          <w:rStyle w:val="w"/>
        </w:rPr>
        <w:t xml:space="preserve">  </w:t>
      </w:r>
      <w:r>
        <w:rPr>
          <w:rStyle w:val="nl"/>
        </w:rPr>
        <w:t>"op"</w:t>
      </w:r>
      <w:r>
        <w:rPr>
          <w:rStyle w:val="p"/>
        </w:rPr>
        <w:t>:</w:t>
      </w:r>
      <w:r>
        <w:rPr>
          <w:rStyle w:val="w"/>
        </w:rPr>
        <w:t xml:space="preserve"> </w:t>
      </w:r>
      <w:r>
        <w:rPr>
          <w:rStyle w:val="s2"/>
        </w:rPr>
        <w:t>"order"</w:t>
      </w:r>
      <w:r>
        <w:rPr>
          <w:rStyle w:val="p"/>
        </w:rPr>
        <w:t>,</w:t>
      </w:r>
    </w:p>
    <w:p w:rsidR="00000000" w:rsidRDefault="00000000">
      <w:pPr>
        <w:pStyle w:val="HTML0"/>
        <w:divId w:val="1545216679"/>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545216679"/>
        <w:rPr>
          <w:rStyle w:val="w"/>
        </w:rPr>
      </w:pPr>
      <w:r>
        <w:rPr>
          <w:rStyle w:val="w"/>
        </w:rPr>
        <w:t xml:space="preserve">  </w:t>
      </w:r>
      <w:r>
        <w:rPr>
          <w:rStyle w:val="nl"/>
        </w:rPr>
        <w:t>"code"</w:t>
      </w:r>
      <w:r>
        <w:rPr>
          <w:rStyle w:val="p"/>
        </w:rPr>
        <w:t>:</w:t>
      </w:r>
      <w:r>
        <w:rPr>
          <w:rStyle w:val="w"/>
        </w:rPr>
        <w:t xml:space="preserve"> </w:t>
      </w:r>
      <w:r>
        <w:rPr>
          <w:rStyle w:val="s2"/>
        </w:rPr>
        <w:t>"60013"</w:t>
      </w:r>
      <w:r>
        <w:rPr>
          <w:rStyle w:val="p"/>
        </w:rPr>
        <w:t>,</w:t>
      </w:r>
    </w:p>
    <w:p w:rsidR="00000000" w:rsidRDefault="00000000">
      <w:pPr>
        <w:pStyle w:val="HTML0"/>
        <w:divId w:val="1545216679"/>
        <w:rPr>
          <w:rStyle w:val="w"/>
        </w:rPr>
      </w:pPr>
      <w:r>
        <w:rPr>
          <w:rStyle w:val="w"/>
        </w:rPr>
        <w:t xml:space="preserve">  </w:t>
      </w:r>
      <w:r>
        <w:rPr>
          <w:rStyle w:val="nl"/>
        </w:rPr>
        <w:t>"msg"</w:t>
      </w:r>
      <w:r>
        <w:rPr>
          <w:rStyle w:val="p"/>
        </w:rPr>
        <w:t>:</w:t>
      </w:r>
      <w:r>
        <w:rPr>
          <w:rStyle w:val="w"/>
        </w:rPr>
        <w:t xml:space="preserve"> </w:t>
      </w:r>
      <w:r>
        <w:rPr>
          <w:rStyle w:val="s2"/>
        </w:rPr>
        <w:t>"Invalid args"</w:t>
      </w:r>
      <w:r>
        <w:rPr>
          <w:rStyle w:val="p"/>
        </w:rPr>
        <w:t>,</w:t>
      </w:r>
    </w:p>
    <w:p w:rsidR="00000000" w:rsidRDefault="00000000">
      <w:pPr>
        <w:pStyle w:val="HTML0"/>
        <w:divId w:val="1545216679"/>
        <w:rPr>
          <w:rStyle w:val="w"/>
        </w:rPr>
      </w:pPr>
      <w:r>
        <w:rPr>
          <w:rStyle w:val="w"/>
        </w:rPr>
        <w:t xml:space="preserve">  </w:t>
      </w:r>
      <w:r>
        <w:rPr>
          <w:rStyle w:val="nl"/>
        </w:rPr>
        <w:t>"inTime"</w:t>
      </w:r>
      <w:r>
        <w:rPr>
          <w:rStyle w:val="p"/>
        </w:rPr>
        <w:t>:</w:t>
      </w:r>
      <w:r>
        <w:rPr>
          <w:rStyle w:val="w"/>
        </w:rPr>
        <w:t xml:space="preserve"> </w:t>
      </w:r>
      <w:r>
        <w:rPr>
          <w:rStyle w:val="s2"/>
        </w:rPr>
        <w:t>"1695190491421339"</w:t>
      </w:r>
      <w:r>
        <w:rPr>
          <w:rStyle w:val="p"/>
        </w:rPr>
        <w:t>,</w:t>
      </w:r>
    </w:p>
    <w:p w:rsidR="00000000" w:rsidRDefault="00000000">
      <w:pPr>
        <w:pStyle w:val="HTML0"/>
        <w:divId w:val="1545216679"/>
        <w:rPr>
          <w:rStyle w:val="w"/>
        </w:rPr>
      </w:pPr>
      <w:r>
        <w:rPr>
          <w:rStyle w:val="w"/>
        </w:rPr>
        <w:t xml:space="preserve">  </w:t>
      </w:r>
      <w:r>
        <w:rPr>
          <w:rStyle w:val="nl"/>
        </w:rPr>
        <w:t>"outTime"</w:t>
      </w:r>
      <w:r>
        <w:rPr>
          <w:rStyle w:val="p"/>
        </w:rPr>
        <w:t>:</w:t>
      </w:r>
      <w:r>
        <w:rPr>
          <w:rStyle w:val="w"/>
        </w:rPr>
        <w:t xml:space="preserve"> </w:t>
      </w:r>
      <w:r>
        <w:rPr>
          <w:rStyle w:val="s2"/>
        </w:rPr>
        <w:t>"1695190491423240"</w:t>
      </w:r>
    </w:p>
    <w:p w:rsidR="00000000" w:rsidRDefault="00000000">
      <w:pPr>
        <w:pStyle w:val="HTML0"/>
        <w:divId w:val="1545216679"/>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id</w:t>
            </w:r>
          </w:p>
        </w:tc>
        <w:tc>
          <w:tcPr>
            <w:tcW w:w="0" w:type="auto"/>
            <w:vAlign w:val="center"/>
            <w:hideMark/>
          </w:tcPr>
          <w:p w:rsidR="00000000" w:rsidRDefault="00000000">
            <w:r>
              <w:t>String</w:t>
            </w:r>
          </w:p>
        </w:tc>
        <w:tc>
          <w:tcPr>
            <w:tcW w:w="0" w:type="auto"/>
            <w:vAlign w:val="center"/>
            <w:hideMark/>
          </w:tcPr>
          <w:p w:rsidR="00000000" w:rsidRDefault="00000000">
            <w:r>
              <w:t>Unique identifier of the message</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Operation</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Data</w:t>
            </w:r>
          </w:p>
        </w:tc>
      </w:tr>
      <w:tr w:rsidR="00000000">
        <w:trPr>
          <w:divId w:val="175387555"/>
          <w:tblCellSpacing w:w="15" w:type="dxa"/>
        </w:trPr>
        <w:tc>
          <w:tcPr>
            <w:tcW w:w="0" w:type="auto"/>
            <w:vAlign w:val="center"/>
            <w:hideMark/>
          </w:tcPr>
          <w:p w:rsidR="00000000" w:rsidRDefault="00000000">
            <w:r>
              <w:t>&gt; ordId</w:t>
            </w:r>
          </w:p>
        </w:tc>
        <w:tc>
          <w:tcPr>
            <w:tcW w:w="0" w:type="auto"/>
            <w:vAlign w:val="center"/>
            <w:hideMark/>
          </w:tcPr>
          <w:p w:rsidR="00000000" w:rsidRDefault="00000000">
            <w:r>
              <w:t>String</w:t>
            </w:r>
          </w:p>
        </w:tc>
        <w:tc>
          <w:tcPr>
            <w:tcW w:w="0" w:type="auto"/>
            <w:vAlign w:val="center"/>
            <w:hideMark/>
          </w:tcPr>
          <w:p w:rsidR="00000000" w:rsidRDefault="00000000">
            <w:r>
              <w:t>Order ID</w:t>
            </w:r>
          </w:p>
        </w:tc>
      </w:tr>
      <w:tr w:rsidR="00000000">
        <w:trPr>
          <w:divId w:val="175387555"/>
          <w:tblCellSpacing w:w="15" w:type="dxa"/>
        </w:trPr>
        <w:tc>
          <w:tcPr>
            <w:tcW w:w="0" w:type="auto"/>
            <w:vAlign w:val="center"/>
            <w:hideMark/>
          </w:tcPr>
          <w:p w:rsidR="00000000" w:rsidRDefault="00000000">
            <w:r>
              <w:t>&gt; clOrdId</w:t>
            </w:r>
          </w:p>
        </w:tc>
        <w:tc>
          <w:tcPr>
            <w:tcW w:w="0" w:type="auto"/>
            <w:vAlign w:val="center"/>
            <w:hideMark/>
          </w:tcPr>
          <w:p w:rsidR="00000000" w:rsidRDefault="00000000">
            <w:r>
              <w:t>String</w:t>
            </w:r>
          </w:p>
        </w:tc>
        <w:tc>
          <w:tcPr>
            <w:tcW w:w="0" w:type="auto"/>
            <w:vAlign w:val="center"/>
            <w:hideMark/>
          </w:tcPr>
          <w:p w:rsidR="00000000" w:rsidRDefault="00000000">
            <w:r>
              <w:t>Client Order ID as assigned by the client</w:t>
            </w:r>
          </w:p>
        </w:tc>
      </w:tr>
      <w:tr w:rsidR="00000000">
        <w:trPr>
          <w:divId w:val="175387555"/>
          <w:tblCellSpacing w:w="15" w:type="dxa"/>
        </w:trPr>
        <w:tc>
          <w:tcPr>
            <w:tcW w:w="0" w:type="auto"/>
            <w:vAlign w:val="center"/>
            <w:hideMark/>
          </w:tcPr>
          <w:p w:rsidR="00000000" w:rsidRDefault="00000000">
            <w:r>
              <w:t>&gt; 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r w:rsidR="00000000">
        <w:trPr>
          <w:divId w:val="175387555"/>
          <w:tblCellSpacing w:w="15" w:type="dxa"/>
        </w:trPr>
        <w:tc>
          <w:tcPr>
            <w:tcW w:w="0" w:type="auto"/>
            <w:vAlign w:val="center"/>
            <w:hideMark/>
          </w:tcPr>
          <w:p w:rsidR="00000000" w:rsidRDefault="00000000">
            <w:r>
              <w:t>&gt; ts</w:t>
            </w:r>
          </w:p>
        </w:tc>
        <w:tc>
          <w:tcPr>
            <w:tcW w:w="0" w:type="auto"/>
            <w:vAlign w:val="center"/>
            <w:hideMark/>
          </w:tcPr>
          <w:p w:rsidR="00000000" w:rsidRDefault="00000000">
            <w:r>
              <w:t>String</w:t>
            </w:r>
          </w:p>
        </w:tc>
        <w:tc>
          <w:tcPr>
            <w:tcW w:w="0" w:type="auto"/>
            <w:vAlign w:val="center"/>
            <w:hideMark/>
          </w:tcPr>
          <w:p w:rsidR="00000000" w:rsidRDefault="00000000">
            <w:r>
              <w:t xml:space="preserve">Timestamp when the order request processing is finished by our system,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&gt; sCode</w:t>
            </w:r>
          </w:p>
        </w:tc>
        <w:tc>
          <w:tcPr>
            <w:tcW w:w="0" w:type="auto"/>
            <w:vAlign w:val="center"/>
            <w:hideMark/>
          </w:tcPr>
          <w:p w:rsidR="00000000" w:rsidRDefault="00000000">
            <w:r>
              <w:t>String</w:t>
            </w:r>
          </w:p>
        </w:tc>
        <w:tc>
          <w:tcPr>
            <w:tcW w:w="0" w:type="auto"/>
            <w:vAlign w:val="center"/>
            <w:hideMark/>
          </w:tcPr>
          <w:p w:rsidR="00000000" w:rsidRDefault="00000000">
            <w:r>
              <w:t xml:space="preserve">Order status code, </w:t>
            </w:r>
            <w:r>
              <w:rPr>
                <w:rStyle w:val="HTML"/>
              </w:rPr>
              <w:t>0</w:t>
            </w:r>
            <w:r>
              <w:t xml:space="preserve"> means success</w:t>
            </w:r>
          </w:p>
        </w:tc>
      </w:tr>
      <w:tr w:rsidR="00000000">
        <w:trPr>
          <w:divId w:val="175387555"/>
          <w:tblCellSpacing w:w="15" w:type="dxa"/>
        </w:trPr>
        <w:tc>
          <w:tcPr>
            <w:tcW w:w="0" w:type="auto"/>
            <w:vAlign w:val="center"/>
            <w:hideMark/>
          </w:tcPr>
          <w:p w:rsidR="00000000" w:rsidRDefault="00000000">
            <w:r>
              <w:t>&gt; sMsg</w:t>
            </w:r>
          </w:p>
        </w:tc>
        <w:tc>
          <w:tcPr>
            <w:tcW w:w="0" w:type="auto"/>
            <w:vAlign w:val="center"/>
            <w:hideMark/>
          </w:tcPr>
          <w:p w:rsidR="00000000" w:rsidRDefault="00000000">
            <w:r>
              <w:t>String</w:t>
            </w:r>
          </w:p>
        </w:tc>
        <w:tc>
          <w:tcPr>
            <w:tcW w:w="0" w:type="auto"/>
            <w:vAlign w:val="center"/>
            <w:hideMark/>
          </w:tcPr>
          <w:p w:rsidR="00000000" w:rsidRDefault="00000000">
            <w:r>
              <w:t>Rejection or success message of event execution.</w:t>
            </w:r>
          </w:p>
        </w:tc>
      </w:tr>
      <w:tr w:rsidR="00000000">
        <w:trPr>
          <w:divId w:val="175387555"/>
          <w:tblCellSpacing w:w="15" w:type="dxa"/>
        </w:trPr>
        <w:tc>
          <w:tcPr>
            <w:tcW w:w="0" w:type="auto"/>
            <w:vAlign w:val="center"/>
            <w:hideMark/>
          </w:tcPr>
          <w:p w:rsidR="00000000" w:rsidRDefault="00000000">
            <w:r>
              <w:t>inTime</w:t>
            </w:r>
          </w:p>
        </w:tc>
        <w:tc>
          <w:tcPr>
            <w:tcW w:w="0" w:type="auto"/>
            <w:vAlign w:val="center"/>
            <w:hideMark/>
          </w:tcPr>
          <w:p w:rsidR="00000000" w:rsidRDefault="00000000">
            <w:r>
              <w:t>String</w:t>
            </w:r>
          </w:p>
        </w:tc>
        <w:tc>
          <w:tcPr>
            <w:tcW w:w="0" w:type="auto"/>
            <w:vAlign w:val="center"/>
            <w:hideMark/>
          </w:tcPr>
          <w:p w:rsidR="00000000" w:rsidRDefault="00000000">
            <w:r>
              <w:t xml:space="preserve">Timestamp at Websocket gateway when the request is received, Unix timestamp format in microseconds, e.g. </w:t>
            </w:r>
            <w:r>
              <w:rPr>
                <w:rStyle w:val="HTML"/>
              </w:rPr>
              <w:t>1597026383085123</w:t>
            </w:r>
          </w:p>
        </w:tc>
      </w:tr>
      <w:tr w:rsidR="00000000">
        <w:trPr>
          <w:divId w:val="175387555"/>
          <w:tblCellSpacing w:w="15" w:type="dxa"/>
        </w:trPr>
        <w:tc>
          <w:tcPr>
            <w:tcW w:w="0" w:type="auto"/>
            <w:vAlign w:val="center"/>
            <w:hideMark/>
          </w:tcPr>
          <w:p w:rsidR="00000000" w:rsidRDefault="00000000">
            <w:r>
              <w:t>outTime</w:t>
            </w:r>
          </w:p>
        </w:tc>
        <w:tc>
          <w:tcPr>
            <w:tcW w:w="0" w:type="auto"/>
            <w:vAlign w:val="center"/>
            <w:hideMark/>
          </w:tcPr>
          <w:p w:rsidR="00000000" w:rsidRDefault="00000000">
            <w:r>
              <w:t>String</w:t>
            </w:r>
          </w:p>
        </w:tc>
        <w:tc>
          <w:tcPr>
            <w:tcW w:w="0" w:type="auto"/>
            <w:vAlign w:val="center"/>
            <w:hideMark/>
          </w:tcPr>
          <w:p w:rsidR="00000000" w:rsidRDefault="00000000">
            <w:r>
              <w:t xml:space="preserve">Timestamp at Websocket gateway when the response is sent, Unix timestamp format in microseconds, e.g. </w:t>
            </w:r>
            <w:r>
              <w:rPr>
                <w:rStyle w:val="HTML"/>
              </w:rPr>
              <w:t>1597026383085123</w:t>
            </w:r>
          </w:p>
        </w:tc>
      </w:tr>
    </w:tbl>
    <w:p w:rsidR="00000000" w:rsidRDefault="00000000">
      <w:pPr>
        <w:divId w:val="175387555"/>
      </w:pPr>
      <w:r>
        <w:t>tdMode</w:t>
      </w:r>
      <w:r>
        <w:br/>
        <w:t>Trade Mode, when placing an order, you need to specify the trade mode.</w:t>
      </w:r>
      <w:r>
        <w:br/>
      </w:r>
      <w:r>
        <w:rPr>
          <w:rStyle w:val="a6"/>
        </w:rPr>
        <w:t>Spot mode:</w:t>
      </w:r>
      <w:r>
        <w:br/>
        <w:t>- SPOT and OPTION buyer: cash</w:t>
      </w:r>
      <w:r>
        <w:br/>
      </w:r>
      <w:r>
        <w:rPr>
          <w:rStyle w:val="a6"/>
        </w:rPr>
        <w:t>Spot and futures mode:</w:t>
      </w:r>
      <w:r>
        <w:br/>
        <w:t>- Isolated MARGIN: isolated</w:t>
      </w:r>
      <w:r>
        <w:br/>
        <w:t>- Cross MARGIN: cross</w:t>
      </w:r>
      <w:r>
        <w:br/>
        <w:t>- SPOT: cash</w:t>
      </w:r>
      <w:r>
        <w:br/>
        <w:t>- Cross FUTURES/SWAP/OPTION: cross</w:t>
      </w:r>
      <w:r>
        <w:br/>
        <w:t>- Isolated FUTURES/SWAP/OPTION: isolated</w:t>
      </w:r>
      <w:r>
        <w:br/>
      </w:r>
      <w:r>
        <w:rPr>
          <w:rStyle w:val="a6"/>
        </w:rPr>
        <w:t>Multi-currency margin:</w:t>
      </w:r>
      <w:r>
        <w:br/>
        <w:t>- Isolated MARGIN: isolated</w:t>
      </w:r>
      <w:r>
        <w:br/>
        <w:t>- Cross SPOT: cross</w:t>
      </w:r>
      <w:r>
        <w:br/>
        <w:t>- Cross FUTURES/SWAP/OPTION: cross</w:t>
      </w:r>
      <w:r>
        <w:br/>
        <w:t>- Isolated FUTURES/SWAP/OPTION: isolated</w:t>
      </w:r>
      <w:r>
        <w:br/>
      </w:r>
      <w:r>
        <w:rPr>
          <w:rStyle w:val="a6"/>
        </w:rPr>
        <w:t>Portfolio margin:</w:t>
      </w:r>
      <w:r>
        <w:br/>
        <w:t>- Isolated MARGIN: isolated</w:t>
      </w:r>
      <w:r>
        <w:br/>
        <w:t>- Cross SPOT: cross</w:t>
      </w:r>
      <w:r>
        <w:br/>
        <w:t>- Cross FUTURES/SWAP/OPTION: cross</w:t>
      </w:r>
      <w:r>
        <w:br/>
        <w:t>- Isolated FUTURES/SWAP/OPTION: isolated clOrdId</w:t>
      </w:r>
      <w:r>
        <w:br/>
        <w:t xml:space="preserve">clOrdId is a user-defined unique ID used to identify the order. It will be included in the response parameters if you have specified during order submission, and can be used as a request parameter to the endpoints to query, cancel and amend orders. </w:t>
      </w:r>
      <w:r>
        <w:br/>
        <w:t>clOrdId must be unique among the clOrdIds of all pending orders. posSide</w:t>
      </w:r>
      <w:r>
        <w:br/>
        <w:t xml:space="preserve">Position side, this parameter is not mandatory in </w:t>
      </w:r>
      <w:r>
        <w:rPr>
          <w:rStyle w:val="a6"/>
        </w:rPr>
        <w:t>net</w:t>
      </w:r>
      <w:r>
        <w:t xml:space="preserve"> mode. If you pass it through, the only valid value is </w:t>
      </w:r>
      <w:r>
        <w:rPr>
          <w:rStyle w:val="a6"/>
        </w:rPr>
        <w:t>net</w:t>
      </w:r>
      <w:r>
        <w:t>.</w:t>
      </w:r>
      <w:r>
        <w:br/>
        <w:t xml:space="preserve">In </w:t>
      </w:r>
      <w:r>
        <w:rPr>
          <w:rStyle w:val="a6"/>
        </w:rPr>
        <w:t>long/short</w:t>
      </w:r>
      <w:r>
        <w:t xml:space="preserve"> mode, it is mandatory. Valid values are </w:t>
      </w:r>
      <w:r>
        <w:rPr>
          <w:rStyle w:val="a6"/>
        </w:rPr>
        <w:t>long</w:t>
      </w:r>
      <w:r>
        <w:t xml:space="preserve"> or </w:t>
      </w:r>
      <w:r>
        <w:rPr>
          <w:rStyle w:val="a6"/>
        </w:rPr>
        <w:t>short</w:t>
      </w:r>
      <w:r>
        <w:t>.</w:t>
      </w:r>
      <w:r>
        <w:br/>
        <w:t xml:space="preserve">In </w:t>
      </w:r>
      <w:r>
        <w:rPr>
          <w:rStyle w:val="a6"/>
        </w:rPr>
        <w:t>long/short</w:t>
      </w:r>
      <w:r>
        <w:t xml:space="preserve"> mode, </w:t>
      </w:r>
      <w:r>
        <w:rPr>
          <w:rStyle w:val="a6"/>
        </w:rPr>
        <w:t>side</w:t>
      </w:r>
      <w:r>
        <w:t xml:space="preserve"> and </w:t>
      </w:r>
      <w:r>
        <w:rPr>
          <w:rStyle w:val="a6"/>
        </w:rPr>
        <w:t>posSide</w:t>
      </w:r>
      <w:r>
        <w:t xml:space="preserve"> need to be specified in the combinations below:</w:t>
      </w:r>
      <w:r>
        <w:br/>
        <w:t>Open long: buy and open long (side: fill in buy; posSide: fill in long)</w:t>
      </w:r>
      <w:r>
        <w:br/>
        <w:t>Open short: sell and open short (side: fill in sell; posSide: fill in short)</w:t>
      </w:r>
      <w:r>
        <w:br/>
        <w:t>Close long: sell and close long (side: fill in sell; posSide: fill in long)</w:t>
      </w:r>
      <w:r>
        <w:br/>
        <w:t>Close short: buy and close short (side: fill in buy; posSide: fill in short)</w:t>
      </w:r>
      <w:r>
        <w:br/>
        <w:t xml:space="preserve">Portfolio margin mode: Expiry Futures and Perpetual Futures only support net mode ordType </w:t>
      </w:r>
      <w:r>
        <w:br/>
        <w:t xml:space="preserve">Order type. When creating a new order, you must specify the order type. The order type you specify will affect: 1) what order parameters are required, and 2) how the matching system executes your order. The following are valid order types: </w:t>
      </w:r>
      <w:r>
        <w:br/>
        <w:t xml:space="preserve">limit: Limit order, which requires specified sz and px. </w:t>
      </w:r>
      <w:r>
        <w:br/>
        <w:t xml:space="preserve">market: Market order. For SPOT and MARGIN, market order will be filled with market price (by swiping opposite order book). For Expiry Futures and Perpetual Futures, market order will be placed to order book with most aggressive price allowed by Price Limit Mechanism. For OPTION, market order is not supported yet. As the filled price for market orders cannot be determined in advance, OKX reserves/freezes your quote currency by an additional 5% for risk check. </w:t>
      </w:r>
      <w:r>
        <w:br/>
        <w:t xml:space="preserve">post_only: Post-only order, which the order can only provide liquidity to the market and be a maker. If the order would have executed on placement, it will be canceled instead. </w:t>
      </w:r>
      <w:r>
        <w:br/>
        <w:t xml:space="preserve">fok: Fill or kill order. If the order cannot be fully filled, the order will be canceled. The order would not be partially filled. </w:t>
      </w:r>
      <w:r>
        <w:br/>
        <w:t xml:space="preserve">ioc: Immediate or cancel order. Immediately execute the transaction at the order price, cancel the remaining unfilled quantity of the order, and the order quantity will not be displayed in the order book. </w:t>
      </w:r>
      <w:r>
        <w:br/>
        <w:t>optimal_limit_ioc: Market order with ioc (immediate or cancel). Immediately execute the transaction of this market order, cancel the remaining unfilled quantity of the order, and the order quantity will not be displayed in the order book. Only applicable to Expiry Futures and Perpetual Futures. sz</w:t>
      </w:r>
      <w:r>
        <w:br/>
        <w:t xml:space="preserve">Quantity to buy or sell. </w:t>
      </w:r>
      <w:r>
        <w:br/>
        <w:t xml:space="preserve">For SPOT/MARGIN Buy and Sell Limit Orders, it refers to the quantity in base currency. </w:t>
      </w:r>
      <w:r>
        <w:br/>
        <w:t xml:space="preserve">For MARGIN Buy Market Orders, it refers to the quantity in quote currency. </w:t>
      </w:r>
      <w:r>
        <w:br/>
        <w:t xml:space="preserve">For MARGIN Sell Market Orders, it refers to the quantity in base currency. </w:t>
      </w:r>
      <w:r>
        <w:br/>
        <w:t xml:space="preserve">For SPOT Market Orders, it is set by tgtCcy. </w:t>
      </w:r>
      <w:r>
        <w:br/>
        <w:t>For FUTURES/SWAP/OPTION orders, it refers to the number of contracts. reduceOnly</w:t>
      </w:r>
      <w:r>
        <w:br/>
        <w:t>When placing an order with this parameter set to true, it means that the order will reduce the size of the position only</w:t>
      </w:r>
      <w:r>
        <w:br/>
        <w:t>For the same MARGIN instrument, the coin quantity of all reverse direction pending orders adds `sz` of new `reduceOnly` order cannot exceed the position assets. After the debt is paid off, if there is a remaining size of orders, the position will not be opened in reverse, but will be traded in SPOT.</w:t>
      </w:r>
      <w:r>
        <w:br/>
        <w:t>For the same FUTURES/SWAP instrument, the sum of the current order size and all reverse direction reduce-only pending orders which's price-time priority is higher than the current order, cannot exceed the contract quantity of position.</w:t>
      </w:r>
      <w:r>
        <w:br/>
        <w:t>Only applicable to `Spot and futures mode` and `Multi-currency margin`</w:t>
      </w:r>
      <w:r>
        <w:br/>
        <w:t>Only applicable to `MARGIN` orders, and `FUTURES`/`SWAP` orders in `net` mode</w:t>
      </w:r>
      <w:r>
        <w:br/>
        <w:t>Notice: Under long/short mode of Expiry Futures and Perpetual Futures, all closing orders apply the reduce-only feature which is not affected by this parameter. tgtCcy</w:t>
      </w:r>
      <w:r>
        <w:br/>
        <w:t>This parameter is used to specify the order quantity in the order request is denominated in the quantity of base or quote currency. This is applicable to SPOT Market Orders only.</w:t>
      </w:r>
      <w:r>
        <w:br/>
        <w:t>Base currency: base_ccy</w:t>
      </w:r>
      <w:r>
        <w:br/>
        <w:t xml:space="preserve">Quote currency: quote_ccy </w:t>
      </w:r>
      <w:r>
        <w:br/>
        <w:t xml:space="preserve">If you use the Base Currency quantity for buy market orders or the Quote Currency for sell market orders, please note: </w:t>
      </w:r>
      <w:r>
        <w:br/>
        <w:t xml:space="preserve">1. If the quantity you enter is greater than what you can buy or sell, the system will execute the order according to your maximum buyable or sellable quantity. If you want to trade according to the specified quantity, you should use Limit orders. </w:t>
      </w:r>
      <w:r>
        <w:br/>
        <w:t xml:space="preserve">2. When the market price is too volatile, the locked balance may not be sufficient to buy the Base Currency quantity or sell to receive the Quote Currency that you specified. We will change the quantity of the order to execute the order based on best effort principle based on your account balance. In addition, we will try to over lock a fraction of your balance to avoid changing the order quantity. </w:t>
      </w:r>
      <w:r>
        <w:br/>
        <w:t xml:space="preserve">2.1 Example of base currency buy market order: </w:t>
      </w:r>
      <w:r>
        <w:br/>
        <w:t xml:space="preserve">Taking the market order to buy 10 LTCs as an example, and the user can buy 11 LTC. At this time, if 10 &lt; 11, the order is accepted. When the LTC-USDT market price is 200, and the locked balance of the user is 3,000 USDT, as 200*10 &lt; 3,000, the market order of 10 LTC is fully executed; If the market is too volatile and the LTC-USDT market price becomes 400, 400*10 &gt; 3,000, the user's locked balance is not sufficient to buy using the specified amount of base currency, the user's maximum locked balance of 3,000 USDT will be used to settle the trade. Final transaction quantity becomes 3,000/400 = 7.5 LTC. </w:t>
      </w:r>
      <w:r>
        <w:br/>
        <w:t xml:space="preserve">2.2 Example of quote currency sell market order: </w:t>
      </w:r>
      <w:r>
        <w:br/>
        <w:t>Taking the market order to sell 1,000 USDT as an example, and the user can sell 1,200 USDT, 1,000 &lt; 1,200, the order is accepted. When the LTC-USDT market price is 200, and the locked balance of the user is 6 LTC, as 1,000/200 &lt; 6, the market order of 1,000 USDT is fully executed; If the market is too volatile and the LTC-USDT market price becomes 100, 100*6 &lt; 1,000, the user's locked balance is not sufficient to sell using the specified amount of quote currency, the user's maximum locked balance of 6 LTC will be used to settle the trade. Final transaction quantity becomes 6 * 100 = 600 USDT. px</w:t>
      </w:r>
      <w:r>
        <w:br/>
        <w:t>The value for px must be a multiple of tickSz for OPTION orders.</w:t>
      </w:r>
      <w:r>
        <w:br/>
        <w:t>If not, the system will apply the rounding rules below. Using tickSz 0.0005 as an example:</w:t>
      </w:r>
      <w:r>
        <w:br/>
        <w:t>The px will be rounded up to the nearest 0.0005 when the remainder of px to 0.0005 is more than 0.00025 or `px` is less than 0.0005.</w:t>
      </w:r>
      <w:r>
        <w:br/>
        <w:t>The px will be rounded down to the nearest 0.0005 when the remainder of px to 0.0005 is less than 0.00025 and `px` is more than 0.0005. Mandatory self trade prevention (STP)</w:t>
      </w:r>
      <w:r>
        <w:br/>
        <w:t>The trading platform imposes mandatory self trade prevention at master account level, which means the accounts under the same master account, including master account itself and all its affiliated sub-accounts, will be prevented from self trade. The default STP mode is `Cancel Maker`. Users can also utilize the stpMode request parameter of the placing order endpoint to determine the stpMode of a certain order.</w:t>
      </w:r>
      <w:r>
        <w:br/>
        <w:t xml:space="preserve">Mandatory self trade prevention will not lead to latency. </w:t>
      </w:r>
      <w:r>
        <w:br/>
        <w:t>There are three STP modes. The STP mode is always taken based on the configuration in the taker order.</w:t>
      </w:r>
      <w:r>
        <w:br/>
        <w:t>1. Cancel Maker: This is the default STP mode, which cancels the maker order to prevent self-trading. Then, the taker order continues to match with the next order based on the order book priority.</w:t>
      </w:r>
      <w:r>
        <w:br/>
        <w:t>2. Cancel Taker: The taker order is canceled to prevent self-trading. If the user's own maker order is lower in the order book priority, the taker order is partially filled and then canceled. FOK orders are always honored and canceled if they would result in self-trading.</w:t>
      </w:r>
      <w:r>
        <w:br/>
        <w:t xml:space="preserve">3. Cancel Both: Both taker and maker orders are canceled to prevent self-trading. If the user's own maker order is lower in the order book priority, the taker order is partially filled. Then, the remaining quantity of the taker order and the first maker order are canceled. FOK orders are not supported in this mode. </w:t>
      </w:r>
    </w:p>
    <w:p w:rsidR="00000000" w:rsidRDefault="00000000">
      <w:pPr>
        <w:pStyle w:val="3"/>
        <w:divId w:val="175387555"/>
      </w:pPr>
      <w:r>
        <w:t>WS / Place multiple orders</w:t>
      </w:r>
    </w:p>
    <w:p w:rsidR="00000000" w:rsidRDefault="00000000">
      <w:pPr>
        <w:pStyle w:val="a5"/>
        <w:spacing w:after="240" w:afterAutospacing="0"/>
        <w:divId w:val="175387555"/>
      </w:pPr>
      <w:r>
        <w:t>Place orders in a batch. Maximum 20 orders can be placed per request</w:t>
      </w:r>
    </w:p>
    <w:p w:rsidR="00000000" w:rsidRDefault="00000000">
      <w:pPr>
        <w:pStyle w:val="4"/>
        <w:divId w:val="175387555"/>
      </w:pPr>
      <w:r>
        <w:t>URL Path</w:t>
      </w:r>
    </w:p>
    <w:p w:rsidR="00000000" w:rsidRDefault="00000000">
      <w:pPr>
        <w:pStyle w:val="a5"/>
        <w:divId w:val="175387555"/>
      </w:pPr>
      <w:r>
        <w:t>/ws/v5/private (required login)</w:t>
      </w:r>
    </w:p>
    <w:p w:rsidR="00000000" w:rsidRDefault="00000000">
      <w:pPr>
        <w:pStyle w:val="4"/>
        <w:divId w:val="175387555"/>
      </w:pPr>
      <w:r>
        <w:t>Rate Limit: 300 orders per 2 seconds</w:t>
      </w:r>
    </w:p>
    <w:p w:rsidR="00000000" w:rsidRDefault="00000000">
      <w:pPr>
        <w:pStyle w:val="4"/>
        <w:divId w:val="175387555"/>
      </w:pPr>
      <w:r>
        <w:t>Rate Limit of lead instruments for Copy Trading: 4 orders per 2 seconds</w:t>
      </w:r>
    </w:p>
    <w:p w:rsidR="00000000" w:rsidRDefault="00000000">
      <w:pPr>
        <w:pStyle w:val="4"/>
        <w:divId w:val="175387555"/>
      </w:pPr>
      <w:r>
        <w:t>Rate limit rule (except Options): UserID + Instrument ID</w:t>
      </w:r>
    </w:p>
    <w:p w:rsidR="00000000" w:rsidRDefault="00000000">
      <w:pPr>
        <w:pStyle w:val="4"/>
        <w:divId w:val="175387555"/>
      </w:pPr>
      <w:r>
        <w:t>Rate limit rule (Options only): UserID + Instrument Family</w:t>
      </w:r>
    </w:p>
    <w:p w:rsidR="00000000" w:rsidRDefault="00000000">
      <w:pPr>
        <w:pStyle w:val="a5"/>
        <w:divId w:val="175387555"/>
      </w:pPr>
      <w:r>
        <w:t xml:space="preserve">Rate limit of this endpoint will also be affected by the rules </w:t>
      </w:r>
      <w:hyperlink r:id="rId607" w:anchor="overview-rate-limits-sub-account-rate-limit" w:history="1">
        <w:r>
          <w:rPr>
            <w:rStyle w:val="a3"/>
          </w:rPr>
          <w:t>Sub-account rate limit</w:t>
        </w:r>
      </w:hyperlink>
      <w:r>
        <w:t xml:space="preserve"> and </w:t>
      </w:r>
      <w:hyperlink r:id="rId608" w:anchor="overview-rate-limits-fill-ratio-based-sub-account-rate-limit" w:history="1">
        <w:r>
          <w:rPr>
            <w:rStyle w:val="a3"/>
          </w:rPr>
          <w:t>Fill ratio based sub-account rate limit</w:t>
        </w:r>
      </w:hyperlink>
      <w:r>
        <w:t>.</w:t>
      </w:r>
    </w:p>
    <w:p w:rsidR="00000000" w:rsidRDefault="00000000">
      <w:pPr>
        <w:divId w:val="175387555"/>
      </w:pPr>
      <w:r>
        <w:t xml:space="preserve">Unlike other endpoints, the rate limit of this endpoint is determined by the number of orders. If there is only one order in the request, it will consume the rate limit of `Place order`. Rate limit is shared with the `Place multiple orders` REST API endpoints </w:t>
      </w:r>
    </w:p>
    <w:p w:rsidR="00000000" w:rsidRDefault="00000000">
      <w:pPr>
        <w:pStyle w:val="a5"/>
        <w:divId w:val="1674916602"/>
      </w:pPr>
      <w:r>
        <w:t>Request Example</w:t>
      </w:r>
    </w:p>
    <w:p w:rsidR="00000000" w:rsidRDefault="00000000">
      <w:pPr>
        <w:pStyle w:val="HTML0"/>
        <w:divId w:val="673842080"/>
        <w:rPr>
          <w:rStyle w:val="HTML"/>
        </w:rPr>
      </w:pPr>
      <w:r>
        <w:rPr>
          <w:rStyle w:val="o"/>
        </w:rPr>
        <w:t>{</w:t>
      </w:r>
    </w:p>
    <w:p w:rsidR="00000000" w:rsidRDefault="00000000">
      <w:pPr>
        <w:pStyle w:val="HTML0"/>
        <w:divId w:val="673842080"/>
        <w:rPr>
          <w:rStyle w:val="HTML"/>
        </w:rPr>
      </w:pPr>
      <w:r>
        <w:rPr>
          <w:rStyle w:val="HTML"/>
        </w:rPr>
        <w:t xml:space="preserve">  </w:t>
      </w:r>
      <w:r>
        <w:rPr>
          <w:rStyle w:val="s2"/>
        </w:rPr>
        <w:t>"id"</w:t>
      </w:r>
      <w:r>
        <w:rPr>
          <w:rStyle w:val="HTML"/>
        </w:rPr>
        <w:t xml:space="preserve">: </w:t>
      </w:r>
      <w:r>
        <w:rPr>
          <w:rStyle w:val="s2"/>
        </w:rPr>
        <w:t>"1513"</w:t>
      </w:r>
      <w:r>
        <w:rPr>
          <w:rStyle w:val="HTML"/>
        </w:rPr>
        <w:t>,</w:t>
      </w:r>
    </w:p>
    <w:p w:rsidR="00000000" w:rsidRDefault="00000000">
      <w:pPr>
        <w:pStyle w:val="HTML0"/>
        <w:divId w:val="673842080"/>
        <w:rPr>
          <w:rStyle w:val="HTML"/>
        </w:rPr>
      </w:pPr>
      <w:r>
        <w:rPr>
          <w:rStyle w:val="HTML"/>
        </w:rPr>
        <w:t xml:space="preserve">  </w:t>
      </w:r>
      <w:r>
        <w:rPr>
          <w:rStyle w:val="s2"/>
        </w:rPr>
        <w:t>"op"</w:t>
      </w:r>
      <w:r>
        <w:rPr>
          <w:rStyle w:val="HTML"/>
        </w:rPr>
        <w:t xml:space="preserve">: </w:t>
      </w:r>
      <w:r>
        <w:rPr>
          <w:rStyle w:val="s2"/>
        </w:rPr>
        <w:t>"batch-orders"</w:t>
      </w:r>
      <w:r>
        <w:rPr>
          <w:rStyle w:val="HTML"/>
        </w:rPr>
        <w:t>,</w:t>
      </w:r>
    </w:p>
    <w:p w:rsidR="00000000" w:rsidRDefault="00000000">
      <w:pPr>
        <w:pStyle w:val="HTML0"/>
        <w:divId w:val="673842080"/>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673842080"/>
        <w:rPr>
          <w:rStyle w:val="HTML"/>
        </w:rPr>
      </w:pPr>
      <w:r>
        <w:rPr>
          <w:rStyle w:val="HTML"/>
        </w:rPr>
        <w:t xml:space="preserve">    </w:t>
      </w:r>
      <w:r>
        <w:rPr>
          <w:rStyle w:val="o"/>
        </w:rPr>
        <w:t>{</w:t>
      </w:r>
    </w:p>
    <w:p w:rsidR="00000000" w:rsidRDefault="00000000">
      <w:pPr>
        <w:pStyle w:val="HTML0"/>
        <w:divId w:val="673842080"/>
        <w:rPr>
          <w:rStyle w:val="HTML"/>
        </w:rPr>
      </w:pPr>
      <w:r>
        <w:rPr>
          <w:rStyle w:val="HTML"/>
        </w:rPr>
        <w:t xml:space="preserve">      </w:t>
      </w:r>
      <w:r>
        <w:rPr>
          <w:rStyle w:val="s2"/>
        </w:rPr>
        <w:t>"side"</w:t>
      </w:r>
      <w:r>
        <w:rPr>
          <w:rStyle w:val="HTML"/>
        </w:rPr>
        <w:t xml:space="preserve">: </w:t>
      </w:r>
      <w:r>
        <w:rPr>
          <w:rStyle w:val="s2"/>
        </w:rPr>
        <w:t>"buy"</w:t>
      </w:r>
      <w:r>
        <w:rPr>
          <w:rStyle w:val="HTML"/>
        </w:rPr>
        <w:t>,</w:t>
      </w:r>
    </w:p>
    <w:p w:rsidR="00000000" w:rsidRDefault="00000000">
      <w:pPr>
        <w:pStyle w:val="HTML0"/>
        <w:divId w:val="673842080"/>
        <w:rPr>
          <w:rStyle w:val="HTML"/>
        </w:rPr>
      </w:pPr>
      <w:r>
        <w:rPr>
          <w:rStyle w:val="HTML"/>
        </w:rPr>
        <w:t xml:space="preserve">      </w:t>
      </w:r>
      <w:r>
        <w:rPr>
          <w:rStyle w:val="s2"/>
        </w:rPr>
        <w:t>"instId"</w:t>
      </w:r>
      <w:r>
        <w:rPr>
          <w:rStyle w:val="HTML"/>
        </w:rPr>
        <w:t xml:space="preserve">: </w:t>
      </w:r>
      <w:r>
        <w:rPr>
          <w:rStyle w:val="s2"/>
        </w:rPr>
        <w:t>"BTC-USDT"</w:t>
      </w:r>
      <w:r>
        <w:rPr>
          <w:rStyle w:val="HTML"/>
        </w:rPr>
        <w:t>,</w:t>
      </w:r>
    </w:p>
    <w:p w:rsidR="00000000" w:rsidRDefault="00000000">
      <w:pPr>
        <w:pStyle w:val="HTML0"/>
        <w:divId w:val="673842080"/>
        <w:rPr>
          <w:rStyle w:val="HTML"/>
        </w:rPr>
      </w:pPr>
      <w:r>
        <w:rPr>
          <w:rStyle w:val="HTML"/>
        </w:rPr>
        <w:t xml:space="preserve">      </w:t>
      </w:r>
      <w:r>
        <w:rPr>
          <w:rStyle w:val="s2"/>
        </w:rPr>
        <w:t>"tdMode"</w:t>
      </w:r>
      <w:r>
        <w:rPr>
          <w:rStyle w:val="HTML"/>
        </w:rPr>
        <w:t xml:space="preserve">: </w:t>
      </w:r>
      <w:r>
        <w:rPr>
          <w:rStyle w:val="s2"/>
        </w:rPr>
        <w:t>"cash"</w:t>
      </w:r>
      <w:r>
        <w:rPr>
          <w:rStyle w:val="HTML"/>
        </w:rPr>
        <w:t>,</w:t>
      </w:r>
    </w:p>
    <w:p w:rsidR="00000000" w:rsidRDefault="00000000">
      <w:pPr>
        <w:pStyle w:val="HTML0"/>
        <w:divId w:val="673842080"/>
        <w:rPr>
          <w:rStyle w:val="HTML"/>
        </w:rPr>
      </w:pPr>
      <w:r>
        <w:rPr>
          <w:rStyle w:val="HTML"/>
        </w:rPr>
        <w:t xml:space="preserve">      </w:t>
      </w:r>
      <w:r>
        <w:rPr>
          <w:rStyle w:val="s2"/>
        </w:rPr>
        <w:t>"ordType"</w:t>
      </w:r>
      <w:r>
        <w:rPr>
          <w:rStyle w:val="HTML"/>
        </w:rPr>
        <w:t xml:space="preserve">: </w:t>
      </w:r>
      <w:r>
        <w:rPr>
          <w:rStyle w:val="s2"/>
        </w:rPr>
        <w:t>"market"</w:t>
      </w:r>
      <w:r>
        <w:rPr>
          <w:rStyle w:val="HTML"/>
        </w:rPr>
        <w:t>,</w:t>
      </w:r>
    </w:p>
    <w:p w:rsidR="00000000" w:rsidRDefault="00000000">
      <w:pPr>
        <w:pStyle w:val="HTML0"/>
        <w:divId w:val="673842080"/>
        <w:rPr>
          <w:rStyle w:val="HTML"/>
        </w:rPr>
      </w:pPr>
      <w:r>
        <w:rPr>
          <w:rStyle w:val="HTML"/>
        </w:rPr>
        <w:t xml:space="preserve">      </w:t>
      </w:r>
      <w:r>
        <w:rPr>
          <w:rStyle w:val="s2"/>
        </w:rPr>
        <w:t>"sz"</w:t>
      </w:r>
      <w:r>
        <w:rPr>
          <w:rStyle w:val="HTML"/>
        </w:rPr>
        <w:t xml:space="preserve">: </w:t>
      </w:r>
      <w:r>
        <w:rPr>
          <w:rStyle w:val="s2"/>
        </w:rPr>
        <w:t>"100"</w:t>
      </w:r>
    </w:p>
    <w:p w:rsidR="00000000" w:rsidRDefault="00000000">
      <w:pPr>
        <w:pStyle w:val="HTML0"/>
        <w:divId w:val="673842080"/>
        <w:rPr>
          <w:rStyle w:val="HTML"/>
        </w:rPr>
      </w:pPr>
      <w:r>
        <w:rPr>
          <w:rStyle w:val="HTML"/>
        </w:rPr>
        <w:t xml:space="preserve">    </w:t>
      </w:r>
      <w:r>
        <w:rPr>
          <w:rStyle w:val="o"/>
        </w:rPr>
        <w:t>}</w:t>
      </w:r>
      <w:r>
        <w:rPr>
          <w:rStyle w:val="HTML"/>
        </w:rPr>
        <w:t>,</w:t>
      </w:r>
    </w:p>
    <w:p w:rsidR="00000000" w:rsidRDefault="00000000">
      <w:pPr>
        <w:pStyle w:val="HTML0"/>
        <w:divId w:val="673842080"/>
        <w:rPr>
          <w:rStyle w:val="HTML"/>
        </w:rPr>
      </w:pPr>
      <w:r>
        <w:rPr>
          <w:rStyle w:val="HTML"/>
        </w:rPr>
        <w:t xml:space="preserve">    </w:t>
      </w:r>
      <w:r>
        <w:rPr>
          <w:rStyle w:val="o"/>
        </w:rPr>
        <w:t>{</w:t>
      </w:r>
    </w:p>
    <w:p w:rsidR="00000000" w:rsidRDefault="00000000">
      <w:pPr>
        <w:pStyle w:val="HTML0"/>
        <w:divId w:val="673842080"/>
        <w:rPr>
          <w:rStyle w:val="HTML"/>
        </w:rPr>
      </w:pPr>
      <w:r>
        <w:rPr>
          <w:rStyle w:val="HTML"/>
        </w:rPr>
        <w:t xml:space="preserve">      </w:t>
      </w:r>
      <w:r>
        <w:rPr>
          <w:rStyle w:val="s2"/>
        </w:rPr>
        <w:t>"side"</w:t>
      </w:r>
      <w:r>
        <w:rPr>
          <w:rStyle w:val="HTML"/>
        </w:rPr>
        <w:t xml:space="preserve">: </w:t>
      </w:r>
      <w:r>
        <w:rPr>
          <w:rStyle w:val="s2"/>
        </w:rPr>
        <w:t>"buy"</w:t>
      </w:r>
      <w:r>
        <w:rPr>
          <w:rStyle w:val="HTML"/>
        </w:rPr>
        <w:t>,</w:t>
      </w:r>
    </w:p>
    <w:p w:rsidR="00000000" w:rsidRDefault="00000000">
      <w:pPr>
        <w:pStyle w:val="HTML0"/>
        <w:divId w:val="673842080"/>
        <w:rPr>
          <w:rStyle w:val="HTML"/>
        </w:rPr>
      </w:pPr>
      <w:r>
        <w:rPr>
          <w:rStyle w:val="HTML"/>
        </w:rPr>
        <w:t xml:space="preserve">      </w:t>
      </w:r>
      <w:r>
        <w:rPr>
          <w:rStyle w:val="s2"/>
        </w:rPr>
        <w:t>"instId"</w:t>
      </w:r>
      <w:r>
        <w:rPr>
          <w:rStyle w:val="HTML"/>
        </w:rPr>
        <w:t xml:space="preserve">: </w:t>
      </w:r>
      <w:r>
        <w:rPr>
          <w:rStyle w:val="s2"/>
        </w:rPr>
        <w:t>"LTC-USDT"</w:t>
      </w:r>
      <w:r>
        <w:rPr>
          <w:rStyle w:val="HTML"/>
        </w:rPr>
        <w:t>,</w:t>
      </w:r>
    </w:p>
    <w:p w:rsidR="00000000" w:rsidRDefault="00000000">
      <w:pPr>
        <w:pStyle w:val="HTML0"/>
        <w:divId w:val="673842080"/>
        <w:rPr>
          <w:rStyle w:val="HTML"/>
        </w:rPr>
      </w:pPr>
      <w:r>
        <w:rPr>
          <w:rStyle w:val="HTML"/>
        </w:rPr>
        <w:t xml:space="preserve">      </w:t>
      </w:r>
      <w:r>
        <w:rPr>
          <w:rStyle w:val="s2"/>
        </w:rPr>
        <w:t>"tdMode"</w:t>
      </w:r>
      <w:r>
        <w:rPr>
          <w:rStyle w:val="HTML"/>
        </w:rPr>
        <w:t xml:space="preserve">: </w:t>
      </w:r>
      <w:r>
        <w:rPr>
          <w:rStyle w:val="s2"/>
        </w:rPr>
        <w:t>"cash"</w:t>
      </w:r>
      <w:r>
        <w:rPr>
          <w:rStyle w:val="HTML"/>
        </w:rPr>
        <w:t>,</w:t>
      </w:r>
    </w:p>
    <w:p w:rsidR="00000000" w:rsidRDefault="00000000">
      <w:pPr>
        <w:pStyle w:val="HTML0"/>
        <w:divId w:val="673842080"/>
        <w:rPr>
          <w:rStyle w:val="HTML"/>
        </w:rPr>
      </w:pPr>
      <w:r>
        <w:rPr>
          <w:rStyle w:val="HTML"/>
        </w:rPr>
        <w:t xml:space="preserve">      </w:t>
      </w:r>
      <w:r>
        <w:rPr>
          <w:rStyle w:val="s2"/>
        </w:rPr>
        <w:t>"ordType"</w:t>
      </w:r>
      <w:r>
        <w:rPr>
          <w:rStyle w:val="HTML"/>
        </w:rPr>
        <w:t xml:space="preserve">: </w:t>
      </w:r>
      <w:r>
        <w:rPr>
          <w:rStyle w:val="s2"/>
        </w:rPr>
        <w:t>"market"</w:t>
      </w:r>
      <w:r>
        <w:rPr>
          <w:rStyle w:val="HTML"/>
        </w:rPr>
        <w:t>,</w:t>
      </w:r>
    </w:p>
    <w:p w:rsidR="00000000" w:rsidRDefault="00000000">
      <w:pPr>
        <w:pStyle w:val="HTML0"/>
        <w:divId w:val="673842080"/>
        <w:rPr>
          <w:rStyle w:val="HTML"/>
        </w:rPr>
      </w:pPr>
      <w:r>
        <w:rPr>
          <w:rStyle w:val="HTML"/>
        </w:rPr>
        <w:t xml:space="preserve">      </w:t>
      </w:r>
      <w:r>
        <w:rPr>
          <w:rStyle w:val="s2"/>
        </w:rPr>
        <w:t>"sz"</w:t>
      </w:r>
      <w:r>
        <w:rPr>
          <w:rStyle w:val="HTML"/>
        </w:rPr>
        <w:t xml:space="preserve">: </w:t>
      </w:r>
      <w:r>
        <w:rPr>
          <w:rStyle w:val="s2"/>
        </w:rPr>
        <w:t>"1"</w:t>
      </w:r>
    </w:p>
    <w:p w:rsidR="00000000" w:rsidRDefault="00000000">
      <w:pPr>
        <w:pStyle w:val="HTML0"/>
        <w:divId w:val="673842080"/>
        <w:rPr>
          <w:rStyle w:val="HTML"/>
        </w:rPr>
      </w:pPr>
      <w:r>
        <w:rPr>
          <w:rStyle w:val="HTML"/>
        </w:rPr>
        <w:t xml:space="preserve">    </w:t>
      </w:r>
      <w:r>
        <w:rPr>
          <w:rStyle w:val="o"/>
        </w:rPr>
        <w:t>}</w:t>
      </w:r>
    </w:p>
    <w:p w:rsidR="00000000" w:rsidRDefault="00000000">
      <w:pPr>
        <w:pStyle w:val="HTML0"/>
        <w:divId w:val="673842080"/>
        <w:rPr>
          <w:rStyle w:val="HTML"/>
        </w:rPr>
      </w:pPr>
      <w:r>
        <w:rPr>
          <w:rStyle w:val="HTML"/>
        </w:rPr>
        <w:t xml:space="preserve">  </w:t>
      </w:r>
      <w:r>
        <w:rPr>
          <w:rStyle w:val="o"/>
        </w:rPr>
        <w:t>]</w:t>
      </w:r>
    </w:p>
    <w:p w:rsidR="00000000" w:rsidRDefault="00000000">
      <w:pPr>
        <w:pStyle w:val="HTML0"/>
        <w:divId w:val="673842080"/>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900"/>
        <w:gridCol w:w="1380"/>
        <w:gridCol w:w="547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Unique identifier of the message </w:t>
            </w:r>
            <w:r>
              <w:br/>
              <w:t xml:space="preserve">Provided by client. It will be returned in response message for identifying the corresponding request. </w:t>
            </w:r>
            <w:r>
              <w:br/>
              <w:t>A combination of case-sensitive alphanumerics, all numbers, or all letters of up to 32 characters.</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batch-orders</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Request Parameters</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Instrument ID, e.g. </w:t>
            </w:r>
            <w:r>
              <w:rPr>
                <w:rStyle w:val="HTML"/>
              </w:rPr>
              <w:t>BTC-USDT</w:t>
            </w:r>
          </w:p>
        </w:tc>
      </w:tr>
      <w:tr w:rsidR="00000000">
        <w:trPr>
          <w:divId w:val="175387555"/>
          <w:tblCellSpacing w:w="15" w:type="dxa"/>
        </w:trPr>
        <w:tc>
          <w:tcPr>
            <w:tcW w:w="0" w:type="auto"/>
            <w:vAlign w:val="center"/>
            <w:hideMark/>
          </w:tcPr>
          <w:p w:rsidR="00000000" w:rsidRDefault="00000000">
            <w:r>
              <w:t>&gt; tdMode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Trade mode </w:t>
            </w:r>
            <w:r>
              <w:br/>
              <w:t xml:space="preserve">Margin mode </w:t>
            </w:r>
            <w:r>
              <w:rPr>
                <w:rStyle w:val="HTML"/>
              </w:rPr>
              <w:t>isolated</w:t>
            </w:r>
            <w:r>
              <w:t xml:space="preserve"> </w:t>
            </w:r>
            <w:r>
              <w:rPr>
                <w:rStyle w:val="HTML"/>
              </w:rPr>
              <w:t>cross</w:t>
            </w:r>
            <w:r>
              <w:t xml:space="preserve"> </w:t>
            </w:r>
            <w:r>
              <w:br/>
              <w:t xml:space="preserve">Non-Margin mode </w:t>
            </w:r>
            <w:r>
              <w:rPr>
                <w:rStyle w:val="HTML"/>
              </w:rPr>
              <w:t>cash</w:t>
            </w:r>
            <w:r>
              <w:br/>
            </w:r>
            <w:r>
              <w:rPr>
                <w:rStyle w:val="HTML"/>
              </w:rPr>
              <w:t>spot_isolated</w:t>
            </w:r>
            <w:r>
              <w:t xml:space="preserve"> (only applicable to SPOT lead trading, </w:t>
            </w:r>
            <w:r>
              <w:rPr>
                <w:rStyle w:val="HTML"/>
              </w:rPr>
              <w:t>tdMode</w:t>
            </w:r>
            <w:r>
              <w:t xml:space="preserve"> should be </w:t>
            </w:r>
            <w:r>
              <w:rPr>
                <w:rStyle w:val="HTML"/>
              </w:rPr>
              <w:t>spot_isolated</w:t>
            </w:r>
            <w:r>
              <w:t xml:space="preserve"> for </w:t>
            </w:r>
            <w:r>
              <w:rPr>
                <w:rStyle w:val="HTML"/>
              </w:rPr>
              <w:t>SPOT</w:t>
            </w:r>
            <w:r>
              <w:t xml:space="preserve"> lead trading.)</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Margin currency </w:t>
            </w:r>
            <w:r>
              <w:br/>
              <w:t xml:space="preserve">Only applicable to </w:t>
            </w:r>
            <w:r>
              <w:rPr>
                <w:rStyle w:val="HTML"/>
              </w:rPr>
              <w:t>cross</w:t>
            </w:r>
            <w:r>
              <w:t xml:space="preserve"> </w:t>
            </w:r>
            <w:r>
              <w:rPr>
                <w:rStyle w:val="HTML"/>
              </w:rPr>
              <w:t>MARGIN</w:t>
            </w:r>
            <w:r>
              <w:t xml:space="preserve"> orders in </w:t>
            </w:r>
            <w:r>
              <w:rPr>
                <w:rStyle w:val="HTML"/>
              </w:rPr>
              <w:t>Spot and futures mode</w:t>
            </w:r>
            <w:r>
              <w:t>.</w:t>
            </w:r>
          </w:p>
        </w:tc>
      </w:tr>
      <w:tr w:rsidR="00000000">
        <w:trPr>
          <w:divId w:val="175387555"/>
          <w:tblCellSpacing w:w="15" w:type="dxa"/>
        </w:trPr>
        <w:tc>
          <w:tcPr>
            <w:tcW w:w="0" w:type="auto"/>
            <w:vAlign w:val="center"/>
            <w:hideMark/>
          </w:tcPr>
          <w:p w:rsidR="00000000" w:rsidRDefault="00000000">
            <w:r>
              <w:t>&gt; clOrdId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Client Order ID as assigned by the client </w:t>
            </w:r>
            <w:r>
              <w:br/>
              <w:t>A combination of case-sensitive alphanumerics, all numbers, or all letters of up to 32 characters.</w:t>
            </w:r>
          </w:p>
        </w:tc>
      </w:tr>
      <w:tr w:rsidR="00000000">
        <w:trPr>
          <w:divId w:val="175387555"/>
          <w:tblCellSpacing w:w="15" w:type="dxa"/>
        </w:trPr>
        <w:tc>
          <w:tcPr>
            <w:tcW w:w="0" w:type="auto"/>
            <w:vAlign w:val="center"/>
            <w:hideMark/>
          </w:tcPr>
          <w:p w:rsidR="00000000" w:rsidRDefault="00000000">
            <w:r>
              <w:t>&gt; tag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Order tag </w:t>
            </w:r>
            <w:r>
              <w:br/>
              <w:t>A combination of case-sensitive alphanumerics, all numbers, or all letters of up to 16 characters.</w:t>
            </w:r>
          </w:p>
        </w:tc>
      </w:tr>
      <w:tr w:rsidR="00000000">
        <w:trPr>
          <w:divId w:val="175387555"/>
          <w:tblCellSpacing w:w="15" w:type="dxa"/>
        </w:trPr>
        <w:tc>
          <w:tcPr>
            <w:tcW w:w="0" w:type="auto"/>
            <w:vAlign w:val="center"/>
            <w:hideMark/>
          </w:tcPr>
          <w:p w:rsidR="00000000" w:rsidRDefault="00000000">
            <w:r>
              <w:t>&gt; side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Order side, </w:t>
            </w:r>
            <w:r>
              <w:rPr>
                <w:rStyle w:val="HTML"/>
              </w:rPr>
              <w:t>buy</w:t>
            </w:r>
            <w:r>
              <w:t xml:space="preserve"> </w:t>
            </w:r>
            <w:r>
              <w:rPr>
                <w:rStyle w:val="HTML"/>
              </w:rPr>
              <w:t>sell</w:t>
            </w:r>
          </w:p>
        </w:tc>
      </w:tr>
      <w:tr w:rsidR="00000000">
        <w:trPr>
          <w:divId w:val="175387555"/>
          <w:tblCellSpacing w:w="15" w:type="dxa"/>
        </w:trPr>
        <w:tc>
          <w:tcPr>
            <w:tcW w:w="0" w:type="auto"/>
            <w:vAlign w:val="center"/>
            <w:hideMark/>
          </w:tcPr>
          <w:p w:rsidR="00000000" w:rsidRDefault="00000000">
            <w:r>
              <w:t>&gt; posSide</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Position side </w:t>
            </w:r>
            <w:r>
              <w:br/>
              <w:t xml:space="preserve">The default </w:t>
            </w:r>
            <w:r>
              <w:rPr>
                <w:rStyle w:val="HTML"/>
              </w:rPr>
              <w:t>net</w:t>
            </w:r>
            <w:r>
              <w:t xml:space="preserve"> in the </w:t>
            </w:r>
            <w:r>
              <w:rPr>
                <w:rStyle w:val="HTML"/>
              </w:rPr>
              <w:t>net</w:t>
            </w:r>
            <w:r>
              <w:t xml:space="preserve"> mode </w:t>
            </w:r>
            <w:r>
              <w:br/>
              <w:t xml:space="preserve">It is required in the </w:t>
            </w:r>
            <w:r>
              <w:rPr>
                <w:rStyle w:val="HTML"/>
              </w:rPr>
              <w:t>long/short</w:t>
            </w:r>
            <w:r>
              <w:t xml:space="preserve"> mode, and only be </w:t>
            </w:r>
            <w:r>
              <w:rPr>
                <w:rStyle w:val="HTML"/>
              </w:rPr>
              <w:t>long</w:t>
            </w:r>
            <w:r>
              <w:t xml:space="preserve"> or </w:t>
            </w:r>
            <w:r>
              <w:rPr>
                <w:rStyle w:val="HTML"/>
              </w:rPr>
              <w:t>short</w:t>
            </w:r>
            <w:r>
              <w:t xml:space="preserve">. </w:t>
            </w:r>
            <w:r>
              <w:br/>
              <w:t xml:space="preserve">Only applicable to </w:t>
            </w:r>
            <w:r>
              <w:rPr>
                <w:rStyle w:val="HTML"/>
              </w:rPr>
              <w:t>FUTURES</w:t>
            </w:r>
            <w:r>
              <w:t>/</w:t>
            </w:r>
            <w:r>
              <w:rPr>
                <w:rStyle w:val="HTML"/>
              </w:rPr>
              <w:t>SWAP</w:t>
            </w:r>
            <w:r>
              <w:t>.</w:t>
            </w:r>
          </w:p>
        </w:tc>
      </w:tr>
      <w:tr w:rsidR="00000000">
        <w:trPr>
          <w:divId w:val="175387555"/>
          <w:tblCellSpacing w:w="15" w:type="dxa"/>
        </w:trPr>
        <w:tc>
          <w:tcPr>
            <w:tcW w:w="0" w:type="auto"/>
            <w:vAlign w:val="center"/>
            <w:hideMark/>
          </w:tcPr>
          <w:p w:rsidR="00000000" w:rsidRDefault="00000000">
            <w:r>
              <w:t>&gt; ordType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Order type </w:t>
            </w:r>
            <w:r>
              <w:br/>
            </w:r>
            <w:r>
              <w:rPr>
                <w:rStyle w:val="HTML"/>
              </w:rPr>
              <w:t>market</w:t>
            </w:r>
            <w:r>
              <w:t xml:space="preserve">: market order </w:t>
            </w:r>
            <w:r>
              <w:br/>
            </w:r>
            <w:r>
              <w:rPr>
                <w:rStyle w:val="HTML"/>
              </w:rPr>
              <w:t>limit</w:t>
            </w:r>
            <w:r>
              <w:t xml:space="preserve">: limit order </w:t>
            </w:r>
            <w:r>
              <w:br/>
            </w:r>
            <w:r>
              <w:rPr>
                <w:rStyle w:val="HTML"/>
              </w:rPr>
              <w:t>post_only</w:t>
            </w:r>
            <w:r>
              <w:t xml:space="preserve">: Post-only order </w:t>
            </w:r>
            <w:r>
              <w:br/>
            </w:r>
            <w:r>
              <w:rPr>
                <w:rStyle w:val="HTML"/>
              </w:rPr>
              <w:t>fok</w:t>
            </w:r>
            <w:r>
              <w:t xml:space="preserve">: Fill-or-kill order </w:t>
            </w:r>
            <w:r>
              <w:br/>
            </w:r>
            <w:r>
              <w:rPr>
                <w:rStyle w:val="HTML"/>
              </w:rPr>
              <w:t>ioc</w:t>
            </w:r>
            <w:r>
              <w:t xml:space="preserve">: Immediate-or-cancel order </w:t>
            </w:r>
            <w:r>
              <w:br/>
            </w:r>
            <w:r>
              <w:rPr>
                <w:rStyle w:val="HTML"/>
              </w:rPr>
              <w:t>optimal_limit_ioc</w:t>
            </w:r>
            <w:r>
              <w:t>: Market order with immediate-or-cancel order (applicable only to Expiry Futures and Perpetual Futures)</w:t>
            </w:r>
            <w:r>
              <w:br/>
            </w:r>
            <w:r>
              <w:rPr>
                <w:rStyle w:val="HTML"/>
              </w:rPr>
              <w:t>mmp</w:t>
            </w:r>
            <w:r>
              <w:t>: Market Maker Protection (only applicable to Option in Portfolio Margin mode)</w:t>
            </w:r>
            <w:r>
              <w:br/>
            </w:r>
            <w:r>
              <w:rPr>
                <w:rStyle w:val="HTML"/>
              </w:rPr>
              <w:t>mmp_and_post_only</w:t>
            </w:r>
            <w:r>
              <w:t>: Market Maker Protection and Post-only order(only applicable to Option in Portfolio Margin mode).</w:t>
            </w:r>
          </w:p>
        </w:tc>
      </w:tr>
      <w:tr w:rsidR="00000000">
        <w:trPr>
          <w:divId w:val="175387555"/>
          <w:tblCellSpacing w:w="15" w:type="dxa"/>
        </w:trPr>
        <w:tc>
          <w:tcPr>
            <w:tcW w:w="0" w:type="auto"/>
            <w:vAlign w:val="center"/>
            <w:hideMark/>
          </w:tcPr>
          <w:p w:rsidR="00000000" w:rsidRDefault="00000000">
            <w:r>
              <w:t>&gt; sz</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Quantity to buy or sell.</w:t>
            </w:r>
          </w:p>
        </w:tc>
      </w:tr>
      <w:tr w:rsidR="00000000">
        <w:trPr>
          <w:divId w:val="175387555"/>
          <w:tblCellSpacing w:w="15" w:type="dxa"/>
        </w:trPr>
        <w:tc>
          <w:tcPr>
            <w:tcW w:w="0" w:type="auto"/>
            <w:vAlign w:val="center"/>
            <w:hideMark/>
          </w:tcPr>
          <w:p w:rsidR="00000000" w:rsidRDefault="00000000">
            <w:r>
              <w:t>&gt; px</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Order price. Only applicable to </w:t>
            </w:r>
            <w:r>
              <w:rPr>
                <w:rStyle w:val="HTML"/>
              </w:rPr>
              <w:t>limit</w:t>
            </w:r>
            <w:r>
              <w:t>,</w:t>
            </w:r>
            <w:r>
              <w:rPr>
                <w:rStyle w:val="HTML"/>
              </w:rPr>
              <w:t>post_only</w:t>
            </w:r>
            <w:r>
              <w:t>,</w:t>
            </w:r>
            <w:r>
              <w:rPr>
                <w:rStyle w:val="HTML"/>
              </w:rPr>
              <w:t>fok</w:t>
            </w:r>
            <w:r>
              <w:t>,</w:t>
            </w:r>
            <w:r>
              <w:rPr>
                <w:rStyle w:val="HTML"/>
              </w:rPr>
              <w:t>ioc</w:t>
            </w:r>
            <w:r>
              <w:t>,</w:t>
            </w:r>
            <w:r>
              <w:rPr>
                <w:rStyle w:val="HTML"/>
              </w:rPr>
              <w:t>mmp</w:t>
            </w:r>
            <w:r>
              <w:t>,</w:t>
            </w:r>
            <w:r>
              <w:rPr>
                <w:rStyle w:val="HTML"/>
              </w:rPr>
              <w:t>mmp_and_post_only</w:t>
            </w:r>
            <w:r>
              <w:t xml:space="preserve"> order.</w:t>
            </w:r>
            <w:r>
              <w:br/>
              <w:t>When placing an option order, one of px/pxUsd/pxVol must be filled in, and only one can be filled in</w:t>
            </w:r>
          </w:p>
        </w:tc>
      </w:tr>
      <w:tr w:rsidR="00000000">
        <w:trPr>
          <w:divId w:val="175387555"/>
          <w:tblCellSpacing w:w="15" w:type="dxa"/>
        </w:trPr>
        <w:tc>
          <w:tcPr>
            <w:tcW w:w="0" w:type="auto"/>
            <w:vAlign w:val="center"/>
            <w:hideMark/>
          </w:tcPr>
          <w:p w:rsidR="00000000" w:rsidRDefault="00000000">
            <w:r>
              <w:t>&gt; pxUsd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Place options orders in </w:t>
            </w:r>
            <w:r>
              <w:rPr>
                <w:rStyle w:val="HTML"/>
              </w:rPr>
              <w:t>USD</w:t>
            </w:r>
            <w:r>
              <w:t xml:space="preserve"> </w:t>
            </w:r>
            <w:r>
              <w:br/>
              <w:t xml:space="preserve">Only applicable to options </w:t>
            </w:r>
            <w:r>
              <w:br/>
              <w:t>When placing an option order, one of px/pxUsd/pxVol must be filled in, and only one can be filled in</w:t>
            </w:r>
          </w:p>
        </w:tc>
      </w:tr>
      <w:tr w:rsidR="00000000">
        <w:trPr>
          <w:divId w:val="175387555"/>
          <w:tblCellSpacing w:w="15" w:type="dxa"/>
        </w:trPr>
        <w:tc>
          <w:tcPr>
            <w:tcW w:w="0" w:type="auto"/>
            <w:vAlign w:val="center"/>
            <w:hideMark/>
          </w:tcPr>
          <w:p w:rsidR="00000000" w:rsidRDefault="00000000">
            <w:r>
              <w:t>&gt; pxVol</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Place options orders based on implied volatility, where 1 represents 100% </w:t>
            </w:r>
            <w:r>
              <w:br/>
              <w:t xml:space="preserve">Only applicable to options </w:t>
            </w:r>
            <w:r>
              <w:br/>
              <w:t>When placing an option order, one of px/pxUsd/pxVol must be filled in, and only one can be filled in</w:t>
            </w:r>
          </w:p>
        </w:tc>
      </w:tr>
      <w:tr w:rsidR="00000000">
        <w:trPr>
          <w:divId w:val="175387555"/>
          <w:tblCellSpacing w:w="15" w:type="dxa"/>
        </w:trPr>
        <w:tc>
          <w:tcPr>
            <w:tcW w:w="0" w:type="auto"/>
            <w:vAlign w:val="center"/>
            <w:hideMark/>
          </w:tcPr>
          <w:p w:rsidR="00000000" w:rsidRDefault="00000000">
            <w:r>
              <w:t>&gt; reduceOnly</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 xml:space="preserve">Whether the order can only reduce the position size. </w:t>
            </w:r>
            <w:r>
              <w:br/>
              <w:t xml:space="preserve">Valid options: </w:t>
            </w:r>
            <w:r>
              <w:rPr>
                <w:rStyle w:val="HTML"/>
              </w:rPr>
              <w:t>true</w:t>
            </w:r>
            <w:r>
              <w:t xml:space="preserve"> or </w:t>
            </w:r>
            <w:r>
              <w:rPr>
                <w:rStyle w:val="HTML"/>
              </w:rPr>
              <w:t>false</w:t>
            </w:r>
            <w:r>
              <w:t xml:space="preserve">. The default value is </w:t>
            </w:r>
            <w:r>
              <w:rPr>
                <w:rStyle w:val="HTML"/>
              </w:rPr>
              <w:t>false</w:t>
            </w:r>
            <w:r>
              <w:t>.</w:t>
            </w:r>
            <w:r>
              <w:br/>
              <w:t xml:space="preserve">Only applicable to </w:t>
            </w:r>
            <w:r>
              <w:rPr>
                <w:rStyle w:val="HTML"/>
              </w:rPr>
              <w:t>MARGIN</w:t>
            </w:r>
            <w:r>
              <w:t xml:space="preserve"> orders, and </w:t>
            </w:r>
            <w:r>
              <w:rPr>
                <w:rStyle w:val="HTML"/>
              </w:rPr>
              <w:t>FUTURES</w:t>
            </w:r>
            <w:r>
              <w:t>/</w:t>
            </w:r>
            <w:r>
              <w:rPr>
                <w:rStyle w:val="HTML"/>
              </w:rPr>
              <w:t>SWAP</w:t>
            </w:r>
            <w:r>
              <w:t xml:space="preserve"> orders in </w:t>
            </w:r>
            <w:r>
              <w:rPr>
                <w:rStyle w:val="HTML"/>
              </w:rPr>
              <w:t>net</w:t>
            </w:r>
            <w:r>
              <w:t xml:space="preserve"> mode </w:t>
            </w:r>
            <w:r>
              <w:br/>
              <w:t xml:space="preserve">Only applicable to </w:t>
            </w:r>
            <w:r>
              <w:rPr>
                <w:rStyle w:val="HTML"/>
              </w:rPr>
              <w:t>Spot and futures mode</w:t>
            </w:r>
            <w:r>
              <w:t xml:space="preserve"> and </w:t>
            </w:r>
            <w:r>
              <w:rPr>
                <w:rStyle w:val="HTML"/>
              </w:rPr>
              <w:t>Multi-currency margin</w:t>
            </w:r>
          </w:p>
        </w:tc>
      </w:tr>
      <w:tr w:rsidR="00000000">
        <w:trPr>
          <w:divId w:val="175387555"/>
          <w:tblCellSpacing w:w="15" w:type="dxa"/>
        </w:trPr>
        <w:tc>
          <w:tcPr>
            <w:tcW w:w="0" w:type="auto"/>
            <w:vAlign w:val="center"/>
            <w:hideMark/>
          </w:tcPr>
          <w:p w:rsidR="00000000" w:rsidRDefault="00000000">
            <w:r>
              <w:t>&gt; tgtCcy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Order quantity unit setting for </w:t>
            </w:r>
            <w:r>
              <w:rPr>
                <w:rStyle w:val="HTML"/>
              </w:rPr>
              <w:t>sz</w:t>
            </w:r>
            <w:r>
              <w:br/>
            </w:r>
            <w:r>
              <w:rPr>
                <w:rStyle w:val="HTML"/>
              </w:rPr>
              <w:t>base_ccy</w:t>
            </w:r>
            <w:r>
              <w:t>: Base currency ,</w:t>
            </w:r>
            <w:r>
              <w:rPr>
                <w:rStyle w:val="HTML"/>
              </w:rPr>
              <w:t>quote_ccy</w:t>
            </w:r>
            <w:r>
              <w:t xml:space="preserve">: Quote currency </w:t>
            </w:r>
            <w:r>
              <w:br/>
              <w:t xml:space="preserve">Only applicable to </w:t>
            </w:r>
            <w:r>
              <w:rPr>
                <w:rStyle w:val="HTML"/>
              </w:rPr>
              <w:t>SPOT</w:t>
            </w:r>
            <w:r>
              <w:t xml:space="preserve"> Market Orders</w:t>
            </w:r>
            <w:r>
              <w:br/>
              <w:t xml:space="preserve">Default is </w:t>
            </w:r>
            <w:r>
              <w:rPr>
                <w:rStyle w:val="HTML"/>
              </w:rPr>
              <w:t>quote_ccy</w:t>
            </w:r>
            <w:r>
              <w:t xml:space="preserve"> for buy, </w:t>
            </w:r>
            <w:r>
              <w:rPr>
                <w:rStyle w:val="HTML"/>
              </w:rPr>
              <w:t>base_ccy</w:t>
            </w:r>
            <w:r>
              <w:t xml:space="preserve"> for sell</w:t>
            </w:r>
          </w:p>
        </w:tc>
      </w:tr>
      <w:tr w:rsidR="00000000">
        <w:trPr>
          <w:divId w:val="175387555"/>
          <w:tblCellSpacing w:w="15" w:type="dxa"/>
        </w:trPr>
        <w:tc>
          <w:tcPr>
            <w:tcW w:w="0" w:type="auto"/>
            <w:vAlign w:val="center"/>
            <w:hideMark/>
          </w:tcPr>
          <w:p w:rsidR="00000000" w:rsidRDefault="00000000">
            <w:r>
              <w:t>&gt; banAmend</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Whether to disallow the system from amending the size of the SPOT Market Order.</w:t>
            </w:r>
            <w:r>
              <w:br/>
              <w:t xml:space="preserve">Valid options: </w:t>
            </w:r>
            <w:r>
              <w:rPr>
                <w:rStyle w:val="HTML"/>
              </w:rPr>
              <w:t>true</w:t>
            </w:r>
            <w:r>
              <w:t xml:space="preserve"> or </w:t>
            </w:r>
            <w:r>
              <w:rPr>
                <w:rStyle w:val="HTML"/>
              </w:rPr>
              <w:t>false</w:t>
            </w:r>
            <w:r>
              <w:t xml:space="preserve">. The default value is </w:t>
            </w:r>
            <w:r>
              <w:rPr>
                <w:rStyle w:val="HTML"/>
              </w:rPr>
              <w:t>false</w:t>
            </w:r>
            <w:r>
              <w:t>.</w:t>
            </w:r>
            <w:r>
              <w:br/>
              <w:t xml:space="preserve">If </w:t>
            </w:r>
            <w:r>
              <w:rPr>
                <w:rStyle w:val="HTML"/>
              </w:rPr>
              <w:t>true</w:t>
            </w:r>
            <w:r>
              <w:t xml:space="preserve">, system will not amend and reject the market order if user does not have sufficient funds. </w:t>
            </w:r>
            <w:r>
              <w:br/>
              <w:t>Only applicable to SPOT Market Orders</w:t>
            </w:r>
          </w:p>
        </w:tc>
      </w:tr>
      <w:tr w:rsidR="00000000">
        <w:trPr>
          <w:divId w:val="175387555"/>
          <w:tblCellSpacing w:w="15" w:type="dxa"/>
        </w:trPr>
        <w:tc>
          <w:tcPr>
            <w:tcW w:w="0" w:type="auto"/>
            <w:vAlign w:val="center"/>
            <w:hideMark/>
          </w:tcPr>
          <w:p w:rsidR="00000000" w:rsidRDefault="00000000">
            <w:r>
              <w:t>&gt; quickMgnType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del w:id="28" w:author="Unknown">
              <w:r>
                <w:delText xml:space="preserve">Quick Margin type. Only applicable to Quick Margin Mode of isolated margin </w:delText>
              </w:r>
              <w:r>
                <w:br/>
              </w:r>
              <w:r>
                <w:rPr>
                  <w:rStyle w:val="HTML"/>
                </w:rPr>
                <w:delText>manual</w:delText>
              </w:r>
              <w:r>
                <w:delText xml:space="preserve">, </w:delText>
              </w:r>
              <w:r>
                <w:rPr>
                  <w:rStyle w:val="HTML"/>
                </w:rPr>
                <w:delText>auto_borrow</w:delText>
              </w:r>
              <w:r>
                <w:delText xml:space="preserve">, </w:delText>
              </w:r>
              <w:r>
                <w:rPr>
                  <w:rStyle w:val="HTML"/>
                </w:rPr>
                <w:delText>auto_repay</w:delText>
              </w:r>
              <w:r>
                <w:br/>
                <w:delText xml:space="preserve">The default value is </w:delText>
              </w:r>
              <w:r>
                <w:rPr>
                  <w:rStyle w:val="HTML"/>
                </w:rPr>
                <w:delText>manual</w:delText>
              </w:r>
            </w:del>
            <w:r>
              <w:t>(Deprecated)</w:t>
            </w:r>
          </w:p>
        </w:tc>
      </w:tr>
      <w:tr w:rsidR="00000000">
        <w:trPr>
          <w:divId w:val="175387555"/>
          <w:tblCellSpacing w:w="15" w:type="dxa"/>
        </w:trPr>
        <w:tc>
          <w:tcPr>
            <w:tcW w:w="0" w:type="auto"/>
            <w:vAlign w:val="center"/>
            <w:hideMark/>
          </w:tcPr>
          <w:p w:rsidR="00000000" w:rsidRDefault="00000000">
            <w:r>
              <w:t>&gt; stpId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del w:id="29" w:author="Unknown">
              <w:r>
                <w:delText>Self trade prevention ID. Orders from the same master account with the same ID will be prevented from self trade.</w:delText>
              </w:r>
              <w:r>
                <w:br/>
                <w:delText>Numerical integers defined by user in the range of 1&lt;= x&lt;= 999999999</w:delText>
              </w:r>
            </w:del>
            <w:r>
              <w:t xml:space="preserve"> (deprecated)</w:t>
            </w:r>
          </w:p>
        </w:tc>
      </w:tr>
      <w:tr w:rsidR="00000000">
        <w:trPr>
          <w:divId w:val="175387555"/>
          <w:tblCellSpacing w:w="15" w:type="dxa"/>
        </w:trPr>
        <w:tc>
          <w:tcPr>
            <w:tcW w:w="0" w:type="auto"/>
            <w:vAlign w:val="center"/>
            <w:hideMark/>
          </w:tcPr>
          <w:p w:rsidR="00000000" w:rsidRDefault="00000000">
            <w:r>
              <w:t>&gt; stpMode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Self trade prevention mode. </w:t>
            </w:r>
            <w:r>
              <w:br/>
              <w:t xml:space="preserve">Default to cancel maker </w:t>
            </w:r>
            <w:r>
              <w:br/>
            </w:r>
            <w:r>
              <w:rPr>
                <w:rStyle w:val="HTML"/>
              </w:rPr>
              <w:t>cancel_maker</w:t>
            </w:r>
            <w:r>
              <w:t>,</w:t>
            </w:r>
            <w:r>
              <w:rPr>
                <w:rStyle w:val="HTML"/>
              </w:rPr>
              <w:t>cancel_taker</w:t>
            </w:r>
            <w:r>
              <w:t xml:space="preserve">, </w:t>
            </w:r>
            <w:r>
              <w:rPr>
                <w:rStyle w:val="HTML"/>
              </w:rPr>
              <w:t>cancel_both</w:t>
            </w:r>
            <w:r>
              <w:br/>
              <w:t>Cancel both does not support FOK.</w:t>
            </w:r>
          </w:p>
        </w:tc>
      </w:tr>
      <w:tr w:rsidR="00000000">
        <w:trPr>
          <w:divId w:val="175387555"/>
          <w:tblCellSpacing w:w="15" w:type="dxa"/>
        </w:trPr>
        <w:tc>
          <w:tcPr>
            <w:tcW w:w="0" w:type="auto"/>
            <w:vAlign w:val="center"/>
            <w:hideMark/>
          </w:tcPr>
          <w:p w:rsidR="00000000" w:rsidRDefault="00000000">
            <w:r>
              <w:t>expTime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Request effective deadline. Unix timestamp format in milliseconds, e.g. </w:t>
            </w:r>
            <w:r>
              <w:rPr>
                <w:rStyle w:val="HTML"/>
              </w:rPr>
              <w:t>1597026383085</w:t>
            </w:r>
          </w:p>
        </w:tc>
      </w:tr>
    </w:tbl>
    <w:p w:rsidR="00000000" w:rsidRDefault="00000000">
      <w:pPr>
        <w:pStyle w:val="a5"/>
        <w:divId w:val="389891190"/>
      </w:pPr>
      <w:r>
        <w:t>Response Example When All Succeed</w:t>
      </w:r>
    </w:p>
    <w:p w:rsidR="00000000" w:rsidRDefault="00000000">
      <w:pPr>
        <w:pStyle w:val="HTML0"/>
        <w:divId w:val="51390173"/>
        <w:rPr>
          <w:rStyle w:val="w"/>
        </w:rPr>
      </w:pPr>
      <w:r>
        <w:rPr>
          <w:rStyle w:val="p"/>
        </w:rPr>
        <w:t>{</w:t>
      </w:r>
    </w:p>
    <w:p w:rsidR="00000000" w:rsidRDefault="00000000">
      <w:pPr>
        <w:pStyle w:val="HTML0"/>
        <w:divId w:val="51390173"/>
        <w:rPr>
          <w:rStyle w:val="w"/>
        </w:rPr>
      </w:pPr>
      <w:r>
        <w:rPr>
          <w:rStyle w:val="w"/>
        </w:rPr>
        <w:t xml:space="preserve">  </w:t>
      </w:r>
      <w:r>
        <w:rPr>
          <w:rStyle w:val="nl"/>
        </w:rPr>
        <w:t>"id"</w:t>
      </w:r>
      <w:r>
        <w:rPr>
          <w:rStyle w:val="p"/>
        </w:rPr>
        <w:t>:</w:t>
      </w:r>
      <w:r>
        <w:rPr>
          <w:rStyle w:val="w"/>
        </w:rPr>
        <w:t xml:space="preserve"> </w:t>
      </w:r>
      <w:r>
        <w:rPr>
          <w:rStyle w:val="s2"/>
        </w:rPr>
        <w:t>"1513"</w:t>
      </w:r>
      <w:r>
        <w:rPr>
          <w:rStyle w:val="p"/>
        </w:rPr>
        <w:t>,</w:t>
      </w:r>
    </w:p>
    <w:p w:rsidR="00000000" w:rsidRDefault="00000000">
      <w:pPr>
        <w:pStyle w:val="HTML0"/>
        <w:divId w:val="51390173"/>
        <w:rPr>
          <w:rStyle w:val="w"/>
        </w:rPr>
      </w:pPr>
      <w:r>
        <w:rPr>
          <w:rStyle w:val="w"/>
        </w:rPr>
        <w:t xml:space="preserve">  </w:t>
      </w:r>
      <w:r>
        <w:rPr>
          <w:rStyle w:val="nl"/>
        </w:rPr>
        <w:t>"op"</w:t>
      </w:r>
      <w:r>
        <w:rPr>
          <w:rStyle w:val="p"/>
        </w:rPr>
        <w:t>:</w:t>
      </w:r>
      <w:r>
        <w:rPr>
          <w:rStyle w:val="w"/>
        </w:rPr>
        <w:t xml:space="preserve"> </w:t>
      </w:r>
      <w:r>
        <w:rPr>
          <w:rStyle w:val="s2"/>
        </w:rPr>
        <w:t>"batch-orders"</w:t>
      </w:r>
      <w:r>
        <w:rPr>
          <w:rStyle w:val="p"/>
        </w:rPr>
        <w:t>,</w:t>
      </w:r>
    </w:p>
    <w:p w:rsidR="00000000" w:rsidRDefault="00000000">
      <w:pPr>
        <w:pStyle w:val="HTML0"/>
        <w:divId w:val="51390173"/>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51390173"/>
        <w:rPr>
          <w:rStyle w:val="w"/>
        </w:rPr>
      </w:pPr>
      <w:r>
        <w:rPr>
          <w:rStyle w:val="w"/>
        </w:rPr>
        <w:t xml:space="preserve">    </w:t>
      </w:r>
      <w:r>
        <w:rPr>
          <w:rStyle w:val="p"/>
        </w:rPr>
        <w:t>{</w:t>
      </w:r>
    </w:p>
    <w:p w:rsidR="00000000" w:rsidRDefault="00000000">
      <w:pPr>
        <w:pStyle w:val="HTML0"/>
        <w:divId w:val="51390173"/>
        <w:rPr>
          <w:rStyle w:val="w"/>
        </w:rPr>
      </w:pPr>
      <w:r>
        <w:rPr>
          <w:rStyle w:val="w"/>
        </w:rPr>
        <w:t xml:space="preserve">      </w:t>
      </w:r>
      <w:r>
        <w:rPr>
          <w:rStyle w:val="nl"/>
        </w:rPr>
        <w:t>"clOrdId"</w:t>
      </w:r>
      <w:r>
        <w:rPr>
          <w:rStyle w:val="p"/>
        </w:rPr>
        <w:t>:</w:t>
      </w:r>
      <w:r>
        <w:rPr>
          <w:rStyle w:val="w"/>
        </w:rPr>
        <w:t xml:space="preserve"> </w:t>
      </w:r>
      <w:r>
        <w:rPr>
          <w:rStyle w:val="s2"/>
        </w:rPr>
        <w:t>""</w:t>
      </w:r>
      <w:r>
        <w:rPr>
          <w:rStyle w:val="p"/>
        </w:rPr>
        <w:t>,</w:t>
      </w:r>
    </w:p>
    <w:p w:rsidR="00000000" w:rsidRDefault="00000000">
      <w:pPr>
        <w:pStyle w:val="HTML0"/>
        <w:divId w:val="51390173"/>
        <w:rPr>
          <w:rStyle w:val="w"/>
        </w:rPr>
      </w:pPr>
      <w:r>
        <w:rPr>
          <w:rStyle w:val="w"/>
        </w:rPr>
        <w:t xml:space="preserve">      </w:t>
      </w:r>
      <w:r>
        <w:rPr>
          <w:rStyle w:val="nl"/>
        </w:rPr>
        <w:t>"ordId"</w:t>
      </w:r>
      <w:r>
        <w:rPr>
          <w:rStyle w:val="p"/>
        </w:rPr>
        <w:t>:</w:t>
      </w:r>
      <w:r>
        <w:rPr>
          <w:rStyle w:val="w"/>
        </w:rPr>
        <w:t xml:space="preserve"> </w:t>
      </w:r>
      <w:r>
        <w:rPr>
          <w:rStyle w:val="s2"/>
        </w:rPr>
        <w:t>"12345689"</w:t>
      </w:r>
      <w:r>
        <w:rPr>
          <w:rStyle w:val="p"/>
        </w:rPr>
        <w:t>,</w:t>
      </w:r>
    </w:p>
    <w:p w:rsidR="00000000" w:rsidRDefault="00000000">
      <w:pPr>
        <w:pStyle w:val="HTML0"/>
        <w:divId w:val="51390173"/>
        <w:rPr>
          <w:rStyle w:val="w"/>
        </w:rPr>
      </w:pPr>
      <w:r>
        <w:rPr>
          <w:rStyle w:val="w"/>
        </w:rPr>
        <w:t xml:space="preserve">      </w:t>
      </w:r>
      <w:r>
        <w:rPr>
          <w:rStyle w:val="nl"/>
        </w:rPr>
        <w:t>"tag"</w:t>
      </w:r>
      <w:r>
        <w:rPr>
          <w:rStyle w:val="p"/>
        </w:rPr>
        <w:t>:</w:t>
      </w:r>
      <w:r>
        <w:rPr>
          <w:rStyle w:val="w"/>
        </w:rPr>
        <w:t xml:space="preserve"> </w:t>
      </w:r>
      <w:r>
        <w:rPr>
          <w:rStyle w:val="s2"/>
        </w:rPr>
        <w:t>""</w:t>
      </w:r>
      <w:r>
        <w:rPr>
          <w:rStyle w:val="p"/>
        </w:rPr>
        <w:t>,</w:t>
      </w:r>
    </w:p>
    <w:p w:rsidR="00000000" w:rsidRDefault="00000000">
      <w:pPr>
        <w:pStyle w:val="HTML0"/>
        <w:divId w:val="51390173"/>
        <w:rPr>
          <w:rStyle w:val="w"/>
        </w:rPr>
      </w:pPr>
      <w:r>
        <w:rPr>
          <w:rStyle w:val="w"/>
        </w:rPr>
        <w:t xml:space="preserve">      </w:t>
      </w:r>
      <w:r>
        <w:rPr>
          <w:rStyle w:val="nl"/>
        </w:rPr>
        <w:t>"ts"</w:t>
      </w:r>
      <w:r>
        <w:rPr>
          <w:rStyle w:val="p"/>
        </w:rPr>
        <w:t>:</w:t>
      </w:r>
      <w:r>
        <w:rPr>
          <w:rStyle w:val="w"/>
        </w:rPr>
        <w:t xml:space="preserve"> </w:t>
      </w:r>
      <w:r>
        <w:rPr>
          <w:rStyle w:val="s2"/>
        </w:rPr>
        <w:t>"1695190491421"</w:t>
      </w:r>
      <w:r>
        <w:rPr>
          <w:rStyle w:val="p"/>
        </w:rPr>
        <w:t>,</w:t>
      </w:r>
    </w:p>
    <w:p w:rsidR="00000000" w:rsidRDefault="00000000">
      <w:pPr>
        <w:pStyle w:val="HTML0"/>
        <w:divId w:val="51390173"/>
        <w:rPr>
          <w:rStyle w:val="w"/>
        </w:rPr>
      </w:pPr>
      <w:r>
        <w:rPr>
          <w:rStyle w:val="w"/>
        </w:rPr>
        <w:t xml:space="preserve">      </w:t>
      </w:r>
      <w:r>
        <w:rPr>
          <w:rStyle w:val="nl"/>
        </w:rPr>
        <w:t>"sCode"</w:t>
      </w:r>
      <w:r>
        <w:rPr>
          <w:rStyle w:val="p"/>
        </w:rPr>
        <w:t>:</w:t>
      </w:r>
      <w:r>
        <w:rPr>
          <w:rStyle w:val="w"/>
        </w:rPr>
        <w:t xml:space="preserve"> </w:t>
      </w:r>
      <w:r>
        <w:rPr>
          <w:rStyle w:val="s2"/>
        </w:rPr>
        <w:t>"0"</w:t>
      </w:r>
      <w:r>
        <w:rPr>
          <w:rStyle w:val="p"/>
        </w:rPr>
        <w:t>,</w:t>
      </w:r>
    </w:p>
    <w:p w:rsidR="00000000" w:rsidRDefault="00000000">
      <w:pPr>
        <w:pStyle w:val="HTML0"/>
        <w:divId w:val="51390173"/>
        <w:rPr>
          <w:rStyle w:val="w"/>
        </w:rPr>
      </w:pPr>
      <w:r>
        <w:rPr>
          <w:rStyle w:val="w"/>
        </w:rPr>
        <w:t xml:space="preserve">      </w:t>
      </w:r>
      <w:r>
        <w:rPr>
          <w:rStyle w:val="nl"/>
        </w:rPr>
        <w:t>"sMsg"</w:t>
      </w:r>
      <w:r>
        <w:rPr>
          <w:rStyle w:val="p"/>
        </w:rPr>
        <w:t>:</w:t>
      </w:r>
      <w:r>
        <w:rPr>
          <w:rStyle w:val="w"/>
        </w:rPr>
        <w:t xml:space="preserve"> </w:t>
      </w:r>
      <w:r>
        <w:rPr>
          <w:rStyle w:val="s2"/>
        </w:rPr>
        <w:t>""</w:t>
      </w:r>
    </w:p>
    <w:p w:rsidR="00000000" w:rsidRDefault="00000000">
      <w:pPr>
        <w:pStyle w:val="HTML0"/>
        <w:divId w:val="51390173"/>
        <w:rPr>
          <w:rStyle w:val="w"/>
        </w:rPr>
      </w:pPr>
      <w:r>
        <w:rPr>
          <w:rStyle w:val="w"/>
        </w:rPr>
        <w:t xml:space="preserve">    </w:t>
      </w:r>
      <w:r>
        <w:rPr>
          <w:rStyle w:val="p"/>
        </w:rPr>
        <w:t>},</w:t>
      </w:r>
    </w:p>
    <w:p w:rsidR="00000000" w:rsidRDefault="00000000">
      <w:pPr>
        <w:pStyle w:val="HTML0"/>
        <w:divId w:val="51390173"/>
        <w:rPr>
          <w:rStyle w:val="w"/>
        </w:rPr>
      </w:pPr>
      <w:r>
        <w:rPr>
          <w:rStyle w:val="w"/>
        </w:rPr>
        <w:t xml:space="preserve">    </w:t>
      </w:r>
      <w:r>
        <w:rPr>
          <w:rStyle w:val="p"/>
        </w:rPr>
        <w:t>{</w:t>
      </w:r>
    </w:p>
    <w:p w:rsidR="00000000" w:rsidRDefault="00000000">
      <w:pPr>
        <w:pStyle w:val="HTML0"/>
        <w:divId w:val="51390173"/>
        <w:rPr>
          <w:rStyle w:val="w"/>
        </w:rPr>
      </w:pPr>
      <w:r>
        <w:rPr>
          <w:rStyle w:val="w"/>
        </w:rPr>
        <w:t xml:space="preserve">      </w:t>
      </w:r>
      <w:r>
        <w:rPr>
          <w:rStyle w:val="nl"/>
        </w:rPr>
        <w:t>"clOrdId"</w:t>
      </w:r>
      <w:r>
        <w:rPr>
          <w:rStyle w:val="p"/>
        </w:rPr>
        <w:t>:</w:t>
      </w:r>
      <w:r>
        <w:rPr>
          <w:rStyle w:val="w"/>
        </w:rPr>
        <w:t xml:space="preserve"> </w:t>
      </w:r>
      <w:r>
        <w:rPr>
          <w:rStyle w:val="s2"/>
        </w:rPr>
        <w:t>""</w:t>
      </w:r>
      <w:r>
        <w:rPr>
          <w:rStyle w:val="p"/>
        </w:rPr>
        <w:t>,</w:t>
      </w:r>
    </w:p>
    <w:p w:rsidR="00000000" w:rsidRDefault="00000000">
      <w:pPr>
        <w:pStyle w:val="HTML0"/>
        <w:divId w:val="51390173"/>
        <w:rPr>
          <w:rStyle w:val="w"/>
        </w:rPr>
      </w:pPr>
      <w:r>
        <w:rPr>
          <w:rStyle w:val="w"/>
        </w:rPr>
        <w:t xml:space="preserve">      </w:t>
      </w:r>
      <w:r>
        <w:rPr>
          <w:rStyle w:val="nl"/>
        </w:rPr>
        <w:t>"ordId"</w:t>
      </w:r>
      <w:r>
        <w:rPr>
          <w:rStyle w:val="p"/>
        </w:rPr>
        <w:t>:</w:t>
      </w:r>
      <w:r>
        <w:rPr>
          <w:rStyle w:val="w"/>
        </w:rPr>
        <w:t xml:space="preserve"> </w:t>
      </w:r>
      <w:r>
        <w:rPr>
          <w:rStyle w:val="s2"/>
        </w:rPr>
        <w:t>"12344"</w:t>
      </w:r>
      <w:r>
        <w:rPr>
          <w:rStyle w:val="p"/>
        </w:rPr>
        <w:t>,</w:t>
      </w:r>
    </w:p>
    <w:p w:rsidR="00000000" w:rsidRDefault="00000000">
      <w:pPr>
        <w:pStyle w:val="HTML0"/>
        <w:divId w:val="51390173"/>
        <w:rPr>
          <w:rStyle w:val="w"/>
        </w:rPr>
      </w:pPr>
      <w:r>
        <w:rPr>
          <w:rStyle w:val="w"/>
        </w:rPr>
        <w:t xml:space="preserve">      </w:t>
      </w:r>
      <w:r>
        <w:rPr>
          <w:rStyle w:val="nl"/>
        </w:rPr>
        <w:t>"tag"</w:t>
      </w:r>
      <w:r>
        <w:rPr>
          <w:rStyle w:val="p"/>
        </w:rPr>
        <w:t>:</w:t>
      </w:r>
      <w:r>
        <w:rPr>
          <w:rStyle w:val="w"/>
        </w:rPr>
        <w:t xml:space="preserve"> </w:t>
      </w:r>
      <w:r>
        <w:rPr>
          <w:rStyle w:val="s2"/>
        </w:rPr>
        <w:t>""</w:t>
      </w:r>
      <w:r>
        <w:rPr>
          <w:rStyle w:val="p"/>
        </w:rPr>
        <w:t>,</w:t>
      </w:r>
    </w:p>
    <w:p w:rsidR="00000000" w:rsidRDefault="00000000">
      <w:pPr>
        <w:pStyle w:val="HTML0"/>
        <w:divId w:val="51390173"/>
        <w:rPr>
          <w:rStyle w:val="w"/>
        </w:rPr>
      </w:pPr>
      <w:r>
        <w:rPr>
          <w:rStyle w:val="w"/>
        </w:rPr>
        <w:t xml:space="preserve">      </w:t>
      </w:r>
      <w:r>
        <w:rPr>
          <w:rStyle w:val="nl"/>
        </w:rPr>
        <w:t>"ts"</w:t>
      </w:r>
      <w:r>
        <w:rPr>
          <w:rStyle w:val="p"/>
        </w:rPr>
        <w:t>:</w:t>
      </w:r>
      <w:r>
        <w:rPr>
          <w:rStyle w:val="w"/>
        </w:rPr>
        <w:t xml:space="preserve"> </w:t>
      </w:r>
      <w:r>
        <w:rPr>
          <w:rStyle w:val="s2"/>
        </w:rPr>
        <w:t>"1695190491421"</w:t>
      </w:r>
      <w:r>
        <w:rPr>
          <w:rStyle w:val="p"/>
        </w:rPr>
        <w:t>,</w:t>
      </w:r>
    </w:p>
    <w:p w:rsidR="00000000" w:rsidRDefault="00000000">
      <w:pPr>
        <w:pStyle w:val="HTML0"/>
        <w:divId w:val="51390173"/>
        <w:rPr>
          <w:rStyle w:val="w"/>
        </w:rPr>
      </w:pPr>
      <w:r>
        <w:rPr>
          <w:rStyle w:val="w"/>
        </w:rPr>
        <w:t xml:space="preserve">      </w:t>
      </w:r>
      <w:r>
        <w:rPr>
          <w:rStyle w:val="nl"/>
        </w:rPr>
        <w:t>"sCode"</w:t>
      </w:r>
      <w:r>
        <w:rPr>
          <w:rStyle w:val="p"/>
        </w:rPr>
        <w:t>:</w:t>
      </w:r>
      <w:r>
        <w:rPr>
          <w:rStyle w:val="w"/>
        </w:rPr>
        <w:t xml:space="preserve"> </w:t>
      </w:r>
      <w:r>
        <w:rPr>
          <w:rStyle w:val="s2"/>
        </w:rPr>
        <w:t>"0"</w:t>
      </w:r>
      <w:r>
        <w:rPr>
          <w:rStyle w:val="p"/>
        </w:rPr>
        <w:t>,</w:t>
      </w:r>
    </w:p>
    <w:p w:rsidR="00000000" w:rsidRDefault="00000000">
      <w:pPr>
        <w:pStyle w:val="HTML0"/>
        <w:divId w:val="51390173"/>
        <w:rPr>
          <w:rStyle w:val="w"/>
        </w:rPr>
      </w:pPr>
      <w:r>
        <w:rPr>
          <w:rStyle w:val="w"/>
        </w:rPr>
        <w:t xml:space="preserve">      </w:t>
      </w:r>
      <w:r>
        <w:rPr>
          <w:rStyle w:val="nl"/>
        </w:rPr>
        <w:t>"sMsg"</w:t>
      </w:r>
      <w:r>
        <w:rPr>
          <w:rStyle w:val="p"/>
        </w:rPr>
        <w:t>:</w:t>
      </w:r>
      <w:r>
        <w:rPr>
          <w:rStyle w:val="w"/>
        </w:rPr>
        <w:t xml:space="preserve"> </w:t>
      </w:r>
      <w:r>
        <w:rPr>
          <w:rStyle w:val="s2"/>
        </w:rPr>
        <w:t>""</w:t>
      </w:r>
    </w:p>
    <w:p w:rsidR="00000000" w:rsidRDefault="00000000">
      <w:pPr>
        <w:pStyle w:val="HTML0"/>
        <w:divId w:val="51390173"/>
        <w:rPr>
          <w:rStyle w:val="w"/>
        </w:rPr>
      </w:pPr>
      <w:r>
        <w:rPr>
          <w:rStyle w:val="w"/>
        </w:rPr>
        <w:t xml:space="preserve">    </w:t>
      </w:r>
      <w:r>
        <w:rPr>
          <w:rStyle w:val="p"/>
        </w:rPr>
        <w:t>}</w:t>
      </w:r>
    </w:p>
    <w:p w:rsidR="00000000" w:rsidRDefault="00000000">
      <w:pPr>
        <w:pStyle w:val="HTML0"/>
        <w:divId w:val="51390173"/>
        <w:rPr>
          <w:rStyle w:val="w"/>
        </w:rPr>
      </w:pPr>
      <w:r>
        <w:rPr>
          <w:rStyle w:val="w"/>
        </w:rPr>
        <w:t xml:space="preserve">  </w:t>
      </w:r>
      <w:r>
        <w:rPr>
          <w:rStyle w:val="p"/>
        </w:rPr>
        <w:t>],</w:t>
      </w:r>
    </w:p>
    <w:p w:rsidR="00000000" w:rsidRDefault="00000000">
      <w:pPr>
        <w:pStyle w:val="HTML0"/>
        <w:divId w:val="51390173"/>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51390173"/>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51390173"/>
        <w:rPr>
          <w:rStyle w:val="w"/>
        </w:rPr>
      </w:pPr>
      <w:r>
        <w:rPr>
          <w:rStyle w:val="w"/>
        </w:rPr>
        <w:t xml:space="preserve">  </w:t>
      </w:r>
      <w:r>
        <w:rPr>
          <w:rStyle w:val="nl"/>
        </w:rPr>
        <w:t>"inTime"</w:t>
      </w:r>
      <w:r>
        <w:rPr>
          <w:rStyle w:val="p"/>
        </w:rPr>
        <w:t>:</w:t>
      </w:r>
      <w:r>
        <w:rPr>
          <w:rStyle w:val="w"/>
        </w:rPr>
        <w:t xml:space="preserve"> </w:t>
      </w:r>
      <w:r>
        <w:rPr>
          <w:rStyle w:val="s2"/>
        </w:rPr>
        <w:t>"1695190491421339"</w:t>
      </w:r>
      <w:r>
        <w:rPr>
          <w:rStyle w:val="p"/>
        </w:rPr>
        <w:t>,</w:t>
      </w:r>
    </w:p>
    <w:p w:rsidR="00000000" w:rsidRDefault="00000000">
      <w:pPr>
        <w:pStyle w:val="HTML0"/>
        <w:divId w:val="51390173"/>
        <w:rPr>
          <w:rStyle w:val="w"/>
        </w:rPr>
      </w:pPr>
      <w:r>
        <w:rPr>
          <w:rStyle w:val="w"/>
        </w:rPr>
        <w:t xml:space="preserve">  </w:t>
      </w:r>
      <w:r>
        <w:rPr>
          <w:rStyle w:val="nl"/>
        </w:rPr>
        <w:t>"outTime"</w:t>
      </w:r>
      <w:r>
        <w:rPr>
          <w:rStyle w:val="p"/>
        </w:rPr>
        <w:t>:</w:t>
      </w:r>
      <w:r>
        <w:rPr>
          <w:rStyle w:val="w"/>
        </w:rPr>
        <w:t xml:space="preserve"> </w:t>
      </w:r>
      <w:r>
        <w:rPr>
          <w:rStyle w:val="s2"/>
        </w:rPr>
        <w:t>"1695190491423240"</w:t>
      </w:r>
    </w:p>
    <w:p w:rsidR="00000000" w:rsidRDefault="00000000">
      <w:pPr>
        <w:pStyle w:val="HTML0"/>
        <w:divId w:val="51390173"/>
        <w:rPr>
          <w:rStyle w:val="w"/>
        </w:rPr>
      </w:pPr>
      <w:r>
        <w:rPr>
          <w:rStyle w:val="p"/>
        </w:rPr>
        <w:t>}</w:t>
      </w:r>
    </w:p>
    <w:p w:rsidR="00000000" w:rsidRDefault="00000000">
      <w:pPr>
        <w:pStyle w:val="a5"/>
        <w:divId w:val="317536327"/>
      </w:pPr>
      <w:r>
        <w:t>Response Example When Partially Successful</w:t>
      </w:r>
    </w:p>
    <w:p w:rsidR="00000000" w:rsidRDefault="00000000">
      <w:pPr>
        <w:pStyle w:val="HTML0"/>
        <w:divId w:val="540213905"/>
        <w:rPr>
          <w:rStyle w:val="w"/>
        </w:rPr>
      </w:pPr>
      <w:r>
        <w:rPr>
          <w:rStyle w:val="p"/>
        </w:rPr>
        <w:t>{</w:t>
      </w:r>
    </w:p>
    <w:p w:rsidR="00000000" w:rsidRDefault="00000000">
      <w:pPr>
        <w:pStyle w:val="HTML0"/>
        <w:divId w:val="540213905"/>
        <w:rPr>
          <w:rStyle w:val="w"/>
        </w:rPr>
      </w:pPr>
      <w:r>
        <w:rPr>
          <w:rStyle w:val="w"/>
        </w:rPr>
        <w:t xml:space="preserve">  </w:t>
      </w:r>
      <w:r>
        <w:rPr>
          <w:rStyle w:val="nl"/>
        </w:rPr>
        <w:t>"id"</w:t>
      </w:r>
      <w:r>
        <w:rPr>
          <w:rStyle w:val="p"/>
        </w:rPr>
        <w:t>:</w:t>
      </w:r>
      <w:r>
        <w:rPr>
          <w:rStyle w:val="w"/>
        </w:rPr>
        <w:t xml:space="preserve"> </w:t>
      </w:r>
      <w:r>
        <w:rPr>
          <w:rStyle w:val="s2"/>
        </w:rPr>
        <w:t>"1513"</w:t>
      </w:r>
      <w:r>
        <w:rPr>
          <w:rStyle w:val="p"/>
        </w:rPr>
        <w:t>,</w:t>
      </w:r>
    </w:p>
    <w:p w:rsidR="00000000" w:rsidRDefault="00000000">
      <w:pPr>
        <w:pStyle w:val="HTML0"/>
        <w:divId w:val="540213905"/>
        <w:rPr>
          <w:rStyle w:val="w"/>
        </w:rPr>
      </w:pPr>
      <w:r>
        <w:rPr>
          <w:rStyle w:val="w"/>
        </w:rPr>
        <w:t xml:space="preserve">  </w:t>
      </w:r>
      <w:r>
        <w:rPr>
          <w:rStyle w:val="nl"/>
        </w:rPr>
        <w:t>"op"</w:t>
      </w:r>
      <w:r>
        <w:rPr>
          <w:rStyle w:val="p"/>
        </w:rPr>
        <w:t>:</w:t>
      </w:r>
      <w:r>
        <w:rPr>
          <w:rStyle w:val="w"/>
        </w:rPr>
        <w:t xml:space="preserve"> </w:t>
      </w:r>
      <w:r>
        <w:rPr>
          <w:rStyle w:val="s2"/>
        </w:rPr>
        <w:t>"batch-orders"</w:t>
      </w:r>
      <w:r>
        <w:rPr>
          <w:rStyle w:val="p"/>
        </w:rPr>
        <w:t>,</w:t>
      </w:r>
    </w:p>
    <w:p w:rsidR="00000000" w:rsidRDefault="00000000">
      <w:pPr>
        <w:pStyle w:val="HTML0"/>
        <w:divId w:val="540213905"/>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540213905"/>
        <w:rPr>
          <w:rStyle w:val="w"/>
        </w:rPr>
      </w:pPr>
      <w:r>
        <w:rPr>
          <w:rStyle w:val="w"/>
        </w:rPr>
        <w:t xml:space="preserve">    </w:t>
      </w:r>
      <w:r>
        <w:rPr>
          <w:rStyle w:val="p"/>
        </w:rPr>
        <w:t>{</w:t>
      </w:r>
    </w:p>
    <w:p w:rsidR="00000000" w:rsidRDefault="00000000">
      <w:pPr>
        <w:pStyle w:val="HTML0"/>
        <w:divId w:val="540213905"/>
        <w:rPr>
          <w:rStyle w:val="w"/>
        </w:rPr>
      </w:pPr>
      <w:r>
        <w:rPr>
          <w:rStyle w:val="w"/>
        </w:rPr>
        <w:t xml:space="preserve">      </w:t>
      </w:r>
      <w:r>
        <w:rPr>
          <w:rStyle w:val="nl"/>
        </w:rPr>
        <w:t>"clOrdId"</w:t>
      </w:r>
      <w:r>
        <w:rPr>
          <w:rStyle w:val="p"/>
        </w:rPr>
        <w:t>:</w:t>
      </w:r>
      <w:r>
        <w:rPr>
          <w:rStyle w:val="w"/>
        </w:rPr>
        <w:t xml:space="preserve"> </w:t>
      </w:r>
      <w:r>
        <w:rPr>
          <w:rStyle w:val="s2"/>
        </w:rPr>
        <w:t>""</w:t>
      </w:r>
      <w:r>
        <w:rPr>
          <w:rStyle w:val="p"/>
        </w:rPr>
        <w:t>,</w:t>
      </w:r>
    </w:p>
    <w:p w:rsidR="00000000" w:rsidRDefault="00000000">
      <w:pPr>
        <w:pStyle w:val="HTML0"/>
        <w:divId w:val="540213905"/>
        <w:rPr>
          <w:rStyle w:val="w"/>
        </w:rPr>
      </w:pPr>
      <w:r>
        <w:rPr>
          <w:rStyle w:val="w"/>
        </w:rPr>
        <w:t xml:space="preserve">      </w:t>
      </w:r>
      <w:r>
        <w:rPr>
          <w:rStyle w:val="nl"/>
        </w:rPr>
        <w:t>"ordId"</w:t>
      </w:r>
      <w:r>
        <w:rPr>
          <w:rStyle w:val="p"/>
        </w:rPr>
        <w:t>:</w:t>
      </w:r>
      <w:r>
        <w:rPr>
          <w:rStyle w:val="w"/>
        </w:rPr>
        <w:t xml:space="preserve"> </w:t>
      </w:r>
      <w:r>
        <w:rPr>
          <w:rStyle w:val="s2"/>
        </w:rPr>
        <w:t>"12345689"</w:t>
      </w:r>
      <w:r>
        <w:rPr>
          <w:rStyle w:val="p"/>
        </w:rPr>
        <w:t>,</w:t>
      </w:r>
    </w:p>
    <w:p w:rsidR="00000000" w:rsidRDefault="00000000">
      <w:pPr>
        <w:pStyle w:val="HTML0"/>
        <w:divId w:val="540213905"/>
        <w:rPr>
          <w:rStyle w:val="w"/>
        </w:rPr>
      </w:pPr>
      <w:r>
        <w:rPr>
          <w:rStyle w:val="w"/>
        </w:rPr>
        <w:t xml:space="preserve">      </w:t>
      </w:r>
      <w:r>
        <w:rPr>
          <w:rStyle w:val="nl"/>
        </w:rPr>
        <w:t>"tag"</w:t>
      </w:r>
      <w:r>
        <w:rPr>
          <w:rStyle w:val="p"/>
        </w:rPr>
        <w:t>:</w:t>
      </w:r>
      <w:r>
        <w:rPr>
          <w:rStyle w:val="w"/>
        </w:rPr>
        <w:t xml:space="preserve"> </w:t>
      </w:r>
      <w:r>
        <w:rPr>
          <w:rStyle w:val="s2"/>
        </w:rPr>
        <w:t>""</w:t>
      </w:r>
      <w:r>
        <w:rPr>
          <w:rStyle w:val="p"/>
        </w:rPr>
        <w:t>,</w:t>
      </w:r>
    </w:p>
    <w:p w:rsidR="00000000" w:rsidRDefault="00000000">
      <w:pPr>
        <w:pStyle w:val="HTML0"/>
        <w:divId w:val="540213905"/>
        <w:rPr>
          <w:rStyle w:val="w"/>
        </w:rPr>
      </w:pPr>
      <w:r>
        <w:rPr>
          <w:rStyle w:val="w"/>
        </w:rPr>
        <w:t xml:space="preserve">      </w:t>
      </w:r>
      <w:r>
        <w:rPr>
          <w:rStyle w:val="nl"/>
        </w:rPr>
        <w:t>"ts"</w:t>
      </w:r>
      <w:r>
        <w:rPr>
          <w:rStyle w:val="p"/>
        </w:rPr>
        <w:t>:</w:t>
      </w:r>
      <w:r>
        <w:rPr>
          <w:rStyle w:val="w"/>
        </w:rPr>
        <w:t xml:space="preserve"> </w:t>
      </w:r>
      <w:r>
        <w:rPr>
          <w:rStyle w:val="s2"/>
        </w:rPr>
        <w:t>"1695190491421"</w:t>
      </w:r>
      <w:r>
        <w:rPr>
          <w:rStyle w:val="p"/>
        </w:rPr>
        <w:t>,</w:t>
      </w:r>
    </w:p>
    <w:p w:rsidR="00000000" w:rsidRDefault="00000000">
      <w:pPr>
        <w:pStyle w:val="HTML0"/>
        <w:divId w:val="540213905"/>
        <w:rPr>
          <w:rStyle w:val="w"/>
        </w:rPr>
      </w:pPr>
      <w:r>
        <w:rPr>
          <w:rStyle w:val="w"/>
        </w:rPr>
        <w:t xml:space="preserve">      </w:t>
      </w:r>
      <w:r>
        <w:rPr>
          <w:rStyle w:val="nl"/>
        </w:rPr>
        <w:t>"sCode"</w:t>
      </w:r>
      <w:r>
        <w:rPr>
          <w:rStyle w:val="p"/>
        </w:rPr>
        <w:t>:</w:t>
      </w:r>
      <w:r>
        <w:rPr>
          <w:rStyle w:val="w"/>
        </w:rPr>
        <w:t xml:space="preserve"> </w:t>
      </w:r>
      <w:r>
        <w:rPr>
          <w:rStyle w:val="s2"/>
        </w:rPr>
        <w:t>"0"</w:t>
      </w:r>
      <w:r>
        <w:rPr>
          <w:rStyle w:val="p"/>
        </w:rPr>
        <w:t>,</w:t>
      </w:r>
    </w:p>
    <w:p w:rsidR="00000000" w:rsidRDefault="00000000">
      <w:pPr>
        <w:pStyle w:val="HTML0"/>
        <w:divId w:val="540213905"/>
        <w:rPr>
          <w:rStyle w:val="w"/>
        </w:rPr>
      </w:pPr>
      <w:r>
        <w:rPr>
          <w:rStyle w:val="w"/>
        </w:rPr>
        <w:t xml:space="preserve">      </w:t>
      </w:r>
      <w:r>
        <w:rPr>
          <w:rStyle w:val="nl"/>
        </w:rPr>
        <w:t>"sMsg"</w:t>
      </w:r>
      <w:r>
        <w:rPr>
          <w:rStyle w:val="p"/>
        </w:rPr>
        <w:t>:</w:t>
      </w:r>
      <w:r>
        <w:rPr>
          <w:rStyle w:val="w"/>
        </w:rPr>
        <w:t xml:space="preserve"> </w:t>
      </w:r>
      <w:r>
        <w:rPr>
          <w:rStyle w:val="s2"/>
        </w:rPr>
        <w:t>""</w:t>
      </w:r>
    </w:p>
    <w:p w:rsidR="00000000" w:rsidRDefault="00000000">
      <w:pPr>
        <w:pStyle w:val="HTML0"/>
        <w:divId w:val="540213905"/>
        <w:rPr>
          <w:rStyle w:val="w"/>
        </w:rPr>
      </w:pPr>
      <w:r>
        <w:rPr>
          <w:rStyle w:val="w"/>
        </w:rPr>
        <w:t xml:space="preserve">    </w:t>
      </w:r>
      <w:r>
        <w:rPr>
          <w:rStyle w:val="p"/>
        </w:rPr>
        <w:t>},</w:t>
      </w:r>
    </w:p>
    <w:p w:rsidR="00000000" w:rsidRDefault="00000000">
      <w:pPr>
        <w:pStyle w:val="HTML0"/>
        <w:divId w:val="540213905"/>
        <w:rPr>
          <w:rStyle w:val="w"/>
        </w:rPr>
      </w:pPr>
      <w:r>
        <w:rPr>
          <w:rStyle w:val="w"/>
        </w:rPr>
        <w:t xml:space="preserve">    </w:t>
      </w:r>
      <w:r>
        <w:rPr>
          <w:rStyle w:val="p"/>
        </w:rPr>
        <w:t>{</w:t>
      </w:r>
    </w:p>
    <w:p w:rsidR="00000000" w:rsidRDefault="00000000">
      <w:pPr>
        <w:pStyle w:val="HTML0"/>
        <w:divId w:val="540213905"/>
        <w:rPr>
          <w:rStyle w:val="w"/>
        </w:rPr>
      </w:pPr>
      <w:r>
        <w:rPr>
          <w:rStyle w:val="w"/>
        </w:rPr>
        <w:t xml:space="preserve">      </w:t>
      </w:r>
      <w:r>
        <w:rPr>
          <w:rStyle w:val="nl"/>
        </w:rPr>
        <w:t>"clOrdId"</w:t>
      </w:r>
      <w:r>
        <w:rPr>
          <w:rStyle w:val="p"/>
        </w:rPr>
        <w:t>:</w:t>
      </w:r>
      <w:r>
        <w:rPr>
          <w:rStyle w:val="w"/>
        </w:rPr>
        <w:t xml:space="preserve"> </w:t>
      </w:r>
      <w:r>
        <w:rPr>
          <w:rStyle w:val="s2"/>
        </w:rPr>
        <w:t>""</w:t>
      </w:r>
      <w:r>
        <w:rPr>
          <w:rStyle w:val="p"/>
        </w:rPr>
        <w:t>,</w:t>
      </w:r>
    </w:p>
    <w:p w:rsidR="00000000" w:rsidRDefault="00000000">
      <w:pPr>
        <w:pStyle w:val="HTML0"/>
        <w:divId w:val="540213905"/>
        <w:rPr>
          <w:rStyle w:val="w"/>
        </w:rPr>
      </w:pPr>
      <w:r>
        <w:rPr>
          <w:rStyle w:val="w"/>
        </w:rPr>
        <w:t xml:space="preserve">      </w:t>
      </w:r>
      <w:r>
        <w:rPr>
          <w:rStyle w:val="nl"/>
        </w:rPr>
        <w:t>"ordId"</w:t>
      </w:r>
      <w:r>
        <w:rPr>
          <w:rStyle w:val="p"/>
        </w:rPr>
        <w:t>:</w:t>
      </w:r>
      <w:r>
        <w:rPr>
          <w:rStyle w:val="w"/>
        </w:rPr>
        <w:t xml:space="preserve"> </w:t>
      </w:r>
      <w:r>
        <w:rPr>
          <w:rStyle w:val="s2"/>
        </w:rPr>
        <w:t>""</w:t>
      </w:r>
      <w:r>
        <w:rPr>
          <w:rStyle w:val="p"/>
        </w:rPr>
        <w:t>,</w:t>
      </w:r>
    </w:p>
    <w:p w:rsidR="00000000" w:rsidRDefault="00000000">
      <w:pPr>
        <w:pStyle w:val="HTML0"/>
        <w:divId w:val="540213905"/>
        <w:rPr>
          <w:rStyle w:val="w"/>
        </w:rPr>
      </w:pPr>
      <w:r>
        <w:rPr>
          <w:rStyle w:val="w"/>
        </w:rPr>
        <w:t xml:space="preserve">      </w:t>
      </w:r>
      <w:r>
        <w:rPr>
          <w:rStyle w:val="nl"/>
        </w:rPr>
        <w:t>"tag"</w:t>
      </w:r>
      <w:r>
        <w:rPr>
          <w:rStyle w:val="p"/>
        </w:rPr>
        <w:t>:</w:t>
      </w:r>
      <w:r>
        <w:rPr>
          <w:rStyle w:val="w"/>
        </w:rPr>
        <w:t xml:space="preserve"> </w:t>
      </w:r>
      <w:r>
        <w:rPr>
          <w:rStyle w:val="s2"/>
        </w:rPr>
        <w:t>""</w:t>
      </w:r>
      <w:r>
        <w:rPr>
          <w:rStyle w:val="p"/>
        </w:rPr>
        <w:t>,</w:t>
      </w:r>
    </w:p>
    <w:p w:rsidR="00000000" w:rsidRDefault="00000000">
      <w:pPr>
        <w:pStyle w:val="HTML0"/>
        <w:divId w:val="540213905"/>
        <w:rPr>
          <w:rStyle w:val="w"/>
        </w:rPr>
      </w:pPr>
      <w:r>
        <w:rPr>
          <w:rStyle w:val="w"/>
        </w:rPr>
        <w:t xml:space="preserve">      </w:t>
      </w:r>
      <w:r>
        <w:rPr>
          <w:rStyle w:val="nl"/>
        </w:rPr>
        <w:t>"ts"</w:t>
      </w:r>
      <w:r>
        <w:rPr>
          <w:rStyle w:val="p"/>
        </w:rPr>
        <w:t>:</w:t>
      </w:r>
      <w:r>
        <w:rPr>
          <w:rStyle w:val="w"/>
        </w:rPr>
        <w:t xml:space="preserve"> </w:t>
      </w:r>
      <w:r>
        <w:rPr>
          <w:rStyle w:val="s2"/>
        </w:rPr>
        <w:t>"1695190491421"</w:t>
      </w:r>
      <w:r>
        <w:rPr>
          <w:rStyle w:val="p"/>
        </w:rPr>
        <w:t>,</w:t>
      </w:r>
    </w:p>
    <w:p w:rsidR="00000000" w:rsidRDefault="00000000">
      <w:pPr>
        <w:pStyle w:val="HTML0"/>
        <w:divId w:val="540213905"/>
        <w:rPr>
          <w:rStyle w:val="w"/>
        </w:rPr>
      </w:pPr>
      <w:r>
        <w:rPr>
          <w:rStyle w:val="w"/>
        </w:rPr>
        <w:t xml:space="preserve">      </w:t>
      </w:r>
      <w:r>
        <w:rPr>
          <w:rStyle w:val="nl"/>
        </w:rPr>
        <w:t>"sCode"</w:t>
      </w:r>
      <w:r>
        <w:rPr>
          <w:rStyle w:val="p"/>
        </w:rPr>
        <w:t>:</w:t>
      </w:r>
      <w:r>
        <w:rPr>
          <w:rStyle w:val="w"/>
        </w:rPr>
        <w:t xml:space="preserve"> </w:t>
      </w:r>
      <w:r>
        <w:rPr>
          <w:rStyle w:val="s2"/>
        </w:rPr>
        <w:t>"5XXXX"</w:t>
      </w:r>
      <w:r>
        <w:rPr>
          <w:rStyle w:val="p"/>
        </w:rPr>
        <w:t>,</w:t>
      </w:r>
    </w:p>
    <w:p w:rsidR="00000000" w:rsidRDefault="00000000">
      <w:pPr>
        <w:pStyle w:val="HTML0"/>
        <w:divId w:val="540213905"/>
        <w:rPr>
          <w:rStyle w:val="w"/>
        </w:rPr>
      </w:pPr>
      <w:r>
        <w:rPr>
          <w:rStyle w:val="w"/>
        </w:rPr>
        <w:t xml:space="preserve">      </w:t>
      </w:r>
      <w:r>
        <w:rPr>
          <w:rStyle w:val="nl"/>
        </w:rPr>
        <w:t>"sMsg"</w:t>
      </w:r>
      <w:r>
        <w:rPr>
          <w:rStyle w:val="p"/>
        </w:rPr>
        <w:t>:</w:t>
      </w:r>
      <w:r>
        <w:rPr>
          <w:rStyle w:val="w"/>
        </w:rPr>
        <w:t xml:space="preserve"> </w:t>
      </w:r>
      <w:r>
        <w:rPr>
          <w:rStyle w:val="s2"/>
        </w:rPr>
        <w:t>"Insufficient margin"</w:t>
      </w:r>
    </w:p>
    <w:p w:rsidR="00000000" w:rsidRDefault="00000000">
      <w:pPr>
        <w:pStyle w:val="HTML0"/>
        <w:divId w:val="540213905"/>
        <w:rPr>
          <w:rStyle w:val="w"/>
        </w:rPr>
      </w:pPr>
      <w:r>
        <w:rPr>
          <w:rStyle w:val="w"/>
        </w:rPr>
        <w:t xml:space="preserve">    </w:t>
      </w:r>
      <w:r>
        <w:rPr>
          <w:rStyle w:val="p"/>
        </w:rPr>
        <w:t>}</w:t>
      </w:r>
    </w:p>
    <w:p w:rsidR="00000000" w:rsidRDefault="00000000">
      <w:pPr>
        <w:pStyle w:val="HTML0"/>
        <w:divId w:val="540213905"/>
        <w:rPr>
          <w:rStyle w:val="w"/>
        </w:rPr>
      </w:pPr>
      <w:r>
        <w:rPr>
          <w:rStyle w:val="w"/>
        </w:rPr>
        <w:t xml:space="preserve">  </w:t>
      </w:r>
      <w:r>
        <w:rPr>
          <w:rStyle w:val="p"/>
        </w:rPr>
        <w:t>],</w:t>
      </w:r>
    </w:p>
    <w:p w:rsidR="00000000" w:rsidRDefault="00000000">
      <w:pPr>
        <w:pStyle w:val="HTML0"/>
        <w:divId w:val="540213905"/>
        <w:rPr>
          <w:rStyle w:val="w"/>
        </w:rPr>
      </w:pPr>
      <w:r>
        <w:rPr>
          <w:rStyle w:val="w"/>
        </w:rPr>
        <w:t xml:space="preserve">  </w:t>
      </w:r>
      <w:r>
        <w:rPr>
          <w:rStyle w:val="nl"/>
        </w:rPr>
        <w:t>"code"</w:t>
      </w:r>
      <w:r>
        <w:rPr>
          <w:rStyle w:val="p"/>
        </w:rPr>
        <w:t>:</w:t>
      </w:r>
      <w:r>
        <w:rPr>
          <w:rStyle w:val="w"/>
        </w:rPr>
        <w:t xml:space="preserve"> </w:t>
      </w:r>
      <w:r>
        <w:rPr>
          <w:rStyle w:val="s2"/>
        </w:rPr>
        <w:t>"2"</w:t>
      </w:r>
      <w:r>
        <w:rPr>
          <w:rStyle w:val="p"/>
        </w:rPr>
        <w:t>,</w:t>
      </w:r>
    </w:p>
    <w:p w:rsidR="00000000" w:rsidRDefault="00000000">
      <w:pPr>
        <w:pStyle w:val="HTML0"/>
        <w:divId w:val="540213905"/>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540213905"/>
        <w:rPr>
          <w:rStyle w:val="w"/>
        </w:rPr>
      </w:pPr>
      <w:r>
        <w:rPr>
          <w:rStyle w:val="w"/>
        </w:rPr>
        <w:t xml:space="preserve">  </w:t>
      </w:r>
      <w:r>
        <w:rPr>
          <w:rStyle w:val="nl"/>
        </w:rPr>
        <w:t>"inTime"</w:t>
      </w:r>
      <w:r>
        <w:rPr>
          <w:rStyle w:val="p"/>
        </w:rPr>
        <w:t>:</w:t>
      </w:r>
      <w:r>
        <w:rPr>
          <w:rStyle w:val="w"/>
        </w:rPr>
        <w:t xml:space="preserve"> </w:t>
      </w:r>
      <w:r>
        <w:rPr>
          <w:rStyle w:val="s2"/>
        </w:rPr>
        <w:t>"1695190491421339"</w:t>
      </w:r>
      <w:r>
        <w:rPr>
          <w:rStyle w:val="p"/>
        </w:rPr>
        <w:t>,</w:t>
      </w:r>
    </w:p>
    <w:p w:rsidR="00000000" w:rsidRDefault="00000000">
      <w:pPr>
        <w:pStyle w:val="HTML0"/>
        <w:divId w:val="540213905"/>
        <w:rPr>
          <w:rStyle w:val="w"/>
        </w:rPr>
      </w:pPr>
      <w:r>
        <w:rPr>
          <w:rStyle w:val="w"/>
        </w:rPr>
        <w:t xml:space="preserve">  </w:t>
      </w:r>
      <w:r>
        <w:rPr>
          <w:rStyle w:val="nl"/>
        </w:rPr>
        <w:t>"outTime"</w:t>
      </w:r>
      <w:r>
        <w:rPr>
          <w:rStyle w:val="p"/>
        </w:rPr>
        <w:t>:</w:t>
      </w:r>
      <w:r>
        <w:rPr>
          <w:rStyle w:val="w"/>
        </w:rPr>
        <w:t xml:space="preserve"> </w:t>
      </w:r>
      <w:r>
        <w:rPr>
          <w:rStyle w:val="s2"/>
        </w:rPr>
        <w:t>"1695190491423240"</w:t>
      </w:r>
    </w:p>
    <w:p w:rsidR="00000000" w:rsidRDefault="00000000">
      <w:pPr>
        <w:pStyle w:val="HTML0"/>
        <w:divId w:val="540213905"/>
        <w:rPr>
          <w:rStyle w:val="w"/>
        </w:rPr>
      </w:pPr>
      <w:r>
        <w:rPr>
          <w:rStyle w:val="p"/>
        </w:rPr>
        <w:t>}</w:t>
      </w:r>
    </w:p>
    <w:p w:rsidR="00000000" w:rsidRDefault="00000000">
      <w:pPr>
        <w:pStyle w:val="a5"/>
        <w:divId w:val="2028361398"/>
      </w:pPr>
      <w:r>
        <w:t>Response Example When All Failed</w:t>
      </w:r>
    </w:p>
    <w:p w:rsidR="00000000" w:rsidRDefault="00000000">
      <w:pPr>
        <w:pStyle w:val="HTML0"/>
        <w:divId w:val="664555851"/>
        <w:rPr>
          <w:rStyle w:val="w"/>
        </w:rPr>
      </w:pPr>
      <w:r>
        <w:rPr>
          <w:rStyle w:val="p"/>
        </w:rPr>
        <w:t>{</w:t>
      </w:r>
    </w:p>
    <w:p w:rsidR="00000000" w:rsidRDefault="00000000">
      <w:pPr>
        <w:pStyle w:val="HTML0"/>
        <w:divId w:val="664555851"/>
        <w:rPr>
          <w:rStyle w:val="w"/>
        </w:rPr>
      </w:pPr>
      <w:r>
        <w:rPr>
          <w:rStyle w:val="w"/>
        </w:rPr>
        <w:t xml:space="preserve">  </w:t>
      </w:r>
      <w:r>
        <w:rPr>
          <w:rStyle w:val="nl"/>
        </w:rPr>
        <w:t>"id"</w:t>
      </w:r>
      <w:r>
        <w:rPr>
          <w:rStyle w:val="p"/>
        </w:rPr>
        <w:t>:</w:t>
      </w:r>
      <w:r>
        <w:rPr>
          <w:rStyle w:val="w"/>
        </w:rPr>
        <w:t xml:space="preserve"> </w:t>
      </w:r>
      <w:r>
        <w:rPr>
          <w:rStyle w:val="s2"/>
        </w:rPr>
        <w:t>"1513"</w:t>
      </w:r>
      <w:r>
        <w:rPr>
          <w:rStyle w:val="p"/>
        </w:rPr>
        <w:t>,</w:t>
      </w:r>
    </w:p>
    <w:p w:rsidR="00000000" w:rsidRDefault="00000000">
      <w:pPr>
        <w:pStyle w:val="HTML0"/>
        <w:divId w:val="664555851"/>
        <w:rPr>
          <w:rStyle w:val="w"/>
        </w:rPr>
      </w:pPr>
      <w:r>
        <w:rPr>
          <w:rStyle w:val="w"/>
        </w:rPr>
        <w:t xml:space="preserve">  </w:t>
      </w:r>
      <w:r>
        <w:rPr>
          <w:rStyle w:val="nl"/>
        </w:rPr>
        <w:t>"op"</w:t>
      </w:r>
      <w:r>
        <w:rPr>
          <w:rStyle w:val="p"/>
        </w:rPr>
        <w:t>:</w:t>
      </w:r>
      <w:r>
        <w:rPr>
          <w:rStyle w:val="w"/>
        </w:rPr>
        <w:t xml:space="preserve"> </w:t>
      </w:r>
      <w:r>
        <w:rPr>
          <w:rStyle w:val="s2"/>
        </w:rPr>
        <w:t>"batch-orders"</w:t>
      </w:r>
      <w:r>
        <w:rPr>
          <w:rStyle w:val="p"/>
        </w:rPr>
        <w:t>,</w:t>
      </w:r>
    </w:p>
    <w:p w:rsidR="00000000" w:rsidRDefault="00000000">
      <w:pPr>
        <w:pStyle w:val="HTML0"/>
        <w:divId w:val="664555851"/>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664555851"/>
        <w:rPr>
          <w:rStyle w:val="w"/>
        </w:rPr>
      </w:pPr>
      <w:r>
        <w:rPr>
          <w:rStyle w:val="w"/>
        </w:rPr>
        <w:t xml:space="preserve">    </w:t>
      </w:r>
      <w:r>
        <w:rPr>
          <w:rStyle w:val="p"/>
        </w:rPr>
        <w:t>{</w:t>
      </w:r>
    </w:p>
    <w:p w:rsidR="00000000" w:rsidRDefault="00000000">
      <w:pPr>
        <w:pStyle w:val="HTML0"/>
        <w:divId w:val="664555851"/>
        <w:rPr>
          <w:rStyle w:val="w"/>
        </w:rPr>
      </w:pPr>
      <w:r>
        <w:rPr>
          <w:rStyle w:val="w"/>
        </w:rPr>
        <w:t xml:space="preserve">      </w:t>
      </w:r>
      <w:r>
        <w:rPr>
          <w:rStyle w:val="nl"/>
        </w:rPr>
        <w:t>"clOrdId"</w:t>
      </w:r>
      <w:r>
        <w:rPr>
          <w:rStyle w:val="p"/>
        </w:rPr>
        <w:t>:</w:t>
      </w:r>
      <w:r>
        <w:rPr>
          <w:rStyle w:val="w"/>
        </w:rPr>
        <w:t xml:space="preserve"> </w:t>
      </w:r>
      <w:r>
        <w:rPr>
          <w:rStyle w:val="s2"/>
        </w:rPr>
        <w:t>"oktswap6"</w:t>
      </w:r>
      <w:r>
        <w:rPr>
          <w:rStyle w:val="p"/>
        </w:rPr>
        <w:t>,</w:t>
      </w:r>
    </w:p>
    <w:p w:rsidR="00000000" w:rsidRDefault="00000000">
      <w:pPr>
        <w:pStyle w:val="HTML0"/>
        <w:divId w:val="664555851"/>
        <w:rPr>
          <w:rStyle w:val="w"/>
        </w:rPr>
      </w:pPr>
      <w:r>
        <w:rPr>
          <w:rStyle w:val="w"/>
        </w:rPr>
        <w:t xml:space="preserve">      </w:t>
      </w:r>
      <w:r>
        <w:rPr>
          <w:rStyle w:val="nl"/>
        </w:rPr>
        <w:t>"ordId"</w:t>
      </w:r>
      <w:r>
        <w:rPr>
          <w:rStyle w:val="p"/>
        </w:rPr>
        <w:t>:</w:t>
      </w:r>
      <w:r>
        <w:rPr>
          <w:rStyle w:val="w"/>
        </w:rPr>
        <w:t xml:space="preserve"> </w:t>
      </w:r>
      <w:r>
        <w:rPr>
          <w:rStyle w:val="s2"/>
        </w:rPr>
        <w:t>""</w:t>
      </w:r>
      <w:r>
        <w:rPr>
          <w:rStyle w:val="p"/>
        </w:rPr>
        <w:t>,</w:t>
      </w:r>
    </w:p>
    <w:p w:rsidR="00000000" w:rsidRDefault="00000000">
      <w:pPr>
        <w:pStyle w:val="HTML0"/>
        <w:divId w:val="664555851"/>
        <w:rPr>
          <w:rStyle w:val="w"/>
        </w:rPr>
      </w:pPr>
      <w:r>
        <w:rPr>
          <w:rStyle w:val="w"/>
        </w:rPr>
        <w:t xml:space="preserve">      </w:t>
      </w:r>
      <w:r>
        <w:rPr>
          <w:rStyle w:val="nl"/>
        </w:rPr>
        <w:t>"tag"</w:t>
      </w:r>
      <w:r>
        <w:rPr>
          <w:rStyle w:val="p"/>
        </w:rPr>
        <w:t>:</w:t>
      </w:r>
      <w:r>
        <w:rPr>
          <w:rStyle w:val="w"/>
        </w:rPr>
        <w:t xml:space="preserve"> </w:t>
      </w:r>
      <w:r>
        <w:rPr>
          <w:rStyle w:val="s2"/>
        </w:rPr>
        <w:t>""</w:t>
      </w:r>
      <w:r>
        <w:rPr>
          <w:rStyle w:val="p"/>
        </w:rPr>
        <w:t>,</w:t>
      </w:r>
    </w:p>
    <w:p w:rsidR="00000000" w:rsidRDefault="00000000">
      <w:pPr>
        <w:pStyle w:val="HTML0"/>
        <w:divId w:val="664555851"/>
        <w:rPr>
          <w:rStyle w:val="w"/>
        </w:rPr>
      </w:pPr>
      <w:r>
        <w:rPr>
          <w:rStyle w:val="w"/>
        </w:rPr>
        <w:t xml:space="preserve">      </w:t>
      </w:r>
      <w:r>
        <w:rPr>
          <w:rStyle w:val="nl"/>
        </w:rPr>
        <w:t>"ts"</w:t>
      </w:r>
      <w:r>
        <w:rPr>
          <w:rStyle w:val="p"/>
        </w:rPr>
        <w:t>:</w:t>
      </w:r>
      <w:r>
        <w:rPr>
          <w:rStyle w:val="w"/>
        </w:rPr>
        <w:t xml:space="preserve"> </w:t>
      </w:r>
      <w:r>
        <w:rPr>
          <w:rStyle w:val="s2"/>
        </w:rPr>
        <w:t>"1695190491421"</w:t>
      </w:r>
      <w:r>
        <w:rPr>
          <w:rStyle w:val="p"/>
        </w:rPr>
        <w:t>,</w:t>
      </w:r>
    </w:p>
    <w:p w:rsidR="00000000" w:rsidRDefault="00000000">
      <w:pPr>
        <w:pStyle w:val="HTML0"/>
        <w:divId w:val="664555851"/>
        <w:rPr>
          <w:rStyle w:val="w"/>
        </w:rPr>
      </w:pPr>
      <w:r>
        <w:rPr>
          <w:rStyle w:val="w"/>
        </w:rPr>
        <w:t xml:space="preserve">      </w:t>
      </w:r>
      <w:r>
        <w:rPr>
          <w:rStyle w:val="nl"/>
        </w:rPr>
        <w:t>"sCode"</w:t>
      </w:r>
      <w:r>
        <w:rPr>
          <w:rStyle w:val="p"/>
        </w:rPr>
        <w:t>:</w:t>
      </w:r>
      <w:r>
        <w:rPr>
          <w:rStyle w:val="w"/>
        </w:rPr>
        <w:t xml:space="preserve"> </w:t>
      </w:r>
      <w:r>
        <w:rPr>
          <w:rStyle w:val="s2"/>
        </w:rPr>
        <w:t>"5XXXX"</w:t>
      </w:r>
      <w:r>
        <w:rPr>
          <w:rStyle w:val="p"/>
        </w:rPr>
        <w:t>,</w:t>
      </w:r>
    </w:p>
    <w:p w:rsidR="00000000" w:rsidRDefault="00000000">
      <w:pPr>
        <w:pStyle w:val="HTML0"/>
        <w:divId w:val="664555851"/>
        <w:rPr>
          <w:rStyle w:val="w"/>
        </w:rPr>
      </w:pPr>
      <w:r>
        <w:rPr>
          <w:rStyle w:val="w"/>
        </w:rPr>
        <w:t xml:space="preserve">      </w:t>
      </w:r>
      <w:r>
        <w:rPr>
          <w:rStyle w:val="nl"/>
        </w:rPr>
        <w:t>"sMsg"</w:t>
      </w:r>
      <w:r>
        <w:rPr>
          <w:rStyle w:val="p"/>
        </w:rPr>
        <w:t>:</w:t>
      </w:r>
      <w:r>
        <w:rPr>
          <w:rStyle w:val="w"/>
        </w:rPr>
        <w:t xml:space="preserve"> </w:t>
      </w:r>
      <w:r>
        <w:rPr>
          <w:rStyle w:val="s2"/>
        </w:rPr>
        <w:t>"Insufficient margin"</w:t>
      </w:r>
    </w:p>
    <w:p w:rsidR="00000000" w:rsidRDefault="00000000">
      <w:pPr>
        <w:pStyle w:val="HTML0"/>
        <w:divId w:val="664555851"/>
        <w:rPr>
          <w:rStyle w:val="w"/>
        </w:rPr>
      </w:pPr>
      <w:r>
        <w:rPr>
          <w:rStyle w:val="w"/>
        </w:rPr>
        <w:t xml:space="preserve">    </w:t>
      </w:r>
      <w:r>
        <w:rPr>
          <w:rStyle w:val="p"/>
        </w:rPr>
        <w:t>},</w:t>
      </w:r>
    </w:p>
    <w:p w:rsidR="00000000" w:rsidRDefault="00000000">
      <w:pPr>
        <w:pStyle w:val="HTML0"/>
        <w:divId w:val="664555851"/>
        <w:rPr>
          <w:rStyle w:val="w"/>
        </w:rPr>
      </w:pPr>
      <w:r>
        <w:rPr>
          <w:rStyle w:val="w"/>
        </w:rPr>
        <w:t xml:space="preserve">    </w:t>
      </w:r>
      <w:r>
        <w:rPr>
          <w:rStyle w:val="p"/>
        </w:rPr>
        <w:t>{</w:t>
      </w:r>
    </w:p>
    <w:p w:rsidR="00000000" w:rsidRDefault="00000000">
      <w:pPr>
        <w:pStyle w:val="HTML0"/>
        <w:divId w:val="664555851"/>
        <w:rPr>
          <w:rStyle w:val="w"/>
        </w:rPr>
      </w:pPr>
      <w:r>
        <w:rPr>
          <w:rStyle w:val="w"/>
        </w:rPr>
        <w:t xml:space="preserve">      </w:t>
      </w:r>
      <w:r>
        <w:rPr>
          <w:rStyle w:val="nl"/>
        </w:rPr>
        <w:t>"clOrdId"</w:t>
      </w:r>
      <w:r>
        <w:rPr>
          <w:rStyle w:val="p"/>
        </w:rPr>
        <w:t>:</w:t>
      </w:r>
      <w:r>
        <w:rPr>
          <w:rStyle w:val="w"/>
        </w:rPr>
        <w:t xml:space="preserve"> </w:t>
      </w:r>
      <w:r>
        <w:rPr>
          <w:rStyle w:val="s2"/>
        </w:rPr>
        <w:t>"oktswap7"</w:t>
      </w:r>
      <w:r>
        <w:rPr>
          <w:rStyle w:val="p"/>
        </w:rPr>
        <w:t>,</w:t>
      </w:r>
    </w:p>
    <w:p w:rsidR="00000000" w:rsidRDefault="00000000">
      <w:pPr>
        <w:pStyle w:val="HTML0"/>
        <w:divId w:val="664555851"/>
        <w:rPr>
          <w:rStyle w:val="w"/>
        </w:rPr>
      </w:pPr>
      <w:r>
        <w:rPr>
          <w:rStyle w:val="w"/>
        </w:rPr>
        <w:t xml:space="preserve">      </w:t>
      </w:r>
      <w:r>
        <w:rPr>
          <w:rStyle w:val="nl"/>
        </w:rPr>
        <w:t>"ordId"</w:t>
      </w:r>
      <w:r>
        <w:rPr>
          <w:rStyle w:val="p"/>
        </w:rPr>
        <w:t>:</w:t>
      </w:r>
      <w:r>
        <w:rPr>
          <w:rStyle w:val="w"/>
        </w:rPr>
        <w:t xml:space="preserve"> </w:t>
      </w:r>
      <w:r>
        <w:rPr>
          <w:rStyle w:val="s2"/>
        </w:rPr>
        <w:t>""</w:t>
      </w:r>
      <w:r>
        <w:rPr>
          <w:rStyle w:val="p"/>
        </w:rPr>
        <w:t>,</w:t>
      </w:r>
    </w:p>
    <w:p w:rsidR="00000000" w:rsidRDefault="00000000">
      <w:pPr>
        <w:pStyle w:val="HTML0"/>
        <w:divId w:val="664555851"/>
        <w:rPr>
          <w:rStyle w:val="w"/>
        </w:rPr>
      </w:pPr>
      <w:r>
        <w:rPr>
          <w:rStyle w:val="w"/>
        </w:rPr>
        <w:t xml:space="preserve">      </w:t>
      </w:r>
      <w:r>
        <w:rPr>
          <w:rStyle w:val="nl"/>
        </w:rPr>
        <w:t>"tag"</w:t>
      </w:r>
      <w:r>
        <w:rPr>
          <w:rStyle w:val="p"/>
        </w:rPr>
        <w:t>:</w:t>
      </w:r>
      <w:r>
        <w:rPr>
          <w:rStyle w:val="w"/>
        </w:rPr>
        <w:t xml:space="preserve"> </w:t>
      </w:r>
      <w:r>
        <w:rPr>
          <w:rStyle w:val="s2"/>
        </w:rPr>
        <w:t>""</w:t>
      </w:r>
      <w:r>
        <w:rPr>
          <w:rStyle w:val="p"/>
        </w:rPr>
        <w:t>,</w:t>
      </w:r>
    </w:p>
    <w:p w:rsidR="00000000" w:rsidRDefault="00000000">
      <w:pPr>
        <w:pStyle w:val="HTML0"/>
        <w:divId w:val="664555851"/>
        <w:rPr>
          <w:rStyle w:val="w"/>
        </w:rPr>
      </w:pPr>
      <w:r>
        <w:rPr>
          <w:rStyle w:val="w"/>
        </w:rPr>
        <w:t xml:space="preserve">      </w:t>
      </w:r>
      <w:r>
        <w:rPr>
          <w:rStyle w:val="nl"/>
        </w:rPr>
        <w:t>"ts"</w:t>
      </w:r>
      <w:r>
        <w:rPr>
          <w:rStyle w:val="p"/>
        </w:rPr>
        <w:t>:</w:t>
      </w:r>
      <w:r>
        <w:rPr>
          <w:rStyle w:val="w"/>
        </w:rPr>
        <w:t xml:space="preserve"> </w:t>
      </w:r>
      <w:r>
        <w:rPr>
          <w:rStyle w:val="s2"/>
        </w:rPr>
        <w:t>"1695190491421"</w:t>
      </w:r>
      <w:r>
        <w:rPr>
          <w:rStyle w:val="p"/>
        </w:rPr>
        <w:t>,</w:t>
      </w:r>
    </w:p>
    <w:p w:rsidR="00000000" w:rsidRDefault="00000000">
      <w:pPr>
        <w:pStyle w:val="HTML0"/>
        <w:divId w:val="664555851"/>
        <w:rPr>
          <w:rStyle w:val="w"/>
        </w:rPr>
      </w:pPr>
      <w:r>
        <w:rPr>
          <w:rStyle w:val="w"/>
        </w:rPr>
        <w:t xml:space="preserve">      </w:t>
      </w:r>
      <w:r>
        <w:rPr>
          <w:rStyle w:val="nl"/>
        </w:rPr>
        <w:t>"sCode"</w:t>
      </w:r>
      <w:r>
        <w:rPr>
          <w:rStyle w:val="p"/>
        </w:rPr>
        <w:t>:</w:t>
      </w:r>
      <w:r>
        <w:rPr>
          <w:rStyle w:val="w"/>
        </w:rPr>
        <w:t xml:space="preserve"> </w:t>
      </w:r>
      <w:r>
        <w:rPr>
          <w:rStyle w:val="s2"/>
        </w:rPr>
        <w:t>"5XXXX"</w:t>
      </w:r>
      <w:r>
        <w:rPr>
          <w:rStyle w:val="p"/>
        </w:rPr>
        <w:t>,</w:t>
      </w:r>
    </w:p>
    <w:p w:rsidR="00000000" w:rsidRDefault="00000000">
      <w:pPr>
        <w:pStyle w:val="HTML0"/>
        <w:divId w:val="664555851"/>
        <w:rPr>
          <w:rStyle w:val="w"/>
        </w:rPr>
      </w:pPr>
      <w:r>
        <w:rPr>
          <w:rStyle w:val="w"/>
        </w:rPr>
        <w:t xml:space="preserve">      </w:t>
      </w:r>
      <w:r>
        <w:rPr>
          <w:rStyle w:val="nl"/>
        </w:rPr>
        <w:t>"sMsg"</w:t>
      </w:r>
      <w:r>
        <w:rPr>
          <w:rStyle w:val="p"/>
        </w:rPr>
        <w:t>:</w:t>
      </w:r>
      <w:r>
        <w:rPr>
          <w:rStyle w:val="w"/>
        </w:rPr>
        <w:t xml:space="preserve"> </w:t>
      </w:r>
      <w:r>
        <w:rPr>
          <w:rStyle w:val="s2"/>
        </w:rPr>
        <w:t>"Insufficient margin"</w:t>
      </w:r>
    </w:p>
    <w:p w:rsidR="00000000" w:rsidRDefault="00000000">
      <w:pPr>
        <w:pStyle w:val="HTML0"/>
        <w:divId w:val="664555851"/>
        <w:rPr>
          <w:rStyle w:val="w"/>
        </w:rPr>
      </w:pPr>
      <w:r>
        <w:rPr>
          <w:rStyle w:val="w"/>
        </w:rPr>
        <w:t xml:space="preserve">    </w:t>
      </w:r>
      <w:r>
        <w:rPr>
          <w:rStyle w:val="p"/>
        </w:rPr>
        <w:t>}</w:t>
      </w:r>
    </w:p>
    <w:p w:rsidR="00000000" w:rsidRDefault="00000000">
      <w:pPr>
        <w:pStyle w:val="HTML0"/>
        <w:divId w:val="664555851"/>
        <w:rPr>
          <w:rStyle w:val="w"/>
        </w:rPr>
      </w:pPr>
      <w:r>
        <w:rPr>
          <w:rStyle w:val="w"/>
        </w:rPr>
        <w:t xml:space="preserve">  </w:t>
      </w:r>
      <w:r>
        <w:rPr>
          <w:rStyle w:val="p"/>
        </w:rPr>
        <w:t>],</w:t>
      </w:r>
    </w:p>
    <w:p w:rsidR="00000000" w:rsidRDefault="00000000">
      <w:pPr>
        <w:pStyle w:val="HTML0"/>
        <w:divId w:val="664555851"/>
        <w:rPr>
          <w:rStyle w:val="w"/>
        </w:rPr>
      </w:pPr>
      <w:r>
        <w:rPr>
          <w:rStyle w:val="w"/>
        </w:rPr>
        <w:t xml:space="preserve">  </w:t>
      </w:r>
      <w:r>
        <w:rPr>
          <w:rStyle w:val="nl"/>
        </w:rPr>
        <w:t>"code"</w:t>
      </w:r>
      <w:r>
        <w:rPr>
          <w:rStyle w:val="p"/>
        </w:rPr>
        <w:t>:</w:t>
      </w:r>
      <w:r>
        <w:rPr>
          <w:rStyle w:val="w"/>
        </w:rPr>
        <w:t xml:space="preserve"> </w:t>
      </w:r>
      <w:r>
        <w:rPr>
          <w:rStyle w:val="s2"/>
        </w:rPr>
        <w:t>"1"</w:t>
      </w:r>
      <w:r>
        <w:rPr>
          <w:rStyle w:val="p"/>
        </w:rPr>
        <w:t>,</w:t>
      </w:r>
    </w:p>
    <w:p w:rsidR="00000000" w:rsidRDefault="00000000">
      <w:pPr>
        <w:pStyle w:val="HTML0"/>
        <w:divId w:val="664555851"/>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664555851"/>
        <w:rPr>
          <w:rStyle w:val="w"/>
        </w:rPr>
      </w:pPr>
      <w:r>
        <w:rPr>
          <w:rStyle w:val="w"/>
        </w:rPr>
        <w:t xml:space="preserve">  </w:t>
      </w:r>
      <w:r>
        <w:rPr>
          <w:rStyle w:val="nl"/>
        </w:rPr>
        <w:t>"inTime"</w:t>
      </w:r>
      <w:r>
        <w:rPr>
          <w:rStyle w:val="p"/>
        </w:rPr>
        <w:t>:</w:t>
      </w:r>
      <w:r>
        <w:rPr>
          <w:rStyle w:val="w"/>
        </w:rPr>
        <w:t xml:space="preserve"> </w:t>
      </w:r>
      <w:r>
        <w:rPr>
          <w:rStyle w:val="s2"/>
        </w:rPr>
        <w:t>"1695190491421339"</w:t>
      </w:r>
      <w:r>
        <w:rPr>
          <w:rStyle w:val="p"/>
        </w:rPr>
        <w:t>,</w:t>
      </w:r>
    </w:p>
    <w:p w:rsidR="00000000" w:rsidRDefault="00000000">
      <w:pPr>
        <w:pStyle w:val="HTML0"/>
        <w:divId w:val="664555851"/>
        <w:rPr>
          <w:rStyle w:val="w"/>
        </w:rPr>
      </w:pPr>
      <w:r>
        <w:rPr>
          <w:rStyle w:val="w"/>
        </w:rPr>
        <w:t xml:space="preserve">  </w:t>
      </w:r>
      <w:r>
        <w:rPr>
          <w:rStyle w:val="nl"/>
        </w:rPr>
        <w:t>"outTime"</w:t>
      </w:r>
      <w:r>
        <w:rPr>
          <w:rStyle w:val="p"/>
        </w:rPr>
        <w:t>:</w:t>
      </w:r>
      <w:r>
        <w:rPr>
          <w:rStyle w:val="w"/>
        </w:rPr>
        <w:t xml:space="preserve"> </w:t>
      </w:r>
      <w:r>
        <w:rPr>
          <w:rStyle w:val="s2"/>
        </w:rPr>
        <w:t>"1695190491423240"</w:t>
      </w:r>
    </w:p>
    <w:p w:rsidR="00000000" w:rsidRDefault="00000000">
      <w:pPr>
        <w:pStyle w:val="HTML0"/>
        <w:divId w:val="664555851"/>
        <w:rPr>
          <w:rStyle w:val="w"/>
        </w:rPr>
      </w:pPr>
      <w:r>
        <w:rPr>
          <w:rStyle w:val="p"/>
        </w:rPr>
        <w:t>}</w:t>
      </w:r>
    </w:p>
    <w:p w:rsidR="00000000" w:rsidRDefault="00000000">
      <w:pPr>
        <w:pStyle w:val="a5"/>
        <w:divId w:val="1208688981"/>
      </w:pPr>
      <w:r>
        <w:t>Response Example When Format Error</w:t>
      </w:r>
    </w:p>
    <w:p w:rsidR="00000000" w:rsidRDefault="00000000">
      <w:pPr>
        <w:pStyle w:val="HTML0"/>
        <w:divId w:val="1235581878"/>
        <w:rPr>
          <w:rStyle w:val="w"/>
        </w:rPr>
      </w:pPr>
      <w:r>
        <w:rPr>
          <w:rStyle w:val="p"/>
        </w:rPr>
        <w:t>{</w:t>
      </w:r>
    </w:p>
    <w:p w:rsidR="00000000" w:rsidRDefault="00000000">
      <w:pPr>
        <w:pStyle w:val="HTML0"/>
        <w:divId w:val="1235581878"/>
        <w:rPr>
          <w:rStyle w:val="w"/>
        </w:rPr>
      </w:pPr>
      <w:r>
        <w:rPr>
          <w:rStyle w:val="w"/>
        </w:rPr>
        <w:t xml:space="preserve">  </w:t>
      </w:r>
      <w:r>
        <w:rPr>
          <w:rStyle w:val="nl"/>
        </w:rPr>
        <w:t>"id"</w:t>
      </w:r>
      <w:r>
        <w:rPr>
          <w:rStyle w:val="p"/>
        </w:rPr>
        <w:t>:</w:t>
      </w:r>
      <w:r>
        <w:rPr>
          <w:rStyle w:val="w"/>
        </w:rPr>
        <w:t xml:space="preserve"> </w:t>
      </w:r>
      <w:r>
        <w:rPr>
          <w:rStyle w:val="s2"/>
        </w:rPr>
        <w:t>"1513"</w:t>
      </w:r>
      <w:r>
        <w:rPr>
          <w:rStyle w:val="p"/>
        </w:rPr>
        <w:t>,</w:t>
      </w:r>
    </w:p>
    <w:p w:rsidR="00000000" w:rsidRDefault="00000000">
      <w:pPr>
        <w:pStyle w:val="HTML0"/>
        <w:divId w:val="1235581878"/>
        <w:rPr>
          <w:rStyle w:val="w"/>
        </w:rPr>
      </w:pPr>
      <w:r>
        <w:rPr>
          <w:rStyle w:val="w"/>
        </w:rPr>
        <w:t xml:space="preserve">  </w:t>
      </w:r>
      <w:r>
        <w:rPr>
          <w:rStyle w:val="nl"/>
        </w:rPr>
        <w:t>"op"</w:t>
      </w:r>
      <w:r>
        <w:rPr>
          <w:rStyle w:val="p"/>
        </w:rPr>
        <w:t>:</w:t>
      </w:r>
      <w:r>
        <w:rPr>
          <w:rStyle w:val="w"/>
        </w:rPr>
        <w:t xml:space="preserve"> </w:t>
      </w:r>
      <w:r>
        <w:rPr>
          <w:rStyle w:val="s2"/>
        </w:rPr>
        <w:t>"batch-orders"</w:t>
      </w:r>
      <w:r>
        <w:rPr>
          <w:rStyle w:val="p"/>
        </w:rPr>
        <w:t>,</w:t>
      </w:r>
    </w:p>
    <w:p w:rsidR="00000000" w:rsidRDefault="00000000">
      <w:pPr>
        <w:pStyle w:val="HTML0"/>
        <w:divId w:val="1235581878"/>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235581878"/>
        <w:rPr>
          <w:rStyle w:val="w"/>
        </w:rPr>
      </w:pPr>
      <w:r>
        <w:rPr>
          <w:rStyle w:val="w"/>
        </w:rPr>
        <w:t xml:space="preserve">  </w:t>
      </w:r>
      <w:r>
        <w:rPr>
          <w:rStyle w:val="nl"/>
        </w:rPr>
        <w:t>"code"</w:t>
      </w:r>
      <w:r>
        <w:rPr>
          <w:rStyle w:val="p"/>
        </w:rPr>
        <w:t>:</w:t>
      </w:r>
      <w:r>
        <w:rPr>
          <w:rStyle w:val="w"/>
        </w:rPr>
        <w:t xml:space="preserve"> </w:t>
      </w:r>
      <w:r>
        <w:rPr>
          <w:rStyle w:val="s2"/>
        </w:rPr>
        <w:t>"60013"</w:t>
      </w:r>
      <w:r>
        <w:rPr>
          <w:rStyle w:val="p"/>
        </w:rPr>
        <w:t>,</w:t>
      </w:r>
    </w:p>
    <w:p w:rsidR="00000000" w:rsidRDefault="00000000">
      <w:pPr>
        <w:pStyle w:val="HTML0"/>
        <w:divId w:val="1235581878"/>
        <w:rPr>
          <w:rStyle w:val="w"/>
        </w:rPr>
      </w:pPr>
      <w:r>
        <w:rPr>
          <w:rStyle w:val="w"/>
        </w:rPr>
        <w:t xml:space="preserve">  </w:t>
      </w:r>
      <w:r>
        <w:rPr>
          <w:rStyle w:val="nl"/>
        </w:rPr>
        <w:t>"msg"</w:t>
      </w:r>
      <w:r>
        <w:rPr>
          <w:rStyle w:val="p"/>
        </w:rPr>
        <w:t>:</w:t>
      </w:r>
      <w:r>
        <w:rPr>
          <w:rStyle w:val="w"/>
        </w:rPr>
        <w:t xml:space="preserve"> </w:t>
      </w:r>
      <w:r>
        <w:rPr>
          <w:rStyle w:val="s2"/>
        </w:rPr>
        <w:t>"Invalid args"</w:t>
      </w:r>
      <w:r>
        <w:rPr>
          <w:rStyle w:val="p"/>
        </w:rPr>
        <w:t>,</w:t>
      </w:r>
    </w:p>
    <w:p w:rsidR="00000000" w:rsidRDefault="00000000">
      <w:pPr>
        <w:pStyle w:val="HTML0"/>
        <w:divId w:val="1235581878"/>
        <w:rPr>
          <w:rStyle w:val="w"/>
        </w:rPr>
      </w:pPr>
      <w:r>
        <w:rPr>
          <w:rStyle w:val="w"/>
        </w:rPr>
        <w:t xml:space="preserve">  </w:t>
      </w:r>
      <w:r>
        <w:rPr>
          <w:rStyle w:val="nl"/>
        </w:rPr>
        <w:t>"inTime"</w:t>
      </w:r>
      <w:r>
        <w:rPr>
          <w:rStyle w:val="p"/>
        </w:rPr>
        <w:t>:</w:t>
      </w:r>
      <w:r>
        <w:rPr>
          <w:rStyle w:val="w"/>
        </w:rPr>
        <w:t xml:space="preserve"> </w:t>
      </w:r>
      <w:r>
        <w:rPr>
          <w:rStyle w:val="s2"/>
        </w:rPr>
        <w:t>"1695190491421339"</w:t>
      </w:r>
      <w:r>
        <w:rPr>
          <w:rStyle w:val="p"/>
        </w:rPr>
        <w:t>,</w:t>
      </w:r>
    </w:p>
    <w:p w:rsidR="00000000" w:rsidRDefault="00000000">
      <w:pPr>
        <w:pStyle w:val="HTML0"/>
        <w:divId w:val="1235581878"/>
        <w:rPr>
          <w:rStyle w:val="w"/>
        </w:rPr>
      </w:pPr>
      <w:r>
        <w:rPr>
          <w:rStyle w:val="w"/>
        </w:rPr>
        <w:t xml:space="preserve">  </w:t>
      </w:r>
      <w:r>
        <w:rPr>
          <w:rStyle w:val="nl"/>
        </w:rPr>
        <w:t>"outTime"</w:t>
      </w:r>
      <w:r>
        <w:rPr>
          <w:rStyle w:val="p"/>
        </w:rPr>
        <w:t>:</w:t>
      </w:r>
      <w:r>
        <w:rPr>
          <w:rStyle w:val="w"/>
        </w:rPr>
        <w:t xml:space="preserve"> </w:t>
      </w:r>
      <w:r>
        <w:rPr>
          <w:rStyle w:val="s2"/>
        </w:rPr>
        <w:t>"1695190491423240"</w:t>
      </w:r>
    </w:p>
    <w:p w:rsidR="00000000" w:rsidRDefault="00000000">
      <w:pPr>
        <w:pStyle w:val="HTML0"/>
        <w:divId w:val="1235581878"/>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id</w:t>
            </w:r>
          </w:p>
        </w:tc>
        <w:tc>
          <w:tcPr>
            <w:tcW w:w="0" w:type="auto"/>
            <w:vAlign w:val="center"/>
            <w:hideMark/>
          </w:tcPr>
          <w:p w:rsidR="00000000" w:rsidRDefault="00000000">
            <w:r>
              <w:t>String</w:t>
            </w:r>
          </w:p>
        </w:tc>
        <w:tc>
          <w:tcPr>
            <w:tcW w:w="0" w:type="auto"/>
            <w:vAlign w:val="center"/>
            <w:hideMark/>
          </w:tcPr>
          <w:p w:rsidR="00000000" w:rsidRDefault="00000000">
            <w:r>
              <w:t>Unique identifier of the message</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Operation</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Data</w:t>
            </w:r>
          </w:p>
        </w:tc>
      </w:tr>
      <w:tr w:rsidR="00000000">
        <w:trPr>
          <w:divId w:val="175387555"/>
          <w:tblCellSpacing w:w="15" w:type="dxa"/>
        </w:trPr>
        <w:tc>
          <w:tcPr>
            <w:tcW w:w="0" w:type="auto"/>
            <w:vAlign w:val="center"/>
            <w:hideMark/>
          </w:tcPr>
          <w:p w:rsidR="00000000" w:rsidRDefault="00000000">
            <w:r>
              <w:t>&gt; ordId</w:t>
            </w:r>
          </w:p>
        </w:tc>
        <w:tc>
          <w:tcPr>
            <w:tcW w:w="0" w:type="auto"/>
            <w:vAlign w:val="center"/>
            <w:hideMark/>
          </w:tcPr>
          <w:p w:rsidR="00000000" w:rsidRDefault="00000000">
            <w:r>
              <w:t>String</w:t>
            </w:r>
          </w:p>
        </w:tc>
        <w:tc>
          <w:tcPr>
            <w:tcW w:w="0" w:type="auto"/>
            <w:vAlign w:val="center"/>
            <w:hideMark/>
          </w:tcPr>
          <w:p w:rsidR="00000000" w:rsidRDefault="00000000">
            <w:r>
              <w:t>Order ID</w:t>
            </w:r>
          </w:p>
        </w:tc>
      </w:tr>
      <w:tr w:rsidR="00000000">
        <w:trPr>
          <w:divId w:val="175387555"/>
          <w:tblCellSpacing w:w="15" w:type="dxa"/>
        </w:trPr>
        <w:tc>
          <w:tcPr>
            <w:tcW w:w="0" w:type="auto"/>
            <w:vAlign w:val="center"/>
            <w:hideMark/>
          </w:tcPr>
          <w:p w:rsidR="00000000" w:rsidRDefault="00000000">
            <w:r>
              <w:t>&gt; clOrdId</w:t>
            </w:r>
          </w:p>
        </w:tc>
        <w:tc>
          <w:tcPr>
            <w:tcW w:w="0" w:type="auto"/>
            <w:vAlign w:val="center"/>
            <w:hideMark/>
          </w:tcPr>
          <w:p w:rsidR="00000000" w:rsidRDefault="00000000">
            <w:r>
              <w:t>String</w:t>
            </w:r>
          </w:p>
        </w:tc>
        <w:tc>
          <w:tcPr>
            <w:tcW w:w="0" w:type="auto"/>
            <w:vAlign w:val="center"/>
            <w:hideMark/>
          </w:tcPr>
          <w:p w:rsidR="00000000" w:rsidRDefault="00000000">
            <w:r>
              <w:t>Client Order ID as assigned by the client</w:t>
            </w:r>
          </w:p>
        </w:tc>
      </w:tr>
      <w:tr w:rsidR="00000000">
        <w:trPr>
          <w:divId w:val="175387555"/>
          <w:tblCellSpacing w:w="15" w:type="dxa"/>
        </w:trPr>
        <w:tc>
          <w:tcPr>
            <w:tcW w:w="0" w:type="auto"/>
            <w:vAlign w:val="center"/>
            <w:hideMark/>
          </w:tcPr>
          <w:p w:rsidR="00000000" w:rsidRDefault="00000000">
            <w:r>
              <w:t>&gt; 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r w:rsidR="00000000">
        <w:trPr>
          <w:divId w:val="175387555"/>
          <w:tblCellSpacing w:w="15" w:type="dxa"/>
        </w:trPr>
        <w:tc>
          <w:tcPr>
            <w:tcW w:w="0" w:type="auto"/>
            <w:vAlign w:val="center"/>
            <w:hideMark/>
          </w:tcPr>
          <w:p w:rsidR="00000000" w:rsidRDefault="00000000">
            <w:r>
              <w:t>&gt; ts</w:t>
            </w:r>
          </w:p>
        </w:tc>
        <w:tc>
          <w:tcPr>
            <w:tcW w:w="0" w:type="auto"/>
            <w:vAlign w:val="center"/>
            <w:hideMark/>
          </w:tcPr>
          <w:p w:rsidR="00000000" w:rsidRDefault="00000000">
            <w:r>
              <w:t>String</w:t>
            </w:r>
          </w:p>
        </w:tc>
        <w:tc>
          <w:tcPr>
            <w:tcW w:w="0" w:type="auto"/>
            <w:vAlign w:val="center"/>
            <w:hideMark/>
          </w:tcPr>
          <w:p w:rsidR="00000000" w:rsidRDefault="00000000">
            <w:r>
              <w:t xml:space="preserve">Timestamp when the order request processing is finished by our system,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&gt; sCode</w:t>
            </w:r>
          </w:p>
        </w:tc>
        <w:tc>
          <w:tcPr>
            <w:tcW w:w="0" w:type="auto"/>
            <w:vAlign w:val="center"/>
            <w:hideMark/>
          </w:tcPr>
          <w:p w:rsidR="00000000" w:rsidRDefault="00000000">
            <w:r>
              <w:t>String</w:t>
            </w:r>
          </w:p>
        </w:tc>
        <w:tc>
          <w:tcPr>
            <w:tcW w:w="0" w:type="auto"/>
            <w:vAlign w:val="center"/>
            <w:hideMark/>
          </w:tcPr>
          <w:p w:rsidR="00000000" w:rsidRDefault="00000000">
            <w:r>
              <w:t xml:space="preserve">Order status code, </w:t>
            </w:r>
            <w:r>
              <w:rPr>
                <w:rStyle w:val="HTML"/>
              </w:rPr>
              <w:t>0</w:t>
            </w:r>
            <w:r>
              <w:t xml:space="preserve"> means success</w:t>
            </w:r>
          </w:p>
        </w:tc>
      </w:tr>
      <w:tr w:rsidR="00000000">
        <w:trPr>
          <w:divId w:val="175387555"/>
          <w:tblCellSpacing w:w="15" w:type="dxa"/>
        </w:trPr>
        <w:tc>
          <w:tcPr>
            <w:tcW w:w="0" w:type="auto"/>
            <w:vAlign w:val="center"/>
            <w:hideMark/>
          </w:tcPr>
          <w:p w:rsidR="00000000" w:rsidRDefault="00000000">
            <w:r>
              <w:t>&gt; sMsg</w:t>
            </w:r>
          </w:p>
        </w:tc>
        <w:tc>
          <w:tcPr>
            <w:tcW w:w="0" w:type="auto"/>
            <w:vAlign w:val="center"/>
            <w:hideMark/>
          </w:tcPr>
          <w:p w:rsidR="00000000" w:rsidRDefault="00000000">
            <w:r>
              <w:t>String</w:t>
            </w:r>
          </w:p>
        </w:tc>
        <w:tc>
          <w:tcPr>
            <w:tcW w:w="0" w:type="auto"/>
            <w:vAlign w:val="center"/>
            <w:hideMark/>
          </w:tcPr>
          <w:p w:rsidR="00000000" w:rsidRDefault="00000000">
            <w:r>
              <w:t>Rejection or success message of event execution.</w:t>
            </w:r>
          </w:p>
        </w:tc>
      </w:tr>
      <w:tr w:rsidR="00000000">
        <w:trPr>
          <w:divId w:val="175387555"/>
          <w:tblCellSpacing w:w="15" w:type="dxa"/>
        </w:trPr>
        <w:tc>
          <w:tcPr>
            <w:tcW w:w="0" w:type="auto"/>
            <w:vAlign w:val="center"/>
            <w:hideMark/>
          </w:tcPr>
          <w:p w:rsidR="00000000" w:rsidRDefault="00000000">
            <w:r>
              <w:t>inTime</w:t>
            </w:r>
          </w:p>
        </w:tc>
        <w:tc>
          <w:tcPr>
            <w:tcW w:w="0" w:type="auto"/>
            <w:vAlign w:val="center"/>
            <w:hideMark/>
          </w:tcPr>
          <w:p w:rsidR="00000000" w:rsidRDefault="00000000">
            <w:r>
              <w:t>String</w:t>
            </w:r>
          </w:p>
        </w:tc>
        <w:tc>
          <w:tcPr>
            <w:tcW w:w="0" w:type="auto"/>
            <w:vAlign w:val="center"/>
            <w:hideMark/>
          </w:tcPr>
          <w:p w:rsidR="00000000" w:rsidRDefault="00000000">
            <w:r>
              <w:t xml:space="preserve">Timestamp at Websocket gateway when the request is received, Unix timestamp format in microseconds, e.g. </w:t>
            </w:r>
            <w:r>
              <w:rPr>
                <w:rStyle w:val="HTML"/>
              </w:rPr>
              <w:t>1597026383085123</w:t>
            </w:r>
          </w:p>
        </w:tc>
      </w:tr>
      <w:tr w:rsidR="00000000">
        <w:trPr>
          <w:divId w:val="175387555"/>
          <w:tblCellSpacing w:w="15" w:type="dxa"/>
        </w:trPr>
        <w:tc>
          <w:tcPr>
            <w:tcW w:w="0" w:type="auto"/>
            <w:vAlign w:val="center"/>
            <w:hideMark/>
          </w:tcPr>
          <w:p w:rsidR="00000000" w:rsidRDefault="00000000">
            <w:r>
              <w:t>outTime</w:t>
            </w:r>
          </w:p>
        </w:tc>
        <w:tc>
          <w:tcPr>
            <w:tcW w:w="0" w:type="auto"/>
            <w:vAlign w:val="center"/>
            <w:hideMark/>
          </w:tcPr>
          <w:p w:rsidR="00000000" w:rsidRDefault="00000000">
            <w:r>
              <w:t>String</w:t>
            </w:r>
          </w:p>
        </w:tc>
        <w:tc>
          <w:tcPr>
            <w:tcW w:w="0" w:type="auto"/>
            <w:vAlign w:val="center"/>
            <w:hideMark/>
          </w:tcPr>
          <w:p w:rsidR="00000000" w:rsidRDefault="00000000">
            <w:r>
              <w:t xml:space="preserve">Timestamp at Websocket gateway when the response is sent, Unix timestamp format in microseconds, e.g. </w:t>
            </w:r>
            <w:r>
              <w:rPr>
                <w:rStyle w:val="HTML"/>
              </w:rPr>
              <w:t>1597026383085123</w:t>
            </w:r>
          </w:p>
        </w:tc>
      </w:tr>
    </w:tbl>
    <w:p w:rsidR="00000000" w:rsidRDefault="00000000">
      <w:pPr>
        <w:divId w:val="175387555"/>
      </w:pPr>
      <w:r>
        <w:t>In the `Portfolio Margin` account mode, either all orders are accepted by the system successfully, or all orders are rejected by the system. clOrdId</w:t>
      </w:r>
      <w:r>
        <w:br/>
        <w:t xml:space="preserve">clOrdId is a user-defined unique ID used to identify the order. It will be included in the response parameters if you have specified during order submission, and can be used as a request parameter to the endpoints to query, cancel and amend orders. </w:t>
      </w:r>
      <w:r>
        <w:br/>
        <w:t xml:space="preserve">clOrdId must be unique among all pending orders and the current request. </w:t>
      </w:r>
    </w:p>
    <w:p w:rsidR="00000000" w:rsidRDefault="00000000">
      <w:pPr>
        <w:pStyle w:val="3"/>
        <w:divId w:val="175387555"/>
      </w:pPr>
      <w:r>
        <w:t>WS / Cancel order</w:t>
      </w:r>
    </w:p>
    <w:p w:rsidR="00000000" w:rsidRDefault="00000000">
      <w:pPr>
        <w:pStyle w:val="a5"/>
        <w:divId w:val="175387555"/>
      </w:pPr>
      <w:r>
        <w:t>Cancel an incomplete order</w:t>
      </w:r>
    </w:p>
    <w:p w:rsidR="00000000" w:rsidRDefault="00000000">
      <w:pPr>
        <w:pStyle w:val="4"/>
        <w:divId w:val="175387555"/>
      </w:pPr>
      <w:r>
        <w:t>URL Path</w:t>
      </w:r>
    </w:p>
    <w:p w:rsidR="00000000" w:rsidRDefault="00000000">
      <w:pPr>
        <w:pStyle w:val="a5"/>
        <w:divId w:val="175387555"/>
      </w:pPr>
      <w:r>
        <w:t>/ws/v5/private (required login)</w:t>
      </w:r>
    </w:p>
    <w:p w:rsidR="00000000" w:rsidRDefault="00000000">
      <w:pPr>
        <w:pStyle w:val="4"/>
        <w:divId w:val="175387555"/>
      </w:pPr>
      <w:r>
        <w:t>Rate Limit: 60 requests per 2 seconds</w:t>
      </w:r>
    </w:p>
    <w:p w:rsidR="00000000" w:rsidRDefault="00000000">
      <w:pPr>
        <w:pStyle w:val="4"/>
        <w:divId w:val="175387555"/>
      </w:pPr>
      <w:r>
        <w:t>Rate limit rule (except Options): UserID + Instrument ID</w:t>
      </w:r>
    </w:p>
    <w:p w:rsidR="00000000" w:rsidRDefault="00000000">
      <w:pPr>
        <w:pStyle w:val="4"/>
        <w:divId w:val="175387555"/>
      </w:pPr>
      <w:r>
        <w:t>Rate limit rule (Options only): UserID + Instrument Family</w:t>
      </w:r>
    </w:p>
    <w:p w:rsidR="00000000" w:rsidRDefault="00000000">
      <w:pPr>
        <w:divId w:val="175387555"/>
      </w:pPr>
      <w:r>
        <w:t xml:space="preserve">Rate limit is shared with the `Cancel order` REST API endpoints </w:t>
      </w:r>
    </w:p>
    <w:p w:rsidR="00000000" w:rsidRDefault="00000000">
      <w:pPr>
        <w:pStyle w:val="a5"/>
        <w:divId w:val="449055921"/>
      </w:pPr>
      <w:r>
        <w:t>Request Example</w:t>
      </w:r>
    </w:p>
    <w:p w:rsidR="00000000" w:rsidRDefault="00000000">
      <w:pPr>
        <w:pStyle w:val="HTML0"/>
        <w:divId w:val="1837067653"/>
        <w:rPr>
          <w:rStyle w:val="HTML"/>
        </w:rPr>
      </w:pPr>
      <w:r>
        <w:rPr>
          <w:rStyle w:val="o"/>
        </w:rPr>
        <w:t>{</w:t>
      </w:r>
    </w:p>
    <w:p w:rsidR="00000000" w:rsidRDefault="00000000">
      <w:pPr>
        <w:pStyle w:val="HTML0"/>
        <w:divId w:val="1837067653"/>
        <w:rPr>
          <w:rStyle w:val="HTML"/>
        </w:rPr>
      </w:pPr>
      <w:r>
        <w:rPr>
          <w:rStyle w:val="HTML"/>
        </w:rPr>
        <w:t xml:space="preserve">  </w:t>
      </w:r>
      <w:r>
        <w:rPr>
          <w:rStyle w:val="s2"/>
        </w:rPr>
        <w:t>"id"</w:t>
      </w:r>
      <w:r>
        <w:rPr>
          <w:rStyle w:val="HTML"/>
        </w:rPr>
        <w:t xml:space="preserve">: </w:t>
      </w:r>
      <w:r>
        <w:rPr>
          <w:rStyle w:val="s2"/>
        </w:rPr>
        <w:t>"1514"</w:t>
      </w:r>
      <w:r>
        <w:rPr>
          <w:rStyle w:val="HTML"/>
        </w:rPr>
        <w:t>,</w:t>
      </w:r>
    </w:p>
    <w:p w:rsidR="00000000" w:rsidRDefault="00000000">
      <w:pPr>
        <w:pStyle w:val="HTML0"/>
        <w:divId w:val="1837067653"/>
        <w:rPr>
          <w:rStyle w:val="HTML"/>
        </w:rPr>
      </w:pPr>
      <w:r>
        <w:rPr>
          <w:rStyle w:val="HTML"/>
        </w:rPr>
        <w:t xml:space="preserve">  </w:t>
      </w:r>
      <w:r>
        <w:rPr>
          <w:rStyle w:val="s2"/>
        </w:rPr>
        <w:t>"op"</w:t>
      </w:r>
      <w:r>
        <w:rPr>
          <w:rStyle w:val="HTML"/>
        </w:rPr>
        <w:t xml:space="preserve">: </w:t>
      </w:r>
      <w:r>
        <w:rPr>
          <w:rStyle w:val="s2"/>
        </w:rPr>
        <w:t>"cancel-order"</w:t>
      </w:r>
      <w:r>
        <w:rPr>
          <w:rStyle w:val="HTML"/>
        </w:rPr>
        <w:t>,</w:t>
      </w:r>
    </w:p>
    <w:p w:rsidR="00000000" w:rsidRDefault="00000000">
      <w:pPr>
        <w:pStyle w:val="HTML0"/>
        <w:divId w:val="1837067653"/>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1837067653"/>
        <w:rPr>
          <w:rStyle w:val="HTML"/>
        </w:rPr>
      </w:pPr>
      <w:r>
        <w:rPr>
          <w:rStyle w:val="HTML"/>
        </w:rPr>
        <w:t xml:space="preserve">    </w:t>
      </w:r>
      <w:r>
        <w:rPr>
          <w:rStyle w:val="o"/>
        </w:rPr>
        <w:t>{</w:t>
      </w:r>
    </w:p>
    <w:p w:rsidR="00000000" w:rsidRDefault="00000000">
      <w:pPr>
        <w:pStyle w:val="HTML0"/>
        <w:divId w:val="1837067653"/>
        <w:rPr>
          <w:rStyle w:val="HTML"/>
        </w:rPr>
      </w:pPr>
      <w:r>
        <w:rPr>
          <w:rStyle w:val="HTML"/>
        </w:rPr>
        <w:t xml:space="preserve">      </w:t>
      </w:r>
      <w:r>
        <w:rPr>
          <w:rStyle w:val="s2"/>
        </w:rPr>
        <w:t>"instId"</w:t>
      </w:r>
      <w:r>
        <w:rPr>
          <w:rStyle w:val="HTML"/>
        </w:rPr>
        <w:t xml:space="preserve">: </w:t>
      </w:r>
      <w:r>
        <w:rPr>
          <w:rStyle w:val="s2"/>
        </w:rPr>
        <w:t>"BTC-USDT"</w:t>
      </w:r>
      <w:r>
        <w:rPr>
          <w:rStyle w:val="HTML"/>
        </w:rPr>
        <w:t>,</w:t>
      </w:r>
    </w:p>
    <w:p w:rsidR="00000000" w:rsidRDefault="00000000">
      <w:pPr>
        <w:pStyle w:val="HTML0"/>
        <w:divId w:val="1837067653"/>
        <w:rPr>
          <w:rStyle w:val="HTML"/>
        </w:rPr>
      </w:pPr>
      <w:r>
        <w:rPr>
          <w:rStyle w:val="HTML"/>
        </w:rPr>
        <w:t xml:space="preserve">      </w:t>
      </w:r>
      <w:r>
        <w:rPr>
          <w:rStyle w:val="s2"/>
        </w:rPr>
        <w:t>"ordId"</w:t>
      </w:r>
      <w:r>
        <w:rPr>
          <w:rStyle w:val="HTML"/>
        </w:rPr>
        <w:t xml:space="preserve">: </w:t>
      </w:r>
      <w:r>
        <w:rPr>
          <w:rStyle w:val="s2"/>
        </w:rPr>
        <w:t>"2510789768709120"</w:t>
      </w:r>
    </w:p>
    <w:p w:rsidR="00000000" w:rsidRDefault="00000000">
      <w:pPr>
        <w:pStyle w:val="HTML0"/>
        <w:divId w:val="1837067653"/>
        <w:rPr>
          <w:rStyle w:val="HTML"/>
        </w:rPr>
      </w:pPr>
      <w:r>
        <w:rPr>
          <w:rStyle w:val="HTML"/>
        </w:rPr>
        <w:t xml:space="preserve">    </w:t>
      </w:r>
      <w:r>
        <w:rPr>
          <w:rStyle w:val="o"/>
        </w:rPr>
        <w:t>}</w:t>
      </w:r>
    </w:p>
    <w:p w:rsidR="00000000" w:rsidRDefault="00000000">
      <w:pPr>
        <w:pStyle w:val="HTML0"/>
        <w:divId w:val="1837067653"/>
        <w:rPr>
          <w:rStyle w:val="HTML"/>
        </w:rPr>
      </w:pPr>
      <w:r>
        <w:rPr>
          <w:rStyle w:val="HTML"/>
        </w:rPr>
        <w:t xml:space="preserve">  </w:t>
      </w:r>
      <w:r>
        <w:rPr>
          <w:rStyle w:val="o"/>
        </w:rPr>
        <w:t>]</w:t>
      </w:r>
    </w:p>
    <w:p w:rsidR="00000000" w:rsidRDefault="00000000">
      <w:pPr>
        <w:pStyle w:val="HTML0"/>
        <w:divId w:val="1837067653"/>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380"/>
        <w:gridCol w:w="4948"/>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Unique identifier of the message </w:t>
            </w:r>
            <w:r>
              <w:br/>
              <w:t xml:space="preserve">Provided by client. It will be returned in response message for identifying the corresponding request. </w:t>
            </w:r>
            <w:r>
              <w:br/>
              <w:t>A combination of case-sensitive alphanumerics, all numbers, or all letters of up to 32 characters.</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cancel-order</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Request Parameters</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&gt; ordId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Order ID </w:t>
            </w:r>
            <w:r>
              <w:br/>
              <w:t xml:space="preserve">Either </w:t>
            </w:r>
            <w:r>
              <w:rPr>
                <w:rStyle w:val="HTML"/>
              </w:rPr>
              <w:t>ordId</w:t>
            </w:r>
            <w:r>
              <w:t xml:space="preserve"> or </w:t>
            </w:r>
            <w:r>
              <w:rPr>
                <w:rStyle w:val="HTML"/>
              </w:rPr>
              <w:t>clOrdId</w:t>
            </w:r>
            <w:r>
              <w:t xml:space="preserve"> is required, if both are passed, ordId will be used</w:t>
            </w:r>
          </w:p>
        </w:tc>
      </w:tr>
      <w:tr w:rsidR="00000000">
        <w:trPr>
          <w:divId w:val="175387555"/>
          <w:tblCellSpacing w:w="15" w:type="dxa"/>
        </w:trPr>
        <w:tc>
          <w:tcPr>
            <w:tcW w:w="0" w:type="auto"/>
            <w:vAlign w:val="center"/>
            <w:hideMark/>
          </w:tcPr>
          <w:p w:rsidR="00000000" w:rsidRDefault="00000000">
            <w:r>
              <w:t>&gt; clOrdId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Client Order ID as assigned by the client </w:t>
            </w:r>
            <w:r>
              <w:br/>
              <w:t>A combination of case-sensitive alphanumerics, all numbers, or all letters of up to 32 characters.</w:t>
            </w:r>
          </w:p>
        </w:tc>
      </w:tr>
    </w:tbl>
    <w:p w:rsidR="00000000" w:rsidRDefault="00000000">
      <w:pPr>
        <w:pStyle w:val="a5"/>
        <w:divId w:val="1181701404"/>
      </w:pPr>
      <w:r>
        <w:t>Successful Response Example</w:t>
      </w:r>
    </w:p>
    <w:p w:rsidR="00000000" w:rsidRDefault="00000000">
      <w:pPr>
        <w:pStyle w:val="HTML0"/>
        <w:divId w:val="839810077"/>
        <w:rPr>
          <w:rStyle w:val="w"/>
        </w:rPr>
      </w:pPr>
      <w:r>
        <w:rPr>
          <w:rStyle w:val="p"/>
        </w:rPr>
        <w:t>{</w:t>
      </w:r>
    </w:p>
    <w:p w:rsidR="00000000" w:rsidRDefault="00000000">
      <w:pPr>
        <w:pStyle w:val="HTML0"/>
        <w:divId w:val="839810077"/>
        <w:rPr>
          <w:rStyle w:val="w"/>
        </w:rPr>
      </w:pPr>
      <w:r>
        <w:rPr>
          <w:rStyle w:val="w"/>
        </w:rPr>
        <w:t xml:space="preserve">  </w:t>
      </w:r>
      <w:r>
        <w:rPr>
          <w:rStyle w:val="nl"/>
        </w:rPr>
        <w:t>"id"</w:t>
      </w:r>
      <w:r>
        <w:rPr>
          <w:rStyle w:val="p"/>
        </w:rPr>
        <w:t>:</w:t>
      </w:r>
      <w:r>
        <w:rPr>
          <w:rStyle w:val="w"/>
        </w:rPr>
        <w:t xml:space="preserve"> </w:t>
      </w:r>
      <w:r>
        <w:rPr>
          <w:rStyle w:val="s2"/>
        </w:rPr>
        <w:t>"1514"</w:t>
      </w:r>
      <w:r>
        <w:rPr>
          <w:rStyle w:val="p"/>
        </w:rPr>
        <w:t>,</w:t>
      </w:r>
    </w:p>
    <w:p w:rsidR="00000000" w:rsidRDefault="00000000">
      <w:pPr>
        <w:pStyle w:val="HTML0"/>
        <w:divId w:val="839810077"/>
        <w:rPr>
          <w:rStyle w:val="w"/>
        </w:rPr>
      </w:pPr>
      <w:r>
        <w:rPr>
          <w:rStyle w:val="w"/>
        </w:rPr>
        <w:t xml:space="preserve">  </w:t>
      </w:r>
      <w:r>
        <w:rPr>
          <w:rStyle w:val="nl"/>
        </w:rPr>
        <w:t>"op"</w:t>
      </w:r>
      <w:r>
        <w:rPr>
          <w:rStyle w:val="p"/>
        </w:rPr>
        <w:t>:</w:t>
      </w:r>
      <w:r>
        <w:rPr>
          <w:rStyle w:val="w"/>
        </w:rPr>
        <w:t xml:space="preserve"> </w:t>
      </w:r>
      <w:r>
        <w:rPr>
          <w:rStyle w:val="s2"/>
        </w:rPr>
        <w:t>"cancel-order"</w:t>
      </w:r>
      <w:r>
        <w:rPr>
          <w:rStyle w:val="p"/>
        </w:rPr>
        <w:t>,</w:t>
      </w:r>
    </w:p>
    <w:p w:rsidR="00000000" w:rsidRDefault="00000000">
      <w:pPr>
        <w:pStyle w:val="HTML0"/>
        <w:divId w:val="839810077"/>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839810077"/>
        <w:rPr>
          <w:rStyle w:val="w"/>
        </w:rPr>
      </w:pPr>
      <w:r>
        <w:rPr>
          <w:rStyle w:val="w"/>
        </w:rPr>
        <w:t xml:space="preserve">    </w:t>
      </w:r>
      <w:r>
        <w:rPr>
          <w:rStyle w:val="p"/>
        </w:rPr>
        <w:t>{</w:t>
      </w:r>
    </w:p>
    <w:p w:rsidR="00000000" w:rsidRDefault="00000000">
      <w:pPr>
        <w:pStyle w:val="HTML0"/>
        <w:divId w:val="839810077"/>
        <w:rPr>
          <w:rStyle w:val="w"/>
        </w:rPr>
      </w:pPr>
      <w:r>
        <w:rPr>
          <w:rStyle w:val="w"/>
        </w:rPr>
        <w:t xml:space="preserve">      </w:t>
      </w:r>
      <w:r>
        <w:rPr>
          <w:rStyle w:val="nl"/>
        </w:rPr>
        <w:t>"clOrdId"</w:t>
      </w:r>
      <w:r>
        <w:rPr>
          <w:rStyle w:val="p"/>
        </w:rPr>
        <w:t>:</w:t>
      </w:r>
      <w:r>
        <w:rPr>
          <w:rStyle w:val="w"/>
        </w:rPr>
        <w:t xml:space="preserve"> </w:t>
      </w:r>
      <w:r>
        <w:rPr>
          <w:rStyle w:val="s2"/>
        </w:rPr>
        <w:t>""</w:t>
      </w:r>
      <w:r>
        <w:rPr>
          <w:rStyle w:val="p"/>
        </w:rPr>
        <w:t>,</w:t>
      </w:r>
    </w:p>
    <w:p w:rsidR="00000000" w:rsidRDefault="00000000">
      <w:pPr>
        <w:pStyle w:val="HTML0"/>
        <w:divId w:val="839810077"/>
        <w:rPr>
          <w:rStyle w:val="w"/>
        </w:rPr>
      </w:pPr>
      <w:r>
        <w:rPr>
          <w:rStyle w:val="w"/>
        </w:rPr>
        <w:t xml:space="preserve">      </w:t>
      </w:r>
      <w:r>
        <w:rPr>
          <w:rStyle w:val="nl"/>
        </w:rPr>
        <w:t>"ordId"</w:t>
      </w:r>
      <w:r>
        <w:rPr>
          <w:rStyle w:val="p"/>
        </w:rPr>
        <w:t>:</w:t>
      </w:r>
      <w:r>
        <w:rPr>
          <w:rStyle w:val="w"/>
        </w:rPr>
        <w:t xml:space="preserve"> </w:t>
      </w:r>
      <w:r>
        <w:rPr>
          <w:rStyle w:val="s2"/>
        </w:rPr>
        <w:t>"2510789768709120"</w:t>
      </w:r>
      <w:r>
        <w:rPr>
          <w:rStyle w:val="p"/>
        </w:rPr>
        <w:t>,</w:t>
      </w:r>
    </w:p>
    <w:p w:rsidR="00000000" w:rsidRDefault="00000000">
      <w:pPr>
        <w:pStyle w:val="HTML0"/>
        <w:divId w:val="839810077"/>
        <w:rPr>
          <w:rStyle w:val="w"/>
        </w:rPr>
      </w:pPr>
      <w:r>
        <w:rPr>
          <w:rStyle w:val="w"/>
        </w:rPr>
        <w:t xml:space="preserve">      </w:t>
      </w:r>
      <w:r>
        <w:rPr>
          <w:rStyle w:val="nl"/>
        </w:rPr>
        <w:t>"ts"</w:t>
      </w:r>
      <w:r>
        <w:rPr>
          <w:rStyle w:val="p"/>
        </w:rPr>
        <w:t>:</w:t>
      </w:r>
      <w:r>
        <w:rPr>
          <w:rStyle w:val="w"/>
        </w:rPr>
        <w:t xml:space="preserve"> </w:t>
      </w:r>
      <w:r>
        <w:rPr>
          <w:rStyle w:val="s2"/>
        </w:rPr>
        <w:t>"1695190491421"</w:t>
      </w:r>
      <w:r>
        <w:rPr>
          <w:rStyle w:val="p"/>
        </w:rPr>
        <w:t>,</w:t>
      </w:r>
    </w:p>
    <w:p w:rsidR="00000000" w:rsidRDefault="00000000">
      <w:pPr>
        <w:pStyle w:val="HTML0"/>
        <w:divId w:val="839810077"/>
        <w:rPr>
          <w:rStyle w:val="w"/>
        </w:rPr>
      </w:pPr>
      <w:r>
        <w:rPr>
          <w:rStyle w:val="w"/>
        </w:rPr>
        <w:t xml:space="preserve">      </w:t>
      </w:r>
      <w:r>
        <w:rPr>
          <w:rStyle w:val="nl"/>
        </w:rPr>
        <w:t>"sCode"</w:t>
      </w:r>
      <w:r>
        <w:rPr>
          <w:rStyle w:val="p"/>
        </w:rPr>
        <w:t>:</w:t>
      </w:r>
      <w:r>
        <w:rPr>
          <w:rStyle w:val="w"/>
        </w:rPr>
        <w:t xml:space="preserve"> </w:t>
      </w:r>
      <w:r>
        <w:rPr>
          <w:rStyle w:val="s2"/>
        </w:rPr>
        <w:t>"0"</w:t>
      </w:r>
      <w:r>
        <w:rPr>
          <w:rStyle w:val="p"/>
        </w:rPr>
        <w:t>,</w:t>
      </w:r>
    </w:p>
    <w:p w:rsidR="00000000" w:rsidRDefault="00000000">
      <w:pPr>
        <w:pStyle w:val="HTML0"/>
        <w:divId w:val="839810077"/>
        <w:rPr>
          <w:rStyle w:val="w"/>
        </w:rPr>
      </w:pPr>
      <w:r>
        <w:rPr>
          <w:rStyle w:val="w"/>
        </w:rPr>
        <w:t xml:space="preserve">      </w:t>
      </w:r>
      <w:r>
        <w:rPr>
          <w:rStyle w:val="nl"/>
        </w:rPr>
        <w:t>"sMsg"</w:t>
      </w:r>
      <w:r>
        <w:rPr>
          <w:rStyle w:val="p"/>
        </w:rPr>
        <w:t>:</w:t>
      </w:r>
      <w:r>
        <w:rPr>
          <w:rStyle w:val="w"/>
        </w:rPr>
        <w:t xml:space="preserve"> </w:t>
      </w:r>
      <w:r>
        <w:rPr>
          <w:rStyle w:val="s2"/>
        </w:rPr>
        <w:t>""</w:t>
      </w:r>
    </w:p>
    <w:p w:rsidR="00000000" w:rsidRDefault="00000000">
      <w:pPr>
        <w:pStyle w:val="HTML0"/>
        <w:divId w:val="839810077"/>
        <w:rPr>
          <w:rStyle w:val="w"/>
        </w:rPr>
      </w:pPr>
      <w:r>
        <w:rPr>
          <w:rStyle w:val="w"/>
        </w:rPr>
        <w:t xml:space="preserve">    </w:t>
      </w:r>
      <w:r>
        <w:rPr>
          <w:rStyle w:val="p"/>
        </w:rPr>
        <w:t>}</w:t>
      </w:r>
    </w:p>
    <w:p w:rsidR="00000000" w:rsidRDefault="00000000">
      <w:pPr>
        <w:pStyle w:val="HTML0"/>
        <w:divId w:val="839810077"/>
        <w:rPr>
          <w:rStyle w:val="w"/>
        </w:rPr>
      </w:pPr>
      <w:r>
        <w:rPr>
          <w:rStyle w:val="w"/>
        </w:rPr>
        <w:t xml:space="preserve">  </w:t>
      </w:r>
      <w:r>
        <w:rPr>
          <w:rStyle w:val="p"/>
        </w:rPr>
        <w:t>],</w:t>
      </w:r>
    </w:p>
    <w:p w:rsidR="00000000" w:rsidRDefault="00000000">
      <w:pPr>
        <w:pStyle w:val="HTML0"/>
        <w:divId w:val="839810077"/>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839810077"/>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839810077"/>
        <w:rPr>
          <w:rStyle w:val="w"/>
        </w:rPr>
      </w:pPr>
      <w:r>
        <w:rPr>
          <w:rStyle w:val="w"/>
        </w:rPr>
        <w:t xml:space="preserve">  </w:t>
      </w:r>
      <w:r>
        <w:rPr>
          <w:rStyle w:val="nl"/>
        </w:rPr>
        <w:t>"inTime"</w:t>
      </w:r>
      <w:r>
        <w:rPr>
          <w:rStyle w:val="p"/>
        </w:rPr>
        <w:t>:</w:t>
      </w:r>
      <w:r>
        <w:rPr>
          <w:rStyle w:val="w"/>
        </w:rPr>
        <w:t xml:space="preserve"> </w:t>
      </w:r>
      <w:r>
        <w:rPr>
          <w:rStyle w:val="s2"/>
        </w:rPr>
        <w:t>"1695190491421339"</w:t>
      </w:r>
      <w:r>
        <w:rPr>
          <w:rStyle w:val="p"/>
        </w:rPr>
        <w:t>,</w:t>
      </w:r>
    </w:p>
    <w:p w:rsidR="00000000" w:rsidRDefault="00000000">
      <w:pPr>
        <w:pStyle w:val="HTML0"/>
        <w:divId w:val="839810077"/>
        <w:rPr>
          <w:rStyle w:val="w"/>
        </w:rPr>
      </w:pPr>
      <w:r>
        <w:rPr>
          <w:rStyle w:val="w"/>
        </w:rPr>
        <w:t xml:space="preserve">  </w:t>
      </w:r>
      <w:r>
        <w:rPr>
          <w:rStyle w:val="nl"/>
        </w:rPr>
        <w:t>"outTime"</w:t>
      </w:r>
      <w:r>
        <w:rPr>
          <w:rStyle w:val="p"/>
        </w:rPr>
        <w:t>:</w:t>
      </w:r>
      <w:r>
        <w:rPr>
          <w:rStyle w:val="w"/>
        </w:rPr>
        <w:t xml:space="preserve"> </w:t>
      </w:r>
      <w:r>
        <w:rPr>
          <w:rStyle w:val="s2"/>
        </w:rPr>
        <w:t>"1695190491423240"</w:t>
      </w:r>
    </w:p>
    <w:p w:rsidR="00000000" w:rsidRDefault="00000000">
      <w:pPr>
        <w:pStyle w:val="HTML0"/>
        <w:divId w:val="839810077"/>
        <w:rPr>
          <w:rStyle w:val="w"/>
        </w:rPr>
      </w:pPr>
      <w:r>
        <w:rPr>
          <w:rStyle w:val="p"/>
        </w:rPr>
        <w:t>}</w:t>
      </w:r>
    </w:p>
    <w:p w:rsidR="00000000" w:rsidRDefault="00000000">
      <w:pPr>
        <w:pStyle w:val="a5"/>
        <w:divId w:val="33433755"/>
      </w:pPr>
      <w:r>
        <w:t>Failure Response Example</w:t>
      </w:r>
    </w:p>
    <w:p w:rsidR="00000000" w:rsidRDefault="00000000">
      <w:pPr>
        <w:pStyle w:val="HTML0"/>
        <w:divId w:val="1371758085"/>
        <w:rPr>
          <w:rStyle w:val="w"/>
        </w:rPr>
      </w:pPr>
      <w:r>
        <w:rPr>
          <w:rStyle w:val="p"/>
        </w:rPr>
        <w:t>{</w:t>
      </w:r>
    </w:p>
    <w:p w:rsidR="00000000" w:rsidRDefault="00000000">
      <w:pPr>
        <w:pStyle w:val="HTML0"/>
        <w:divId w:val="1371758085"/>
        <w:rPr>
          <w:rStyle w:val="w"/>
        </w:rPr>
      </w:pPr>
      <w:r>
        <w:rPr>
          <w:rStyle w:val="w"/>
        </w:rPr>
        <w:t xml:space="preserve">  </w:t>
      </w:r>
      <w:r>
        <w:rPr>
          <w:rStyle w:val="nl"/>
        </w:rPr>
        <w:t>"id"</w:t>
      </w:r>
      <w:r>
        <w:rPr>
          <w:rStyle w:val="p"/>
        </w:rPr>
        <w:t>:</w:t>
      </w:r>
      <w:r>
        <w:rPr>
          <w:rStyle w:val="w"/>
        </w:rPr>
        <w:t xml:space="preserve"> </w:t>
      </w:r>
      <w:r>
        <w:rPr>
          <w:rStyle w:val="s2"/>
        </w:rPr>
        <w:t>"1514"</w:t>
      </w:r>
      <w:r>
        <w:rPr>
          <w:rStyle w:val="p"/>
        </w:rPr>
        <w:t>,</w:t>
      </w:r>
    </w:p>
    <w:p w:rsidR="00000000" w:rsidRDefault="00000000">
      <w:pPr>
        <w:pStyle w:val="HTML0"/>
        <w:divId w:val="1371758085"/>
        <w:rPr>
          <w:rStyle w:val="w"/>
        </w:rPr>
      </w:pPr>
      <w:r>
        <w:rPr>
          <w:rStyle w:val="w"/>
        </w:rPr>
        <w:t xml:space="preserve">  </w:t>
      </w:r>
      <w:r>
        <w:rPr>
          <w:rStyle w:val="nl"/>
        </w:rPr>
        <w:t>"op"</w:t>
      </w:r>
      <w:r>
        <w:rPr>
          <w:rStyle w:val="p"/>
        </w:rPr>
        <w:t>:</w:t>
      </w:r>
      <w:r>
        <w:rPr>
          <w:rStyle w:val="w"/>
        </w:rPr>
        <w:t xml:space="preserve"> </w:t>
      </w:r>
      <w:r>
        <w:rPr>
          <w:rStyle w:val="s2"/>
        </w:rPr>
        <w:t>"cancel-order"</w:t>
      </w:r>
      <w:r>
        <w:rPr>
          <w:rStyle w:val="p"/>
        </w:rPr>
        <w:t>,</w:t>
      </w:r>
    </w:p>
    <w:p w:rsidR="00000000" w:rsidRDefault="00000000">
      <w:pPr>
        <w:pStyle w:val="HTML0"/>
        <w:divId w:val="1371758085"/>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371758085"/>
        <w:rPr>
          <w:rStyle w:val="w"/>
        </w:rPr>
      </w:pPr>
      <w:r>
        <w:rPr>
          <w:rStyle w:val="w"/>
        </w:rPr>
        <w:t xml:space="preserve">    </w:t>
      </w:r>
      <w:r>
        <w:rPr>
          <w:rStyle w:val="p"/>
        </w:rPr>
        <w:t>{</w:t>
      </w:r>
    </w:p>
    <w:p w:rsidR="00000000" w:rsidRDefault="00000000">
      <w:pPr>
        <w:pStyle w:val="HTML0"/>
        <w:divId w:val="1371758085"/>
        <w:rPr>
          <w:rStyle w:val="w"/>
        </w:rPr>
      </w:pPr>
      <w:r>
        <w:rPr>
          <w:rStyle w:val="w"/>
        </w:rPr>
        <w:t xml:space="preserve">      </w:t>
      </w:r>
      <w:r>
        <w:rPr>
          <w:rStyle w:val="nl"/>
        </w:rPr>
        <w:t>"clOrdId"</w:t>
      </w:r>
      <w:r>
        <w:rPr>
          <w:rStyle w:val="p"/>
        </w:rPr>
        <w:t>:</w:t>
      </w:r>
      <w:r>
        <w:rPr>
          <w:rStyle w:val="w"/>
        </w:rPr>
        <w:t xml:space="preserve"> </w:t>
      </w:r>
      <w:r>
        <w:rPr>
          <w:rStyle w:val="s2"/>
        </w:rPr>
        <w:t>""</w:t>
      </w:r>
      <w:r>
        <w:rPr>
          <w:rStyle w:val="p"/>
        </w:rPr>
        <w:t>,</w:t>
      </w:r>
    </w:p>
    <w:p w:rsidR="00000000" w:rsidRDefault="00000000">
      <w:pPr>
        <w:pStyle w:val="HTML0"/>
        <w:divId w:val="1371758085"/>
        <w:rPr>
          <w:rStyle w:val="w"/>
        </w:rPr>
      </w:pPr>
      <w:r>
        <w:rPr>
          <w:rStyle w:val="w"/>
        </w:rPr>
        <w:t xml:space="preserve">      </w:t>
      </w:r>
      <w:r>
        <w:rPr>
          <w:rStyle w:val="nl"/>
        </w:rPr>
        <w:t>"ordId"</w:t>
      </w:r>
      <w:r>
        <w:rPr>
          <w:rStyle w:val="p"/>
        </w:rPr>
        <w:t>:</w:t>
      </w:r>
      <w:r>
        <w:rPr>
          <w:rStyle w:val="w"/>
        </w:rPr>
        <w:t xml:space="preserve"> </w:t>
      </w:r>
      <w:r>
        <w:rPr>
          <w:rStyle w:val="s2"/>
        </w:rPr>
        <w:t>"2510789768709120"</w:t>
      </w:r>
      <w:r>
        <w:rPr>
          <w:rStyle w:val="p"/>
        </w:rPr>
        <w:t>,</w:t>
      </w:r>
    </w:p>
    <w:p w:rsidR="00000000" w:rsidRDefault="00000000">
      <w:pPr>
        <w:pStyle w:val="HTML0"/>
        <w:divId w:val="1371758085"/>
        <w:rPr>
          <w:rStyle w:val="w"/>
        </w:rPr>
      </w:pPr>
      <w:r>
        <w:rPr>
          <w:rStyle w:val="w"/>
        </w:rPr>
        <w:t xml:space="preserve">      </w:t>
      </w:r>
      <w:r>
        <w:rPr>
          <w:rStyle w:val="nl"/>
        </w:rPr>
        <w:t>"ts"</w:t>
      </w:r>
      <w:r>
        <w:rPr>
          <w:rStyle w:val="p"/>
        </w:rPr>
        <w:t>:</w:t>
      </w:r>
      <w:r>
        <w:rPr>
          <w:rStyle w:val="w"/>
        </w:rPr>
        <w:t xml:space="preserve"> </w:t>
      </w:r>
      <w:r>
        <w:rPr>
          <w:rStyle w:val="s2"/>
        </w:rPr>
        <w:t>"1695190491421"</w:t>
      </w:r>
      <w:r>
        <w:rPr>
          <w:rStyle w:val="p"/>
        </w:rPr>
        <w:t>,</w:t>
      </w:r>
    </w:p>
    <w:p w:rsidR="00000000" w:rsidRDefault="00000000">
      <w:pPr>
        <w:pStyle w:val="HTML0"/>
        <w:divId w:val="1371758085"/>
        <w:rPr>
          <w:rStyle w:val="w"/>
        </w:rPr>
      </w:pPr>
      <w:r>
        <w:rPr>
          <w:rStyle w:val="w"/>
        </w:rPr>
        <w:t xml:space="preserve">      </w:t>
      </w:r>
      <w:r>
        <w:rPr>
          <w:rStyle w:val="nl"/>
        </w:rPr>
        <w:t>"sCode"</w:t>
      </w:r>
      <w:r>
        <w:rPr>
          <w:rStyle w:val="p"/>
        </w:rPr>
        <w:t>:</w:t>
      </w:r>
      <w:r>
        <w:rPr>
          <w:rStyle w:val="w"/>
        </w:rPr>
        <w:t xml:space="preserve"> </w:t>
      </w:r>
      <w:r>
        <w:rPr>
          <w:rStyle w:val="s2"/>
        </w:rPr>
        <w:t>"5XXXX"</w:t>
      </w:r>
      <w:r>
        <w:rPr>
          <w:rStyle w:val="p"/>
        </w:rPr>
        <w:t>,</w:t>
      </w:r>
    </w:p>
    <w:p w:rsidR="00000000" w:rsidRDefault="00000000">
      <w:pPr>
        <w:pStyle w:val="HTML0"/>
        <w:divId w:val="1371758085"/>
        <w:rPr>
          <w:rStyle w:val="w"/>
        </w:rPr>
      </w:pPr>
      <w:r>
        <w:rPr>
          <w:rStyle w:val="w"/>
        </w:rPr>
        <w:t xml:space="preserve">      </w:t>
      </w:r>
      <w:r>
        <w:rPr>
          <w:rStyle w:val="nl"/>
        </w:rPr>
        <w:t>"sMsg"</w:t>
      </w:r>
      <w:r>
        <w:rPr>
          <w:rStyle w:val="p"/>
        </w:rPr>
        <w:t>:</w:t>
      </w:r>
      <w:r>
        <w:rPr>
          <w:rStyle w:val="w"/>
        </w:rPr>
        <w:t xml:space="preserve"> </w:t>
      </w:r>
      <w:r>
        <w:rPr>
          <w:rStyle w:val="s2"/>
        </w:rPr>
        <w:t>"Order not exist"</w:t>
      </w:r>
    </w:p>
    <w:p w:rsidR="00000000" w:rsidRDefault="00000000">
      <w:pPr>
        <w:pStyle w:val="HTML0"/>
        <w:divId w:val="1371758085"/>
        <w:rPr>
          <w:rStyle w:val="w"/>
        </w:rPr>
      </w:pPr>
      <w:r>
        <w:rPr>
          <w:rStyle w:val="w"/>
        </w:rPr>
        <w:t xml:space="preserve">    </w:t>
      </w:r>
      <w:r>
        <w:rPr>
          <w:rStyle w:val="p"/>
        </w:rPr>
        <w:t>}</w:t>
      </w:r>
    </w:p>
    <w:p w:rsidR="00000000" w:rsidRDefault="00000000">
      <w:pPr>
        <w:pStyle w:val="HTML0"/>
        <w:divId w:val="1371758085"/>
        <w:rPr>
          <w:rStyle w:val="w"/>
        </w:rPr>
      </w:pPr>
      <w:r>
        <w:rPr>
          <w:rStyle w:val="w"/>
        </w:rPr>
        <w:t xml:space="preserve">  </w:t>
      </w:r>
      <w:r>
        <w:rPr>
          <w:rStyle w:val="p"/>
        </w:rPr>
        <w:t>],</w:t>
      </w:r>
    </w:p>
    <w:p w:rsidR="00000000" w:rsidRDefault="00000000">
      <w:pPr>
        <w:pStyle w:val="HTML0"/>
        <w:divId w:val="1371758085"/>
        <w:rPr>
          <w:rStyle w:val="w"/>
        </w:rPr>
      </w:pPr>
      <w:r>
        <w:rPr>
          <w:rStyle w:val="w"/>
        </w:rPr>
        <w:t xml:space="preserve">  </w:t>
      </w:r>
      <w:r>
        <w:rPr>
          <w:rStyle w:val="nl"/>
        </w:rPr>
        <w:t>"code"</w:t>
      </w:r>
      <w:r>
        <w:rPr>
          <w:rStyle w:val="p"/>
        </w:rPr>
        <w:t>:</w:t>
      </w:r>
      <w:r>
        <w:rPr>
          <w:rStyle w:val="w"/>
        </w:rPr>
        <w:t xml:space="preserve"> </w:t>
      </w:r>
      <w:r>
        <w:rPr>
          <w:rStyle w:val="s2"/>
        </w:rPr>
        <w:t>"1"</w:t>
      </w:r>
      <w:r>
        <w:rPr>
          <w:rStyle w:val="p"/>
        </w:rPr>
        <w:t>,</w:t>
      </w:r>
    </w:p>
    <w:p w:rsidR="00000000" w:rsidRDefault="00000000">
      <w:pPr>
        <w:pStyle w:val="HTML0"/>
        <w:divId w:val="1371758085"/>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1371758085"/>
        <w:rPr>
          <w:rStyle w:val="w"/>
        </w:rPr>
      </w:pPr>
      <w:r>
        <w:rPr>
          <w:rStyle w:val="w"/>
        </w:rPr>
        <w:t xml:space="preserve">  </w:t>
      </w:r>
      <w:r>
        <w:rPr>
          <w:rStyle w:val="nl"/>
        </w:rPr>
        <w:t>"inTime"</w:t>
      </w:r>
      <w:r>
        <w:rPr>
          <w:rStyle w:val="p"/>
        </w:rPr>
        <w:t>:</w:t>
      </w:r>
      <w:r>
        <w:rPr>
          <w:rStyle w:val="w"/>
        </w:rPr>
        <w:t xml:space="preserve"> </w:t>
      </w:r>
      <w:r>
        <w:rPr>
          <w:rStyle w:val="s2"/>
        </w:rPr>
        <w:t>"1695190491421339"</w:t>
      </w:r>
      <w:r>
        <w:rPr>
          <w:rStyle w:val="p"/>
        </w:rPr>
        <w:t>,</w:t>
      </w:r>
    </w:p>
    <w:p w:rsidR="00000000" w:rsidRDefault="00000000">
      <w:pPr>
        <w:pStyle w:val="HTML0"/>
        <w:divId w:val="1371758085"/>
        <w:rPr>
          <w:rStyle w:val="w"/>
        </w:rPr>
      </w:pPr>
      <w:r>
        <w:rPr>
          <w:rStyle w:val="w"/>
        </w:rPr>
        <w:t xml:space="preserve">  </w:t>
      </w:r>
      <w:r>
        <w:rPr>
          <w:rStyle w:val="nl"/>
        </w:rPr>
        <w:t>"outTime"</w:t>
      </w:r>
      <w:r>
        <w:rPr>
          <w:rStyle w:val="p"/>
        </w:rPr>
        <w:t>:</w:t>
      </w:r>
      <w:r>
        <w:rPr>
          <w:rStyle w:val="w"/>
        </w:rPr>
        <w:t xml:space="preserve"> </w:t>
      </w:r>
      <w:r>
        <w:rPr>
          <w:rStyle w:val="s2"/>
        </w:rPr>
        <w:t>"1695190491423240"</w:t>
      </w:r>
    </w:p>
    <w:p w:rsidR="00000000" w:rsidRDefault="00000000">
      <w:pPr>
        <w:pStyle w:val="HTML0"/>
        <w:divId w:val="1371758085"/>
        <w:rPr>
          <w:rStyle w:val="w"/>
        </w:rPr>
      </w:pPr>
      <w:r>
        <w:rPr>
          <w:rStyle w:val="p"/>
        </w:rPr>
        <w:t>}</w:t>
      </w:r>
    </w:p>
    <w:p w:rsidR="00000000" w:rsidRDefault="00000000">
      <w:pPr>
        <w:pStyle w:val="a5"/>
        <w:divId w:val="1999311256"/>
      </w:pPr>
      <w:r>
        <w:t>Response Example When Format Error</w:t>
      </w:r>
    </w:p>
    <w:p w:rsidR="00000000" w:rsidRDefault="00000000">
      <w:pPr>
        <w:pStyle w:val="HTML0"/>
        <w:divId w:val="52436050"/>
        <w:rPr>
          <w:rStyle w:val="w"/>
        </w:rPr>
      </w:pPr>
      <w:r>
        <w:rPr>
          <w:rStyle w:val="p"/>
        </w:rPr>
        <w:t>{</w:t>
      </w:r>
    </w:p>
    <w:p w:rsidR="00000000" w:rsidRDefault="00000000">
      <w:pPr>
        <w:pStyle w:val="HTML0"/>
        <w:divId w:val="52436050"/>
        <w:rPr>
          <w:rStyle w:val="w"/>
        </w:rPr>
      </w:pPr>
      <w:r>
        <w:rPr>
          <w:rStyle w:val="w"/>
        </w:rPr>
        <w:t xml:space="preserve">  </w:t>
      </w:r>
      <w:r>
        <w:rPr>
          <w:rStyle w:val="nl"/>
        </w:rPr>
        <w:t>"id"</w:t>
      </w:r>
      <w:r>
        <w:rPr>
          <w:rStyle w:val="p"/>
        </w:rPr>
        <w:t>:</w:t>
      </w:r>
      <w:r>
        <w:rPr>
          <w:rStyle w:val="w"/>
        </w:rPr>
        <w:t xml:space="preserve"> </w:t>
      </w:r>
      <w:r>
        <w:rPr>
          <w:rStyle w:val="s2"/>
        </w:rPr>
        <w:t>"1514"</w:t>
      </w:r>
      <w:r>
        <w:rPr>
          <w:rStyle w:val="p"/>
        </w:rPr>
        <w:t>,</w:t>
      </w:r>
    </w:p>
    <w:p w:rsidR="00000000" w:rsidRDefault="00000000">
      <w:pPr>
        <w:pStyle w:val="HTML0"/>
        <w:divId w:val="52436050"/>
        <w:rPr>
          <w:rStyle w:val="w"/>
        </w:rPr>
      </w:pPr>
      <w:r>
        <w:rPr>
          <w:rStyle w:val="w"/>
        </w:rPr>
        <w:t xml:space="preserve">  </w:t>
      </w:r>
      <w:r>
        <w:rPr>
          <w:rStyle w:val="nl"/>
        </w:rPr>
        <w:t>"op"</w:t>
      </w:r>
      <w:r>
        <w:rPr>
          <w:rStyle w:val="p"/>
        </w:rPr>
        <w:t>:</w:t>
      </w:r>
      <w:r>
        <w:rPr>
          <w:rStyle w:val="w"/>
        </w:rPr>
        <w:t xml:space="preserve"> </w:t>
      </w:r>
      <w:r>
        <w:rPr>
          <w:rStyle w:val="s2"/>
        </w:rPr>
        <w:t>"cancel-order"</w:t>
      </w:r>
      <w:r>
        <w:rPr>
          <w:rStyle w:val="p"/>
        </w:rPr>
        <w:t>,</w:t>
      </w:r>
    </w:p>
    <w:p w:rsidR="00000000" w:rsidRDefault="00000000">
      <w:pPr>
        <w:pStyle w:val="HTML0"/>
        <w:divId w:val="52436050"/>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52436050"/>
        <w:rPr>
          <w:rStyle w:val="w"/>
        </w:rPr>
      </w:pPr>
      <w:r>
        <w:rPr>
          <w:rStyle w:val="w"/>
        </w:rPr>
        <w:t xml:space="preserve">  </w:t>
      </w:r>
      <w:r>
        <w:rPr>
          <w:rStyle w:val="nl"/>
        </w:rPr>
        <w:t>"code"</w:t>
      </w:r>
      <w:r>
        <w:rPr>
          <w:rStyle w:val="p"/>
        </w:rPr>
        <w:t>:</w:t>
      </w:r>
      <w:r>
        <w:rPr>
          <w:rStyle w:val="w"/>
        </w:rPr>
        <w:t xml:space="preserve"> </w:t>
      </w:r>
      <w:r>
        <w:rPr>
          <w:rStyle w:val="s2"/>
        </w:rPr>
        <w:t>"60013"</w:t>
      </w:r>
      <w:r>
        <w:rPr>
          <w:rStyle w:val="p"/>
        </w:rPr>
        <w:t>,</w:t>
      </w:r>
    </w:p>
    <w:p w:rsidR="00000000" w:rsidRDefault="00000000">
      <w:pPr>
        <w:pStyle w:val="HTML0"/>
        <w:divId w:val="52436050"/>
        <w:rPr>
          <w:rStyle w:val="w"/>
        </w:rPr>
      </w:pPr>
      <w:r>
        <w:rPr>
          <w:rStyle w:val="w"/>
        </w:rPr>
        <w:t xml:space="preserve">  </w:t>
      </w:r>
      <w:r>
        <w:rPr>
          <w:rStyle w:val="nl"/>
        </w:rPr>
        <w:t>"msg"</w:t>
      </w:r>
      <w:r>
        <w:rPr>
          <w:rStyle w:val="p"/>
        </w:rPr>
        <w:t>:</w:t>
      </w:r>
      <w:r>
        <w:rPr>
          <w:rStyle w:val="w"/>
        </w:rPr>
        <w:t xml:space="preserve"> </w:t>
      </w:r>
      <w:r>
        <w:rPr>
          <w:rStyle w:val="s2"/>
        </w:rPr>
        <w:t>"Invalid args"</w:t>
      </w:r>
      <w:r>
        <w:rPr>
          <w:rStyle w:val="p"/>
        </w:rPr>
        <w:t>,</w:t>
      </w:r>
    </w:p>
    <w:p w:rsidR="00000000" w:rsidRDefault="00000000">
      <w:pPr>
        <w:pStyle w:val="HTML0"/>
        <w:divId w:val="52436050"/>
        <w:rPr>
          <w:rStyle w:val="w"/>
        </w:rPr>
      </w:pPr>
      <w:r>
        <w:rPr>
          <w:rStyle w:val="w"/>
        </w:rPr>
        <w:t xml:space="preserve">  </w:t>
      </w:r>
      <w:r>
        <w:rPr>
          <w:rStyle w:val="nl"/>
        </w:rPr>
        <w:t>"inTime"</w:t>
      </w:r>
      <w:r>
        <w:rPr>
          <w:rStyle w:val="p"/>
        </w:rPr>
        <w:t>:</w:t>
      </w:r>
      <w:r>
        <w:rPr>
          <w:rStyle w:val="w"/>
        </w:rPr>
        <w:t xml:space="preserve"> </w:t>
      </w:r>
      <w:r>
        <w:rPr>
          <w:rStyle w:val="s2"/>
        </w:rPr>
        <w:t>"1695190491421339"</w:t>
      </w:r>
      <w:r>
        <w:rPr>
          <w:rStyle w:val="p"/>
        </w:rPr>
        <w:t>,</w:t>
      </w:r>
    </w:p>
    <w:p w:rsidR="00000000" w:rsidRDefault="00000000">
      <w:pPr>
        <w:pStyle w:val="HTML0"/>
        <w:divId w:val="52436050"/>
        <w:rPr>
          <w:rStyle w:val="w"/>
        </w:rPr>
      </w:pPr>
      <w:r>
        <w:rPr>
          <w:rStyle w:val="w"/>
        </w:rPr>
        <w:t xml:space="preserve">  </w:t>
      </w:r>
      <w:r>
        <w:rPr>
          <w:rStyle w:val="nl"/>
        </w:rPr>
        <w:t>"outTime"</w:t>
      </w:r>
      <w:r>
        <w:rPr>
          <w:rStyle w:val="p"/>
        </w:rPr>
        <w:t>:</w:t>
      </w:r>
      <w:r>
        <w:rPr>
          <w:rStyle w:val="w"/>
        </w:rPr>
        <w:t xml:space="preserve"> </w:t>
      </w:r>
      <w:r>
        <w:rPr>
          <w:rStyle w:val="s2"/>
        </w:rPr>
        <w:t>"1695190491423240"</w:t>
      </w:r>
    </w:p>
    <w:p w:rsidR="00000000" w:rsidRDefault="00000000">
      <w:pPr>
        <w:pStyle w:val="HTML0"/>
        <w:divId w:val="52436050"/>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id</w:t>
            </w:r>
          </w:p>
        </w:tc>
        <w:tc>
          <w:tcPr>
            <w:tcW w:w="0" w:type="auto"/>
            <w:vAlign w:val="center"/>
            <w:hideMark/>
          </w:tcPr>
          <w:p w:rsidR="00000000" w:rsidRDefault="00000000">
            <w:r>
              <w:t>String</w:t>
            </w:r>
          </w:p>
        </w:tc>
        <w:tc>
          <w:tcPr>
            <w:tcW w:w="0" w:type="auto"/>
            <w:vAlign w:val="center"/>
            <w:hideMark/>
          </w:tcPr>
          <w:p w:rsidR="00000000" w:rsidRDefault="00000000">
            <w:r>
              <w:t>Unique identifier of the message</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Operation</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Data</w:t>
            </w:r>
          </w:p>
        </w:tc>
      </w:tr>
      <w:tr w:rsidR="00000000">
        <w:trPr>
          <w:divId w:val="175387555"/>
          <w:tblCellSpacing w:w="15" w:type="dxa"/>
        </w:trPr>
        <w:tc>
          <w:tcPr>
            <w:tcW w:w="0" w:type="auto"/>
            <w:vAlign w:val="center"/>
            <w:hideMark/>
          </w:tcPr>
          <w:p w:rsidR="00000000" w:rsidRDefault="00000000">
            <w:r>
              <w:t>&gt; ordId</w:t>
            </w:r>
          </w:p>
        </w:tc>
        <w:tc>
          <w:tcPr>
            <w:tcW w:w="0" w:type="auto"/>
            <w:vAlign w:val="center"/>
            <w:hideMark/>
          </w:tcPr>
          <w:p w:rsidR="00000000" w:rsidRDefault="00000000">
            <w:r>
              <w:t>String</w:t>
            </w:r>
          </w:p>
        </w:tc>
        <w:tc>
          <w:tcPr>
            <w:tcW w:w="0" w:type="auto"/>
            <w:vAlign w:val="center"/>
            <w:hideMark/>
          </w:tcPr>
          <w:p w:rsidR="00000000" w:rsidRDefault="00000000">
            <w:r>
              <w:t>Order ID</w:t>
            </w:r>
          </w:p>
        </w:tc>
      </w:tr>
      <w:tr w:rsidR="00000000">
        <w:trPr>
          <w:divId w:val="175387555"/>
          <w:tblCellSpacing w:w="15" w:type="dxa"/>
        </w:trPr>
        <w:tc>
          <w:tcPr>
            <w:tcW w:w="0" w:type="auto"/>
            <w:vAlign w:val="center"/>
            <w:hideMark/>
          </w:tcPr>
          <w:p w:rsidR="00000000" w:rsidRDefault="00000000">
            <w:r>
              <w:t>&gt; clOrdId</w:t>
            </w:r>
          </w:p>
        </w:tc>
        <w:tc>
          <w:tcPr>
            <w:tcW w:w="0" w:type="auto"/>
            <w:vAlign w:val="center"/>
            <w:hideMark/>
          </w:tcPr>
          <w:p w:rsidR="00000000" w:rsidRDefault="00000000">
            <w:r>
              <w:t>String</w:t>
            </w:r>
          </w:p>
        </w:tc>
        <w:tc>
          <w:tcPr>
            <w:tcW w:w="0" w:type="auto"/>
            <w:vAlign w:val="center"/>
            <w:hideMark/>
          </w:tcPr>
          <w:p w:rsidR="00000000" w:rsidRDefault="00000000">
            <w:r>
              <w:t>Client Order ID as assigned by the client</w:t>
            </w:r>
          </w:p>
        </w:tc>
      </w:tr>
      <w:tr w:rsidR="00000000">
        <w:trPr>
          <w:divId w:val="175387555"/>
          <w:tblCellSpacing w:w="15" w:type="dxa"/>
        </w:trPr>
        <w:tc>
          <w:tcPr>
            <w:tcW w:w="0" w:type="auto"/>
            <w:vAlign w:val="center"/>
            <w:hideMark/>
          </w:tcPr>
          <w:p w:rsidR="00000000" w:rsidRDefault="00000000">
            <w:r>
              <w:t>&gt; ts</w:t>
            </w:r>
          </w:p>
        </w:tc>
        <w:tc>
          <w:tcPr>
            <w:tcW w:w="0" w:type="auto"/>
            <w:vAlign w:val="center"/>
            <w:hideMark/>
          </w:tcPr>
          <w:p w:rsidR="00000000" w:rsidRDefault="00000000">
            <w:r>
              <w:t>String</w:t>
            </w:r>
          </w:p>
        </w:tc>
        <w:tc>
          <w:tcPr>
            <w:tcW w:w="0" w:type="auto"/>
            <w:vAlign w:val="center"/>
            <w:hideMark/>
          </w:tcPr>
          <w:p w:rsidR="00000000" w:rsidRDefault="00000000">
            <w:r>
              <w:t xml:space="preserve">Timestamp when the order request processing is finished by our system,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&gt; sCode</w:t>
            </w:r>
          </w:p>
        </w:tc>
        <w:tc>
          <w:tcPr>
            <w:tcW w:w="0" w:type="auto"/>
            <w:vAlign w:val="center"/>
            <w:hideMark/>
          </w:tcPr>
          <w:p w:rsidR="00000000" w:rsidRDefault="00000000">
            <w:r>
              <w:t>String</w:t>
            </w:r>
          </w:p>
        </w:tc>
        <w:tc>
          <w:tcPr>
            <w:tcW w:w="0" w:type="auto"/>
            <w:vAlign w:val="center"/>
            <w:hideMark/>
          </w:tcPr>
          <w:p w:rsidR="00000000" w:rsidRDefault="00000000">
            <w:r>
              <w:t xml:space="preserve">Order status code, </w:t>
            </w:r>
            <w:r>
              <w:rPr>
                <w:rStyle w:val="HTML"/>
              </w:rPr>
              <w:t>0</w:t>
            </w:r>
            <w:r>
              <w:t xml:space="preserve"> means success</w:t>
            </w:r>
          </w:p>
        </w:tc>
      </w:tr>
      <w:tr w:rsidR="00000000">
        <w:trPr>
          <w:divId w:val="175387555"/>
          <w:tblCellSpacing w:w="15" w:type="dxa"/>
        </w:trPr>
        <w:tc>
          <w:tcPr>
            <w:tcW w:w="0" w:type="auto"/>
            <w:vAlign w:val="center"/>
            <w:hideMark/>
          </w:tcPr>
          <w:p w:rsidR="00000000" w:rsidRDefault="00000000">
            <w:r>
              <w:t>&gt; sMsg</w:t>
            </w:r>
          </w:p>
        </w:tc>
        <w:tc>
          <w:tcPr>
            <w:tcW w:w="0" w:type="auto"/>
            <w:vAlign w:val="center"/>
            <w:hideMark/>
          </w:tcPr>
          <w:p w:rsidR="00000000" w:rsidRDefault="00000000">
            <w:r>
              <w:t>String</w:t>
            </w:r>
          </w:p>
        </w:tc>
        <w:tc>
          <w:tcPr>
            <w:tcW w:w="0" w:type="auto"/>
            <w:vAlign w:val="center"/>
            <w:hideMark/>
          </w:tcPr>
          <w:p w:rsidR="00000000" w:rsidRDefault="00000000">
            <w:r>
              <w:t>Order status message</w:t>
            </w:r>
          </w:p>
        </w:tc>
      </w:tr>
      <w:tr w:rsidR="00000000">
        <w:trPr>
          <w:divId w:val="175387555"/>
          <w:tblCellSpacing w:w="15" w:type="dxa"/>
        </w:trPr>
        <w:tc>
          <w:tcPr>
            <w:tcW w:w="0" w:type="auto"/>
            <w:vAlign w:val="center"/>
            <w:hideMark/>
          </w:tcPr>
          <w:p w:rsidR="00000000" w:rsidRDefault="00000000">
            <w:r>
              <w:t>inTime</w:t>
            </w:r>
          </w:p>
        </w:tc>
        <w:tc>
          <w:tcPr>
            <w:tcW w:w="0" w:type="auto"/>
            <w:vAlign w:val="center"/>
            <w:hideMark/>
          </w:tcPr>
          <w:p w:rsidR="00000000" w:rsidRDefault="00000000">
            <w:r>
              <w:t>String</w:t>
            </w:r>
          </w:p>
        </w:tc>
        <w:tc>
          <w:tcPr>
            <w:tcW w:w="0" w:type="auto"/>
            <w:vAlign w:val="center"/>
            <w:hideMark/>
          </w:tcPr>
          <w:p w:rsidR="00000000" w:rsidRDefault="00000000">
            <w:r>
              <w:t xml:space="preserve">Timestamp at Websocket gateway when the request is received, Unix timestamp format in microseconds, e.g. </w:t>
            </w:r>
            <w:r>
              <w:rPr>
                <w:rStyle w:val="HTML"/>
              </w:rPr>
              <w:t>1597026383085123</w:t>
            </w:r>
          </w:p>
        </w:tc>
      </w:tr>
      <w:tr w:rsidR="00000000">
        <w:trPr>
          <w:divId w:val="175387555"/>
          <w:tblCellSpacing w:w="15" w:type="dxa"/>
        </w:trPr>
        <w:tc>
          <w:tcPr>
            <w:tcW w:w="0" w:type="auto"/>
            <w:vAlign w:val="center"/>
            <w:hideMark/>
          </w:tcPr>
          <w:p w:rsidR="00000000" w:rsidRDefault="00000000">
            <w:r>
              <w:t>outTime</w:t>
            </w:r>
          </w:p>
        </w:tc>
        <w:tc>
          <w:tcPr>
            <w:tcW w:w="0" w:type="auto"/>
            <w:vAlign w:val="center"/>
            <w:hideMark/>
          </w:tcPr>
          <w:p w:rsidR="00000000" w:rsidRDefault="00000000">
            <w:r>
              <w:t>String</w:t>
            </w:r>
          </w:p>
        </w:tc>
        <w:tc>
          <w:tcPr>
            <w:tcW w:w="0" w:type="auto"/>
            <w:vAlign w:val="center"/>
            <w:hideMark/>
          </w:tcPr>
          <w:p w:rsidR="00000000" w:rsidRDefault="00000000">
            <w:r>
              <w:t xml:space="preserve">Timestamp at Websocket gateway when the response is sent, Unix timestamp format in microseconds, e.g. </w:t>
            </w:r>
            <w:r>
              <w:rPr>
                <w:rStyle w:val="HTML"/>
              </w:rPr>
              <w:t>1597026383085123</w:t>
            </w:r>
          </w:p>
        </w:tc>
      </w:tr>
    </w:tbl>
    <w:p w:rsidR="00000000" w:rsidRDefault="00000000">
      <w:pPr>
        <w:divId w:val="175387555"/>
      </w:pPr>
      <w:r>
        <w:t>Cancel order returns with sCode equal to 0. It is not strictly considered that the order has been canceled. It only means that your cancellation request has been accepted by the system server. The result of the cancellation is subject to the state pushed by the order channel or the get order state.</w:t>
      </w:r>
      <w:r>
        <w:br/>
      </w:r>
    </w:p>
    <w:p w:rsidR="00000000" w:rsidRDefault="00000000">
      <w:pPr>
        <w:pStyle w:val="3"/>
        <w:divId w:val="175387555"/>
      </w:pPr>
      <w:r>
        <w:t>WS / Cancel multiple orders</w:t>
      </w:r>
    </w:p>
    <w:p w:rsidR="00000000" w:rsidRDefault="00000000">
      <w:pPr>
        <w:pStyle w:val="a5"/>
        <w:divId w:val="175387555"/>
      </w:pPr>
      <w:r>
        <w:t>Cancel incomplete orders in batches. Maximum 20 orders can be canceled per request.</w:t>
      </w:r>
    </w:p>
    <w:p w:rsidR="00000000" w:rsidRDefault="00000000">
      <w:pPr>
        <w:pStyle w:val="4"/>
        <w:divId w:val="175387555"/>
      </w:pPr>
      <w:r>
        <w:t>URL Path</w:t>
      </w:r>
    </w:p>
    <w:p w:rsidR="00000000" w:rsidRDefault="00000000">
      <w:pPr>
        <w:pStyle w:val="a5"/>
        <w:divId w:val="175387555"/>
      </w:pPr>
      <w:r>
        <w:t>/ws/v5/private (required login)</w:t>
      </w:r>
    </w:p>
    <w:p w:rsidR="00000000" w:rsidRDefault="00000000">
      <w:pPr>
        <w:pStyle w:val="4"/>
        <w:divId w:val="175387555"/>
      </w:pPr>
      <w:r>
        <w:t>Rate Limit: 300 orders per 2 seconds</w:t>
      </w:r>
    </w:p>
    <w:p w:rsidR="00000000" w:rsidRDefault="00000000">
      <w:pPr>
        <w:pStyle w:val="4"/>
        <w:divId w:val="175387555"/>
      </w:pPr>
      <w:r>
        <w:t>Rate limit rule (except Options): UserID + Instrument ID</w:t>
      </w:r>
    </w:p>
    <w:p w:rsidR="00000000" w:rsidRDefault="00000000">
      <w:pPr>
        <w:pStyle w:val="4"/>
        <w:divId w:val="175387555"/>
      </w:pPr>
      <w:r>
        <w:t>Rate limit rule (Options only): UserID + Instrument Family</w:t>
      </w:r>
    </w:p>
    <w:p w:rsidR="00000000" w:rsidRDefault="00000000">
      <w:pPr>
        <w:divId w:val="175387555"/>
      </w:pPr>
      <w:r>
        <w:t xml:space="preserve">Unlike other endpoints, the rate limit of this endpoint is determined by the number of orders. If there is only one order in the request, it will consume the rate limit of `Cancel order`. Rate limit is shared with the `Cancel multiple orders` REST API endpoints </w:t>
      </w:r>
    </w:p>
    <w:p w:rsidR="00000000" w:rsidRDefault="00000000">
      <w:pPr>
        <w:pStyle w:val="a5"/>
        <w:divId w:val="2074697490"/>
      </w:pPr>
      <w:r>
        <w:t>Request Example</w:t>
      </w:r>
    </w:p>
    <w:p w:rsidR="00000000" w:rsidRDefault="00000000">
      <w:pPr>
        <w:pStyle w:val="HTML0"/>
        <w:divId w:val="1226720375"/>
        <w:rPr>
          <w:rStyle w:val="HTML"/>
        </w:rPr>
      </w:pPr>
      <w:r>
        <w:rPr>
          <w:rStyle w:val="o"/>
        </w:rPr>
        <w:t>{</w:t>
      </w:r>
    </w:p>
    <w:p w:rsidR="00000000" w:rsidRDefault="00000000">
      <w:pPr>
        <w:pStyle w:val="HTML0"/>
        <w:divId w:val="1226720375"/>
        <w:rPr>
          <w:rStyle w:val="HTML"/>
        </w:rPr>
      </w:pPr>
      <w:r>
        <w:rPr>
          <w:rStyle w:val="HTML"/>
        </w:rPr>
        <w:t xml:space="preserve">  </w:t>
      </w:r>
      <w:r>
        <w:rPr>
          <w:rStyle w:val="s2"/>
        </w:rPr>
        <w:t>"id"</w:t>
      </w:r>
      <w:r>
        <w:rPr>
          <w:rStyle w:val="HTML"/>
        </w:rPr>
        <w:t xml:space="preserve">: </w:t>
      </w:r>
      <w:r>
        <w:rPr>
          <w:rStyle w:val="s2"/>
        </w:rPr>
        <w:t>"1515"</w:t>
      </w:r>
      <w:r>
        <w:rPr>
          <w:rStyle w:val="HTML"/>
        </w:rPr>
        <w:t>,</w:t>
      </w:r>
    </w:p>
    <w:p w:rsidR="00000000" w:rsidRDefault="00000000">
      <w:pPr>
        <w:pStyle w:val="HTML0"/>
        <w:divId w:val="1226720375"/>
        <w:rPr>
          <w:rStyle w:val="HTML"/>
        </w:rPr>
      </w:pPr>
      <w:r>
        <w:rPr>
          <w:rStyle w:val="HTML"/>
        </w:rPr>
        <w:t xml:space="preserve">  </w:t>
      </w:r>
      <w:r>
        <w:rPr>
          <w:rStyle w:val="s2"/>
        </w:rPr>
        <w:t>"op"</w:t>
      </w:r>
      <w:r>
        <w:rPr>
          <w:rStyle w:val="HTML"/>
        </w:rPr>
        <w:t xml:space="preserve">: </w:t>
      </w:r>
      <w:r>
        <w:rPr>
          <w:rStyle w:val="s2"/>
        </w:rPr>
        <w:t>"batch-cancel-orders"</w:t>
      </w:r>
      <w:r>
        <w:rPr>
          <w:rStyle w:val="HTML"/>
        </w:rPr>
        <w:t>,</w:t>
      </w:r>
    </w:p>
    <w:p w:rsidR="00000000" w:rsidRDefault="00000000">
      <w:pPr>
        <w:pStyle w:val="HTML0"/>
        <w:divId w:val="1226720375"/>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1226720375"/>
        <w:rPr>
          <w:rStyle w:val="HTML"/>
        </w:rPr>
      </w:pPr>
      <w:r>
        <w:rPr>
          <w:rStyle w:val="HTML"/>
        </w:rPr>
        <w:t xml:space="preserve">    </w:t>
      </w:r>
      <w:r>
        <w:rPr>
          <w:rStyle w:val="o"/>
        </w:rPr>
        <w:t>{</w:t>
      </w:r>
    </w:p>
    <w:p w:rsidR="00000000" w:rsidRDefault="00000000">
      <w:pPr>
        <w:pStyle w:val="HTML0"/>
        <w:divId w:val="1226720375"/>
        <w:rPr>
          <w:rStyle w:val="HTML"/>
        </w:rPr>
      </w:pPr>
      <w:r>
        <w:rPr>
          <w:rStyle w:val="HTML"/>
        </w:rPr>
        <w:t xml:space="preserve">      </w:t>
      </w:r>
      <w:r>
        <w:rPr>
          <w:rStyle w:val="s2"/>
        </w:rPr>
        <w:t>"instId"</w:t>
      </w:r>
      <w:r>
        <w:rPr>
          <w:rStyle w:val="HTML"/>
        </w:rPr>
        <w:t xml:space="preserve">: </w:t>
      </w:r>
      <w:r>
        <w:rPr>
          <w:rStyle w:val="s2"/>
        </w:rPr>
        <w:t>"BTC-USDT"</w:t>
      </w:r>
      <w:r>
        <w:rPr>
          <w:rStyle w:val="HTML"/>
        </w:rPr>
        <w:t>,</w:t>
      </w:r>
    </w:p>
    <w:p w:rsidR="00000000" w:rsidRDefault="00000000">
      <w:pPr>
        <w:pStyle w:val="HTML0"/>
        <w:divId w:val="1226720375"/>
        <w:rPr>
          <w:rStyle w:val="HTML"/>
        </w:rPr>
      </w:pPr>
      <w:r>
        <w:rPr>
          <w:rStyle w:val="HTML"/>
        </w:rPr>
        <w:t xml:space="preserve">      </w:t>
      </w:r>
      <w:r>
        <w:rPr>
          <w:rStyle w:val="s2"/>
        </w:rPr>
        <w:t>"ordId"</w:t>
      </w:r>
      <w:r>
        <w:rPr>
          <w:rStyle w:val="HTML"/>
        </w:rPr>
        <w:t xml:space="preserve">: </w:t>
      </w:r>
      <w:r>
        <w:rPr>
          <w:rStyle w:val="s2"/>
        </w:rPr>
        <w:t>"2517748157541376"</w:t>
      </w:r>
    </w:p>
    <w:p w:rsidR="00000000" w:rsidRDefault="00000000">
      <w:pPr>
        <w:pStyle w:val="HTML0"/>
        <w:divId w:val="1226720375"/>
        <w:rPr>
          <w:rStyle w:val="HTML"/>
        </w:rPr>
      </w:pPr>
      <w:r>
        <w:rPr>
          <w:rStyle w:val="HTML"/>
        </w:rPr>
        <w:t xml:space="preserve">    </w:t>
      </w:r>
      <w:r>
        <w:rPr>
          <w:rStyle w:val="o"/>
        </w:rPr>
        <w:t>}</w:t>
      </w:r>
      <w:r>
        <w:rPr>
          <w:rStyle w:val="HTML"/>
        </w:rPr>
        <w:t>,</w:t>
      </w:r>
    </w:p>
    <w:p w:rsidR="00000000" w:rsidRDefault="00000000">
      <w:pPr>
        <w:pStyle w:val="HTML0"/>
        <w:divId w:val="1226720375"/>
        <w:rPr>
          <w:rStyle w:val="HTML"/>
        </w:rPr>
      </w:pPr>
      <w:r>
        <w:rPr>
          <w:rStyle w:val="HTML"/>
        </w:rPr>
        <w:t xml:space="preserve">    </w:t>
      </w:r>
      <w:r>
        <w:rPr>
          <w:rStyle w:val="o"/>
        </w:rPr>
        <w:t>{</w:t>
      </w:r>
    </w:p>
    <w:p w:rsidR="00000000" w:rsidRDefault="00000000">
      <w:pPr>
        <w:pStyle w:val="HTML0"/>
        <w:divId w:val="1226720375"/>
        <w:rPr>
          <w:rStyle w:val="HTML"/>
        </w:rPr>
      </w:pPr>
      <w:r>
        <w:rPr>
          <w:rStyle w:val="HTML"/>
        </w:rPr>
        <w:t xml:space="preserve">      </w:t>
      </w:r>
      <w:r>
        <w:rPr>
          <w:rStyle w:val="s2"/>
        </w:rPr>
        <w:t>"instId"</w:t>
      </w:r>
      <w:r>
        <w:rPr>
          <w:rStyle w:val="HTML"/>
        </w:rPr>
        <w:t xml:space="preserve">: </w:t>
      </w:r>
      <w:r>
        <w:rPr>
          <w:rStyle w:val="s2"/>
        </w:rPr>
        <w:t>"LTC-USDT"</w:t>
      </w:r>
      <w:r>
        <w:rPr>
          <w:rStyle w:val="HTML"/>
        </w:rPr>
        <w:t>,</w:t>
      </w:r>
    </w:p>
    <w:p w:rsidR="00000000" w:rsidRDefault="00000000">
      <w:pPr>
        <w:pStyle w:val="HTML0"/>
        <w:divId w:val="1226720375"/>
        <w:rPr>
          <w:rStyle w:val="HTML"/>
        </w:rPr>
      </w:pPr>
      <w:r>
        <w:rPr>
          <w:rStyle w:val="HTML"/>
        </w:rPr>
        <w:t xml:space="preserve">      </w:t>
      </w:r>
      <w:r>
        <w:rPr>
          <w:rStyle w:val="s2"/>
        </w:rPr>
        <w:t>"ordId"</w:t>
      </w:r>
      <w:r>
        <w:rPr>
          <w:rStyle w:val="HTML"/>
        </w:rPr>
        <w:t xml:space="preserve">: </w:t>
      </w:r>
      <w:r>
        <w:rPr>
          <w:rStyle w:val="s2"/>
        </w:rPr>
        <w:t>"2517748155771904"</w:t>
      </w:r>
    </w:p>
    <w:p w:rsidR="00000000" w:rsidRDefault="00000000">
      <w:pPr>
        <w:pStyle w:val="HTML0"/>
        <w:divId w:val="1226720375"/>
        <w:rPr>
          <w:rStyle w:val="HTML"/>
        </w:rPr>
      </w:pPr>
      <w:r>
        <w:rPr>
          <w:rStyle w:val="HTML"/>
        </w:rPr>
        <w:t xml:space="preserve">    </w:t>
      </w:r>
      <w:r>
        <w:rPr>
          <w:rStyle w:val="o"/>
        </w:rPr>
        <w:t>}</w:t>
      </w:r>
    </w:p>
    <w:p w:rsidR="00000000" w:rsidRDefault="00000000">
      <w:pPr>
        <w:pStyle w:val="HTML0"/>
        <w:divId w:val="1226720375"/>
        <w:rPr>
          <w:rStyle w:val="HTML"/>
        </w:rPr>
      </w:pPr>
      <w:r>
        <w:rPr>
          <w:rStyle w:val="HTML"/>
        </w:rPr>
        <w:t xml:space="preserve">  </w:t>
      </w:r>
      <w:r>
        <w:rPr>
          <w:rStyle w:val="o"/>
        </w:rPr>
        <w:t>]</w:t>
      </w:r>
    </w:p>
    <w:p w:rsidR="00000000" w:rsidRDefault="00000000">
      <w:pPr>
        <w:pStyle w:val="HTML0"/>
        <w:divId w:val="1226720375"/>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380"/>
        <w:gridCol w:w="4948"/>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Unique identifier of the message </w:t>
            </w:r>
            <w:r>
              <w:br/>
              <w:t xml:space="preserve">Provided by client. It will be returned in response message for identifying the corresponding request. </w:t>
            </w:r>
            <w:r>
              <w:br/>
              <w:t>A combination of case-sensitive alphanumerics, all numbers, or all letters of up to 32 characters.</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batch-cancel-orders</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Request Parameters</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&gt; ordId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Order ID </w:t>
            </w:r>
            <w:r>
              <w:br/>
              <w:t xml:space="preserve">Either </w:t>
            </w:r>
            <w:r>
              <w:rPr>
                <w:rStyle w:val="HTML"/>
              </w:rPr>
              <w:t>ordId</w:t>
            </w:r>
            <w:r>
              <w:t xml:space="preserve"> or </w:t>
            </w:r>
            <w:r>
              <w:rPr>
                <w:rStyle w:val="HTML"/>
              </w:rPr>
              <w:t>clOrdId</w:t>
            </w:r>
            <w:r>
              <w:t xml:space="preserve"> is required, if both are passed, ordId will be used</w:t>
            </w:r>
          </w:p>
        </w:tc>
      </w:tr>
      <w:tr w:rsidR="00000000">
        <w:trPr>
          <w:divId w:val="175387555"/>
          <w:tblCellSpacing w:w="15" w:type="dxa"/>
        </w:trPr>
        <w:tc>
          <w:tcPr>
            <w:tcW w:w="0" w:type="auto"/>
            <w:vAlign w:val="center"/>
            <w:hideMark/>
          </w:tcPr>
          <w:p w:rsidR="00000000" w:rsidRDefault="00000000">
            <w:r>
              <w:t>&gt; clOrdId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Client Order ID as assigned by the client </w:t>
            </w:r>
            <w:r>
              <w:br/>
              <w:t>A combination of case-sensitive alphanumerics, all numbers, or all letters of up to 32 characters.</w:t>
            </w:r>
          </w:p>
        </w:tc>
      </w:tr>
    </w:tbl>
    <w:p w:rsidR="00000000" w:rsidRDefault="00000000">
      <w:pPr>
        <w:pStyle w:val="a5"/>
        <w:divId w:val="355694829"/>
      </w:pPr>
      <w:r>
        <w:t>Response Example When All Succeed</w:t>
      </w:r>
    </w:p>
    <w:p w:rsidR="00000000" w:rsidRDefault="00000000">
      <w:pPr>
        <w:pStyle w:val="HTML0"/>
        <w:divId w:val="1438063784"/>
        <w:rPr>
          <w:rStyle w:val="w"/>
        </w:rPr>
      </w:pPr>
      <w:r>
        <w:rPr>
          <w:rStyle w:val="p"/>
        </w:rPr>
        <w:t>{</w:t>
      </w:r>
    </w:p>
    <w:p w:rsidR="00000000" w:rsidRDefault="00000000">
      <w:pPr>
        <w:pStyle w:val="HTML0"/>
        <w:divId w:val="1438063784"/>
        <w:rPr>
          <w:rStyle w:val="w"/>
        </w:rPr>
      </w:pPr>
      <w:r>
        <w:rPr>
          <w:rStyle w:val="w"/>
        </w:rPr>
        <w:t xml:space="preserve">  </w:t>
      </w:r>
      <w:r>
        <w:rPr>
          <w:rStyle w:val="nl"/>
        </w:rPr>
        <w:t>"id"</w:t>
      </w:r>
      <w:r>
        <w:rPr>
          <w:rStyle w:val="p"/>
        </w:rPr>
        <w:t>:</w:t>
      </w:r>
      <w:r>
        <w:rPr>
          <w:rStyle w:val="w"/>
        </w:rPr>
        <w:t xml:space="preserve"> </w:t>
      </w:r>
      <w:r>
        <w:rPr>
          <w:rStyle w:val="s2"/>
        </w:rPr>
        <w:t>"1515"</w:t>
      </w:r>
      <w:r>
        <w:rPr>
          <w:rStyle w:val="p"/>
        </w:rPr>
        <w:t>,</w:t>
      </w:r>
    </w:p>
    <w:p w:rsidR="00000000" w:rsidRDefault="00000000">
      <w:pPr>
        <w:pStyle w:val="HTML0"/>
        <w:divId w:val="1438063784"/>
        <w:rPr>
          <w:rStyle w:val="w"/>
        </w:rPr>
      </w:pPr>
      <w:r>
        <w:rPr>
          <w:rStyle w:val="w"/>
        </w:rPr>
        <w:t xml:space="preserve">  </w:t>
      </w:r>
      <w:r>
        <w:rPr>
          <w:rStyle w:val="nl"/>
        </w:rPr>
        <w:t>"op"</w:t>
      </w:r>
      <w:r>
        <w:rPr>
          <w:rStyle w:val="p"/>
        </w:rPr>
        <w:t>:</w:t>
      </w:r>
      <w:r>
        <w:rPr>
          <w:rStyle w:val="w"/>
        </w:rPr>
        <w:t xml:space="preserve"> </w:t>
      </w:r>
      <w:r>
        <w:rPr>
          <w:rStyle w:val="s2"/>
        </w:rPr>
        <w:t>"batch-cancel-orders"</w:t>
      </w:r>
      <w:r>
        <w:rPr>
          <w:rStyle w:val="p"/>
        </w:rPr>
        <w:t>,</w:t>
      </w:r>
    </w:p>
    <w:p w:rsidR="00000000" w:rsidRDefault="00000000">
      <w:pPr>
        <w:pStyle w:val="HTML0"/>
        <w:divId w:val="1438063784"/>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438063784"/>
        <w:rPr>
          <w:rStyle w:val="w"/>
        </w:rPr>
      </w:pPr>
      <w:r>
        <w:rPr>
          <w:rStyle w:val="w"/>
        </w:rPr>
        <w:t xml:space="preserve">    </w:t>
      </w:r>
      <w:r>
        <w:rPr>
          <w:rStyle w:val="p"/>
        </w:rPr>
        <w:t>{</w:t>
      </w:r>
    </w:p>
    <w:p w:rsidR="00000000" w:rsidRDefault="00000000">
      <w:pPr>
        <w:pStyle w:val="HTML0"/>
        <w:divId w:val="1438063784"/>
        <w:rPr>
          <w:rStyle w:val="w"/>
        </w:rPr>
      </w:pPr>
      <w:r>
        <w:rPr>
          <w:rStyle w:val="w"/>
        </w:rPr>
        <w:t xml:space="preserve">      </w:t>
      </w:r>
      <w:r>
        <w:rPr>
          <w:rStyle w:val="nl"/>
        </w:rPr>
        <w:t>"clOrdId"</w:t>
      </w:r>
      <w:r>
        <w:rPr>
          <w:rStyle w:val="p"/>
        </w:rPr>
        <w:t>:</w:t>
      </w:r>
      <w:r>
        <w:rPr>
          <w:rStyle w:val="w"/>
        </w:rPr>
        <w:t xml:space="preserve"> </w:t>
      </w:r>
      <w:r>
        <w:rPr>
          <w:rStyle w:val="s2"/>
        </w:rPr>
        <w:t>"oktswap6"</w:t>
      </w:r>
      <w:r>
        <w:rPr>
          <w:rStyle w:val="p"/>
        </w:rPr>
        <w:t>,</w:t>
      </w:r>
    </w:p>
    <w:p w:rsidR="00000000" w:rsidRDefault="00000000">
      <w:pPr>
        <w:pStyle w:val="HTML0"/>
        <w:divId w:val="1438063784"/>
        <w:rPr>
          <w:rStyle w:val="w"/>
        </w:rPr>
      </w:pPr>
      <w:r>
        <w:rPr>
          <w:rStyle w:val="w"/>
        </w:rPr>
        <w:t xml:space="preserve">      </w:t>
      </w:r>
      <w:r>
        <w:rPr>
          <w:rStyle w:val="nl"/>
        </w:rPr>
        <w:t>"ordId"</w:t>
      </w:r>
      <w:r>
        <w:rPr>
          <w:rStyle w:val="p"/>
        </w:rPr>
        <w:t>:</w:t>
      </w:r>
      <w:r>
        <w:rPr>
          <w:rStyle w:val="w"/>
        </w:rPr>
        <w:t xml:space="preserve"> </w:t>
      </w:r>
      <w:r>
        <w:rPr>
          <w:rStyle w:val="s2"/>
        </w:rPr>
        <w:t>"2517748157541376"</w:t>
      </w:r>
      <w:r>
        <w:rPr>
          <w:rStyle w:val="p"/>
        </w:rPr>
        <w:t>,</w:t>
      </w:r>
    </w:p>
    <w:p w:rsidR="00000000" w:rsidRDefault="00000000">
      <w:pPr>
        <w:pStyle w:val="HTML0"/>
        <w:divId w:val="1438063784"/>
        <w:rPr>
          <w:rStyle w:val="w"/>
        </w:rPr>
      </w:pPr>
      <w:r>
        <w:rPr>
          <w:rStyle w:val="w"/>
        </w:rPr>
        <w:t xml:space="preserve">      </w:t>
      </w:r>
      <w:r>
        <w:rPr>
          <w:rStyle w:val="nl"/>
        </w:rPr>
        <w:t>"ts"</w:t>
      </w:r>
      <w:r>
        <w:rPr>
          <w:rStyle w:val="p"/>
        </w:rPr>
        <w:t>:</w:t>
      </w:r>
      <w:r>
        <w:rPr>
          <w:rStyle w:val="w"/>
        </w:rPr>
        <w:t xml:space="preserve"> </w:t>
      </w:r>
      <w:r>
        <w:rPr>
          <w:rStyle w:val="s2"/>
        </w:rPr>
        <w:t>"1695190491421"</w:t>
      </w:r>
      <w:r>
        <w:rPr>
          <w:rStyle w:val="p"/>
        </w:rPr>
        <w:t>,</w:t>
      </w:r>
    </w:p>
    <w:p w:rsidR="00000000" w:rsidRDefault="00000000">
      <w:pPr>
        <w:pStyle w:val="HTML0"/>
        <w:divId w:val="1438063784"/>
        <w:rPr>
          <w:rStyle w:val="w"/>
        </w:rPr>
      </w:pPr>
      <w:r>
        <w:rPr>
          <w:rStyle w:val="w"/>
        </w:rPr>
        <w:t xml:space="preserve">      </w:t>
      </w:r>
      <w:r>
        <w:rPr>
          <w:rStyle w:val="nl"/>
        </w:rPr>
        <w:t>"sCode"</w:t>
      </w:r>
      <w:r>
        <w:rPr>
          <w:rStyle w:val="p"/>
        </w:rPr>
        <w:t>:</w:t>
      </w:r>
      <w:r>
        <w:rPr>
          <w:rStyle w:val="w"/>
        </w:rPr>
        <w:t xml:space="preserve"> </w:t>
      </w:r>
      <w:r>
        <w:rPr>
          <w:rStyle w:val="s2"/>
        </w:rPr>
        <w:t>"0"</w:t>
      </w:r>
      <w:r>
        <w:rPr>
          <w:rStyle w:val="p"/>
        </w:rPr>
        <w:t>,</w:t>
      </w:r>
    </w:p>
    <w:p w:rsidR="00000000" w:rsidRDefault="00000000">
      <w:pPr>
        <w:pStyle w:val="HTML0"/>
        <w:divId w:val="1438063784"/>
        <w:rPr>
          <w:rStyle w:val="w"/>
        </w:rPr>
      </w:pPr>
      <w:r>
        <w:rPr>
          <w:rStyle w:val="w"/>
        </w:rPr>
        <w:t xml:space="preserve">      </w:t>
      </w:r>
      <w:r>
        <w:rPr>
          <w:rStyle w:val="nl"/>
        </w:rPr>
        <w:t>"sMsg"</w:t>
      </w:r>
      <w:r>
        <w:rPr>
          <w:rStyle w:val="p"/>
        </w:rPr>
        <w:t>:</w:t>
      </w:r>
      <w:r>
        <w:rPr>
          <w:rStyle w:val="w"/>
        </w:rPr>
        <w:t xml:space="preserve"> </w:t>
      </w:r>
      <w:r>
        <w:rPr>
          <w:rStyle w:val="s2"/>
        </w:rPr>
        <w:t>""</w:t>
      </w:r>
    </w:p>
    <w:p w:rsidR="00000000" w:rsidRDefault="00000000">
      <w:pPr>
        <w:pStyle w:val="HTML0"/>
        <w:divId w:val="1438063784"/>
        <w:rPr>
          <w:rStyle w:val="w"/>
        </w:rPr>
      </w:pPr>
      <w:r>
        <w:rPr>
          <w:rStyle w:val="w"/>
        </w:rPr>
        <w:t xml:space="preserve">    </w:t>
      </w:r>
      <w:r>
        <w:rPr>
          <w:rStyle w:val="p"/>
        </w:rPr>
        <w:t>},</w:t>
      </w:r>
    </w:p>
    <w:p w:rsidR="00000000" w:rsidRDefault="00000000">
      <w:pPr>
        <w:pStyle w:val="HTML0"/>
        <w:divId w:val="1438063784"/>
        <w:rPr>
          <w:rStyle w:val="w"/>
        </w:rPr>
      </w:pPr>
      <w:r>
        <w:rPr>
          <w:rStyle w:val="w"/>
        </w:rPr>
        <w:t xml:space="preserve">    </w:t>
      </w:r>
      <w:r>
        <w:rPr>
          <w:rStyle w:val="p"/>
        </w:rPr>
        <w:t>{</w:t>
      </w:r>
    </w:p>
    <w:p w:rsidR="00000000" w:rsidRDefault="00000000">
      <w:pPr>
        <w:pStyle w:val="HTML0"/>
        <w:divId w:val="1438063784"/>
        <w:rPr>
          <w:rStyle w:val="w"/>
        </w:rPr>
      </w:pPr>
      <w:r>
        <w:rPr>
          <w:rStyle w:val="w"/>
        </w:rPr>
        <w:t xml:space="preserve">      </w:t>
      </w:r>
      <w:r>
        <w:rPr>
          <w:rStyle w:val="nl"/>
        </w:rPr>
        <w:t>"clOrdId"</w:t>
      </w:r>
      <w:r>
        <w:rPr>
          <w:rStyle w:val="p"/>
        </w:rPr>
        <w:t>:</w:t>
      </w:r>
      <w:r>
        <w:rPr>
          <w:rStyle w:val="w"/>
        </w:rPr>
        <w:t xml:space="preserve"> </w:t>
      </w:r>
      <w:r>
        <w:rPr>
          <w:rStyle w:val="s2"/>
        </w:rPr>
        <w:t>"oktswap7"</w:t>
      </w:r>
      <w:r>
        <w:rPr>
          <w:rStyle w:val="p"/>
        </w:rPr>
        <w:t>,</w:t>
      </w:r>
    </w:p>
    <w:p w:rsidR="00000000" w:rsidRDefault="00000000">
      <w:pPr>
        <w:pStyle w:val="HTML0"/>
        <w:divId w:val="1438063784"/>
        <w:rPr>
          <w:rStyle w:val="w"/>
        </w:rPr>
      </w:pPr>
      <w:r>
        <w:rPr>
          <w:rStyle w:val="w"/>
        </w:rPr>
        <w:t xml:space="preserve">      </w:t>
      </w:r>
      <w:r>
        <w:rPr>
          <w:rStyle w:val="nl"/>
        </w:rPr>
        <w:t>"ordId"</w:t>
      </w:r>
      <w:r>
        <w:rPr>
          <w:rStyle w:val="p"/>
        </w:rPr>
        <w:t>:</w:t>
      </w:r>
      <w:r>
        <w:rPr>
          <w:rStyle w:val="w"/>
        </w:rPr>
        <w:t xml:space="preserve"> </w:t>
      </w:r>
      <w:r>
        <w:rPr>
          <w:rStyle w:val="s2"/>
        </w:rPr>
        <w:t>"2517748155771904"</w:t>
      </w:r>
      <w:r>
        <w:rPr>
          <w:rStyle w:val="p"/>
        </w:rPr>
        <w:t>,</w:t>
      </w:r>
    </w:p>
    <w:p w:rsidR="00000000" w:rsidRDefault="00000000">
      <w:pPr>
        <w:pStyle w:val="HTML0"/>
        <w:divId w:val="1438063784"/>
        <w:rPr>
          <w:rStyle w:val="w"/>
        </w:rPr>
      </w:pPr>
      <w:r>
        <w:rPr>
          <w:rStyle w:val="w"/>
        </w:rPr>
        <w:t xml:space="preserve">      </w:t>
      </w:r>
      <w:r>
        <w:rPr>
          <w:rStyle w:val="nl"/>
        </w:rPr>
        <w:t>"ts"</w:t>
      </w:r>
      <w:r>
        <w:rPr>
          <w:rStyle w:val="p"/>
        </w:rPr>
        <w:t>:</w:t>
      </w:r>
      <w:r>
        <w:rPr>
          <w:rStyle w:val="w"/>
        </w:rPr>
        <w:t xml:space="preserve"> </w:t>
      </w:r>
      <w:r>
        <w:rPr>
          <w:rStyle w:val="s2"/>
        </w:rPr>
        <w:t>"1695190491421"</w:t>
      </w:r>
      <w:r>
        <w:rPr>
          <w:rStyle w:val="p"/>
        </w:rPr>
        <w:t>,</w:t>
      </w:r>
    </w:p>
    <w:p w:rsidR="00000000" w:rsidRDefault="00000000">
      <w:pPr>
        <w:pStyle w:val="HTML0"/>
        <w:divId w:val="1438063784"/>
        <w:rPr>
          <w:rStyle w:val="w"/>
        </w:rPr>
      </w:pPr>
      <w:r>
        <w:rPr>
          <w:rStyle w:val="w"/>
        </w:rPr>
        <w:t xml:space="preserve">      </w:t>
      </w:r>
      <w:r>
        <w:rPr>
          <w:rStyle w:val="nl"/>
        </w:rPr>
        <w:t>"sCode"</w:t>
      </w:r>
      <w:r>
        <w:rPr>
          <w:rStyle w:val="p"/>
        </w:rPr>
        <w:t>:</w:t>
      </w:r>
      <w:r>
        <w:rPr>
          <w:rStyle w:val="w"/>
        </w:rPr>
        <w:t xml:space="preserve"> </w:t>
      </w:r>
      <w:r>
        <w:rPr>
          <w:rStyle w:val="s2"/>
        </w:rPr>
        <w:t>"0"</w:t>
      </w:r>
      <w:r>
        <w:rPr>
          <w:rStyle w:val="p"/>
        </w:rPr>
        <w:t>,</w:t>
      </w:r>
    </w:p>
    <w:p w:rsidR="00000000" w:rsidRDefault="00000000">
      <w:pPr>
        <w:pStyle w:val="HTML0"/>
        <w:divId w:val="1438063784"/>
        <w:rPr>
          <w:rStyle w:val="w"/>
        </w:rPr>
      </w:pPr>
      <w:r>
        <w:rPr>
          <w:rStyle w:val="w"/>
        </w:rPr>
        <w:t xml:space="preserve">      </w:t>
      </w:r>
      <w:r>
        <w:rPr>
          <w:rStyle w:val="nl"/>
        </w:rPr>
        <w:t>"sMsg"</w:t>
      </w:r>
      <w:r>
        <w:rPr>
          <w:rStyle w:val="p"/>
        </w:rPr>
        <w:t>:</w:t>
      </w:r>
      <w:r>
        <w:rPr>
          <w:rStyle w:val="w"/>
        </w:rPr>
        <w:t xml:space="preserve"> </w:t>
      </w:r>
      <w:r>
        <w:rPr>
          <w:rStyle w:val="s2"/>
        </w:rPr>
        <w:t>""</w:t>
      </w:r>
    </w:p>
    <w:p w:rsidR="00000000" w:rsidRDefault="00000000">
      <w:pPr>
        <w:pStyle w:val="HTML0"/>
        <w:divId w:val="1438063784"/>
        <w:rPr>
          <w:rStyle w:val="w"/>
        </w:rPr>
      </w:pPr>
      <w:r>
        <w:rPr>
          <w:rStyle w:val="w"/>
        </w:rPr>
        <w:t xml:space="preserve">    </w:t>
      </w:r>
      <w:r>
        <w:rPr>
          <w:rStyle w:val="p"/>
        </w:rPr>
        <w:t>}</w:t>
      </w:r>
    </w:p>
    <w:p w:rsidR="00000000" w:rsidRDefault="00000000">
      <w:pPr>
        <w:pStyle w:val="HTML0"/>
        <w:divId w:val="1438063784"/>
        <w:rPr>
          <w:rStyle w:val="w"/>
        </w:rPr>
      </w:pPr>
      <w:r>
        <w:rPr>
          <w:rStyle w:val="w"/>
        </w:rPr>
        <w:t xml:space="preserve">  </w:t>
      </w:r>
      <w:r>
        <w:rPr>
          <w:rStyle w:val="p"/>
        </w:rPr>
        <w:t>],</w:t>
      </w:r>
    </w:p>
    <w:p w:rsidR="00000000" w:rsidRDefault="00000000">
      <w:pPr>
        <w:pStyle w:val="HTML0"/>
        <w:divId w:val="1438063784"/>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438063784"/>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1438063784"/>
        <w:rPr>
          <w:rStyle w:val="w"/>
        </w:rPr>
      </w:pPr>
      <w:r>
        <w:rPr>
          <w:rStyle w:val="w"/>
        </w:rPr>
        <w:t xml:space="preserve">  </w:t>
      </w:r>
      <w:r>
        <w:rPr>
          <w:rStyle w:val="nl"/>
        </w:rPr>
        <w:t>"inTime"</w:t>
      </w:r>
      <w:r>
        <w:rPr>
          <w:rStyle w:val="p"/>
        </w:rPr>
        <w:t>:</w:t>
      </w:r>
      <w:r>
        <w:rPr>
          <w:rStyle w:val="w"/>
        </w:rPr>
        <w:t xml:space="preserve"> </w:t>
      </w:r>
      <w:r>
        <w:rPr>
          <w:rStyle w:val="s2"/>
        </w:rPr>
        <w:t>"1695190491421339"</w:t>
      </w:r>
      <w:r>
        <w:rPr>
          <w:rStyle w:val="p"/>
        </w:rPr>
        <w:t>,</w:t>
      </w:r>
    </w:p>
    <w:p w:rsidR="00000000" w:rsidRDefault="00000000">
      <w:pPr>
        <w:pStyle w:val="HTML0"/>
        <w:divId w:val="1438063784"/>
        <w:rPr>
          <w:rStyle w:val="w"/>
        </w:rPr>
      </w:pPr>
      <w:r>
        <w:rPr>
          <w:rStyle w:val="w"/>
        </w:rPr>
        <w:t xml:space="preserve">  </w:t>
      </w:r>
      <w:r>
        <w:rPr>
          <w:rStyle w:val="nl"/>
        </w:rPr>
        <w:t>"outTime"</w:t>
      </w:r>
      <w:r>
        <w:rPr>
          <w:rStyle w:val="p"/>
        </w:rPr>
        <w:t>:</w:t>
      </w:r>
      <w:r>
        <w:rPr>
          <w:rStyle w:val="w"/>
        </w:rPr>
        <w:t xml:space="preserve"> </w:t>
      </w:r>
      <w:r>
        <w:rPr>
          <w:rStyle w:val="s2"/>
        </w:rPr>
        <w:t>"1695190491423240"</w:t>
      </w:r>
    </w:p>
    <w:p w:rsidR="00000000" w:rsidRDefault="00000000">
      <w:pPr>
        <w:pStyle w:val="HTML0"/>
        <w:divId w:val="1438063784"/>
        <w:rPr>
          <w:rStyle w:val="w"/>
        </w:rPr>
      </w:pPr>
      <w:r>
        <w:rPr>
          <w:rStyle w:val="p"/>
        </w:rPr>
        <w:t>}</w:t>
      </w:r>
    </w:p>
    <w:p w:rsidR="00000000" w:rsidRDefault="00000000">
      <w:pPr>
        <w:pStyle w:val="a5"/>
        <w:divId w:val="1451587520"/>
      </w:pPr>
      <w:r>
        <w:t>Response Example When partially successfully</w:t>
      </w:r>
    </w:p>
    <w:p w:rsidR="00000000" w:rsidRDefault="00000000">
      <w:pPr>
        <w:pStyle w:val="HTML0"/>
        <w:divId w:val="719742976"/>
        <w:rPr>
          <w:rStyle w:val="w"/>
        </w:rPr>
      </w:pPr>
      <w:r>
        <w:rPr>
          <w:rStyle w:val="p"/>
        </w:rPr>
        <w:t>{</w:t>
      </w:r>
    </w:p>
    <w:p w:rsidR="00000000" w:rsidRDefault="00000000">
      <w:pPr>
        <w:pStyle w:val="HTML0"/>
        <w:divId w:val="719742976"/>
        <w:rPr>
          <w:rStyle w:val="w"/>
        </w:rPr>
      </w:pPr>
      <w:r>
        <w:rPr>
          <w:rStyle w:val="w"/>
        </w:rPr>
        <w:t xml:space="preserve">  </w:t>
      </w:r>
      <w:r>
        <w:rPr>
          <w:rStyle w:val="nl"/>
        </w:rPr>
        <w:t>"id"</w:t>
      </w:r>
      <w:r>
        <w:rPr>
          <w:rStyle w:val="p"/>
        </w:rPr>
        <w:t>:</w:t>
      </w:r>
      <w:r>
        <w:rPr>
          <w:rStyle w:val="w"/>
        </w:rPr>
        <w:t xml:space="preserve"> </w:t>
      </w:r>
      <w:r>
        <w:rPr>
          <w:rStyle w:val="s2"/>
        </w:rPr>
        <w:t>"1515"</w:t>
      </w:r>
      <w:r>
        <w:rPr>
          <w:rStyle w:val="p"/>
        </w:rPr>
        <w:t>,</w:t>
      </w:r>
    </w:p>
    <w:p w:rsidR="00000000" w:rsidRDefault="00000000">
      <w:pPr>
        <w:pStyle w:val="HTML0"/>
        <w:divId w:val="719742976"/>
        <w:rPr>
          <w:rStyle w:val="w"/>
        </w:rPr>
      </w:pPr>
      <w:r>
        <w:rPr>
          <w:rStyle w:val="w"/>
        </w:rPr>
        <w:t xml:space="preserve">  </w:t>
      </w:r>
      <w:r>
        <w:rPr>
          <w:rStyle w:val="nl"/>
        </w:rPr>
        <w:t>"op"</w:t>
      </w:r>
      <w:r>
        <w:rPr>
          <w:rStyle w:val="p"/>
        </w:rPr>
        <w:t>:</w:t>
      </w:r>
      <w:r>
        <w:rPr>
          <w:rStyle w:val="w"/>
        </w:rPr>
        <w:t xml:space="preserve"> </w:t>
      </w:r>
      <w:r>
        <w:rPr>
          <w:rStyle w:val="s2"/>
        </w:rPr>
        <w:t>"batch-cancel-orders"</w:t>
      </w:r>
      <w:r>
        <w:rPr>
          <w:rStyle w:val="p"/>
        </w:rPr>
        <w:t>,</w:t>
      </w:r>
    </w:p>
    <w:p w:rsidR="00000000" w:rsidRDefault="00000000">
      <w:pPr>
        <w:pStyle w:val="HTML0"/>
        <w:divId w:val="719742976"/>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719742976"/>
        <w:rPr>
          <w:rStyle w:val="w"/>
        </w:rPr>
      </w:pPr>
      <w:r>
        <w:rPr>
          <w:rStyle w:val="w"/>
        </w:rPr>
        <w:t xml:space="preserve">    </w:t>
      </w:r>
      <w:r>
        <w:rPr>
          <w:rStyle w:val="p"/>
        </w:rPr>
        <w:t>{</w:t>
      </w:r>
    </w:p>
    <w:p w:rsidR="00000000" w:rsidRDefault="00000000">
      <w:pPr>
        <w:pStyle w:val="HTML0"/>
        <w:divId w:val="719742976"/>
        <w:rPr>
          <w:rStyle w:val="w"/>
        </w:rPr>
      </w:pPr>
      <w:r>
        <w:rPr>
          <w:rStyle w:val="w"/>
        </w:rPr>
        <w:t xml:space="preserve">      </w:t>
      </w:r>
      <w:r>
        <w:rPr>
          <w:rStyle w:val="nl"/>
        </w:rPr>
        <w:t>"clOrdId"</w:t>
      </w:r>
      <w:r>
        <w:rPr>
          <w:rStyle w:val="p"/>
        </w:rPr>
        <w:t>:</w:t>
      </w:r>
      <w:r>
        <w:rPr>
          <w:rStyle w:val="w"/>
        </w:rPr>
        <w:t xml:space="preserve"> </w:t>
      </w:r>
      <w:r>
        <w:rPr>
          <w:rStyle w:val="s2"/>
        </w:rPr>
        <w:t>"oktswap6"</w:t>
      </w:r>
      <w:r>
        <w:rPr>
          <w:rStyle w:val="p"/>
        </w:rPr>
        <w:t>,</w:t>
      </w:r>
    </w:p>
    <w:p w:rsidR="00000000" w:rsidRDefault="00000000">
      <w:pPr>
        <w:pStyle w:val="HTML0"/>
        <w:divId w:val="719742976"/>
        <w:rPr>
          <w:rStyle w:val="w"/>
        </w:rPr>
      </w:pPr>
      <w:r>
        <w:rPr>
          <w:rStyle w:val="w"/>
        </w:rPr>
        <w:t xml:space="preserve">      </w:t>
      </w:r>
      <w:r>
        <w:rPr>
          <w:rStyle w:val="nl"/>
        </w:rPr>
        <w:t>"ordId"</w:t>
      </w:r>
      <w:r>
        <w:rPr>
          <w:rStyle w:val="p"/>
        </w:rPr>
        <w:t>:</w:t>
      </w:r>
      <w:r>
        <w:rPr>
          <w:rStyle w:val="w"/>
        </w:rPr>
        <w:t xml:space="preserve"> </w:t>
      </w:r>
      <w:r>
        <w:rPr>
          <w:rStyle w:val="s2"/>
        </w:rPr>
        <w:t>"2517748157541376"</w:t>
      </w:r>
      <w:r>
        <w:rPr>
          <w:rStyle w:val="p"/>
        </w:rPr>
        <w:t>,</w:t>
      </w:r>
    </w:p>
    <w:p w:rsidR="00000000" w:rsidRDefault="00000000">
      <w:pPr>
        <w:pStyle w:val="HTML0"/>
        <w:divId w:val="719742976"/>
        <w:rPr>
          <w:rStyle w:val="w"/>
        </w:rPr>
      </w:pPr>
      <w:r>
        <w:rPr>
          <w:rStyle w:val="w"/>
        </w:rPr>
        <w:t xml:space="preserve">      </w:t>
      </w:r>
      <w:r>
        <w:rPr>
          <w:rStyle w:val="nl"/>
        </w:rPr>
        <w:t>"ts"</w:t>
      </w:r>
      <w:r>
        <w:rPr>
          <w:rStyle w:val="p"/>
        </w:rPr>
        <w:t>:</w:t>
      </w:r>
      <w:r>
        <w:rPr>
          <w:rStyle w:val="w"/>
        </w:rPr>
        <w:t xml:space="preserve"> </w:t>
      </w:r>
      <w:r>
        <w:rPr>
          <w:rStyle w:val="s2"/>
        </w:rPr>
        <w:t>"1695190491421"</w:t>
      </w:r>
      <w:r>
        <w:rPr>
          <w:rStyle w:val="p"/>
        </w:rPr>
        <w:t>,</w:t>
      </w:r>
    </w:p>
    <w:p w:rsidR="00000000" w:rsidRDefault="00000000">
      <w:pPr>
        <w:pStyle w:val="HTML0"/>
        <w:divId w:val="719742976"/>
        <w:rPr>
          <w:rStyle w:val="w"/>
        </w:rPr>
      </w:pPr>
      <w:r>
        <w:rPr>
          <w:rStyle w:val="w"/>
        </w:rPr>
        <w:t xml:space="preserve">      </w:t>
      </w:r>
      <w:r>
        <w:rPr>
          <w:rStyle w:val="nl"/>
        </w:rPr>
        <w:t>"sCode"</w:t>
      </w:r>
      <w:r>
        <w:rPr>
          <w:rStyle w:val="p"/>
        </w:rPr>
        <w:t>:</w:t>
      </w:r>
      <w:r>
        <w:rPr>
          <w:rStyle w:val="w"/>
        </w:rPr>
        <w:t xml:space="preserve"> </w:t>
      </w:r>
      <w:r>
        <w:rPr>
          <w:rStyle w:val="s2"/>
        </w:rPr>
        <w:t>"0"</w:t>
      </w:r>
      <w:r>
        <w:rPr>
          <w:rStyle w:val="p"/>
        </w:rPr>
        <w:t>,</w:t>
      </w:r>
    </w:p>
    <w:p w:rsidR="00000000" w:rsidRDefault="00000000">
      <w:pPr>
        <w:pStyle w:val="HTML0"/>
        <w:divId w:val="719742976"/>
        <w:rPr>
          <w:rStyle w:val="w"/>
        </w:rPr>
      </w:pPr>
      <w:r>
        <w:rPr>
          <w:rStyle w:val="w"/>
        </w:rPr>
        <w:t xml:space="preserve">      </w:t>
      </w:r>
      <w:r>
        <w:rPr>
          <w:rStyle w:val="nl"/>
        </w:rPr>
        <w:t>"sMsg"</w:t>
      </w:r>
      <w:r>
        <w:rPr>
          <w:rStyle w:val="p"/>
        </w:rPr>
        <w:t>:</w:t>
      </w:r>
      <w:r>
        <w:rPr>
          <w:rStyle w:val="w"/>
        </w:rPr>
        <w:t xml:space="preserve"> </w:t>
      </w:r>
      <w:r>
        <w:rPr>
          <w:rStyle w:val="s2"/>
        </w:rPr>
        <w:t>""</w:t>
      </w:r>
    </w:p>
    <w:p w:rsidR="00000000" w:rsidRDefault="00000000">
      <w:pPr>
        <w:pStyle w:val="HTML0"/>
        <w:divId w:val="719742976"/>
        <w:rPr>
          <w:rStyle w:val="w"/>
        </w:rPr>
      </w:pPr>
      <w:r>
        <w:rPr>
          <w:rStyle w:val="w"/>
        </w:rPr>
        <w:t xml:space="preserve">    </w:t>
      </w:r>
      <w:r>
        <w:rPr>
          <w:rStyle w:val="p"/>
        </w:rPr>
        <w:t>},</w:t>
      </w:r>
    </w:p>
    <w:p w:rsidR="00000000" w:rsidRDefault="00000000">
      <w:pPr>
        <w:pStyle w:val="HTML0"/>
        <w:divId w:val="719742976"/>
        <w:rPr>
          <w:rStyle w:val="w"/>
        </w:rPr>
      </w:pPr>
      <w:r>
        <w:rPr>
          <w:rStyle w:val="w"/>
        </w:rPr>
        <w:t xml:space="preserve">    </w:t>
      </w:r>
      <w:r>
        <w:rPr>
          <w:rStyle w:val="p"/>
        </w:rPr>
        <w:t>{</w:t>
      </w:r>
    </w:p>
    <w:p w:rsidR="00000000" w:rsidRDefault="00000000">
      <w:pPr>
        <w:pStyle w:val="HTML0"/>
        <w:divId w:val="719742976"/>
        <w:rPr>
          <w:rStyle w:val="w"/>
        </w:rPr>
      </w:pPr>
      <w:r>
        <w:rPr>
          <w:rStyle w:val="w"/>
        </w:rPr>
        <w:t xml:space="preserve">      </w:t>
      </w:r>
      <w:r>
        <w:rPr>
          <w:rStyle w:val="nl"/>
        </w:rPr>
        <w:t>"clOrdId"</w:t>
      </w:r>
      <w:r>
        <w:rPr>
          <w:rStyle w:val="p"/>
        </w:rPr>
        <w:t>:</w:t>
      </w:r>
      <w:r>
        <w:rPr>
          <w:rStyle w:val="w"/>
        </w:rPr>
        <w:t xml:space="preserve"> </w:t>
      </w:r>
      <w:r>
        <w:rPr>
          <w:rStyle w:val="s2"/>
        </w:rPr>
        <w:t>"oktswap7"</w:t>
      </w:r>
      <w:r>
        <w:rPr>
          <w:rStyle w:val="p"/>
        </w:rPr>
        <w:t>,</w:t>
      </w:r>
    </w:p>
    <w:p w:rsidR="00000000" w:rsidRDefault="00000000">
      <w:pPr>
        <w:pStyle w:val="HTML0"/>
        <w:divId w:val="719742976"/>
        <w:rPr>
          <w:rStyle w:val="w"/>
        </w:rPr>
      </w:pPr>
      <w:r>
        <w:rPr>
          <w:rStyle w:val="w"/>
        </w:rPr>
        <w:t xml:space="preserve">      </w:t>
      </w:r>
      <w:r>
        <w:rPr>
          <w:rStyle w:val="nl"/>
        </w:rPr>
        <w:t>"ordId"</w:t>
      </w:r>
      <w:r>
        <w:rPr>
          <w:rStyle w:val="p"/>
        </w:rPr>
        <w:t>:</w:t>
      </w:r>
      <w:r>
        <w:rPr>
          <w:rStyle w:val="w"/>
        </w:rPr>
        <w:t xml:space="preserve"> </w:t>
      </w:r>
      <w:r>
        <w:rPr>
          <w:rStyle w:val="s2"/>
        </w:rPr>
        <w:t>"2517748155771904"</w:t>
      </w:r>
      <w:r>
        <w:rPr>
          <w:rStyle w:val="p"/>
        </w:rPr>
        <w:t>,</w:t>
      </w:r>
    </w:p>
    <w:p w:rsidR="00000000" w:rsidRDefault="00000000">
      <w:pPr>
        <w:pStyle w:val="HTML0"/>
        <w:divId w:val="719742976"/>
        <w:rPr>
          <w:rStyle w:val="w"/>
        </w:rPr>
      </w:pPr>
      <w:r>
        <w:rPr>
          <w:rStyle w:val="w"/>
        </w:rPr>
        <w:t xml:space="preserve">      </w:t>
      </w:r>
      <w:r>
        <w:rPr>
          <w:rStyle w:val="nl"/>
        </w:rPr>
        <w:t>"ts"</w:t>
      </w:r>
      <w:r>
        <w:rPr>
          <w:rStyle w:val="p"/>
        </w:rPr>
        <w:t>:</w:t>
      </w:r>
      <w:r>
        <w:rPr>
          <w:rStyle w:val="w"/>
        </w:rPr>
        <w:t xml:space="preserve"> </w:t>
      </w:r>
      <w:r>
        <w:rPr>
          <w:rStyle w:val="s2"/>
        </w:rPr>
        <w:t>"1695190491421"</w:t>
      </w:r>
      <w:r>
        <w:rPr>
          <w:rStyle w:val="p"/>
        </w:rPr>
        <w:t>,</w:t>
      </w:r>
    </w:p>
    <w:p w:rsidR="00000000" w:rsidRDefault="00000000">
      <w:pPr>
        <w:pStyle w:val="HTML0"/>
        <w:divId w:val="719742976"/>
        <w:rPr>
          <w:rStyle w:val="w"/>
        </w:rPr>
      </w:pPr>
      <w:r>
        <w:rPr>
          <w:rStyle w:val="w"/>
        </w:rPr>
        <w:t xml:space="preserve">      </w:t>
      </w:r>
      <w:r>
        <w:rPr>
          <w:rStyle w:val="nl"/>
        </w:rPr>
        <w:t>"sCode"</w:t>
      </w:r>
      <w:r>
        <w:rPr>
          <w:rStyle w:val="p"/>
        </w:rPr>
        <w:t>:</w:t>
      </w:r>
      <w:r>
        <w:rPr>
          <w:rStyle w:val="w"/>
        </w:rPr>
        <w:t xml:space="preserve"> </w:t>
      </w:r>
      <w:r>
        <w:rPr>
          <w:rStyle w:val="s2"/>
        </w:rPr>
        <w:t>"5XXXX"</w:t>
      </w:r>
      <w:r>
        <w:rPr>
          <w:rStyle w:val="p"/>
        </w:rPr>
        <w:t>,</w:t>
      </w:r>
    </w:p>
    <w:p w:rsidR="00000000" w:rsidRDefault="00000000">
      <w:pPr>
        <w:pStyle w:val="HTML0"/>
        <w:divId w:val="719742976"/>
        <w:rPr>
          <w:rStyle w:val="w"/>
        </w:rPr>
      </w:pPr>
      <w:r>
        <w:rPr>
          <w:rStyle w:val="w"/>
        </w:rPr>
        <w:t xml:space="preserve">      </w:t>
      </w:r>
      <w:r>
        <w:rPr>
          <w:rStyle w:val="nl"/>
        </w:rPr>
        <w:t>"sMsg"</w:t>
      </w:r>
      <w:r>
        <w:rPr>
          <w:rStyle w:val="p"/>
        </w:rPr>
        <w:t>:</w:t>
      </w:r>
      <w:r>
        <w:rPr>
          <w:rStyle w:val="w"/>
        </w:rPr>
        <w:t xml:space="preserve"> </w:t>
      </w:r>
      <w:r>
        <w:rPr>
          <w:rStyle w:val="s2"/>
        </w:rPr>
        <w:t>"order not exist"</w:t>
      </w:r>
    </w:p>
    <w:p w:rsidR="00000000" w:rsidRDefault="00000000">
      <w:pPr>
        <w:pStyle w:val="HTML0"/>
        <w:divId w:val="719742976"/>
        <w:rPr>
          <w:rStyle w:val="w"/>
        </w:rPr>
      </w:pPr>
      <w:r>
        <w:rPr>
          <w:rStyle w:val="w"/>
        </w:rPr>
        <w:t xml:space="preserve">    </w:t>
      </w:r>
      <w:r>
        <w:rPr>
          <w:rStyle w:val="p"/>
        </w:rPr>
        <w:t>}</w:t>
      </w:r>
    </w:p>
    <w:p w:rsidR="00000000" w:rsidRDefault="00000000">
      <w:pPr>
        <w:pStyle w:val="HTML0"/>
        <w:divId w:val="719742976"/>
        <w:rPr>
          <w:rStyle w:val="w"/>
        </w:rPr>
      </w:pPr>
      <w:r>
        <w:rPr>
          <w:rStyle w:val="w"/>
        </w:rPr>
        <w:t xml:space="preserve">  </w:t>
      </w:r>
      <w:r>
        <w:rPr>
          <w:rStyle w:val="p"/>
        </w:rPr>
        <w:t>],</w:t>
      </w:r>
    </w:p>
    <w:p w:rsidR="00000000" w:rsidRDefault="00000000">
      <w:pPr>
        <w:pStyle w:val="HTML0"/>
        <w:divId w:val="719742976"/>
        <w:rPr>
          <w:rStyle w:val="w"/>
        </w:rPr>
      </w:pPr>
      <w:r>
        <w:rPr>
          <w:rStyle w:val="w"/>
        </w:rPr>
        <w:t xml:space="preserve">  </w:t>
      </w:r>
      <w:r>
        <w:rPr>
          <w:rStyle w:val="nl"/>
        </w:rPr>
        <w:t>"code"</w:t>
      </w:r>
      <w:r>
        <w:rPr>
          <w:rStyle w:val="p"/>
        </w:rPr>
        <w:t>:</w:t>
      </w:r>
      <w:r>
        <w:rPr>
          <w:rStyle w:val="w"/>
        </w:rPr>
        <w:t xml:space="preserve"> </w:t>
      </w:r>
      <w:r>
        <w:rPr>
          <w:rStyle w:val="s2"/>
        </w:rPr>
        <w:t>"2"</w:t>
      </w:r>
      <w:r>
        <w:rPr>
          <w:rStyle w:val="p"/>
        </w:rPr>
        <w:t>,</w:t>
      </w:r>
    </w:p>
    <w:p w:rsidR="00000000" w:rsidRDefault="00000000">
      <w:pPr>
        <w:pStyle w:val="HTML0"/>
        <w:divId w:val="719742976"/>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719742976"/>
        <w:rPr>
          <w:rStyle w:val="w"/>
        </w:rPr>
      </w:pPr>
      <w:r>
        <w:rPr>
          <w:rStyle w:val="w"/>
        </w:rPr>
        <w:t xml:space="preserve">  </w:t>
      </w:r>
      <w:r>
        <w:rPr>
          <w:rStyle w:val="nl"/>
        </w:rPr>
        <w:t>"inTime"</w:t>
      </w:r>
      <w:r>
        <w:rPr>
          <w:rStyle w:val="p"/>
        </w:rPr>
        <w:t>:</w:t>
      </w:r>
      <w:r>
        <w:rPr>
          <w:rStyle w:val="w"/>
        </w:rPr>
        <w:t xml:space="preserve"> </w:t>
      </w:r>
      <w:r>
        <w:rPr>
          <w:rStyle w:val="s2"/>
        </w:rPr>
        <w:t>"1695190491421339"</w:t>
      </w:r>
      <w:r>
        <w:rPr>
          <w:rStyle w:val="p"/>
        </w:rPr>
        <w:t>,</w:t>
      </w:r>
    </w:p>
    <w:p w:rsidR="00000000" w:rsidRDefault="00000000">
      <w:pPr>
        <w:pStyle w:val="HTML0"/>
        <w:divId w:val="719742976"/>
        <w:rPr>
          <w:rStyle w:val="w"/>
        </w:rPr>
      </w:pPr>
      <w:r>
        <w:rPr>
          <w:rStyle w:val="w"/>
        </w:rPr>
        <w:t xml:space="preserve">  </w:t>
      </w:r>
      <w:r>
        <w:rPr>
          <w:rStyle w:val="nl"/>
        </w:rPr>
        <w:t>"outTime"</w:t>
      </w:r>
      <w:r>
        <w:rPr>
          <w:rStyle w:val="p"/>
        </w:rPr>
        <w:t>:</w:t>
      </w:r>
      <w:r>
        <w:rPr>
          <w:rStyle w:val="w"/>
        </w:rPr>
        <w:t xml:space="preserve"> </w:t>
      </w:r>
      <w:r>
        <w:rPr>
          <w:rStyle w:val="s2"/>
        </w:rPr>
        <w:t>"1695190491423240"</w:t>
      </w:r>
    </w:p>
    <w:p w:rsidR="00000000" w:rsidRDefault="00000000">
      <w:pPr>
        <w:pStyle w:val="HTML0"/>
        <w:divId w:val="719742976"/>
        <w:rPr>
          <w:rStyle w:val="w"/>
        </w:rPr>
      </w:pPr>
      <w:r>
        <w:rPr>
          <w:rStyle w:val="p"/>
        </w:rPr>
        <w:t>}</w:t>
      </w:r>
    </w:p>
    <w:p w:rsidR="00000000" w:rsidRDefault="00000000">
      <w:pPr>
        <w:pStyle w:val="a5"/>
        <w:divId w:val="1754009531"/>
      </w:pPr>
      <w:r>
        <w:t>Response Example When All Failed</w:t>
      </w:r>
    </w:p>
    <w:p w:rsidR="00000000" w:rsidRDefault="00000000">
      <w:pPr>
        <w:pStyle w:val="HTML0"/>
        <w:divId w:val="348796656"/>
        <w:rPr>
          <w:rStyle w:val="w"/>
        </w:rPr>
      </w:pPr>
      <w:r>
        <w:rPr>
          <w:rStyle w:val="p"/>
        </w:rPr>
        <w:t>{</w:t>
      </w:r>
    </w:p>
    <w:p w:rsidR="00000000" w:rsidRDefault="00000000">
      <w:pPr>
        <w:pStyle w:val="HTML0"/>
        <w:divId w:val="348796656"/>
        <w:rPr>
          <w:rStyle w:val="w"/>
        </w:rPr>
      </w:pPr>
      <w:r>
        <w:rPr>
          <w:rStyle w:val="w"/>
        </w:rPr>
        <w:t xml:space="preserve">  </w:t>
      </w:r>
      <w:r>
        <w:rPr>
          <w:rStyle w:val="nl"/>
        </w:rPr>
        <w:t>"id"</w:t>
      </w:r>
      <w:r>
        <w:rPr>
          <w:rStyle w:val="p"/>
        </w:rPr>
        <w:t>:</w:t>
      </w:r>
      <w:r>
        <w:rPr>
          <w:rStyle w:val="w"/>
        </w:rPr>
        <w:t xml:space="preserve"> </w:t>
      </w:r>
      <w:r>
        <w:rPr>
          <w:rStyle w:val="s2"/>
        </w:rPr>
        <w:t>"1515"</w:t>
      </w:r>
      <w:r>
        <w:rPr>
          <w:rStyle w:val="p"/>
        </w:rPr>
        <w:t>,</w:t>
      </w:r>
    </w:p>
    <w:p w:rsidR="00000000" w:rsidRDefault="00000000">
      <w:pPr>
        <w:pStyle w:val="HTML0"/>
        <w:divId w:val="348796656"/>
        <w:rPr>
          <w:rStyle w:val="w"/>
        </w:rPr>
      </w:pPr>
      <w:r>
        <w:rPr>
          <w:rStyle w:val="w"/>
        </w:rPr>
        <w:t xml:space="preserve">  </w:t>
      </w:r>
      <w:r>
        <w:rPr>
          <w:rStyle w:val="nl"/>
        </w:rPr>
        <w:t>"op"</w:t>
      </w:r>
      <w:r>
        <w:rPr>
          <w:rStyle w:val="p"/>
        </w:rPr>
        <w:t>:</w:t>
      </w:r>
      <w:r>
        <w:rPr>
          <w:rStyle w:val="w"/>
        </w:rPr>
        <w:t xml:space="preserve"> </w:t>
      </w:r>
      <w:r>
        <w:rPr>
          <w:rStyle w:val="s2"/>
        </w:rPr>
        <w:t>"batch-cancel-orders"</w:t>
      </w:r>
      <w:r>
        <w:rPr>
          <w:rStyle w:val="p"/>
        </w:rPr>
        <w:t>,</w:t>
      </w:r>
    </w:p>
    <w:p w:rsidR="00000000" w:rsidRDefault="00000000">
      <w:pPr>
        <w:pStyle w:val="HTML0"/>
        <w:divId w:val="348796656"/>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348796656"/>
        <w:rPr>
          <w:rStyle w:val="w"/>
        </w:rPr>
      </w:pPr>
      <w:r>
        <w:rPr>
          <w:rStyle w:val="w"/>
        </w:rPr>
        <w:t xml:space="preserve">    </w:t>
      </w:r>
      <w:r>
        <w:rPr>
          <w:rStyle w:val="p"/>
        </w:rPr>
        <w:t>{</w:t>
      </w:r>
    </w:p>
    <w:p w:rsidR="00000000" w:rsidRDefault="00000000">
      <w:pPr>
        <w:pStyle w:val="HTML0"/>
        <w:divId w:val="348796656"/>
        <w:rPr>
          <w:rStyle w:val="w"/>
        </w:rPr>
      </w:pPr>
      <w:r>
        <w:rPr>
          <w:rStyle w:val="w"/>
        </w:rPr>
        <w:t xml:space="preserve">      </w:t>
      </w:r>
      <w:r>
        <w:rPr>
          <w:rStyle w:val="nl"/>
        </w:rPr>
        <w:t>"clOrdId"</w:t>
      </w:r>
      <w:r>
        <w:rPr>
          <w:rStyle w:val="p"/>
        </w:rPr>
        <w:t>:</w:t>
      </w:r>
      <w:r>
        <w:rPr>
          <w:rStyle w:val="w"/>
        </w:rPr>
        <w:t xml:space="preserve"> </w:t>
      </w:r>
      <w:r>
        <w:rPr>
          <w:rStyle w:val="s2"/>
        </w:rPr>
        <w:t>"oktswap6"</w:t>
      </w:r>
      <w:r>
        <w:rPr>
          <w:rStyle w:val="p"/>
        </w:rPr>
        <w:t>,</w:t>
      </w:r>
    </w:p>
    <w:p w:rsidR="00000000" w:rsidRDefault="00000000">
      <w:pPr>
        <w:pStyle w:val="HTML0"/>
        <w:divId w:val="348796656"/>
        <w:rPr>
          <w:rStyle w:val="w"/>
        </w:rPr>
      </w:pPr>
      <w:r>
        <w:rPr>
          <w:rStyle w:val="w"/>
        </w:rPr>
        <w:t xml:space="preserve">      </w:t>
      </w:r>
      <w:r>
        <w:rPr>
          <w:rStyle w:val="nl"/>
        </w:rPr>
        <w:t>"ordId"</w:t>
      </w:r>
      <w:r>
        <w:rPr>
          <w:rStyle w:val="p"/>
        </w:rPr>
        <w:t>:</w:t>
      </w:r>
      <w:r>
        <w:rPr>
          <w:rStyle w:val="w"/>
        </w:rPr>
        <w:t xml:space="preserve"> </w:t>
      </w:r>
      <w:r>
        <w:rPr>
          <w:rStyle w:val="s2"/>
        </w:rPr>
        <w:t>"2517748157541376"</w:t>
      </w:r>
      <w:r>
        <w:rPr>
          <w:rStyle w:val="p"/>
        </w:rPr>
        <w:t>,</w:t>
      </w:r>
    </w:p>
    <w:p w:rsidR="00000000" w:rsidRDefault="00000000">
      <w:pPr>
        <w:pStyle w:val="HTML0"/>
        <w:divId w:val="348796656"/>
        <w:rPr>
          <w:rStyle w:val="w"/>
        </w:rPr>
      </w:pPr>
      <w:r>
        <w:rPr>
          <w:rStyle w:val="w"/>
        </w:rPr>
        <w:t xml:space="preserve">      </w:t>
      </w:r>
      <w:r>
        <w:rPr>
          <w:rStyle w:val="nl"/>
        </w:rPr>
        <w:t>"ts"</w:t>
      </w:r>
      <w:r>
        <w:rPr>
          <w:rStyle w:val="p"/>
        </w:rPr>
        <w:t>:</w:t>
      </w:r>
      <w:r>
        <w:rPr>
          <w:rStyle w:val="w"/>
        </w:rPr>
        <w:t xml:space="preserve"> </w:t>
      </w:r>
      <w:r>
        <w:rPr>
          <w:rStyle w:val="s2"/>
        </w:rPr>
        <w:t>"1695190491421"</w:t>
      </w:r>
      <w:r>
        <w:rPr>
          <w:rStyle w:val="p"/>
        </w:rPr>
        <w:t>,</w:t>
      </w:r>
    </w:p>
    <w:p w:rsidR="00000000" w:rsidRDefault="00000000">
      <w:pPr>
        <w:pStyle w:val="HTML0"/>
        <w:divId w:val="348796656"/>
        <w:rPr>
          <w:rStyle w:val="w"/>
        </w:rPr>
      </w:pPr>
      <w:r>
        <w:rPr>
          <w:rStyle w:val="w"/>
        </w:rPr>
        <w:t xml:space="preserve">      </w:t>
      </w:r>
      <w:r>
        <w:rPr>
          <w:rStyle w:val="nl"/>
        </w:rPr>
        <w:t>"sCode"</w:t>
      </w:r>
      <w:r>
        <w:rPr>
          <w:rStyle w:val="p"/>
        </w:rPr>
        <w:t>:</w:t>
      </w:r>
      <w:r>
        <w:rPr>
          <w:rStyle w:val="w"/>
        </w:rPr>
        <w:t xml:space="preserve"> </w:t>
      </w:r>
      <w:r>
        <w:rPr>
          <w:rStyle w:val="s2"/>
        </w:rPr>
        <w:t>"5XXXX"</w:t>
      </w:r>
      <w:r>
        <w:rPr>
          <w:rStyle w:val="p"/>
        </w:rPr>
        <w:t>,</w:t>
      </w:r>
    </w:p>
    <w:p w:rsidR="00000000" w:rsidRDefault="00000000">
      <w:pPr>
        <w:pStyle w:val="HTML0"/>
        <w:divId w:val="348796656"/>
        <w:rPr>
          <w:rStyle w:val="w"/>
        </w:rPr>
      </w:pPr>
      <w:r>
        <w:rPr>
          <w:rStyle w:val="w"/>
        </w:rPr>
        <w:t xml:space="preserve">      </w:t>
      </w:r>
      <w:r>
        <w:rPr>
          <w:rStyle w:val="nl"/>
        </w:rPr>
        <w:t>"sMsg"</w:t>
      </w:r>
      <w:r>
        <w:rPr>
          <w:rStyle w:val="p"/>
        </w:rPr>
        <w:t>:</w:t>
      </w:r>
      <w:r>
        <w:rPr>
          <w:rStyle w:val="w"/>
        </w:rPr>
        <w:t xml:space="preserve"> </w:t>
      </w:r>
      <w:r>
        <w:rPr>
          <w:rStyle w:val="s2"/>
        </w:rPr>
        <w:t>"order not exist"</w:t>
      </w:r>
    </w:p>
    <w:p w:rsidR="00000000" w:rsidRDefault="00000000">
      <w:pPr>
        <w:pStyle w:val="HTML0"/>
        <w:divId w:val="348796656"/>
        <w:rPr>
          <w:rStyle w:val="w"/>
        </w:rPr>
      </w:pPr>
      <w:r>
        <w:rPr>
          <w:rStyle w:val="w"/>
        </w:rPr>
        <w:t xml:space="preserve">    </w:t>
      </w:r>
      <w:r>
        <w:rPr>
          <w:rStyle w:val="p"/>
        </w:rPr>
        <w:t>},</w:t>
      </w:r>
    </w:p>
    <w:p w:rsidR="00000000" w:rsidRDefault="00000000">
      <w:pPr>
        <w:pStyle w:val="HTML0"/>
        <w:divId w:val="348796656"/>
        <w:rPr>
          <w:rStyle w:val="w"/>
        </w:rPr>
      </w:pPr>
      <w:r>
        <w:rPr>
          <w:rStyle w:val="w"/>
        </w:rPr>
        <w:t xml:space="preserve">    </w:t>
      </w:r>
      <w:r>
        <w:rPr>
          <w:rStyle w:val="p"/>
        </w:rPr>
        <w:t>{</w:t>
      </w:r>
    </w:p>
    <w:p w:rsidR="00000000" w:rsidRDefault="00000000">
      <w:pPr>
        <w:pStyle w:val="HTML0"/>
        <w:divId w:val="348796656"/>
        <w:rPr>
          <w:rStyle w:val="w"/>
        </w:rPr>
      </w:pPr>
      <w:r>
        <w:rPr>
          <w:rStyle w:val="w"/>
        </w:rPr>
        <w:t xml:space="preserve">      </w:t>
      </w:r>
      <w:r>
        <w:rPr>
          <w:rStyle w:val="nl"/>
        </w:rPr>
        <w:t>"clOrdId"</w:t>
      </w:r>
      <w:r>
        <w:rPr>
          <w:rStyle w:val="p"/>
        </w:rPr>
        <w:t>:</w:t>
      </w:r>
      <w:r>
        <w:rPr>
          <w:rStyle w:val="w"/>
        </w:rPr>
        <w:t xml:space="preserve"> </w:t>
      </w:r>
      <w:r>
        <w:rPr>
          <w:rStyle w:val="s2"/>
        </w:rPr>
        <w:t>"oktswap7"</w:t>
      </w:r>
      <w:r>
        <w:rPr>
          <w:rStyle w:val="p"/>
        </w:rPr>
        <w:t>,</w:t>
      </w:r>
    </w:p>
    <w:p w:rsidR="00000000" w:rsidRDefault="00000000">
      <w:pPr>
        <w:pStyle w:val="HTML0"/>
        <w:divId w:val="348796656"/>
        <w:rPr>
          <w:rStyle w:val="w"/>
        </w:rPr>
      </w:pPr>
      <w:r>
        <w:rPr>
          <w:rStyle w:val="w"/>
        </w:rPr>
        <w:t xml:space="preserve">      </w:t>
      </w:r>
      <w:r>
        <w:rPr>
          <w:rStyle w:val="nl"/>
        </w:rPr>
        <w:t>"ordId"</w:t>
      </w:r>
      <w:r>
        <w:rPr>
          <w:rStyle w:val="p"/>
        </w:rPr>
        <w:t>:</w:t>
      </w:r>
      <w:r>
        <w:rPr>
          <w:rStyle w:val="w"/>
        </w:rPr>
        <w:t xml:space="preserve"> </w:t>
      </w:r>
      <w:r>
        <w:rPr>
          <w:rStyle w:val="s2"/>
        </w:rPr>
        <w:t>"2517748155771904"</w:t>
      </w:r>
      <w:r>
        <w:rPr>
          <w:rStyle w:val="p"/>
        </w:rPr>
        <w:t>,</w:t>
      </w:r>
    </w:p>
    <w:p w:rsidR="00000000" w:rsidRDefault="00000000">
      <w:pPr>
        <w:pStyle w:val="HTML0"/>
        <w:divId w:val="348796656"/>
        <w:rPr>
          <w:rStyle w:val="w"/>
        </w:rPr>
      </w:pPr>
      <w:r>
        <w:rPr>
          <w:rStyle w:val="w"/>
        </w:rPr>
        <w:t xml:space="preserve">      </w:t>
      </w:r>
      <w:r>
        <w:rPr>
          <w:rStyle w:val="nl"/>
        </w:rPr>
        <w:t>"ts"</w:t>
      </w:r>
      <w:r>
        <w:rPr>
          <w:rStyle w:val="p"/>
        </w:rPr>
        <w:t>:</w:t>
      </w:r>
      <w:r>
        <w:rPr>
          <w:rStyle w:val="w"/>
        </w:rPr>
        <w:t xml:space="preserve"> </w:t>
      </w:r>
      <w:r>
        <w:rPr>
          <w:rStyle w:val="s2"/>
        </w:rPr>
        <w:t>"1695190491421"</w:t>
      </w:r>
      <w:r>
        <w:rPr>
          <w:rStyle w:val="p"/>
        </w:rPr>
        <w:t>,</w:t>
      </w:r>
    </w:p>
    <w:p w:rsidR="00000000" w:rsidRDefault="00000000">
      <w:pPr>
        <w:pStyle w:val="HTML0"/>
        <w:divId w:val="348796656"/>
        <w:rPr>
          <w:rStyle w:val="w"/>
        </w:rPr>
      </w:pPr>
      <w:r>
        <w:rPr>
          <w:rStyle w:val="w"/>
        </w:rPr>
        <w:t xml:space="preserve">      </w:t>
      </w:r>
      <w:r>
        <w:rPr>
          <w:rStyle w:val="nl"/>
        </w:rPr>
        <w:t>"sCode"</w:t>
      </w:r>
      <w:r>
        <w:rPr>
          <w:rStyle w:val="p"/>
        </w:rPr>
        <w:t>:</w:t>
      </w:r>
      <w:r>
        <w:rPr>
          <w:rStyle w:val="w"/>
        </w:rPr>
        <w:t xml:space="preserve"> </w:t>
      </w:r>
      <w:r>
        <w:rPr>
          <w:rStyle w:val="s2"/>
        </w:rPr>
        <w:t>"5XXXX"</w:t>
      </w:r>
      <w:r>
        <w:rPr>
          <w:rStyle w:val="p"/>
        </w:rPr>
        <w:t>,</w:t>
      </w:r>
    </w:p>
    <w:p w:rsidR="00000000" w:rsidRDefault="00000000">
      <w:pPr>
        <w:pStyle w:val="HTML0"/>
        <w:divId w:val="348796656"/>
        <w:rPr>
          <w:rStyle w:val="w"/>
        </w:rPr>
      </w:pPr>
      <w:r>
        <w:rPr>
          <w:rStyle w:val="w"/>
        </w:rPr>
        <w:t xml:space="preserve">      </w:t>
      </w:r>
      <w:r>
        <w:rPr>
          <w:rStyle w:val="nl"/>
        </w:rPr>
        <w:t>"sMsg"</w:t>
      </w:r>
      <w:r>
        <w:rPr>
          <w:rStyle w:val="p"/>
        </w:rPr>
        <w:t>:</w:t>
      </w:r>
      <w:r>
        <w:rPr>
          <w:rStyle w:val="w"/>
        </w:rPr>
        <w:t xml:space="preserve"> </w:t>
      </w:r>
      <w:r>
        <w:rPr>
          <w:rStyle w:val="s2"/>
        </w:rPr>
        <w:t>"order not exist"</w:t>
      </w:r>
    </w:p>
    <w:p w:rsidR="00000000" w:rsidRDefault="00000000">
      <w:pPr>
        <w:pStyle w:val="HTML0"/>
        <w:divId w:val="348796656"/>
        <w:rPr>
          <w:rStyle w:val="w"/>
        </w:rPr>
      </w:pPr>
      <w:r>
        <w:rPr>
          <w:rStyle w:val="w"/>
        </w:rPr>
        <w:t xml:space="preserve">    </w:t>
      </w:r>
      <w:r>
        <w:rPr>
          <w:rStyle w:val="p"/>
        </w:rPr>
        <w:t>}</w:t>
      </w:r>
    </w:p>
    <w:p w:rsidR="00000000" w:rsidRDefault="00000000">
      <w:pPr>
        <w:pStyle w:val="HTML0"/>
        <w:divId w:val="348796656"/>
        <w:rPr>
          <w:rStyle w:val="w"/>
        </w:rPr>
      </w:pPr>
      <w:r>
        <w:rPr>
          <w:rStyle w:val="w"/>
        </w:rPr>
        <w:t xml:space="preserve">  </w:t>
      </w:r>
      <w:r>
        <w:rPr>
          <w:rStyle w:val="p"/>
        </w:rPr>
        <w:t>],</w:t>
      </w:r>
    </w:p>
    <w:p w:rsidR="00000000" w:rsidRDefault="00000000">
      <w:pPr>
        <w:pStyle w:val="HTML0"/>
        <w:divId w:val="348796656"/>
        <w:rPr>
          <w:rStyle w:val="w"/>
        </w:rPr>
      </w:pPr>
      <w:r>
        <w:rPr>
          <w:rStyle w:val="w"/>
        </w:rPr>
        <w:t xml:space="preserve">  </w:t>
      </w:r>
      <w:r>
        <w:rPr>
          <w:rStyle w:val="nl"/>
        </w:rPr>
        <w:t>"code"</w:t>
      </w:r>
      <w:r>
        <w:rPr>
          <w:rStyle w:val="p"/>
        </w:rPr>
        <w:t>:</w:t>
      </w:r>
      <w:r>
        <w:rPr>
          <w:rStyle w:val="w"/>
        </w:rPr>
        <w:t xml:space="preserve"> </w:t>
      </w:r>
      <w:r>
        <w:rPr>
          <w:rStyle w:val="s2"/>
        </w:rPr>
        <w:t>"1"</w:t>
      </w:r>
      <w:r>
        <w:rPr>
          <w:rStyle w:val="p"/>
        </w:rPr>
        <w:t>,</w:t>
      </w:r>
    </w:p>
    <w:p w:rsidR="00000000" w:rsidRDefault="00000000">
      <w:pPr>
        <w:pStyle w:val="HTML0"/>
        <w:divId w:val="348796656"/>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348796656"/>
        <w:rPr>
          <w:rStyle w:val="w"/>
        </w:rPr>
      </w:pPr>
      <w:r>
        <w:rPr>
          <w:rStyle w:val="w"/>
        </w:rPr>
        <w:t xml:space="preserve">  </w:t>
      </w:r>
      <w:r>
        <w:rPr>
          <w:rStyle w:val="nl"/>
        </w:rPr>
        <w:t>"inTime"</w:t>
      </w:r>
      <w:r>
        <w:rPr>
          <w:rStyle w:val="p"/>
        </w:rPr>
        <w:t>:</w:t>
      </w:r>
      <w:r>
        <w:rPr>
          <w:rStyle w:val="w"/>
        </w:rPr>
        <w:t xml:space="preserve"> </w:t>
      </w:r>
      <w:r>
        <w:rPr>
          <w:rStyle w:val="s2"/>
        </w:rPr>
        <w:t>"1695190491421339"</w:t>
      </w:r>
      <w:r>
        <w:rPr>
          <w:rStyle w:val="p"/>
        </w:rPr>
        <w:t>,</w:t>
      </w:r>
    </w:p>
    <w:p w:rsidR="00000000" w:rsidRDefault="00000000">
      <w:pPr>
        <w:pStyle w:val="HTML0"/>
        <w:divId w:val="348796656"/>
        <w:rPr>
          <w:rStyle w:val="w"/>
        </w:rPr>
      </w:pPr>
      <w:r>
        <w:rPr>
          <w:rStyle w:val="w"/>
        </w:rPr>
        <w:t xml:space="preserve">  </w:t>
      </w:r>
      <w:r>
        <w:rPr>
          <w:rStyle w:val="nl"/>
        </w:rPr>
        <w:t>"outTime"</w:t>
      </w:r>
      <w:r>
        <w:rPr>
          <w:rStyle w:val="p"/>
        </w:rPr>
        <w:t>:</w:t>
      </w:r>
      <w:r>
        <w:rPr>
          <w:rStyle w:val="w"/>
        </w:rPr>
        <w:t xml:space="preserve"> </w:t>
      </w:r>
      <w:r>
        <w:rPr>
          <w:rStyle w:val="s2"/>
        </w:rPr>
        <w:t>"1695190491423240"</w:t>
      </w:r>
    </w:p>
    <w:p w:rsidR="00000000" w:rsidRDefault="00000000">
      <w:pPr>
        <w:pStyle w:val="HTML0"/>
        <w:divId w:val="348796656"/>
        <w:rPr>
          <w:rStyle w:val="w"/>
        </w:rPr>
      </w:pPr>
      <w:r>
        <w:rPr>
          <w:rStyle w:val="p"/>
        </w:rPr>
        <w:t>}</w:t>
      </w:r>
    </w:p>
    <w:p w:rsidR="00000000" w:rsidRDefault="00000000">
      <w:pPr>
        <w:pStyle w:val="a5"/>
        <w:divId w:val="873814626"/>
      </w:pPr>
      <w:r>
        <w:t>Response Example When Format Error</w:t>
      </w:r>
    </w:p>
    <w:p w:rsidR="00000000" w:rsidRDefault="00000000">
      <w:pPr>
        <w:pStyle w:val="HTML0"/>
        <w:divId w:val="228464916"/>
        <w:rPr>
          <w:rStyle w:val="w"/>
        </w:rPr>
      </w:pPr>
      <w:r>
        <w:rPr>
          <w:rStyle w:val="p"/>
        </w:rPr>
        <w:t>{</w:t>
      </w:r>
    </w:p>
    <w:p w:rsidR="00000000" w:rsidRDefault="00000000">
      <w:pPr>
        <w:pStyle w:val="HTML0"/>
        <w:divId w:val="228464916"/>
        <w:rPr>
          <w:rStyle w:val="w"/>
        </w:rPr>
      </w:pPr>
      <w:r>
        <w:rPr>
          <w:rStyle w:val="w"/>
        </w:rPr>
        <w:t xml:space="preserve">  </w:t>
      </w:r>
      <w:r>
        <w:rPr>
          <w:rStyle w:val="nl"/>
        </w:rPr>
        <w:t>"id"</w:t>
      </w:r>
      <w:r>
        <w:rPr>
          <w:rStyle w:val="p"/>
        </w:rPr>
        <w:t>:</w:t>
      </w:r>
      <w:r>
        <w:rPr>
          <w:rStyle w:val="w"/>
        </w:rPr>
        <w:t xml:space="preserve"> </w:t>
      </w:r>
      <w:r>
        <w:rPr>
          <w:rStyle w:val="s2"/>
        </w:rPr>
        <w:t>"1515"</w:t>
      </w:r>
      <w:r>
        <w:rPr>
          <w:rStyle w:val="p"/>
        </w:rPr>
        <w:t>,</w:t>
      </w:r>
    </w:p>
    <w:p w:rsidR="00000000" w:rsidRDefault="00000000">
      <w:pPr>
        <w:pStyle w:val="HTML0"/>
        <w:divId w:val="228464916"/>
        <w:rPr>
          <w:rStyle w:val="w"/>
        </w:rPr>
      </w:pPr>
      <w:r>
        <w:rPr>
          <w:rStyle w:val="w"/>
        </w:rPr>
        <w:t xml:space="preserve">  </w:t>
      </w:r>
      <w:r>
        <w:rPr>
          <w:rStyle w:val="nl"/>
        </w:rPr>
        <w:t>"op"</w:t>
      </w:r>
      <w:r>
        <w:rPr>
          <w:rStyle w:val="p"/>
        </w:rPr>
        <w:t>:</w:t>
      </w:r>
      <w:r>
        <w:rPr>
          <w:rStyle w:val="w"/>
        </w:rPr>
        <w:t xml:space="preserve"> </w:t>
      </w:r>
      <w:r>
        <w:rPr>
          <w:rStyle w:val="s2"/>
        </w:rPr>
        <w:t>"batch-cancel-orders"</w:t>
      </w:r>
      <w:r>
        <w:rPr>
          <w:rStyle w:val="p"/>
        </w:rPr>
        <w:t>,</w:t>
      </w:r>
    </w:p>
    <w:p w:rsidR="00000000" w:rsidRDefault="00000000">
      <w:pPr>
        <w:pStyle w:val="HTML0"/>
        <w:divId w:val="228464916"/>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228464916"/>
        <w:rPr>
          <w:rStyle w:val="w"/>
        </w:rPr>
      </w:pPr>
      <w:r>
        <w:rPr>
          <w:rStyle w:val="w"/>
        </w:rPr>
        <w:t xml:space="preserve">  </w:t>
      </w:r>
      <w:r>
        <w:rPr>
          <w:rStyle w:val="nl"/>
        </w:rPr>
        <w:t>"code"</w:t>
      </w:r>
      <w:r>
        <w:rPr>
          <w:rStyle w:val="p"/>
        </w:rPr>
        <w:t>:</w:t>
      </w:r>
      <w:r>
        <w:rPr>
          <w:rStyle w:val="w"/>
        </w:rPr>
        <w:t xml:space="preserve"> </w:t>
      </w:r>
      <w:r>
        <w:rPr>
          <w:rStyle w:val="s2"/>
        </w:rPr>
        <w:t>"60013"</w:t>
      </w:r>
      <w:r>
        <w:rPr>
          <w:rStyle w:val="p"/>
        </w:rPr>
        <w:t>,</w:t>
      </w:r>
    </w:p>
    <w:p w:rsidR="00000000" w:rsidRDefault="00000000">
      <w:pPr>
        <w:pStyle w:val="HTML0"/>
        <w:divId w:val="228464916"/>
        <w:rPr>
          <w:rStyle w:val="w"/>
        </w:rPr>
      </w:pPr>
      <w:r>
        <w:rPr>
          <w:rStyle w:val="w"/>
        </w:rPr>
        <w:t xml:space="preserve">  </w:t>
      </w:r>
      <w:r>
        <w:rPr>
          <w:rStyle w:val="nl"/>
        </w:rPr>
        <w:t>"msg"</w:t>
      </w:r>
      <w:r>
        <w:rPr>
          <w:rStyle w:val="p"/>
        </w:rPr>
        <w:t>:</w:t>
      </w:r>
      <w:r>
        <w:rPr>
          <w:rStyle w:val="w"/>
        </w:rPr>
        <w:t xml:space="preserve"> </w:t>
      </w:r>
      <w:r>
        <w:rPr>
          <w:rStyle w:val="s2"/>
        </w:rPr>
        <w:t>"Invalid args"</w:t>
      </w:r>
      <w:r>
        <w:rPr>
          <w:rStyle w:val="p"/>
        </w:rPr>
        <w:t>,</w:t>
      </w:r>
    </w:p>
    <w:p w:rsidR="00000000" w:rsidRDefault="00000000">
      <w:pPr>
        <w:pStyle w:val="HTML0"/>
        <w:divId w:val="228464916"/>
        <w:rPr>
          <w:rStyle w:val="w"/>
        </w:rPr>
      </w:pPr>
      <w:r>
        <w:rPr>
          <w:rStyle w:val="w"/>
        </w:rPr>
        <w:t xml:space="preserve">  </w:t>
      </w:r>
      <w:r>
        <w:rPr>
          <w:rStyle w:val="nl"/>
        </w:rPr>
        <w:t>"inTime"</w:t>
      </w:r>
      <w:r>
        <w:rPr>
          <w:rStyle w:val="p"/>
        </w:rPr>
        <w:t>:</w:t>
      </w:r>
      <w:r>
        <w:rPr>
          <w:rStyle w:val="w"/>
        </w:rPr>
        <w:t xml:space="preserve"> </w:t>
      </w:r>
      <w:r>
        <w:rPr>
          <w:rStyle w:val="s2"/>
        </w:rPr>
        <w:t>"1695190491421339"</w:t>
      </w:r>
      <w:r>
        <w:rPr>
          <w:rStyle w:val="p"/>
        </w:rPr>
        <w:t>,</w:t>
      </w:r>
    </w:p>
    <w:p w:rsidR="00000000" w:rsidRDefault="00000000">
      <w:pPr>
        <w:pStyle w:val="HTML0"/>
        <w:divId w:val="228464916"/>
        <w:rPr>
          <w:rStyle w:val="w"/>
        </w:rPr>
      </w:pPr>
      <w:r>
        <w:rPr>
          <w:rStyle w:val="w"/>
        </w:rPr>
        <w:t xml:space="preserve">  </w:t>
      </w:r>
      <w:r>
        <w:rPr>
          <w:rStyle w:val="nl"/>
        </w:rPr>
        <w:t>"outTime"</w:t>
      </w:r>
      <w:r>
        <w:rPr>
          <w:rStyle w:val="p"/>
        </w:rPr>
        <w:t>:</w:t>
      </w:r>
      <w:r>
        <w:rPr>
          <w:rStyle w:val="w"/>
        </w:rPr>
        <w:t xml:space="preserve"> </w:t>
      </w:r>
      <w:r>
        <w:rPr>
          <w:rStyle w:val="s2"/>
        </w:rPr>
        <w:t>"1695190491423240"</w:t>
      </w:r>
    </w:p>
    <w:p w:rsidR="00000000" w:rsidRDefault="00000000">
      <w:pPr>
        <w:pStyle w:val="HTML0"/>
        <w:divId w:val="228464916"/>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id</w:t>
            </w:r>
          </w:p>
        </w:tc>
        <w:tc>
          <w:tcPr>
            <w:tcW w:w="0" w:type="auto"/>
            <w:vAlign w:val="center"/>
            <w:hideMark/>
          </w:tcPr>
          <w:p w:rsidR="00000000" w:rsidRDefault="00000000">
            <w:r>
              <w:t>String</w:t>
            </w:r>
          </w:p>
        </w:tc>
        <w:tc>
          <w:tcPr>
            <w:tcW w:w="0" w:type="auto"/>
            <w:vAlign w:val="center"/>
            <w:hideMark/>
          </w:tcPr>
          <w:p w:rsidR="00000000" w:rsidRDefault="00000000">
            <w:r>
              <w:t>Unique identifier of the message</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Operation</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Data</w:t>
            </w:r>
          </w:p>
        </w:tc>
      </w:tr>
      <w:tr w:rsidR="00000000">
        <w:trPr>
          <w:divId w:val="175387555"/>
          <w:tblCellSpacing w:w="15" w:type="dxa"/>
        </w:trPr>
        <w:tc>
          <w:tcPr>
            <w:tcW w:w="0" w:type="auto"/>
            <w:vAlign w:val="center"/>
            <w:hideMark/>
          </w:tcPr>
          <w:p w:rsidR="00000000" w:rsidRDefault="00000000">
            <w:r>
              <w:t>&gt; ordId</w:t>
            </w:r>
          </w:p>
        </w:tc>
        <w:tc>
          <w:tcPr>
            <w:tcW w:w="0" w:type="auto"/>
            <w:vAlign w:val="center"/>
            <w:hideMark/>
          </w:tcPr>
          <w:p w:rsidR="00000000" w:rsidRDefault="00000000">
            <w:r>
              <w:t>String</w:t>
            </w:r>
          </w:p>
        </w:tc>
        <w:tc>
          <w:tcPr>
            <w:tcW w:w="0" w:type="auto"/>
            <w:vAlign w:val="center"/>
            <w:hideMark/>
          </w:tcPr>
          <w:p w:rsidR="00000000" w:rsidRDefault="00000000">
            <w:r>
              <w:t>Order ID</w:t>
            </w:r>
          </w:p>
        </w:tc>
      </w:tr>
      <w:tr w:rsidR="00000000">
        <w:trPr>
          <w:divId w:val="175387555"/>
          <w:tblCellSpacing w:w="15" w:type="dxa"/>
        </w:trPr>
        <w:tc>
          <w:tcPr>
            <w:tcW w:w="0" w:type="auto"/>
            <w:vAlign w:val="center"/>
            <w:hideMark/>
          </w:tcPr>
          <w:p w:rsidR="00000000" w:rsidRDefault="00000000">
            <w:r>
              <w:t>&gt; clOrdId</w:t>
            </w:r>
          </w:p>
        </w:tc>
        <w:tc>
          <w:tcPr>
            <w:tcW w:w="0" w:type="auto"/>
            <w:vAlign w:val="center"/>
            <w:hideMark/>
          </w:tcPr>
          <w:p w:rsidR="00000000" w:rsidRDefault="00000000">
            <w:r>
              <w:t>String</w:t>
            </w:r>
          </w:p>
        </w:tc>
        <w:tc>
          <w:tcPr>
            <w:tcW w:w="0" w:type="auto"/>
            <w:vAlign w:val="center"/>
            <w:hideMark/>
          </w:tcPr>
          <w:p w:rsidR="00000000" w:rsidRDefault="00000000">
            <w:r>
              <w:t>Client Order ID as assigned by the client</w:t>
            </w:r>
          </w:p>
        </w:tc>
      </w:tr>
      <w:tr w:rsidR="00000000">
        <w:trPr>
          <w:divId w:val="175387555"/>
          <w:tblCellSpacing w:w="15" w:type="dxa"/>
        </w:trPr>
        <w:tc>
          <w:tcPr>
            <w:tcW w:w="0" w:type="auto"/>
            <w:vAlign w:val="center"/>
            <w:hideMark/>
          </w:tcPr>
          <w:p w:rsidR="00000000" w:rsidRDefault="00000000">
            <w:r>
              <w:t>&gt; ts</w:t>
            </w:r>
          </w:p>
        </w:tc>
        <w:tc>
          <w:tcPr>
            <w:tcW w:w="0" w:type="auto"/>
            <w:vAlign w:val="center"/>
            <w:hideMark/>
          </w:tcPr>
          <w:p w:rsidR="00000000" w:rsidRDefault="00000000">
            <w:r>
              <w:t>String</w:t>
            </w:r>
          </w:p>
        </w:tc>
        <w:tc>
          <w:tcPr>
            <w:tcW w:w="0" w:type="auto"/>
            <w:vAlign w:val="center"/>
            <w:hideMark/>
          </w:tcPr>
          <w:p w:rsidR="00000000" w:rsidRDefault="00000000">
            <w:r>
              <w:t xml:space="preserve">Timestamp when the order request processing is finished by our system,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&gt; sCode</w:t>
            </w:r>
          </w:p>
        </w:tc>
        <w:tc>
          <w:tcPr>
            <w:tcW w:w="0" w:type="auto"/>
            <w:vAlign w:val="center"/>
            <w:hideMark/>
          </w:tcPr>
          <w:p w:rsidR="00000000" w:rsidRDefault="00000000">
            <w:r>
              <w:t>String</w:t>
            </w:r>
          </w:p>
        </w:tc>
        <w:tc>
          <w:tcPr>
            <w:tcW w:w="0" w:type="auto"/>
            <w:vAlign w:val="center"/>
            <w:hideMark/>
          </w:tcPr>
          <w:p w:rsidR="00000000" w:rsidRDefault="00000000">
            <w:r>
              <w:t xml:space="preserve">Order status code, </w:t>
            </w:r>
            <w:r>
              <w:rPr>
                <w:rStyle w:val="HTML"/>
              </w:rPr>
              <w:t>0</w:t>
            </w:r>
            <w:r>
              <w:t xml:space="preserve"> means success</w:t>
            </w:r>
          </w:p>
        </w:tc>
      </w:tr>
      <w:tr w:rsidR="00000000">
        <w:trPr>
          <w:divId w:val="175387555"/>
          <w:tblCellSpacing w:w="15" w:type="dxa"/>
        </w:trPr>
        <w:tc>
          <w:tcPr>
            <w:tcW w:w="0" w:type="auto"/>
            <w:vAlign w:val="center"/>
            <w:hideMark/>
          </w:tcPr>
          <w:p w:rsidR="00000000" w:rsidRDefault="00000000">
            <w:r>
              <w:t>&gt; sMsg</w:t>
            </w:r>
          </w:p>
        </w:tc>
        <w:tc>
          <w:tcPr>
            <w:tcW w:w="0" w:type="auto"/>
            <w:vAlign w:val="center"/>
            <w:hideMark/>
          </w:tcPr>
          <w:p w:rsidR="00000000" w:rsidRDefault="00000000">
            <w:r>
              <w:t>String</w:t>
            </w:r>
          </w:p>
        </w:tc>
        <w:tc>
          <w:tcPr>
            <w:tcW w:w="0" w:type="auto"/>
            <w:vAlign w:val="center"/>
            <w:hideMark/>
          </w:tcPr>
          <w:p w:rsidR="00000000" w:rsidRDefault="00000000">
            <w:r>
              <w:t>Order status message</w:t>
            </w:r>
          </w:p>
        </w:tc>
      </w:tr>
      <w:tr w:rsidR="00000000">
        <w:trPr>
          <w:divId w:val="175387555"/>
          <w:tblCellSpacing w:w="15" w:type="dxa"/>
        </w:trPr>
        <w:tc>
          <w:tcPr>
            <w:tcW w:w="0" w:type="auto"/>
            <w:vAlign w:val="center"/>
            <w:hideMark/>
          </w:tcPr>
          <w:p w:rsidR="00000000" w:rsidRDefault="00000000">
            <w:r>
              <w:t>inTime</w:t>
            </w:r>
          </w:p>
        </w:tc>
        <w:tc>
          <w:tcPr>
            <w:tcW w:w="0" w:type="auto"/>
            <w:vAlign w:val="center"/>
            <w:hideMark/>
          </w:tcPr>
          <w:p w:rsidR="00000000" w:rsidRDefault="00000000">
            <w:r>
              <w:t>String</w:t>
            </w:r>
          </w:p>
        </w:tc>
        <w:tc>
          <w:tcPr>
            <w:tcW w:w="0" w:type="auto"/>
            <w:vAlign w:val="center"/>
            <w:hideMark/>
          </w:tcPr>
          <w:p w:rsidR="00000000" w:rsidRDefault="00000000">
            <w:r>
              <w:t xml:space="preserve">Timestamp at Websocket gateway when the request is received, Unix timestamp format in microseconds, e.g. </w:t>
            </w:r>
            <w:r>
              <w:rPr>
                <w:rStyle w:val="HTML"/>
              </w:rPr>
              <w:t>1597026383085123</w:t>
            </w:r>
          </w:p>
        </w:tc>
      </w:tr>
      <w:tr w:rsidR="00000000">
        <w:trPr>
          <w:divId w:val="175387555"/>
          <w:tblCellSpacing w:w="15" w:type="dxa"/>
        </w:trPr>
        <w:tc>
          <w:tcPr>
            <w:tcW w:w="0" w:type="auto"/>
            <w:vAlign w:val="center"/>
            <w:hideMark/>
          </w:tcPr>
          <w:p w:rsidR="00000000" w:rsidRDefault="00000000">
            <w:r>
              <w:t>outTime</w:t>
            </w:r>
          </w:p>
        </w:tc>
        <w:tc>
          <w:tcPr>
            <w:tcW w:w="0" w:type="auto"/>
            <w:vAlign w:val="center"/>
            <w:hideMark/>
          </w:tcPr>
          <w:p w:rsidR="00000000" w:rsidRDefault="00000000">
            <w:r>
              <w:t>String</w:t>
            </w:r>
          </w:p>
        </w:tc>
        <w:tc>
          <w:tcPr>
            <w:tcW w:w="0" w:type="auto"/>
            <w:vAlign w:val="center"/>
            <w:hideMark/>
          </w:tcPr>
          <w:p w:rsidR="00000000" w:rsidRDefault="00000000">
            <w:r>
              <w:t xml:space="preserve">Timestamp at Websocket gateway when the response is sent, Unix timestamp format in microseconds, e.g. </w:t>
            </w:r>
            <w:r>
              <w:rPr>
                <w:rStyle w:val="HTML"/>
              </w:rPr>
              <w:t>1597026383085123</w:t>
            </w:r>
          </w:p>
        </w:tc>
      </w:tr>
    </w:tbl>
    <w:p w:rsidR="00000000" w:rsidRDefault="00000000">
      <w:pPr>
        <w:pStyle w:val="3"/>
        <w:divId w:val="175387555"/>
      </w:pPr>
      <w:r>
        <w:t>WS / Amend order</w:t>
      </w:r>
    </w:p>
    <w:p w:rsidR="00000000" w:rsidRDefault="00000000">
      <w:pPr>
        <w:pStyle w:val="a5"/>
        <w:divId w:val="175387555"/>
      </w:pPr>
      <w:r>
        <w:t>Amend an incomplete order.</w:t>
      </w:r>
    </w:p>
    <w:p w:rsidR="00000000" w:rsidRDefault="00000000">
      <w:pPr>
        <w:pStyle w:val="4"/>
        <w:divId w:val="175387555"/>
      </w:pPr>
      <w:r>
        <w:t>URL Path</w:t>
      </w:r>
    </w:p>
    <w:p w:rsidR="00000000" w:rsidRDefault="00000000">
      <w:pPr>
        <w:pStyle w:val="a5"/>
        <w:divId w:val="175387555"/>
      </w:pPr>
      <w:r>
        <w:t>/ws/v5/private (required login)</w:t>
      </w:r>
    </w:p>
    <w:p w:rsidR="00000000" w:rsidRDefault="00000000">
      <w:pPr>
        <w:pStyle w:val="4"/>
        <w:divId w:val="175387555"/>
      </w:pPr>
      <w:r>
        <w:t>Rate Limit: 60 requests per 2 seconds</w:t>
      </w:r>
    </w:p>
    <w:p w:rsidR="00000000" w:rsidRDefault="00000000">
      <w:pPr>
        <w:pStyle w:val="4"/>
        <w:divId w:val="175387555"/>
      </w:pPr>
      <w:r>
        <w:t>Rate Limit of lead instruments for Copy Trading: 4 requests per 2 seconds</w:t>
      </w:r>
    </w:p>
    <w:p w:rsidR="00000000" w:rsidRDefault="00000000">
      <w:pPr>
        <w:pStyle w:val="4"/>
        <w:divId w:val="175387555"/>
      </w:pPr>
      <w:r>
        <w:t>Rate limit rule (except Options): UserID + Instrument ID</w:t>
      </w:r>
    </w:p>
    <w:p w:rsidR="00000000" w:rsidRDefault="00000000">
      <w:pPr>
        <w:pStyle w:val="4"/>
        <w:divId w:val="175387555"/>
      </w:pPr>
      <w:r>
        <w:t>Rate limit rule (Options only): UserID + Instrument Family</w:t>
      </w:r>
    </w:p>
    <w:p w:rsidR="00000000" w:rsidRDefault="00000000">
      <w:pPr>
        <w:pStyle w:val="a5"/>
        <w:divId w:val="175387555"/>
      </w:pPr>
      <w:r>
        <w:t xml:space="preserve">Rate limit of this endpoint will also be affected by the rules </w:t>
      </w:r>
      <w:hyperlink r:id="rId609" w:anchor="overview-rate-limits-sub-account-rate-limit" w:history="1">
        <w:r>
          <w:rPr>
            <w:rStyle w:val="a3"/>
          </w:rPr>
          <w:t>Sub-account rate limit</w:t>
        </w:r>
      </w:hyperlink>
      <w:r>
        <w:t xml:space="preserve"> and </w:t>
      </w:r>
      <w:hyperlink r:id="rId610" w:anchor="overview-rate-limits-fill-ratio-based-sub-account-rate-limit" w:history="1">
        <w:r>
          <w:rPr>
            <w:rStyle w:val="a3"/>
          </w:rPr>
          <w:t>Fill ratio based sub-account rate limit</w:t>
        </w:r>
      </w:hyperlink>
      <w:r>
        <w:t>.</w:t>
      </w:r>
    </w:p>
    <w:p w:rsidR="00000000" w:rsidRDefault="00000000">
      <w:pPr>
        <w:divId w:val="175387555"/>
      </w:pPr>
      <w:r>
        <w:t xml:space="preserve">Rate limit is shared with the `Amend order` REST API endpoints </w:t>
      </w:r>
    </w:p>
    <w:p w:rsidR="00000000" w:rsidRDefault="00000000">
      <w:pPr>
        <w:pStyle w:val="a5"/>
        <w:divId w:val="1783762386"/>
      </w:pPr>
      <w:r>
        <w:t>Request Example</w:t>
      </w:r>
    </w:p>
    <w:p w:rsidR="00000000" w:rsidRDefault="00000000">
      <w:pPr>
        <w:pStyle w:val="HTML0"/>
        <w:divId w:val="1042942654"/>
        <w:rPr>
          <w:rStyle w:val="HTML"/>
        </w:rPr>
      </w:pPr>
      <w:r>
        <w:rPr>
          <w:rStyle w:val="o"/>
        </w:rPr>
        <w:t>{</w:t>
      </w:r>
    </w:p>
    <w:p w:rsidR="00000000" w:rsidRDefault="00000000">
      <w:pPr>
        <w:pStyle w:val="HTML0"/>
        <w:divId w:val="1042942654"/>
        <w:rPr>
          <w:rStyle w:val="HTML"/>
        </w:rPr>
      </w:pPr>
      <w:r>
        <w:rPr>
          <w:rStyle w:val="HTML"/>
        </w:rPr>
        <w:t xml:space="preserve">  </w:t>
      </w:r>
      <w:r>
        <w:rPr>
          <w:rStyle w:val="s2"/>
        </w:rPr>
        <w:t>"id"</w:t>
      </w:r>
      <w:r>
        <w:rPr>
          <w:rStyle w:val="HTML"/>
        </w:rPr>
        <w:t xml:space="preserve">: </w:t>
      </w:r>
      <w:r>
        <w:rPr>
          <w:rStyle w:val="s2"/>
        </w:rPr>
        <w:t>"1512"</w:t>
      </w:r>
      <w:r>
        <w:rPr>
          <w:rStyle w:val="HTML"/>
        </w:rPr>
        <w:t>,</w:t>
      </w:r>
    </w:p>
    <w:p w:rsidR="00000000" w:rsidRDefault="00000000">
      <w:pPr>
        <w:pStyle w:val="HTML0"/>
        <w:divId w:val="1042942654"/>
        <w:rPr>
          <w:rStyle w:val="HTML"/>
        </w:rPr>
      </w:pPr>
      <w:r>
        <w:rPr>
          <w:rStyle w:val="HTML"/>
        </w:rPr>
        <w:t xml:space="preserve">  </w:t>
      </w:r>
      <w:r>
        <w:rPr>
          <w:rStyle w:val="s2"/>
        </w:rPr>
        <w:t>"op"</w:t>
      </w:r>
      <w:r>
        <w:rPr>
          <w:rStyle w:val="HTML"/>
        </w:rPr>
        <w:t xml:space="preserve">: </w:t>
      </w:r>
      <w:r>
        <w:rPr>
          <w:rStyle w:val="s2"/>
        </w:rPr>
        <w:t>"amend-order"</w:t>
      </w:r>
      <w:r>
        <w:rPr>
          <w:rStyle w:val="HTML"/>
        </w:rPr>
        <w:t>,</w:t>
      </w:r>
    </w:p>
    <w:p w:rsidR="00000000" w:rsidRDefault="00000000">
      <w:pPr>
        <w:pStyle w:val="HTML0"/>
        <w:divId w:val="1042942654"/>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1042942654"/>
        <w:rPr>
          <w:rStyle w:val="HTML"/>
        </w:rPr>
      </w:pPr>
      <w:r>
        <w:rPr>
          <w:rStyle w:val="HTML"/>
        </w:rPr>
        <w:t xml:space="preserve">    </w:t>
      </w:r>
      <w:r>
        <w:rPr>
          <w:rStyle w:val="o"/>
        </w:rPr>
        <w:t>{</w:t>
      </w:r>
    </w:p>
    <w:p w:rsidR="00000000" w:rsidRDefault="00000000">
      <w:pPr>
        <w:pStyle w:val="HTML0"/>
        <w:divId w:val="1042942654"/>
        <w:rPr>
          <w:rStyle w:val="HTML"/>
        </w:rPr>
      </w:pPr>
      <w:r>
        <w:rPr>
          <w:rStyle w:val="HTML"/>
        </w:rPr>
        <w:t xml:space="preserve">      </w:t>
      </w:r>
      <w:r>
        <w:rPr>
          <w:rStyle w:val="s2"/>
        </w:rPr>
        <w:t>"instId"</w:t>
      </w:r>
      <w:r>
        <w:rPr>
          <w:rStyle w:val="HTML"/>
        </w:rPr>
        <w:t xml:space="preserve">: </w:t>
      </w:r>
      <w:r>
        <w:rPr>
          <w:rStyle w:val="s2"/>
        </w:rPr>
        <w:t>"BTC-USDT"</w:t>
      </w:r>
      <w:r>
        <w:rPr>
          <w:rStyle w:val="HTML"/>
        </w:rPr>
        <w:t>,</w:t>
      </w:r>
    </w:p>
    <w:p w:rsidR="00000000" w:rsidRDefault="00000000">
      <w:pPr>
        <w:pStyle w:val="HTML0"/>
        <w:divId w:val="1042942654"/>
        <w:rPr>
          <w:rStyle w:val="HTML"/>
        </w:rPr>
      </w:pPr>
      <w:r>
        <w:rPr>
          <w:rStyle w:val="HTML"/>
        </w:rPr>
        <w:t xml:space="preserve">      </w:t>
      </w:r>
      <w:r>
        <w:rPr>
          <w:rStyle w:val="s2"/>
        </w:rPr>
        <w:t>"ordId"</w:t>
      </w:r>
      <w:r>
        <w:rPr>
          <w:rStyle w:val="HTML"/>
        </w:rPr>
        <w:t xml:space="preserve">: </w:t>
      </w:r>
      <w:r>
        <w:rPr>
          <w:rStyle w:val="s2"/>
        </w:rPr>
        <w:t>"2510789768709120"</w:t>
      </w:r>
      <w:r>
        <w:rPr>
          <w:rStyle w:val="HTML"/>
        </w:rPr>
        <w:t>,</w:t>
      </w:r>
    </w:p>
    <w:p w:rsidR="00000000" w:rsidRDefault="00000000">
      <w:pPr>
        <w:pStyle w:val="HTML0"/>
        <w:divId w:val="1042942654"/>
        <w:rPr>
          <w:rStyle w:val="HTML"/>
        </w:rPr>
      </w:pPr>
      <w:r>
        <w:rPr>
          <w:rStyle w:val="HTML"/>
        </w:rPr>
        <w:t xml:space="preserve">      </w:t>
      </w:r>
      <w:r>
        <w:rPr>
          <w:rStyle w:val="s2"/>
        </w:rPr>
        <w:t>"newSz"</w:t>
      </w:r>
      <w:r>
        <w:rPr>
          <w:rStyle w:val="HTML"/>
        </w:rPr>
        <w:t xml:space="preserve">: </w:t>
      </w:r>
      <w:r>
        <w:rPr>
          <w:rStyle w:val="s2"/>
        </w:rPr>
        <w:t>"2"</w:t>
      </w:r>
    </w:p>
    <w:p w:rsidR="00000000" w:rsidRDefault="00000000">
      <w:pPr>
        <w:pStyle w:val="HTML0"/>
        <w:divId w:val="1042942654"/>
        <w:rPr>
          <w:rStyle w:val="HTML"/>
        </w:rPr>
      </w:pPr>
      <w:r>
        <w:rPr>
          <w:rStyle w:val="HTML"/>
        </w:rPr>
        <w:t xml:space="preserve">    </w:t>
      </w:r>
      <w:r>
        <w:rPr>
          <w:rStyle w:val="o"/>
        </w:rPr>
        <w:t>}</w:t>
      </w:r>
    </w:p>
    <w:p w:rsidR="00000000" w:rsidRDefault="00000000">
      <w:pPr>
        <w:pStyle w:val="HTML0"/>
        <w:divId w:val="1042942654"/>
        <w:rPr>
          <w:rStyle w:val="HTML"/>
        </w:rPr>
      </w:pPr>
      <w:r>
        <w:rPr>
          <w:rStyle w:val="HTML"/>
        </w:rPr>
        <w:t xml:space="preserve">  </w:t>
      </w:r>
      <w:r>
        <w:rPr>
          <w:rStyle w:val="o"/>
        </w:rPr>
        <w:t>]</w:t>
      </w:r>
    </w:p>
    <w:p w:rsidR="00000000" w:rsidRDefault="00000000">
      <w:pPr>
        <w:pStyle w:val="HTML0"/>
        <w:divId w:val="1042942654"/>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8"/>
        <w:gridCol w:w="900"/>
        <w:gridCol w:w="1380"/>
        <w:gridCol w:w="4808"/>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Unique identifier of the message </w:t>
            </w:r>
            <w:r>
              <w:br/>
              <w:t xml:space="preserve">Provided by client. It will be returned in response message for identifying the corresponding request. </w:t>
            </w:r>
            <w:r>
              <w:br/>
              <w:t>A combination of case-sensitive alphanumerics, all numbers, or all letters of up to 32 characters.</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amend-order</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Request Parameters</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&gt; cxlOnFail</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 xml:space="preserve">Whether the order needs to be automatically canceled when the order amendment fails </w:t>
            </w:r>
            <w:r>
              <w:br/>
              <w:t xml:space="preserve">Valid options: </w:t>
            </w:r>
            <w:r>
              <w:rPr>
                <w:rStyle w:val="HTML"/>
              </w:rPr>
              <w:t>false</w:t>
            </w:r>
            <w:r>
              <w:t xml:space="preserve"> or </w:t>
            </w:r>
            <w:r>
              <w:rPr>
                <w:rStyle w:val="HTML"/>
              </w:rPr>
              <w:t>true</w:t>
            </w:r>
            <w:r>
              <w:t xml:space="preserve">, the default is </w:t>
            </w:r>
            <w:r>
              <w:rPr>
                <w:rStyle w:val="HTML"/>
              </w:rPr>
              <w:t>false</w:t>
            </w:r>
            <w:r>
              <w:t>.</w:t>
            </w:r>
          </w:p>
        </w:tc>
      </w:tr>
      <w:tr w:rsidR="00000000">
        <w:trPr>
          <w:divId w:val="175387555"/>
          <w:tblCellSpacing w:w="15" w:type="dxa"/>
        </w:trPr>
        <w:tc>
          <w:tcPr>
            <w:tcW w:w="0" w:type="auto"/>
            <w:vAlign w:val="center"/>
            <w:hideMark/>
          </w:tcPr>
          <w:p w:rsidR="00000000" w:rsidRDefault="00000000">
            <w:r>
              <w:t>&gt; ordId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Order ID </w:t>
            </w:r>
            <w:r>
              <w:br/>
              <w:t xml:space="preserve">Either </w:t>
            </w:r>
            <w:r>
              <w:rPr>
                <w:rStyle w:val="HTML"/>
              </w:rPr>
              <w:t>ordId</w:t>
            </w:r>
            <w:r>
              <w:t xml:space="preserve"> or </w:t>
            </w:r>
            <w:r>
              <w:rPr>
                <w:rStyle w:val="HTML"/>
              </w:rPr>
              <w:t>clOrdId</w:t>
            </w:r>
            <w:r>
              <w:t xml:space="preserve"> is required, if both are passed, </w:t>
            </w:r>
            <w:r>
              <w:rPr>
                <w:rStyle w:val="HTML"/>
              </w:rPr>
              <w:t>ordId</w:t>
            </w:r>
            <w:r>
              <w:t xml:space="preserve"> will be used.</w:t>
            </w:r>
          </w:p>
        </w:tc>
      </w:tr>
      <w:tr w:rsidR="00000000">
        <w:trPr>
          <w:divId w:val="175387555"/>
          <w:tblCellSpacing w:w="15" w:type="dxa"/>
        </w:trPr>
        <w:tc>
          <w:tcPr>
            <w:tcW w:w="0" w:type="auto"/>
            <w:vAlign w:val="center"/>
            <w:hideMark/>
          </w:tcPr>
          <w:p w:rsidR="00000000" w:rsidRDefault="00000000">
            <w:r>
              <w:t>&gt; clOrdId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Client Order ID as assigned by the client</w:t>
            </w:r>
          </w:p>
        </w:tc>
      </w:tr>
      <w:tr w:rsidR="00000000">
        <w:trPr>
          <w:divId w:val="175387555"/>
          <w:tblCellSpacing w:w="15" w:type="dxa"/>
        </w:trPr>
        <w:tc>
          <w:tcPr>
            <w:tcW w:w="0" w:type="auto"/>
            <w:vAlign w:val="center"/>
            <w:hideMark/>
          </w:tcPr>
          <w:p w:rsidR="00000000" w:rsidRDefault="00000000">
            <w:r>
              <w:t>&gt; reqId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Client Request ID as assigned by the client for order amendment </w:t>
            </w:r>
            <w:r>
              <w:br/>
              <w:t>A combination of case-sensitive alphanumerics, all numbers, or all letters of up to 32 characters.</w:t>
            </w:r>
          </w:p>
        </w:tc>
      </w:tr>
      <w:tr w:rsidR="00000000">
        <w:trPr>
          <w:divId w:val="175387555"/>
          <w:tblCellSpacing w:w="15" w:type="dxa"/>
        </w:trPr>
        <w:tc>
          <w:tcPr>
            <w:tcW w:w="0" w:type="auto"/>
            <w:vAlign w:val="center"/>
            <w:hideMark/>
          </w:tcPr>
          <w:p w:rsidR="00000000" w:rsidRDefault="00000000">
            <w:r>
              <w:t>&gt; newSz</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New quantity after amendment and it has to be larger than 0. Either </w:t>
            </w:r>
            <w:r>
              <w:rPr>
                <w:rStyle w:val="HTML"/>
              </w:rPr>
              <w:t>newSz</w:t>
            </w:r>
            <w:r>
              <w:t xml:space="preserve"> or </w:t>
            </w:r>
            <w:r>
              <w:rPr>
                <w:rStyle w:val="HTML"/>
              </w:rPr>
              <w:t>newPx</w:t>
            </w:r>
            <w:r>
              <w:t xml:space="preserve"> is required. When amending a partially-filled order, the </w:t>
            </w:r>
            <w:r>
              <w:rPr>
                <w:rStyle w:val="HTML"/>
              </w:rPr>
              <w:t>newSz</w:t>
            </w:r>
            <w:r>
              <w:t xml:space="preserve"> should include the amount that has been filled.</w:t>
            </w:r>
          </w:p>
        </w:tc>
      </w:tr>
      <w:tr w:rsidR="00000000">
        <w:trPr>
          <w:divId w:val="175387555"/>
          <w:tblCellSpacing w:w="15" w:type="dxa"/>
        </w:trPr>
        <w:tc>
          <w:tcPr>
            <w:tcW w:w="0" w:type="auto"/>
            <w:vAlign w:val="center"/>
            <w:hideMark/>
          </w:tcPr>
          <w:p w:rsidR="00000000" w:rsidRDefault="00000000">
            <w:r>
              <w:t>&gt; newPx</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New price after amendment. </w:t>
            </w:r>
            <w:r>
              <w:br/>
              <w:t>When modifying options orders, users can only fill in one of the following: newPx, newPxUsd, or newPxVol. It must be consistent with parameters when placing orders. For example, if users placed the order using px, they should use newPx when modifying the order.</w:t>
            </w:r>
          </w:p>
        </w:tc>
      </w:tr>
      <w:tr w:rsidR="00000000">
        <w:trPr>
          <w:divId w:val="175387555"/>
          <w:tblCellSpacing w:w="15" w:type="dxa"/>
        </w:trPr>
        <w:tc>
          <w:tcPr>
            <w:tcW w:w="0" w:type="auto"/>
            <w:vAlign w:val="center"/>
            <w:hideMark/>
          </w:tcPr>
          <w:p w:rsidR="00000000" w:rsidRDefault="00000000">
            <w:r>
              <w:t>&gt; newPxUsd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Modify options orders using USD prices </w:t>
            </w:r>
            <w:r>
              <w:br/>
              <w:t xml:space="preserve">Only applicable to options. </w:t>
            </w:r>
            <w:r>
              <w:br/>
              <w:t>When modifying options orders, users can only fill in one of the following: newPx, newPxUsd, or newPxVol.</w:t>
            </w:r>
          </w:p>
        </w:tc>
      </w:tr>
      <w:tr w:rsidR="00000000">
        <w:trPr>
          <w:divId w:val="175387555"/>
          <w:tblCellSpacing w:w="15" w:type="dxa"/>
        </w:trPr>
        <w:tc>
          <w:tcPr>
            <w:tcW w:w="0" w:type="auto"/>
            <w:vAlign w:val="center"/>
            <w:hideMark/>
          </w:tcPr>
          <w:p w:rsidR="00000000" w:rsidRDefault="00000000">
            <w:r>
              <w:t>&gt; newPxVol</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Modify options orders based on implied volatility, where 1 represents 100% </w:t>
            </w:r>
            <w:r>
              <w:br/>
              <w:t xml:space="preserve">Only applicable to options. </w:t>
            </w:r>
            <w:r>
              <w:br/>
              <w:t>When modifying options orders, users can only fill in one of the following: newPx, newPxUsd, or newPxVol.</w:t>
            </w:r>
          </w:p>
        </w:tc>
      </w:tr>
      <w:tr w:rsidR="00000000">
        <w:trPr>
          <w:divId w:val="175387555"/>
          <w:tblCellSpacing w:w="15" w:type="dxa"/>
        </w:trPr>
        <w:tc>
          <w:tcPr>
            <w:tcW w:w="0" w:type="auto"/>
            <w:vAlign w:val="center"/>
            <w:hideMark/>
          </w:tcPr>
          <w:p w:rsidR="00000000" w:rsidRDefault="00000000">
            <w:r>
              <w:t>expTime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Request effective deadline. Unix timestamp format in milliseconds, e.g. </w:t>
            </w:r>
            <w:r>
              <w:rPr>
                <w:rStyle w:val="HTML"/>
              </w:rPr>
              <w:t>1597026383085</w:t>
            </w:r>
          </w:p>
        </w:tc>
      </w:tr>
    </w:tbl>
    <w:p w:rsidR="00000000" w:rsidRDefault="00000000">
      <w:pPr>
        <w:pStyle w:val="a5"/>
        <w:divId w:val="1600410308"/>
      </w:pPr>
      <w:r>
        <w:t>Successful Response Example</w:t>
      </w:r>
    </w:p>
    <w:p w:rsidR="00000000" w:rsidRDefault="00000000">
      <w:pPr>
        <w:pStyle w:val="HTML0"/>
        <w:divId w:val="1372345376"/>
        <w:rPr>
          <w:rStyle w:val="w"/>
        </w:rPr>
      </w:pPr>
      <w:r>
        <w:rPr>
          <w:rStyle w:val="p"/>
        </w:rPr>
        <w:t>{</w:t>
      </w:r>
    </w:p>
    <w:p w:rsidR="00000000" w:rsidRDefault="00000000">
      <w:pPr>
        <w:pStyle w:val="HTML0"/>
        <w:divId w:val="1372345376"/>
        <w:rPr>
          <w:rStyle w:val="w"/>
        </w:rPr>
      </w:pPr>
      <w:r>
        <w:rPr>
          <w:rStyle w:val="w"/>
        </w:rPr>
        <w:t xml:space="preserve">  </w:t>
      </w:r>
      <w:r>
        <w:rPr>
          <w:rStyle w:val="nl"/>
        </w:rPr>
        <w:t>"id"</w:t>
      </w:r>
      <w:r>
        <w:rPr>
          <w:rStyle w:val="p"/>
        </w:rPr>
        <w:t>:</w:t>
      </w:r>
      <w:r>
        <w:rPr>
          <w:rStyle w:val="w"/>
        </w:rPr>
        <w:t xml:space="preserve"> </w:t>
      </w:r>
      <w:r>
        <w:rPr>
          <w:rStyle w:val="s2"/>
        </w:rPr>
        <w:t>"1512"</w:t>
      </w:r>
      <w:r>
        <w:rPr>
          <w:rStyle w:val="p"/>
        </w:rPr>
        <w:t>,</w:t>
      </w:r>
    </w:p>
    <w:p w:rsidR="00000000" w:rsidRDefault="00000000">
      <w:pPr>
        <w:pStyle w:val="HTML0"/>
        <w:divId w:val="1372345376"/>
        <w:rPr>
          <w:rStyle w:val="w"/>
        </w:rPr>
      </w:pPr>
      <w:r>
        <w:rPr>
          <w:rStyle w:val="w"/>
        </w:rPr>
        <w:t xml:space="preserve">  </w:t>
      </w:r>
      <w:r>
        <w:rPr>
          <w:rStyle w:val="nl"/>
        </w:rPr>
        <w:t>"op"</w:t>
      </w:r>
      <w:r>
        <w:rPr>
          <w:rStyle w:val="p"/>
        </w:rPr>
        <w:t>:</w:t>
      </w:r>
      <w:r>
        <w:rPr>
          <w:rStyle w:val="w"/>
        </w:rPr>
        <w:t xml:space="preserve"> </w:t>
      </w:r>
      <w:r>
        <w:rPr>
          <w:rStyle w:val="s2"/>
        </w:rPr>
        <w:t>"amend-order"</w:t>
      </w:r>
      <w:r>
        <w:rPr>
          <w:rStyle w:val="p"/>
        </w:rPr>
        <w:t>,</w:t>
      </w:r>
    </w:p>
    <w:p w:rsidR="00000000" w:rsidRDefault="00000000">
      <w:pPr>
        <w:pStyle w:val="HTML0"/>
        <w:divId w:val="1372345376"/>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372345376"/>
        <w:rPr>
          <w:rStyle w:val="w"/>
        </w:rPr>
      </w:pPr>
      <w:r>
        <w:rPr>
          <w:rStyle w:val="w"/>
        </w:rPr>
        <w:t xml:space="preserve">    </w:t>
      </w:r>
      <w:r>
        <w:rPr>
          <w:rStyle w:val="p"/>
        </w:rPr>
        <w:t>{</w:t>
      </w:r>
    </w:p>
    <w:p w:rsidR="00000000" w:rsidRDefault="00000000">
      <w:pPr>
        <w:pStyle w:val="HTML0"/>
        <w:divId w:val="1372345376"/>
        <w:rPr>
          <w:rStyle w:val="w"/>
        </w:rPr>
      </w:pPr>
      <w:r>
        <w:rPr>
          <w:rStyle w:val="w"/>
        </w:rPr>
        <w:t xml:space="preserve">      </w:t>
      </w:r>
      <w:r>
        <w:rPr>
          <w:rStyle w:val="nl"/>
        </w:rPr>
        <w:t>"clOrdId"</w:t>
      </w:r>
      <w:r>
        <w:rPr>
          <w:rStyle w:val="p"/>
        </w:rPr>
        <w:t>:</w:t>
      </w:r>
      <w:r>
        <w:rPr>
          <w:rStyle w:val="w"/>
        </w:rPr>
        <w:t xml:space="preserve"> </w:t>
      </w:r>
      <w:r>
        <w:rPr>
          <w:rStyle w:val="s2"/>
        </w:rPr>
        <w:t>""</w:t>
      </w:r>
      <w:r>
        <w:rPr>
          <w:rStyle w:val="p"/>
        </w:rPr>
        <w:t>,</w:t>
      </w:r>
    </w:p>
    <w:p w:rsidR="00000000" w:rsidRDefault="00000000">
      <w:pPr>
        <w:pStyle w:val="HTML0"/>
        <w:divId w:val="1372345376"/>
        <w:rPr>
          <w:rStyle w:val="w"/>
        </w:rPr>
      </w:pPr>
      <w:r>
        <w:rPr>
          <w:rStyle w:val="w"/>
        </w:rPr>
        <w:t xml:space="preserve">      </w:t>
      </w:r>
      <w:r>
        <w:rPr>
          <w:rStyle w:val="nl"/>
        </w:rPr>
        <w:t>"ordId"</w:t>
      </w:r>
      <w:r>
        <w:rPr>
          <w:rStyle w:val="p"/>
        </w:rPr>
        <w:t>:</w:t>
      </w:r>
      <w:r>
        <w:rPr>
          <w:rStyle w:val="w"/>
        </w:rPr>
        <w:t xml:space="preserve"> </w:t>
      </w:r>
      <w:r>
        <w:rPr>
          <w:rStyle w:val="s2"/>
        </w:rPr>
        <w:t>"2510789768709120"</w:t>
      </w:r>
      <w:r>
        <w:rPr>
          <w:rStyle w:val="p"/>
        </w:rPr>
        <w:t>,</w:t>
      </w:r>
    </w:p>
    <w:p w:rsidR="00000000" w:rsidRDefault="00000000">
      <w:pPr>
        <w:pStyle w:val="HTML0"/>
        <w:divId w:val="1372345376"/>
        <w:rPr>
          <w:rStyle w:val="w"/>
        </w:rPr>
      </w:pPr>
      <w:r>
        <w:rPr>
          <w:rStyle w:val="w"/>
        </w:rPr>
        <w:t xml:space="preserve">      </w:t>
      </w:r>
      <w:r>
        <w:rPr>
          <w:rStyle w:val="nl"/>
        </w:rPr>
        <w:t>"ts"</w:t>
      </w:r>
      <w:r>
        <w:rPr>
          <w:rStyle w:val="p"/>
        </w:rPr>
        <w:t>:</w:t>
      </w:r>
      <w:r>
        <w:rPr>
          <w:rStyle w:val="w"/>
        </w:rPr>
        <w:t xml:space="preserve"> </w:t>
      </w:r>
      <w:r>
        <w:rPr>
          <w:rStyle w:val="s2"/>
        </w:rPr>
        <w:t>"1695190491421"</w:t>
      </w:r>
      <w:r>
        <w:rPr>
          <w:rStyle w:val="p"/>
        </w:rPr>
        <w:t>,</w:t>
      </w:r>
    </w:p>
    <w:p w:rsidR="00000000" w:rsidRDefault="00000000">
      <w:pPr>
        <w:pStyle w:val="HTML0"/>
        <w:divId w:val="1372345376"/>
        <w:rPr>
          <w:rStyle w:val="w"/>
        </w:rPr>
      </w:pPr>
      <w:r>
        <w:rPr>
          <w:rStyle w:val="w"/>
        </w:rPr>
        <w:t xml:space="preserve">      </w:t>
      </w:r>
      <w:r>
        <w:rPr>
          <w:rStyle w:val="nl"/>
        </w:rPr>
        <w:t>"reqId"</w:t>
      </w:r>
      <w:r>
        <w:rPr>
          <w:rStyle w:val="p"/>
        </w:rPr>
        <w:t>:</w:t>
      </w:r>
      <w:r>
        <w:rPr>
          <w:rStyle w:val="w"/>
        </w:rPr>
        <w:t xml:space="preserve"> </w:t>
      </w:r>
      <w:r>
        <w:rPr>
          <w:rStyle w:val="s2"/>
        </w:rPr>
        <w:t>"b12344"</w:t>
      </w:r>
      <w:r>
        <w:rPr>
          <w:rStyle w:val="p"/>
        </w:rPr>
        <w:t>,</w:t>
      </w:r>
    </w:p>
    <w:p w:rsidR="00000000" w:rsidRDefault="00000000">
      <w:pPr>
        <w:pStyle w:val="HTML0"/>
        <w:divId w:val="1372345376"/>
        <w:rPr>
          <w:rStyle w:val="w"/>
        </w:rPr>
      </w:pPr>
      <w:r>
        <w:rPr>
          <w:rStyle w:val="w"/>
        </w:rPr>
        <w:t xml:space="preserve">      </w:t>
      </w:r>
      <w:r>
        <w:rPr>
          <w:rStyle w:val="nl"/>
        </w:rPr>
        <w:t>"sCode"</w:t>
      </w:r>
      <w:r>
        <w:rPr>
          <w:rStyle w:val="p"/>
        </w:rPr>
        <w:t>:</w:t>
      </w:r>
      <w:r>
        <w:rPr>
          <w:rStyle w:val="w"/>
        </w:rPr>
        <w:t xml:space="preserve"> </w:t>
      </w:r>
      <w:r>
        <w:rPr>
          <w:rStyle w:val="s2"/>
        </w:rPr>
        <w:t>"0"</w:t>
      </w:r>
      <w:r>
        <w:rPr>
          <w:rStyle w:val="p"/>
        </w:rPr>
        <w:t>,</w:t>
      </w:r>
    </w:p>
    <w:p w:rsidR="00000000" w:rsidRDefault="00000000">
      <w:pPr>
        <w:pStyle w:val="HTML0"/>
        <w:divId w:val="1372345376"/>
        <w:rPr>
          <w:rStyle w:val="w"/>
        </w:rPr>
      </w:pPr>
      <w:r>
        <w:rPr>
          <w:rStyle w:val="w"/>
        </w:rPr>
        <w:t xml:space="preserve">      </w:t>
      </w:r>
      <w:r>
        <w:rPr>
          <w:rStyle w:val="nl"/>
        </w:rPr>
        <w:t>"sMsg"</w:t>
      </w:r>
      <w:r>
        <w:rPr>
          <w:rStyle w:val="p"/>
        </w:rPr>
        <w:t>:</w:t>
      </w:r>
      <w:r>
        <w:rPr>
          <w:rStyle w:val="w"/>
        </w:rPr>
        <w:t xml:space="preserve"> </w:t>
      </w:r>
      <w:r>
        <w:rPr>
          <w:rStyle w:val="s2"/>
        </w:rPr>
        <w:t>""</w:t>
      </w:r>
    </w:p>
    <w:p w:rsidR="00000000" w:rsidRDefault="00000000">
      <w:pPr>
        <w:pStyle w:val="HTML0"/>
        <w:divId w:val="1372345376"/>
        <w:rPr>
          <w:rStyle w:val="w"/>
        </w:rPr>
      </w:pPr>
      <w:r>
        <w:rPr>
          <w:rStyle w:val="w"/>
        </w:rPr>
        <w:t xml:space="preserve">    </w:t>
      </w:r>
      <w:r>
        <w:rPr>
          <w:rStyle w:val="p"/>
        </w:rPr>
        <w:t>}</w:t>
      </w:r>
    </w:p>
    <w:p w:rsidR="00000000" w:rsidRDefault="00000000">
      <w:pPr>
        <w:pStyle w:val="HTML0"/>
        <w:divId w:val="1372345376"/>
        <w:rPr>
          <w:rStyle w:val="w"/>
        </w:rPr>
      </w:pPr>
      <w:r>
        <w:rPr>
          <w:rStyle w:val="w"/>
        </w:rPr>
        <w:t xml:space="preserve">  </w:t>
      </w:r>
      <w:r>
        <w:rPr>
          <w:rStyle w:val="p"/>
        </w:rPr>
        <w:t>],</w:t>
      </w:r>
    </w:p>
    <w:p w:rsidR="00000000" w:rsidRDefault="00000000">
      <w:pPr>
        <w:pStyle w:val="HTML0"/>
        <w:divId w:val="1372345376"/>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372345376"/>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1372345376"/>
        <w:rPr>
          <w:rStyle w:val="w"/>
        </w:rPr>
      </w:pPr>
      <w:r>
        <w:rPr>
          <w:rStyle w:val="w"/>
        </w:rPr>
        <w:t xml:space="preserve">  </w:t>
      </w:r>
      <w:r>
        <w:rPr>
          <w:rStyle w:val="nl"/>
        </w:rPr>
        <w:t>"inTime"</w:t>
      </w:r>
      <w:r>
        <w:rPr>
          <w:rStyle w:val="p"/>
        </w:rPr>
        <w:t>:</w:t>
      </w:r>
      <w:r>
        <w:rPr>
          <w:rStyle w:val="w"/>
        </w:rPr>
        <w:t xml:space="preserve"> </w:t>
      </w:r>
      <w:r>
        <w:rPr>
          <w:rStyle w:val="s2"/>
        </w:rPr>
        <w:t>"1695190491421339"</w:t>
      </w:r>
      <w:r>
        <w:rPr>
          <w:rStyle w:val="p"/>
        </w:rPr>
        <w:t>,</w:t>
      </w:r>
    </w:p>
    <w:p w:rsidR="00000000" w:rsidRDefault="00000000">
      <w:pPr>
        <w:pStyle w:val="HTML0"/>
        <w:divId w:val="1372345376"/>
        <w:rPr>
          <w:rStyle w:val="w"/>
        </w:rPr>
      </w:pPr>
      <w:r>
        <w:rPr>
          <w:rStyle w:val="w"/>
        </w:rPr>
        <w:t xml:space="preserve">  </w:t>
      </w:r>
      <w:r>
        <w:rPr>
          <w:rStyle w:val="nl"/>
        </w:rPr>
        <w:t>"outTime"</w:t>
      </w:r>
      <w:r>
        <w:rPr>
          <w:rStyle w:val="p"/>
        </w:rPr>
        <w:t>:</w:t>
      </w:r>
      <w:r>
        <w:rPr>
          <w:rStyle w:val="w"/>
        </w:rPr>
        <w:t xml:space="preserve"> </w:t>
      </w:r>
      <w:r>
        <w:rPr>
          <w:rStyle w:val="s2"/>
        </w:rPr>
        <w:t>"1695190491423240"</w:t>
      </w:r>
    </w:p>
    <w:p w:rsidR="00000000" w:rsidRDefault="00000000">
      <w:pPr>
        <w:pStyle w:val="HTML0"/>
        <w:divId w:val="1372345376"/>
        <w:rPr>
          <w:rStyle w:val="w"/>
        </w:rPr>
      </w:pPr>
      <w:r>
        <w:rPr>
          <w:rStyle w:val="p"/>
        </w:rPr>
        <w:t>}</w:t>
      </w:r>
    </w:p>
    <w:p w:rsidR="00000000" w:rsidRDefault="00000000">
      <w:pPr>
        <w:pStyle w:val="a5"/>
        <w:divId w:val="1695879459"/>
      </w:pPr>
      <w:r>
        <w:t>Failure Response Example</w:t>
      </w:r>
    </w:p>
    <w:p w:rsidR="00000000" w:rsidRDefault="00000000">
      <w:pPr>
        <w:pStyle w:val="HTML0"/>
        <w:divId w:val="1905607712"/>
        <w:rPr>
          <w:rStyle w:val="w"/>
        </w:rPr>
      </w:pPr>
      <w:r>
        <w:rPr>
          <w:rStyle w:val="p"/>
        </w:rPr>
        <w:t>{</w:t>
      </w:r>
    </w:p>
    <w:p w:rsidR="00000000" w:rsidRDefault="00000000">
      <w:pPr>
        <w:pStyle w:val="HTML0"/>
        <w:divId w:val="1905607712"/>
        <w:rPr>
          <w:rStyle w:val="w"/>
        </w:rPr>
      </w:pPr>
      <w:r>
        <w:rPr>
          <w:rStyle w:val="w"/>
        </w:rPr>
        <w:t xml:space="preserve">  </w:t>
      </w:r>
      <w:r>
        <w:rPr>
          <w:rStyle w:val="nl"/>
        </w:rPr>
        <w:t>"id"</w:t>
      </w:r>
      <w:r>
        <w:rPr>
          <w:rStyle w:val="p"/>
        </w:rPr>
        <w:t>:</w:t>
      </w:r>
      <w:r>
        <w:rPr>
          <w:rStyle w:val="w"/>
        </w:rPr>
        <w:t xml:space="preserve"> </w:t>
      </w:r>
      <w:r>
        <w:rPr>
          <w:rStyle w:val="s2"/>
        </w:rPr>
        <w:t>"1512"</w:t>
      </w:r>
      <w:r>
        <w:rPr>
          <w:rStyle w:val="p"/>
        </w:rPr>
        <w:t>,</w:t>
      </w:r>
    </w:p>
    <w:p w:rsidR="00000000" w:rsidRDefault="00000000">
      <w:pPr>
        <w:pStyle w:val="HTML0"/>
        <w:divId w:val="1905607712"/>
        <w:rPr>
          <w:rStyle w:val="w"/>
        </w:rPr>
      </w:pPr>
      <w:r>
        <w:rPr>
          <w:rStyle w:val="w"/>
        </w:rPr>
        <w:t xml:space="preserve">  </w:t>
      </w:r>
      <w:r>
        <w:rPr>
          <w:rStyle w:val="nl"/>
        </w:rPr>
        <w:t>"op"</w:t>
      </w:r>
      <w:r>
        <w:rPr>
          <w:rStyle w:val="p"/>
        </w:rPr>
        <w:t>:</w:t>
      </w:r>
      <w:r>
        <w:rPr>
          <w:rStyle w:val="w"/>
        </w:rPr>
        <w:t xml:space="preserve"> </w:t>
      </w:r>
      <w:r>
        <w:rPr>
          <w:rStyle w:val="s2"/>
        </w:rPr>
        <w:t>"amend-order"</w:t>
      </w:r>
      <w:r>
        <w:rPr>
          <w:rStyle w:val="p"/>
        </w:rPr>
        <w:t>,</w:t>
      </w:r>
    </w:p>
    <w:p w:rsidR="00000000" w:rsidRDefault="00000000">
      <w:pPr>
        <w:pStyle w:val="HTML0"/>
        <w:divId w:val="1905607712"/>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905607712"/>
        <w:rPr>
          <w:rStyle w:val="w"/>
        </w:rPr>
      </w:pPr>
      <w:r>
        <w:rPr>
          <w:rStyle w:val="w"/>
        </w:rPr>
        <w:t xml:space="preserve">    </w:t>
      </w:r>
      <w:r>
        <w:rPr>
          <w:rStyle w:val="p"/>
        </w:rPr>
        <w:t>{</w:t>
      </w:r>
    </w:p>
    <w:p w:rsidR="00000000" w:rsidRDefault="00000000">
      <w:pPr>
        <w:pStyle w:val="HTML0"/>
        <w:divId w:val="1905607712"/>
        <w:rPr>
          <w:rStyle w:val="w"/>
        </w:rPr>
      </w:pPr>
      <w:r>
        <w:rPr>
          <w:rStyle w:val="w"/>
        </w:rPr>
        <w:t xml:space="preserve">      </w:t>
      </w:r>
      <w:r>
        <w:rPr>
          <w:rStyle w:val="nl"/>
        </w:rPr>
        <w:t>"clOrdId"</w:t>
      </w:r>
      <w:r>
        <w:rPr>
          <w:rStyle w:val="p"/>
        </w:rPr>
        <w:t>:</w:t>
      </w:r>
      <w:r>
        <w:rPr>
          <w:rStyle w:val="w"/>
        </w:rPr>
        <w:t xml:space="preserve"> </w:t>
      </w:r>
      <w:r>
        <w:rPr>
          <w:rStyle w:val="s2"/>
        </w:rPr>
        <w:t>""</w:t>
      </w:r>
      <w:r>
        <w:rPr>
          <w:rStyle w:val="p"/>
        </w:rPr>
        <w:t>,</w:t>
      </w:r>
    </w:p>
    <w:p w:rsidR="00000000" w:rsidRDefault="00000000">
      <w:pPr>
        <w:pStyle w:val="HTML0"/>
        <w:divId w:val="1905607712"/>
        <w:rPr>
          <w:rStyle w:val="w"/>
        </w:rPr>
      </w:pPr>
      <w:r>
        <w:rPr>
          <w:rStyle w:val="w"/>
        </w:rPr>
        <w:t xml:space="preserve">      </w:t>
      </w:r>
      <w:r>
        <w:rPr>
          <w:rStyle w:val="nl"/>
        </w:rPr>
        <w:t>"ordId"</w:t>
      </w:r>
      <w:r>
        <w:rPr>
          <w:rStyle w:val="p"/>
        </w:rPr>
        <w:t>:</w:t>
      </w:r>
      <w:r>
        <w:rPr>
          <w:rStyle w:val="w"/>
        </w:rPr>
        <w:t xml:space="preserve"> </w:t>
      </w:r>
      <w:r>
        <w:rPr>
          <w:rStyle w:val="s2"/>
        </w:rPr>
        <w:t>"2510789768709120"</w:t>
      </w:r>
      <w:r>
        <w:rPr>
          <w:rStyle w:val="p"/>
        </w:rPr>
        <w:t>,</w:t>
      </w:r>
    </w:p>
    <w:p w:rsidR="00000000" w:rsidRDefault="00000000">
      <w:pPr>
        <w:pStyle w:val="HTML0"/>
        <w:divId w:val="1905607712"/>
        <w:rPr>
          <w:rStyle w:val="w"/>
        </w:rPr>
      </w:pPr>
      <w:r>
        <w:rPr>
          <w:rStyle w:val="w"/>
        </w:rPr>
        <w:t xml:space="preserve">      </w:t>
      </w:r>
      <w:r>
        <w:rPr>
          <w:rStyle w:val="nl"/>
        </w:rPr>
        <w:t>"ts"</w:t>
      </w:r>
      <w:r>
        <w:rPr>
          <w:rStyle w:val="p"/>
        </w:rPr>
        <w:t>:</w:t>
      </w:r>
      <w:r>
        <w:rPr>
          <w:rStyle w:val="w"/>
        </w:rPr>
        <w:t xml:space="preserve"> </w:t>
      </w:r>
      <w:r>
        <w:rPr>
          <w:rStyle w:val="s2"/>
        </w:rPr>
        <w:t>"1695190491421"</w:t>
      </w:r>
      <w:r>
        <w:rPr>
          <w:rStyle w:val="p"/>
        </w:rPr>
        <w:t>,</w:t>
      </w:r>
    </w:p>
    <w:p w:rsidR="00000000" w:rsidRDefault="00000000">
      <w:pPr>
        <w:pStyle w:val="HTML0"/>
        <w:divId w:val="1905607712"/>
        <w:rPr>
          <w:rStyle w:val="w"/>
        </w:rPr>
      </w:pPr>
      <w:r>
        <w:rPr>
          <w:rStyle w:val="w"/>
        </w:rPr>
        <w:t xml:space="preserve">      </w:t>
      </w:r>
      <w:r>
        <w:rPr>
          <w:rStyle w:val="nl"/>
        </w:rPr>
        <w:t>"reqId"</w:t>
      </w:r>
      <w:r>
        <w:rPr>
          <w:rStyle w:val="p"/>
        </w:rPr>
        <w:t>:</w:t>
      </w:r>
      <w:r>
        <w:rPr>
          <w:rStyle w:val="w"/>
        </w:rPr>
        <w:t xml:space="preserve"> </w:t>
      </w:r>
      <w:r>
        <w:rPr>
          <w:rStyle w:val="s2"/>
        </w:rPr>
        <w:t>"b12344"</w:t>
      </w:r>
      <w:r>
        <w:rPr>
          <w:rStyle w:val="p"/>
        </w:rPr>
        <w:t>,</w:t>
      </w:r>
    </w:p>
    <w:p w:rsidR="00000000" w:rsidRDefault="00000000">
      <w:pPr>
        <w:pStyle w:val="HTML0"/>
        <w:divId w:val="1905607712"/>
        <w:rPr>
          <w:rStyle w:val="w"/>
        </w:rPr>
      </w:pPr>
      <w:r>
        <w:rPr>
          <w:rStyle w:val="w"/>
        </w:rPr>
        <w:t xml:space="preserve">      </w:t>
      </w:r>
      <w:r>
        <w:rPr>
          <w:rStyle w:val="nl"/>
        </w:rPr>
        <w:t>"sCode"</w:t>
      </w:r>
      <w:r>
        <w:rPr>
          <w:rStyle w:val="p"/>
        </w:rPr>
        <w:t>:</w:t>
      </w:r>
      <w:r>
        <w:rPr>
          <w:rStyle w:val="w"/>
        </w:rPr>
        <w:t xml:space="preserve"> </w:t>
      </w:r>
      <w:r>
        <w:rPr>
          <w:rStyle w:val="s2"/>
        </w:rPr>
        <w:t>"5XXXX"</w:t>
      </w:r>
      <w:r>
        <w:rPr>
          <w:rStyle w:val="p"/>
        </w:rPr>
        <w:t>,</w:t>
      </w:r>
    </w:p>
    <w:p w:rsidR="00000000" w:rsidRDefault="00000000">
      <w:pPr>
        <w:pStyle w:val="HTML0"/>
        <w:divId w:val="1905607712"/>
        <w:rPr>
          <w:rStyle w:val="w"/>
        </w:rPr>
      </w:pPr>
      <w:r>
        <w:rPr>
          <w:rStyle w:val="w"/>
        </w:rPr>
        <w:t xml:space="preserve">      </w:t>
      </w:r>
      <w:r>
        <w:rPr>
          <w:rStyle w:val="nl"/>
        </w:rPr>
        <w:t>"sMsg"</w:t>
      </w:r>
      <w:r>
        <w:rPr>
          <w:rStyle w:val="p"/>
        </w:rPr>
        <w:t>:</w:t>
      </w:r>
      <w:r>
        <w:rPr>
          <w:rStyle w:val="w"/>
        </w:rPr>
        <w:t xml:space="preserve"> </w:t>
      </w:r>
      <w:r>
        <w:rPr>
          <w:rStyle w:val="s2"/>
        </w:rPr>
        <w:t>"order not exist"</w:t>
      </w:r>
    </w:p>
    <w:p w:rsidR="00000000" w:rsidRDefault="00000000">
      <w:pPr>
        <w:pStyle w:val="HTML0"/>
        <w:divId w:val="1905607712"/>
        <w:rPr>
          <w:rStyle w:val="w"/>
        </w:rPr>
      </w:pPr>
      <w:r>
        <w:rPr>
          <w:rStyle w:val="w"/>
        </w:rPr>
        <w:t xml:space="preserve">    </w:t>
      </w:r>
      <w:r>
        <w:rPr>
          <w:rStyle w:val="p"/>
        </w:rPr>
        <w:t>}</w:t>
      </w:r>
    </w:p>
    <w:p w:rsidR="00000000" w:rsidRDefault="00000000">
      <w:pPr>
        <w:pStyle w:val="HTML0"/>
        <w:divId w:val="1905607712"/>
        <w:rPr>
          <w:rStyle w:val="w"/>
        </w:rPr>
      </w:pPr>
      <w:r>
        <w:rPr>
          <w:rStyle w:val="w"/>
        </w:rPr>
        <w:t xml:space="preserve">  </w:t>
      </w:r>
      <w:r>
        <w:rPr>
          <w:rStyle w:val="p"/>
        </w:rPr>
        <w:t>],</w:t>
      </w:r>
    </w:p>
    <w:p w:rsidR="00000000" w:rsidRDefault="00000000">
      <w:pPr>
        <w:pStyle w:val="HTML0"/>
        <w:divId w:val="1905607712"/>
        <w:rPr>
          <w:rStyle w:val="w"/>
        </w:rPr>
      </w:pPr>
      <w:r>
        <w:rPr>
          <w:rStyle w:val="w"/>
        </w:rPr>
        <w:t xml:space="preserve">  </w:t>
      </w:r>
      <w:r>
        <w:rPr>
          <w:rStyle w:val="nl"/>
        </w:rPr>
        <w:t>"code"</w:t>
      </w:r>
      <w:r>
        <w:rPr>
          <w:rStyle w:val="p"/>
        </w:rPr>
        <w:t>:</w:t>
      </w:r>
      <w:r>
        <w:rPr>
          <w:rStyle w:val="w"/>
        </w:rPr>
        <w:t xml:space="preserve"> </w:t>
      </w:r>
      <w:r>
        <w:rPr>
          <w:rStyle w:val="s2"/>
        </w:rPr>
        <w:t>"1"</w:t>
      </w:r>
      <w:r>
        <w:rPr>
          <w:rStyle w:val="p"/>
        </w:rPr>
        <w:t>,</w:t>
      </w:r>
    </w:p>
    <w:p w:rsidR="00000000" w:rsidRDefault="00000000">
      <w:pPr>
        <w:pStyle w:val="HTML0"/>
        <w:divId w:val="1905607712"/>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1905607712"/>
        <w:rPr>
          <w:rStyle w:val="w"/>
        </w:rPr>
      </w:pPr>
      <w:r>
        <w:rPr>
          <w:rStyle w:val="w"/>
        </w:rPr>
        <w:t xml:space="preserve">  </w:t>
      </w:r>
      <w:r>
        <w:rPr>
          <w:rStyle w:val="nl"/>
        </w:rPr>
        <w:t>"inTime"</w:t>
      </w:r>
      <w:r>
        <w:rPr>
          <w:rStyle w:val="p"/>
        </w:rPr>
        <w:t>:</w:t>
      </w:r>
      <w:r>
        <w:rPr>
          <w:rStyle w:val="w"/>
        </w:rPr>
        <w:t xml:space="preserve"> </w:t>
      </w:r>
      <w:r>
        <w:rPr>
          <w:rStyle w:val="s2"/>
        </w:rPr>
        <w:t>"1695190491421339"</w:t>
      </w:r>
      <w:r>
        <w:rPr>
          <w:rStyle w:val="p"/>
        </w:rPr>
        <w:t>,</w:t>
      </w:r>
    </w:p>
    <w:p w:rsidR="00000000" w:rsidRDefault="00000000">
      <w:pPr>
        <w:pStyle w:val="HTML0"/>
        <w:divId w:val="1905607712"/>
        <w:rPr>
          <w:rStyle w:val="w"/>
        </w:rPr>
      </w:pPr>
      <w:r>
        <w:rPr>
          <w:rStyle w:val="w"/>
        </w:rPr>
        <w:t xml:space="preserve">  </w:t>
      </w:r>
      <w:r>
        <w:rPr>
          <w:rStyle w:val="nl"/>
        </w:rPr>
        <w:t>"outTime"</w:t>
      </w:r>
      <w:r>
        <w:rPr>
          <w:rStyle w:val="p"/>
        </w:rPr>
        <w:t>:</w:t>
      </w:r>
      <w:r>
        <w:rPr>
          <w:rStyle w:val="w"/>
        </w:rPr>
        <w:t xml:space="preserve"> </w:t>
      </w:r>
      <w:r>
        <w:rPr>
          <w:rStyle w:val="s2"/>
        </w:rPr>
        <w:t>"1695190491423240"</w:t>
      </w:r>
    </w:p>
    <w:p w:rsidR="00000000" w:rsidRDefault="00000000">
      <w:pPr>
        <w:pStyle w:val="HTML0"/>
        <w:divId w:val="1905607712"/>
        <w:rPr>
          <w:rStyle w:val="w"/>
        </w:rPr>
      </w:pPr>
      <w:r>
        <w:rPr>
          <w:rStyle w:val="p"/>
        </w:rPr>
        <w:t>}</w:t>
      </w:r>
    </w:p>
    <w:p w:rsidR="00000000" w:rsidRDefault="00000000">
      <w:pPr>
        <w:pStyle w:val="a5"/>
        <w:divId w:val="333999634"/>
      </w:pPr>
      <w:r>
        <w:t>Response Example When Format Error</w:t>
      </w:r>
    </w:p>
    <w:p w:rsidR="00000000" w:rsidRDefault="00000000">
      <w:pPr>
        <w:pStyle w:val="HTML0"/>
        <w:divId w:val="1117793079"/>
        <w:rPr>
          <w:rStyle w:val="w"/>
        </w:rPr>
      </w:pPr>
      <w:r>
        <w:rPr>
          <w:rStyle w:val="p"/>
        </w:rPr>
        <w:t>{</w:t>
      </w:r>
    </w:p>
    <w:p w:rsidR="00000000" w:rsidRDefault="00000000">
      <w:pPr>
        <w:pStyle w:val="HTML0"/>
        <w:divId w:val="1117793079"/>
        <w:rPr>
          <w:rStyle w:val="w"/>
        </w:rPr>
      </w:pPr>
      <w:r>
        <w:rPr>
          <w:rStyle w:val="w"/>
        </w:rPr>
        <w:t xml:space="preserve">  </w:t>
      </w:r>
      <w:r>
        <w:rPr>
          <w:rStyle w:val="nl"/>
        </w:rPr>
        <w:t>"id"</w:t>
      </w:r>
      <w:r>
        <w:rPr>
          <w:rStyle w:val="p"/>
        </w:rPr>
        <w:t>:</w:t>
      </w:r>
      <w:r>
        <w:rPr>
          <w:rStyle w:val="w"/>
        </w:rPr>
        <w:t xml:space="preserve"> </w:t>
      </w:r>
      <w:r>
        <w:rPr>
          <w:rStyle w:val="s2"/>
        </w:rPr>
        <w:t>"1512"</w:t>
      </w:r>
      <w:r>
        <w:rPr>
          <w:rStyle w:val="p"/>
        </w:rPr>
        <w:t>,</w:t>
      </w:r>
    </w:p>
    <w:p w:rsidR="00000000" w:rsidRDefault="00000000">
      <w:pPr>
        <w:pStyle w:val="HTML0"/>
        <w:divId w:val="1117793079"/>
        <w:rPr>
          <w:rStyle w:val="w"/>
        </w:rPr>
      </w:pPr>
      <w:r>
        <w:rPr>
          <w:rStyle w:val="w"/>
        </w:rPr>
        <w:t xml:space="preserve">  </w:t>
      </w:r>
      <w:r>
        <w:rPr>
          <w:rStyle w:val="nl"/>
        </w:rPr>
        <w:t>"op"</w:t>
      </w:r>
      <w:r>
        <w:rPr>
          <w:rStyle w:val="p"/>
        </w:rPr>
        <w:t>:</w:t>
      </w:r>
      <w:r>
        <w:rPr>
          <w:rStyle w:val="w"/>
        </w:rPr>
        <w:t xml:space="preserve"> </w:t>
      </w:r>
      <w:r>
        <w:rPr>
          <w:rStyle w:val="s2"/>
        </w:rPr>
        <w:t>"amend-order"</w:t>
      </w:r>
      <w:r>
        <w:rPr>
          <w:rStyle w:val="p"/>
        </w:rPr>
        <w:t>,</w:t>
      </w:r>
    </w:p>
    <w:p w:rsidR="00000000" w:rsidRDefault="00000000">
      <w:pPr>
        <w:pStyle w:val="HTML0"/>
        <w:divId w:val="1117793079"/>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117793079"/>
        <w:rPr>
          <w:rStyle w:val="w"/>
        </w:rPr>
      </w:pPr>
      <w:r>
        <w:rPr>
          <w:rStyle w:val="w"/>
        </w:rPr>
        <w:t xml:space="preserve">  </w:t>
      </w:r>
      <w:r>
        <w:rPr>
          <w:rStyle w:val="nl"/>
        </w:rPr>
        <w:t>"code"</w:t>
      </w:r>
      <w:r>
        <w:rPr>
          <w:rStyle w:val="p"/>
        </w:rPr>
        <w:t>:</w:t>
      </w:r>
      <w:r>
        <w:rPr>
          <w:rStyle w:val="w"/>
        </w:rPr>
        <w:t xml:space="preserve"> </w:t>
      </w:r>
      <w:r>
        <w:rPr>
          <w:rStyle w:val="s2"/>
        </w:rPr>
        <w:t>"60013"</w:t>
      </w:r>
      <w:r>
        <w:rPr>
          <w:rStyle w:val="p"/>
        </w:rPr>
        <w:t>,</w:t>
      </w:r>
    </w:p>
    <w:p w:rsidR="00000000" w:rsidRDefault="00000000">
      <w:pPr>
        <w:pStyle w:val="HTML0"/>
        <w:divId w:val="1117793079"/>
        <w:rPr>
          <w:rStyle w:val="w"/>
        </w:rPr>
      </w:pPr>
      <w:r>
        <w:rPr>
          <w:rStyle w:val="w"/>
        </w:rPr>
        <w:t xml:space="preserve">  </w:t>
      </w:r>
      <w:r>
        <w:rPr>
          <w:rStyle w:val="nl"/>
        </w:rPr>
        <w:t>"msg"</w:t>
      </w:r>
      <w:r>
        <w:rPr>
          <w:rStyle w:val="p"/>
        </w:rPr>
        <w:t>:</w:t>
      </w:r>
      <w:r>
        <w:rPr>
          <w:rStyle w:val="w"/>
        </w:rPr>
        <w:t xml:space="preserve"> </w:t>
      </w:r>
      <w:r>
        <w:rPr>
          <w:rStyle w:val="s2"/>
        </w:rPr>
        <w:t>"Invalid args"</w:t>
      </w:r>
      <w:r>
        <w:rPr>
          <w:rStyle w:val="p"/>
        </w:rPr>
        <w:t>,</w:t>
      </w:r>
    </w:p>
    <w:p w:rsidR="00000000" w:rsidRDefault="00000000">
      <w:pPr>
        <w:pStyle w:val="HTML0"/>
        <w:divId w:val="1117793079"/>
        <w:rPr>
          <w:rStyle w:val="w"/>
        </w:rPr>
      </w:pPr>
      <w:r>
        <w:rPr>
          <w:rStyle w:val="w"/>
        </w:rPr>
        <w:t xml:space="preserve">  </w:t>
      </w:r>
      <w:r>
        <w:rPr>
          <w:rStyle w:val="nl"/>
        </w:rPr>
        <w:t>"inTime"</w:t>
      </w:r>
      <w:r>
        <w:rPr>
          <w:rStyle w:val="p"/>
        </w:rPr>
        <w:t>:</w:t>
      </w:r>
      <w:r>
        <w:rPr>
          <w:rStyle w:val="w"/>
        </w:rPr>
        <w:t xml:space="preserve"> </w:t>
      </w:r>
      <w:r>
        <w:rPr>
          <w:rStyle w:val="s2"/>
        </w:rPr>
        <w:t>"1695190491421339"</w:t>
      </w:r>
      <w:r>
        <w:rPr>
          <w:rStyle w:val="p"/>
        </w:rPr>
        <w:t>,</w:t>
      </w:r>
    </w:p>
    <w:p w:rsidR="00000000" w:rsidRDefault="00000000">
      <w:pPr>
        <w:pStyle w:val="HTML0"/>
        <w:divId w:val="1117793079"/>
        <w:rPr>
          <w:rStyle w:val="w"/>
        </w:rPr>
      </w:pPr>
      <w:r>
        <w:rPr>
          <w:rStyle w:val="w"/>
        </w:rPr>
        <w:t xml:space="preserve">  </w:t>
      </w:r>
      <w:r>
        <w:rPr>
          <w:rStyle w:val="nl"/>
        </w:rPr>
        <w:t>"outTime"</w:t>
      </w:r>
      <w:r>
        <w:rPr>
          <w:rStyle w:val="p"/>
        </w:rPr>
        <w:t>:</w:t>
      </w:r>
      <w:r>
        <w:rPr>
          <w:rStyle w:val="w"/>
        </w:rPr>
        <w:t xml:space="preserve"> </w:t>
      </w:r>
      <w:r>
        <w:rPr>
          <w:rStyle w:val="s2"/>
        </w:rPr>
        <w:t>"1695190491423240"</w:t>
      </w:r>
    </w:p>
    <w:p w:rsidR="00000000" w:rsidRDefault="00000000">
      <w:pPr>
        <w:pStyle w:val="HTML0"/>
        <w:divId w:val="1117793079"/>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id</w:t>
            </w:r>
          </w:p>
        </w:tc>
        <w:tc>
          <w:tcPr>
            <w:tcW w:w="0" w:type="auto"/>
            <w:vAlign w:val="center"/>
            <w:hideMark/>
          </w:tcPr>
          <w:p w:rsidR="00000000" w:rsidRDefault="00000000">
            <w:r>
              <w:t>String</w:t>
            </w:r>
          </w:p>
        </w:tc>
        <w:tc>
          <w:tcPr>
            <w:tcW w:w="0" w:type="auto"/>
            <w:vAlign w:val="center"/>
            <w:hideMark/>
          </w:tcPr>
          <w:p w:rsidR="00000000" w:rsidRDefault="00000000">
            <w:r>
              <w:t>Unique identifier of the message</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Operation</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Data</w:t>
            </w:r>
          </w:p>
        </w:tc>
      </w:tr>
      <w:tr w:rsidR="00000000">
        <w:trPr>
          <w:divId w:val="175387555"/>
          <w:tblCellSpacing w:w="15" w:type="dxa"/>
        </w:trPr>
        <w:tc>
          <w:tcPr>
            <w:tcW w:w="0" w:type="auto"/>
            <w:vAlign w:val="center"/>
            <w:hideMark/>
          </w:tcPr>
          <w:p w:rsidR="00000000" w:rsidRDefault="00000000">
            <w:r>
              <w:t>&gt; ordId</w:t>
            </w:r>
          </w:p>
        </w:tc>
        <w:tc>
          <w:tcPr>
            <w:tcW w:w="0" w:type="auto"/>
            <w:vAlign w:val="center"/>
            <w:hideMark/>
          </w:tcPr>
          <w:p w:rsidR="00000000" w:rsidRDefault="00000000">
            <w:r>
              <w:t>String</w:t>
            </w:r>
          </w:p>
        </w:tc>
        <w:tc>
          <w:tcPr>
            <w:tcW w:w="0" w:type="auto"/>
            <w:vAlign w:val="center"/>
            <w:hideMark/>
          </w:tcPr>
          <w:p w:rsidR="00000000" w:rsidRDefault="00000000">
            <w:r>
              <w:t>Order ID</w:t>
            </w:r>
          </w:p>
        </w:tc>
      </w:tr>
      <w:tr w:rsidR="00000000">
        <w:trPr>
          <w:divId w:val="175387555"/>
          <w:tblCellSpacing w:w="15" w:type="dxa"/>
        </w:trPr>
        <w:tc>
          <w:tcPr>
            <w:tcW w:w="0" w:type="auto"/>
            <w:vAlign w:val="center"/>
            <w:hideMark/>
          </w:tcPr>
          <w:p w:rsidR="00000000" w:rsidRDefault="00000000">
            <w:r>
              <w:t>&gt; clOrdId</w:t>
            </w:r>
          </w:p>
        </w:tc>
        <w:tc>
          <w:tcPr>
            <w:tcW w:w="0" w:type="auto"/>
            <w:vAlign w:val="center"/>
            <w:hideMark/>
          </w:tcPr>
          <w:p w:rsidR="00000000" w:rsidRDefault="00000000">
            <w:r>
              <w:t>String</w:t>
            </w:r>
          </w:p>
        </w:tc>
        <w:tc>
          <w:tcPr>
            <w:tcW w:w="0" w:type="auto"/>
            <w:vAlign w:val="center"/>
            <w:hideMark/>
          </w:tcPr>
          <w:p w:rsidR="00000000" w:rsidRDefault="00000000">
            <w:r>
              <w:t>Client Order ID as assigned by the client</w:t>
            </w:r>
          </w:p>
        </w:tc>
      </w:tr>
      <w:tr w:rsidR="00000000">
        <w:trPr>
          <w:divId w:val="175387555"/>
          <w:tblCellSpacing w:w="15" w:type="dxa"/>
        </w:trPr>
        <w:tc>
          <w:tcPr>
            <w:tcW w:w="0" w:type="auto"/>
            <w:vAlign w:val="center"/>
            <w:hideMark/>
          </w:tcPr>
          <w:p w:rsidR="00000000" w:rsidRDefault="00000000">
            <w:r>
              <w:t>&gt; ts</w:t>
            </w:r>
          </w:p>
        </w:tc>
        <w:tc>
          <w:tcPr>
            <w:tcW w:w="0" w:type="auto"/>
            <w:vAlign w:val="center"/>
            <w:hideMark/>
          </w:tcPr>
          <w:p w:rsidR="00000000" w:rsidRDefault="00000000">
            <w:r>
              <w:t>String</w:t>
            </w:r>
          </w:p>
        </w:tc>
        <w:tc>
          <w:tcPr>
            <w:tcW w:w="0" w:type="auto"/>
            <w:vAlign w:val="center"/>
            <w:hideMark/>
          </w:tcPr>
          <w:p w:rsidR="00000000" w:rsidRDefault="00000000">
            <w:r>
              <w:t xml:space="preserve">Timestamp when the order request processing is finished by our system,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&gt; reqId</w:t>
            </w:r>
          </w:p>
        </w:tc>
        <w:tc>
          <w:tcPr>
            <w:tcW w:w="0" w:type="auto"/>
            <w:vAlign w:val="center"/>
            <w:hideMark/>
          </w:tcPr>
          <w:p w:rsidR="00000000" w:rsidRDefault="00000000">
            <w:r>
              <w:t>String</w:t>
            </w:r>
          </w:p>
        </w:tc>
        <w:tc>
          <w:tcPr>
            <w:tcW w:w="0" w:type="auto"/>
            <w:vAlign w:val="center"/>
            <w:hideMark/>
          </w:tcPr>
          <w:p w:rsidR="00000000" w:rsidRDefault="00000000">
            <w:r>
              <w:t>Client Request ID as assigned by the client for order amendment</w:t>
            </w:r>
          </w:p>
        </w:tc>
      </w:tr>
      <w:tr w:rsidR="00000000">
        <w:trPr>
          <w:divId w:val="175387555"/>
          <w:tblCellSpacing w:w="15" w:type="dxa"/>
        </w:trPr>
        <w:tc>
          <w:tcPr>
            <w:tcW w:w="0" w:type="auto"/>
            <w:vAlign w:val="center"/>
            <w:hideMark/>
          </w:tcPr>
          <w:p w:rsidR="00000000" w:rsidRDefault="00000000">
            <w:r>
              <w:t>&gt; sCode</w:t>
            </w:r>
          </w:p>
        </w:tc>
        <w:tc>
          <w:tcPr>
            <w:tcW w:w="0" w:type="auto"/>
            <w:vAlign w:val="center"/>
            <w:hideMark/>
          </w:tcPr>
          <w:p w:rsidR="00000000" w:rsidRDefault="00000000">
            <w:r>
              <w:t>String</w:t>
            </w:r>
          </w:p>
        </w:tc>
        <w:tc>
          <w:tcPr>
            <w:tcW w:w="0" w:type="auto"/>
            <w:vAlign w:val="center"/>
            <w:hideMark/>
          </w:tcPr>
          <w:p w:rsidR="00000000" w:rsidRDefault="00000000">
            <w:r>
              <w:t xml:space="preserve">Order status code, </w:t>
            </w:r>
            <w:r>
              <w:rPr>
                <w:rStyle w:val="HTML"/>
              </w:rPr>
              <w:t>0</w:t>
            </w:r>
            <w:r>
              <w:t xml:space="preserve"> means success</w:t>
            </w:r>
          </w:p>
        </w:tc>
      </w:tr>
      <w:tr w:rsidR="00000000">
        <w:trPr>
          <w:divId w:val="175387555"/>
          <w:tblCellSpacing w:w="15" w:type="dxa"/>
        </w:trPr>
        <w:tc>
          <w:tcPr>
            <w:tcW w:w="0" w:type="auto"/>
            <w:vAlign w:val="center"/>
            <w:hideMark/>
          </w:tcPr>
          <w:p w:rsidR="00000000" w:rsidRDefault="00000000">
            <w:r>
              <w:t>&gt; sMsg</w:t>
            </w:r>
          </w:p>
        </w:tc>
        <w:tc>
          <w:tcPr>
            <w:tcW w:w="0" w:type="auto"/>
            <w:vAlign w:val="center"/>
            <w:hideMark/>
          </w:tcPr>
          <w:p w:rsidR="00000000" w:rsidRDefault="00000000">
            <w:r>
              <w:t>String</w:t>
            </w:r>
          </w:p>
        </w:tc>
        <w:tc>
          <w:tcPr>
            <w:tcW w:w="0" w:type="auto"/>
            <w:vAlign w:val="center"/>
            <w:hideMark/>
          </w:tcPr>
          <w:p w:rsidR="00000000" w:rsidRDefault="00000000">
            <w:r>
              <w:t>Order status message</w:t>
            </w:r>
          </w:p>
        </w:tc>
      </w:tr>
      <w:tr w:rsidR="00000000">
        <w:trPr>
          <w:divId w:val="175387555"/>
          <w:tblCellSpacing w:w="15" w:type="dxa"/>
        </w:trPr>
        <w:tc>
          <w:tcPr>
            <w:tcW w:w="0" w:type="auto"/>
            <w:vAlign w:val="center"/>
            <w:hideMark/>
          </w:tcPr>
          <w:p w:rsidR="00000000" w:rsidRDefault="00000000">
            <w:r>
              <w:t>inTime</w:t>
            </w:r>
          </w:p>
        </w:tc>
        <w:tc>
          <w:tcPr>
            <w:tcW w:w="0" w:type="auto"/>
            <w:vAlign w:val="center"/>
            <w:hideMark/>
          </w:tcPr>
          <w:p w:rsidR="00000000" w:rsidRDefault="00000000">
            <w:r>
              <w:t>String</w:t>
            </w:r>
          </w:p>
        </w:tc>
        <w:tc>
          <w:tcPr>
            <w:tcW w:w="0" w:type="auto"/>
            <w:vAlign w:val="center"/>
            <w:hideMark/>
          </w:tcPr>
          <w:p w:rsidR="00000000" w:rsidRDefault="00000000">
            <w:r>
              <w:t xml:space="preserve">Timestamp at Websocket gateway when the request is received, Unix timestamp format in microseconds, e.g. </w:t>
            </w:r>
            <w:r>
              <w:rPr>
                <w:rStyle w:val="HTML"/>
              </w:rPr>
              <w:t>1597026383085123</w:t>
            </w:r>
          </w:p>
        </w:tc>
      </w:tr>
      <w:tr w:rsidR="00000000">
        <w:trPr>
          <w:divId w:val="175387555"/>
          <w:tblCellSpacing w:w="15" w:type="dxa"/>
        </w:trPr>
        <w:tc>
          <w:tcPr>
            <w:tcW w:w="0" w:type="auto"/>
            <w:vAlign w:val="center"/>
            <w:hideMark/>
          </w:tcPr>
          <w:p w:rsidR="00000000" w:rsidRDefault="00000000">
            <w:r>
              <w:t>outTime</w:t>
            </w:r>
          </w:p>
        </w:tc>
        <w:tc>
          <w:tcPr>
            <w:tcW w:w="0" w:type="auto"/>
            <w:vAlign w:val="center"/>
            <w:hideMark/>
          </w:tcPr>
          <w:p w:rsidR="00000000" w:rsidRDefault="00000000">
            <w:r>
              <w:t>String</w:t>
            </w:r>
          </w:p>
        </w:tc>
        <w:tc>
          <w:tcPr>
            <w:tcW w:w="0" w:type="auto"/>
            <w:vAlign w:val="center"/>
            <w:hideMark/>
          </w:tcPr>
          <w:p w:rsidR="00000000" w:rsidRDefault="00000000">
            <w:r>
              <w:t xml:space="preserve">Timestamp at Websocket gateway when the response is sent, Unix timestamp format in microseconds, e.g. </w:t>
            </w:r>
            <w:r>
              <w:rPr>
                <w:rStyle w:val="HTML"/>
              </w:rPr>
              <w:t>1597026383085123</w:t>
            </w:r>
          </w:p>
        </w:tc>
      </w:tr>
    </w:tbl>
    <w:p w:rsidR="00000000" w:rsidRDefault="00000000">
      <w:pPr>
        <w:divId w:val="175387555"/>
      </w:pPr>
      <w:r>
        <w:t xml:space="preserve">newSz </w:t>
      </w:r>
      <w:r>
        <w:br/>
        <w:t xml:space="preserve">If the new quantity of the order is less than or equal to the filled quantity when you are amending a partially-filled order, the order status will be changed to filled. The amend order returns sCode equal to 0. It is not strictly considered that the order has been amended. It only means that your amend order request has been accepted by the system server. The result of the amend is subject to the status pushed by the order channel or the order status query </w:t>
      </w:r>
    </w:p>
    <w:p w:rsidR="00000000" w:rsidRDefault="00000000">
      <w:pPr>
        <w:pStyle w:val="3"/>
        <w:divId w:val="175387555"/>
      </w:pPr>
      <w:r>
        <w:t>WS / Amend multiple orders</w:t>
      </w:r>
    </w:p>
    <w:p w:rsidR="00000000" w:rsidRDefault="00000000">
      <w:pPr>
        <w:pStyle w:val="a5"/>
        <w:divId w:val="175387555"/>
      </w:pPr>
      <w:r>
        <w:t>Amend incomplete orders in batches. Maximum 20 orders can be amended per request.</w:t>
      </w:r>
    </w:p>
    <w:p w:rsidR="00000000" w:rsidRDefault="00000000">
      <w:pPr>
        <w:pStyle w:val="4"/>
        <w:divId w:val="175387555"/>
      </w:pPr>
      <w:r>
        <w:t>URL Path</w:t>
      </w:r>
    </w:p>
    <w:p w:rsidR="00000000" w:rsidRDefault="00000000">
      <w:pPr>
        <w:pStyle w:val="a5"/>
        <w:divId w:val="175387555"/>
      </w:pPr>
      <w:r>
        <w:t>/ws/v5/private (required login)</w:t>
      </w:r>
    </w:p>
    <w:p w:rsidR="00000000" w:rsidRDefault="00000000">
      <w:pPr>
        <w:pStyle w:val="4"/>
        <w:divId w:val="175387555"/>
      </w:pPr>
      <w:r>
        <w:t>Rate Limit: 300 orders per 2 seconds</w:t>
      </w:r>
    </w:p>
    <w:p w:rsidR="00000000" w:rsidRDefault="00000000">
      <w:pPr>
        <w:pStyle w:val="4"/>
        <w:divId w:val="175387555"/>
      </w:pPr>
      <w:r>
        <w:t>Rate Limit of lead instruments for Copy Trading: 4 orders per 2 seconds</w:t>
      </w:r>
    </w:p>
    <w:p w:rsidR="00000000" w:rsidRDefault="00000000">
      <w:pPr>
        <w:pStyle w:val="4"/>
        <w:divId w:val="175387555"/>
      </w:pPr>
      <w:r>
        <w:t>Rate limit rule (except Options): UserID + Instrument ID</w:t>
      </w:r>
    </w:p>
    <w:p w:rsidR="00000000" w:rsidRDefault="00000000">
      <w:pPr>
        <w:pStyle w:val="4"/>
        <w:divId w:val="175387555"/>
      </w:pPr>
      <w:r>
        <w:t>Rate limit rule (Options only): UserID + Instrument Family</w:t>
      </w:r>
    </w:p>
    <w:p w:rsidR="00000000" w:rsidRDefault="00000000">
      <w:pPr>
        <w:pStyle w:val="a5"/>
        <w:divId w:val="175387555"/>
      </w:pPr>
      <w:r>
        <w:t xml:space="preserve">Rate limit of this endpoint will also be affected by the rules </w:t>
      </w:r>
      <w:hyperlink r:id="rId611" w:anchor="overview-rate-limits-sub-account-rate-limit" w:history="1">
        <w:r>
          <w:rPr>
            <w:rStyle w:val="a3"/>
          </w:rPr>
          <w:t>Sub-account rate limit</w:t>
        </w:r>
      </w:hyperlink>
      <w:r>
        <w:t xml:space="preserve"> and </w:t>
      </w:r>
      <w:hyperlink r:id="rId612" w:anchor="overview-rate-limits-fill-ratio-based-sub-account-rate-limit" w:history="1">
        <w:r>
          <w:rPr>
            <w:rStyle w:val="a3"/>
          </w:rPr>
          <w:t>Fill ratio based sub-account rate limit</w:t>
        </w:r>
      </w:hyperlink>
      <w:r>
        <w:t>.</w:t>
      </w:r>
    </w:p>
    <w:p w:rsidR="00000000" w:rsidRDefault="00000000">
      <w:pPr>
        <w:divId w:val="175387555"/>
      </w:pPr>
      <w:r>
        <w:t xml:space="preserve">Unlike other endpoints, the rate limit of this endpoint is determined by the number of orders. If there is only one order in the request, it will consume the rate limit of `Amend order`. Rate limit is shared with the `Amend multiple orders` REST API endpoints </w:t>
      </w:r>
    </w:p>
    <w:p w:rsidR="00000000" w:rsidRDefault="00000000">
      <w:pPr>
        <w:pStyle w:val="a5"/>
        <w:divId w:val="801537614"/>
      </w:pPr>
      <w:r>
        <w:t>Request Example</w:t>
      </w:r>
    </w:p>
    <w:p w:rsidR="00000000" w:rsidRDefault="00000000">
      <w:pPr>
        <w:pStyle w:val="HTML0"/>
        <w:divId w:val="598946762"/>
        <w:rPr>
          <w:rStyle w:val="HTML"/>
        </w:rPr>
      </w:pPr>
      <w:r>
        <w:rPr>
          <w:rStyle w:val="o"/>
        </w:rPr>
        <w:t>{</w:t>
      </w:r>
    </w:p>
    <w:p w:rsidR="00000000" w:rsidRDefault="00000000">
      <w:pPr>
        <w:pStyle w:val="HTML0"/>
        <w:divId w:val="598946762"/>
        <w:rPr>
          <w:rStyle w:val="HTML"/>
        </w:rPr>
      </w:pPr>
      <w:r>
        <w:rPr>
          <w:rStyle w:val="HTML"/>
        </w:rPr>
        <w:t xml:space="preserve">  </w:t>
      </w:r>
      <w:r>
        <w:rPr>
          <w:rStyle w:val="s2"/>
        </w:rPr>
        <w:t>"id"</w:t>
      </w:r>
      <w:r>
        <w:rPr>
          <w:rStyle w:val="HTML"/>
        </w:rPr>
        <w:t xml:space="preserve">: </w:t>
      </w:r>
      <w:r>
        <w:rPr>
          <w:rStyle w:val="s2"/>
        </w:rPr>
        <w:t>"1513"</w:t>
      </w:r>
      <w:r>
        <w:rPr>
          <w:rStyle w:val="HTML"/>
        </w:rPr>
        <w:t>,</w:t>
      </w:r>
    </w:p>
    <w:p w:rsidR="00000000" w:rsidRDefault="00000000">
      <w:pPr>
        <w:pStyle w:val="HTML0"/>
        <w:divId w:val="598946762"/>
        <w:rPr>
          <w:rStyle w:val="HTML"/>
        </w:rPr>
      </w:pPr>
      <w:r>
        <w:rPr>
          <w:rStyle w:val="HTML"/>
        </w:rPr>
        <w:t xml:space="preserve">  </w:t>
      </w:r>
      <w:r>
        <w:rPr>
          <w:rStyle w:val="s2"/>
        </w:rPr>
        <w:t>"op"</w:t>
      </w:r>
      <w:r>
        <w:rPr>
          <w:rStyle w:val="HTML"/>
        </w:rPr>
        <w:t xml:space="preserve">: </w:t>
      </w:r>
      <w:r>
        <w:rPr>
          <w:rStyle w:val="s2"/>
        </w:rPr>
        <w:t>"batch-amend-orders"</w:t>
      </w:r>
      <w:r>
        <w:rPr>
          <w:rStyle w:val="HTML"/>
        </w:rPr>
        <w:t>,</w:t>
      </w:r>
    </w:p>
    <w:p w:rsidR="00000000" w:rsidRDefault="00000000">
      <w:pPr>
        <w:pStyle w:val="HTML0"/>
        <w:divId w:val="598946762"/>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598946762"/>
        <w:rPr>
          <w:rStyle w:val="HTML"/>
        </w:rPr>
      </w:pPr>
      <w:r>
        <w:rPr>
          <w:rStyle w:val="HTML"/>
        </w:rPr>
        <w:t xml:space="preserve">    </w:t>
      </w:r>
      <w:r>
        <w:rPr>
          <w:rStyle w:val="o"/>
        </w:rPr>
        <w:t>{</w:t>
      </w:r>
    </w:p>
    <w:p w:rsidR="00000000" w:rsidRDefault="00000000">
      <w:pPr>
        <w:pStyle w:val="HTML0"/>
        <w:divId w:val="598946762"/>
        <w:rPr>
          <w:rStyle w:val="HTML"/>
        </w:rPr>
      </w:pPr>
      <w:r>
        <w:rPr>
          <w:rStyle w:val="HTML"/>
        </w:rPr>
        <w:t xml:space="preserve">      </w:t>
      </w:r>
      <w:r>
        <w:rPr>
          <w:rStyle w:val="s2"/>
        </w:rPr>
        <w:t>"instId"</w:t>
      </w:r>
      <w:r>
        <w:rPr>
          <w:rStyle w:val="HTML"/>
        </w:rPr>
        <w:t xml:space="preserve">: </w:t>
      </w:r>
      <w:r>
        <w:rPr>
          <w:rStyle w:val="s2"/>
        </w:rPr>
        <w:t>"BTC-USDT"</w:t>
      </w:r>
      <w:r>
        <w:rPr>
          <w:rStyle w:val="HTML"/>
        </w:rPr>
        <w:t>,</w:t>
      </w:r>
    </w:p>
    <w:p w:rsidR="00000000" w:rsidRDefault="00000000">
      <w:pPr>
        <w:pStyle w:val="HTML0"/>
        <w:divId w:val="598946762"/>
        <w:rPr>
          <w:rStyle w:val="HTML"/>
        </w:rPr>
      </w:pPr>
      <w:r>
        <w:rPr>
          <w:rStyle w:val="HTML"/>
        </w:rPr>
        <w:t xml:space="preserve">      </w:t>
      </w:r>
      <w:r>
        <w:rPr>
          <w:rStyle w:val="s2"/>
        </w:rPr>
        <w:t>"ordId"</w:t>
      </w:r>
      <w:r>
        <w:rPr>
          <w:rStyle w:val="HTML"/>
        </w:rPr>
        <w:t xml:space="preserve">: </w:t>
      </w:r>
      <w:r>
        <w:rPr>
          <w:rStyle w:val="s2"/>
        </w:rPr>
        <w:t>"12345689"</w:t>
      </w:r>
      <w:r>
        <w:rPr>
          <w:rStyle w:val="HTML"/>
        </w:rPr>
        <w:t>,</w:t>
      </w:r>
    </w:p>
    <w:p w:rsidR="00000000" w:rsidRDefault="00000000">
      <w:pPr>
        <w:pStyle w:val="HTML0"/>
        <w:divId w:val="598946762"/>
        <w:rPr>
          <w:rStyle w:val="HTML"/>
        </w:rPr>
      </w:pPr>
      <w:r>
        <w:rPr>
          <w:rStyle w:val="HTML"/>
        </w:rPr>
        <w:t xml:space="preserve">      </w:t>
      </w:r>
      <w:r>
        <w:rPr>
          <w:rStyle w:val="s2"/>
        </w:rPr>
        <w:t>"newSz"</w:t>
      </w:r>
      <w:r>
        <w:rPr>
          <w:rStyle w:val="HTML"/>
        </w:rPr>
        <w:t xml:space="preserve">: </w:t>
      </w:r>
      <w:r>
        <w:rPr>
          <w:rStyle w:val="s2"/>
        </w:rPr>
        <w:t>"2"</w:t>
      </w:r>
    </w:p>
    <w:p w:rsidR="00000000" w:rsidRDefault="00000000">
      <w:pPr>
        <w:pStyle w:val="HTML0"/>
        <w:divId w:val="598946762"/>
        <w:rPr>
          <w:rStyle w:val="HTML"/>
        </w:rPr>
      </w:pPr>
      <w:r>
        <w:rPr>
          <w:rStyle w:val="HTML"/>
        </w:rPr>
        <w:t xml:space="preserve">    </w:t>
      </w:r>
      <w:r>
        <w:rPr>
          <w:rStyle w:val="o"/>
        </w:rPr>
        <w:t>}</w:t>
      </w:r>
      <w:r>
        <w:rPr>
          <w:rStyle w:val="HTML"/>
        </w:rPr>
        <w:t>,</w:t>
      </w:r>
    </w:p>
    <w:p w:rsidR="00000000" w:rsidRDefault="00000000">
      <w:pPr>
        <w:pStyle w:val="HTML0"/>
        <w:divId w:val="598946762"/>
        <w:rPr>
          <w:rStyle w:val="HTML"/>
        </w:rPr>
      </w:pPr>
      <w:r>
        <w:rPr>
          <w:rStyle w:val="HTML"/>
        </w:rPr>
        <w:t xml:space="preserve">    </w:t>
      </w:r>
      <w:r>
        <w:rPr>
          <w:rStyle w:val="o"/>
        </w:rPr>
        <w:t>{</w:t>
      </w:r>
    </w:p>
    <w:p w:rsidR="00000000" w:rsidRDefault="00000000">
      <w:pPr>
        <w:pStyle w:val="HTML0"/>
        <w:divId w:val="598946762"/>
        <w:rPr>
          <w:rStyle w:val="HTML"/>
        </w:rPr>
      </w:pPr>
      <w:r>
        <w:rPr>
          <w:rStyle w:val="HTML"/>
        </w:rPr>
        <w:t xml:space="preserve">      </w:t>
      </w:r>
      <w:r>
        <w:rPr>
          <w:rStyle w:val="s2"/>
        </w:rPr>
        <w:t>"instId"</w:t>
      </w:r>
      <w:r>
        <w:rPr>
          <w:rStyle w:val="HTML"/>
        </w:rPr>
        <w:t xml:space="preserve">: </w:t>
      </w:r>
      <w:r>
        <w:rPr>
          <w:rStyle w:val="s2"/>
        </w:rPr>
        <w:t>"BTC-USDT"</w:t>
      </w:r>
      <w:r>
        <w:rPr>
          <w:rStyle w:val="HTML"/>
        </w:rPr>
        <w:t>,</w:t>
      </w:r>
    </w:p>
    <w:p w:rsidR="00000000" w:rsidRDefault="00000000">
      <w:pPr>
        <w:pStyle w:val="HTML0"/>
        <w:divId w:val="598946762"/>
        <w:rPr>
          <w:rStyle w:val="HTML"/>
        </w:rPr>
      </w:pPr>
      <w:r>
        <w:rPr>
          <w:rStyle w:val="HTML"/>
        </w:rPr>
        <w:t xml:space="preserve">      </w:t>
      </w:r>
      <w:r>
        <w:rPr>
          <w:rStyle w:val="s2"/>
        </w:rPr>
        <w:t>"ordId"</w:t>
      </w:r>
      <w:r>
        <w:rPr>
          <w:rStyle w:val="HTML"/>
        </w:rPr>
        <w:t xml:space="preserve">: </w:t>
      </w:r>
      <w:r>
        <w:rPr>
          <w:rStyle w:val="s2"/>
        </w:rPr>
        <w:t>"12344"</w:t>
      </w:r>
      <w:r>
        <w:rPr>
          <w:rStyle w:val="HTML"/>
        </w:rPr>
        <w:t>,</w:t>
      </w:r>
    </w:p>
    <w:p w:rsidR="00000000" w:rsidRDefault="00000000">
      <w:pPr>
        <w:pStyle w:val="HTML0"/>
        <w:divId w:val="598946762"/>
        <w:rPr>
          <w:rStyle w:val="HTML"/>
        </w:rPr>
      </w:pPr>
      <w:r>
        <w:rPr>
          <w:rStyle w:val="HTML"/>
        </w:rPr>
        <w:t xml:space="preserve">      </w:t>
      </w:r>
      <w:r>
        <w:rPr>
          <w:rStyle w:val="s2"/>
        </w:rPr>
        <w:t>"newSz"</w:t>
      </w:r>
      <w:r>
        <w:rPr>
          <w:rStyle w:val="HTML"/>
        </w:rPr>
        <w:t xml:space="preserve">: </w:t>
      </w:r>
      <w:r>
        <w:rPr>
          <w:rStyle w:val="s2"/>
        </w:rPr>
        <w:t>"2"</w:t>
      </w:r>
    </w:p>
    <w:p w:rsidR="00000000" w:rsidRDefault="00000000">
      <w:pPr>
        <w:pStyle w:val="HTML0"/>
        <w:divId w:val="598946762"/>
        <w:rPr>
          <w:rStyle w:val="HTML"/>
        </w:rPr>
      </w:pPr>
      <w:r>
        <w:rPr>
          <w:rStyle w:val="HTML"/>
        </w:rPr>
        <w:t xml:space="preserve">    </w:t>
      </w:r>
      <w:r>
        <w:rPr>
          <w:rStyle w:val="o"/>
        </w:rPr>
        <w:t>}</w:t>
      </w:r>
    </w:p>
    <w:p w:rsidR="00000000" w:rsidRDefault="00000000">
      <w:pPr>
        <w:pStyle w:val="HTML0"/>
        <w:divId w:val="598946762"/>
        <w:rPr>
          <w:rStyle w:val="HTML"/>
        </w:rPr>
      </w:pPr>
      <w:r>
        <w:rPr>
          <w:rStyle w:val="HTML"/>
        </w:rPr>
        <w:t xml:space="preserve">  </w:t>
      </w:r>
      <w:r>
        <w:rPr>
          <w:rStyle w:val="o"/>
        </w:rPr>
        <w:t>]</w:t>
      </w:r>
    </w:p>
    <w:p w:rsidR="00000000" w:rsidRDefault="00000000">
      <w:pPr>
        <w:pStyle w:val="HTML0"/>
        <w:divId w:val="598946762"/>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8"/>
        <w:gridCol w:w="900"/>
        <w:gridCol w:w="1380"/>
        <w:gridCol w:w="4808"/>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Unique identifier of the message </w:t>
            </w:r>
            <w:r>
              <w:br/>
              <w:t xml:space="preserve">Provided by client. It will be returned in response message for identifying the corresponding request. </w:t>
            </w:r>
            <w:r>
              <w:br/>
              <w:t>A combination of case-sensitive alphanumerics, all numbers, or all letters of up to 32 characters.</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batch-amend-orders</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Request Parameters</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&gt; cxlOnFail</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 xml:space="preserve">Whether the order needs to be automatically canceled when the order amendment fails </w:t>
            </w:r>
            <w:r>
              <w:br/>
              <w:t xml:space="preserve">Valid options: </w:t>
            </w:r>
            <w:r>
              <w:rPr>
                <w:rStyle w:val="HTML"/>
              </w:rPr>
              <w:t>false</w:t>
            </w:r>
            <w:r>
              <w:t xml:space="preserve"> or </w:t>
            </w:r>
            <w:r>
              <w:rPr>
                <w:rStyle w:val="HTML"/>
              </w:rPr>
              <w:t>true</w:t>
            </w:r>
            <w:r>
              <w:t xml:space="preserve">, the default is </w:t>
            </w:r>
            <w:r>
              <w:rPr>
                <w:rStyle w:val="HTML"/>
              </w:rPr>
              <w:t>false</w:t>
            </w:r>
            <w:r>
              <w:t>.</w:t>
            </w:r>
          </w:p>
        </w:tc>
      </w:tr>
      <w:tr w:rsidR="00000000">
        <w:trPr>
          <w:divId w:val="175387555"/>
          <w:tblCellSpacing w:w="15" w:type="dxa"/>
        </w:trPr>
        <w:tc>
          <w:tcPr>
            <w:tcW w:w="0" w:type="auto"/>
            <w:vAlign w:val="center"/>
            <w:hideMark/>
          </w:tcPr>
          <w:p w:rsidR="00000000" w:rsidRDefault="00000000">
            <w:r>
              <w:t>&gt; ordId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Order ID </w:t>
            </w:r>
            <w:r>
              <w:br/>
              <w:t xml:space="preserve">Either </w:t>
            </w:r>
            <w:r>
              <w:rPr>
                <w:rStyle w:val="HTML"/>
              </w:rPr>
              <w:t>ordId</w:t>
            </w:r>
            <w:r>
              <w:t xml:space="preserve"> or </w:t>
            </w:r>
            <w:r>
              <w:rPr>
                <w:rStyle w:val="HTML"/>
              </w:rPr>
              <w:t>clOrdId</w:t>
            </w:r>
            <w:r>
              <w:t xml:space="preserve"> is required, if both are passed, </w:t>
            </w:r>
            <w:r>
              <w:rPr>
                <w:rStyle w:val="HTML"/>
              </w:rPr>
              <w:t>ordId</w:t>
            </w:r>
            <w:r>
              <w:t xml:space="preserve"> will be used.</w:t>
            </w:r>
          </w:p>
        </w:tc>
      </w:tr>
      <w:tr w:rsidR="00000000">
        <w:trPr>
          <w:divId w:val="175387555"/>
          <w:tblCellSpacing w:w="15" w:type="dxa"/>
        </w:trPr>
        <w:tc>
          <w:tcPr>
            <w:tcW w:w="0" w:type="auto"/>
            <w:vAlign w:val="center"/>
            <w:hideMark/>
          </w:tcPr>
          <w:p w:rsidR="00000000" w:rsidRDefault="00000000">
            <w:r>
              <w:t>&gt; clOrdId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Client Order ID as assigned by the client</w:t>
            </w:r>
          </w:p>
        </w:tc>
      </w:tr>
      <w:tr w:rsidR="00000000">
        <w:trPr>
          <w:divId w:val="175387555"/>
          <w:tblCellSpacing w:w="15" w:type="dxa"/>
        </w:trPr>
        <w:tc>
          <w:tcPr>
            <w:tcW w:w="0" w:type="auto"/>
            <w:vAlign w:val="center"/>
            <w:hideMark/>
          </w:tcPr>
          <w:p w:rsidR="00000000" w:rsidRDefault="00000000">
            <w:r>
              <w:t>&gt; reqId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Client Request ID as assigned by the client for order amendment </w:t>
            </w:r>
            <w:r>
              <w:br/>
              <w:t>A combination of case-sensitive alphanumerics, all numbers, or all letters of up to 32 characters.</w:t>
            </w:r>
          </w:p>
        </w:tc>
      </w:tr>
      <w:tr w:rsidR="00000000">
        <w:trPr>
          <w:divId w:val="175387555"/>
          <w:tblCellSpacing w:w="15" w:type="dxa"/>
        </w:trPr>
        <w:tc>
          <w:tcPr>
            <w:tcW w:w="0" w:type="auto"/>
            <w:vAlign w:val="center"/>
            <w:hideMark/>
          </w:tcPr>
          <w:p w:rsidR="00000000" w:rsidRDefault="00000000">
            <w:r>
              <w:t>&gt; newSz</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New quantity after amendment and it has to be larger than 0. Either </w:t>
            </w:r>
            <w:r>
              <w:rPr>
                <w:rStyle w:val="HTML"/>
              </w:rPr>
              <w:t>newSz</w:t>
            </w:r>
            <w:r>
              <w:t xml:space="preserve"> or </w:t>
            </w:r>
            <w:r>
              <w:rPr>
                <w:rStyle w:val="HTML"/>
              </w:rPr>
              <w:t>newPx</w:t>
            </w:r>
            <w:r>
              <w:t xml:space="preserve"> is required. When amending a partially-filled order, the </w:t>
            </w:r>
            <w:r>
              <w:rPr>
                <w:rStyle w:val="HTML"/>
              </w:rPr>
              <w:t>newSz</w:t>
            </w:r>
            <w:r>
              <w:t xml:space="preserve"> should include the amount that has been filled.</w:t>
            </w:r>
          </w:p>
        </w:tc>
      </w:tr>
      <w:tr w:rsidR="00000000">
        <w:trPr>
          <w:divId w:val="175387555"/>
          <w:tblCellSpacing w:w="15" w:type="dxa"/>
        </w:trPr>
        <w:tc>
          <w:tcPr>
            <w:tcW w:w="0" w:type="auto"/>
            <w:vAlign w:val="center"/>
            <w:hideMark/>
          </w:tcPr>
          <w:p w:rsidR="00000000" w:rsidRDefault="00000000">
            <w:r>
              <w:t>&gt; newPx</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New price after amendment. </w:t>
            </w:r>
            <w:r>
              <w:br/>
              <w:t>When modifying options orders, users can only fill in one of the following: newPx, newPxUsd, or newPxVol. It must be consistent with parameters when placing orders. For example, if users placed the order using px, they should use newPx when modifying the order.</w:t>
            </w:r>
          </w:p>
        </w:tc>
      </w:tr>
      <w:tr w:rsidR="00000000">
        <w:trPr>
          <w:divId w:val="175387555"/>
          <w:tblCellSpacing w:w="15" w:type="dxa"/>
        </w:trPr>
        <w:tc>
          <w:tcPr>
            <w:tcW w:w="0" w:type="auto"/>
            <w:vAlign w:val="center"/>
            <w:hideMark/>
          </w:tcPr>
          <w:p w:rsidR="00000000" w:rsidRDefault="00000000">
            <w:r>
              <w:t>&gt; newPxUsd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Modify options orders using USD prices </w:t>
            </w:r>
            <w:r>
              <w:br/>
              <w:t xml:space="preserve">Only applicable to options. </w:t>
            </w:r>
            <w:r>
              <w:br/>
              <w:t>When modifying options orders, users can only fill in one of the following: newPx, newPxUsd, or newPxVol.</w:t>
            </w:r>
          </w:p>
        </w:tc>
      </w:tr>
      <w:tr w:rsidR="00000000">
        <w:trPr>
          <w:divId w:val="175387555"/>
          <w:tblCellSpacing w:w="15" w:type="dxa"/>
        </w:trPr>
        <w:tc>
          <w:tcPr>
            <w:tcW w:w="0" w:type="auto"/>
            <w:vAlign w:val="center"/>
            <w:hideMark/>
          </w:tcPr>
          <w:p w:rsidR="00000000" w:rsidRDefault="00000000">
            <w:r>
              <w:t>&gt; newPxVol</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Modify options orders based on implied volatility, where 1 represents 100% </w:t>
            </w:r>
            <w:r>
              <w:br/>
              <w:t xml:space="preserve">Only applicable to options. </w:t>
            </w:r>
            <w:r>
              <w:br/>
              <w:t>When modifying options orders, users can only fill in one of the following: newPx, newPxUsd, or newPxVol.</w:t>
            </w:r>
          </w:p>
        </w:tc>
      </w:tr>
      <w:tr w:rsidR="00000000">
        <w:trPr>
          <w:divId w:val="175387555"/>
          <w:tblCellSpacing w:w="15" w:type="dxa"/>
        </w:trPr>
        <w:tc>
          <w:tcPr>
            <w:tcW w:w="0" w:type="auto"/>
            <w:vAlign w:val="center"/>
            <w:hideMark/>
          </w:tcPr>
          <w:p w:rsidR="00000000" w:rsidRDefault="00000000">
            <w:r>
              <w:t>expTime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Request effective deadline. Unix timestamp format in milliseconds, e.g. </w:t>
            </w:r>
            <w:r>
              <w:rPr>
                <w:rStyle w:val="HTML"/>
              </w:rPr>
              <w:t>1597026383085</w:t>
            </w:r>
          </w:p>
        </w:tc>
      </w:tr>
    </w:tbl>
    <w:p w:rsidR="00000000" w:rsidRDefault="00000000">
      <w:pPr>
        <w:pStyle w:val="a5"/>
        <w:divId w:val="1687367386"/>
      </w:pPr>
      <w:r>
        <w:t>Response Example When All Succeed</w:t>
      </w:r>
    </w:p>
    <w:p w:rsidR="00000000" w:rsidRDefault="00000000">
      <w:pPr>
        <w:pStyle w:val="HTML0"/>
        <w:divId w:val="2014141121"/>
        <w:rPr>
          <w:rStyle w:val="w"/>
        </w:rPr>
      </w:pPr>
      <w:r>
        <w:rPr>
          <w:rStyle w:val="p"/>
        </w:rPr>
        <w:t>{</w:t>
      </w:r>
    </w:p>
    <w:p w:rsidR="00000000" w:rsidRDefault="00000000">
      <w:pPr>
        <w:pStyle w:val="HTML0"/>
        <w:divId w:val="2014141121"/>
        <w:rPr>
          <w:rStyle w:val="w"/>
        </w:rPr>
      </w:pPr>
      <w:r>
        <w:rPr>
          <w:rStyle w:val="w"/>
        </w:rPr>
        <w:t xml:space="preserve">  </w:t>
      </w:r>
      <w:r>
        <w:rPr>
          <w:rStyle w:val="nl"/>
        </w:rPr>
        <w:t>"id"</w:t>
      </w:r>
      <w:r>
        <w:rPr>
          <w:rStyle w:val="p"/>
        </w:rPr>
        <w:t>:</w:t>
      </w:r>
      <w:r>
        <w:rPr>
          <w:rStyle w:val="w"/>
        </w:rPr>
        <w:t xml:space="preserve"> </w:t>
      </w:r>
      <w:r>
        <w:rPr>
          <w:rStyle w:val="s2"/>
        </w:rPr>
        <w:t>"1513"</w:t>
      </w:r>
      <w:r>
        <w:rPr>
          <w:rStyle w:val="p"/>
        </w:rPr>
        <w:t>,</w:t>
      </w:r>
    </w:p>
    <w:p w:rsidR="00000000" w:rsidRDefault="00000000">
      <w:pPr>
        <w:pStyle w:val="HTML0"/>
        <w:divId w:val="2014141121"/>
        <w:rPr>
          <w:rStyle w:val="w"/>
        </w:rPr>
      </w:pPr>
      <w:r>
        <w:rPr>
          <w:rStyle w:val="w"/>
        </w:rPr>
        <w:t xml:space="preserve">  </w:t>
      </w:r>
      <w:r>
        <w:rPr>
          <w:rStyle w:val="nl"/>
        </w:rPr>
        <w:t>"op"</w:t>
      </w:r>
      <w:r>
        <w:rPr>
          <w:rStyle w:val="p"/>
        </w:rPr>
        <w:t>:</w:t>
      </w:r>
      <w:r>
        <w:rPr>
          <w:rStyle w:val="w"/>
        </w:rPr>
        <w:t xml:space="preserve"> </w:t>
      </w:r>
      <w:r>
        <w:rPr>
          <w:rStyle w:val="s2"/>
        </w:rPr>
        <w:t>"batch-amend-orders"</w:t>
      </w:r>
      <w:r>
        <w:rPr>
          <w:rStyle w:val="p"/>
        </w:rPr>
        <w:t>,</w:t>
      </w:r>
    </w:p>
    <w:p w:rsidR="00000000" w:rsidRDefault="00000000">
      <w:pPr>
        <w:pStyle w:val="HTML0"/>
        <w:divId w:val="2014141121"/>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2014141121"/>
        <w:rPr>
          <w:rStyle w:val="w"/>
        </w:rPr>
      </w:pPr>
      <w:r>
        <w:rPr>
          <w:rStyle w:val="w"/>
        </w:rPr>
        <w:t xml:space="preserve">    </w:t>
      </w:r>
      <w:r>
        <w:rPr>
          <w:rStyle w:val="p"/>
        </w:rPr>
        <w:t>{</w:t>
      </w:r>
    </w:p>
    <w:p w:rsidR="00000000" w:rsidRDefault="00000000">
      <w:pPr>
        <w:pStyle w:val="HTML0"/>
        <w:divId w:val="2014141121"/>
        <w:rPr>
          <w:rStyle w:val="w"/>
        </w:rPr>
      </w:pPr>
      <w:r>
        <w:rPr>
          <w:rStyle w:val="w"/>
        </w:rPr>
        <w:t xml:space="preserve">      </w:t>
      </w:r>
      <w:r>
        <w:rPr>
          <w:rStyle w:val="nl"/>
        </w:rPr>
        <w:t>"clOrdId"</w:t>
      </w:r>
      <w:r>
        <w:rPr>
          <w:rStyle w:val="p"/>
        </w:rPr>
        <w:t>:</w:t>
      </w:r>
      <w:r>
        <w:rPr>
          <w:rStyle w:val="w"/>
        </w:rPr>
        <w:t xml:space="preserve"> </w:t>
      </w:r>
      <w:r>
        <w:rPr>
          <w:rStyle w:val="s2"/>
        </w:rPr>
        <w:t>"oktswap6"</w:t>
      </w:r>
      <w:r>
        <w:rPr>
          <w:rStyle w:val="p"/>
        </w:rPr>
        <w:t>,</w:t>
      </w:r>
    </w:p>
    <w:p w:rsidR="00000000" w:rsidRDefault="00000000">
      <w:pPr>
        <w:pStyle w:val="HTML0"/>
        <w:divId w:val="2014141121"/>
        <w:rPr>
          <w:rStyle w:val="w"/>
        </w:rPr>
      </w:pPr>
      <w:r>
        <w:rPr>
          <w:rStyle w:val="w"/>
        </w:rPr>
        <w:t xml:space="preserve">      </w:t>
      </w:r>
      <w:r>
        <w:rPr>
          <w:rStyle w:val="nl"/>
        </w:rPr>
        <w:t>"ordId"</w:t>
      </w:r>
      <w:r>
        <w:rPr>
          <w:rStyle w:val="p"/>
        </w:rPr>
        <w:t>:</w:t>
      </w:r>
      <w:r>
        <w:rPr>
          <w:rStyle w:val="w"/>
        </w:rPr>
        <w:t xml:space="preserve"> </w:t>
      </w:r>
      <w:r>
        <w:rPr>
          <w:rStyle w:val="s2"/>
        </w:rPr>
        <w:t>"12345689"</w:t>
      </w:r>
      <w:r>
        <w:rPr>
          <w:rStyle w:val="p"/>
        </w:rPr>
        <w:t>,</w:t>
      </w:r>
    </w:p>
    <w:p w:rsidR="00000000" w:rsidRDefault="00000000">
      <w:pPr>
        <w:pStyle w:val="HTML0"/>
        <w:divId w:val="2014141121"/>
        <w:rPr>
          <w:rStyle w:val="w"/>
        </w:rPr>
      </w:pPr>
      <w:r>
        <w:rPr>
          <w:rStyle w:val="w"/>
        </w:rPr>
        <w:t xml:space="preserve">      </w:t>
      </w:r>
      <w:r>
        <w:rPr>
          <w:rStyle w:val="nl"/>
        </w:rPr>
        <w:t>"ts"</w:t>
      </w:r>
      <w:r>
        <w:rPr>
          <w:rStyle w:val="p"/>
        </w:rPr>
        <w:t>:</w:t>
      </w:r>
      <w:r>
        <w:rPr>
          <w:rStyle w:val="w"/>
        </w:rPr>
        <w:t xml:space="preserve"> </w:t>
      </w:r>
      <w:r>
        <w:rPr>
          <w:rStyle w:val="s2"/>
        </w:rPr>
        <w:t>"1695190491421"</w:t>
      </w:r>
      <w:r>
        <w:rPr>
          <w:rStyle w:val="p"/>
        </w:rPr>
        <w:t>,</w:t>
      </w:r>
    </w:p>
    <w:p w:rsidR="00000000" w:rsidRDefault="00000000">
      <w:pPr>
        <w:pStyle w:val="HTML0"/>
        <w:divId w:val="2014141121"/>
        <w:rPr>
          <w:rStyle w:val="w"/>
        </w:rPr>
      </w:pPr>
      <w:r>
        <w:rPr>
          <w:rStyle w:val="w"/>
        </w:rPr>
        <w:t xml:space="preserve">      </w:t>
      </w:r>
      <w:r>
        <w:rPr>
          <w:rStyle w:val="nl"/>
        </w:rPr>
        <w:t>"reqId"</w:t>
      </w:r>
      <w:r>
        <w:rPr>
          <w:rStyle w:val="p"/>
        </w:rPr>
        <w:t>:</w:t>
      </w:r>
      <w:r>
        <w:rPr>
          <w:rStyle w:val="w"/>
        </w:rPr>
        <w:t xml:space="preserve"> </w:t>
      </w:r>
      <w:r>
        <w:rPr>
          <w:rStyle w:val="s2"/>
        </w:rPr>
        <w:t>"b12344"</w:t>
      </w:r>
      <w:r>
        <w:rPr>
          <w:rStyle w:val="p"/>
        </w:rPr>
        <w:t>,</w:t>
      </w:r>
    </w:p>
    <w:p w:rsidR="00000000" w:rsidRDefault="00000000">
      <w:pPr>
        <w:pStyle w:val="HTML0"/>
        <w:divId w:val="2014141121"/>
        <w:rPr>
          <w:rStyle w:val="w"/>
        </w:rPr>
      </w:pPr>
      <w:r>
        <w:rPr>
          <w:rStyle w:val="w"/>
        </w:rPr>
        <w:t xml:space="preserve">      </w:t>
      </w:r>
      <w:r>
        <w:rPr>
          <w:rStyle w:val="nl"/>
        </w:rPr>
        <w:t>"sCode"</w:t>
      </w:r>
      <w:r>
        <w:rPr>
          <w:rStyle w:val="p"/>
        </w:rPr>
        <w:t>:</w:t>
      </w:r>
      <w:r>
        <w:rPr>
          <w:rStyle w:val="w"/>
        </w:rPr>
        <w:t xml:space="preserve"> </w:t>
      </w:r>
      <w:r>
        <w:rPr>
          <w:rStyle w:val="s2"/>
        </w:rPr>
        <w:t>"0"</w:t>
      </w:r>
      <w:r>
        <w:rPr>
          <w:rStyle w:val="p"/>
        </w:rPr>
        <w:t>,</w:t>
      </w:r>
    </w:p>
    <w:p w:rsidR="00000000" w:rsidRDefault="00000000">
      <w:pPr>
        <w:pStyle w:val="HTML0"/>
        <w:divId w:val="2014141121"/>
        <w:rPr>
          <w:rStyle w:val="w"/>
        </w:rPr>
      </w:pPr>
      <w:r>
        <w:rPr>
          <w:rStyle w:val="w"/>
        </w:rPr>
        <w:t xml:space="preserve">      </w:t>
      </w:r>
      <w:r>
        <w:rPr>
          <w:rStyle w:val="nl"/>
        </w:rPr>
        <w:t>"sMsg"</w:t>
      </w:r>
      <w:r>
        <w:rPr>
          <w:rStyle w:val="p"/>
        </w:rPr>
        <w:t>:</w:t>
      </w:r>
      <w:r>
        <w:rPr>
          <w:rStyle w:val="w"/>
        </w:rPr>
        <w:t xml:space="preserve"> </w:t>
      </w:r>
      <w:r>
        <w:rPr>
          <w:rStyle w:val="s2"/>
        </w:rPr>
        <w:t>""</w:t>
      </w:r>
    </w:p>
    <w:p w:rsidR="00000000" w:rsidRDefault="00000000">
      <w:pPr>
        <w:pStyle w:val="HTML0"/>
        <w:divId w:val="2014141121"/>
        <w:rPr>
          <w:rStyle w:val="w"/>
        </w:rPr>
      </w:pPr>
      <w:r>
        <w:rPr>
          <w:rStyle w:val="w"/>
        </w:rPr>
        <w:t xml:space="preserve">    </w:t>
      </w:r>
      <w:r>
        <w:rPr>
          <w:rStyle w:val="p"/>
        </w:rPr>
        <w:t>},</w:t>
      </w:r>
    </w:p>
    <w:p w:rsidR="00000000" w:rsidRDefault="00000000">
      <w:pPr>
        <w:pStyle w:val="HTML0"/>
        <w:divId w:val="2014141121"/>
        <w:rPr>
          <w:rStyle w:val="w"/>
        </w:rPr>
      </w:pPr>
      <w:r>
        <w:rPr>
          <w:rStyle w:val="w"/>
        </w:rPr>
        <w:t xml:space="preserve">    </w:t>
      </w:r>
      <w:r>
        <w:rPr>
          <w:rStyle w:val="p"/>
        </w:rPr>
        <w:t>{</w:t>
      </w:r>
    </w:p>
    <w:p w:rsidR="00000000" w:rsidRDefault="00000000">
      <w:pPr>
        <w:pStyle w:val="HTML0"/>
        <w:divId w:val="2014141121"/>
        <w:rPr>
          <w:rStyle w:val="w"/>
        </w:rPr>
      </w:pPr>
      <w:r>
        <w:rPr>
          <w:rStyle w:val="w"/>
        </w:rPr>
        <w:t xml:space="preserve">      </w:t>
      </w:r>
      <w:r>
        <w:rPr>
          <w:rStyle w:val="nl"/>
        </w:rPr>
        <w:t>"clOrdId"</w:t>
      </w:r>
      <w:r>
        <w:rPr>
          <w:rStyle w:val="p"/>
        </w:rPr>
        <w:t>:</w:t>
      </w:r>
      <w:r>
        <w:rPr>
          <w:rStyle w:val="w"/>
        </w:rPr>
        <w:t xml:space="preserve"> </w:t>
      </w:r>
      <w:r>
        <w:rPr>
          <w:rStyle w:val="s2"/>
        </w:rPr>
        <w:t>"oktswap7"</w:t>
      </w:r>
      <w:r>
        <w:rPr>
          <w:rStyle w:val="p"/>
        </w:rPr>
        <w:t>,</w:t>
      </w:r>
    </w:p>
    <w:p w:rsidR="00000000" w:rsidRDefault="00000000">
      <w:pPr>
        <w:pStyle w:val="HTML0"/>
        <w:divId w:val="2014141121"/>
        <w:rPr>
          <w:rStyle w:val="w"/>
        </w:rPr>
      </w:pPr>
      <w:r>
        <w:rPr>
          <w:rStyle w:val="w"/>
        </w:rPr>
        <w:t xml:space="preserve">      </w:t>
      </w:r>
      <w:r>
        <w:rPr>
          <w:rStyle w:val="nl"/>
        </w:rPr>
        <w:t>"ordId"</w:t>
      </w:r>
      <w:r>
        <w:rPr>
          <w:rStyle w:val="p"/>
        </w:rPr>
        <w:t>:</w:t>
      </w:r>
      <w:r>
        <w:rPr>
          <w:rStyle w:val="w"/>
        </w:rPr>
        <w:t xml:space="preserve"> </w:t>
      </w:r>
      <w:r>
        <w:rPr>
          <w:rStyle w:val="s2"/>
        </w:rPr>
        <w:t>"12344"</w:t>
      </w:r>
      <w:r>
        <w:rPr>
          <w:rStyle w:val="p"/>
        </w:rPr>
        <w:t>,</w:t>
      </w:r>
    </w:p>
    <w:p w:rsidR="00000000" w:rsidRDefault="00000000">
      <w:pPr>
        <w:pStyle w:val="HTML0"/>
        <w:divId w:val="2014141121"/>
        <w:rPr>
          <w:rStyle w:val="w"/>
        </w:rPr>
      </w:pPr>
      <w:r>
        <w:rPr>
          <w:rStyle w:val="w"/>
        </w:rPr>
        <w:t xml:space="preserve">      </w:t>
      </w:r>
      <w:r>
        <w:rPr>
          <w:rStyle w:val="nl"/>
        </w:rPr>
        <w:t>"ts"</w:t>
      </w:r>
      <w:r>
        <w:rPr>
          <w:rStyle w:val="p"/>
        </w:rPr>
        <w:t>:</w:t>
      </w:r>
      <w:r>
        <w:rPr>
          <w:rStyle w:val="w"/>
        </w:rPr>
        <w:t xml:space="preserve"> </w:t>
      </w:r>
      <w:r>
        <w:rPr>
          <w:rStyle w:val="s2"/>
        </w:rPr>
        <w:t>"1695190491421"</w:t>
      </w:r>
      <w:r>
        <w:rPr>
          <w:rStyle w:val="p"/>
        </w:rPr>
        <w:t>,</w:t>
      </w:r>
    </w:p>
    <w:p w:rsidR="00000000" w:rsidRDefault="00000000">
      <w:pPr>
        <w:pStyle w:val="HTML0"/>
        <w:divId w:val="2014141121"/>
        <w:rPr>
          <w:rStyle w:val="w"/>
        </w:rPr>
      </w:pPr>
      <w:r>
        <w:rPr>
          <w:rStyle w:val="w"/>
        </w:rPr>
        <w:t xml:space="preserve">      </w:t>
      </w:r>
      <w:r>
        <w:rPr>
          <w:rStyle w:val="nl"/>
        </w:rPr>
        <w:t>"reqId"</w:t>
      </w:r>
      <w:r>
        <w:rPr>
          <w:rStyle w:val="p"/>
        </w:rPr>
        <w:t>:</w:t>
      </w:r>
      <w:r>
        <w:rPr>
          <w:rStyle w:val="w"/>
        </w:rPr>
        <w:t xml:space="preserve"> </w:t>
      </w:r>
      <w:r>
        <w:rPr>
          <w:rStyle w:val="s2"/>
        </w:rPr>
        <w:t>"b12344"</w:t>
      </w:r>
      <w:r>
        <w:rPr>
          <w:rStyle w:val="p"/>
        </w:rPr>
        <w:t>,</w:t>
      </w:r>
    </w:p>
    <w:p w:rsidR="00000000" w:rsidRDefault="00000000">
      <w:pPr>
        <w:pStyle w:val="HTML0"/>
        <w:divId w:val="2014141121"/>
        <w:rPr>
          <w:rStyle w:val="w"/>
        </w:rPr>
      </w:pPr>
      <w:r>
        <w:rPr>
          <w:rStyle w:val="w"/>
        </w:rPr>
        <w:t xml:space="preserve">      </w:t>
      </w:r>
      <w:r>
        <w:rPr>
          <w:rStyle w:val="nl"/>
        </w:rPr>
        <w:t>"sCode"</w:t>
      </w:r>
      <w:r>
        <w:rPr>
          <w:rStyle w:val="p"/>
        </w:rPr>
        <w:t>:</w:t>
      </w:r>
      <w:r>
        <w:rPr>
          <w:rStyle w:val="w"/>
        </w:rPr>
        <w:t xml:space="preserve"> </w:t>
      </w:r>
      <w:r>
        <w:rPr>
          <w:rStyle w:val="s2"/>
        </w:rPr>
        <w:t>"0"</w:t>
      </w:r>
      <w:r>
        <w:rPr>
          <w:rStyle w:val="p"/>
        </w:rPr>
        <w:t>,</w:t>
      </w:r>
    </w:p>
    <w:p w:rsidR="00000000" w:rsidRDefault="00000000">
      <w:pPr>
        <w:pStyle w:val="HTML0"/>
        <w:divId w:val="2014141121"/>
        <w:rPr>
          <w:rStyle w:val="w"/>
        </w:rPr>
      </w:pPr>
      <w:r>
        <w:rPr>
          <w:rStyle w:val="w"/>
        </w:rPr>
        <w:t xml:space="preserve">      </w:t>
      </w:r>
      <w:r>
        <w:rPr>
          <w:rStyle w:val="nl"/>
        </w:rPr>
        <w:t>"sMsg"</w:t>
      </w:r>
      <w:r>
        <w:rPr>
          <w:rStyle w:val="p"/>
        </w:rPr>
        <w:t>:</w:t>
      </w:r>
      <w:r>
        <w:rPr>
          <w:rStyle w:val="w"/>
        </w:rPr>
        <w:t xml:space="preserve"> </w:t>
      </w:r>
      <w:r>
        <w:rPr>
          <w:rStyle w:val="s2"/>
        </w:rPr>
        <w:t>""</w:t>
      </w:r>
    </w:p>
    <w:p w:rsidR="00000000" w:rsidRDefault="00000000">
      <w:pPr>
        <w:pStyle w:val="HTML0"/>
        <w:divId w:val="2014141121"/>
        <w:rPr>
          <w:rStyle w:val="w"/>
        </w:rPr>
      </w:pPr>
      <w:r>
        <w:rPr>
          <w:rStyle w:val="w"/>
        </w:rPr>
        <w:t xml:space="preserve">    </w:t>
      </w:r>
      <w:r>
        <w:rPr>
          <w:rStyle w:val="p"/>
        </w:rPr>
        <w:t>}</w:t>
      </w:r>
    </w:p>
    <w:p w:rsidR="00000000" w:rsidRDefault="00000000">
      <w:pPr>
        <w:pStyle w:val="HTML0"/>
        <w:divId w:val="2014141121"/>
        <w:rPr>
          <w:rStyle w:val="w"/>
        </w:rPr>
      </w:pPr>
      <w:r>
        <w:rPr>
          <w:rStyle w:val="w"/>
        </w:rPr>
        <w:t xml:space="preserve">  </w:t>
      </w:r>
      <w:r>
        <w:rPr>
          <w:rStyle w:val="p"/>
        </w:rPr>
        <w:t>],</w:t>
      </w:r>
    </w:p>
    <w:p w:rsidR="00000000" w:rsidRDefault="00000000">
      <w:pPr>
        <w:pStyle w:val="HTML0"/>
        <w:divId w:val="2014141121"/>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2014141121"/>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2014141121"/>
        <w:rPr>
          <w:rStyle w:val="w"/>
        </w:rPr>
      </w:pPr>
      <w:r>
        <w:rPr>
          <w:rStyle w:val="w"/>
        </w:rPr>
        <w:t xml:space="preserve">  </w:t>
      </w:r>
      <w:r>
        <w:rPr>
          <w:rStyle w:val="nl"/>
        </w:rPr>
        <w:t>"inTime"</w:t>
      </w:r>
      <w:r>
        <w:rPr>
          <w:rStyle w:val="p"/>
        </w:rPr>
        <w:t>:</w:t>
      </w:r>
      <w:r>
        <w:rPr>
          <w:rStyle w:val="w"/>
        </w:rPr>
        <w:t xml:space="preserve"> </w:t>
      </w:r>
      <w:r>
        <w:rPr>
          <w:rStyle w:val="s2"/>
        </w:rPr>
        <w:t>"1695190491421339"</w:t>
      </w:r>
      <w:r>
        <w:rPr>
          <w:rStyle w:val="p"/>
        </w:rPr>
        <w:t>,</w:t>
      </w:r>
    </w:p>
    <w:p w:rsidR="00000000" w:rsidRDefault="00000000">
      <w:pPr>
        <w:pStyle w:val="HTML0"/>
        <w:divId w:val="2014141121"/>
        <w:rPr>
          <w:rStyle w:val="w"/>
        </w:rPr>
      </w:pPr>
      <w:r>
        <w:rPr>
          <w:rStyle w:val="w"/>
        </w:rPr>
        <w:t xml:space="preserve">  </w:t>
      </w:r>
      <w:r>
        <w:rPr>
          <w:rStyle w:val="nl"/>
        </w:rPr>
        <w:t>"outTime"</w:t>
      </w:r>
      <w:r>
        <w:rPr>
          <w:rStyle w:val="p"/>
        </w:rPr>
        <w:t>:</w:t>
      </w:r>
      <w:r>
        <w:rPr>
          <w:rStyle w:val="w"/>
        </w:rPr>
        <w:t xml:space="preserve"> </w:t>
      </w:r>
      <w:r>
        <w:rPr>
          <w:rStyle w:val="s2"/>
        </w:rPr>
        <w:t>"1695190491423240"</w:t>
      </w:r>
    </w:p>
    <w:p w:rsidR="00000000" w:rsidRDefault="00000000">
      <w:pPr>
        <w:pStyle w:val="HTML0"/>
        <w:divId w:val="2014141121"/>
        <w:rPr>
          <w:rStyle w:val="w"/>
        </w:rPr>
      </w:pPr>
      <w:r>
        <w:rPr>
          <w:rStyle w:val="p"/>
        </w:rPr>
        <w:t>}</w:t>
      </w:r>
    </w:p>
    <w:p w:rsidR="00000000" w:rsidRDefault="00000000">
      <w:pPr>
        <w:pStyle w:val="a5"/>
        <w:divId w:val="1006132454"/>
      </w:pPr>
      <w:r>
        <w:t>Response Example When All Failed</w:t>
      </w:r>
    </w:p>
    <w:p w:rsidR="00000000" w:rsidRDefault="00000000">
      <w:pPr>
        <w:pStyle w:val="HTML0"/>
        <w:divId w:val="146939403"/>
        <w:rPr>
          <w:rStyle w:val="w"/>
        </w:rPr>
      </w:pPr>
      <w:r>
        <w:rPr>
          <w:rStyle w:val="p"/>
        </w:rPr>
        <w:t>{</w:t>
      </w:r>
    </w:p>
    <w:p w:rsidR="00000000" w:rsidRDefault="00000000">
      <w:pPr>
        <w:pStyle w:val="HTML0"/>
        <w:divId w:val="146939403"/>
        <w:rPr>
          <w:rStyle w:val="w"/>
        </w:rPr>
      </w:pPr>
      <w:r>
        <w:rPr>
          <w:rStyle w:val="w"/>
        </w:rPr>
        <w:t xml:space="preserve">  </w:t>
      </w:r>
      <w:r>
        <w:rPr>
          <w:rStyle w:val="nl"/>
        </w:rPr>
        <w:t>"id"</w:t>
      </w:r>
      <w:r>
        <w:rPr>
          <w:rStyle w:val="p"/>
        </w:rPr>
        <w:t>:</w:t>
      </w:r>
      <w:r>
        <w:rPr>
          <w:rStyle w:val="w"/>
        </w:rPr>
        <w:t xml:space="preserve"> </w:t>
      </w:r>
      <w:r>
        <w:rPr>
          <w:rStyle w:val="s2"/>
        </w:rPr>
        <w:t>"1513"</w:t>
      </w:r>
      <w:r>
        <w:rPr>
          <w:rStyle w:val="p"/>
        </w:rPr>
        <w:t>,</w:t>
      </w:r>
    </w:p>
    <w:p w:rsidR="00000000" w:rsidRDefault="00000000">
      <w:pPr>
        <w:pStyle w:val="HTML0"/>
        <w:divId w:val="146939403"/>
        <w:rPr>
          <w:rStyle w:val="w"/>
        </w:rPr>
      </w:pPr>
      <w:r>
        <w:rPr>
          <w:rStyle w:val="w"/>
        </w:rPr>
        <w:t xml:space="preserve">  </w:t>
      </w:r>
      <w:r>
        <w:rPr>
          <w:rStyle w:val="nl"/>
        </w:rPr>
        <w:t>"op"</w:t>
      </w:r>
      <w:r>
        <w:rPr>
          <w:rStyle w:val="p"/>
        </w:rPr>
        <w:t>:</w:t>
      </w:r>
      <w:r>
        <w:rPr>
          <w:rStyle w:val="w"/>
        </w:rPr>
        <w:t xml:space="preserve"> </w:t>
      </w:r>
      <w:r>
        <w:rPr>
          <w:rStyle w:val="s2"/>
        </w:rPr>
        <w:t>"batch-amend-orders"</w:t>
      </w:r>
      <w:r>
        <w:rPr>
          <w:rStyle w:val="p"/>
        </w:rPr>
        <w:t>,</w:t>
      </w:r>
    </w:p>
    <w:p w:rsidR="00000000" w:rsidRDefault="00000000">
      <w:pPr>
        <w:pStyle w:val="HTML0"/>
        <w:divId w:val="146939403"/>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46939403"/>
        <w:rPr>
          <w:rStyle w:val="w"/>
        </w:rPr>
      </w:pPr>
      <w:r>
        <w:rPr>
          <w:rStyle w:val="w"/>
        </w:rPr>
        <w:t xml:space="preserve">    </w:t>
      </w:r>
      <w:r>
        <w:rPr>
          <w:rStyle w:val="p"/>
        </w:rPr>
        <w:t>{</w:t>
      </w:r>
    </w:p>
    <w:p w:rsidR="00000000" w:rsidRDefault="00000000">
      <w:pPr>
        <w:pStyle w:val="HTML0"/>
        <w:divId w:val="146939403"/>
        <w:rPr>
          <w:rStyle w:val="w"/>
        </w:rPr>
      </w:pPr>
      <w:r>
        <w:rPr>
          <w:rStyle w:val="w"/>
        </w:rPr>
        <w:t xml:space="preserve">      </w:t>
      </w:r>
      <w:r>
        <w:rPr>
          <w:rStyle w:val="nl"/>
        </w:rPr>
        <w:t>"clOrdId"</w:t>
      </w:r>
      <w:r>
        <w:rPr>
          <w:rStyle w:val="p"/>
        </w:rPr>
        <w:t>:</w:t>
      </w:r>
      <w:r>
        <w:rPr>
          <w:rStyle w:val="w"/>
        </w:rPr>
        <w:t xml:space="preserve"> </w:t>
      </w:r>
      <w:r>
        <w:rPr>
          <w:rStyle w:val="s2"/>
        </w:rPr>
        <w:t>""</w:t>
      </w:r>
      <w:r>
        <w:rPr>
          <w:rStyle w:val="p"/>
        </w:rPr>
        <w:t>,</w:t>
      </w:r>
    </w:p>
    <w:p w:rsidR="00000000" w:rsidRDefault="00000000">
      <w:pPr>
        <w:pStyle w:val="HTML0"/>
        <w:divId w:val="146939403"/>
        <w:rPr>
          <w:rStyle w:val="w"/>
        </w:rPr>
      </w:pPr>
      <w:r>
        <w:rPr>
          <w:rStyle w:val="w"/>
        </w:rPr>
        <w:t xml:space="preserve">      </w:t>
      </w:r>
      <w:r>
        <w:rPr>
          <w:rStyle w:val="nl"/>
        </w:rPr>
        <w:t>"ordId"</w:t>
      </w:r>
      <w:r>
        <w:rPr>
          <w:rStyle w:val="p"/>
        </w:rPr>
        <w:t>:</w:t>
      </w:r>
      <w:r>
        <w:rPr>
          <w:rStyle w:val="w"/>
        </w:rPr>
        <w:t xml:space="preserve"> </w:t>
      </w:r>
      <w:r>
        <w:rPr>
          <w:rStyle w:val="s2"/>
        </w:rPr>
        <w:t>"12345689"</w:t>
      </w:r>
      <w:r>
        <w:rPr>
          <w:rStyle w:val="p"/>
        </w:rPr>
        <w:t>,</w:t>
      </w:r>
    </w:p>
    <w:p w:rsidR="00000000" w:rsidRDefault="00000000">
      <w:pPr>
        <w:pStyle w:val="HTML0"/>
        <w:divId w:val="146939403"/>
        <w:rPr>
          <w:rStyle w:val="w"/>
        </w:rPr>
      </w:pPr>
      <w:r>
        <w:rPr>
          <w:rStyle w:val="w"/>
        </w:rPr>
        <w:t xml:space="preserve">      </w:t>
      </w:r>
      <w:r>
        <w:rPr>
          <w:rStyle w:val="nl"/>
        </w:rPr>
        <w:t>"ts"</w:t>
      </w:r>
      <w:r>
        <w:rPr>
          <w:rStyle w:val="p"/>
        </w:rPr>
        <w:t>:</w:t>
      </w:r>
      <w:r>
        <w:rPr>
          <w:rStyle w:val="w"/>
        </w:rPr>
        <w:t xml:space="preserve"> </w:t>
      </w:r>
      <w:r>
        <w:rPr>
          <w:rStyle w:val="s2"/>
        </w:rPr>
        <w:t>"1695190491421"</w:t>
      </w:r>
      <w:r>
        <w:rPr>
          <w:rStyle w:val="p"/>
        </w:rPr>
        <w:t>,</w:t>
      </w:r>
    </w:p>
    <w:p w:rsidR="00000000" w:rsidRDefault="00000000">
      <w:pPr>
        <w:pStyle w:val="HTML0"/>
        <w:divId w:val="146939403"/>
        <w:rPr>
          <w:rStyle w:val="w"/>
        </w:rPr>
      </w:pPr>
      <w:r>
        <w:rPr>
          <w:rStyle w:val="w"/>
        </w:rPr>
        <w:t xml:space="preserve">      </w:t>
      </w:r>
      <w:r>
        <w:rPr>
          <w:rStyle w:val="nl"/>
        </w:rPr>
        <w:t>"reqId"</w:t>
      </w:r>
      <w:r>
        <w:rPr>
          <w:rStyle w:val="p"/>
        </w:rPr>
        <w:t>:</w:t>
      </w:r>
      <w:r>
        <w:rPr>
          <w:rStyle w:val="w"/>
        </w:rPr>
        <w:t xml:space="preserve"> </w:t>
      </w:r>
      <w:r>
        <w:rPr>
          <w:rStyle w:val="s2"/>
        </w:rPr>
        <w:t>"b12344"</w:t>
      </w:r>
      <w:r>
        <w:rPr>
          <w:rStyle w:val="p"/>
        </w:rPr>
        <w:t>,</w:t>
      </w:r>
    </w:p>
    <w:p w:rsidR="00000000" w:rsidRDefault="00000000">
      <w:pPr>
        <w:pStyle w:val="HTML0"/>
        <w:divId w:val="146939403"/>
        <w:rPr>
          <w:rStyle w:val="w"/>
        </w:rPr>
      </w:pPr>
      <w:r>
        <w:rPr>
          <w:rStyle w:val="w"/>
        </w:rPr>
        <w:t xml:space="preserve">      </w:t>
      </w:r>
      <w:r>
        <w:rPr>
          <w:rStyle w:val="nl"/>
        </w:rPr>
        <w:t>"sCode"</w:t>
      </w:r>
      <w:r>
        <w:rPr>
          <w:rStyle w:val="p"/>
        </w:rPr>
        <w:t>:</w:t>
      </w:r>
      <w:r>
        <w:rPr>
          <w:rStyle w:val="w"/>
        </w:rPr>
        <w:t xml:space="preserve"> </w:t>
      </w:r>
      <w:r>
        <w:rPr>
          <w:rStyle w:val="s2"/>
        </w:rPr>
        <w:t>"5XXXX"</w:t>
      </w:r>
      <w:r>
        <w:rPr>
          <w:rStyle w:val="p"/>
        </w:rPr>
        <w:t>,</w:t>
      </w:r>
    </w:p>
    <w:p w:rsidR="00000000" w:rsidRDefault="00000000">
      <w:pPr>
        <w:pStyle w:val="HTML0"/>
        <w:divId w:val="146939403"/>
        <w:rPr>
          <w:rStyle w:val="w"/>
        </w:rPr>
      </w:pPr>
      <w:r>
        <w:rPr>
          <w:rStyle w:val="w"/>
        </w:rPr>
        <w:t xml:space="preserve">      </w:t>
      </w:r>
      <w:r>
        <w:rPr>
          <w:rStyle w:val="nl"/>
        </w:rPr>
        <w:t>"sMsg"</w:t>
      </w:r>
      <w:r>
        <w:rPr>
          <w:rStyle w:val="p"/>
        </w:rPr>
        <w:t>:</w:t>
      </w:r>
      <w:r>
        <w:rPr>
          <w:rStyle w:val="w"/>
        </w:rPr>
        <w:t xml:space="preserve"> </w:t>
      </w:r>
      <w:r>
        <w:rPr>
          <w:rStyle w:val="s2"/>
        </w:rPr>
        <w:t>"order not exist"</w:t>
      </w:r>
    </w:p>
    <w:p w:rsidR="00000000" w:rsidRDefault="00000000">
      <w:pPr>
        <w:pStyle w:val="HTML0"/>
        <w:divId w:val="146939403"/>
        <w:rPr>
          <w:rStyle w:val="w"/>
        </w:rPr>
      </w:pPr>
      <w:r>
        <w:rPr>
          <w:rStyle w:val="w"/>
        </w:rPr>
        <w:t xml:space="preserve">    </w:t>
      </w:r>
      <w:r>
        <w:rPr>
          <w:rStyle w:val="p"/>
        </w:rPr>
        <w:t>},</w:t>
      </w:r>
    </w:p>
    <w:p w:rsidR="00000000" w:rsidRDefault="00000000">
      <w:pPr>
        <w:pStyle w:val="HTML0"/>
        <w:divId w:val="146939403"/>
        <w:rPr>
          <w:rStyle w:val="w"/>
        </w:rPr>
      </w:pPr>
      <w:r>
        <w:rPr>
          <w:rStyle w:val="w"/>
        </w:rPr>
        <w:t xml:space="preserve">    </w:t>
      </w:r>
      <w:r>
        <w:rPr>
          <w:rStyle w:val="p"/>
        </w:rPr>
        <w:t>{</w:t>
      </w:r>
    </w:p>
    <w:p w:rsidR="00000000" w:rsidRDefault="00000000">
      <w:pPr>
        <w:pStyle w:val="HTML0"/>
        <w:divId w:val="146939403"/>
        <w:rPr>
          <w:rStyle w:val="w"/>
        </w:rPr>
      </w:pPr>
      <w:r>
        <w:rPr>
          <w:rStyle w:val="w"/>
        </w:rPr>
        <w:t xml:space="preserve">      </w:t>
      </w:r>
      <w:r>
        <w:rPr>
          <w:rStyle w:val="nl"/>
        </w:rPr>
        <w:t>"clOrdId"</w:t>
      </w:r>
      <w:r>
        <w:rPr>
          <w:rStyle w:val="p"/>
        </w:rPr>
        <w:t>:</w:t>
      </w:r>
      <w:r>
        <w:rPr>
          <w:rStyle w:val="w"/>
        </w:rPr>
        <w:t xml:space="preserve"> </w:t>
      </w:r>
      <w:r>
        <w:rPr>
          <w:rStyle w:val="s2"/>
        </w:rPr>
        <w:t>"oktswap7"</w:t>
      </w:r>
      <w:r>
        <w:rPr>
          <w:rStyle w:val="p"/>
        </w:rPr>
        <w:t>,</w:t>
      </w:r>
    </w:p>
    <w:p w:rsidR="00000000" w:rsidRDefault="00000000">
      <w:pPr>
        <w:pStyle w:val="HTML0"/>
        <w:divId w:val="146939403"/>
        <w:rPr>
          <w:rStyle w:val="w"/>
        </w:rPr>
      </w:pPr>
      <w:r>
        <w:rPr>
          <w:rStyle w:val="w"/>
        </w:rPr>
        <w:t xml:space="preserve">      </w:t>
      </w:r>
      <w:r>
        <w:rPr>
          <w:rStyle w:val="nl"/>
        </w:rPr>
        <w:t>"ordId"</w:t>
      </w:r>
      <w:r>
        <w:rPr>
          <w:rStyle w:val="p"/>
        </w:rPr>
        <w:t>:</w:t>
      </w:r>
      <w:r>
        <w:rPr>
          <w:rStyle w:val="w"/>
        </w:rPr>
        <w:t xml:space="preserve"> </w:t>
      </w:r>
      <w:r>
        <w:rPr>
          <w:rStyle w:val="s2"/>
        </w:rPr>
        <w:t>""</w:t>
      </w:r>
      <w:r>
        <w:rPr>
          <w:rStyle w:val="p"/>
        </w:rPr>
        <w:t>,</w:t>
      </w:r>
    </w:p>
    <w:p w:rsidR="00000000" w:rsidRDefault="00000000">
      <w:pPr>
        <w:pStyle w:val="HTML0"/>
        <w:divId w:val="146939403"/>
        <w:rPr>
          <w:rStyle w:val="w"/>
        </w:rPr>
      </w:pPr>
      <w:r>
        <w:rPr>
          <w:rStyle w:val="w"/>
        </w:rPr>
        <w:t xml:space="preserve">      </w:t>
      </w:r>
      <w:r>
        <w:rPr>
          <w:rStyle w:val="nl"/>
        </w:rPr>
        <w:t>"ts"</w:t>
      </w:r>
      <w:r>
        <w:rPr>
          <w:rStyle w:val="p"/>
        </w:rPr>
        <w:t>:</w:t>
      </w:r>
      <w:r>
        <w:rPr>
          <w:rStyle w:val="w"/>
        </w:rPr>
        <w:t xml:space="preserve"> </w:t>
      </w:r>
      <w:r>
        <w:rPr>
          <w:rStyle w:val="s2"/>
        </w:rPr>
        <w:t>"1695190491421"</w:t>
      </w:r>
      <w:r>
        <w:rPr>
          <w:rStyle w:val="p"/>
        </w:rPr>
        <w:t>,</w:t>
      </w:r>
    </w:p>
    <w:p w:rsidR="00000000" w:rsidRDefault="00000000">
      <w:pPr>
        <w:pStyle w:val="HTML0"/>
        <w:divId w:val="146939403"/>
        <w:rPr>
          <w:rStyle w:val="w"/>
        </w:rPr>
      </w:pPr>
      <w:r>
        <w:rPr>
          <w:rStyle w:val="w"/>
        </w:rPr>
        <w:t xml:space="preserve">      </w:t>
      </w:r>
      <w:r>
        <w:rPr>
          <w:rStyle w:val="nl"/>
        </w:rPr>
        <w:t>"reqId"</w:t>
      </w:r>
      <w:r>
        <w:rPr>
          <w:rStyle w:val="p"/>
        </w:rPr>
        <w:t>:</w:t>
      </w:r>
      <w:r>
        <w:rPr>
          <w:rStyle w:val="w"/>
        </w:rPr>
        <w:t xml:space="preserve"> </w:t>
      </w:r>
      <w:r>
        <w:rPr>
          <w:rStyle w:val="s2"/>
        </w:rPr>
        <w:t>"b12344"</w:t>
      </w:r>
      <w:r>
        <w:rPr>
          <w:rStyle w:val="p"/>
        </w:rPr>
        <w:t>,</w:t>
      </w:r>
    </w:p>
    <w:p w:rsidR="00000000" w:rsidRDefault="00000000">
      <w:pPr>
        <w:pStyle w:val="HTML0"/>
        <w:divId w:val="146939403"/>
        <w:rPr>
          <w:rStyle w:val="w"/>
        </w:rPr>
      </w:pPr>
      <w:r>
        <w:rPr>
          <w:rStyle w:val="w"/>
        </w:rPr>
        <w:t xml:space="preserve">      </w:t>
      </w:r>
      <w:r>
        <w:rPr>
          <w:rStyle w:val="nl"/>
        </w:rPr>
        <w:t>"sCode"</w:t>
      </w:r>
      <w:r>
        <w:rPr>
          <w:rStyle w:val="p"/>
        </w:rPr>
        <w:t>:</w:t>
      </w:r>
      <w:r>
        <w:rPr>
          <w:rStyle w:val="w"/>
        </w:rPr>
        <w:t xml:space="preserve"> </w:t>
      </w:r>
      <w:r>
        <w:rPr>
          <w:rStyle w:val="s2"/>
        </w:rPr>
        <w:t>"5XXXX"</w:t>
      </w:r>
      <w:r>
        <w:rPr>
          <w:rStyle w:val="p"/>
        </w:rPr>
        <w:t>,</w:t>
      </w:r>
    </w:p>
    <w:p w:rsidR="00000000" w:rsidRDefault="00000000">
      <w:pPr>
        <w:pStyle w:val="HTML0"/>
        <w:divId w:val="146939403"/>
        <w:rPr>
          <w:rStyle w:val="w"/>
        </w:rPr>
      </w:pPr>
      <w:r>
        <w:rPr>
          <w:rStyle w:val="w"/>
        </w:rPr>
        <w:t xml:space="preserve">      </w:t>
      </w:r>
      <w:r>
        <w:rPr>
          <w:rStyle w:val="nl"/>
        </w:rPr>
        <w:t>"sMsg"</w:t>
      </w:r>
      <w:r>
        <w:rPr>
          <w:rStyle w:val="p"/>
        </w:rPr>
        <w:t>:</w:t>
      </w:r>
      <w:r>
        <w:rPr>
          <w:rStyle w:val="w"/>
        </w:rPr>
        <w:t xml:space="preserve"> </w:t>
      </w:r>
      <w:r>
        <w:rPr>
          <w:rStyle w:val="s2"/>
        </w:rPr>
        <w:t>"order not exist"</w:t>
      </w:r>
    </w:p>
    <w:p w:rsidR="00000000" w:rsidRDefault="00000000">
      <w:pPr>
        <w:pStyle w:val="HTML0"/>
        <w:divId w:val="146939403"/>
        <w:rPr>
          <w:rStyle w:val="w"/>
        </w:rPr>
      </w:pPr>
      <w:r>
        <w:rPr>
          <w:rStyle w:val="w"/>
        </w:rPr>
        <w:t xml:space="preserve">    </w:t>
      </w:r>
      <w:r>
        <w:rPr>
          <w:rStyle w:val="p"/>
        </w:rPr>
        <w:t>}</w:t>
      </w:r>
    </w:p>
    <w:p w:rsidR="00000000" w:rsidRDefault="00000000">
      <w:pPr>
        <w:pStyle w:val="HTML0"/>
        <w:divId w:val="146939403"/>
        <w:rPr>
          <w:rStyle w:val="w"/>
        </w:rPr>
      </w:pPr>
      <w:r>
        <w:rPr>
          <w:rStyle w:val="w"/>
        </w:rPr>
        <w:t xml:space="preserve">  </w:t>
      </w:r>
      <w:r>
        <w:rPr>
          <w:rStyle w:val="p"/>
        </w:rPr>
        <w:t>],</w:t>
      </w:r>
    </w:p>
    <w:p w:rsidR="00000000" w:rsidRDefault="00000000">
      <w:pPr>
        <w:pStyle w:val="HTML0"/>
        <w:divId w:val="146939403"/>
        <w:rPr>
          <w:rStyle w:val="w"/>
        </w:rPr>
      </w:pPr>
      <w:r>
        <w:rPr>
          <w:rStyle w:val="w"/>
        </w:rPr>
        <w:t xml:space="preserve">  </w:t>
      </w:r>
      <w:r>
        <w:rPr>
          <w:rStyle w:val="nl"/>
        </w:rPr>
        <w:t>"code"</w:t>
      </w:r>
      <w:r>
        <w:rPr>
          <w:rStyle w:val="p"/>
        </w:rPr>
        <w:t>:</w:t>
      </w:r>
      <w:r>
        <w:rPr>
          <w:rStyle w:val="w"/>
        </w:rPr>
        <w:t xml:space="preserve"> </w:t>
      </w:r>
      <w:r>
        <w:rPr>
          <w:rStyle w:val="s2"/>
        </w:rPr>
        <w:t>"1"</w:t>
      </w:r>
      <w:r>
        <w:rPr>
          <w:rStyle w:val="p"/>
        </w:rPr>
        <w:t>,</w:t>
      </w:r>
    </w:p>
    <w:p w:rsidR="00000000" w:rsidRDefault="00000000">
      <w:pPr>
        <w:pStyle w:val="HTML0"/>
        <w:divId w:val="146939403"/>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146939403"/>
        <w:rPr>
          <w:rStyle w:val="w"/>
        </w:rPr>
      </w:pPr>
      <w:r>
        <w:rPr>
          <w:rStyle w:val="w"/>
        </w:rPr>
        <w:t xml:space="preserve">  </w:t>
      </w:r>
      <w:r>
        <w:rPr>
          <w:rStyle w:val="nl"/>
        </w:rPr>
        <w:t>"inTime"</w:t>
      </w:r>
      <w:r>
        <w:rPr>
          <w:rStyle w:val="p"/>
        </w:rPr>
        <w:t>:</w:t>
      </w:r>
      <w:r>
        <w:rPr>
          <w:rStyle w:val="w"/>
        </w:rPr>
        <w:t xml:space="preserve"> </w:t>
      </w:r>
      <w:r>
        <w:rPr>
          <w:rStyle w:val="s2"/>
        </w:rPr>
        <w:t>"1695190491421339"</w:t>
      </w:r>
      <w:r>
        <w:rPr>
          <w:rStyle w:val="p"/>
        </w:rPr>
        <w:t>,</w:t>
      </w:r>
    </w:p>
    <w:p w:rsidR="00000000" w:rsidRDefault="00000000">
      <w:pPr>
        <w:pStyle w:val="HTML0"/>
        <w:divId w:val="146939403"/>
        <w:rPr>
          <w:rStyle w:val="w"/>
        </w:rPr>
      </w:pPr>
      <w:r>
        <w:rPr>
          <w:rStyle w:val="w"/>
        </w:rPr>
        <w:t xml:space="preserve">  </w:t>
      </w:r>
      <w:r>
        <w:rPr>
          <w:rStyle w:val="nl"/>
        </w:rPr>
        <w:t>"outTime"</w:t>
      </w:r>
      <w:r>
        <w:rPr>
          <w:rStyle w:val="p"/>
        </w:rPr>
        <w:t>:</w:t>
      </w:r>
      <w:r>
        <w:rPr>
          <w:rStyle w:val="w"/>
        </w:rPr>
        <w:t xml:space="preserve"> </w:t>
      </w:r>
      <w:r>
        <w:rPr>
          <w:rStyle w:val="s2"/>
        </w:rPr>
        <w:t>"1695190491423240"</w:t>
      </w:r>
    </w:p>
    <w:p w:rsidR="00000000" w:rsidRDefault="00000000">
      <w:pPr>
        <w:pStyle w:val="HTML0"/>
        <w:divId w:val="146939403"/>
        <w:rPr>
          <w:rStyle w:val="w"/>
        </w:rPr>
      </w:pPr>
      <w:r>
        <w:rPr>
          <w:rStyle w:val="p"/>
        </w:rPr>
        <w:t>}</w:t>
      </w:r>
    </w:p>
    <w:p w:rsidR="00000000" w:rsidRDefault="00000000">
      <w:pPr>
        <w:pStyle w:val="a5"/>
        <w:divId w:val="570114199"/>
      </w:pPr>
      <w:r>
        <w:t>Response Example When Partially Successful</w:t>
      </w:r>
    </w:p>
    <w:p w:rsidR="00000000" w:rsidRDefault="00000000">
      <w:pPr>
        <w:pStyle w:val="HTML0"/>
        <w:divId w:val="2058116293"/>
        <w:rPr>
          <w:rStyle w:val="w"/>
        </w:rPr>
      </w:pPr>
      <w:r>
        <w:rPr>
          <w:rStyle w:val="p"/>
        </w:rPr>
        <w:t>{</w:t>
      </w:r>
    </w:p>
    <w:p w:rsidR="00000000" w:rsidRDefault="00000000">
      <w:pPr>
        <w:pStyle w:val="HTML0"/>
        <w:divId w:val="2058116293"/>
        <w:rPr>
          <w:rStyle w:val="w"/>
        </w:rPr>
      </w:pPr>
      <w:r>
        <w:rPr>
          <w:rStyle w:val="w"/>
        </w:rPr>
        <w:t xml:space="preserve">  </w:t>
      </w:r>
      <w:r>
        <w:rPr>
          <w:rStyle w:val="nl"/>
        </w:rPr>
        <w:t>"id"</w:t>
      </w:r>
      <w:r>
        <w:rPr>
          <w:rStyle w:val="p"/>
        </w:rPr>
        <w:t>:</w:t>
      </w:r>
      <w:r>
        <w:rPr>
          <w:rStyle w:val="w"/>
        </w:rPr>
        <w:t xml:space="preserve"> </w:t>
      </w:r>
      <w:r>
        <w:rPr>
          <w:rStyle w:val="s2"/>
        </w:rPr>
        <w:t>"1513"</w:t>
      </w:r>
      <w:r>
        <w:rPr>
          <w:rStyle w:val="p"/>
        </w:rPr>
        <w:t>,</w:t>
      </w:r>
    </w:p>
    <w:p w:rsidR="00000000" w:rsidRDefault="00000000">
      <w:pPr>
        <w:pStyle w:val="HTML0"/>
        <w:divId w:val="2058116293"/>
        <w:rPr>
          <w:rStyle w:val="w"/>
        </w:rPr>
      </w:pPr>
      <w:r>
        <w:rPr>
          <w:rStyle w:val="w"/>
        </w:rPr>
        <w:t xml:space="preserve">  </w:t>
      </w:r>
      <w:r>
        <w:rPr>
          <w:rStyle w:val="nl"/>
        </w:rPr>
        <w:t>"op"</w:t>
      </w:r>
      <w:r>
        <w:rPr>
          <w:rStyle w:val="p"/>
        </w:rPr>
        <w:t>:</w:t>
      </w:r>
      <w:r>
        <w:rPr>
          <w:rStyle w:val="w"/>
        </w:rPr>
        <w:t xml:space="preserve"> </w:t>
      </w:r>
      <w:r>
        <w:rPr>
          <w:rStyle w:val="s2"/>
        </w:rPr>
        <w:t>"batch-amend-orders"</w:t>
      </w:r>
      <w:r>
        <w:rPr>
          <w:rStyle w:val="p"/>
        </w:rPr>
        <w:t>,</w:t>
      </w:r>
    </w:p>
    <w:p w:rsidR="00000000" w:rsidRDefault="00000000">
      <w:pPr>
        <w:pStyle w:val="HTML0"/>
        <w:divId w:val="2058116293"/>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2058116293"/>
        <w:rPr>
          <w:rStyle w:val="w"/>
        </w:rPr>
      </w:pPr>
      <w:r>
        <w:rPr>
          <w:rStyle w:val="w"/>
        </w:rPr>
        <w:t xml:space="preserve">    </w:t>
      </w:r>
      <w:r>
        <w:rPr>
          <w:rStyle w:val="p"/>
        </w:rPr>
        <w:t>{</w:t>
      </w:r>
    </w:p>
    <w:p w:rsidR="00000000" w:rsidRDefault="00000000">
      <w:pPr>
        <w:pStyle w:val="HTML0"/>
        <w:divId w:val="2058116293"/>
        <w:rPr>
          <w:rStyle w:val="w"/>
        </w:rPr>
      </w:pPr>
      <w:r>
        <w:rPr>
          <w:rStyle w:val="w"/>
        </w:rPr>
        <w:t xml:space="preserve">      </w:t>
      </w:r>
      <w:r>
        <w:rPr>
          <w:rStyle w:val="nl"/>
        </w:rPr>
        <w:t>"clOrdId"</w:t>
      </w:r>
      <w:r>
        <w:rPr>
          <w:rStyle w:val="p"/>
        </w:rPr>
        <w:t>:</w:t>
      </w:r>
      <w:r>
        <w:rPr>
          <w:rStyle w:val="w"/>
        </w:rPr>
        <w:t xml:space="preserve"> </w:t>
      </w:r>
      <w:r>
        <w:rPr>
          <w:rStyle w:val="s2"/>
        </w:rPr>
        <w:t>""</w:t>
      </w:r>
      <w:r>
        <w:rPr>
          <w:rStyle w:val="p"/>
        </w:rPr>
        <w:t>,</w:t>
      </w:r>
    </w:p>
    <w:p w:rsidR="00000000" w:rsidRDefault="00000000">
      <w:pPr>
        <w:pStyle w:val="HTML0"/>
        <w:divId w:val="2058116293"/>
        <w:rPr>
          <w:rStyle w:val="w"/>
        </w:rPr>
      </w:pPr>
      <w:r>
        <w:rPr>
          <w:rStyle w:val="w"/>
        </w:rPr>
        <w:t xml:space="preserve">      </w:t>
      </w:r>
      <w:r>
        <w:rPr>
          <w:rStyle w:val="nl"/>
        </w:rPr>
        <w:t>"ordId"</w:t>
      </w:r>
      <w:r>
        <w:rPr>
          <w:rStyle w:val="p"/>
        </w:rPr>
        <w:t>:</w:t>
      </w:r>
      <w:r>
        <w:rPr>
          <w:rStyle w:val="w"/>
        </w:rPr>
        <w:t xml:space="preserve"> </w:t>
      </w:r>
      <w:r>
        <w:rPr>
          <w:rStyle w:val="s2"/>
        </w:rPr>
        <w:t>"12345689"</w:t>
      </w:r>
      <w:r>
        <w:rPr>
          <w:rStyle w:val="p"/>
        </w:rPr>
        <w:t>,</w:t>
      </w:r>
    </w:p>
    <w:p w:rsidR="00000000" w:rsidRDefault="00000000">
      <w:pPr>
        <w:pStyle w:val="HTML0"/>
        <w:divId w:val="2058116293"/>
        <w:rPr>
          <w:rStyle w:val="w"/>
        </w:rPr>
      </w:pPr>
      <w:r>
        <w:rPr>
          <w:rStyle w:val="w"/>
        </w:rPr>
        <w:t xml:space="preserve">      </w:t>
      </w:r>
      <w:r>
        <w:rPr>
          <w:rStyle w:val="nl"/>
        </w:rPr>
        <w:t>"ts"</w:t>
      </w:r>
      <w:r>
        <w:rPr>
          <w:rStyle w:val="p"/>
        </w:rPr>
        <w:t>:</w:t>
      </w:r>
      <w:r>
        <w:rPr>
          <w:rStyle w:val="w"/>
        </w:rPr>
        <w:t xml:space="preserve"> </w:t>
      </w:r>
      <w:r>
        <w:rPr>
          <w:rStyle w:val="s2"/>
        </w:rPr>
        <w:t>"1695190491421"</w:t>
      </w:r>
      <w:r>
        <w:rPr>
          <w:rStyle w:val="p"/>
        </w:rPr>
        <w:t>,</w:t>
      </w:r>
    </w:p>
    <w:p w:rsidR="00000000" w:rsidRDefault="00000000">
      <w:pPr>
        <w:pStyle w:val="HTML0"/>
        <w:divId w:val="2058116293"/>
        <w:rPr>
          <w:rStyle w:val="w"/>
        </w:rPr>
      </w:pPr>
      <w:r>
        <w:rPr>
          <w:rStyle w:val="w"/>
        </w:rPr>
        <w:t xml:space="preserve">      </w:t>
      </w:r>
      <w:r>
        <w:rPr>
          <w:rStyle w:val="nl"/>
        </w:rPr>
        <w:t>"reqId"</w:t>
      </w:r>
      <w:r>
        <w:rPr>
          <w:rStyle w:val="p"/>
        </w:rPr>
        <w:t>:</w:t>
      </w:r>
      <w:r>
        <w:rPr>
          <w:rStyle w:val="w"/>
        </w:rPr>
        <w:t xml:space="preserve"> </w:t>
      </w:r>
      <w:r>
        <w:rPr>
          <w:rStyle w:val="s2"/>
        </w:rPr>
        <w:t>"b12344"</w:t>
      </w:r>
      <w:r>
        <w:rPr>
          <w:rStyle w:val="p"/>
        </w:rPr>
        <w:t>,</w:t>
      </w:r>
    </w:p>
    <w:p w:rsidR="00000000" w:rsidRDefault="00000000">
      <w:pPr>
        <w:pStyle w:val="HTML0"/>
        <w:divId w:val="2058116293"/>
        <w:rPr>
          <w:rStyle w:val="w"/>
        </w:rPr>
      </w:pPr>
      <w:r>
        <w:rPr>
          <w:rStyle w:val="w"/>
        </w:rPr>
        <w:t xml:space="preserve">      </w:t>
      </w:r>
      <w:r>
        <w:rPr>
          <w:rStyle w:val="nl"/>
        </w:rPr>
        <w:t>"sCode"</w:t>
      </w:r>
      <w:r>
        <w:rPr>
          <w:rStyle w:val="p"/>
        </w:rPr>
        <w:t>:</w:t>
      </w:r>
      <w:r>
        <w:rPr>
          <w:rStyle w:val="w"/>
        </w:rPr>
        <w:t xml:space="preserve"> </w:t>
      </w:r>
      <w:r>
        <w:rPr>
          <w:rStyle w:val="s2"/>
        </w:rPr>
        <w:t>"0"</w:t>
      </w:r>
      <w:r>
        <w:rPr>
          <w:rStyle w:val="p"/>
        </w:rPr>
        <w:t>,</w:t>
      </w:r>
    </w:p>
    <w:p w:rsidR="00000000" w:rsidRDefault="00000000">
      <w:pPr>
        <w:pStyle w:val="HTML0"/>
        <w:divId w:val="2058116293"/>
        <w:rPr>
          <w:rStyle w:val="w"/>
        </w:rPr>
      </w:pPr>
      <w:r>
        <w:rPr>
          <w:rStyle w:val="w"/>
        </w:rPr>
        <w:t xml:space="preserve">      </w:t>
      </w:r>
      <w:r>
        <w:rPr>
          <w:rStyle w:val="nl"/>
        </w:rPr>
        <w:t>"sMsg"</w:t>
      </w:r>
      <w:r>
        <w:rPr>
          <w:rStyle w:val="p"/>
        </w:rPr>
        <w:t>:</w:t>
      </w:r>
      <w:r>
        <w:rPr>
          <w:rStyle w:val="w"/>
        </w:rPr>
        <w:t xml:space="preserve"> </w:t>
      </w:r>
      <w:r>
        <w:rPr>
          <w:rStyle w:val="s2"/>
        </w:rPr>
        <w:t>""</w:t>
      </w:r>
    </w:p>
    <w:p w:rsidR="00000000" w:rsidRDefault="00000000">
      <w:pPr>
        <w:pStyle w:val="HTML0"/>
        <w:divId w:val="2058116293"/>
        <w:rPr>
          <w:rStyle w:val="w"/>
        </w:rPr>
      </w:pPr>
      <w:r>
        <w:rPr>
          <w:rStyle w:val="w"/>
        </w:rPr>
        <w:t xml:space="preserve">    </w:t>
      </w:r>
      <w:r>
        <w:rPr>
          <w:rStyle w:val="p"/>
        </w:rPr>
        <w:t>},</w:t>
      </w:r>
    </w:p>
    <w:p w:rsidR="00000000" w:rsidRDefault="00000000">
      <w:pPr>
        <w:pStyle w:val="HTML0"/>
        <w:divId w:val="2058116293"/>
        <w:rPr>
          <w:rStyle w:val="w"/>
        </w:rPr>
      </w:pPr>
      <w:r>
        <w:rPr>
          <w:rStyle w:val="w"/>
        </w:rPr>
        <w:t xml:space="preserve">    </w:t>
      </w:r>
      <w:r>
        <w:rPr>
          <w:rStyle w:val="p"/>
        </w:rPr>
        <w:t>{</w:t>
      </w:r>
    </w:p>
    <w:p w:rsidR="00000000" w:rsidRDefault="00000000">
      <w:pPr>
        <w:pStyle w:val="HTML0"/>
        <w:divId w:val="2058116293"/>
        <w:rPr>
          <w:rStyle w:val="w"/>
        </w:rPr>
      </w:pPr>
      <w:r>
        <w:rPr>
          <w:rStyle w:val="w"/>
        </w:rPr>
        <w:t xml:space="preserve">      </w:t>
      </w:r>
      <w:r>
        <w:rPr>
          <w:rStyle w:val="nl"/>
        </w:rPr>
        <w:t>"clOrdId"</w:t>
      </w:r>
      <w:r>
        <w:rPr>
          <w:rStyle w:val="p"/>
        </w:rPr>
        <w:t>:</w:t>
      </w:r>
      <w:r>
        <w:rPr>
          <w:rStyle w:val="w"/>
        </w:rPr>
        <w:t xml:space="preserve"> </w:t>
      </w:r>
      <w:r>
        <w:rPr>
          <w:rStyle w:val="s2"/>
        </w:rPr>
        <w:t>"oktswap7"</w:t>
      </w:r>
      <w:r>
        <w:rPr>
          <w:rStyle w:val="p"/>
        </w:rPr>
        <w:t>,</w:t>
      </w:r>
    </w:p>
    <w:p w:rsidR="00000000" w:rsidRDefault="00000000">
      <w:pPr>
        <w:pStyle w:val="HTML0"/>
        <w:divId w:val="2058116293"/>
        <w:rPr>
          <w:rStyle w:val="w"/>
        </w:rPr>
      </w:pPr>
      <w:r>
        <w:rPr>
          <w:rStyle w:val="w"/>
        </w:rPr>
        <w:t xml:space="preserve">      </w:t>
      </w:r>
      <w:r>
        <w:rPr>
          <w:rStyle w:val="nl"/>
        </w:rPr>
        <w:t>"ordId"</w:t>
      </w:r>
      <w:r>
        <w:rPr>
          <w:rStyle w:val="p"/>
        </w:rPr>
        <w:t>:</w:t>
      </w:r>
      <w:r>
        <w:rPr>
          <w:rStyle w:val="w"/>
        </w:rPr>
        <w:t xml:space="preserve"> </w:t>
      </w:r>
      <w:r>
        <w:rPr>
          <w:rStyle w:val="s2"/>
        </w:rPr>
        <w:t>""</w:t>
      </w:r>
      <w:r>
        <w:rPr>
          <w:rStyle w:val="p"/>
        </w:rPr>
        <w:t>,</w:t>
      </w:r>
    </w:p>
    <w:p w:rsidR="00000000" w:rsidRDefault="00000000">
      <w:pPr>
        <w:pStyle w:val="HTML0"/>
        <w:divId w:val="2058116293"/>
        <w:rPr>
          <w:rStyle w:val="w"/>
        </w:rPr>
      </w:pPr>
      <w:r>
        <w:rPr>
          <w:rStyle w:val="w"/>
        </w:rPr>
        <w:t xml:space="preserve">      </w:t>
      </w:r>
      <w:r>
        <w:rPr>
          <w:rStyle w:val="nl"/>
        </w:rPr>
        <w:t>"ts"</w:t>
      </w:r>
      <w:r>
        <w:rPr>
          <w:rStyle w:val="p"/>
        </w:rPr>
        <w:t>:</w:t>
      </w:r>
      <w:r>
        <w:rPr>
          <w:rStyle w:val="w"/>
        </w:rPr>
        <w:t xml:space="preserve"> </w:t>
      </w:r>
      <w:r>
        <w:rPr>
          <w:rStyle w:val="s2"/>
        </w:rPr>
        <w:t>"1695190491421"</w:t>
      </w:r>
      <w:r>
        <w:rPr>
          <w:rStyle w:val="p"/>
        </w:rPr>
        <w:t>,</w:t>
      </w:r>
    </w:p>
    <w:p w:rsidR="00000000" w:rsidRDefault="00000000">
      <w:pPr>
        <w:pStyle w:val="HTML0"/>
        <w:divId w:val="2058116293"/>
        <w:rPr>
          <w:rStyle w:val="w"/>
        </w:rPr>
      </w:pPr>
      <w:r>
        <w:rPr>
          <w:rStyle w:val="w"/>
        </w:rPr>
        <w:t xml:space="preserve">      </w:t>
      </w:r>
      <w:r>
        <w:rPr>
          <w:rStyle w:val="nl"/>
        </w:rPr>
        <w:t>"reqId"</w:t>
      </w:r>
      <w:r>
        <w:rPr>
          <w:rStyle w:val="p"/>
        </w:rPr>
        <w:t>:</w:t>
      </w:r>
      <w:r>
        <w:rPr>
          <w:rStyle w:val="w"/>
        </w:rPr>
        <w:t xml:space="preserve"> </w:t>
      </w:r>
      <w:r>
        <w:rPr>
          <w:rStyle w:val="s2"/>
        </w:rPr>
        <w:t>"b12344"</w:t>
      </w:r>
      <w:r>
        <w:rPr>
          <w:rStyle w:val="p"/>
        </w:rPr>
        <w:t>,</w:t>
      </w:r>
    </w:p>
    <w:p w:rsidR="00000000" w:rsidRDefault="00000000">
      <w:pPr>
        <w:pStyle w:val="HTML0"/>
        <w:divId w:val="2058116293"/>
        <w:rPr>
          <w:rStyle w:val="w"/>
        </w:rPr>
      </w:pPr>
      <w:r>
        <w:rPr>
          <w:rStyle w:val="w"/>
        </w:rPr>
        <w:t xml:space="preserve">      </w:t>
      </w:r>
      <w:r>
        <w:rPr>
          <w:rStyle w:val="nl"/>
        </w:rPr>
        <w:t>"sCode"</w:t>
      </w:r>
      <w:r>
        <w:rPr>
          <w:rStyle w:val="p"/>
        </w:rPr>
        <w:t>:</w:t>
      </w:r>
      <w:r>
        <w:rPr>
          <w:rStyle w:val="w"/>
        </w:rPr>
        <w:t xml:space="preserve"> </w:t>
      </w:r>
      <w:r>
        <w:rPr>
          <w:rStyle w:val="s2"/>
        </w:rPr>
        <w:t>"5XXXX"</w:t>
      </w:r>
      <w:r>
        <w:rPr>
          <w:rStyle w:val="p"/>
        </w:rPr>
        <w:t>,</w:t>
      </w:r>
    </w:p>
    <w:p w:rsidR="00000000" w:rsidRDefault="00000000">
      <w:pPr>
        <w:pStyle w:val="HTML0"/>
        <w:divId w:val="2058116293"/>
        <w:rPr>
          <w:rStyle w:val="w"/>
        </w:rPr>
      </w:pPr>
      <w:r>
        <w:rPr>
          <w:rStyle w:val="w"/>
        </w:rPr>
        <w:t xml:space="preserve">      </w:t>
      </w:r>
      <w:r>
        <w:rPr>
          <w:rStyle w:val="nl"/>
        </w:rPr>
        <w:t>"sMsg"</w:t>
      </w:r>
      <w:r>
        <w:rPr>
          <w:rStyle w:val="p"/>
        </w:rPr>
        <w:t>:</w:t>
      </w:r>
      <w:r>
        <w:rPr>
          <w:rStyle w:val="w"/>
        </w:rPr>
        <w:t xml:space="preserve"> </w:t>
      </w:r>
      <w:r>
        <w:rPr>
          <w:rStyle w:val="s2"/>
        </w:rPr>
        <w:t>"order not exist"</w:t>
      </w:r>
    </w:p>
    <w:p w:rsidR="00000000" w:rsidRDefault="00000000">
      <w:pPr>
        <w:pStyle w:val="HTML0"/>
        <w:divId w:val="2058116293"/>
        <w:rPr>
          <w:rStyle w:val="w"/>
        </w:rPr>
      </w:pPr>
      <w:r>
        <w:rPr>
          <w:rStyle w:val="w"/>
        </w:rPr>
        <w:t xml:space="preserve">    </w:t>
      </w:r>
      <w:r>
        <w:rPr>
          <w:rStyle w:val="p"/>
        </w:rPr>
        <w:t>}</w:t>
      </w:r>
    </w:p>
    <w:p w:rsidR="00000000" w:rsidRDefault="00000000">
      <w:pPr>
        <w:pStyle w:val="HTML0"/>
        <w:divId w:val="2058116293"/>
        <w:rPr>
          <w:rStyle w:val="w"/>
        </w:rPr>
      </w:pPr>
      <w:r>
        <w:rPr>
          <w:rStyle w:val="w"/>
        </w:rPr>
        <w:t xml:space="preserve">  </w:t>
      </w:r>
      <w:r>
        <w:rPr>
          <w:rStyle w:val="p"/>
        </w:rPr>
        <w:t>],</w:t>
      </w:r>
    </w:p>
    <w:p w:rsidR="00000000" w:rsidRDefault="00000000">
      <w:pPr>
        <w:pStyle w:val="HTML0"/>
        <w:divId w:val="2058116293"/>
        <w:rPr>
          <w:rStyle w:val="w"/>
        </w:rPr>
      </w:pPr>
      <w:r>
        <w:rPr>
          <w:rStyle w:val="w"/>
        </w:rPr>
        <w:t xml:space="preserve">  </w:t>
      </w:r>
      <w:r>
        <w:rPr>
          <w:rStyle w:val="nl"/>
        </w:rPr>
        <w:t>"code"</w:t>
      </w:r>
      <w:r>
        <w:rPr>
          <w:rStyle w:val="p"/>
        </w:rPr>
        <w:t>:</w:t>
      </w:r>
      <w:r>
        <w:rPr>
          <w:rStyle w:val="w"/>
        </w:rPr>
        <w:t xml:space="preserve"> </w:t>
      </w:r>
      <w:r>
        <w:rPr>
          <w:rStyle w:val="s2"/>
        </w:rPr>
        <w:t>"2"</w:t>
      </w:r>
      <w:r>
        <w:rPr>
          <w:rStyle w:val="p"/>
        </w:rPr>
        <w:t>,</w:t>
      </w:r>
    </w:p>
    <w:p w:rsidR="00000000" w:rsidRDefault="00000000">
      <w:pPr>
        <w:pStyle w:val="HTML0"/>
        <w:divId w:val="2058116293"/>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2058116293"/>
        <w:rPr>
          <w:rStyle w:val="w"/>
        </w:rPr>
      </w:pPr>
      <w:r>
        <w:rPr>
          <w:rStyle w:val="w"/>
        </w:rPr>
        <w:t xml:space="preserve">  </w:t>
      </w:r>
      <w:r>
        <w:rPr>
          <w:rStyle w:val="nl"/>
        </w:rPr>
        <w:t>"inTime"</w:t>
      </w:r>
      <w:r>
        <w:rPr>
          <w:rStyle w:val="p"/>
        </w:rPr>
        <w:t>:</w:t>
      </w:r>
      <w:r>
        <w:rPr>
          <w:rStyle w:val="w"/>
        </w:rPr>
        <w:t xml:space="preserve"> </w:t>
      </w:r>
      <w:r>
        <w:rPr>
          <w:rStyle w:val="s2"/>
        </w:rPr>
        <w:t>"1695190491421339"</w:t>
      </w:r>
      <w:r>
        <w:rPr>
          <w:rStyle w:val="p"/>
        </w:rPr>
        <w:t>,</w:t>
      </w:r>
    </w:p>
    <w:p w:rsidR="00000000" w:rsidRDefault="00000000">
      <w:pPr>
        <w:pStyle w:val="HTML0"/>
        <w:divId w:val="2058116293"/>
        <w:rPr>
          <w:rStyle w:val="w"/>
        </w:rPr>
      </w:pPr>
      <w:r>
        <w:rPr>
          <w:rStyle w:val="w"/>
        </w:rPr>
        <w:t xml:space="preserve">  </w:t>
      </w:r>
      <w:r>
        <w:rPr>
          <w:rStyle w:val="nl"/>
        </w:rPr>
        <w:t>"outTime"</w:t>
      </w:r>
      <w:r>
        <w:rPr>
          <w:rStyle w:val="p"/>
        </w:rPr>
        <w:t>:</w:t>
      </w:r>
      <w:r>
        <w:rPr>
          <w:rStyle w:val="w"/>
        </w:rPr>
        <w:t xml:space="preserve"> </w:t>
      </w:r>
      <w:r>
        <w:rPr>
          <w:rStyle w:val="s2"/>
        </w:rPr>
        <w:t>"1695190491423240"</w:t>
      </w:r>
    </w:p>
    <w:p w:rsidR="00000000" w:rsidRDefault="00000000">
      <w:pPr>
        <w:pStyle w:val="HTML0"/>
        <w:divId w:val="2058116293"/>
        <w:rPr>
          <w:rStyle w:val="w"/>
        </w:rPr>
      </w:pPr>
      <w:r>
        <w:rPr>
          <w:rStyle w:val="p"/>
        </w:rPr>
        <w:t>}</w:t>
      </w:r>
    </w:p>
    <w:p w:rsidR="00000000" w:rsidRDefault="00000000">
      <w:pPr>
        <w:pStyle w:val="a5"/>
        <w:divId w:val="322509203"/>
      </w:pPr>
      <w:r>
        <w:t>Response Example When Format Error</w:t>
      </w:r>
    </w:p>
    <w:p w:rsidR="00000000" w:rsidRDefault="00000000">
      <w:pPr>
        <w:pStyle w:val="HTML0"/>
        <w:divId w:val="1012800249"/>
        <w:rPr>
          <w:rStyle w:val="w"/>
        </w:rPr>
      </w:pPr>
      <w:r>
        <w:rPr>
          <w:rStyle w:val="p"/>
        </w:rPr>
        <w:t>{</w:t>
      </w:r>
    </w:p>
    <w:p w:rsidR="00000000" w:rsidRDefault="00000000">
      <w:pPr>
        <w:pStyle w:val="HTML0"/>
        <w:divId w:val="1012800249"/>
        <w:rPr>
          <w:rStyle w:val="w"/>
        </w:rPr>
      </w:pPr>
      <w:r>
        <w:rPr>
          <w:rStyle w:val="w"/>
        </w:rPr>
        <w:t xml:space="preserve">  </w:t>
      </w:r>
      <w:r>
        <w:rPr>
          <w:rStyle w:val="nl"/>
        </w:rPr>
        <w:t>"id"</w:t>
      </w:r>
      <w:r>
        <w:rPr>
          <w:rStyle w:val="p"/>
        </w:rPr>
        <w:t>:</w:t>
      </w:r>
      <w:r>
        <w:rPr>
          <w:rStyle w:val="w"/>
        </w:rPr>
        <w:t xml:space="preserve"> </w:t>
      </w:r>
      <w:r>
        <w:rPr>
          <w:rStyle w:val="s2"/>
        </w:rPr>
        <w:t>"1513"</w:t>
      </w:r>
      <w:r>
        <w:rPr>
          <w:rStyle w:val="p"/>
        </w:rPr>
        <w:t>,</w:t>
      </w:r>
    </w:p>
    <w:p w:rsidR="00000000" w:rsidRDefault="00000000">
      <w:pPr>
        <w:pStyle w:val="HTML0"/>
        <w:divId w:val="1012800249"/>
        <w:rPr>
          <w:rStyle w:val="w"/>
        </w:rPr>
      </w:pPr>
      <w:r>
        <w:rPr>
          <w:rStyle w:val="w"/>
        </w:rPr>
        <w:t xml:space="preserve">  </w:t>
      </w:r>
      <w:r>
        <w:rPr>
          <w:rStyle w:val="nl"/>
        </w:rPr>
        <w:t>"op"</w:t>
      </w:r>
      <w:r>
        <w:rPr>
          <w:rStyle w:val="p"/>
        </w:rPr>
        <w:t>:</w:t>
      </w:r>
      <w:r>
        <w:rPr>
          <w:rStyle w:val="w"/>
        </w:rPr>
        <w:t xml:space="preserve"> </w:t>
      </w:r>
      <w:r>
        <w:rPr>
          <w:rStyle w:val="s2"/>
        </w:rPr>
        <w:t>"batch-amend-orders"</w:t>
      </w:r>
      <w:r>
        <w:rPr>
          <w:rStyle w:val="p"/>
        </w:rPr>
        <w:t>,</w:t>
      </w:r>
    </w:p>
    <w:p w:rsidR="00000000" w:rsidRDefault="00000000">
      <w:pPr>
        <w:pStyle w:val="HTML0"/>
        <w:divId w:val="1012800249"/>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012800249"/>
        <w:rPr>
          <w:rStyle w:val="w"/>
        </w:rPr>
      </w:pPr>
      <w:r>
        <w:rPr>
          <w:rStyle w:val="w"/>
        </w:rPr>
        <w:t xml:space="preserve">  </w:t>
      </w:r>
      <w:r>
        <w:rPr>
          <w:rStyle w:val="nl"/>
        </w:rPr>
        <w:t>"code"</w:t>
      </w:r>
      <w:r>
        <w:rPr>
          <w:rStyle w:val="p"/>
        </w:rPr>
        <w:t>:</w:t>
      </w:r>
      <w:r>
        <w:rPr>
          <w:rStyle w:val="w"/>
        </w:rPr>
        <w:t xml:space="preserve"> </w:t>
      </w:r>
      <w:r>
        <w:rPr>
          <w:rStyle w:val="s2"/>
        </w:rPr>
        <w:t>"60013"</w:t>
      </w:r>
      <w:r>
        <w:rPr>
          <w:rStyle w:val="p"/>
        </w:rPr>
        <w:t>,</w:t>
      </w:r>
    </w:p>
    <w:p w:rsidR="00000000" w:rsidRDefault="00000000">
      <w:pPr>
        <w:pStyle w:val="HTML0"/>
        <w:divId w:val="1012800249"/>
        <w:rPr>
          <w:rStyle w:val="w"/>
        </w:rPr>
      </w:pPr>
      <w:r>
        <w:rPr>
          <w:rStyle w:val="w"/>
        </w:rPr>
        <w:t xml:space="preserve">  </w:t>
      </w:r>
      <w:r>
        <w:rPr>
          <w:rStyle w:val="nl"/>
        </w:rPr>
        <w:t>"msg"</w:t>
      </w:r>
      <w:r>
        <w:rPr>
          <w:rStyle w:val="p"/>
        </w:rPr>
        <w:t>:</w:t>
      </w:r>
      <w:r>
        <w:rPr>
          <w:rStyle w:val="w"/>
        </w:rPr>
        <w:t xml:space="preserve"> </w:t>
      </w:r>
      <w:r>
        <w:rPr>
          <w:rStyle w:val="s2"/>
        </w:rPr>
        <w:t>"Invalid args"</w:t>
      </w:r>
      <w:r>
        <w:rPr>
          <w:rStyle w:val="p"/>
        </w:rPr>
        <w:t>,</w:t>
      </w:r>
    </w:p>
    <w:p w:rsidR="00000000" w:rsidRDefault="00000000">
      <w:pPr>
        <w:pStyle w:val="HTML0"/>
        <w:divId w:val="1012800249"/>
        <w:rPr>
          <w:rStyle w:val="w"/>
        </w:rPr>
      </w:pPr>
      <w:r>
        <w:rPr>
          <w:rStyle w:val="w"/>
        </w:rPr>
        <w:t xml:space="preserve">  </w:t>
      </w:r>
      <w:r>
        <w:rPr>
          <w:rStyle w:val="nl"/>
        </w:rPr>
        <w:t>"inTime"</w:t>
      </w:r>
      <w:r>
        <w:rPr>
          <w:rStyle w:val="p"/>
        </w:rPr>
        <w:t>:</w:t>
      </w:r>
      <w:r>
        <w:rPr>
          <w:rStyle w:val="w"/>
        </w:rPr>
        <w:t xml:space="preserve"> </w:t>
      </w:r>
      <w:r>
        <w:rPr>
          <w:rStyle w:val="s2"/>
        </w:rPr>
        <w:t>"1695190491421339"</w:t>
      </w:r>
      <w:r>
        <w:rPr>
          <w:rStyle w:val="p"/>
        </w:rPr>
        <w:t>,</w:t>
      </w:r>
    </w:p>
    <w:p w:rsidR="00000000" w:rsidRDefault="00000000">
      <w:pPr>
        <w:pStyle w:val="HTML0"/>
        <w:divId w:val="1012800249"/>
        <w:rPr>
          <w:rStyle w:val="w"/>
        </w:rPr>
      </w:pPr>
      <w:r>
        <w:rPr>
          <w:rStyle w:val="w"/>
        </w:rPr>
        <w:t xml:space="preserve">  </w:t>
      </w:r>
      <w:r>
        <w:rPr>
          <w:rStyle w:val="nl"/>
        </w:rPr>
        <w:t>"outTime"</w:t>
      </w:r>
      <w:r>
        <w:rPr>
          <w:rStyle w:val="p"/>
        </w:rPr>
        <w:t>:</w:t>
      </w:r>
      <w:r>
        <w:rPr>
          <w:rStyle w:val="w"/>
        </w:rPr>
        <w:t xml:space="preserve"> </w:t>
      </w:r>
      <w:r>
        <w:rPr>
          <w:rStyle w:val="s2"/>
        </w:rPr>
        <w:t>"1695190491423240"</w:t>
      </w:r>
    </w:p>
    <w:p w:rsidR="00000000" w:rsidRDefault="00000000">
      <w:pPr>
        <w:pStyle w:val="HTML0"/>
        <w:divId w:val="1012800249"/>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id</w:t>
            </w:r>
          </w:p>
        </w:tc>
        <w:tc>
          <w:tcPr>
            <w:tcW w:w="0" w:type="auto"/>
            <w:vAlign w:val="center"/>
            <w:hideMark/>
          </w:tcPr>
          <w:p w:rsidR="00000000" w:rsidRDefault="00000000">
            <w:r>
              <w:t>String</w:t>
            </w:r>
          </w:p>
        </w:tc>
        <w:tc>
          <w:tcPr>
            <w:tcW w:w="0" w:type="auto"/>
            <w:vAlign w:val="center"/>
            <w:hideMark/>
          </w:tcPr>
          <w:p w:rsidR="00000000" w:rsidRDefault="00000000">
            <w:r>
              <w:t>Unique identifier of the message</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Operation</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Data</w:t>
            </w:r>
          </w:p>
        </w:tc>
      </w:tr>
      <w:tr w:rsidR="00000000">
        <w:trPr>
          <w:divId w:val="175387555"/>
          <w:tblCellSpacing w:w="15" w:type="dxa"/>
        </w:trPr>
        <w:tc>
          <w:tcPr>
            <w:tcW w:w="0" w:type="auto"/>
            <w:vAlign w:val="center"/>
            <w:hideMark/>
          </w:tcPr>
          <w:p w:rsidR="00000000" w:rsidRDefault="00000000">
            <w:r>
              <w:t>&gt; ordId</w:t>
            </w:r>
          </w:p>
        </w:tc>
        <w:tc>
          <w:tcPr>
            <w:tcW w:w="0" w:type="auto"/>
            <w:vAlign w:val="center"/>
            <w:hideMark/>
          </w:tcPr>
          <w:p w:rsidR="00000000" w:rsidRDefault="00000000">
            <w:r>
              <w:t>String</w:t>
            </w:r>
          </w:p>
        </w:tc>
        <w:tc>
          <w:tcPr>
            <w:tcW w:w="0" w:type="auto"/>
            <w:vAlign w:val="center"/>
            <w:hideMark/>
          </w:tcPr>
          <w:p w:rsidR="00000000" w:rsidRDefault="00000000">
            <w:r>
              <w:t>Order ID</w:t>
            </w:r>
          </w:p>
        </w:tc>
      </w:tr>
      <w:tr w:rsidR="00000000">
        <w:trPr>
          <w:divId w:val="175387555"/>
          <w:tblCellSpacing w:w="15" w:type="dxa"/>
        </w:trPr>
        <w:tc>
          <w:tcPr>
            <w:tcW w:w="0" w:type="auto"/>
            <w:vAlign w:val="center"/>
            <w:hideMark/>
          </w:tcPr>
          <w:p w:rsidR="00000000" w:rsidRDefault="00000000">
            <w:r>
              <w:t>&gt; clOrdId</w:t>
            </w:r>
          </w:p>
        </w:tc>
        <w:tc>
          <w:tcPr>
            <w:tcW w:w="0" w:type="auto"/>
            <w:vAlign w:val="center"/>
            <w:hideMark/>
          </w:tcPr>
          <w:p w:rsidR="00000000" w:rsidRDefault="00000000">
            <w:r>
              <w:t>String</w:t>
            </w:r>
          </w:p>
        </w:tc>
        <w:tc>
          <w:tcPr>
            <w:tcW w:w="0" w:type="auto"/>
            <w:vAlign w:val="center"/>
            <w:hideMark/>
          </w:tcPr>
          <w:p w:rsidR="00000000" w:rsidRDefault="00000000">
            <w:r>
              <w:t>Client Order ID as assigned by the client</w:t>
            </w:r>
          </w:p>
        </w:tc>
      </w:tr>
      <w:tr w:rsidR="00000000">
        <w:trPr>
          <w:divId w:val="175387555"/>
          <w:tblCellSpacing w:w="15" w:type="dxa"/>
        </w:trPr>
        <w:tc>
          <w:tcPr>
            <w:tcW w:w="0" w:type="auto"/>
            <w:vAlign w:val="center"/>
            <w:hideMark/>
          </w:tcPr>
          <w:p w:rsidR="00000000" w:rsidRDefault="00000000">
            <w:r>
              <w:t>&gt; ts</w:t>
            </w:r>
          </w:p>
        </w:tc>
        <w:tc>
          <w:tcPr>
            <w:tcW w:w="0" w:type="auto"/>
            <w:vAlign w:val="center"/>
            <w:hideMark/>
          </w:tcPr>
          <w:p w:rsidR="00000000" w:rsidRDefault="00000000">
            <w:r>
              <w:t>String</w:t>
            </w:r>
          </w:p>
        </w:tc>
        <w:tc>
          <w:tcPr>
            <w:tcW w:w="0" w:type="auto"/>
            <w:vAlign w:val="center"/>
            <w:hideMark/>
          </w:tcPr>
          <w:p w:rsidR="00000000" w:rsidRDefault="00000000">
            <w:r>
              <w:t xml:space="preserve">Timestamp when the order request processing is finished by our system,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&gt; reqId</w:t>
            </w:r>
          </w:p>
        </w:tc>
        <w:tc>
          <w:tcPr>
            <w:tcW w:w="0" w:type="auto"/>
            <w:vAlign w:val="center"/>
            <w:hideMark/>
          </w:tcPr>
          <w:p w:rsidR="00000000" w:rsidRDefault="00000000">
            <w:r>
              <w:t>String</w:t>
            </w:r>
          </w:p>
        </w:tc>
        <w:tc>
          <w:tcPr>
            <w:tcW w:w="0" w:type="auto"/>
            <w:vAlign w:val="center"/>
            <w:hideMark/>
          </w:tcPr>
          <w:p w:rsidR="00000000" w:rsidRDefault="00000000">
            <w:r>
              <w:t xml:space="preserve">Client Request ID as assigned by the client for order amendment </w:t>
            </w:r>
            <w:r>
              <w:br/>
              <w:t>If the user provides reqId in the request, the corresponding reqId will be returned</w:t>
            </w:r>
          </w:p>
        </w:tc>
      </w:tr>
      <w:tr w:rsidR="00000000">
        <w:trPr>
          <w:divId w:val="175387555"/>
          <w:tblCellSpacing w:w="15" w:type="dxa"/>
        </w:trPr>
        <w:tc>
          <w:tcPr>
            <w:tcW w:w="0" w:type="auto"/>
            <w:vAlign w:val="center"/>
            <w:hideMark/>
          </w:tcPr>
          <w:p w:rsidR="00000000" w:rsidRDefault="00000000">
            <w:r>
              <w:t>&gt; sCode</w:t>
            </w:r>
          </w:p>
        </w:tc>
        <w:tc>
          <w:tcPr>
            <w:tcW w:w="0" w:type="auto"/>
            <w:vAlign w:val="center"/>
            <w:hideMark/>
          </w:tcPr>
          <w:p w:rsidR="00000000" w:rsidRDefault="00000000">
            <w:r>
              <w:t>String</w:t>
            </w:r>
          </w:p>
        </w:tc>
        <w:tc>
          <w:tcPr>
            <w:tcW w:w="0" w:type="auto"/>
            <w:vAlign w:val="center"/>
            <w:hideMark/>
          </w:tcPr>
          <w:p w:rsidR="00000000" w:rsidRDefault="00000000">
            <w:r>
              <w:t xml:space="preserve">Order status code, </w:t>
            </w:r>
            <w:r>
              <w:rPr>
                <w:rStyle w:val="HTML"/>
              </w:rPr>
              <w:t>0</w:t>
            </w:r>
            <w:r>
              <w:t xml:space="preserve"> means success</w:t>
            </w:r>
          </w:p>
        </w:tc>
      </w:tr>
      <w:tr w:rsidR="00000000">
        <w:trPr>
          <w:divId w:val="175387555"/>
          <w:tblCellSpacing w:w="15" w:type="dxa"/>
        </w:trPr>
        <w:tc>
          <w:tcPr>
            <w:tcW w:w="0" w:type="auto"/>
            <w:vAlign w:val="center"/>
            <w:hideMark/>
          </w:tcPr>
          <w:p w:rsidR="00000000" w:rsidRDefault="00000000">
            <w:r>
              <w:t>&gt; sMsg</w:t>
            </w:r>
          </w:p>
        </w:tc>
        <w:tc>
          <w:tcPr>
            <w:tcW w:w="0" w:type="auto"/>
            <w:vAlign w:val="center"/>
            <w:hideMark/>
          </w:tcPr>
          <w:p w:rsidR="00000000" w:rsidRDefault="00000000">
            <w:r>
              <w:t>String</w:t>
            </w:r>
          </w:p>
        </w:tc>
        <w:tc>
          <w:tcPr>
            <w:tcW w:w="0" w:type="auto"/>
            <w:vAlign w:val="center"/>
            <w:hideMark/>
          </w:tcPr>
          <w:p w:rsidR="00000000" w:rsidRDefault="00000000">
            <w:r>
              <w:t>Order status message</w:t>
            </w:r>
          </w:p>
        </w:tc>
      </w:tr>
      <w:tr w:rsidR="00000000">
        <w:trPr>
          <w:divId w:val="175387555"/>
          <w:tblCellSpacing w:w="15" w:type="dxa"/>
        </w:trPr>
        <w:tc>
          <w:tcPr>
            <w:tcW w:w="0" w:type="auto"/>
            <w:vAlign w:val="center"/>
            <w:hideMark/>
          </w:tcPr>
          <w:p w:rsidR="00000000" w:rsidRDefault="00000000">
            <w:r>
              <w:t>inTime</w:t>
            </w:r>
          </w:p>
        </w:tc>
        <w:tc>
          <w:tcPr>
            <w:tcW w:w="0" w:type="auto"/>
            <w:vAlign w:val="center"/>
            <w:hideMark/>
          </w:tcPr>
          <w:p w:rsidR="00000000" w:rsidRDefault="00000000">
            <w:r>
              <w:t>String</w:t>
            </w:r>
          </w:p>
        </w:tc>
        <w:tc>
          <w:tcPr>
            <w:tcW w:w="0" w:type="auto"/>
            <w:vAlign w:val="center"/>
            <w:hideMark/>
          </w:tcPr>
          <w:p w:rsidR="00000000" w:rsidRDefault="00000000">
            <w:r>
              <w:t xml:space="preserve">Timestamp at Websocket gateway when the request is received, Unix timestamp format in microseconds, e.g. </w:t>
            </w:r>
            <w:r>
              <w:rPr>
                <w:rStyle w:val="HTML"/>
              </w:rPr>
              <w:t>1597026383085123</w:t>
            </w:r>
          </w:p>
        </w:tc>
      </w:tr>
      <w:tr w:rsidR="00000000">
        <w:trPr>
          <w:divId w:val="175387555"/>
          <w:tblCellSpacing w:w="15" w:type="dxa"/>
        </w:trPr>
        <w:tc>
          <w:tcPr>
            <w:tcW w:w="0" w:type="auto"/>
            <w:vAlign w:val="center"/>
            <w:hideMark/>
          </w:tcPr>
          <w:p w:rsidR="00000000" w:rsidRDefault="00000000">
            <w:r>
              <w:t>outTime</w:t>
            </w:r>
          </w:p>
        </w:tc>
        <w:tc>
          <w:tcPr>
            <w:tcW w:w="0" w:type="auto"/>
            <w:vAlign w:val="center"/>
            <w:hideMark/>
          </w:tcPr>
          <w:p w:rsidR="00000000" w:rsidRDefault="00000000">
            <w:r>
              <w:t>String</w:t>
            </w:r>
          </w:p>
        </w:tc>
        <w:tc>
          <w:tcPr>
            <w:tcW w:w="0" w:type="auto"/>
            <w:vAlign w:val="center"/>
            <w:hideMark/>
          </w:tcPr>
          <w:p w:rsidR="00000000" w:rsidRDefault="00000000">
            <w:r>
              <w:t xml:space="preserve">Timestamp at Websocket gateway when the response is sent, Unix timestamp format in microseconds, e.g. </w:t>
            </w:r>
            <w:r>
              <w:rPr>
                <w:rStyle w:val="HTML"/>
              </w:rPr>
              <w:t>1597026383085123</w:t>
            </w:r>
          </w:p>
        </w:tc>
      </w:tr>
    </w:tbl>
    <w:p w:rsidR="00000000" w:rsidRDefault="00000000">
      <w:pPr>
        <w:divId w:val="175387555"/>
      </w:pPr>
      <w:r>
        <w:t xml:space="preserve">newSz </w:t>
      </w:r>
      <w:r>
        <w:br/>
        <w:t xml:space="preserve">If the new quantity of the order is less than or equal to the filled quantity when you are amending a partially-filled order, the order status will be changed to filled. </w:t>
      </w:r>
    </w:p>
    <w:p w:rsidR="00000000" w:rsidRDefault="00000000">
      <w:pPr>
        <w:pStyle w:val="3"/>
        <w:divId w:val="175387555"/>
      </w:pPr>
      <w:r>
        <w:t>WS / Mass cancel order</w:t>
      </w:r>
    </w:p>
    <w:p w:rsidR="00000000" w:rsidRDefault="00000000">
      <w:pPr>
        <w:pStyle w:val="a5"/>
        <w:divId w:val="175387555"/>
      </w:pPr>
      <w:r>
        <w:t>Cancel all the MMP pending orders of an instrument family.</w:t>
      </w:r>
    </w:p>
    <w:p w:rsidR="00000000" w:rsidRDefault="00000000">
      <w:pPr>
        <w:pStyle w:val="a5"/>
        <w:divId w:val="175387555"/>
      </w:pPr>
      <w:r>
        <w:t>Only applicable to Option in Portfolio Margin mode, and MMP privilege is required.</w:t>
      </w:r>
    </w:p>
    <w:p w:rsidR="00000000" w:rsidRDefault="00000000">
      <w:pPr>
        <w:pStyle w:val="4"/>
        <w:divId w:val="175387555"/>
      </w:pPr>
      <w:r>
        <w:t>URL Path</w:t>
      </w:r>
    </w:p>
    <w:p w:rsidR="00000000" w:rsidRDefault="00000000">
      <w:pPr>
        <w:pStyle w:val="a5"/>
        <w:divId w:val="175387555"/>
      </w:pPr>
      <w:r>
        <w:t>/ws/v5/private (required login)</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divId w:val="175387555"/>
      </w:pPr>
      <w:r>
        <w:t xml:space="preserve">Rate limit is shared with the `Mass Cancel Order` REST API endpoints </w:t>
      </w:r>
    </w:p>
    <w:p w:rsidR="00000000" w:rsidRDefault="00000000">
      <w:pPr>
        <w:pStyle w:val="a5"/>
        <w:divId w:val="533616539"/>
      </w:pPr>
      <w:r>
        <w:t>Request Example</w:t>
      </w:r>
    </w:p>
    <w:p w:rsidR="00000000" w:rsidRDefault="00000000">
      <w:pPr>
        <w:pStyle w:val="HTML0"/>
        <w:divId w:val="1727951347"/>
        <w:rPr>
          <w:rStyle w:val="HTML"/>
        </w:rPr>
      </w:pPr>
      <w:r>
        <w:rPr>
          <w:rStyle w:val="o"/>
        </w:rPr>
        <w:t>{</w:t>
      </w:r>
    </w:p>
    <w:p w:rsidR="00000000" w:rsidRDefault="00000000">
      <w:pPr>
        <w:pStyle w:val="HTML0"/>
        <w:divId w:val="1727951347"/>
        <w:rPr>
          <w:rStyle w:val="HTML"/>
        </w:rPr>
      </w:pPr>
      <w:r>
        <w:rPr>
          <w:rStyle w:val="HTML"/>
        </w:rPr>
        <w:t xml:space="preserve">    </w:t>
      </w:r>
      <w:r>
        <w:rPr>
          <w:rStyle w:val="s2"/>
        </w:rPr>
        <w:t>"id"</w:t>
      </w:r>
      <w:r>
        <w:rPr>
          <w:rStyle w:val="HTML"/>
        </w:rPr>
        <w:t xml:space="preserve">: </w:t>
      </w:r>
      <w:r>
        <w:rPr>
          <w:rStyle w:val="s2"/>
        </w:rPr>
        <w:t>"1512"</w:t>
      </w:r>
      <w:r>
        <w:rPr>
          <w:rStyle w:val="HTML"/>
        </w:rPr>
        <w:t>,</w:t>
      </w:r>
    </w:p>
    <w:p w:rsidR="00000000" w:rsidRDefault="00000000">
      <w:pPr>
        <w:pStyle w:val="HTML0"/>
        <w:divId w:val="1727951347"/>
        <w:rPr>
          <w:rStyle w:val="HTML"/>
        </w:rPr>
      </w:pPr>
      <w:r>
        <w:rPr>
          <w:rStyle w:val="HTML"/>
        </w:rPr>
        <w:t xml:space="preserve">    </w:t>
      </w:r>
      <w:r>
        <w:rPr>
          <w:rStyle w:val="s2"/>
        </w:rPr>
        <w:t>"op"</w:t>
      </w:r>
      <w:r>
        <w:rPr>
          <w:rStyle w:val="HTML"/>
        </w:rPr>
        <w:t xml:space="preserve">: </w:t>
      </w:r>
      <w:r>
        <w:rPr>
          <w:rStyle w:val="s2"/>
        </w:rPr>
        <w:t>"mass-cancel"</w:t>
      </w:r>
      <w:r>
        <w:rPr>
          <w:rStyle w:val="HTML"/>
        </w:rPr>
        <w:t>,</w:t>
      </w:r>
    </w:p>
    <w:p w:rsidR="00000000" w:rsidRDefault="00000000">
      <w:pPr>
        <w:pStyle w:val="HTML0"/>
        <w:divId w:val="1727951347"/>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1727951347"/>
        <w:rPr>
          <w:rStyle w:val="HTML"/>
        </w:rPr>
      </w:pPr>
      <w:r>
        <w:rPr>
          <w:rStyle w:val="HTML"/>
        </w:rPr>
        <w:t xml:space="preserve">        </w:t>
      </w:r>
      <w:r>
        <w:rPr>
          <w:rStyle w:val="s2"/>
        </w:rPr>
        <w:t>"instType"</w:t>
      </w:r>
      <w:r>
        <w:rPr>
          <w:rStyle w:val="HTML"/>
        </w:rPr>
        <w:t>:</w:t>
      </w:r>
      <w:r>
        <w:rPr>
          <w:rStyle w:val="s2"/>
        </w:rPr>
        <w:t>"OPTION"</w:t>
      </w:r>
      <w:r>
        <w:rPr>
          <w:rStyle w:val="HTML"/>
        </w:rPr>
        <w:t>,</w:t>
      </w:r>
    </w:p>
    <w:p w:rsidR="00000000" w:rsidRDefault="00000000">
      <w:pPr>
        <w:pStyle w:val="HTML0"/>
        <w:divId w:val="1727951347"/>
        <w:rPr>
          <w:rStyle w:val="HTML"/>
        </w:rPr>
      </w:pPr>
      <w:r>
        <w:rPr>
          <w:rStyle w:val="HTML"/>
        </w:rPr>
        <w:t xml:space="preserve">        </w:t>
      </w:r>
      <w:r>
        <w:rPr>
          <w:rStyle w:val="s2"/>
        </w:rPr>
        <w:t>"instFamily"</w:t>
      </w:r>
      <w:r>
        <w:rPr>
          <w:rStyle w:val="HTML"/>
        </w:rPr>
        <w:t>:</w:t>
      </w:r>
      <w:r>
        <w:rPr>
          <w:rStyle w:val="s2"/>
        </w:rPr>
        <w:t>"BTC-USD"</w:t>
      </w:r>
    </w:p>
    <w:p w:rsidR="00000000" w:rsidRDefault="00000000">
      <w:pPr>
        <w:pStyle w:val="HTML0"/>
        <w:divId w:val="1727951347"/>
        <w:rPr>
          <w:rStyle w:val="HTML"/>
        </w:rPr>
      </w:pPr>
      <w:r>
        <w:rPr>
          <w:rStyle w:val="HTML"/>
        </w:rPr>
        <w:t xml:space="preserve">    </w:t>
      </w:r>
      <w:r>
        <w:rPr>
          <w:rStyle w:val="o"/>
        </w:rPr>
        <w:t>}]</w:t>
      </w:r>
    </w:p>
    <w:p w:rsidR="00000000" w:rsidRDefault="00000000">
      <w:pPr>
        <w:pStyle w:val="HTML0"/>
        <w:divId w:val="1727951347"/>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8"/>
        <w:gridCol w:w="780"/>
        <w:gridCol w:w="1058"/>
        <w:gridCol w:w="490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Unique identifier of the message </w:t>
            </w:r>
            <w:r>
              <w:br/>
              <w:t xml:space="preserve">Provided by client. It will be returned in response message for identifying the corresponding request. </w:t>
            </w:r>
            <w:r>
              <w:br/>
              <w:t>A combination of case-sensitive alphanumerics, all numbers, or all letters of up to 32 characters.</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mass-cancel</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Request parameters</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type</w:t>
            </w:r>
            <w:r>
              <w:br/>
            </w:r>
            <w:r>
              <w:rPr>
                <w:rStyle w:val="HTML"/>
              </w:rPr>
              <w:t>OPTION</w:t>
            </w:r>
          </w:p>
        </w:tc>
      </w:tr>
      <w:tr w:rsidR="00000000">
        <w:trPr>
          <w:divId w:val="175387555"/>
          <w:tblCellSpacing w:w="15" w:type="dxa"/>
        </w:trPr>
        <w:tc>
          <w:tcPr>
            <w:tcW w:w="0" w:type="auto"/>
            <w:vAlign w:val="center"/>
            <w:hideMark/>
          </w:tcPr>
          <w:p w:rsidR="00000000" w:rsidRDefault="00000000">
            <w:r>
              <w:t>&gt; instFamily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family</w:t>
            </w:r>
          </w:p>
        </w:tc>
      </w:tr>
      <w:tr w:rsidR="00000000">
        <w:trPr>
          <w:divId w:val="175387555"/>
          <w:tblCellSpacing w:w="15" w:type="dxa"/>
        </w:trPr>
        <w:tc>
          <w:tcPr>
            <w:tcW w:w="0" w:type="auto"/>
            <w:vAlign w:val="center"/>
            <w:hideMark/>
          </w:tcPr>
          <w:p w:rsidR="00000000" w:rsidRDefault="00000000">
            <w:r>
              <w:t>&gt; lockInterval</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Lock interval(ms)</w:t>
            </w:r>
            <w:r>
              <w:br/>
              <w:t>The range should be [0, 10 000]</w:t>
            </w:r>
            <w:r>
              <w:br/>
              <w:t>The default is 0. You can set it as "0" if you want to unlock it immediately.</w:t>
            </w:r>
            <w:r>
              <w:br/>
              <w:t>Error 54008 will be thorwn when placing order duiring lock interval, it is different from 51034 which is thrown when MMP is triggered</w:t>
            </w:r>
          </w:p>
        </w:tc>
      </w:tr>
    </w:tbl>
    <w:p w:rsidR="00000000" w:rsidRDefault="00000000">
      <w:pPr>
        <w:pStyle w:val="5"/>
        <w:divId w:val="2057776026"/>
      </w:pPr>
      <w:r>
        <w:t>Successful Response Example</w:t>
      </w:r>
    </w:p>
    <w:p w:rsidR="00000000" w:rsidRDefault="00000000">
      <w:pPr>
        <w:pStyle w:val="HTML0"/>
        <w:divId w:val="919874498"/>
        <w:rPr>
          <w:rStyle w:val="w"/>
        </w:rPr>
      </w:pPr>
      <w:r>
        <w:rPr>
          <w:rStyle w:val="p"/>
        </w:rPr>
        <w:t>{</w:t>
      </w:r>
    </w:p>
    <w:p w:rsidR="00000000" w:rsidRDefault="00000000">
      <w:pPr>
        <w:pStyle w:val="HTML0"/>
        <w:divId w:val="919874498"/>
        <w:rPr>
          <w:rStyle w:val="w"/>
        </w:rPr>
      </w:pPr>
      <w:r>
        <w:rPr>
          <w:rStyle w:val="w"/>
        </w:rPr>
        <w:t xml:space="preserve">    </w:t>
      </w:r>
      <w:r>
        <w:rPr>
          <w:rStyle w:val="nl"/>
        </w:rPr>
        <w:t>"id"</w:t>
      </w:r>
      <w:r>
        <w:rPr>
          <w:rStyle w:val="p"/>
        </w:rPr>
        <w:t>:</w:t>
      </w:r>
      <w:r>
        <w:rPr>
          <w:rStyle w:val="w"/>
        </w:rPr>
        <w:t xml:space="preserve"> </w:t>
      </w:r>
      <w:r>
        <w:rPr>
          <w:rStyle w:val="s2"/>
        </w:rPr>
        <w:t>"1512"</w:t>
      </w:r>
      <w:r>
        <w:rPr>
          <w:rStyle w:val="p"/>
        </w:rPr>
        <w:t>,</w:t>
      </w:r>
    </w:p>
    <w:p w:rsidR="00000000" w:rsidRDefault="00000000">
      <w:pPr>
        <w:pStyle w:val="HTML0"/>
        <w:divId w:val="919874498"/>
        <w:rPr>
          <w:rStyle w:val="w"/>
        </w:rPr>
      </w:pPr>
      <w:r>
        <w:rPr>
          <w:rStyle w:val="w"/>
        </w:rPr>
        <w:t xml:space="preserve">    </w:t>
      </w:r>
      <w:r>
        <w:rPr>
          <w:rStyle w:val="nl"/>
        </w:rPr>
        <w:t>"op"</w:t>
      </w:r>
      <w:r>
        <w:rPr>
          <w:rStyle w:val="p"/>
        </w:rPr>
        <w:t>:</w:t>
      </w:r>
      <w:r>
        <w:rPr>
          <w:rStyle w:val="w"/>
        </w:rPr>
        <w:t xml:space="preserve"> </w:t>
      </w:r>
      <w:r>
        <w:rPr>
          <w:rStyle w:val="s2"/>
        </w:rPr>
        <w:t>"mass-cancel"</w:t>
      </w:r>
      <w:r>
        <w:rPr>
          <w:rStyle w:val="p"/>
        </w:rPr>
        <w:t>,</w:t>
      </w:r>
    </w:p>
    <w:p w:rsidR="00000000" w:rsidRDefault="00000000">
      <w:pPr>
        <w:pStyle w:val="HTML0"/>
        <w:divId w:val="919874498"/>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919874498"/>
        <w:rPr>
          <w:rStyle w:val="w"/>
        </w:rPr>
      </w:pPr>
      <w:r>
        <w:rPr>
          <w:rStyle w:val="w"/>
        </w:rPr>
        <w:t xml:space="preserve">        </w:t>
      </w:r>
      <w:r>
        <w:rPr>
          <w:rStyle w:val="p"/>
        </w:rPr>
        <w:t>{</w:t>
      </w:r>
    </w:p>
    <w:p w:rsidR="00000000" w:rsidRDefault="00000000">
      <w:pPr>
        <w:pStyle w:val="HTML0"/>
        <w:divId w:val="919874498"/>
        <w:rPr>
          <w:rStyle w:val="w"/>
        </w:rPr>
      </w:pPr>
      <w:r>
        <w:rPr>
          <w:rStyle w:val="w"/>
        </w:rPr>
        <w:t xml:space="preserve">            </w:t>
      </w:r>
      <w:r>
        <w:rPr>
          <w:rStyle w:val="nl"/>
        </w:rPr>
        <w:t>"result"</w:t>
      </w:r>
      <w:r>
        <w:rPr>
          <w:rStyle w:val="p"/>
        </w:rPr>
        <w:t>:</w:t>
      </w:r>
      <w:r>
        <w:rPr>
          <w:rStyle w:val="w"/>
        </w:rPr>
        <w:t xml:space="preserve"> </w:t>
      </w:r>
      <w:r>
        <w:rPr>
          <w:rStyle w:val="kc"/>
        </w:rPr>
        <w:t>true</w:t>
      </w:r>
    </w:p>
    <w:p w:rsidR="00000000" w:rsidRDefault="00000000">
      <w:pPr>
        <w:pStyle w:val="HTML0"/>
        <w:divId w:val="919874498"/>
        <w:rPr>
          <w:rStyle w:val="w"/>
        </w:rPr>
      </w:pPr>
      <w:r>
        <w:rPr>
          <w:rStyle w:val="w"/>
        </w:rPr>
        <w:t xml:space="preserve">        </w:t>
      </w:r>
      <w:r>
        <w:rPr>
          <w:rStyle w:val="p"/>
        </w:rPr>
        <w:t>}</w:t>
      </w:r>
    </w:p>
    <w:p w:rsidR="00000000" w:rsidRDefault="00000000">
      <w:pPr>
        <w:pStyle w:val="HTML0"/>
        <w:divId w:val="919874498"/>
        <w:rPr>
          <w:rStyle w:val="w"/>
        </w:rPr>
      </w:pPr>
      <w:r>
        <w:rPr>
          <w:rStyle w:val="w"/>
        </w:rPr>
        <w:t xml:space="preserve">    </w:t>
      </w:r>
      <w:r>
        <w:rPr>
          <w:rStyle w:val="p"/>
        </w:rPr>
        <w:t>],</w:t>
      </w:r>
    </w:p>
    <w:p w:rsidR="00000000" w:rsidRDefault="00000000">
      <w:pPr>
        <w:pStyle w:val="HTML0"/>
        <w:divId w:val="919874498"/>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919874498"/>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919874498"/>
        <w:rPr>
          <w:rStyle w:val="w"/>
        </w:rPr>
      </w:pPr>
      <w:r>
        <w:rPr>
          <w:rStyle w:val="p"/>
        </w:rPr>
        <w:t>}</w:t>
      </w:r>
      <w:r>
        <w:rPr>
          <w:rStyle w:val="w"/>
        </w:rPr>
        <w:t xml:space="preserve"> </w:t>
      </w:r>
    </w:p>
    <w:p w:rsidR="00000000" w:rsidRDefault="00000000">
      <w:pPr>
        <w:pStyle w:val="a5"/>
        <w:divId w:val="1403210278"/>
      </w:pPr>
      <w:r>
        <w:t>Response Example When Format Error</w:t>
      </w:r>
    </w:p>
    <w:p w:rsidR="00000000" w:rsidRDefault="00000000">
      <w:pPr>
        <w:pStyle w:val="HTML0"/>
        <w:divId w:val="523447911"/>
        <w:rPr>
          <w:rStyle w:val="w"/>
        </w:rPr>
      </w:pPr>
      <w:r>
        <w:rPr>
          <w:rStyle w:val="p"/>
        </w:rPr>
        <w:t>{</w:t>
      </w:r>
    </w:p>
    <w:p w:rsidR="00000000" w:rsidRDefault="00000000">
      <w:pPr>
        <w:pStyle w:val="HTML0"/>
        <w:divId w:val="523447911"/>
        <w:rPr>
          <w:rStyle w:val="w"/>
        </w:rPr>
      </w:pPr>
      <w:r>
        <w:rPr>
          <w:rStyle w:val="w"/>
        </w:rPr>
        <w:t xml:space="preserve">  </w:t>
      </w:r>
      <w:r>
        <w:rPr>
          <w:rStyle w:val="nl"/>
        </w:rPr>
        <w:t>"id"</w:t>
      </w:r>
      <w:r>
        <w:rPr>
          <w:rStyle w:val="p"/>
        </w:rPr>
        <w:t>:</w:t>
      </w:r>
      <w:r>
        <w:rPr>
          <w:rStyle w:val="w"/>
        </w:rPr>
        <w:t xml:space="preserve"> </w:t>
      </w:r>
      <w:r>
        <w:rPr>
          <w:rStyle w:val="s2"/>
        </w:rPr>
        <w:t>"1512"</w:t>
      </w:r>
      <w:r>
        <w:rPr>
          <w:rStyle w:val="p"/>
        </w:rPr>
        <w:t>,</w:t>
      </w:r>
    </w:p>
    <w:p w:rsidR="00000000" w:rsidRDefault="00000000">
      <w:pPr>
        <w:pStyle w:val="HTML0"/>
        <w:divId w:val="523447911"/>
        <w:rPr>
          <w:rStyle w:val="w"/>
        </w:rPr>
      </w:pPr>
      <w:r>
        <w:rPr>
          <w:rStyle w:val="w"/>
        </w:rPr>
        <w:t xml:space="preserve">  </w:t>
      </w:r>
      <w:r>
        <w:rPr>
          <w:rStyle w:val="nl"/>
        </w:rPr>
        <w:t>"op"</w:t>
      </w:r>
      <w:r>
        <w:rPr>
          <w:rStyle w:val="p"/>
        </w:rPr>
        <w:t>:</w:t>
      </w:r>
      <w:r>
        <w:rPr>
          <w:rStyle w:val="w"/>
        </w:rPr>
        <w:t xml:space="preserve"> </w:t>
      </w:r>
      <w:r>
        <w:rPr>
          <w:rStyle w:val="s2"/>
        </w:rPr>
        <w:t>"mass-cancel"</w:t>
      </w:r>
      <w:r>
        <w:rPr>
          <w:rStyle w:val="p"/>
        </w:rPr>
        <w:t>,</w:t>
      </w:r>
    </w:p>
    <w:p w:rsidR="00000000" w:rsidRDefault="00000000">
      <w:pPr>
        <w:pStyle w:val="HTML0"/>
        <w:divId w:val="523447911"/>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523447911"/>
        <w:rPr>
          <w:rStyle w:val="w"/>
        </w:rPr>
      </w:pPr>
      <w:r>
        <w:rPr>
          <w:rStyle w:val="w"/>
        </w:rPr>
        <w:t xml:space="preserve">  </w:t>
      </w:r>
      <w:r>
        <w:rPr>
          <w:rStyle w:val="nl"/>
        </w:rPr>
        <w:t>"code"</w:t>
      </w:r>
      <w:r>
        <w:rPr>
          <w:rStyle w:val="p"/>
        </w:rPr>
        <w:t>:</w:t>
      </w:r>
      <w:r>
        <w:rPr>
          <w:rStyle w:val="w"/>
        </w:rPr>
        <w:t xml:space="preserve"> </w:t>
      </w:r>
      <w:r>
        <w:rPr>
          <w:rStyle w:val="s2"/>
        </w:rPr>
        <w:t>"60013"</w:t>
      </w:r>
      <w:r>
        <w:rPr>
          <w:rStyle w:val="p"/>
        </w:rPr>
        <w:t>,</w:t>
      </w:r>
    </w:p>
    <w:p w:rsidR="00000000" w:rsidRDefault="00000000">
      <w:pPr>
        <w:pStyle w:val="HTML0"/>
        <w:divId w:val="523447911"/>
        <w:rPr>
          <w:rStyle w:val="w"/>
        </w:rPr>
      </w:pPr>
      <w:r>
        <w:rPr>
          <w:rStyle w:val="w"/>
        </w:rPr>
        <w:t xml:space="preserve">  </w:t>
      </w:r>
      <w:r>
        <w:rPr>
          <w:rStyle w:val="nl"/>
        </w:rPr>
        <w:t>"msg"</w:t>
      </w:r>
      <w:r>
        <w:rPr>
          <w:rStyle w:val="p"/>
        </w:rPr>
        <w:t>:</w:t>
      </w:r>
      <w:r>
        <w:rPr>
          <w:rStyle w:val="w"/>
        </w:rPr>
        <w:t xml:space="preserve"> </w:t>
      </w:r>
      <w:r>
        <w:rPr>
          <w:rStyle w:val="s2"/>
        </w:rPr>
        <w:t>"Invalid args"</w:t>
      </w:r>
    </w:p>
    <w:p w:rsidR="00000000" w:rsidRDefault="00000000">
      <w:pPr>
        <w:pStyle w:val="HTML0"/>
        <w:divId w:val="523447911"/>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900"/>
        <w:gridCol w:w="40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id</w:t>
            </w:r>
          </w:p>
        </w:tc>
        <w:tc>
          <w:tcPr>
            <w:tcW w:w="0" w:type="auto"/>
            <w:vAlign w:val="center"/>
            <w:hideMark/>
          </w:tcPr>
          <w:p w:rsidR="00000000" w:rsidRDefault="00000000">
            <w:r>
              <w:t>String</w:t>
            </w:r>
          </w:p>
        </w:tc>
        <w:tc>
          <w:tcPr>
            <w:tcW w:w="0" w:type="auto"/>
            <w:vAlign w:val="center"/>
            <w:hideMark/>
          </w:tcPr>
          <w:p w:rsidR="00000000" w:rsidRDefault="00000000">
            <w:r>
              <w:t>Unique identifier of the message</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Operation</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Data</w:t>
            </w:r>
          </w:p>
        </w:tc>
      </w:tr>
      <w:tr w:rsidR="00000000">
        <w:trPr>
          <w:divId w:val="175387555"/>
          <w:tblCellSpacing w:w="15" w:type="dxa"/>
        </w:trPr>
        <w:tc>
          <w:tcPr>
            <w:tcW w:w="0" w:type="auto"/>
            <w:vAlign w:val="center"/>
            <w:hideMark/>
          </w:tcPr>
          <w:p w:rsidR="00000000" w:rsidRDefault="00000000">
            <w:r>
              <w:t>&gt; result</w:t>
            </w:r>
          </w:p>
        </w:tc>
        <w:tc>
          <w:tcPr>
            <w:tcW w:w="0" w:type="auto"/>
            <w:vAlign w:val="center"/>
            <w:hideMark/>
          </w:tcPr>
          <w:p w:rsidR="00000000" w:rsidRDefault="00000000">
            <w:r>
              <w:t>Boolean</w:t>
            </w:r>
          </w:p>
        </w:tc>
        <w:tc>
          <w:tcPr>
            <w:tcW w:w="0" w:type="auto"/>
            <w:vAlign w:val="center"/>
            <w:hideMark/>
          </w:tcPr>
          <w:p w:rsidR="00000000" w:rsidRDefault="00000000">
            <w:r>
              <w:t xml:space="preserve">Result of the request </w:t>
            </w:r>
            <w:r>
              <w:rPr>
                <w:rStyle w:val="HTML"/>
              </w:rPr>
              <w:t>true</w:t>
            </w:r>
            <w:r>
              <w:t xml:space="preserve">, </w:t>
            </w:r>
            <w:r>
              <w:rPr>
                <w:rStyle w:val="HTML"/>
              </w:rPr>
              <w:t>false</w:t>
            </w:r>
          </w:p>
        </w:tc>
      </w:tr>
    </w:tbl>
    <w:p w:rsidR="00000000" w:rsidRDefault="00000000">
      <w:pPr>
        <w:pStyle w:val="2"/>
        <w:divId w:val="175387555"/>
      </w:pPr>
      <w:r>
        <w:t>Algo Trading</w:t>
      </w:r>
    </w:p>
    <w:p w:rsidR="00000000" w:rsidRDefault="00000000">
      <w:pPr>
        <w:pStyle w:val="3"/>
        <w:divId w:val="175387555"/>
      </w:pPr>
      <w:r>
        <w:t>POST / Place algo order</w:t>
      </w:r>
    </w:p>
    <w:p w:rsidR="00000000" w:rsidRDefault="00000000">
      <w:pPr>
        <w:pStyle w:val="a5"/>
        <w:divId w:val="175387555"/>
      </w:pPr>
      <w:r>
        <w:t xml:space="preserve">The algo order includes </w:t>
      </w:r>
      <w:r>
        <w:rPr>
          <w:rStyle w:val="HTML"/>
        </w:rPr>
        <w:t>trigger</w:t>
      </w:r>
      <w:r>
        <w:t xml:space="preserve"> order, </w:t>
      </w:r>
      <w:r>
        <w:rPr>
          <w:rStyle w:val="HTML"/>
        </w:rPr>
        <w:t>oco</w:t>
      </w:r>
      <w:r>
        <w:t xml:space="preserve"> order, </w:t>
      </w:r>
      <w:r>
        <w:rPr>
          <w:rStyle w:val="HTML"/>
        </w:rPr>
        <w:t>chase</w:t>
      </w:r>
      <w:r>
        <w:t xml:space="preserve"> order, </w:t>
      </w:r>
      <w:r>
        <w:rPr>
          <w:rStyle w:val="HTML"/>
        </w:rPr>
        <w:t>conditional</w:t>
      </w:r>
      <w:r>
        <w:t xml:space="preserve"> order, </w:t>
      </w:r>
      <w:r>
        <w:rPr>
          <w:rStyle w:val="HTML"/>
        </w:rPr>
        <w:t>twap</w:t>
      </w:r>
      <w:r>
        <w:t xml:space="preserve"> order and trailing order.</w:t>
      </w:r>
    </w:p>
    <w:p w:rsidR="00000000" w:rsidRDefault="00000000">
      <w:pPr>
        <w:pStyle w:val="4"/>
        <w:divId w:val="175387555"/>
      </w:pPr>
      <w:r>
        <w:t>Rate Limit: 20 requests per 2 seconds</w:t>
      </w:r>
    </w:p>
    <w:p w:rsidR="00000000" w:rsidRDefault="00000000">
      <w:pPr>
        <w:pStyle w:val="4"/>
        <w:divId w:val="175387555"/>
      </w:pPr>
      <w:r>
        <w:t>Rate Limit of lead instruments for Copy Trading: 1 request per 2 seconds</w:t>
      </w:r>
    </w:p>
    <w:p w:rsidR="00000000" w:rsidRDefault="00000000">
      <w:pPr>
        <w:pStyle w:val="4"/>
        <w:divId w:val="175387555"/>
      </w:pPr>
      <w:r>
        <w:t>Rate limit rule (except Options): UserID + Instrument ID</w:t>
      </w:r>
    </w:p>
    <w:p w:rsidR="00000000" w:rsidRDefault="00000000">
      <w:pPr>
        <w:pStyle w:val="4"/>
        <w:divId w:val="175387555"/>
      </w:pPr>
      <w:r>
        <w:t>Rate limit rule (Options only): UserID + Instrument Family</w:t>
      </w:r>
    </w:p>
    <w:p w:rsidR="00000000" w:rsidRDefault="00000000">
      <w:pPr>
        <w:pStyle w:val="4"/>
        <w:divId w:val="175387555"/>
      </w:pPr>
      <w:r>
        <w:t>HTTP Request</w:t>
      </w:r>
    </w:p>
    <w:p w:rsidR="00000000" w:rsidRDefault="00000000">
      <w:pPr>
        <w:pStyle w:val="a5"/>
        <w:divId w:val="175387555"/>
      </w:pPr>
      <w:r>
        <w:rPr>
          <w:rStyle w:val="HTML"/>
        </w:rPr>
        <w:t>POST /api/v5/trade/order-algo</w:t>
      </w:r>
    </w:p>
    <w:p w:rsidR="00000000" w:rsidRDefault="00000000">
      <w:pPr>
        <w:pStyle w:val="a5"/>
        <w:divId w:val="72094309"/>
      </w:pPr>
      <w:r>
        <w:t>Request Example</w:t>
      </w:r>
    </w:p>
    <w:p w:rsidR="00000000" w:rsidRDefault="00000000">
      <w:pPr>
        <w:pStyle w:val="HTML0"/>
        <w:divId w:val="1172985923"/>
        <w:rPr>
          <w:rStyle w:val="HTML"/>
        </w:rPr>
      </w:pPr>
      <w:r>
        <w:rPr>
          <w:rStyle w:val="c"/>
        </w:rPr>
        <w:t># Place Take Profit / Stop Loss Order</w:t>
      </w:r>
    </w:p>
    <w:p w:rsidR="00000000" w:rsidRDefault="00000000">
      <w:pPr>
        <w:pStyle w:val="HTML0"/>
        <w:divId w:val="1172985923"/>
        <w:rPr>
          <w:rStyle w:val="HTML"/>
        </w:rPr>
      </w:pPr>
      <w:r>
        <w:rPr>
          <w:rStyle w:val="HTML"/>
        </w:rPr>
        <w:t>POST /api/v5/trade/order-algo</w:t>
      </w:r>
    </w:p>
    <w:p w:rsidR="00000000" w:rsidRDefault="00000000">
      <w:pPr>
        <w:pStyle w:val="HTML0"/>
        <w:divId w:val="1172985923"/>
        <w:rPr>
          <w:rStyle w:val="HTML"/>
        </w:rPr>
      </w:pPr>
      <w:r>
        <w:rPr>
          <w:rStyle w:val="HTML"/>
        </w:rPr>
        <w:t>body</w:t>
      </w:r>
    </w:p>
    <w:p w:rsidR="00000000" w:rsidRDefault="00000000">
      <w:pPr>
        <w:pStyle w:val="HTML0"/>
        <w:divId w:val="1172985923"/>
        <w:rPr>
          <w:rStyle w:val="HTML"/>
        </w:rPr>
      </w:pPr>
      <w:r>
        <w:rPr>
          <w:rStyle w:val="o"/>
        </w:rPr>
        <w:t>{</w:t>
      </w:r>
    </w:p>
    <w:p w:rsidR="00000000" w:rsidRDefault="00000000">
      <w:pPr>
        <w:pStyle w:val="HTML0"/>
        <w:divId w:val="1172985923"/>
        <w:rPr>
          <w:rStyle w:val="HTML"/>
        </w:rPr>
      </w:pPr>
      <w:r>
        <w:rPr>
          <w:rStyle w:val="HTML"/>
        </w:rPr>
        <w:t xml:space="preserve">    </w:t>
      </w:r>
      <w:r>
        <w:rPr>
          <w:rStyle w:val="s2"/>
        </w:rPr>
        <w:t>"instId"</w:t>
      </w:r>
      <w:r>
        <w:rPr>
          <w:rStyle w:val="HTML"/>
        </w:rPr>
        <w:t>:</w:t>
      </w:r>
      <w:r>
        <w:rPr>
          <w:rStyle w:val="s2"/>
        </w:rPr>
        <w:t>"BTC-USDT"</w:t>
      </w:r>
      <w:r>
        <w:rPr>
          <w:rStyle w:val="HTML"/>
        </w:rPr>
        <w:t>,</w:t>
      </w:r>
    </w:p>
    <w:p w:rsidR="00000000" w:rsidRDefault="00000000">
      <w:pPr>
        <w:pStyle w:val="HTML0"/>
        <w:divId w:val="1172985923"/>
        <w:rPr>
          <w:rStyle w:val="HTML"/>
        </w:rPr>
      </w:pPr>
      <w:r>
        <w:rPr>
          <w:rStyle w:val="HTML"/>
        </w:rPr>
        <w:t xml:space="preserve">    </w:t>
      </w:r>
      <w:r>
        <w:rPr>
          <w:rStyle w:val="s2"/>
        </w:rPr>
        <w:t>"tdMode"</w:t>
      </w:r>
      <w:r>
        <w:rPr>
          <w:rStyle w:val="HTML"/>
        </w:rPr>
        <w:t>:</w:t>
      </w:r>
      <w:r>
        <w:rPr>
          <w:rStyle w:val="s2"/>
        </w:rPr>
        <w:t>"cross"</w:t>
      </w:r>
      <w:r>
        <w:rPr>
          <w:rStyle w:val="HTML"/>
        </w:rPr>
        <w:t>,</w:t>
      </w:r>
    </w:p>
    <w:p w:rsidR="00000000" w:rsidRDefault="00000000">
      <w:pPr>
        <w:pStyle w:val="HTML0"/>
        <w:divId w:val="1172985923"/>
        <w:rPr>
          <w:rStyle w:val="HTML"/>
        </w:rPr>
      </w:pPr>
      <w:r>
        <w:rPr>
          <w:rStyle w:val="HTML"/>
        </w:rPr>
        <w:t xml:space="preserve">    </w:t>
      </w:r>
      <w:r>
        <w:rPr>
          <w:rStyle w:val="s2"/>
        </w:rPr>
        <w:t>"side"</w:t>
      </w:r>
      <w:r>
        <w:rPr>
          <w:rStyle w:val="HTML"/>
        </w:rPr>
        <w:t>:</w:t>
      </w:r>
      <w:r>
        <w:rPr>
          <w:rStyle w:val="s2"/>
        </w:rPr>
        <w:t>"buy"</w:t>
      </w:r>
      <w:r>
        <w:rPr>
          <w:rStyle w:val="HTML"/>
        </w:rPr>
        <w:t>,</w:t>
      </w:r>
    </w:p>
    <w:p w:rsidR="00000000" w:rsidRDefault="00000000">
      <w:pPr>
        <w:pStyle w:val="HTML0"/>
        <w:divId w:val="1172985923"/>
        <w:rPr>
          <w:rStyle w:val="HTML"/>
        </w:rPr>
      </w:pPr>
      <w:r>
        <w:rPr>
          <w:rStyle w:val="HTML"/>
        </w:rPr>
        <w:t xml:space="preserve">    </w:t>
      </w:r>
      <w:r>
        <w:rPr>
          <w:rStyle w:val="s2"/>
        </w:rPr>
        <w:t>"ordType"</w:t>
      </w:r>
      <w:r>
        <w:rPr>
          <w:rStyle w:val="HTML"/>
        </w:rPr>
        <w:t>:</w:t>
      </w:r>
      <w:r>
        <w:rPr>
          <w:rStyle w:val="s2"/>
        </w:rPr>
        <w:t>"conditional"</w:t>
      </w:r>
      <w:r>
        <w:rPr>
          <w:rStyle w:val="HTML"/>
        </w:rPr>
        <w:t>,</w:t>
      </w:r>
    </w:p>
    <w:p w:rsidR="00000000" w:rsidRDefault="00000000">
      <w:pPr>
        <w:pStyle w:val="HTML0"/>
        <w:divId w:val="1172985923"/>
        <w:rPr>
          <w:rStyle w:val="HTML"/>
        </w:rPr>
      </w:pPr>
      <w:r>
        <w:rPr>
          <w:rStyle w:val="HTML"/>
        </w:rPr>
        <w:t xml:space="preserve">    </w:t>
      </w:r>
      <w:r>
        <w:rPr>
          <w:rStyle w:val="s2"/>
        </w:rPr>
        <w:t>"sz"</w:t>
      </w:r>
      <w:r>
        <w:rPr>
          <w:rStyle w:val="HTML"/>
        </w:rPr>
        <w:t>:</w:t>
      </w:r>
      <w:r>
        <w:rPr>
          <w:rStyle w:val="s2"/>
        </w:rPr>
        <w:t>"2"</w:t>
      </w:r>
      <w:r>
        <w:rPr>
          <w:rStyle w:val="HTML"/>
        </w:rPr>
        <w:t>,</w:t>
      </w:r>
    </w:p>
    <w:p w:rsidR="00000000" w:rsidRDefault="00000000">
      <w:pPr>
        <w:pStyle w:val="HTML0"/>
        <w:divId w:val="1172985923"/>
        <w:rPr>
          <w:rStyle w:val="HTML"/>
        </w:rPr>
      </w:pPr>
      <w:r>
        <w:rPr>
          <w:rStyle w:val="HTML"/>
        </w:rPr>
        <w:t xml:space="preserve">    </w:t>
      </w:r>
      <w:r>
        <w:rPr>
          <w:rStyle w:val="s2"/>
        </w:rPr>
        <w:t>"tpTriggerPx"</w:t>
      </w:r>
      <w:r>
        <w:rPr>
          <w:rStyle w:val="HTML"/>
        </w:rPr>
        <w:t>:</w:t>
      </w:r>
      <w:r>
        <w:rPr>
          <w:rStyle w:val="s2"/>
        </w:rPr>
        <w:t>"15"</w:t>
      </w:r>
      <w:r>
        <w:rPr>
          <w:rStyle w:val="HTML"/>
        </w:rPr>
        <w:t>,</w:t>
      </w:r>
    </w:p>
    <w:p w:rsidR="00000000" w:rsidRDefault="00000000">
      <w:pPr>
        <w:pStyle w:val="HTML0"/>
        <w:divId w:val="1172985923"/>
        <w:rPr>
          <w:rStyle w:val="HTML"/>
        </w:rPr>
      </w:pPr>
      <w:r>
        <w:rPr>
          <w:rStyle w:val="HTML"/>
        </w:rPr>
        <w:t xml:space="preserve">    </w:t>
      </w:r>
      <w:r>
        <w:rPr>
          <w:rStyle w:val="s2"/>
        </w:rPr>
        <w:t>"tpOrdPx"</w:t>
      </w:r>
      <w:r>
        <w:rPr>
          <w:rStyle w:val="HTML"/>
        </w:rPr>
        <w:t>:</w:t>
      </w:r>
      <w:r>
        <w:rPr>
          <w:rStyle w:val="s2"/>
        </w:rPr>
        <w:t>"18"</w:t>
      </w:r>
    </w:p>
    <w:p w:rsidR="00000000" w:rsidRDefault="00000000">
      <w:pPr>
        <w:pStyle w:val="HTML0"/>
        <w:divId w:val="1172985923"/>
        <w:rPr>
          <w:rStyle w:val="HTML"/>
        </w:rPr>
      </w:pPr>
      <w:r>
        <w:rPr>
          <w:rStyle w:val="o"/>
        </w:rPr>
        <w:t>}</w:t>
      </w:r>
    </w:p>
    <w:p w:rsidR="00000000" w:rsidRDefault="00000000">
      <w:pPr>
        <w:pStyle w:val="HTML0"/>
        <w:divId w:val="1172985923"/>
        <w:rPr>
          <w:rStyle w:val="HTML"/>
        </w:rPr>
      </w:pPr>
    </w:p>
    <w:p w:rsidR="00000000" w:rsidRDefault="00000000">
      <w:pPr>
        <w:pStyle w:val="HTML0"/>
        <w:divId w:val="1172985923"/>
        <w:rPr>
          <w:rStyle w:val="HTML"/>
        </w:rPr>
      </w:pPr>
      <w:r>
        <w:rPr>
          <w:rStyle w:val="c"/>
        </w:rPr>
        <w:t># Place Trigger Order</w:t>
      </w:r>
    </w:p>
    <w:p w:rsidR="00000000" w:rsidRDefault="00000000">
      <w:pPr>
        <w:pStyle w:val="HTML0"/>
        <w:divId w:val="1172985923"/>
        <w:rPr>
          <w:rStyle w:val="HTML"/>
        </w:rPr>
      </w:pPr>
      <w:r>
        <w:rPr>
          <w:rStyle w:val="HTML"/>
        </w:rPr>
        <w:t>POST /api/v5/trade/order-algo</w:t>
      </w:r>
    </w:p>
    <w:p w:rsidR="00000000" w:rsidRDefault="00000000">
      <w:pPr>
        <w:pStyle w:val="HTML0"/>
        <w:divId w:val="1172985923"/>
        <w:rPr>
          <w:rStyle w:val="HTML"/>
        </w:rPr>
      </w:pPr>
      <w:r>
        <w:rPr>
          <w:rStyle w:val="HTML"/>
        </w:rPr>
        <w:t>body</w:t>
      </w:r>
    </w:p>
    <w:p w:rsidR="00000000" w:rsidRDefault="00000000">
      <w:pPr>
        <w:pStyle w:val="HTML0"/>
        <w:divId w:val="1172985923"/>
        <w:rPr>
          <w:rStyle w:val="HTML"/>
        </w:rPr>
      </w:pPr>
      <w:r>
        <w:rPr>
          <w:rStyle w:val="o"/>
        </w:rPr>
        <w:t>{</w:t>
      </w:r>
    </w:p>
    <w:p w:rsidR="00000000" w:rsidRDefault="00000000">
      <w:pPr>
        <w:pStyle w:val="HTML0"/>
        <w:divId w:val="1172985923"/>
        <w:rPr>
          <w:rStyle w:val="HTML"/>
        </w:rPr>
      </w:pPr>
      <w:r>
        <w:rPr>
          <w:rStyle w:val="HTML"/>
        </w:rPr>
        <w:t xml:space="preserve">    </w:t>
      </w:r>
      <w:r>
        <w:rPr>
          <w:rStyle w:val="s2"/>
        </w:rPr>
        <w:t>"instId"</w:t>
      </w:r>
      <w:r>
        <w:rPr>
          <w:rStyle w:val="HTML"/>
        </w:rPr>
        <w:t xml:space="preserve">: </w:t>
      </w:r>
      <w:r>
        <w:rPr>
          <w:rStyle w:val="s2"/>
        </w:rPr>
        <w:t>"BTC-USDT-SWAP"</w:t>
      </w:r>
      <w:r>
        <w:rPr>
          <w:rStyle w:val="HTML"/>
        </w:rPr>
        <w:t>,</w:t>
      </w:r>
    </w:p>
    <w:p w:rsidR="00000000" w:rsidRDefault="00000000">
      <w:pPr>
        <w:pStyle w:val="HTML0"/>
        <w:divId w:val="1172985923"/>
        <w:rPr>
          <w:rStyle w:val="HTML"/>
        </w:rPr>
      </w:pPr>
      <w:r>
        <w:rPr>
          <w:rStyle w:val="HTML"/>
        </w:rPr>
        <w:t xml:space="preserve">    </w:t>
      </w:r>
      <w:r>
        <w:rPr>
          <w:rStyle w:val="s2"/>
        </w:rPr>
        <w:t>"side"</w:t>
      </w:r>
      <w:r>
        <w:rPr>
          <w:rStyle w:val="HTML"/>
        </w:rPr>
        <w:t xml:space="preserve">: </w:t>
      </w:r>
      <w:r>
        <w:rPr>
          <w:rStyle w:val="s2"/>
        </w:rPr>
        <w:t>"buy"</w:t>
      </w:r>
      <w:r>
        <w:rPr>
          <w:rStyle w:val="HTML"/>
        </w:rPr>
        <w:t>,</w:t>
      </w:r>
    </w:p>
    <w:p w:rsidR="00000000" w:rsidRDefault="00000000">
      <w:pPr>
        <w:pStyle w:val="HTML0"/>
        <w:divId w:val="1172985923"/>
        <w:rPr>
          <w:rStyle w:val="HTML"/>
        </w:rPr>
      </w:pPr>
      <w:r>
        <w:rPr>
          <w:rStyle w:val="HTML"/>
        </w:rPr>
        <w:t xml:space="preserve">    </w:t>
      </w:r>
      <w:r>
        <w:rPr>
          <w:rStyle w:val="s2"/>
        </w:rPr>
        <w:t>"tdMode"</w:t>
      </w:r>
      <w:r>
        <w:rPr>
          <w:rStyle w:val="HTML"/>
        </w:rPr>
        <w:t xml:space="preserve">: </w:t>
      </w:r>
      <w:r>
        <w:rPr>
          <w:rStyle w:val="s2"/>
        </w:rPr>
        <w:t>"cross"</w:t>
      </w:r>
      <w:r>
        <w:rPr>
          <w:rStyle w:val="HTML"/>
        </w:rPr>
        <w:t>,</w:t>
      </w:r>
    </w:p>
    <w:p w:rsidR="00000000" w:rsidRDefault="00000000">
      <w:pPr>
        <w:pStyle w:val="HTML0"/>
        <w:divId w:val="1172985923"/>
        <w:rPr>
          <w:rStyle w:val="HTML"/>
        </w:rPr>
      </w:pPr>
      <w:r>
        <w:rPr>
          <w:rStyle w:val="HTML"/>
        </w:rPr>
        <w:t xml:space="preserve">    </w:t>
      </w:r>
      <w:r>
        <w:rPr>
          <w:rStyle w:val="s2"/>
        </w:rPr>
        <w:t>"posSide"</w:t>
      </w:r>
      <w:r>
        <w:rPr>
          <w:rStyle w:val="HTML"/>
        </w:rPr>
        <w:t xml:space="preserve">: </w:t>
      </w:r>
      <w:r>
        <w:rPr>
          <w:rStyle w:val="s2"/>
        </w:rPr>
        <w:t>"net"</w:t>
      </w:r>
      <w:r>
        <w:rPr>
          <w:rStyle w:val="HTML"/>
        </w:rPr>
        <w:t>,</w:t>
      </w:r>
    </w:p>
    <w:p w:rsidR="00000000" w:rsidRDefault="00000000">
      <w:pPr>
        <w:pStyle w:val="HTML0"/>
        <w:divId w:val="1172985923"/>
        <w:rPr>
          <w:rStyle w:val="HTML"/>
        </w:rPr>
      </w:pPr>
      <w:r>
        <w:rPr>
          <w:rStyle w:val="HTML"/>
        </w:rPr>
        <w:t xml:space="preserve">    </w:t>
      </w:r>
      <w:r>
        <w:rPr>
          <w:rStyle w:val="s2"/>
        </w:rPr>
        <w:t>"sz"</w:t>
      </w:r>
      <w:r>
        <w:rPr>
          <w:rStyle w:val="HTML"/>
        </w:rPr>
        <w:t xml:space="preserve">: </w:t>
      </w:r>
      <w:r>
        <w:rPr>
          <w:rStyle w:val="s2"/>
        </w:rPr>
        <w:t>"1"</w:t>
      </w:r>
      <w:r>
        <w:rPr>
          <w:rStyle w:val="HTML"/>
        </w:rPr>
        <w:t>,</w:t>
      </w:r>
    </w:p>
    <w:p w:rsidR="00000000" w:rsidRDefault="00000000">
      <w:pPr>
        <w:pStyle w:val="HTML0"/>
        <w:divId w:val="1172985923"/>
        <w:rPr>
          <w:rStyle w:val="HTML"/>
        </w:rPr>
      </w:pPr>
      <w:r>
        <w:rPr>
          <w:rStyle w:val="HTML"/>
        </w:rPr>
        <w:t xml:space="preserve">    </w:t>
      </w:r>
      <w:r>
        <w:rPr>
          <w:rStyle w:val="s2"/>
        </w:rPr>
        <w:t>"ordType"</w:t>
      </w:r>
      <w:r>
        <w:rPr>
          <w:rStyle w:val="HTML"/>
        </w:rPr>
        <w:t xml:space="preserve">: </w:t>
      </w:r>
      <w:r>
        <w:rPr>
          <w:rStyle w:val="s2"/>
        </w:rPr>
        <w:t>"trigger"</w:t>
      </w:r>
      <w:r>
        <w:rPr>
          <w:rStyle w:val="HTML"/>
        </w:rPr>
        <w:t>,</w:t>
      </w:r>
    </w:p>
    <w:p w:rsidR="00000000" w:rsidRDefault="00000000">
      <w:pPr>
        <w:pStyle w:val="HTML0"/>
        <w:divId w:val="1172985923"/>
        <w:rPr>
          <w:rStyle w:val="HTML"/>
        </w:rPr>
      </w:pPr>
      <w:r>
        <w:rPr>
          <w:rStyle w:val="HTML"/>
        </w:rPr>
        <w:t xml:space="preserve">    </w:t>
      </w:r>
      <w:r>
        <w:rPr>
          <w:rStyle w:val="s2"/>
        </w:rPr>
        <w:t>"triggerPx"</w:t>
      </w:r>
      <w:r>
        <w:rPr>
          <w:rStyle w:val="HTML"/>
        </w:rPr>
        <w:t xml:space="preserve">: </w:t>
      </w:r>
      <w:r>
        <w:rPr>
          <w:rStyle w:val="s2"/>
        </w:rPr>
        <w:t>"25920"</w:t>
      </w:r>
      <w:r>
        <w:rPr>
          <w:rStyle w:val="HTML"/>
        </w:rPr>
        <w:t>,</w:t>
      </w:r>
    </w:p>
    <w:p w:rsidR="00000000" w:rsidRDefault="00000000">
      <w:pPr>
        <w:pStyle w:val="HTML0"/>
        <w:divId w:val="1172985923"/>
        <w:rPr>
          <w:rStyle w:val="HTML"/>
        </w:rPr>
      </w:pPr>
      <w:r>
        <w:rPr>
          <w:rStyle w:val="HTML"/>
        </w:rPr>
        <w:t xml:space="preserve">    </w:t>
      </w:r>
      <w:r>
        <w:rPr>
          <w:rStyle w:val="s2"/>
        </w:rPr>
        <w:t>"triggerPxType"</w:t>
      </w:r>
      <w:r>
        <w:rPr>
          <w:rStyle w:val="HTML"/>
        </w:rPr>
        <w:t xml:space="preserve">: </w:t>
      </w:r>
      <w:r>
        <w:rPr>
          <w:rStyle w:val="s2"/>
        </w:rPr>
        <w:t>"last"</w:t>
      </w:r>
      <w:r>
        <w:rPr>
          <w:rStyle w:val="HTML"/>
        </w:rPr>
        <w:t>,</w:t>
      </w:r>
    </w:p>
    <w:p w:rsidR="00000000" w:rsidRDefault="00000000">
      <w:pPr>
        <w:pStyle w:val="HTML0"/>
        <w:divId w:val="1172985923"/>
        <w:rPr>
          <w:rStyle w:val="HTML"/>
        </w:rPr>
      </w:pPr>
      <w:r>
        <w:rPr>
          <w:rStyle w:val="HTML"/>
        </w:rPr>
        <w:t xml:space="preserve">    </w:t>
      </w:r>
      <w:r>
        <w:rPr>
          <w:rStyle w:val="s2"/>
        </w:rPr>
        <w:t>"orderPx"</w:t>
      </w:r>
      <w:r>
        <w:rPr>
          <w:rStyle w:val="HTML"/>
        </w:rPr>
        <w:t xml:space="preserve">: </w:t>
      </w:r>
      <w:r>
        <w:rPr>
          <w:rStyle w:val="s2"/>
        </w:rPr>
        <w:t>"-1"</w:t>
      </w:r>
      <w:r>
        <w:rPr>
          <w:rStyle w:val="HTML"/>
        </w:rPr>
        <w:t>,</w:t>
      </w:r>
    </w:p>
    <w:p w:rsidR="00000000" w:rsidRDefault="00000000">
      <w:pPr>
        <w:pStyle w:val="HTML0"/>
        <w:divId w:val="1172985923"/>
        <w:rPr>
          <w:rStyle w:val="HTML"/>
        </w:rPr>
      </w:pPr>
      <w:r>
        <w:rPr>
          <w:rStyle w:val="HTML"/>
        </w:rPr>
        <w:t xml:space="preserve">    </w:t>
      </w:r>
      <w:r>
        <w:rPr>
          <w:rStyle w:val="s2"/>
        </w:rPr>
        <w:t>"attachAlgoOrds"</w:t>
      </w:r>
      <w:r>
        <w:rPr>
          <w:rStyle w:val="HTML"/>
        </w:rPr>
        <w:t xml:space="preserve">: </w:t>
      </w:r>
      <w:r>
        <w:rPr>
          <w:rStyle w:val="o"/>
        </w:rPr>
        <w:t>[{</w:t>
      </w:r>
    </w:p>
    <w:p w:rsidR="00000000" w:rsidRDefault="00000000">
      <w:pPr>
        <w:pStyle w:val="HTML0"/>
        <w:divId w:val="1172985923"/>
        <w:rPr>
          <w:rStyle w:val="HTML"/>
        </w:rPr>
      </w:pPr>
      <w:r>
        <w:rPr>
          <w:rStyle w:val="HTML"/>
        </w:rPr>
        <w:t xml:space="preserve">        </w:t>
      </w:r>
      <w:r>
        <w:rPr>
          <w:rStyle w:val="s2"/>
        </w:rPr>
        <w:t>"attachAlgoClOrdId"</w:t>
      </w:r>
      <w:r>
        <w:rPr>
          <w:rStyle w:val="HTML"/>
        </w:rPr>
        <w:t xml:space="preserve">: </w:t>
      </w:r>
      <w:r>
        <w:rPr>
          <w:rStyle w:val="s2"/>
        </w:rPr>
        <w:t>""</w:t>
      </w:r>
      <w:r>
        <w:rPr>
          <w:rStyle w:val="HTML"/>
        </w:rPr>
        <w:t>,</w:t>
      </w:r>
    </w:p>
    <w:p w:rsidR="00000000" w:rsidRDefault="00000000">
      <w:pPr>
        <w:pStyle w:val="HTML0"/>
        <w:divId w:val="1172985923"/>
        <w:rPr>
          <w:rStyle w:val="HTML"/>
        </w:rPr>
      </w:pPr>
      <w:r>
        <w:rPr>
          <w:rStyle w:val="HTML"/>
        </w:rPr>
        <w:t xml:space="preserve">        </w:t>
      </w:r>
      <w:r>
        <w:rPr>
          <w:rStyle w:val="s2"/>
        </w:rPr>
        <w:t>"slTriggerPx"</w:t>
      </w:r>
      <w:r>
        <w:rPr>
          <w:rStyle w:val="HTML"/>
        </w:rPr>
        <w:t xml:space="preserve">: </w:t>
      </w:r>
      <w:r>
        <w:rPr>
          <w:rStyle w:val="s2"/>
        </w:rPr>
        <w:t>"100"</w:t>
      </w:r>
      <w:r>
        <w:rPr>
          <w:rStyle w:val="HTML"/>
        </w:rPr>
        <w:t>,</w:t>
      </w:r>
    </w:p>
    <w:p w:rsidR="00000000" w:rsidRDefault="00000000">
      <w:pPr>
        <w:pStyle w:val="HTML0"/>
        <w:divId w:val="1172985923"/>
        <w:rPr>
          <w:rStyle w:val="HTML"/>
        </w:rPr>
      </w:pPr>
      <w:r>
        <w:rPr>
          <w:rStyle w:val="HTML"/>
        </w:rPr>
        <w:t xml:space="preserve">        </w:t>
      </w:r>
      <w:r>
        <w:rPr>
          <w:rStyle w:val="s2"/>
        </w:rPr>
        <w:t>"slOrdPx"</w:t>
      </w:r>
      <w:r>
        <w:rPr>
          <w:rStyle w:val="HTML"/>
        </w:rPr>
        <w:t xml:space="preserve">: </w:t>
      </w:r>
      <w:r>
        <w:rPr>
          <w:rStyle w:val="s2"/>
        </w:rPr>
        <w:t>"600"</w:t>
      </w:r>
      <w:r>
        <w:rPr>
          <w:rStyle w:val="HTML"/>
        </w:rPr>
        <w:t>,</w:t>
      </w:r>
    </w:p>
    <w:p w:rsidR="00000000" w:rsidRDefault="00000000">
      <w:pPr>
        <w:pStyle w:val="HTML0"/>
        <w:divId w:val="1172985923"/>
        <w:rPr>
          <w:rStyle w:val="HTML"/>
        </w:rPr>
      </w:pPr>
      <w:r>
        <w:rPr>
          <w:rStyle w:val="HTML"/>
        </w:rPr>
        <w:t xml:space="preserve">        </w:t>
      </w:r>
      <w:r>
        <w:rPr>
          <w:rStyle w:val="s2"/>
        </w:rPr>
        <w:t>"tpTriggerPx"</w:t>
      </w:r>
      <w:r>
        <w:rPr>
          <w:rStyle w:val="HTML"/>
        </w:rPr>
        <w:t xml:space="preserve">: </w:t>
      </w:r>
      <w:r>
        <w:rPr>
          <w:rStyle w:val="s2"/>
        </w:rPr>
        <w:t>"25921"</w:t>
      </w:r>
      <w:r>
        <w:rPr>
          <w:rStyle w:val="HTML"/>
        </w:rPr>
        <w:t>,</w:t>
      </w:r>
    </w:p>
    <w:p w:rsidR="00000000" w:rsidRDefault="00000000">
      <w:pPr>
        <w:pStyle w:val="HTML0"/>
        <w:divId w:val="1172985923"/>
        <w:rPr>
          <w:rStyle w:val="HTML"/>
        </w:rPr>
      </w:pPr>
      <w:r>
        <w:rPr>
          <w:rStyle w:val="HTML"/>
        </w:rPr>
        <w:t xml:space="preserve">        </w:t>
      </w:r>
      <w:r>
        <w:rPr>
          <w:rStyle w:val="s2"/>
        </w:rPr>
        <w:t>"tpOrdPx"</w:t>
      </w:r>
      <w:r>
        <w:rPr>
          <w:rStyle w:val="HTML"/>
        </w:rPr>
        <w:t xml:space="preserve">: </w:t>
      </w:r>
      <w:r>
        <w:rPr>
          <w:rStyle w:val="s2"/>
        </w:rPr>
        <w:t>"2001"</w:t>
      </w:r>
    </w:p>
    <w:p w:rsidR="00000000" w:rsidRDefault="00000000">
      <w:pPr>
        <w:pStyle w:val="HTML0"/>
        <w:divId w:val="1172985923"/>
        <w:rPr>
          <w:rStyle w:val="HTML"/>
        </w:rPr>
      </w:pPr>
      <w:r>
        <w:rPr>
          <w:rStyle w:val="HTML"/>
        </w:rPr>
        <w:t xml:space="preserve">    </w:t>
      </w:r>
      <w:r>
        <w:rPr>
          <w:rStyle w:val="o"/>
        </w:rPr>
        <w:t>}]</w:t>
      </w:r>
    </w:p>
    <w:p w:rsidR="00000000" w:rsidRDefault="00000000">
      <w:pPr>
        <w:pStyle w:val="HTML0"/>
        <w:divId w:val="1172985923"/>
        <w:rPr>
          <w:rStyle w:val="HTML"/>
        </w:rPr>
      </w:pPr>
      <w:r>
        <w:rPr>
          <w:rStyle w:val="o"/>
        </w:rPr>
        <w:t>}</w:t>
      </w:r>
    </w:p>
    <w:p w:rsidR="00000000" w:rsidRDefault="00000000">
      <w:pPr>
        <w:pStyle w:val="HTML0"/>
        <w:divId w:val="1172985923"/>
        <w:rPr>
          <w:rStyle w:val="HTML"/>
        </w:rPr>
      </w:pPr>
    </w:p>
    <w:p w:rsidR="00000000" w:rsidRDefault="00000000">
      <w:pPr>
        <w:pStyle w:val="HTML0"/>
        <w:divId w:val="1172985923"/>
        <w:rPr>
          <w:rStyle w:val="HTML"/>
        </w:rPr>
      </w:pPr>
      <w:r>
        <w:rPr>
          <w:rStyle w:val="c"/>
        </w:rPr>
        <w:t># Place Trailing Stop Order</w:t>
      </w:r>
    </w:p>
    <w:p w:rsidR="00000000" w:rsidRDefault="00000000">
      <w:pPr>
        <w:pStyle w:val="HTML0"/>
        <w:divId w:val="1172985923"/>
        <w:rPr>
          <w:rStyle w:val="HTML"/>
        </w:rPr>
      </w:pPr>
      <w:r>
        <w:rPr>
          <w:rStyle w:val="HTML"/>
        </w:rPr>
        <w:t>POST /api/v5/trade/order-algo</w:t>
      </w:r>
    </w:p>
    <w:p w:rsidR="00000000" w:rsidRDefault="00000000">
      <w:pPr>
        <w:pStyle w:val="HTML0"/>
        <w:divId w:val="1172985923"/>
        <w:rPr>
          <w:rStyle w:val="HTML"/>
        </w:rPr>
      </w:pPr>
      <w:r>
        <w:rPr>
          <w:rStyle w:val="HTML"/>
        </w:rPr>
        <w:t>body</w:t>
      </w:r>
    </w:p>
    <w:p w:rsidR="00000000" w:rsidRDefault="00000000">
      <w:pPr>
        <w:pStyle w:val="HTML0"/>
        <w:divId w:val="1172985923"/>
        <w:rPr>
          <w:rStyle w:val="HTML"/>
        </w:rPr>
      </w:pPr>
      <w:r>
        <w:rPr>
          <w:rStyle w:val="o"/>
        </w:rPr>
        <w:t>{</w:t>
      </w:r>
    </w:p>
    <w:p w:rsidR="00000000" w:rsidRDefault="00000000">
      <w:pPr>
        <w:pStyle w:val="HTML0"/>
        <w:divId w:val="1172985923"/>
        <w:rPr>
          <w:rStyle w:val="HTML"/>
        </w:rPr>
      </w:pPr>
      <w:r>
        <w:rPr>
          <w:rStyle w:val="HTML"/>
        </w:rPr>
        <w:t xml:space="preserve">    </w:t>
      </w:r>
      <w:r>
        <w:rPr>
          <w:rStyle w:val="s2"/>
        </w:rPr>
        <w:t>"instId"</w:t>
      </w:r>
      <w:r>
        <w:rPr>
          <w:rStyle w:val="HTML"/>
        </w:rPr>
        <w:t xml:space="preserve">: </w:t>
      </w:r>
      <w:r>
        <w:rPr>
          <w:rStyle w:val="s2"/>
        </w:rPr>
        <w:t>"BTC-USDT-SWAP"</w:t>
      </w:r>
      <w:r>
        <w:rPr>
          <w:rStyle w:val="HTML"/>
        </w:rPr>
        <w:t>,</w:t>
      </w:r>
    </w:p>
    <w:p w:rsidR="00000000" w:rsidRDefault="00000000">
      <w:pPr>
        <w:pStyle w:val="HTML0"/>
        <w:divId w:val="1172985923"/>
        <w:rPr>
          <w:rStyle w:val="HTML"/>
        </w:rPr>
      </w:pPr>
      <w:r>
        <w:rPr>
          <w:rStyle w:val="HTML"/>
        </w:rPr>
        <w:t xml:space="preserve">    </w:t>
      </w:r>
      <w:r>
        <w:rPr>
          <w:rStyle w:val="s2"/>
        </w:rPr>
        <w:t>"tdMode"</w:t>
      </w:r>
      <w:r>
        <w:rPr>
          <w:rStyle w:val="HTML"/>
        </w:rPr>
        <w:t xml:space="preserve">: </w:t>
      </w:r>
      <w:r>
        <w:rPr>
          <w:rStyle w:val="s2"/>
        </w:rPr>
        <w:t>"cross"</w:t>
      </w:r>
      <w:r>
        <w:rPr>
          <w:rStyle w:val="HTML"/>
        </w:rPr>
        <w:t>,</w:t>
      </w:r>
    </w:p>
    <w:p w:rsidR="00000000" w:rsidRDefault="00000000">
      <w:pPr>
        <w:pStyle w:val="HTML0"/>
        <w:divId w:val="1172985923"/>
        <w:rPr>
          <w:rStyle w:val="HTML"/>
        </w:rPr>
      </w:pPr>
      <w:r>
        <w:rPr>
          <w:rStyle w:val="HTML"/>
        </w:rPr>
        <w:t xml:space="preserve">    </w:t>
      </w:r>
      <w:r>
        <w:rPr>
          <w:rStyle w:val="s2"/>
        </w:rPr>
        <w:t>"side"</w:t>
      </w:r>
      <w:r>
        <w:rPr>
          <w:rStyle w:val="HTML"/>
        </w:rPr>
        <w:t xml:space="preserve">: </w:t>
      </w:r>
      <w:r>
        <w:rPr>
          <w:rStyle w:val="s2"/>
        </w:rPr>
        <w:t>"buy"</w:t>
      </w:r>
      <w:r>
        <w:rPr>
          <w:rStyle w:val="HTML"/>
        </w:rPr>
        <w:t>,</w:t>
      </w:r>
    </w:p>
    <w:p w:rsidR="00000000" w:rsidRDefault="00000000">
      <w:pPr>
        <w:pStyle w:val="HTML0"/>
        <w:divId w:val="1172985923"/>
        <w:rPr>
          <w:rStyle w:val="HTML"/>
        </w:rPr>
      </w:pPr>
      <w:r>
        <w:rPr>
          <w:rStyle w:val="HTML"/>
        </w:rPr>
        <w:t xml:space="preserve">    </w:t>
      </w:r>
      <w:r>
        <w:rPr>
          <w:rStyle w:val="s2"/>
        </w:rPr>
        <w:t>"ordType"</w:t>
      </w:r>
      <w:r>
        <w:rPr>
          <w:rStyle w:val="HTML"/>
        </w:rPr>
        <w:t xml:space="preserve">: </w:t>
      </w:r>
      <w:r>
        <w:rPr>
          <w:rStyle w:val="s2"/>
        </w:rPr>
        <w:t>"move_order_stop"</w:t>
      </w:r>
      <w:r>
        <w:rPr>
          <w:rStyle w:val="HTML"/>
        </w:rPr>
        <w:t>,</w:t>
      </w:r>
    </w:p>
    <w:p w:rsidR="00000000" w:rsidRDefault="00000000">
      <w:pPr>
        <w:pStyle w:val="HTML0"/>
        <w:divId w:val="1172985923"/>
        <w:rPr>
          <w:rStyle w:val="HTML"/>
        </w:rPr>
      </w:pPr>
      <w:r>
        <w:rPr>
          <w:rStyle w:val="HTML"/>
        </w:rPr>
        <w:t xml:space="preserve">    </w:t>
      </w:r>
      <w:r>
        <w:rPr>
          <w:rStyle w:val="s2"/>
        </w:rPr>
        <w:t>"sz"</w:t>
      </w:r>
      <w:r>
        <w:rPr>
          <w:rStyle w:val="HTML"/>
        </w:rPr>
        <w:t xml:space="preserve">: </w:t>
      </w:r>
      <w:r>
        <w:rPr>
          <w:rStyle w:val="s2"/>
        </w:rPr>
        <w:t>"10"</w:t>
      </w:r>
      <w:r>
        <w:rPr>
          <w:rStyle w:val="HTML"/>
        </w:rPr>
        <w:t>,</w:t>
      </w:r>
    </w:p>
    <w:p w:rsidR="00000000" w:rsidRDefault="00000000">
      <w:pPr>
        <w:pStyle w:val="HTML0"/>
        <w:divId w:val="1172985923"/>
        <w:rPr>
          <w:rStyle w:val="HTML"/>
        </w:rPr>
      </w:pPr>
      <w:r>
        <w:rPr>
          <w:rStyle w:val="HTML"/>
        </w:rPr>
        <w:t xml:space="preserve">    </w:t>
      </w:r>
      <w:r>
        <w:rPr>
          <w:rStyle w:val="s2"/>
        </w:rPr>
        <w:t>"posSide"</w:t>
      </w:r>
      <w:r>
        <w:rPr>
          <w:rStyle w:val="HTML"/>
        </w:rPr>
        <w:t xml:space="preserve">: </w:t>
      </w:r>
      <w:r>
        <w:rPr>
          <w:rStyle w:val="s2"/>
        </w:rPr>
        <w:t>"net"</w:t>
      </w:r>
      <w:r>
        <w:rPr>
          <w:rStyle w:val="HTML"/>
        </w:rPr>
        <w:t>,</w:t>
      </w:r>
    </w:p>
    <w:p w:rsidR="00000000" w:rsidRDefault="00000000">
      <w:pPr>
        <w:pStyle w:val="HTML0"/>
        <w:divId w:val="1172985923"/>
        <w:rPr>
          <w:rStyle w:val="HTML"/>
        </w:rPr>
      </w:pPr>
      <w:r>
        <w:rPr>
          <w:rStyle w:val="HTML"/>
        </w:rPr>
        <w:t xml:space="preserve">    </w:t>
      </w:r>
      <w:r>
        <w:rPr>
          <w:rStyle w:val="s2"/>
        </w:rPr>
        <w:t>"callbackRatio"</w:t>
      </w:r>
      <w:r>
        <w:rPr>
          <w:rStyle w:val="HTML"/>
        </w:rPr>
        <w:t xml:space="preserve">: </w:t>
      </w:r>
      <w:r>
        <w:rPr>
          <w:rStyle w:val="s2"/>
        </w:rPr>
        <w:t>"0.05"</w:t>
      </w:r>
      <w:r>
        <w:rPr>
          <w:rStyle w:val="HTML"/>
        </w:rPr>
        <w:t>,</w:t>
      </w:r>
    </w:p>
    <w:p w:rsidR="00000000" w:rsidRDefault="00000000">
      <w:pPr>
        <w:pStyle w:val="HTML0"/>
        <w:divId w:val="1172985923"/>
        <w:rPr>
          <w:rStyle w:val="HTML"/>
        </w:rPr>
      </w:pPr>
      <w:r>
        <w:rPr>
          <w:rStyle w:val="HTML"/>
        </w:rPr>
        <w:t xml:space="preserve">    </w:t>
      </w:r>
      <w:r>
        <w:rPr>
          <w:rStyle w:val="s2"/>
        </w:rPr>
        <w:t>"reduceOnly"</w:t>
      </w:r>
      <w:r>
        <w:rPr>
          <w:rStyle w:val="HTML"/>
        </w:rPr>
        <w:t xml:space="preserve">: </w:t>
      </w:r>
      <w:r>
        <w:rPr>
          <w:rStyle w:val="nb"/>
        </w:rPr>
        <w:t>true</w:t>
      </w:r>
    </w:p>
    <w:p w:rsidR="00000000" w:rsidRDefault="00000000">
      <w:pPr>
        <w:pStyle w:val="HTML0"/>
        <w:divId w:val="1172985923"/>
        <w:rPr>
          <w:rStyle w:val="HTML"/>
        </w:rPr>
      </w:pPr>
      <w:r>
        <w:rPr>
          <w:rStyle w:val="o"/>
        </w:rPr>
        <w:t>}</w:t>
      </w:r>
    </w:p>
    <w:p w:rsidR="00000000" w:rsidRDefault="00000000">
      <w:pPr>
        <w:pStyle w:val="HTML0"/>
        <w:divId w:val="1172985923"/>
        <w:rPr>
          <w:rStyle w:val="HTML"/>
        </w:rPr>
      </w:pPr>
    </w:p>
    <w:p w:rsidR="00000000" w:rsidRDefault="00000000">
      <w:pPr>
        <w:pStyle w:val="HTML0"/>
        <w:divId w:val="1172985923"/>
        <w:rPr>
          <w:rStyle w:val="HTML"/>
        </w:rPr>
      </w:pPr>
      <w:r>
        <w:rPr>
          <w:rStyle w:val="c"/>
        </w:rPr>
        <w:t># Place TWAP Order</w:t>
      </w:r>
    </w:p>
    <w:p w:rsidR="00000000" w:rsidRDefault="00000000">
      <w:pPr>
        <w:pStyle w:val="HTML0"/>
        <w:divId w:val="1172985923"/>
        <w:rPr>
          <w:rStyle w:val="HTML"/>
        </w:rPr>
      </w:pPr>
      <w:r>
        <w:rPr>
          <w:rStyle w:val="HTML"/>
        </w:rPr>
        <w:t>POST /api/v5/trade/order-algo</w:t>
      </w:r>
    </w:p>
    <w:p w:rsidR="00000000" w:rsidRDefault="00000000">
      <w:pPr>
        <w:pStyle w:val="HTML0"/>
        <w:divId w:val="1172985923"/>
        <w:rPr>
          <w:rStyle w:val="HTML"/>
        </w:rPr>
      </w:pPr>
      <w:r>
        <w:rPr>
          <w:rStyle w:val="HTML"/>
        </w:rPr>
        <w:t>body</w:t>
      </w:r>
    </w:p>
    <w:p w:rsidR="00000000" w:rsidRDefault="00000000">
      <w:pPr>
        <w:pStyle w:val="HTML0"/>
        <w:divId w:val="1172985923"/>
        <w:rPr>
          <w:rStyle w:val="HTML"/>
        </w:rPr>
      </w:pPr>
      <w:r>
        <w:rPr>
          <w:rStyle w:val="o"/>
        </w:rPr>
        <w:t>{</w:t>
      </w:r>
    </w:p>
    <w:p w:rsidR="00000000" w:rsidRDefault="00000000">
      <w:pPr>
        <w:pStyle w:val="HTML0"/>
        <w:divId w:val="1172985923"/>
        <w:rPr>
          <w:rStyle w:val="HTML"/>
        </w:rPr>
      </w:pPr>
      <w:r>
        <w:rPr>
          <w:rStyle w:val="HTML"/>
        </w:rPr>
        <w:t xml:space="preserve">    </w:t>
      </w:r>
      <w:r>
        <w:rPr>
          <w:rStyle w:val="s2"/>
        </w:rPr>
        <w:t>"instId"</w:t>
      </w:r>
      <w:r>
        <w:rPr>
          <w:rStyle w:val="HTML"/>
        </w:rPr>
        <w:t xml:space="preserve">: </w:t>
      </w:r>
      <w:r>
        <w:rPr>
          <w:rStyle w:val="s2"/>
        </w:rPr>
        <w:t>"BTC-USDT-SWAP"</w:t>
      </w:r>
      <w:r>
        <w:rPr>
          <w:rStyle w:val="HTML"/>
        </w:rPr>
        <w:t>,</w:t>
      </w:r>
    </w:p>
    <w:p w:rsidR="00000000" w:rsidRDefault="00000000">
      <w:pPr>
        <w:pStyle w:val="HTML0"/>
        <w:divId w:val="1172985923"/>
        <w:rPr>
          <w:rStyle w:val="HTML"/>
        </w:rPr>
      </w:pPr>
      <w:r>
        <w:rPr>
          <w:rStyle w:val="HTML"/>
        </w:rPr>
        <w:t xml:space="preserve">    </w:t>
      </w:r>
      <w:r>
        <w:rPr>
          <w:rStyle w:val="s2"/>
        </w:rPr>
        <w:t>"tdMode"</w:t>
      </w:r>
      <w:r>
        <w:rPr>
          <w:rStyle w:val="HTML"/>
        </w:rPr>
        <w:t xml:space="preserve">: </w:t>
      </w:r>
      <w:r>
        <w:rPr>
          <w:rStyle w:val="s2"/>
        </w:rPr>
        <w:t>"cross"</w:t>
      </w:r>
      <w:r>
        <w:rPr>
          <w:rStyle w:val="HTML"/>
        </w:rPr>
        <w:t>,</w:t>
      </w:r>
    </w:p>
    <w:p w:rsidR="00000000" w:rsidRDefault="00000000">
      <w:pPr>
        <w:pStyle w:val="HTML0"/>
        <w:divId w:val="1172985923"/>
        <w:rPr>
          <w:rStyle w:val="HTML"/>
        </w:rPr>
      </w:pPr>
      <w:r>
        <w:rPr>
          <w:rStyle w:val="HTML"/>
        </w:rPr>
        <w:t xml:space="preserve">    </w:t>
      </w:r>
      <w:r>
        <w:rPr>
          <w:rStyle w:val="s2"/>
        </w:rPr>
        <w:t>"side"</w:t>
      </w:r>
      <w:r>
        <w:rPr>
          <w:rStyle w:val="HTML"/>
        </w:rPr>
        <w:t xml:space="preserve">: </w:t>
      </w:r>
      <w:r>
        <w:rPr>
          <w:rStyle w:val="s2"/>
        </w:rPr>
        <w:t>"buy"</w:t>
      </w:r>
      <w:r>
        <w:rPr>
          <w:rStyle w:val="HTML"/>
        </w:rPr>
        <w:t>,</w:t>
      </w:r>
    </w:p>
    <w:p w:rsidR="00000000" w:rsidRDefault="00000000">
      <w:pPr>
        <w:pStyle w:val="HTML0"/>
        <w:divId w:val="1172985923"/>
        <w:rPr>
          <w:rStyle w:val="HTML"/>
        </w:rPr>
      </w:pPr>
      <w:r>
        <w:rPr>
          <w:rStyle w:val="HTML"/>
        </w:rPr>
        <w:t xml:space="preserve">    </w:t>
      </w:r>
      <w:r>
        <w:rPr>
          <w:rStyle w:val="s2"/>
        </w:rPr>
        <w:t>"ordType"</w:t>
      </w:r>
      <w:r>
        <w:rPr>
          <w:rStyle w:val="HTML"/>
        </w:rPr>
        <w:t xml:space="preserve">: </w:t>
      </w:r>
      <w:r>
        <w:rPr>
          <w:rStyle w:val="s2"/>
        </w:rPr>
        <w:t>"twap"</w:t>
      </w:r>
      <w:r>
        <w:rPr>
          <w:rStyle w:val="HTML"/>
        </w:rPr>
        <w:t>,</w:t>
      </w:r>
    </w:p>
    <w:p w:rsidR="00000000" w:rsidRDefault="00000000">
      <w:pPr>
        <w:pStyle w:val="HTML0"/>
        <w:divId w:val="1172985923"/>
        <w:rPr>
          <w:rStyle w:val="HTML"/>
        </w:rPr>
      </w:pPr>
      <w:r>
        <w:rPr>
          <w:rStyle w:val="HTML"/>
        </w:rPr>
        <w:t xml:space="preserve">    </w:t>
      </w:r>
      <w:r>
        <w:rPr>
          <w:rStyle w:val="s2"/>
        </w:rPr>
        <w:t>"sz"</w:t>
      </w:r>
      <w:r>
        <w:rPr>
          <w:rStyle w:val="HTML"/>
        </w:rPr>
        <w:t xml:space="preserve">: </w:t>
      </w:r>
      <w:r>
        <w:rPr>
          <w:rStyle w:val="s2"/>
        </w:rPr>
        <w:t>"10"</w:t>
      </w:r>
      <w:r>
        <w:rPr>
          <w:rStyle w:val="HTML"/>
        </w:rPr>
        <w:t>,</w:t>
      </w:r>
    </w:p>
    <w:p w:rsidR="00000000" w:rsidRDefault="00000000">
      <w:pPr>
        <w:pStyle w:val="HTML0"/>
        <w:divId w:val="1172985923"/>
        <w:rPr>
          <w:rStyle w:val="HTML"/>
        </w:rPr>
      </w:pPr>
      <w:r>
        <w:rPr>
          <w:rStyle w:val="HTML"/>
        </w:rPr>
        <w:t xml:space="preserve">    </w:t>
      </w:r>
      <w:r>
        <w:rPr>
          <w:rStyle w:val="s2"/>
        </w:rPr>
        <w:t>"posSide"</w:t>
      </w:r>
      <w:r>
        <w:rPr>
          <w:rStyle w:val="HTML"/>
        </w:rPr>
        <w:t xml:space="preserve">: </w:t>
      </w:r>
      <w:r>
        <w:rPr>
          <w:rStyle w:val="s2"/>
        </w:rPr>
        <w:t>"net"</w:t>
      </w:r>
      <w:r>
        <w:rPr>
          <w:rStyle w:val="HTML"/>
        </w:rPr>
        <w:t>,</w:t>
      </w:r>
    </w:p>
    <w:p w:rsidR="00000000" w:rsidRDefault="00000000">
      <w:pPr>
        <w:pStyle w:val="HTML0"/>
        <w:divId w:val="1172985923"/>
        <w:rPr>
          <w:rStyle w:val="HTML"/>
        </w:rPr>
      </w:pPr>
      <w:r>
        <w:rPr>
          <w:rStyle w:val="HTML"/>
        </w:rPr>
        <w:t xml:space="preserve">    </w:t>
      </w:r>
      <w:r>
        <w:rPr>
          <w:rStyle w:val="s2"/>
        </w:rPr>
        <w:t>"szLimit"</w:t>
      </w:r>
      <w:r>
        <w:rPr>
          <w:rStyle w:val="HTML"/>
        </w:rPr>
        <w:t xml:space="preserve">: </w:t>
      </w:r>
      <w:r>
        <w:rPr>
          <w:rStyle w:val="s2"/>
        </w:rPr>
        <w:t>"10"</w:t>
      </w:r>
      <w:r>
        <w:rPr>
          <w:rStyle w:val="HTML"/>
        </w:rPr>
        <w:t>,</w:t>
      </w:r>
    </w:p>
    <w:p w:rsidR="00000000" w:rsidRDefault="00000000">
      <w:pPr>
        <w:pStyle w:val="HTML0"/>
        <w:divId w:val="1172985923"/>
        <w:rPr>
          <w:rStyle w:val="HTML"/>
        </w:rPr>
      </w:pPr>
      <w:r>
        <w:rPr>
          <w:rStyle w:val="HTML"/>
        </w:rPr>
        <w:t xml:space="preserve">    </w:t>
      </w:r>
      <w:r>
        <w:rPr>
          <w:rStyle w:val="s2"/>
        </w:rPr>
        <w:t>"pxLimit"</w:t>
      </w:r>
      <w:r>
        <w:rPr>
          <w:rStyle w:val="HTML"/>
        </w:rPr>
        <w:t xml:space="preserve">: </w:t>
      </w:r>
      <w:r>
        <w:rPr>
          <w:rStyle w:val="s2"/>
        </w:rPr>
        <w:t>"100"</w:t>
      </w:r>
      <w:r>
        <w:rPr>
          <w:rStyle w:val="HTML"/>
        </w:rPr>
        <w:t>,</w:t>
      </w:r>
    </w:p>
    <w:p w:rsidR="00000000" w:rsidRDefault="00000000">
      <w:pPr>
        <w:pStyle w:val="HTML0"/>
        <w:divId w:val="1172985923"/>
        <w:rPr>
          <w:rStyle w:val="HTML"/>
        </w:rPr>
      </w:pPr>
      <w:r>
        <w:rPr>
          <w:rStyle w:val="HTML"/>
        </w:rPr>
        <w:t xml:space="preserve">    </w:t>
      </w:r>
      <w:r>
        <w:rPr>
          <w:rStyle w:val="s2"/>
        </w:rPr>
        <w:t>"timeInterval"</w:t>
      </w:r>
      <w:r>
        <w:rPr>
          <w:rStyle w:val="HTML"/>
        </w:rPr>
        <w:t xml:space="preserve">: </w:t>
      </w:r>
      <w:r>
        <w:rPr>
          <w:rStyle w:val="s2"/>
        </w:rPr>
        <w:t>"10"</w:t>
      </w:r>
      <w:r>
        <w:rPr>
          <w:rStyle w:val="HTML"/>
        </w:rPr>
        <w:t>,</w:t>
      </w:r>
    </w:p>
    <w:p w:rsidR="00000000" w:rsidRDefault="00000000">
      <w:pPr>
        <w:pStyle w:val="HTML0"/>
        <w:divId w:val="1172985923"/>
        <w:rPr>
          <w:rStyle w:val="HTML"/>
        </w:rPr>
      </w:pPr>
      <w:r>
        <w:rPr>
          <w:rStyle w:val="HTML"/>
        </w:rPr>
        <w:t xml:space="preserve">    </w:t>
      </w:r>
      <w:r>
        <w:rPr>
          <w:rStyle w:val="s2"/>
        </w:rPr>
        <w:t>"pxSpread"</w:t>
      </w:r>
      <w:r>
        <w:rPr>
          <w:rStyle w:val="HTML"/>
        </w:rPr>
        <w:t xml:space="preserve">: </w:t>
      </w:r>
      <w:r>
        <w:rPr>
          <w:rStyle w:val="s2"/>
        </w:rPr>
        <w:t>"10"</w:t>
      </w:r>
    </w:p>
    <w:p w:rsidR="00000000" w:rsidRDefault="00000000">
      <w:pPr>
        <w:pStyle w:val="HTML0"/>
        <w:divId w:val="1172985923"/>
        <w:rPr>
          <w:rStyle w:val="HTML"/>
        </w:rPr>
      </w:pPr>
      <w:r>
        <w:rPr>
          <w:rStyle w:val="o"/>
        </w:rPr>
        <w:t>}</w:t>
      </w:r>
    </w:p>
    <w:p w:rsidR="00000000" w:rsidRDefault="00000000">
      <w:pPr>
        <w:pStyle w:val="HTML0"/>
        <w:divId w:val="1172985923"/>
        <w:rPr>
          <w:rStyle w:val="HTML"/>
        </w:rPr>
      </w:pPr>
    </w:p>
    <w:p w:rsidR="00000000" w:rsidRDefault="00000000">
      <w:pPr>
        <w:pStyle w:val="HTML0"/>
        <w:divId w:val="351346578"/>
        <w:rPr>
          <w:rStyle w:val="HTML"/>
          <w:vanish/>
        </w:rPr>
      </w:pPr>
      <w:r>
        <w:rPr>
          <w:rStyle w:val="kn"/>
          <w:vanish/>
        </w:rPr>
        <w:t>import</w:t>
      </w:r>
      <w:r>
        <w:rPr>
          <w:rStyle w:val="HTML"/>
          <w:vanish/>
        </w:rPr>
        <w:t xml:space="preserve"> </w:t>
      </w:r>
      <w:r>
        <w:rPr>
          <w:rStyle w:val="nn"/>
          <w:vanish/>
        </w:rPr>
        <w:t>okx.Trade</w:t>
      </w:r>
      <w:r>
        <w:rPr>
          <w:rStyle w:val="HTML"/>
          <w:vanish/>
        </w:rPr>
        <w:t xml:space="preserve"> </w:t>
      </w:r>
      <w:r>
        <w:rPr>
          <w:rStyle w:val="k"/>
          <w:vanish/>
        </w:rPr>
        <w:t>as</w:t>
      </w:r>
      <w:r>
        <w:rPr>
          <w:rStyle w:val="HTML"/>
          <w:vanish/>
        </w:rPr>
        <w:t xml:space="preserve"> </w:t>
      </w:r>
      <w:r>
        <w:rPr>
          <w:rStyle w:val="n"/>
          <w:vanish/>
        </w:rPr>
        <w:t>Trade</w:t>
      </w:r>
    </w:p>
    <w:p w:rsidR="00000000" w:rsidRDefault="00000000">
      <w:pPr>
        <w:pStyle w:val="HTML0"/>
        <w:divId w:val="351346578"/>
        <w:rPr>
          <w:rStyle w:val="HTML"/>
          <w:vanish/>
        </w:rPr>
      </w:pPr>
    </w:p>
    <w:p w:rsidR="00000000" w:rsidRDefault="00000000">
      <w:pPr>
        <w:pStyle w:val="HTML0"/>
        <w:divId w:val="351346578"/>
        <w:rPr>
          <w:rStyle w:val="c1"/>
          <w:vanish/>
        </w:rPr>
      </w:pPr>
      <w:r>
        <w:rPr>
          <w:rStyle w:val="c1"/>
          <w:vanish/>
        </w:rPr>
        <w:t># API initialization</w:t>
      </w:r>
    </w:p>
    <w:p w:rsidR="00000000" w:rsidRDefault="00000000">
      <w:pPr>
        <w:pStyle w:val="HTML0"/>
        <w:divId w:val="351346578"/>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351346578"/>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351346578"/>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351346578"/>
        <w:rPr>
          <w:rStyle w:val="HTML"/>
          <w:vanish/>
        </w:rPr>
      </w:pPr>
    </w:p>
    <w:p w:rsidR="00000000" w:rsidRDefault="00000000">
      <w:pPr>
        <w:pStyle w:val="HTML0"/>
        <w:divId w:val="351346578"/>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 0, Demo trading: 1</w:t>
      </w:r>
    </w:p>
    <w:p w:rsidR="00000000" w:rsidRDefault="00000000">
      <w:pPr>
        <w:pStyle w:val="HTML0"/>
        <w:divId w:val="351346578"/>
        <w:rPr>
          <w:rStyle w:val="HTML"/>
          <w:vanish/>
        </w:rPr>
      </w:pPr>
    </w:p>
    <w:p w:rsidR="00000000" w:rsidRDefault="00000000">
      <w:pPr>
        <w:pStyle w:val="HTML0"/>
        <w:divId w:val="351346578"/>
        <w:rPr>
          <w:rStyle w:val="HTML"/>
          <w:vanish/>
        </w:rPr>
      </w:pPr>
      <w:r>
        <w:rPr>
          <w:rStyle w:val="n"/>
          <w:vanish/>
        </w:rPr>
        <w:t>tradeAPI</w:t>
      </w:r>
      <w:r>
        <w:rPr>
          <w:rStyle w:val="HTML"/>
          <w:vanish/>
        </w:rPr>
        <w:t xml:space="preserve"> </w:t>
      </w:r>
      <w:r>
        <w:rPr>
          <w:rStyle w:val="o"/>
          <w:vanish/>
        </w:rPr>
        <w:t>=</w:t>
      </w:r>
      <w:r>
        <w:rPr>
          <w:rStyle w:val="HTML"/>
          <w:vanish/>
        </w:rPr>
        <w:t xml:space="preserve"> </w:t>
      </w:r>
      <w:r>
        <w:rPr>
          <w:rStyle w:val="n"/>
          <w:vanish/>
        </w:rPr>
        <w:t>Trade</w:t>
      </w:r>
      <w:r>
        <w:rPr>
          <w:rStyle w:val="p"/>
          <w:vanish/>
        </w:rPr>
        <w:t>.</w:t>
      </w:r>
      <w:r>
        <w:rPr>
          <w:rStyle w:val="n"/>
          <w:vanish/>
        </w:rPr>
        <w:t>TradeAPI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351346578"/>
        <w:rPr>
          <w:rStyle w:val="HTML"/>
          <w:vanish/>
        </w:rPr>
      </w:pPr>
    </w:p>
    <w:p w:rsidR="00000000" w:rsidRDefault="00000000">
      <w:pPr>
        <w:pStyle w:val="HTML0"/>
        <w:divId w:val="351346578"/>
        <w:rPr>
          <w:rStyle w:val="c1"/>
          <w:vanish/>
        </w:rPr>
      </w:pPr>
      <w:r>
        <w:rPr>
          <w:rStyle w:val="c1"/>
          <w:vanish/>
        </w:rPr>
        <w:t># One-way stop order</w:t>
      </w:r>
    </w:p>
    <w:p w:rsidR="00000000" w:rsidRDefault="00000000">
      <w:pPr>
        <w:pStyle w:val="HTML0"/>
        <w:divId w:val="351346578"/>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tradeAPI</w:t>
      </w:r>
      <w:r>
        <w:rPr>
          <w:rStyle w:val="p"/>
          <w:vanish/>
        </w:rPr>
        <w:t>.</w:t>
      </w:r>
      <w:r>
        <w:rPr>
          <w:rStyle w:val="n"/>
          <w:vanish/>
        </w:rPr>
        <w:t>place_algo_order</w:t>
      </w:r>
      <w:r>
        <w:rPr>
          <w:rStyle w:val="p"/>
          <w:vanish/>
        </w:rPr>
        <w:t>(</w:t>
      </w:r>
    </w:p>
    <w:p w:rsidR="00000000" w:rsidRDefault="00000000">
      <w:pPr>
        <w:pStyle w:val="HTML0"/>
        <w:divId w:val="351346578"/>
        <w:rPr>
          <w:rStyle w:val="HTML"/>
          <w:vanish/>
        </w:rPr>
      </w:pPr>
      <w:r>
        <w:rPr>
          <w:rStyle w:val="HTML"/>
          <w:vanish/>
        </w:rPr>
        <w:t xml:space="preserve">    </w:t>
      </w:r>
      <w:r>
        <w:rPr>
          <w:rStyle w:val="n"/>
          <w:vanish/>
        </w:rPr>
        <w:t>instId</w:t>
      </w:r>
      <w:r>
        <w:rPr>
          <w:rStyle w:val="o"/>
          <w:vanish/>
        </w:rPr>
        <w:t>=</w:t>
      </w:r>
      <w:r>
        <w:rPr>
          <w:rStyle w:val="s"/>
          <w:vanish/>
        </w:rPr>
        <w:t>"BTC-USDT"</w:t>
      </w:r>
      <w:r>
        <w:rPr>
          <w:rStyle w:val="p"/>
          <w:vanish/>
        </w:rPr>
        <w:t>,</w:t>
      </w:r>
    </w:p>
    <w:p w:rsidR="00000000" w:rsidRDefault="00000000">
      <w:pPr>
        <w:pStyle w:val="HTML0"/>
        <w:divId w:val="351346578"/>
        <w:rPr>
          <w:rStyle w:val="HTML"/>
          <w:vanish/>
        </w:rPr>
      </w:pPr>
      <w:r>
        <w:rPr>
          <w:rStyle w:val="HTML"/>
          <w:vanish/>
        </w:rPr>
        <w:t xml:space="preserve">    </w:t>
      </w:r>
      <w:r>
        <w:rPr>
          <w:rStyle w:val="n"/>
          <w:vanish/>
        </w:rPr>
        <w:t>tdMode</w:t>
      </w:r>
      <w:r>
        <w:rPr>
          <w:rStyle w:val="o"/>
          <w:vanish/>
        </w:rPr>
        <w:t>=</w:t>
      </w:r>
      <w:r>
        <w:rPr>
          <w:rStyle w:val="s"/>
          <w:vanish/>
        </w:rPr>
        <w:t>"cross"</w:t>
      </w:r>
      <w:r>
        <w:rPr>
          <w:rStyle w:val="p"/>
          <w:vanish/>
        </w:rPr>
        <w:t>,</w:t>
      </w:r>
    </w:p>
    <w:p w:rsidR="00000000" w:rsidRDefault="00000000">
      <w:pPr>
        <w:pStyle w:val="HTML0"/>
        <w:divId w:val="351346578"/>
        <w:rPr>
          <w:rStyle w:val="HTML"/>
          <w:vanish/>
        </w:rPr>
      </w:pPr>
      <w:r>
        <w:rPr>
          <w:rStyle w:val="HTML"/>
          <w:vanish/>
        </w:rPr>
        <w:t xml:space="preserve">    </w:t>
      </w:r>
      <w:r>
        <w:rPr>
          <w:rStyle w:val="n"/>
          <w:vanish/>
        </w:rPr>
        <w:t>side</w:t>
      </w:r>
      <w:r>
        <w:rPr>
          <w:rStyle w:val="o"/>
          <w:vanish/>
        </w:rPr>
        <w:t>=</w:t>
      </w:r>
      <w:r>
        <w:rPr>
          <w:rStyle w:val="s"/>
          <w:vanish/>
        </w:rPr>
        <w:t>"buy"</w:t>
      </w:r>
      <w:r>
        <w:rPr>
          <w:rStyle w:val="p"/>
          <w:vanish/>
        </w:rPr>
        <w:t>,</w:t>
      </w:r>
    </w:p>
    <w:p w:rsidR="00000000" w:rsidRDefault="00000000">
      <w:pPr>
        <w:pStyle w:val="HTML0"/>
        <w:divId w:val="351346578"/>
        <w:rPr>
          <w:rStyle w:val="HTML"/>
          <w:vanish/>
        </w:rPr>
      </w:pPr>
      <w:r>
        <w:rPr>
          <w:rStyle w:val="HTML"/>
          <w:vanish/>
        </w:rPr>
        <w:t xml:space="preserve">    </w:t>
      </w:r>
      <w:r>
        <w:rPr>
          <w:rStyle w:val="n"/>
          <w:vanish/>
        </w:rPr>
        <w:t>ordType</w:t>
      </w:r>
      <w:r>
        <w:rPr>
          <w:rStyle w:val="o"/>
          <w:vanish/>
        </w:rPr>
        <w:t>=</w:t>
      </w:r>
      <w:r>
        <w:rPr>
          <w:rStyle w:val="s"/>
          <w:vanish/>
        </w:rPr>
        <w:t>"conditional"</w:t>
      </w:r>
      <w:r>
        <w:rPr>
          <w:rStyle w:val="p"/>
          <w:vanish/>
        </w:rPr>
        <w:t>,</w:t>
      </w:r>
    </w:p>
    <w:p w:rsidR="00000000" w:rsidRDefault="00000000">
      <w:pPr>
        <w:pStyle w:val="HTML0"/>
        <w:divId w:val="351346578"/>
        <w:rPr>
          <w:rStyle w:val="HTML"/>
          <w:vanish/>
        </w:rPr>
      </w:pPr>
      <w:r>
        <w:rPr>
          <w:rStyle w:val="HTML"/>
          <w:vanish/>
        </w:rPr>
        <w:t xml:space="preserve">    </w:t>
      </w:r>
      <w:r>
        <w:rPr>
          <w:rStyle w:val="n"/>
          <w:vanish/>
        </w:rPr>
        <w:t>sz</w:t>
      </w:r>
      <w:r>
        <w:rPr>
          <w:rStyle w:val="o"/>
          <w:vanish/>
        </w:rPr>
        <w:t>=</w:t>
      </w:r>
      <w:r>
        <w:rPr>
          <w:rStyle w:val="s"/>
          <w:vanish/>
        </w:rPr>
        <w:t>"2"</w:t>
      </w:r>
      <w:r>
        <w:rPr>
          <w:rStyle w:val="p"/>
          <w:vanish/>
        </w:rPr>
        <w:t>,</w:t>
      </w:r>
    </w:p>
    <w:p w:rsidR="00000000" w:rsidRDefault="00000000">
      <w:pPr>
        <w:pStyle w:val="HTML0"/>
        <w:divId w:val="351346578"/>
        <w:rPr>
          <w:rStyle w:val="HTML"/>
          <w:vanish/>
        </w:rPr>
      </w:pPr>
      <w:r>
        <w:rPr>
          <w:rStyle w:val="HTML"/>
          <w:vanish/>
        </w:rPr>
        <w:t xml:space="preserve">    </w:t>
      </w:r>
      <w:r>
        <w:rPr>
          <w:rStyle w:val="n"/>
          <w:vanish/>
        </w:rPr>
        <w:t>tpTriggerPx</w:t>
      </w:r>
      <w:r>
        <w:rPr>
          <w:rStyle w:val="o"/>
          <w:vanish/>
        </w:rPr>
        <w:t>=</w:t>
      </w:r>
      <w:r>
        <w:rPr>
          <w:rStyle w:val="s"/>
          <w:vanish/>
        </w:rPr>
        <w:t>"15"</w:t>
      </w:r>
      <w:r>
        <w:rPr>
          <w:rStyle w:val="p"/>
          <w:vanish/>
        </w:rPr>
        <w:t>,</w:t>
      </w:r>
    </w:p>
    <w:p w:rsidR="00000000" w:rsidRDefault="00000000">
      <w:pPr>
        <w:pStyle w:val="HTML0"/>
        <w:divId w:val="351346578"/>
        <w:rPr>
          <w:rStyle w:val="HTML"/>
          <w:vanish/>
        </w:rPr>
      </w:pPr>
      <w:r>
        <w:rPr>
          <w:rStyle w:val="HTML"/>
          <w:vanish/>
        </w:rPr>
        <w:t xml:space="preserve">    </w:t>
      </w:r>
      <w:r>
        <w:rPr>
          <w:rStyle w:val="n"/>
          <w:vanish/>
        </w:rPr>
        <w:t>tpOrdPx</w:t>
      </w:r>
      <w:r>
        <w:rPr>
          <w:rStyle w:val="o"/>
          <w:vanish/>
        </w:rPr>
        <w:t>=</w:t>
      </w:r>
      <w:r>
        <w:rPr>
          <w:rStyle w:val="s"/>
          <w:vanish/>
        </w:rPr>
        <w:t>"18"</w:t>
      </w:r>
    </w:p>
    <w:p w:rsidR="00000000" w:rsidRDefault="00000000">
      <w:pPr>
        <w:pStyle w:val="HTML0"/>
        <w:divId w:val="351346578"/>
        <w:rPr>
          <w:rStyle w:val="HTML"/>
          <w:vanish/>
        </w:rPr>
      </w:pPr>
      <w:r>
        <w:rPr>
          <w:rStyle w:val="p"/>
          <w:vanish/>
        </w:rPr>
        <w:t>)</w:t>
      </w:r>
    </w:p>
    <w:p w:rsidR="00000000" w:rsidRDefault="00000000">
      <w:pPr>
        <w:pStyle w:val="HTML0"/>
        <w:divId w:val="351346578"/>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780"/>
        <w:gridCol w:w="1380"/>
        <w:gridCol w:w="451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Instrument ID, e.g. </w:t>
            </w:r>
            <w:r>
              <w:rPr>
                <w:rStyle w:val="HTML"/>
              </w:rPr>
              <w:t>BTC-USDT</w:t>
            </w:r>
          </w:p>
        </w:tc>
      </w:tr>
      <w:tr w:rsidR="00000000">
        <w:trPr>
          <w:divId w:val="175387555"/>
          <w:tblCellSpacing w:w="15" w:type="dxa"/>
        </w:trPr>
        <w:tc>
          <w:tcPr>
            <w:tcW w:w="0" w:type="auto"/>
            <w:vAlign w:val="center"/>
            <w:hideMark/>
          </w:tcPr>
          <w:p w:rsidR="00000000" w:rsidRDefault="00000000">
            <w:r>
              <w:t>tdMode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Trade mode</w:t>
            </w:r>
            <w:r>
              <w:br/>
              <w:t xml:space="preserve">Margin mode </w:t>
            </w:r>
            <w:r>
              <w:rPr>
                <w:rStyle w:val="HTML"/>
              </w:rPr>
              <w:t>cross</w:t>
            </w:r>
            <w:r>
              <w:t xml:space="preserve"> </w:t>
            </w:r>
            <w:r>
              <w:rPr>
                <w:rStyle w:val="HTML"/>
              </w:rPr>
              <w:t>isolated</w:t>
            </w:r>
            <w:r>
              <w:br/>
              <w:t xml:space="preserve">Non-Margin mode </w:t>
            </w:r>
            <w:r>
              <w:rPr>
                <w:rStyle w:val="HTML"/>
              </w:rPr>
              <w:t>cash</w:t>
            </w:r>
            <w:r>
              <w:br/>
            </w:r>
            <w:r>
              <w:rPr>
                <w:rStyle w:val="HTML"/>
              </w:rPr>
              <w:t>spot_isolated</w:t>
            </w:r>
            <w:r>
              <w:t xml:space="preserve"> (only applicable to SPOT lead trading)</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Margin currency </w:t>
            </w:r>
            <w:r>
              <w:br/>
              <w:t xml:space="preserve">Only applicable to </w:t>
            </w:r>
            <w:r>
              <w:rPr>
                <w:rStyle w:val="HTML"/>
              </w:rPr>
              <w:t>cross</w:t>
            </w:r>
            <w:r>
              <w:t xml:space="preserve"> </w:t>
            </w:r>
            <w:r>
              <w:rPr>
                <w:rStyle w:val="HTML"/>
              </w:rPr>
              <w:t>MARGIN</w:t>
            </w:r>
            <w:r>
              <w:t xml:space="preserve"> orders in </w:t>
            </w:r>
            <w:r>
              <w:rPr>
                <w:rStyle w:val="HTML"/>
              </w:rPr>
              <w:t>Spot and futures mode</w:t>
            </w:r>
            <w:r>
              <w:t>.</w:t>
            </w:r>
          </w:p>
        </w:tc>
      </w:tr>
      <w:tr w:rsidR="00000000">
        <w:trPr>
          <w:divId w:val="175387555"/>
          <w:tblCellSpacing w:w="15" w:type="dxa"/>
        </w:trPr>
        <w:tc>
          <w:tcPr>
            <w:tcW w:w="0" w:type="auto"/>
            <w:vAlign w:val="center"/>
            <w:hideMark/>
          </w:tcPr>
          <w:p w:rsidR="00000000" w:rsidRDefault="00000000">
            <w:r>
              <w:t>side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Order side, </w:t>
            </w:r>
            <w:r>
              <w:rPr>
                <w:rStyle w:val="HTML"/>
              </w:rPr>
              <w:t>buy</w:t>
            </w:r>
            <w:r>
              <w:t xml:space="preserve"> </w:t>
            </w:r>
            <w:r>
              <w:rPr>
                <w:rStyle w:val="HTML"/>
              </w:rPr>
              <w:t>sell</w:t>
            </w:r>
          </w:p>
        </w:tc>
      </w:tr>
      <w:tr w:rsidR="00000000">
        <w:trPr>
          <w:divId w:val="175387555"/>
          <w:tblCellSpacing w:w="15" w:type="dxa"/>
        </w:trPr>
        <w:tc>
          <w:tcPr>
            <w:tcW w:w="0" w:type="auto"/>
            <w:vAlign w:val="center"/>
            <w:hideMark/>
          </w:tcPr>
          <w:p w:rsidR="00000000" w:rsidRDefault="00000000">
            <w:r>
              <w:t>posSide</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Position side </w:t>
            </w:r>
            <w:r>
              <w:br/>
              <w:t xml:space="preserve">Required in </w:t>
            </w:r>
            <w:r>
              <w:rPr>
                <w:rStyle w:val="HTML"/>
              </w:rPr>
              <w:t>long/short</w:t>
            </w:r>
            <w:r>
              <w:t xml:space="preserve"> mode and only be </w:t>
            </w:r>
            <w:r>
              <w:rPr>
                <w:rStyle w:val="HTML"/>
              </w:rPr>
              <w:t>long</w:t>
            </w:r>
            <w:r>
              <w:t xml:space="preserve"> or </w:t>
            </w:r>
            <w:r>
              <w:rPr>
                <w:rStyle w:val="HTML"/>
              </w:rPr>
              <w:t>short</w:t>
            </w:r>
          </w:p>
        </w:tc>
      </w:tr>
      <w:tr w:rsidR="00000000">
        <w:trPr>
          <w:divId w:val="175387555"/>
          <w:tblCellSpacing w:w="15" w:type="dxa"/>
        </w:trPr>
        <w:tc>
          <w:tcPr>
            <w:tcW w:w="0" w:type="auto"/>
            <w:vAlign w:val="center"/>
            <w:hideMark/>
          </w:tcPr>
          <w:p w:rsidR="00000000" w:rsidRDefault="00000000">
            <w:r>
              <w:t>ordType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Order type </w:t>
            </w:r>
            <w:r>
              <w:br/>
            </w:r>
            <w:r>
              <w:rPr>
                <w:rStyle w:val="HTML"/>
              </w:rPr>
              <w:t>conditional</w:t>
            </w:r>
            <w:r>
              <w:t>: One-way stop order</w:t>
            </w:r>
            <w:r>
              <w:br/>
            </w:r>
            <w:r>
              <w:rPr>
                <w:rStyle w:val="HTML"/>
              </w:rPr>
              <w:t>oco</w:t>
            </w:r>
            <w:r>
              <w:t>: One-cancels-the-other order</w:t>
            </w:r>
            <w:r>
              <w:br/>
            </w:r>
            <w:r>
              <w:rPr>
                <w:rStyle w:val="HTML"/>
              </w:rPr>
              <w:t>chase</w:t>
            </w:r>
            <w:r>
              <w:t>: chase order, only applicable to FUTURES and SWAP</w:t>
            </w:r>
            <w:r>
              <w:br/>
            </w:r>
            <w:r>
              <w:rPr>
                <w:rStyle w:val="HTML"/>
              </w:rPr>
              <w:t>trigger</w:t>
            </w:r>
            <w:r>
              <w:t>: Trigger order</w:t>
            </w:r>
            <w:r>
              <w:br/>
            </w:r>
            <w:r>
              <w:rPr>
                <w:rStyle w:val="HTML"/>
              </w:rPr>
              <w:t>move_order_stop</w:t>
            </w:r>
            <w:r>
              <w:t>: Trailing order</w:t>
            </w:r>
            <w:r>
              <w:br/>
            </w:r>
            <w:r>
              <w:rPr>
                <w:rStyle w:val="HTML"/>
              </w:rPr>
              <w:t>twap</w:t>
            </w:r>
            <w:r>
              <w:t>: TWAP order</w:t>
            </w:r>
          </w:p>
        </w:tc>
      </w:tr>
      <w:tr w:rsidR="00000000">
        <w:trPr>
          <w:divId w:val="175387555"/>
          <w:tblCellSpacing w:w="15" w:type="dxa"/>
        </w:trPr>
        <w:tc>
          <w:tcPr>
            <w:tcW w:w="0" w:type="auto"/>
            <w:vAlign w:val="center"/>
            <w:hideMark/>
          </w:tcPr>
          <w:p w:rsidR="00000000" w:rsidRDefault="00000000">
            <w:r>
              <w:t>sz</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Quantity to buy or sell</w:t>
            </w:r>
            <w:r>
              <w:br/>
              <w:t xml:space="preserve">Either </w:t>
            </w:r>
            <w:r>
              <w:rPr>
                <w:rStyle w:val="HTML"/>
              </w:rPr>
              <w:t>sz</w:t>
            </w:r>
            <w:r>
              <w:t xml:space="preserve"> or </w:t>
            </w:r>
            <w:r>
              <w:rPr>
                <w:rStyle w:val="HTML"/>
              </w:rPr>
              <w:t>closeFraction</w:t>
            </w:r>
            <w:r>
              <w:t xml:space="preserve"> is required.</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Order tag </w:t>
            </w:r>
            <w:r>
              <w:br/>
              <w:t>A combination of case-sensitive alphanumerics, all numbers, or all letters of up to 16 characters.</w:t>
            </w:r>
          </w:p>
        </w:tc>
      </w:tr>
      <w:tr w:rsidR="00000000">
        <w:trPr>
          <w:divId w:val="175387555"/>
          <w:tblCellSpacing w:w="15" w:type="dxa"/>
        </w:trPr>
        <w:tc>
          <w:tcPr>
            <w:tcW w:w="0" w:type="auto"/>
            <w:vAlign w:val="center"/>
            <w:hideMark/>
          </w:tcPr>
          <w:p w:rsidR="00000000" w:rsidRDefault="00000000">
            <w:r>
              <w:t>tgtCcy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Order quantity unit setting for </w:t>
            </w:r>
            <w:r>
              <w:rPr>
                <w:rStyle w:val="HTML"/>
              </w:rPr>
              <w:t>sz</w:t>
            </w:r>
            <w:r>
              <w:br/>
            </w:r>
            <w:r>
              <w:rPr>
                <w:rStyle w:val="HTML"/>
              </w:rPr>
              <w:t>base_ccy</w:t>
            </w:r>
            <w:r>
              <w:t>: Base currency ,</w:t>
            </w:r>
            <w:r>
              <w:rPr>
                <w:rStyle w:val="HTML"/>
              </w:rPr>
              <w:t>quote_ccy</w:t>
            </w:r>
            <w:r>
              <w:t xml:space="preserve">: Quote currency </w:t>
            </w:r>
            <w:r>
              <w:br/>
              <w:t xml:space="preserve">Only applicable to </w:t>
            </w:r>
            <w:r>
              <w:rPr>
                <w:rStyle w:val="HTML"/>
              </w:rPr>
              <w:t>SPOT</w:t>
            </w:r>
            <w:r>
              <w:t xml:space="preserve"> traded with Market buy </w:t>
            </w:r>
            <w:r>
              <w:rPr>
                <w:rStyle w:val="HTML"/>
              </w:rPr>
              <w:t>conditional</w:t>
            </w:r>
            <w:r>
              <w:t xml:space="preserve"> order</w:t>
            </w:r>
            <w:r>
              <w:br/>
              <w:t xml:space="preserve">Default is </w:t>
            </w:r>
            <w:r>
              <w:rPr>
                <w:rStyle w:val="HTML"/>
              </w:rPr>
              <w:t>quote_ccy</w:t>
            </w:r>
            <w:r>
              <w:t xml:space="preserve"> for buy, </w:t>
            </w:r>
            <w:r>
              <w:rPr>
                <w:rStyle w:val="HTML"/>
              </w:rPr>
              <w:t>base_ccy</w:t>
            </w:r>
            <w:r>
              <w:t xml:space="preserve"> for sell</w:t>
            </w:r>
          </w:p>
        </w:tc>
      </w:tr>
      <w:tr w:rsidR="00000000">
        <w:trPr>
          <w:divId w:val="175387555"/>
          <w:tblCellSpacing w:w="15" w:type="dxa"/>
        </w:trPr>
        <w:tc>
          <w:tcPr>
            <w:tcW w:w="0" w:type="auto"/>
            <w:vAlign w:val="center"/>
            <w:hideMark/>
          </w:tcPr>
          <w:p w:rsidR="00000000" w:rsidRDefault="00000000">
            <w:r>
              <w:t>algoClOrdId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Client-supplied Algo ID</w:t>
            </w:r>
            <w:r>
              <w:br/>
              <w:t>A combination of case-sensitive alphanumerics, all numbers, or all letters of up to 32 characters.</w:t>
            </w:r>
          </w:p>
        </w:tc>
      </w:tr>
      <w:tr w:rsidR="00000000">
        <w:trPr>
          <w:divId w:val="175387555"/>
          <w:tblCellSpacing w:w="15" w:type="dxa"/>
        </w:trPr>
        <w:tc>
          <w:tcPr>
            <w:tcW w:w="0" w:type="auto"/>
            <w:vAlign w:val="center"/>
            <w:hideMark/>
          </w:tcPr>
          <w:p w:rsidR="00000000" w:rsidRDefault="00000000">
            <w:r>
              <w:t>closeFraction</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Fraction of position to be closed when the algo order is triggered. </w:t>
            </w:r>
            <w:r>
              <w:br/>
              <w:t xml:space="preserve">Currently the system supports fully closing the position only so the only accepted value is </w:t>
            </w:r>
            <w:r>
              <w:rPr>
                <w:rStyle w:val="HTML"/>
              </w:rPr>
              <w:t>1</w:t>
            </w:r>
            <w:r>
              <w:t xml:space="preserve">. For the same position, only one TPSL pending order for fully closing the position is supported. </w:t>
            </w:r>
            <w:r>
              <w:br/>
              <w:t xml:space="preserve">This is only applicable to </w:t>
            </w:r>
            <w:r>
              <w:rPr>
                <w:rStyle w:val="HTML"/>
              </w:rPr>
              <w:t>FUTURES</w:t>
            </w:r>
            <w:r>
              <w:t xml:space="preserve"> or </w:t>
            </w:r>
            <w:r>
              <w:rPr>
                <w:rStyle w:val="HTML"/>
              </w:rPr>
              <w:t>SWAP</w:t>
            </w:r>
            <w:r>
              <w:t xml:space="preserve"> instruments.</w:t>
            </w:r>
            <w:r>
              <w:br/>
              <w:t xml:space="preserve">If </w:t>
            </w:r>
            <w:r>
              <w:rPr>
                <w:rStyle w:val="HTML"/>
              </w:rPr>
              <w:t>posSide</w:t>
            </w:r>
            <w:r>
              <w:t xml:space="preserve"> is </w:t>
            </w:r>
            <w:r>
              <w:rPr>
                <w:rStyle w:val="HTML"/>
              </w:rPr>
              <w:t>net</w:t>
            </w:r>
            <w:r>
              <w:t xml:space="preserve">, </w:t>
            </w:r>
            <w:r>
              <w:rPr>
                <w:rStyle w:val="HTML"/>
              </w:rPr>
              <w:t>reduceOnly</w:t>
            </w:r>
            <w:r>
              <w:t xml:space="preserve"> must be </w:t>
            </w:r>
            <w:r>
              <w:rPr>
                <w:rStyle w:val="HTML"/>
              </w:rPr>
              <w:t>true</w:t>
            </w:r>
            <w:r>
              <w:t>.</w:t>
            </w:r>
            <w:r>
              <w:br/>
              <w:t xml:space="preserve">This is only applicable if </w:t>
            </w:r>
            <w:r>
              <w:rPr>
                <w:rStyle w:val="HTML"/>
              </w:rPr>
              <w:t>ordType</w:t>
            </w:r>
            <w:r>
              <w:t xml:space="preserve"> is </w:t>
            </w:r>
            <w:r>
              <w:rPr>
                <w:rStyle w:val="HTML"/>
              </w:rPr>
              <w:t>conditional</w:t>
            </w:r>
            <w:r>
              <w:t xml:space="preserve"> or </w:t>
            </w:r>
            <w:r>
              <w:rPr>
                <w:rStyle w:val="HTML"/>
              </w:rPr>
              <w:t>oco</w:t>
            </w:r>
            <w:r>
              <w:t>.</w:t>
            </w:r>
            <w:r>
              <w:br/>
              <w:t>This is only applicable if the stop loss and take profit order is executed as market order.</w:t>
            </w:r>
            <w:r>
              <w:br/>
              <w:t>This is not supported in Portfolio Margin mode.</w:t>
            </w:r>
            <w:r>
              <w:br/>
              <w:t xml:space="preserve">Either </w:t>
            </w:r>
            <w:r>
              <w:rPr>
                <w:rStyle w:val="HTML"/>
              </w:rPr>
              <w:t>sz</w:t>
            </w:r>
            <w:r>
              <w:t xml:space="preserve"> or </w:t>
            </w:r>
            <w:r>
              <w:rPr>
                <w:rStyle w:val="HTML"/>
              </w:rPr>
              <w:t>closeFraction</w:t>
            </w:r>
            <w:r>
              <w:t xml:space="preserve"> is required.</w:t>
            </w:r>
          </w:p>
        </w:tc>
      </w:tr>
    </w:tbl>
    <w:p w:rsidR="00000000" w:rsidRDefault="00000000">
      <w:pPr>
        <w:pStyle w:val="a5"/>
        <w:divId w:val="175387555"/>
      </w:pPr>
      <w:r>
        <w:rPr>
          <w:b/>
          <w:bCs/>
        </w:rPr>
        <w:t>Take Profit / Stop Loss Order</w:t>
      </w:r>
    </w:p>
    <w:p w:rsidR="00000000" w:rsidRDefault="00000000">
      <w:pPr>
        <w:divId w:val="175387555"/>
      </w:pPr>
      <w:r>
        <w:t xml:space="preserve">Predefine the price you want the order to trigger a market order to execute immediately or it will place a limit order. </w:t>
      </w:r>
      <w:r>
        <w:br/>
        <w:t xml:space="preserve">This type of order will not freeze your free margin in advance. </w:t>
      </w:r>
    </w:p>
    <w:p w:rsidR="00000000" w:rsidRDefault="00000000">
      <w:pPr>
        <w:pStyle w:val="a5"/>
        <w:divId w:val="175387555"/>
      </w:pPr>
      <w:r>
        <w:t xml:space="preserve">learn more about </w:t>
      </w:r>
      <w:hyperlink r:id="rId613" w:history="1">
        <w:r>
          <w:rPr>
            <w:rStyle w:val="a3"/>
          </w:rPr>
          <w:t>Take Profit / Stop Loss Order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900"/>
        <w:gridCol w:w="1058"/>
        <w:gridCol w:w="4473"/>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tpTriggerPx</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Take-profit trigger price</w:t>
            </w:r>
            <w:r>
              <w:br/>
              <w:t>If you fill in this parameter, you should fill in the take-profit order price as well.</w:t>
            </w:r>
          </w:p>
        </w:tc>
      </w:tr>
      <w:tr w:rsidR="00000000">
        <w:trPr>
          <w:divId w:val="175387555"/>
          <w:tblCellSpacing w:w="15" w:type="dxa"/>
        </w:trPr>
        <w:tc>
          <w:tcPr>
            <w:tcW w:w="0" w:type="auto"/>
            <w:vAlign w:val="center"/>
            <w:hideMark/>
          </w:tcPr>
          <w:p w:rsidR="00000000" w:rsidRDefault="00000000">
            <w:r>
              <w:t>tpTriggerPxType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Take-profit trigger price type</w:t>
            </w:r>
            <w:r>
              <w:br/>
            </w:r>
            <w:r>
              <w:rPr>
                <w:rStyle w:val="HTML"/>
              </w:rPr>
              <w:t>last</w:t>
            </w:r>
            <w:r>
              <w:t>: last price</w:t>
            </w:r>
            <w:r>
              <w:br/>
            </w:r>
            <w:r>
              <w:rPr>
                <w:rStyle w:val="HTML"/>
              </w:rPr>
              <w:t>index</w:t>
            </w:r>
            <w:r>
              <w:t>: index price</w:t>
            </w:r>
            <w:r>
              <w:br/>
            </w:r>
            <w:r>
              <w:rPr>
                <w:rStyle w:val="HTML"/>
              </w:rPr>
              <w:t>mark</w:t>
            </w:r>
            <w:r>
              <w:t xml:space="preserve">: mark price </w:t>
            </w:r>
            <w:r>
              <w:br/>
              <w:t xml:space="preserve">The default is </w:t>
            </w:r>
            <w:r>
              <w:rPr>
                <w:rStyle w:val="HTML"/>
              </w:rPr>
              <w:t>last</w:t>
            </w:r>
          </w:p>
        </w:tc>
      </w:tr>
      <w:tr w:rsidR="00000000">
        <w:trPr>
          <w:divId w:val="175387555"/>
          <w:tblCellSpacing w:w="15" w:type="dxa"/>
        </w:trPr>
        <w:tc>
          <w:tcPr>
            <w:tcW w:w="0" w:type="auto"/>
            <w:vAlign w:val="center"/>
            <w:hideMark/>
          </w:tcPr>
          <w:p w:rsidR="00000000" w:rsidRDefault="00000000">
            <w:r>
              <w:t>tpOrdPx</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Take-profit order price </w:t>
            </w:r>
            <w:r>
              <w:br/>
              <w:t xml:space="preserve">If you fill in this parameter, you should fill in the take-profit trigger price as well. </w:t>
            </w:r>
            <w:r>
              <w:br/>
              <w:t xml:space="preserve">If the price is </w:t>
            </w:r>
            <w:r>
              <w:rPr>
                <w:rStyle w:val="HTML"/>
              </w:rPr>
              <w:t>-1</w:t>
            </w:r>
            <w:r>
              <w:t>, take-profit will be executed at the market price.</w:t>
            </w:r>
          </w:p>
        </w:tc>
      </w:tr>
      <w:tr w:rsidR="00000000">
        <w:trPr>
          <w:divId w:val="175387555"/>
          <w:tblCellSpacing w:w="15" w:type="dxa"/>
        </w:trPr>
        <w:tc>
          <w:tcPr>
            <w:tcW w:w="0" w:type="auto"/>
            <w:vAlign w:val="center"/>
            <w:hideMark/>
          </w:tcPr>
          <w:p w:rsidR="00000000" w:rsidRDefault="00000000">
            <w:r>
              <w:t>tpOrdKind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TP order kind</w:t>
            </w:r>
            <w:r>
              <w:br/>
            </w:r>
            <w:r>
              <w:rPr>
                <w:rStyle w:val="HTML"/>
              </w:rPr>
              <w:t>condition</w:t>
            </w:r>
            <w:r>
              <w:br/>
            </w:r>
            <w:r>
              <w:rPr>
                <w:rStyle w:val="HTML"/>
              </w:rPr>
              <w:t>limit</w:t>
            </w:r>
            <w:r>
              <w:br/>
              <w:t xml:space="preserve">The default is </w:t>
            </w:r>
            <w:r>
              <w:rPr>
                <w:rStyle w:val="HTML"/>
              </w:rPr>
              <w:t>condition</w:t>
            </w:r>
          </w:p>
        </w:tc>
      </w:tr>
      <w:tr w:rsidR="00000000">
        <w:trPr>
          <w:divId w:val="175387555"/>
          <w:tblCellSpacing w:w="15" w:type="dxa"/>
        </w:trPr>
        <w:tc>
          <w:tcPr>
            <w:tcW w:w="0" w:type="auto"/>
            <w:vAlign w:val="center"/>
            <w:hideMark/>
          </w:tcPr>
          <w:p w:rsidR="00000000" w:rsidRDefault="00000000">
            <w:r>
              <w:t>slTriggerPx</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Stop-loss trigger price </w:t>
            </w:r>
            <w:r>
              <w:br/>
              <w:t>If you fill in this parameter, you should fill in the stop-loss order price.</w:t>
            </w:r>
          </w:p>
        </w:tc>
      </w:tr>
      <w:tr w:rsidR="00000000">
        <w:trPr>
          <w:divId w:val="175387555"/>
          <w:tblCellSpacing w:w="15" w:type="dxa"/>
        </w:trPr>
        <w:tc>
          <w:tcPr>
            <w:tcW w:w="0" w:type="auto"/>
            <w:vAlign w:val="center"/>
            <w:hideMark/>
          </w:tcPr>
          <w:p w:rsidR="00000000" w:rsidRDefault="00000000">
            <w:r>
              <w:t>slTriggerPxType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Stop-loss trigger price type</w:t>
            </w:r>
            <w:r>
              <w:br/>
            </w:r>
            <w:r>
              <w:rPr>
                <w:rStyle w:val="HTML"/>
              </w:rPr>
              <w:t>last</w:t>
            </w:r>
            <w:r>
              <w:t>: last price</w:t>
            </w:r>
            <w:r>
              <w:br/>
            </w:r>
            <w:r>
              <w:rPr>
                <w:rStyle w:val="HTML"/>
              </w:rPr>
              <w:t>index</w:t>
            </w:r>
            <w:r>
              <w:t>: index price</w:t>
            </w:r>
            <w:r>
              <w:br/>
            </w:r>
            <w:r>
              <w:rPr>
                <w:rStyle w:val="HTML"/>
              </w:rPr>
              <w:t>mark</w:t>
            </w:r>
            <w:r>
              <w:t xml:space="preserve">: mark price </w:t>
            </w:r>
            <w:r>
              <w:br/>
              <w:t xml:space="preserve">The default is </w:t>
            </w:r>
            <w:r>
              <w:rPr>
                <w:rStyle w:val="HTML"/>
              </w:rPr>
              <w:t>last</w:t>
            </w:r>
          </w:p>
        </w:tc>
      </w:tr>
      <w:tr w:rsidR="00000000">
        <w:trPr>
          <w:divId w:val="175387555"/>
          <w:tblCellSpacing w:w="15" w:type="dxa"/>
        </w:trPr>
        <w:tc>
          <w:tcPr>
            <w:tcW w:w="0" w:type="auto"/>
            <w:vAlign w:val="center"/>
            <w:hideMark/>
          </w:tcPr>
          <w:p w:rsidR="00000000" w:rsidRDefault="00000000">
            <w:r>
              <w:t>slOrdPx</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Stop-loss order price </w:t>
            </w:r>
            <w:r>
              <w:br/>
              <w:t xml:space="preserve">If you fill in this parameter, you should fill in the stop-loss trigger price. </w:t>
            </w:r>
            <w:r>
              <w:br/>
              <w:t xml:space="preserve">If the price is </w:t>
            </w:r>
            <w:r>
              <w:rPr>
                <w:rStyle w:val="HTML"/>
              </w:rPr>
              <w:t>-1</w:t>
            </w:r>
            <w:r>
              <w:t>, stop-loss will be executed at the market price.</w:t>
            </w:r>
          </w:p>
        </w:tc>
      </w:tr>
      <w:tr w:rsidR="00000000">
        <w:trPr>
          <w:divId w:val="175387555"/>
          <w:tblCellSpacing w:w="15" w:type="dxa"/>
        </w:trPr>
        <w:tc>
          <w:tcPr>
            <w:tcW w:w="0" w:type="auto"/>
            <w:vAlign w:val="center"/>
            <w:hideMark/>
          </w:tcPr>
          <w:p w:rsidR="00000000" w:rsidRDefault="00000000">
            <w:r>
              <w:t>cxlOnClosePos</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 xml:space="preserve">Whether the TP/SL order placed by the user is associated with the corresponding position of the instrument. If it is associated, the TP/SL order will be canceled when the position is fully closed; if it is not, the TP/SL order will not be affected when the position is fully closed. </w:t>
            </w:r>
            <w:r>
              <w:br/>
              <w:t xml:space="preserve">Valid values: </w:t>
            </w:r>
            <w:r>
              <w:br/>
            </w:r>
            <w:r>
              <w:rPr>
                <w:rStyle w:val="HTML"/>
              </w:rPr>
              <w:t>true</w:t>
            </w:r>
            <w:r>
              <w:t xml:space="preserve">: Place a TP/SL order associated with the position </w:t>
            </w:r>
            <w:r>
              <w:br/>
            </w:r>
            <w:r>
              <w:rPr>
                <w:rStyle w:val="HTML"/>
              </w:rPr>
              <w:t>false</w:t>
            </w:r>
            <w:r>
              <w:t xml:space="preserve">: Place a TP/SL order that is not associated with the position </w:t>
            </w:r>
            <w:r>
              <w:br/>
              <w:t xml:space="preserve">The default value is </w:t>
            </w:r>
            <w:r>
              <w:rPr>
                <w:rStyle w:val="HTML"/>
              </w:rPr>
              <w:t>false</w:t>
            </w:r>
            <w:r>
              <w:t xml:space="preserve">. If </w:t>
            </w:r>
            <w:r>
              <w:rPr>
                <w:rStyle w:val="HTML"/>
              </w:rPr>
              <w:t>true</w:t>
            </w:r>
            <w:r>
              <w:t xml:space="preserve"> is passed in, users must pass reduceOnly = true as well, indicating that when placing a TP/SL order associated with a position, it must be a reduceOnly order. </w:t>
            </w:r>
            <w:r>
              <w:br/>
              <w:t xml:space="preserve">Only applicable to </w:t>
            </w:r>
            <w:r>
              <w:rPr>
                <w:rStyle w:val="HTML"/>
              </w:rPr>
              <w:t>Spot and futures mode</w:t>
            </w:r>
            <w:r>
              <w:t xml:space="preserve"> and </w:t>
            </w:r>
            <w:r>
              <w:rPr>
                <w:rStyle w:val="HTML"/>
              </w:rPr>
              <w:t>Multi-currency margin</w:t>
            </w:r>
            <w:r>
              <w:t>.</w:t>
            </w:r>
          </w:p>
        </w:tc>
      </w:tr>
      <w:tr w:rsidR="00000000">
        <w:trPr>
          <w:divId w:val="175387555"/>
          <w:tblCellSpacing w:w="15" w:type="dxa"/>
        </w:trPr>
        <w:tc>
          <w:tcPr>
            <w:tcW w:w="0" w:type="auto"/>
            <w:vAlign w:val="center"/>
            <w:hideMark/>
          </w:tcPr>
          <w:p w:rsidR="00000000" w:rsidRDefault="00000000">
            <w:r>
              <w:t>reduceOnly</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 xml:space="preserve">Whether the order can only reduce the position size. </w:t>
            </w:r>
            <w:r>
              <w:br/>
              <w:t xml:space="preserve">Valid options: </w:t>
            </w:r>
            <w:r>
              <w:rPr>
                <w:rStyle w:val="HTML"/>
              </w:rPr>
              <w:t>true</w:t>
            </w:r>
            <w:r>
              <w:t xml:space="preserve"> or </w:t>
            </w:r>
            <w:r>
              <w:rPr>
                <w:rStyle w:val="HTML"/>
              </w:rPr>
              <w:t>false</w:t>
            </w:r>
            <w:r>
              <w:t xml:space="preserve">. The default value is </w:t>
            </w:r>
            <w:r>
              <w:rPr>
                <w:rStyle w:val="HTML"/>
              </w:rPr>
              <w:t>false</w:t>
            </w:r>
            <w:r>
              <w:t>.</w:t>
            </w:r>
          </w:p>
        </w:tc>
      </w:tr>
      <w:tr w:rsidR="00000000">
        <w:trPr>
          <w:divId w:val="175387555"/>
          <w:tblCellSpacing w:w="15" w:type="dxa"/>
        </w:trPr>
        <w:tc>
          <w:tcPr>
            <w:tcW w:w="0" w:type="auto"/>
            <w:vAlign w:val="center"/>
            <w:hideMark/>
          </w:tcPr>
          <w:p w:rsidR="00000000" w:rsidRDefault="00000000">
            <w:r>
              <w:t>quickMgnType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del w:id="30" w:author="Unknown">
              <w:r>
                <w:delText>Quick Margin type</w:delText>
              </w:r>
              <w:r>
                <w:br/>
                <w:delText xml:space="preserve">Only applicable to Quick Margin Mode of isolated margin </w:delText>
              </w:r>
              <w:r>
                <w:br/>
              </w:r>
              <w:r>
                <w:rPr>
                  <w:rStyle w:val="HTML"/>
                </w:rPr>
                <w:delText>manual</w:delText>
              </w:r>
              <w:r>
                <w:delText xml:space="preserve">, </w:delText>
              </w:r>
              <w:r>
                <w:rPr>
                  <w:rStyle w:val="HTML"/>
                </w:rPr>
                <w:delText>auto_borrow</w:delText>
              </w:r>
              <w:r>
                <w:delText xml:space="preserve">, </w:delText>
              </w:r>
              <w:r>
                <w:rPr>
                  <w:rStyle w:val="HTML"/>
                </w:rPr>
                <w:delText>auto_repay</w:delText>
              </w:r>
              <w:r>
                <w:br/>
                <w:delText xml:space="preserve">The default value is </w:delText>
              </w:r>
              <w:r>
                <w:rPr>
                  <w:rStyle w:val="HTML"/>
                </w:rPr>
                <w:delText>manual</w:delText>
              </w:r>
            </w:del>
            <w:r>
              <w:t>(Deprecated)</w:t>
            </w:r>
          </w:p>
        </w:tc>
      </w:tr>
    </w:tbl>
    <w:p w:rsidR="00000000" w:rsidRDefault="00000000">
      <w:pPr>
        <w:divId w:val="175387555"/>
      </w:pPr>
      <w:r>
        <w:t>Take Profit / Stop Loss Order</w:t>
      </w:r>
      <w:r>
        <w:br/>
        <w:t xml:space="preserve">When placing net TP/SL order (ordType=conditional) and both take-profit and stop-loss parameters are sent, only stop-loss logic will be performed and take-profit logic will be ignored. </w:t>
      </w:r>
    </w:p>
    <w:p w:rsidR="00000000" w:rsidRDefault="00000000">
      <w:pPr>
        <w:pStyle w:val="a5"/>
        <w:divId w:val="175387555"/>
      </w:pPr>
      <w:r>
        <w:rPr>
          <w:b/>
          <w:bCs/>
        </w:rPr>
        <w:t>Chase order</w:t>
      </w:r>
      <w:r>
        <w:t xml:space="preserve"> </w:t>
      </w:r>
    </w:p>
    <w:p w:rsidR="00000000" w:rsidRDefault="00000000">
      <w:pPr>
        <w:divId w:val="175387555"/>
      </w:pPr>
      <w:r>
        <w:t>It will place a Post Only order immediately and amend it continuously</w:t>
      </w:r>
      <w:r>
        <w:br/>
        <w:t xml:space="preserve">Chase order and corresponding Post Only order can't be amended.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900"/>
        <w:gridCol w:w="1380"/>
        <w:gridCol w:w="451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chaseType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Chase type.</w:t>
            </w:r>
            <w:r>
              <w:br/>
            </w:r>
            <w:r>
              <w:rPr>
                <w:rStyle w:val="HTML"/>
              </w:rPr>
              <w:t>distance</w:t>
            </w:r>
            <w:r>
              <w:t>: distance from best bid/ask price, the default value.</w:t>
            </w:r>
            <w:r>
              <w:br/>
            </w:r>
            <w:r>
              <w:rPr>
                <w:rStyle w:val="HTML"/>
              </w:rPr>
              <w:t>ratio</w:t>
            </w:r>
            <w:r>
              <w:t>: ratio.</w:t>
            </w:r>
          </w:p>
        </w:tc>
      </w:tr>
      <w:tr w:rsidR="00000000">
        <w:trPr>
          <w:divId w:val="175387555"/>
          <w:tblCellSpacing w:w="15" w:type="dxa"/>
        </w:trPr>
        <w:tc>
          <w:tcPr>
            <w:tcW w:w="0" w:type="auto"/>
            <w:vAlign w:val="center"/>
            <w:hideMark/>
          </w:tcPr>
          <w:p w:rsidR="00000000" w:rsidRDefault="00000000">
            <w:r>
              <w:t>chaseVal</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Chase value.</w:t>
            </w:r>
            <w:r>
              <w:br/>
              <w:t xml:space="preserve">It represents distance from best bid/ask price when </w:t>
            </w:r>
            <w:r>
              <w:rPr>
                <w:rStyle w:val="HTML"/>
              </w:rPr>
              <w:t>chaseType</w:t>
            </w:r>
            <w:r>
              <w:t xml:space="preserve"> is distance. </w:t>
            </w:r>
            <w:r>
              <w:br/>
              <w:t xml:space="preserve">For USDT-margined contract, the unit is USDT. </w:t>
            </w:r>
            <w:r>
              <w:br/>
              <w:t xml:space="preserve">For USDC-margined contract, the unit is USDC. </w:t>
            </w:r>
            <w:r>
              <w:br/>
              <w:t xml:space="preserve">For Crypto-margined contract, the unit is USD. </w:t>
            </w:r>
            <w:r>
              <w:br/>
              <w:t xml:space="preserve">It represents ratio when </w:t>
            </w:r>
            <w:r>
              <w:rPr>
                <w:rStyle w:val="HTML"/>
              </w:rPr>
              <w:t>chaseType</w:t>
            </w:r>
            <w:r>
              <w:t xml:space="preserve"> is ratio. 0.1 represents 10%.</w:t>
            </w:r>
            <w:r>
              <w:br/>
              <w:t>The default value is 0.</w:t>
            </w:r>
          </w:p>
        </w:tc>
      </w:tr>
      <w:tr w:rsidR="00000000">
        <w:trPr>
          <w:divId w:val="175387555"/>
          <w:tblCellSpacing w:w="15" w:type="dxa"/>
        </w:trPr>
        <w:tc>
          <w:tcPr>
            <w:tcW w:w="0" w:type="auto"/>
            <w:vAlign w:val="center"/>
            <w:hideMark/>
          </w:tcPr>
          <w:p w:rsidR="00000000" w:rsidRDefault="00000000">
            <w:r>
              <w:t>maxChaseType</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Maximum chase type.</w:t>
            </w:r>
            <w:r>
              <w:br/>
            </w:r>
            <w:r>
              <w:rPr>
                <w:rStyle w:val="HTML"/>
              </w:rPr>
              <w:t>distance</w:t>
            </w:r>
            <w:r>
              <w:t>: maximum distance from best bid/ask price</w:t>
            </w:r>
            <w:r>
              <w:br/>
            </w:r>
            <w:r>
              <w:rPr>
                <w:rStyle w:val="HTML"/>
              </w:rPr>
              <w:t>ratio</w:t>
            </w:r>
            <w:r>
              <w:t xml:space="preserve">: the ratio. </w:t>
            </w:r>
            <w:r>
              <w:br/>
            </w:r>
            <w:r>
              <w:br/>
              <w:t>maxChaseTyep and maxChaseVal need to be used together or none of them.</w:t>
            </w:r>
          </w:p>
        </w:tc>
      </w:tr>
      <w:tr w:rsidR="00000000">
        <w:trPr>
          <w:divId w:val="175387555"/>
          <w:tblCellSpacing w:w="15" w:type="dxa"/>
        </w:trPr>
        <w:tc>
          <w:tcPr>
            <w:tcW w:w="0" w:type="auto"/>
            <w:vAlign w:val="center"/>
            <w:hideMark/>
          </w:tcPr>
          <w:p w:rsidR="00000000" w:rsidRDefault="00000000">
            <w:r>
              <w:t>maxChaseVal</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Maximum chase value.</w:t>
            </w:r>
            <w:r>
              <w:br/>
              <w:t xml:space="preserve">It represents maximum distance when </w:t>
            </w:r>
            <w:r>
              <w:rPr>
                <w:rStyle w:val="HTML"/>
              </w:rPr>
              <w:t>maxChaseType</w:t>
            </w:r>
            <w:r>
              <w:t xml:space="preserve"> is distance.</w:t>
            </w:r>
            <w:r>
              <w:br/>
              <w:t xml:space="preserve">It represents ratio when </w:t>
            </w:r>
            <w:r>
              <w:rPr>
                <w:rStyle w:val="HTML"/>
              </w:rPr>
              <w:t>maxChaseType</w:t>
            </w:r>
            <w:r>
              <w:t xml:space="preserve"> is ratio. 0.1 represents 10%.</w:t>
            </w:r>
          </w:p>
        </w:tc>
      </w:tr>
      <w:tr w:rsidR="00000000">
        <w:trPr>
          <w:divId w:val="175387555"/>
          <w:tblCellSpacing w:w="15" w:type="dxa"/>
        </w:trPr>
        <w:tc>
          <w:tcPr>
            <w:tcW w:w="0" w:type="auto"/>
            <w:vAlign w:val="center"/>
            <w:hideMark/>
          </w:tcPr>
          <w:p w:rsidR="00000000" w:rsidRDefault="00000000">
            <w:r>
              <w:t>reduceOnly</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 xml:space="preserve">Whether the order can only reduce the position size. </w:t>
            </w:r>
            <w:r>
              <w:br/>
              <w:t xml:space="preserve">Valid options: </w:t>
            </w:r>
            <w:r>
              <w:rPr>
                <w:rStyle w:val="HTML"/>
              </w:rPr>
              <w:t>true</w:t>
            </w:r>
            <w:r>
              <w:t xml:space="preserve"> or </w:t>
            </w:r>
            <w:r>
              <w:rPr>
                <w:rStyle w:val="HTML"/>
              </w:rPr>
              <w:t>false</w:t>
            </w:r>
            <w:r>
              <w:t xml:space="preserve">. The default value is </w:t>
            </w:r>
            <w:r>
              <w:rPr>
                <w:rStyle w:val="HTML"/>
              </w:rPr>
              <w:t>false</w:t>
            </w:r>
            <w:r>
              <w:t>.</w:t>
            </w:r>
          </w:p>
        </w:tc>
      </w:tr>
    </w:tbl>
    <w:p w:rsidR="00000000" w:rsidRDefault="00000000">
      <w:pPr>
        <w:pStyle w:val="a5"/>
        <w:divId w:val="175387555"/>
      </w:pPr>
      <w:r>
        <w:rPr>
          <w:b/>
          <w:bCs/>
        </w:rPr>
        <w:t>Trigger Order</w:t>
      </w:r>
    </w:p>
    <w:p w:rsidR="00000000" w:rsidRDefault="00000000">
      <w:pPr>
        <w:divId w:val="175387555"/>
      </w:pPr>
      <w:r>
        <w:t xml:space="preserve">Use a trigger order to place a market or limit order when a specific price level is crossed. </w:t>
      </w:r>
      <w:r>
        <w:br/>
        <w:t xml:space="preserve">When a Trigger Order is triggered, if your account balance is lower than the order amount, the system will automatically place the order based on your current balance. </w:t>
      </w:r>
      <w:r>
        <w:br/>
        <w:t>Trigger orders do not freeze assets when placed.</w:t>
      </w:r>
      <w:r>
        <w:br/>
        <w:t xml:space="preserve">Only applicable to SPOT/FUTURES/SWAP </w:t>
      </w:r>
    </w:p>
    <w:p w:rsidR="00000000" w:rsidRDefault="00000000">
      <w:pPr>
        <w:pStyle w:val="a5"/>
        <w:divId w:val="175387555"/>
      </w:pPr>
      <w:r>
        <w:t xml:space="preserve">learn more about </w:t>
      </w:r>
      <w:hyperlink r:id="rId614" w:history="1">
        <w:r>
          <w:rPr>
            <w:rStyle w:val="a3"/>
          </w:rPr>
          <w:t>Trigger Order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9"/>
        <w:gridCol w:w="981"/>
        <w:gridCol w:w="1058"/>
        <w:gridCol w:w="4108"/>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triggerPx</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Trigger price</w:t>
            </w:r>
          </w:p>
        </w:tc>
      </w:tr>
      <w:tr w:rsidR="00000000">
        <w:trPr>
          <w:divId w:val="175387555"/>
          <w:tblCellSpacing w:w="15" w:type="dxa"/>
        </w:trPr>
        <w:tc>
          <w:tcPr>
            <w:tcW w:w="0" w:type="auto"/>
            <w:vAlign w:val="center"/>
            <w:hideMark/>
          </w:tcPr>
          <w:p w:rsidR="00000000" w:rsidRDefault="00000000">
            <w:r>
              <w:t>orderPx</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Order Price </w:t>
            </w:r>
            <w:r>
              <w:br/>
              <w:t xml:space="preserve">If the price is </w:t>
            </w:r>
            <w:r>
              <w:rPr>
                <w:rStyle w:val="HTML"/>
              </w:rPr>
              <w:t>-1</w:t>
            </w:r>
            <w:r>
              <w:t>, the order will be executed at the market price.</w:t>
            </w:r>
          </w:p>
        </w:tc>
      </w:tr>
      <w:tr w:rsidR="00000000">
        <w:trPr>
          <w:divId w:val="175387555"/>
          <w:tblCellSpacing w:w="15" w:type="dxa"/>
        </w:trPr>
        <w:tc>
          <w:tcPr>
            <w:tcW w:w="0" w:type="auto"/>
            <w:vAlign w:val="center"/>
            <w:hideMark/>
          </w:tcPr>
          <w:p w:rsidR="00000000" w:rsidRDefault="00000000">
            <w:r>
              <w:t>triggerPxType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Trigger price type </w:t>
            </w:r>
            <w:r>
              <w:br/>
            </w:r>
            <w:r>
              <w:rPr>
                <w:rStyle w:val="HTML"/>
              </w:rPr>
              <w:t>last</w:t>
            </w:r>
            <w:r>
              <w:t>: last price</w:t>
            </w:r>
            <w:r>
              <w:br/>
            </w:r>
            <w:r>
              <w:rPr>
                <w:rStyle w:val="HTML"/>
              </w:rPr>
              <w:t>index</w:t>
            </w:r>
            <w:r>
              <w:t>: index price</w:t>
            </w:r>
            <w:r>
              <w:br/>
            </w:r>
            <w:r>
              <w:rPr>
                <w:rStyle w:val="HTML"/>
              </w:rPr>
              <w:t>mark</w:t>
            </w:r>
            <w:r>
              <w:t xml:space="preserve">: mark price </w:t>
            </w:r>
            <w:r>
              <w:br/>
              <w:t xml:space="preserve">The default is </w:t>
            </w:r>
            <w:r>
              <w:rPr>
                <w:rStyle w:val="HTML"/>
              </w:rPr>
              <w:t>last</w:t>
            </w:r>
          </w:p>
        </w:tc>
      </w:tr>
      <w:tr w:rsidR="00000000">
        <w:trPr>
          <w:divId w:val="175387555"/>
          <w:tblCellSpacing w:w="15" w:type="dxa"/>
        </w:trPr>
        <w:tc>
          <w:tcPr>
            <w:tcW w:w="0" w:type="auto"/>
            <w:vAlign w:val="center"/>
            <w:hideMark/>
          </w:tcPr>
          <w:p w:rsidR="00000000" w:rsidRDefault="00000000">
            <w:r>
              <w:t>quickMgnType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del w:id="31" w:author="Unknown">
              <w:r>
                <w:delText xml:space="preserve">Quick Margin type. Only applicable to Quick Margin Mode of isolated margin </w:delText>
              </w:r>
              <w:r>
                <w:br/>
              </w:r>
              <w:r>
                <w:rPr>
                  <w:rStyle w:val="HTML"/>
                </w:rPr>
                <w:delText>manual</w:delText>
              </w:r>
              <w:r>
                <w:delText xml:space="preserve">, </w:delText>
              </w:r>
              <w:r>
                <w:rPr>
                  <w:rStyle w:val="HTML"/>
                </w:rPr>
                <w:delText>auto_borrow</w:delText>
              </w:r>
              <w:r>
                <w:delText xml:space="preserve">, </w:delText>
              </w:r>
              <w:r>
                <w:rPr>
                  <w:rStyle w:val="HTML"/>
                </w:rPr>
                <w:delText>auto_repay</w:delText>
              </w:r>
              <w:r>
                <w:br/>
                <w:delText xml:space="preserve">The default value is </w:delText>
              </w:r>
              <w:r>
                <w:rPr>
                  <w:rStyle w:val="HTML"/>
                </w:rPr>
                <w:delText>manual</w:delText>
              </w:r>
            </w:del>
            <w:r>
              <w:t>(Deprecated)</w:t>
            </w:r>
          </w:p>
        </w:tc>
      </w:tr>
      <w:tr w:rsidR="00000000">
        <w:trPr>
          <w:divId w:val="175387555"/>
          <w:tblCellSpacing w:w="15" w:type="dxa"/>
        </w:trPr>
        <w:tc>
          <w:tcPr>
            <w:tcW w:w="0" w:type="auto"/>
            <w:vAlign w:val="center"/>
            <w:hideMark/>
          </w:tcPr>
          <w:p w:rsidR="00000000" w:rsidRDefault="00000000">
            <w:r>
              <w:t>attachAlgoOrds</w:t>
            </w:r>
          </w:p>
        </w:tc>
        <w:tc>
          <w:tcPr>
            <w:tcW w:w="0" w:type="auto"/>
            <w:vAlign w:val="center"/>
            <w:hideMark/>
          </w:tcPr>
          <w:p w:rsidR="00000000" w:rsidRDefault="00000000">
            <w:r>
              <w:t>Array of object</w:t>
            </w:r>
          </w:p>
        </w:tc>
        <w:tc>
          <w:tcPr>
            <w:tcW w:w="0" w:type="auto"/>
            <w:vAlign w:val="center"/>
            <w:hideMark/>
          </w:tcPr>
          <w:p w:rsidR="00000000" w:rsidRDefault="00000000">
            <w:r>
              <w:t>No</w:t>
            </w:r>
          </w:p>
        </w:tc>
        <w:tc>
          <w:tcPr>
            <w:tcW w:w="0" w:type="auto"/>
            <w:vAlign w:val="center"/>
            <w:hideMark/>
          </w:tcPr>
          <w:p w:rsidR="00000000" w:rsidRDefault="00000000">
            <w:r>
              <w:t>Attached SL/TP orders info</w:t>
            </w:r>
            <w:r>
              <w:br/>
              <w:t xml:space="preserve">Applicable to </w:t>
            </w:r>
            <w:r>
              <w:rPr>
                <w:rStyle w:val="HTML"/>
              </w:rPr>
              <w:t>Spot and futures mode/Multi-currency margin/Portfolio margin</w:t>
            </w:r>
          </w:p>
        </w:tc>
      </w:tr>
      <w:tr w:rsidR="00000000">
        <w:trPr>
          <w:divId w:val="175387555"/>
          <w:tblCellSpacing w:w="15" w:type="dxa"/>
        </w:trPr>
        <w:tc>
          <w:tcPr>
            <w:tcW w:w="0" w:type="auto"/>
            <w:vAlign w:val="center"/>
            <w:hideMark/>
          </w:tcPr>
          <w:p w:rsidR="00000000" w:rsidRDefault="00000000">
            <w:r>
              <w:t>&gt; attachAlgoClOrdId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Client-supplied Algo ID when placing order attaching TP/SL.</w:t>
            </w:r>
            <w:r>
              <w:br/>
              <w:t>A combination of case-sensitive alphanumerics, all numbers, or all letters of up to 32 characters.</w:t>
            </w:r>
            <w:r>
              <w:br/>
              <w:t>It will be posted to algoClOrdId when placing TP/SL order once the general order is filled completely.</w:t>
            </w:r>
          </w:p>
        </w:tc>
      </w:tr>
      <w:tr w:rsidR="00000000">
        <w:trPr>
          <w:divId w:val="175387555"/>
          <w:tblCellSpacing w:w="15" w:type="dxa"/>
        </w:trPr>
        <w:tc>
          <w:tcPr>
            <w:tcW w:w="0" w:type="auto"/>
            <w:vAlign w:val="center"/>
            <w:hideMark/>
          </w:tcPr>
          <w:p w:rsidR="00000000" w:rsidRDefault="00000000">
            <w:r>
              <w:t>&gt; tpTriggerPx</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Take-profit trigger price</w:t>
            </w:r>
            <w:r>
              <w:br/>
              <w:t>If you fill in this parameter, you should fill in the take-profit order price as well.</w:t>
            </w:r>
          </w:p>
        </w:tc>
      </w:tr>
      <w:tr w:rsidR="00000000">
        <w:trPr>
          <w:divId w:val="175387555"/>
          <w:tblCellSpacing w:w="15" w:type="dxa"/>
        </w:trPr>
        <w:tc>
          <w:tcPr>
            <w:tcW w:w="0" w:type="auto"/>
            <w:vAlign w:val="center"/>
            <w:hideMark/>
          </w:tcPr>
          <w:p w:rsidR="00000000" w:rsidRDefault="00000000">
            <w:r>
              <w:t>&gt; tpTriggerPxType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Take-profit trigger price type</w:t>
            </w:r>
            <w:r>
              <w:br/>
            </w:r>
            <w:r>
              <w:rPr>
                <w:rStyle w:val="HTML"/>
              </w:rPr>
              <w:t>last</w:t>
            </w:r>
            <w:r>
              <w:t>: last price</w:t>
            </w:r>
            <w:r>
              <w:br/>
            </w:r>
            <w:r>
              <w:rPr>
                <w:rStyle w:val="HTML"/>
              </w:rPr>
              <w:t>index</w:t>
            </w:r>
            <w:r>
              <w:t>: index price</w:t>
            </w:r>
            <w:r>
              <w:br/>
            </w:r>
            <w:r>
              <w:rPr>
                <w:rStyle w:val="HTML"/>
              </w:rPr>
              <w:t>mark</w:t>
            </w:r>
            <w:r>
              <w:t>: mark price</w:t>
            </w:r>
            <w:r>
              <w:br/>
              <w:t xml:space="preserve">The default is </w:t>
            </w:r>
            <w:r>
              <w:rPr>
                <w:rStyle w:val="HTML"/>
              </w:rPr>
              <w:t>last</w:t>
            </w:r>
          </w:p>
        </w:tc>
      </w:tr>
      <w:tr w:rsidR="00000000">
        <w:trPr>
          <w:divId w:val="175387555"/>
          <w:tblCellSpacing w:w="15" w:type="dxa"/>
        </w:trPr>
        <w:tc>
          <w:tcPr>
            <w:tcW w:w="0" w:type="auto"/>
            <w:vAlign w:val="center"/>
            <w:hideMark/>
          </w:tcPr>
          <w:p w:rsidR="00000000" w:rsidRDefault="00000000">
            <w:r>
              <w:t>&gt; tpOrdPx</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Take-profit order price</w:t>
            </w:r>
            <w:r>
              <w:br/>
              <w:t xml:space="preserve">If you fill in this parameter, you should fill in the take-profit trigger price as well. </w:t>
            </w:r>
            <w:r>
              <w:br/>
              <w:t xml:space="preserve">If the price is </w:t>
            </w:r>
            <w:r>
              <w:rPr>
                <w:rStyle w:val="HTML"/>
              </w:rPr>
              <w:t>-1</w:t>
            </w:r>
            <w:r>
              <w:t>, take-profit will be executed at the market price.</w:t>
            </w:r>
          </w:p>
        </w:tc>
      </w:tr>
      <w:tr w:rsidR="00000000">
        <w:trPr>
          <w:divId w:val="175387555"/>
          <w:tblCellSpacing w:w="15" w:type="dxa"/>
        </w:trPr>
        <w:tc>
          <w:tcPr>
            <w:tcW w:w="0" w:type="auto"/>
            <w:vAlign w:val="center"/>
            <w:hideMark/>
          </w:tcPr>
          <w:p w:rsidR="00000000" w:rsidRDefault="00000000">
            <w:r>
              <w:t>&gt; slTriggerPx</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Stop-loss trigger price</w:t>
            </w:r>
            <w:r>
              <w:br/>
              <w:t>If you fill in this parameter, you should fill in the stop-loss order price.</w:t>
            </w:r>
          </w:p>
        </w:tc>
      </w:tr>
      <w:tr w:rsidR="00000000">
        <w:trPr>
          <w:divId w:val="175387555"/>
          <w:tblCellSpacing w:w="15" w:type="dxa"/>
        </w:trPr>
        <w:tc>
          <w:tcPr>
            <w:tcW w:w="0" w:type="auto"/>
            <w:vAlign w:val="center"/>
            <w:hideMark/>
          </w:tcPr>
          <w:p w:rsidR="00000000" w:rsidRDefault="00000000">
            <w:r>
              <w:t>&gt; slTriggerPxType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Stop-loss trigger price type</w:t>
            </w:r>
            <w:r>
              <w:br/>
            </w:r>
            <w:r>
              <w:rPr>
                <w:rStyle w:val="HTML"/>
              </w:rPr>
              <w:t>last</w:t>
            </w:r>
            <w:r>
              <w:t>: last price</w:t>
            </w:r>
            <w:r>
              <w:br/>
            </w:r>
            <w:r>
              <w:rPr>
                <w:rStyle w:val="HTML"/>
              </w:rPr>
              <w:t>index</w:t>
            </w:r>
            <w:r>
              <w:t>: index price</w:t>
            </w:r>
            <w:r>
              <w:br/>
            </w:r>
            <w:r>
              <w:rPr>
                <w:rStyle w:val="HTML"/>
              </w:rPr>
              <w:t>mark</w:t>
            </w:r>
            <w:r>
              <w:t xml:space="preserve">: mark price </w:t>
            </w:r>
            <w:r>
              <w:br/>
              <w:t xml:space="preserve">The default is </w:t>
            </w:r>
            <w:r>
              <w:rPr>
                <w:rStyle w:val="HTML"/>
              </w:rPr>
              <w:t>last</w:t>
            </w:r>
          </w:p>
        </w:tc>
      </w:tr>
      <w:tr w:rsidR="00000000">
        <w:trPr>
          <w:divId w:val="175387555"/>
          <w:tblCellSpacing w:w="15" w:type="dxa"/>
        </w:trPr>
        <w:tc>
          <w:tcPr>
            <w:tcW w:w="0" w:type="auto"/>
            <w:vAlign w:val="center"/>
            <w:hideMark/>
          </w:tcPr>
          <w:p w:rsidR="00000000" w:rsidRDefault="00000000">
            <w:r>
              <w:t>&gt; slOrdPx</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Stop-loss order price </w:t>
            </w:r>
            <w:r>
              <w:br/>
              <w:t xml:space="preserve">If you fill in this parameter, you should fill in the stop-loss trigger price. </w:t>
            </w:r>
            <w:r>
              <w:br/>
              <w:t xml:space="preserve">If the price is </w:t>
            </w:r>
            <w:r>
              <w:rPr>
                <w:rStyle w:val="HTML"/>
              </w:rPr>
              <w:t>-1</w:t>
            </w:r>
            <w:r>
              <w:t>, stop-loss will be executed at the market price.</w:t>
            </w:r>
          </w:p>
        </w:tc>
      </w:tr>
    </w:tbl>
    <w:p w:rsidR="00000000" w:rsidRDefault="00000000">
      <w:pPr>
        <w:pStyle w:val="a5"/>
        <w:divId w:val="175387555"/>
      </w:pPr>
      <w:r>
        <w:rPr>
          <w:b/>
          <w:bCs/>
        </w:rPr>
        <w:t>Trailing Stop Order</w:t>
      </w:r>
    </w:p>
    <w:p w:rsidR="00000000" w:rsidRDefault="00000000">
      <w:pPr>
        <w:divId w:val="175387555"/>
      </w:pPr>
      <w:r>
        <w:t>A trailing stop order is a stop order that tracks the market price. Its trigger price changes with the market price. Once the trigger price is reached, a market order is placed.</w:t>
      </w:r>
      <w:r>
        <w:br/>
        <w:t>Actual trigger price for sell orders and short positions = Highest price after order placement – Trail variance (Var.), or Highest price after placement × (1 – Trail variance) (Ratio).</w:t>
      </w:r>
      <w:r>
        <w:br/>
        <w:t>Actual trigger price for buy orders and long positions = Lowest price after order placement + Trail variance, or Lowest price after order placement × (1 + Trail variance).</w:t>
      </w:r>
      <w:r>
        <w:br/>
        <w:t xml:space="preserve">You can use the activation price to set the activation condition for a trailing stop order. </w:t>
      </w:r>
    </w:p>
    <w:p w:rsidR="00000000" w:rsidRDefault="00000000">
      <w:pPr>
        <w:pStyle w:val="a5"/>
        <w:divId w:val="175387555"/>
      </w:pPr>
      <w:r>
        <w:t xml:space="preserve">learn more about </w:t>
      </w:r>
      <w:hyperlink r:id="rId615" w:history="1">
        <w:r>
          <w:rPr>
            <w:rStyle w:val="a3"/>
          </w:rPr>
          <w:t>Trailing Stop Order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900"/>
        <w:gridCol w:w="1380"/>
        <w:gridCol w:w="427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callbackRatio</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Callback price ratio, e.g. </w:t>
            </w:r>
            <w:r>
              <w:rPr>
                <w:rStyle w:val="HTML"/>
              </w:rPr>
              <w:t>0.01</w:t>
            </w:r>
            <w:r>
              <w:t xml:space="preserve"> represents </w:t>
            </w:r>
            <w:r>
              <w:rPr>
                <w:rStyle w:val="HTML"/>
              </w:rPr>
              <w:t>1%</w:t>
            </w:r>
            <w:r>
              <w:br/>
              <w:t xml:space="preserve">Either </w:t>
            </w:r>
            <w:r>
              <w:rPr>
                <w:rStyle w:val="HTML"/>
              </w:rPr>
              <w:t>callbackRatio</w:t>
            </w:r>
            <w:r>
              <w:t xml:space="preserve"> or </w:t>
            </w:r>
            <w:r>
              <w:rPr>
                <w:rStyle w:val="HTML"/>
              </w:rPr>
              <w:t>callbackSpread</w:t>
            </w:r>
            <w:r>
              <w:t xml:space="preserve"> is allowed to be passed.</w:t>
            </w:r>
          </w:p>
        </w:tc>
      </w:tr>
      <w:tr w:rsidR="00000000">
        <w:trPr>
          <w:divId w:val="175387555"/>
          <w:tblCellSpacing w:w="15" w:type="dxa"/>
        </w:trPr>
        <w:tc>
          <w:tcPr>
            <w:tcW w:w="0" w:type="auto"/>
            <w:vAlign w:val="center"/>
            <w:hideMark/>
          </w:tcPr>
          <w:p w:rsidR="00000000" w:rsidRDefault="00000000">
            <w:r>
              <w:t>callbackSpread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Callback price variance</w:t>
            </w:r>
          </w:p>
        </w:tc>
      </w:tr>
      <w:tr w:rsidR="00000000">
        <w:trPr>
          <w:divId w:val="175387555"/>
          <w:tblCellSpacing w:w="15" w:type="dxa"/>
        </w:trPr>
        <w:tc>
          <w:tcPr>
            <w:tcW w:w="0" w:type="auto"/>
            <w:vAlign w:val="center"/>
            <w:hideMark/>
          </w:tcPr>
          <w:p w:rsidR="00000000" w:rsidRDefault="00000000">
            <w:r>
              <w:t>activePx</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Active price</w:t>
            </w:r>
            <w:r>
              <w:br/>
              <w:t>The system will only start tracking the market and calculating your trigger price after the activation price is reached. If you don’t set a price, your order will be activated as soon as it’s placed.</w:t>
            </w:r>
          </w:p>
        </w:tc>
      </w:tr>
      <w:tr w:rsidR="00000000">
        <w:trPr>
          <w:divId w:val="175387555"/>
          <w:tblCellSpacing w:w="15" w:type="dxa"/>
        </w:trPr>
        <w:tc>
          <w:tcPr>
            <w:tcW w:w="0" w:type="auto"/>
            <w:vAlign w:val="center"/>
            <w:hideMark/>
          </w:tcPr>
          <w:p w:rsidR="00000000" w:rsidRDefault="00000000">
            <w:r>
              <w:t>quickMgnType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del w:id="32" w:author="Unknown">
              <w:r>
                <w:delText xml:space="preserve">Quick Margin type. Only applicable to Quick Margin Mode of isolated margin </w:delText>
              </w:r>
              <w:r>
                <w:br/>
              </w:r>
              <w:r>
                <w:rPr>
                  <w:rStyle w:val="HTML"/>
                </w:rPr>
                <w:delText>manual</w:delText>
              </w:r>
              <w:r>
                <w:delText xml:space="preserve">, </w:delText>
              </w:r>
              <w:r>
                <w:rPr>
                  <w:rStyle w:val="HTML"/>
                </w:rPr>
                <w:delText>auto_borrow</w:delText>
              </w:r>
              <w:r>
                <w:delText xml:space="preserve">, </w:delText>
              </w:r>
              <w:r>
                <w:rPr>
                  <w:rStyle w:val="HTML"/>
                </w:rPr>
                <w:delText>auto_repay</w:delText>
              </w:r>
              <w:r>
                <w:br/>
                <w:delText xml:space="preserve">The default value is </w:delText>
              </w:r>
              <w:r>
                <w:rPr>
                  <w:rStyle w:val="HTML"/>
                </w:rPr>
                <w:delText>manual</w:delText>
              </w:r>
            </w:del>
            <w:r>
              <w:t>(Deprecated)</w:t>
            </w:r>
          </w:p>
        </w:tc>
      </w:tr>
      <w:tr w:rsidR="00000000">
        <w:trPr>
          <w:divId w:val="175387555"/>
          <w:tblCellSpacing w:w="15" w:type="dxa"/>
        </w:trPr>
        <w:tc>
          <w:tcPr>
            <w:tcW w:w="0" w:type="auto"/>
            <w:vAlign w:val="center"/>
            <w:hideMark/>
          </w:tcPr>
          <w:p w:rsidR="00000000" w:rsidRDefault="00000000">
            <w:r>
              <w:t>reduceOnly</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 xml:space="preserve">Whether the order can only reduce the position size. </w:t>
            </w:r>
            <w:r>
              <w:br/>
              <w:t xml:space="preserve">Valid options: </w:t>
            </w:r>
            <w:r>
              <w:rPr>
                <w:rStyle w:val="HTML"/>
              </w:rPr>
              <w:t>true</w:t>
            </w:r>
            <w:r>
              <w:t xml:space="preserve"> or </w:t>
            </w:r>
            <w:r>
              <w:rPr>
                <w:rStyle w:val="HTML"/>
              </w:rPr>
              <w:t>false</w:t>
            </w:r>
            <w:r>
              <w:t xml:space="preserve">. The default value is </w:t>
            </w:r>
            <w:r>
              <w:rPr>
                <w:rStyle w:val="HTML"/>
              </w:rPr>
              <w:t>false</w:t>
            </w:r>
            <w:r>
              <w:t>.</w:t>
            </w:r>
            <w:r>
              <w:br/>
              <w:t xml:space="preserve">This parameter is only valid in the </w:t>
            </w:r>
            <w:r>
              <w:rPr>
                <w:rStyle w:val="HTML"/>
              </w:rPr>
              <w:t>FUTRUES</w:t>
            </w:r>
            <w:r>
              <w:t>/</w:t>
            </w:r>
            <w:r>
              <w:rPr>
                <w:rStyle w:val="HTML"/>
              </w:rPr>
              <w:t>SWAP</w:t>
            </w:r>
            <w:r>
              <w:t xml:space="preserve"> net mode, and is ignored in the long/short mode.</w:t>
            </w:r>
          </w:p>
        </w:tc>
      </w:tr>
    </w:tbl>
    <w:p w:rsidR="00000000" w:rsidRDefault="00000000">
      <w:pPr>
        <w:pStyle w:val="a5"/>
        <w:divId w:val="175387555"/>
      </w:pPr>
      <w:r>
        <w:rPr>
          <w:b/>
          <w:bCs/>
        </w:rPr>
        <w:t>TWAP Order</w:t>
      </w:r>
    </w:p>
    <w:p w:rsidR="00000000" w:rsidRDefault="00000000">
      <w:pPr>
        <w:divId w:val="175387555"/>
      </w:pPr>
      <w:r>
        <w:t>Time-weighted average price (TWAP) strategy splits your order and places smaller orders at regular time intervals.</w:t>
      </w:r>
      <w:r>
        <w:br/>
        <w:t>It is a strategy that will attempt to execute an order which trades in slices of order quantity at regular intervals of time as specified by users.</w:t>
      </w:r>
      <w:r>
        <w:br/>
      </w:r>
    </w:p>
    <w:p w:rsidR="00000000" w:rsidRDefault="00000000">
      <w:pPr>
        <w:pStyle w:val="a5"/>
        <w:divId w:val="175387555"/>
      </w:pPr>
      <w:r>
        <w:t xml:space="preserve">learn more about </w:t>
      </w:r>
      <w:hyperlink r:id="rId616" w:history="1">
        <w:r>
          <w:rPr>
            <w:rStyle w:val="a3"/>
          </w:rPr>
          <w:t>TWAP Order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780"/>
        <w:gridCol w:w="1380"/>
        <w:gridCol w:w="463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pxVar</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Price variance by percentage, range between [0.0001 ~ 0.01], e.g. </w:t>
            </w:r>
            <w:r>
              <w:rPr>
                <w:rStyle w:val="HTML"/>
              </w:rPr>
              <w:t>0.01</w:t>
            </w:r>
            <w:r>
              <w:t xml:space="preserve"> represents </w:t>
            </w:r>
            <w:r>
              <w:rPr>
                <w:rStyle w:val="HTML"/>
              </w:rPr>
              <w:t>1%</w:t>
            </w:r>
            <w:r>
              <w:br/>
              <w:t>Take buy orders as an example. When the market price is lower than the limit price, small buy orders will be placed above the best bid price within a certain range. This parameter determines the range by percentage.</w:t>
            </w:r>
            <w:r>
              <w:br/>
              <w:t xml:space="preserve">Either </w:t>
            </w:r>
            <w:r>
              <w:rPr>
                <w:rStyle w:val="HTML"/>
              </w:rPr>
              <w:t>pxVar</w:t>
            </w:r>
            <w:r>
              <w:t xml:space="preserve"> or </w:t>
            </w:r>
            <w:r>
              <w:rPr>
                <w:rStyle w:val="HTML"/>
              </w:rPr>
              <w:t>pxSpread</w:t>
            </w:r>
            <w:r>
              <w:t xml:space="preserve"> is allowed to be passed.</w:t>
            </w:r>
          </w:p>
        </w:tc>
      </w:tr>
      <w:tr w:rsidR="00000000">
        <w:trPr>
          <w:divId w:val="175387555"/>
          <w:tblCellSpacing w:w="15" w:type="dxa"/>
        </w:trPr>
        <w:tc>
          <w:tcPr>
            <w:tcW w:w="0" w:type="auto"/>
            <w:vAlign w:val="center"/>
            <w:hideMark/>
          </w:tcPr>
          <w:p w:rsidR="00000000" w:rsidRDefault="00000000">
            <w:r>
              <w:t>pxSpread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Price variance by constant, should be no less then 0 (no upper limit)</w:t>
            </w:r>
            <w:r>
              <w:br/>
              <w:t>Take buy orders as an example. When the market price is lower than the limit price, small buy orders will be placed above the best bid price within a certain range. This parameter determines the range by constant.</w:t>
            </w:r>
          </w:p>
        </w:tc>
      </w:tr>
      <w:tr w:rsidR="00000000">
        <w:trPr>
          <w:divId w:val="175387555"/>
          <w:tblCellSpacing w:w="15" w:type="dxa"/>
        </w:trPr>
        <w:tc>
          <w:tcPr>
            <w:tcW w:w="0" w:type="auto"/>
            <w:vAlign w:val="center"/>
            <w:hideMark/>
          </w:tcPr>
          <w:p w:rsidR="00000000" w:rsidRDefault="00000000">
            <w:r>
              <w:t>szLimit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Average amount</w:t>
            </w:r>
            <w:r>
              <w:br/>
              <w:t>Take buy orders as an example. When the market price is lower than the limit price, a certain amount of buy orders will be placed above the best bid price within a certain range. This parameter determines the amount.</w:t>
            </w:r>
          </w:p>
        </w:tc>
      </w:tr>
      <w:tr w:rsidR="00000000">
        <w:trPr>
          <w:divId w:val="175387555"/>
          <w:tblCellSpacing w:w="15" w:type="dxa"/>
        </w:trPr>
        <w:tc>
          <w:tcPr>
            <w:tcW w:w="0" w:type="auto"/>
            <w:vAlign w:val="center"/>
            <w:hideMark/>
          </w:tcPr>
          <w:p w:rsidR="00000000" w:rsidRDefault="00000000">
            <w:r>
              <w:t>pxLimit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Price Limit, should be no less then 0 (no upper limit)</w:t>
            </w:r>
            <w:r>
              <w:br/>
              <w:t>Take buy orders as an example. When the market price is lower than the limit price, small buy orders will be placed above the best bid price within a certain range. This parameter represents the limit price.</w:t>
            </w:r>
          </w:p>
        </w:tc>
      </w:tr>
      <w:tr w:rsidR="00000000">
        <w:trPr>
          <w:divId w:val="175387555"/>
          <w:tblCellSpacing w:w="15" w:type="dxa"/>
        </w:trPr>
        <w:tc>
          <w:tcPr>
            <w:tcW w:w="0" w:type="auto"/>
            <w:vAlign w:val="center"/>
            <w:hideMark/>
          </w:tcPr>
          <w:p w:rsidR="00000000" w:rsidRDefault="00000000">
            <w:r>
              <w:t>timeInterval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Time interval in unit of </w:t>
            </w:r>
            <w:r>
              <w:rPr>
                <w:rStyle w:val="HTML"/>
              </w:rPr>
              <w:t>second</w:t>
            </w:r>
            <w:r>
              <w:br/>
              <w:t>ake buy orders as an example. When the market price is lower than the limit price, small buy orders will be placed above the best bid price within a certain range based on the time cycle. This parameter represents the time cycle.</w:t>
            </w:r>
          </w:p>
        </w:tc>
      </w:tr>
    </w:tbl>
    <w:p w:rsidR="00000000" w:rsidRDefault="00000000">
      <w:pPr>
        <w:pStyle w:val="a5"/>
        <w:divId w:val="260646321"/>
      </w:pPr>
      <w:r>
        <w:t>Response Example</w:t>
      </w:r>
    </w:p>
    <w:p w:rsidR="00000000" w:rsidRDefault="00000000">
      <w:pPr>
        <w:pStyle w:val="HTML0"/>
        <w:divId w:val="97912252"/>
        <w:rPr>
          <w:rStyle w:val="w"/>
        </w:rPr>
      </w:pPr>
      <w:r>
        <w:rPr>
          <w:rStyle w:val="p"/>
        </w:rPr>
        <w:t>{</w:t>
      </w:r>
    </w:p>
    <w:p w:rsidR="00000000" w:rsidRDefault="00000000">
      <w:pPr>
        <w:pStyle w:val="HTML0"/>
        <w:divId w:val="97912252"/>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97912252"/>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97912252"/>
        <w:rPr>
          <w:rStyle w:val="w"/>
        </w:rPr>
      </w:pPr>
      <w:r>
        <w:rPr>
          <w:rStyle w:val="w"/>
        </w:rPr>
        <w:t xml:space="preserve">        </w:t>
      </w:r>
      <w:r>
        <w:rPr>
          <w:rStyle w:val="p"/>
        </w:rPr>
        <w:t>{</w:t>
      </w:r>
    </w:p>
    <w:p w:rsidR="00000000" w:rsidRDefault="00000000">
      <w:pPr>
        <w:pStyle w:val="HTML0"/>
        <w:divId w:val="97912252"/>
        <w:rPr>
          <w:rStyle w:val="w"/>
        </w:rPr>
      </w:pPr>
      <w:r>
        <w:rPr>
          <w:rStyle w:val="w"/>
        </w:rPr>
        <w:t xml:space="preserve">            </w:t>
      </w:r>
      <w:r>
        <w:rPr>
          <w:rStyle w:val="nl"/>
        </w:rPr>
        <w:t>"algoClOrdId"</w:t>
      </w:r>
      <w:r>
        <w:rPr>
          <w:rStyle w:val="p"/>
        </w:rPr>
        <w:t>:</w:t>
      </w:r>
      <w:r>
        <w:rPr>
          <w:rStyle w:val="w"/>
        </w:rPr>
        <w:t xml:space="preserve"> </w:t>
      </w:r>
      <w:r>
        <w:rPr>
          <w:rStyle w:val="s2"/>
        </w:rPr>
        <w:t>"order1234"</w:t>
      </w:r>
      <w:r>
        <w:rPr>
          <w:rStyle w:val="p"/>
        </w:rPr>
        <w:t>,</w:t>
      </w:r>
    </w:p>
    <w:p w:rsidR="00000000" w:rsidRDefault="00000000">
      <w:pPr>
        <w:pStyle w:val="HTML0"/>
        <w:divId w:val="97912252"/>
        <w:rPr>
          <w:rStyle w:val="w"/>
        </w:rPr>
      </w:pPr>
      <w:r>
        <w:rPr>
          <w:rStyle w:val="w"/>
        </w:rPr>
        <w:t xml:space="preserve">            </w:t>
      </w:r>
      <w:r>
        <w:rPr>
          <w:rStyle w:val="nl"/>
        </w:rPr>
        <w:t>"algoId"</w:t>
      </w:r>
      <w:r>
        <w:rPr>
          <w:rStyle w:val="p"/>
        </w:rPr>
        <w:t>:</w:t>
      </w:r>
      <w:r>
        <w:rPr>
          <w:rStyle w:val="w"/>
        </w:rPr>
        <w:t xml:space="preserve"> </w:t>
      </w:r>
      <w:r>
        <w:rPr>
          <w:rStyle w:val="s2"/>
        </w:rPr>
        <w:t>"1836487817828872192"</w:t>
      </w:r>
      <w:r>
        <w:rPr>
          <w:rStyle w:val="p"/>
        </w:rPr>
        <w:t>,</w:t>
      </w:r>
    </w:p>
    <w:p w:rsidR="00000000" w:rsidRDefault="00000000">
      <w:pPr>
        <w:pStyle w:val="HTML0"/>
        <w:divId w:val="97912252"/>
        <w:rPr>
          <w:rStyle w:val="w"/>
        </w:rPr>
      </w:pPr>
      <w:r>
        <w:rPr>
          <w:rStyle w:val="w"/>
        </w:rPr>
        <w:t xml:space="preserve">            </w:t>
      </w:r>
      <w:r>
        <w:rPr>
          <w:rStyle w:val="nl"/>
        </w:rPr>
        <w:t>"clOrdId"</w:t>
      </w:r>
      <w:r>
        <w:rPr>
          <w:rStyle w:val="p"/>
        </w:rPr>
        <w:t>:</w:t>
      </w:r>
      <w:r>
        <w:rPr>
          <w:rStyle w:val="w"/>
        </w:rPr>
        <w:t xml:space="preserve"> </w:t>
      </w:r>
      <w:r>
        <w:rPr>
          <w:rStyle w:val="s2"/>
        </w:rPr>
        <w:t>""</w:t>
      </w:r>
      <w:r>
        <w:rPr>
          <w:rStyle w:val="p"/>
        </w:rPr>
        <w:t>,</w:t>
      </w:r>
    </w:p>
    <w:p w:rsidR="00000000" w:rsidRDefault="00000000">
      <w:pPr>
        <w:pStyle w:val="HTML0"/>
        <w:divId w:val="97912252"/>
        <w:rPr>
          <w:rStyle w:val="w"/>
        </w:rPr>
      </w:pPr>
      <w:r>
        <w:rPr>
          <w:rStyle w:val="w"/>
        </w:rPr>
        <w:t xml:space="preserve">            </w:t>
      </w:r>
      <w:r>
        <w:rPr>
          <w:rStyle w:val="nl"/>
        </w:rPr>
        <w:t>"sCode"</w:t>
      </w:r>
      <w:r>
        <w:rPr>
          <w:rStyle w:val="p"/>
        </w:rPr>
        <w:t>:</w:t>
      </w:r>
      <w:r>
        <w:rPr>
          <w:rStyle w:val="w"/>
        </w:rPr>
        <w:t xml:space="preserve"> </w:t>
      </w:r>
      <w:r>
        <w:rPr>
          <w:rStyle w:val="s2"/>
        </w:rPr>
        <w:t>"0"</w:t>
      </w:r>
      <w:r>
        <w:rPr>
          <w:rStyle w:val="p"/>
        </w:rPr>
        <w:t>,</w:t>
      </w:r>
    </w:p>
    <w:p w:rsidR="00000000" w:rsidRDefault="00000000">
      <w:pPr>
        <w:pStyle w:val="HTML0"/>
        <w:divId w:val="97912252"/>
        <w:rPr>
          <w:rStyle w:val="w"/>
        </w:rPr>
      </w:pPr>
      <w:r>
        <w:rPr>
          <w:rStyle w:val="w"/>
        </w:rPr>
        <w:t xml:space="preserve">            </w:t>
      </w:r>
      <w:r>
        <w:rPr>
          <w:rStyle w:val="nl"/>
        </w:rPr>
        <w:t>"sMsg"</w:t>
      </w:r>
      <w:r>
        <w:rPr>
          <w:rStyle w:val="p"/>
        </w:rPr>
        <w:t>:</w:t>
      </w:r>
      <w:r>
        <w:rPr>
          <w:rStyle w:val="w"/>
        </w:rPr>
        <w:t xml:space="preserve"> </w:t>
      </w:r>
      <w:r>
        <w:rPr>
          <w:rStyle w:val="s2"/>
        </w:rPr>
        <w:t>""</w:t>
      </w:r>
      <w:r>
        <w:rPr>
          <w:rStyle w:val="p"/>
        </w:rPr>
        <w:t>,</w:t>
      </w:r>
    </w:p>
    <w:p w:rsidR="00000000" w:rsidRDefault="00000000">
      <w:pPr>
        <w:pStyle w:val="HTML0"/>
        <w:divId w:val="97912252"/>
        <w:rPr>
          <w:rStyle w:val="w"/>
        </w:rPr>
      </w:pPr>
      <w:r>
        <w:rPr>
          <w:rStyle w:val="w"/>
        </w:rPr>
        <w:t xml:space="preserve">            </w:t>
      </w:r>
      <w:r>
        <w:rPr>
          <w:rStyle w:val="nl"/>
        </w:rPr>
        <w:t>"tag"</w:t>
      </w:r>
      <w:r>
        <w:rPr>
          <w:rStyle w:val="p"/>
        </w:rPr>
        <w:t>:</w:t>
      </w:r>
      <w:r>
        <w:rPr>
          <w:rStyle w:val="w"/>
        </w:rPr>
        <w:t xml:space="preserve"> </w:t>
      </w:r>
      <w:r>
        <w:rPr>
          <w:rStyle w:val="s2"/>
        </w:rPr>
        <w:t>""</w:t>
      </w:r>
    </w:p>
    <w:p w:rsidR="00000000" w:rsidRDefault="00000000">
      <w:pPr>
        <w:pStyle w:val="HTML0"/>
        <w:divId w:val="97912252"/>
        <w:rPr>
          <w:rStyle w:val="w"/>
        </w:rPr>
      </w:pPr>
      <w:r>
        <w:rPr>
          <w:rStyle w:val="w"/>
        </w:rPr>
        <w:t xml:space="preserve">        </w:t>
      </w:r>
      <w:r>
        <w:rPr>
          <w:rStyle w:val="p"/>
        </w:rPr>
        <w:t>}</w:t>
      </w:r>
    </w:p>
    <w:p w:rsidR="00000000" w:rsidRDefault="00000000">
      <w:pPr>
        <w:pStyle w:val="HTML0"/>
        <w:divId w:val="97912252"/>
        <w:rPr>
          <w:rStyle w:val="w"/>
        </w:rPr>
      </w:pPr>
      <w:r>
        <w:rPr>
          <w:rStyle w:val="w"/>
        </w:rPr>
        <w:t xml:space="preserve">    </w:t>
      </w:r>
      <w:r>
        <w:rPr>
          <w:rStyle w:val="p"/>
        </w:rPr>
        <w:t>],</w:t>
      </w:r>
    </w:p>
    <w:p w:rsidR="00000000" w:rsidRDefault="00000000">
      <w:pPr>
        <w:pStyle w:val="HTML0"/>
        <w:divId w:val="97912252"/>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97912252"/>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613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clOrdId</w:t>
            </w:r>
          </w:p>
        </w:tc>
        <w:tc>
          <w:tcPr>
            <w:tcW w:w="0" w:type="auto"/>
            <w:vAlign w:val="center"/>
            <w:hideMark/>
          </w:tcPr>
          <w:p w:rsidR="00000000" w:rsidRDefault="00000000">
            <w:r>
              <w:t>String</w:t>
            </w:r>
          </w:p>
        </w:tc>
        <w:tc>
          <w:tcPr>
            <w:tcW w:w="0" w:type="auto"/>
            <w:vAlign w:val="center"/>
            <w:hideMark/>
          </w:tcPr>
          <w:p w:rsidR="00000000" w:rsidRDefault="00000000">
            <w:del w:id="33" w:author="Unknown">
              <w:r>
                <w:delText>Client Order ID as assigned by the client</w:delText>
              </w:r>
            </w:del>
            <w:r>
              <w:t>(Deprecated)</w:t>
            </w:r>
          </w:p>
        </w:tc>
      </w:tr>
      <w:tr w:rsidR="00000000">
        <w:trPr>
          <w:divId w:val="175387555"/>
          <w:tblCellSpacing w:w="15" w:type="dxa"/>
        </w:trPr>
        <w:tc>
          <w:tcPr>
            <w:tcW w:w="0" w:type="auto"/>
            <w:vAlign w:val="center"/>
            <w:hideMark/>
          </w:tcPr>
          <w:p w:rsidR="00000000" w:rsidRDefault="00000000">
            <w:r>
              <w:t>algoClOrdId</w:t>
            </w:r>
          </w:p>
        </w:tc>
        <w:tc>
          <w:tcPr>
            <w:tcW w:w="0" w:type="auto"/>
            <w:vAlign w:val="center"/>
            <w:hideMark/>
          </w:tcPr>
          <w:p w:rsidR="00000000" w:rsidRDefault="00000000">
            <w:r>
              <w:t>String</w:t>
            </w:r>
          </w:p>
        </w:tc>
        <w:tc>
          <w:tcPr>
            <w:tcW w:w="0" w:type="auto"/>
            <w:vAlign w:val="center"/>
            <w:hideMark/>
          </w:tcPr>
          <w:p w:rsidR="00000000" w:rsidRDefault="00000000">
            <w:r>
              <w:t>Client-supplied Algo ID</w:t>
            </w:r>
          </w:p>
        </w:tc>
      </w:tr>
      <w:tr w:rsidR="00000000">
        <w:trPr>
          <w:divId w:val="175387555"/>
          <w:tblCellSpacing w:w="15" w:type="dxa"/>
        </w:trPr>
        <w:tc>
          <w:tcPr>
            <w:tcW w:w="0" w:type="auto"/>
            <w:vAlign w:val="center"/>
            <w:hideMark/>
          </w:tcPr>
          <w:p w:rsidR="00000000" w:rsidRDefault="00000000">
            <w:r>
              <w:t>sCode</w:t>
            </w:r>
          </w:p>
        </w:tc>
        <w:tc>
          <w:tcPr>
            <w:tcW w:w="0" w:type="auto"/>
            <w:vAlign w:val="center"/>
            <w:hideMark/>
          </w:tcPr>
          <w:p w:rsidR="00000000" w:rsidRDefault="00000000">
            <w:r>
              <w:t>String</w:t>
            </w:r>
          </w:p>
        </w:tc>
        <w:tc>
          <w:tcPr>
            <w:tcW w:w="0" w:type="auto"/>
            <w:vAlign w:val="center"/>
            <w:hideMark/>
          </w:tcPr>
          <w:p w:rsidR="00000000" w:rsidRDefault="00000000">
            <w:r>
              <w:t xml:space="preserve">The code of the event execution result, </w:t>
            </w:r>
            <w:r>
              <w:rPr>
                <w:rStyle w:val="HTML"/>
              </w:rPr>
              <w:t>0</w:t>
            </w:r>
            <w:r>
              <w:t xml:space="preserve"> means success.</w:t>
            </w:r>
          </w:p>
        </w:tc>
      </w:tr>
      <w:tr w:rsidR="00000000">
        <w:trPr>
          <w:divId w:val="175387555"/>
          <w:tblCellSpacing w:w="15" w:type="dxa"/>
        </w:trPr>
        <w:tc>
          <w:tcPr>
            <w:tcW w:w="0" w:type="auto"/>
            <w:vAlign w:val="center"/>
            <w:hideMark/>
          </w:tcPr>
          <w:p w:rsidR="00000000" w:rsidRDefault="00000000">
            <w:r>
              <w:t>sMsg</w:t>
            </w:r>
          </w:p>
        </w:tc>
        <w:tc>
          <w:tcPr>
            <w:tcW w:w="0" w:type="auto"/>
            <w:vAlign w:val="center"/>
            <w:hideMark/>
          </w:tcPr>
          <w:p w:rsidR="00000000" w:rsidRDefault="00000000">
            <w:r>
              <w:t>String</w:t>
            </w:r>
          </w:p>
        </w:tc>
        <w:tc>
          <w:tcPr>
            <w:tcW w:w="0" w:type="auto"/>
            <w:vAlign w:val="center"/>
            <w:hideMark/>
          </w:tcPr>
          <w:p w:rsidR="00000000" w:rsidRDefault="00000000">
            <w:r>
              <w:t>Rejection message if the request is unsuccessful.</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bl>
    <w:p w:rsidR="00000000" w:rsidRDefault="00000000">
      <w:pPr>
        <w:pStyle w:val="3"/>
        <w:divId w:val="175387555"/>
      </w:pPr>
      <w:r>
        <w:t>POST / Cancel algo order</w:t>
      </w:r>
    </w:p>
    <w:p w:rsidR="00000000" w:rsidRDefault="00000000">
      <w:pPr>
        <w:pStyle w:val="a5"/>
        <w:divId w:val="175387555"/>
      </w:pPr>
      <w:r>
        <w:t>Cancel unfilled algo orders. A maximum of 10 orders can be canceled per request. Request parameters should be passed in the form of an array.</w:t>
      </w:r>
    </w:p>
    <w:p w:rsidR="00000000" w:rsidRDefault="00000000">
      <w:pPr>
        <w:pStyle w:val="4"/>
        <w:divId w:val="175387555"/>
      </w:pPr>
      <w:r>
        <w:t>Rate Limit: 20 requests per 2 seconds</w:t>
      </w:r>
    </w:p>
    <w:p w:rsidR="00000000" w:rsidRDefault="00000000">
      <w:pPr>
        <w:pStyle w:val="4"/>
        <w:divId w:val="175387555"/>
      </w:pPr>
      <w:r>
        <w:t>Rate limit rule (except Options): UserID + Instrument ID</w:t>
      </w:r>
    </w:p>
    <w:p w:rsidR="00000000" w:rsidRDefault="00000000">
      <w:pPr>
        <w:pStyle w:val="4"/>
        <w:divId w:val="175387555"/>
      </w:pPr>
      <w:r>
        <w:t>Rate limit rule (Options only): UserID + Instrument Family</w:t>
      </w:r>
    </w:p>
    <w:p w:rsidR="00000000" w:rsidRDefault="00000000">
      <w:pPr>
        <w:pStyle w:val="4"/>
        <w:divId w:val="175387555"/>
      </w:pPr>
      <w:r>
        <w:t>HTTP Request</w:t>
      </w:r>
    </w:p>
    <w:p w:rsidR="00000000" w:rsidRDefault="00000000">
      <w:pPr>
        <w:pStyle w:val="a5"/>
        <w:divId w:val="175387555"/>
      </w:pPr>
      <w:r>
        <w:rPr>
          <w:rStyle w:val="HTML"/>
        </w:rPr>
        <w:t>POST /api/v5/trade/cancel-algos</w:t>
      </w:r>
    </w:p>
    <w:p w:rsidR="00000000" w:rsidRDefault="00000000">
      <w:pPr>
        <w:pStyle w:val="a5"/>
        <w:divId w:val="1613785795"/>
      </w:pPr>
      <w:r>
        <w:t>Request Example</w:t>
      </w:r>
    </w:p>
    <w:p w:rsidR="00000000" w:rsidRDefault="00000000">
      <w:pPr>
        <w:pStyle w:val="HTML0"/>
        <w:divId w:val="1682079515"/>
        <w:rPr>
          <w:rStyle w:val="HTML"/>
        </w:rPr>
      </w:pPr>
      <w:r>
        <w:rPr>
          <w:rStyle w:val="HTML"/>
        </w:rPr>
        <w:t>POST /api/v5/trade/cancel-algos</w:t>
      </w:r>
    </w:p>
    <w:p w:rsidR="00000000" w:rsidRDefault="00000000">
      <w:pPr>
        <w:pStyle w:val="HTML0"/>
        <w:divId w:val="1682079515"/>
        <w:rPr>
          <w:rStyle w:val="HTML"/>
        </w:rPr>
      </w:pPr>
      <w:r>
        <w:rPr>
          <w:rStyle w:val="HTML"/>
        </w:rPr>
        <w:t>body</w:t>
      </w:r>
    </w:p>
    <w:p w:rsidR="00000000" w:rsidRDefault="00000000">
      <w:pPr>
        <w:pStyle w:val="HTML0"/>
        <w:divId w:val="1682079515"/>
        <w:rPr>
          <w:rStyle w:val="HTML"/>
        </w:rPr>
      </w:pPr>
      <w:r>
        <w:rPr>
          <w:rStyle w:val="o"/>
        </w:rPr>
        <w:t>[</w:t>
      </w:r>
    </w:p>
    <w:p w:rsidR="00000000" w:rsidRDefault="00000000">
      <w:pPr>
        <w:pStyle w:val="HTML0"/>
        <w:divId w:val="1682079515"/>
        <w:rPr>
          <w:rStyle w:val="HTML"/>
        </w:rPr>
      </w:pPr>
      <w:r>
        <w:rPr>
          <w:rStyle w:val="HTML"/>
        </w:rPr>
        <w:t xml:space="preserve">    </w:t>
      </w:r>
      <w:r>
        <w:rPr>
          <w:rStyle w:val="o"/>
        </w:rPr>
        <w:t>{</w:t>
      </w:r>
    </w:p>
    <w:p w:rsidR="00000000" w:rsidRDefault="00000000">
      <w:pPr>
        <w:pStyle w:val="HTML0"/>
        <w:divId w:val="1682079515"/>
        <w:rPr>
          <w:rStyle w:val="HTML"/>
        </w:rPr>
      </w:pPr>
      <w:r>
        <w:rPr>
          <w:rStyle w:val="HTML"/>
        </w:rPr>
        <w:t xml:space="preserve">        </w:t>
      </w:r>
      <w:r>
        <w:rPr>
          <w:rStyle w:val="s2"/>
        </w:rPr>
        <w:t>"algoId"</w:t>
      </w:r>
      <w:r>
        <w:rPr>
          <w:rStyle w:val="HTML"/>
        </w:rPr>
        <w:t>:</w:t>
      </w:r>
      <w:r>
        <w:rPr>
          <w:rStyle w:val="s2"/>
        </w:rPr>
        <w:t>"590919993110396111"</w:t>
      </w:r>
      <w:r>
        <w:rPr>
          <w:rStyle w:val="HTML"/>
        </w:rPr>
        <w:t>,</w:t>
      </w:r>
    </w:p>
    <w:p w:rsidR="00000000" w:rsidRDefault="00000000">
      <w:pPr>
        <w:pStyle w:val="HTML0"/>
        <w:divId w:val="1682079515"/>
        <w:rPr>
          <w:rStyle w:val="HTML"/>
        </w:rPr>
      </w:pPr>
      <w:r>
        <w:rPr>
          <w:rStyle w:val="HTML"/>
        </w:rPr>
        <w:t xml:space="preserve">        </w:t>
      </w:r>
      <w:r>
        <w:rPr>
          <w:rStyle w:val="s2"/>
        </w:rPr>
        <w:t>"instId"</w:t>
      </w:r>
      <w:r>
        <w:rPr>
          <w:rStyle w:val="HTML"/>
        </w:rPr>
        <w:t>:</w:t>
      </w:r>
      <w:r>
        <w:rPr>
          <w:rStyle w:val="s2"/>
        </w:rPr>
        <w:t>"BTC-USDT"</w:t>
      </w:r>
    </w:p>
    <w:p w:rsidR="00000000" w:rsidRDefault="00000000">
      <w:pPr>
        <w:pStyle w:val="HTML0"/>
        <w:divId w:val="1682079515"/>
        <w:rPr>
          <w:rStyle w:val="HTML"/>
        </w:rPr>
      </w:pPr>
      <w:r>
        <w:rPr>
          <w:rStyle w:val="HTML"/>
        </w:rPr>
        <w:t xml:space="preserve">    </w:t>
      </w:r>
      <w:r>
        <w:rPr>
          <w:rStyle w:val="o"/>
        </w:rPr>
        <w:t>}</w:t>
      </w:r>
      <w:r>
        <w:rPr>
          <w:rStyle w:val="HTML"/>
        </w:rPr>
        <w:t>,</w:t>
      </w:r>
    </w:p>
    <w:p w:rsidR="00000000" w:rsidRDefault="00000000">
      <w:pPr>
        <w:pStyle w:val="HTML0"/>
        <w:divId w:val="1682079515"/>
        <w:rPr>
          <w:rStyle w:val="HTML"/>
        </w:rPr>
      </w:pPr>
      <w:r>
        <w:rPr>
          <w:rStyle w:val="HTML"/>
        </w:rPr>
        <w:t xml:space="preserve">    </w:t>
      </w:r>
      <w:r>
        <w:rPr>
          <w:rStyle w:val="o"/>
        </w:rPr>
        <w:t>{</w:t>
      </w:r>
    </w:p>
    <w:p w:rsidR="00000000" w:rsidRDefault="00000000">
      <w:pPr>
        <w:pStyle w:val="HTML0"/>
        <w:divId w:val="1682079515"/>
        <w:rPr>
          <w:rStyle w:val="HTML"/>
        </w:rPr>
      </w:pPr>
      <w:r>
        <w:rPr>
          <w:rStyle w:val="HTML"/>
        </w:rPr>
        <w:t xml:space="preserve">        </w:t>
      </w:r>
      <w:r>
        <w:rPr>
          <w:rStyle w:val="s2"/>
        </w:rPr>
        <w:t>"algoId"</w:t>
      </w:r>
      <w:r>
        <w:rPr>
          <w:rStyle w:val="HTML"/>
        </w:rPr>
        <w:t>:</w:t>
      </w:r>
      <w:r>
        <w:rPr>
          <w:rStyle w:val="s2"/>
        </w:rPr>
        <w:t>"590920138287841222"</w:t>
      </w:r>
      <w:r>
        <w:rPr>
          <w:rStyle w:val="HTML"/>
        </w:rPr>
        <w:t>,</w:t>
      </w:r>
    </w:p>
    <w:p w:rsidR="00000000" w:rsidRDefault="00000000">
      <w:pPr>
        <w:pStyle w:val="HTML0"/>
        <w:divId w:val="1682079515"/>
        <w:rPr>
          <w:rStyle w:val="HTML"/>
        </w:rPr>
      </w:pPr>
      <w:r>
        <w:rPr>
          <w:rStyle w:val="HTML"/>
        </w:rPr>
        <w:t xml:space="preserve">        </w:t>
      </w:r>
      <w:r>
        <w:rPr>
          <w:rStyle w:val="s2"/>
        </w:rPr>
        <w:t>"instId"</w:t>
      </w:r>
      <w:r>
        <w:rPr>
          <w:rStyle w:val="HTML"/>
        </w:rPr>
        <w:t>:</w:t>
      </w:r>
      <w:r>
        <w:rPr>
          <w:rStyle w:val="s2"/>
        </w:rPr>
        <w:t>"BTC-USDT"</w:t>
      </w:r>
    </w:p>
    <w:p w:rsidR="00000000" w:rsidRDefault="00000000">
      <w:pPr>
        <w:pStyle w:val="HTML0"/>
        <w:divId w:val="1682079515"/>
        <w:rPr>
          <w:rStyle w:val="HTML"/>
        </w:rPr>
      </w:pPr>
      <w:r>
        <w:rPr>
          <w:rStyle w:val="HTML"/>
        </w:rPr>
        <w:t xml:space="preserve">    </w:t>
      </w:r>
      <w:r>
        <w:rPr>
          <w:rStyle w:val="o"/>
        </w:rPr>
        <w:t>}</w:t>
      </w:r>
    </w:p>
    <w:p w:rsidR="00000000" w:rsidRDefault="00000000">
      <w:pPr>
        <w:pStyle w:val="HTML0"/>
        <w:divId w:val="1682079515"/>
        <w:rPr>
          <w:rStyle w:val="HTML"/>
        </w:rPr>
      </w:pPr>
      <w:r>
        <w:rPr>
          <w:rStyle w:val="o"/>
        </w:rPr>
        <w:t>]</w:t>
      </w:r>
    </w:p>
    <w:p w:rsidR="00000000" w:rsidRDefault="00000000">
      <w:pPr>
        <w:pStyle w:val="HTML0"/>
        <w:divId w:val="1267423971"/>
        <w:rPr>
          <w:rStyle w:val="HTML"/>
          <w:vanish/>
        </w:rPr>
      </w:pPr>
      <w:r>
        <w:rPr>
          <w:rStyle w:val="kn"/>
          <w:vanish/>
        </w:rPr>
        <w:t>import</w:t>
      </w:r>
      <w:r>
        <w:rPr>
          <w:rStyle w:val="HTML"/>
          <w:vanish/>
        </w:rPr>
        <w:t xml:space="preserve"> </w:t>
      </w:r>
      <w:r>
        <w:rPr>
          <w:rStyle w:val="nn"/>
          <w:vanish/>
        </w:rPr>
        <w:t>okx.Trade</w:t>
      </w:r>
      <w:r>
        <w:rPr>
          <w:rStyle w:val="HTML"/>
          <w:vanish/>
        </w:rPr>
        <w:t xml:space="preserve"> </w:t>
      </w:r>
      <w:r>
        <w:rPr>
          <w:rStyle w:val="k"/>
          <w:vanish/>
        </w:rPr>
        <w:t>as</w:t>
      </w:r>
      <w:r>
        <w:rPr>
          <w:rStyle w:val="HTML"/>
          <w:vanish/>
        </w:rPr>
        <w:t xml:space="preserve"> </w:t>
      </w:r>
      <w:r>
        <w:rPr>
          <w:rStyle w:val="n"/>
          <w:vanish/>
        </w:rPr>
        <w:t>Trade</w:t>
      </w:r>
    </w:p>
    <w:p w:rsidR="00000000" w:rsidRDefault="00000000">
      <w:pPr>
        <w:pStyle w:val="HTML0"/>
        <w:divId w:val="1267423971"/>
        <w:rPr>
          <w:rStyle w:val="HTML"/>
          <w:vanish/>
        </w:rPr>
      </w:pPr>
    </w:p>
    <w:p w:rsidR="00000000" w:rsidRDefault="00000000">
      <w:pPr>
        <w:pStyle w:val="HTML0"/>
        <w:divId w:val="1267423971"/>
        <w:rPr>
          <w:rStyle w:val="c1"/>
          <w:vanish/>
        </w:rPr>
      </w:pPr>
      <w:r>
        <w:rPr>
          <w:rStyle w:val="c1"/>
          <w:vanish/>
        </w:rPr>
        <w:t># API initialization</w:t>
      </w:r>
    </w:p>
    <w:p w:rsidR="00000000" w:rsidRDefault="00000000">
      <w:pPr>
        <w:pStyle w:val="HTML0"/>
        <w:divId w:val="1267423971"/>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1267423971"/>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1267423971"/>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1267423971"/>
        <w:rPr>
          <w:rStyle w:val="HTML"/>
          <w:vanish/>
        </w:rPr>
      </w:pPr>
    </w:p>
    <w:p w:rsidR="00000000" w:rsidRDefault="00000000">
      <w:pPr>
        <w:pStyle w:val="HTML0"/>
        <w:divId w:val="1267423971"/>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 0, Demo trading: 1</w:t>
      </w:r>
    </w:p>
    <w:p w:rsidR="00000000" w:rsidRDefault="00000000">
      <w:pPr>
        <w:pStyle w:val="HTML0"/>
        <w:divId w:val="1267423971"/>
        <w:rPr>
          <w:rStyle w:val="HTML"/>
          <w:vanish/>
        </w:rPr>
      </w:pPr>
    </w:p>
    <w:p w:rsidR="00000000" w:rsidRDefault="00000000">
      <w:pPr>
        <w:pStyle w:val="HTML0"/>
        <w:divId w:val="1267423971"/>
        <w:rPr>
          <w:rStyle w:val="HTML"/>
          <w:vanish/>
        </w:rPr>
      </w:pPr>
      <w:r>
        <w:rPr>
          <w:rStyle w:val="n"/>
          <w:vanish/>
        </w:rPr>
        <w:t>tradeAPI</w:t>
      </w:r>
      <w:r>
        <w:rPr>
          <w:rStyle w:val="HTML"/>
          <w:vanish/>
        </w:rPr>
        <w:t xml:space="preserve"> </w:t>
      </w:r>
      <w:r>
        <w:rPr>
          <w:rStyle w:val="o"/>
          <w:vanish/>
        </w:rPr>
        <w:t>=</w:t>
      </w:r>
      <w:r>
        <w:rPr>
          <w:rStyle w:val="HTML"/>
          <w:vanish/>
        </w:rPr>
        <w:t xml:space="preserve"> </w:t>
      </w:r>
      <w:r>
        <w:rPr>
          <w:rStyle w:val="n"/>
          <w:vanish/>
        </w:rPr>
        <w:t>Trade</w:t>
      </w:r>
      <w:r>
        <w:rPr>
          <w:rStyle w:val="p"/>
          <w:vanish/>
        </w:rPr>
        <w:t>.</w:t>
      </w:r>
      <w:r>
        <w:rPr>
          <w:rStyle w:val="n"/>
          <w:vanish/>
        </w:rPr>
        <w:t>TradeAPI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1267423971"/>
        <w:rPr>
          <w:rStyle w:val="HTML"/>
          <w:vanish/>
        </w:rPr>
      </w:pPr>
    </w:p>
    <w:p w:rsidR="00000000" w:rsidRDefault="00000000">
      <w:pPr>
        <w:pStyle w:val="HTML0"/>
        <w:divId w:val="1267423971"/>
        <w:rPr>
          <w:rStyle w:val="c1"/>
          <w:vanish/>
        </w:rPr>
      </w:pPr>
      <w:r>
        <w:rPr>
          <w:rStyle w:val="c1"/>
          <w:vanish/>
        </w:rPr>
        <w:t># Cancel unfilled algo orders (not including Iceberg order, TWAP order, Trailing Stop order)</w:t>
      </w:r>
    </w:p>
    <w:p w:rsidR="00000000" w:rsidRDefault="00000000">
      <w:pPr>
        <w:pStyle w:val="HTML0"/>
        <w:divId w:val="1267423971"/>
        <w:rPr>
          <w:rStyle w:val="HTML"/>
          <w:vanish/>
        </w:rPr>
      </w:pPr>
      <w:r>
        <w:rPr>
          <w:rStyle w:val="n"/>
          <w:vanish/>
        </w:rPr>
        <w:t>algo_orders</w:t>
      </w:r>
      <w:r>
        <w:rPr>
          <w:rStyle w:val="HTML"/>
          <w:vanish/>
        </w:rPr>
        <w:t xml:space="preserve"> </w:t>
      </w:r>
      <w:r>
        <w:rPr>
          <w:rStyle w:val="o"/>
          <w:vanish/>
        </w:rPr>
        <w:t>=</w:t>
      </w:r>
      <w:r>
        <w:rPr>
          <w:rStyle w:val="HTML"/>
          <w:vanish/>
        </w:rPr>
        <w:t xml:space="preserve"> </w:t>
      </w:r>
      <w:r>
        <w:rPr>
          <w:rStyle w:val="p"/>
          <w:vanish/>
        </w:rPr>
        <w:t>[</w:t>
      </w:r>
    </w:p>
    <w:p w:rsidR="00000000" w:rsidRDefault="00000000">
      <w:pPr>
        <w:pStyle w:val="HTML0"/>
        <w:divId w:val="1267423971"/>
        <w:rPr>
          <w:rStyle w:val="HTML"/>
          <w:vanish/>
        </w:rPr>
      </w:pPr>
      <w:r>
        <w:rPr>
          <w:rStyle w:val="HTML"/>
          <w:vanish/>
        </w:rPr>
        <w:t xml:space="preserve">    </w:t>
      </w:r>
      <w:r>
        <w:rPr>
          <w:rStyle w:val="p"/>
          <w:vanish/>
        </w:rPr>
        <w:t>{</w:t>
      </w:r>
      <w:r>
        <w:rPr>
          <w:rStyle w:val="s"/>
          <w:vanish/>
        </w:rPr>
        <w:t>"instId"</w:t>
      </w:r>
      <w:r>
        <w:rPr>
          <w:rStyle w:val="p"/>
          <w:vanish/>
        </w:rPr>
        <w:t>:</w:t>
      </w:r>
      <w:r>
        <w:rPr>
          <w:rStyle w:val="HTML"/>
          <w:vanish/>
        </w:rPr>
        <w:t xml:space="preserve"> </w:t>
      </w:r>
      <w:r>
        <w:rPr>
          <w:rStyle w:val="s"/>
          <w:vanish/>
        </w:rPr>
        <w:t>"BTC-USDT"</w:t>
      </w:r>
      <w:r>
        <w:rPr>
          <w:rStyle w:val="p"/>
          <w:vanish/>
        </w:rPr>
        <w:t>,</w:t>
      </w:r>
      <w:r>
        <w:rPr>
          <w:rStyle w:val="HTML"/>
          <w:vanish/>
        </w:rPr>
        <w:t xml:space="preserve"> </w:t>
      </w:r>
      <w:r>
        <w:rPr>
          <w:rStyle w:val="s"/>
          <w:vanish/>
        </w:rPr>
        <w:t>"algoId"</w:t>
      </w:r>
      <w:r>
        <w:rPr>
          <w:rStyle w:val="p"/>
          <w:vanish/>
        </w:rPr>
        <w:t>:</w:t>
      </w:r>
      <w:r>
        <w:rPr>
          <w:rStyle w:val="HTML"/>
          <w:vanish/>
        </w:rPr>
        <w:t xml:space="preserve"> </w:t>
      </w:r>
      <w:r>
        <w:rPr>
          <w:rStyle w:val="s"/>
          <w:vanish/>
        </w:rPr>
        <w:t>"590919993110396111"</w:t>
      </w:r>
      <w:r>
        <w:rPr>
          <w:rStyle w:val="p"/>
          <w:vanish/>
        </w:rPr>
        <w:t>},</w:t>
      </w:r>
    </w:p>
    <w:p w:rsidR="00000000" w:rsidRDefault="00000000">
      <w:pPr>
        <w:pStyle w:val="HTML0"/>
        <w:divId w:val="1267423971"/>
        <w:rPr>
          <w:rStyle w:val="HTML"/>
          <w:vanish/>
        </w:rPr>
      </w:pPr>
      <w:r>
        <w:rPr>
          <w:rStyle w:val="HTML"/>
          <w:vanish/>
        </w:rPr>
        <w:t xml:space="preserve">    </w:t>
      </w:r>
      <w:r>
        <w:rPr>
          <w:rStyle w:val="p"/>
          <w:vanish/>
        </w:rPr>
        <w:t>{</w:t>
      </w:r>
      <w:r>
        <w:rPr>
          <w:rStyle w:val="s"/>
          <w:vanish/>
        </w:rPr>
        <w:t>"instId"</w:t>
      </w:r>
      <w:r>
        <w:rPr>
          <w:rStyle w:val="p"/>
          <w:vanish/>
        </w:rPr>
        <w:t>:</w:t>
      </w:r>
      <w:r>
        <w:rPr>
          <w:rStyle w:val="HTML"/>
          <w:vanish/>
        </w:rPr>
        <w:t xml:space="preserve"> </w:t>
      </w:r>
      <w:r>
        <w:rPr>
          <w:rStyle w:val="s"/>
          <w:vanish/>
        </w:rPr>
        <w:t>"BTC-USDT"</w:t>
      </w:r>
      <w:r>
        <w:rPr>
          <w:rStyle w:val="p"/>
          <w:vanish/>
        </w:rPr>
        <w:t>,</w:t>
      </w:r>
      <w:r>
        <w:rPr>
          <w:rStyle w:val="HTML"/>
          <w:vanish/>
        </w:rPr>
        <w:t xml:space="preserve"> </w:t>
      </w:r>
      <w:r>
        <w:rPr>
          <w:rStyle w:val="s"/>
          <w:vanish/>
        </w:rPr>
        <w:t>"algoId"</w:t>
      </w:r>
      <w:r>
        <w:rPr>
          <w:rStyle w:val="p"/>
          <w:vanish/>
        </w:rPr>
        <w:t>:</w:t>
      </w:r>
      <w:r>
        <w:rPr>
          <w:rStyle w:val="HTML"/>
          <w:vanish/>
        </w:rPr>
        <w:t xml:space="preserve"> </w:t>
      </w:r>
      <w:r>
        <w:rPr>
          <w:rStyle w:val="s"/>
          <w:vanish/>
        </w:rPr>
        <w:t>"590920138287841222"</w:t>
      </w:r>
      <w:r>
        <w:rPr>
          <w:rStyle w:val="p"/>
          <w:vanish/>
        </w:rPr>
        <w:t>}</w:t>
      </w:r>
    </w:p>
    <w:p w:rsidR="00000000" w:rsidRDefault="00000000">
      <w:pPr>
        <w:pStyle w:val="HTML0"/>
        <w:divId w:val="1267423971"/>
        <w:rPr>
          <w:rStyle w:val="HTML"/>
          <w:vanish/>
        </w:rPr>
      </w:pPr>
      <w:r>
        <w:rPr>
          <w:rStyle w:val="p"/>
          <w:vanish/>
        </w:rPr>
        <w:t>]</w:t>
      </w:r>
    </w:p>
    <w:p w:rsidR="00000000" w:rsidRDefault="00000000">
      <w:pPr>
        <w:pStyle w:val="HTML0"/>
        <w:divId w:val="1267423971"/>
        <w:rPr>
          <w:rStyle w:val="HTML"/>
          <w:vanish/>
        </w:rPr>
      </w:pPr>
    </w:p>
    <w:p w:rsidR="00000000" w:rsidRDefault="00000000">
      <w:pPr>
        <w:pStyle w:val="HTML0"/>
        <w:divId w:val="1267423971"/>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tradeAPI</w:t>
      </w:r>
      <w:r>
        <w:rPr>
          <w:rStyle w:val="p"/>
          <w:vanish/>
        </w:rPr>
        <w:t>.</w:t>
      </w:r>
      <w:r>
        <w:rPr>
          <w:rStyle w:val="n"/>
          <w:vanish/>
        </w:rPr>
        <w:t>cancel_algo_order</w:t>
      </w:r>
      <w:r>
        <w:rPr>
          <w:rStyle w:val="p"/>
          <w:vanish/>
        </w:rPr>
        <w:t>(</w:t>
      </w:r>
      <w:r>
        <w:rPr>
          <w:rStyle w:val="n"/>
          <w:vanish/>
        </w:rPr>
        <w:t>algo_orders</w:t>
      </w:r>
      <w:r>
        <w:rPr>
          <w:rStyle w:val="p"/>
          <w:vanish/>
        </w:rPr>
        <w:t>)</w:t>
      </w:r>
    </w:p>
    <w:p w:rsidR="00000000" w:rsidRDefault="00000000">
      <w:pPr>
        <w:pStyle w:val="HTML0"/>
        <w:divId w:val="1267423971"/>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34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Instrument ID, e.g. </w:t>
            </w:r>
            <w:r>
              <w:rPr>
                <w:rStyle w:val="HTML"/>
              </w:rPr>
              <w:t>BTC-USDT</w:t>
            </w:r>
          </w:p>
        </w:tc>
      </w:tr>
    </w:tbl>
    <w:p w:rsidR="00000000" w:rsidRDefault="00000000">
      <w:pPr>
        <w:pStyle w:val="a5"/>
        <w:divId w:val="1984120140"/>
      </w:pPr>
      <w:r>
        <w:t>Response Example</w:t>
      </w:r>
    </w:p>
    <w:p w:rsidR="00000000" w:rsidRDefault="00000000">
      <w:pPr>
        <w:pStyle w:val="HTML0"/>
        <w:divId w:val="195775093"/>
        <w:rPr>
          <w:rStyle w:val="w"/>
        </w:rPr>
      </w:pPr>
      <w:r>
        <w:rPr>
          <w:rStyle w:val="p"/>
        </w:rPr>
        <w:t>{</w:t>
      </w:r>
    </w:p>
    <w:p w:rsidR="00000000" w:rsidRDefault="00000000">
      <w:pPr>
        <w:pStyle w:val="HTML0"/>
        <w:divId w:val="195775093"/>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95775093"/>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95775093"/>
        <w:rPr>
          <w:rStyle w:val="w"/>
        </w:rPr>
      </w:pPr>
      <w:r>
        <w:rPr>
          <w:rStyle w:val="w"/>
        </w:rPr>
        <w:t xml:space="preserve">        </w:t>
      </w:r>
      <w:r>
        <w:rPr>
          <w:rStyle w:val="p"/>
        </w:rPr>
        <w:t>{</w:t>
      </w:r>
    </w:p>
    <w:p w:rsidR="00000000" w:rsidRDefault="00000000">
      <w:pPr>
        <w:pStyle w:val="HTML0"/>
        <w:divId w:val="195775093"/>
        <w:rPr>
          <w:rStyle w:val="w"/>
        </w:rPr>
      </w:pPr>
      <w:r>
        <w:rPr>
          <w:rStyle w:val="w"/>
        </w:rPr>
        <w:t xml:space="preserve">            </w:t>
      </w:r>
      <w:r>
        <w:rPr>
          <w:rStyle w:val="nl"/>
        </w:rPr>
        <w:t>"algoClOrdId"</w:t>
      </w:r>
      <w:r>
        <w:rPr>
          <w:rStyle w:val="p"/>
        </w:rPr>
        <w:t>:</w:t>
      </w:r>
      <w:r>
        <w:rPr>
          <w:rStyle w:val="w"/>
        </w:rPr>
        <w:t xml:space="preserve"> </w:t>
      </w:r>
      <w:r>
        <w:rPr>
          <w:rStyle w:val="s2"/>
        </w:rPr>
        <w:t>""</w:t>
      </w:r>
      <w:r>
        <w:rPr>
          <w:rStyle w:val="p"/>
        </w:rPr>
        <w:t>,</w:t>
      </w:r>
    </w:p>
    <w:p w:rsidR="00000000" w:rsidRDefault="00000000">
      <w:pPr>
        <w:pStyle w:val="HTML0"/>
        <w:divId w:val="195775093"/>
        <w:rPr>
          <w:rStyle w:val="w"/>
        </w:rPr>
      </w:pPr>
      <w:r>
        <w:rPr>
          <w:rStyle w:val="w"/>
        </w:rPr>
        <w:t xml:space="preserve">            </w:t>
      </w:r>
      <w:r>
        <w:rPr>
          <w:rStyle w:val="nl"/>
        </w:rPr>
        <w:t>"algoId"</w:t>
      </w:r>
      <w:r>
        <w:rPr>
          <w:rStyle w:val="p"/>
        </w:rPr>
        <w:t>:</w:t>
      </w:r>
      <w:r>
        <w:rPr>
          <w:rStyle w:val="w"/>
        </w:rPr>
        <w:t xml:space="preserve"> </w:t>
      </w:r>
      <w:r>
        <w:rPr>
          <w:rStyle w:val="s2"/>
        </w:rPr>
        <w:t>"1836489397437468672"</w:t>
      </w:r>
      <w:r>
        <w:rPr>
          <w:rStyle w:val="p"/>
        </w:rPr>
        <w:t>,</w:t>
      </w:r>
    </w:p>
    <w:p w:rsidR="00000000" w:rsidRDefault="00000000">
      <w:pPr>
        <w:pStyle w:val="HTML0"/>
        <w:divId w:val="195775093"/>
        <w:rPr>
          <w:rStyle w:val="w"/>
        </w:rPr>
      </w:pPr>
      <w:r>
        <w:rPr>
          <w:rStyle w:val="w"/>
        </w:rPr>
        <w:t xml:space="preserve">            </w:t>
      </w:r>
      <w:r>
        <w:rPr>
          <w:rStyle w:val="nl"/>
        </w:rPr>
        <w:t>"clOrdId"</w:t>
      </w:r>
      <w:r>
        <w:rPr>
          <w:rStyle w:val="p"/>
        </w:rPr>
        <w:t>:</w:t>
      </w:r>
      <w:r>
        <w:rPr>
          <w:rStyle w:val="w"/>
        </w:rPr>
        <w:t xml:space="preserve"> </w:t>
      </w:r>
      <w:r>
        <w:rPr>
          <w:rStyle w:val="s2"/>
        </w:rPr>
        <w:t>""</w:t>
      </w:r>
      <w:r>
        <w:rPr>
          <w:rStyle w:val="p"/>
        </w:rPr>
        <w:t>,</w:t>
      </w:r>
    </w:p>
    <w:p w:rsidR="00000000" w:rsidRDefault="00000000">
      <w:pPr>
        <w:pStyle w:val="HTML0"/>
        <w:divId w:val="195775093"/>
        <w:rPr>
          <w:rStyle w:val="w"/>
        </w:rPr>
      </w:pPr>
      <w:r>
        <w:rPr>
          <w:rStyle w:val="w"/>
        </w:rPr>
        <w:t xml:space="preserve">            </w:t>
      </w:r>
      <w:r>
        <w:rPr>
          <w:rStyle w:val="nl"/>
        </w:rPr>
        <w:t>"sCode"</w:t>
      </w:r>
      <w:r>
        <w:rPr>
          <w:rStyle w:val="p"/>
        </w:rPr>
        <w:t>:</w:t>
      </w:r>
      <w:r>
        <w:rPr>
          <w:rStyle w:val="w"/>
        </w:rPr>
        <w:t xml:space="preserve"> </w:t>
      </w:r>
      <w:r>
        <w:rPr>
          <w:rStyle w:val="s2"/>
        </w:rPr>
        <w:t>"0"</w:t>
      </w:r>
      <w:r>
        <w:rPr>
          <w:rStyle w:val="p"/>
        </w:rPr>
        <w:t>,</w:t>
      </w:r>
    </w:p>
    <w:p w:rsidR="00000000" w:rsidRDefault="00000000">
      <w:pPr>
        <w:pStyle w:val="HTML0"/>
        <w:divId w:val="195775093"/>
        <w:rPr>
          <w:rStyle w:val="w"/>
        </w:rPr>
      </w:pPr>
      <w:r>
        <w:rPr>
          <w:rStyle w:val="w"/>
        </w:rPr>
        <w:t xml:space="preserve">            </w:t>
      </w:r>
      <w:r>
        <w:rPr>
          <w:rStyle w:val="nl"/>
        </w:rPr>
        <w:t>"sMsg"</w:t>
      </w:r>
      <w:r>
        <w:rPr>
          <w:rStyle w:val="p"/>
        </w:rPr>
        <w:t>:</w:t>
      </w:r>
      <w:r>
        <w:rPr>
          <w:rStyle w:val="w"/>
        </w:rPr>
        <w:t xml:space="preserve"> </w:t>
      </w:r>
      <w:r>
        <w:rPr>
          <w:rStyle w:val="s2"/>
        </w:rPr>
        <w:t>""</w:t>
      </w:r>
      <w:r>
        <w:rPr>
          <w:rStyle w:val="p"/>
        </w:rPr>
        <w:t>,</w:t>
      </w:r>
    </w:p>
    <w:p w:rsidR="00000000" w:rsidRDefault="00000000">
      <w:pPr>
        <w:pStyle w:val="HTML0"/>
        <w:divId w:val="195775093"/>
        <w:rPr>
          <w:rStyle w:val="w"/>
        </w:rPr>
      </w:pPr>
      <w:r>
        <w:rPr>
          <w:rStyle w:val="w"/>
        </w:rPr>
        <w:t xml:space="preserve">            </w:t>
      </w:r>
      <w:r>
        <w:rPr>
          <w:rStyle w:val="nl"/>
        </w:rPr>
        <w:t>"tag"</w:t>
      </w:r>
      <w:r>
        <w:rPr>
          <w:rStyle w:val="p"/>
        </w:rPr>
        <w:t>:</w:t>
      </w:r>
      <w:r>
        <w:rPr>
          <w:rStyle w:val="w"/>
        </w:rPr>
        <w:t xml:space="preserve"> </w:t>
      </w:r>
      <w:r>
        <w:rPr>
          <w:rStyle w:val="s2"/>
        </w:rPr>
        <w:t>""</w:t>
      </w:r>
    </w:p>
    <w:p w:rsidR="00000000" w:rsidRDefault="00000000">
      <w:pPr>
        <w:pStyle w:val="HTML0"/>
        <w:divId w:val="195775093"/>
        <w:rPr>
          <w:rStyle w:val="w"/>
        </w:rPr>
      </w:pPr>
      <w:r>
        <w:rPr>
          <w:rStyle w:val="w"/>
        </w:rPr>
        <w:t xml:space="preserve">        </w:t>
      </w:r>
      <w:r>
        <w:rPr>
          <w:rStyle w:val="p"/>
        </w:rPr>
        <w:t>}</w:t>
      </w:r>
    </w:p>
    <w:p w:rsidR="00000000" w:rsidRDefault="00000000">
      <w:pPr>
        <w:pStyle w:val="HTML0"/>
        <w:divId w:val="195775093"/>
        <w:rPr>
          <w:rStyle w:val="w"/>
        </w:rPr>
      </w:pPr>
      <w:r>
        <w:rPr>
          <w:rStyle w:val="w"/>
        </w:rPr>
        <w:t xml:space="preserve">    </w:t>
      </w:r>
      <w:r>
        <w:rPr>
          <w:rStyle w:val="p"/>
        </w:rPr>
        <w:t>],</w:t>
      </w:r>
    </w:p>
    <w:p w:rsidR="00000000" w:rsidRDefault="00000000">
      <w:pPr>
        <w:pStyle w:val="HTML0"/>
        <w:divId w:val="195775093"/>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95775093"/>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613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sCode</w:t>
            </w:r>
          </w:p>
        </w:tc>
        <w:tc>
          <w:tcPr>
            <w:tcW w:w="0" w:type="auto"/>
            <w:vAlign w:val="center"/>
            <w:hideMark/>
          </w:tcPr>
          <w:p w:rsidR="00000000" w:rsidRDefault="00000000">
            <w:r>
              <w:t>String</w:t>
            </w:r>
          </w:p>
        </w:tc>
        <w:tc>
          <w:tcPr>
            <w:tcW w:w="0" w:type="auto"/>
            <w:vAlign w:val="center"/>
            <w:hideMark/>
          </w:tcPr>
          <w:p w:rsidR="00000000" w:rsidRDefault="00000000">
            <w:r>
              <w:t xml:space="preserve">The code of the event execution result, </w:t>
            </w:r>
            <w:r>
              <w:rPr>
                <w:rStyle w:val="HTML"/>
              </w:rPr>
              <w:t>0</w:t>
            </w:r>
            <w:r>
              <w:t xml:space="preserve"> means success.</w:t>
            </w:r>
          </w:p>
        </w:tc>
      </w:tr>
      <w:tr w:rsidR="00000000">
        <w:trPr>
          <w:divId w:val="175387555"/>
          <w:tblCellSpacing w:w="15" w:type="dxa"/>
        </w:trPr>
        <w:tc>
          <w:tcPr>
            <w:tcW w:w="0" w:type="auto"/>
            <w:vAlign w:val="center"/>
            <w:hideMark/>
          </w:tcPr>
          <w:p w:rsidR="00000000" w:rsidRDefault="00000000">
            <w:r>
              <w:t>sMsg</w:t>
            </w:r>
          </w:p>
        </w:tc>
        <w:tc>
          <w:tcPr>
            <w:tcW w:w="0" w:type="auto"/>
            <w:vAlign w:val="center"/>
            <w:hideMark/>
          </w:tcPr>
          <w:p w:rsidR="00000000" w:rsidRDefault="00000000">
            <w:r>
              <w:t>String</w:t>
            </w:r>
          </w:p>
        </w:tc>
        <w:tc>
          <w:tcPr>
            <w:tcW w:w="0" w:type="auto"/>
            <w:vAlign w:val="center"/>
            <w:hideMark/>
          </w:tcPr>
          <w:p w:rsidR="00000000" w:rsidRDefault="00000000">
            <w:r>
              <w:t>Rejection message if the request is unsuccessful.</w:t>
            </w:r>
          </w:p>
        </w:tc>
      </w:tr>
      <w:tr w:rsidR="00000000">
        <w:trPr>
          <w:divId w:val="175387555"/>
          <w:tblCellSpacing w:w="15" w:type="dxa"/>
        </w:trPr>
        <w:tc>
          <w:tcPr>
            <w:tcW w:w="0" w:type="auto"/>
            <w:vAlign w:val="center"/>
            <w:hideMark/>
          </w:tcPr>
          <w:p w:rsidR="00000000" w:rsidRDefault="00000000">
            <w:r>
              <w:t>clOrdId</w:t>
            </w:r>
          </w:p>
        </w:tc>
        <w:tc>
          <w:tcPr>
            <w:tcW w:w="0" w:type="auto"/>
            <w:vAlign w:val="center"/>
            <w:hideMark/>
          </w:tcPr>
          <w:p w:rsidR="00000000" w:rsidRDefault="00000000">
            <w:r>
              <w:t>String</w:t>
            </w:r>
          </w:p>
        </w:tc>
        <w:tc>
          <w:tcPr>
            <w:tcW w:w="0" w:type="auto"/>
            <w:vAlign w:val="center"/>
            <w:hideMark/>
          </w:tcPr>
          <w:p w:rsidR="00000000" w:rsidRDefault="00000000">
            <w:del w:id="34" w:author="Unknown">
              <w:r>
                <w:delText>Client Order ID as assigned by the client</w:delText>
              </w:r>
            </w:del>
            <w:r>
              <w:t>(Deprecated)</w:t>
            </w:r>
          </w:p>
        </w:tc>
      </w:tr>
      <w:tr w:rsidR="00000000">
        <w:trPr>
          <w:divId w:val="175387555"/>
          <w:tblCellSpacing w:w="15" w:type="dxa"/>
        </w:trPr>
        <w:tc>
          <w:tcPr>
            <w:tcW w:w="0" w:type="auto"/>
            <w:vAlign w:val="center"/>
            <w:hideMark/>
          </w:tcPr>
          <w:p w:rsidR="00000000" w:rsidRDefault="00000000">
            <w:r>
              <w:t>algoClOrdId</w:t>
            </w:r>
          </w:p>
        </w:tc>
        <w:tc>
          <w:tcPr>
            <w:tcW w:w="0" w:type="auto"/>
            <w:vAlign w:val="center"/>
            <w:hideMark/>
          </w:tcPr>
          <w:p w:rsidR="00000000" w:rsidRDefault="00000000">
            <w:r>
              <w:t>String</w:t>
            </w:r>
          </w:p>
        </w:tc>
        <w:tc>
          <w:tcPr>
            <w:tcW w:w="0" w:type="auto"/>
            <w:vAlign w:val="center"/>
            <w:hideMark/>
          </w:tcPr>
          <w:p w:rsidR="00000000" w:rsidRDefault="00000000">
            <w:del w:id="35" w:author="Unknown">
              <w:r>
                <w:delText>Client-supplied Algo ID</w:delText>
              </w:r>
            </w:del>
            <w:r>
              <w:t>(Deprecated)</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del w:id="36" w:author="Unknown">
              <w:r>
                <w:delText xml:space="preserve">Order tag </w:delText>
              </w:r>
            </w:del>
            <w:r>
              <w:t>(Deprecated)</w:t>
            </w:r>
          </w:p>
        </w:tc>
      </w:tr>
    </w:tbl>
    <w:p w:rsidR="00000000" w:rsidRDefault="00000000">
      <w:pPr>
        <w:pStyle w:val="3"/>
        <w:divId w:val="175387555"/>
      </w:pPr>
      <w:r>
        <w:t>POST / Amend algo order</w:t>
      </w:r>
    </w:p>
    <w:p w:rsidR="00000000" w:rsidRDefault="00000000">
      <w:pPr>
        <w:pStyle w:val="a5"/>
        <w:divId w:val="175387555"/>
      </w:pPr>
      <w:r>
        <w:t>Amend unfilled algo orders (Support Stop order and Trigger order only, not including Move_order_stop order, Iceberg order, TWAP order, Trailing Stop order).</w:t>
      </w:r>
    </w:p>
    <w:p w:rsidR="00000000" w:rsidRDefault="00000000">
      <w:pPr>
        <w:pStyle w:val="4"/>
        <w:divId w:val="175387555"/>
      </w:pPr>
      <w:r>
        <w:t>Rate Limit: 20 requests per 2 seconds</w:t>
      </w:r>
    </w:p>
    <w:p w:rsidR="00000000" w:rsidRDefault="00000000">
      <w:pPr>
        <w:pStyle w:val="4"/>
        <w:divId w:val="175387555"/>
      </w:pPr>
      <w:r>
        <w:t>Rate limit rule: UserID + Instrument ID</w:t>
      </w:r>
    </w:p>
    <w:p w:rsidR="00000000" w:rsidRDefault="00000000">
      <w:pPr>
        <w:pStyle w:val="4"/>
        <w:divId w:val="175387555"/>
      </w:pPr>
      <w:r>
        <w:t>HTTP Request</w:t>
      </w:r>
    </w:p>
    <w:p w:rsidR="00000000" w:rsidRDefault="00000000">
      <w:pPr>
        <w:pStyle w:val="a5"/>
        <w:divId w:val="175387555"/>
      </w:pPr>
      <w:r>
        <w:rPr>
          <w:rStyle w:val="HTML"/>
        </w:rPr>
        <w:t>POST /api/v5/trade/amend-algos</w:t>
      </w:r>
    </w:p>
    <w:p w:rsidR="00000000" w:rsidRDefault="00000000">
      <w:pPr>
        <w:pStyle w:val="a5"/>
        <w:divId w:val="1930309617"/>
      </w:pPr>
      <w:r>
        <w:t>Request Example</w:t>
      </w:r>
    </w:p>
    <w:p w:rsidR="00000000" w:rsidRDefault="00000000">
      <w:pPr>
        <w:pStyle w:val="HTML0"/>
        <w:divId w:val="1353336471"/>
        <w:rPr>
          <w:rStyle w:val="HTML"/>
        </w:rPr>
      </w:pPr>
      <w:r>
        <w:rPr>
          <w:rStyle w:val="HTML"/>
        </w:rPr>
        <w:t>POST /api/v5/trade/amend-algos</w:t>
      </w:r>
    </w:p>
    <w:p w:rsidR="00000000" w:rsidRDefault="00000000">
      <w:pPr>
        <w:pStyle w:val="HTML0"/>
        <w:divId w:val="1353336471"/>
        <w:rPr>
          <w:rStyle w:val="HTML"/>
        </w:rPr>
      </w:pPr>
      <w:r>
        <w:rPr>
          <w:rStyle w:val="HTML"/>
        </w:rPr>
        <w:t>body</w:t>
      </w:r>
    </w:p>
    <w:p w:rsidR="00000000" w:rsidRDefault="00000000">
      <w:pPr>
        <w:pStyle w:val="HTML0"/>
        <w:divId w:val="1353336471"/>
        <w:rPr>
          <w:rStyle w:val="HTML"/>
        </w:rPr>
      </w:pPr>
      <w:r>
        <w:rPr>
          <w:rStyle w:val="o"/>
        </w:rPr>
        <w:t>{</w:t>
      </w:r>
    </w:p>
    <w:p w:rsidR="00000000" w:rsidRDefault="00000000">
      <w:pPr>
        <w:pStyle w:val="HTML0"/>
        <w:divId w:val="1353336471"/>
        <w:rPr>
          <w:rStyle w:val="HTML"/>
        </w:rPr>
      </w:pPr>
      <w:r>
        <w:rPr>
          <w:rStyle w:val="HTML"/>
        </w:rPr>
        <w:t xml:space="preserve">    </w:t>
      </w:r>
      <w:r>
        <w:rPr>
          <w:rStyle w:val="s2"/>
        </w:rPr>
        <w:t>"algoId"</w:t>
      </w:r>
      <w:r>
        <w:rPr>
          <w:rStyle w:val="HTML"/>
        </w:rPr>
        <w:t>:</w:t>
      </w:r>
      <w:r>
        <w:rPr>
          <w:rStyle w:val="s2"/>
        </w:rPr>
        <w:t>"2510789768709120"</w:t>
      </w:r>
      <w:r>
        <w:rPr>
          <w:rStyle w:val="HTML"/>
        </w:rPr>
        <w:t>,</w:t>
      </w:r>
    </w:p>
    <w:p w:rsidR="00000000" w:rsidRDefault="00000000">
      <w:pPr>
        <w:pStyle w:val="HTML0"/>
        <w:divId w:val="1353336471"/>
        <w:rPr>
          <w:rStyle w:val="HTML"/>
        </w:rPr>
      </w:pPr>
      <w:r>
        <w:rPr>
          <w:rStyle w:val="HTML"/>
        </w:rPr>
        <w:t xml:space="preserve">    </w:t>
      </w:r>
      <w:r>
        <w:rPr>
          <w:rStyle w:val="s2"/>
        </w:rPr>
        <w:t>"newSz"</w:t>
      </w:r>
      <w:r>
        <w:rPr>
          <w:rStyle w:val="HTML"/>
        </w:rPr>
        <w:t>:</w:t>
      </w:r>
      <w:r>
        <w:rPr>
          <w:rStyle w:val="s2"/>
        </w:rPr>
        <w:t>"2"</w:t>
      </w:r>
      <w:r>
        <w:rPr>
          <w:rStyle w:val="HTML"/>
        </w:rPr>
        <w:t>,</w:t>
      </w:r>
    </w:p>
    <w:p w:rsidR="00000000" w:rsidRDefault="00000000">
      <w:pPr>
        <w:pStyle w:val="HTML0"/>
        <w:divId w:val="1353336471"/>
        <w:rPr>
          <w:rStyle w:val="HTML"/>
        </w:rPr>
      </w:pPr>
      <w:r>
        <w:rPr>
          <w:rStyle w:val="HTML"/>
        </w:rPr>
        <w:t xml:space="preserve">    </w:t>
      </w:r>
      <w:r>
        <w:rPr>
          <w:rStyle w:val="s2"/>
        </w:rPr>
        <w:t>"instId"</w:t>
      </w:r>
      <w:r>
        <w:rPr>
          <w:rStyle w:val="HTML"/>
        </w:rPr>
        <w:t>:</w:t>
      </w:r>
      <w:r>
        <w:rPr>
          <w:rStyle w:val="s2"/>
        </w:rPr>
        <w:t>"BTC-USDT"</w:t>
      </w:r>
    </w:p>
    <w:p w:rsidR="00000000" w:rsidRDefault="00000000">
      <w:pPr>
        <w:pStyle w:val="HTML0"/>
        <w:divId w:val="1353336471"/>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900"/>
        <w:gridCol w:w="1380"/>
        <w:gridCol w:w="463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Algo ID</w:t>
            </w:r>
            <w:r>
              <w:br/>
              <w:t xml:space="preserve">Either </w:t>
            </w:r>
            <w:r>
              <w:rPr>
                <w:rStyle w:val="HTML"/>
              </w:rPr>
              <w:t>algoId</w:t>
            </w:r>
            <w:r>
              <w:t xml:space="preserve"> or </w:t>
            </w:r>
            <w:r>
              <w:rPr>
                <w:rStyle w:val="HTML"/>
              </w:rPr>
              <w:t>algoClOrdId</w:t>
            </w:r>
            <w:r>
              <w:t xml:space="preserve"> is required. If both are passed, </w:t>
            </w:r>
            <w:r>
              <w:rPr>
                <w:rStyle w:val="HTML"/>
              </w:rPr>
              <w:t>algoId</w:t>
            </w:r>
            <w:r>
              <w:t xml:space="preserve"> will be used.</w:t>
            </w:r>
          </w:p>
        </w:tc>
      </w:tr>
      <w:tr w:rsidR="00000000">
        <w:trPr>
          <w:divId w:val="175387555"/>
          <w:tblCellSpacing w:w="15" w:type="dxa"/>
        </w:trPr>
        <w:tc>
          <w:tcPr>
            <w:tcW w:w="0" w:type="auto"/>
            <w:vAlign w:val="center"/>
            <w:hideMark/>
          </w:tcPr>
          <w:p w:rsidR="00000000" w:rsidRDefault="00000000">
            <w:r>
              <w:t>algoClOrdId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Client-supplied Algo ID</w:t>
            </w:r>
            <w:r>
              <w:br/>
              <w:t xml:space="preserve">Either </w:t>
            </w:r>
            <w:r>
              <w:rPr>
                <w:rStyle w:val="HTML"/>
              </w:rPr>
              <w:t>algoId</w:t>
            </w:r>
            <w:r>
              <w:t xml:space="preserve"> or </w:t>
            </w:r>
            <w:r>
              <w:rPr>
                <w:rStyle w:val="HTML"/>
              </w:rPr>
              <w:t>algoClOrdId</w:t>
            </w:r>
            <w:r>
              <w:t xml:space="preserve"> is required. If both are passed, </w:t>
            </w:r>
            <w:r>
              <w:rPr>
                <w:rStyle w:val="HTML"/>
              </w:rPr>
              <w:t>algoId</w:t>
            </w:r>
            <w:r>
              <w:t xml:space="preserve"> will be used.</w:t>
            </w:r>
          </w:p>
        </w:tc>
      </w:tr>
      <w:tr w:rsidR="00000000">
        <w:trPr>
          <w:divId w:val="175387555"/>
          <w:tblCellSpacing w:w="15" w:type="dxa"/>
        </w:trPr>
        <w:tc>
          <w:tcPr>
            <w:tcW w:w="0" w:type="auto"/>
            <w:vAlign w:val="center"/>
            <w:hideMark/>
          </w:tcPr>
          <w:p w:rsidR="00000000" w:rsidRDefault="00000000">
            <w:r>
              <w:t>cxlOnFail</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 xml:space="preserve">Whether the order needs to be automatically canceled when the order amendment fails </w:t>
            </w:r>
            <w:r>
              <w:br/>
              <w:t xml:space="preserve">Valid options: </w:t>
            </w:r>
            <w:r>
              <w:rPr>
                <w:rStyle w:val="HTML"/>
              </w:rPr>
              <w:t>false</w:t>
            </w:r>
            <w:r>
              <w:t xml:space="preserve"> or </w:t>
            </w:r>
            <w:r>
              <w:rPr>
                <w:rStyle w:val="HTML"/>
              </w:rPr>
              <w:t>true</w:t>
            </w:r>
            <w:r>
              <w:t xml:space="preserve">, the default is </w:t>
            </w:r>
            <w:r>
              <w:rPr>
                <w:rStyle w:val="HTML"/>
              </w:rPr>
              <w:t>false</w:t>
            </w:r>
            <w:r>
              <w:t>.</w:t>
            </w:r>
          </w:p>
        </w:tc>
      </w:tr>
      <w:tr w:rsidR="00000000">
        <w:trPr>
          <w:divId w:val="175387555"/>
          <w:tblCellSpacing w:w="15" w:type="dxa"/>
        </w:trPr>
        <w:tc>
          <w:tcPr>
            <w:tcW w:w="0" w:type="auto"/>
            <w:vAlign w:val="center"/>
            <w:hideMark/>
          </w:tcPr>
          <w:p w:rsidR="00000000" w:rsidRDefault="00000000">
            <w:r>
              <w:t>reqId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Client Request ID as assigned by the client for order amendment </w:t>
            </w:r>
            <w:r>
              <w:br/>
              <w:t xml:space="preserve">A combination of case-sensitive alphanumerics, all numbers, or all letters of up to 32 characters. </w:t>
            </w:r>
            <w:r>
              <w:br/>
              <w:t xml:space="preserve">The response will include the corresponding </w:t>
            </w:r>
            <w:r>
              <w:rPr>
                <w:rStyle w:val="HTML"/>
              </w:rPr>
              <w:t>reqId</w:t>
            </w:r>
            <w:r>
              <w:t xml:space="preserve"> to help you identify the request if you provide it in the request.</w:t>
            </w:r>
          </w:p>
        </w:tc>
      </w:tr>
      <w:tr w:rsidR="00000000">
        <w:trPr>
          <w:divId w:val="175387555"/>
          <w:tblCellSpacing w:w="15" w:type="dxa"/>
        </w:trPr>
        <w:tc>
          <w:tcPr>
            <w:tcW w:w="0" w:type="auto"/>
            <w:vAlign w:val="center"/>
            <w:hideMark/>
          </w:tcPr>
          <w:p w:rsidR="00000000" w:rsidRDefault="00000000">
            <w:r>
              <w:t>newSz</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New quantity after amendment and it has to be larger than 0.</w:t>
            </w:r>
          </w:p>
        </w:tc>
      </w:tr>
    </w:tbl>
    <w:p w:rsidR="00000000" w:rsidRDefault="00000000">
      <w:pPr>
        <w:pStyle w:val="a5"/>
        <w:divId w:val="175387555"/>
      </w:pPr>
      <w:r>
        <w:rPr>
          <w:b/>
          <w:bCs/>
        </w:rPr>
        <w:t>Take Profit / Stop Loss 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5"/>
        <w:gridCol w:w="780"/>
        <w:gridCol w:w="1380"/>
        <w:gridCol w:w="391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newTpTriggerPx</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Take-profit trigger price. </w:t>
            </w:r>
            <w:r>
              <w:br/>
              <w:t>Either the take-profit trigger price or order price is 0, it means that the take-profit is deleted</w:t>
            </w:r>
          </w:p>
        </w:tc>
      </w:tr>
      <w:tr w:rsidR="00000000">
        <w:trPr>
          <w:divId w:val="175387555"/>
          <w:tblCellSpacing w:w="15" w:type="dxa"/>
        </w:trPr>
        <w:tc>
          <w:tcPr>
            <w:tcW w:w="0" w:type="auto"/>
            <w:vAlign w:val="center"/>
            <w:hideMark/>
          </w:tcPr>
          <w:p w:rsidR="00000000" w:rsidRDefault="00000000">
            <w:r>
              <w:t>newTpOrdPx</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Take-profit order price </w:t>
            </w:r>
            <w:r>
              <w:br/>
              <w:t>If the price is -1, take-profit will be executed at the market price.</w:t>
            </w:r>
          </w:p>
        </w:tc>
      </w:tr>
      <w:tr w:rsidR="00000000">
        <w:trPr>
          <w:divId w:val="175387555"/>
          <w:tblCellSpacing w:w="15" w:type="dxa"/>
        </w:trPr>
        <w:tc>
          <w:tcPr>
            <w:tcW w:w="0" w:type="auto"/>
            <w:vAlign w:val="center"/>
            <w:hideMark/>
          </w:tcPr>
          <w:p w:rsidR="00000000" w:rsidRDefault="00000000">
            <w:r>
              <w:t>newSlTriggerPx</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Stop-loss trigger price.</w:t>
            </w:r>
            <w:r>
              <w:br/>
              <w:t>Either the stop-loss trigger price or order price is 0, it means that the stop-loss is deleted</w:t>
            </w:r>
          </w:p>
        </w:tc>
      </w:tr>
      <w:tr w:rsidR="00000000">
        <w:trPr>
          <w:divId w:val="175387555"/>
          <w:tblCellSpacing w:w="15" w:type="dxa"/>
        </w:trPr>
        <w:tc>
          <w:tcPr>
            <w:tcW w:w="0" w:type="auto"/>
            <w:vAlign w:val="center"/>
            <w:hideMark/>
          </w:tcPr>
          <w:p w:rsidR="00000000" w:rsidRDefault="00000000">
            <w:r>
              <w:t>newSlOrdPx</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Stop-loss order price </w:t>
            </w:r>
            <w:r>
              <w:br/>
              <w:t>If the price is -1, stop-loss will be executed at the market price.</w:t>
            </w:r>
          </w:p>
        </w:tc>
      </w:tr>
      <w:tr w:rsidR="00000000">
        <w:trPr>
          <w:divId w:val="175387555"/>
          <w:tblCellSpacing w:w="15" w:type="dxa"/>
        </w:trPr>
        <w:tc>
          <w:tcPr>
            <w:tcW w:w="0" w:type="auto"/>
            <w:vAlign w:val="center"/>
            <w:hideMark/>
          </w:tcPr>
          <w:p w:rsidR="00000000" w:rsidRDefault="00000000">
            <w:r>
              <w:t>newTpTriggerPxType</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Take-profit trigger price type</w:t>
            </w:r>
            <w:r>
              <w:br/>
            </w:r>
            <w:r>
              <w:rPr>
                <w:rStyle w:val="HTML"/>
              </w:rPr>
              <w:t>last</w:t>
            </w:r>
            <w:r>
              <w:t xml:space="preserve">: last price </w:t>
            </w:r>
            <w:r>
              <w:br/>
            </w:r>
            <w:r>
              <w:rPr>
                <w:rStyle w:val="HTML"/>
              </w:rPr>
              <w:t>index</w:t>
            </w:r>
            <w:r>
              <w:t xml:space="preserve">: index price </w:t>
            </w:r>
            <w:r>
              <w:br/>
            </w:r>
            <w:r>
              <w:rPr>
                <w:rStyle w:val="HTML"/>
              </w:rPr>
              <w:t>mark</w:t>
            </w:r>
            <w:r>
              <w:t>: mark price</w:t>
            </w:r>
          </w:p>
        </w:tc>
      </w:tr>
      <w:tr w:rsidR="00000000">
        <w:trPr>
          <w:divId w:val="175387555"/>
          <w:tblCellSpacing w:w="15" w:type="dxa"/>
        </w:trPr>
        <w:tc>
          <w:tcPr>
            <w:tcW w:w="0" w:type="auto"/>
            <w:vAlign w:val="center"/>
            <w:hideMark/>
          </w:tcPr>
          <w:p w:rsidR="00000000" w:rsidRDefault="00000000">
            <w:r>
              <w:t>newSlTriggerPxType</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Stop-loss trigger price type</w:t>
            </w:r>
            <w:r>
              <w:br/>
            </w:r>
            <w:r>
              <w:rPr>
                <w:rStyle w:val="HTML"/>
              </w:rPr>
              <w:t>last</w:t>
            </w:r>
            <w:r>
              <w:t xml:space="preserve">: last price </w:t>
            </w:r>
            <w:r>
              <w:br/>
            </w:r>
            <w:r>
              <w:rPr>
                <w:rStyle w:val="HTML"/>
              </w:rPr>
              <w:t>index</w:t>
            </w:r>
            <w:r>
              <w:t xml:space="preserve">: index price </w:t>
            </w:r>
            <w:r>
              <w:br/>
            </w:r>
            <w:r>
              <w:rPr>
                <w:rStyle w:val="HTML"/>
              </w:rPr>
              <w:t>mark</w:t>
            </w:r>
            <w:r>
              <w:t>: mark price</w:t>
            </w:r>
          </w:p>
        </w:tc>
      </w:tr>
    </w:tbl>
    <w:p w:rsidR="00000000" w:rsidRDefault="00000000">
      <w:pPr>
        <w:pStyle w:val="a5"/>
        <w:divId w:val="175387555"/>
      </w:pPr>
      <w:r>
        <w:rPr>
          <w:b/>
          <w:bCs/>
        </w:rPr>
        <w:t>Trigger 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9"/>
        <w:gridCol w:w="1023"/>
        <w:gridCol w:w="1058"/>
        <w:gridCol w:w="3936"/>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newTriggerPx</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New trigger price after amendment</w:t>
            </w:r>
          </w:p>
        </w:tc>
      </w:tr>
      <w:tr w:rsidR="00000000">
        <w:trPr>
          <w:divId w:val="175387555"/>
          <w:tblCellSpacing w:w="15" w:type="dxa"/>
        </w:trPr>
        <w:tc>
          <w:tcPr>
            <w:tcW w:w="0" w:type="auto"/>
            <w:vAlign w:val="center"/>
            <w:hideMark/>
          </w:tcPr>
          <w:p w:rsidR="00000000" w:rsidRDefault="00000000">
            <w:r>
              <w:t>newOrdPx</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New order price after amendment</w:t>
            </w:r>
            <w:r>
              <w:br/>
              <w:t xml:space="preserve">If the price is </w:t>
            </w:r>
            <w:r>
              <w:rPr>
                <w:rStyle w:val="HTML"/>
              </w:rPr>
              <w:t>-1</w:t>
            </w:r>
            <w:r>
              <w:t>, the order will be executed at the market price.</w:t>
            </w:r>
          </w:p>
        </w:tc>
      </w:tr>
      <w:tr w:rsidR="00000000">
        <w:trPr>
          <w:divId w:val="175387555"/>
          <w:tblCellSpacing w:w="15" w:type="dxa"/>
        </w:trPr>
        <w:tc>
          <w:tcPr>
            <w:tcW w:w="0" w:type="auto"/>
            <w:vAlign w:val="center"/>
            <w:hideMark/>
          </w:tcPr>
          <w:p w:rsidR="00000000" w:rsidRDefault="00000000">
            <w:r>
              <w:t>newTriggerPxType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New trigger price type after amendment </w:t>
            </w:r>
            <w:r>
              <w:br/>
            </w:r>
            <w:r>
              <w:rPr>
                <w:rStyle w:val="HTML"/>
              </w:rPr>
              <w:t>last</w:t>
            </w:r>
            <w:r>
              <w:t>: last price</w:t>
            </w:r>
            <w:r>
              <w:br/>
            </w:r>
            <w:r>
              <w:rPr>
                <w:rStyle w:val="HTML"/>
              </w:rPr>
              <w:t>index</w:t>
            </w:r>
            <w:r>
              <w:t>: index price</w:t>
            </w:r>
            <w:r>
              <w:br/>
            </w:r>
            <w:r>
              <w:rPr>
                <w:rStyle w:val="HTML"/>
              </w:rPr>
              <w:t>mark</w:t>
            </w:r>
            <w:r>
              <w:t xml:space="preserve">: mark price </w:t>
            </w:r>
            <w:r>
              <w:br/>
              <w:t xml:space="preserve">The default is </w:t>
            </w:r>
            <w:r>
              <w:rPr>
                <w:rStyle w:val="HTML"/>
              </w:rPr>
              <w:t>last</w:t>
            </w:r>
          </w:p>
        </w:tc>
      </w:tr>
      <w:tr w:rsidR="00000000">
        <w:trPr>
          <w:divId w:val="175387555"/>
          <w:tblCellSpacing w:w="15" w:type="dxa"/>
        </w:trPr>
        <w:tc>
          <w:tcPr>
            <w:tcW w:w="0" w:type="auto"/>
            <w:vAlign w:val="center"/>
            <w:hideMark/>
          </w:tcPr>
          <w:p w:rsidR="00000000" w:rsidRDefault="00000000">
            <w:r>
              <w:t>attachAlgoOrds</w:t>
            </w:r>
          </w:p>
        </w:tc>
        <w:tc>
          <w:tcPr>
            <w:tcW w:w="0" w:type="auto"/>
            <w:vAlign w:val="center"/>
            <w:hideMark/>
          </w:tcPr>
          <w:p w:rsidR="00000000" w:rsidRDefault="00000000">
            <w:r>
              <w:t>Array of object</w:t>
            </w:r>
          </w:p>
        </w:tc>
        <w:tc>
          <w:tcPr>
            <w:tcW w:w="0" w:type="auto"/>
            <w:vAlign w:val="center"/>
            <w:hideMark/>
          </w:tcPr>
          <w:p w:rsidR="00000000" w:rsidRDefault="00000000">
            <w:r>
              <w:t>No</w:t>
            </w:r>
          </w:p>
        </w:tc>
        <w:tc>
          <w:tcPr>
            <w:tcW w:w="0" w:type="auto"/>
            <w:vAlign w:val="center"/>
            <w:hideMark/>
          </w:tcPr>
          <w:p w:rsidR="00000000" w:rsidRDefault="00000000">
            <w:r>
              <w:t>Attached SL/TP orders info</w:t>
            </w:r>
            <w:r>
              <w:br/>
              <w:t xml:space="preserve">Applicable to </w:t>
            </w:r>
            <w:r>
              <w:rPr>
                <w:rStyle w:val="HTML"/>
              </w:rPr>
              <w:t>Spot and futures mode/Multi-currency margin/Portfolio margin</w:t>
            </w:r>
          </w:p>
        </w:tc>
      </w:tr>
      <w:tr w:rsidR="00000000">
        <w:trPr>
          <w:divId w:val="175387555"/>
          <w:tblCellSpacing w:w="15" w:type="dxa"/>
        </w:trPr>
        <w:tc>
          <w:tcPr>
            <w:tcW w:w="0" w:type="auto"/>
            <w:vAlign w:val="center"/>
            <w:hideMark/>
          </w:tcPr>
          <w:p w:rsidR="00000000" w:rsidRDefault="00000000">
            <w:r>
              <w:t>&gt; newTpTriggerPx</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Take-profit trigger price</w:t>
            </w:r>
            <w:r>
              <w:br/>
              <w:t>If you fill in this parameter, you should fill in the take-profit order price as well.</w:t>
            </w:r>
          </w:p>
        </w:tc>
      </w:tr>
      <w:tr w:rsidR="00000000">
        <w:trPr>
          <w:divId w:val="175387555"/>
          <w:tblCellSpacing w:w="15" w:type="dxa"/>
        </w:trPr>
        <w:tc>
          <w:tcPr>
            <w:tcW w:w="0" w:type="auto"/>
            <w:vAlign w:val="center"/>
            <w:hideMark/>
          </w:tcPr>
          <w:p w:rsidR="00000000" w:rsidRDefault="00000000">
            <w:r>
              <w:t>&gt; newTpTriggerPxType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Take-profit trigger price type</w:t>
            </w:r>
            <w:r>
              <w:br/>
            </w:r>
            <w:r>
              <w:rPr>
                <w:rStyle w:val="HTML"/>
              </w:rPr>
              <w:t>last</w:t>
            </w:r>
            <w:r>
              <w:t>: last price</w:t>
            </w:r>
            <w:r>
              <w:br/>
            </w:r>
            <w:r>
              <w:rPr>
                <w:rStyle w:val="HTML"/>
              </w:rPr>
              <w:t>index</w:t>
            </w:r>
            <w:r>
              <w:t>: index price</w:t>
            </w:r>
            <w:r>
              <w:br/>
            </w:r>
            <w:r>
              <w:rPr>
                <w:rStyle w:val="HTML"/>
              </w:rPr>
              <w:t>mark</w:t>
            </w:r>
            <w:r>
              <w:t>: mark price</w:t>
            </w:r>
            <w:r>
              <w:br/>
              <w:t xml:space="preserve">The default is </w:t>
            </w:r>
            <w:r>
              <w:rPr>
                <w:rStyle w:val="HTML"/>
              </w:rPr>
              <w:t>last</w:t>
            </w:r>
          </w:p>
        </w:tc>
      </w:tr>
      <w:tr w:rsidR="00000000">
        <w:trPr>
          <w:divId w:val="175387555"/>
          <w:tblCellSpacing w:w="15" w:type="dxa"/>
        </w:trPr>
        <w:tc>
          <w:tcPr>
            <w:tcW w:w="0" w:type="auto"/>
            <w:vAlign w:val="center"/>
            <w:hideMark/>
          </w:tcPr>
          <w:p w:rsidR="00000000" w:rsidRDefault="00000000">
            <w:r>
              <w:t>&gt; newTpOrdPx</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Take-profit order price</w:t>
            </w:r>
            <w:r>
              <w:br/>
              <w:t xml:space="preserve">If you fill in this parameter, you should fill in the take-profit trigger price as well. </w:t>
            </w:r>
            <w:r>
              <w:br/>
              <w:t xml:space="preserve">If the price is </w:t>
            </w:r>
            <w:r>
              <w:rPr>
                <w:rStyle w:val="HTML"/>
              </w:rPr>
              <w:t>-1</w:t>
            </w:r>
            <w:r>
              <w:t>, take-profit will be executed at the market price.</w:t>
            </w:r>
          </w:p>
        </w:tc>
      </w:tr>
      <w:tr w:rsidR="00000000">
        <w:trPr>
          <w:divId w:val="175387555"/>
          <w:tblCellSpacing w:w="15" w:type="dxa"/>
        </w:trPr>
        <w:tc>
          <w:tcPr>
            <w:tcW w:w="0" w:type="auto"/>
            <w:vAlign w:val="center"/>
            <w:hideMark/>
          </w:tcPr>
          <w:p w:rsidR="00000000" w:rsidRDefault="00000000">
            <w:r>
              <w:t>&gt; newSlTriggerPx</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Stop-loss trigger price</w:t>
            </w:r>
            <w:r>
              <w:br/>
              <w:t>If you fill in this parameter, you should fill in the stop-loss order price.</w:t>
            </w:r>
          </w:p>
        </w:tc>
      </w:tr>
      <w:tr w:rsidR="00000000">
        <w:trPr>
          <w:divId w:val="175387555"/>
          <w:tblCellSpacing w:w="15" w:type="dxa"/>
        </w:trPr>
        <w:tc>
          <w:tcPr>
            <w:tcW w:w="0" w:type="auto"/>
            <w:vAlign w:val="center"/>
            <w:hideMark/>
          </w:tcPr>
          <w:p w:rsidR="00000000" w:rsidRDefault="00000000">
            <w:r>
              <w:t>&gt; newSlTriggerPxType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Stop-loss trigger price type</w:t>
            </w:r>
            <w:r>
              <w:br/>
            </w:r>
            <w:r>
              <w:rPr>
                <w:rStyle w:val="HTML"/>
              </w:rPr>
              <w:t>last</w:t>
            </w:r>
            <w:r>
              <w:t>: last price</w:t>
            </w:r>
            <w:r>
              <w:br/>
            </w:r>
            <w:r>
              <w:rPr>
                <w:rStyle w:val="HTML"/>
              </w:rPr>
              <w:t>index</w:t>
            </w:r>
            <w:r>
              <w:t>: index price</w:t>
            </w:r>
            <w:r>
              <w:br/>
            </w:r>
            <w:r>
              <w:rPr>
                <w:rStyle w:val="HTML"/>
              </w:rPr>
              <w:t>mark</w:t>
            </w:r>
            <w:r>
              <w:t xml:space="preserve">: mark price </w:t>
            </w:r>
            <w:r>
              <w:br/>
              <w:t xml:space="preserve">The default is </w:t>
            </w:r>
            <w:r>
              <w:rPr>
                <w:rStyle w:val="HTML"/>
              </w:rPr>
              <w:t>last</w:t>
            </w:r>
          </w:p>
        </w:tc>
      </w:tr>
      <w:tr w:rsidR="00000000">
        <w:trPr>
          <w:divId w:val="175387555"/>
          <w:tblCellSpacing w:w="15" w:type="dxa"/>
        </w:trPr>
        <w:tc>
          <w:tcPr>
            <w:tcW w:w="0" w:type="auto"/>
            <w:vAlign w:val="center"/>
            <w:hideMark/>
          </w:tcPr>
          <w:p w:rsidR="00000000" w:rsidRDefault="00000000">
            <w:r>
              <w:t>&gt; newSlOrdPx</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Stop-loss order price </w:t>
            </w:r>
            <w:r>
              <w:br/>
              <w:t xml:space="preserve">If you fill in this parameter, you should fill in the stop-loss trigger price. </w:t>
            </w:r>
            <w:r>
              <w:br/>
              <w:t xml:space="preserve">If the price is </w:t>
            </w:r>
            <w:r>
              <w:rPr>
                <w:rStyle w:val="HTML"/>
              </w:rPr>
              <w:t>-1</w:t>
            </w:r>
            <w:r>
              <w:t>, stop-loss will be executed at the market price.</w:t>
            </w:r>
          </w:p>
        </w:tc>
      </w:tr>
    </w:tbl>
    <w:p w:rsidR="00000000" w:rsidRDefault="00000000">
      <w:pPr>
        <w:pStyle w:val="a5"/>
        <w:divId w:val="824278490"/>
      </w:pPr>
      <w:r>
        <w:t>Response Example</w:t>
      </w:r>
    </w:p>
    <w:p w:rsidR="00000000" w:rsidRDefault="00000000">
      <w:pPr>
        <w:pStyle w:val="HTML0"/>
        <w:divId w:val="1124690409"/>
        <w:rPr>
          <w:rStyle w:val="w"/>
        </w:rPr>
      </w:pPr>
      <w:r>
        <w:rPr>
          <w:rStyle w:val="p"/>
        </w:rPr>
        <w:t>{</w:t>
      </w:r>
    </w:p>
    <w:p w:rsidR="00000000" w:rsidRDefault="00000000">
      <w:pPr>
        <w:pStyle w:val="HTML0"/>
        <w:divId w:val="1124690409"/>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1124690409"/>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1124690409"/>
        <w:rPr>
          <w:rStyle w:val="w"/>
        </w:rPr>
      </w:pPr>
      <w:r>
        <w:rPr>
          <w:rStyle w:val="w"/>
        </w:rPr>
        <w:t xml:space="preserve">    </w:t>
      </w:r>
      <w:r>
        <w:rPr>
          <w:rStyle w:val="nl"/>
        </w:rPr>
        <w:t>"data"</w:t>
      </w:r>
      <w:r>
        <w:rPr>
          <w:rStyle w:val="p"/>
        </w:rPr>
        <w:t>:[</w:t>
      </w:r>
    </w:p>
    <w:p w:rsidR="00000000" w:rsidRDefault="00000000">
      <w:pPr>
        <w:pStyle w:val="HTML0"/>
        <w:divId w:val="1124690409"/>
        <w:rPr>
          <w:rStyle w:val="w"/>
        </w:rPr>
      </w:pPr>
      <w:r>
        <w:rPr>
          <w:rStyle w:val="w"/>
        </w:rPr>
        <w:t xml:space="preserve">        </w:t>
      </w:r>
      <w:r>
        <w:rPr>
          <w:rStyle w:val="p"/>
        </w:rPr>
        <w:t>{</w:t>
      </w:r>
    </w:p>
    <w:p w:rsidR="00000000" w:rsidRDefault="00000000">
      <w:pPr>
        <w:pStyle w:val="HTML0"/>
        <w:divId w:val="1124690409"/>
        <w:rPr>
          <w:rStyle w:val="w"/>
        </w:rPr>
      </w:pPr>
      <w:r>
        <w:rPr>
          <w:rStyle w:val="w"/>
        </w:rPr>
        <w:t xml:space="preserve">            </w:t>
      </w:r>
      <w:r>
        <w:rPr>
          <w:rStyle w:val="nl"/>
        </w:rPr>
        <w:t>"algoClOrdId"</w:t>
      </w:r>
      <w:r>
        <w:rPr>
          <w:rStyle w:val="p"/>
        </w:rPr>
        <w:t>:</w:t>
      </w:r>
      <w:r>
        <w:rPr>
          <w:rStyle w:val="s2"/>
        </w:rPr>
        <w:t>"algo_01"</w:t>
      </w:r>
      <w:r>
        <w:rPr>
          <w:rStyle w:val="p"/>
        </w:rPr>
        <w:t>,</w:t>
      </w:r>
    </w:p>
    <w:p w:rsidR="00000000" w:rsidRDefault="00000000">
      <w:pPr>
        <w:pStyle w:val="HTML0"/>
        <w:divId w:val="1124690409"/>
        <w:rPr>
          <w:rStyle w:val="w"/>
        </w:rPr>
      </w:pPr>
      <w:r>
        <w:rPr>
          <w:rStyle w:val="w"/>
        </w:rPr>
        <w:t xml:space="preserve">            </w:t>
      </w:r>
      <w:r>
        <w:rPr>
          <w:rStyle w:val="nl"/>
        </w:rPr>
        <w:t>"algoId"</w:t>
      </w:r>
      <w:r>
        <w:rPr>
          <w:rStyle w:val="p"/>
        </w:rPr>
        <w:t>:</w:t>
      </w:r>
      <w:r>
        <w:rPr>
          <w:rStyle w:val="s2"/>
        </w:rPr>
        <w:t>"2510789768709120"</w:t>
      </w:r>
      <w:r>
        <w:rPr>
          <w:rStyle w:val="p"/>
        </w:rPr>
        <w:t>,</w:t>
      </w:r>
    </w:p>
    <w:p w:rsidR="00000000" w:rsidRDefault="00000000">
      <w:pPr>
        <w:pStyle w:val="HTML0"/>
        <w:divId w:val="1124690409"/>
        <w:rPr>
          <w:rStyle w:val="w"/>
        </w:rPr>
      </w:pPr>
      <w:r>
        <w:rPr>
          <w:rStyle w:val="w"/>
        </w:rPr>
        <w:t xml:space="preserve">            </w:t>
      </w:r>
      <w:r>
        <w:rPr>
          <w:rStyle w:val="nl"/>
        </w:rPr>
        <w:t>"reqId"</w:t>
      </w:r>
      <w:r>
        <w:rPr>
          <w:rStyle w:val="p"/>
        </w:rPr>
        <w:t>:</w:t>
      </w:r>
      <w:r>
        <w:rPr>
          <w:rStyle w:val="s2"/>
        </w:rPr>
        <w:t>"po103ux"</w:t>
      </w:r>
      <w:r>
        <w:rPr>
          <w:rStyle w:val="p"/>
        </w:rPr>
        <w:t>,</w:t>
      </w:r>
    </w:p>
    <w:p w:rsidR="00000000" w:rsidRDefault="00000000">
      <w:pPr>
        <w:pStyle w:val="HTML0"/>
        <w:divId w:val="1124690409"/>
        <w:rPr>
          <w:rStyle w:val="w"/>
        </w:rPr>
      </w:pPr>
      <w:r>
        <w:rPr>
          <w:rStyle w:val="w"/>
        </w:rPr>
        <w:t xml:space="preserve">            </w:t>
      </w:r>
      <w:r>
        <w:rPr>
          <w:rStyle w:val="nl"/>
        </w:rPr>
        <w:t>"sCode"</w:t>
      </w:r>
      <w:r>
        <w:rPr>
          <w:rStyle w:val="p"/>
        </w:rPr>
        <w:t>:</w:t>
      </w:r>
      <w:r>
        <w:rPr>
          <w:rStyle w:val="s2"/>
        </w:rPr>
        <w:t>"0"</w:t>
      </w:r>
      <w:r>
        <w:rPr>
          <w:rStyle w:val="p"/>
        </w:rPr>
        <w:t>,</w:t>
      </w:r>
    </w:p>
    <w:p w:rsidR="00000000" w:rsidRDefault="00000000">
      <w:pPr>
        <w:pStyle w:val="HTML0"/>
        <w:divId w:val="1124690409"/>
        <w:rPr>
          <w:rStyle w:val="w"/>
        </w:rPr>
      </w:pPr>
      <w:r>
        <w:rPr>
          <w:rStyle w:val="w"/>
        </w:rPr>
        <w:t xml:space="preserve">            </w:t>
      </w:r>
      <w:r>
        <w:rPr>
          <w:rStyle w:val="nl"/>
        </w:rPr>
        <w:t>"sMsg"</w:t>
      </w:r>
      <w:r>
        <w:rPr>
          <w:rStyle w:val="p"/>
        </w:rPr>
        <w:t>:</w:t>
      </w:r>
      <w:r>
        <w:rPr>
          <w:rStyle w:val="s2"/>
        </w:rPr>
        <w:t>""</w:t>
      </w:r>
    </w:p>
    <w:p w:rsidR="00000000" w:rsidRDefault="00000000">
      <w:pPr>
        <w:pStyle w:val="HTML0"/>
        <w:divId w:val="1124690409"/>
        <w:rPr>
          <w:rStyle w:val="w"/>
        </w:rPr>
      </w:pPr>
      <w:r>
        <w:rPr>
          <w:rStyle w:val="w"/>
        </w:rPr>
        <w:t xml:space="preserve">        </w:t>
      </w:r>
      <w:r>
        <w:rPr>
          <w:rStyle w:val="p"/>
        </w:rPr>
        <w:t>}</w:t>
      </w:r>
    </w:p>
    <w:p w:rsidR="00000000" w:rsidRDefault="00000000">
      <w:pPr>
        <w:pStyle w:val="HTML0"/>
        <w:divId w:val="1124690409"/>
        <w:rPr>
          <w:rStyle w:val="w"/>
        </w:rPr>
      </w:pPr>
      <w:r>
        <w:rPr>
          <w:rStyle w:val="w"/>
        </w:rPr>
        <w:t xml:space="preserve">    </w:t>
      </w:r>
      <w:r>
        <w:rPr>
          <w:rStyle w:val="p"/>
        </w:rPr>
        <w:t>]</w:t>
      </w:r>
    </w:p>
    <w:p w:rsidR="00000000" w:rsidRDefault="00000000">
      <w:pPr>
        <w:pStyle w:val="HTML0"/>
        <w:divId w:val="1124690409"/>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613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algoClOrdId</w:t>
            </w:r>
          </w:p>
        </w:tc>
        <w:tc>
          <w:tcPr>
            <w:tcW w:w="0" w:type="auto"/>
            <w:vAlign w:val="center"/>
            <w:hideMark/>
          </w:tcPr>
          <w:p w:rsidR="00000000" w:rsidRDefault="00000000">
            <w:r>
              <w:t>String</w:t>
            </w:r>
          </w:p>
        </w:tc>
        <w:tc>
          <w:tcPr>
            <w:tcW w:w="0" w:type="auto"/>
            <w:vAlign w:val="center"/>
            <w:hideMark/>
          </w:tcPr>
          <w:p w:rsidR="00000000" w:rsidRDefault="00000000">
            <w:r>
              <w:t>Client-supplied Algo ID</w:t>
            </w:r>
          </w:p>
        </w:tc>
      </w:tr>
      <w:tr w:rsidR="00000000">
        <w:trPr>
          <w:divId w:val="175387555"/>
          <w:tblCellSpacing w:w="15" w:type="dxa"/>
        </w:trPr>
        <w:tc>
          <w:tcPr>
            <w:tcW w:w="0" w:type="auto"/>
            <w:vAlign w:val="center"/>
            <w:hideMark/>
          </w:tcPr>
          <w:p w:rsidR="00000000" w:rsidRDefault="00000000">
            <w:r>
              <w:t>reqId</w:t>
            </w:r>
          </w:p>
        </w:tc>
        <w:tc>
          <w:tcPr>
            <w:tcW w:w="0" w:type="auto"/>
            <w:vAlign w:val="center"/>
            <w:hideMark/>
          </w:tcPr>
          <w:p w:rsidR="00000000" w:rsidRDefault="00000000">
            <w:r>
              <w:t>String</w:t>
            </w:r>
          </w:p>
        </w:tc>
        <w:tc>
          <w:tcPr>
            <w:tcW w:w="0" w:type="auto"/>
            <w:vAlign w:val="center"/>
            <w:hideMark/>
          </w:tcPr>
          <w:p w:rsidR="00000000" w:rsidRDefault="00000000">
            <w:r>
              <w:t>Client Request ID as assigned by the client for order amendment.</w:t>
            </w:r>
          </w:p>
        </w:tc>
      </w:tr>
      <w:tr w:rsidR="00000000">
        <w:trPr>
          <w:divId w:val="175387555"/>
          <w:tblCellSpacing w:w="15" w:type="dxa"/>
        </w:trPr>
        <w:tc>
          <w:tcPr>
            <w:tcW w:w="0" w:type="auto"/>
            <w:vAlign w:val="center"/>
            <w:hideMark/>
          </w:tcPr>
          <w:p w:rsidR="00000000" w:rsidRDefault="00000000">
            <w:r>
              <w:t>sCode</w:t>
            </w:r>
          </w:p>
        </w:tc>
        <w:tc>
          <w:tcPr>
            <w:tcW w:w="0" w:type="auto"/>
            <w:vAlign w:val="center"/>
            <w:hideMark/>
          </w:tcPr>
          <w:p w:rsidR="00000000" w:rsidRDefault="00000000">
            <w:r>
              <w:t>String</w:t>
            </w:r>
          </w:p>
        </w:tc>
        <w:tc>
          <w:tcPr>
            <w:tcW w:w="0" w:type="auto"/>
            <w:vAlign w:val="center"/>
            <w:hideMark/>
          </w:tcPr>
          <w:p w:rsidR="00000000" w:rsidRDefault="00000000">
            <w:r>
              <w:t xml:space="preserve">The code of the event execution result, </w:t>
            </w:r>
            <w:r>
              <w:rPr>
                <w:rStyle w:val="HTML"/>
              </w:rPr>
              <w:t>0</w:t>
            </w:r>
            <w:r>
              <w:t xml:space="preserve"> means success.</w:t>
            </w:r>
          </w:p>
        </w:tc>
      </w:tr>
      <w:tr w:rsidR="00000000">
        <w:trPr>
          <w:divId w:val="175387555"/>
          <w:tblCellSpacing w:w="15" w:type="dxa"/>
        </w:trPr>
        <w:tc>
          <w:tcPr>
            <w:tcW w:w="0" w:type="auto"/>
            <w:vAlign w:val="center"/>
            <w:hideMark/>
          </w:tcPr>
          <w:p w:rsidR="00000000" w:rsidRDefault="00000000">
            <w:r>
              <w:t>sMsg</w:t>
            </w:r>
          </w:p>
        </w:tc>
        <w:tc>
          <w:tcPr>
            <w:tcW w:w="0" w:type="auto"/>
            <w:vAlign w:val="center"/>
            <w:hideMark/>
          </w:tcPr>
          <w:p w:rsidR="00000000" w:rsidRDefault="00000000">
            <w:r>
              <w:t>String</w:t>
            </w:r>
          </w:p>
        </w:tc>
        <w:tc>
          <w:tcPr>
            <w:tcW w:w="0" w:type="auto"/>
            <w:vAlign w:val="center"/>
            <w:hideMark/>
          </w:tcPr>
          <w:p w:rsidR="00000000" w:rsidRDefault="00000000">
            <w:r>
              <w:t>Rejection message if the request is unsuccessful.</w:t>
            </w:r>
          </w:p>
        </w:tc>
      </w:tr>
    </w:tbl>
    <w:p w:rsidR="00000000" w:rsidRDefault="00000000">
      <w:pPr>
        <w:pStyle w:val="3"/>
        <w:divId w:val="175387555"/>
      </w:pPr>
      <w:r>
        <w:t>POST / Cancel advance algo order</w:t>
      </w:r>
    </w:p>
    <w:p w:rsidR="00000000" w:rsidRDefault="00000000">
      <w:pPr>
        <w:pStyle w:val="a5"/>
        <w:divId w:val="175387555"/>
      </w:pPr>
      <w:r>
        <w:t xml:space="preserve">This endpoint will be offline soon, please use </w:t>
      </w:r>
      <w:hyperlink r:id="rId617" w:anchor="order-book-trading-algo-trading-post-cancel-algo-order" w:history="1">
        <w:r>
          <w:rPr>
            <w:rStyle w:val="a3"/>
          </w:rPr>
          <w:t>Cancel algo order</w:t>
        </w:r>
      </w:hyperlink>
      <w:r>
        <w:t xml:space="preserve"> </w:t>
      </w:r>
    </w:p>
    <w:p w:rsidR="00000000" w:rsidRDefault="00000000">
      <w:pPr>
        <w:pStyle w:val="a5"/>
        <w:divId w:val="175387555"/>
      </w:pPr>
      <w:r>
        <w:t>Cancel unfilled algo orders (including Iceberg order, TWAP order, Trailing Stop order). A maximum of 10 orders can be canceled per request. Request parameters should be passed in the form of an array.</w:t>
      </w:r>
    </w:p>
    <w:p w:rsidR="00000000" w:rsidRDefault="00000000">
      <w:pPr>
        <w:pStyle w:val="4"/>
        <w:divId w:val="175387555"/>
      </w:pPr>
      <w:r>
        <w:t>Rate Limit: 20 requests per 2 seconds</w:t>
      </w:r>
    </w:p>
    <w:p w:rsidR="00000000" w:rsidRDefault="00000000">
      <w:pPr>
        <w:pStyle w:val="4"/>
        <w:divId w:val="175387555"/>
      </w:pPr>
      <w:r>
        <w:t>Rate limit rule (except Options): UserID + Instrument ID</w:t>
      </w:r>
    </w:p>
    <w:p w:rsidR="00000000" w:rsidRDefault="00000000">
      <w:pPr>
        <w:pStyle w:val="4"/>
        <w:divId w:val="175387555"/>
      </w:pPr>
      <w:r>
        <w:t>Rate limit rule (Options only): UserID + Instrument Family</w:t>
      </w:r>
    </w:p>
    <w:p w:rsidR="00000000" w:rsidRDefault="00000000">
      <w:pPr>
        <w:pStyle w:val="4"/>
        <w:divId w:val="175387555"/>
      </w:pPr>
      <w:r>
        <w:t>HTTP Request</w:t>
      </w:r>
    </w:p>
    <w:p w:rsidR="00000000" w:rsidRDefault="00000000">
      <w:pPr>
        <w:pStyle w:val="a5"/>
        <w:divId w:val="175387555"/>
      </w:pPr>
      <w:r>
        <w:rPr>
          <w:rStyle w:val="HTML"/>
        </w:rPr>
        <w:t>POST /api/v5/trade/cancel-advance-algos</w:t>
      </w:r>
    </w:p>
    <w:p w:rsidR="00000000" w:rsidRDefault="00000000">
      <w:pPr>
        <w:pStyle w:val="a5"/>
        <w:divId w:val="854462704"/>
      </w:pPr>
      <w:r>
        <w:t>Request Example</w:t>
      </w:r>
    </w:p>
    <w:p w:rsidR="00000000" w:rsidRDefault="00000000">
      <w:pPr>
        <w:pStyle w:val="HTML0"/>
        <w:divId w:val="1115638574"/>
        <w:rPr>
          <w:rStyle w:val="HTML"/>
        </w:rPr>
      </w:pPr>
      <w:r>
        <w:rPr>
          <w:rStyle w:val="HTML"/>
        </w:rPr>
        <w:t>POST /api/v5/trade/cancel-advance-algos</w:t>
      </w:r>
    </w:p>
    <w:p w:rsidR="00000000" w:rsidRDefault="00000000">
      <w:pPr>
        <w:pStyle w:val="HTML0"/>
        <w:divId w:val="1115638574"/>
        <w:rPr>
          <w:rStyle w:val="HTML"/>
        </w:rPr>
      </w:pPr>
      <w:r>
        <w:rPr>
          <w:rStyle w:val="HTML"/>
        </w:rPr>
        <w:t>body</w:t>
      </w:r>
    </w:p>
    <w:p w:rsidR="00000000" w:rsidRDefault="00000000">
      <w:pPr>
        <w:pStyle w:val="HTML0"/>
        <w:divId w:val="1115638574"/>
        <w:rPr>
          <w:rStyle w:val="HTML"/>
        </w:rPr>
      </w:pPr>
      <w:r>
        <w:rPr>
          <w:rStyle w:val="o"/>
        </w:rPr>
        <w:t>[</w:t>
      </w:r>
    </w:p>
    <w:p w:rsidR="00000000" w:rsidRDefault="00000000">
      <w:pPr>
        <w:pStyle w:val="HTML0"/>
        <w:divId w:val="1115638574"/>
        <w:rPr>
          <w:rStyle w:val="HTML"/>
        </w:rPr>
      </w:pPr>
      <w:r>
        <w:rPr>
          <w:rStyle w:val="HTML"/>
        </w:rPr>
        <w:t xml:space="preserve">    </w:t>
      </w:r>
      <w:r>
        <w:rPr>
          <w:rStyle w:val="o"/>
        </w:rPr>
        <w:t>{</w:t>
      </w:r>
    </w:p>
    <w:p w:rsidR="00000000" w:rsidRDefault="00000000">
      <w:pPr>
        <w:pStyle w:val="HTML0"/>
        <w:divId w:val="1115638574"/>
        <w:rPr>
          <w:rStyle w:val="HTML"/>
        </w:rPr>
      </w:pPr>
      <w:r>
        <w:rPr>
          <w:rStyle w:val="HTML"/>
        </w:rPr>
        <w:t xml:space="preserve">        </w:t>
      </w:r>
      <w:r>
        <w:rPr>
          <w:rStyle w:val="s2"/>
        </w:rPr>
        <w:t>"algoId"</w:t>
      </w:r>
      <w:r>
        <w:rPr>
          <w:rStyle w:val="HTML"/>
        </w:rPr>
        <w:t>:</w:t>
      </w:r>
      <w:r>
        <w:rPr>
          <w:rStyle w:val="s2"/>
        </w:rPr>
        <w:t>"590920768125665111"</w:t>
      </w:r>
      <w:r>
        <w:rPr>
          <w:rStyle w:val="HTML"/>
        </w:rPr>
        <w:t>,</w:t>
      </w:r>
    </w:p>
    <w:p w:rsidR="00000000" w:rsidRDefault="00000000">
      <w:pPr>
        <w:pStyle w:val="HTML0"/>
        <w:divId w:val="1115638574"/>
        <w:rPr>
          <w:rStyle w:val="HTML"/>
        </w:rPr>
      </w:pPr>
      <w:r>
        <w:rPr>
          <w:rStyle w:val="HTML"/>
        </w:rPr>
        <w:t xml:space="preserve">        </w:t>
      </w:r>
      <w:r>
        <w:rPr>
          <w:rStyle w:val="s2"/>
        </w:rPr>
        <w:t>"instId"</w:t>
      </w:r>
      <w:r>
        <w:rPr>
          <w:rStyle w:val="HTML"/>
        </w:rPr>
        <w:t>:</w:t>
      </w:r>
      <w:r>
        <w:rPr>
          <w:rStyle w:val="s2"/>
        </w:rPr>
        <w:t>"BTC-USDT"</w:t>
      </w:r>
    </w:p>
    <w:p w:rsidR="00000000" w:rsidRDefault="00000000">
      <w:pPr>
        <w:pStyle w:val="HTML0"/>
        <w:divId w:val="1115638574"/>
        <w:rPr>
          <w:rStyle w:val="HTML"/>
        </w:rPr>
      </w:pPr>
      <w:r>
        <w:rPr>
          <w:rStyle w:val="HTML"/>
        </w:rPr>
        <w:t xml:space="preserve">    </w:t>
      </w:r>
      <w:r>
        <w:rPr>
          <w:rStyle w:val="o"/>
        </w:rPr>
        <w:t>}</w:t>
      </w:r>
      <w:r>
        <w:rPr>
          <w:rStyle w:val="HTML"/>
        </w:rPr>
        <w:t>,</w:t>
      </w:r>
    </w:p>
    <w:p w:rsidR="00000000" w:rsidRDefault="00000000">
      <w:pPr>
        <w:pStyle w:val="HTML0"/>
        <w:divId w:val="1115638574"/>
        <w:rPr>
          <w:rStyle w:val="HTML"/>
        </w:rPr>
      </w:pPr>
      <w:r>
        <w:rPr>
          <w:rStyle w:val="HTML"/>
        </w:rPr>
        <w:t xml:space="preserve">    </w:t>
      </w:r>
      <w:r>
        <w:rPr>
          <w:rStyle w:val="o"/>
        </w:rPr>
        <w:t>{</w:t>
      </w:r>
    </w:p>
    <w:p w:rsidR="00000000" w:rsidRDefault="00000000">
      <w:pPr>
        <w:pStyle w:val="HTML0"/>
        <w:divId w:val="1115638574"/>
        <w:rPr>
          <w:rStyle w:val="HTML"/>
        </w:rPr>
      </w:pPr>
      <w:r>
        <w:rPr>
          <w:rStyle w:val="HTML"/>
        </w:rPr>
        <w:t xml:space="preserve">        </w:t>
      </w:r>
      <w:r>
        <w:rPr>
          <w:rStyle w:val="s2"/>
        </w:rPr>
        <w:t>"algoId"</w:t>
      </w:r>
      <w:r>
        <w:rPr>
          <w:rStyle w:val="HTML"/>
        </w:rPr>
        <w:t>:</w:t>
      </w:r>
      <w:r>
        <w:rPr>
          <w:rStyle w:val="s2"/>
        </w:rPr>
        <w:t>"590920799650058222"</w:t>
      </w:r>
      <w:r>
        <w:rPr>
          <w:rStyle w:val="HTML"/>
        </w:rPr>
        <w:t>,</w:t>
      </w:r>
    </w:p>
    <w:p w:rsidR="00000000" w:rsidRDefault="00000000">
      <w:pPr>
        <w:pStyle w:val="HTML0"/>
        <w:divId w:val="1115638574"/>
        <w:rPr>
          <w:rStyle w:val="HTML"/>
        </w:rPr>
      </w:pPr>
      <w:r>
        <w:rPr>
          <w:rStyle w:val="HTML"/>
        </w:rPr>
        <w:t xml:space="preserve">        </w:t>
      </w:r>
      <w:r>
        <w:rPr>
          <w:rStyle w:val="s2"/>
        </w:rPr>
        <w:t>"instId"</w:t>
      </w:r>
      <w:r>
        <w:rPr>
          <w:rStyle w:val="HTML"/>
        </w:rPr>
        <w:t>:</w:t>
      </w:r>
      <w:r>
        <w:rPr>
          <w:rStyle w:val="s2"/>
        </w:rPr>
        <w:t>"BTC-USDT"</w:t>
      </w:r>
    </w:p>
    <w:p w:rsidR="00000000" w:rsidRDefault="00000000">
      <w:pPr>
        <w:pStyle w:val="HTML0"/>
        <w:divId w:val="1115638574"/>
        <w:rPr>
          <w:rStyle w:val="HTML"/>
        </w:rPr>
      </w:pPr>
      <w:r>
        <w:rPr>
          <w:rStyle w:val="HTML"/>
        </w:rPr>
        <w:t xml:space="preserve">    </w:t>
      </w:r>
      <w:r>
        <w:rPr>
          <w:rStyle w:val="o"/>
        </w:rPr>
        <w:t>}</w:t>
      </w:r>
    </w:p>
    <w:p w:rsidR="00000000" w:rsidRDefault="00000000">
      <w:pPr>
        <w:pStyle w:val="HTML0"/>
        <w:divId w:val="1115638574"/>
        <w:rPr>
          <w:rStyle w:val="HTML"/>
        </w:rPr>
      </w:pPr>
      <w:r>
        <w:rPr>
          <w:rStyle w:val="o"/>
        </w:rPr>
        <w:t>]</w:t>
      </w:r>
    </w:p>
    <w:p w:rsidR="00000000" w:rsidRDefault="00000000">
      <w:pPr>
        <w:pStyle w:val="HTML0"/>
        <w:divId w:val="1121532150"/>
        <w:rPr>
          <w:rStyle w:val="HTML"/>
          <w:vanish/>
        </w:rPr>
      </w:pPr>
      <w:r>
        <w:rPr>
          <w:rStyle w:val="kn"/>
          <w:vanish/>
        </w:rPr>
        <w:t>import</w:t>
      </w:r>
      <w:r>
        <w:rPr>
          <w:rStyle w:val="HTML"/>
          <w:vanish/>
        </w:rPr>
        <w:t xml:space="preserve"> </w:t>
      </w:r>
      <w:r>
        <w:rPr>
          <w:rStyle w:val="nn"/>
          <w:vanish/>
        </w:rPr>
        <w:t>okx.Trade</w:t>
      </w:r>
      <w:r>
        <w:rPr>
          <w:rStyle w:val="HTML"/>
          <w:vanish/>
        </w:rPr>
        <w:t xml:space="preserve"> </w:t>
      </w:r>
      <w:r>
        <w:rPr>
          <w:rStyle w:val="k"/>
          <w:vanish/>
        </w:rPr>
        <w:t>as</w:t>
      </w:r>
      <w:r>
        <w:rPr>
          <w:rStyle w:val="HTML"/>
          <w:vanish/>
        </w:rPr>
        <w:t xml:space="preserve"> </w:t>
      </w:r>
      <w:r>
        <w:rPr>
          <w:rStyle w:val="n"/>
          <w:vanish/>
        </w:rPr>
        <w:t>Trade</w:t>
      </w:r>
    </w:p>
    <w:p w:rsidR="00000000" w:rsidRDefault="00000000">
      <w:pPr>
        <w:pStyle w:val="HTML0"/>
        <w:divId w:val="1121532150"/>
        <w:rPr>
          <w:rStyle w:val="HTML"/>
          <w:vanish/>
        </w:rPr>
      </w:pPr>
    </w:p>
    <w:p w:rsidR="00000000" w:rsidRDefault="00000000">
      <w:pPr>
        <w:pStyle w:val="HTML0"/>
        <w:divId w:val="1121532150"/>
        <w:rPr>
          <w:rStyle w:val="c1"/>
          <w:vanish/>
        </w:rPr>
      </w:pPr>
      <w:r>
        <w:rPr>
          <w:rStyle w:val="c1"/>
          <w:vanish/>
        </w:rPr>
        <w:t># API initialization</w:t>
      </w:r>
    </w:p>
    <w:p w:rsidR="00000000" w:rsidRDefault="00000000">
      <w:pPr>
        <w:pStyle w:val="HTML0"/>
        <w:divId w:val="1121532150"/>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1121532150"/>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1121532150"/>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1121532150"/>
        <w:rPr>
          <w:rStyle w:val="HTML"/>
          <w:vanish/>
        </w:rPr>
      </w:pPr>
    </w:p>
    <w:p w:rsidR="00000000" w:rsidRDefault="00000000">
      <w:pPr>
        <w:pStyle w:val="HTML0"/>
        <w:divId w:val="1121532150"/>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 0, Demo trading: 1</w:t>
      </w:r>
    </w:p>
    <w:p w:rsidR="00000000" w:rsidRDefault="00000000">
      <w:pPr>
        <w:pStyle w:val="HTML0"/>
        <w:divId w:val="1121532150"/>
        <w:rPr>
          <w:rStyle w:val="HTML"/>
          <w:vanish/>
        </w:rPr>
      </w:pPr>
    </w:p>
    <w:p w:rsidR="00000000" w:rsidRDefault="00000000">
      <w:pPr>
        <w:pStyle w:val="HTML0"/>
        <w:divId w:val="1121532150"/>
        <w:rPr>
          <w:rStyle w:val="HTML"/>
          <w:vanish/>
        </w:rPr>
      </w:pPr>
      <w:r>
        <w:rPr>
          <w:rStyle w:val="n"/>
          <w:vanish/>
        </w:rPr>
        <w:t>tradeAPI</w:t>
      </w:r>
      <w:r>
        <w:rPr>
          <w:rStyle w:val="HTML"/>
          <w:vanish/>
        </w:rPr>
        <w:t xml:space="preserve"> </w:t>
      </w:r>
      <w:r>
        <w:rPr>
          <w:rStyle w:val="o"/>
          <w:vanish/>
        </w:rPr>
        <w:t>=</w:t>
      </w:r>
      <w:r>
        <w:rPr>
          <w:rStyle w:val="HTML"/>
          <w:vanish/>
        </w:rPr>
        <w:t xml:space="preserve"> </w:t>
      </w:r>
      <w:r>
        <w:rPr>
          <w:rStyle w:val="n"/>
          <w:vanish/>
        </w:rPr>
        <w:t>Trade</w:t>
      </w:r>
      <w:r>
        <w:rPr>
          <w:rStyle w:val="p"/>
          <w:vanish/>
        </w:rPr>
        <w:t>.</w:t>
      </w:r>
      <w:r>
        <w:rPr>
          <w:rStyle w:val="n"/>
          <w:vanish/>
        </w:rPr>
        <w:t>TradeAPI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1121532150"/>
        <w:rPr>
          <w:rStyle w:val="HTML"/>
          <w:vanish/>
        </w:rPr>
      </w:pPr>
    </w:p>
    <w:p w:rsidR="00000000" w:rsidRDefault="00000000">
      <w:pPr>
        <w:pStyle w:val="HTML0"/>
        <w:divId w:val="1121532150"/>
        <w:rPr>
          <w:rStyle w:val="c1"/>
          <w:vanish/>
        </w:rPr>
      </w:pPr>
      <w:r>
        <w:rPr>
          <w:rStyle w:val="c1"/>
          <w:vanish/>
        </w:rPr>
        <w:t># Cancel unfilled algo orders (including Iceberg order, TWAP order, Trailing Stop order)</w:t>
      </w:r>
    </w:p>
    <w:p w:rsidR="00000000" w:rsidRDefault="00000000">
      <w:pPr>
        <w:pStyle w:val="HTML0"/>
        <w:divId w:val="1121532150"/>
        <w:rPr>
          <w:rStyle w:val="HTML"/>
          <w:vanish/>
        </w:rPr>
      </w:pPr>
      <w:r>
        <w:rPr>
          <w:rStyle w:val="n"/>
          <w:vanish/>
        </w:rPr>
        <w:t>algo_orders_advance</w:t>
      </w:r>
      <w:r>
        <w:rPr>
          <w:rStyle w:val="HTML"/>
          <w:vanish/>
        </w:rPr>
        <w:t xml:space="preserve"> </w:t>
      </w:r>
      <w:r>
        <w:rPr>
          <w:rStyle w:val="o"/>
          <w:vanish/>
        </w:rPr>
        <w:t>=</w:t>
      </w:r>
      <w:r>
        <w:rPr>
          <w:rStyle w:val="HTML"/>
          <w:vanish/>
        </w:rPr>
        <w:t xml:space="preserve"> </w:t>
      </w:r>
      <w:r>
        <w:rPr>
          <w:rStyle w:val="p"/>
          <w:vanish/>
        </w:rPr>
        <w:t>[</w:t>
      </w:r>
    </w:p>
    <w:p w:rsidR="00000000" w:rsidRDefault="00000000">
      <w:pPr>
        <w:pStyle w:val="HTML0"/>
        <w:divId w:val="1121532150"/>
        <w:rPr>
          <w:rStyle w:val="HTML"/>
          <w:vanish/>
        </w:rPr>
      </w:pPr>
      <w:r>
        <w:rPr>
          <w:rStyle w:val="HTML"/>
          <w:vanish/>
        </w:rPr>
        <w:t xml:space="preserve">    </w:t>
      </w:r>
      <w:r>
        <w:rPr>
          <w:rStyle w:val="p"/>
          <w:vanish/>
        </w:rPr>
        <w:t>{</w:t>
      </w:r>
      <w:r>
        <w:rPr>
          <w:rStyle w:val="s"/>
          <w:vanish/>
        </w:rPr>
        <w:t>"instId"</w:t>
      </w:r>
      <w:r>
        <w:rPr>
          <w:rStyle w:val="p"/>
          <w:vanish/>
        </w:rPr>
        <w:t>:</w:t>
      </w:r>
      <w:r>
        <w:rPr>
          <w:rStyle w:val="HTML"/>
          <w:vanish/>
        </w:rPr>
        <w:t xml:space="preserve"> </w:t>
      </w:r>
      <w:r>
        <w:rPr>
          <w:rStyle w:val="s"/>
          <w:vanish/>
        </w:rPr>
        <w:t>"BTC-USDT"</w:t>
      </w:r>
      <w:r>
        <w:rPr>
          <w:rStyle w:val="p"/>
          <w:vanish/>
        </w:rPr>
        <w:t>,</w:t>
      </w:r>
      <w:r>
        <w:rPr>
          <w:rStyle w:val="HTML"/>
          <w:vanish/>
        </w:rPr>
        <w:t xml:space="preserve"> </w:t>
      </w:r>
      <w:r>
        <w:rPr>
          <w:rStyle w:val="s"/>
          <w:vanish/>
        </w:rPr>
        <w:t>"algoId"</w:t>
      </w:r>
      <w:r>
        <w:rPr>
          <w:rStyle w:val="p"/>
          <w:vanish/>
        </w:rPr>
        <w:t>:</w:t>
      </w:r>
      <w:r>
        <w:rPr>
          <w:rStyle w:val="HTML"/>
          <w:vanish/>
        </w:rPr>
        <w:t xml:space="preserve"> </w:t>
      </w:r>
      <w:r>
        <w:rPr>
          <w:rStyle w:val="s"/>
          <w:vanish/>
        </w:rPr>
        <w:t>"590920768125665111"</w:t>
      </w:r>
      <w:r>
        <w:rPr>
          <w:rStyle w:val="p"/>
          <w:vanish/>
        </w:rPr>
        <w:t>},</w:t>
      </w:r>
    </w:p>
    <w:p w:rsidR="00000000" w:rsidRDefault="00000000">
      <w:pPr>
        <w:pStyle w:val="HTML0"/>
        <w:divId w:val="1121532150"/>
        <w:rPr>
          <w:rStyle w:val="HTML"/>
          <w:vanish/>
        </w:rPr>
      </w:pPr>
      <w:r>
        <w:rPr>
          <w:rStyle w:val="HTML"/>
          <w:vanish/>
        </w:rPr>
        <w:t xml:space="preserve">    </w:t>
      </w:r>
      <w:r>
        <w:rPr>
          <w:rStyle w:val="p"/>
          <w:vanish/>
        </w:rPr>
        <w:t>{</w:t>
      </w:r>
      <w:r>
        <w:rPr>
          <w:rStyle w:val="s"/>
          <w:vanish/>
        </w:rPr>
        <w:t>"instId"</w:t>
      </w:r>
      <w:r>
        <w:rPr>
          <w:rStyle w:val="p"/>
          <w:vanish/>
        </w:rPr>
        <w:t>:</w:t>
      </w:r>
      <w:r>
        <w:rPr>
          <w:rStyle w:val="HTML"/>
          <w:vanish/>
        </w:rPr>
        <w:t xml:space="preserve"> </w:t>
      </w:r>
      <w:r>
        <w:rPr>
          <w:rStyle w:val="s"/>
          <w:vanish/>
        </w:rPr>
        <w:t>"BTC-USDT"</w:t>
      </w:r>
      <w:r>
        <w:rPr>
          <w:rStyle w:val="p"/>
          <w:vanish/>
        </w:rPr>
        <w:t>,</w:t>
      </w:r>
      <w:r>
        <w:rPr>
          <w:rStyle w:val="HTML"/>
          <w:vanish/>
        </w:rPr>
        <w:t xml:space="preserve"> </w:t>
      </w:r>
      <w:r>
        <w:rPr>
          <w:rStyle w:val="s"/>
          <w:vanish/>
        </w:rPr>
        <w:t>"algoId"</w:t>
      </w:r>
      <w:r>
        <w:rPr>
          <w:rStyle w:val="p"/>
          <w:vanish/>
        </w:rPr>
        <w:t>:</w:t>
      </w:r>
      <w:r>
        <w:rPr>
          <w:rStyle w:val="HTML"/>
          <w:vanish/>
        </w:rPr>
        <w:t xml:space="preserve"> </w:t>
      </w:r>
      <w:r>
        <w:rPr>
          <w:rStyle w:val="s"/>
          <w:vanish/>
        </w:rPr>
        <w:t>"590920799650058222"</w:t>
      </w:r>
      <w:r>
        <w:rPr>
          <w:rStyle w:val="p"/>
          <w:vanish/>
        </w:rPr>
        <w:t>}</w:t>
      </w:r>
    </w:p>
    <w:p w:rsidR="00000000" w:rsidRDefault="00000000">
      <w:pPr>
        <w:pStyle w:val="HTML0"/>
        <w:divId w:val="1121532150"/>
        <w:rPr>
          <w:rStyle w:val="HTML"/>
          <w:vanish/>
        </w:rPr>
      </w:pPr>
      <w:r>
        <w:rPr>
          <w:rStyle w:val="p"/>
          <w:vanish/>
        </w:rPr>
        <w:t>]</w:t>
      </w:r>
    </w:p>
    <w:p w:rsidR="00000000" w:rsidRDefault="00000000">
      <w:pPr>
        <w:pStyle w:val="HTML0"/>
        <w:divId w:val="1121532150"/>
        <w:rPr>
          <w:rStyle w:val="HTML"/>
          <w:vanish/>
        </w:rPr>
      </w:pPr>
    </w:p>
    <w:p w:rsidR="00000000" w:rsidRDefault="00000000">
      <w:pPr>
        <w:pStyle w:val="HTML0"/>
        <w:divId w:val="1121532150"/>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tradeAPI</w:t>
      </w:r>
      <w:r>
        <w:rPr>
          <w:rStyle w:val="p"/>
          <w:vanish/>
        </w:rPr>
        <w:t>.</w:t>
      </w:r>
      <w:r>
        <w:rPr>
          <w:rStyle w:val="n"/>
          <w:vanish/>
        </w:rPr>
        <w:t>cancel_advance_algos</w:t>
      </w:r>
      <w:r>
        <w:rPr>
          <w:rStyle w:val="p"/>
          <w:vanish/>
        </w:rPr>
        <w:t>(</w:t>
      </w:r>
      <w:r>
        <w:rPr>
          <w:rStyle w:val="n"/>
          <w:vanish/>
        </w:rPr>
        <w:t>algo_orders_advance</w:t>
      </w:r>
      <w:r>
        <w:rPr>
          <w:rStyle w:val="p"/>
          <w:vanish/>
        </w:rPr>
        <w:t>)</w:t>
      </w:r>
    </w:p>
    <w:p w:rsidR="00000000" w:rsidRDefault="00000000">
      <w:pPr>
        <w:pStyle w:val="HTML0"/>
        <w:divId w:val="1121532150"/>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34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Instrument ID, e.g. </w:t>
            </w:r>
            <w:r>
              <w:rPr>
                <w:rStyle w:val="HTML"/>
              </w:rPr>
              <w:t>BTC-USDT</w:t>
            </w:r>
          </w:p>
        </w:tc>
      </w:tr>
    </w:tbl>
    <w:p w:rsidR="00000000" w:rsidRDefault="00000000">
      <w:pPr>
        <w:pStyle w:val="a5"/>
        <w:divId w:val="234365419"/>
      </w:pPr>
      <w:r>
        <w:t>Response Example</w:t>
      </w:r>
    </w:p>
    <w:p w:rsidR="00000000" w:rsidRDefault="00000000">
      <w:pPr>
        <w:pStyle w:val="HTML0"/>
        <w:divId w:val="1296180457"/>
        <w:rPr>
          <w:rStyle w:val="w"/>
        </w:rPr>
      </w:pPr>
      <w:r>
        <w:rPr>
          <w:rStyle w:val="p"/>
        </w:rPr>
        <w:t>{</w:t>
      </w:r>
    </w:p>
    <w:p w:rsidR="00000000" w:rsidRDefault="00000000">
      <w:pPr>
        <w:pStyle w:val="HTML0"/>
        <w:divId w:val="1296180457"/>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1296180457"/>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1296180457"/>
        <w:rPr>
          <w:rStyle w:val="w"/>
        </w:rPr>
      </w:pPr>
      <w:r>
        <w:rPr>
          <w:rStyle w:val="w"/>
        </w:rPr>
        <w:t xml:space="preserve">    </w:t>
      </w:r>
      <w:r>
        <w:rPr>
          <w:rStyle w:val="nl"/>
        </w:rPr>
        <w:t>"data"</w:t>
      </w:r>
      <w:r>
        <w:rPr>
          <w:rStyle w:val="p"/>
        </w:rPr>
        <w:t>:[</w:t>
      </w:r>
    </w:p>
    <w:p w:rsidR="00000000" w:rsidRDefault="00000000">
      <w:pPr>
        <w:pStyle w:val="HTML0"/>
        <w:divId w:val="1296180457"/>
        <w:rPr>
          <w:rStyle w:val="w"/>
        </w:rPr>
      </w:pPr>
      <w:r>
        <w:rPr>
          <w:rStyle w:val="w"/>
        </w:rPr>
        <w:t xml:space="preserve">        </w:t>
      </w:r>
      <w:r>
        <w:rPr>
          <w:rStyle w:val="p"/>
        </w:rPr>
        <w:t>{</w:t>
      </w:r>
    </w:p>
    <w:p w:rsidR="00000000" w:rsidRDefault="00000000">
      <w:pPr>
        <w:pStyle w:val="HTML0"/>
        <w:divId w:val="1296180457"/>
        <w:rPr>
          <w:rStyle w:val="w"/>
        </w:rPr>
      </w:pPr>
      <w:r>
        <w:rPr>
          <w:rStyle w:val="w"/>
        </w:rPr>
        <w:t xml:space="preserve">            </w:t>
      </w:r>
      <w:r>
        <w:rPr>
          <w:rStyle w:val="nl"/>
        </w:rPr>
        <w:t>"algoId"</w:t>
      </w:r>
      <w:r>
        <w:rPr>
          <w:rStyle w:val="p"/>
        </w:rPr>
        <w:t>:</w:t>
      </w:r>
      <w:r>
        <w:rPr>
          <w:rStyle w:val="s2"/>
        </w:rPr>
        <w:t>"1234"</w:t>
      </w:r>
      <w:r>
        <w:rPr>
          <w:rStyle w:val="p"/>
        </w:rPr>
        <w:t>,</w:t>
      </w:r>
    </w:p>
    <w:p w:rsidR="00000000" w:rsidRDefault="00000000">
      <w:pPr>
        <w:pStyle w:val="HTML0"/>
        <w:divId w:val="1296180457"/>
        <w:rPr>
          <w:rStyle w:val="w"/>
        </w:rPr>
      </w:pPr>
      <w:r>
        <w:rPr>
          <w:rStyle w:val="w"/>
        </w:rPr>
        <w:t xml:space="preserve">            </w:t>
      </w:r>
      <w:r>
        <w:rPr>
          <w:rStyle w:val="nl"/>
        </w:rPr>
        <w:t>"sCode"</w:t>
      </w:r>
      <w:r>
        <w:rPr>
          <w:rStyle w:val="p"/>
        </w:rPr>
        <w:t>:</w:t>
      </w:r>
      <w:r>
        <w:rPr>
          <w:rStyle w:val="s2"/>
        </w:rPr>
        <w:t>"0"</w:t>
      </w:r>
      <w:r>
        <w:rPr>
          <w:rStyle w:val="p"/>
        </w:rPr>
        <w:t>,</w:t>
      </w:r>
    </w:p>
    <w:p w:rsidR="00000000" w:rsidRDefault="00000000">
      <w:pPr>
        <w:pStyle w:val="HTML0"/>
        <w:divId w:val="1296180457"/>
        <w:rPr>
          <w:rStyle w:val="w"/>
        </w:rPr>
      </w:pPr>
      <w:r>
        <w:rPr>
          <w:rStyle w:val="w"/>
        </w:rPr>
        <w:t xml:space="preserve">            </w:t>
      </w:r>
      <w:r>
        <w:rPr>
          <w:rStyle w:val="nl"/>
        </w:rPr>
        <w:t>"sMsg"</w:t>
      </w:r>
      <w:r>
        <w:rPr>
          <w:rStyle w:val="p"/>
        </w:rPr>
        <w:t>:</w:t>
      </w:r>
      <w:r>
        <w:rPr>
          <w:rStyle w:val="s2"/>
        </w:rPr>
        <w:t>""</w:t>
      </w:r>
    </w:p>
    <w:p w:rsidR="00000000" w:rsidRDefault="00000000">
      <w:pPr>
        <w:pStyle w:val="HTML0"/>
        <w:divId w:val="1296180457"/>
        <w:rPr>
          <w:rStyle w:val="w"/>
        </w:rPr>
      </w:pPr>
      <w:r>
        <w:rPr>
          <w:rStyle w:val="w"/>
        </w:rPr>
        <w:t xml:space="preserve">        </w:t>
      </w:r>
      <w:r>
        <w:rPr>
          <w:rStyle w:val="p"/>
        </w:rPr>
        <w:t>}</w:t>
      </w:r>
    </w:p>
    <w:p w:rsidR="00000000" w:rsidRDefault="00000000">
      <w:pPr>
        <w:pStyle w:val="HTML0"/>
        <w:divId w:val="1296180457"/>
        <w:rPr>
          <w:rStyle w:val="w"/>
        </w:rPr>
      </w:pPr>
      <w:r>
        <w:rPr>
          <w:rStyle w:val="w"/>
        </w:rPr>
        <w:t xml:space="preserve">    </w:t>
      </w:r>
      <w:r>
        <w:rPr>
          <w:rStyle w:val="p"/>
        </w:rPr>
        <w:t>]</w:t>
      </w:r>
    </w:p>
    <w:p w:rsidR="00000000" w:rsidRDefault="00000000">
      <w:pPr>
        <w:pStyle w:val="HTML0"/>
        <w:divId w:val="1296180457"/>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Order ID</w:t>
            </w:r>
          </w:p>
        </w:tc>
      </w:tr>
      <w:tr w:rsidR="00000000">
        <w:trPr>
          <w:divId w:val="175387555"/>
          <w:tblCellSpacing w:w="15" w:type="dxa"/>
        </w:trPr>
        <w:tc>
          <w:tcPr>
            <w:tcW w:w="0" w:type="auto"/>
            <w:vAlign w:val="center"/>
            <w:hideMark/>
          </w:tcPr>
          <w:p w:rsidR="00000000" w:rsidRDefault="00000000">
            <w:r>
              <w:t>sCode</w:t>
            </w:r>
          </w:p>
        </w:tc>
        <w:tc>
          <w:tcPr>
            <w:tcW w:w="0" w:type="auto"/>
            <w:vAlign w:val="center"/>
            <w:hideMark/>
          </w:tcPr>
          <w:p w:rsidR="00000000" w:rsidRDefault="00000000">
            <w:r>
              <w:t>String</w:t>
            </w:r>
          </w:p>
        </w:tc>
        <w:tc>
          <w:tcPr>
            <w:tcW w:w="0" w:type="auto"/>
            <w:vAlign w:val="center"/>
            <w:hideMark/>
          </w:tcPr>
          <w:p w:rsidR="00000000" w:rsidRDefault="00000000">
            <w:r>
              <w:t xml:space="preserve">The code of the event execution result, </w:t>
            </w:r>
            <w:r>
              <w:rPr>
                <w:rStyle w:val="HTML"/>
              </w:rPr>
              <w:t>0</w:t>
            </w:r>
            <w:r>
              <w:t xml:space="preserve"> means success.</w:t>
            </w:r>
          </w:p>
        </w:tc>
      </w:tr>
      <w:tr w:rsidR="00000000">
        <w:trPr>
          <w:divId w:val="175387555"/>
          <w:tblCellSpacing w:w="15" w:type="dxa"/>
        </w:trPr>
        <w:tc>
          <w:tcPr>
            <w:tcW w:w="0" w:type="auto"/>
            <w:vAlign w:val="center"/>
            <w:hideMark/>
          </w:tcPr>
          <w:p w:rsidR="00000000" w:rsidRDefault="00000000">
            <w:r>
              <w:t>sMsg</w:t>
            </w:r>
          </w:p>
        </w:tc>
        <w:tc>
          <w:tcPr>
            <w:tcW w:w="0" w:type="auto"/>
            <w:vAlign w:val="center"/>
            <w:hideMark/>
          </w:tcPr>
          <w:p w:rsidR="00000000" w:rsidRDefault="00000000">
            <w:r>
              <w:t>String</w:t>
            </w:r>
          </w:p>
        </w:tc>
        <w:tc>
          <w:tcPr>
            <w:tcW w:w="0" w:type="auto"/>
            <w:vAlign w:val="center"/>
            <w:hideMark/>
          </w:tcPr>
          <w:p w:rsidR="00000000" w:rsidRDefault="00000000">
            <w:r>
              <w:t>Rejection message if the request is unsuccessful.</w:t>
            </w:r>
          </w:p>
        </w:tc>
      </w:tr>
    </w:tbl>
    <w:p w:rsidR="00000000" w:rsidRDefault="00000000">
      <w:pPr>
        <w:pStyle w:val="3"/>
        <w:divId w:val="175387555"/>
      </w:pPr>
      <w:r>
        <w:t>GET / Algo order details</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/api/v5/trade/order-algo</w:t>
      </w:r>
    </w:p>
    <w:p w:rsidR="00000000" w:rsidRDefault="00000000">
      <w:pPr>
        <w:pStyle w:val="a5"/>
        <w:divId w:val="1440178708"/>
      </w:pPr>
      <w:r>
        <w:t>Request Example</w:t>
      </w:r>
    </w:p>
    <w:p w:rsidR="00000000" w:rsidRDefault="00000000">
      <w:pPr>
        <w:pStyle w:val="HTML0"/>
        <w:divId w:val="1275553016"/>
        <w:rPr>
          <w:rStyle w:val="HTML"/>
        </w:rPr>
      </w:pPr>
      <w:r>
        <w:rPr>
          <w:rStyle w:val="HTML"/>
        </w:rPr>
        <w:t>GET /api/v5/trade/order-algo?algoId</w:t>
      </w:r>
      <w:r>
        <w:rPr>
          <w:rStyle w:val="o"/>
        </w:rPr>
        <w:t>=</w:t>
      </w:r>
      <w:r>
        <w:rPr>
          <w:rStyle w:val="HTML"/>
        </w:rPr>
        <w:t>1753184812254216192</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1380"/>
        <w:gridCol w:w="475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Algo ID</w:t>
            </w:r>
            <w:r>
              <w:br/>
              <w:t xml:space="preserve">Either </w:t>
            </w:r>
            <w:r>
              <w:rPr>
                <w:rStyle w:val="HTML"/>
              </w:rPr>
              <w:t>algoId</w:t>
            </w:r>
            <w:r>
              <w:t xml:space="preserve"> or </w:t>
            </w:r>
            <w:r>
              <w:rPr>
                <w:rStyle w:val="HTML"/>
              </w:rPr>
              <w:t>algoClOrdId</w:t>
            </w:r>
            <w:r>
              <w:t xml:space="preserve"> is required.If both are passed, </w:t>
            </w:r>
            <w:r>
              <w:rPr>
                <w:rStyle w:val="HTML"/>
              </w:rPr>
              <w:t>algoId</w:t>
            </w:r>
            <w:r>
              <w:t xml:space="preserve"> will be used.</w:t>
            </w:r>
          </w:p>
        </w:tc>
      </w:tr>
      <w:tr w:rsidR="00000000">
        <w:trPr>
          <w:divId w:val="175387555"/>
          <w:tblCellSpacing w:w="15" w:type="dxa"/>
        </w:trPr>
        <w:tc>
          <w:tcPr>
            <w:tcW w:w="0" w:type="auto"/>
            <w:vAlign w:val="center"/>
            <w:hideMark/>
          </w:tcPr>
          <w:p w:rsidR="00000000" w:rsidRDefault="00000000">
            <w:r>
              <w:t>algoClOrdId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Client-supplied Algo ID</w:t>
            </w:r>
            <w:r>
              <w:br/>
              <w:t>A combination of case-sensitive alphanumerics, all numbers, or all letters of up to 32 characters.</w:t>
            </w:r>
          </w:p>
        </w:tc>
      </w:tr>
    </w:tbl>
    <w:p w:rsidR="00000000" w:rsidRDefault="00000000">
      <w:pPr>
        <w:pStyle w:val="a5"/>
        <w:divId w:val="1676809362"/>
      </w:pPr>
      <w:r>
        <w:t>Response Example</w:t>
      </w:r>
    </w:p>
    <w:p w:rsidR="00000000" w:rsidRDefault="00000000">
      <w:pPr>
        <w:pStyle w:val="HTML0"/>
        <w:divId w:val="615719287"/>
        <w:rPr>
          <w:rStyle w:val="w"/>
        </w:rPr>
      </w:pPr>
      <w:r>
        <w:rPr>
          <w:rStyle w:val="p"/>
        </w:rPr>
        <w:t>{</w:t>
      </w:r>
    </w:p>
    <w:p w:rsidR="00000000" w:rsidRDefault="00000000">
      <w:pPr>
        <w:pStyle w:val="HTML0"/>
        <w:divId w:val="615719287"/>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615719287"/>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615719287"/>
        <w:rPr>
          <w:rStyle w:val="w"/>
        </w:rPr>
      </w:pPr>
      <w:r>
        <w:rPr>
          <w:rStyle w:val="w"/>
        </w:rPr>
        <w:t xml:space="preserve">        </w:t>
      </w:r>
      <w:r>
        <w:rPr>
          <w:rStyle w:val="p"/>
        </w:rPr>
        <w:t>{</w:t>
      </w:r>
    </w:p>
    <w:p w:rsidR="00000000" w:rsidRDefault="00000000">
      <w:pPr>
        <w:pStyle w:val="HTML0"/>
        <w:divId w:val="615719287"/>
        <w:rPr>
          <w:rStyle w:val="w"/>
        </w:rPr>
      </w:pPr>
      <w:r>
        <w:rPr>
          <w:rStyle w:val="w"/>
        </w:rPr>
        <w:t xml:space="preserve">            </w:t>
      </w:r>
      <w:r>
        <w:rPr>
          <w:rStyle w:val="nl"/>
        </w:rPr>
        <w:t>"activePx"</w:t>
      </w:r>
      <w:r>
        <w:rPr>
          <w:rStyle w:val="p"/>
        </w:rPr>
        <w:t>:</w:t>
      </w:r>
      <w:r>
        <w:rPr>
          <w:rStyle w:val="w"/>
        </w:rPr>
        <w:t xml:space="preserve"> </w:t>
      </w:r>
      <w:r>
        <w:rPr>
          <w:rStyle w:val="s2"/>
        </w:rPr>
        <w:t>""</w:t>
      </w:r>
      <w:r>
        <w:rPr>
          <w:rStyle w:val="p"/>
        </w:rPr>
        <w:t>,</w:t>
      </w:r>
    </w:p>
    <w:p w:rsidR="00000000" w:rsidRDefault="00000000">
      <w:pPr>
        <w:pStyle w:val="HTML0"/>
        <w:divId w:val="615719287"/>
        <w:rPr>
          <w:rStyle w:val="w"/>
        </w:rPr>
      </w:pPr>
      <w:r>
        <w:rPr>
          <w:rStyle w:val="w"/>
        </w:rPr>
        <w:t xml:space="preserve">            </w:t>
      </w:r>
      <w:r>
        <w:rPr>
          <w:rStyle w:val="nl"/>
        </w:rPr>
        <w:t>"actualPx"</w:t>
      </w:r>
      <w:r>
        <w:rPr>
          <w:rStyle w:val="p"/>
        </w:rPr>
        <w:t>:</w:t>
      </w:r>
      <w:r>
        <w:rPr>
          <w:rStyle w:val="w"/>
        </w:rPr>
        <w:t xml:space="preserve"> </w:t>
      </w:r>
      <w:r>
        <w:rPr>
          <w:rStyle w:val="s2"/>
        </w:rPr>
        <w:t>""</w:t>
      </w:r>
      <w:r>
        <w:rPr>
          <w:rStyle w:val="p"/>
        </w:rPr>
        <w:t>,</w:t>
      </w:r>
    </w:p>
    <w:p w:rsidR="00000000" w:rsidRDefault="00000000">
      <w:pPr>
        <w:pStyle w:val="HTML0"/>
        <w:divId w:val="615719287"/>
        <w:rPr>
          <w:rStyle w:val="w"/>
        </w:rPr>
      </w:pPr>
      <w:r>
        <w:rPr>
          <w:rStyle w:val="w"/>
        </w:rPr>
        <w:t xml:space="preserve">            </w:t>
      </w:r>
      <w:r>
        <w:rPr>
          <w:rStyle w:val="nl"/>
        </w:rPr>
        <w:t>"actualSide"</w:t>
      </w:r>
      <w:r>
        <w:rPr>
          <w:rStyle w:val="p"/>
        </w:rPr>
        <w:t>:</w:t>
      </w:r>
      <w:r>
        <w:rPr>
          <w:rStyle w:val="w"/>
        </w:rPr>
        <w:t xml:space="preserve"> </w:t>
      </w:r>
      <w:r>
        <w:rPr>
          <w:rStyle w:val="s2"/>
        </w:rPr>
        <w:t>""</w:t>
      </w:r>
      <w:r>
        <w:rPr>
          <w:rStyle w:val="p"/>
        </w:rPr>
        <w:t>,</w:t>
      </w:r>
    </w:p>
    <w:p w:rsidR="00000000" w:rsidRDefault="00000000">
      <w:pPr>
        <w:pStyle w:val="HTML0"/>
        <w:divId w:val="615719287"/>
        <w:rPr>
          <w:rStyle w:val="w"/>
        </w:rPr>
      </w:pPr>
      <w:r>
        <w:rPr>
          <w:rStyle w:val="w"/>
        </w:rPr>
        <w:t xml:space="preserve">            </w:t>
      </w:r>
      <w:r>
        <w:rPr>
          <w:rStyle w:val="nl"/>
        </w:rPr>
        <w:t>"actualSz"</w:t>
      </w:r>
      <w:r>
        <w:rPr>
          <w:rStyle w:val="p"/>
        </w:rPr>
        <w:t>:</w:t>
      </w:r>
      <w:r>
        <w:rPr>
          <w:rStyle w:val="w"/>
        </w:rPr>
        <w:t xml:space="preserve"> </w:t>
      </w:r>
      <w:r>
        <w:rPr>
          <w:rStyle w:val="s2"/>
        </w:rPr>
        <w:t>""</w:t>
      </w:r>
      <w:r>
        <w:rPr>
          <w:rStyle w:val="p"/>
        </w:rPr>
        <w:t>,</w:t>
      </w:r>
    </w:p>
    <w:p w:rsidR="00000000" w:rsidRDefault="00000000">
      <w:pPr>
        <w:pStyle w:val="HTML0"/>
        <w:divId w:val="615719287"/>
        <w:rPr>
          <w:rStyle w:val="w"/>
        </w:rPr>
      </w:pPr>
      <w:r>
        <w:rPr>
          <w:rStyle w:val="w"/>
        </w:rPr>
        <w:t xml:space="preserve">            </w:t>
      </w:r>
      <w:r>
        <w:rPr>
          <w:rStyle w:val="nl"/>
        </w:rPr>
        <w:t>"algoClOrdId"</w:t>
      </w:r>
      <w:r>
        <w:rPr>
          <w:rStyle w:val="p"/>
        </w:rPr>
        <w:t>:</w:t>
      </w:r>
      <w:r>
        <w:rPr>
          <w:rStyle w:val="w"/>
        </w:rPr>
        <w:t xml:space="preserve"> </w:t>
      </w:r>
      <w:r>
        <w:rPr>
          <w:rStyle w:val="s2"/>
        </w:rPr>
        <w:t>""</w:t>
      </w:r>
      <w:r>
        <w:rPr>
          <w:rStyle w:val="p"/>
        </w:rPr>
        <w:t>,</w:t>
      </w:r>
    </w:p>
    <w:p w:rsidR="00000000" w:rsidRDefault="00000000">
      <w:pPr>
        <w:pStyle w:val="HTML0"/>
        <w:divId w:val="615719287"/>
        <w:rPr>
          <w:rStyle w:val="w"/>
        </w:rPr>
      </w:pPr>
      <w:r>
        <w:rPr>
          <w:rStyle w:val="w"/>
        </w:rPr>
        <w:t xml:space="preserve">            </w:t>
      </w:r>
      <w:r>
        <w:rPr>
          <w:rStyle w:val="nl"/>
        </w:rPr>
        <w:t>"algoId"</w:t>
      </w:r>
      <w:r>
        <w:rPr>
          <w:rStyle w:val="p"/>
        </w:rPr>
        <w:t>:</w:t>
      </w:r>
      <w:r>
        <w:rPr>
          <w:rStyle w:val="w"/>
        </w:rPr>
        <w:t xml:space="preserve"> </w:t>
      </w:r>
      <w:r>
        <w:rPr>
          <w:rStyle w:val="s2"/>
        </w:rPr>
        <w:t>"681187161907138560"</w:t>
      </w:r>
      <w:r>
        <w:rPr>
          <w:rStyle w:val="p"/>
        </w:rPr>
        <w:t>,</w:t>
      </w:r>
    </w:p>
    <w:p w:rsidR="00000000" w:rsidRDefault="00000000">
      <w:pPr>
        <w:pStyle w:val="HTML0"/>
        <w:divId w:val="615719287"/>
        <w:rPr>
          <w:rStyle w:val="w"/>
        </w:rPr>
      </w:pPr>
      <w:r>
        <w:rPr>
          <w:rStyle w:val="w"/>
        </w:rPr>
        <w:t xml:space="preserve">            </w:t>
      </w:r>
      <w:r>
        <w:rPr>
          <w:rStyle w:val="nl"/>
        </w:rPr>
        <w:t>"amendPxOnTriggerType"</w:t>
      </w:r>
      <w:r>
        <w:rPr>
          <w:rStyle w:val="p"/>
        </w:rPr>
        <w:t>:</w:t>
      </w:r>
      <w:r>
        <w:rPr>
          <w:rStyle w:val="w"/>
        </w:rPr>
        <w:t xml:space="preserve"> </w:t>
      </w:r>
      <w:r>
        <w:rPr>
          <w:rStyle w:val="s2"/>
        </w:rPr>
        <w:t>""</w:t>
      </w:r>
      <w:r>
        <w:rPr>
          <w:rStyle w:val="p"/>
        </w:rPr>
        <w:t>,</w:t>
      </w:r>
    </w:p>
    <w:p w:rsidR="00000000" w:rsidRDefault="00000000">
      <w:pPr>
        <w:pStyle w:val="HTML0"/>
        <w:divId w:val="615719287"/>
        <w:rPr>
          <w:rStyle w:val="w"/>
        </w:rPr>
      </w:pPr>
      <w:r>
        <w:rPr>
          <w:rStyle w:val="w"/>
        </w:rPr>
        <w:t xml:space="preserve">            </w:t>
      </w:r>
      <w:r>
        <w:rPr>
          <w:rStyle w:val="nl"/>
        </w:rPr>
        <w:t>"attachAlgoOrds"</w:t>
      </w:r>
      <w:r>
        <w:rPr>
          <w:rStyle w:val="p"/>
        </w:rPr>
        <w:t>:</w:t>
      </w:r>
      <w:r>
        <w:rPr>
          <w:rStyle w:val="w"/>
        </w:rPr>
        <w:t xml:space="preserve"> </w:t>
      </w:r>
      <w:r>
        <w:rPr>
          <w:rStyle w:val="p"/>
        </w:rPr>
        <w:t>[],</w:t>
      </w:r>
    </w:p>
    <w:p w:rsidR="00000000" w:rsidRDefault="00000000">
      <w:pPr>
        <w:pStyle w:val="HTML0"/>
        <w:divId w:val="615719287"/>
        <w:rPr>
          <w:rStyle w:val="w"/>
        </w:rPr>
      </w:pPr>
      <w:r>
        <w:rPr>
          <w:rStyle w:val="w"/>
        </w:rPr>
        <w:t xml:space="preserve">            </w:t>
      </w:r>
      <w:r>
        <w:rPr>
          <w:rStyle w:val="nl"/>
        </w:rPr>
        <w:t>"cTime"</w:t>
      </w:r>
      <w:r>
        <w:rPr>
          <w:rStyle w:val="p"/>
        </w:rPr>
        <w:t>:</w:t>
      </w:r>
      <w:r>
        <w:rPr>
          <w:rStyle w:val="w"/>
        </w:rPr>
        <w:t xml:space="preserve"> </w:t>
      </w:r>
      <w:r>
        <w:rPr>
          <w:rStyle w:val="s2"/>
        </w:rPr>
        <w:t>"1708679675244"</w:t>
      </w:r>
      <w:r>
        <w:rPr>
          <w:rStyle w:val="p"/>
        </w:rPr>
        <w:t>,</w:t>
      </w:r>
    </w:p>
    <w:p w:rsidR="00000000" w:rsidRDefault="00000000">
      <w:pPr>
        <w:pStyle w:val="HTML0"/>
        <w:divId w:val="615719287"/>
        <w:rPr>
          <w:rStyle w:val="w"/>
        </w:rPr>
      </w:pPr>
      <w:r>
        <w:rPr>
          <w:rStyle w:val="w"/>
        </w:rPr>
        <w:t xml:space="preserve">            </w:t>
      </w:r>
      <w:r>
        <w:rPr>
          <w:rStyle w:val="nl"/>
        </w:rPr>
        <w:t>"uTime"</w:t>
      </w:r>
      <w:r>
        <w:rPr>
          <w:rStyle w:val="p"/>
        </w:rPr>
        <w:t>:</w:t>
      </w:r>
      <w:r>
        <w:rPr>
          <w:rStyle w:val="w"/>
        </w:rPr>
        <w:t xml:space="preserve"> </w:t>
      </w:r>
      <w:r>
        <w:rPr>
          <w:rStyle w:val="s2"/>
        </w:rPr>
        <w:t>"1708679675245"</w:t>
      </w:r>
      <w:r>
        <w:rPr>
          <w:rStyle w:val="p"/>
        </w:rPr>
        <w:t>,</w:t>
      </w:r>
    </w:p>
    <w:p w:rsidR="00000000" w:rsidRDefault="00000000">
      <w:pPr>
        <w:pStyle w:val="HTML0"/>
        <w:divId w:val="615719287"/>
        <w:rPr>
          <w:rStyle w:val="w"/>
        </w:rPr>
      </w:pPr>
      <w:r>
        <w:rPr>
          <w:rStyle w:val="w"/>
        </w:rPr>
        <w:t xml:space="preserve">            </w:t>
      </w:r>
      <w:r>
        <w:rPr>
          <w:rStyle w:val="nl"/>
        </w:rPr>
        <w:t>"callbackRatio"</w:t>
      </w:r>
      <w:r>
        <w:rPr>
          <w:rStyle w:val="p"/>
        </w:rPr>
        <w:t>:</w:t>
      </w:r>
      <w:r>
        <w:rPr>
          <w:rStyle w:val="w"/>
        </w:rPr>
        <w:t xml:space="preserve"> </w:t>
      </w:r>
      <w:r>
        <w:rPr>
          <w:rStyle w:val="s2"/>
        </w:rPr>
        <w:t>"0.05"</w:t>
      </w:r>
      <w:r>
        <w:rPr>
          <w:rStyle w:val="p"/>
        </w:rPr>
        <w:t>,</w:t>
      </w:r>
    </w:p>
    <w:p w:rsidR="00000000" w:rsidRDefault="00000000">
      <w:pPr>
        <w:pStyle w:val="HTML0"/>
        <w:divId w:val="615719287"/>
        <w:rPr>
          <w:rStyle w:val="w"/>
        </w:rPr>
      </w:pPr>
      <w:r>
        <w:rPr>
          <w:rStyle w:val="w"/>
        </w:rPr>
        <w:t xml:space="preserve">            </w:t>
      </w:r>
      <w:r>
        <w:rPr>
          <w:rStyle w:val="nl"/>
        </w:rPr>
        <w:t>"callbackSpread"</w:t>
      </w:r>
      <w:r>
        <w:rPr>
          <w:rStyle w:val="p"/>
        </w:rPr>
        <w:t>:</w:t>
      </w:r>
      <w:r>
        <w:rPr>
          <w:rStyle w:val="w"/>
        </w:rPr>
        <w:t xml:space="preserve"> </w:t>
      </w:r>
      <w:r>
        <w:rPr>
          <w:rStyle w:val="s2"/>
        </w:rPr>
        <w:t>""</w:t>
      </w:r>
      <w:r>
        <w:rPr>
          <w:rStyle w:val="p"/>
        </w:rPr>
        <w:t>,</w:t>
      </w:r>
    </w:p>
    <w:p w:rsidR="00000000" w:rsidRDefault="00000000">
      <w:pPr>
        <w:pStyle w:val="HTML0"/>
        <w:divId w:val="615719287"/>
        <w:rPr>
          <w:rStyle w:val="w"/>
        </w:rPr>
      </w:pPr>
      <w:r>
        <w:rPr>
          <w:rStyle w:val="w"/>
        </w:rPr>
        <w:t xml:space="preserve">            </w:t>
      </w:r>
      <w:r>
        <w:rPr>
          <w:rStyle w:val="nl"/>
        </w:rPr>
        <w:t>"ccy"</w:t>
      </w:r>
      <w:r>
        <w:rPr>
          <w:rStyle w:val="p"/>
        </w:rPr>
        <w:t>:</w:t>
      </w:r>
      <w:r>
        <w:rPr>
          <w:rStyle w:val="w"/>
        </w:rPr>
        <w:t xml:space="preserve"> </w:t>
      </w:r>
      <w:r>
        <w:rPr>
          <w:rStyle w:val="s2"/>
        </w:rPr>
        <w:t>""</w:t>
      </w:r>
      <w:r>
        <w:rPr>
          <w:rStyle w:val="p"/>
        </w:rPr>
        <w:t>,</w:t>
      </w:r>
    </w:p>
    <w:p w:rsidR="00000000" w:rsidRDefault="00000000">
      <w:pPr>
        <w:pStyle w:val="HTML0"/>
        <w:divId w:val="615719287"/>
        <w:rPr>
          <w:rStyle w:val="w"/>
        </w:rPr>
      </w:pPr>
      <w:r>
        <w:rPr>
          <w:rStyle w:val="w"/>
        </w:rPr>
        <w:t xml:space="preserve">            </w:t>
      </w:r>
      <w:r>
        <w:rPr>
          <w:rStyle w:val="nl"/>
        </w:rPr>
        <w:t>"clOrdId"</w:t>
      </w:r>
      <w:r>
        <w:rPr>
          <w:rStyle w:val="p"/>
        </w:rPr>
        <w:t>:</w:t>
      </w:r>
      <w:r>
        <w:rPr>
          <w:rStyle w:val="w"/>
        </w:rPr>
        <w:t xml:space="preserve"> </w:t>
      </w:r>
      <w:r>
        <w:rPr>
          <w:rStyle w:val="s2"/>
        </w:rPr>
        <w:t>""</w:t>
      </w:r>
      <w:r>
        <w:rPr>
          <w:rStyle w:val="p"/>
        </w:rPr>
        <w:t>,</w:t>
      </w:r>
    </w:p>
    <w:p w:rsidR="00000000" w:rsidRDefault="00000000">
      <w:pPr>
        <w:pStyle w:val="HTML0"/>
        <w:divId w:val="615719287"/>
        <w:rPr>
          <w:rStyle w:val="w"/>
        </w:rPr>
      </w:pPr>
      <w:r>
        <w:rPr>
          <w:rStyle w:val="w"/>
        </w:rPr>
        <w:t xml:space="preserve">            </w:t>
      </w:r>
      <w:r>
        <w:rPr>
          <w:rStyle w:val="nl"/>
        </w:rPr>
        <w:t>"closeFraction"</w:t>
      </w:r>
      <w:r>
        <w:rPr>
          <w:rStyle w:val="p"/>
        </w:rPr>
        <w:t>:</w:t>
      </w:r>
      <w:r>
        <w:rPr>
          <w:rStyle w:val="w"/>
        </w:rPr>
        <w:t xml:space="preserve"> </w:t>
      </w:r>
      <w:r>
        <w:rPr>
          <w:rStyle w:val="s2"/>
        </w:rPr>
        <w:t>""</w:t>
      </w:r>
      <w:r>
        <w:rPr>
          <w:rStyle w:val="p"/>
        </w:rPr>
        <w:t>,</w:t>
      </w:r>
    </w:p>
    <w:p w:rsidR="00000000" w:rsidRDefault="00000000">
      <w:pPr>
        <w:pStyle w:val="HTML0"/>
        <w:divId w:val="615719287"/>
        <w:rPr>
          <w:rStyle w:val="w"/>
        </w:rPr>
      </w:pPr>
      <w:r>
        <w:rPr>
          <w:rStyle w:val="w"/>
        </w:rPr>
        <w:t xml:space="preserve">            </w:t>
      </w:r>
      <w:r>
        <w:rPr>
          <w:rStyle w:val="nl"/>
        </w:rPr>
        <w:t>"failCode"</w:t>
      </w:r>
      <w:r>
        <w:rPr>
          <w:rStyle w:val="p"/>
        </w:rPr>
        <w:t>:</w:t>
      </w:r>
      <w:r>
        <w:rPr>
          <w:rStyle w:val="w"/>
        </w:rPr>
        <w:t xml:space="preserve"> </w:t>
      </w:r>
      <w:r>
        <w:rPr>
          <w:rStyle w:val="s2"/>
        </w:rPr>
        <w:t>""</w:t>
      </w:r>
      <w:r>
        <w:rPr>
          <w:rStyle w:val="p"/>
        </w:rPr>
        <w:t>,</w:t>
      </w:r>
    </w:p>
    <w:p w:rsidR="00000000" w:rsidRDefault="00000000">
      <w:pPr>
        <w:pStyle w:val="HTML0"/>
        <w:divId w:val="615719287"/>
        <w:rPr>
          <w:rStyle w:val="w"/>
        </w:rPr>
      </w:pPr>
      <w:r>
        <w:rPr>
          <w:rStyle w:val="w"/>
        </w:rPr>
        <w:t xml:space="preserve">            </w:t>
      </w:r>
      <w:r>
        <w:rPr>
          <w:rStyle w:val="nl"/>
        </w:rPr>
        <w:t>"instId"</w:t>
      </w:r>
      <w:r>
        <w:rPr>
          <w:rStyle w:val="p"/>
        </w:rPr>
        <w:t>:</w:t>
      </w:r>
      <w:r>
        <w:rPr>
          <w:rStyle w:val="w"/>
        </w:rPr>
        <w:t xml:space="preserve"> </w:t>
      </w:r>
      <w:r>
        <w:rPr>
          <w:rStyle w:val="s2"/>
        </w:rPr>
        <w:t>"BTC-USDT"</w:t>
      </w:r>
      <w:r>
        <w:rPr>
          <w:rStyle w:val="p"/>
        </w:rPr>
        <w:t>,</w:t>
      </w:r>
    </w:p>
    <w:p w:rsidR="00000000" w:rsidRDefault="00000000">
      <w:pPr>
        <w:pStyle w:val="HTML0"/>
        <w:divId w:val="615719287"/>
        <w:rPr>
          <w:rStyle w:val="w"/>
        </w:rPr>
      </w:pPr>
      <w:r>
        <w:rPr>
          <w:rStyle w:val="w"/>
        </w:rPr>
        <w:t xml:space="preserve">            </w:t>
      </w:r>
      <w:r>
        <w:rPr>
          <w:rStyle w:val="nl"/>
        </w:rPr>
        <w:t>"instType"</w:t>
      </w:r>
      <w:r>
        <w:rPr>
          <w:rStyle w:val="p"/>
        </w:rPr>
        <w:t>:</w:t>
      </w:r>
      <w:r>
        <w:rPr>
          <w:rStyle w:val="w"/>
        </w:rPr>
        <w:t xml:space="preserve"> </w:t>
      </w:r>
      <w:r>
        <w:rPr>
          <w:rStyle w:val="s2"/>
        </w:rPr>
        <w:t>"SPOT"</w:t>
      </w:r>
      <w:r>
        <w:rPr>
          <w:rStyle w:val="p"/>
        </w:rPr>
        <w:t>,</w:t>
      </w:r>
    </w:p>
    <w:p w:rsidR="00000000" w:rsidRDefault="00000000">
      <w:pPr>
        <w:pStyle w:val="HTML0"/>
        <w:divId w:val="615719287"/>
        <w:rPr>
          <w:rStyle w:val="w"/>
        </w:rPr>
      </w:pPr>
      <w:r>
        <w:rPr>
          <w:rStyle w:val="w"/>
        </w:rPr>
        <w:t xml:space="preserve">            </w:t>
      </w:r>
      <w:r>
        <w:rPr>
          <w:rStyle w:val="nl"/>
        </w:rPr>
        <w:t>"last"</w:t>
      </w:r>
      <w:r>
        <w:rPr>
          <w:rStyle w:val="p"/>
        </w:rPr>
        <w:t>:</w:t>
      </w:r>
      <w:r>
        <w:rPr>
          <w:rStyle w:val="w"/>
        </w:rPr>
        <w:t xml:space="preserve"> </w:t>
      </w:r>
      <w:r>
        <w:rPr>
          <w:rStyle w:val="s2"/>
        </w:rPr>
        <w:t>"50962.7"</w:t>
      </w:r>
      <w:r>
        <w:rPr>
          <w:rStyle w:val="p"/>
        </w:rPr>
        <w:t>,</w:t>
      </w:r>
    </w:p>
    <w:p w:rsidR="00000000" w:rsidRDefault="00000000">
      <w:pPr>
        <w:pStyle w:val="HTML0"/>
        <w:divId w:val="615719287"/>
        <w:rPr>
          <w:rStyle w:val="w"/>
        </w:rPr>
      </w:pPr>
      <w:r>
        <w:rPr>
          <w:rStyle w:val="w"/>
        </w:rPr>
        <w:t xml:space="preserve">            </w:t>
      </w:r>
      <w:r>
        <w:rPr>
          <w:rStyle w:val="nl"/>
        </w:rPr>
        <w:t>"lever"</w:t>
      </w:r>
      <w:r>
        <w:rPr>
          <w:rStyle w:val="p"/>
        </w:rPr>
        <w:t>:</w:t>
      </w:r>
      <w:r>
        <w:rPr>
          <w:rStyle w:val="w"/>
        </w:rPr>
        <w:t xml:space="preserve"> </w:t>
      </w:r>
      <w:r>
        <w:rPr>
          <w:rStyle w:val="s2"/>
        </w:rPr>
        <w:t>""</w:t>
      </w:r>
      <w:r>
        <w:rPr>
          <w:rStyle w:val="p"/>
        </w:rPr>
        <w:t>,</w:t>
      </w:r>
    </w:p>
    <w:p w:rsidR="00000000" w:rsidRDefault="00000000">
      <w:pPr>
        <w:pStyle w:val="HTML0"/>
        <w:divId w:val="615719287"/>
        <w:rPr>
          <w:rStyle w:val="w"/>
        </w:rPr>
      </w:pPr>
      <w:r>
        <w:rPr>
          <w:rStyle w:val="w"/>
        </w:rPr>
        <w:t xml:space="preserve">            </w:t>
      </w:r>
      <w:r>
        <w:rPr>
          <w:rStyle w:val="nl"/>
        </w:rPr>
        <w:t>"linkedOrd"</w:t>
      </w:r>
      <w:r>
        <w:rPr>
          <w:rStyle w:val="p"/>
        </w:rPr>
        <w:t>:</w:t>
      </w:r>
      <w:r>
        <w:rPr>
          <w:rStyle w:val="w"/>
        </w:rPr>
        <w:t xml:space="preserve"> </w:t>
      </w:r>
      <w:r>
        <w:rPr>
          <w:rStyle w:val="p"/>
        </w:rPr>
        <w:t>{</w:t>
      </w:r>
    </w:p>
    <w:p w:rsidR="00000000" w:rsidRDefault="00000000">
      <w:pPr>
        <w:pStyle w:val="HTML0"/>
        <w:divId w:val="615719287"/>
        <w:rPr>
          <w:rStyle w:val="w"/>
        </w:rPr>
      </w:pPr>
      <w:r>
        <w:rPr>
          <w:rStyle w:val="w"/>
        </w:rPr>
        <w:t xml:space="preserve">                </w:t>
      </w:r>
      <w:r>
        <w:rPr>
          <w:rStyle w:val="nl"/>
        </w:rPr>
        <w:t>"ordId"</w:t>
      </w:r>
      <w:r>
        <w:rPr>
          <w:rStyle w:val="p"/>
        </w:rPr>
        <w:t>:</w:t>
      </w:r>
      <w:r>
        <w:rPr>
          <w:rStyle w:val="w"/>
        </w:rPr>
        <w:t xml:space="preserve"> </w:t>
      </w:r>
      <w:r>
        <w:rPr>
          <w:rStyle w:val="s2"/>
        </w:rPr>
        <w:t>""</w:t>
      </w:r>
    </w:p>
    <w:p w:rsidR="00000000" w:rsidRDefault="00000000">
      <w:pPr>
        <w:pStyle w:val="HTML0"/>
        <w:divId w:val="615719287"/>
        <w:rPr>
          <w:rStyle w:val="w"/>
        </w:rPr>
      </w:pPr>
      <w:r>
        <w:rPr>
          <w:rStyle w:val="w"/>
        </w:rPr>
        <w:t xml:space="preserve">            </w:t>
      </w:r>
      <w:r>
        <w:rPr>
          <w:rStyle w:val="p"/>
        </w:rPr>
        <w:t>},</w:t>
      </w:r>
    </w:p>
    <w:p w:rsidR="00000000" w:rsidRDefault="00000000">
      <w:pPr>
        <w:pStyle w:val="HTML0"/>
        <w:divId w:val="615719287"/>
        <w:rPr>
          <w:rStyle w:val="w"/>
        </w:rPr>
      </w:pPr>
      <w:r>
        <w:rPr>
          <w:rStyle w:val="w"/>
        </w:rPr>
        <w:t xml:space="preserve">            </w:t>
      </w:r>
      <w:r>
        <w:rPr>
          <w:rStyle w:val="nl"/>
        </w:rPr>
        <w:t>"moveTriggerPx"</w:t>
      </w:r>
      <w:r>
        <w:rPr>
          <w:rStyle w:val="p"/>
        </w:rPr>
        <w:t>:</w:t>
      </w:r>
      <w:r>
        <w:rPr>
          <w:rStyle w:val="w"/>
        </w:rPr>
        <w:t xml:space="preserve"> </w:t>
      </w:r>
      <w:r>
        <w:rPr>
          <w:rStyle w:val="s2"/>
        </w:rPr>
        <w:t>"53423.160"</w:t>
      </w:r>
      <w:r>
        <w:rPr>
          <w:rStyle w:val="p"/>
        </w:rPr>
        <w:t>,</w:t>
      </w:r>
    </w:p>
    <w:p w:rsidR="00000000" w:rsidRDefault="00000000">
      <w:pPr>
        <w:pStyle w:val="HTML0"/>
        <w:divId w:val="615719287"/>
        <w:rPr>
          <w:rStyle w:val="w"/>
        </w:rPr>
      </w:pPr>
      <w:r>
        <w:rPr>
          <w:rStyle w:val="w"/>
        </w:rPr>
        <w:t xml:space="preserve">            </w:t>
      </w:r>
      <w:r>
        <w:rPr>
          <w:rStyle w:val="nl"/>
        </w:rPr>
        <w:t>"ordId"</w:t>
      </w:r>
      <w:r>
        <w:rPr>
          <w:rStyle w:val="p"/>
        </w:rPr>
        <w:t>:</w:t>
      </w:r>
      <w:r>
        <w:rPr>
          <w:rStyle w:val="w"/>
        </w:rPr>
        <w:t xml:space="preserve"> </w:t>
      </w:r>
      <w:r>
        <w:rPr>
          <w:rStyle w:val="s2"/>
        </w:rPr>
        <w:t>""</w:t>
      </w:r>
      <w:r>
        <w:rPr>
          <w:rStyle w:val="p"/>
        </w:rPr>
        <w:t>,</w:t>
      </w:r>
    </w:p>
    <w:p w:rsidR="00000000" w:rsidRDefault="00000000">
      <w:pPr>
        <w:pStyle w:val="HTML0"/>
        <w:divId w:val="615719287"/>
        <w:rPr>
          <w:rStyle w:val="w"/>
        </w:rPr>
      </w:pPr>
      <w:r>
        <w:rPr>
          <w:rStyle w:val="w"/>
        </w:rPr>
        <w:t xml:space="preserve">            </w:t>
      </w:r>
      <w:r>
        <w:rPr>
          <w:rStyle w:val="nl"/>
        </w:rPr>
        <w:t>"ordIdList"</w:t>
      </w:r>
      <w:r>
        <w:rPr>
          <w:rStyle w:val="p"/>
        </w:rPr>
        <w:t>:</w:t>
      </w:r>
      <w:r>
        <w:rPr>
          <w:rStyle w:val="w"/>
        </w:rPr>
        <w:t xml:space="preserve"> </w:t>
      </w:r>
      <w:r>
        <w:rPr>
          <w:rStyle w:val="p"/>
        </w:rPr>
        <w:t>[],</w:t>
      </w:r>
    </w:p>
    <w:p w:rsidR="00000000" w:rsidRDefault="00000000">
      <w:pPr>
        <w:pStyle w:val="HTML0"/>
        <w:divId w:val="615719287"/>
        <w:rPr>
          <w:rStyle w:val="w"/>
        </w:rPr>
      </w:pPr>
      <w:r>
        <w:rPr>
          <w:rStyle w:val="w"/>
        </w:rPr>
        <w:t xml:space="preserve">            </w:t>
      </w:r>
      <w:r>
        <w:rPr>
          <w:rStyle w:val="nl"/>
        </w:rPr>
        <w:t>"ordPx"</w:t>
      </w:r>
      <w:r>
        <w:rPr>
          <w:rStyle w:val="p"/>
        </w:rPr>
        <w:t>:</w:t>
      </w:r>
      <w:r>
        <w:rPr>
          <w:rStyle w:val="w"/>
        </w:rPr>
        <w:t xml:space="preserve"> </w:t>
      </w:r>
      <w:r>
        <w:rPr>
          <w:rStyle w:val="s2"/>
        </w:rPr>
        <w:t>""</w:t>
      </w:r>
      <w:r>
        <w:rPr>
          <w:rStyle w:val="p"/>
        </w:rPr>
        <w:t>,</w:t>
      </w:r>
    </w:p>
    <w:p w:rsidR="00000000" w:rsidRDefault="00000000">
      <w:pPr>
        <w:pStyle w:val="HTML0"/>
        <w:divId w:val="615719287"/>
        <w:rPr>
          <w:rStyle w:val="w"/>
        </w:rPr>
      </w:pPr>
      <w:r>
        <w:rPr>
          <w:rStyle w:val="w"/>
        </w:rPr>
        <w:t xml:space="preserve">            </w:t>
      </w:r>
      <w:r>
        <w:rPr>
          <w:rStyle w:val="nl"/>
        </w:rPr>
        <w:t>"ordType"</w:t>
      </w:r>
      <w:r>
        <w:rPr>
          <w:rStyle w:val="p"/>
        </w:rPr>
        <w:t>:</w:t>
      </w:r>
      <w:r>
        <w:rPr>
          <w:rStyle w:val="w"/>
        </w:rPr>
        <w:t xml:space="preserve"> </w:t>
      </w:r>
      <w:r>
        <w:rPr>
          <w:rStyle w:val="s2"/>
        </w:rPr>
        <w:t>"move_order_stop"</w:t>
      </w:r>
      <w:r>
        <w:rPr>
          <w:rStyle w:val="p"/>
        </w:rPr>
        <w:t>,</w:t>
      </w:r>
    </w:p>
    <w:p w:rsidR="00000000" w:rsidRDefault="00000000">
      <w:pPr>
        <w:pStyle w:val="HTML0"/>
        <w:divId w:val="615719287"/>
        <w:rPr>
          <w:rStyle w:val="w"/>
        </w:rPr>
      </w:pPr>
      <w:r>
        <w:rPr>
          <w:rStyle w:val="w"/>
        </w:rPr>
        <w:t xml:space="preserve">            </w:t>
      </w:r>
      <w:r>
        <w:rPr>
          <w:rStyle w:val="nl"/>
        </w:rPr>
        <w:t>"posSide"</w:t>
      </w:r>
      <w:r>
        <w:rPr>
          <w:rStyle w:val="p"/>
        </w:rPr>
        <w:t>:</w:t>
      </w:r>
      <w:r>
        <w:rPr>
          <w:rStyle w:val="w"/>
        </w:rPr>
        <w:t xml:space="preserve"> </w:t>
      </w:r>
      <w:r>
        <w:rPr>
          <w:rStyle w:val="s2"/>
        </w:rPr>
        <w:t>"net"</w:t>
      </w:r>
      <w:r>
        <w:rPr>
          <w:rStyle w:val="p"/>
        </w:rPr>
        <w:t>,</w:t>
      </w:r>
    </w:p>
    <w:p w:rsidR="00000000" w:rsidRDefault="00000000">
      <w:pPr>
        <w:pStyle w:val="HTML0"/>
        <w:divId w:val="615719287"/>
        <w:rPr>
          <w:rStyle w:val="w"/>
        </w:rPr>
      </w:pPr>
      <w:r>
        <w:rPr>
          <w:rStyle w:val="w"/>
        </w:rPr>
        <w:t xml:space="preserve">            </w:t>
      </w:r>
      <w:r>
        <w:rPr>
          <w:rStyle w:val="nl"/>
        </w:rPr>
        <w:t>"pxLimit"</w:t>
      </w:r>
      <w:r>
        <w:rPr>
          <w:rStyle w:val="p"/>
        </w:rPr>
        <w:t>:</w:t>
      </w:r>
      <w:r>
        <w:rPr>
          <w:rStyle w:val="w"/>
        </w:rPr>
        <w:t xml:space="preserve"> </w:t>
      </w:r>
      <w:r>
        <w:rPr>
          <w:rStyle w:val="s2"/>
        </w:rPr>
        <w:t>""</w:t>
      </w:r>
      <w:r>
        <w:rPr>
          <w:rStyle w:val="p"/>
        </w:rPr>
        <w:t>,</w:t>
      </w:r>
    </w:p>
    <w:p w:rsidR="00000000" w:rsidRDefault="00000000">
      <w:pPr>
        <w:pStyle w:val="HTML0"/>
        <w:divId w:val="615719287"/>
        <w:rPr>
          <w:rStyle w:val="w"/>
        </w:rPr>
      </w:pPr>
      <w:r>
        <w:rPr>
          <w:rStyle w:val="w"/>
        </w:rPr>
        <w:t xml:space="preserve">            </w:t>
      </w:r>
      <w:r>
        <w:rPr>
          <w:rStyle w:val="nl"/>
        </w:rPr>
        <w:t>"pxSpread"</w:t>
      </w:r>
      <w:r>
        <w:rPr>
          <w:rStyle w:val="p"/>
        </w:rPr>
        <w:t>:</w:t>
      </w:r>
      <w:r>
        <w:rPr>
          <w:rStyle w:val="w"/>
        </w:rPr>
        <w:t xml:space="preserve"> </w:t>
      </w:r>
      <w:r>
        <w:rPr>
          <w:rStyle w:val="s2"/>
        </w:rPr>
        <w:t>""</w:t>
      </w:r>
      <w:r>
        <w:rPr>
          <w:rStyle w:val="p"/>
        </w:rPr>
        <w:t>,</w:t>
      </w:r>
    </w:p>
    <w:p w:rsidR="00000000" w:rsidRDefault="00000000">
      <w:pPr>
        <w:pStyle w:val="HTML0"/>
        <w:divId w:val="615719287"/>
        <w:rPr>
          <w:rStyle w:val="w"/>
        </w:rPr>
      </w:pPr>
      <w:r>
        <w:rPr>
          <w:rStyle w:val="w"/>
        </w:rPr>
        <w:t xml:space="preserve">            </w:t>
      </w:r>
      <w:r>
        <w:rPr>
          <w:rStyle w:val="nl"/>
        </w:rPr>
        <w:t>"pxVar"</w:t>
      </w:r>
      <w:r>
        <w:rPr>
          <w:rStyle w:val="p"/>
        </w:rPr>
        <w:t>:</w:t>
      </w:r>
      <w:r>
        <w:rPr>
          <w:rStyle w:val="w"/>
        </w:rPr>
        <w:t xml:space="preserve"> </w:t>
      </w:r>
      <w:r>
        <w:rPr>
          <w:rStyle w:val="s2"/>
        </w:rPr>
        <w:t>""</w:t>
      </w:r>
      <w:r>
        <w:rPr>
          <w:rStyle w:val="p"/>
        </w:rPr>
        <w:t>,</w:t>
      </w:r>
    </w:p>
    <w:p w:rsidR="00000000" w:rsidRDefault="00000000">
      <w:pPr>
        <w:pStyle w:val="HTML0"/>
        <w:divId w:val="615719287"/>
        <w:rPr>
          <w:rStyle w:val="w"/>
        </w:rPr>
      </w:pPr>
      <w:r>
        <w:rPr>
          <w:rStyle w:val="w"/>
        </w:rPr>
        <w:t xml:space="preserve">            </w:t>
      </w:r>
      <w:r>
        <w:rPr>
          <w:rStyle w:val="nl"/>
        </w:rPr>
        <w:t>"quickMgnType"</w:t>
      </w:r>
      <w:r>
        <w:rPr>
          <w:rStyle w:val="p"/>
        </w:rPr>
        <w:t>:</w:t>
      </w:r>
      <w:r>
        <w:rPr>
          <w:rStyle w:val="w"/>
        </w:rPr>
        <w:t xml:space="preserve"> </w:t>
      </w:r>
      <w:r>
        <w:rPr>
          <w:rStyle w:val="s2"/>
        </w:rPr>
        <w:t>""</w:t>
      </w:r>
      <w:r>
        <w:rPr>
          <w:rStyle w:val="p"/>
        </w:rPr>
        <w:t>,</w:t>
      </w:r>
    </w:p>
    <w:p w:rsidR="00000000" w:rsidRDefault="00000000">
      <w:pPr>
        <w:pStyle w:val="HTML0"/>
        <w:divId w:val="615719287"/>
        <w:rPr>
          <w:rStyle w:val="w"/>
        </w:rPr>
      </w:pPr>
      <w:r>
        <w:rPr>
          <w:rStyle w:val="w"/>
        </w:rPr>
        <w:t xml:space="preserve">            </w:t>
      </w:r>
      <w:r>
        <w:rPr>
          <w:rStyle w:val="nl"/>
        </w:rPr>
        <w:t>"reduceOnly"</w:t>
      </w:r>
      <w:r>
        <w:rPr>
          <w:rStyle w:val="p"/>
        </w:rPr>
        <w:t>:</w:t>
      </w:r>
      <w:r>
        <w:rPr>
          <w:rStyle w:val="w"/>
        </w:rPr>
        <w:t xml:space="preserve"> </w:t>
      </w:r>
      <w:r>
        <w:rPr>
          <w:rStyle w:val="s2"/>
        </w:rPr>
        <w:t>"false"</w:t>
      </w:r>
      <w:r>
        <w:rPr>
          <w:rStyle w:val="p"/>
        </w:rPr>
        <w:t>,</w:t>
      </w:r>
    </w:p>
    <w:p w:rsidR="00000000" w:rsidRDefault="00000000">
      <w:pPr>
        <w:pStyle w:val="HTML0"/>
        <w:divId w:val="615719287"/>
        <w:rPr>
          <w:rStyle w:val="w"/>
        </w:rPr>
      </w:pPr>
      <w:r>
        <w:rPr>
          <w:rStyle w:val="w"/>
        </w:rPr>
        <w:t xml:space="preserve">            </w:t>
      </w:r>
      <w:r>
        <w:rPr>
          <w:rStyle w:val="nl"/>
        </w:rPr>
        <w:t>"side"</w:t>
      </w:r>
      <w:r>
        <w:rPr>
          <w:rStyle w:val="p"/>
        </w:rPr>
        <w:t>:</w:t>
      </w:r>
      <w:r>
        <w:rPr>
          <w:rStyle w:val="w"/>
        </w:rPr>
        <w:t xml:space="preserve"> </w:t>
      </w:r>
      <w:r>
        <w:rPr>
          <w:rStyle w:val="s2"/>
        </w:rPr>
        <w:t>"buy"</w:t>
      </w:r>
      <w:r>
        <w:rPr>
          <w:rStyle w:val="p"/>
        </w:rPr>
        <w:t>,</w:t>
      </w:r>
    </w:p>
    <w:p w:rsidR="00000000" w:rsidRDefault="00000000">
      <w:pPr>
        <w:pStyle w:val="HTML0"/>
        <w:divId w:val="615719287"/>
        <w:rPr>
          <w:rStyle w:val="w"/>
        </w:rPr>
      </w:pPr>
      <w:r>
        <w:rPr>
          <w:rStyle w:val="w"/>
        </w:rPr>
        <w:t xml:space="preserve">            </w:t>
      </w:r>
      <w:r>
        <w:rPr>
          <w:rStyle w:val="nl"/>
        </w:rPr>
        <w:t>"slOrdPx"</w:t>
      </w:r>
      <w:r>
        <w:rPr>
          <w:rStyle w:val="p"/>
        </w:rPr>
        <w:t>:</w:t>
      </w:r>
      <w:r>
        <w:rPr>
          <w:rStyle w:val="w"/>
        </w:rPr>
        <w:t xml:space="preserve"> </w:t>
      </w:r>
      <w:r>
        <w:rPr>
          <w:rStyle w:val="s2"/>
        </w:rPr>
        <w:t>""</w:t>
      </w:r>
      <w:r>
        <w:rPr>
          <w:rStyle w:val="p"/>
        </w:rPr>
        <w:t>,</w:t>
      </w:r>
    </w:p>
    <w:p w:rsidR="00000000" w:rsidRDefault="00000000">
      <w:pPr>
        <w:pStyle w:val="HTML0"/>
        <w:divId w:val="615719287"/>
        <w:rPr>
          <w:rStyle w:val="w"/>
        </w:rPr>
      </w:pPr>
      <w:r>
        <w:rPr>
          <w:rStyle w:val="w"/>
        </w:rPr>
        <w:t xml:space="preserve">            </w:t>
      </w:r>
      <w:r>
        <w:rPr>
          <w:rStyle w:val="nl"/>
        </w:rPr>
        <w:t>"slTriggerPx"</w:t>
      </w:r>
      <w:r>
        <w:rPr>
          <w:rStyle w:val="p"/>
        </w:rPr>
        <w:t>:</w:t>
      </w:r>
      <w:r>
        <w:rPr>
          <w:rStyle w:val="w"/>
        </w:rPr>
        <w:t xml:space="preserve"> </w:t>
      </w:r>
      <w:r>
        <w:rPr>
          <w:rStyle w:val="s2"/>
        </w:rPr>
        <w:t>""</w:t>
      </w:r>
      <w:r>
        <w:rPr>
          <w:rStyle w:val="p"/>
        </w:rPr>
        <w:t>,</w:t>
      </w:r>
    </w:p>
    <w:p w:rsidR="00000000" w:rsidRDefault="00000000">
      <w:pPr>
        <w:pStyle w:val="HTML0"/>
        <w:divId w:val="615719287"/>
        <w:rPr>
          <w:rStyle w:val="w"/>
        </w:rPr>
      </w:pPr>
      <w:r>
        <w:rPr>
          <w:rStyle w:val="w"/>
        </w:rPr>
        <w:t xml:space="preserve">            </w:t>
      </w:r>
      <w:r>
        <w:rPr>
          <w:rStyle w:val="nl"/>
        </w:rPr>
        <w:t>"slTriggerPxType"</w:t>
      </w:r>
      <w:r>
        <w:rPr>
          <w:rStyle w:val="p"/>
        </w:rPr>
        <w:t>:</w:t>
      </w:r>
      <w:r>
        <w:rPr>
          <w:rStyle w:val="w"/>
        </w:rPr>
        <w:t xml:space="preserve"> </w:t>
      </w:r>
      <w:r>
        <w:rPr>
          <w:rStyle w:val="s2"/>
        </w:rPr>
        <w:t>""</w:t>
      </w:r>
      <w:r>
        <w:rPr>
          <w:rStyle w:val="p"/>
        </w:rPr>
        <w:t>,</w:t>
      </w:r>
    </w:p>
    <w:p w:rsidR="00000000" w:rsidRDefault="00000000">
      <w:pPr>
        <w:pStyle w:val="HTML0"/>
        <w:divId w:val="615719287"/>
        <w:rPr>
          <w:rStyle w:val="w"/>
        </w:rPr>
      </w:pPr>
      <w:r>
        <w:rPr>
          <w:rStyle w:val="w"/>
        </w:rPr>
        <w:t xml:space="preserve">            </w:t>
      </w:r>
      <w:r>
        <w:rPr>
          <w:rStyle w:val="nl"/>
        </w:rPr>
        <w:t>"state"</w:t>
      </w:r>
      <w:r>
        <w:rPr>
          <w:rStyle w:val="p"/>
        </w:rPr>
        <w:t>:</w:t>
      </w:r>
      <w:r>
        <w:rPr>
          <w:rStyle w:val="w"/>
        </w:rPr>
        <w:t xml:space="preserve"> </w:t>
      </w:r>
      <w:r>
        <w:rPr>
          <w:rStyle w:val="s2"/>
        </w:rPr>
        <w:t>"live"</w:t>
      </w:r>
      <w:r>
        <w:rPr>
          <w:rStyle w:val="p"/>
        </w:rPr>
        <w:t>,</w:t>
      </w:r>
    </w:p>
    <w:p w:rsidR="00000000" w:rsidRDefault="00000000">
      <w:pPr>
        <w:pStyle w:val="HTML0"/>
        <w:divId w:val="615719287"/>
        <w:rPr>
          <w:rStyle w:val="w"/>
        </w:rPr>
      </w:pPr>
      <w:r>
        <w:rPr>
          <w:rStyle w:val="w"/>
        </w:rPr>
        <w:t xml:space="preserve">            </w:t>
      </w:r>
      <w:r>
        <w:rPr>
          <w:rStyle w:val="nl"/>
        </w:rPr>
        <w:t>"sz"</w:t>
      </w:r>
      <w:r>
        <w:rPr>
          <w:rStyle w:val="p"/>
        </w:rPr>
        <w:t>:</w:t>
      </w:r>
      <w:r>
        <w:rPr>
          <w:rStyle w:val="w"/>
        </w:rPr>
        <w:t xml:space="preserve"> </w:t>
      </w:r>
      <w:r>
        <w:rPr>
          <w:rStyle w:val="s2"/>
        </w:rPr>
        <w:t>"10"</w:t>
      </w:r>
      <w:r>
        <w:rPr>
          <w:rStyle w:val="p"/>
        </w:rPr>
        <w:t>,</w:t>
      </w:r>
    </w:p>
    <w:p w:rsidR="00000000" w:rsidRDefault="00000000">
      <w:pPr>
        <w:pStyle w:val="HTML0"/>
        <w:divId w:val="615719287"/>
        <w:rPr>
          <w:rStyle w:val="w"/>
        </w:rPr>
      </w:pPr>
      <w:r>
        <w:rPr>
          <w:rStyle w:val="w"/>
        </w:rPr>
        <w:t xml:space="preserve">            </w:t>
      </w:r>
      <w:r>
        <w:rPr>
          <w:rStyle w:val="nl"/>
        </w:rPr>
        <w:t>"szLimit"</w:t>
      </w:r>
      <w:r>
        <w:rPr>
          <w:rStyle w:val="p"/>
        </w:rPr>
        <w:t>:</w:t>
      </w:r>
      <w:r>
        <w:rPr>
          <w:rStyle w:val="w"/>
        </w:rPr>
        <w:t xml:space="preserve"> </w:t>
      </w:r>
      <w:r>
        <w:rPr>
          <w:rStyle w:val="s2"/>
        </w:rPr>
        <w:t>""</w:t>
      </w:r>
      <w:r>
        <w:rPr>
          <w:rStyle w:val="p"/>
        </w:rPr>
        <w:t>,</w:t>
      </w:r>
    </w:p>
    <w:p w:rsidR="00000000" w:rsidRDefault="00000000">
      <w:pPr>
        <w:pStyle w:val="HTML0"/>
        <w:divId w:val="615719287"/>
        <w:rPr>
          <w:rStyle w:val="w"/>
        </w:rPr>
      </w:pPr>
      <w:r>
        <w:rPr>
          <w:rStyle w:val="w"/>
        </w:rPr>
        <w:t xml:space="preserve">            </w:t>
      </w:r>
      <w:r>
        <w:rPr>
          <w:rStyle w:val="nl"/>
        </w:rPr>
        <w:t>"tag"</w:t>
      </w:r>
      <w:r>
        <w:rPr>
          <w:rStyle w:val="p"/>
        </w:rPr>
        <w:t>:</w:t>
      </w:r>
      <w:r>
        <w:rPr>
          <w:rStyle w:val="w"/>
        </w:rPr>
        <w:t xml:space="preserve"> </w:t>
      </w:r>
      <w:r>
        <w:rPr>
          <w:rStyle w:val="s2"/>
        </w:rPr>
        <w:t>""</w:t>
      </w:r>
      <w:r>
        <w:rPr>
          <w:rStyle w:val="p"/>
        </w:rPr>
        <w:t>,</w:t>
      </w:r>
    </w:p>
    <w:p w:rsidR="00000000" w:rsidRDefault="00000000">
      <w:pPr>
        <w:pStyle w:val="HTML0"/>
        <w:divId w:val="615719287"/>
        <w:rPr>
          <w:rStyle w:val="w"/>
        </w:rPr>
      </w:pPr>
      <w:r>
        <w:rPr>
          <w:rStyle w:val="w"/>
        </w:rPr>
        <w:t xml:space="preserve">            </w:t>
      </w:r>
      <w:r>
        <w:rPr>
          <w:rStyle w:val="nl"/>
        </w:rPr>
        <w:t>"tdMode"</w:t>
      </w:r>
      <w:r>
        <w:rPr>
          <w:rStyle w:val="p"/>
        </w:rPr>
        <w:t>:</w:t>
      </w:r>
      <w:r>
        <w:rPr>
          <w:rStyle w:val="w"/>
        </w:rPr>
        <w:t xml:space="preserve"> </w:t>
      </w:r>
      <w:r>
        <w:rPr>
          <w:rStyle w:val="s2"/>
        </w:rPr>
        <w:t>"cash"</w:t>
      </w:r>
      <w:r>
        <w:rPr>
          <w:rStyle w:val="p"/>
        </w:rPr>
        <w:t>,</w:t>
      </w:r>
    </w:p>
    <w:p w:rsidR="00000000" w:rsidRDefault="00000000">
      <w:pPr>
        <w:pStyle w:val="HTML0"/>
        <w:divId w:val="615719287"/>
        <w:rPr>
          <w:rStyle w:val="w"/>
        </w:rPr>
      </w:pPr>
      <w:r>
        <w:rPr>
          <w:rStyle w:val="w"/>
        </w:rPr>
        <w:t xml:space="preserve">            </w:t>
      </w:r>
      <w:r>
        <w:rPr>
          <w:rStyle w:val="nl"/>
        </w:rPr>
        <w:t>"tgtCcy"</w:t>
      </w:r>
      <w:r>
        <w:rPr>
          <w:rStyle w:val="p"/>
        </w:rPr>
        <w:t>:</w:t>
      </w:r>
      <w:r>
        <w:rPr>
          <w:rStyle w:val="w"/>
        </w:rPr>
        <w:t xml:space="preserve"> </w:t>
      </w:r>
      <w:r>
        <w:rPr>
          <w:rStyle w:val="s2"/>
        </w:rPr>
        <w:t>""</w:t>
      </w:r>
      <w:r>
        <w:rPr>
          <w:rStyle w:val="p"/>
        </w:rPr>
        <w:t>,</w:t>
      </w:r>
    </w:p>
    <w:p w:rsidR="00000000" w:rsidRDefault="00000000">
      <w:pPr>
        <w:pStyle w:val="HTML0"/>
        <w:divId w:val="615719287"/>
        <w:rPr>
          <w:rStyle w:val="w"/>
        </w:rPr>
      </w:pPr>
      <w:r>
        <w:rPr>
          <w:rStyle w:val="w"/>
        </w:rPr>
        <w:t xml:space="preserve">            </w:t>
      </w:r>
      <w:r>
        <w:rPr>
          <w:rStyle w:val="nl"/>
        </w:rPr>
        <w:t>"timeInterval"</w:t>
      </w:r>
      <w:r>
        <w:rPr>
          <w:rStyle w:val="p"/>
        </w:rPr>
        <w:t>:</w:t>
      </w:r>
      <w:r>
        <w:rPr>
          <w:rStyle w:val="w"/>
        </w:rPr>
        <w:t xml:space="preserve"> </w:t>
      </w:r>
      <w:r>
        <w:rPr>
          <w:rStyle w:val="s2"/>
        </w:rPr>
        <w:t>""</w:t>
      </w:r>
      <w:r>
        <w:rPr>
          <w:rStyle w:val="p"/>
        </w:rPr>
        <w:t>,</w:t>
      </w:r>
    </w:p>
    <w:p w:rsidR="00000000" w:rsidRDefault="00000000">
      <w:pPr>
        <w:pStyle w:val="HTML0"/>
        <w:divId w:val="615719287"/>
        <w:rPr>
          <w:rStyle w:val="w"/>
        </w:rPr>
      </w:pPr>
      <w:r>
        <w:rPr>
          <w:rStyle w:val="w"/>
        </w:rPr>
        <w:t xml:space="preserve">            </w:t>
      </w:r>
      <w:r>
        <w:rPr>
          <w:rStyle w:val="nl"/>
        </w:rPr>
        <w:t>"tpOrdPx"</w:t>
      </w:r>
      <w:r>
        <w:rPr>
          <w:rStyle w:val="p"/>
        </w:rPr>
        <w:t>:</w:t>
      </w:r>
      <w:r>
        <w:rPr>
          <w:rStyle w:val="w"/>
        </w:rPr>
        <w:t xml:space="preserve"> </w:t>
      </w:r>
      <w:r>
        <w:rPr>
          <w:rStyle w:val="s2"/>
        </w:rPr>
        <w:t>""</w:t>
      </w:r>
      <w:r>
        <w:rPr>
          <w:rStyle w:val="p"/>
        </w:rPr>
        <w:t>,</w:t>
      </w:r>
    </w:p>
    <w:p w:rsidR="00000000" w:rsidRDefault="00000000">
      <w:pPr>
        <w:pStyle w:val="HTML0"/>
        <w:divId w:val="615719287"/>
        <w:rPr>
          <w:rStyle w:val="w"/>
        </w:rPr>
      </w:pPr>
      <w:r>
        <w:rPr>
          <w:rStyle w:val="w"/>
        </w:rPr>
        <w:t xml:space="preserve">            </w:t>
      </w:r>
      <w:r>
        <w:rPr>
          <w:rStyle w:val="nl"/>
        </w:rPr>
        <w:t>"tpTriggerPx"</w:t>
      </w:r>
      <w:r>
        <w:rPr>
          <w:rStyle w:val="p"/>
        </w:rPr>
        <w:t>:</w:t>
      </w:r>
      <w:r>
        <w:rPr>
          <w:rStyle w:val="w"/>
        </w:rPr>
        <w:t xml:space="preserve"> </w:t>
      </w:r>
      <w:r>
        <w:rPr>
          <w:rStyle w:val="s2"/>
        </w:rPr>
        <w:t>""</w:t>
      </w:r>
      <w:r>
        <w:rPr>
          <w:rStyle w:val="p"/>
        </w:rPr>
        <w:t>,</w:t>
      </w:r>
    </w:p>
    <w:p w:rsidR="00000000" w:rsidRDefault="00000000">
      <w:pPr>
        <w:pStyle w:val="HTML0"/>
        <w:divId w:val="615719287"/>
        <w:rPr>
          <w:rStyle w:val="w"/>
        </w:rPr>
      </w:pPr>
      <w:r>
        <w:rPr>
          <w:rStyle w:val="w"/>
        </w:rPr>
        <w:t xml:space="preserve">            </w:t>
      </w:r>
      <w:r>
        <w:rPr>
          <w:rStyle w:val="nl"/>
        </w:rPr>
        <w:t>"tpTriggerPxType"</w:t>
      </w:r>
      <w:r>
        <w:rPr>
          <w:rStyle w:val="p"/>
        </w:rPr>
        <w:t>:</w:t>
      </w:r>
      <w:r>
        <w:rPr>
          <w:rStyle w:val="w"/>
        </w:rPr>
        <w:t xml:space="preserve"> </w:t>
      </w:r>
      <w:r>
        <w:rPr>
          <w:rStyle w:val="s2"/>
        </w:rPr>
        <w:t>""</w:t>
      </w:r>
      <w:r>
        <w:rPr>
          <w:rStyle w:val="p"/>
        </w:rPr>
        <w:t>,</w:t>
      </w:r>
    </w:p>
    <w:p w:rsidR="00000000" w:rsidRDefault="00000000">
      <w:pPr>
        <w:pStyle w:val="HTML0"/>
        <w:divId w:val="615719287"/>
        <w:rPr>
          <w:rStyle w:val="w"/>
        </w:rPr>
      </w:pPr>
      <w:r>
        <w:rPr>
          <w:rStyle w:val="w"/>
        </w:rPr>
        <w:t xml:space="preserve">            </w:t>
      </w:r>
      <w:r>
        <w:rPr>
          <w:rStyle w:val="nl"/>
        </w:rPr>
        <w:t>"triggerPx"</w:t>
      </w:r>
      <w:r>
        <w:rPr>
          <w:rStyle w:val="p"/>
        </w:rPr>
        <w:t>:</w:t>
      </w:r>
      <w:r>
        <w:rPr>
          <w:rStyle w:val="w"/>
        </w:rPr>
        <w:t xml:space="preserve"> </w:t>
      </w:r>
      <w:r>
        <w:rPr>
          <w:rStyle w:val="s2"/>
        </w:rPr>
        <w:t>""</w:t>
      </w:r>
      <w:r>
        <w:rPr>
          <w:rStyle w:val="p"/>
        </w:rPr>
        <w:t>,</w:t>
      </w:r>
    </w:p>
    <w:p w:rsidR="00000000" w:rsidRDefault="00000000">
      <w:pPr>
        <w:pStyle w:val="HTML0"/>
        <w:divId w:val="615719287"/>
        <w:rPr>
          <w:rStyle w:val="w"/>
        </w:rPr>
      </w:pPr>
      <w:r>
        <w:rPr>
          <w:rStyle w:val="w"/>
        </w:rPr>
        <w:t xml:space="preserve">            </w:t>
      </w:r>
      <w:r>
        <w:rPr>
          <w:rStyle w:val="nl"/>
        </w:rPr>
        <w:t>"triggerPxType"</w:t>
      </w:r>
      <w:r>
        <w:rPr>
          <w:rStyle w:val="p"/>
        </w:rPr>
        <w:t>:</w:t>
      </w:r>
      <w:r>
        <w:rPr>
          <w:rStyle w:val="w"/>
        </w:rPr>
        <w:t xml:space="preserve"> </w:t>
      </w:r>
      <w:r>
        <w:rPr>
          <w:rStyle w:val="s2"/>
        </w:rPr>
        <w:t>""</w:t>
      </w:r>
      <w:r>
        <w:rPr>
          <w:rStyle w:val="p"/>
        </w:rPr>
        <w:t>,</w:t>
      </w:r>
    </w:p>
    <w:p w:rsidR="00000000" w:rsidRDefault="00000000">
      <w:pPr>
        <w:pStyle w:val="HTML0"/>
        <w:divId w:val="615719287"/>
        <w:rPr>
          <w:rStyle w:val="w"/>
        </w:rPr>
      </w:pPr>
      <w:r>
        <w:rPr>
          <w:rStyle w:val="w"/>
        </w:rPr>
        <w:t xml:space="preserve">            </w:t>
      </w:r>
      <w:r>
        <w:rPr>
          <w:rStyle w:val="nl"/>
        </w:rPr>
        <w:t>"triggerTime"</w:t>
      </w:r>
      <w:r>
        <w:rPr>
          <w:rStyle w:val="p"/>
        </w:rPr>
        <w:t>:</w:t>
      </w:r>
      <w:r>
        <w:rPr>
          <w:rStyle w:val="w"/>
        </w:rPr>
        <w:t xml:space="preserve"> </w:t>
      </w:r>
      <w:r>
        <w:rPr>
          <w:rStyle w:val="s2"/>
        </w:rPr>
        <w:t>""</w:t>
      </w:r>
      <w:r>
        <w:rPr>
          <w:rStyle w:val="p"/>
        </w:rPr>
        <w:t>,</w:t>
      </w:r>
    </w:p>
    <w:p w:rsidR="00000000" w:rsidRDefault="00000000">
      <w:pPr>
        <w:pStyle w:val="HTML0"/>
        <w:divId w:val="615719287"/>
        <w:rPr>
          <w:rStyle w:val="w"/>
        </w:rPr>
      </w:pPr>
      <w:r>
        <w:rPr>
          <w:rStyle w:val="w"/>
        </w:rPr>
        <w:t xml:space="preserve">            </w:t>
      </w:r>
      <w:r>
        <w:rPr>
          <w:rStyle w:val="nl"/>
        </w:rPr>
        <w:t>"isTradeBorrowMode"</w:t>
      </w:r>
      <w:r>
        <w:rPr>
          <w:rStyle w:val="p"/>
        </w:rPr>
        <w:t>:</w:t>
      </w:r>
      <w:r>
        <w:rPr>
          <w:rStyle w:val="w"/>
        </w:rPr>
        <w:t xml:space="preserve"> </w:t>
      </w:r>
      <w:r>
        <w:rPr>
          <w:rStyle w:val="s2"/>
        </w:rPr>
        <w:t>"true"</w:t>
      </w:r>
    </w:p>
    <w:p w:rsidR="00000000" w:rsidRDefault="00000000">
      <w:pPr>
        <w:pStyle w:val="HTML0"/>
        <w:divId w:val="615719287"/>
        <w:rPr>
          <w:rStyle w:val="w"/>
        </w:rPr>
      </w:pPr>
      <w:r>
        <w:rPr>
          <w:rStyle w:val="w"/>
        </w:rPr>
        <w:t xml:space="preserve">        </w:t>
      </w:r>
      <w:r>
        <w:rPr>
          <w:rStyle w:val="p"/>
        </w:rPr>
        <w:t>}</w:t>
      </w:r>
    </w:p>
    <w:p w:rsidR="00000000" w:rsidRDefault="00000000">
      <w:pPr>
        <w:pStyle w:val="HTML0"/>
        <w:divId w:val="615719287"/>
        <w:rPr>
          <w:rStyle w:val="w"/>
        </w:rPr>
      </w:pPr>
      <w:r>
        <w:rPr>
          <w:rStyle w:val="w"/>
        </w:rPr>
        <w:t xml:space="preserve">    </w:t>
      </w:r>
      <w:r>
        <w:rPr>
          <w:rStyle w:val="p"/>
        </w:rPr>
        <w:t>],</w:t>
      </w:r>
    </w:p>
    <w:p w:rsidR="00000000" w:rsidRDefault="00000000">
      <w:pPr>
        <w:pStyle w:val="HTML0"/>
        <w:divId w:val="615719287"/>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615719287"/>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5"/>
        <w:gridCol w:w="922"/>
        <w:gridCol w:w="4909"/>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 xml:space="preserve">Margin currency </w:t>
            </w:r>
            <w:r>
              <w:br/>
              <w:t xml:space="preserve">Only applicable to </w:t>
            </w:r>
            <w:r>
              <w:rPr>
                <w:rStyle w:val="HTML"/>
              </w:rPr>
              <w:t>cross</w:t>
            </w:r>
            <w:r>
              <w:t xml:space="preserve"> </w:t>
            </w:r>
            <w:r>
              <w:rPr>
                <w:rStyle w:val="HTML"/>
              </w:rPr>
              <w:t>MARGIN</w:t>
            </w:r>
            <w:r>
              <w:t xml:space="preserve"> orders in </w:t>
            </w:r>
            <w:r>
              <w:rPr>
                <w:rStyle w:val="HTML"/>
              </w:rPr>
              <w:t>Spot and futures mode</w:t>
            </w:r>
            <w:r>
              <w:t>.</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Latest order ID. It will be deprecated soon</w:t>
            </w:r>
          </w:p>
        </w:tc>
      </w:tr>
      <w:tr w:rsidR="00000000">
        <w:trPr>
          <w:divId w:val="175387555"/>
          <w:tblCellSpacing w:w="15" w:type="dxa"/>
        </w:trPr>
        <w:tc>
          <w:tcPr>
            <w:tcW w:w="0" w:type="auto"/>
            <w:vAlign w:val="center"/>
            <w:hideMark/>
          </w:tcPr>
          <w:p w:rsidR="00000000" w:rsidRDefault="00000000">
            <w:r>
              <w:t>ordIdList</w:t>
            </w:r>
          </w:p>
        </w:tc>
        <w:tc>
          <w:tcPr>
            <w:tcW w:w="0" w:type="auto"/>
            <w:vAlign w:val="center"/>
            <w:hideMark/>
          </w:tcPr>
          <w:p w:rsidR="00000000" w:rsidRDefault="00000000">
            <w:r>
              <w:t>Array</w:t>
            </w:r>
          </w:p>
        </w:tc>
        <w:tc>
          <w:tcPr>
            <w:tcW w:w="0" w:type="auto"/>
            <w:vAlign w:val="center"/>
            <w:hideMark/>
          </w:tcPr>
          <w:p w:rsidR="00000000" w:rsidRDefault="00000000">
            <w:r>
              <w:t>Order ID list. There will be multiple order IDs when there is TP/SL splitting order.</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clOrdId</w:t>
            </w:r>
          </w:p>
        </w:tc>
        <w:tc>
          <w:tcPr>
            <w:tcW w:w="0" w:type="auto"/>
            <w:vAlign w:val="center"/>
            <w:hideMark/>
          </w:tcPr>
          <w:p w:rsidR="00000000" w:rsidRDefault="00000000">
            <w:r>
              <w:t>String</w:t>
            </w:r>
          </w:p>
        </w:tc>
        <w:tc>
          <w:tcPr>
            <w:tcW w:w="0" w:type="auto"/>
            <w:vAlign w:val="center"/>
            <w:hideMark/>
          </w:tcPr>
          <w:p w:rsidR="00000000" w:rsidRDefault="00000000">
            <w:r>
              <w:t>Client Order ID as assigned by the client</w:t>
            </w:r>
          </w:p>
        </w:tc>
      </w:tr>
      <w:tr w:rsidR="00000000">
        <w:trPr>
          <w:divId w:val="175387555"/>
          <w:tblCellSpacing w:w="15" w:type="dxa"/>
        </w:trPr>
        <w:tc>
          <w:tcPr>
            <w:tcW w:w="0" w:type="auto"/>
            <w:vAlign w:val="center"/>
            <w:hideMark/>
          </w:tcPr>
          <w:p w:rsidR="00000000" w:rsidRDefault="00000000">
            <w:r>
              <w:t>sz</w:t>
            </w:r>
          </w:p>
        </w:tc>
        <w:tc>
          <w:tcPr>
            <w:tcW w:w="0" w:type="auto"/>
            <w:vAlign w:val="center"/>
            <w:hideMark/>
          </w:tcPr>
          <w:p w:rsidR="00000000" w:rsidRDefault="00000000">
            <w:r>
              <w:t>String</w:t>
            </w:r>
          </w:p>
        </w:tc>
        <w:tc>
          <w:tcPr>
            <w:tcW w:w="0" w:type="auto"/>
            <w:vAlign w:val="center"/>
            <w:hideMark/>
          </w:tcPr>
          <w:p w:rsidR="00000000" w:rsidRDefault="00000000">
            <w:r>
              <w:t>Quantity to buy or sell</w:t>
            </w:r>
          </w:p>
        </w:tc>
      </w:tr>
      <w:tr w:rsidR="00000000">
        <w:trPr>
          <w:divId w:val="175387555"/>
          <w:tblCellSpacing w:w="15" w:type="dxa"/>
        </w:trPr>
        <w:tc>
          <w:tcPr>
            <w:tcW w:w="0" w:type="auto"/>
            <w:vAlign w:val="center"/>
            <w:hideMark/>
          </w:tcPr>
          <w:p w:rsidR="00000000" w:rsidRDefault="00000000">
            <w:r>
              <w:t>closeFraction</w:t>
            </w:r>
          </w:p>
        </w:tc>
        <w:tc>
          <w:tcPr>
            <w:tcW w:w="0" w:type="auto"/>
            <w:vAlign w:val="center"/>
            <w:hideMark/>
          </w:tcPr>
          <w:p w:rsidR="00000000" w:rsidRDefault="00000000">
            <w:r>
              <w:t>String</w:t>
            </w:r>
          </w:p>
        </w:tc>
        <w:tc>
          <w:tcPr>
            <w:tcW w:w="0" w:type="auto"/>
            <w:vAlign w:val="center"/>
            <w:hideMark/>
          </w:tcPr>
          <w:p w:rsidR="00000000" w:rsidRDefault="00000000">
            <w:r>
              <w:t>Fraction of position to be closed when the algo order is triggered</w:t>
            </w:r>
          </w:p>
        </w:tc>
      </w:tr>
      <w:tr w:rsidR="00000000">
        <w:trPr>
          <w:divId w:val="175387555"/>
          <w:tblCellSpacing w:w="15" w:type="dxa"/>
        </w:trPr>
        <w:tc>
          <w:tcPr>
            <w:tcW w:w="0" w:type="auto"/>
            <w:vAlign w:val="center"/>
            <w:hideMark/>
          </w:tcPr>
          <w:p w:rsidR="00000000" w:rsidRDefault="00000000">
            <w:r>
              <w:t>ordType</w:t>
            </w:r>
          </w:p>
        </w:tc>
        <w:tc>
          <w:tcPr>
            <w:tcW w:w="0" w:type="auto"/>
            <w:vAlign w:val="center"/>
            <w:hideMark/>
          </w:tcPr>
          <w:p w:rsidR="00000000" w:rsidRDefault="00000000">
            <w:r>
              <w:t>String</w:t>
            </w:r>
          </w:p>
        </w:tc>
        <w:tc>
          <w:tcPr>
            <w:tcW w:w="0" w:type="auto"/>
            <w:vAlign w:val="center"/>
            <w:hideMark/>
          </w:tcPr>
          <w:p w:rsidR="00000000" w:rsidRDefault="00000000">
            <w:r>
              <w:t>Order type</w:t>
            </w:r>
          </w:p>
        </w:tc>
      </w:tr>
      <w:tr w:rsidR="00000000">
        <w:trPr>
          <w:divId w:val="175387555"/>
          <w:tblCellSpacing w:w="15" w:type="dxa"/>
        </w:trPr>
        <w:tc>
          <w:tcPr>
            <w:tcW w:w="0" w:type="auto"/>
            <w:vAlign w:val="center"/>
            <w:hideMark/>
          </w:tcPr>
          <w:p w:rsidR="00000000" w:rsidRDefault="00000000">
            <w:r>
              <w:t>side</w:t>
            </w:r>
          </w:p>
        </w:tc>
        <w:tc>
          <w:tcPr>
            <w:tcW w:w="0" w:type="auto"/>
            <w:vAlign w:val="center"/>
            <w:hideMark/>
          </w:tcPr>
          <w:p w:rsidR="00000000" w:rsidRDefault="00000000">
            <w:r>
              <w:t>String</w:t>
            </w:r>
          </w:p>
        </w:tc>
        <w:tc>
          <w:tcPr>
            <w:tcW w:w="0" w:type="auto"/>
            <w:vAlign w:val="center"/>
            <w:hideMark/>
          </w:tcPr>
          <w:p w:rsidR="00000000" w:rsidRDefault="00000000">
            <w:r>
              <w:t>Order side</w:t>
            </w:r>
          </w:p>
        </w:tc>
      </w:tr>
      <w:tr w:rsidR="00000000">
        <w:trPr>
          <w:divId w:val="175387555"/>
          <w:tblCellSpacing w:w="15" w:type="dxa"/>
        </w:trPr>
        <w:tc>
          <w:tcPr>
            <w:tcW w:w="0" w:type="auto"/>
            <w:vAlign w:val="center"/>
            <w:hideMark/>
          </w:tcPr>
          <w:p w:rsidR="00000000" w:rsidRDefault="00000000">
            <w:r>
              <w:t>posSide</w:t>
            </w:r>
          </w:p>
        </w:tc>
        <w:tc>
          <w:tcPr>
            <w:tcW w:w="0" w:type="auto"/>
            <w:vAlign w:val="center"/>
            <w:hideMark/>
          </w:tcPr>
          <w:p w:rsidR="00000000" w:rsidRDefault="00000000">
            <w:r>
              <w:t>String</w:t>
            </w:r>
          </w:p>
        </w:tc>
        <w:tc>
          <w:tcPr>
            <w:tcW w:w="0" w:type="auto"/>
            <w:vAlign w:val="center"/>
            <w:hideMark/>
          </w:tcPr>
          <w:p w:rsidR="00000000" w:rsidRDefault="00000000">
            <w:r>
              <w:t>Position side</w:t>
            </w:r>
          </w:p>
        </w:tc>
      </w:tr>
      <w:tr w:rsidR="00000000">
        <w:trPr>
          <w:divId w:val="175387555"/>
          <w:tblCellSpacing w:w="15" w:type="dxa"/>
        </w:trPr>
        <w:tc>
          <w:tcPr>
            <w:tcW w:w="0" w:type="auto"/>
            <w:vAlign w:val="center"/>
            <w:hideMark/>
          </w:tcPr>
          <w:p w:rsidR="00000000" w:rsidRDefault="00000000">
            <w:r>
              <w:t>tdMode</w:t>
            </w:r>
          </w:p>
        </w:tc>
        <w:tc>
          <w:tcPr>
            <w:tcW w:w="0" w:type="auto"/>
            <w:vAlign w:val="center"/>
            <w:hideMark/>
          </w:tcPr>
          <w:p w:rsidR="00000000" w:rsidRDefault="00000000">
            <w:r>
              <w:t>String</w:t>
            </w:r>
          </w:p>
        </w:tc>
        <w:tc>
          <w:tcPr>
            <w:tcW w:w="0" w:type="auto"/>
            <w:vAlign w:val="center"/>
            <w:hideMark/>
          </w:tcPr>
          <w:p w:rsidR="00000000" w:rsidRDefault="00000000">
            <w:r>
              <w:t>Trade mode</w:t>
            </w:r>
          </w:p>
        </w:tc>
      </w:tr>
      <w:tr w:rsidR="00000000">
        <w:trPr>
          <w:divId w:val="175387555"/>
          <w:tblCellSpacing w:w="15" w:type="dxa"/>
        </w:trPr>
        <w:tc>
          <w:tcPr>
            <w:tcW w:w="0" w:type="auto"/>
            <w:vAlign w:val="center"/>
            <w:hideMark/>
          </w:tcPr>
          <w:p w:rsidR="00000000" w:rsidRDefault="00000000">
            <w:r>
              <w:t>tgtCcy</w:t>
            </w:r>
          </w:p>
        </w:tc>
        <w:tc>
          <w:tcPr>
            <w:tcW w:w="0" w:type="auto"/>
            <w:vAlign w:val="center"/>
            <w:hideMark/>
          </w:tcPr>
          <w:p w:rsidR="00000000" w:rsidRDefault="00000000">
            <w:r>
              <w:t>String</w:t>
            </w:r>
          </w:p>
        </w:tc>
        <w:tc>
          <w:tcPr>
            <w:tcW w:w="0" w:type="auto"/>
            <w:vAlign w:val="center"/>
            <w:hideMark/>
          </w:tcPr>
          <w:p w:rsidR="00000000" w:rsidRDefault="00000000">
            <w:r>
              <w:t xml:space="preserve">Order quantity unit setting for </w:t>
            </w:r>
            <w:r>
              <w:rPr>
                <w:rStyle w:val="HTML"/>
              </w:rPr>
              <w:t>sz</w:t>
            </w:r>
            <w:r>
              <w:br/>
            </w:r>
            <w:r>
              <w:rPr>
                <w:rStyle w:val="HTML"/>
              </w:rPr>
              <w:t>base_ccy</w:t>
            </w:r>
            <w:r>
              <w:t>: Base currency ,</w:t>
            </w:r>
            <w:r>
              <w:rPr>
                <w:rStyle w:val="HTML"/>
              </w:rPr>
              <w:t>quote_ccy</w:t>
            </w:r>
            <w:r>
              <w:t xml:space="preserve">: Quote currency </w:t>
            </w:r>
            <w:r>
              <w:br/>
              <w:t xml:space="preserve">Only applicable to </w:t>
            </w:r>
            <w:r>
              <w:rPr>
                <w:rStyle w:val="HTML"/>
              </w:rPr>
              <w:t>SPOT</w:t>
            </w:r>
            <w:r>
              <w:t xml:space="preserve"> Market Orders</w:t>
            </w:r>
            <w:r>
              <w:br/>
              <w:t xml:space="preserve">Default is </w:t>
            </w:r>
            <w:r>
              <w:rPr>
                <w:rStyle w:val="HTML"/>
              </w:rPr>
              <w:t>quote_ccy</w:t>
            </w:r>
            <w:r>
              <w:t xml:space="preserve"> for buy, </w:t>
            </w:r>
            <w:r>
              <w:rPr>
                <w:rStyle w:val="HTML"/>
              </w:rPr>
              <w:t>base_ccy</w:t>
            </w:r>
            <w:r>
              <w:t xml:space="preserve"> for sell</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 xml:space="preserve">State </w:t>
            </w:r>
            <w:r>
              <w:br/>
            </w:r>
            <w:r>
              <w:rPr>
                <w:rStyle w:val="HTML"/>
              </w:rPr>
              <w:t>live</w:t>
            </w:r>
            <w:r>
              <w:t xml:space="preserve"> </w:t>
            </w:r>
            <w:r>
              <w:br/>
            </w:r>
            <w:r>
              <w:rPr>
                <w:rStyle w:val="HTML"/>
              </w:rPr>
              <w:t>pause</w:t>
            </w:r>
            <w:r>
              <w:t xml:space="preserve"> </w:t>
            </w:r>
            <w:r>
              <w:br/>
            </w:r>
            <w:r>
              <w:rPr>
                <w:rStyle w:val="HTML"/>
              </w:rPr>
              <w:t>partially_effective</w:t>
            </w:r>
            <w:r>
              <w:br/>
            </w:r>
            <w:r>
              <w:rPr>
                <w:rStyle w:val="HTML"/>
              </w:rPr>
              <w:t>effective</w:t>
            </w:r>
            <w:r>
              <w:t xml:space="preserve"> </w:t>
            </w:r>
            <w:r>
              <w:br/>
            </w:r>
            <w:r>
              <w:rPr>
                <w:rStyle w:val="HTML"/>
              </w:rPr>
              <w:t>canceled</w:t>
            </w:r>
            <w:r>
              <w:t xml:space="preserve"> </w:t>
            </w:r>
            <w:r>
              <w:br/>
            </w:r>
            <w:r>
              <w:rPr>
                <w:rStyle w:val="HTML"/>
              </w:rPr>
              <w:t>order_failed</w:t>
            </w:r>
            <w:r>
              <w:br/>
            </w:r>
            <w:r>
              <w:rPr>
                <w:rStyle w:val="HTML"/>
              </w:rPr>
              <w:t>partially_failed</w:t>
            </w:r>
          </w:p>
        </w:tc>
      </w:tr>
      <w:tr w:rsidR="00000000">
        <w:trPr>
          <w:divId w:val="175387555"/>
          <w:tblCellSpacing w:w="15" w:type="dxa"/>
        </w:trPr>
        <w:tc>
          <w:tcPr>
            <w:tcW w:w="0" w:type="auto"/>
            <w:vAlign w:val="center"/>
            <w:hideMark/>
          </w:tcPr>
          <w:p w:rsidR="00000000" w:rsidRDefault="00000000">
            <w:r>
              <w:t>lever</w:t>
            </w:r>
          </w:p>
        </w:tc>
        <w:tc>
          <w:tcPr>
            <w:tcW w:w="0" w:type="auto"/>
            <w:vAlign w:val="center"/>
            <w:hideMark/>
          </w:tcPr>
          <w:p w:rsidR="00000000" w:rsidRDefault="00000000">
            <w:r>
              <w:t>String</w:t>
            </w:r>
          </w:p>
        </w:tc>
        <w:tc>
          <w:tcPr>
            <w:tcW w:w="0" w:type="auto"/>
            <w:vAlign w:val="center"/>
            <w:hideMark/>
          </w:tcPr>
          <w:p w:rsidR="00000000" w:rsidRDefault="00000000">
            <w:r>
              <w:t xml:space="preserve">Leverage, from </w:t>
            </w:r>
            <w:r>
              <w:rPr>
                <w:rStyle w:val="HTML"/>
              </w:rPr>
              <w:t>0.01</w:t>
            </w:r>
            <w:r>
              <w:t xml:space="preserve"> to </w:t>
            </w:r>
            <w:r>
              <w:rPr>
                <w:rStyle w:val="HTML"/>
              </w:rPr>
              <w:t>125</w:t>
            </w:r>
            <w:r>
              <w:t xml:space="preserve">. </w:t>
            </w:r>
            <w:r>
              <w:br/>
              <w:t xml:space="preserve">Only applicable to </w:t>
            </w:r>
            <w:r>
              <w:rPr>
                <w:rStyle w:val="HTML"/>
              </w:rPr>
              <w:t>MARGIN/FUTURES/SWAP</w:t>
            </w:r>
          </w:p>
        </w:tc>
      </w:tr>
      <w:tr w:rsidR="00000000">
        <w:trPr>
          <w:divId w:val="175387555"/>
          <w:tblCellSpacing w:w="15" w:type="dxa"/>
        </w:trPr>
        <w:tc>
          <w:tcPr>
            <w:tcW w:w="0" w:type="auto"/>
            <w:vAlign w:val="center"/>
            <w:hideMark/>
          </w:tcPr>
          <w:p w:rsidR="00000000" w:rsidRDefault="00000000">
            <w:r>
              <w:t>tpTriggerPx</w:t>
            </w:r>
          </w:p>
        </w:tc>
        <w:tc>
          <w:tcPr>
            <w:tcW w:w="0" w:type="auto"/>
            <w:vAlign w:val="center"/>
            <w:hideMark/>
          </w:tcPr>
          <w:p w:rsidR="00000000" w:rsidRDefault="00000000">
            <w:r>
              <w:t>String</w:t>
            </w:r>
          </w:p>
        </w:tc>
        <w:tc>
          <w:tcPr>
            <w:tcW w:w="0" w:type="auto"/>
            <w:vAlign w:val="center"/>
            <w:hideMark/>
          </w:tcPr>
          <w:p w:rsidR="00000000" w:rsidRDefault="00000000">
            <w:r>
              <w:t>Take-profit trigger price.</w:t>
            </w:r>
          </w:p>
        </w:tc>
      </w:tr>
      <w:tr w:rsidR="00000000">
        <w:trPr>
          <w:divId w:val="175387555"/>
          <w:tblCellSpacing w:w="15" w:type="dxa"/>
        </w:trPr>
        <w:tc>
          <w:tcPr>
            <w:tcW w:w="0" w:type="auto"/>
            <w:vAlign w:val="center"/>
            <w:hideMark/>
          </w:tcPr>
          <w:p w:rsidR="00000000" w:rsidRDefault="00000000">
            <w:r>
              <w:t>tpTriggerPxType</w:t>
            </w:r>
          </w:p>
        </w:tc>
        <w:tc>
          <w:tcPr>
            <w:tcW w:w="0" w:type="auto"/>
            <w:vAlign w:val="center"/>
            <w:hideMark/>
          </w:tcPr>
          <w:p w:rsidR="00000000" w:rsidRDefault="00000000">
            <w:r>
              <w:t>String</w:t>
            </w:r>
          </w:p>
        </w:tc>
        <w:tc>
          <w:tcPr>
            <w:tcW w:w="0" w:type="auto"/>
            <w:vAlign w:val="center"/>
            <w:hideMark/>
          </w:tcPr>
          <w:p w:rsidR="00000000" w:rsidRDefault="00000000">
            <w:r>
              <w:t xml:space="preserve">Take-profit trigger price type. </w:t>
            </w:r>
            <w:r>
              <w:br/>
            </w:r>
            <w:r>
              <w:rPr>
                <w:rStyle w:val="HTML"/>
              </w:rPr>
              <w:t>last</w:t>
            </w:r>
            <w:r>
              <w:t>: last price</w:t>
            </w:r>
            <w:r>
              <w:br/>
            </w:r>
            <w:r>
              <w:rPr>
                <w:rStyle w:val="HTML"/>
              </w:rPr>
              <w:t>index</w:t>
            </w:r>
            <w:r>
              <w:t>: index price</w:t>
            </w:r>
            <w:r>
              <w:br/>
            </w:r>
            <w:r>
              <w:rPr>
                <w:rStyle w:val="HTML"/>
              </w:rPr>
              <w:t>mark</w:t>
            </w:r>
            <w:r>
              <w:t>: mark price</w:t>
            </w:r>
          </w:p>
        </w:tc>
      </w:tr>
      <w:tr w:rsidR="00000000">
        <w:trPr>
          <w:divId w:val="175387555"/>
          <w:tblCellSpacing w:w="15" w:type="dxa"/>
        </w:trPr>
        <w:tc>
          <w:tcPr>
            <w:tcW w:w="0" w:type="auto"/>
            <w:vAlign w:val="center"/>
            <w:hideMark/>
          </w:tcPr>
          <w:p w:rsidR="00000000" w:rsidRDefault="00000000">
            <w:r>
              <w:t>tpOrdPx</w:t>
            </w:r>
          </w:p>
        </w:tc>
        <w:tc>
          <w:tcPr>
            <w:tcW w:w="0" w:type="auto"/>
            <w:vAlign w:val="center"/>
            <w:hideMark/>
          </w:tcPr>
          <w:p w:rsidR="00000000" w:rsidRDefault="00000000">
            <w:r>
              <w:t>String</w:t>
            </w:r>
          </w:p>
        </w:tc>
        <w:tc>
          <w:tcPr>
            <w:tcW w:w="0" w:type="auto"/>
            <w:vAlign w:val="center"/>
            <w:hideMark/>
          </w:tcPr>
          <w:p w:rsidR="00000000" w:rsidRDefault="00000000">
            <w:r>
              <w:t>Take-profit order price.</w:t>
            </w:r>
          </w:p>
        </w:tc>
      </w:tr>
      <w:tr w:rsidR="00000000">
        <w:trPr>
          <w:divId w:val="175387555"/>
          <w:tblCellSpacing w:w="15" w:type="dxa"/>
        </w:trPr>
        <w:tc>
          <w:tcPr>
            <w:tcW w:w="0" w:type="auto"/>
            <w:vAlign w:val="center"/>
            <w:hideMark/>
          </w:tcPr>
          <w:p w:rsidR="00000000" w:rsidRDefault="00000000">
            <w:r>
              <w:t>slTriggerPx</w:t>
            </w:r>
          </w:p>
        </w:tc>
        <w:tc>
          <w:tcPr>
            <w:tcW w:w="0" w:type="auto"/>
            <w:vAlign w:val="center"/>
            <w:hideMark/>
          </w:tcPr>
          <w:p w:rsidR="00000000" w:rsidRDefault="00000000">
            <w:r>
              <w:t>String</w:t>
            </w:r>
          </w:p>
        </w:tc>
        <w:tc>
          <w:tcPr>
            <w:tcW w:w="0" w:type="auto"/>
            <w:vAlign w:val="center"/>
            <w:hideMark/>
          </w:tcPr>
          <w:p w:rsidR="00000000" w:rsidRDefault="00000000">
            <w:r>
              <w:t>Stop-loss trigger price.</w:t>
            </w:r>
          </w:p>
        </w:tc>
      </w:tr>
      <w:tr w:rsidR="00000000">
        <w:trPr>
          <w:divId w:val="175387555"/>
          <w:tblCellSpacing w:w="15" w:type="dxa"/>
        </w:trPr>
        <w:tc>
          <w:tcPr>
            <w:tcW w:w="0" w:type="auto"/>
            <w:vAlign w:val="center"/>
            <w:hideMark/>
          </w:tcPr>
          <w:p w:rsidR="00000000" w:rsidRDefault="00000000">
            <w:r>
              <w:t>slTriggerPxType</w:t>
            </w:r>
          </w:p>
        </w:tc>
        <w:tc>
          <w:tcPr>
            <w:tcW w:w="0" w:type="auto"/>
            <w:vAlign w:val="center"/>
            <w:hideMark/>
          </w:tcPr>
          <w:p w:rsidR="00000000" w:rsidRDefault="00000000">
            <w:r>
              <w:t>String</w:t>
            </w:r>
          </w:p>
        </w:tc>
        <w:tc>
          <w:tcPr>
            <w:tcW w:w="0" w:type="auto"/>
            <w:vAlign w:val="center"/>
            <w:hideMark/>
          </w:tcPr>
          <w:p w:rsidR="00000000" w:rsidRDefault="00000000">
            <w:r>
              <w:t xml:space="preserve">Stop-loss trigger price type. </w:t>
            </w:r>
            <w:r>
              <w:br/>
            </w:r>
            <w:r>
              <w:rPr>
                <w:rStyle w:val="HTML"/>
              </w:rPr>
              <w:t>last</w:t>
            </w:r>
            <w:r>
              <w:t>: last price</w:t>
            </w:r>
            <w:r>
              <w:br/>
            </w:r>
            <w:r>
              <w:rPr>
                <w:rStyle w:val="HTML"/>
              </w:rPr>
              <w:t>index</w:t>
            </w:r>
            <w:r>
              <w:t>: index price</w:t>
            </w:r>
            <w:r>
              <w:br/>
            </w:r>
            <w:r>
              <w:rPr>
                <w:rStyle w:val="HTML"/>
              </w:rPr>
              <w:t>mark</w:t>
            </w:r>
            <w:r>
              <w:t>: mark price</w:t>
            </w:r>
          </w:p>
        </w:tc>
      </w:tr>
      <w:tr w:rsidR="00000000">
        <w:trPr>
          <w:divId w:val="175387555"/>
          <w:tblCellSpacing w:w="15" w:type="dxa"/>
        </w:trPr>
        <w:tc>
          <w:tcPr>
            <w:tcW w:w="0" w:type="auto"/>
            <w:vAlign w:val="center"/>
            <w:hideMark/>
          </w:tcPr>
          <w:p w:rsidR="00000000" w:rsidRDefault="00000000">
            <w:r>
              <w:t>slOrdPx</w:t>
            </w:r>
          </w:p>
        </w:tc>
        <w:tc>
          <w:tcPr>
            <w:tcW w:w="0" w:type="auto"/>
            <w:vAlign w:val="center"/>
            <w:hideMark/>
          </w:tcPr>
          <w:p w:rsidR="00000000" w:rsidRDefault="00000000">
            <w:r>
              <w:t>String</w:t>
            </w:r>
          </w:p>
        </w:tc>
        <w:tc>
          <w:tcPr>
            <w:tcW w:w="0" w:type="auto"/>
            <w:vAlign w:val="center"/>
            <w:hideMark/>
          </w:tcPr>
          <w:p w:rsidR="00000000" w:rsidRDefault="00000000">
            <w:r>
              <w:t>Stop-loss order price.</w:t>
            </w:r>
          </w:p>
        </w:tc>
      </w:tr>
      <w:tr w:rsidR="00000000">
        <w:trPr>
          <w:divId w:val="175387555"/>
          <w:tblCellSpacing w:w="15" w:type="dxa"/>
        </w:trPr>
        <w:tc>
          <w:tcPr>
            <w:tcW w:w="0" w:type="auto"/>
            <w:vAlign w:val="center"/>
            <w:hideMark/>
          </w:tcPr>
          <w:p w:rsidR="00000000" w:rsidRDefault="00000000">
            <w:r>
              <w:t>triggerPx</w:t>
            </w:r>
          </w:p>
        </w:tc>
        <w:tc>
          <w:tcPr>
            <w:tcW w:w="0" w:type="auto"/>
            <w:vAlign w:val="center"/>
            <w:hideMark/>
          </w:tcPr>
          <w:p w:rsidR="00000000" w:rsidRDefault="00000000">
            <w:r>
              <w:t>String</w:t>
            </w:r>
          </w:p>
        </w:tc>
        <w:tc>
          <w:tcPr>
            <w:tcW w:w="0" w:type="auto"/>
            <w:vAlign w:val="center"/>
            <w:hideMark/>
          </w:tcPr>
          <w:p w:rsidR="00000000" w:rsidRDefault="00000000">
            <w:r>
              <w:t>trigger price.</w:t>
            </w:r>
          </w:p>
        </w:tc>
      </w:tr>
      <w:tr w:rsidR="00000000">
        <w:trPr>
          <w:divId w:val="175387555"/>
          <w:tblCellSpacing w:w="15" w:type="dxa"/>
        </w:trPr>
        <w:tc>
          <w:tcPr>
            <w:tcW w:w="0" w:type="auto"/>
            <w:vAlign w:val="center"/>
            <w:hideMark/>
          </w:tcPr>
          <w:p w:rsidR="00000000" w:rsidRDefault="00000000">
            <w:r>
              <w:t>triggerPxType</w:t>
            </w:r>
          </w:p>
        </w:tc>
        <w:tc>
          <w:tcPr>
            <w:tcW w:w="0" w:type="auto"/>
            <w:vAlign w:val="center"/>
            <w:hideMark/>
          </w:tcPr>
          <w:p w:rsidR="00000000" w:rsidRDefault="00000000">
            <w:r>
              <w:t>String</w:t>
            </w:r>
          </w:p>
        </w:tc>
        <w:tc>
          <w:tcPr>
            <w:tcW w:w="0" w:type="auto"/>
            <w:vAlign w:val="center"/>
            <w:hideMark/>
          </w:tcPr>
          <w:p w:rsidR="00000000" w:rsidRDefault="00000000">
            <w:r>
              <w:t xml:space="preserve">trigger price type. </w:t>
            </w:r>
            <w:r>
              <w:br/>
            </w:r>
            <w:r>
              <w:rPr>
                <w:rStyle w:val="HTML"/>
              </w:rPr>
              <w:t>last</w:t>
            </w:r>
            <w:r>
              <w:t>: last price</w:t>
            </w:r>
            <w:r>
              <w:br/>
            </w:r>
            <w:r>
              <w:rPr>
                <w:rStyle w:val="HTML"/>
              </w:rPr>
              <w:t>index</w:t>
            </w:r>
            <w:r>
              <w:t>: index price</w:t>
            </w:r>
            <w:r>
              <w:br/>
            </w:r>
            <w:r>
              <w:rPr>
                <w:rStyle w:val="HTML"/>
              </w:rPr>
              <w:t>mark</w:t>
            </w:r>
            <w:r>
              <w:t>: mark price</w:t>
            </w:r>
          </w:p>
        </w:tc>
      </w:tr>
      <w:tr w:rsidR="00000000">
        <w:trPr>
          <w:divId w:val="175387555"/>
          <w:tblCellSpacing w:w="15" w:type="dxa"/>
        </w:trPr>
        <w:tc>
          <w:tcPr>
            <w:tcW w:w="0" w:type="auto"/>
            <w:vAlign w:val="center"/>
            <w:hideMark/>
          </w:tcPr>
          <w:p w:rsidR="00000000" w:rsidRDefault="00000000">
            <w:r>
              <w:t>ordPx</w:t>
            </w:r>
          </w:p>
        </w:tc>
        <w:tc>
          <w:tcPr>
            <w:tcW w:w="0" w:type="auto"/>
            <w:vAlign w:val="center"/>
            <w:hideMark/>
          </w:tcPr>
          <w:p w:rsidR="00000000" w:rsidRDefault="00000000">
            <w:r>
              <w:t>String</w:t>
            </w:r>
          </w:p>
        </w:tc>
        <w:tc>
          <w:tcPr>
            <w:tcW w:w="0" w:type="auto"/>
            <w:vAlign w:val="center"/>
            <w:hideMark/>
          </w:tcPr>
          <w:p w:rsidR="00000000" w:rsidRDefault="00000000">
            <w:r>
              <w:t>Order price for the trigger order</w:t>
            </w:r>
          </w:p>
        </w:tc>
      </w:tr>
      <w:tr w:rsidR="00000000">
        <w:trPr>
          <w:divId w:val="175387555"/>
          <w:tblCellSpacing w:w="15" w:type="dxa"/>
        </w:trPr>
        <w:tc>
          <w:tcPr>
            <w:tcW w:w="0" w:type="auto"/>
            <w:vAlign w:val="center"/>
            <w:hideMark/>
          </w:tcPr>
          <w:p w:rsidR="00000000" w:rsidRDefault="00000000">
            <w:r>
              <w:t>actualSz</w:t>
            </w:r>
          </w:p>
        </w:tc>
        <w:tc>
          <w:tcPr>
            <w:tcW w:w="0" w:type="auto"/>
            <w:vAlign w:val="center"/>
            <w:hideMark/>
          </w:tcPr>
          <w:p w:rsidR="00000000" w:rsidRDefault="00000000">
            <w:r>
              <w:t>String</w:t>
            </w:r>
          </w:p>
        </w:tc>
        <w:tc>
          <w:tcPr>
            <w:tcW w:w="0" w:type="auto"/>
            <w:vAlign w:val="center"/>
            <w:hideMark/>
          </w:tcPr>
          <w:p w:rsidR="00000000" w:rsidRDefault="00000000">
            <w:r>
              <w:t>Actual order quantity</w:t>
            </w:r>
          </w:p>
        </w:tc>
      </w:tr>
      <w:tr w:rsidR="00000000">
        <w:trPr>
          <w:divId w:val="175387555"/>
          <w:tblCellSpacing w:w="15" w:type="dxa"/>
        </w:trPr>
        <w:tc>
          <w:tcPr>
            <w:tcW w:w="0" w:type="auto"/>
            <w:vAlign w:val="center"/>
            <w:hideMark/>
          </w:tcPr>
          <w:p w:rsidR="00000000" w:rsidRDefault="00000000">
            <w:r>
              <w:t>actualPx</w:t>
            </w:r>
          </w:p>
        </w:tc>
        <w:tc>
          <w:tcPr>
            <w:tcW w:w="0" w:type="auto"/>
            <w:vAlign w:val="center"/>
            <w:hideMark/>
          </w:tcPr>
          <w:p w:rsidR="00000000" w:rsidRDefault="00000000">
            <w:r>
              <w:t>String</w:t>
            </w:r>
          </w:p>
        </w:tc>
        <w:tc>
          <w:tcPr>
            <w:tcW w:w="0" w:type="auto"/>
            <w:vAlign w:val="center"/>
            <w:hideMark/>
          </w:tcPr>
          <w:p w:rsidR="00000000" w:rsidRDefault="00000000">
            <w:r>
              <w:t>Actual order price</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r w:rsidR="00000000">
        <w:trPr>
          <w:divId w:val="175387555"/>
          <w:tblCellSpacing w:w="15" w:type="dxa"/>
        </w:trPr>
        <w:tc>
          <w:tcPr>
            <w:tcW w:w="0" w:type="auto"/>
            <w:vAlign w:val="center"/>
            <w:hideMark/>
          </w:tcPr>
          <w:p w:rsidR="00000000" w:rsidRDefault="00000000">
            <w:r>
              <w:t>actualSide</w:t>
            </w:r>
          </w:p>
        </w:tc>
        <w:tc>
          <w:tcPr>
            <w:tcW w:w="0" w:type="auto"/>
            <w:vAlign w:val="center"/>
            <w:hideMark/>
          </w:tcPr>
          <w:p w:rsidR="00000000" w:rsidRDefault="00000000">
            <w:r>
              <w:t>String</w:t>
            </w:r>
          </w:p>
        </w:tc>
        <w:tc>
          <w:tcPr>
            <w:tcW w:w="0" w:type="auto"/>
            <w:vAlign w:val="center"/>
            <w:hideMark/>
          </w:tcPr>
          <w:p w:rsidR="00000000" w:rsidRDefault="00000000">
            <w:r>
              <w:t xml:space="preserve">Actual trigger side, </w:t>
            </w:r>
            <w:r>
              <w:rPr>
                <w:rStyle w:val="HTML"/>
              </w:rPr>
              <w:t>tp</w:t>
            </w:r>
            <w:r>
              <w:t xml:space="preserve">: take profit </w:t>
            </w:r>
            <w:r>
              <w:rPr>
                <w:rStyle w:val="HTML"/>
              </w:rPr>
              <w:t>sl</w:t>
            </w:r>
            <w:r>
              <w:t>: stop loss</w:t>
            </w:r>
            <w:r>
              <w:br/>
              <w:t>Only applicable to oco order and conditional order</w:t>
            </w:r>
          </w:p>
        </w:tc>
      </w:tr>
      <w:tr w:rsidR="00000000">
        <w:trPr>
          <w:divId w:val="175387555"/>
          <w:tblCellSpacing w:w="15" w:type="dxa"/>
        </w:trPr>
        <w:tc>
          <w:tcPr>
            <w:tcW w:w="0" w:type="auto"/>
            <w:vAlign w:val="center"/>
            <w:hideMark/>
          </w:tcPr>
          <w:p w:rsidR="00000000" w:rsidRDefault="00000000">
            <w:r>
              <w:t>triggerTime</w:t>
            </w:r>
          </w:p>
        </w:tc>
        <w:tc>
          <w:tcPr>
            <w:tcW w:w="0" w:type="auto"/>
            <w:vAlign w:val="center"/>
            <w:hideMark/>
          </w:tcPr>
          <w:p w:rsidR="00000000" w:rsidRDefault="00000000">
            <w:r>
              <w:t>String</w:t>
            </w:r>
          </w:p>
        </w:tc>
        <w:tc>
          <w:tcPr>
            <w:tcW w:w="0" w:type="auto"/>
            <w:vAlign w:val="center"/>
            <w:hideMark/>
          </w:tcPr>
          <w:p w:rsidR="00000000" w:rsidRDefault="00000000">
            <w:r>
              <w:t xml:space="preserve">Trigger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pxVar</w:t>
            </w:r>
          </w:p>
        </w:tc>
        <w:tc>
          <w:tcPr>
            <w:tcW w:w="0" w:type="auto"/>
            <w:vAlign w:val="center"/>
            <w:hideMark/>
          </w:tcPr>
          <w:p w:rsidR="00000000" w:rsidRDefault="00000000">
            <w:r>
              <w:t>String</w:t>
            </w:r>
          </w:p>
        </w:tc>
        <w:tc>
          <w:tcPr>
            <w:tcW w:w="0" w:type="auto"/>
            <w:vAlign w:val="center"/>
            <w:hideMark/>
          </w:tcPr>
          <w:p w:rsidR="00000000" w:rsidRDefault="00000000">
            <w:r>
              <w:t xml:space="preserve">Price ratio </w:t>
            </w:r>
            <w:r>
              <w:br/>
              <w:t xml:space="preserve">Only applicable to </w:t>
            </w:r>
            <w:r>
              <w:rPr>
                <w:rStyle w:val="HTML"/>
              </w:rPr>
              <w:t>iceberg</w:t>
            </w:r>
            <w:r>
              <w:t xml:space="preserve"> order or </w:t>
            </w:r>
            <w:r>
              <w:rPr>
                <w:rStyle w:val="HTML"/>
              </w:rPr>
              <w:t>twap</w:t>
            </w:r>
            <w:r>
              <w:t xml:space="preserve"> order</w:t>
            </w:r>
          </w:p>
        </w:tc>
      </w:tr>
      <w:tr w:rsidR="00000000">
        <w:trPr>
          <w:divId w:val="175387555"/>
          <w:tblCellSpacing w:w="15" w:type="dxa"/>
        </w:trPr>
        <w:tc>
          <w:tcPr>
            <w:tcW w:w="0" w:type="auto"/>
            <w:vAlign w:val="center"/>
            <w:hideMark/>
          </w:tcPr>
          <w:p w:rsidR="00000000" w:rsidRDefault="00000000">
            <w:r>
              <w:t>pxSpread</w:t>
            </w:r>
          </w:p>
        </w:tc>
        <w:tc>
          <w:tcPr>
            <w:tcW w:w="0" w:type="auto"/>
            <w:vAlign w:val="center"/>
            <w:hideMark/>
          </w:tcPr>
          <w:p w:rsidR="00000000" w:rsidRDefault="00000000">
            <w:r>
              <w:t>String</w:t>
            </w:r>
          </w:p>
        </w:tc>
        <w:tc>
          <w:tcPr>
            <w:tcW w:w="0" w:type="auto"/>
            <w:vAlign w:val="center"/>
            <w:hideMark/>
          </w:tcPr>
          <w:p w:rsidR="00000000" w:rsidRDefault="00000000">
            <w:r>
              <w:t xml:space="preserve">Price variance </w:t>
            </w:r>
            <w:r>
              <w:br/>
              <w:t xml:space="preserve">Only applicable to </w:t>
            </w:r>
            <w:r>
              <w:rPr>
                <w:rStyle w:val="HTML"/>
              </w:rPr>
              <w:t>iceberg</w:t>
            </w:r>
            <w:r>
              <w:t xml:space="preserve"> order or </w:t>
            </w:r>
            <w:r>
              <w:rPr>
                <w:rStyle w:val="HTML"/>
              </w:rPr>
              <w:t>twap</w:t>
            </w:r>
            <w:r>
              <w:t xml:space="preserve"> order</w:t>
            </w:r>
          </w:p>
        </w:tc>
      </w:tr>
      <w:tr w:rsidR="00000000">
        <w:trPr>
          <w:divId w:val="175387555"/>
          <w:tblCellSpacing w:w="15" w:type="dxa"/>
        </w:trPr>
        <w:tc>
          <w:tcPr>
            <w:tcW w:w="0" w:type="auto"/>
            <w:vAlign w:val="center"/>
            <w:hideMark/>
          </w:tcPr>
          <w:p w:rsidR="00000000" w:rsidRDefault="00000000">
            <w:r>
              <w:t>szLimit</w:t>
            </w:r>
          </w:p>
        </w:tc>
        <w:tc>
          <w:tcPr>
            <w:tcW w:w="0" w:type="auto"/>
            <w:vAlign w:val="center"/>
            <w:hideMark/>
          </w:tcPr>
          <w:p w:rsidR="00000000" w:rsidRDefault="00000000">
            <w:r>
              <w:t>String</w:t>
            </w:r>
          </w:p>
        </w:tc>
        <w:tc>
          <w:tcPr>
            <w:tcW w:w="0" w:type="auto"/>
            <w:vAlign w:val="center"/>
            <w:hideMark/>
          </w:tcPr>
          <w:p w:rsidR="00000000" w:rsidRDefault="00000000">
            <w:r>
              <w:t xml:space="preserve">Average amount </w:t>
            </w:r>
            <w:r>
              <w:br/>
              <w:t xml:space="preserve">Only applicable to </w:t>
            </w:r>
            <w:r>
              <w:rPr>
                <w:rStyle w:val="HTML"/>
              </w:rPr>
              <w:t>iceberg</w:t>
            </w:r>
            <w:r>
              <w:t xml:space="preserve"> order or </w:t>
            </w:r>
            <w:r>
              <w:rPr>
                <w:rStyle w:val="HTML"/>
              </w:rPr>
              <w:t>twap</w:t>
            </w:r>
            <w:r>
              <w:t xml:space="preserve"> order</w:t>
            </w:r>
          </w:p>
        </w:tc>
      </w:tr>
      <w:tr w:rsidR="00000000">
        <w:trPr>
          <w:divId w:val="175387555"/>
          <w:tblCellSpacing w:w="15" w:type="dxa"/>
        </w:trPr>
        <w:tc>
          <w:tcPr>
            <w:tcW w:w="0" w:type="auto"/>
            <w:vAlign w:val="center"/>
            <w:hideMark/>
          </w:tcPr>
          <w:p w:rsidR="00000000" w:rsidRDefault="00000000">
            <w:r>
              <w:t>pxLimit</w:t>
            </w:r>
          </w:p>
        </w:tc>
        <w:tc>
          <w:tcPr>
            <w:tcW w:w="0" w:type="auto"/>
            <w:vAlign w:val="center"/>
            <w:hideMark/>
          </w:tcPr>
          <w:p w:rsidR="00000000" w:rsidRDefault="00000000">
            <w:r>
              <w:t>String</w:t>
            </w:r>
          </w:p>
        </w:tc>
        <w:tc>
          <w:tcPr>
            <w:tcW w:w="0" w:type="auto"/>
            <w:vAlign w:val="center"/>
            <w:hideMark/>
          </w:tcPr>
          <w:p w:rsidR="00000000" w:rsidRDefault="00000000">
            <w:r>
              <w:t xml:space="preserve">Price Limit </w:t>
            </w:r>
            <w:r>
              <w:br/>
              <w:t xml:space="preserve">Only applicable to </w:t>
            </w:r>
            <w:r>
              <w:rPr>
                <w:rStyle w:val="HTML"/>
              </w:rPr>
              <w:t>iceberg</w:t>
            </w:r>
            <w:r>
              <w:t xml:space="preserve"> order or </w:t>
            </w:r>
            <w:r>
              <w:rPr>
                <w:rStyle w:val="HTML"/>
              </w:rPr>
              <w:t>twap</w:t>
            </w:r>
            <w:r>
              <w:t xml:space="preserve"> order</w:t>
            </w:r>
          </w:p>
        </w:tc>
      </w:tr>
      <w:tr w:rsidR="00000000">
        <w:trPr>
          <w:divId w:val="175387555"/>
          <w:tblCellSpacing w:w="15" w:type="dxa"/>
        </w:trPr>
        <w:tc>
          <w:tcPr>
            <w:tcW w:w="0" w:type="auto"/>
            <w:vAlign w:val="center"/>
            <w:hideMark/>
          </w:tcPr>
          <w:p w:rsidR="00000000" w:rsidRDefault="00000000">
            <w:r>
              <w:t>timeInterval</w:t>
            </w:r>
          </w:p>
        </w:tc>
        <w:tc>
          <w:tcPr>
            <w:tcW w:w="0" w:type="auto"/>
            <w:vAlign w:val="center"/>
            <w:hideMark/>
          </w:tcPr>
          <w:p w:rsidR="00000000" w:rsidRDefault="00000000">
            <w:r>
              <w:t>String</w:t>
            </w:r>
          </w:p>
        </w:tc>
        <w:tc>
          <w:tcPr>
            <w:tcW w:w="0" w:type="auto"/>
            <w:vAlign w:val="center"/>
            <w:hideMark/>
          </w:tcPr>
          <w:p w:rsidR="00000000" w:rsidRDefault="00000000">
            <w:r>
              <w:t xml:space="preserve">Time interval </w:t>
            </w:r>
            <w:r>
              <w:br/>
              <w:t xml:space="preserve">Only applicable to </w:t>
            </w:r>
            <w:r>
              <w:rPr>
                <w:rStyle w:val="HTML"/>
              </w:rPr>
              <w:t>twap</w:t>
            </w:r>
            <w:r>
              <w:t xml:space="preserve"> order</w:t>
            </w:r>
          </w:p>
        </w:tc>
      </w:tr>
      <w:tr w:rsidR="00000000">
        <w:trPr>
          <w:divId w:val="175387555"/>
          <w:tblCellSpacing w:w="15" w:type="dxa"/>
        </w:trPr>
        <w:tc>
          <w:tcPr>
            <w:tcW w:w="0" w:type="auto"/>
            <w:vAlign w:val="center"/>
            <w:hideMark/>
          </w:tcPr>
          <w:p w:rsidR="00000000" w:rsidRDefault="00000000">
            <w:r>
              <w:t>callbackRatio</w:t>
            </w:r>
          </w:p>
        </w:tc>
        <w:tc>
          <w:tcPr>
            <w:tcW w:w="0" w:type="auto"/>
            <w:vAlign w:val="center"/>
            <w:hideMark/>
          </w:tcPr>
          <w:p w:rsidR="00000000" w:rsidRDefault="00000000">
            <w:r>
              <w:t>String</w:t>
            </w:r>
          </w:p>
        </w:tc>
        <w:tc>
          <w:tcPr>
            <w:tcW w:w="0" w:type="auto"/>
            <w:vAlign w:val="center"/>
            <w:hideMark/>
          </w:tcPr>
          <w:p w:rsidR="00000000" w:rsidRDefault="00000000">
            <w:r>
              <w:t>Callback price ratio</w:t>
            </w:r>
            <w:r>
              <w:br/>
              <w:t xml:space="preserve">Only applicable to </w:t>
            </w:r>
            <w:r>
              <w:rPr>
                <w:rStyle w:val="HTML"/>
              </w:rPr>
              <w:t>move_order_stop</w:t>
            </w:r>
            <w:r>
              <w:t xml:space="preserve"> order</w:t>
            </w:r>
          </w:p>
        </w:tc>
      </w:tr>
      <w:tr w:rsidR="00000000">
        <w:trPr>
          <w:divId w:val="175387555"/>
          <w:tblCellSpacing w:w="15" w:type="dxa"/>
        </w:trPr>
        <w:tc>
          <w:tcPr>
            <w:tcW w:w="0" w:type="auto"/>
            <w:vAlign w:val="center"/>
            <w:hideMark/>
          </w:tcPr>
          <w:p w:rsidR="00000000" w:rsidRDefault="00000000">
            <w:r>
              <w:t>callbackSpread</w:t>
            </w:r>
          </w:p>
        </w:tc>
        <w:tc>
          <w:tcPr>
            <w:tcW w:w="0" w:type="auto"/>
            <w:vAlign w:val="center"/>
            <w:hideMark/>
          </w:tcPr>
          <w:p w:rsidR="00000000" w:rsidRDefault="00000000">
            <w:r>
              <w:t>String</w:t>
            </w:r>
          </w:p>
        </w:tc>
        <w:tc>
          <w:tcPr>
            <w:tcW w:w="0" w:type="auto"/>
            <w:vAlign w:val="center"/>
            <w:hideMark/>
          </w:tcPr>
          <w:p w:rsidR="00000000" w:rsidRDefault="00000000">
            <w:r>
              <w:t>Callback price variance</w:t>
            </w:r>
            <w:r>
              <w:br/>
              <w:t xml:space="preserve">Only applicable to </w:t>
            </w:r>
            <w:r>
              <w:rPr>
                <w:rStyle w:val="HTML"/>
              </w:rPr>
              <w:t>move_order_stop</w:t>
            </w:r>
            <w:r>
              <w:t xml:space="preserve"> order</w:t>
            </w:r>
          </w:p>
        </w:tc>
      </w:tr>
      <w:tr w:rsidR="00000000">
        <w:trPr>
          <w:divId w:val="175387555"/>
          <w:tblCellSpacing w:w="15" w:type="dxa"/>
        </w:trPr>
        <w:tc>
          <w:tcPr>
            <w:tcW w:w="0" w:type="auto"/>
            <w:vAlign w:val="center"/>
            <w:hideMark/>
          </w:tcPr>
          <w:p w:rsidR="00000000" w:rsidRDefault="00000000">
            <w:r>
              <w:t>activePx</w:t>
            </w:r>
          </w:p>
        </w:tc>
        <w:tc>
          <w:tcPr>
            <w:tcW w:w="0" w:type="auto"/>
            <w:vAlign w:val="center"/>
            <w:hideMark/>
          </w:tcPr>
          <w:p w:rsidR="00000000" w:rsidRDefault="00000000">
            <w:r>
              <w:t>String</w:t>
            </w:r>
          </w:p>
        </w:tc>
        <w:tc>
          <w:tcPr>
            <w:tcW w:w="0" w:type="auto"/>
            <w:vAlign w:val="center"/>
            <w:hideMark/>
          </w:tcPr>
          <w:p w:rsidR="00000000" w:rsidRDefault="00000000">
            <w:r>
              <w:t>Active price</w:t>
            </w:r>
            <w:r>
              <w:br/>
              <w:t xml:space="preserve">Only applicable to </w:t>
            </w:r>
            <w:r>
              <w:rPr>
                <w:rStyle w:val="HTML"/>
              </w:rPr>
              <w:t>move_order_stop</w:t>
            </w:r>
            <w:r>
              <w:t xml:space="preserve"> order</w:t>
            </w:r>
          </w:p>
        </w:tc>
      </w:tr>
      <w:tr w:rsidR="00000000">
        <w:trPr>
          <w:divId w:val="175387555"/>
          <w:tblCellSpacing w:w="15" w:type="dxa"/>
        </w:trPr>
        <w:tc>
          <w:tcPr>
            <w:tcW w:w="0" w:type="auto"/>
            <w:vAlign w:val="center"/>
            <w:hideMark/>
          </w:tcPr>
          <w:p w:rsidR="00000000" w:rsidRDefault="00000000">
            <w:r>
              <w:t>moveTriggerPx</w:t>
            </w:r>
          </w:p>
        </w:tc>
        <w:tc>
          <w:tcPr>
            <w:tcW w:w="0" w:type="auto"/>
            <w:vAlign w:val="center"/>
            <w:hideMark/>
          </w:tcPr>
          <w:p w:rsidR="00000000" w:rsidRDefault="00000000">
            <w:r>
              <w:t>String</w:t>
            </w:r>
          </w:p>
        </w:tc>
        <w:tc>
          <w:tcPr>
            <w:tcW w:w="0" w:type="auto"/>
            <w:vAlign w:val="center"/>
            <w:hideMark/>
          </w:tcPr>
          <w:p w:rsidR="00000000" w:rsidRDefault="00000000">
            <w:r>
              <w:t>Trigger price</w:t>
            </w:r>
            <w:r>
              <w:br/>
              <w:t xml:space="preserve">Only applicable to </w:t>
            </w:r>
            <w:r>
              <w:rPr>
                <w:rStyle w:val="HTML"/>
              </w:rPr>
              <w:t>move_order_stop</w:t>
            </w:r>
            <w:r>
              <w:t xml:space="preserve"> order</w:t>
            </w:r>
          </w:p>
        </w:tc>
      </w:tr>
      <w:tr w:rsidR="00000000">
        <w:trPr>
          <w:divId w:val="175387555"/>
          <w:tblCellSpacing w:w="15" w:type="dxa"/>
        </w:trPr>
        <w:tc>
          <w:tcPr>
            <w:tcW w:w="0" w:type="auto"/>
            <w:vAlign w:val="center"/>
            <w:hideMark/>
          </w:tcPr>
          <w:p w:rsidR="00000000" w:rsidRDefault="00000000">
            <w:r>
              <w:t>reduceOnly</w:t>
            </w:r>
          </w:p>
        </w:tc>
        <w:tc>
          <w:tcPr>
            <w:tcW w:w="0" w:type="auto"/>
            <w:vAlign w:val="center"/>
            <w:hideMark/>
          </w:tcPr>
          <w:p w:rsidR="00000000" w:rsidRDefault="00000000">
            <w:r>
              <w:t>String</w:t>
            </w:r>
          </w:p>
        </w:tc>
        <w:tc>
          <w:tcPr>
            <w:tcW w:w="0" w:type="auto"/>
            <w:vAlign w:val="center"/>
            <w:hideMark/>
          </w:tcPr>
          <w:p w:rsidR="00000000" w:rsidRDefault="00000000">
            <w:r>
              <w:t>Whether the order can only reduce the position size. Valid options: true or false.</w:t>
            </w:r>
          </w:p>
        </w:tc>
      </w:tr>
      <w:tr w:rsidR="00000000">
        <w:trPr>
          <w:divId w:val="175387555"/>
          <w:tblCellSpacing w:w="15" w:type="dxa"/>
        </w:trPr>
        <w:tc>
          <w:tcPr>
            <w:tcW w:w="0" w:type="auto"/>
            <w:vAlign w:val="center"/>
            <w:hideMark/>
          </w:tcPr>
          <w:p w:rsidR="00000000" w:rsidRDefault="00000000">
            <w:r>
              <w:t>quickMgnType</w:t>
            </w:r>
          </w:p>
        </w:tc>
        <w:tc>
          <w:tcPr>
            <w:tcW w:w="0" w:type="auto"/>
            <w:vAlign w:val="center"/>
            <w:hideMark/>
          </w:tcPr>
          <w:p w:rsidR="00000000" w:rsidRDefault="00000000">
            <w:r>
              <w:t>String</w:t>
            </w:r>
          </w:p>
        </w:tc>
        <w:tc>
          <w:tcPr>
            <w:tcW w:w="0" w:type="auto"/>
            <w:vAlign w:val="center"/>
            <w:hideMark/>
          </w:tcPr>
          <w:p w:rsidR="00000000" w:rsidRDefault="00000000">
            <w:r>
              <w:t>Quick Margin type, Only applicable to Quick Margin Mode of isolated margin</w:t>
            </w:r>
            <w:r>
              <w:br/>
            </w:r>
            <w:r>
              <w:rPr>
                <w:rStyle w:val="HTML"/>
              </w:rPr>
              <w:t>manual</w:t>
            </w:r>
            <w:r>
              <w:t xml:space="preserve">, </w:t>
            </w:r>
            <w:r>
              <w:rPr>
                <w:rStyle w:val="HTML"/>
              </w:rPr>
              <w:t>auto_borrow</w:t>
            </w:r>
            <w:r>
              <w:t xml:space="preserve">, </w:t>
            </w:r>
            <w:r>
              <w:rPr>
                <w:rStyle w:val="HTML"/>
              </w:rPr>
              <w:t>auto_repay</w:t>
            </w:r>
          </w:p>
        </w:tc>
      </w:tr>
      <w:tr w:rsidR="00000000">
        <w:trPr>
          <w:divId w:val="175387555"/>
          <w:tblCellSpacing w:w="15" w:type="dxa"/>
        </w:trPr>
        <w:tc>
          <w:tcPr>
            <w:tcW w:w="0" w:type="auto"/>
            <w:vAlign w:val="center"/>
            <w:hideMark/>
          </w:tcPr>
          <w:p w:rsidR="00000000" w:rsidRDefault="00000000">
            <w:r>
              <w:t>last</w:t>
            </w:r>
          </w:p>
        </w:tc>
        <w:tc>
          <w:tcPr>
            <w:tcW w:w="0" w:type="auto"/>
            <w:vAlign w:val="center"/>
            <w:hideMark/>
          </w:tcPr>
          <w:p w:rsidR="00000000" w:rsidRDefault="00000000">
            <w:r>
              <w:t>String</w:t>
            </w:r>
          </w:p>
        </w:tc>
        <w:tc>
          <w:tcPr>
            <w:tcW w:w="0" w:type="auto"/>
            <w:vAlign w:val="center"/>
            <w:hideMark/>
          </w:tcPr>
          <w:p w:rsidR="00000000" w:rsidRDefault="00000000">
            <w:r>
              <w:t>Last filled price while placing</w:t>
            </w:r>
          </w:p>
        </w:tc>
      </w:tr>
      <w:tr w:rsidR="00000000">
        <w:trPr>
          <w:divId w:val="175387555"/>
          <w:tblCellSpacing w:w="15" w:type="dxa"/>
        </w:trPr>
        <w:tc>
          <w:tcPr>
            <w:tcW w:w="0" w:type="auto"/>
            <w:vAlign w:val="center"/>
            <w:hideMark/>
          </w:tcPr>
          <w:p w:rsidR="00000000" w:rsidRDefault="00000000">
            <w:r>
              <w:t>failCode</w:t>
            </w:r>
          </w:p>
        </w:tc>
        <w:tc>
          <w:tcPr>
            <w:tcW w:w="0" w:type="auto"/>
            <w:vAlign w:val="center"/>
            <w:hideMark/>
          </w:tcPr>
          <w:p w:rsidR="00000000" w:rsidRDefault="00000000">
            <w:r>
              <w:t>String</w:t>
            </w:r>
          </w:p>
        </w:tc>
        <w:tc>
          <w:tcPr>
            <w:tcW w:w="0" w:type="auto"/>
            <w:vAlign w:val="center"/>
            <w:hideMark/>
          </w:tcPr>
          <w:p w:rsidR="00000000" w:rsidRDefault="00000000">
            <w:r>
              <w:t xml:space="preserve">It represents that the reason that algo order fails to trigger. It is "" when the state is </w:t>
            </w:r>
            <w:r>
              <w:rPr>
                <w:rStyle w:val="HTML"/>
              </w:rPr>
              <w:t>effective</w:t>
            </w:r>
            <w:r>
              <w:t>/</w:t>
            </w:r>
            <w:r>
              <w:rPr>
                <w:rStyle w:val="HTML"/>
              </w:rPr>
              <w:t>canceled</w:t>
            </w:r>
            <w:r>
              <w:t xml:space="preserve">. There will be value when the state is </w:t>
            </w:r>
            <w:r>
              <w:rPr>
                <w:rStyle w:val="HTML"/>
              </w:rPr>
              <w:t>order_failed</w:t>
            </w:r>
            <w:r>
              <w:t>, e.g. 51008;</w:t>
            </w:r>
            <w:r>
              <w:br/>
              <w:t>Only applicable to Stop Order, Trailing Stop Order, Trigger order.</w:t>
            </w:r>
          </w:p>
        </w:tc>
      </w:tr>
      <w:tr w:rsidR="00000000">
        <w:trPr>
          <w:divId w:val="175387555"/>
          <w:tblCellSpacing w:w="15" w:type="dxa"/>
        </w:trPr>
        <w:tc>
          <w:tcPr>
            <w:tcW w:w="0" w:type="auto"/>
            <w:vAlign w:val="center"/>
            <w:hideMark/>
          </w:tcPr>
          <w:p w:rsidR="00000000" w:rsidRDefault="00000000">
            <w:r>
              <w:t>algoClOrdId</w:t>
            </w:r>
          </w:p>
        </w:tc>
        <w:tc>
          <w:tcPr>
            <w:tcW w:w="0" w:type="auto"/>
            <w:vAlign w:val="center"/>
            <w:hideMark/>
          </w:tcPr>
          <w:p w:rsidR="00000000" w:rsidRDefault="00000000">
            <w:r>
              <w:t>String</w:t>
            </w:r>
          </w:p>
        </w:tc>
        <w:tc>
          <w:tcPr>
            <w:tcW w:w="0" w:type="auto"/>
            <w:vAlign w:val="center"/>
            <w:hideMark/>
          </w:tcPr>
          <w:p w:rsidR="00000000" w:rsidRDefault="00000000">
            <w:r>
              <w:t>Client-supplied Algo ID</w:t>
            </w:r>
          </w:p>
        </w:tc>
      </w:tr>
      <w:tr w:rsidR="00000000">
        <w:trPr>
          <w:divId w:val="175387555"/>
          <w:tblCellSpacing w:w="15" w:type="dxa"/>
        </w:trPr>
        <w:tc>
          <w:tcPr>
            <w:tcW w:w="0" w:type="auto"/>
            <w:vAlign w:val="center"/>
            <w:hideMark/>
          </w:tcPr>
          <w:p w:rsidR="00000000" w:rsidRDefault="00000000">
            <w:r>
              <w:t>amendPxOnTriggerType</w:t>
            </w:r>
          </w:p>
        </w:tc>
        <w:tc>
          <w:tcPr>
            <w:tcW w:w="0" w:type="auto"/>
            <w:vAlign w:val="center"/>
            <w:hideMark/>
          </w:tcPr>
          <w:p w:rsidR="00000000" w:rsidRDefault="00000000">
            <w:r>
              <w:t>String</w:t>
            </w:r>
          </w:p>
        </w:tc>
        <w:tc>
          <w:tcPr>
            <w:tcW w:w="0" w:type="auto"/>
            <w:vAlign w:val="center"/>
            <w:hideMark/>
          </w:tcPr>
          <w:p w:rsidR="00000000" w:rsidRDefault="00000000">
            <w:r>
              <w:t xml:space="preserve">Whether to enable Cost-price SL. Only applicable to SL order of split TPs. </w:t>
            </w:r>
            <w:r>
              <w:br/>
            </w:r>
            <w:r>
              <w:rPr>
                <w:rStyle w:val="HTML"/>
              </w:rPr>
              <w:t>0</w:t>
            </w:r>
            <w:r>
              <w:t xml:space="preserve">: disable, the default value </w:t>
            </w:r>
            <w:r>
              <w:br/>
            </w:r>
            <w:r>
              <w:rPr>
                <w:rStyle w:val="HTML"/>
              </w:rPr>
              <w:t>1</w:t>
            </w:r>
            <w:r>
              <w:t>: Enable</w:t>
            </w:r>
          </w:p>
        </w:tc>
      </w:tr>
      <w:tr w:rsidR="00000000">
        <w:trPr>
          <w:divId w:val="175387555"/>
          <w:tblCellSpacing w:w="15" w:type="dxa"/>
        </w:trPr>
        <w:tc>
          <w:tcPr>
            <w:tcW w:w="0" w:type="auto"/>
            <w:vAlign w:val="center"/>
            <w:hideMark/>
          </w:tcPr>
          <w:p w:rsidR="00000000" w:rsidRDefault="00000000">
            <w:r>
              <w:t>attachAlgoOrds</w:t>
            </w:r>
          </w:p>
        </w:tc>
        <w:tc>
          <w:tcPr>
            <w:tcW w:w="0" w:type="auto"/>
            <w:vAlign w:val="center"/>
            <w:hideMark/>
          </w:tcPr>
          <w:p w:rsidR="00000000" w:rsidRDefault="00000000">
            <w:r>
              <w:t>Array of object</w:t>
            </w:r>
          </w:p>
        </w:tc>
        <w:tc>
          <w:tcPr>
            <w:tcW w:w="0" w:type="auto"/>
            <w:vAlign w:val="center"/>
            <w:hideMark/>
          </w:tcPr>
          <w:p w:rsidR="00000000" w:rsidRDefault="00000000">
            <w:r>
              <w:t>Attached SL/TP orders info</w:t>
            </w:r>
            <w:r>
              <w:br/>
              <w:t xml:space="preserve">Applicable to </w:t>
            </w:r>
            <w:r>
              <w:rPr>
                <w:rStyle w:val="HTML"/>
              </w:rPr>
              <w:t>Spot and futures mode/Multi-currency margin/Portfolio margin</w:t>
            </w:r>
          </w:p>
        </w:tc>
      </w:tr>
      <w:tr w:rsidR="00000000">
        <w:trPr>
          <w:divId w:val="175387555"/>
          <w:tblCellSpacing w:w="15" w:type="dxa"/>
        </w:trPr>
        <w:tc>
          <w:tcPr>
            <w:tcW w:w="0" w:type="auto"/>
            <w:vAlign w:val="center"/>
            <w:hideMark/>
          </w:tcPr>
          <w:p w:rsidR="00000000" w:rsidRDefault="00000000">
            <w:r>
              <w:t>&gt; attachAlgoClOrdId</w:t>
            </w:r>
          </w:p>
        </w:tc>
        <w:tc>
          <w:tcPr>
            <w:tcW w:w="0" w:type="auto"/>
            <w:vAlign w:val="center"/>
            <w:hideMark/>
          </w:tcPr>
          <w:p w:rsidR="00000000" w:rsidRDefault="00000000">
            <w:r>
              <w:t>String</w:t>
            </w:r>
          </w:p>
        </w:tc>
        <w:tc>
          <w:tcPr>
            <w:tcW w:w="0" w:type="auto"/>
            <w:vAlign w:val="center"/>
            <w:hideMark/>
          </w:tcPr>
          <w:p w:rsidR="00000000" w:rsidRDefault="00000000">
            <w:r>
              <w:t>Client-supplied Algo ID when placing order attaching TP/SL.</w:t>
            </w:r>
            <w:r>
              <w:br/>
              <w:t>A combination of case-sensitive alphanumerics, all numbers, or all letters of up to 32 characters.</w:t>
            </w:r>
            <w:r>
              <w:br/>
              <w:t>It will be posted to algoClOrdId when placing TP/SL order once the general order is filled completely.</w:t>
            </w:r>
          </w:p>
        </w:tc>
      </w:tr>
      <w:tr w:rsidR="00000000">
        <w:trPr>
          <w:divId w:val="175387555"/>
          <w:tblCellSpacing w:w="15" w:type="dxa"/>
        </w:trPr>
        <w:tc>
          <w:tcPr>
            <w:tcW w:w="0" w:type="auto"/>
            <w:vAlign w:val="center"/>
            <w:hideMark/>
          </w:tcPr>
          <w:p w:rsidR="00000000" w:rsidRDefault="00000000">
            <w:r>
              <w:t>&gt; tpTriggerPx</w:t>
            </w:r>
          </w:p>
        </w:tc>
        <w:tc>
          <w:tcPr>
            <w:tcW w:w="0" w:type="auto"/>
            <w:vAlign w:val="center"/>
            <w:hideMark/>
          </w:tcPr>
          <w:p w:rsidR="00000000" w:rsidRDefault="00000000">
            <w:r>
              <w:t>String</w:t>
            </w:r>
          </w:p>
        </w:tc>
        <w:tc>
          <w:tcPr>
            <w:tcW w:w="0" w:type="auto"/>
            <w:vAlign w:val="center"/>
            <w:hideMark/>
          </w:tcPr>
          <w:p w:rsidR="00000000" w:rsidRDefault="00000000">
            <w:r>
              <w:t>Take-profit trigger price</w:t>
            </w:r>
            <w:r>
              <w:br/>
              <w:t>If you fill in this parameter, you should fill in the take-profit order price as well.</w:t>
            </w:r>
          </w:p>
        </w:tc>
      </w:tr>
      <w:tr w:rsidR="00000000">
        <w:trPr>
          <w:divId w:val="175387555"/>
          <w:tblCellSpacing w:w="15" w:type="dxa"/>
        </w:trPr>
        <w:tc>
          <w:tcPr>
            <w:tcW w:w="0" w:type="auto"/>
            <w:vAlign w:val="center"/>
            <w:hideMark/>
          </w:tcPr>
          <w:p w:rsidR="00000000" w:rsidRDefault="00000000">
            <w:r>
              <w:t>&gt; tpTriggerPxType</w:t>
            </w:r>
          </w:p>
        </w:tc>
        <w:tc>
          <w:tcPr>
            <w:tcW w:w="0" w:type="auto"/>
            <w:vAlign w:val="center"/>
            <w:hideMark/>
          </w:tcPr>
          <w:p w:rsidR="00000000" w:rsidRDefault="00000000">
            <w:r>
              <w:t>String</w:t>
            </w:r>
          </w:p>
        </w:tc>
        <w:tc>
          <w:tcPr>
            <w:tcW w:w="0" w:type="auto"/>
            <w:vAlign w:val="center"/>
            <w:hideMark/>
          </w:tcPr>
          <w:p w:rsidR="00000000" w:rsidRDefault="00000000">
            <w:r>
              <w:t>Take-profit trigger price type</w:t>
            </w:r>
            <w:r>
              <w:br/>
            </w:r>
            <w:r>
              <w:rPr>
                <w:rStyle w:val="HTML"/>
              </w:rPr>
              <w:t>last</w:t>
            </w:r>
            <w:r>
              <w:t>: last price</w:t>
            </w:r>
            <w:r>
              <w:br/>
            </w:r>
            <w:r>
              <w:rPr>
                <w:rStyle w:val="HTML"/>
              </w:rPr>
              <w:t>index</w:t>
            </w:r>
            <w:r>
              <w:t>: index price</w:t>
            </w:r>
            <w:r>
              <w:br/>
            </w:r>
            <w:r>
              <w:rPr>
                <w:rStyle w:val="HTML"/>
              </w:rPr>
              <w:t>mark</w:t>
            </w:r>
            <w:r>
              <w:t>: mark price</w:t>
            </w:r>
          </w:p>
        </w:tc>
      </w:tr>
      <w:tr w:rsidR="00000000">
        <w:trPr>
          <w:divId w:val="175387555"/>
          <w:tblCellSpacing w:w="15" w:type="dxa"/>
        </w:trPr>
        <w:tc>
          <w:tcPr>
            <w:tcW w:w="0" w:type="auto"/>
            <w:vAlign w:val="center"/>
            <w:hideMark/>
          </w:tcPr>
          <w:p w:rsidR="00000000" w:rsidRDefault="00000000">
            <w:r>
              <w:t>&gt; tpOrdPx</w:t>
            </w:r>
          </w:p>
        </w:tc>
        <w:tc>
          <w:tcPr>
            <w:tcW w:w="0" w:type="auto"/>
            <w:vAlign w:val="center"/>
            <w:hideMark/>
          </w:tcPr>
          <w:p w:rsidR="00000000" w:rsidRDefault="00000000">
            <w:r>
              <w:t>String</w:t>
            </w:r>
          </w:p>
        </w:tc>
        <w:tc>
          <w:tcPr>
            <w:tcW w:w="0" w:type="auto"/>
            <w:vAlign w:val="center"/>
            <w:hideMark/>
          </w:tcPr>
          <w:p w:rsidR="00000000" w:rsidRDefault="00000000">
            <w:r>
              <w:t>Take-profit order price</w:t>
            </w:r>
            <w:r>
              <w:br/>
              <w:t xml:space="preserve">If you fill in this parameter, you should fill in the take-profit trigger price as well. </w:t>
            </w:r>
            <w:r>
              <w:br/>
              <w:t xml:space="preserve">If the price is </w:t>
            </w:r>
            <w:r>
              <w:rPr>
                <w:rStyle w:val="HTML"/>
              </w:rPr>
              <w:t>-1</w:t>
            </w:r>
            <w:r>
              <w:t>, take-profit will be executed at the market price.</w:t>
            </w:r>
          </w:p>
        </w:tc>
      </w:tr>
      <w:tr w:rsidR="00000000">
        <w:trPr>
          <w:divId w:val="175387555"/>
          <w:tblCellSpacing w:w="15" w:type="dxa"/>
        </w:trPr>
        <w:tc>
          <w:tcPr>
            <w:tcW w:w="0" w:type="auto"/>
            <w:vAlign w:val="center"/>
            <w:hideMark/>
          </w:tcPr>
          <w:p w:rsidR="00000000" w:rsidRDefault="00000000">
            <w:r>
              <w:t>&gt; slTriggerPx</w:t>
            </w:r>
          </w:p>
        </w:tc>
        <w:tc>
          <w:tcPr>
            <w:tcW w:w="0" w:type="auto"/>
            <w:vAlign w:val="center"/>
            <w:hideMark/>
          </w:tcPr>
          <w:p w:rsidR="00000000" w:rsidRDefault="00000000">
            <w:r>
              <w:t>String</w:t>
            </w:r>
          </w:p>
        </w:tc>
        <w:tc>
          <w:tcPr>
            <w:tcW w:w="0" w:type="auto"/>
            <w:vAlign w:val="center"/>
            <w:hideMark/>
          </w:tcPr>
          <w:p w:rsidR="00000000" w:rsidRDefault="00000000">
            <w:r>
              <w:t>Stop-loss trigger price</w:t>
            </w:r>
            <w:r>
              <w:br/>
              <w:t>If you fill in this parameter, you should fill in the stop-loss order price.</w:t>
            </w:r>
          </w:p>
        </w:tc>
      </w:tr>
      <w:tr w:rsidR="00000000">
        <w:trPr>
          <w:divId w:val="175387555"/>
          <w:tblCellSpacing w:w="15" w:type="dxa"/>
        </w:trPr>
        <w:tc>
          <w:tcPr>
            <w:tcW w:w="0" w:type="auto"/>
            <w:vAlign w:val="center"/>
            <w:hideMark/>
          </w:tcPr>
          <w:p w:rsidR="00000000" w:rsidRDefault="00000000">
            <w:r>
              <w:t>&gt; slTriggerPxType</w:t>
            </w:r>
          </w:p>
        </w:tc>
        <w:tc>
          <w:tcPr>
            <w:tcW w:w="0" w:type="auto"/>
            <w:vAlign w:val="center"/>
            <w:hideMark/>
          </w:tcPr>
          <w:p w:rsidR="00000000" w:rsidRDefault="00000000">
            <w:r>
              <w:t>String</w:t>
            </w:r>
          </w:p>
        </w:tc>
        <w:tc>
          <w:tcPr>
            <w:tcW w:w="0" w:type="auto"/>
            <w:vAlign w:val="center"/>
            <w:hideMark/>
          </w:tcPr>
          <w:p w:rsidR="00000000" w:rsidRDefault="00000000">
            <w:r>
              <w:t>Stop-loss trigger price type</w:t>
            </w:r>
            <w:r>
              <w:br/>
            </w:r>
            <w:r>
              <w:rPr>
                <w:rStyle w:val="HTML"/>
              </w:rPr>
              <w:t>last</w:t>
            </w:r>
            <w:r>
              <w:t>: last price</w:t>
            </w:r>
            <w:r>
              <w:br/>
            </w:r>
            <w:r>
              <w:rPr>
                <w:rStyle w:val="HTML"/>
              </w:rPr>
              <w:t>index</w:t>
            </w:r>
            <w:r>
              <w:t>: index price</w:t>
            </w:r>
            <w:r>
              <w:br/>
            </w:r>
            <w:r>
              <w:rPr>
                <w:rStyle w:val="HTML"/>
              </w:rPr>
              <w:t>mark</w:t>
            </w:r>
            <w:r>
              <w:t>: mark price</w:t>
            </w:r>
          </w:p>
        </w:tc>
      </w:tr>
      <w:tr w:rsidR="00000000">
        <w:trPr>
          <w:divId w:val="175387555"/>
          <w:tblCellSpacing w:w="15" w:type="dxa"/>
        </w:trPr>
        <w:tc>
          <w:tcPr>
            <w:tcW w:w="0" w:type="auto"/>
            <w:vAlign w:val="center"/>
            <w:hideMark/>
          </w:tcPr>
          <w:p w:rsidR="00000000" w:rsidRDefault="00000000">
            <w:r>
              <w:t>&gt; slOrdPx</w:t>
            </w:r>
          </w:p>
        </w:tc>
        <w:tc>
          <w:tcPr>
            <w:tcW w:w="0" w:type="auto"/>
            <w:vAlign w:val="center"/>
            <w:hideMark/>
          </w:tcPr>
          <w:p w:rsidR="00000000" w:rsidRDefault="00000000">
            <w:r>
              <w:t>String</w:t>
            </w:r>
          </w:p>
        </w:tc>
        <w:tc>
          <w:tcPr>
            <w:tcW w:w="0" w:type="auto"/>
            <w:vAlign w:val="center"/>
            <w:hideMark/>
          </w:tcPr>
          <w:p w:rsidR="00000000" w:rsidRDefault="00000000">
            <w:r>
              <w:t xml:space="preserve">Stop-loss order price </w:t>
            </w:r>
            <w:r>
              <w:br/>
              <w:t xml:space="preserve">If you fill in this parameter, you should fill in the stop-loss trigger price. </w:t>
            </w:r>
            <w:r>
              <w:br/>
              <w:t xml:space="preserve">If the price is </w:t>
            </w:r>
            <w:r>
              <w:rPr>
                <w:rStyle w:val="HTML"/>
              </w:rPr>
              <w:t>-1</w:t>
            </w:r>
            <w:r>
              <w:t>, stop-loss will be executed at the market price.</w:t>
            </w:r>
          </w:p>
        </w:tc>
      </w:tr>
      <w:tr w:rsidR="00000000">
        <w:trPr>
          <w:divId w:val="175387555"/>
          <w:tblCellSpacing w:w="15" w:type="dxa"/>
        </w:trPr>
        <w:tc>
          <w:tcPr>
            <w:tcW w:w="0" w:type="auto"/>
            <w:vAlign w:val="center"/>
            <w:hideMark/>
          </w:tcPr>
          <w:p w:rsidR="00000000" w:rsidRDefault="00000000">
            <w:r>
              <w:t>linkedOrd</w:t>
            </w:r>
          </w:p>
        </w:tc>
        <w:tc>
          <w:tcPr>
            <w:tcW w:w="0" w:type="auto"/>
            <w:vAlign w:val="center"/>
            <w:hideMark/>
          </w:tcPr>
          <w:p w:rsidR="00000000" w:rsidRDefault="00000000">
            <w:r>
              <w:t>Object</w:t>
            </w:r>
          </w:p>
        </w:tc>
        <w:tc>
          <w:tcPr>
            <w:tcW w:w="0" w:type="auto"/>
            <w:vAlign w:val="center"/>
            <w:hideMark/>
          </w:tcPr>
          <w:p w:rsidR="00000000" w:rsidRDefault="00000000">
            <w:r>
              <w:t>Linked TP order detail, only applicable to SL order that comes from the one-cancels-the-other (OCO) order that contains the TP limit order.</w:t>
            </w:r>
          </w:p>
        </w:tc>
      </w:tr>
      <w:tr w:rsidR="00000000">
        <w:trPr>
          <w:divId w:val="175387555"/>
          <w:tblCellSpacing w:w="15" w:type="dxa"/>
        </w:trPr>
        <w:tc>
          <w:tcPr>
            <w:tcW w:w="0" w:type="auto"/>
            <w:vAlign w:val="center"/>
            <w:hideMark/>
          </w:tcPr>
          <w:p w:rsidR="00000000" w:rsidRDefault="00000000">
            <w:r>
              <w:t>&gt; ordId</w:t>
            </w:r>
          </w:p>
        </w:tc>
        <w:tc>
          <w:tcPr>
            <w:tcW w:w="0" w:type="auto"/>
            <w:vAlign w:val="center"/>
            <w:hideMark/>
          </w:tcPr>
          <w:p w:rsidR="00000000" w:rsidRDefault="00000000">
            <w:r>
              <w:t>String</w:t>
            </w:r>
          </w:p>
        </w:tc>
        <w:tc>
          <w:tcPr>
            <w:tcW w:w="0" w:type="auto"/>
            <w:vAlign w:val="center"/>
            <w:hideMark/>
          </w:tcPr>
          <w:p w:rsidR="00000000" w:rsidRDefault="00000000">
            <w:r>
              <w:t>Order ID</w:t>
            </w:r>
          </w:p>
        </w:tc>
      </w:tr>
      <w:tr w:rsidR="00000000">
        <w:trPr>
          <w:divId w:val="175387555"/>
          <w:tblCellSpacing w:w="15" w:type="dxa"/>
        </w:trPr>
        <w:tc>
          <w:tcPr>
            <w:tcW w:w="0" w:type="auto"/>
            <w:vAlign w:val="center"/>
            <w:hideMark/>
          </w:tcPr>
          <w:p w:rsidR="00000000" w:rsidRDefault="00000000">
            <w:r>
              <w:t>cTime</w:t>
            </w:r>
          </w:p>
        </w:tc>
        <w:tc>
          <w:tcPr>
            <w:tcW w:w="0" w:type="auto"/>
            <w:vAlign w:val="center"/>
            <w:hideMark/>
          </w:tcPr>
          <w:p w:rsidR="00000000" w:rsidRDefault="00000000">
            <w:r>
              <w:t>String</w:t>
            </w:r>
          </w:p>
        </w:tc>
        <w:tc>
          <w:tcPr>
            <w:tcW w:w="0" w:type="auto"/>
            <w:vAlign w:val="center"/>
            <w:hideMark/>
          </w:tcPr>
          <w:p w:rsidR="00000000" w:rsidRDefault="00000000">
            <w:r>
              <w:t xml:space="preserve">Creation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uTime</w:t>
            </w:r>
          </w:p>
        </w:tc>
        <w:tc>
          <w:tcPr>
            <w:tcW w:w="0" w:type="auto"/>
            <w:vAlign w:val="center"/>
            <w:hideMark/>
          </w:tcPr>
          <w:p w:rsidR="00000000" w:rsidRDefault="00000000">
            <w:r>
              <w:t>String</w:t>
            </w:r>
          </w:p>
        </w:tc>
        <w:tc>
          <w:tcPr>
            <w:tcW w:w="0" w:type="auto"/>
            <w:vAlign w:val="center"/>
            <w:hideMark/>
          </w:tcPr>
          <w:p w:rsidR="00000000" w:rsidRDefault="00000000">
            <w:r>
              <w:t>Order updated time, Unix timestamp format in milliseconds, e.g. 1597026383085</w:t>
            </w:r>
          </w:p>
        </w:tc>
      </w:tr>
      <w:tr w:rsidR="00000000">
        <w:trPr>
          <w:divId w:val="175387555"/>
          <w:tblCellSpacing w:w="15" w:type="dxa"/>
        </w:trPr>
        <w:tc>
          <w:tcPr>
            <w:tcW w:w="0" w:type="auto"/>
            <w:vAlign w:val="center"/>
            <w:hideMark/>
          </w:tcPr>
          <w:p w:rsidR="00000000" w:rsidRDefault="00000000">
            <w:r>
              <w:t>isTradeBorrowMode</w:t>
            </w:r>
          </w:p>
        </w:tc>
        <w:tc>
          <w:tcPr>
            <w:tcW w:w="0" w:type="auto"/>
            <w:vAlign w:val="center"/>
            <w:hideMark/>
          </w:tcPr>
          <w:p w:rsidR="00000000" w:rsidRDefault="00000000">
            <w:r>
              <w:t>String</w:t>
            </w:r>
          </w:p>
        </w:tc>
        <w:tc>
          <w:tcPr>
            <w:tcW w:w="0" w:type="auto"/>
            <w:vAlign w:val="center"/>
            <w:hideMark/>
          </w:tcPr>
          <w:p w:rsidR="00000000" w:rsidRDefault="00000000">
            <w:r>
              <w:t>Whether borrowing currency automatically</w:t>
            </w:r>
            <w:r>
              <w:br/>
              <w:t>true</w:t>
            </w:r>
            <w:r>
              <w:br/>
              <w:t>false</w:t>
            </w:r>
            <w:r>
              <w:br/>
              <w:t xml:space="preserve">Only applicable to </w:t>
            </w:r>
            <w:r>
              <w:rPr>
                <w:rStyle w:val="HTML"/>
              </w:rPr>
              <w:t>trigger order</w:t>
            </w:r>
            <w:r>
              <w:t xml:space="preserve">, </w:t>
            </w:r>
            <w:r>
              <w:rPr>
                <w:rStyle w:val="HTML"/>
              </w:rPr>
              <w:t>trailing order</w:t>
            </w:r>
            <w:r>
              <w:t xml:space="preserve"> and </w:t>
            </w:r>
            <w:r>
              <w:rPr>
                <w:rStyle w:val="HTML"/>
              </w:rPr>
              <w:t>twap order</w:t>
            </w:r>
          </w:p>
        </w:tc>
      </w:tr>
      <w:tr w:rsidR="00000000">
        <w:trPr>
          <w:divId w:val="175387555"/>
          <w:tblCellSpacing w:w="15" w:type="dxa"/>
        </w:trPr>
        <w:tc>
          <w:tcPr>
            <w:tcW w:w="0" w:type="auto"/>
            <w:vAlign w:val="center"/>
            <w:hideMark/>
          </w:tcPr>
          <w:p w:rsidR="00000000" w:rsidRDefault="00000000">
            <w:r>
              <w:t>chaseType</w:t>
            </w:r>
          </w:p>
        </w:tc>
        <w:tc>
          <w:tcPr>
            <w:tcW w:w="0" w:type="auto"/>
            <w:vAlign w:val="center"/>
            <w:hideMark/>
          </w:tcPr>
          <w:p w:rsidR="00000000" w:rsidRDefault="00000000">
            <w:r>
              <w:t>String</w:t>
            </w:r>
          </w:p>
        </w:tc>
        <w:tc>
          <w:tcPr>
            <w:tcW w:w="0" w:type="auto"/>
            <w:vAlign w:val="center"/>
            <w:hideMark/>
          </w:tcPr>
          <w:p w:rsidR="00000000" w:rsidRDefault="00000000">
            <w:r>
              <w:t xml:space="preserve">Chase type. Only applicable to </w:t>
            </w:r>
            <w:r>
              <w:rPr>
                <w:rStyle w:val="HTML"/>
              </w:rPr>
              <w:t>chase</w:t>
            </w:r>
            <w:r>
              <w:t xml:space="preserve"> order.</w:t>
            </w:r>
          </w:p>
        </w:tc>
      </w:tr>
      <w:tr w:rsidR="00000000">
        <w:trPr>
          <w:divId w:val="175387555"/>
          <w:tblCellSpacing w:w="15" w:type="dxa"/>
        </w:trPr>
        <w:tc>
          <w:tcPr>
            <w:tcW w:w="0" w:type="auto"/>
            <w:vAlign w:val="center"/>
            <w:hideMark/>
          </w:tcPr>
          <w:p w:rsidR="00000000" w:rsidRDefault="00000000">
            <w:r>
              <w:t>chaseVal</w:t>
            </w:r>
          </w:p>
        </w:tc>
        <w:tc>
          <w:tcPr>
            <w:tcW w:w="0" w:type="auto"/>
            <w:vAlign w:val="center"/>
            <w:hideMark/>
          </w:tcPr>
          <w:p w:rsidR="00000000" w:rsidRDefault="00000000">
            <w:r>
              <w:t>String</w:t>
            </w:r>
          </w:p>
        </w:tc>
        <w:tc>
          <w:tcPr>
            <w:tcW w:w="0" w:type="auto"/>
            <w:vAlign w:val="center"/>
            <w:hideMark/>
          </w:tcPr>
          <w:p w:rsidR="00000000" w:rsidRDefault="00000000">
            <w:r>
              <w:t xml:space="preserve">Chase value. Only applicable to </w:t>
            </w:r>
            <w:r>
              <w:rPr>
                <w:rStyle w:val="HTML"/>
              </w:rPr>
              <w:t>chase</w:t>
            </w:r>
            <w:r>
              <w:t xml:space="preserve"> order.</w:t>
            </w:r>
          </w:p>
        </w:tc>
      </w:tr>
      <w:tr w:rsidR="00000000">
        <w:trPr>
          <w:divId w:val="175387555"/>
          <w:tblCellSpacing w:w="15" w:type="dxa"/>
        </w:trPr>
        <w:tc>
          <w:tcPr>
            <w:tcW w:w="0" w:type="auto"/>
            <w:vAlign w:val="center"/>
            <w:hideMark/>
          </w:tcPr>
          <w:p w:rsidR="00000000" w:rsidRDefault="00000000">
            <w:r>
              <w:t>maxChaseType</w:t>
            </w:r>
          </w:p>
        </w:tc>
        <w:tc>
          <w:tcPr>
            <w:tcW w:w="0" w:type="auto"/>
            <w:vAlign w:val="center"/>
            <w:hideMark/>
          </w:tcPr>
          <w:p w:rsidR="00000000" w:rsidRDefault="00000000">
            <w:r>
              <w:t>String</w:t>
            </w:r>
          </w:p>
        </w:tc>
        <w:tc>
          <w:tcPr>
            <w:tcW w:w="0" w:type="auto"/>
            <w:vAlign w:val="center"/>
            <w:hideMark/>
          </w:tcPr>
          <w:p w:rsidR="00000000" w:rsidRDefault="00000000">
            <w:r>
              <w:t xml:space="preserve">Maximum chase type. Only applicable to </w:t>
            </w:r>
            <w:r>
              <w:rPr>
                <w:rStyle w:val="HTML"/>
              </w:rPr>
              <w:t>chase</w:t>
            </w:r>
            <w:r>
              <w:t xml:space="preserve"> order.</w:t>
            </w:r>
          </w:p>
        </w:tc>
      </w:tr>
      <w:tr w:rsidR="00000000">
        <w:trPr>
          <w:divId w:val="175387555"/>
          <w:tblCellSpacing w:w="15" w:type="dxa"/>
        </w:trPr>
        <w:tc>
          <w:tcPr>
            <w:tcW w:w="0" w:type="auto"/>
            <w:vAlign w:val="center"/>
            <w:hideMark/>
          </w:tcPr>
          <w:p w:rsidR="00000000" w:rsidRDefault="00000000">
            <w:r>
              <w:t>maxChaseVal</w:t>
            </w:r>
          </w:p>
        </w:tc>
        <w:tc>
          <w:tcPr>
            <w:tcW w:w="0" w:type="auto"/>
            <w:vAlign w:val="center"/>
            <w:hideMark/>
          </w:tcPr>
          <w:p w:rsidR="00000000" w:rsidRDefault="00000000">
            <w:r>
              <w:t>String</w:t>
            </w:r>
          </w:p>
        </w:tc>
        <w:tc>
          <w:tcPr>
            <w:tcW w:w="0" w:type="auto"/>
            <w:vAlign w:val="center"/>
            <w:hideMark/>
          </w:tcPr>
          <w:p w:rsidR="00000000" w:rsidRDefault="00000000">
            <w:r>
              <w:t xml:space="preserve">Maximum chase value. Only applicable to </w:t>
            </w:r>
            <w:r>
              <w:rPr>
                <w:rStyle w:val="HTML"/>
              </w:rPr>
              <w:t>chase</w:t>
            </w:r>
            <w:r>
              <w:t xml:space="preserve"> order.</w:t>
            </w:r>
          </w:p>
        </w:tc>
      </w:tr>
    </w:tbl>
    <w:p w:rsidR="00000000" w:rsidRDefault="00000000">
      <w:pPr>
        <w:pStyle w:val="3"/>
        <w:divId w:val="175387555"/>
      </w:pPr>
      <w:r>
        <w:t>GET / Algo order list</w:t>
      </w:r>
    </w:p>
    <w:p w:rsidR="00000000" w:rsidRDefault="00000000">
      <w:pPr>
        <w:pStyle w:val="a5"/>
        <w:divId w:val="175387555"/>
      </w:pPr>
      <w:r>
        <w:t>Retrieve a list of untriggered Algo orders under the current account.</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/api/v5/trade/orders-algo-pending</w:t>
      </w:r>
    </w:p>
    <w:p w:rsidR="00000000" w:rsidRDefault="00000000">
      <w:pPr>
        <w:pStyle w:val="a5"/>
        <w:divId w:val="261031926"/>
      </w:pPr>
      <w:r>
        <w:t>Request Example</w:t>
      </w:r>
    </w:p>
    <w:p w:rsidR="00000000" w:rsidRDefault="00000000">
      <w:pPr>
        <w:pStyle w:val="HTML0"/>
        <w:divId w:val="1936204153"/>
        <w:rPr>
          <w:rStyle w:val="HTML"/>
        </w:rPr>
      </w:pPr>
      <w:r>
        <w:rPr>
          <w:rStyle w:val="HTML"/>
        </w:rPr>
        <w:t>GET /api/v5/trade/orders-algo-pending?ordType</w:t>
      </w:r>
      <w:r>
        <w:rPr>
          <w:rStyle w:val="o"/>
        </w:rPr>
        <w:t>=</w:t>
      </w:r>
      <w:r>
        <w:rPr>
          <w:rStyle w:val="HTML"/>
        </w:rPr>
        <w:t>conditional</w:t>
      </w:r>
    </w:p>
    <w:p w:rsidR="00000000" w:rsidRDefault="00000000">
      <w:pPr>
        <w:pStyle w:val="HTML0"/>
        <w:divId w:val="1936204153"/>
        <w:rPr>
          <w:rStyle w:val="HTML"/>
        </w:rPr>
      </w:pPr>
    </w:p>
    <w:p w:rsidR="00000000" w:rsidRDefault="00000000">
      <w:pPr>
        <w:pStyle w:val="HTML0"/>
        <w:divId w:val="953367097"/>
        <w:rPr>
          <w:rStyle w:val="HTML"/>
          <w:vanish/>
        </w:rPr>
      </w:pPr>
      <w:r>
        <w:rPr>
          <w:rStyle w:val="kn"/>
          <w:vanish/>
        </w:rPr>
        <w:t>import</w:t>
      </w:r>
      <w:r>
        <w:rPr>
          <w:rStyle w:val="HTML"/>
          <w:vanish/>
        </w:rPr>
        <w:t xml:space="preserve"> </w:t>
      </w:r>
      <w:r>
        <w:rPr>
          <w:rStyle w:val="nn"/>
          <w:vanish/>
        </w:rPr>
        <w:t>okx.Trade</w:t>
      </w:r>
      <w:r>
        <w:rPr>
          <w:rStyle w:val="HTML"/>
          <w:vanish/>
        </w:rPr>
        <w:t xml:space="preserve"> </w:t>
      </w:r>
      <w:r>
        <w:rPr>
          <w:rStyle w:val="k"/>
          <w:vanish/>
        </w:rPr>
        <w:t>as</w:t>
      </w:r>
      <w:r>
        <w:rPr>
          <w:rStyle w:val="HTML"/>
          <w:vanish/>
        </w:rPr>
        <w:t xml:space="preserve"> </w:t>
      </w:r>
      <w:r>
        <w:rPr>
          <w:rStyle w:val="n"/>
          <w:vanish/>
        </w:rPr>
        <w:t>Trade</w:t>
      </w:r>
    </w:p>
    <w:p w:rsidR="00000000" w:rsidRDefault="00000000">
      <w:pPr>
        <w:pStyle w:val="HTML0"/>
        <w:divId w:val="953367097"/>
        <w:rPr>
          <w:rStyle w:val="HTML"/>
          <w:vanish/>
        </w:rPr>
      </w:pPr>
    </w:p>
    <w:p w:rsidR="00000000" w:rsidRDefault="00000000">
      <w:pPr>
        <w:pStyle w:val="HTML0"/>
        <w:divId w:val="953367097"/>
        <w:rPr>
          <w:rStyle w:val="c1"/>
          <w:vanish/>
        </w:rPr>
      </w:pPr>
      <w:r>
        <w:rPr>
          <w:rStyle w:val="c1"/>
          <w:vanish/>
        </w:rPr>
        <w:t># API initialization</w:t>
      </w:r>
    </w:p>
    <w:p w:rsidR="00000000" w:rsidRDefault="00000000">
      <w:pPr>
        <w:pStyle w:val="HTML0"/>
        <w:divId w:val="953367097"/>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953367097"/>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953367097"/>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953367097"/>
        <w:rPr>
          <w:rStyle w:val="HTML"/>
          <w:vanish/>
        </w:rPr>
      </w:pPr>
    </w:p>
    <w:p w:rsidR="00000000" w:rsidRDefault="00000000">
      <w:pPr>
        <w:pStyle w:val="HTML0"/>
        <w:divId w:val="953367097"/>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 0, Demo trading: 1</w:t>
      </w:r>
    </w:p>
    <w:p w:rsidR="00000000" w:rsidRDefault="00000000">
      <w:pPr>
        <w:pStyle w:val="HTML0"/>
        <w:divId w:val="953367097"/>
        <w:rPr>
          <w:rStyle w:val="HTML"/>
          <w:vanish/>
        </w:rPr>
      </w:pPr>
    </w:p>
    <w:p w:rsidR="00000000" w:rsidRDefault="00000000">
      <w:pPr>
        <w:pStyle w:val="HTML0"/>
        <w:divId w:val="953367097"/>
        <w:rPr>
          <w:rStyle w:val="HTML"/>
          <w:vanish/>
        </w:rPr>
      </w:pPr>
      <w:r>
        <w:rPr>
          <w:rStyle w:val="n"/>
          <w:vanish/>
        </w:rPr>
        <w:t>tradeAPI</w:t>
      </w:r>
      <w:r>
        <w:rPr>
          <w:rStyle w:val="HTML"/>
          <w:vanish/>
        </w:rPr>
        <w:t xml:space="preserve"> </w:t>
      </w:r>
      <w:r>
        <w:rPr>
          <w:rStyle w:val="o"/>
          <w:vanish/>
        </w:rPr>
        <w:t>=</w:t>
      </w:r>
      <w:r>
        <w:rPr>
          <w:rStyle w:val="HTML"/>
          <w:vanish/>
        </w:rPr>
        <w:t xml:space="preserve"> </w:t>
      </w:r>
      <w:r>
        <w:rPr>
          <w:rStyle w:val="n"/>
          <w:vanish/>
        </w:rPr>
        <w:t>Trade</w:t>
      </w:r>
      <w:r>
        <w:rPr>
          <w:rStyle w:val="p"/>
          <w:vanish/>
        </w:rPr>
        <w:t>.</w:t>
      </w:r>
      <w:r>
        <w:rPr>
          <w:rStyle w:val="n"/>
          <w:vanish/>
        </w:rPr>
        <w:t>TradeAPI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953367097"/>
        <w:rPr>
          <w:rStyle w:val="HTML"/>
          <w:vanish/>
        </w:rPr>
      </w:pPr>
    </w:p>
    <w:p w:rsidR="00000000" w:rsidRDefault="00000000">
      <w:pPr>
        <w:pStyle w:val="HTML0"/>
        <w:divId w:val="953367097"/>
        <w:rPr>
          <w:rStyle w:val="c1"/>
          <w:vanish/>
        </w:rPr>
      </w:pPr>
      <w:r>
        <w:rPr>
          <w:rStyle w:val="c1"/>
          <w:vanish/>
        </w:rPr>
        <w:t># Retrieve a list of untriggered one-way stop orders</w:t>
      </w:r>
    </w:p>
    <w:p w:rsidR="00000000" w:rsidRDefault="00000000">
      <w:pPr>
        <w:pStyle w:val="HTML0"/>
        <w:divId w:val="953367097"/>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tradeAPI</w:t>
      </w:r>
      <w:r>
        <w:rPr>
          <w:rStyle w:val="p"/>
          <w:vanish/>
        </w:rPr>
        <w:t>.</w:t>
      </w:r>
      <w:r>
        <w:rPr>
          <w:rStyle w:val="n"/>
          <w:vanish/>
        </w:rPr>
        <w:t>order_algos_list</w:t>
      </w:r>
      <w:r>
        <w:rPr>
          <w:rStyle w:val="p"/>
          <w:vanish/>
        </w:rPr>
        <w:t>(</w:t>
      </w:r>
    </w:p>
    <w:p w:rsidR="00000000" w:rsidRDefault="00000000">
      <w:pPr>
        <w:pStyle w:val="HTML0"/>
        <w:divId w:val="953367097"/>
        <w:rPr>
          <w:rStyle w:val="HTML"/>
          <w:vanish/>
        </w:rPr>
      </w:pPr>
      <w:r>
        <w:rPr>
          <w:rStyle w:val="HTML"/>
          <w:vanish/>
        </w:rPr>
        <w:t xml:space="preserve">    </w:t>
      </w:r>
      <w:r>
        <w:rPr>
          <w:rStyle w:val="n"/>
          <w:vanish/>
        </w:rPr>
        <w:t>ordType</w:t>
      </w:r>
      <w:r>
        <w:rPr>
          <w:rStyle w:val="o"/>
          <w:vanish/>
        </w:rPr>
        <w:t>=</w:t>
      </w:r>
      <w:r>
        <w:rPr>
          <w:rStyle w:val="s"/>
          <w:vanish/>
        </w:rPr>
        <w:t>"conditional"</w:t>
      </w:r>
    </w:p>
    <w:p w:rsidR="00000000" w:rsidRDefault="00000000">
      <w:pPr>
        <w:pStyle w:val="HTML0"/>
        <w:divId w:val="953367097"/>
        <w:rPr>
          <w:rStyle w:val="HTML"/>
          <w:vanish/>
        </w:rPr>
      </w:pPr>
      <w:r>
        <w:rPr>
          <w:rStyle w:val="p"/>
          <w:vanish/>
        </w:rPr>
        <w:t>)</w:t>
      </w:r>
    </w:p>
    <w:p w:rsidR="00000000" w:rsidRDefault="00000000">
      <w:pPr>
        <w:pStyle w:val="HTML0"/>
        <w:divId w:val="953367097"/>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1058"/>
        <w:gridCol w:w="5073"/>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ordType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Order type</w:t>
            </w:r>
            <w:r>
              <w:br/>
            </w:r>
            <w:r>
              <w:rPr>
                <w:rStyle w:val="HTML"/>
              </w:rPr>
              <w:t>conditional</w:t>
            </w:r>
            <w:r>
              <w:t xml:space="preserve">: One-way stop order </w:t>
            </w:r>
            <w:r>
              <w:br/>
            </w:r>
            <w:r>
              <w:rPr>
                <w:rStyle w:val="HTML"/>
              </w:rPr>
              <w:t>oco</w:t>
            </w:r>
            <w:r>
              <w:t xml:space="preserve">: One-cancels-the-other order </w:t>
            </w:r>
            <w:r>
              <w:br/>
            </w:r>
            <w:r>
              <w:rPr>
                <w:rStyle w:val="HTML"/>
              </w:rPr>
              <w:t>chase</w:t>
            </w:r>
            <w:r>
              <w:t>: chase order, only applicable to FUTURES and SWAP</w:t>
            </w:r>
            <w:r>
              <w:br/>
            </w:r>
            <w:r>
              <w:rPr>
                <w:rStyle w:val="HTML"/>
              </w:rPr>
              <w:t>trigger</w:t>
            </w:r>
            <w:r>
              <w:t xml:space="preserve">: Trigger order </w:t>
            </w:r>
            <w:r>
              <w:br/>
            </w:r>
            <w:r>
              <w:rPr>
                <w:rStyle w:val="HTML"/>
              </w:rPr>
              <w:t>move_order_stop</w:t>
            </w:r>
            <w:r>
              <w:t xml:space="preserve">: Trailing order </w:t>
            </w:r>
            <w:r>
              <w:br/>
            </w:r>
            <w:r>
              <w:rPr>
                <w:rStyle w:val="HTML"/>
              </w:rPr>
              <w:t>iceberg</w:t>
            </w:r>
            <w:r>
              <w:t xml:space="preserve">: Iceberg order </w:t>
            </w:r>
            <w:r>
              <w:br/>
            </w:r>
            <w:r>
              <w:rPr>
                <w:rStyle w:val="HTML"/>
              </w:rPr>
              <w:t>twap</w:t>
            </w:r>
            <w:r>
              <w:t>: TWAP order</w:t>
            </w:r>
            <w:r>
              <w:br/>
              <w:t xml:space="preserve">For every request, unlike other ordType which only can use one type, </w:t>
            </w:r>
            <w:r>
              <w:rPr>
                <w:rStyle w:val="HTML"/>
              </w:rPr>
              <w:t>conditional</w:t>
            </w:r>
            <w:r>
              <w:t xml:space="preserve"> and </w:t>
            </w:r>
            <w:r>
              <w:rPr>
                <w:rStyle w:val="HTML"/>
              </w:rPr>
              <w:t>oco</w:t>
            </w:r>
            <w:r>
              <w:t xml:space="preserve"> both can be used and separated with comma.</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algoClOrdId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Client-supplied Algo ID</w:t>
            </w:r>
            <w:r>
              <w:br/>
              <w:t>A combination of case-sensitive alphanumerics, all numbers, or all letters of up to 32 characters.</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type</w:t>
            </w:r>
            <w:r>
              <w:br/>
            </w:r>
            <w:r>
              <w:rPr>
                <w:rStyle w:val="HTML"/>
              </w:rPr>
              <w:t>SPOT</w:t>
            </w:r>
            <w:r>
              <w:br/>
            </w:r>
            <w:r>
              <w:rPr>
                <w:rStyle w:val="HTML"/>
              </w:rPr>
              <w:t>SWAP</w:t>
            </w:r>
            <w:r>
              <w:br/>
            </w:r>
            <w:r>
              <w:rPr>
                <w:rStyle w:val="HTML"/>
              </w:rPr>
              <w:t>FUTURES</w:t>
            </w:r>
            <w:r>
              <w:br/>
            </w:r>
            <w:r>
              <w:rPr>
                <w:rStyle w:val="HTML"/>
              </w:rPr>
              <w:t>MARGIN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Instrument ID, e.g. </w:t>
            </w:r>
            <w:r>
              <w:rPr>
                <w:rStyle w:val="HTML"/>
              </w:rPr>
              <w:t>BTC-USDT</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earlier than the requested </w:t>
            </w:r>
            <w:r>
              <w:rPr>
                <w:rStyle w:val="HTML"/>
              </w:rPr>
              <w:t>algoId</w:t>
            </w:r>
            <w:r>
              <w:t>.</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newer than the requested </w:t>
            </w:r>
            <w:r>
              <w:rPr>
                <w:rStyle w:val="HTML"/>
              </w:rPr>
              <w:t>algoId</w:t>
            </w:r>
            <w:r>
              <w:t>.</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Number of results per request. The maximum is </w:t>
            </w:r>
            <w:r>
              <w:rPr>
                <w:rStyle w:val="HTML"/>
              </w:rPr>
              <w:t>100</w:t>
            </w:r>
            <w:r>
              <w:t xml:space="preserve">. The default is </w:t>
            </w:r>
            <w:r>
              <w:rPr>
                <w:rStyle w:val="HTML"/>
              </w:rPr>
              <w:t>100</w:t>
            </w:r>
          </w:p>
        </w:tc>
      </w:tr>
    </w:tbl>
    <w:p w:rsidR="00000000" w:rsidRDefault="00000000">
      <w:pPr>
        <w:pStyle w:val="a5"/>
        <w:divId w:val="516428560"/>
      </w:pPr>
      <w:r>
        <w:t>Response Example</w:t>
      </w:r>
    </w:p>
    <w:p w:rsidR="00000000" w:rsidRDefault="00000000">
      <w:pPr>
        <w:pStyle w:val="HTML0"/>
        <w:divId w:val="1683311617"/>
        <w:rPr>
          <w:rStyle w:val="w"/>
        </w:rPr>
      </w:pPr>
      <w:r>
        <w:rPr>
          <w:rStyle w:val="p"/>
        </w:rPr>
        <w:t>{</w:t>
      </w:r>
    </w:p>
    <w:p w:rsidR="00000000" w:rsidRDefault="00000000">
      <w:pPr>
        <w:pStyle w:val="HTML0"/>
        <w:divId w:val="1683311617"/>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683311617"/>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683311617"/>
        <w:rPr>
          <w:rStyle w:val="w"/>
        </w:rPr>
      </w:pPr>
      <w:r>
        <w:rPr>
          <w:rStyle w:val="w"/>
        </w:rPr>
        <w:t xml:space="preserve">        </w:t>
      </w:r>
      <w:r>
        <w:rPr>
          <w:rStyle w:val="p"/>
        </w:rPr>
        <w:t>{</w:t>
      </w:r>
    </w:p>
    <w:p w:rsidR="00000000" w:rsidRDefault="00000000">
      <w:pPr>
        <w:pStyle w:val="HTML0"/>
        <w:divId w:val="1683311617"/>
        <w:rPr>
          <w:rStyle w:val="w"/>
        </w:rPr>
      </w:pPr>
      <w:r>
        <w:rPr>
          <w:rStyle w:val="w"/>
        </w:rPr>
        <w:t xml:space="preserve">            </w:t>
      </w:r>
      <w:r>
        <w:rPr>
          <w:rStyle w:val="nl"/>
        </w:rPr>
        <w:t>"activePx"</w:t>
      </w:r>
      <w:r>
        <w:rPr>
          <w:rStyle w:val="p"/>
        </w:rPr>
        <w:t>:</w:t>
      </w:r>
      <w:r>
        <w:rPr>
          <w:rStyle w:val="w"/>
        </w:rPr>
        <w:t xml:space="preserve"> </w:t>
      </w:r>
      <w:r>
        <w:rPr>
          <w:rStyle w:val="s2"/>
        </w:rPr>
        <w:t>""</w:t>
      </w:r>
      <w:r>
        <w:rPr>
          <w:rStyle w:val="p"/>
        </w:rPr>
        <w:t>,</w:t>
      </w:r>
    </w:p>
    <w:p w:rsidR="00000000" w:rsidRDefault="00000000">
      <w:pPr>
        <w:pStyle w:val="HTML0"/>
        <w:divId w:val="1683311617"/>
        <w:rPr>
          <w:rStyle w:val="w"/>
        </w:rPr>
      </w:pPr>
      <w:r>
        <w:rPr>
          <w:rStyle w:val="w"/>
        </w:rPr>
        <w:t xml:space="preserve">            </w:t>
      </w:r>
      <w:r>
        <w:rPr>
          <w:rStyle w:val="nl"/>
        </w:rPr>
        <w:t>"actualPx"</w:t>
      </w:r>
      <w:r>
        <w:rPr>
          <w:rStyle w:val="p"/>
        </w:rPr>
        <w:t>:</w:t>
      </w:r>
      <w:r>
        <w:rPr>
          <w:rStyle w:val="w"/>
        </w:rPr>
        <w:t xml:space="preserve"> </w:t>
      </w:r>
      <w:r>
        <w:rPr>
          <w:rStyle w:val="s2"/>
        </w:rPr>
        <w:t>""</w:t>
      </w:r>
      <w:r>
        <w:rPr>
          <w:rStyle w:val="p"/>
        </w:rPr>
        <w:t>,</w:t>
      </w:r>
    </w:p>
    <w:p w:rsidR="00000000" w:rsidRDefault="00000000">
      <w:pPr>
        <w:pStyle w:val="HTML0"/>
        <w:divId w:val="1683311617"/>
        <w:rPr>
          <w:rStyle w:val="w"/>
        </w:rPr>
      </w:pPr>
      <w:r>
        <w:rPr>
          <w:rStyle w:val="w"/>
        </w:rPr>
        <w:t xml:space="preserve">            </w:t>
      </w:r>
      <w:r>
        <w:rPr>
          <w:rStyle w:val="nl"/>
        </w:rPr>
        <w:t>"actualSide"</w:t>
      </w:r>
      <w:r>
        <w:rPr>
          <w:rStyle w:val="p"/>
        </w:rPr>
        <w:t>:</w:t>
      </w:r>
      <w:r>
        <w:rPr>
          <w:rStyle w:val="w"/>
        </w:rPr>
        <w:t xml:space="preserve"> </w:t>
      </w:r>
      <w:r>
        <w:rPr>
          <w:rStyle w:val="s2"/>
        </w:rPr>
        <w:t>"buy"</w:t>
      </w:r>
      <w:r>
        <w:rPr>
          <w:rStyle w:val="p"/>
        </w:rPr>
        <w:t>,</w:t>
      </w:r>
    </w:p>
    <w:p w:rsidR="00000000" w:rsidRDefault="00000000">
      <w:pPr>
        <w:pStyle w:val="HTML0"/>
        <w:divId w:val="1683311617"/>
        <w:rPr>
          <w:rStyle w:val="w"/>
        </w:rPr>
      </w:pPr>
      <w:r>
        <w:rPr>
          <w:rStyle w:val="w"/>
        </w:rPr>
        <w:t xml:space="preserve">            </w:t>
      </w:r>
      <w:r>
        <w:rPr>
          <w:rStyle w:val="nl"/>
        </w:rPr>
        <w:t>"actualSz"</w:t>
      </w:r>
      <w:r>
        <w:rPr>
          <w:rStyle w:val="p"/>
        </w:rPr>
        <w:t>:</w:t>
      </w:r>
      <w:r>
        <w:rPr>
          <w:rStyle w:val="w"/>
        </w:rPr>
        <w:t xml:space="preserve"> </w:t>
      </w:r>
      <w:r>
        <w:rPr>
          <w:rStyle w:val="s2"/>
        </w:rPr>
        <w:t>"0"</w:t>
      </w:r>
      <w:r>
        <w:rPr>
          <w:rStyle w:val="p"/>
        </w:rPr>
        <w:t>,</w:t>
      </w:r>
    </w:p>
    <w:p w:rsidR="00000000" w:rsidRDefault="00000000">
      <w:pPr>
        <w:pStyle w:val="HTML0"/>
        <w:divId w:val="1683311617"/>
        <w:rPr>
          <w:rStyle w:val="w"/>
        </w:rPr>
      </w:pPr>
      <w:r>
        <w:rPr>
          <w:rStyle w:val="w"/>
        </w:rPr>
        <w:t xml:space="preserve">            </w:t>
      </w:r>
      <w:r>
        <w:rPr>
          <w:rStyle w:val="nl"/>
        </w:rPr>
        <w:t>"algoClOrdId"</w:t>
      </w:r>
      <w:r>
        <w:rPr>
          <w:rStyle w:val="p"/>
        </w:rPr>
        <w:t>:</w:t>
      </w:r>
      <w:r>
        <w:rPr>
          <w:rStyle w:val="w"/>
        </w:rPr>
        <w:t xml:space="preserve"> </w:t>
      </w:r>
      <w:r>
        <w:rPr>
          <w:rStyle w:val="s2"/>
        </w:rPr>
        <w:t>""</w:t>
      </w:r>
      <w:r>
        <w:rPr>
          <w:rStyle w:val="p"/>
        </w:rPr>
        <w:t>,</w:t>
      </w:r>
    </w:p>
    <w:p w:rsidR="00000000" w:rsidRDefault="00000000">
      <w:pPr>
        <w:pStyle w:val="HTML0"/>
        <w:divId w:val="1683311617"/>
        <w:rPr>
          <w:rStyle w:val="w"/>
        </w:rPr>
      </w:pPr>
      <w:r>
        <w:rPr>
          <w:rStyle w:val="w"/>
        </w:rPr>
        <w:t xml:space="preserve">            </w:t>
      </w:r>
      <w:r>
        <w:rPr>
          <w:rStyle w:val="nl"/>
        </w:rPr>
        <w:t>"algoId"</w:t>
      </w:r>
      <w:r>
        <w:rPr>
          <w:rStyle w:val="p"/>
        </w:rPr>
        <w:t>:</w:t>
      </w:r>
      <w:r>
        <w:rPr>
          <w:rStyle w:val="w"/>
        </w:rPr>
        <w:t xml:space="preserve"> </w:t>
      </w:r>
      <w:r>
        <w:rPr>
          <w:rStyle w:val="s2"/>
        </w:rPr>
        <w:t>"681096944655273984"</w:t>
      </w:r>
      <w:r>
        <w:rPr>
          <w:rStyle w:val="p"/>
        </w:rPr>
        <w:t>,</w:t>
      </w:r>
    </w:p>
    <w:p w:rsidR="00000000" w:rsidRDefault="00000000">
      <w:pPr>
        <w:pStyle w:val="HTML0"/>
        <w:divId w:val="1683311617"/>
        <w:rPr>
          <w:rStyle w:val="w"/>
        </w:rPr>
      </w:pPr>
      <w:r>
        <w:rPr>
          <w:rStyle w:val="w"/>
        </w:rPr>
        <w:t xml:space="preserve">            </w:t>
      </w:r>
      <w:r>
        <w:rPr>
          <w:rStyle w:val="nl"/>
        </w:rPr>
        <w:t>"amendPxOnTriggerType"</w:t>
      </w:r>
      <w:r>
        <w:rPr>
          <w:rStyle w:val="p"/>
        </w:rPr>
        <w:t>:</w:t>
      </w:r>
      <w:r>
        <w:rPr>
          <w:rStyle w:val="w"/>
        </w:rPr>
        <w:t xml:space="preserve"> </w:t>
      </w:r>
      <w:r>
        <w:rPr>
          <w:rStyle w:val="s2"/>
        </w:rPr>
        <w:t>""</w:t>
      </w:r>
      <w:r>
        <w:rPr>
          <w:rStyle w:val="p"/>
        </w:rPr>
        <w:t>,</w:t>
      </w:r>
    </w:p>
    <w:p w:rsidR="00000000" w:rsidRDefault="00000000">
      <w:pPr>
        <w:pStyle w:val="HTML0"/>
        <w:divId w:val="1683311617"/>
        <w:rPr>
          <w:rStyle w:val="w"/>
        </w:rPr>
      </w:pPr>
      <w:r>
        <w:rPr>
          <w:rStyle w:val="w"/>
        </w:rPr>
        <w:t xml:space="preserve">            </w:t>
      </w:r>
      <w:r>
        <w:rPr>
          <w:rStyle w:val="nl"/>
        </w:rPr>
        <w:t>"attachAlgoOrds"</w:t>
      </w:r>
      <w:r>
        <w:rPr>
          <w:rStyle w:val="p"/>
        </w:rPr>
        <w:t>:</w:t>
      </w:r>
      <w:r>
        <w:rPr>
          <w:rStyle w:val="w"/>
        </w:rPr>
        <w:t xml:space="preserve"> </w:t>
      </w:r>
      <w:r>
        <w:rPr>
          <w:rStyle w:val="p"/>
        </w:rPr>
        <w:t>[],</w:t>
      </w:r>
    </w:p>
    <w:p w:rsidR="00000000" w:rsidRDefault="00000000">
      <w:pPr>
        <w:pStyle w:val="HTML0"/>
        <w:divId w:val="1683311617"/>
        <w:rPr>
          <w:rStyle w:val="w"/>
        </w:rPr>
      </w:pPr>
      <w:r>
        <w:rPr>
          <w:rStyle w:val="w"/>
        </w:rPr>
        <w:t xml:space="preserve">            </w:t>
      </w:r>
      <w:r>
        <w:rPr>
          <w:rStyle w:val="nl"/>
        </w:rPr>
        <w:t>"cTime"</w:t>
      </w:r>
      <w:r>
        <w:rPr>
          <w:rStyle w:val="p"/>
        </w:rPr>
        <w:t>:</w:t>
      </w:r>
      <w:r>
        <w:rPr>
          <w:rStyle w:val="w"/>
        </w:rPr>
        <w:t xml:space="preserve"> </w:t>
      </w:r>
      <w:r>
        <w:rPr>
          <w:rStyle w:val="s2"/>
        </w:rPr>
        <w:t>"1708658165774"</w:t>
      </w:r>
      <w:r>
        <w:rPr>
          <w:rStyle w:val="p"/>
        </w:rPr>
        <w:t>,</w:t>
      </w:r>
    </w:p>
    <w:p w:rsidR="00000000" w:rsidRDefault="00000000">
      <w:pPr>
        <w:pStyle w:val="HTML0"/>
        <w:divId w:val="1683311617"/>
        <w:rPr>
          <w:rStyle w:val="w"/>
        </w:rPr>
      </w:pPr>
      <w:r>
        <w:rPr>
          <w:rStyle w:val="w"/>
        </w:rPr>
        <w:t xml:space="preserve">            </w:t>
      </w:r>
      <w:r>
        <w:rPr>
          <w:rStyle w:val="nl"/>
        </w:rPr>
        <w:t>"uTime"</w:t>
      </w:r>
      <w:r>
        <w:rPr>
          <w:rStyle w:val="p"/>
        </w:rPr>
        <w:t>:</w:t>
      </w:r>
      <w:r>
        <w:rPr>
          <w:rStyle w:val="w"/>
        </w:rPr>
        <w:t xml:space="preserve"> </w:t>
      </w:r>
      <w:r>
        <w:rPr>
          <w:rStyle w:val="s2"/>
        </w:rPr>
        <w:t>"1708679675245"</w:t>
      </w:r>
      <w:r>
        <w:rPr>
          <w:rStyle w:val="p"/>
        </w:rPr>
        <w:t>,</w:t>
      </w:r>
    </w:p>
    <w:p w:rsidR="00000000" w:rsidRDefault="00000000">
      <w:pPr>
        <w:pStyle w:val="HTML0"/>
        <w:divId w:val="1683311617"/>
        <w:rPr>
          <w:rStyle w:val="w"/>
        </w:rPr>
      </w:pPr>
      <w:r>
        <w:rPr>
          <w:rStyle w:val="w"/>
        </w:rPr>
        <w:t xml:space="preserve">            </w:t>
      </w:r>
      <w:r>
        <w:rPr>
          <w:rStyle w:val="nl"/>
        </w:rPr>
        <w:t>"callbackRatio"</w:t>
      </w:r>
      <w:r>
        <w:rPr>
          <w:rStyle w:val="p"/>
        </w:rPr>
        <w:t>:</w:t>
      </w:r>
      <w:r>
        <w:rPr>
          <w:rStyle w:val="w"/>
        </w:rPr>
        <w:t xml:space="preserve"> </w:t>
      </w:r>
      <w:r>
        <w:rPr>
          <w:rStyle w:val="s2"/>
        </w:rPr>
        <w:t>""</w:t>
      </w:r>
      <w:r>
        <w:rPr>
          <w:rStyle w:val="p"/>
        </w:rPr>
        <w:t>,</w:t>
      </w:r>
    </w:p>
    <w:p w:rsidR="00000000" w:rsidRDefault="00000000">
      <w:pPr>
        <w:pStyle w:val="HTML0"/>
        <w:divId w:val="1683311617"/>
        <w:rPr>
          <w:rStyle w:val="w"/>
        </w:rPr>
      </w:pPr>
      <w:r>
        <w:rPr>
          <w:rStyle w:val="w"/>
        </w:rPr>
        <w:t xml:space="preserve">            </w:t>
      </w:r>
      <w:r>
        <w:rPr>
          <w:rStyle w:val="nl"/>
        </w:rPr>
        <w:t>"callbackSpread"</w:t>
      </w:r>
      <w:r>
        <w:rPr>
          <w:rStyle w:val="p"/>
        </w:rPr>
        <w:t>:</w:t>
      </w:r>
      <w:r>
        <w:rPr>
          <w:rStyle w:val="w"/>
        </w:rPr>
        <w:t xml:space="preserve"> </w:t>
      </w:r>
      <w:r>
        <w:rPr>
          <w:rStyle w:val="s2"/>
        </w:rPr>
        <w:t>""</w:t>
      </w:r>
      <w:r>
        <w:rPr>
          <w:rStyle w:val="p"/>
        </w:rPr>
        <w:t>,</w:t>
      </w:r>
    </w:p>
    <w:p w:rsidR="00000000" w:rsidRDefault="00000000">
      <w:pPr>
        <w:pStyle w:val="HTML0"/>
        <w:divId w:val="1683311617"/>
        <w:rPr>
          <w:rStyle w:val="w"/>
        </w:rPr>
      </w:pPr>
      <w:r>
        <w:rPr>
          <w:rStyle w:val="w"/>
        </w:rPr>
        <w:t xml:space="preserve">            </w:t>
      </w:r>
      <w:r>
        <w:rPr>
          <w:rStyle w:val="nl"/>
        </w:rPr>
        <w:t>"ccy"</w:t>
      </w:r>
      <w:r>
        <w:rPr>
          <w:rStyle w:val="p"/>
        </w:rPr>
        <w:t>:</w:t>
      </w:r>
      <w:r>
        <w:rPr>
          <w:rStyle w:val="w"/>
        </w:rPr>
        <w:t xml:space="preserve"> </w:t>
      </w:r>
      <w:r>
        <w:rPr>
          <w:rStyle w:val="s2"/>
        </w:rPr>
        <w:t>""</w:t>
      </w:r>
      <w:r>
        <w:rPr>
          <w:rStyle w:val="p"/>
        </w:rPr>
        <w:t>,</w:t>
      </w:r>
    </w:p>
    <w:p w:rsidR="00000000" w:rsidRDefault="00000000">
      <w:pPr>
        <w:pStyle w:val="HTML0"/>
        <w:divId w:val="1683311617"/>
        <w:rPr>
          <w:rStyle w:val="w"/>
        </w:rPr>
      </w:pPr>
      <w:r>
        <w:rPr>
          <w:rStyle w:val="w"/>
        </w:rPr>
        <w:t xml:space="preserve">            </w:t>
      </w:r>
      <w:r>
        <w:rPr>
          <w:rStyle w:val="nl"/>
        </w:rPr>
        <w:t>"clOrdId"</w:t>
      </w:r>
      <w:r>
        <w:rPr>
          <w:rStyle w:val="p"/>
        </w:rPr>
        <w:t>:</w:t>
      </w:r>
      <w:r>
        <w:rPr>
          <w:rStyle w:val="w"/>
        </w:rPr>
        <w:t xml:space="preserve"> </w:t>
      </w:r>
      <w:r>
        <w:rPr>
          <w:rStyle w:val="s2"/>
        </w:rPr>
        <w:t>""</w:t>
      </w:r>
      <w:r>
        <w:rPr>
          <w:rStyle w:val="p"/>
        </w:rPr>
        <w:t>,</w:t>
      </w:r>
    </w:p>
    <w:p w:rsidR="00000000" w:rsidRDefault="00000000">
      <w:pPr>
        <w:pStyle w:val="HTML0"/>
        <w:divId w:val="1683311617"/>
        <w:rPr>
          <w:rStyle w:val="w"/>
        </w:rPr>
      </w:pPr>
      <w:r>
        <w:rPr>
          <w:rStyle w:val="w"/>
        </w:rPr>
        <w:t xml:space="preserve">            </w:t>
      </w:r>
      <w:r>
        <w:rPr>
          <w:rStyle w:val="nl"/>
        </w:rPr>
        <w:t>"closeFraction"</w:t>
      </w:r>
      <w:r>
        <w:rPr>
          <w:rStyle w:val="p"/>
        </w:rPr>
        <w:t>:</w:t>
      </w:r>
      <w:r>
        <w:rPr>
          <w:rStyle w:val="w"/>
        </w:rPr>
        <w:t xml:space="preserve"> </w:t>
      </w:r>
      <w:r>
        <w:rPr>
          <w:rStyle w:val="s2"/>
        </w:rPr>
        <w:t>""</w:t>
      </w:r>
      <w:r>
        <w:rPr>
          <w:rStyle w:val="p"/>
        </w:rPr>
        <w:t>,</w:t>
      </w:r>
    </w:p>
    <w:p w:rsidR="00000000" w:rsidRDefault="00000000">
      <w:pPr>
        <w:pStyle w:val="HTML0"/>
        <w:divId w:val="1683311617"/>
        <w:rPr>
          <w:rStyle w:val="w"/>
        </w:rPr>
      </w:pPr>
      <w:r>
        <w:rPr>
          <w:rStyle w:val="w"/>
        </w:rPr>
        <w:t xml:space="preserve">            </w:t>
      </w:r>
      <w:r>
        <w:rPr>
          <w:rStyle w:val="nl"/>
        </w:rPr>
        <w:t>"failCode"</w:t>
      </w:r>
      <w:r>
        <w:rPr>
          <w:rStyle w:val="p"/>
        </w:rPr>
        <w:t>:</w:t>
      </w:r>
      <w:r>
        <w:rPr>
          <w:rStyle w:val="w"/>
        </w:rPr>
        <w:t xml:space="preserve"> </w:t>
      </w:r>
      <w:r>
        <w:rPr>
          <w:rStyle w:val="s2"/>
        </w:rPr>
        <w:t>""</w:t>
      </w:r>
      <w:r>
        <w:rPr>
          <w:rStyle w:val="p"/>
        </w:rPr>
        <w:t>,</w:t>
      </w:r>
    </w:p>
    <w:p w:rsidR="00000000" w:rsidRDefault="00000000">
      <w:pPr>
        <w:pStyle w:val="HTML0"/>
        <w:divId w:val="1683311617"/>
        <w:rPr>
          <w:rStyle w:val="w"/>
        </w:rPr>
      </w:pPr>
      <w:r>
        <w:rPr>
          <w:rStyle w:val="w"/>
        </w:rPr>
        <w:t xml:space="preserve">            </w:t>
      </w:r>
      <w:r>
        <w:rPr>
          <w:rStyle w:val="nl"/>
        </w:rPr>
        <w:t>"instId"</w:t>
      </w:r>
      <w:r>
        <w:rPr>
          <w:rStyle w:val="p"/>
        </w:rPr>
        <w:t>:</w:t>
      </w:r>
      <w:r>
        <w:rPr>
          <w:rStyle w:val="w"/>
        </w:rPr>
        <w:t xml:space="preserve"> </w:t>
      </w:r>
      <w:r>
        <w:rPr>
          <w:rStyle w:val="s2"/>
        </w:rPr>
        <w:t>"BTC-USDT"</w:t>
      </w:r>
      <w:r>
        <w:rPr>
          <w:rStyle w:val="p"/>
        </w:rPr>
        <w:t>,</w:t>
      </w:r>
    </w:p>
    <w:p w:rsidR="00000000" w:rsidRDefault="00000000">
      <w:pPr>
        <w:pStyle w:val="HTML0"/>
        <w:divId w:val="1683311617"/>
        <w:rPr>
          <w:rStyle w:val="w"/>
        </w:rPr>
      </w:pPr>
      <w:r>
        <w:rPr>
          <w:rStyle w:val="w"/>
        </w:rPr>
        <w:t xml:space="preserve">            </w:t>
      </w:r>
      <w:r>
        <w:rPr>
          <w:rStyle w:val="nl"/>
        </w:rPr>
        <w:t>"instType"</w:t>
      </w:r>
      <w:r>
        <w:rPr>
          <w:rStyle w:val="p"/>
        </w:rPr>
        <w:t>:</w:t>
      </w:r>
      <w:r>
        <w:rPr>
          <w:rStyle w:val="w"/>
        </w:rPr>
        <w:t xml:space="preserve"> </w:t>
      </w:r>
      <w:r>
        <w:rPr>
          <w:rStyle w:val="s2"/>
        </w:rPr>
        <w:t>"SPOT"</w:t>
      </w:r>
      <w:r>
        <w:rPr>
          <w:rStyle w:val="p"/>
        </w:rPr>
        <w:t>,</w:t>
      </w:r>
    </w:p>
    <w:p w:rsidR="00000000" w:rsidRDefault="00000000">
      <w:pPr>
        <w:pStyle w:val="HTML0"/>
        <w:divId w:val="1683311617"/>
        <w:rPr>
          <w:rStyle w:val="w"/>
        </w:rPr>
      </w:pPr>
      <w:r>
        <w:rPr>
          <w:rStyle w:val="w"/>
        </w:rPr>
        <w:t xml:space="preserve">            </w:t>
      </w:r>
      <w:r>
        <w:rPr>
          <w:rStyle w:val="nl"/>
        </w:rPr>
        <w:t>"last"</w:t>
      </w:r>
      <w:r>
        <w:rPr>
          <w:rStyle w:val="p"/>
        </w:rPr>
        <w:t>:</w:t>
      </w:r>
      <w:r>
        <w:rPr>
          <w:rStyle w:val="w"/>
        </w:rPr>
        <w:t xml:space="preserve"> </w:t>
      </w:r>
      <w:r>
        <w:rPr>
          <w:rStyle w:val="s2"/>
        </w:rPr>
        <w:t>"51014.6"</w:t>
      </w:r>
      <w:r>
        <w:rPr>
          <w:rStyle w:val="p"/>
        </w:rPr>
        <w:t>,</w:t>
      </w:r>
    </w:p>
    <w:p w:rsidR="00000000" w:rsidRDefault="00000000">
      <w:pPr>
        <w:pStyle w:val="HTML0"/>
        <w:divId w:val="1683311617"/>
        <w:rPr>
          <w:rStyle w:val="w"/>
        </w:rPr>
      </w:pPr>
      <w:r>
        <w:rPr>
          <w:rStyle w:val="w"/>
        </w:rPr>
        <w:t xml:space="preserve">            </w:t>
      </w:r>
      <w:r>
        <w:rPr>
          <w:rStyle w:val="nl"/>
        </w:rPr>
        <w:t>"lever"</w:t>
      </w:r>
      <w:r>
        <w:rPr>
          <w:rStyle w:val="p"/>
        </w:rPr>
        <w:t>:</w:t>
      </w:r>
      <w:r>
        <w:rPr>
          <w:rStyle w:val="w"/>
        </w:rPr>
        <w:t xml:space="preserve"> </w:t>
      </w:r>
      <w:r>
        <w:rPr>
          <w:rStyle w:val="s2"/>
        </w:rPr>
        <w:t>""</w:t>
      </w:r>
      <w:r>
        <w:rPr>
          <w:rStyle w:val="p"/>
        </w:rPr>
        <w:t>,</w:t>
      </w:r>
    </w:p>
    <w:p w:rsidR="00000000" w:rsidRDefault="00000000">
      <w:pPr>
        <w:pStyle w:val="HTML0"/>
        <w:divId w:val="1683311617"/>
        <w:rPr>
          <w:rStyle w:val="w"/>
        </w:rPr>
      </w:pPr>
      <w:r>
        <w:rPr>
          <w:rStyle w:val="w"/>
        </w:rPr>
        <w:t xml:space="preserve">            </w:t>
      </w:r>
      <w:r>
        <w:rPr>
          <w:rStyle w:val="nl"/>
        </w:rPr>
        <w:t>"moveTriggerPx"</w:t>
      </w:r>
      <w:r>
        <w:rPr>
          <w:rStyle w:val="p"/>
        </w:rPr>
        <w:t>:</w:t>
      </w:r>
      <w:r>
        <w:rPr>
          <w:rStyle w:val="w"/>
        </w:rPr>
        <w:t xml:space="preserve"> </w:t>
      </w:r>
      <w:r>
        <w:rPr>
          <w:rStyle w:val="s2"/>
        </w:rPr>
        <w:t>""</w:t>
      </w:r>
      <w:r>
        <w:rPr>
          <w:rStyle w:val="p"/>
        </w:rPr>
        <w:t>,</w:t>
      </w:r>
    </w:p>
    <w:p w:rsidR="00000000" w:rsidRDefault="00000000">
      <w:pPr>
        <w:pStyle w:val="HTML0"/>
        <w:divId w:val="1683311617"/>
        <w:rPr>
          <w:rStyle w:val="w"/>
        </w:rPr>
      </w:pPr>
      <w:r>
        <w:rPr>
          <w:rStyle w:val="w"/>
        </w:rPr>
        <w:t xml:space="preserve">            </w:t>
      </w:r>
      <w:r>
        <w:rPr>
          <w:rStyle w:val="nl"/>
        </w:rPr>
        <w:t>"ordId"</w:t>
      </w:r>
      <w:r>
        <w:rPr>
          <w:rStyle w:val="p"/>
        </w:rPr>
        <w:t>:</w:t>
      </w:r>
      <w:r>
        <w:rPr>
          <w:rStyle w:val="w"/>
        </w:rPr>
        <w:t xml:space="preserve"> </w:t>
      </w:r>
      <w:r>
        <w:rPr>
          <w:rStyle w:val="s2"/>
        </w:rPr>
        <w:t>""</w:t>
      </w:r>
      <w:r>
        <w:rPr>
          <w:rStyle w:val="p"/>
        </w:rPr>
        <w:t>,</w:t>
      </w:r>
    </w:p>
    <w:p w:rsidR="00000000" w:rsidRDefault="00000000">
      <w:pPr>
        <w:pStyle w:val="HTML0"/>
        <w:divId w:val="1683311617"/>
        <w:rPr>
          <w:rStyle w:val="w"/>
        </w:rPr>
      </w:pPr>
      <w:r>
        <w:rPr>
          <w:rStyle w:val="w"/>
        </w:rPr>
        <w:t xml:space="preserve">            </w:t>
      </w:r>
      <w:r>
        <w:rPr>
          <w:rStyle w:val="nl"/>
        </w:rPr>
        <w:t>"ordIdList"</w:t>
      </w:r>
      <w:r>
        <w:rPr>
          <w:rStyle w:val="p"/>
        </w:rPr>
        <w:t>:</w:t>
      </w:r>
      <w:r>
        <w:rPr>
          <w:rStyle w:val="w"/>
        </w:rPr>
        <w:t xml:space="preserve"> </w:t>
      </w:r>
      <w:r>
        <w:rPr>
          <w:rStyle w:val="p"/>
        </w:rPr>
        <w:t>[],</w:t>
      </w:r>
    </w:p>
    <w:p w:rsidR="00000000" w:rsidRDefault="00000000">
      <w:pPr>
        <w:pStyle w:val="HTML0"/>
        <w:divId w:val="1683311617"/>
        <w:rPr>
          <w:rStyle w:val="w"/>
        </w:rPr>
      </w:pPr>
      <w:r>
        <w:rPr>
          <w:rStyle w:val="w"/>
        </w:rPr>
        <w:t xml:space="preserve">            </w:t>
      </w:r>
      <w:r>
        <w:rPr>
          <w:rStyle w:val="nl"/>
        </w:rPr>
        <w:t>"ordPx"</w:t>
      </w:r>
      <w:r>
        <w:rPr>
          <w:rStyle w:val="p"/>
        </w:rPr>
        <w:t>:</w:t>
      </w:r>
      <w:r>
        <w:rPr>
          <w:rStyle w:val="w"/>
        </w:rPr>
        <w:t xml:space="preserve"> </w:t>
      </w:r>
      <w:r>
        <w:rPr>
          <w:rStyle w:val="s2"/>
        </w:rPr>
        <w:t>"-1"</w:t>
      </w:r>
      <w:r>
        <w:rPr>
          <w:rStyle w:val="p"/>
        </w:rPr>
        <w:t>,</w:t>
      </w:r>
    </w:p>
    <w:p w:rsidR="00000000" w:rsidRDefault="00000000">
      <w:pPr>
        <w:pStyle w:val="HTML0"/>
        <w:divId w:val="1683311617"/>
        <w:rPr>
          <w:rStyle w:val="w"/>
        </w:rPr>
      </w:pPr>
      <w:r>
        <w:rPr>
          <w:rStyle w:val="w"/>
        </w:rPr>
        <w:t xml:space="preserve">            </w:t>
      </w:r>
      <w:r>
        <w:rPr>
          <w:rStyle w:val="nl"/>
        </w:rPr>
        <w:t>"ordType"</w:t>
      </w:r>
      <w:r>
        <w:rPr>
          <w:rStyle w:val="p"/>
        </w:rPr>
        <w:t>:</w:t>
      </w:r>
      <w:r>
        <w:rPr>
          <w:rStyle w:val="w"/>
        </w:rPr>
        <w:t xml:space="preserve"> </w:t>
      </w:r>
      <w:r>
        <w:rPr>
          <w:rStyle w:val="s2"/>
        </w:rPr>
        <w:t>"trigger"</w:t>
      </w:r>
      <w:r>
        <w:rPr>
          <w:rStyle w:val="p"/>
        </w:rPr>
        <w:t>,</w:t>
      </w:r>
    </w:p>
    <w:p w:rsidR="00000000" w:rsidRDefault="00000000">
      <w:pPr>
        <w:pStyle w:val="HTML0"/>
        <w:divId w:val="1683311617"/>
        <w:rPr>
          <w:rStyle w:val="w"/>
        </w:rPr>
      </w:pPr>
      <w:r>
        <w:rPr>
          <w:rStyle w:val="w"/>
        </w:rPr>
        <w:t xml:space="preserve">            </w:t>
      </w:r>
      <w:r>
        <w:rPr>
          <w:rStyle w:val="nl"/>
        </w:rPr>
        <w:t>"posSide"</w:t>
      </w:r>
      <w:r>
        <w:rPr>
          <w:rStyle w:val="p"/>
        </w:rPr>
        <w:t>:</w:t>
      </w:r>
      <w:r>
        <w:rPr>
          <w:rStyle w:val="w"/>
        </w:rPr>
        <w:t xml:space="preserve"> </w:t>
      </w:r>
      <w:r>
        <w:rPr>
          <w:rStyle w:val="s2"/>
        </w:rPr>
        <w:t>"net"</w:t>
      </w:r>
      <w:r>
        <w:rPr>
          <w:rStyle w:val="p"/>
        </w:rPr>
        <w:t>,</w:t>
      </w:r>
    </w:p>
    <w:p w:rsidR="00000000" w:rsidRDefault="00000000">
      <w:pPr>
        <w:pStyle w:val="HTML0"/>
        <w:divId w:val="1683311617"/>
        <w:rPr>
          <w:rStyle w:val="w"/>
        </w:rPr>
      </w:pPr>
      <w:r>
        <w:rPr>
          <w:rStyle w:val="w"/>
        </w:rPr>
        <w:t xml:space="preserve">            </w:t>
      </w:r>
      <w:r>
        <w:rPr>
          <w:rStyle w:val="nl"/>
        </w:rPr>
        <w:t>"pxLimit"</w:t>
      </w:r>
      <w:r>
        <w:rPr>
          <w:rStyle w:val="p"/>
        </w:rPr>
        <w:t>:</w:t>
      </w:r>
      <w:r>
        <w:rPr>
          <w:rStyle w:val="w"/>
        </w:rPr>
        <w:t xml:space="preserve"> </w:t>
      </w:r>
      <w:r>
        <w:rPr>
          <w:rStyle w:val="s2"/>
        </w:rPr>
        <w:t>""</w:t>
      </w:r>
      <w:r>
        <w:rPr>
          <w:rStyle w:val="p"/>
        </w:rPr>
        <w:t>,</w:t>
      </w:r>
    </w:p>
    <w:p w:rsidR="00000000" w:rsidRDefault="00000000">
      <w:pPr>
        <w:pStyle w:val="HTML0"/>
        <w:divId w:val="1683311617"/>
        <w:rPr>
          <w:rStyle w:val="w"/>
        </w:rPr>
      </w:pPr>
      <w:r>
        <w:rPr>
          <w:rStyle w:val="w"/>
        </w:rPr>
        <w:t xml:space="preserve">            </w:t>
      </w:r>
      <w:r>
        <w:rPr>
          <w:rStyle w:val="nl"/>
        </w:rPr>
        <w:t>"pxSpread"</w:t>
      </w:r>
      <w:r>
        <w:rPr>
          <w:rStyle w:val="p"/>
        </w:rPr>
        <w:t>:</w:t>
      </w:r>
      <w:r>
        <w:rPr>
          <w:rStyle w:val="w"/>
        </w:rPr>
        <w:t xml:space="preserve"> </w:t>
      </w:r>
      <w:r>
        <w:rPr>
          <w:rStyle w:val="s2"/>
        </w:rPr>
        <w:t>""</w:t>
      </w:r>
      <w:r>
        <w:rPr>
          <w:rStyle w:val="p"/>
        </w:rPr>
        <w:t>,</w:t>
      </w:r>
    </w:p>
    <w:p w:rsidR="00000000" w:rsidRDefault="00000000">
      <w:pPr>
        <w:pStyle w:val="HTML0"/>
        <w:divId w:val="1683311617"/>
        <w:rPr>
          <w:rStyle w:val="w"/>
        </w:rPr>
      </w:pPr>
      <w:r>
        <w:rPr>
          <w:rStyle w:val="w"/>
        </w:rPr>
        <w:t xml:space="preserve">            </w:t>
      </w:r>
      <w:r>
        <w:rPr>
          <w:rStyle w:val="nl"/>
        </w:rPr>
        <w:t>"pxVar"</w:t>
      </w:r>
      <w:r>
        <w:rPr>
          <w:rStyle w:val="p"/>
        </w:rPr>
        <w:t>:</w:t>
      </w:r>
      <w:r>
        <w:rPr>
          <w:rStyle w:val="w"/>
        </w:rPr>
        <w:t xml:space="preserve"> </w:t>
      </w:r>
      <w:r>
        <w:rPr>
          <w:rStyle w:val="s2"/>
        </w:rPr>
        <w:t>""</w:t>
      </w:r>
      <w:r>
        <w:rPr>
          <w:rStyle w:val="p"/>
        </w:rPr>
        <w:t>,</w:t>
      </w:r>
    </w:p>
    <w:p w:rsidR="00000000" w:rsidRDefault="00000000">
      <w:pPr>
        <w:pStyle w:val="HTML0"/>
        <w:divId w:val="1683311617"/>
        <w:rPr>
          <w:rStyle w:val="w"/>
        </w:rPr>
      </w:pPr>
      <w:r>
        <w:rPr>
          <w:rStyle w:val="w"/>
        </w:rPr>
        <w:t xml:space="preserve">            </w:t>
      </w:r>
      <w:r>
        <w:rPr>
          <w:rStyle w:val="nl"/>
        </w:rPr>
        <w:t>"quickMgnType"</w:t>
      </w:r>
      <w:r>
        <w:rPr>
          <w:rStyle w:val="p"/>
        </w:rPr>
        <w:t>:</w:t>
      </w:r>
      <w:r>
        <w:rPr>
          <w:rStyle w:val="w"/>
        </w:rPr>
        <w:t xml:space="preserve"> </w:t>
      </w:r>
      <w:r>
        <w:rPr>
          <w:rStyle w:val="s2"/>
        </w:rPr>
        <w:t>""</w:t>
      </w:r>
      <w:r>
        <w:rPr>
          <w:rStyle w:val="p"/>
        </w:rPr>
        <w:t>,</w:t>
      </w:r>
    </w:p>
    <w:p w:rsidR="00000000" w:rsidRDefault="00000000">
      <w:pPr>
        <w:pStyle w:val="HTML0"/>
        <w:divId w:val="1683311617"/>
        <w:rPr>
          <w:rStyle w:val="w"/>
        </w:rPr>
      </w:pPr>
      <w:r>
        <w:rPr>
          <w:rStyle w:val="w"/>
        </w:rPr>
        <w:t xml:space="preserve">            </w:t>
      </w:r>
      <w:r>
        <w:rPr>
          <w:rStyle w:val="nl"/>
        </w:rPr>
        <w:t>"reduceOnly"</w:t>
      </w:r>
      <w:r>
        <w:rPr>
          <w:rStyle w:val="p"/>
        </w:rPr>
        <w:t>:</w:t>
      </w:r>
      <w:r>
        <w:rPr>
          <w:rStyle w:val="w"/>
        </w:rPr>
        <w:t xml:space="preserve"> </w:t>
      </w:r>
      <w:r>
        <w:rPr>
          <w:rStyle w:val="s2"/>
        </w:rPr>
        <w:t>"false"</w:t>
      </w:r>
      <w:r>
        <w:rPr>
          <w:rStyle w:val="p"/>
        </w:rPr>
        <w:t>,</w:t>
      </w:r>
    </w:p>
    <w:p w:rsidR="00000000" w:rsidRDefault="00000000">
      <w:pPr>
        <w:pStyle w:val="HTML0"/>
        <w:divId w:val="1683311617"/>
        <w:rPr>
          <w:rStyle w:val="w"/>
        </w:rPr>
      </w:pPr>
      <w:r>
        <w:rPr>
          <w:rStyle w:val="w"/>
        </w:rPr>
        <w:t xml:space="preserve">            </w:t>
      </w:r>
      <w:r>
        <w:rPr>
          <w:rStyle w:val="nl"/>
        </w:rPr>
        <w:t>"side"</w:t>
      </w:r>
      <w:r>
        <w:rPr>
          <w:rStyle w:val="p"/>
        </w:rPr>
        <w:t>:</w:t>
      </w:r>
      <w:r>
        <w:rPr>
          <w:rStyle w:val="w"/>
        </w:rPr>
        <w:t xml:space="preserve"> </w:t>
      </w:r>
      <w:r>
        <w:rPr>
          <w:rStyle w:val="s2"/>
        </w:rPr>
        <w:t>"buy"</w:t>
      </w:r>
      <w:r>
        <w:rPr>
          <w:rStyle w:val="p"/>
        </w:rPr>
        <w:t>,</w:t>
      </w:r>
    </w:p>
    <w:p w:rsidR="00000000" w:rsidRDefault="00000000">
      <w:pPr>
        <w:pStyle w:val="HTML0"/>
        <w:divId w:val="1683311617"/>
        <w:rPr>
          <w:rStyle w:val="w"/>
        </w:rPr>
      </w:pPr>
      <w:r>
        <w:rPr>
          <w:rStyle w:val="w"/>
        </w:rPr>
        <w:t xml:space="preserve">            </w:t>
      </w:r>
      <w:r>
        <w:rPr>
          <w:rStyle w:val="nl"/>
        </w:rPr>
        <w:t>"slOrdPx"</w:t>
      </w:r>
      <w:r>
        <w:rPr>
          <w:rStyle w:val="p"/>
        </w:rPr>
        <w:t>:</w:t>
      </w:r>
      <w:r>
        <w:rPr>
          <w:rStyle w:val="w"/>
        </w:rPr>
        <w:t xml:space="preserve"> </w:t>
      </w:r>
      <w:r>
        <w:rPr>
          <w:rStyle w:val="s2"/>
        </w:rPr>
        <w:t>""</w:t>
      </w:r>
      <w:r>
        <w:rPr>
          <w:rStyle w:val="p"/>
        </w:rPr>
        <w:t>,</w:t>
      </w:r>
    </w:p>
    <w:p w:rsidR="00000000" w:rsidRDefault="00000000">
      <w:pPr>
        <w:pStyle w:val="HTML0"/>
        <w:divId w:val="1683311617"/>
        <w:rPr>
          <w:rStyle w:val="w"/>
        </w:rPr>
      </w:pPr>
      <w:r>
        <w:rPr>
          <w:rStyle w:val="w"/>
        </w:rPr>
        <w:t xml:space="preserve">            </w:t>
      </w:r>
      <w:r>
        <w:rPr>
          <w:rStyle w:val="nl"/>
        </w:rPr>
        <w:t>"slTriggerPx"</w:t>
      </w:r>
      <w:r>
        <w:rPr>
          <w:rStyle w:val="p"/>
        </w:rPr>
        <w:t>:</w:t>
      </w:r>
      <w:r>
        <w:rPr>
          <w:rStyle w:val="w"/>
        </w:rPr>
        <w:t xml:space="preserve"> </w:t>
      </w:r>
      <w:r>
        <w:rPr>
          <w:rStyle w:val="s2"/>
        </w:rPr>
        <w:t>""</w:t>
      </w:r>
      <w:r>
        <w:rPr>
          <w:rStyle w:val="p"/>
        </w:rPr>
        <w:t>,</w:t>
      </w:r>
    </w:p>
    <w:p w:rsidR="00000000" w:rsidRDefault="00000000">
      <w:pPr>
        <w:pStyle w:val="HTML0"/>
        <w:divId w:val="1683311617"/>
        <w:rPr>
          <w:rStyle w:val="w"/>
        </w:rPr>
      </w:pPr>
      <w:r>
        <w:rPr>
          <w:rStyle w:val="w"/>
        </w:rPr>
        <w:t xml:space="preserve">            </w:t>
      </w:r>
      <w:r>
        <w:rPr>
          <w:rStyle w:val="nl"/>
        </w:rPr>
        <w:t>"slTriggerPxType"</w:t>
      </w:r>
      <w:r>
        <w:rPr>
          <w:rStyle w:val="p"/>
        </w:rPr>
        <w:t>:</w:t>
      </w:r>
      <w:r>
        <w:rPr>
          <w:rStyle w:val="w"/>
        </w:rPr>
        <w:t xml:space="preserve"> </w:t>
      </w:r>
      <w:r>
        <w:rPr>
          <w:rStyle w:val="s2"/>
        </w:rPr>
        <w:t>""</w:t>
      </w:r>
      <w:r>
        <w:rPr>
          <w:rStyle w:val="p"/>
        </w:rPr>
        <w:t>,</w:t>
      </w:r>
    </w:p>
    <w:p w:rsidR="00000000" w:rsidRDefault="00000000">
      <w:pPr>
        <w:pStyle w:val="HTML0"/>
        <w:divId w:val="1683311617"/>
        <w:rPr>
          <w:rStyle w:val="w"/>
        </w:rPr>
      </w:pPr>
      <w:r>
        <w:rPr>
          <w:rStyle w:val="w"/>
        </w:rPr>
        <w:t xml:space="preserve">            </w:t>
      </w:r>
      <w:r>
        <w:rPr>
          <w:rStyle w:val="nl"/>
        </w:rPr>
        <w:t>"state"</w:t>
      </w:r>
      <w:r>
        <w:rPr>
          <w:rStyle w:val="p"/>
        </w:rPr>
        <w:t>:</w:t>
      </w:r>
      <w:r>
        <w:rPr>
          <w:rStyle w:val="w"/>
        </w:rPr>
        <w:t xml:space="preserve"> </w:t>
      </w:r>
      <w:r>
        <w:rPr>
          <w:rStyle w:val="s2"/>
        </w:rPr>
        <w:t>"live"</w:t>
      </w:r>
      <w:r>
        <w:rPr>
          <w:rStyle w:val="p"/>
        </w:rPr>
        <w:t>,</w:t>
      </w:r>
    </w:p>
    <w:p w:rsidR="00000000" w:rsidRDefault="00000000">
      <w:pPr>
        <w:pStyle w:val="HTML0"/>
        <w:divId w:val="1683311617"/>
        <w:rPr>
          <w:rStyle w:val="w"/>
        </w:rPr>
      </w:pPr>
      <w:r>
        <w:rPr>
          <w:rStyle w:val="w"/>
        </w:rPr>
        <w:t xml:space="preserve">            </w:t>
      </w:r>
      <w:r>
        <w:rPr>
          <w:rStyle w:val="nl"/>
        </w:rPr>
        <w:t>"sz"</w:t>
      </w:r>
      <w:r>
        <w:rPr>
          <w:rStyle w:val="p"/>
        </w:rPr>
        <w:t>:</w:t>
      </w:r>
      <w:r>
        <w:rPr>
          <w:rStyle w:val="w"/>
        </w:rPr>
        <w:t xml:space="preserve"> </w:t>
      </w:r>
      <w:r>
        <w:rPr>
          <w:rStyle w:val="s2"/>
        </w:rPr>
        <w:t>"10"</w:t>
      </w:r>
      <w:r>
        <w:rPr>
          <w:rStyle w:val="p"/>
        </w:rPr>
        <w:t>,</w:t>
      </w:r>
    </w:p>
    <w:p w:rsidR="00000000" w:rsidRDefault="00000000">
      <w:pPr>
        <w:pStyle w:val="HTML0"/>
        <w:divId w:val="1683311617"/>
        <w:rPr>
          <w:rStyle w:val="w"/>
        </w:rPr>
      </w:pPr>
      <w:r>
        <w:rPr>
          <w:rStyle w:val="w"/>
        </w:rPr>
        <w:t xml:space="preserve">            </w:t>
      </w:r>
      <w:r>
        <w:rPr>
          <w:rStyle w:val="nl"/>
        </w:rPr>
        <w:t>"szLimit"</w:t>
      </w:r>
      <w:r>
        <w:rPr>
          <w:rStyle w:val="p"/>
        </w:rPr>
        <w:t>:</w:t>
      </w:r>
      <w:r>
        <w:rPr>
          <w:rStyle w:val="w"/>
        </w:rPr>
        <w:t xml:space="preserve"> </w:t>
      </w:r>
      <w:r>
        <w:rPr>
          <w:rStyle w:val="s2"/>
        </w:rPr>
        <w:t>""</w:t>
      </w:r>
      <w:r>
        <w:rPr>
          <w:rStyle w:val="p"/>
        </w:rPr>
        <w:t>,</w:t>
      </w:r>
    </w:p>
    <w:p w:rsidR="00000000" w:rsidRDefault="00000000">
      <w:pPr>
        <w:pStyle w:val="HTML0"/>
        <w:divId w:val="1683311617"/>
        <w:rPr>
          <w:rStyle w:val="w"/>
        </w:rPr>
      </w:pPr>
      <w:r>
        <w:rPr>
          <w:rStyle w:val="w"/>
        </w:rPr>
        <w:t xml:space="preserve">            </w:t>
      </w:r>
      <w:r>
        <w:rPr>
          <w:rStyle w:val="nl"/>
        </w:rPr>
        <w:t>"tag"</w:t>
      </w:r>
      <w:r>
        <w:rPr>
          <w:rStyle w:val="p"/>
        </w:rPr>
        <w:t>:</w:t>
      </w:r>
      <w:r>
        <w:rPr>
          <w:rStyle w:val="w"/>
        </w:rPr>
        <w:t xml:space="preserve"> </w:t>
      </w:r>
      <w:r>
        <w:rPr>
          <w:rStyle w:val="s2"/>
        </w:rPr>
        <w:t>""</w:t>
      </w:r>
      <w:r>
        <w:rPr>
          <w:rStyle w:val="p"/>
        </w:rPr>
        <w:t>,</w:t>
      </w:r>
    </w:p>
    <w:p w:rsidR="00000000" w:rsidRDefault="00000000">
      <w:pPr>
        <w:pStyle w:val="HTML0"/>
        <w:divId w:val="1683311617"/>
        <w:rPr>
          <w:rStyle w:val="w"/>
        </w:rPr>
      </w:pPr>
      <w:r>
        <w:rPr>
          <w:rStyle w:val="w"/>
        </w:rPr>
        <w:t xml:space="preserve">            </w:t>
      </w:r>
      <w:r>
        <w:rPr>
          <w:rStyle w:val="nl"/>
        </w:rPr>
        <w:t>"tdMode"</w:t>
      </w:r>
      <w:r>
        <w:rPr>
          <w:rStyle w:val="p"/>
        </w:rPr>
        <w:t>:</w:t>
      </w:r>
      <w:r>
        <w:rPr>
          <w:rStyle w:val="w"/>
        </w:rPr>
        <w:t xml:space="preserve"> </w:t>
      </w:r>
      <w:r>
        <w:rPr>
          <w:rStyle w:val="s2"/>
        </w:rPr>
        <w:t>"cash"</w:t>
      </w:r>
      <w:r>
        <w:rPr>
          <w:rStyle w:val="p"/>
        </w:rPr>
        <w:t>,</w:t>
      </w:r>
    </w:p>
    <w:p w:rsidR="00000000" w:rsidRDefault="00000000">
      <w:pPr>
        <w:pStyle w:val="HTML0"/>
        <w:divId w:val="1683311617"/>
        <w:rPr>
          <w:rStyle w:val="w"/>
        </w:rPr>
      </w:pPr>
      <w:r>
        <w:rPr>
          <w:rStyle w:val="w"/>
        </w:rPr>
        <w:t xml:space="preserve">            </w:t>
      </w:r>
      <w:r>
        <w:rPr>
          <w:rStyle w:val="nl"/>
        </w:rPr>
        <w:t>"tgtCcy"</w:t>
      </w:r>
      <w:r>
        <w:rPr>
          <w:rStyle w:val="p"/>
        </w:rPr>
        <w:t>:</w:t>
      </w:r>
      <w:r>
        <w:rPr>
          <w:rStyle w:val="w"/>
        </w:rPr>
        <w:t xml:space="preserve"> </w:t>
      </w:r>
      <w:r>
        <w:rPr>
          <w:rStyle w:val="s2"/>
        </w:rPr>
        <w:t>""</w:t>
      </w:r>
      <w:r>
        <w:rPr>
          <w:rStyle w:val="p"/>
        </w:rPr>
        <w:t>,</w:t>
      </w:r>
    </w:p>
    <w:p w:rsidR="00000000" w:rsidRDefault="00000000">
      <w:pPr>
        <w:pStyle w:val="HTML0"/>
        <w:divId w:val="1683311617"/>
        <w:rPr>
          <w:rStyle w:val="w"/>
        </w:rPr>
      </w:pPr>
      <w:r>
        <w:rPr>
          <w:rStyle w:val="w"/>
        </w:rPr>
        <w:t xml:space="preserve">            </w:t>
      </w:r>
      <w:r>
        <w:rPr>
          <w:rStyle w:val="nl"/>
        </w:rPr>
        <w:t>"timeInterval"</w:t>
      </w:r>
      <w:r>
        <w:rPr>
          <w:rStyle w:val="p"/>
        </w:rPr>
        <w:t>:</w:t>
      </w:r>
      <w:r>
        <w:rPr>
          <w:rStyle w:val="w"/>
        </w:rPr>
        <w:t xml:space="preserve"> </w:t>
      </w:r>
      <w:r>
        <w:rPr>
          <w:rStyle w:val="s2"/>
        </w:rPr>
        <w:t>""</w:t>
      </w:r>
      <w:r>
        <w:rPr>
          <w:rStyle w:val="p"/>
        </w:rPr>
        <w:t>,</w:t>
      </w:r>
    </w:p>
    <w:p w:rsidR="00000000" w:rsidRDefault="00000000">
      <w:pPr>
        <w:pStyle w:val="HTML0"/>
        <w:divId w:val="1683311617"/>
        <w:rPr>
          <w:rStyle w:val="w"/>
        </w:rPr>
      </w:pPr>
      <w:r>
        <w:rPr>
          <w:rStyle w:val="w"/>
        </w:rPr>
        <w:t xml:space="preserve">            </w:t>
      </w:r>
      <w:r>
        <w:rPr>
          <w:rStyle w:val="nl"/>
        </w:rPr>
        <w:t>"tpOrdPx"</w:t>
      </w:r>
      <w:r>
        <w:rPr>
          <w:rStyle w:val="p"/>
        </w:rPr>
        <w:t>:</w:t>
      </w:r>
      <w:r>
        <w:rPr>
          <w:rStyle w:val="w"/>
        </w:rPr>
        <w:t xml:space="preserve"> </w:t>
      </w:r>
      <w:r>
        <w:rPr>
          <w:rStyle w:val="s2"/>
        </w:rPr>
        <w:t>""</w:t>
      </w:r>
      <w:r>
        <w:rPr>
          <w:rStyle w:val="p"/>
        </w:rPr>
        <w:t>,</w:t>
      </w:r>
    </w:p>
    <w:p w:rsidR="00000000" w:rsidRDefault="00000000">
      <w:pPr>
        <w:pStyle w:val="HTML0"/>
        <w:divId w:val="1683311617"/>
        <w:rPr>
          <w:rStyle w:val="w"/>
        </w:rPr>
      </w:pPr>
      <w:r>
        <w:rPr>
          <w:rStyle w:val="w"/>
        </w:rPr>
        <w:t xml:space="preserve">            </w:t>
      </w:r>
      <w:r>
        <w:rPr>
          <w:rStyle w:val="nl"/>
        </w:rPr>
        <w:t>"tpTriggerPx"</w:t>
      </w:r>
      <w:r>
        <w:rPr>
          <w:rStyle w:val="p"/>
        </w:rPr>
        <w:t>:</w:t>
      </w:r>
      <w:r>
        <w:rPr>
          <w:rStyle w:val="w"/>
        </w:rPr>
        <w:t xml:space="preserve"> </w:t>
      </w:r>
      <w:r>
        <w:rPr>
          <w:rStyle w:val="s2"/>
        </w:rPr>
        <w:t>""</w:t>
      </w:r>
      <w:r>
        <w:rPr>
          <w:rStyle w:val="p"/>
        </w:rPr>
        <w:t>,</w:t>
      </w:r>
    </w:p>
    <w:p w:rsidR="00000000" w:rsidRDefault="00000000">
      <w:pPr>
        <w:pStyle w:val="HTML0"/>
        <w:divId w:val="1683311617"/>
        <w:rPr>
          <w:rStyle w:val="w"/>
        </w:rPr>
      </w:pPr>
      <w:r>
        <w:rPr>
          <w:rStyle w:val="w"/>
        </w:rPr>
        <w:t xml:space="preserve">            </w:t>
      </w:r>
      <w:r>
        <w:rPr>
          <w:rStyle w:val="nl"/>
        </w:rPr>
        <w:t>"tpTriggerPxType"</w:t>
      </w:r>
      <w:r>
        <w:rPr>
          <w:rStyle w:val="p"/>
        </w:rPr>
        <w:t>:</w:t>
      </w:r>
      <w:r>
        <w:rPr>
          <w:rStyle w:val="w"/>
        </w:rPr>
        <w:t xml:space="preserve"> </w:t>
      </w:r>
      <w:r>
        <w:rPr>
          <w:rStyle w:val="s2"/>
        </w:rPr>
        <w:t>""</w:t>
      </w:r>
      <w:r>
        <w:rPr>
          <w:rStyle w:val="p"/>
        </w:rPr>
        <w:t>,</w:t>
      </w:r>
    </w:p>
    <w:p w:rsidR="00000000" w:rsidRDefault="00000000">
      <w:pPr>
        <w:pStyle w:val="HTML0"/>
        <w:divId w:val="1683311617"/>
        <w:rPr>
          <w:rStyle w:val="w"/>
        </w:rPr>
      </w:pPr>
      <w:r>
        <w:rPr>
          <w:rStyle w:val="w"/>
        </w:rPr>
        <w:t xml:space="preserve">            </w:t>
      </w:r>
      <w:r>
        <w:rPr>
          <w:rStyle w:val="nl"/>
        </w:rPr>
        <w:t>"triggerPx"</w:t>
      </w:r>
      <w:r>
        <w:rPr>
          <w:rStyle w:val="p"/>
        </w:rPr>
        <w:t>:</w:t>
      </w:r>
      <w:r>
        <w:rPr>
          <w:rStyle w:val="w"/>
        </w:rPr>
        <w:t xml:space="preserve"> </w:t>
      </w:r>
      <w:r>
        <w:rPr>
          <w:rStyle w:val="s2"/>
        </w:rPr>
        <w:t>"100"</w:t>
      </w:r>
      <w:r>
        <w:rPr>
          <w:rStyle w:val="p"/>
        </w:rPr>
        <w:t>,</w:t>
      </w:r>
    </w:p>
    <w:p w:rsidR="00000000" w:rsidRDefault="00000000">
      <w:pPr>
        <w:pStyle w:val="HTML0"/>
        <w:divId w:val="1683311617"/>
        <w:rPr>
          <w:rStyle w:val="w"/>
        </w:rPr>
      </w:pPr>
      <w:r>
        <w:rPr>
          <w:rStyle w:val="w"/>
        </w:rPr>
        <w:t xml:space="preserve">            </w:t>
      </w:r>
      <w:r>
        <w:rPr>
          <w:rStyle w:val="nl"/>
        </w:rPr>
        <w:t>"triggerPxType"</w:t>
      </w:r>
      <w:r>
        <w:rPr>
          <w:rStyle w:val="p"/>
        </w:rPr>
        <w:t>:</w:t>
      </w:r>
      <w:r>
        <w:rPr>
          <w:rStyle w:val="w"/>
        </w:rPr>
        <w:t xml:space="preserve"> </w:t>
      </w:r>
      <w:r>
        <w:rPr>
          <w:rStyle w:val="s2"/>
        </w:rPr>
        <w:t>"last"</w:t>
      </w:r>
      <w:r>
        <w:rPr>
          <w:rStyle w:val="p"/>
        </w:rPr>
        <w:t>,</w:t>
      </w:r>
    </w:p>
    <w:p w:rsidR="00000000" w:rsidRDefault="00000000">
      <w:pPr>
        <w:pStyle w:val="HTML0"/>
        <w:divId w:val="1683311617"/>
        <w:rPr>
          <w:rStyle w:val="w"/>
        </w:rPr>
      </w:pPr>
      <w:r>
        <w:rPr>
          <w:rStyle w:val="w"/>
        </w:rPr>
        <w:t xml:space="preserve">            </w:t>
      </w:r>
      <w:r>
        <w:rPr>
          <w:rStyle w:val="nl"/>
        </w:rPr>
        <w:t>"triggerTime"</w:t>
      </w:r>
      <w:r>
        <w:rPr>
          <w:rStyle w:val="p"/>
        </w:rPr>
        <w:t>:</w:t>
      </w:r>
      <w:r>
        <w:rPr>
          <w:rStyle w:val="w"/>
        </w:rPr>
        <w:t xml:space="preserve"> </w:t>
      </w:r>
      <w:r>
        <w:rPr>
          <w:rStyle w:val="s2"/>
        </w:rPr>
        <w:t>"0"</w:t>
      </w:r>
      <w:r>
        <w:rPr>
          <w:rStyle w:val="p"/>
        </w:rPr>
        <w:t>,</w:t>
      </w:r>
    </w:p>
    <w:p w:rsidR="00000000" w:rsidRDefault="00000000">
      <w:pPr>
        <w:pStyle w:val="HTML0"/>
        <w:divId w:val="1683311617"/>
        <w:rPr>
          <w:rStyle w:val="w"/>
        </w:rPr>
      </w:pPr>
      <w:r>
        <w:rPr>
          <w:rStyle w:val="w"/>
        </w:rPr>
        <w:t xml:space="preserve">            </w:t>
      </w:r>
      <w:r>
        <w:rPr>
          <w:rStyle w:val="nl"/>
        </w:rPr>
        <w:t>"linkedOrd"</w:t>
      </w:r>
      <w:r>
        <w:rPr>
          <w:rStyle w:val="p"/>
        </w:rPr>
        <w:t>:{</w:t>
      </w:r>
    </w:p>
    <w:p w:rsidR="00000000" w:rsidRDefault="00000000">
      <w:pPr>
        <w:pStyle w:val="HTML0"/>
        <w:divId w:val="1683311617"/>
        <w:rPr>
          <w:rStyle w:val="w"/>
        </w:rPr>
      </w:pPr>
      <w:r>
        <w:rPr>
          <w:rStyle w:val="w"/>
        </w:rPr>
        <w:t xml:space="preserve">                </w:t>
      </w:r>
      <w:r>
        <w:rPr>
          <w:rStyle w:val="nl"/>
        </w:rPr>
        <w:t>"ordId"</w:t>
      </w:r>
      <w:r>
        <w:rPr>
          <w:rStyle w:val="p"/>
        </w:rPr>
        <w:t>:</w:t>
      </w:r>
      <w:r>
        <w:rPr>
          <w:rStyle w:val="s2"/>
        </w:rPr>
        <w:t>"98192973880283"</w:t>
      </w:r>
      <w:r>
        <w:rPr>
          <w:rStyle w:val="p"/>
        </w:rPr>
        <w:t>,</w:t>
      </w:r>
    </w:p>
    <w:p w:rsidR="00000000" w:rsidRDefault="00000000">
      <w:pPr>
        <w:pStyle w:val="HTML0"/>
        <w:divId w:val="1683311617"/>
        <w:rPr>
          <w:rStyle w:val="w"/>
        </w:rPr>
      </w:pPr>
      <w:r>
        <w:rPr>
          <w:rStyle w:val="w"/>
        </w:rPr>
        <w:t xml:space="preserve">            </w:t>
      </w:r>
      <w:r>
        <w:rPr>
          <w:rStyle w:val="p"/>
        </w:rPr>
        <w:t>},</w:t>
      </w:r>
    </w:p>
    <w:p w:rsidR="00000000" w:rsidRDefault="00000000">
      <w:pPr>
        <w:pStyle w:val="HTML0"/>
        <w:divId w:val="1683311617"/>
        <w:rPr>
          <w:rStyle w:val="w"/>
        </w:rPr>
      </w:pPr>
      <w:r>
        <w:rPr>
          <w:rStyle w:val="w"/>
        </w:rPr>
        <w:t xml:space="preserve">            </w:t>
      </w:r>
      <w:r>
        <w:rPr>
          <w:rStyle w:val="nl"/>
        </w:rPr>
        <w:t>"isTradeBorrowMode"</w:t>
      </w:r>
      <w:r>
        <w:rPr>
          <w:rStyle w:val="p"/>
        </w:rPr>
        <w:t>:</w:t>
      </w:r>
      <w:r>
        <w:rPr>
          <w:rStyle w:val="w"/>
        </w:rPr>
        <w:t xml:space="preserve"> </w:t>
      </w:r>
      <w:r>
        <w:rPr>
          <w:rStyle w:val="s2"/>
        </w:rPr>
        <w:t>"true"</w:t>
      </w:r>
    </w:p>
    <w:p w:rsidR="00000000" w:rsidRDefault="00000000">
      <w:pPr>
        <w:pStyle w:val="HTML0"/>
        <w:divId w:val="1683311617"/>
        <w:rPr>
          <w:rStyle w:val="w"/>
        </w:rPr>
      </w:pPr>
      <w:r>
        <w:rPr>
          <w:rStyle w:val="w"/>
        </w:rPr>
        <w:t xml:space="preserve">        </w:t>
      </w:r>
      <w:r>
        <w:rPr>
          <w:rStyle w:val="p"/>
        </w:rPr>
        <w:t>}</w:t>
      </w:r>
    </w:p>
    <w:p w:rsidR="00000000" w:rsidRDefault="00000000">
      <w:pPr>
        <w:pStyle w:val="HTML0"/>
        <w:divId w:val="1683311617"/>
        <w:rPr>
          <w:rStyle w:val="w"/>
        </w:rPr>
      </w:pPr>
      <w:r>
        <w:rPr>
          <w:rStyle w:val="w"/>
        </w:rPr>
        <w:t xml:space="preserve">    </w:t>
      </w:r>
      <w:r>
        <w:rPr>
          <w:rStyle w:val="p"/>
        </w:rPr>
        <w:t>],</w:t>
      </w:r>
    </w:p>
    <w:p w:rsidR="00000000" w:rsidRDefault="00000000">
      <w:pPr>
        <w:pStyle w:val="HTML0"/>
        <w:divId w:val="1683311617"/>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683311617"/>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5"/>
        <w:gridCol w:w="961"/>
        <w:gridCol w:w="4870"/>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 xml:space="preserve">Margin currency </w:t>
            </w:r>
            <w:r>
              <w:br/>
              <w:t xml:space="preserve">Only applicable to </w:t>
            </w:r>
            <w:r>
              <w:rPr>
                <w:rStyle w:val="HTML"/>
              </w:rPr>
              <w:t>cross</w:t>
            </w:r>
            <w:r>
              <w:t xml:space="preserve"> </w:t>
            </w:r>
            <w:r>
              <w:rPr>
                <w:rStyle w:val="HTML"/>
              </w:rPr>
              <w:t>MARGIN</w:t>
            </w:r>
            <w:r>
              <w:t xml:space="preserve"> orders in </w:t>
            </w:r>
            <w:r>
              <w:rPr>
                <w:rStyle w:val="HTML"/>
              </w:rPr>
              <w:t>Spot and futures mode</w:t>
            </w:r>
            <w:r>
              <w:t>.</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Latest order ID. It will be deprecated soon</w:t>
            </w:r>
          </w:p>
        </w:tc>
      </w:tr>
      <w:tr w:rsidR="00000000">
        <w:trPr>
          <w:divId w:val="175387555"/>
          <w:tblCellSpacing w:w="15" w:type="dxa"/>
        </w:trPr>
        <w:tc>
          <w:tcPr>
            <w:tcW w:w="0" w:type="auto"/>
            <w:vAlign w:val="center"/>
            <w:hideMark/>
          </w:tcPr>
          <w:p w:rsidR="00000000" w:rsidRDefault="00000000">
            <w:r>
              <w:t>ordIdList</w:t>
            </w:r>
          </w:p>
        </w:tc>
        <w:tc>
          <w:tcPr>
            <w:tcW w:w="0" w:type="auto"/>
            <w:vAlign w:val="center"/>
            <w:hideMark/>
          </w:tcPr>
          <w:p w:rsidR="00000000" w:rsidRDefault="00000000">
            <w:r>
              <w:t>Array</w:t>
            </w:r>
          </w:p>
        </w:tc>
        <w:tc>
          <w:tcPr>
            <w:tcW w:w="0" w:type="auto"/>
            <w:vAlign w:val="center"/>
            <w:hideMark/>
          </w:tcPr>
          <w:p w:rsidR="00000000" w:rsidRDefault="00000000">
            <w:r>
              <w:t>Order ID list. There will be multiple order IDs when there is TP/SL splitting order.</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clOrdId</w:t>
            </w:r>
          </w:p>
        </w:tc>
        <w:tc>
          <w:tcPr>
            <w:tcW w:w="0" w:type="auto"/>
            <w:vAlign w:val="center"/>
            <w:hideMark/>
          </w:tcPr>
          <w:p w:rsidR="00000000" w:rsidRDefault="00000000">
            <w:r>
              <w:t>String</w:t>
            </w:r>
          </w:p>
        </w:tc>
        <w:tc>
          <w:tcPr>
            <w:tcW w:w="0" w:type="auto"/>
            <w:vAlign w:val="center"/>
            <w:hideMark/>
          </w:tcPr>
          <w:p w:rsidR="00000000" w:rsidRDefault="00000000">
            <w:r>
              <w:t>Client Order ID as assigned by the client</w:t>
            </w:r>
          </w:p>
        </w:tc>
      </w:tr>
      <w:tr w:rsidR="00000000">
        <w:trPr>
          <w:divId w:val="175387555"/>
          <w:tblCellSpacing w:w="15" w:type="dxa"/>
        </w:trPr>
        <w:tc>
          <w:tcPr>
            <w:tcW w:w="0" w:type="auto"/>
            <w:vAlign w:val="center"/>
            <w:hideMark/>
          </w:tcPr>
          <w:p w:rsidR="00000000" w:rsidRDefault="00000000">
            <w:r>
              <w:t>sz</w:t>
            </w:r>
          </w:p>
        </w:tc>
        <w:tc>
          <w:tcPr>
            <w:tcW w:w="0" w:type="auto"/>
            <w:vAlign w:val="center"/>
            <w:hideMark/>
          </w:tcPr>
          <w:p w:rsidR="00000000" w:rsidRDefault="00000000">
            <w:r>
              <w:t>String</w:t>
            </w:r>
          </w:p>
        </w:tc>
        <w:tc>
          <w:tcPr>
            <w:tcW w:w="0" w:type="auto"/>
            <w:vAlign w:val="center"/>
            <w:hideMark/>
          </w:tcPr>
          <w:p w:rsidR="00000000" w:rsidRDefault="00000000">
            <w:r>
              <w:t>Quantity to buy or sell</w:t>
            </w:r>
          </w:p>
        </w:tc>
      </w:tr>
      <w:tr w:rsidR="00000000">
        <w:trPr>
          <w:divId w:val="175387555"/>
          <w:tblCellSpacing w:w="15" w:type="dxa"/>
        </w:trPr>
        <w:tc>
          <w:tcPr>
            <w:tcW w:w="0" w:type="auto"/>
            <w:vAlign w:val="center"/>
            <w:hideMark/>
          </w:tcPr>
          <w:p w:rsidR="00000000" w:rsidRDefault="00000000">
            <w:r>
              <w:t>closeFraction</w:t>
            </w:r>
          </w:p>
        </w:tc>
        <w:tc>
          <w:tcPr>
            <w:tcW w:w="0" w:type="auto"/>
            <w:vAlign w:val="center"/>
            <w:hideMark/>
          </w:tcPr>
          <w:p w:rsidR="00000000" w:rsidRDefault="00000000">
            <w:r>
              <w:t>String</w:t>
            </w:r>
          </w:p>
        </w:tc>
        <w:tc>
          <w:tcPr>
            <w:tcW w:w="0" w:type="auto"/>
            <w:vAlign w:val="center"/>
            <w:hideMark/>
          </w:tcPr>
          <w:p w:rsidR="00000000" w:rsidRDefault="00000000">
            <w:r>
              <w:t>Fraction of position to be closed when the algo order is triggered</w:t>
            </w:r>
          </w:p>
        </w:tc>
      </w:tr>
      <w:tr w:rsidR="00000000">
        <w:trPr>
          <w:divId w:val="175387555"/>
          <w:tblCellSpacing w:w="15" w:type="dxa"/>
        </w:trPr>
        <w:tc>
          <w:tcPr>
            <w:tcW w:w="0" w:type="auto"/>
            <w:vAlign w:val="center"/>
            <w:hideMark/>
          </w:tcPr>
          <w:p w:rsidR="00000000" w:rsidRDefault="00000000">
            <w:r>
              <w:t>ordType</w:t>
            </w:r>
          </w:p>
        </w:tc>
        <w:tc>
          <w:tcPr>
            <w:tcW w:w="0" w:type="auto"/>
            <w:vAlign w:val="center"/>
            <w:hideMark/>
          </w:tcPr>
          <w:p w:rsidR="00000000" w:rsidRDefault="00000000">
            <w:r>
              <w:t>String</w:t>
            </w:r>
          </w:p>
        </w:tc>
        <w:tc>
          <w:tcPr>
            <w:tcW w:w="0" w:type="auto"/>
            <w:vAlign w:val="center"/>
            <w:hideMark/>
          </w:tcPr>
          <w:p w:rsidR="00000000" w:rsidRDefault="00000000">
            <w:r>
              <w:t>Order type</w:t>
            </w:r>
          </w:p>
        </w:tc>
      </w:tr>
      <w:tr w:rsidR="00000000">
        <w:trPr>
          <w:divId w:val="175387555"/>
          <w:tblCellSpacing w:w="15" w:type="dxa"/>
        </w:trPr>
        <w:tc>
          <w:tcPr>
            <w:tcW w:w="0" w:type="auto"/>
            <w:vAlign w:val="center"/>
            <w:hideMark/>
          </w:tcPr>
          <w:p w:rsidR="00000000" w:rsidRDefault="00000000">
            <w:r>
              <w:t>side</w:t>
            </w:r>
          </w:p>
        </w:tc>
        <w:tc>
          <w:tcPr>
            <w:tcW w:w="0" w:type="auto"/>
            <w:vAlign w:val="center"/>
            <w:hideMark/>
          </w:tcPr>
          <w:p w:rsidR="00000000" w:rsidRDefault="00000000">
            <w:r>
              <w:t>String</w:t>
            </w:r>
          </w:p>
        </w:tc>
        <w:tc>
          <w:tcPr>
            <w:tcW w:w="0" w:type="auto"/>
            <w:vAlign w:val="center"/>
            <w:hideMark/>
          </w:tcPr>
          <w:p w:rsidR="00000000" w:rsidRDefault="00000000">
            <w:r>
              <w:t>Order side</w:t>
            </w:r>
          </w:p>
        </w:tc>
      </w:tr>
      <w:tr w:rsidR="00000000">
        <w:trPr>
          <w:divId w:val="175387555"/>
          <w:tblCellSpacing w:w="15" w:type="dxa"/>
        </w:trPr>
        <w:tc>
          <w:tcPr>
            <w:tcW w:w="0" w:type="auto"/>
            <w:vAlign w:val="center"/>
            <w:hideMark/>
          </w:tcPr>
          <w:p w:rsidR="00000000" w:rsidRDefault="00000000">
            <w:r>
              <w:t>posSide</w:t>
            </w:r>
          </w:p>
        </w:tc>
        <w:tc>
          <w:tcPr>
            <w:tcW w:w="0" w:type="auto"/>
            <w:vAlign w:val="center"/>
            <w:hideMark/>
          </w:tcPr>
          <w:p w:rsidR="00000000" w:rsidRDefault="00000000">
            <w:r>
              <w:t>String</w:t>
            </w:r>
          </w:p>
        </w:tc>
        <w:tc>
          <w:tcPr>
            <w:tcW w:w="0" w:type="auto"/>
            <w:vAlign w:val="center"/>
            <w:hideMark/>
          </w:tcPr>
          <w:p w:rsidR="00000000" w:rsidRDefault="00000000">
            <w:r>
              <w:t>Position side</w:t>
            </w:r>
          </w:p>
        </w:tc>
      </w:tr>
      <w:tr w:rsidR="00000000">
        <w:trPr>
          <w:divId w:val="175387555"/>
          <w:tblCellSpacing w:w="15" w:type="dxa"/>
        </w:trPr>
        <w:tc>
          <w:tcPr>
            <w:tcW w:w="0" w:type="auto"/>
            <w:vAlign w:val="center"/>
            <w:hideMark/>
          </w:tcPr>
          <w:p w:rsidR="00000000" w:rsidRDefault="00000000">
            <w:r>
              <w:t>tdMode</w:t>
            </w:r>
          </w:p>
        </w:tc>
        <w:tc>
          <w:tcPr>
            <w:tcW w:w="0" w:type="auto"/>
            <w:vAlign w:val="center"/>
            <w:hideMark/>
          </w:tcPr>
          <w:p w:rsidR="00000000" w:rsidRDefault="00000000">
            <w:r>
              <w:t>String</w:t>
            </w:r>
          </w:p>
        </w:tc>
        <w:tc>
          <w:tcPr>
            <w:tcW w:w="0" w:type="auto"/>
            <w:vAlign w:val="center"/>
            <w:hideMark/>
          </w:tcPr>
          <w:p w:rsidR="00000000" w:rsidRDefault="00000000">
            <w:r>
              <w:t>Trade mode</w:t>
            </w:r>
          </w:p>
        </w:tc>
      </w:tr>
      <w:tr w:rsidR="00000000">
        <w:trPr>
          <w:divId w:val="175387555"/>
          <w:tblCellSpacing w:w="15" w:type="dxa"/>
        </w:trPr>
        <w:tc>
          <w:tcPr>
            <w:tcW w:w="0" w:type="auto"/>
            <w:vAlign w:val="center"/>
            <w:hideMark/>
          </w:tcPr>
          <w:p w:rsidR="00000000" w:rsidRDefault="00000000">
            <w:r>
              <w:t>tgtCcy</w:t>
            </w:r>
          </w:p>
        </w:tc>
        <w:tc>
          <w:tcPr>
            <w:tcW w:w="0" w:type="auto"/>
            <w:vAlign w:val="center"/>
            <w:hideMark/>
          </w:tcPr>
          <w:p w:rsidR="00000000" w:rsidRDefault="00000000">
            <w:r>
              <w:t>String</w:t>
            </w:r>
          </w:p>
        </w:tc>
        <w:tc>
          <w:tcPr>
            <w:tcW w:w="0" w:type="auto"/>
            <w:vAlign w:val="center"/>
            <w:hideMark/>
          </w:tcPr>
          <w:p w:rsidR="00000000" w:rsidRDefault="00000000">
            <w:r>
              <w:t xml:space="preserve">Order quantity unit setting for </w:t>
            </w:r>
            <w:r>
              <w:rPr>
                <w:rStyle w:val="HTML"/>
              </w:rPr>
              <w:t>sz</w:t>
            </w:r>
            <w:r>
              <w:br/>
            </w:r>
            <w:r>
              <w:rPr>
                <w:rStyle w:val="HTML"/>
              </w:rPr>
              <w:t>base_ccy</w:t>
            </w:r>
            <w:r>
              <w:t>: Base currency ,</w:t>
            </w:r>
            <w:r>
              <w:rPr>
                <w:rStyle w:val="HTML"/>
              </w:rPr>
              <w:t>quote_ccy</w:t>
            </w:r>
            <w:r>
              <w:t xml:space="preserve">: Quote currency </w:t>
            </w:r>
            <w:r>
              <w:br/>
              <w:t xml:space="preserve">Only applicable to </w:t>
            </w:r>
            <w:r>
              <w:rPr>
                <w:rStyle w:val="HTML"/>
              </w:rPr>
              <w:t>SPOT</w:t>
            </w:r>
            <w:r>
              <w:t xml:space="preserve"> traded with Market order</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State</w:t>
            </w:r>
            <w:r>
              <w:br/>
            </w:r>
            <w:r>
              <w:rPr>
                <w:rStyle w:val="HTML"/>
              </w:rPr>
              <w:t>live</w:t>
            </w:r>
            <w:r>
              <w:br/>
            </w:r>
            <w:r>
              <w:rPr>
                <w:rStyle w:val="HTML"/>
              </w:rPr>
              <w:t>pause</w:t>
            </w:r>
          </w:p>
        </w:tc>
      </w:tr>
      <w:tr w:rsidR="00000000">
        <w:trPr>
          <w:divId w:val="175387555"/>
          <w:tblCellSpacing w:w="15" w:type="dxa"/>
        </w:trPr>
        <w:tc>
          <w:tcPr>
            <w:tcW w:w="0" w:type="auto"/>
            <w:vAlign w:val="center"/>
            <w:hideMark/>
          </w:tcPr>
          <w:p w:rsidR="00000000" w:rsidRDefault="00000000">
            <w:r>
              <w:t>lever</w:t>
            </w:r>
          </w:p>
        </w:tc>
        <w:tc>
          <w:tcPr>
            <w:tcW w:w="0" w:type="auto"/>
            <w:vAlign w:val="center"/>
            <w:hideMark/>
          </w:tcPr>
          <w:p w:rsidR="00000000" w:rsidRDefault="00000000">
            <w:r>
              <w:t>String</w:t>
            </w:r>
          </w:p>
        </w:tc>
        <w:tc>
          <w:tcPr>
            <w:tcW w:w="0" w:type="auto"/>
            <w:vAlign w:val="center"/>
            <w:hideMark/>
          </w:tcPr>
          <w:p w:rsidR="00000000" w:rsidRDefault="00000000">
            <w:r>
              <w:t xml:space="preserve">Leverage, from </w:t>
            </w:r>
            <w:r>
              <w:rPr>
                <w:rStyle w:val="HTML"/>
              </w:rPr>
              <w:t>0.01</w:t>
            </w:r>
            <w:r>
              <w:t xml:space="preserve"> to </w:t>
            </w:r>
            <w:r>
              <w:rPr>
                <w:rStyle w:val="HTML"/>
              </w:rPr>
              <w:t>125</w:t>
            </w:r>
            <w:r>
              <w:t xml:space="preserve">. </w:t>
            </w:r>
            <w:r>
              <w:br/>
              <w:t xml:space="preserve">Only applicable to </w:t>
            </w:r>
            <w:r>
              <w:rPr>
                <w:rStyle w:val="HTML"/>
              </w:rPr>
              <w:t>MARGIN/FUTURES/SWAP</w:t>
            </w:r>
          </w:p>
        </w:tc>
      </w:tr>
      <w:tr w:rsidR="00000000">
        <w:trPr>
          <w:divId w:val="175387555"/>
          <w:tblCellSpacing w:w="15" w:type="dxa"/>
        </w:trPr>
        <w:tc>
          <w:tcPr>
            <w:tcW w:w="0" w:type="auto"/>
            <w:vAlign w:val="center"/>
            <w:hideMark/>
          </w:tcPr>
          <w:p w:rsidR="00000000" w:rsidRDefault="00000000">
            <w:r>
              <w:t>tpTriggerPx</w:t>
            </w:r>
          </w:p>
        </w:tc>
        <w:tc>
          <w:tcPr>
            <w:tcW w:w="0" w:type="auto"/>
            <w:vAlign w:val="center"/>
            <w:hideMark/>
          </w:tcPr>
          <w:p w:rsidR="00000000" w:rsidRDefault="00000000">
            <w:r>
              <w:t>String</w:t>
            </w:r>
          </w:p>
        </w:tc>
        <w:tc>
          <w:tcPr>
            <w:tcW w:w="0" w:type="auto"/>
            <w:vAlign w:val="center"/>
            <w:hideMark/>
          </w:tcPr>
          <w:p w:rsidR="00000000" w:rsidRDefault="00000000">
            <w:r>
              <w:t>Take-profit trigger price</w:t>
            </w:r>
          </w:p>
        </w:tc>
      </w:tr>
      <w:tr w:rsidR="00000000">
        <w:trPr>
          <w:divId w:val="175387555"/>
          <w:tblCellSpacing w:w="15" w:type="dxa"/>
        </w:trPr>
        <w:tc>
          <w:tcPr>
            <w:tcW w:w="0" w:type="auto"/>
            <w:vAlign w:val="center"/>
            <w:hideMark/>
          </w:tcPr>
          <w:p w:rsidR="00000000" w:rsidRDefault="00000000">
            <w:r>
              <w:t>tpTriggerPxType</w:t>
            </w:r>
          </w:p>
        </w:tc>
        <w:tc>
          <w:tcPr>
            <w:tcW w:w="0" w:type="auto"/>
            <w:vAlign w:val="center"/>
            <w:hideMark/>
          </w:tcPr>
          <w:p w:rsidR="00000000" w:rsidRDefault="00000000">
            <w:r>
              <w:t>String</w:t>
            </w:r>
          </w:p>
        </w:tc>
        <w:tc>
          <w:tcPr>
            <w:tcW w:w="0" w:type="auto"/>
            <w:vAlign w:val="center"/>
            <w:hideMark/>
          </w:tcPr>
          <w:p w:rsidR="00000000" w:rsidRDefault="00000000">
            <w:r>
              <w:t xml:space="preserve">Take-profit trigger price type. </w:t>
            </w:r>
            <w:r>
              <w:br/>
            </w:r>
            <w:r>
              <w:rPr>
                <w:rStyle w:val="HTML"/>
              </w:rPr>
              <w:t>last</w:t>
            </w:r>
            <w:r>
              <w:t>: last price</w:t>
            </w:r>
            <w:r>
              <w:br/>
            </w:r>
            <w:r>
              <w:rPr>
                <w:rStyle w:val="HTML"/>
              </w:rPr>
              <w:t>index</w:t>
            </w:r>
            <w:r>
              <w:t>: index price</w:t>
            </w:r>
            <w:r>
              <w:br/>
            </w:r>
            <w:r>
              <w:rPr>
                <w:rStyle w:val="HTML"/>
              </w:rPr>
              <w:t>mark</w:t>
            </w:r>
            <w:r>
              <w:t>: mark price</w:t>
            </w:r>
          </w:p>
        </w:tc>
      </w:tr>
      <w:tr w:rsidR="00000000">
        <w:trPr>
          <w:divId w:val="175387555"/>
          <w:tblCellSpacing w:w="15" w:type="dxa"/>
        </w:trPr>
        <w:tc>
          <w:tcPr>
            <w:tcW w:w="0" w:type="auto"/>
            <w:vAlign w:val="center"/>
            <w:hideMark/>
          </w:tcPr>
          <w:p w:rsidR="00000000" w:rsidRDefault="00000000">
            <w:r>
              <w:t>tpOrdPx</w:t>
            </w:r>
          </w:p>
        </w:tc>
        <w:tc>
          <w:tcPr>
            <w:tcW w:w="0" w:type="auto"/>
            <w:vAlign w:val="center"/>
            <w:hideMark/>
          </w:tcPr>
          <w:p w:rsidR="00000000" w:rsidRDefault="00000000">
            <w:r>
              <w:t>String</w:t>
            </w:r>
          </w:p>
        </w:tc>
        <w:tc>
          <w:tcPr>
            <w:tcW w:w="0" w:type="auto"/>
            <w:vAlign w:val="center"/>
            <w:hideMark/>
          </w:tcPr>
          <w:p w:rsidR="00000000" w:rsidRDefault="00000000">
            <w:r>
              <w:t>Take-profit order price</w:t>
            </w:r>
          </w:p>
        </w:tc>
      </w:tr>
      <w:tr w:rsidR="00000000">
        <w:trPr>
          <w:divId w:val="175387555"/>
          <w:tblCellSpacing w:w="15" w:type="dxa"/>
        </w:trPr>
        <w:tc>
          <w:tcPr>
            <w:tcW w:w="0" w:type="auto"/>
            <w:vAlign w:val="center"/>
            <w:hideMark/>
          </w:tcPr>
          <w:p w:rsidR="00000000" w:rsidRDefault="00000000">
            <w:r>
              <w:t>slTriggerPx</w:t>
            </w:r>
          </w:p>
        </w:tc>
        <w:tc>
          <w:tcPr>
            <w:tcW w:w="0" w:type="auto"/>
            <w:vAlign w:val="center"/>
            <w:hideMark/>
          </w:tcPr>
          <w:p w:rsidR="00000000" w:rsidRDefault="00000000">
            <w:r>
              <w:t>String</w:t>
            </w:r>
          </w:p>
        </w:tc>
        <w:tc>
          <w:tcPr>
            <w:tcW w:w="0" w:type="auto"/>
            <w:vAlign w:val="center"/>
            <w:hideMark/>
          </w:tcPr>
          <w:p w:rsidR="00000000" w:rsidRDefault="00000000">
            <w:r>
              <w:t>Stop-loss trigger price</w:t>
            </w:r>
          </w:p>
        </w:tc>
      </w:tr>
      <w:tr w:rsidR="00000000">
        <w:trPr>
          <w:divId w:val="175387555"/>
          <w:tblCellSpacing w:w="15" w:type="dxa"/>
        </w:trPr>
        <w:tc>
          <w:tcPr>
            <w:tcW w:w="0" w:type="auto"/>
            <w:vAlign w:val="center"/>
            <w:hideMark/>
          </w:tcPr>
          <w:p w:rsidR="00000000" w:rsidRDefault="00000000">
            <w:r>
              <w:t>slTriggerPxType</w:t>
            </w:r>
          </w:p>
        </w:tc>
        <w:tc>
          <w:tcPr>
            <w:tcW w:w="0" w:type="auto"/>
            <w:vAlign w:val="center"/>
            <w:hideMark/>
          </w:tcPr>
          <w:p w:rsidR="00000000" w:rsidRDefault="00000000">
            <w:r>
              <w:t>String</w:t>
            </w:r>
          </w:p>
        </w:tc>
        <w:tc>
          <w:tcPr>
            <w:tcW w:w="0" w:type="auto"/>
            <w:vAlign w:val="center"/>
            <w:hideMark/>
          </w:tcPr>
          <w:p w:rsidR="00000000" w:rsidRDefault="00000000">
            <w:r>
              <w:t xml:space="preserve">Stop-loss trigger price type. </w:t>
            </w:r>
            <w:r>
              <w:br/>
            </w:r>
            <w:r>
              <w:rPr>
                <w:rStyle w:val="HTML"/>
              </w:rPr>
              <w:t>last</w:t>
            </w:r>
            <w:r>
              <w:t>: last price</w:t>
            </w:r>
            <w:r>
              <w:br/>
            </w:r>
            <w:r>
              <w:rPr>
                <w:rStyle w:val="HTML"/>
              </w:rPr>
              <w:t>index</w:t>
            </w:r>
            <w:r>
              <w:t>: index price</w:t>
            </w:r>
            <w:r>
              <w:br/>
            </w:r>
            <w:r>
              <w:rPr>
                <w:rStyle w:val="HTML"/>
              </w:rPr>
              <w:t>mark</w:t>
            </w:r>
            <w:r>
              <w:t>: mark price</w:t>
            </w:r>
          </w:p>
        </w:tc>
      </w:tr>
      <w:tr w:rsidR="00000000">
        <w:trPr>
          <w:divId w:val="175387555"/>
          <w:tblCellSpacing w:w="15" w:type="dxa"/>
        </w:trPr>
        <w:tc>
          <w:tcPr>
            <w:tcW w:w="0" w:type="auto"/>
            <w:vAlign w:val="center"/>
            <w:hideMark/>
          </w:tcPr>
          <w:p w:rsidR="00000000" w:rsidRDefault="00000000">
            <w:r>
              <w:t>slOrdPx</w:t>
            </w:r>
          </w:p>
        </w:tc>
        <w:tc>
          <w:tcPr>
            <w:tcW w:w="0" w:type="auto"/>
            <w:vAlign w:val="center"/>
            <w:hideMark/>
          </w:tcPr>
          <w:p w:rsidR="00000000" w:rsidRDefault="00000000">
            <w:r>
              <w:t>String</w:t>
            </w:r>
          </w:p>
        </w:tc>
        <w:tc>
          <w:tcPr>
            <w:tcW w:w="0" w:type="auto"/>
            <w:vAlign w:val="center"/>
            <w:hideMark/>
          </w:tcPr>
          <w:p w:rsidR="00000000" w:rsidRDefault="00000000">
            <w:r>
              <w:t>Stop-loss order price</w:t>
            </w:r>
          </w:p>
        </w:tc>
      </w:tr>
      <w:tr w:rsidR="00000000">
        <w:trPr>
          <w:divId w:val="175387555"/>
          <w:tblCellSpacing w:w="15" w:type="dxa"/>
        </w:trPr>
        <w:tc>
          <w:tcPr>
            <w:tcW w:w="0" w:type="auto"/>
            <w:vAlign w:val="center"/>
            <w:hideMark/>
          </w:tcPr>
          <w:p w:rsidR="00000000" w:rsidRDefault="00000000">
            <w:r>
              <w:t>triggerPx</w:t>
            </w:r>
          </w:p>
        </w:tc>
        <w:tc>
          <w:tcPr>
            <w:tcW w:w="0" w:type="auto"/>
            <w:vAlign w:val="center"/>
            <w:hideMark/>
          </w:tcPr>
          <w:p w:rsidR="00000000" w:rsidRDefault="00000000">
            <w:r>
              <w:t>String</w:t>
            </w:r>
          </w:p>
        </w:tc>
        <w:tc>
          <w:tcPr>
            <w:tcW w:w="0" w:type="auto"/>
            <w:vAlign w:val="center"/>
            <w:hideMark/>
          </w:tcPr>
          <w:p w:rsidR="00000000" w:rsidRDefault="00000000">
            <w:r>
              <w:t>Trigger price</w:t>
            </w:r>
          </w:p>
        </w:tc>
      </w:tr>
      <w:tr w:rsidR="00000000">
        <w:trPr>
          <w:divId w:val="175387555"/>
          <w:tblCellSpacing w:w="15" w:type="dxa"/>
        </w:trPr>
        <w:tc>
          <w:tcPr>
            <w:tcW w:w="0" w:type="auto"/>
            <w:vAlign w:val="center"/>
            <w:hideMark/>
          </w:tcPr>
          <w:p w:rsidR="00000000" w:rsidRDefault="00000000">
            <w:r>
              <w:t>triggerPxType</w:t>
            </w:r>
          </w:p>
        </w:tc>
        <w:tc>
          <w:tcPr>
            <w:tcW w:w="0" w:type="auto"/>
            <w:vAlign w:val="center"/>
            <w:hideMark/>
          </w:tcPr>
          <w:p w:rsidR="00000000" w:rsidRDefault="00000000">
            <w:r>
              <w:t>String</w:t>
            </w:r>
          </w:p>
        </w:tc>
        <w:tc>
          <w:tcPr>
            <w:tcW w:w="0" w:type="auto"/>
            <w:vAlign w:val="center"/>
            <w:hideMark/>
          </w:tcPr>
          <w:p w:rsidR="00000000" w:rsidRDefault="00000000">
            <w:r>
              <w:t xml:space="preserve">Trigger price type. </w:t>
            </w:r>
            <w:r>
              <w:br/>
            </w:r>
            <w:r>
              <w:rPr>
                <w:rStyle w:val="HTML"/>
              </w:rPr>
              <w:t>last</w:t>
            </w:r>
            <w:r>
              <w:t>: last price</w:t>
            </w:r>
            <w:r>
              <w:br/>
            </w:r>
            <w:r>
              <w:rPr>
                <w:rStyle w:val="HTML"/>
              </w:rPr>
              <w:t>index</w:t>
            </w:r>
            <w:r>
              <w:t>: index price</w:t>
            </w:r>
            <w:r>
              <w:br/>
            </w:r>
            <w:r>
              <w:rPr>
                <w:rStyle w:val="HTML"/>
              </w:rPr>
              <w:t>mark</w:t>
            </w:r>
            <w:r>
              <w:t>: mark price</w:t>
            </w:r>
          </w:p>
        </w:tc>
      </w:tr>
      <w:tr w:rsidR="00000000">
        <w:trPr>
          <w:divId w:val="175387555"/>
          <w:tblCellSpacing w:w="15" w:type="dxa"/>
        </w:trPr>
        <w:tc>
          <w:tcPr>
            <w:tcW w:w="0" w:type="auto"/>
            <w:vAlign w:val="center"/>
            <w:hideMark/>
          </w:tcPr>
          <w:p w:rsidR="00000000" w:rsidRDefault="00000000">
            <w:r>
              <w:t>ordPx</w:t>
            </w:r>
          </w:p>
        </w:tc>
        <w:tc>
          <w:tcPr>
            <w:tcW w:w="0" w:type="auto"/>
            <w:vAlign w:val="center"/>
            <w:hideMark/>
          </w:tcPr>
          <w:p w:rsidR="00000000" w:rsidRDefault="00000000">
            <w:r>
              <w:t>String</w:t>
            </w:r>
          </w:p>
        </w:tc>
        <w:tc>
          <w:tcPr>
            <w:tcW w:w="0" w:type="auto"/>
            <w:vAlign w:val="center"/>
            <w:hideMark/>
          </w:tcPr>
          <w:p w:rsidR="00000000" w:rsidRDefault="00000000">
            <w:r>
              <w:t>Order price for the trigger order</w:t>
            </w:r>
          </w:p>
        </w:tc>
      </w:tr>
      <w:tr w:rsidR="00000000">
        <w:trPr>
          <w:divId w:val="175387555"/>
          <w:tblCellSpacing w:w="15" w:type="dxa"/>
        </w:trPr>
        <w:tc>
          <w:tcPr>
            <w:tcW w:w="0" w:type="auto"/>
            <w:vAlign w:val="center"/>
            <w:hideMark/>
          </w:tcPr>
          <w:p w:rsidR="00000000" w:rsidRDefault="00000000">
            <w:r>
              <w:t>actualSz</w:t>
            </w:r>
          </w:p>
        </w:tc>
        <w:tc>
          <w:tcPr>
            <w:tcW w:w="0" w:type="auto"/>
            <w:vAlign w:val="center"/>
            <w:hideMark/>
          </w:tcPr>
          <w:p w:rsidR="00000000" w:rsidRDefault="00000000">
            <w:r>
              <w:t>String</w:t>
            </w:r>
          </w:p>
        </w:tc>
        <w:tc>
          <w:tcPr>
            <w:tcW w:w="0" w:type="auto"/>
            <w:vAlign w:val="center"/>
            <w:hideMark/>
          </w:tcPr>
          <w:p w:rsidR="00000000" w:rsidRDefault="00000000">
            <w:r>
              <w:t>Actual order quantity</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r w:rsidR="00000000">
        <w:trPr>
          <w:divId w:val="175387555"/>
          <w:tblCellSpacing w:w="15" w:type="dxa"/>
        </w:trPr>
        <w:tc>
          <w:tcPr>
            <w:tcW w:w="0" w:type="auto"/>
            <w:vAlign w:val="center"/>
            <w:hideMark/>
          </w:tcPr>
          <w:p w:rsidR="00000000" w:rsidRDefault="00000000">
            <w:r>
              <w:t>actualPx</w:t>
            </w:r>
          </w:p>
        </w:tc>
        <w:tc>
          <w:tcPr>
            <w:tcW w:w="0" w:type="auto"/>
            <w:vAlign w:val="center"/>
            <w:hideMark/>
          </w:tcPr>
          <w:p w:rsidR="00000000" w:rsidRDefault="00000000">
            <w:r>
              <w:t>String</w:t>
            </w:r>
          </w:p>
        </w:tc>
        <w:tc>
          <w:tcPr>
            <w:tcW w:w="0" w:type="auto"/>
            <w:vAlign w:val="center"/>
            <w:hideMark/>
          </w:tcPr>
          <w:p w:rsidR="00000000" w:rsidRDefault="00000000">
            <w:r>
              <w:t>Actual order price</w:t>
            </w:r>
          </w:p>
        </w:tc>
      </w:tr>
      <w:tr w:rsidR="00000000">
        <w:trPr>
          <w:divId w:val="175387555"/>
          <w:tblCellSpacing w:w="15" w:type="dxa"/>
        </w:trPr>
        <w:tc>
          <w:tcPr>
            <w:tcW w:w="0" w:type="auto"/>
            <w:vAlign w:val="center"/>
            <w:hideMark/>
          </w:tcPr>
          <w:p w:rsidR="00000000" w:rsidRDefault="00000000">
            <w:r>
              <w:t>actualSide</w:t>
            </w:r>
          </w:p>
        </w:tc>
        <w:tc>
          <w:tcPr>
            <w:tcW w:w="0" w:type="auto"/>
            <w:vAlign w:val="center"/>
            <w:hideMark/>
          </w:tcPr>
          <w:p w:rsidR="00000000" w:rsidRDefault="00000000">
            <w:r>
              <w:t>String</w:t>
            </w:r>
          </w:p>
        </w:tc>
        <w:tc>
          <w:tcPr>
            <w:tcW w:w="0" w:type="auto"/>
            <w:vAlign w:val="center"/>
            <w:hideMark/>
          </w:tcPr>
          <w:p w:rsidR="00000000" w:rsidRDefault="00000000">
            <w:r>
              <w:t>Actual trigger side</w:t>
            </w:r>
            <w:r>
              <w:br/>
            </w:r>
            <w:r>
              <w:rPr>
                <w:rStyle w:val="HTML"/>
              </w:rPr>
              <w:t>tp</w:t>
            </w:r>
            <w:r>
              <w:t xml:space="preserve">: take profit </w:t>
            </w:r>
            <w:r>
              <w:rPr>
                <w:rStyle w:val="HTML"/>
              </w:rPr>
              <w:t>sl</w:t>
            </w:r>
            <w:r>
              <w:t>: stop loss</w:t>
            </w:r>
            <w:r>
              <w:br/>
              <w:t>Only applicable to oco order and conditional order</w:t>
            </w:r>
          </w:p>
        </w:tc>
      </w:tr>
      <w:tr w:rsidR="00000000">
        <w:trPr>
          <w:divId w:val="175387555"/>
          <w:tblCellSpacing w:w="15" w:type="dxa"/>
        </w:trPr>
        <w:tc>
          <w:tcPr>
            <w:tcW w:w="0" w:type="auto"/>
            <w:vAlign w:val="center"/>
            <w:hideMark/>
          </w:tcPr>
          <w:p w:rsidR="00000000" w:rsidRDefault="00000000">
            <w:r>
              <w:t>triggerTime</w:t>
            </w:r>
          </w:p>
        </w:tc>
        <w:tc>
          <w:tcPr>
            <w:tcW w:w="0" w:type="auto"/>
            <w:vAlign w:val="center"/>
            <w:hideMark/>
          </w:tcPr>
          <w:p w:rsidR="00000000" w:rsidRDefault="00000000">
            <w:r>
              <w:t>String</w:t>
            </w:r>
          </w:p>
        </w:tc>
        <w:tc>
          <w:tcPr>
            <w:tcW w:w="0" w:type="auto"/>
            <w:vAlign w:val="center"/>
            <w:hideMark/>
          </w:tcPr>
          <w:p w:rsidR="00000000" w:rsidRDefault="00000000">
            <w:r>
              <w:t xml:space="preserve">Trigger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pxVar</w:t>
            </w:r>
          </w:p>
        </w:tc>
        <w:tc>
          <w:tcPr>
            <w:tcW w:w="0" w:type="auto"/>
            <w:vAlign w:val="center"/>
            <w:hideMark/>
          </w:tcPr>
          <w:p w:rsidR="00000000" w:rsidRDefault="00000000">
            <w:r>
              <w:t>String</w:t>
            </w:r>
          </w:p>
        </w:tc>
        <w:tc>
          <w:tcPr>
            <w:tcW w:w="0" w:type="auto"/>
            <w:vAlign w:val="center"/>
            <w:hideMark/>
          </w:tcPr>
          <w:p w:rsidR="00000000" w:rsidRDefault="00000000">
            <w:r>
              <w:t xml:space="preserve">Price ratio </w:t>
            </w:r>
            <w:r>
              <w:br/>
              <w:t xml:space="preserve">Only applicable to </w:t>
            </w:r>
            <w:r>
              <w:rPr>
                <w:rStyle w:val="HTML"/>
              </w:rPr>
              <w:t>iceberg</w:t>
            </w:r>
            <w:r>
              <w:t xml:space="preserve"> order or </w:t>
            </w:r>
            <w:r>
              <w:rPr>
                <w:rStyle w:val="HTML"/>
              </w:rPr>
              <w:t>twap</w:t>
            </w:r>
            <w:r>
              <w:t xml:space="preserve"> order</w:t>
            </w:r>
          </w:p>
        </w:tc>
      </w:tr>
      <w:tr w:rsidR="00000000">
        <w:trPr>
          <w:divId w:val="175387555"/>
          <w:tblCellSpacing w:w="15" w:type="dxa"/>
        </w:trPr>
        <w:tc>
          <w:tcPr>
            <w:tcW w:w="0" w:type="auto"/>
            <w:vAlign w:val="center"/>
            <w:hideMark/>
          </w:tcPr>
          <w:p w:rsidR="00000000" w:rsidRDefault="00000000">
            <w:r>
              <w:t>pxSpread</w:t>
            </w:r>
          </w:p>
        </w:tc>
        <w:tc>
          <w:tcPr>
            <w:tcW w:w="0" w:type="auto"/>
            <w:vAlign w:val="center"/>
            <w:hideMark/>
          </w:tcPr>
          <w:p w:rsidR="00000000" w:rsidRDefault="00000000">
            <w:r>
              <w:t>String</w:t>
            </w:r>
          </w:p>
        </w:tc>
        <w:tc>
          <w:tcPr>
            <w:tcW w:w="0" w:type="auto"/>
            <w:vAlign w:val="center"/>
            <w:hideMark/>
          </w:tcPr>
          <w:p w:rsidR="00000000" w:rsidRDefault="00000000">
            <w:r>
              <w:t xml:space="preserve">Price variance </w:t>
            </w:r>
            <w:r>
              <w:br/>
              <w:t xml:space="preserve">Only applicable to </w:t>
            </w:r>
            <w:r>
              <w:rPr>
                <w:rStyle w:val="HTML"/>
              </w:rPr>
              <w:t>iceberg</w:t>
            </w:r>
            <w:r>
              <w:t xml:space="preserve"> order or </w:t>
            </w:r>
            <w:r>
              <w:rPr>
                <w:rStyle w:val="HTML"/>
              </w:rPr>
              <w:t>twap</w:t>
            </w:r>
            <w:r>
              <w:t xml:space="preserve"> order</w:t>
            </w:r>
          </w:p>
        </w:tc>
      </w:tr>
      <w:tr w:rsidR="00000000">
        <w:trPr>
          <w:divId w:val="175387555"/>
          <w:tblCellSpacing w:w="15" w:type="dxa"/>
        </w:trPr>
        <w:tc>
          <w:tcPr>
            <w:tcW w:w="0" w:type="auto"/>
            <w:vAlign w:val="center"/>
            <w:hideMark/>
          </w:tcPr>
          <w:p w:rsidR="00000000" w:rsidRDefault="00000000">
            <w:r>
              <w:t>szLimit</w:t>
            </w:r>
          </w:p>
        </w:tc>
        <w:tc>
          <w:tcPr>
            <w:tcW w:w="0" w:type="auto"/>
            <w:vAlign w:val="center"/>
            <w:hideMark/>
          </w:tcPr>
          <w:p w:rsidR="00000000" w:rsidRDefault="00000000">
            <w:r>
              <w:t>String</w:t>
            </w:r>
          </w:p>
        </w:tc>
        <w:tc>
          <w:tcPr>
            <w:tcW w:w="0" w:type="auto"/>
            <w:vAlign w:val="center"/>
            <w:hideMark/>
          </w:tcPr>
          <w:p w:rsidR="00000000" w:rsidRDefault="00000000">
            <w:r>
              <w:t xml:space="preserve">Average amount </w:t>
            </w:r>
            <w:r>
              <w:br/>
              <w:t xml:space="preserve">Only applicable to </w:t>
            </w:r>
            <w:r>
              <w:rPr>
                <w:rStyle w:val="HTML"/>
              </w:rPr>
              <w:t>iceberg</w:t>
            </w:r>
            <w:r>
              <w:t xml:space="preserve"> order or </w:t>
            </w:r>
            <w:r>
              <w:rPr>
                <w:rStyle w:val="HTML"/>
              </w:rPr>
              <w:t>twap</w:t>
            </w:r>
            <w:r>
              <w:t xml:space="preserve"> order</w:t>
            </w:r>
          </w:p>
        </w:tc>
      </w:tr>
      <w:tr w:rsidR="00000000">
        <w:trPr>
          <w:divId w:val="175387555"/>
          <w:tblCellSpacing w:w="15" w:type="dxa"/>
        </w:trPr>
        <w:tc>
          <w:tcPr>
            <w:tcW w:w="0" w:type="auto"/>
            <w:vAlign w:val="center"/>
            <w:hideMark/>
          </w:tcPr>
          <w:p w:rsidR="00000000" w:rsidRDefault="00000000">
            <w:r>
              <w:t>pxLimit</w:t>
            </w:r>
          </w:p>
        </w:tc>
        <w:tc>
          <w:tcPr>
            <w:tcW w:w="0" w:type="auto"/>
            <w:vAlign w:val="center"/>
            <w:hideMark/>
          </w:tcPr>
          <w:p w:rsidR="00000000" w:rsidRDefault="00000000">
            <w:r>
              <w:t>String</w:t>
            </w:r>
          </w:p>
        </w:tc>
        <w:tc>
          <w:tcPr>
            <w:tcW w:w="0" w:type="auto"/>
            <w:vAlign w:val="center"/>
            <w:hideMark/>
          </w:tcPr>
          <w:p w:rsidR="00000000" w:rsidRDefault="00000000">
            <w:r>
              <w:t xml:space="preserve">Price Limit </w:t>
            </w:r>
            <w:r>
              <w:br/>
              <w:t xml:space="preserve">Only applicable to </w:t>
            </w:r>
            <w:r>
              <w:rPr>
                <w:rStyle w:val="HTML"/>
              </w:rPr>
              <w:t>iceberg</w:t>
            </w:r>
            <w:r>
              <w:t xml:space="preserve"> order or </w:t>
            </w:r>
            <w:r>
              <w:rPr>
                <w:rStyle w:val="HTML"/>
              </w:rPr>
              <w:t>twap</w:t>
            </w:r>
            <w:r>
              <w:t xml:space="preserve"> order</w:t>
            </w:r>
          </w:p>
        </w:tc>
      </w:tr>
      <w:tr w:rsidR="00000000">
        <w:trPr>
          <w:divId w:val="175387555"/>
          <w:tblCellSpacing w:w="15" w:type="dxa"/>
        </w:trPr>
        <w:tc>
          <w:tcPr>
            <w:tcW w:w="0" w:type="auto"/>
            <w:vAlign w:val="center"/>
            <w:hideMark/>
          </w:tcPr>
          <w:p w:rsidR="00000000" w:rsidRDefault="00000000">
            <w:r>
              <w:t>timeInterval</w:t>
            </w:r>
          </w:p>
        </w:tc>
        <w:tc>
          <w:tcPr>
            <w:tcW w:w="0" w:type="auto"/>
            <w:vAlign w:val="center"/>
            <w:hideMark/>
          </w:tcPr>
          <w:p w:rsidR="00000000" w:rsidRDefault="00000000">
            <w:r>
              <w:t>String</w:t>
            </w:r>
          </w:p>
        </w:tc>
        <w:tc>
          <w:tcPr>
            <w:tcW w:w="0" w:type="auto"/>
            <w:vAlign w:val="center"/>
            <w:hideMark/>
          </w:tcPr>
          <w:p w:rsidR="00000000" w:rsidRDefault="00000000">
            <w:r>
              <w:t xml:space="preserve">Time interval </w:t>
            </w:r>
            <w:r>
              <w:br/>
              <w:t xml:space="preserve">Only applicable to </w:t>
            </w:r>
            <w:r>
              <w:rPr>
                <w:rStyle w:val="HTML"/>
              </w:rPr>
              <w:t>twap</w:t>
            </w:r>
            <w:r>
              <w:t xml:space="preserve"> order</w:t>
            </w:r>
          </w:p>
        </w:tc>
      </w:tr>
      <w:tr w:rsidR="00000000">
        <w:trPr>
          <w:divId w:val="175387555"/>
          <w:tblCellSpacing w:w="15" w:type="dxa"/>
        </w:trPr>
        <w:tc>
          <w:tcPr>
            <w:tcW w:w="0" w:type="auto"/>
            <w:vAlign w:val="center"/>
            <w:hideMark/>
          </w:tcPr>
          <w:p w:rsidR="00000000" w:rsidRDefault="00000000">
            <w:r>
              <w:t>callbackRatio</w:t>
            </w:r>
          </w:p>
        </w:tc>
        <w:tc>
          <w:tcPr>
            <w:tcW w:w="0" w:type="auto"/>
            <w:vAlign w:val="center"/>
            <w:hideMark/>
          </w:tcPr>
          <w:p w:rsidR="00000000" w:rsidRDefault="00000000">
            <w:r>
              <w:t>String</w:t>
            </w:r>
          </w:p>
        </w:tc>
        <w:tc>
          <w:tcPr>
            <w:tcW w:w="0" w:type="auto"/>
            <w:vAlign w:val="center"/>
            <w:hideMark/>
          </w:tcPr>
          <w:p w:rsidR="00000000" w:rsidRDefault="00000000">
            <w:r>
              <w:t>Callback price ratio</w:t>
            </w:r>
            <w:r>
              <w:br/>
              <w:t xml:space="preserve">Only applicable to </w:t>
            </w:r>
            <w:r>
              <w:rPr>
                <w:rStyle w:val="HTML"/>
              </w:rPr>
              <w:t>move_order_stop</w:t>
            </w:r>
            <w:r>
              <w:t xml:space="preserve"> order</w:t>
            </w:r>
          </w:p>
        </w:tc>
      </w:tr>
      <w:tr w:rsidR="00000000">
        <w:trPr>
          <w:divId w:val="175387555"/>
          <w:tblCellSpacing w:w="15" w:type="dxa"/>
        </w:trPr>
        <w:tc>
          <w:tcPr>
            <w:tcW w:w="0" w:type="auto"/>
            <w:vAlign w:val="center"/>
            <w:hideMark/>
          </w:tcPr>
          <w:p w:rsidR="00000000" w:rsidRDefault="00000000">
            <w:r>
              <w:t>callbackSpread</w:t>
            </w:r>
          </w:p>
        </w:tc>
        <w:tc>
          <w:tcPr>
            <w:tcW w:w="0" w:type="auto"/>
            <w:vAlign w:val="center"/>
            <w:hideMark/>
          </w:tcPr>
          <w:p w:rsidR="00000000" w:rsidRDefault="00000000">
            <w:r>
              <w:t>String</w:t>
            </w:r>
          </w:p>
        </w:tc>
        <w:tc>
          <w:tcPr>
            <w:tcW w:w="0" w:type="auto"/>
            <w:vAlign w:val="center"/>
            <w:hideMark/>
          </w:tcPr>
          <w:p w:rsidR="00000000" w:rsidRDefault="00000000">
            <w:r>
              <w:t>Callback price variance</w:t>
            </w:r>
            <w:r>
              <w:br/>
              <w:t xml:space="preserve">Only applicable to </w:t>
            </w:r>
            <w:r>
              <w:rPr>
                <w:rStyle w:val="HTML"/>
              </w:rPr>
              <w:t>move_order_stop</w:t>
            </w:r>
            <w:r>
              <w:t xml:space="preserve"> order</w:t>
            </w:r>
          </w:p>
        </w:tc>
      </w:tr>
      <w:tr w:rsidR="00000000">
        <w:trPr>
          <w:divId w:val="175387555"/>
          <w:tblCellSpacing w:w="15" w:type="dxa"/>
        </w:trPr>
        <w:tc>
          <w:tcPr>
            <w:tcW w:w="0" w:type="auto"/>
            <w:vAlign w:val="center"/>
            <w:hideMark/>
          </w:tcPr>
          <w:p w:rsidR="00000000" w:rsidRDefault="00000000">
            <w:r>
              <w:t>activePx</w:t>
            </w:r>
          </w:p>
        </w:tc>
        <w:tc>
          <w:tcPr>
            <w:tcW w:w="0" w:type="auto"/>
            <w:vAlign w:val="center"/>
            <w:hideMark/>
          </w:tcPr>
          <w:p w:rsidR="00000000" w:rsidRDefault="00000000">
            <w:r>
              <w:t>String</w:t>
            </w:r>
          </w:p>
        </w:tc>
        <w:tc>
          <w:tcPr>
            <w:tcW w:w="0" w:type="auto"/>
            <w:vAlign w:val="center"/>
            <w:hideMark/>
          </w:tcPr>
          <w:p w:rsidR="00000000" w:rsidRDefault="00000000">
            <w:r>
              <w:t>Active price</w:t>
            </w:r>
            <w:r>
              <w:br/>
              <w:t xml:space="preserve">Only applicable to </w:t>
            </w:r>
            <w:r>
              <w:rPr>
                <w:rStyle w:val="HTML"/>
              </w:rPr>
              <w:t>move_order_stop</w:t>
            </w:r>
            <w:r>
              <w:t xml:space="preserve"> order</w:t>
            </w:r>
          </w:p>
        </w:tc>
      </w:tr>
      <w:tr w:rsidR="00000000">
        <w:trPr>
          <w:divId w:val="175387555"/>
          <w:tblCellSpacing w:w="15" w:type="dxa"/>
        </w:trPr>
        <w:tc>
          <w:tcPr>
            <w:tcW w:w="0" w:type="auto"/>
            <w:vAlign w:val="center"/>
            <w:hideMark/>
          </w:tcPr>
          <w:p w:rsidR="00000000" w:rsidRDefault="00000000">
            <w:r>
              <w:t>moveTriggerPx</w:t>
            </w:r>
          </w:p>
        </w:tc>
        <w:tc>
          <w:tcPr>
            <w:tcW w:w="0" w:type="auto"/>
            <w:vAlign w:val="center"/>
            <w:hideMark/>
          </w:tcPr>
          <w:p w:rsidR="00000000" w:rsidRDefault="00000000">
            <w:r>
              <w:t>String</w:t>
            </w:r>
          </w:p>
        </w:tc>
        <w:tc>
          <w:tcPr>
            <w:tcW w:w="0" w:type="auto"/>
            <w:vAlign w:val="center"/>
            <w:hideMark/>
          </w:tcPr>
          <w:p w:rsidR="00000000" w:rsidRDefault="00000000">
            <w:r>
              <w:t>Trigger price</w:t>
            </w:r>
            <w:r>
              <w:br/>
              <w:t xml:space="preserve">Only applicable to </w:t>
            </w:r>
            <w:r>
              <w:rPr>
                <w:rStyle w:val="HTML"/>
              </w:rPr>
              <w:t>move_order_stop</w:t>
            </w:r>
            <w:r>
              <w:t xml:space="preserve"> order</w:t>
            </w:r>
          </w:p>
        </w:tc>
      </w:tr>
      <w:tr w:rsidR="00000000">
        <w:trPr>
          <w:divId w:val="175387555"/>
          <w:tblCellSpacing w:w="15" w:type="dxa"/>
        </w:trPr>
        <w:tc>
          <w:tcPr>
            <w:tcW w:w="0" w:type="auto"/>
            <w:vAlign w:val="center"/>
            <w:hideMark/>
          </w:tcPr>
          <w:p w:rsidR="00000000" w:rsidRDefault="00000000">
            <w:r>
              <w:t>reduceOnly</w:t>
            </w:r>
          </w:p>
        </w:tc>
        <w:tc>
          <w:tcPr>
            <w:tcW w:w="0" w:type="auto"/>
            <w:vAlign w:val="center"/>
            <w:hideMark/>
          </w:tcPr>
          <w:p w:rsidR="00000000" w:rsidRDefault="00000000">
            <w:r>
              <w:t>String</w:t>
            </w:r>
          </w:p>
        </w:tc>
        <w:tc>
          <w:tcPr>
            <w:tcW w:w="0" w:type="auto"/>
            <w:vAlign w:val="center"/>
            <w:hideMark/>
          </w:tcPr>
          <w:p w:rsidR="00000000" w:rsidRDefault="00000000">
            <w:r>
              <w:t>Whether the order can only reduce the position size. Valid options: true or false.</w:t>
            </w:r>
          </w:p>
        </w:tc>
      </w:tr>
      <w:tr w:rsidR="00000000">
        <w:trPr>
          <w:divId w:val="175387555"/>
          <w:tblCellSpacing w:w="15" w:type="dxa"/>
        </w:trPr>
        <w:tc>
          <w:tcPr>
            <w:tcW w:w="0" w:type="auto"/>
            <w:vAlign w:val="center"/>
            <w:hideMark/>
          </w:tcPr>
          <w:p w:rsidR="00000000" w:rsidRDefault="00000000">
            <w:r>
              <w:t>quickMgnType</w:t>
            </w:r>
          </w:p>
        </w:tc>
        <w:tc>
          <w:tcPr>
            <w:tcW w:w="0" w:type="auto"/>
            <w:vAlign w:val="center"/>
            <w:hideMark/>
          </w:tcPr>
          <w:p w:rsidR="00000000" w:rsidRDefault="00000000">
            <w:r>
              <w:t>String</w:t>
            </w:r>
          </w:p>
        </w:tc>
        <w:tc>
          <w:tcPr>
            <w:tcW w:w="0" w:type="auto"/>
            <w:vAlign w:val="center"/>
            <w:hideMark/>
          </w:tcPr>
          <w:p w:rsidR="00000000" w:rsidRDefault="00000000">
            <w:r>
              <w:t>Quick Margin type, Only applicable to Quick Margin Mode of isolated margin</w:t>
            </w:r>
            <w:r>
              <w:br/>
            </w:r>
            <w:r>
              <w:rPr>
                <w:rStyle w:val="HTML"/>
              </w:rPr>
              <w:t>manual</w:t>
            </w:r>
            <w:r>
              <w:t xml:space="preserve">, </w:t>
            </w:r>
            <w:r>
              <w:rPr>
                <w:rStyle w:val="HTML"/>
              </w:rPr>
              <w:t>auto_borrow</w:t>
            </w:r>
            <w:r>
              <w:t xml:space="preserve">, </w:t>
            </w:r>
            <w:r>
              <w:rPr>
                <w:rStyle w:val="HTML"/>
              </w:rPr>
              <w:t>auto_repay</w:t>
            </w:r>
          </w:p>
        </w:tc>
      </w:tr>
      <w:tr w:rsidR="00000000">
        <w:trPr>
          <w:divId w:val="175387555"/>
          <w:tblCellSpacing w:w="15" w:type="dxa"/>
        </w:trPr>
        <w:tc>
          <w:tcPr>
            <w:tcW w:w="0" w:type="auto"/>
            <w:vAlign w:val="center"/>
            <w:hideMark/>
          </w:tcPr>
          <w:p w:rsidR="00000000" w:rsidRDefault="00000000">
            <w:r>
              <w:t>last</w:t>
            </w:r>
          </w:p>
        </w:tc>
        <w:tc>
          <w:tcPr>
            <w:tcW w:w="0" w:type="auto"/>
            <w:vAlign w:val="center"/>
            <w:hideMark/>
          </w:tcPr>
          <w:p w:rsidR="00000000" w:rsidRDefault="00000000">
            <w:r>
              <w:t>String</w:t>
            </w:r>
          </w:p>
        </w:tc>
        <w:tc>
          <w:tcPr>
            <w:tcW w:w="0" w:type="auto"/>
            <w:vAlign w:val="center"/>
            <w:hideMark/>
          </w:tcPr>
          <w:p w:rsidR="00000000" w:rsidRDefault="00000000">
            <w:r>
              <w:t>Last filled price while placing</w:t>
            </w:r>
          </w:p>
        </w:tc>
      </w:tr>
      <w:tr w:rsidR="00000000">
        <w:trPr>
          <w:divId w:val="175387555"/>
          <w:tblCellSpacing w:w="15" w:type="dxa"/>
        </w:trPr>
        <w:tc>
          <w:tcPr>
            <w:tcW w:w="0" w:type="auto"/>
            <w:vAlign w:val="center"/>
            <w:hideMark/>
          </w:tcPr>
          <w:p w:rsidR="00000000" w:rsidRDefault="00000000">
            <w:r>
              <w:t>failCode</w:t>
            </w:r>
          </w:p>
        </w:tc>
        <w:tc>
          <w:tcPr>
            <w:tcW w:w="0" w:type="auto"/>
            <w:vAlign w:val="center"/>
            <w:hideMark/>
          </w:tcPr>
          <w:p w:rsidR="00000000" w:rsidRDefault="00000000">
            <w:r>
              <w:t>String</w:t>
            </w:r>
          </w:p>
        </w:tc>
        <w:tc>
          <w:tcPr>
            <w:tcW w:w="0" w:type="auto"/>
            <w:vAlign w:val="center"/>
            <w:hideMark/>
          </w:tcPr>
          <w:p w:rsidR="00000000" w:rsidRDefault="00000000">
            <w:r>
              <w:t xml:space="preserve">It represents that the reason that algo order fails to trigger. There will be value when the state is </w:t>
            </w:r>
            <w:r>
              <w:rPr>
                <w:rStyle w:val="HTML"/>
              </w:rPr>
              <w:t>order_failed</w:t>
            </w:r>
            <w:r>
              <w:t>, e.g. 51008;</w:t>
            </w:r>
            <w:r>
              <w:br/>
              <w:t>For this endpoint, it always is "".</w:t>
            </w:r>
          </w:p>
        </w:tc>
      </w:tr>
      <w:tr w:rsidR="00000000">
        <w:trPr>
          <w:divId w:val="175387555"/>
          <w:tblCellSpacing w:w="15" w:type="dxa"/>
        </w:trPr>
        <w:tc>
          <w:tcPr>
            <w:tcW w:w="0" w:type="auto"/>
            <w:vAlign w:val="center"/>
            <w:hideMark/>
          </w:tcPr>
          <w:p w:rsidR="00000000" w:rsidRDefault="00000000">
            <w:r>
              <w:t>algoClOrdId</w:t>
            </w:r>
          </w:p>
        </w:tc>
        <w:tc>
          <w:tcPr>
            <w:tcW w:w="0" w:type="auto"/>
            <w:vAlign w:val="center"/>
            <w:hideMark/>
          </w:tcPr>
          <w:p w:rsidR="00000000" w:rsidRDefault="00000000">
            <w:r>
              <w:t>String</w:t>
            </w:r>
          </w:p>
        </w:tc>
        <w:tc>
          <w:tcPr>
            <w:tcW w:w="0" w:type="auto"/>
            <w:vAlign w:val="center"/>
            <w:hideMark/>
          </w:tcPr>
          <w:p w:rsidR="00000000" w:rsidRDefault="00000000">
            <w:r>
              <w:t>Client-supplied Algo ID</w:t>
            </w:r>
          </w:p>
        </w:tc>
      </w:tr>
      <w:tr w:rsidR="00000000">
        <w:trPr>
          <w:divId w:val="175387555"/>
          <w:tblCellSpacing w:w="15" w:type="dxa"/>
        </w:trPr>
        <w:tc>
          <w:tcPr>
            <w:tcW w:w="0" w:type="auto"/>
            <w:vAlign w:val="center"/>
            <w:hideMark/>
          </w:tcPr>
          <w:p w:rsidR="00000000" w:rsidRDefault="00000000">
            <w:r>
              <w:t>amendPxOnTriggerType</w:t>
            </w:r>
          </w:p>
        </w:tc>
        <w:tc>
          <w:tcPr>
            <w:tcW w:w="0" w:type="auto"/>
            <w:vAlign w:val="center"/>
            <w:hideMark/>
          </w:tcPr>
          <w:p w:rsidR="00000000" w:rsidRDefault="00000000">
            <w:r>
              <w:t>String</w:t>
            </w:r>
          </w:p>
        </w:tc>
        <w:tc>
          <w:tcPr>
            <w:tcW w:w="0" w:type="auto"/>
            <w:vAlign w:val="center"/>
            <w:hideMark/>
          </w:tcPr>
          <w:p w:rsidR="00000000" w:rsidRDefault="00000000">
            <w:r>
              <w:t xml:space="preserve">Whether to enable Cost-price SL. Only applicable to SL order of split TPs. </w:t>
            </w:r>
            <w:r>
              <w:br/>
            </w:r>
            <w:r>
              <w:rPr>
                <w:rStyle w:val="HTML"/>
              </w:rPr>
              <w:t>0</w:t>
            </w:r>
            <w:r>
              <w:t xml:space="preserve">: disable, the default value </w:t>
            </w:r>
            <w:r>
              <w:br/>
            </w:r>
            <w:r>
              <w:rPr>
                <w:rStyle w:val="HTML"/>
              </w:rPr>
              <w:t>1</w:t>
            </w:r>
            <w:r>
              <w:t>: Enable</w:t>
            </w:r>
          </w:p>
        </w:tc>
      </w:tr>
      <w:tr w:rsidR="00000000">
        <w:trPr>
          <w:divId w:val="175387555"/>
          <w:tblCellSpacing w:w="15" w:type="dxa"/>
        </w:trPr>
        <w:tc>
          <w:tcPr>
            <w:tcW w:w="0" w:type="auto"/>
            <w:vAlign w:val="center"/>
            <w:hideMark/>
          </w:tcPr>
          <w:p w:rsidR="00000000" w:rsidRDefault="00000000">
            <w:r>
              <w:t>attachAlgoOrds</w:t>
            </w:r>
          </w:p>
        </w:tc>
        <w:tc>
          <w:tcPr>
            <w:tcW w:w="0" w:type="auto"/>
            <w:vAlign w:val="center"/>
            <w:hideMark/>
          </w:tcPr>
          <w:p w:rsidR="00000000" w:rsidRDefault="00000000">
            <w:r>
              <w:t>Array of object</w:t>
            </w:r>
          </w:p>
        </w:tc>
        <w:tc>
          <w:tcPr>
            <w:tcW w:w="0" w:type="auto"/>
            <w:vAlign w:val="center"/>
            <w:hideMark/>
          </w:tcPr>
          <w:p w:rsidR="00000000" w:rsidRDefault="00000000">
            <w:r>
              <w:t>Attached SL/TP orders info</w:t>
            </w:r>
            <w:r>
              <w:br/>
              <w:t xml:space="preserve">Applicable to </w:t>
            </w:r>
            <w:r>
              <w:rPr>
                <w:rStyle w:val="HTML"/>
              </w:rPr>
              <w:t>Spot and futures mode/Multi-currency margin/Portfolio margin</w:t>
            </w:r>
          </w:p>
        </w:tc>
      </w:tr>
      <w:tr w:rsidR="00000000">
        <w:trPr>
          <w:divId w:val="175387555"/>
          <w:tblCellSpacing w:w="15" w:type="dxa"/>
        </w:trPr>
        <w:tc>
          <w:tcPr>
            <w:tcW w:w="0" w:type="auto"/>
            <w:vAlign w:val="center"/>
            <w:hideMark/>
          </w:tcPr>
          <w:p w:rsidR="00000000" w:rsidRDefault="00000000">
            <w:r>
              <w:t>&gt; attachAlgoClOrdId</w:t>
            </w:r>
          </w:p>
        </w:tc>
        <w:tc>
          <w:tcPr>
            <w:tcW w:w="0" w:type="auto"/>
            <w:vAlign w:val="center"/>
            <w:hideMark/>
          </w:tcPr>
          <w:p w:rsidR="00000000" w:rsidRDefault="00000000">
            <w:r>
              <w:t>String</w:t>
            </w:r>
          </w:p>
        </w:tc>
        <w:tc>
          <w:tcPr>
            <w:tcW w:w="0" w:type="auto"/>
            <w:vAlign w:val="center"/>
            <w:hideMark/>
          </w:tcPr>
          <w:p w:rsidR="00000000" w:rsidRDefault="00000000">
            <w:r>
              <w:t>Client-supplied Algo ID when placing order attaching TP/SL.</w:t>
            </w:r>
            <w:r>
              <w:br/>
              <w:t>A combination of case-sensitive alphanumerics, all numbers, or all letters of up to 32 characters.</w:t>
            </w:r>
            <w:r>
              <w:br/>
              <w:t>It will be posted to algoClOrdId when placing TP/SL order once the general order is filled completely.</w:t>
            </w:r>
          </w:p>
        </w:tc>
      </w:tr>
      <w:tr w:rsidR="00000000">
        <w:trPr>
          <w:divId w:val="175387555"/>
          <w:tblCellSpacing w:w="15" w:type="dxa"/>
        </w:trPr>
        <w:tc>
          <w:tcPr>
            <w:tcW w:w="0" w:type="auto"/>
            <w:vAlign w:val="center"/>
            <w:hideMark/>
          </w:tcPr>
          <w:p w:rsidR="00000000" w:rsidRDefault="00000000">
            <w:r>
              <w:t>&gt; tpTriggerPx</w:t>
            </w:r>
          </w:p>
        </w:tc>
        <w:tc>
          <w:tcPr>
            <w:tcW w:w="0" w:type="auto"/>
            <w:vAlign w:val="center"/>
            <w:hideMark/>
          </w:tcPr>
          <w:p w:rsidR="00000000" w:rsidRDefault="00000000">
            <w:r>
              <w:t>String</w:t>
            </w:r>
          </w:p>
        </w:tc>
        <w:tc>
          <w:tcPr>
            <w:tcW w:w="0" w:type="auto"/>
            <w:vAlign w:val="center"/>
            <w:hideMark/>
          </w:tcPr>
          <w:p w:rsidR="00000000" w:rsidRDefault="00000000">
            <w:r>
              <w:t>Take-profit trigger price</w:t>
            </w:r>
            <w:r>
              <w:br/>
              <w:t>If you fill in this parameter, you should fill in the take-profit order price as well.</w:t>
            </w:r>
          </w:p>
        </w:tc>
      </w:tr>
      <w:tr w:rsidR="00000000">
        <w:trPr>
          <w:divId w:val="175387555"/>
          <w:tblCellSpacing w:w="15" w:type="dxa"/>
        </w:trPr>
        <w:tc>
          <w:tcPr>
            <w:tcW w:w="0" w:type="auto"/>
            <w:vAlign w:val="center"/>
            <w:hideMark/>
          </w:tcPr>
          <w:p w:rsidR="00000000" w:rsidRDefault="00000000">
            <w:r>
              <w:t>&gt; tpTriggerPxType</w:t>
            </w:r>
          </w:p>
        </w:tc>
        <w:tc>
          <w:tcPr>
            <w:tcW w:w="0" w:type="auto"/>
            <w:vAlign w:val="center"/>
            <w:hideMark/>
          </w:tcPr>
          <w:p w:rsidR="00000000" w:rsidRDefault="00000000">
            <w:r>
              <w:t>String</w:t>
            </w:r>
          </w:p>
        </w:tc>
        <w:tc>
          <w:tcPr>
            <w:tcW w:w="0" w:type="auto"/>
            <w:vAlign w:val="center"/>
            <w:hideMark/>
          </w:tcPr>
          <w:p w:rsidR="00000000" w:rsidRDefault="00000000">
            <w:r>
              <w:t>Take-profit trigger price type</w:t>
            </w:r>
            <w:r>
              <w:br/>
            </w:r>
            <w:r>
              <w:rPr>
                <w:rStyle w:val="HTML"/>
              </w:rPr>
              <w:t>last</w:t>
            </w:r>
            <w:r>
              <w:t>: last price</w:t>
            </w:r>
            <w:r>
              <w:br/>
            </w:r>
            <w:r>
              <w:rPr>
                <w:rStyle w:val="HTML"/>
              </w:rPr>
              <w:t>index</w:t>
            </w:r>
            <w:r>
              <w:t>: index price</w:t>
            </w:r>
            <w:r>
              <w:br/>
            </w:r>
            <w:r>
              <w:rPr>
                <w:rStyle w:val="HTML"/>
              </w:rPr>
              <w:t>mark</w:t>
            </w:r>
            <w:r>
              <w:t>: mark price</w:t>
            </w:r>
          </w:p>
        </w:tc>
      </w:tr>
      <w:tr w:rsidR="00000000">
        <w:trPr>
          <w:divId w:val="175387555"/>
          <w:tblCellSpacing w:w="15" w:type="dxa"/>
        </w:trPr>
        <w:tc>
          <w:tcPr>
            <w:tcW w:w="0" w:type="auto"/>
            <w:vAlign w:val="center"/>
            <w:hideMark/>
          </w:tcPr>
          <w:p w:rsidR="00000000" w:rsidRDefault="00000000">
            <w:r>
              <w:t>&gt; tpOrdPx</w:t>
            </w:r>
          </w:p>
        </w:tc>
        <w:tc>
          <w:tcPr>
            <w:tcW w:w="0" w:type="auto"/>
            <w:vAlign w:val="center"/>
            <w:hideMark/>
          </w:tcPr>
          <w:p w:rsidR="00000000" w:rsidRDefault="00000000">
            <w:r>
              <w:t>String</w:t>
            </w:r>
          </w:p>
        </w:tc>
        <w:tc>
          <w:tcPr>
            <w:tcW w:w="0" w:type="auto"/>
            <w:vAlign w:val="center"/>
            <w:hideMark/>
          </w:tcPr>
          <w:p w:rsidR="00000000" w:rsidRDefault="00000000">
            <w:r>
              <w:t>Take-profit order price</w:t>
            </w:r>
            <w:r>
              <w:br/>
              <w:t xml:space="preserve">If you fill in this parameter, you should fill in the take-profit trigger price as well. </w:t>
            </w:r>
            <w:r>
              <w:br/>
              <w:t xml:space="preserve">If the price is </w:t>
            </w:r>
            <w:r>
              <w:rPr>
                <w:rStyle w:val="HTML"/>
              </w:rPr>
              <w:t>-1</w:t>
            </w:r>
            <w:r>
              <w:t>, take-profit will be executed at the market price.</w:t>
            </w:r>
          </w:p>
        </w:tc>
      </w:tr>
      <w:tr w:rsidR="00000000">
        <w:trPr>
          <w:divId w:val="175387555"/>
          <w:tblCellSpacing w:w="15" w:type="dxa"/>
        </w:trPr>
        <w:tc>
          <w:tcPr>
            <w:tcW w:w="0" w:type="auto"/>
            <w:vAlign w:val="center"/>
            <w:hideMark/>
          </w:tcPr>
          <w:p w:rsidR="00000000" w:rsidRDefault="00000000">
            <w:r>
              <w:t>&gt; slTriggerPx</w:t>
            </w:r>
          </w:p>
        </w:tc>
        <w:tc>
          <w:tcPr>
            <w:tcW w:w="0" w:type="auto"/>
            <w:vAlign w:val="center"/>
            <w:hideMark/>
          </w:tcPr>
          <w:p w:rsidR="00000000" w:rsidRDefault="00000000">
            <w:r>
              <w:t>String</w:t>
            </w:r>
          </w:p>
        </w:tc>
        <w:tc>
          <w:tcPr>
            <w:tcW w:w="0" w:type="auto"/>
            <w:vAlign w:val="center"/>
            <w:hideMark/>
          </w:tcPr>
          <w:p w:rsidR="00000000" w:rsidRDefault="00000000">
            <w:r>
              <w:t>Stop-loss trigger price</w:t>
            </w:r>
            <w:r>
              <w:br/>
              <w:t>If you fill in this parameter, you should fill in the stop-loss order price.</w:t>
            </w:r>
          </w:p>
        </w:tc>
      </w:tr>
      <w:tr w:rsidR="00000000">
        <w:trPr>
          <w:divId w:val="175387555"/>
          <w:tblCellSpacing w:w="15" w:type="dxa"/>
        </w:trPr>
        <w:tc>
          <w:tcPr>
            <w:tcW w:w="0" w:type="auto"/>
            <w:vAlign w:val="center"/>
            <w:hideMark/>
          </w:tcPr>
          <w:p w:rsidR="00000000" w:rsidRDefault="00000000">
            <w:r>
              <w:t>&gt; slTriggerPxType</w:t>
            </w:r>
          </w:p>
        </w:tc>
        <w:tc>
          <w:tcPr>
            <w:tcW w:w="0" w:type="auto"/>
            <w:vAlign w:val="center"/>
            <w:hideMark/>
          </w:tcPr>
          <w:p w:rsidR="00000000" w:rsidRDefault="00000000">
            <w:r>
              <w:t>String</w:t>
            </w:r>
          </w:p>
        </w:tc>
        <w:tc>
          <w:tcPr>
            <w:tcW w:w="0" w:type="auto"/>
            <w:vAlign w:val="center"/>
            <w:hideMark/>
          </w:tcPr>
          <w:p w:rsidR="00000000" w:rsidRDefault="00000000">
            <w:r>
              <w:t>Stop-loss trigger price type</w:t>
            </w:r>
            <w:r>
              <w:br/>
            </w:r>
            <w:r>
              <w:rPr>
                <w:rStyle w:val="HTML"/>
              </w:rPr>
              <w:t>last</w:t>
            </w:r>
            <w:r>
              <w:t>: last price</w:t>
            </w:r>
            <w:r>
              <w:br/>
            </w:r>
            <w:r>
              <w:rPr>
                <w:rStyle w:val="HTML"/>
              </w:rPr>
              <w:t>index</w:t>
            </w:r>
            <w:r>
              <w:t>: index price</w:t>
            </w:r>
            <w:r>
              <w:br/>
            </w:r>
            <w:r>
              <w:rPr>
                <w:rStyle w:val="HTML"/>
              </w:rPr>
              <w:t>mark</w:t>
            </w:r>
            <w:r>
              <w:t>: mark price</w:t>
            </w:r>
          </w:p>
        </w:tc>
      </w:tr>
      <w:tr w:rsidR="00000000">
        <w:trPr>
          <w:divId w:val="175387555"/>
          <w:tblCellSpacing w:w="15" w:type="dxa"/>
        </w:trPr>
        <w:tc>
          <w:tcPr>
            <w:tcW w:w="0" w:type="auto"/>
            <w:vAlign w:val="center"/>
            <w:hideMark/>
          </w:tcPr>
          <w:p w:rsidR="00000000" w:rsidRDefault="00000000">
            <w:r>
              <w:t>&gt; slOrdPx</w:t>
            </w:r>
          </w:p>
        </w:tc>
        <w:tc>
          <w:tcPr>
            <w:tcW w:w="0" w:type="auto"/>
            <w:vAlign w:val="center"/>
            <w:hideMark/>
          </w:tcPr>
          <w:p w:rsidR="00000000" w:rsidRDefault="00000000">
            <w:r>
              <w:t>String</w:t>
            </w:r>
          </w:p>
        </w:tc>
        <w:tc>
          <w:tcPr>
            <w:tcW w:w="0" w:type="auto"/>
            <w:vAlign w:val="center"/>
            <w:hideMark/>
          </w:tcPr>
          <w:p w:rsidR="00000000" w:rsidRDefault="00000000">
            <w:r>
              <w:t xml:space="preserve">Stop-loss order price </w:t>
            </w:r>
            <w:r>
              <w:br/>
              <w:t xml:space="preserve">If you fill in this parameter, you should fill in the stop-loss trigger price. </w:t>
            </w:r>
            <w:r>
              <w:br/>
              <w:t xml:space="preserve">If the price is </w:t>
            </w:r>
            <w:r>
              <w:rPr>
                <w:rStyle w:val="HTML"/>
              </w:rPr>
              <w:t>-1</w:t>
            </w:r>
            <w:r>
              <w:t>, stop-loss will be executed at the market price.</w:t>
            </w:r>
          </w:p>
        </w:tc>
      </w:tr>
      <w:tr w:rsidR="00000000">
        <w:trPr>
          <w:divId w:val="175387555"/>
          <w:tblCellSpacing w:w="15" w:type="dxa"/>
        </w:trPr>
        <w:tc>
          <w:tcPr>
            <w:tcW w:w="0" w:type="auto"/>
            <w:vAlign w:val="center"/>
            <w:hideMark/>
          </w:tcPr>
          <w:p w:rsidR="00000000" w:rsidRDefault="00000000">
            <w:r>
              <w:t>linkedOrd</w:t>
            </w:r>
          </w:p>
        </w:tc>
        <w:tc>
          <w:tcPr>
            <w:tcW w:w="0" w:type="auto"/>
            <w:vAlign w:val="center"/>
            <w:hideMark/>
          </w:tcPr>
          <w:p w:rsidR="00000000" w:rsidRDefault="00000000">
            <w:r>
              <w:t>Object</w:t>
            </w:r>
          </w:p>
        </w:tc>
        <w:tc>
          <w:tcPr>
            <w:tcW w:w="0" w:type="auto"/>
            <w:vAlign w:val="center"/>
            <w:hideMark/>
          </w:tcPr>
          <w:p w:rsidR="00000000" w:rsidRDefault="00000000">
            <w:r>
              <w:t>Linked TP order detail, only applicable to SL order that comes from the one-cancels-the-other (OCO) order that contains the TP limit order.</w:t>
            </w:r>
          </w:p>
        </w:tc>
      </w:tr>
      <w:tr w:rsidR="00000000">
        <w:trPr>
          <w:divId w:val="175387555"/>
          <w:tblCellSpacing w:w="15" w:type="dxa"/>
        </w:trPr>
        <w:tc>
          <w:tcPr>
            <w:tcW w:w="0" w:type="auto"/>
            <w:vAlign w:val="center"/>
            <w:hideMark/>
          </w:tcPr>
          <w:p w:rsidR="00000000" w:rsidRDefault="00000000">
            <w:r>
              <w:t>&gt; ordId</w:t>
            </w:r>
          </w:p>
        </w:tc>
        <w:tc>
          <w:tcPr>
            <w:tcW w:w="0" w:type="auto"/>
            <w:vAlign w:val="center"/>
            <w:hideMark/>
          </w:tcPr>
          <w:p w:rsidR="00000000" w:rsidRDefault="00000000">
            <w:r>
              <w:t>String</w:t>
            </w:r>
          </w:p>
        </w:tc>
        <w:tc>
          <w:tcPr>
            <w:tcW w:w="0" w:type="auto"/>
            <w:vAlign w:val="center"/>
            <w:hideMark/>
          </w:tcPr>
          <w:p w:rsidR="00000000" w:rsidRDefault="00000000">
            <w:r>
              <w:t>Order ID</w:t>
            </w:r>
          </w:p>
        </w:tc>
      </w:tr>
      <w:tr w:rsidR="00000000">
        <w:trPr>
          <w:divId w:val="175387555"/>
          <w:tblCellSpacing w:w="15" w:type="dxa"/>
        </w:trPr>
        <w:tc>
          <w:tcPr>
            <w:tcW w:w="0" w:type="auto"/>
            <w:vAlign w:val="center"/>
            <w:hideMark/>
          </w:tcPr>
          <w:p w:rsidR="00000000" w:rsidRDefault="00000000">
            <w:r>
              <w:t>cTime</w:t>
            </w:r>
          </w:p>
        </w:tc>
        <w:tc>
          <w:tcPr>
            <w:tcW w:w="0" w:type="auto"/>
            <w:vAlign w:val="center"/>
            <w:hideMark/>
          </w:tcPr>
          <w:p w:rsidR="00000000" w:rsidRDefault="00000000">
            <w:r>
              <w:t>String</w:t>
            </w:r>
          </w:p>
        </w:tc>
        <w:tc>
          <w:tcPr>
            <w:tcW w:w="0" w:type="auto"/>
            <w:vAlign w:val="center"/>
            <w:hideMark/>
          </w:tcPr>
          <w:p w:rsidR="00000000" w:rsidRDefault="00000000">
            <w:r>
              <w:t xml:space="preserve">Creation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uTime</w:t>
            </w:r>
          </w:p>
        </w:tc>
        <w:tc>
          <w:tcPr>
            <w:tcW w:w="0" w:type="auto"/>
            <w:vAlign w:val="center"/>
            <w:hideMark/>
          </w:tcPr>
          <w:p w:rsidR="00000000" w:rsidRDefault="00000000">
            <w:r>
              <w:t>String</w:t>
            </w:r>
          </w:p>
        </w:tc>
        <w:tc>
          <w:tcPr>
            <w:tcW w:w="0" w:type="auto"/>
            <w:vAlign w:val="center"/>
            <w:hideMark/>
          </w:tcPr>
          <w:p w:rsidR="00000000" w:rsidRDefault="00000000">
            <w:r>
              <w:t>Order updated time, Unix timestamp format in milliseconds, e.g. 1597026383085</w:t>
            </w:r>
          </w:p>
        </w:tc>
      </w:tr>
      <w:tr w:rsidR="00000000">
        <w:trPr>
          <w:divId w:val="175387555"/>
          <w:tblCellSpacing w:w="15" w:type="dxa"/>
        </w:trPr>
        <w:tc>
          <w:tcPr>
            <w:tcW w:w="0" w:type="auto"/>
            <w:vAlign w:val="center"/>
            <w:hideMark/>
          </w:tcPr>
          <w:p w:rsidR="00000000" w:rsidRDefault="00000000">
            <w:r>
              <w:t>isTradeBorrowMode</w:t>
            </w:r>
          </w:p>
        </w:tc>
        <w:tc>
          <w:tcPr>
            <w:tcW w:w="0" w:type="auto"/>
            <w:vAlign w:val="center"/>
            <w:hideMark/>
          </w:tcPr>
          <w:p w:rsidR="00000000" w:rsidRDefault="00000000">
            <w:r>
              <w:t>String</w:t>
            </w:r>
          </w:p>
        </w:tc>
        <w:tc>
          <w:tcPr>
            <w:tcW w:w="0" w:type="auto"/>
            <w:vAlign w:val="center"/>
            <w:hideMark/>
          </w:tcPr>
          <w:p w:rsidR="00000000" w:rsidRDefault="00000000">
            <w:r>
              <w:t>Whether borrowing currency automatically</w:t>
            </w:r>
            <w:r>
              <w:br/>
              <w:t>true</w:t>
            </w:r>
            <w:r>
              <w:br/>
              <w:t>false</w:t>
            </w:r>
            <w:r>
              <w:br/>
              <w:t xml:space="preserve">Only applicable to </w:t>
            </w:r>
            <w:r>
              <w:rPr>
                <w:rStyle w:val="HTML"/>
              </w:rPr>
              <w:t>trigger order</w:t>
            </w:r>
            <w:r>
              <w:t xml:space="preserve">, </w:t>
            </w:r>
            <w:r>
              <w:rPr>
                <w:rStyle w:val="HTML"/>
              </w:rPr>
              <w:t>trailing order</w:t>
            </w:r>
            <w:r>
              <w:t xml:space="preserve"> and </w:t>
            </w:r>
            <w:r>
              <w:rPr>
                <w:rStyle w:val="HTML"/>
              </w:rPr>
              <w:t>twap order</w:t>
            </w:r>
          </w:p>
        </w:tc>
      </w:tr>
      <w:tr w:rsidR="00000000">
        <w:trPr>
          <w:divId w:val="175387555"/>
          <w:tblCellSpacing w:w="15" w:type="dxa"/>
        </w:trPr>
        <w:tc>
          <w:tcPr>
            <w:tcW w:w="0" w:type="auto"/>
            <w:vAlign w:val="center"/>
            <w:hideMark/>
          </w:tcPr>
          <w:p w:rsidR="00000000" w:rsidRDefault="00000000">
            <w:r>
              <w:t>chaseType</w:t>
            </w:r>
          </w:p>
        </w:tc>
        <w:tc>
          <w:tcPr>
            <w:tcW w:w="0" w:type="auto"/>
            <w:vAlign w:val="center"/>
            <w:hideMark/>
          </w:tcPr>
          <w:p w:rsidR="00000000" w:rsidRDefault="00000000">
            <w:r>
              <w:t>String</w:t>
            </w:r>
          </w:p>
        </w:tc>
        <w:tc>
          <w:tcPr>
            <w:tcW w:w="0" w:type="auto"/>
            <w:vAlign w:val="center"/>
            <w:hideMark/>
          </w:tcPr>
          <w:p w:rsidR="00000000" w:rsidRDefault="00000000">
            <w:r>
              <w:t xml:space="preserve">Chase type. Only applicable to </w:t>
            </w:r>
            <w:r>
              <w:rPr>
                <w:rStyle w:val="HTML"/>
              </w:rPr>
              <w:t>chase</w:t>
            </w:r>
            <w:r>
              <w:t xml:space="preserve"> order.</w:t>
            </w:r>
          </w:p>
        </w:tc>
      </w:tr>
      <w:tr w:rsidR="00000000">
        <w:trPr>
          <w:divId w:val="175387555"/>
          <w:tblCellSpacing w:w="15" w:type="dxa"/>
        </w:trPr>
        <w:tc>
          <w:tcPr>
            <w:tcW w:w="0" w:type="auto"/>
            <w:vAlign w:val="center"/>
            <w:hideMark/>
          </w:tcPr>
          <w:p w:rsidR="00000000" w:rsidRDefault="00000000">
            <w:r>
              <w:t>chaseVal</w:t>
            </w:r>
          </w:p>
        </w:tc>
        <w:tc>
          <w:tcPr>
            <w:tcW w:w="0" w:type="auto"/>
            <w:vAlign w:val="center"/>
            <w:hideMark/>
          </w:tcPr>
          <w:p w:rsidR="00000000" w:rsidRDefault="00000000">
            <w:r>
              <w:t>String</w:t>
            </w:r>
          </w:p>
        </w:tc>
        <w:tc>
          <w:tcPr>
            <w:tcW w:w="0" w:type="auto"/>
            <w:vAlign w:val="center"/>
            <w:hideMark/>
          </w:tcPr>
          <w:p w:rsidR="00000000" w:rsidRDefault="00000000">
            <w:r>
              <w:t xml:space="preserve">Chase value. Only applicable to </w:t>
            </w:r>
            <w:r>
              <w:rPr>
                <w:rStyle w:val="HTML"/>
              </w:rPr>
              <w:t>chase</w:t>
            </w:r>
            <w:r>
              <w:t xml:space="preserve"> order.</w:t>
            </w:r>
          </w:p>
        </w:tc>
      </w:tr>
      <w:tr w:rsidR="00000000">
        <w:trPr>
          <w:divId w:val="175387555"/>
          <w:tblCellSpacing w:w="15" w:type="dxa"/>
        </w:trPr>
        <w:tc>
          <w:tcPr>
            <w:tcW w:w="0" w:type="auto"/>
            <w:vAlign w:val="center"/>
            <w:hideMark/>
          </w:tcPr>
          <w:p w:rsidR="00000000" w:rsidRDefault="00000000">
            <w:r>
              <w:t>maxChaseType</w:t>
            </w:r>
          </w:p>
        </w:tc>
        <w:tc>
          <w:tcPr>
            <w:tcW w:w="0" w:type="auto"/>
            <w:vAlign w:val="center"/>
            <w:hideMark/>
          </w:tcPr>
          <w:p w:rsidR="00000000" w:rsidRDefault="00000000">
            <w:r>
              <w:t>String</w:t>
            </w:r>
          </w:p>
        </w:tc>
        <w:tc>
          <w:tcPr>
            <w:tcW w:w="0" w:type="auto"/>
            <w:vAlign w:val="center"/>
            <w:hideMark/>
          </w:tcPr>
          <w:p w:rsidR="00000000" w:rsidRDefault="00000000">
            <w:r>
              <w:t xml:space="preserve">Maximum chase type. Only applicable to </w:t>
            </w:r>
            <w:r>
              <w:rPr>
                <w:rStyle w:val="HTML"/>
              </w:rPr>
              <w:t>chase</w:t>
            </w:r>
            <w:r>
              <w:t xml:space="preserve"> order.</w:t>
            </w:r>
          </w:p>
        </w:tc>
      </w:tr>
      <w:tr w:rsidR="00000000">
        <w:trPr>
          <w:divId w:val="175387555"/>
          <w:tblCellSpacing w:w="15" w:type="dxa"/>
        </w:trPr>
        <w:tc>
          <w:tcPr>
            <w:tcW w:w="0" w:type="auto"/>
            <w:vAlign w:val="center"/>
            <w:hideMark/>
          </w:tcPr>
          <w:p w:rsidR="00000000" w:rsidRDefault="00000000">
            <w:r>
              <w:t>maxChaseVal</w:t>
            </w:r>
          </w:p>
        </w:tc>
        <w:tc>
          <w:tcPr>
            <w:tcW w:w="0" w:type="auto"/>
            <w:vAlign w:val="center"/>
            <w:hideMark/>
          </w:tcPr>
          <w:p w:rsidR="00000000" w:rsidRDefault="00000000">
            <w:r>
              <w:t>String</w:t>
            </w:r>
          </w:p>
        </w:tc>
        <w:tc>
          <w:tcPr>
            <w:tcW w:w="0" w:type="auto"/>
            <w:vAlign w:val="center"/>
            <w:hideMark/>
          </w:tcPr>
          <w:p w:rsidR="00000000" w:rsidRDefault="00000000">
            <w:r>
              <w:t xml:space="preserve">Maximum chase value. Only applicable to </w:t>
            </w:r>
            <w:r>
              <w:rPr>
                <w:rStyle w:val="HTML"/>
              </w:rPr>
              <w:t>chase</w:t>
            </w:r>
            <w:r>
              <w:t xml:space="preserve"> order.</w:t>
            </w:r>
          </w:p>
        </w:tc>
      </w:tr>
    </w:tbl>
    <w:p w:rsidR="00000000" w:rsidRDefault="00000000">
      <w:pPr>
        <w:pStyle w:val="3"/>
        <w:divId w:val="175387555"/>
      </w:pPr>
      <w:r>
        <w:t>GET / Algo order history</w:t>
      </w:r>
    </w:p>
    <w:p w:rsidR="00000000" w:rsidRDefault="00000000">
      <w:pPr>
        <w:pStyle w:val="a5"/>
        <w:divId w:val="175387555"/>
      </w:pPr>
      <w:r>
        <w:t>Retrieve a list of all algo orders under the current account in the last 3 months.</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/api/v5/trade/orders-algo-history</w:t>
      </w:r>
    </w:p>
    <w:p w:rsidR="00000000" w:rsidRDefault="00000000">
      <w:pPr>
        <w:pStyle w:val="a5"/>
        <w:divId w:val="916791563"/>
      </w:pPr>
      <w:r>
        <w:t>Request Example</w:t>
      </w:r>
    </w:p>
    <w:p w:rsidR="00000000" w:rsidRDefault="00000000">
      <w:pPr>
        <w:pStyle w:val="HTML0"/>
        <w:divId w:val="878779640"/>
        <w:rPr>
          <w:rStyle w:val="HTML"/>
        </w:rPr>
      </w:pPr>
      <w:r>
        <w:rPr>
          <w:rStyle w:val="HTML"/>
        </w:rPr>
        <w:t>GET /api/v5/trade/orders-algo-history?ordType</w:t>
      </w:r>
      <w:r>
        <w:rPr>
          <w:rStyle w:val="o"/>
        </w:rPr>
        <w:t>=</w:t>
      </w:r>
      <w:r>
        <w:rPr>
          <w:rStyle w:val="HTML"/>
        </w:rPr>
        <w:t>conditional&amp;state</w:t>
      </w:r>
      <w:r>
        <w:rPr>
          <w:rStyle w:val="o"/>
        </w:rPr>
        <w:t>=</w:t>
      </w:r>
      <w:r>
        <w:rPr>
          <w:rStyle w:val="HTML"/>
        </w:rPr>
        <w:t>effective</w:t>
      </w:r>
    </w:p>
    <w:p w:rsidR="00000000" w:rsidRDefault="00000000">
      <w:pPr>
        <w:pStyle w:val="HTML0"/>
        <w:divId w:val="1509443985"/>
        <w:rPr>
          <w:rStyle w:val="HTML"/>
          <w:vanish/>
        </w:rPr>
      </w:pPr>
      <w:r>
        <w:rPr>
          <w:rStyle w:val="kn"/>
          <w:vanish/>
        </w:rPr>
        <w:t>import</w:t>
      </w:r>
      <w:r>
        <w:rPr>
          <w:rStyle w:val="HTML"/>
          <w:vanish/>
        </w:rPr>
        <w:t xml:space="preserve"> </w:t>
      </w:r>
      <w:r>
        <w:rPr>
          <w:rStyle w:val="nn"/>
          <w:vanish/>
        </w:rPr>
        <w:t>okx.Trade</w:t>
      </w:r>
      <w:r>
        <w:rPr>
          <w:rStyle w:val="HTML"/>
          <w:vanish/>
        </w:rPr>
        <w:t xml:space="preserve"> </w:t>
      </w:r>
      <w:r>
        <w:rPr>
          <w:rStyle w:val="k"/>
          <w:vanish/>
        </w:rPr>
        <w:t>as</w:t>
      </w:r>
      <w:r>
        <w:rPr>
          <w:rStyle w:val="HTML"/>
          <w:vanish/>
        </w:rPr>
        <w:t xml:space="preserve"> </w:t>
      </w:r>
      <w:r>
        <w:rPr>
          <w:rStyle w:val="n"/>
          <w:vanish/>
        </w:rPr>
        <w:t>Trade</w:t>
      </w:r>
    </w:p>
    <w:p w:rsidR="00000000" w:rsidRDefault="00000000">
      <w:pPr>
        <w:pStyle w:val="HTML0"/>
        <w:divId w:val="1509443985"/>
        <w:rPr>
          <w:rStyle w:val="HTML"/>
          <w:vanish/>
        </w:rPr>
      </w:pPr>
    </w:p>
    <w:p w:rsidR="00000000" w:rsidRDefault="00000000">
      <w:pPr>
        <w:pStyle w:val="HTML0"/>
        <w:divId w:val="1509443985"/>
        <w:rPr>
          <w:rStyle w:val="c1"/>
          <w:vanish/>
        </w:rPr>
      </w:pPr>
      <w:r>
        <w:rPr>
          <w:rStyle w:val="c1"/>
          <w:vanish/>
        </w:rPr>
        <w:t># API initialization</w:t>
      </w:r>
    </w:p>
    <w:p w:rsidR="00000000" w:rsidRDefault="00000000">
      <w:pPr>
        <w:pStyle w:val="HTML0"/>
        <w:divId w:val="1509443985"/>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1509443985"/>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1509443985"/>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1509443985"/>
        <w:rPr>
          <w:rStyle w:val="HTML"/>
          <w:vanish/>
        </w:rPr>
      </w:pPr>
    </w:p>
    <w:p w:rsidR="00000000" w:rsidRDefault="00000000">
      <w:pPr>
        <w:pStyle w:val="HTML0"/>
        <w:divId w:val="1509443985"/>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 0, Demo trading: 1</w:t>
      </w:r>
    </w:p>
    <w:p w:rsidR="00000000" w:rsidRDefault="00000000">
      <w:pPr>
        <w:pStyle w:val="HTML0"/>
        <w:divId w:val="1509443985"/>
        <w:rPr>
          <w:rStyle w:val="HTML"/>
          <w:vanish/>
        </w:rPr>
      </w:pPr>
    </w:p>
    <w:p w:rsidR="00000000" w:rsidRDefault="00000000">
      <w:pPr>
        <w:pStyle w:val="HTML0"/>
        <w:divId w:val="1509443985"/>
        <w:rPr>
          <w:rStyle w:val="HTML"/>
          <w:vanish/>
        </w:rPr>
      </w:pPr>
      <w:r>
        <w:rPr>
          <w:rStyle w:val="n"/>
          <w:vanish/>
        </w:rPr>
        <w:t>tradeAPI</w:t>
      </w:r>
      <w:r>
        <w:rPr>
          <w:rStyle w:val="HTML"/>
          <w:vanish/>
        </w:rPr>
        <w:t xml:space="preserve"> </w:t>
      </w:r>
      <w:r>
        <w:rPr>
          <w:rStyle w:val="o"/>
          <w:vanish/>
        </w:rPr>
        <w:t>=</w:t>
      </w:r>
      <w:r>
        <w:rPr>
          <w:rStyle w:val="HTML"/>
          <w:vanish/>
        </w:rPr>
        <w:t xml:space="preserve"> </w:t>
      </w:r>
      <w:r>
        <w:rPr>
          <w:rStyle w:val="n"/>
          <w:vanish/>
        </w:rPr>
        <w:t>Trade</w:t>
      </w:r>
      <w:r>
        <w:rPr>
          <w:rStyle w:val="p"/>
          <w:vanish/>
        </w:rPr>
        <w:t>.</w:t>
      </w:r>
      <w:r>
        <w:rPr>
          <w:rStyle w:val="n"/>
          <w:vanish/>
        </w:rPr>
        <w:t>TradeAPI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1509443985"/>
        <w:rPr>
          <w:rStyle w:val="HTML"/>
          <w:vanish/>
        </w:rPr>
      </w:pPr>
    </w:p>
    <w:p w:rsidR="00000000" w:rsidRDefault="00000000">
      <w:pPr>
        <w:pStyle w:val="HTML0"/>
        <w:divId w:val="1509443985"/>
        <w:rPr>
          <w:rStyle w:val="c1"/>
          <w:vanish/>
        </w:rPr>
      </w:pPr>
      <w:r>
        <w:rPr>
          <w:rStyle w:val="c1"/>
          <w:vanish/>
        </w:rPr>
        <w:t># Retrieve a list of all one-way stop algo orders</w:t>
      </w:r>
    </w:p>
    <w:p w:rsidR="00000000" w:rsidRDefault="00000000">
      <w:pPr>
        <w:pStyle w:val="HTML0"/>
        <w:divId w:val="1509443985"/>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tradeAPI</w:t>
      </w:r>
      <w:r>
        <w:rPr>
          <w:rStyle w:val="p"/>
          <w:vanish/>
        </w:rPr>
        <w:t>.</w:t>
      </w:r>
      <w:r>
        <w:rPr>
          <w:rStyle w:val="n"/>
          <w:vanish/>
        </w:rPr>
        <w:t>order_algos_history</w:t>
      </w:r>
      <w:r>
        <w:rPr>
          <w:rStyle w:val="p"/>
          <w:vanish/>
        </w:rPr>
        <w:t>(</w:t>
      </w:r>
    </w:p>
    <w:p w:rsidR="00000000" w:rsidRDefault="00000000">
      <w:pPr>
        <w:pStyle w:val="HTML0"/>
        <w:divId w:val="1509443985"/>
        <w:rPr>
          <w:rStyle w:val="HTML"/>
          <w:vanish/>
        </w:rPr>
      </w:pPr>
      <w:r>
        <w:rPr>
          <w:rStyle w:val="HTML"/>
          <w:vanish/>
        </w:rPr>
        <w:t xml:space="preserve">    </w:t>
      </w:r>
      <w:r>
        <w:rPr>
          <w:rStyle w:val="n"/>
          <w:vanish/>
        </w:rPr>
        <w:t>state</w:t>
      </w:r>
      <w:r>
        <w:rPr>
          <w:rStyle w:val="o"/>
          <w:vanish/>
        </w:rPr>
        <w:t>=</w:t>
      </w:r>
      <w:r>
        <w:rPr>
          <w:rStyle w:val="s"/>
          <w:vanish/>
        </w:rPr>
        <w:t>"effective"</w:t>
      </w:r>
      <w:r>
        <w:rPr>
          <w:rStyle w:val="p"/>
          <w:vanish/>
        </w:rPr>
        <w:t>,</w:t>
      </w:r>
    </w:p>
    <w:p w:rsidR="00000000" w:rsidRDefault="00000000">
      <w:pPr>
        <w:pStyle w:val="HTML0"/>
        <w:divId w:val="1509443985"/>
        <w:rPr>
          <w:rStyle w:val="HTML"/>
          <w:vanish/>
        </w:rPr>
      </w:pPr>
      <w:r>
        <w:rPr>
          <w:rStyle w:val="HTML"/>
          <w:vanish/>
        </w:rPr>
        <w:t xml:space="preserve">    </w:t>
      </w:r>
      <w:r>
        <w:rPr>
          <w:rStyle w:val="n"/>
          <w:vanish/>
        </w:rPr>
        <w:t>ordType</w:t>
      </w:r>
      <w:r>
        <w:rPr>
          <w:rStyle w:val="o"/>
          <w:vanish/>
        </w:rPr>
        <w:t>=</w:t>
      </w:r>
      <w:r>
        <w:rPr>
          <w:rStyle w:val="s"/>
          <w:vanish/>
        </w:rPr>
        <w:t>"conditional"</w:t>
      </w:r>
    </w:p>
    <w:p w:rsidR="00000000" w:rsidRDefault="00000000">
      <w:pPr>
        <w:pStyle w:val="HTML0"/>
        <w:divId w:val="1509443985"/>
        <w:rPr>
          <w:rStyle w:val="HTML"/>
          <w:vanish/>
        </w:rPr>
      </w:pPr>
      <w:r>
        <w:rPr>
          <w:rStyle w:val="p"/>
          <w:vanish/>
        </w:rPr>
        <w:t>)</w:t>
      </w:r>
    </w:p>
    <w:p w:rsidR="00000000" w:rsidRDefault="00000000">
      <w:pPr>
        <w:pStyle w:val="HTML0"/>
        <w:divId w:val="1509443985"/>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380"/>
        <w:gridCol w:w="4948"/>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ordType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Order type </w:t>
            </w:r>
            <w:r>
              <w:br/>
            </w:r>
            <w:r>
              <w:rPr>
                <w:rStyle w:val="HTML"/>
              </w:rPr>
              <w:t>conditional</w:t>
            </w:r>
            <w:r>
              <w:t xml:space="preserve">: One-way stop order </w:t>
            </w:r>
            <w:r>
              <w:br/>
            </w:r>
            <w:r>
              <w:rPr>
                <w:rStyle w:val="HTML"/>
              </w:rPr>
              <w:t>oco</w:t>
            </w:r>
            <w:r>
              <w:t xml:space="preserve">: One-cancels-the-other order </w:t>
            </w:r>
            <w:r>
              <w:br/>
            </w:r>
            <w:r>
              <w:rPr>
                <w:rStyle w:val="HTML"/>
              </w:rPr>
              <w:t>chase</w:t>
            </w:r>
            <w:r>
              <w:t>: chase order, only applicable to FUTURES and SWAP</w:t>
            </w:r>
            <w:r>
              <w:br/>
            </w:r>
            <w:r>
              <w:rPr>
                <w:rStyle w:val="HTML"/>
              </w:rPr>
              <w:t>trigger</w:t>
            </w:r>
            <w:r>
              <w:t xml:space="preserve">: Trigger order </w:t>
            </w:r>
            <w:r>
              <w:br/>
            </w:r>
            <w:r>
              <w:rPr>
                <w:rStyle w:val="HTML"/>
              </w:rPr>
              <w:t>move_order_stop</w:t>
            </w:r>
            <w:r>
              <w:t xml:space="preserve">: Trailing order </w:t>
            </w:r>
            <w:r>
              <w:br/>
            </w:r>
            <w:r>
              <w:rPr>
                <w:rStyle w:val="HTML"/>
              </w:rPr>
              <w:t>iceberg</w:t>
            </w:r>
            <w:r>
              <w:t xml:space="preserve">: Iceberg order </w:t>
            </w:r>
            <w:r>
              <w:br/>
            </w:r>
            <w:r>
              <w:rPr>
                <w:rStyle w:val="HTML"/>
              </w:rPr>
              <w:t>twap</w:t>
            </w:r>
            <w:r>
              <w:t>: TWAP order</w:t>
            </w:r>
            <w:r>
              <w:br/>
              <w:t xml:space="preserve">For every request, unlike other ordType which only can use one type, </w:t>
            </w:r>
            <w:r>
              <w:rPr>
                <w:rStyle w:val="HTML"/>
              </w:rPr>
              <w:t>conditional</w:t>
            </w:r>
            <w:r>
              <w:t xml:space="preserve"> and </w:t>
            </w:r>
            <w:r>
              <w:rPr>
                <w:rStyle w:val="HTML"/>
              </w:rPr>
              <w:t>oco</w:t>
            </w:r>
            <w:r>
              <w:t xml:space="preserve"> both can be used and separated with comma.</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State</w:t>
            </w:r>
            <w:r>
              <w:br/>
            </w:r>
            <w:r>
              <w:rPr>
                <w:rStyle w:val="HTML"/>
              </w:rPr>
              <w:t>effective</w:t>
            </w:r>
            <w:r>
              <w:br/>
            </w:r>
            <w:r>
              <w:rPr>
                <w:rStyle w:val="HTML"/>
              </w:rPr>
              <w:t>canceled</w:t>
            </w:r>
            <w:r>
              <w:br/>
            </w:r>
            <w:r>
              <w:rPr>
                <w:rStyle w:val="HTML"/>
              </w:rPr>
              <w:t>order_failed</w:t>
            </w:r>
            <w:r>
              <w:br/>
              <w:t xml:space="preserve">Either </w:t>
            </w:r>
            <w:r>
              <w:rPr>
                <w:rStyle w:val="HTML"/>
              </w:rPr>
              <w:t>state</w:t>
            </w:r>
            <w:r>
              <w:t xml:space="preserve"> or </w:t>
            </w:r>
            <w:r>
              <w:rPr>
                <w:rStyle w:val="HTML"/>
              </w:rPr>
              <w:t>algoId</w:t>
            </w:r>
            <w:r>
              <w:t xml:space="preserve"> is required</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Algo ID </w:t>
            </w:r>
            <w:r>
              <w:br/>
              <w:t xml:space="preserve">Either </w:t>
            </w:r>
            <w:r>
              <w:rPr>
                <w:rStyle w:val="HTML"/>
              </w:rPr>
              <w:t>state</w:t>
            </w:r>
            <w:r>
              <w:t xml:space="preserve"> or </w:t>
            </w:r>
            <w:r>
              <w:rPr>
                <w:rStyle w:val="HTML"/>
              </w:rPr>
              <w:t>algoId</w:t>
            </w:r>
            <w:r>
              <w:t xml:space="preserve"> is required.</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type</w:t>
            </w:r>
            <w:r>
              <w:br/>
            </w:r>
            <w:r>
              <w:rPr>
                <w:rStyle w:val="HTML"/>
              </w:rPr>
              <w:t>SPOT</w:t>
            </w:r>
            <w:r>
              <w:br/>
            </w:r>
            <w:r>
              <w:rPr>
                <w:rStyle w:val="HTML"/>
              </w:rPr>
              <w:t>SWAP</w:t>
            </w:r>
            <w:r>
              <w:br/>
            </w:r>
            <w:r>
              <w:rPr>
                <w:rStyle w:val="HTML"/>
              </w:rPr>
              <w:t>FUTURES</w:t>
            </w:r>
            <w:r>
              <w:br/>
            </w:r>
            <w:r>
              <w:rPr>
                <w:rStyle w:val="HTML"/>
              </w:rPr>
              <w:t>MARGIN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Instrument ID, e.g. </w:t>
            </w:r>
            <w:r>
              <w:rPr>
                <w:rStyle w:val="HTML"/>
              </w:rPr>
              <w:t>BTC-USDT</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earlier than the requested </w:t>
            </w:r>
            <w:r>
              <w:rPr>
                <w:rStyle w:val="HTML"/>
              </w:rPr>
              <w:t>algoId</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new than the requested </w:t>
            </w:r>
            <w:r>
              <w:rPr>
                <w:rStyle w:val="HTML"/>
              </w:rPr>
              <w:t>algoId</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Number of results per request. The maximum is </w:t>
            </w:r>
            <w:r>
              <w:rPr>
                <w:rStyle w:val="HTML"/>
              </w:rPr>
              <w:t>100</w:t>
            </w:r>
            <w:r>
              <w:t xml:space="preserve">. The default is </w:t>
            </w:r>
            <w:r>
              <w:rPr>
                <w:rStyle w:val="HTML"/>
              </w:rPr>
              <w:t>100</w:t>
            </w:r>
          </w:p>
        </w:tc>
      </w:tr>
    </w:tbl>
    <w:p w:rsidR="00000000" w:rsidRDefault="00000000">
      <w:pPr>
        <w:pStyle w:val="a5"/>
        <w:divId w:val="724524052"/>
      </w:pPr>
      <w:r>
        <w:t>Response Example</w:t>
      </w:r>
    </w:p>
    <w:p w:rsidR="00000000" w:rsidRDefault="00000000">
      <w:pPr>
        <w:pStyle w:val="HTML0"/>
        <w:divId w:val="127629214"/>
        <w:rPr>
          <w:rStyle w:val="w"/>
        </w:rPr>
      </w:pPr>
      <w:r>
        <w:rPr>
          <w:rStyle w:val="p"/>
        </w:rPr>
        <w:t>{</w:t>
      </w:r>
    </w:p>
    <w:p w:rsidR="00000000" w:rsidRDefault="00000000">
      <w:pPr>
        <w:pStyle w:val="HTML0"/>
        <w:divId w:val="127629214"/>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27629214"/>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27629214"/>
        <w:rPr>
          <w:rStyle w:val="w"/>
        </w:rPr>
      </w:pPr>
      <w:r>
        <w:rPr>
          <w:rStyle w:val="w"/>
        </w:rPr>
        <w:t xml:space="preserve">        </w:t>
      </w:r>
      <w:r>
        <w:rPr>
          <w:rStyle w:val="p"/>
        </w:rPr>
        <w:t>{</w:t>
      </w:r>
    </w:p>
    <w:p w:rsidR="00000000" w:rsidRDefault="00000000">
      <w:pPr>
        <w:pStyle w:val="HTML0"/>
        <w:divId w:val="127629214"/>
        <w:rPr>
          <w:rStyle w:val="w"/>
        </w:rPr>
      </w:pPr>
      <w:r>
        <w:rPr>
          <w:rStyle w:val="w"/>
        </w:rPr>
        <w:t xml:space="preserve">            </w:t>
      </w:r>
      <w:r>
        <w:rPr>
          <w:rStyle w:val="nl"/>
        </w:rPr>
        <w:t>"activePx"</w:t>
      </w:r>
      <w:r>
        <w:rPr>
          <w:rStyle w:val="p"/>
        </w:rPr>
        <w:t>:</w:t>
      </w:r>
      <w:r>
        <w:rPr>
          <w:rStyle w:val="w"/>
        </w:rPr>
        <w:t xml:space="preserve"> </w:t>
      </w:r>
      <w:r>
        <w:rPr>
          <w:rStyle w:val="s2"/>
        </w:rPr>
        <w:t>""</w:t>
      </w:r>
      <w:r>
        <w:rPr>
          <w:rStyle w:val="p"/>
        </w:rPr>
        <w:t>,</w:t>
      </w:r>
    </w:p>
    <w:p w:rsidR="00000000" w:rsidRDefault="00000000">
      <w:pPr>
        <w:pStyle w:val="HTML0"/>
        <w:divId w:val="127629214"/>
        <w:rPr>
          <w:rStyle w:val="w"/>
        </w:rPr>
      </w:pPr>
      <w:r>
        <w:rPr>
          <w:rStyle w:val="w"/>
        </w:rPr>
        <w:t xml:space="preserve">            </w:t>
      </w:r>
      <w:r>
        <w:rPr>
          <w:rStyle w:val="nl"/>
        </w:rPr>
        <w:t>"actualPx"</w:t>
      </w:r>
      <w:r>
        <w:rPr>
          <w:rStyle w:val="p"/>
        </w:rPr>
        <w:t>:</w:t>
      </w:r>
      <w:r>
        <w:rPr>
          <w:rStyle w:val="w"/>
        </w:rPr>
        <w:t xml:space="preserve"> </w:t>
      </w:r>
      <w:r>
        <w:rPr>
          <w:rStyle w:val="s2"/>
        </w:rPr>
        <w:t>""</w:t>
      </w:r>
      <w:r>
        <w:rPr>
          <w:rStyle w:val="p"/>
        </w:rPr>
        <w:t>,</w:t>
      </w:r>
    </w:p>
    <w:p w:rsidR="00000000" w:rsidRDefault="00000000">
      <w:pPr>
        <w:pStyle w:val="HTML0"/>
        <w:divId w:val="127629214"/>
        <w:rPr>
          <w:rStyle w:val="w"/>
        </w:rPr>
      </w:pPr>
      <w:r>
        <w:rPr>
          <w:rStyle w:val="w"/>
        </w:rPr>
        <w:t xml:space="preserve">            </w:t>
      </w:r>
      <w:r>
        <w:rPr>
          <w:rStyle w:val="nl"/>
        </w:rPr>
        <w:t>"actualSide"</w:t>
      </w:r>
      <w:r>
        <w:rPr>
          <w:rStyle w:val="p"/>
        </w:rPr>
        <w:t>:</w:t>
      </w:r>
      <w:r>
        <w:rPr>
          <w:rStyle w:val="w"/>
        </w:rPr>
        <w:t xml:space="preserve"> </w:t>
      </w:r>
      <w:r>
        <w:rPr>
          <w:rStyle w:val="s2"/>
        </w:rPr>
        <w:t>"buy"</w:t>
      </w:r>
      <w:r>
        <w:rPr>
          <w:rStyle w:val="p"/>
        </w:rPr>
        <w:t>,</w:t>
      </w:r>
    </w:p>
    <w:p w:rsidR="00000000" w:rsidRDefault="00000000">
      <w:pPr>
        <w:pStyle w:val="HTML0"/>
        <w:divId w:val="127629214"/>
        <w:rPr>
          <w:rStyle w:val="w"/>
        </w:rPr>
      </w:pPr>
      <w:r>
        <w:rPr>
          <w:rStyle w:val="w"/>
        </w:rPr>
        <w:t xml:space="preserve">            </w:t>
      </w:r>
      <w:r>
        <w:rPr>
          <w:rStyle w:val="nl"/>
        </w:rPr>
        <w:t>"actualSz"</w:t>
      </w:r>
      <w:r>
        <w:rPr>
          <w:rStyle w:val="p"/>
        </w:rPr>
        <w:t>:</w:t>
      </w:r>
      <w:r>
        <w:rPr>
          <w:rStyle w:val="w"/>
        </w:rPr>
        <w:t xml:space="preserve"> </w:t>
      </w:r>
      <w:r>
        <w:rPr>
          <w:rStyle w:val="s2"/>
        </w:rPr>
        <w:t>"0"</w:t>
      </w:r>
      <w:r>
        <w:rPr>
          <w:rStyle w:val="p"/>
        </w:rPr>
        <w:t>,</w:t>
      </w:r>
    </w:p>
    <w:p w:rsidR="00000000" w:rsidRDefault="00000000">
      <w:pPr>
        <w:pStyle w:val="HTML0"/>
        <w:divId w:val="127629214"/>
        <w:rPr>
          <w:rStyle w:val="w"/>
        </w:rPr>
      </w:pPr>
      <w:r>
        <w:rPr>
          <w:rStyle w:val="w"/>
        </w:rPr>
        <w:t xml:space="preserve">            </w:t>
      </w:r>
      <w:r>
        <w:rPr>
          <w:rStyle w:val="nl"/>
        </w:rPr>
        <w:t>"algoClOrdId"</w:t>
      </w:r>
      <w:r>
        <w:rPr>
          <w:rStyle w:val="p"/>
        </w:rPr>
        <w:t>:</w:t>
      </w:r>
      <w:r>
        <w:rPr>
          <w:rStyle w:val="w"/>
        </w:rPr>
        <w:t xml:space="preserve"> </w:t>
      </w:r>
      <w:r>
        <w:rPr>
          <w:rStyle w:val="s2"/>
        </w:rPr>
        <w:t>""</w:t>
      </w:r>
      <w:r>
        <w:rPr>
          <w:rStyle w:val="p"/>
        </w:rPr>
        <w:t>,</w:t>
      </w:r>
    </w:p>
    <w:p w:rsidR="00000000" w:rsidRDefault="00000000">
      <w:pPr>
        <w:pStyle w:val="HTML0"/>
        <w:divId w:val="127629214"/>
        <w:rPr>
          <w:rStyle w:val="w"/>
        </w:rPr>
      </w:pPr>
      <w:r>
        <w:rPr>
          <w:rStyle w:val="w"/>
        </w:rPr>
        <w:t xml:space="preserve">            </w:t>
      </w:r>
      <w:r>
        <w:rPr>
          <w:rStyle w:val="nl"/>
        </w:rPr>
        <w:t>"algoId"</w:t>
      </w:r>
      <w:r>
        <w:rPr>
          <w:rStyle w:val="p"/>
        </w:rPr>
        <w:t>:</w:t>
      </w:r>
      <w:r>
        <w:rPr>
          <w:rStyle w:val="w"/>
        </w:rPr>
        <w:t xml:space="preserve"> </w:t>
      </w:r>
      <w:r>
        <w:rPr>
          <w:rStyle w:val="s2"/>
        </w:rPr>
        <w:t>"681096944655273984"</w:t>
      </w:r>
      <w:r>
        <w:rPr>
          <w:rStyle w:val="p"/>
        </w:rPr>
        <w:t>,</w:t>
      </w:r>
    </w:p>
    <w:p w:rsidR="00000000" w:rsidRDefault="00000000">
      <w:pPr>
        <w:pStyle w:val="HTML0"/>
        <w:divId w:val="127629214"/>
        <w:rPr>
          <w:rStyle w:val="w"/>
        </w:rPr>
      </w:pPr>
      <w:r>
        <w:rPr>
          <w:rStyle w:val="w"/>
        </w:rPr>
        <w:t xml:space="preserve">            </w:t>
      </w:r>
      <w:r>
        <w:rPr>
          <w:rStyle w:val="nl"/>
        </w:rPr>
        <w:t>"amendPxOnTriggerType"</w:t>
      </w:r>
      <w:r>
        <w:rPr>
          <w:rStyle w:val="p"/>
        </w:rPr>
        <w:t>:</w:t>
      </w:r>
      <w:r>
        <w:rPr>
          <w:rStyle w:val="w"/>
        </w:rPr>
        <w:t xml:space="preserve"> </w:t>
      </w:r>
      <w:r>
        <w:rPr>
          <w:rStyle w:val="s2"/>
        </w:rPr>
        <w:t>""</w:t>
      </w:r>
      <w:r>
        <w:rPr>
          <w:rStyle w:val="p"/>
        </w:rPr>
        <w:t>,</w:t>
      </w:r>
    </w:p>
    <w:p w:rsidR="00000000" w:rsidRDefault="00000000">
      <w:pPr>
        <w:pStyle w:val="HTML0"/>
        <w:divId w:val="127629214"/>
        <w:rPr>
          <w:rStyle w:val="w"/>
        </w:rPr>
      </w:pPr>
      <w:r>
        <w:rPr>
          <w:rStyle w:val="w"/>
        </w:rPr>
        <w:t xml:space="preserve">            </w:t>
      </w:r>
      <w:r>
        <w:rPr>
          <w:rStyle w:val="nl"/>
        </w:rPr>
        <w:t>"attachAlgoOrds"</w:t>
      </w:r>
      <w:r>
        <w:rPr>
          <w:rStyle w:val="p"/>
        </w:rPr>
        <w:t>:</w:t>
      </w:r>
      <w:r>
        <w:rPr>
          <w:rStyle w:val="w"/>
        </w:rPr>
        <w:t xml:space="preserve"> </w:t>
      </w:r>
      <w:r>
        <w:rPr>
          <w:rStyle w:val="p"/>
        </w:rPr>
        <w:t>[],</w:t>
      </w:r>
    </w:p>
    <w:p w:rsidR="00000000" w:rsidRDefault="00000000">
      <w:pPr>
        <w:pStyle w:val="HTML0"/>
        <w:divId w:val="127629214"/>
        <w:rPr>
          <w:rStyle w:val="w"/>
        </w:rPr>
      </w:pPr>
      <w:r>
        <w:rPr>
          <w:rStyle w:val="w"/>
        </w:rPr>
        <w:t xml:space="preserve">            </w:t>
      </w:r>
      <w:r>
        <w:rPr>
          <w:rStyle w:val="nl"/>
        </w:rPr>
        <w:t>"cTime"</w:t>
      </w:r>
      <w:r>
        <w:rPr>
          <w:rStyle w:val="p"/>
        </w:rPr>
        <w:t>:</w:t>
      </w:r>
      <w:r>
        <w:rPr>
          <w:rStyle w:val="w"/>
        </w:rPr>
        <w:t xml:space="preserve"> </w:t>
      </w:r>
      <w:r>
        <w:rPr>
          <w:rStyle w:val="s2"/>
        </w:rPr>
        <w:t>"1708658165774"</w:t>
      </w:r>
      <w:r>
        <w:rPr>
          <w:rStyle w:val="p"/>
        </w:rPr>
        <w:t>,</w:t>
      </w:r>
    </w:p>
    <w:p w:rsidR="00000000" w:rsidRDefault="00000000">
      <w:pPr>
        <w:pStyle w:val="HTML0"/>
        <w:divId w:val="127629214"/>
        <w:rPr>
          <w:rStyle w:val="w"/>
        </w:rPr>
      </w:pPr>
      <w:r>
        <w:rPr>
          <w:rStyle w:val="w"/>
        </w:rPr>
        <w:t xml:space="preserve">            </w:t>
      </w:r>
      <w:r>
        <w:rPr>
          <w:rStyle w:val="nl"/>
        </w:rPr>
        <w:t>"uTime"</w:t>
      </w:r>
      <w:r>
        <w:rPr>
          <w:rStyle w:val="p"/>
        </w:rPr>
        <w:t>:</w:t>
      </w:r>
      <w:r>
        <w:rPr>
          <w:rStyle w:val="w"/>
        </w:rPr>
        <w:t xml:space="preserve"> </w:t>
      </w:r>
      <w:r>
        <w:rPr>
          <w:rStyle w:val="s2"/>
        </w:rPr>
        <w:t>"1708679675245"</w:t>
      </w:r>
      <w:r>
        <w:rPr>
          <w:rStyle w:val="p"/>
        </w:rPr>
        <w:t>,</w:t>
      </w:r>
    </w:p>
    <w:p w:rsidR="00000000" w:rsidRDefault="00000000">
      <w:pPr>
        <w:pStyle w:val="HTML0"/>
        <w:divId w:val="127629214"/>
        <w:rPr>
          <w:rStyle w:val="w"/>
        </w:rPr>
      </w:pPr>
      <w:r>
        <w:rPr>
          <w:rStyle w:val="w"/>
        </w:rPr>
        <w:t xml:space="preserve">            </w:t>
      </w:r>
      <w:r>
        <w:rPr>
          <w:rStyle w:val="nl"/>
        </w:rPr>
        <w:t>"callbackRatio"</w:t>
      </w:r>
      <w:r>
        <w:rPr>
          <w:rStyle w:val="p"/>
        </w:rPr>
        <w:t>:</w:t>
      </w:r>
      <w:r>
        <w:rPr>
          <w:rStyle w:val="w"/>
        </w:rPr>
        <w:t xml:space="preserve"> </w:t>
      </w:r>
      <w:r>
        <w:rPr>
          <w:rStyle w:val="s2"/>
        </w:rPr>
        <w:t>""</w:t>
      </w:r>
      <w:r>
        <w:rPr>
          <w:rStyle w:val="p"/>
        </w:rPr>
        <w:t>,</w:t>
      </w:r>
    </w:p>
    <w:p w:rsidR="00000000" w:rsidRDefault="00000000">
      <w:pPr>
        <w:pStyle w:val="HTML0"/>
        <w:divId w:val="127629214"/>
        <w:rPr>
          <w:rStyle w:val="w"/>
        </w:rPr>
      </w:pPr>
      <w:r>
        <w:rPr>
          <w:rStyle w:val="w"/>
        </w:rPr>
        <w:t xml:space="preserve">            </w:t>
      </w:r>
      <w:r>
        <w:rPr>
          <w:rStyle w:val="nl"/>
        </w:rPr>
        <w:t>"callbackSpread"</w:t>
      </w:r>
      <w:r>
        <w:rPr>
          <w:rStyle w:val="p"/>
        </w:rPr>
        <w:t>:</w:t>
      </w:r>
      <w:r>
        <w:rPr>
          <w:rStyle w:val="w"/>
        </w:rPr>
        <w:t xml:space="preserve"> </w:t>
      </w:r>
      <w:r>
        <w:rPr>
          <w:rStyle w:val="s2"/>
        </w:rPr>
        <w:t>""</w:t>
      </w:r>
      <w:r>
        <w:rPr>
          <w:rStyle w:val="p"/>
        </w:rPr>
        <w:t>,</w:t>
      </w:r>
    </w:p>
    <w:p w:rsidR="00000000" w:rsidRDefault="00000000">
      <w:pPr>
        <w:pStyle w:val="HTML0"/>
        <w:divId w:val="127629214"/>
        <w:rPr>
          <w:rStyle w:val="w"/>
        </w:rPr>
      </w:pPr>
      <w:r>
        <w:rPr>
          <w:rStyle w:val="w"/>
        </w:rPr>
        <w:t xml:space="preserve">            </w:t>
      </w:r>
      <w:r>
        <w:rPr>
          <w:rStyle w:val="nl"/>
        </w:rPr>
        <w:t>"ccy"</w:t>
      </w:r>
      <w:r>
        <w:rPr>
          <w:rStyle w:val="p"/>
        </w:rPr>
        <w:t>:</w:t>
      </w:r>
      <w:r>
        <w:rPr>
          <w:rStyle w:val="w"/>
        </w:rPr>
        <w:t xml:space="preserve"> </w:t>
      </w:r>
      <w:r>
        <w:rPr>
          <w:rStyle w:val="s2"/>
        </w:rPr>
        <w:t>""</w:t>
      </w:r>
      <w:r>
        <w:rPr>
          <w:rStyle w:val="p"/>
        </w:rPr>
        <w:t>,</w:t>
      </w:r>
    </w:p>
    <w:p w:rsidR="00000000" w:rsidRDefault="00000000">
      <w:pPr>
        <w:pStyle w:val="HTML0"/>
        <w:divId w:val="127629214"/>
        <w:rPr>
          <w:rStyle w:val="w"/>
        </w:rPr>
      </w:pPr>
      <w:r>
        <w:rPr>
          <w:rStyle w:val="w"/>
        </w:rPr>
        <w:t xml:space="preserve">            </w:t>
      </w:r>
      <w:r>
        <w:rPr>
          <w:rStyle w:val="nl"/>
        </w:rPr>
        <w:t>"clOrdId"</w:t>
      </w:r>
      <w:r>
        <w:rPr>
          <w:rStyle w:val="p"/>
        </w:rPr>
        <w:t>:</w:t>
      </w:r>
      <w:r>
        <w:rPr>
          <w:rStyle w:val="w"/>
        </w:rPr>
        <w:t xml:space="preserve"> </w:t>
      </w:r>
      <w:r>
        <w:rPr>
          <w:rStyle w:val="s2"/>
        </w:rPr>
        <w:t>""</w:t>
      </w:r>
      <w:r>
        <w:rPr>
          <w:rStyle w:val="p"/>
        </w:rPr>
        <w:t>,</w:t>
      </w:r>
    </w:p>
    <w:p w:rsidR="00000000" w:rsidRDefault="00000000">
      <w:pPr>
        <w:pStyle w:val="HTML0"/>
        <w:divId w:val="127629214"/>
        <w:rPr>
          <w:rStyle w:val="w"/>
        </w:rPr>
      </w:pPr>
      <w:r>
        <w:rPr>
          <w:rStyle w:val="w"/>
        </w:rPr>
        <w:t xml:space="preserve">            </w:t>
      </w:r>
      <w:r>
        <w:rPr>
          <w:rStyle w:val="nl"/>
        </w:rPr>
        <w:t>"closeFraction"</w:t>
      </w:r>
      <w:r>
        <w:rPr>
          <w:rStyle w:val="p"/>
        </w:rPr>
        <w:t>:</w:t>
      </w:r>
      <w:r>
        <w:rPr>
          <w:rStyle w:val="w"/>
        </w:rPr>
        <w:t xml:space="preserve"> </w:t>
      </w:r>
      <w:r>
        <w:rPr>
          <w:rStyle w:val="s2"/>
        </w:rPr>
        <w:t>""</w:t>
      </w:r>
      <w:r>
        <w:rPr>
          <w:rStyle w:val="p"/>
        </w:rPr>
        <w:t>,</w:t>
      </w:r>
    </w:p>
    <w:p w:rsidR="00000000" w:rsidRDefault="00000000">
      <w:pPr>
        <w:pStyle w:val="HTML0"/>
        <w:divId w:val="127629214"/>
        <w:rPr>
          <w:rStyle w:val="w"/>
        </w:rPr>
      </w:pPr>
      <w:r>
        <w:rPr>
          <w:rStyle w:val="w"/>
        </w:rPr>
        <w:t xml:space="preserve">            </w:t>
      </w:r>
      <w:r>
        <w:rPr>
          <w:rStyle w:val="nl"/>
        </w:rPr>
        <w:t>"failCode"</w:t>
      </w:r>
      <w:r>
        <w:rPr>
          <w:rStyle w:val="p"/>
        </w:rPr>
        <w:t>:</w:t>
      </w:r>
      <w:r>
        <w:rPr>
          <w:rStyle w:val="w"/>
        </w:rPr>
        <w:t xml:space="preserve"> </w:t>
      </w:r>
      <w:r>
        <w:rPr>
          <w:rStyle w:val="s2"/>
        </w:rPr>
        <w:t>""</w:t>
      </w:r>
      <w:r>
        <w:rPr>
          <w:rStyle w:val="p"/>
        </w:rPr>
        <w:t>,</w:t>
      </w:r>
    </w:p>
    <w:p w:rsidR="00000000" w:rsidRDefault="00000000">
      <w:pPr>
        <w:pStyle w:val="HTML0"/>
        <w:divId w:val="127629214"/>
        <w:rPr>
          <w:rStyle w:val="w"/>
        </w:rPr>
      </w:pPr>
      <w:r>
        <w:rPr>
          <w:rStyle w:val="w"/>
        </w:rPr>
        <w:t xml:space="preserve">            </w:t>
      </w:r>
      <w:r>
        <w:rPr>
          <w:rStyle w:val="nl"/>
        </w:rPr>
        <w:t>"instId"</w:t>
      </w:r>
      <w:r>
        <w:rPr>
          <w:rStyle w:val="p"/>
        </w:rPr>
        <w:t>:</w:t>
      </w:r>
      <w:r>
        <w:rPr>
          <w:rStyle w:val="w"/>
        </w:rPr>
        <w:t xml:space="preserve"> </w:t>
      </w:r>
      <w:r>
        <w:rPr>
          <w:rStyle w:val="s2"/>
        </w:rPr>
        <w:t>"BTC-USDT"</w:t>
      </w:r>
      <w:r>
        <w:rPr>
          <w:rStyle w:val="p"/>
        </w:rPr>
        <w:t>,</w:t>
      </w:r>
    </w:p>
    <w:p w:rsidR="00000000" w:rsidRDefault="00000000">
      <w:pPr>
        <w:pStyle w:val="HTML0"/>
        <w:divId w:val="127629214"/>
        <w:rPr>
          <w:rStyle w:val="w"/>
        </w:rPr>
      </w:pPr>
      <w:r>
        <w:rPr>
          <w:rStyle w:val="w"/>
        </w:rPr>
        <w:t xml:space="preserve">            </w:t>
      </w:r>
      <w:r>
        <w:rPr>
          <w:rStyle w:val="nl"/>
        </w:rPr>
        <w:t>"instType"</w:t>
      </w:r>
      <w:r>
        <w:rPr>
          <w:rStyle w:val="p"/>
        </w:rPr>
        <w:t>:</w:t>
      </w:r>
      <w:r>
        <w:rPr>
          <w:rStyle w:val="w"/>
        </w:rPr>
        <w:t xml:space="preserve"> </w:t>
      </w:r>
      <w:r>
        <w:rPr>
          <w:rStyle w:val="s2"/>
        </w:rPr>
        <w:t>"SPOT"</w:t>
      </w:r>
      <w:r>
        <w:rPr>
          <w:rStyle w:val="p"/>
        </w:rPr>
        <w:t>,</w:t>
      </w:r>
    </w:p>
    <w:p w:rsidR="00000000" w:rsidRDefault="00000000">
      <w:pPr>
        <w:pStyle w:val="HTML0"/>
        <w:divId w:val="127629214"/>
        <w:rPr>
          <w:rStyle w:val="w"/>
        </w:rPr>
      </w:pPr>
      <w:r>
        <w:rPr>
          <w:rStyle w:val="w"/>
        </w:rPr>
        <w:t xml:space="preserve">            </w:t>
      </w:r>
      <w:r>
        <w:rPr>
          <w:rStyle w:val="nl"/>
        </w:rPr>
        <w:t>"last"</w:t>
      </w:r>
      <w:r>
        <w:rPr>
          <w:rStyle w:val="p"/>
        </w:rPr>
        <w:t>:</w:t>
      </w:r>
      <w:r>
        <w:rPr>
          <w:rStyle w:val="w"/>
        </w:rPr>
        <w:t xml:space="preserve"> </w:t>
      </w:r>
      <w:r>
        <w:rPr>
          <w:rStyle w:val="s2"/>
        </w:rPr>
        <w:t>"51014.6"</w:t>
      </w:r>
      <w:r>
        <w:rPr>
          <w:rStyle w:val="p"/>
        </w:rPr>
        <w:t>,</w:t>
      </w:r>
    </w:p>
    <w:p w:rsidR="00000000" w:rsidRDefault="00000000">
      <w:pPr>
        <w:pStyle w:val="HTML0"/>
        <w:divId w:val="127629214"/>
        <w:rPr>
          <w:rStyle w:val="w"/>
        </w:rPr>
      </w:pPr>
      <w:r>
        <w:rPr>
          <w:rStyle w:val="w"/>
        </w:rPr>
        <w:t xml:space="preserve">            </w:t>
      </w:r>
      <w:r>
        <w:rPr>
          <w:rStyle w:val="nl"/>
        </w:rPr>
        <w:t>"lever"</w:t>
      </w:r>
      <w:r>
        <w:rPr>
          <w:rStyle w:val="p"/>
        </w:rPr>
        <w:t>:</w:t>
      </w:r>
      <w:r>
        <w:rPr>
          <w:rStyle w:val="w"/>
        </w:rPr>
        <w:t xml:space="preserve"> </w:t>
      </w:r>
      <w:r>
        <w:rPr>
          <w:rStyle w:val="s2"/>
        </w:rPr>
        <w:t>""</w:t>
      </w:r>
      <w:r>
        <w:rPr>
          <w:rStyle w:val="p"/>
        </w:rPr>
        <w:t>,</w:t>
      </w:r>
    </w:p>
    <w:p w:rsidR="00000000" w:rsidRDefault="00000000">
      <w:pPr>
        <w:pStyle w:val="HTML0"/>
        <w:divId w:val="127629214"/>
        <w:rPr>
          <w:rStyle w:val="w"/>
        </w:rPr>
      </w:pPr>
      <w:r>
        <w:rPr>
          <w:rStyle w:val="w"/>
        </w:rPr>
        <w:t xml:space="preserve">            </w:t>
      </w:r>
      <w:r>
        <w:rPr>
          <w:rStyle w:val="nl"/>
        </w:rPr>
        <w:t>"moveTriggerPx"</w:t>
      </w:r>
      <w:r>
        <w:rPr>
          <w:rStyle w:val="p"/>
        </w:rPr>
        <w:t>:</w:t>
      </w:r>
      <w:r>
        <w:rPr>
          <w:rStyle w:val="w"/>
        </w:rPr>
        <w:t xml:space="preserve"> </w:t>
      </w:r>
      <w:r>
        <w:rPr>
          <w:rStyle w:val="s2"/>
        </w:rPr>
        <w:t>""</w:t>
      </w:r>
      <w:r>
        <w:rPr>
          <w:rStyle w:val="p"/>
        </w:rPr>
        <w:t>,</w:t>
      </w:r>
    </w:p>
    <w:p w:rsidR="00000000" w:rsidRDefault="00000000">
      <w:pPr>
        <w:pStyle w:val="HTML0"/>
        <w:divId w:val="127629214"/>
        <w:rPr>
          <w:rStyle w:val="w"/>
        </w:rPr>
      </w:pPr>
      <w:r>
        <w:rPr>
          <w:rStyle w:val="w"/>
        </w:rPr>
        <w:t xml:space="preserve">            </w:t>
      </w:r>
      <w:r>
        <w:rPr>
          <w:rStyle w:val="nl"/>
        </w:rPr>
        <w:t>"ordId"</w:t>
      </w:r>
      <w:r>
        <w:rPr>
          <w:rStyle w:val="p"/>
        </w:rPr>
        <w:t>:</w:t>
      </w:r>
      <w:r>
        <w:rPr>
          <w:rStyle w:val="w"/>
        </w:rPr>
        <w:t xml:space="preserve"> </w:t>
      </w:r>
      <w:r>
        <w:rPr>
          <w:rStyle w:val="s2"/>
        </w:rPr>
        <w:t>""</w:t>
      </w:r>
      <w:r>
        <w:rPr>
          <w:rStyle w:val="p"/>
        </w:rPr>
        <w:t>,</w:t>
      </w:r>
    </w:p>
    <w:p w:rsidR="00000000" w:rsidRDefault="00000000">
      <w:pPr>
        <w:pStyle w:val="HTML0"/>
        <w:divId w:val="127629214"/>
        <w:rPr>
          <w:rStyle w:val="w"/>
        </w:rPr>
      </w:pPr>
      <w:r>
        <w:rPr>
          <w:rStyle w:val="w"/>
        </w:rPr>
        <w:t xml:space="preserve">            </w:t>
      </w:r>
      <w:r>
        <w:rPr>
          <w:rStyle w:val="nl"/>
        </w:rPr>
        <w:t>"ordIdList"</w:t>
      </w:r>
      <w:r>
        <w:rPr>
          <w:rStyle w:val="p"/>
        </w:rPr>
        <w:t>:</w:t>
      </w:r>
      <w:r>
        <w:rPr>
          <w:rStyle w:val="w"/>
        </w:rPr>
        <w:t xml:space="preserve"> </w:t>
      </w:r>
      <w:r>
        <w:rPr>
          <w:rStyle w:val="p"/>
        </w:rPr>
        <w:t>[],</w:t>
      </w:r>
    </w:p>
    <w:p w:rsidR="00000000" w:rsidRDefault="00000000">
      <w:pPr>
        <w:pStyle w:val="HTML0"/>
        <w:divId w:val="127629214"/>
        <w:rPr>
          <w:rStyle w:val="w"/>
        </w:rPr>
      </w:pPr>
      <w:r>
        <w:rPr>
          <w:rStyle w:val="w"/>
        </w:rPr>
        <w:t xml:space="preserve">            </w:t>
      </w:r>
      <w:r>
        <w:rPr>
          <w:rStyle w:val="nl"/>
        </w:rPr>
        <w:t>"ordPx"</w:t>
      </w:r>
      <w:r>
        <w:rPr>
          <w:rStyle w:val="p"/>
        </w:rPr>
        <w:t>:</w:t>
      </w:r>
      <w:r>
        <w:rPr>
          <w:rStyle w:val="w"/>
        </w:rPr>
        <w:t xml:space="preserve"> </w:t>
      </w:r>
      <w:r>
        <w:rPr>
          <w:rStyle w:val="s2"/>
        </w:rPr>
        <w:t>"-1"</w:t>
      </w:r>
      <w:r>
        <w:rPr>
          <w:rStyle w:val="p"/>
        </w:rPr>
        <w:t>,</w:t>
      </w:r>
    </w:p>
    <w:p w:rsidR="00000000" w:rsidRDefault="00000000">
      <w:pPr>
        <w:pStyle w:val="HTML0"/>
        <w:divId w:val="127629214"/>
        <w:rPr>
          <w:rStyle w:val="w"/>
        </w:rPr>
      </w:pPr>
      <w:r>
        <w:rPr>
          <w:rStyle w:val="w"/>
        </w:rPr>
        <w:t xml:space="preserve">            </w:t>
      </w:r>
      <w:r>
        <w:rPr>
          <w:rStyle w:val="nl"/>
        </w:rPr>
        <w:t>"ordType"</w:t>
      </w:r>
      <w:r>
        <w:rPr>
          <w:rStyle w:val="p"/>
        </w:rPr>
        <w:t>:</w:t>
      </w:r>
      <w:r>
        <w:rPr>
          <w:rStyle w:val="w"/>
        </w:rPr>
        <w:t xml:space="preserve"> </w:t>
      </w:r>
      <w:r>
        <w:rPr>
          <w:rStyle w:val="s2"/>
        </w:rPr>
        <w:t>"trigger"</w:t>
      </w:r>
      <w:r>
        <w:rPr>
          <w:rStyle w:val="p"/>
        </w:rPr>
        <w:t>,</w:t>
      </w:r>
    </w:p>
    <w:p w:rsidR="00000000" w:rsidRDefault="00000000">
      <w:pPr>
        <w:pStyle w:val="HTML0"/>
        <w:divId w:val="127629214"/>
        <w:rPr>
          <w:rStyle w:val="w"/>
        </w:rPr>
      </w:pPr>
      <w:r>
        <w:rPr>
          <w:rStyle w:val="w"/>
        </w:rPr>
        <w:t xml:space="preserve">            </w:t>
      </w:r>
      <w:r>
        <w:rPr>
          <w:rStyle w:val="nl"/>
        </w:rPr>
        <w:t>"posSide"</w:t>
      </w:r>
      <w:r>
        <w:rPr>
          <w:rStyle w:val="p"/>
        </w:rPr>
        <w:t>:</w:t>
      </w:r>
      <w:r>
        <w:rPr>
          <w:rStyle w:val="w"/>
        </w:rPr>
        <w:t xml:space="preserve"> </w:t>
      </w:r>
      <w:r>
        <w:rPr>
          <w:rStyle w:val="s2"/>
        </w:rPr>
        <w:t>"net"</w:t>
      </w:r>
      <w:r>
        <w:rPr>
          <w:rStyle w:val="p"/>
        </w:rPr>
        <w:t>,</w:t>
      </w:r>
    </w:p>
    <w:p w:rsidR="00000000" w:rsidRDefault="00000000">
      <w:pPr>
        <w:pStyle w:val="HTML0"/>
        <w:divId w:val="127629214"/>
        <w:rPr>
          <w:rStyle w:val="w"/>
        </w:rPr>
      </w:pPr>
      <w:r>
        <w:rPr>
          <w:rStyle w:val="w"/>
        </w:rPr>
        <w:t xml:space="preserve">            </w:t>
      </w:r>
      <w:r>
        <w:rPr>
          <w:rStyle w:val="nl"/>
        </w:rPr>
        <w:t>"pxLimit"</w:t>
      </w:r>
      <w:r>
        <w:rPr>
          <w:rStyle w:val="p"/>
        </w:rPr>
        <w:t>:</w:t>
      </w:r>
      <w:r>
        <w:rPr>
          <w:rStyle w:val="w"/>
        </w:rPr>
        <w:t xml:space="preserve"> </w:t>
      </w:r>
      <w:r>
        <w:rPr>
          <w:rStyle w:val="s2"/>
        </w:rPr>
        <w:t>""</w:t>
      </w:r>
      <w:r>
        <w:rPr>
          <w:rStyle w:val="p"/>
        </w:rPr>
        <w:t>,</w:t>
      </w:r>
    </w:p>
    <w:p w:rsidR="00000000" w:rsidRDefault="00000000">
      <w:pPr>
        <w:pStyle w:val="HTML0"/>
        <w:divId w:val="127629214"/>
        <w:rPr>
          <w:rStyle w:val="w"/>
        </w:rPr>
      </w:pPr>
      <w:r>
        <w:rPr>
          <w:rStyle w:val="w"/>
        </w:rPr>
        <w:t xml:space="preserve">            </w:t>
      </w:r>
      <w:r>
        <w:rPr>
          <w:rStyle w:val="nl"/>
        </w:rPr>
        <w:t>"pxSpread"</w:t>
      </w:r>
      <w:r>
        <w:rPr>
          <w:rStyle w:val="p"/>
        </w:rPr>
        <w:t>:</w:t>
      </w:r>
      <w:r>
        <w:rPr>
          <w:rStyle w:val="w"/>
        </w:rPr>
        <w:t xml:space="preserve"> </w:t>
      </w:r>
      <w:r>
        <w:rPr>
          <w:rStyle w:val="s2"/>
        </w:rPr>
        <w:t>""</w:t>
      </w:r>
      <w:r>
        <w:rPr>
          <w:rStyle w:val="p"/>
        </w:rPr>
        <w:t>,</w:t>
      </w:r>
    </w:p>
    <w:p w:rsidR="00000000" w:rsidRDefault="00000000">
      <w:pPr>
        <w:pStyle w:val="HTML0"/>
        <w:divId w:val="127629214"/>
        <w:rPr>
          <w:rStyle w:val="w"/>
        </w:rPr>
      </w:pPr>
      <w:r>
        <w:rPr>
          <w:rStyle w:val="w"/>
        </w:rPr>
        <w:t xml:space="preserve">            </w:t>
      </w:r>
      <w:r>
        <w:rPr>
          <w:rStyle w:val="nl"/>
        </w:rPr>
        <w:t>"pxVar"</w:t>
      </w:r>
      <w:r>
        <w:rPr>
          <w:rStyle w:val="p"/>
        </w:rPr>
        <w:t>:</w:t>
      </w:r>
      <w:r>
        <w:rPr>
          <w:rStyle w:val="w"/>
        </w:rPr>
        <w:t xml:space="preserve"> </w:t>
      </w:r>
      <w:r>
        <w:rPr>
          <w:rStyle w:val="s2"/>
        </w:rPr>
        <w:t>""</w:t>
      </w:r>
      <w:r>
        <w:rPr>
          <w:rStyle w:val="p"/>
        </w:rPr>
        <w:t>,</w:t>
      </w:r>
    </w:p>
    <w:p w:rsidR="00000000" w:rsidRDefault="00000000">
      <w:pPr>
        <w:pStyle w:val="HTML0"/>
        <w:divId w:val="127629214"/>
        <w:rPr>
          <w:rStyle w:val="w"/>
        </w:rPr>
      </w:pPr>
      <w:r>
        <w:rPr>
          <w:rStyle w:val="w"/>
        </w:rPr>
        <w:t xml:space="preserve">            </w:t>
      </w:r>
      <w:r>
        <w:rPr>
          <w:rStyle w:val="nl"/>
        </w:rPr>
        <w:t>"quickMgnType"</w:t>
      </w:r>
      <w:r>
        <w:rPr>
          <w:rStyle w:val="p"/>
        </w:rPr>
        <w:t>:</w:t>
      </w:r>
      <w:r>
        <w:rPr>
          <w:rStyle w:val="w"/>
        </w:rPr>
        <w:t xml:space="preserve"> </w:t>
      </w:r>
      <w:r>
        <w:rPr>
          <w:rStyle w:val="s2"/>
        </w:rPr>
        <w:t>""</w:t>
      </w:r>
      <w:r>
        <w:rPr>
          <w:rStyle w:val="p"/>
        </w:rPr>
        <w:t>,</w:t>
      </w:r>
    </w:p>
    <w:p w:rsidR="00000000" w:rsidRDefault="00000000">
      <w:pPr>
        <w:pStyle w:val="HTML0"/>
        <w:divId w:val="127629214"/>
        <w:rPr>
          <w:rStyle w:val="w"/>
        </w:rPr>
      </w:pPr>
      <w:r>
        <w:rPr>
          <w:rStyle w:val="w"/>
        </w:rPr>
        <w:t xml:space="preserve">            </w:t>
      </w:r>
      <w:r>
        <w:rPr>
          <w:rStyle w:val="nl"/>
        </w:rPr>
        <w:t>"reduceOnly"</w:t>
      </w:r>
      <w:r>
        <w:rPr>
          <w:rStyle w:val="p"/>
        </w:rPr>
        <w:t>:</w:t>
      </w:r>
      <w:r>
        <w:rPr>
          <w:rStyle w:val="w"/>
        </w:rPr>
        <w:t xml:space="preserve"> </w:t>
      </w:r>
      <w:r>
        <w:rPr>
          <w:rStyle w:val="s2"/>
        </w:rPr>
        <w:t>"false"</w:t>
      </w:r>
      <w:r>
        <w:rPr>
          <w:rStyle w:val="p"/>
        </w:rPr>
        <w:t>,</w:t>
      </w:r>
    </w:p>
    <w:p w:rsidR="00000000" w:rsidRDefault="00000000">
      <w:pPr>
        <w:pStyle w:val="HTML0"/>
        <w:divId w:val="127629214"/>
        <w:rPr>
          <w:rStyle w:val="w"/>
        </w:rPr>
      </w:pPr>
      <w:r>
        <w:rPr>
          <w:rStyle w:val="w"/>
        </w:rPr>
        <w:t xml:space="preserve">            </w:t>
      </w:r>
      <w:r>
        <w:rPr>
          <w:rStyle w:val="nl"/>
        </w:rPr>
        <w:t>"side"</w:t>
      </w:r>
      <w:r>
        <w:rPr>
          <w:rStyle w:val="p"/>
        </w:rPr>
        <w:t>:</w:t>
      </w:r>
      <w:r>
        <w:rPr>
          <w:rStyle w:val="w"/>
        </w:rPr>
        <w:t xml:space="preserve"> </w:t>
      </w:r>
      <w:r>
        <w:rPr>
          <w:rStyle w:val="s2"/>
        </w:rPr>
        <w:t>"buy"</w:t>
      </w:r>
      <w:r>
        <w:rPr>
          <w:rStyle w:val="p"/>
        </w:rPr>
        <w:t>,</w:t>
      </w:r>
    </w:p>
    <w:p w:rsidR="00000000" w:rsidRDefault="00000000">
      <w:pPr>
        <w:pStyle w:val="HTML0"/>
        <w:divId w:val="127629214"/>
        <w:rPr>
          <w:rStyle w:val="w"/>
        </w:rPr>
      </w:pPr>
      <w:r>
        <w:rPr>
          <w:rStyle w:val="w"/>
        </w:rPr>
        <w:t xml:space="preserve">            </w:t>
      </w:r>
      <w:r>
        <w:rPr>
          <w:rStyle w:val="nl"/>
        </w:rPr>
        <w:t>"slOrdPx"</w:t>
      </w:r>
      <w:r>
        <w:rPr>
          <w:rStyle w:val="p"/>
        </w:rPr>
        <w:t>:</w:t>
      </w:r>
      <w:r>
        <w:rPr>
          <w:rStyle w:val="w"/>
        </w:rPr>
        <w:t xml:space="preserve"> </w:t>
      </w:r>
      <w:r>
        <w:rPr>
          <w:rStyle w:val="s2"/>
        </w:rPr>
        <w:t>""</w:t>
      </w:r>
      <w:r>
        <w:rPr>
          <w:rStyle w:val="p"/>
        </w:rPr>
        <w:t>,</w:t>
      </w:r>
    </w:p>
    <w:p w:rsidR="00000000" w:rsidRDefault="00000000">
      <w:pPr>
        <w:pStyle w:val="HTML0"/>
        <w:divId w:val="127629214"/>
        <w:rPr>
          <w:rStyle w:val="w"/>
        </w:rPr>
      </w:pPr>
      <w:r>
        <w:rPr>
          <w:rStyle w:val="w"/>
        </w:rPr>
        <w:t xml:space="preserve">            </w:t>
      </w:r>
      <w:r>
        <w:rPr>
          <w:rStyle w:val="nl"/>
        </w:rPr>
        <w:t>"slTriggerPx"</w:t>
      </w:r>
      <w:r>
        <w:rPr>
          <w:rStyle w:val="p"/>
        </w:rPr>
        <w:t>:</w:t>
      </w:r>
      <w:r>
        <w:rPr>
          <w:rStyle w:val="w"/>
        </w:rPr>
        <w:t xml:space="preserve"> </w:t>
      </w:r>
      <w:r>
        <w:rPr>
          <w:rStyle w:val="s2"/>
        </w:rPr>
        <w:t>""</w:t>
      </w:r>
      <w:r>
        <w:rPr>
          <w:rStyle w:val="p"/>
        </w:rPr>
        <w:t>,</w:t>
      </w:r>
    </w:p>
    <w:p w:rsidR="00000000" w:rsidRDefault="00000000">
      <w:pPr>
        <w:pStyle w:val="HTML0"/>
        <w:divId w:val="127629214"/>
        <w:rPr>
          <w:rStyle w:val="w"/>
        </w:rPr>
      </w:pPr>
      <w:r>
        <w:rPr>
          <w:rStyle w:val="w"/>
        </w:rPr>
        <w:t xml:space="preserve">            </w:t>
      </w:r>
      <w:r>
        <w:rPr>
          <w:rStyle w:val="nl"/>
        </w:rPr>
        <w:t>"slTriggerPxType"</w:t>
      </w:r>
      <w:r>
        <w:rPr>
          <w:rStyle w:val="p"/>
        </w:rPr>
        <w:t>:</w:t>
      </w:r>
      <w:r>
        <w:rPr>
          <w:rStyle w:val="w"/>
        </w:rPr>
        <w:t xml:space="preserve"> </w:t>
      </w:r>
      <w:r>
        <w:rPr>
          <w:rStyle w:val="s2"/>
        </w:rPr>
        <w:t>""</w:t>
      </w:r>
      <w:r>
        <w:rPr>
          <w:rStyle w:val="p"/>
        </w:rPr>
        <w:t>,</w:t>
      </w:r>
    </w:p>
    <w:p w:rsidR="00000000" w:rsidRDefault="00000000">
      <w:pPr>
        <w:pStyle w:val="HTML0"/>
        <w:divId w:val="127629214"/>
        <w:rPr>
          <w:rStyle w:val="w"/>
        </w:rPr>
      </w:pPr>
      <w:r>
        <w:rPr>
          <w:rStyle w:val="w"/>
        </w:rPr>
        <w:t xml:space="preserve">            </w:t>
      </w:r>
      <w:r>
        <w:rPr>
          <w:rStyle w:val="nl"/>
        </w:rPr>
        <w:t>"state"</w:t>
      </w:r>
      <w:r>
        <w:rPr>
          <w:rStyle w:val="p"/>
        </w:rPr>
        <w:t>:</w:t>
      </w:r>
      <w:r>
        <w:rPr>
          <w:rStyle w:val="w"/>
        </w:rPr>
        <w:t xml:space="preserve"> </w:t>
      </w:r>
      <w:r>
        <w:rPr>
          <w:rStyle w:val="s2"/>
        </w:rPr>
        <w:t>"canceled"</w:t>
      </w:r>
      <w:r>
        <w:rPr>
          <w:rStyle w:val="p"/>
        </w:rPr>
        <w:t>,</w:t>
      </w:r>
    </w:p>
    <w:p w:rsidR="00000000" w:rsidRDefault="00000000">
      <w:pPr>
        <w:pStyle w:val="HTML0"/>
        <w:divId w:val="127629214"/>
        <w:rPr>
          <w:rStyle w:val="w"/>
        </w:rPr>
      </w:pPr>
      <w:r>
        <w:rPr>
          <w:rStyle w:val="w"/>
        </w:rPr>
        <w:t xml:space="preserve">            </w:t>
      </w:r>
      <w:r>
        <w:rPr>
          <w:rStyle w:val="nl"/>
        </w:rPr>
        <w:t>"sz"</w:t>
      </w:r>
      <w:r>
        <w:rPr>
          <w:rStyle w:val="p"/>
        </w:rPr>
        <w:t>:</w:t>
      </w:r>
      <w:r>
        <w:rPr>
          <w:rStyle w:val="w"/>
        </w:rPr>
        <w:t xml:space="preserve"> </w:t>
      </w:r>
      <w:r>
        <w:rPr>
          <w:rStyle w:val="s2"/>
        </w:rPr>
        <w:t>"10"</w:t>
      </w:r>
      <w:r>
        <w:rPr>
          <w:rStyle w:val="p"/>
        </w:rPr>
        <w:t>,</w:t>
      </w:r>
    </w:p>
    <w:p w:rsidR="00000000" w:rsidRDefault="00000000">
      <w:pPr>
        <w:pStyle w:val="HTML0"/>
        <w:divId w:val="127629214"/>
        <w:rPr>
          <w:rStyle w:val="w"/>
        </w:rPr>
      </w:pPr>
      <w:r>
        <w:rPr>
          <w:rStyle w:val="w"/>
        </w:rPr>
        <w:t xml:space="preserve">            </w:t>
      </w:r>
      <w:r>
        <w:rPr>
          <w:rStyle w:val="nl"/>
        </w:rPr>
        <w:t>"szLimit"</w:t>
      </w:r>
      <w:r>
        <w:rPr>
          <w:rStyle w:val="p"/>
        </w:rPr>
        <w:t>:</w:t>
      </w:r>
      <w:r>
        <w:rPr>
          <w:rStyle w:val="w"/>
        </w:rPr>
        <w:t xml:space="preserve"> </w:t>
      </w:r>
      <w:r>
        <w:rPr>
          <w:rStyle w:val="s2"/>
        </w:rPr>
        <w:t>""</w:t>
      </w:r>
      <w:r>
        <w:rPr>
          <w:rStyle w:val="p"/>
        </w:rPr>
        <w:t>,</w:t>
      </w:r>
    </w:p>
    <w:p w:rsidR="00000000" w:rsidRDefault="00000000">
      <w:pPr>
        <w:pStyle w:val="HTML0"/>
        <w:divId w:val="127629214"/>
        <w:rPr>
          <w:rStyle w:val="w"/>
        </w:rPr>
      </w:pPr>
      <w:r>
        <w:rPr>
          <w:rStyle w:val="w"/>
        </w:rPr>
        <w:t xml:space="preserve">            </w:t>
      </w:r>
      <w:r>
        <w:rPr>
          <w:rStyle w:val="nl"/>
        </w:rPr>
        <w:t>"tag"</w:t>
      </w:r>
      <w:r>
        <w:rPr>
          <w:rStyle w:val="p"/>
        </w:rPr>
        <w:t>:</w:t>
      </w:r>
      <w:r>
        <w:rPr>
          <w:rStyle w:val="w"/>
        </w:rPr>
        <w:t xml:space="preserve"> </w:t>
      </w:r>
      <w:r>
        <w:rPr>
          <w:rStyle w:val="s2"/>
        </w:rPr>
        <w:t>""</w:t>
      </w:r>
      <w:r>
        <w:rPr>
          <w:rStyle w:val="p"/>
        </w:rPr>
        <w:t>,</w:t>
      </w:r>
    </w:p>
    <w:p w:rsidR="00000000" w:rsidRDefault="00000000">
      <w:pPr>
        <w:pStyle w:val="HTML0"/>
        <w:divId w:val="127629214"/>
        <w:rPr>
          <w:rStyle w:val="w"/>
        </w:rPr>
      </w:pPr>
      <w:r>
        <w:rPr>
          <w:rStyle w:val="w"/>
        </w:rPr>
        <w:t xml:space="preserve">            </w:t>
      </w:r>
      <w:r>
        <w:rPr>
          <w:rStyle w:val="nl"/>
        </w:rPr>
        <w:t>"tdMode"</w:t>
      </w:r>
      <w:r>
        <w:rPr>
          <w:rStyle w:val="p"/>
        </w:rPr>
        <w:t>:</w:t>
      </w:r>
      <w:r>
        <w:rPr>
          <w:rStyle w:val="w"/>
        </w:rPr>
        <w:t xml:space="preserve"> </w:t>
      </w:r>
      <w:r>
        <w:rPr>
          <w:rStyle w:val="s2"/>
        </w:rPr>
        <w:t>"cash"</w:t>
      </w:r>
      <w:r>
        <w:rPr>
          <w:rStyle w:val="p"/>
        </w:rPr>
        <w:t>,</w:t>
      </w:r>
    </w:p>
    <w:p w:rsidR="00000000" w:rsidRDefault="00000000">
      <w:pPr>
        <w:pStyle w:val="HTML0"/>
        <w:divId w:val="127629214"/>
        <w:rPr>
          <w:rStyle w:val="w"/>
        </w:rPr>
      </w:pPr>
      <w:r>
        <w:rPr>
          <w:rStyle w:val="w"/>
        </w:rPr>
        <w:t xml:space="preserve">            </w:t>
      </w:r>
      <w:r>
        <w:rPr>
          <w:rStyle w:val="nl"/>
        </w:rPr>
        <w:t>"tgtCcy"</w:t>
      </w:r>
      <w:r>
        <w:rPr>
          <w:rStyle w:val="p"/>
        </w:rPr>
        <w:t>:</w:t>
      </w:r>
      <w:r>
        <w:rPr>
          <w:rStyle w:val="w"/>
        </w:rPr>
        <w:t xml:space="preserve"> </w:t>
      </w:r>
      <w:r>
        <w:rPr>
          <w:rStyle w:val="s2"/>
        </w:rPr>
        <w:t>""</w:t>
      </w:r>
      <w:r>
        <w:rPr>
          <w:rStyle w:val="p"/>
        </w:rPr>
        <w:t>,</w:t>
      </w:r>
    </w:p>
    <w:p w:rsidR="00000000" w:rsidRDefault="00000000">
      <w:pPr>
        <w:pStyle w:val="HTML0"/>
        <w:divId w:val="127629214"/>
        <w:rPr>
          <w:rStyle w:val="w"/>
        </w:rPr>
      </w:pPr>
      <w:r>
        <w:rPr>
          <w:rStyle w:val="w"/>
        </w:rPr>
        <w:t xml:space="preserve">            </w:t>
      </w:r>
      <w:r>
        <w:rPr>
          <w:rStyle w:val="nl"/>
        </w:rPr>
        <w:t>"timeInterval"</w:t>
      </w:r>
      <w:r>
        <w:rPr>
          <w:rStyle w:val="p"/>
        </w:rPr>
        <w:t>:</w:t>
      </w:r>
      <w:r>
        <w:rPr>
          <w:rStyle w:val="w"/>
        </w:rPr>
        <w:t xml:space="preserve"> </w:t>
      </w:r>
      <w:r>
        <w:rPr>
          <w:rStyle w:val="s2"/>
        </w:rPr>
        <w:t>""</w:t>
      </w:r>
      <w:r>
        <w:rPr>
          <w:rStyle w:val="p"/>
        </w:rPr>
        <w:t>,</w:t>
      </w:r>
    </w:p>
    <w:p w:rsidR="00000000" w:rsidRDefault="00000000">
      <w:pPr>
        <w:pStyle w:val="HTML0"/>
        <w:divId w:val="127629214"/>
        <w:rPr>
          <w:rStyle w:val="w"/>
        </w:rPr>
      </w:pPr>
      <w:r>
        <w:rPr>
          <w:rStyle w:val="w"/>
        </w:rPr>
        <w:t xml:space="preserve">            </w:t>
      </w:r>
      <w:r>
        <w:rPr>
          <w:rStyle w:val="nl"/>
        </w:rPr>
        <w:t>"tpOrdPx"</w:t>
      </w:r>
      <w:r>
        <w:rPr>
          <w:rStyle w:val="p"/>
        </w:rPr>
        <w:t>:</w:t>
      </w:r>
      <w:r>
        <w:rPr>
          <w:rStyle w:val="w"/>
        </w:rPr>
        <w:t xml:space="preserve"> </w:t>
      </w:r>
      <w:r>
        <w:rPr>
          <w:rStyle w:val="s2"/>
        </w:rPr>
        <w:t>""</w:t>
      </w:r>
      <w:r>
        <w:rPr>
          <w:rStyle w:val="p"/>
        </w:rPr>
        <w:t>,</w:t>
      </w:r>
    </w:p>
    <w:p w:rsidR="00000000" w:rsidRDefault="00000000">
      <w:pPr>
        <w:pStyle w:val="HTML0"/>
        <w:divId w:val="127629214"/>
        <w:rPr>
          <w:rStyle w:val="w"/>
        </w:rPr>
      </w:pPr>
      <w:r>
        <w:rPr>
          <w:rStyle w:val="w"/>
        </w:rPr>
        <w:t xml:space="preserve">            </w:t>
      </w:r>
      <w:r>
        <w:rPr>
          <w:rStyle w:val="nl"/>
        </w:rPr>
        <w:t>"tpTriggerPx"</w:t>
      </w:r>
      <w:r>
        <w:rPr>
          <w:rStyle w:val="p"/>
        </w:rPr>
        <w:t>:</w:t>
      </w:r>
      <w:r>
        <w:rPr>
          <w:rStyle w:val="w"/>
        </w:rPr>
        <w:t xml:space="preserve"> </w:t>
      </w:r>
      <w:r>
        <w:rPr>
          <w:rStyle w:val="s2"/>
        </w:rPr>
        <w:t>""</w:t>
      </w:r>
      <w:r>
        <w:rPr>
          <w:rStyle w:val="p"/>
        </w:rPr>
        <w:t>,</w:t>
      </w:r>
    </w:p>
    <w:p w:rsidR="00000000" w:rsidRDefault="00000000">
      <w:pPr>
        <w:pStyle w:val="HTML0"/>
        <w:divId w:val="127629214"/>
        <w:rPr>
          <w:rStyle w:val="w"/>
        </w:rPr>
      </w:pPr>
      <w:r>
        <w:rPr>
          <w:rStyle w:val="w"/>
        </w:rPr>
        <w:t xml:space="preserve">            </w:t>
      </w:r>
      <w:r>
        <w:rPr>
          <w:rStyle w:val="nl"/>
        </w:rPr>
        <w:t>"tpTriggerPxType"</w:t>
      </w:r>
      <w:r>
        <w:rPr>
          <w:rStyle w:val="p"/>
        </w:rPr>
        <w:t>:</w:t>
      </w:r>
      <w:r>
        <w:rPr>
          <w:rStyle w:val="w"/>
        </w:rPr>
        <w:t xml:space="preserve"> </w:t>
      </w:r>
      <w:r>
        <w:rPr>
          <w:rStyle w:val="s2"/>
        </w:rPr>
        <w:t>""</w:t>
      </w:r>
      <w:r>
        <w:rPr>
          <w:rStyle w:val="p"/>
        </w:rPr>
        <w:t>,</w:t>
      </w:r>
    </w:p>
    <w:p w:rsidR="00000000" w:rsidRDefault="00000000">
      <w:pPr>
        <w:pStyle w:val="HTML0"/>
        <w:divId w:val="127629214"/>
        <w:rPr>
          <w:rStyle w:val="w"/>
        </w:rPr>
      </w:pPr>
      <w:r>
        <w:rPr>
          <w:rStyle w:val="w"/>
        </w:rPr>
        <w:t xml:space="preserve">            </w:t>
      </w:r>
      <w:r>
        <w:rPr>
          <w:rStyle w:val="nl"/>
        </w:rPr>
        <w:t>"triggerPx"</w:t>
      </w:r>
      <w:r>
        <w:rPr>
          <w:rStyle w:val="p"/>
        </w:rPr>
        <w:t>:</w:t>
      </w:r>
      <w:r>
        <w:rPr>
          <w:rStyle w:val="w"/>
        </w:rPr>
        <w:t xml:space="preserve"> </w:t>
      </w:r>
      <w:r>
        <w:rPr>
          <w:rStyle w:val="s2"/>
        </w:rPr>
        <w:t>"100"</w:t>
      </w:r>
      <w:r>
        <w:rPr>
          <w:rStyle w:val="p"/>
        </w:rPr>
        <w:t>,</w:t>
      </w:r>
    </w:p>
    <w:p w:rsidR="00000000" w:rsidRDefault="00000000">
      <w:pPr>
        <w:pStyle w:val="HTML0"/>
        <w:divId w:val="127629214"/>
        <w:rPr>
          <w:rStyle w:val="w"/>
        </w:rPr>
      </w:pPr>
      <w:r>
        <w:rPr>
          <w:rStyle w:val="w"/>
        </w:rPr>
        <w:t xml:space="preserve">            </w:t>
      </w:r>
      <w:r>
        <w:rPr>
          <w:rStyle w:val="nl"/>
        </w:rPr>
        <w:t>"triggerPxType"</w:t>
      </w:r>
      <w:r>
        <w:rPr>
          <w:rStyle w:val="p"/>
        </w:rPr>
        <w:t>:</w:t>
      </w:r>
      <w:r>
        <w:rPr>
          <w:rStyle w:val="w"/>
        </w:rPr>
        <w:t xml:space="preserve"> </w:t>
      </w:r>
      <w:r>
        <w:rPr>
          <w:rStyle w:val="s2"/>
        </w:rPr>
        <w:t>"last"</w:t>
      </w:r>
      <w:r>
        <w:rPr>
          <w:rStyle w:val="p"/>
        </w:rPr>
        <w:t>,</w:t>
      </w:r>
    </w:p>
    <w:p w:rsidR="00000000" w:rsidRDefault="00000000">
      <w:pPr>
        <w:pStyle w:val="HTML0"/>
        <w:divId w:val="127629214"/>
        <w:rPr>
          <w:rStyle w:val="w"/>
        </w:rPr>
      </w:pPr>
      <w:r>
        <w:rPr>
          <w:rStyle w:val="w"/>
        </w:rPr>
        <w:t xml:space="preserve">            </w:t>
      </w:r>
      <w:r>
        <w:rPr>
          <w:rStyle w:val="nl"/>
        </w:rPr>
        <w:t>"triggerTime"</w:t>
      </w:r>
      <w:r>
        <w:rPr>
          <w:rStyle w:val="p"/>
        </w:rPr>
        <w:t>:</w:t>
      </w:r>
      <w:r>
        <w:rPr>
          <w:rStyle w:val="w"/>
        </w:rPr>
        <w:t xml:space="preserve"> </w:t>
      </w:r>
      <w:r>
        <w:rPr>
          <w:rStyle w:val="s2"/>
        </w:rPr>
        <w:t>""</w:t>
      </w:r>
      <w:r>
        <w:rPr>
          <w:rStyle w:val="p"/>
        </w:rPr>
        <w:t>,</w:t>
      </w:r>
    </w:p>
    <w:p w:rsidR="00000000" w:rsidRDefault="00000000">
      <w:pPr>
        <w:pStyle w:val="HTML0"/>
        <w:divId w:val="127629214"/>
        <w:rPr>
          <w:rStyle w:val="w"/>
        </w:rPr>
      </w:pPr>
      <w:r>
        <w:rPr>
          <w:rStyle w:val="w"/>
        </w:rPr>
        <w:t xml:space="preserve">            </w:t>
      </w:r>
      <w:r>
        <w:rPr>
          <w:rStyle w:val="nl"/>
        </w:rPr>
        <w:t>"linkedOrd"</w:t>
      </w:r>
      <w:r>
        <w:rPr>
          <w:rStyle w:val="p"/>
        </w:rPr>
        <w:t>:{</w:t>
      </w:r>
    </w:p>
    <w:p w:rsidR="00000000" w:rsidRDefault="00000000">
      <w:pPr>
        <w:pStyle w:val="HTML0"/>
        <w:divId w:val="127629214"/>
        <w:rPr>
          <w:rStyle w:val="w"/>
        </w:rPr>
      </w:pPr>
      <w:r>
        <w:rPr>
          <w:rStyle w:val="w"/>
        </w:rPr>
        <w:t xml:space="preserve">                </w:t>
      </w:r>
      <w:r>
        <w:rPr>
          <w:rStyle w:val="nl"/>
        </w:rPr>
        <w:t>"ordId"</w:t>
      </w:r>
      <w:r>
        <w:rPr>
          <w:rStyle w:val="p"/>
        </w:rPr>
        <w:t>:</w:t>
      </w:r>
      <w:r>
        <w:rPr>
          <w:rStyle w:val="s2"/>
        </w:rPr>
        <w:t>"98192973880283"</w:t>
      </w:r>
      <w:r>
        <w:rPr>
          <w:rStyle w:val="p"/>
        </w:rPr>
        <w:t>,</w:t>
      </w:r>
    </w:p>
    <w:p w:rsidR="00000000" w:rsidRDefault="00000000">
      <w:pPr>
        <w:pStyle w:val="HTML0"/>
        <w:divId w:val="127629214"/>
        <w:rPr>
          <w:rStyle w:val="w"/>
        </w:rPr>
      </w:pPr>
      <w:r>
        <w:rPr>
          <w:rStyle w:val="w"/>
        </w:rPr>
        <w:t xml:space="preserve">            </w:t>
      </w:r>
      <w:r>
        <w:rPr>
          <w:rStyle w:val="p"/>
        </w:rPr>
        <w:t>},</w:t>
      </w:r>
    </w:p>
    <w:p w:rsidR="00000000" w:rsidRDefault="00000000">
      <w:pPr>
        <w:pStyle w:val="HTML0"/>
        <w:divId w:val="127629214"/>
        <w:rPr>
          <w:rStyle w:val="w"/>
        </w:rPr>
      </w:pPr>
      <w:r>
        <w:rPr>
          <w:rStyle w:val="w"/>
        </w:rPr>
        <w:t xml:space="preserve">            </w:t>
      </w:r>
      <w:r>
        <w:rPr>
          <w:rStyle w:val="nl"/>
        </w:rPr>
        <w:t>"isTradeBorrowMode"</w:t>
      </w:r>
      <w:r>
        <w:rPr>
          <w:rStyle w:val="p"/>
        </w:rPr>
        <w:t>:</w:t>
      </w:r>
      <w:r>
        <w:rPr>
          <w:rStyle w:val="w"/>
        </w:rPr>
        <w:t xml:space="preserve"> </w:t>
      </w:r>
      <w:r>
        <w:rPr>
          <w:rStyle w:val="s2"/>
        </w:rPr>
        <w:t>"true"</w:t>
      </w:r>
    </w:p>
    <w:p w:rsidR="00000000" w:rsidRDefault="00000000">
      <w:pPr>
        <w:pStyle w:val="HTML0"/>
        <w:divId w:val="127629214"/>
        <w:rPr>
          <w:rStyle w:val="w"/>
        </w:rPr>
      </w:pPr>
      <w:r>
        <w:rPr>
          <w:rStyle w:val="w"/>
        </w:rPr>
        <w:t xml:space="preserve">        </w:t>
      </w:r>
      <w:r>
        <w:rPr>
          <w:rStyle w:val="p"/>
        </w:rPr>
        <w:t>}</w:t>
      </w:r>
    </w:p>
    <w:p w:rsidR="00000000" w:rsidRDefault="00000000">
      <w:pPr>
        <w:pStyle w:val="HTML0"/>
        <w:divId w:val="127629214"/>
        <w:rPr>
          <w:rStyle w:val="w"/>
        </w:rPr>
      </w:pPr>
      <w:r>
        <w:rPr>
          <w:rStyle w:val="w"/>
        </w:rPr>
        <w:t xml:space="preserve">    </w:t>
      </w:r>
      <w:r>
        <w:rPr>
          <w:rStyle w:val="p"/>
        </w:rPr>
        <w:t>],</w:t>
      </w:r>
    </w:p>
    <w:p w:rsidR="00000000" w:rsidRDefault="00000000">
      <w:pPr>
        <w:pStyle w:val="HTML0"/>
        <w:divId w:val="127629214"/>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27629214"/>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5"/>
        <w:gridCol w:w="922"/>
        <w:gridCol w:w="4909"/>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 xml:space="preserve">Margin currency </w:t>
            </w:r>
            <w:r>
              <w:br/>
              <w:t xml:space="preserve">Only applicable to </w:t>
            </w:r>
            <w:r>
              <w:rPr>
                <w:rStyle w:val="HTML"/>
              </w:rPr>
              <w:t>cross</w:t>
            </w:r>
            <w:r>
              <w:t xml:space="preserve"> </w:t>
            </w:r>
            <w:r>
              <w:rPr>
                <w:rStyle w:val="HTML"/>
              </w:rPr>
              <w:t>MARGIN</w:t>
            </w:r>
            <w:r>
              <w:t xml:space="preserve"> orders in </w:t>
            </w:r>
            <w:r>
              <w:rPr>
                <w:rStyle w:val="HTML"/>
              </w:rPr>
              <w:t>Spot and futures mode</w:t>
            </w:r>
            <w:r>
              <w:t>.</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Latest order ID. It will be deprecated soon</w:t>
            </w:r>
          </w:p>
        </w:tc>
      </w:tr>
      <w:tr w:rsidR="00000000">
        <w:trPr>
          <w:divId w:val="175387555"/>
          <w:tblCellSpacing w:w="15" w:type="dxa"/>
        </w:trPr>
        <w:tc>
          <w:tcPr>
            <w:tcW w:w="0" w:type="auto"/>
            <w:vAlign w:val="center"/>
            <w:hideMark/>
          </w:tcPr>
          <w:p w:rsidR="00000000" w:rsidRDefault="00000000">
            <w:r>
              <w:t>ordIdList</w:t>
            </w:r>
          </w:p>
        </w:tc>
        <w:tc>
          <w:tcPr>
            <w:tcW w:w="0" w:type="auto"/>
            <w:vAlign w:val="center"/>
            <w:hideMark/>
          </w:tcPr>
          <w:p w:rsidR="00000000" w:rsidRDefault="00000000">
            <w:r>
              <w:t>Array</w:t>
            </w:r>
          </w:p>
        </w:tc>
        <w:tc>
          <w:tcPr>
            <w:tcW w:w="0" w:type="auto"/>
            <w:vAlign w:val="center"/>
            <w:hideMark/>
          </w:tcPr>
          <w:p w:rsidR="00000000" w:rsidRDefault="00000000">
            <w:r>
              <w:t>Order ID list. There will be multiple order IDs when there is TP/SL splitting order.</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clOrdId</w:t>
            </w:r>
          </w:p>
        </w:tc>
        <w:tc>
          <w:tcPr>
            <w:tcW w:w="0" w:type="auto"/>
            <w:vAlign w:val="center"/>
            <w:hideMark/>
          </w:tcPr>
          <w:p w:rsidR="00000000" w:rsidRDefault="00000000">
            <w:r>
              <w:t>String</w:t>
            </w:r>
          </w:p>
        </w:tc>
        <w:tc>
          <w:tcPr>
            <w:tcW w:w="0" w:type="auto"/>
            <w:vAlign w:val="center"/>
            <w:hideMark/>
          </w:tcPr>
          <w:p w:rsidR="00000000" w:rsidRDefault="00000000">
            <w:r>
              <w:t>Client Order ID as assigned by the client</w:t>
            </w:r>
          </w:p>
        </w:tc>
      </w:tr>
      <w:tr w:rsidR="00000000">
        <w:trPr>
          <w:divId w:val="175387555"/>
          <w:tblCellSpacing w:w="15" w:type="dxa"/>
        </w:trPr>
        <w:tc>
          <w:tcPr>
            <w:tcW w:w="0" w:type="auto"/>
            <w:vAlign w:val="center"/>
            <w:hideMark/>
          </w:tcPr>
          <w:p w:rsidR="00000000" w:rsidRDefault="00000000">
            <w:r>
              <w:t>sz</w:t>
            </w:r>
          </w:p>
        </w:tc>
        <w:tc>
          <w:tcPr>
            <w:tcW w:w="0" w:type="auto"/>
            <w:vAlign w:val="center"/>
            <w:hideMark/>
          </w:tcPr>
          <w:p w:rsidR="00000000" w:rsidRDefault="00000000">
            <w:r>
              <w:t>String</w:t>
            </w:r>
          </w:p>
        </w:tc>
        <w:tc>
          <w:tcPr>
            <w:tcW w:w="0" w:type="auto"/>
            <w:vAlign w:val="center"/>
            <w:hideMark/>
          </w:tcPr>
          <w:p w:rsidR="00000000" w:rsidRDefault="00000000">
            <w:r>
              <w:t>Quantity to buy or sell</w:t>
            </w:r>
          </w:p>
        </w:tc>
      </w:tr>
      <w:tr w:rsidR="00000000">
        <w:trPr>
          <w:divId w:val="175387555"/>
          <w:tblCellSpacing w:w="15" w:type="dxa"/>
        </w:trPr>
        <w:tc>
          <w:tcPr>
            <w:tcW w:w="0" w:type="auto"/>
            <w:vAlign w:val="center"/>
            <w:hideMark/>
          </w:tcPr>
          <w:p w:rsidR="00000000" w:rsidRDefault="00000000">
            <w:r>
              <w:t>closeFraction</w:t>
            </w:r>
          </w:p>
        </w:tc>
        <w:tc>
          <w:tcPr>
            <w:tcW w:w="0" w:type="auto"/>
            <w:vAlign w:val="center"/>
            <w:hideMark/>
          </w:tcPr>
          <w:p w:rsidR="00000000" w:rsidRDefault="00000000">
            <w:r>
              <w:t>String</w:t>
            </w:r>
          </w:p>
        </w:tc>
        <w:tc>
          <w:tcPr>
            <w:tcW w:w="0" w:type="auto"/>
            <w:vAlign w:val="center"/>
            <w:hideMark/>
          </w:tcPr>
          <w:p w:rsidR="00000000" w:rsidRDefault="00000000">
            <w:r>
              <w:t>Fraction of position to be closed when the algo order is triggered</w:t>
            </w:r>
          </w:p>
        </w:tc>
      </w:tr>
      <w:tr w:rsidR="00000000">
        <w:trPr>
          <w:divId w:val="175387555"/>
          <w:tblCellSpacing w:w="15" w:type="dxa"/>
        </w:trPr>
        <w:tc>
          <w:tcPr>
            <w:tcW w:w="0" w:type="auto"/>
            <w:vAlign w:val="center"/>
            <w:hideMark/>
          </w:tcPr>
          <w:p w:rsidR="00000000" w:rsidRDefault="00000000">
            <w:r>
              <w:t>ordType</w:t>
            </w:r>
          </w:p>
        </w:tc>
        <w:tc>
          <w:tcPr>
            <w:tcW w:w="0" w:type="auto"/>
            <w:vAlign w:val="center"/>
            <w:hideMark/>
          </w:tcPr>
          <w:p w:rsidR="00000000" w:rsidRDefault="00000000">
            <w:r>
              <w:t>String</w:t>
            </w:r>
          </w:p>
        </w:tc>
        <w:tc>
          <w:tcPr>
            <w:tcW w:w="0" w:type="auto"/>
            <w:vAlign w:val="center"/>
            <w:hideMark/>
          </w:tcPr>
          <w:p w:rsidR="00000000" w:rsidRDefault="00000000">
            <w:r>
              <w:t>Order type</w:t>
            </w:r>
          </w:p>
        </w:tc>
      </w:tr>
      <w:tr w:rsidR="00000000">
        <w:trPr>
          <w:divId w:val="175387555"/>
          <w:tblCellSpacing w:w="15" w:type="dxa"/>
        </w:trPr>
        <w:tc>
          <w:tcPr>
            <w:tcW w:w="0" w:type="auto"/>
            <w:vAlign w:val="center"/>
            <w:hideMark/>
          </w:tcPr>
          <w:p w:rsidR="00000000" w:rsidRDefault="00000000">
            <w:r>
              <w:t>side</w:t>
            </w:r>
          </w:p>
        </w:tc>
        <w:tc>
          <w:tcPr>
            <w:tcW w:w="0" w:type="auto"/>
            <w:vAlign w:val="center"/>
            <w:hideMark/>
          </w:tcPr>
          <w:p w:rsidR="00000000" w:rsidRDefault="00000000">
            <w:r>
              <w:t>String</w:t>
            </w:r>
          </w:p>
        </w:tc>
        <w:tc>
          <w:tcPr>
            <w:tcW w:w="0" w:type="auto"/>
            <w:vAlign w:val="center"/>
            <w:hideMark/>
          </w:tcPr>
          <w:p w:rsidR="00000000" w:rsidRDefault="00000000">
            <w:r>
              <w:t>Order side</w:t>
            </w:r>
          </w:p>
        </w:tc>
      </w:tr>
      <w:tr w:rsidR="00000000">
        <w:trPr>
          <w:divId w:val="175387555"/>
          <w:tblCellSpacing w:w="15" w:type="dxa"/>
        </w:trPr>
        <w:tc>
          <w:tcPr>
            <w:tcW w:w="0" w:type="auto"/>
            <w:vAlign w:val="center"/>
            <w:hideMark/>
          </w:tcPr>
          <w:p w:rsidR="00000000" w:rsidRDefault="00000000">
            <w:r>
              <w:t>posSide</w:t>
            </w:r>
          </w:p>
        </w:tc>
        <w:tc>
          <w:tcPr>
            <w:tcW w:w="0" w:type="auto"/>
            <w:vAlign w:val="center"/>
            <w:hideMark/>
          </w:tcPr>
          <w:p w:rsidR="00000000" w:rsidRDefault="00000000">
            <w:r>
              <w:t>String</w:t>
            </w:r>
          </w:p>
        </w:tc>
        <w:tc>
          <w:tcPr>
            <w:tcW w:w="0" w:type="auto"/>
            <w:vAlign w:val="center"/>
            <w:hideMark/>
          </w:tcPr>
          <w:p w:rsidR="00000000" w:rsidRDefault="00000000">
            <w:r>
              <w:t>Position side</w:t>
            </w:r>
          </w:p>
        </w:tc>
      </w:tr>
      <w:tr w:rsidR="00000000">
        <w:trPr>
          <w:divId w:val="175387555"/>
          <w:tblCellSpacing w:w="15" w:type="dxa"/>
        </w:trPr>
        <w:tc>
          <w:tcPr>
            <w:tcW w:w="0" w:type="auto"/>
            <w:vAlign w:val="center"/>
            <w:hideMark/>
          </w:tcPr>
          <w:p w:rsidR="00000000" w:rsidRDefault="00000000">
            <w:r>
              <w:t>tdMode</w:t>
            </w:r>
          </w:p>
        </w:tc>
        <w:tc>
          <w:tcPr>
            <w:tcW w:w="0" w:type="auto"/>
            <w:vAlign w:val="center"/>
            <w:hideMark/>
          </w:tcPr>
          <w:p w:rsidR="00000000" w:rsidRDefault="00000000">
            <w:r>
              <w:t>String</w:t>
            </w:r>
          </w:p>
        </w:tc>
        <w:tc>
          <w:tcPr>
            <w:tcW w:w="0" w:type="auto"/>
            <w:vAlign w:val="center"/>
            <w:hideMark/>
          </w:tcPr>
          <w:p w:rsidR="00000000" w:rsidRDefault="00000000">
            <w:r>
              <w:t>Trade mode</w:t>
            </w:r>
          </w:p>
        </w:tc>
      </w:tr>
      <w:tr w:rsidR="00000000">
        <w:trPr>
          <w:divId w:val="175387555"/>
          <w:tblCellSpacing w:w="15" w:type="dxa"/>
        </w:trPr>
        <w:tc>
          <w:tcPr>
            <w:tcW w:w="0" w:type="auto"/>
            <w:vAlign w:val="center"/>
            <w:hideMark/>
          </w:tcPr>
          <w:p w:rsidR="00000000" w:rsidRDefault="00000000">
            <w:r>
              <w:t>tgtCcy</w:t>
            </w:r>
          </w:p>
        </w:tc>
        <w:tc>
          <w:tcPr>
            <w:tcW w:w="0" w:type="auto"/>
            <w:vAlign w:val="center"/>
            <w:hideMark/>
          </w:tcPr>
          <w:p w:rsidR="00000000" w:rsidRDefault="00000000">
            <w:r>
              <w:t>String</w:t>
            </w:r>
          </w:p>
        </w:tc>
        <w:tc>
          <w:tcPr>
            <w:tcW w:w="0" w:type="auto"/>
            <w:vAlign w:val="center"/>
            <w:hideMark/>
          </w:tcPr>
          <w:p w:rsidR="00000000" w:rsidRDefault="00000000">
            <w:r>
              <w:t xml:space="preserve">Order quantity unit setting for </w:t>
            </w:r>
            <w:r>
              <w:rPr>
                <w:rStyle w:val="HTML"/>
              </w:rPr>
              <w:t>sz</w:t>
            </w:r>
            <w:r>
              <w:br/>
            </w:r>
            <w:r>
              <w:rPr>
                <w:rStyle w:val="HTML"/>
              </w:rPr>
              <w:t>base_ccy</w:t>
            </w:r>
            <w:r>
              <w:t>: Base currency ,</w:t>
            </w:r>
            <w:r>
              <w:rPr>
                <w:rStyle w:val="HTML"/>
              </w:rPr>
              <w:t>quote_ccy</w:t>
            </w:r>
            <w:r>
              <w:t xml:space="preserve">: Quote currency </w:t>
            </w:r>
            <w:r>
              <w:br/>
              <w:t xml:space="preserve">Only applicable to </w:t>
            </w:r>
            <w:r>
              <w:rPr>
                <w:rStyle w:val="HTML"/>
              </w:rPr>
              <w:t>SPOT</w:t>
            </w:r>
            <w:r>
              <w:t xml:space="preserve"> Market Orders</w:t>
            </w:r>
            <w:r>
              <w:br/>
              <w:t xml:space="preserve">Default is </w:t>
            </w:r>
            <w:r>
              <w:rPr>
                <w:rStyle w:val="HTML"/>
              </w:rPr>
              <w:t>quote_ccy</w:t>
            </w:r>
            <w:r>
              <w:t xml:space="preserve"> for buy, </w:t>
            </w:r>
            <w:r>
              <w:rPr>
                <w:rStyle w:val="HTML"/>
              </w:rPr>
              <w:t>base_ccy</w:t>
            </w:r>
            <w:r>
              <w:t xml:space="preserve"> for sell</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 xml:space="preserve">State </w:t>
            </w:r>
            <w:r>
              <w:br/>
            </w:r>
            <w:r>
              <w:rPr>
                <w:rStyle w:val="HTML"/>
              </w:rPr>
              <w:t>effective</w:t>
            </w:r>
            <w:r>
              <w:t xml:space="preserve"> </w:t>
            </w:r>
            <w:r>
              <w:br/>
            </w:r>
            <w:r>
              <w:rPr>
                <w:rStyle w:val="HTML"/>
              </w:rPr>
              <w:t>canceled</w:t>
            </w:r>
            <w:r>
              <w:t xml:space="preserve"> </w:t>
            </w:r>
            <w:r>
              <w:br/>
            </w:r>
            <w:r>
              <w:rPr>
                <w:rStyle w:val="HTML"/>
              </w:rPr>
              <w:t>order_failed</w:t>
            </w:r>
            <w:r>
              <w:t xml:space="preserve"> </w:t>
            </w:r>
            <w:r>
              <w:br/>
            </w:r>
            <w:r>
              <w:rPr>
                <w:rStyle w:val="HTML"/>
              </w:rPr>
              <w:t>partially_failed</w:t>
            </w:r>
          </w:p>
        </w:tc>
      </w:tr>
      <w:tr w:rsidR="00000000">
        <w:trPr>
          <w:divId w:val="175387555"/>
          <w:tblCellSpacing w:w="15" w:type="dxa"/>
        </w:trPr>
        <w:tc>
          <w:tcPr>
            <w:tcW w:w="0" w:type="auto"/>
            <w:vAlign w:val="center"/>
            <w:hideMark/>
          </w:tcPr>
          <w:p w:rsidR="00000000" w:rsidRDefault="00000000">
            <w:r>
              <w:t>lever</w:t>
            </w:r>
          </w:p>
        </w:tc>
        <w:tc>
          <w:tcPr>
            <w:tcW w:w="0" w:type="auto"/>
            <w:vAlign w:val="center"/>
            <w:hideMark/>
          </w:tcPr>
          <w:p w:rsidR="00000000" w:rsidRDefault="00000000">
            <w:r>
              <w:t>String</w:t>
            </w:r>
          </w:p>
        </w:tc>
        <w:tc>
          <w:tcPr>
            <w:tcW w:w="0" w:type="auto"/>
            <w:vAlign w:val="center"/>
            <w:hideMark/>
          </w:tcPr>
          <w:p w:rsidR="00000000" w:rsidRDefault="00000000">
            <w:r>
              <w:t xml:space="preserve">Leverage, from </w:t>
            </w:r>
            <w:r>
              <w:rPr>
                <w:rStyle w:val="HTML"/>
              </w:rPr>
              <w:t>0.01</w:t>
            </w:r>
            <w:r>
              <w:t xml:space="preserve"> to </w:t>
            </w:r>
            <w:r>
              <w:rPr>
                <w:rStyle w:val="HTML"/>
              </w:rPr>
              <w:t>125</w:t>
            </w:r>
            <w:r>
              <w:t xml:space="preserve">. </w:t>
            </w:r>
            <w:r>
              <w:br/>
              <w:t xml:space="preserve">Only applicable to </w:t>
            </w:r>
            <w:r>
              <w:rPr>
                <w:rStyle w:val="HTML"/>
              </w:rPr>
              <w:t>MARGIN/FUTURES/SWAP</w:t>
            </w:r>
          </w:p>
        </w:tc>
      </w:tr>
      <w:tr w:rsidR="00000000">
        <w:trPr>
          <w:divId w:val="175387555"/>
          <w:tblCellSpacing w:w="15" w:type="dxa"/>
        </w:trPr>
        <w:tc>
          <w:tcPr>
            <w:tcW w:w="0" w:type="auto"/>
            <w:vAlign w:val="center"/>
            <w:hideMark/>
          </w:tcPr>
          <w:p w:rsidR="00000000" w:rsidRDefault="00000000">
            <w:r>
              <w:t>tpTriggerPx</w:t>
            </w:r>
          </w:p>
        </w:tc>
        <w:tc>
          <w:tcPr>
            <w:tcW w:w="0" w:type="auto"/>
            <w:vAlign w:val="center"/>
            <w:hideMark/>
          </w:tcPr>
          <w:p w:rsidR="00000000" w:rsidRDefault="00000000">
            <w:r>
              <w:t>String</w:t>
            </w:r>
          </w:p>
        </w:tc>
        <w:tc>
          <w:tcPr>
            <w:tcW w:w="0" w:type="auto"/>
            <w:vAlign w:val="center"/>
            <w:hideMark/>
          </w:tcPr>
          <w:p w:rsidR="00000000" w:rsidRDefault="00000000">
            <w:r>
              <w:t>Take-profit trigger price.</w:t>
            </w:r>
          </w:p>
        </w:tc>
      </w:tr>
      <w:tr w:rsidR="00000000">
        <w:trPr>
          <w:divId w:val="175387555"/>
          <w:tblCellSpacing w:w="15" w:type="dxa"/>
        </w:trPr>
        <w:tc>
          <w:tcPr>
            <w:tcW w:w="0" w:type="auto"/>
            <w:vAlign w:val="center"/>
            <w:hideMark/>
          </w:tcPr>
          <w:p w:rsidR="00000000" w:rsidRDefault="00000000">
            <w:r>
              <w:t>tpTriggerPxType</w:t>
            </w:r>
          </w:p>
        </w:tc>
        <w:tc>
          <w:tcPr>
            <w:tcW w:w="0" w:type="auto"/>
            <w:vAlign w:val="center"/>
            <w:hideMark/>
          </w:tcPr>
          <w:p w:rsidR="00000000" w:rsidRDefault="00000000">
            <w:r>
              <w:t>String</w:t>
            </w:r>
          </w:p>
        </w:tc>
        <w:tc>
          <w:tcPr>
            <w:tcW w:w="0" w:type="auto"/>
            <w:vAlign w:val="center"/>
            <w:hideMark/>
          </w:tcPr>
          <w:p w:rsidR="00000000" w:rsidRDefault="00000000">
            <w:r>
              <w:t xml:space="preserve">Take-profit trigger price type. </w:t>
            </w:r>
            <w:r>
              <w:br/>
            </w:r>
            <w:r>
              <w:rPr>
                <w:rStyle w:val="HTML"/>
              </w:rPr>
              <w:t>last</w:t>
            </w:r>
            <w:r>
              <w:t>: last price</w:t>
            </w:r>
            <w:r>
              <w:br/>
            </w:r>
            <w:r>
              <w:rPr>
                <w:rStyle w:val="HTML"/>
              </w:rPr>
              <w:t>index</w:t>
            </w:r>
            <w:r>
              <w:t>: index price</w:t>
            </w:r>
            <w:r>
              <w:br/>
            </w:r>
            <w:r>
              <w:rPr>
                <w:rStyle w:val="HTML"/>
              </w:rPr>
              <w:t>mark</w:t>
            </w:r>
            <w:r>
              <w:t>: mark price</w:t>
            </w:r>
          </w:p>
        </w:tc>
      </w:tr>
      <w:tr w:rsidR="00000000">
        <w:trPr>
          <w:divId w:val="175387555"/>
          <w:tblCellSpacing w:w="15" w:type="dxa"/>
        </w:trPr>
        <w:tc>
          <w:tcPr>
            <w:tcW w:w="0" w:type="auto"/>
            <w:vAlign w:val="center"/>
            <w:hideMark/>
          </w:tcPr>
          <w:p w:rsidR="00000000" w:rsidRDefault="00000000">
            <w:r>
              <w:t>tpOrdPx</w:t>
            </w:r>
          </w:p>
        </w:tc>
        <w:tc>
          <w:tcPr>
            <w:tcW w:w="0" w:type="auto"/>
            <w:vAlign w:val="center"/>
            <w:hideMark/>
          </w:tcPr>
          <w:p w:rsidR="00000000" w:rsidRDefault="00000000">
            <w:r>
              <w:t>String</w:t>
            </w:r>
          </w:p>
        </w:tc>
        <w:tc>
          <w:tcPr>
            <w:tcW w:w="0" w:type="auto"/>
            <w:vAlign w:val="center"/>
            <w:hideMark/>
          </w:tcPr>
          <w:p w:rsidR="00000000" w:rsidRDefault="00000000">
            <w:r>
              <w:t>Take-profit order price.</w:t>
            </w:r>
          </w:p>
        </w:tc>
      </w:tr>
      <w:tr w:rsidR="00000000">
        <w:trPr>
          <w:divId w:val="175387555"/>
          <w:tblCellSpacing w:w="15" w:type="dxa"/>
        </w:trPr>
        <w:tc>
          <w:tcPr>
            <w:tcW w:w="0" w:type="auto"/>
            <w:vAlign w:val="center"/>
            <w:hideMark/>
          </w:tcPr>
          <w:p w:rsidR="00000000" w:rsidRDefault="00000000">
            <w:r>
              <w:t>slTriggerPx</w:t>
            </w:r>
          </w:p>
        </w:tc>
        <w:tc>
          <w:tcPr>
            <w:tcW w:w="0" w:type="auto"/>
            <w:vAlign w:val="center"/>
            <w:hideMark/>
          </w:tcPr>
          <w:p w:rsidR="00000000" w:rsidRDefault="00000000">
            <w:r>
              <w:t>String</w:t>
            </w:r>
          </w:p>
        </w:tc>
        <w:tc>
          <w:tcPr>
            <w:tcW w:w="0" w:type="auto"/>
            <w:vAlign w:val="center"/>
            <w:hideMark/>
          </w:tcPr>
          <w:p w:rsidR="00000000" w:rsidRDefault="00000000">
            <w:r>
              <w:t>Stop-loss trigger price.</w:t>
            </w:r>
          </w:p>
        </w:tc>
      </w:tr>
      <w:tr w:rsidR="00000000">
        <w:trPr>
          <w:divId w:val="175387555"/>
          <w:tblCellSpacing w:w="15" w:type="dxa"/>
        </w:trPr>
        <w:tc>
          <w:tcPr>
            <w:tcW w:w="0" w:type="auto"/>
            <w:vAlign w:val="center"/>
            <w:hideMark/>
          </w:tcPr>
          <w:p w:rsidR="00000000" w:rsidRDefault="00000000">
            <w:r>
              <w:t>slTriggerPxType</w:t>
            </w:r>
          </w:p>
        </w:tc>
        <w:tc>
          <w:tcPr>
            <w:tcW w:w="0" w:type="auto"/>
            <w:vAlign w:val="center"/>
            <w:hideMark/>
          </w:tcPr>
          <w:p w:rsidR="00000000" w:rsidRDefault="00000000">
            <w:r>
              <w:t>String</w:t>
            </w:r>
          </w:p>
        </w:tc>
        <w:tc>
          <w:tcPr>
            <w:tcW w:w="0" w:type="auto"/>
            <w:vAlign w:val="center"/>
            <w:hideMark/>
          </w:tcPr>
          <w:p w:rsidR="00000000" w:rsidRDefault="00000000">
            <w:r>
              <w:t xml:space="preserve">Stop-loss trigger price type. </w:t>
            </w:r>
            <w:r>
              <w:br/>
            </w:r>
            <w:r>
              <w:rPr>
                <w:rStyle w:val="HTML"/>
              </w:rPr>
              <w:t>last</w:t>
            </w:r>
            <w:r>
              <w:t>: last price</w:t>
            </w:r>
            <w:r>
              <w:br/>
            </w:r>
            <w:r>
              <w:rPr>
                <w:rStyle w:val="HTML"/>
              </w:rPr>
              <w:t>index</w:t>
            </w:r>
            <w:r>
              <w:t>: index price</w:t>
            </w:r>
            <w:r>
              <w:br/>
            </w:r>
            <w:r>
              <w:rPr>
                <w:rStyle w:val="HTML"/>
              </w:rPr>
              <w:t>mark</w:t>
            </w:r>
            <w:r>
              <w:t>: mark price</w:t>
            </w:r>
          </w:p>
        </w:tc>
      </w:tr>
      <w:tr w:rsidR="00000000">
        <w:trPr>
          <w:divId w:val="175387555"/>
          <w:tblCellSpacing w:w="15" w:type="dxa"/>
        </w:trPr>
        <w:tc>
          <w:tcPr>
            <w:tcW w:w="0" w:type="auto"/>
            <w:vAlign w:val="center"/>
            <w:hideMark/>
          </w:tcPr>
          <w:p w:rsidR="00000000" w:rsidRDefault="00000000">
            <w:r>
              <w:t>slOrdPx</w:t>
            </w:r>
          </w:p>
        </w:tc>
        <w:tc>
          <w:tcPr>
            <w:tcW w:w="0" w:type="auto"/>
            <w:vAlign w:val="center"/>
            <w:hideMark/>
          </w:tcPr>
          <w:p w:rsidR="00000000" w:rsidRDefault="00000000">
            <w:r>
              <w:t>String</w:t>
            </w:r>
          </w:p>
        </w:tc>
        <w:tc>
          <w:tcPr>
            <w:tcW w:w="0" w:type="auto"/>
            <w:vAlign w:val="center"/>
            <w:hideMark/>
          </w:tcPr>
          <w:p w:rsidR="00000000" w:rsidRDefault="00000000">
            <w:r>
              <w:t>Stop-loss order price.</w:t>
            </w:r>
          </w:p>
        </w:tc>
      </w:tr>
      <w:tr w:rsidR="00000000">
        <w:trPr>
          <w:divId w:val="175387555"/>
          <w:tblCellSpacing w:w="15" w:type="dxa"/>
        </w:trPr>
        <w:tc>
          <w:tcPr>
            <w:tcW w:w="0" w:type="auto"/>
            <w:vAlign w:val="center"/>
            <w:hideMark/>
          </w:tcPr>
          <w:p w:rsidR="00000000" w:rsidRDefault="00000000">
            <w:r>
              <w:t>triggerPx</w:t>
            </w:r>
          </w:p>
        </w:tc>
        <w:tc>
          <w:tcPr>
            <w:tcW w:w="0" w:type="auto"/>
            <w:vAlign w:val="center"/>
            <w:hideMark/>
          </w:tcPr>
          <w:p w:rsidR="00000000" w:rsidRDefault="00000000">
            <w:r>
              <w:t>String</w:t>
            </w:r>
          </w:p>
        </w:tc>
        <w:tc>
          <w:tcPr>
            <w:tcW w:w="0" w:type="auto"/>
            <w:vAlign w:val="center"/>
            <w:hideMark/>
          </w:tcPr>
          <w:p w:rsidR="00000000" w:rsidRDefault="00000000">
            <w:r>
              <w:t>trigger price.</w:t>
            </w:r>
          </w:p>
        </w:tc>
      </w:tr>
      <w:tr w:rsidR="00000000">
        <w:trPr>
          <w:divId w:val="175387555"/>
          <w:tblCellSpacing w:w="15" w:type="dxa"/>
        </w:trPr>
        <w:tc>
          <w:tcPr>
            <w:tcW w:w="0" w:type="auto"/>
            <w:vAlign w:val="center"/>
            <w:hideMark/>
          </w:tcPr>
          <w:p w:rsidR="00000000" w:rsidRDefault="00000000">
            <w:r>
              <w:t>triggerPxType</w:t>
            </w:r>
          </w:p>
        </w:tc>
        <w:tc>
          <w:tcPr>
            <w:tcW w:w="0" w:type="auto"/>
            <w:vAlign w:val="center"/>
            <w:hideMark/>
          </w:tcPr>
          <w:p w:rsidR="00000000" w:rsidRDefault="00000000">
            <w:r>
              <w:t>String</w:t>
            </w:r>
          </w:p>
        </w:tc>
        <w:tc>
          <w:tcPr>
            <w:tcW w:w="0" w:type="auto"/>
            <w:vAlign w:val="center"/>
            <w:hideMark/>
          </w:tcPr>
          <w:p w:rsidR="00000000" w:rsidRDefault="00000000">
            <w:r>
              <w:t xml:space="preserve">trigger price type. </w:t>
            </w:r>
            <w:r>
              <w:br/>
            </w:r>
            <w:r>
              <w:rPr>
                <w:rStyle w:val="HTML"/>
              </w:rPr>
              <w:t>last</w:t>
            </w:r>
            <w:r>
              <w:t>: last price</w:t>
            </w:r>
            <w:r>
              <w:br/>
            </w:r>
            <w:r>
              <w:rPr>
                <w:rStyle w:val="HTML"/>
              </w:rPr>
              <w:t>index</w:t>
            </w:r>
            <w:r>
              <w:t>: index price</w:t>
            </w:r>
            <w:r>
              <w:br/>
            </w:r>
            <w:r>
              <w:rPr>
                <w:rStyle w:val="HTML"/>
              </w:rPr>
              <w:t>mark</w:t>
            </w:r>
            <w:r>
              <w:t>: mark price</w:t>
            </w:r>
          </w:p>
        </w:tc>
      </w:tr>
      <w:tr w:rsidR="00000000">
        <w:trPr>
          <w:divId w:val="175387555"/>
          <w:tblCellSpacing w:w="15" w:type="dxa"/>
        </w:trPr>
        <w:tc>
          <w:tcPr>
            <w:tcW w:w="0" w:type="auto"/>
            <w:vAlign w:val="center"/>
            <w:hideMark/>
          </w:tcPr>
          <w:p w:rsidR="00000000" w:rsidRDefault="00000000">
            <w:r>
              <w:t>ordPx</w:t>
            </w:r>
          </w:p>
        </w:tc>
        <w:tc>
          <w:tcPr>
            <w:tcW w:w="0" w:type="auto"/>
            <w:vAlign w:val="center"/>
            <w:hideMark/>
          </w:tcPr>
          <w:p w:rsidR="00000000" w:rsidRDefault="00000000">
            <w:r>
              <w:t>String</w:t>
            </w:r>
          </w:p>
        </w:tc>
        <w:tc>
          <w:tcPr>
            <w:tcW w:w="0" w:type="auto"/>
            <w:vAlign w:val="center"/>
            <w:hideMark/>
          </w:tcPr>
          <w:p w:rsidR="00000000" w:rsidRDefault="00000000">
            <w:r>
              <w:t>Order price for the trigger order</w:t>
            </w:r>
          </w:p>
        </w:tc>
      </w:tr>
      <w:tr w:rsidR="00000000">
        <w:trPr>
          <w:divId w:val="175387555"/>
          <w:tblCellSpacing w:w="15" w:type="dxa"/>
        </w:trPr>
        <w:tc>
          <w:tcPr>
            <w:tcW w:w="0" w:type="auto"/>
            <w:vAlign w:val="center"/>
            <w:hideMark/>
          </w:tcPr>
          <w:p w:rsidR="00000000" w:rsidRDefault="00000000">
            <w:r>
              <w:t>actualSz</w:t>
            </w:r>
          </w:p>
        </w:tc>
        <w:tc>
          <w:tcPr>
            <w:tcW w:w="0" w:type="auto"/>
            <w:vAlign w:val="center"/>
            <w:hideMark/>
          </w:tcPr>
          <w:p w:rsidR="00000000" w:rsidRDefault="00000000">
            <w:r>
              <w:t>String</w:t>
            </w:r>
          </w:p>
        </w:tc>
        <w:tc>
          <w:tcPr>
            <w:tcW w:w="0" w:type="auto"/>
            <w:vAlign w:val="center"/>
            <w:hideMark/>
          </w:tcPr>
          <w:p w:rsidR="00000000" w:rsidRDefault="00000000">
            <w:r>
              <w:t>Actual order quantity</w:t>
            </w:r>
          </w:p>
        </w:tc>
      </w:tr>
      <w:tr w:rsidR="00000000">
        <w:trPr>
          <w:divId w:val="175387555"/>
          <w:tblCellSpacing w:w="15" w:type="dxa"/>
        </w:trPr>
        <w:tc>
          <w:tcPr>
            <w:tcW w:w="0" w:type="auto"/>
            <w:vAlign w:val="center"/>
            <w:hideMark/>
          </w:tcPr>
          <w:p w:rsidR="00000000" w:rsidRDefault="00000000">
            <w:r>
              <w:t>actualPx</w:t>
            </w:r>
          </w:p>
        </w:tc>
        <w:tc>
          <w:tcPr>
            <w:tcW w:w="0" w:type="auto"/>
            <w:vAlign w:val="center"/>
            <w:hideMark/>
          </w:tcPr>
          <w:p w:rsidR="00000000" w:rsidRDefault="00000000">
            <w:r>
              <w:t>String</w:t>
            </w:r>
          </w:p>
        </w:tc>
        <w:tc>
          <w:tcPr>
            <w:tcW w:w="0" w:type="auto"/>
            <w:vAlign w:val="center"/>
            <w:hideMark/>
          </w:tcPr>
          <w:p w:rsidR="00000000" w:rsidRDefault="00000000">
            <w:r>
              <w:t>Actual order price</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r w:rsidR="00000000">
        <w:trPr>
          <w:divId w:val="175387555"/>
          <w:tblCellSpacing w:w="15" w:type="dxa"/>
        </w:trPr>
        <w:tc>
          <w:tcPr>
            <w:tcW w:w="0" w:type="auto"/>
            <w:vAlign w:val="center"/>
            <w:hideMark/>
          </w:tcPr>
          <w:p w:rsidR="00000000" w:rsidRDefault="00000000">
            <w:r>
              <w:t>actualSide</w:t>
            </w:r>
          </w:p>
        </w:tc>
        <w:tc>
          <w:tcPr>
            <w:tcW w:w="0" w:type="auto"/>
            <w:vAlign w:val="center"/>
            <w:hideMark/>
          </w:tcPr>
          <w:p w:rsidR="00000000" w:rsidRDefault="00000000">
            <w:r>
              <w:t>String</w:t>
            </w:r>
          </w:p>
        </w:tc>
        <w:tc>
          <w:tcPr>
            <w:tcW w:w="0" w:type="auto"/>
            <w:vAlign w:val="center"/>
            <w:hideMark/>
          </w:tcPr>
          <w:p w:rsidR="00000000" w:rsidRDefault="00000000">
            <w:r>
              <w:t xml:space="preserve">Actual trigger side, </w:t>
            </w:r>
            <w:r>
              <w:rPr>
                <w:rStyle w:val="HTML"/>
              </w:rPr>
              <w:t>tp</w:t>
            </w:r>
            <w:r>
              <w:t xml:space="preserve">: take profit </w:t>
            </w:r>
            <w:r>
              <w:rPr>
                <w:rStyle w:val="HTML"/>
              </w:rPr>
              <w:t>sl</w:t>
            </w:r>
            <w:r>
              <w:t>: stop loss</w:t>
            </w:r>
            <w:r>
              <w:br/>
              <w:t>Only applicable to oco order and conditional order</w:t>
            </w:r>
          </w:p>
        </w:tc>
      </w:tr>
      <w:tr w:rsidR="00000000">
        <w:trPr>
          <w:divId w:val="175387555"/>
          <w:tblCellSpacing w:w="15" w:type="dxa"/>
        </w:trPr>
        <w:tc>
          <w:tcPr>
            <w:tcW w:w="0" w:type="auto"/>
            <w:vAlign w:val="center"/>
            <w:hideMark/>
          </w:tcPr>
          <w:p w:rsidR="00000000" w:rsidRDefault="00000000">
            <w:r>
              <w:t>triggerTime</w:t>
            </w:r>
          </w:p>
        </w:tc>
        <w:tc>
          <w:tcPr>
            <w:tcW w:w="0" w:type="auto"/>
            <w:vAlign w:val="center"/>
            <w:hideMark/>
          </w:tcPr>
          <w:p w:rsidR="00000000" w:rsidRDefault="00000000">
            <w:r>
              <w:t>String</w:t>
            </w:r>
          </w:p>
        </w:tc>
        <w:tc>
          <w:tcPr>
            <w:tcW w:w="0" w:type="auto"/>
            <w:vAlign w:val="center"/>
            <w:hideMark/>
          </w:tcPr>
          <w:p w:rsidR="00000000" w:rsidRDefault="00000000">
            <w:r>
              <w:t xml:space="preserve">Trigger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pxVar</w:t>
            </w:r>
          </w:p>
        </w:tc>
        <w:tc>
          <w:tcPr>
            <w:tcW w:w="0" w:type="auto"/>
            <w:vAlign w:val="center"/>
            <w:hideMark/>
          </w:tcPr>
          <w:p w:rsidR="00000000" w:rsidRDefault="00000000">
            <w:r>
              <w:t>String</w:t>
            </w:r>
          </w:p>
        </w:tc>
        <w:tc>
          <w:tcPr>
            <w:tcW w:w="0" w:type="auto"/>
            <w:vAlign w:val="center"/>
            <w:hideMark/>
          </w:tcPr>
          <w:p w:rsidR="00000000" w:rsidRDefault="00000000">
            <w:r>
              <w:t xml:space="preserve">Price ratio </w:t>
            </w:r>
            <w:r>
              <w:br/>
              <w:t xml:space="preserve">Only applicable to </w:t>
            </w:r>
            <w:r>
              <w:rPr>
                <w:rStyle w:val="HTML"/>
              </w:rPr>
              <w:t>iceberg</w:t>
            </w:r>
            <w:r>
              <w:t xml:space="preserve"> order or </w:t>
            </w:r>
            <w:r>
              <w:rPr>
                <w:rStyle w:val="HTML"/>
              </w:rPr>
              <w:t>twap</w:t>
            </w:r>
            <w:r>
              <w:t xml:space="preserve"> order</w:t>
            </w:r>
          </w:p>
        </w:tc>
      </w:tr>
      <w:tr w:rsidR="00000000">
        <w:trPr>
          <w:divId w:val="175387555"/>
          <w:tblCellSpacing w:w="15" w:type="dxa"/>
        </w:trPr>
        <w:tc>
          <w:tcPr>
            <w:tcW w:w="0" w:type="auto"/>
            <w:vAlign w:val="center"/>
            <w:hideMark/>
          </w:tcPr>
          <w:p w:rsidR="00000000" w:rsidRDefault="00000000">
            <w:r>
              <w:t>pxSpread</w:t>
            </w:r>
          </w:p>
        </w:tc>
        <w:tc>
          <w:tcPr>
            <w:tcW w:w="0" w:type="auto"/>
            <w:vAlign w:val="center"/>
            <w:hideMark/>
          </w:tcPr>
          <w:p w:rsidR="00000000" w:rsidRDefault="00000000">
            <w:r>
              <w:t>String</w:t>
            </w:r>
          </w:p>
        </w:tc>
        <w:tc>
          <w:tcPr>
            <w:tcW w:w="0" w:type="auto"/>
            <w:vAlign w:val="center"/>
            <w:hideMark/>
          </w:tcPr>
          <w:p w:rsidR="00000000" w:rsidRDefault="00000000">
            <w:r>
              <w:t xml:space="preserve">Price variance </w:t>
            </w:r>
            <w:r>
              <w:br/>
              <w:t xml:space="preserve">Only applicable to </w:t>
            </w:r>
            <w:r>
              <w:rPr>
                <w:rStyle w:val="HTML"/>
              </w:rPr>
              <w:t>iceberg</w:t>
            </w:r>
            <w:r>
              <w:t xml:space="preserve"> order or </w:t>
            </w:r>
            <w:r>
              <w:rPr>
                <w:rStyle w:val="HTML"/>
              </w:rPr>
              <w:t>twap</w:t>
            </w:r>
            <w:r>
              <w:t xml:space="preserve"> order</w:t>
            </w:r>
          </w:p>
        </w:tc>
      </w:tr>
      <w:tr w:rsidR="00000000">
        <w:trPr>
          <w:divId w:val="175387555"/>
          <w:tblCellSpacing w:w="15" w:type="dxa"/>
        </w:trPr>
        <w:tc>
          <w:tcPr>
            <w:tcW w:w="0" w:type="auto"/>
            <w:vAlign w:val="center"/>
            <w:hideMark/>
          </w:tcPr>
          <w:p w:rsidR="00000000" w:rsidRDefault="00000000">
            <w:r>
              <w:t>szLimit</w:t>
            </w:r>
          </w:p>
        </w:tc>
        <w:tc>
          <w:tcPr>
            <w:tcW w:w="0" w:type="auto"/>
            <w:vAlign w:val="center"/>
            <w:hideMark/>
          </w:tcPr>
          <w:p w:rsidR="00000000" w:rsidRDefault="00000000">
            <w:r>
              <w:t>String</w:t>
            </w:r>
          </w:p>
        </w:tc>
        <w:tc>
          <w:tcPr>
            <w:tcW w:w="0" w:type="auto"/>
            <w:vAlign w:val="center"/>
            <w:hideMark/>
          </w:tcPr>
          <w:p w:rsidR="00000000" w:rsidRDefault="00000000">
            <w:r>
              <w:t xml:space="preserve">Average amount </w:t>
            </w:r>
            <w:r>
              <w:br/>
              <w:t xml:space="preserve">Only applicable to </w:t>
            </w:r>
            <w:r>
              <w:rPr>
                <w:rStyle w:val="HTML"/>
              </w:rPr>
              <w:t>iceberg</w:t>
            </w:r>
            <w:r>
              <w:t xml:space="preserve"> order or </w:t>
            </w:r>
            <w:r>
              <w:rPr>
                <w:rStyle w:val="HTML"/>
              </w:rPr>
              <w:t>twap</w:t>
            </w:r>
            <w:r>
              <w:t xml:space="preserve"> order</w:t>
            </w:r>
          </w:p>
        </w:tc>
      </w:tr>
      <w:tr w:rsidR="00000000">
        <w:trPr>
          <w:divId w:val="175387555"/>
          <w:tblCellSpacing w:w="15" w:type="dxa"/>
        </w:trPr>
        <w:tc>
          <w:tcPr>
            <w:tcW w:w="0" w:type="auto"/>
            <w:vAlign w:val="center"/>
            <w:hideMark/>
          </w:tcPr>
          <w:p w:rsidR="00000000" w:rsidRDefault="00000000">
            <w:r>
              <w:t>pxLimit</w:t>
            </w:r>
          </w:p>
        </w:tc>
        <w:tc>
          <w:tcPr>
            <w:tcW w:w="0" w:type="auto"/>
            <w:vAlign w:val="center"/>
            <w:hideMark/>
          </w:tcPr>
          <w:p w:rsidR="00000000" w:rsidRDefault="00000000">
            <w:r>
              <w:t>String</w:t>
            </w:r>
          </w:p>
        </w:tc>
        <w:tc>
          <w:tcPr>
            <w:tcW w:w="0" w:type="auto"/>
            <w:vAlign w:val="center"/>
            <w:hideMark/>
          </w:tcPr>
          <w:p w:rsidR="00000000" w:rsidRDefault="00000000">
            <w:r>
              <w:t xml:space="preserve">Price Limit </w:t>
            </w:r>
            <w:r>
              <w:br/>
              <w:t xml:space="preserve">Only applicable to </w:t>
            </w:r>
            <w:r>
              <w:rPr>
                <w:rStyle w:val="HTML"/>
              </w:rPr>
              <w:t>iceberg</w:t>
            </w:r>
            <w:r>
              <w:t xml:space="preserve"> order or </w:t>
            </w:r>
            <w:r>
              <w:rPr>
                <w:rStyle w:val="HTML"/>
              </w:rPr>
              <w:t>twap</w:t>
            </w:r>
            <w:r>
              <w:t xml:space="preserve"> order</w:t>
            </w:r>
          </w:p>
        </w:tc>
      </w:tr>
      <w:tr w:rsidR="00000000">
        <w:trPr>
          <w:divId w:val="175387555"/>
          <w:tblCellSpacing w:w="15" w:type="dxa"/>
        </w:trPr>
        <w:tc>
          <w:tcPr>
            <w:tcW w:w="0" w:type="auto"/>
            <w:vAlign w:val="center"/>
            <w:hideMark/>
          </w:tcPr>
          <w:p w:rsidR="00000000" w:rsidRDefault="00000000">
            <w:r>
              <w:t>timeInterval</w:t>
            </w:r>
          </w:p>
        </w:tc>
        <w:tc>
          <w:tcPr>
            <w:tcW w:w="0" w:type="auto"/>
            <w:vAlign w:val="center"/>
            <w:hideMark/>
          </w:tcPr>
          <w:p w:rsidR="00000000" w:rsidRDefault="00000000">
            <w:r>
              <w:t>String</w:t>
            </w:r>
          </w:p>
        </w:tc>
        <w:tc>
          <w:tcPr>
            <w:tcW w:w="0" w:type="auto"/>
            <w:vAlign w:val="center"/>
            <w:hideMark/>
          </w:tcPr>
          <w:p w:rsidR="00000000" w:rsidRDefault="00000000">
            <w:r>
              <w:t xml:space="preserve">Time interval </w:t>
            </w:r>
            <w:r>
              <w:br/>
              <w:t xml:space="preserve">Only applicable to </w:t>
            </w:r>
            <w:r>
              <w:rPr>
                <w:rStyle w:val="HTML"/>
              </w:rPr>
              <w:t>twap</w:t>
            </w:r>
            <w:r>
              <w:t xml:space="preserve"> order</w:t>
            </w:r>
          </w:p>
        </w:tc>
      </w:tr>
      <w:tr w:rsidR="00000000">
        <w:trPr>
          <w:divId w:val="175387555"/>
          <w:tblCellSpacing w:w="15" w:type="dxa"/>
        </w:trPr>
        <w:tc>
          <w:tcPr>
            <w:tcW w:w="0" w:type="auto"/>
            <w:vAlign w:val="center"/>
            <w:hideMark/>
          </w:tcPr>
          <w:p w:rsidR="00000000" w:rsidRDefault="00000000">
            <w:r>
              <w:t>callbackRatio</w:t>
            </w:r>
          </w:p>
        </w:tc>
        <w:tc>
          <w:tcPr>
            <w:tcW w:w="0" w:type="auto"/>
            <w:vAlign w:val="center"/>
            <w:hideMark/>
          </w:tcPr>
          <w:p w:rsidR="00000000" w:rsidRDefault="00000000">
            <w:r>
              <w:t>String</w:t>
            </w:r>
          </w:p>
        </w:tc>
        <w:tc>
          <w:tcPr>
            <w:tcW w:w="0" w:type="auto"/>
            <w:vAlign w:val="center"/>
            <w:hideMark/>
          </w:tcPr>
          <w:p w:rsidR="00000000" w:rsidRDefault="00000000">
            <w:r>
              <w:t>Callback price ratio</w:t>
            </w:r>
            <w:r>
              <w:br/>
              <w:t xml:space="preserve">Only applicable to </w:t>
            </w:r>
            <w:r>
              <w:rPr>
                <w:rStyle w:val="HTML"/>
              </w:rPr>
              <w:t>move_order_stop</w:t>
            </w:r>
            <w:r>
              <w:t xml:space="preserve"> order</w:t>
            </w:r>
          </w:p>
        </w:tc>
      </w:tr>
      <w:tr w:rsidR="00000000">
        <w:trPr>
          <w:divId w:val="175387555"/>
          <w:tblCellSpacing w:w="15" w:type="dxa"/>
        </w:trPr>
        <w:tc>
          <w:tcPr>
            <w:tcW w:w="0" w:type="auto"/>
            <w:vAlign w:val="center"/>
            <w:hideMark/>
          </w:tcPr>
          <w:p w:rsidR="00000000" w:rsidRDefault="00000000">
            <w:r>
              <w:t>callbackSpread</w:t>
            </w:r>
          </w:p>
        </w:tc>
        <w:tc>
          <w:tcPr>
            <w:tcW w:w="0" w:type="auto"/>
            <w:vAlign w:val="center"/>
            <w:hideMark/>
          </w:tcPr>
          <w:p w:rsidR="00000000" w:rsidRDefault="00000000">
            <w:r>
              <w:t>String</w:t>
            </w:r>
          </w:p>
        </w:tc>
        <w:tc>
          <w:tcPr>
            <w:tcW w:w="0" w:type="auto"/>
            <w:vAlign w:val="center"/>
            <w:hideMark/>
          </w:tcPr>
          <w:p w:rsidR="00000000" w:rsidRDefault="00000000">
            <w:r>
              <w:t>Callback price variance</w:t>
            </w:r>
            <w:r>
              <w:br/>
              <w:t xml:space="preserve">Only applicable to </w:t>
            </w:r>
            <w:r>
              <w:rPr>
                <w:rStyle w:val="HTML"/>
              </w:rPr>
              <w:t>move_order_stop</w:t>
            </w:r>
            <w:r>
              <w:t xml:space="preserve"> order</w:t>
            </w:r>
          </w:p>
        </w:tc>
      </w:tr>
      <w:tr w:rsidR="00000000">
        <w:trPr>
          <w:divId w:val="175387555"/>
          <w:tblCellSpacing w:w="15" w:type="dxa"/>
        </w:trPr>
        <w:tc>
          <w:tcPr>
            <w:tcW w:w="0" w:type="auto"/>
            <w:vAlign w:val="center"/>
            <w:hideMark/>
          </w:tcPr>
          <w:p w:rsidR="00000000" w:rsidRDefault="00000000">
            <w:r>
              <w:t>activePx</w:t>
            </w:r>
          </w:p>
        </w:tc>
        <w:tc>
          <w:tcPr>
            <w:tcW w:w="0" w:type="auto"/>
            <w:vAlign w:val="center"/>
            <w:hideMark/>
          </w:tcPr>
          <w:p w:rsidR="00000000" w:rsidRDefault="00000000">
            <w:r>
              <w:t>String</w:t>
            </w:r>
          </w:p>
        </w:tc>
        <w:tc>
          <w:tcPr>
            <w:tcW w:w="0" w:type="auto"/>
            <w:vAlign w:val="center"/>
            <w:hideMark/>
          </w:tcPr>
          <w:p w:rsidR="00000000" w:rsidRDefault="00000000">
            <w:r>
              <w:t>Active price</w:t>
            </w:r>
            <w:r>
              <w:br/>
              <w:t xml:space="preserve">Only applicable to </w:t>
            </w:r>
            <w:r>
              <w:rPr>
                <w:rStyle w:val="HTML"/>
              </w:rPr>
              <w:t>move_order_stop</w:t>
            </w:r>
            <w:r>
              <w:t xml:space="preserve"> order</w:t>
            </w:r>
          </w:p>
        </w:tc>
      </w:tr>
      <w:tr w:rsidR="00000000">
        <w:trPr>
          <w:divId w:val="175387555"/>
          <w:tblCellSpacing w:w="15" w:type="dxa"/>
        </w:trPr>
        <w:tc>
          <w:tcPr>
            <w:tcW w:w="0" w:type="auto"/>
            <w:vAlign w:val="center"/>
            <w:hideMark/>
          </w:tcPr>
          <w:p w:rsidR="00000000" w:rsidRDefault="00000000">
            <w:r>
              <w:t>moveTriggerPx</w:t>
            </w:r>
          </w:p>
        </w:tc>
        <w:tc>
          <w:tcPr>
            <w:tcW w:w="0" w:type="auto"/>
            <w:vAlign w:val="center"/>
            <w:hideMark/>
          </w:tcPr>
          <w:p w:rsidR="00000000" w:rsidRDefault="00000000">
            <w:r>
              <w:t>String</w:t>
            </w:r>
          </w:p>
        </w:tc>
        <w:tc>
          <w:tcPr>
            <w:tcW w:w="0" w:type="auto"/>
            <w:vAlign w:val="center"/>
            <w:hideMark/>
          </w:tcPr>
          <w:p w:rsidR="00000000" w:rsidRDefault="00000000">
            <w:r>
              <w:t>Trigger price</w:t>
            </w:r>
            <w:r>
              <w:br/>
              <w:t xml:space="preserve">Only applicable to </w:t>
            </w:r>
            <w:r>
              <w:rPr>
                <w:rStyle w:val="HTML"/>
              </w:rPr>
              <w:t>move_order_stop</w:t>
            </w:r>
            <w:r>
              <w:t xml:space="preserve"> order</w:t>
            </w:r>
          </w:p>
        </w:tc>
      </w:tr>
      <w:tr w:rsidR="00000000">
        <w:trPr>
          <w:divId w:val="175387555"/>
          <w:tblCellSpacing w:w="15" w:type="dxa"/>
        </w:trPr>
        <w:tc>
          <w:tcPr>
            <w:tcW w:w="0" w:type="auto"/>
            <w:vAlign w:val="center"/>
            <w:hideMark/>
          </w:tcPr>
          <w:p w:rsidR="00000000" w:rsidRDefault="00000000">
            <w:r>
              <w:t>reduceOnly</w:t>
            </w:r>
          </w:p>
        </w:tc>
        <w:tc>
          <w:tcPr>
            <w:tcW w:w="0" w:type="auto"/>
            <w:vAlign w:val="center"/>
            <w:hideMark/>
          </w:tcPr>
          <w:p w:rsidR="00000000" w:rsidRDefault="00000000">
            <w:r>
              <w:t>String</w:t>
            </w:r>
          </w:p>
        </w:tc>
        <w:tc>
          <w:tcPr>
            <w:tcW w:w="0" w:type="auto"/>
            <w:vAlign w:val="center"/>
            <w:hideMark/>
          </w:tcPr>
          <w:p w:rsidR="00000000" w:rsidRDefault="00000000">
            <w:r>
              <w:t>Whether the order can only reduce the position size. Valid options: true or false.</w:t>
            </w:r>
          </w:p>
        </w:tc>
      </w:tr>
      <w:tr w:rsidR="00000000">
        <w:trPr>
          <w:divId w:val="175387555"/>
          <w:tblCellSpacing w:w="15" w:type="dxa"/>
        </w:trPr>
        <w:tc>
          <w:tcPr>
            <w:tcW w:w="0" w:type="auto"/>
            <w:vAlign w:val="center"/>
            <w:hideMark/>
          </w:tcPr>
          <w:p w:rsidR="00000000" w:rsidRDefault="00000000">
            <w:r>
              <w:t>quickMgnType</w:t>
            </w:r>
          </w:p>
        </w:tc>
        <w:tc>
          <w:tcPr>
            <w:tcW w:w="0" w:type="auto"/>
            <w:vAlign w:val="center"/>
            <w:hideMark/>
          </w:tcPr>
          <w:p w:rsidR="00000000" w:rsidRDefault="00000000">
            <w:r>
              <w:t>String</w:t>
            </w:r>
          </w:p>
        </w:tc>
        <w:tc>
          <w:tcPr>
            <w:tcW w:w="0" w:type="auto"/>
            <w:vAlign w:val="center"/>
            <w:hideMark/>
          </w:tcPr>
          <w:p w:rsidR="00000000" w:rsidRDefault="00000000">
            <w:r>
              <w:t>Quick Margin type, Only applicable to Quick Margin Mode of isolated margin</w:t>
            </w:r>
            <w:r>
              <w:br/>
            </w:r>
            <w:r>
              <w:rPr>
                <w:rStyle w:val="HTML"/>
              </w:rPr>
              <w:t>manual</w:t>
            </w:r>
            <w:r>
              <w:t xml:space="preserve">, </w:t>
            </w:r>
            <w:r>
              <w:rPr>
                <w:rStyle w:val="HTML"/>
              </w:rPr>
              <w:t>auto_borrow</w:t>
            </w:r>
            <w:r>
              <w:t xml:space="preserve">, </w:t>
            </w:r>
            <w:r>
              <w:rPr>
                <w:rStyle w:val="HTML"/>
              </w:rPr>
              <w:t>auto_repay</w:t>
            </w:r>
          </w:p>
        </w:tc>
      </w:tr>
      <w:tr w:rsidR="00000000">
        <w:trPr>
          <w:divId w:val="175387555"/>
          <w:tblCellSpacing w:w="15" w:type="dxa"/>
        </w:trPr>
        <w:tc>
          <w:tcPr>
            <w:tcW w:w="0" w:type="auto"/>
            <w:vAlign w:val="center"/>
            <w:hideMark/>
          </w:tcPr>
          <w:p w:rsidR="00000000" w:rsidRDefault="00000000">
            <w:r>
              <w:t>last</w:t>
            </w:r>
          </w:p>
        </w:tc>
        <w:tc>
          <w:tcPr>
            <w:tcW w:w="0" w:type="auto"/>
            <w:vAlign w:val="center"/>
            <w:hideMark/>
          </w:tcPr>
          <w:p w:rsidR="00000000" w:rsidRDefault="00000000">
            <w:r>
              <w:t>String</w:t>
            </w:r>
          </w:p>
        </w:tc>
        <w:tc>
          <w:tcPr>
            <w:tcW w:w="0" w:type="auto"/>
            <w:vAlign w:val="center"/>
            <w:hideMark/>
          </w:tcPr>
          <w:p w:rsidR="00000000" w:rsidRDefault="00000000">
            <w:r>
              <w:t>Last filled price while placing</w:t>
            </w:r>
          </w:p>
        </w:tc>
      </w:tr>
      <w:tr w:rsidR="00000000">
        <w:trPr>
          <w:divId w:val="175387555"/>
          <w:tblCellSpacing w:w="15" w:type="dxa"/>
        </w:trPr>
        <w:tc>
          <w:tcPr>
            <w:tcW w:w="0" w:type="auto"/>
            <w:vAlign w:val="center"/>
            <w:hideMark/>
          </w:tcPr>
          <w:p w:rsidR="00000000" w:rsidRDefault="00000000">
            <w:r>
              <w:t>failCode</w:t>
            </w:r>
          </w:p>
        </w:tc>
        <w:tc>
          <w:tcPr>
            <w:tcW w:w="0" w:type="auto"/>
            <w:vAlign w:val="center"/>
            <w:hideMark/>
          </w:tcPr>
          <w:p w:rsidR="00000000" w:rsidRDefault="00000000">
            <w:r>
              <w:t>String</w:t>
            </w:r>
          </w:p>
        </w:tc>
        <w:tc>
          <w:tcPr>
            <w:tcW w:w="0" w:type="auto"/>
            <w:vAlign w:val="center"/>
            <w:hideMark/>
          </w:tcPr>
          <w:p w:rsidR="00000000" w:rsidRDefault="00000000">
            <w:r>
              <w:t xml:space="preserve">It represents that the reason that algo order fails to trigger. It is "" when the state is </w:t>
            </w:r>
            <w:r>
              <w:rPr>
                <w:rStyle w:val="HTML"/>
              </w:rPr>
              <w:t>effective</w:t>
            </w:r>
            <w:r>
              <w:t>/</w:t>
            </w:r>
            <w:r>
              <w:rPr>
                <w:rStyle w:val="HTML"/>
              </w:rPr>
              <w:t>canceled</w:t>
            </w:r>
            <w:r>
              <w:t xml:space="preserve">. There will be value when the state is </w:t>
            </w:r>
            <w:r>
              <w:rPr>
                <w:rStyle w:val="HTML"/>
              </w:rPr>
              <w:t>order_failed</w:t>
            </w:r>
            <w:r>
              <w:t>, e.g. 51008;</w:t>
            </w:r>
            <w:r>
              <w:br/>
              <w:t>Only applicable to Stop Order, Trailing Stop Order, Trigger order.</w:t>
            </w:r>
          </w:p>
        </w:tc>
      </w:tr>
      <w:tr w:rsidR="00000000">
        <w:trPr>
          <w:divId w:val="175387555"/>
          <w:tblCellSpacing w:w="15" w:type="dxa"/>
        </w:trPr>
        <w:tc>
          <w:tcPr>
            <w:tcW w:w="0" w:type="auto"/>
            <w:vAlign w:val="center"/>
            <w:hideMark/>
          </w:tcPr>
          <w:p w:rsidR="00000000" w:rsidRDefault="00000000">
            <w:r>
              <w:t>algoClOrdId</w:t>
            </w:r>
          </w:p>
        </w:tc>
        <w:tc>
          <w:tcPr>
            <w:tcW w:w="0" w:type="auto"/>
            <w:vAlign w:val="center"/>
            <w:hideMark/>
          </w:tcPr>
          <w:p w:rsidR="00000000" w:rsidRDefault="00000000">
            <w:r>
              <w:t>String</w:t>
            </w:r>
          </w:p>
        </w:tc>
        <w:tc>
          <w:tcPr>
            <w:tcW w:w="0" w:type="auto"/>
            <w:vAlign w:val="center"/>
            <w:hideMark/>
          </w:tcPr>
          <w:p w:rsidR="00000000" w:rsidRDefault="00000000">
            <w:r>
              <w:t>Client Algo Order ID as assigned by the client.</w:t>
            </w:r>
          </w:p>
        </w:tc>
      </w:tr>
      <w:tr w:rsidR="00000000">
        <w:trPr>
          <w:divId w:val="175387555"/>
          <w:tblCellSpacing w:w="15" w:type="dxa"/>
        </w:trPr>
        <w:tc>
          <w:tcPr>
            <w:tcW w:w="0" w:type="auto"/>
            <w:vAlign w:val="center"/>
            <w:hideMark/>
          </w:tcPr>
          <w:p w:rsidR="00000000" w:rsidRDefault="00000000">
            <w:r>
              <w:t>amendPxOnTriggerType</w:t>
            </w:r>
          </w:p>
        </w:tc>
        <w:tc>
          <w:tcPr>
            <w:tcW w:w="0" w:type="auto"/>
            <w:vAlign w:val="center"/>
            <w:hideMark/>
          </w:tcPr>
          <w:p w:rsidR="00000000" w:rsidRDefault="00000000">
            <w:r>
              <w:t>String</w:t>
            </w:r>
          </w:p>
        </w:tc>
        <w:tc>
          <w:tcPr>
            <w:tcW w:w="0" w:type="auto"/>
            <w:vAlign w:val="center"/>
            <w:hideMark/>
          </w:tcPr>
          <w:p w:rsidR="00000000" w:rsidRDefault="00000000">
            <w:r>
              <w:t xml:space="preserve">Whether to enable Cost-price SL. Only applicable to SL order of split TPs. </w:t>
            </w:r>
            <w:r>
              <w:br/>
            </w:r>
            <w:r>
              <w:rPr>
                <w:rStyle w:val="HTML"/>
              </w:rPr>
              <w:t>0</w:t>
            </w:r>
            <w:r>
              <w:t xml:space="preserve">: disable, the default value </w:t>
            </w:r>
            <w:r>
              <w:br/>
            </w:r>
            <w:r>
              <w:rPr>
                <w:rStyle w:val="HTML"/>
              </w:rPr>
              <w:t>1</w:t>
            </w:r>
            <w:r>
              <w:t>: Enable</w:t>
            </w:r>
          </w:p>
        </w:tc>
      </w:tr>
      <w:tr w:rsidR="00000000">
        <w:trPr>
          <w:divId w:val="175387555"/>
          <w:tblCellSpacing w:w="15" w:type="dxa"/>
        </w:trPr>
        <w:tc>
          <w:tcPr>
            <w:tcW w:w="0" w:type="auto"/>
            <w:vAlign w:val="center"/>
            <w:hideMark/>
          </w:tcPr>
          <w:p w:rsidR="00000000" w:rsidRDefault="00000000">
            <w:r>
              <w:t>attachAlgoOrds</w:t>
            </w:r>
          </w:p>
        </w:tc>
        <w:tc>
          <w:tcPr>
            <w:tcW w:w="0" w:type="auto"/>
            <w:vAlign w:val="center"/>
            <w:hideMark/>
          </w:tcPr>
          <w:p w:rsidR="00000000" w:rsidRDefault="00000000">
            <w:r>
              <w:t>Array of object</w:t>
            </w:r>
          </w:p>
        </w:tc>
        <w:tc>
          <w:tcPr>
            <w:tcW w:w="0" w:type="auto"/>
            <w:vAlign w:val="center"/>
            <w:hideMark/>
          </w:tcPr>
          <w:p w:rsidR="00000000" w:rsidRDefault="00000000">
            <w:r>
              <w:t>Attached SL/TP orders info</w:t>
            </w:r>
            <w:r>
              <w:br/>
              <w:t xml:space="preserve">Applicable to </w:t>
            </w:r>
            <w:r>
              <w:rPr>
                <w:rStyle w:val="HTML"/>
              </w:rPr>
              <w:t>Spot and futures mode/Multi-currency margin/Portfolio margin</w:t>
            </w:r>
          </w:p>
        </w:tc>
      </w:tr>
      <w:tr w:rsidR="00000000">
        <w:trPr>
          <w:divId w:val="175387555"/>
          <w:tblCellSpacing w:w="15" w:type="dxa"/>
        </w:trPr>
        <w:tc>
          <w:tcPr>
            <w:tcW w:w="0" w:type="auto"/>
            <w:vAlign w:val="center"/>
            <w:hideMark/>
          </w:tcPr>
          <w:p w:rsidR="00000000" w:rsidRDefault="00000000">
            <w:r>
              <w:t>&gt; attachAlgoClOrdId</w:t>
            </w:r>
          </w:p>
        </w:tc>
        <w:tc>
          <w:tcPr>
            <w:tcW w:w="0" w:type="auto"/>
            <w:vAlign w:val="center"/>
            <w:hideMark/>
          </w:tcPr>
          <w:p w:rsidR="00000000" w:rsidRDefault="00000000">
            <w:r>
              <w:t>String</w:t>
            </w:r>
          </w:p>
        </w:tc>
        <w:tc>
          <w:tcPr>
            <w:tcW w:w="0" w:type="auto"/>
            <w:vAlign w:val="center"/>
            <w:hideMark/>
          </w:tcPr>
          <w:p w:rsidR="00000000" w:rsidRDefault="00000000">
            <w:r>
              <w:t>Client-supplied Algo ID when placing order attaching TP/SL.</w:t>
            </w:r>
            <w:r>
              <w:br/>
              <w:t>A combination of case-sensitive alphanumerics, all numbers, or all letters of up to 32 characters.</w:t>
            </w:r>
            <w:r>
              <w:br/>
              <w:t>It will be posted to algoClOrdId when placing TP/SL order once the general order is filled completely.</w:t>
            </w:r>
          </w:p>
        </w:tc>
      </w:tr>
      <w:tr w:rsidR="00000000">
        <w:trPr>
          <w:divId w:val="175387555"/>
          <w:tblCellSpacing w:w="15" w:type="dxa"/>
        </w:trPr>
        <w:tc>
          <w:tcPr>
            <w:tcW w:w="0" w:type="auto"/>
            <w:vAlign w:val="center"/>
            <w:hideMark/>
          </w:tcPr>
          <w:p w:rsidR="00000000" w:rsidRDefault="00000000">
            <w:r>
              <w:t>&gt; tpTriggerPx</w:t>
            </w:r>
          </w:p>
        </w:tc>
        <w:tc>
          <w:tcPr>
            <w:tcW w:w="0" w:type="auto"/>
            <w:vAlign w:val="center"/>
            <w:hideMark/>
          </w:tcPr>
          <w:p w:rsidR="00000000" w:rsidRDefault="00000000">
            <w:r>
              <w:t>String</w:t>
            </w:r>
          </w:p>
        </w:tc>
        <w:tc>
          <w:tcPr>
            <w:tcW w:w="0" w:type="auto"/>
            <w:vAlign w:val="center"/>
            <w:hideMark/>
          </w:tcPr>
          <w:p w:rsidR="00000000" w:rsidRDefault="00000000">
            <w:r>
              <w:t>Take-profit trigger price</w:t>
            </w:r>
            <w:r>
              <w:br/>
              <w:t>If you fill in this parameter, you should fill in the take-profit order price as well.</w:t>
            </w:r>
          </w:p>
        </w:tc>
      </w:tr>
      <w:tr w:rsidR="00000000">
        <w:trPr>
          <w:divId w:val="175387555"/>
          <w:tblCellSpacing w:w="15" w:type="dxa"/>
        </w:trPr>
        <w:tc>
          <w:tcPr>
            <w:tcW w:w="0" w:type="auto"/>
            <w:vAlign w:val="center"/>
            <w:hideMark/>
          </w:tcPr>
          <w:p w:rsidR="00000000" w:rsidRDefault="00000000">
            <w:r>
              <w:t>&gt; tpTriggerPxType</w:t>
            </w:r>
          </w:p>
        </w:tc>
        <w:tc>
          <w:tcPr>
            <w:tcW w:w="0" w:type="auto"/>
            <w:vAlign w:val="center"/>
            <w:hideMark/>
          </w:tcPr>
          <w:p w:rsidR="00000000" w:rsidRDefault="00000000">
            <w:r>
              <w:t>String</w:t>
            </w:r>
          </w:p>
        </w:tc>
        <w:tc>
          <w:tcPr>
            <w:tcW w:w="0" w:type="auto"/>
            <w:vAlign w:val="center"/>
            <w:hideMark/>
          </w:tcPr>
          <w:p w:rsidR="00000000" w:rsidRDefault="00000000">
            <w:r>
              <w:t>Take-profit trigger price type</w:t>
            </w:r>
            <w:r>
              <w:br/>
            </w:r>
            <w:r>
              <w:rPr>
                <w:rStyle w:val="HTML"/>
              </w:rPr>
              <w:t>last</w:t>
            </w:r>
            <w:r>
              <w:t>: last price</w:t>
            </w:r>
            <w:r>
              <w:br/>
            </w:r>
            <w:r>
              <w:rPr>
                <w:rStyle w:val="HTML"/>
              </w:rPr>
              <w:t>index</w:t>
            </w:r>
            <w:r>
              <w:t>: index price</w:t>
            </w:r>
            <w:r>
              <w:br/>
            </w:r>
            <w:r>
              <w:rPr>
                <w:rStyle w:val="HTML"/>
              </w:rPr>
              <w:t>mark</w:t>
            </w:r>
            <w:r>
              <w:t>: mark price</w:t>
            </w:r>
          </w:p>
        </w:tc>
      </w:tr>
      <w:tr w:rsidR="00000000">
        <w:trPr>
          <w:divId w:val="175387555"/>
          <w:tblCellSpacing w:w="15" w:type="dxa"/>
        </w:trPr>
        <w:tc>
          <w:tcPr>
            <w:tcW w:w="0" w:type="auto"/>
            <w:vAlign w:val="center"/>
            <w:hideMark/>
          </w:tcPr>
          <w:p w:rsidR="00000000" w:rsidRDefault="00000000">
            <w:r>
              <w:t>&gt; tpOrdPx</w:t>
            </w:r>
          </w:p>
        </w:tc>
        <w:tc>
          <w:tcPr>
            <w:tcW w:w="0" w:type="auto"/>
            <w:vAlign w:val="center"/>
            <w:hideMark/>
          </w:tcPr>
          <w:p w:rsidR="00000000" w:rsidRDefault="00000000">
            <w:r>
              <w:t>String</w:t>
            </w:r>
          </w:p>
        </w:tc>
        <w:tc>
          <w:tcPr>
            <w:tcW w:w="0" w:type="auto"/>
            <w:vAlign w:val="center"/>
            <w:hideMark/>
          </w:tcPr>
          <w:p w:rsidR="00000000" w:rsidRDefault="00000000">
            <w:r>
              <w:t>Take-profit order price</w:t>
            </w:r>
            <w:r>
              <w:br/>
              <w:t xml:space="preserve">If you fill in this parameter, you should fill in the take-profit trigger price as well. </w:t>
            </w:r>
            <w:r>
              <w:br/>
              <w:t xml:space="preserve">If the price is </w:t>
            </w:r>
            <w:r>
              <w:rPr>
                <w:rStyle w:val="HTML"/>
              </w:rPr>
              <w:t>-1</w:t>
            </w:r>
            <w:r>
              <w:t>, take-profit will be executed at the market price.</w:t>
            </w:r>
          </w:p>
        </w:tc>
      </w:tr>
      <w:tr w:rsidR="00000000">
        <w:trPr>
          <w:divId w:val="175387555"/>
          <w:tblCellSpacing w:w="15" w:type="dxa"/>
        </w:trPr>
        <w:tc>
          <w:tcPr>
            <w:tcW w:w="0" w:type="auto"/>
            <w:vAlign w:val="center"/>
            <w:hideMark/>
          </w:tcPr>
          <w:p w:rsidR="00000000" w:rsidRDefault="00000000">
            <w:r>
              <w:t>&gt; slTriggerPx</w:t>
            </w:r>
          </w:p>
        </w:tc>
        <w:tc>
          <w:tcPr>
            <w:tcW w:w="0" w:type="auto"/>
            <w:vAlign w:val="center"/>
            <w:hideMark/>
          </w:tcPr>
          <w:p w:rsidR="00000000" w:rsidRDefault="00000000">
            <w:r>
              <w:t>String</w:t>
            </w:r>
          </w:p>
        </w:tc>
        <w:tc>
          <w:tcPr>
            <w:tcW w:w="0" w:type="auto"/>
            <w:vAlign w:val="center"/>
            <w:hideMark/>
          </w:tcPr>
          <w:p w:rsidR="00000000" w:rsidRDefault="00000000">
            <w:r>
              <w:t>Stop-loss trigger price</w:t>
            </w:r>
            <w:r>
              <w:br/>
              <w:t>If you fill in this parameter, you should fill in the stop-loss order price.</w:t>
            </w:r>
          </w:p>
        </w:tc>
      </w:tr>
      <w:tr w:rsidR="00000000">
        <w:trPr>
          <w:divId w:val="175387555"/>
          <w:tblCellSpacing w:w="15" w:type="dxa"/>
        </w:trPr>
        <w:tc>
          <w:tcPr>
            <w:tcW w:w="0" w:type="auto"/>
            <w:vAlign w:val="center"/>
            <w:hideMark/>
          </w:tcPr>
          <w:p w:rsidR="00000000" w:rsidRDefault="00000000">
            <w:r>
              <w:t>&gt; slTriggerPxType</w:t>
            </w:r>
          </w:p>
        </w:tc>
        <w:tc>
          <w:tcPr>
            <w:tcW w:w="0" w:type="auto"/>
            <w:vAlign w:val="center"/>
            <w:hideMark/>
          </w:tcPr>
          <w:p w:rsidR="00000000" w:rsidRDefault="00000000">
            <w:r>
              <w:t>String</w:t>
            </w:r>
          </w:p>
        </w:tc>
        <w:tc>
          <w:tcPr>
            <w:tcW w:w="0" w:type="auto"/>
            <w:vAlign w:val="center"/>
            <w:hideMark/>
          </w:tcPr>
          <w:p w:rsidR="00000000" w:rsidRDefault="00000000">
            <w:r>
              <w:t>Stop-loss trigger price type</w:t>
            </w:r>
            <w:r>
              <w:br/>
            </w:r>
            <w:r>
              <w:rPr>
                <w:rStyle w:val="HTML"/>
              </w:rPr>
              <w:t>last</w:t>
            </w:r>
            <w:r>
              <w:t>: last price</w:t>
            </w:r>
            <w:r>
              <w:br/>
            </w:r>
            <w:r>
              <w:rPr>
                <w:rStyle w:val="HTML"/>
              </w:rPr>
              <w:t>index</w:t>
            </w:r>
            <w:r>
              <w:t>: index price</w:t>
            </w:r>
            <w:r>
              <w:br/>
            </w:r>
            <w:r>
              <w:rPr>
                <w:rStyle w:val="HTML"/>
              </w:rPr>
              <w:t>mark</w:t>
            </w:r>
            <w:r>
              <w:t>: mark price</w:t>
            </w:r>
          </w:p>
        </w:tc>
      </w:tr>
      <w:tr w:rsidR="00000000">
        <w:trPr>
          <w:divId w:val="175387555"/>
          <w:tblCellSpacing w:w="15" w:type="dxa"/>
        </w:trPr>
        <w:tc>
          <w:tcPr>
            <w:tcW w:w="0" w:type="auto"/>
            <w:vAlign w:val="center"/>
            <w:hideMark/>
          </w:tcPr>
          <w:p w:rsidR="00000000" w:rsidRDefault="00000000">
            <w:r>
              <w:t>&gt; slOrdPx</w:t>
            </w:r>
          </w:p>
        </w:tc>
        <w:tc>
          <w:tcPr>
            <w:tcW w:w="0" w:type="auto"/>
            <w:vAlign w:val="center"/>
            <w:hideMark/>
          </w:tcPr>
          <w:p w:rsidR="00000000" w:rsidRDefault="00000000">
            <w:r>
              <w:t>String</w:t>
            </w:r>
          </w:p>
        </w:tc>
        <w:tc>
          <w:tcPr>
            <w:tcW w:w="0" w:type="auto"/>
            <w:vAlign w:val="center"/>
            <w:hideMark/>
          </w:tcPr>
          <w:p w:rsidR="00000000" w:rsidRDefault="00000000">
            <w:r>
              <w:t xml:space="preserve">Stop-loss order price </w:t>
            </w:r>
            <w:r>
              <w:br/>
              <w:t xml:space="preserve">If you fill in this parameter, you should fill in the stop-loss trigger price. </w:t>
            </w:r>
            <w:r>
              <w:br/>
              <w:t xml:space="preserve">If the price is </w:t>
            </w:r>
            <w:r>
              <w:rPr>
                <w:rStyle w:val="HTML"/>
              </w:rPr>
              <w:t>-1</w:t>
            </w:r>
            <w:r>
              <w:t>, stop-loss will be executed at the market price.</w:t>
            </w:r>
          </w:p>
        </w:tc>
      </w:tr>
      <w:tr w:rsidR="00000000">
        <w:trPr>
          <w:divId w:val="175387555"/>
          <w:tblCellSpacing w:w="15" w:type="dxa"/>
        </w:trPr>
        <w:tc>
          <w:tcPr>
            <w:tcW w:w="0" w:type="auto"/>
            <w:vAlign w:val="center"/>
            <w:hideMark/>
          </w:tcPr>
          <w:p w:rsidR="00000000" w:rsidRDefault="00000000">
            <w:r>
              <w:t>linkedOrd</w:t>
            </w:r>
          </w:p>
        </w:tc>
        <w:tc>
          <w:tcPr>
            <w:tcW w:w="0" w:type="auto"/>
            <w:vAlign w:val="center"/>
            <w:hideMark/>
          </w:tcPr>
          <w:p w:rsidR="00000000" w:rsidRDefault="00000000">
            <w:r>
              <w:t>Object</w:t>
            </w:r>
          </w:p>
        </w:tc>
        <w:tc>
          <w:tcPr>
            <w:tcW w:w="0" w:type="auto"/>
            <w:vAlign w:val="center"/>
            <w:hideMark/>
          </w:tcPr>
          <w:p w:rsidR="00000000" w:rsidRDefault="00000000">
            <w:r>
              <w:t>Linked TP order detail, only applicable to SL order that comes from the one-cancels-the-other (OCO) order that contains the TP limit order.</w:t>
            </w:r>
          </w:p>
        </w:tc>
      </w:tr>
      <w:tr w:rsidR="00000000">
        <w:trPr>
          <w:divId w:val="175387555"/>
          <w:tblCellSpacing w:w="15" w:type="dxa"/>
        </w:trPr>
        <w:tc>
          <w:tcPr>
            <w:tcW w:w="0" w:type="auto"/>
            <w:vAlign w:val="center"/>
            <w:hideMark/>
          </w:tcPr>
          <w:p w:rsidR="00000000" w:rsidRDefault="00000000">
            <w:r>
              <w:t>&gt; ordId</w:t>
            </w:r>
          </w:p>
        </w:tc>
        <w:tc>
          <w:tcPr>
            <w:tcW w:w="0" w:type="auto"/>
            <w:vAlign w:val="center"/>
            <w:hideMark/>
          </w:tcPr>
          <w:p w:rsidR="00000000" w:rsidRDefault="00000000">
            <w:r>
              <w:t>String</w:t>
            </w:r>
          </w:p>
        </w:tc>
        <w:tc>
          <w:tcPr>
            <w:tcW w:w="0" w:type="auto"/>
            <w:vAlign w:val="center"/>
            <w:hideMark/>
          </w:tcPr>
          <w:p w:rsidR="00000000" w:rsidRDefault="00000000">
            <w:r>
              <w:t>Order ID</w:t>
            </w:r>
          </w:p>
        </w:tc>
      </w:tr>
      <w:tr w:rsidR="00000000">
        <w:trPr>
          <w:divId w:val="175387555"/>
          <w:tblCellSpacing w:w="15" w:type="dxa"/>
        </w:trPr>
        <w:tc>
          <w:tcPr>
            <w:tcW w:w="0" w:type="auto"/>
            <w:vAlign w:val="center"/>
            <w:hideMark/>
          </w:tcPr>
          <w:p w:rsidR="00000000" w:rsidRDefault="00000000">
            <w:r>
              <w:t>cTime</w:t>
            </w:r>
          </w:p>
        </w:tc>
        <w:tc>
          <w:tcPr>
            <w:tcW w:w="0" w:type="auto"/>
            <w:vAlign w:val="center"/>
            <w:hideMark/>
          </w:tcPr>
          <w:p w:rsidR="00000000" w:rsidRDefault="00000000">
            <w:r>
              <w:t>String</w:t>
            </w:r>
          </w:p>
        </w:tc>
        <w:tc>
          <w:tcPr>
            <w:tcW w:w="0" w:type="auto"/>
            <w:vAlign w:val="center"/>
            <w:hideMark/>
          </w:tcPr>
          <w:p w:rsidR="00000000" w:rsidRDefault="00000000">
            <w:r>
              <w:t xml:space="preserve">Creation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uTime</w:t>
            </w:r>
          </w:p>
        </w:tc>
        <w:tc>
          <w:tcPr>
            <w:tcW w:w="0" w:type="auto"/>
            <w:vAlign w:val="center"/>
            <w:hideMark/>
          </w:tcPr>
          <w:p w:rsidR="00000000" w:rsidRDefault="00000000">
            <w:r>
              <w:t>String</w:t>
            </w:r>
          </w:p>
        </w:tc>
        <w:tc>
          <w:tcPr>
            <w:tcW w:w="0" w:type="auto"/>
            <w:vAlign w:val="center"/>
            <w:hideMark/>
          </w:tcPr>
          <w:p w:rsidR="00000000" w:rsidRDefault="00000000">
            <w:r>
              <w:t>Order updated time, Unix timestamp format in milliseconds, e.g. 1597026383085</w:t>
            </w:r>
          </w:p>
        </w:tc>
      </w:tr>
      <w:tr w:rsidR="00000000">
        <w:trPr>
          <w:divId w:val="175387555"/>
          <w:tblCellSpacing w:w="15" w:type="dxa"/>
        </w:trPr>
        <w:tc>
          <w:tcPr>
            <w:tcW w:w="0" w:type="auto"/>
            <w:vAlign w:val="center"/>
            <w:hideMark/>
          </w:tcPr>
          <w:p w:rsidR="00000000" w:rsidRDefault="00000000">
            <w:r>
              <w:t>isTradeBorrowMode</w:t>
            </w:r>
          </w:p>
        </w:tc>
        <w:tc>
          <w:tcPr>
            <w:tcW w:w="0" w:type="auto"/>
            <w:vAlign w:val="center"/>
            <w:hideMark/>
          </w:tcPr>
          <w:p w:rsidR="00000000" w:rsidRDefault="00000000">
            <w:r>
              <w:t>String</w:t>
            </w:r>
          </w:p>
        </w:tc>
        <w:tc>
          <w:tcPr>
            <w:tcW w:w="0" w:type="auto"/>
            <w:vAlign w:val="center"/>
            <w:hideMark/>
          </w:tcPr>
          <w:p w:rsidR="00000000" w:rsidRDefault="00000000">
            <w:r>
              <w:t>Whether borrowing currency automatically</w:t>
            </w:r>
            <w:r>
              <w:br/>
              <w:t>true</w:t>
            </w:r>
            <w:r>
              <w:br/>
              <w:t>false</w:t>
            </w:r>
            <w:r>
              <w:br/>
              <w:t xml:space="preserve">Only applicable to </w:t>
            </w:r>
            <w:r>
              <w:rPr>
                <w:rStyle w:val="HTML"/>
              </w:rPr>
              <w:t>trigger order</w:t>
            </w:r>
            <w:r>
              <w:t xml:space="preserve">, </w:t>
            </w:r>
            <w:r>
              <w:rPr>
                <w:rStyle w:val="HTML"/>
              </w:rPr>
              <w:t>trailing order</w:t>
            </w:r>
            <w:r>
              <w:t xml:space="preserve"> and </w:t>
            </w:r>
            <w:r>
              <w:rPr>
                <w:rStyle w:val="HTML"/>
              </w:rPr>
              <w:t>twap order</w:t>
            </w:r>
          </w:p>
        </w:tc>
      </w:tr>
      <w:tr w:rsidR="00000000">
        <w:trPr>
          <w:divId w:val="175387555"/>
          <w:tblCellSpacing w:w="15" w:type="dxa"/>
        </w:trPr>
        <w:tc>
          <w:tcPr>
            <w:tcW w:w="0" w:type="auto"/>
            <w:vAlign w:val="center"/>
            <w:hideMark/>
          </w:tcPr>
          <w:p w:rsidR="00000000" w:rsidRDefault="00000000">
            <w:r>
              <w:t>chaseType</w:t>
            </w:r>
          </w:p>
        </w:tc>
        <w:tc>
          <w:tcPr>
            <w:tcW w:w="0" w:type="auto"/>
            <w:vAlign w:val="center"/>
            <w:hideMark/>
          </w:tcPr>
          <w:p w:rsidR="00000000" w:rsidRDefault="00000000">
            <w:r>
              <w:t>String</w:t>
            </w:r>
          </w:p>
        </w:tc>
        <w:tc>
          <w:tcPr>
            <w:tcW w:w="0" w:type="auto"/>
            <w:vAlign w:val="center"/>
            <w:hideMark/>
          </w:tcPr>
          <w:p w:rsidR="00000000" w:rsidRDefault="00000000">
            <w:r>
              <w:t xml:space="preserve">Chase type. Only applicable to </w:t>
            </w:r>
            <w:r>
              <w:rPr>
                <w:rStyle w:val="HTML"/>
              </w:rPr>
              <w:t>chase</w:t>
            </w:r>
            <w:r>
              <w:t xml:space="preserve"> order.</w:t>
            </w:r>
          </w:p>
        </w:tc>
      </w:tr>
      <w:tr w:rsidR="00000000">
        <w:trPr>
          <w:divId w:val="175387555"/>
          <w:tblCellSpacing w:w="15" w:type="dxa"/>
        </w:trPr>
        <w:tc>
          <w:tcPr>
            <w:tcW w:w="0" w:type="auto"/>
            <w:vAlign w:val="center"/>
            <w:hideMark/>
          </w:tcPr>
          <w:p w:rsidR="00000000" w:rsidRDefault="00000000">
            <w:r>
              <w:t>chaseVal</w:t>
            </w:r>
          </w:p>
        </w:tc>
        <w:tc>
          <w:tcPr>
            <w:tcW w:w="0" w:type="auto"/>
            <w:vAlign w:val="center"/>
            <w:hideMark/>
          </w:tcPr>
          <w:p w:rsidR="00000000" w:rsidRDefault="00000000">
            <w:r>
              <w:t>String</w:t>
            </w:r>
          </w:p>
        </w:tc>
        <w:tc>
          <w:tcPr>
            <w:tcW w:w="0" w:type="auto"/>
            <w:vAlign w:val="center"/>
            <w:hideMark/>
          </w:tcPr>
          <w:p w:rsidR="00000000" w:rsidRDefault="00000000">
            <w:r>
              <w:t xml:space="preserve">Chase value. Only applicable to </w:t>
            </w:r>
            <w:r>
              <w:rPr>
                <w:rStyle w:val="HTML"/>
              </w:rPr>
              <w:t>chase</w:t>
            </w:r>
            <w:r>
              <w:t xml:space="preserve"> order.</w:t>
            </w:r>
          </w:p>
        </w:tc>
      </w:tr>
      <w:tr w:rsidR="00000000">
        <w:trPr>
          <w:divId w:val="175387555"/>
          <w:tblCellSpacing w:w="15" w:type="dxa"/>
        </w:trPr>
        <w:tc>
          <w:tcPr>
            <w:tcW w:w="0" w:type="auto"/>
            <w:vAlign w:val="center"/>
            <w:hideMark/>
          </w:tcPr>
          <w:p w:rsidR="00000000" w:rsidRDefault="00000000">
            <w:r>
              <w:t>maxChaseType</w:t>
            </w:r>
          </w:p>
        </w:tc>
        <w:tc>
          <w:tcPr>
            <w:tcW w:w="0" w:type="auto"/>
            <w:vAlign w:val="center"/>
            <w:hideMark/>
          </w:tcPr>
          <w:p w:rsidR="00000000" w:rsidRDefault="00000000">
            <w:r>
              <w:t>String</w:t>
            </w:r>
          </w:p>
        </w:tc>
        <w:tc>
          <w:tcPr>
            <w:tcW w:w="0" w:type="auto"/>
            <w:vAlign w:val="center"/>
            <w:hideMark/>
          </w:tcPr>
          <w:p w:rsidR="00000000" w:rsidRDefault="00000000">
            <w:r>
              <w:t xml:space="preserve">Maximum chase type. Only applicable to </w:t>
            </w:r>
            <w:r>
              <w:rPr>
                <w:rStyle w:val="HTML"/>
              </w:rPr>
              <w:t>chase</w:t>
            </w:r>
            <w:r>
              <w:t xml:space="preserve"> order.</w:t>
            </w:r>
          </w:p>
        </w:tc>
      </w:tr>
      <w:tr w:rsidR="00000000">
        <w:trPr>
          <w:divId w:val="175387555"/>
          <w:tblCellSpacing w:w="15" w:type="dxa"/>
        </w:trPr>
        <w:tc>
          <w:tcPr>
            <w:tcW w:w="0" w:type="auto"/>
            <w:vAlign w:val="center"/>
            <w:hideMark/>
          </w:tcPr>
          <w:p w:rsidR="00000000" w:rsidRDefault="00000000">
            <w:r>
              <w:t>maxChaseVal</w:t>
            </w:r>
          </w:p>
        </w:tc>
        <w:tc>
          <w:tcPr>
            <w:tcW w:w="0" w:type="auto"/>
            <w:vAlign w:val="center"/>
            <w:hideMark/>
          </w:tcPr>
          <w:p w:rsidR="00000000" w:rsidRDefault="00000000">
            <w:r>
              <w:t>String</w:t>
            </w:r>
          </w:p>
        </w:tc>
        <w:tc>
          <w:tcPr>
            <w:tcW w:w="0" w:type="auto"/>
            <w:vAlign w:val="center"/>
            <w:hideMark/>
          </w:tcPr>
          <w:p w:rsidR="00000000" w:rsidRDefault="00000000">
            <w:r>
              <w:t xml:space="preserve">Maximum chase value. Only applicable to </w:t>
            </w:r>
            <w:r>
              <w:rPr>
                <w:rStyle w:val="HTML"/>
              </w:rPr>
              <w:t>chase</w:t>
            </w:r>
            <w:r>
              <w:t xml:space="preserve"> order.</w:t>
            </w:r>
          </w:p>
        </w:tc>
      </w:tr>
    </w:tbl>
    <w:p w:rsidR="00000000" w:rsidRDefault="00000000">
      <w:pPr>
        <w:pStyle w:val="3"/>
        <w:divId w:val="175387555"/>
      </w:pPr>
      <w:r>
        <w:t>WS / Algo orders channel</w:t>
      </w:r>
    </w:p>
    <w:p w:rsidR="00000000" w:rsidRDefault="00000000">
      <w:pPr>
        <w:pStyle w:val="a5"/>
        <w:divId w:val="175387555"/>
      </w:pPr>
      <w:r>
        <w:t xml:space="preserve">Retrieve algo orders (includes </w:t>
      </w:r>
      <w:r>
        <w:rPr>
          <w:rStyle w:val="HTML"/>
        </w:rPr>
        <w:t>trigger</w:t>
      </w:r>
      <w:r>
        <w:t xml:space="preserve"> order, </w:t>
      </w:r>
      <w:r>
        <w:rPr>
          <w:rStyle w:val="HTML"/>
        </w:rPr>
        <w:t>oco</w:t>
      </w:r>
      <w:r>
        <w:t xml:space="preserve"> order, </w:t>
      </w:r>
      <w:r>
        <w:rPr>
          <w:rStyle w:val="HTML"/>
        </w:rPr>
        <w:t>conditional</w:t>
      </w:r>
      <w:r>
        <w:t xml:space="preserve"> order). Data will not be pushed when first subscribed. Data will only be pushed when there are order updates.</w:t>
      </w:r>
    </w:p>
    <w:p w:rsidR="00000000" w:rsidRDefault="00000000">
      <w:pPr>
        <w:pStyle w:val="4"/>
        <w:divId w:val="175387555"/>
      </w:pPr>
      <w:r>
        <w:t>URL Path</w:t>
      </w:r>
    </w:p>
    <w:p w:rsidR="00000000" w:rsidRDefault="00000000">
      <w:pPr>
        <w:pStyle w:val="a5"/>
        <w:divId w:val="175387555"/>
      </w:pPr>
      <w:r>
        <w:t>/ws/v5/business (required login)</w:t>
      </w:r>
    </w:p>
    <w:p w:rsidR="00000000" w:rsidRDefault="00000000">
      <w:pPr>
        <w:pStyle w:val="a5"/>
        <w:divId w:val="1702170154"/>
      </w:pPr>
      <w:r>
        <w:t>Request Example : single</w:t>
      </w:r>
    </w:p>
    <w:p w:rsidR="00000000" w:rsidRDefault="00000000">
      <w:pPr>
        <w:pStyle w:val="HTML0"/>
        <w:divId w:val="1706373100"/>
        <w:rPr>
          <w:rStyle w:val="HTML"/>
        </w:rPr>
      </w:pPr>
      <w:r>
        <w:rPr>
          <w:rStyle w:val="o"/>
        </w:rPr>
        <w:t>{</w:t>
      </w:r>
    </w:p>
    <w:p w:rsidR="00000000" w:rsidRDefault="00000000">
      <w:pPr>
        <w:pStyle w:val="HTML0"/>
        <w:divId w:val="1706373100"/>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1706373100"/>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1706373100"/>
        <w:rPr>
          <w:rStyle w:val="HTML"/>
        </w:rPr>
      </w:pPr>
      <w:r>
        <w:rPr>
          <w:rStyle w:val="HTML"/>
        </w:rPr>
        <w:t xml:space="preserve">    </w:t>
      </w:r>
      <w:r>
        <w:rPr>
          <w:rStyle w:val="o"/>
        </w:rPr>
        <w:t>{</w:t>
      </w:r>
    </w:p>
    <w:p w:rsidR="00000000" w:rsidRDefault="00000000">
      <w:pPr>
        <w:pStyle w:val="HTML0"/>
        <w:divId w:val="1706373100"/>
        <w:rPr>
          <w:rStyle w:val="HTML"/>
        </w:rPr>
      </w:pPr>
      <w:r>
        <w:rPr>
          <w:rStyle w:val="HTML"/>
        </w:rPr>
        <w:t xml:space="preserve">      </w:t>
      </w:r>
      <w:r>
        <w:rPr>
          <w:rStyle w:val="s2"/>
        </w:rPr>
        <w:t>"channel"</w:t>
      </w:r>
      <w:r>
        <w:rPr>
          <w:rStyle w:val="HTML"/>
        </w:rPr>
        <w:t xml:space="preserve">: </w:t>
      </w:r>
      <w:r>
        <w:rPr>
          <w:rStyle w:val="s2"/>
        </w:rPr>
        <w:t>"orders-algo"</w:t>
      </w:r>
      <w:r>
        <w:rPr>
          <w:rStyle w:val="HTML"/>
        </w:rPr>
        <w:t>,</w:t>
      </w:r>
    </w:p>
    <w:p w:rsidR="00000000" w:rsidRDefault="00000000">
      <w:pPr>
        <w:pStyle w:val="HTML0"/>
        <w:divId w:val="1706373100"/>
        <w:rPr>
          <w:rStyle w:val="HTML"/>
        </w:rPr>
      </w:pPr>
      <w:r>
        <w:rPr>
          <w:rStyle w:val="HTML"/>
        </w:rPr>
        <w:t xml:space="preserve">      </w:t>
      </w:r>
      <w:r>
        <w:rPr>
          <w:rStyle w:val="s2"/>
        </w:rPr>
        <w:t>"instType"</w:t>
      </w:r>
      <w:r>
        <w:rPr>
          <w:rStyle w:val="HTML"/>
        </w:rPr>
        <w:t xml:space="preserve">: </w:t>
      </w:r>
      <w:r>
        <w:rPr>
          <w:rStyle w:val="s2"/>
        </w:rPr>
        <w:t>"FUTURES"</w:t>
      </w:r>
      <w:r>
        <w:rPr>
          <w:rStyle w:val="HTML"/>
        </w:rPr>
        <w:t>,</w:t>
      </w:r>
    </w:p>
    <w:p w:rsidR="00000000" w:rsidRDefault="00000000">
      <w:pPr>
        <w:pStyle w:val="HTML0"/>
        <w:divId w:val="1706373100"/>
        <w:rPr>
          <w:rStyle w:val="HTML"/>
        </w:rPr>
      </w:pPr>
      <w:r>
        <w:rPr>
          <w:rStyle w:val="HTML"/>
        </w:rPr>
        <w:t xml:space="preserve">      </w:t>
      </w:r>
      <w:r>
        <w:rPr>
          <w:rStyle w:val="s2"/>
        </w:rPr>
        <w:t>"instFamily"</w:t>
      </w:r>
      <w:r>
        <w:rPr>
          <w:rStyle w:val="HTML"/>
        </w:rPr>
        <w:t xml:space="preserve">: </w:t>
      </w:r>
      <w:r>
        <w:rPr>
          <w:rStyle w:val="s2"/>
        </w:rPr>
        <w:t>"BTC-USD"</w:t>
      </w:r>
      <w:r>
        <w:rPr>
          <w:rStyle w:val="HTML"/>
        </w:rPr>
        <w:t>,</w:t>
      </w:r>
    </w:p>
    <w:p w:rsidR="00000000" w:rsidRDefault="00000000">
      <w:pPr>
        <w:pStyle w:val="HTML0"/>
        <w:divId w:val="1706373100"/>
        <w:rPr>
          <w:rStyle w:val="HTML"/>
        </w:rPr>
      </w:pPr>
      <w:r>
        <w:rPr>
          <w:rStyle w:val="HTML"/>
        </w:rPr>
        <w:t xml:space="preserve">      </w:t>
      </w:r>
      <w:r>
        <w:rPr>
          <w:rStyle w:val="s2"/>
        </w:rPr>
        <w:t>"instId"</w:t>
      </w:r>
      <w:r>
        <w:rPr>
          <w:rStyle w:val="HTML"/>
        </w:rPr>
        <w:t xml:space="preserve">: </w:t>
      </w:r>
      <w:r>
        <w:rPr>
          <w:rStyle w:val="s2"/>
        </w:rPr>
        <w:t>"BTC-USD-200329"</w:t>
      </w:r>
    </w:p>
    <w:p w:rsidR="00000000" w:rsidRDefault="00000000">
      <w:pPr>
        <w:pStyle w:val="HTML0"/>
        <w:divId w:val="1706373100"/>
        <w:rPr>
          <w:rStyle w:val="HTML"/>
        </w:rPr>
      </w:pPr>
      <w:r>
        <w:rPr>
          <w:rStyle w:val="HTML"/>
        </w:rPr>
        <w:t xml:space="preserve">    </w:t>
      </w:r>
      <w:r>
        <w:rPr>
          <w:rStyle w:val="o"/>
        </w:rPr>
        <w:t>}</w:t>
      </w:r>
    </w:p>
    <w:p w:rsidR="00000000" w:rsidRDefault="00000000">
      <w:pPr>
        <w:pStyle w:val="HTML0"/>
        <w:divId w:val="1706373100"/>
        <w:rPr>
          <w:rStyle w:val="HTML"/>
        </w:rPr>
      </w:pPr>
      <w:r>
        <w:rPr>
          <w:rStyle w:val="HTML"/>
        </w:rPr>
        <w:t xml:space="preserve">  </w:t>
      </w:r>
      <w:r>
        <w:rPr>
          <w:rStyle w:val="o"/>
        </w:rPr>
        <w:t>]</w:t>
      </w:r>
    </w:p>
    <w:p w:rsidR="00000000" w:rsidRDefault="00000000">
      <w:pPr>
        <w:pStyle w:val="HTML0"/>
        <w:divId w:val="1706373100"/>
        <w:rPr>
          <w:rStyle w:val="HTML"/>
        </w:rPr>
      </w:pPr>
      <w:r>
        <w:rPr>
          <w:rStyle w:val="o"/>
        </w:rPr>
        <w:t>}</w:t>
      </w:r>
    </w:p>
    <w:p w:rsidR="00000000" w:rsidRDefault="00000000">
      <w:pPr>
        <w:pStyle w:val="a5"/>
        <w:divId w:val="1963612478"/>
      </w:pPr>
      <w:r>
        <w:t>Request Example</w:t>
      </w:r>
    </w:p>
    <w:p w:rsidR="00000000" w:rsidRDefault="00000000">
      <w:pPr>
        <w:pStyle w:val="HTML0"/>
        <w:divId w:val="1184780973"/>
        <w:rPr>
          <w:rStyle w:val="HTML"/>
        </w:rPr>
      </w:pPr>
      <w:r>
        <w:rPr>
          <w:rStyle w:val="o"/>
        </w:rPr>
        <w:t>{</w:t>
      </w:r>
    </w:p>
    <w:p w:rsidR="00000000" w:rsidRDefault="00000000">
      <w:pPr>
        <w:pStyle w:val="HTML0"/>
        <w:divId w:val="1184780973"/>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1184780973"/>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1184780973"/>
        <w:rPr>
          <w:rStyle w:val="HTML"/>
        </w:rPr>
      </w:pPr>
      <w:r>
        <w:rPr>
          <w:rStyle w:val="HTML"/>
        </w:rPr>
        <w:t xml:space="preserve">    </w:t>
      </w:r>
      <w:r>
        <w:rPr>
          <w:rStyle w:val="o"/>
        </w:rPr>
        <w:t>{</w:t>
      </w:r>
    </w:p>
    <w:p w:rsidR="00000000" w:rsidRDefault="00000000">
      <w:pPr>
        <w:pStyle w:val="HTML0"/>
        <w:divId w:val="1184780973"/>
        <w:rPr>
          <w:rStyle w:val="HTML"/>
        </w:rPr>
      </w:pPr>
      <w:r>
        <w:rPr>
          <w:rStyle w:val="HTML"/>
        </w:rPr>
        <w:t xml:space="preserve">      </w:t>
      </w:r>
      <w:r>
        <w:rPr>
          <w:rStyle w:val="s2"/>
        </w:rPr>
        <w:t>"channel"</w:t>
      </w:r>
      <w:r>
        <w:rPr>
          <w:rStyle w:val="HTML"/>
        </w:rPr>
        <w:t xml:space="preserve">: </w:t>
      </w:r>
      <w:r>
        <w:rPr>
          <w:rStyle w:val="s2"/>
        </w:rPr>
        <w:t>"orders-algo"</w:t>
      </w:r>
      <w:r>
        <w:rPr>
          <w:rStyle w:val="HTML"/>
        </w:rPr>
        <w:t>,</w:t>
      </w:r>
    </w:p>
    <w:p w:rsidR="00000000" w:rsidRDefault="00000000">
      <w:pPr>
        <w:pStyle w:val="HTML0"/>
        <w:divId w:val="1184780973"/>
        <w:rPr>
          <w:rStyle w:val="HTML"/>
        </w:rPr>
      </w:pPr>
      <w:r>
        <w:rPr>
          <w:rStyle w:val="HTML"/>
        </w:rPr>
        <w:t xml:space="preserve">      </w:t>
      </w:r>
      <w:r>
        <w:rPr>
          <w:rStyle w:val="s2"/>
        </w:rPr>
        <w:t>"instType"</w:t>
      </w:r>
      <w:r>
        <w:rPr>
          <w:rStyle w:val="HTML"/>
        </w:rPr>
        <w:t xml:space="preserve">: </w:t>
      </w:r>
      <w:r>
        <w:rPr>
          <w:rStyle w:val="s2"/>
        </w:rPr>
        <w:t>"FUTURES"</w:t>
      </w:r>
      <w:r>
        <w:rPr>
          <w:rStyle w:val="HTML"/>
        </w:rPr>
        <w:t>,</w:t>
      </w:r>
    </w:p>
    <w:p w:rsidR="00000000" w:rsidRDefault="00000000">
      <w:pPr>
        <w:pStyle w:val="HTML0"/>
        <w:divId w:val="1184780973"/>
        <w:rPr>
          <w:rStyle w:val="HTML"/>
        </w:rPr>
      </w:pPr>
      <w:r>
        <w:rPr>
          <w:rStyle w:val="HTML"/>
        </w:rPr>
        <w:t xml:space="preserve">      </w:t>
      </w:r>
      <w:r>
        <w:rPr>
          <w:rStyle w:val="s2"/>
        </w:rPr>
        <w:t>"instFamily"</w:t>
      </w:r>
      <w:r>
        <w:rPr>
          <w:rStyle w:val="HTML"/>
        </w:rPr>
        <w:t xml:space="preserve">: </w:t>
      </w:r>
      <w:r>
        <w:rPr>
          <w:rStyle w:val="s2"/>
        </w:rPr>
        <w:t>"BTC-USD"</w:t>
      </w:r>
    </w:p>
    <w:p w:rsidR="00000000" w:rsidRDefault="00000000">
      <w:pPr>
        <w:pStyle w:val="HTML0"/>
        <w:divId w:val="1184780973"/>
        <w:rPr>
          <w:rStyle w:val="HTML"/>
        </w:rPr>
      </w:pPr>
      <w:r>
        <w:rPr>
          <w:rStyle w:val="HTML"/>
        </w:rPr>
        <w:t xml:space="preserve">    </w:t>
      </w:r>
      <w:r>
        <w:rPr>
          <w:rStyle w:val="o"/>
        </w:rPr>
        <w:t>}</w:t>
      </w:r>
    </w:p>
    <w:p w:rsidR="00000000" w:rsidRDefault="00000000">
      <w:pPr>
        <w:pStyle w:val="HTML0"/>
        <w:divId w:val="1184780973"/>
        <w:rPr>
          <w:rStyle w:val="HTML"/>
        </w:rPr>
      </w:pPr>
      <w:r>
        <w:rPr>
          <w:rStyle w:val="HTML"/>
        </w:rPr>
        <w:t xml:space="preserve">  </w:t>
      </w:r>
      <w:r>
        <w:rPr>
          <w:rStyle w:val="o"/>
        </w:rPr>
        <w:t>]</w:t>
      </w:r>
    </w:p>
    <w:p w:rsidR="00000000" w:rsidRDefault="00000000">
      <w:pPr>
        <w:pStyle w:val="HTML0"/>
        <w:divId w:val="1184780973"/>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780"/>
        <w:gridCol w:w="1058"/>
        <w:gridCol w:w="40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subscribed channels</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orders-algo</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Instrument type </w:t>
            </w:r>
            <w:r>
              <w:br/>
            </w:r>
            <w:r>
              <w:rPr>
                <w:rStyle w:val="HTML"/>
              </w:rPr>
              <w:t>SPOT</w:t>
            </w:r>
            <w:r>
              <w:br/>
            </w:r>
            <w:r>
              <w:rPr>
                <w:rStyle w:val="HTML"/>
              </w:rPr>
              <w:t>MARGIN</w:t>
            </w:r>
            <w:r>
              <w:br/>
            </w:r>
            <w:r>
              <w:rPr>
                <w:rStyle w:val="HTML"/>
              </w:rPr>
              <w:t>SWAP</w:t>
            </w:r>
            <w:r>
              <w:br/>
            </w:r>
            <w:r>
              <w:rPr>
                <w:rStyle w:val="HTML"/>
              </w:rPr>
              <w:t>FUTURES</w:t>
            </w:r>
            <w:r>
              <w:t xml:space="preserve"> </w:t>
            </w:r>
            <w:r>
              <w:br/>
            </w:r>
            <w:r>
              <w:rPr>
                <w:rStyle w:val="HTML"/>
              </w:rPr>
              <w:t>ANY</w:t>
            </w:r>
          </w:p>
        </w:tc>
      </w:tr>
      <w:tr w:rsidR="00000000">
        <w:trPr>
          <w:divId w:val="175387555"/>
          <w:tblCellSpacing w:w="15" w:type="dxa"/>
        </w:trPr>
        <w:tc>
          <w:tcPr>
            <w:tcW w:w="0" w:type="auto"/>
            <w:vAlign w:val="center"/>
            <w:hideMark/>
          </w:tcPr>
          <w:p w:rsidR="00000000" w:rsidRDefault="00000000">
            <w:r>
              <w:t>&gt; instFamily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family</w:t>
            </w:r>
            <w:r>
              <w:br/>
              <w:t xml:space="preserve">Applicable to </w:t>
            </w:r>
            <w:r>
              <w:rPr>
                <w:rStyle w:val="HTML"/>
              </w:rPr>
              <w:t>FUTURES</w:t>
            </w:r>
            <w:r>
              <w:t>/</w:t>
            </w:r>
            <w:r>
              <w:rPr>
                <w:rStyle w:val="HTML"/>
              </w:rPr>
              <w:t>SWAP</w:t>
            </w:r>
            <w:r>
              <w:t>/</w:t>
            </w:r>
            <w:r>
              <w:rPr>
                <w:rStyle w:val="HTML"/>
              </w:rPr>
              <w:t>OPTION</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ID</w:t>
            </w:r>
          </w:p>
        </w:tc>
      </w:tr>
    </w:tbl>
    <w:p w:rsidR="00000000" w:rsidRDefault="00000000">
      <w:pPr>
        <w:pStyle w:val="a5"/>
        <w:divId w:val="1587879987"/>
      </w:pPr>
      <w:r>
        <w:t>Successful Response Example : single</w:t>
      </w:r>
    </w:p>
    <w:p w:rsidR="00000000" w:rsidRDefault="00000000">
      <w:pPr>
        <w:pStyle w:val="HTML0"/>
        <w:divId w:val="1488404583"/>
        <w:rPr>
          <w:rStyle w:val="w"/>
        </w:rPr>
      </w:pPr>
      <w:r>
        <w:rPr>
          <w:rStyle w:val="p"/>
        </w:rPr>
        <w:t>{</w:t>
      </w:r>
    </w:p>
    <w:p w:rsidR="00000000" w:rsidRDefault="00000000">
      <w:pPr>
        <w:pStyle w:val="HTML0"/>
        <w:divId w:val="1488404583"/>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1488404583"/>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488404583"/>
        <w:rPr>
          <w:rStyle w:val="w"/>
        </w:rPr>
      </w:pPr>
      <w:r>
        <w:rPr>
          <w:rStyle w:val="w"/>
        </w:rPr>
        <w:t xml:space="preserve">    </w:t>
      </w:r>
      <w:r>
        <w:rPr>
          <w:rStyle w:val="nl"/>
        </w:rPr>
        <w:t>"channel"</w:t>
      </w:r>
      <w:r>
        <w:rPr>
          <w:rStyle w:val="p"/>
        </w:rPr>
        <w:t>:</w:t>
      </w:r>
      <w:r>
        <w:rPr>
          <w:rStyle w:val="w"/>
        </w:rPr>
        <w:t xml:space="preserve"> </w:t>
      </w:r>
      <w:r>
        <w:rPr>
          <w:rStyle w:val="s2"/>
        </w:rPr>
        <w:t>"orders-algo"</w:t>
      </w:r>
      <w:r>
        <w:rPr>
          <w:rStyle w:val="p"/>
        </w:rPr>
        <w:t>,</w:t>
      </w:r>
    </w:p>
    <w:p w:rsidR="00000000" w:rsidRDefault="00000000">
      <w:pPr>
        <w:pStyle w:val="HTML0"/>
        <w:divId w:val="1488404583"/>
        <w:rPr>
          <w:rStyle w:val="w"/>
        </w:rPr>
      </w:pPr>
      <w:r>
        <w:rPr>
          <w:rStyle w:val="w"/>
        </w:rPr>
        <w:t xml:space="preserve">    </w:t>
      </w:r>
      <w:r>
        <w:rPr>
          <w:rStyle w:val="nl"/>
        </w:rPr>
        <w:t>"instType"</w:t>
      </w:r>
      <w:r>
        <w:rPr>
          <w:rStyle w:val="p"/>
        </w:rPr>
        <w:t>:</w:t>
      </w:r>
      <w:r>
        <w:rPr>
          <w:rStyle w:val="w"/>
        </w:rPr>
        <w:t xml:space="preserve"> </w:t>
      </w:r>
      <w:r>
        <w:rPr>
          <w:rStyle w:val="s2"/>
        </w:rPr>
        <w:t>"FUTURES"</w:t>
      </w:r>
      <w:r>
        <w:rPr>
          <w:rStyle w:val="p"/>
        </w:rPr>
        <w:t>,</w:t>
      </w:r>
    </w:p>
    <w:p w:rsidR="00000000" w:rsidRDefault="00000000">
      <w:pPr>
        <w:pStyle w:val="HTML0"/>
        <w:divId w:val="1488404583"/>
        <w:rPr>
          <w:rStyle w:val="w"/>
        </w:rPr>
      </w:pPr>
      <w:r>
        <w:rPr>
          <w:rStyle w:val="w"/>
        </w:rPr>
        <w:t xml:space="preserve">    </w:t>
      </w:r>
      <w:r>
        <w:rPr>
          <w:rStyle w:val="nl"/>
        </w:rPr>
        <w:t>"instFamily"</w:t>
      </w:r>
      <w:r>
        <w:rPr>
          <w:rStyle w:val="p"/>
        </w:rPr>
        <w:t>:</w:t>
      </w:r>
      <w:r>
        <w:rPr>
          <w:rStyle w:val="w"/>
        </w:rPr>
        <w:t xml:space="preserve"> </w:t>
      </w:r>
      <w:r>
        <w:rPr>
          <w:rStyle w:val="s2"/>
        </w:rPr>
        <w:t>"BTC-USD"</w:t>
      </w:r>
      <w:r>
        <w:rPr>
          <w:rStyle w:val="p"/>
        </w:rPr>
        <w:t>,</w:t>
      </w:r>
    </w:p>
    <w:p w:rsidR="00000000" w:rsidRDefault="00000000">
      <w:pPr>
        <w:pStyle w:val="HTML0"/>
        <w:divId w:val="1488404583"/>
        <w:rPr>
          <w:rStyle w:val="w"/>
        </w:rPr>
      </w:pPr>
      <w:r>
        <w:rPr>
          <w:rStyle w:val="w"/>
        </w:rPr>
        <w:t xml:space="preserve">    </w:t>
      </w:r>
      <w:r>
        <w:rPr>
          <w:rStyle w:val="nl"/>
        </w:rPr>
        <w:t>"instId"</w:t>
      </w:r>
      <w:r>
        <w:rPr>
          <w:rStyle w:val="p"/>
        </w:rPr>
        <w:t>:</w:t>
      </w:r>
      <w:r>
        <w:rPr>
          <w:rStyle w:val="w"/>
        </w:rPr>
        <w:t xml:space="preserve"> </w:t>
      </w:r>
      <w:r>
        <w:rPr>
          <w:rStyle w:val="s2"/>
        </w:rPr>
        <w:t>"BTC-USD-200329"</w:t>
      </w:r>
    </w:p>
    <w:p w:rsidR="00000000" w:rsidRDefault="00000000">
      <w:pPr>
        <w:pStyle w:val="HTML0"/>
        <w:divId w:val="1488404583"/>
        <w:rPr>
          <w:rStyle w:val="w"/>
        </w:rPr>
      </w:pPr>
      <w:r>
        <w:rPr>
          <w:rStyle w:val="w"/>
        </w:rPr>
        <w:t xml:space="preserve">  </w:t>
      </w:r>
      <w:r>
        <w:rPr>
          <w:rStyle w:val="p"/>
        </w:rPr>
        <w:t>},</w:t>
      </w:r>
    </w:p>
    <w:p w:rsidR="00000000" w:rsidRDefault="00000000">
      <w:pPr>
        <w:pStyle w:val="HTML0"/>
        <w:divId w:val="1488404583"/>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488404583"/>
        <w:rPr>
          <w:rStyle w:val="w"/>
        </w:rPr>
      </w:pPr>
      <w:r>
        <w:rPr>
          <w:rStyle w:val="p"/>
        </w:rPr>
        <w:t>}</w:t>
      </w:r>
    </w:p>
    <w:p w:rsidR="00000000" w:rsidRDefault="00000000">
      <w:pPr>
        <w:pStyle w:val="a5"/>
        <w:divId w:val="1421831005"/>
      </w:pPr>
      <w:r>
        <w:t>Successful Response Example</w:t>
      </w:r>
    </w:p>
    <w:p w:rsidR="00000000" w:rsidRDefault="00000000">
      <w:pPr>
        <w:pStyle w:val="HTML0"/>
        <w:divId w:val="1935094805"/>
        <w:rPr>
          <w:rStyle w:val="w"/>
        </w:rPr>
      </w:pPr>
      <w:r>
        <w:rPr>
          <w:rStyle w:val="p"/>
        </w:rPr>
        <w:t>{</w:t>
      </w:r>
    </w:p>
    <w:p w:rsidR="00000000" w:rsidRDefault="00000000">
      <w:pPr>
        <w:pStyle w:val="HTML0"/>
        <w:divId w:val="1935094805"/>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1935094805"/>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935094805"/>
        <w:rPr>
          <w:rStyle w:val="w"/>
        </w:rPr>
      </w:pPr>
      <w:r>
        <w:rPr>
          <w:rStyle w:val="w"/>
        </w:rPr>
        <w:t xml:space="preserve">    </w:t>
      </w:r>
      <w:r>
        <w:rPr>
          <w:rStyle w:val="nl"/>
        </w:rPr>
        <w:t>"channel"</w:t>
      </w:r>
      <w:r>
        <w:rPr>
          <w:rStyle w:val="p"/>
        </w:rPr>
        <w:t>:</w:t>
      </w:r>
      <w:r>
        <w:rPr>
          <w:rStyle w:val="w"/>
        </w:rPr>
        <w:t xml:space="preserve"> </w:t>
      </w:r>
      <w:r>
        <w:rPr>
          <w:rStyle w:val="s2"/>
        </w:rPr>
        <w:t>"orders-algo"</w:t>
      </w:r>
      <w:r>
        <w:rPr>
          <w:rStyle w:val="p"/>
        </w:rPr>
        <w:t>,</w:t>
      </w:r>
    </w:p>
    <w:p w:rsidR="00000000" w:rsidRDefault="00000000">
      <w:pPr>
        <w:pStyle w:val="HTML0"/>
        <w:divId w:val="1935094805"/>
        <w:rPr>
          <w:rStyle w:val="w"/>
        </w:rPr>
      </w:pPr>
      <w:r>
        <w:rPr>
          <w:rStyle w:val="w"/>
        </w:rPr>
        <w:t xml:space="preserve">    </w:t>
      </w:r>
      <w:r>
        <w:rPr>
          <w:rStyle w:val="nl"/>
        </w:rPr>
        <w:t>"instType"</w:t>
      </w:r>
      <w:r>
        <w:rPr>
          <w:rStyle w:val="p"/>
        </w:rPr>
        <w:t>:</w:t>
      </w:r>
      <w:r>
        <w:rPr>
          <w:rStyle w:val="w"/>
        </w:rPr>
        <w:t xml:space="preserve"> </w:t>
      </w:r>
      <w:r>
        <w:rPr>
          <w:rStyle w:val="s2"/>
        </w:rPr>
        <w:t>"FUTURES"</w:t>
      </w:r>
      <w:r>
        <w:rPr>
          <w:rStyle w:val="p"/>
        </w:rPr>
        <w:t>,</w:t>
      </w:r>
    </w:p>
    <w:p w:rsidR="00000000" w:rsidRDefault="00000000">
      <w:pPr>
        <w:pStyle w:val="HTML0"/>
        <w:divId w:val="1935094805"/>
        <w:rPr>
          <w:rStyle w:val="w"/>
        </w:rPr>
      </w:pPr>
      <w:r>
        <w:rPr>
          <w:rStyle w:val="w"/>
        </w:rPr>
        <w:t xml:space="preserve">    </w:t>
      </w:r>
      <w:r>
        <w:rPr>
          <w:rStyle w:val="nl"/>
        </w:rPr>
        <w:t>"instFamily"</w:t>
      </w:r>
      <w:r>
        <w:rPr>
          <w:rStyle w:val="p"/>
        </w:rPr>
        <w:t>:</w:t>
      </w:r>
      <w:r>
        <w:rPr>
          <w:rStyle w:val="w"/>
        </w:rPr>
        <w:t xml:space="preserve"> </w:t>
      </w:r>
      <w:r>
        <w:rPr>
          <w:rStyle w:val="s2"/>
        </w:rPr>
        <w:t>"BTC-USD"</w:t>
      </w:r>
    </w:p>
    <w:p w:rsidR="00000000" w:rsidRDefault="00000000">
      <w:pPr>
        <w:pStyle w:val="HTML0"/>
        <w:divId w:val="1935094805"/>
        <w:rPr>
          <w:rStyle w:val="w"/>
        </w:rPr>
      </w:pPr>
      <w:r>
        <w:rPr>
          <w:rStyle w:val="w"/>
        </w:rPr>
        <w:t xml:space="preserve">  </w:t>
      </w:r>
      <w:r>
        <w:rPr>
          <w:rStyle w:val="p"/>
        </w:rPr>
        <w:t>},</w:t>
      </w:r>
    </w:p>
    <w:p w:rsidR="00000000" w:rsidRDefault="00000000">
      <w:pPr>
        <w:pStyle w:val="HTML0"/>
        <w:divId w:val="1935094805"/>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935094805"/>
        <w:rPr>
          <w:rStyle w:val="w"/>
        </w:rPr>
      </w:pPr>
      <w:r>
        <w:rPr>
          <w:rStyle w:val="p"/>
        </w:rPr>
        <w:t>}</w:t>
      </w:r>
    </w:p>
    <w:p w:rsidR="00000000" w:rsidRDefault="00000000">
      <w:pPr>
        <w:pStyle w:val="a5"/>
        <w:divId w:val="298806089"/>
      </w:pPr>
      <w:r>
        <w:t>Failure Response Example</w:t>
      </w:r>
    </w:p>
    <w:p w:rsidR="00000000" w:rsidRDefault="00000000">
      <w:pPr>
        <w:pStyle w:val="HTML0"/>
        <w:divId w:val="1816798925"/>
        <w:rPr>
          <w:rStyle w:val="w"/>
        </w:rPr>
      </w:pPr>
      <w:r>
        <w:rPr>
          <w:rStyle w:val="p"/>
        </w:rPr>
        <w:t>{</w:t>
      </w:r>
    </w:p>
    <w:p w:rsidR="00000000" w:rsidRDefault="00000000">
      <w:pPr>
        <w:pStyle w:val="HTML0"/>
        <w:divId w:val="1816798925"/>
        <w:rPr>
          <w:rStyle w:val="w"/>
        </w:rPr>
      </w:pPr>
      <w:r>
        <w:rPr>
          <w:rStyle w:val="w"/>
        </w:rPr>
        <w:t xml:space="preserve">  </w:t>
      </w:r>
      <w:r>
        <w:rPr>
          <w:rStyle w:val="nl"/>
        </w:rPr>
        <w:t>"event"</w:t>
      </w:r>
      <w:r>
        <w:rPr>
          <w:rStyle w:val="p"/>
        </w:rPr>
        <w:t>:</w:t>
      </w:r>
      <w:r>
        <w:rPr>
          <w:rStyle w:val="w"/>
        </w:rPr>
        <w:t xml:space="preserve"> </w:t>
      </w:r>
      <w:r>
        <w:rPr>
          <w:rStyle w:val="s2"/>
        </w:rPr>
        <w:t>"error"</w:t>
      </w:r>
      <w:r>
        <w:rPr>
          <w:rStyle w:val="p"/>
        </w:rPr>
        <w:t>,</w:t>
      </w:r>
    </w:p>
    <w:p w:rsidR="00000000" w:rsidRDefault="00000000">
      <w:pPr>
        <w:pStyle w:val="HTML0"/>
        <w:divId w:val="1816798925"/>
        <w:rPr>
          <w:rStyle w:val="w"/>
        </w:rPr>
      </w:pPr>
      <w:r>
        <w:rPr>
          <w:rStyle w:val="w"/>
        </w:rPr>
        <w:t xml:space="preserve">  </w:t>
      </w:r>
      <w:r>
        <w:rPr>
          <w:rStyle w:val="nl"/>
        </w:rPr>
        <w:t>"code"</w:t>
      </w:r>
      <w:r>
        <w:rPr>
          <w:rStyle w:val="p"/>
        </w:rPr>
        <w:t>:</w:t>
      </w:r>
      <w:r>
        <w:rPr>
          <w:rStyle w:val="w"/>
        </w:rPr>
        <w:t xml:space="preserve"> </w:t>
      </w:r>
      <w:r>
        <w:rPr>
          <w:rStyle w:val="s2"/>
        </w:rPr>
        <w:t>"60012"</w:t>
      </w:r>
      <w:r>
        <w:rPr>
          <w:rStyle w:val="p"/>
        </w:rPr>
        <w:t>,</w:t>
      </w:r>
    </w:p>
    <w:p w:rsidR="00000000" w:rsidRDefault="00000000">
      <w:pPr>
        <w:pStyle w:val="HTML0"/>
        <w:divId w:val="1816798925"/>
        <w:rPr>
          <w:rStyle w:val="w"/>
        </w:rPr>
      </w:pPr>
      <w:r>
        <w:rPr>
          <w:rStyle w:val="w"/>
        </w:rPr>
        <w:t xml:space="preserve">  </w:t>
      </w:r>
      <w:r>
        <w:rPr>
          <w:rStyle w:val="nl"/>
        </w:rPr>
        <w:t>"msg"</w:t>
      </w:r>
      <w:r>
        <w:rPr>
          <w:rStyle w:val="p"/>
        </w:rPr>
        <w:t>:</w:t>
      </w:r>
      <w:r>
        <w:rPr>
          <w:rStyle w:val="w"/>
        </w:rPr>
        <w:t xml:space="preserve"> </w:t>
      </w:r>
      <w:r>
        <w:rPr>
          <w:rStyle w:val="s2"/>
        </w:rPr>
        <w:t>"Invalid request: {</w:t>
      </w:r>
      <w:r>
        <w:rPr>
          <w:rStyle w:val="se"/>
        </w:rPr>
        <w:t>\"</w:t>
      </w:r>
      <w:r>
        <w:rPr>
          <w:rStyle w:val="s2"/>
        </w:rPr>
        <w:t>op</w:t>
      </w:r>
      <w:r>
        <w:rPr>
          <w:rStyle w:val="se"/>
        </w:rPr>
        <w:t>\"</w:t>
      </w:r>
      <w:r>
        <w:rPr>
          <w:rStyle w:val="s2"/>
        </w:rPr>
        <w:t xml:space="preserve">: </w:t>
      </w:r>
      <w:r>
        <w:rPr>
          <w:rStyle w:val="se"/>
        </w:rPr>
        <w:t>\"</w:t>
      </w:r>
      <w:r>
        <w:rPr>
          <w:rStyle w:val="s2"/>
        </w:rPr>
        <w:t>subscribe</w:t>
      </w:r>
      <w:r>
        <w:rPr>
          <w:rStyle w:val="se"/>
        </w:rPr>
        <w:t>\"</w:t>
      </w:r>
      <w:r>
        <w:rPr>
          <w:rStyle w:val="s2"/>
        </w:rPr>
        <w:t xml:space="preserve">, </w:t>
      </w:r>
      <w:r>
        <w:rPr>
          <w:rStyle w:val="se"/>
        </w:rPr>
        <w:t>\"</w:t>
      </w:r>
      <w:r>
        <w:rPr>
          <w:rStyle w:val="s2"/>
        </w:rPr>
        <w:t>argss</w:t>
      </w:r>
      <w:r>
        <w:rPr>
          <w:rStyle w:val="se"/>
        </w:rPr>
        <w:t>\"</w:t>
      </w:r>
      <w:r>
        <w:rPr>
          <w:rStyle w:val="s2"/>
        </w:rPr>
        <w:t xml:space="preserve">:[{ </w:t>
      </w:r>
      <w:r>
        <w:rPr>
          <w:rStyle w:val="se"/>
        </w:rPr>
        <w:t>\"</w:t>
      </w:r>
      <w:r>
        <w:rPr>
          <w:rStyle w:val="s2"/>
        </w:rPr>
        <w:t>channel</w:t>
      </w:r>
      <w:r>
        <w:rPr>
          <w:rStyle w:val="se"/>
        </w:rPr>
        <w:t>\"</w:t>
      </w:r>
      <w:r>
        <w:rPr>
          <w:rStyle w:val="s2"/>
        </w:rPr>
        <w:t xml:space="preserve"> : </w:t>
      </w:r>
      <w:r>
        <w:rPr>
          <w:rStyle w:val="se"/>
        </w:rPr>
        <w:t>\"</w:t>
      </w:r>
      <w:r>
        <w:rPr>
          <w:rStyle w:val="s2"/>
        </w:rPr>
        <w:t>orders-algo</w:t>
      </w:r>
      <w:r>
        <w:rPr>
          <w:rStyle w:val="se"/>
        </w:rPr>
        <w:t>\"</w:t>
      </w:r>
      <w:r>
        <w:rPr>
          <w:rStyle w:val="s2"/>
        </w:rPr>
        <w:t xml:space="preserve">, </w:t>
      </w:r>
      <w:r>
        <w:rPr>
          <w:rStyle w:val="se"/>
        </w:rPr>
        <w:t>\"</w:t>
      </w:r>
      <w:r>
        <w:rPr>
          <w:rStyle w:val="s2"/>
        </w:rPr>
        <w:t>instType</w:t>
      </w:r>
      <w:r>
        <w:rPr>
          <w:rStyle w:val="se"/>
        </w:rPr>
        <w:t>\"</w:t>
      </w:r>
      <w:r>
        <w:rPr>
          <w:rStyle w:val="s2"/>
        </w:rPr>
        <w:t xml:space="preserve"> : </w:t>
      </w:r>
      <w:r>
        <w:rPr>
          <w:rStyle w:val="se"/>
        </w:rPr>
        <w:t>\"</w:t>
      </w:r>
      <w:r>
        <w:rPr>
          <w:rStyle w:val="s2"/>
        </w:rPr>
        <w:t>FUTURES</w:t>
      </w:r>
      <w:r>
        <w:rPr>
          <w:rStyle w:val="se"/>
        </w:rPr>
        <w:t>\"</w:t>
      </w:r>
      <w:r>
        <w:rPr>
          <w:rStyle w:val="s2"/>
        </w:rPr>
        <w:t>}]}"</w:t>
      </w:r>
      <w:r>
        <w:rPr>
          <w:rStyle w:val="p"/>
        </w:rPr>
        <w:t>,</w:t>
      </w:r>
    </w:p>
    <w:p w:rsidR="00000000" w:rsidRDefault="00000000">
      <w:pPr>
        <w:pStyle w:val="HTML0"/>
        <w:divId w:val="1816798925"/>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816798925"/>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780"/>
        <w:gridCol w:w="1058"/>
        <w:gridCol w:w="40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Event</w:t>
            </w:r>
            <w:r>
              <w:br/>
            </w:r>
            <w:r>
              <w:rPr>
                <w:rStyle w:val="HTML"/>
              </w:rPr>
              <w:t>subscribe</w:t>
            </w:r>
            <w:r>
              <w:br/>
            </w:r>
            <w:r>
              <w:rPr>
                <w:rStyle w:val="HTML"/>
              </w:rPr>
              <w:t>unsubscribe</w:t>
            </w:r>
            <w:r>
              <w:br/>
            </w:r>
            <w:r>
              <w:rPr>
                <w:rStyle w:val="HTML"/>
              </w:rPr>
              <w:t>error</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No</w:t>
            </w:r>
          </w:p>
        </w:tc>
        <w:tc>
          <w:tcPr>
            <w:tcW w:w="0" w:type="auto"/>
            <w:vAlign w:val="center"/>
            <w:hideMark/>
          </w:tcPr>
          <w:p w:rsidR="00000000" w:rsidRDefault="00000000">
            <w:r>
              <w:t>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Instrument type </w:t>
            </w:r>
            <w:r>
              <w:br/>
            </w:r>
            <w:r>
              <w:rPr>
                <w:rStyle w:val="HTML"/>
              </w:rPr>
              <w:t>SPOT</w:t>
            </w:r>
            <w:r>
              <w:br/>
            </w:r>
            <w:r>
              <w:rPr>
                <w:rStyle w:val="HTML"/>
              </w:rPr>
              <w:t>MARGIN</w:t>
            </w:r>
            <w:r>
              <w:br/>
            </w:r>
            <w:r>
              <w:rPr>
                <w:rStyle w:val="HTML"/>
              </w:rPr>
              <w:t>SWAP</w:t>
            </w:r>
            <w:r>
              <w:br/>
            </w:r>
            <w:r>
              <w:rPr>
                <w:rStyle w:val="HTML"/>
              </w:rPr>
              <w:t>FUTURES</w:t>
            </w:r>
            <w:r>
              <w:t xml:space="preserve"> </w:t>
            </w:r>
            <w:r>
              <w:br/>
            </w:r>
            <w:r>
              <w:rPr>
                <w:rStyle w:val="HTML"/>
              </w:rPr>
              <w:t>ANY</w:t>
            </w:r>
          </w:p>
        </w:tc>
      </w:tr>
      <w:tr w:rsidR="00000000">
        <w:trPr>
          <w:divId w:val="175387555"/>
          <w:tblCellSpacing w:w="15" w:type="dxa"/>
        </w:trPr>
        <w:tc>
          <w:tcPr>
            <w:tcW w:w="0" w:type="auto"/>
            <w:vAlign w:val="center"/>
            <w:hideMark/>
          </w:tcPr>
          <w:p w:rsidR="00000000" w:rsidRDefault="00000000">
            <w:r>
              <w:t>&gt; instFamily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family</w:t>
            </w:r>
            <w:r>
              <w:br/>
              <w:t xml:space="preserve">Applicable to </w:t>
            </w:r>
            <w:r>
              <w:rPr>
                <w:rStyle w:val="HTML"/>
              </w:rPr>
              <w:t>FUTURES</w:t>
            </w:r>
            <w:r>
              <w:t>/</w:t>
            </w:r>
            <w:r>
              <w:rPr>
                <w:rStyle w:val="HTML"/>
              </w:rPr>
              <w:t>SWAP</w:t>
            </w:r>
            <w:r>
              <w:t>/</w:t>
            </w:r>
            <w:r>
              <w:rPr>
                <w:rStyle w:val="HTML"/>
              </w:rPr>
              <w:t>OPTION</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connId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WebSocket connection ID</w:t>
            </w:r>
          </w:p>
        </w:tc>
      </w:tr>
    </w:tbl>
    <w:p w:rsidR="00000000" w:rsidRDefault="00000000">
      <w:pPr>
        <w:pStyle w:val="a5"/>
        <w:divId w:val="408962213"/>
      </w:pPr>
      <w:r>
        <w:t>Push Data Example: single</w:t>
      </w:r>
    </w:p>
    <w:p w:rsidR="00000000" w:rsidRDefault="00000000">
      <w:pPr>
        <w:pStyle w:val="HTML0"/>
        <w:divId w:val="37710835"/>
        <w:rPr>
          <w:rStyle w:val="w"/>
        </w:rPr>
      </w:pPr>
      <w:r>
        <w:rPr>
          <w:rStyle w:val="p"/>
        </w:rPr>
        <w:t>{</w:t>
      </w:r>
    </w:p>
    <w:p w:rsidR="00000000" w:rsidRDefault="00000000">
      <w:pPr>
        <w:pStyle w:val="HTML0"/>
        <w:divId w:val="37710835"/>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37710835"/>
        <w:rPr>
          <w:rStyle w:val="w"/>
        </w:rPr>
      </w:pPr>
      <w:r>
        <w:rPr>
          <w:rStyle w:val="w"/>
        </w:rPr>
        <w:t xml:space="preserve">        </w:t>
      </w:r>
      <w:r>
        <w:rPr>
          <w:rStyle w:val="nl"/>
        </w:rPr>
        <w:t>"channel"</w:t>
      </w:r>
      <w:r>
        <w:rPr>
          <w:rStyle w:val="p"/>
        </w:rPr>
        <w:t>:</w:t>
      </w:r>
      <w:r>
        <w:rPr>
          <w:rStyle w:val="w"/>
        </w:rPr>
        <w:t xml:space="preserve"> </w:t>
      </w:r>
      <w:r>
        <w:rPr>
          <w:rStyle w:val="s2"/>
        </w:rPr>
        <w:t>"orders-algo"</w:t>
      </w:r>
      <w:r>
        <w:rPr>
          <w:rStyle w:val="p"/>
        </w:rPr>
        <w:t>,</w:t>
      </w:r>
    </w:p>
    <w:p w:rsidR="00000000" w:rsidRDefault="00000000">
      <w:pPr>
        <w:pStyle w:val="HTML0"/>
        <w:divId w:val="37710835"/>
        <w:rPr>
          <w:rStyle w:val="w"/>
        </w:rPr>
      </w:pPr>
      <w:r>
        <w:rPr>
          <w:rStyle w:val="w"/>
        </w:rPr>
        <w:t xml:space="preserve">        </w:t>
      </w:r>
      <w:r>
        <w:rPr>
          <w:rStyle w:val="nl"/>
        </w:rPr>
        <w:t>"uid"</w:t>
      </w:r>
      <w:r>
        <w:rPr>
          <w:rStyle w:val="p"/>
        </w:rPr>
        <w:t>:</w:t>
      </w:r>
      <w:r>
        <w:rPr>
          <w:rStyle w:val="w"/>
        </w:rPr>
        <w:t xml:space="preserve"> </w:t>
      </w:r>
      <w:r>
        <w:rPr>
          <w:rStyle w:val="s2"/>
        </w:rPr>
        <w:t>"77982378738415879"</w:t>
      </w:r>
      <w:r>
        <w:rPr>
          <w:rStyle w:val="p"/>
        </w:rPr>
        <w:t>,</w:t>
      </w:r>
    </w:p>
    <w:p w:rsidR="00000000" w:rsidRDefault="00000000">
      <w:pPr>
        <w:pStyle w:val="HTML0"/>
        <w:divId w:val="37710835"/>
        <w:rPr>
          <w:rStyle w:val="w"/>
        </w:rPr>
      </w:pPr>
      <w:r>
        <w:rPr>
          <w:rStyle w:val="w"/>
        </w:rPr>
        <w:t xml:space="preserve">        </w:t>
      </w:r>
      <w:r>
        <w:rPr>
          <w:rStyle w:val="nl"/>
        </w:rPr>
        <w:t>"instType"</w:t>
      </w:r>
      <w:r>
        <w:rPr>
          <w:rStyle w:val="p"/>
        </w:rPr>
        <w:t>:</w:t>
      </w:r>
      <w:r>
        <w:rPr>
          <w:rStyle w:val="w"/>
        </w:rPr>
        <w:t xml:space="preserve"> </w:t>
      </w:r>
      <w:r>
        <w:rPr>
          <w:rStyle w:val="s2"/>
        </w:rPr>
        <w:t>"FUTURES"</w:t>
      </w:r>
      <w:r>
        <w:rPr>
          <w:rStyle w:val="p"/>
        </w:rPr>
        <w:t>,</w:t>
      </w:r>
    </w:p>
    <w:p w:rsidR="00000000" w:rsidRDefault="00000000">
      <w:pPr>
        <w:pStyle w:val="HTML0"/>
        <w:divId w:val="37710835"/>
        <w:rPr>
          <w:rStyle w:val="w"/>
        </w:rPr>
      </w:pPr>
      <w:r>
        <w:rPr>
          <w:rStyle w:val="w"/>
        </w:rPr>
        <w:t xml:space="preserve">        </w:t>
      </w:r>
      <w:r>
        <w:rPr>
          <w:rStyle w:val="nl"/>
        </w:rPr>
        <w:t>"instId"</w:t>
      </w:r>
      <w:r>
        <w:rPr>
          <w:rStyle w:val="p"/>
        </w:rPr>
        <w:t>:</w:t>
      </w:r>
      <w:r>
        <w:rPr>
          <w:rStyle w:val="w"/>
        </w:rPr>
        <w:t xml:space="preserve"> </w:t>
      </w:r>
      <w:r>
        <w:rPr>
          <w:rStyle w:val="s2"/>
        </w:rPr>
        <w:t>"BTC-USD-200329"</w:t>
      </w:r>
    </w:p>
    <w:p w:rsidR="00000000" w:rsidRDefault="00000000">
      <w:pPr>
        <w:pStyle w:val="HTML0"/>
        <w:divId w:val="37710835"/>
        <w:rPr>
          <w:rStyle w:val="w"/>
        </w:rPr>
      </w:pPr>
      <w:r>
        <w:rPr>
          <w:rStyle w:val="w"/>
        </w:rPr>
        <w:t xml:space="preserve">    </w:t>
      </w:r>
      <w:r>
        <w:rPr>
          <w:rStyle w:val="p"/>
        </w:rPr>
        <w:t>},</w:t>
      </w:r>
    </w:p>
    <w:p w:rsidR="00000000" w:rsidRDefault="00000000">
      <w:pPr>
        <w:pStyle w:val="HTML0"/>
        <w:divId w:val="37710835"/>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37710835"/>
        <w:rPr>
          <w:rStyle w:val="w"/>
        </w:rPr>
      </w:pPr>
      <w:r>
        <w:rPr>
          <w:rStyle w:val="w"/>
        </w:rPr>
        <w:t xml:space="preserve">        </w:t>
      </w:r>
      <w:r>
        <w:rPr>
          <w:rStyle w:val="nl"/>
        </w:rPr>
        <w:t>"actualPx"</w:t>
      </w:r>
      <w:r>
        <w:rPr>
          <w:rStyle w:val="p"/>
        </w:rPr>
        <w:t>:</w:t>
      </w:r>
      <w:r>
        <w:rPr>
          <w:rStyle w:val="w"/>
        </w:rPr>
        <w:t xml:space="preserve"> </w:t>
      </w:r>
      <w:r>
        <w:rPr>
          <w:rStyle w:val="s2"/>
        </w:rPr>
        <w:t>"0"</w:t>
      </w:r>
      <w:r>
        <w:rPr>
          <w:rStyle w:val="p"/>
        </w:rPr>
        <w:t>,</w:t>
      </w:r>
    </w:p>
    <w:p w:rsidR="00000000" w:rsidRDefault="00000000">
      <w:pPr>
        <w:pStyle w:val="HTML0"/>
        <w:divId w:val="37710835"/>
        <w:rPr>
          <w:rStyle w:val="w"/>
        </w:rPr>
      </w:pPr>
      <w:r>
        <w:rPr>
          <w:rStyle w:val="w"/>
        </w:rPr>
        <w:t xml:space="preserve">        </w:t>
      </w:r>
      <w:r>
        <w:rPr>
          <w:rStyle w:val="nl"/>
        </w:rPr>
        <w:t>"actualSide"</w:t>
      </w:r>
      <w:r>
        <w:rPr>
          <w:rStyle w:val="p"/>
        </w:rPr>
        <w:t>:</w:t>
      </w:r>
      <w:r>
        <w:rPr>
          <w:rStyle w:val="w"/>
        </w:rPr>
        <w:t xml:space="preserve"> </w:t>
      </w:r>
      <w:r>
        <w:rPr>
          <w:rStyle w:val="s2"/>
        </w:rPr>
        <w:t>""</w:t>
      </w:r>
      <w:r>
        <w:rPr>
          <w:rStyle w:val="p"/>
        </w:rPr>
        <w:t>,</w:t>
      </w:r>
    </w:p>
    <w:p w:rsidR="00000000" w:rsidRDefault="00000000">
      <w:pPr>
        <w:pStyle w:val="HTML0"/>
        <w:divId w:val="37710835"/>
        <w:rPr>
          <w:rStyle w:val="w"/>
        </w:rPr>
      </w:pPr>
      <w:r>
        <w:rPr>
          <w:rStyle w:val="w"/>
        </w:rPr>
        <w:t xml:space="preserve">        </w:t>
      </w:r>
      <w:r>
        <w:rPr>
          <w:rStyle w:val="nl"/>
        </w:rPr>
        <w:t>"actualSz"</w:t>
      </w:r>
      <w:r>
        <w:rPr>
          <w:rStyle w:val="p"/>
        </w:rPr>
        <w:t>:</w:t>
      </w:r>
      <w:r>
        <w:rPr>
          <w:rStyle w:val="w"/>
        </w:rPr>
        <w:t xml:space="preserve"> </w:t>
      </w:r>
      <w:r>
        <w:rPr>
          <w:rStyle w:val="s2"/>
        </w:rPr>
        <w:t>"0"</w:t>
      </w:r>
      <w:r>
        <w:rPr>
          <w:rStyle w:val="p"/>
        </w:rPr>
        <w:t>,</w:t>
      </w:r>
    </w:p>
    <w:p w:rsidR="00000000" w:rsidRDefault="00000000">
      <w:pPr>
        <w:pStyle w:val="HTML0"/>
        <w:divId w:val="37710835"/>
        <w:rPr>
          <w:rStyle w:val="w"/>
        </w:rPr>
      </w:pPr>
      <w:r>
        <w:rPr>
          <w:rStyle w:val="w"/>
        </w:rPr>
        <w:t xml:space="preserve">        </w:t>
      </w:r>
      <w:r>
        <w:rPr>
          <w:rStyle w:val="nl"/>
        </w:rPr>
        <w:t>"algoClOrdId"</w:t>
      </w:r>
      <w:r>
        <w:rPr>
          <w:rStyle w:val="p"/>
        </w:rPr>
        <w:t>:</w:t>
      </w:r>
      <w:r>
        <w:rPr>
          <w:rStyle w:val="w"/>
        </w:rPr>
        <w:t xml:space="preserve"> </w:t>
      </w:r>
      <w:r>
        <w:rPr>
          <w:rStyle w:val="s2"/>
        </w:rPr>
        <w:t>""</w:t>
      </w:r>
      <w:r>
        <w:rPr>
          <w:rStyle w:val="p"/>
        </w:rPr>
        <w:t>,</w:t>
      </w:r>
    </w:p>
    <w:p w:rsidR="00000000" w:rsidRDefault="00000000">
      <w:pPr>
        <w:pStyle w:val="HTML0"/>
        <w:divId w:val="37710835"/>
        <w:rPr>
          <w:rStyle w:val="w"/>
        </w:rPr>
      </w:pPr>
      <w:r>
        <w:rPr>
          <w:rStyle w:val="w"/>
        </w:rPr>
        <w:t xml:space="preserve">        </w:t>
      </w:r>
      <w:r>
        <w:rPr>
          <w:rStyle w:val="nl"/>
        </w:rPr>
        <w:t>"algoId"</w:t>
      </w:r>
      <w:r>
        <w:rPr>
          <w:rStyle w:val="p"/>
        </w:rPr>
        <w:t>:</w:t>
      </w:r>
      <w:r>
        <w:rPr>
          <w:rStyle w:val="w"/>
        </w:rPr>
        <w:t xml:space="preserve"> </w:t>
      </w:r>
      <w:r>
        <w:rPr>
          <w:rStyle w:val="s2"/>
        </w:rPr>
        <w:t>"581878926302093312"</w:t>
      </w:r>
      <w:r>
        <w:rPr>
          <w:rStyle w:val="p"/>
        </w:rPr>
        <w:t>,</w:t>
      </w:r>
    </w:p>
    <w:p w:rsidR="00000000" w:rsidRDefault="00000000">
      <w:pPr>
        <w:pStyle w:val="HTML0"/>
        <w:divId w:val="37710835"/>
        <w:rPr>
          <w:rStyle w:val="w"/>
        </w:rPr>
      </w:pPr>
      <w:r>
        <w:rPr>
          <w:rStyle w:val="w"/>
        </w:rPr>
        <w:t xml:space="preserve">        </w:t>
      </w:r>
      <w:r>
        <w:rPr>
          <w:rStyle w:val="nl"/>
        </w:rPr>
        <w:t>"attachAlgoOrds"</w:t>
      </w:r>
      <w:r>
        <w:rPr>
          <w:rStyle w:val="p"/>
        </w:rPr>
        <w:t>:</w:t>
      </w:r>
      <w:r>
        <w:rPr>
          <w:rStyle w:val="w"/>
        </w:rPr>
        <w:t xml:space="preserve"> </w:t>
      </w:r>
      <w:r>
        <w:rPr>
          <w:rStyle w:val="p"/>
        </w:rPr>
        <w:t>[],</w:t>
      </w:r>
    </w:p>
    <w:p w:rsidR="00000000" w:rsidRDefault="00000000">
      <w:pPr>
        <w:pStyle w:val="HTML0"/>
        <w:divId w:val="37710835"/>
        <w:rPr>
          <w:rStyle w:val="w"/>
        </w:rPr>
      </w:pPr>
      <w:r>
        <w:rPr>
          <w:rStyle w:val="w"/>
        </w:rPr>
        <w:t xml:space="preserve">        </w:t>
      </w:r>
      <w:r>
        <w:rPr>
          <w:rStyle w:val="nl"/>
        </w:rPr>
        <w:t>"amendResult"</w:t>
      </w:r>
      <w:r>
        <w:rPr>
          <w:rStyle w:val="p"/>
        </w:rPr>
        <w:t>:</w:t>
      </w:r>
      <w:r>
        <w:rPr>
          <w:rStyle w:val="w"/>
        </w:rPr>
        <w:t xml:space="preserve"> </w:t>
      </w:r>
      <w:r>
        <w:rPr>
          <w:rStyle w:val="s2"/>
        </w:rPr>
        <w:t>""</w:t>
      </w:r>
      <w:r>
        <w:rPr>
          <w:rStyle w:val="p"/>
        </w:rPr>
        <w:t>,</w:t>
      </w:r>
    </w:p>
    <w:p w:rsidR="00000000" w:rsidRDefault="00000000">
      <w:pPr>
        <w:pStyle w:val="HTML0"/>
        <w:divId w:val="37710835"/>
        <w:rPr>
          <w:rStyle w:val="w"/>
        </w:rPr>
      </w:pPr>
      <w:r>
        <w:rPr>
          <w:rStyle w:val="w"/>
        </w:rPr>
        <w:t xml:space="preserve">        </w:t>
      </w:r>
      <w:r>
        <w:rPr>
          <w:rStyle w:val="nl"/>
        </w:rPr>
        <w:t>"cTime"</w:t>
      </w:r>
      <w:r>
        <w:rPr>
          <w:rStyle w:val="p"/>
        </w:rPr>
        <w:t>:</w:t>
      </w:r>
      <w:r>
        <w:rPr>
          <w:rStyle w:val="w"/>
        </w:rPr>
        <w:t xml:space="preserve"> </w:t>
      </w:r>
      <w:r>
        <w:rPr>
          <w:rStyle w:val="s2"/>
        </w:rPr>
        <w:t>"1685002746818"</w:t>
      </w:r>
      <w:r>
        <w:rPr>
          <w:rStyle w:val="p"/>
        </w:rPr>
        <w:t>,</w:t>
      </w:r>
    </w:p>
    <w:p w:rsidR="00000000" w:rsidRDefault="00000000">
      <w:pPr>
        <w:pStyle w:val="HTML0"/>
        <w:divId w:val="37710835"/>
        <w:rPr>
          <w:rStyle w:val="w"/>
        </w:rPr>
      </w:pPr>
      <w:r>
        <w:rPr>
          <w:rStyle w:val="w"/>
        </w:rPr>
        <w:t xml:space="preserve">        </w:t>
      </w:r>
      <w:r>
        <w:rPr>
          <w:rStyle w:val="nl"/>
        </w:rPr>
        <w:t>"uTime"</w:t>
      </w:r>
      <w:r>
        <w:rPr>
          <w:rStyle w:val="p"/>
        </w:rPr>
        <w:t>:</w:t>
      </w:r>
      <w:r>
        <w:rPr>
          <w:rStyle w:val="w"/>
        </w:rPr>
        <w:t xml:space="preserve"> </w:t>
      </w:r>
      <w:r>
        <w:rPr>
          <w:rStyle w:val="s2"/>
        </w:rPr>
        <w:t>"1708679675245"</w:t>
      </w:r>
      <w:r>
        <w:rPr>
          <w:rStyle w:val="p"/>
        </w:rPr>
        <w:t>,</w:t>
      </w:r>
    </w:p>
    <w:p w:rsidR="00000000" w:rsidRDefault="00000000">
      <w:pPr>
        <w:pStyle w:val="HTML0"/>
        <w:divId w:val="37710835"/>
        <w:rPr>
          <w:rStyle w:val="w"/>
        </w:rPr>
      </w:pPr>
      <w:r>
        <w:rPr>
          <w:rStyle w:val="w"/>
        </w:rPr>
        <w:t xml:space="preserve">        </w:t>
      </w:r>
      <w:r>
        <w:rPr>
          <w:rStyle w:val="nl"/>
        </w:rPr>
        <w:t>"ccy"</w:t>
      </w:r>
      <w:r>
        <w:rPr>
          <w:rStyle w:val="p"/>
        </w:rPr>
        <w:t>:</w:t>
      </w:r>
      <w:r>
        <w:rPr>
          <w:rStyle w:val="w"/>
        </w:rPr>
        <w:t xml:space="preserve"> </w:t>
      </w:r>
      <w:r>
        <w:rPr>
          <w:rStyle w:val="s2"/>
        </w:rPr>
        <w:t>""</w:t>
      </w:r>
      <w:r>
        <w:rPr>
          <w:rStyle w:val="p"/>
        </w:rPr>
        <w:t>,</w:t>
      </w:r>
    </w:p>
    <w:p w:rsidR="00000000" w:rsidRDefault="00000000">
      <w:pPr>
        <w:pStyle w:val="HTML0"/>
        <w:divId w:val="37710835"/>
        <w:rPr>
          <w:rStyle w:val="w"/>
        </w:rPr>
      </w:pPr>
      <w:r>
        <w:rPr>
          <w:rStyle w:val="w"/>
        </w:rPr>
        <w:t xml:space="preserve">        </w:t>
      </w:r>
      <w:r>
        <w:rPr>
          <w:rStyle w:val="nl"/>
        </w:rPr>
        <w:t>"clOrdId"</w:t>
      </w:r>
      <w:r>
        <w:rPr>
          <w:rStyle w:val="p"/>
        </w:rPr>
        <w:t>:</w:t>
      </w:r>
      <w:r>
        <w:rPr>
          <w:rStyle w:val="w"/>
        </w:rPr>
        <w:t xml:space="preserve"> </w:t>
      </w:r>
      <w:r>
        <w:rPr>
          <w:rStyle w:val="s2"/>
        </w:rPr>
        <w:t>""</w:t>
      </w:r>
      <w:r>
        <w:rPr>
          <w:rStyle w:val="p"/>
        </w:rPr>
        <w:t>,</w:t>
      </w:r>
    </w:p>
    <w:p w:rsidR="00000000" w:rsidRDefault="00000000">
      <w:pPr>
        <w:pStyle w:val="HTML0"/>
        <w:divId w:val="37710835"/>
        <w:rPr>
          <w:rStyle w:val="w"/>
        </w:rPr>
      </w:pPr>
      <w:r>
        <w:rPr>
          <w:rStyle w:val="w"/>
        </w:rPr>
        <w:t xml:space="preserve">        </w:t>
      </w:r>
      <w:r>
        <w:rPr>
          <w:rStyle w:val="nl"/>
        </w:rPr>
        <w:t>"closeFraction"</w:t>
      </w:r>
      <w:r>
        <w:rPr>
          <w:rStyle w:val="p"/>
        </w:rPr>
        <w:t>:</w:t>
      </w:r>
      <w:r>
        <w:rPr>
          <w:rStyle w:val="w"/>
        </w:rPr>
        <w:t xml:space="preserve"> </w:t>
      </w:r>
      <w:r>
        <w:rPr>
          <w:rStyle w:val="s2"/>
        </w:rPr>
        <w:t>""</w:t>
      </w:r>
      <w:r>
        <w:rPr>
          <w:rStyle w:val="p"/>
        </w:rPr>
        <w:t>,</w:t>
      </w:r>
    </w:p>
    <w:p w:rsidR="00000000" w:rsidRDefault="00000000">
      <w:pPr>
        <w:pStyle w:val="HTML0"/>
        <w:divId w:val="37710835"/>
        <w:rPr>
          <w:rStyle w:val="w"/>
        </w:rPr>
      </w:pPr>
      <w:r>
        <w:rPr>
          <w:rStyle w:val="w"/>
        </w:rPr>
        <w:t xml:space="preserve">        </w:t>
      </w:r>
      <w:r>
        <w:rPr>
          <w:rStyle w:val="nl"/>
        </w:rPr>
        <w:t>"failCode"</w:t>
      </w:r>
      <w:r>
        <w:rPr>
          <w:rStyle w:val="p"/>
        </w:rPr>
        <w:t>:</w:t>
      </w:r>
      <w:r>
        <w:rPr>
          <w:rStyle w:val="w"/>
        </w:rPr>
        <w:t xml:space="preserve"> </w:t>
      </w:r>
      <w:r>
        <w:rPr>
          <w:rStyle w:val="s2"/>
        </w:rPr>
        <w:t>""</w:t>
      </w:r>
      <w:r>
        <w:rPr>
          <w:rStyle w:val="p"/>
        </w:rPr>
        <w:t>,</w:t>
      </w:r>
    </w:p>
    <w:p w:rsidR="00000000" w:rsidRDefault="00000000">
      <w:pPr>
        <w:pStyle w:val="HTML0"/>
        <w:divId w:val="37710835"/>
        <w:rPr>
          <w:rStyle w:val="w"/>
        </w:rPr>
      </w:pPr>
      <w:r>
        <w:rPr>
          <w:rStyle w:val="w"/>
        </w:rPr>
        <w:t xml:space="preserve">        </w:t>
      </w:r>
      <w:r>
        <w:rPr>
          <w:rStyle w:val="nl"/>
        </w:rPr>
        <w:t>"instId"</w:t>
      </w:r>
      <w:r>
        <w:rPr>
          <w:rStyle w:val="p"/>
        </w:rPr>
        <w:t>:</w:t>
      </w:r>
      <w:r>
        <w:rPr>
          <w:rStyle w:val="w"/>
        </w:rPr>
        <w:t xml:space="preserve"> </w:t>
      </w:r>
      <w:r>
        <w:rPr>
          <w:rStyle w:val="s2"/>
        </w:rPr>
        <w:t>"BTC-USDC"</w:t>
      </w:r>
      <w:r>
        <w:rPr>
          <w:rStyle w:val="p"/>
        </w:rPr>
        <w:t>,</w:t>
      </w:r>
    </w:p>
    <w:p w:rsidR="00000000" w:rsidRDefault="00000000">
      <w:pPr>
        <w:pStyle w:val="HTML0"/>
        <w:divId w:val="37710835"/>
        <w:rPr>
          <w:rStyle w:val="w"/>
        </w:rPr>
      </w:pPr>
      <w:r>
        <w:rPr>
          <w:rStyle w:val="w"/>
        </w:rPr>
        <w:t xml:space="preserve">        </w:t>
      </w:r>
      <w:r>
        <w:rPr>
          <w:rStyle w:val="nl"/>
        </w:rPr>
        <w:t>"instType"</w:t>
      </w:r>
      <w:r>
        <w:rPr>
          <w:rStyle w:val="p"/>
        </w:rPr>
        <w:t>:</w:t>
      </w:r>
      <w:r>
        <w:rPr>
          <w:rStyle w:val="w"/>
        </w:rPr>
        <w:t xml:space="preserve"> </w:t>
      </w:r>
      <w:r>
        <w:rPr>
          <w:rStyle w:val="s2"/>
        </w:rPr>
        <w:t>"SPOT"</w:t>
      </w:r>
      <w:r>
        <w:rPr>
          <w:rStyle w:val="p"/>
        </w:rPr>
        <w:t>,</w:t>
      </w:r>
    </w:p>
    <w:p w:rsidR="00000000" w:rsidRDefault="00000000">
      <w:pPr>
        <w:pStyle w:val="HTML0"/>
        <w:divId w:val="37710835"/>
        <w:rPr>
          <w:rStyle w:val="w"/>
        </w:rPr>
      </w:pPr>
      <w:r>
        <w:rPr>
          <w:rStyle w:val="w"/>
        </w:rPr>
        <w:t xml:space="preserve">        </w:t>
      </w:r>
      <w:r>
        <w:rPr>
          <w:rStyle w:val="nl"/>
        </w:rPr>
        <w:t>"last"</w:t>
      </w:r>
      <w:r>
        <w:rPr>
          <w:rStyle w:val="p"/>
        </w:rPr>
        <w:t>:</w:t>
      </w:r>
      <w:r>
        <w:rPr>
          <w:rStyle w:val="w"/>
        </w:rPr>
        <w:t xml:space="preserve"> </w:t>
      </w:r>
      <w:r>
        <w:rPr>
          <w:rStyle w:val="s2"/>
        </w:rPr>
        <w:t>"26174.8"</w:t>
      </w:r>
      <w:r>
        <w:rPr>
          <w:rStyle w:val="p"/>
        </w:rPr>
        <w:t>,</w:t>
      </w:r>
    </w:p>
    <w:p w:rsidR="00000000" w:rsidRDefault="00000000">
      <w:pPr>
        <w:pStyle w:val="HTML0"/>
        <w:divId w:val="37710835"/>
        <w:rPr>
          <w:rStyle w:val="w"/>
        </w:rPr>
      </w:pPr>
      <w:r>
        <w:rPr>
          <w:rStyle w:val="w"/>
        </w:rPr>
        <w:t xml:space="preserve">        </w:t>
      </w:r>
      <w:r>
        <w:rPr>
          <w:rStyle w:val="nl"/>
        </w:rPr>
        <w:t>"lever"</w:t>
      </w:r>
      <w:r>
        <w:rPr>
          <w:rStyle w:val="p"/>
        </w:rPr>
        <w:t>:</w:t>
      </w:r>
      <w:r>
        <w:rPr>
          <w:rStyle w:val="w"/>
        </w:rPr>
        <w:t xml:space="preserve"> </w:t>
      </w:r>
      <w:r>
        <w:rPr>
          <w:rStyle w:val="s2"/>
        </w:rPr>
        <w:t>"0"</w:t>
      </w:r>
      <w:r>
        <w:rPr>
          <w:rStyle w:val="p"/>
        </w:rPr>
        <w:t>,</w:t>
      </w:r>
    </w:p>
    <w:p w:rsidR="00000000" w:rsidRDefault="00000000">
      <w:pPr>
        <w:pStyle w:val="HTML0"/>
        <w:divId w:val="37710835"/>
        <w:rPr>
          <w:rStyle w:val="w"/>
        </w:rPr>
      </w:pPr>
      <w:r>
        <w:rPr>
          <w:rStyle w:val="w"/>
        </w:rPr>
        <w:t xml:space="preserve">        </w:t>
      </w:r>
      <w:r>
        <w:rPr>
          <w:rStyle w:val="nl"/>
        </w:rPr>
        <w:t>"notionalUsd"</w:t>
      </w:r>
      <w:r>
        <w:rPr>
          <w:rStyle w:val="p"/>
        </w:rPr>
        <w:t>:</w:t>
      </w:r>
      <w:r>
        <w:rPr>
          <w:rStyle w:val="w"/>
        </w:rPr>
        <w:t xml:space="preserve"> </w:t>
      </w:r>
      <w:r>
        <w:rPr>
          <w:rStyle w:val="s2"/>
        </w:rPr>
        <w:t>"11.0"</w:t>
      </w:r>
      <w:r>
        <w:rPr>
          <w:rStyle w:val="p"/>
        </w:rPr>
        <w:t>,</w:t>
      </w:r>
    </w:p>
    <w:p w:rsidR="00000000" w:rsidRDefault="00000000">
      <w:pPr>
        <w:pStyle w:val="HTML0"/>
        <w:divId w:val="37710835"/>
        <w:rPr>
          <w:rStyle w:val="w"/>
        </w:rPr>
      </w:pPr>
      <w:r>
        <w:rPr>
          <w:rStyle w:val="w"/>
        </w:rPr>
        <w:t xml:space="preserve">        </w:t>
      </w:r>
      <w:r>
        <w:rPr>
          <w:rStyle w:val="nl"/>
        </w:rPr>
        <w:t>"ordId"</w:t>
      </w:r>
      <w:r>
        <w:rPr>
          <w:rStyle w:val="p"/>
        </w:rPr>
        <w:t>:</w:t>
      </w:r>
      <w:r>
        <w:rPr>
          <w:rStyle w:val="w"/>
        </w:rPr>
        <w:t xml:space="preserve"> </w:t>
      </w:r>
      <w:r>
        <w:rPr>
          <w:rStyle w:val="s2"/>
        </w:rPr>
        <w:t>""</w:t>
      </w:r>
      <w:r>
        <w:rPr>
          <w:rStyle w:val="p"/>
        </w:rPr>
        <w:t>,</w:t>
      </w:r>
    </w:p>
    <w:p w:rsidR="00000000" w:rsidRDefault="00000000">
      <w:pPr>
        <w:pStyle w:val="HTML0"/>
        <w:divId w:val="37710835"/>
        <w:rPr>
          <w:rStyle w:val="w"/>
        </w:rPr>
      </w:pPr>
      <w:r>
        <w:rPr>
          <w:rStyle w:val="w"/>
        </w:rPr>
        <w:t xml:space="preserve">        </w:t>
      </w:r>
      <w:r>
        <w:rPr>
          <w:rStyle w:val="nl"/>
        </w:rPr>
        <w:t>"ordIdList"</w:t>
      </w:r>
      <w:r>
        <w:rPr>
          <w:rStyle w:val="p"/>
        </w:rPr>
        <w:t>:</w:t>
      </w:r>
      <w:r>
        <w:rPr>
          <w:rStyle w:val="w"/>
        </w:rPr>
        <w:t xml:space="preserve"> </w:t>
      </w:r>
      <w:r>
        <w:rPr>
          <w:rStyle w:val="p"/>
        </w:rPr>
        <w:t>[],</w:t>
      </w:r>
    </w:p>
    <w:p w:rsidR="00000000" w:rsidRDefault="00000000">
      <w:pPr>
        <w:pStyle w:val="HTML0"/>
        <w:divId w:val="37710835"/>
        <w:rPr>
          <w:rStyle w:val="w"/>
        </w:rPr>
      </w:pPr>
      <w:r>
        <w:rPr>
          <w:rStyle w:val="w"/>
        </w:rPr>
        <w:t xml:space="preserve">        </w:t>
      </w:r>
      <w:r>
        <w:rPr>
          <w:rStyle w:val="nl"/>
        </w:rPr>
        <w:t>"ordPx"</w:t>
      </w:r>
      <w:r>
        <w:rPr>
          <w:rStyle w:val="p"/>
        </w:rPr>
        <w:t>:</w:t>
      </w:r>
      <w:r>
        <w:rPr>
          <w:rStyle w:val="w"/>
        </w:rPr>
        <w:t xml:space="preserve"> </w:t>
      </w:r>
      <w:r>
        <w:rPr>
          <w:rStyle w:val="s2"/>
        </w:rPr>
        <w:t>""</w:t>
      </w:r>
      <w:r>
        <w:rPr>
          <w:rStyle w:val="p"/>
        </w:rPr>
        <w:t>,</w:t>
      </w:r>
    </w:p>
    <w:p w:rsidR="00000000" w:rsidRDefault="00000000">
      <w:pPr>
        <w:pStyle w:val="HTML0"/>
        <w:divId w:val="37710835"/>
        <w:rPr>
          <w:rStyle w:val="w"/>
        </w:rPr>
      </w:pPr>
      <w:r>
        <w:rPr>
          <w:rStyle w:val="w"/>
        </w:rPr>
        <w:t xml:space="preserve">        </w:t>
      </w:r>
      <w:r>
        <w:rPr>
          <w:rStyle w:val="nl"/>
        </w:rPr>
        <w:t>"ordType"</w:t>
      </w:r>
      <w:r>
        <w:rPr>
          <w:rStyle w:val="p"/>
        </w:rPr>
        <w:t>:</w:t>
      </w:r>
      <w:r>
        <w:rPr>
          <w:rStyle w:val="w"/>
        </w:rPr>
        <w:t xml:space="preserve"> </w:t>
      </w:r>
      <w:r>
        <w:rPr>
          <w:rStyle w:val="s2"/>
        </w:rPr>
        <w:t>"conditional"</w:t>
      </w:r>
      <w:r>
        <w:rPr>
          <w:rStyle w:val="p"/>
        </w:rPr>
        <w:t>,</w:t>
      </w:r>
    </w:p>
    <w:p w:rsidR="00000000" w:rsidRDefault="00000000">
      <w:pPr>
        <w:pStyle w:val="HTML0"/>
        <w:divId w:val="37710835"/>
        <w:rPr>
          <w:rStyle w:val="w"/>
        </w:rPr>
      </w:pPr>
      <w:r>
        <w:rPr>
          <w:rStyle w:val="w"/>
        </w:rPr>
        <w:t xml:space="preserve">        </w:t>
      </w:r>
      <w:r>
        <w:rPr>
          <w:rStyle w:val="nl"/>
        </w:rPr>
        <w:t>"posSide"</w:t>
      </w:r>
      <w:r>
        <w:rPr>
          <w:rStyle w:val="p"/>
        </w:rPr>
        <w:t>:</w:t>
      </w:r>
      <w:r>
        <w:rPr>
          <w:rStyle w:val="w"/>
        </w:rPr>
        <w:t xml:space="preserve"> </w:t>
      </w:r>
      <w:r>
        <w:rPr>
          <w:rStyle w:val="s2"/>
        </w:rPr>
        <w:t>""</w:t>
      </w:r>
      <w:r>
        <w:rPr>
          <w:rStyle w:val="p"/>
        </w:rPr>
        <w:t>,</w:t>
      </w:r>
    </w:p>
    <w:p w:rsidR="00000000" w:rsidRDefault="00000000">
      <w:pPr>
        <w:pStyle w:val="HTML0"/>
        <w:divId w:val="37710835"/>
        <w:rPr>
          <w:rStyle w:val="w"/>
        </w:rPr>
      </w:pPr>
      <w:r>
        <w:rPr>
          <w:rStyle w:val="w"/>
        </w:rPr>
        <w:t xml:space="preserve">        </w:t>
      </w:r>
      <w:r>
        <w:rPr>
          <w:rStyle w:val="nl"/>
        </w:rPr>
        <w:t>"quickMgnType"</w:t>
      </w:r>
      <w:r>
        <w:rPr>
          <w:rStyle w:val="p"/>
        </w:rPr>
        <w:t>:</w:t>
      </w:r>
      <w:r>
        <w:rPr>
          <w:rStyle w:val="w"/>
        </w:rPr>
        <w:t xml:space="preserve"> </w:t>
      </w:r>
      <w:r>
        <w:rPr>
          <w:rStyle w:val="s2"/>
        </w:rPr>
        <w:t>""</w:t>
      </w:r>
      <w:r>
        <w:rPr>
          <w:rStyle w:val="p"/>
        </w:rPr>
        <w:t>,</w:t>
      </w:r>
    </w:p>
    <w:p w:rsidR="00000000" w:rsidRDefault="00000000">
      <w:pPr>
        <w:pStyle w:val="HTML0"/>
        <w:divId w:val="37710835"/>
        <w:rPr>
          <w:rStyle w:val="w"/>
        </w:rPr>
      </w:pPr>
      <w:r>
        <w:rPr>
          <w:rStyle w:val="w"/>
        </w:rPr>
        <w:t xml:space="preserve">        </w:t>
      </w:r>
      <w:r>
        <w:rPr>
          <w:rStyle w:val="nl"/>
        </w:rPr>
        <w:t>"reduceOnly"</w:t>
      </w:r>
      <w:r>
        <w:rPr>
          <w:rStyle w:val="p"/>
        </w:rPr>
        <w:t>:</w:t>
      </w:r>
      <w:r>
        <w:rPr>
          <w:rStyle w:val="w"/>
        </w:rPr>
        <w:t xml:space="preserve"> </w:t>
      </w:r>
      <w:r>
        <w:rPr>
          <w:rStyle w:val="s2"/>
        </w:rPr>
        <w:t>"false"</w:t>
      </w:r>
      <w:r>
        <w:rPr>
          <w:rStyle w:val="p"/>
        </w:rPr>
        <w:t>,</w:t>
      </w:r>
    </w:p>
    <w:p w:rsidR="00000000" w:rsidRDefault="00000000">
      <w:pPr>
        <w:pStyle w:val="HTML0"/>
        <w:divId w:val="37710835"/>
        <w:rPr>
          <w:rStyle w:val="w"/>
        </w:rPr>
      </w:pPr>
      <w:r>
        <w:rPr>
          <w:rStyle w:val="w"/>
        </w:rPr>
        <w:t xml:space="preserve">        </w:t>
      </w:r>
      <w:r>
        <w:rPr>
          <w:rStyle w:val="nl"/>
        </w:rPr>
        <w:t>"reqId"</w:t>
      </w:r>
      <w:r>
        <w:rPr>
          <w:rStyle w:val="p"/>
        </w:rPr>
        <w:t>:</w:t>
      </w:r>
      <w:r>
        <w:rPr>
          <w:rStyle w:val="w"/>
        </w:rPr>
        <w:t xml:space="preserve"> </w:t>
      </w:r>
      <w:r>
        <w:rPr>
          <w:rStyle w:val="s2"/>
        </w:rPr>
        <w:t>""</w:t>
      </w:r>
      <w:r>
        <w:rPr>
          <w:rStyle w:val="p"/>
        </w:rPr>
        <w:t>,</w:t>
      </w:r>
    </w:p>
    <w:p w:rsidR="00000000" w:rsidRDefault="00000000">
      <w:pPr>
        <w:pStyle w:val="HTML0"/>
        <w:divId w:val="37710835"/>
        <w:rPr>
          <w:rStyle w:val="w"/>
        </w:rPr>
      </w:pPr>
      <w:r>
        <w:rPr>
          <w:rStyle w:val="w"/>
        </w:rPr>
        <w:t xml:space="preserve">        </w:t>
      </w:r>
      <w:r>
        <w:rPr>
          <w:rStyle w:val="nl"/>
        </w:rPr>
        <w:t>"side"</w:t>
      </w:r>
      <w:r>
        <w:rPr>
          <w:rStyle w:val="p"/>
        </w:rPr>
        <w:t>:</w:t>
      </w:r>
      <w:r>
        <w:rPr>
          <w:rStyle w:val="w"/>
        </w:rPr>
        <w:t xml:space="preserve"> </w:t>
      </w:r>
      <w:r>
        <w:rPr>
          <w:rStyle w:val="s2"/>
        </w:rPr>
        <w:t>"buy"</w:t>
      </w:r>
      <w:r>
        <w:rPr>
          <w:rStyle w:val="p"/>
        </w:rPr>
        <w:t>,</w:t>
      </w:r>
    </w:p>
    <w:p w:rsidR="00000000" w:rsidRDefault="00000000">
      <w:pPr>
        <w:pStyle w:val="HTML0"/>
        <w:divId w:val="37710835"/>
        <w:rPr>
          <w:rStyle w:val="w"/>
        </w:rPr>
      </w:pPr>
      <w:r>
        <w:rPr>
          <w:rStyle w:val="w"/>
        </w:rPr>
        <w:t xml:space="preserve">        </w:t>
      </w:r>
      <w:r>
        <w:rPr>
          <w:rStyle w:val="nl"/>
        </w:rPr>
        <w:t>"slOrdPx"</w:t>
      </w:r>
      <w:r>
        <w:rPr>
          <w:rStyle w:val="p"/>
        </w:rPr>
        <w:t>:</w:t>
      </w:r>
      <w:r>
        <w:rPr>
          <w:rStyle w:val="w"/>
        </w:rPr>
        <w:t xml:space="preserve"> </w:t>
      </w:r>
      <w:r>
        <w:rPr>
          <w:rStyle w:val="s2"/>
        </w:rPr>
        <w:t>""</w:t>
      </w:r>
      <w:r>
        <w:rPr>
          <w:rStyle w:val="p"/>
        </w:rPr>
        <w:t>,</w:t>
      </w:r>
    </w:p>
    <w:p w:rsidR="00000000" w:rsidRDefault="00000000">
      <w:pPr>
        <w:pStyle w:val="HTML0"/>
        <w:divId w:val="37710835"/>
        <w:rPr>
          <w:rStyle w:val="w"/>
        </w:rPr>
      </w:pPr>
      <w:r>
        <w:rPr>
          <w:rStyle w:val="w"/>
        </w:rPr>
        <w:t xml:space="preserve">        </w:t>
      </w:r>
      <w:r>
        <w:rPr>
          <w:rStyle w:val="nl"/>
        </w:rPr>
        <w:t>"slTriggerPx"</w:t>
      </w:r>
      <w:r>
        <w:rPr>
          <w:rStyle w:val="p"/>
        </w:rPr>
        <w:t>:</w:t>
      </w:r>
      <w:r>
        <w:rPr>
          <w:rStyle w:val="w"/>
        </w:rPr>
        <w:t xml:space="preserve"> </w:t>
      </w:r>
      <w:r>
        <w:rPr>
          <w:rStyle w:val="s2"/>
        </w:rPr>
        <w:t>""</w:t>
      </w:r>
      <w:r>
        <w:rPr>
          <w:rStyle w:val="p"/>
        </w:rPr>
        <w:t>,</w:t>
      </w:r>
    </w:p>
    <w:p w:rsidR="00000000" w:rsidRDefault="00000000">
      <w:pPr>
        <w:pStyle w:val="HTML0"/>
        <w:divId w:val="37710835"/>
        <w:rPr>
          <w:rStyle w:val="w"/>
        </w:rPr>
      </w:pPr>
      <w:r>
        <w:rPr>
          <w:rStyle w:val="w"/>
        </w:rPr>
        <w:t xml:space="preserve">        </w:t>
      </w:r>
      <w:r>
        <w:rPr>
          <w:rStyle w:val="nl"/>
        </w:rPr>
        <w:t>"slTriggerPxType"</w:t>
      </w:r>
      <w:r>
        <w:rPr>
          <w:rStyle w:val="p"/>
        </w:rPr>
        <w:t>:</w:t>
      </w:r>
      <w:r>
        <w:rPr>
          <w:rStyle w:val="w"/>
        </w:rPr>
        <w:t xml:space="preserve"> </w:t>
      </w:r>
      <w:r>
        <w:rPr>
          <w:rStyle w:val="s2"/>
        </w:rPr>
        <w:t>""</w:t>
      </w:r>
      <w:r>
        <w:rPr>
          <w:rStyle w:val="p"/>
        </w:rPr>
        <w:t>,</w:t>
      </w:r>
    </w:p>
    <w:p w:rsidR="00000000" w:rsidRDefault="00000000">
      <w:pPr>
        <w:pStyle w:val="HTML0"/>
        <w:divId w:val="37710835"/>
        <w:rPr>
          <w:rStyle w:val="w"/>
        </w:rPr>
      </w:pPr>
      <w:r>
        <w:rPr>
          <w:rStyle w:val="w"/>
        </w:rPr>
        <w:t xml:space="preserve">        </w:t>
      </w:r>
      <w:r>
        <w:rPr>
          <w:rStyle w:val="nl"/>
        </w:rPr>
        <w:t>"state"</w:t>
      </w:r>
      <w:r>
        <w:rPr>
          <w:rStyle w:val="p"/>
        </w:rPr>
        <w:t>:</w:t>
      </w:r>
      <w:r>
        <w:rPr>
          <w:rStyle w:val="w"/>
        </w:rPr>
        <w:t xml:space="preserve"> </w:t>
      </w:r>
      <w:r>
        <w:rPr>
          <w:rStyle w:val="s2"/>
        </w:rPr>
        <w:t>"live"</w:t>
      </w:r>
      <w:r>
        <w:rPr>
          <w:rStyle w:val="p"/>
        </w:rPr>
        <w:t>,</w:t>
      </w:r>
    </w:p>
    <w:p w:rsidR="00000000" w:rsidRDefault="00000000">
      <w:pPr>
        <w:pStyle w:val="HTML0"/>
        <w:divId w:val="37710835"/>
        <w:rPr>
          <w:rStyle w:val="w"/>
        </w:rPr>
      </w:pPr>
      <w:r>
        <w:rPr>
          <w:rStyle w:val="w"/>
        </w:rPr>
        <w:t xml:space="preserve">        </w:t>
      </w:r>
      <w:r>
        <w:rPr>
          <w:rStyle w:val="nl"/>
        </w:rPr>
        <w:t>"sz"</w:t>
      </w:r>
      <w:r>
        <w:rPr>
          <w:rStyle w:val="p"/>
        </w:rPr>
        <w:t>:</w:t>
      </w:r>
      <w:r>
        <w:rPr>
          <w:rStyle w:val="w"/>
        </w:rPr>
        <w:t xml:space="preserve"> </w:t>
      </w:r>
      <w:r>
        <w:rPr>
          <w:rStyle w:val="s2"/>
        </w:rPr>
        <w:t>"11"</w:t>
      </w:r>
      <w:r>
        <w:rPr>
          <w:rStyle w:val="p"/>
        </w:rPr>
        <w:t>,</w:t>
      </w:r>
    </w:p>
    <w:p w:rsidR="00000000" w:rsidRDefault="00000000">
      <w:pPr>
        <w:pStyle w:val="HTML0"/>
        <w:divId w:val="37710835"/>
        <w:rPr>
          <w:rStyle w:val="w"/>
        </w:rPr>
      </w:pPr>
      <w:r>
        <w:rPr>
          <w:rStyle w:val="w"/>
        </w:rPr>
        <w:t xml:space="preserve">        </w:t>
      </w:r>
      <w:r>
        <w:rPr>
          <w:rStyle w:val="nl"/>
        </w:rPr>
        <w:t>"tag"</w:t>
      </w:r>
      <w:r>
        <w:rPr>
          <w:rStyle w:val="p"/>
        </w:rPr>
        <w:t>:</w:t>
      </w:r>
      <w:r>
        <w:rPr>
          <w:rStyle w:val="w"/>
        </w:rPr>
        <w:t xml:space="preserve"> </w:t>
      </w:r>
      <w:r>
        <w:rPr>
          <w:rStyle w:val="s2"/>
        </w:rPr>
        <w:t>""</w:t>
      </w:r>
      <w:r>
        <w:rPr>
          <w:rStyle w:val="p"/>
        </w:rPr>
        <w:t>,</w:t>
      </w:r>
    </w:p>
    <w:p w:rsidR="00000000" w:rsidRDefault="00000000">
      <w:pPr>
        <w:pStyle w:val="HTML0"/>
        <w:divId w:val="37710835"/>
        <w:rPr>
          <w:rStyle w:val="w"/>
        </w:rPr>
      </w:pPr>
      <w:r>
        <w:rPr>
          <w:rStyle w:val="w"/>
        </w:rPr>
        <w:t xml:space="preserve">        </w:t>
      </w:r>
      <w:r>
        <w:rPr>
          <w:rStyle w:val="nl"/>
        </w:rPr>
        <w:t>"tdMode"</w:t>
      </w:r>
      <w:r>
        <w:rPr>
          <w:rStyle w:val="p"/>
        </w:rPr>
        <w:t>:</w:t>
      </w:r>
      <w:r>
        <w:rPr>
          <w:rStyle w:val="w"/>
        </w:rPr>
        <w:t xml:space="preserve"> </w:t>
      </w:r>
      <w:r>
        <w:rPr>
          <w:rStyle w:val="s2"/>
        </w:rPr>
        <w:t>"cross"</w:t>
      </w:r>
      <w:r>
        <w:rPr>
          <w:rStyle w:val="p"/>
        </w:rPr>
        <w:t>,</w:t>
      </w:r>
    </w:p>
    <w:p w:rsidR="00000000" w:rsidRDefault="00000000">
      <w:pPr>
        <w:pStyle w:val="HTML0"/>
        <w:divId w:val="37710835"/>
        <w:rPr>
          <w:rStyle w:val="w"/>
        </w:rPr>
      </w:pPr>
      <w:r>
        <w:rPr>
          <w:rStyle w:val="w"/>
        </w:rPr>
        <w:t xml:space="preserve">        </w:t>
      </w:r>
      <w:r>
        <w:rPr>
          <w:rStyle w:val="nl"/>
        </w:rPr>
        <w:t>"tgtCcy"</w:t>
      </w:r>
      <w:r>
        <w:rPr>
          <w:rStyle w:val="p"/>
        </w:rPr>
        <w:t>:</w:t>
      </w:r>
      <w:r>
        <w:rPr>
          <w:rStyle w:val="w"/>
        </w:rPr>
        <w:t xml:space="preserve"> </w:t>
      </w:r>
      <w:r>
        <w:rPr>
          <w:rStyle w:val="s2"/>
        </w:rPr>
        <w:t>"quote_ccy"</w:t>
      </w:r>
      <w:r>
        <w:rPr>
          <w:rStyle w:val="p"/>
        </w:rPr>
        <w:t>,</w:t>
      </w:r>
    </w:p>
    <w:p w:rsidR="00000000" w:rsidRDefault="00000000">
      <w:pPr>
        <w:pStyle w:val="HTML0"/>
        <w:divId w:val="37710835"/>
        <w:rPr>
          <w:rStyle w:val="w"/>
        </w:rPr>
      </w:pPr>
      <w:r>
        <w:rPr>
          <w:rStyle w:val="w"/>
        </w:rPr>
        <w:t xml:space="preserve">        </w:t>
      </w:r>
      <w:r>
        <w:rPr>
          <w:rStyle w:val="nl"/>
        </w:rPr>
        <w:t>"tpOrdPx"</w:t>
      </w:r>
      <w:r>
        <w:rPr>
          <w:rStyle w:val="p"/>
        </w:rPr>
        <w:t>:</w:t>
      </w:r>
      <w:r>
        <w:rPr>
          <w:rStyle w:val="w"/>
        </w:rPr>
        <w:t xml:space="preserve"> </w:t>
      </w:r>
      <w:r>
        <w:rPr>
          <w:rStyle w:val="s2"/>
        </w:rPr>
        <w:t>"-1"</w:t>
      </w:r>
      <w:r>
        <w:rPr>
          <w:rStyle w:val="p"/>
        </w:rPr>
        <w:t>,</w:t>
      </w:r>
    </w:p>
    <w:p w:rsidR="00000000" w:rsidRDefault="00000000">
      <w:pPr>
        <w:pStyle w:val="HTML0"/>
        <w:divId w:val="37710835"/>
        <w:rPr>
          <w:rStyle w:val="w"/>
        </w:rPr>
      </w:pPr>
      <w:r>
        <w:rPr>
          <w:rStyle w:val="w"/>
        </w:rPr>
        <w:t xml:space="preserve">        </w:t>
      </w:r>
      <w:r>
        <w:rPr>
          <w:rStyle w:val="nl"/>
        </w:rPr>
        <w:t>"tpTriggerPx"</w:t>
      </w:r>
      <w:r>
        <w:rPr>
          <w:rStyle w:val="p"/>
        </w:rPr>
        <w:t>:</w:t>
      </w:r>
      <w:r>
        <w:rPr>
          <w:rStyle w:val="w"/>
        </w:rPr>
        <w:t xml:space="preserve"> </w:t>
      </w:r>
      <w:r>
        <w:rPr>
          <w:rStyle w:val="s2"/>
        </w:rPr>
        <w:t>"1"</w:t>
      </w:r>
      <w:r>
        <w:rPr>
          <w:rStyle w:val="p"/>
        </w:rPr>
        <w:t>,</w:t>
      </w:r>
    </w:p>
    <w:p w:rsidR="00000000" w:rsidRDefault="00000000">
      <w:pPr>
        <w:pStyle w:val="HTML0"/>
        <w:divId w:val="37710835"/>
        <w:rPr>
          <w:rStyle w:val="w"/>
        </w:rPr>
      </w:pPr>
      <w:r>
        <w:rPr>
          <w:rStyle w:val="w"/>
        </w:rPr>
        <w:t xml:space="preserve">        </w:t>
      </w:r>
      <w:r>
        <w:rPr>
          <w:rStyle w:val="nl"/>
        </w:rPr>
        <w:t>"tpTriggerPxType"</w:t>
      </w:r>
      <w:r>
        <w:rPr>
          <w:rStyle w:val="p"/>
        </w:rPr>
        <w:t>:</w:t>
      </w:r>
      <w:r>
        <w:rPr>
          <w:rStyle w:val="w"/>
        </w:rPr>
        <w:t xml:space="preserve"> </w:t>
      </w:r>
      <w:r>
        <w:rPr>
          <w:rStyle w:val="s2"/>
        </w:rPr>
        <w:t>"last"</w:t>
      </w:r>
      <w:r>
        <w:rPr>
          <w:rStyle w:val="p"/>
        </w:rPr>
        <w:t>,</w:t>
      </w:r>
    </w:p>
    <w:p w:rsidR="00000000" w:rsidRDefault="00000000">
      <w:pPr>
        <w:pStyle w:val="HTML0"/>
        <w:divId w:val="37710835"/>
        <w:rPr>
          <w:rStyle w:val="w"/>
        </w:rPr>
      </w:pPr>
      <w:r>
        <w:rPr>
          <w:rStyle w:val="w"/>
        </w:rPr>
        <w:t xml:space="preserve">        </w:t>
      </w:r>
      <w:r>
        <w:rPr>
          <w:rStyle w:val="nl"/>
        </w:rPr>
        <w:t>"triggerPx"</w:t>
      </w:r>
      <w:r>
        <w:rPr>
          <w:rStyle w:val="p"/>
        </w:rPr>
        <w:t>:</w:t>
      </w:r>
      <w:r>
        <w:rPr>
          <w:rStyle w:val="w"/>
        </w:rPr>
        <w:t xml:space="preserve"> </w:t>
      </w:r>
      <w:r>
        <w:rPr>
          <w:rStyle w:val="s2"/>
        </w:rPr>
        <w:t>""</w:t>
      </w:r>
      <w:r>
        <w:rPr>
          <w:rStyle w:val="p"/>
        </w:rPr>
        <w:t>,</w:t>
      </w:r>
    </w:p>
    <w:p w:rsidR="00000000" w:rsidRDefault="00000000">
      <w:pPr>
        <w:pStyle w:val="HTML0"/>
        <w:divId w:val="37710835"/>
        <w:rPr>
          <w:rStyle w:val="w"/>
        </w:rPr>
      </w:pPr>
      <w:r>
        <w:rPr>
          <w:rStyle w:val="w"/>
        </w:rPr>
        <w:t xml:space="preserve">        </w:t>
      </w:r>
      <w:r>
        <w:rPr>
          <w:rStyle w:val="nl"/>
        </w:rPr>
        <w:t>"triggerTime"</w:t>
      </w:r>
      <w:r>
        <w:rPr>
          <w:rStyle w:val="p"/>
        </w:rPr>
        <w:t>:</w:t>
      </w:r>
      <w:r>
        <w:rPr>
          <w:rStyle w:val="w"/>
        </w:rPr>
        <w:t xml:space="preserve"> </w:t>
      </w:r>
      <w:r>
        <w:rPr>
          <w:rStyle w:val="s2"/>
        </w:rPr>
        <w:t>""</w:t>
      </w:r>
      <w:r>
        <w:rPr>
          <w:rStyle w:val="p"/>
        </w:rPr>
        <w:t>,</w:t>
      </w:r>
    </w:p>
    <w:p w:rsidR="00000000" w:rsidRDefault="00000000">
      <w:pPr>
        <w:pStyle w:val="HTML0"/>
        <w:divId w:val="37710835"/>
        <w:rPr>
          <w:rStyle w:val="w"/>
        </w:rPr>
      </w:pPr>
      <w:r>
        <w:rPr>
          <w:rStyle w:val="w"/>
        </w:rPr>
        <w:t xml:space="preserve">        </w:t>
      </w:r>
      <w:r>
        <w:rPr>
          <w:rStyle w:val="nl"/>
        </w:rPr>
        <w:t>"amendPxOnTriggerType"</w:t>
      </w:r>
      <w:r>
        <w:rPr>
          <w:rStyle w:val="p"/>
        </w:rPr>
        <w:t>:</w:t>
      </w:r>
      <w:r>
        <w:rPr>
          <w:rStyle w:val="w"/>
        </w:rPr>
        <w:t xml:space="preserve"> </w:t>
      </w:r>
      <w:r>
        <w:rPr>
          <w:rStyle w:val="s2"/>
        </w:rPr>
        <w:t>"0"</w:t>
      </w:r>
      <w:r>
        <w:rPr>
          <w:rStyle w:val="p"/>
        </w:rPr>
        <w:t>,</w:t>
      </w:r>
    </w:p>
    <w:p w:rsidR="00000000" w:rsidRDefault="00000000">
      <w:pPr>
        <w:pStyle w:val="HTML0"/>
        <w:divId w:val="37710835"/>
        <w:rPr>
          <w:rStyle w:val="w"/>
        </w:rPr>
      </w:pPr>
      <w:r>
        <w:rPr>
          <w:rStyle w:val="w"/>
        </w:rPr>
        <w:t xml:space="preserve">        </w:t>
      </w:r>
      <w:r>
        <w:rPr>
          <w:rStyle w:val="nl"/>
        </w:rPr>
        <w:t>"linkedOrd"</w:t>
      </w:r>
      <w:r>
        <w:rPr>
          <w:rStyle w:val="p"/>
        </w:rPr>
        <w:t>:{</w:t>
      </w:r>
    </w:p>
    <w:p w:rsidR="00000000" w:rsidRDefault="00000000">
      <w:pPr>
        <w:pStyle w:val="HTML0"/>
        <w:divId w:val="37710835"/>
        <w:rPr>
          <w:rStyle w:val="w"/>
        </w:rPr>
      </w:pPr>
      <w:r>
        <w:rPr>
          <w:rStyle w:val="w"/>
        </w:rPr>
        <w:t xml:space="preserve">                </w:t>
      </w:r>
      <w:r>
        <w:rPr>
          <w:rStyle w:val="nl"/>
        </w:rPr>
        <w:t>"ordId"</w:t>
      </w:r>
      <w:r>
        <w:rPr>
          <w:rStyle w:val="p"/>
        </w:rPr>
        <w:t>:</w:t>
      </w:r>
      <w:r>
        <w:rPr>
          <w:rStyle w:val="s2"/>
        </w:rPr>
        <w:t>"98192973880283"</w:t>
      </w:r>
    </w:p>
    <w:p w:rsidR="00000000" w:rsidRDefault="00000000">
      <w:pPr>
        <w:pStyle w:val="HTML0"/>
        <w:divId w:val="37710835"/>
        <w:rPr>
          <w:rStyle w:val="w"/>
        </w:rPr>
      </w:pPr>
      <w:r>
        <w:rPr>
          <w:rStyle w:val="w"/>
        </w:rPr>
        <w:t xml:space="preserve">        </w:t>
      </w:r>
      <w:r>
        <w:rPr>
          <w:rStyle w:val="p"/>
        </w:rPr>
        <w:t>},</w:t>
      </w:r>
    </w:p>
    <w:p w:rsidR="00000000" w:rsidRDefault="00000000">
      <w:pPr>
        <w:pStyle w:val="HTML0"/>
        <w:divId w:val="37710835"/>
        <w:rPr>
          <w:rStyle w:val="w"/>
        </w:rPr>
      </w:pPr>
      <w:r>
        <w:rPr>
          <w:rStyle w:val="w"/>
        </w:rPr>
        <w:t xml:space="preserve">        </w:t>
      </w:r>
      <w:r>
        <w:rPr>
          <w:rStyle w:val="nl"/>
        </w:rPr>
        <w:t>"isTradeBorrowMode"</w:t>
      </w:r>
      <w:r>
        <w:rPr>
          <w:rStyle w:val="p"/>
        </w:rPr>
        <w:t>:</w:t>
      </w:r>
      <w:r>
        <w:rPr>
          <w:rStyle w:val="w"/>
        </w:rPr>
        <w:t xml:space="preserve"> </w:t>
      </w:r>
      <w:r>
        <w:rPr>
          <w:rStyle w:val="s2"/>
        </w:rPr>
        <w:t>""</w:t>
      </w:r>
    </w:p>
    <w:p w:rsidR="00000000" w:rsidRDefault="00000000">
      <w:pPr>
        <w:pStyle w:val="HTML0"/>
        <w:divId w:val="37710835"/>
        <w:rPr>
          <w:rStyle w:val="w"/>
        </w:rPr>
      </w:pPr>
      <w:r>
        <w:rPr>
          <w:rStyle w:val="w"/>
        </w:rPr>
        <w:t xml:space="preserve">    </w:t>
      </w:r>
      <w:r>
        <w:rPr>
          <w:rStyle w:val="p"/>
        </w:rPr>
        <w:t>}]</w:t>
      </w:r>
    </w:p>
    <w:p w:rsidR="00000000" w:rsidRDefault="00000000">
      <w:pPr>
        <w:pStyle w:val="HTML0"/>
        <w:divId w:val="37710835"/>
        <w:rPr>
          <w:rStyle w:val="w"/>
        </w:rPr>
      </w:pPr>
      <w:r>
        <w:rPr>
          <w:rStyle w:val="p"/>
        </w:rPr>
        <w:t>}</w:t>
      </w:r>
    </w:p>
    <w:p w:rsidR="00000000" w:rsidRDefault="00000000">
      <w:pPr>
        <w:pStyle w:val="4"/>
        <w:divId w:val="175387555"/>
      </w:pPr>
      <w:r>
        <w:t>Response parameters when data is pushed.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6"/>
        <w:gridCol w:w="921"/>
        <w:gridCol w:w="4879"/>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jc w:val="center"/>
              <w:rPr>
                <w:b/>
                <w:bCs/>
              </w:rPr>
            </w:pPr>
            <w:r>
              <w:rPr>
                <w:rStyle w:val="a6"/>
              </w:rPr>
              <w:t>Description</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Successfully 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uid</w:t>
            </w:r>
          </w:p>
        </w:tc>
        <w:tc>
          <w:tcPr>
            <w:tcW w:w="0" w:type="auto"/>
            <w:vAlign w:val="center"/>
            <w:hideMark/>
          </w:tcPr>
          <w:p w:rsidR="00000000" w:rsidRDefault="00000000">
            <w:r>
              <w:t>String</w:t>
            </w:r>
          </w:p>
        </w:tc>
        <w:tc>
          <w:tcPr>
            <w:tcW w:w="0" w:type="auto"/>
            <w:vAlign w:val="center"/>
            <w:hideMark/>
          </w:tcPr>
          <w:p w:rsidR="00000000" w:rsidRDefault="00000000">
            <w:r>
              <w:t>User Identifier</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&gt; instFamily</w:t>
            </w:r>
          </w:p>
        </w:tc>
        <w:tc>
          <w:tcPr>
            <w:tcW w:w="0" w:type="auto"/>
            <w:vAlign w:val="center"/>
            <w:hideMark/>
          </w:tcPr>
          <w:p w:rsidR="00000000" w:rsidRDefault="00000000">
            <w:r>
              <w:t>String</w:t>
            </w:r>
          </w:p>
        </w:tc>
        <w:tc>
          <w:tcPr>
            <w:tcW w:w="0" w:type="auto"/>
            <w:vAlign w:val="center"/>
            <w:hideMark/>
          </w:tcPr>
          <w:p w:rsidR="00000000" w:rsidRDefault="00000000">
            <w:r>
              <w:t>Instrument family</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Subscribed data</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 xml:space="preserve">Margin currency </w:t>
            </w:r>
            <w:r>
              <w:br/>
              <w:t xml:space="preserve">Only applicable to cross </w:t>
            </w:r>
            <w:r>
              <w:rPr>
                <w:rStyle w:val="HTML"/>
              </w:rPr>
              <w:t>MARGIN</w:t>
            </w:r>
            <w:r>
              <w:t xml:space="preserve"> orders in </w:t>
            </w:r>
            <w:r>
              <w:rPr>
                <w:rStyle w:val="HTML"/>
              </w:rPr>
              <w:t>Spot and futures mode</w:t>
            </w:r>
            <w:r>
              <w:t>.</w:t>
            </w:r>
          </w:p>
        </w:tc>
      </w:tr>
      <w:tr w:rsidR="00000000">
        <w:trPr>
          <w:divId w:val="175387555"/>
          <w:tblCellSpacing w:w="15" w:type="dxa"/>
        </w:trPr>
        <w:tc>
          <w:tcPr>
            <w:tcW w:w="0" w:type="auto"/>
            <w:vAlign w:val="center"/>
            <w:hideMark/>
          </w:tcPr>
          <w:p w:rsidR="00000000" w:rsidRDefault="00000000">
            <w:r>
              <w:t>&gt; ordId</w:t>
            </w:r>
          </w:p>
        </w:tc>
        <w:tc>
          <w:tcPr>
            <w:tcW w:w="0" w:type="auto"/>
            <w:vAlign w:val="center"/>
            <w:hideMark/>
          </w:tcPr>
          <w:p w:rsidR="00000000" w:rsidRDefault="00000000">
            <w:r>
              <w:t>String</w:t>
            </w:r>
          </w:p>
        </w:tc>
        <w:tc>
          <w:tcPr>
            <w:tcW w:w="0" w:type="auto"/>
            <w:vAlign w:val="center"/>
            <w:hideMark/>
          </w:tcPr>
          <w:p w:rsidR="00000000" w:rsidRDefault="00000000">
            <w:r>
              <w:t>Latest order ID, the order ID associated with the algo order. It will be deprecated soon</w:t>
            </w:r>
          </w:p>
        </w:tc>
      </w:tr>
      <w:tr w:rsidR="00000000">
        <w:trPr>
          <w:divId w:val="175387555"/>
          <w:tblCellSpacing w:w="15" w:type="dxa"/>
        </w:trPr>
        <w:tc>
          <w:tcPr>
            <w:tcW w:w="0" w:type="auto"/>
            <w:vAlign w:val="center"/>
            <w:hideMark/>
          </w:tcPr>
          <w:p w:rsidR="00000000" w:rsidRDefault="00000000">
            <w:r>
              <w:t>&gt; ordIdList</w:t>
            </w:r>
          </w:p>
        </w:tc>
        <w:tc>
          <w:tcPr>
            <w:tcW w:w="0" w:type="auto"/>
            <w:vAlign w:val="center"/>
            <w:hideMark/>
          </w:tcPr>
          <w:p w:rsidR="00000000" w:rsidRDefault="00000000">
            <w:r>
              <w:t>Array</w:t>
            </w:r>
          </w:p>
        </w:tc>
        <w:tc>
          <w:tcPr>
            <w:tcW w:w="0" w:type="auto"/>
            <w:vAlign w:val="center"/>
            <w:hideMark/>
          </w:tcPr>
          <w:p w:rsidR="00000000" w:rsidRDefault="00000000">
            <w:r>
              <w:t>Order ID list. There will be multiple order IDs when there is TP/SL splitting order.</w:t>
            </w:r>
          </w:p>
        </w:tc>
      </w:tr>
      <w:tr w:rsidR="00000000">
        <w:trPr>
          <w:divId w:val="175387555"/>
          <w:tblCellSpacing w:w="15" w:type="dxa"/>
        </w:trPr>
        <w:tc>
          <w:tcPr>
            <w:tcW w:w="0" w:type="auto"/>
            <w:vAlign w:val="center"/>
            <w:hideMark/>
          </w:tcPr>
          <w:p w:rsidR="00000000" w:rsidRDefault="00000000">
            <w:r>
              <w:t>&gt; algoId</w:t>
            </w:r>
          </w:p>
        </w:tc>
        <w:tc>
          <w:tcPr>
            <w:tcW w:w="0" w:type="auto"/>
            <w:vAlign w:val="center"/>
            <w:hideMark/>
          </w:tcPr>
          <w:p w:rsidR="00000000" w:rsidRDefault="00000000">
            <w:r>
              <w:t>String</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&gt; clOrdId</w:t>
            </w:r>
          </w:p>
        </w:tc>
        <w:tc>
          <w:tcPr>
            <w:tcW w:w="0" w:type="auto"/>
            <w:vAlign w:val="center"/>
            <w:hideMark/>
          </w:tcPr>
          <w:p w:rsidR="00000000" w:rsidRDefault="00000000">
            <w:r>
              <w:t>String</w:t>
            </w:r>
          </w:p>
        </w:tc>
        <w:tc>
          <w:tcPr>
            <w:tcW w:w="0" w:type="auto"/>
            <w:vAlign w:val="center"/>
            <w:hideMark/>
          </w:tcPr>
          <w:p w:rsidR="00000000" w:rsidRDefault="00000000">
            <w:r>
              <w:t>Client Order ID as assigned by the client</w:t>
            </w:r>
          </w:p>
        </w:tc>
      </w:tr>
      <w:tr w:rsidR="00000000">
        <w:trPr>
          <w:divId w:val="175387555"/>
          <w:tblCellSpacing w:w="15" w:type="dxa"/>
        </w:trPr>
        <w:tc>
          <w:tcPr>
            <w:tcW w:w="0" w:type="auto"/>
            <w:vAlign w:val="center"/>
            <w:hideMark/>
          </w:tcPr>
          <w:p w:rsidR="00000000" w:rsidRDefault="00000000">
            <w:r>
              <w:t>&gt; sz</w:t>
            </w:r>
          </w:p>
        </w:tc>
        <w:tc>
          <w:tcPr>
            <w:tcW w:w="0" w:type="auto"/>
            <w:vAlign w:val="center"/>
            <w:hideMark/>
          </w:tcPr>
          <w:p w:rsidR="00000000" w:rsidRDefault="00000000">
            <w:r>
              <w:t>String</w:t>
            </w:r>
          </w:p>
        </w:tc>
        <w:tc>
          <w:tcPr>
            <w:tcW w:w="0" w:type="auto"/>
            <w:vAlign w:val="center"/>
            <w:hideMark/>
          </w:tcPr>
          <w:p w:rsidR="00000000" w:rsidRDefault="00000000">
            <w:r>
              <w:t>Quantity to buy or sell.</w:t>
            </w:r>
            <w:r>
              <w:br/>
            </w:r>
            <w:r>
              <w:rPr>
                <w:rStyle w:val="HTML"/>
              </w:rPr>
              <w:t>SPOT</w:t>
            </w:r>
            <w:r>
              <w:t>/</w:t>
            </w:r>
            <w:r>
              <w:rPr>
                <w:rStyle w:val="HTML"/>
              </w:rPr>
              <w:t>MARGIN</w:t>
            </w:r>
            <w:r>
              <w:t>: in the unit of currency.</w:t>
            </w:r>
            <w:r>
              <w:br/>
            </w:r>
            <w:r>
              <w:rPr>
                <w:rStyle w:val="HTML"/>
              </w:rPr>
              <w:t>FUTURES</w:t>
            </w:r>
            <w:r>
              <w:t>/</w:t>
            </w:r>
            <w:r>
              <w:rPr>
                <w:rStyle w:val="HTML"/>
              </w:rPr>
              <w:t>SWAP</w:t>
            </w:r>
            <w:r>
              <w:t>/</w:t>
            </w:r>
            <w:r>
              <w:rPr>
                <w:rStyle w:val="HTML"/>
              </w:rPr>
              <w:t>OPTION</w:t>
            </w:r>
            <w:r>
              <w:t>: in the unit of contract.</w:t>
            </w:r>
          </w:p>
        </w:tc>
      </w:tr>
      <w:tr w:rsidR="00000000">
        <w:trPr>
          <w:divId w:val="175387555"/>
          <w:tblCellSpacing w:w="15" w:type="dxa"/>
        </w:trPr>
        <w:tc>
          <w:tcPr>
            <w:tcW w:w="0" w:type="auto"/>
            <w:vAlign w:val="center"/>
            <w:hideMark/>
          </w:tcPr>
          <w:p w:rsidR="00000000" w:rsidRDefault="00000000">
            <w:r>
              <w:t>&gt; ordType</w:t>
            </w:r>
          </w:p>
        </w:tc>
        <w:tc>
          <w:tcPr>
            <w:tcW w:w="0" w:type="auto"/>
            <w:vAlign w:val="center"/>
            <w:hideMark/>
          </w:tcPr>
          <w:p w:rsidR="00000000" w:rsidRDefault="00000000">
            <w:r>
              <w:t>String</w:t>
            </w:r>
          </w:p>
        </w:tc>
        <w:tc>
          <w:tcPr>
            <w:tcW w:w="0" w:type="auto"/>
            <w:vAlign w:val="center"/>
            <w:hideMark/>
          </w:tcPr>
          <w:p w:rsidR="00000000" w:rsidRDefault="00000000">
            <w:r>
              <w:t>Order type</w:t>
            </w:r>
            <w:r>
              <w:br/>
            </w:r>
            <w:r>
              <w:rPr>
                <w:rStyle w:val="HTML"/>
              </w:rPr>
              <w:t>conditional</w:t>
            </w:r>
            <w:r>
              <w:t xml:space="preserve">: One-way stop order </w:t>
            </w:r>
            <w:r>
              <w:br/>
            </w:r>
            <w:r>
              <w:rPr>
                <w:rStyle w:val="HTML"/>
              </w:rPr>
              <w:t>oco</w:t>
            </w:r>
            <w:r>
              <w:t xml:space="preserve">: One-cancels-the-other order </w:t>
            </w:r>
            <w:r>
              <w:br/>
            </w:r>
            <w:r>
              <w:rPr>
                <w:rStyle w:val="HTML"/>
              </w:rPr>
              <w:t>trigger</w:t>
            </w:r>
            <w:r>
              <w:t>: Trigger order</w:t>
            </w:r>
          </w:p>
        </w:tc>
      </w:tr>
      <w:tr w:rsidR="00000000">
        <w:trPr>
          <w:divId w:val="175387555"/>
          <w:tblCellSpacing w:w="15" w:type="dxa"/>
        </w:trPr>
        <w:tc>
          <w:tcPr>
            <w:tcW w:w="0" w:type="auto"/>
            <w:vAlign w:val="center"/>
            <w:hideMark/>
          </w:tcPr>
          <w:p w:rsidR="00000000" w:rsidRDefault="00000000">
            <w:r>
              <w:t>&gt; side</w:t>
            </w:r>
          </w:p>
        </w:tc>
        <w:tc>
          <w:tcPr>
            <w:tcW w:w="0" w:type="auto"/>
            <w:vAlign w:val="center"/>
            <w:hideMark/>
          </w:tcPr>
          <w:p w:rsidR="00000000" w:rsidRDefault="00000000">
            <w:r>
              <w:t>String</w:t>
            </w:r>
          </w:p>
        </w:tc>
        <w:tc>
          <w:tcPr>
            <w:tcW w:w="0" w:type="auto"/>
            <w:vAlign w:val="center"/>
            <w:hideMark/>
          </w:tcPr>
          <w:p w:rsidR="00000000" w:rsidRDefault="00000000">
            <w:r>
              <w:t>Order side</w:t>
            </w:r>
            <w:r>
              <w:br/>
            </w:r>
            <w:r>
              <w:rPr>
                <w:rStyle w:val="HTML"/>
              </w:rPr>
              <w:t>buy</w:t>
            </w:r>
            <w:r>
              <w:br/>
            </w:r>
            <w:r>
              <w:rPr>
                <w:rStyle w:val="HTML"/>
              </w:rPr>
              <w:t>sell</w:t>
            </w:r>
          </w:p>
        </w:tc>
      </w:tr>
      <w:tr w:rsidR="00000000">
        <w:trPr>
          <w:divId w:val="175387555"/>
          <w:tblCellSpacing w:w="15" w:type="dxa"/>
        </w:trPr>
        <w:tc>
          <w:tcPr>
            <w:tcW w:w="0" w:type="auto"/>
            <w:vAlign w:val="center"/>
            <w:hideMark/>
          </w:tcPr>
          <w:p w:rsidR="00000000" w:rsidRDefault="00000000">
            <w:r>
              <w:t>&gt; posSide</w:t>
            </w:r>
          </w:p>
        </w:tc>
        <w:tc>
          <w:tcPr>
            <w:tcW w:w="0" w:type="auto"/>
            <w:vAlign w:val="center"/>
            <w:hideMark/>
          </w:tcPr>
          <w:p w:rsidR="00000000" w:rsidRDefault="00000000">
            <w:r>
              <w:t>String</w:t>
            </w:r>
          </w:p>
        </w:tc>
        <w:tc>
          <w:tcPr>
            <w:tcW w:w="0" w:type="auto"/>
            <w:vAlign w:val="center"/>
            <w:hideMark/>
          </w:tcPr>
          <w:p w:rsidR="00000000" w:rsidRDefault="00000000">
            <w:r>
              <w:t xml:space="preserve">Position side </w:t>
            </w:r>
            <w:r>
              <w:br/>
            </w:r>
            <w:r>
              <w:rPr>
                <w:rStyle w:val="HTML"/>
              </w:rPr>
              <w:t>net</w:t>
            </w:r>
            <w:r>
              <w:br/>
            </w:r>
            <w:r>
              <w:rPr>
                <w:rStyle w:val="HTML"/>
              </w:rPr>
              <w:t>long</w:t>
            </w:r>
            <w:r>
              <w:t xml:space="preserve"> or </w:t>
            </w:r>
            <w:r>
              <w:rPr>
                <w:rStyle w:val="HTML"/>
              </w:rPr>
              <w:t>short</w:t>
            </w:r>
            <w:r>
              <w:br/>
              <w:t xml:space="preserve">Only applicable to </w:t>
            </w:r>
            <w:r>
              <w:rPr>
                <w:rStyle w:val="HTML"/>
              </w:rPr>
              <w:t>FUTURES</w:t>
            </w:r>
            <w:r>
              <w:t>/</w:t>
            </w:r>
            <w:r>
              <w:rPr>
                <w:rStyle w:val="HTML"/>
              </w:rPr>
              <w:t>SWAP</w:t>
            </w:r>
          </w:p>
        </w:tc>
      </w:tr>
      <w:tr w:rsidR="00000000">
        <w:trPr>
          <w:divId w:val="175387555"/>
          <w:tblCellSpacing w:w="15" w:type="dxa"/>
        </w:trPr>
        <w:tc>
          <w:tcPr>
            <w:tcW w:w="0" w:type="auto"/>
            <w:vAlign w:val="center"/>
            <w:hideMark/>
          </w:tcPr>
          <w:p w:rsidR="00000000" w:rsidRDefault="00000000">
            <w:r>
              <w:t>&gt; tdMode</w:t>
            </w:r>
          </w:p>
        </w:tc>
        <w:tc>
          <w:tcPr>
            <w:tcW w:w="0" w:type="auto"/>
            <w:vAlign w:val="center"/>
            <w:hideMark/>
          </w:tcPr>
          <w:p w:rsidR="00000000" w:rsidRDefault="00000000">
            <w:r>
              <w:t>String</w:t>
            </w:r>
          </w:p>
        </w:tc>
        <w:tc>
          <w:tcPr>
            <w:tcW w:w="0" w:type="auto"/>
            <w:vAlign w:val="center"/>
            <w:hideMark/>
          </w:tcPr>
          <w:p w:rsidR="00000000" w:rsidRDefault="00000000">
            <w:r>
              <w:t>Trade mode</w:t>
            </w:r>
            <w:r>
              <w:br/>
            </w:r>
            <w:r>
              <w:rPr>
                <w:rStyle w:val="HTML"/>
              </w:rPr>
              <w:t>cross</w:t>
            </w:r>
            <w:r>
              <w:t>: cross</w:t>
            </w:r>
            <w:r>
              <w:br/>
            </w:r>
            <w:r>
              <w:rPr>
                <w:rStyle w:val="HTML"/>
              </w:rPr>
              <w:t>isolated</w:t>
            </w:r>
            <w:r>
              <w:t>: isolated</w:t>
            </w:r>
            <w:r>
              <w:br/>
            </w:r>
            <w:r>
              <w:rPr>
                <w:rStyle w:val="HTML"/>
              </w:rPr>
              <w:t>cash</w:t>
            </w:r>
            <w:r>
              <w:t>: cash</w:t>
            </w:r>
          </w:p>
        </w:tc>
      </w:tr>
      <w:tr w:rsidR="00000000">
        <w:trPr>
          <w:divId w:val="175387555"/>
          <w:tblCellSpacing w:w="15" w:type="dxa"/>
        </w:trPr>
        <w:tc>
          <w:tcPr>
            <w:tcW w:w="0" w:type="auto"/>
            <w:vAlign w:val="center"/>
            <w:hideMark/>
          </w:tcPr>
          <w:p w:rsidR="00000000" w:rsidRDefault="00000000">
            <w:r>
              <w:t>&gt; tgtCcy</w:t>
            </w:r>
          </w:p>
        </w:tc>
        <w:tc>
          <w:tcPr>
            <w:tcW w:w="0" w:type="auto"/>
            <w:vAlign w:val="center"/>
            <w:hideMark/>
          </w:tcPr>
          <w:p w:rsidR="00000000" w:rsidRDefault="00000000">
            <w:r>
              <w:t>String</w:t>
            </w:r>
          </w:p>
        </w:tc>
        <w:tc>
          <w:tcPr>
            <w:tcW w:w="0" w:type="auto"/>
            <w:vAlign w:val="center"/>
            <w:hideMark/>
          </w:tcPr>
          <w:p w:rsidR="00000000" w:rsidRDefault="00000000">
            <w:r>
              <w:t xml:space="preserve">Order quantity unit setting for </w:t>
            </w:r>
            <w:r>
              <w:rPr>
                <w:rStyle w:val="HTML"/>
              </w:rPr>
              <w:t>sz</w:t>
            </w:r>
            <w:r>
              <w:br/>
            </w:r>
            <w:r>
              <w:rPr>
                <w:rStyle w:val="HTML"/>
              </w:rPr>
              <w:t>base_ccy</w:t>
            </w:r>
            <w:r>
              <w:t>: Base currency</w:t>
            </w:r>
            <w:r>
              <w:br/>
            </w:r>
            <w:r>
              <w:rPr>
                <w:rStyle w:val="HTML"/>
              </w:rPr>
              <w:t>quote_ccy</w:t>
            </w:r>
            <w:r>
              <w:t>: Quote currency</w:t>
            </w:r>
            <w:r>
              <w:br/>
              <w:t xml:space="preserve">Only applicable to </w:t>
            </w:r>
            <w:r>
              <w:rPr>
                <w:rStyle w:val="HTML"/>
              </w:rPr>
              <w:t>SPOT</w:t>
            </w:r>
            <w:r>
              <w:t xml:space="preserve"> Market Orders</w:t>
            </w:r>
            <w:r>
              <w:br/>
              <w:t xml:space="preserve">Default is </w:t>
            </w:r>
            <w:r>
              <w:rPr>
                <w:rStyle w:val="HTML"/>
              </w:rPr>
              <w:t>quote_ccy</w:t>
            </w:r>
            <w:r>
              <w:t xml:space="preserve"> for buy, </w:t>
            </w:r>
            <w:r>
              <w:rPr>
                <w:rStyle w:val="HTML"/>
              </w:rPr>
              <w:t>base_ccy</w:t>
            </w:r>
            <w:r>
              <w:t xml:space="preserve"> for sell</w:t>
            </w:r>
          </w:p>
        </w:tc>
      </w:tr>
      <w:tr w:rsidR="00000000">
        <w:trPr>
          <w:divId w:val="175387555"/>
          <w:tblCellSpacing w:w="15" w:type="dxa"/>
        </w:trPr>
        <w:tc>
          <w:tcPr>
            <w:tcW w:w="0" w:type="auto"/>
            <w:vAlign w:val="center"/>
            <w:hideMark/>
          </w:tcPr>
          <w:p w:rsidR="00000000" w:rsidRDefault="00000000">
            <w:r>
              <w:t>&gt; lever</w:t>
            </w:r>
          </w:p>
        </w:tc>
        <w:tc>
          <w:tcPr>
            <w:tcW w:w="0" w:type="auto"/>
            <w:vAlign w:val="center"/>
            <w:hideMark/>
          </w:tcPr>
          <w:p w:rsidR="00000000" w:rsidRDefault="00000000">
            <w:r>
              <w:t>String</w:t>
            </w:r>
          </w:p>
        </w:tc>
        <w:tc>
          <w:tcPr>
            <w:tcW w:w="0" w:type="auto"/>
            <w:vAlign w:val="center"/>
            <w:hideMark/>
          </w:tcPr>
          <w:p w:rsidR="00000000" w:rsidRDefault="00000000">
            <w:r>
              <w:t xml:space="preserve">Leverage, from </w:t>
            </w:r>
            <w:r>
              <w:rPr>
                <w:rStyle w:val="HTML"/>
              </w:rPr>
              <w:t>0.01</w:t>
            </w:r>
            <w:r>
              <w:t xml:space="preserve"> to </w:t>
            </w:r>
            <w:r>
              <w:rPr>
                <w:rStyle w:val="HTML"/>
              </w:rPr>
              <w:t>125</w:t>
            </w:r>
            <w:r>
              <w:t xml:space="preserve">. </w:t>
            </w:r>
            <w:r>
              <w:br/>
              <w:t xml:space="preserve">Only applicable to </w:t>
            </w:r>
            <w:r>
              <w:rPr>
                <w:rStyle w:val="HTML"/>
              </w:rPr>
              <w:t>MARGIN/FUTURES/SWAP</w:t>
            </w:r>
          </w:p>
        </w:tc>
      </w:tr>
      <w:tr w:rsidR="00000000">
        <w:trPr>
          <w:divId w:val="175387555"/>
          <w:tblCellSpacing w:w="15" w:type="dxa"/>
        </w:trPr>
        <w:tc>
          <w:tcPr>
            <w:tcW w:w="0" w:type="auto"/>
            <w:vAlign w:val="center"/>
            <w:hideMark/>
          </w:tcPr>
          <w:p w:rsidR="00000000" w:rsidRDefault="00000000">
            <w:r>
              <w:t>&gt; state</w:t>
            </w:r>
          </w:p>
        </w:tc>
        <w:tc>
          <w:tcPr>
            <w:tcW w:w="0" w:type="auto"/>
            <w:vAlign w:val="center"/>
            <w:hideMark/>
          </w:tcPr>
          <w:p w:rsidR="00000000" w:rsidRDefault="00000000">
            <w:r>
              <w:t>String</w:t>
            </w:r>
          </w:p>
        </w:tc>
        <w:tc>
          <w:tcPr>
            <w:tcW w:w="0" w:type="auto"/>
            <w:vAlign w:val="center"/>
            <w:hideMark/>
          </w:tcPr>
          <w:p w:rsidR="00000000" w:rsidRDefault="00000000">
            <w:r>
              <w:t xml:space="preserve">Order status </w:t>
            </w:r>
            <w:r>
              <w:br/>
            </w:r>
            <w:r>
              <w:rPr>
                <w:rStyle w:val="HTML"/>
              </w:rPr>
              <w:t>live</w:t>
            </w:r>
            <w:r>
              <w:t xml:space="preserve">: to be effective </w:t>
            </w:r>
            <w:r>
              <w:br/>
            </w:r>
            <w:r>
              <w:rPr>
                <w:rStyle w:val="HTML"/>
              </w:rPr>
              <w:t>effective</w:t>
            </w:r>
            <w:r>
              <w:t xml:space="preserve">: effective </w:t>
            </w:r>
            <w:r>
              <w:br/>
            </w:r>
            <w:r>
              <w:rPr>
                <w:rStyle w:val="HTML"/>
              </w:rPr>
              <w:t>canceled</w:t>
            </w:r>
            <w:r>
              <w:t xml:space="preserve">: canceled </w:t>
            </w:r>
            <w:r>
              <w:br/>
            </w:r>
            <w:r>
              <w:rPr>
                <w:rStyle w:val="HTML"/>
              </w:rPr>
              <w:t>order_failed</w:t>
            </w:r>
            <w:r>
              <w:t>: order failed</w:t>
            </w:r>
            <w:r>
              <w:br/>
            </w:r>
            <w:r>
              <w:rPr>
                <w:rStyle w:val="HTML"/>
              </w:rPr>
              <w:t>partially_failed</w:t>
            </w:r>
            <w:r>
              <w:t>: partially failed</w:t>
            </w:r>
            <w:r>
              <w:br/>
            </w:r>
            <w:r>
              <w:rPr>
                <w:rStyle w:val="HTML"/>
              </w:rPr>
              <w:t>partially_effective</w:t>
            </w:r>
            <w:r>
              <w:t>: partially effective</w:t>
            </w:r>
          </w:p>
        </w:tc>
      </w:tr>
      <w:tr w:rsidR="00000000">
        <w:trPr>
          <w:divId w:val="175387555"/>
          <w:tblCellSpacing w:w="15" w:type="dxa"/>
        </w:trPr>
        <w:tc>
          <w:tcPr>
            <w:tcW w:w="0" w:type="auto"/>
            <w:vAlign w:val="center"/>
            <w:hideMark/>
          </w:tcPr>
          <w:p w:rsidR="00000000" w:rsidRDefault="00000000">
            <w:r>
              <w:t>&gt; tpTriggerPx</w:t>
            </w:r>
          </w:p>
        </w:tc>
        <w:tc>
          <w:tcPr>
            <w:tcW w:w="0" w:type="auto"/>
            <w:vAlign w:val="center"/>
            <w:hideMark/>
          </w:tcPr>
          <w:p w:rsidR="00000000" w:rsidRDefault="00000000">
            <w:r>
              <w:t>String</w:t>
            </w:r>
          </w:p>
        </w:tc>
        <w:tc>
          <w:tcPr>
            <w:tcW w:w="0" w:type="auto"/>
            <w:vAlign w:val="center"/>
            <w:hideMark/>
          </w:tcPr>
          <w:p w:rsidR="00000000" w:rsidRDefault="00000000">
            <w:r>
              <w:t>Take-profit trigger price.</w:t>
            </w:r>
          </w:p>
        </w:tc>
      </w:tr>
      <w:tr w:rsidR="00000000">
        <w:trPr>
          <w:divId w:val="175387555"/>
          <w:tblCellSpacing w:w="15" w:type="dxa"/>
        </w:trPr>
        <w:tc>
          <w:tcPr>
            <w:tcW w:w="0" w:type="auto"/>
            <w:vAlign w:val="center"/>
            <w:hideMark/>
          </w:tcPr>
          <w:p w:rsidR="00000000" w:rsidRDefault="00000000">
            <w:r>
              <w:t>&gt; tpTriggerPxType</w:t>
            </w:r>
          </w:p>
        </w:tc>
        <w:tc>
          <w:tcPr>
            <w:tcW w:w="0" w:type="auto"/>
            <w:vAlign w:val="center"/>
            <w:hideMark/>
          </w:tcPr>
          <w:p w:rsidR="00000000" w:rsidRDefault="00000000">
            <w:r>
              <w:t>String</w:t>
            </w:r>
          </w:p>
        </w:tc>
        <w:tc>
          <w:tcPr>
            <w:tcW w:w="0" w:type="auto"/>
            <w:vAlign w:val="center"/>
            <w:hideMark/>
          </w:tcPr>
          <w:p w:rsidR="00000000" w:rsidRDefault="00000000">
            <w:r>
              <w:t xml:space="preserve">Take-profit trigger price type. </w:t>
            </w:r>
            <w:r>
              <w:br/>
            </w:r>
            <w:r>
              <w:rPr>
                <w:rStyle w:val="HTML"/>
              </w:rPr>
              <w:t>last</w:t>
            </w:r>
            <w:r>
              <w:t>: last price</w:t>
            </w:r>
            <w:r>
              <w:br/>
            </w:r>
            <w:r>
              <w:rPr>
                <w:rStyle w:val="HTML"/>
              </w:rPr>
              <w:t>index</w:t>
            </w:r>
            <w:r>
              <w:t>: index price</w:t>
            </w:r>
            <w:r>
              <w:br/>
            </w:r>
            <w:r>
              <w:rPr>
                <w:rStyle w:val="HTML"/>
              </w:rPr>
              <w:t>mark</w:t>
            </w:r>
            <w:r>
              <w:t>: mark price</w:t>
            </w:r>
          </w:p>
        </w:tc>
      </w:tr>
      <w:tr w:rsidR="00000000">
        <w:trPr>
          <w:divId w:val="175387555"/>
          <w:tblCellSpacing w:w="15" w:type="dxa"/>
        </w:trPr>
        <w:tc>
          <w:tcPr>
            <w:tcW w:w="0" w:type="auto"/>
            <w:vAlign w:val="center"/>
            <w:hideMark/>
          </w:tcPr>
          <w:p w:rsidR="00000000" w:rsidRDefault="00000000">
            <w:r>
              <w:t>&gt; tpOrdPx</w:t>
            </w:r>
          </w:p>
        </w:tc>
        <w:tc>
          <w:tcPr>
            <w:tcW w:w="0" w:type="auto"/>
            <w:vAlign w:val="center"/>
            <w:hideMark/>
          </w:tcPr>
          <w:p w:rsidR="00000000" w:rsidRDefault="00000000">
            <w:r>
              <w:t>String</w:t>
            </w:r>
          </w:p>
        </w:tc>
        <w:tc>
          <w:tcPr>
            <w:tcW w:w="0" w:type="auto"/>
            <w:vAlign w:val="center"/>
            <w:hideMark/>
          </w:tcPr>
          <w:p w:rsidR="00000000" w:rsidRDefault="00000000">
            <w:r>
              <w:t>Take-profit order price.</w:t>
            </w:r>
          </w:p>
        </w:tc>
      </w:tr>
      <w:tr w:rsidR="00000000">
        <w:trPr>
          <w:divId w:val="175387555"/>
          <w:tblCellSpacing w:w="15" w:type="dxa"/>
        </w:trPr>
        <w:tc>
          <w:tcPr>
            <w:tcW w:w="0" w:type="auto"/>
            <w:vAlign w:val="center"/>
            <w:hideMark/>
          </w:tcPr>
          <w:p w:rsidR="00000000" w:rsidRDefault="00000000">
            <w:r>
              <w:t>&gt; slTriggerPx</w:t>
            </w:r>
          </w:p>
        </w:tc>
        <w:tc>
          <w:tcPr>
            <w:tcW w:w="0" w:type="auto"/>
            <w:vAlign w:val="center"/>
            <w:hideMark/>
          </w:tcPr>
          <w:p w:rsidR="00000000" w:rsidRDefault="00000000">
            <w:r>
              <w:t>String</w:t>
            </w:r>
          </w:p>
        </w:tc>
        <w:tc>
          <w:tcPr>
            <w:tcW w:w="0" w:type="auto"/>
            <w:vAlign w:val="center"/>
            <w:hideMark/>
          </w:tcPr>
          <w:p w:rsidR="00000000" w:rsidRDefault="00000000">
            <w:r>
              <w:t>Stop-loss trigger price.</w:t>
            </w:r>
          </w:p>
        </w:tc>
      </w:tr>
      <w:tr w:rsidR="00000000">
        <w:trPr>
          <w:divId w:val="175387555"/>
          <w:tblCellSpacing w:w="15" w:type="dxa"/>
        </w:trPr>
        <w:tc>
          <w:tcPr>
            <w:tcW w:w="0" w:type="auto"/>
            <w:vAlign w:val="center"/>
            <w:hideMark/>
          </w:tcPr>
          <w:p w:rsidR="00000000" w:rsidRDefault="00000000">
            <w:r>
              <w:t>&gt; slTriggerPxType</w:t>
            </w:r>
          </w:p>
        </w:tc>
        <w:tc>
          <w:tcPr>
            <w:tcW w:w="0" w:type="auto"/>
            <w:vAlign w:val="center"/>
            <w:hideMark/>
          </w:tcPr>
          <w:p w:rsidR="00000000" w:rsidRDefault="00000000">
            <w:r>
              <w:t>String</w:t>
            </w:r>
          </w:p>
        </w:tc>
        <w:tc>
          <w:tcPr>
            <w:tcW w:w="0" w:type="auto"/>
            <w:vAlign w:val="center"/>
            <w:hideMark/>
          </w:tcPr>
          <w:p w:rsidR="00000000" w:rsidRDefault="00000000">
            <w:r>
              <w:t xml:space="preserve">Stop-loss trigger price type. </w:t>
            </w:r>
            <w:r>
              <w:br/>
            </w:r>
            <w:r>
              <w:rPr>
                <w:rStyle w:val="HTML"/>
              </w:rPr>
              <w:t>last</w:t>
            </w:r>
            <w:r>
              <w:t>: last price</w:t>
            </w:r>
            <w:r>
              <w:br/>
            </w:r>
            <w:r>
              <w:rPr>
                <w:rStyle w:val="HTML"/>
              </w:rPr>
              <w:t>index</w:t>
            </w:r>
            <w:r>
              <w:t>: index price</w:t>
            </w:r>
            <w:r>
              <w:br/>
            </w:r>
            <w:r>
              <w:rPr>
                <w:rStyle w:val="HTML"/>
              </w:rPr>
              <w:t>mark</w:t>
            </w:r>
            <w:r>
              <w:t>: mark price</w:t>
            </w:r>
          </w:p>
        </w:tc>
      </w:tr>
      <w:tr w:rsidR="00000000">
        <w:trPr>
          <w:divId w:val="175387555"/>
          <w:tblCellSpacing w:w="15" w:type="dxa"/>
        </w:trPr>
        <w:tc>
          <w:tcPr>
            <w:tcW w:w="0" w:type="auto"/>
            <w:vAlign w:val="center"/>
            <w:hideMark/>
          </w:tcPr>
          <w:p w:rsidR="00000000" w:rsidRDefault="00000000">
            <w:r>
              <w:t>&gt; slOrdPx</w:t>
            </w:r>
          </w:p>
        </w:tc>
        <w:tc>
          <w:tcPr>
            <w:tcW w:w="0" w:type="auto"/>
            <w:vAlign w:val="center"/>
            <w:hideMark/>
          </w:tcPr>
          <w:p w:rsidR="00000000" w:rsidRDefault="00000000">
            <w:r>
              <w:t>String</w:t>
            </w:r>
          </w:p>
        </w:tc>
        <w:tc>
          <w:tcPr>
            <w:tcW w:w="0" w:type="auto"/>
            <w:vAlign w:val="center"/>
            <w:hideMark/>
          </w:tcPr>
          <w:p w:rsidR="00000000" w:rsidRDefault="00000000">
            <w:r>
              <w:t>Stop-loss order price.</w:t>
            </w:r>
          </w:p>
        </w:tc>
      </w:tr>
      <w:tr w:rsidR="00000000">
        <w:trPr>
          <w:divId w:val="175387555"/>
          <w:tblCellSpacing w:w="15" w:type="dxa"/>
        </w:trPr>
        <w:tc>
          <w:tcPr>
            <w:tcW w:w="0" w:type="auto"/>
            <w:vAlign w:val="center"/>
            <w:hideMark/>
          </w:tcPr>
          <w:p w:rsidR="00000000" w:rsidRDefault="00000000">
            <w:r>
              <w:t>&gt; triggerPx</w:t>
            </w:r>
          </w:p>
        </w:tc>
        <w:tc>
          <w:tcPr>
            <w:tcW w:w="0" w:type="auto"/>
            <w:vAlign w:val="center"/>
            <w:hideMark/>
          </w:tcPr>
          <w:p w:rsidR="00000000" w:rsidRDefault="00000000">
            <w:r>
              <w:t>String</w:t>
            </w:r>
          </w:p>
        </w:tc>
        <w:tc>
          <w:tcPr>
            <w:tcW w:w="0" w:type="auto"/>
            <w:vAlign w:val="center"/>
            <w:hideMark/>
          </w:tcPr>
          <w:p w:rsidR="00000000" w:rsidRDefault="00000000">
            <w:r>
              <w:t>Trigger price</w:t>
            </w:r>
          </w:p>
        </w:tc>
      </w:tr>
      <w:tr w:rsidR="00000000">
        <w:trPr>
          <w:divId w:val="175387555"/>
          <w:tblCellSpacing w:w="15" w:type="dxa"/>
        </w:trPr>
        <w:tc>
          <w:tcPr>
            <w:tcW w:w="0" w:type="auto"/>
            <w:vAlign w:val="center"/>
            <w:hideMark/>
          </w:tcPr>
          <w:p w:rsidR="00000000" w:rsidRDefault="00000000">
            <w:r>
              <w:t>&gt; triggerPxType</w:t>
            </w:r>
          </w:p>
        </w:tc>
        <w:tc>
          <w:tcPr>
            <w:tcW w:w="0" w:type="auto"/>
            <w:vAlign w:val="center"/>
            <w:hideMark/>
          </w:tcPr>
          <w:p w:rsidR="00000000" w:rsidRDefault="00000000">
            <w:r>
              <w:t>String</w:t>
            </w:r>
          </w:p>
        </w:tc>
        <w:tc>
          <w:tcPr>
            <w:tcW w:w="0" w:type="auto"/>
            <w:vAlign w:val="center"/>
            <w:hideMark/>
          </w:tcPr>
          <w:p w:rsidR="00000000" w:rsidRDefault="00000000">
            <w:r>
              <w:t xml:space="preserve">Trigger price type. </w:t>
            </w:r>
            <w:r>
              <w:br/>
            </w:r>
            <w:r>
              <w:rPr>
                <w:rStyle w:val="HTML"/>
              </w:rPr>
              <w:t>last</w:t>
            </w:r>
            <w:r>
              <w:t>: last price</w:t>
            </w:r>
            <w:r>
              <w:br/>
            </w:r>
            <w:r>
              <w:rPr>
                <w:rStyle w:val="HTML"/>
              </w:rPr>
              <w:t>index</w:t>
            </w:r>
            <w:r>
              <w:t>: index price</w:t>
            </w:r>
            <w:r>
              <w:br/>
            </w:r>
            <w:r>
              <w:rPr>
                <w:rStyle w:val="HTML"/>
              </w:rPr>
              <w:t>mark</w:t>
            </w:r>
            <w:r>
              <w:t>: mark price</w:t>
            </w:r>
          </w:p>
        </w:tc>
      </w:tr>
      <w:tr w:rsidR="00000000">
        <w:trPr>
          <w:divId w:val="175387555"/>
          <w:tblCellSpacing w:w="15" w:type="dxa"/>
        </w:trPr>
        <w:tc>
          <w:tcPr>
            <w:tcW w:w="0" w:type="auto"/>
            <w:vAlign w:val="center"/>
            <w:hideMark/>
          </w:tcPr>
          <w:p w:rsidR="00000000" w:rsidRDefault="00000000">
            <w:r>
              <w:t>&gt; ordPx</w:t>
            </w:r>
          </w:p>
        </w:tc>
        <w:tc>
          <w:tcPr>
            <w:tcW w:w="0" w:type="auto"/>
            <w:vAlign w:val="center"/>
            <w:hideMark/>
          </w:tcPr>
          <w:p w:rsidR="00000000" w:rsidRDefault="00000000">
            <w:r>
              <w:t>String</w:t>
            </w:r>
          </w:p>
        </w:tc>
        <w:tc>
          <w:tcPr>
            <w:tcW w:w="0" w:type="auto"/>
            <w:vAlign w:val="center"/>
            <w:hideMark/>
          </w:tcPr>
          <w:p w:rsidR="00000000" w:rsidRDefault="00000000">
            <w:r>
              <w:t>Order price for the trigger order</w:t>
            </w:r>
          </w:p>
        </w:tc>
      </w:tr>
      <w:tr w:rsidR="00000000">
        <w:trPr>
          <w:divId w:val="175387555"/>
          <w:tblCellSpacing w:w="15" w:type="dxa"/>
        </w:trPr>
        <w:tc>
          <w:tcPr>
            <w:tcW w:w="0" w:type="auto"/>
            <w:vAlign w:val="center"/>
            <w:hideMark/>
          </w:tcPr>
          <w:p w:rsidR="00000000" w:rsidRDefault="00000000">
            <w:r>
              <w:t>&gt; last</w:t>
            </w:r>
          </w:p>
        </w:tc>
        <w:tc>
          <w:tcPr>
            <w:tcW w:w="0" w:type="auto"/>
            <w:vAlign w:val="center"/>
            <w:hideMark/>
          </w:tcPr>
          <w:p w:rsidR="00000000" w:rsidRDefault="00000000">
            <w:r>
              <w:t>String</w:t>
            </w:r>
          </w:p>
        </w:tc>
        <w:tc>
          <w:tcPr>
            <w:tcW w:w="0" w:type="auto"/>
            <w:vAlign w:val="center"/>
            <w:hideMark/>
          </w:tcPr>
          <w:p w:rsidR="00000000" w:rsidRDefault="00000000">
            <w:r>
              <w:t>Last filled price while placing</w:t>
            </w:r>
          </w:p>
        </w:tc>
      </w:tr>
      <w:tr w:rsidR="00000000">
        <w:trPr>
          <w:divId w:val="175387555"/>
          <w:tblCellSpacing w:w="15" w:type="dxa"/>
        </w:trPr>
        <w:tc>
          <w:tcPr>
            <w:tcW w:w="0" w:type="auto"/>
            <w:vAlign w:val="center"/>
            <w:hideMark/>
          </w:tcPr>
          <w:p w:rsidR="00000000" w:rsidRDefault="00000000">
            <w:r>
              <w:t>&gt; actualSz</w:t>
            </w:r>
          </w:p>
        </w:tc>
        <w:tc>
          <w:tcPr>
            <w:tcW w:w="0" w:type="auto"/>
            <w:vAlign w:val="center"/>
            <w:hideMark/>
          </w:tcPr>
          <w:p w:rsidR="00000000" w:rsidRDefault="00000000">
            <w:r>
              <w:t>String</w:t>
            </w:r>
          </w:p>
        </w:tc>
        <w:tc>
          <w:tcPr>
            <w:tcW w:w="0" w:type="auto"/>
            <w:vAlign w:val="center"/>
            <w:hideMark/>
          </w:tcPr>
          <w:p w:rsidR="00000000" w:rsidRDefault="00000000">
            <w:r>
              <w:t>Actual order quantity</w:t>
            </w:r>
          </w:p>
        </w:tc>
      </w:tr>
      <w:tr w:rsidR="00000000">
        <w:trPr>
          <w:divId w:val="175387555"/>
          <w:tblCellSpacing w:w="15" w:type="dxa"/>
        </w:trPr>
        <w:tc>
          <w:tcPr>
            <w:tcW w:w="0" w:type="auto"/>
            <w:vAlign w:val="center"/>
            <w:hideMark/>
          </w:tcPr>
          <w:p w:rsidR="00000000" w:rsidRDefault="00000000">
            <w:r>
              <w:t>&gt; actualPx</w:t>
            </w:r>
          </w:p>
        </w:tc>
        <w:tc>
          <w:tcPr>
            <w:tcW w:w="0" w:type="auto"/>
            <w:vAlign w:val="center"/>
            <w:hideMark/>
          </w:tcPr>
          <w:p w:rsidR="00000000" w:rsidRDefault="00000000">
            <w:r>
              <w:t>String</w:t>
            </w:r>
          </w:p>
        </w:tc>
        <w:tc>
          <w:tcPr>
            <w:tcW w:w="0" w:type="auto"/>
            <w:vAlign w:val="center"/>
            <w:hideMark/>
          </w:tcPr>
          <w:p w:rsidR="00000000" w:rsidRDefault="00000000">
            <w:r>
              <w:t>Actual order price</w:t>
            </w:r>
          </w:p>
        </w:tc>
      </w:tr>
      <w:tr w:rsidR="00000000">
        <w:trPr>
          <w:divId w:val="175387555"/>
          <w:tblCellSpacing w:w="15" w:type="dxa"/>
        </w:trPr>
        <w:tc>
          <w:tcPr>
            <w:tcW w:w="0" w:type="auto"/>
            <w:vAlign w:val="center"/>
            <w:hideMark/>
          </w:tcPr>
          <w:p w:rsidR="00000000" w:rsidRDefault="00000000">
            <w:r>
              <w:t>&gt; notionalUsd</w:t>
            </w:r>
          </w:p>
        </w:tc>
        <w:tc>
          <w:tcPr>
            <w:tcW w:w="0" w:type="auto"/>
            <w:vAlign w:val="center"/>
            <w:hideMark/>
          </w:tcPr>
          <w:p w:rsidR="00000000" w:rsidRDefault="00000000">
            <w:r>
              <w:t>String</w:t>
            </w:r>
          </w:p>
        </w:tc>
        <w:tc>
          <w:tcPr>
            <w:tcW w:w="0" w:type="auto"/>
            <w:vAlign w:val="center"/>
            <w:hideMark/>
          </w:tcPr>
          <w:p w:rsidR="00000000" w:rsidRDefault="00000000">
            <w:r>
              <w:t xml:space="preserve">Estimated national value in </w:t>
            </w:r>
            <w:r>
              <w:rPr>
                <w:rStyle w:val="HTML"/>
              </w:rPr>
              <w:t>USD</w:t>
            </w:r>
            <w:r>
              <w:t xml:space="preserve"> of order</w:t>
            </w:r>
          </w:p>
        </w:tc>
      </w:tr>
      <w:tr w:rsidR="00000000">
        <w:trPr>
          <w:divId w:val="175387555"/>
          <w:tblCellSpacing w:w="15" w:type="dxa"/>
        </w:trPr>
        <w:tc>
          <w:tcPr>
            <w:tcW w:w="0" w:type="auto"/>
            <w:vAlign w:val="center"/>
            <w:hideMark/>
          </w:tcPr>
          <w:p w:rsidR="00000000" w:rsidRDefault="00000000">
            <w:r>
              <w:t>&gt; 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r w:rsidR="00000000">
        <w:trPr>
          <w:divId w:val="175387555"/>
          <w:tblCellSpacing w:w="15" w:type="dxa"/>
        </w:trPr>
        <w:tc>
          <w:tcPr>
            <w:tcW w:w="0" w:type="auto"/>
            <w:vAlign w:val="center"/>
            <w:hideMark/>
          </w:tcPr>
          <w:p w:rsidR="00000000" w:rsidRDefault="00000000">
            <w:r>
              <w:t>&gt; actualSide</w:t>
            </w:r>
          </w:p>
        </w:tc>
        <w:tc>
          <w:tcPr>
            <w:tcW w:w="0" w:type="auto"/>
            <w:vAlign w:val="center"/>
            <w:hideMark/>
          </w:tcPr>
          <w:p w:rsidR="00000000" w:rsidRDefault="00000000">
            <w:r>
              <w:t>String</w:t>
            </w:r>
          </w:p>
        </w:tc>
        <w:tc>
          <w:tcPr>
            <w:tcW w:w="0" w:type="auto"/>
            <w:vAlign w:val="center"/>
            <w:hideMark/>
          </w:tcPr>
          <w:p w:rsidR="00000000" w:rsidRDefault="00000000">
            <w:r>
              <w:t>Actual trigger side</w:t>
            </w:r>
            <w:r>
              <w:br/>
              <w:t>Only applicable to oco order and conditional order</w:t>
            </w:r>
          </w:p>
        </w:tc>
      </w:tr>
      <w:tr w:rsidR="00000000">
        <w:trPr>
          <w:divId w:val="175387555"/>
          <w:tblCellSpacing w:w="15" w:type="dxa"/>
        </w:trPr>
        <w:tc>
          <w:tcPr>
            <w:tcW w:w="0" w:type="auto"/>
            <w:vAlign w:val="center"/>
            <w:hideMark/>
          </w:tcPr>
          <w:p w:rsidR="00000000" w:rsidRDefault="00000000">
            <w:r>
              <w:t>&gt; triggerTime</w:t>
            </w:r>
          </w:p>
        </w:tc>
        <w:tc>
          <w:tcPr>
            <w:tcW w:w="0" w:type="auto"/>
            <w:vAlign w:val="center"/>
            <w:hideMark/>
          </w:tcPr>
          <w:p w:rsidR="00000000" w:rsidRDefault="00000000">
            <w:r>
              <w:t>String</w:t>
            </w:r>
          </w:p>
        </w:tc>
        <w:tc>
          <w:tcPr>
            <w:tcW w:w="0" w:type="auto"/>
            <w:vAlign w:val="center"/>
            <w:hideMark/>
          </w:tcPr>
          <w:p w:rsidR="00000000" w:rsidRDefault="00000000">
            <w:r>
              <w:t xml:space="preserve">Trigger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&gt; reduceOnly</w:t>
            </w:r>
          </w:p>
        </w:tc>
        <w:tc>
          <w:tcPr>
            <w:tcW w:w="0" w:type="auto"/>
            <w:vAlign w:val="center"/>
            <w:hideMark/>
          </w:tcPr>
          <w:p w:rsidR="00000000" w:rsidRDefault="00000000">
            <w:r>
              <w:t>String</w:t>
            </w:r>
          </w:p>
        </w:tc>
        <w:tc>
          <w:tcPr>
            <w:tcW w:w="0" w:type="auto"/>
            <w:vAlign w:val="center"/>
            <w:hideMark/>
          </w:tcPr>
          <w:p w:rsidR="00000000" w:rsidRDefault="00000000">
            <w:r>
              <w:t xml:space="preserve">Whether the order can only reduce the position size. Valid options: </w:t>
            </w:r>
            <w:r>
              <w:rPr>
                <w:rStyle w:val="HTML"/>
              </w:rPr>
              <w:t>true</w:t>
            </w:r>
            <w:r>
              <w:t xml:space="preserve"> or </w:t>
            </w:r>
            <w:r>
              <w:rPr>
                <w:rStyle w:val="HTML"/>
              </w:rPr>
              <w:t>false</w:t>
            </w:r>
            <w:r>
              <w:t>.</w:t>
            </w:r>
          </w:p>
        </w:tc>
      </w:tr>
      <w:tr w:rsidR="00000000">
        <w:trPr>
          <w:divId w:val="175387555"/>
          <w:tblCellSpacing w:w="15" w:type="dxa"/>
        </w:trPr>
        <w:tc>
          <w:tcPr>
            <w:tcW w:w="0" w:type="auto"/>
            <w:vAlign w:val="center"/>
            <w:hideMark/>
          </w:tcPr>
          <w:p w:rsidR="00000000" w:rsidRDefault="00000000">
            <w:r>
              <w:t>&gt; failCode</w:t>
            </w:r>
          </w:p>
        </w:tc>
        <w:tc>
          <w:tcPr>
            <w:tcW w:w="0" w:type="auto"/>
            <w:vAlign w:val="center"/>
            <w:hideMark/>
          </w:tcPr>
          <w:p w:rsidR="00000000" w:rsidRDefault="00000000">
            <w:r>
              <w:t>String</w:t>
            </w:r>
          </w:p>
        </w:tc>
        <w:tc>
          <w:tcPr>
            <w:tcW w:w="0" w:type="auto"/>
            <w:vAlign w:val="center"/>
            <w:hideMark/>
          </w:tcPr>
          <w:p w:rsidR="00000000" w:rsidRDefault="00000000">
            <w:r>
              <w:t xml:space="preserve">It represents that the reason that algo order fails to trigger. It is "" when the state is </w:t>
            </w:r>
            <w:r>
              <w:rPr>
                <w:rStyle w:val="HTML"/>
              </w:rPr>
              <w:t>effective</w:t>
            </w:r>
            <w:r>
              <w:t>/</w:t>
            </w:r>
            <w:r>
              <w:rPr>
                <w:rStyle w:val="HTML"/>
              </w:rPr>
              <w:t>canceled</w:t>
            </w:r>
            <w:r>
              <w:t xml:space="preserve">. There will be value when the state is </w:t>
            </w:r>
            <w:r>
              <w:rPr>
                <w:rStyle w:val="HTML"/>
              </w:rPr>
              <w:t>order_failed</w:t>
            </w:r>
            <w:r>
              <w:t>, e.g. 51008;</w:t>
            </w:r>
            <w:r>
              <w:br/>
              <w:t>Only applicable to Stop Order, Trailing Stop Order, Trigger order.</w:t>
            </w:r>
          </w:p>
        </w:tc>
      </w:tr>
      <w:tr w:rsidR="00000000">
        <w:trPr>
          <w:divId w:val="175387555"/>
          <w:tblCellSpacing w:w="15" w:type="dxa"/>
        </w:trPr>
        <w:tc>
          <w:tcPr>
            <w:tcW w:w="0" w:type="auto"/>
            <w:vAlign w:val="center"/>
            <w:hideMark/>
          </w:tcPr>
          <w:p w:rsidR="00000000" w:rsidRDefault="00000000">
            <w:r>
              <w:t>&gt; algoClOrdId</w:t>
            </w:r>
          </w:p>
        </w:tc>
        <w:tc>
          <w:tcPr>
            <w:tcW w:w="0" w:type="auto"/>
            <w:vAlign w:val="center"/>
            <w:hideMark/>
          </w:tcPr>
          <w:p w:rsidR="00000000" w:rsidRDefault="00000000">
            <w:r>
              <w:t>String</w:t>
            </w:r>
          </w:p>
        </w:tc>
        <w:tc>
          <w:tcPr>
            <w:tcW w:w="0" w:type="auto"/>
            <w:vAlign w:val="center"/>
            <w:hideMark/>
          </w:tcPr>
          <w:p w:rsidR="00000000" w:rsidRDefault="00000000">
            <w:r>
              <w:t>Client Algo Order ID as assigned by the client.</w:t>
            </w:r>
          </w:p>
        </w:tc>
      </w:tr>
      <w:tr w:rsidR="00000000">
        <w:trPr>
          <w:divId w:val="175387555"/>
          <w:tblCellSpacing w:w="15" w:type="dxa"/>
        </w:trPr>
        <w:tc>
          <w:tcPr>
            <w:tcW w:w="0" w:type="auto"/>
            <w:vAlign w:val="center"/>
            <w:hideMark/>
          </w:tcPr>
          <w:p w:rsidR="00000000" w:rsidRDefault="00000000">
            <w:r>
              <w:t>&gt; reqId</w:t>
            </w:r>
          </w:p>
        </w:tc>
        <w:tc>
          <w:tcPr>
            <w:tcW w:w="0" w:type="auto"/>
            <w:vAlign w:val="center"/>
            <w:hideMark/>
          </w:tcPr>
          <w:p w:rsidR="00000000" w:rsidRDefault="00000000">
            <w:r>
              <w:t>String</w:t>
            </w:r>
          </w:p>
        </w:tc>
        <w:tc>
          <w:tcPr>
            <w:tcW w:w="0" w:type="auto"/>
            <w:vAlign w:val="center"/>
            <w:hideMark/>
          </w:tcPr>
          <w:p w:rsidR="00000000" w:rsidRDefault="00000000">
            <w:r>
              <w:t>Client Request ID as assigned by the client for order amendment. "" will be returned if there is no order amendment.</w:t>
            </w:r>
          </w:p>
        </w:tc>
      </w:tr>
      <w:tr w:rsidR="00000000">
        <w:trPr>
          <w:divId w:val="175387555"/>
          <w:tblCellSpacing w:w="15" w:type="dxa"/>
        </w:trPr>
        <w:tc>
          <w:tcPr>
            <w:tcW w:w="0" w:type="auto"/>
            <w:vAlign w:val="center"/>
            <w:hideMark/>
          </w:tcPr>
          <w:p w:rsidR="00000000" w:rsidRDefault="00000000">
            <w:r>
              <w:t>&gt; amendResult</w:t>
            </w:r>
          </w:p>
        </w:tc>
        <w:tc>
          <w:tcPr>
            <w:tcW w:w="0" w:type="auto"/>
            <w:vAlign w:val="center"/>
            <w:hideMark/>
          </w:tcPr>
          <w:p w:rsidR="00000000" w:rsidRDefault="00000000">
            <w:r>
              <w:t>String</w:t>
            </w:r>
          </w:p>
        </w:tc>
        <w:tc>
          <w:tcPr>
            <w:tcW w:w="0" w:type="auto"/>
            <w:vAlign w:val="center"/>
            <w:hideMark/>
          </w:tcPr>
          <w:p w:rsidR="00000000" w:rsidRDefault="00000000">
            <w:r>
              <w:t>The result of amending the order</w:t>
            </w:r>
            <w:r>
              <w:br/>
            </w:r>
            <w:r>
              <w:rPr>
                <w:rStyle w:val="HTML"/>
              </w:rPr>
              <w:t>-1</w:t>
            </w:r>
            <w:r>
              <w:t xml:space="preserve">: failure </w:t>
            </w:r>
            <w:r>
              <w:br/>
            </w:r>
            <w:r>
              <w:rPr>
                <w:rStyle w:val="HTML"/>
              </w:rPr>
              <w:t>0</w:t>
            </w:r>
            <w:r>
              <w:t>: success</w:t>
            </w:r>
          </w:p>
        </w:tc>
      </w:tr>
      <w:tr w:rsidR="00000000">
        <w:trPr>
          <w:divId w:val="175387555"/>
          <w:tblCellSpacing w:w="15" w:type="dxa"/>
        </w:trPr>
        <w:tc>
          <w:tcPr>
            <w:tcW w:w="0" w:type="auto"/>
            <w:vAlign w:val="center"/>
            <w:hideMark/>
          </w:tcPr>
          <w:p w:rsidR="00000000" w:rsidRDefault="00000000">
            <w:r>
              <w:t>&gt; amendPxOnTriggerType</w:t>
            </w:r>
          </w:p>
        </w:tc>
        <w:tc>
          <w:tcPr>
            <w:tcW w:w="0" w:type="auto"/>
            <w:vAlign w:val="center"/>
            <w:hideMark/>
          </w:tcPr>
          <w:p w:rsidR="00000000" w:rsidRDefault="00000000">
            <w:r>
              <w:t>String</w:t>
            </w:r>
          </w:p>
        </w:tc>
        <w:tc>
          <w:tcPr>
            <w:tcW w:w="0" w:type="auto"/>
            <w:vAlign w:val="center"/>
            <w:hideMark/>
          </w:tcPr>
          <w:p w:rsidR="00000000" w:rsidRDefault="00000000">
            <w:r>
              <w:t xml:space="preserve">Whether to enable Cost-price SL. Only applicable to SL order of split TPs. </w:t>
            </w:r>
            <w:r>
              <w:br/>
            </w:r>
            <w:r>
              <w:rPr>
                <w:rStyle w:val="HTML"/>
              </w:rPr>
              <w:t>0</w:t>
            </w:r>
            <w:r>
              <w:t xml:space="preserve">: disable, the default value </w:t>
            </w:r>
            <w:r>
              <w:br/>
            </w:r>
            <w:r>
              <w:rPr>
                <w:rStyle w:val="HTML"/>
              </w:rPr>
              <w:t>1</w:t>
            </w:r>
            <w:r>
              <w:t>: Enable</w:t>
            </w:r>
          </w:p>
        </w:tc>
      </w:tr>
      <w:tr w:rsidR="00000000">
        <w:trPr>
          <w:divId w:val="175387555"/>
          <w:tblCellSpacing w:w="15" w:type="dxa"/>
        </w:trPr>
        <w:tc>
          <w:tcPr>
            <w:tcW w:w="0" w:type="auto"/>
            <w:vAlign w:val="center"/>
            <w:hideMark/>
          </w:tcPr>
          <w:p w:rsidR="00000000" w:rsidRDefault="00000000">
            <w:r>
              <w:t>&gt; attachAlgoOrds</w:t>
            </w:r>
          </w:p>
        </w:tc>
        <w:tc>
          <w:tcPr>
            <w:tcW w:w="0" w:type="auto"/>
            <w:vAlign w:val="center"/>
            <w:hideMark/>
          </w:tcPr>
          <w:p w:rsidR="00000000" w:rsidRDefault="00000000">
            <w:r>
              <w:t>Array of object</w:t>
            </w:r>
          </w:p>
        </w:tc>
        <w:tc>
          <w:tcPr>
            <w:tcW w:w="0" w:type="auto"/>
            <w:vAlign w:val="center"/>
            <w:hideMark/>
          </w:tcPr>
          <w:p w:rsidR="00000000" w:rsidRDefault="00000000">
            <w:r>
              <w:t>Attached SL/TP orders info</w:t>
            </w:r>
            <w:r>
              <w:br/>
              <w:t xml:space="preserve">Applicable to </w:t>
            </w:r>
            <w:r>
              <w:rPr>
                <w:rStyle w:val="HTML"/>
              </w:rPr>
              <w:t>Spot and futures mode/Multi-currency margin/Portfolio margin</w:t>
            </w:r>
          </w:p>
        </w:tc>
      </w:tr>
      <w:tr w:rsidR="00000000">
        <w:trPr>
          <w:divId w:val="175387555"/>
          <w:tblCellSpacing w:w="15" w:type="dxa"/>
        </w:trPr>
        <w:tc>
          <w:tcPr>
            <w:tcW w:w="0" w:type="auto"/>
            <w:vAlign w:val="center"/>
            <w:hideMark/>
          </w:tcPr>
          <w:p w:rsidR="00000000" w:rsidRDefault="00000000">
            <w:r>
              <w:t>&gt;&gt; attachAlgoClOrdId</w:t>
            </w:r>
          </w:p>
        </w:tc>
        <w:tc>
          <w:tcPr>
            <w:tcW w:w="0" w:type="auto"/>
            <w:vAlign w:val="center"/>
            <w:hideMark/>
          </w:tcPr>
          <w:p w:rsidR="00000000" w:rsidRDefault="00000000">
            <w:r>
              <w:t>String</w:t>
            </w:r>
          </w:p>
        </w:tc>
        <w:tc>
          <w:tcPr>
            <w:tcW w:w="0" w:type="auto"/>
            <w:vAlign w:val="center"/>
            <w:hideMark/>
          </w:tcPr>
          <w:p w:rsidR="00000000" w:rsidRDefault="00000000">
            <w:r>
              <w:t>Client-supplied Algo ID when placing order attaching TP/SL.</w:t>
            </w:r>
            <w:r>
              <w:br/>
              <w:t>A combination of case-sensitive alphanumerics, all numbers, or all letters of up to 32 characters.</w:t>
            </w:r>
            <w:r>
              <w:br/>
              <w:t>It will be posted to algoClOrdId when placing TP/SL order once the general order is filled completely.</w:t>
            </w:r>
          </w:p>
        </w:tc>
      </w:tr>
      <w:tr w:rsidR="00000000">
        <w:trPr>
          <w:divId w:val="175387555"/>
          <w:tblCellSpacing w:w="15" w:type="dxa"/>
        </w:trPr>
        <w:tc>
          <w:tcPr>
            <w:tcW w:w="0" w:type="auto"/>
            <w:vAlign w:val="center"/>
            <w:hideMark/>
          </w:tcPr>
          <w:p w:rsidR="00000000" w:rsidRDefault="00000000">
            <w:r>
              <w:t>&gt;&gt; tpTriggerPx</w:t>
            </w:r>
          </w:p>
        </w:tc>
        <w:tc>
          <w:tcPr>
            <w:tcW w:w="0" w:type="auto"/>
            <w:vAlign w:val="center"/>
            <w:hideMark/>
          </w:tcPr>
          <w:p w:rsidR="00000000" w:rsidRDefault="00000000">
            <w:r>
              <w:t>String</w:t>
            </w:r>
          </w:p>
        </w:tc>
        <w:tc>
          <w:tcPr>
            <w:tcW w:w="0" w:type="auto"/>
            <w:vAlign w:val="center"/>
            <w:hideMark/>
          </w:tcPr>
          <w:p w:rsidR="00000000" w:rsidRDefault="00000000">
            <w:r>
              <w:t>Take-profit trigger price</w:t>
            </w:r>
            <w:r>
              <w:br/>
              <w:t>If you fill in this parameter, you should fill in the take-profit order price as well.</w:t>
            </w:r>
          </w:p>
        </w:tc>
      </w:tr>
      <w:tr w:rsidR="00000000">
        <w:trPr>
          <w:divId w:val="175387555"/>
          <w:tblCellSpacing w:w="15" w:type="dxa"/>
        </w:trPr>
        <w:tc>
          <w:tcPr>
            <w:tcW w:w="0" w:type="auto"/>
            <w:vAlign w:val="center"/>
            <w:hideMark/>
          </w:tcPr>
          <w:p w:rsidR="00000000" w:rsidRDefault="00000000">
            <w:r>
              <w:t>&gt;&gt; tpTriggerPxType</w:t>
            </w:r>
          </w:p>
        </w:tc>
        <w:tc>
          <w:tcPr>
            <w:tcW w:w="0" w:type="auto"/>
            <w:vAlign w:val="center"/>
            <w:hideMark/>
          </w:tcPr>
          <w:p w:rsidR="00000000" w:rsidRDefault="00000000">
            <w:r>
              <w:t>String</w:t>
            </w:r>
          </w:p>
        </w:tc>
        <w:tc>
          <w:tcPr>
            <w:tcW w:w="0" w:type="auto"/>
            <w:vAlign w:val="center"/>
            <w:hideMark/>
          </w:tcPr>
          <w:p w:rsidR="00000000" w:rsidRDefault="00000000">
            <w:r>
              <w:t>Take-profit trigger price type</w:t>
            </w:r>
            <w:r>
              <w:br/>
            </w:r>
            <w:r>
              <w:rPr>
                <w:rStyle w:val="HTML"/>
              </w:rPr>
              <w:t>last</w:t>
            </w:r>
            <w:r>
              <w:t>: last price</w:t>
            </w:r>
            <w:r>
              <w:br/>
            </w:r>
            <w:r>
              <w:rPr>
                <w:rStyle w:val="HTML"/>
              </w:rPr>
              <w:t>index</w:t>
            </w:r>
            <w:r>
              <w:t>: index price</w:t>
            </w:r>
            <w:r>
              <w:br/>
            </w:r>
            <w:r>
              <w:rPr>
                <w:rStyle w:val="HTML"/>
              </w:rPr>
              <w:t>mark</w:t>
            </w:r>
            <w:r>
              <w:t>: mark price</w:t>
            </w:r>
          </w:p>
        </w:tc>
      </w:tr>
      <w:tr w:rsidR="00000000">
        <w:trPr>
          <w:divId w:val="175387555"/>
          <w:tblCellSpacing w:w="15" w:type="dxa"/>
        </w:trPr>
        <w:tc>
          <w:tcPr>
            <w:tcW w:w="0" w:type="auto"/>
            <w:vAlign w:val="center"/>
            <w:hideMark/>
          </w:tcPr>
          <w:p w:rsidR="00000000" w:rsidRDefault="00000000">
            <w:r>
              <w:t>&gt;&gt; tpOrdPx</w:t>
            </w:r>
          </w:p>
        </w:tc>
        <w:tc>
          <w:tcPr>
            <w:tcW w:w="0" w:type="auto"/>
            <w:vAlign w:val="center"/>
            <w:hideMark/>
          </w:tcPr>
          <w:p w:rsidR="00000000" w:rsidRDefault="00000000">
            <w:r>
              <w:t>String</w:t>
            </w:r>
          </w:p>
        </w:tc>
        <w:tc>
          <w:tcPr>
            <w:tcW w:w="0" w:type="auto"/>
            <w:vAlign w:val="center"/>
            <w:hideMark/>
          </w:tcPr>
          <w:p w:rsidR="00000000" w:rsidRDefault="00000000">
            <w:r>
              <w:t>Take-profit order price</w:t>
            </w:r>
            <w:r>
              <w:br/>
              <w:t xml:space="preserve">If you fill in this parameter, you should fill in the take-profit trigger price as well. </w:t>
            </w:r>
            <w:r>
              <w:br/>
              <w:t xml:space="preserve">If the price is </w:t>
            </w:r>
            <w:r>
              <w:rPr>
                <w:rStyle w:val="HTML"/>
              </w:rPr>
              <w:t>-1</w:t>
            </w:r>
            <w:r>
              <w:t>, take-profit will be executed at the market price.</w:t>
            </w:r>
          </w:p>
        </w:tc>
      </w:tr>
      <w:tr w:rsidR="00000000">
        <w:trPr>
          <w:divId w:val="175387555"/>
          <w:tblCellSpacing w:w="15" w:type="dxa"/>
        </w:trPr>
        <w:tc>
          <w:tcPr>
            <w:tcW w:w="0" w:type="auto"/>
            <w:vAlign w:val="center"/>
            <w:hideMark/>
          </w:tcPr>
          <w:p w:rsidR="00000000" w:rsidRDefault="00000000">
            <w:r>
              <w:t>&gt;&gt; slTriggerPx</w:t>
            </w:r>
          </w:p>
        </w:tc>
        <w:tc>
          <w:tcPr>
            <w:tcW w:w="0" w:type="auto"/>
            <w:vAlign w:val="center"/>
            <w:hideMark/>
          </w:tcPr>
          <w:p w:rsidR="00000000" w:rsidRDefault="00000000">
            <w:r>
              <w:t>String</w:t>
            </w:r>
          </w:p>
        </w:tc>
        <w:tc>
          <w:tcPr>
            <w:tcW w:w="0" w:type="auto"/>
            <w:vAlign w:val="center"/>
            <w:hideMark/>
          </w:tcPr>
          <w:p w:rsidR="00000000" w:rsidRDefault="00000000">
            <w:r>
              <w:t>Stop-loss trigger price</w:t>
            </w:r>
            <w:r>
              <w:br/>
              <w:t>If you fill in this parameter, you should fill in the stop-loss order price.</w:t>
            </w:r>
          </w:p>
        </w:tc>
      </w:tr>
      <w:tr w:rsidR="00000000">
        <w:trPr>
          <w:divId w:val="175387555"/>
          <w:tblCellSpacing w:w="15" w:type="dxa"/>
        </w:trPr>
        <w:tc>
          <w:tcPr>
            <w:tcW w:w="0" w:type="auto"/>
            <w:vAlign w:val="center"/>
            <w:hideMark/>
          </w:tcPr>
          <w:p w:rsidR="00000000" w:rsidRDefault="00000000">
            <w:r>
              <w:t>&gt;&gt; slTriggerPxType</w:t>
            </w:r>
          </w:p>
        </w:tc>
        <w:tc>
          <w:tcPr>
            <w:tcW w:w="0" w:type="auto"/>
            <w:vAlign w:val="center"/>
            <w:hideMark/>
          </w:tcPr>
          <w:p w:rsidR="00000000" w:rsidRDefault="00000000">
            <w:r>
              <w:t>String</w:t>
            </w:r>
          </w:p>
        </w:tc>
        <w:tc>
          <w:tcPr>
            <w:tcW w:w="0" w:type="auto"/>
            <w:vAlign w:val="center"/>
            <w:hideMark/>
          </w:tcPr>
          <w:p w:rsidR="00000000" w:rsidRDefault="00000000">
            <w:r>
              <w:t>Stop-loss trigger price type</w:t>
            </w:r>
            <w:r>
              <w:br/>
            </w:r>
            <w:r>
              <w:rPr>
                <w:rStyle w:val="HTML"/>
              </w:rPr>
              <w:t>last</w:t>
            </w:r>
            <w:r>
              <w:t>: last price</w:t>
            </w:r>
            <w:r>
              <w:br/>
            </w:r>
            <w:r>
              <w:rPr>
                <w:rStyle w:val="HTML"/>
              </w:rPr>
              <w:t>index</w:t>
            </w:r>
            <w:r>
              <w:t>: index price</w:t>
            </w:r>
            <w:r>
              <w:br/>
            </w:r>
            <w:r>
              <w:rPr>
                <w:rStyle w:val="HTML"/>
              </w:rPr>
              <w:t>mark</w:t>
            </w:r>
            <w:r>
              <w:t>: mark price</w:t>
            </w:r>
          </w:p>
        </w:tc>
      </w:tr>
      <w:tr w:rsidR="00000000">
        <w:trPr>
          <w:divId w:val="175387555"/>
          <w:tblCellSpacing w:w="15" w:type="dxa"/>
        </w:trPr>
        <w:tc>
          <w:tcPr>
            <w:tcW w:w="0" w:type="auto"/>
            <w:vAlign w:val="center"/>
            <w:hideMark/>
          </w:tcPr>
          <w:p w:rsidR="00000000" w:rsidRDefault="00000000">
            <w:r>
              <w:t>&gt;&gt; slOrdPx</w:t>
            </w:r>
          </w:p>
        </w:tc>
        <w:tc>
          <w:tcPr>
            <w:tcW w:w="0" w:type="auto"/>
            <w:vAlign w:val="center"/>
            <w:hideMark/>
          </w:tcPr>
          <w:p w:rsidR="00000000" w:rsidRDefault="00000000">
            <w:r>
              <w:t>String</w:t>
            </w:r>
          </w:p>
        </w:tc>
        <w:tc>
          <w:tcPr>
            <w:tcW w:w="0" w:type="auto"/>
            <w:vAlign w:val="center"/>
            <w:hideMark/>
          </w:tcPr>
          <w:p w:rsidR="00000000" w:rsidRDefault="00000000">
            <w:r>
              <w:t xml:space="preserve">Stop-loss order price </w:t>
            </w:r>
            <w:r>
              <w:br/>
              <w:t xml:space="preserve">If you fill in this parameter, you should fill in the stop-loss trigger price. </w:t>
            </w:r>
            <w:r>
              <w:br/>
              <w:t xml:space="preserve">If the price is </w:t>
            </w:r>
            <w:r>
              <w:rPr>
                <w:rStyle w:val="HTML"/>
              </w:rPr>
              <w:t>-1</w:t>
            </w:r>
            <w:r>
              <w:t>, stop-loss will be executed at the market price.</w:t>
            </w:r>
          </w:p>
        </w:tc>
      </w:tr>
      <w:tr w:rsidR="00000000">
        <w:trPr>
          <w:divId w:val="175387555"/>
          <w:tblCellSpacing w:w="15" w:type="dxa"/>
        </w:trPr>
        <w:tc>
          <w:tcPr>
            <w:tcW w:w="0" w:type="auto"/>
            <w:vAlign w:val="center"/>
            <w:hideMark/>
          </w:tcPr>
          <w:p w:rsidR="00000000" w:rsidRDefault="00000000">
            <w:r>
              <w:t>&gt; linkedOrd</w:t>
            </w:r>
          </w:p>
        </w:tc>
        <w:tc>
          <w:tcPr>
            <w:tcW w:w="0" w:type="auto"/>
            <w:vAlign w:val="center"/>
            <w:hideMark/>
          </w:tcPr>
          <w:p w:rsidR="00000000" w:rsidRDefault="00000000">
            <w:r>
              <w:t>Object</w:t>
            </w:r>
          </w:p>
        </w:tc>
        <w:tc>
          <w:tcPr>
            <w:tcW w:w="0" w:type="auto"/>
            <w:vAlign w:val="center"/>
            <w:hideMark/>
          </w:tcPr>
          <w:p w:rsidR="00000000" w:rsidRDefault="00000000">
            <w:r>
              <w:t>Linked TP order detail, only applicable to SL order that comes from the one-cancels-the-other (OCO) order that contains the TP limit order.</w:t>
            </w:r>
          </w:p>
        </w:tc>
      </w:tr>
      <w:tr w:rsidR="00000000">
        <w:trPr>
          <w:divId w:val="175387555"/>
          <w:tblCellSpacing w:w="15" w:type="dxa"/>
        </w:trPr>
        <w:tc>
          <w:tcPr>
            <w:tcW w:w="0" w:type="auto"/>
            <w:vAlign w:val="center"/>
            <w:hideMark/>
          </w:tcPr>
          <w:p w:rsidR="00000000" w:rsidRDefault="00000000">
            <w:r>
              <w:t>&gt;&gt; ordId</w:t>
            </w:r>
          </w:p>
        </w:tc>
        <w:tc>
          <w:tcPr>
            <w:tcW w:w="0" w:type="auto"/>
            <w:vAlign w:val="center"/>
            <w:hideMark/>
          </w:tcPr>
          <w:p w:rsidR="00000000" w:rsidRDefault="00000000">
            <w:r>
              <w:t>String</w:t>
            </w:r>
          </w:p>
        </w:tc>
        <w:tc>
          <w:tcPr>
            <w:tcW w:w="0" w:type="auto"/>
            <w:vAlign w:val="center"/>
            <w:hideMark/>
          </w:tcPr>
          <w:p w:rsidR="00000000" w:rsidRDefault="00000000">
            <w:r>
              <w:t>Order ID</w:t>
            </w:r>
          </w:p>
        </w:tc>
      </w:tr>
      <w:tr w:rsidR="00000000">
        <w:trPr>
          <w:divId w:val="175387555"/>
          <w:tblCellSpacing w:w="15" w:type="dxa"/>
        </w:trPr>
        <w:tc>
          <w:tcPr>
            <w:tcW w:w="0" w:type="auto"/>
            <w:vAlign w:val="center"/>
            <w:hideMark/>
          </w:tcPr>
          <w:p w:rsidR="00000000" w:rsidRDefault="00000000">
            <w:r>
              <w:t>&gt; cTime</w:t>
            </w:r>
          </w:p>
        </w:tc>
        <w:tc>
          <w:tcPr>
            <w:tcW w:w="0" w:type="auto"/>
            <w:vAlign w:val="center"/>
            <w:hideMark/>
          </w:tcPr>
          <w:p w:rsidR="00000000" w:rsidRDefault="00000000">
            <w:r>
              <w:t>String</w:t>
            </w:r>
          </w:p>
        </w:tc>
        <w:tc>
          <w:tcPr>
            <w:tcW w:w="0" w:type="auto"/>
            <w:vAlign w:val="center"/>
            <w:hideMark/>
          </w:tcPr>
          <w:p w:rsidR="00000000" w:rsidRDefault="00000000">
            <w:r>
              <w:t xml:space="preserve">Creation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&gt; uTime</w:t>
            </w:r>
          </w:p>
        </w:tc>
        <w:tc>
          <w:tcPr>
            <w:tcW w:w="0" w:type="auto"/>
            <w:vAlign w:val="center"/>
            <w:hideMark/>
          </w:tcPr>
          <w:p w:rsidR="00000000" w:rsidRDefault="00000000">
            <w:r>
              <w:t>String</w:t>
            </w:r>
          </w:p>
        </w:tc>
        <w:tc>
          <w:tcPr>
            <w:tcW w:w="0" w:type="auto"/>
            <w:vAlign w:val="center"/>
            <w:hideMark/>
          </w:tcPr>
          <w:p w:rsidR="00000000" w:rsidRDefault="00000000">
            <w:r>
              <w:t>Order updated time, Unix timestamp format in milliseconds, e.g. 1597026383085</w:t>
            </w:r>
          </w:p>
        </w:tc>
      </w:tr>
      <w:tr w:rsidR="00000000">
        <w:trPr>
          <w:divId w:val="175387555"/>
          <w:tblCellSpacing w:w="15" w:type="dxa"/>
        </w:trPr>
        <w:tc>
          <w:tcPr>
            <w:tcW w:w="0" w:type="auto"/>
            <w:vAlign w:val="center"/>
            <w:hideMark/>
          </w:tcPr>
          <w:p w:rsidR="00000000" w:rsidRDefault="00000000">
            <w:r>
              <w:t>&gt; isTradeBorrowMode</w:t>
            </w:r>
          </w:p>
        </w:tc>
        <w:tc>
          <w:tcPr>
            <w:tcW w:w="0" w:type="auto"/>
            <w:vAlign w:val="center"/>
            <w:hideMark/>
          </w:tcPr>
          <w:p w:rsidR="00000000" w:rsidRDefault="00000000">
            <w:r>
              <w:t>String</w:t>
            </w:r>
          </w:p>
        </w:tc>
        <w:tc>
          <w:tcPr>
            <w:tcW w:w="0" w:type="auto"/>
            <w:vAlign w:val="center"/>
            <w:hideMark/>
          </w:tcPr>
          <w:p w:rsidR="00000000" w:rsidRDefault="00000000">
            <w:r>
              <w:t>Whether borrowing currency automatically</w:t>
            </w:r>
            <w:r>
              <w:br/>
              <w:t>true</w:t>
            </w:r>
            <w:r>
              <w:br/>
              <w:t>false</w:t>
            </w:r>
            <w:r>
              <w:br/>
              <w:t xml:space="preserve">Only applicable to </w:t>
            </w:r>
            <w:r>
              <w:rPr>
                <w:rStyle w:val="HTML"/>
              </w:rPr>
              <w:t>trigger order</w:t>
            </w:r>
            <w:r>
              <w:t xml:space="preserve">, </w:t>
            </w:r>
            <w:r>
              <w:rPr>
                <w:rStyle w:val="HTML"/>
              </w:rPr>
              <w:t>trailing order</w:t>
            </w:r>
            <w:r>
              <w:t xml:space="preserve"> and </w:t>
            </w:r>
            <w:r>
              <w:rPr>
                <w:rStyle w:val="HTML"/>
              </w:rPr>
              <w:t>twap order</w:t>
            </w:r>
          </w:p>
        </w:tc>
      </w:tr>
      <w:tr w:rsidR="00000000">
        <w:trPr>
          <w:divId w:val="175387555"/>
          <w:tblCellSpacing w:w="15" w:type="dxa"/>
        </w:trPr>
        <w:tc>
          <w:tcPr>
            <w:tcW w:w="0" w:type="auto"/>
            <w:vAlign w:val="center"/>
            <w:hideMark/>
          </w:tcPr>
          <w:p w:rsidR="00000000" w:rsidRDefault="00000000">
            <w:r>
              <w:t>&gt; chaseType</w:t>
            </w:r>
          </w:p>
        </w:tc>
        <w:tc>
          <w:tcPr>
            <w:tcW w:w="0" w:type="auto"/>
            <w:vAlign w:val="center"/>
            <w:hideMark/>
          </w:tcPr>
          <w:p w:rsidR="00000000" w:rsidRDefault="00000000">
            <w:r>
              <w:t>String</w:t>
            </w:r>
          </w:p>
        </w:tc>
        <w:tc>
          <w:tcPr>
            <w:tcW w:w="0" w:type="auto"/>
            <w:vAlign w:val="center"/>
            <w:hideMark/>
          </w:tcPr>
          <w:p w:rsidR="00000000" w:rsidRDefault="00000000">
            <w:r>
              <w:t xml:space="preserve">Chase type. Only applicable to </w:t>
            </w:r>
            <w:r>
              <w:rPr>
                <w:rStyle w:val="HTML"/>
              </w:rPr>
              <w:t>chase</w:t>
            </w:r>
            <w:r>
              <w:t xml:space="preserve"> order.</w:t>
            </w:r>
          </w:p>
        </w:tc>
      </w:tr>
      <w:tr w:rsidR="00000000">
        <w:trPr>
          <w:divId w:val="175387555"/>
          <w:tblCellSpacing w:w="15" w:type="dxa"/>
        </w:trPr>
        <w:tc>
          <w:tcPr>
            <w:tcW w:w="0" w:type="auto"/>
            <w:vAlign w:val="center"/>
            <w:hideMark/>
          </w:tcPr>
          <w:p w:rsidR="00000000" w:rsidRDefault="00000000">
            <w:r>
              <w:t>&gt; chaseVal</w:t>
            </w:r>
          </w:p>
        </w:tc>
        <w:tc>
          <w:tcPr>
            <w:tcW w:w="0" w:type="auto"/>
            <w:vAlign w:val="center"/>
            <w:hideMark/>
          </w:tcPr>
          <w:p w:rsidR="00000000" w:rsidRDefault="00000000">
            <w:r>
              <w:t>String</w:t>
            </w:r>
          </w:p>
        </w:tc>
        <w:tc>
          <w:tcPr>
            <w:tcW w:w="0" w:type="auto"/>
            <w:vAlign w:val="center"/>
            <w:hideMark/>
          </w:tcPr>
          <w:p w:rsidR="00000000" w:rsidRDefault="00000000">
            <w:r>
              <w:t xml:space="preserve">Chase value. Only applicable to </w:t>
            </w:r>
            <w:r>
              <w:rPr>
                <w:rStyle w:val="HTML"/>
              </w:rPr>
              <w:t>chase</w:t>
            </w:r>
            <w:r>
              <w:t xml:space="preserve"> order.</w:t>
            </w:r>
          </w:p>
        </w:tc>
      </w:tr>
      <w:tr w:rsidR="00000000">
        <w:trPr>
          <w:divId w:val="175387555"/>
          <w:tblCellSpacing w:w="15" w:type="dxa"/>
        </w:trPr>
        <w:tc>
          <w:tcPr>
            <w:tcW w:w="0" w:type="auto"/>
            <w:vAlign w:val="center"/>
            <w:hideMark/>
          </w:tcPr>
          <w:p w:rsidR="00000000" w:rsidRDefault="00000000">
            <w:r>
              <w:t>&gt; maxChaseType</w:t>
            </w:r>
          </w:p>
        </w:tc>
        <w:tc>
          <w:tcPr>
            <w:tcW w:w="0" w:type="auto"/>
            <w:vAlign w:val="center"/>
            <w:hideMark/>
          </w:tcPr>
          <w:p w:rsidR="00000000" w:rsidRDefault="00000000">
            <w:r>
              <w:t>String</w:t>
            </w:r>
          </w:p>
        </w:tc>
        <w:tc>
          <w:tcPr>
            <w:tcW w:w="0" w:type="auto"/>
            <w:vAlign w:val="center"/>
            <w:hideMark/>
          </w:tcPr>
          <w:p w:rsidR="00000000" w:rsidRDefault="00000000">
            <w:r>
              <w:t xml:space="preserve">Maximum chase type. Only applicable to </w:t>
            </w:r>
            <w:r>
              <w:rPr>
                <w:rStyle w:val="HTML"/>
              </w:rPr>
              <w:t>chase</w:t>
            </w:r>
            <w:r>
              <w:t xml:space="preserve"> order.</w:t>
            </w:r>
          </w:p>
        </w:tc>
      </w:tr>
      <w:tr w:rsidR="00000000">
        <w:trPr>
          <w:divId w:val="175387555"/>
          <w:tblCellSpacing w:w="15" w:type="dxa"/>
        </w:trPr>
        <w:tc>
          <w:tcPr>
            <w:tcW w:w="0" w:type="auto"/>
            <w:vAlign w:val="center"/>
            <w:hideMark/>
          </w:tcPr>
          <w:p w:rsidR="00000000" w:rsidRDefault="00000000">
            <w:r>
              <w:t>&gt; maxChaseVal</w:t>
            </w:r>
          </w:p>
        </w:tc>
        <w:tc>
          <w:tcPr>
            <w:tcW w:w="0" w:type="auto"/>
            <w:vAlign w:val="center"/>
            <w:hideMark/>
          </w:tcPr>
          <w:p w:rsidR="00000000" w:rsidRDefault="00000000">
            <w:r>
              <w:t>String</w:t>
            </w:r>
          </w:p>
        </w:tc>
        <w:tc>
          <w:tcPr>
            <w:tcW w:w="0" w:type="auto"/>
            <w:vAlign w:val="center"/>
            <w:hideMark/>
          </w:tcPr>
          <w:p w:rsidR="00000000" w:rsidRDefault="00000000">
            <w:r>
              <w:t xml:space="preserve">Maximum chase value. Only applicable to </w:t>
            </w:r>
            <w:r>
              <w:rPr>
                <w:rStyle w:val="HTML"/>
              </w:rPr>
              <w:t>chase</w:t>
            </w:r>
            <w:r>
              <w:t xml:space="preserve"> order.</w:t>
            </w:r>
          </w:p>
        </w:tc>
      </w:tr>
    </w:tbl>
    <w:p w:rsidR="00000000" w:rsidRDefault="00000000">
      <w:pPr>
        <w:pStyle w:val="3"/>
        <w:divId w:val="175387555"/>
      </w:pPr>
      <w:r>
        <w:t>WS / Advance algo orders channel</w:t>
      </w:r>
    </w:p>
    <w:p w:rsidR="00000000" w:rsidRDefault="00000000">
      <w:pPr>
        <w:pStyle w:val="a5"/>
        <w:divId w:val="175387555"/>
      </w:pPr>
      <w:r>
        <w:t>Retrieve advance algo orders (including Iceberg order, TWAP order, Trailing order). Data will be pushed when first subscribed. Data will be pushed when triggered by events such as placing/canceling order.</w:t>
      </w:r>
    </w:p>
    <w:p w:rsidR="00000000" w:rsidRDefault="00000000">
      <w:pPr>
        <w:pStyle w:val="4"/>
        <w:divId w:val="175387555"/>
      </w:pPr>
      <w:r>
        <w:t>URL Path</w:t>
      </w:r>
    </w:p>
    <w:p w:rsidR="00000000" w:rsidRDefault="00000000">
      <w:pPr>
        <w:pStyle w:val="a5"/>
        <w:divId w:val="175387555"/>
      </w:pPr>
      <w:r>
        <w:t>/ws/v5/business (required login)</w:t>
      </w:r>
    </w:p>
    <w:p w:rsidR="00000000" w:rsidRDefault="00000000">
      <w:pPr>
        <w:pStyle w:val="a5"/>
        <w:divId w:val="1928733015"/>
      </w:pPr>
      <w:r>
        <w:t>Request Example : single</w:t>
      </w:r>
    </w:p>
    <w:p w:rsidR="00000000" w:rsidRDefault="00000000">
      <w:pPr>
        <w:pStyle w:val="HTML0"/>
        <w:divId w:val="202250707"/>
        <w:rPr>
          <w:rStyle w:val="HTML"/>
        </w:rPr>
      </w:pPr>
      <w:r>
        <w:rPr>
          <w:rStyle w:val="o"/>
        </w:rPr>
        <w:t>{</w:t>
      </w:r>
    </w:p>
    <w:p w:rsidR="00000000" w:rsidRDefault="00000000">
      <w:pPr>
        <w:pStyle w:val="HTML0"/>
        <w:divId w:val="202250707"/>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202250707"/>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202250707"/>
        <w:rPr>
          <w:rStyle w:val="HTML"/>
        </w:rPr>
      </w:pPr>
      <w:r>
        <w:rPr>
          <w:rStyle w:val="HTML"/>
        </w:rPr>
        <w:t xml:space="preserve">    </w:t>
      </w:r>
      <w:r>
        <w:rPr>
          <w:rStyle w:val="o"/>
        </w:rPr>
        <w:t>{</w:t>
      </w:r>
    </w:p>
    <w:p w:rsidR="00000000" w:rsidRDefault="00000000">
      <w:pPr>
        <w:pStyle w:val="HTML0"/>
        <w:divId w:val="202250707"/>
        <w:rPr>
          <w:rStyle w:val="HTML"/>
        </w:rPr>
      </w:pPr>
      <w:r>
        <w:rPr>
          <w:rStyle w:val="HTML"/>
        </w:rPr>
        <w:t xml:space="preserve">      </w:t>
      </w:r>
      <w:r>
        <w:rPr>
          <w:rStyle w:val="s2"/>
        </w:rPr>
        <w:t>"channel"</w:t>
      </w:r>
      <w:r>
        <w:rPr>
          <w:rStyle w:val="HTML"/>
        </w:rPr>
        <w:t xml:space="preserve">: </w:t>
      </w:r>
      <w:r>
        <w:rPr>
          <w:rStyle w:val="s2"/>
        </w:rPr>
        <w:t>"algo-advance"</w:t>
      </w:r>
      <w:r>
        <w:rPr>
          <w:rStyle w:val="HTML"/>
        </w:rPr>
        <w:t>,</w:t>
      </w:r>
    </w:p>
    <w:p w:rsidR="00000000" w:rsidRDefault="00000000">
      <w:pPr>
        <w:pStyle w:val="HTML0"/>
        <w:divId w:val="202250707"/>
        <w:rPr>
          <w:rStyle w:val="HTML"/>
        </w:rPr>
      </w:pPr>
      <w:r>
        <w:rPr>
          <w:rStyle w:val="HTML"/>
        </w:rPr>
        <w:t xml:space="preserve">      </w:t>
      </w:r>
      <w:r>
        <w:rPr>
          <w:rStyle w:val="s2"/>
        </w:rPr>
        <w:t>"instType"</w:t>
      </w:r>
      <w:r>
        <w:rPr>
          <w:rStyle w:val="HTML"/>
        </w:rPr>
        <w:t xml:space="preserve">: </w:t>
      </w:r>
      <w:r>
        <w:rPr>
          <w:rStyle w:val="s2"/>
        </w:rPr>
        <w:t>"SPOT"</w:t>
      </w:r>
      <w:r>
        <w:rPr>
          <w:rStyle w:val="HTML"/>
        </w:rPr>
        <w:t>,</w:t>
      </w:r>
    </w:p>
    <w:p w:rsidR="00000000" w:rsidRDefault="00000000">
      <w:pPr>
        <w:pStyle w:val="HTML0"/>
        <w:divId w:val="202250707"/>
        <w:rPr>
          <w:rStyle w:val="HTML"/>
        </w:rPr>
      </w:pPr>
      <w:r>
        <w:rPr>
          <w:rStyle w:val="HTML"/>
        </w:rPr>
        <w:t xml:space="preserve">      </w:t>
      </w:r>
      <w:r>
        <w:rPr>
          <w:rStyle w:val="s2"/>
        </w:rPr>
        <w:t>"instId"</w:t>
      </w:r>
      <w:r>
        <w:rPr>
          <w:rStyle w:val="HTML"/>
        </w:rPr>
        <w:t xml:space="preserve">: </w:t>
      </w:r>
      <w:r>
        <w:rPr>
          <w:rStyle w:val="s2"/>
        </w:rPr>
        <w:t>"BTC-USDT"</w:t>
      </w:r>
    </w:p>
    <w:p w:rsidR="00000000" w:rsidRDefault="00000000">
      <w:pPr>
        <w:pStyle w:val="HTML0"/>
        <w:divId w:val="202250707"/>
        <w:rPr>
          <w:rStyle w:val="HTML"/>
        </w:rPr>
      </w:pPr>
      <w:r>
        <w:rPr>
          <w:rStyle w:val="HTML"/>
        </w:rPr>
        <w:t xml:space="preserve">    </w:t>
      </w:r>
      <w:r>
        <w:rPr>
          <w:rStyle w:val="o"/>
        </w:rPr>
        <w:t>}</w:t>
      </w:r>
    </w:p>
    <w:p w:rsidR="00000000" w:rsidRDefault="00000000">
      <w:pPr>
        <w:pStyle w:val="HTML0"/>
        <w:divId w:val="202250707"/>
        <w:rPr>
          <w:rStyle w:val="HTML"/>
        </w:rPr>
      </w:pPr>
      <w:r>
        <w:rPr>
          <w:rStyle w:val="HTML"/>
        </w:rPr>
        <w:t xml:space="preserve">  </w:t>
      </w:r>
      <w:r>
        <w:rPr>
          <w:rStyle w:val="o"/>
        </w:rPr>
        <w:t>]</w:t>
      </w:r>
    </w:p>
    <w:p w:rsidR="00000000" w:rsidRDefault="00000000">
      <w:pPr>
        <w:pStyle w:val="HTML0"/>
        <w:divId w:val="202250707"/>
        <w:rPr>
          <w:rStyle w:val="HTML"/>
        </w:rPr>
      </w:pPr>
      <w:r>
        <w:rPr>
          <w:rStyle w:val="o"/>
        </w:rPr>
        <w:t>}</w:t>
      </w:r>
    </w:p>
    <w:p w:rsidR="00000000" w:rsidRDefault="00000000">
      <w:pPr>
        <w:pStyle w:val="a5"/>
        <w:divId w:val="954292938"/>
      </w:pPr>
      <w:r>
        <w:t>Request Example</w:t>
      </w:r>
    </w:p>
    <w:p w:rsidR="00000000" w:rsidRDefault="00000000">
      <w:pPr>
        <w:pStyle w:val="HTML0"/>
        <w:divId w:val="205725079"/>
        <w:rPr>
          <w:rStyle w:val="HTML"/>
        </w:rPr>
      </w:pPr>
      <w:r>
        <w:rPr>
          <w:rStyle w:val="o"/>
        </w:rPr>
        <w:t>{</w:t>
      </w:r>
    </w:p>
    <w:p w:rsidR="00000000" w:rsidRDefault="00000000">
      <w:pPr>
        <w:pStyle w:val="HTML0"/>
        <w:divId w:val="205725079"/>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205725079"/>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205725079"/>
        <w:rPr>
          <w:rStyle w:val="HTML"/>
        </w:rPr>
      </w:pPr>
      <w:r>
        <w:rPr>
          <w:rStyle w:val="HTML"/>
        </w:rPr>
        <w:t xml:space="preserve">    </w:t>
      </w:r>
      <w:r>
        <w:rPr>
          <w:rStyle w:val="o"/>
        </w:rPr>
        <w:t>{</w:t>
      </w:r>
    </w:p>
    <w:p w:rsidR="00000000" w:rsidRDefault="00000000">
      <w:pPr>
        <w:pStyle w:val="HTML0"/>
        <w:divId w:val="205725079"/>
        <w:rPr>
          <w:rStyle w:val="HTML"/>
        </w:rPr>
      </w:pPr>
      <w:r>
        <w:rPr>
          <w:rStyle w:val="HTML"/>
        </w:rPr>
        <w:t xml:space="preserve">      </w:t>
      </w:r>
      <w:r>
        <w:rPr>
          <w:rStyle w:val="s2"/>
        </w:rPr>
        <w:t>"channel"</w:t>
      </w:r>
      <w:r>
        <w:rPr>
          <w:rStyle w:val="HTML"/>
        </w:rPr>
        <w:t xml:space="preserve">: </w:t>
      </w:r>
      <w:r>
        <w:rPr>
          <w:rStyle w:val="s2"/>
        </w:rPr>
        <w:t>"algo-advance"</w:t>
      </w:r>
      <w:r>
        <w:rPr>
          <w:rStyle w:val="HTML"/>
        </w:rPr>
        <w:t>,</w:t>
      </w:r>
    </w:p>
    <w:p w:rsidR="00000000" w:rsidRDefault="00000000">
      <w:pPr>
        <w:pStyle w:val="HTML0"/>
        <w:divId w:val="205725079"/>
        <w:rPr>
          <w:rStyle w:val="HTML"/>
        </w:rPr>
      </w:pPr>
      <w:r>
        <w:rPr>
          <w:rStyle w:val="HTML"/>
        </w:rPr>
        <w:t xml:space="preserve">      </w:t>
      </w:r>
      <w:r>
        <w:rPr>
          <w:rStyle w:val="s2"/>
        </w:rPr>
        <w:t>"instType"</w:t>
      </w:r>
      <w:r>
        <w:rPr>
          <w:rStyle w:val="HTML"/>
        </w:rPr>
        <w:t xml:space="preserve">: </w:t>
      </w:r>
      <w:r>
        <w:rPr>
          <w:rStyle w:val="s2"/>
        </w:rPr>
        <w:t>"SPOT"</w:t>
      </w:r>
    </w:p>
    <w:p w:rsidR="00000000" w:rsidRDefault="00000000">
      <w:pPr>
        <w:pStyle w:val="HTML0"/>
        <w:divId w:val="205725079"/>
        <w:rPr>
          <w:rStyle w:val="HTML"/>
        </w:rPr>
      </w:pPr>
      <w:r>
        <w:rPr>
          <w:rStyle w:val="HTML"/>
        </w:rPr>
        <w:t xml:space="preserve">    </w:t>
      </w:r>
      <w:r>
        <w:rPr>
          <w:rStyle w:val="o"/>
        </w:rPr>
        <w:t>}</w:t>
      </w:r>
    </w:p>
    <w:p w:rsidR="00000000" w:rsidRDefault="00000000">
      <w:pPr>
        <w:pStyle w:val="HTML0"/>
        <w:divId w:val="205725079"/>
        <w:rPr>
          <w:rStyle w:val="HTML"/>
        </w:rPr>
      </w:pPr>
      <w:r>
        <w:rPr>
          <w:rStyle w:val="HTML"/>
        </w:rPr>
        <w:t xml:space="preserve">  </w:t>
      </w:r>
      <w:r>
        <w:rPr>
          <w:rStyle w:val="o"/>
        </w:rPr>
        <w:t>]</w:t>
      </w:r>
    </w:p>
    <w:p w:rsidR="00000000" w:rsidRDefault="00000000">
      <w:pPr>
        <w:pStyle w:val="HTML0"/>
        <w:divId w:val="205725079"/>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058"/>
        <w:gridCol w:w="33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subscribed channels</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algo-advance</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Instrument type </w:t>
            </w:r>
            <w:r>
              <w:br/>
            </w:r>
            <w:r>
              <w:rPr>
                <w:rStyle w:val="HTML"/>
              </w:rPr>
              <w:t>SPOT</w:t>
            </w:r>
            <w:r>
              <w:br/>
            </w:r>
            <w:r>
              <w:rPr>
                <w:rStyle w:val="HTML"/>
              </w:rPr>
              <w:t>MARGIN</w:t>
            </w:r>
            <w:r>
              <w:br/>
            </w:r>
            <w:r>
              <w:rPr>
                <w:rStyle w:val="HTML"/>
              </w:rPr>
              <w:t>SWAP</w:t>
            </w:r>
            <w:r>
              <w:br/>
            </w:r>
            <w:r>
              <w:rPr>
                <w:rStyle w:val="HTML"/>
              </w:rPr>
              <w:t>FUTURES</w:t>
            </w:r>
            <w:r>
              <w:t xml:space="preserve"> </w:t>
            </w:r>
            <w:r>
              <w:br/>
            </w:r>
            <w:r>
              <w:rPr>
                <w:rStyle w:val="HTML"/>
              </w:rPr>
              <w:t>ANY</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&gt; algoId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Algo Order ID</w:t>
            </w:r>
          </w:p>
        </w:tc>
      </w:tr>
    </w:tbl>
    <w:p w:rsidR="00000000" w:rsidRDefault="00000000">
      <w:pPr>
        <w:pStyle w:val="a5"/>
        <w:divId w:val="988629906"/>
      </w:pPr>
      <w:r>
        <w:t>Successful Response Example : single</w:t>
      </w:r>
    </w:p>
    <w:p w:rsidR="00000000" w:rsidRDefault="00000000">
      <w:pPr>
        <w:pStyle w:val="HTML0"/>
        <w:divId w:val="1316834653"/>
        <w:rPr>
          <w:rStyle w:val="w"/>
        </w:rPr>
      </w:pPr>
      <w:r>
        <w:rPr>
          <w:rStyle w:val="p"/>
        </w:rPr>
        <w:t>{</w:t>
      </w:r>
    </w:p>
    <w:p w:rsidR="00000000" w:rsidRDefault="00000000">
      <w:pPr>
        <w:pStyle w:val="HTML0"/>
        <w:divId w:val="1316834653"/>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1316834653"/>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316834653"/>
        <w:rPr>
          <w:rStyle w:val="w"/>
        </w:rPr>
      </w:pPr>
      <w:r>
        <w:rPr>
          <w:rStyle w:val="w"/>
        </w:rPr>
        <w:t xml:space="preserve">    </w:t>
      </w:r>
      <w:r>
        <w:rPr>
          <w:rStyle w:val="nl"/>
        </w:rPr>
        <w:t>"channel"</w:t>
      </w:r>
      <w:r>
        <w:rPr>
          <w:rStyle w:val="p"/>
        </w:rPr>
        <w:t>:</w:t>
      </w:r>
      <w:r>
        <w:rPr>
          <w:rStyle w:val="w"/>
        </w:rPr>
        <w:t xml:space="preserve"> </w:t>
      </w:r>
      <w:r>
        <w:rPr>
          <w:rStyle w:val="s2"/>
        </w:rPr>
        <w:t>"algo-advance"</w:t>
      </w:r>
      <w:r>
        <w:rPr>
          <w:rStyle w:val="p"/>
        </w:rPr>
        <w:t>,</w:t>
      </w:r>
    </w:p>
    <w:p w:rsidR="00000000" w:rsidRDefault="00000000">
      <w:pPr>
        <w:pStyle w:val="HTML0"/>
        <w:divId w:val="1316834653"/>
        <w:rPr>
          <w:rStyle w:val="w"/>
        </w:rPr>
      </w:pPr>
      <w:r>
        <w:rPr>
          <w:rStyle w:val="w"/>
        </w:rPr>
        <w:t xml:space="preserve">    </w:t>
      </w:r>
      <w:r>
        <w:rPr>
          <w:rStyle w:val="nl"/>
        </w:rPr>
        <w:t>"instType"</w:t>
      </w:r>
      <w:r>
        <w:rPr>
          <w:rStyle w:val="p"/>
        </w:rPr>
        <w:t>:</w:t>
      </w:r>
      <w:r>
        <w:rPr>
          <w:rStyle w:val="w"/>
        </w:rPr>
        <w:t xml:space="preserve"> </w:t>
      </w:r>
      <w:r>
        <w:rPr>
          <w:rStyle w:val="s2"/>
        </w:rPr>
        <w:t>"SPOT"</w:t>
      </w:r>
      <w:r>
        <w:rPr>
          <w:rStyle w:val="p"/>
        </w:rPr>
        <w:t>,</w:t>
      </w:r>
    </w:p>
    <w:p w:rsidR="00000000" w:rsidRDefault="00000000">
      <w:pPr>
        <w:pStyle w:val="HTML0"/>
        <w:divId w:val="1316834653"/>
        <w:rPr>
          <w:rStyle w:val="w"/>
        </w:rPr>
      </w:pPr>
      <w:r>
        <w:rPr>
          <w:rStyle w:val="w"/>
        </w:rPr>
        <w:t xml:space="preserve">    </w:t>
      </w:r>
      <w:r>
        <w:rPr>
          <w:rStyle w:val="nl"/>
        </w:rPr>
        <w:t>"instId"</w:t>
      </w:r>
      <w:r>
        <w:rPr>
          <w:rStyle w:val="p"/>
        </w:rPr>
        <w:t>:</w:t>
      </w:r>
      <w:r>
        <w:rPr>
          <w:rStyle w:val="w"/>
        </w:rPr>
        <w:t xml:space="preserve"> </w:t>
      </w:r>
      <w:r>
        <w:rPr>
          <w:rStyle w:val="s2"/>
        </w:rPr>
        <w:t>"BTC-USDT"</w:t>
      </w:r>
    </w:p>
    <w:p w:rsidR="00000000" w:rsidRDefault="00000000">
      <w:pPr>
        <w:pStyle w:val="HTML0"/>
        <w:divId w:val="1316834653"/>
        <w:rPr>
          <w:rStyle w:val="w"/>
        </w:rPr>
      </w:pPr>
      <w:r>
        <w:rPr>
          <w:rStyle w:val="w"/>
        </w:rPr>
        <w:t xml:space="preserve">  </w:t>
      </w:r>
      <w:r>
        <w:rPr>
          <w:rStyle w:val="p"/>
        </w:rPr>
        <w:t>},</w:t>
      </w:r>
    </w:p>
    <w:p w:rsidR="00000000" w:rsidRDefault="00000000">
      <w:pPr>
        <w:pStyle w:val="HTML0"/>
        <w:divId w:val="1316834653"/>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316834653"/>
        <w:rPr>
          <w:rStyle w:val="w"/>
        </w:rPr>
      </w:pPr>
      <w:r>
        <w:rPr>
          <w:rStyle w:val="p"/>
        </w:rPr>
        <w:t>}</w:t>
      </w:r>
    </w:p>
    <w:p w:rsidR="00000000" w:rsidRDefault="00000000">
      <w:pPr>
        <w:pStyle w:val="a5"/>
        <w:divId w:val="202598957"/>
      </w:pPr>
      <w:r>
        <w:t>Successful Response Example</w:t>
      </w:r>
    </w:p>
    <w:p w:rsidR="00000000" w:rsidRDefault="00000000">
      <w:pPr>
        <w:pStyle w:val="HTML0"/>
        <w:divId w:val="1812598916"/>
        <w:rPr>
          <w:rStyle w:val="w"/>
        </w:rPr>
      </w:pPr>
      <w:r>
        <w:rPr>
          <w:rStyle w:val="p"/>
        </w:rPr>
        <w:t>{</w:t>
      </w:r>
    </w:p>
    <w:p w:rsidR="00000000" w:rsidRDefault="00000000">
      <w:pPr>
        <w:pStyle w:val="HTML0"/>
        <w:divId w:val="1812598916"/>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1812598916"/>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812598916"/>
        <w:rPr>
          <w:rStyle w:val="w"/>
        </w:rPr>
      </w:pPr>
      <w:r>
        <w:rPr>
          <w:rStyle w:val="w"/>
        </w:rPr>
        <w:t xml:space="preserve">    </w:t>
      </w:r>
      <w:r>
        <w:rPr>
          <w:rStyle w:val="nl"/>
        </w:rPr>
        <w:t>"channel"</w:t>
      </w:r>
      <w:r>
        <w:rPr>
          <w:rStyle w:val="p"/>
        </w:rPr>
        <w:t>:</w:t>
      </w:r>
      <w:r>
        <w:rPr>
          <w:rStyle w:val="w"/>
        </w:rPr>
        <w:t xml:space="preserve"> </w:t>
      </w:r>
      <w:r>
        <w:rPr>
          <w:rStyle w:val="s2"/>
        </w:rPr>
        <w:t>"algo-advance"</w:t>
      </w:r>
      <w:r>
        <w:rPr>
          <w:rStyle w:val="p"/>
        </w:rPr>
        <w:t>,</w:t>
      </w:r>
    </w:p>
    <w:p w:rsidR="00000000" w:rsidRDefault="00000000">
      <w:pPr>
        <w:pStyle w:val="HTML0"/>
        <w:divId w:val="1812598916"/>
        <w:rPr>
          <w:rStyle w:val="w"/>
        </w:rPr>
      </w:pPr>
      <w:r>
        <w:rPr>
          <w:rStyle w:val="w"/>
        </w:rPr>
        <w:t xml:space="preserve">    </w:t>
      </w:r>
      <w:r>
        <w:rPr>
          <w:rStyle w:val="nl"/>
        </w:rPr>
        <w:t>"instType"</w:t>
      </w:r>
      <w:r>
        <w:rPr>
          <w:rStyle w:val="p"/>
        </w:rPr>
        <w:t>:</w:t>
      </w:r>
      <w:r>
        <w:rPr>
          <w:rStyle w:val="w"/>
        </w:rPr>
        <w:t xml:space="preserve"> </w:t>
      </w:r>
      <w:r>
        <w:rPr>
          <w:rStyle w:val="s2"/>
        </w:rPr>
        <w:t>"SPOT"</w:t>
      </w:r>
    </w:p>
    <w:p w:rsidR="00000000" w:rsidRDefault="00000000">
      <w:pPr>
        <w:pStyle w:val="HTML0"/>
        <w:divId w:val="1812598916"/>
        <w:rPr>
          <w:rStyle w:val="w"/>
        </w:rPr>
      </w:pPr>
      <w:r>
        <w:rPr>
          <w:rStyle w:val="w"/>
        </w:rPr>
        <w:t xml:space="preserve">  </w:t>
      </w:r>
      <w:r>
        <w:rPr>
          <w:rStyle w:val="p"/>
        </w:rPr>
        <w:t>},</w:t>
      </w:r>
    </w:p>
    <w:p w:rsidR="00000000" w:rsidRDefault="00000000">
      <w:pPr>
        <w:pStyle w:val="HTML0"/>
        <w:divId w:val="1812598916"/>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812598916"/>
        <w:rPr>
          <w:rStyle w:val="w"/>
        </w:rPr>
      </w:pPr>
      <w:r>
        <w:rPr>
          <w:rStyle w:val="p"/>
        </w:rPr>
        <w:t>}</w:t>
      </w:r>
    </w:p>
    <w:p w:rsidR="00000000" w:rsidRDefault="00000000">
      <w:pPr>
        <w:pStyle w:val="a5"/>
        <w:divId w:val="306056049"/>
      </w:pPr>
      <w:r>
        <w:t>Failure Response Example</w:t>
      </w:r>
    </w:p>
    <w:p w:rsidR="00000000" w:rsidRDefault="00000000">
      <w:pPr>
        <w:pStyle w:val="HTML0"/>
        <w:divId w:val="12272159"/>
        <w:rPr>
          <w:rStyle w:val="w"/>
        </w:rPr>
      </w:pPr>
      <w:r>
        <w:rPr>
          <w:rStyle w:val="p"/>
        </w:rPr>
        <w:t>{</w:t>
      </w:r>
    </w:p>
    <w:p w:rsidR="00000000" w:rsidRDefault="00000000">
      <w:pPr>
        <w:pStyle w:val="HTML0"/>
        <w:divId w:val="12272159"/>
        <w:rPr>
          <w:rStyle w:val="w"/>
        </w:rPr>
      </w:pPr>
      <w:r>
        <w:rPr>
          <w:rStyle w:val="w"/>
        </w:rPr>
        <w:t xml:space="preserve">  </w:t>
      </w:r>
      <w:r>
        <w:rPr>
          <w:rStyle w:val="nl"/>
        </w:rPr>
        <w:t>"event"</w:t>
      </w:r>
      <w:r>
        <w:rPr>
          <w:rStyle w:val="p"/>
        </w:rPr>
        <w:t>:</w:t>
      </w:r>
      <w:r>
        <w:rPr>
          <w:rStyle w:val="w"/>
        </w:rPr>
        <w:t xml:space="preserve"> </w:t>
      </w:r>
      <w:r>
        <w:rPr>
          <w:rStyle w:val="s2"/>
        </w:rPr>
        <w:t>"error"</w:t>
      </w:r>
      <w:r>
        <w:rPr>
          <w:rStyle w:val="p"/>
        </w:rPr>
        <w:t>,</w:t>
      </w:r>
    </w:p>
    <w:p w:rsidR="00000000" w:rsidRDefault="00000000">
      <w:pPr>
        <w:pStyle w:val="HTML0"/>
        <w:divId w:val="12272159"/>
        <w:rPr>
          <w:rStyle w:val="w"/>
        </w:rPr>
      </w:pPr>
      <w:r>
        <w:rPr>
          <w:rStyle w:val="w"/>
        </w:rPr>
        <w:t xml:space="preserve">  </w:t>
      </w:r>
      <w:r>
        <w:rPr>
          <w:rStyle w:val="nl"/>
        </w:rPr>
        <w:t>"code"</w:t>
      </w:r>
      <w:r>
        <w:rPr>
          <w:rStyle w:val="p"/>
        </w:rPr>
        <w:t>:</w:t>
      </w:r>
      <w:r>
        <w:rPr>
          <w:rStyle w:val="w"/>
        </w:rPr>
        <w:t xml:space="preserve"> </w:t>
      </w:r>
      <w:r>
        <w:rPr>
          <w:rStyle w:val="s2"/>
        </w:rPr>
        <w:t>"60012"</w:t>
      </w:r>
      <w:r>
        <w:rPr>
          <w:rStyle w:val="p"/>
        </w:rPr>
        <w:t>,</w:t>
      </w:r>
    </w:p>
    <w:p w:rsidR="00000000" w:rsidRDefault="00000000">
      <w:pPr>
        <w:pStyle w:val="HTML0"/>
        <w:divId w:val="12272159"/>
        <w:rPr>
          <w:rStyle w:val="w"/>
        </w:rPr>
      </w:pPr>
      <w:r>
        <w:rPr>
          <w:rStyle w:val="w"/>
        </w:rPr>
        <w:t xml:space="preserve">  </w:t>
      </w:r>
      <w:r>
        <w:rPr>
          <w:rStyle w:val="nl"/>
        </w:rPr>
        <w:t>"msg"</w:t>
      </w:r>
      <w:r>
        <w:rPr>
          <w:rStyle w:val="p"/>
        </w:rPr>
        <w:t>:</w:t>
      </w:r>
      <w:r>
        <w:rPr>
          <w:rStyle w:val="w"/>
        </w:rPr>
        <w:t xml:space="preserve"> </w:t>
      </w:r>
      <w:r>
        <w:rPr>
          <w:rStyle w:val="s2"/>
        </w:rPr>
        <w:t>"Invalid request: {</w:t>
      </w:r>
      <w:r>
        <w:rPr>
          <w:rStyle w:val="se"/>
        </w:rPr>
        <w:t>\"</w:t>
      </w:r>
      <w:r>
        <w:rPr>
          <w:rStyle w:val="s2"/>
        </w:rPr>
        <w:t>op</w:t>
      </w:r>
      <w:r>
        <w:rPr>
          <w:rStyle w:val="se"/>
        </w:rPr>
        <w:t>\"</w:t>
      </w:r>
      <w:r>
        <w:rPr>
          <w:rStyle w:val="s2"/>
        </w:rPr>
        <w:t xml:space="preserve">: </w:t>
      </w:r>
      <w:r>
        <w:rPr>
          <w:rStyle w:val="se"/>
        </w:rPr>
        <w:t>\"</w:t>
      </w:r>
      <w:r>
        <w:rPr>
          <w:rStyle w:val="s2"/>
        </w:rPr>
        <w:t>subscribe</w:t>
      </w:r>
      <w:r>
        <w:rPr>
          <w:rStyle w:val="se"/>
        </w:rPr>
        <w:t>\"</w:t>
      </w:r>
      <w:r>
        <w:rPr>
          <w:rStyle w:val="s2"/>
        </w:rPr>
        <w:t xml:space="preserve">, </w:t>
      </w:r>
      <w:r>
        <w:rPr>
          <w:rStyle w:val="se"/>
        </w:rPr>
        <w:t>\"</w:t>
      </w:r>
      <w:r>
        <w:rPr>
          <w:rStyle w:val="s2"/>
        </w:rPr>
        <w:t>argss</w:t>
      </w:r>
      <w:r>
        <w:rPr>
          <w:rStyle w:val="se"/>
        </w:rPr>
        <w:t>\"</w:t>
      </w:r>
      <w:r>
        <w:rPr>
          <w:rStyle w:val="s2"/>
        </w:rPr>
        <w:t xml:space="preserve">:[{ </w:t>
      </w:r>
      <w:r>
        <w:rPr>
          <w:rStyle w:val="se"/>
        </w:rPr>
        <w:t>\"</w:t>
      </w:r>
      <w:r>
        <w:rPr>
          <w:rStyle w:val="s2"/>
        </w:rPr>
        <w:t>channel</w:t>
      </w:r>
      <w:r>
        <w:rPr>
          <w:rStyle w:val="se"/>
        </w:rPr>
        <w:t>\"</w:t>
      </w:r>
      <w:r>
        <w:rPr>
          <w:rStyle w:val="s2"/>
        </w:rPr>
        <w:t xml:space="preserve"> : </w:t>
      </w:r>
      <w:r>
        <w:rPr>
          <w:rStyle w:val="se"/>
        </w:rPr>
        <w:t>\"</w:t>
      </w:r>
      <w:r>
        <w:rPr>
          <w:rStyle w:val="s2"/>
        </w:rPr>
        <w:t>algo-advance</w:t>
      </w:r>
      <w:r>
        <w:rPr>
          <w:rStyle w:val="se"/>
        </w:rPr>
        <w:t>\"</w:t>
      </w:r>
      <w:r>
        <w:rPr>
          <w:rStyle w:val="s2"/>
        </w:rPr>
        <w:t xml:space="preserve">, </w:t>
      </w:r>
      <w:r>
        <w:rPr>
          <w:rStyle w:val="se"/>
        </w:rPr>
        <w:t>\"</w:t>
      </w:r>
      <w:r>
        <w:rPr>
          <w:rStyle w:val="s2"/>
        </w:rPr>
        <w:t>instType</w:t>
      </w:r>
      <w:r>
        <w:rPr>
          <w:rStyle w:val="se"/>
        </w:rPr>
        <w:t>\"</w:t>
      </w:r>
      <w:r>
        <w:rPr>
          <w:rStyle w:val="s2"/>
        </w:rPr>
        <w:t xml:space="preserve"> : </w:t>
      </w:r>
      <w:r>
        <w:rPr>
          <w:rStyle w:val="se"/>
        </w:rPr>
        <w:t>\"</w:t>
      </w:r>
      <w:r>
        <w:rPr>
          <w:rStyle w:val="s2"/>
        </w:rPr>
        <w:t>FUTURES</w:t>
      </w:r>
      <w:r>
        <w:rPr>
          <w:rStyle w:val="se"/>
        </w:rPr>
        <w:t>\"</w:t>
      </w:r>
      <w:r>
        <w:rPr>
          <w:rStyle w:val="s2"/>
        </w:rPr>
        <w:t>}]}"</w:t>
      </w:r>
      <w:r>
        <w:rPr>
          <w:rStyle w:val="p"/>
        </w:rPr>
        <w:t>,</w:t>
      </w:r>
    </w:p>
    <w:p w:rsidR="00000000" w:rsidRDefault="00000000">
      <w:pPr>
        <w:pStyle w:val="HTML0"/>
        <w:divId w:val="12272159"/>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2272159"/>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058"/>
        <w:gridCol w:w="28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Event</w:t>
            </w:r>
            <w:r>
              <w:br/>
            </w:r>
            <w:r>
              <w:rPr>
                <w:rStyle w:val="HTML"/>
              </w:rPr>
              <w:t>subscribe</w:t>
            </w:r>
            <w:r>
              <w:br/>
            </w:r>
            <w:r>
              <w:rPr>
                <w:rStyle w:val="HTML"/>
              </w:rPr>
              <w:t>unsubscribe</w:t>
            </w:r>
            <w:r>
              <w:br/>
            </w:r>
            <w:r>
              <w:rPr>
                <w:rStyle w:val="HTML"/>
              </w:rPr>
              <w:t>error</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No</w:t>
            </w:r>
          </w:p>
        </w:tc>
        <w:tc>
          <w:tcPr>
            <w:tcW w:w="0" w:type="auto"/>
            <w:vAlign w:val="center"/>
            <w:hideMark/>
          </w:tcPr>
          <w:p w:rsidR="00000000" w:rsidRDefault="00000000">
            <w:r>
              <w:t>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Instrument type </w:t>
            </w:r>
            <w:r>
              <w:br/>
            </w:r>
            <w:r>
              <w:rPr>
                <w:rStyle w:val="HTML"/>
              </w:rPr>
              <w:t>SPOT</w:t>
            </w:r>
            <w:r>
              <w:br/>
            </w:r>
            <w:r>
              <w:rPr>
                <w:rStyle w:val="HTML"/>
              </w:rPr>
              <w:t>MARGIN</w:t>
            </w:r>
            <w:r>
              <w:br/>
            </w:r>
            <w:r>
              <w:rPr>
                <w:rStyle w:val="HTML"/>
              </w:rPr>
              <w:t>SWAP</w:t>
            </w:r>
            <w:r>
              <w:br/>
            </w:r>
            <w:r>
              <w:rPr>
                <w:rStyle w:val="HTML"/>
              </w:rPr>
              <w:t>FUTURES</w:t>
            </w:r>
            <w:r>
              <w:t xml:space="preserve"> </w:t>
            </w:r>
            <w:r>
              <w:br/>
            </w:r>
            <w:r>
              <w:rPr>
                <w:rStyle w:val="HTML"/>
              </w:rPr>
              <w:t>ANY</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&gt; algoId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Algo Order ID</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connId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WebSocket connection ID</w:t>
            </w:r>
          </w:p>
        </w:tc>
      </w:tr>
    </w:tbl>
    <w:p w:rsidR="00000000" w:rsidRDefault="00000000">
      <w:pPr>
        <w:pStyle w:val="a5"/>
        <w:divId w:val="212353958"/>
      </w:pPr>
      <w:r>
        <w:t>Push Data Example: single</w:t>
      </w:r>
    </w:p>
    <w:p w:rsidR="00000000" w:rsidRDefault="00000000">
      <w:pPr>
        <w:pStyle w:val="HTML0"/>
        <w:divId w:val="1394695346"/>
        <w:rPr>
          <w:rStyle w:val="w"/>
        </w:rPr>
      </w:pPr>
      <w:r>
        <w:rPr>
          <w:rStyle w:val="p"/>
        </w:rPr>
        <w:t>{</w:t>
      </w:r>
    </w:p>
    <w:p w:rsidR="00000000" w:rsidRDefault="00000000">
      <w:pPr>
        <w:pStyle w:val="HTML0"/>
        <w:divId w:val="1394695346"/>
        <w:rPr>
          <w:rStyle w:val="w"/>
        </w:rPr>
      </w:pPr>
      <w:r>
        <w:rPr>
          <w:rStyle w:val="w"/>
        </w:rPr>
        <w:t xml:space="preserve">    </w:t>
      </w:r>
      <w:r>
        <w:rPr>
          <w:rStyle w:val="nl"/>
        </w:rPr>
        <w:t>"arg"</w:t>
      </w:r>
      <w:r>
        <w:rPr>
          <w:rStyle w:val="p"/>
        </w:rPr>
        <w:t>:{</w:t>
      </w:r>
    </w:p>
    <w:p w:rsidR="00000000" w:rsidRDefault="00000000">
      <w:pPr>
        <w:pStyle w:val="HTML0"/>
        <w:divId w:val="1394695346"/>
        <w:rPr>
          <w:rStyle w:val="w"/>
        </w:rPr>
      </w:pPr>
      <w:r>
        <w:rPr>
          <w:rStyle w:val="w"/>
        </w:rPr>
        <w:t xml:space="preserve">        </w:t>
      </w:r>
      <w:r>
        <w:rPr>
          <w:rStyle w:val="nl"/>
        </w:rPr>
        <w:t>"channel"</w:t>
      </w:r>
      <w:r>
        <w:rPr>
          <w:rStyle w:val="p"/>
        </w:rPr>
        <w:t>:</w:t>
      </w:r>
      <w:r>
        <w:rPr>
          <w:rStyle w:val="s2"/>
        </w:rPr>
        <w:t>"algo-advance"</w:t>
      </w:r>
      <w:r>
        <w:rPr>
          <w:rStyle w:val="p"/>
        </w:rPr>
        <w:t>,</w:t>
      </w:r>
    </w:p>
    <w:p w:rsidR="00000000" w:rsidRDefault="00000000">
      <w:pPr>
        <w:pStyle w:val="HTML0"/>
        <w:divId w:val="1394695346"/>
        <w:rPr>
          <w:rStyle w:val="w"/>
        </w:rPr>
      </w:pPr>
      <w:r>
        <w:rPr>
          <w:rStyle w:val="w"/>
        </w:rPr>
        <w:t xml:space="preserve">        </w:t>
      </w:r>
      <w:r>
        <w:rPr>
          <w:rStyle w:val="nl"/>
        </w:rPr>
        <w:t>"uid"</w:t>
      </w:r>
      <w:r>
        <w:rPr>
          <w:rStyle w:val="p"/>
        </w:rPr>
        <w:t>:</w:t>
      </w:r>
      <w:r>
        <w:rPr>
          <w:rStyle w:val="w"/>
        </w:rPr>
        <w:t xml:space="preserve"> </w:t>
      </w:r>
      <w:r>
        <w:rPr>
          <w:rStyle w:val="s2"/>
        </w:rPr>
        <w:t>"77982378738415879"</w:t>
      </w:r>
      <w:r>
        <w:rPr>
          <w:rStyle w:val="p"/>
        </w:rPr>
        <w:t>,</w:t>
      </w:r>
    </w:p>
    <w:p w:rsidR="00000000" w:rsidRDefault="00000000">
      <w:pPr>
        <w:pStyle w:val="HTML0"/>
        <w:divId w:val="1394695346"/>
        <w:rPr>
          <w:rStyle w:val="w"/>
        </w:rPr>
      </w:pPr>
      <w:r>
        <w:rPr>
          <w:rStyle w:val="w"/>
        </w:rPr>
        <w:t xml:space="preserve">        </w:t>
      </w:r>
      <w:r>
        <w:rPr>
          <w:rStyle w:val="nl"/>
        </w:rPr>
        <w:t>"instType"</w:t>
      </w:r>
      <w:r>
        <w:rPr>
          <w:rStyle w:val="p"/>
        </w:rPr>
        <w:t>:</w:t>
      </w:r>
      <w:r>
        <w:rPr>
          <w:rStyle w:val="s2"/>
        </w:rPr>
        <w:t>"SPOT"</w:t>
      </w:r>
      <w:r>
        <w:rPr>
          <w:rStyle w:val="p"/>
        </w:rPr>
        <w:t>,</w:t>
      </w:r>
    </w:p>
    <w:p w:rsidR="00000000" w:rsidRDefault="00000000">
      <w:pPr>
        <w:pStyle w:val="HTML0"/>
        <w:divId w:val="1394695346"/>
        <w:rPr>
          <w:rStyle w:val="w"/>
        </w:rPr>
      </w:pPr>
      <w:r>
        <w:rPr>
          <w:rStyle w:val="w"/>
        </w:rPr>
        <w:t xml:space="preserve">        </w:t>
      </w:r>
      <w:r>
        <w:rPr>
          <w:rStyle w:val="nl"/>
        </w:rPr>
        <w:t>"instId"</w:t>
      </w:r>
      <w:r>
        <w:rPr>
          <w:rStyle w:val="p"/>
        </w:rPr>
        <w:t>:</w:t>
      </w:r>
      <w:r>
        <w:rPr>
          <w:rStyle w:val="s2"/>
        </w:rPr>
        <w:t>"BTC-USDT"</w:t>
      </w:r>
    </w:p>
    <w:p w:rsidR="00000000" w:rsidRDefault="00000000">
      <w:pPr>
        <w:pStyle w:val="HTML0"/>
        <w:divId w:val="1394695346"/>
        <w:rPr>
          <w:rStyle w:val="w"/>
        </w:rPr>
      </w:pPr>
      <w:r>
        <w:rPr>
          <w:rStyle w:val="w"/>
        </w:rPr>
        <w:t xml:space="preserve">    </w:t>
      </w:r>
      <w:r>
        <w:rPr>
          <w:rStyle w:val="p"/>
        </w:rPr>
        <w:t>},</w:t>
      </w:r>
    </w:p>
    <w:p w:rsidR="00000000" w:rsidRDefault="00000000">
      <w:pPr>
        <w:pStyle w:val="HTML0"/>
        <w:divId w:val="1394695346"/>
        <w:rPr>
          <w:rStyle w:val="w"/>
        </w:rPr>
      </w:pPr>
      <w:r>
        <w:rPr>
          <w:rStyle w:val="w"/>
        </w:rPr>
        <w:t xml:space="preserve">    </w:t>
      </w:r>
      <w:r>
        <w:rPr>
          <w:rStyle w:val="nl"/>
        </w:rPr>
        <w:t>"data"</w:t>
      </w:r>
      <w:r>
        <w:rPr>
          <w:rStyle w:val="p"/>
        </w:rPr>
        <w:t>:[</w:t>
      </w:r>
    </w:p>
    <w:p w:rsidR="00000000" w:rsidRDefault="00000000">
      <w:pPr>
        <w:pStyle w:val="HTML0"/>
        <w:divId w:val="1394695346"/>
        <w:rPr>
          <w:rStyle w:val="w"/>
        </w:rPr>
      </w:pPr>
      <w:r>
        <w:rPr>
          <w:rStyle w:val="w"/>
        </w:rPr>
        <w:t xml:space="preserve">        </w:t>
      </w:r>
      <w:r>
        <w:rPr>
          <w:rStyle w:val="p"/>
        </w:rPr>
        <w:t>{</w:t>
      </w:r>
    </w:p>
    <w:p w:rsidR="00000000" w:rsidRDefault="00000000">
      <w:pPr>
        <w:pStyle w:val="HTML0"/>
        <w:divId w:val="1394695346"/>
        <w:rPr>
          <w:rStyle w:val="w"/>
        </w:rPr>
      </w:pPr>
      <w:r>
        <w:rPr>
          <w:rStyle w:val="w"/>
        </w:rPr>
        <w:t xml:space="preserve">            </w:t>
      </w:r>
      <w:r>
        <w:rPr>
          <w:rStyle w:val="nl"/>
        </w:rPr>
        <w:t>"actualPx"</w:t>
      </w:r>
      <w:r>
        <w:rPr>
          <w:rStyle w:val="p"/>
        </w:rPr>
        <w:t>:</w:t>
      </w:r>
      <w:r>
        <w:rPr>
          <w:rStyle w:val="s2"/>
        </w:rPr>
        <w:t>""</w:t>
      </w:r>
      <w:r>
        <w:rPr>
          <w:rStyle w:val="p"/>
        </w:rPr>
        <w:t>,</w:t>
      </w:r>
    </w:p>
    <w:p w:rsidR="00000000" w:rsidRDefault="00000000">
      <w:pPr>
        <w:pStyle w:val="HTML0"/>
        <w:divId w:val="1394695346"/>
        <w:rPr>
          <w:rStyle w:val="w"/>
        </w:rPr>
      </w:pPr>
      <w:r>
        <w:rPr>
          <w:rStyle w:val="w"/>
        </w:rPr>
        <w:t xml:space="preserve">            </w:t>
      </w:r>
      <w:r>
        <w:rPr>
          <w:rStyle w:val="nl"/>
        </w:rPr>
        <w:t>"actualSide"</w:t>
      </w:r>
      <w:r>
        <w:rPr>
          <w:rStyle w:val="p"/>
        </w:rPr>
        <w:t>:</w:t>
      </w:r>
      <w:r>
        <w:rPr>
          <w:rStyle w:val="s2"/>
        </w:rPr>
        <w:t>""</w:t>
      </w:r>
      <w:r>
        <w:rPr>
          <w:rStyle w:val="p"/>
        </w:rPr>
        <w:t>,</w:t>
      </w:r>
    </w:p>
    <w:p w:rsidR="00000000" w:rsidRDefault="00000000">
      <w:pPr>
        <w:pStyle w:val="HTML0"/>
        <w:divId w:val="1394695346"/>
        <w:rPr>
          <w:rStyle w:val="w"/>
        </w:rPr>
      </w:pPr>
      <w:r>
        <w:rPr>
          <w:rStyle w:val="w"/>
        </w:rPr>
        <w:t xml:space="preserve">            </w:t>
      </w:r>
      <w:r>
        <w:rPr>
          <w:rStyle w:val="nl"/>
        </w:rPr>
        <w:t>"actualSz"</w:t>
      </w:r>
      <w:r>
        <w:rPr>
          <w:rStyle w:val="p"/>
        </w:rPr>
        <w:t>:</w:t>
      </w:r>
      <w:r>
        <w:rPr>
          <w:rStyle w:val="s2"/>
        </w:rPr>
        <w:t>"0"</w:t>
      </w:r>
      <w:r>
        <w:rPr>
          <w:rStyle w:val="p"/>
        </w:rPr>
        <w:t>,</w:t>
      </w:r>
    </w:p>
    <w:p w:rsidR="00000000" w:rsidRDefault="00000000">
      <w:pPr>
        <w:pStyle w:val="HTML0"/>
        <w:divId w:val="1394695346"/>
        <w:rPr>
          <w:rStyle w:val="w"/>
        </w:rPr>
      </w:pPr>
      <w:r>
        <w:rPr>
          <w:rStyle w:val="w"/>
        </w:rPr>
        <w:t xml:space="preserve">            </w:t>
      </w:r>
      <w:r>
        <w:rPr>
          <w:rStyle w:val="nl"/>
        </w:rPr>
        <w:t>"algoId"</w:t>
      </w:r>
      <w:r>
        <w:rPr>
          <w:rStyle w:val="p"/>
        </w:rPr>
        <w:t>:</w:t>
      </w:r>
      <w:r>
        <w:rPr>
          <w:rStyle w:val="s2"/>
        </w:rPr>
        <w:t>"355056228680335360"</w:t>
      </w:r>
      <w:r>
        <w:rPr>
          <w:rStyle w:val="p"/>
        </w:rPr>
        <w:t>,</w:t>
      </w:r>
    </w:p>
    <w:p w:rsidR="00000000" w:rsidRDefault="00000000">
      <w:pPr>
        <w:pStyle w:val="HTML0"/>
        <w:divId w:val="1394695346"/>
        <w:rPr>
          <w:rStyle w:val="w"/>
        </w:rPr>
      </w:pPr>
      <w:r>
        <w:rPr>
          <w:rStyle w:val="w"/>
        </w:rPr>
        <w:t xml:space="preserve">            </w:t>
      </w:r>
      <w:r>
        <w:rPr>
          <w:rStyle w:val="nl"/>
        </w:rPr>
        <w:t>"cTime"</w:t>
      </w:r>
      <w:r>
        <w:rPr>
          <w:rStyle w:val="p"/>
        </w:rPr>
        <w:t>:</w:t>
      </w:r>
      <w:r>
        <w:rPr>
          <w:rStyle w:val="s2"/>
        </w:rPr>
        <w:t>"1630924001545"</w:t>
      </w:r>
      <w:r>
        <w:rPr>
          <w:rStyle w:val="p"/>
        </w:rPr>
        <w:t>,</w:t>
      </w:r>
    </w:p>
    <w:p w:rsidR="00000000" w:rsidRDefault="00000000">
      <w:pPr>
        <w:pStyle w:val="HTML0"/>
        <w:divId w:val="1394695346"/>
        <w:rPr>
          <w:rStyle w:val="w"/>
        </w:rPr>
      </w:pPr>
      <w:r>
        <w:rPr>
          <w:rStyle w:val="w"/>
        </w:rPr>
        <w:t xml:space="preserve">            </w:t>
      </w:r>
      <w:r>
        <w:rPr>
          <w:rStyle w:val="nl"/>
        </w:rPr>
        <w:t>"ccy"</w:t>
      </w:r>
      <w:r>
        <w:rPr>
          <w:rStyle w:val="p"/>
        </w:rPr>
        <w:t>:</w:t>
      </w:r>
      <w:r>
        <w:rPr>
          <w:rStyle w:val="s2"/>
        </w:rPr>
        <w:t>""</w:t>
      </w:r>
      <w:r>
        <w:rPr>
          <w:rStyle w:val="p"/>
        </w:rPr>
        <w:t>,</w:t>
      </w:r>
    </w:p>
    <w:p w:rsidR="00000000" w:rsidRDefault="00000000">
      <w:pPr>
        <w:pStyle w:val="HTML0"/>
        <w:divId w:val="1394695346"/>
        <w:rPr>
          <w:rStyle w:val="w"/>
        </w:rPr>
      </w:pPr>
      <w:r>
        <w:rPr>
          <w:rStyle w:val="w"/>
        </w:rPr>
        <w:t xml:space="preserve">            </w:t>
      </w:r>
      <w:r>
        <w:rPr>
          <w:rStyle w:val="nl"/>
        </w:rPr>
        <w:t>"clOrdId"</w:t>
      </w:r>
      <w:r>
        <w:rPr>
          <w:rStyle w:val="p"/>
        </w:rPr>
        <w:t>:</w:t>
      </w:r>
      <w:r>
        <w:rPr>
          <w:rStyle w:val="w"/>
        </w:rPr>
        <w:t xml:space="preserve"> </w:t>
      </w:r>
      <w:r>
        <w:rPr>
          <w:rStyle w:val="s2"/>
        </w:rPr>
        <w:t>""</w:t>
      </w:r>
      <w:r>
        <w:rPr>
          <w:rStyle w:val="p"/>
        </w:rPr>
        <w:t>,</w:t>
      </w:r>
    </w:p>
    <w:p w:rsidR="00000000" w:rsidRDefault="00000000">
      <w:pPr>
        <w:pStyle w:val="HTML0"/>
        <w:divId w:val="1394695346"/>
        <w:rPr>
          <w:rStyle w:val="w"/>
        </w:rPr>
      </w:pPr>
      <w:r>
        <w:rPr>
          <w:rStyle w:val="w"/>
        </w:rPr>
        <w:t xml:space="preserve">            </w:t>
      </w:r>
      <w:r>
        <w:rPr>
          <w:rStyle w:val="nl"/>
        </w:rPr>
        <w:t>"count"</w:t>
      </w:r>
      <w:r>
        <w:rPr>
          <w:rStyle w:val="p"/>
        </w:rPr>
        <w:t>:</w:t>
      </w:r>
      <w:r>
        <w:rPr>
          <w:rStyle w:val="s2"/>
        </w:rPr>
        <w:t>"1"</w:t>
      </w:r>
      <w:r>
        <w:rPr>
          <w:rStyle w:val="p"/>
        </w:rPr>
        <w:t>,</w:t>
      </w:r>
    </w:p>
    <w:p w:rsidR="00000000" w:rsidRDefault="00000000">
      <w:pPr>
        <w:pStyle w:val="HTML0"/>
        <w:divId w:val="1394695346"/>
        <w:rPr>
          <w:rStyle w:val="w"/>
        </w:rPr>
      </w:pPr>
      <w:r>
        <w:rPr>
          <w:rStyle w:val="w"/>
        </w:rPr>
        <w:t xml:space="preserve">            </w:t>
      </w:r>
      <w:r>
        <w:rPr>
          <w:rStyle w:val="nl"/>
        </w:rPr>
        <w:t>"instId"</w:t>
      </w:r>
      <w:r>
        <w:rPr>
          <w:rStyle w:val="p"/>
        </w:rPr>
        <w:t>:</w:t>
      </w:r>
      <w:r>
        <w:rPr>
          <w:rStyle w:val="s2"/>
        </w:rPr>
        <w:t>"BTC-USDT"</w:t>
      </w:r>
      <w:r>
        <w:rPr>
          <w:rStyle w:val="p"/>
        </w:rPr>
        <w:t>,</w:t>
      </w:r>
    </w:p>
    <w:p w:rsidR="00000000" w:rsidRDefault="00000000">
      <w:pPr>
        <w:pStyle w:val="HTML0"/>
        <w:divId w:val="1394695346"/>
        <w:rPr>
          <w:rStyle w:val="w"/>
        </w:rPr>
      </w:pPr>
      <w:r>
        <w:rPr>
          <w:rStyle w:val="w"/>
        </w:rPr>
        <w:t xml:space="preserve">            </w:t>
      </w:r>
      <w:r>
        <w:rPr>
          <w:rStyle w:val="nl"/>
        </w:rPr>
        <w:t>"instType"</w:t>
      </w:r>
      <w:r>
        <w:rPr>
          <w:rStyle w:val="p"/>
        </w:rPr>
        <w:t>:</w:t>
      </w:r>
      <w:r>
        <w:rPr>
          <w:rStyle w:val="s2"/>
        </w:rPr>
        <w:t>"SPOT"</w:t>
      </w:r>
      <w:r>
        <w:rPr>
          <w:rStyle w:val="p"/>
        </w:rPr>
        <w:t>,</w:t>
      </w:r>
    </w:p>
    <w:p w:rsidR="00000000" w:rsidRDefault="00000000">
      <w:pPr>
        <w:pStyle w:val="HTML0"/>
        <w:divId w:val="1394695346"/>
        <w:rPr>
          <w:rStyle w:val="w"/>
        </w:rPr>
      </w:pPr>
      <w:r>
        <w:rPr>
          <w:rStyle w:val="w"/>
        </w:rPr>
        <w:t xml:space="preserve">            </w:t>
      </w:r>
      <w:r>
        <w:rPr>
          <w:rStyle w:val="nl"/>
        </w:rPr>
        <w:t>"lever"</w:t>
      </w:r>
      <w:r>
        <w:rPr>
          <w:rStyle w:val="p"/>
        </w:rPr>
        <w:t>:</w:t>
      </w:r>
      <w:r>
        <w:rPr>
          <w:rStyle w:val="s2"/>
        </w:rPr>
        <w:t>"0"</w:t>
      </w:r>
      <w:r>
        <w:rPr>
          <w:rStyle w:val="p"/>
        </w:rPr>
        <w:t>,</w:t>
      </w:r>
    </w:p>
    <w:p w:rsidR="00000000" w:rsidRDefault="00000000">
      <w:pPr>
        <w:pStyle w:val="HTML0"/>
        <w:divId w:val="1394695346"/>
        <w:rPr>
          <w:rStyle w:val="w"/>
        </w:rPr>
      </w:pPr>
      <w:r>
        <w:rPr>
          <w:rStyle w:val="w"/>
        </w:rPr>
        <w:t xml:space="preserve">            </w:t>
      </w:r>
      <w:r>
        <w:rPr>
          <w:rStyle w:val="nl"/>
        </w:rPr>
        <w:t>"notionalUsd"</w:t>
      </w:r>
      <w:r>
        <w:rPr>
          <w:rStyle w:val="p"/>
        </w:rPr>
        <w:t>:</w:t>
      </w:r>
      <w:r>
        <w:rPr>
          <w:rStyle w:val="s2"/>
        </w:rPr>
        <w:t>""</w:t>
      </w:r>
      <w:r>
        <w:rPr>
          <w:rStyle w:val="p"/>
        </w:rPr>
        <w:t>,</w:t>
      </w:r>
    </w:p>
    <w:p w:rsidR="00000000" w:rsidRDefault="00000000">
      <w:pPr>
        <w:pStyle w:val="HTML0"/>
        <w:divId w:val="1394695346"/>
        <w:rPr>
          <w:rStyle w:val="w"/>
        </w:rPr>
      </w:pPr>
      <w:r>
        <w:rPr>
          <w:rStyle w:val="w"/>
        </w:rPr>
        <w:t xml:space="preserve">            </w:t>
      </w:r>
      <w:r>
        <w:rPr>
          <w:rStyle w:val="nl"/>
        </w:rPr>
        <w:t>"ordPx"</w:t>
      </w:r>
      <w:r>
        <w:rPr>
          <w:rStyle w:val="p"/>
        </w:rPr>
        <w:t>:</w:t>
      </w:r>
      <w:r>
        <w:rPr>
          <w:rStyle w:val="s2"/>
        </w:rPr>
        <w:t>""</w:t>
      </w:r>
      <w:r>
        <w:rPr>
          <w:rStyle w:val="p"/>
        </w:rPr>
        <w:t>,</w:t>
      </w:r>
    </w:p>
    <w:p w:rsidR="00000000" w:rsidRDefault="00000000">
      <w:pPr>
        <w:pStyle w:val="HTML0"/>
        <w:divId w:val="1394695346"/>
        <w:rPr>
          <w:rStyle w:val="w"/>
        </w:rPr>
      </w:pPr>
      <w:r>
        <w:rPr>
          <w:rStyle w:val="w"/>
        </w:rPr>
        <w:t xml:space="preserve">            </w:t>
      </w:r>
      <w:r>
        <w:rPr>
          <w:rStyle w:val="nl"/>
        </w:rPr>
        <w:t>"ordType"</w:t>
      </w:r>
      <w:r>
        <w:rPr>
          <w:rStyle w:val="p"/>
        </w:rPr>
        <w:t>:</w:t>
      </w:r>
      <w:r>
        <w:rPr>
          <w:rStyle w:val="s2"/>
        </w:rPr>
        <w:t>"iceberg"</w:t>
      </w:r>
      <w:r>
        <w:rPr>
          <w:rStyle w:val="p"/>
        </w:rPr>
        <w:t>,</w:t>
      </w:r>
    </w:p>
    <w:p w:rsidR="00000000" w:rsidRDefault="00000000">
      <w:pPr>
        <w:pStyle w:val="HTML0"/>
        <w:divId w:val="1394695346"/>
        <w:rPr>
          <w:rStyle w:val="w"/>
        </w:rPr>
      </w:pPr>
      <w:r>
        <w:rPr>
          <w:rStyle w:val="w"/>
        </w:rPr>
        <w:t xml:space="preserve">            </w:t>
      </w:r>
      <w:r>
        <w:rPr>
          <w:rStyle w:val="nl"/>
        </w:rPr>
        <w:t>"pTime"</w:t>
      </w:r>
      <w:r>
        <w:rPr>
          <w:rStyle w:val="p"/>
        </w:rPr>
        <w:t>:</w:t>
      </w:r>
      <w:r>
        <w:rPr>
          <w:rStyle w:val="s2"/>
        </w:rPr>
        <w:t>"1630924295204"</w:t>
      </w:r>
      <w:r>
        <w:rPr>
          <w:rStyle w:val="p"/>
        </w:rPr>
        <w:t>,</w:t>
      </w:r>
    </w:p>
    <w:p w:rsidR="00000000" w:rsidRDefault="00000000">
      <w:pPr>
        <w:pStyle w:val="HTML0"/>
        <w:divId w:val="1394695346"/>
        <w:rPr>
          <w:rStyle w:val="w"/>
        </w:rPr>
      </w:pPr>
      <w:r>
        <w:rPr>
          <w:rStyle w:val="w"/>
        </w:rPr>
        <w:t xml:space="preserve">            </w:t>
      </w:r>
      <w:r>
        <w:rPr>
          <w:rStyle w:val="nl"/>
        </w:rPr>
        <w:t>"posSide"</w:t>
      </w:r>
      <w:r>
        <w:rPr>
          <w:rStyle w:val="p"/>
        </w:rPr>
        <w:t>:</w:t>
      </w:r>
      <w:r>
        <w:rPr>
          <w:rStyle w:val="s2"/>
        </w:rPr>
        <w:t>"net"</w:t>
      </w:r>
      <w:r>
        <w:rPr>
          <w:rStyle w:val="p"/>
        </w:rPr>
        <w:t>,</w:t>
      </w:r>
    </w:p>
    <w:p w:rsidR="00000000" w:rsidRDefault="00000000">
      <w:pPr>
        <w:pStyle w:val="HTML0"/>
        <w:divId w:val="1394695346"/>
        <w:rPr>
          <w:rStyle w:val="w"/>
        </w:rPr>
      </w:pPr>
      <w:r>
        <w:rPr>
          <w:rStyle w:val="w"/>
        </w:rPr>
        <w:t xml:space="preserve">            </w:t>
      </w:r>
      <w:r>
        <w:rPr>
          <w:rStyle w:val="nl"/>
        </w:rPr>
        <w:t>"pxLimit"</w:t>
      </w:r>
      <w:r>
        <w:rPr>
          <w:rStyle w:val="p"/>
        </w:rPr>
        <w:t>:</w:t>
      </w:r>
      <w:r>
        <w:rPr>
          <w:rStyle w:val="s2"/>
        </w:rPr>
        <w:t>"10"</w:t>
      </w:r>
      <w:r>
        <w:rPr>
          <w:rStyle w:val="p"/>
        </w:rPr>
        <w:t>,</w:t>
      </w:r>
    </w:p>
    <w:p w:rsidR="00000000" w:rsidRDefault="00000000">
      <w:pPr>
        <w:pStyle w:val="HTML0"/>
        <w:divId w:val="1394695346"/>
        <w:rPr>
          <w:rStyle w:val="w"/>
        </w:rPr>
      </w:pPr>
      <w:r>
        <w:rPr>
          <w:rStyle w:val="w"/>
        </w:rPr>
        <w:t xml:space="preserve">            </w:t>
      </w:r>
      <w:r>
        <w:rPr>
          <w:rStyle w:val="nl"/>
        </w:rPr>
        <w:t>"pxSpread"</w:t>
      </w:r>
      <w:r>
        <w:rPr>
          <w:rStyle w:val="p"/>
        </w:rPr>
        <w:t>:</w:t>
      </w:r>
      <w:r>
        <w:rPr>
          <w:rStyle w:val="s2"/>
        </w:rPr>
        <w:t>"1"</w:t>
      </w:r>
      <w:r>
        <w:rPr>
          <w:rStyle w:val="p"/>
        </w:rPr>
        <w:t>,</w:t>
      </w:r>
    </w:p>
    <w:p w:rsidR="00000000" w:rsidRDefault="00000000">
      <w:pPr>
        <w:pStyle w:val="HTML0"/>
        <w:divId w:val="1394695346"/>
        <w:rPr>
          <w:rStyle w:val="w"/>
        </w:rPr>
      </w:pPr>
      <w:r>
        <w:rPr>
          <w:rStyle w:val="w"/>
        </w:rPr>
        <w:t xml:space="preserve">            </w:t>
      </w:r>
      <w:r>
        <w:rPr>
          <w:rStyle w:val="nl"/>
        </w:rPr>
        <w:t>"pxVar"</w:t>
      </w:r>
      <w:r>
        <w:rPr>
          <w:rStyle w:val="p"/>
        </w:rPr>
        <w:t>:</w:t>
      </w:r>
      <w:r>
        <w:rPr>
          <w:rStyle w:val="s2"/>
        </w:rPr>
        <w:t>""</w:t>
      </w:r>
      <w:r>
        <w:rPr>
          <w:rStyle w:val="p"/>
        </w:rPr>
        <w:t>,</w:t>
      </w:r>
    </w:p>
    <w:p w:rsidR="00000000" w:rsidRDefault="00000000">
      <w:pPr>
        <w:pStyle w:val="HTML0"/>
        <w:divId w:val="1394695346"/>
        <w:rPr>
          <w:rStyle w:val="w"/>
        </w:rPr>
      </w:pPr>
      <w:r>
        <w:rPr>
          <w:rStyle w:val="w"/>
        </w:rPr>
        <w:t xml:space="preserve">            </w:t>
      </w:r>
      <w:r>
        <w:rPr>
          <w:rStyle w:val="nl"/>
        </w:rPr>
        <w:t>"side"</w:t>
      </w:r>
      <w:r>
        <w:rPr>
          <w:rStyle w:val="p"/>
        </w:rPr>
        <w:t>:</w:t>
      </w:r>
      <w:r>
        <w:rPr>
          <w:rStyle w:val="s2"/>
        </w:rPr>
        <w:t>"buy"</w:t>
      </w:r>
      <w:r>
        <w:rPr>
          <w:rStyle w:val="p"/>
        </w:rPr>
        <w:t>,</w:t>
      </w:r>
    </w:p>
    <w:p w:rsidR="00000000" w:rsidRDefault="00000000">
      <w:pPr>
        <w:pStyle w:val="HTML0"/>
        <w:divId w:val="1394695346"/>
        <w:rPr>
          <w:rStyle w:val="w"/>
        </w:rPr>
      </w:pPr>
      <w:r>
        <w:rPr>
          <w:rStyle w:val="w"/>
        </w:rPr>
        <w:t xml:space="preserve">            </w:t>
      </w:r>
      <w:r>
        <w:rPr>
          <w:rStyle w:val="nl"/>
        </w:rPr>
        <w:t>"slOrdPx"</w:t>
      </w:r>
      <w:r>
        <w:rPr>
          <w:rStyle w:val="p"/>
        </w:rPr>
        <w:t>:</w:t>
      </w:r>
      <w:r>
        <w:rPr>
          <w:rStyle w:val="s2"/>
        </w:rPr>
        <w:t>""</w:t>
      </w:r>
      <w:r>
        <w:rPr>
          <w:rStyle w:val="p"/>
        </w:rPr>
        <w:t>,</w:t>
      </w:r>
    </w:p>
    <w:p w:rsidR="00000000" w:rsidRDefault="00000000">
      <w:pPr>
        <w:pStyle w:val="HTML0"/>
        <w:divId w:val="1394695346"/>
        <w:rPr>
          <w:rStyle w:val="w"/>
        </w:rPr>
      </w:pPr>
      <w:r>
        <w:rPr>
          <w:rStyle w:val="w"/>
        </w:rPr>
        <w:t xml:space="preserve">            </w:t>
      </w:r>
      <w:r>
        <w:rPr>
          <w:rStyle w:val="nl"/>
        </w:rPr>
        <w:t>"slTriggerPx"</w:t>
      </w:r>
      <w:r>
        <w:rPr>
          <w:rStyle w:val="p"/>
        </w:rPr>
        <w:t>:</w:t>
      </w:r>
      <w:r>
        <w:rPr>
          <w:rStyle w:val="s2"/>
        </w:rPr>
        <w:t>""</w:t>
      </w:r>
      <w:r>
        <w:rPr>
          <w:rStyle w:val="p"/>
        </w:rPr>
        <w:t>,</w:t>
      </w:r>
    </w:p>
    <w:p w:rsidR="00000000" w:rsidRDefault="00000000">
      <w:pPr>
        <w:pStyle w:val="HTML0"/>
        <w:divId w:val="1394695346"/>
        <w:rPr>
          <w:rStyle w:val="w"/>
        </w:rPr>
      </w:pPr>
      <w:r>
        <w:rPr>
          <w:rStyle w:val="w"/>
        </w:rPr>
        <w:t xml:space="preserve">            </w:t>
      </w:r>
      <w:r>
        <w:rPr>
          <w:rStyle w:val="nl"/>
        </w:rPr>
        <w:t>"state"</w:t>
      </w:r>
      <w:r>
        <w:rPr>
          <w:rStyle w:val="p"/>
        </w:rPr>
        <w:t>:</w:t>
      </w:r>
      <w:r>
        <w:rPr>
          <w:rStyle w:val="s2"/>
        </w:rPr>
        <w:t>"pause"</w:t>
      </w:r>
      <w:r>
        <w:rPr>
          <w:rStyle w:val="p"/>
        </w:rPr>
        <w:t>,</w:t>
      </w:r>
    </w:p>
    <w:p w:rsidR="00000000" w:rsidRDefault="00000000">
      <w:pPr>
        <w:pStyle w:val="HTML0"/>
        <w:divId w:val="1394695346"/>
        <w:rPr>
          <w:rStyle w:val="w"/>
        </w:rPr>
      </w:pPr>
      <w:r>
        <w:rPr>
          <w:rStyle w:val="w"/>
        </w:rPr>
        <w:t xml:space="preserve">            </w:t>
      </w:r>
      <w:r>
        <w:rPr>
          <w:rStyle w:val="nl"/>
        </w:rPr>
        <w:t>"sz"</w:t>
      </w:r>
      <w:r>
        <w:rPr>
          <w:rStyle w:val="p"/>
        </w:rPr>
        <w:t>:</w:t>
      </w:r>
      <w:r>
        <w:rPr>
          <w:rStyle w:val="s2"/>
        </w:rPr>
        <w:t>"0.1"</w:t>
      </w:r>
      <w:r>
        <w:rPr>
          <w:rStyle w:val="p"/>
        </w:rPr>
        <w:t>,</w:t>
      </w:r>
    </w:p>
    <w:p w:rsidR="00000000" w:rsidRDefault="00000000">
      <w:pPr>
        <w:pStyle w:val="HTML0"/>
        <w:divId w:val="1394695346"/>
        <w:rPr>
          <w:rStyle w:val="w"/>
        </w:rPr>
      </w:pPr>
      <w:r>
        <w:rPr>
          <w:rStyle w:val="w"/>
        </w:rPr>
        <w:t xml:space="preserve">            </w:t>
      </w:r>
      <w:r>
        <w:rPr>
          <w:rStyle w:val="nl"/>
        </w:rPr>
        <w:t>"szLimit"</w:t>
      </w:r>
      <w:r>
        <w:rPr>
          <w:rStyle w:val="p"/>
        </w:rPr>
        <w:t>:</w:t>
      </w:r>
      <w:r>
        <w:rPr>
          <w:rStyle w:val="s2"/>
        </w:rPr>
        <w:t>"0.1"</w:t>
      </w:r>
      <w:r>
        <w:rPr>
          <w:rStyle w:val="p"/>
        </w:rPr>
        <w:t>,</w:t>
      </w:r>
    </w:p>
    <w:p w:rsidR="00000000" w:rsidRDefault="00000000">
      <w:pPr>
        <w:pStyle w:val="HTML0"/>
        <w:divId w:val="1394695346"/>
        <w:rPr>
          <w:rStyle w:val="w"/>
        </w:rPr>
      </w:pPr>
      <w:r>
        <w:rPr>
          <w:rStyle w:val="w"/>
        </w:rPr>
        <w:t xml:space="preserve">            </w:t>
      </w:r>
      <w:r>
        <w:rPr>
          <w:rStyle w:val="nl"/>
        </w:rPr>
        <w:t>"tdMode"</w:t>
      </w:r>
      <w:r>
        <w:rPr>
          <w:rStyle w:val="p"/>
        </w:rPr>
        <w:t>:</w:t>
      </w:r>
      <w:r>
        <w:rPr>
          <w:rStyle w:val="s2"/>
        </w:rPr>
        <w:t>"cash"</w:t>
      </w:r>
      <w:r>
        <w:rPr>
          <w:rStyle w:val="p"/>
        </w:rPr>
        <w:t>,</w:t>
      </w:r>
    </w:p>
    <w:p w:rsidR="00000000" w:rsidRDefault="00000000">
      <w:pPr>
        <w:pStyle w:val="HTML0"/>
        <w:divId w:val="1394695346"/>
        <w:rPr>
          <w:rStyle w:val="w"/>
        </w:rPr>
      </w:pPr>
      <w:r>
        <w:rPr>
          <w:rStyle w:val="w"/>
        </w:rPr>
        <w:t xml:space="preserve">            </w:t>
      </w:r>
      <w:r>
        <w:rPr>
          <w:rStyle w:val="nl"/>
        </w:rPr>
        <w:t>"timeInterval"</w:t>
      </w:r>
      <w:r>
        <w:rPr>
          <w:rStyle w:val="p"/>
        </w:rPr>
        <w:t>:</w:t>
      </w:r>
      <w:r>
        <w:rPr>
          <w:rStyle w:val="s2"/>
        </w:rPr>
        <w:t>""</w:t>
      </w:r>
      <w:r>
        <w:rPr>
          <w:rStyle w:val="p"/>
        </w:rPr>
        <w:t>,</w:t>
      </w:r>
    </w:p>
    <w:p w:rsidR="00000000" w:rsidRDefault="00000000">
      <w:pPr>
        <w:pStyle w:val="HTML0"/>
        <w:divId w:val="1394695346"/>
        <w:rPr>
          <w:rStyle w:val="w"/>
        </w:rPr>
      </w:pPr>
      <w:r>
        <w:rPr>
          <w:rStyle w:val="w"/>
        </w:rPr>
        <w:t xml:space="preserve">            </w:t>
      </w:r>
      <w:r>
        <w:rPr>
          <w:rStyle w:val="nl"/>
        </w:rPr>
        <w:t>"tpOrdPx"</w:t>
      </w:r>
      <w:r>
        <w:rPr>
          <w:rStyle w:val="p"/>
        </w:rPr>
        <w:t>:</w:t>
      </w:r>
      <w:r>
        <w:rPr>
          <w:rStyle w:val="s2"/>
        </w:rPr>
        <w:t>""</w:t>
      </w:r>
      <w:r>
        <w:rPr>
          <w:rStyle w:val="p"/>
        </w:rPr>
        <w:t>,</w:t>
      </w:r>
    </w:p>
    <w:p w:rsidR="00000000" w:rsidRDefault="00000000">
      <w:pPr>
        <w:pStyle w:val="HTML0"/>
        <w:divId w:val="1394695346"/>
        <w:rPr>
          <w:rStyle w:val="w"/>
        </w:rPr>
      </w:pPr>
      <w:r>
        <w:rPr>
          <w:rStyle w:val="w"/>
        </w:rPr>
        <w:t xml:space="preserve">            </w:t>
      </w:r>
      <w:r>
        <w:rPr>
          <w:rStyle w:val="nl"/>
        </w:rPr>
        <w:t>"tpTriggerPx"</w:t>
      </w:r>
      <w:r>
        <w:rPr>
          <w:rStyle w:val="p"/>
        </w:rPr>
        <w:t>:</w:t>
      </w:r>
      <w:r>
        <w:rPr>
          <w:rStyle w:val="s2"/>
        </w:rPr>
        <w:t>""</w:t>
      </w:r>
      <w:r>
        <w:rPr>
          <w:rStyle w:val="p"/>
        </w:rPr>
        <w:t>,</w:t>
      </w:r>
    </w:p>
    <w:p w:rsidR="00000000" w:rsidRDefault="00000000">
      <w:pPr>
        <w:pStyle w:val="HTML0"/>
        <w:divId w:val="1394695346"/>
        <w:rPr>
          <w:rStyle w:val="w"/>
        </w:rPr>
      </w:pPr>
      <w:r>
        <w:rPr>
          <w:rStyle w:val="w"/>
        </w:rPr>
        <w:t xml:space="preserve">            </w:t>
      </w:r>
      <w:r>
        <w:rPr>
          <w:rStyle w:val="nl"/>
        </w:rPr>
        <w:t>"tag"</w:t>
      </w:r>
      <w:r>
        <w:rPr>
          <w:rStyle w:val="p"/>
        </w:rPr>
        <w:t>:</w:t>
      </w:r>
      <w:r>
        <w:rPr>
          <w:rStyle w:val="w"/>
        </w:rPr>
        <w:t xml:space="preserve"> </w:t>
      </w:r>
      <w:r>
        <w:rPr>
          <w:rStyle w:val="s2"/>
        </w:rPr>
        <w:t>"adadadadad"</w:t>
      </w:r>
      <w:r>
        <w:rPr>
          <w:rStyle w:val="p"/>
        </w:rPr>
        <w:t>,</w:t>
      </w:r>
    </w:p>
    <w:p w:rsidR="00000000" w:rsidRDefault="00000000">
      <w:pPr>
        <w:pStyle w:val="HTML0"/>
        <w:divId w:val="1394695346"/>
        <w:rPr>
          <w:rStyle w:val="w"/>
        </w:rPr>
      </w:pPr>
      <w:r>
        <w:rPr>
          <w:rStyle w:val="w"/>
        </w:rPr>
        <w:t xml:space="preserve">            </w:t>
      </w:r>
      <w:r>
        <w:rPr>
          <w:rStyle w:val="nl"/>
        </w:rPr>
        <w:t>"triggerPx"</w:t>
      </w:r>
      <w:r>
        <w:rPr>
          <w:rStyle w:val="p"/>
        </w:rPr>
        <w:t>:</w:t>
      </w:r>
      <w:r>
        <w:rPr>
          <w:rStyle w:val="s2"/>
        </w:rPr>
        <w:t>""</w:t>
      </w:r>
      <w:r>
        <w:rPr>
          <w:rStyle w:val="p"/>
        </w:rPr>
        <w:t>,</w:t>
      </w:r>
    </w:p>
    <w:p w:rsidR="00000000" w:rsidRDefault="00000000">
      <w:pPr>
        <w:pStyle w:val="HTML0"/>
        <w:divId w:val="1394695346"/>
        <w:rPr>
          <w:rStyle w:val="w"/>
        </w:rPr>
      </w:pPr>
      <w:r>
        <w:rPr>
          <w:rStyle w:val="w"/>
        </w:rPr>
        <w:t xml:space="preserve">            </w:t>
      </w:r>
      <w:r>
        <w:rPr>
          <w:rStyle w:val="nl"/>
        </w:rPr>
        <w:t>"triggerTime"</w:t>
      </w:r>
      <w:r>
        <w:rPr>
          <w:rStyle w:val="p"/>
        </w:rPr>
        <w:t>:</w:t>
      </w:r>
      <w:r>
        <w:rPr>
          <w:rStyle w:val="s2"/>
        </w:rPr>
        <w:t>""</w:t>
      </w:r>
      <w:r>
        <w:rPr>
          <w:rStyle w:val="p"/>
        </w:rPr>
        <w:t>,</w:t>
      </w:r>
    </w:p>
    <w:p w:rsidR="00000000" w:rsidRDefault="00000000">
      <w:pPr>
        <w:pStyle w:val="HTML0"/>
        <w:divId w:val="1394695346"/>
        <w:rPr>
          <w:rStyle w:val="w"/>
        </w:rPr>
      </w:pPr>
      <w:r>
        <w:rPr>
          <w:rStyle w:val="w"/>
        </w:rPr>
        <w:t xml:space="preserve">            </w:t>
      </w:r>
      <w:r>
        <w:rPr>
          <w:rStyle w:val="nl"/>
        </w:rPr>
        <w:t>"callbackRatio"</w:t>
      </w:r>
      <w:r>
        <w:rPr>
          <w:rStyle w:val="p"/>
        </w:rPr>
        <w:t>:</w:t>
      </w:r>
      <w:r>
        <w:rPr>
          <w:rStyle w:val="s2"/>
        </w:rPr>
        <w:t>""</w:t>
      </w:r>
      <w:r>
        <w:rPr>
          <w:rStyle w:val="p"/>
        </w:rPr>
        <w:t>,</w:t>
      </w:r>
    </w:p>
    <w:p w:rsidR="00000000" w:rsidRDefault="00000000">
      <w:pPr>
        <w:pStyle w:val="HTML0"/>
        <w:divId w:val="1394695346"/>
        <w:rPr>
          <w:rStyle w:val="w"/>
        </w:rPr>
      </w:pPr>
      <w:r>
        <w:rPr>
          <w:rStyle w:val="w"/>
        </w:rPr>
        <w:t xml:space="preserve">            </w:t>
      </w:r>
      <w:r>
        <w:rPr>
          <w:rStyle w:val="nl"/>
        </w:rPr>
        <w:t>"callbackSpread"</w:t>
      </w:r>
      <w:r>
        <w:rPr>
          <w:rStyle w:val="p"/>
        </w:rPr>
        <w:t>:</w:t>
      </w:r>
      <w:r>
        <w:rPr>
          <w:rStyle w:val="s2"/>
        </w:rPr>
        <w:t>""</w:t>
      </w:r>
      <w:r>
        <w:rPr>
          <w:rStyle w:val="p"/>
        </w:rPr>
        <w:t>,</w:t>
      </w:r>
    </w:p>
    <w:p w:rsidR="00000000" w:rsidRDefault="00000000">
      <w:pPr>
        <w:pStyle w:val="HTML0"/>
        <w:divId w:val="1394695346"/>
        <w:rPr>
          <w:rStyle w:val="w"/>
        </w:rPr>
      </w:pPr>
      <w:r>
        <w:rPr>
          <w:rStyle w:val="w"/>
        </w:rPr>
        <w:t xml:space="preserve">            </w:t>
      </w:r>
      <w:r>
        <w:rPr>
          <w:rStyle w:val="nl"/>
        </w:rPr>
        <w:t>"activePx"</w:t>
      </w:r>
      <w:r>
        <w:rPr>
          <w:rStyle w:val="p"/>
        </w:rPr>
        <w:t>:</w:t>
      </w:r>
      <w:r>
        <w:rPr>
          <w:rStyle w:val="s2"/>
        </w:rPr>
        <w:t>""</w:t>
      </w:r>
      <w:r>
        <w:rPr>
          <w:rStyle w:val="p"/>
        </w:rPr>
        <w:t>,</w:t>
      </w:r>
    </w:p>
    <w:p w:rsidR="00000000" w:rsidRDefault="00000000">
      <w:pPr>
        <w:pStyle w:val="HTML0"/>
        <w:divId w:val="1394695346"/>
        <w:rPr>
          <w:rStyle w:val="w"/>
        </w:rPr>
      </w:pPr>
      <w:r>
        <w:rPr>
          <w:rStyle w:val="w"/>
        </w:rPr>
        <w:t xml:space="preserve">            </w:t>
      </w:r>
      <w:r>
        <w:rPr>
          <w:rStyle w:val="nl"/>
        </w:rPr>
        <w:t>"moveTriggerPx"</w:t>
      </w:r>
      <w:r>
        <w:rPr>
          <w:rStyle w:val="p"/>
        </w:rPr>
        <w:t>:</w:t>
      </w:r>
      <w:r>
        <w:rPr>
          <w:rStyle w:val="s2"/>
        </w:rPr>
        <w:t>""</w:t>
      </w:r>
      <w:r>
        <w:rPr>
          <w:rStyle w:val="p"/>
        </w:rPr>
        <w:t>,</w:t>
      </w:r>
    </w:p>
    <w:p w:rsidR="00000000" w:rsidRDefault="00000000">
      <w:pPr>
        <w:pStyle w:val="HTML0"/>
        <w:divId w:val="1394695346"/>
        <w:rPr>
          <w:rStyle w:val="w"/>
        </w:rPr>
      </w:pPr>
      <w:r>
        <w:rPr>
          <w:rStyle w:val="w"/>
        </w:rPr>
        <w:t xml:space="preserve">            </w:t>
      </w:r>
      <w:r>
        <w:rPr>
          <w:rStyle w:val="nl"/>
        </w:rPr>
        <w:t>"failCode"</w:t>
      </w:r>
      <w:r>
        <w:rPr>
          <w:rStyle w:val="p"/>
        </w:rPr>
        <w:t>:</w:t>
      </w:r>
      <w:r>
        <w:rPr>
          <w:rStyle w:val="w"/>
        </w:rPr>
        <w:t xml:space="preserve"> </w:t>
      </w:r>
      <w:r>
        <w:rPr>
          <w:rStyle w:val="s2"/>
        </w:rPr>
        <w:t>""</w:t>
      </w:r>
      <w:r>
        <w:rPr>
          <w:rStyle w:val="p"/>
        </w:rPr>
        <w:t>,</w:t>
      </w:r>
    </w:p>
    <w:p w:rsidR="00000000" w:rsidRDefault="00000000">
      <w:pPr>
        <w:pStyle w:val="HTML0"/>
        <w:divId w:val="1394695346"/>
        <w:rPr>
          <w:rStyle w:val="w"/>
        </w:rPr>
      </w:pPr>
      <w:r>
        <w:rPr>
          <w:rStyle w:val="w"/>
        </w:rPr>
        <w:t xml:space="preserve">                </w:t>
      </w:r>
      <w:r>
        <w:rPr>
          <w:rStyle w:val="nl"/>
        </w:rPr>
        <w:t>"algoClOrdId"</w:t>
      </w:r>
      <w:r>
        <w:rPr>
          <w:rStyle w:val="p"/>
        </w:rPr>
        <w:t>:</w:t>
      </w:r>
      <w:r>
        <w:rPr>
          <w:rStyle w:val="w"/>
        </w:rPr>
        <w:t xml:space="preserve"> </w:t>
      </w:r>
      <w:r>
        <w:rPr>
          <w:rStyle w:val="s2"/>
        </w:rPr>
        <w:t>""</w:t>
      </w:r>
      <w:r>
        <w:rPr>
          <w:rStyle w:val="p"/>
        </w:rPr>
        <w:t>,</w:t>
      </w:r>
    </w:p>
    <w:p w:rsidR="00000000" w:rsidRDefault="00000000">
      <w:pPr>
        <w:pStyle w:val="HTML0"/>
        <w:divId w:val="1394695346"/>
        <w:rPr>
          <w:rStyle w:val="w"/>
        </w:rPr>
      </w:pPr>
      <w:r>
        <w:rPr>
          <w:rStyle w:val="w"/>
        </w:rPr>
        <w:t xml:space="preserve">            </w:t>
      </w:r>
      <w:r>
        <w:rPr>
          <w:rStyle w:val="nl"/>
        </w:rPr>
        <w:t>"reduceOnly"</w:t>
      </w:r>
      <w:r>
        <w:rPr>
          <w:rStyle w:val="p"/>
        </w:rPr>
        <w:t>:</w:t>
      </w:r>
      <w:r>
        <w:rPr>
          <w:rStyle w:val="w"/>
        </w:rPr>
        <w:t xml:space="preserve"> </w:t>
      </w:r>
      <w:r>
        <w:rPr>
          <w:rStyle w:val="s2"/>
        </w:rPr>
        <w:t>""</w:t>
      </w:r>
      <w:r>
        <w:rPr>
          <w:rStyle w:val="p"/>
        </w:rPr>
        <w:t>,</w:t>
      </w:r>
    </w:p>
    <w:p w:rsidR="00000000" w:rsidRDefault="00000000">
      <w:pPr>
        <w:pStyle w:val="HTML0"/>
        <w:divId w:val="1394695346"/>
        <w:rPr>
          <w:rStyle w:val="w"/>
        </w:rPr>
      </w:pPr>
      <w:r>
        <w:rPr>
          <w:rStyle w:val="w"/>
        </w:rPr>
        <w:t xml:space="preserve">            </w:t>
      </w:r>
      <w:r>
        <w:rPr>
          <w:rStyle w:val="nl"/>
        </w:rPr>
        <w:t>"isTradeBorrowMode"</w:t>
      </w:r>
      <w:r>
        <w:rPr>
          <w:rStyle w:val="p"/>
        </w:rPr>
        <w:t>:</w:t>
      </w:r>
      <w:r>
        <w:rPr>
          <w:rStyle w:val="w"/>
        </w:rPr>
        <w:t xml:space="preserve"> </w:t>
      </w:r>
      <w:r>
        <w:rPr>
          <w:rStyle w:val="kc"/>
        </w:rPr>
        <w:t>true</w:t>
      </w:r>
    </w:p>
    <w:p w:rsidR="00000000" w:rsidRDefault="00000000">
      <w:pPr>
        <w:pStyle w:val="HTML0"/>
        <w:divId w:val="1394695346"/>
        <w:rPr>
          <w:rStyle w:val="w"/>
        </w:rPr>
      </w:pPr>
      <w:r>
        <w:rPr>
          <w:rStyle w:val="w"/>
        </w:rPr>
        <w:t xml:space="preserve">        </w:t>
      </w:r>
      <w:r>
        <w:rPr>
          <w:rStyle w:val="p"/>
        </w:rPr>
        <w:t>}</w:t>
      </w:r>
    </w:p>
    <w:p w:rsidR="00000000" w:rsidRDefault="00000000">
      <w:pPr>
        <w:pStyle w:val="HTML0"/>
        <w:divId w:val="1394695346"/>
        <w:rPr>
          <w:rStyle w:val="w"/>
        </w:rPr>
      </w:pPr>
      <w:r>
        <w:rPr>
          <w:rStyle w:val="w"/>
        </w:rPr>
        <w:t xml:space="preserve">    </w:t>
      </w:r>
      <w:r>
        <w:rPr>
          <w:rStyle w:val="p"/>
        </w:rPr>
        <w:t>]</w:t>
      </w:r>
    </w:p>
    <w:p w:rsidR="00000000" w:rsidRDefault="00000000">
      <w:pPr>
        <w:pStyle w:val="HTML0"/>
        <w:divId w:val="1394695346"/>
        <w:rPr>
          <w:rStyle w:val="w"/>
        </w:rPr>
      </w:pPr>
      <w:r>
        <w:rPr>
          <w:rStyle w:val="p"/>
        </w:rPr>
        <w:t>}</w:t>
      </w:r>
    </w:p>
    <w:p w:rsidR="00000000" w:rsidRDefault="00000000">
      <w:pPr>
        <w:pStyle w:val="4"/>
        <w:divId w:val="175387555"/>
      </w:pPr>
      <w:r>
        <w:t>Response parameters when data is pushed.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1"/>
        <w:gridCol w:w="900"/>
        <w:gridCol w:w="525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jc w:val="center"/>
              <w:rPr>
                <w:b/>
                <w:bCs/>
              </w:rPr>
            </w:pPr>
            <w:r>
              <w:rPr>
                <w:rStyle w:val="a6"/>
              </w:rPr>
              <w:t>Description</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Successfully 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uid</w:t>
            </w:r>
          </w:p>
        </w:tc>
        <w:tc>
          <w:tcPr>
            <w:tcW w:w="0" w:type="auto"/>
            <w:vAlign w:val="center"/>
            <w:hideMark/>
          </w:tcPr>
          <w:p w:rsidR="00000000" w:rsidRDefault="00000000">
            <w:r>
              <w:t>String</w:t>
            </w:r>
          </w:p>
        </w:tc>
        <w:tc>
          <w:tcPr>
            <w:tcW w:w="0" w:type="auto"/>
            <w:vAlign w:val="center"/>
            <w:hideMark/>
          </w:tcPr>
          <w:p w:rsidR="00000000" w:rsidRDefault="00000000">
            <w:r>
              <w:t>User Identifier</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&gt; algoId</w:t>
            </w:r>
          </w:p>
        </w:tc>
        <w:tc>
          <w:tcPr>
            <w:tcW w:w="0" w:type="auto"/>
            <w:vAlign w:val="center"/>
            <w:hideMark/>
          </w:tcPr>
          <w:p w:rsidR="00000000" w:rsidRDefault="00000000">
            <w:r>
              <w:t>String</w:t>
            </w:r>
          </w:p>
        </w:tc>
        <w:tc>
          <w:tcPr>
            <w:tcW w:w="0" w:type="auto"/>
            <w:vAlign w:val="center"/>
            <w:hideMark/>
          </w:tcPr>
          <w:p w:rsidR="00000000" w:rsidRDefault="00000000">
            <w:r>
              <w:t>Algo Order ID</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Subscribed data</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 xml:space="preserve">Margin currency </w:t>
            </w:r>
            <w:r>
              <w:br/>
              <w:t xml:space="preserve">Only applicable to cross </w:t>
            </w:r>
            <w:r>
              <w:rPr>
                <w:rStyle w:val="HTML"/>
              </w:rPr>
              <w:t>MARGIN</w:t>
            </w:r>
            <w:r>
              <w:t xml:space="preserve"> orders in </w:t>
            </w:r>
            <w:r>
              <w:rPr>
                <w:rStyle w:val="HTML"/>
              </w:rPr>
              <w:t>Spot and futures mode</w:t>
            </w:r>
            <w:r>
              <w:t>.</w:t>
            </w:r>
          </w:p>
        </w:tc>
      </w:tr>
      <w:tr w:rsidR="00000000">
        <w:trPr>
          <w:divId w:val="175387555"/>
          <w:tblCellSpacing w:w="15" w:type="dxa"/>
        </w:trPr>
        <w:tc>
          <w:tcPr>
            <w:tcW w:w="0" w:type="auto"/>
            <w:vAlign w:val="center"/>
            <w:hideMark/>
          </w:tcPr>
          <w:p w:rsidR="00000000" w:rsidRDefault="00000000">
            <w:r>
              <w:t>&gt; ordId</w:t>
            </w:r>
          </w:p>
        </w:tc>
        <w:tc>
          <w:tcPr>
            <w:tcW w:w="0" w:type="auto"/>
            <w:vAlign w:val="center"/>
            <w:hideMark/>
          </w:tcPr>
          <w:p w:rsidR="00000000" w:rsidRDefault="00000000">
            <w:r>
              <w:t>String</w:t>
            </w:r>
          </w:p>
        </w:tc>
        <w:tc>
          <w:tcPr>
            <w:tcW w:w="0" w:type="auto"/>
            <w:vAlign w:val="center"/>
            <w:hideMark/>
          </w:tcPr>
          <w:p w:rsidR="00000000" w:rsidRDefault="00000000">
            <w:r>
              <w:t>Order ID, the order ID associated with the algo order.</w:t>
            </w:r>
          </w:p>
        </w:tc>
      </w:tr>
      <w:tr w:rsidR="00000000">
        <w:trPr>
          <w:divId w:val="175387555"/>
          <w:tblCellSpacing w:w="15" w:type="dxa"/>
        </w:trPr>
        <w:tc>
          <w:tcPr>
            <w:tcW w:w="0" w:type="auto"/>
            <w:vAlign w:val="center"/>
            <w:hideMark/>
          </w:tcPr>
          <w:p w:rsidR="00000000" w:rsidRDefault="00000000">
            <w:r>
              <w:t>&gt; algoId</w:t>
            </w:r>
          </w:p>
        </w:tc>
        <w:tc>
          <w:tcPr>
            <w:tcW w:w="0" w:type="auto"/>
            <w:vAlign w:val="center"/>
            <w:hideMark/>
          </w:tcPr>
          <w:p w:rsidR="00000000" w:rsidRDefault="00000000">
            <w:r>
              <w:t>String</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&gt; clOrdId</w:t>
            </w:r>
          </w:p>
        </w:tc>
        <w:tc>
          <w:tcPr>
            <w:tcW w:w="0" w:type="auto"/>
            <w:vAlign w:val="center"/>
            <w:hideMark/>
          </w:tcPr>
          <w:p w:rsidR="00000000" w:rsidRDefault="00000000">
            <w:r>
              <w:t>String</w:t>
            </w:r>
          </w:p>
        </w:tc>
        <w:tc>
          <w:tcPr>
            <w:tcW w:w="0" w:type="auto"/>
            <w:vAlign w:val="center"/>
            <w:hideMark/>
          </w:tcPr>
          <w:p w:rsidR="00000000" w:rsidRDefault="00000000">
            <w:r>
              <w:t>Client Order ID as assigned by the client</w:t>
            </w:r>
          </w:p>
        </w:tc>
      </w:tr>
      <w:tr w:rsidR="00000000">
        <w:trPr>
          <w:divId w:val="175387555"/>
          <w:tblCellSpacing w:w="15" w:type="dxa"/>
        </w:trPr>
        <w:tc>
          <w:tcPr>
            <w:tcW w:w="0" w:type="auto"/>
            <w:vAlign w:val="center"/>
            <w:hideMark/>
          </w:tcPr>
          <w:p w:rsidR="00000000" w:rsidRDefault="00000000">
            <w:r>
              <w:t>&gt; sz</w:t>
            </w:r>
          </w:p>
        </w:tc>
        <w:tc>
          <w:tcPr>
            <w:tcW w:w="0" w:type="auto"/>
            <w:vAlign w:val="center"/>
            <w:hideMark/>
          </w:tcPr>
          <w:p w:rsidR="00000000" w:rsidRDefault="00000000">
            <w:r>
              <w:t>String</w:t>
            </w:r>
          </w:p>
        </w:tc>
        <w:tc>
          <w:tcPr>
            <w:tcW w:w="0" w:type="auto"/>
            <w:vAlign w:val="center"/>
            <w:hideMark/>
          </w:tcPr>
          <w:p w:rsidR="00000000" w:rsidRDefault="00000000">
            <w:r>
              <w:t xml:space="preserve">Quantity to buy or sell. </w:t>
            </w:r>
            <w:r>
              <w:rPr>
                <w:rStyle w:val="HTML"/>
              </w:rPr>
              <w:t>SPOT</w:t>
            </w:r>
            <w:r>
              <w:t>/</w:t>
            </w:r>
            <w:r>
              <w:rPr>
                <w:rStyle w:val="HTML"/>
              </w:rPr>
              <w:t>MARGIN</w:t>
            </w:r>
            <w:r>
              <w:t xml:space="preserve">: in the unit of currency. </w:t>
            </w:r>
            <w:r>
              <w:rPr>
                <w:rStyle w:val="HTML"/>
              </w:rPr>
              <w:t>FUTURES</w:t>
            </w:r>
            <w:r>
              <w:t>/</w:t>
            </w:r>
            <w:r>
              <w:rPr>
                <w:rStyle w:val="HTML"/>
              </w:rPr>
              <w:t>SWAP</w:t>
            </w:r>
            <w:r>
              <w:t>/</w:t>
            </w:r>
            <w:r>
              <w:rPr>
                <w:rStyle w:val="HTML"/>
              </w:rPr>
              <w:t>OPTION</w:t>
            </w:r>
            <w:r>
              <w:t>: in the unit of contract.</w:t>
            </w:r>
          </w:p>
        </w:tc>
      </w:tr>
      <w:tr w:rsidR="00000000">
        <w:trPr>
          <w:divId w:val="175387555"/>
          <w:tblCellSpacing w:w="15" w:type="dxa"/>
        </w:trPr>
        <w:tc>
          <w:tcPr>
            <w:tcW w:w="0" w:type="auto"/>
            <w:vAlign w:val="center"/>
            <w:hideMark/>
          </w:tcPr>
          <w:p w:rsidR="00000000" w:rsidRDefault="00000000">
            <w:r>
              <w:t>&gt; ordType</w:t>
            </w:r>
          </w:p>
        </w:tc>
        <w:tc>
          <w:tcPr>
            <w:tcW w:w="0" w:type="auto"/>
            <w:vAlign w:val="center"/>
            <w:hideMark/>
          </w:tcPr>
          <w:p w:rsidR="00000000" w:rsidRDefault="00000000">
            <w:r>
              <w:t>String</w:t>
            </w:r>
          </w:p>
        </w:tc>
        <w:tc>
          <w:tcPr>
            <w:tcW w:w="0" w:type="auto"/>
            <w:vAlign w:val="center"/>
            <w:hideMark/>
          </w:tcPr>
          <w:p w:rsidR="00000000" w:rsidRDefault="00000000">
            <w:r>
              <w:t xml:space="preserve">Order type </w:t>
            </w:r>
            <w:r>
              <w:br/>
            </w:r>
            <w:r>
              <w:rPr>
                <w:rStyle w:val="HTML"/>
              </w:rPr>
              <w:t>iceberg</w:t>
            </w:r>
            <w:r>
              <w:t xml:space="preserve">: Iceberg order </w:t>
            </w:r>
            <w:r>
              <w:br/>
            </w:r>
            <w:r>
              <w:rPr>
                <w:rStyle w:val="HTML"/>
              </w:rPr>
              <w:t>twap</w:t>
            </w:r>
            <w:r>
              <w:t xml:space="preserve">: TWAP order </w:t>
            </w:r>
            <w:r>
              <w:br/>
            </w:r>
            <w:r>
              <w:rPr>
                <w:rStyle w:val="HTML"/>
              </w:rPr>
              <w:t>move_order_stop</w:t>
            </w:r>
            <w:r>
              <w:t>: Trailing order</w:t>
            </w:r>
          </w:p>
        </w:tc>
      </w:tr>
      <w:tr w:rsidR="00000000">
        <w:trPr>
          <w:divId w:val="175387555"/>
          <w:tblCellSpacing w:w="15" w:type="dxa"/>
        </w:trPr>
        <w:tc>
          <w:tcPr>
            <w:tcW w:w="0" w:type="auto"/>
            <w:vAlign w:val="center"/>
            <w:hideMark/>
          </w:tcPr>
          <w:p w:rsidR="00000000" w:rsidRDefault="00000000">
            <w:r>
              <w:t>&gt; side</w:t>
            </w:r>
          </w:p>
        </w:tc>
        <w:tc>
          <w:tcPr>
            <w:tcW w:w="0" w:type="auto"/>
            <w:vAlign w:val="center"/>
            <w:hideMark/>
          </w:tcPr>
          <w:p w:rsidR="00000000" w:rsidRDefault="00000000">
            <w:r>
              <w:t>String</w:t>
            </w:r>
          </w:p>
        </w:tc>
        <w:tc>
          <w:tcPr>
            <w:tcW w:w="0" w:type="auto"/>
            <w:vAlign w:val="center"/>
            <w:hideMark/>
          </w:tcPr>
          <w:p w:rsidR="00000000" w:rsidRDefault="00000000">
            <w:r>
              <w:t xml:space="preserve">Order side, </w:t>
            </w:r>
            <w:r>
              <w:rPr>
                <w:rStyle w:val="HTML"/>
              </w:rPr>
              <w:t>buy</w:t>
            </w:r>
            <w:r>
              <w:t xml:space="preserve"> </w:t>
            </w:r>
            <w:r>
              <w:rPr>
                <w:rStyle w:val="HTML"/>
              </w:rPr>
              <w:t>sell</w:t>
            </w:r>
          </w:p>
        </w:tc>
      </w:tr>
      <w:tr w:rsidR="00000000">
        <w:trPr>
          <w:divId w:val="175387555"/>
          <w:tblCellSpacing w:w="15" w:type="dxa"/>
        </w:trPr>
        <w:tc>
          <w:tcPr>
            <w:tcW w:w="0" w:type="auto"/>
            <w:vAlign w:val="center"/>
            <w:hideMark/>
          </w:tcPr>
          <w:p w:rsidR="00000000" w:rsidRDefault="00000000">
            <w:r>
              <w:t>&gt; posSide</w:t>
            </w:r>
          </w:p>
        </w:tc>
        <w:tc>
          <w:tcPr>
            <w:tcW w:w="0" w:type="auto"/>
            <w:vAlign w:val="center"/>
            <w:hideMark/>
          </w:tcPr>
          <w:p w:rsidR="00000000" w:rsidRDefault="00000000">
            <w:r>
              <w:t>String</w:t>
            </w:r>
          </w:p>
        </w:tc>
        <w:tc>
          <w:tcPr>
            <w:tcW w:w="0" w:type="auto"/>
            <w:vAlign w:val="center"/>
            <w:hideMark/>
          </w:tcPr>
          <w:p w:rsidR="00000000" w:rsidRDefault="00000000">
            <w:r>
              <w:t xml:space="preserve">Position side </w:t>
            </w:r>
            <w:r>
              <w:br/>
            </w:r>
            <w:r>
              <w:rPr>
                <w:rStyle w:val="HTML"/>
              </w:rPr>
              <w:t>net</w:t>
            </w:r>
            <w:r>
              <w:t xml:space="preserve"> </w:t>
            </w:r>
            <w:r>
              <w:br/>
            </w:r>
            <w:r>
              <w:rPr>
                <w:rStyle w:val="HTML"/>
              </w:rPr>
              <w:t>long</w:t>
            </w:r>
            <w:r>
              <w:t xml:space="preserve"> or </w:t>
            </w:r>
            <w:r>
              <w:rPr>
                <w:rStyle w:val="HTML"/>
              </w:rPr>
              <w:t>short</w:t>
            </w:r>
            <w:r>
              <w:t xml:space="preserve"> Only applicable to </w:t>
            </w:r>
            <w:r>
              <w:rPr>
                <w:rStyle w:val="HTML"/>
              </w:rPr>
              <w:t>FUTURES</w:t>
            </w:r>
            <w:r>
              <w:t>/</w:t>
            </w:r>
            <w:r>
              <w:rPr>
                <w:rStyle w:val="HTML"/>
              </w:rPr>
              <w:t>SWAP</w:t>
            </w:r>
          </w:p>
        </w:tc>
      </w:tr>
      <w:tr w:rsidR="00000000">
        <w:trPr>
          <w:divId w:val="175387555"/>
          <w:tblCellSpacing w:w="15" w:type="dxa"/>
        </w:trPr>
        <w:tc>
          <w:tcPr>
            <w:tcW w:w="0" w:type="auto"/>
            <w:vAlign w:val="center"/>
            <w:hideMark/>
          </w:tcPr>
          <w:p w:rsidR="00000000" w:rsidRDefault="00000000">
            <w:r>
              <w:t>&gt; tdMode</w:t>
            </w:r>
          </w:p>
        </w:tc>
        <w:tc>
          <w:tcPr>
            <w:tcW w:w="0" w:type="auto"/>
            <w:vAlign w:val="center"/>
            <w:hideMark/>
          </w:tcPr>
          <w:p w:rsidR="00000000" w:rsidRDefault="00000000">
            <w:r>
              <w:t>String</w:t>
            </w:r>
          </w:p>
        </w:tc>
        <w:tc>
          <w:tcPr>
            <w:tcW w:w="0" w:type="auto"/>
            <w:vAlign w:val="center"/>
            <w:hideMark/>
          </w:tcPr>
          <w:p w:rsidR="00000000" w:rsidRDefault="00000000">
            <w:r>
              <w:t xml:space="preserve">Trade mode, </w:t>
            </w:r>
            <w:r>
              <w:rPr>
                <w:rStyle w:val="HTML"/>
              </w:rPr>
              <w:t>cross</w:t>
            </w:r>
            <w:r>
              <w:t xml:space="preserve">: cross </w:t>
            </w:r>
            <w:r>
              <w:rPr>
                <w:rStyle w:val="HTML"/>
              </w:rPr>
              <w:t>isolated</w:t>
            </w:r>
            <w:r>
              <w:t xml:space="preserve">: isolated </w:t>
            </w:r>
            <w:r>
              <w:rPr>
                <w:rStyle w:val="HTML"/>
              </w:rPr>
              <w:t>cash</w:t>
            </w:r>
            <w:r>
              <w:t>: cash</w:t>
            </w:r>
          </w:p>
        </w:tc>
      </w:tr>
      <w:tr w:rsidR="00000000">
        <w:trPr>
          <w:divId w:val="175387555"/>
          <w:tblCellSpacing w:w="15" w:type="dxa"/>
        </w:trPr>
        <w:tc>
          <w:tcPr>
            <w:tcW w:w="0" w:type="auto"/>
            <w:vAlign w:val="center"/>
            <w:hideMark/>
          </w:tcPr>
          <w:p w:rsidR="00000000" w:rsidRDefault="00000000">
            <w:r>
              <w:t>&gt; tgtCcy</w:t>
            </w:r>
          </w:p>
        </w:tc>
        <w:tc>
          <w:tcPr>
            <w:tcW w:w="0" w:type="auto"/>
            <w:vAlign w:val="center"/>
            <w:hideMark/>
          </w:tcPr>
          <w:p w:rsidR="00000000" w:rsidRDefault="00000000">
            <w:r>
              <w:t>String</w:t>
            </w:r>
          </w:p>
        </w:tc>
        <w:tc>
          <w:tcPr>
            <w:tcW w:w="0" w:type="auto"/>
            <w:vAlign w:val="center"/>
            <w:hideMark/>
          </w:tcPr>
          <w:p w:rsidR="00000000" w:rsidRDefault="00000000">
            <w:r>
              <w:t xml:space="preserve">Order quantity unit setting for </w:t>
            </w:r>
            <w:r>
              <w:rPr>
                <w:rStyle w:val="HTML"/>
              </w:rPr>
              <w:t>sz</w:t>
            </w:r>
            <w:r>
              <w:br/>
            </w:r>
            <w:r>
              <w:rPr>
                <w:rStyle w:val="HTML"/>
              </w:rPr>
              <w:t>base_ccy</w:t>
            </w:r>
            <w:r>
              <w:t>: Base currency ,</w:t>
            </w:r>
            <w:r>
              <w:rPr>
                <w:rStyle w:val="HTML"/>
              </w:rPr>
              <w:t>quote_ccy</w:t>
            </w:r>
            <w:r>
              <w:t xml:space="preserve">: Quote currency </w:t>
            </w:r>
            <w:r>
              <w:br/>
              <w:t xml:space="preserve">Only applicable to </w:t>
            </w:r>
            <w:r>
              <w:rPr>
                <w:rStyle w:val="HTML"/>
              </w:rPr>
              <w:t>SPOT</w:t>
            </w:r>
            <w:r>
              <w:t xml:space="preserve"> Market Orders</w:t>
            </w:r>
            <w:r>
              <w:br/>
              <w:t xml:space="preserve">Default is </w:t>
            </w:r>
            <w:r>
              <w:rPr>
                <w:rStyle w:val="HTML"/>
              </w:rPr>
              <w:t>quote_ccy</w:t>
            </w:r>
            <w:r>
              <w:t xml:space="preserve"> for buy, </w:t>
            </w:r>
            <w:r>
              <w:rPr>
                <w:rStyle w:val="HTML"/>
              </w:rPr>
              <w:t>base_ccy</w:t>
            </w:r>
            <w:r>
              <w:t xml:space="preserve"> for sell</w:t>
            </w:r>
          </w:p>
        </w:tc>
      </w:tr>
      <w:tr w:rsidR="00000000">
        <w:trPr>
          <w:divId w:val="175387555"/>
          <w:tblCellSpacing w:w="15" w:type="dxa"/>
        </w:trPr>
        <w:tc>
          <w:tcPr>
            <w:tcW w:w="0" w:type="auto"/>
            <w:vAlign w:val="center"/>
            <w:hideMark/>
          </w:tcPr>
          <w:p w:rsidR="00000000" w:rsidRDefault="00000000">
            <w:r>
              <w:t>&gt; lever</w:t>
            </w:r>
          </w:p>
        </w:tc>
        <w:tc>
          <w:tcPr>
            <w:tcW w:w="0" w:type="auto"/>
            <w:vAlign w:val="center"/>
            <w:hideMark/>
          </w:tcPr>
          <w:p w:rsidR="00000000" w:rsidRDefault="00000000">
            <w:r>
              <w:t>String</w:t>
            </w:r>
          </w:p>
        </w:tc>
        <w:tc>
          <w:tcPr>
            <w:tcW w:w="0" w:type="auto"/>
            <w:vAlign w:val="center"/>
            <w:hideMark/>
          </w:tcPr>
          <w:p w:rsidR="00000000" w:rsidRDefault="00000000">
            <w:r>
              <w:t xml:space="preserve">Leverage, from </w:t>
            </w:r>
            <w:r>
              <w:rPr>
                <w:rStyle w:val="HTML"/>
              </w:rPr>
              <w:t>0.01</w:t>
            </w:r>
            <w:r>
              <w:t xml:space="preserve"> to </w:t>
            </w:r>
            <w:r>
              <w:rPr>
                <w:rStyle w:val="HTML"/>
              </w:rPr>
              <w:t>125</w:t>
            </w:r>
            <w:r>
              <w:t xml:space="preserve">. </w:t>
            </w:r>
            <w:r>
              <w:br/>
              <w:t xml:space="preserve">Only applicable to </w:t>
            </w:r>
            <w:r>
              <w:rPr>
                <w:rStyle w:val="HTML"/>
              </w:rPr>
              <w:t>MARGIN/FUTURES/SWAP</w:t>
            </w:r>
          </w:p>
        </w:tc>
      </w:tr>
      <w:tr w:rsidR="00000000">
        <w:trPr>
          <w:divId w:val="175387555"/>
          <w:tblCellSpacing w:w="15" w:type="dxa"/>
        </w:trPr>
        <w:tc>
          <w:tcPr>
            <w:tcW w:w="0" w:type="auto"/>
            <w:vAlign w:val="center"/>
            <w:hideMark/>
          </w:tcPr>
          <w:p w:rsidR="00000000" w:rsidRDefault="00000000">
            <w:r>
              <w:t>&gt; state</w:t>
            </w:r>
          </w:p>
        </w:tc>
        <w:tc>
          <w:tcPr>
            <w:tcW w:w="0" w:type="auto"/>
            <w:vAlign w:val="center"/>
            <w:hideMark/>
          </w:tcPr>
          <w:p w:rsidR="00000000" w:rsidRDefault="00000000">
            <w:r>
              <w:t>String</w:t>
            </w:r>
          </w:p>
        </w:tc>
        <w:tc>
          <w:tcPr>
            <w:tcW w:w="0" w:type="auto"/>
            <w:vAlign w:val="center"/>
            <w:hideMark/>
          </w:tcPr>
          <w:p w:rsidR="00000000" w:rsidRDefault="00000000">
            <w:r>
              <w:t xml:space="preserve">Order status </w:t>
            </w:r>
            <w:r>
              <w:br/>
            </w:r>
            <w:r>
              <w:rPr>
                <w:rStyle w:val="HTML"/>
              </w:rPr>
              <w:t>live</w:t>
            </w:r>
            <w:r>
              <w:t xml:space="preserve">: to be effective </w:t>
            </w:r>
            <w:r>
              <w:br/>
            </w:r>
            <w:r>
              <w:rPr>
                <w:rStyle w:val="HTML"/>
              </w:rPr>
              <w:t>effective</w:t>
            </w:r>
            <w:r>
              <w:t>: effective</w:t>
            </w:r>
            <w:r>
              <w:br/>
            </w:r>
            <w:r>
              <w:rPr>
                <w:rStyle w:val="HTML"/>
              </w:rPr>
              <w:t>partially_effective</w:t>
            </w:r>
            <w:r>
              <w:t>: partially effective</w:t>
            </w:r>
            <w:r>
              <w:br/>
            </w:r>
            <w:r>
              <w:rPr>
                <w:rStyle w:val="HTML"/>
              </w:rPr>
              <w:t>canceled</w:t>
            </w:r>
            <w:r>
              <w:t xml:space="preserve">: canceled </w:t>
            </w:r>
            <w:r>
              <w:br/>
            </w:r>
            <w:r>
              <w:rPr>
                <w:rStyle w:val="HTML"/>
              </w:rPr>
              <w:t>order_failed</w:t>
            </w:r>
            <w:r>
              <w:t xml:space="preserve">: order failed </w:t>
            </w:r>
            <w:r>
              <w:br/>
            </w:r>
            <w:r>
              <w:rPr>
                <w:rStyle w:val="HTML"/>
              </w:rPr>
              <w:t>pause</w:t>
            </w:r>
            <w:r>
              <w:t>: pause</w:t>
            </w:r>
          </w:p>
        </w:tc>
      </w:tr>
      <w:tr w:rsidR="00000000">
        <w:trPr>
          <w:divId w:val="175387555"/>
          <w:tblCellSpacing w:w="15" w:type="dxa"/>
        </w:trPr>
        <w:tc>
          <w:tcPr>
            <w:tcW w:w="0" w:type="auto"/>
            <w:vAlign w:val="center"/>
            <w:hideMark/>
          </w:tcPr>
          <w:p w:rsidR="00000000" w:rsidRDefault="00000000">
            <w:r>
              <w:t>&gt; tpTriggerPx</w:t>
            </w:r>
          </w:p>
        </w:tc>
        <w:tc>
          <w:tcPr>
            <w:tcW w:w="0" w:type="auto"/>
            <w:vAlign w:val="center"/>
            <w:hideMark/>
          </w:tcPr>
          <w:p w:rsidR="00000000" w:rsidRDefault="00000000">
            <w:r>
              <w:t>String</w:t>
            </w:r>
          </w:p>
        </w:tc>
        <w:tc>
          <w:tcPr>
            <w:tcW w:w="0" w:type="auto"/>
            <w:vAlign w:val="center"/>
            <w:hideMark/>
          </w:tcPr>
          <w:p w:rsidR="00000000" w:rsidRDefault="00000000">
            <w:r>
              <w:t>Take-profit trigger price.</w:t>
            </w:r>
          </w:p>
        </w:tc>
      </w:tr>
      <w:tr w:rsidR="00000000">
        <w:trPr>
          <w:divId w:val="175387555"/>
          <w:tblCellSpacing w:w="15" w:type="dxa"/>
        </w:trPr>
        <w:tc>
          <w:tcPr>
            <w:tcW w:w="0" w:type="auto"/>
            <w:vAlign w:val="center"/>
            <w:hideMark/>
          </w:tcPr>
          <w:p w:rsidR="00000000" w:rsidRDefault="00000000">
            <w:r>
              <w:t>&gt; tpOrdPx</w:t>
            </w:r>
          </w:p>
        </w:tc>
        <w:tc>
          <w:tcPr>
            <w:tcW w:w="0" w:type="auto"/>
            <w:vAlign w:val="center"/>
            <w:hideMark/>
          </w:tcPr>
          <w:p w:rsidR="00000000" w:rsidRDefault="00000000">
            <w:r>
              <w:t>String</w:t>
            </w:r>
          </w:p>
        </w:tc>
        <w:tc>
          <w:tcPr>
            <w:tcW w:w="0" w:type="auto"/>
            <w:vAlign w:val="center"/>
            <w:hideMark/>
          </w:tcPr>
          <w:p w:rsidR="00000000" w:rsidRDefault="00000000">
            <w:r>
              <w:t>Take-profit order price.</w:t>
            </w:r>
          </w:p>
        </w:tc>
      </w:tr>
      <w:tr w:rsidR="00000000">
        <w:trPr>
          <w:divId w:val="175387555"/>
          <w:tblCellSpacing w:w="15" w:type="dxa"/>
        </w:trPr>
        <w:tc>
          <w:tcPr>
            <w:tcW w:w="0" w:type="auto"/>
            <w:vAlign w:val="center"/>
            <w:hideMark/>
          </w:tcPr>
          <w:p w:rsidR="00000000" w:rsidRDefault="00000000">
            <w:r>
              <w:t>&gt; slTriggerPx</w:t>
            </w:r>
          </w:p>
        </w:tc>
        <w:tc>
          <w:tcPr>
            <w:tcW w:w="0" w:type="auto"/>
            <w:vAlign w:val="center"/>
            <w:hideMark/>
          </w:tcPr>
          <w:p w:rsidR="00000000" w:rsidRDefault="00000000">
            <w:r>
              <w:t>String</w:t>
            </w:r>
          </w:p>
        </w:tc>
        <w:tc>
          <w:tcPr>
            <w:tcW w:w="0" w:type="auto"/>
            <w:vAlign w:val="center"/>
            <w:hideMark/>
          </w:tcPr>
          <w:p w:rsidR="00000000" w:rsidRDefault="00000000">
            <w:r>
              <w:t>Stop-loss trigger price.</w:t>
            </w:r>
          </w:p>
        </w:tc>
      </w:tr>
      <w:tr w:rsidR="00000000">
        <w:trPr>
          <w:divId w:val="175387555"/>
          <w:tblCellSpacing w:w="15" w:type="dxa"/>
        </w:trPr>
        <w:tc>
          <w:tcPr>
            <w:tcW w:w="0" w:type="auto"/>
            <w:vAlign w:val="center"/>
            <w:hideMark/>
          </w:tcPr>
          <w:p w:rsidR="00000000" w:rsidRDefault="00000000">
            <w:r>
              <w:t>&gt; slOrdPx</w:t>
            </w:r>
          </w:p>
        </w:tc>
        <w:tc>
          <w:tcPr>
            <w:tcW w:w="0" w:type="auto"/>
            <w:vAlign w:val="center"/>
            <w:hideMark/>
          </w:tcPr>
          <w:p w:rsidR="00000000" w:rsidRDefault="00000000">
            <w:r>
              <w:t>String</w:t>
            </w:r>
          </w:p>
        </w:tc>
        <w:tc>
          <w:tcPr>
            <w:tcW w:w="0" w:type="auto"/>
            <w:vAlign w:val="center"/>
            <w:hideMark/>
          </w:tcPr>
          <w:p w:rsidR="00000000" w:rsidRDefault="00000000">
            <w:r>
              <w:t>Stop-loss order price.</w:t>
            </w:r>
          </w:p>
        </w:tc>
      </w:tr>
      <w:tr w:rsidR="00000000">
        <w:trPr>
          <w:divId w:val="175387555"/>
          <w:tblCellSpacing w:w="15" w:type="dxa"/>
        </w:trPr>
        <w:tc>
          <w:tcPr>
            <w:tcW w:w="0" w:type="auto"/>
            <w:vAlign w:val="center"/>
            <w:hideMark/>
          </w:tcPr>
          <w:p w:rsidR="00000000" w:rsidRDefault="00000000">
            <w:r>
              <w:t>&gt; triggerPx</w:t>
            </w:r>
          </w:p>
        </w:tc>
        <w:tc>
          <w:tcPr>
            <w:tcW w:w="0" w:type="auto"/>
            <w:vAlign w:val="center"/>
            <w:hideMark/>
          </w:tcPr>
          <w:p w:rsidR="00000000" w:rsidRDefault="00000000">
            <w:r>
              <w:t>String</w:t>
            </w:r>
          </w:p>
        </w:tc>
        <w:tc>
          <w:tcPr>
            <w:tcW w:w="0" w:type="auto"/>
            <w:vAlign w:val="center"/>
            <w:hideMark/>
          </w:tcPr>
          <w:p w:rsidR="00000000" w:rsidRDefault="00000000">
            <w:r>
              <w:t>Trigger price</w:t>
            </w:r>
          </w:p>
        </w:tc>
      </w:tr>
      <w:tr w:rsidR="00000000">
        <w:trPr>
          <w:divId w:val="175387555"/>
          <w:tblCellSpacing w:w="15" w:type="dxa"/>
        </w:trPr>
        <w:tc>
          <w:tcPr>
            <w:tcW w:w="0" w:type="auto"/>
            <w:vAlign w:val="center"/>
            <w:hideMark/>
          </w:tcPr>
          <w:p w:rsidR="00000000" w:rsidRDefault="00000000">
            <w:r>
              <w:t>&gt; ordPx</w:t>
            </w:r>
          </w:p>
        </w:tc>
        <w:tc>
          <w:tcPr>
            <w:tcW w:w="0" w:type="auto"/>
            <w:vAlign w:val="center"/>
            <w:hideMark/>
          </w:tcPr>
          <w:p w:rsidR="00000000" w:rsidRDefault="00000000">
            <w:r>
              <w:t>String</w:t>
            </w:r>
          </w:p>
        </w:tc>
        <w:tc>
          <w:tcPr>
            <w:tcW w:w="0" w:type="auto"/>
            <w:vAlign w:val="center"/>
            <w:hideMark/>
          </w:tcPr>
          <w:p w:rsidR="00000000" w:rsidRDefault="00000000">
            <w:r>
              <w:t>Order price</w:t>
            </w:r>
          </w:p>
        </w:tc>
      </w:tr>
      <w:tr w:rsidR="00000000">
        <w:trPr>
          <w:divId w:val="175387555"/>
          <w:tblCellSpacing w:w="15" w:type="dxa"/>
        </w:trPr>
        <w:tc>
          <w:tcPr>
            <w:tcW w:w="0" w:type="auto"/>
            <w:vAlign w:val="center"/>
            <w:hideMark/>
          </w:tcPr>
          <w:p w:rsidR="00000000" w:rsidRDefault="00000000">
            <w:r>
              <w:t>&gt; actualSz</w:t>
            </w:r>
          </w:p>
        </w:tc>
        <w:tc>
          <w:tcPr>
            <w:tcW w:w="0" w:type="auto"/>
            <w:vAlign w:val="center"/>
            <w:hideMark/>
          </w:tcPr>
          <w:p w:rsidR="00000000" w:rsidRDefault="00000000">
            <w:r>
              <w:t>String</w:t>
            </w:r>
          </w:p>
        </w:tc>
        <w:tc>
          <w:tcPr>
            <w:tcW w:w="0" w:type="auto"/>
            <w:vAlign w:val="center"/>
            <w:hideMark/>
          </w:tcPr>
          <w:p w:rsidR="00000000" w:rsidRDefault="00000000">
            <w:r>
              <w:t>Actual order quantity</w:t>
            </w:r>
          </w:p>
        </w:tc>
      </w:tr>
      <w:tr w:rsidR="00000000">
        <w:trPr>
          <w:divId w:val="175387555"/>
          <w:tblCellSpacing w:w="15" w:type="dxa"/>
        </w:trPr>
        <w:tc>
          <w:tcPr>
            <w:tcW w:w="0" w:type="auto"/>
            <w:vAlign w:val="center"/>
            <w:hideMark/>
          </w:tcPr>
          <w:p w:rsidR="00000000" w:rsidRDefault="00000000">
            <w:r>
              <w:t>&gt; actualPx</w:t>
            </w:r>
          </w:p>
        </w:tc>
        <w:tc>
          <w:tcPr>
            <w:tcW w:w="0" w:type="auto"/>
            <w:vAlign w:val="center"/>
            <w:hideMark/>
          </w:tcPr>
          <w:p w:rsidR="00000000" w:rsidRDefault="00000000">
            <w:r>
              <w:t>String</w:t>
            </w:r>
          </w:p>
        </w:tc>
        <w:tc>
          <w:tcPr>
            <w:tcW w:w="0" w:type="auto"/>
            <w:vAlign w:val="center"/>
            <w:hideMark/>
          </w:tcPr>
          <w:p w:rsidR="00000000" w:rsidRDefault="00000000">
            <w:r>
              <w:t>Actual order price</w:t>
            </w:r>
          </w:p>
        </w:tc>
      </w:tr>
      <w:tr w:rsidR="00000000">
        <w:trPr>
          <w:divId w:val="175387555"/>
          <w:tblCellSpacing w:w="15" w:type="dxa"/>
        </w:trPr>
        <w:tc>
          <w:tcPr>
            <w:tcW w:w="0" w:type="auto"/>
            <w:vAlign w:val="center"/>
            <w:hideMark/>
          </w:tcPr>
          <w:p w:rsidR="00000000" w:rsidRDefault="00000000">
            <w:r>
              <w:t>&gt; notionalUsd</w:t>
            </w:r>
          </w:p>
        </w:tc>
        <w:tc>
          <w:tcPr>
            <w:tcW w:w="0" w:type="auto"/>
            <w:vAlign w:val="center"/>
            <w:hideMark/>
          </w:tcPr>
          <w:p w:rsidR="00000000" w:rsidRDefault="00000000">
            <w:r>
              <w:t>String</w:t>
            </w:r>
          </w:p>
        </w:tc>
        <w:tc>
          <w:tcPr>
            <w:tcW w:w="0" w:type="auto"/>
            <w:vAlign w:val="center"/>
            <w:hideMark/>
          </w:tcPr>
          <w:p w:rsidR="00000000" w:rsidRDefault="00000000">
            <w:r>
              <w:t xml:space="preserve">Estimated national value in </w:t>
            </w:r>
            <w:r>
              <w:rPr>
                <w:rStyle w:val="HTML"/>
              </w:rPr>
              <w:t>USD</w:t>
            </w:r>
            <w:r>
              <w:t xml:space="preserve"> of order</w:t>
            </w:r>
          </w:p>
        </w:tc>
      </w:tr>
      <w:tr w:rsidR="00000000">
        <w:trPr>
          <w:divId w:val="175387555"/>
          <w:tblCellSpacing w:w="15" w:type="dxa"/>
        </w:trPr>
        <w:tc>
          <w:tcPr>
            <w:tcW w:w="0" w:type="auto"/>
            <w:vAlign w:val="center"/>
            <w:hideMark/>
          </w:tcPr>
          <w:p w:rsidR="00000000" w:rsidRDefault="00000000">
            <w:r>
              <w:t>&gt; 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r w:rsidR="00000000">
        <w:trPr>
          <w:divId w:val="175387555"/>
          <w:tblCellSpacing w:w="15" w:type="dxa"/>
        </w:trPr>
        <w:tc>
          <w:tcPr>
            <w:tcW w:w="0" w:type="auto"/>
            <w:vAlign w:val="center"/>
            <w:hideMark/>
          </w:tcPr>
          <w:p w:rsidR="00000000" w:rsidRDefault="00000000">
            <w:r>
              <w:t>&gt; actualSide</w:t>
            </w:r>
          </w:p>
        </w:tc>
        <w:tc>
          <w:tcPr>
            <w:tcW w:w="0" w:type="auto"/>
            <w:vAlign w:val="center"/>
            <w:hideMark/>
          </w:tcPr>
          <w:p w:rsidR="00000000" w:rsidRDefault="00000000">
            <w:r>
              <w:t>String</w:t>
            </w:r>
          </w:p>
        </w:tc>
        <w:tc>
          <w:tcPr>
            <w:tcW w:w="0" w:type="auto"/>
            <w:vAlign w:val="center"/>
            <w:hideMark/>
          </w:tcPr>
          <w:p w:rsidR="00000000" w:rsidRDefault="00000000">
            <w:r>
              <w:t>Actual trigger side</w:t>
            </w:r>
          </w:p>
        </w:tc>
      </w:tr>
      <w:tr w:rsidR="00000000">
        <w:trPr>
          <w:divId w:val="175387555"/>
          <w:tblCellSpacing w:w="15" w:type="dxa"/>
        </w:trPr>
        <w:tc>
          <w:tcPr>
            <w:tcW w:w="0" w:type="auto"/>
            <w:vAlign w:val="center"/>
            <w:hideMark/>
          </w:tcPr>
          <w:p w:rsidR="00000000" w:rsidRDefault="00000000">
            <w:r>
              <w:t>&gt; triggerTime</w:t>
            </w:r>
          </w:p>
        </w:tc>
        <w:tc>
          <w:tcPr>
            <w:tcW w:w="0" w:type="auto"/>
            <w:vAlign w:val="center"/>
            <w:hideMark/>
          </w:tcPr>
          <w:p w:rsidR="00000000" w:rsidRDefault="00000000">
            <w:r>
              <w:t>String</w:t>
            </w:r>
          </w:p>
        </w:tc>
        <w:tc>
          <w:tcPr>
            <w:tcW w:w="0" w:type="auto"/>
            <w:vAlign w:val="center"/>
            <w:hideMark/>
          </w:tcPr>
          <w:p w:rsidR="00000000" w:rsidRDefault="00000000">
            <w:r>
              <w:t xml:space="preserve">Trigger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&gt; cTime</w:t>
            </w:r>
          </w:p>
        </w:tc>
        <w:tc>
          <w:tcPr>
            <w:tcW w:w="0" w:type="auto"/>
            <w:vAlign w:val="center"/>
            <w:hideMark/>
          </w:tcPr>
          <w:p w:rsidR="00000000" w:rsidRDefault="00000000">
            <w:r>
              <w:t>String</w:t>
            </w:r>
          </w:p>
        </w:tc>
        <w:tc>
          <w:tcPr>
            <w:tcW w:w="0" w:type="auto"/>
            <w:vAlign w:val="center"/>
            <w:hideMark/>
          </w:tcPr>
          <w:p w:rsidR="00000000" w:rsidRDefault="00000000">
            <w:r>
              <w:t xml:space="preserve">Creation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&gt; pxVar</w:t>
            </w:r>
          </w:p>
        </w:tc>
        <w:tc>
          <w:tcPr>
            <w:tcW w:w="0" w:type="auto"/>
            <w:vAlign w:val="center"/>
            <w:hideMark/>
          </w:tcPr>
          <w:p w:rsidR="00000000" w:rsidRDefault="00000000">
            <w:r>
              <w:t>String</w:t>
            </w:r>
          </w:p>
        </w:tc>
        <w:tc>
          <w:tcPr>
            <w:tcW w:w="0" w:type="auto"/>
            <w:vAlign w:val="center"/>
            <w:hideMark/>
          </w:tcPr>
          <w:p w:rsidR="00000000" w:rsidRDefault="00000000">
            <w:r>
              <w:t xml:space="preserve">Price ratio </w:t>
            </w:r>
            <w:r>
              <w:br/>
              <w:t xml:space="preserve">Only applicable to </w:t>
            </w:r>
            <w:r>
              <w:rPr>
                <w:rStyle w:val="HTML"/>
              </w:rPr>
              <w:t>iceberg</w:t>
            </w:r>
            <w:r>
              <w:t xml:space="preserve"> order or </w:t>
            </w:r>
            <w:r>
              <w:rPr>
                <w:rStyle w:val="HTML"/>
              </w:rPr>
              <w:t>twap</w:t>
            </w:r>
            <w:r>
              <w:t xml:space="preserve"> order</w:t>
            </w:r>
          </w:p>
        </w:tc>
      </w:tr>
      <w:tr w:rsidR="00000000">
        <w:trPr>
          <w:divId w:val="175387555"/>
          <w:tblCellSpacing w:w="15" w:type="dxa"/>
        </w:trPr>
        <w:tc>
          <w:tcPr>
            <w:tcW w:w="0" w:type="auto"/>
            <w:vAlign w:val="center"/>
            <w:hideMark/>
          </w:tcPr>
          <w:p w:rsidR="00000000" w:rsidRDefault="00000000">
            <w:r>
              <w:t>&gt; pxSpread</w:t>
            </w:r>
          </w:p>
        </w:tc>
        <w:tc>
          <w:tcPr>
            <w:tcW w:w="0" w:type="auto"/>
            <w:vAlign w:val="center"/>
            <w:hideMark/>
          </w:tcPr>
          <w:p w:rsidR="00000000" w:rsidRDefault="00000000">
            <w:r>
              <w:t>String</w:t>
            </w:r>
          </w:p>
        </w:tc>
        <w:tc>
          <w:tcPr>
            <w:tcW w:w="0" w:type="auto"/>
            <w:vAlign w:val="center"/>
            <w:hideMark/>
          </w:tcPr>
          <w:p w:rsidR="00000000" w:rsidRDefault="00000000">
            <w:r>
              <w:t xml:space="preserve">Price variance </w:t>
            </w:r>
            <w:r>
              <w:br/>
              <w:t xml:space="preserve">Only applicable to </w:t>
            </w:r>
            <w:r>
              <w:rPr>
                <w:rStyle w:val="HTML"/>
              </w:rPr>
              <w:t>iceberg</w:t>
            </w:r>
            <w:r>
              <w:t xml:space="preserve"> order or </w:t>
            </w:r>
            <w:r>
              <w:rPr>
                <w:rStyle w:val="HTML"/>
              </w:rPr>
              <w:t>twap</w:t>
            </w:r>
            <w:r>
              <w:t xml:space="preserve"> order</w:t>
            </w:r>
          </w:p>
        </w:tc>
      </w:tr>
      <w:tr w:rsidR="00000000">
        <w:trPr>
          <w:divId w:val="175387555"/>
          <w:tblCellSpacing w:w="15" w:type="dxa"/>
        </w:trPr>
        <w:tc>
          <w:tcPr>
            <w:tcW w:w="0" w:type="auto"/>
            <w:vAlign w:val="center"/>
            <w:hideMark/>
          </w:tcPr>
          <w:p w:rsidR="00000000" w:rsidRDefault="00000000">
            <w:r>
              <w:t>&gt; szLimit</w:t>
            </w:r>
          </w:p>
        </w:tc>
        <w:tc>
          <w:tcPr>
            <w:tcW w:w="0" w:type="auto"/>
            <w:vAlign w:val="center"/>
            <w:hideMark/>
          </w:tcPr>
          <w:p w:rsidR="00000000" w:rsidRDefault="00000000">
            <w:r>
              <w:t>String</w:t>
            </w:r>
          </w:p>
        </w:tc>
        <w:tc>
          <w:tcPr>
            <w:tcW w:w="0" w:type="auto"/>
            <w:vAlign w:val="center"/>
            <w:hideMark/>
          </w:tcPr>
          <w:p w:rsidR="00000000" w:rsidRDefault="00000000">
            <w:r>
              <w:t xml:space="preserve">Average amount </w:t>
            </w:r>
            <w:r>
              <w:br/>
              <w:t xml:space="preserve">Only applicable to </w:t>
            </w:r>
            <w:r>
              <w:rPr>
                <w:rStyle w:val="HTML"/>
              </w:rPr>
              <w:t>iceberg</w:t>
            </w:r>
            <w:r>
              <w:t xml:space="preserve"> order or </w:t>
            </w:r>
            <w:r>
              <w:rPr>
                <w:rStyle w:val="HTML"/>
              </w:rPr>
              <w:t>twap</w:t>
            </w:r>
            <w:r>
              <w:t xml:space="preserve"> order</w:t>
            </w:r>
          </w:p>
        </w:tc>
      </w:tr>
      <w:tr w:rsidR="00000000">
        <w:trPr>
          <w:divId w:val="175387555"/>
          <w:tblCellSpacing w:w="15" w:type="dxa"/>
        </w:trPr>
        <w:tc>
          <w:tcPr>
            <w:tcW w:w="0" w:type="auto"/>
            <w:vAlign w:val="center"/>
            <w:hideMark/>
          </w:tcPr>
          <w:p w:rsidR="00000000" w:rsidRDefault="00000000">
            <w:r>
              <w:t>&gt; pxLimit</w:t>
            </w:r>
          </w:p>
        </w:tc>
        <w:tc>
          <w:tcPr>
            <w:tcW w:w="0" w:type="auto"/>
            <w:vAlign w:val="center"/>
            <w:hideMark/>
          </w:tcPr>
          <w:p w:rsidR="00000000" w:rsidRDefault="00000000">
            <w:r>
              <w:t>String</w:t>
            </w:r>
          </w:p>
        </w:tc>
        <w:tc>
          <w:tcPr>
            <w:tcW w:w="0" w:type="auto"/>
            <w:vAlign w:val="center"/>
            <w:hideMark/>
          </w:tcPr>
          <w:p w:rsidR="00000000" w:rsidRDefault="00000000">
            <w:r>
              <w:t xml:space="preserve">Price limit </w:t>
            </w:r>
            <w:r>
              <w:br/>
              <w:t xml:space="preserve">Only applicable to </w:t>
            </w:r>
            <w:r>
              <w:rPr>
                <w:rStyle w:val="HTML"/>
              </w:rPr>
              <w:t>iceberg</w:t>
            </w:r>
            <w:r>
              <w:t xml:space="preserve"> order or </w:t>
            </w:r>
            <w:r>
              <w:rPr>
                <w:rStyle w:val="HTML"/>
              </w:rPr>
              <w:t>twap</w:t>
            </w:r>
            <w:r>
              <w:t xml:space="preserve"> order</w:t>
            </w:r>
          </w:p>
        </w:tc>
      </w:tr>
      <w:tr w:rsidR="00000000">
        <w:trPr>
          <w:divId w:val="175387555"/>
          <w:tblCellSpacing w:w="15" w:type="dxa"/>
        </w:trPr>
        <w:tc>
          <w:tcPr>
            <w:tcW w:w="0" w:type="auto"/>
            <w:vAlign w:val="center"/>
            <w:hideMark/>
          </w:tcPr>
          <w:p w:rsidR="00000000" w:rsidRDefault="00000000">
            <w:r>
              <w:t>&gt; timeInterval</w:t>
            </w:r>
          </w:p>
        </w:tc>
        <w:tc>
          <w:tcPr>
            <w:tcW w:w="0" w:type="auto"/>
            <w:vAlign w:val="center"/>
            <w:hideMark/>
          </w:tcPr>
          <w:p w:rsidR="00000000" w:rsidRDefault="00000000">
            <w:r>
              <w:t>String</w:t>
            </w:r>
          </w:p>
        </w:tc>
        <w:tc>
          <w:tcPr>
            <w:tcW w:w="0" w:type="auto"/>
            <w:vAlign w:val="center"/>
            <w:hideMark/>
          </w:tcPr>
          <w:p w:rsidR="00000000" w:rsidRDefault="00000000">
            <w:r>
              <w:t xml:space="preserve">Time interval </w:t>
            </w:r>
            <w:r>
              <w:br/>
              <w:t xml:space="preserve">Only applicable to </w:t>
            </w:r>
            <w:r>
              <w:rPr>
                <w:rStyle w:val="HTML"/>
              </w:rPr>
              <w:t>twap</w:t>
            </w:r>
            <w:r>
              <w:t xml:space="preserve"> order</w:t>
            </w:r>
          </w:p>
        </w:tc>
      </w:tr>
      <w:tr w:rsidR="00000000">
        <w:trPr>
          <w:divId w:val="175387555"/>
          <w:tblCellSpacing w:w="15" w:type="dxa"/>
        </w:trPr>
        <w:tc>
          <w:tcPr>
            <w:tcW w:w="0" w:type="auto"/>
            <w:vAlign w:val="center"/>
            <w:hideMark/>
          </w:tcPr>
          <w:p w:rsidR="00000000" w:rsidRDefault="00000000">
            <w:r>
              <w:t>&gt; count</w:t>
            </w:r>
          </w:p>
        </w:tc>
        <w:tc>
          <w:tcPr>
            <w:tcW w:w="0" w:type="auto"/>
            <w:vAlign w:val="center"/>
            <w:hideMark/>
          </w:tcPr>
          <w:p w:rsidR="00000000" w:rsidRDefault="00000000">
            <w:r>
              <w:t>String</w:t>
            </w:r>
          </w:p>
        </w:tc>
        <w:tc>
          <w:tcPr>
            <w:tcW w:w="0" w:type="auto"/>
            <w:vAlign w:val="center"/>
            <w:hideMark/>
          </w:tcPr>
          <w:p w:rsidR="00000000" w:rsidRDefault="00000000">
            <w:r>
              <w:t xml:space="preserve">Algo Order count </w:t>
            </w:r>
            <w:r>
              <w:br/>
              <w:t xml:space="preserve">Only applicable to </w:t>
            </w:r>
            <w:r>
              <w:rPr>
                <w:rStyle w:val="HTML"/>
              </w:rPr>
              <w:t>iceberg</w:t>
            </w:r>
            <w:r>
              <w:t xml:space="preserve"> order or </w:t>
            </w:r>
            <w:r>
              <w:rPr>
                <w:rStyle w:val="HTML"/>
              </w:rPr>
              <w:t>twap</w:t>
            </w:r>
            <w:r>
              <w:t xml:space="preserve"> order</w:t>
            </w:r>
          </w:p>
        </w:tc>
      </w:tr>
      <w:tr w:rsidR="00000000">
        <w:trPr>
          <w:divId w:val="175387555"/>
          <w:tblCellSpacing w:w="15" w:type="dxa"/>
        </w:trPr>
        <w:tc>
          <w:tcPr>
            <w:tcW w:w="0" w:type="auto"/>
            <w:vAlign w:val="center"/>
            <w:hideMark/>
          </w:tcPr>
          <w:p w:rsidR="00000000" w:rsidRDefault="00000000">
            <w:r>
              <w:t>&gt; callbackRatio</w:t>
            </w:r>
          </w:p>
        </w:tc>
        <w:tc>
          <w:tcPr>
            <w:tcW w:w="0" w:type="auto"/>
            <w:vAlign w:val="center"/>
            <w:hideMark/>
          </w:tcPr>
          <w:p w:rsidR="00000000" w:rsidRDefault="00000000">
            <w:r>
              <w:t>String</w:t>
            </w:r>
          </w:p>
        </w:tc>
        <w:tc>
          <w:tcPr>
            <w:tcW w:w="0" w:type="auto"/>
            <w:vAlign w:val="center"/>
            <w:hideMark/>
          </w:tcPr>
          <w:p w:rsidR="00000000" w:rsidRDefault="00000000">
            <w:r>
              <w:t>Callback price ratio</w:t>
            </w:r>
            <w:r>
              <w:br/>
              <w:t xml:space="preserve">Only applicable to </w:t>
            </w:r>
            <w:r>
              <w:rPr>
                <w:rStyle w:val="HTML"/>
              </w:rPr>
              <w:t>move_order_stop</w:t>
            </w:r>
            <w:r>
              <w:t xml:space="preserve"> order</w:t>
            </w:r>
          </w:p>
        </w:tc>
      </w:tr>
      <w:tr w:rsidR="00000000">
        <w:trPr>
          <w:divId w:val="175387555"/>
          <w:tblCellSpacing w:w="15" w:type="dxa"/>
        </w:trPr>
        <w:tc>
          <w:tcPr>
            <w:tcW w:w="0" w:type="auto"/>
            <w:vAlign w:val="center"/>
            <w:hideMark/>
          </w:tcPr>
          <w:p w:rsidR="00000000" w:rsidRDefault="00000000">
            <w:r>
              <w:t>&gt; callbackSpread</w:t>
            </w:r>
          </w:p>
        </w:tc>
        <w:tc>
          <w:tcPr>
            <w:tcW w:w="0" w:type="auto"/>
            <w:vAlign w:val="center"/>
            <w:hideMark/>
          </w:tcPr>
          <w:p w:rsidR="00000000" w:rsidRDefault="00000000">
            <w:r>
              <w:t>String</w:t>
            </w:r>
          </w:p>
        </w:tc>
        <w:tc>
          <w:tcPr>
            <w:tcW w:w="0" w:type="auto"/>
            <w:vAlign w:val="center"/>
            <w:hideMark/>
          </w:tcPr>
          <w:p w:rsidR="00000000" w:rsidRDefault="00000000">
            <w:r>
              <w:t>Callback price variance</w:t>
            </w:r>
            <w:r>
              <w:br/>
              <w:t xml:space="preserve">Only applicable to </w:t>
            </w:r>
            <w:r>
              <w:rPr>
                <w:rStyle w:val="HTML"/>
              </w:rPr>
              <w:t>move_order_stop</w:t>
            </w:r>
            <w:r>
              <w:t xml:space="preserve"> order</w:t>
            </w:r>
          </w:p>
        </w:tc>
      </w:tr>
      <w:tr w:rsidR="00000000">
        <w:trPr>
          <w:divId w:val="175387555"/>
          <w:tblCellSpacing w:w="15" w:type="dxa"/>
        </w:trPr>
        <w:tc>
          <w:tcPr>
            <w:tcW w:w="0" w:type="auto"/>
            <w:vAlign w:val="center"/>
            <w:hideMark/>
          </w:tcPr>
          <w:p w:rsidR="00000000" w:rsidRDefault="00000000">
            <w:r>
              <w:t>&gt; activePx</w:t>
            </w:r>
          </w:p>
        </w:tc>
        <w:tc>
          <w:tcPr>
            <w:tcW w:w="0" w:type="auto"/>
            <w:vAlign w:val="center"/>
            <w:hideMark/>
          </w:tcPr>
          <w:p w:rsidR="00000000" w:rsidRDefault="00000000">
            <w:r>
              <w:t>String</w:t>
            </w:r>
          </w:p>
        </w:tc>
        <w:tc>
          <w:tcPr>
            <w:tcW w:w="0" w:type="auto"/>
            <w:vAlign w:val="center"/>
            <w:hideMark/>
          </w:tcPr>
          <w:p w:rsidR="00000000" w:rsidRDefault="00000000">
            <w:r>
              <w:t>Active price</w:t>
            </w:r>
            <w:r>
              <w:br/>
              <w:t xml:space="preserve">Only applicable to </w:t>
            </w:r>
            <w:r>
              <w:rPr>
                <w:rStyle w:val="HTML"/>
              </w:rPr>
              <w:t>move_order_stop</w:t>
            </w:r>
            <w:r>
              <w:t xml:space="preserve"> order</w:t>
            </w:r>
          </w:p>
        </w:tc>
      </w:tr>
      <w:tr w:rsidR="00000000">
        <w:trPr>
          <w:divId w:val="175387555"/>
          <w:tblCellSpacing w:w="15" w:type="dxa"/>
        </w:trPr>
        <w:tc>
          <w:tcPr>
            <w:tcW w:w="0" w:type="auto"/>
            <w:vAlign w:val="center"/>
            <w:hideMark/>
          </w:tcPr>
          <w:p w:rsidR="00000000" w:rsidRDefault="00000000">
            <w:r>
              <w:t>&gt; moveTriggerPx</w:t>
            </w:r>
          </w:p>
        </w:tc>
        <w:tc>
          <w:tcPr>
            <w:tcW w:w="0" w:type="auto"/>
            <w:vAlign w:val="center"/>
            <w:hideMark/>
          </w:tcPr>
          <w:p w:rsidR="00000000" w:rsidRDefault="00000000">
            <w:r>
              <w:t>String</w:t>
            </w:r>
          </w:p>
        </w:tc>
        <w:tc>
          <w:tcPr>
            <w:tcW w:w="0" w:type="auto"/>
            <w:vAlign w:val="center"/>
            <w:hideMark/>
          </w:tcPr>
          <w:p w:rsidR="00000000" w:rsidRDefault="00000000">
            <w:r>
              <w:t>Trigger price</w:t>
            </w:r>
            <w:r>
              <w:br/>
              <w:t xml:space="preserve">Only applicable to </w:t>
            </w:r>
            <w:r>
              <w:rPr>
                <w:rStyle w:val="HTML"/>
              </w:rPr>
              <w:t>move_order_stop</w:t>
            </w:r>
            <w:r>
              <w:t xml:space="preserve"> order</w:t>
            </w:r>
          </w:p>
        </w:tc>
      </w:tr>
      <w:tr w:rsidR="00000000">
        <w:trPr>
          <w:divId w:val="175387555"/>
          <w:tblCellSpacing w:w="15" w:type="dxa"/>
        </w:trPr>
        <w:tc>
          <w:tcPr>
            <w:tcW w:w="0" w:type="auto"/>
            <w:vAlign w:val="center"/>
            <w:hideMark/>
          </w:tcPr>
          <w:p w:rsidR="00000000" w:rsidRDefault="00000000">
            <w:r>
              <w:t>&gt; failCode</w:t>
            </w:r>
          </w:p>
        </w:tc>
        <w:tc>
          <w:tcPr>
            <w:tcW w:w="0" w:type="auto"/>
            <w:vAlign w:val="center"/>
            <w:hideMark/>
          </w:tcPr>
          <w:p w:rsidR="00000000" w:rsidRDefault="00000000">
            <w:r>
              <w:t>String</w:t>
            </w:r>
          </w:p>
        </w:tc>
        <w:tc>
          <w:tcPr>
            <w:tcW w:w="0" w:type="auto"/>
            <w:vAlign w:val="center"/>
            <w:hideMark/>
          </w:tcPr>
          <w:p w:rsidR="00000000" w:rsidRDefault="00000000">
            <w:r>
              <w:t xml:space="preserve">It represents that the reason that algo order fails to trigger. It is "" when the state is </w:t>
            </w:r>
            <w:r>
              <w:rPr>
                <w:rStyle w:val="HTML"/>
              </w:rPr>
              <w:t>effective</w:t>
            </w:r>
            <w:r>
              <w:t>/</w:t>
            </w:r>
            <w:r>
              <w:rPr>
                <w:rStyle w:val="HTML"/>
              </w:rPr>
              <w:t>canceled</w:t>
            </w:r>
            <w:r>
              <w:t xml:space="preserve">. There will be value when the state is </w:t>
            </w:r>
            <w:r>
              <w:rPr>
                <w:rStyle w:val="HTML"/>
              </w:rPr>
              <w:t>order_failed</w:t>
            </w:r>
            <w:r>
              <w:t>, e.g. 51008;</w:t>
            </w:r>
            <w:r>
              <w:br/>
              <w:t>Only applicable to Stop Order, Trailing Stop Order, Trigger order.</w:t>
            </w:r>
          </w:p>
        </w:tc>
      </w:tr>
      <w:tr w:rsidR="00000000">
        <w:trPr>
          <w:divId w:val="175387555"/>
          <w:tblCellSpacing w:w="15" w:type="dxa"/>
        </w:trPr>
        <w:tc>
          <w:tcPr>
            <w:tcW w:w="0" w:type="auto"/>
            <w:vAlign w:val="center"/>
            <w:hideMark/>
          </w:tcPr>
          <w:p w:rsidR="00000000" w:rsidRDefault="00000000">
            <w:r>
              <w:t>&gt; algoClOrdId</w:t>
            </w:r>
          </w:p>
        </w:tc>
        <w:tc>
          <w:tcPr>
            <w:tcW w:w="0" w:type="auto"/>
            <w:vAlign w:val="center"/>
            <w:hideMark/>
          </w:tcPr>
          <w:p w:rsidR="00000000" w:rsidRDefault="00000000">
            <w:r>
              <w:t>String</w:t>
            </w:r>
          </w:p>
        </w:tc>
        <w:tc>
          <w:tcPr>
            <w:tcW w:w="0" w:type="auto"/>
            <w:vAlign w:val="center"/>
            <w:hideMark/>
          </w:tcPr>
          <w:p w:rsidR="00000000" w:rsidRDefault="00000000">
            <w:r>
              <w:t>Client Algo Order ID as assigned by the client.</w:t>
            </w:r>
          </w:p>
        </w:tc>
      </w:tr>
      <w:tr w:rsidR="00000000">
        <w:trPr>
          <w:divId w:val="175387555"/>
          <w:tblCellSpacing w:w="15" w:type="dxa"/>
        </w:trPr>
        <w:tc>
          <w:tcPr>
            <w:tcW w:w="0" w:type="auto"/>
            <w:vAlign w:val="center"/>
            <w:hideMark/>
          </w:tcPr>
          <w:p w:rsidR="00000000" w:rsidRDefault="00000000">
            <w:r>
              <w:t>&gt; reduceOnly</w:t>
            </w:r>
          </w:p>
        </w:tc>
        <w:tc>
          <w:tcPr>
            <w:tcW w:w="0" w:type="auto"/>
            <w:vAlign w:val="center"/>
            <w:hideMark/>
          </w:tcPr>
          <w:p w:rsidR="00000000" w:rsidRDefault="00000000">
            <w:r>
              <w:t>String</w:t>
            </w:r>
          </w:p>
        </w:tc>
        <w:tc>
          <w:tcPr>
            <w:tcW w:w="0" w:type="auto"/>
            <w:vAlign w:val="center"/>
            <w:hideMark/>
          </w:tcPr>
          <w:p w:rsidR="00000000" w:rsidRDefault="00000000">
            <w:r>
              <w:t xml:space="preserve">Whether the order can only reduce the position size. Valid options: </w:t>
            </w:r>
            <w:r>
              <w:rPr>
                <w:rStyle w:val="HTML"/>
              </w:rPr>
              <w:t>true</w:t>
            </w:r>
            <w:r>
              <w:t xml:space="preserve"> or </w:t>
            </w:r>
            <w:r>
              <w:rPr>
                <w:rStyle w:val="HTML"/>
              </w:rPr>
              <w:t>false</w:t>
            </w:r>
            <w:r>
              <w:t>.</w:t>
            </w:r>
          </w:p>
        </w:tc>
      </w:tr>
      <w:tr w:rsidR="00000000">
        <w:trPr>
          <w:divId w:val="175387555"/>
          <w:tblCellSpacing w:w="15" w:type="dxa"/>
        </w:trPr>
        <w:tc>
          <w:tcPr>
            <w:tcW w:w="0" w:type="auto"/>
            <w:vAlign w:val="center"/>
            <w:hideMark/>
          </w:tcPr>
          <w:p w:rsidR="00000000" w:rsidRDefault="00000000">
            <w:r>
              <w:t>&gt; pTime</w:t>
            </w:r>
          </w:p>
        </w:tc>
        <w:tc>
          <w:tcPr>
            <w:tcW w:w="0" w:type="auto"/>
            <w:vAlign w:val="center"/>
            <w:hideMark/>
          </w:tcPr>
          <w:p w:rsidR="00000000" w:rsidRDefault="00000000">
            <w:r>
              <w:t>String</w:t>
            </w:r>
          </w:p>
        </w:tc>
        <w:tc>
          <w:tcPr>
            <w:tcW w:w="0" w:type="auto"/>
            <w:vAlign w:val="center"/>
            <w:hideMark/>
          </w:tcPr>
          <w:p w:rsidR="00000000" w:rsidRDefault="00000000">
            <w:r>
              <w:t xml:space="preserve">Push time of algo order information, millisecond format of Unix timestamp, e.g. </w:t>
            </w:r>
            <w:r>
              <w:rPr>
                <w:rStyle w:val="HTML"/>
              </w:rPr>
              <w:t>1597026383085</w:t>
            </w:r>
          </w:p>
        </w:tc>
      </w:tr>
      <w:tr w:rsidR="00000000">
        <w:trPr>
          <w:divId w:val="175387555"/>
          <w:tblCellSpacing w:w="15" w:type="dxa"/>
        </w:trPr>
        <w:tc>
          <w:tcPr>
            <w:tcW w:w="0" w:type="auto"/>
            <w:vAlign w:val="center"/>
            <w:hideMark/>
          </w:tcPr>
          <w:p w:rsidR="00000000" w:rsidRDefault="00000000">
            <w:r>
              <w:t>&gt; isTradeBorrowMode</w:t>
            </w:r>
          </w:p>
        </w:tc>
        <w:tc>
          <w:tcPr>
            <w:tcW w:w="0" w:type="auto"/>
            <w:vAlign w:val="center"/>
            <w:hideMark/>
          </w:tcPr>
          <w:p w:rsidR="00000000" w:rsidRDefault="00000000">
            <w:r>
              <w:t>Boolean</w:t>
            </w:r>
          </w:p>
        </w:tc>
        <w:tc>
          <w:tcPr>
            <w:tcW w:w="0" w:type="auto"/>
            <w:vAlign w:val="center"/>
            <w:hideMark/>
          </w:tcPr>
          <w:p w:rsidR="00000000" w:rsidRDefault="00000000">
            <w:r>
              <w:t>Whether borrowing currency automatically</w:t>
            </w:r>
            <w:r>
              <w:br/>
              <w:t>true</w:t>
            </w:r>
            <w:r>
              <w:br/>
              <w:t>false</w:t>
            </w:r>
            <w:r>
              <w:br/>
              <w:t xml:space="preserve">Only applicable to </w:t>
            </w:r>
            <w:r>
              <w:rPr>
                <w:rStyle w:val="HTML"/>
              </w:rPr>
              <w:t>trigger order</w:t>
            </w:r>
            <w:r>
              <w:t xml:space="preserve">, </w:t>
            </w:r>
            <w:r>
              <w:rPr>
                <w:rStyle w:val="HTML"/>
              </w:rPr>
              <w:t>trailing order</w:t>
            </w:r>
            <w:r>
              <w:t xml:space="preserve"> and </w:t>
            </w:r>
            <w:r>
              <w:rPr>
                <w:rStyle w:val="HTML"/>
              </w:rPr>
              <w:t>twap order</w:t>
            </w:r>
          </w:p>
        </w:tc>
      </w:tr>
    </w:tbl>
    <w:p w:rsidR="00000000" w:rsidRDefault="00000000">
      <w:pPr>
        <w:pStyle w:val="2"/>
        <w:divId w:val="175387555"/>
      </w:pPr>
      <w:r>
        <w:t>Grid Trading</w:t>
      </w:r>
    </w:p>
    <w:p w:rsidR="00000000" w:rsidRDefault="00000000">
      <w:pPr>
        <w:pStyle w:val="a5"/>
        <w:divId w:val="175387555"/>
      </w:pPr>
      <w:r>
        <w:t>Grid trading works by the simple strategy of buy low and sell high. After you set the parameters, the system automatically places orders at incrementally increasing or decreasing prices. Overall, the grid bot seeks to capitalize on normal price volatility by placing buy and sell orders at certain regular intervals above and below a predefined base price.</w:t>
      </w:r>
      <w:r>
        <w:br/>
        <w:t xml:space="preserve">The API endpoints of </w:t>
      </w:r>
      <w:r>
        <w:rPr>
          <w:rStyle w:val="HTML"/>
        </w:rPr>
        <w:t>Grid Trading</w:t>
      </w:r>
      <w:r>
        <w:t xml:space="preserve"> require authentication.</w:t>
      </w:r>
    </w:p>
    <w:p w:rsidR="00000000" w:rsidRDefault="00000000">
      <w:pPr>
        <w:pStyle w:val="3"/>
        <w:divId w:val="175387555"/>
      </w:pPr>
      <w:r>
        <w:t>POST / Place grid algo order</w:t>
      </w:r>
    </w:p>
    <w:p w:rsidR="00000000" w:rsidRDefault="00000000">
      <w:pPr>
        <w:pStyle w:val="4"/>
        <w:divId w:val="175387555"/>
      </w:pPr>
      <w:r>
        <w:t>Rate Limit: 20 requests per 2 seconds</w:t>
      </w:r>
    </w:p>
    <w:p w:rsidR="00000000" w:rsidRDefault="00000000">
      <w:pPr>
        <w:pStyle w:val="4"/>
        <w:divId w:val="175387555"/>
      </w:pPr>
      <w:r>
        <w:t>Rate limit rule: UserID + Instrument ID</w:t>
      </w:r>
    </w:p>
    <w:p w:rsidR="00000000" w:rsidRDefault="00000000">
      <w:pPr>
        <w:pStyle w:val="4"/>
        <w:divId w:val="175387555"/>
      </w:pPr>
      <w:r>
        <w:t>HTTP Request</w:t>
      </w:r>
    </w:p>
    <w:p w:rsidR="00000000" w:rsidRDefault="00000000">
      <w:pPr>
        <w:pStyle w:val="a5"/>
        <w:divId w:val="175387555"/>
      </w:pPr>
      <w:r>
        <w:rPr>
          <w:rStyle w:val="HTML"/>
        </w:rPr>
        <w:t>POST /api/v5/tradingBot/grid/order-algo</w:t>
      </w:r>
    </w:p>
    <w:p w:rsidR="00000000" w:rsidRDefault="00000000">
      <w:pPr>
        <w:pStyle w:val="a5"/>
        <w:divId w:val="1533571002"/>
      </w:pPr>
      <w:r>
        <w:t>Request Example</w:t>
      </w:r>
    </w:p>
    <w:p w:rsidR="00000000" w:rsidRDefault="00000000">
      <w:pPr>
        <w:pStyle w:val="HTML0"/>
        <w:divId w:val="1559894628"/>
        <w:rPr>
          <w:rStyle w:val="HTML"/>
        </w:rPr>
      </w:pPr>
      <w:r>
        <w:rPr>
          <w:rStyle w:val="c"/>
        </w:rPr>
        <w:t># Place spot grid algo order</w:t>
      </w:r>
    </w:p>
    <w:p w:rsidR="00000000" w:rsidRDefault="00000000">
      <w:pPr>
        <w:pStyle w:val="HTML0"/>
        <w:divId w:val="1559894628"/>
        <w:rPr>
          <w:rStyle w:val="HTML"/>
        </w:rPr>
      </w:pPr>
      <w:r>
        <w:rPr>
          <w:rStyle w:val="HTML"/>
        </w:rPr>
        <w:t>POST /api/v5/tradingBot/grid/order-algo</w:t>
      </w:r>
    </w:p>
    <w:p w:rsidR="00000000" w:rsidRDefault="00000000">
      <w:pPr>
        <w:pStyle w:val="HTML0"/>
        <w:divId w:val="1559894628"/>
        <w:rPr>
          <w:rStyle w:val="HTML"/>
        </w:rPr>
      </w:pPr>
      <w:r>
        <w:rPr>
          <w:rStyle w:val="HTML"/>
        </w:rPr>
        <w:t>body</w:t>
      </w:r>
    </w:p>
    <w:p w:rsidR="00000000" w:rsidRDefault="00000000">
      <w:pPr>
        <w:pStyle w:val="HTML0"/>
        <w:divId w:val="1559894628"/>
        <w:rPr>
          <w:rStyle w:val="HTML"/>
        </w:rPr>
      </w:pPr>
      <w:r>
        <w:rPr>
          <w:rStyle w:val="o"/>
        </w:rPr>
        <w:t>{</w:t>
      </w:r>
    </w:p>
    <w:p w:rsidR="00000000" w:rsidRDefault="00000000">
      <w:pPr>
        <w:pStyle w:val="HTML0"/>
        <w:divId w:val="1559894628"/>
        <w:rPr>
          <w:rStyle w:val="HTML"/>
        </w:rPr>
      </w:pPr>
      <w:r>
        <w:rPr>
          <w:rStyle w:val="HTML"/>
        </w:rPr>
        <w:t xml:space="preserve">    </w:t>
      </w:r>
      <w:r>
        <w:rPr>
          <w:rStyle w:val="s2"/>
        </w:rPr>
        <w:t>"instId"</w:t>
      </w:r>
      <w:r>
        <w:rPr>
          <w:rStyle w:val="HTML"/>
        </w:rPr>
        <w:t xml:space="preserve">: </w:t>
      </w:r>
      <w:r>
        <w:rPr>
          <w:rStyle w:val="s2"/>
        </w:rPr>
        <w:t>"BTC-USDT"</w:t>
      </w:r>
      <w:r>
        <w:rPr>
          <w:rStyle w:val="HTML"/>
        </w:rPr>
        <w:t>,</w:t>
      </w:r>
    </w:p>
    <w:p w:rsidR="00000000" w:rsidRDefault="00000000">
      <w:pPr>
        <w:pStyle w:val="HTML0"/>
        <w:divId w:val="1559894628"/>
        <w:rPr>
          <w:rStyle w:val="HTML"/>
        </w:rPr>
      </w:pPr>
      <w:r>
        <w:rPr>
          <w:rStyle w:val="HTML"/>
        </w:rPr>
        <w:t xml:space="preserve">    </w:t>
      </w:r>
      <w:r>
        <w:rPr>
          <w:rStyle w:val="s2"/>
        </w:rPr>
        <w:t>"algoOrdType"</w:t>
      </w:r>
      <w:r>
        <w:rPr>
          <w:rStyle w:val="HTML"/>
        </w:rPr>
        <w:t xml:space="preserve">: </w:t>
      </w:r>
      <w:r>
        <w:rPr>
          <w:rStyle w:val="s2"/>
        </w:rPr>
        <w:t>"grid"</w:t>
      </w:r>
      <w:r>
        <w:rPr>
          <w:rStyle w:val="HTML"/>
        </w:rPr>
        <w:t>,</w:t>
      </w:r>
    </w:p>
    <w:p w:rsidR="00000000" w:rsidRDefault="00000000">
      <w:pPr>
        <w:pStyle w:val="HTML0"/>
        <w:divId w:val="1559894628"/>
        <w:rPr>
          <w:rStyle w:val="HTML"/>
        </w:rPr>
      </w:pPr>
      <w:r>
        <w:rPr>
          <w:rStyle w:val="HTML"/>
        </w:rPr>
        <w:t xml:space="preserve">    </w:t>
      </w:r>
      <w:r>
        <w:rPr>
          <w:rStyle w:val="s2"/>
        </w:rPr>
        <w:t>"maxPx"</w:t>
      </w:r>
      <w:r>
        <w:rPr>
          <w:rStyle w:val="HTML"/>
        </w:rPr>
        <w:t xml:space="preserve">: </w:t>
      </w:r>
      <w:r>
        <w:rPr>
          <w:rStyle w:val="s2"/>
        </w:rPr>
        <w:t>"5000"</w:t>
      </w:r>
      <w:r>
        <w:rPr>
          <w:rStyle w:val="HTML"/>
        </w:rPr>
        <w:t>,</w:t>
      </w:r>
    </w:p>
    <w:p w:rsidR="00000000" w:rsidRDefault="00000000">
      <w:pPr>
        <w:pStyle w:val="HTML0"/>
        <w:divId w:val="1559894628"/>
        <w:rPr>
          <w:rStyle w:val="HTML"/>
        </w:rPr>
      </w:pPr>
      <w:r>
        <w:rPr>
          <w:rStyle w:val="HTML"/>
        </w:rPr>
        <w:t xml:space="preserve">    </w:t>
      </w:r>
      <w:r>
        <w:rPr>
          <w:rStyle w:val="s2"/>
        </w:rPr>
        <w:t>"minPx"</w:t>
      </w:r>
      <w:r>
        <w:rPr>
          <w:rStyle w:val="HTML"/>
        </w:rPr>
        <w:t xml:space="preserve">: </w:t>
      </w:r>
      <w:r>
        <w:rPr>
          <w:rStyle w:val="s2"/>
        </w:rPr>
        <w:t>"400"</w:t>
      </w:r>
      <w:r>
        <w:rPr>
          <w:rStyle w:val="HTML"/>
        </w:rPr>
        <w:t>,</w:t>
      </w:r>
    </w:p>
    <w:p w:rsidR="00000000" w:rsidRDefault="00000000">
      <w:pPr>
        <w:pStyle w:val="HTML0"/>
        <w:divId w:val="1559894628"/>
        <w:rPr>
          <w:rStyle w:val="HTML"/>
        </w:rPr>
      </w:pPr>
      <w:r>
        <w:rPr>
          <w:rStyle w:val="HTML"/>
        </w:rPr>
        <w:t xml:space="preserve">    </w:t>
      </w:r>
      <w:r>
        <w:rPr>
          <w:rStyle w:val="s2"/>
        </w:rPr>
        <w:t>"gridNum"</w:t>
      </w:r>
      <w:r>
        <w:rPr>
          <w:rStyle w:val="HTML"/>
        </w:rPr>
        <w:t xml:space="preserve">: </w:t>
      </w:r>
      <w:r>
        <w:rPr>
          <w:rStyle w:val="s2"/>
        </w:rPr>
        <w:t>"10"</w:t>
      </w:r>
      <w:r>
        <w:rPr>
          <w:rStyle w:val="HTML"/>
        </w:rPr>
        <w:t>,</w:t>
      </w:r>
    </w:p>
    <w:p w:rsidR="00000000" w:rsidRDefault="00000000">
      <w:pPr>
        <w:pStyle w:val="HTML0"/>
        <w:divId w:val="1559894628"/>
        <w:rPr>
          <w:rStyle w:val="HTML"/>
        </w:rPr>
      </w:pPr>
      <w:r>
        <w:rPr>
          <w:rStyle w:val="HTML"/>
        </w:rPr>
        <w:t xml:space="preserve">    </w:t>
      </w:r>
      <w:r>
        <w:rPr>
          <w:rStyle w:val="s2"/>
        </w:rPr>
        <w:t>"runType"</w:t>
      </w:r>
      <w:r>
        <w:rPr>
          <w:rStyle w:val="HTML"/>
        </w:rPr>
        <w:t xml:space="preserve">: </w:t>
      </w:r>
      <w:r>
        <w:rPr>
          <w:rStyle w:val="s2"/>
        </w:rPr>
        <w:t>"1"</w:t>
      </w:r>
      <w:r>
        <w:rPr>
          <w:rStyle w:val="HTML"/>
        </w:rPr>
        <w:t>,</w:t>
      </w:r>
    </w:p>
    <w:p w:rsidR="00000000" w:rsidRDefault="00000000">
      <w:pPr>
        <w:pStyle w:val="HTML0"/>
        <w:divId w:val="1559894628"/>
        <w:rPr>
          <w:rStyle w:val="HTML"/>
        </w:rPr>
      </w:pPr>
      <w:r>
        <w:rPr>
          <w:rStyle w:val="HTML"/>
        </w:rPr>
        <w:t xml:space="preserve">    </w:t>
      </w:r>
      <w:r>
        <w:rPr>
          <w:rStyle w:val="s2"/>
        </w:rPr>
        <w:t>"quoteSz"</w:t>
      </w:r>
      <w:r>
        <w:rPr>
          <w:rStyle w:val="HTML"/>
        </w:rPr>
        <w:t xml:space="preserve">: </w:t>
      </w:r>
      <w:r>
        <w:rPr>
          <w:rStyle w:val="s2"/>
        </w:rPr>
        <w:t>"25"</w:t>
      </w:r>
      <w:r>
        <w:rPr>
          <w:rStyle w:val="HTML"/>
        </w:rPr>
        <w:t>,</w:t>
      </w:r>
    </w:p>
    <w:p w:rsidR="00000000" w:rsidRDefault="00000000">
      <w:pPr>
        <w:pStyle w:val="HTML0"/>
        <w:divId w:val="1559894628"/>
        <w:rPr>
          <w:rStyle w:val="HTML"/>
        </w:rPr>
      </w:pPr>
      <w:r>
        <w:rPr>
          <w:rStyle w:val="HTML"/>
        </w:rPr>
        <w:t xml:space="preserve">    </w:t>
      </w:r>
      <w:r>
        <w:rPr>
          <w:rStyle w:val="s2"/>
        </w:rPr>
        <w:t>"triggerParams"</w:t>
      </w:r>
      <w:r>
        <w:rPr>
          <w:rStyle w:val="HTML"/>
        </w:rPr>
        <w:t>:[</w:t>
      </w:r>
    </w:p>
    <w:p w:rsidR="00000000" w:rsidRDefault="00000000">
      <w:pPr>
        <w:pStyle w:val="HTML0"/>
        <w:divId w:val="1559894628"/>
        <w:rPr>
          <w:rStyle w:val="HTML"/>
        </w:rPr>
      </w:pPr>
      <w:r>
        <w:rPr>
          <w:rStyle w:val="HTML"/>
        </w:rPr>
        <w:t xml:space="preserve">      </w:t>
      </w:r>
      <w:r>
        <w:rPr>
          <w:rStyle w:val="o"/>
        </w:rPr>
        <w:t>{</w:t>
      </w:r>
    </w:p>
    <w:p w:rsidR="00000000" w:rsidRDefault="00000000">
      <w:pPr>
        <w:pStyle w:val="HTML0"/>
        <w:divId w:val="1559894628"/>
        <w:rPr>
          <w:rStyle w:val="HTML"/>
        </w:rPr>
      </w:pPr>
      <w:r>
        <w:rPr>
          <w:rStyle w:val="HTML"/>
        </w:rPr>
        <w:t xml:space="preserve">         </w:t>
      </w:r>
      <w:r>
        <w:rPr>
          <w:rStyle w:val="s2"/>
        </w:rPr>
        <w:t>"triggerAction"</w:t>
      </w:r>
      <w:r>
        <w:rPr>
          <w:rStyle w:val="HTML"/>
        </w:rPr>
        <w:t>:</w:t>
      </w:r>
      <w:r>
        <w:rPr>
          <w:rStyle w:val="s2"/>
        </w:rPr>
        <w:t>"stop"</w:t>
      </w:r>
      <w:r>
        <w:rPr>
          <w:rStyle w:val="HTML"/>
        </w:rPr>
        <w:t>,</w:t>
      </w:r>
    </w:p>
    <w:p w:rsidR="00000000" w:rsidRDefault="00000000">
      <w:pPr>
        <w:pStyle w:val="HTML0"/>
        <w:divId w:val="1559894628"/>
        <w:rPr>
          <w:rStyle w:val="HTML"/>
        </w:rPr>
      </w:pPr>
      <w:r>
        <w:rPr>
          <w:rStyle w:val="HTML"/>
        </w:rPr>
        <w:t xml:space="preserve">         </w:t>
      </w:r>
      <w:r>
        <w:rPr>
          <w:rStyle w:val="s2"/>
        </w:rPr>
        <w:t>"triggerStrategy"</w:t>
      </w:r>
      <w:r>
        <w:rPr>
          <w:rStyle w:val="HTML"/>
        </w:rPr>
        <w:t>:</w:t>
      </w:r>
      <w:r>
        <w:rPr>
          <w:rStyle w:val="s2"/>
        </w:rPr>
        <w:t>"price"</w:t>
      </w:r>
      <w:r>
        <w:rPr>
          <w:rStyle w:val="HTML"/>
        </w:rPr>
        <w:t xml:space="preserve">,  </w:t>
      </w:r>
    </w:p>
    <w:p w:rsidR="00000000" w:rsidRDefault="00000000">
      <w:pPr>
        <w:pStyle w:val="HTML0"/>
        <w:divId w:val="1559894628"/>
        <w:rPr>
          <w:rStyle w:val="HTML"/>
        </w:rPr>
      </w:pPr>
      <w:r>
        <w:rPr>
          <w:rStyle w:val="HTML"/>
        </w:rPr>
        <w:t xml:space="preserve">         </w:t>
      </w:r>
      <w:r>
        <w:rPr>
          <w:rStyle w:val="s2"/>
        </w:rPr>
        <w:t>"triggerPx"</w:t>
      </w:r>
      <w:r>
        <w:rPr>
          <w:rStyle w:val="HTML"/>
        </w:rPr>
        <w:t>:</w:t>
      </w:r>
      <w:r>
        <w:rPr>
          <w:rStyle w:val="s2"/>
        </w:rPr>
        <w:t>"1000"</w:t>
      </w:r>
    </w:p>
    <w:p w:rsidR="00000000" w:rsidRDefault="00000000">
      <w:pPr>
        <w:pStyle w:val="HTML0"/>
        <w:divId w:val="1559894628"/>
        <w:rPr>
          <w:rStyle w:val="HTML"/>
        </w:rPr>
      </w:pPr>
      <w:r>
        <w:rPr>
          <w:rStyle w:val="HTML"/>
        </w:rPr>
        <w:t xml:space="preserve">      </w:t>
      </w:r>
      <w:r>
        <w:rPr>
          <w:rStyle w:val="o"/>
        </w:rPr>
        <w:t>}</w:t>
      </w:r>
    </w:p>
    <w:p w:rsidR="00000000" w:rsidRDefault="00000000">
      <w:pPr>
        <w:pStyle w:val="HTML0"/>
        <w:divId w:val="1559894628"/>
        <w:rPr>
          <w:rStyle w:val="HTML"/>
        </w:rPr>
      </w:pPr>
      <w:r>
        <w:rPr>
          <w:rStyle w:val="HTML"/>
        </w:rPr>
        <w:t xml:space="preserve">    </w:t>
      </w:r>
      <w:r>
        <w:rPr>
          <w:rStyle w:val="o"/>
        </w:rPr>
        <w:t>]</w:t>
      </w:r>
    </w:p>
    <w:p w:rsidR="00000000" w:rsidRDefault="00000000">
      <w:pPr>
        <w:pStyle w:val="HTML0"/>
        <w:divId w:val="1559894628"/>
        <w:rPr>
          <w:rStyle w:val="HTML"/>
        </w:rPr>
      </w:pPr>
      <w:r>
        <w:rPr>
          <w:rStyle w:val="o"/>
        </w:rPr>
        <w:t>}</w:t>
      </w:r>
    </w:p>
    <w:p w:rsidR="00000000" w:rsidRDefault="00000000">
      <w:pPr>
        <w:pStyle w:val="HTML0"/>
        <w:divId w:val="1559894628"/>
        <w:rPr>
          <w:rStyle w:val="HTML"/>
        </w:rPr>
      </w:pPr>
    </w:p>
    <w:p w:rsidR="00000000" w:rsidRDefault="00000000">
      <w:pPr>
        <w:pStyle w:val="HTML0"/>
        <w:divId w:val="1559894628"/>
        <w:rPr>
          <w:rStyle w:val="HTML"/>
        </w:rPr>
      </w:pPr>
      <w:r>
        <w:rPr>
          <w:rStyle w:val="c"/>
        </w:rPr>
        <w:t># Place contract grid algo order</w:t>
      </w:r>
    </w:p>
    <w:p w:rsidR="00000000" w:rsidRDefault="00000000">
      <w:pPr>
        <w:pStyle w:val="HTML0"/>
        <w:divId w:val="1559894628"/>
        <w:rPr>
          <w:rStyle w:val="HTML"/>
        </w:rPr>
      </w:pPr>
      <w:r>
        <w:rPr>
          <w:rStyle w:val="HTML"/>
        </w:rPr>
        <w:t>POST /api/v5/tradingBot/grid/order-algo</w:t>
      </w:r>
    </w:p>
    <w:p w:rsidR="00000000" w:rsidRDefault="00000000">
      <w:pPr>
        <w:pStyle w:val="HTML0"/>
        <w:divId w:val="1559894628"/>
        <w:rPr>
          <w:rStyle w:val="HTML"/>
        </w:rPr>
      </w:pPr>
      <w:r>
        <w:rPr>
          <w:rStyle w:val="HTML"/>
        </w:rPr>
        <w:t>body</w:t>
      </w:r>
    </w:p>
    <w:p w:rsidR="00000000" w:rsidRDefault="00000000">
      <w:pPr>
        <w:pStyle w:val="HTML0"/>
        <w:divId w:val="1559894628"/>
        <w:rPr>
          <w:rStyle w:val="HTML"/>
        </w:rPr>
      </w:pPr>
      <w:r>
        <w:rPr>
          <w:rStyle w:val="o"/>
        </w:rPr>
        <w:t>{</w:t>
      </w:r>
    </w:p>
    <w:p w:rsidR="00000000" w:rsidRDefault="00000000">
      <w:pPr>
        <w:pStyle w:val="HTML0"/>
        <w:divId w:val="1559894628"/>
        <w:rPr>
          <w:rStyle w:val="HTML"/>
        </w:rPr>
      </w:pPr>
      <w:r>
        <w:rPr>
          <w:rStyle w:val="HTML"/>
        </w:rPr>
        <w:t xml:space="preserve">    </w:t>
      </w:r>
      <w:r>
        <w:rPr>
          <w:rStyle w:val="s2"/>
        </w:rPr>
        <w:t>"instId"</w:t>
      </w:r>
      <w:r>
        <w:rPr>
          <w:rStyle w:val="HTML"/>
        </w:rPr>
        <w:t xml:space="preserve">: </w:t>
      </w:r>
      <w:r>
        <w:rPr>
          <w:rStyle w:val="s2"/>
        </w:rPr>
        <w:t>"BTC-USDT-SWAP"</w:t>
      </w:r>
      <w:r>
        <w:rPr>
          <w:rStyle w:val="HTML"/>
        </w:rPr>
        <w:t>,</w:t>
      </w:r>
    </w:p>
    <w:p w:rsidR="00000000" w:rsidRDefault="00000000">
      <w:pPr>
        <w:pStyle w:val="HTML0"/>
        <w:divId w:val="1559894628"/>
        <w:rPr>
          <w:rStyle w:val="HTML"/>
        </w:rPr>
      </w:pPr>
      <w:r>
        <w:rPr>
          <w:rStyle w:val="HTML"/>
        </w:rPr>
        <w:t xml:space="preserve">    </w:t>
      </w:r>
      <w:r>
        <w:rPr>
          <w:rStyle w:val="s2"/>
        </w:rPr>
        <w:t>"algoOrdType"</w:t>
      </w:r>
      <w:r>
        <w:rPr>
          <w:rStyle w:val="HTML"/>
        </w:rPr>
        <w:t xml:space="preserve">: </w:t>
      </w:r>
      <w:r>
        <w:rPr>
          <w:rStyle w:val="s2"/>
        </w:rPr>
        <w:t>"contract_grid"</w:t>
      </w:r>
      <w:r>
        <w:rPr>
          <w:rStyle w:val="HTML"/>
        </w:rPr>
        <w:t>,</w:t>
      </w:r>
    </w:p>
    <w:p w:rsidR="00000000" w:rsidRDefault="00000000">
      <w:pPr>
        <w:pStyle w:val="HTML0"/>
        <w:divId w:val="1559894628"/>
        <w:rPr>
          <w:rStyle w:val="HTML"/>
        </w:rPr>
      </w:pPr>
      <w:r>
        <w:rPr>
          <w:rStyle w:val="HTML"/>
        </w:rPr>
        <w:t xml:space="preserve">    </w:t>
      </w:r>
      <w:r>
        <w:rPr>
          <w:rStyle w:val="s2"/>
        </w:rPr>
        <w:t>"maxPx"</w:t>
      </w:r>
      <w:r>
        <w:rPr>
          <w:rStyle w:val="HTML"/>
        </w:rPr>
        <w:t xml:space="preserve">: </w:t>
      </w:r>
      <w:r>
        <w:rPr>
          <w:rStyle w:val="s2"/>
        </w:rPr>
        <w:t>"5000"</w:t>
      </w:r>
      <w:r>
        <w:rPr>
          <w:rStyle w:val="HTML"/>
        </w:rPr>
        <w:t>,</w:t>
      </w:r>
    </w:p>
    <w:p w:rsidR="00000000" w:rsidRDefault="00000000">
      <w:pPr>
        <w:pStyle w:val="HTML0"/>
        <w:divId w:val="1559894628"/>
        <w:rPr>
          <w:rStyle w:val="HTML"/>
        </w:rPr>
      </w:pPr>
      <w:r>
        <w:rPr>
          <w:rStyle w:val="HTML"/>
        </w:rPr>
        <w:t xml:space="preserve">    </w:t>
      </w:r>
      <w:r>
        <w:rPr>
          <w:rStyle w:val="s2"/>
        </w:rPr>
        <w:t>"minPx"</w:t>
      </w:r>
      <w:r>
        <w:rPr>
          <w:rStyle w:val="HTML"/>
        </w:rPr>
        <w:t xml:space="preserve">: </w:t>
      </w:r>
      <w:r>
        <w:rPr>
          <w:rStyle w:val="s2"/>
        </w:rPr>
        <w:t>"400"</w:t>
      </w:r>
      <w:r>
        <w:rPr>
          <w:rStyle w:val="HTML"/>
        </w:rPr>
        <w:t>,</w:t>
      </w:r>
    </w:p>
    <w:p w:rsidR="00000000" w:rsidRDefault="00000000">
      <w:pPr>
        <w:pStyle w:val="HTML0"/>
        <w:divId w:val="1559894628"/>
        <w:rPr>
          <w:rStyle w:val="HTML"/>
        </w:rPr>
      </w:pPr>
      <w:r>
        <w:rPr>
          <w:rStyle w:val="HTML"/>
        </w:rPr>
        <w:t xml:space="preserve">    </w:t>
      </w:r>
      <w:r>
        <w:rPr>
          <w:rStyle w:val="s2"/>
        </w:rPr>
        <w:t>"gridNum"</w:t>
      </w:r>
      <w:r>
        <w:rPr>
          <w:rStyle w:val="HTML"/>
        </w:rPr>
        <w:t xml:space="preserve">: </w:t>
      </w:r>
      <w:r>
        <w:rPr>
          <w:rStyle w:val="s2"/>
        </w:rPr>
        <w:t>"10"</w:t>
      </w:r>
      <w:r>
        <w:rPr>
          <w:rStyle w:val="HTML"/>
        </w:rPr>
        <w:t>,</w:t>
      </w:r>
    </w:p>
    <w:p w:rsidR="00000000" w:rsidRDefault="00000000">
      <w:pPr>
        <w:pStyle w:val="HTML0"/>
        <w:divId w:val="1559894628"/>
        <w:rPr>
          <w:rStyle w:val="HTML"/>
        </w:rPr>
      </w:pPr>
      <w:r>
        <w:rPr>
          <w:rStyle w:val="HTML"/>
        </w:rPr>
        <w:t xml:space="preserve">    </w:t>
      </w:r>
      <w:r>
        <w:rPr>
          <w:rStyle w:val="s2"/>
        </w:rPr>
        <w:t>"runType"</w:t>
      </w:r>
      <w:r>
        <w:rPr>
          <w:rStyle w:val="HTML"/>
        </w:rPr>
        <w:t xml:space="preserve">: </w:t>
      </w:r>
      <w:r>
        <w:rPr>
          <w:rStyle w:val="s2"/>
        </w:rPr>
        <w:t>"1"</w:t>
      </w:r>
      <w:r>
        <w:rPr>
          <w:rStyle w:val="HTML"/>
        </w:rPr>
        <w:t>,</w:t>
      </w:r>
    </w:p>
    <w:p w:rsidR="00000000" w:rsidRDefault="00000000">
      <w:pPr>
        <w:pStyle w:val="HTML0"/>
        <w:divId w:val="1559894628"/>
        <w:rPr>
          <w:rStyle w:val="HTML"/>
        </w:rPr>
      </w:pPr>
      <w:r>
        <w:rPr>
          <w:rStyle w:val="HTML"/>
        </w:rPr>
        <w:t xml:space="preserve">    </w:t>
      </w:r>
      <w:r>
        <w:rPr>
          <w:rStyle w:val="s2"/>
        </w:rPr>
        <w:t>"sz"</w:t>
      </w:r>
      <w:r>
        <w:rPr>
          <w:rStyle w:val="HTML"/>
        </w:rPr>
        <w:t xml:space="preserve">: </w:t>
      </w:r>
      <w:r>
        <w:rPr>
          <w:rStyle w:val="s2"/>
        </w:rPr>
        <w:t>"200"</w:t>
      </w:r>
      <w:r>
        <w:rPr>
          <w:rStyle w:val="HTML"/>
        </w:rPr>
        <w:t xml:space="preserve">, </w:t>
      </w:r>
    </w:p>
    <w:p w:rsidR="00000000" w:rsidRDefault="00000000">
      <w:pPr>
        <w:pStyle w:val="HTML0"/>
        <w:divId w:val="1559894628"/>
        <w:rPr>
          <w:rStyle w:val="HTML"/>
        </w:rPr>
      </w:pPr>
      <w:r>
        <w:rPr>
          <w:rStyle w:val="HTML"/>
        </w:rPr>
        <w:t xml:space="preserve">    </w:t>
      </w:r>
      <w:r>
        <w:rPr>
          <w:rStyle w:val="s2"/>
        </w:rPr>
        <w:t>"direction"</w:t>
      </w:r>
      <w:r>
        <w:rPr>
          <w:rStyle w:val="HTML"/>
        </w:rPr>
        <w:t xml:space="preserve">: </w:t>
      </w:r>
      <w:r>
        <w:rPr>
          <w:rStyle w:val="s2"/>
        </w:rPr>
        <w:t>"long"</w:t>
      </w:r>
      <w:r>
        <w:rPr>
          <w:rStyle w:val="HTML"/>
        </w:rPr>
        <w:t>,</w:t>
      </w:r>
    </w:p>
    <w:p w:rsidR="00000000" w:rsidRDefault="00000000">
      <w:pPr>
        <w:pStyle w:val="HTML0"/>
        <w:divId w:val="1559894628"/>
        <w:rPr>
          <w:rStyle w:val="HTML"/>
        </w:rPr>
      </w:pPr>
      <w:r>
        <w:rPr>
          <w:rStyle w:val="HTML"/>
        </w:rPr>
        <w:t xml:space="preserve">    </w:t>
      </w:r>
      <w:r>
        <w:rPr>
          <w:rStyle w:val="s2"/>
        </w:rPr>
        <w:t>"lever"</w:t>
      </w:r>
      <w:r>
        <w:rPr>
          <w:rStyle w:val="HTML"/>
        </w:rPr>
        <w:t xml:space="preserve">: </w:t>
      </w:r>
      <w:r>
        <w:rPr>
          <w:rStyle w:val="s2"/>
        </w:rPr>
        <w:t>"2"</w:t>
      </w:r>
      <w:r>
        <w:rPr>
          <w:rStyle w:val="HTML"/>
        </w:rPr>
        <w:t>,</w:t>
      </w:r>
    </w:p>
    <w:p w:rsidR="00000000" w:rsidRDefault="00000000">
      <w:pPr>
        <w:pStyle w:val="HTML0"/>
        <w:divId w:val="1559894628"/>
        <w:rPr>
          <w:rStyle w:val="HTML"/>
        </w:rPr>
      </w:pPr>
      <w:r>
        <w:rPr>
          <w:rStyle w:val="HTML"/>
        </w:rPr>
        <w:t xml:space="preserve">    </w:t>
      </w:r>
      <w:r>
        <w:rPr>
          <w:rStyle w:val="s2"/>
        </w:rPr>
        <w:t>"triggerParams"</w:t>
      </w:r>
      <w:r>
        <w:rPr>
          <w:rStyle w:val="HTML"/>
        </w:rPr>
        <w:t>:[</w:t>
      </w:r>
    </w:p>
    <w:p w:rsidR="00000000" w:rsidRDefault="00000000">
      <w:pPr>
        <w:pStyle w:val="HTML0"/>
        <w:divId w:val="1559894628"/>
        <w:rPr>
          <w:rStyle w:val="HTML"/>
        </w:rPr>
      </w:pPr>
      <w:r>
        <w:rPr>
          <w:rStyle w:val="HTML"/>
        </w:rPr>
        <w:t xml:space="preserve">      </w:t>
      </w:r>
      <w:r>
        <w:rPr>
          <w:rStyle w:val="o"/>
        </w:rPr>
        <w:t>{</w:t>
      </w:r>
    </w:p>
    <w:p w:rsidR="00000000" w:rsidRDefault="00000000">
      <w:pPr>
        <w:pStyle w:val="HTML0"/>
        <w:divId w:val="1559894628"/>
        <w:rPr>
          <w:rStyle w:val="HTML"/>
        </w:rPr>
      </w:pPr>
      <w:r>
        <w:rPr>
          <w:rStyle w:val="HTML"/>
        </w:rPr>
        <w:t xml:space="preserve">         </w:t>
      </w:r>
      <w:r>
        <w:rPr>
          <w:rStyle w:val="s2"/>
        </w:rPr>
        <w:t>"triggerAction"</w:t>
      </w:r>
      <w:r>
        <w:rPr>
          <w:rStyle w:val="HTML"/>
        </w:rPr>
        <w:t>:</w:t>
      </w:r>
      <w:r>
        <w:rPr>
          <w:rStyle w:val="s2"/>
        </w:rPr>
        <w:t>"start"</w:t>
      </w:r>
      <w:r>
        <w:rPr>
          <w:rStyle w:val="HTML"/>
        </w:rPr>
        <w:t xml:space="preserve">, </w:t>
      </w:r>
    </w:p>
    <w:p w:rsidR="00000000" w:rsidRDefault="00000000">
      <w:pPr>
        <w:pStyle w:val="HTML0"/>
        <w:divId w:val="1559894628"/>
        <w:rPr>
          <w:rStyle w:val="HTML"/>
        </w:rPr>
      </w:pPr>
      <w:r>
        <w:rPr>
          <w:rStyle w:val="HTML"/>
        </w:rPr>
        <w:t xml:space="preserve">         </w:t>
      </w:r>
      <w:r>
        <w:rPr>
          <w:rStyle w:val="s2"/>
        </w:rPr>
        <w:t>"triggerStrategy"</w:t>
      </w:r>
      <w:r>
        <w:rPr>
          <w:rStyle w:val="HTML"/>
        </w:rPr>
        <w:t>:</w:t>
      </w:r>
      <w:r>
        <w:rPr>
          <w:rStyle w:val="s2"/>
        </w:rPr>
        <w:t>"rsi"</w:t>
      </w:r>
      <w:r>
        <w:rPr>
          <w:rStyle w:val="HTML"/>
        </w:rPr>
        <w:t xml:space="preserve">, </w:t>
      </w:r>
    </w:p>
    <w:p w:rsidR="00000000" w:rsidRDefault="00000000">
      <w:pPr>
        <w:pStyle w:val="HTML0"/>
        <w:divId w:val="1559894628"/>
        <w:rPr>
          <w:rStyle w:val="HTML"/>
        </w:rPr>
      </w:pPr>
      <w:r>
        <w:rPr>
          <w:rStyle w:val="HTML"/>
        </w:rPr>
        <w:t xml:space="preserve">         </w:t>
      </w:r>
      <w:r>
        <w:rPr>
          <w:rStyle w:val="s2"/>
        </w:rPr>
        <w:t>"timeframe"</w:t>
      </w:r>
      <w:r>
        <w:rPr>
          <w:rStyle w:val="HTML"/>
        </w:rPr>
        <w:t>:</w:t>
      </w:r>
      <w:r>
        <w:rPr>
          <w:rStyle w:val="s2"/>
        </w:rPr>
        <w:t>"30m"</w:t>
      </w:r>
      <w:r>
        <w:rPr>
          <w:rStyle w:val="HTML"/>
        </w:rPr>
        <w:t>,</w:t>
      </w:r>
    </w:p>
    <w:p w:rsidR="00000000" w:rsidRDefault="00000000">
      <w:pPr>
        <w:pStyle w:val="HTML0"/>
        <w:divId w:val="1559894628"/>
        <w:rPr>
          <w:rStyle w:val="HTML"/>
        </w:rPr>
      </w:pPr>
      <w:r>
        <w:rPr>
          <w:rStyle w:val="HTML"/>
        </w:rPr>
        <w:t xml:space="preserve">         </w:t>
      </w:r>
      <w:r>
        <w:rPr>
          <w:rStyle w:val="s2"/>
        </w:rPr>
        <w:t>"thold"</w:t>
      </w:r>
      <w:r>
        <w:rPr>
          <w:rStyle w:val="HTML"/>
        </w:rPr>
        <w:t>:</w:t>
      </w:r>
      <w:r>
        <w:rPr>
          <w:rStyle w:val="s2"/>
        </w:rPr>
        <w:t>"10"</w:t>
      </w:r>
      <w:r>
        <w:rPr>
          <w:rStyle w:val="HTML"/>
        </w:rPr>
        <w:t>,</w:t>
      </w:r>
    </w:p>
    <w:p w:rsidR="00000000" w:rsidRDefault="00000000">
      <w:pPr>
        <w:pStyle w:val="HTML0"/>
        <w:divId w:val="1559894628"/>
        <w:rPr>
          <w:rStyle w:val="HTML"/>
        </w:rPr>
      </w:pPr>
      <w:r>
        <w:rPr>
          <w:rStyle w:val="HTML"/>
        </w:rPr>
        <w:t xml:space="preserve">         </w:t>
      </w:r>
      <w:r>
        <w:rPr>
          <w:rStyle w:val="s2"/>
        </w:rPr>
        <w:t>"triggerCond"</w:t>
      </w:r>
      <w:r>
        <w:rPr>
          <w:rStyle w:val="HTML"/>
        </w:rPr>
        <w:t>:</w:t>
      </w:r>
      <w:r>
        <w:rPr>
          <w:rStyle w:val="s2"/>
        </w:rPr>
        <w:t>"cross"</w:t>
      </w:r>
      <w:r>
        <w:rPr>
          <w:rStyle w:val="HTML"/>
        </w:rPr>
        <w:t>,</w:t>
      </w:r>
    </w:p>
    <w:p w:rsidR="00000000" w:rsidRDefault="00000000">
      <w:pPr>
        <w:pStyle w:val="HTML0"/>
        <w:divId w:val="1559894628"/>
        <w:rPr>
          <w:rStyle w:val="HTML"/>
        </w:rPr>
      </w:pPr>
      <w:r>
        <w:rPr>
          <w:rStyle w:val="HTML"/>
        </w:rPr>
        <w:t xml:space="preserve">         </w:t>
      </w:r>
      <w:r>
        <w:rPr>
          <w:rStyle w:val="s2"/>
        </w:rPr>
        <w:t>"timePeriod"</w:t>
      </w:r>
      <w:r>
        <w:rPr>
          <w:rStyle w:val="HTML"/>
        </w:rPr>
        <w:t>:</w:t>
      </w:r>
      <w:r>
        <w:rPr>
          <w:rStyle w:val="s2"/>
        </w:rPr>
        <w:t>"14"</w:t>
      </w:r>
    </w:p>
    <w:p w:rsidR="00000000" w:rsidRDefault="00000000">
      <w:pPr>
        <w:pStyle w:val="HTML0"/>
        <w:divId w:val="1559894628"/>
        <w:rPr>
          <w:rStyle w:val="HTML"/>
        </w:rPr>
      </w:pPr>
      <w:r>
        <w:rPr>
          <w:rStyle w:val="HTML"/>
        </w:rPr>
        <w:t xml:space="preserve">      </w:t>
      </w:r>
      <w:r>
        <w:rPr>
          <w:rStyle w:val="o"/>
        </w:rPr>
        <w:t>}</w:t>
      </w:r>
      <w:r>
        <w:rPr>
          <w:rStyle w:val="HTML"/>
        </w:rPr>
        <w:t>,</w:t>
      </w:r>
    </w:p>
    <w:p w:rsidR="00000000" w:rsidRDefault="00000000">
      <w:pPr>
        <w:pStyle w:val="HTML0"/>
        <w:divId w:val="1559894628"/>
        <w:rPr>
          <w:rStyle w:val="HTML"/>
        </w:rPr>
      </w:pPr>
      <w:r>
        <w:rPr>
          <w:rStyle w:val="HTML"/>
        </w:rPr>
        <w:t xml:space="preserve">      </w:t>
      </w:r>
      <w:r>
        <w:rPr>
          <w:rStyle w:val="o"/>
        </w:rPr>
        <w:t>{</w:t>
      </w:r>
    </w:p>
    <w:p w:rsidR="00000000" w:rsidRDefault="00000000">
      <w:pPr>
        <w:pStyle w:val="HTML0"/>
        <w:divId w:val="1559894628"/>
        <w:rPr>
          <w:rStyle w:val="HTML"/>
        </w:rPr>
      </w:pPr>
      <w:r>
        <w:rPr>
          <w:rStyle w:val="HTML"/>
        </w:rPr>
        <w:t xml:space="preserve">         </w:t>
      </w:r>
      <w:r>
        <w:rPr>
          <w:rStyle w:val="s2"/>
        </w:rPr>
        <w:t>"triggerAction"</w:t>
      </w:r>
      <w:r>
        <w:rPr>
          <w:rStyle w:val="HTML"/>
        </w:rPr>
        <w:t>:</w:t>
      </w:r>
      <w:r>
        <w:rPr>
          <w:rStyle w:val="s2"/>
        </w:rPr>
        <w:t>"stop"</w:t>
      </w:r>
      <w:r>
        <w:rPr>
          <w:rStyle w:val="HTML"/>
        </w:rPr>
        <w:t>,</w:t>
      </w:r>
    </w:p>
    <w:p w:rsidR="00000000" w:rsidRDefault="00000000">
      <w:pPr>
        <w:pStyle w:val="HTML0"/>
        <w:divId w:val="1559894628"/>
        <w:rPr>
          <w:rStyle w:val="HTML"/>
        </w:rPr>
      </w:pPr>
      <w:r>
        <w:rPr>
          <w:rStyle w:val="HTML"/>
        </w:rPr>
        <w:t xml:space="preserve">         </w:t>
      </w:r>
      <w:r>
        <w:rPr>
          <w:rStyle w:val="s2"/>
        </w:rPr>
        <w:t>"triggerStrategy"</w:t>
      </w:r>
      <w:r>
        <w:rPr>
          <w:rStyle w:val="HTML"/>
        </w:rPr>
        <w:t>:</w:t>
      </w:r>
      <w:r>
        <w:rPr>
          <w:rStyle w:val="s2"/>
        </w:rPr>
        <w:t>"price"</w:t>
      </w:r>
      <w:r>
        <w:rPr>
          <w:rStyle w:val="HTML"/>
        </w:rPr>
        <w:t>,</w:t>
      </w:r>
    </w:p>
    <w:p w:rsidR="00000000" w:rsidRDefault="00000000">
      <w:pPr>
        <w:pStyle w:val="HTML0"/>
        <w:divId w:val="1559894628"/>
        <w:rPr>
          <w:rStyle w:val="HTML"/>
        </w:rPr>
      </w:pPr>
      <w:r>
        <w:rPr>
          <w:rStyle w:val="HTML"/>
        </w:rPr>
        <w:t xml:space="preserve">         </w:t>
      </w:r>
      <w:r>
        <w:rPr>
          <w:rStyle w:val="s2"/>
        </w:rPr>
        <w:t>"triggerPx"</w:t>
      </w:r>
      <w:r>
        <w:rPr>
          <w:rStyle w:val="HTML"/>
        </w:rPr>
        <w:t>:</w:t>
      </w:r>
      <w:r>
        <w:rPr>
          <w:rStyle w:val="s2"/>
        </w:rPr>
        <w:t>"1000"</w:t>
      </w:r>
      <w:r>
        <w:rPr>
          <w:rStyle w:val="HTML"/>
        </w:rPr>
        <w:t>,</w:t>
      </w:r>
    </w:p>
    <w:p w:rsidR="00000000" w:rsidRDefault="00000000">
      <w:pPr>
        <w:pStyle w:val="HTML0"/>
        <w:divId w:val="1559894628"/>
        <w:rPr>
          <w:rStyle w:val="HTML"/>
        </w:rPr>
      </w:pPr>
      <w:r>
        <w:rPr>
          <w:rStyle w:val="HTML"/>
        </w:rPr>
        <w:t xml:space="preserve">         </w:t>
      </w:r>
      <w:r>
        <w:rPr>
          <w:rStyle w:val="s2"/>
        </w:rPr>
        <w:t>"stopType"</w:t>
      </w:r>
      <w:r>
        <w:rPr>
          <w:rStyle w:val="HTML"/>
        </w:rPr>
        <w:t>:</w:t>
      </w:r>
      <w:r>
        <w:rPr>
          <w:rStyle w:val="s2"/>
        </w:rPr>
        <w:t>"2"</w:t>
      </w:r>
    </w:p>
    <w:p w:rsidR="00000000" w:rsidRDefault="00000000">
      <w:pPr>
        <w:pStyle w:val="HTML0"/>
        <w:divId w:val="1559894628"/>
        <w:rPr>
          <w:rStyle w:val="HTML"/>
        </w:rPr>
      </w:pPr>
      <w:r>
        <w:rPr>
          <w:rStyle w:val="HTML"/>
        </w:rPr>
        <w:t xml:space="preserve">      </w:t>
      </w:r>
      <w:r>
        <w:rPr>
          <w:rStyle w:val="o"/>
        </w:rPr>
        <w:t>}</w:t>
      </w:r>
    </w:p>
    <w:p w:rsidR="00000000" w:rsidRDefault="00000000">
      <w:pPr>
        <w:pStyle w:val="HTML0"/>
        <w:divId w:val="1559894628"/>
        <w:rPr>
          <w:rStyle w:val="HTML"/>
        </w:rPr>
      </w:pPr>
      <w:r>
        <w:rPr>
          <w:rStyle w:val="HTML"/>
        </w:rPr>
        <w:t xml:space="preserve">   </w:t>
      </w:r>
      <w:r>
        <w:rPr>
          <w:rStyle w:val="o"/>
        </w:rPr>
        <w:t>]</w:t>
      </w:r>
    </w:p>
    <w:p w:rsidR="00000000" w:rsidRDefault="00000000">
      <w:pPr>
        <w:pStyle w:val="HTML0"/>
        <w:divId w:val="1559894628"/>
        <w:rPr>
          <w:rStyle w:val="HTML"/>
        </w:rPr>
      </w:pPr>
      <w:r>
        <w:rPr>
          <w:rStyle w:val="o"/>
        </w:rPr>
        <w:t>}</w:t>
      </w:r>
    </w:p>
    <w:p w:rsidR="00000000" w:rsidRDefault="00000000">
      <w:pPr>
        <w:pStyle w:val="HTML0"/>
        <w:divId w:val="1559894628"/>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5"/>
        <w:gridCol w:w="1011"/>
        <w:gridCol w:w="1058"/>
        <w:gridCol w:w="4002"/>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Instrument ID, e.g. </w:t>
            </w:r>
            <w:r>
              <w:rPr>
                <w:rStyle w:val="HTML"/>
              </w:rPr>
              <w:t>BTC-USDT-SWAP</w:t>
            </w:r>
          </w:p>
        </w:tc>
      </w:tr>
      <w:tr w:rsidR="00000000">
        <w:trPr>
          <w:divId w:val="175387555"/>
          <w:tblCellSpacing w:w="15" w:type="dxa"/>
        </w:trPr>
        <w:tc>
          <w:tcPr>
            <w:tcW w:w="0" w:type="auto"/>
            <w:vAlign w:val="center"/>
            <w:hideMark/>
          </w:tcPr>
          <w:p w:rsidR="00000000" w:rsidRDefault="00000000">
            <w:r>
              <w:t>algoOrdType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 order type</w:t>
            </w:r>
            <w:r>
              <w:br/>
            </w:r>
            <w:r>
              <w:rPr>
                <w:rStyle w:val="HTML"/>
              </w:rPr>
              <w:t>grid</w:t>
            </w:r>
            <w:r>
              <w:t>: Spot grid</w:t>
            </w:r>
            <w:r>
              <w:br/>
            </w:r>
            <w:r>
              <w:rPr>
                <w:rStyle w:val="HTML"/>
              </w:rPr>
              <w:t>contract_grid</w:t>
            </w:r>
            <w:r>
              <w:t>: Contract grid</w:t>
            </w:r>
          </w:p>
        </w:tc>
      </w:tr>
      <w:tr w:rsidR="00000000">
        <w:trPr>
          <w:divId w:val="175387555"/>
          <w:tblCellSpacing w:w="15" w:type="dxa"/>
        </w:trPr>
        <w:tc>
          <w:tcPr>
            <w:tcW w:w="0" w:type="auto"/>
            <w:vAlign w:val="center"/>
            <w:hideMark/>
          </w:tcPr>
          <w:p w:rsidR="00000000" w:rsidRDefault="00000000">
            <w:r>
              <w:t>maxPx</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Upper price of price range</w:t>
            </w:r>
          </w:p>
        </w:tc>
      </w:tr>
      <w:tr w:rsidR="00000000">
        <w:trPr>
          <w:divId w:val="175387555"/>
          <w:tblCellSpacing w:w="15" w:type="dxa"/>
        </w:trPr>
        <w:tc>
          <w:tcPr>
            <w:tcW w:w="0" w:type="auto"/>
            <w:vAlign w:val="center"/>
            <w:hideMark/>
          </w:tcPr>
          <w:p w:rsidR="00000000" w:rsidRDefault="00000000">
            <w:r>
              <w:t>minPx</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Lower price of price range</w:t>
            </w:r>
          </w:p>
        </w:tc>
      </w:tr>
      <w:tr w:rsidR="00000000">
        <w:trPr>
          <w:divId w:val="175387555"/>
          <w:tblCellSpacing w:w="15" w:type="dxa"/>
        </w:trPr>
        <w:tc>
          <w:tcPr>
            <w:tcW w:w="0" w:type="auto"/>
            <w:vAlign w:val="center"/>
            <w:hideMark/>
          </w:tcPr>
          <w:p w:rsidR="00000000" w:rsidRDefault="00000000">
            <w:r>
              <w:t>gridNum</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Grid quantity</w:t>
            </w:r>
          </w:p>
        </w:tc>
      </w:tr>
      <w:tr w:rsidR="00000000">
        <w:trPr>
          <w:divId w:val="175387555"/>
          <w:tblCellSpacing w:w="15" w:type="dxa"/>
        </w:trPr>
        <w:tc>
          <w:tcPr>
            <w:tcW w:w="0" w:type="auto"/>
            <w:vAlign w:val="center"/>
            <w:hideMark/>
          </w:tcPr>
          <w:p w:rsidR="00000000" w:rsidRDefault="00000000">
            <w:r>
              <w:t>runType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Grid type</w:t>
            </w:r>
            <w:r>
              <w:br/>
            </w:r>
            <w:r>
              <w:rPr>
                <w:rStyle w:val="HTML"/>
              </w:rPr>
              <w:t>1</w:t>
            </w:r>
            <w:r>
              <w:t xml:space="preserve">: Arithmetic, </w:t>
            </w:r>
            <w:r>
              <w:rPr>
                <w:rStyle w:val="HTML"/>
              </w:rPr>
              <w:t>2</w:t>
            </w:r>
            <w:r>
              <w:t>: Geometric</w:t>
            </w:r>
            <w:r>
              <w:br/>
              <w:t>Default is Arithmetic</w:t>
            </w:r>
          </w:p>
        </w:tc>
      </w:tr>
      <w:tr w:rsidR="00000000">
        <w:trPr>
          <w:divId w:val="175387555"/>
          <w:tblCellSpacing w:w="15" w:type="dxa"/>
        </w:trPr>
        <w:tc>
          <w:tcPr>
            <w:tcW w:w="0" w:type="auto"/>
            <w:vAlign w:val="center"/>
            <w:hideMark/>
          </w:tcPr>
          <w:p w:rsidR="00000000" w:rsidRDefault="00000000">
            <w:r>
              <w:t>tpTriggerPx</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TP tigger price</w:t>
            </w:r>
            <w:r>
              <w:br/>
              <w:t xml:space="preserve">Applicable to </w:t>
            </w:r>
            <w:r>
              <w:rPr>
                <w:rStyle w:val="HTML"/>
              </w:rPr>
              <w:t>Spot grid</w:t>
            </w:r>
            <w:r>
              <w:t>/</w:t>
            </w:r>
            <w:r>
              <w:rPr>
                <w:rStyle w:val="HTML"/>
              </w:rPr>
              <w:t>Contract grid</w:t>
            </w:r>
          </w:p>
        </w:tc>
      </w:tr>
      <w:tr w:rsidR="00000000">
        <w:trPr>
          <w:divId w:val="175387555"/>
          <w:tblCellSpacing w:w="15" w:type="dxa"/>
        </w:trPr>
        <w:tc>
          <w:tcPr>
            <w:tcW w:w="0" w:type="auto"/>
            <w:vAlign w:val="center"/>
            <w:hideMark/>
          </w:tcPr>
          <w:p w:rsidR="00000000" w:rsidRDefault="00000000">
            <w:r>
              <w:t>slTriggerPx</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SL tigger price</w:t>
            </w:r>
            <w:r>
              <w:br/>
              <w:t xml:space="preserve">Applicable to </w:t>
            </w:r>
            <w:r>
              <w:rPr>
                <w:rStyle w:val="HTML"/>
              </w:rPr>
              <w:t>Spot grid</w:t>
            </w:r>
            <w:r>
              <w:t>/</w:t>
            </w:r>
            <w:r>
              <w:rPr>
                <w:rStyle w:val="HTML"/>
              </w:rPr>
              <w:t>Contract grid</w:t>
            </w:r>
          </w:p>
        </w:tc>
      </w:tr>
      <w:tr w:rsidR="00000000">
        <w:trPr>
          <w:divId w:val="175387555"/>
          <w:tblCellSpacing w:w="15" w:type="dxa"/>
        </w:trPr>
        <w:tc>
          <w:tcPr>
            <w:tcW w:w="0" w:type="auto"/>
            <w:vAlign w:val="center"/>
            <w:hideMark/>
          </w:tcPr>
          <w:p w:rsidR="00000000" w:rsidRDefault="00000000">
            <w:r>
              <w:t>algoClOrdId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Client-supplied Algo ID</w:t>
            </w:r>
            <w:r>
              <w:br/>
              <w:t>A combination of case-sensitive alphanumerics, all numbers, or all letters of up to 32 characters.</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Order tag</w:t>
            </w:r>
          </w:p>
        </w:tc>
      </w:tr>
      <w:tr w:rsidR="00000000">
        <w:trPr>
          <w:divId w:val="175387555"/>
          <w:tblCellSpacing w:w="15" w:type="dxa"/>
        </w:trPr>
        <w:tc>
          <w:tcPr>
            <w:tcW w:w="0" w:type="auto"/>
            <w:vAlign w:val="center"/>
            <w:hideMark/>
          </w:tcPr>
          <w:p w:rsidR="00000000" w:rsidRDefault="00000000">
            <w:r>
              <w:t>profitSharingRatio</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Profit sharing ratio, it only supports these values</w:t>
            </w:r>
            <w:r>
              <w:br/>
            </w:r>
            <w:r>
              <w:rPr>
                <w:rStyle w:val="HTML"/>
              </w:rPr>
              <w:t>0</w:t>
            </w:r>
            <w:r>
              <w:t>,</w:t>
            </w:r>
            <w:r>
              <w:rPr>
                <w:rStyle w:val="HTML"/>
              </w:rPr>
              <w:t>0.1</w:t>
            </w:r>
            <w:r>
              <w:t>,</w:t>
            </w:r>
            <w:r>
              <w:rPr>
                <w:rStyle w:val="HTML"/>
              </w:rPr>
              <w:t>0.2</w:t>
            </w:r>
            <w:r>
              <w:t>,</w:t>
            </w:r>
            <w:r>
              <w:rPr>
                <w:rStyle w:val="HTML"/>
              </w:rPr>
              <w:t>0.3</w:t>
            </w:r>
            <w:r>
              <w:br/>
              <w:t>0.1 represents 10%</w:t>
            </w:r>
          </w:p>
        </w:tc>
      </w:tr>
      <w:tr w:rsidR="00000000">
        <w:trPr>
          <w:divId w:val="175387555"/>
          <w:tblCellSpacing w:w="15" w:type="dxa"/>
        </w:trPr>
        <w:tc>
          <w:tcPr>
            <w:tcW w:w="0" w:type="auto"/>
            <w:vAlign w:val="center"/>
            <w:hideMark/>
          </w:tcPr>
          <w:p w:rsidR="00000000" w:rsidRDefault="00000000">
            <w:r>
              <w:t>triggerParams</w:t>
            </w:r>
          </w:p>
        </w:tc>
        <w:tc>
          <w:tcPr>
            <w:tcW w:w="0" w:type="auto"/>
            <w:vAlign w:val="center"/>
            <w:hideMark/>
          </w:tcPr>
          <w:p w:rsidR="00000000" w:rsidRDefault="00000000">
            <w:r>
              <w:t>Array of object</w:t>
            </w:r>
          </w:p>
        </w:tc>
        <w:tc>
          <w:tcPr>
            <w:tcW w:w="0" w:type="auto"/>
            <w:vAlign w:val="center"/>
            <w:hideMark/>
          </w:tcPr>
          <w:p w:rsidR="00000000" w:rsidRDefault="00000000">
            <w:r>
              <w:t>No</w:t>
            </w:r>
          </w:p>
        </w:tc>
        <w:tc>
          <w:tcPr>
            <w:tcW w:w="0" w:type="auto"/>
            <w:vAlign w:val="center"/>
            <w:hideMark/>
          </w:tcPr>
          <w:p w:rsidR="00000000" w:rsidRDefault="00000000">
            <w:r>
              <w:t>Trigger Parameters</w:t>
            </w:r>
            <w:r>
              <w:br/>
              <w:t xml:space="preserve">Applicable to </w:t>
            </w:r>
            <w:r>
              <w:rPr>
                <w:rStyle w:val="HTML"/>
              </w:rPr>
              <w:t>Spot grid</w:t>
            </w:r>
            <w:r>
              <w:t>/</w:t>
            </w:r>
            <w:r>
              <w:rPr>
                <w:rStyle w:val="HTML"/>
              </w:rPr>
              <w:t>Contract grid</w:t>
            </w:r>
          </w:p>
        </w:tc>
      </w:tr>
      <w:tr w:rsidR="00000000">
        <w:trPr>
          <w:divId w:val="175387555"/>
          <w:tblCellSpacing w:w="15" w:type="dxa"/>
        </w:trPr>
        <w:tc>
          <w:tcPr>
            <w:tcW w:w="0" w:type="auto"/>
            <w:vAlign w:val="center"/>
            <w:hideMark/>
          </w:tcPr>
          <w:p w:rsidR="00000000" w:rsidRDefault="00000000">
            <w:r>
              <w:t>&gt; triggerAction</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Trigger action</w:t>
            </w:r>
            <w:r>
              <w:br/>
            </w:r>
            <w:r>
              <w:rPr>
                <w:rStyle w:val="HTML"/>
              </w:rPr>
              <w:t>start</w:t>
            </w:r>
            <w:r>
              <w:br/>
            </w:r>
            <w:r>
              <w:rPr>
                <w:rStyle w:val="HTML"/>
              </w:rPr>
              <w:t>stop</w:t>
            </w:r>
          </w:p>
        </w:tc>
      </w:tr>
      <w:tr w:rsidR="00000000">
        <w:trPr>
          <w:divId w:val="175387555"/>
          <w:tblCellSpacing w:w="15" w:type="dxa"/>
        </w:trPr>
        <w:tc>
          <w:tcPr>
            <w:tcW w:w="0" w:type="auto"/>
            <w:vAlign w:val="center"/>
            <w:hideMark/>
          </w:tcPr>
          <w:p w:rsidR="00000000" w:rsidRDefault="00000000">
            <w:r>
              <w:t>&gt; triggerStrategy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Trigger strategy</w:t>
            </w:r>
            <w:r>
              <w:br/>
            </w:r>
            <w:r>
              <w:rPr>
                <w:rStyle w:val="HTML"/>
              </w:rPr>
              <w:t>instant</w:t>
            </w:r>
            <w:r>
              <w:br/>
            </w:r>
            <w:r>
              <w:rPr>
                <w:rStyle w:val="HTML"/>
              </w:rPr>
              <w:t>price</w:t>
            </w:r>
            <w:r>
              <w:br/>
            </w:r>
            <w:r>
              <w:rPr>
                <w:rStyle w:val="HTML"/>
              </w:rPr>
              <w:t>rsi</w:t>
            </w:r>
            <w:r>
              <w:br/>
              <w:t xml:space="preserve">Default is </w:t>
            </w:r>
            <w:r>
              <w:rPr>
                <w:rStyle w:val="HTML"/>
              </w:rPr>
              <w:t>instant</w:t>
            </w:r>
          </w:p>
        </w:tc>
      </w:tr>
      <w:tr w:rsidR="00000000">
        <w:trPr>
          <w:divId w:val="175387555"/>
          <w:tblCellSpacing w:w="15" w:type="dxa"/>
        </w:trPr>
        <w:tc>
          <w:tcPr>
            <w:tcW w:w="0" w:type="auto"/>
            <w:vAlign w:val="center"/>
            <w:hideMark/>
          </w:tcPr>
          <w:p w:rsidR="00000000" w:rsidRDefault="00000000">
            <w:r>
              <w:t>&gt; delaySeconds</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Delay seconds after action triggered</w:t>
            </w:r>
          </w:p>
        </w:tc>
      </w:tr>
      <w:tr w:rsidR="00000000">
        <w:trPr>
          <w:divId w:val="175387555"/>
          <w:tblCellSpacing w:w="15" w:type="dxa"/>
        </w:trPr>
        <w:tc>
          <w:tcPr>
            <w:tcW w:w="0" w:type="auto"/>
            <w:vAlign w:val="center"/>
            <w:hideMark/>
          </w:tcPr>
          <w:p w:rsidR="00000000" w:rsidRDefault="00000000">
            <w:r>
              <w:t>&gt; timeframe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K-line type</w:t>
            </w:r>
            <w:r>
              <w:br/>
            </w:r>
            <w:r>
              <w:rPr>
                <w:rStyle w:val="HTML"/>
              </w:rPr>
              <w:t>3m</w:t>
            </w:r>
            <w:r>
              <w:t xml:space="preserve">, </w:t>
            </w:r>
            <w:r>
              <w:rPr>
                <w:rStyle w:val="HTML"/>
              </w:rPr>
              <w:t>5m</w:t>
            </w:r>
            <w:r>
              <w:t xml:space="preserve">, </w:t>
            </w:r>
            <w:r>
              <w:rPr>
                <w:rStyle w:val="HTML"/>
              </w:rPr>
              <w:t>15m</w:t>
            </w:r>
            <w:r>
              <w:t xml:space="preserve">, </w:t>
            </w:r>
            <w:r>
              <w:rPr>
                <w:rStyle w:val="HTML"/>
              </w:rPr>
              <w:t>30m</w:t>
            </w:r>
            <w:r>
              <w:t xml:space="preserve"> (</w:t>
            </w:r>
            <w:r>
              <w:rPr>
                <w:rStyle w:val="HTML"/>
              </w:rPr>
              <w:t>m</w:t>
            </w:r>
            <w:r>
              <w:t>: minute)</w:t>
            </w:r>
            <w:r>
              <w:br/>
            </w:r>
            <w:r>
              <w:rPr>
                <w:rStyle w:val="HTML"/>
              </w:rPr>
              <w:t>1H</w:t>
            </w:r>
            <w:r>
              <w:t xml:space="preserve">, </w:t>
            </w:r>
            <w:r>
              <w:rPr>
                <w:rStyle w:val="HTML"/>
              </w:rPr>
              <w:t>4H</w:t>
            </w:r>
            <w:r>
              <w:t xml:space="preserve"> (</w:t>
            </w:r>
            <w:r>
              <w:rPr>
                <w:rStyle w:val="HTML"/>
              </w:rPr>
              <w:t>H</w:t>
            </w:r>
            <w:r>
              <w:t>: hour)</w:t>
            </w:r>
            <w:r>
              <w:br/>
            </w:r>
            <w:r>
              <w:rPr>
                <w:rStyle w:val="HTML"/>
              </w:rPr>
              <w:t>1D</w:t>
            </w:r>
            <w:r>
              <w:t xml:space="preserve"> (</w:t>
            </w:r>
            <w:r>
              <w:rPr>
                <w:rStyle w:val="HTML"/>
              </w:rPr>
              <w:t>D</w:t>
            </w:r>
            <w:r>
              <w:t>: day)</w:t>
            </w:r>
            <w:r>
              <w:br/>
              <w:t xml:space="preserve">This field is only valid when </w:t>
            </w:r>
            <w:r>
              <w:rPr>
                <w:rStyle w:val="HTML"/>
              </w:rPr>
              <w:t>triggerStrategy</w:t>
            </w:r>
            <w:r>
              <w:t xml:space="preserve"> is </w:t>
            </w:r>
            <w:r>
              <w:rPr>
                <w:rStyle w:val="HTML"/>
              </w:rPr>
              <w:t>rsi</w:t>
            </w:r>
          </w:p>
        </w:tc>
      </w:tr>
      <w:tr w:rsidR="00000000">
        <w:trPr>
          <w:divId w:val="175387555"/>
          <w:tblCellSpacing w:w="15" w:type="dxa"/>
        </w:trPr>
        <w:tc>
          <w:tcPr>
            <w:tcW w:w="0" w:type="auto"/>
            <w:vAlign w:val="center"/>
            <w:hideMark/>
          </w:tcPr>
          <w:p w:rsidR="00000000" w:rsidRDefault="00000000">
            <w:r>
              <w:t>&gt; thold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Threshold</w:t>
            </w:r>
            <w:r>
              <w:br/>
              <w:t>The value should be an integer between 1 to 100</w:t>
            </w:r>
            <w:r>
              <w:br/>
              <w:t xml:space="preserve">This field is only valid when </w:t>
            </w:r>
            <w:r>
              <w:rPr>
                <w:rStyle w:val="HTML"/>
              </w:rPr>
              <w:t>triggerStrategy</w:t>
            </w:r>
            <w:r>
              <w:t xml:space="preserve"> is </w:t>
            </w:r>
            <w:r>
              <w:rPr>
                <w:rStyle w:val="HTML"/>
              </w:rPr>
              <w:t>rsi</w:t>
            </w:r>
          </w:p>
        </w:tc>
      </w:tr>
      <w:tr w:rsidR="00000000">
        <w:trPr>
          <w:divId w:val="175387555"/>
          <w:tblCellSpacing w:w="15" w:type="dxa"/>
        </w:trPr>
        <w:tc>
          <w:tcPr>
            <w:tcW w:w="0" w:type="auto"/>
            <w:vAlign w:val="center"/>
            <w:hideMark/>
          </w:tcPr>
          <w:p w:rsidR="00000000" w:rsidRDefault="00000000">
            <w:r>
              <w:t>&gt; triggerCond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Trigger condition</w:t>
            </w:r>
            <w:r>
              <w:br/>
            </w:r>
            <w:r>
              <w:rPr>
                <w:rStyle w:val="HTML"/>
              </w:rPr>
              <w:t>cross_up</w:t>
            </w:r>
            <w:r>
              <w:br/>
            </w:r>
            <w:r>
              <w:rPr>
                <w:rStyle w:val="HTML"/>
              </w:rPr>
              <w:t>cross_down</w:t>
            </w:r>
            <w:r>
              <w:br/>
            </w:r>
            <w:r>
              <w:rPr>
                <w:rStyle w:val="HTML"/>
              </w:rPr>
              <w:t>above</w:t>
            </w:r>
            <w:r>
              <w:br/>
            </w:r>
            <w:r>
              <w:rPr>
                <w:rStyle w:val="HTML"/>
              </w:rPr>
              <w:t>below</w:t>
            </w:r>
            <w:r>
              <w:br/>
            </w:r>
            <w:r>
              <w:rPr>
                <w:rStyle w:val="HTML"/>
              </w:rPr>
              <w:t>cross</w:t>
            </w:r>
            <w:r>
              <w:br/>
              <w:t xml:space="preserve">This field is only valid when </w:t>
            </w:r>
            <w:r>
              <w:rPr>
                <w:rStyle w:val="HTML"/>
              </w:rPr>
              <w:t>triggerStrategy</w:t>
            </w:r>
            <w:r>
              <w:t xml:space="preserve"> is </w:t>
            </w:r>
            <w:r>
              <w:rPr>
                <w:rStyle w:val="HTML"/>
              </w:rPr>
              <w:t>rsi</w:t>
            </w:r>
          </w:p>
        </w:tc>
      </w:tr>
      <w:tr w:rsidR="00000000">
        <w:trPr>
          <w:divId w:val="175387555"/>
          <w:tblCellSpacing w:w="15" w:type="dxa"/>
        </w:trPr>
        <w:tc>
          <w:tcPr>
            <w:tcW w:w="0" w:type="auto"/>
            <w:vAlign w:val="center"/>
            <w:hideMark/>
          </w:tcPr>
          <w:p w:rsidR="00000000" w:rsidRDefault="00000000">
            <w:r>
              <w:t>&gt; timePeriod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Time Period</w:t>
            </w:r>
            <w:r>
              <w:br/>
            </w:r>
            <w:r>
              <w:rPr>
                <w:rStyle w:val="HTML"/>
              </w:rPr>
              <w:t>14</w:t>
            </w:r>
            <w:r>
              <w:br/>
              <w:t xml:space="preserve">This field is only valid when </w:t>
            </w:r>
            <w:r>
              <w:rPr>
                <w:rStyle w:val="HTML"/>
              </w:rPr>
              <w:t>triggerStrategy</w:t>
            </w:r>
            <w:r>
              <w:t xml:space="preserve"> is </w:t>
            </w:r>
            <w:r>
              <w:rPr>
                <w:rStyle w:val="HTML"/>
              </w:rPr>
              <w:t>rsi</w:t>
            </w:r>
          </w:p>
        </w:tc>
      </w:tr>
      <w:tr w:rsidR="00000000">
        <w:trPr>
          <w:divId w:val="175387555"/>
          <w:tblCellSpacing w:w="15" w:type="dxa"/>
        </w:trPr>
        <w:tc>
          <w:tcPr>
            <w:tcW w:w="0" w:type="auto"/>
            <w:vAlign w:val="center"/>
            <w:hideMark/>
          </w:tcPr>
          <w:p w:rsidR="00000000" w:rsidRDefault="00000000">
            <w:r>
              <w:t>&gt; triggerPx</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Trigger Price</w:t>
            </w:r>
            <w:r>
              <w:br/>
              <w:t xml:space="preserve">This field is only valid when </w:t>
            </w:r>
            <w:r>
              <w:rPr>
                <w:rStyle w:val="HTML"/>
              </w:rPr>
              <w:t>triggerStrategy</w:t>
            </w:r>
            <w:r>
              <w:t xml:space="preserve"> is </w:t>
            </w:r>
            <w:r>
              <w:rPr>
                <w:rStyle w:val="HTML"/>
              </w:rPr>
              <w:t>price</w:t>
            </w:r>
          </w:p>
        </w:tc>
      </w:tr>
      <w:tr w:rsidR="00000000">
        <w:trPr>
          <w:divId w:val="175387555"/>
          <w:tblCellSpacing w:w="15" w:type="dxa"/>
        </w:trPr>
        <w:tc>
          <w:tcPr>
            <w:tcW w:w="0" w:type="auto"/>
            <w:vAlign w:val="center"/>
            <w:hideMark/>
          </w:tcPr>
          <w:p w:rsidR="00000000" w:rsidRDefault="00000000">
            <w:r>
              <w:t>&gt; stopType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Stop type</w:t>
            </w:r>
            <w:r>
              <w:br/>
              <w:t xml:space="preserve">Spot grid </w:t>
            </w:r>
            <w:r>
              <w:rPr>
                <w:rStyle w:val="HTML"/>
              </w:rPr>
              <w:t>1</w:t>
            </w:r>
            <w:r>
              <w:t xml:space="preserve">: Sell base currency </w:t>
            </w:r>
            <w:r>
              <w:rPr>
                <w:rStyle w:val="HTML"/>
              </w:rPr>
              <w:t>2</w:t>
            </w:r>
            <w:r>
              <w:t>: Keep base currency</w:t>
            </w:r>
            <w:r>
              <w:br/>
              <w:t xml:space="preserve">Contract grid </w:t>
            </w:r>
            <w:r>
              <w:rPr>
                <w:rStyle w:val="HTML"/>
              </w:rPr>
              <w:t>1</w:t>
            </w:r>
            <w:r>
              <w:t xml:space="preserve">: Market Close All positions </w:t>
            </w:r>
            <w:r>
              <w:rPr>
                <w:rStyle w:val="HTML"/>
              </w:rPr>
              <w:t>2</w:t>
            </w:r>
            <w:r>
              <w:t>: Keep positions</w:t>
            </w:r>
            <w:r>
              <w:br/>
              <w:t xml:space="preserve">This field is only valid when </w:t>
            </w:r>
            <w:r>
              <w:rPr>
                <w:rStyle w:val="HTML"/>
              </w:rPr>
              <w:t>triggerAction</w:t>
            </w:r>
            <w:r>
              <w:t xml:space="preserve"> is </w:t>
            </w:r>
            <w:r>
              <w:rPr>
                <w:rStyle w:val="HTML"/>
              </w:rPr>
              <w:t>stop</w:t>
            </w:r>
          </w:p>
        </w:tc>
      </w:tr>
    </w:tbl>
    <w:p w:rsidR="00000000" w:rsidRDefault="00000000">
      <w:pPr>
        <w:pStyle w:val="a5"/>
        <w:divId w:val="175387555"/>
      </w:pPr>
      <w:r>
        <w:t>Spot Grid 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380"/>
        <w:gridCol w:w="439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quoteSz</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Invest amount for quote currency</w:t>
            </w:r>
            <w:r>
              <w:br/>
              <w:t xml:space="preserve">Either </w:t>
            </w:r>
            <w:r>
              <w:rPr>
                <w:rStyle w:val="HTML"/>
              </w:rPr>
              <w:t>quoteSz</w:t>
            </w:r>
            <w:r>
              <w:t xml:space="preserve"> or </w:t>
            </w:r>
            <w:r>
              <w:rPr>
                <w:rStyle w:val="HTML"/>
              </w:rPr>
              <w:t>baseSz</w:t>
            </w:r>
            <w:r>
              <w:t xml:space="preserve"> is required</w:t>
            </w:r>
          </w:p>
        </w:tc>
      </w:tr>
      <w:tr w:rsidR="00000000">
        <w:trPr>
          <w:divId w:val="175387555"/>
          <w:tblCellSpacing w:w="15" w:type="dxa"/>
        </w:trPr>
        <w:tc>
          <w:tcPr>
            <w:tcW w:w="0" w:type="auto"/>
            <w:vAlign w:val="center"/>
            <w:hideMark/>
          </w:tcPr>
          <w:p w:rsidR="00000000" w:rsidRDefault="00000000">
            <w:r>
              <w:t>baseSz</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Invest amount for base currency</w:t>
            </w:r>
            <w:r>
              <w:br/>
              <w:t xml:space="preserve">Either </w:t>
            </w:r>
            <w:r>
              <w:rPr>
                <w:rStyle w:val="HTML"/>
              </w:rPr>
              <w:t>quoteSz</w:t>
            </w:r>
            <w:r>
              <w:t xml:space="preserve"> or </w:t>
            </w:r>
            <w:r>
              <w:rPr>
                <w:rStyle w:val="HTML"/>
              </w:rPr>
              <w:t>baseSz</w:t>
            </w:r>
            <w:r>
              <w:t xml:space="preserve"> is required</w:t>
            </w:r>
          </w:p>
        </w:tc>
      </w:tr>
    </w:tbl>
    <w:p w:rsidR="00000000" w:rsidRDefault="00000000">
      <w:pPr>
        <w:pStyle w:val="a5"/>
        <w:divId w:val="175387555"/>
      </w:pPr>
      <w:r>
        <w:t>Contract Grid 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900"/>
        <w:gridCol w:w="1058"/>
        <w:gridCol w:w="515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sz</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Used margin based on </w:t>
            </w:r>
            <w:r>
              <w:rPr>
                <w:rStyle w:val="HTML"/>
              </w:rPr>
              <w:t>USDT</w:t>
            </w:r>
          </w:p>
        </w:tc>
      </w:tr>
      <w:tr w:rsidR="00000000">
        <w:trPr>
          <w:divId w:val="175387555"/>
          <w:tblCellSpacing w:w="15" w:type="dxa"/>
        </w:trPr>
        <w:tc>
          <w:tcPr>
            <w:tcW w:w="0" w:type="auto"/>
            <w:vAlign w:val="center"/>
            <w:hideMark/>
          </w:tcPr>
          <w:p w:rsidR="00000000" w:rsidRDefault="00000000">
            <w:r>
              <w:t>direction</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Contract grid type</w:t>
            </w:r>
            <w:r>
              <w:br/>
            </w:r>
            <w:r>
              <w:rPr>
                <w:rStyle w:val="HTML"/>
              </w:rPr>
              <w:t>long</w:t>
            </w:r>
            <w:r>
              <w:t>,</w:t>
            </w:r>
            <w:r>
              <w:rPr>
                <w:rStyle w:val="HTML"/>
              </w:rPr>
              <w:t>short</w:t>
            </w:r>
            <w:r>
              <w:t>,</w:t>
            </w:r>
            <w:r>
              <w:rPr>
                <w:rStyle w:val="HTML"/>
              </w:rPr>
              <w:t>neutral</w:t>
            </w:r>
          </w:p>
        </w:tc>
      </w:tr>
      <w:tr w:rsidR="00000000">
        <w:trPr>
          <w:divId w:val="175387555"/>
          <w:tblCellSpacing w:w="15" w:type="dxa"/>
        </w:trPr>
        <w:tc>
          <w:tcPr>
            <w:tcW w:w="0" w:type="auto"/>
            <w:vAlign w:val="center"/>
            <w:hideMark/>
          </w:tcPr>
          <w:p w:rsidR="00000000" w:rsidRDefault="00000000">
            <w:r>
              <w:t>lever</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Leverage</w:t>
            </w:r>
          </w:p>
        </w:tc>
      </w:tr>
      <w:tr w:rsidR="00000000">
        <w:trPr>
          <w:divId w:val="175387555"/>
          <w:tblCellSpacing w:w="15" w:type="dxa"/>
        </w:trPr>
        <w:tc>
          <w:tcPr>
            <w:tcW w:w="0" w:type="auto"/>
            <w:vAlign w:val="center"/>
            <w:hideMark/>
          </w:tcPr>
          <w:p w:rsidR="00000000" w:rsidRDefault="00000000">
            <w:r>
              <w:t>basePos</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 xml:space="preserve">Whether or not open a position when the strategy activates </w:t>
            </w:r>
            <w:r>
              <w:br/>
              <w:t xml:space="preserve">Default is </w:t>
            </w:r>
            <w:r>
              <w:rPr>
                <w:rStyle w:val="HTML"/>
              </w:rPr>
              <w:t>false</w:t>
            </w:r>
            <w:r>
              <w:br/>
              <w:t>Neutral contract grid should omit the parameter</w:t>
            </w:r>
          </w:p>
        </w:tc>
      </w:tr>
      <w:tr w:rsidR="00000000">
        <w:trPr>
          <w:divId w:val="175387555"/>
          <w:tblCellSpacing w:w="15" w:type="dxa"/>
        </w:trPr>
        <w:tc>
          <w:tcPr>
            <w:tcW w:w="0" w:type="auto"/>
            <w:vAlign w:val="center"/>
            <w:hideMark/>
          </w:tcPr>
          <w:p w:rsidR="00000000" w:rsidRDefault="00000000">
            <w:r>
              <w:t>tpRatio</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Take profit ratio, 0.1 represents 10%</w:t>
            </w:r>
          </w:p>
        </w:tc>
      </w:tr>
      <w:tr w:rsidR="00000000">
        <w:trPr>
          <w:divId w:val="175387555"/>
          <w:tblCellSpacing w:w="15" w:type="dxa"/>
        </w:trPr>
        <w:tc>
          <w:tcPr>
            <w:tcW w:w="0" w:type="auto"/>
            <w:vAlign w:val="center"/>
            <w:hideMark/>
          </w:tcPr>
          <w:p w:rsidR="00000000" w:rsidRDefault="00000000">
            <w:r>
              <w:t>slRatio</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Stop loss ratio, 0.1 represents 10%</w:t>
            </w:r>
          </w:p>
        </w:tc>
      </w:tr>
    </w:tbl>
    <w:p w:rsidR="00000000" w:rsidRDefault="00000000">
      <w:pPr>
        <w:pStyle w:val="a5"/>
        <w:divId w:val="1238439782"/>
      </w:pPr>
      <w:r>
        <w:t>Response Example</w:t>
      </w:r>
    </w:p>
    <w:p w:rsidR="00000000" w:rsidRDefault="00000000">
      <w:pPr>
        <w:pStyle w:val="HTML0"/>
        <w:divId w:val="1040859718"/>
        <w:rPr>
          <w:rStyle w:val="w"/>
        </w:rPr>
      </w:pPr>
      <w:r>
        <w:rPr>
          <w:rStyle w:val="p"/>
        </w:rPr>
        <w:t>{</w:t>
      </w:r>
    </w:p>
    <w:p w:rsidR="00000000" w:rsidRDefault="00000000">
      <w:pPr>
        <w:pStyle w:val="HTML0"/>
        <w:divId w:val="1040859718"/>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040859718"/>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040859718"/>
        <w:rPr>
          <w:rStyle w:val="w"/>
        </w:rPr>
      </w:pPr>
      <w:r>
        <w:rPr>
          <w:rStyle w:val="w"/>
        </w:rPr>
        <w:t xml:space="preserve">        </w:t>
      </w:r>
      <w:r>
        <w:rPr>
          <w:rStyle w:val="p"/>
        </w:rPr>
        <w:t>{</w:t>
      </w:r>
    </w:p>
    <w:p w:rsidR="00000000" w:rsidRDefault="00000000">
      <w:pPr>
        <w:pStyle w:val="HTML0"/>
        <w:divId w:val="1040859718"/>
        <w:rPr>
          <w:rStyle w:val="w"/>
        </w:rPr>
      </w:pPr>
      <w:r>
        <w:rPr>
          <w:rStyle w:val="w"/>
        </w:rPr>
        <w:t xml:space="preserve">            </w:t>
      </w:r>
      <w:r>
        <w:rPr>
          <w:rStyle w:val="nl"/>
        </w:rPr>
        <w:t>"algoClOrdId"</w:t>
      </w:r>
      <w:r>
        <w:rPr>
          <w:rStyle w:val="p"/>
        </w:rPr>
        <w:t>:</w:t>
      </w:r>
      <w:r>
        <w:rPr>
          <w:rStyle w:val="w"/>
        </w:rPr>
        <w:t xml:space="preserve"> </w:t>
      </w:r>
      <w:r>
        <w:rPr>
          <w:rStyle w:val="s2"/>
        </w:rPr>
        <w:t>""</w:t>
      </w:r>
      <w:r>
        <w:rPr>
          <w:rStyle w:val="p"/>
        </w:rPr>
        <w:t>,</w:t>
      </w:r>
    </w:p>
    <w:p w:rsidR="00000000" w:rsidRDefault="00000000">
      <w:pPr>
        <w:pStyle w:val="HTML0"/>
        <w:divId w:val="1040859718"/>
        <w:rPr>
          <w:rStyle w:val="w"/>
        </w:rPr>
      </w:pPr>
      <w:r>
        <w:rPr>
          <w:rStyle w:val="w"/>
        </w:rPr>
        <w:t xml:space="preserve">            </w:t>
      </w:r>
      <w:r>
        <w:rPr>
          <w:rStyle w:val="nl"/>
        </w:rPr>
        <w:t>"algoId"</w:t>
      </w:r>
      <w:r>
        <w:rPr>
          <w:rStyle w:val="p"/>
        </w:rPr>
        <w:t>:</w:t>
      </w:r>
      <w:r>
        <w:rPr>
          <w:rStyle w:val="w"/>
        </w:rPr>
        <w:t xml:space="preserve"> </w:t>
      </w:r>
      <w:r>
        <w:rPr>
          <w:rStyle w:val="s2"/>
        </w:rPr>
        <w:t>"447053782921515008"</w:t>
      </w:r>
      <w:r>
        <w:rPr>
          <w:rStyle w:val="p"/>
        </w:rPr>
        <w:t>,</w:t>
      </w:r>
    </w:p>
    <w:p w:rsidR="00000000" w:rsidRDefault="00000000">
      <w:pPr>
        <w:pStyle w:val="HTML0"/>
        <w:divId w:val="1040859718"/>
        <w:rPr>
          <w:rStyle w:val="w"/>
        </w:rPr>
      </w:pPr>
      <w:r>
        <w:rPr>
          <w:rStyle w:val="w"/>
        </w:rPr>
        <w:t xml:space="preserve">            </w:t>
      </w:r>
      <w:r>
        <w:rPr>
          <w:rStyle w:val="nl"/>
        </w:rPr>
        <w:t>"sCode"</w:t>
      </w:r>
      <w:r>
        <w:rPr>
          <w:rStyle w:val="p"/>
        </w:rPr>
        <w:t>:</w:t>
      </w:r>
      <w:r>
        <w:rPr>
          <w:rStyle w:val="w"/>
        </w:rPr>
        <w:t xml:space="preserve"> </w:t>
      </w:r>
      <w:r>
        <w:rPr>
          <w:rStyle w:val="s2"/>
        </w:rPr>
        <w:t>"0"</w:t>
      </w:r>
      <w:r>
        <w:rPr>
          <w:rStyle w:val="p"/>
        </w:rPr>
        <w:t>,</w:t>
      </w:r>
    </w:p>
    <w:p w:rsidR="00000000" w:rsidRDefault="00000000">
      <w:pPr>
        <w:pStyle w:val="HTML0"/>
        <w:divId w:val="1040859718"/>
        <w:rPr>
          <w:rStyle w:val="w"/>
        </w:rPr>
      </w:pPr>
      <w:r>
        <w:rPr>
          <w:rStyle w:val="w"/>
        </w:rPr>
        <w:t xml:space="preserve">            </w:t>
      </w:r>
      <w:r>
        <w:rPr>
          <w:rStyle w:val="nl"/>
        </w:rPr>
        <w:t>"sMsg"</w:t>
      </w:r>
      <w:r>
        <w:rPr>
          <w:rStyle w:val="p"/>
        </w:rPr>
        <w:t>:</w:t>
      </w:r>
      <w:r>
        <w:rPr>
          <w:rStyle w:val="w"/>
        </w:rPr>
        <w:t xml:space="preserve"> </w:t>
      </w:r>
      <w:r>
        <w:rPr>
          <w:rStyle w:val="s2"/>
        </w:rPr>
        <w:t>""</w:t>
      </w:r>
      <w:r>
        <w:rPr>
          <w:rStyle w:val="p"/>
        </w:rPr>
        <w:t>,</w:t>
      </w:r>
    </w:p>
    <w:p w:rsidR="00000000" w:rsidRDefault="00000000">
      <w:pPr>
        <w:pStyle w:val="HTML0"/>
        <w:divId w:val="1040859718"/>
        <w:rPr>
          <w:rStyle w:val="w"/>
        </w:rPr>
      </w:pPr>
      <w:r>
        <w:rPr>
          <w:rStyle w:val="w"/>
        </w:rPr>
        <w:t xml:space="preserve">            </w:t>
      </w:r>
      <w:r>
        <w:rPr>
          <w:rStyle w:val="nl"/>
        </w:rPr>
        <w:t>"tag"</w:t>
      </w:r>
      <w:r>
        <w:rPr>
          <w:rStyle w:val="p"/>
        </w:rPr>
        <w:t>:</w:t>
      </w:r>
      <w:r>
        <w:rPr>
          <w:rStyle w:val="w"/>
        </w:rPr>
        <w:t xml:space="preserve"> </w:t>
      </w:r>
      <w:r>
        <w:rPr>
          <w:rStyle w:val="s2"/>
        </w:rPr>
        <w:t>""</w:t>
      </w:r>
    </w:p>
    <w:p w:rsidR="00000000" w:rsidRDefault="00000000">
      <w:pPr>
        <w:pStyle w:val="HTML0"/>
        <w:divId w:val="1040859718"/>
        <w:rPr>
          <w:rStyle w:val="w"/>
        </w:rPr>
      </w:pPr>
      <w:r>
        <w:rPr>
          <w:rStyle w:val="w"/>
        </w:rPr>
        <w:t xml:space="preserve">        </w:t>
      </w:r>
      <w:r>
        <w:rPr>
          <w:rStyle w:val="p"/>
        </w:rPr>
        <w:t>}</w:t>
      </w:r>
    </w:p>
    <w:p w:rsidR="00000000" w:rsidRDefault="00000000">
      <w:pPr>
        <w:pStyle w:val="HTML0"/>
        <w:divId w:val="1040859718"/>
        <w:rPr>
          <w:rStyle w:val="w"/>
        </w:rPr>
      </w:pPr>
      <w:r>
        <w:rPr>
          <w:rStyle w:val="w"/>
        </w:rPr>
        <w:t xml:space="preserve">    </w:t>
      </w:r>
      <w:r>
        <w:rPr>
          <w:rStyle w:val="p"/>
        </w:rPr>
        <w:t>],</w:t>
      </w:r>
    </w:p>
    <w:p w:rsidR="00000000" w:rsidRDefault="00000000">
      <w:pPr>
        <w:pStyle w:val="HTML0"/>
        <w:divId w:val="1040859718"/>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040859718"/>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613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algoClOrdId</w:t>
            </w:r>
          </w:p>
        </w:tc>
        <w:tc>
          <w:tcPr>
            <w:tcW w:w="0" w:type="auto"/>
            <w:vAlign w:val="center"/>
            <w:hideMark/>
          </w:tcPr>
          <w:p w:rsidR="00000000" w:rsidRDefault="00000000">
            <w:r>
              <w:t>String</w:t>
            </w:r>
          </w:p>
        </w:tc>
        <w:tc>
          <w:tcPr>
            <w:tcW w:w="0" w:type="auto"/>
            <w:vAlign w:val="center"/>
            <w:hideMark/>
          </w:tcPr>
          <w:p w:rsidR="00000000" w:rsidRDefault="00000000">
            <w:r>
              <w:t>Client-supplied Algo ID</w:t>
            </w:r>
          </w:p>
        </w:tc>
      </w:tr>
      <w:tr w:rsidR="00000000">
        <w:trPr>
          <w:divId w:val="175387555"/>
          <w:tblCellSpacing w:w="15" w:type="dxa"/>
        </w:trPr>
        <w:tc>
          <w:tcPr>
            <w:tcW w:w="0" w:type="auto"/>
            <w:vAlign w:val="center"/>
            <w:hideMark/>
          </w:tcPr>
          <w:p w:rsidR="00000000" w:rsidRDefault="00000000">
            <w:r>
              <w:t>sCode</w:t>
            </w:r>
          </w:p>
        </w:tc>
        <w:tc>
          <w:tcPr>
            <w:tcW w:w="0" w:type="auto"/>
            <w:vAlign w:val="center"/>
            <w:hideMark/>
          </w:tcPr>
          <w:p w:rsidR="00000000" w:rsidRDefault="00000000">
            <w:r>
              <w:t>String</w:t>
            </w:r>
          </w:p>
        </w:tc>
        <w:tc>
          <w:tcPr>
            <w:tcW w:w="0" w:type="auto"/>
            <w:vAlign w:val="center"/>
            <w:hideMark/>
          </w:tcPr>
          <w:p w:rsidR="00000000" w:rsidRDefault="00000000">
            <w:r>
              <w:t xml:space="preserve">The code of the event execution result, </w:t>
            </w:r>
            <w:r>
              <w:rPr>
                <w:rStyle w:val="HTML"/>
              </w:rPr>
              <w:t>0</w:t>
            </w:r>
            <w:r>
              <w:t xml:space="preserve"> means success.</w:t>
            </w:r>
          </w:p>
        </w:tc>
      </w:tr>
      <w:tr w:rsidR="00000000">
        <w:trPr>
          <w:divId w:val="175387555"/>
          <w:tblCellSpacing w:w="15" w:type="dxa"/>
        </w:trPr>
        <w:tc>
          <w:tcPr>
            <w:tcW w:w="0" w:type="auto"/>
            <w:vAlign w:val="center"/>
            <w:hideMark/>
          </w:tcPr>
          <w:p w:rsidR="00000000" w:rsidRDefault="00000000">
            <w:r>
              <w:t>sMsg</w:t>
            </w:r>
          </w:p>
        </w:tc>
        <w:tc>
          <w:tcPr>
            <w:tcW w:w="0" w:type="auto"/>
            <w:vAlign w:val="center"/>
            <w:hideMark/>
          </w:tcPr>
          <w:p w:rsidR="00000000" w:rsidRDefault="00000000">
            <w:r>
              <w:t>String</w:t>
            </w:r>
          </w:p>
        </w:tc>
        <w:tc>
          <w:tcPr>
            <w:tcW w:w="0" w:type="auto"/>
            <w:vAlign w:val="center"/>
            <w:hideMark/>
          </w:tcPr>
          <w:p w:rsidR="00000000" w:rsidRDefault="00000000">
            <w:r>
              <w:t>Rejection message if the request is unsuccessful.</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bl>
    <w:p w:rsidR="00000000" w:rsidRDefault="00000000">
      <w:pPr>
        <w:pStyle w:val="3"/>
        <w:divId w:val="175387555"/>
      </w:pPr>
      <w:r>
        <w:t>POST / Amend grid algo order</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/api/v5/tradingBot/grid/amend-order-algo</w:t>
      </w:r>
    </w:p>
    <w:p w:rsidR="00000000" w:rsidRDefault="00000000">
      <w:pPr>
        <w:pStyle w:val="a5"/>
        <w:divId w:val="1909144511"/>
      </w:pPr>
      <w:r>
        <w:t>Request Example</w:t>
      </w:r>
    </w:p>
    <w:p w:rsidR="00000000" w:rsidRDefault="00000000">
      <w:pPr>
        <w:pStyle w:val="HTML0"/>
        <w:divId w:val="454760336"/>
        <w:rPr>
          <w:rStyle w:val="HTML"/>
        </w:rPr>
      </w:pPr>
      <w:r>
        <w:rPr>
          <w:rStyle w:val="HTML"/>
        </w:rPr>
        <w:t>POST /api/v5/tradingBot/grid/amend-order-algo</w:t>
      </w:r>
    </w:p>
    <w:p w:rsidR="00000000" w:rsidRDefault="00000000">
      <w:pPr>
        <w:pStyle w:val="HTML0"/>
        <w:divId w:val="454760336"/>
        <w:rPr>
          <w:rStyle w:val="HTML"/>
        </w:rPr>
      </w:pPr>
      <w:r>
        <w:rPr>
          <w:rStyle w:val="HTML"/>
        </w:rPr>
        <w:t>body</w:t>
      </w:r>
    </w:p>
    <w:p w:rsidR="00000000" w:rsidRDefault="00000000">
      <w:pPr>
        <w:pStyle w:val="HTML0"/>
        <w:divId w:val="454760336"/>
        <w:rPr>
          <w:rStyle w:val="HTML"/>
        </w:rPr>
      </w:pPr>
      <w:r>
        <w:rPr>
          <w:rStyle w:val="o"/>
        </w:rPr>
        <w:t>{</w:t>
      </w:r>
    </w:p>
    <w:p w:rsidR="00000000" w:rsidRDefault="00000000">
      <w:pPr>
        <w:pStyle w:val="HTML0"/>
        <w:divId w:val="454760336"/>
        <w:rPr>
          <w:rStyle w:val="HTML"/>
        </w:rPr>
      </w:pPr>
      <w:r>
        <w:rPr>
          <w:rStyle w:val="HTML"/>
        </w:rPr>
        <w:t xml:space="preserve">    </w:t>
      </w:r>
      <w:r>
        <w:rPr>
          <w:rStyle w:val="s2"/>
        </w:rPr>
        <w:t>"algoId"</w:t>
      </w:r>
      <w:r>
        <w:rPr>
          <w:rStyle w:val="HTML"/>
        </w:rPr>
        <w:t>:</w:t>
      </w:r>
      <w:r>
        <w:rPr>
          <w:rStyle w:val="s2"/>
        </w:rPr>
        <w:t>"448965992920907776"</w:t>
      </w:r>
      <w:r>
        <w:rPr>
          <w:rStyle w:val="HTML"/>
        </w:rPr>
        <w:t>,</w:t>
      </w:r>
    </w:p>
    <w:p w:rsidR="00000000" w:rsidRDefault="00000000">
      <w:pPr>
        <w:pStyle w:val="HTML0"/>
        <w:divId w:val="454760336"/>
        <w:rPr>
          <w:rStyle w:val="HTML"/>
        </w:rPr>
      </w:pPr>
      <w:r>
        <w:rPr>
          <w:rStyle w:val="HTML"/>
        </w:rPr>
        <w:t xml:space="preserve">    </w:t>
      </w:r>
      <w:r>
        <w:rPr>
          <w:rStyle w:val="s2"/>
        </w:rPr>
        <w:t>"instId"</w:t>
      </w:r>
      <w:r>
        <w:rPr>
          <w:rStyle w:val="HTML"/>
        </w:rPr>
        <w:t>:</w:t>
      </w:r>
      <w:r>
        <w:rPr>
          <w:rStyle w:val="s2"/>
        </w:rPr>
        <w:t>"BTC-USDT-SWAP"</w:t>
      </w:r>
      <w:r>
        <w:rPr>
          <w:rStyle w:val="HTML"/>
        </w:rPr>
        <w:t>,</w:t>
      </w:r>
    </w:p>
    <w:p w:rsidR="00000000" w:rsidRDefault="00000000">
      <w:pPr>
        <w:pStyle w:val="HTML0"/>
        <w:divId w:val="454760336"/>
        <w:rPr>
          <w:rStyle w:val="HTML"/>
        </w:rPr>
      </w:pPr>
      <w:r>
        <w:rPr>
          <w:rStyle w:val="HTML"/>
        </w:rPr>
        <w:t xml:space="preserve">    </w:t>
      </w:r>
      <w:r>
        <w:rPr>
          <w:rStyle w:val="s2"/>
        </w:rPr>
        <w:t>"slTriggerPx"</w:t>
      </w:r>
      <w:r>
        <w:rPr>
          <w:rStyle w:val="HTML"/>
        </w:rPr>
        <w:t>:</w:t>
      </w:r>
      <w:r>
        <w:rPr>
          <w:rStyle w:val="s2"/>
        </w:rPr>
        <w:t>"1200"</w:t>
      </w:r>
      <w:r>
        <w:rPr>
          <w:rStyle w:val="HTML"/>
        </w:rPr>
        <w:t>,</w:t>
      </w:r>
    </w:p>
    <w:p w:rsidR="00000000" w:rsidRDefault="00000000">
      <w:pPr>
        <w:pStyle w:val="HTML0"/>
        <w:divId w:val="454760336"/>
        <w:rPr>
          <w:rStyle w:val="HTML"/>
        </w:rPr>
      </w:pPr>
      <w:r>
        <w:rPr>
          <w:rStyle w:val="HTML"/>
        </w:rPr>
        <w:t xml:space="preserve">    </w:t>
      </w:r>
      <w:r>
        <w:rPr>
          <w:rStyle w:val="s2"/>
        </w:rPr>
        <w:t>"tpTriggerPx"</w:t>
      </w:r>
      <w:r>
        <w:rPr>
          <w:rStyle w:val="HTML"/>
        </w:rPr>
        <w:t>:</w:t>
      </w:r>
      <w:r>
        <w:rPr>
          <w:rStyle w:val="s2"/>
        </w:rPr>
        <w:t>""</w:t>
      </w:r>
    </w:p>
    <w:p w:rsidR="00000000" w:rsidRDefault="00000000">
      <w:pPr>
        <w:pStyle w:val="HTML0"/>
        <w:divId w:val="454760336"/>
        <w:rPr>
          <w:rStyle w:val="HTML"/>
        </w:rPr>
      </w:pPr>
      <w:r>
        <w:rPr>
          <w:rStyle w:val="o"/>
        </w:rPr>
        <w:t>}</w:t>
      </w:r>
    </w:p>
    <w:p w:rsidR="00000000" w:rsidRDefault="00000000">
      <w:pPr>
        <w:pStyle w:val="HTML0"/>
        <w:divId w:val="454760336"/>
        <w:rPr>
          <w:rStyle w:val="HTML"/>
        </w:rPr>
      </w:pPr>
    </w:p>
    <w:p w:rsidR="00000000" w:rsidRDefault="00000000">
      <w:pPr>
        <w:pStyle w:val="HTML0"/>
        <w:divId w:val="454760336"/>
        <w:rPr>
          <w:rStyle w:val="HTML"/>
        </w:rPr>
      </w:pPr>
      <w:r>
        <w:rPr>
          <w:rStyle w:val="HTML"/>
        </w:rPr>
        <w:t>POST /api/v5/tradingBot/grid/amend-order-algo</w:t>
      </w:r>
    </w:p>
    <w:p w:rsidR="00000000" w:rsidRDefault="00000000">
      <w:pPr>
        <w:pStyle w:val="HTML0"/>
        <w:divId w:val="454760336"/>
        <w:rPr>
          <w:rStyle w:val="HTML"/>
        </w:rPr>
      </w:pPr>
      <w:r>
        <w:rPr>
          <w:rStyle w:val="HTML"/>
        </w:rPr>
        <w:t xml:space="preserve">body </w:t>
      </w:r>
    </w:p>
    <w:p w:rsidR="00000000" w:rsidRDefault="00000000">
      <w:pPr>
        <w:pStyle w:val="HTML0"/>
        <w:divId w:val="454760336"/>
        <w:rPr>
          <w:rStyle w:val="HTML"/>
        </w:rPr>
      </w:pPr>
      <w:r>
        <w:rPr>
          <w:rStyle w:val="o"/>
        </w:rPr>
        <w:t>{</w:t>
      </w:r>
    </w:p>
    <w:p w:rsidR="00000000" w:rsidRDefault="00000000">
      <w:pPr>
        <w:pStyle w:val="HTML0"/>
        <w:divId w:val="454760336"/>
        <w:rPr>
          <w:rStyle w:val="HTML"/>
        </w:rPr>
      </w:pPr>
      <w:r>
        <w:rPr>
          <w:rStyle w:val="HTML"/>
        </w:rPr>
        <w:t xml:space="preserve">   </w:t>
      </w:r>
      <w:r>
        <w:rPr>
          <w:rStyle w:val="s2"/>
        </w:rPr>
        <w:t>"algoId"</w:t>
      </w:r>
      <w:r>
        <w:rPr>
          <w:rStyle w:val="HTML"/>
        </w:rPr>
        <w:t>:</w:t>
      </w:r>
      <w:r>
        <w:rPr>
          <w:rStyle w:val="s2"/>
        </w:rPr>
        <w:t>"578963447615062016"</w:t>
      </w:r>
      <w:r>
        <w:rPr>
          <w:rStyle w:val="HTML"/>
        </w:rPr>
        <w:t>,</w:t>
      </w:r>
    </w:p>
    <w:p w:rsidR="00000000" w:rsidRDefault="00000000">
      <w:pPr>
        <w:pStyle w:val="HTML0"/>
        <w:divId w:val="454760336"/>
        <w:rPr>
          <w:rStyle w:val="HTML"/>
        </w:rPr>
      </w:pPr>
      <w:r>
        <w:rPr>
          <w:rStyle w:val="HTML"/>
        </w:rPr>
        <w:t xml:space="preserve">   </w:t>
      </w:r>
      <w:r>
        <w:rPr>
          <w:rStyle w:val="s2"/>
        </w:rPr>
        <w:t>"instId"</w:t>
      </w:r>
      <w:r>
        <w:rPr>
          <w:rStyle w:val="HTML"/>
        </w:rPr>
        <w:t>:</w:t>
      </w:r>
      <w:r>
        <w:rPr>
          <w:rStyle w:val="s2"/>
        </w:rPr>
        <w:t>"BTC-USDT"</w:t>
      </w:r>
      <w:r>
        <w:rPr>
          <w:rStyle w:val="HTML"/>
        </w:rPr>
        <w:t>,</w:t>
      </w:r>
    </w:p>
    <w:p w:rsidR="00000000" w:rsidRDefault="00000000">
      <w:pPr>
        <w:pStyle w:val="HTML0"/>
        <w:divId w:val="454760336"/>
        <w:rPr>
          <w:rStyle w:val="HTML"/>
        </w:rPr>
      </w:pPr>
      <w:r>
        <w:rPr>
          <w:rStyle w:val="HTML"/>
        </w:rPr>
        <w:t xml:space="preserve">   </w:t>
      </w:r>
      <w:r>
        <w:rPr>
          <w:rStyle w:val="s2"/>
        </w:rPr>
        <w:t>"triggerParams"</w:t>
      </w:r>
      <w:r>
        <w:rPr>
          <w:rStyle w:val="HTML"/>
        </w:rPr>
        <w:t>:[</w:t>
      </w:r>
    </w:p>
    <w:p w:rsidR="00000000" w:rsidRDefault="00000000">
      <w:pPr>
        <w:pStyle w:val="HTML0"/>
        <w:divId w:val="454760336"/>
        <w:rPr>
          <w:rStyle w:val="HTML"/>
        </w:rPr>
      </w:pPr>
      <w:r>
        <w:rPr>
          <w:rStyle w:val="HTML"/>
        </w:rPr>
        <w:t xml:space="preserve">       </w:t>
      </w:r>
      <w:r>
        <w:rPr>
          <w:rStyle w:val="o"/>
        </w:rPr>
        <w:t>{</w:t>
      </w:r>
    </w:p>
    <w:p w:rsidR="00000000" w:rsidRDefault="00000000">
      <w:pPr>
        <w:pStyle w:val="HTML0"/>
        <w:divId w:val="454760336"/>
        <w:rPr>
          <w:rStyle w:val="HTML"/>
        </w:rPr>
      </w:pPr>
      <w:r>
        <w:rPr>
          <w:rStyle w:val="HTML"/>
        </w:rPr>
        <w:t xml:space="preserve">           </w:t>
      </w:r>
      <w:r>
        <w:rPr>
          <w:rStyle w:val="s2"/>
        </w:rPr>
        <w:t>"triggerAction"</w:t>
      </w:r>
      <w:r>
        <w:rPr>
          <w:rStyle w:val="HTML"/>
        </w:rPr>
        <w:t>:</w:t>
      </w:r>
      <w:r>
        <w:rPr>
          <w:rStyle w:val="s2"/>
        </w:rPr>
        <w:t>"stop"</w:t>
      </w:r>
      <w:r>
        <w:rPr>
          <w:rStyle w:val="HTML"/>
        </w:rPr>
        <w:t xml:space="preserve">,  </w:t>
      </w:r>
    </w:p>
    <w:p w:rsidR="00000000" w:rsidRDefault="00000000">
      <w:pPr>
        <w:pStyle w:val="HTML0"/>
        <w:divId w:val="454760336"/>
        <w:rPr>
          <w:rStyle w:val="HTML"/>
        </w:rPr>
      </w:pPr>
      <w:r>
        <w:rPr>
          <w:rStyle w:val="HTML"/>
        </w:rPr>
        <w:t xml:space="preserve">           </w:t>
      </w:r>
      <w:r>
        <w:rPr>
          <w:rStyle w:val="s2"/>
        </w:rPr>
        <w:t>"triggerStrategy"</w:t>
      </w:r>
      <w:r>
        <w:rPr>
          <w:rStyle w:val="HTML"/>
        </w:rPr>
        <w:t>:</w:t>
      </w:r>
      <w:r>
        <w:rPr>
          <w:rStyle w:val="s2"/>
        </w:rPr>
        <w:t>"price"</w:t>
      </w:r>
      <w:r>
        <w:rPr>
          <w:rStyle w:val="HTML"/>
        </w:rPr>
        <w:t xml:space="preserve">,   </w:t>
      </w:r>
    </w:p>
    <w:p w:rsidR="00000000" w:rsidRDefault="00000000">
      <w:pPr>
        <w:pStyle w:val="HTML0"/>
        <w:divId w:val="454760336"/>
        <w:rPr>
          <w:rStyle w:val="HTML"/>
        </w:rPr>
      </w:pPr>
      <w:r>
        <w:rPr>
          <w:rStyle w:val="HTML"/>
        </w:rPr>
        <w:t xml:space="preserve">           </w:t>
      </w:r>
      <w:r>
        <w:rPr>
          <w:rStyle w:val="s2"/>
        </w:rPr>
        <w:t>"triggerPx"</w:t>
      </w:r>
      <w:r>
        <w:rPr>
          <w:rStyle w:val="HTML"/>
        </w:rPr>
        <w:t>:</w:t>
      </w:r>
      <w:r>
        <w:rPr>
          <w:rStyle w:val="s2"/>
        </w:rPr>
        <w:t>"1000"</w:t>
      </w:r>
    </w:p>
    <w:p w:rsidR="00000000" w:rsidRDefault="00000000">
      <w:pPr>
        <w:pStyle w:val="HTML0"/>
        <w:divId w:val="454760336"/>
        <w:rPr>
          <w:rStyle w:val="HTML"/>
        </w:rPr>
      </w:pPr>
      <w:r>
        <w:rPr>
          <w:rStyle w:val="HTML"/>
        </w:rPr>
        <w:t xml:space="preserve">       </w:t>
      </w:r>
      <w:r>
        <w:rPr>
          <w:rStyle w:val="o"/>
        </w:rPr>
        <w:t>}</w:t>
      </w:r>
    </w:p>
    <w:p w:rsidR="00000000" w:rsidRDefault="00000000">
      <w:pPr>
        <w:pStyle w:val="HTML0"/>
        <w:divId w:val="454760336"/>
        <w:rPr>
          <w:rStyle w:val="HTML"/>
        </w:rPr>
      </w:pPr>
      <w:r>
        <w:rPr>
          <w:rStyle w:val="HTML"/>
        </w:rPr>
        <w:t xml:space="preserve">   </w:t>
      </w:r>
      <w:r>
        <w:rPr>
          <w:rStyle w:val="o"/>
        </w:rPr>
        <w:t>]</w:t>
      </w:r>
    </w:p>
    <w:p w:rsidR="00000000" w:rsidRDefault="00000000">
      <w:pPr>
        <w:pStyle w:val="HTML0"/>
        <w:divId w:val="454760336"/>
        <w:rPr>
          <w:rStyle w:val="HTML"/>
        </w:rPr>
      </w:pPr>
      <w:r>
        <w:rPr>
          <w:rStyle w:val="o"/>
        </w:rPr>
        <w:t>}</w:t>
      </w:r>
    </w:p>
    <w:p w:rsidR="00000000" w:rsidRDefault="00000000">
      <w:pPr>
        <w:pStyle w:val="HTML0"/>
        <w:divId w:val="454760336"/>
        <w:rPr>
          <w:rStyle w:val="HTML"/>
        </w:rPr>
      </w:pPr>
    </w:p>
    <w:p w:rsidR="00000000" w:rsidRDefault="00000000">
      <w:pPr>
        <w:pStyle w:val="HTML0"/>
        <w:divId w:val="454760336"/>
        <w:rPr>
          <w:rStyle w:val="HTML"/>
        </w:rPr>
      </w:pPr>
      <w:r>
        <w:rPr>
          <w:rStyle w:val="HTML"/>
        </w:rPr>
        <w:t>POST /api/v5/tradingBot/grid/amend-order-algo</w:t>
      </w:r>
    </w:p>
    <w:p w:rsidR="00000000" w:rsidRDefault="00000000">
      <w:pPr>
        <w:pStyle w:val="HTML0"/>
        <w:divId w:val="454760336"/>
        <w:rPr>
          <w:rStyle w:val="HTML"/>
        </w:rPr>
      </w:pPr>
      <w:r>
        <w:rPr>
          <w:rStyle w:val="HTML"/>
        </w:rPr>
        <w:t xml:space="preserve">body </w:t>
      </w:r>
    </w:p>
    <w:p w:rsidR="00000000" w:rsidRDefault="00000000">
      <w:pPr>
        <w:pStyle w:val="HTML0"/>
        <w:divId w:val="454760336"/>
        <w:rPr>
          <w:rStyle w:val="HTML"/>
        </w:rPr>
      </w:pPr>
      <w:r>
        <w:rPr>
          <w:rStyle w:val="o"/>
        </w:rPr>
        <w:t>{</w:t>
      </w:r>
    </w:p>
    <w:p w:rsidR="00000000" w:rsidRDefault="00000000">
      <w:pPr>
        <w:pStyle w:val="HTML0"/>
        <w:divId w:val="454760336"/>
        <w:rPr>
          <w:rStyle w:val="HTML"/>
        </w:rPr>
      </w:pPr>
      <w:r>
        <w:rPr>
          <w:rStyle w:val="HTML"/>
        </w:rPr>
        <w:t xml:space="preserve">   </w:t>
      </w:r>
      <w:r>
        <w:rPr>
          <w:rStyle w:val="s2"/>
        </w:rPr>
        <w:t>"algoId"</w:t>
      </w:r>
      <w:r>
        <w:rPr>
          <w:rStyle w:val="HTML"/>
        </w:rPr>
        <w:t>:</w:t>
      </w:r>
      <w:r>
        <w:rPr>
          <w:rStyle w:val="s2"/>
        </w:rPr>
        <w:t>"578963447615062016"</w:t>
      </w:r>
      <w:r>
        <w:rPr>
          <w:rStyle w:val="HTML"/>
        </w:rPr>
        <w:t>,</w:t>
      </w:r>
    </w:p>
    <w:p w:rsidR="00000000" w:rsidRDefault="00000000">
      <w:pPr>
        <w:pStyle w:val="HTML0"/>
        <w:divId w:val="454760336"/>
        <w:rPr>
          <w:rStyle w:val="HTML"/>
        </w:rPr>
      </w:pPr>
      <w:r>
        <w:rPr>
          <w:rStyle w:val="HTML"/>
        </w:rPr>
        <w:t xml:space="preserve">   </w:t>
      </w:r>
      <w:r>
        <w:rPr>
          <w:rStyle w:val="s2"/>
        </w:rPr>
        <w:t>"instId"</w:t>
      </w:r>
      <w:r>
        <w:rPr>
          <w:rStyle w:val="HTML"/>
        </w:rPr>
        <w:t>:</w:t>
      </w:r>
      <w:r>
        <w:rPr>
          <w:rStyle w:val="s2"/>
        </w:rPr>
        <w:t>"BTC-USDT-SWAP"</w:t>
      </w:r>
      <w:r>
        <w:rPr>
          <w:rStyle w:val="HTML"/>
        </w:rPr>
        <w:t>,</w:t>
      </w:r>
    </w:p>
    <w:p w:rsidR="00000000" w:rsidRDefault="00000000">
      <w:pPr>
        <w:pStyle w:val="HTML0"/>
        <w:divId w:val="454760336"/>
        <w:rPr>
          <w:rStyle w:val="HTML"/>
        </w:rPr>
      </w:pPr>
      <w:r>
        <w:rPr>
          <w:rStyle w:val="HTML"/>
        </w:rPr>
        <w:t xml:space="preserve">   </w:t>
      </w:r>
      <w:r>
        <w:rPr>
          <w:rStyle w:val="s2"/>
        </w:rPr>
        <w:t>"triggerParams"</w:t>
      </w:r>
      <w:r>
        <w:rPr>
          <w:rStyle w:val="HTML"/>
        </w:rPr>
        <w:t>:[</w:t>
      </w:r>
    </w:p>
    <w:p w:rsidR="00000000" w:rsidRDefault="00000000">
      <w:pPr>
        <w:pStyle w:val="HTML0"/>
        <w:divId w:val="454760336"/>
        <w:rPr>
          <w:rStyle w:val="HTML"/>
        </w:rPr>
      </w:pPr>
      <w:r>
        <w:rPr>
          <w:rStyle w:val="HTML"/>
        </w:rPr>
        <w:t xml:space="preserve">       </w:t>
      </w:r>
      <w:r>
        <w:rPr>
          <w:rStyle w:val="o"/>
        </w:rPr>
        <w:t>{</w:t>
      </w:r>
    </w:p>
    <w:p w:rsidR="00000000" w:rsidRDefault="00000000">
      <w:pPr>
        <w:pStyle w:val="HTML0"/>
        <w:divId w:val="454760336"/>
        <w:rPr>
          <w:rStyle w:val="HTML"/>
        </w:rPr>
      </w:pPr>
      <w:r>
        <w:rPr>
          <w:rStyle w:val="HTML"/>
        </w:rPr>
        <w:t xml:space="preserve">           </w:t>
      </w:r>
      <w:r>
        <w:rPr>
          <w:rStyle w:val="s2"/>
        </w:rPr>
        <w:t>"triggerAction"</w:t>
      </w:r>
      <w:r>
        <w:rPr>
          <w:rStyle w:val="HTML"/>
        </w:rPr>
        <w:t>:</w:t>
      </w:r>
      <w:r>
        <w:rPr>
          <w:rStyle w:val="s2"/>
        </w:rPr>
        <w:t>"stop"</w:t>
      </w:r>
      <w:r>
        <w:rPr>
          <w:rStyle w:val="HTML"/>
        </w:rPr>
        <w:t xml:space="preserve">,  </w:t>
      </w:r>
    </w:p>
    <w:p w:rsidR="00000000" w:rsidRDefault="00000000">
      <w:pPr>
        <w:pStyle w:val="HTML0"/>
        <w:divId w:val="454760336"/>
        <w:rPr>
          <w:rStyle w:val="HTML"/>
        </w:rPr>
      </w:pPr>
      <w:r>
        <w:rPr>
          <w:rStyle w:val="HTML"/>
        </w:rPr>
        <w:t xml:space="preserve">           </w:t>
      </w:r>
      <w:r>
        <w:rPr>
          <w:rStyle w:val="s2"/>
        </w:rPr>
        <w:t>"triggerStrategy"</w:t>
      </w:r>
      <w:r>
        <w:rPr>
          <w:rStyle w:val="HTML"/>
        </w:rPr>
        <w:t>:</w:t>
      </w:r>
      <w:r>
        <w:rPr>
          <w:rStyle w:val="s2"/>
        </w:rPr>
        <w:t>"instant"</w:t>
      </w:r>
      <w:r>
        <w:rPr>
          <w:rStyle w:val="HTML"/>
        </w:rPr>
        <w:t xml:space="preserve">,   </w:t>
      </w:r>
    </w:p>
    <w:p w:rsidR="00000000" w:rsidRDefault="00000000">
      <w:pPr>
        <w:pStyle w:val="HTML0"/>
        <w:divId w:val="454760336"/>
        <w:rPr>
          <w:rStyle w:val="HTML"/>
        </w:rPr>
      </w:pPr>
      <w:r>
        <w:rPr>
          <w:rStyle w:val="HTML"/>
        </w:rPr>
        <w:t xml:space="preserve">           </w:t>
      </w:r>
      <w:r>
        <w:rPr>
          <w:rStyle w:val="s2"/>
        </w:rPr>
        <w:t>"stopType"</w:t>
      </w:r>
      <w:r>
        <w:rPr>
          <w:rStyle w:val="HTML"/>
        </w:rPr>
        <w:t>:</w:t>
      </w:r>
      <w:r>
        <w:rPr>
          <w:rStyle w:val="s2"/>
        </w:rPr>
        <w:t>"1"</w:t>
      </w:r>
    </w:p>
    <w:p w:rsidR="00000000" w:rsidRDefault="00000000">
      <w:pPr>
        <w:pStyle w:val="HTML0"/>
        <w:divId w:val="454760336"/>
        <w:rPr>
          <w:rStyle w:val="HTML"/>
        </w:rPr>
      </w:pPr>
      <w:r>
        <w:rPr>
          <w:rStyle w:val="HTML"/>
        </w:rPr>
        <w:t xml:space="preserve">       </w:t>
      </w:r>
      <w:r>
        <w:rPr>
          <w:rStyle w:val="o"/>
        </w:rPr>
        <w:t>}</w:t>
      </w:r>
    </w:p>
    <w:p w:rsidR="00000000" w:rsidRDefault="00000000">
      <w:pPr>
        <w:pStyle w:val="HTML0"/>
        <w:divId w:val="454760336"/>
        <w:rPr>
          <w:rStyle w:val="HTML"/>
        </w:rPr>
      </w:pPr>
      <w:r>
        <w:rPr>
          <w:rStyle w:val="HTML"/>
        </w:rPr>
        <w:t xml:space="preserve">   </w:t>
      </w:r>
      <w:r>
        <w:rPr>
          <w:rStyle w:val="o"/>
        </w:rPr>
        <w:t>]</w:t>
      </w:r>
    </w:p>
    <w:p w:rsidR="00000000" w:rsidRDefault="00000000">
      <w:pPr>
        <w:pStyle w:val="HTML0"/>
        <w:divId w:val="454760336"/>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6"/>
        <w:gridCol w:w="1145"/>
        <w:gridCol w:w="1058"/>
        <w:gridCol w:w="4147"/>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Instrument ID, e.g. </w:t>
            </w:r>
            <w:r>
              <w:rPr>
                <w:rStyle w:val="HTML"/>
              </w:rPr>
              <w:t>BTC-USDT-SWAP</w:t>
            </w:r>
          </w:p>
        </w:tc>
      </w:tr>
      <w:tr w:rsidR="00000000">
        <w:trPr>
          <w:divId w:val="175387555"/>
          <w:tblCellSpacing w:w="15" w:type="dxa"/>
        </w:trPr>
        <w:tc>
          <w:tcPr>
            <w:tcW w:w="0" w:type="auto"/>
            <w:vAlign w:val="center"/>
            <w:hideMark/>
          </w:tcPr>
          <w:p w:rsidR="00000000" w:rsidRDefault="00000000">
            <w:r>
              <w:t>slTriggerPx</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New stop-loss trigger price</w:t>
            </w:r>
            <w:r>
              <w:br/>
              <w:t>if slTriggerPx is set "" means stop-loss trigger price is canceled.</w:t>
            </w:r>
            <w:r>
              <w:br/>
              <w:t xml:space="preserve">Either </w:t>
            </w:r>
            <w:r>
              <w:rPr>
                <w:rStyle w:val="HTML"/>
              </w:rPr>
              <w:t>slTriggerPx</w:t>
            </w:r>
            <w:r>
              <w:t xml:space="preserve"> or </w:t>
            </w:r>
            <w:r>
              <w:rPr>
                <w:rStyle w:val="HTML"/>
              </w:rPr>
              <w:t>tpTriggerPx</w:t>
            </w:r>
            <w:r>
              <w:t xml:space="preserve"> is required.</w:t>
            </w:r>
          </w:p>
        </w:tc>
      </w:tr>
      <w:tr w:rsidR="00000000">
        <w:trPr>
          <w:divId w:val="175387555"/>
          <w:tblCellSpacing w:w="15" w:type="dxa"/>
        </w:trPr>
        <w:tc>
          <w:tcPr>
            <w:tcW w:w="0" w:type="auto"/>
            <w:vAlign w:val="center"/>
            <w:hideMark/>
          </w:tcPr>
          <w:p w:rsidR="00000000" w:rsidRDefault="00000000">
            <w:r>
              <w:t>tpTriggerPx</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New take-profit trigger price</w:t>
            </w:r>
            <w:r>
              <w:br/>
              <w:t>if tpTriggerPx is set "" means take-profit trigger price is canceled.</w:t>
            </w:r>
          </w:p>
        </w:tc>
      </w:tr>
      <w:tr w:rsidR="00000000">
        <w:trPr>
          <w:divId w:val="175387555"/>
          <w:tblCellSpacing w:w="15" w:type="dxa"/>
        </w:trPr>
        <w:tc>
          <w:tcPr>
            <w:tcW w:w="0" w:type="auto"/>
            <w:vAlign w:val="center"/>
            <w:hideMark/>
          </w:tcPr>
          <w:p w:rsidR="00000000" w:rsidRDefault="00000000">
            <w:r>
              <w:t>tpRatio</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Take profit ratio, 0.1 represents 10%, only applicable to contract grid</w:t>
            </w:r>
            <w:r>
              <w:br/>
              <w:t>if it is set "" means take-profit ratio is canceled.</w:t>
            </w:r>
          </w:p>
        </w:tc>
      </w:tr>
      <w:tr w:rsidR="00000000">
        <w:trPr>
          <w:divId w:val="175387555"/>
          <w:tblCellSpacing w:w="15" w:type="dxa"/>
        </w:trPr>
        <w:tc>
          <w:tcPr>
            <w:tcW w:w="0" w:type="auto"/>
            <w:vAlign w:val="center"/>
            <w:hideMark/>
          </w:tcPr>
          <w:p w:rsidR="00000000" w:rsidRDefault="00000000">
            <w:r>
              <w:t>slRatio</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Stop loss ratio, 0.1 represents 10%, only applicable to contract grid`</w:t>
            </w:r>
            <w:r>
              <w:br/>
              <w:t>if it is set "" means stop-loss ratio is canceled.</w:t>
            </w:r>
          </w:p>
        </w:tc>
      </w:tr>
      <w:tr w:rsidR="00000000">
        <w:trPr>
          <w:divId w:val="175387555"/>
          <w:tblCellSpacing w:w="15" w:type="dxa"/>
        </w:trPr>
        <w:tc>
          <w:tcPr>
            <w:tcW w:w="0" w:type="auto"/>
            <w:vAlign w:val="center"/>
            <w:hideMark/>
          </w:tcPr>
          <w:p w:rsidR="00000000" w:rsidRDefault="00000000">
            <w:r>
              <w:t>triggerParams</w:t>
            </w:r>
          </w:p>
        </w:tc>
        <w:tc>
          <w:tcPr>
            <w:tcW w:w="0" w:type="auto"/>
            <w:vAlign w:val="center"/>
            <w:hideMark/>
          </w:tcPr>
          <w:p w:rsidR="00000000" w:rsidRDefault="00000000">
            <w:r>
              <w:t>Array of object</w:t>
            </w:r>
          </w:p>
        </w:tc>
        <w:tc>
          <w:tcPr>
            <w:tcW w:w="0" w:type="auto"/>
            <w:vAlign w:val="center"/>
            <w:hideMark/>
          </w:tcPr>
          <w:p w:rsidR="00000000" w:rsidRDefault="00000000">
            <w:r>
              <w:t>No</w:t>
            </w:r>
          </w:p>
        </w:tc>
        <w:tc>
          <w:tcPr>
            <w:tcW w:w="0" w:type="auto"/>
            <w:vAlign w:val="center"/>
            <w:hideMark/>
          </w:tcPr>
          <w:p w:rsidR="00000000" w:rsidRDefault="00000000">
            <w:r>
              <w:t>Trigger Parameters</w:t>
            </w:r>
          </w:p>
        </w:tc>
      </w:tr>
      <w:tr w:rsidR="00000000">
        <w:trPr>
          <w:divId w:val="175387555"/>
          <w:tblCellSpacing w:w="15" w:type="dxa"/>
        </w:trPr>
        <w:tc>
          <w:tcPr>
            <w:tcW w:w="0" w:type="auto"/>
            <w:vAlign w:val="center"/>
            <w:hideMark/>
          </w:tcPr>
          <w:p w:rsidR="00000000" w:rsidRDefault="00000000">
            <w:r>
              <w:t>&gt; triggerAction</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Trigger action</w:t>
            </w:r>
            <w:r>
              <w:br/>
            </w:r>
            <w:r>
              <w:rPr>
                <w:rStyle w:val="HTML"/>
              </w:rPr>
              <w:t>start</w:t>
            </w:r>
            <w:r>
              <w:br/>
            </w:r>
            <w:r>
              <w:rPr>
                <w:rStyle w:val="HTML"/>
              </w:rPr>
              <w:t>stop</w:t>
            </w:r>
          </w:p>
        </w:tc>
      </w:tr>
      <w:tr w:rsidR="00000000">
        <w:trPr>
          <w:divId w:val="175387555"/>
          <w:tblCellSpacing w:w="15" w:type="dxa"/>
        </w:trPr>
        <w:tc>
          <w:tcPr>
            <w:tcW w:w="0" w:type="auto"/>
            <w:vAlign w:val="center"/>
            <w:hideMark/>
          </w:tcPr>
          <w:p w:rsidR="00000000" w:rsidRDefault="00000000">
            <w:r>
              <w:t>&gt; triggerStrategy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Trigger strategy</w:t>
            </w:r>
            <w:r>
              <w:br/>
            </w:r>
            <w:r>
              <w:rPr>
                <w:rStyle w:val="HTML"/>
              </w:rPr>
              <w:t>instant</w:t>
            </w:r>
            <w:r>
              <w:br/>
            </w:r>
            <w:r>
              <w:rPr>
                <w:rStyle w:val="HTML"/>
              </w:rPr>
              <w:t>price</w:t>
            </w:r>
            <w:r>
              <w:br/>
            </w:r>
            <w:r>
              <w:rPr>
                <w:rStyle w:val="HTML"/>
              </w:rPr>
              <w:t>rsi</w:t>
            </w:r>
          </w:p>
        </w:tc>
      </w:tr>
      <w:tr w:rsidR="00000000">
        <w:trPr>
          <w:divId w:val="175387555"/>
          <w:tblCellSpacing w:w="15" w:type="dxa"/>
        </w:trPr>
        <w:tc>
          <w:tcPr>
            <w:tcW w:w="0" w:type="auto"/>
            <w:vAlign w:val="center"/>
            <w:hideMark/>
          </w:tcPr>
          <w:p w:rsidR="00000000" w:rsidRDefault="00000000">
            <w:r>
              <w:t>&gt; triggerPx</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Trigger Price</w:t>
            </w:r>
            <w:r>
              <w:br/>
              <w:t xml:space="preserve">This field is only valid when </w:t>
            </w:r>
            <w:r>
              <w:rPr>
                <w:rStyle w:val="HTML"/>
              </w:rPr>
              <w:t>triggerStrategy</w:t>
            </w:r>
            <w:r>
              <w:t xml:space="preserve"> is </w:t>
            </w:r>
            <w:r>
              <w:rPr>
                <w:rStyle w:val="HTML"/>
              </w:rPr>
              <w:t>price</w:t>
            </w:r>
          </w:p>
        </w:tc>
      </w:tr>
      <w:tr w:rsidR="00000000">
        <w:trPr>
          <w:divId w:val="175387555"/>
          <w:tblCellSpacing w:w="15" w:type="dxa"/>
        </w:trPr>
        <w:tc>
          <w:tcPr>
            <w:tcW w:w="0" w:type="auto"/>
            <w:vAlign w:val="center"/>
            <w:hideMark/>
          </w:tcPr>
          <w:p w:rsidR="00000000" w:rsidRDefault="00000000">
            <w:r>
              <w:t>&gt; stopType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Stop type</w:t>
            </w:r>
            <w:r>
              <w:br/>
              <w:t xml:space="preserve">Spot grid </w:t>
            </w:r>
            <w:r>
              <w:rPr>
                <w:rStyle w:val="HTML"/>
              </w:rPr>
              <w:t>1</w:t>
            </w:r>
            <w:r>
              <w:t xml:space="preserve">: Sell base currency </w:t>
            </w:r>
            <w:r>
              <w:rPr>
                <w:rStyle w:val="HTML"/>
              </w:rPr>
              <w:t>2</w:t>
            </w:r>
            <w:r>
              <w:t>: Keep base currency</w:t>
            </w:r>
            <w:r>
              <w:br/>
              <w:t xml:space="preserve">Contract grid </w:t>
            </w:r>
            <w:r>
              <w:rPr>
                <w:rStyle w:val="HTML"/>
              </w:rPr>
              <w:t>1</w:t>
            </w:r>
            <w:r>
              <w:t xml:space="preserve">: Market Close All positions </w:t>
            </w:r>
            <w:r>
              <w:rPr>
                <w:rStyle w:val="HTML"/>
              </w:rPr>
              <w:t>2</w:t>
            </w:r>
            <w:r>
              <w:t>: Keep positions</w:t>
            </w:r>
            <w:r>
              <w:br/>
              <w:t xml:space="preserve">This field is only valid when </w:t>
            </w:r>
            <w:r>
              <w:rPr>
                <w:rStyle w:val="HTML"/>
              </w:rPr>
              <w:t>triggerAction</w:t>
            </w:r>
            <w:r>
              <w:t xml:space="preserve"> is </w:t>
            </w:r>
            <w:r>
              <w:rPr>
                <w:rStyle w:val="HTML"/>
              </w:rPr>
              <w:t>stop</w:t>
            </w:r>
          </w:p>
        </w:tc>
      </w:tr>
    </w:tbl>
    <w:p w:rsidR="00000000" w:rsidRDefault="00000000">
      <w:pPr>
        <w:pStyle w:val="a5"/>
        <w:divId w:val="1550343156"/>
      </w:pPr>
      <w:r>
        <w:t>Response Example</w:t>
      </w:r>
    </w:p>
    <w:p w:rsidR="00000000" w:rsidRDefault="00000000">
      <w:pPr>
        <w:pStyle w:val="HTML0"/>
        <w:divId w:val="994407289"/>
        <w:rPr>
          <w:rStyle w:val="w"/>
        </w:rPr>
      </w:pPr>
      <w:r>
        <w:rPr>
          <w:rStyle w:val="p"/>
        </w:rPr>
        <w:t>{</w:t>
      </w:r>
    </w:p>
    <w:p w:rsidR="00000000" w:rsidRDefault="00000000">
      <w:pPr>
        <w:pStyle w:val="HTML0"/>
        <w:divId w:val="994407289"/>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994407289"/>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994407289"/>
        <w:rPr>
          <w:rStyle w:val="w"/>
        </w:rPr>
      </w:pPr>
      <w:r>
        <w:rPr>
          <w:rStyle w:val="w"/>
        </w:rPr>
        <w:t xml:space="preserve">    </w:t>
      </w:r>
      <w:r>
        <w:rPr>
          <w:rStyle w:val="nl"/>
        </w:rPr>
        <w:t>"data"</w:t>
      </w:r>
      <w:r>
        <w:rPr>
          <w:rStyle w:val="p"/>
        </w:rPr>
        <w:t>:[</w:t>
      </w:r>
    </w:p>
    <w:p w:rsidR="00000000" w:rsidRDefault="00000000">
      <w:pPr>
        <w:pStyle w:val="HTML0"/>
        <w:divId w:val="994407289"/>
        <w:rPr>
          <w:rStyle w:val="w"/>
        </w:rPr>
      </w:pPr>
      <w:r>
        <w:rPr>
          <w:rStyle w:val="w"/>
        </w:rPr>
        <w:t xml:space="preserve">        </w:t>
      </w:r>
      <w:r>
        <w:rPr>
          <w:rStyle w:val="p"/>
        </w:rPr>
        <w:t>{</w:t>
      </w:r>
    </w:p>
    <w:p w:rsidR="00000000" w:rsidRDefault="00000000">
      <w:pPr>
        <w:pStyle w:val="HTML0"/>
        <w:divId w:val="994407289"/>
        <w:rPr>
          <w:rStyle w:val="w"/>
        </w:rPr>
      </w:pPr>
      <w:r>
        <w:rPr>
          <w:rStyle w:val="w"/>
        </w:rPr>
        <w:t xml:space="preserve">            </w:t>
      </w:r>
      <w:r>
        <w:rPr>
          <w:rStyle w:val="nl"/>
        </w:rPr>
        <w:t>"algoClOrdId"</w:t>
      </w:r>
      <w:r>
        <w:rPr>
          <w:rStyle w:val="p"/>
        </w:rPr>
        <w:t>:</w:t>
      </w:r>
      <w:r>
        <w:rPr>
          <w:rStyle w:val="w"/>
        </w:rPr>
        <w:t xml:space="preserve"> </w:t>
      </w:r>
      <w:r>
        <w:rPr>
          <w:rStyle w:val="s2"/>
        </w:rPr>
        <w:t>""</w:t>
      </w:r>
      <w:r>
        <w:rPr>
          <w:rStyle w:val="p"/>
        </w:rPr>
        <w:t>,</w:t>
      </w:r>
    </w:p>
    <w:p w:rsidR="00000000" w:rsidRDefault="00000000">
      <w:pPr>
        <w:pStyle w:val="HTML0"/>
        <w:divId w:val="994407289"/>
        <w:rPr>
          <w:rStyle w:val="w"/>
        </w:rPr>
      </w:pPr>
      <w:r>
        <w:rPr>
          <w:rStyle w:val="w"/>
        </w:rPr>
        <w:t xml:space="preserve">            </w:t>
      </w:r>
      <w:r>
        <w:rPr>
          <w:rStyle w:val="nl"/>
        </w:rPr>
        <w:t>"algoId"</w:t>
      </w:r>
      <w:r>
        <w:rPr>
          <w:rStyle w:val="p"/>
        </w:rPr>
        <w:t>:</w:t>
      </w:r>
      <w:r>
        <w:rPr>
          <w:rStyle w:val="s2"/>
        </w:rPr>
        <w:t>"448965992920907776"</w:t>
      </w:r>
      <w:r>
        <w:rPr>
          <w:rStyle w:val="p"/>
        </w:rPr>
        <w:t>,</w:t>
      </w:r>
    </w:p>
    <w:p w:rsidR="00000000" w:rsidRDefault="00000000">
      <w:pPr>
        <w:pStyle w:val="HTML0"/>
        <w:divId w:val="994407289"/>
        <w:rPr>
          <w:rStyle w:val="w"/>
        </w:rPr>
      </w:pPr>
      <w:r>
        <w:rPr>
          <w:rStyle w:val="w"/>
        </w:rPr>
        <w:t xml:space="preserve">            </w:t>
      </w:r>
      <w:r>
        <w:rPr>
          <w:rStyle w:val="nl"/>
        </w:rPr>
        <w:t>"sCode"</w:t>
      </w:r>
      <w:r>
        <w:rPr>
          <w:rStyle w:val="p"/>
        </w:rPr>
        <w:t>:</w:t>
      </w:r>
      <w:r>
        <w:rPr>
          <w:rStyle w:val="s2"/>
        </w:rPr>
        <w:t>"0"</w:t>
      </w:r>
      <w:r>
        <w:rPr>
          <w:rStyle w:val="p"/>
        </w:rPr>
        <w:t>,</w:t>
      </w:r>
    </w:p>
    <w:p w:rsidR="00000000" w:rsidRDefault="00000000">
      <w:pPr>
        <w:pStyle w:val="HTML0"/>
        <w:divId w:val="994407289"/>
        <w:rPr>
          <w:rStyle w:val="w"/>
        </w:rPr>
      </w:pPr>
      <w:r>
        <w:rPr>
          <w:rStyle w:val="w"/>
        </w:rPr>
        <w:t xml:space="preserve">            </w:t>
      </w:r>
      <w:r>
        <w:rPr>
          <w:rStyle w:val="nl"/>
        </w:rPr>
        <w:t>"sMsg"</w:t>
      </w:r>
      <w:r>
        <w:rPr>
          <w:rStyle w:val="p"/>
        </w:rPr>
        <w:t>:</w:t>
      </w:r>
      <w:r>
        <w:rPr>
          <w:rStyle w:val="s2"/>
        </w:rPr>
        <w:t>""</w:t>
      </w:r>
      <w:r>
        <w:rPr>
          <w:rStyle w:val="p"/>
        </w:rPr>
        <w:t>,</w:t>
      </w:r>
    </w:p>
    <w:p w:rsidR="00000000" w:rsidRDefault="00000000">
      <w:pPr>
        <w:pStyle w:val="HTML0"/>
        <w:divId w:val="994407289"/>
        <w:rPr>
          <w:rStyle w:val="w"/>
        </w:rPr>
      </w:pPr>
      <w:r>
        <w:rPr>
          <w:rStyle w:val="w"/>
        </w:rPr>
        <w:t xml:space="preserve">            </w:t>
      </w:r>
      <w:r>
        <w:rPr>
          <w:rStyle w:val="nl"/>
        </w:rPr>
        <w:t>"tag"</w:t>
      </w:r>
      <w:r>
        <w:rPr>
          <w:rStyle w:val="p"/>
        </w:rPr>
        <w:t>:</w:t>
      </w:r>
      <w:r>
        <w:rPr>
          <w:rStyle w:val="w"/>
        </w:rPr>
        <w:t xml:space="preserve"> </w:t>
      </w:r>
      <w:r>
        <w:rPr>
          <w:rStyle w:val="s2"/>
        </w:rPr>
        <w:t>""</w:t>
      </w:r>
    </w:p>
    <w:p w:rsidR="00000000" w:rsidRDefault="00000000">
      <w:pPr>
        <w:pStyle w:val="HTML0"/>
        <w:divId w:val="994407289"/>
        <w:rPr>
          <w:rStyle w:val="w"/>
        </w:rPr>
      </w:pPr>
      <w:r>
        <w:rPr>
          <w:rStyle w:val="w"/>
        </w:rPr>
        <w:t xml:space="preserve">        </w:t>
      </w:r>
      <w:r>
        <w:rPr>
          <w:rStyle w:val="p"/>
        </w:rPr>
        <w:t>}</w:t>
      </w:r>
    </w:p>
    <w:p w:rsidR="00000000" w:rsidRDefault="00000000">
      <w:pPr>
        <w:pStyle w:val="HTML0"/>
        <w:divId w:val="994407289"/>
        <w:rPr>
          <w:rStyle w:val="w"/>
        </w:rPr>
      </w:pPr>
      <w:r>
        <w:rPr>
          <w:rStyle w:val="w"/>
        </w:rPr>
        <w:t xml:space="preserve">    </w:t>
      </w:r>
      <w:r>
        <w:rPr>
          <w:rStyle w:val="p"/>
        </w:rPr>
        <w:t>]</w:t>
      </w:r>
    </w:p>
    <w:p w:rsidR="00000000" w:rsidRDefault="00000000">
      <w:pPr>
        <w:pStyle w:val="HTML0"/>
        <w:divId w:val="994407289"/>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613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algoClOrdId</w:t>
            </w:r>
          </w:p>
        </w:tc>
        <w:tc>
          <w:tcPr>
            <w:tcW w:w="0" w:type="auto"/>
            <w:vAlign w:val="center"/>
            <w:hideMark/>
          </w:tcPr>
          <w:p w:rsidR="00000000" w:rsidRDefault="00000000">
            <w:r>
              <w:t>String</w:t>
            </w:r>
          </w:p>
        </w:tc>
        <w:tc>
          <w:tcPr>
            <w:tcW w:w="0" w:type="auto"/>
            <w:vAlign w:val="center"/>
            <w:hideMark/>
          </w:tcPr>
          <w:p w:rsidR="00000000" w:rsidRDefault="00000000">
            <w:r>
              <w:t>Client-supplied Algo ID</w:t>
            </w:r>
          </w:p>
        </w:tc>
      </w:tr>
      <w:tr w:rsidR="00000000">
        <w:trPr>
          <w:divId w:val="175387555"/>
          <w:tblCellSpacing w:w="15" w:type="dxa"/>
        </w:trPr>
        <w:tc>
          <w:tcPr>
            <w:tcW w:w="0" w:type="auto"/>
            <w:vAlign w:val="center"/>
            <w:hideMark/>
          </w:tcPr>
          <w:p w:rsidR="00000000" w:rsidRDefault="00000000">
            <w:r>
              <w:t>sCode</w:t>
            </w:r>
          </w:p>
        </w:tc>
        <w:tc>
          <w:tcPr>
            <w:tcW w:w="0" w:type="auto"/>
            <w:vAlign w:val="center"/>
            <w:hideMark/>
          </w:tcPr>
          <w:p w:rsidR="00000000" w:rsidRDefault="00000000">
            <w:r>
              <w:t>String</w:t>
            </w:r>
          </w:p>
        </w:tc>
        <w:tc>
          <w:tcPr>
            <w:tcW w:w="0" w:type="auto"/>
            <w:vAlign w:val="center"/>
            <w:hideMark/>
          </w:tcPr>
          <w:p w:rsidR="00000000" w:rsidRDefault="00000000">
            <w:r>
              <w:t xml:space="preserve">The code of the event execution result, </w:t>
            </w:r>
            <w:r>
              <w:rPr>
                <w:rStyle w:val="HTML"/>
              </w:rPr>
              <w:t>0</w:t>
            </w:r>
            <w:r>
              <w:t xml:space="preserve"> means success.</w:t>
            </w:r>
          </w:p>
        </w:tc>
      </w:tr>
      <w:tr w:rsidR="00000000">
        <w:trPr>
          <w:divId w:val="175387555"/>
          <w:tblCellSpacing w:w="15" w:type="dxa"/>
        </w:trPr>
        <w:tc>
          <w:tcPr>
            <w:tcW w:w="0" w:type="auto"/>
            <w:vAlign w:val="center"/>
            <w:hideMark/>
          </w:tcPr>
          <w:p w:rsidR="00000000" w:rsidRDefault="00000000">
            <w:r>
              <w:t>sMsg</w:t>
            </w:r>
          </w:p>
        </w:tc>
        <w:tc>
          <w:tcPr>
            <w:tcW w:w="0" w:type="auto"/>
            <w:vAlign w:val="center"/>
            <w:hideMark/>
          </w:tcPr>
          <w:p w:rsidR="00000000" w:rsidRDefault="00000000">
            <w:r>
              <w:t>String</w:t>
            </w:r>
          </w:p>
        </w:tc>
        <w:tc>
          <w:tcPr>
            <w:tcW w:w="0" w:type="auto"/>
            <w:vAlign w:val="center"/>
            <w:hideMark/>
          </w:tcPr>
          <w:p w:rsidR="00000000" w:rsidRDefault="00000000">
            <w:r>
              <w:t>Rejection message if the request is unsuccessful.</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bl>
    <w:p w:rsidR="00000000" w:rsidRDefault="00000000">
      <w:pPr>
        <w:pStyle w:val="3"/>
        <w:divId w:val="175387555"/>
      </w:pPr>
      <w:r>
        <w:t>POST / Stop grid algo order</w:t>
      </w:r>
    </w:p>
    <w:p w:rsidR="00000000" w:rsidRDefault="00000000">
      <w:pPr>
        <w:pStyle w:val="a5"/>
        <w:divId w:val="175387555"/>
      </w:pPr>
      <w:r>
        <w:t>A maximum of 10 orders can be stopped per request.</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/api/v5/tradingBot/grid/stop-order-algo</w:t>
      </w:r>
    </w:p>
    <w:p w:rsidR="00000000" w:rsidRDefault="00000000">
      <w:pPr>
        <w:pStyle w:val="a5"/>
        <w:divId w:val="2069723021"/>
      </w:pPr>
      <w:r>
        <w:t>Request Example</w:t>
      </w:r>
    </w:p>
    <w:p w:rsidR="00000000" w:rsidRDefault="00000000">
      <w:pPr>
        <w:pStyle w:val="HTML0"/>
        <w:divId w:val="46102568"/>
        <w:rPr>
          <w:rStyle w:val="HTML"/>
        </w:rPr>
      </w:pPr>
      <w:r>
        <w:rPr>
          <w:rStyle w:val="HTML"/>
        </w:rPr>
        <w:t>POST /api/v5/tradingBot/grid/stop-order-algo</w:t>
      </w:r>
    </w:p>
    <w:p w:rsidR="00000000" w:rsidRDefault="00000000">
      <w:pPr>
        <w:pStyle w:val="HTML0"/>
        <w:divId w:val="46102568"/>
        <w:rPr>
          <w:rStyle w:val="HTML"/>
        </w:rPr>
      </w:pPr>
      <w:r>
        <w:rPr>
          <w:rStyle w:val="HTML"/>
        </w:rPr>
        <w:t>body</w:t>
      </w:r>
    </w:p>
    <w:p w:rsidR="00000000" w:rsidRDefault="00000000">
      <w:pPr>
        <w:pStyle w:val="HTML0"/>
        <w:divId w:val="46102568"/>
        <w:rPr>
          <w:rStyle w:val="HTML"/>
        </w:rPr>
      </w:pPr>
      <w:r>
        <w:rPr>
          <w:rStyle w:val="o"/>
        </w:rPr>
        <w:t>[</w:t>
      </w:r>
    </w:p>
    <w:p w:rsidR="00000000" w:rsidRDefault="00000000">
      <w:pPr>
        <w:pStyle w:val="HTML0"/>
        <w:divId w:val="46102568"/>
        <w:rPr>
          <w:rStyle w:val="HTML"/>
        </w:rPr>
      </w:pPr>
      <w:r>
        <w:rPr>
          <w:rStyle w:val="HTML"/>
        </w:rPr>
        <w:t xml:space="preserve">    </w:t>
      </w:r>
      <w:r>
        <w:rPr>
          <w:rStyle w:val="o"/>
        </w:rPr>
        <w:t>{</w:t>
      </w:r>
    </w:p>
    <w:p w:rsidR="00000000" w:rsidRDefault="00000000">
      <w:pPr>
        <w:pStyle w:val="HTML0"/>
        <w:divId w:val="46102568"/>
        <w:rPr>
          <w:rStyle w:val="HTML"/>
        </w:rPr>
      </w:pPr>
      <w:r>
        <w:rPr>
          <w:rStyle w:val="HTML"/>
        </w:rPr>
        <w:t xml:space="preserve">        </w:t>
      </w:r>
      <w:r>
        <w:rPr>
          <w:rStyle w:val="s2"/>
        </w:rPr>
        <w:t>"algoId"</w:t>
      </w:r>
      <w:r>
        <w:rPr>
          <w:rStyle w:val="HTML"/>
        </w:rPr>
        <w:t>:</w:t>
      </w:r>
      <w:r>
        <w:rPr>
          <w:rStyle w:val="s2"/>
        </w:rPr>
        <w:t>"448965992920907776"</w:t>
      </w:r>
      <w:r>
        <w:rPr>
          <w:rStyle w:val="HTML"/>
        </w:rPr>
        <w:t>,</w:t>
      </w:r>
    </w:p>
    <w:p w:rsidR="00000000" w:rsidRDefault="00000000">
      <w:pPr>
        <w:pStyle w:val="HTML0"/>
        <w:divId w:val="46102568"/>
        <w:rPr>
          <w:rStyle w:val="HTML"/>
        </w:rPr>
      </w:pPr>
      <w:r>
        <w:rPr>
          <w:rStyle w:val="HTML"/>
        </w:rPr>
        <w:t xml:space="preserve">        </w:t>
      </w:r>
      <w:r>
        <w:rPr>
          <w:rStyle w:val="s2"/>
        </w:rPr>
        <w:t>"instId"</w:t>
      </w:r>
      <w:r>
        <w:rPr>
          <w:rStyle w:val="HTML"/>
        </w:rPr>
        <w:t>:</w:t>
      </w:r>
      <w:r>
        <w:rPr>
          <w:rStyle w:val="s2"/>
        </w:rPr>
        <w:t>"BTC-USDT"</w:t>
      </w:r>
      <w:r>
        <w:rPr>
          <w:rStyle w:val="HTML"/>
        </w:rPr>
        <w:t>,</w:t>
      </w:r>
    </w:p>
    <w:p w:rsidR="00000000" w:rsidRDefault="00000000">
      <w:pPr>
        <w:pStyle w:val="HTML0"/>
        <w:divId w:val="46102568"/>
        <w:rPr>
          <w:rStyle w:val="HTML"/>
        </w:rPr>
      </w:pPr>
      <w:r>
        <w:rPr>
          <w:rStyle w:val="HTML"/>
        </w:rPr>
        <w:t xml:space="preserve">        </w:t>
      </w:r>
      <w:r>
        <w:rPr>
          <w:rStyle w:val="s2"/>
        </w:rPr>
        <w:t>"stopType"</w:t>
      </w:r>
      <w:r>
        <w:rPr>
          <w:rStyle w:val="HTML"/>
        </w:rPr>
        <w:t>:</w:t>
      </w:r>
      <w:r>
        <w:rPr>
          <w:rStyle w:val="s2"/>
        </w:rPr>
        <w:t>"1"</w:t>
      </w:r>
      <w:r>
        <w:rPr>
          <w:rStyle w:val="HTML"/>
        </w:rPr>
        <w:t>,</w:t>
      </w:r>
    </w:p>
    <w:p w:rsidR="00000000" w:rsidRDefault="00000000">
      <w:pPr>
        <w:pStyle w:val="HTML0"/>
        <w:divId w:val="46102568"/>
        <w:rPr>
          <w:rStyle w:val="HTML"/>
        </w:rPr>
      </w:pPr>
      <w:r>
        <w:rPr>
          <w:rStyle w:val="HTML"/>
        </w:rPr>
        <w:t xml:space="preserve">        </w:t>
      </w:r>
      <w:r>
        <w:rPr>
          <w:rStyle w:val="s2"/>
        </w:rPr>
        <w:t>"algoOrdType"</w:t>
      </w:r>
      <w:r>
        <w:rPr>
          <w:rStyle w:val="HTML"/>
        </w:rPr>
        <w:t>:</w:t>
      </w:r>
      <w:r>
        <w:rPr>
          <w:rStyle w:val="s2"/>
        </w:rPr>
        <w:t>"grid"</w:t>
      </w:r>
    </w:p>
    <w:p w:rsidR="00000000" w:rsidRDefault="00000000">
      <w:pPr>
        <w:pStyle w:val="HTML0"/>
        <w:divId w:val="46102568"/>
        <w:rPr>
          <w:rStyle w:val="HTML"/>
        </w:rPr>
      </w:pPr>
      <w:r>
        <w:rPr>
          <w:rStyle w:val="HTML"/>
        </w:rPr>
        <w:t xml:space="preserve">    </w:t>
      </w:r>
      <w:r>
        <w:rPr>
          <w:rStyle w:val="o"/>
        </w:rPr>
        <w:t>}</w:t>
      </w:r>
    </w:p>
    <w:p w:rsidR="00000000" w:rsidRDefault="00000000">
      <w:pPr>
        <w:pStyle w:val="HTML0"/>
        <w:divId w:val="46102568"/>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1058"/>
        <w:gridCol w:w="5073"/>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Instrument ID, e.g. </w:t>
            </w:r>
            <w:r>
              <w:rPr>
                <w:rStyle w:val="HTML"/>
              </w:rPr>
              <w:t>BTC-USDT</w:t>
            </w:r>
          </w:p>
        </w:tc>
      </w:tr>
      <w:tr w:rsidR="00000000">
        <w:trPr>
          <w:divId w:val="175387555"/>
          <w:tblCellSpacing w:w="15" w:type="dxa"/>
        </w:trPr>
        <w:tc>
          <w:tcPr>
            <w:tcW w:w="0" w:type="auto"/>
            <w:vAlign w:val="center"/>
            <w:hideMark/>
          </w:tcPr>
          <w:p w:rsidR="00000000" w:rsidRDefault="00000000">
            <w:r>
              <w:t>algoOrdType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 order type</w:t>
            </w:r>
            <w:r>
              <w:br/>
            </w:r>
            <w:r>
              <w:rPr>
                <w:rStyle w:val="HTML"/>
              </w:rPr>
              <w:t>grid</w:t>
            </w:r>
            <w:r>
              <w:t>: Spot grid</w:t>
            </w:r>
            <w:r>
              <w:br/>
            </w:r>
            <w:r>
              <w:rPr>
                <w:rStyle w:val="HTML"/>
              </w:rPr>
              <w:t>contract_grid</w:t>
            </w:r>
            <w:r>
              <w:t>: Contract grid</w:t>
            </w:r>
          </w:p>
        </w:tc>
      </w:tr>
      <w:tr w:rsidR="00000000">
        <w:trPr>
          <w:divId w:val="175387555"/>
          <w:tblCellSpacing w:w="15" w:type="dxa"/>
        </w:trPr>
        <w:tc>
          <w:tcPr>
            <w:tcW w:w="0" w:type="auto"/>
            <w:vAlign w:val="center"/>
            <w:hideMark/>
          </w:tcPr>
          <w:p w:rsidR="00000000" w:rsidRDefault="00000000">
            <w:r>
              <w:t>stopType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Stop type</w:t>
            </w:r>
            <w:r>
              <w:br/>
              <w:t xml:space="preserve">Spot grid </w:t>
            </w:r>
            <w:r>
              <w:rPr>
                <w:rStyle w:val="HTML"/>
              </w:rPr>
              <w:t>1</w:t>
            </w:r>
            <w:r>
              <w:t xml:space="preserve">: Sell base currency </w:t>
            </w:r>
            <w:r>
              <w:rPr>
                <w:rStyle w:val="HTML"/>
              </w:rPr>
              <w:t>2</w:t>
            </w:r>
            <w:r>
              <w:t>: Keep base currency</w:t>
            </w:r>
            <w:r>
              <w:br/>
              <w:t xml:space="preserve">Contract grid </w:t>
            </w:r>
            <w:r>
              <w:rPr>
                <w:rStyle w:val="HTML"/>
              </w:rPr>
              <w:t>1</w:t>
            </w:r>
            <w:r>
              <w:t xml:space="preserve">: Market Close All positions </w:t>
            </w:r>
            <w:r>
              <w:rPr>
                <w:rStyle w:val="HTML"/>
              </w:rPr>
              <w:t>2</w:t>
            </w:r>
            <w:r>
              <w:t>: Keep positions</w:t>
            </w:r>
          </w:p>
        </w:tc>
      </w:tr>
    </w:tbl>
    <w:p w:rsidR="00000000" w:rsidRDefault="00000000">
      <w:pPr>
        <w:pStyle w:val="a5"/>
        <w:divId w:val="966006204"/>
      </w:pPr>
      <w:r>
        <w:t>Response Example</w:t>
      </w:r>
    </w:p>
    <w:p w:rsidR="00000000" w:rsidRDefault="00000000">
      <w:pPr>
        <w:pStyle w:val="HTML0"/>
        <w:divId w:val="1523517945"/>
        <w:rPr>
          <w:rStyle w:val="w"/>
        </w:rPr>
      </w:pPr>
      <w:r>
        <w:rPr>
          <w:rStyle w:val="p"/>
        </w:rPr>
        <w:t>{</w:t>
      </w:r>
    </w:p>
    <w:p w:rsidR="00000000" w:rsidRDefault="00000000">
      <w:pPr>
        <w:pStyle w:val="HTML0"/>
        <w:divId w:val="1523517945"/>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523517945"/>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523517945"/>
        <w:rPr>
          <w:rStyle w:val="w"/>
        </w:rPr>
      </w:pPr>
      <w:r>
        <w:rPr>
          <w:rStyle w:val="w"/>
        </w:rPr>
        <w:t xml:space="preserve">        </w:t>
      </w:r>
      <w:r>
        <w:rPr>
          <w:rStyle w:val="p"/>
        </w:rPr>
        <w:t>{</w:t>
      </w:r>
    </w:p>
    <w:p w:rsidR="00000000" w:rsidRDefault="00000000">
      <w:pPr>
        <w:pStyle w:val="HTML0"/>
        <w:divId w:val="1523517945"/>
        <w:rPr>
          <w:rStyle w:val="w"/>
        </w:rPr>
      </w:pPr>
      <w:r>
        <w:rPr>
          <w:rStyle w:val="w"/>
        </w:rPr>
        <w:t xml:space="preserve">            </w:t>
      </w:r>
      <w:r>
        <w:rPr>
          <w:rStyle w:val="nl"/>
        </w:rPr>
        <w:t>"algoClOrdId"</w:t>
      </w:r>
      <w:r>
        <w:rPr>
          <w:rStyle w:val="p"/>
        </w:rPr>
        <w:t>:</w:t>
      </w:r>
      <w:r>
        <w:rPr>
          <w:rStyle w:val="w"/>
        </w:rPr>
        <w:t xml:space="preserve"> </w:t>
      </w:r>
      <w:r>
        <w:rPr>
          <w:rStyle w:val="s2"/>
        </w:rPr>
        <w:t>""</w:t>
      </w:r>
      <w:r>
        <w:rPr>
          <w:rStyle w:val="p"/>
        </w:rPr>
        <w:t>,</w:t>
      </w:r>
    </w:p>
    <w:p w:rsidR="00000000" w:rsidRDefault="00000000">
      <w:pPr>
        <w:pStyle w:val="HTML0"/>
        <w:divId w:val="1523517945"/>
        <w:rPr>
          <w:rStyle w:val="w"/>
        </w:rPr>
      </w:pPr>
      <w:r>
        <w:rPr>
          <w:rStyle w:val="w"/>
        </w:rPr>
        <w:t xml:space="preserve">            </w:t>
      </w:r>
      <w:r>
        <w:rPr>
          <w:rStyle w:val="nl"/>
        </w:rPr>
        <w:t>"algoId"</w:t>
      </w:r>
      <w:r>
        <w:rPr>
          <w:rStyle w:val="p"/>
        </w:rPr>
        <w:t>:</w:t>
      </w:r>
      <w:r>
        <w:rPr>
          <w:rStyle w:val="w"/>
        </w:rPr>
        <w:t xml:space="preserve"> </w:t>
      </w:r>
      <w:r>
        <w:rPr>
          <w:rStyle w:val="s2"/>
        </w:rPr>
        <w:t>"448965992920907776"</w:t>
      </w:r>
      <w:r>
        <w:rPr>
          <w:rStyle w:val="p"/>
        </w:rPr>
        <w:t>,</w:t>
      </w:r>
    </w:p>
    <w:p w:rsidR="00000000" w:rsidRDefault="00000000">
      <w:pPr>
        <w:pStyle w:val="HTML0"/>
        <w:divId w:val="1523517945"/>
        <w:rPr>
          <w:rStyle w:val="w"/>
        </w:rPr>
      </w:pPr>
      <w:r>
        <w:rPr>
          <w:rStyle w:val="w"/>
        </w:rPr>
        <w:t xml:space="preserve">            </w:t>
      </w:r>
      <w:r>
        <w:rPr>
          <w:rStyle w:val="nl"/>
        </w:rPr>
        <w:t>"sCode"</w:t>
      </w:r>
      <w:r>
        <w:rPr>
          <w:rStyle w:val="p"/>
        </w:rPr>
        <w:t>:</w:t>
      </w:r>
      <w:r>
        <w:rPr>
          <w:rStyle w:val="w"/>
        </w:rPr>
        <w:t xml:space="preserve"> </w:t>
      </w:r>
      <w:r>
        <w:rPr>
          <w:rStyle w:val="s2"/>
        </w:rPr>
        <w:t>"0"</w:t>
      </w:r>
      <w:r>
        <w:rPr>
          <w:rStyle w:val="p"/>
        </w:rPr>
        <w:t>,</w:t>
      </w:r>
    </w:p>
    <w:p w:rsidR="00000000" w:rsidRDefault="00000000">
      <w:pPr>
        <w:pStyle w:val="HTML0"/>
        <w:divId w:val="1523517945"/>
        <w:rPr>
          <w:rStyle w:val="w"/>
        </w:rPr>
      </w:pPr>
      <w:r>
        <w:rPr>
          <w:rStyle w:val="w"/>
        </w:rPr>
        <w:t xml:space="preserve">            </w:t>
      </w:r>
      <w:r>
        <w:rPr>
          <w:rStyle w:val="nl"/>
        </w:rPr>
        <w:t>"sMsg"</w:t>
      </w:r>
      <w:r>
        <w:rPr>
          <w:rStyle w:val="p"/>
        </w:rPr>
        <w:t>:</w:t>
      </w:r>
      <w:r>
        <w:rPr>
          <w:rStyle w:val="w"/>
        </w:rPr>
        <w:t xml:space="preserve"> </w:t>
      </w:r>
      <w:r>
        <w:rPr>
          <w:rStyle w:val="s2"/>
        </w:rPr>
        <w:t>""</w:t>
      </w:r>
      <w:r>
        <w:rPr>
          <w:rStyle w:val="p"/>
        </w:rPr>
        <w:t>,</w:t>
      </w:r>
    </w:p>
    <w:p w:rsidR="00000000" w:rsidRDefault="00000000">
      <w:pPr>
        <w:pStyle w:val="HTML0"/>
        <w:divId w:val="1523517945"/>
        <w:rPr>
          <w:rStyle w:val="w"/>
        </w:rPr>
      </w:pPr>
      <w:r>
        <w:rPr>
          <w:rStyle w:val="w"/>
        </w:rPr>
        <w:t xml:space="preserve">            </w:t>
      </w:r>
      <w:r>
        <w:rPr>
          <w:rStyle w:val="nl"/>
        </w:rPr>
        <w:t>"tag"</w:t>
      </w:r>
      <w:r>
        <w:rPr>
          <w:rStyle w:val="p"/>
        </w:rPr>
        <w:t>:</w:t>
      </w:r>
      <w:r>
        <w:rPr>
          <w:rStyle w:val="w"/>
        </w:rPr>
        <w:t xml:space="preserve"> </w:t>
      </w:r>
      <w:r>
        <w:rPr>
          <w:rStyle w:val="s2"/>
        </w:rPr>
        <w:t>""</w:t>
      </w:r>
    </w:p>
    <w:p w:rsidR="00000000" w:rsidRDefault="00000000">
      <w:pPr>
        <w:pStyle w:val="HTML0"/>
        <w:divId w:val="1523517945"/>
        <w:rPr>
          <w:rStyle w:val="w"/>
        </w:rPr>
      </w:pPr>
      <w:r>
        <w:rPr>
          <w:rStyle w:val="w"/>
        </w:rPr>
        <w:t xml:space="preserve">        </w:t>
      </w:r>
      <w:r>
        <w:rPr>
          <w:rStyle w:val="p"/>
        </w:rPr>
        <w:t>}</w:t>
      </w:r>
    </w:p>
    <w:p w:rsidR="00000000" w:rsidRDefault="00000000">
      <w:pPr>
        <w:pStyle w:val="HTML0"/>
        <w:divId w:val="1523517945"/>
        <w:rPr>
          <w:rStyle w:val="w"/>
        </w:rPr>
      </w:pPr>
      <w:r>
        <w:rPr>
          <w:rStyle w:val="w"/>
        </w:rPr>
        <w:t xml:space="preserve">    </w:t>
      </w:r>
      <w:r>
        <w:rPr>
          <w:rStyle w:val="p"/>
        </w:rPr>
        <w:t>],</w:t>
      </w:r>
    </w:p>
    <w:p w:rsidR="00000000" w:rsidRDefault="00000000">
      <w:pPr>
        <w:pStyle w:val="HTML0"/>
        <w:divId w:val="1523517945"/>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523517945"/>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613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algoClOrdId</w:t>
            </w:r>
          </w:p>
        </w:tc>
        <w:tc>
          <w:tcPr>
            <w:tcW w:w="0" w:type="auto"/>
            <w:vAlign w:val="center"/>
            <w:hideMark/>
          </w:tcPr>
          <w:p w:rsidR="00000000" w:rsidRDefault="00000000">
            <w:r>
              <w:t>String</w:t>
            </w:r>
          </w:p>
        </w:tc>
        <w:tc>
          <w:tcPr>
            <w:tcW w:w="0" w:type="auto"/>
            <w:vAlign w:val="center"/>
            <w:hideMark/>
          </w:tcPr>
          <w:p w:rsidR="00000000" w:rsidRDefault="00000000">
            <w:r>
              <w:t>Client-supplied Algo ID</w:t>
            </w:r>
          </w:p>
        </w:tc>
      </w:tr>
      <w:tr w:rsidR="00000000">
        <w:trPr>
          <w:divId w:val="175387555"/>
          <w:tblCellSpacing w:w="15" w:type="dxa"/>
        </w:trPr>
        <w:tc>
          <w:tcPr>
            <w:tcW w:w="0" w:type="auto"/>
            <w:vAlign w:val="center"/>
            <w:hideMark/>
          </w:tcPr>
          <w:p w:rsidR="00000000" w:rsidRDefault="00000000">
            <w:r>
              <w:t>sCode</w:t>
            </w:r>
          </w:p>
        </w:tc>
        <w:tc>
          <w:tcPr>
            <w:tcW w:w="0" w:type="auto"/>
            <w:vAlign w:val="center"/>
            <w:hideMark/>
          </w:tcPr>
          <w:p w:rsidR="00000000" w:rsidRDefault="00000000">
            <w:r>
              <w:t>String</w:t>
            </w:r>
          </w:p>
        </w:tc>
        <w:tc>
          <w:tcPr>
            <w:tcW w:w="0" w:type="auto"/>
            <w:vAlign w:val="center"/>
            <w:hideMark/>
          </w:tcPr>
          <w:p w:rsidR="00000000" w:rsidRDefault="00000000">
            <w:r>
              <w:t xml:space="preserve">The code of the event execution result, </w:t>
            </w:r>
            <w:r>
              <w:rPr>
                <w:rStyle w:val="HTML"/>
              </w:rPr>
              <w:t>0</w:t>
            </w:r>
            <w:r>
              <w:t xml:space="preserve"> means success.</w:t>
            </w:r>
          </w:p>
        </w:tc>
      </w:tr>
      <w:tr w:rsidR="00000000">
        <w:trPr>
          <w:divId w:val="175387555"/>
          <w:tblCellSpacing w:w="15" w:type="dxa"/>
        </w:trPr>
        <w:tc>
          <w:tcPr>
            <w:tcW w:w="0" w:type="auto"/>
            <w:vAlign w:val="center"/>
            <w:hideMark/>
          </w:tcPr>
          <w:p w:rsidR="00000000" w:rsidRDefault="00000000">
            <w:r>
              <w:t>sMsg</w:t>
            </w:r>
          </w:p>
        </w:tc>
        <w:tc>
          <w:tcPr>
            <w:tcW w:w="0" w:type="auto"/>
            <w:vAlign w:val="center"/>
            <w:hideMark/>
          </w:tcPr>
          <w:p w:rsidR="00000000" w:rsidRDefault="00000000">
            <w:r>
              <w:t>String</w:t>
            </w:r>
          </w:p>
        </w:tc>
        <w:tc>
          <w:tcPr>
            <w:tcW w:w="0" w:type="auto"/>
            <w:vAlign w:val="center"/>
            <w:hideMark/>
          </w:tcPr>
          <w:p w:rsidR="00000000" w:rsidRDefault="00000000">
            <w:r>
              <w:t>Rejection message if the request is unsuccessful.</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bl>
    <w:p w:rsidR="00000000" w:rsidRDefault="00000000">
      <w:pPr>
        <w:pStyle w:val="3"/>
        <w:divId w:val="175387555"/>
      </w:pPr>
      <w:r>
        <w:t>POST / Close position for contract grid</w:t>
      </w:r>
    </w:p>
    <w:p w:rsidR="00000000" w:rsidRDefault="00000000">
      <w:pPr>
        <w:pStyle w:val="a5"/>
        <w:divId w:val="175387555"/>
      </w:pPr>
      <w:r>
        <w:t>Close position when the contract grid stop type is 'keep position'.</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/api/v5/tradingBot/grid/close-position</w:t>
      </w:r>
    </w:p>
    <w:p w:rsidR="00000000" w:rsidRDefault="00000000">
      <w:pPr>
        <w:pStyle w:val="a5"/>
        <w:divId w:val="1896508438"/>
      </w:pPr>
      <w:r>
        <w:t>Request Example</w:t>
      </w:r>
    </w:p>
    <w:p w:rsidR="00000000" w:rsidRDefault="00000000">
      <w:pPr>
        <w:pStyle w:val="HTML0"/>
        <w:divId w:val="676808783"/>
        <w:rPr>
          <w:rStyle w:val="HTML"/>
        </w:rPr>
      </w:pPr>
      <w:r>
        <w:rPr>
          <w:rStyle w:val="HTML"/>
        </w:rPr>
        <w:t>POST /api/v5/tradingBot/grid/close-position</w:t>
      </w:r>
    </w:p>
    <w:p w:rsidR="00000000" w:rsidRDefault="00000000">
      <w:pPr>
        <w:pStyle w:val="HTML0"/>
        <w:divId w:val="676808783"/>
        <w:rPr>
          <w:rStyle w:val="HTML"/>
        </w:rPr>
      </w:pPr>
      <w:r>
        <w:rPr>
          <w:rStyle w:val="HTML"/>
        </w:rPr>
        <w:t>body</w:t>
      </w:r>
    </w:p>
    <w:p w:rsidR="00000000" w:rsidRDefault="00000000">
      <w:pPr>
        <w:pStyle w:val="HTML0"/>
        <w:divId w:val="676808783"/>
        <w:rPr>
          <w:rStyle w:val="HTML"/>
        </w:rPr>
      </w:pPr>
      <w:r>
        <w:rPr>
          <w:rStyle w:val="o"/>
        </w:rPr>
        <w:t>{</w:t>
      </w:r>
    </w:p>
    <w:p w:rsidR="00000000" w:rsidRDefault="00000000">
      <w:pPr>
        <w:pStyle w:val="HTML0"/>
        <w:divId w:val="676808783"/>
        <w:rPr>
          <w:rStyle w:val="HTML"/>
        </w:rPr>
      </w:pPr>
      <w:r>
        <w:rPr>
          <w:rStyle w:val="HTML"/>
        </w:rPr>
        <w:t xml:space="preserve">    </w:t>
      </w:r>
      <w:r>
        <w:rPr>
          <w:rStyle w:val="s2"/>
        </w:rPr>
        <w:t>"algoId"</w:t>
      </w:r>
      <w:r>
        <w:rPr>
          <w:rStyle w:val="HTML"/>
        </w:rPr>
        <w:t>:</w:t>
      </w:r>
      <w:r>
        <w:rPr>
          <w:rStyle w:val="s2"/>
        </w:rPr>
        <w:t>"448965992920907776"</w:t>
      </w:r>
      <w:r>
        <w:rPr>
          <w:rStyle w:val="HTML"/>
        </w:rPr>
        <w:t>,</w:t>
      </w:r>
    </w:p>
    <w:p w:rsidR="00000000" w:rsidRDefault="00000000">
      <w:pPr>
        <w:pStyle w:val="HTML0"/>
        <w:divId w:val="676808783"/>
        <w:rPr>
          <w:rStyle w:val="HTML"/>
        </w:rPr>
      </w:pPr>
      <w:r>
        <w:rPr>
          <w:rStyle w:val="HTML"/>
        </w:rPr>
        <w:t xml:space="preserve">    </w:t>
      </w:r>
      <w:r>
        <w:rPr>
          <w:rStyle w:val="s2"/>
        </w:rPr>
        <w:t>"mktClose"</w:t>
      </w:r>
      <w:r>
        <w:rPr>
          <w:rStyle w:val="HTML"/>
        </w:rPr>
        <w:t>:true</w:t>
      </w:r>
    </w:p>
    <w:p w:rsidR="00000000" w:rsidRDefault="00000000">
      <w:pPr>
        <w:pStyle w:val="HTML0"/>
        <w:divId w:val="676808783"/>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900"/>
        <w:gridCol w:w="1380"/>
        <w:gridCol w:w="4828"/>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mktClose</w:t>
            </w:r>
          </w:p>
        </w:tc>
        <w:tc>
          <w:tcPr>
            <w:tcW w:w="0" w:type="auto"/>
            <w:vAlign w:val="center"/>
            <w:hideMark/>
          </w:tcPr>
          <w:p w:rsidR="00000000" w:rsidRDefault="00000000">
            <w:r>
              <w:t>Boolean</w:t>
            </w:r>
          </w:p>
        </w:tc>
        <w:tc>
          <w:tcPr>
            <w:tcW w:w="0" w:type="auto"/>
            <w:vAlign w:val="center"/>
            <w:hideMark/>
          </w:tcPr>
          <w:p w:rsidR="00000000" w:rsidRDefault="00000000">
            <w:r>
              <w:t>Yes</w:t>
            </w:r>
          </w:p>
        </w:tc>
        <w:tc>
          <w:tcPr>
            <w:tcW w:w="0" w:type="auto"/>
            <w:vAlign w:val="center"/>
            <w:hideMark/>
          </w:tcPr>
          <w:p w:rsidR="00000000" w:rsidRDefault="00000000">
            <w:r>
              <w:t>Market close all the positions or not</w:t>
            </w:r>
            <w:r>
              <w:br/>
            </w:r>
            <w:r>
              <w:rPr>
                <w:rStyle w:val="HTML"/>
              </w:rPr>
              <w:t>true</w:t>
            </w:r>
            <w:r>
              <w:t xml:space="preserve">: Market close all position, </w:t>
            </w:r>
            <w:r>
              <w:rPr>
                <w:rStyle w:val="HTML"/>
              </w:rPr>
              <w:t>false</w:t>
            </w:r>
            <w:r>
              <w:t>: Close part of position</w:t>
            </w:r>
          </w:p>
        </w:tc>
      </w:tr>
      <w:tr w:rsidR="00000000">
        <w:trPr>
          <w:divId w:val="175387555"/>
          <w:tblCellSpacing w:w="15" w:type="dxa"/>
        </w:trPr>
        <w:tc>
          <w:tcPr>
            <w:tcW w:w="0" w:type="auto"/>
            <w:vAlign w:val="center"/>
            <w:hideMark/>
          </w:tcPr>
          <w:p w:rsidR="00000000" w:rsidRDefault="00000000">
            <w:r>
              <w:t>sz</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Close position amount, with unit of </w:t>
            </w:r>
            <w:r>
              <w:rPr>
                <w:rStyle w:val="HTML"/>
              </w:rPr>
              <w:t>contract</w:t>
            </w:r>
            <w:r>
              <w:br/>
              <w:t xml:space="preserve">If </w:t>
            </w:r>
            <w:r>
              <w:rPr>
                <w:rStyle w:val="HTML"/>
              </w:rPr>
              <w:t>mktClose</w:t>
            </w:r>
            <w:r>
              <w:t xml:space="preserve"> is </w:t>
            </w:r>
            <w:r>
              <w:rPr>
                <w:rStyle w:val="HTML"/>
              </w:rPr>
              <w:t>false</w:t>
            </w:r>
            <w:r>
              <w:t>, the parameter is required.</w:t>
            </w:r>
          </w:p>
        </w:tc>
      </w:tr>
      <w:tr w:rsidR="00000000">
        <w:trPr>
          <w:divId w:val="175387555"/>
          <w:tblCellSpacing w:w="15" w:type="dxa"/>
        </w:trPr>
        <w:tc>
          <w:tcPr>
            <w:tcW w:w="0" w:type="auto"/>
            <w:vAlign w:val="center"/>
            <w:hideMark/>
          </w:tcPr>
          <w:p w:rsidR="00000000" w:rsidRDefault="00000000">
            <w:r>
              <w:t>px</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Close position price</w:t>
            </w:r>
            <w:r>
              <w:br/>
              <w:t xml:space="preserve">If </w:t>
            </w:r>
            <w:r>
              <w:rPr>
                <w:rStyle w:val="HTML"/>
              </w:rPr>
              <w:t>mktClose</w:t>
            </w:r>
            <w:r>
              <w:t xml:space="preserve"> is </w:t>
            </w:r>
            <w:r>
              <w:rPr>
                <w:rStyle w:val="HTML"/>
              </w:rPr>
              <w:t>false</w:t>
            </w:r>
            <w:r>
              <w:t>, the parameter is required.</w:t>
            </w:r>
          </w:p>
        </w:tc>
      </w:tr>
    </w:tbl>
    <w:p w:rsidR="00000000" w:rsidRDefault="00000000">
      <w:pPr>
        <w:pStyle w:val="a5"/>
        <w:divId w:val="1351905605"/>
      </w:pPr>
      <w:r>
        <w:t>Response Example</w:t>
      </w:r>
    </w:p>
    <w:p w:rsidR="00000000" w:rsidRDefault="00000000">
      <w:pPr>
        <w:pStyle w:val="HTML0"/>
        <w:divId w:val="239213757"/>
        <w:rPr>
          <w:rStyle w:val="w"/>
        </w:rPr>
      </w:pPr>
      <w:r>
        <w:rPr>
          <w:rStyle w:val="p"/>
        </w:rPr>
        <w:t>{</w:t>
      </w:r>
    </w:p>
    <w:p w:rsidR="00000000" w:rsidRDefault="00000000">
      <w:pPr>
        <w:pStyle w:val="HTML0"/>
        <w:divId w:val="239213757"/>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239213757"/>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239213757"/>
        <w:rPr>
          <w:rStyle w:val="w"/>
        </w:rPr>
      </w:pPr>
      <w:r>
        <w:rPr>
          <w:rStyle w:val="w"/>
        </w:rPr>
        <w:t xml:space="preserve">        </w:t>
      </w:r>
      <w:r>
        <w:rPr>
          <w:rStyle w:val="p"/>
        </w:rPr>
        <w:t>{</w:t>
      </w:r>
    </w:p>
    <w:p w:rsidR="00000000" w:rsidRDefault="00000000">
      <w:pPr>
        <w:pStyle w:val="HTML0"/>
        <w:divId w:val="239213757"/>
        <w:rPr>
          <w:rStyle w:val="w"/>
        </w:rPr>
      </w:pPr>
      <w:r>
        <w:rPr>
          <w:rStyle w:val="w"/>
        </w:rPr>
        <w:t xml:space="preserve">            </w:t>
      </w:r>
      <w:r>
        <w:rPr>
          <w:rStyle w:val="nl"/>
        </w:rPr>
        <w:t>"algoClOrdId"</w:t>
      </w:r>
      <w:r>
        <w:rPr>
          <w:rStyle w:val="p"/>
        </w:rPr>
        <w:t>:</w:t>
      </w:r>
      <w:r>
        <w:rPr>
          <w:rStyle w:val="w"/>
        </w:rPr>
        <w:t xml:space="preserve"> </w:t>
      </w:r>
      <w:r>
        <w:rPr>
          <w:rStyle w:val="s2"/>
        </w:rPr>
        <w:t>""</w:t>
      </w:r>
      <w:r>
        <w:rPr>
          <w:rStyle w:val="p"/>
        </w:rPr>
        <w:t>,</w:t>
      </w:r>
    </w:p>
    <w:p w:rsidR="00000000" w:rsidRDefault="00000000">
      <w:pPr>
        <w:pStyle w:val="HTML0"/>
        <w:divId w:val="239213757"/>
        <w:rPr>
          <w:rStyle w:val="w"/>
        </w:rPr>
      </w:pPr>
      <w:r>
        <w:rPr>
          <w:rStyle w:val="w"/>
        </w:rPr>
        <w:t xml:space="preserve">            </w:t>
      </w:r>
      <w:r>
        <w:rPr>
          <w:rStyle w:val="nl"/>
        </w:rPr>
        <w:t>"algoId"</w:t>
      </w:r>
      <w:r>
        <w:rPr>
          <w:rStyle w:val="p"/>
        </w:rPr>
        <w:t>:</w:t>
      </w:r>
      <w:r>
        <w:rPr>
          <w:rStyle w:val="w"/>
        </w:rPr>
        <w:t xml:space="preserve"> </w:t>
      </w:r>
      <w:r>
        <w:rPr>
          <w:rStyle w:val="s2"/>
        </w:rPr>
        <w:t>"448965992920907776"</w:t>
      </w:r>
      <w:r>
        <w:rPr>
          <w:rStyle w:val="p"/>
        </w:rPr>
        <w:t>,</w:t>
      </w:r>
    </w:p>
    <w:p w:rsidR="00000000" w:rsidRDefault="00000000">
      <w:pPr>
        <w:pStyle w:val="HTML0"/>
        <w:divId w:val="239213757"/>
        <w:rPr>
          <w:rStyle w:val="w"/>
        </w:rPr>
      </w:pPr>
      <w:r>
        <w:rPr>
          <w:rStyle w:val="w"/>
        </w:rPr>
        <w:t xml:space="preserve">            </w:t>
      </w:r>
      <w:r>
        <w:rPr>
          <w:rStyle w:val="nl"/>
        </w:rPr>
        <w:t>"ordId"</w:t>
      </w:r>
      <w:r>
        <w:rPr>
          <w:rStyle w:val="p"/>
        </w:rPr>
        <w:t>:</w:t>
      </w:r>
      <w:r>
        <w:rPr>
          <w:rStyle w:val="w"/>
        </w:rPr>
        <w:t xml:space="preserve"> </w:t>
      </w:r>
      <w:r>
        <w:rPr>
          <w:rStyle w:val="s2"/>
        </w:rPr>
        <w:t>""</w:t>
      </w:r>
      <w:r>
        <w:rPr>
          <w:rStyle w:val="p"/>
        </w:rPr>
        <w:t>,</w:t>
      </w:r>
    </w:p>
    <w:p w:rsidR="00000000" w:rsidRDefault="00000000">
      <w:pPr>
        <w:pStyle w:val="HTML0"/>
        <w:divId w:val="239213757"/>
        <w:rPr>
          <w:rStyle w:val="w"/>
        </w:rPr>
      </w:pPr>
      <w:r>
        <w:rPr>
          <w:rStyle w:val="w"/>
        </w:rPr>
        <w:t xml:space="preserve">            </w:t>
      </w:r>
      <w:r>
        <w:rPr>
          <w:rStyle w:val="nl"/>
        </w:rPr>
        <w:t>"tag"</w:t>
      </w:r>
      <w:r>
        <w:rPr>
          <w:rStyle w:val="p"/>
        </w:rPr>
        <w:t>:</w:t>
      </w:r>
      <w:r>
        <w:rPr>
          <w:rStyle w:val="w"/>
        </w:rPr>
        <w:t xml:space="preserve"> </w:t>
      </w:r>
      <w:r>
        <w:rPr>
          <w:rStyle w:val="s2"/>
        </w:rPr>
        <w:t>""</w:t>
      </w:r>
    </w:p>
    <w:p w:rsidR="00000000" w:rsidRDefault="00000000">
      <w:pPr>
        <w:pStyle w:val="HTML0"/>
        <w:divId w:val="239213757"/>
        <w:rPr>
          <w:rStyle w:val="w"/>
        </w:rPr>
      </w:pPr>
      <w:r>
        <w:rPr>
          <w:rStyle w:val="w"/>
        </w:rPr>
        <w:t xml:space="preserve">        </w:t>
      </w:r>
      <w:r>
        <w:rPr>
          <w:rStyle w:val="p"/>
        </w:rPr>
        <w:t>}</w:t>
      </w:r>
    </w:p>
    <w:p w:rsidR="00000000" w:rsidRDefault="00000000">
      <w:pPr>
        <w:pStyle w:val="HTML0"/>
        <w:divId w:val="239213757"/>
        <w:rPr>
          <w:rStyle w:val="w"/>
        </w:rPr>
      </w:pPr>
      <w:r>
        <w:rPr>
          <w:rStyle w:val="w"/>
        </w:rPr>
        <w:t xml:space="preserve">    </w:t>
      </w:r>
      <w:r>
        <w:rPr>
          <w:rStyle w:val="p"/>
        </w:rPr>
        <w:t>],</w:t>
      </w:r>
    </w:p>
    <w:p w:rsidR="00000000" w:rsidRDefault="00000000">
      <w:pPr>
        <w:pStyle w:val="HTML0"/>
        <w:divId w:val="239213757"/>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239213757"/>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607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Close position order ID</w:t>
            </w:r>
            <w:r>
              <w:br/>
              <w:t xml:space="preserve">If </w:t>
            </w:r>
            <w:r>
              <w:rPr>
                <w:rStyle w:val="HTML"/>
              </w:rPr>
              <w:t>mktClose</w:t>
            </w:r>
            <w:r>
              <w:t xml:space="preserve"> is </w:t>
            </w:r>
            <w:r>
              <w:rPr>
                <w:rStyle w:val="HTML"/>
              </w:rPr>
              <w:t>true</w:t>
            </w:r>
            <w:r>
              <w:t>, the parameter will return "".</w:t>
            </w:r>
          </w:p>
        </w:tc>
      </w:tr>
      <w:tr w:rsidR="00000000">
        <w:trPr>
          <w:divId w:val="175387555"/>
          <w:tblCellSpacing w:w="15" w:type="dxa"/>
        </w:trPr>
        <w:tc>
          <w:tcPr>
            <w:tcW w:w="0" w:type="auto"/>
            <w:vAlign w:val="center"/>
            <w:hideMark/>
          </w:tcPr>
          <w:p w:rsidR="00000000" w:rsidRDefault="00000000">
            <w:r>
              <w:t>algoClOrdId</w:t>
            </w:r>
          </w:p>
        </w:tc>
        <w:tc>
          <w:tcPr>
            <w:tcW w:w="0" w:type="auto"/>
            <w:vAlign w:val="center"/>
            <w:hideMark/>
          </w:tcPr>
          <w:p w:rsidR="00000000" w:rsidRDefault="00000000">
            <w:r>
              <w:t>String</w:t>
            </w:r>
          </w:p>
        </w:tc>
        <w:tc>
          <w:tcPr>
            <w:tcW w:w="0" w:type="auto"/>
            <w:vAlign w:val="center"/>
            <w:hideMark/>
          </w:tcPr>
          <w:p w:rsidR="00000000" w:rsidRDefault="00000000">
            <w:r>
              <w:t>Client-supplied Algo ID</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bl>
    <w:p w:rsidR="00000000" w:rsidRDefault="00000000">
      <w:pPr>
        <w:pStyle w:val="3"/>
        <w:divId w:val="175387555"/>
      </w:pPr>
      <w:r>
        <w:t>POST / Cancel close position order for contract grid</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/api/v5/tradingBot/grid/cancel-close-order</w:t>
      </w:r>
    </w:p>
    <w:p w:rsidR="00000000" w:rsidRDefault="00000000">
      <w:pPr>
        <w:pStyle w:val="a5"/>
        <w:divId w:val="1721006073"/>
      </w:pPr>
      <w:r>
        <w:t>Request Example</w:t>
      </w:r>
    </w:p>
    <w:p w:rsidR="00000000" w:rsidRDefault="00000000">
      <w:pPr>
        <w:pStyle w:val="HTML0"/>
        <w:divId w:val="942497593"/>
        <w:rPr>
          <w:rStyle w:val="HTML"/>
        </w:rPr>
      </w:pPr>
      <w:r>
        <w:rPr>
          <w:rStyle w:val="HTML"/>
        </w:rPr>
        <w:t>POST /api/v5/tradingBot/grid/cancel-close-order</w:t>
      </w:r>
    </w:p>
    <w:p w:rsidR="00000000" w:rsidRDefault="00000000">
      <w:pPr>
        <w:pStyle w:val="HTML0"/>
        <w:divId w:val="942497593"/>
        <w:rPr>
          <w:rStyle w:val="HTML"/>
        </w:rPr>
      </w:pPr>
      <w:r>
        <w:rPr>
          <w:rStyle w:val="HTML"/>
        </w:rPr>
        <w:t>body</w:t>
      </w:r>
    </w:p>
    <w:p w:rsidR="00000000" w:rsidRDefault="00000000">
      <w:pPr>
        <w:pStyle w:val="HTML0"/>
        <w:divId w:val="942497593"/>
        <w:rPr>
          <w:rStyle w:val="HTML"/>
        </w:rPr>
      </w:pPr>
      <w:r>
        <w:rPr>
          <w:rStyle w:val="o"/>
        </w:rPr>
        <w:t>{</w:t>
      </w:r>
    </w:p>
    <w:p w:rsidR="00000000" w:rsidRDefault="00000000">
      <w:pPr>
        <w:pStyle w:val="HTML0"/>
        <w:divId w:val="942497593"/>
        <w:rPr>
          <w:rStyle w:val="HTML"/>
        </w:rPr>
      </w:pPr>
      <w:r>
        <w:rPr>
          <w:rStyle w:val="HTML"/>
        </w:rPr>
        <w:t xml:space="preserve">    </w:t>
      </w:r>
      <w:r>
        <w:rPr>
          <w:rStyle w:val="s2"/>
        </w:rPr>
        <w:t>"algoId"</w:t>
      </w:r>
      <w:r>
        <w:rPr>
          <w:rStyle w:val="HTML"/>
        </w:rPr>
        <w:t>:</w:t>
      </w:r>
      <w:r>
        <w:rPr>
          <w:rStyle w:val="s2"/>
        </w:rPr>
        <w:t>"448965992920907776"</w:t>
      </w:r>
      <w:r>
        <w:rPr>
          <w:rStyle w:val="HTML"/>
        </w:rPr>
        <w:t>,</w:t>
      </w:r>
    </w:p>
    <w:p w:rsidR="00000000" w:rsidRDefault="00000000">
      <w:pPr>
        <w:pStyle w:val="HTML0"/>
        <w:divId w:val="942497593"/>
        <w:rPr>
          <w:rStyle w:val="HTML"/>
        </w:rPr>
      </w:pPr>
      <w:r>
        <w:rPr>
          <w:rStyle w:val="HTML"/>
        </w:rPr>
        <w:t xml:space="preserve">    </w:t>
      </w:r>
      <w:r>
        <w:rPr>
          <w:rStyle w:val="s2"/>
        </w:rPr>
        <w:t>"ordId"</w:t>
      </w:r>
      <w:r>
        <w:rPr>
          <w:rStyle w:val="HTML"/>
        </w:rPr>
        <w:t>:</w:t>
      </w:r>
      <w:r>
        <w:rPr>
          <w:rStyle w:val="s2"/>
        </w:rPr>
        <w:t>"570627699870375936"</w:t>
      </w:r>
    </w:p>
    <w:p w:rsidR="00000000" w:rsidRDefault="00000000">
      <w:pPr>
        <w:pStyle w:val="HTML0"/>
        <w:divId w:val="942497593"/>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28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Close position order ID</w:t>
            </w:r>
          </w:p>
        </w:tc>
      </w:tr>
    </w:tbl>
    <w:p w:rsidR="00000000" w:rsidRDefault="00000000">
      <w:pPr>
        <w:pStyle w:val="a5"/>
        <w:ind w:left="720" w:right="720"/>
        <w:divId w:val="1461192750"/>
      </w:pPr>
      <w:r>
        <w:t>Response Example</w:t>
      </w:r>
    </w:p>
    <w:p w:rsidR="00000000" w:rsidRDefault="00000000">
      <w:pPr>
        <w:pStyle w:val="HTML0"/>
        <w:divId w:val="1246692126"/>
        <w:rPr>
          <w:rStyle w:val="w"/>
        </w:rPr>
      </w:pPr>
      <w:r>
        <w:rPr>
          <w:rStyle w:val="p"/>
        </w:rPr>
        <w:t>{</w:t>
      </w:r>
    </w:p>
    <w:p w:rsidR="00000000" w:rsidRDefault="00000000">
      <w:pPr>
        <w:pStyle w:val="HTML0"/>
        <w:divId w:val="1246692126"/>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1246692126"/>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1246692126"/>
        <w:rPr>
          <w:rStyle w:val="w"/>
        </w:rPr>
      </w:pPr>
      <w:r>
        <w:rPr>
          <w:rStyle w:val="w"/>
        </w:rPr>
        <w:t xml:space="preserve">    </w:t>
      </w:r>
      <w:r>
        <w:rPr>
          <w:rStyle w:val="nl"/>
        </w:rPr>
        <w:t>"data"</w:t>
      </w:r>
      <w:r>
        <w:rPr>
          <w:rStyle w:val="p"/>
        </w:rPr>
        <w:t>:[</w:t>
      </w:r>
    </w:p>
    <w:p w:rsidR="00000000" w:rsidRDefault="00000000">
      <w:pPr>
        <w:pStyle w:val="HTML0"/>
        <w:divId w:val="1246692126"/>
        <w:rPr>
          <w:rStyle w:val="w"/>
        </w:rPr>
      </w:pPr>
      <w:r>
        <w:rPr>
          <w:rStyle w:val="w"/>
        </w:rPr>
        <w:t xml:space="preserve">        </w:t>
      </w:r>
      <w:r>
        <w:rPr>
          <w:rStyle w:val="p"/>
        </w:rPr>
        <w:t>{</w:t>
      </w:r>
    </w:p>
    <w:p w:rsidR="00000000" w:rsidRDefault="00000000">
      <w:pPr>
        <w:pStyle w:val="HTML0"/>
        <w:divId w:val="1246692126"/>
        <w:rPr>
          <w:rStyle w:val="w"/>
        </w:rPr>
      </w:pPr>
      <w:r>
        <w:rPr>
          <w:rStyle w:val="w"/>
        </w:rPr>
        <w:t xml:space="preserve">            </w:t>
      </w:r>
      <w:r>
        <w:rPr>
          <w:rStyle w:val="nl"/>
        </w:rPr>
        <w:t>"algoClOrdId"</w:t>
      </w:r>
      <w:r>
        <w:rPr>
          <w:rStyle w:val="p"/>
        </w:rPr>
        <w:t>:</w:t>
      </w:r>
      <w:r>
        <w:rPr>
          <w:rStyle w:val="w"/>
        </w:rPr>
        <w:t xml:space="preserve"> </w:t>
      </w:r>
      <w:r>
        <w:rPr>
          <w:rStyle w:val="s2"/>
        </w:rPr>
        <w:t>""</w:t>
      </w:r>
      <w:r>
        <w:rPr>
          <w:rStyle w:val="p"/>
        </w:rPr>
        <w:t>,</w:t>
      </w:r>
    </w:p>
    <w:p w:rsidR="00000000" w:rsidRDefault="00000000">
      <w:pPr>
        <w:pStyle w:val="HTML0"/>
        <w:divId w:val="1246692126"/>
        <w:rPr>
          <w:rStyle w:val="w"/>
        </w:rPr>
      </w:pPr>
      <w:r>
        <w:rPr>
          <w:rStyle w:val="w"/>
        </w:rPr>
        <w:t xml:space="preserve">            </w:t>
      </w:r>
      <w:r>
        <w:rPr>
          <w:rStyle w:val="nl"/>
        </w:rPr>
        <w:t>"algoId"</w:t>
      </w:r>
      <w:r>
        <w:rPr>
          <w:rStyle w:val="p"/>
        </w:rPr>
        <w:t>:</w:t>
      </w:r>
      <w:r>
        <w:rPr>
          <w:rStyle w:val="w"/>
        </w:rPr>
        <w:t xml:space="preserve"> </w:t>
      </w:r>
      <w:r>
        <w:rPr>
          <w:rStyle w:val="s2"/>
        </w:rPr>
        <w:t>"448965992920907776"</w:t>
      </w:r>
      <w:r>
        <w:rPr>
          <w:rStyle w:val="p"/>
        </w:rPr>
        <w:t>,</w:t>
      </w:r>
    </w:p>
    <w:p w:rsidR="00000000" w:rsidRDefault="00000000">
      <w:pPr>
        <w:pStyle w:val="HTML0"/>
        <w:divId w:val="1246692126"/>
        <w:rPr>
          <w:rStyle w:val="w"/>
        </w:rPr>
      </w:pPr>
      <w:r>
        <w:rPr>
          <w:rStyle w:val="w"/>
        </w:rPr>
        <w:t xml:space="preserve">            </w:t>
      </w:r>
      <w:r>
        <w:rPr>
          <w:rStyle w:val="nl"/>
        </w:rPr>
        <w:t>"ordId"</w:t>
      </w:r>
      <w:r>
        <w:rPr>
          <w:rStyle w:val="p"/>
        </w:rPr>
        <w:t>:</w:t>
      </w:r>
      <w:r>
        <w:rPr>
          <w:rStyle w:val="w"/>
        </w:rPr>
        <w:t xml:space="preserve"> </w:t>
      </w:r>
      <w:r>
        <w:rPr>
          <w:rStyle w:val="s2"/>
        </w:rPr>
        <w:t>"570627699870375936"</w:t>
      </w:r>
      <w:r>
        <w:rPr>
          <w:rStyle w:val="p"/>
        </w:rPr>
        <w:t>,</w:t>
      </w:r>
    </w:p>
    <w:p w:rsidR="00000000" w:rsidRDefault="00000000">
      <w:pPr>
        <w:pStyle w:val="HTML0"/>
        <w:divId w:val="1246692126"/>
        <w:rPr>
          <w:rStyle w:val="w"/>
        </w:rPr>
      </w:pPr>
      <w:r>
        <w:rPr>
          <w:rStyle w:val="w"/>
        </w:rPr>
        <w:t xml:space="preserve">            </w:t>
      </w:r>
      <w:r>
        <w:rPr>
          <w:rStyle w:val="nl"/>
        </w:rPr>
        <w:t>"tag"</w:t>
      </w:r>
      <w:r>
        <w:rPr>
          <w:rStyle w:val="p"/>
        </w:rPr>
        <w:t>:</w:t>
      </w:r>
      <w:r>
        <w:rPr>
          <w:rStyle w:val="w"/>
        </w:rPr>
        <w:t xml:space="preserve"> </w:t>
      </w:r>
      <w:r>
        <w:rPr>
          <w:rStyle w:val="s2"/>
        </w:rPr>
        <w:t>""</w:t>
      </w:r>
    </w:p>
    <w:p w:rsidR="00000000" w:rsidRDefault="00000000">
      <w:pPr>
        <w:pStyle w:val="HTML0"/>
        <w:divId w:val="1246692126"/>
        <w:rPr>
          <w:rStyle w:val="w"/>
        </w:rPr>
      </w:pPr>
      <w:r>
        <w:rPr>
          <w:rStyle w:val="w"/>
        </w:rPr>
        <w:t xml:space="preserve">        </w:t>
      </w:r>
      <w:r>
        <w:rPr>
          <w:rStyle w:val="p"/>
        </w:rPr>
        <w:t>}</w:t>
      </w:r>
    </w:p>
    <w:p w:rsidR="00000000" w:rsidRDefault="00000000">
      <w:pPr>
        <w:pStyle w:val="HTML0"/>
        <w:divId w:val="1246692126"/>
        <w:rPr>
          <w:rStyle w:val="w"/>
        </w:rPr>
      </w:pPr>
      <w:r>
        <w:rPr>
          <w:rStyle w:val="w"/>
        </w:rPr>
        <w:t xml:space="preserve">    </w:t>
      </w:r>
      <w:r>
        <w:rPr>
          <w:rStyle w:val="p"/>
        </w:rPr>
        <w:t>]</w:t>
      </w:r>
    </w:p>
    <w:p w:rsidR="00000000" w:rsidRDefault="00000000">
      <w:pPr>
        <w:pStyle w:val="HTML0"/>
        <w:divId w:val="1246692126"/>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283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Close position order ID</w:t>
            </w:r>
          </w:p>
        </w:tc>
      </w:tr>
      <w:tr w:rsidR="00000000">
        <w:trPr>
          <w:divId w:val="175387555"/>
          <w:tblCellSpacing w:w="15" w:type="dxa"/>
        </w:trPr>
        <w:tc>
          <w:tcPr>
            <w:tcW w:w="0" w:type="auto"/>
            <w:vAlign w:val="center"/>
            <w:hideMark/>
          </w:tcPr>
          <w:p w:rsidR="00000000" w:rsidRDefault="00000000">
            <w:r>
              <w:t>algoClOrdId</w:t>
            </w:r>
          </w:p>
        </w:tc>
        <w:tc>
          <w:tcPr>
            <w:tcW w:w="0" w:type="auto"/>
            <w:vAlign w:val="center"/>
            <w:hideMark/>
          </w:tcPr>
          <w:p w:rsidR="00000000" w:rsidRDefault="00000000">
            <w:r>
              <w:t>String</w:t>
            </w:r>
          </w:p>
        </w:tc>
        <w:tc>
          <w:tcPr>
            <w:tcW w:w="0" w:type="auto"/>
            <w:vAlign w:val="center"/>
            <w:hideMark/>
          </w:tcPr>
          <w:p w:rsidR="00000000" w:rsidRDefault="00000000">
            <w:r>
              <w:t>Client-supplied Algo ID</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bl>
    <w:p w:rsidR="00000000" w:rsidRDefault="00000000">
      <w:pPr>
        <w:pStyle w:val="3"/>
        <w:divId w:val="175387555"/>
      </w:pPr>
      <w:r>
        <w:t>POST / Instant trigger grid algo order</w:t>
      </w:r>
    </w:p>
    <w:p w:rsidR="00000000" w:rsidRDefault="00000000">
      <w:pPr>
        <w:pStyle w:val="4"/>
        <w:divId w:val="175387555"/>
      </w:pPr>
      <w:r>
        <w:t>Rate Limit: 20 requests per 2 seconds</w:t>
      </w:r>
    </w:p>
    <w:p w:rsidR="00000000" w:rsidRDefault="00000000">
      <w:pPr>
        <w:pStyle w:val="4"/>
        <w:divId w:val="175387555"/>
      </w:pPr>
      <w:r>
        <w:t>Rate limit rule: UserID + Instrument ID</w:t>
      </w:r>
    </w:p>
    <w:p w:rsidR="00000000" w:rsidRDefault="00000000">
      <w:pPr>
        <w:pStyle w:val="4"/>
        <w:divId w:val="175387555"/>
      </w:pPr>
      <w:r>
        <w:t>HTTP Request</w:t>
      </w:r>
    </w:p>
    <w:p w:rsidR="00000000" w:rsidRDefault="00000000">
      <w:pPr>
        <w:pStyle w:val="a5"/>
        <w:divId w:val="175387555"/>
      </w:pPr>
      <w:r>
        <w:rPr>
          <w:rStyle w:val="HTML"/>
        </w:rPr>
        <w:t>POST /api/v5/tradingBot/grid/order-instant-trigger</w:t>
      </w:r>
    </w:p>
    <w:p w:rsidR="00000000" w:rsidRDefault="00000000">
      <w:pPr>
        <w:pStyle w:val="a5"/>
        <w:ind w:left="720" w:right="720"/>
        <w:divId w:val="1760641390"/>
      </w:pPr>
      <w:r>
        <w:t>Request Example</w:t>
      </w:r>
    </w:p>
    <w:p w:rsidR="00000000" w:rsidRDefault="00000000">
      <w:pPr>
        <w:pStyle w:val="HTML0"/>
        <w:divId w:val="1170096078"/>
        <w:rPr>
          <w:rStyle w:val="HTML"/>
        </w:rPr>
      </w:pPr>
      <w:r>
        <w:rPr>
          <w:rStyle w:val="HTML"/>
        </w:rPr>
        <w:t>POST /api/v5/tradingBot/grid/order-instant-trigger</w:t>
      </w:r>
    </w:p>
    <w:p w:rsidR="00000000" w:rsidRDefault="00000000">
      <w:pPr>
        <w:pStyle w:val="HTML0"/>
        <w:divId w:val="1170096078"/>
        <w:rPr>
          <w:rStyle w:val="HTML"/>
        </w:rPr>
      </w:pPr>
      <w:r>
        <w:rPr>
          <w:rStyle w:val="HTML"/>
        </w:rPr>
        <w:t>body</w:t>
      </w:r>
    </w:p>
    <w:p w:rsidR="00000000" w:rsidRDefault="00000000">
      <w:pPr>
        <w:pStyle w:val="HTML0"/>
        <w:divId w:val="1170096078"/>
        <w:rPr>
          <w:rStyle w:val="HTML"/>
        </w:rPr>
      </w:pPr>
      <w:r>
        <w:rPr>
          <w:rStyle w:val="o"/>
        </w:rPr>
        <w:t>{</w:t>
      </w:r>
    </w:p>
    <w:p w:rsidR="00000000" w:rsidRDefault="00000000">
      <w:pPr>
        <w:pStyle w:val="HTML0"/>
        <w:divId w:val="1170096078"/>
        <w:rPr>
          <w:rStyle w:val="HTML"/>
        </w:rPr>
      </w:pPr>
      <w:r>
        <w:rPr>
          <w:rStyle w:val="HTML"/>
        </w:rPr>
        <w:t xml:space="preserve">    </w:t>
      </w:r>
      <w:r>
        <w:rPr>
          <w:rStyle w:val="s2"/>
        </w:rPr>
        <w:t>"algoId"</w:t>
      </w:r>
      <w:r>
        <w:rPr>
          <w:rStyle w:val="HTML"/>
        </w:rPr>
        <w:t>:</w:t>
      </w:r>
      <w:r>
        <w:rPr>
          <w:rStyle w:val="s2"/>
        </w:rPr>
        <w:t>"561564133246894080"</w:t>
      </w:r>
    </w:p>
    <w:p w:rsidR="00000000" w:rsidRDefault="00000000">
      <w:pPr>
        <w:pStyle w:val="HTML0"/>
        <w:divId w:val="1170096078"/>
        <w:rPr>
          <w:rStyle w:val="HTML"/>
        </w:rPr>
      </w:pPr>
      <w:r>
        <w:rPr>
          <w:rStyle w:val="o"/>
        </w:rPr>
        <w:t>}</w:t>
      </w:r>
    </w:p>
    <w:p w:rsidR="00000000" w:rsidRDefault="00000000">
      <w:pPr>
        <w:pStyle w:val="HTML0"/>
        <w:divId w:val="1170096078"/>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1447"/>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 ID</w:t>
            </w:r>
          </w:p>
        </w:tc>
      </w:tr>
    </w:tbl>
    <w:p w:rsidR="00000000" w:rsidRDefault="00000000">
      <w:pPr>
        <w:pStyle w:val="a5"/>
        <w:ind w:left="720" w:right="720"/>
        <w:divId w:val="869997111"/>
      </w:pPr>
      <w:r>
        <w:t>Response Example</w:t>
      </w:r>
    </w:p>
    <w:p w:rsidR="00000000" w:rsidRDefault="00000000">
      <w:pPr>
        <w:pStyle w:val="HTML0"/>
        <w:divId w:val="764378105"/>
        <w:rPr>
          <w:rStyle w:val="w"/>
        </w:rPr>
      </w:pPr>
      <w:r>
        <w:rPr>
          <w:rStyle w:val="p"/>
        </w:rPr>
        <w:t>{</w:t>
      </w:r>
    </w:p>
    <w:p w:rsidR="00000000" w:rsidRDefault="00000000">
      <w:pPr>
        <w:pStyle w:val="HTML0"/>
        <w:divId w:val="764378105"/>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764378105"/>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764378105"/>
        <w:rPr>
          <w:rStyle w:val="w"/>
        </w:rPr>
      </w:pPr>
      <w:r>
        <w:rPr>
          <w:rStyle w:val="w"/>
        </w:rPr>
        <w:t xml:space="preserve">        </w:t>
      </w:r>
      <w:r>
        <w:rPr>
          <w:rStyle w:val="p"/>
        </w:rPr>
        <w:t>{</w:t>
      </w:r>
    </w:p>
    <w:p w:rsidR="00000000" w:rsidRDefault="00000000">
      <w:pPr>
        <w:pStyle w:val="HTML0"/>
        <w:divId w:val="764378105"/>
        <w:rPr>
          <w:rStyle w:val="w"/>
        </w:rPr>
      </w:pPr>
      <w:r>
        <w:rPr>
          <w:rStyle w:val="w"/>
        </w:rPr>
        <w:t xml:space="preserve">            </w:t>
      </w:r>
      <w:r>
        <w:rPr>
          <w:rStyle w:val="nl"/>
        </w:rPr>
        <w:t>"algoClOrdId"</w:t>
      </w:r>
      <w:r>
        <w:rPr>
          <w:rStyle w:val="p"/>
        </w:rPr>
        <w:t>:</w:t>
      </w:r>
      <w:r>
        <w:rPr>
          <w:rStyle w:val="w"/>
        </w:rPr>
        <w:t xml:space="preserve"> </w:t>
      </w:r>
      <w:r>
        <w:rPr>
          <w:rStyle w:val="s2"/>
        </w:rPr>
        <w:t>""</w:t>
      </w:r>
      <w:r>
        <w:rPr>
          <w:rStyle w:val="p"/>
        </w:rPr>
        <w:t>,</w:t>
      </w:r>
    </w:p>
    <w:p w:rsidR="00000000" w:rsidRDefault="00000000">
      <w:pPr>
        <w:pStyle w:val="HTML0"/>
        <w:divId w:val="764378105"/>
        <w:rPr>
          <w:rStyle w:val="w"/>
        </w:rPr>
      </w:pPr>
      <w:r>
        <w:rPr>
          <w:rStyle w:val="w"/>
        </w:rPr>
        <w:t xml:space="preserve">            </w:t>
      </w:r>
      <w:r>
        <w:rPr>
          <w:rStyle w:val="nl"/>
        </w:rPr>
        <w:t>"algoId"</w:t>
      </w:r>
      <w:r>
        <w:rPr>
          <w:rStyle w:val="p"/>
        </w:rPr>
        <w:t>:</w:t>
      </w:r>
      <w:r>
        <w:rPr>
          <w:rStyle w:val="w"/>
        </w:rPr>
        <w:t xml:space="preserve"> </w:t>
      </w:r>
      <w:r>
        <w:rPr>
          <w:rStyle w:val="s2"/>
        </w:rPr>
        <w:t>"561564133246894080"</w:t>
      </w:r>
    </w:p>
    <w:p w:rsidR="00000000" w:rsidRDefault="00000000">
      <w:pPr>
        <w:pStyle w:val="HTML0"/>
        <w:divId w:val="764378105"/>
        <w:rPr>
          <w:rStyle w:val="w"/>
        </w:rPr>
      </w:pPr>
      <w:r>
        <w:rPr>
          <w:rStyle w:val="w"/>
        </w:rPr>
        <w:t xml:space="preserve">        </w:t>
      </w:r>
      <w:r>
        <w:rPr>
          <w:rStyle w:val="p"/>
        </w:rPr>
        <w:t>}</w:t>
      </w:r>
    </w:p>
    <w:p w:rsidR="00000000" w:rsidRDefault="00000000">
      <w:pPr>
        <w:pStyle w:val="HTML0"/>
        <w:divId w:val="764378105"/>
        <w:rPr>
          <w:rStyle w:val="w"/>
        </w:rPr>
      </w:pPr>
      <w:r>
        <w:rPr>
          <w:rStyle w:val="w"/>
        </w:rPr>
        <w:t xml:space="preserve">    </w:t>
      </w:r>
      <w:r>
        <w:rPr>
          <w:rStyle w:val="p"/>
        </w:rPr>
        <w:t>],</w:t>
      </w:r>
    </w:p>
    <w:p w:rsidR="00000000" w:rsidRDefault="00000000">
      <w:pPr>
        <w:pStyle w:val="HTML0"/>
        <w:divId w:val="764378105"/>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764378105"/>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283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algoClOrdId</w:t>
            </w:r>
          </w:p>
        </w:tc>
        <w:tc>
          <w:tcPr>
            <w:tcW w:w="0" w:type="auto"/>
            <w:vAlign w:val="center"/>
            <w:hideMark/>
          </w:tcPr>
          <w:p w:rsidR="00000000" w:rsidRDefault="00000000">
            <w:r>
              <w:t>String</w:t>
            </w:r>
          </w:p>
        </w:tc>
        <w:tc>
          <w:tcPr>
            <w:tcW w:w="0" w:type="auto"/>
            <w:vAlign w:val="center"/>
            <w:hideMark/>
          </w:tcPr>
          <w:p w:rsidR="00000000" w:rsidRDefault="00000000">
            <w:r>
              <w:t>Client-supplied Algo ID</w:t>
            </w:r>
          </w:p>
        </w:tc>
      </w:tr>
    </w:tbl>
    <w:p w:rsidR="00000000" w:rsidRDefault="00000000">
      <w:pPr>
        <w:pStyle w:val="3"/>
        <w:divId w:val="175387555"/>
      </w:pPr>
      <w:r>
        <w:t>GET / Grid algo order list</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/api/v5/tradingBot/grid/orders-algo-pending</w:t>
      </w:r>
    </w:p>
    <w:p w:rsidR="00000000" w:rsidRDefault="00000000">
      <w:pPr>
        <w:pStyle w:val="a5"/>
        <w:ind w:left="720" w:right="720"/>
        <w:divId w:val="1402826843"/>
      </w:pPr>
      <w:r>
        <w:t>Request Example</w:t>
      </w:r>
    </w:p>
    <w:p w:rsidR="00000000" w:rsidRDefault="00000000">
      <w:pPr>
        <w:pStyle w:val="HTML0"/>
        <w:divId w:val="1969777292"/>
        <w:rPr>
          <w:rStyle w:val="HTML"/>
        </w:rPr>
      </w:pPr>
      <w:r>
        <w:rPr>
          <w:rStyle w:val="HTML"/>
        </w:rPr>
        <w:t>GET /api/v5/tradingBot/grid/orders-algo-pending?algoOrdType</w:t>
      </w:r>
      <w:r>
        <w:rPr>
          <w:rStyle w:val="o"/>
        </w:rPr>
        <w:t>=</w:t>
      </w:r>
      <w:r>
        <w:rPr>
          <w:rStyle w:val="HTML"/>
        </w:rPr>
        <w:t>grid</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1058"/>
        <w:gridCol w:w="5073"/>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algoOrdType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 order type</w:t>
            </w:r>
            <w:r>
              <w:br/>
            </w:r>
            <w:r>
              <w:rPr>
                <w:rStyle w:val="HTML"/>
              </w:rPr>
              <w:t>grid</w:t>
            </w:r>
            <w:r>
              <w:t>: Spot grid</w:t>
            </w:r>
            <w:r>
              <w:br/>
            </w:r>
            <w:r>
              <w:rPr>
                <w:rStyle w:val="HTML"/>
              </w:rPr>
              <w:t>contract_grid</w:t>
            </w:r>
            <w:r>
              <w:t>: Contract grid</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Instrument ID, e.g. </w:t>
            </w:r>
            <w:r>
              <w:rPr>
                <w:rStyle w:val="HTML"/>
              </w:rPr>
              <w:t>BTC-USDT</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type</w:t>
            </w:r>
            <w:r>
              <w:br/>
            </w:r>
            <w:r>
              <w:rPr>
                <w:rStyle w:val="HTML"/>
              </w:rPr>
              <w:t>SPOT</w:t>
            </w:r>
            <w:r>
              <w:br/>
            </w:r>
            <w:r>
              <w:rPr>
                <w:rStyle w:val="HTML"/>
              </w:rPr>
              <w:t>MARGIN</w:t>
            </w:r>
            <w:r>
              <w:br/>
            </w:r>
            <w:r>
              <w:rPr>
                <w:rStyle w:val="HTML"/>
              </w:rPr>
              <w:t>FUTURES</w:t>
            </w:r>
            <w:r>
              <w:br/>
            </w:r>
            <w:r>
              <w:rPr>
                <w:rStyle w:val="HTML"/>
              </w:rPr>
              <w:t>SWAP</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earlier than the requested </w:t>
            </w:r>
            <w:r>
              <w:rPr>
                <w:rStyle w:val="HTML"/>
              </w:rPr>
              <w:t>algoId</w:t>
            </w:r>
            <w:r>
              <w:t>.</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newer than the requested </w:t>
            </w:r>
            <w:r>
              <w:rPr>
                <w:rStyle w:val="HTML"/>
              </w:rPr>
              <w:t>algoId</w:t>
            </w:r>
            <w:r>
              <w:t>.</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Number of results per request. The maximum is 100. The default is 100</w:t>
            </w:r>
          </w:p>
        </w:tc>
      </w:tr>
    </w:tbl>
    <w:p w:rsidR="00000000" w:rsidRDefault="00000000">
      <w:pPr>
        <w:pStyle w:val="a5"/>
        <w:ind w:left="720" w:right="720"/>
        <w:divId w:val="1739329018"/>
      </w:pPr>
      <w:r>
        <w:t>Response Example</w:t>
      </w:r>
    </w:p>
    <w:p w:rsidR="00000000" w:rsidRDefault="00000000">
      <w:pPr>
        <w:pStyle w:val="HTML0"/>
        <w:divId w:val="1123302773"/>
        <w:rPr>
          <w:rStyle w:val="w"/>
        </w:rPr>
      </w:pPr>
      <w:r>
        <w:rPr>
          <w:rStyle w:val="p"/>
        </w:rPr>
        <w:t>{</w:t>
      </w:r>
    </w:p>
    <w:p w:rsidR="00000000" w:rsidRDefault="00000000">
      <w:pPr>
        <w:pStyle w:val="HTML0"/>
        <w:divId w:val="1123302773"/>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123302773"/>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123302773"/>
        <w:rPr>
          <w:rStyle w:val="w"/>
        </w:rPr>
      </w:pPr>
      <w:r>
        <w:rPr>
          <w:rStyle w:val="w"/>
        </w:rPr>
        <w:t xml:space="preserve">        </w:t>
      </w:r>
      <w:r>
        <w:rPr>
          <w:rStyle w:val="p"/>
        </w:rPr>
        <w:t>{</w:t>
      </w:r>
    </w:p>
    <w:p w:rsidR="00000000" w:rsidRDefault="00000000">
      <w:pPr>
        <w:pStyle w:val="HTML0"/>
        <w:divId w:val="1123302773"/>
        <w:rPr>
          <w:rStyle w:val="w"/>
        </w:rPr>
      </w:pPr>
      <w:r>
        <w:rPr>
          <w:rStyle w:val="w"/>
        </w:rPr>
        <w:t xml:space="preserve">            </w:t>
      </w:r>
      <w:r>
        <w:rPr>
          <w:rStyle w:val="nl"/>
        </w:rPr>
        <w:t>"actualLever"</w:t>
      </w:r>
      <w:r>
        <w:rPr>
          <w:rStyle w:val="p"/>
        </w:rPr>
        <w:t>:</w:t>
      </w:r>
      <w:r>
        <w:rPr>
          <w:rStyle w:val="w"/>
        </w:rPr>
        <w:t xml:space="preserve"> </w:t>
      </w:r>
      <w:r>
        <w:rPr>
          <w:rStyle w:val="s2"/>
        </w:rPr>
        <w:t>""</w:t>
      </w:r>
      <w:r>
        <w:rPr>
          <w:rStyle w:val="p"/>
        </w:rPr>
        <w:t>,</w:t>
      </w:r>
    </w:p>
    <w:p w:rsidR="00000000" w:rsidRDefault="00000000">
      <w:pPr>
        <w:pStyle w:val="HTML0"/>
        <w:divId w:val="1123302773"/>
        <w:rPr>
          <w:rStyle w:val="w"/>
        </w:rPr>
      </w:pPr>
      <w:r>
        <w:rPr>
          <w:rStyle w:val="w"/>
        </w:rPr>
        <w:t xml:space="preserve">            </w:t>
      </w:r>
      <w:r>
        <w:rPr>
          <w:rStyle w:val="nl"/>
        </w:rPr>
        <w:t>"algoClOrdId"</w:t>
      </w:r>
      <w:r>
        <w:rPr>
          <w:rStyle w:val="p"/>
        </w:rPr>
        <w:t>:</w:t>
      </w:r>
      <w:r>
        <w:rPr>
          <w:rStyle w:val="w"/>
        </w:rPr>
        <w:t xml:space="preserve"> </w:t>
      </w:r>
      <w:r>
        <w:rPr>
          <w:rStyle w:val="s2"/>
        </w:rPr>
        <w:t>""</w:t>
      </w:r>
      <w:r>
        <w:rPr>
          <w:rStyle w:val="p"/>
        </w:rPr>
        <w:t>,</w:t>
      </w:r>
    </w:p>
    <w:p w:rsidR="00000000" w:rsidRDefault="00000000">
      <w:pPr>
        <w:pStyle w:val="HTML0"/>
        <w:divId w:val="1123302773"/>
        <w:rPr>
          <w:rStyle w:val="w"/>
        </w:rPr>
      </w:pPr>
      <w:r>
        <w:rPr>
          <w:rStyle w:val="w"/>
        </w:rPr>
        <w:t xml:space="preserve">            </w:t>
      </w:r>
      <w:r>
        <w:rPr>
          <w:rStyle w:val="nl"/>
        </w:rPr>
        <w:t>"algoId"</w:t>
      </w:r>
      <w:r>
        <w:rPr>
          <w:rStyle w:val="p"/>
        </w:rPr>
        <w:t>:</w:t>
      </w:r>
      <w:r>
        <w:rPr>
          <w:rStyle w:val="w"/>
        </w:rPr>
        <w:t xml:space="preserve"> </w:t>
      </w:r>
      <w:r>
        <w:rPr>
          <w:rStyle w:val="s2"/>
        </w:rPr>
        <w:t>"56802********64032"</w:t>
      </w:r>
      <w:r>
        <w:rPr>
          <w:rStyle w:val="p"/>
        </w:rPr>
        <w:t>,</w:t>
      </w:r>
    </w:p>
    <w:p w:rsidR="00000000" w:rsidRDefault="00000000">
      <w:pPr>
        <w:pStyle w:val="HTML0"/>
        <w:divId w:val="1123302773"/>
        <w:rPr>
          <w:rStyle w:val="w"/>
        </w:rPr>
      </w:pPr>
      <w:r>
        <w:rPr>
          <w:rStyle w:val="w"/>
        </w:rPr>
        <w:t xml:space="preserve">            </w:t>
      </w:r>
      <w:r>
        <w:rPr>
          <w:rStyle w:val="nl"/>
        </w:rPr>
        <w:t>"algoOrdType"</w:t>
      </w:r>
      <w:r>
        <w:rPr>
          <w:rStyle w:val="p"/>
        </w:rPr>
        <w:t>:</w:t>
      </w:r>
      <w:r>
        <w:rPr>
          <w:rStyle w:val="w"/>
        </w:rPr>
        <w:t xml:space="preserve"> </w:t>
      </w:r>
      <w:r>
        <w:rPr>
          <w:rStyle w:val="s2"/>
        </w:rPr>
        <w:t>"grid"</w:t>
      </w:r>
      <w:r>
        <w:rPr>
          <w:rStyle w:val="p"/>
        </w:rPr>
        <w:t>,</w:t>
      </w:r>
    </w:p>
    <w:p w:rsidR="00000000" w:rsidRDefault="00000000">
      <w:pPr>
        <w:pStyle w:val="HTML0"/>
        <w:divId w:val="1123302773"/>
        <w:rPr>
          <w:rStyle w:val="w"/>
        </w:rPr>
      </w:pPr>
      <w:r>
        <w:rPr>
          <w:rStyle w:val="w"/>
        </w:rPr>
        <w:t xml:space="preserve">            </w:t>
      </w:r>
      <w:r>
        <w:rPr>
          <w:rStyle w:val="nl"/>
        </w:rPr>
        <w:t>"arbitrageNum"</w:t>
      </w:r>
      <w:r>
        <w:rPr>
          <w:rStyle w:val="p"/>
        </w:rPr>
        <w:t>:</w:t>
      </w:r>
      <w:r>
        <w:rPr>
          <w:rStyle w:val="w"/>
        </w:rPr>
        <w:t xml:space="preserve"> </w:t>
      </w:r>
      <w:r>
        <w:rPr>
          <w:rStyle w:val="s2"/>
        </w:rPr>
        <w:t>"0"</w:t>
      </w:r>
      <w:r>
        <w:rPr>
          <w:rStyle w:val="p"/>
        </w:rPr>
        <w:t>,</w:t>
      </w:r>
    </w:p>
    <w:p w:rsidR="00000000" w:rsidRDefault="00000000">
      <w:pPr>
        <w:pStyle w:val="HTML0"/>
        <w:divId w:val="1123302773"/>
        <w:rPr>
          <w:rStyle w:val="w"/>
        </w:rPr>
      </w:pPr>
      <w:r>
        <w:rPr>
          <w:rStyle w:val="w"/>
        </w:rPr>
        <w:t xml:space="preserve">            </w:t>
      </w:r>
      <w:r>
        <w:rPr>
          <w:rStyle w:val="nl"/>
        </w:rPr>
        <w:t>"availEq"</w:t>
      </w:r>
      <w:r>
        <w:rPr>
          <w:rStyle w:val="p"/>
        </w:rPr>
        <w:t>:</w:t>
      </w:r>
      <w:r>
        <w:rPr>
          <w:rStyle w:val="w"/>
        </w:rPr>
        <w:t xml:space="preserve"> </w:t>
      </w:r>
      <w:r>
        <w:rPr>
          <w:rStyle w:val="s2"/>
        </w:rPr>
        <w:t>""</w:t>
      </w:r>
      <w:r>
        <w:rPr>
          <w:rStyle w:val="p"/>
        </w:rPr>
        <w:t>,</w:t>
      </w:r>
    </w:p>
    <w:p w:rsidR="00000000" w:rsidRDefault="00000000">
      <w:pPr>
        <w:pStyle w:val="HTML0"/>
        <w:divId w:val="1123302773"/>
        <w:rPr>
          <w:rStyle w:val="w"/>
        </w:rPr>
      </w:pPr>
      <w:r>
        <w:rPr>
          <w:rStyle w:val="w"/>
        </w:rPr>
        <w:t xml:space="preserve">            </w:t>
      </w:r>
      <w:r>
        <w:rPr>
          <w:rStyle w:val="nl"/>
        </w:rPr>
        <w:t>"basePos"</w:t>
      </w:r>
      <w:r>
        <w:rPr>
          <w:rStyle w:val="p"/>
        </w:rPr>
        <w:t>:</w:t>
      </w:r>
      <w:r>
        <w:rPr>
          <w:rStyle w:val="w"/>
        </w:rPr>
        <w:t xml:space="preserve"> </w:t>
      </w:r>
      <w:r>
        <w:rPr>
          <w:rStyle w:val="kc"/>
        </w:rPr>
        <w:t>false</w:t>
      </w:r>
      <w:r>
        <w:rPr>
          <w:rStyle w:val="p"/>
        </w:rPr>
        <w:t>,</w:t>
      </w:r>
    </w:p>
    <w:p w:rsidR="00000000" w:rsidRDefault="00000000">
      <w:pPr>
        <w:pStyle w:val="HTML0"/>
        <w:divId w:val="1123302773"/>
        <w:rPr>
          <w:rStyle w:val="w"/>
        </w:rPr>
      </w:pPr>
      <w:r>
        <w:rPr>
          <w:rStyle w:val="w"/>
        </w:rPr>
        <w:t xml:space="preserve">            </w:t>
      </w:r>
      <w:r>
        <w:rPr>
          <w:rStyle w:val="nl"/>
        </w:rPr>
        <w:t>"baseSz"</w:t>
      </w:r>
      <w:r>
        <w:rPr>
          <w:rStyle w:val="p"/>
        </w:rPr>
        <w:t>:</w:t>
      </w:r>
      <w:r>
        <w:rPr>
          <w:rStyle w:val="w"/>
        </w:rPr>
        <w:t xml:space="preserve"> </w:t>
      </w:r>
      <w:r>
        <w:rPr>
          <w:rStyle w:val="s2"/>
        </w:rPr>
        <w:t>"0"</w:t>
      </w:r>
      <w:r>
        <w:rPr>
          <w:rStyle w:val="p"/>
        </w:rPr>
        <w:t>,</w:t>
      </w:r>
    </w:p>
    <w:p w:rsidR="00000000" w:rsidRDefault="00000000">
      <w:pPr>
        <w:pStyle w:val="HTML0"/>
        <w:divId w:val="1123302773"/>
        <w:rPr>
          <w:rStyle w:val="w"/>
        </w:rPr>
      </w:pPr>
      <w:r>
        <w:rPr>
          <w:rStyle w:val="w"/>
        </w:rPr>
        <w:t xml:space="preserve">            </w:t>
      </w:r>
      <w:r>
        <w:rPr>
          <w:rStyle w:val="nl"/>
        </w:rPr>
        <w:t>"cTime"</w:t>
      </w:r>
      <w:r>
        <w:rPr>
          <w:rStyle w:val="p"/>
        </w:rPr>
        <w:t>:</w:t>
      </w:r>
      <w:r>
        <w:rPr>
          <w:rStyle w:val="w"/>
        </w:rPr>
        <w:t xml:space="preserve"> </w:t>
      </w:r>
      <w:r>
        <w:rPr>
          <w:rStyle w:val="s2"/>
        </w:rPr>
        <w:t>"1681700496249"</w:t>
      </w:r>
      <w:r>
        <w:rPr>
          <w:rStyle w:val="p"/>
        </w:rPr>
        <w:t>,</w:t>
      </w:r>
    </w:p>
    <w:p w:rsidR="00000000" w:rsidRDefault="00000000">
      <w:pPr>
        <w:pStyle w:val="HTML0"/>
        <w:divId w:val="1123302773"/>
        <w:rPr>
          <w:rStyle w:val="w"/>
        </w:rPr>
      </w:pPr>
      <w:r>
        <w:rPr>
          <w:rStyle w:val="w"/>
        </w:rPr>
        <w:t xml:space="preserve">            </w:t>
      </w:r>
      <w:r>
        <w:rPr>
          <w:rStyle w:val="nl"/>
        </w:rPr>
        <w:t>"cancelType"</w:t>
      </w:r>
      <w:r>
        <w:rPr>
          <w:rStyle w:val="p"/>
        </w:rPr>
        <w:t>:</w:t>
      </w:r>
      <w:r>
        <w:rPr>
          <w:rStyle w:val="w"/>
        </w:rPr>
        <w:t xml:space="preserve"> </w:t>
      </w:r>
      <w:r>
        <w:rPr>
          <w:rStyle w:val="s2"/>
        </w:rPr>
        <w:t>"0"</w:t>
      </w:r>
      <w:r>
        <w:rPr>
          <w:rStyle w:val="p"/>
        </w:rPr>
        <w:t>,</w:t>
      </w:r>
    </w:p>
    <w:p w:rsidR="00000000" w:rsidRDefault="00000000">
      <w:pPr>
        <w:pStyle w:val="HTML0"/>
        <w:divId w:val="1123302773"/>
        <w:rPr>
          <w:rStyle w:val="w"/>
        </w:rPr>
      </w:pPr>
      <w:r>
        <w:rPr>
          <w:rStyle w:val="w"/>
        </w:rPr>
        <w:t xml:space="preserve">            </w:t>
      </w:r>
      <w:r>
        <w:rPr>
          <w:rStyle w:val="nl"/>
        </w:rPr>
        <w:t>"direction"</w:t>
      </w:r>
      <w:r>
        <w:rPr>
          <w:rStyle w:val="p"/>
        </w:rPr>
        <w:t>:</w:t>
      </w:r>
      <w:r>
        <w:rPr>
          <w:rStyle w:val="w"/>
        </w:rPr>
        <w:t xml:space="preserve"> </w:t>
      </w:r>
      <w:r>
        <w:rPr>
          <w:rStyle w:val="s2"/>
        </w:rPr>
        <w:t>""</w:t>
      </w:r>
      <w:r>
        <w:rPr>
          <w:rStyle w:val="p"/>
        </w:rPr>
        <w:t>,</w:t>
      </w:r>
    </w:p>
    <w:p w:rsidR="00000000" w:rsidRDefault="00000000">
      <w:pPr>
        <w:pStyle w:val="HTML0"/>
        <w:divId w:val="1123302773"/>
        <w:rPr>
          <w:rStyle w:val="w"/>
        </w:rPr>
      </w:pPr>
      <w:r>
        <w:rPr>
          <w:rStyle w:val="w"/>
        </w:rPr>
        <w:t xml:space="preserve">            </w:t>
      </w:r>
      <w:r>
        <w:rPr>
          <w:rStyle w:val="nl"/>
        </w:rPr>
        <w:t>"floatProfit"</w:t>
      </w:r>
      <w:r>
        <w:rPr>
          <w:rStyle w:val="p"/>
        </w:rPr>
        <w:t>:</w:t>
      </w:r>
      <w:r>
        <w:rPr>
          <w:rStyle w:val="w"/>
        </w:rPr>
        <w:t xml:space="preserve"> </w:t>
      </w:r>
      <w:r>
        <w:rPr>
          <w:rStyle w:val="s2"/>
        </w:rPr>
        <w:t>"0"</w:t>
      </w:r>
      <w:r>
        <w:rPr>
          <w:rStyle w:val="p"/>
        </w:rPr>
        <w:t>,</w:t>
      </w:r>
    </w:p>
    <w:p w:rsidR="00000000" w:rsidRDefault="00000000">
      <w:pPr>
        <w:pStyle w:val="HTML0"/>
        <w:divId w:val="1123302773"/>
        <w:rPr>
          <w:rStyle w:val="w"/>
        </w:rPr>
      </w:pPr>
      <w:r>
        <w:rPr>
          <w:rStyle w:val="w"/>
        </w:rPr>
        <w:t xml:space="preserve">            </w:t>
      </w:r>
      <w:r>
        <w:rPr>
          <w:rStyle w:val="nl"/>
        </w:rPr>
        <w:t>"gridNum"</w:t>
      </w:r>
      <w:r>
        <w:rPr>
          <w:rStyle w:val="p"/>
        </w:rPr>
        <w:t>:</w:t>
      </w:r>
      <w:r>
        <w:rPr>
          <w:rStyle w:val="w"/>
        </w:rPr>
        <w:t xml:space="preserve"> </w:t>
      </w:r>
      <w:r>
        <w:rPr>
          <w:rStyle w:val="s2"/>
        </w:rPr>
        <w:t>"10"</w:t>
      </w:r>
      <w:r>
        <w:rPr>
          <w:rStyle w:val="p"/>
        </w:rPr>
        <w:t>,</w:t>
      </w:r>
    </w:p>
    <w:p w:rsidR="00000000" w:rsidRDefault="00000000">
      <w:pPr>
        <w:pStyle w:val="HTML0"/>
        <w:divId w:val="1123302773"/>
        <w:rPr>
          <w:rStyle w:val="w"/>
        </w:rPr>
      </w:pPr>
      <w:r>
        <w:rPr>
          <w:rStyle w:val="w"/>
        </w:rPr>
        <w:t xml:space="preserve">            </w:t>
      </w:r>
      <w:r>
        <w:rPr>
          <w:rStyle w:val="nl"/>
        </w:rPr>
        <w:t>"gridProfit"</w:t>
      </w:r>
      <w:r>
        <w:rPr>
          <w:rStyle w:val="p"/>
        </w:rPr>
        <w:t>:</w:t>
      </w:r>
      <w:r>
        <w:rPr>
          <w:rStyle w:val="w"/>
        </w:rPr>
        <w:t xml:space="preserve"> </w:t>
      </w:r>
      <w:r>
        <w:rPr>
          <w:rStyle w:val="s2"/>
        </w:rPr>
        <w:t>"0"</w:t>
      </w:r>
      <w:r>
        <w:rPr>
          <w:rStyle w:val="p"/>
        </w:rPr>
        <w:t>,</w:t>
      </w:r>
    </w:p>
    <w:p w:rsidR="00000000" w:rsidRDefault="00000000">
      <w:pPr>
        <w:pStyle w:val="HTML0"/>
        <w:divId w:val="1123302773"/>
        <w:rPr>
          <w:rStyle w:val="w"/>
        </w:rPr>
      </w:pPr>
      <w:r>
        <w:rPr>
          <w:rStyle w:val="w"/>
        </w:rPr>
        <w:t xml:space="preserve">            </w:t>
      </w:r>
      <w:r>
        <w:rPr>
          <w:rStyle w:val="nl"/>
        </w:rPr>
        <w:t>"instFamily"</w:t>
      </w:r>
      <w:r>
        <w:rPr>
          <w:rStyle w:val="p"/>
        </w:rPr>
        <w:t>:</w:t>
      </w:r>
      <w:r>
        <w:rPr>
          <w:rStyle w:val="w"/>
        </w:rPr>
        <w:t xml:space="preserve"> </w:t>
      </w:r>
      <w:r>
        <w:rPr>
          <w:rStyle w:val="s2"/>
        </w:rPr>
        <w:t>""</w:t>
      </w:r>
      <w:r>
        <w:rPr>
          <w:rStyle w:val="p"/>
        </w:rPr>
        <w:t>,</w:t>
      </w:r>
    </w:p>
    <w:p w:rsidR="00000000" w:rsidRDefault="00000000">
      <w:pPr>
        <w:pStyle w:val="HTML0"/>
        <w:divId w:val="1123302773"/>
        <w:rPr>
          <w:rStyle w:val="w"/>
        </w:rPr>
      </w:pPr>
      <w:r>
        <w:rPr>
          <w:rStyle w:val="w"/>
        </w:rPr>
        <w:t xml:space="preserve">            </w:t>
      </w:r>
      <w:r>
        <w:rPr>
          <w:rStyle w:val="nl"/>
        </w:rPr>
        <w:t>"instId"</w:t>
      </w:r>
      <w:r>
        <w:rPr>
          <w:rStyle w:val="p"/>
        </w:rPr>
        <w:t>:</w:t>
      </w:r>
      <w:r>
        <w:rPr>
          <w:rStyle w:val="w"/>
        </w:rPr>
        <w:t xml:space="preserve"> </w:t>
      </w:r>
      <w:r>
        <w:rPr>
          <w:rStyle w:val="s2"/>
        </w:rPr>
        <w:t>"BTC-USDT"</w:t>
      </w:r>
      <w:r>
        <w:rPr>
          <w:rStyle w:val="p"/>
        </w:rPr>
        <w:t>,</w:t>
      </w:r>
    </w:p>
    <w:p w:rsidR="00000000" w:rsidRDefault="00000000">
      <w:pPr>
        <w:pStyle w:val="HTML0"/>
        <w:divId w:val="1123302773"/>
        <w:rPr>
          <w:rStyle w:val="w"/>
        </w:rPr>
      </w:pPr>
      <w:r>
        <w:rPr>
          <w:rStyle w:val="w"/>
        </w:rPr>
        <w:t xml:space="preserve">            </w:t>
      </w:r>
      <w:r>
        <w:rPr>
          <w:rStyle w:val="nl"/>
        </w:rPr>
        <w:t>"instType"</w:t>
      </w:r>
      <w:r>
        <w:rPr>
          <w:rStyle w:val="p"/>
        </w:rPr>
        <w:t>:</w:t>
      </w:r>
      <w:r>
        <w:rPr>
          <w:rStyle w:val="w"/>
        </w:rPr>
        <w:t xml:space="preserve"> </w:t>
      </w:r>
      <w:r>
        <w:rPr>
          <w:rStyle w:val="s2"/>
        </w:rPr>
        <w:t>"SPOT"</w:t>
      </w:r>
      <w:r>
        <w:rPr>
          <w:rStyle w:val="p"/>
        </w:rPr>
        <w:t>,</w:t>
      </w:r>
    </w:p>
    <w:p w:rsidR="00000000" w:rsidRDefault="00000000">
      <w:pPr>
        <w:pStyle w:val="HTML0"/>
        <w:divId w:val="1123302773"/>
        <w:rPr>
          <w:rStyle w:val="w"/>
        </w:rPr>
      </w:pPr>
      <w:r>
        <w:rPr>
          <w:rStyle w:val="w"/>
        </w:rPr>
        <w:t xml:space="preserve">            </w:t>
      </w:r>
      <w:r>
        <w:rPr>
          <w:rStyle w:val="nl"/>
        </w:rPr>
        <w:t>"investment"</w:t>
      </w:r>
      <w:r>
        <w:rPr>
          <w:rStyle w:val="p"/>
        </w:rPr>
        <w:t>:</w:t>
      </w:r>
      <w:r>
        <w:rPr>
          <w:rStyle w:val="w"/>
        </w:rPr>
        <w:t xml:space="preserve"> </w:t>
      </w:r>
      <w:r>
        <w:rPr>
          <w:rStyle w:val="s2"/>
        </w:rPr>
        <w:t>"25"</w:t>
      </w:r>
      <w:r>
        <w:rPr>
          <w:rStyle w:val="p"/>
        </w:rPr>
        <w:t>,</w:t>
      </w:r>
    </w:p>
    <w:p w:rsidR="00000000" w:rsidRDefault="00000000">
      <w:pPr>
        <w:pStyle w:val="HTML0"/>
        <w:divId w:val="1123302773"/>
        <w:rPr>
          <w:rStyle w:val="w"/>
        </w:rPr>
      </w:pPr>
      <w:r>
        <w:rPr>
          <w:rStyle w:val="w"/>
        </w:rPr>
        <w:t xml:space="preserve">            </w:t>
      </w:r>
      <w:r>
        <w:rPr>
          <w:rStyle w:val="nl"/>
        </w:rPr>
        <w:t>"lever"</w:t>
      </w:r>
      <w:r>
        <w:rPr>
          <w:rStyle w:val="p"/>
        </w:rPr>
        <w:t>:</w:t>
      </w:r>
      <w:r>
        <w:rPr>
          <w:rStyle w:val="w"/>
        </w:rPr>
        <w:t xml:space="preserve"> </w:t>
      </w:r>
      <w:r>
        <w:rPr>
          <w:rStyle w:val="s2"/>
        </w:rPr>
        <w:t>""</w:t>
      </w:r>
      <w:r>
        <w:rPr>
          <w:rStyle w:val="p"/>
        </w:rPr>
        <w:t>,</w:t>
      </w:r>
    </w:p>
    <w:p w:rsidR="00000000" w:rsidRDefault="00000000">
      <w:pPr>
        <w:pStyle w:val="HTML0"/>
        <w:divId w:val="1123302773"/>
        <w:rPr>
          <w:rStyle w:val="w"/>
        </w:rPr>
      </w:pPr>
      <w:r>
        <w:rPr>
          <w:rStyle w:val="w"/>
        </w:rPr>
        <w:t xml:space="preserve">            </w:t>
      </w:r>
      <w:r>
        <w:rPr>
          <w:rStyle w:val="nl"/>
        </w:rPr>
        <w:t>"liqPx"</w:t>
      </w:r>
      <w:r>
        <w:rPr>
          <w:rStyle w:val="p"/>
        </w:rPr>
        <w:t>:</w:t>
      </w:r>
      <w:r>
        <w:rPr>
          <w:rStyle w:val="w"/>
        </w:rPr>
        <w:t xml:space="preserve"> </w:t>
      </w:r>
      <w:r>
        <w:rPr>
          <w:rStyle w:val="s2"/>
        </w:rPr>
        <w:t>""</w:t>
      </w:r>
      <w:r>
        <w:rPr>
          <w:rStyle w:val="p"/>
        </w:rPr>
        <w:t>,</w:t>
      </w:r>
    </w:p>
    <w:p w:rsidR="00000000" w:rsidRDefault="00000000">
      <w:pPr>
        <w:pStyle w:val="HTML0"/>
        <w:divId w:val="1123302773"/>
        <w:rPr>
          <w:rStyle w:val="w"/>
        </w:rPr>
      </w:pPr>
      <w:r>
        <w:rPr>
          <w:rStyle w:val="w"/>
        </w:rPr>
        <w:t xml:space="preserve">            </w:t>
      </w:r>
      <w:r>
        <w:rPr>
          <w:rStyle w:val="nl"/>
        </w:rPr>
        <w:t>"maxPx"</w:t>
      </w:r>
      <w:r>
        <w:rPr>
          <w:rStyle w:val="p"/>
        </w:rPr>
        <w:t>:</w:t>
      </w:r>
      <w:r>
        <w:rPr>
          <w:rStyle w:val="w"/>
        </w:rPr>
        <w:t xml:space="preserve"> </w:t>
      </w:r>
      <w:r>
        <w:rPr>
          <w:rStyle w:val="s2"/>
        </w:rPr>
        <w:t>"5000"</w:t>
      </w:r>
      <w:r>
        <w:rPr>
          <w:rStyle w:val="p"/>
        </w:rPr>
        <w:t>,</w:t>
      </w:r>
    </w:p>
    <w:p w:rsidR="00000000" w:rsidRDefault="00000000">
      <w:pPr>
        <w:pStyle w:val="HTML0"/>
        <w:divId w:val="1123302773"/>
        <w:rPr>
          <w:rStyle w:val="w"/>
        </w:rPr>
      </w:pPr>
      <w:r>
        <w:rPr>
          <w:rStyle w:val="w"/>
        </w:rPr>
        <w:t xml:space="preserve">            </w:t>
      </w:r>
      <w:r>
        <w:rPr>
          <w:rStyle w:val="nl"/>
        </w:rPr>
        <w:t>"minPx"</w:t>
      </w:r>
      <w:r>
        <w:rPr>
          <w:rStyle w:val="p"/>
        </w:rPr>
        <w:t>:</w:t>
      </w:r>
      <w:r>
        <w:rPr>
          <w:rStyle w:val="w"/>
        </w:rPr>
        <w:t xml:space="preserve"> </w:t>
      </w:r>
      <w:r>
        <w:rPr>
          <w:rStyle w:val="s2"/>
        </w:rPr>
        <w:t>"400"</w:t>
      </w:r>
      <w:r>
        <w:rPr>
          <w:rStyle w:val="p"/>
        </w:rPr>
        <w:t>,</w:t>
      </w:r>
    </w:p>
    <w:p w:rsidR="00000000" w:rsidRDefault="00000000">
      <w:pPr>
        <w:pStyle w:val="HTML0"/>
        <w:divId w:val="1123302773"/>
        <w:rPr>
          <w:rStyle w:val="w"/>
        </w:rPr>
      </w:pPr>
      <w:r>
        <w:rPr>
          <w:rStyle w:val="w"/>
        </w:rPr>
        <w:t xml:space="preserve">            </w:t>
      </w:r>
      <w:r>
        <w:rPr>
          <w:rStyle w:val="nl"/>
        </w:rPr>
        <w:t>"ordFrozen"</w:t>
      </w:r>
      <w:r>
        <w:rPr>
          <w:rStyle w:val="p"/>
        </w:rPr>
        <w:t>:</w:t>
      </w:r>
      <w:r>
        <w:rPr>
          <w:rStyle w:val="w"/>
        </w:rPr>
        <w:t xml:space="preserve"> </w:t>
      </w:r>
      <w:r>
        <w:rPr>
          <w:rStyle w:val="s2"/>
        </w:rPr>
        <w:t>""</w:t>
      </w:r>
      <w:r>
        <w:rPr>
          <w:rStyle w:val="p"/>
        </w:rPr>
        <w:t>,</w:t>
      </w:r>
    </w:p>
    <w:p w:rsidR="00000000" w:rsidRDefault="00000000">
      <w:pPr>
        <w:pStyle w:val="HTML0"/>
        <w:divId w:val="1123302773"/>
        <w:rPr>
          <w:rStyle w:val="w"/>
        </w:rPr>
      </w:pPr>
      <w:r>
        <w:rPr>
          <w:rStyle w:val="w"/>
        </w:rPr>
        <w:t xml:space="preserve">            </w:t>
      </w:r>
      <w:r>
        <w:rPr>
          <w:rStyle w:val="nl"/>
        </w:rPr>
        <w:t>"pnlRatio"</w:t>
      </w:r>
      <w:r>
        <w:rPr>
          <w:rStyle w:val="p"/>
        </w:rPr>
        <w:t>:</w:t>
      </w:r>
      <w:r>
        <w:rPr>
          <w:rStyle w:val="w"/>
        </w:rPr>
        <w:t xml:space="preserve"> </w:t>
      </w:r>
      <w:r>
        <w:rPr>
          <w:rStyle w:val="s2"/>
        </w:rPr>
        <w:t>"0"</w:t>
      </w:r>
      <w:r>
        <w:rPr>
          <w:rStyle w:val="p"/>
        </w:rPr>
        <w:t>,</w:t>
      </w:r>
    </w:p>
    <w:p w:rsidR="00000000" w:rsidRDefault="00000000">
      <w:pPr>
        <w:pStyle w:val="HTML0"/>
        <w:divId w:val="1123302773"/>
        <w:rPr>
          <w:rStyle w:val="w"/>
        </w:rPr>
      </w:pPr>
      <w:r>
        <w:rPr>
          <w:rStyle w:val="w"/>
        </w:rPr>
        <w:t xml:space="preserve">            </w:t>
      </w:r>
      <w:r>
        <w:rPr>
          <w:rStyle w:val="nl"/>
        </w:rPr>
        <w:t>"quoteSz"</w:t>
      </w:r>
      <w:r>
        <w:rPr>
          <w:rStyle w:val="p"/>
        </w:rPr>
        <w:t>:</w:t>
      </w:r>
      <w:r>
        <w:rPr>
          <w:rStyle w:val="w"/>
        </w:rPr>
        <w:t xml:space="preserve"> </w:t>
      </w:r>
      <w:r>
        <w:rPr>
          <w:rStyle w:val="s2"/>
        </w:rPr>
        <w:t>"25"</w:t>
      </w:r>
      <w:r>
        <w:rPr>
          <w:rStyle w:val="p"/>
        </w:rPr>
        <w:t>,</w:t>
      </w:r>
    </w:p>
    <w:p w:rsidR="00000000" w:rsidRDefault="00000000">
      <w:pPr>
        <w:pStyle w:val="HTML0"/>
        <w:divId w:val="1123302773"/>
        <w:rPr>
          <w:rStyle w:val="w"/>
        </w:rPr>
      </w:pPr>
      <w:r>
        <w:rPr>
          <w:rStyle w:val="w"/>
        </w:rPr>
        <w:t xml:space="preserve">            </w:t>
      </w:r>
      <w:r>
        <w:rPr>
          <w:rStyle w:val="nl"/>
        </w:rPr>
        <w:t>"rebateTrans"</w:t>
      </w:r>
      <w:r>
        <w:rPr>
          <w:rStyle w:val="p"/>
        </w:rPr>
        <w:t>:</w:t>
      </w:r>
      <w:r>
        <w:rPr>
          <w:rStyle w:val="w"/>
        </w:rPr>
        <w:t xml:space="preserve"> </w:t>
      </w:r>
      <w:r>
        <w:rPr>
          <w:rStyle w:val="p"/>
        </w:rPr>
        <w:t>[</w:t>
      </w:r>
    </w:p>
    <w:p w:rsidR="00000000" w:rsidRDefault="00000000">
      <w:pPr>
        <w:pStyle w:val="HTML0"/>
        <w:divId w:val="1123302773"/>
        <w:rPr>
          <w:rStyle w:val="w"/>
        </w:rPr>
      </w:pPr>
      <w:r>
        <w:rPr>
          <w:rStyle w:val="w"/>
        </w:rPr>
        <w:t xml:space="preserve">                </w:t>
      </w:r>
      <w:r>
        <w:rPr>
          <w:rStyle w:val="p"/>
        </w:rPr>
        <w:t>{</w:t>
      </w:r>
    </w:p>
    <w:p w:rsidR="00000000" w:rsidRDefault="00000000">
      <w:pPr>
        <w:pStyle w:val="HTML0"/>
        <w:divId w:val="1123302773"/>
        <w:rPr>
          <w:rStyle w:val="w"/>
        </w:rPr>
      </w:pPr>
      <w:r>
        <w:rPr>
          <w:rStyle w:val="w"/>
        </w:rPr>
        <w:t xml:space="preserve">                    </w:t>
      </w:r>
      <w:r>
        <w:rPr>
          <w:rStyle w:val="nl"/>
        </w:rPr>
        <w:t>"rebate"</w:t>
      </w:r>
      <w:r>
        <w:rPr>
          <w:rStyle w:val="p"/>
        </w:rPr>
        <w:t>:</w:t>
      </w:r>
      <w:r>
        <w:rPr>
          <w:rStyle w:val="w"/>
        </w:rPr>
        <w:t xml:space="preserve"> </w:t>
      </w:r>
      <w:r>
        <w:rPr>
          <w:rStyle w:val="s2"/>
        </w:rPr>
        <w:t>"0"</w:t>
      </w:r>
      <w:r>
        <w:rPr>
          <w:rStyle w:val="p"/>
        </w:rPr>
        <w:t>,</w:t>
      </w:r>
    </w:p>
    <w:p w:rsidR="00000000" w:rsidRDefault="00000000">
      <w:pPr>
        <w:pStyle w:val="HTML0"/>
        <w:divId w:val="1123302773"/>
        <w:rPr>
          <w:rStyle w:val="w"/>
        </w:rPr>
      </w:pPr>
      <w:r>
        <w:rPr>
          <w:rStyle w:val="w"/>
        </w:rPr>
        <w:t xml:space="preserve">                    </w:t>
      </w:r>
      <w:r>
        <w:rPr>
          <w:rStyle w:val="nl"/>
        </w:rPr>
        <w:t>"rebateCcy"</w:t>
      </w:r>
      <w:r>
        <w:rPr>
          <w:rStyle w:val="p"/>
        </w:rPr>
        <w:t>:</w:t>
      </w:r>
      <w:r>
        <w:rPr>
          <w:rStyle w:val="w"/>
        </w:rPr>
        <w:t xml:space="preserve"> </w:t>
      </w:r>
      <w:r>
        <w:rPr>
          <w:rStyle w:val="s2"/>
        </w:rPr>
        <w:t>"BTC"</w:t>
      </w:r>
    </w:p>
    <w:p w:rsidR="00000000" w:rsidRDefault="00000000">
      <w:pPr>
        <w:pStyle w:val="HTML0"/>
        <w:divId w:val="1123302773"/>
        <w:rPr>
          <w:rStyle w:val="w"/>
        </w:rPr>
      </w:pPr>
      <w:r>
        <w:rPr>
          <w:rStyle w:val="w"/>
        </w:rPr>
        <w:t xml:space="preserve">                </w:t>
      </w:r>
      <w:r>
        <w:rPr>
          <w:rStyle w:val="p"/>
        </w:rPr>
        <w:t>},</w:t>
      </w:r>
    </w:p>
    <w:p w:rsidR="00000000" w:rsidRDefault="00000000">
      <w:pPr>
        <w:pStyle w:val="HTML0"/>
        <w:divId w:val="1123302773"/>
        <w:rPr>
          <w:rStyle w:val="w"/>
        </w:rPr>
      </w:pPr>
      <w:r>
        <w:rPr>
          <w:rStyle w:val="w"/>
        </w:rPr>
        <w:t xml:space="preserve">                </w:t>
      </w:r>
      <w:r>
        <w:rPr>
          <w:rStyle w:val="p"/>
        </w:rPr>
        <w:t>{</w:t>
      </w:r>
    </w:p>
    <w:p w:rsidR="00000000" w:rsidRDefault="00000000">
      <w:pPr>
        <w:pStyle w:val="HTML0"/>
        <w:divId w:val="1123302773"/>
        <w:rPr>
          <w:rStyle w:val="w"/>
        </w:rPr>
      </w:pPr>
      <w:r>
        <w:rPr>
          <w:rStyle w:val="w"/>
        </w:rPr>
        <w:t xml:space="preserve">                    </w:t>
      </w:r>
      <w:r>
        <w:rPr>
          <w:rStyle w:val="nl"/>
        </w:rPr>
        <w:t>"rebate"</w:t>
      </w:r>
      <w:r>
        <w:rPr>
          <w:rStyle w:val="p"/>
        </w:rPr>
        <w:t>:</w:t>
      </w:r>
      <w:r>
        <w:rPr>
          <w:rStyle w:val="w"/>
        </w:rPr>
        <w:t xml:space="preserve"> </w:t>
      </w:r>
      <w:r>
        <w:rPr>
          <w:rStyle w:val="s2"/>
        </w:rPr>
        <w:t>"0"</w:t>
      </w:r>
      <w:r>
        <w:rPr>
          <w:rStyle w:val="p"/>
        </w:rPr>
        <w:t>,</w:t>
      </w:r>
    </w:p>
    <w:p w:rsidR="00000000" w:rsidRDefault="00000000">
      <w:pPr>
        <w:pStyle w:val="HTML0"/>
        <w:divId w:val="1123302773"/>
        <w:rPr>
          <w:rStyle w:val="w"/>
        </w:rPr>
      </w:pPr>
      <w:r>
        <w:rPr>
          <w:rStyle w:val="w"/>
        </w:rPr>
        <w:t xml:space="preserve">                    </w:t>
      </w:r>
      <w:r>
        <w:rPr>
          <w:rStyle w:val="nl"/>
        </w:rPr>
        <w:t>"rebateCcy"</w:t>
      </w:r>
      <w:r>
        <w:rPr>
          <w:rStyle w:val="p"/>
        </w:rPr>
        <w:t>:</w:t>
      </w:r>
      <w:r>
        <w:rPr>
          <w:rStyle w:val="w"/>
        </w:rPr>
        <w:t xml:space="preserve"> </w:t>
      </w:r>
      <w:r>
        <w:rPr>
          <w:rStyle w:val="s2"/>
        </w:rPr>
        <w:t>"USDT"</w:t>
      </w:r>
    </w:p>
    <w:p w:rsidR="00000000" w:rsidRDefault="00000000">
      <w:pPr>
        <w:pStyle w:val="HTML0"/>
        <w:divId w:val="1123302773"/>
        <w:rPr>
          <w:rStyle w:val="w"/>
        </w:rPr>
      </w:pPr>
      <w:r>
        <w:rPr>
          <w:rStyle w:val="w"/>
        </w:rPr>
        <w:t xml:space="preserve">                </w:t>
      </w:r>
      <w:r>
        <w:rPr>
          <w:rStyle w:val="p"/>
        </w:rPr>
        <w:t>}</w:t>
      </w:r>
    </w:p>
    <w:p w:rsidR="00000000" w:rsidRDefault="00000000">
      <w:pPr>
        <w:pStyle w:val="HTML0"/>
        <w:divId w:val="1123302773"/>
        <w:rPr>
          <w:rStyle w:val="w"/>
        </w:rPr>
      </w:pPr>
      <w:r>
        <w:rPr>
          <w:rStyle w:val="w"/>
        </w:rPr>
        <w:t xml:space="preserve">            </w:t>
      </w:r>
      <w:r>
        <w:rPr>
          <w:rStyle w:val="p"/>
        </w:rPr>
        <w:t>],</w:t>
      </w:r>
    </w:p>
    <w:p w:rsidR="00000000" w:rsidRDefault="00000000">
      <w:pPr>
        <w:pStyle w:val="HTML0"/>
        <w:divId w:val="1123302773"/>
        <w:rPr>
          <w:rStyle w:val="w"/>
        </w:rPr>
      </w:pPr>
      <w:r>
        <w:rPr>
          <w:rStyle w:val="w"/>
        </w:rPr>
        <w:t xml:space="preserve">            </w:t>
      </w:r>
      <w:r>
        <w:rPr>
          <w:rStyle w:val="nl"/>
        </w:rPr>
        <w:t>"runType"</w:t>
      </w:r>
      <w:r>
        <w:rPr>
          <w:rStyle w:val="p"/>
        </w:rPr>
        <w:t>:</w:t>
      </w:r>
      <w:r>
        <w:rPr>
          <w:rStyle w:val="w"/>
        </w:rPr>
        <w:t xml:space="preserve"> </w:t>
      </w:r>
      <w:r>
        <w:rPr>
          <w:rStyle w:val="s2"/>
        </w:rPr>
        <w:t>"1"</w:t>
      </w:r>
      <w:r>
        <w:rPr>
          <w:rStyle w:val="p"/>
        </w:rPr>
        <w:t>,</w:t>
      </w:r>
    </w:p>
    <w:p w:rsidR="00000000" w:rsidRDefault="00000000">
      <w:pPr>
        <w:pStyle w:val="HTML0"/>
        <w:divId w:val="1123302773"/>
        <w:rPr>
          <w:rStyle w:val="w"/>
        </w:rPr>
      </w:pPr>
      <w:r>
        <w:rPr>
          <w:rStyle w:val="w"/>
        </w:rPr>
        <w:t xml:space="preserve">            </w:t>
      </w:r>
      <w:r>
        <w:rPr>
          <w:rStyle w:val="nl"/>
        </w:rPr>
        <w:t>"slTriggerPx"</w:t>
      </w:r>
      <w:r>
        <w:rPr>
          <w:rStyle w:val="p"/>
        </w:rPr>
        <w:t>:</w:t>
      </w:r>
      <w:r>
        <w:rPr>
          <w:rStyle w:val="w"/>
        </w:rPr>
        <w:t xml:space="preserve"> </w:t>
      </w:r>
      <w:r>
        <w:rPr>
          <w:rStyle w:val="s2"/>
        </w:rPr>
        <w:t>""</w:t>
      </w:r>
      <w:r>
        <w:rPr>
          <w:rStyle w:val="p"/>
        </w:rPr>
        <w:t>,</w:t>
      </w:r>
    </w:p>
    <w:p w:rsidR="00000000" w:rsidRDefault="00000000">
      <w:pPr>
        <w:pStyle w:val="HTML0"/>
        <w:divId w:val="1123302773"/>
        <w:rPr>
          <w:rStyle w:val="w"/>
        </w:rPr>
      </w:pPr>
      <w:r>
        <w:rPr>
          <w:rStyle w:val="w"/>
        </w:rPr>
        <w:t xml:space="preserve">            </w:t>
      </w:r>
      <w:r>
        <w:rPr>
          <w:rStyle w:val="nl"/>
        </w:rPr>
        <w:t>"state"</w:t>
      </w:r>
      <w:r>
        <w:rPr>
          <w:rStyle w:val="p"/>
        </w:rPr>
        <w:t>:</w:t>
      </w:r>
      <w:r>
        <w:rPr>
          <w:rStyle w:val="w"/>
        </w:rPr>
        <w:t xml:space="preserve"> </w:t>
      </w:r>
      <w:r>
        <w:rPr>
          <w:rStyle w:val="s2"/>
        </w:rPr>
        <w:t>"running"</w:t>
      </w:r>
      <w:r>
        <w:rPr>
          <w:rStyle w:val="p"/>
        </w:rPr>
        <w:t>,</w:t>
      </w:r>
    </w:p>
    <w:p w:rsidR="00000000" w:rsidRDefault="00000000">
      <w:pPr>
        <w:pStyle w:val="HTML0"/>
        <w:divId w:val="1123302773"/>
        <w:rPr>
          <w:rStyle w:val="w"/>
        </w:rPr>
      </w:pPr>
      <w:r>
        <w:rPr>
          <w:rStyle w:val="w"/>
        </w:rPr>
        <w:t xml:space="preserve">            </w:t>
      </w:r>
      <w:r>
        <w:rPr>
          <w:rStyle w:val="nl"/>
        </w:rPr>
        <w:t>"stopType"</w:t>
      </w:r>
      <w:r>
        <w:rPr>
          <w:rStyle w:val="p"/>
        </w:rPr>
        <w:t>:</w:t>
      </w:r>
      <w:r>
        <w:rPr>
          <w:rStyle w:val="w"/>
        </w:rPr>
        <w:t xml:space="preserve"> </w:t>
      </w:r>
      <w:r>
        <w:rPr>
          <w:rStyle w:val="s2"/>
        </w:rPr>
        <w:t>""</w:t>
      </w:r>
      <w:r>
        <w:rPr>
          <w:rStyle w:val="p"/>
        </w:rPr>
        <w:t>,</w:t>
      </w:r>
    </w:p>
    <w:p w:rsidR="00000000" w:rsidRDefault="00000000">
      <w:pPr>
        <w:pStyle w:val="HTML0"/>
        <w:divId w:val="1123302773"/>
        <w:rPr>
          <w:rStyle w:val="w"/>
        </w:rPr>
      </w:pPr>
      <w:r>
        <w:rPr>
          <w:rStyle w:val="w"/>
        </w:rPr>
        <w:t xml:space="preserve">            </w:t>
      </w:r>
      <w:r>
        <w:rPr>
          <w:rStyle w:val="nl"/>
        </w:rPr>
        <w:t>"sz"</w:t>
      </w:r>
      <w:r>
        <w:rPr>
          <w:rStyle w:val="p"/>
        </w:rPr>
        <w:t>:</w:t>
      </w:r>
      <w:r>
        <w:rPr>
          <w:rStyle w:val="w"/>
        </w:rPr>
        <w:t xml:space="preserve"> </w:t>
      </w:r>
      <w:r>
        <w:rPr>
          <w:rStyle w:val="s2"/>
        </w:rPr>
        <w:t>""</w:t>
      </w:r>
      <w:r>
        <w:rPr>
          <w:rStyle w:val="p"/>
        </w:rPr>
        <w:t>,</w:t>
      </w:r>
    </w:p>
    <w:p w:rsidR="00000000" w:rsidRDefault="00000000">
      <w:pPr>
        <w:pStyle w:val="HTML0"/>
        <w:divId w:val="1123302773"/>
        <w:rPr>
          <w:rStyle w:val="w"/>
        </w:rPr>
      </w:pPr>
      <w:r>
        <w:rPr>
          <w:rStyle w:val="w"/>
        </w:rPr>
        <w:t xml:space="preserve">            </w:t>
      </w:r>
      <w:r>
        <w:rPr>
          <w:rStyle w:val="nl"/>
        </w:rPr>
        <w:t>"tag"</w:t>
      </w:r>
      <w:r>
        <w:rPr>
          <w:rStyle w:val="p"/>
        </w:rPr>
        <w:t>:</w:t>
      </w:r>
      <w:r>
        <w:rPr>
          <w:rStyle w:val="w"/>
        </w:rPr>
        <w:t xml:space="preserve"> </w:t>
      </w:r>
      <w:r>
        <w:rPr>
          <w:rStyle w:val="s2"/>
        </w:rPr>
        <w:t>""</w:t>
      </w:r>
      <w:r>
        <w:rPr>
          <w:rStyle w:val="p"/>
        </w:rPr>
        <w:t>,</w:t>
      </w:r>
    </w:p>
    <w:p w:rsidR="00000000" w:rsidRDefault="00000000">
      <w:pPr>
        <w:pStyle w:val="HTML0"/>
        <w:divId w:val="1123302773"/>
        <w:rPr>
          <w:rStyle w:val="w"/>
        </w:rPr>
      </w:pPr>
      <w:r>
        <w:rPr>
          <w:rStyle w:val="w"/>
        </w:rPr>
        <w:t xml:space="preserve">            </w:t>
      </w:r>
      <w:r>
        <w:rPr>
          <w:rStyle w:val="nl"/>
        </w:rPr>
        <w:t>"totalPnl"</w:t>
      </w:r>
      <w:r>
        <w:rPr>
          <w:rStyle w:val="p"/>
        </w:rPr>
        <w:t>:</w:t>
      </w:r>
      <w:r>
        <w:rPr>
          <w:rStyle w:val="w"/>
        </w:rPr>
        <w:t xml:space="preserve"> </w:t>
      </w:r>
      <w:r>
        <w:rPr>
          <w:rStyle w:val="s2"/>
        </w:rPr>
        <w:t>"0"</w:t>
      </w:r>
      <w:r>
        <w:rPr>
          <w:rStyle w:val="p"/>
        </w:rPr>
        <w:t>,</w:t>
      </w:r>
    </w:p>
    <w:p w:rsidR="00000000" w:rsidRDefault="00000000">
      <w:pPr>
        <w:pStyle w:val="HTML0"/>
        <w:divId w:val="1123302773"/>
        <w:rPr>
          <w:rStyle w:val="w"/>
        </w:rPr>
      </w:pPr>
      <w:r>
        <w:rPr>
          <w:rStyle w:val="w"/>
        </w:rPr>
        <w:t xml:space="preserve">            </w:t>
      </w:r>
      <w:r>
        <w:rPr>
          <w:rStyle w:val="nl"/>
        </w:rPr>
        <w:t>"tpTriggerPx"</w:t>
      </w:r>
      <w:r>
        <w:rPr>
          <w:rStyle w:val="p"/>
        </w:rPr>
        <w:t>:</w:t>
      </w:r>
      <w:r>
        <w:rPr>
          <w:rStyle w:val="w"/>
        </w:rPr>
        <w:t xml:space="preserve"> </w:t>
      </w:r>
      <w:r>
        <w:rPr>
          <w:rStyle w:val="s2"/>
        </w:rPr>
        <w:t>""</w:t>
      </w:r>
      <w:r>
        <w:rPr>
          <w:rStyle w:val="p"/>
        </w:rPr>
        <w:t>,</w:t>
      </w:r>
    </w:p>
    <w:p w:rsidR="00000000" w:rsidRDefault="00000000">
      <w:pPr>
        <w:pStyle w:val="HTML0"/>
        <w:divId w:val="1123302773"/>
        <w:rPr>
          <w:rStyle w:val="w"/>
        </w:rPr>
      </w:pPr>
      <w:r>
        <w:rPr>
          <w:rStyle w:val="w"/>
        </w:rPr>
        <w:t xml:space="preserve">            </w:t>
      </w:r>
      <w:r>
        <w:rPr>
          <w:rStyle w:val="nl"/>
        </w:rPr>
        <w:t>"triggerParams"</w:t>
      </w:r>
      <w:r>
        <w:rPr>
          <w:rStyle w:val="p"/>
        </w:rPr>
        <w:t>:</w:t>
      </w:r>
      <w:r>
        <w:rPr>
          <w:rStyle w:val="w"/>
        </w:rPr>
        <w:t xml:space="preserve"> </w:t>
      </w:r>
      <w:r>
        <w:rPr>
          <w:rStyle w:val="p"/>
        </w:rPr>
        <w:t>[</w:t>
      </w:r>
    </w:p>
    <w:p w:rsidR="00000000" w:rsidRDefault="00000000">
      <w:pPr>
        <w:pStyle w:val="HTML0"/>
        <w:divId w:val="1123302773"/>
        <w:rPr>
          <w:rStyle w:val="w"/>
        </w:rPr>
      </w:pPr>
      <w:r>
        <w:rPr>
          <w:rStyle w:val="w"/>
        </w:rPr>
        <w:t xml:space="preserve">                </w:t>
      </w:r>
      <w:r>
        <w:rPr>
          <w:rStyle w:val="p"/>
        </w:rPr>
        <w:t>{</w:t>
      </w:r>
    </w:p>
    <w:p w:rsidR="00000000" w:rsidRDefault="00000000">
      <w:pPr>
        <w:pStyle w:val="HTML0"/>
        <w:divId w:val="1123302773"/>
        <w:rPr>
          <w:rStyle w:val="w"/>
        </w:rPr>
      </w:pPr>
      <w:r>
        <w:rPr>
          <w:rStyle w:val="w"/>
        </w:rPr>
        <w:t xml:space="preserve">                    </w:t>
      </w:r>
      <w:r>
        <w:rPr>
          <w:rStyle w:val="nl"/>
        </w:rPr>
        <w:t>"triggerAction"</w:t>
      </w:r>
      <w:r>
        <w:rPr>
          <w:rStyle w:val="p"/>
        </w:rPr>
        <w:t>:</w:t>
      </w:r>
      <w:r>
        <w:rPr>
          <w:rStyle w:val="w"/>
        </w:rPr>
        <w:t xml:space="preserve"> </w:t>
      </w:r>
      <w:r>
        <w:rPr>
          <w:rStyle w:val="s2"/>
        </w:rPr>
        <w:t>"start"</w:t>
      </w:r>
      <w:r>
        <w:rPr>
          <w:rStyle w:val="p"/>
        </w:rPr>
        <w:t>,</w:t>
      </w:r>
    </w:p>
    <w:p w:rsidR="00000000" w:rsidRDefault="00000000">
      <w:pPr>
        <w:pStyle w:val="HTML0"/>
        <w:divId w:val="1123302773"/>
        <w:rPr>
          <w:rStyle w:val="w"/>
        </w:rPr>
      </w:pPr>
      <w:r>
        <w:rPr>
          <w:rStyle w:val="w"/>
        </w:rPr>
        <w:t xml:space="preserve">                    </w:t>
      </w:r>
      <w:r>
        <w:rPr>
          <w:rStyle w:val="nl"/>
        </w:rPr>
        <w:t>"delaySeconds"</w:t>
      </w:r>
      <w:r>
        <w:rPr>
          <w:rStyle w:val="p"/>
        </w:rPr>
        <w:t>:</w:t>
      </w:r>
      <w:r>
        <w:rPr>
          <w:rStyle w:val="w"/>
        </w:rPr>
        <w:t xml:space="preserve"> </w:t>
      </w:r>
      <w:r>
        <w:rPr>
          <w:rStyle w:val="s2"/>
        </w:rPr>
        <w:t>"0"</w:t>
      </w:r>
      <w:r>
        <w:rPr>
          <w:rStyle w:val="p"/>
        </w:rPr>
        <w:t>,</w:t>
      </w:r>
    </w:p>
    <w:p w:rsidR="00000000" w:rsidRDefault="00000000">
      <w:pPr>
        <w:pStyle w:val="HTML0"/>
        <w:divId w:val="1123302773"/>
        <w:rPr>
          <w:rStyle w:val="w"/>
        </w:rPr>
      </w:pPr>
      <w:r>
        <w:rPr>
          <w:rStyle w:val="w"/>
        </w:rPr>
        <w:t xml:space="preserve">                    </w:t>
      </w:r>
      <w:r>
        <w:rPr>
          <w:rStyle w:val="nl"/>
        </w:rPr>
        <w:t>"triggerStrategy"</w:t>
      </w:r>
      <w:r>
        <w:rPr>
          <w:rStyle w:val="p"/>
        </w:rPr>
        <w:t>:</w:t>
      </w:r>
      <w:r>
        <w:rPr>
          <w:rStyle w:val="w"/>
        </w:rPr>
        <w:t xml:space="preserve"> </w:t>
      </w:r>
      <w:r>
        <w:rPr>
          <w:rStyle w:val="s2"/>
        </w:rPr>
        <w:t>"instant"</w:t>
      </w:r>
      <w:r>
        <w:rPr>
          <w:rStyle w:val="p"/>
        </w:rPr>
        <w:t>,</w:t>
      </w:r>
    </w:p>
    <w:p w:rsidR="00000000" w:rsidRDefault="00000000">
      <w:pPr>
        <w:pStyle w:val="HTML0"/>
        <w:divId w:val="1123302773"/>
        <w:rPr>
          <w:rStyle w:val="w"/>
        </w:rPr>
      </w:pPr>
      <w:r>
        <w:rPr>
          <w:rStyle w:val="w"/>
        </w:rPr>
        <w:t xml:space="preserve">                    </w:t>
      </w:r>
      <w:r>
        <w:rPr>
          <w:rStyle w:val="nl"/>
        </w:rPr>
        <w:t>"triggerType"</w:t>
      </w:r>
      <w:r>
        <w:rPr>
          <w:rStyle w:val="p"/>
        </w:rPr>
        <w:t>:</w:t>
      </w:r>
      <w:r>
        <w:rPr>
          <w:rStyle w:val="w"/>
        </w:rPr>
        <w:t xml:space="preserve"> </w:t>
      </w:r>
      <w:r>
        <w:rPr>
          <w:rStyle w:val="s2"/>
        </w:rPr>
        <w:t>"auto"</w:t>
      </w:r>
      <w:r>
        <w:rPr>
          <w:rStyle w:val="p"/>
        </w:rPr>
        <w:t>,</w:t>
      </w:r>
    </w:p>
    <w:p w:rsidR="00000000" w:rsidRDefault="00000000">
      <w:pPr>
        <w:pStyle w:val="HTML0"/>
        <w:divId w:val="1123302773"/>
        <w:rPr>
          <w:rStyle w:val="w"/>
        </w:rPr>
      </w:pPr>
      <w:r>
        <w:rPr>
          <w:rStyle w:val="w"/>
        </w:rPr>
        <w:t xml:space="preserve">                    </w:t>
      </w:r>
      <w:r>
        <w:rPr>
          <w:rStyle w:val="nl"/>
        </w:rPr>
        <w:t>"triggerTime"</w:t>
      </w:r>
      <w:r>
        <w:rPr>
          <w:rStyle w:val="p"/>
        </w:rPr>
        <w:t>:</w:t>
      </w:r>
      <w:r>
        <w:rPr>
          <w:rStyle w:val="w"/>
        </w:rPr>
        <w:t xml:space="preserve"> </w:t>
      </w:r>
      <w:r>
        <w:rPr>
          <w:rStyle w:val="s2"/>
        </w:rPr>
        <w:t>""</w:t>
      </w:r>
    </w:p>
    <w:p w:rsidR="00000000" w:rsidRDefault="00000000">
      <w:pPr>
        <w:pStyle w:val="HTML0"/>
        <w:divId w:val="1123302773"/>
        <w:rPr>
          <w:rStyle w:val="w"/>
        </w:rPr>
      </w:pPr>
      <w:r>
        <w:rPr>
          <w:rStyle w:val="w"/>
        </w:rPr>
        <w:t xml:space="preserve">                </w:t>
      </w:r>
      <w:r>
        <w:rPr>
          <w:rStyle w:val="p"/>
        </w:rPr>
        <w:t>},</w:t>
      </w:r>
    </w:p>
    <w:p w:rsidR="00000000" w:rsidRDefault="00000000">
      <w:pPr>
        <w:pStyle w:val="HTML0"/>
        <w:divId w:val="1123302773"/>
        <w:rPr>
          <w:rStyle w:val="w"/>
        </w:rPr>
      </w:pPr>
      <w:r>
        <w:rPr>
          <w:rStyle w:val="w"/>
        </w:rPr>
        <w:t xml:space="preserve">                </w:t>
      </w:r>
      <w:r>
        <w:rPr>
          <w:rStyle w:val="p"/>
        </w:rPr>
        <w:t>{</w:t>
      </w:r>
    </w:p>
    <w:p w:rsidR="00000000" w:rsidRDefault="00000000">
      <w:pPr>
        <w:pStyle w:val="HTML0"/>
        <w:divId w:val="1123302773"/>
        <w:rPr>
          <w:rStyle w:val="w"/>
        </w:rPr>
      </w:pPr>
      <w:r>
        <w:rPr>
          <w:rStyle w:val="w"/>
        </w:rPr>
        <w:t xml:space="preserve">                    </w:t>
      </w:r>
      <w:r>
        <w:rPr>
          <w:rStyle w:val="nl"/>
        </w:rPr>
        <w:t>"triggerAction"</w:t>
      </w:r>
      <w:r>
        <w:rPr>
          <w:rStyle w:val="p"/>
        </w:rPr>
        <w:t>:</w:t>
      </w:r>
      <w:r>
        <w:rPr>
          <w:rStyle w:val="w"/>
        </w:rPr>
        <w:t xml:space="preserve"> </w:t>
      </w:r>
      <w:r>
        <w:rPr>
          <w:rStyle w:val="s2"/>
        </w:rPr>
        <w:t>"stop"</w:t>
      </w:r>
      <w:r>
        <w:rPr>
          <w:rStyle w:val="p"/>
        </w:rPr>
        <w:t>,</w:t>
      </w:r>
    </w:p>
    <w:p w:rsidR="00000000" w:rsidRDefault="00000000">
      <w:pPr>
        <w:pStyle w:val="HTML0"/>
        <w:divId w:val="1123302773"/>
        <w:rPr>
          <w:rStyle w:val="w"/>
        </w:rPr>
      </w:pPr>
      <w:r>
        <w:rPr>
          <w:rStyle w:val="w"/>
        </w:rPr>
        <w:t xml:space="preserve">                    </w:t>
      </w:r>
      <w:r>
        <w:rPr>
          <w:rStyle w:val="nl"/>
        </w:rPr>
        <w:t>"delaySeconds"</w:t>
      </w:r>
      <w:r>
        <w:rPr>
          <w:rStyle w:val="p"/>
        </w:rPr>
        <w:t>:</w:t>
      </w:r>
      <w:r>
        <w:rPr>
          <w:rStyle w:val="w"/>
        </w:rPr>
        <w:t xml:space="preserve"> </w:t>
      </w:r>
      <w:r>
        <w:rPr>
          <w:rStyle w:val="s2"/>
        </w:rPr>
        <w:t>"0"</w:t>
      </w:r>
      <w:r>
        <w:rPr>
          <w:rStyle w:val="p"/>
        </w:rPr>
        <w:t>,</w:t>
      </w:r>
    </w:p>
    <w:p w:rsidR="00000000" w:rsidRDefault="00000000">
      <w:pPr>
        <w:pStyle w:val="HTML0"/>
        <w:divId w:val="1123302773"/>
        <w:rPr>
          <w:rStyle w:val="w"/>
        </w:rPr>
      </w:pPr>
      <w:r>
        <w:rPr>
          <w:rStyle w:val="w"/>
        </w:rPr>
        <w:t xml:space="preserve">                    </w:t>
      </w:r>
      <w:r>
        <w:rPr>
          <w:rStyle w:val="nl"/>
        </w:rPr>
        <w:t>"triggerStrategy"</w:t>
      </w:r>
      <w:r>
        <w:rPr>
          <w:rStyle w:val="p"/>
        </w:rPr>
        <w:t>:</w:t>
      </w:r>
      <w:r>
        <w:rPr>
          <w:rStyle w:val="w"/>
        </w:rPr>
        <w:t xml:space="preserve"> </w:t>
      </w:r>
      <w:r>
        <w:rPr>
          <w:rStyle w:val="s2"/>
        </w:rPr>
        <w:t>"instant"</w:t>
      </w:r>
      <w:r>
        <w:rPr>
          <w:rStyle w:val="p"/>
        </w:rPr>
        <w:t>,</w:t>
      </w:r>
    </w:p>
    <w:p w:rsidR="00000000" w:rsidRDefault="00000000">
      <w:pPr>
        <w:pStyle w:val="HTML0"/>
        <w:divId w:val="1123302773"/>
        <w:rPr>
          <w:rStyle w:val="w"/>
        </w:rPr>
      </w:pPr>
      <w:r>
        <w:rPr>
          <w:rStyle w:val="w"/>
        </w:rPr>
        <w:t xml:space="preserve">                    </w:t>
      </w:r>
      <w:r>
        <w:rPr>
          <w:rStyle w:val="nl"/>
        </w:rPr>
        <w:t>"stopType"</w:t>
      </w:r>
      <w:r>
        <w:rPr>
          <w:rStyle w:val="p"/>
        </w:rPr>
        <w:t>:</w:t>
      </w:r>
      <w:r>
        <w:rPr>
          <w:rStyle w:val="w"/>
        </w:rPr>
        <w:t xml:space="preserve"> </w:t>
      </w:r>
      <w:r>
        <w:rPr>
          <w:rStyle w:val="s2"/>
        </w:rPr>
        <w:t>"1"</w:t>
      </w:r>
      <w:r>
        <w:rPr>
          <w:rStyle w:val="p"/>
        </w:rPr>
        <w:t>,</w:t>
      </w:r>
    </w:p>
    <w:p w:rsidR="00000000" w:rsidRDefault="00000000">
      <w:pPr>
        <w:pStyle w:val="HTML0"/>
        <w:divId w:val="1123302773"/>
        <w:rPr>
          <w:rStyle w:val="w"/>
        </w:rPr>
      </w:pPr>
      <w:r>
        <w:rPr>
          <w:rStyle w:val="w"/>
        </w:rPr>
        <w:t xml:space="preserve">                    </w:t>
      </w:r>
      <w:r>
        <w:rPr>
          <w:rStyle w:val="nl"/>
        </w:rPr>
        <w:t>"triggerType"</w:t>
      </w:r>
      <w:r>
        <w:rPr>
          <w:rStyle w:val="p"/>
        </w:rPr>
        <w:t>:</w:t>
      </w:r>
      <w:r>
        <w:rPr>
          <w:rStyle w:val="w"/>
        </w:rPr>
        <w:t xml:space="preserve"> </w:t>
      </w:r>
      <w:r>
        <w:rPr>
          <w:rStyle w:val="s2"/>
        </w:rPr>
        <w:t>"manual"</w:t>
      </w:r>
      <w:r>
        <w:rPr>
          <w:rStyle w:val="p"/>
        </w:rPr>
        <w:t>,</w:t>
      </w:r>
    </w:p>
    <w:p w:rsidR="00000000" w:rsidRDefault="00000000">
      <w:pPr>
        <w:pStyle w:val="HTML0"/>
        <w:divId w:val="1123302773"/>
        <w:rPr>
          <w:rStyle w:val="w"/>
        </w:rPr>
      </w:pPr>
      <w:r>
        <w:rPr>
          <w:rStyle w:val="w"/>
        </w:rPr>
        <w:t xml:space="preserve">                    </w:t>
      </w:r>
      <w:r>
        <w:rPr>
          <w:rStyle w:val="nl"/>
        </w:rPr>
        <w:t>"triggerTime"</w:t>
      </w:r>
      <w:r>
        <w:rPr>
          <w:rStyle w:val="p"/>
        </w:rPr>
        <w:t>:</w:t>
      </w:r>
      <w:r>
        <w:rPr>
          <w:rStyle w:val="w"/>
        </w:rPr>
        <w:t xml:space="preserve"> </w:t>
      </w:r>
      <w:r>
        <w:rPr>
          <w:rStyle w:val="s2"/>
        </w:rPr>
        <w:t>""</w:t>
      </w:r>
    </w:p>
    <w:p w:rsidR="00000000" w:rsidRDefault="00000000">
      <w:pPr>
        <w:pStyle w:val="HTML0"/>
        <w:divId w:val="1123302773"/>
        <w:rPr>
          <w:rStyle w:val="w"/>
        </w:rPr>
      </w:pPr>
      <w:r>
        <w:rPr>
          <w:rStyle w:val="w"/>
        </w:rPr>
        <w:t xml:space="preserve">                </w:t>
      </w:r>
      <w:r>
        <w:rPr>
          <w:rStyle w:val="p"/>
        </w:rPr>
        <w:t>}</w:t>
      </w:r>
    </w:p>
    <w:p w:rsidR="00000000" w:rsidRDefault="00000000">
      <w:pPr>
        <w:pStyle w:val="HTML0"/>
        <w:divId w:val="1123302773"/>
        <w:rPr>
          <w:rStyle w:val="w"/>
        </w:rPr>
      </w:pPr>
      <w:r>
        <w:rPr>
          <w:rStyle w:val="w"/>
        </w:rPr>
        <w:t xml:space="preserve">            </w:t>
      </w:r>
      <w:r>
        <w:rPr>
          <w:rStyle w:val="p"/>
        </w:rPr>
        <w:t>],</w:t>
      </w:r>
    </w:p>
    <w:p w:rsidR="00000000" w:rsidRDefault="00000000">
      <w:pPr>
        <w:pStyle w:val="HTML0"/>
        <w:divId w:val="1123302773"/>
        <w:rPr>
          <w:rStyle w:val="w"/>
        </w:rPr>
      </w:pPr>
      <w:r>
        <w:rPr>
          <w:rStyle w:val="w"/>
        </w:rPr>
        <w:t xml:space="preserve">            </w:t>
      </w:r>
      <w:r>
        <w:rPr>
          <w:rStyle w:val="nl"/>
        </w:rPr>
        <w:t>"uTime"</w:t>
      </w:r>
      <w:r>
        <w:rPr>
          <w:rStyle w:val="p"/>
        </w:rPr>
        <w:t>:</w:t>
      </w:r>
      <w:r>
        <w:rPr>
          <w:rStyle w:val="w"/>
        </w:rPr>
        <w:t xml:space="preserve"> </w:t>
      </w:r>
      <w:r>
        <w:rPr>
          <w:rStyle w:val="s2"/>
        </w:rPr>
        <w:t>"1682062564350"</w:t>
      </w:r>
      <w:r>
        <w:rPr>
          <w:rStyle w:val="p"/>
        </w:rPr>
        <w:t>,</w:t>
      </w:r>
    </w:p>
    <w:p w:rsidR="00000000" w:rsidRDefault="00000000">
      <w:pPr>
        <w:pStyle w:val="HTML0"/>
        <w:divId w:val="1123302773"/>
        <w:rPr>
          <w:rStyle w:val="w"/>
        </w:rPr>
      </w:pPr>
      <w:r>
        <w:rPr>
          <w:rStyle w:val="w"/>
        </w:rPr>
        <w:t xml:space="preserve">            </w:t>
      </w:r>
      <w:r>
        <w:rPr>
          <w:rStyle w:val="nl"/>
        </w:rPr>
        <w:t>"uly"</w:t>
      </w:r>
      <w:r>
        <w:rPr>
          <w:rStyle w:val="p"/>
        </w:rPr>
        <w:t>:</w:t>
      </w:r>
      <w:r>
        <w:rPr>
          <w:rStyle w:val="w"/>
        </w:rPr>
        <w:t xml:space="preserve"> </w:t>
      </w:r>
      <w:r>
        <w:rPr>
          <w:rStyle w:val="s2"/>
        </w:rPr>
        <w:t>"BTC-USDT"</w:t>
      </w:r>
      <w:r>
        <w:rPr>
          <w:rStyle w:val="p"/>
        </w:rPr>
        <w:t>,</w:t>
      </w:r>
    </w:p>
    <w:p w:rsidR="00000000" w:rsidRDefault="00000000">
      <w:pPr>
        <w:pStyle w:val="HTML0"/>
        <w:divId w:val="1123302773"/>
        <w:rPr>
          <w:rStyle w:val="w"/>
        </w:rPr>
      </w:pPr>
      <w:r>
        <w:rPr>
          <w:rStyle w:val="w"/>
        </w:rPr>
        <w:t xml:space="preserve">            </w:t>
      </w:r>
      <w:r>
        <w:rPr>
          <w:rStyle w:val="nl"/>
        </w:rPr>
        <w:t>"profitSharingRatio"</w:t>
      </w:r>
      <w:r>
        <w:rPr>
          <w:rStyle w:val="p"/>
        </w:rPr>
        <w:t>:</w:t>
      </w:r>
      <w:r>
        <w:rPr>
          <w:rStyle w:val="w"/>
        </w:rPr>
        <w:t xml:space="preserve"> </w:t>
      </w:r>
      <w:r>
        <w:rPr>
          <w:rStyle w:val="s2"/>
        </w:rPr>
        <w:t>""</w:t>
      </w:r>
      <w:r>
        <w:rPr>
          <w:rStyle w:val="p"/>
        </w:rPr>
        <w:t>,</w:t>
      </w:r>
    </w:p>
    <w:p w:rsidR="00000000" w:rsidRDefault="00000000">
      <w:pPr>
        <w:pStyle w:val="HTML0"/>
        <w:divId w:val="1123302773"/>
        <w:rPr>
          <w:rStyle w:val="w"/>
        </w:rPr>
      </w:pPr>
      <w:r>
        <w:rPr>
          <w:rStyle w:val="w"/>
        </w:rPr>
        <w:t xml:space="preserve">            </w:t>
      </w:r>
      <w:r>
        <w:rPr>
          <w:rStyle w:val="nl"/>
        </w:rPr>
        <w:t>"copyType"</w:t>
      </w:r>
      <w:r>
        <w:rPr>
          <w:rStyle w:val="p"/>
        </w:rPr>
        <w:t>:</w:t>
      </w:r>
      <w:r>
        <w:rPr>
          <w:rStyle w:val="w"/>
        </w:rPr>
        <w:t xml:space="preserve"> </w:t>
      </w:r>
      <w:r>
        <w:rPr>
          <w:rStyle w:val="s2"/>
        </w:rPr>
        <w:t>"0"</w:t>
      </w:r>
      <w:r>
        <w:rPr>
          <w:rStyle w:val="p"/>
        </w:rPr>
        <w:t>,</w:t>
      </w:r>
    </w:p>
    <w:p w:rsidR="00000000" w:rsidRDefault="00000000">
      <w:pPr>
        <w:pStyle w:val="HTML0"/>
        <w:divId w:val="1123302773"/>
        <w:rPr>
          <w:rStyle w:val="w"/>
        </w:rPr>
      </w:pPr>
      <w:r>
        <w:rPr>
          <w:rStyle w:val="w"/>
        </w:rPr>
        <w:t xml:space="preserve">            </w:t>
      </w:r>
      <w:r>
        <w:rPr>
          <w:rStyle w:val="nl"/>
        </w:rPr>
        <w:t>"tpRatio"</w:t>
      </w:r>
      <w:r>
        <w:rPr>
          <w:rStyle w:val="p"/>
        </w:rPr>
        <w:t>:</w:t>
      </w:r>
      <w:r>
        <w:rPr>
          <w:rStyle w:val="w"/>
        </w:rPr>
        <w:t xml:space="preserve"> </w:t>
      </w:r>
      <w:r>
        <w:rPr>
          <w:rStyle w:val="s2"/>
        </w:rPr>
        <w:t>""</w:t>
      </w:r>
      <w:r>
        <w:rPr>
          <w:rStyle w:val="p"/>
        </w:rPr>
        <w:t>,</w:t>
      </w:r>
    </w:p>
    <w:p w:rsidR="00000000" w:rsidRDefault="00000000">
      <w:pPr>
        <w:pStyle w:val="HTML0"/>
        <w:divId w:val="1123302773"/>
        <w:rPr>
          <w:rStyle w:val="w"/>
        </w:rPr>
      </w:pPr>
      <w:r>
        <w:rPr>
          <w:rStyle w:val="w"/>
        </w:rPr>
        <w:t xml:space="preserve">            </w:t>
      </w:r>
      <w:r>
        <w:rPr>
          <w:rStyle w:val="nl"/>
        </w:rPr>
        <w:t>"slRatio"</w:t>
      </w:r>
      <w:r>
        <w:rPr>
          <w:rStyle w:val="p"/>
        </w:rPr>
        <w:t>:</w:t>
      </w:r>
      <w:r>
        <w:rPr>
          <w:rStyle w:val="w"/>
        </w:rPr>
        <w:t xml:space="preserve"> </w:t>
      </w:r>
      <w:r>
        <w:rPr>
          <w:rStyle w:val="s2"/>
        </w:rPr>
        <w:t>""</w:t>
      </w:r>
      <w:r>
        <w:rPr>
          <w:rStyle w:val="p"/>
        </w:rPr>
        <w:t>,</w:t>
      </w:r>
    </w:p>
    <w:p w:rsidR="00000000" w:rsidRDefault="00000000">
      <w:pPr>
        <w:pStyle w:val="HTML0"/>
        <w:divId w:val="1123302773"/>
        <w:rPr>
          <w:rStyle w:val="w"/>
        </w:rPr>
      </w:pPr>
      <w:r>
        <w:rPr>
          <w:rStyle w:val="w"/>
        </w:rPr>
        <w:t xml:space="preserve">            </w:t>
      </w:r>
      <w:r>
        <w:rPr>
          <w:rStyle w:val="nl"/>
        </w:rPr>
        <w:t>"fee"</w:t>
      </w:r>
      <w:r>
        <w:rPr>
          <w:rStyle w:val="p"/>
        </w:rPr>
        <w:t>:</w:t>
      </w:r>
      <w:r>
        <w:rPr>
          <w:rStyle w:val="w"/>
        </w:rPr>
        <w:t xml:space="preserve"> </w:t>
      </w:r>
      <w:r>
        <w:rPr>
          <w:rStyle w:val="s2"/>
        </w:rPr>
        <w:t>""</w:t>
      </w:r>
      <w:r>
        <w:rPr>
          <w:rStyle w:val="p"/>
        </w:rPr>
        <w:t>,</w:t>
      </w:r>
    </w:p>
    <w:p w:rsidR="00000000" w:rsidRDefault="00000000">
      <w:pPr>
        <w:pStyle w:val="HTML0"/>
        <w:divId w:val="1123302773"/>
        <w:rPr>
          <w:rStyle w:val="w"/>
        </w:rPr>
      </w:pPr>
      <w:r>
        <w:rPr>
          <w:rStyle w:val="w"/>
        </w:rPr>
        <w:t xml:space="preserve">            </w:t>
      </w:r>
      <w:r>
        <w:rPr>
          <w:rStyle w:val="nl"/>
        </w:rPr>
        <w:t>"fundingFee"</w:t>
      </w:r>
      <w:r>
        <w:rPr>
          <w:rStyle w:val="p"/>
        </w:rPr>
        <w:t>:</w:t>
      </w:r>
      <w:r>
        <w:rPr>
          <w:rStyle w:val="w"/>
        </w:rPr>
        <w:t xml:space="preserve"> </w:t>
      </w:r>
      <w:r>
        <w:rPr>
          <w:rStyle w:val="s2"/>
        </w:rPr>
        <w:t>""</w:t>
      </w:r>
    </w:p>
    <w:p w:rsidR="00000000" w:rsidRDefault="00000000">
      <w:pPr>
        <w:pStyle w:val="HTML0"/>
        <w:divId w:val="1123302773"/>
        <w:rPr>
          <w:rStyle w:val="w"/>
        </w:rPr>
      </w:pPr>
      <w:r>
        <w:rPr>
          <w:rStyle w:val="w"/>
        </w:rPr>
        <w:t xml:space="preserve">        </w:t>
      </w:r>
      <w:r>
        <w:rPr>
          <w:rStyle w:val="p"/>
        </w:rPr>
        <w:t>}</w:t>
      </w:r>
    </w:p>
    <w:p w:rsidR="00000000" w:rsidRDefault="00000000">
      <w:pPr>
        <w:pStyle w:val="HTML0"/>
        <w:divId w:val="1123302773"/>
        <w:rPr>
          <w:rStyle w:val="w"/>
        </w:rPr>
      </w:pPr>
      <w:r>
        <w:rPr>
          <w:rStyle w:val="w"/>
        </w:rPr>
        <w:t xml:space="preserve">    </w:t>
      </w:r>
      <w:r>
        <w:rPr>
          <w:rStyle w:val="p"/>
        </w:rPr>
        <w:t>],</w:t>
      </w:r>
    </w:p>
    <w:p w:rsidR="00000000" w:rsidRDefault="00000000">
      <w:pPr>
        <w:pStyle w:val="HTML0"/>
        <w:divId w:val="1123302773"/>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123302773"/>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5"/>
        <w:gridCol w:w="1196"/>
        <w:gridCol w:w="487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algoClOrdId</w:t>
            </w:r>
          </w:p>
        </w:tc>
        <w:tc>
          <w:tcPr>
            <w:tcW w:w="0" w:type="auto"/>
            <w:vAlign w:val="center"/>
            <w:hideMark/>
          </w:tcPr>
          <w:p w:rsidR="00000000" w:rsidRDefault="00000000">
            <w:r>
              <w:t>String</w:t>
            </w:r>
          </w:p>
        </w:tc>
        <w:tc>
          <w:tcPr>
            <w:tcW w:w="0" w:type="auto"/>
            <w:vAlign w:val="center"/>
            <w:hideMark/>
          </w:tcPr>
          <w:p w:rsidR="00000000" w:rsidRDefault="00000000">
            <w:r>
              <w:t>Client-supplied Algo ID</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cTime</w:t>
            </w:r>
          </w:p>
        </w:tc>
        <w:tc>
          <w:tcPr>
            <w:tcW w:w="0" w:type="auto"/>
            <w:vAlign w:val="center"/>
            <w:hideMark/>
          </w:tcPr>
          <w:p w:rsidR="00000000" w:rsidRDefault="00000000">
            <w:r>
              <w:t>String</w:t>
            </w:r>
          </w:p>
        </w:tc>
        <w:tc>
          <w:tcPr>
            <w:tcW w:w="0" w:type="auto"/>
            <w:vAlign w:val="center"/>
            <w:hideMark/>
          </w:tcPr>
          <w:p w:rsidR="00000000" w:rsidRDefault="00000000">
            <w:r>
              <w:t xml:space="preserve">Algo order created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uTime</w:t>
            </w:r>
          </w:p>
        </w:tc>
        <w:tc>
          <w:tcPr>
            <w:tcW w:w="0" w:type="auto"/>
            <w:vAlign w:val="center"/>
            <w:hideMark/>
          </w:tcPr>
          <w:p w:rsidR="00000000" w:rsidRDefault="00000000">
            <w:r>
              <w:t>String</w:t>
            </w:r>
          </w:p>
        </w:tc>
        <w:tc>
          <w:tcPr>
            <w:tcW w:w="0" w:type="auto"/>
            <w:vAlign w:val="center"/>
            <w:hideMark/>
          </w:tcPr>
          <w:p w:rsidR="00000000" w:rsidRDefault="00000000">
            <w:r>
              <w:t xml:space="preserve">Algo order updated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algoOrdType</w:t>
            </w:r>
          </w:p>
        </w:tc>
        <w:tc>
          <w:tcPr>
            <w:tcW w:w="0" w:type="auto"/>
            <w:vAlign w:val="center"/>
            <w:hideMark/>
          </w:tcPr>
          <w:p w:rsidR="00000000" w:rsidRDefault="00000000">
            <w:r>
              <w:t>String</w:t>
            </w:r>
          </w:p>
        </w:tc>
        <w:tc>
          <w:tcPr>
            <w:tcW w:w="0" w:type="auto"/>
            <w:vAlign w:val="center"/>
            <w:hideMark/>
          </w:tcPr>
          <w:p w:rsidR="00000000" w:rsidRDefault="00000000">
            <w:r>
              <w:t>Algo order type</w:t>
            </w:r>
            <w:r>
              <w:br/>
            </w:r>
            <w:r>
              <w:rPr>
                <w:rStyle w:val="HTML"/>
              </w:rPr>
              <w:t>grid</w:t>
            </w:r>
            <w:r>
              <w:t>: Spot grid</w:t>
            </w:r>
            <w:r>
              <w:br/>
            </w:r>
            <w:r>
              <w:rPr>
                <w:rStyle w:val="HTML"/>
              </w:rPr>
              <w:t>contract_grid</w:t>
            </w:r>
            <w:r>
              <w:t>: Contract grid</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Algo order state</w:t>
            </w:r>
            <w:r>
              <w:br/>
            </w:r>
            <w:r>
              <w:rPr>
                <w:rStyle w:val="HTML"/>
              </w:rPr>
              <w:t>starting</w:t>
            </w:r>
            <w:r>
              <w:br/>
            </w:r>
            <w:r>
              <w:rPr>
                <w:rStyle w:val="HTML"/>
              </w:rPr>
              <w:t>running</w:t>
            </w:r>
            <w:r>
              <w:br/>
            </w:r>
            <w:r>
              <w:rPr>
                <w:rStyle w:val="HTML"/>
              </w:rPr>
              <w:t>stopping</w:t>
            </w:r>
            <w:r>
              <w:br/>
            </w:r>
            <w:r>
              <w:rPr>
                <w:rStyle w:val="HTML"/>
              </w:rPr>
              <w:t>pending_signal</w:t>
            </w:r>
            <w:r>
              <w:br/>
            </w:r>
            <w:r>
              <w:rPr>
                <w:rStyle w:val="HTML"/>
              </w:rPr>
              <w:t>no_close_position</w:t>
            </w:r>
            <w:r>
              <w:t>: stopped algo order but have not closed position yet</w:t>
            </w:r>
          </w:p>
        </w:tc>
      </w:tr>
      <w:tr w:rsidR="00000000">
        <w:trPr>
          <w:divId w:val="175387555"/>
          <w:tblCellSpacing w:w="15" w:type="dxa"/>
        </w:trPr>
        <w:tc>
          <w:tcPr>
            <w:tcW w:w="0" w:type="auto"/>
            <w:vAlign w:val="center"/>
            <w:hideMark/>
          </w:tcPr>
          <w:p w:rsidR="00000000" w:rsidRDefault="00000000">
            <w:r>
              <w:t>rebateTrans</w:t>
            </w:r>
          </w:p>
        </w:tc>
        <w:tc>
          <w:tcPr>
            <w:tcW w:w="0" w:type="auto"/>
            <w:vAlign w:val="center"/>
            <w:hideMark/>
          </w:tcPr>
          <w:p w:rsidR="00000000" w:rsidRDefault="00000000">
            <w:r>
              <w:t>Array of object</w:t>
            </w:r>
          </w:p>
        </w:tc>
        <w:tc>
          <w:tcPr>
            <w:tcW w:w="0" w:type="auto"/>
            <w:vAlign w:val="center"/>
            <w:hideMark/>
          </w:tcPr>
          <w:p w:rsidR="00000000" w:rsidRDefault="00000000">
            <w:r>
              <w:t>Rebate transfer info</w:t>
            </w:r>
          </w:p>
        </w:tc>
      </w:tr>
      <w:tr w:rsidR="00000000">
        <w:trPr>
          <w:divId w:val="175387555"/>
          <w:tblCellSpacing w:w="15" w:type="dxa"/>
        </w:trPr>
        <w:tc>
          <w:tcPr>
            <w:tcW w:w="0" w:type="auto"/>
            <w:vAlign w:val="center"/>
            <w:hideMark/>
          </w:tcPr>
          <w:p w:rsidR="00000000" w:rsidRDefault="00000000">
            <w:r>
              <w:t>&gt; rebate</w:t>
            </w:r>
          </w:p>
        </w:tc>
        <w:tc>
          <w:tcPr>
            <w:tcW w:w="0" w:type="auto"/>
            <w:vAlign w:val="center"/>
            <w:hideMark/>
          </w:tcPr>
          <w:p w:rsidR="00000000" w:rsidRDefault="00000000">
            <w:r>
              <w:t>String</w:t>
            </w:r>
          </w:p>
        </w:tc>
        <w:tc>
          <w:tcPr>
            <w:tcW w:w="0" w:type="auto"/>
            <w:vAlign w:val="center"/>
            <w:hideMark/>
          </w:tcPr>
          <w:p w:rsidR="00000000" w:rsidRDefault="00000000">
            <w:r>
              <w:t>Rebate amount</w:t>
            </w:r>
          </w:p>
        </w:tc>
      </w:tr>
      <w:tr w:rsidR="00000000">
        <w:trPr>
          <w:divId w:val="175387555"/>
          <w:tblCellSpacing w:w="15" w:type="dxa"/>
        </w:trPr>
        <w:tc>
          <w:tcPr>
            <w:tcW w:w="0" w:type="auto"/>
            <w:vAlign w:val="center"/>
            <w:hideMark/>
          </w:tcPr>
          <w:p w:rsidR="00000000" w:rsidRDefault="00000000">
            <w:r>
              <w:t>&gt; rebateCcy</w:t>
            </w:r>
          </w:p>
        </w:tc>
        <w:tc>
          <w:tcPr>
            <w:tcW w:w="0" w:type="auto"/>
            <w:vAlign w:val="center"/>
            <w:hideMark/>
          </w:tcPr>
          <w:p w:rsidR="00000000" w:rsidRDefault="00000000">
            <w:r>
              <w:t>String</w:t>
            </w:r>
          </w:p>
        </w:tc>
        <w:tc>
          <w:tcPr>
            <w:tcW w:w="0" w:type="auto"/>
            <w:vAlign w:val="center"/>
            <w:hideMark/>
          </w:tcPr>
          <w:p w:rsidR="00000000" w:rsidRDefault="00000000">
            <w:r>
              <w:t>Rebate currency</w:t>
            </w:r>
          </w:p>
        </w:tc>
      </w:tr>
      <w:tr w:rsidR="00000000">
        <w:trPr>
          <w:divId w:val="175387555"/>
          <w:tblCellSpacing w:w="15" w:type="dxa"/>
        </w:trPr>
        <w:tc>
          <w:tcPr>
            <w:tcW w:w="0" w:type="auto"/>
            <w:vAlign w:val="center"/>
            <w:hideMark/>
          </w:tcPr>
          <w:p w:rsidR="00000000" w:rsidRDefault="00000000">
            <w:r>
              <w:t>triggerParams</w:t>
            </w:r>
          </w:p>
        </w:tc>
        <w:tc>
          <w:tcPr>
            <w:tcW w:w="0" w:type="auto"/>
            <w:vAlign w:val="center"/>
            <w:hideMark/>
          </w:tcPr>
          <w:p w:rsidR="00000000" w:rsidRDefault="00000000">
            <w:r>
              <w:t>Array of object</w:t>
            </w:r>
          </w:p>
        </w:tc>
        <w:tc>
          <w:tcPr>
            <w:tcW w:w="0" w:type="auto"/>
            <w:vAlign w:val="center"/>
            <w:hideMark/>
          </w:tcPr>
          <w:p w:rsidR="00000000" w:rsidRDefault="00000000">
            <w:r>
              <w:t>Trigger Parameters</w:t>
            </w:r>
          </w:p>
        </w:tc>
      </w:tr>
      <w:tr w:rsidR="00000000">
        <w:trPr>
          <w:divId w:val="175387555"/>
          <w:tblCellSpacing w:w="15" w:type="dxa"/>
        </w:trPr>
        <w:tc>
          <w:tcPr>
            <w:tcW w:w="0" w:type="auto"/>
            <w:vAlign w:val="center"/>
            <w:hideMark/>
          </w:tcPr>
          <w:p w:rsidR="00000000" w:rsidRDefault="00000000">
            <w:r>
              <w:t>&gt; triggerAction</w:t>
            </w:r>
          </w:p>
        </w:tc>
        <w:tc>
          <w:tcPr>
            <w:tcW w:w="0" w:type="auto"/>
            <w:vAlign w:val="center"/>
            <w:hideMark/>
          </w:tcPr>
          <w:p w:rsidR="00000000" w:rsidRDefault="00000000">
            <w:r>
              <w:t>String</w:t>
            </w:r>
          </w:p>
        </w:tc>
        <w:tc>
          <w:tcPr>
            <w:tcW w:w="0" w:type="auto"/>
            <w:vAlign w:val="center"/>
            <w:hideMark/>
          </w:tcPr>
          <w:p w:rsidR="00000000" w:rsidRDefault="00000000">
            <w:r>
              <w:t>Trigger action</w:t>
            </w:r>
            <w:r>
              <w:br/>
            </w:r>
            <w:r>
              <w:rPr>
                <w:rStyle w:val="HTML"/>
              </w:rPr>
              <w:t>start</w:t>
            </w:r>
            <w:r>
              <w:br/>
            </w:r>
            <w:r>
              <w:rPr>
                <w:rStyle w:val="HTML"/>
              </w:rPr>
              <w:t>stop</w:t>
            </w:r>
          </w:p>
        </w:tc>
      </w:tr>
      <w:tr w:rsidR="00000000">
        <w:trPr>
          <w:divId w:val="175387555"/>
          <w:tblCellSpacing w:w="15" w:type="dxa"/>
        </w:trPr>
        <w:tc>
          <w:tcPr>
            <w:tcW w:w="0" w:type="auto"/>
            <w:vAlign w:val="center"/>
            <w:hideMark/>
          </w:tcPr>
          <w:p w:rsidR="00000000" w:rsidRDefault="00000000">
            <w:r>
              <w:t>&gt; triggerStrategy</w:t>
            </w:r>
          </w:p>
        </w:tc>
        <w:tc>
          <w:tcPr>
            <w:tcW w:w="0" w:type="auto"/>
            <w:vAlign w:val="center"/>
            <w:hideMark/>
          </w:tcPr>
          <w:p w:rsidR="00000000" w:rsidRDefault="00000000">
            <w:r>
              <w:t>String</w:t>
            </w:r>
          </w:p>
        </w:tc>
        <w:tc>
          <w:tcPr>
            <w:tcW w:w="0" w:type="auto"/>
            <w:vAlign w:val="center"/>
            <w:hideMark/>
          </w:tcPr>
          <w:p w:rsidR="00000000" w:rsidRDefault="00000000">
            <w:r>
              <w:t>Trigger strategy</w:t>
            </w:r>
            <w:r>
              <w:br/>
            </w:r>
            <w:r>
              <w:rPr>
                <w:rStyle w:val="HTML"/>
              </w:rPr>
              <w:t>instant</w:t>
            </w:r>
            <w:r>
              <w:br/>
            </w:r>
            <w:r>
              <w:rPr>
                <w:rStyle w:val="HTML"/>
              </w:rPr>
              <w:t>price</w:t>
            </w:r>
            <w:r>
              <w:br/>
            </w:r>
            <w:r>
              <w:rPr>
                <w:rStyle w:val="HTML"/>
              </w:rPr>
              <w:t>rsi</w:t>
            </w:r>
          </w:p>
        </w:tc>
      </w:tr>
      <w:tr w:rsidR="00000000">
        <w:trPr>
          <w:divId w:val="175387555"/>
          <w:tblCellSpacing w:w="15" w:type="dxa"/>
        </w:trPr>
        <w:tc>
          <w:tcPr>
            <w:tcW w:w="0" w:type="auto"/>
            <w:vAlign w:val="center"/>
            <w:hideMark/>
          </w:tcPr>
          <w:p w:rsidR="00000000" w:rsidRDefault="00000000">
            <w:r>
              <w:t>&gt; delaySeconds</w:t>
            </w:r>
          </w:p>
        </w:tc>
        <w:tc>
          <w:tcPr>
            <w:tcW w:w="0" w:type="auto"/>
            <w:vAlign w:val="center"/>
            <w:hideMark/>
          </w:tcPr>
          <w:p w:rsidR="00000000" w:rsidRDefault="00000000">
            <w:r>
              <w:t>String</w:t>
            </w:r>
          </w:p>
        </w:tc>
        <w:tc>
          <w:tcPr>
            <w:tcW w:w="0" w:type="auto"/>
            <w:vAlign w:val="center"/>
            <w:hideMark/>
          </w:tcPr>
          <w:p w:rsidR="00000000" w:rsidRDefault="00000000">
            <w:r>
              <w:t>Delay seconds after action triggered</w:t>
            </w:r>
          </w:p>
        </w:tc>
      </w:tr>
      <w:tr w:rsidR="00000000">
        <w:trPr>
          <w:divId w:val="175387555"/>
          <w:tblCellSpacing w:w="15" w:type="dxa"/>
        </w:trPr>
        <w:tc>
          <w:tcPr>
            <w:tcW w:w="0" w:type="auto"/>
            <w:vAlign w:val="center"/>
            <w:hideMark/>
          </w:tcPr>
          <w:p w:rsidR="00000000" w:rsidRDefault="00000000">
            <w:r>
              <w:t>&gt; triggerTime</w:t>
            </w:r>
          </w:p>
        </w:tc>
        <w:tc>
          <w:tcPr>
            <w:tcW w:w="0" w:type="auto"/>
            <w:vAlign w:val="center"/>
            <w:hideMark/>
          </w:tcPr>
          <w:p w:rsidR="00000000" w:rsidRDefault="00000000">
            <w:r>
              <w:t>String</w:t>
            </w:r>
          </w:p>
        </w:tc>
        <w:tc>
          <w:tcPr>
            <w:tcW w:w="0" w:type="auto"/>
            <w:vAlign w:val="center"/>
            <w:hideMark/>
          </w:tcPr>
          <w:p w:rsidR="00000000" w:rsidRDefault="00000000">
            <w:r>
              <w:t xml:space="preserve">Actual action triggered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&gt; triggerType</w:t>
            </w:r>
          </w:p>
        </w:tc>
        <w:tc>
          <w:tcPr>
            <w:tcW w:w="0" w:type="auto"/>
            <w:vAlign w:val="center"/>
            <w:hideMark/>
          </w:tcPr>
          <w:p w:rsidR="00000000" w:rsidRDefault="00000000">
            <w:r>
              <w:t>String</w:t>
            </w:r>
          </w:p>
        </w:tc>
        <w:tc>
          <w:tcPr>
            <w:tcW w:w="0" w:type="auto"/>
            <w:vAlign w:val="center"/>
            <w:hideMark/>
          </w:tcPr>
          <w:p w:rsidR="00000000" w:rsidRDefault="00000000">
            <w:r>
              <w:t>Actual action triggered type</w:t>
            </w:r>
            <w:r>
              <w:br/>
            </w:r>
            <w:r>
              <w:rPr>
                <w:rStyle w:val="HTML"/>
              </w:rPr>
              <w:t>manual</w:t>
            </w:r>
            <w:r>
              <w:br/>
            </w:r>
            <w:r>
              <w:rPr>
                <w:rStyle w:val="HTML"/>
              </w:rPr>
              <w:t>auto</w:t>
            </w:r>
          </w:p>
        </w:tc>
      </w:tr>
      <w:tr w:rsidR="00000000">
        <w:trPr>
          <w:divId w:val="175387555"/>
          <w:tblCellSpacing w:w="15" w:type="dxa"/>
        </w:trPr>
        <w:tc>
          <w:tcPr>
            <w:tcW w:w="0" w:type="auto"/>
            <w:vAlign w:val="center"/>
            <w:hideMark/>
          </w:tcPr>
          <w:p w:rsidR="00000000" w:rsidRDefault="00000000">
            <w:r>
              <w:t>&gt; timeframe</w:t>
            </w:r>
          </w:p>
        </w:tc>
        <w:tc>
          <w:tcPr>
            <w:tcW w:w="0" w:type="auto"/>
            <w:vAlign w:val="center"/>
            <w:hideMark/>
          </w:tcPr>
          <w:p w:rsidR="00000000" w:rsidRDefault="00000000">
            <w:r>
              <w:t>String</w:t>
            </w:r>
          </w:p>
        </w:tc>
        <w:tc>
          <w:tcPr>
            <w:tcW w:w="0" w:type="auto"/>
            <w:vAlign w:val="center"/>
            <w:hideMark/>
          </w:tcPr>
          <w:p w:rsidR="00000000" w:rsidRDefault="00000000">
            <w:r>
              <w:t>K-line type</w:t>
            </w:r>
            <w:r>
              <w:br/>
            </w:r>
            <w:r>
              <w:rPr>
                <w:rStyle w:val="HTML"/>
              </w:rPr>
              <w:t>3m</w:t>
            </w:r>
            <w:r>
              <w:t xml:space="preserve">, </w:t>
            </w:r>
            <w:r>
              <w:rPr>
                <w:rStyle w:val="HTML"/>
              </w:rPr>
              <w:t>5m</w:t>
            </w:r>
            <w:r>
              <w:t xml:space="preserve">, </w:t>
            </w:r>
            <w:r>
              <w:rPr>
                <w:rStyle w:val="HTML"/>
              </w:rPr>
              <w:t>15m</w:t>
            </w:r>
            <w:r>
              <w:t xml:space="preserve">, </w:t>
            </w:r>
            <w:r>
              <w:rPr>
                <w:rStyle w:val="HTML"/>
              </w:rPr>
              <w:t>30m</w:t>
            </w:r>
            <w:r>
              <w:t xml:space="preserve"> (</w:t>
            </w:r>
            <w:r>
              <w:rPr>
                <w:rStyle w:val="HTML"/>
              </w:rPr>
              <w:t>m</w:t>
            </w:r>
            <w:r>
              <w:t>: minute)</w:t>
            </w:r>
            <w:r>
              <w:br/>
            </w:r>
            <w:r>
              <w:rPr>
                <w:rStyle w:val="HTML"/>
              </w:rPr>
              <w:t>1H</w:t>
            </w:r>
            <w:r>
              <w:t xml:space="preserve">, </w:t>
            </w:r>
            <w:r>
              <w:rPr>
                <w:rStyle w:val="HTML"/>
              </w:rPr>
              <w:t>4H</w:t>
            </w:r>
            <w:r>
              <w:t xml:space="preserve"> (</w:t>
            </w:r>
            <w:r>
              <w:rPr>
                <w:rStyle w:val="HTML"/>
              </w:rPr>
              <w:t>H</w:t>
            </w:r>
            <w:r>
              <w:t>: hour)</w:t>
            </w:r>
            <w:r>
              <w:br/>
            </w:r>
            <w:r>
              <w:rPr>
                <w:rStyle w:val="HTML"/>
              </w:rPr>
              <w:t>1D</w:t>
            </w:r>
            <w:r>
              <w:t xml:space="preserve"> (</w:t>
            </w:r>
            <w:r>
              <w:rPr>
                <w:rStyle w:val="HTML"/>
              </w:rPr>
              <w:t>D</w:t>
            </w:r>
            <w:r>
              <w:t>: day)</w:t>
            </w:r>
            <w:r>
              <w:br/>
              <w:t xml:space="preserve">This field is only valid when </w:t>
            </w:r>
            <w:r>
              <w:rPr>
                <w:rStyle w:val="HTML"/>
              </w:rPr>
              <w:t>triggerStrategy</w:t>
            </w:r>
            <w:r>
              <w:t xml:space="preserve"> is </w:t>
            </w:r>
            <w:r>
              <w:rPr>
                <w:rStyle w:val="HTML"/>
              </w:rPr>
              <w:t>rsi</w:t>
            </w:r>
          </w:p>
        </w:tc>
      </w:tr>
      <w:tr w:rsidR="00000000">
        <w:trPr>
          <w:divId w:val="175387555"/>
          <w:tblCellSpacing w:w="15" w:type="dxa"/>
        </w:trPr>
        <w:tc>
          <w:tcPr>
            <w:tcW w:w="0" w:type="auto"/>
            <w:vAlign w:val="center"/>
            <w:hideMark/>
          </w:tcPr>
          <w:p w:rsidR="00000000" w:rsidRDefault="00000000">
            <w:r>
              <w:t>&gt; thold</w:t>
            </w:r>
          </w:p>
        </w:tc>
        <w:tc>
          <w:tcPr>
            <w:tcW w:w="0" w:type="auto"/>
            <w:vAlign w:val="center"/>
            <w:hideMark/>
          </w:tcPr>
          <w:p w:rsidR="00000000" w:rsidRDefault="00000000">
            <w:r>
              <w:t>String</w:t>
            </w:r>
          </w:p>
        </w:tc>
        <w:tc>
          <w:tcPr>
            <w:tcW w:w="0" w:type="auto"/>
            <w:vAlign w:val="center"/>
            <w:hideMark/>
          </w:tcPr>
          <w:p w:rsidR="00000000" w:rsidRDefault="00000000">
            <w:r>
              <w:t>Threshold</w:t>
            </w:r>
            <w:r>
              <w:br/>
              <w:t>The value should be an integer between 1 to 100</w:t>
            </w:r>
            <w:r>
              <w:br/>
              <w:t xml:space="preserve">This field is only valid when </w:t>
            </w:r>
            <w:r>
              <w:rPr>
                <w:rStyle w:val="HTML"/>
              </w:rPr>
              <w:t>triggerStrategy</w:t>
            </w:r>
            <w:r>
              <w:t xml:space="preserve"> is </w:t>
            </w:r>
            <w:r>
              <w:rPr>
                <w:rStyle w:val="HTML"/>
              </w:rPr>
              <w:t>rsi</w:t>
            </w:r>
          </w:p>
        </w:tc>
      </w:tr>
      <w:tr w:rsidR="00000000">
        <w:trPr>
          <w:divId w:val="175387555"/>
          <w:tblCellSpacing w:w="15" w:type="dxa"/>
        </w:trPr>
        <w:tc>
          <w:tcPr>
            <w:tcW w:w="0" w:type="auto"/>
            <w:vAlign w:val="center"/>
            <w:hideMark/>
          </w:tcPr>
          <w:p w:rsidR="00000000" w:rsidRDefault="00000000">
            <w:r>
              <w:t>&gt; triggerCond</w:t>
            </w:r>
          </w:p>
        </w:tc>
        <w:tc>
          <w:tcPr>
            <w:tcW w:w="0" w:type="auto"/>
            <w:vAlign w:val="center"/>
            <w:hideMark/>
          </w:tcPr>
          <w:p w:rsidR="00000000" w:rsidRDefault="00000000">
            <w:r>
              <w:t>String</w:t>
            </w:r>
          </w:p>
        </w:tc>
        <w:tc>
          <w:tcPr>
            <w:tcW w:w="0" w:type="auto"/>
            <w:vAlign w:val="center"/>
            <w:hideMark/>
          </w:tcPr>
          <w:p w:rsidR="00000000" w:rsidRDefault="00000000">
            <w:r>
              <w:t>Trigger condition</w:t>
            </w:r>
            <w:r>
              <w:br/>
            </w:r>
            <w:r>
              <w:rPr>
                <w:rStyle w:val="HTML"/>
              </w:rPr>
              <w:t>cross_up</w:t>
            </w:r>
            <w:r>
              <w:br/>
            </w:r>
            <w:r>
              <w:rPr>
                <w:rStyle w:val="HTML"/>
              </w:rPr>
              <w:t>cross_down</w:t>
            </w:r>
            <w:r>
              <w:br/>
            </w:r>
            <w:r>
              <w:rPr>
                <w:rStyle w:val="HTML"/>
              </w:rPr>
              <w:t>above</w:t>
            </w:r>
            <w:r>
              <w:br/>
            </w:r>
            <w:r>
              <w:rPr>
                <w:rStyle w:val="HTML"/>
              </w:rPr>
              <w:t>below</w:t>
            </w:r>
            <w:r>
              <w:br/>
            </w:r>
            <w:r>
              <w:rPr>
                <w:rStyle w:val="HTML"/>
              </w:rPr>
              <w:t>cross</w:t>
            </w:r>
            <w:r>
              <w:br/>
              <w:t xml:space="preserve">This field is only valid when </w:t>
            </w:r>
            <w:r>
              <w:rPr>
                <w:rStyle w:val="HTML"/>
              </w:rPr>
              <w:t>triggerStrategy</w:t>
            </w:r>
            <w:r>
              <w:t xml:space="preserve"> is </w:t>
            </w:r>
            <w:r>
              <w:rPr>
                <w:rStyle w:val="HTML"/>
              </w:rPr>
              <w:t>rsi</w:t>
            </w:r>
          </w:p>
        </w:tc>
      </w:tr>
      <w:tr w:rsidR="00000000">
        <w:trPr>
          <w:divId w:val="175387555"/>
          <w:tblCellSpacing w:w="15" w:type="dxa"/>
        </w:trPr>
        <w:tc>
          <w:tcPr>
            <w:tcW w:w="0" w:type="auto"/>
            <w:vAlign w:val="center"/>
            <w:hideMark/>
          </w:tcPr>
          <w:p w:rsidR="00000000" w:rsidRDefault="00000000">
            <w:r>
              <w:t>&gt; timePeriod</w:t>
            </w:r>
          </w:p>
        </w:tc>
        <w:tc>
          <w:tcPr>
            <w:tcW w:w="0" w:type="auto"/>
            <w:vAlign w:val="center"/>
            <w:hideMark/>
          </w:tcPr>
          <w:p w:rsidR="00000000" w:rsidRDefault="00000000">
            <w:r>
              <w:t>String</w:t>
            </w:r>
          </w:p>
        </w:tc>
        <w:tc>
          <w:tcPr>
            <w:tcW w:w="0" w:type="auto"/>
            <w:vAlign w:val="center"/>
            <w:hideMark/>
          </w:tcPr>
          <w:p w:rsidR="00000000" w:rsidRDefault="00000000">
            <w:r>
              <w:t>Time Period</w:t>
            </w:r>
            <w:r>
              <w:br/>
            </w:r>
            <w:r>
              <w:rPr>
                <w:rStyle w:val="HTML"/>
              </w:rPr>
              <w:t>14</w:t>
            </w:r>
            <w:r>
              <w:br/>
              <w:t xml:space="preserve">This field is only valid when </w:t>
            </w:r>
            <w:r>
              <w:rPr>
                <w:rStyle w:val="HTML"/>
              </w:rPr>
              <w:t>triggerStrategy</w:t>
            </w:r>
            <w:r>
              <w:t xml:space="preserve"> is </w:t>
            </w:r>
            <w:r>
              <w:rPr>
                <w:rStyle w:val="HTML"/>
              </w:rPr>
              <w:t>rsi</w:t>
            </w:r>
          </w:p>
        </w:tc>
      </w:tr>
      <w:tr w:rsidR="00000000">
        <w:trPr>
          <w:divId w:val="175387555"/>
          <w:tblCellSpacing w:w="15" w:type="dxa"/>
        </w:trPr>
        <w:tc>
          <w:tcPr>
            <w:tcW w:w="0" w:type="auto"/>
            <w:vAlign w:val="center"/>
            <w:hideMark/>
          </w:tcPr>
          <w:p w:rsidR="00000000" w:rsidRDefault="00000000">
            <w:r>
              <w:t>&gt; triggerPx</w:t>
            </w:r>
          </w:p>
        </w:tc>
        <w:tc>
          <w:tcPr>
            <w:tcW w:w="0" w:type="auto"/>
            <w:vAlign w:val="center"/>
            <w:hideMark/>
          </w:tcPr>
          <w:p w:rsidR="00000000" w:rsidRDefault="00000000">
            <w:r>
              <w:t>String</w:t>
            </w:r>
          </w:p>
        </w:tc>
        <w:tc>
          <w:tcPr>
            <w:tcW w:w="0" w:type="auto"/>
            <w:vAlign w:val="center"/>
            <w:hideMark/>
          </w:tcPr>
          <w:p w:rsidR="00000000" w:rsidRDefault="00000000">
            <w:r>
              <w:t>Trigger Price</w:t>
            </w:r>
            <w:r>
              <w:br/>
              <w:t xml:space="preserve">This field is only valid when </w:t>
            </w:r>
            <w:r>
              <w:rPr>
                <w:rStyle w:val="HTML"/>
              </w:rPr>
              <w:t>triggerStrategy</w:t>
            </w:r>
            <w:r>
              <w:t xml:space="preserve"> is </w:t>
            </w:r>
            <w:r>
              <w:rPr>
                <w:rStyle w:val="HTML"/>
              </w:rPr>
              <w:t>price</w:t>
            </w:r>
          </w:p>
        </w:tc>
      </w:tr>
      <w:tr w:rsidR="00000000">
        <w:trPr>
          <w:divId w:val="175387555"/>
          <w:tblCellSpacing w:w="15" w:type="dxa"/>
        </w:trPr>
        <w:tc>
          <w:tcPr>
            <w:tcW w:w="0" w:type="auto"/>
            <w:vAlign w:val="center"/>
            <w:hideMark/>
          </w:tcPr>
          <w:p w:rsidR="00000000" w:rsidRDefault="00000000">
            <w:r>
              <w:t>&gt; stopType</w:t>
            </w:r>
          </w:p>
        </w:tc>
        <w:tc>
          <w:tcPr>
            <w:tcW w:w="0" w:type="auto"/>
            <w:vAlign w:val="center"/>
            <w:hideMark/>
          </w:tcPr>
          <w:p w:rsidR="00000000" w:rsidRDefault="00000000">
            <w:r>
              <w:t>String</w:t>
            </w:r>
          </w:p>
        </w:tc>
        <w:tc>
          <w:tcPr>
            <w:tcW w:w="0" w:type="auto"/>
            <w:vAlign w:val="center"/>
            <w:hideMark/>
          </w:tcPr>
          <w:p w:rsidR="00000000" w:rsidRDefault="00000000">
            <w:r>
              <w:t>Stop type</w:t>
            </w:r>
            <w:r>
              <w:br/>
              <w:t xml:space="preserve">Spot grid </w:t>
            </w:r>
            <w:r>
              <w:rPr>
                <w:rStyle w:val="HTML"/>
              </w:rPr>
              <w:t>1</w:t>
            </w:r>
            <w:r>
              <w:t xml:space="preserve">: Sell base currency </w:t>
            </w:r>
            <w:r>
              <w:rPr>
                <w:rStyle w:val="HTML"/>
              </w:rPr>
              <w:t>2</w:t>
            </w:r>
            <w:r>
              <w:t>: Keep base currency</w:t>
            </w:r>
            <w:r>
              <w:br/>
              <w:t xml:space="preserve">Contract grid </w:t>
            </w:r>
            <w:r>
              <w:rPr>
                <w:rStyle w:val="HTML"/>
              </w:rPr>
              <w:t>1</w:t>
            </w:r>
            <w:r>
              <w:t xml:space="preserve">: Market Close All positions </w:t>
            </w:r>
            <w:r>
              <w:rPr>
                <w:rStyle w:val="HTML"/>
              </w:rPr>
              <w:t>2</w:t>
            </w:r>
            <w:r>
              <w:t>: Keep positions</w:t>
            </w:r>
            <w:r>
              <w:br/>
              <w:t xml:space="preserve">This field is only valid when </w:t>
            </w:r>
            <w:r>
              <w:rPr>
                <w:rStyle w:val="HTML"/>
              </w:rPr>
              <w:t>triggerAction</w:t>
            </w:r>
            <w:r>
              <w:t xml:space="preserve"> is </w:t>
            </w:r>
            <w:r>
              <w:rPr>
                <w:rStyle w:val="HTML"/>
              </w:rPr>
              <w:t>stop</w:t>
            </w:r>
          </w:p>
        </w:tc>
      </w:tr>
      <w:tr w:rsidR="00000000">
        <w:trPr>
          <w:divId w:val="175387555"/>
          <w:tblCellSpacing w:w="15" w:type="dxa"/>
        </w:trPr>
        <w:tc>
          <w:tcPr>
            <w:tcW w:w="0" w:type="auto"/>
            <w:vAlign w:val="center"/>
            <w:hideMark/>
          </w:tcPr>
          <w:p w:rsidR="00000000" w:rsidRDefault="00000000">
            <w:r>
              <w:t>maxPx</w:t>
            </w:r>
          </w:p>
        </w:tc>
        <w:tc>
          <w:tcPr>
            <w:tcW w:w="0" w:type="auto"/>
            <w:vAlign w:val="center"/>
            <w:hideMark/>
          </w:tcPr>
          <w:p w:rsidR="00000000" w:rsidRDefault="00000000">
            <w:r>
              <w:t>String</w:t>
            </w:r>
          </w:p>
        </w:tc>
        <w:tc>
          <w:tcPr>
            <w:tcW w:w="0" w:type="auto"/>
            <w:vAlign w:val="center"/>
            <w:hideMark/>
          </w:tcPr>
          <w:p w:rsidR="00000000" w:rsidRDefault="00000000">
            <w:r>
              <w:t>Upper price of price range</w:t>
            </w:r>
          </w:p>
        </w:tc>
      </w:tr>
      <w:tr w:rsidR="00000000">
        <w:trPr>
          <w:divId w:val="175387555"/>
          <w:tblCellSpacing w:w="15" w:type="dxa"/>
        </w:trPr>
        <w:tc>
          <w:tcPr>
            <w:tcW w:w="0" w:type="auto"/>
            <w:vAlign w:val="center"/>
            <w:hideMark/>
          </w:tcPr>
          <w:p w:rsidR="00000000" w:rsidRDefault="00000000">
            <w:r>
              <w:t>minPx</w:t>
            </w:r>
          </w:p>
        </w:tc>
        <w:tc>
          <w:tcPr>
            <w:tcW w:w="0" w:type="auto"/>
            <w:vAlign w:val="center"/>
            <w:hideMark/>
          </w:tcPr>
          <w:p w:rsidR="00000000" w:rsidRDefault="00000000">
            <w:r>
              <w:t>String</w:t>
            </w:r>
          </w:p>
        </w:tc>
        <w:tc>
          <w:tcPr>
            <w:tcW w:w="0" w:type="auto"/>
            <w:vAlign w:val="center"/>
            <w:hideMark/>
          </w:tcPr>
          <w:p w:rsidR="00000000" w:rsidRDefault="00000000">
            <w:r>
              <w:t>Lower price of price range</w:t>
            </w:r>
          </w:p>
        </w:tc>
      </w:tr>
      <w:tr w:rsidR="00000000">
        <w:trPr>
          <w:divId w:val="175387555"/>
          <w:tblCellSpacing w:w="15" w:type="dxa"/>
        </w:trPr>
        <w:tc>
          <w:tcPr>
            <w:tcW w:w="0" w:type="auto"/>
            <w:vAlign w:val="center"/>
            <w:hideMark/>
          </w:tcPr>
          <w:p w:rsidR="00000000" w:rsidRDefault="00000000">
            <w:r>
              <w:t>gridNum</w:t>
            </w:r>
          </w:p>
        </w:tc>
        <w:tc>
          <w:tcPr>
            <w:tcW w:w="0" w:type="auto"/>
            <w:vAlign w:val="center"/>
            <w:hideMark/>
          </w:tcPr>
          <w:p w:rsidR="00000000" w:rsidRDefault="00000000">
            <w:r>
              <w:t>String</w:t>
            </w:r>
          </w:p>
        </w:tc>
        <w:tc>
          <w:tcPr>
            <w:tcW w:w="0" w:type="auto"/>
            <w:vAlign w:val="center"/>
            <w:hideMark/>
          </w:tcPr>
          <w:p w:rsidR="00000000" w:rsidRDefault="00000000">
            <w:r>
              <w:t>Grid quantity</w:t>
            </w:r>
          </w:p>
        </w:tc>
      </w:tr>
      <w:tr w:rsidR="00000000">
        <w:trPr>
          <w:divId w:val="175387555"/>
          <w:tblCellSpacing w:w="15" w:type="dxa"/>
        </w:trPr>
        <w:tc>
          <w:tcPr>
            <w:tcW w:w="0" w:type="auto"/>
            <w:vAlign w:val="center"/>
            <w:hideMark/>
          </w:tcPr>
          <w:p w:rsidR="00000000" w:rsidRDefault="00000000">
            <w:r>
              <w:t>runType</w:t>
            </w:r>
          </w:p>
        </w:tc>
        <w:tc>
          <w:tcPr>
            <w:tcW w:w="0" w:type="auto"/>
            <w:vAlign w:val="center"/>
            <w:hideMark/>
          </w:tcPr>
          <w:p w:rsidR="00000000" w:rsidRDefault="00000000">
            <w:r>
              <w:t>String</w:t>
            </w:r>
          </w:p>
        </w:tc>
        <w:tc>
          <w:tcPr>
            <w:tcW w:w="0" w:type="auto"/>
            <w:vAlign w:val="center"/>
            <w:hideMark/>
          </w:tcPr>
          <w:p w:rsidR="00000000" w:rsidRDefault="00000000">
            <w:r>
              <w:t>Grid type</w:t>
            </w:r>
            <w:r>
              <w:br/>
            </w:r>
            <w:r>
              <w:rPr>
                <w:rStyle w:val="HTML"/>
              </w:rPr>
              <w:t>1</w:t>
            </w:r>
            <w:r>
              <w:t xml:space="preserve">: Arithmetic, </w:t>
            </w:r>
            <w:r>
              <w:rPr>
                <w:rStyle w:val="HTML"/>
              </w:rPr>
              <w:t>2</w:t>
            </w:r>
            <w:r>
              <w:t>: Geometric</w:t>
            </w:r>
          </w:p>
        </w:tc>
      </w:tr>
      <w:tr w:rsidR="00000000">
        <w:trPr>
          <w:divId w:val="175387555"/>
          <w:tblCellSpacing w:w="15" w:type="dxa"/>
        </w:trPr>
        <w:tc>
          <w:tcPr>
            <w:tcW w:w="0" w:type="auto"/>
            <w:vAlign w:val="center"/>
            <w:hideMark/>
          </w:tcPr>
          <w:p w:rsidR="00000000" w:rsidRDefault="00000000">
            <w:r>
              <w:t>tpTriggerPx</w:t>
            </w:r>
          </w:p>
        </w:tc>
        <w:tc>
          <w:tcPr>
            <w:tcW w:w="0" w:type="auto"/>
            <w:vAlign w:val="center"/>
            <w:hideMark/>
          </w:tcPr>
          <w:p w:rsidR="00000000" w:rsidRDefault="00000000">
            <w:r>
              <w:t>String</w:t>
            </w:r>
          </w:p>
        </w:tc>
        <w:tc>
          <w:tcPr>
            <w:tcW w:w="0" w:type="auto"/>
            <w:vAlign w:val="center"/>
            <w:hideMark/>
          </w:tcPr>
          <w:p w:rsidR="00000000" w:rsidRDefault="00000000">
            <w:r>
              <w:t>Take-profit trigger price</w:t>
            </w:r>
          </w:p>
        </w:tc>
      </w:tr>
      <w:tr w:rsidR="00000000">
        <w:trPr>
          <w:divId w:val="175387555"/>
          <w:tblCellSpacing w:w="15" w:type="dxa"/>
        </w:trPr>
        <w:tc>
          <w:tcPr>
            <w:tcW w:w="0" w:type="auto"/>
            <w:vAlign w:val="center"/>
            <w:hideMark/>
          </w:tcPr>
          <w:p w:rsidR="00000000" w:rsidRDefault="00000000">
            <w:r>
              <w:t>slTriggerPx</w:t>
            </w:r>
          </w:p>
        </w:tc>
        <w:tc>
          <w:tcPr>
            <w:tcW w:w="0" w:type="auto"/>
            <w:vAlign w:val="center"/>
            <w:hideMark/>
          </w:tcPr>
          <w:p w:rsidR="00000000" w:rsidRDefault="00000000">
            <w:r>
              <w:t>String</w:t>
            </w:r>
          </w:p>
        </w:tc>
        <w:tc>
          <w:tcPr>
            <w:tcW w:w="0" w:type="auto"/>
            <w:vAlign w:val="center"/>
            <w:hideMark/>
          </w:tcPr>
          <w:p w:rsidR="00000000" w:rsidRDefault="00000000">
            <w:r>
              <w:t>Stop-loss trigger price</w:t>
            </w:r>
          </w:p>
        </w:tc>
      </w:tr>
      <w:tr w:rsidR="00000000">
        <w:trPr>
          <w:divId w:val="175387555"/>
          <w:tblCellSpacing w:w="15" w:type="dxa"/>
        </w:trPr>
        <w:tc>
          <w:tcPr>
            <w:tcW w:w="0" w:type="auto"/>
            <w:vAlign w:val="center"/>
            <w:hideMark/>
          </w:tcPr>
          <w:p w:rsidR="00000000" w:rsidRDefault="00000000">
            <w:r>
              <w:t>arbitrageNum</w:t>
            </w:r>
          </w:p>
        </w:tc>
        <w:tc>
          <w:tcPr>
            <w:tcW w:w="0" w:type="auto"/>
            <w:vAlign w:val="center"/>
            <w:hideMark/>
          </w:tcPr>
          <w:p w:rsidR="00000000" w:rsidRDefault="00000000">
            <w:r>
              <w:t>String</w:t>
            </w:r>
          </w:p>
        </w:tc>
        <w:tc>
          <w:tcPr>
            <w:tcW w:w="0" w:type="auto"/>
            <w:vAlign w:val="center"/>
            <w:hideMark/>
          </w:tcPr>
          <w:p w:rsidR="00000000" w:rsidRDefault="00000000">
            <w:r>
              <w:t>The number of arbitrages executed</w:t>
            </w:r>
          </w:p>
        </w:tc>
      </w:tr>
      <w:tr w:rsidR="00000000">
        <w:trPr>
          <w:divId w:val="175387555"/>
          <w:tblCellSpacing w:w="15" w:type="dxa"/>
        </w:trPr>
        <w:tc>
          <w:tcPr>
            <w:tcW w:w="0" w:type="auto"/>
            <w:vAlign w:val="center"/>
            <w:hideMark/>
          </w:tcPr>
          <w:p w:rsidR="00000000" w:rsidRDefault="00000000">
            <w:r>
              <w:t>totalPnl</w:t>
            </w:r>
          </w:p>
        </w:tc>
        <w:tc>
          <w:tcPr>
            <w:tcW w:w="0" w:type="auto"/>
            <w:vAlign w:val="center"/>
            <w:hideMark/>
          </w:tcPr>
          <w:p w:rsidR="00000000" w:rsidRDefault="00000000">
            <w:r>
              <w:t>String</w:t>
            </w:r>
          </w:p>
        </w:tc>
        <w:tc>
          <w:tcPr>
            <w:tcW w:w="0" w:type="auto"/>
            <w:vAlign w:val="center"/>
            <w:hideMark/>
          </w:tcPr>
          <w:p w:rsidR="00000000" w:rsidRDefault="00000000">
            <w:r>
              <w:t>Total P&amp;L</w:t>
            </w:r>
          </w:p>
        </w:tc>
      </w:tr>
      <w:tr w:rsidR="00000000">
        <w:trPr>
          <w:divId w:val="175387555"/>
          <w:tblCellSpacing w:w="15" w:type="dxa"/>
        </w:trPr>
        <w:tc>
          <w:tcPr>
            <w:tcW w:w="0" w:type="auto"/>
            <w:vAlign w:val="center"/>
            <w:hideMark/>
          </w:tcPr>
          <w:p w:rsidR="00000000" w:rsidRDefault="00000000">
            <w:r>
              <w:t>pnlRatio</w:t>
            </w:r>
          </w:p>
        </w:tc>
        <w:tc>
          <w:tcPr>
            <w:tcW w:w="0" w:type="auto"/>
            <w:vAlign w:val="center"/>
            <w:hideMark/>
          </w:tcPr>
          <w:p w:rsidR="00000000" w:rsidRDefault="00000000">
            <w:r>
              <w:t>String</w:t>
            </w:r>
          </w:p>
        </w:tc>
        <w:tc>
          <w:tcPr>
            <w:tcW w:w="0" w:type="auto"/>
            <w:vAlign w:val="center"/>
            <w:hideMark/>
          </w:tcPr>
          <w:p w:rsidR="00000000" w:rsidRDefault="00000000">
            <w:r>
              <w:t>P&amp;L ratio</w:t>
            </w:r>
          </w:p>
        </w:tc>
      </w:tr>
      <w:tr w:rsidR="00000000">
        <w:trPr>
          <w:divId w:val="175387555"/>
          <w:tblCellSpacing w:w="15" w:type="dxa"/>
        </w:trPr>
        <w:tc>
          <w:tcPr>
            <w:tcW w:w="0" w:type="auto"/>
            <w:vAlign w:val="center"/>
            <w:hideMark/>
          </w:tcPr>
          <w:p w:rsidR="00000000" w:rsidRDefault="00000000">
            <w:r>
              <w:t>investment</w:t>
            </w:r>
          </w:p>
        </w:tc>
        <w:tc>
          <w:tcPr>
            <w:tcW w:w="0" w:type="auto"/>
            <w:vAlign w:val="center"/>
            <w:hideMark/>
          </w:tcPr>
          <w:p w:rsidR="00000000" w:rsidRDefault="00000000">
            <w:r>
              <w:t>String</w:t>
            </w:r>
          </w:p>
        </w:tc>
        <w:tc>
          <w:tcPr>
            <w:tcW w:w="0" w:type="auto"/>
            <w:vAlign w:val="center"/>
            <w:hideMark/>
          </w:tcPr>
          <w:p w:rsidR="00000000" w:rsidRDefault="00000000">
            <w:r>
              <w:t>Accumulated investment amount</w:t>
            </w:r>
            <w:r>
              <w:br/>
              <w:t>Spot grid investment amount calculated on quote currency</w:t>
            </w:r>
          </w:p>
        </w:tc>
      </w:tr>
      <w:tr w:rsidR="00000000">
        <w:trPr>
          <w:divId w:val="175387555"/>
          <w:tblCellSpacing w:w="15" w:type="dxa"/>
        </w:trPr>
        <w:tc>
          <w:tcPr>
            <w:tcW w:w="0" w:type="auto"/>
            <w:vAlign w:val="center"/>
            <w:hideMark/>
          </w:tcPr>
          <w:p w:rsidR="00000000" w:rsidRDefault="00000000">
            <w:r>
              <w:t>gridProfit</w:t>
            </w:r>
          </w:p>
        </w:tc>
        <w:tc>
          <w:tcPr>
            <w:tcW w:w="0" w:type="auto"/>
            <w:vAlign w:val="center"/>
            <w:hideMark/>
          </w:tcPr>
          <w:p w:rsidR="00000000" w:rsidRDefault="00000000">
            <w:r>
              <w:t>String</w:t>
            </w:r>
          </w:p>
        </w:tc>
        <w:tc>
          <w:tcPr>
            <w:tcW w:w="0" w:type="auto"/>
            <w:vAlign w:val="center"/>
            <w:hideMark/>
          </w:tcPr>
          <w:p w:rsidR="00000000" w:rsidRDefault="00000000">
            <w:r>
              <w:t>Grid profit</w:t>
            </w:r>
          </w:p>
        </w:tc>
      </w:tr>
      <w:tr w:rsidR="00000000">
        <w:trPr>
          <w:divId w:val="175387555"/>
          <w:tblCellSpacing w:w="15" w:type="dxa"/>
        </w:trPr>
        <w:tc>
          <w:tcPr>
            <w:tcW w:w="0" w:type="auto"/>
            <w:vAlign w:val="center"/>
            <w:hideMark/>
          </w:tcPr>
          <w:p w:rsidR="00000000" w:rsidRDefault="00000000">
            <w:r>
              <w:t>floatProfit</w:t>
            </w:r>
          </w:p>
        </w:tc>
        <w:tc>
          <w:tcPr>
            <w:tcW w:w="0" w:type="auto"/>
            <w:vAlign w:val="center"/>
            <w:hideMark/>
          </w:tcPr>
          <w:p w:rsidR="00000000" w:rsidRDefault="00000000">
            <w:r>
              <w:t>String</w:t>
            </w:r>
          </w:p>
        </w:tc>
        <w:tc>
          <w:tcPr>
            <w:tcW w:w="0" w:type="auto"/>
            <w:vAlign w:val="center"/>
            <w:hideMark/>
          </w:tcPr>
          <w:p w:rsidR="00000000" w:rsidRDefault="00000000">
            <w:r>
              <w:t>Variable P&amp;L</w:t>
            </w:r>
          </w:p>
        </w:tc>
      </w:tr>
      <w:tr w:rsidR="00000000">
        <w:trPr>
          <w:divId w:val="175387555"/>
          <w:tblCellSpacing w:w="15" w:type="dxa"/>
        </w:trPr>
        <w:tc>
          <w:tcPr>
            <w:tcW w:w="0" w:type="auto"/>
            <w:vAlign w:val="center"/>
            <w:hideMark/>
          </w:tcPr>
          <w:p w:rsidR="00000000" w:rsidRDefault="00000000">
            <w:r>
              <w:t>cancelType</w:t>
            </w:r>
          </w:p>
        </w:tc>
        <w:tc>
          <w:tcPr>
            <w:tcW w:w="0" w:type="auto"/>
            <w:vAlign w:val="center"/>
            <w:hideMark/>
          </w:tcPr>
          <w:p w:rsidR="00000000" w:rsidRDefault="00000000">
            <w:r>
              <w:t>String</w:t>
            </w:r>
          </w:p>
        </w:tc>
        <w:tc>
          <w:tcPr>
            <w:tcW w:w="0" w:type="auto"/>
            <w:vAlign w:val="center"/>
            <w:hideMark/>
          </w:tcPr>
          <w:p w:rsidR="00000000" w:rsidRDefault="00000000">
            <w:r>
              <w:t>Algo order stop reason</w:t>
            </w:r>
            <w:r>
              <w:br/>
            </w:r>
            <w:r>
              <w:rPr>
                <w:rStyle w:val="HTML"/>
              </w:rPr>
              <w:t>0</w:t>
            </w:r>
            <w:r>
              <w:t>: None</w:t>
            </w:r>
            <w:r>
              <w:br/>
            </w:r>
            <w:r>
              <w:rPr>
                <w:rStyle w:val="HTML"/>
              </w:rPr>
              <w:t>1</w:t>
            </w:r>
            <w:r>
              <w:t>: Manual stop</w:t>
            </w:r>
            <w:r>
              <w:br/>
            </w:r>
            <w:r>
              <w:rPr>
                <w:rStyle w:val="HTML"/>
              </w:rPr>
              <w:t>2</w:t>
            </w:r>
            <w:r>
              <w:t>: Take profit</w:t>
            </w:r>
            <w:r>
              <w:br/>
            </w:r>
            <w:r>
              <w:rPr>
                <w:rStyle w:val="HTML"/>
              </w:rPr>
              <w:t>3</w:t>
            </w:r>
            <w:r>
              <w:t>: Stop loss</w:t>
            </w:r>
            <w:r>
              <w:br/>
            </w:r>
            <w:r>
              <w:rPr>
                <w:rStyle w:val="HTML"/>
              </w:rPr>
              <w:t>4</w:t>
            </w:r>
            <w:r>
              <w:t>: Risk control</w:t>
            </w:r>
            <w:r>
              <w:br/>
            </w:r>
            <w:r>
              <w:rPr>
                <w:rStyle w:val="HTML"/>
              </w:rPr>
              <w:t>5</w:t>
            </w:r>
            <w:r>
              <w:t>: Delivery</w:t>
            </w:r>
            <w:r>
              <w:br/>
            </w:r>
            <w:r>
              <w:rPr>
                <w:rStyle w:val="HTML"/>
              </w:rPr>
              <w:t>6</w:t>
            </w:r>
            <w:r>
              <w:t>: Signal</w:t>
            </w:r>
          </w:p>
        </w:tc>
      </w:tr>
      <w:tr w:rsidR="00000000">
        <w:trPr>
          <w:divId w:val="175387555"/>
          <w:tblCellSpacing w:w="15" w:type="dxa"/>
        </w:trPr>
        <w:tc>
          <w:tcPr>
            <w:tcW w:w="0" w:type="auto"/>
            <w:vAlign w:val="center"/>
            <w:hideMark/>
          </w:tcPr>
          <w:p w:rsidR="00000000" w:rsidRDefault="00000000">
            <w:r>
              <w:t>stopType</w:t>
            </w:r>
          </w:p>
        </w:tc>
        <w:tc>
          <w:tcPr>
            <w:tcW w:w="0" w:type="auto"/>
            <w:vAlign w:val="center"/>
            <w:hideMark/>
          </w:tcPr>
          <w:p w:rsidR="00000000" w:rsidRDefault="00000000">
            <w:r>
              <w:t>String</w:t>
            </w:r>
          </w:p>
        </w:tc>
        <w:tc>
          <w:tcPr>
            <w:tcW w:w="0" w:type="auto"/>
            <w:vAlign w:val="center"/>
            <w:hideMark/>
          </w:tcPr>
          <w:p w:rsidR="00000000" w:rsidRDefault="00000000">
            <w:r>
              <w:t>Actual Stop type</w:t>
            </w:r>
            <w:r>
              <w:br/>
              <w:t xml:space="preserve">Spot </w:t>
            </w:r>
            <w:r>
              <w:rPr>
                <w:rStyle w:val="HTML"/>
              </w:rPr>
              <w:t>1</w:t>
            </w:r>
            <w:r>
              <w:t xml:space="preserve">: Sell base currency </w:t>
            </w:r>
            <w:r>
              <w:rPr>
                <w:rStyle w:val="HTML"/>
              </w:rPr>
              <w:t>2</w:t>
            </w:r>
            <w:r>
              <w:t>: Keep base currency</w:t>
            </w:r>
            <w:r>
              <w:br/>
              <w:t xml:space="preserve">Contract grid </w:t>
            </w:r>
            <w:r>
              <w:rPr>
                <w:rStyle w:val="HTML"/>
              </w:rPr>
              <w:t>1</w:t>
            </w:r>
            <w:r>
              <w:t xml:space="preserve">: Market Close All positions </w:t>
            </w:r>
            <w:r>
              <w:rPr>
                <w:rStyle w:val="HTML"/>
              </w:rPr>
              <w:t>2</w:t>
            </w:r>
            <w:r>
              <w:t>: Keep positions</w:t>
            </w:r>
          </w:p>
        </w:tc>
      </w:tr>
      <w:tr w:rsidR="00000000">
        <w:trPr>
          <w:divId w:val="175387555"/>
          <w:tblCellSpacing w:w="15" w:type="dxa"/>
        </w:trPr>
        <w:tc>
          <w:tcPr>
            <w:tcW w:w="0" w:type="auto"/>
            <w:vAlign w:val="center"/>
            <w:hideMark/>
          </w:tcPr>
          <w:p w:rsidR="00000000" w:rsidRDefault="00000000">
            <w:r>
              <w:t>quoteSz</w:t>
            </w:r>
          </w:p>
        </w:tc>
        <w:tc>
          <w:tcPr>
            <w:tcW w:w="0" w:type="auto"/>
            <w:vAlign w:val="center"/>
            <w:hideMark/>
          </w:tcPr>
          <w:p w:rsidR="00000000" w:rsidRDefault="00000000">
            <w:r>
              <w:t>String</w:t>
            </w:r>
          </w:p>
        </w:tc>
        <w:tc>
          <w:tcPr>
            <w:tcW w:w="0" w:type="auto"/>
            <w:vAlign w:val="center"/>
            <w:hideMark/>
          </w:tcPr>
          <w:p w:rsidR="00000000" w:rsidRDefault="00000000">
            <w:r>
              <w:t>Quote currency investment amount</w:t>
            </w:r>
            <w:r>
              <w:br/>
              <w:t xml:space="preserve">Only applicable to </w:t>
            </w:r>
            <w:r>
              <w:rPr>
                <w:rStyle w:val="HTML"/>
              </w:rPr>
              <w:t>Spot grid</w:t>
            </w:r>
          </w:p>
        </w:tc>
      </w:tr>
      <w:tr w:rsidR="00000000">
        <w:trPr>
          <w:divId w:val="175387555"/>
          <w:tblCellSpacing w:w="15" w:type="dxa"/>
        </w:trPr>
        <w:tc>
          <w:tcPr>
            <w:tcW w:w="0" w:type="auto"/>
            <w:vAlign w:val="center"/>
            <w:hideMark/>
          </w:tcPr>
          <w:p w:rsidR="00000000" w:rsidRDefault="00000000">
            <w:r>
              <w:t>baseSz</w:t>
            </w:r>
          </w:p>
        </w:tc>
        <w:tc>
          <w:tcPr>
            <w:tcW w:w="0" w:type="auto"/>
            <w:vAlign w:val="center"/>
            <w:hideMark/>
          </w:tcPr>
          <w:p w:rsidR="00000000" w:rsidRDefault="00000000">
            <w:r>
              <w:t>String</w:t>
            </w:r>
          </w:p>
        </w:tc>
        <w:tc>
          <w:tcPr>
            <w:tcW w:w="0" w:type="auto"/>
            <w:vAlign w:val="center"/>
            <w:hideMark/>
          </w:tcPr>
          <w:p w:rsidR="00000000" w:rsidRDefault="00000000">
            <w:r>
              <w:t>Base currency investment amount</w:t>
            </w:r>
            <w:r>
              <w:br/>
              <w:t xml:space="preserve">Only applicable to </w:t>
            </w:r>
            <w:r>
              <w:rPr>
                <w:rStyle w:val="HTML"/>
              </w:rPr>
              <w:t>Spot grid</w:t>
            </w:r>
          </w:p>
        </w:tc>
      </w:tr>
      <w:tr w:rsidR="00000000">
        <w:trPr>
          <w:divId w:val="175387555"/>
          <w:tblCellSpacing w:w="15" w:type="dxa"/>
        </w:trPr>
        <w:tc>
          <w:tcPr>
            <w:tcW w:w="0" w:type="auto"/>
            <w:vAlign w:val="center"/>
            <w:hideMark/>
          </w:tcPr>
          <w:p w:rsidR="00000000" w:rsidRDefault="00000000">
            <w:r>
              <w:t>direction</w:t>
            </w:r>
          </w:p>
        </w:tc>
        <w:tc>
          <w:tcPr>
            <w:tcW w:w="0" w:type="auto"/>
            <w:vAlign w:val="center"/>
            <w:hideMark/>
          </w:tcPr>
          <w:p w:rsidR="00000000" w:rsidRDefault="00000000">
            <w:r>
              <w:t>String</w:t>
            </w:r>
          </w:p>
        </w:tc>
        <w:tc>
          <w:tcPr>
            <w:tcW w:w="0" w:type="auto"/>
            <w:vAlign w:val="center"/>
            <w:hideMark/>
          </w:tcPr>
          <w:p w:rsidR="00000000" w:rsidRDefault="00000000">
            <w:r>
              <w:t>Contract grid type</w:t>
            </w:r>
            <w:r>
              <w:br/>
            </w:r>
            <w:r>
              <w:rPr>
                <w:rStyle w:val="HTML"/>
              </w:rPr>
              <w:t>long</w:t>
            </w:r>
            <w:r>
              <w:t>,</w:t>
            </w:r>
            <w:r>
              <w:rPr>
                <w:rStyle w:val="HTML"/>
              </w:rPr>
              <w:t>short</w:t>
            </w:r>
            <w:r>
              <w:t>,</w:t>
            </w:r>
            <w:r>
              <w:rPr>
                <w:rStyle w:val="HTML"/>
              </w:rPr>
              <w:t>neutral</w:t>
            </w:r>
            <w:r>
              <w:br/>
              <w:t xml:space="preserve">Only applicable to </w:t>
            </w:r>
            <w:r>
              <w:rPr>
                <w:rStyle w:val="HTML"/>
              </w:rPr>
              <w:t>contract grid</w:t>
            </w:r>
          </w:p>
        </w:tc>
      </w:tr>
      <w:tr w:rsidR="00000000">
        <w:trPr>
          <w:divId w:val="175387555"/>
          <w:tblCellSpacing w:w="15" w:type="dxa"/>
        </w:trPr>
        <w:tc>
          <w:tcPr>
            <w:tcW w:w="0" w:type="auto"/>
            <w:vAlign w:val="center"/>
            <w:hideMark/>
          </w:tcPr>
          <w:p w:rsidR="00000000" w:rsidRDefault="00000000">
            <w:r>
              <w:t>basePos</w:t>
            </w:r>
          </w:p>
        </w:tc>
        <w:tc>
          <w:tcPr>
            <w:tcW w:w="0" w:type="auto"/>
            <w:vAlign w:val="center"/>
            <w:hideMark/>
          </w:tcPr>
          <w:p w:rsidR="00000000" w:rsidRDefault="00000000">
            <w:r>
              <w:t>Boolean</w:t>
            </w:r>
          </w:p>
        </w:tc>
        <w:tc>
          <w:tcPr>
            <w:tcW w:w="0" w:type="auto"/>
            <w:vAlign w:val="center"/>
            <w:hideMark/>
          </w:tcPr>
          <w:p w:rsidR="00000000" w:rsidRDefault="00000000">
            <w:r>
              <w:t>Whether or not to open a position when the strategy is activated</w:t>
            </w:r>
            <w:r>
              <w:br/>
              <w:t xml:space="preserve">Only applicable to </w:t>
            </w:r>
            <w:r>
              <w:rPr>
                <w:rStyle w:val="HTML"/>
              </w:rPr>
              <w:t>contract grid</w:t>
            </w:r>
          </w:p>
        </w:tc>
      </w:tr>
      <w:tr w:rsidR="00000000">
        <w:trPr>
          <w:divId w:val="175387555"/>
          <w:tblCellSpacing w:w="15" w:type="dxa"/>
        </w:trPr>
        <w:tc>
          <w:tcPr>
            <w:tcW w:w="0" w:type="auto"/>
            <w:vAlign w:val="center"/>
            <w:hideMark/>
          </w:tcPr>
          <w:p w:rsidR="00000000" w:rsidRDefault="00000000">
            <w:r>
              <w:t>sz</w:t>
            </w:r>
          </w:p>
        </w:tc>
        <w:tc>
          <w:tcPr>
            <w:tcW w:w="0" w:type="auto"/>
            <w:vAlign w:val="center"/>
            <w:hideMark/>
          </w:tcPr>
          <w:p w:rsidR="00000000" w:rsidRDefault="00000000">
            <w:r>
              <w:t>String</w:t>
            </w:r>
          </w:p>
        </w:tc>
        <w:tc>
          <w:tcPr>
            <w:tcW w:w="0" w:type="auto"/>
            <w:vAlign w:val="center"/>
            <w:hideMark/>
          </w:tcPr>
          <w:p w:rsidR="00000000" w:rsidRDefault="00000000">
            <w:r>
              <w:t xml:space="preserve">Used margin based on </w:t>
            </w:r>
            <w:r>
              <w:rPr>
                <w:rStyle w:val="HTML"/>
              </w:rPr>
              <w:t>USDT</w:t>
            </w:r>
            <w:r>
              <w:br/>
              <w:t xml:space="preserve">Only applicable to </w:t>
            </w:r>
            <w:r>
              <w:rPr>
                <w:rStyle w:val="HTML"/>
              </w:rPr>
              <w:t>contract grid</w:t>
            </w:r>
          </w:p>
        </w:tc>
      </w:tr>
      <w:tr w:rsidR="00000000">
        <w:trPr>
          <w:divId w:val="175387555"/>
          <w:tblCellSpacing w:w="15" w:type="dxa"/>
        </w:trPr>
        <w:tc>
          <w:tcPr>
            <w:tcW w:w="0" w:type="auto"/>
            <w:vAlign w:val="center"/>
            <w:hideMark/>
          </w:tcPr>
          <w:p w:rsidR="00000000" w:rsidRDefault="00000000">
            <w:r>
              <w:t>lever</w:t>
            </w:r>
          </w:p>
        </w:tc>
        <w:tc>
          <w:tcPr>
            <w:tcW w:w="0" w:type="auto"/>
            <w:vAlign w:val="center"/>
            <w:hideMark/>
          </w:tcPr>
          <w:p w:rsidR="00000000" w:rsidRDefault="00000000">
            <w:r>
              <w:t>String</w:t>
            </w:r>
          </w:p>
        </w:tc>
        <w:tc>
          <w:tcPr>
            <w:tcW w:w="0" w:type="auto"/>
            <w:vAlign w:val="center"/>
            <w:hideMark/>
          </w:tcPr>
          <w:p w:rsidR="00000000" w:rsidRDefault="00000000">
            <w:r>
              <w:t>Leverage</w:t>
            </w:r>
            <w:r>
              <w:br/>
              <w:t xml:space="preserve">Only applicable to </w:t>
            </w:r>
            <w:r>
              <w:rPr>
                <w:rStyle w:val="HTML"/>
              </w:rPr>
              <w:t>contract grid</w:t>
            </w:r>
          </w:p>
        </w:tc>
      </w:tr>
      <w:tr w:rsidR="00000000">
        <w:trPr>
          <w:divId w:val="175387555"/>
          <w:tblCellSpacing w:w="15" w:type="dxa"/>
        </w:trPr>
        <w:tc>
          <w:tcPr>
            <w:tcW w:w="0" w:type="auto"/>
            <w:vAlign w:val="center"/>
            <w:hideMark/>
          </w:tcPr>
          <w:p w:rsidR="00000000" w:rsidRDefault="00000000">
            <w:r>
              <w:t>actualLever</w:t>
            </w:r>
          </w:p>
        </w:tc>
        <w:tc>
          <w:tcPr>
            <w:tcW w:w="0" w:type="auto"/>
            <w:vAlign w:val="center"/>
            <w:hideMark/>
          </w:tcPr>
          <w:p w:rsidR="00000000" w:rsidRDefault="00000000">
            <w:r>
              <w:t>String</w:t>
            </w:r>
          </w:p>
        </w:tc>
        <w:tc>
          <w:tcPr>
            <w:tcW w:w="0" w:type="auto"/>
            <w:vAlign w:val="center"/>
            <w:hideMark/>
          </w:tcPr>
          <w:p w:rsidR="00000000" w:rsidRDefault="00000000">
            <w:r>
              <w:t>Actual Leverage</w:t>
            </w:r>
            <w:r>
              <w:br/>
              <w:t xml:space="preserve">Only applicable to </w:t>
            </w:r>
            <w:r>
              <w:rPr>
                <w:rStyle w:val="HTML"/>
              </w:rPr>
              <w:t>contract grid</w:t>
            </w:r>
          </w:p>
        </w:tc>
      </w:tr>
      <w:tr w:rsidR="00000000">
        <w:trPr>
          <w:divId w:val="175387555"/>
          <w:tblCellSpacing w:w="15" w:type="dxa"/>
        </w:trPr>
        <w:tc>
          <w:tcPr>
            <w:tcW w:w="0" w:type="auto"/>
            <w:vAlign w:val="center"/>
            <w:hideMark/>
          </w:tcPr>
          <w:p w:rsidR="00000000" w:rsidRDefault="00000000">
            <w:r>
              <w:t>liqPx</w:t>
            </w:r>
          </w:p>
        </w:tc>
        <w:tc>
          <w:tcPr>
            <w:tcW w:w="0" w:type="auto"/>
            <w:vAlign w:val="center"/>
            <w:hideMark/>
          </w:tcPr>
          <w:p w:rsidR="00000000" w:rsidRDefault="00000000">
            <w:r>
              <w:t>String</w:t>
            </w:r>
          </w:p>
        </w:tc>
        <w:tc>
          <w:tcPr>
            <w:tcW w:w="0" w:type="auto"/>
            <w:vAlign w:val="center"/>
            <w:hideMark/>
          </w:tcPr>
          <w:p w:rsidR="00000000" w:rsidRDefault="00000000">
            <w:r>
              <w:t>Estimated liquidation price</w:t>
            </w:r>
            <w:r>
              <w:br/>
              <w:t xml:space="preserve">Only applicable to </w:t>
            </w:r>
            <w:r>
              <w:rPr>
                <w:rStyle w:val="HTML"/>
              </w:rPr>
              <w:t>contract grid</w:t>
            </w:r>
          </w:p>
        </w:tc>
      </w:tr>
      <w:tr w:rsidR="00000000">
        <w:trPr>
          <w:divId w:val="175387555"/>
          <w:tblCellSpacing w:w="15" w:type="dxa"/>
        </w:trPr>
        <w:tc>
          <w:tcPr>
            <w:tcW w:w="0" w:type="auto"/>
            <w:vAlign w:val="center"/>
            <w:hideMark/>
          </w:tcPr>
          <w:p w:rsidR="00000000" w:rsidRDefault="00000000">
            <w:r>
              <w:t>uly</w:t>
            </w:r>
          </w:p>
        </w:tc>
        <w:tc>
          <w:tcPr>
            <w:tcW w:w="0" w:type="auto"/>
            <w:vAlign w:val="center"/>
            <w:hideMark/>
          </w:tcPr>
          <w:p w:rsidR="00000000" w:rsidRDefault="00000000">
            <w:r>
              <w:t>String</w:t>
            </w:r>
          </w:p>
        </w:tc>
        <w:tc>
          <w:tcPr>
            <w:tcW w:w="0" w:type="auto"/>
            <w:vAlign w:val="center"/>
            <w:hideMark/>
          </w:tcPr>
          <w:p w:rsidR="00000000" w:rsidRDefault="00000000">
            <w:r>
              <w:t>Underlying</w:t>
            </w:r>
            <w:r>
              <w:br/>
              <w:t xml:space="preserve">Only applicable to </w:t>
            </w:r>
            <w:r>
              <w:rPr>
                <w:rStyle w:val="HTML"/>
              </w:rPr>
              <w:t>contract grid</w:t>
            </w:r>
          </w:p>
        </w:tc>
      </w:tr>
      <w:tr w:rsidR="00000000">
        <w:trPr>
          <w:divId w:val="175387555"/>
          <w:tblCellSpacing w:w="15" w:type="dxa"/>
        </w:trPr>
        <w:tc>
          <w:tcPr>
            <w:tcW w:w="0" w:type="auto"/>
            <w:vAlign w:val="center"/>
            <w:hideMark/>
          </w:tcPr>
          <w:p w:rsidR="00000000" w:rsidRDefault="00000000">
            <w:r>
              <w:t>instFamily</w:t>
            </w:r>
          </w:p>
        </w:tc>
        <w:tc>
          <w:tcPr>
            <w:tcW w:w="0" w:type="auto"/>
            <w:vAlign w:val="center"/>
            <w:hideMark/>
          </w:tcPr>
          <w:p w:rsidR="00000000" w:rsidRDefault="00000000">
            <w:r>
              <w:t>String</w:t>
            </w:r>
          </w:p>
        </w:tc>
        <w:tc>
          <w:tcPr>
            <w:tcW w:w="0" w:type="auto"/>
            <w:vAlign w:val="center"/>
            <w:hideMark/>
          </w:tcPr>
          <w:p w:rsidR="00000000" w:rsidRDefault="00000000">
            <w:r>
              <w:t>Instrument family</w:t>
            </w:r>
            <w:r>
              <w:br/>
              <w:t xml:space="preserve">Only applicable to </w:t>
            </w:r>
            <w:r>
              <w:rPr>
                <w:rStyle w:val="HTML"/>
              </w:rPr>
              <w:t>FUTURES</w:t>
            </w:r>
            <w:r>
              <w:t>/</w:t>
            </w:r>
            <w:r>
              <w:rPr>
                <w:rStyle w:val="HTML"/>
              </w:rPr>
              <w:t>SWAP</w:t>
            </w:r>
            <w:r>
              <w:t>/</w:t>
            </w:r>
            <w:r>
              <w:rPr>
                <w:rStyle w:val="HTML"/>
              </w:rPr>
              <w:t>OPTION</w:t>
            </w:r>
            <w:r>
              <w:br/>
              <w:t xml:space="preserve">Only applicable to </w:t>
            </w:r>
            <w:r>
              <w:rPr>
                <w:rStyle w:val="HTML"/>
              </w:rPr>
              <w:t>contract grid</w:t>
            </w:r>
          </w:p>
        </w:tc>
      </w:tr>
      <w:tr w:rsidR="00000000">
        <w:trPr>
          <w:divId w:val="175387555"/>
          <w:tblCellSpacing w:w="15" w:type="dxa"/>
        </w:trPr>
        <w:tc>
          <w:tcPr>
            <w:tcW w:w="0" w:type="auto"/>
            <w:vAlign w:val="center"/>
            <w:hideMark/>
          </w:tcPr>
          <w:p w:rsidR="00000000" w:rsidRDefault="00000000">
            <w:r>
              <w:t>ordFrozen</w:t>
            </w:r>
          </w:p>
        </w:tc>
        <w:tc>
          <w:tcPr>
            <w:tcW w:w="0" w:type="auto"/>
            <w:vAlign w:val="center"/>
            <w:hideMark/>
          </w:tcPr>
          <w:p w:rsidR="00000000" w:rsidRDefault="00000000">
            <w:r>
              <w:t>String</w:t>
            </w:r>
          </w:p>
        </w:tc>
        <w:tc>
          <w:tcPr>
            <w:tcW w:w="0" w:type="auto"/>
            <w:vAlign w:val="center"/>
            <w:hideMark/>
          </w:tcPr>
          <w:p w:rsidR="00000000" w:rsidRDefault="00000000">
            <w:r>
              <w:t>Margin used by pending orders</w:t>
            </w:r>
            <w:r>
              <w:br/>
              <w:t xml:space="preserve">Only applicable to </w:t>
            </w:r>
            <w:r>
              <w:rPr>
                <w:rStyle w:val="HTML"/>
              </w:rPr>
              <w:t>contract grid</w:t>
            </w:r>
          </w:p>
        </w:tc>
      </w:tr>
      <w:tr w:rsidR="00000000">
        <w:trPr>
          <w:divId w:val="175387555"/>
          <w:tblCellSpacing w:w="15" w:type="dxa"/>
        </w:trPr>
        <w:tc>
          <w:tcPr>
            <w:tcW w:w="0" w:type="auto"/>
            <w:vAlign w:val="center"/>
            <w:hideMark/>
          </w:tcPr>
          <w:p w:rsidR="00000000" w:rsidRDefault="00000000">
            <w:r>
              <w:t>availEq</w:t>
            </w:r>
          </w:p>
        </w:tc>
        <w:tc>
          <w:tcPr>
            <w:tcW w:w="0" w:type="auto"/>
            <w:vAlign w:val="center"/>
            <w:hideMark/>
          </w:tcPr>
          <w:p w:rsidR="00000000" w:rsidRDefault="00000000">
            <w:r>
              <w:t>String</w:t>
            </w:r>
          </w:p>
        </w:tc>
        <w:tc>
          <w:tcPr>
            <w:tcW w:w="0" w:type="auto"/>
            <w:vAlign w:val="center"/>
            <w:hideMark/>
          </w:tcPr>
          <w:p w:rsidR="00000000" w:rsidRDefault="00000000">
            <w:r>
              <w:t>Available margin</w:t>
            </w:r>
            <w:r>
              <w:br/>
              <w:t xml:space="preserve">Only applicable to </w:t>
            </w:r>
            <w:r>
              <w:rPr>
                <w:rStyle w:val="HTML"/>
              </w:rPr>
              <w:t>contract grid</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r w:rsidR="00000000">
        <w:trPr>
          <w:divId w:val="175387555"/>
          <w:tblCellSpacing w:w="15" w:type="dxa"/>
        </w:trPr>
        <w:tc>
          <w:tcPr>
            <w:tcW w:w="0" w:type="auto"/>
            <w:vAlign w:val="center"/>
            <w:hideMark/>
          </w:tcPr>
          <w:p w:rsidR="00000000" w:rsidRDefault="00000000">
            <w:r>
              <w:t>profitSharingRatio</w:t>
            </w:r>
          </w:p>
        </w:tc>
        <w:tc>
          <w:tcPr>
            <w:tcW w:w="0" w:type="auto"/>
            <w:vAlign w:val="center"/>
            <w:hideMark/>
          </w:tcPr>
          <w:p w:rsidR="00000000" w:rsidRDefault="00000000">
            <w:r>
              <w:t>String</w:t>
            </w:r>
          </w:p>
        </w:tc>
        <w:tc>
          <w:tcPr>
            <w:tcW w:w="0" w:type="auto"/>
            <w:vAlign w:val="center"/>
            <w:hideMark/>
          </w:tcPr>
          <w:p w:rsidR="00000000" w:rsidRDefault="00000000">
            <w:r>
              <w:t>Profit sharing ratio</w:t>
            </w:r>
            <w:r>
              <w:br/>
              <w:t>Value range [0, 0.3]</w:t>
            </w:r>
            <w:r>
              <w:br/>
              <w:t>If it is a normal order (neither copy order nor lead order), this field returns ""</w:t>
            </w:r>
          </w:p>
        </w:tc>
      </w:tr>
      <w:tr w:rsidR="00000000">
        <w:trPr>
          <w:divId w:val="175387555"/>
          <w:tblCellSpacing w:w="15" w:type="dxa"/>
        </w:trPr>
        <w:tc>
          <w:tcPr>
            <w:tcW w:w="0" w:type="auto"/>
            <w:vAlign w:val="center"/>
            <w:hideMark/>
          </w:tcPr>
          <w:p w:rsidR="00000000" w:rsidRDefault="00000000">
            <w:r>
              <w:t>copyType</w:t>
            </w:r>
          </w:p>
        </w:tc>
        <w:tc>
          <w:tcPr>
            <w:tcW w:w="0" w:type="auto"/>
            <w:vAlign w:val="center"/>
            <w:hideMark/>
          </w:tcPr>
          <w:p w:rsidR="00000000" w:rsidRDefault="00000000">
            <w:r>
              <w:t>String</w:t>
            </w:r>
          </w:p>
        </w:tc>
        <w:tc>
          <w:tcPr>
            <w:tcW w:w="0" w:type="auto"/>
            <w:vAlign w:val="center"/>
            <w:hideMark/>
          </w:tcPr>
          <w:p w:rsidR="00000000" w:rsidRDefault="00000000">
            <w:r>
              <w:t>Profit sharing order type</w:t>
            </w:r>
            <w:r>
              <w:br/>
            </w:r>
            <w:r>
              <w:rPr>
                <w:rStyle w:val="HTML"/>
              </w:rPr>
              <w:t>0</w:t>
            </w:r>
            <w:r>
              <w:t>: Normal order</w:t>
            </w:r>
            <w:r>
              <w:br/>
            </w:r>
            <w:r>
              <w:rPr>
                <w:rStyle w:val="HTML"/>
              </w:rPr>
              <w:t>1</w:t>
            </w:r>
            <w:r>
              <w:t>: Copy order without profit sharing</w:t>
            </w:r>
            <w:r>
              <w:br/>
            </w:r>
            <w:r>
              <w:rPr>
                <w:rStyle w:val="HTML"/>
              </w:rPr>
              <w:t>2</w:t>
            </w:r>
            <w:r>
              <w:t>: Copy order with profit sharing</w:t>
            </w:r>
            <w:r>
              <w:br/>
            </w:r>
            <w:r>
              <w:rPr>
                <w:rStyle w:val="HTML"/>
              </w:rPr>
              <w:t>3</w:t>
            </w:r>
            <w:r>
              <w:t>: Lead order</w:t>
            </w:r>
          </w:p>
        </w:tc>
      </w:tr>
      <w:tr w:rsidR="00000000">
        <w:trPr>
          <w:divId w:val="175387555"/>
          <w:tblCellSpacing w:w="15" w:type="dxa"/>
        </w:trPr>
        <w:tc>
          <w:tcPr>
            <w:tcW w:w="0" w:type="auto"/>
            <w:vAlign w:val="center"/>
            <w:hideMark/>
          </w:tcPr>
          <w:p w:rsidR="00000000" w:rsidRDefault="00000000">
            <w:r>
              <w:t>tpRatio</w:t>
            </w:r>
          </w:p>
        </w:tc>
        <w:tc>
          <w:tcPr>
            <w:tcW w:w="0" w:type="auto"/>
            <w:vAlign w:val="center"/>
            <w:hideMark/>
          </w:tcPr>
          <w:p w:rsidR="00000000" w:rsidRDefault="00000000">
            <w:r>
              <w:t>String</w:t>
            </w:r>
          </w:p>
        </w:tc>
        <w:tc>
          <w:tcPr>
            <w:tcW w:w="0" w:type="auto"/>
            <w:vAlign w:val="center"/>
            <w:hideMark/>
          </w:tcPr>
          <w:p w:rsidR="00000000" w:rsidRDefault="00000000">
            <w:r>
              <w:t>Take profit ratio, 0.1 represents 10%</w:t>
            </w:r>
          </w:p>
        </w:tc>
      </w:tr>
      <w:tr w:rsidR="00000000">
        <w:trPr>
          <w:divId w:val="175387555"/>
          <w:tblCellSpacing w:w="15" w:type="dxa"/>
        </w:trPr>
        <w:tc>
          <w:tcPr>
            <w:tcW w:w="0" w:type="auto"/>
            <w:vAlign w:val="center"/>
            <w:hideMark/>
          </w:tcPr>
          <w:p w:rsidR="00000000" w:rsidRDefault="00000000">
            <w:r>
              <w:t>slRatio</w:t>
            </w:r>
          </w:p>
        </w:tc>
        <w:tc>
          <w:tcPr>
            <w:tcW w:w="0" w:type="auto"/>
            <w:vAlign w:val="center"/>
            <w:hideMark/>
          </w:tcPr>
          <w:p w:rsidR="00000000" w:rsidRDefault="00000000">
            <w:r>
              <w:t>String</w:t>
            </w:r>
          </w:p>
        </w:tc>
        <w:tc>
          <w:tcPr>
            <w:tcW w:w="0" w:type="auto"/>
            <w:vAlign w:val="center"/>
            <w:hideMark/>
          </w:tcPr>
          <w:p w:rsidR="00000000" w:rsidRDefault="00000000">
            <w:r>
              <w:t>Stop loss ratio, 0.1 represents 10%</w:t>
            </w:r>
          </w:p>
        </w:tc>
      </w:tr>
      <w:tr w:rsidR="00000000">
        <w:trPr>
          <w:divId w:val="175387555"/>
          <w:tblCellSpacing w:w="15" w:type="dxa"/>
        </w:trPr>
        <w:tc>
          <w:tcPr>
            <w:tcW w:w="0" w:type="auto"/>
            <w:vAlign w:val="center"/>
            <w:hideMark/>
          </w:tcPr>
          <w:p w:rsidR="00000000" w:rsidRDefault="00000000">
            <w:r>
              <w:t>fee</w:t>
            </w:r>
          </w:p>
        </w:tc>
        <w:tc>
          <w:tcPr>
            <w:tcW w:w="0" w:type="auto"/>
            <w:vAlign w:val="center"/>
            <w:hideMark/>
          </w:tcPr>
          <w:p w:rsidR="00000000" w:rsidRDefault="00000000">
            <w:r>
              <w:t>String</w:t>
            </w:r>
          </w:p>
        </w:tc>
        <w:tc>
          <w:tcPr>
            <w:tcW w:w="0" w:type="auto"/>
            <w:vAlign w:val="center"/>
            <w:hideMark/>
          </w:tcPr>
          <w:p w:rsidR="00000000" w:rsidRDefault="00000000">
            <w:r>
              <w:t>Accumulated fee. Only applicable to contract grid, or it will be ""</w:t>
            </w:r>
          </w:p>
        </w:tc>
      </w:tr>
      <w:tr w:rsidR="00000000">
        <w:trPr>
          <w:divId w:val="175387555"/>
          <w:tblCellSpacing w:w="15" w:type="dxa"/>
        </w:trPr>
        <w:tc>
          <w:tcPr>
            <w:tcW w:w="0" w:type="auto"/>
            <w:vAlign w:val="center"/>
            <w:hideMark/>
          </w:tcPr>
          <w:p w:rsidR="00000000" w:rsidRDefault="00000000">
            <w:r>
              <w:t>fundingFee</w:t>
            </w:r>
          </w:p>
        </w:tc>
        <w:tc>
          <w:tcPr>
            <w:tcW w:w="0" w:type="auto"/>
            <w:vAlign w:val="center"/>
            <w:hideMark/>
          </w:tcPr>
          <w:p w:rsidR="00000000" w:rsidRDefault="00000000">
            <w:r>
              <w:t>String</w:t>
            </w:r>
          </w:p>
        </w:tc>
        <w:tc>
          <w:tcPr>
            <w:tcW w:w="0" w:type="auto"/>
            <w:vAlign w:val="center"/>
            <w:hideMark/>
          </w:tcPr>
          <w:p w:rsidR="00000000" w:rsidRDefault="00000000">
            <w:r>
              <w:t>Accumulated funding fee. Only applicable to contract grid, or it will be ""</w:t>
            </w:r>
          </w:p>
        </w:tc>
      </w:tr>
    </w:tbl>
    <w:p w:rsidR="00000000" w:rsidRDefault="00000000">
      <w:pPr>
        <w:pStyle w:val="3"/>
        <w:divId w:val="175387555"/>
      </w:pPr>
      <w:r>
        <w:t>GET / Grid algo order history</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/api/v5/tradingBot/grid/orders-algo-history</w:t>
      </w:r>
    </w:p>
    <w:p w:rsidR="00000000" w:rsidRDefault="00000000">
      <w:pPr>
        <w:pStyle w:val="a5"/>
        <w:ind w:left="720" w:right="720"/>
        <w:divId w:val="979505169"/>
      </w:pPr>
      <w:r>
        <w:t>Request Example</w:t>
      </w:r>
    </w:p>
    <w:p w:rsidR="00000000" w:rsidRDefault="00000000">
      <w:pPr>
        <w:pStyle w:val="HTML0"/>
        <w:divId w:val="1629118792"/>
        <w:rPr>
          <w:rStyle w:val="HTML"/>
        </w:rPr>
      </w:pPr>
      <w:r>
        <w:rPr>
          <w:rStyle w:val="HTML"/>
        </w:rPr>
        <w:t>GET /api/v5/tradingBot/grid/orders-algo-history?algoOrdType</w:t>
      </w:r>
      <w:r>
        <w:rPr>
          <w:rStyle w:val="o"/>
        </w:rPr>
        <w:t>=</w:t>
      </w:r>
      <w:r>
        <w:rPr>
          <w:rStyle w:val="HTML"/>
        </w:rPr>
        <w:t>grid</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1058"/>
        <w:gridCol w:w="5073"/>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algoOrdType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 order type</w:t>
            </w:r>
            <w:r>
              <w:br/>
            </w:r>
            <w:r>
              <w:rPr>
                <w:rStyle w:val="HTML"/>
              </w:rPr>
              <w:t>grid</w:t>
            </w:r>
            <w:r>
              <w:t>: Spot grid</w:t>
            </w:r>
            <w:r>
              <w:br/>
            </w:r>
            <w:r>
              <w:rPr>
                <w:rStyle w:val="HTML"/>
              </w:rPr>
              <w:t>contract_grid</w:t>
            </w:r>
            <w:r>
              <w:t>: Contract grid</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Instrument ID, e.g. </w:t>
            </w:r>
            <w:r>
              <w:rPr>
                <w:rStyle w:val="HTML"/>
              </w:rPr>
              <w:t>BTC-USDT</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type</w:t>
            </w:r>
            <w:r>
              <w:br/>
            </w:r>
            <w:r>
              <w:rPr>
                <w:rStyle w:val="HTML"/>
              </w:rPr>
              <w:t>SPOT</w:t>
            </w:r>
            <w:r>
              <w:br/>
            </w:r>
            <w:r>
              <w:rPr>
                <w:rStyle w:val="HTML"/>
              </w:rPr>
              <w:t>MARGIN</w:t>
            </w:r>
            <w:r>
              <w:br/>
            </w:r>
            <w:r>
              <w:rPr>
                <w:rStyle w:val="HTML"/>
              </w:rPr>
              <w:t>FUTURES</w:t>
            </w:r>
            <w:r>
              <w:br/>
            </w:r>
            <w:r>
              <w:rPr>
                <w:rStyle w:val="HTML"/>
              </w:rPr>
              <w:t>SWAP</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earlier than the requested </w:t>
            </w:r>
            <w:r>
              <w:rPr>
                <w:rStyle w:val="HTML"/>
              </w:rPr>
              <w:t>algoId</w:t>
            </w:r>
            <w:r>
              <w:t>.</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newer than the requested </w:t>
            </w:r>
            <w:r>
              <w:rPr>
                <w:rStyle w:val="HTML"/>
              </w:rPr>
              <w:t>algoId</w:t>
            </w:r>
            <w:r>
              <w:t>.</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Number of results per request. The maximum is 100. The default is 100.</w:t>
            </w:r>
          </w:p>
        </w:tc>
      </w:tr>
    </w:tbl>
    <w:p w:rsidR="00000000" w:rsidRDefault="00000000">
      <w:pPr>
        <w:pStyle w:val="a5"/>
        <w:ind w:left="720" w:right="720"/>
        <w:divId w:val="342585066"/>
      </w:pPr>
      <w:r>
        <w:t>Response Example</w:t>
      </w:r>
    </w:p>
    <w:p w:rsidR="00000000" w:rsidRDefault="00000000">
      <w:pPr>
        <w:pStyle w:val="HTML0"/>
        <w:divId w:val="688146982"/>
        <w:rPr>
          <w:rStyle w:val="w"/>
        </w:rPr>
      </w:pPr>
      <w:r>
        <w:rPr>
          <w:rStyle w:val="p"/>
        </w:rPr>
        <w:t>{</w:t>
      </w:r>
    </w:p>
    <w:p w:rsidR="00000000" w:rsidRDefault="00000000">
      <w:pPr>
        <w:pStyle w:val="HTML0"/>
        <w:divId w:val="688146982"/>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688146982"/>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688146982"/>
        <w:rPr>
          <w:rStyle w:val="w"/>
        </w:rPr>
      </w:pPr>
      <w:r>
        <w:rPr>
          <w:rStyle w:val="w"/>
        </w:rPr>
        <w:t xml:space="preserve">        </w:t>
      </w:r>
      <w:r>
        <w:rPr>
          <w:rStyle w:val="p"/>
        </w:rPr>
        <w:t>{</w:t>
      </w:r>
    </w:p>
    <w:p w:rsidR="00000000" w:rsidRDefault="00000000">
      <w:pPr>
        <w:pStyle w:val="HTML0"/>
        <w:divId w:val="688146982"/>
        <w:rPr>
          <w:rStyle w:val="w"/>
        </w:rPr>
      </w:pPr>
      <w:r>
        <w:rPr>
          <w:rStyle w:val="w"/>
        </w:rPr>
        <w:t xml:space="preserve">            </w:t>
      </w:r>
      <w:r>
        <w:rPr>
          <w:rStyle w:val="nl"/>
        </w:rPr>
        <w:t>"actualLever"</w:t>
      </w:r>
      <w:r>
        <w:rPr>
          <w:rStyle w:val="p"/>
        </w:rPr>
        <w:t>:</w:t>
      </w:r>
      <w:r>
        <w:rPr>
          <w:rStyle w:val="w"/>
        </w:rPr>
        <w:t xml:space="preserve"> </w:t>
      </w:r>
      <w:r>
        <w:rPr>
          <w:rStyle w:val="s2"/>
        </w:rPr>
        <w:t>""</w:t>
      </w:r>
      <w:r>
        <w:rPr>
          <w:rStyle w:val="p"/>
        </w:rPr>
        <w:t>,</w:t>
      </w:r>
    </w:p>
    <w:p w:rsidR="00000000" w:rsidRDefault="00000000">
      <w:pPr>
        <w:pStyle w:val="HTML0"/>
        <w:divId w:val="688146982"/>
        <w:rPr>
          <w:rStyle w:val="w"/>
        </w:rPr>
      </w:pPr>
      <w:r>
        <w:rPr>
          <w:rStyle w:val="w"/>
        </w:rPr>
        <w:t xml:space="preserve">            </w:t>
      </w:r>
      <w:r>
        <w:rPr>
          <w:rStyle w:val="nl"/>
        </w:rPr>
        <w:t>"algoClOrdId"</w:t>
      </w:r>
      <w:r>
        <w:rPr>
          <w:rStyle w:val="p"/>
        </w:rPr>
        <w:t>:</w:t>
      </w:r>
      <w:r>
        <w:rPr>
          <w:rStyle w:val="w"/>
        </w:rPr>
        <w:t xml:space="preserve"> </w:t>
      </w:r>
      <w:r>
        <w:rPr>
          <w:rStyle w:val="s2"/>
        </w:rPr>
        <w:t>""</w:t>
      </w:r>
      <w:r>
        <w:rPr>
          <w:rStyle w:val="p"/>
        </w:rPr>
        <w:t>,</w:t>
      </w:r>
    </w:p>
    <w:p w:rsidR="00000000" w:rsidRDefault="00000000">
      <w:pPr>
        <w:pStyle w:val="HTML0"/>
        <w:divId w:val="688146982"/>
        <w:rPr>
          <w:rStyle w:val="w"/>
        </w:rPr>
      </w:pPr>
      <w:r>
        <w:rPr>
          <w:rStyle w:val="w"/>
        </w:rPr>
        <w:t xml:space="preserve">            </w:t>
      </w:r>
      <w:r>
        <w:rPr>
          <w:rStyle w:val="nl"/>
        </w:rPr>
        <w:t>"algoId"</w:t>
      </w:r>
      <w:r>
        <w:rPr>
          <w:rStyle w:val="p"/>
        </w:rPr>
        <w:t>:</w:t>
      </w:r>
      <w:r>
        <w:rPr>
          <w:rStyle w:val="w"/>
        </w:rPr>
        <w:t xml:space="preserve"> </w:t>
      </w:r>
      <w:r>
        <w:rPr>
          <w:rStyle w:val="s2"/>
        </w:rPr>
        <w:t>"565849588675117056"</w:t>
      </w:r>
      <w:r>
        <w:rPr>
          <w:rStyle w:val="p"/>
        </w:rPr>
        <w:t>,</w:t>
      </w:r>
    </w:p>
    <w:p w:rsidR="00000000" w:rsidRDefault="00000000">
      <w:pPr>
        <w:pStyle w:val="HTML0"/>
        <w:divId w:val="688146982"/>
        <w:rPr>
          <w:rStyle w:val="w"/>
        </w:rPr>
      </w:pPr>
      <w:r>
        <w:rPr>
          <w:rStyle w:val="w"/>
        </w:rPr>
        <w:t xml:space="preserve">            </w:t>
      </w:r>
      <w:r>
        <w:rPr>
          <w:rStyle w:val="nl"/>
        </w:rPr>
        <w:t>"algoOrdType"</w:t>
      </w:r>
      <w:r>
        <w:rPr>
          <w:rStyle w:val="p"/>
        </w:rPr>
        <w:t>:</w:t>
      </w:r>
      <w:r>
        <w:rPr>
          <w:rStyle w:val="w"/>
        </w:rPr>
        <w:t xml:space="preserve"> </w:t>
      </w:r>
      <w:r>
        <w:rPr>
          <w:rStyle w:val="s2"/>
        </w:rPr>
        <w:t>"grid"</w:t>
      </w:r>
      <w:r>
        <w:rPr>
          <w:rStyle w:val="p"/>
        </w:rPr>
        <w:t>,</w:t>
      </w:r>
    </w:p>
    <w:p w:rsidR="00000000" w:rsidRDefault="00000000">
      <w:pPr>
        <w:pStyle w:val="HTML0"/>
        <w:divId w:val="688146982"/>
        <w:rPr>
          <w:rStyle w:val="w"/>
        </w:rPr>
      </w:pPr>
      <w:r>
        <w:rPr>
          <w:rStyle w:val="w"/>
        </w:rPr>
        <w:t xml:space="preserve">            </w:t>
      </w:r>
      <w:r>
        <w:rPr>
          <w:rStyle w:val="nl"/>
        </w:rPr>
        <w:t>"arbitrageNum"</w:t>
      </w:r>
      <w:r>
        <w:rPr>
          <w:rStyle w:val="p"/>
        </w:rPr>
        <w:t>:</w:t>
      </w:r>
      <w:r>
        <w:rPr>
          <w:rStyle w:val="w"/>
        </w:rPr>
        <w:t xml:space="preserve"> </w:t>
      </w:r>
      <w:r>
        <w:rPr>
          <w:rStyle w:val="s2"/>
        </w:rPr>
        <w:t>"0"</w:t>
      </w:r>
      <w:r>
        <w:rPr>
          <w:rStyle w:val="p"/>
        </w:rPr>
        <w:t>,</w:t>
      </w:r>
    </w:p>
    <w:p w:rsidR="00000000" w:rsidRDefault="00000000">
      <w:pPr>
        <w:pStyle w:val="HTML0"/>
        <w:divId w:val="688146982"/>
        <w:rPr>
          <w:rStyle w:val="w"/>
        </w:rPr>
      </w:pPr>
      <w:r>
        <w:rPr>
          <w:rStyle w:val="w"/>
        </w:rPr>
        <w:t xml:space="preserve">            </w:t>
      </w:r>
      <w:r>
        <w:rPr>
          <w:rStyle w:val="nl"/>
        </w:rPr>
        <w:t>"availEq"</w:t>
      </w:r>
      <w:r>
        <w:rPr>
          <w:rStyle w:val="p"/>
        </w:rPr>
        <w:t>:</w:t>
      </w:r>
      <w:r>
        <w:rPr>
          <w:rStyle w:val="w"/>
        </w:rPr>
        <w:t xml:space="preserve"> </w:t>
      </w:r>
      <w:r>
        <w:rPr>
          <w:rStyle w:val="s2"/>
        </w:rPr>
        <w:t>""</w:t>
      </w:r>
      <w:r>
        <w:rPr>
          <w:rStyle w:val="p"/>
        </w:rPr>
        <w:t>,</w:t>
      </w:r>
    </w:p>
    <w:p w:rsidR="00000000" w:rsidRDefault="00000000">
      <w:pPr>
        <w:pStyle w:val="HTML0"/>
        <w:divId w:val="688146982"/>
        <w:rPr>
          <w:rStyle w:val="w"/>
        </w:rPr>
      </w:pPr>
      <w:r>
        <w:rPr>
          <w:rStyle w:val="w"/>
        </w:rPr>
        <w:t xml:space="preserve">            </w:t>
      </w:r>
      <w:r>
        <w:rPr>
          <w:rStyle w:val="nl"/>
        </w:rPr>
        <w:t>"basePos"</w:t>
      </w:r>
      <w:r>
        <w:rPr>
          <w:rStyle w:val="p"/>
        </w:rPr>
        <w:t>:</w:t>
      </w:r>
      <w:r>
        <w:rPr>
          <w:rStyle w:val="w"/>
        </w:rPr>
        <w:t xml:space="preserve"> </w:t>
      </w:r>
      <w:r>
        <w:rPr>
          <w:rStyle w:val="kc"/>
        </w:rPr>
        <w:t>false</w:t>
      </w:r>
      <w:r>
        <w:rPr>
          <w:rStyle w:val="p"/>
        </w:rPr>
        <w:t>,</w:t>
      </w:r>
    </w:p>
    <w:p w:rsidR="00000000" w:rsidRDefault="00000000">
      <w:pPr>
        <w:pStyle w:val="HTML0"/>
        <w:divId w:val="688146982"/>
        <w:rPr>
          <w:rStyle w:val="w"/>
        </w:rPr>
      </w:pPr>
      <w:r>
        <w:rPr>
          <w:rStyle w:val="w"/>
        </w:rPr>
        <w:t xml:space="preserve">            </w:t>
      </w:r>
      <w:r>
        <w:rPr>
          <w:rStyle w:val="nl"/>
        </w:rPr>
        <w:t>"baseSz"</w:t>
      </w:r>
      <w:r>
        <w:rPr>
          <w:rStyle w:val="p"/>
        </w:rPr>
        <w:t>:</w:t>
      </w:r>
      <w:r>
        <w:rPr>
          <w:rStyle w:val="w"/>
        </w:rPr>
        <w:t xml:space="preserve"> </w:t>
      </w:r>
      <w:r>
        <w:rPr>
          <w:rStyle w:val="s2"/>
        </w:rPr>
        <w:t>"0"</w:t>
      </w:r>
      <w:r>
        <w:rPr>
          <w:rStyle w:val="p"/>
        </w:rPr>
        <w:t>,</w:t>
      </w:r>
    </w:p>
    <w:p w:rsidR="00000000" w:rsidRDefault="00000000">
      <w:pPr>
        <w:pStyle w:val="HTML0"/>
        <w:divId w:val="688146982"/>
        <w:rPr>
          <w:rStyle w:val="w"/>
        </w:rPr>
      </w:pPr>
      <w:r>
        <w:rPr>
          <w:rStyle w:val="w"/>
        </w:rPr>
        <w:t xml:space="preserve">            </w:t>
      </w:r>
      <w:r>
        <w:rPr>
          <w:rStyle w:val="nl"/>
        </w:rPr>
        <w:t>"cTime"</w:t>
      </w:r>
      <w:r>
        <w:rPr>
          <w:rStyle w:val="p"/>
        </w:rPr>
        <w:t>:</w:t>
      </w:r>
      <w:r>
        <w:rPr>
          <w:rStyle w:val="w"/>
        </w:rPr>
        <w:t xml:space="preserve"> </w:t>
      </w:r>
      <w:r>
        <w:rPr>
          <w:rStyle w:val="s2"/>
        </w:rPr>
        <w:t>"1681181054927"</w:t>
      </w:r>
      <w:r>
        <w:rPr>
          <w:rStyle w:val="p"/>
        </w:rPr>
        <w:t>,</w:t>
      </w:r>
    </w:p>
    <w:p w:rsidR="00000000" w:rsidRDefault="00000000">
      <w:pPr>
        <w:pStyle w:val="HTML0"/>
        <w:divId w:val="688146982"/>
        <w:rPr>
          <w:rStyle w:val="w"/>
        </w:rPr>
      </w:pPr>
      <w:r>
        <w:rPr>
          <w:rStyle w:val="w"/>
        </w:rPr>
        <w:t xml:space="preserve">            </w:t>
      </w:r>
      <w:r>
        <w:rPr>
          <w:rStyle w:val="nl"/>
        </w:rPr>
        <w:t>"cancelType"</w:t>
      </w:r>
      <w:r>
        <w:rPr>
          <w:rStyle w:val="p"/>
        </w:rPr>
        <w:t>:</w:t>
      </w:r>
      <w:r>
        <w:rPr>
          <w:rStyle w:val="w"/>
        </w:rPr>
        <w:t xml:space="preserve"> </w:t>
      </w:r>
      <w:r>
        <w:rPr>
          <w:rStyle w:val="s2"/>
        </w:rPr>
        <w:t>"1"</w:t>
      </w:r>
      <w:r>
        <w:rPr>
          <w:rStyle w:val="p"/>
        </w:rPr>
        <w:t>,</w:t>
      </w:r>
    </w:p>
    <w:p w:rsidR="00000000" w:rsidRDefault="00000000">
      <w:pPr>
        <w:pStyle w:val="HTML0"/>
        <w:divId w:val="688146982"/>
        <w:rPr>
          <w:rStyle w:val="w"/>
        </w:rPr>
      </w:pPr>
      <w:r>
        <w:rPr>
          <w:rStyle w:val="w"/>
        </w:rPr>
        <w:t xml:space="preserve">            </w:t>
      </w:r>
      <w:r>
        <w:rPr>
          <w:rStyle w:val="nl"/>
        </w:rPr>
        <w:t>"direction"</w:t>
      </w:r>
      <w:r>
        <w:rPr>
          <w:rStyle w:val="p"/>
        </w:rPr>
        <w:t>:</w:t>
      </w:r>
      <w:r>
        <w:rPr>
          <w:rStyle w:val="w"/>
        </w:rPr>
        <w:t xml:space="preserve"> </w:t>
      </w:r>
      <w:r>
        <w:rPr>
          <w:rStyle w:val="s2"/>
        </w:rPr>
        <w:t>""</w:t>
      </w:r>
      <w:r>
        <w:rPr>
          <w:rStyle w:val="p"/>
        </w:rPr>
        <w:t>,</w:t>
      </w:r>
    </w:p>
    <w:p w:rsidR="00000000" w:rsidRDefault="00000000">
      <w:pPr>
        <w:pStyle w:val="HTML0"/>
        <w:divId w:val="688146982"/>
        <w:rPr>
          <w:rStyle w:val="w"/>
        </w:rPr>
      </w:pPr>
      <w:r>
        <w:rPr>
          <w:rStyle w:val="w"/>
        </w:rPr>
        <w:t xml:space="preserve">            </w:t>
      </w:r>
      <w:r>
        <w:rPr>
          <w:rStyle w:val="nl"/>
        </w:rPr>
        <w:t>"floatProfit"</w:t>
      </w:r>
      <w:r>
        <w:rPr>
          <w:rStyle w:val="p"/>
        </w:rPr>
        <w:t>:</w:t>
      </w:r>
      <w:r>
        <w:rPr>
          <w:rStyle w:val="w"/>
        </w:rPr>
        <w:t xml:space="preserve"> </w:t>
      </w:r>
      <w:r>
        <w:rPr>
          <w:rStyle w:val="s2"/>
        </w:rPr>
        <w:t>"0"</w:t>
      </w:r>
      <w:r>
        <w:rPr>
          <w:rStyle w:val="p"/>
        </w:rPr>
        <w:t>,</w:t>
      </w:r>
    </w:p>
    <w:p w:rsidR="00000000" w:rsidRDefault="00000000">
      <w:pPr>
        <w:pStyle w:val="HTML0"/>
        <w:divId w:val="688146982"/>
        <w:rPr>
          <w:rStyle w:val="w"/>
        </w:rPr>
      </w:pPr>
      <w:r>
        <w:rPr>
          <w:rStyle w:val="w"/>
        </w:rPr>
        <w:t xml:space="preserve">            </w:t>
      </w:r>
      <w:r>
        <w:rPr>
          <w:rStyle w:val="nl"/>
        </w:rPr>
        <w:t>"gridNum"</w:t>
      </w:r>
      <w:r>
        <w:rPr>
          <w:rStyle w:val="p"/>
        </w:rPr>
        <w:t>:</w:t>
      </w:r>
      <w:r>
        <w:rPr>
          <w:rStyle w:val="w"/>
        </w:rPr>
        <w:t xml:space="preserve"> </w:t>
      </w:r>
      <w:r>
        <w:rPr>
          <w:rStyle w:val="s2"/>
        </w:rPr>
        <w:t>"10"</w:t>
      </w:r>
      <w:r>
        <w:rPr>
          <w:rStyle w:val="p"/>
        </w:rPr>
        <w:t>,</w:t>
      </w:r>
    </w:p>
    <w:p w:rsidR="00000000" w:rsidRDefault="00000000">
      <w:pPr>
        <w:pStyle w:val="HTML0"/>
        <w:divId w:val="688146982"/>
        <w:rPr>
          <w:rStyle w:val="w"/>
        </w:rPr>
      </w:pPr>
      <w:r>
        <w:rPr>
          <w:rStyle w:val="w"/>
        </w:rPr>
        <w:t xml:space="preserve">            </w:t>
      </w:r>
      <w:r>
        <w:rPr>
          <w:rStyle w:val="nl"/>
        </w:rPr>
        <w:t>"gridProfit"</w:t>
      </w:r>
      <w:r>
        <w:rPr>
          <w:rStyle w:val="p"/>
        </w:rPr>
        <w:t>:</w:t>
      </w:r>
      <w:r>
        <w:rPr>
          <w:rStyle w:val="w"/>
        </w:rPr>
        <w:t xml:space="preserve"> </w:t>
      </w:r>
      <w:r>
        <w:rPr>
          <w:rStyle w:val="s2"/>
        </w:rPr>
        <w:t>"0"</w:t>
      </w:r>
      <w:r>
        <w:rPr>
          <w:rStyle w:val="p"/>
        </w:rPr>
        <w:t>,</w:t>
      </w:r>
    </w:p>
    <w:p w:rsidR="00000000" w:rsidRDefault="00000000">
      <w:pPr>
        <w:pStyle w:val="HTML0"/>
        <w:divId w:val="688146982"/>
        <w:rPr>
          <w:rStyle w:val="w"/>
        </w:rPr>
      </w:pPr>
      <w:r>
        <w:rPr>
          <w:rStyle w:val="w"/>
        </w:rPr>
        <w:t xml:space="preserve">            </w:t>
      </w:r>
      <w:r>
        <w:rPr>
          <w:rStyle w:val="nl"/>
        </w:rPr>
        <w:t>"instFamily"</w:t>
      </w:r>
      <w:r>
        <w:rPr>
          <w:rStyle w:val="p"/>
        </w:rPr>
        <w:t>:</w:t>
      </w:r>
      <w:r>
        <w:rPr>
          <w:rStyle w:val="w"/>
        </w:rPr>
        <w:t xml:space="preserve"> </w:t>
      </w:r>
      <w:r>
        <w:rPr>
          <w:rStyle w:val="s2"/>
        </w:rPr>
        <w:t>""</w:t>
      </w:r>
      <w:r>
        <w:rPr>
          <w:rStyle w:val="p"/>
        </w:rPr>
        <w:t>,</w:t>
      </w:r>
    </w:p>
    <w:p w:rsidR="00000000" w:rsidRDefault="00000000">
      <w:pPr>
        <w:pStyle w:val="HTML0"/>
        <w:divId w:val="688146982"/>
        <w:rPr>
          <w:rStyle w:val="w"/>
        </w:rPr>
      </w:pPr>
      <w:r>
        <w:rPr>
          <w:rStyle w:val="w"/>
        </w:rPr>
        <w:t xml:space="preserve">            </w:t>
      </w:r>
      <w:r>
        <w:rPr>
          <w:rStyle w:val="nl"/>
        </w:rPr>
        <w:t>"instId"</w:t>
      </w:r>
      <w:r>
        <w:rPr>
          <w:rStyle w:val="p"/>
        </w:rPr>
        <w:t>:</w:t>
      </w:r>
      <w:r>
        <w:rPr>
          <w:rStyle w:val="w"/>
        </w:rPr>
        <w:t xml:space="preserve"> </w:t>
      </w:r>
      <w:r>
        <w:rPr>
          <w:rStyle w:val="s2"/>
        </w:rPr>
        <w:t>"BTC-USDT"</w:t>
      </w:r>
      <w:r>
        <w:rPr>
          <w:rStyle w:val="p"/>
        </w:rPr>
        <w:t>,</w:t>
      </w:r>
    </w:p>
    <w:p w:rsidR="00000000" w:rsidRDefault="00000000">
      <w:pPr>
        <w:pStyle w:val="HTML0"/>
        <w:divId w:val="688146982"/>
        <w:rPr>
          <w:rStyle w:val="w"/>
        </w:rPr>
      </w:pPr>
      <w:r>
        <w:rPr>
          <w:rStyle w:val="w"/>
        </w:rPr>
        <w:t xml:space="preserve">            </w:t>
      </w:r>
      <w:r>
        <w:rPr>
          <w:rStyle w:val="nl"/>
        </w:rPr>
        <w:t>"instType"</w:t>
      </w:r>
      <w:r>
        <w:rPr>
          <w:rStyle w:val="p"/>
        </w:rPr>
        <w:t>:</w:t>
      </w:r>
      <w:r>
        <w:rPr>
          <w:rStyle w:val="w"/>
        </w:rPr>
        <w:t xml:space="preserve"> </w:t>
      </w:r>
      <w:r>
        <w:rPr>
          <w:rStyle w:val="s2"/>
        </w:rPr>
        <w:t>"SPOT"</w:t>
      </w:r>
      <w:r>
        <w:rPr>
          <w:rStyle w:val="p"/>
        </w:rPr>
        <w:t>,</w:t>
      </w:r>
    </w:p>
    <w:p w:rsidR="00000000" w:rsidRDefault="00000000">
      <w:pPr>
        <w:pStyle w:val="HTML0"/>
        <w:divId w:val="688146982"/>
        <w:rPr>
          <w:rStyle w:val="w"/>
        </w:rPr>
      </w:pPr>
      <w:r>
        <w:rPr>
          <w:rStyle w:val="w"/>
        </w:rPr>
        <w:t xml:space="preserve">            </w:t>
      </w:r>
      <w:r>
        <w:rPr>
          <w:rStyle w:val="nl"/>
        </w:rPr>
        <w:t>"investment"</w:t>
      </w:r>
      <w:r>
        <w:rPr>
          <w:rStyle w:val="p"/>
        </w:rPr>
        <w:t>:</w:t>
      </w:r>
      <w:r>
        <w:rPr>
          <w:rStyle w:val="w"/>
        </w:rPr>
        <w:t xml:space="preserve"> </w:t>
      </w:r>
      <w:r>
        <w:rPr>
          <w:rStyle w:val="s2"/>
        </w:rPr>
        <w:t>"25"</w:t>
      </w:r>
      <w:r>
        <w:rPr>
          <w:rStyle w:val="p"/>
        </w:rPr>
        <w:t>,</w:t>
      </w:r>
    </w:p>
    <w:p w:rsidR="00000000" w:rsidRDefault="00000000">
      <w:pPr>
        <w:pStyle w:val="HTML0"/>
        <w:divId w:val="688146982"/>
        <w:rPr>
          <w:rStyle w:val="w"/>
        </w:rPr>
      </w:pPr>
      <w:r>
        <w:rPr>
          <w:rStyle w:val="w"/>
        </w:rPr>
        <w:t xml:space="preserve">            </w:t>
      </w:r>
      <w:r>
        <w:rPr>
          <w:rStyle w:val="nl"/>
        </w:rPr>
        <w:t>"lever"</w:t>
      </w:r>
      <w:r>
        <w:rPr>
          <w:rStyle w:val="p"/>
        </w:rPr>
        <w:t>:</w:t>
      </w:r>
      <w:r>
        <w:rPr>
          <w:rStyle w:val="w"/>
        </w:rPr>
        <w:t xml:space="preserve"> </w:t>
      </w:r>
      <w:r>
        <w:rPr>
          <w:rStyle w:val="s2"/>
        </w:rPr>
        <w:t>"0"</w:t>
      </w:r>
      <w:r>
        <w:rPr>
          <w:rStyle w:val="p"/>
        </w:rPr>
        <w:t>,</w:t>
      </w:r>
    </w:p>
    <w:p w:rsidR="00000000" w:rsidRDefault="00000000">
      <w:pPr>
        <w:pStyle w:val="HTML0"/>
        <w:divId w:val="688146982"/>
        <w:rPr>
          <w:rStyle w:val="w"/>
        </w:rPr>
      </w:pPr>
      <w:r>
        <w:rPr>
          <w:rStyle w:val="w"/>
        </w:rPr>
        <w:t xml:space="preserve">            </w:t>
      </w:r>
      <w:r>
        <w:rPr>
          <w:rStyle w:val="nl"/>
        </w:rPr>
        <w:t>"liqPx"</w:t>
      </w:r>
      <w:r>
        <w:rPr>
          <w:rStyle w:val="p"/>
        </w:rPr>
        <w:t>:</w:t>
      </w:r>
      <w:r>
        <w:rPr>
          <w:rStyle w:val="w"/>
        </w:rPr>
        <w:t xml:space="preserve"> </w:t>
      </w:r>
      <w:r>
        <w:rPr>
          <w:rStyle w:val="s2"/>
        </w:rPr>
        <w:t>""</w:t>
      </w:r>
      <w:r>
        <w:rPr>
          <w:rStyle w:val="p"/>
        </w:rPr>
        <w:t>,</w:t>
      </w:r>
    </w:p>
    <w:p w:rsidR="00000000" w:rsidRDefault="00000000">
      <w:pPr>
        <w:pStyle w:val="HTML0"/>
        <w:divId w:val="688146982"/>
        <w:rPr>
          <w:rStyle w:val="w"/>
        </w:rPr>
      </w:pPr>
      <w:r>
        <w:rPr>
          <w:rStyle w:val="w"/>
        </w:rPr>
        <w:t xml:space="preserve">            </w:t>
      </w:r>
      <w:r>
        <w:rPr>
          <w:rStyle w:val="nl"/>
        </w:rPr>
        <w:t>"maxPx"</w:t>
      </w:r>
      <w:r>
        <w:rPr>
          <w:rStyle w:val="p"/>
        </w:rPr>
        <w:t>:</w:t>
      </w:r>
      <w:r>
        <w:rPr>
          <w:rStyle w:val="w"/>
        </w:rPr>
        <w:t xml:space="preserve"> </w:t>
      </w:r>
      <w:r>
        <w:rPr>
          <w:rStyle w:val="s2"/>
        </w:rPr>
        <w:t>"5000"</w:t>
      </w:r>
      <w:r>
        <w:rPr>
          <w:rStyle w:val="p"/>
        </w:rPr>
        <w:t>,</w:t>
      </w:r>
    </w:p>
    <w:p w:rsidR="00000000" w:rsidRDefault="00000000">
      <w:pPr>
        <w:pStyle w:val="HTML0"/>
        <w:divId w:val="688146982"/>
        <w:rPr>
          <w:rStyle w:val="w"/>
        </w:rPr>
      </w:pPr>
      <w:r>
        <w:rPr>
          <w:rStyle w:val="w"/>
        </w:rPr>
        <w:t xml:space="preserve">            </w:t>
      </w:r>
      <w:r>
        <w:rPr>
          <w:rStyle w:val="nl"/>
        </w:rPr>
        <w:t>"minPx"</w:t>
      </w:r>
      <w:r>
        <w:rPr>
          <w:rStyle w:val="p"/>
        </w:rPr>
        <w:t>:</w:t>
      </w:r>
      <w:r>
        <w:rPr>
          <w:rStyle w:val="w"/>
        </w:rPr>
        <w:t xml:space="preserve"> </w:t>
      </w:r>
      <w:r>
        <w:rPr>
          <w:rStyle w:val="s2"/>
        </w:rPr>
        <w:t>"400"</w:t>
      </w:r>
      <w:r>
        <w:rPr>
          <w:rStyle w:val="p"/>
        </w:rPr>
        <w:t>,</w:t>
      </w:r>
    </w:p>
    <w:p w:rsidR="00000000" w:rsidRDefault="00000000">
      <w:pPr>
        <w:pStyle w:val="HTML0"/>
        <w:divId w:val="688146982"/>
        <w:rPr>
          <w:rStyle w:val="w"/>
        </w:rPr>
      </w:pPr>
      <w:r>
        <w:rPr>
          <w:rStyle w:val="w"/>
        </w:rPr>
        <w:t xml:space="preserve">            </w:t>
      </w:r>
      <w:r>
        <w:rPr>
          <w:rStyle w:val="nl"/>
        </w:rPr>
        <w:t>"ordFrozen"</w:t>
      </w:r>
      <w:r>
        <w:rPr>
          <w:rStyle w:val="p"/>
        </w:rPr>
        <w:t>:</w:t>
      </w:r>
      <w:r>
        <w:rPr>
          <w:rStyle w:val="w"/>
        </w:rPr>
        <w:t xml:space="preserve"> </w:t>
      </w:r>
      <w:r>
        <w:rPr>
          <w:rStyle w:val="s2"/>
        </w:rPr>
        <w:t>""</w:t>
      </w:r>
      <w:r>
        <w:rPr>
          <w:rStyle w:val="p"/>
        </w:rPr>
        <w:t>,</w:t>
      </w:r>
    </w:p>
    <w:p w:rsidR="00000000" w:rsidRDefault="00000000">
      <w:pPr>
        <w:pStyle w:val="HTML0"/>
        <w:divId w:val="688146982"/>
        <w:rPr>
          <w:rStyle w:val="w"/>
        </w:rPr>
      </w:pPr>
      <w:r>
        <w:rPr>
          <w:rStyle w:val="w"/>
        </w:rPr>
        <w:t xml:space="preserve">            </w:t>
      </w:r>
      <w:r>
        <w:rPr>
          <w:rStyle w:val="nl"/>
        </w:rPr>
        <w:t>"pnlRatio"</w:t>
      </w:r>
      <w:r>
        <w:rPr>
          <w:rStyle w:val="p"/>
        </w:rPr>
        <w:t>:</w:t>
      </w:r>
      <w:r>
        <w:rPr>
          <w:rStyle w:val="w"/>
        </w:rPr>
        <w:t xml:space="preserve"> </w:t>
      </w:r>
      <w:r>
        <w:rPr>
          <w:rStyle w:val="s2"/>
        </w:rPr>
        <w:t>"0"</w:t>
      </w:r>
      <w:r>
        <w:rPr>
          <w:rStyle w:val="p"/>
        </w:rPr>
        <w:t>,</w:t>
      </w:r>
    </w:p>
    <w:p w:rsidR="00000000" w:rsidRDefault="00000000">
      <w:pPr>
        <w:pStyle w:val="HTML0"/>
        <w:divId w:val="688146982"/>
        <w:rPr>
          <w:rStyle w:val="w"/>
        </w:rPr>
      </w:pPr>
      <w:r>
        <w:rPr>
          <w:rStyle w:val="w"/>
        </w:rPr>
        <w:t xml:space="preserve">            </w:t>
      </w:r>
      <w:r>
        <w:rPr>
          <w:rStyle w:val="nl"/>
        </w:rPr>
        <w:t>"quoteSz"</w:t>
      </w:r>
      <w:r>
        <w:rPr>
          <w:rStyle w:val="p"/>
        </w:rPr>
        <w:t>:</w:t>
      </w:r>
      <w:r>
        <w:rPr>
          <w:rStyle w:val="w"/>
        </w:rPr>
        <w:t xml:space="preserve"> </w:t>
      </w:r>
      <w:r>
        <w:rPr>
          <w:rStyle w:val="s2"/>
        </w:rPr>
        <w:t>"25"</w:t>
      </w:r>
      <w:r>
        <w:rPr>
          <w:rStyle w:val="p"/>
        </w:rPr>
        <w:t>,</w:t>
      </w:r>
    </w:p>
    <w:p w:rsidR="00000000" w:rsidRDefault="00000000">
      <w:pPr>
        <w:pStyle w:val="HTML0"/>
        <w:divId w:val="688146982"/>
        <w:rPr>
          <w:rStyle w:val="w"/>
        </w:rPr>
      </w:pPr>
      <w:r>
        <w:rPr>
          <w:rStyle w:val="w"/>
        </w:rPr>
        <w:t xml:space="preserve">            </w:t>
      </w:r>
      <w:r>
        <w:rPr>
          <w:rStyle w:val="nl"/>
        </w:rPr>
        <w:t>"rebateTrans"</w:t>
      </w:r>
      <w:r>
        <w:rPr>
          <w:rStyle w:val="p"/>
        </w:rPr>
        <w:t>:</w:t>
      </w:r>
      <w:r>
        <w:rPr>
          <w:rStyle w:val="w"/>
        </w:rPr>
        <w:t xml:space="preserve"> </w:t>
      </w:r>
      <w:r>
        <w:rPr>
          <w:rStyle w:val="p"/>
        </w:rPr>
        <w:t>[</w:t>
      </w:r>
    </w:p>
    <w:p w:rsidR="00000000" w:rsidRDefault="00000000">
      <w:pPr>
        <w:pStyle w:val="HTML0"/>
        <w:divId w:val="688146982"/>
        <w:rPr>
          <w:rStyle w:val="w"/>
        </w:rPr>
      </w:pPr>
      <w:r>
        <w:rPr>
          <w:rStyle w:val="w"/>
        </w:rPr>
        <w:t xml:space="preserve">                </w:t>
      </w:r>
      <w:r>
        <w:rPr>
          <w:rStyle w:val="p"/>
        </w:rPr>
        <w:t>{</w:t>
      </w:r>
    </w:p>
    <w:p w:rsidR="00000000" w:rsidRDefault="00000000">
      <w:pPr>
        <w:pStyle w:val="HTML0"/>
        <w:divId w:val="688146982"/>
        <w:rPr>
          <w:rStyle w:val="w"/>
        </w:rPr>
      </w:pPr>
      <w:r>
        <w:rPr>
          <w:rStyle w:val="w"/>
        </w:rPr>
        <w:t xml:space="preserve">                    </w:t>
      </w:r>
      <w:r>
        <w:rPr>
          <w:rStyle w:val="nl"/>
        </w:rPr>
        <w:t>"rebate"</w:t>
      </w:r>
      <w:r>
        <w:rPr>
          <w:rStyle w:val="p"/>
        </w:rPr>
        <w:t>:</w:t>
      </w:r>
      <w:r>
        <w:rPr>
          <w:rStyle w:val="w"/>
        </w:rPr>
        <w:t xml:space="preserve"> </w:t>
      </w:r>
      <w:r>
        <w:rPr>
          <w:rStyle w:val="s2"/>
        </w:rPr>
        <w:t>"0"</w:t>
      </w:r>
      <w:r>
        <w:rPr>
          <w:rStyle w:val="p"/>
        </w:rPr>
        <w:t>,</w:t>
      </w:r>
    </w:p>
    <w:p w:rsidR="00000000" w:rsidRDefault="00000000">
      <w:pPr>
        <w:pStyle w:val="HTML0"/>
        <w:divId w:val="688146982"/>
        <w:rPr>
          <w:rStyle w:val="w"/>
        </w:rPr>
      </w:pPr>
      <w:r>
        <w:rPr>
          <w:rStyle w:val="w"/>
        </w:rPr>
        <w:t xml:space="preserve">                    </w:t>
      </w:r>
      <w:r>
        <w:rPr>
          <w:rStyle w:val="nl"/>
        </w:rPr>
        <w:t>"rebateCcy"</w:t>
      </w:r>
      <w:r>
        <w:rPr>
          <w:rStyle w:val="p"/>
        </w:rPr>
        <w:t>:</w:t>
      </w:r>
      <w:r>
        <w:rPr>
          <w:rStyle w:val="w"/>
        </w:rPr>
        <w:t xml:space="preserve"> </w:t>
      </w:r>
      <w:r>
        <w:rPr>
          <w:rStyle w:val="s2"/>
        </w:rPr>
        <w:t>"BTC"</w:t>
      </w:r>
    </w:p>
    <w:p w:rsidR="00000000" w:rsidRDefault="00000000">
      <w:pPr>
        <w:pStyle w:val="HTML0"/>
        <w:divId w:val="688146982"/>
        <w:rPr>
          <w:rStyle w:val="w"/>
        </w:rPr>
      </w:pPr>
      <w:r>
        <w:rPr>
          <w:rStyle w:val="w"/>
        </w:rPr>
        <w:t xml:space="preserve">                </w:t>
      </w:r>
      <w:r>
        <w:rPr>
          <w:rStyle w:val="p"/>
        </w:rPr>
        <w:t>},</w:t>
      </w:r>
    </w:p>
    <w:p w:rsidR="00000000" w:rsidRDefault="00000000">
      <w:pPr>
        <w:pStyle w:val="HTML0"/>
        <w:divId w:val="688146982"/>
        <w:rPr>
          <w:rStyle w:val="w"/>
        </w:rPr>
      </w:pPr>
      <w:r>
        <w:rPr>
          <w:rStyle w:val="w"/>
        </w:rPr>
        <w:t xml:space="preserve">                </w:t>
      </w:r>
      <w:r>
        <w:rPr>
          <w:rStyle w:val="p"/>
        </w:rPr>
        <w:t>{</w:t>
      </w:r>
    </w:p>
    <w:p w:rsidR="00000000" w:rsidRDefault="00000000">
      <w:pPr>
        <w:pStyle w:val="HTML0"/>
        <w:divId w:val="688146982"/>
        <w:rPr>
          <w:rStyle w:val="w"/>
        </w:rPr>
      </w:pPr>
      <w:r>
        <w:rPr>
          <w:rStyle w:val="w"/>
        </w:rPr>
        <w:t xml:space="preserve">                    </w:t>
      </w:r>
      <w:r>
        <w:rPr>
          <w:rStyle w:val="nl"/>
        </w:rPr>
        <w:t>"rebate"</w:t>
      </w:r>
      <w:r>
        <w:rPr>
          <w:rStyle w:val="p"/>
        </w:rPr>
        <w:t>:</w:t>
      </w:r>
      <w:r>
        <w:rPr>
          <w:rStyle w:val="w"/>
        </w:rPr>
        <w:t xml:space="preserve"> </w:t>
      </w:r>
      <w:r>
        <w:rPr>
          <w:rStyle w:val="s2"/>
        </w:rPr>
        <w:t>"0"</w:t>
      </w:r>
      <w:r>
        <w:rPr>
          <w:rStyle w:val="p"/>
        </w:rPr>
        <w:t>,</w:t>
      </w:r>
    </w:p>
    <w:p w:rsidR="00000000" w:rsidRDefault="00000000">
      <w:pPr>
        <w:pStyle w:val="HTML0"/>
        <w:divId w:val="688146982"/>
        <w:rPr>
          <w:rStyle w:val="w"/>
        </w:rPr>
      </w:pPr>
      <w:r>
        <w:rPr>
          <w:rStyle w:val="w"/>
        </w:rPr>
        <w:t xml:space="preserve">                    </w:t>
      </w:r>
      <w:r>
        <w:rPr>
          <w:rStyle w:val="nl"/>
        </w:rPr>
        <w:t>"rebateCcy"</w:t>
      </w:r>
      <w:r>
        <w:rPr>
          <w:rStyle w:val="p"/>
        </w:rPr>
        <w:t>:</w:t>
      </w:r>
      <w:r>
        <w:rPr>
          <w:rStyle w:val="w"/>
        </w:rPr>
        <w:t xml:space="preserve"> </w:t>
      </w:r>
      <w:r>
        <w:rPr>
          <w:rStyle w:val="s2"/>
        </w:rPr>
        <w:t>"USDT"</w:t>
      </w:r>
    </w:p>
    <w:p w:rsidR="00000000" w:rsidRDefault="00000000">
      <w:pPr>
        <w:pStyle w:val="HTML0"/>
        <w:divId w:val="688146982"/>
        <w:rPr>
          <w:rStyle w:val="w"/>
        </w:rPr>
      </w:pPr>
      <w:r>
        <w:rPr>
          <w:rStyle w:val="w"/>
        </w:rPr>
        <w:t xml:space="preserve">                </w:t>
      </w:r>
      <w:r>
        <w:rPr>
          <w:rStyle w:val="p"/>
        </w:rPr>
        <w:t>}</w:t>
      </w:r>
    </w:p>
    <w:p w:rsidR="00000000" w:rsidRDefault="00000000">
      <w:pPr>
        <w:pStyle w:val="HTML0"/>
        <w:divId w:val="688146982"/>
        <w:rPr>
          <w:rStyle w:val="w"/>
        </w:rPr>
      </w:pPr>
      <w:r>
        <w:rPr>
          <w:rStyle w:val="w"/>
        </w:rPr>
        <w:t xml:space="preserve">            </w:t>
      </w:r>
      <w:r>
        <w:rPr>
          <w:rStyle w:val="p"/>
        </w:rPr>
        <w:t>],</w:t>
      </w:r>
    </w:p>
    <w:p w:rsidR="00000000" w:rsidRDefault="00000000">
      <w:pPr>
        <w:pStyle w:val="HTML0"/>
        <w:divId w:val="688146982"/>
        <w:rPr>
          <w:rStyle w:val="w"/>
        </w:rPr>
      </w:pPr>
      <w:r>
        <w:rPr>
          <w:rStyle w:val="w"/>
        </w:rPr>
        <w:t xml:space="preserve">            </w:t>
      </w:r>
      <w:r>
        <w:rPr>
          <w:rStyle w:val="nl"/>
        </w:rPr>
        <w:t>"runType"</w:t>
      </w:r>
      <w:r>
        <w:rPr>
          <w:rStyle w:val="p"/>
        </w:rPr>
        <w:t>:</w:t>
      </w:r>
      <w:r>
        <w:rPr>
          <w:rStyle w:val="w"/>
        </w:rPr>
        <w:t xml:space="preserve"> </w:t>
      </w:r>
      <w:r>
        <w:rPr>
          <w:rStyle w:val="s2"/>
        </w:rPr>
        <w:t>"1"</w:t>
      </w:r>
      <w:r>
        <w:rPr>
          <w:rStyle w:val="p"/>
        </w:rPr>
        <w:t>,</w:t>
      </w:r>
    </w:p>
    <w:p w:rsidR="00000000" w:rsidRDefault="00000000">
      <w:pPr>
        <w:pStyle w:val="HTML0"/>
        <w:divId w:val="688146982"/>
        <w:rPr>
          <w:rStyle w:val="w"/>
        </w:rPr>
      </w:pPr>
      <w:r>
        <w:rPr>
          <w:rStyle w:val="w"/>
        </w:rPr>
        <w:t xml:space="preserve">            </w:t>
      </w:r>
      <w:r>
        <w:rPr>
          <w:rStyle w:val="nl"/>
        </w:rPr>
        <w:t>"slTriggerPx"</w:t>
      </w:r>
      <w:r>
        <w:rPr>
          <w:rStyle w:val="p"/>
        </w:rPr>
        <w:t>:</w:t>
      </w:r>
      <w:r>
        <w:rPr>
          <w:rStyle w:val="w"/>
        </w:rPr>
        <w:t xml:space="preserve"> </w:t>
      </w:r>
      <w:r>
        <w:rPr>
          <w:rStyle w:val="s2"/>
        </w:rPr>
        <w:t>"0"</w:t>
      </w:r>
      <w:r>
        <w:rPr>
          <w:rStyle w:val="p"/>
        </w:rPr>
        <w:t>,</w:t>
      </w:r>
    </w:p>
    <w:p w:rsidR="00000000" w:rsidRDefault="00000000">
      <w:pPr>
        <w:pStyle w:val="HTML0"/>
        <w:divId w:val="688146982"/>
        <w:rPr>
          <w:rStyle w:val="w"/>
        </w:rPr>
      </w:pPr>
      <w:r>
        <w:rPr>
          <w:rStyle w:val="w"/>
        </w:rPr>
        <w:t xml:space="preserve">            </w:t>
      </w:r>
      <w:r>
        <w:rPr>
          <w:rStyle w:val="nl"/>
        </w:rPr>
        <w:t>"state"</w:t>
      </w:r>
      <w:r>
        <w:rPr>
          <w:rStyle w:val="p"/>
        </w:rPr>
        <w:t>:</w:t>
      </w:r>
      <w:r>
        <w:rPr>
          <w:rStyle w:val="w"/>
        </w:rPr>
        <w:t xml:space="preserve"> </w:t>
      </w:r>
      <w:r>
        <w:rPr>
          <w:rStyle w:val="s2"/>
        </w:rPr>
        <w:t>"stopped"</w:t>
      </w:r>
      <w:r>
        <w:rPr>
          <w:rStyle w:val="p"/>
        </w:rPr>
        <w:t>,</w:t>
      </w:r>
    </w:p>
    <w:p w:rsidR="00000000" w:rsidRDefault="00000000">
      <w:pPr>
        <w:pStyle w:val="HTML0"/>
        <w:divId w:val="688146982"/>
        <w:rPr>
          <w:rStyle w:val="w"/>
        </w:rPr>
      </w:pPr>
      <w:r>
        <w:rPr>
          <w:rStyle w:val="w"/>
        </w:rPr>
        <w:t xml:space="preserve">            </w:t>
      </w:r>
      <w:r>
        <w:rPr>
          <w:rStyle w:val="nl"/>
        </w:rPr>
        <w:t>"stopResult"</w:t>
      </w:r>
      <w:r>
        <w:rPr>
          <w:rStyle w:val="p"/>
        </w:rPr>
        <w:t>:</w:t>
      </w:r>
      <w:r>
        <w:rPr>
          <w:rStyle w:val="w"/>
        </w:rPr>
        <w:t xml:space="preserve"> </w:t>
      </w:r>
      <w:r>
        <w:rPr>
          <w:rStyle w:val="s2"/>
        </w:rPr>
        <w:t>"0"</w:t>
      </w:r>
      <w:r>
        <w:rPr>
          <w:rStyle w:val="p"/>
        </w:rPr>
        <w:t>,</w:t>
      </w:r>
    </w:p>
    <w:p w:rsidR="00000000" w:rsidRDefault="00000000">
      <w:pPr>
        <w:pStyle w:val="HTML0"/>
        <w:divId w:val="688146982"/>
        <w:rPr>
          <w:rStyle w:val="w"/>
        </w:rPr>
      </w:pPr>
      <w:r>
        <w:rPr>
          <w:rStyle w:val="w"/>
        </w:rPr>
        <w:t xml:space="preserve">            </w:t>
      </w:r>
      <w:r>
        <w:rPr>
          <w:rStyle w:val="nl"/>
        </w:rPr>
        <w:t>"stopType"</w:t>
      </w:r>
      <w:r>
        <w:rPr>
          <w:rStyle w:val="p"/>
        </w:rPr>
        <w:t>:</w:t>
      </w:r>
      <w:r>
        <w:rPr>
          <w:rStyle w:val="w"/>
        </w:rPr>
        <w:t xml:space="preserve"> </w:t>
      </w:r>
      <w:r>
        <w:rPr>
          <w:rStyle w:val="s2"/>
        </w:rPr>
        <w:t>"1"</w:t>
      </w:r>
      <w:r>
        <w:rPr>
          <w:rStyle w:val="p"/>
        </w:rPr>
        <w:t>,</w:t>
      </w:r>
    </w:p>
    <w:p w:rsidR="00000000" w:rsidRDefault="00000000">
      <w:pPr>
        <w:pStyle w:val="HTML0"/>
        <w:divId w:val="688146982"/>
        <w:rPr>
          <w:rStyle w:val="w"/>
        </w:rPr>
      </w:pPr>
      <w:r>
        <w:rPr>
          <w:rStyle w:val="w"/>
        </w:rPr>
        <w:t xml:space="preserve">            </w:t>
      </w:r>
      <w:r>
        <w:rPr>
          <w:rStyle w:val="nl"/>
        </w:rPr>
        <w:t>"sz"</w:t>
      </w:r>
      <w:r>
        <w:rPr>
          <w:rStyle w:val="p"/>
        </w:rPr>
        <w:t>:</w:t>
      </w:r>
      <w:r>
        <w:rPr>
          <w:rStyle w:val="w"/>
        </w:rPr>
        <w:t xml:space="preserve"> </w:t>
      </w:r>
      <w:r>
        <w:rPr>
          <w:rStyle w:val="s2"/>
        </w:rPr>
        <w:t>""</w:t>
      </w:r>
      <w:r>
        <w:rPr>
          <w:rStyle w:val="p"/>
        </w:rPr>
        <w:t>,</w:t>
      </w:r>
    </w:p>
    <w:p w:rsidR="00000000" w:rsidRDefault="00000000">
      <w:pPr>
        <w:pStyle w:val="HTML0"/>
        <w:divId w:val="688146982"/>
        <w:rPr>
          <w:rStyle w:val="w"/>
        </w:rPr>
      </w:pPr>
      <w:r>
        <w:rPr>
          <w:rStyle w:val="w"/>
        </w:rPr>
        <w:t xml:space="preserve">            </w:t>
      </w:r>
      <w:r>
        <w:rPr>
          <w:rStyle w:val="nl"/>
        </w:rPr>
        <w:t>"tag"</w:t>
      </w:r>
      <w:r>
        <w:rPr>
          <w:rStyle w:val="p"/>
        </w:rPr>
        <w:t>:</w:t>
      </w:r>
      <w:r>
        <w:rPr>
          <w:rStyle w:val="w"/>
        </w:rPr>
        <w:t xml:space="preserve"> </w:t>
      </w:r>
      <w:r>
        <w:rPr>
          <w:rStyle w:val="s2"/>
        </w:rPr>
        <w:t>""</w:t>
      </w:r>
      <w:r>
        <w:rPr>
          <w:rStyle w:val="p"/>
        </w:rPr>
        <w:t>,</w:t>
      </w:r>
    </w:p>
    <w:p w:rsidR="00000000" w:rsidRDefault="00000000">
      <w:pPr>
        <w:pStyle w:val="HTML0"/>
        <w:divId w:val="688146982"/>
        <w:rPr>
          <w:rStyle w:val="w"/>
        </w:rPr>
      </w:pPr>
      <w:r>
        <w:rPr>
          <w:rStyle w:val="w"/>
        </w:rPr>
        <w:t xml:space="preserve">            </w:t>
      </w:r>
      <w:r>
        <w:rPr>
          <w:rStyle w:val="nl"/>
        </w:rPr>
        <w:t>"totalPnl"</w:t>
      </w:r>
      <w:r>
        <w:rPr>
          <w:rStyle w:val="p"/>
        </w:rPr>
        <w:t>:</w:t>
      </w:r>
      <w:r>
        <w:rPr>
          <w:rStyle w:val="w"/>
        </w:rPr>
        <w:t xml:space="preserve"> </w:t>
      </w:r>
      <w:r>
        <w:rPr>
          <w:rStyle w:val="s2"/>
        </w:rPr>
        <w:t>"0"</w:t>
      </w:r>
      <w:r>
        <w:rPr>
          <w:rStyle w:val="p"/>
        </w:rPr>
        <w:t>,</w:t>
      </w:r>
    </w:p>
    <w:p w:rsidR="00000000" w:rsidRDefault="00000000">
      <w:pPr>
        <w:pStyle w:val="HTML0"/>
        <w:divId w:val="688146982"/>
        <w:rPr>
          <w:rStyle w:val="w"/>
        </w:rPr>
      </w:pPr>
      <w:r>
        <w:rPr>
          <w:rStyle w:val="w"/>
        </w:rPr>
        <w:t xml:space="preserve">            </w:t>
      </w:r>
      <w:r>
        <w:rPr>
          <w:rStyle w:val="nl"/>
        </w:rPr>
        <w:t>"tpTriggerPx"</w:t>
      </w:r>
      <w:r>
        <w:rPr>
          <w:rStyle w:val="p"/>
        </w:rPr>
        <w:t>:</w:t>
      </w:r>
      <w:r>
        <w:rPr>
          <w:rStyle w:val="w"/>
        </w:rPr>
        <w:t xml:space="preserve"> </w:t>
      </w:r>
      <w:r>
        <w:rPr>
          <w:rStyle w:val="s2"/>
        </w:rPr>
        <w:t>"0"</w:t>
      </w:r>
      <w:r>
        <w:rPr>
          <w:rStyle w:val="p"/>
        </w:rPr>
        <w:t>,</w:t>
      </w:r>
    </w:p>
    <w:p w:rsidR="00000000" w:rsidRDefault="00000000">
      <w:pPr>
        <w:pStyle w:val="HTML0"/>
        <w:divId w:val="688146982"/>
        <w:rPr>
          <w:rStyle w:val="w"/>
        </w:rPr>
      </w:pPr>
      <w:r>
        <w:rPr>
          <w:rStyle w:val="w"/>
        </w:rPr>
        <w:t xml:space="preserve">            </w:t>
      </w:r>
      <w:r>
        <w:rPr>
          <w:rStyle w:val="nl"/>
        </w:rPr>
        <w:t>"triggerParams"</w:t>
      </w:r>
      <w:r>
        <w:rPr>
          <w:rStyle w:val="p"/>
        </w:rPr>
        <w:t>:</w:t>
      </w:r>
      <w:r>
        <w:rPr>
          <w:rStyle w:val="w"/>
        </w:rPr>
        <w:t xml:space="preserve"> </w:t>
      </w:r>
      <w:r>
        <w:rPr>
          <w:rStyle w:val="p"/>
        </w:rPr>
        <w:t>[</w:t>
      </w:r>
    </w:p>
    <w:p w:rsidR="00000000" w:rsidRDefault="00000000">
      <w:pPr>
        <w:pStyle w:val="HTML0"/>
        <w:divId w:val="688146982"/>
        <w:rPr>
          <w:rStyle w:val="w"/>
        </w:rPr>
      </w:pPr>
      <w:r>
        <w:rPr>
          <w:rStyle w:val="w"/>
        </w:rPr>
        <w:t xml:space="preserve">                </w:t>
      </w:r>
      <w:r>
        <w:rPr>
          <w:rStyle w:val="p"/>
        </w:rPr>
        <w:t>{</w:t>
      </w:r>
    </w:p>
    <w:p w:rsidR="00000000" w:rsidRDefault="00000000">
      <w:pPr>
        <w:pStyle w:val="HTML0"/>
        <w:divId w:val="688146982"/>
        <w:rPr>
          <w:rStyle w:val="w"/>
        </w:rPr>
      </w:pPr>
      <w:r>
        <w:rPr>
          <w:rStyle w:val="w"/>
        </w:rPr>
        <w:t xml:space="preserve">                    </w:t>
      </w:r>
      <w:r>
        <w:rPr>
          <w:rStyle w:val="nl"/>
        </w:rPr>
        <w:t>"triggerAction"</w:t>
      </w:r>
      <w:r>
        <w:rPr>
          <w:rStyle w:val="p"/>
        </w:rPr>
        <w:t>:</w:t>
      </w:r>
      <w:r>
        <w:rPr>
          <w:rStyle w:val="w"/>
        </w:rPr>
        <w:t xml:space="preserve"> </w:t>
      </w:r>
      <w:r>
        <w:rPr>
          <w:rStyle w:val="s2"/>
        </w:rPr>
        <w:t>"start"</w:t>
      </w:r>
      <w:r>
        <w:rPr>
          <w:rStyle w:val="p"/>
        </w:rPr>
        <w:t>,</w:t>
      </w:r>
    </w:p>
    <w:p w:rsidR="00000000" w:rsidRDefault="00000000">
      <w:pPr>
        <w:pStyle w:val="HTML0"/>
        <w:divId w:val="688146982"/>
        <w:rPr>
          <w:rStyle w:val="w"/>
        </w:rPr>
      </w:pPr>
      <w:r>
        <w:rPr>
          <w:rStyle w:val="w"/>
        </w:rPr>
        <w:t xml:space="preserve">                    </w:t>
      </w:r>
      <w:r>
        <w:rPr>
          <w:rStyle w:val="nl"/>
        </w:rPr>
        <w:t>"delaySeconds"</w:t>
      </w:r>
      <w:r>
        <w:rPr>
          <w:rStyle w:val="p"/>
        </w:rPr>
        <w:t>:</w:t>
      </w:r>
      <w:r>
        <w:rPr>
          <w:rStyle w:val="w"/>
        </w:rPr>
        <w:t xml:space="preserve"> </w:t>
      </w:r>
      <w:r>
        <w:rPr>
          <w:rStyle w:val="s2"/>
        </w:rPr>
        <w:t>"0"</w:t>
      </w:r>
      <w:r>
        <w:rPr>
          <w:rStyle w:val="p"/>
        </w:rPr>
        <w:t>,</w:t>
      </w:r>
    </w:p>
    <w:p w:rsidR="00000000" w:rsidRDefault="00000000">
      <w:pPr>
        <w:pStyle w:val="HTML0"/>
        <w:divId w:val="688146982"/>
        <w:rPr>
          <w:rStyle w:val="w"/>
        </w:rPr>
      </w:pPr>
      <w:r>
        <w:rPr>
          <w:rStyle w:val="w"/>
        </w:rPr>
        <w:t xml:space="preserve">                    </w:t>
      </w:r>
      <w:r>
        <w:rPr>
          <w:rStyle w:val="nl"/>
        </w:rPr>
        <w:t>"triggerStrategy"</w:t>
      </w:r>
      <w:r>
        <w:rPr>
          <w:rStyle w:val="p"/>
        </w:rPr>
        <w:t>:</w:t>
      </w:r>
      <w:r>
        <w:rPr>
          <w:rStyle w:val="w"/>
        </w:rPr>
        <w:t xml:space="preserve"> </w:t>
      </w:r>
      <w:r>
        <w:rPr>
          <w:rStyle w:val="s2"/>
        </w:rPr>
        <w:t>"instant"</w:t>
      </w:r>
      <w:r>
        <w:rPr>
          <w:rStyle w:val="p"/>
        </w:rPr>
        <w:t>,</w:t>
      </w:r>
    </w:p>
    <w:p w:rsidR="00000000" w:rsidRDefault="00000000">
      <w:pPr>
        <w:pStyle w:val="HTML0"/>
        <w:divId w:val="688146982"/>
        <w:rPr>
          <w:rStyle w:val="w"/>
        </w:rPr>
      </w:pPr>
      <w:r>
        <w:rPr>
          <w:rStyle w:val="w"/>
        </w:rPr>
        <w:t xml:space="preserve">                    </w:t>
      </w:r>
      <w:r>
        <w:rPr>
          <w:rStyle w:val="nl"/>
        </w:rPr>
        <w:t>"triggerType"</w:t>
      </w:r>
      <w:r>
        <w:rPr>
          <w:rStyle w:val="p"/>
        </w:rPr>
        <w:t>:</w:t>
      </w:r>
      <w:r>
        <w:rPr>
          <w:rStyle w:val="w"/>
        </w:rPr>
        <w:t xml:space="preserve"> </w:t>
      </w:r>
      <w:r>
        <w:rPr>
          <w:rStyle w:val="s2"/>
        </w:rPr>
        <w:t>"auto"</w:t>
      </w:r>
      <w:r>
        <w:rPr>
          <w:rStyle w:val="p"/>
        </w:rPr>
        <w:t>,</w:t>
      </w:r>
    </w:p>
    <w:p w:rsidR="00000000" w:rsidRDefault="00000000">
      <w:pPr>
        <w:pStyle w:val="HTML0"/>
        <w:divId w:val="688146982"/>
        <w:rPr>
          <w:rStyle w:val="w"/>
        </w:rPr>
      </w:pPr>
      <w:r>
        <w:rPr>
          <w:rStyle w:val="w"/>
        </w:rPr>
        <w:t xml:space="preserve">                    </w:t>
      </w:r>
      <w:r>
        <w:rPr>
          <w:rStyle w:val="nl"/>
        </w:rPr>
        <w:t>"triggerTime"</w:t>
      </w:r>
      <w:r>
        <w:rPr>
          <w:rStyle w:val="p"/>
        </w:rPr>
        <w:t>:</w:t>
      </w:r>
      <w:r>
        <w:rPr>
          <w:rStyle w:val="w"/>
        </w:rPr>
        <w:t xml:space="preserve"> </w:t>
      </w:r>
      <w:r>
        <w:rPr>
          <w:rStyle w:val="s2"/>
        </w:rPr>
        <w:t>""</w:t>
      </w:r>
    </w:p>
    <w:p w:rsidR="00000000" w:rsidRDefault="00000000">
      <w:pPr>
        <w:pStyle w:val="HTML0"/>
        <w:divId w:val="688146982"/>
        <w:rPr>
          <w:rStyle w:val="w"/>
        </w:rPr>
      </w:pPr>
      <w:r>
        <w:rPr>
          <w:rStyle w:val="w"/>
        </w:rPr>
        <w:t xml:space="preserve">                </w:t>
      </w:r>
      <w:r>
        <w:rPr>
          <w:rStyle w:val="p"/>
        </w:rPr>
        <w:t>},</w:t>
      </w:r>
    </w:p>
    <w:p w:rsidR="00000000" w:rsidRDefault="00000000">
      <w:pPr>
        <w:pStyle w:val="HTML0"/>
        <w:divId w:val="688146982"/>
        <w:rPr>
          <w:rStyle w:val="w"/>
        </w:rPr>
      </w:pPr>
      <w:r>
        <w:rPr>
          <w:rStyle w:val="w"/>
        </w:rPr>
        <w:t xml:space="preserve">                </w:t>
      </w:r>
      <w:r>
        <w:rPr>
          <w:rStyle w:val="p"/>
        </w:rPr>
        <w:t>{</w:t>
      </w:r>
    </w:p>
    <w:p w:rsidR="00000000" w:rsidRDefault="00000000">
      <w:pPr>
        <w:pStyle w:val="HTML0"/>
        <w:divId w:val="688146982"/>
        <w:rPr>
          <w:rStyle w:val="w"/>
        </w:rPr>
      </w:pPr>
      <w:r>
        <w:rPr>
          <w:rStyle w:val="w"/>
        </w:rPr>
        <w:t xml:space="preserve">                    </w:t>
      </w:r>
      <w:r>
        <w:rPr>
          <w:rStyle w:val="nl"/>
        </w:rPr>
        <w:t>"triggerAction"</w:t>
      </w:r>
      <w:r>
        <w:rPr>
          <w:rStyle w:val="p"/>
        </w:rPr>
        <w:t>:</w:t>
      </w:r>
      <w:r>
        <w:rPr>
          <w:rStyle w:val="w"/>
        </w:rPr>
        <w:t xml:space="preserve"> </w:t>
      </w:r>
      <w:r>
        <w:rPr>
          <w:rStyle w:val="s2"/>
        </w:rPr>
        <w:t>"stop"</w:t>
      </w:r>
      <w:r>
        <w:rPr>
          <w:rStyle w:val="p"/>
        </w:rPr>
        <w:t>,</w:t>
      </w:r>
    </w:p>
    <w:p w:rsidR="00000000" w:rsidRDefault="00000000">
      <w:pPr>
        <w:pStyle w:val="HTML0"/>
        <w:divId w:val="688146982"/>
        <w:rPr>
          <w:rStyle w:val="w"/>
        </w:rPr>
      </w:pPr>
      <w:r>
        <w:rPr>
          <w:rStyle w:val="w"/>
        </w:rPr>
        <w:t xml:space="preserve">                    </w:t>
      </w:r>
      <w:r>
        <w:rPr>
          <w:rStyle w:val="nl"/>
        </w:rPr>
        <w:t>"delaySeconds"</w:t>
      </w:r>
      <w:r>
        <w:rPr>
          <w:rStyle w:val="p"/>
        </w:rPr>
        <w:t>:</w:t>
      </w:r>
      <w:r>
        <w:rPr>
          <w:rStyle w:val="w"/>
        </w:rPr>
        <w:t xml:space="preserve"> </w:t>
      </w:r>
      <w:r>
        <w:rPr>
          <w:rStyle w:val="s2"/>
        </w:rPr>
        <w:t>"0"</w:t>
      </w:r>
      <w:r>
        <w:rPr>
          <w:rStyle w:val="p"/>
        </w:rPr>
        <w:t>,</w:t>
      </w:r>
    </w:p>
    <w:p w:rsidR="00000000" w:rsidRDefault="00000000">
      <w:pPr>
        <w:pStyle w:val="HTML0"/>
        <w:divId w:val="688146982"/>
        <w:rPr>
          <w:rStyle w:val="w"/>
        </w:rPr>
      </w:pPr>
      <w:r>
        <w:rPr>
          <w:rStyle w:val="w"/>
        </w:rPr>
        <w:t xml:space="preserve">                    </w:t>
      </w:r>
      <w:r>
        <w:rPr>
          <w:rStyle w:val="nl"/>
        </w:rPr>
        <w:t>"triggerStrategy"</w:t>
      </w:r>
      <w:r>
        <w:rPr>
          <w:rStyle w:val="p"/>
        </w:rPr>
        <w:t>:</w:t>
      </w:r>
      <w:r>
        <w:rPr>
          <w:rStyle w:val="w"/>
        </w:rPr>
        <w:t xml:space="preserve"> </w:t>
      </w:r>
      <w:r>
        <w:rPr>
          <w:rStyle w:val="s2"/>
        </w:rPr>
        <w:t>"instant"</w:t>
      </w:r>
      <w:r>
        <w:rPr>
          <w:rStyle w:val="p"/>
        </w:rPr>
        <w:t>,</w:t>
      </w:r>
    </w:p>
    <w:p w:rsidR="00000000" w:rsidRDefault="00000000">
      <w:pPr>
        <w:pStyle w:val="HTML0"/>
        <w:divId w:val="688146982"/>
        <w:rPr>
          <w:rStyle w:val="w"/>
        </w:rPr>
      </w:pPr>
      <w:r>
        <w:rPr>
          <w:rStyle w:val="w"/>
        </w:rPr>
        <w:t xml:space="preserve">                    </w:t>
      </w:r>
      <w:r>
        <w:rPr>
          <w:rStyle w:val="nl"/>
        </w:rPr>
        <w:t>"stopType"</w:t>
      </w:r>
      <w:r>
        <w:rPr>
          <w:rStyle w:val="p"/>
        </w:rPr>
        <w:t>:</w:t>
      </w:r>
      <w:r>
        <w:rPr>
          <w:rStyle w:val="w"/>
        </w:rPr>
        <w:t xml:space="preserve"> </w:t>
      </w:r>
      <w:r>
        <w:rPr>
          <w:rStyle w:val="s2"/>
        </w:rPr>
        <w:t>"1"</w:t>
      </w:r>
      <w:r>
        <w:rPr>
          <w:rStyle w:val="p"/>
        </w:rPr>
        <w:t>,</w:t>
      </w:r>
    </w:p>
    <w:p w:rsidR="00000000" w:rsidRDefault="00000000">
      <w:pPr>
        <w:pStyle w:val="HTML0"/>
        <w:divId w:val="688146982"/>
        <w:rPr>
          <w:rStyle w:val="w"/>
        </w:rPr>
      </w:pPr>
      <w:r>
        <w:rPr>
          <w:rStyle w:val="w"/>
        </w:rPr>
        <w:t xml:space="preserve">                    </w:t>
      </w:r>
      <w:r>
        <w:rPr>
          <w:rStyle w:val="nl"/>
        </w:rPr>
        <w:t>"triggerType"</w:t>
      </w:r>
      <w:r>
        <w:rPr>
          <w:rStyle w:val="p"/>
        </w:rPr>
        <w:t>:</w:t>
      </w:r>
      <w:r>
        <w:rPr>
          <w:rStyle w:val="w"/>
        </w:rPr>
        <w:t xml:space="preserve"> </w:t>
      </w:r>
      <w:r>
        <w:rPr>
          <w:rStyle w:val="s2"/>
        </w:rPr>
        <w:t>"manual"</w:t>
      </w:r>
      <w:r>
        <w:rPr>
          <w:rStyle w:val="p"/>
        </w:rPr>
        <w:t>,</w:t>
      </w:r>
    </w:p>
    <w:p w:rsidR="00000000" w:rsidRDefault="00000000">
      <w:pPr>
        <w:pStyle w:val="HTML0"/>
        <w:divId w:val="688146982"/>
        <w:rPr>
          <w:rStyle w:val="w"/>
        </w:rPr>
      </w:pPr>
      <w:r>
        <w:rPr>
          <w:rStyle w:val="w"/>
        </w:rPr>
        <w:t xml:space="preserve">                    </w:t>
      </w:r>
      <w:r>
        <w:rPr>
          <w:rStyle w:val="nl"/>
        </w:rPr>
        <w:t>"triggerTime"</w:t>
      </w:r>
      <w:r>
        <w:rPr>
          <w:rStyle w:val="p"/>
        </w:rPr>
        <w:t>:</w:t>
      </w:r>
      <w:r>
        <w:rPr>
          <w:rStyle w:val="w"/>
        </w:rPr>
        <w:t xml:space="preserve"> </w:t>
      </w:r>
      <w:r>
        <w:rPr>
          <w:rStyle w:val="s2"/>
        </w:rPr>
        <w:t>"1681181186484"</w:t>
      </w:r>
    </w:p>
    <w:p w:rsidR="00000000" w:rsidRDefault="00000000">
      <w:pPr>
        <w:pStyle w:val="HTML0"/>
        <w:divId w:val="688146982"/>
        <w:rPr>
          <w:rStyle w:val="w"/>
        </w:rPr>
      </w:pPr>
      <w:r>
        <w:rPr>
          <w:rStyle w:val="w"/>
        </w:rPr>
        <w:t xml:space="preserve">                </w:t>
      </w:r>
      <w:r>
        <w:rPr>
          <w:rStyle w:val="p"/>
        </w:rPr>
        <w:t>}</w:t>
      </w:r>
    </w:p>
    <w:p w:rsidR="00000000" w:rsidRDefault="00000000">
      <w:pPr>
        <w:pStyle w:val="HTML0"/>
        <w:divId w:val="688146982"/>
        <w:rPr>
          <w:rStyle w:val="w"/>
        </w:rPr>
      </w:pPr>
      <w:r>
        <w:rPr>
          <w:rStyle w:val="w"/>
        </w:rPr>
        <w:t xml:space="preserve">            </w:t>
      </w:r>
      <w:r>
        <w:rPr>
          <w:rStyle w:val="p"/>
        </w:rPr>
        <w:t>],</w:t>
      </w:r>
    </w:p>
    <w:p w:rsidR="00000000" w:rsidRDefault="00000000">
      <w:pPr>
        <w:pStyle w:val="HTML0"/>
        <w:divId w:val="688146982"/>
        <w:rPr>
          <w:rStyle w:val="w"/>
        </w:rPr>
      </w:pPr>
      <w:r>
        <w:rPr>
          <w:rStyle w:val="w"/>
        </w:rPr>
        <w:t xml:space="preserve">            </w:t>
      </w:r>
      <w:r>
        <w:rPr>
          <w:rStyle w:val="nl"/>
        </w:rPr>
        <w:t>"uTime"</w:t>
      </w:r>
      <w:r>
        <w:rPr>
          <w:rStyle w:val="p"/>
        </w:rPr>
        <w:t>:</w:t>
      </w:r>
      <w:r>
        <w:rPr>
          <w:rStyle w:val="w"/>
        </w:rPr>
        <w:t xml:space="preserve"> </w:t>
      </w:r>
      <w:r>
        <w:rPr>
          <w:rStyle w:val="s2"/>
        </w:rPr>
        <w:t>"1681181186496"</w:t>
      </w:r>
      <w:r>
        <w:rPr>
          <w:rStyle w:val="p"/>
        </w:rPr>
        <w:t>,</w:t>
      </w:r>
    </w:p>
    <w:p w:rsidR="00000000" w:rsidRDefault="00000000">
      <w:pPr>
        <w:pStyle w:val="HTML0"/>
        <w:divId w:val="688146982"/>
        <w:rPr>
          <w:rStyle w:val="w"/>
        </w:rPr>
      </w:pPr>
      <w:r>
        <w:rPr>
          <w:rStyle w:val="w"/>
        </w:rPr>
        <w:t xml:space="preserve">            </w:t>
      </w:r>
      <w:r>
        <w:rPr>
          <w:rStyle w:val="nl"/>
        </w:rPr>
        <w:t>"uly"</w:t>
      </w:r>
      <w:r>
        <w:rPr>
          <w:rStyle w:val="p"/>
        </w:rPr>
        <w:t>:</w:t>
      </w:r>
      <w:r>
        <w:rPr>
          <w:rStyle w:val="w"/>
        </w:rPr>
        <w:t xml:space="preserve"> </w:t>
      </w:r>
      <w:r>
        <w:rPr>
          <w:rStyle w:val="s2"/>
        </w:rPr>
        <w:t>"BTC-USDT"</w:t>
      </w:r>
      <w:r>
        <w:rPr>
          <w:rStyle w:val="p"/>
        </w:rPr>
        <w:t>,</w:t>
      </w:r>
      <w:r>
        <w:rPr>
          <w:rStyle w:val="w"/>
        </w:rPr>
        <w:t xml:space="preserve"> </w:t>
      </w:r>
    </w:p>
    <w:p w:rsidR="00000000" w:rsidRDefault="00000000">
      <w:pPr>
        <w:pStyle w:val="HTML0"/>
        <w:divId w:val="688146982"/>
        <w:rPr>
          <w:rStyle w:val="w"/>
        </w:rPr>
      </w:pPr>
      <w:r>
        <w:rPr>
          <w:rStyle w:val="w"/>
        </w:rPr>
        <w:t xml:space="preserve">            </w:t>
      </w:r>
      <w:r>
        <w:rPr>
          <w:rStyle w:val="nl"/>
        </w:rPr>
        <w:t>"profitSharingRatio"</w:t>
      </w:r>
      <w:r>
        <w:rPr>
          <w:rStyle w:val="p"/>
        </w:rPr>
        <w:t>:</w:t>
      </w:r>
      <w:r>
        <w:rPr>
          <w:rStyle w:val="w"/>
        </w:rPr>
        <w:t xml:space="preserve"> </w:t>
      </w:r>
      <w:r>
        <w:rPr>
          <w:rStyle w:val="s2"/>
        </w:rPr>
        <w:t>""</w:t>
      </w:r>
      <w:r>
        <w:rPr>
          <w:rStyle w:val="p"/>
        </w:rPr>
        <w:t>,</w:t>
      </w:r>
    </w:p>
    <w:p w:rsidR="00000000" w:rsidRDefault="00000000">
      <w:pPr>
        <w:pStyle w:val="HTML0"/>
        <w:divId w:val="688146982"/>
        <w:rPr>
          <w:rStyle w:val="w"/>
        </w:rPr>
      </w:pPr>
      <w:r>
        <w:rPr>
          <w:rStyle w:val="w"/>
        </w:rPr>
        <w:t xml:space="preserve">            </w:t>
      </w:r>
      <w:r>
        <w:rPr>
          <w:rStyle w:val="nl"/>
        </w:rPr>
        <w:t>"copyType"</w:t>
      </w:r>
      <w:r>
        <w:rPr>
          <w:rStyle w:val="p"/>
        </w:rPr>
        <w:t>:</w:t>
      </w:r>
      <w:r>
        <w:rPr>
          <w:rStyle w:val="w"/>
        </w:rPr>
        <w:t xml:space="preserve"> </w:t>
      </w:r>
      <w:r>
        <w:rPr>
          <w:rStyle w:val="s2"/>
        </w:rPr>
        <w:t>"0"</w:t>
      </w:r>
      <w:r>
        <w:rPr>
          <w:rStyle w:val="p"/>
        </w:rPr>
        <w:t>,</w:t>
      </w:r>
    </w:p>
    <w:p w:rsidR="00000000" w:rsidRDefault="00000000">
      <w:pPr>
        <w:pStyle w:val="HTML0"/>
        <w:divId w:val="688146982"/>
        <w:rPr>
          <w:rStyle w:val="w"/>
        </w:rPr>
      </w:pPr>
      <w:r>
        <w:rPr>
          <w:rStyle w:val="w"/>
        </w:rPr>
        <w:t xml:space="preserve">            </w:t>
      </w:r>
      <w:r>
        <w:rPr>
          <w:rStyle w:val="nl"/>
        </w:rPr>
        <w:t>"tpRatio"</w:t>
      </w:r>
      <w:r>
        <w:rPr>
          <w:rStyle w:val="p"/>
        </w:rPr>
        <w:t>:</w:t>
      </w:r>
      <w:r>
        <w:rPr>
          <w:rStyle w:val="w"/>
        </w:rPr>
        <w:t xml:space="preserve"> </w:t>
      </w:r>
      <w:r>
        <w:rPr>
          <w:rStyle w:val="s2"/>
        </w:rPr>
        <w:t>""</w:t>
      </w:r>
      <w:r>
        <w:rPr>
          <w:rStyle w:val="p"/>
        </w:rPr>
        <w:t>,</w:t>
      </w:r>
    </w:p>
    <w:p w:rsidR="00000000" w:rsidRDefault="00000000">
      <w:pPr>
        <w:pStyle w:val="HTML0"/>
        <w:divId w:val="688146982"/>
        <w:rPr>
          <w:rStyle w:val="w"/>
        </w:rPr>
      </w:pPr>
      <w:r>
        <w:rPr>
          <w:rStyle w:val="w"/>
        </w:rPr>
        <w:t xml:space="preserve">            </w:t>
      </w:r>
      <w:r>
        <w:rPr>
          <w:rStyle w:val="nl"/>
        </w:rPr>
        <w:t>"slRatio"</w:t>
      </w:r>
      <w:r>
        <w:rPr>
          <w:rStyle w:val="p"/>
        </w:rPr>
        <w:t>:</w:t>
      </w:r>
      <w:r>
        <w:rPr>
          <w:rStyle w:val="w"/>
        </w:rPr>
        <w:t xml:space="preserve"> </w:t>
      </w:r>
      <w:r>
        <w:rPr>
          <w:rStyle w:val="s2"/>
        </w:rPr>
        <w:t>""</w:t>
      </w:r>
      <w:r>
        <w:rPr>
          <w:rStyle w:val="p"/>
        </w:rPr>
        <w:t>,</w:t>
      </w:r>
    </w:p>
    <w:p w:rsidR="00000000" w:rsidRDefault="00000000">
      <w:pPr>
        <w:pStyle w:val="HTML0"/>
        <w:divId w:val="688146982"/>
        <w:rPr>
          <w:rStyle w:val="w"/>
        </w:rPr>
      </w:pPr>
      <w:r>
        <w:rPr>
          <w:rStyle w:val="w"/>
        </w:rPr>
        <w:t xml:space="preserve">            </w:t>
      </w:r>
      <w:r>
        <w:rPr>
          <w:rStyle w:val="nl"/>
        </w:rPr>
        <w:t>"fee"</w:t>
      </w:r>
      <w:r>
        <w:rPr>
          <w:rStyle w:val="p"/>
        </w:rPr>
        <w:t>:</w:t>
      </w:r>
      <w:r>
        <w:rPr>
          <w:rStyle w:val="w"/>
        </w:rPr>
        <w:t xml:space="preserve"> </w:t>
      </w:r>
      <w:r>
        <w:rPr>
          <w:rStyle w:val="s2"/>
        </w:rPr>
        <w:t>""</w:t>
      </w:r>
      <w:r>
        <w:rPr>
          <w:rStyle w:val="p"/>
        </w:rPr>
        <w:t>,</w:t>
      </w:r>
    </w:p>
    <w:p w:rsidR="00000000" w:rsidRDefault="00000000">
      <w:pPr>
        <w:pStyle w:val="HTML0"/>
        <w:divId w:val="688146982"/>
        <w:rPr>
          <w:rStyle w:val="w"/>
        </w:rPr>
      </w:pPr>
      <w:r>
        <w:rPr>
          <w:rStyle w:val="w"/>
        </w:rPr>
        <w:t xml:space="preserve">            </w:t>
      </w:r>
      <w:r>
        <w:rPr>
          <w:rStyle w:val="nl"/>
        </w:rPr>
        <w:t>"fundingFee"</w:t>
      </w:r>
      <w:r>
        <w:rPr>
          <w:rStyle w:val="p"/>
        </w:rPr>
        <w:t>:</w:t>
      </w:r>
      <w:r>
        <w:rPr>
          <w:rStyle w:val="w"/>
        </w:rPr>
        <w:t xml:space="preserve"> </w:t>
      </w:r>
      <w:r>
        <w:rPr>
          <w:rStyle w:val="s2"/>
        </w:rPr>
        <w:t>""</w:t>
      </w:r>
    </w:p>
    <w:p w:rsidR="00000000" w:rsidRDefault="00000000">
      <w:pPr>
        <w:pStyle w:val="HTML0"/>
        <w:divId w:val="688146982"/>
        <w:rPr>
          <w:rStyle w:val="w"/>
        </w:rPr>
      </w:pPr>
      <w:r>
        <w:rPr>
          <w:rStyle w:val="w"/>
        </w:rPr>
        <w:t xml:space="preserve">        </w:t>
      </w:r>
      <w:r>
        <w:rPr>
          <w:rStyle w:val="p"/>
        </w:rPr>
        <w:t>}</w:t>
      </w:r>
    </w:p>
    <w:p w:rsidR="00000000" w:rsidRDefault="00000000">
      <w:pPr>
        <w:pStyle w:val="HTML0"/>
        <w:divId w:val="688146982"/>
        <w:rPr>
          <w:rStyle w:val="w"/>
        </w:rPr>
      </w:pPr>
      <w:r>
        <w:rPr>
          <w:rStyle w:val="w"/>
        </w:rPr>
        <w:t xml:space="preserve">    </w:t>
      </w:r>
      <w:r>
        <w:rPr>
          <w:rStyle w:val="p"/>
        </w:rPr>
        <w:t>],</w:t>
      </w:r>
    </w:p>
    <w:p w:rsidR="00000000" w:rsidRDefault="00000000">
      <w:pPr>
        <w:pStyle w:val="HTML0"/>
        <w:divId w:val="688146982"/>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688146982"/>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5"/>
        <w:gridCol w:w="1196"/>
        <w:gridCol w:w="487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algoClOrdId</w:t>
            </w:r>
          </w:p>
        </w:tc>
        <w:tc>
          <w:tcPr>
            <w:tcW w:w="0" w:type="auto"/>
            <w:vAlign w:val="center"/>
            <w:hideMark/>
          </w:tcPr>
          <w:p w:rsidR="00000000" w:rsidRDefault="00000000">
            <w:r>
              <w:t>String</w:t>
            </w:r>
          </w:p>
        </w:tc>
        <w:tc>
          <w:tcPr>
            <w:tcW w:w="0" w:type="auto"/>
            <w:vAlign w:val="center"/>
            <w:hideMark/>
          </w:tcPr>
          <w:p w:rsidR="00000000" w:rsidRDefault="00000000">
            <w:r>
              <w:t>Client-supplied Algo ID</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cTime</w:t>
            </w:r>
          </w:p>
        </w:tc>
        <w:tc>
          <w:tcPr>
            <w:tcW w:w="0" w:type="auto"/>
            <w:vAlign w:val="center"/>
            <w:hideMark/>
          </w:tcPr>
          <w:p w:rsidR="00000000" w:rsidRDefault="00000000">
            <w:r>
              <w:t>String</w:t>
            </w:r>
          </w:p>
        </w:tc>
        <w:tc>
          <w:tcPr>
            <w:tcW w:w="0" w:type="auto"/>
            <w:vAlign w:val="center"/>
            <w:hideMark/>
          </w:tcPr>
          <w:p w:rsidR="00000000" w:rsidRDefault="00000000">
            <w:r>
              <w:t xml:space="preserve">Algo order created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uTime</w:t>
            </w:r>
          </w:p>
        </w:tc>
        <w:tc>
          <w:tcPr>
            <w:tcW w:w="0" w:type="auto"/>
            <w:vAlign w:val="center"/>
            <w:hideMark/>
          </w:tcPr>
          <w:p w:rsidR="00000000" w:rsidRDefault="00000000">
            <w:r>
              <w:t>String</w:t>
            </w:r>
          </w:p>
        </w:tc>
        <w:tc>
          <w:tcPr>
            <w:tcW w:w="0" w:type="auto"/>
            <w:vAlign w:val="center"/>
            <w:hideMark/>
          </w:tcPr>
          <w:p w:rsidR="00000000" w:rsidRDefault="00000000">
            <w:r>
              <w:t xml:space="preserve">Algo order updated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algoOrdType</w:t>
            </w:r>
          </w:p>
        </w:tc>
        <w:tc>
          <w:tcPr>
            <w:tcW w:w="0" w:type="auto"/>
            <w:vAlign w:val="center"/>
            <w:hideMark/>
          </w:tcPr>
          <w:p w:rsidR="00000000" w:rsidRDefault="00000000">
            <w:r>
              <w:t>String</w:t>
            </w:r>
          </w:p>
        </w:tc>
        <w:tc>
          <w:tcPr>
            <w:tcW w:w="0" w:type="auto"/>
            <w:vAlign w:val="center"/>
            <w:hideMark/>
          </w:tcPr>
          <w:p w:rsidR="00000000" w:rsidRDefault="00000000">
            <w:r>
              <w:t>Algo order type</w:t>
            </w:r>
            <w:r>
              <w:br/>
            </w:r>
            <w:r>
              <w:rPr>
                <w:rStyle w:val="HTML"/>
              </w:rPr>
              <w:t>grid</w:t>
            </w:r>
            <w:r>
              <w:t>: Spot grid</w:t>
            </w:r>
            <w:r>
              <w:br/>
            </w:r>
            <w:r>
              <w:rPr>
                <w:rStyle w:val="HTML"/>
              </w:rPr>
              <w:t>contract_grid</w:t>
            </w:r>
            <w:r>
              <w:t>: Contract grid</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Algo order state</w:t>
            </w:r>
            <w:r>
              <w:br/>
            </w:r>
            <w:r>
              <w:rPr>
                <w:rStyle w:val="HTML"/>
              </w:rPr>
              <w:t>stopped</w:t>
            </w:r>
          </w:p>
        </w:tc>
      </w:tr>
      <w:tr w:rsidR="00000000">
        <w:trPr>
          <w:divId w:val="175387555"/>
          <w:tblCellSpacing w:w="15" w:type="dxa"/>
        </w:trPr>
        <w:tc>
          <w:tcPr>
            <w:tcW w:w="0" w:type="auto"/>
            <w:vAlign w:val="center"/>
            <w:hideMark/>
          </w:tcPr>
          <w:p w:rsidR="00000000" w:rsidRDefault="00000000">
            <w:r>
              <w:t>rebateTrans</w:t>
            </w:r>
          </w:p>
        </w:tc>
        <w:tc>
          <w:tcPr>
            <w:tcW w:w="0" w:type="auto"/>
            <w:vAlign w:val="center"/>
            <w:hideMark/>
          </w:tcPr>
          <w:p w:rsidR="00000000" w:rsidRDefault="00000000">
            <w:r>
              <w:t>Array of object</w:t>
            </w:r>
          </w:p>
        </w:tc>
        <w:tc>
          <w:tcPr>
            <w:tcW w:w="0" w:type="auto"/>
            <w:vAlign w:val="center"/>
            <w:hideMark/>
          </w:tcPr>
          <w:p w:rsidR="00000000" w:rsidRDefault="00000000">
            <w:r>
              <w:t>Rebate transfer info</w:t>
            </w:r>
          </w:p>
        </w:tc>
      </w:tr>
      <w:tr w:rsidR="00000000">
        <w:trPr>
          <w:divId w:val="175387555"/>
          <w:tblCellSpacing w:w="15" w:type="dxa"/>
        </w:trPr>
        <w:tc>
          <w:tcPr>
            <w:tcW w:w="0" w:type="auto"/>
            <w:vAlign w:val="center"/>
            <w:hideMark/>
          </w:tcPr>
          <w:p w:rsidR="00000000" w:rsidRDefault="00000000">
            <w:r>
              <w:t>&gt; rebate</w:t>
            </w:r>
          </w:p>
        </w:tc>
        <w:tc>
          <w:tcPr>
            <w:tcW w:w="0" w:type="auto"/>
            <w:vAlign w:val="center"/>
            <w:hideMark/>
          </w:tcPr>
          <w:p w:rsidR="00000000" w:rsidRDefault="00000000">
            <w:r>
              <w:t>String</w:t>
            </w:r>
          </w:p>
        </w:tc>
        <w:tc>
          <w:tcPr>
            <w:tcW w:w="0" w:type="auto"/>
            <w:vAlign w:val="center"/>
            <w:hideMark/>
          </w:tcPr>
          <w:p w:rsidR="00000000" w:rsidRDefault="00000000">
            <w:r>
              <w:t>Rebate amount</w:t>
            </w:r>
          </w:p>
        </w:tc>
      </w:tr>
      <w:tr w:rsidR="00000000">
        <w:trPr>
          <w:divId w:val="175387555"/>
          <w:tblCellSpacing w:w="15" w:type="dxa"/>
        </w:trPr>
        <w:tc>
          <w:tcPr>
            <w:tcW w:w="0" w:type="auto"/>
            <w:vAlign w:val="center"/>
            <w:hideMark/>
          </w:tcPr>
          <w:p w:rsidR="00000000" w:rsidRDefault="00000000">
            <w:r>
              <w:t>&gt; rebateCcy</w:t>
            </w:r>
          </w:p>
        </w:tc>
        <w:tc>
          <w:tcPr>
            <w:tcW w:w="0" w:type="auto"/>
            <w:vAlign w:val="center"/>
            <w:hideMark/>
          </w:tcPr>
          <w:p w:rsidR="00000000" w:rsidRDefault="00000000">
            <w:r>
              <w:t>String</w:t>
            </w:r>
          </w:p>
        </w:tc>
        <w:tc>
          <w:tcPr>
            <w:tcW w:w="0" w:type="auto"/>
            <w:vAlign w:val="center"/>
            <w:hideMark/>
          </w:tcPr>
          <w:p w:rsidR="00000000" w:rsidRDefault="00000000">
            <w:r>
              <w:t>Rebate currency</w:t>
            </w:r>
          </w:p>
        </w:tc>
      </w:tr>
      <w:tr w:rsidR="00000000">
        <w:trPr>
          <w:divId w:val="175387555"/>
          <w:tblCellSpacing w:w="15" w:type="dxa"/>
        </w:trPr>
        <w:tc>
          <w:tcPr>
            <w:tcW w:w="0" w:type="auto"/>
            <w:vAlign w:val="center"/>
            <w:hideMark/>
          </w:tcPr>
          <w:p w:rsidR="00000000" w:rsidRDefault="00000000">
            <w:r>
              <w:t>triggerParams</w:t>
            </w:r>
          </w:p>
        </w:tc>
        <w:tc>
          <w:tcPr>
            <w:tcW w:w="0" w:type="auto"/>
            <w:vAlign w:val="center"/>
            <w:hideMark/>
          </w:tcPr>
          <w:p w:rsidR="00000000" w:rsidRDefault="00000000">
            <w:r>
              <w:t>Array of object</w:t>
            </w:r>
          </w:p>
        </w:tc>
        <w:tc>
          <w:tcPr>
            <w:tcW w:w="0" w:type="auto"/>
            <w:vAlign w:val="center"/>
            <w:hideMark/>
          </w:tcPr>
          <w:p w:rsidR="00000000" w:rsidRDefault="00000000">
            <w:r>
              <w:t>Trigger Parameters</w:t>
            </w:r>
          </w:p>
        </w:tc>
      </w:tr>
      <w:tr w:rsidR="00000000">
        <w:trPr>
          <w:divId w:val="175387555"/>
          <w:tblCellSpacing w:w="15" w:type="dxa"/>
        </w:trPr>
        <w:tc>
          <w:tcPr>
            <w:tcW w:w="0" w:type="auto"/>
            <w:vAlign w:val="center"/>
            <w:hideMark/>
          </w:tcPr>
          <w:p w:rsidR="00000000" w:rsidRDefault="00000000">
            <w:r>
              <w:t>&gt; triggerAction</w:t>
            </w:r>
          </w:p>
        </w:tc>
        <w:tc>
          <w:tcPr>
            <w:tcW w:w="0" w:type="auto"/>
            <w:vAlign w:val="center"/>
            <w:hideMark/>
          </w:tcPr>
          <w:p w:rsidR="00000000" w:rsidRDefault="00000000">
            <w:r>
              <w:t>String</w:t>
            </w:r>
          </w:p>
        </w:tc>
        <w:tc>
          <w:tcPr>
            <w:tcW w:w="0" w:type="auto"/>
            <w:vAlign w:val="center"/>
            <w:hideMark/>
          </w:tcPr>
          <w:p w:rsidR="00000000" w:rsidRDefault="00000000">
            <w:r>
              <w:t>Trigger action</w:t>
            </w:r>
            <w:r>
              <w:br/>
            </w:r>
            <w:r>
              <w:rPr>
                <w:rStyle w:val="HTML"/>
              </w:rPr>
              <w:t>start</w:t>
            </w:r>
            <w:r>
              <w:br/>
            </w:r>
            <w:r>
              <w:rPr>
                <w:rStyle w:val="HTML"/>
              </w:rPr>
              <w:t>stop</w:t>
            </w:r>
          </w:p>
        </w:tc>
      </w:tr>
      <w:tr w:rsidR="00000000">
        <w:trPr>
          <w:divId w:val="175387555"/>
          <w:tblCellSpacing w:w="15" w:type="dxa"/>
        </w:trPr>
        <w:tc>
          <w:tcPr>
            <w:tcW w:w="0" w:type="auto"/>
            <w:vAlign w:val="center"/>
            <w:hideMark/>
          </w:tcPr>
          <w:p w:rsidR="00000000" w:rsidRDefault="00000000">
            <w:r>
              <w:t>&gt; triggerStrategy</w:t>
            </w:r>
          </w:p>
        </w:tc>
        <w:tc>
          <w:tcPr>
            <w:tcW w:w="0" w:type="auto"/>
            <w:vAlign w:val="center"/>
            <w:hideMark/>
          </w:tcPr>
          <w:p w:rsidR="00000000" w:rsidRDefault="00000000">
            <w:r>
              <w:t>String</w:t>
            </w:r>
          </w:p>
        </w:tc>
        <w:tc>
          <w:tcPr>
            <w:tcW w:w="0" w:type="auto"/>
            <w:vAlign w:val="center"/>
            <w:hideMark/>
          </w:tcPr>
          <w:p w:rsidR="00000000" w:rsidRDefault="00000000">
            <w:r>
              <w:t>Trigger strategy</w:t>
            </w:r>
            <w:r>
              <w:br/>
            </w:r>
            <w:r>
              <w:rPr>
                <w:rStyle w:val="HTML"/>
              </w:rPr>
              <w:t>instant</w:t>
            </w:r>
            <w:r>
              <w:br/>
            </w:r>
            <w:r>
              <w:rPr>
                <w:rStyle w:val="HTML"/>
              </w:rPr>
              <w:t>price</w:t>
            </w:r>
            <w:r>
              <w:br/>
            </w:r>
            <w:r>
              <w:rPr>
                <w:rStyle w:val="HTML"/>
              </w:rPr>
              <w:t>rsi</w:t>
            </w:r>
          </w:p>
        </w:tc>
      </w:tr>
      <w:tr w:rsidR="00000000">
        <w:trPr>
          <w:divId w:val="175387555"/>
          <w:tblCellSpacing w:w="15" w:type="dxa"/>
        </w:trPr>
        <w:tc>
          <w:tcPr>
            <w:tcW w:w="0" w:type="auto"/>
            <w:vAlign w:val="center"/>
            <w:hideMark/>
          </w:tcPr>
          <w:p w:rsidR="00000000" w:rsidRDefault="00000000">
            <w:r>
              <w:t>&gt; delaySeconds</w:t>
            </w:r>
          </w:p>
        </w:tc>
        <w:tc>
          <w:tcPr>
            <w:tcW w:w="0" w:type="auto"/>
            <w:vAlign w:val="center"/>
            <w:hideMark/>
          </w:tcPr>
          <w:p w:rsidR="00000000" w:rsidRDefault="00000000">
            <w:r>
              <w:t>String</w:t>
            </w:r>
          </w:p>
        </w:tc>
        <w:tc>
          <w:tcPr>
            <w:tcW w:w="0" w:type="auto"/>
            <w:vAlign w:val="center"/>
            <w:hideMark/>
          </w:tcPr>
          <w:p w:rsidR="00000000" w:rsidRDefault="00000000">
            <w:r>
              <w:t>Delay seconds after action triggered</w:t>
            </w:r>
          </w:p>
        </w:tc>
      </w:tr>
      <w:tr w:rsidR="00000000">
        <w:trPr>
          <w:divId w:val="175387555"/>
          <w:tblCellSpacing w:w="15" w:type="dxa"/>
        </w:trPr>
        <w:tc>
          <w:tcPr>
            <w:tcW w:w="0" w:type="auto"/>
            <w:vAlign w:val="center"/>
            <w:hideMark/>
          </w:tcPr>
          <w:p w:rsidR="00000000" w:rsidRDefault="00000000">
            <w:r>
              <w:t>&gt; triggerTime</w:t>
            </w:r>
          </w:p>
        </w:tc>
        <w:tc>
          <w:tcPr>
            <w:tcW w:w="0" w:type="auto"/>
            <w:vAlign w:val="center"/>
            <w:hideMark/>
          </w:tcPr>
          <w:p w:rsidR="00000000" w:rsidRDefault="00000000">
            <w:r>
              <w:t>String</w:t>
            </w:r>
          </w:p>
        </w:tc>
        <w:tc>
          <w:tcPr>
            <w:tcW w:w="0" w:type="auto"/>
            <w:vAlign w:val="center"/>
            <w:hideMark/>
          </w:tcPr>
          <w:p w:rsidR="00000000" w:rsidRDefault="00000000">
            <w:r>
              <w:t xml:space="preserve">Actual action triggered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&gt; triggerType</w:t>
            </w:r>
          </w:p>
        </w:tc>
        <w:tc>
          <w:tcPr>
            <w:tcW w:w="0" w:type="auto"/>
            <w:vAlign w:val="center"/>
            <w:hideMark/>
          </w:tcPr>
          <w:p w:rsidR="00000000" w:rsidRDefault="00000000">
            <w:r>
              <w:t>String</w:t>
            </w:r>
          </w:p>
        </w:tc>
        <w:tc>
          <w:tcPr>
            <w:tcW w:w="0" w:type="auto"/>
            <w:vAlign w:val="center"/>
            <w:hideMark/>
          </w:tcPr>
          <w:p w:rsidR="00000000" w:rsidRDefault="00000000">
            <w:r>
              <w:t>Actual action triggered type</w:t>
            </w:r>
            <w:r>
              <w:br/>
            </w:r>
            <w:r>
              <w:rPr>
                <w:rStyle w:val="HTML"/>
              </w:rPr>
              <w:t>manual</w:t>
            </w:r>
            <w:r>
              <w:br/>
            </w:r>
            <w:r>
              <w:rPr>
                <w:rStyle w:val="HTML"/>
              </w:rPr>
              <w:t>auto</w:t>
            </w:r>
          </w:p>
        </w:tc>
      </w:tr>
      <w:tr w:rsidR="00000000">
        <w:trPr>
          <w:divId w:val="175387555"/>
          <w:tblCellSpacing w:w="15" w:type="dxa"/>
        </w:trPr>
        <w:tc>
          <w:tcPr>
            <w:tcW w:w="0" w:type="auto"/>
            <w:vAlign w:val="center"/>
            <w:hideMark/>
          </w:tcPr>
          <w:p w:rsidR="00000000" w:rsidRDefault="00000000">
            <w:r>
              <w:t>&gt; timeframe</w:t>
            </w:r>
          </w:p>
        </w:tc>
        <w:tc>
          <w:tcPr>
            <w:tcW w:w="0" w:type="auto"/>
            <w:vAlign w:val="center"/>
            <w:hideMark/>
          </w:tcPr>
          <w:p w:rsidR="00000000" w:rsidRDefault="00000000">
            <w:r>
              <w:t>String</w:t>
            </w:r>
          </w:p>
        </w:tc>
        <w:tc>
          <w:tcPr>
            <w:tcW w:w="0" w:type="auto"/>
            <w:vAlign w:val="center"/>
            <w:hideMark/>
          </w:tcPr>
          <w:p w:rsidR="00000000" w:rsidRDefault="00000000">
            <w:r>
              <w:t>K-line type</w:t>
            </w:r>
            <w:r>
              <w:br/>
            </w:r>
            <w:r>
              <w:rPr>
                <w:rStyle w:val="HTML"/>
              </w:rPr>
              <w:t>3m</w:t>
            </w:r>
            <w:r>
              <w:t xml:space="preserve">, </w:t>
            </w:r>
            <w:r>
              <w:rPr>
                <w:rStyle w:val="HTML"/>
              </w:rPr>
              <w:t>5m</w:t>
            </w:r>
            <w:r>
              <w:t xml:space="preserve">, </w:t>
            </w:r>
            <w:r>
              <w:rPr>
                <w:rStyle w:val="HTML"/>
              </w:rPr>
              <w:t>15m</w:t>
            </w:r>
            <w:r>
              <w:t xml:space="preserve">, </w:t>
            </w:r>
            <w:r>
              <w:rPr>
                <w:rStyle w:val="HTML"/>
              </w:rPr>
              <w:t>30m</w:t>
            </w:r>
            <w:r>
              <w:t xml:space="preserve"> (</w:t>
            </w:r>
            <w:r>
              <w:rPr>
                <w:rStyle w:val="HTML"/>
              </w:rPr>
              <w:t>m</w:t>
            </w:r>
            <w:r>
              <w:t>: minute)</w:t>
            </w:r>
            <w:r>
              <w:br/>
            </w:r>
            <w:r>
              <w:rPr>
                <w:rStyle w:val="HTML"/>
              </w:rPr>
              <w:t>1H</w:t>
            </w:r>
            <w:r>
              <w:t xml:space="preserve">, </w:t>
            </w:r>
            <w:r>
              <w:rPr>
                <w:rStyle w:val="HTML"/>
              </w:rPr>
              <w:t>4H</w:t>
            </w:r>
            <w:r>
              <w:t xml:space="preserve"> (</w:t>
            </w:r>
            <w:r>
              <w:rPr>
                <w:rStyle w:val="HTML"/>
              </w:rPr>
              <w:t>H</w:t>
            </w:r>
            <w:r>
              <w:t>: hour)</w:t>
            </w:r>
            <w:r>
              <w:br/>
            </w:r>
            <w:r>
              <w:rPr>
                <w:rStyle w:val="HTML"/>
              </w:rPr>
              <w:t>1D</w:t>
            </w:r>
            <w:r>
              <w:t xml:space="preserve"> (</w:t>
            </w:r>
            <w:r>
              <w:rPr>
                <w:rStyle w:val="HTML"/>
              </w:rPr>
              <w:t>D</w:t>
            </w:r>
            <w:r>
              <w:t>: day)</w:t>
            </w:r>
            <w:r>
              <w:br/>
              <w:t xml:space="preserve">This field is only valid when </w:t>
            </w:r>
            <w:r>
              <w:rPr>
                <w:rStyle w:val="HTML"/>
              </w:rPr>
              <w:t>triggerStrategy</w:t>
            </w:r>
            <w:r>
              <w:t xml:space="preserve"> is </w:t>
            </w:r>
            <w:r>
              <w:rPr>
                <w:rStyle w:val="HTML"/>
              </w:rPr>
              <w:t>rsi</w:t>
            </w:r>
          </w:p>
        </w:tc>
      </w:tr>
      <w:tr w:rsidR="00000000">
        <w:trPr>
          <w:divId w:val="175387555"/>
          <w:tblCellSpacing w:w="15" w:type="dxa"/>
        </w:trPr>
        <w:tc>
          <w:tcPr>
            <w:tcW w:w="0" w:type="auto"/>
            <w:vAlign w:val="center"/>
            <w:hideMark/>
          </w:tcPr>
          <w:p w:rsidR="00000000" w:rsidRDefault="00000000">
            <w:r>
              <w:t>&gt; thold</w:t>
            </w:r>
          </w:p>
        </w:tc>
        <w:tc>
          <w:tcPr>
            <w:tcW w:w="0" w:type="auto"/>
            <w:vAlign w:val="center"/>
            <w:hideMark/>
          </w:tcPr>
          <w:p w:rsidR="00000000" w:rsidRDefault="00000000">
            <w:r>
              <w:t>String</w:t>
            </w:r>
          </w:p>
        </w:tc>
        <w:tc>
          <w:tcPr>
            <w:tcW w:w="0" w:type="auto"/>
            <w:vAlign w:val="center"/>
            <w:hideMark/>
          </w:tcPr>
          <w:p w:rsidR="00000000" w:rsidRDefault="00000000">
            <w:r>
              <w:t>Threshold</w:t>
            </w:r>
            <w:r>
              <w:br/>
              <w:t>The value should be an integer between 1 to 100</w:t>
            </w:r>
            <w:r>
              <w:br/>
              <w:t xml:space="preserve">This field is only valid when </w:t>
            </w:r>
            <w:r>
              <w:rPr>
                <w:rStyle w:val="HTML"/>
              </w:rPr>
              <w:t>triggerStrategy</w:t>
            </w:r>
            <w:r>
              <w:t xml:space="preserve"> is </w:t>
            </w:r>
            <w:r>
              <w:rPr>
                <w:rStyle w:val="HTML"/>
              </w:rPr>
              <w:t>rsi</w:t>
            </w:r>
          </w:p>
        </w:tc>
      </w:tr>
      <w:tr w:rsidR="00000000">
        <w:trPr>
          <w:divId w:val="175387555"/>
          <w:tblCellSpacing w:w="15" w:type="dxa"/>
        </w:trPr>
        <w:tc>
          <w:tcPr>
            <w:tcW w:w="0" w:type="auto"/>
            <w:vAlign w:val="center"/>
            <w:hideMark/>
          </w:tcPr>
          <w:p w:rsidR="00000000" w:rsidRDefault="00000000">
            <w:r>
              <w:t>&gt; triggerCond</w:t>
            </w:r>
          </w:p>
        </w:tc>
        <w:tc>
          <w:tcPr>
            <w:tcW w:w="0" w:type="auto"/>
            <w:vAlign w:val="center"/>
            <w:hideMark/>
          </w:tcPr>
          <w:p w:rsidR="00000000" w:rsidRDefault="00000000">
            <w:r>
              <w:t>String</w:t>
            </w:r>
          </w:p>
        </w:tc>
        <w:tc>
          <w:tcPr>
            <w:tcW w:w="0" w:type="auto"/>
            <w:vAlign w:val="center"/>
            <w:hideMark/>
          </w:tcPr>
          <w:p w:rsidR="00000000" w:rsidRDefault="00000000">
            <w:r>
              <w:t>Trigger condition</w:t>
            </w:r>
            <w:r>
              <w:br/>
            </w:r>
            <w:r>
              <w:rPr>
                <w:rStyle w:val="HTML"/>
              </w:rPr>
              <w:t>cross_up</w:t>
            </w:r>
            <w:r>
              <w:br/>
            </w:r>
            <w:r>
              <w:rPr>
                <w:rStyle w:val="HTML"/>
              </w:rPr>
              <w:t>cross_down</w:t>
            </w:r>
            <w:r>
              <w:br/>
            </w:r>
            <w:r>
              <w:rPr>
                <w:rStyle w:val="HTML"/>
              </w:rPr>
              <w:t>above</w:t>
            </w:r>
            <w:r>
              <w:br/>
            </w:r>
            <w:r>
              <w:rPr>
                <w:rStyle w:val="HTML"/>
              </w:rPr>
              <w:t>below</w:t>
            </w:r>
            <w:r>
              <w:br/>
            </w:r>
            <w:r>
              <w:rPr>
                <w:rStyle w:val="HTML"/>
              </w:rPr>
              <w:t>cross</w:t>
            </w:r>
            <w:r>
              <w:br/>
              <w:t xml:space="preserve">This field is only valid when </w:t>
            </w:r>
            <w:r>
              <w:rPr>
                <w:rStyle w:val="HTML"/>
              </w:rPr>
              <w:t>triggerStrategy</w:t>
            </w:r>
            <w:r>
              <w:t xml:space="preserve"> is </w:t>
            </w:r>
            <w:r>
              <w:rPr>
                <w:rStyle w:val="HTML"/>
              </w:rPr>
              <w:t>rsi</w:t>
            </w:r>
          </w:p>
        </w:tc>
      </w:tr>
      <w:tr w:rsidR="00000000">
        <w:trPr>
          <w:divId w:val="175387555"/>
          <w:tblCellSpacing w:w="15" w:type="dxa"/>
        </w:trPr>
        <w:tc>
          <w:tcPr>
            <w:tcW w:w="0" w:type="auto"/>
            <w:vAlign w:val="center"/>
            <w:hideMark/>
          </w:tcPr>
          <w:p w:rsidR="00000000" w:rsidRDefault="00000000">
            <w:r>
              <w:t>&gt; timePeriod</w:t>
            </w:r>
          </w:p>
        </w:tc>
        <w:tc>
          <w:tcPr>
            <w:tcW w:w="0" w:type="auto"/>
            <w:vAlign w:val="center"/>
            <w:hideMark/>
          </w:tcPr>
          <w:p w:rsidR="00000000" w:rsidRDefault="00000000">
            <w:r>
              <w:t>String</w:t>
            </w:r>
          </w:p>
        </w:tc>
        <w:tc>
          <w:tcPr>
            <w:tcW w:w="0" w:type="auto"/>
            <w:vAlign w:val="center"/>
            <w:hideMark/>
          </w:tcPr>
          <w:p w:rsidR="00000000" w:rsidRDefault="00000000">
            <w:r>
              <w:t>Time Period</w:t>
            </w:r>
            <w:r>
              <w:br/>
            </w:r>
            <w:r>
              <w:rPr>
                <w:rStyle w:val="HTML"/>
              </w:rPr>
              <w:t>14</w:t>
            </w:r>
            <w:r>
              <w:br/>
              <w:t xml:space="preserve">This field is only valid when </w:t>
            </w:r>
            <w:r>
              <w:rPr>
                <w:rStyle w:val="HTML"/>
              </w:rPr>
              <w:t>triggerStrategy</w:t>
            </w:r>
            <w:r>
              <w:t xml:space="preserve"> is </w:t>
            </w:r>
            <w:r>
              <w:rPr>
                <w:rStyle w:val="HTML"/>
              </w:rPr>
              <w:t>rsi</w:t>
            </w:r>
          </w:p>
        </w:tc>
      </w:tr>
      <w:tr w:rsidR="00000000">
        <w:trPr>
          <w:divId w:val="175387555"/>
          <w:tblCellSpacing w:w="15" w:type="dxa"/>
        </w:trPr>
        <w:tc>
          <w:tcPr>
            <w:tcW w:w="0" w:type="auto"/>
            <w:vAlign w:val="center"/>
            <w:hideMark/>
          </w:tcPr>
          <w:p w:rsidR="00000000" w:rsidRDefault="00000000">
            <w:r>
              <w:t>&gt; triggerPx</w:t>
            </w:r>
          </w:p>
        </w:tc>
        <w:tc>
          <w:tcPr>
            <w:tcW w:w="0" w:type="auto"/>
            <w:vAlign w:val="center"/>
            <w:hideMark/>
          </w:tcPr>
          <w:p w:rsidR="00000000" w:rsidRDefault="00000000">
            <w:r>
              <w:t>String</w:t>
            </w:r>
          </w:p>
        </w:tc>
        <w:tc>
          <w:tcPr>
            <w:tcW w:w="0" w:type="auto"/>
            <w:vAlign w:val="center"/>
            <w:hideMark/>
          </w:tcPr>
          <w:p w:rsidR="00000000" w:rsidRDefault="00000000">
            <w:r>
              <w:t>Trigger Price</w:t>
            </w:r>
            <w:r>
              <w:br/>
              <w:t xml:space="preserve">This field is only valid when </w:t>
            </w:r>
            <w:r>
              <w:rPr>
                <w:rStyle w:val="HTML"/>
              </w:rPr>
              <w:t>triggerStrategy</w:t>
            </w:r>
            <w:r>
              <w:t xml:space="preserve"> is </w:t>
            </w:r>
            <w:r>
              <w:rPr>
                <w:rStyle w:val="HTML"/>
              </w:rPr>
              <w:t>price</w:t>
            </w:r>
          </w:p>
        </w:tc>
      </w:tr>
      <w:tr w:rsidR="00000000">
        <w:trPr>
          <w:divId w:val="175387555"/>
          <w:tblCellSpacing w:w="15" w:type="dxa"/>
        </w:trPr>
        <w:tc>
          <w:tcPr>
            <w:tcW w:w="0" w:type="auto"/>
            <w:vAlign w:val="center"/>
            <w:hideMark/>
          </w:tcPr>
          <w:p w:rsidR="00000000" w:rsidRDefault="00000000">
            <w:r>
              <w:t>&gt; stopType</w:t>
            </w:r>
          </w:p>
        </w:tc>
        <w:tc>
          <w:tcPr>
            <w:tcW w:w="0" w:type="auto"/>
            <w:vAlign w:val="center"/>
            <w:hideMark/>
          </w:tcPr>
          <w:p w:rsidR="00000000" w:rsidRDefault="00000000">
            <w:r>
              <w:t>String</w:t>
            </w:r>
          </w:p>
        </w:tc>
        <w:tc>
          <w:tcPr>
            <w:tcW w:w="0" w:type="auto"/>
            <w:vAlign w:val="center"/>
            <w:hideMark/>
          </w:tcPr>
          <w:p w:rsidR="00000000" w:rsidRDefault="00000000">
            <w:r>
              <w:t>Stop type</w:t>
            </w:r>
            <w:r>
              <w:br/>
              <w:t xml:space="preserve">Spot grid </w:t>
            </w:r>
            <w:r>
              <w:rPr>
                <w:rStyle w:val="HTML"/>
              </w:rPr>
              <w:t>1</w:t>
            </w:r>
            <w:r>
              <w:t xml:space="preserve">: Sell base currency </w:t>
            </w:r>
            <w:r>
              <w:rPr>
                <w:rStyle w:val="HTML"/>
              </w:rPr>
              <w:t>2</w:t>
            </w:r>
            <w:r>
              <w:t>: Keep base currency</w:t>
            </w:r>
            <w:r>
              <w:br/>
              <w:t xml:space="preserve">Contract grid </w:t>
            </w:r>
            <w:r>
              <w:rPr>
                <w:rStyle w:val="HTML"/>
              </w:rPr>
              <w:t>1</w:t>
            </w:r>
            <w:r>
              <w:t xml:space="preserve">: Market Close All positions </w:t>
            </w:r>
            <w:r>
              <w:rPr>
                <w:rStyle w:val="HTML"/>
              </w:rPr>
              <w:t>2</w:t>
            </w:r>
            <w:r>
              <w:t>: Keep positions</w:t>
            </w:r>
            <w:r>
              <w:br/>
              <w:t xml:space="preserve">This field is only valid when </w:t>
            </w:r>
            <w:r>
              <w:rPr>
                <w:rStyle w:val="HTML"/>
              </w:rPr>
              <w:t>triggerAction</w:t>
            </w:r>
            <w:r>
              <w:t xml:space="preserve"> is </w:t>
            </w:r>
            <w:r>
              <w:rPr>
                <w:rStyle w:val="HTML"/>
              </w:rPr>
              <w:t>stop</w:t>
            </w:r>
          </w:p>
        </w:tc>
      </w:tr>
      <w:tr w:rsidR="00000000">
        <w:trPr>
          <w:divId w:val="175387555"/>
          <w:tblCellSpacing w:w="15" w:type="dxa"/>
        </w:trPr>
        <w:tc>
          <w:tcPr>
            <w:tcW w:w="0" w:type="auto"/>
            <w:vAlign w:val="center"/>
            <w:hideMark/>
          </w:tcPr>
          <w:p w:rsidR="00000000" w:rsidRDefault="00000000">
            <w:r>
              <w:t>maxPx</w:t>
            </w:r>
          </w:p>
        </w:tc>
        <w:tc>
          <w:tcPr>
            <w:tcW w:w="0" w:type="auto"/>
            <w:vAlign w:val="center"/>
            <w:hideMark/>
          </w:tcPr>
          <w:p w:rsidR="00000000" w:rsidRDefault="00000000">
            <w:r>
              <w:t>String</w:t>
            </w:r>
          </w:p>
        </w:tc>
        <w:tc>
          <w:tcPr>
            <w:tcW w:w="0" w:type="auto"/>
            <w:vAlign w:val="center"/>
            <w:hideMark/>
          </w:tcPr>
          <w:p w:rsidR="00000000" w:rsidRDefault="00000000">
            <w:r>
              <w:t>Upper price of price range</w:t>
            </w:r>
          </w:p>
        </w:tc>
      </w:tr>
      <w:tr w:rsidR="00000000">
        <w:trPr>
          <w:divId w:val="175387555"/>
          <w:tblCellSpacing w:w="15" w:type="dxa"/>
        </w:trPr>
        <w:tc>
          <w:tcPr>
            <w:tcW w:w="0" w:type="auto"/>
            <w:vAlign w:val="center"/>
            <w:hideMark/>
          </w:tcPr>
          <w:p w:rsidR="00000000" w:rsidRDefault="00000000">
            <w:r>
              <w:t>minPx</w:t>
            </w:r>
          </w:p>
        </w:tc>
        <w:tc>
          <w:tcPr>
            <w:tcW w:w="0" w:type="auto"/>
            <w:vAlign w:val="center"/>
            <w:hideMark/>
          </w:tcPr>
          <w:p w:rsidR="00000000" w:rsidRDefault="00000000">
            <w:r>
              <w:t>String</w:t>
            </w:r>
          </w:p>
        </w:tc>
        <w:tc>
          <w:tcPr>
            <w:tcW w:w="0" w:type="auto"/>
            <w:vAlign w:val="center"/>
            <w:hideMark/>
          </w:tcPr>
          <w:p w:rsidR="00000000" w:rsidRDefault="00000000">
            <w:r>
              <w:t>Lower price of price range</w:t>
            </w:r>
          </w:p>
        </w:tc>
      </w:tr>
      <w:tr w:rsidR="00000000">
        <w:trPr>
          <w:divId w:val="175387555"/>
          <w:tblCellSpacing w:w="15" w:type="dxa"/>
        </w:trPr>
        <w:tc>
          <w:tcPr>
            <w:tcW w:w="0" w:type="auto"/>
            <w:vAlign w:val="center"/>
            <w:hideMark/>
          </w:tcPr>
          <w:p w:rsidR="00000000" w:rsidRDefault="00000000">
            <w:r>
              <w:t>gridNum</w:t>
            </w:r>
          </w:p>
        </w:tc>
        <w:tc>
          <w:tcPr>
            <w:tcW w:w="0" w:type="auto"/>
            <w:vAlign w:val="center"/>
            <w:hideMark/>
          </w:tcPr>
          <w:p w:rsidR="00000000" w:rsidRDefault="00000000">
            <w:r>
              <w:t>String</w:t>
            </w:r>
          </w:p>
        </w:tc>
        <w:tc>
          <w:tcPr>
            <w:tcW w:w="0" w:type="auto"/>
            <w:vAlign w:val="center"/>
            <w:hideMark/>
          </w:tcPr>
          <w:p w:rsidR="00000000" w:rsidRDefault="00000000">
            <w:r>
              <w:t>Grid quantity</w:t>
            </w:r>
          </w:p>
        </w:tc>
      </w:tr>
      <w:tr w:rsidR="00000000">
        <w:trPr>
          <w:divId w:val="175387555"/>
          <w:tblCellSpacing w:w="15" w:type="dxa"/>
        </w:trPr>
        <w:tc>
          <w:tcPr>
            <w:tcW w:w="0" w:type="auto"/>
            <w:vAlign w:val="center"/>
            <w:hideMark/>
          </w:tcPr>
          <w:p w:rsidR="00000000" w:rsidRDefault="00000000">
            <w:r>
              <w:t>runType</w:t>
            </w:r>
          </w:p>
        </w:tc>
        <w:tc>
          <w:tcPr>
            <w:tcW w:w="0" w:type="auto"/>
            <w:vAlign w:val="center"/>
            <w:hideMark/>
          </w:tcPr>
          <w:p w:rsidR="00000000" w:rsidRDefault="00000000">
            <w:r>
              <w:t>String</w:t>
            </w:r>
          </w:p>
        </w:tc>
        <w:tc>
          <w:tcPr>
            <w:tcW w:w="0" w:type="auto"/>
            <w:vAlign w:val="center"/>
            <w:hideMark/>
          </w:tcPr>
          <w:p w:rsidR="00000000" w:rsidRDefault="00000000">
            <w:r>
              <w:t>Grid type</w:t>
            </w:r>
            <w:r>
              <w:br/>
            </w:r>
            <w:r>
              <w:rPr>
                <w:rStyle w:val="HTML"/>
              </w:rPr>
              <w:t>1</w:t>
            </w:r>
            <w:r>
              <w:t xml:space="preserve">: Arithmetic, </w:t>
            </w:r>
            <w:r>
              <w:rPr>
                <w:rStyle w:val="HTML"/>
              </w:rPr>
              <w:t>2</w:t>
            </w:r>
            <w:r>
              <w:t>: Geometric</w:t>
            </w:r>
          </w:p>
        </w:tc>
      </w:tr>
      <w:tr w:rsidR="00000000">
        <w:trPr>
          <w:divId w:val="175387555"/>
          <w:tblCellSpacing w:w="15" w:type="dxa"/>
        </w:trPr>
        <w:tc>
          <w:tcPr>
            <w:tcW w:w="0" w:type="auto"/>
            <w:vAlign w:val="center"/>
            <w:hideMark/>
          </w:tcPr>
          <w:p w:rsidR="00000000" w:rsidRDefault="00000000">
            <w:r>
              <w:t>tpTriggerPx</w:t>
            </w:r>
          </w:p>
        </w:tc>
        <w:tc>
          <w:tcPr>
            <w:tcW w:w="0" w:type="auto"/>
            <w:vAlign w:val="center"/>
            <w:hideMark/>
          </w:tcPr>
          <w:p w:rsidR="00000000" w:rsidRDefault="00000000">
            <w:r>
              <w:t>String</w:t>
            </w:r>
          </w:p>
        </w:tc>
        <w:tc>
          <w:tcPr>
            <w:tcW w:w="0" w:type="auto"/>
            <w:vAlign w:val="center"/>
            <w:hideMark/>
          </w:tcPr>
          <w:p w:rsidR="00000000" w:rsidRDefault="00000000">
            <w:r>
              <w:t>Take-profit trigger price</w:t>
            </w:r>
          </w:p>
        </w:tc>
      </w:tr>
      <w:tr w:rsidR="00000000">
        <w:trPr>
          <w:divId w:val="175387555"/>
          <w:tblCellSpacing w:w="15" w:type="dxa"/>
        </w:trPr>
        <w:tc>
          <w:tcPr>
            <w:tcW w:w="0" w:type="auto"/>
            <w:vAlign w:val="center"/>
            <w:hideMark/>
          </w:tcPr>
          <w:p w:rsidR="00000000" w:rsidRDefault="00000000">
            <w:r>
              <w:t>slTriggerPx</w:t>
            </w:r>
          </w:p>
        </w:tc>
        <w:tc>
          <w:tcPr>
            <w:tcW w:w="0" w:type="auto"/>
            <w:vAlign w:val="center"/>
            <w:hideMark/>
          </w:tcPr>
          <w:p w:rsidR="00000000" w:rsidRDefault="00000000">
            <w:r>
              <w:t>String</w:t>
            </w:r>
          </w:p>
        </w:tc>
        <w:tc>
          <w:tcPr>
            <w:tcW w:w="0" w:type="auto"/>
            <w:vAlign w:val="center"/>
            <w:hideMark/>
          </w:tcPr>
          <w:p w:rsidR="00000000" w:rsidRDefault="00000000">
            <w:r>
              <w:t>Stop-loss trigger price</w:t>
            </w:r>
          </w:p>
        </w:tc>
      </w:tr>
      <w:tr w:rsidR="00000000">
        <w:trPr>
          <w:divId w:val="175387555"/>
          <w:tblCellSpacing w:w="15" w:type="dxa"/>
        </w:trPr>
        <w:tc>
          <w:tcPr>
            <w:tcW w:w="0" w:type="auto"/>
            <w:vAlign w:val="center"/>
            <w:hideMark/>
          </w:tcPr>
          <w:p w:rsidR="00000000" w:rsidRDefault="00000000">
            <w:r>
              <w:t>arbitrageNum</w:t>
            </w:r>
          </w:p>
        </w:tc>
        <w:tc>
          <w:tcPr>
            <w:tcW w:w="0" w:type="auto"/>
            <w:vAlign w:val="center"/>
            <w:hideMark/>
          </w:tcPr>
          <w:p w:rsidR="00000000" w:rsidRDefault="00000000">
            <w:r>
              <w:t>String</w:t>
            </w:r>
          </w:p>
        </w:tc>
        <w:tc>
          <w:tcPr>
            <w:tcW w:w="0" w:type="auto"/>
            <w:vAlign w:val="center"/>
            <w:hideMark/>
          </w:tcPr>
          <w:p w:rsidR="00000000" w:rsidRDefault="00000000">
            <w:r>
              <w:t>The number of arbitrages executed</w:t>
            </w:r>
          </w:p>
        </w:tc>
      </w:tr>
      <w:tr w:rsidR="00000000">
        <w:trPr>
          <w:divId w:val="175387555"/>
          <w:tblCellSpacing w:w="15" w:type="dxa"/>
        </w:trPr>
        <w:tc>
          <w:tcPr>
            <w:tcW w:w="0" w:type="auto"/>
            <w:vAlign w:val="center"/>
            <w:hideMark/>
          </w:tcPr>
          <w:p w:rsidR="00000000" w:rsidRDefault="00000000">
            <w:r>
              <w:t>totalPnl</w:t>
            </w:r>
          </w:p>
        </w:tc>
        <w:tc>
          <w:tcPr>
            <w:tcW w:w="0" w:type="auto"/>
            <w:vAlign w:val="center"/>
            <w:hideMark/>
          </w:tcPr>
          <w:p w:rsidR="00000000" w:rsidRDefault="00000000">
            <w:r>
              <w:t>String</w:t>
            </w:r>
          </w:p>
        </w:tc>
        <w:tc>
          <w:tcPr>
            <w:tcW w:w="0" w:type="auto"/>
            <w:vAlign w:val="center"/>
            <w:hideMark/>
          </w:tcPr>
          <w:p w:rsidR="00000000" w:rsidRDefault="00000000">
            <w:r>
              <w:t>Total P&amp;L</w:t>
            </w:r>
          </w:p>
        </w:tc>
      </w:tr>
      <w:tr w:rsidR="00000000">
        <w:trPr>
          <w:divId w:val="175387555"/>
          <w:tblCellSpacing w:w="15" w:type="dxa"/>
        </w:trPr>
        <w:tc>
          <w:tcPr>
            <w:tcW w:w="0" w:type="auto"/>
            <w:vAlign w:val="center"/>
            <w:hideMark/>
          </w:tcPr>
          <w:p w:rsidR="00000000" w:rsidRDefault="00000000">
            <w:r>
              <w:t>pnlRatio</w:t>
            </w:r>
          </w:p>
        </w:tc>
        <w:tc>
          <w:tcPr>
            <w:tcW w:w="0" w:type="auto"/>
            <w:vAlign w:val="center"/>
            <w:hideMark/>
          </w:tcPr>
          <w:p w:rsidR="00000000" w:rsidRDefault="00000000">
            <w:r>
              <w:t>String</w:t>
            </w:r>
          </w:p>
        </w:tc>
        <w:tc>
          <w:tcPr>
            <w:tcW w:w="0" w:type="auto"/>
            <w:vAlign w:val="center"/>
            <w:hideMark/>
          </w:tcPr>
          <w:p w:rsidR="00000000" w:rsidRDefault="00000000">
            <w:r>
              <w:t>P&amp;L ratio</w:t>
            </w:r>
          </w:p>
        </w:tc>
      </w:tr>
      <w:tr w:rsidR="00000000">
        <w:trPr>
          <w:divId w:val="175387555"/>
          <w:tblCellSpacing w:w="15" w:type="dxa"/>
        </w:trPr>
        <w:tc>
          <w:tcPr>
            <w:tcW w:w="0" w:type="auto"/>
            <w:vAlign w:val="center"/>
            <w:hideMark/>
          </w:tcPr>
          <w:p w:rsidR="00000000" w:rsidRDefault="00000000">
            <w:r>
              <w:t>investment</w:t>
            </w:r>
          </w:p>
        </w:tc>
        <w:tc>
          <w:tcPr>
            <w:tcW w:w="0" w:type="auto"/>
            <w:vAlign w:val="center"/>
            <w:hideMark/>
          </w:tcPr>
          <w:p w:rsidR="00000000" w:rsidRDefault="00000000">
            <w:r>
              <w:t>String</w:t>
            </w:r>
          </w:p>
        </w:tc>
        <w:tc>
          <w:tcPr>
            <w:tcW w:w="0" w:type="auto"/>
            <w:vAlign w:val="center"/>
            <w:hideMark/>
          </w:tcPr>
          <w:p w:rsidR="00000000" w:rsidRDefault="00000000">
            <w:r>
              <w:t>Accumulated investment amount</w:t>
            </w:r>
            <w:r>
              <w:br/>
              <w:t>Spot grid investment amount calculated on quote currency</w:t>
            </w:r>
          </w:p>
        </w:tc>
      </w:tr>
      <w:tr w:rsidR="00000000">
        <w:trPr>
          <w:divId w:val="175387555"/>
          <w:tblCellSpacing w:w="15" w:type="dxa"/>
        </w:trPr>
        <w:tc>
          <w:tcPr>
            <w:tcW w:w="0" w:type="auto"/>
            <w:vAlign w:val="center"/>
            <w:hideMark/>
          </w:tcPr>
          <w:p w:rsidR="00000000" w:rsidRDefault="00000000">
            <w:r>
              <w:t>gridProfit</w:t>
            </w:r>
          </w:p>
        </w:tc>
        <w:tc>
          <w:tcPr>
            <w:tcW w:w="0" w:type="auto"/>
            <w:vAlign w:val="center"/>
            <w:hideMark/>
          </w:tcPr>
          <w:p w:rsidR="00000000" w:rsidRDefault="00000000">
            <w:r>
              <w:t>String</w:t>
            </w:r>
          </w:p>
        </w:tc>
        <w:tc>
          <w:tcPr>
            <w:tcW w:w="0" w:type="auto"/>
            <w:vAlign w:val="center"/>
            <w:hideMark/>
          </w:tcPr>
          <w:p w:rsidR="00000000" w:rsidRDefault="00000000">
            <w:r>
              <w:t>Grid profit</w:t>
            </w:r>
          </w:p>
        </w:tc>
      </w:tr>
      <w:tr w:rsidR="00000000">
        <w:trPr>
          <w:divId w:val="175387555"/>
          <w:tblCellSpacing w:w="15" w:type="dxa"/>
        </w:trPr>
        <w:tc>
          <w:tcPr>
            <w:tcW w:w="0" w:type="auto"/>
            <w:vAlign w:val="center"/>
            <w:hideMark/>
          </w:tcPr>
          <w:p w:rsidR="00000000" w:rsidRDefault="00000000">
            <w:r>
              <w:t>floatProfit</w:t>
            </w:r>
          </w:p>
        </w:tc>
        <w:tc>
          <w:tcPr>
            <w:tcW w:w="0" w:type="auto"/>
            <w:vAlign w:val="center"/>
            <w:hideMark/>
          </w:tcPr>
          <w:p w:rsidR="00000000" w:rsidRDefault="00000000">
            <w:r>
              <w:t>String</w:t>
            </w:r>
          </w:p>
        </w:tc>
        <w:tc>
          <w:tcPr>
            <w:tcW w:w="0" w:type="auto"/>
            <w:vAlign w:val="center"/>
            <w:hideMark/>
          </w:tcPr>
          <w:p w:rsidR="00000000" w:rsidRDefault="00000000">
            <w:r>
              <w:t>Variable P&amp;L</w:t>
            </w:r>
          </w:p>
        </w:tc>
      </w:tr>
      <w:tr w:rsidR="00000000">
        <w:trPr>
          <w:divId w:val="175387555"/>
          <w:tblCellSpacing w:w="15" w:type="dxa"/>
        </w:trPr>
        <w:tc>
          <w:tcPr>
            <w:tcW w:w="0" w:type="auto"/>
            <w:vAlign w:val="center"/>
            <w:hideMark/>
          </w:tcPr>
          <w:p w:rsidR="00000000" w:rsidRDefault="00000000">
            <w:r>
              <w:t>cancelType</w:t>
            </w:r>
          </w:p>
        </w:tc>
        <w:tc>
          <w:tcPr>
            <w:tcW w:w="0" w:type="auto"/>
            <w:vAlign w:val="center"/>
            <w:hideMark/>
          </w:tcPr>
          <w:p w:rsidR="00000000" w:rsidRDefault="00000000">
            <w:r>
              <w:t>String</w:t>
            </w:r>
          </w:p>
        </w:tc>
        <w:tc>
          <w:tcPr>
            <w:tcW w:w="0" w:type="auto"/>
            <w:vAlign w:val="center"/>
            <w:hideMark/>
          </w:tcPr>
          <w:p w:rsidR="00000000" w:rsidRDefault="00000000">
            <w:r>
              <w:t>Algo order stop reason</w:t>
            </w:r>
            <w:r>
              <w:br/>
            </w:r>
            <w:r>
              <w:rPr>
                <w:rStyle w:val="HTML"/>
              </w:rPr>
              <w:t>0</w:t>
            </w:r>
            <w:r>
              <w:t>: None</w:t>
            </w:r>
            <w:r>
              <w:br/>
            </w:r>
            <w:r>
              <w:rPr>
                <w:rStyle w:val="HTML"/>
              </w:rPr>
              <w:t>1</w:t>
            </w:r>
            <w:r>
              <w:t>: Manual stop</w:t>
            </w:r>
            <w:r>
              <w:br/>
            </w:r>
            <w:r>
              <w:rPr>
                <w:rStyle w:val="HTML"/>
              </w:rPr>
              <w:t>2</w:t>
            </w:r>
            <w:r>
              <w:t>: Take profit</w:t>
            </w:r>
            <w:r>
              <w:br/>
            </w:r>
            <w:r>
              <w:rPr>
                <w:rStyle w:val="HTML"/>
              </w:rPr>
              <w:t>3</w:t>
            </w:r>
            <w:r>
              <w:t>: Stop loss</w:t>
            </w:r>
            <w:r>
              <w:br/>
            </w:r>
            <w:r>
              <w:rPr>
                <w:rStyle w:val="HTML"/>
              </w:rPr>
              <w:t>4</w:t>
            </w:r>
            <w:r>
              <w:t>: Risk control</w:t>
            </w:r>
            <w:r>
              <w:br/>
            </w:r>
            <w:r>
              <w:rPr>
                <w:rStyle w:val="HTML"/>
              </w:rPr>
              <w:t>5</w:t>
            </w:r>
            <w:r>
              <w:t>: Delivery</w:t>
            </w:r>
            <w:r>
              <w:br/>
            </w:r>
            <w:r>
              <w:rPr>
                <w:rStyle w:val="HTML"/>
              </w:rPr>
              <w:t>6</w:t>
            </w:r>
            <w:r>
              <w:t>: Signal</w:t>
            </w:r>
          </w:p>
        </w:tc>
      </w:tr>
      <w:tr w:rsidR="00000000">
        <w:trPr>
          <w:divId w:val="175387555"/>
          <w:tblCellSpacing w:w="15" w:type="dxa"/>
        </w:trPr>
        <w:tc>
          <w:tcPr>
            <w:tcW w:w="0" w:type="auto"/>
            <w:vAlign w:val="center"/>
            <w:hideMark/>
          </w:tcPr>
          <w:p w:rsidR="00000000" w:rsidRDefault="00000000">
            <w:r>
              <w:t>stopType</w:t>
            </w:r>
          </w:p>
        </w:tc>
        <w:tc>
          <w:tcPr>
            <w:tcW w:w="0" w:type="auto"/>
            <w:vAlign w:val="center"/>
            <w:hideMark/>
          </w:tcPr>
          <w:p w:rsidR="00000000" w:rsidRDefault="00000000">
            <w:r>
              <w:t>String</w:t>
            </w:r>
          </w:p>
        </w:tc>
        <w:tc>
          <w:tcPr>
            <w:tcW w:w="0" w:type="auto"/>
            <w:vAlign w:val="center"/>
            <w:hideMark/>
          </w:tcPr>
          <w:p w:rsidR="00000000" w:rsidRDefault="00000000">
            <w:r>
              <w:t>Actual Stop type</w:t>
            </w:r>
            <w:r>
              <w:br/>
              <w:t xml:space="preserve">Spot grid </w:t>
            </w:r>
            <w:r>
              <w:rPr>
                <w:rStyle w:val="HTML"/>
              </w:rPr>
              <w:t>1</w:t>
            </w:r>
            <w:r>
              <w:t xml:space="preserve">: Sell base currency </w:t>
            </w:r>
            <w:r>
              <w:rPr>
                <w:rStyle w:val="HTML"/>
              </w:rPr>
              <w:t>2</w:t>
            </w:r>
            <w:r>
              <w:t>: Keep base currency</w:t>
            </w:r>
            <w:r>
              <w:br/>
              <w:t xml:space="preserve">Contract grid </w:t>
            </w:r>
            <w:r>
              <w:rPr>
                <w:rStyle w:val="HTML"/>
              </w:rPr>
              <w:t>1</w:t>
            </w:r>
            <w:r>
              <w:t xml:space="preserve">: Market Close All positions </w:t>
            </w:r>
            <w:r>
              <w:rPr>
                <w:rStyle w:val="HTML"/>
              </w:rPr>
              <w:t>2</w:t>
            </w:r>
            <w:r>
              <w:t>: Keep positions</w:t>
            </w:r>
          </w:p>
        </w:tc>
      </w:tr>
      <w:tr w:rsidR="00000000">
        <w:trPr>
          <w:divId w:val="175387555"/>
          <w:tblCellSpacing w:w="15" w:type="dxa"/>
        </w:trPr>
        <w:tc>
          <w:tcPr>
            <w:tcW w:w="0" w:type="auto"/>
            <w:vAlign w:val="center"/>
            <w:hideMark/>
          </w:tcPr>
          <w:p w:rsidR="00000000" w:rsidRDefault="00000000">
            <w:r>
              <w:t>quoteSz</w:t>
            </w:r>
          </w:p>
        </w:tc>
        <w:tc>
          <w:tcPr>
            <w:tcW w:w="0" w:type="auto"/>
            <w:vAlign w:val="center"/>
            <w:hideMark/>
          </w:tcPr>
          <w:p w:rsidR="00000000" w:rsidRDefault="00000000">
            <w:r>
              <w:t>String</w:t>
            </w:r>
          </w:p>
        </w:tc>
        <w:tc>
          <w:tcPr>
            <w:tcW w:w="0" w:type="auto"/>
            <w:vAlign w:val="center"/>
            <w:hideMark/>
          </w:tcPr>
          <w:p w:rsidR="00000000" w:rsidRDefault="00000000">
            <w:r>
              <w:t>Quote currency investment amount</w:t>
            </w:r>
            <w:r>
              <w:br/>
              <w:t xml:space="preserve">Only applicable to </w:t>
            </w:r>
            <w:r>
              <w:rPr>
                <w:rStyle w:val="HTML"/>
              </w:rPr>
              <w:t>Spot grid</w:t>
            </w:r>
          </w:p>
        </w:tc>
      </w:tr>
      <w:tr w:rsidR="00000000">
        <w:trPr>
          <w:divId w:val="175387555"/>
          <w:tblCellSpacing w:w="15" w:type="dxa"/>
        </w:trPr>
        <w:tc>
          <w:tcPr>
            <w:tcW w:w="0" w:type="auto"/>
            <w:vAlign w:val="center"/>
            <w:hideMark/>
          </w:tcPr>
          <w:p w:rsidR="00000000" w:rsidRDefault="00000000">
            <w:r>
              <w:t>baseSz</w:t>
            </w:r>
          </w:p>
        </w:tc>
        <w:tc>
          <w:tcPr>
            <w:tcW w:w="0" w:type="auto"/>
            <w:vAlign w:val="center"/>
            <w:hideMark/>
          </w:tcPr>
          <w:p w:rsidR="00000000" w:rsidRDefault="00000000">
            <w:r>
              <w:t>String</w:t>
            </w:r>
          </w:p>
        </w:tc>
        <w:tc>
          <w:tcPr>
            <w:tcW w:w="0" w:type="auto"/>
            <w:vAlign w:val="center"/>
            <w:hideMark/>
          </w:tcPr>
          <w:p w:rsidR="00000000" w:rsidRDefault="00000000">
            <w:r>
              <w:t>Base currency investment amount</w:t>
            </w:r>
            <w:r>
              <w:br/>
              <w:t xml:space="preserve">Only applicable to </w:t>
            </w:r>
            <w:r>
              <w:rPr>
                <w:rStyle w:val="HTML"/>
              </w:rPr>
              <w:t>Spot grid</w:t>
            </w:r>
          </w:p>
        </w:tc>
      </w:tr>
      <w:tr w:rsidR="00000000">
        <w:trPr>
          <w:divId w:val="175387555"/>
          <w:tblCellSpacing w:w="15" w:type="dxa"/>
        </w:trPr>
        <w:tc>
          <w:tcPr>
            <w:tcW w:w="0" w:type="auto"/>
            <w:vAlign w:val="center"/>
            <w:hideMark/>
          </w:tcPr>
          <w:p w:rsidR="00000000" w:rsidRDefault="00000000">
            <w:r>
              <w:t>direction</w:t>
            </w:r>
          </w:p>
        </w:tc>
        <w:tc>
          <w:tcPr>
            <w:tcW w:w="0" w:type="auto"/>
            <w:vAlign w:val="center"/>
            <w:hideMark/>
          </w:tcPr>
          <w:p w:rsidR="00000000" w:rsidRDefault="00000000">
            <w:r>
              <w:t>String</w:t>
            </w:r>
          </w:p>
        </w:tc>
        <w:tc>
          <w:tcPr>
            <w:tcW w:w="0" w:type="auto"/>
            <w:vAlign w:val="center"/>
            <w:hideMark/>
          </w:tcPr>
          <w:p w:rsidR="00000000" w:rsidRDefault="00000000">
            <w:r>
              <w:t>Contract grid type</w:t>
            </w:r>
            <w:r>
              <w:br/>
            </w:r>
            <w:r>
              <w:rPr>
                <w:rStyle w:val="HTML"/>
              </w:rPr>
              <w:t>long</w:t>
            </w:r>
            <w:r>
              <w:t>,</w:t>
            </w:r>
            <w:r>
              <w:rPr>
                <w:rStyle w:val="HTML"/>
              </w:rPr>
              <w:t>short</w:t>
            </w:r>
            <w:r>
              <w:t>,</w:t>
            </w:r>
            <w:r>
              <w:rPr>
                <w:rStyle w:val="HTML"/>
              </w:rPr>
              <w:t>neutral</w:t>
            </w:r>
            <w:r>
              <w:br/>
              <w:t xml:space="preserve">Only applicable to </w:t>
            </w:r>
            <w:r>
              <w:rPr>
                <w:rStyle w:val="HTML"/>
              </w:rPr>
              <w:t>contract grid</w:t>
            </w:r>
          </w:p>
        </w:tc>
      </w:tr>
      <w:tr w:rsidR="00000000">
        <w:trPr>
          <w:divId w:val="175387555"/>
          <w:tblCellSpacing w:w="15" w:type="dxa"/>
        </w:trPr>
        <w:tc>
          <w:tcPr>
            <w:tcW w:w="0" w:type="auto"/>
            <w:vAlign w:val="center"/>
            <w:hideMark/>
          </w:tcPr>
          <w:p w:rsidR="00000000" w:rsidRDefault="00000000">
            <w:r>
              <w:t>basePos</w:t>
            </w:r>
          </w:p>
        </w:tc>
        <w:tc>
          <w:tcPr>
            <w:tcW w:w="0" w:type="auto"/>
            <w:vAlign w:val="center"/>
            <w:hideMark/>
          </w:tcPr>
          <w:p w:rsidR="00000000" w:rsidRDefault="00000000">
            <w:r>
              <w:t>Boolean</w:t>
            </w:r>
          </w:p>
        </w:tc>
        <w:tc>
          <w:tcPr>
            <w:tcW w:w="0" w:type="auto"/>
            <w:vAlign w:val="center"/>
            <w:hideMark/>
          </w:tcPr>
          <w:p w:rsidR="00000000" w:rsidRDefault="00000000">
            <w:r>
              <w:t>Whether or not to open a position when the strategy is activated</w:t>
            </w:r>
            <w:r>
              <w:br/>
              <w:t xml:space="preserve">Only applicable to </w:t>
            </w:r>
            <w:r>
              <w:rPr>
                <w:rStyle w:val="HTML"/>
              </w:rPr>
              <w:t>contract grid</w:t>
            </w:r>
          </w:p>
        </w:tc>
      </w:tr>
      <w:tr w:rsidR="00000000">
        <w:trPr>
          <w:divId w:val="175387555"/>
          <w:tblCellSpacing w:w="15" w:type="dxa"/>
        </w:trPr>
        <w:tc>
          <w:tcPr>
            <w:tcW w:w="0" w:type="auto"/>
            <w:vAlign w:val="center"/>
            <w:hideMark/>
          </w:tcPr>
          <w:p w:rsidR="00000000" w:rsidRDefault="00000000">
            <w:r>
              <w:t>sz</w:t>
            </w:r>
          </w:p>
        </w:tc>
        <w:tc>
          <w:tcPr>
            <w:tcW w:w="0" w:type="auto"/>
            <w:vAlign w:val="center"/>
            <w:hideMark/>
          </w:tcPr>
          <w:p w:rsidR="00000000" w:rsidRDefault="00000000">
            <w:r>
              <w:t>String</w:t>
            </w:r>
          </w:p>
        </w:tc>
        <w:tc>
          <w:tcPr>
            <w:tcW w:w="0" w:type="auto"/>
            <w:vAlign w:val="center"/>
            <w:hideMark/>
          </w:tcPr>
          <w:p w:rsidR="00000000" w:rsidRDefault="00000000">
            <w:r>
              <w:t xml:space="preserve">Used margin based on </w:t>
            </w:r>
            <w:r>
              <w:rPr>
                <w:rStyle w:val="HTML"/>
              </w:rPr>
              <w:t>USDT</w:t>
            </w:r>
            <w:r>
              <w:br/>
              <w:t xml:space="preserve">Only applicable to </w:t>
            </w:r>
            <w:r>
              <w:rPr>
                <w:rStyle w:val="HTML"/>
              </w:rPr>
              <w:t>contract grid</w:t>
            </w:r>
          </w:p>
        </w:tc>
      </w:tr>
      <w:tr w:rsidR="00000000">
        <w:trPr>
          <w:divId w:val="175387555"/>
          <w:tblCellSpacing w:w="15" w:type="dxa"/>
        </w:trPr>
        <w:tc>
          <w:tcPr>
            <w:tcW w:w="0" w:type="auto"/>
            <w:vAlign w:val="center"/>
            <w:hideMark/>
          </w:tcPr>
          <w:p w:rsidR="00000000" w:rsidRDefault="00000000">
            <w:r>
              <w:t>lever</w:t>
            </w:r>
          </w:p>
        </w:tc>
        <w:tc>
          <w:tcPr>
            <w:tcW w:w="0" w:type="auto"/>
            <w:vAlign w:val="center"/>
            <w:hideMark/>
          </w:tcPr>
          <w:p w:rsidR="00000000" w:rsidRDefault="00000000">
            <w:r>
              <w:t>String</w:t>
            </w:r>
          </w:p>
        </w:tc>
        <w:tc>
          <w:tcPr>
            <w:tcW w:w="0" w:type="auto"/>
            <w:vAlign w:val="center"/>
            <w:hideMark/>
          </w:tcPr>
          <w:p w:rsidR="00000000" w:rsidRDefault="00000000">
            <w:r>
              <w:t>Leverage</w:t>
            </w:r>
            <w:r>
              <w:br/>
              <w:t xml:space="preserve">Only applicable to </w:t>
            </w:r>
            <w:r>
              <w:rPr>
                <w:rStyle w:val="HTML"/>
              </w:rPr>
              <w:t>contract grid</w:t>
            </w:r>
          </w:p>
        </w:tc>
      </w:tr>
      <w:tr w:rsidR="00000000">
        <w:trPr>
          <w:divId w:val="175387555"/>
          <w:tblCellSpacing w:w="15" w:type="dxa"/>
        </w:trPr>
        <w:tc>
          <w:tcPr>
            <w:tcW w:w="0" w:type="auto"/>
            <w:vAlign w:val="center"/>
            <w:hideMark/>
          </w:tcPr>
          <w:p w:rsidR="00000000" w:rsidRDefault="00000000">
            <w:r>
              <w:t>actualLever</w:t>
            </w:r>
          </w:p>
        </w:tc>
        <w:tc>
          <w:tcPr>
            <w:tcW w:w="0" w:type="auto"/>
            <w:vAlign w:val="center"/>
            <w:hideMark/>
          </w:tcPr>
          <w:p w:rsidR="00000000" w:rsidRDefault="00000000">
            <w:r>
              <w:t>String</w:t>
            </w:r>
          </w:p>
        </w:tc>
        <w:tc>
          <w:tcPr>
            <w:tcW w:w="0" w:type="auto"/>
            <w:vAlign w:val="center"/>
            <w:hideMark/>
          </w:tcPr>
          <w:p w:rsidR="00000000" w:rsidRDefault="00000000">
            <w:r>
              <w:t>Actual Leverage</w:t>
            </w:r>
            <w:r>
              <w:br/>
              <w:t xml:space="preserve">Only applicable to </w:t>
            </w:r>
            <w:r>
              <w:rPr>
                <w:rStyle w:val="HTML"/>
              </w:rPr>
              <w:t>contract grid</w:t>
            </w:r>
          </w:p>
        </w:tc>
      </w:tr>
      <w:tr w:rsidR="00000000">
        <w:trPr>
          <w:divId w:val="175387555"/>
          <w:tblCellSpacing w:w="15" w:type="dxa"/>
        </w:trPr>
        <w:tc>
          <w:tcPr>
            <w:tcW w:w="0" w:type="auto"/>
            <w:vAlign w:val="center"/>
            <w:hideMark/>
          </w:tcPr>
          <w:p w:rsidR="00000000" w:rsidRDefault="00000000">
            <w:r>
              <w:t>liqPx</w:t>
            </w:r>
          </w:p>
        </w:tc>
        <w:tc>
          <w:tcPr>
            <w:tcW w:w="0" w:type="auto"/>
            <w:vAlign w:val="center"/>
            <w:hideMark/>
          </w:tcPr>
          <w:p w:rsidR="00000000" w:rsidRDefault="00000000">
            <w:r>
              <w:t>String</w:t>
            </w:r>
          </w:p>
        </w:tc>
        <w:tc>
          <w:tcPr>
            <w:tcW w:w="0" w:type="auto"/>
            <w:vAlign w:val="center"/>
            <w:hideMark/>
          </w:tcPr>
          <w:p w:rsidR="00000000" w:rsidRDefault="00000000">
            <w:r>
              <w:t>Estimated liquidation price</w:t>
            </w:r>
            <w:r>
              <w:br/>
              <w:t xml:space="preserve">Only applicable to </w:t>
            </w:r>
            <w:r>
              <w:rPr>
                <w:rStyle w:val="HTML"/>
              </w:rPr>
              <w:t>contract grid</w:t>
            </w:r>
          </w:p>
        </w:tc>
      </w:tr>
      <w:tr w:rsidR="00000000">
        <w:trPr>
          <w:divId w:val="175387555"/>
          <w:tblCellSpacing w:w="15" w:type="dxa"/>
        </w:trPr>
        <w:tc>
          <w:tcPr>
            <w:tcW w:w="0" w:type="auto"/>
            <w:vAlign w:val="center"/>
            <w:hideMark/>
          </w:tcPr>
          <w:p w:rsidR="00000000" w:rsidRDefault="00000000">
            <w:r>
              <w:t>uly</w:t>
            </w:r>
          </w:p>
        </w:tc>
        <w:tc>
          <w:tcPr>
            <w:tcW w:w="0" w:type="auto"/>
            <w:vAlign w:val="center"/>
            <w:hideMark/>
          </w:tcPr>
          <w:p w:rsidR="00000000" w:rsidRDefault="00000000">
            <w:r>
              <w:t>String</w:t>
            </w:r>
          </w:p>
        </w:tc>
        <w:tc>
          <w:tcPr>
            <w:tcW w:w="0" w:type="auto"/>
            <w:vAlign w:val="center"/>
            <w:hideMark/>
          </w:tcPr>
          <w:p w:rsidR="00000000" w:rsidRDefault="00000000">
            <w:r>
              <w:t>Underlying</w:t>
            </w:r>
            <w:r>
              <w:br/>
              <w:t xml:space="preserve">Only applicable to </w:t>
            </w:r>
            <w:r>
              <w:rPr>
                <w:rStyle w:val="HTML"/>
              </w:rPr>
              <w:t>contract grid</w:t>
            </w:r>
          </w:p>
        </w:tc>
      </w:tr>
      <w:tr w:rsidR="00000000">
        <w:trPr>
          <w:divId w:val="175387555"/>
          <w:tblCellSpacing w:w="15" w:type="dxa"/>
        </w:trPr>
        <w:tc>
          <w:tcPr>
            <w:tcW w:w="0" w:type="auto"/>
            <w:vAlign w:val="center"/>
            <w:hideMark/>
          </w:tcPr>
          <w:p w:rsidR="00000000" w:rsidRDefault="00000000">
            <w:r>
              <w:t>instFamily</w:t>
            </w:r>
          </w:p>
        </w:tc>
        <w:tc>
          <w:tcPr>
            <w:tcW w:w="0" w:type="auto"/>
            <w:vAlign w:val="center"/>
            <w:hideMark/>
          </w:tcPr>
          <w:p w:rsidR="00000000" w:rsidRDefault="00000000">
            <w:r>
              <w:t>String</w:t>
            </w:r>
          </w:p>
        </w:tc>
        <w:tc>
          <w:tcPr>
            <w:tcW w:w="0" w:type="auto"/>
            <w:vAlign w:val="center"/>
            <w:hideMark/>
          </w:tcPr>
          <w:p w:rsidR="00000000" w:rsidRDefault="00000000">
            <w:r>
              <w:t>Instrument family</w:t>
            </w:r>
            <w:r>
              <w:br/>
              <w:t xml:space="preserve">Only applicable to </w:t>
            </w:r>
            <w:r>
              <w:rPr>
                <w:rStyle w:val="HTML"/>
              </w:rPr>
              <w:t>FUTURES</w:t>
            </w:r>
            <w:r>
              <w:t>/</w:t>
            </w:r>
            <w:r>
              <w:rPr>
                <w:rStyle w:val="HTML"/>
              </w:rPr>
              <w:t>SWAP</w:t>
            </w:r>
            <w:r>
              <w:t>/</w:t>
            </w:r>
            <w:r>
              <w:rPr>
                <w:rStyle w:val="HTML"/>
              </w:rPr>
              <w:t>OPTION</w:t>
            </w:r>
            <w:r>
              <w:br/>
              <w:t xml:space="preserve">Only applicable to </w:t>
            </w:r>
            <w:r>
              <w:rPr>
                <w:rStyle w:val="HTML"/>
              </w:rPr>
              <w:t>contract grid</w:t>
            </w:r>
          </w:p>
        </w:tc>
      </w:tr>
      <w:tr w:rsidR="00000000">
        <w:trPr>
          <w:divId w:val="175387555"/>
          <w:tblCellSpacing w:w="15" w:type="dxa"/>
        </w:trPr>
        <w:tc>
          <w:tcPr>
            <w:tcW w:w="0" w:type="auto"/>
            <w:vAlign w:val="center"/>
            <w:hideMark/>
          </w:tcPr>
          <w:p w:rsidR="00000000" w:rsidRDefault="00000000">
            <w:r>
              <w:t>ordFrozen</w:t>
            </w:r>
          </w:p>
        </w:tc>
        <w:tc>
          <w:tcPr>
            <w:tcW w:w="0" w:type="auto"/>
            <w:vAlign w:val="center"/>
            <w:hideMark/>
          </w:tcPr>
          <w:p w:rsidR="00000000" w:rsidRDefault="00000000">
            <w:r>
              <w:t>String</w:t>
            </w:r>
          </w:p>
        </w:tc>
        <w:tc>
          <w:tcPr>
            <w:tcW w:w="0" w:type="auto"/>
            <w:vAlign w:val="center"/>
            <w:hideMark/>
          </w:tcPr>
          <w:p w:rsidR="00000000" w:rsidRDefault="00000000">
            <w:r>
              <w:t>Margin used by pending orders</w:t>
            </w:r>
            <w:r>
              <w:br/>
              <w:t xml:space="preserve">Only applicable to </w:t>
            </w:r>
            <w:r>
              <w:rPr>
                <w:rStyle w:val="HTML"/>
              </w:rPr>
              <w:t>contract grid</w:t>
            </w:r>
          </w:p>
        </w:tc>
      </w:tr>
      <w:tr w:rsidR="00000000">
        <w:trPr>
          <w:divId w:val="175387555"/>
          <w:tblCellSpacing w:w="15" w:type="dxa"/>
        </w:trPr>
        <w:tc>
          <w:tcPr>
            <w:tcW w:w="0" w:type="auto"/>
            <w:vAlign w:val="center"/>
            <w:hideMark/>
          </w:tcPr>
          <w:p w:rsidR="00000000" w:rsidRDefault="00000000">
            <w:r>
              <w:t>availEq</w:t>
            </w:r>
          </w:p>
        </w:tc>
        <w:tc>
          <w:tcPr>
            <w:tcW w:w="0" w:type="auto"/>
            <w:vAlign w:val="center"/>
            <w:hideMark/>
          </w:tcPr>
          <w:p w:rsidR="00000000" w:rsidRDefault="00000000">
            <w:r>
              <w:t>String</w:t>
            </w:r>
          </w:p>
        </w:tc>
        <w:tc>
          <w:tcPr>
            <w:tcW w:w="0" w:type="auto"/>
            <w:vAlign w:val="center"/>
            <w:hideMark/>
          </w:tcPr>
          <w:p w:rsidR="00000000" w:rsidRDefault="00000000">
            <w:r>
              <w:t>Available margin</w:t>
            </w:r>
            <w:r>
              <w:br/>
              <w:t xml:space="preserve">Only applicable to </w:t>
            </w:r>
            <w:r>
              <w:rPr>
                <w:rStyle w:val="HTML"/>
              </w:rPr>
              <w:t>contract grid</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r w:rsidR="00000000">
        <w:trPr>
          <w:divId w:val="175387555"/>
          <w:tblCellSpacing w:w="15" w:type="dxa"/>
        </w:trPr>
        <w:tc>
          <w:tcPr>
            <w:tcW w:w="0" w:type="auto"/>
            <w:vAlign w:val="center"/>
            <w:hideMark/>
          </w:tcPr>
          <w:p w:rsidR="00000000" w:rsidRDefault="00000000">
            <w:r>
              <w:t>profitSharingRatio</w:t>
            </w:r>
          </w:p>
        </w:tc>
        <w:tc>
          <w:tcPr>
            <w:tcW w:w="0" w:type="auto"/>
            <w:vAlign w:val="center"/>
            <w:hideMark/>
          </w:tcPr>
          <w:p w:rsidR="00000000" w:rsidRDefault="00000000">
            <w:r>
              <w:t>String</w:t>
            </w:r>
          </w:p>
        </w:tc>
        <w:tc>
          <w:tcPr>
            <w:tcW w:w="0" w:type="auto"/>
            <w:vAlign w:val="center"/>
            <w:hideMark/>
          </w:tcPr>
          <w:p w:rsidR="00000000" w:rsidRDefault="00000000">
            <w:r>
              <w:t>Profit sharing ratio</w:t>
            </w:r>
            <w:r>
              <w:br/>
              <w:t>Value range [0, 0.3]</w:t>
            </w:r>
            <w:r>
              <w:br/>
              <w:t>If it is a normal order (neither copy order nor lead order), this field returns ""</w:t>
            </w:r>
          </w:p>
        </w:tc>
      </w:tr>
      <w:tr w:rsidR="00000000">
        <w:trPr>
          <w:divId w:val="175387555"/>
          <w:tblCellSpacing w:w="15" w:type="dxa"/>
        </w:trPr>
        <w:tc>
          <w:tcPr>
            <w:tcW w:w="0" w:type="auto"/>
            <w:vAlign w:val="center"/>
            <w:hideMark/>
          </w:tcPr>
          <w:p w:rsidR="00000000" w:rsidRDefault="00000000">
            <w:r>
              <w:t>copyType</w:t>
            </w:r>
          </w:p>
        </w:tc>
        <w:tc>
          <w:tcPr>
            <w:tcW w:w="0" w:type="auto"/>
            <w:vAlign w:val="center"/>
            <w:hideMark/>
          </w:tcPr>
          <w:p w:rsidR="00000000" w:rsidRDefault="00000000">
            <w:r>
              <w:t>String</w:t>
            </w:r>
          </w:p>
        </w:tc>
        <w:tc>
          <w:tcPr>
            <w:tcW w:w="0" w:type="auto"/>
            <w:vAlign w:val="center"/>
            <w:hideMark/>
          </w:tcPr>
          <w:p w:rsidR="00000000" w:rsidRDefault="00000000">
            <w:r>
              <w:t>Profit sharing order type</w:t>
            </w:r>
            <w:r>
              <w:br/>
            </w:r>
            <w:r>
              <w:rPr>
                <w:rStyle w:val="HTML"/>
              </w:rPr>
              <w:t>0</w:t>
            </w:r>
            <w:r>
              <w:t>: Normal order</w:t>
            </w:r>
            <w:r>
              <w:br/>
            </w:r>
            <w:r>
              <w:rPr>
                <w:rStyle w:val="HTML"/>
              </w:rPr>
              <w:t>1</w:t>
            </w:r>
            <w:r>
              <w:t>: Copy order without profit sharing</w:t>
            </w:r>
            <w:r>
              <w:br/>
            </w:r>
            <w:r>
              <w:rPr>
                <w:rStyle w:val="HTML"/>
              </w:rPr>
              <w:t>2</w:t>
            </w:r>
            <w:r>
              <w:t>: Copy order with profit sharing</w:t>
            </w:r>
            <w:r>
              <w:br/>
            </w:r>
            <w:r>
              <w:rPr>
                <w:rStyle w:val="HTML"/>
              </w:rPr>
              <w:t>3</w:t>
            </w:r>
            <w:r>
              <w:t>: Lead order</w:t>
            </w:r>
          </w:p>
        </w:tc>
      </w:tr>
      <w:tr w:rsidR="00000000">
        <w:trPr>
          <w:divId w:val="175387555"/>
          <w:tblCellSpacing w:w="15" w:type="dxa"/>
        </w:trPr>
        <w:tc>
          <w:tcPr>
            <w:tcW w:w="0" w:type="auto"/>
            <w:vAlign w:val="center"/>
            <w:hideMark/>
          </w:tcPr>
          <w:p w:rsidR="00000000" w:rsidRDefault="00000000">
            <w:r>
              <w:t>tpRatio</w:t>
            </w:r>
          </w:p>
        </w:tc>
        <w:tc>
          <w:tcPr>
            <w:tcW w:w="0" w:type="auto"/>
            <w:vAlign w:val="center"/>
            <w:hideMark/>
          </w:tcPr>
          <w:p w:rsidR="00000000" w:rsidRDefault="00000000">
            <w:r>
              <w:t>String</w:t>
            </w:r>
          </w:p>
        </w:tc>
        <w:tc>
          <w:tcPr>
            <w:tcW w:w="0" w:type="auto"/>
            <w:vAlign w:val="center"/>
            <w:hideMark/>
          </w:tcPr>
          <w:p w:rsidR="00000000" w:rsidRDefault="00000000">
            <w:r>
              <w:t>Take profit ratio, 0.1 represents 10%</w:t>
            </w:r>
          </w:p>
        </w:tc>
      </w:tr>
      <w:tr w:rsidR="00000000">
        <w:trPr>
          <w:divId w:val="175387555"/>
          <w:tblCellSpacing w:w="15" w:type="dxa"/>
        </w:trPr>
        <w:tc>
          <w:tcPr>
            <w:tcW w:w="0" w:type="auto"/>
            <w:vAlign w:val="center"/>
            <w:hideMark/>
          </w:tcPr>
          <w:p w:rsidR="00000000" w:rsidRDefault="00000000">
            <w:r>
              <w:t>slRatio</w:t>
            </w:r>
          </w:p>
        </w:tc>
        <w:tc>
          <w:tcPr>
            <w:tcW w:w="0" w:type="auto"/>
            <w:vAlign w:val="center"/>
            <w:hideMark/>
          </w:tcPr>
          <w:p w:rsidR="00000000" w:rsidRDefault="00000000">
            <w:r>
              <w:t>String</w:t>
            </w:r>
          </w:p>
        </w:tc>
        <w:tc>
          <w:tcPr>
            <w:tcW w:w="0" w:type="auto"/>
            <w:vAlign w:val="center"/>
            <w:hideMark/>
          </w:tcPr>
          <w:p w:rsidR="00000000" w:rsidRDefault="00000000">
            <w:r>
              <w:t>Stop loss ratio, 0.1 represents 10%</w:t>
            </w:r>
          </w:p>
        </w:tc>
      </w:tr>
      <w:tr w:rsidR="00000000">
        <w:trPr>
          <w:divId w:val="175387555"/>
          <w:tblCellSpacing w:w="15" w:type="dxa"/>
        </w:trPr>
        <w:tc>
          <w:tcPr>
            <w:tcW w:w="0" w:type="auto"/>
            <w:vAlign w:val="center"/>
            <w:hideMark/>
          </w:tcPr>
          <w:p w:rsidR="00000000" w:rsidRDefault="00000000">
            <w:r>
              <w:t>fee</w:t>
            </w:r>
          </w:p>
        </w:tc>
        <w:tc>
          <w:tcPr>
            <w:tcW w:w="0" w:type="auto"/>
            <w:vAlign w:val="center"/>
            <w:hideMark/>
          </w:tcPr>
          <w:p w:rsidR="00000000" w:rsidRDefault="00000000">
            <w:r>
              <w:t>String</w:t>
            </w:r>
          </w:p>
        </w:tc>
        <w:tc>
          <w:tcPr>
            <w:tcW w:w="0" w:type="auto"/>
            <w:vAlign w:val="center"/>
            <w:hideMark/>
          </w:tcPr>
          <w:p w:rsidR="00000000" w:rsidRDefault="00000000">
            <w:r>
              <w:t>Accumulated fee. Only applicable to contract grid, or it will be ""</w:t>
            </w:r>
          </w:p>
        </w:tc>
      </w:tr>
      <w:tr w:rsidR="00000000">
        <w:trPr>
          <w:divId w:val="175387555"/>
          <w:tblCellSpacing w:w="15" w:type="dxa"/>
        </w:trPr>
        <w:tc>
          <w:tcPr>
            <w:tcW w:w="0" w:type="auto"/>
            <w:vAlign w:val="center"/>
            <w:hideMark/>
          </w:tcPr>
          <w:p w:rsidR="00000000" w:rsidRDefault="00000000">
            <w:r>
              <w:t>fundingFee</w:t>
            </w:r>
          </w:p>
        </w:tc>
        <w:tc>
          <w:tcPr>
            <w:tcW w:w="0" w:type="auto"/>
            <w:vAlign w:val="center"/>
            <w:hideMark/>
          </w:tcPr>
          <w:p w:rsidR="00000000" w:rsidRDefault="00000000">
            <w:r>
              <w:t>String</w:t>
            </w:r>
          </w:p>
        </w:tc>
        <w:tc>
          <w:tcPr>
            <w:tcW w:w="0" w:type="auto"/>
            <w:vAlign w:val="center"/>
            <w:hideMark/>
          </w:tcPr>
          <w:p w:rsidR="00000000" w:rsidRDefault="00000000">
            <w:r>
              <w:t>Accumulated funding fee. Only applicable to contract grid, or it will be ""</w:t>
            </w:r>
          </w:p>
        </w:tc>
      </w:tr>
    </w:tbl>
    <w:p w:rsidR="00000000" w:rsidRDefault="00000000">
      <w:pPr>
        <w:pStyle w:val="3"/>
        <w:divId w:val="175387555"/>
      </w:pPr>
      <w:r>
        <w:t>GET / Grid algo order details</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/api/v5/tradingBot/grid/orders-algo-details</w:t>
      </w:r>
    </w:p>
    <w:p w:rsidR="00000000" w:rsidRDefault="00000000">
      <w:pPr>
        <w:pStyle w:val="a5"/>
        <w:ind w:left="720" w:right="720"/>
        <w:divId w:val="1571768935"/>
      </w:pPr>
      <w:r>
        <w:t>Request Example</w:t>
      </w:r>
    </w:p>
    <w:p w:rsidR="00000000" w:rsidRDefault="00000000">
      <w:pPr>
        <w:pStyle w:val="HTML0"/>
        <w:divId w:val="1921409507"/>
        <w:rPr>
          <w:rStyle w:val="HTML"/>
        </w:rPr>
      </w:pPr>
      <w:r>
        <w:rPr>
          <w:rStyle w:val="HTML"/>
        </w:rPr>
        <w:t>GET /api/v5/tradingBot/grid/orders-algo-details?algoId</w:t>
      </w:r>
      <w:r>
        <w:rPr>
          <w:rStyle w:val="o"/>
        </w:rPr>
        <w:t>=</w:t>
      </w:r>
      <w:r>
        <w:rPr>
          <w:rStyle w:val="HTML"/>
        </w:rPr>
        <w:t>448965992920907776&amp;algoOrdType</w:t>
      </w:r>
      <w:r>
        <w:rPr>
          <w:rStyle w:val="o"/>
        </w:rPr>
        <w:t>=</w:t>
      </w:r>
      <w:r>
        <w:rPr>
          <w:rStyle w:val="HTML"/>
        </w:rPr>
        <w:t>grid</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1058"/>
        <w:gridCol w:w="34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algoOrdType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 order type</w:t>
            </w:r>
            <w:r>
              <w:br/>
            </w:r>
            <w:r>
              <w:rPr>
                <w:rStyle w:val="HTML"/>
              </w:rPr>
              <w:t>grid</w:t>
            </w:r>
            <w:r>
              <w:t>: Spot grid</w:t>
            </w:r>
            <w:r>
              <w:br/>
            </w:r>
            <w:r>
              <w:rPr>
                <w:rStyle w:val="HTML"/>
              </w:rPr>
              <w:t>contract_grid</w:t>
            </w:r>
            <w:r>
              <w:t>: Contract grid</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 ID</w:t>
            </w:r>
          </w:p>
        </w:tc>
      </w:tr>
    </w:tbl>
    <w:p w:rsidR="00000000" w:rsidRDefault="00000000">
      <w:pPr>
        <w:pStyle w:val="a5"/>
        <w:ind w:left="720" w:right="720"/>
        <w:divId w:val="1978953128"/>
      </w:pPr>
      <w:r>
        <w:t>Response Example</w:t>
      </w:r>
    </w:p>
    <w:p w:rsidR="00000000" w:rsidRDefault="00000000">
      <w:pPr>
        <w:pStyle w:val="HTML0"/>
        <w:divId w:val="1587304755"/>
        <w:rPr>
          <w:rStyle w:val="w"/>
        </w:rPr>
      </w:pPr>
      <w:r>
        <w:rPr>
          <w:rStyle w:val="p"/>
        </w:rPr>
        <w:t>{</w:t>
      </w:r>
    </w:p>
    <w:p w:rsidR="00000000" w:rsidRDefault="00000000">
      <w:pPr>
        <w:pStyle w:val="HTML0"/>
        <w:divId w:val="1587304755"/>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587304755"/>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587304755"/>
        <w:rPr>
          <w:rStyle w:val="w"/>
        </w:rPr>
      </w:pPr>
      <w:r>
        <w:rPr>
          <w:rStyle w:val="w"/>
        </w:rPr>
        <w:t xml:space="preserve">        </w:t>
      </w:r>
      <w:r>
        <w:rPr>
          <w:rStyle w:val="p"/>
        </w:rPr>
        <w:t>{</w:t>
      </w:r>
    </w:p>
    <w:p w:rsidR="00000000" w:rsidRDefault="00000000">
      <w:pPr>
        <w:pStyle w:val="HTML0"/>
        <w:divId w:val="1587304755"/>
        <w:rPr>
          <w:rStyle w:val="w"/>
        </w:rPr>
      </w:pPr>
      <w:r>
        <w:rPr>
          <w:rStyle w:val="w"/>
        </w:rPr>
        <w:t xml:space="preserve">            </w:t>
      </w:r>
      <w:r>
        <w:rPr>
          <w:rStyle w:val="nl"/>
        </w:rPr>
        <w:t>"actualLever"</w:t>
      </w:r>
      <w:r>
        <w:rPr>
          <w:rStyle w:val="p"/>
        </w:rPr>
        <w:t>:</w:t>
      </w:r>
      <w:r>
        <w:rPr>
          <w:rStyle w:val="w"/>
        </w:rPr>
        <w:t xml:space="preserve"> </w:t>
      </w:r>
      <w:r>
        <w:rPr>
          <w:rStyle w:val="s2"/>
        </w:rPr>
        <w:t>""</w:t>
      </w:r>
      <w:r>
        <w:rPr>
          <w:rStyle w:val="p"/>
        </w:rPr>
        <w:t>,</w:t>
      </w:r>
    </w:p>
    <w:p w:rsidR="00000000" w:rsidRDefault="00000000">
      <w:pPr>
        <w:pStyle w:val="HTML0"/>
        <w:divId w:val="1587304755"/>
        <w:rPr>
          <w:rStyle w:val="w"/>
        </w:rPr>
      </w:pPr>
      <w:r>
        <w:rPr>
          <w:rStyle w:val="w"/>
        </w:rPr>
        <w:t xml:space="preserve">            </w:t>
      </w:r>
      <w:r>
        <w:rPr>
          <w:rStyle w:val="nl"/>
        </w:rPr>
        <w:t>"activeOrdNum"</w:t>
      </w:r>
      <w:r>
        <w:rPr>
          <w:rStyle w:val="p"/>
        </w:rPr>
        <w:t>:</w:t>
      </w:r>
      <w:r>
        <w:rPr>
          <w:rStyle w:val="w"/>
        </w:rPr>
        <w:t xml:space="preserve"> </w:t>
      </w:r>
      <w:r>
        <w:rPr>
          <w:rStyle w:val="s2"/>
        </w:rPr>
        <w:t>"0"</w:t>
      </w:r>
      <w:r>
        <w:rPr>
          <w:rStyle w:val="p"/>
        </w:rPr>
        <w:t>,</w:t>
      </w:r>
    </w:p>
    <w:p w:rsidR="00000000" w:rsidRDefault="00000000">
      <w:pPr>
        <w:pStyle w:val="HTML0"/>
        <w:divId w:val="1587304755"/>
        <w:rPr>
          <w:rStyle w:val="w"/>
        </w:rPr>
      </w:pPr>
      <w:r>
        <w:rPr>
          <w:rStyle w:val="w"/>
        </w:rPr>
        <w:t xml:space="preserve">            </w:t>
      </w:r>
      <w:r>
        <w:rPr>
          <w:rStyle w:val="nl"/>
        </w:rPr>
        <w:t>"algoClOrdId"</w:t>
      </w:r>
      <w:r>
        <w:rPr>
          <w:rStyle w:val="p"/>
        </w:rPr>
        <w:t>:</w:t>
      </w:r>
      <w:r>
        <w:rPr>
          <w:rStyle w:val="w"/>
        </w:rPr>
        <w:t xml:space="preserve"> </w:t>
      </w:r>
      <w:r>
        <w:rPr>
          <w:rStyle w:val="s2"/>
        </w:rPr>
        <w:t>""</w:t>
      </w:r>
      <w:r>
        <w:rPr>
          <w:rStyle w:val="p"/>
        </w:rPr>
        <w:t>,</w:t>
      </w:r>
    </w:p>
    <w:p w:rsidR="00000000" w:rsidRDefault="00000000">
      <w:pPr>
        <w:pStyle w:val="HTML0"/>
        <w:divId w:val="1587304755"/>
        <w:rPr>
          <w:rStyle w:val="w"/>
        </w:rPr>
      </w:pPr>
      <w:r>
        <w:rPr>
          <w:rStyle w:val="w"/>
        </w:rPr>
        <w:t xml:space="preserve">            </w:t>
      </w:r>
      <w:r>
        <w:rPr>
          <w:rStyle w:val="nl"/>
        </w:rPr>
        <w:t>"algoId"</w:t>
      </w:r>
      <w:r>
        <w:rPr>
          <w:rStyle w:val="p"/>
        </w:rPr>
        <w:t>:</w:t>
      </w:r>
      <w:r>
        <w:rPr>
          <w:rStyle w:val="w"/>
        </w:rPr>
        <w:t xml:space="preserve"> </w:t>
      </w:r>
      <w:r>
        <w:rPr>
          <w:rStyle w:val="s2"/>
        </w:rPr>
        <w:t>"448965992920907776"</w:t>
      </w:r>
      <w:r>
        <w:rPr>
          <w:rStyle w:val="p"/>
        </w:rPr>
        <w:t>,</w:t>
      </w:r>
    </w:p>
    <w:p w:rsidR="00000000" w:rsidRDefault="00000000">
      <w:pPr>
        <w:pStyle w:val="HTML0"/>
        <w:divId w:val="1587304755"/>
        <w:rPr>
          <w:rStyle w:val="w"/>
        </w:rPr>
      </w:pPr>
      <w:r>
        <w:rPr>
          <w:rStyle w:val="w"/>
        </w:rPr>
        <w:t xml:space="preserve">            </w:t>
      </w:r>
      <w:r>
        <w:rPr>
          <w:rStyle w:val="nl"/>
        </w:rPr>
        <w:t>"algoOrdType"</w:t>
      </w:r>
      <w:r>
        <w:rPr>
          <w:rStyle w:val="p"/>
        </w:rPr>
        <w:t>:</w:t>
      </w:r>
      <w:r>
        <w:rPr>
          <w:rStyle w:val="w"/>
        </w:rPr>
        <w:t xml:space="preserve"> </w:t>
      </w:r>
      <w:r>
        <w:rPr>
          <w:rStyle w:val="s2"/>
        </w:rPr>
        <w:t>"grid"</w:t>
      </w:r>
      <w:r>
        <w:rPr>
          <w:rStyle w:val="p"/>
        </w:rPr>
        <w:t>,</w:t>
      </w:r>
    </w:p>
    <w:p w:rsidR="00000000" w:rsidRDefault="00000000">
      <w:pPr>
        <w:pStyle w:val="HTML0"/>
        <w:divId w:val="1587304755"/>
        <w:rPr>
          <w:rStyle w:val="w"/>
        </w:rPr>
      </w:pPr>
      <w:r>
        <w:rPr>
          <w:rStyle w:val="w"/>
        </w:rPr>
        <w:t xml:space="preserve">            </w:t>
      </w:r>
      <w:r>
        <w:rPr>
          <w:rStyle w:val="nl"/>
        </w:rPr>
        <w:t>"annualizedRate"</w:t>
      </w:r>
      <w:r>
        <w:rPr>
          <w:rStyle w:val="p"/>
        </w:rPr>
        <w:t>:</w:t>
      </w:r>
      <w:r>
        <w:rPr>
          <w:rStyle w:val="w"/>
        </w:rPr>
        <w:t xml:space="preserve"> </w:t>
      </w:r>
      <w:r>
        <w:rPr>
          <w:rStyle w:val="s2"/>
        </w:rPr>
        <w:t>"0"</w:t>
      </w:r>
      <w:r>
        <w:rPr>
          <w:rStyle w:val="p"/>
        </w:rPr>
        <w:t>,</w:t>
      </w:r>
    </w:p>
    <w:p w:rsidR="00000000" w:rsidRDefault="00000000">
      <w:pPr>
        <w:pStyle w:val="HTML0"/>
        <w:divId w:val="1587304755"/>
        <w:rPr>
          <w:rStyle w:val="w"/>
        </w:rPr>
      </w:pPr>
      <w:r>
        <w:rPr>
          <w:rStyle w:val="w"/>
        </w:rPr>
        <w:t xml:space="preserve">            </w:t>
      </w:r>
      <w:r>
        <w:rPr>
          <w:rStyle w:val="nl"/>
        </w:rPr>
        <w:t>"arbitrageNum"</w:t>
      </w:r>
      <w:r>
        <w:rPr>
          <w:rStyle w:val="p"/>
        </w:rPr>
        <w:t>:</w:t>
      </w:r>
      <w:r>
        <w:rPr>
          <w:rStyle w:val="w"/>
        </w:rPr>
        <w:t xml:space="preserve"> </w:t>
      </w:r>
      <w:r>
        <w:rPr>
          <w:rStyle w:val="s2"/>
        </w:rPr>
        <w:t>"0"</w:t>
      </w:r>
      <w:r>
        <w:rPr>
          <w:rStyle w:val="p"/>
        </w:rPr>
        <w:t>,</w:t>
      </w:r>
    </w:p>
    <w:p w:rsidR="00000000" w:rsidRDefault="00000000">
      <w:pPr>
        <w:pStyle w:val="HTML0"/>
        <w:divId w:val="1587304755"/>
        <w:rPr>
          <w:rStyle w:val="w"/>
        </w:rPr>
      </w:pPr>
      <w:r>
        <w:rPr>
          <w:rStyle w:val="w"/>
        </w:rPr>
        <w:t xml:space="preserve">            </w:t>
      </w:r>
      <w:r>
        <w:rPr>
          <w:rStyle w:val="nl"/>
        </w:rPr>
        <w:t>"availEq"</w:t>
      </w:r>
      <w:r>
        <w:rPr>
          <w:rStyle w:val="p"/>
        </w:rPr>
        <w:t>:</w:t>
      </w:r>
      <w:r>
        <w:rPr>
          <w:rStyle w:val="w"/>
        </w:rPr>
        <w:t xml:space="preserve"> </w:t>
      </w:r>
      <w:r>
        <w:rPr>
          <w:rStyle w:val="s2"/>
        </w:rPr>
        <w:t>""</w:t>
      </w:r>
      <w:r>
        <w:rPr>
          <w:rStyle w:val="p"/>
        </w:rPr>
        <w:t>,</w:t>
      </w:r>
    </w:p>
    <w:p w:rsidR="00000000" w:rsidRDefault="00000000">
      <w:pPr>
        <w:pStyle w:val="HTML0"/>
        <w:divId w:val="1587304755"/>
        <w:rPr>
          <w:rStyle w:val="w"/>
        </w:rPr>
      </w:pPr>
      <w:r>
        <w:rPr>
          <w:rStyle w:val="w"/>
        </w:rPr>
        <w:t xml:space="preserve">            </w:t>
      </w:r>
      <w:r>
        <w:rPr>
          <w:rStyle w:val="nl"/>
        </w:rPr>
        <w:t>"basePos"</w:t>
      </w:r>
      <w:r>
        <w:rPr>
          <w:rStyle w:val="p"/>
        </w:rPr>
        <w:t>:</w:t>
      </w:r>
      <w:r>
        <w:rPr>
          <w:rStyle w:val="w"/>
        </w:rPr>
        <w:t xml:space="preserve"> </w:t>
      </w:r>
      <w:r>
        <w:rPr>
          <w:rStyle w:val="kc"/>
        </w:rPr>
        <w:t>false</w:t>
      </w:r>
      <w:r>
        <w:rPr>
          <w:rStyle w:val="p"/>
        </w:rPr>
        <w:t>,</w:t>
      </w:r>
    </w:p>
    <w:p w:rsidR="00000000" w:rsidRDefault="00000000">
      <w:pPr>
        <w:pStyle w:val="HTML0"/>
        <w:divId w:val="1587304755"/>
        <w:rPr>
          <w:rStyle w:val="w"/>
        </w:rPr>
      </w:pPr>
      <w:r>
        <w:rPr>
          <w:rStyle w:val="w"/>
        </w:rPr>
        <w:t xml:space="preserve">            </w:t>
      </w:r>
      <w:r>
        <w:rPr>
          <w:rStyle w:val="nl"/>
        </w:rPr>
        <w:t>"baseSz"</w:t>
      </w:r>
      <w:r>
        <w:rPr>
          <w:rStyle w:val="p"/>
        </w:rPr>
        <w:t>:</w:t>
      </w:r>
      <w:r>
        <w:rPr>
          <w:rStyle w:val="w"/>
        </w:rPr>
        <w:t xml:space="preserve"> </w:t>
      </w:r>
      <w:r>
        <w:rPr>
          <w:rStyle w:val="s2"/>
        </w:rPr>
        <w:t>"0"</w:t>
      </w:r>
      <w:r>
        <w:rPr>
          <w:rStyle w:val="p"/>
        </w:rPr>
        <w:t>,</w:t>
      </w:r>
    </w:p>
    <w:p w:rsidR="00000000" w:rsidRDefault="00000000">
      <w:pPr>
        <w:pStyle w:val="HTML0"/>
        <w:divId w:val="1587304755"/>
        <w:rPr>
          <w:rStyle w:val="w"/>
        </w:rPr>
      </w:pPr>
      <w:r>
        <w:rPr>
          <w:rStyle w:val="w"/>
        </w:rPr>
        <w:t xml:space="preserve">            </w:t>
      </w:r>
      <w:r>
        <w:rPr>
          <w:rStyle w:val="nl"/>
        </w:rPr>
        <w:t>"cTime"</w:t>
      </w:r>
      <w:r>
        <w:rPr>
          <w:rStyle w:val="p"/>
        </w:rPr>
        <w:t>:</w:t>
      </w:r>
      <w:r>
        <w:rPr>
          <w:rStyle w:val="w"/>
        </w:rPr>
        <w:t xml:space="preserve"> </w:t>
      </w:r>
      <w:r>
        <w:rPr>
          <w:rStyle w:val="s2"/>
        </w:rPr>
        <w:t>"1681181054927"</w:t>
      </w:r>
      <w:r>
        <w:rPr>
          <w:rStyle w:val="p"/>
        </w:rPr>
        <w:t>,</w:t>
      </w:r>
    </w:p>
    <w:p w:rsidR="00000000" w:rsidRDefault="00000000">
      <w:pPr>
        <w:pStyle w:val="HTML0"/>
        <w:divId w:val="1587304755"/>
        <w:rPr>
          <w:rStyle w:val="w"/>
        </w:rPr>
      </w:pPr>
      <w:r>
        <w:rPr>
          <w:rStyle w:val="w"/>
        </w:rPr>
        <w:t xml:space="preserve">            </w:t>
      </w:r>
      <w:r>
        <w:rPr>
          <w:rStyle w:val="nl"/>
        </w:rPr>
        <w:t>"cancelType"</w:t>
      </w:r>
      <w:r>
        <w:rPr>
          <w:rStyle w:val="p"/>
        </w:rPr>
        <w:t>:</w:t>
      </w:r>
      <w:r>
        <w:rPr>
          <w:rStyle w:val="w"/>
        </w:rPr>
        <w:t xml:space="preserve"> </w:t>
      </w:r>
      <w:r>
        <w:rPr>
          <w:rStyle w:val="s2"/>
        </w:rPr>
        <w:t>"1"</w:t>
      </w:r>
      <w:r>
        <w:rPr>
          <w:rStyle w:val="p"/>
        </w:rPr>
        <w:t>,</w:t>
      </w:r>
    </w:p>
    <w:p w:rsidR="00000000" w:rsidRDefault="00000000">
      <w:pPr>
        <w:pStyle w:val="HTML0"/>
        <w:divId w:val="1587304755"/>
        <w:rPr>
          <w:rStyle w:val="w"/>
        </w:rPr>
      </w:pPr>
      <w:r>
        <w:rPr>
          <w:rStyle w:val="w"/>
        </w:rPr>
        <w:t xml:space="preserve">            </w:t>
      </w:r>
      <w:r>
        <w:rPr>
          <w:rStyle w:val="nl"/>
        </w:rPr>
        <w:t>"curBaseSz"</w:t>
      </w:r>
      <w:r>
        <w:rPr>
          <w:rStyle w:val="p"/>
        </w:rPr>
        <w:t>:</w:t>
      </w:r>
      <w:r>
        <w:rPr>
          <w:rStyle w:val="w"/>
        </w:rPr>
        <w:t xml:space="preserve"> </w:t>
      </w:r>
      <w:r>
        <w:rPr>
          <w:rStyle w:val="s2"/>
        </w:rPr>
        <w:t>"0"</w:t>
      </w:r>
      <w:r>
        <w:rPr>
          <w:rStyle w:val="p"/>
        </w:rPr>
        <w:t>,</w:t>
      </w:r>
    </w:p>
    <w:p w:rsidR="00000000" w:rsidRDefault="00000000">
      <w:pPr>
        <w:pStyle w:val="HTML0"/>
        <w:divId w:val="1587304755"/>
        <w:rPr>
          <w:rStyle w:val="w"/>
        </w:rPr>
      </w:pPr>
      <w:r>
        <w:rPr>
          <w:rStyle w:val="w"/>
        </w:rPr>
        <w:t xml:space="preserve">            </w:t>
      </w:r>
      <w:r>
        <w:rPr>
          <w:rStyle w:val="nl"/>
        </w:rPr>
        <w:t>"curQuoteSz"</w:t>
      </w:r>
      <w:r>
        <w:rPr>
          <w:rStyle w:val="p"/>
        </w:rPr>
        <w:t>:</w:t>
      </w:r>
      <w:r>
        <w:rPr>
          <w:rStyle w:val="w"/>
        </w:rPr>
        <w:t xml:space="preserve"> </w:t>
      </w:r>
      <w:r>
        <w:rPr>
          <w:rStyle w:val="s2"/>
        </w:rPr>
        <w:t>"0"</w:t>
      </w:r>
      <w:r>
        <w:rPr>
          <w:rStyle w:val="p"/>
        </w:rPr>
        <w:t>,</w:t>
      </w:r>
    </w:p>
    <w:p w:rsidR="00000000" w:rsidRDefault="00000000">
      <w:pPr>
        <w:pStyle w:val="HTML0"/>
        <w:divId w:val="1587304755"/>
        <w:rPr>
          <w:rStyle w:val="w"/>
        </w:rPr>
      </w:pPr>
      <w:r>
        <w:rPr>
          <w:rStyle w:val="w"/>
        </w:rPr>
        <w:t xml:space="preserve">            </w:t>
      </w:r>
      <w:r>
        <w:rPr>
          <w:rStyle w:val="nl"/>
        </w:rPr>
        <w:t>"direction"</w:t>
      </w:r>
      <w:r>
        <w:rPr>
          <w:rStyle w:val="p"/>
        </w:rPr>
        <w:t>:</w:t>
      </w:r>
      <w:r>
        <w:rPr>
          <w:rStyle w:val="w"/>
        </w:rPr>
        <w:t xml:space="preserve"> </w:t>
      </w:r>
      <w:r>
        <w:rPr>
          <w:rStyle w:val="s2"/>
        </w:rPr>
        <w:t>""</w:t>
      </w:r>
      <w:r>
        <w:rPr>
          <w:rStyle w:val="p"/>
        </w:rPr>
        <w:t>,</w:t>
      </w:r>
    </w:p>
    <w:p w:rsidR="00000000" w:rsidRDefault="00000000">
      <w:pPr>
        <w:pStyle w:val="HTML0"/>
        <w:divId w:val="1587304755"/>
        <w:rPr>
          <w:rStyle w:val="w"/>
        </w:rPr>
      </w:pPr>
      <w:r>
        <w:rPr>
          <w:rStyle w:val="w"/>
        </w:rPr>
        <w:t xml:space="preserve">            </w:t>
      </w:r>
      <w:r>
        <w:rPr>
          <w:rStyle w:val="nl"/>
        </w:rPr>
        <w:t>"eq"</w:t>
      </w:r>
      <w:r>
        <w:rPr>
          <w:rStyle w:val="p"/>
        </w:rPr>
        <w:t>:</w:t>
      </w:r>
      <w:r>
        <w:rPr>
          <w:rStyle w:val="w"/>
        </w:rPr>
        <w:t xml:space="preserve"> </w:t>
      </w:r>
      <w:r>
        <w:rPr>
          <w:rStyle w:val="s2"/>
        </w:rPr>
        <w:t>""</w:t>
      </w:r>
      <w:r>
        <w:rPr>
          <w:rStyle w:val="p"/>
        </w:rPr>
        <w:t>,</w:t>
      </w:r>
    </w:p>
    <w:p w:rsidR="00000000" w:rsidRDefault="00000000">
      <w:pPr>
        <w:pStyle w:val="HTML0"/>
        <w:divId w:val="1587304755"/>
        <w:rPr>
          <w:rStyle w:val="w"/>
        </w:rPr>
      </w:pPr>
      <w:r>
        <w:rPr>
          <w:rStyle w:val="w"/>
        </w:rPr>
        <w:t xml:space="preserve">            </w:t>
      </w:r>
      <w:r>
        <w:rPr>
          <w:rStyle w:val="nl"/>
        </w:rPr>
        <w:t>"floatProfit"</w:t>
      </w:r>
      <w:r>
        <w:rPr>
          <w:rStyle w:val="p"/>
        </w:rPr>
        <w:t>:</w:t>
      </w:r>
      <w:r>
        <w:rPr>
          <w:rStyle w:val="w"/>
        </w:rPr>
        <w:t xml:space="preserve"> </w:t>
      </w:r>
      <w:r>
        <w:rPr>
          <w:rStyle w:val="s2"/>
        </w:rPr>
        <w:t>"0"</w:t>
      </w:r>
      <w:r>
        <w:rPr>
          <w:rStyle w:val="p"/>
        </w:rPr>
        <w:t>,</w:t>
      </w:r>
    </w:p>
    <w:p w:rsidR="00000000" w:rsidRDefault="00000000">
      <w:pPr>
        <w:pStyle w:val="HTML0"/>
        <w:divId w:val="1587304755"/>
        <w:rPr>
          <w:rStyle w:val="w"/>
        </w:rPr>
      </w:pPr>
      <w:r>
        <w:rPr>
          <w:rStyle w:val="w"/>
        </w:rPr>
        <w:t xml:space="preserve">            </w:t>
      </w:r>
      <w:r>
        <w:rPr>
          <w:rStyle w:val="nl"/>
        </w:rPr>
        <w:t>"gridNum"</w:t>
      </w:r>
      <w:r>
        <w:rPr>
          <w:rStyle w:val="p"/>
        </w:rPr>
        <w:t>:</w:t>
      </w:r>
      <w:r>
        <w:rPr>
          <w:rStyle w:val="w"/>
        </w:rPr>
        <w:t xml:space="preserve"> </w:t>
      </w:r>
      <w:r>
        <w:rPr>
          <w:rStyle w:val="s2"/>
        </w:rPr>
        <w:t>"10"</w:t>
      </w:r>
      <w:r>
        <w:rPr>
          <w:rStyle w:val="p"/>
        </w:rPr>
        <w:t>,</w:t>
      </w:r>
    </w:p>
    <w:p w:rsidR="00000000" w:rsidRDefault="00000000">
      <w:pPr>
        <w:pStyle w:val="HTML0"/>
        <w:divId w:val="1587304755"/>
        <w:rPr>
          <w:rStyle w:val="w"/>
        </w:rPr>
      </w:pPr>
      <w:r>
        <w:rPr>
          <w:rStyle w:val="w"/>
        </w:rPr>
        <w:t xml:space="preserve">            </w:t>
      </w:r>
      <w:r>
        <w:rPr>
          <w:rStyle w:val="nl"/>
        </w:rPr>
        <w:t>"gridProfit"</w:t>
      </w:r>
      <w:r>
        <w:rPr>
          <w:rStyle w:val="p"/>
        </w:rPr>
        <w:t>:</w:t>
      </w:r>
      <w:r>
        <w:rPr>
          <w:rStyle w:val="w"/>
        </w:rPr>
        <w:t xml:space="preserve"> </w:t>
      </w:r>
      <w:r>
        <w:rPr>
          <w:rStyle w:val="s2"/>
        </w:rPr>
        <w:t>"0"</w:t>
      </w:r>
      <w:r>
        <w:rPr>
          <w:rStyle w:val="p"/>
        </w:rPr>
        <w:t>,</w:t>
      </w:r>
    </w:p>
    <w:p w:rsidR="00000000" w:rsidRDefault="00000000">
      <w:pPr>
        <w:pStyle w:val="HTML0"/>
        <w:divId w:val="1587304755"/>
        <w:rPr>
          <w:rStyle w:val="w"/>
        </w:rPr>
      </w:pPr>
      <w:r>
        <w:rPr>
          <w:rStyle w:val="w"/>
        </w:rPr>
        <w:t xml:space="preserve">            </w:t>
      </w:r>
      <w:r>
        <w:rPr>
          <w:rStyle w:val="nl"/>
        </w:rPr>
        <w:t>"instFamily"</w:t>
      </w:r>
      <w:r>
        <w:rPr>
          <w:rStyle w:val="p"/>
        </w:rPr>
        <w:t>:</w:t>
      </w:r>
      <w:r>
        <w:rPr>
          <w:rStyle w:val="w"/>
        </w:rPr>
        <w:t xml:space="preserve"> </w:t>
      </w:r>
      <w:r>
        <w:rPr>
          <w:rStyle w:val="s2"/>
        </w:rPr>
        <w:t>""</w:t>
      </w:r>
      <w:r>
        <w:rPr>
          <w:rStyle w:val="p"/>
        </w:rPr>
        <w:t>,</w:t>
      </w:r>
    </w:p>
    <w:p w:rsidR="00000000" w:rsidRDefault="00000000">
      <w:pPr>
        <w:pStyle w:val="HTML0"/>
        <w:divId w:val="1587304755"/>
        <w:rPr>
          <w:rStyle w:val="w"/>
        </w:rPr>
      </w:pPr>
      <w:r>
        <w:rPr>
          <w:rStyle w:val="w"/>
        </w:rPr>
        <w:t xml:space="preserve">            </w:t>
      </w:r>
      <w:r>
        <w:rPr>
          <w:rStyle w:val="nl"/>
        </w:rPr>
        <w:t>"instId"</w:t>
      </w:r>
      <w:r>
        <w:rPr>
          <w:rStyle w:val="p"/>
        </w:rPr>
        <w:t>:</w:t>
      </w:r>
      <w:r>
        <w:rPr>
          <w:rStyle w:val="w"/>
        </w:rPr>
        <w:t xml:space="preserve"> </w:t>
      </w:r>
      <w:r>
        <w:rPr>
          <w:rStyle w:val="s2"/>
        </w:rPr>
        <w:t>"BTC-USDT"</w:t>
      </w:r>
      <w:r>
        <w:rPr>
          <w:rStyle w:val="p"/>
        </w:rPr>
        <w:t>,</w:t>
      </w:r>
    </w:p>
    <w:p w:rsidR="00000000" w:rsidRDefault="00000000">
      <w:pPr>
        <w:pStyle w:val="HTML0"/>
        <w:divId w:val="1587304755"/>
        <w:rPr>
          <w:rStyle w:val="w"/>
        </w:rPr>
      </w:pPr>
      <w:r>
        <w:rPr>
          <w:rStyle w:val="w"/>
        </w:rPr>
        <w:t xml:space="preserve">            </w:t>
      </w:r>
      <w:r>
        <w:rPr>
          <w:rStyle w:val="nl"/>
        </w:rPr>
        <w:t>"instType"</w:t>
      </w:r>
      <w:r>
        <w:rPr>
          <w:rStyle w:val="p"/>
        </w:rPr>
        <w:t>:</w:t>
      </w:r>
      <w:r>
        <w:rPr>
          <w:rStyle w:val="w"/>
        </w:rPr>
        <w:t xml:space="preserve"> </w:t>
      </w:r>
      <w:r>
        <w:rPr>
          <w:rStyle w:val="s2"/>
        </w:rPr>
        <w:t>"SPOT"</w:t>
      </w:r>
      <w:r>
        <w:rPr>
          <w:rStyle w:val="p"/>
        </w:rPr>
        <w:t>,</w:t>
      </w:r>
    </w:p>
    <w:p w:rsidR="00000000" w:rsidRDefault="00000000">
      <w:pPr>
        <w:pStyle w:val="HTML0"/>
        <w:divId w:val="1587304755"/>
        <w:rPr>
          <w:rStyle w:val="w"/>
        </w:rPr>
      </w:pPr>
      <w:r>
        <w:rPr>
          <w:rStyle w:val="w"/>
        </w:rPr>
        <w:t xml:space="preserve">            </w:t>
      </w:r>
      <w:r>
        <w:rPr>
          <w:rStyle w:val="nl"/>
        </w:rPr>
        <w:t>"investment"</w:t>
      </w:r>
      <w:r>
        <w:rPr>
          <w:rStyle w:val="p"/>
        </w:rPr>
        <w:t>:</w:t>
      </w:r>
      <w:r>
        <w:rPr>
          <w:rStyle w:val="w"/>
        </w:rPr>
        <w:t xml:space="preserve"> </w:t>
      </w:r>
      <w:r>
        <w:rPr>
          <w:rStyle w:val="s2"/>
        </w:rPr>
        <w:t>"25"</w:t>
      </w:r>
      <w:r>
        <w:rPr>
          <w:rStyle w:val="p"/>
        </w:rPr>
        <w:t>,</w:t>
      </w:r>
    </w:p>
    <w:p w:rsidR="00000000" w:rsidRDefault="00000000">
      <w:pPr>
        <w:pStyle w:val="HTML0"/>
        <w:divId w:val="1587304755"/>
        <w:rPr>
          <w:rStyle w:val="w"/>
        </w:rPr>
      </w:pPr>
      <w:r>
        <w:rPr>
          <w:rStyle w:val="w"/>
        </w:rPr>
        <w:t xml:space="preserve">            </w:t>
      </w:r>
      <w:r>
        <w:rPr>
          <w:rStyle w:val="nl"/>
        </w:rPr>
        <w:t>"lever"</w:t>
      </w:r>
      <w:r>
        <w:rPr>
          <w:rStyle w:val="p"/>
        </w:rPr>
        <w:t>:</w:t>
      </w:r>
      <w:r>
        <w:rPr>
          <w:rStyle w:val="w"/>
        </w:rPr>
        <w:t xml:space="preserve"> </w:t>
      </w:r>
      <w:r>
        <w:rPr>
          <w:rStyle w:val="s2"/>
        </w:rPr>
        <w:t>"0"</w:t>
      </w:r>
      <w:r>
        <w:rPr>
          <w:rStyle w:val="p"/>
        </w:rPr>
        <w:t>,</w:t>
      </w:r>
    </w:p>
    <w:p w:rsidR="00000000" w:rsidRDefault="00000000">
      <w:pPr>
        <w:pStyle w:val="HTML0"/>
        <w:divId w:val="1587304755"/>
        <w:rPr>
          <w:rStyle w:val="w"/>
        </w:rPr>
      </w:pPr>
      <w:r>
        <w:rPr>
          <w:rStyle w:val="w"/>
        </w:rPr>
        <w:t xml:space="preserve">            </w:t>
      </w:r>
      <w:r>
        <w:rPr>
          <w:rStyle w:val="nl"/>
        </w:rPr>
        <w:t>"liqPx"</w:t>
      </w:r>
      <w:r>
        <w:rPr>
          <w:rStyle w:val="p"/>
        </w:rPr>
        <w:t>:</w:t>
      </w:r>
      <w:r>
        <w:rPr>
          <w:rStyle w:val="w"/>
        </w:rPr>
        <w:t xml:space="preserve"> </w:t>
      </w:r>
      <w:r>
        <w:rPr>
          <w:rStyle w:val="s2"/>
        </w:rPr>
        <w:t>""</w:t>
      </w:r>
      <w:r>
        <w:rPr>
          <w:rStyle w:val="p"/>
        </w:rPr>
        <w:t>,</w:t>
      </w:r>
    </w:p>
    <w:p w:rsidR="00000000" w:rsidRDefault="00000000">
      <w:pPr>
        <w:pStyle w:val="HTML0"/>
        <w:divId w:val="1587304755"/>
        <w:rPr>
          <w:rStyle w:val="w"/>
        </w:rPr>
      </w:pPr>
      <w:r>
        <w:rPr>
          <w:rStyle w:val="w"/>
        </w:rPr>
        <w:t xml:space="preserve">            </w:t>
      </w:r>
      <w:r>
        <w:rPr>
          <w:rStyle w:val="nl"/>
        </w:rPr>
        <w:t>"maxPx"</w:t>
      </w:r>
      <w:r>
        <w:rPr>
          <w:rStyle w:val="p"/>
        </w:rPr>
        <w:t>:</w:t>
      </w:r>
      <w:r>
        <w:rPr>
          <w:rStyle w:val="w"/>
        </w:rPr>
        <w:t xml:space="preserve"> </w:t>
      </w:r>
      <w:r>
        <w:rPr>
          <w:rStyle w:val="s2"/>
        </w:rPr>
        <w:t>"5000"</w:t>
      </w:r>
      <w:r>
        <w:rPr>
          <w:rStyle w:val="p"/>
        </w:rPr>
        <w:t>,</w:t>
      </w:r>
    </w:p>
    <w:p w:rsidR="00000000" w:rsidRDefault="00000000">
      <w:pPr>
        <w:pStyle w:val="HTML0"/>
        <w:divId w:val="1587304755"/>
        <w:rPr>
          <w:rStyle w:val="w"/>
        </w:rPr>
      </w:pPr>
      <w:r>
        <w:rPr>
          <w:rStyle w:val="w"/>
        </w:rPr>
        <w:t xml:space="preserve">            </w:t>
      </w:r>
      <w:r>
        <w:rPr>
          <w:rStyle w:val="nl"/>
        </w:rPr>
        <w:t>"minPx"</w:t>
      </w:r>
      <w:r>
        <w:rPr>
          <w:rStyle w:val="p"/>
        </w:rPr>
        <w:t>:</w:t>
      </w:r>
      <w:r>
        <w:rPr>
          <w:rStyle w:val="w"/>
        </w:rPr>
        <w:t xml:space="preserve"> </w:t>
      </w:r>
      <w:r>
        <w:rPr>
          <w:rStyle w:val="s2"/>
        </w:rPr>
        <w:t>"400"</w:t>
      </w:r>
      <w:r>
        <w:rPr>
          <w:rStyle w:val="p"/>
        </w:rPr>
        <w:t>,</w:t>
      </w:r>
    </w:p>
    <w:p w:rsidR="00000000" w:rsidRDefault="00000000">
      <w:pPr>
        <w:pStyle w:val="HTML0"/>
        <w:divId w:val="1587304755"/>
        <w:rPr>
          <w:rStyle w:val="w"/>
        </w:rPr>
      </w:pPr>
      <w:r>
        <w:rPr>
          <w:rStyle w:val="w"/>
        </w:rPr>
        <w:t xml:space="preserve">            </w:t>
      </w:r>
      <w:r>
        <w:rPr>
          <w:rStyle w:val="nl"/>
        </w:rPr>
        <w:t>"ordFrozen"</w:t>
      </w:r>
      <w:r>
        <w:rPr>
          <w:rStyle w:val="p"/>
        </w:rPr>
        <w:t>:</w:t>
      </w:r>
      <w:r>
        <w:rPr>
          <w:rStyle w:val="w"/>
        </w:rPr>
        <w:t xml:space="preserve"> </w:t>
      </w:r>
      <w:r>
        <w:rPr>
          <w:rStyle w:val="s2"/>
        </w:rPr>
        <w:t>""</w:t>
      </w:r>
      <w:r>
        <w:rPr>
          <w:rStyle w:val="p"/>
        </w:rPr>
        <w:t>,</w:t>
      </w:r>
    </w:p>
    <w:p w:rsidR="00000000" w:rsidRDefault="00000000">
      <w:pPr>
        <w:pStyle w:val="HTML0"/>
        <w:divId w:val="1587304755"/>
        <w:rPr>
          <w:rStyle w:val="w"/>
        </w:rPr>
      </w:pPr>
      <w:r>
        <w:rPr>
          <w:rStyle w:val="w"/>
        </w:rPr>
        <w:t xml:space="preserve">            </w:t>
      </w:r>
      <w:r>
        <w:rPr>
          <w:rStyle w:val="nl"/>
        </w:rPr>
        <w:t>"perMaxProfitRate"</w:t>
      </w:r>
      <w:r>
        <w:rPr>
          <w:rStyle w:val="p"/>
        </w:rPr>
        <w:t>:</w:t>
      </w:r>
      <w:r>
        <w:rPr>
          <w:rStyle w:val="w"/>
        </w:rPr>
        <w:t xml:space="preserve"> </w:t>
      </w:r>
      <w:r>
        <w:rPr>
          <w:rStyle w:val="s2"/>
        </w:rPr>
        <w:t>"1.14570215"</w:t>
      </w:r>
      <w:r>
        <w:rPr>
          <w:rStyle w:val="p"/>
        </w:rPr>
        <w:t>,</w:t>
      </w:r>
    </w:p>
    <w:p w:rsidR="00000000" w:rsidRDefault="00000000">
      <w:pPr>
        <w:pStyle w:val="HTML0"/>
        <w:divId w:val="1587304755"/>
        <w:rPr>
          <w:rStyle w:val="w"/>
        </w:rPr>
      </w:pPr>
      <w:r>
        <w:rPr>
          <w:rStyle w:val="w"/>
        </w:rPr>
        <w:t xml:space="preserve">            </w:t>
      </w:r>
      <w:r>
        <w:rPr>
          <w:rStyle w:val="nl"/>
        </w:rPr>
        <w:t>"perMinProfitRate"</w:t>
      </w:r>
      <w:r>
        <w:rPr>
          <w:rStyle w:val="p"/>
        </w:rPr>
        <w:t>:</w:t>
      </w:r>
      <w:r>
        <w:rPr>
          <w:rStyle w:val="w"/>
        </w:rPr>
        <w:t xml:space="preserve"> </w:t>
      </w:r>
      <w:r>
        <w:rPr>
          <w:rStyle w:val="s2"/>
        </w:rPr>
        <w:t>"0.0991200440528634356837"</w:t>
      </w:r>
      <w:r>
        <w:rPr>
          <w:rStyle w:val="p"/>
        </w:rPr>
        <w:t>,</w:t>
      </w:r>
    </w:p>
    <w:p w:rsidR="00000000" w:rsidRDefault="00000000">
      <w:pPr>
        <w:pStyle w:val="HTML0"/>
        <w:divId w:val="1587304755"/>
        <w:rPr>
          <w:rStyle w:val="w"/>
        </w:rPr>
      </w:pPr>
      <w:r>
        <w:rPr>
          <w:rStyle w:val="w"/>
        </w:rPr>
        <w:t xml:space="preserve">            </w:t>
      </w:r>
      <w:r>
        <w:rPr>
          <w:rStyle w:val="nl"/>
        </w:rPr>
        <w:t>"pnlRatio"</w:t>
      </w:r>
      <w:r>
        <w:rPr>
          <w:rStyle w:val="p"/>
        </w:rPr>
        <w:t>:</w:t>
      </w:r>
      <w:r>
        <w:rPr>
          <w:rStyle w:val="w"/>
        </w:rPr>
        <w:t xml:space="preserve"> </w:t>
      </w:r>
      <w:r>
        <w:rPr>
          <w:rStyle w:val="s2"/>
        </w:rPr>
        <w:t>"0"</w:t>
      </w:r>
      <w:r>
        <w:rPr>
          <w:rStyle w:val="p"/>
        </w:rPr>
        <w:t>,</w:t>
      </w:r>
    </w:p>
    <w:p w:rsidR="00000000" w:rsidRDefault="00000000">
      <w:pPr>
        <w:pStyle w:val="HTML0"/>
        <w:divId w:val="1587304755"/>
        <w:rPr>
          <w:rStyle w:val="w"/>
        </w:rPr>
      </w:pPr>
      <w:r>
        <w:rPr>
          <w:rStyle w:val="w"/>
        </w:rPr>
        <w:t xml:space="preserve">            </w:t>
      </w:r>
      <w:r>
        <w:rPr>
          <w:rStyle w:val="nl"/>
        </w:rPr>
        <w:t>"profit"</w:t>
      </w:r>
      <w:r>
        <w:rPr>
          <w:rStyle w:val="p"/>
        </w:rPr>
        <w:t>:</w:t>
      </w:r>
      <w:r>
        <w:rPr>
          <w:rStyle w:val="w"/>
        </w:rPr>
        <w:t xml:space="preserve"> </w:t>
      </w:r>
      <w:r>
        <w:rPr>
          <w:rStyle w:val="s2"/>
        </w:rPr>
        <w:t>"0.00000000"</w:t>
      </w:r>
      <w:r>
        <w:rPr>
          <w:rStyle w:val="p"/>
        </w:rPr>
        <w:t>,</w:t>
      </w:r>
    </w:p>
    <w:p w:rsidR="00000000" w:rsidRDefault="00000000">
      <w:pPr>
        <w:pStyle w:val="HTML0"/>
        <w:divId w:val="1587304755"/>
        <w:rPr>
          <w:rStyle w:val="w"/>
        </w:rPr>
      </w:pPr>
      <w:r>
        <w:rPr>
          <w:rStyle w:val="w"/>
        </w:rPr>
        <w:t xml:space="preserve">            </w:t>
      </w:r>
      <w:r>
        <w:rPr>
          <w:rStyle w:val="nl"/>
        </w:rPr>
        <w:t>"quoteSz"</w:t>
      </w:r>
      <w:r>
        <w:rPr>
          <w:rStyle w:val="p"/>
        </w:rPr>
        <w:t>:</w:t>
      </w:r>
      <w:r>
        <w:rPr>
          <w:rStyle w:val="w"/>
        </w:rPr>
        <w:t xml:space="preserve"> </w:t>
      </w:r>
      <w:r>
        <w:rPr>
          <w:rStyle w:val="s2"/>
        </w:rPr>
        <w:t>"25"</w:t>
      </w:r>
      <w:r>
        <w:rPr>
          <w:rStyle w:val="p"/>
        </w:rPr>
        <w:t>,</w:t>
      </w:r>
    </w:p>
    <w:p w:rsidR="00000000" w:rsidRDefault="00000000">
      <w:pPr>
        <w:pStyle w:val="HTML0"/>
        <w:divId w:val="1587304755"/>
        <w:rPr>
          <w:rStyle w:val="w"/>
        </w:rPr>
      </w:pPr>
      <w:r>
        <w:rPr>
          <w:rStyle w:val="w"/>
        </w:rPr>
        <w:t xml:space="preserve">            </w:t>
      </w:r>
      <w:r>
        <w:rPr>
          <w:rStyle w:val="nl"/>
        </w:rPr>
        <w:t>"rebateTrans"</w:t>
      </w:r>
      <w:r>
        <w:rPr>
          <w:rStyle w:val="p"/>
        </w:rPr>
        <w:t>:</w:t>
      </w:r>
      <w:r>
        <w:rPr>
          <w:rStyle w:val="w"/>
        </w:rPr>
        <w:t xml:space="preserve"> </w:t>
      </w:r>
      <w:r>
        <w:rPr>
          <w:rStyle w:val="p"/>
        </w:rPr>
        <w:t>[</w:t>
      </w:r>
    </w:p>
    <w:p w:rsidR="00000000" w:rsidRDefault="00000000">
      <w:pPr>
        <w:pStyle w:val="HTML0"/>
        <w:divId w:val="1587304755"/>
        <w:rPr>
          <w:rStyle w:val="w"/>
        </w:rPr>
      </w:pPr>
      <w:r>
        <w:rPr>
          <w:rStyle w:val="w"/>
        </w:rPr>
        <w:t xml:space="preserve">                </w:t>
      </w:r>
      <w:r>
        <w:rPr>
          <w:rStyle w:val="p"/>
        </w:rPr>
        <w:t>{</w:t>
      </w:r>
    </w:p>
    <w:p w:rsidR="00000000" w:rsidRDefault="00000000">
      <w:pPr>
        <w:pStyle w:val="HTML0"/>
        <w:divId w:val="1587304755"/>
        <w:rPr>
          <w:rStyle w:val="w"/>
        </w:rPr>
      </w:pPr>
      <w:r>
        <w:rPr>
          <w:rStyle w:val="w"/>
        </w:rPr>
        <w:t xml:space="preserve">                    </w:t>
      </w:r>
      <w:r>
        <w:rPr>
          <w:rStyle w:val="nl"/>
        </w:rPr>
        <w:t>"rebate"</w:t>
      </w:r>
      <w:r>
        <w:rPr>
          <w:rStyle w:val="p"/>
        </w:rPr>
        <w:t>:</w:t>
      </w:r>
      <w:r>
        <w:rPr>
          <w:rStyle w:val="w"/>
        </w:rPr>
        <w:t xml:space="preserve"> </w:t>
      </w:r>
      <w:r>
        <w:rPr>
          <w:rStyle w:val="s2"/>
        </w:rPr>
        <w:t>"0"</w:t>
      </w:r>
      <w:r>
        <w:rPr>
          <w:rStyle w:val="p"/>
        </w:rPr>
        <w:t>,</w:t>
      </w:r>
    </w:p>
    <w:p w:rsidR="00000000" w:rsidRDefault="00000000">
      <w:pPr>
        <w:pStyle w:val="HTML0"/>
        <w:divId w:val="1587304755"/>
        <w:rPr>
          <w:rStyle w:val="w"/>
        </w:rPr>
      </w:pPr>
      <w:r>
        <w:rPr>
          <w:rStyle w:val="w"/>
        </w:rPr>
        <w:t xml:space="preserve">                    </w:t>
      </w:r>
      <w:r>
        <w:rPr>
          <w:rStyle w:val="nl"/>
        </w:rPr>
        <w:t>"rebateCcy"</w:t>
      </w:r>
      <w:r>
        <w:rPr>
          <w:rStyle w:val="p"/>
        </w:rPr>
        <w:t>:</w:t>
      </w:r>
      <w:r>
        <w:rPr>
          <w:rStyle w:val="w"/>
        </w:rPr>
        <w:t xml:space="preserve"> </w:t>
      </w:r>
      <w:r>
        <w:rPr>
          <w:rStyle w:val="s2"/>
        </w:rPr>
        <w:t>"BTC"</w:t>
      </w:r>
    </w:p>
    <w:p w:rsidR="00000000" w:rsidRDefault="00000000">
      <w:pPr>
        <w:pStyle w:val="HTML0"/>
        <w:divId w:val="1587304755"/>
        <w:rPr>
          <w:rStyle w:val="w"/>
        </w:rPr>
      </w:pPr>
      <w:r>
        <w:rPr>
          <w:rStyle w:val="w"/>
        </w:rPr>
        <w:t xml:space="preserve">                </w:t>
      </w:r>
      <w:r>
        <w:rPr>
          <w:rStyle w:val="p"/>
        </w:rPr>
        <w:t>},</w:t>
      </w:r>
    </w:p>
    <w:p w:rsidR="00000000" w:rsidRDefault="00000000">
      <w:pPr>
        <w:pStyle w:val="HTML0"/>
        <w:divId w:val="1587304755"/>
        <w:rPr>
          <w:rStyle w:val="w"/>
        </w:rPr>
      </w:pPr>
      <w:r>
        <w:rPr>
          <w:rStyle w:val="w"/>
        </w:rPr>
        <w:t xml:space="preserve">                </w:t>
      </w:r>
      <w:r>
        <w:rPr>
          <w:rStyle w:val="p"/>
        </w:rPr>
        <w:t>{</w:t>
      </w:r>
    </w:p>
    <w:p w:rsidR="00000000" w:rsidRDefault="00000000">
      <w:pPr>
        <w:pStyle w:val="HTML0"/>
        <w:divId w:val="1587304755"/>
        <w:rPr>
          <w:rStyle w:val="w"/>
        </w:rPr>
      </w:pPr>
      <w:r>
        <w:rPr>
          <w:rStyle w:val="w"/>
        </w:rPr>
        <w:t xml:space="preserve">                    </w:t>
      </w:r>
      <w:r>
        <w:rPr>
          <w:rStyle w:val="nl"/>
        </w:rPr>
        <w:t>"rebate"</w:t>
      </w:r>
      <w:r>
        <w:rPr>
          <w:rStyle w:val="p"/>
        </w:rPr>
        <w:t>:</w:t>
      </w:r>
      <w:r>
        <w:rPr>
          <w:rStyle w:val="w"/>
        </w:rPr>
        <w:t xml:space="preserve"> </w:t>
      </w:r>
      <w:r>
        <w:rPr>
          <w:rStyle w:val="s2"/>
        </w:rPr>
        <w:t>"0"</w:t>
      </w:r>
      <w:r>
        <w:rPr>
          <w:rStyle w:val="p"/>
        </w:rPr>
        <w:t>,</w:t>
      </w:r>
    </w:p>
    <w:p w:rsidR="00000000" w:rsidRDefault="00000000">
      <w:pPr>
        <w:pStyle w:val="HTML0"/>
        <w:divId w:val="1587304755"/>
        <w:rPr>
          <w:rStyle w:val="w"/>
        </w:rPr>
      </w:pPr>
      <w:r>
        <w:rPr>
          <w:rStyle w:val="w"/>
        </w:rPr>
        <w:t xml:space="preserve">                    </w:t>
      </w:r>
      <w:r>
        <w:rPr>
          <w:rStyle w:val="nl"/>
        </w:rPr>
        <w:t>"rebateCcy"</w:t>
      </w:r>
      <w:r>
        <w:rPr>
          <w:rStyle w:val="p"/>
        </w:rPr>
        <w:t>:</w:t>
      </w:r>
      <w:r>
        <w:rPr>
          <w:rStyle w:val="w"/>
        </w:rPr>
        <w:t xml:space="preserve"> </w:t>
      </w:r>
      <w:r>
        <w:rPr>
          <w:rStyle w:val="s2"/>
        </w:rPr>
        <w:t>"USDT"</w:t>
      </w:r>
    </w:p>
    <w:p w:rsidR="00000000" w:rsidRDefault="00000000">
      <w:pPr>
        <w:pStyle w:val="HTML0"/>
        <w:divId w:val="1587304755"/>
        <w:rPr>
          <w:rStyle w:val="w"/>
        </w:rPr>
      </w:pPr>
      <w:r>
        <w:rPr>
          <w:rStyle w:val="w"/>
        </w:rPr>
        <w:t xml:space="preserve">                </w:t>
      </w:r>
      <w:r>
        <w:rPr>
          <w:rStyle w:val="p"/>
        </w:rPr>
        <w:t>}</w:t>
      </w:r>
    </w:p>
    <w:p w:rsidR="00000000" w:rsidRDefault="00000000">
      <w:pPr>
        <w:pStyle w:val="HTML0"/>
        <w:divId w:val="1587304755"/>
        <w:rPr>
          <w:rStyle w:val="w"/>
        </w:rPr>
      </w:pPr>
      <w:r>
        <w:rPr>
          <w:rStyle w:val="w"/>
        </w:rPr>
        <w:t xml:space="preserve">            </w:t>
      </w:r>
      <w:r>
        <w:rPr>
          <w:rStyle w:val="p"/>
        </w:rPr>
        <w:t>],</w:t>
      </w:r>
    </w:p>
    <w:p w:rsidR="00000000" w:rsidRDefault="00000000">
      <w:pPr>
        <w:pStyle w:val="HTML0"/>
        <w:divId w:val="1587304755"/>
        <w:rPr>
          <w:rStyle w:val="w"/>
        </w:rPr>
      </w:pPr>
      <w:r>
        <w:rPr>
          <w:rStyle w:val="w"/>
        </w:rPr>
        <w:t xml:space="preserve">            </w:t>
      </w:r>
      <w:r>
        <w:rPr>
          <w:rStyle w:val="nl"/>
        </w:rPr>
        <w:t>"runType"</w:t>
      </w:r>
      <w:r>
        <w:rPr>
          <w:rStyle w:val="p"/>
        </w:rPr>
        <w:t>:</w:t>
      </w:r>
      <w:r>
        <w:rPr>
          <w:rStyle w:val="w"/>
        </w:rPr>
        <w:t xml:space="preserve"> </w:t>
      </w:r>
      <w:r>
        <w:rPr>
          <w:rStyle w:val="s2"/>
        </w:rPr>
        <w:t>"1"</w:t>
      </w:r>
      <w:r>
        <w:rPr>
          <w:rStyle w:val="p"/>
        </w:rPr>
        <w:t>,</w:t>
      </w:r>
    </w:p>
    <w:p w:rsidR="00000000" w:rsidRDefault="00000000">
      <w:pPr>
        <w:pStyle w:val="HTML0"/>
        <w:divId w:val="1587304755"/>
        <w:rPr>
          <w:rStyle w:val="w"/>
        </w:rPr>
      </w:pPr>
      <w:r>
        <w:rPr>
          <w:rStyle w:val="w"/>
        </w:rPr>
        <w:t xml:space="preserve">            </w:t>
      </w:r>
      <w:r>
        <w:rPr>
          <w:rStyle w:val="nl"/>
        </w:rPr>
        <w:t>"runPx"</w:t>
      </w:r>
      <w:r>
        <w:rPr>
          <w:rStyle w:val="p"/>
        </w:rPr>
        <w:t>:</w:t>
      </w:r>
      <w:r>
        <w:rPr>
          <w:rStyle w:val="w"/>
        </w:rPr>
        <w:t xml:space="preserve"> </w:t>
      </w:r>
      <w:r>
        <w:rPr>
          <w:rStyle w:val="s2"/>
        </w:rPr>
        <w:t>"30089.7"</w:t>
      </w:r>
      <w:r>
        <w:rPr>
          <w:rStyle w:val="p"/>
        </w:rPr>
        <w:t>,</w:t>
      </w:r>
    </w:p>
    <w:p w:rsidR="00000000" w:rsidRDefault="00000000">
      <w:pPr>
        <w:pStyle w:val="HTML0"/>
        <w:divId w:val="1587304755"/>
        <w:rPr>
          <w:rStyle w:val="w"/>
        </w:rPr>
      </w:pPr>
      <w:r>
        <w:rPr>
          <w:rStyle w:val="w"/>
        </w:rPr>
        <w:t xml:space="preserve">            </w:t>
      </w:r>
      <w:r>
        <w:rPr>
          <w:rStyle w:val="nl"/>
        </w:rPr>
        <w:t>"singleAmt"</w:t>
      </w:r>
      <w:r>
        <w:rPr>
          <w:rStyle w:val="p"/>
        </w:rPr>
        <w:t>:</w:t>
      </w:r>
      <w:r>
        <w:rPr>
          <w:rStyle w:val="w"/>
        </w:rPr>
        <w:t xml:space="preserve"> </w:t>
      </w:r>
      <w:r>
        <w:rPr>
          <w:rStyle w:val="s2"/>
        </w:rPr>
        <w:t>"0.00101214"</w:t>
      </w:r>
      <w:r>
        <w:rPr>
          <w:rStyle w:val="p"/>
        </w:rPr>
        <w:t>,</w:t>
      </w:r>
    </w:p>
    <w:p w:rsidR="00000000" w:rsidRDefault="00000000">
      <w:pPr>
        <w:pStyle w:val="HTML0"/>
        <w:divId w:val="1587304755"/>
        <w:rPr>
          <w:rStyle w:val="w"/>
        </w:rPr>
      </w:pPr>
      <w:r>
        <w:rPr>
          <w:rStyle w:val="w"/>
        </w:rPr>
        <w:t xml:space="preserve">            </w:t>
      </w:r>
      <w:r>
        <w:rPr>
          <w:rStyle w:val="nl"/>
        </w:rPr>
        <w:t>"slTriggerPx"</w:t>
      </w:r>
      <w:r>
        <w:rPr>
          <w:rStyle w:val="p"/>
        </w:rPr>
        <w:t>:</w:t>
      </w:r>
      <w:r>
        <w:rPr>
          <w:rStyle w:val="w"/>
        </w:rPr>
        <w:t xml:space="preserve"> </w:t>
      </w:r>
      <w:r>
        <w:rPr>
          <w:rStyle w:val="s2"/>
        </w:rPr>
        <w:t>"0"</w:t>
      </w:r>
      <w:r>
        <w:rPr>
          <w:rStyle w:val="p"/>
        </w:rPr>
        <w:t>,</w:t>
      </w:r>
    </w:p>
    <w:p w:rsidR="00000000" w:rsidRDefault="00000000">
      <w:pPr>
        <w:pStyle w:val="HTML0"/>
        <w:divId w:val="1587304755"/>
        <w:rPr>
          <w:rStyle w:val="w"/>
        </w:rPr>
      </w:pPr>
      <w:r>
        <w:rPr>
          <w:rStyle w:val="w"/>
        </w:rPr>
        <w:t xml:space="preserve">            </w:t>
      </w:r>
      <w:r>
        <w:rPr>
          <w:rStyle w:val="nl"/>
        </w:rPr>
        <w:t>"state"</w:t>
      </w:r>
      <w:r>
        <w:rPr>
          <w:rStyle w:val="p"/>
        </w:rPr>
        <w:t>:</w:t>
      </w:r>
      <w:r>
        <w:rPr>
          <w:rStyle w:val="w"/>
        </w:rPr>
        <w:t xml:space="preserve"> </w:t>
      </w:r>
      <w:r>
        <w:rPr>
          <w:rStyle w:val="s2"/>
        </w:rPr>
        <w:t>"stopped"</w:t>
      </w:r>
      <w:r>
        <w:rPr>
          <w:rStyle w:val="p"/>
        </w:rPr>
        <w:t>,</w:t>
      </w:r>
    </w:p>
    <w:p w:rsidR="00000000" w:rsidRDefault="00000000">
      <w:pPr>
        <w:pStyle w:val="HTML0"/>
        <w:divId w:val="1587304755"/>
        <w:rPr>
          <w:rStyle w:val="w"/>
        </w:rPr>
      </w:pPr>
      <w:r>
        <w:rPr>
          <w:rStyle w:val="w"/>
        </w:rPr>
        <w:t xml:space="preserve">            </w:t>
      </w:r>
      <w:r>
        <w:rPr>
          <w:rStyle w:val="nl"/>
        </w:rPr>
        <w:t>"stopResult"</w:t>
      </w:r>
      <w:r>
        <w:rPr>
          <w:rStyle w:val="p"/>
        </w:rPr>
        <w:t>:</w:t>
      </w:r>
      <w:r>
        <w:rPr>
          <w:rStyle w:val="w"/>
        </w:rPr>
        <w:t xml:space="preserve"> </w:t>
      </w:r>
      <w:r>
        <w:rPr>
          <w:rStyle w:val="s2"/>
        </w:rPr>
        <w:t>"0"</w:t>
      </w:r>
      <w:r>
        <w:rPr>
          <w:rStyle w:val="p"/>
        </w:rPr>
        <w:t>,</w:t>
      </w:r>
    </w:p>
    <w:p w:rsidR="00000000" w:rsidRDefault="00000000">
      <w:pPr>
        <w:pStyle w:val="HTML0"/>
        <w:divId w:val="1587304755"/>
        <w:rPr>
          <w:rStyle w:val="w"/>
        </w:rPr>
      </w:pPr>
      <w:r>
        <w:rPr>
          <w:rStyle w:val="w"/>
        </w:rPr>
        <w:t xml:space="preserve">            </w:t>
      </w:r>
      <w:r>
        <w:rPr>
          <w:rStyle w:val="nl"/>
        </w:rPr>
        <w:t>"stopType"</w:t>
      </w:r>
      <w:r>
        <w:rPr>
          <w:rStyle w:val="p"/>
        </w:rPr>
        <w:t>:</w:t>
      </w:r>
      <w:r>
        <w:rPr>
          <w:rStyle w:val="w"/>
        </w:rPr>
        <w:t xml:space="preserve"> </w:t>
      </w:r>
      <w:r>
        <w:rPr>
          <w:rStyle w:val="s2"/>
        </w:rPr>
        <w:t>"1"</w:t>
      </w:r>
      <w:r>
        <w:rPr>
          <w:rStyle w:val="p"/>
        </w:rPr>
        <w:t>,</w:t>
      </w:r>
    </w:p>
    <w:p w:rsidR="00000000" w:rsidRDefault="00000000">
      <w:pPr>
        <w:pStyle w:val="HTML0"/>
        <w:divId w:val="1587304755"/>
        <w:rPr>
          <w:rStyle w:val="w"/>
        </w:rPr>
      </w:pPr>
      <w:r>
        <w:rPr>
          <w:rStyle w:val="w"/>
        </w:rPr>
        <w:t xml:space="preserve">            </w:t>
      </w:r>
      <w:r>
        <w:rPr>
          <w:rStyle w:val="nl"/>
        </w:rPr>
        <w:t>"sz"</w:t>
      </w:r>
      <w:r>
        <w:rPr>
          <w:rStyle w:val="p"/>
        </w:rPr>
        <w:t>:</w:t>
      </w:r>
      <w:r>
        <w:rPr>
          <w:rStyle w:val="w"/>
        </w:rPr>
        <w:t xml:space="preserve"> </w:t>
      </w:r>
      <w:r>
        <w:rPr>
          <w:rStyle w:val="s2"/>
        </w:rPr>
        <w:t>""</w:t>
      </w:r>
      <w:r>
        <w:rPr>
          <w:rStyle w:val="p"/>
        </w:rPr>
        <w:t>,</w:t>
      </w:r>
    </w:p>
    <w:p w:rsidR="00000000" w:rsidRDefault="00000000">
      <w:pPr>
        <w:pStyle w:val="HTML0"/>
        <w:divId w:val="1587304755"/>
        <w:rPr>
          <w:rStyle w:val="w"/>
        </w:rPr>
      </w:pPr>
      <w:r>
        <w:rPr>
          <w:rStyle w:val="w"/>
        </w:rPr>
        <w:t xml:space="preserve">            </w:t>
      </w:r>
      <w:r>
        <w:rPr>
          <w:rStyle w:val="nl"/>
        </w:rPr>
        <w:t>"tag"</w:t>
      </w:r>
      <w:r>
        <w:rPr>
          <w:rStyle w:val="p"/>
        </w:rPr>
        <w:t>:</w:t>
      </w:r>
      <w:r>
        <w:rPr>
          <w:rStyle w:val="w"/>
        </w:rPr>
        <w:t xml:space="preserve"> </w:t>
      </w:r>
      <w:r>
        <w:rPr>
          <w:rStyle w:val="s2"/>
        </w:rPr>
        <w:t>""</w:t>
      </w:r>
      <w:r>
        <w:rPr>
          <w:rStyle w:val="p"/>
        </w:rPr>
        <w:t>,</w:t>
      </w:r>
    </w:p>
    <w:p w:rsidR="00000000" w:rsidRDefault="00000000">
      <w:pPr>
        <w:pStyle w:val="HTML0"/>
        <w:divId w:val="1587304755"/>
        <w:rPr>
          <w:rStyle w:val="w"/>
        </w:rPr>
      </w:pPr>
      <w:r>
        <w:rPr>
          <w:rStyle w:val="w"/>
        </w:rPr>
        <w:t xml:space="preserve">            </w:t>
      </w:r>
      <w:r>
        <w:rPr>
          <w:rStyle w:val="nl"/>
        </w:rPr>
        <w:t>"totalAnnualizedRate"</w:t>
      </w:r>
      <w:r>
        <w:rPr>
          <w:rStyle w:val="p"/>
        </w:rPr>
        <w:t>:</w:t>
      </w:r>
      <w:r>
        <w:rPr>
          <w:rStyle w:val="w"/>
        </w:rPr>
        <w:t xml:space="preserve"> </w:t>
      </w:r>
      <w:r>
        <w:rPr>
          <w:rStyle w:val="s2"/>
        </w:rPr>
        <w:t>"0"</w:t>
      </w:r>
      <w:r>
        <w:rPr>
          <w:rStyle w:val="p"/>
        </w:rPr>
        <w:t>,</w:t>
      </w:r>
    </w:p>
    <w:p w:rsidR="00000000" w:rsidRDefault="00000000">
      <w:pPr>
        <w:pStyle w:val="HTML0"/>
        <w:divId w:val="1587304755"/>
        <w:rPr>
          <w:rStyle w:val="w"/>
        </w:rPr>
      </w:pPr>
      <w:r>
        <w:rPr>
          <w:rStyle w:val="w"/>
        </w:rPr>
        <w:t xml:space="preserve">            </w:t>
      </w:r>
      <w:r>
        <w:rPr>
          <w:rStyle w:val="nl"/>
        </w:rPr>
        <w:t>"totalPnl"</w:t>
      </w:r>
      <w:r>
        <w:rPr>
          <w:rStyle w:val="p"/>
        </w:rPr>
        <w:t>:</w:t>
      </w:r>
      <w:r>
        <w:rPr>
          <w:rStyle w:val="w"/>
        </w:rPr>
        <w:t xml:space="preserve"> </w:t>
      </w:r>
      <w:r>
        <w:rPr>
          <w:rStyle w:val="s2"/>
        </w:rPr>
        <w:t>"0"</w:t>
      </w:r>
      <w:r>
        <w:rPr>
          <w:rStyle w:val="p"/>
        </w:rPr>
        <w:t>,</w:t>
      </w:r>
    </w:p>
    <w:p w:rsidR="00000000" w:rsidRDefault="00000000">
      <w:pPr>
        <w:pStyle w:val="HTML0"/>
        <w:divId w:val="1587304755"/>
        <w:rPr>
          <w:rStyle w:val="w"/>
        </w:rPr>
      </w:pPr>
      <w:r>
        <w:rPr>
          <w:rStyle w:val="w"/>
        </w:rPr>
        <w:t xml:space="preserve">            </w:t>
      </w:r>
      <w:r>
        <w:rPr>
          <w:rStyle w:val="nl"/>
        </w:rPr>
        <w:t>"tpTriggerPx"</w:t>
      </w:r>
      <w:r>
        <w:rPr>
          <w:rStyle w:val="p"/>
        </w:rPr>
        <w:t>:</w:t>
      </w:r>
      <w:r>
        <w:rPr>
          <w:rStyle w:val="w"/>
        </w:rPr>
        <w:t xml:space="preserve"> </w:t>
      </w:r>
      <w:r>
        <w:rPr>
          <w:rStyle w:val="s2"/>
        </w:rPr>
        <w:t>"0"</w:t>
      </w:r>
      <w:r>
        <w:rPr>
          <w:rStyle w:val="p"/>
        </w:rPr>
        <w:t>,</w:t>
      </w:r>
    </w:p>
    <w:p w:rsidR="00000000" w:rsidRDefault="00000000">
      <w:pPr>
        <w:pStyle w:val="HTML0"/>
        <w:divId w:val="1587304755"/>
        <w:rPr>
          <w:rStyle w:val="w"/>
        </w:rPr>
      </w:pPr>
      <w:r>
        <w:rPr>
          <w:rStyle w:val="w"/>
        </w:rPr>
        <w:t xml:space="preserve">            </w:t>
      </w:r>
      <w:r>
        <w:rPr>
          <w:rStyle w:val="nl"/>
        </w:rPr>
        <w:t>"tradeNum"</w:t>
      </w:r>
      <w:r>
        <w:rPr>
          <w:rStyle w:val="p"/>
        </w:rPr>
        <w:t>:</w:t>
      </w:r>
      <w:r>
        <w:rPr>
          <w:rStyle w:val="w"/>
        </w:rPr>
        <w:t xml:space="preserve"> </w:t>
      </w:r>
      <w:r>
        <w:rPr>
          <w:rStyle w:val="s2"/>
        </w:rPr>
        <w:t>"0"</w:t>
      </w:r>
      <w:r>
        <w:rPr>
          <w:rStyle w:val="p"/>
        </w:rPr>
        <w:t>,</w:t>
      </w:r>
    </w:p>
    <w:p w:rsidR="00000000" w:rsidRDefault="00000000">
      <w:pPr>
        <w:pStyle w:val="HTML0"/>
        <w:divId w:val="1587304755"/>
        <w:rPr>
          <w:rStyle w:val="w"/>
        </w:rPr>
      </w:pPr>
      <w:r>
        <w:rPr>
          <w:rStyle w:val="w"/>
        </w:rPr>
        <w:t xml:space="preserve">            </w:t>
      </w:r>
      <w:r>
        <w:rPr>
          <w:rStyle w:val="nl"/>
        </w:rPr>
        <w:t>"triggerParams"</w:t>
      </w:r>
      <w:r>
        <w:rPr>
          <w:rStyle w:val="p"/>
        </w:rPr>
        <w:t>:</w:t>
      </w:r>
      <w:r>
        <w:rPr>
          <w:rStyle w:val="w"/>
        </w:rPr>
        <w:t xml:space="preserve"> </w:t>
      </w:r>
      <w:r>
        <w:rPr>
          <w:rStyle w:val="p"/>
        </w:rPr>
        <w:t>[</w:t>
      </w:r>
    </w:p>
    <w:p w:rsidR="00000000" w:rsidRDefault="00000000">
      <w:pPr>
        <w:pStyle w:val="HTML0"/>
        <w:divId w:val="1587304755"/>
        <w:rPr>
          <w:rStyle w:val="w"/>
        </w:rPr>
      </w:pPr>
      <w:r>
        <w:rPr>
          <w:rStyle w:val="w"/>
        </w:rPr>
        <w:t xml:space="preserve">                </w:t>
      </w:r>
      <w:r>
        <w:rPr>
          <w:rStyle w:val="p"/>
        </w:rPr>
        <w:t>{</w:t>
      </w:r>
    </w:p>
    <w:p w:rsidR="00000000" w:rsidRDefault="00000000">
      <w:pPr>
        <w:pStyle w:val="HTML0"/>
        <w:divId w:val="1587304755"/>
        <w:rPr>
          <w:rStyle w:val="w"/>
        </w:rPr>
      </w:pPr>
      <w:r>
        <w:rPr>
          <w:rStyle w:val="w"/>
        </w:rPr>
        <w:t xml:space="preserve">                    </w:t>
      </w:r>
      <w:r>
        <w:rPr>
          <w:rStyle w:val="nl"/>
        </w:rPr>
        <w:t>"triggerAction"</w:t>
      </w:r>
      <w:r>
        <w:rPr>
          <w:rStyle w:val="p"/>
        </w:rPr>
        <w:t>:</w:t>
      </w:r>
      <w:r>
        <w:rPr>
          <w:rStyle w:val="w"/>
        </w:rPr>
        <w:t xml:space="preserve"> </w:t>
      </w:r>
      <w:r>
        <w:rPr>
          <w:rStyle w:val="s2"/>
        </w:rPr>
        <w:t>"start"</w:t>
      </w:r>
      <w:r>
        <w:rPr>
          <w:rStyle w:val="p"/>
        </w:rPr>
        <w:t>,</w:t>
      </w:r>
    </w:p>
    <w:p w:rsidR="00000000" w:rsidRDefault="00000000">
      <w:pPr>
        <w:pStyle w:val="HTML0"/>
        <w:divId w:val="1587304755"/>
        <w:rPr>
          <w:rStyle w:val="w"/>
        </w:rPr>
      </w:pPr>
      <w:r>
        <w:rPr>
          <w:rStyle w:val="w"/>
        </w:rPr>
        <w:t xml:space="preserve">                    </w:t>
      </w:r>
      <w:r>
        <w:rPr>
          <w:rStyle w:val="nl"/>
        </w:rPr>
        <w:t>"delaySeconds"</w:t>
      </w:r>
      <w:r>
        <w:rPr>
          <w:rStyle w:val="p"/>
        </w:rPr>
        <w:t>:</w:t>
      </w:r>
      <w:r>
        <w:rPr>
          <w:rStyle w:val="w"/>
        </w:rPr>
        <w:t xml:space="preserve"> </w:t>
      </w:r>
      <w:r>
        <w:rPr>
          <w:rStyle w:val="s2"/>
        </w:rPr>
        <w:t>"0"</w:t>
      </w:r>
      <w:r>
        <w:rPr>
          <w:rStyle w:val="p"/>
        </w:rPr>
        <w:t>,</w:t>
      </w:r>
    </w:p>
    <w:p w:rsidR="00000000" w:rsidRDefault="00000000">
      <w:pPr>
        <w:pStyle w:val="HTML0"/>
        <w:divId w:val="1587304755"/>
        <w:rPr>
          <w:rStyle w:val="w"/>
        </w:rPr>
      </w:pPr>
      <w:r>
        <w:rPr>
          <w:rStyle w:val="w"/>
        </w:rPr>
        <w:t xml:space="preserve">                    </w:t>
      </w:r>
      <w:r>
        <w:rPr>
          <w:rStyle w:val="nl"/>
        </w:rPr>
        <w:t>"triggerStrategy"</w:t>
      </w:r>
      <w:r>
        <w:rPr>
          <w:rStyle w:val="p"/>
        </w:rPr>
        <w:t>:</w:t>
      </w:r>
      <w:r>
        <w:rPr>
          <w:rStyle w:val="w"/>
        </w:rPr>
        <w:t xml:space="preserve"> </w:t>
      </w:r>
      <w:r>
        <w:rPr>
          <w:rStyle w:val="s2"/>
        </w:rPr>
        <w:t>"instant"</w:t>
      </w:r>
      <w:r>
        <w:rPr>
          <w:rStyle w:val="p"/>
        </w:rPr>
        <w:t>,</w:t>
      </w:r>
    </w:p>
    <w:p w:rsidR="00000000" w:rsidRDefault="00000000">
      <w:pPr>
        <w:pStyle w:val="HTML0"/>
        <w:divId w:val="1587304755"/>
        <w:rPr>
          <w:rStyle w:val="w"/>
        </w:rPr>
      </w:pPr>
      <w:r>
        <w:rPr>
          <w:rStyle w:val="w"/>
        </w:rPr>
        <w:t xml:space="preserve">                    </w:t>
      </w:r>
      <w:r>
        <w:rPr>
          <w:rStyle w:val="nl"/>
        </w:rPr>
        <w:t>"triggerType"</w:t>
      </w:r>
      <w:r>
        <w:rPr>
          <w:rStyle w:val="p"/>
        </w:rPr>
        <w:t>:</w:t>
      </w:r>
      <w:r>
        <w:rPr>
          <w:rStyle w:val="w"/>
        </w:rPr>
        <w:t xml:space="preserve"> </w:t>
      </w:r>
      <w:r>
        <w:rPr>
          <w:rStyle w:val="s2"/>
        </w:rPr>
        <w:t>"auto"</w:t>
      </w:r>
      <w:r>
        <w:rPr>
          <w:rStyle w:val="p"/>
        </w:rPr>
        <w:t>,</w:t>
      </w:r>
    </w:p>
    <w:p w:rsidR="00000000" w:rsidRDefault="00000000">
      <w:pPr>
        <w:pStyle w:val="HTML0"/>
        <w:divId w:val="1587304755"/>
        <w:rPr>
          <w:rStyle w:val="w"/>
        </w:rPr>
      </w:pPr>
      <w:r>
        <w:rPr>
          <w:rStyle w:val="w"/>
        </w:rPr>
        <w:t xml:space="preserve">                    </w:t>
      </w:r>
      <w:r>
        <w:rPr>
          <w:rStyle w:val="nl"/>
        </w:rPr>
        <w:t>"triggerTime"</w:t>
      </w:r>
      <w:r>
        <w:rPr>
          <w:rStyle w:val="p"/>
        </w:rPr>
        <w:t>:</w:t>
      </w:r>
      <w:r>
        <w:rPr>
          <w:rStyle w:val="w"/>
        </w:rPr>
        <w:t xml:space="preserve"> </w:t>
      </w:r>
      <w:r>
        <w:rPr>
          <w:rStyle w:val="s2"/>
        </w:rPr>
        <w:t>""</w:t>
      </w:r>
    </w:p>
    <w:p w:rsidR="00000000" w:rsidRDefault="00000000">
      <w:pPr>
        <w:pStyle w:val="HTML0"/>
        <w:divId w:val="1587304755"/>
        <w:rPr>
          <w:rStyle w:val="w"/>
        </w:rPr>
      </w:pPr>
      <w:r>
        <w:rPr>
          <w:rStyle w:val="w"/>
        </w:rPr>
        <w:t xml:space="preserve">                </w:t>
      </w:r>
      <w:r>
        <w:rPr>
          <w:rStyle w:val="p"/>
        </w:rPr>
        <w:t>},</w:t>
      </w:r>
    </w:p>
    <w:p w:rsidR="00000000" w:rsidRDefault="00000000">
      <w:pPr>
        <w:pStyle w:val="HTML0"/>
        <w:divId w:val="1587304755"/>
        <w:rPr>
          <w:rStyle w:val="w"/>
        </w:rPr>
      </w:pPr>
      <w:r>
        <w:rPr>
          <w:rStyle w:val="w"/>
        </w:rPr>
        <w:t xml:space="preserve">                </w:t>
      </w:r>
      <w:r>
        <w:rPr>
          <w:rStyle w:val="p"/>
        </w:rPr>
        <w:t>{</w:t>
      </w:r>
    </w:p>
    <w:p w:rsidR="00000000" w:rsidRDefault="00000000">
      <w:pPr>
        <w:pStyle w:val="HTML0"/>
        <w:divId w:val="1587304755"/>
        <w:rPr>
          <w:rStyle w:val="w"/>
        </w:rPr>
      </w:pPr>
      <w:r>
        <w:rPr>
          <w:rStyle w:val="w"/>
        </w:rPr>
        <w:t xml:space="preserve">                    </w:t>
      </w:r>
      <w:r>
        <w:rPr>
          <w:rStyle w:val="nl"/>
        </w:rPr>
        <w:t>"triggerAction"</w:t>
      </w:r>
      <w:r>
        <w:rPr>
          <w:rStyle w:val="p"/>
        </w:rPr>
        <w:t>:</w:t>
      </w:r>
      <w:r>
        <w:rPr>
          <w:rStyle w:val="w"/>
        </w:rPr>
        <w:t xml:space="preserve"> </w:t>
      </w:r>
      <w:r>
        <w:rPr>
          <w:rStyle w:val="s2"/>
        </w:rPr>
        <w:t>"stop"</w:t>
      </w:r>
      <w:r>
        <w:rPr>
          <w:rStyle w:val="p"/>
        </w:rPr>
        <w:t>,</w:t>
      </w:r>
    </w:p>
    <w:p w:rsidR="00000000" w:rsidRDefault="00000000">
      <w:pPr>
        <w:pStyle w:val="HTML0"/>
        <w:divId w:val="1587304755"/>
        <w:rPr>
          <w:rStyle w:val="w"/>
        </w:rPr>
      </w:pPr>
      <w:r>
        <w:rPr>
          <w:rStyle w:val="w"/>
        </w:rPr>
        <w:t xml:space="preserve">                    </w:t>
      </w:r>
      <w:r>
        <w:rPr>
          <w:rStyle w:val="nl"/>
        </w:rPr>
        <w:t>"delaySeconds"</w:t>
      </w:r>
      <w:r>
        <w:rPr>
          <w:rStyle w:val="p"/>
        </w:rPr>
        <w:t>:</w:t>
      </w:r>
      <w:r>
        <w:rPr>
          <w:rStyle w:val="w"/>
        </w:rPr>
        <w:t xml:space="preserve"> </w:t>
      </w:r>
      <w:r>
        <w:rPr>
          <w:rStyle w:val="s2"/>
        </w:rPr>
        <w:t>"0"</w:t>
      </w:r>
      <w:r>
        <w:rPr>
          <w:rStyle w:val="p"/>
        </w:rPr>
        <w:t>,</w:t>
      </w:r>
    </w:p>
    <w:p w:rsidR="00000000" w:rsidRDefault="00000000">
      <w:pPr>
        <w:pStyle w:val="HTML0"/>
        <w:divId w:val="1587304755"/>
        <w:rPr>
          <w:rStyle w:val="w"/>
        </w:rPr>
      </w:pPr>
      <w:r>
        <w:rPr>
          <w:rStyle w:val="w"/>
        </w:rPr>
        <w:t xml:space="preserve">                    </w:t>
      </w:r>
      <w:r>
        <w:rPr>
          <w:rStyle w:val="nl"/>
        </w:rPr>
        <w:t>"triggerStrategy"</w:t>
      </w:r>
      <w:r>
        <w:rPr>
          <w:rStyle w:val="p"/>
        </w:rPr>
        <w:t>:</w:t>
      </w:r>
      <w:r>
        <w:rPr>
          <w:rStyle w:val="w"/>
        </w:rPr>
        <w:t xml:space="preserve"> </w:t>
      </w:r>
      <w:r>
        <w:rPr>
          <w:rStyle w:val="s2"/>
        </w:rPr>
        <w:t>"instant"</w:t>
      </w:r>
      <w:r>
        <w:rPr>
          <w:rStyle w:val="p"/>
        </w:rPr>
        <w:t>,</w:t>
      </w:r>
    </w:p>
    <w:p w:rsidR="00000000" w:rsidRDefault="00000000">
      <w:pPr>
        <w:pStyle w:val="HTML0"/>
        <w:divId w:val="1587304755"/>
        <w:rPr>
          <w:rStyle w:val="w"/>
        </w:rPr>
      </w:pPr>
      <w:r>
        <w:rPr>
          <w:rStyle w:val="w"/>
        </w:rPr>
        <w:t xml:space="preserve">                    </w:t>
      </w:r>
      <w:r>
        <w:rPr>
          <w:rStyle w:val="nl"/>
        </w:rPr>
        <w:t>"stopType"</w:t>
      </w:r>
      <w:r>
        <w:rPr>
          <w:rStyle w:val="p"/>
        </w:rPr>
        <w:t>:</w:t>
      </w:r>
      <w:r>
        <w:rPr>
          <w:rStyle w:val="w"/>
        </w:rPr>
        <w:t xml:space="preserve"> </w:t>
      </w:r>
      <w:r>
        <w:rPr>
          <w:rStyle w:val="s2"/>
        </w:rPr>
        <w:t>"1"</w:t>
      </w:r>
      <w:r>
        <w:rPr>
          <w:rStyle w:val="p"/>
        </w:rPr>
        <w:t>,</w:t>
      </w:r>
    </w:p>
    <w:p w:rsidR="00000000" w:rsidRDefault="00000000">
      <w:pPr>
        <w:pStyle w:val="HTML0"/>
        <w:divId w:val="1587304755"/>
        <w:rPr>
          <w:rStyle w:val="w"/>
        </w:rPr>
      </w:pPr>
      <w:r>
        <w:rPr>
          <w:rStyle w:val="w"/>
        </w:rPr>
        <w:t xml:space="preserve">                    </w:t>
      </w:r>
      <w:r>
        <w:rPr>
          <w:rStyle w:val="nl"/>
        </w:rPr>
        <w:t>"triggerType"</w:t>
      </w:r>
      <w:r>
        <w:rPr>
          <w:rStyle w:val="p"/>
        </w:rPr>
        <w:t>:</w:t>
      </w:r>
      <w:r>
        <w:rPr>
          <w:rStyle w:val="w"/>
        </w:rPr>
        <w:t xml:space="preserve"> </w:t>
      </w:r>
      <w:r>
        <w:rPr>
          <w:rStyle w:val="s2"/>
        </w:rPr>
        <w:t>"manual"</w:t>
      </w:r>
      <w:r>
        <w:rPr>
          <w:rStyle w:val="p"/>
        </w:rPr>
        <w:t>,</w:t>
      </w:r>
    </w:p>
    <w:p w:rsidR="00000000" w:rsidRDefault="00000000">
      <w:pPr>
        <w:pStyle w:val="HTML0"/>
        <w:divId w:val="1587304755"/>
        <w:rPr>
          <w:rStyle w:val="w"/>
        </w:rPr>
      </w:pPr>
      <w:r>
        <w:rPr>
          <w:rStyle w:val="w"/>
        </w:rPr>
        <w:t xml:space="preserve">                    </w:t>
      </w:r>
      <w:r>
        <w:rPr>
          <w:rStyle w:val="nl"/>
        </w:rPr>
        <w:t>"triggerTime"</w:t>
      </w:r>
      <w:r>
        <w:rPr>
          <w:rStyle w:val="p"/>
        </w:rPr>
        <w:t>:</w:t>
      </w:r>
      <w:r>
        <w:rPr>
          <w:rStyle w:val="w"/>
        </w:rPr>
        <w:t xml:space="preserve"> </w:t>
      </w:r>
      <w:r>
        <w:rPr>
          <w:rStyle w:val="s2"/>
        </w:rPr>
        <w:t>"1681181186484"</w:t>
      </w:r>
    </w:p>
    <w:p w:rsidR="00000000" w:rsidRDefault="00000000">
      <w:pPr>
        <w:pStyle w:val="HTML0"/>
        <w:divId w:val="1587304755"/>
        <w:rPr>
          <w:rStyle w:val="w"/>
        </w:rPr>
      </w:pPr>
      <w:r>
        <w:rPr>
          <w:rStyle w:val="w"/>
        </w:rPr>
        <w:t xml:space="preserve">                </w:t>
      </w:r>
      <w:r>
        <w:rPr>
          <w:rStyle w:val="p"/>
        </w:rPr>
        <w:t>}</w:t>
      </w:r>
    </w:p>
    <w:p w:rsidR="00000000" w:rsidRDefault="00000000">
      <w:pPr>
        <w:pStyle w:val="HTML0"/>
        <w:divId w:val="1587304755"/>
        <w:rPr>
          <w:rStyle w:val="w"/>
        </w:rPr>
      </w:pPr>
      <w:r>
        <w:rPr>
          <w:rStyle w:val="w"/>
        </w:rPr>
        <w:t xml:space="preserve">            </w:t>
      </w:r>
      <w:r>
        <w:rPr>
          <w:rStyle w:val="p"/>
        </w:rPr>
        <w:t>],</w:t>
      </w:r>
    </w:p>
    <w:p w:rsidR="00000000" w:rsidRDefault="00000000">
      <w:pPr>
        <w:pStyle w:val="HTML0"/>
        <w:divId w:val="1587304755"/>
        <w:rPr>
          <w:rStyle w:val="w"/>
        </w:rPr>
      </w:pPr>
      <w:r>
        <w:rPr>
          <w:rStyle w:val="w"/>
        </w:rPr>
        <w:t xml:space="preserve">            </w:t>
      </w:r>
      <w:r>
        <w:rPr>
          <w:rStyle w:val="nl"/>
        </w:rPr>
        <w:t>"uTime"</w:t>
      </w:r>
      <w:r>
        <w:rPr>
          <w:rStyle w:val="p"/>
        </w:rPr>
        <w:t>:</w:t>
      </w:r>
      <w:r>
        <w:rPr>
          <w:rStyle w:val="w"/>
        </w:rPr>
        <w:t xml:space="preserve"> </w:t>
      </w:r>
      <w:r>
        <w:rPr>
          <w:rStyle w:val="s2"/>
        </w:rPr>
        <w:t>"1681181186496"</w:t>
      </w:r>
      <w:r>
        <w:rPr>
          <w:rStyle w:val="p"/>
        </w:rPr>
        <w:t>,</w:t>
      </w:r>
    </w:p>
    <w:p w:rsidR="00000000" w:rsidRDefault="00000000">
      <w:pPr>
        <w:pStyle w:val="HTML0"/>
        <w:divId w:val="1587304755"/>
        <w:rPr>
          <w:rStyle w:val="w"/>
        </w:rPr>
      </w:pPr>
      <w:r>
        <w:rPr>
          <w:rStyle w:val="w"/>
        </w:rPr>
        <w:t xml:space="preserve">            </w:t>
      </w:r>
      <w:r>
        <w:rPr>
          <w:rStyle w:val="nl"/>
        </w:rPr>
        <w:t>"uly"</w:t>
      </w:r>
      <w:r>
        <w:rPr>
          <w:rStyle w:val="p"/>
        </w:rPr>
        <w:t>:</w:t>
      </w:r>
      <w:r>
        <w:rPr>
          <w:rStyle w:val="w"/>
        </w:rPr>
        <w:t xml:space="preserve"> </w:t>
      </w:r>
      <w:r>
        <w:rPr>
          <w:rStyle w:val="s2"/>
        </w:rPr>
        <w:t>""</w:t>
      </w:r>
      <w:r>
        <w:rPr>
          <w:rStyle w:val="p"/>
        </w:rPr>
        <w:t>,</w:t>
      </w:r>
    </w:p>
    <w:p w:rsidR="00000000" w:rsidRDefault="00000000">
      <w:pPr>
        <w:pStyle w:val="HTML0"/>
        <w:divId w:val="1587304755"/>
        <w:rPr>
          <w:rStyle w:val="w"/>
        </w:rPr>
      </w:pPr>
      <w:r>
        <w:rPr>
          <w:rStyle w:val="w"/>
        </w:rPr>
        <w:t xml:space="preserve">            </w:t>
      </w:r>
      <w:r>
        <w:rPr>
          <w:rStyle w:val="nl"/>
        </w:rPr>
        <w:t>"profitSharingRatio"</w:t>
      </w:r>
      <w:r>
        <w:rPr>
          <w:rStyle w:val="p"/>
        </w:rPr>
        <w:t>:</w:t>
      </w:r>
      <w:r>
        <w:rPr>
          <w:rStyle w:val="w"/>
        </w:rPr>
        <w:t xml:space="preserve"> </w:t>
      </w:r>
      <w:r>
        <w:rPr>
          <w:rStyle w:val="s2"/>
        </w:rPr>
        <w:t>""</w:t>
      </w:r>
      <w:r>
        <w:rPr>
          <w:rStyle w:val="p"/>
        </w:rPr>
        <w:t>,</w:t>
      </w:r>
    </w:p>
    <w:p w:rsidR="00000000" w:rsidRDefault="00000000">
      <w:pPr>
        <w:pStyle w:val="HTML0"/>
        <w:divId w:val="1587304755"/>
        <w:rPr>
          <w:rStyle w:val="w"/>
        </w:rPr>
      </w:pPr>
      <w:r>
        <w:rPr>
          <w:rStyle w:val="w"/>
        </w:rPr>
        <w:t xml:space="preserve">            </w:t>
      </w:r>
      <w:r>
        <w:rPr>
          <w:rStyle w:val="nl"/>
        </w:rPr>
        <w:t>"copyType"</w:t>
      </w:r>
      <w:r>
        <w:rPr>
          <w:rStyle w:val="p"/>
        </w:rPr>
        <w:t>:</w:t>
      </w:r>
      <w:r>
        <w:rPr>
          <w:rStyle w:val="w"/>
        </w:rPr>
        <w:t xml:space="preserve"> </w:t>
      </w:r>
      <w:r>
        <w:rPr>
          <w:rStyle w:val="s2"/>
        </w:rPr>
        <w:t>"0"</w:t>
      </w:r>
      <w:r>
        <w:rPr>
          <w:rStyle w:val="p"/>
        </w:rPr>
        <w:t>,</w:t>
      </w:r>
    </w:p>
    <w:p w:rsidR="00000000" w:rsidRDefault="00000000">
      <w:pPr>
        <w:pStyle w:val="HTML0"/>
        <w:divId w:val="1587304755"/>
        <w:rPr>
          <w:rStyle w:val="w"/>
        </w:rPr>
      </w:pPr>
      <w:r>
        <w:rPr>
          <w:rStyle w:val="w"/>
        </w:rPr>
        <w:t xml:space="preserve">            </w:t>
      </w:r>
      <w:r>
        <w:rPr>
          <w:rStyle w:val="nl"/>
        </w:rPr>
        <w:t>"tpRatio"</w:t>
      </w:r>
      <w:r>
        <w:rPr>
          <w:rStyle w:val="p"/>
        </w:rPr>
        <w:t>:</w:t>
      </w:r>
      <w:r>
        <w:rPr>
          <w:rStyle w:val="w"/>
        </w:rPr>
        <w:t xml:space="preserve"> </w:t>
      </w:r>
      <w:r>
        <w:rPr>
          <w:rStyle w:val="s2"/>
        </w:rPr>
        <w:t>""</w:t>
      </w:r>
      <w:r>
        <w:rPr>
          <w:rStyle w:val="p"/>
        </w:rPr>
        <w:t>,</w:t>
      </w:r>
    </w:p>
    <w:p w:rsidR="00000000" w:rsidRDefault="00000000">
      <w:pPr>
        <w:pStyle w:val="HTML0"/>
        <w:divId w:val="1587304755"/>
        <w:rPr>
          <w:rStyle w:val="w"/>
        </w:rPr>
      </w:pPr>
      <w:r>
        <w:rPr>
          <w:rStyle w:val="w"/>
        </w:rPr>
        <w:t xml:space="preserve">            </w:t>
      </w:r>
      <w:r>
        <w:rPr>
          <w:rStyle w:val="nl"/>
        </w:rPr>
        <w:t>"slRatio"</w:t>
      </w:r>
      <w:r>
        <w:rPr>
          <w:rStyle w:val="p"/>
        </w:rPr>
        <w:t>:</w:t>
      </w:r>
      <w:r>
        <w:rPr>
          <w:rStyle w:val="w"/>
        </w:rPr>
        <w:t xml:space="preserve"> </w:t>
      </w:r>
      <w:r>
        <w:rPr>
          <w:rStyle w:val="s2"/>
        </w:rPr>
        <w:t>""</w:t>
      </w:r>
      <w:r>
        <w:rPr>
          <w:rStyle w:val="p"/>
        </w:rPr>
        <w:t>,</w:t>
      </w:r>
    </w:p>
    <w:p w:rsidR="00000000" w:rsidRDefault="00000000">
      <w:pPr>
        <w:pStyle w:val="HTML0"/>
        <w:divId w:val="1587304755"/>
        <w:rPr>
          <w:rStyle w:val="w"/>
        </w:rPr>
      </w:pPr>
      <w:r>
        <w:rPr>
          <w:rStyle w:val="w"/>
        </w:rPr>
        <w:t xml:space="preserve">            </w:t>
      </w:r>
      <w:r>
        <w:rPr>
          <w:rStyle w:val="nl"/>
        </w:rPr>
        <w:t>"fee"</w:t>
      </w:r>
      <w:r>
        <w:rPr>
          <w:rStyle w:val="p"/>
        </w:rPr>
        <w:t>:</w:t>
      </w:r>
      <w:r>
        <w:rPr>
          <w:rStyle w:val="w"/>
        </w:rPr>
        <w:t xml:space="preserve"> </w:t>
      </w:r>
      <w:r>
        <w:rPr>
          <w:rStyle w:val="s2"/>
        </w:rPr>
        <w:t>""</w:t>
      </w:r>
      <w:r>
        <w:rPr>
          <w:rStyle w:val="p"/>
        </w:rPr>
        <w:t>,</w:t>
      </w:r>
    </w:p>
    <w:p w:rsidR="00000000" w:rsidRDefault="00000000">
      <w:pPr>
        <w:pStyle w:val="HTML0"/>
        <w:divId w:val="1587304755"/>
        <w:rPr>
          <w:rStyle w:val="w"/>
        </w:rPr>
      </w:pPr>
      <w:r>
        <w:rPr>
          <w:rStyle w:val="w"/>
        </w:rPr>
        <w:t xml:space="preserve">            </w:t>
      </w:r>
      <w:r>
        <w:rPr>
          <w:rStyle w:val="nl"/>
        </w:rPr>
        <w:t>"fundingFee"</w:t>
      </w:r>
      <w:r>
        <w:rPr>
          <w:rStyle w:val="p"/>
        </w:rPr>
        <w:t>:</w:t>
      </w:r>
      <w:r>
        <w:rPr>
          <w:rStyle w:val="w"/>
        </w:rPr>
        <w:t xml:space="preserve"> </w:t>
      </w:r>
      <w:r>
        <w:rPr>
          <w:rStyle w:val="s2"/>
        </w:rPr>
        <w:t>""</w:t>
      </w:r>
    </w:p>
    <w:p w:rsidR="00000000" w:rsidRDefault="00000000">
      <w:pPr>
        <w:pStyle w:val="HTML0"/>
        <w:divId w:val="1587304755"/>
        <w:rPr>
          <w:rStyle w:val="w"/>
        </w:rPr>
      </w:pPr>
      <w:r>
        <w:rPr>
          <w:rStyle w:val="w"/>
        </w:rPr>
        <w:t xml:space="preserve">        </w:t>
      </w:r>
      <w:r>
        <w:rPr>
          <w:rStyle w:val="p"/>
        </w:rPr>
        <w:t>}</w:t>
      </w:r>
    </w:p>
    <w:p w:rsidR="00000000" w:rsidRDefault="00000000">
      <w:pPr>
        <w:pStyle w:val="HTML0"/>
        <w:divId w:val="1587304755"/>
        <w:rPr>
          <w:rStyle w:val="w"/>
        </w:rPr>
      </w:pPr>
      <w:r>
        <w:rPr>
          <w:rStyle w:val="w"/>
        </w:rPr>
        <w:t xml:space="preserve">    </w:t>
      </w:r>
      <w:r>
        <w:rPr>
          <w:rStyle w:val="p"/>
        </w:rPr>
        <w:t>],</w:t>
      </w:r>
    </w:p>
    <w:p w:rsidR="00000000" w:rsidRDefault="00000000">
      <w:pPr>
        <w:pStyle w:val="HTML0"/>
        <w:divId w:val="1587304755"/>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587304755"/>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5"/>
        <w:gridCol w:w="1127"/>
        <w:gridCol w:w="4824"/>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algoClOrdId</w:t>
            </w:r>
          </w:p>
        </w:tc>
        <w:tc>
          <w:tcPr>
            <w:tcW w:w="0" w:type="auto"/>
            <w:vAlign w:val="center"/>
            <w:hideMark/>
          </w:tcPr>
          <w:p w:rsidR="00000000" w:rsidRDefault="00000000">
            <w:r>
              <w:t>String</w:t>
            </w:r>
          </w:p>
        </w:tc>
        <w:tc>
          <w:tcPr>
            <w:tcW w:w="0" w:type="auto"/>
            <w:vAlign w:val="center"/>
            <w:hideMark/>
          </w:tcPr>
          <w:p w:rsidR="00000000" w:rsidRDefault="00000000">
            <w:r>
              <w:t>Client-supplied Algo ID</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cTime</w:t>
            </w:r>
          </w:p>
        </w:tc>
        <w:tc>
          <w:tcPr>
            <w:tcW w:w="0" w:type="auto"/>
            <w:vAlign w:val="center"/>
            <w:hideMark/>
          </w:tcPr>
          <w:p w:rsidR="00000000" w:rsidRDefault="00000000">
            <w:r>
              <w:t>String</w:t>
            </w:r>
          </w:p>
        </w:tc>
        <w:tc>
          <w:tcPr>
            <w:tcW w:w="0" w:type="auto"/>
            <w:vAlign w:val="center"/>
            <w:hideMark/>
          </w:tcPr>
          <w:p w:rsidR="00000000" w:rsidRDefault="00000000">
            <w:r>
              <w:t xml:space="preserve">Algo order created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uTime</w:t>
            </w:r>
          </w:p>
        </w:tc>
        <w:tc>
          <w:tcPr>
            <w:tcW w:w="0" w:type="auto"/>
            <w:vAlign w:val="center"/>
            <w:hideMark/>
          </w:tcPr>
          <w:p w:rsidR="00000000" w:rsidRDefault="00000000">
            <w:r>
              <w:t>String</w:t>
            </w:r>
          </w:p>
        </w:tc>
        <w:tc>
          <w:tcPr>
            <w:tcW w:w="0" w:type="auto"/>
            <w:vAlign w:val="center"/>
            <w:hideMark/>
          </w:tcPr>
          <w:p w:rsidR="00000000" w:rsidRDefault="00000000">
            <w:r>
              <w:t xml:space="preserve">Algo order updated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algoOrdType</w:t>
            </w:r>
          </w:p>
        </w:tc>
        <w:tc>
          <w:tcPr>
            <w:tcW w:w="0" w:type="auto"/>
            <w:vAlign w:val="center"/>
            <w:hideMark/>
          </w:tcPr>
          <w:p w:rsidR="00000000" w:rsidRDefault="00000000">
            <w:r>
              <w:t>String</w:t>
            </w:r>
          </w:p>
        </w:tc>
        <w:tc>
          <w:tcPr>
            <w:tcW w:w="0" w:type="auto"/>
            <w:vAlign w:val="center"/>
            <w:hideMark/>
          </w:tcPr>
          <w:p w:rsidR="00000000" w:rsidRDefault="00000000">
            <w:r>
              <w:t>Algo order type</w:t>
            </w:r>
            <w:r>
              <w:br/>
            </w:r>
            <w:r>
              <w:rPr>
                <w:rStyle w:val="HTML"/>
              </w:rPr>
              <w:t>grid</w:t>
            </w:r>
            <w:r>
              <w:t>: Spot grid</w:t>
            </w:r>
            <w:r>
              <w:br/>
            </w:r>
            <w:r>
              <w:rPr>
                <w:rStyle w:val="HTML"/>
              </w:rPr>
              <w:t>contract_grid</w:t>
            </w:r>
            <w:r>
              <w:t>: Contract grid</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Algo order state</w:t>
            </w:r>
            <w:r>
              <w:br/>
            </w:r>
            <w:r>
              <w:rPr>
                <w:rStyle w:val="HTML"/>
              </w:rPr>
              <w:t>starting</w:t>
            </w:r>
            <w:r>
              <w:br/>
            </w:r>
            <w:r>
              <w:rPr>
                <w:rStyle w:val="HTML"/>
              </w:rPr>
              <w:t>running</w:t>
            </w:r>
            <w:r>
              <w:br/>
            </w:r>
            <w:r>
              <w:rPr>
                <w:rStyle w:val="HTML"/>
              </w:rPr>
              <w:t>stopping</w:t>
            </w:r>
            <w:r>
              <w:br/>
            </w:r>
            <w:r>
              <w:rPr>
                <w:rStyle w:val="HTML"/>
              </w:rPr>
              <w:t>no_close_position</w:t>
            </w:r>
            <w:r>
              <w:t>: stopped algo order but have not closed position yet</w:t>
            </w:r>
            <w:r>
              <w:br/>
            </w:r>
            <w:r>
              <w:rPr>
                <w:rStyle w:val="HTML"/>
              </w:rPr>
              <w:t>stopped</w:t>
            </w:r>
          </w:p>
        </w:tc>
      </w:tr>
      <w:tr w:rsidR="00000000">
        <w:trPr>
          <w:divId w:val="175387555"/>
          <w:tblCellSpacing w:w="15" w:type="dxa"/>
        </w:trPr>
        <w:tc>
          <w:tcPr>
            <w:tcW w:w="0" w:type="auto"/>
            <w:vAlign w:val="center"/>
            <w:hideMark/>
          </w:tcPr>
          <w:p w:rsidR="00000000" w:rsidRDefault="00000000">
            <w:r>
              <w:t>rebateTrans</w:t>
            </w:r>
          </w:p>
        </w:tc>
        <w:tc>
          <w:tcPr>
            <w:tcW w:w="0" w:type="auto"/>
            <w:vAlign w:val="center"/>
            <w:hideMark/>
          </w:tcPr>
          <w:p w:rsidR="00000000" w:rsidRDefault="00000000">
            <w:r>
              <w:t>Array of object</w:t>
            </w:r>
          </w:p>
        </w:tc>
        <w:tc>
          <w:tcPr>
            <w:tcW w:w="0" w:type="auto"/>
            <w:vAlign w:val="center"/>
            <w:hideMark/>
          </w:tcPr>
          <w:p w:rsidR="00000000" w:rsidRDefault="00000000">
            <w:r>
              <w:t>Rebate transfer info</w:t>
            </w:r>
          </w:p>
        </w:tc>
      </w:tr>
      <w:tr w:rsidR="00000000">
        <w:trPr>
          <w:divId w:val="175387555"/>
          <w:tblCellSpacing w:w="15" w:type="dxa"/>
        </w:trPr>
        <w:tc>
          <w:tcPr>
            <w:tcW w:w="0" w:type="auto"/>
            <w:vAlign w:val="center"/>
            <w:hideMark/>
          </w:tcPr>
          <w:p w:rsidR="00000000" w:rsidRDefault="00000000">
            <w:r>
              <w:t>&gt; rebate</w:t>
            </w:r>
          </w:p>
        </w:tc>
        <w:tc>
          <w:tcPr>
            <w:tcW w:w="0" w:type="auto"/>
            <w:vAlign w:val="center"/>
            <w:hideMark/>
          </w:tcPr>
          <w:p w:rsidR="00000000" w:rsidRDefault="00000000">
            <w:r>
              <w:t>String</w:t>
            </w:r>
          </w:p>
        </w:tc>
        <w:tc>
          <w:tcPr>
            <w:tcW w:w="0" w:type="auto"/>
            <w:vAlign w:val="center"/>
            <w:hideMark/>
          </w:tcPr>
          <w:p w:rsidR="00000000" w:rsidRDefault="00000000">
            <w:r>
              <w:t>Rebate amount</w:t>
            </w:r>
          </w:p>
        </w:tc>
      </w:tr>
      <w:tr w:rsidR="00000000">
        <w:trPr>
          <w:divId w:val="175387555"/>
          <w:tblCellSpacing w:w="15" w:type="dxa"/>
        </w:trPr>
        <w:tc>
          <w:tcPr>
            <w:tcW w:w="0" w:type="auto"/>
            <w:vAlign w:val="center"/>
            <w:hideMark/>
          </w:tcPr>
          <w:p w:rsidR="00000000" w:rsidRDefault="00000000">
            <w:r>
              <w:t>&gt; rebateCcy</w:t>
            </w:r>
          </w:p>
        </w:tc>
        <w:tc>
          <w:tcPr>
            <w:tcW w:w="0" w:type="auto"/>
            <w:vAlign w:val="center"/>
            <w:hideMark/>
          </w:tcPr>
          <w:p w:rsidR="00000000" w:rsidRDefault="00000000">
            <w:r>
              <w:t>String</w:t>
            </w:r>
          </w:p>
        </w:tc>
        <w:tc>
          <w:tcPr>
            <w:tcW w:w="0" w:type="auto"/>
            <w:vAlign w:val="center"/>
            <w:hideMark/>
          </w:tcPr>
          <w:p w:rsidR="00000000" w:rsidRDefault="00000000">
            <w:r>
              <w:t>Rebate currency</w:t>
            </w:r>
          </w:p>
        </w:tc>
      </w:tr>
      <w:tr w:rsidR="00000000">
        <w:trPr>
          <w:divId w:val="175387555"/>
          <w:tblCellSpacing w:w="15" w:type="dxa"/>
        </w:trPr>
        <w:tc>
          <w:tcPr>
            <w:tcW w:w="0" w:type="auto"/>
            <w:vAlign w:val="center"/>
            <w:hideMark/>
          </w:tcPr>
          <w:p w:rsidR="00000000" w:rsidRDefault="00000000">
            <w:r>
              <w:t>triggerParams</w:t>
            </w:r>
          </w:p>
        </w:tc>
        <w:tc>
          <w:tcPr>
            <w:tcW w:w="0" w:type="auto"/>
            <w:vAlign w:val="center"/>
            <w:hideMark/>
          </w:tcPr>
          <w:p w:rsidR="00000000" w:rsidRDefault="00000000">
            <w:r>
              <w:t>Array of object</w:t>
            </w:r>
          </w:p>
        </w:tc>
        <w:tc>
          <w:tcPr>
            <w:tcW w:w="0" w:type="auto"/>
            <w:vAlign w:val="center"/>
            <w:hideMark/>
          </w:tcPr>
          <w:p w:rsidR="00000000" w:rsidRDefault="00000000">
            <w:r>
              <w:t>Trigger Parameters</w:t>
            </w:r>
          </w:p>
        </w:tc>
      </w:tr>
      <w:tr w:rsidR="00000000">
        <w:trPr>
          <w:divId w:val="175387555"/>
          <w:tblCellSpacing w:w="15" w:type="dxa"/>
        </w:trPr>
        <w:tc>
          <w:tcPr>
            <w:tcW w:w="0" w:type="auto"/>
            <w:vAlign w:val="center"/>
            <w:hideMark/>
          </w:tcPr>
          <w:p w:rsidR="00000000" w:rsidRDefault="00000000">
            <w:r>
              <w:t>&gt; triggerAction</w:t>
            </w:r>
          </w:p>
        </w:tc>
        <w:tc>
          <w:tcPr>
            <w:tcW w:w="0" w:type="auto"/>
            <w:vAlign w:val="center"/>
            <w:hideMark/>
          </w:tcPr>
          <w:p w:rsidR="00000000" w:rsidRDefault="00000000">
            <w:r>
              <w:t>String</w:t>
            </w:r>
          </w:p>
        </w:tc>
        <w:tc>
          <w:tcPr>
            <w:tcW w:w="0" w:type="auto"/>
            <w:vAlign w:val="center"/>
            <w:hideMark/>
          </w:tcPr>
          <w:p w:rsidR="00000000" w:rsidRDefault="00000000">
            <w:r>
              <w:t>Trigger action</w:t>
            </w:r>
            <w:r>
              <w:br/>
            </w:r>
            <w:r>
              <w:rPr>
                <w:rStyle w:val="HTML"/>
              </w:rPr>
              <w:t>start</w:t>
            </w:r>
            <w:r>
              <w:br/>
            </w:r>
            <w:r>
              <w:rPr>
                <w:rStyle w:val="HTML"/>
              </w:rPr>
              <w:t>stop</w:t>
            </w:r>
          </w:p>
        </w:tc>
      </w:tr>
      <w:tr w:rsidR="00000000">
        <w:trPr>
          <w:divId w:val="175387555"/>
          <w:tblCellSpacing w:w="15" w:type="dxa"/>
        </w:trPr>
        <w:tc>
          <w:tcPr>
            <w:tcW w:w="0" w:type="auto"/>
            <w:vAlign w:val="center"/>
            <w:hideMark/>
          </w:tcPr>
          <w:p w:rsidR="00000000" w:rsidRDefault="00000000">
            <w:r>
              <w:t>&gt; triggerStrategy</w:t>
            </w:r>
          </w:p>
        </w:tc>
        <w:tc>
          <w:tcPr>
            <w:tcW w:w="0" w:type="auto"/>
            <w:vAlign w:val="center"/>
            <w:hideMark/>
          </w:tcPr>
          <w:p w:rsidR="00000000" w:rsidRDefault="00000000">
            <w:r>
              <w:t>String</w:t>
            </w:r>
          </w:p>
        </w:tc>
        <w:tc>
          <w:tcPr>
            <w:tcW w:w="0" w:type="auto"/>
            <w:vAlign w:val="center"/>
            <w:hideMark/>
          </w:tcPr>
          <w:p w:rsidR="00000000" w:rsidRDefault="00000000">
            <w:r>
              <w:t>Trigger strategy</w:t>
            </w:r>
            <w:r>
              <w:br/>
            </w:r>
            <w:r>
              <w:rPr>
                <w:rStyle w:val="HTML"/>
              </w:rPr>
              <w:t>instant</w:t>
            </w:r>
            <w:r>
              <w:br/>
            </w:r>
            <w:r>
              <w:rPr>
                <w:rStyle w:val="HTML"/>
              </w:rPr>
              <w:t>price</w:t>
            </w:r>
            <w:r>
              <w:br/>
            </w:r>
            <w:r>
              <w:rPr>
                <w:rStyle w:val="HTML"/>
              </w:rPr>
              <w:t>rsi</w:t>
            </w:r>
          </w:p>
        </w:tc>
      </w:tr>
      <w:tr w:rsidR="00000000">
        <w:trPr>
          <w:divId w:val="175387555"/>
          <w:tblCellSpacing w:w="15" w:type="dxa"/>
        </w:trPr>
        <w:tc>
          <w:tcPr>
            <w:tcW w:w="0" w:type="auto"/>
            <w:vAlign w:val="center"/>
            <w:hideMark/>
          </w:tcPr>
          <w:p w:rsidR="00000000" w:rsidRDefault="00000000">
            <w:r>
              <w:t>&gt; delaySeconds</w:t>
            </w:r>
          </w:p>
        </w:tc>
        <w:tc>
          <w:tcPr>
            <w:tcW w:w="0" w:type="auto"/>
            <w:vAlign w:val="center"/>
            <w:hideMark/>
          </w:tcPr>
          <w:p w:rsidR="00000000" w:rsidRDefault="00000000">
            <w:r>
              <w:t>String</w:t>
            </w:r>
          </w:p>
        </w:tc>
        <w:tc>
          <w:tcPr>
            <w:tcW w:w="0" w:type="auto"/>
            <w:vAlign w:val="center"/>
            <w:hideMark/>
          </w:tcPr>
          <w:p w:rsidR="00000000" w:rsidRDefault="00000000">
            <w:r>
              <w:t>Delay seconds after action triggered</w:t>
            </w:r>
          </w:p>
        </w:tc>
      </w:tr>
      <w:tr w:rsidR="00000000">
        <w:trPr>
          <w:divId w:val="175387555"/>
          <w:tblCellSpacing w:w="15" w:type="dxa"/>
        </w:trPr>
        <w:tc>
          <w:tcPr>
            <w:tcW w:w="0" w:type="auto"/>
            <w:vAlign w:val="center"/>
            <w:hideMark/>
          </w:tcPr>
          <w:p w:rsidR="00000000" w:rsidRDefault="00000000">
            <w:r>
              <w:t>&gt; triggerTime</w:t>
            </w:r>
          </w:p>
        </w:tc>
        <w:tc>
          <w:tcPr>
            <w:tcW w:w="0" w:type="auto"/>
            <w:vAlign w:val="center"/>
            <w:hideMark/>
          </w:tcPr>
          <w:p w:rsidR="00000000" w:rsidRDefault="00000000">
            <w:r>
              <w:t>String</w:t>
            </w:r>
          </w:p>
        </w:tc>
        <w:tc>
          <w:tcPr>
            <w:tcW w:w="0" w:type="auto"/>
            <w:vAlign w:val="center"/>
            <w:hideMark/>
          </w:tcPr>
          <w:p w:rsidR="00000000" w:rsidRDefault="00000000">
            <w:r>
              <w:t xml:space="preserve">Actual action triggered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&gt; triggerType</w:t>
            </w:r>
          </w:p>
        </w:tc>
        <w:tc>
          <w:tcPr>
            <w:tcW w:w="0" w:type="auto"/>
            <w:vAlign w:val="center"/>
            <w:hideMark/>
          </w:tcPr>
          <w:p w:rsidR="00000000" w:rsidRDefault="00000000">
            <w:r>
              <w:t>String</w:t>
            </w:r>
          </w:p>
        </w:tc>
        <w:tc>
          <w:tcPr>
            <w:tcW w:w="0" w:type="auto"/>
            <w:vAlign w:val="center"/>
            <w:hideMark/>
          </w:tcPr>
          <w:p w:rsidR="00000000" w:rsidRDefault="00000000">
            <w:r>
              <w:t>Actual action triggered type</w:t>
            </w:r>
            <w:r>
              <w:br/>
            </w:r>
            <w:r>
              <w:rPr>
                <w:rStyle w:val="HTML"/>
              </w:rPr>
              <w:t>manual</w:t>
            </w:r>
            <w:r>
              <w:br/>
            </w:r>
            <w:r>
              <w:rPr>
                <w:rStyle w:val="HTML"/>
              </w:rPr>
              <w:t>auto</w:t>
            </w:r>
          </w:p>
        </w:tc>
      </w:tr>
      <w:tr w:rsidR="00000000">
        <w:trPr>
          <w:divId w:val="175387555"/>
          <w:tblCellSpacing w:w="15" w:type="dxa"/>
        </w:trPr>
        <w:tc>
          <w:tcPr>
            <w:tcW w:w="0" w:type="auto"/>
            <w:vAlign w:val="center"/>
            <w:hideMark/>
          </w:tcPr>
          <w:p w:rsidR="00000000" w:rsidRDefault="00000000">
            <w:r>
              <w:t>&gt; timeframe</w:t>
            </w:r>
          </w:p>
        </w:tc>
        <w:tc>
          <w:tcPr>
            <w:tcW w:w="0" w:type="auto"/>
            <w:vAlign w:val="center"/>
            <w:hideMark/>
          </w:tcPr>
          <w:p w:rsidR="00000000" w:rsidRDefault="00000000">
            <w:r>
              <w:t>String</w:t>
            </w:r>
          </w:p>
        </w:tc>
        <w:tc>
          <w:tcPr>
            <w:tcW w:w="0" w:type="auto"/>
            <w:vAlign w:val="center"/>
            <w:hideMark/>
          </w:tcPr>
          <w:p w:rsidR="00000000" w:rsidRDefault="00000000">
            <w:r>
              <w:t>K-line type</w:t>
            </w:r>
            <w:r>
              <w:br/>
            </w:r>
            <w:r>
              <w:rPr>
                <w:rStyle w:val="HTML"/>
              </w:rPr>
              <w:t>3m</w:t>
            </w:r>
            <w:r>
              <w:t xml:space="preserve">, </w:t>
            </w:r>
            <w:r>
              <w:rPr>
                <w:rStyle w:val="HTML"/>
              </w:rPr>
              <w:t>5m</w:t>
            </w:r>
            <w:r>
              <w:t xml:space="preserve">, </w:t>
            </w:r>
            <w:r>
              <w:rPr>
                <w:rStyle w:val="HTML"/>
              </w:rPr>
              <w:t>15m</w:t>
            </w:r>
            <w:r>
              <w:t xml:space="preserve">, </w:t>
            </w:r>
            <w:r>
              <w:rPr>
                <w:rStyle w:val="HTML"/>
              </w:rPr>
              <w:t>30m</w:t>
            </w:r>
            <w:r>
              <w:t xml:space="preserve"> (</w:t>
            </w:r>
            <w:r>
              <w:rPr>
                <w:rStyle w:val="HTML"/>
              </w:rPr>
              <w:t>m</w:t>
            </w:r>
            <w:r>
              <w:t>: minute)</w:t>
            </w:r>
            <w:r>
              <w:br/>
            </w:r>
            <w:r>
              <w:rPr>
                <w:rStyle w:val="HTML"/>
              </w:rPr>
              <w:t>1H</w:t>
            </w:r>
            <w:r>
              <w:t xml:space="preserve">, </w:t>
            </w:r>
            <w:r>
              <w:rPr>
                <w:rStyle w:val="HTML"/>
              </w:rPr>
              <w:t>4H</w:t>
            </w:r>
            <w:r>
              <w:t xml:space="preserve"> (</w:t>
            </w:r>
            <w:r>
              <w:rPr>
                <w:rStyle w:val="HTML"/>
              </w:rPr>
              <w:t>H</w:t>
            </w:r>
            <w:r>
              <w:t>: hour)</w:t>
            </w:r>
            <w:r>
              <w:br/>
            </w:r>
            <w:r>
              <w:rPr>
                <w:rStyle w:val="HTML"/>
              </w:rPr>
              <w:t>1D</w:t>
            </w:r>
            <w:r>
              <w:t xml:space="preserve"> (</w:t>
            </w:r>
            <w:r>
              <w:rPr>
                <w:rStyle w:val="HTML"/>
              </w:rPr>
              <w:t>D</w:t>
            </w:r>
            <w:r>
              <w:t>: day)</w:t>
            </w:r>
            <w:r>
              <w:br/>
              <w:t xml:space="preserve">This field is only valid when </w:t>
            </w:r>
            <w:r>
              <w:rPr>
                <w:rStyle w:val="HTML"/>
              </w:rPr>
              <w:t>triggerStrategy</w:t>
            </w:r>
            <w:r>
              <w:t xml:space="preserve"> is </w:t>
            </w:r>
            <w:r>
              <w:rPr>
                <w:rStyle w:val="HTML"/>
              </w:rPr>
              <w:t>rsi</w:t>
            </w:r>
          </w:p>
        </w:tc>
      </w:tr>
      <w:tr w:rsidR="00000000">
        <w:trPr>
          <w:divId w:val="175387555"/>
          <w:tblCellSpacing w:w="15" w:type="dxa"/>
        </w:trPr>
        <w:tc>
          <w:tcPr>
            <w:tcW w:w="0" w:type="auto"/>
            <w:vAlign w:val="center"/>
            <w:hideMark/>
          </w:tcPr>
          <w:p w:rsidR="00000000" w:rsidRDefault="00000000">
            <w:r>
              <w:t>&gt; thold</w:t>
            </w:r>
          </w:p>
        </w:tc>
        <w:tc>
          <w:tcPr>
            <w:tcW w:w="0" w:type="auto"/>
            <w:vAlign w:val="center"/>
            <w:hideMark/>
          </w:tcPr>
          <w:p w:rsidR="00000000" w:rsidRDefault="00000000">
            <w:r>
              <w:t>String</w:t>
            </w:r>
          </w:p>
        </w:tc>
        <w:tc>
          <w:tcPr>
            <w:tcW w:w="0" w:type="auto"/>
            <w:vAlign w:val="center"/>
            <w:hideMark/>
          </w:tcPr>
          <w:p w:rsidR="00000000" w:rsidRDefault="00000000">
            <w:r>
              <w:t>Threshold</w:t>
            </w:r>
            <w:r>
              <w:br/>
              <w:t>The value should be an integer between 1 to 100</w:t>
            </w:r>
            <w:r>
              <w:br/>
              <w:t xml:space="preserve">This field is only valid when </w:t>
            </w:r>
            <w:r>
              <w:rPr>
                <w:rStyle w:val="HTML"/>
              </w:rPr>
              <w:t>triggerStrategy</w:t>
            </w:r>
            <w:r>
              <w:t xml:space="preserve"> is </w:t>
            </w:r>
            <w:r>
              <w:rPr>
                <w:rStyle w:val="HTML"/>
              </w:rPr>
              <w:t>rsi</w:t>
            </w:r>
          </w:p>
        </w:tc>
      </w:tr>
      <w:tr w:rsidR="00000000">
        <w:trPr>
          <w:divId w:val="175387555"/>
          <w:tblCellSpacing w:w="15" w:type="dxa"/>
        </w:trPr>
        <w:tc>
          <w:tcPr>
            <w:tcW w:w="0" w:type="auto"/>
            <w:vAlign w:val="center"/>
            <w:hideMark/>
          </w:tcPr>
          <w:p w:rsidR="00000000" w:rsidRDefault="00000000">
            <w:r>
              <w:t>&gt; triggerCond</w:t>
            </w:r>
          </w:p>
        </w:tc>
        <w:tc>
          <w:tcPr>
            <w:tcW w:w="0" w:type="auto"/>
            <w:vAlign w:val="center"/>
            <w:hideMark/>
          </w:tcPr>
          <w:p w:rsidR="00000000" w:rsidRDefault="00000000">
            <w:r>
              <w:t>String</w:t>
            </w:r>
          </w:p>
        </w:tc>
        <w:tc>
          <w:tcPr>
            <w:tcW w:w="0" w:type="auto"/>
            <w:vAlign w:val="center"/>
            <w:hideMark/>
          </w:tcPr>
          <w:p w:rsidR="00000000" w:rsidRDefault="00000000">
            <w:r>
              <w:t>Trigger condition</w:t>
            </w:r>
            <w:r>
              <w:br/>
            </w:r>
            <w:r>
              <w:rPr>
                <w:rStyle w:val="HTML"/>
              </w:rPr>
              <w:t>cross_up</w:t>
            </w:r>
            <w:r>
              <w:br/>
            </w:r>
            <w:r>
              <w:rPr>
                <w:rStyle w:val="HTML"/>
              </w:rPr>
              <w:t>cross_down</w:t>
            </w:r>
            <w:r>
              <w:br/>
            </w:r>
            <w:r>
              <w:rPr>
                <w:rStyle w:val="HTML"/>
              </w:rPr>
              <w:t>above</w:t>
            </w:r>
            <w:r>
              <w:br/>
            </w:r>
            <w:r>
              <w:rPr>
                <w:rStyle w:val="HTML"/>
              </w:rPr>
              <w:t>below</w:t>
            </w:r>
            <w:r>
              <w:br/>
            </w:r>
            <w:r>
              <w:rPr>
                <w:rStyle w:val="HTML"/>
              </w:rPr>
              <w:t>cross</w:t>
            </w:r>
            <w:r>
              <w:br/>
              <w:t xml:space="preserve">This field is only valid when </w:t>
            </w:r>
            <w:r>
              <w:rPr>
                <w:rStyle w:val="HTML"/>
              </w:rPr>
              <w:t>triggerStrategy</w:t>
            </w:r>
            <w:r>
              <w:t xml:space="preserve"> is </w:t>
            </w:r>
            <w:r>
              <w:rPr>
                <w:rStyle w:val="HTML"/>
              </w:rPr>
              <w:t>rsi</w:t>
            </w:r>
          </w:p>
        </w:tc>
      </w:tr>
      <w:tr w:rsidR="00000000">
        <w:trPr>
          <w:divId w:val="175387555"/>
          <w:tblCellSpacing w:w="15" w:type="dxa"/>
        </w:trPr>
        <w:tc>
          <w:tcPr>
            <w:tcW w:w="0" w:type="auto"/>
            <w:vAlign w:val="center"/>
            <w:hideMark/>
          </w:tcPr>
          <w:p w:rsidR="00000000" w:rsidRDefault="00000000">
            <w:r>
              <w:t>&gt; timePeriod</w:t>
            </w:r>
          </w:p>
        </w:tc>
        <w:tc>
          <w:tcPr>
            <w:tcW w:w="0" w:type="auto"/>
            <w:vAlign w:val="center"/>
            <w:hideMark/>
          </w:tcPr>
          <w:p w:rsidR="00000000" w:rsidRDefault="00000000">
            <w:r>
              <w:t>String</w:t>
            </w:r>
          </w:p>
        </w:tc>
        <w:tc>
          <w:tcPr>
            <w:tcW w:w="0" w:type="auto"/>
            <w:vAlign w:val="center"/>
            <w:hideMark/>
          </w:tcPr>
          <w:p w:rsidR="00000000" w:rsidRDefault="00000000">
            <w:r>
              <w:t>Time Period</w:t>
            </w:r>
            <w:r>
              <w:br/>
            </w:r>
            <w:r>
              <w:rPr>
                <w:rStyle w:val="HTML"/>
              </w:rPr>
              <w:t>14</w:t>
            </w:r>
            <w:r>
              <w:br/>
              <w:t xml:space="preserve">This field is only valid when </w:t>
            </w:r>
            <w:r>
              <w:rPr>
                <w:rStyle w:val="HTML"/>
              </w:rPr>
              <w:t>triggerStrategy</w:t>
            </w:r>
            <w:r>
              <w:t xml:space="preserve"> is </w:t>
            </w:r>
            <w:r>
              <w:rPr>
                <w:rStyle w:val="HTML"/>
              </w:rPr>
              <w:t>rsi</w:t>
            </w:r>
          </w:p>
        </w:tc>
      </w:tr>
      <w:tr w:rsidR="00000000">
        <w:trPr>
          <w:divId w:val="175387555"/>
          <w:tblCellSpacing w:w="15" w:type="dxa"/>
        </w:trPr>
        <w:tc>
          <w:tcPr>
            <w:tcW w:w="0" w:type="auto"/>
            <w:vAlign w:val="center"/>
            <w:hideMark/>
          </w:tcPr>
          <w:p w:rsidR="00000000" w:rsidRDefault="00000000">
            <w:r>
              <w:t>&gt; triggerPx</w:t>
            </w:r>
          </w:p>
        </w:tc>
        <w:tc>
          <w:tcPr>
            <w:tcW w:w="0" w:type="auto"/>
            <w:vAlign w:val="center"/>
            <w:hideMark/>
          </w:tcPr>
          <w:p w:rsidR="00000000" w:rsidRDefault="00000000">
            <w:r>
              <w:t>String</w:t>
            </w:r>
          </w:p>
        </w:tc>
        <w:tc>
          <w:tcPr>
            <w:tcW w:w="0" w:type="auto"/>
            <w:vAlign w:val="center"/>
            <w:hideMark/>
          </w:tcPr>
          <w:p w:rsidR="00000000" w:rsidRDefault="00000000">
            <w:r>
              <w:t>Trigger Price</w:t>
            </w:r>
            <w:r>
              <w:br/>
              <w:t xml:space="preserve">This field is only valid when </w:t>
            </w:r>
            <w:r>
              <w:rPr>
                <w:rStyle w:val="HTML"/>
              </w:rPr>
              <w:t>triggerStrategy</w:t>
            </w:r>
            <w:r>
              <w:t xml:space="preserve"> is </w:t>
            </w:r>
            <w:r>
              <w:rPr>
                <w:rStyle w:val="HTML"/>
              </w:rPr>
              <w:t>price</w:t>
            </w:r>
          </w:p>
        </w:tc>
      </w:tr>
      <w:tr w:rsidR="00000000">
        <w:trPr>
          <w:divId w:val="175387555"/>
          <w:tblCellSpacing w:w="15" w:type="dxa"/>
        </w:trPr>
        <w:tc>
          <w:tcPr>
            <w:tcW w:w="0" w:type="auto"/>
            <w:vAlign w:val="center"/>
            <w:hideMark/>
          </w:tcPr>
          <w:p w:rsidR="00000000" w:rsidRDefault="00000000">
            <w:r>
              <w:t>&gt; stopType</w:t>
            </w:r>
          </w:p>
        </w:tc>
        <w:tc>
          <w:tcPr>
            <w:tcW w:w="0" w:type="auto"/>
            <w:vAlign w:val="center"/>
            <w:hideMark/>
          </w:tcPr>
          <w:p w:rsidR="00000000" w:rsidRDefault="00000000">
            <w:r>
              <w:t>String</w:t>
            </w:r>
          </w:p>
        </w:tc>
        <w:tc>
          <w:tcPr>
            <w:tcW w:w="0" w:type="auto"/>
            <w:vAlign w:val="center"/>
            <w:hideMark/>
          </w:tcPr>
          <w:p w:rsidR="00000000" w:rsidRDefault="00000000">
            <w:r>
              <w:t>Stop type</w:t>
            </w:r>
            <w:r>
              <w:br/>
              <w:t xml:space="preserve">Spot grid </w:t>
            </w:r>
            <w:r>
              <w:rPr>
                <w:rStyle w:val="HTML"/>
              </w:rPr>
              <w:t>1</w:t>
            </w:r>
            <w:r>
              <w:t xml:space="preserve">: Sell base currency </w:t>
            </w:r>
            <w:r>
              <w:rPr>
                <w:rStyle w:val="HTML"/>
              </w:rPr>
              <w:t>2</w:t>
            </w:r>
            <w:r>
              <w:t>: Keep base currency</w:t>
            </w:r>
            <w:r>
              <w:br/>
              <w:t xml:space="preserve">Contract grid </w:t>
            </w:r>
            <w:r>
              <w:rPr>
                <w:rStyle w:val="HTML"/>
              </w:rPr>
              <w:t>1</w:t>
            </w:r>
            <w:r>
              <w:t xml:space="preserve">: Market Close All positions </w:t>
            </w:r>
            <w:r>
              <w:rPr>
                <w:rStyle w:val="HTML"/>
              </w:rPr>
              <w:t>2</w:t>
            </w:r>
            <w:r>
              <w:t>: Keep positions</w:t>
            </w:r>
            <w:r>
              <w:br/>
              <w:t xml:space="preserve">This field is only valid when </w:t>
            </w:r>
            <w:r>
              <w:rPr>
                <w:rStyle w:val="HTML"/>
              </w:rPr>
              <w:t>triggerAction</w:t>
            </w:r>
            <w:r>
              <w:t xml:space="preserve"> is </w:t>
            </w:r>
            <w:r>
              <w:rPr>
                <w:rStyle w:val="HTML"/>
              </w:rPr>
              <w:t>stop</w:t>
            </w:r>
          </w:p>
        </w:tc>
      </w:tr>
      <w:tr w:rsidR="00000000">
        <w:trPr>
          <w:divId w:val="175387555"/>
          <w:tblCellSpacing w:w="15" w:type="dxa"/>
        </w:trPr>
        <w:tc>
          <w:tcPr>
            <w:tcW w:w="0" w:type="auto"/>
            <w:vAlign w:val="center"/>
            <w:hideMark/>
          </w:tcPr>
          <w:p w:rsidR="00000000" w:rsidRDefault="00000000">
            <w:r>
              <w:t>maxPx</w:t>
            </w:r>
          </w:p>
        </w:tc>
        <w:tc>
          <w:tcPr>
            <w:tcW w:w="0" w:type="auto"/>
            <w:vAlign w:val="center"/>
            <w:hideMark/>
          </w:tcPr>
          <w:p w:rsidR="00000000" w:rsidRDefault="00000000">
            <w:r>
              <w:t>String</w:t>
            </w:r>
          </w:p>
        </w:tc>
        <w:tc>
          <w:tcPr>
            <w:tcW w:w="0" w:type="auto"/>
            <w:vAlign w:val="center"/>
            <w:hideMark/>
          </w:tcPr>
          <w:p w:rsidR="00000000" w:rsidRDefault="00000000">
            <w:r>
              <w:t>Upper price of price range</w:t>
            </w:r>
          </w:p>
        </w:tc>
      </w:tr>
      <w:tr w:rsidR="00000000">
        <w:trPr>
          <w:divId w:val="175387555"/>
          <w:tblCellSpacing w:w="15" w:type="dxa"/>
        </w:trPr>
        <w:tc>
          <w:tcPr>
            <w:tcW w:w="0" w:type="auto"/>
            <w:vAlign w:val="center"/>
            <w:hideMark/>
          </w:tcPr>
          <w:p w:rsidR="00000000" w:rsidRDefault="00000000">
            <w:r>
              <w:t>minPx</w:t>
            </w:r>
          </w:p>
        </w:tc>
        <w:tc>
          <w:tcPr>
            <w:tcW w:w="0" w:type="auto"/>
            <w:vAlign w:val="center"/>
            <w:hideMark/>
          </w:tcPr>
          <w:p w:rsidR="00000000" w:rsidRDefault="00000000">
            <w:r>
              <w:t>String</w:t>
            </w:r>
          </w:p>
        </w:tc>
        <w:tc>
          <w:tcPr>
            <w:tcW w:w="0" w:type="auto"/>
            <w:vAlign w:val="center"/>
            <w:hideMark/>
          </w:tcPr>
          <w:p w:rsidR="00000000" w:rsidRDefault="00000000">
            <w:r>
              <w:t>Lower price of price range</w:t>
            </w:r>
          </w:p>
        </w:tc>
      </w:tr>
      <w:tr w:rsidR="00000000">
        <w:trPr>
          <w:divId w:val="175387555"/>
          <w:tblCellSpacing w:w="15" w:type="dxa"/>
        </w:trPr>
        <w:tc>
          <w:tcPr>
            <w:tcW w:w="0" w:type="auto"/>
            <w:vAlign w:val="center"/>
            <w:hideMark/>
          </w:tcPr>
          <w:p w:rsidR="00000000" w:rsidRDefault="00000000">
            <w:r>
              <w:t>gridNum</w:t>
            </w:r>
          </w:p>
        </w:tc>
        <w:tc>
          <w:tcPr>
            <w:tcW w:w="0" w:type="auto"/>
            <w:vAlign w:val="center"/>
            <w:hideMark/>
          </w:tcPr>
          <w:p w:rsidR="00000000" w:rsidRDefault="00000000">
            <w:r>
              <w:t>String</w:t>
            </w:r>
          </w:p>
        </w:tc>
        <w:tc>
          <w:tcPr>
            <w:tcW w:w="0" w:type="auto"/>
            <w:vAlign w:val="center"/>
            <w:hideMark/>
          </w:tcPr>
          <w:p w:rsidR="00000000" w:rsidRDefault="00000000">
            <w:r>
              <w:t>Grid quantity</w:t>
            </w:r>
          </w:p>
        </w:tc>
      </w:tr>
      <w:tr w:rsidR="00000000">
        <w:trPr>
          <w:divId w:val="175387555"/>
          <w:tblCellSpacing w:w="15" w:type="dxa"/>
        </w:trPr>
        <w:tc>
          <w:tcPr>
            <w:tcW w:w="0" w:type="auto"/>
            <w:vAlign w:val="center"/>
            <w:hideMark/>
          </w:tcPr>
          <w:p w:rsidR="00000000" w:rsidRDefault="00000000">
            <w:r>
              <w:t>runType</w:t>
            </w:r>
          </w:p>
        </w:tc>
        <w:tc>
          <w:tcPr>
            <w:tcW w:w="0" w:type="auto"/>
            <w:vAlign w:val="center"/>
            <w:hideMark/>
          </w:tcPr>
          <w:p w:rsidR="00000000" w:rsidRDefault="00000000">
            <w:r>
              <w:t>String</w:t>
            </w:r>
          </w:p>
        </w:tc>
        <w:tc>
          <w:tcPr>
            <w:tcW w:w="0" w:type="auto"/>
            <w:vAlign w:val="center"/>
            <w:hideMark/>
          </w:tcPr>
          <w:p w:rsidR="00000000" w:rsidRDefault="00000000">
            <w:r>
              <w:t>Grid type</w:t>
            </w:r>
            <w:r>
              <w:br/>
            </w:r>
            <w:r>
              <w:rPr>
                <w:rStyle w:val="HTML"/>
              </w:rPr>
              <w:t>1</w:t>
            </w:r>
            <w:r>
              <w:t xml:space="preserve">: Arithmetic, </w:t>
            </w:r>
            <w:r>
              <w:rPr>
                <w:rStyle w:val="HTML"/>
              </w:rPr>
              <w:t>2</w:t>
            </w:r>
            <w:r>
              <w:t>: Geometric</w:t>
            </w:r>
          </w:p>
        </w:tc>
      </w:tr>
      <w:tr w:rsidR="00000000">
        <w:trPr>
          <w:divId w:val="175387555"/>
          <w:tblCellSpacing w:w="15" w:type="dxa"/>
        </w:trPr>
        <w:tc>
          <w:tcPr>
            <w:tcW w:w="0" w:type="auto"/>
            <w:vAlign w:val="center"/>
            <w:hideMark/>
          </w:tcPr>
          <w:p w:rsidR="00000000" w:rsidRDefault="00000000">
            <w:r>
              <w:t>tpTriggerPx</w:t>
            </w:r>
          </w:p>
        </w:tc>
        <w:tc>
          <w:tcPr>
            <w:tcW w:w="0" w:type="auto"/>
            <w:vAlign w:val="center"/>
            <w:hideMark/>
          </w:tcPr>
          <w:p w:rsidR="00000000" w:rsidRDefault="00000000">
            <w:r>
              <w:t>String</w:t>
            </w:r>
          </w:p>
        </w:tc>
        <w:tc>
          <w:tcPr>
            <w:tcW w:w="0" w:type="auto"/>
            <w:vAlign w:val="center"/>
            <w:hideMark/>
          </w:tcPr>
          <w:p w:rsidR="00000000" w:rsidRDefault="00000000">
            <w:r>
              <w:t>Take-profit trigger price</w:t>
            </w:r>
          </w:p>
        </w:tc>
      </w:tr>
      <w:tr w:rsidR="00000000">
        <w:trPr>
          <w:divId w:val="175387555"/>
          <w:tblCellSpacing w:w="15" w:type="dxa"/>
        </w:trPr>
        <w:tc>
          <w:tcPr>
            <w:tcW w:w="0" w:type="auto"/>
            <w:vAlign w:val="center"/>
            <w:hideMark/>
          </w:tcPr>
          <w:p w:rsidR="00000000" w:rsidRDefault="00000000">
            <w:r>
              <w:t>slTriggerPx</w:t>
            </w:r>
          </w:p>
        </w:tc>
        <w:tc>
          <w:tcPr>
            <w:tcW w:w="0" w:type="auto"/>
            <w:vAlign w:val="center"/>
            <w:hideMark/>
          </w:tcPr>
          <w:p w:rsidR="00000000" w:rsidRDefault="00000000">
            <w:r>
              <w:t>String</w:t>
            </w:r>
          </w:p>
        </w:tc>
        <w:tc>
          <w:tcPr>
            <w:tcW w:w="0" w:type="auto"/>
            <w:vAlign w:val="center"/>
            <w:hideMark/>
          </w:tcPr>
          <w:p w:rsidR="00000000" w:rsidRDefault="00000000">
            <w:r>
              <w:t>Stop-loss trigger price</w:t>
            </w:r>
          </w:p>
        </w:tc>
      </w:tr>
      <w:tr w:rsidR="00000000">
        <w:trPr>
          <w:divId w:val="175387555"/>
          <w:tblCellSpacing w:w="15" w:type="dxa"/>
        </w:trPr>
        <w:tc>
          <w:tcPr>
            <w:tcW w:w="0" w:type="auto"/>
            <w:vAlign w:val="center"/>
            <w:hideMark/>
          </w:tcPr>
          <w:p w:rsidR="00000000" w:rsidRDefault="00000000">
            <w:r>
              <w:t>tradeNum</w:t>
            </w:r>
          </w:p>
        </w:tc>
        <w:tc>
          <w:tcPr>
            <w:tcW w:w="0" w:type="auto"/>
            <w:vAlign w:val="center"/>
            <w:hideMark/>
          </w:tcPr>
          <w:p w:rsidR="00000000" w:rsidRDefault="00000000">
            <w:r>
              <w:t>String</w:t>
            </w:r>
          </w:p>
        </w:tc>
        <w:tc>
          <w:tcPr>
            <w:tcW w:w="0" w:type="auto"/>
            <w:vAlign w:val="center"/>
            <w:hideMark/>
          </w:tcPr>
          <w:p w:rsidR="00000000" w:rsidRDefault="00000000">
            <w:r>
              <w:t>The number of trades executed</w:t>
            </w:r>
          </w:p>
        </w:tc>
      </w:tr>
      <w:tr w:rsidR="00000000">
        <w:trPr>
          <w:divId w:val="175387555"/>
          <w:tblCellSpacing w:w="15" w:type="dxa"/>
        </w:trPr>
        <w:tc>
          <w:tcPr>
            <w:tcW w:w="0" w:type="auto"/>
            <w:vAlign w:val="center"/>
            <w:hideMark/>
          </w:tcPr>
          <w:p w:rsidR="00000000" w:rsidRDefault="00000000">
            <w:r>
              <w:t>arbitrageNum</w:t>
            </w:r>
          </w:p>
        </w:tc>
        <w:tc>
          <w:tcPr>
            <w:tcW w:w="0" w:type="auto"/>
            <w:vAlign w:val="center"/>
            <w:hideMark/>
          </w:tcPr>
          <w:p w:rsidR="00000000" w:rsidRDefault="00000000">
            <w:r>
              <w:t>String</w:t>
            </w:r>
          </w:p>
        </w:tc>
        <w:tc>
          <w:tcPr>
            <w:tcW w:w="0" w:type="auto"/>
            <w:vAlign w:val="center"/>
            <w:hideMark/>
          </w:tcPr>
          <w:p w:rsidR="00000000" w:rsidRDefault="00000000">
            <w:r>
              <w:t>The number of arbitrages executed</w:t>
            </w:r>
          </w:p>
        </w:tc>
      </w:tr>
      <w:tr w:rsidR="00000000">
        <w:trPr>
          <w:divId w:val="175387555"/>
          <w:tblCellSpacing w:w="15" w:type="dxa"/>
        </w:trPr>
        <w:tc>
          <w:tcPr>
            <w:tcW w:w="0" w:type="auto"/>
            <w:vAlign w:val="center"/>
            <w:hideMark/>
          </w:tcPr>
          <w:p w:rsidR="00000000" w:rsidRDefault="00000000">
            <w:r>
              <w:t>singleAmt</w:t>
            </w:r>
          </w:p>
        </w:tc>
        <w:tc>
          <w:tcPr>
            <w:tcW w:w="0" w:type="auto"/>
            <w:vAlign w:val="center"/>
            <w:hideMark/>
          </w:tcPr>
          <w:p w:rsidR="00000000" w:rsidRDefault="00000000">
            <w:r>
              <w:t>String</w:t>
            </w:r>
          </w:p>
        </w:tc>
        <w:tc>
          <w:tcPr>
            <w:tcW w:w="0" w:type="auto"/>
            <w:vAlign w:val="center"/>
            <w:hideMark/>
          </w:tcPr>
          <w:p w:rsidR="00000000" w:rsidRDefault="00000000">
            <w:r>
              <w:t>Amount per grid</w:t>
            </w:r>
          </w:p>
        </w:tc>
      </w:tr>
      <w:tr w:rsidR="00000000">
        <w:trPr>
          <w:divId w:val="175387555"/>
          <w:tblCellSpacing w:w="15" w:type="dxa"/>
        </w:trPr>
        <w:tc>
          <w:tcPr>
            <w:tcW w:w="0" w:type="auto"/>
            <w:vAlign w:val="center"/>
            <w:hideMark/>
          </w:tcPr>
          <w:p w:rsidR="00000000" w:rsidRDefault="00000000">
            <w:r>
              <w:t>perMinProfitRate</w:t>
            </w:r>
          </w:p>
        </w:tc>
        <w:tc>
          <w:tcPr>
            <w:tcW w:w="0" w:type="auto"/>
            <w:vAlign w:val="center"/>
            <w:hideMark/>
          </w:tcPr>
          <w:p w:rsidR="00000000" w:rsidRDefault="00000000">
            <w:r>
              <w:t>String</w:t>
            </w:r>
          </w:p>
        </w:tc>
        <w:tc>
          <w:tcPr>
            <w:tcW w:w="0" w:type="auto"/>
            <w:vAlign w:val="center"/>
            <w:hideMark/>
          </w:tcPr>
          <w:p w:rsidR="00000000" w:rsidRDefault="00000000">
            <w:r>
              <w:t>Estimated minimum Profit margin per grid</w:t>
            </w:r>
          </w:p>
        </w:tc>
      </w:tr>
      <w:tr w:rsidR="00000000">
        <w:trPr>
          <w:divId w:val="175387555"/>
          <w:tblCellSpacing w:w="15" w:type="dxa"/>
        </w:trPr>
        <w:tc>
          <w:tcPr>
            <w:tcW w:w="0" w:type="auto"/>
            <w:vAlign w:val="center"/>
            <w:hideMark/>
          </w:tcPr>
          <w:p w:rsidR="00000000" w:rsidRDefault="00000000">
            <w:r>
              <w:t>perMaxProfitRate</w:t>
            </w:r>
          </w:p>
        </w:tc>
        <w:tc>
          <w:tcPr>
            <w:tcW w:w="0" w:type="auto"/>
            <w:vAlign w:val="center"/>
            <w:hideMark/>
          </w:tcPr>
          <w:p w:rsidR="00000000" w:rsidRDefault="00000000">
            <w:r>
              <w:t>String</w:t>
            </w:r>
          </w:p>
        </w:tc>
        <w:tc>
          <w:tcPr>
            <w:tcW w:w="0" w:type="auto"/>
            <w:vAlign w:val="center"/>
            <w:hideMark/>
          </w:tcPr>
          <w:p w:rsidR="00000000" w:rsidRDefault="00000000">
            <w:r>
              <w:t>Estimated maximum Profit margin per grid</w:t>
            </w:r>
          </w:p>
        </w:tc>
      </w:tr>
      <w:tr w:rsidR="00000000">
        <w:trPr>
          <w:divId w:val="175387555"/>
          <w:tblCellSpacing w:w="15" w:type="dxa"/>
        </w:trPr>
        <w:tc>
          <w:tcPr>
            <w:tcW w:w="0" w:type="auto"/>
            <w:vAlign w:val="center"/>
            <w:hideMark/>
          </w:tcPr>
          <w:p w:rsidR="00000000" w:rsidRDefault="00000000">
            <w:r>
              <w:t>runPx</w:t>
            </w:r>
          </w:p>
        </w:tc>
        <w:tc>
          <w:tcPr>
            <w:tcW w:w="0" w:type="auto"/>
            <w:vAlign w:val="center"/>
            <w:hideMark/>
          </w:tcPr>
          <w:p w:rsidR="00000000" w:rsidRDefault="00000000">
            <w:r>
              <w:t>String</w:t>
            </w:r>
          </w:p>
        </w:tc>
        <w:tc>
          <w:tcPr>
            <w:tcW w:w="0" w:type="auto"/>
            <w:vAlign w:val="center"/>
            <w:hideMark/>
          </w:tcPr>
          <w:p w:rsidR="00000000" w:rsidRDefault="00000000">
            <w:r>
              <w:t>Price at launch</w:t>
            </w:r>
          </w:p>
        </w:tc>
      </w:tr>
      <w:tr w:rsidR="00000000">
        <w:trPr>
          <w:divId w:val="175387555"/>
          <w:tblCellSpacing w:w="15" w:type="dxa"/>
        </w:trPr>
        <w:tc>
          <w:tcPr>
            <w:tcW w:w="0" w:type="auto"/>
            <w:vAlign w:val="center"/>
            <w:hideMark/>
          </w:tcPr>
          <w:p w:rsidR="00000000" w:rsidRDefault="00000000">
            <w:r>
              <w:t>totalPnl</w:t>
            </w:r>
          </w:p>
        </w:tc>
        <w:tc>
          <w:tcPr>
            <w:tcW w:w="0" w:type="auto"/>
            <w:vAlign w:val="center"/>
            <w:hideMark/>
          </w:tcPr>
          <w:p w:rsidR="00000000" w:rsidRDefault="00000000">
            <w:r>
              <w:t>String</w:t>
            </w:r>
          </w:p>
        </w:tc>
        <w:tc>
          <w:tcPr>
            <w:tcW w:w="0" w:type="auto"/>
            <w:vAlign w:val="center"/>
            <w:hideMark/>
          </w:tcPr>
          <w:p w:rsidR="00000000" w:rsidRDefault="00000000">
            <w:r>
              <w:t>Total P&amp;L</w:t>
            </w:r>
          </w:p>
        </w:tc>
      </w:tr>
      <w:tr w:rsidR="00000000">
        <w:trPr>
          <w:divId w:val="175387555"/>
          <w:tblCellSpacing w:w="15" w:type="dxa"/>
        </w:trPr>
        <w:tc>
          <w:tcPr>
            <w:tcW w:w="0" w:type="auto"/>
            <w:vAlign w:val="center"/>
            <w:hideMark/>
          </w:tcPr>
          <w:p w:rsidR="00000000" w:rsidRDefault="00000000">
            <w:r>
              <w:t>pnlRatio</w:t>
            </w:r>
          </w:p>
        </w:tc>
        <w:tc>
          <w:tcPr>
            <w:tcW w:w="0" w:type="auto"/>
            <w:vAlign w:val="center"/>
            <w:hideMark/>
          </w:tcPr>
          <w:p w:rsidR="00000000" w:rsidRDefault="00000000">
            <w:r>
              <w:t>String</w:t>
            </w:r>
          </w:p>
        </w:tc>
        <w:tc>
          <w:tcPr>
            <w:tcW w:w="0" w:type="auto"/>
            <w:vAlign w:val="center"/>
            <w:hideMark/>
          </w:tcPr>
          <w:p w:rsidR="00000000" w:rsidRDefault="00000000">
            <w:r>
              <w:t>P&amp;L ratio</w:t>
            </w:r>
          </w:p>
        </w:tc>
      </w:tr>
      <w:tr w:rsidR="00000000">
        <w:trPr>
          <w:divId w:val="175387555"/>
          <w:tblCellSpacing w:w="15" w:type="dxa"/>
        </w:trPr>
        <w:tc>
          <w:tcPr>
            <w:tcW w:w="0" w:type="auto"/>
            <w:vAlign w:val="center"/>
            <w:hideMark/>
          </w:tcPr>
          <w:p w:rsidR="00000000" w:rsidRDefault="00000000">
            <w:r>
              <w:t>investment</w:t>
            </w:r>
          </w:p>
        </w:tc>
        <w:tc>
          <w:tcPr>
            <w:tcW w:w="0" w:type="auto"/>
            <w:vAlign w:val="center"/>
            <w:hideMark/>
          </w:tcPr>
          <w:p w:rsidR="00000000" w:rsidRDefault="00000000">
            <w:r>
              <w:t>String</w:t>
            </w:r>
          </w:p>
        </w:tc>
        <w:tc>
          <w:tcPr>
            <w:tcW w:w="0" w:type="auto"/>
            <w:vAlign w:val="center"/>
            <w:hideMark/>
          </w:tcPr>
          <w:p w:rsidR="00000000" w:rsidRDefault="00000000">
            <w:r>
              <w:t>Accumulated investment amount</w:t>
            </w:r>
            <w:r>
              <w:br/>
              <w:t>Spot grid investment amount calculated on quote currency</w:t>
            </w:r>
          </w:p>
        </w:tc>
      </w:tr>
      <w:tr w:rsidR="00000000">
        <w:trPr>
          <w:divId w:val="175387555"/>
          <w:tblCellSpacing w:w="15" w:type="dxa"/>
        </w:trPr>
        <w:tc>
          <w:tcPr>
            <w:tcW w:w="0" w:type="auto"/>
            <w:vAlign w:val="center"/>
            <w:hideMark/>
          </w:tcPr>
          <w:p w:rsidR="00000000" w:rsidRDefault="00000000">
            <w:r>
              <w:t>gridProfit</w:t>
            </w:r>
          </w:p>
        </w:tc>
        <w:tc>
          <w:tcPr>
            <w:tcW w:w="0" w:type="auto"/>
            <w:vAlign w:val="center"/>
            <w:hideMark/>
          </w:tcPr>
          <w:p w:rsidR="00000000" w:rsidRDefault="00000000">
            <w:r>
              <w:t>String</w:t>
            </w:r>
          </w:p>
        </w:tc>
        <w:tc>
          <w:tcPr>
            <w:tcW w:w="0" w:type="auto"/>
            <w:vAlign w:val="center"/>
            <w:hideMark/>
          </w:tcPr>
          <w:p w:rsidR="00000000" w:rsidRDefault="00000000">
            <w:r>
              <w:t>Grid profit</w:t>
            </w:r>
          </w:p>
        </w:tc>
      </w:tr>
      <w:tr w:rsidR="00000000">
        <w:trPr>
          <w:divId w:val="175387555"/>
          <w:tblCellSpacing w:w="15" w:type="dxa"/>
        </w:trPr>
        <w:tc>
          <w:tcPr>
            <w:tcW w:w="0" w:type="auto"/>
            <w:vAlign w:val="center"/>
            <w:hideMark/>
          </w:tcPr>
          <w:p w:rsidR="00000000" w:rsidRDefault="00000000">
            <w:r>
              <w:t>floatProfit</w:t>
            </w:r>
          </w:p>
        </w:tc>
        <w:tc>
          <w:tcPr>
            <w:tcW w:w="0" w:type="auto"/>
            <w:vAlign w:val="center"/>
            <w:hideMark/>
          </w:tcPr>
          <w:p w:rsidR="00000000" w:rsidRDefault="00000000">
            <w:r>
              <w:t>String</w:t>
            </w:r>
          </w:p>
        </w:tc>
        <w:tc>
          <w:tcPr>
            <w:tcW w:w="0" w:type="auto"/>
            <w:vAlign w:val="center"/>
            <w:hideMark/>
          </w:tcPr>
          <w:p w:rsidR="00000000" w:rsidRDefault="00000000">
            <w:r>
              <w:t>Variable P&amp;L</w:t>
            </w:r>
          </w:p>
        </w:tc>
      </w:tr>
      <w:tr w:rsidR="00000000">
        <w:trPr>
          <w:divId w:val="175387555"/>
          <w:tblCellSpacing w:w="15" w:type="dxa"/>
        </w:trPr>
        <w:tc>
          <w:tcPr>
            <w:tcW w:w="0" w:type="auto"/>
            <w:vAlign w:val="center"/>
            <w:hideMark/>
          </w:tcPr>
          <w:p w:rsidR="00000000" w:rsidRDefault="00000000">
            <w:r>
              <w:t>totalAnnualizedRate</w:t>
            </w:r>
          </w:p>
        </w:tc>
        <w:tc>
          <w:tcPr>
            <w:tcW w:w="0" w:type="auto"/>
            <w:vAlign w:val="center"/>
            <w:hideMark/>
          </w:tcPr>
          <w:p w:rsidR="00000000" w:rsidRDefault="00000000">
            <w:r>
              <w:t>String</w:t>
            </w:r>
          </w:p>
        </w:tc>
        <w:tc>
          <w:tcPr>
            <w:tcW w:w="0" w:type="auto"/>
            <w:vAlign w:val="center"/>
            <w:hideMark/>
          </w:tcPr>
          <w:p w:rsidR="00000000" w:rsidRDefault="00000000">
            <w:r>
              <w:t>Total annualized rate</w:t>
            </w:r>
          </w:p>
        </w:tc>
      </w:tr>
      <w:tr w:rsidR="00000000">
        <w:trPr>
          <w:divId w:val="175387555"/>
          <w:tblCellSpacing w:w="15" w:type="dxa"/>
        </w:trPr>
        <w:tc>
          <w:tcPr>
            <w:tcW w:w="0" w:type="auto"/>
            <w:vAlign w:val="center"/>
            <w:hideMark/>
          </w:tcPr>
          <w:p w:rsidR="00000000" w:rsidRDefault="00000000">
            <w:r>
              <w:t>annualizedRate</w:t>
            </w:r>
          </w:p>
        </w:tc>
        <w:tc>
          <w:tcPr>
            <w:tcW w:w="0" w:type="auto"/>
            <w:vAlign w:val="center"/>
            <w:hideMark/>
          </w:tcPr>
          <w:p w:rsidR="00000000" w:rsidRDefault="00000000">
            <w:r>
              <w:t>String</w:t>
            </w:r>
          </w:p>
        </w:tc>
        <w:tc>
          <w:tcPr>
            <w:tcW w:w="0" w:type="auto"/>
            <w:vAlign w:val="center"/>
            <w:hideMark/>
          </w:tcPr>
          <w:p w:rsidR="00000000" w:rsidRDefault="00000000">
            <w:r>
              <w:t>Grid annualized rate</w:t>
            </w:r>
          </w:p>
        </w:tc>
      </w:tr>
      <w:tr w:rsidR="00000000">
        <w:trPr>
          <w:divId w:val="175387555"/>
          <w:tblCellSpacing w:w="15" w:type="dxa"/>
        </w:trPr>
        <w:tc>
          <w:tcPr>
            <w:tcW w:w="0" w:type="auto"/>
            <w:vAlign w:val="center"/>
            <w:hideMark/>
          </w:tcPr>
          <w:p w:rsidR="00000000" w:rsidRDefault="00000000">
            <w:r>
              <w:t>cancelType</w:t>
            </w:r>
          </w:p>
        </w:tc>
        <w:tc>
          <w:tcPr>
            <w:tcW w:w="0" w:type="auto"/>
            <w:vAlign w:val="center"/>
            <w:hideMark/>
          </w:tcPr>
          <w:p w:rsidR="00000000" w:rsidRDefault="00000000">
            <w:r>
              <w:t>String</w:t>
            </w:r>
          </w:p>
        </w:tc>
        <w:tc>
          <w:tcPr>
            <w:tcW w:w="0" w:type="auto"/>
            <w:vAlign w:val="center"/>
            <w:hideMark/>
          </w:tcPr>
          <w:p w:rsidR="00000000" w:rsidRDefault="00000000">
            <w:r>
              <w:t>Algo order stop reason</w:t>
            </w:r>
            <w:r>
              <w:br/>
            </w:r>
            <w:r>
              <w:rPr>
                <w:rStyle w:val="HTML"/>
              </w:rPr>
              <w:t>0</w:t>
            </w:r>
            <w:r>
              <w:t>: None</w:t>
            </w:r>
            <w:r>
              <w:br/>
            </w:r>
            <w:r>
              <w:rPr>
                <w:rStyle w:val="HTML"/>
              </w:rPr>
              <w:t>1</w:t>
            </w:r>
            <w:r>
              <w:t>: Manual stop</w:t>
            </w:r>
            <w:r>
              <w:br/>
            </w:r>
            <w:r>
              <w:rPr>
                <w:rStyle w:val="HTML"/>
              </w:rPr>
              <w:t>2</w:t>
            </w:r>
            <w:r>
              <w:t>: Take profit</w:t>
            </w:r>
            <w:r>
              <w:br/>
            </w:r>
            <w:r>
              <w:rPr>
                <w:rStyle w:val="HTML"/>
              </w:rPr>
              <w:t>3</w:t>
            </w:r>
            <w:r>
              <w:t>: Stop loss</w:t>
            </w:r>
            <w:r>
              <w:br/>
            </w:r>
            <w:r>
              <w:rPr>
                <w:rStyle w:val="HTML"/>
              </w:rPr>
              <w:t>4</w:t>
            </w:r>
            <w:r>
              <w:t>: Risk control</w:t>
            </w:r>
            <w:r>
              <w:br/>
            </w:r>
            <w:r>
              <w:rPr>
                <w:rStyle w:val="HTML"/>
              </w:rPr>
              <w:t>5</w:t>
            </w:r>
            <w:r>
              <w:t>: Delivery</w:t>
            </w:r>
            <w:r>
              <w:br/>
            </w:r>
            <w:r>
              <w:rPr>
                <w:rStyle w:val="HTML"/>
              </w:rPr>
              <w:t>6</w:t>
            </w:r>
            <w:r>
              <w:t>: Signal</w:t>
            </w:r>
          </w:p>
        </w:tc>
      </w:tr>
      <w:tr w:rsidR="00000000">
        <w:trPr>
          <w:divId w:val="175387555"/>
          <w:tblCellSpacing w:w="15" w:type="dxa"/>
        </w:trPr>
        <w:tc>
          <w:tcPr>
            <w:tcW w:w="0" w:type="auto"/>
            <w:vAlign w:val="center"/>
            <w:hideMark/>
          </w:tcPr>
          <w:p w:rsidR="00000000" w:rsidRDefault="00000000">
            <w:r>
              <w:t>stopType</w:t>
            </w:r>
          </w:p>
        </w:tc>
        <w:tc>
          <w:tcPr>
            <w:tcW w:w="0" w:type="auto"/>
            <w:vAlign w:val="center"/>
            <w:hideMark/>
          </w:tcPr>
          <w:p w:rsidR="00000000" w:rsidRDefault="00000000">
            <w:r>
              <w:t>String</w:t>
            </w:r>
          </w:p>
        </w:tc>
        <w:tc>
          <w:tcPr>
            <w:tcW w:w="0" w:type="auto"/>
            <w:vAlign w:val="center"/>
            <w:hideMark/>
          </w:tcPr>
          <w:p w:rsidR="00000000" w:rsidRDefault="00000000">
            <w:r>
              <w:t>Stop type</w:t>
            </w:r>
            <w:r>
              <w:br/>
              <w:t xml:space="preserve">Spot grid </w:t>
            </w:r>
            <w:r>
              <w:rPr>
                <w:rStyle w:val="HTML"/>
              </w:rPr>
              <w:t>1</w:t>
            </w:r>
            <w:r>
              <w:t xml:space="preserve">: Sell base currency </w:t>
            </w:r>
            <w:r>
              <w:rPr>
                <w:rStyle w:val="HTML"/>
              </w:rPr>
              <w:t>2</w:t>
            </w:r>
            <w:r>
              <w:t>: Keep base currency</w:t>
            </w:r>
            <w:r>
              <w:br/>
              <w:t xml:space="preserve">Contract grid </w:t>
            </w:r>
            <w:r>
              <w:rPr>
                <w:rStyle w:val="HTML"/>
              </w:rPr>
              <w:t>1</w:t>
            </w:r>
            <w:r>
              <w:t xml:space="preserve">: Market Close All positions </w:t>
            </w:r>
            <w:r>
              <w:rPr>
                <w:rStyle w:val="HTML"/>
              </w:rPr>
              <w:t>2</w:t>
            </w:r>
            <w:r>
              <w:t>: Keep positions</w:t>
            </w:r>
          </w:p>
        </w:tc>
      </w:tr>
      <w:tr w:rsidR="00000000">
        <w:trPr>
          <w:divId w:val="175387555"/>
          <w:tblCellSpacing w:w="15" w:type="dxa"/>
        </w:trPr>
        <w:tc>
          <w:tcPr>
            <w:tcW w:w="0" w:type="auto"/>
            <w:vAlign w:val="center"/>
            <w:hideMark/>
          </w:tcPr>
          <w:p w:rsidR="00000000" w:rsidRDefault="00000000">
            <w:r>
              <w:t>activeOrdNum</w:t>
            </w:r>
          </w:p>
        </w:tc>
        <w:tc>
          <w:tcPr>
            <w:tcW w:w="0" w:type="auto"/>
            <w:vAlign w:val="center"/>
            <w:hideMark/>
          </w:tcPr>
          <w:p w:rsidR="00000000" w:rsidRDefault="00000000">
            <w:r>
              <w:t>String</w:t>
            </w:r>
          </w:p>
        </w:tc>
        <w:tc>
          <w:tcPr>
            <w:tcW w:w="0" w:type="auto"/>
            <w:vAlign w:val="center"/>
            <w:hideMark/>
          </w:tcPr>
          <w:p w:rsidR="00000000" w:rsidRDefault="00000000">
            <w:r>
              <w:t>Total count of pending sub orders</w:t>
            </w:r>
          </w:p>
        </w:tc>
      </w:tr>
      <w:tr w:rsidR="00000000">
        <w:trPr>
          <w:divId w:val="175387555"/>
          <w:tblCellSpacing w:w="15" w:type="dxa"/>
        </w:trPr>
        <w:tc>
          <w:tcPr>
            <w:tcW w:w="0" w:type="auto"/>
            <w:vAlign w:val="center"/>
            <w:hideMark/>
          </w:tcPr>
          <w:p w:rsidR="00000000" w:rsidRDefault="00000000">
            <w:r>
              <w:t>quoteSz</w:t>
            </w:r>
          </w:p>
        </w:tc>
        <w:tc>
          <w:tcPr>
            <w:tcW w:w="0" w:type="auto"/>
            <w:vAlign w:val="center"/>
            <w:hideMark/>
          </w:tcPr>
          <w:p w:rsidR="00000000" w:rsidRDefault="00000000">
            <w:r>
              <w:t>String</w:t>
            </w:r>
          </w:p>
        </w:tc>
        <w:tc>
          <w:tcPr>
            <w:tcW w:w="0" w:type="auto"/>
            <w:vAlign w:val="center"/>
            <w:hideMark/>
          </w:tcPr>
          <w:p w:rsidR="00000000" w:rsidRDefault="00000000">
            <w:r>
              <w:t>Quote currency investment amount</w:t>
            </w:r>
            <w:r>
              <w:br/>
              <w:t xml:space="preserve">Only applicable to </w:t>
            </w:r>
            <w:r>
              <w:rPr>
                <w:rStyle w:val="HTML"/>
              </w:rPr>
              <w:t>Spot grid</w:t>
            </w:r>
          </w:p>
        </w:tc>
      </w:tr>
      <w:tr w:rsidR="00000000">
        <w:trPr>
          <w:divId w:val="175387555"/>
          <w:tblCellSpacing w:w="15" w:type="dxa"/>
        </w:trPr>
        <w:tc>
          <w:tcPr>
            <w:tcW w:w="0" w:type="auto"/>
            <w:vAlign w:val="center"/>
            <w:hideMark/>
          </w:tcPr>
          <w:p w:rsidR="00000000" w:rsidRDefault="00000000">
            <w:r>
              <w:t>baseSz</w:t>
            </w:r>
          </w:p>
        </w:tc>
        <w:tc>
          <w:tcPr>
            <w:tcW w:w="0" w:type="auto"/>
            <w:vAlign w:val="center"/>
            <w:hideMark/>
          </w:tcPr>
          <w:p w:rsidR="00000000" w:rsidRDefault="00000000">
            <w:r>
              <w:t>String</w:t>
            </w:r>
          </w:p>
        </w:tc>
        <w:tc>
          <w:tcPr>
            <w:tcW w:w="0" w:type="auto"/>
            <w:vAlign w:val="center"/>
            <w:hideMark/>
          </w:tcPr>
          <w:p w:rsidR="00000000" w:rsidRDefault="00000000">
            <w:r>
              <w:t>Base currency investment amount</w:t>
            </w:r>
            <w:r>
              <w:br/>
              <w:t xml:space="preserve">Only applicable to </w:t>
            </w:r>
            <w:r>
              <w:rPr>
                <w:rStyle w:val="HTML"/>
              </w:rPr>
              <w:t>Spot grid</w:t>
            </w:r>
          </w:p>
        </w:tc>
      </w:tr>
      <w:tr w:rsidR="00000000">
        <w:trPr>
          <w:divId w:val="175387555"/>
          <w:tblCellSpacing w:w="15" w:type="dxa"/>
        </w:trPr>
        <w:tc>
          <w:tcPr>
            <w:tcW w:w="0" w:type="auto"/>
            <w:vAlign w:val="center"/>
            <w:hideMark/>
          </w:tcPr>
          <w:p w:rsidR="00000000" w:rsidRDefault="00000000">
            <w:r>
              <w:t>curQuoteSz</w:t>
            </w:r>
          </w:p>
        </w:tc>
        <w:tc>
          <w:tcPr>
            <w:tcW w:w="0" w:type="auto"/>
            <w:vAlign w:val="center"/>
            <w:hideMark/>
          </w:tcPr>
          <w:p w:rsidR="00000000" w:rsidRDefault="00000000">
            <w:r>
              <w:t>String</w:t>
            </w:r>
          </w:p>
        </w:tc>
        <w:tc>
          <w:tcPr>
            <w:tcW w:w="0" w:type="auto"/>
            <w:vAlign w:val="center"/>
            <w:hideMark/>
          </w:tcPr>
          <w:p w:rsidR="00000000" w:rsidRDefault="00000000">
            <w:r>
              <w:t>Assets of quote currency currently held</w:t>
            </w:r>
            <w:r>
              <w:br/>
              <w:t xml:space="preserve">Only applicable to </w:t>
            </w:r>
            <w:r>
              <w:rPr>
                <w:rStyle w:val="HTML"/>
              </w:rPr>
              <w:t>Spot grid</w:t>
            </w:r>
          </w:p>
        </w:tc>
      </w:tr>
      <w:tr w:rsidR="00000000">
        <w:trPr>
          <w:divId w:val="175387555"/>
          <w:tblCellSpacing w:w="15" w:type="dxa"/>
        </w:trPr>
        <w:tc>
          <w:tcPr>
            <w:tcW w:w="0" w:type="auto"/>
            <w:vAlign w:val="center"/>
            <w:hideMark/>
          </w:tcPr>
          <w:p w:rsidR="00000000" w:rsidRDefault="00000000">
            <w:r>
              <w:t>curBaseSz</w:t>
            </w:r>
          </w:p>
        </w:tc>
        <w:tc>
          <w:tcPr>
            <w:tcW w:w="0" w:type="auto"/>
            <w:vAlign w:val="center"/>
            <w:hideMark/>
          </w:tcPr>
          <w:p w:rsidR="00000000" w:rsidRDefault="00000000">
            <w:r>
              <w:t>String</w:t>
            </w:r>
          </w:p>
        </w:tc>
        <w:tc>
          <w:tcPr>
            <w:tcW w:w="0" w:type="auto"/>
            <w:vAlign w:val="center"/>
            <w:hideMark/>
          </w:tcPr>
          <w:p w:rsidR="00000000" w:rsidRDefault="00000000">
            <w:r>
              <w:t>Assets of base currency currently held</w:t>
            </w:r>
            <w:r>
              <w:br/>
              <w:t xml:space="preserve">Only applicable to </w:t>
            </w:r>
            <w:r>
              <w:rPr>
                <w:rStyle w:val="HTML"/>
              </w:rPr>
              <w:t>Spot grid</w:t>
            </w:r>
          </w:p>
        </w:tc>
      </w:tr>
      <w:tr w:rsidR="00000000">
        <w:trPr>
          <w:divId w:val="175387555"/>
          <w:tblCellSpacing w:w="15" w:type="dxa"/>
        </w:trPr>
        <w:tc>
          <w:tcPr>
            <w:tcW w:w="0" w:type="auto"/>
            <w:vAlign w:val="center"/>
            <w:hideMark/>
          </w:tcPr>
          <w:p w:rsidR="00000000" w:rsidRDefault="00000000">
            <w:r>
              <w:t>profit</w:t>
            </w:r>
          </w:p>
        </w:tc>
        <w:tc>
          <w:tcPr>
            <w:tcW w:w="0" w:type="auto"/>
            <w:vAlign w:val="center"/>
            <w:hideMark/>
          </w:tcPr>
          <w:p w:rsidR="00000000" w:rsidRDefault="00000000">
            <w:r>
              <w:t>String</w:t>
            </w:r>
          </w:p>
        </w:tc>
        <w:tc>
          <w:tcPr>
            <w:tcW w:w="0" w:type="auto"/>
            <w:vAlign w:val="center"/>
            <w:hideMark/>
          </w:tcPr>
          <w:p w:rsidR="00000000" w:rsidRDefault="00000000">
            <w:r>
              <w:t>Current available profit based on quote currency</w:t>
            </w:r>
            <w:r>
              <w:br/>
              <w:t xml:space="preserve">Only applicable to </w:t>
            </w:r>
            <w:r>
              <w:rPr>
                <w:rStyle w:val="HTML"/>
              </w:rPr>
              <w:t>Spot grid</w:t>
            </w:r>
          </w:p>
        </w:tc>
      </w:tr>
      <w:tr w:rsidR="00000000">
        <w:trPr>
          <w:divId w:val="175387555"/>
          <w:tblCellSpacing w:w="15" w:type="dxa"/>
        </w:trPr>
        <w:tc>
          <w:tcPr>
            <w:tcW w:w="0" w:type="auto"/>
            <w:vAlign w:val="center"/>
            <w:hideMark/>
          </w:tcPr>
          <w:p w:rsidR="00000000" w:rsidRDefault="00000000">
            <w:r>
              <w:t>stopResult</w:t>
            </w:r>
          </w:p>
        </w:tc>
        <w:tc>
          <w:tcPr>
            <w:tcW w:w="0" w:type="auto"/>
            <w:vAlign w:val="center"/>
            <w:hideMark/>
          </w:tcPr>
          <w:p w:rsidR="00000000" w:rsidRDefault="00000000">
            <w:r>
              <w:t>String</w:t>
            </w:r>
          </w:p>
        </w:tc>
        <w:tc>
          <w:tcPr>
            <w:tcW w:w="0" w:type="auto"/>
            <w:vAlign w:val="center"/>
            <w:hideMark/>
          </w:tcPr>
          <w:p w:rsidR="00000000" w:rsidRDefault="00000000">
            <w:r>
              <w:t>Stop result</w:t>
            </w:r>
            <w:r>
              <w:br/>
            </w:r>
            <w:r>
              <w:rPr>
                <w:rStyle w:val="HTML"/>
              </w:rPr>
              <w:t>0</w:t>
            </w:r>
            <w:r>
              <w:t xml:space="preserve">: default, </w:t>
            </w:r>
            <w:r>
              <w:rPr>
                <w:rStyle w:val="HTML"/>
              </w:rPr>
              <w:t>1</w:t>
            </w:r>
            <w:r>
              <w:t xml:space="preserve">: Successful selling of currency at market price, </w:t>
            </w:r>
            <w:r>
              <w:rPr>
                <w:rStyle w:val="HTML"/>
              </w:rPr>
              <w:t>-1</w:t>
            </w:r>
            <w:r>
              <w:t>: Failed to sell currency at market price</w:t>
            </w:r>
            <w:r>
              <w:br/>
              <w:t xml:space="preserve">Only applicable to </w:t>
            </w:r>
            <w:r>
              <w:rPr>
                <w:rStyle w:val="HTML"/>
              </w:rPr>
              <w:t>Spot grid</w:t>
            </w:r>
          </w:p>
        </w:tc>
      </w:tr>
      <w:tr w:rsidR="00000000">
        <w:trPr>
          <w:divId w:val="175387555"/>
          <w:tblCellSpacing w:w="15" w:type="dxa"/>
        </w:trPr>
        <w:tc>
          <w:tcPr>
            <w:tcW w:w="0" w:type="auto"/>
            <w:vAlign w:val="center"/>
            <w:hideMark/>
          </w:tcPr>
          <w:p w:rsidR="00000000" w:rsidRDefault="00000000">
            <w:r>
              <w:t>direction</w:t>
            </w:r>
          </w:p>
        </w:tc>
        <w:tc>
          <w:tcPr>
            <w:tcW w:w="0" w:type="auto"/>
            <w:vAlign w:val="center"/>
            <w:hideMark/>
          </w:tcPr>
          <w:p w:rsidR="00000000" w:rsidRDefault="00000000">
            <w:r>
              <w:t>String</w:t>
            </w:r>
          </w:p>
        </w:tc>
        <w:tc>
          <w:tcPr>
            <w:tcW w:w="0" w:type="auto"/>
            <w:vAlign w:val="center"/>
            <w:hideMark/>
          </w:tcPr>
          <w:p w:rsidR="00000000" w:rsidRDefault="00000000">
            <w:r>
              <w:t>Contract grid type</w:t>
            </w:r>
            <w:r>
              <w:br/>
            </w:r>
            <w:r>
              <w:rPr>
                <w:rStyle w:val="HTML"/>
              </w:rPr>
              <w:t>long</w:t>
            </w:r>
            <w:r>
              <w:t>,</w:t>
            </w:r>
            <w:r>
              <w:rPr>
                <w:rStyle w:val="HTML"/>
              </w:rPr>
              <w:t>short</w:t>
            </w:r>
            <w:r>
              <w:t>,</w:t>
            </w:r>
            <w:r>
              <w:rPr>
                <w:rStyle w:val="HTML"/>
              </w:rPr>
              <w:t>neutral</w:t>
            </w:r>
            <w:r>
              <w:br/>
              <w:t xml:space="preserve">Only applicable to </w:t>
            </w:r>
            <w:r>
              <w:rPr>
                <w:rStyle w:val="HTML"/>
              </w:rPr>
              <w:t>contract grid</w:t>
            </w:r>
          </w:p>
        </w:tc>
      </w:tr>
      <w:tr w:rsidR="00000000">
        <w:trPr>
          <w:divId w:val="175387555"/>
          <w:tblCellSpacing w:w="15" w:type="dxa"/>
        </w:trPr>
        <w:tc>
          <w:tcPr>
            <w:tcW w:w="0" w:type="auto"/>
            <w:vAlign w:val="center"/>
            <w:hideMark/>
          </w:tcPr>
          <w:p w:rsidR="00000000" w:rsidRDefault="00000000">
            <w:r>
              <w:t>basePos</w:t>
            </w:r>
          </w:p>
        </w:tc>
        <w:tc>
          <w:tcPr>
            <w:tcW w:w="0" w:type="auto"/>
            <w:vAlign w:val="center"/>
            <w:hideMark/>
          </w:tcPr>
          <w:p w:rsidR="00000000" w:rsidRDefault="00000000">
            <w:r>
              <w:t>Boolean</w:t>
            </w:r>
          </w:p>
        </w:tc>
        <w:tc>
          <w:tcPr>
            <w:tcW w:w="0" w:type="auto"/>
            <w:vAlign w:val="center"/>
            <w:hideMark/>
          </w:tcPr>
          <w:p w:rsidR="00000000" w:rsidRDefault="00000000">
            <w:r>
              <w:t>Whether or not to open a position when the strategy is activated</w:t>
            </w:r>
            <w:r>
              <w:br/>
              <w:t xml:space="preserve">Only applicable to </w:t>
            </w:r>
            <w:r>
              <w:rPr>
                <w:rStyle w:val="HTML"/>
              </w:rPr>
              <w:t>contract grid</w:t>
            </w:r>
          </w:p>
        </w:tc>
      </w:tr>
      <w:tr w:rsidR="00000000">
        <w:trPr>
          <w:divId w:val="175387555"/>
          <w:tblCellSpacing w:w="15" w:type="dxa"/>
        </w:trPr>
        <w:tc>
          <w:tcPr>
            <w:tcW w:w="0" w:type="auto"/>
            <w:vAlign w:val="center"/>
            <w:hideMark/>
          </w:tcPr>
          <w:p w:rsidR="00000000" w:rsidRDefault="00000000">
            <w:r>
              <w:t>sz</w:t>
            </w:r>
          </w:p>
        </w:tc>
        <w:tc>
          <w:tcPr>
            <w:tcW w:w="0" w:type="auto"/>
            <w:vAlign w:val="center"/>
            <w:hideMark/>
          </w:tcPr>
          <w:p w:rsidR="00000000" w:rsidRDefault="00000000">
            <w:r>
              <w:t>String</w:t>
            </w:r>
          </w:p>
        </w:tc>
        <w:tc>
          <w:tcPr>
            <w:tcW w:w="0" w:type="auto"/>
            <w:vAlign w:val="center"/>
            <w:hideMark/>
          </w:tcPr>
          <w:p w:rsidR="00000000" w:rsidRDefault="00000000">
            <w:r>
              <w:t xml:space="preserve">Used margin based on </w:t>
            </w:r>
            <w:r>
              <w:rPr>
                <w:rStyle w:val="HTML"/>
              </w:rPr>
              <w:t>USDT</w:t>
            </w:r>
            <w:r>
              <w:br/>
              <w:t xml:space="preserve">Only applicable to </w:t>
            </w:r>
            <w:r>
              <w:rPr>
                <w:rStyle w:val="HTML"/>
              </w:rPr>
              <w:t>contract grid</w:t>
            </w:r>
          </w:p>
        </w:tc>
      </w:tr>
      <w:tr w:rsidR="00000000">
        <w:trPr>
          <w:divId w:val="175387555"/>
          <w:tblCellSpacing w:w="15" w:type="dxa"/>
        </w:trPr>
        <w:tc>
          <w:tcPr>
            <w:tcW w:w="0" w:type="auto"/>
            <w:vAlign w:val="center"/>
            <w:hideMark/>
          </w:tcPr>
          <w:p w:rsidR="00000000" w:rsidRDefault="00000000">
            <w:r>
              <w:t>lever</w:t>
            </w:r>
          </w:p>
        </w:tc>
        <w:tc>
          <w:tcPr>
            <w:tcW w:w="0" w:type="auto"/>
            <w:vAlign w:val="center"/>
            <w:hideMark/>
          </w:tcPr>
          <w:p w:rsidR="00000000" w:rsidRDefault="00000000">
            <w:r>
              <w:t>String</w:t>
            </w:r>
          </w:p>
        </w:tc>
        <w:tc>
          <w:tcPr>
            <w:tcW w:w="0" w:type="auto"/>
            <w:vAlign w:val="center"/>
            <w:hideMark/>
          </w:tcPr>
          <w:p w:rsidR="00000000" w:rsidRDefault="00000000">
            <w:r>
              <w:t>Leverage</w:t>
            </w:r>
            <w:r>
              <w:br/>
              <w:t xml:space="preserve">Only applicable to </w:t>
            </w:r>
            <w:r>
              <w:rPr>
                <w:rStyle w:val="HTML"/>
              </w:rPr>
              <w:t>contract grid</w:t>
            </w:r>
          </w:p>
        </w:tc>
      </w:tr>
      <w:tr w:rsidR="00000000">
        <w:trPr>
          <w:divId w:val="175387555"/>
          <w:tblCellSpacing w:w="15" w:type="dxa"/>
        </w:trPr>
        <w:tc>
          <w:tcPr>
            <w:tcW w:w="0" w:type="auto"/>
            <w:vAlign w:val="center"/>
            <w:hideMark/>
          </w:tcPr>
          <w:p w:rsidR="00000000" w:rsidRDefault="00000000">
            <w:r>
              <w:t>actualLever</w:t>
            </w:r>
          </w:p>
        </w:tc>
        <w:tc>
          <w:tcPr>
            <w:tcW w:w="0" w:type="auto"/>
            <w:vAlign w:val="center"/>
            <w:hideMark/>
          </w:tcPr>
          <w:p w:rsidR="00000000" w:rsidRDefault="00000000">
            <w:r>
              <w:t>String</w:t>
            </w:r>
          </w:p>
        </w:tc>
        <w:tc>
          <w:tcPr>
            <w:tcW w:w="0" w:type="auto"/>
            <w:vAlign w:val="center"/>
            <w:hideMark/>
          </w:tcPr>
          <w:p w:rsidR="00000000" w:rsidRDefault="00000000">
            <w:r>
              <w:t>Actual Leverage</w:t>
            </w:r>
            <w:r>
              <w:br/>
              <w:t xml:space="preserve">Only applicable to </w:t>
            </w:r>
            <w:r>
              <w:rPr>
                <w:rStyle w:val="HTML"/>
              </w:rPr>
              <w:t>contract grid</w:t>
            </w:r>
          </w:p>
        </w:tc>
      </w:tr>
      <w:tr w:rsidR="00000000">
        <w:trPr>
          <w:divId w:val="175387555"/>
          <w:tblCellSpacing w:w="15" w:type="dxa"/>
        </w:trPr>
        <w:tc>
          <w:tcPr>
            <w:tcW w:w="0" w:type="auto"/>
            <w:vAlign w:val="center"/>
            <w:hideMark/>
          </w:tcPr>
          <w:p w:rsidR="00000000" w:rsidRDefault="00000000">
            <w:r>
              <w:t>liqPx</w:t>
            </w:r>
          </w:p>
        </w:tc>
        <w:tc>
          <w:tcPr>
            <w:tcW w:w="0" w:type="auto"/>
            <w:vAlign w:val="center"/>
            <w:hideMark/>
          </w:tcPr>
          <w:p w:rsidR="00000000" w:rsidRDefault="00000000">
            <w:r>
              <w:t>String</w:t>
            </w:r>
          </w:p>
        </w:tc>
        <w:tc>
          <w:tcPr>
            <w:tcW w:w="0" w:type="auto"/>
            <w:vAlign w:val="center"/>
            <w:hideMark/>
          </w:tcPr>
          <w:p w:rsidR="00000000" w:rsidRDefault="00000000">
            <w:r>
              <w:t>Estimated liquidation price</w:t>
            </w:r>
            <w:r>
              <w:br/>
              <w:t xml:space="preserve">Only applicable to </w:t>
            </w:r>
            <w:r>
              <w:rPr>
                <w:rStyle w:val="HTML"/>
              </w:rPr>
              <w:t>contract grid</w:t>
            </w:r>
          </w:p>
        </w:tc>
      </w:tr>
      <w:tr w:rsidR="00000000">
        <w:trPr>
          <w:divId w:val="175387555"/>
          <w:tblCellSpacing w:w="15" w:type="dxa"/>
        </w:trPr>
        <w:tc>
          <w:tcPr>
            <w:tcW w:w="0" w:type="auto"/>
            <w:vAlign w:val="center"/>
            <w:hideMark/>
          </w:tcPr>
          <w:p w:rsidR="00000000" w:rsidRDefault="00000000">
            <w:r>
              <w:t>uly</w:t>
            </w:r>
          </w:p>
        </w:tc>
        <w:tc>
          <w:tcPr>
            <w:tcW w:w="0" w:type="auto"/>
            <w:vAlign w:val="center"/>
            <w:hideMark/>
          </w:tcPr>
          <w:p w:rsidR="00000000" w:rsidRDefault="00000000">
            <w:r>
              <w:t>String</w:t>
            </w:r>
          </w:p>
        </w:tc>
        <w:tc>
          <w:tcPr>
            <w:tcW w:w="0" w:type="auto"/>
            <w:vAlign w:val="center"/>
            <w:hideMark/>
          </w:tcPr>
          <w:p w:rsidR="00000000" w:rsidRDefault="00000000">
            <w:r>
              <w:t>Underlying</w:t>
            </w:r>
            <w:r>
              <w:br/>
              <w:t xml:space="preserve">Only applicable to </w:t>
            </w:r>
            <w:r>
              <w:rPr>
                <w:rStyle w:val="HTML"/>
              </w:rPr>
              <w:t>contract grid</w:t>
            </w:r>
          </w:p>
        </w:tc>
      </w:tr>
      <w:tr w:rsidR="00000000">
        <w:trPr>
          <w:divId w:val="175387555"/>
          <w:tblCellSpacing w:w="15" w:type="dxa"/>
        </w:trPr>
        <w:tc>
          <w:tcPr>
            <w:tcW w:w="0" w:type="auto"/>
            <w:vAlign w:val="center"/>
            <w:hideMark/>
          </w:tcPr>
          <w:p w:rsidR="00000000" w:rsidRDefault="00000000">
            <w:r>
              <w:t>instFamily</w:t>
            </w:r>
          </w:p>
        </w:tc>
        <w:tc>
          <w:tcPr>
            <w:tcW w:w="0" w:type="auto"/>
            <w:vAlign w:val="center"/>
            <w:hideMark/>
          </w:tcPr>
          <w:p w:rsidR="00000000" w:rsidRDefault="00000000">
            <w:r>
              <w:t>String</w:t>
            </w:r>
          </w:p>
        </w:tc>
        <w:tc>
          <w:tcPr>
            <w:tcW w:w="0" w:type="auto"/>
            <w:vAlign w:val="center"/>
            <w:hideMark/>
          </w:tcPr>
          <w:p w:rsidR="00000000" w:rsidRDefault="00000000">
            <w:r>
              <w:t>Instrument family</w:t>
            </w:r>
            <w:r>
              <w:br/>
              <w:t xml:space="preserve">Only applicable to </w:t>
            </w:r>
            <w:r>
              <w:rPr>
                <w:rStyle w:val="HTML"/>
              </w:rPr>
              <w:t>FUTURES</w:t>
            </w:r>
            <w:r>
              <w:t>/</w:t>
            </w:r>
            <w:r>
              <w:rPr>
                <w:rStyle w:val="HTML"/>
              </w:rPr>
              <w:t>SWAP</w:t>
            </w:r>
            <w:r>
              <w:t>/</w:t>
            </w:r>
            <w:r>
              <w:rPr>
                <w:rStyle w:val="HTML"/>
              </w:rPr>
              <w:t>OPTION</w:t>
            </w:r>
            <w:r>
              <w:br/>
              <w:t xml:space="preserve">Only applicable to </w:t>
            </w:r>
            <w:r>
              <w:rPr>
                <w:rStyle w:val="HTML"/>
              </w:rPr>
              <w:t>contract grid</w:t>
            </w:r>
          </w:p>
        </w:tc>
      </w:tr>
      <w:tr w:rsidR="00000000">
        <w:trPr>
          <w:divId w:val="175387555"/>
          <w:tblCellSpacing w:w="15" w:type="dxa"/>
        </w:trPr>
        <w:tc>
          <w:tcPr>
            <w:tcW w:w="0" w:type="auto"/>
            <w:vAlign w:val="center"/>
            <w:hideMark/>
          </w:tcPr>
          <w:p w:rsidR="00000000" w:rsidRDefault="00000000">
            <w:r>
              <w:t>ordFrozen</w:t>
            </w:r>
          </w:p>
        </w:tc>
        <w:tc>
          <w:tcPr>
            <w:tcW w:w="0" w:type="auto"/>
            <w:vAlign w:val="center"/>
            <w:hideMark/>
          </w:tcPr>
          <w:p w:rsidR="00000000" w:rsidRDefault="00000000">
            <w:r>
              <w:t>String</w:t>
            </w:r>
          </w:p>
        </w:tc>
        <w:tc>
          <w:tcPr>
            <w:tcW w:w="0" w:type="auto"/>
            <w:vAlign w:val="center"/>
            <w:hideMark/>
          </w:tcPr>
          <w:p w:rsidR="00000000" w:rsidRDefault="00000000">
            <w:r>
              <w:t>Margin used by pending orders</w:t>
            </w:r>
            <w:r>
              <w:br/>
              <w:t xml:space="preserve">Only applicable to </w:t>
            </w:r>
            <w:r>
              <w:rPr>
                <w:rStyle w:val="HTML"/>
              </w:rPr>
              <w:t>contract grid</w:t>
            </w:r>
          </w:p>
        </w:tc>
      </w:tr>
      <w:tr w:rsidR="00000000">
        <w:trPr>
          <w:divId w:val="175387555"/>
          <w:tblCellSpacing w:w="15" w:type="dxa"/>
        </w:trPr>
        <w:tc>
          <w:tcPr>
            <w:tcW w:w="0" w:type="auto"/>
            <w:vAlign w:val="center"/>
            <w:hideMark/>
          </w:tcPr>
          <w:p w:rsidR="00000000" w:rsidRDefault="00000000">
            <w:r>
              <w:t>availEq</w:t>
            </w:r>
          </w:p>
        </w:tc>
        <w:tc>
          <w:tcPr>
            <w:tcW w:w="0" w:type="auto"/>
            <w:vAlign w:val="center"/>
            <w:hideMark/>
          </w:tcPr>
          <w:p w:rsidR="00000000" w:rsidRDefault="00000000">
            <w:r>
              <w:t>String</w:t>
            </w:r>
          </w:p>
        </w:tc>
        <w:tc>
          <w:tcPr>
            <w:tcW w:w="0" w:type="auto"/>
            <w:vAlign w:val="center"/>
            <w:hideMark/>
          </w:tcPr>
          <w:p w:rsidR="00000000" w:rsidRDefault="00000000">
            <w:r>
              <w:t>Available margin</w:t>
            </w:r>
            <w:r>
              <w:br/>
              <w:t xml:space="preserve">Only applicable to </w:t>
            </w:r>
            <w:r>
              <w:rPr>
                <w:rStyle w:val="HTML"/>
              </w:rPr>
              <w:t>contract grid</w:t>
            </w:r>
          </w:p>
        </w:tc>
      </w:tr>
      <w:tr w:rsidR="00000000">
        <w:trPr>
          <w:divId w:val="175387555"/>
          <w:tblCellSpacing w:w="15" w:type="dxa"/>
        </w:trPr>
        <w:tc>
          <w:tcPr>
            <w:tcW w:w="0" w:type="auto"/>
            <w:vAlign w:val="center"/>
            <w:hideMark/>
          </w:tcPr>
          <w:p w:rsidR="00000000" w:rsidRDefault="00000000">
            <w:r>
              <w:t>eq</w:t>
            </w:r>
          </w:p>
        </w:tc>
        <w:tc>
          <w:tcPr>
            <w:tcW w:w="0" w:type="auto"/>
            <w:vAlign w:val="center"/>
            <w:hideMark/>
          </w:tcPr>
          <w:p w:rsidR="00000000" w:rsidRDefault="00000000">
            <w:r>
              <w:t>String</w:t>
            </w:r>
          </w:p>
        </w:tc>
        <w:tc>
          <w:tcPr>
            <w:tcW w:w="0" w:type="auto"/>
            <w:vAlign w:val="center"/>
            <w:hideMark/>
          </w:tcPr>
          <w:p w:rsidR="00000000" w:rsidRDefault="00000000">
            <w:r>
              <w:t>Total equity of strategy account</w:t>
            </w:r>
            <w:r>
              <w:br/>
              <w:t xml:space="preserve">Only applicable to </w:t>
            </w:r>
            <w:r>
              <w:rPr>
                <w:rStyle w:val="HTML"/>
              </w:rPr>
              <w:t>contract grid</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r w:rsidR="00000000">
        <w:trPr>
          <w:divId w:val="175387555"/>
          <w:tblCellSpacing w:w="15" w:type="dxa"/>
        </w:trPr>
        <w:tc>
          <w:tcPr>
            <w:tcW w:w="0" w:type="auto"/>
            <w:vAlign w:val="center"/>
            <w:hideMark/>
          </w:tcPr>
          <w:p w:rsidR="00000000" w:rsidRDefault="00000000">
            <w:r>
              <w:t>profitSharingRatio</w:t>
            </w:r>
          </w:p>
        </w:tc>
        <w:tc>
          <w:tcPr>
            <w:tcW w:w="0" w:type="auto"/>
            <w:vAlign w:val="center"/>
            <w:hideMark/>
          </w:tcPr>
          <w:p w:rsidR="00000000" w:rsidRDefault="00000000">
            <w:r>
              <w:t>String</w:t>
            </w:r>
          </w:p>
        </w:tc>
        <w:tc>
          <w:tcPr>
            <w:tcW w:w="0" w:type="auto"/>
            <w:vAlign w:val="center"/>
            <w:hideMark/>
          </w:tcPr>
          <w:p w:rsidR="00000000" w:rsidRDefault="00000000">
            <w:r>
              <w:t>Profit sharing ratio</w:t>
            </w:r>
            <w:r>
              <w:br/>
              <w:t>Value range [0, 0.3]</w:t>
            </w:r>
            <w:r>
              <w:br/>
              <w:t>If it is a normal order (neither copy order nor lead order), this field returns ""</w:t>
            </w:r>
          </w:p>
        </w:tc>
      </w:tr>
      <w:tr w:rsidR="00000000">
        <w:trPr>
          <w:divId w:val="175387555"/>
          <w:tblCellSpacing w:w="15" w:type="dxa"/>
        </w:trPr>
        <w:tc>
          <w:tcPr>
            <w:tcW w:w="0" w:type="auto"/>
            <w:vAlign w:val="center"/>
            <w:hideMark/>
          </w:tcPr>
          <w:p w:rsidR="00000000" w:rsidRDefault="00000000">
            <w:r>
              <w:t>copyType</w:t>
            </w:r>
          </w:p>
        </w:tc>
        <w:tc>
          <w:tcPr>
            <w:tcW w:w="0" w:type="auto"/>
            <w:vAlign w:val="center"/>
            <w:hideMark/>
          </w:tcPr>
          <w:p w:rsidR="00000000" w:rsidRDefault="00000000">
            <w:r>
              <w:t>String</w:t>
            </w:r>
          </w:p>
        </w:tc>
        <w:tc>
          <w:tcPr>
            <w:tcW w:w="0" w:type="auto"/>
            <w:vAlign w:val="center"/>
            <w:hideMark/>
          </w:tcPr>
          <w:p w:rsidR="00000000" w:rsidRDefault="00000000">
            <w:r>
              <w:t>Profit sharing order type</w:t>
            </w:r>
            <w:r>
              <w:br/>
            </w:r>
            <w:r>
              <w:rPr>
                <w:rStyle w:val="HTML"/>
              </w:rPr>
              <w:t>0</w:t>
            </w:r>
            <w:r>
              <w:t>: Normal order</w:t>
            </w:r>
            <w:r>
              <w:br/>
            </w:r>
            <w:r>
              <w:rPr>
                <w:rStyle w:val="HTML"/>
              </w:rPr>
              <w:t>1</w:t>
            </w:r>
            <w:r>
              <w:t>: Copy order without profit sharing</w:t>
            </w:r>
            <w:r>
              <w:br/>
            </w:r>
            <w:r>
              <w:rPr>
                <w:rStyle w:val="HTML"/>
              </w:rPr>
              <w:t>2</w:t>
            </w:r>
            <w:r>
              <w:t>: Copy order with profit sharing</w:t>
            </w:r>
            <w:r>
              <w:br/>
            </w:r>
            <w:r>
              <w:rPr>
                <w:rStyle w:val="HTML"/>
              </w:rPr>
              <w:t>3</w:t>
            </w:r>
            <w:r>
              <w:t>: Lead order</w:t>
            </w:r>
          </w:p>
        </w:tc>
      </w:tr>
      <w:tr w:rsidR="00000000">
        <w:trPr>
          <w:divId w:val="175387555"/>
          <w:tblCellSpacing w:w="15" w:type="dxa"/>
        </w:trPr>
        <w:tc>
          <w:tcPr>
            <w:tcW w:w="0" w:type="auto"/>
            <w:vAlign w:val="center"/>
            <w:hideMark/>
          </w:tcPr>
          <w:p w:rsidR="00000000" w:rsidRDefault="00000000">
            <w:r>
              <w:t>tpRatio</w:t>
            </w:r>
          </w:p>
        </w:tc>
        <w:tc>
          <w:tcPr>
            <w:tcW w:w="0" w:type="auto"/>
            <w:vAlign w:val="center"/>
            <w:hideMark/>
          </w:tcPr>
          <w:p w:rsidR="00000000" w:rsidRDefault="00000000">
            <w:r>
              <w:t>String</w:t>
            </w:r>
          </w:p>
        </w:tc>
        <w:tc>
          <w:tcPr>
            <w:tcW w:w="0" w:type="auto"/>
            <w:vAlign w:val="center"/>
            <w:hideMark/>
          </w:tcPr>
          <w:p w:rsidR="00000000" w:rsidRDefault="00000000">
            <w:r>
              <w:t>Take profit ratio, 0.1 represents 10%</w:t>
            </w:r>
          </w:p>
        </w:tc>
      </w:tr>
      <w:tr w:rsidR="00000000">
        <w:trPr>
          <w:divId w:val="175387555"/>
          <w:tblCellSpacing w:w="15" w:type="dxa"/>
        </w:trPr>
        <w:tc>
          <w:tcPr>
            <w:tcW w:w="0" w:type="auto"/>
            <w:vAlign w:val="center"/>
            <w:hideMark/>
          </w:tcPr>
          <w:p w:rsidR="00000000" w:rsidRDefault="00000000">
            <w:r>
              <w:t>slRatio</w:t>
            </w:r>
          </w:p>
        </w:tc>
        <w:tc>
          <w:tcPr>
            <w:tcW w:w="0" w:type="auto"/>
            <w:vAlign w:val="center"/>
            <w:hideMark/>
          </w:tcPr>
          <w:p w:rsidR="00000000" w:rsidRDefault="00000000">
            <w:r>
              <w:t>String</w:t>
            </w:r>
          </w:p>
        </w:tc>
        <w:tc>
          <w:tcPr>
            <w:tcW w:w="0" w:type="auto"/>
            <w:vAlign w:val="center"/>
            <w:hideMark/>
          </w:tcPr>
          <w:p w:rsidR="00000000" w:rsidRDefault="00000000">
            <w:r>
              <w:t>Stop loss ratio, 0.1 represents 10%</w:t>
            </w:r>
          </w:p>
        </w:tc>
      </w:tr>
      <w:tr w:rsidR="00000000">
        <w:trPr>
          <w:divId w:val="175387555"/>
          <w:tblCellSpacing w:w="15" w:type="dxa"/>
        </w:trPr>
        <w:tc>
          <w:tcPr>
            <w:tcW w:w="0" w:type="auto"/>
            <w:vAlign w:val="center"/>
            <w:hideMark/>
          </w:tcPr>
          <w:p w:rsidR="00000000" w:rsidRDefault="00000000">
            <w:r>
              <w:t>fee</w:t>
            </w:r>
          </w:p>
        </w:tc>
        <w:tc>
          <w:tcPr>
            <w:tcW w:w="0" w:type="auto"/>
            <w:vAlign w:val="center"/>
            <w:hideMark/>
          </w:tcPr>
          <w:p w:rsidR="00000000" w:rsidRDefault="00000000">
            <w:r>
              <w:t>String</w:t>
            </w:r>
          </w:p>
        </w:tc>
        <w:tc>
          <w:tcPr>
            <w:tcW w:w="0" w:type="auto"/>
            <w:vAlign w:val="center"/>
            <w:hideMark/>
          </w:tcPr>
          <w:p w:rsidR="00000000" w:rsidRDefault="00000000">
            <w:r>
              <w:t>Accumulated fee. Only applicable to contract grid, or it will be ""</w:t>
            </w:r>
          </w:p>
        </w:tc>
      </w:tr>
      <w:tr w:rsidR="00000000">
        <w:trPr>
          <w:divId w:val="175387555"/>
          <w:tblCellSpacing w:w="15" w:type="dxa"/>
        </w:trPr>
        <w:tc>
          <w:tcPr>
            <w:tcW w:w="0" w:type="auto"/>
            <w:vAlign w:val="center"/>
            <w:hideMark/>
          </w:tcPr>
          <w:p w:rsidR="00000000" w:rsidRDefault="00000000">
            <w:r>
              <w:t>fundingFee</w:t>
            </w:r>
          </w:p>
        </w:tc>
        <w:tc>
          <w:tcPr>
            <w:tcW w:w="0" w:type="auto"/>
            <w:vAlign w:val="center"/>
            <w:hideMark/>
          </w:tcPr>
          <w:p w:rsidR="00000000" w:rsidRDefault="00000000">
            <w:r>
              <w:t>String</w:t>
            </w:r>
          </w:p>
        </w:tc>
        <w:tc>
          <w:tcPr>
            <w:tcW w:w="0" w:type="auto"/>
            <w:vAlign w:val="center"/>
            <w:hideMark/>
          </w:tcPr>
          <w:p w:rsidR="00000000" w:rsidRDefault="00000000">
            <w:r>
              <w:t>Accumulated funding fee. Only applicable to contract grid, or it will be ""</w:t>
            </w:r>
          </w:p>
        </w:tc>
      </w:tr>
    </w:tbl>
    <w:p w:rsidR="00000000" w:rsidRDefault="00000000">
      <w:pPr>
        <w:pStyle w:val="3"/>
        <w:divId w:val="175387555"/>
      </w:pPr>
      <w:r>
        <w:t>GET / Grid algo sub orders</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/api/v5/tradingBot/grid/sub-orders</w:t>
      </w:r>
    </w:p>
    <w:p w:rsidR="00000000" w:rsidRDefault="00000000">
      <w:pPr>
        <w:pStyle w:val="a5"/>
        <w:ind w:left="720" w:right="720"/>
        <w:divId w:val="687097148"/>
      </w:pPr>
      <w:r>
        <w:t>Request Example</w:t>
      </w:r>
    </w:p>
    <w:p w:rsidR="00000000" w:rsidRDefault="00000000">
      <w:pPr>
        <w:pStyle w:val="HTML0"/>
        <w:divId w:val="1002270574"/>
        <w:rPr>
          <w:rStyle w:val="HTML"/>
        </w:rPr>
      </w:pPr>
      <w:r>
        <w:rPr>
          <w:rStyle w:val="HTML"/>
        </w:rPr>
        <w:t>GET /api/v5/tradingBot/grid/sub-orders?algoId</w:t>
      </w:r>
      <w:r>
        <w:rPr>
          <w:rStyle w:val="o"/>
        </w:rPr>
        <w:t>=</w:t>
      </w:r>
      <w:r>
        <w:rPr>
          <w:rStyle w:val="HTML"/>
        </w:rPr>
        <w:t>123456&amp;type</w:t>
      </w:r>
      <w:r>
        <w:rPr>
          <w:rStyle w:val="o"/>
        </w:rPr>
        <w:t>=</w:t>
      </w:r>
      <w:r>
        <w:rPr>
          <w:rStyle w:val="HTML"/>
        </w:rPr>
        <w:t>live&amp;algoOrdType</w:t>
      </w:r>
      <w:r>
        <w:rPr>
          <w:rStyle w:val="o"/>
        </w:rPr>
        <w:t>=</w:t>
      </w:r>
      <w:r>
        <w:rPr>
          <w:rStyle w:val="HTML"/>
        </w:rPr>
        <w:t>grid</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1058"/>
        <w:gridCol w:w="5073"/>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algoOrdType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 order type</w:t>
            </w:r>
            <w:r>
              <w:br/>
            </w:r>
            <w:r>
              <w:rPr>
                <w:rStyle w:val="HTML"/>
              </w:rPr>
              <w:t>grid</w:t>
            </w:r>
            <w:r>
              <w:t>: Spot grid</w:t>
            </w:r>
            <w:r>
              <w:br/>
            </w:r>
            <w:r>
              <w:rPr>
                <w:rStyle w:val="HTML"/>
              </w:rPr>
              <w:t>contract_grid</w:t>
            </w:r>
            <w:r>
              <w:t>: Contract grid</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Sub order state</w:t>
            </w:r>
            <w:r>
              <w:br/>
            </w:r>
            <w:r>
              <w:rPr>
                <w:rStyle w:val="HTML"/>
              </w:rPr>
              <w:t>live</w:t>
            </w:r>
            <w:r>
              <w:br/>
            </w:r>
            <w:r>
              <w:rPr>
                <w:rStyle w:val="HTML"/>
              </w:rPr>
              <w:t>filled</w:t>
            </w:r>
          </w:p>
        </w:tc>
      </w:tr>
      <w:tr w:rsidR="00000000">
        <w:trPr>
          <w:divId w:val="175387555"/>
          <w:tblCellSpacing w:w="15" w:type="dxa"/>
        </w:trPr>
        <w:tc>
          <w:tcPr>
            <w:tcW w:w="0" w:type="auto"/>
            <w:vAlign w:val="center"/>
            <w:hideMark/>
          </w:tcPr>
          <w:p w:rsidR="00000000" w:rsidRDefault="00000000">
            <w:r>
              <w:t>groupId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Group ID</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earlier than the requested </w:t>
            </w:r>
            <w:r>
              <w:rPr>
                <w:rStyle w:val="HTML"/>
              </w:rPr>
              <w:t>ordId</w:t>
            </w:r>
            <w:r>
              <w:t>.</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newer than the requested </w:t>
            </w:r>
            <w:r>
              <w:rPr>
                <w:rStyle w:val="HTML"/>
              </w:rPr>
              <w:t>ordId</w:t>
            </w:r>
            <w:r>
              <w:t>.</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Number of results per request. The maximum is 100. The default is 100</w:t>
            </w:r>
          </w:p>
        </w:tc>
      </w:tr>
    </w:tbl>
    <w:p w:rsidR="00000000" w:rsidRDefault="00000000">
      <w:pPr>
        <w:pStyle w:val="a5"/>
        <w:ind w:left="720" w:right="720"/>
        <w:divId w:val="1193373761"/>
      </w:pPr>
      <w:r>
        <w:t>Response Example</w:t>
      </w:r>
    </w:p>
    <w:p w:rsidR="00000000" w:rsidRDefault="00000000">
      <w:pPr>
        <w:pStyle w:val="HTML0"/>
        <w:divId w:val="302467440"/>
        <w:rPr>
          <w:rStyle w:val="w"/>
        </w:rPr>
      </w:pPr>
      <w:r>
        <w:rPr>
          <w:rStyle w:val="p"/>
        </w:rPr>
        <w:t>{</w:t>
      </w:r>
    </w:p>
    <w:p w:rsidR="00000000" w:rsidRDefault="00000000">
      <w:pPr>
        <w:pStyle w:val="HTML0"/>
        <w:divId w:val="302467440"/>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302467440"/>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302467440"/>
        <w:rPr>
          <w:rStyle w:val="w"/>
        </w:rPr>
      </w:pPr>
      <w:r>
        <w:rPr>
          <w:rStyle w:val="w"/>
        </w:rPr>
        <w:t xml:space="preserve">        </w:t>
      </w:r>
      <w:r>
        <w:rPr>
          <w:rStyle w:val="p"/>
        </w:rPr>
        <w:t>{</w:t>
      </w:r>
    </w:p>
    <w:p w:rsidR="00000000" w:rsidRDefault="00000000">
      <w:pPr>
        <w:pStyle w:val="HTML0"/>
        <w:divId w:val="302467440"/>
        <w:rPr>
          <w:rStyle w:val="w"/>
        </w:rPr>
      </w:pPr>
      <w:r>
        <w:rPr>
          <w:rStyle w:val="w"/>
        </w:rPr>
        <w:t xml:space="preserve">            </w:t>
      </w:r>
      <w:r>
        <w:rPr>
          <w:rStyle w:val="nl"/>
        </w:rPr>
        <w:t>"accFillSz"</w:t>
      </w:r>
      <w:r>
        <w:rPr>
          <w:rStyle w:val="p"/>
        </w:rPr>
        <w:t>:</w:t>
      </w:r>
      <w:r>
        <w:rPr>
          <w:rStyle w:val="w"/>
        </w:rPr>
        <w:t xml:space="preserve"> </w:t>
      </w:r>
      <w:r>
        <w:rPr>
          <w:rStyle w:val="s2"/>
        </w:rPr>
        <w:t>"0"</w:t>
      </w:r>
      <w:r>
        <w:rPr>
          <w:rStyle w:val="p"/>
        </w:rPr>
        <w:t>,</w:t>
      </w:r>
    </w:p>
    <w:p w:rsidR="00000000" w:rsidRDefault="00000000">
      <w:pPr>
        <w:pStyle w:val="HTML0"/>
        <w:divId w:val="302467440"/>
        <w:rPr>
          <w:rStyle w:val="w"/>
        </w:rPr>
      </w:pPr>
      <w:r>
        <w:rPr>
          <w:rStyle w:val="w"/>
        </w:rPr>
        <w:t xml:space="preserve">            </w:t>
      </w:r>
      <w:r>
        <w:rPr>
          <w:rStyle w:val="nl"/>
        </w:rPr>
        <w:t>"algoClOrdId"</w:t>
      </w:r>
      <w:r>
        <w:rPr>
          <w:rStyle w:val="p"/>
        </w:rPr>
        <w:t>:</w:t>
      </w:r>
      <w:r>
        <w:rPr>
          <w:rStyle w:val="w"/>
        </w:rPr>
        <w:t xml:space="preserve"> </w:t>
      </w:r>
      <w:r>
        <w:rPr>
          <w:rStyle w:val="s2"/>
        </w:rPr>
        <w:t>""</w:t>
      </w:r>
      <w:r>
        <w:rPr>
          <w:rStyle w:val="p"/>
        </w:rPr>
        <w:t>,</w:t>
      </w:r>
    </w:p>
    <w:p w:rsidR="00000000" w:rsidRDefault="00000000">
      <w:pPr>
        <w:pStyle w:val="HTML0"/>
        <w:divId w:val="302467440"/>
        <w:rPr>
          <w:rStyle w:val="w"/>
        </w:rPr>
      </w:pPr>
      <w:r>
        <w:rPr>
          <w:rStyle w:val="w"/>
        </w:rPr>
        <w:t xml:space="preserve">            </w:t>
      </w:r>
      <w:r>
        <w:rPr>
          <w:rStyle w:val="nl"/>
        </w:rPr>
        <w:t>"algoId"</w:t>
      </w:r>
      <w:r>
        <w:rPr>
          <w:rStyle w:val="p"/>
        </w:rPr>
        <w:t>:</w:t>
      </w:r>
      <w:r>
        <w:rPr>
          <w:rStyle w:val="w"/>
        </w:rPr>
        <w:t xml:space="preserve"> </w:t>
      </w:r>
      <w:r>
        <w:rPr>
          <w:rStyle w:val="s2"/>
        </w:rPr>
        <w:t>"448965992920907776"</w:t>
      </w:r>
      <w:r>
        <w:rPr>
          <w:rStyle w:val="p"/>
        </w:rPr>
        <w:t>,</w:t>
      </w:r>
    </w:p>
    <w:p w:rsidR="00000000" w:rsidRDefault="00000000">
      <w:pPr>
        <w:pStyle w:val="HTML0"/>
        <w:divId w:val="302467440"/>
        <w:rPr>
          <w:rStyle w:val="w"/>
        </w:rPr>
      </w:pPr>
      <w:r>
        <w:rPr>
          <w:rStyle w:val="w"/>
        </w:rPr>
        <w:t xml:space="preserve">            </w:t>
      </w:r>
      <w:r>
        <w:rPr>
          <w:rStyle w:val="nl"/>
        </w:rPr>
        <w:t>"algoOrdType"</w:t>
      </w:r>
      <w:r>
        <w:rPr>
          <w:rStyle w:val="p"/>
        </w:rPr>
        <w:t>:</w:t>
      </w:r>
      <w:r>
        <w:rPr>
          <w:rStyle w:val="w"/>
        </w:rPr>
        <w:t xml:space="preserve"> </w:t>
      </w:r>
      <w:r>
        <w:rPr>
          <w:rStyle w:val="s2"/>
        </w:rPr>
        <w:t>"grid"</w:t>
      </w:r>
      <w:r>
        <w:rPr>
          <w:rStyle w:val="p"/>
        </w:rPr>
        <w:t>,</w:t>
      </w:r>
    </w:p>
    <w:p w:rsidR="00000000" w:rsidRDefault="00000000">
      <w:pPr>
        <w:pStyle w:val="HTML0"/>
        <w:divId w:val="302467440"/>
        <w:rPr>
          <w:rStyle w:val="w"/>
        </w:rPr>
      </w:pPr>
      <w:r>
        <w:rPr>
          <w:rStyle w:val="w"/>
        </w:rPr>
        <w:t xml:space="preserve">            </w:t>
      </w:r>
      <w:r>
        <w:rPr>
          <w:rStyle w:val="nl"/>
        </w:rPr>
        <w:t>"avgPx"</w:t>
      </w:r>
      <w:r>
        <w:rPr>
          <w:rStyle w:val="p"/>
        </w:rPr>
        <w:t>:</w:t>
      </w:r>
      <w:r>
        <w:rPr>
          <w:rStyle w:val="w"/>
        </w:rPr>
        <w:t xml:space="preserve"> </w:t>
      </w:r>
      <w:r>
        <w:rPr>
          <w:rStyle w:val="s2"/>
        </w:rPr>
        <w:t>"0"</w:t>
      </w:r>
      <w:r>
        <w:rPr>
          <w:rStyle w:val="p"/>
        </w:rPr>
        <w:t>,</w:t>
      </w:r>
    </w:p>
    <w:p w:rsidR="00000000" w:rsidRDefault="00000000">
      <w:pPr>
        <w:pStyle w:val="HTML0"/>
        <w:divId w:val="302467440"/>
        <w:rPr>
          <w:rStyle w:val="w"/>
        </w:rPr>
      </w:pPr>
      <w:r>
        <w:rPr>
          <w:rStyle w:val="w"/>
        </w:rPr>
        <w:t xml:space="preserve">            </w:t>
      </w:r>
      <w:r>
        <w:rPr>
          <w:rStyle w:val="nl"/>
        </w:rPr>
        <w:t>"cTime"</w:t>
      </w:r>
      <w:r>
        <w:rPr>
          <w:rStyle w:val="p"/>
        </w:rPr>
        <w:t>:</w:t>
      </w:r>
      <w:r>
        <w:rPr>
          <w:rStyle w:val="w"/>
        </w:rPr>
        <w:t xml:space="preserve"> </w:t>
      </w:r>
      <w:r>
        <w:rPr>
          <w:rStyle w:val="s2"/>
        </w:rPr>
        <w:t>"1653347949771"</w:t>
      </w:r>
      <w:r>
        <w:rPr>
          <w:rStyle w:val="p"/>
        </w:rPr>
        <w:t>,</w:t>
      </w:r>
    </w:p>
    <w:p w:rsidR="00000000" w:rsidRDefault="00000000">
      <w:pPr>
        <w:pStyle w:val="HTML0"/>
        <w:divId w:val="302467440"/>
        <w:rPr>
          <w:rStyle w:val="w"/>
        </w:rPr>
      </w:pPr>
      <w:r>
        <w:rPr>
          <w:rStyle w:val="w"/>
        </w:rPr>
        <w:t xml:space="preserve">            </w:t>
      </w:r>
      <w:r>
        <w:rPr>
          <w:rStyle w:val="nl"/>
        </w:rPr>
        <w:t>"ccy"</w:t>
      </w:r>
      <w:r>
        <w:rPr>
          <w:rStyle w:val="p"/>
        </w:rPr>
        <w:t>:</w:t>
      </w:r>
      <w:r>
        <w:rPr>
          <w:rStyle w:val="w"/>
        </w:rPr>
        <w:t xml:space="preserve"> </w:t>
      </w:r>
      <w:r>
        <w:rPr>
          <w:rStyle w:val="s2"/>
        </w:rPr>
        <w:t>""</w:t>
      </w:r>
      <w:r>
        <w:rPr>
          <w:rStyle w:val="p"/>
        </w:rPr>
        <w:t>,</w:t>
      </w:r>
    </w:p>
    <w:p w:rsidR="00000000" w:rsidRDefault="00000000">
      <w:pPr>
        <w:pStyle w:val="HTML0"/>
        <w:divId w:val="302467440"/>
        <w:rPr>
          <w:rStyle w:val="w"/>
        </w:rPr>
      </w:pPr>
      <w:r>
        <w:rPr>
          <w:rStyle w:val="w"/>
        </w:rPr>
        <w:t xml:space="preserve">            </w:t>
      </w:r>
      <w:r>
        <w:rPr>
          <w:rStyle w:val="nl"/>
        </w:rPr>
        <w:t>"ctVal"</w:t>
      </w:r>
      <w:r>
        <w:rPr>
          <w:rStyle w:val="p"/>
        </w:rPr>
        <w:t>:</w:t>
      </w:r>
      <w:r>
        <w:rPr>
          <w:rStyle w:val="w"/>
        </w:rPr>
        <w:t xml:space="preserve"> </w:t>
      </w:r>
      <w:r>
        <w:rPr>
          <w:rStyle w:val="s2"/>
        </w:rPr>
        <w:t>""</w:t>
      </w:r>
      <w:r>
        <w:rPr>
          <w:rStyle w:val="p"/>
        </w:rPr>
        <w:t>,</w:t>
      </w:r>
    </w:p>
    <w:p w:rsidR="00000000" w:rsidRDefault="00000000">
      <w:pPr>
        <w:pStyle w:val="HTML0"/>
        <w:divId w:val="302467440"/>
        <w:rPr>
          <w:rStyle w:val="w"/>
        </w:rPr>
      </w:pPr>
      <w:r>
        <w:rPr>
          <w:rStyle w:val="w"/>
        </w:rPr>
        <w:t xml:space="preserve">            </w:t>
      </w:r>
      <w:r>
        <w:rPr>
          <w:rStyle w:val="nl"/>
        </w:rPr>
        <w:t>"fee"</w:t>
      </w:r>
      <w:r>
        <w:rPr>
          <w:rStyle w:val="p"/>
        </w:rPr>
        <w:t>:</w:t>
      </w:r>
      <w:r>
        <w:rPr>
          <w:rStyle w:val="w"/>
        </w:rPr>
        <w:t xml:space="preserve"> </w:t>
      </w:r>
      <w:r>
        <w:rPr>
          <w:rStyle w:val="s2"/>
        </w:rPr>
        <w:t>"0"</w:t>
      </w:r>
      <w:r>
        <w:rPr>
          <w:rStyle w:val="p"/>
        </w:rPr>
        <w:t>,</w:t>
      </w:r>
    </w:p>
    <w:p w:rsidR="00000000" w:rsidRDefault="00000000">
      <w:pPr>
        <w:pStyle w:val="HTML0"/>
        <w:divId w:val="302467440"/>
        <w:rPr>
          <w:rStyle w:val="w"/>
        </w:rPr>
      </w:pPr>
      <w:r>
        <w:rPr>
          <w:rStyle w:val="w"/>
        </w:rPr>
        <w:t xml:space="preserve">            </w:t>
      </w:r>
      <w:r>
        <w:rPr>
          <w:rStyle w:val="nl"/>
        </w:rPr>
        <w:t>"feeCcy"</w:t>
      </w:r>
      <w:r>
        <w:rPr>
          <w:rStyle w:val="p"/>
        </w:rPr>
        <w:t>:</w:t>
      </w:r>
      <w:r>
        <w:rPr>
          <w:rStyle w:val="w"/>
        </w:rPr>
        <w:t xml:space="preserve"> </w:t>
      </w:r>
      <w:r>
        <w:rPr>
          <w:rStyle w:val="s2"/>
        </w:rPr>
        <w:t>"USDC"</w:t>
      </w:r>
      <w:r>
        <w:rPr>
          <w:rStyle w:val="p"/>
        </w:rPr>
        <w:t>,</w:t>
      </w:r>
    </w:p>
    <w:p w:rsidR="00000000" w:rsidRDefault="00000000">
      <w:pPr>
        <w:pStyle w:val="HTML0"/>
        <w:divId w:val="302467440"/>
        <w:rPr>
          <w:rStyle w:val="w"/>
        </w:rPr>
      </w:pPr>
      <w:r>
        <w:rPr>
          <w:rStyle w:val="w"/>
        </w:rPr>
        <w:t xml:space="preserve">            </w:t>
      </w:r>
      <w:r>
        <w:rPr>
          <w:rStyle w:val="nl"/>
        </w:rPr>
        <w:t>"groupId"</w:t>
      </w:r>
      <w:r>
        <w:rPr>
          <w:rStyle w:val="p"/>
        </w:rPr>
        <w:t>:</w:t>
      </w:r>
      <w:r>
        <w:rPr>
          <w:rStyle w:val="w"/>
        </w:rPr>
        <w:t xml:space="preserve"> </w:t>
      </w:r>
      <w:r>
        <w:rPr>
          <w:rStyle w:val="s2"/>
        </w:rPr>
        <w:t>"3"</w:t>
      </w:r>
      <w:r>
        <w:rPr>
          <w:rStyle w:val="p"/>
        </w:rPr>
        <w:t>,</w:t>
      </w:r>
    </w:p>
    <w:p w:rsidR="00000000" w:rsidRDefault="00000000">
      <w:pPr>
        <w:pStyle w:val="HTML0"/>
        <w:divId w:val="302467440"/>
        <w:rPr>
          <w:rStyle w:val="w"/>
        </w:rPr>
      </w:pPr>
      <w:r>
        <w:rPr>
          <w:rStyle w:val="w"/>
        </w:rPr>
        <w:t xml:space="preserve">            </w:t>
      </w:r>
      <w:r>
        <w:rPr>
          <w:rStyle w:val="nl"/>
        </w:rPr>
        <w:t>"instId"</w:t>
      </w:r>
      <w:r>
        <w:rPr>
          <w:rStyle w:val="p"/>
        </w:rPr>
        <w:t>:</w:t>
      </w:r>
      <w:r>
        <w:rPr>
          <w:rStyle w:val="w"/>
        </w:rPr>
        <w:t xml:space="preserve"> </w:t>
      </w:r>
      <w:r>
        <w:rPr>
          <w:rStyle w:val="s2"/>
        </w:rPr>
        <w:t>"BTC-USDC"</w:t>
      </w:r>
      <w:r>
        <w:rPr>
          <w:rStyle w:val="p"/>
        </w:rPr>
        <w:t>,</w:t>
      </w:r>
    </w:p>
    <w:p w:rsidR="00000000" w:rsidRDefault="00000000">
      <w:pPr>
        <w:pStyle w:val="HTML0"/>
        <w:divId w:val="302467440"/>
        <w:rPr>
          <w:rStyle w:val="w"/>
        </w:rPr>
      </w:pPr>
      <w:r>
        <w:rPr>
          <w:rStyle w:val="w"/>
        </w:rPr>
        <w:t xml:space="preserve">            </w:t>
      </w:r>
      <w:r>
        <w:rPr>
          <w:rStyle w:val="nl"/>
        </w:rPr>
        <w:t>"instType"</w:t>
      </w:r>
      <w:r>
        <w:rPr>
          <w:rStyle w:val="p"/>
        </w:rPr>
        <w:t>:</w:t>
      </w:r>
      <w:r>
        <w:rPr>
          <w:rStyle w:val="w"/>
        </w:rPr>
        <w:t xml:space="preserve"> </w:t>
      </w:r>
      <w:r>
        <w:rPr>
          <w:rStyle w:val="s2"/>
        </w:rPr>
        <w:t>"SPOT"</w:t>
      </w:r>
      <w:r>
        <w:rPr>
          <w:rStyle w:val="p"/>
        </w:rPr>
        <w:t>,</w:t>
      </w:r>
    </w:p>
    <w:p w:rsidR="00000000" w:rsidRDefault="00000000">
      <w:pPr>
        <w:pStyle w:val="HTML0"/>
        <w:divId w:val="302467440"/>
        <w:rPr>
          <w:rStyle w:val="w"/>
        </w:rPr>
      </w:pPr>
      <w:r>
        <w:rPr>
          <w:rStyle w:val="w"/>
        </w:rPr>
        <w:t xml:space="preserve">            </w:t>
      </w:r>
      <w:r>
        <w:rPr>
          <w:rStyle w:val="nl"/>
        </w:rPr>
        <w:t>"lever"</w:t>
      </w:r>
      <w:r>
        <w:rPr>
          <w:rStyle w:val="p"/>
        </w:rPr>
        <w:t>:</w:t>
      </w:r>
      <w:r>
        <w:rPr>
          <w:rStyle w:val="w"/>
        </w:rPr>
        <w:t xml:space="preserve"> </w:t>
      </w:r>
      <w:r>
        <w:rPr>
          <w:rStyle w:val="s2"/>
        </w:rPr>
        <w:t>"0"</w:t>
      </w:r>
      <w:r>
        <w:rPr>
          <w:rStyle w:val="p"/>
        </w:rPr>
        <w:t>,</w:t>
      </w:r>
    </w:p>
    <w:p w:rsidR="00000000" w:rsidRDefault="00000000">
      <w:pPr>
        <w:pStyle w:val="HTML0"/>
        <w:divId w:val="302467440"/>
        <w:rPr>
          <w:rStyle w:val="w"/>
        </w:rPr>
      </w:pPr>
      <w:r>
        <w:rPr>
          <w:rStyle w:val="w"/>
        </w:rPr>
        <w:t xml:space="preserve">            </w:t>
      </w:r>
      <w:r>
        <w:rPr>
          <w:rStyle w:val="nl"/>
        </w:rPr>
        <w:t>"ordId"</w:t>
      </w:r>
      <w:r>
        <w:rPr>
          <w:rStyle w:val="p"/>
        </w:rPr>
        <w:t>:</w:t>
      </w:r>
      <w:r>
        <w:rPr>
          <w:rStyle w:val="w"/>
        </w:rPr>
        <w:t xml:space="preserve"> </w:t>
      </w:r>
      <w:r>
        <w:rPr>
          <w:rStyle w:val="s2"/>
        </w:rPr>
        <w:t>"449109084439187456"</w:t>
      </w:r>
      <w:r>
        <w:rPr>
          <w:rStyle w:val="p"/>
        </w:rPr>
        <w:t>,</w:t>
      </w:r>
    </w:p>
    <w:p w:rsidR="00000000" w:rsidRDefault="00000000">
      <w:pPr>
        <w:pStyle w:val="HTML0"/>
        <w:divId w:val="302467440"/>
        <w:rPr>
          <w:rStyle w:val="w"/>
        </w:rPr>
      </w:pPr>
      <w:r>
        <w:rPr>
          <w:rStyle w:val="w"/>
        </w:rPr>
        <w:t xml:space="preserve">            </w:t>
      </w:r>
      <w:r>
        <w:rPr>
          <w:rStyle w:val="nl"/>
        </w:rPr>
        <w:t>"ordType"</w:t>
      </w:r>
      <w:r>
        <w:rPr>
          <w:rStyle w:val="p"/>
        </w:rPr>
        <w:t>:</w:t>
      </w:r>
      <w:r>
        <w:rPr>
          <w:rStyle w:val="w"/>
        </w:rPr>
        <w:t xml:space="preserve"> </w:t>
      </w:r>
      <w:r>
        <w:rPr>
          <w:rStyle w:val="s2"/>
        </w:rPr>
        <w:t>"limit"</w:t>
      </w:r>
      <w:r>
        <w:rPr>
          <w:rStyle w:val="p"/>
        </w:rPr>
        <w:t>,</w:t>
      </w:r>
    </w:p>
    <w:p w:rsidR="00000000" w:rsidRDefault="00000000">
      <w:pPr>
        <w:pStyle w:val="HTML0"/>
        <w:divId w:val="302467440"/>
        <w:rPr>
          <w:rStyle w:val="w"/>
        </w:rPr>
      </w:pPr>
      <w:r>
        <w:rPr>
          <w:rStyle w:val="w"/>
        </w:rPr>
        <w:t xml:space="preserve">            </w:t>
      </w:r>
      <w:r>
        <w:rPr>
          <w:rStyle w:val="nl"/>
        </w:rPr>
        <w:t>"pnl"</w:t>
      </w:r>
      <w:r>
        <w:rPr>
          <w:rStyle w:val="p"/>
        </w:rPr>
        <w:t>:</w:t>
      </w:r>
      <w:r>
        <w:rPr>
          <w:rStyle w:val="w"/>
        </w:rPr>
        <w:t xml:space="preserve"> </w:t>
      </w:r>
      <w:r>
        <w:rPr>
          <w:rStyle w:val="s2"/>
        </w:rPr>
        <w:t>"0"</w:t>
      </w:r>
      <w:r>
        <w:rPr>
          <w:rStyle w:val="p"/>
        </w:rPr>
        <w:t>,</w:t>
      </w:r>
    </w:p>
    <w:p w:rsidR="00000000" w:rsidRDefault="00000000">
      <w:pPr>
        <w:pStyle w:val="HTML0"/>
        <w:divId w:val="302467440"/>
        <w:rPr>
          <w:rStyle w:val="w"/>
        </w:rPr>
      </w:pPr>
      <w:r>
        <w:rPr>
          <w:rStyle w:val="w"/>
        </w:rPr>
        <w:t xml:space="preserve">            </w:t>
      </w:r>
      <w:r>
        <w:rPr>
          <w:rStyle w:val="nl"/>
        </w:rPr>
        <w:t>"posSide"</w:t>
      </w:r>
      <w:r>
        <w:rPr>
          <w:rStyle w:val="p"/>
        </w:rPr>
        <w:t>:</w:t>
      </w:r>
      <w:r>
        <w:rPr>
          <w:rStyle w:val="w"/>
        </w:rPr>
        <w:t xml:space="preserve"> </w:t>
      </w:r>
      <w:r>
        <w:rPr>
          <w:rStyle w:val="s2"/>
        </w:rPr>
        <w:t>"net"</w:t>
      </w:r>
      <w:r>
        <w:rPr>
          <w:rStyle w:val="p"/>
        </w:rPr>
        <w:t>,</w:t>
      </w:r>
    </w:p>
    <w:p w:rsidR="00000000" w:rsidRDefault="00000000">
      <w:pPr>
        <w:pStyle w:val="HTML0"/>
        <w:divId w:val="302467440"/>
        <w:rPr>
          <w:rStyle w:val="w"/>
        </w:rPr>
      </w:pPr>
      <w:r>
        <w:rPr>
          <w:rStyle w:val="w"/>
        </w:rPr>
        <w:t xml:space="preserve">            </w:t>
      </w:r>
      <w:r>
        <w:rPr>
          <w:rStyle w:val="nl"/>
        </w:rPr>
        <w:t>"px"</w:t>
      </w:r>
      <w:r>
        <w:rPr>
          <w:rStyle w:val="p"/>
        </w:rPr>
        <w:t>:</w:t>
      </w:r>
      <w:r>
        <w:rPr>
          <w:rStyle w:val="w"/>
        </w:rPr>
        <w:t xml:space="preserve"> </w:t>
      </w:r>
      <w:r>
        <w:rPr>
          <w:rStyle w:val="s2"/>
        </w:rPr>
        <w:t>"30404.3"</w:t>
      </w:r>
      <w:r>
        <w:rPr>
          <w:rStyle w:val="p"/>
        </w:rPr>
        <w:t>,</w:t>
      </w:r>
    </w:p>
    <w:p w:rsidR="00000000" w:rsidRDefault="00000000">
      <w:pPr>
        <w:pStyle w:val="HTML0"/>
        <w:divId w:val="302467440"/>
        <w:rPr>
          <w:rStyle w:val="w"/>
        </w:rPr>
      </w:pPr>
      <w:r>
        <w:rPr>
          <w:rStyle w:val="w"/>
        </w:rPr>
        <w:t xml:space="preserve">            </w:t>
      </w:r>
      <w:r>
        <w:rPr>
          <w:rStyle w:val="nl"/>
        </w:rPr>
        <w:t>"rebate"</w:t>
      </w:r>
      <w:r>
        <w:rPr>
          <w:rStyle w:val="p"/>
        </w:rPr>
        <w:t>:</w:t>
      </w:r>
      <w:r>
        <w:rPr>
          <w:rStyle w:val="w"/>
        </w:rPr>
        <w:t xml:space="preserve"> </w:t>
      </w:r>
      <w:r>
        <w:rPr>
          <w:rStyle w:val="s2"/>
        </w:rPr>
        <w:t>"0"</w:t>
      </w:r>
      <w:r>
        <w:rPr>
          <w:rStyle w:val="p"/>
        </w:rPr>
        <w:t>,</w:t>
      </w:r>
    </w:p>
    <w:p w:rsidR="00000000" w:rsidRDefault="00000000">
      <w:pPr>
        <w:pStyle w:val="HTML0"/>
        <w:divId w:val="302467440"/>
        <w:rPr>
          <w:rStyle w:val="w"/>
        </w:rPr>
      </w:pPr>
      <w:r>
        <w:rPr>
          <w:rStyle w:val="w"/>
        </w:rPr>
        <w:t xml:space="preserve">            </w:t>
      </w:r>
      <w:r>
        <w:rPr>
          <w:rStyle w:val="nl"/>
        </w:rPr>
        <w:t>"rebateCcy"</w:t>
      </w:r>
      <w:r>
        <w:rPr>
          <w:rStyle w:val="p"/>
        </w:rPr>
        <w:t>:</w:t>
      </w:r>
      <w:r>
        <w:rPr>
          <w:rStyle w:val="w"/>
        </w:rPr>
        <w:t xml:space="preserve"> </w:t>
      </w:r>
      <w:r>
        <w:rPr>
          <w:rStyle w:val="s2"/>
        </w:rPr>
        <w:t>"USDT"</w:t>
      </w:r>
      <w:r>
        <w:rPr>
          <w:rStyle w:val="p"/>
        </w:rPr>
        <w:t>,</w:t>
      </w:r>
    </w:p>
    <w:p w:rsidR="00000000" w:rsidRDefault="00000000">
      <w:pPr>
        <w:pStyle w:val="HTML0"/>
        <w:divId w:val="302467440"/>
        <w:rPr>
          <w:rStyle w:val="w"/>
        </w:rPr>
      </w:pPr>
      <w:r>
        <w:rPr>
          <w:rStyle w:val="w"/>
        </w:rPr>
        <w:t xml:space="preserve">            </w:t>
      </w:r>
      <w:r>
        <w:rPr>
          <w:rStyle w:val="nl"/>
        </w:rPr>
        <w:t>"side"</w:t>
      </w:r>
      <w:r>
        <w:rPr>
          <w:rStyle w:val="p"/>
        </w:rPr>
        <w:t>:</w:t>
      </w:r>
      <w:r>
        <w:rPr>
          <w:rStyle w:val="w"/>
        </w:rPr>
        <w:t xml:space="preserve"> </w:t>
      </w:r>
      <w:r>
        <w:rPr>
          <w:rStyle w:val="s2"/>
        </w:rPr>
        <w:t>"sell"</w:t>
      </w:r>
      <w:r>
        <w:rPr>
          <w:rStyle w:val="p"/>
        </w:rPr>
        <w:t>,</w:t>
      </w:r>
    </w:p>
    <w:p w:rsidR="00000000" w:rsidRDefault="00000000">
      <w:pPr>
        <w:pStyle w:val="HTML0"/>
        <w:divId w:val="302467440"/>
        <w:rPr>
          <w:rStyle w:val="w"/>
        </w:rPr>
      </w:pPr>
      <w:r>
        <w:rPr>
          <w:rStyle w:val="w"/>
        </w:rPr>
        <w:t xml:space="preserve">            </w:t>
      </w:r>
      <w:r>
        <w:rPr>
          <w:rStyle w:val="nl"/>
        </w:rPr>
        <w:t>"state"</w:t>
      </w:r>
      <w:r>
        <w:rPr>
          <w:rStyle w:val="p"/>
        </w:rPr>
        <w:t>:</w:t>
      </w:r>
      <w:r>
        <w:rPr>
          <w:rStyle w:val="w"/>
        </w:rPr>
        <w:t xml:space="preserve"> </w:t>
      </w:r>
      <w:r>
        <w:rPr>
          <w:rStyle w:val="s2"/>
        </w:rPr>
        <w:t>"live"</w:t>
      </w:r>
      <w:r>
        <w:rPr>
          <w:rStyle w:val="p"/>
        </w:rPr>
        <w:t>,</w:t>
      </w:r>
      <w:r>
        <w:rPr>
          <w:rStyle w:val="w"/>
        </w:rPr>
        <w:t xml:space="preserve">    </w:t>
      </w:r>
    </w:p>
    <w:p w:rsidR="00000000" w:rsidRDefault="00000000">
      <w:pPr>
        <w:pStyle w:val="HTML0"/>
        <w:divId w:val="302467440"/>
        <w:rPr>
          <w:rStyle w:val="w"/>
        </w:rPr>
      </w:pPr>
      <w:r>
        <w:rPr>
          <w:rStyle w:val="w"/>
        </w:rPr>
        <w:t xml:space="preserve">            </w:t>
      </w:r>
      <w:r>
        <w:rPr>
          <w:rStyle w:val="nl"/>
        </w:rPr>
        <w:t>"sz"</w:t>
      </w:r>
      <w:r>
        <w:rPr>
          <w:rStyle w:val="p"/>
        </w:rPr>
        <w:t>:</w:t>
      </w:r>
      <w:r>
        <w:rPr>
          <w:rStyle w:val="w"/>
        </w:rPr>
        <w:t xml:space="preserve"> </w:t>
      </w:r>
      <w:r>
        <w:rPr>
          <w:rStyle w:val="s2"/>
        </w:rPr>
        <w:t>"0.00059213"</w:t>
      </w:r>
      <w:r>
        <w:rPr>
          <w:rStyle w:val="p"/>
        </w:rPr>
        <w:t>,</w:t>
      </w:r>
    </w:p>
    <w:p w:rsidR="00000000" w:rsidRDefault="00000000">
      <w:pPr>
        <w:pStyle w:val="HTML0"/>
        <w:divId w:val="302467440"/>
        <w:rPr>
          <w:rStyle w:val="w"/>
        </w:rPr>
      </w:pPr>
      <w:r>
        <w:rPr>
          <w:rStyle w:val="w"/>
        </w:rPr>
        <w:t xml:space="preserve">            </w:t>
      </w:r>
      <w:r>
        <w:rPr>
          <w:rStyle w:val="nl"/>
        </w:rPr>
        <w:t>"tag"</w:t>
      </w:r>
      <w:r>
        <w:rPr>
          <w:rStyle w:val="p"/>
        </w:rPr>
        <w:t>:</w:t>
      </w:r>
      <w:r>
        <w:rPr>
          <w:rStyle w:val="w"/>
        </w:rPr>
        <w:t xml:space="preserve"> </w:t>
      </w:r>
      <w:r>
        <w:rPr>
          <w:rStyle w:val="s2"/>
        </w:rPr>
        <w:t>""</w:t>
      </w:r>
      <w:r>
        <w:rPr>
          <w:rStyle w:val="p"/>
        </w:rPr>
        <w:t>,</w:t>
      </w:r>
    </w:p>
    <w:p w:rsidR="00000000" w:rsidRDefault="00000000">
      <w:pPr>
        <w:pStyle w:val="HTML0"/>
        <w:divId w:val="302467440"/>
        <w:rPr>
          <w:rStyle w:val="w"/>
        </w:rPr>
      </w:pPr>
      <w:r>
        <w:rPr>
          <w:rStyle w:val="w"/>
        </w:rPr>
        <w:t xml:space="preserve">            </w:t>
      </w:r>
      <w:r>
        <w:rPr>
          <w:rStyle w:val="nl"/>
        </w:rPr>
        <w:t>"tdMode"</w:t>
      </w:r>
      <w:r>
        <w:rPr>
          <w:rStyle w:val="p"/>
        </w:rPr>
        <w:t>:</w:t>
      </w:r>
      <w:r>
        <w:rPr>
          <w:rStyle w:val="w"/>
        </w:rPr>
        <w:t xml:space="preserve"> </w:t>
      </w:r>
      <w:r>
        <w:rPr>
          <w:rStyle w:val="s2"/>
        </w:rPr>
        <w:t>"cash"</w:t>
      </w:r>
      <w:r>
        <w:rPr>
          <w:rStyle w:val="p"/>
        </w:rPr>
        <w:t>,</w:t>
      </w:r>
    </w:p>
    <w:p w:rsidR="00000000" w:rsidRDefault="00000000">
      <w:pPr>
        <w:pStyle w:val="HTML0"/>
        <w:divId w:val="302467440"/>
        <w:rPr>
          <w:rStyle w:val="w"/>
        </w:rPr>
      </w:pPr>
      <w:r>
        <w:rPr>
          <w:rStyle w:val="w"/>
        </w:rPr>
        <w:t xml:space="preserve">            </w:t>
      </w:r>
      <w:r>
        <w:rPr>
          <w:rStyle w:val="nl"/>
        </w:rPr>
        <w:t>"uTime"</w:t>
      </w:r>
      <w:r>
        <w:rPr>
          <w:rStyle w:val="p"/>
        </w:rPr>
        <w:t>:</w:t>
      </w:r>
      <w:r>
        <w:rPr>
          <w:rStyle w:val="w"/>
        </w:rPr>
        <w:t xml:space="preserve"> </w:t>
      </w:r>
      <w:r>
        <w:rPr>
          <w:rStyle w:val="s2"/>
        </w:rPr>
        <w:t>"1653347949831"</w:t>
      </w:r>
    </w:p>
    <w:p w:rsidR="00000000" w:rsidRDefault="00000000">
      <w:pPr>
        <w:pStyle w:val="HTML0"/>
        <w:divId w:val="302467440"/>
        <w:rPr>
          <w:rStyle w:val="w"/>
        </w:rPr>
      </w:pPr>
      <w:r>
        <w:rPr>
          <w:rStyle w:val="w"/>
        </w:rPr>
        <w:t xml:space="preserve">        </w:t>
      </w:r>
      <w:r>
        <w:rPr>
          <w:rStyle w:val="p"/>
        </w:rPr>
        <w:t>}</w:t>
      </w:r>
    </w:p>
    <w:p w:rsidR="00000000" w:rsidRDefault="00000000">
      <w:pPr>
        <w:pStyle w:val="HTML0"/>
        <w:divId w:val="302467440"/>
        <w:rPr>
          <w:rStyle w:val="w"/>
        </w:rPr>
      </w:pPr>
      <w:r>
        <w:rPr>
          <w:rStyle w:val="w"/>
        </w:rPr>
        <w:t xml:space="preserve">    </w:t>
      </w:r>
      <w:r>
        <w:rPr>
          <w:rStyle w:val="p"/>
        </w:rPr>
        <w:t>],</w:t>
      </w:r>
    </w:p>
    <w:p w:rsidR="00000000" w:rsidRDefault="00000000">
      <w:pPr>
        <w:pStyle w:val="HTML0"/>
        <w:divId w:val="302467440"/>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302467440"/>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613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algoClOrdId</w:t>
            </w:r>
          </w:p>
        </w:tc>
        <w:tc>
          <w:tcPr>
            <w:tcW w:w="0" w:type="auto"/>
            <w:vAlign w:val="center"/>
            <w:hideMark/>
          </w:tcPr>
          <w:p w:rsidR="00000000" w:rsidRDefault="00000000">
            <w:r>
              <w:t>String</w:t>
            </w:r>
          </w:p>
        </w:tc>
        <w:tc>
          <w:tcPr>
            <w:tcW w:w="0" w:type="auto"/>
            <w:vAlign w:val="center"/>
            <w:hideMark/>
          </w:tcPr>
          <w:p w:rsidR="00000000" w:rsidRDefault="00000000">
            <w:r>
              <w:t>Client-supplied Algo ID</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algoOrdType</w:t>
            </w:r>
          </w:p>
        </w:tc>
        <w:tc>
          <w:tcPr>
            <w:tcW w:w="0" w:type="auto"/>
            <w:vAlign w:val="center"/>
            <w:hideMark/>
          </w:tcPr>
          <w:p w:rsidR="00000000" w:rsidRDefault="00000000">
            <w:r>
              <w:t>String</w:t>
            </w:r>
          </w:p>
        </w:tc>
        <w:tc>
          <w:tcPr>
            <w:tcW w:w="0" w:type="auto"/>
            <w:vAlign w:val="center"/>
            <w:hideMark/>
          </w:tcPr>
          <w:p w:rsidR="00000000" w:rsidRDefault="00000000">
            <w:r>
              <w:t>Algo order type</w:t>
            </w:r>
            <w:r>
              <w:br/>
            </w:r>
            <w:r>
              <w:rPr>
                <w:rStyle w:val="HTML"/>
              </w:rPr>
              <w:t>grid</w:t>
            </w:r>
            <w:r>
              <w:t>: Spot grid</w:t>
            </w:r>
            <w:r>
              <w:br/>
            </w:r>
            <w:r>
              <w:rPr>
                <w:rStyle w:val="HTML"/>
              </w:rPr>
              <w:t>contract_grid</w:t>
            </w:r>
            <w:r>
              <w:t>: Contract grid</w:t>
            </w:r>
          </w:p>
        </w:tc>
      </w:tr>
      <w:tr w:rsidR="00000000">
        <w:trPr>
          <w:divId w:val="175387555"/>
          <w:tblCellSpacing w:w="15" w:type="dxa"/>
        </w:trPr>
        <w:tc>
          <w:tcPr>
            <w:tcW w:w="0" w:type="auto"/>
            <w:vAlign w:val="center"/>
            <w:hideMark/>
          </w:tcPr>
          <w:p w:rsidR="00000000" w:rsidRDefault="00000000">
            <w:r>
              <w:t>groupId</w:t>
            </w:r>
          </w:p>
        </w:tc>
        <w:tc>
          <w:tcPr>
            <w:tcW w:w="0" w:type="auto"/>
            <w:vAlign w:val="center"/>
            <w:hideMark/>
          </w:tcPr>
          <w:p w:rsidR="00000000" w:rsidRDefault="00000000">
            <w:r>
              <w:t>String</w:t>
            </w:r>
          </w:p>
        </w:tc>
        <w:tc>
          <w:tcPr>
            <w:tcW w:w="0" w:type="auto"/>
            <w:vAlign w:val="center"/>
            <w:hideMark/>
          </w:tcPr>
          <w:p w:rsidR="00000000" w:rsidRDefault="00000000">
            <w:r>
              <w:t>Group ID</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Sub order ID</w:t>
            </w:r>
          </w:p>
        </w:tc>
      </w:tr>
      <w:tr w:rsidR="00000000">
        <w:trPr>
          <w:divId w:val="175387555"/>
          <w:tblCellSpacing w:w="15" w:type="dxa"/>
        </w:trPr>
        <w:tc>
          <w:tcPr>
            <w:tcW w:w="0" w:type="auto"/>
            <w:vAlign w:val="center"/>
            <w:hideMark/>
          </w:tcPr>
          <w:p w:rsidR="00000000" w:rsidRDefault="00000000">
            <w:r>
              <w:t>cTime</w:t>
            </w:r>
          </w:p>
        </w:tc>
        <w:tc>
          <w:tcPr>
            <w:tcW w:w="0" w:type="auto"/>
            <w:vAlign w:val="center"/>
            <w:hideMark/>
          </w:tcPr>
          <w:p w:rsidR="00000000" w:rsidRDefault="00000000">
            <w:r>
              <w:t>String</w:t>
            </w:r>
          </w:p>
        </w:tc>
        <w:tc>
          <w:tcPr>
            <w:tcW w:w="0" w:type="auto"/>
            <w:vAlign w:val="center"/>
            <w:hideMark/>
          </w:tcPr>
          <w:p w:rsidR="00000000" w:rsidRDefault="00000000">
            <w:r>
              <w:t xml:space="preserve">Sub order created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uTime</w:t>
            </w:r>
          </w:p>
        </w:tc>
        <w:tc>
          <w:tcPr>
            <w:tcW w:w="0" w:type="auto"/>
            <w:vAlign w:val="center"/>
            <w:hideMark/>
          </w:tcPr>
          <w:p w:rsidR="00000000" w:rsidRDefault="00000000">
            <w:r>
              <w:t>String</w:t>
            </w:r>
          </w:p>
        </w:tc>
        <w:tc>
          <w:tcPr>
            <w:tcW w:w="0" w:type="auto"/>
            <w:vAlign w:val="center"/>
            <w:hideMark/>
          </w:tcPr>
          <w:p w:rsidR="00000000" w:rsidRDefault="00000000">
            <w:r>
              <w:t xml:space="preserve">Sub order updated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tdMode</w:t>
            </w:r>
          </w:p>
        </w:tc>
        <w:tc>
          <w:tcPr>
            <w:tcW w:w="0" w:type="auto"/>
            <w:vAlign w:val="center"/>
            <w:hideMark/>
          </w:tcPr>
          <w:p w:rsidR="00000000" w:rsidRDefault="00000000">
            <w:r>
              <w:t>String</w:t>
            </w:r>
          </w:p>
        </w:tc>
        <w:tc>
          <w:tcPr>
            <w:tcW w:w="0" w:type="auto"/>
            <w:vAlign w:val="center"/>
            <w:hideMark/>
          </w:tcPr>
          <w:p w:rsidR="00000000" w:rsidRDefault="00000000">
            <w:r>
              <w:t>Sub order trade mode</w:t>
            </w:r>
            <w:r>
              <w:br/>
              <w:t xml:space="preserve">Margin mode: </w:t>
            </w:r>
            <w:r>
              <w:rPr>
                <w:rStyle w:val="HTML"/>
              </w:rPr>
              <w:t>cross</w:t>
            </w:r>
            <w:r>
              <w:t>/</w:t>
            </w:r>
            <w:r>
              <w:rPr>
                <w:rStyle w:val="HTML"/>
              </w:rPr>
              <w:t>isolated</w:t>
            </w:r>
            <w:r>
              <w:br/>
              <w:t xml:space="preserve">Non-Margin mode: </w:t>
            </w:r>
            <w:r>
              <w:rPr>
                <w:rStyle w:val="HTML"/>
              </w:rPr>
              <w:t>cash</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Margin currency</w:t>
            </w:r>
            <w:r>
              <w:br/>
              <w:t xml:space="preserve">Only applicable to cross MARGIN orders in </w:t>
            </w:r>
            <w:r>
              <w:rPr>
                <w:rStyle w:val="HTML"/>
              </w:rPr>
              <w:t>Spot and futures mode</w:t>
            </w:r>
            <w:r>
              <w:t>.</w:t>
            </w:r>
          </w:p>
        </w:tc>
      </w:tr>
      <w:tr w:rsidR="00000000">
        <w:trPr>
          <w:divId w:val="175387555"/>
          <w:tblCellSpacing w:w="15" w:type="dxa"/>
        </w:trPr>
        <w:tc>
          <w:tcPr>
            <w:tcW w:w="0" w:type="auto"/>
            <w:vAlign w:val="center"/>
            <w:hideMark/>
          </w:tcPr>
          <w:p w:rsidR="00000000" w:rsidRDefault="00000000">
            <w:r>
              <w:t>ordType</w:t>
            </w:r>
          </w:p>
        </w:tc>
        <w:tc>
          <w:tcPr>
            <w:tcW w:w="0" w:type="auto"/>
            <w:vAlign w:val="center"/>
            <w:hideMark/>
          </w:tcPr>
          <w:p w:rsidR="00000000" w:rsidRDefault="00000000">
            <w:r>
              <w:t>String</w:t>
            </w:r>
          </w:p>
        </w:tc>
        <w:tc>
          <w:tcPr>
            <w:tcW w:w="0" w:type="auto"/>
            <w:vAlign w:val="center"/>
            <w:hideMark/>
          </w:tcPr>
          <w:p w:rsidR="00000000" w:rsidRDefault="00000000">
            <w:r>
              <w:t>Sub order type</w:t>
            </w:r>
            <w:r>
              <w:br/>
            </w:r>
            <w:r>
              <w:rPr>
                <w:rStyle w:val="HTML"/>
              </w:rPr>
              <w:t>market</w:t>
            </w:r>
            <w:r>
              <w:t>: Market order</w:t>
            </w:r>
            <w:r>
              <w:br/>
            </w:r>
            <w:r>
              <w:rPr>
                <w:rStyle w:val="HTML"/>
              </w:rPr>
              <w:t>limit</w:t>
            </w:r>
            <w:r>
              <w:t>: Limit order</w:t>
            </w:r>
            <w:r>
              <w:br/>
            </w:r>
            <w:r>
              <w:rPr>
                <w:rStyle w:val="HTML"/>
              </w:rPr>
              <w:t>ioc</w:t>
            </w:r>
            <w:r>
              <w:t>: Immediate-or-cancel order</w:t>
            </w:r>
          </w:p>
        </w:tc>
      </w:tr>
      <w:tr w:rsidR="00000000">
        <w:trPr>
          <w:divId w:val="175387555"/>
          <w:tblCellSpacing w:w="15" w:type="dxa"/>
        </w:trPr>
        <w:tc>
          <w:tcPr>
            <w:tcW w:w="0" w:type="auto"/>
            <w:vAlign w:val="center"/>
            <w:hideMark/>
          </w:tcPr>
          <w:p w:rsidR="00000000" w:rsidRDefault="00000000">
            <w:r>
              <w:t>sz</w:t>
            </w:r>
          </w:p>
        </w:tc>
        <w:tc>
          <w:tcPr>
            <w:tcW w:w="0" w:type="auto"/>
            <w:vAlign w:val="center"/>
            <w:hideMark/>
          </w:tcPr>
          <w:p w:rsidR="00000000" w:rsidRDefault="00000000">
            <w:r>
              <w:t>String</w:t>
            </w:r>
          </w:p>
        </w:tc>
        <w:tc>
          <w:tcPr>
            <w:tcW w:w="0" w:type="auto"/>
            <w:vAlign w:val="center"/>
            <w:hideMark/>
          </w:tcPr>
          <w:p w:rsidR="00000000" w:rsidRDefault="00000000">
            <w:r>
              <w:t>Sub order quantity to buy or sell</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Sub order state</w:t>
            </w:r>
            <w:r>
              <w:br/>
            </w:r>
            <w:r>
              <w:rPr>
                <w:rStyle w:val="HTML"/>
              </w:rPr>
              <w:t>canceled</w:t>
            </w:r>
            <w:r>
              <w:br/>
            </w:r>
            <w:r>
              <w:rPr>
                <w:rStyle w:val="HTML"/>
              </w:rPr>
              <w:t>live</w:t>
            </w:r>
            <w:r>
              <w:br/>
            </w:r>
            <w:r>
              <w:rPr>
                <w:rStyle w:val="HTML"/>
              </w:rPr>
              <w:t>partially_filled</w:t>
            </w:r>
            <w:r>
              <w:br/>
            </w:r>
            <w:r>
              <w:rPr>
                <w:rStyle w:val="HTML"/>
              </w:rPr>
              <w:t>filled</w:t>
            </w:r>
            <w:r>
              <w:br/>
            </w:r>
            <w:r>
              <w:rPr>
                <w:rStyle w:val="HTML"/>
              </w:rPr>
              <w:t>cancelling</w:t>
            </w:r>
          </w:p>
        </w:tc>
      </w:tr>
      <w:tr w:rsidR="00000000">
        <w:trPr>
          <w:divId w:val="175387555"/>
          <w:tblCellSpacing w:w="15" w:type="dxa"/>
        </w:trPr>
        <w:tc>
          <w:tcPr>
            <w:tcW w:w="0" w:type="auto"/>
            <w:vAlign w:val="center"/>
            <w:hideMark/>
          </w:tcPr>
          <w:p w:rsidR="00000000" w:rsidRDefault="00000000">
            <w:r>
              <w:t>side</w:t>
            </w:r>
          </w:p>
        </w:tc>
        <w:tc>
          <w:tcPr>
            <w:tcW w:w="0" w:type="auto"/>
            <w:vAlign w:val="center"/>
            <w:hideMark/>
          </w:tcPr>
          <w:p w:rsidR="00000000" w:rsidRDefault="00000000">
            <w:r>
              <w:t>String</w:t>
            </w:r>
          </w:p>
        </w:tc>
        <w:tc>
          <w:tcPr>
            <w:tcW w:w="0" w:type="auto"/>
            <w:vAlign w:val="center"/>
            <w:hideMark/>
          </w:tcPr>
          <w:p w:rsidR="00000000" w:rsidRDefault="00000000">
            <w:r>
              <w:t>Sub order side</w:t>
            </w:r>
            <w:r>
              <w:br/>
            </w:r>
            <w:r>
              <w:rPr>
                <w:rStyle w:val="HTML"/>
              </w:rPr>
              <w:t>buy</w:t>
            </w:r>
            <w:r>
              <w:t xml:space="preserve"> </w:t>
            </w:r>
            <w:r>
              <w:rPr>
                <w:rStyle w:val="HTML"/>
              </w:rPr>
              <w:t>sell</w:t>
            </w:r>
          </w:p>
        </w:tc>
      </w:tr>
      <w:tr w:rsidR="00000000">
        <w:trPr>
          <w:divId w:val="175387555"/>
          <w:tblCellSpacing w:w="15" w:type="dxa"/>
        </w:trPr>
        <w:tc>
          <w:tcPr>
            <w:tcW w:w="0" w:type="auto"/>
            <w:vAlign w:val="center"/>
            <w:hideMark/>
          </w:tcPr>
          <w:p w:rsidR="00000000" w:rsidRDefault="00000000">
            <w:r>
              <w:t>px</w:t>
            </w:r>
          </w:p>
        </w:tc>
        <w:tc>
          <w:tcPr>
            <w:tcW w:w="0" w:type="auto"/>
            <w:vAlign w:val="center"/>
            <w:hideMark/>
          </w:tcPr>
          <w:p w:rsidR="00000000" w:rsidRDefault="00000000">
            <w:r>
              <w:t>String</w:t>
            </w:r>
          </w:p>
        </w:tc>
        <w:tc>
          <w:tcPr>
            <w:tcW w:w="0" w:type="auto"/>
            <w:vAlign w:val="center"/>
            <w:hideMark/>
          </w:tcPr>
          <w:p w:rsidR="00000000" w:rsidRDefault="00000000">
            <w:r>
              <w:t>Sub order price</w:t>
            </w:r>
          </w:p>
        </w:tc>
      </w:tr>
      <w:tr w:rsidR="00000000">
        <w:trPr>
          <w:divId w:val="175387555"/>
          <w:tblCellSpacing w:w="15" w:type="dxa"/>
        </w:trPr>
        <w:tc>
          <w:tcPr>
            <w:tcW w:w="0" w:type="auto"/>
            <w:vAlign w:val="center"/>
            <w:hideMark/>
          </w:tcPr>
          <w:p w:rsidR="00000000" w:rsidRDefault="00000000">
            <w:r>
              <w:t>fee</w:t>
            </w:r>
          </w:p>
        </w:tc>
        <w:tc>
          <w:tcPr>
            <w:tcW w:w="0" w:type="auto"/>
            <w:vAlign w:val="center"/>
            <w:hideMark/>
          </w:tcPr>
          <w:p w:rsidR="00000000" w:rsidRDefault="00000000">
            <w:r>
              <w:t>String</w:t>
            </w:r>
          </w:p>
        </w:tc>
        <w:tc>
          <w:tcPr>
            <w:tcW w:w="0" w:type="auto"/>
            <w:vAlign w:val="center"/>
            <w:hideMark/>
          </w:tcPr>
          <w:p w:rsidR="00000000" w:rsidRDefault="00000000">
            <w:r>
              <w:t>Sub order fee amount</w:t>
            </w:r>
          </w:p>
        </w:tc>
      </w:tr>
      <w:tr w:rsidR="00000000">
        <w:trPr>
          <w:divId w:val="175387555"/>
          <w:tblCellSpacing w:w="15" w:type="dxa"/>
        </w:trPr>
        <w:tc>
          <w:tcPr>
            <w:tcW w:w="0" w:type="auto"/>
            <w:vAlign w:val="center"/>
            <w:hideMark/>
          </w:tcPr>
          <w:p w:rsidR="00000000" w:rsidRDefault="00000000">
            <w:r>
              <w:t>feeCcy</w:t>
            </w:r>
          </w:p>
        </w:tc>
        <w:tc>
          <w:tcPr>
            <w:tcW w:w="0" w:type="auto"/>
            <w:vAlign w:val="center"/>
            <w:hideMark/>
          </w:tcPr>
          <w:p w:rsidR="00000000" w:rsidRDefault="00000000">
            <w:r>
              <w:t>String</w:t>
            </w:r>
          </w:p>
        </w:tc>
        <w:tc>
          <w:tcPr>
            <w:tcW w:w="0" w:type="auto"/>
            <w:vAlign w:val="center"/>
            <w:hideMark/>
          </w:tcPr>
          <w:p w:rsidR="00000000" w:rsidRDefault="00000000">
            <w:r>
              <w:t>Sub order fee currency</w:t>
            </w:r>
          </w:p>
        </w:tc>
      </w:tr>
      <w:tr w:rsidR="00000000">
        <w:trPr>
          <w:divId w:val="175387555"/>
          <w:tblCellSpacing w:w="15" w:type="dxa"/>
        </w:trPr>
        <w:tc>
          <w:tcPr>
            <w:tcW w:w="0" w:type="auto"/>
            <w:vAlign w:val="center"/>
            <w:hideMark/>
          </w:tcPr>
          <w:p w:rsidR="00000000" w:rsidRDefault="00000000">
            <w:r>
              <w:t>rebate</w:t>
            </w:r>
          </w:p>
        </w:tc>
        <w:tc>
          <w:tcPr>
            <w:tcW w:w="0" w:type="auto"/>
            <w:vAlign w:val="center"/>
            <w:hideMark/>
          </w:tcPr>
          <w:p w:rsidR="00000000" w:rsidRDefault="00000000">
            <w:r>
              <w:t>String</w:t>
            </w:r>
          </w:p>
        </w:tc>
        <w:tc>
          <w:tcPr>
            <w:tcW w:w="0" w:type="auto"/>
            <w:vAlign w:val="center"/>
            <w:hideMark/>
          </w:tcPr>
          <w:p w:rsidR="00000000" w:rsidRDefault="00000000">
            <w:r>
              <w:t>Sub order rebate amount</w:t>
            </w:r>
          </w:p>
        </w:tc>
      </w:tr>
      <w:tr w:rsidR="00000000">
        <w:trPr>
          <w:divId w:val="175387555"/>
          <w:tblCellSpacing w:w="15" w:type="dxa"/>
        </w:trPr>
        <w:tc>
          <w:tcPr>
            <w:tcW w:w="0" w:type="auto"/>
            <w:vAlign w:val="center"/>
            <w:hideMark/>
          </w:tcPr>
          <w:p w:rsidR="00000000" w:rsidRDefault="00000000">
            <w:r>
              <w:t>rebateCcy</w:t>
            </w:r>
          </w:p>
        </w:tc>
        <w:tc>
          <w:tcPr>
            <w:tcW w:w="0" w:type="auto"/>
            <w:vAlign w:val="center"/>
            <w:hideMark/>
          </w:tcPr>
          <w:p w:rsidR="00000000" w:rsidRDefault="00000000">
            <w:r>
              <w:t>String</w:t>
            </w:r>
          </w:p>
        </w:tc>
        <w:tc>
          <w:tcPr>
            <w:tcW w:w="0" w:type="auto"/>
            <w:vAlign w:val="center"/>
            <w:hideMark/>
          </w:tcPr>
          <w:p w:rsidR="00000000" w:rsidRDefault="00000000">
            <w:r>
              <w:t>Sub order rebate currency</w:t>
            </w:r>
          </w:p>
        </w:tc>
      </w:tr>
      <w:tr w:rsidR="00000000">
        <w:trPr>
          <w:divId w:val="175387555"/>
          <w:tblCellSpacing w:w="15" w:type="dxa"/>
        </w:trPr>
        <w:tc>
          <w:tcPr>
            <w:tcW w:w="0" w:type="auto"/>
            <w:vAlign w:val="center"/>
            <w:hideMark/>
          </w:tcPr>
          <w:p w:rsidR="00000000" w:rsidRDefault="00000000">
            <w:r>
              <w:t>avgPx</w:t>
            </w:r>
          </w:p>
        </w:tc>
        <w:tc>
          <w:tcPr>
            <w:tcW w:w="0" w:type="auto"/>
            <w:vAlign w:val="center"/>
            <w:hideMark/>
          </w:tcPr>
          <w:p w:rsidR="00000000" w:rsidRDefault="00000000">
            <w:r>
              <w:t>String</w:t>
            </w:r>
          </w:p>
        </w:tc>
        <w:tc>
          <w:tcPr>
            <w:tcW w:w="0" w:type="auto"/>
            <w:vAlign w:val="center"/>
            <w:hideMark/>
          </w:tcPr>
          <w:p w:rsidR="00000000" w:rsidRDefault="00000000">
            <w:r>
              <w:t>Sub order average filled price</w:t>
            </w:r>
          </w:p>
        </w:tc>
      </w:tr>
      <w:tr w:rsidR="00000000">
        <w:trPr>
          <w:divId w:val="175387555"/>
          <w:tblCellSpacing w:w="15" w:type="dxa"/>
        </w:trPr>
        <w:tc>
          <w:tcPr>
            <w:tcW w:w="0" w:type="auto"/>
            <w:vAlign w:val="center"/>
            <w:hideMark/>
          </w:tcPr>
          <w:p w:rsidR="00000000" w:rsidRDefault="00000000">
            <w:r>
              <w:t>accFillSz</w:t>
            </w:r>
          </w:p>
        </w:tc>
        <w:tc>
          <w:tcPr>
            <w:tcW w:w="0" w:type="auto"/>
            <w:vAlign w:val="center"/>
            <w:hideMark/>
          </w:tcPr>
          <w:p w:rsidR="00000000" w:rsidRDefault="00000000">
            <w:r>
              <w:t>String</w:t>
            </w:r>
          </w:p>
        </w:tc>
        <w:tc>
          <w:tcPr>
            <w:tcW w:w="0" w:type="auto"/>
            <w:vAlign w:val="center"/>
            <w:hideMark/>
          </w:tcPr>
          <w:p w:rsidR="00000000" w:rsidRDefault="00000000">
            <w:r>
              <w:t>Sub order accumulated fill quantity</w:t>
            </w:r>
          </w:p>
        </w:tc>
      </w:tr>
      <w:tr w:rsidR="00000000">
        <w:trPr>
          <w:divId w:val="175387555"/>
          <w:tblCellSpacing w:w="15" w:type="dxa"/>
        </w:trPr>
        <w:tc>
          <w:tcPr>
            <w:tcW w:w="0" w:type="auto"/>
            <w:vAlign w:val="center"/>
            <w:hideMark/>
          </w:tcPr>
          <w:p w:rsidR="00000000" w:rsidRDefault="00000000">
            <w:r>
              <w:t>posSide</w:t>
            </w:r>
          </w:p>
        </w:tc>
        <w:tc>
          <w:tcPr>
            <w:tcW w:w="0" w:type="auto"/>
            <w:vAlign w:val="center"/>
            <w:hideMark/>
          </w:tcPr>
          <w:p w:rsidR="00000000" w:rsidRDefault="00000000">
            <w:r>
              <w:t>String</w:t>
            </w:r>
          </w:p>
        </w:tc>
        <w:tc>
          <w:tcPr>
            <w:tcW w:w="0" w:type="auto"/>
            <w:vAlign w:val="center"/>
            <w:hideMark/>
          </w:tcPr>
          <w:p w:rsidR="00000000" w:rsidRDefault="00000000">
            <w:r>
              <w:t>Sub order position side</w:t>
            </w:r>
            <w:r>
              <w:br/>
            </w:r>
            <w:r>
              <w:rPr>
                <w:rStyle w:val="HTML"/>
              </w:rPr>
              <w:t>net</w:t>
            </w:r>
          </w:p>
        </w:tc>
      </w:tr>
      <w:tr w:rsidR="00000000">
        <w:trPr>
          <w:divId w:val="175387555"/>
          <w:tblCellSpacing w:w="15" w:type="dxa"/>
        </w:trPr>
        <w:tc>
          <w:tcPr>
            <w:tcW w:w="0" w:type="auto"/>
            <w:vAlign w:val="center"/>
            <w:hideMark/>
          </w:tcPr>
          <w:p w:rsidR="00000000" w:rsidRDefault="00000000">
            <w:r>
              <w:t>pnl</w:t>
            </w:r>
          </w:p>
        </w:tc>
        <w:tc>
          <w:tcPr>
            <w:tcW w:w="0" w:type="auto"/>
            <w:vAlign w:val="center"/>
            <w:hideMark/>
          </w:tcPr>
          <w:p w:rsidR="00000000" w:rsidRDefault="00000000">
            <w:r>
              <w:t>String</w:t>
            </w:r>
          </w:p>
        </w:tc>
        <w:tc>
          <w:tcPr>
            <w:tcW w:w="0" w:type="auto"/>
            <w:vAlign w:val="center"/>
            <w:hideMark/>
          </w:tcPr>
          <w:p w:rsidR="00000000" w:rsidRDefault="00000000">
            <w:r>
              <w:t>Sub order profit and loss</w:t>
            </w:r>
          </w:p>
        </w:tc>
      </w:tr>
      <w:tr w:rsidR="00000000">
        <w:trPr>
          <w:divId w:val="175387555"/>
          <w:tblCellSpacing w:w="15" w:type="dxa"/>
        </w:trPr>
        <w:tc>
          <w:tcPr>
            <w:tcW w:w="0" w:type="auto"/>
            <w:vAlign w:val="center"/>
            <w:hideMark/>
          </w:tcPr>
          <w:p w:rsidR="00000000" w:rsidRDefault="00000000">
            <w:r>
              <w:t>ctVal</w:t>
            </w:r>
          </w:p>
        </w:tc>
        <w:tc>
          <w:tcPr>
            <w:tcW w:w="0" w:type="auto"/>
            <w:vAlign w:val="center"/>
            <w:hideMark/>
          </w:tcPr>
          <w:p w:rsidR="00000000" w:rsidRDefault="00000000">
            <w:r>
              <w:t>String</w:t>
            </w:r>
          </w:p>
        </w:tc>
        <w:tc>
          <w:tcPr>
            <w:tcW w:w="0" w:type="auto"/>
            <w:vAlign w:val="center"/>
            <w:hideMark/>
          </w:tcPr>
          <w:p w:rsidR="00000000" w:rsidRDefault="00000000">
            <w:r>
              <w:t>Contract value</w:t>
            </w:r>
            <w:r>
              <w:br/>
              <w:t xml:space="preserve">Only applicable to </w:t>
            </w:r>
            <w:r>
              <w:rPr>
                <w:rStyle w:val="HTML"/>
              </w:rPr>
              <w:t>FUTURES</w:t>
            </w:r>
            <w:r>
              <w:t>/</w:t>
            </w:r>
            <w:r>
              <w:rPr>
                <w:rStyle w:val="HTML"/>
              </w:rPr>
              <w:t>SWAP</w:t>
            </w:r>
          </w:p>
        </w:tc>
      </w:tr>
      <w:tr w:rsidR="00000000">
        <w:trPr>
          <w:divId w:val="175387555"/>
          <w:tblCellSpacing w:w="15" w:type="dxa"/>
        </w:trPr>
        <w:tc>
          <w:tcPr>
            <w:tcW w:w="0" w:type="auto"/>
            <w:vAlign w:val="center"/>
            <w:hideMark/>
          </w:tcPr>
          <w:p w:rsidR="00000000" w:rsidRDefault="00000000">
            <w:r>
              <w:t>lever</w:t>
            </w:r>
          </w:p>
        </w:tc>
        <w:tc>
          <w:tcPr>
            <w:tcW w:w="0" w:type="auto"/>
            <w:vAlign w:val="center"/>
            <w:hideMark/>
          </w:tcPr>
          <w:p w:rsidR="00000000" w:rsidRDefault="00000000">
            <w:r>
              <w:t>String</w:t>
            </w:r>
          </w:p>
        </w:tc>
        <w:tc>
          <w:tcPr>
            <w:tcW w:w="0" w:type="auto"/>
            <w:vAlign w:val="center"/>
            <w:hideMark/>
          </w:tcPr>
          <w:p w:rsidR="00000000" w:rsidRDefault="00000000">
            <w:r>
              <w:t>Leverage</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bl>
    <w:p w:rsidR="00000000" w:rsidRDefault="00000000">
      <w:pPr>
        <w:pStyle w:val="3"/>
        <w:divId w:val="175387555"/>
      </w:pPr>
      <w:r>
        <w:t>GET / Grid algo order positions</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/api/v5/tradingBot/grid/positions</w:t>
      </w:r>
    </w:p>
    <w:p w:rsidR="00000000" w:rsidRDefault="00000000">
      <w:pPr>
        <w:pStyle w:val="a5"/>
        <w:ind w:left="720" w:right="720"/>
        <w:divId w:val="1952739192"/>
      </w:pPr>
      <w:r>
        <w:t>Request Example</w:t>
      </w:r>
    </w:p>
    <w:p w:rsidR="00000000" w:rsidRDefault="00000000">
      <w:pPr>
        <w:pStyle w:val="HTML0"/>
        <w:divId w:val="103039883"/>
        <w:rPr>
          <w:rStyle w:val="HTML"/>
        </w:rPr>
      </w:pPr>
      <w:r>
        <w:rPr>
          <w:rStyle w:val="HTML"/>
        </w:rPr>
        <w:t>GET /api/v5/tradingBot/grid/positions?algoId</w:t>
      </w:r>
      <w:r>
        <w:rPr>
          <w:rStyle w:val="o"/>
        </w:rPr>
        <w:t>=</w:t>
      </w:r>
      <w:r>
        <w:rPr>
          <w:rStyle w:val="HTML"/>
        </w:rPr>
        <w:t>448965992920907776&amp;algoOrdType</w:t>
      </w:r>
      <w:r>
        <w:rPr>
          <w:rStyle w:val="o"/>
        </w:rPr>
        <w:t>=</w:t>
      </w:r>
      <w:r>
        <w:rPr>
          <w:rStyle w:val="HTML"/>
        </w:rPr>
        <w:t>contract_grid</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1058"/>
        <w:gridCol w:w="34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algoOrdType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 order type</w:t>
            </w:r>
            <w:r>
              <w:br/>
            </w:r>
            <w:r>
              <w:rPr>
                <w:rStyle w:val="HTML"/>
              </w:rPr>
              <w:t>contract_grid</w:t>
            </w:r>
            <w:r>
              <w:t>: Contract grid</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 ID</w:t>
            </w:r>
          </w:p>
        </w:tc>
      </w:tr>
    </w:tbl>
    <w:p w:rsidR="00000000" w:rsidRDefault="00000000">
      <w:pPr>
        <w:pStyle w:val="a5"/>
        <w:ind w:left="720" w:right="720"/>
        <w:divId w:val="2066753723"/>
      </w:pPr>
      <w:r>
        <w:t>Response Example</w:t>
      </w:r>
    </w:p>
    <w:p w:rsidR="00000000" w:rsidRDefault="00000000">
      <w:pPr>
        <w:pStyle w:val="HTML0"/>
        <w:divId w:val="442191500"/>
        <w:rPr>
          <w:rStyle w:val="w"/>
        </w:rPr>
      </w:pPr>
      <w:r>
        <w:rPr>
          <w:rStyle w:val="p"/>
        </w:rPr>
        <w:t>{</w:t>
      </w:r>
    </w:p>
    <w:p w:rsidR="00000000" w:rsidRDefault="00000000">
      <w:pPr>
        <w:pStyle w:val="HTML0"/>
        <w:divId w:val="442191500"/>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442191500"/>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442191500"/>
        <w:rPr>
          <w:rStyle w:val="w"/>
        </w:rPr>
      </w:pPr>
      <w:r>
        <w:rPr>
          <w:rStyle w:val="w"/>
        </w:rPr>
        <w:t xml:space="preserve">        </w:t>
      </w:r>
      <w:r>
        <w:rPr>
          <w:rStyle w:val="p"/>
        </w:rPr>
        <w:t>{</w:t>
      </w:r>
    </w:p>
    <w:p w:rsidR="00000000" w:rsidRDefault="00000000">
      <w:pPr>
        <w:pStyle w:val="HTML0"/>
        <w:divId w:val="442191500"/>
        <w:rPr>
          <w:rStyle w:val="w"/>
        </w:rPr>
      </w:pPr>
      <w:r>
        <w:rPr>
          <w:rStyle w:val="w"/>
        </w:rPr>
        <w:t xml:space="preserve">            </w:t>
      </w:r>
      <w:r>
        <w:rPr>
          <w:rStyle w:val="nl"/>
        </w:rPr>
        <w:t>"adl"</w:t>
      </w:r>
      <w:r>
        <w:rPr>
          <w:rStyle w:val="p"/>
        </w:rPr>
        <w:t>:</w:t>
      </w:r>
      <w:r>
        <w:rPr>
          <w:rStyle w:val="w"/>
        </w:rPr>
        <w:t xml:space="preserve"> </w:t>
      </w:r>
      <w:r>
        <w:rPr>
          <w:rStyle w:val="s2"/>
        </w:rPr>
        <w:t>"1"</w:t>
      </w:r>
      <w:r>
        <w:rPr>
          <w:rStyle w:val="p"/>
        </w:rPr>
        <w:t>,</w:t>
      </w:r>
    </w:p>
    <w:p w:rsidR="00000000" w:rsidRDefault="00000000">
      <w:pPr>
        <w:pStyle w:val="HTML0"/>
        <w:divId w:val="442191500"/>
        <w:rPr>
          <w:rStyle w:val="w"/>
        </w:rPr>
      </w:pPr>
      <w:r>
        <w:rPr>
          <w:rStyle w:val="w"/>
        </w:rPr>
        <w:t xml:space="preserve">            </w:t>
      </w:r>
      <w:r>
        <w:rPr>
          <w:rStyle w:val="nl"/>
        </w:rPr>
        <w:t>"algoClOrdId"</w:t>
      </w:r>
      <w:r>
        <w:rPr>
          <w:rStyle w:val="p"/>
        </w:rPr>
        <w:t>:</w:t>
      </w:r>
      <w:r>
        <w:rPr>
          <w:rStyle w:val="w"/>
        </w:rPr>
        <w:t xml:space="preserve"> </w:t>
      </w:r>
      <w:r>
        <w:rPr>
          <w:rStyle w:val="s2"/>
        </w:rPr>
        <w:t>""</w:t>
      </w:r>
      <w:r>
        <w:rPr>
          <w:rStyle w:val="p"/>
        </w:rPr>
        <w:t>,</w:t>
      </w:r>
    </w:p>
    <w:p w:rsidR="00000000" w:rsidRDefault="00000000">
      <w:pPr>
        <w:pStyle w:val="HTML0"/>
        <w:divId w:val="442191500"/>
        <w:rPr>
          <w:rStyle w:val="w"/>
        </w:rPr>
      </w:pPr>
      <w:r>
        <w:rPr>
          <w:rStyle w:val="w"/>
        </w:rPr>
        <w:t xml:space="preserve">            </w:t>
      </w:r>
      <w:r>
        <w:rPr>
          <w:rStyle w:val="nl"/>
        </w:rPr>
        <w:t>"algoId"</w:t>
      </w:r>
      <w:r>
        <w:rPr>
          <w:rStyle w:val="p"/>
        </w:rPr>
        <w:t>:</w:t>
      </w:r>
      <w:r>
        <w:rPr>
          <w:rStyle w:val="w"/>
        </w:rPr>
        <w:t xml:space="preserve"> </w:t>
      </w:r>
      <w:r>
        <w:rPr>
          <w:rStyle w:val="s2"/>
        </w:rPr>
        <w:t>"449327675342323712"</w:t>
      </w:r>
      <w:r>
        <w:rPr>
          <w:rStyle w:val="p"/>
        </w:rPr>
        <w:t>,</w:t>
      </w:r>
    </w:p>
    <w:p w:rsidR="00000000" w:rsidRDefault="00000000">
      <w:pPr>
        <w:pStyle w:val="HTML0"/>
        <w:divId w:val="442191500"/>
        <w:rPr>
          <w:rStyle w:val="w"/>
        </w:rPr>
      </w:pPr>
      <w:r>
        <w:rPr>
          <w:rStyle w:val="w"/>
        </w:rPr>
        <w:t xml:space="preserve">            </w:t>
      </w:r>
      <w:r>
        <w:rPr>
          <w:rStyle w:val="nl"/>
        </w:rPr>
        <w:t>"avgPx"</w:t>
      </w:r>
      <w:r>
        <w:rPr>
          <w:rStyle w:val="p"/>
        </w:rPr>
        <w:t>:</w:t>
      </w:r>
      <w:r>
        <w:rPr>
          <w:rStyle w:val="w"/>
        </w:rPr>
        <w:t xml:space="preserve"> </w:t>
      </w:r>
      <w:r>
        <w:rPr>
          <w:rStyle w:val="s2"/>
        </w:rPr>
        <w:t>"29215.0142857142857149"</w:t>
      </w:r>
      <w:r>
        <w:rPr>
          <w:rStyle w:val="p"/>
        </w:rPr>
        <w:t>,</w:t>
      </w:r>
    </w:p>
    <w:p w:rsidR="00000000" w:rsidRDefault="00000000">
      <w:pPr>
        <w:pStyle w:val="HTML0"/>
        <w:divId w:val="442191500"/>
        <w:rPr>
          <w:rStyle w:val="w"/>
        </w:rPr>
      </w:pPr>
      <w:r>
        <w:rPr>
          <w:rStyle w:val="w"/>
        </w:rPr>
        <w:t xml:space="preserve">            </w:t>
      </w:r>
      <w:r>
        <w:rPr>
          <w:rStyle w:val="nl"/>
        </w:rPr>
        <w:t>"cTime"</w:t>
      </w:r>
      <w:r>
        <w:rPr>
          <w:rStyle w:val="p"/>
        </w:rPr>
        <w:t>:</w:t>
      </w:r>
      <w:r>
        <w:rPr>
          <w:rStyle w:val="w"/>
        </w:rPr>
        <w:t xml:space="preserve"> </w:t>
      </w:r>
      <w:r>
        <w:rPr>
          <w:rStyle w:val="s2"/>
        </w:rPr>
        <w:t>"1653400065917"</w:t>
      </w:r>
      <w:r>
        <w:rPr>
          <w:rStyle w:val="p"/>
        </w:rPr>
        <w:t>,</w:t>
      </w:r>
    </w:p>
    <w:p w:rsidR="00000000" w:rsidRDefault="00000000">
      <w:pPr>
        <w:pStyle w:val="HTML0"/>
        <w:divId w:val="442191500"/>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442191500"/>
        <w:rPr>
          <w:rStyle w:val="w"/>
        </w:rPr>
      </w:pPr>
      <w:r>
        <w:rPr>
          <w:rStyle w:val="w"/>
        </w:rPr>
        <w:t xml:space="preserve">            </w:t>
      </w:r>
      <w:r>
        <w:rPr>
          <w:rStyle w:val="nl"/>
        </w:rPr>
        <w:t>"imr"</w:t>
      </w:r>
      <w:r>
        <w:rPr>
          <w:rStyle w:val="p"/>
        </w:rPr>
        <w:t>:</w:t>
      </w:r>
      <w:r>
        <w:rPr>
          <w:rStyle w:val="w"/>
        </w:rPr>
        <w:t xml:space="preserve"> </w:t>
      </w:r>
      <w:r>
        <w:rPr>
          <w:rStyle w:val="s2"/>
        </w:rPr>
        <w:t>"2045.386"</w:t>
      </w:r>
      <w:r>
        <w:rPr>
          <w:rStyle w:val="p"/>
        </w:rPr>
        <w:t>,</w:t>
      </w:r>
    </w:p>
    <w:p w:rsidR="00000000" w:rsidRDefault="00000000">
      <w:pPr>
        <w:pStyle w:val="HTML0"/>
        <w:divId w:val="442191500"/>
        <w:rPr>
          <w:rStyle w:val="w"/>
        </w:rPr>
      </w:pPr>
      <w:r>
        <w:rPr>
          <w:rStyle w:val="w"/>
        </w:rPr>
        <w:t xml:space="preserve">            </w:t>
      </w:r>
      <w:r>
        <w:rPr>
          <w:rStyle w:val="nl"/>
        </w:rPr>
        <w:t>"instId"</w:t>
      </w:r>
      <w:r>
        <w:rPr>
          <w:rStyle w:val="p"/>
        </w:rPr>
        <w:t>:</w:t>
      </w:r>
      <w:r>
        <w:rPr>
          <w:rStyle w:val="w"/>
        </w:rPr>
        <w:t xml:space="preserve"> </w:t>
      </w:r>
      <w:r>
        <w:rPr>
          <w:rStyle w:val="s2"/>
        </w:rPr>
        <w:t>"BTC-USDT-SWAP"</w:t>
      </w:r>
      <w:r>
        <w:rPr>
          <w:rStyle w:val="p"/>
        </w:rPr>
        <w:t>,</w:t>
      </w:r>
    </w:p>
    <w:p w:rsidR="00000000" w:rsidRDefault="00000000">
      <w:pPr>
        <w:pStyle w:val="HTML0"/>
        <w:divId w:val="442191500"/>
        <w:rPr>
          <w:rStyle w:val="w"/>
        </w:rPr>
      </w:pPr>
      <w:r>
        <w:rPr>
          <w:rStyle w:val="w"/>
        </w:rPr>
        <w:t xml:space="preserve">            </w:t>
      </w:r>
      <w:r>
        <w:rPr>
          <w:rStyle w:val="nl"/>
        </w:rPr>
        <w:t>"instType"</w:t>
      </w:r>
      <w:r>
        <w:rPr>
          <w:rStyle w:val="p"/>
        </w:rPr>
        <w:t>:</w:t>
      </w:r>
      <w:r>
        <w:rPr>
          <w:rStyle w:val="w"/>
        </w:rPr>
        <w:t xml:space="preserve"> </w:t>
      </w:r>
      <w:r>
        <w:rPr>
          <w:rStyle w:val="s2"/>
        </w:rPr>
        <w:t>"SWAP"</w:t>
      </w:r>
      <w:r>
        <w:rPr>
          <w:rStyle w:val="p"/>
        </w:rPr>
        <w:t>,</w:t>
      </w:r>
    </w:p>
    <w:p w:rsidR="00000000" w:rsidRDefault="00000000">
      <w:pPr>
        <w:pStyle w:val="HTML0"/>
        <w:divId w:val="442191500"/>
        <w:rPr>
          <w:rStyle w:val="w"/>
        </w:rPr>
      </w:pPr>
      <w:r>
        <w:rPr>
          <w:rStyle w:val="w"/>
        </w:rPr>
        <w:t xml:space="preserve">            </w:t>
      </w:r>
      <w:r>
        <w:rPr>
          <w:rStyle w:val="nl"/>
        </w:rPr>
        <w:t>"last"</w:t>
      </w:r>
      <w:r>
        <w:rPr>
          <w:rStyle w:val="p"/>
        </w:rPr>
        <w:t>:</w:t>
      </w:r>
      <w:r>
        <w:rPr>
          <w:rStyle w:val="w"/>
        </w:rPr>
        <w:t xml:space="preserve"> </w:t>
      </w:r>
      <w:r>
        <w:rPr>
          <w:rStyle w:val="s2"/>
        </w:rPr>
        <w:t>"29206.7"</w:t>
      </w:r>
      <w:r>
        <w:rPr>
          <w:rStyle w:val="p"/>
        </w:rPr>
        <w:t>,</w:t>
      </w:r>
    </w:p>
    <w:p w:rsidR="00000000" w:rsidRDefault="00000000">
      <w:pPr>
        <w:pStyle w:val="HTML0"/>
        <w:divId w:val="442191500"/>
        <w:rPr>
          <w:rStyle w:val="w"/>
        </w:rPr>
      </w:pPr>
      <w:r>
        <w:rPr>
          <w:rStyle w:val="w"/>
        </w:rPr>
        <w:t xml:space="preserve">            </w:t>
      </w:r>
      <w:r>
        <w:rPr>
          <w:rStyle w:val="nl"/>
        </w:rPr>
        <w:t>"lever"</w:t>
      </w:r>
      <w:r>
        <w:rPr>
          <w:rStyle w:val="p"/>
        </w:rPr>
        <w:t>:</w:t>
      </w:r>
      <w:r>
        <w:rPr>
          <w:rStyle w:val="w"/>
        </w:rPr>
        <w:t xml:space="preserve"> </w:t>
      </w:r>
      <w:r>
        <w:rPr>
          <w:rStyle w:val="s2"/>
        </w:rPr>
        <w:t>"5"</w:t>
      </w:r>
      <w:r>
        <w:rPr>
          <w:rStyle w:val="p"/>
        </w:rPr>
        <w:t>,</w:t>
      </w:r>
    </w:p>
    <w:p w:rsidR="00000000" w:rsidRDefault="00000000">
      <w:pPr>
        <w:pStyle w:val="HTML0"/>
        <w:divId w:val="442191500"/>
        <w:rPr>
          <w:rStyle w:val="w"/>
        </w:rPr>
      </w:pPr>
      <w:r>
        <w:rPr>
          <w:rStyle w:val="w"/>
        </w:rPr>
        <w:t xml:space="preserve">            </w:t>
      </w:r>
      <w:r>
        <w:rPr>
          <w:rStyle w:val="nl"/>
        </w:rPr>
        <w:t>"liqPx"</w:t>
      </w:r>
      <w:r>
        <w:rPr>
          <w:rStyle w:val="p"/>
        </w:rPr>
        <w:t>:</w:t>
      </w:r>
      <w:r>
        <w:rPr>
          <w:rStyle w:val="w"/>
        </w:rPr>
        <w:t xml:space="preserve"> </w:t>
      </w:r>
      <w:r>
        <w:rPr>
          <w:rStyle w:val="s2"/>
        </w:rPr>
        <w:t>"661.1684795867162"</w:t>
      </w:r>
      <w:r>
        <w:rPr>
          <w:rStyle w:val="p"/>
        </w:rPr>
        <w:t>,</w:t>
      </w:r>
    </w:p>
    <w:p w:rsidR="00000000" w:rsidRDefault="00000000">
      <w:pPr>
        <w:pStyle w:val="HTML0"/>
        <w:divId w:val="442191500"/>
        <w:rPr>
          <w:rStyle w:val="w"/>
        </w:rPr>
      </w:pPr>
      <w:r>
        <w:rPr>
          <w:rStyle w:val="w"/>
        </w:rPr>
        <w:t xml:space="preserve">            </w:t>
      </w:r>
      <w:r>
        <w:rPr>
          <w:rStyle w:val="nl"/>
        </w:rPr>
        <w:t>"markPx"</w:t>
      </w:r>
      <w:r>
        <w:rPr>
          <w:rStyle w:val="p"/>
        </w:rPr>
        <w:t>:</w:t>
      </w:r>
      <w:r>
        <w:rPr>
          <w:rStyle w:val="w"/>
        </w:rPr>
        <w:t xml:space="preserve"> </w:t>
      </w:r>
      <w:r>
        <w:rPr>
          <w:rStyle w:val="s2"/>
        </w:rPr>
        <w:t>"29213.9"</w:t>
      </w:r>
      <w:r>
        <w:rPr>
          <w:rStyle w:val="p"/>
        </w:rPr>
        <w:t>,</w:t>
      </w:r>
    </w:p>
    <w:p w:rsidR="00000000" w:rsidRDefault="00000000">
      <w:pPr>
        <w:pStyle w:val="HTML0"/>
        <w:divId w:val="442191500"/>
        <w:rPr>
          <w:rStyle w:val="w"/>
        </w:rPr>
      </w:pPr>
      <w:r>
        <w:rPr>
          <w:rStyle w:val="w"/>
        </w:rPr>
        <w:t xml:space="preserve">            </w:t>
      </w:r>
      <w:r>
        <w:rPr>
          <w:rStyle w:val="nl"/>
        </w:rPr>
        <w:t>"mgnMode"</w:t>
      </w:r>
      <w:r>
        <w:rPr>
          <w:rStyle w:val="p"/>
        </w:rPr>
        <w:t>:</w:t>
      </w:r>
      <w:r>
        <w:rPr>
          <w:rStyle w:val="w"/>
        </w:rPr>
        <w:t xml:space="preserve"> </w:t>
      </w:r>
      <w:r>
        <w:rPr>
          <w:rStyle w:val="s2"/>
        </w:rPr>
        <w:t>"cross"</w:t>
      </w:r>
      <w:r>
        <w:rPr>
          <w:rStyle w:val="p"/>
        </w:rPr>
        <w:t>,</w:t>
      </w:r>
    </w:p>
    <w:p w:rsidR="00000000" w:rsidRDefault="00000000">
      <w:pPr>
        <w:pStyle w:val="HTML0"/>
        <w:divId w:val="442191500"/>
        <w:rPr>
          <w:rStyle w:val="w"/>
        </w:rPr>
      </w:pPr>
      <w:r>
        <w:rPr>
          <w:rStyle w:val="w"/>
        </w:rPr>
        <w:t xml:space="preserve">            </w:t>
      </w:r>
      <w:r>
        <w:rPr>
          <w:rStyle w:val="nl"/>
        </w:rPr>
        <w:t>"mgnRatio"</w:t>
      </w:r>
      <w:r>
        <w:rPr>
          <w:rStyle w:val="p"/>
        </w:rPr>
        <w:t>:</w:t>
      </w:r>
      <w:r>
        <w:rPr>
          <w:rStyle w:val="w"/>
        </w:rPr>
        <w:t xml:space="preserve"> </w:t>
      </w:r>
      <w:r>
        <w:rPr>
          <w:rStyle w:val="s2"/>
        </w:rPr>
        <w:t>"217.19370606167573"</w:t>
      </w:r>
      <w:r>
        <w:rPr>
          <w:rStyle w:val="p"/>
        </w:rPr>
        <w:t>,</w:t>
      </w:r>
    </w:p>
    <w:p w:rsidR="00000000" w:rsidRDefault="00000000">
      <w:pPr>
        <w:pStyle w:val="HTML0"/>
        <w:divId w:val="442191500"/>
        <w:rPr>
          <w:rStyle w:val="w"/>
        </w:rPr>
      </w:pPr>
      <w:r>
        <w:rPr>
          <w:rStyle w:val="w"/>
        </w:rPr>
        <w:t xml:space="preserve">            </w:t>
      </w:r>
      <w:r>
        <w:rPr>
          <w:rStyle w:val="nl"/>
        </w:rPr>
        <w:t>"mmr"</w:t>
      </w:r>
      <w:r>
        <w:rPr>
          <w:rStyle w:val="p"/>
        </w:rPr>
        <w:t>:</w:t>
      </w:r>
      <w:r>
        <w:rPr>
          <w:rStyle w:val="w"/>
        </w:rPr>
        <w:t xml:space="preserve"> </w:t>
      </w:r>
      <w:r>
        <w:rPr>
          <w:rStyle w:val="s2"/>
        </w:rPr>
        <w:t>"40.907720000000005"</w:t>
      </w:r>
      <w:r>
        <w:rPr>
          <w:rStyle w:val="p"/>
        </w:rPr>
        <w:t>,</w:t>
      </w:r>
    </w:p>
    <w:p w:rsidR="00000000" w:rsidRDefault="00000000">
      <w:pPr>
        <w:pStyle w:val="HTML0"/>
        <w:divId w:val="442191500"/>
        <w:rPr>
          <w:rStyle w:val="w"/>
        </w:rPr>
      </w:pPr>
      <w:r>
        <w:rPr>
          <w:rStyle w:val="w"/>
        </w:rPr>
        <w:t xml:space="preserve">            </w:t>
      </w:r>
      <w:r>
        <w:rPr>
          <w:rStyle w:val="nl"/>
        </w:rPr>
        <w:t>"notionalUsd"</w:t>
      </w:r>
      <w:r>
        <w:rPr>
          <w:rStyle w:val="p"/>
        </w:rPr>
        <w:t>:</w:t>
      </w:r>
      <w:r>
        <w:rPr>
          <w:rStyle w:val="w"/>
        </w:rPr>
        <w:t xml:space="preserve"> </w:t>
      </w:r>
      <w:r>
        <w:rPr>
          <w:rStyle w:val="s2"/>
        </w:rPr>
        <w:t>"10216.70307"</w:t>
      </w:r>
      <w:r>
        <w:rPr>
          <w:rStyle w:val="p"/>
        </w:rPr>
        <w:t>,</w:t>
      </w:r>
    </w:p>
    <w:p w:rsidR="00000000" w:rsidRDefault="00000000">
      <w:pPr>
        <w:pStyle w:val="HTML0"/>
        <w:divId w:val="442191500"/>
        <w:rPr>
          <w:rStyle w:val="w"/>
        </w:rPr>
      </w:pPr>
      <w:r>
        <w:rPr>
          <w:rStyle w:val="w"/>
        </w:rPr>
        <w:t xml:space="preserve">            </w:t>
      </w:r>
      <w:r>
        <w:rPr>
          <w:rStyle w:val="nl"/>
        </w:rPr>
        <w:t>"pos"</w:t>
      </w:r>
      <w:r>
        <w:rPr>
          <w:rStyle w:val="p"/>
        </w:rPr>
        <w:t>:</w:t>
      </w:r>
      <w:r>
        <w:rPr>
          <w:rStyle w:val="w"/>
        </w:rPr>
        <w:t xml:space="preserve"> </w:t>
      </w:r>
      <w:r>
        <w:rPr>
          <w:rStyle w:val="s2"/>
        </w:rPr>
        <w:t>"35"</w:t>
      </w:r>
      <w:r>
        <w:rPr>
          <w:rStyle w:val="p"/>
        </w:rPr>
        <w:t>,</w:t>
      </w:r>
    </w:p>
    <w:p w:rsidR="00000000" w:rsidRDefault="00000000">
      <w:pPr>
        <w:pStyle w:val="HTML0"/>
        <w:divId w:val="442191500"/>
        <w:rPr>
          <w:rStyle w:val="w"/>
        </w:rPr>
      </w:pPr>
      <w:r>
        <w:rPr>
          <w:rStyle w:val="w"/>
        </w:rPr>
        <w:t xml:space="preserve">            </w:t>
      </w:r>
      <w:r>
        <w:rPr>
          <w:rStyle w:val="nl"/>
        </w:rPr>
        <w:t>"posSide"</w:t>
      </w:r>
      <w:r>
        <w:rPr>
          <w:rStyle w:val="p"/>
        </w:rPr>
        <w:t>:</w:t>
      </w:r>
      <w:r>
        <w:rPr>
          <w:rStyle w:val="w"/>
        </w:rPr>
        <w:t xml:space="preserve"> </w:t>
      </w:r>
      <w:r>
        <w:rPr>
          <w:rStyle w:val="s2"/>
        </w:rPr>
        <w:t>"net"</w:t>
      </w:r>
      <w:r>
        <w:rPr>
          <w:rStyle w:val="p"/>
        </w:rPr>
        <w:t>,</w:t>
      </w:r>
    </w:p>
    <w:p w:rsidR="00000000" w:rsidRDefault="00000000">
      <w:pPr>
        <w:pStyle w:val="HTML0"/>
        <w:divId w:val="442191500"/>
        <w:rPr>
          <w:rStyle w:val="w"/>
        </w:rPr>
      </w:pPr>
      <w:r>
        <w:rPr>
          <w:rStyle w:val="w"/>
        </w:rPr>
        <w:t xml:space="preserve">            </w:t>
      </w:r>
      <w:r>
        <w:rPr>
          <w:rStyle w:val="nl"/>
        </w:rPr>
        <w:t>"uTime"</w:t>
      </w:r>
      <w:r>
        <w:rPr>
          <w:rStyle w:val="p"/>
        </w:rPr>
        <w:t>:</w:t>
      </w:r>
      <w:r>
        <w:rPr>
          <w:rStyle w:val="w"/>
        </w:rPr>
        <w:t xml:space="preserve"> </w:t>
      </w:r>
      <w:r>
        <w:rPr>
          <w:rStyle w:val="s2"/>
        </w:rPr>
        <w:t>"1653400066938"</w:t>
      </w:r>
      <w:r>
        <w:rPr>
          <w:rStyle w:val="p"/>
        </w:rPr>
        <w:t>,</w:t>
      </w:r>
    </w:p>
    <w:p w:rsidR="00000000" w:rsidRDefault="00000000">
      <w:pPr>
        <w:pStyle w:val="HTML0"/>
        <w:divId w:val="442191500"/>
        <w:rPr>
          <w:rStyle w:val="w"/>
        </w:rPr>
      </w:pPr>
      <w:r>
        <w:rPr>
          <w:rStyle w:val="w"/>
        </w:rPr>
        <w:t xml:space="preserve">            </w:t>
      </w:r>
      <w:r>
        <w:rPr>
          <w:rStyle w:val="nl"/>
        </w:rPr>
        <w:t>"upl"</w:t>
      </w:r>
      <w:r>
        <w:rPr>
          <w:rStyle w:val="p"/>
        </w:rPr>
        <w:t>:</w:t>
      </w:r>
      <w:r>
        <w:rPr>
          <w:rStyle w:val="w"/>
        </w:rPr>
        <w:t xml:space="preserve"> </w:t>
      </w:r>
      <w:r>
        <w:rPr>
          <w:rStyle w:val="s2"/>
        </w:rPr>
        <w:t>"1.674999999999818"</w:t>
      </w:r>
      <w:r>
        <w:rPr>
          <w:rStyle w:val="p"/>
        </w:rPr>
        <w:t>,</w:t>
      </w:r>
    </w:p>
    <w:p w:rsidR="00000000" w:rsidRDefault="00000000">
      <w:pPr>
        <w:pStyle w:val="HTML0"/>
        <w:divId w:val="442191500"/>
        <w:rPr>
          <w:rStyle w:val="w"/>
        </w:rPr>
      </w:pPr>
      <w:r>
        <w:rPr>
          <w:rStyle w:val="w"/>
        </w:rPr>
        <w:t xml:space="preserve">            </w:t>
      </w:r>
      <w:r>
        <w:rPr>
          <w:rStyle w:val="nl"/>
        </w:rPr>
        <w:t>"uplRatio"</w:t>
      </w:r>
      <w:r>
        <w:rPr>
          <w:rStyle w:val="p"/>
        </w:rPr>
        <w:t>:</w:t>
      </w:r>
      <w:r>
        <w:rPr>
          <w:rStyle w:val="w"/>
        </w:rPr>
        <w:t xml:space="preserve"> </w:t>
      </w:r>
      <w:r>
        <w:rPr>
          <w:rStyle w:val="s2"/>
        </w:rPr>
        <w:t>"0.0008190504784478"</w:t>
      </w:r>
    </w:p>
    <w:p w:rsidR="00000000" w:rsidRDefault="00000000">
      <w:pPr>
        <w:pStyle w:val="HTML0"/>
        <w:divId w:val="442191500"/>
        <w:rPr>
          <w:rStyle w:val="w"/>
        </w:rPr>
      </w:pPr>
      <w:r>
        <w:rPr>
          <w:rStyle w:val="w"/>
        </w:rPr>
        <w:t xml:space="preserve">        </w:t>
      </w:r>
      <w:r>
        <w:rPr>
          <w:rStyle w:val="p"/>
        </w:rPr>
        <w:t>}</w:t>
      </w:r>
    </w:p>
    <w:p w:rsidR="00000000" w:rsidRDefault="00000000">
      <w:pPr>
        <w:pStyle w:val="HTML0"/>
        <w:divId w:val="442191500"/>
        <w:rPr>
          <w:rStyle w:val="w"/>
        </w:rPr>
      </w:pPr>
      <w:r>
        <w:rPr>
          <w:rStyle w:val="w"/>
        </w:rPr>
        <w:t xml:space="preserve">    </w:t>
      </w:r>
      <w:r>
        <w:rPr>
          <w:rStyle w:val="p"/>
        </w:rPr>
        <w:t>],</w:t>
      </w:r>
    </w:p>
    <w:p w:rsidR="00000000" w:rsidRDefault="00000000">
      <w:pPr>
        <w:pStyle w:val="HTML0"/>
        <w:divId w:val="442191500"/>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442191500"/>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613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algoClOrdId</w:t>
            </w:r>
          </w:p>
        </w:tc>
        <w:tc>
          <w:tcPr>
            <w:tcW w:w="0" w:type="auto"/>
            <w:vAlign w:val="center"/>
            <w:hideMark/>
          </w:tcPr>
          <w:p w:rsidR="00000000" w:rsidRDefault="00000000">
            <w:r>
              <w:t>String</w:t>
            </w:r>
          </w:p>
        </w:tc>
        <w:tc>
          <w:tcPr>
            <w:tcW w:w="0" w:type="auto"/>
            <w:vAlign w:val="center"/>
            <w:hideMark/>
          </w:tcPr>
          <w:p w:rsidR="00000000" w:rsidRDefault="00000000">
            <w:r>
              <w:t>Client-supplied Algo ID</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 xml:space="preserve">Instrument ID, e.g. </w:t>
            </w:r>
            <w:r>
              <w:rPr>
                <w:rStyle w:val="HTML"/>
              </w:rPr>
              <w:t>BTC-USDT-SWAP</w:t>
            </w:r>
          </w:p>
        </w:tc>
      </w:tr>
      <w:tr w:rsidR="00000000">
        <w:trPr>
          <w:divId w:val="175387555"/>
          <w:tblCellSpacing w:w="15" w:type="dxa"/>
        </w:trPr>
        <w:tc>
          <w:tcPr>
            <w:tcW w:w="0" w:type="auto"/>
            <w:vAlign w:val="center"/>
            <w:hideMark/>
          </w:tcPr>
          <w:p w:rsidR="00000000" w:rsidRDefault="00000000">
            <w:r>
              <w:t>cTime</w:t>
            </w:r>
          </w:p>
        </w:tc>
        <w:tc>
          <w:tcPr>
            <w:tcW w:w="0" w:type="auto"/>
            <w:vAlign w:val="center"/>
            <w:hideMark/>
          </w:tcPr>
          <w:p w:rsidR="00000000" w:rsidRDefault="00000000">
            <w:r>
              <w:t>String</w:t>
            </w:r>
          </w:p>
        </w:tc>
        <w:tc>
          <w:tcPr>
            <w:tcW w:w="0" w:type="auto"/>
            <w:vAlign w:val="center"/>
            <w:hideMark/>
          </w:tcPr>
          <w:p w:rsidR="00000000" w:rsidRDefault="00000000">
            <w:r>
              <w:t xml:space="preserve">Algo order created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uTime</w:t>
            </w:r>
          </w:p>
        </w:tc>
        <w:tc>
          <w:tcPr>
            <w:tcW w:w="0" w:type="auto"/>
            <w:vAlign w:val="center"/>
            <w:hideMark/>
          </w:tcPr>
          <w:p w:rsidR="00000000" w:rsidRDefault="00000000">
            <w:r>
              <w:t>String</w:t>
            </w:r>
          </w:p>
        </w:tc>
        <w:tc>
          <w:tcPr>
            <w:tcW w:w="0" w:type="auto"/>
            <w:vAlign w:val="center"/>
            <w:hideMark/>
          </w:tcPr>
          <w:p w:rsidR="00000000" w:rsidRDefault="00000000">
            <w:r>
              <w:t xml:space="preserve">Algo order updated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avgPx</w:t>
            </w:r>
          </w:p>
        </w:tc>
        <w:tc>
          <w:tcPr>
            <w:tcW w:w="0" w:type="auto"/>
            <w:vAlign w:val="center"/>
            <w:hideMark/>
          </w:tcPr>
          <w:p w:rsidR="00000000" w:rsidRDefault="00000000">
            <w:r>
              <w:t>String</w:t>
            </w:r>
          </w:p>
        </w:tc>
        <w:tc>
          <w:tcPr>
            <w:tcW w:w="0" w:type="auto"/>
            <w:vAlign w:val="center"/>
            <w:hideMark/>
          </w:tcPr>
          <w:p w:rsidR="00000000" w:rsidRDefault="00000000">
            <w:r>
              <w:t>Average open price</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Margin currency</w:t>
            </w:r>
          </w:p>
        </w:tc>
      </w:tr>
      <w:tr w:rsidR="00000000">
        <w:trPr>
          <w:divId w:val="175387555"/>
          <w:tblCellSpacing w:w="15" w:type="dxa"/>
        </w:trPr>
        <w:tc>
          <w:tcPr>
            <w:tcW w:w="0" w:type="auto"/>
            <w:vAlign w:val="center"/>
            <w:hideMark/>
          </w:tcPr>
          <w:p w:rsidR="00000000" w:rsidRDefault="00000000">
            <w:r>
              <w:t>lever</w:t>
            </w:r>
          </w:p>
        </w:tc>
        <w:tc>
          <w:tcPr>
            <w:tcW w:w="0" w:type="auto"/>
            <w:vAlign w:val="center"/>
            <w:hideMark/>
          </w:tcPr>
          <w:p w:rsidR="00000000" w:rsidRDefault="00000000">
            <w:r>
              <w:t>String</w:t>
            </w:r>
          </w:p>
        </w:tc>
        <w:tc>
          <w:tcPr>
            <w:tcW w:w="0" w:type="auto"/>
            <w:vAlign w:val="center"/>
            <w:hideMark/>
          </w:tcPr>
          <w:p w:rsidR="00000000" w:rsidRDefault="00000000">
            <w:r>
              <w:t>Leverage</w:t>
            </w:r>
          </w:p>
        </w:tc>
      </w:tr>
      <w:tr w:rsidR="00000000">
        <w:trPr>
          <w:divId w:val="175387555"/>
          <w:tblCellSpacing w:w="15" w:type="dxa"/>
        </w:trPr>
        <w:tc>
          <w:tcPr>
            <w:tcW w:w="0" w:type="auto"/>
            <w:vAlign w:val="center"/>
            <w:hideMark/>
          </w:tcPr>
          <w:p w:rsidR="00000000" w:rsidRDefault="00000000">
            <w:r>
              <w:t>liqPx</w:t>
            </w:r>
          </w:p>
        </w:tc>
        <w:tc>
          <w:tcPr>
            <w:tcW w:w="0" w:type="auto"/>
            <w:vAlign w:val="center"/>
            <w:hideMark/>
          </w:tcPr>
          <w:p w:rsidR="00000000" w:rsidRDefault="00000000">
            <w:r>
              <w:t>String</w:t>
            </w:r>
          </w:p>
        </w:tc>
        <w:tc>
          <w:tcPr>
            <w:tcW w:w="0" w:type="auto"/>
            <w:vAlign w:val="center"/>
            <w:hideMark/>
          </w:tcPr>
          <w:p w:rsidR="00000000" w:rsidRDefault="00000000">
            <w:r>
              <w:t>Estimated liquidation price</w:t>
            </w:r>
          </w:p>
        </w:tc>
      </w:tr>
      <w:tr w:rsidR="00000000">
        <w:trPr>
          <w:divId w:val="175387555"/>
          <w:tblCellSpacing w:w="15" w:type="dxa"/>
        </w:trPr>
        <w:tc>
          <w:tcPr>
            <w:tcW w:w="0" w:type="auto"/>
            <w:vAlign w:val="center"/>
            <w:hideMark/>
          </w:tcPr>
          <w:p w:rsidR="00000000" w:rsidRDefault="00000000">
            <w:r>
              <w:t>posSide</w:t>
            </w:r>
          </w:p>
        </w:tc>
        <w:tc>
          <w:tcPr>
            <w:tcW w:w="0" w:type="auto"/>
            <w:vAlign w:val="center"/>
            <w:hideMark/>
          </w:tcPr>
          <w:p w:rsidR="00000000" w:rsidRDefault="00000000">
            <w:r>
              <w:t>String</w:t>
            </w:r>
          </w:p>
        </w:tc>
        <w:tc>
          <w:tcPr>
            <w:tcW w:w="0" w:type="auto"/>
            <w:vAlign w:val="center"/>
            <w:hideMark/>
          </w:tcPr>
          <w:p w:rsidR="00000000" w:rsidRDefault="00000000">
            <w:r>
              <w:t>Position side</w:t>
            </w:r>
            <w:r>
              <w:br/>
            </w:r>
            <w:r>
              <w:rPr>
                <w:rStyle w:val="HTML"/>
              </w:rPr>
              <w:t>net</w:t>
            </w:r>
          </w:p>
        </w:tc>
      </w:tr>
      <w:tr w:rsidR="00000000">
        <w:trPr>
          <w:divId w:val="175387555"/>
          <w:tblCellSpacing w:w="15" w:type="dxa"/>
        </w:trPr>
        <w:tc>
          <w:tcPr>
            <w:tcW w:w="0" w:type="auto"/>
            <w:vAlign w:val="center"/>
            <w:hideMark/>
          </w:tcPr>
          <w:p w:rsidR="00000000" w:rsidRDefault="00000000">
            <w:r>
              <w:t>pos</w:t>
            </w:r>
          </w:p>
        </w:tc>
        <w:tc>
          <w:tcPr>
            <w:tcW w:w="0" w:type="auto"/>
            <w:vAlign w:val="center"/>
            <w:hideMark/>
          </w:tcPr>
          <w:p w:rsidR="00000000" w:rsidRDefault="00000000">
            <w:r>
              <w:t>String</w:t>
            </w:r>
          </w:p>
        </w:tc>
        <w:tc>
          <w:tcPr>
            <w:tcW w:w="0" w:type="auto"/>
            <w:vAlign w:val="center"/>
            <w:hideMark/>
          </w:tcPr>
          <w:p w:rsidR="00000000" w:rsidRDefault="00000000">
            <w:r>
              <w:t>Quantity of positions</w:t>
            </w:r>
          </w:p>
        </w:tc>
      </w:tr>
      <w:tr w:rsidR="00000000">
        <w:trPr>
          <w:divId w:val="175387555"/>
          <w:tblCellSpacing w:w="15" w:type="dxa"/>
        </w:trPr>
        <w:tc>
          <w:tcPr>
            <w:tcW w:w="0" w:type="auto"/>
            <w:vAlign w:val="center"/>
            <w:hideMark/>
          </w:tcPr>
          <w:p w:rsidR="00000000" w:rsidRDefault="00000000">
            <w:r>
              <w:t>mgnMode</w:t>
            </w:r>
          </w:p>
        </w:tc>
        <w:tc>
          <w:tcPr>
            <w:tcW w:w="0" w:type="auto"/>
            <w:vAlign w:val="center"/>
            <w:hideMark/>
          </w:tcPr>
          <w:p w:rsidR="00000000" w:rsidRDefault="00000000">
            <w:r>
              <w:t>String</w:t>
            </w:r>
          </w:p>
        </w:tc>
        <w:tc>
          <w:tcPr>
            <w:tcW w:w="0" w:type="auto"/>
            <w:vAlign w:val="center"/>
            <w:hideMark/>
          </w:tcPr>
          <w:p w:rsidR="00000000" w:rsidRDefault="00000000">
            <w:r>
              <w:t>Margin mode</w:t>
            </w:r>
            <w:r>
              <w:br/>
            </w:r>
            <w:r>
              <w:rPr>
                <w:rStyle w:val="HTML"/>
              </w:rPr>
              <w:t>cross</w:t>
            </w:r>
            <w:r>
              <w:br/>
            </w:r>
            <w:r>
              <w:rPr>
                <w:rStyle w:val="HTML"/>
              </w:rPr>
              <w:t>isolated</w:t>
            </w:r>
          </w:p>
        </w:tc>
      </w:tr>
      <w:tr w:rsidR="00000000">
        <w:trPr>
          <w:divId w:val="175387555"/>
          <w:tblCellSpacing w:w="15" w:type="dxa"/>
        </w:trPr>
        <w:tc>
          <w:tcPr>
            <w:tcW w:w="0" w:type="auto"/>
            <w:vAlign w:val="center"/>
            <w:hideMark/>
          </w:tcPr>
          <w:p w:rsidR="00000000" w:rsidRDefault="00000000">
            <w:r>
              <w:t>mgnRatio</w:t>
            </w:r>
          </w:p>
        </w:tc>
        <w:tc>
          <w:tcPr>
            <w:tcW w:w="0" w:type="auto"/>
            <w:vAlign w:val="center"/>
            <w:hideMark/>
          </w:tcPr>
          <w:p w:rsidR="00000000" w:rsidRDefault="00000000">
            <w:r>
              <w:t>String</w:t>
            </w:r>
          </w:p>
        </w:tc>
        <w:tc>
          <w:tcPr>
            <w:tcW w:w="0" w:type="auto"/>
            <w:vAlign w:val="center"/>
            <w:hideMark/>
          </w:tcPr>
          <w:p w:rsidR="00000000" w:rsidRDefault="00000000">
            <w:r>
              <w:t>Margin ratio</w:t>
            </w:r>
          </w:p>
        </w:tc>
      </w:tr>
      <w:tr w:rsidR="00000000">
        <w:trPr>
          <w:divId w:val="175387555"/>
          <w:tblCellSpacing w:w="15" w:type="dxa"/>
        </w:trPr>
        <w:tc>
          <w:tcPr>
            <w:tcW w:w="0" w:type="auto"/>
            <w:vAlign w:val="center"/>
            <w:hideMark/>
          </w:tcPr>
          <w:p w:rsidR="00000000" w:rsidRDefault="00000000">
            <w:r>
              <w:t>imr</w:t>
            </w:r>
          </w:p>
        </w:tc>
        <w:tc>
          <w:tcPr>
            <w:tcW w:w="0" w:type="auto"/>
            <w:vAlign w:val="center"/>
            <w:hideMark/>
          </w:tcPr>
          <w:p w:rsidR="00000000" w:rsidRDefault="00000000">
            <w:r>
              <w:t>String</w:t>
            </w:r>
          </w:p>
        </w:tc>
        <w:tc>
          <w:tcPr>
            <w:tcW w:w="0" w:type="auto"/>
            <w:vAlign w:val="center"/>
            <w:hideMark/>
          </w:tcPr>
          <w:p w:rsidR="00000000" w:rsidRDefault="00000000">
            <w:r>
              <w:t>Initial margin requirement</w:t>
            </w:r>
          </w:p>
        </w:tc>
      </w:tr>
      <w:tr w:rsidR="00000000">
        <w:trPr>
          <w:divId w:val="175387555"/>
          <w:tblCellSpacing w:w="15" w:type="dxa"/>
        </w:trPr>
        <w:tc>
          <w:tcPr>
            <w:tcW w:w="0" w:type="auto"/>
            <w:vAlign w:val="center"/>
            <w:hideMark/>
          </w:tcPr>
          <w:p w:rsidR="00000000" w:rsidRDefault="00000000">
            <w:r>
              <w:t>mmr</w:t>
            </w:r>
          </w:p>
        </w:tc>
        <w:tc>
          <w:tcPr>
            <w:tcW w:w="0" w:type="auto"/>
            <w:vAlign w:val="center"/>
            <w:hideMark/>
          </w:tcPr>
          <w:p w:rsidR="00000000" w:rsidRDefault="00000000">
            <w:r>
              <w:t>String</w:t>
            </w:r>
          </w:p>
        </w:tc>
        <w:tc>
          <w:tcPr>
            <w:tcW w:w="0" w:type="auto"/>
            <w:vAlign w:val="center"/>
            <w:hideMark/>
          </w:tcPr>
          <w:p w:rsidR="00000000" w:rsidRDefault="00000000">
            <w:r>
              <w:t>Maintenance margin requirement</w:t>
            </w:r>
          </w:p>
        </w:tc>
      </w:tr>
      <w:tr w:rsidR="00000000">
        <w:trPr>
          <w:divId w:val="175387555"/>
          <w:tblCellSpacing w:w="15" w:type="dxa"/>
        </w:trPr>
        <w:tc>
          <w:tcPr>
            <w:tcW w:w="0" w:type="auto"/>
            <w:vAlign w:val="center"/>
            <w:hideMark/>
          </w:tcPr>
          <w:p w:rsidR="00000000" w:rsidRDefault="00000000">
            <w:r>
              <w:t>upl</w:t>
            </w:r>
          </w:p>
        </w:tc>
        <w:tc>
          <w:tcPr>
            <w:tcW w:w="0" w:type="auto"/>
            <w:vAlign w:val="center"/>
            <w:hideMark/>
          </w:tcPr>
          <w:p w:rsidR="00000000" w:rsidRDefault="00000000">
            <w:r>
              <w:t>String</w:t>
            </w:r>
          </w:p>
        </w:tc>
        <w:tc>
          <w:tcPr>
            <w:tcW w:w="0" w:type="auto"/>
            <w:vAlign w:val="center"/>
            <w:hideMark/>
          </w:tcPr>
          <w:p w:rsidR="00000000" w:rsidRDefault="00000000">
            <w:r>
              <w:t>Unrealized profit and loss</w:t>
            </w:r>
          </w:p>
        </w:tc>
      </w:tr>
      <w:tr w:rsidR="00000000">
        <w:trPr>
          <w:divId w:val="175387555"/>
          <w:tblCellSpacing w:w="15" w:type="dxa"/>
        </w:trPr>
        <w:tc>
          <w:tcPr>
            <w:tcW w:w="0" w:type="auto"/>
            <w:vAlign w:val="center"/>
            <w:hideMark/>
          </w:tcPr>
          <w:p w:rsidR="00000000" w:rsidRDefault="00000000">
            <w:r>
              <w:t>uplRatio</w:t>
            </w:r>
          </w:p>
        </w:tc>
        <w:tc>
          <w:tcPr>
            <w:tcW w:w="0" w:type="auto"/>
            <w:vAlign w:val="center"/>
            <w:hideMark/>
          </w:tcPr>
          <w:p w:rsidR="00000000" w:rsidRDefault="00000000">
            <w:r>
              <w:t>String</w:t>
            </w:r>
          </w:p>
        </w:tc>
        <w:tc>
          <w:tcPr>
            <w:tcW w:w="0" w:type="auto"/>
            <w:vAlign w:val="center"/>
            <w:hideMark/>
          </w:tcPr>
          <w:p w:rsidR="00000000" w:rsidRDefault="00000000">
            <w:r>
              <w:t>Unrealized profit and loss ratio</w:t>
            </w:r>
          </w:p>
        </w:tc>
      </w:tr>
      <w:tr w:rsidR="00000000">
        <w:trPr>
          <w:divId w:val="175387555"/>
          <w:tblCellSpacing w:w="15" w:type="dxa"/>
        </w:trPr>
        <w:tc>
          <w:tcPr>
            <w:tcW w:w="0" w:type="auto"/>
            <w:vAlign w:val="center"/>
            <w:hideMark/>
          </w:tcPr>
          <w:p w:rsidR="00000000" w:rsidRDefault="00000000">
            <w:r>
              <w:t>last</w:t>
            </w:r>
          </w:p>
        </w:tc>
        <w:tc>
          <w:tcPr>
            <w:tcW w:w="0" w:type="auto"/>
            <w:vAlign w:val="center"/>
            <w:hideMark/>
          </w:tcPr>
          <w:p w:rsidR="00000000" w:rsidRDefault="00000000">
            <w:r>
              <w:t>String</w:t>
            </w:r>
          </w:p>
        </w:tc>
        <w:tc>
          <w:tcPr>
            <w:tcW w:w="0" w:type="auto"/>
            <w:vAlign w:val="center"/>
            <w:hideMark/>
          </w:tcPr>
          <w:p w:rsidR="00000000" w:rsidRDefault="00000000">
            <w:r>
              <w:t>Latest traded price</w:t>
            </w:r>
          </w:p>
        </w:tc>
      </w:tr>
      <w:tr w:rsidR="00000000">
        <w:trPr>
          <w:divId w:val="175387555"/>
          <w:tblCellSpacing w:w="15" w:type="dxa"/>
        </w:trPr>
        <w:tc>
          <w:tcPr>
            <w:tcW w:w="0" w:type="auto"/>
            <w:vAlign w:val="center"/>
            <w:hideMark/>
          </w:tcPr>
          <w:p w:rsidR="00000000" w:rsidRDefault="00000000">
            <w:r>
              <w:t>notionalUsd</w:t>
            </w:r>
          </w:p>
        </w:tc>
        <w:tc>
          <w:tcPr>
            <w:tcW w:w="0" w:type="auto"/>
            <w:vAlign w:val="center"/>
            <w:hideMark/>
          </w:tcPr>
          <w:p w:rsidR="00000000" w:rsidRDefault="00000000">
            <w:r>
              <w:t>String</w:t>
            </w:r>
          </w:p>
        </w:tc>
        <w:tc>
          <w:tcPr>
            <w:tcW w:w="0" w:type="auto"/>
            <w:vAlign w:val="center"/>
            <w:hideMark/>
          </w:tcPr>
          <w:p w:rsidR="00000000" w:rsidRDefault="00000000">
            <w:r>
              <w:t xml:space="preserve">Notional value of positions in </w:t>
            </w:r>
            <w:r>
              <w:rPr>
                <w:rStyle w:val="HTML"/>
              </w:rPr>
              <w:t>USD</w:t>
            </w:r>
          </w:p>
        </w:tc>
      </w:tr>
      <w:tr w:rsidR="00000000">
        <w:trPr>
          <w:divId w:val="175387555"/>
          <w:tblCellSpacing w:w="15" w:type="dxa"/>
        </w:trPr>
        <w:tc>
          <w:tcPr>
            <w:tcW w:w="0" w:type="auto"/>
            <w:vAlign w:val="center"/>
            <w:hideMark/>
          </w:tcPr>
          <w:p w:rsidR="00000000" w:rsidRDefault="00000000">
            <w:r>
              <w:t>adl</w:t>
            </w:r>
          </w:p>
        </w:tc>
        <w:tc>
          <w:tcPr>
            <w:tcW w:w="0" w:type="auto"/>
            <w:vAlign w:val="center"/>
            <w:hideMark/>
          </w:tcPr>
          <w:p w:rsidR="00000000" w:rsidRDefault="00000000">
            <w:r>
              <w:t>String</w:t>
            </w:r>
          </w:p>
        </w:tc>
        <w:tc>
          <w:tcPr>
            <w:tcW w:w="0" w:type="auto"/>
            <w:vAlign w:val="center"/>
            <w:hideMark/>
          </w:tcPr>
          <w:p w:rsidR="00000000" w:rsidRDefault="00000000">
            <w:r>
              <w:t>Auto decrease line, signal area</w:t>
            </w:r>
            <w:r>
              <w:br/>
              <w:t>Divided into 5 levels, from 1 to 5, the smaller the number, the weaker the adl intensity.</w:t>
            </w:r>
          </w:p>
        </w:tc>
      </w:tr>
      <w:tr w:rsidR="00000000">
        <w:trPr>
          <w:divId w:val="175387555"/>
          <w:tblCellSpacing w:w="15" w:type="dxa"/>
        </w:trPr>
        <w:tc>
          <w:tcPr>
            <w:tcW w:w="0" w:type="auto"/>
            <w:vAlign w:val="center"/>
            <w:hideMark/>
          </w:tcPr>
          <w:p w:rsidR="00000000" w:rsidRDefault="00000000">
            <w:r>
              <w:t>markPx</w:t>
            </w:r>
          </w:p>
        </w:tc>
        <w:tc>
          <w:tcPr>
            <w:tcW w:w="0" w:type="auto"/>
            <w:vAlign w:val="center"/>
            <w:hideMark/>
          </w:tcPr>
          <w:p w:rsidR="00000000" w:rsidRDefault="00000000">
            <w:r>
              <w:t>String</w:t>
            </w:r>
          </w:p>
        </w:tc>
        <w:tc>
          <w:tcPr>
            <w:tcW w:w="0" w:type="auto"/>
            <w:vAlign w:val="center"/>
            <w:hideMark/>
          </w:tcPr>
          <w:p w:rsidR="00000000" w:rsidRDefault="00000000">
            <w:r>
              <w:t>Mark price</w:t>
            </w:r>
          </w:p>
        </w:tc>
      </w:tr>
    </w:tbl>
    <w:p w:rsidR="00000000" w:rsidRDefault="00000000">
      <w:pPr>
        <w:pStyle w:val="3"/>
        <w:divId w:val="175387555"/>
      </w:pPr>
      <w:r>
        <w:t>POST / Spot grid withdraw income</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/api/v5/tradingBot/grid/withdraw-income</w:t>
      </w:r>
    </w:p>
    <w:p w:rsidR="00000000" w:rsidRDefault="00000000">
      <w:pPr>
        <w:pStyle w:val="a5"/>
        <w:ind w:left="720" w:right="720"/>
        <w:divId w:val="1485006937"/>
      </w:pPr>
      <w:r>
        <w:t>Request Example</w:t>
      </w:r>
    </w:p>
    <w:p w:rsidR="00000000" w:rsidRDefault="00000000">
      <w:pPr>
        <w:pStyle w:val="HTML0"/>
        <w:divId w:val="1317760327"/>
        <w:rPr>
          <w:rStyle w:val="HTML"/>
        </w:rPr>
      </w:pPr>
      <w:r>
        <w:rPr>
          <w:rStyle w:val="HTML"/>
        </w:rPr>
        <w:t>POST /api/v5/tradingBot/grid/withdraw-income</w:t>
      </w:r>
    </w:p>
    <w:p w:rsidR="00000000" w:rsidRDefault="00000000">
      <w:pPr>
        <w:pStyle w:val="HTML0"/>
        <w:divId w:val="1317760327"/>
        <w:rPr>
          <w:rStyle w:val="HTML"/>
        </w:rPr>
      </w:pPr>
      <w:r>
        <w:rPr>
          <w:rStyle w:val="HTML"/>
        </w:rPr>
        <w:t>body</w:t>
      </w:r>
    </w:p>
    <w:p w:rsidR="00000000" w:rsidRDefault="00000000">
      <w:pPr>
        <w:pStyle w:val="HTML0"/>
        <w:divId w:val="1317760327"/>
        <w:rPr>
          <w:rStyle w:val="HTML"/>
        </w:rPr>
      </w:pPr>
      <w:r>
        <w:rPr>
          <w:rStyle w:val="o"/>
        </w:rPr>
        <w:t>{</w:t>
      </w:r>
    </w:p>
    <w:p w:rsidR="00000000" w:rsidRDefault="00000000">
      <w:pPr>
        <w:pStyle w:val="HTML0"/>
        <w:divId w:val="1317760327"/>
        <w:rPr>
          <w:rStyle w:val="HTML"/>
        </w:rPr>
      </w:pPr>
      <w:r>
        <w:rPr>
          <w:rStyle w:val="HTML"/>
        </w:rPr>
        <w:t xml:space="preserve">    </w:t>
      </w:r>
      <w:r>
        <w:rPr>
          <w:rStyle w:val="s2"/>
        </w:rPr>
        <w:t>"algoId"</w:t>
      </w:r>
      <w:r>
        <w:rPr>
          <w:rStyle w:val="HTML"/>
        </w:rPr>
        <w:t>:</w:t>
      </w:r>
      <w:r>
        <w:rPr>
          <w:rStyle w:val="s2"/>
        </w:rPr>
        <w:t>"448965992920907776"</w:t>
      </w:r>
    </w:p>
    <w:p w:rsidR="00000000" w:rsidRDefault="00000000">
      <w:pPr>
        <w:pStyle w:val="HTML0"/>
        <w:divId w:val="1317760327"/>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1447"/>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 ID</w:t>
            </w:r>
          </w:p>
        </w:tc>
      </w:tr>
    </w:tbl>
    <w:p w:rsidR="00000000" w:rsidRDefault="00000000">
      <w:pPr>
        <w:pStyle w:val="a5"/>
        <w:ind w:left="720" w:right="720"/>
        <w:divId w:val="846023008"/>
      </w:pPr>
      <w:r>
        <w:t>Response Example</w:t>
      </w:r>
    </w:p>
    <w:p w:rsidR="00000000" w:rsidRDefault="00000000">
      <w:pPr>
        <w:pStyle w:val="HTML0"/>
        <w:divId w:val="187377886"/>
        <w:rPr>
          <w:rStyle w:val="w"/>
        </w:rPr>
      </w:pPr>
      <w:r>
        <w:rPr>
          <w:rStyle w:val="p"/>
        </w:rPr>
        <w:t>{</w:t>
      </w:r>
    </w:p>
    <w:p w:rsidR="00000000" w:rsidRDefault="00000000">
      <w:pPr>
        <w:pStyle w:val="HTML0"/>
        <w:divId w:val="187377886"/>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187377886"/>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187377886"/>
        <w:rPr>
          <w:rStyle w:val="w"/>
        </w:rPr>
      </w:pPr>
      <w:r>
        <w:rPr>
          <w:rStyle w:val="w"/>
        </w:rPr>
        <w:t xml:space="preserve">    </w:t>
      </w:r>
      <w:r>
        <w:rPr>
          <w:rStyle w:val="nl"/>
        </w:rPr>
        <w:t>"data"</w:t>
      </w:r>
      <w:r>
        <w:rPr>
          <w:rStyle w:val="p"/>
        </w:rPr>
        <w:t>:[</w:t>
      </w:r>
    </w:p>
    <w:p w:rsidR="00000000" w:rsidRDefault="00000000">
      <w:pPr>
        <w:pStyle w:val="HTML0"/>
        <w:divId w:val="187377886"/>
        <w:rPr>
          <w:rStyle w:val="w"/>
        </w:rPr>
      </w:pPr>
      <w:r>
        <w:rPr>
          <w:rStyle w:val="w"/>
        </w:rPr>
        <w:t xml:space="preserve">        </w:t>
      </w:r>
      <w:r>
        <w:rPr>
          <w:rStyle w:val="p"/>
        </w:rPr>
        <w:t>{</w:t>
      </w:r>
    </w:p>
    <w:p w:rsidR="00000000" w:rsidRDefault="00000000">
      <w:pPr>
        <w:pStyle w:val="HTML0"/>
        <w:divId w:val="187377886"/>
        <w:rPr>
          <w:rStyle w:val="w"/>
        </w:rPr>
      </w:pPr>
      <w:r>
        <w:rPr>
          <w:rStyle w:val="w"/>
        </w:rPr>
        <w:t xml:space="preserve">            </w:t>
      </w:r>
      <w:r>
        <w:rPr>
          <w:rStyle w:val="nl"/>
        </w:rPr>
        <w:t>"algoClOrdId"</w:t>
      </w:r>
      <w:r>
        <w:rPr>
          <w:rStyle w:val="p"/>
        </w:rPr>
        <w:t>:</w:t>
      </w:r>
      <w:r>
        <w:rPr>
          <w:rStyle w:val="w"/>
        </w:rPr>
        <w:t xml:space="preserve"> </w:t>
      </w:r>
      <w:r>
        <w:rPr>
          <w:rStyle w:val="s2"/>
        </w:rPr>
        <w:t>""</w:t>
      </w:r>
      <w:r>
        <w:rPr>
          <w:rStyle w:val="p"/>
        </w:rPr>
        <w:t>,</w:t>
      </w:r>
    </w:p>
    <w:p w:rsidR="00000000" w:rsidRDefault="00000000">
      <w:pPr>
        <w:pStyle w:val="HTML0"/>
        <w:divId w:val="187377886"/>
        <w:rPr>
          <w:rStyle w:val="w"/>
        </w:rPr>
      </w:pPr>
      <w:r>
        <w:rPr>
          <w:rStyle w:val="w"/>
        </w:rPr>
        <w:t xml:space="preserve">            </w:t>
      </w:r>
      <w:r>
        <w:rPr>
          <w:rStyle w:val="nl"/>
        </w:rPr>
        <w:t>"algoId"</w:t>
      </w:r>
      <w:r>
        <w:rPr>
          <w:rStyle w:val="p"/>
        </w:rPr>
        <w:t>:</w:t>
      </w:r>
      <w:r>
        <w:rPr>
          <w:rStyle w:val="s2"/>
        </w:rPr>
        <w:t>"448965992920907776"</w:t>
      </w:r>
      <w:r>
        <w:rPr>
          <w:rStyle w:val="p"/>
        </w:rPr>
        <w:t>,</w:t>
      </w:r>
    </w:p>
    <w:p w:rsidR="00000000" w:rsidRDefault="00000000">
      <w:pPr>
        <w:pStyle w:val="HTML0"/>
        <w:divId w:val="187377886"/>
        <w:rPr>
          <w:rStyle w:val="w"/>
        </w:rPr>
      </w:pPr>
      <w:r>
        <w:rPr>
          <w:rStyle w:val="w"/>
        </w:rPr>
        <w:t xml:space="preserve">            </w:t>
      </w:r>
      <w:r>
        <w:rPr>
          <w:rStyle w:val="nl"/>
        </w:rPr>
        <w:t>"profit"</w:t>
      </w:r>
      <w:r>
        <w:rPr>
          <w:rStyle w:val="p"/>
        </w:rPr>
        <w:t>:</w:t>
      </w:r>
      <w:r>
        <w:rPr>
          <w:rStyle w:val="s2"/>
        </w:rPr>
        <w:t>"100"</w:t>
      </w:r>
    </w:p>
    <w:p w:rsidR="00000000" w:rsidRDefault="00000000">
      <w:pPr>
        <w:pStyle w:val="HTML0"/>
        <w:divId w:val="187377886"/>
        <w:rPr>
          <w:rStyle w:val="w"/>
        </w:rPr>
      </w:pPr>
      <w:r>
        <w:rPr>
          <w:rStyle w:val="w"/>
        </w:rPr>
        <w:t xml:space="preserve">        </w:t>
      </w:r>
      <w:r>
        <w:rPr>
          <w:rStyle w:val="p"/>
        </w:rPr>
        <w:t>}</w:t>
      </w:r>
    </w:p>
    <w:p w:rsidR="00000000" w:rsidRDefault="00000000">
      <w:pPr>
        <w:pStyle w:val="HTML0"/>
        <w:divId w:val="187377886"/>
        <w:rPr>
          <w:rStyle w:val="w"/>
        </w:rPr>
      </w:pPr>
      <w:r>
        <w:rPr>
          <w:rStyle w:val="w"/>
        </w:rPr>
        <w:t xml:space="preserve">    </w:t>
      </w:r>
      <w:r>
        <w:rPr>
          <w:rStyle w:val="p"/>
        </w:rPr>
        <w:t>]</w:t>
      </w:r>
    </w:p>
    <w:p w:rsidR="00000000" w:rsidRDefault="00000000">
      <w:pPr>
        <w:pStyle w:val="HTML0"/>
        <w:divId w:val="187377886"/>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283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algoClOrdId</w:t>
            </w:r>
          </w:p>
        </w:tc>
        <w:tc>
          <w:tcPr>
            <w:tcW w:w="0" w:type="auto"/>
            <w:vAlign w:val="center"/>
            <w:hideMark/>
          </w:tcPr>
          <w:p w:rsidR="00000000" w:rsidRDefault="00000000">
            <w:r>
              <w:t>String</w:t>
            </w:r>
          </w:p>
        </w:tc>
        <w:tc>
          <w:tcPr>
            <w:tcW w:w="0" w:type="auto"/>
            <w:vAlign w:val="center"/>
            <w:hideMark/>
          </w:tcPr>
          <w:p w:rsidR="00000000" w:rsidRDefault="00000000">
            <w:r>
              <w:t>Client-supplied Algo ID</w:t>
            </w:r>
          </w:p>
        </w:tc>
      </w:tr>
      <w:tr w:rsidR="00000000">
        <w:trPr>
          <w:divId w:val="175387555"/>
          <w:tblCellSpacing w:w="15" w:type="dxa"/>
        </w:trPr>
        <w:tc>
          <w:tcPr>
            <w:tcW w:w="0" w:type="auto"/>
            <w:vAlign w:val="center"/>
            <w:hideMark/>
          </w:tcPr>
          <w:p w:rsidR="00000000" w:rsidRDefault="00000000">
            <w:r>
              <w:t>profit</w:t>
            </w:r>
          </w:p>
        </w:tc>
        <w:tc>
          <w:tcPr>
            <w:tcW w:w="0" w:type="auto"/>
            <w:vAlign w:val="center"/>
            <w:hideMark/>
          </w:tcPr>
          <w:p w:rsidR="00000000" w:rsidRDefault="00000000">
            <w:r>
              <w:t>String</w:t>
            </w:r>
          </w:p>
        </w:tc>
        <w:tc>
          <w:tcPr>
            <w:tcW w:w="0" w:type="auto"/>
            <w:vAlign w:val="center"/>
            <w:hideMark/>
          </w:tcPr>
          <w:p w:rsidR="00000000" w:rsidRDefault="00000000">
            <w:r>
              <w:t>Withdraw profit</w:t>
            </w:r>
          </w:p>
        </w:tc>
      </w:tr>
    </w:tbl>
    <w:p w:rsidR="00000000" w:rsidRDefault="00000000">
      <w:pPr>
        <w:pStyle w:val="3"/>
        <w:divId w:val="175387555"/>
      </w:pPr>
      <w:r>
        <w:t>POST / Compute margin balance</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/api/v5/tradingBot/grid/compute-margin-balance</w:t>
      </w:r>
    </w:p>
    <w:p w:rsidR="00000000" w:rsidRDefault="00000000">
      <w:pPr>
        <w:pStyle w:val="a5"/>
        <w:ind w:left="720" w:right="720"/>
        <w:divId w:val="1897234273"/>
      </w:pPr>
      <w:r>
        <w:t>Request Example</w:t>
      </w:r>
    </w:p>
    <w:p w:rsidR="00000000" w:rsidRDefault="00000000">
      <w:pPr>
        <w:pStyle w:val="HTML0"/>
        <w:divId w:val="1662851946"/>
        <w:rPr>
          <w:rStyle w:val="HTML"/>
        </w:rPr>
      </w:pPr>
      <w:r>
        <w:rPr>
          <w:rStyle w:val="HTML"/>
        </w:rPr>
        <w:t>POST /api/v5/tradingBot/grid/compute-margin-balance</w:t>
      </w:r>
    </w:p>
    <w:p w:rsidR="00000000" w:rsidRDefault="00000000">
      <w:pPr>
        <w:pStyle w:val="HTML0"/>
        <w:divId w:val="1662851946"/>
        <w:rPr>
          <w:rStyle w:val="HTML"/>
        </w:rPr>
      </w:pPr>
      <w:r>
        <w:rPr>
          <w:rStyle w:val="HTML"/>
        </w:rPr>
        <w:t xml:space="preserve">body </w:t>
      </w:r>
      <w:r>
        <w:rPr>
          <w:rStyle w:val="o"/>
        </w:rPr>
        <w:t>{</w:t>
      </w:r>
    </w:p>
    <w:p w:rsidR="00000000" w:rsidRDefault="00000000">
      <w:pPr>
        <w:pStyle w:val="HTML0"/>
        <w:divId w:val="1662851946"/>
        <w:rPr>
          <w:rStyle w:val="HTML"/>
        </w:rPr>
      </w:pPr>
      <w:r>
        <w:rPr>
          <w:rStyle w:val="HTML"/>
        </w:rPr>
        <w:t xml:space="preserve">   </w:t>
      </w:r>
      <w:r>
        <w:rPr>
          <w:rStyle w:val="s2"/>
        </w:rPr>
        <w:t>"algoId"</w:t>
      </w:r>
      <w:r>
        <w:rPr>
          <w:rStyle w:val="HTML"/>
        </w:rPr>
        <w:t>:</w:t>
      </w:r>
      <w:r>
        <w:rPr>
          <w:rStyle w:val="s2"/>
        </w:rPr>
        <w:t>"123456"</w:t>
      </w:r>
      <w:r>
        <w:rPr>
          <w:rStyle w:val="HTML"/>
        </w:rPr>
        <w:t>,</w:t>
      </w:r>
    </w:p>
    <w:p w:rsidR="00000000" w:rsidRDefault="00000000">
      <w:pPr>
        <w:pStyle w:val="HTML0"/>
        <w:divId w:val="1662851946"/>
        <w:rPr>
          <w:rStyle w:val="HTML"/>
        </w:rPr>
      </w:pPr>
      <w:r>
        <w:rPr>
          <w:rStyle w:val="HTML"/>
        </w:rPr>
        <w:t xml:space="preserve">   </w:t>
      </w:r>
      <w:r>
        <w:rPr>
          <w:rStyle w:val="s2"/>
        </w:rPr>
        <w:t>"type"</w:t>
      </w:r>
      <w:r>
        <w:rPr>
          <w:rStyle w:val="HTML"/>
        </w:rPr>
        <w:t>:</w:t>
      </w:r>
      <w:r>
        <w:rPr>
          <w:rStyle w:val="s2"/>
        </w:rPr>
        <w:t>"add"</w:t>
      </w:r>
      <w:r>
        <w:rPr>
          <w:rStyle w:val="HTML"/>
        </w:rPr>
        <w:t>,</w:t>
      </w:r>
    </w:p>
    <w:p w:rsidR="00000000" w:rsidRDefault="00000000">
      <w:pPr>
        <w:pStyle w:val="HTML0"/>
        <w:divId w:val="1662851946"/>
        <w:rPr>
          <w:rStyle w:val="HTML"/>
        </w:rPr>
      </w:pPr>
      <w:r>
        <w:rPr>
          <w:rStyle w:val="HTML"/>
        </w:rPr>
        <w:t xml:space="preserve">   </w:t>
      </w:r>
      <w:r>
        <w:rPr>
          <w:rStyle w:val="s2"/>
        </w:rPr>
        <w:t>"amt"</w:t>
      </w:r>
      <w:r>
        <w:rPr>
          <w:rStyle w:val="HTML"/>
        </w:rPr>
        <w:t>:</w:t>
      </w:r>
      <w:r>
        <w:rPr>
          <w:rStyle w:val="s2"/>
        </w:rPr>
        <w:t>"10"</w:t>
      </w:r>
    </w:p>
    <w:p w:rsidR="00000000" w:rsidRDefault="00000000">
      <w:pPr>
        <w:pStyle w:val="HTML0"/>
        <w:divId w:val="1662851946"/>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34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Adjust margin balance type</w:t>
            </w:r>
            <w:r>
              <w:br/>
            </w:r>
            <w:r>
              <w:rPr>
                <w:rStyle w:val="HTML"/>
              </w:rPr>
              <w:t>add</w:t>
            </w:r>
            <w:r>
              <w:t xml:space="preserve"> </w:t>
            </w:r>
            <w:r>
              <w:rPr>
                <w:rStyle w:val="HTML"/>
              </w:rPr>
              <w:t>reduce</w:t>
            </w:r>
          </w:p>
        </w:tc>
      </w:tr>
      <w:tr w:rsidR="00000000">
        <w:trPr>
          <w:divId w:val="175387555"/>
          <w:tblCellSpacing w:w="15" w:type="dxa"/>
        </w:trPr>
        <w:tc>
          <w:tcPr>
            <w:tcW w:w="0" w:type="auto"/>
            <w:vAlign w:val="center"/>
            <w:hideMark/>
          </w:tcPr>
          <w:p w:rsidR="00000000" w:rsidRDefault="00000000">
            <w:r>
              <w:t>amt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Adjust margin balance amount</w:t>
            </w:r>
            <w:r>
              <w:br/>
              <w:t>Default is zero.</w:t>
            </w:r>
          </w:p>
        </w:tc>
      </w:tr>
    </w:tbl>
    <w:p w:rsidR="00000000" w:rsidRDefault="00000000">
      <w:pPr>
        <w:pStyle w:val="a5"/>
        <w:ind w:left="720" w:right="720"/>
        <w:divId w:val="136269787"/>
      </w:pPr>
      <w:r>
        <w:t>Response Example</w:t>
      </w:r>
    </w:p>
    <w:p w:rsidR="00000000" w:rsidRDefault="00000000">
      <w:pPr>
        <w:pStyle w:val="HTML0"/>
        <w:divId w:val="565989012"/>
        <w:rPr>
          <w:rStyle w:val="w"/>
        </w:rPr>
      </w:pPr>
      <w:r>
        <w:rPr>
          <w:rStyle w:val="p"/>
        </w:rPr>
        <w:t>{</w:t>
      </w:r>
    </w:p>
    <w:p w:rsidR="00000000" w:rsidRDefault="00000000">
      <w:pPr>
        <w:pStyle w:val="HTML0"/>
        <w:divId w:val="565989012"/>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565989012"/>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565989012"/>
        <w:rPr>
          <w:rStyle w:val="w"/>
        </w:rPr>
      </w:pPr>
      <w:r>
        <w:rPr>
          <w:rStyle w:val="w"/>
        </w:rPr>
        <w:t xml:space="preserve">        </w:t>
      </w:r>
      <w:r>
        <w:rPr>
          <w:rStyle w:val="p"/>
        </w:rPr>
        <w:t>{</w:t>
      </w:r>
    </w:p>
    <w:p w:rsidR="00000000" w:rsidRDefault="00000000">
      <w:pPr>
        <w:pStyle w:val="HTML0"/>
        <w:divId w:val="565989012"/>
        <w:rPr>
          <w:rStyle w:val="w"/>
        </w:rPr>
      </w:pPr>
      <w:r>
        <w:rPr>
          <w:rStyle w:val="w"/>
        </w:rPr>
        <w:t xml:space="preserve">            </w:t>
      </w:r>
      <w:r>
        <w:rPr>
          <w:rStyle w:val="nl"/>
        </w:rPr>
        <w:t>"lever"</w:t>
      </w:r>
      <w:r>
        <w:rPr>
          <w:rStyle w:val="p"/>
        </w:rPr>
        <w:t>:</w:t>
      </w:r>
      <w:r>
        <w:rPr>
          <w:rStyle w:val="w"/>
        </w:rPr>
        <w:t xml:space="preserve"> </w:t>
      </w:r>
      <w:r>
        <w:rPr>
          <w:rStyle w:val="s2"/>
        </w:rPr>
        <w:t>"0.3877200981166066"</w:t>
      </w:r>
      <w:r>
        <w:rPr>
          <w:rStyle w:val="p"/>
        </w:rPr>
        <w:t>,</w:t>
      </w:r>
    </w:p>
    <w:p w:rsidR="00000000" w:rsidRDefault="00000000">
      <w:pPr>
        <w:pStyle w:val="HTML0"/>
        <w:divId w:val="565989012"/>
        <w:rPr>
          <w:rStyle w:val="w"/>
        </w:rPr>
      </w:pPr>
      <w:r>
        <w:rPr>
          <w:rStyle w:val="w"/>
        </w:rPr>
        <w:t xml:space="preserve">            </w:t>
      </w:r>
      <w:r>
        <w:rPr>
          <w:rStyle w:val="nl"/>
        </w:rPr>
        <w:t>"maxAmt"</w:t>
      </w:r>
      <w:r>
        <w:rPr>
          <w:rStyle w:val="p"/>
        </w:rPr>
        <w:t>:</w:t>
      </w:r>
      <w:r>
        <w:rPr>
          <w:rStyle w:val="w"/>
        </w:rPr>
        <w:t xml:space="preserve"> </w:t>
      </w:r>
      <w:r>
        <w:rPr>
          <w:rStyle w:val="s2"/>
        </w:rPr>
        <w:t>"1.8309562403342999"</w:t>
      </w:r>
    </w:p>
    <w:p w:rsidR="00000000" w:rsidRDefault="00000000">
      <w:pPr>
        <w:pStyle w:val="HTML0"/>
        <w:divId w:val="565989012"/>
        <w:rPr>
          <w:rStyle w:val="w"/>
        </w:rPr>
      </w:pPr>
      <w:r>
        <w:rPr>
          <w:rStyle w:val="w"/>
        </w:rPr>
        <w:t xml:space="preserve">        </w:t>
      </w:r>
      <w:r>
        <w:rPr>
          <w:rStyle w:val="p"/>
        </w:rPr>
        <w:t>}</w:t>
      </w:r>
    </w:p>
    <w:p w:rsidR="00000000" w:rsidRDefault="00000000">
      <w:pPr>
        <w:pStyle w:val="HTML0"/>
        <w:divId w:val="565989012"/>
        <w:rPr>
          <w:rStyle w:val="w"/>
        </w:rPr>
      </w:pPr>
      <w:r>
        <w:rPr>
          <w:rStyle w:val="w"/>
        </w:rPr>
        <w:t xml:space="preserve">    </w:t>
      </w:r>
      <w:r>
        <w:rPr>
          <w:rStyle w:val="p"/>
        </w:rPr>
        <w:t>],</w:t>
      </w:r>
    </w:p>
    <w:p w:rsidR="00000000" w:rsidRDefault="00000000">
      <w:pPr>
        <w:pStyle w:val="HTML0"/>
        <w:divId w:val="565989012"/>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565989012"/>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523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maxAmt</w:t>
            </w:r>
          </w:p>
        </w:tc>
        <w:tc>
          <w:tcPr>
            <w:tcW w:w="0" w:type="auto"/>
            <w:vAlign w:val="center"/>
            <w:hideMark/>
          </w:tcPr>
          <w:p w:rsidR="00000000" w:rsidRDefault="00000000">
            <w:r>
              <w:t>String</w:t>
            </w:r>
          </w:p>
        </w:tc>
        <w:tc>
          <w:tcPr>
            <w:tcW w:w="0" w:type="auto"/>
            <w:vAlign w:val="center"/>
            <w:hideMark/>
          </w:tcPr>
          <w:p w:rsidR="00000000" w:rsidRDefault="00000000">
            <w:r>
              <w:t>Maximum adjustable margin balance amount</w:t>
            </w:r>
          </w:p>
        </w:tc>
      </w:tr>
      <w:tr w:rsidR="00000000">
        <w:trPr>
          <w:divId w:val="175387555"/>
          <w:tblCellSpacing w:w="15" w:type="dxa"/>
        </w:trPr>
        <w:tc>
          <w:tcPr>
            <w:tcW w:w="0" w:type="auto"/>
            <w:vAlign w:val="center"/>
            <w:hideMark/>
          </w:tcPr>
          <w:p w:rsidR="00000000" w:rsidRDefault="00000000">
            <w:r>
              <w:t>lever</w:t>
            </w:r>
          </w:p>
        </w:tc>
        <w:tc>
          <w:tcPr>
            <w:tcW w:w="0" w:type="auto"/>
            <w:vAlign w:val="center"/>
            <w:hideMark/>
          </w:tcPr>
          <w:p w:rsidR="00000000" w:rsidRDefault="00000000">
            <w:r>
              <w:t>String</w:t>
            </w:r>
          </w:p>
        </w:tc>
        <w:tc>
          <w:tcPr>
            <w:tcW w:w="0" w:type="auto"/>
            <w:vAlign w:val="center"/>
            <w:hideMark/>
          </w:tcPr>
          <w:p w:rsidR="00000000" w:rsidRDefault="00000000">
            <w:r>
              <w:t>Leverage after adjustment of margin balance</w:t>
            </w:r>
          </w:p>
        </w:tc>
      </w:tr>
    </w:tbl>
    <w:p w:rsidR="00000000" w:rsidRDefault="00000000">
      <w:pPr>
        <w:pStyle w:val="3"/>
        <w:divId w:val="175387555"/>
      </w:pPr>
      <w:r>
        <w:t>POST / Adjust margin balance</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/api/v5/tradingBot/grid/margin-balance</w:t>
      </w:r>
    </w:p>
    <w:p w:rsidR="00000000" w:rsidRDefault="00000000">
      <w:pPr>
        <w:pStyle w:val="a5"/>
        <w:ind w:left="720" w:right="720"/>
        <w:divId w:val="2026125050"/>
      </w:pPr>
      <w:r>
        <w:t>Request Example</w:t>
      </w:r>
    </w:p>
    <w:p w:rsidR="00000000" w:rsidRDefault="00000000">
      <w:pPr>
        <w:pStyle w:val="HTML0"/>
        <w:divId w:val="482114965"/>
        <w:rPr>
          <w:rStyle w:val="HTML"/>
        </w:rPr>
      </w:pPr>
      <w:r>
        <w:rPr>
          <w:rStyle w:val="HTML"/>
        </w:rPr>
        <w:t>POST /api/v5/tradingBot/grid/margin-balance</w:t>
      </w:r>
    </w:p>
    <w:p w:rsidR="00000000" w:rsidRDefault="00000000">
      <w:pPr>
        <w:pStyle w:val="HTML0"/>
        <w:divId w:val="482114965"/>
        <w:rPr>
          <w:rStyle w:val="HTML"/>
        </w:rPr>
      </w:pPr>
      <w:r>
        <w:rPr>
          <w:rStyle w:val="HTML"/>
        </w:rPr>
        <w:t xml:space="preserve">body </w:t>
      </w:r>
      <w:r>
        <w:rPr>
          <w:rStyle w:val="o"/>
        </w:rPr>
        <w:t>{</w:t>
      </w:r>
    </w:p>
    <w:p w:rsidR="00000000" w:rsidRDefault="00000000">
      <w:pPr>
        <w:pStyle w:val="HTML0"/>
        <w:divId w:val="482114965"/>
        <w:rPr>
          <w:rStyle w:val="HTML"/>
        </w:rPr>
      </w:pPr>
      <w:r>
        <w:rPr>
          <w:rStyle w:val="HTML"/>
        </w:rPr>
        <w:t xml:space="preserve">   </w:t>
      </w:r>
      <w:r>
        <w:rPr>
          <w:rStyle w:val="s2"/>
        </w:rPr>
        <w:t>"algoId"</w:t>
      </w:r>
      <w:r>
        <w:rPr>
          <w:rStyle w:val="HTML"/>
        </w:rPr>
        <w:t>:</w:t>
      </w:r>
      <w:r>
        <w:rPr>
          <w:rStyle w:val="s2"/>
        </w:rPr>
        <w:t>"123456"</w:t>
      </w:r>
      <w:r>
        <w:rPr>
          <w:rStyle w:val="HTML"/>
        </w:rPr>
        <w:t>,</w:t>
      </w:r>
    </w:p>
    <w:p w:rsidR="00000000" w:rsidRDefault="00000000">
      <w:pPr>
        <w:pStyle w:val="HTML0"/>
        <w:divId w:val="482114965"/>
        <w:rPr>
          <w:rStyle w:val="HTML"/>
        </w:rPr>
      </w:pPr>
      <w:r>
        <w:rPr>
          <w:rStyle w:val="HTML"/>
        </w:rPr>
        <w:t xml:space="preserve">   </w:t>
      </w:r>
      <w:r>
        <w:rPr>
          <w:rStyle w:val="s2"/>
        </w:rPr>
        <w:t>"type"</w:t>
      </w:r>
      <w:r>
        <w:rPr>
          <w:rStyle w:val="HTML"/>
        </w:rPr>
        <w:t>:</w:t>
      </w:r>
      <w:r>
        <w:rPr>
          <w:rStyle w:val="s2"/>
        </w:rPr>
        <w:t>"add"</w:t>
      </w:r>
      <w:r>
        <w:rPr>
          <w:rStyle w:val="HTML"/>
        </w:rPr>
        <w:t>,</w:t>
      </w:r>
    </w:p>
    <w:p w:rsidR="00000000" w:rsidRDefault="00000000">
      <w:pPr>
        <w:pStyle w:val="HTML0"/>
        <w:divId w:val="482114965"/>
        <w:rPr>
          <w:rStyle w:val="HTML"/>
        </w:rPr>
      </w:pPr>
      <w:r>
        <w:rPr>
          <w:rStyle w:val="HTML"/>
        </w:rPr>
        <w:t xml:space="preserve">   </w:t>
      </w:r>
      <w:r>
        <w:rPr>
          <w:rStyle w:val="s2"/>
        </w:rPr>
        <w:t>"amt"</w:t>
      </w:r>
      <w:r>
        <w:rPr>
          <w:rStyle w:val="HTML"/>
        </w:rPr>
        <w:t>:</w:t>
      </w:r>
      <w:r>
        <w:rPr>
          <w:rStyle w:val="s2"/>
        </w:rPr>
        <w:t>"10"</w:t>
      </w:r>
    </w:p>
    <w:p w:rsidR="00000000" w:rsidRDefault="00000000">
      <w:pPr>
        <w:pStyle w:val="HTML0"/>
        <w:divId w:val="482114965"/>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380"/>
        <w:gridCol w:w="415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Adjust margin balance type</w:t>
            </w:r>
            <w:r>
              <w:br/>
            </w:r>
            <w:r>
              <w:rPr>
                <w:rStyle w:val="HTML"/>
              </w:rPr>
              <w:t>add</w:t>
            </w:r>
            <w:r>
              <w:t xml:space="preserve"> </w:t>
            </w:r>
            <w:r>
              <w:rPr>
                <w:rStyle w:val="HTML"/>
              </w:rPr>
              <w:t>reduce</w:t>
            </w:r>
          </w:p>
        </w:tc>
      </w:tr>
      <w:tr w:rsidR="00000000">
        <w:trPr>
          <w:divId w:val="175387555"/>
          <w:tblCellSpacing w:w="15" w:type="dxa"/>
        </w:trPr>
        <w:tc>
          <w:tcPr>
            <w:tcW w:w="0" w:type="auto"/>
            <w:vAlign w:val="center"/>
            <w:hideMark/>
          </w:tcPr>
          <w:p w:rsidR="00000000" w:rsidRDefault="00000000">
            <w:r>
              <w:t>amt</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Adjust margin balance amount</w:t>
            </w:r>
            <w:r>
              <w:br/>
              <w:t xml:space="preserve">Either </w:t>
            </w:r>
            <w:r>
              <w:rPr>
                <w:rStyle w:val="HTML"/>
              </w:rPr>
              <w:t>amt</w:t>
            </w:r>
            <w:r>
              <w:t xml:space="preserve"> or </w:t>
            </w:r>
            <w:r>
              <w:rPr>
                <w:rStyle w:val="HTML"/>
              </w:rPr>
              <w:t>percent</w:t>
            </w:r>
            <w:r>
              <w:t xml:space="preserve"> is required.</w:t>
            </w:r>
          </w:p>
        </w:tc>
      </w:tr>
      <w:tr w:rsidR="00000000">
        <w:trPr>
          <w:divId w:val="175387555"/>
          <w:tblCellSpacing w:w="15" w:type="dxa"/>
        </w:trPr>
        <w:tc>
          <w:tcPr>
            <w:tcW w:w="0" w:type="auto"/>
            <w:vAlign w:val="center"/>
            <w:hideMark/>
          </w:tcPr>
          <w:p w:rsidR="00000000" w:rsidRDefault="00000000">
            <w:r>
              <w:t>percent</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Adjust margin balance percentage</w:t>
            </w:r>
          </w:p>
        </w:tc>
      </w:tr>
    </w:tbl>
    <w:p w:rsidR="00000000" w:rsidRDefault="00000000">
      <w:pPr>
        <w:pStyle w:val="a5"/>
        <w:ind w:left="720" w:right="720"/>
        <w:divId w:val="426921512"/>
      </w:pPr>
      <w:r>
        <w:t>Response Example</w:t>
      </w:r>
    </w:p>
    <w:p w:rsidR="00000000" w:rsidRDefault="00000000">
      <w:pPr>
        <w:pStyle w:val="HTML0"/>
        <w:divId w:val="1751610094"/>
        <w:rPr>
          <w:rStyle w:val="w"/>
        </w:rPr>
      </w:pPr>
      <w:r>
        <w:rPr>
          <w:rStyle w:val="p"/>
        </w:rPr>
        <w:t>{</w:t>
      </w:r>
    </w:p>
    <w:p w:rsidR="00000000" w:rsidRDefault="00000000">
      <w:pPr>
        <w:pStyle w:val="HTML0"/>
        <w:divId w:val="1751610094"/>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751610094"/>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751610094"/>
        <w:rPr>
          <w:rStyle w:val="w"/>
        </w:rPr>
      </w:pPr>
      <w:r>
        <w:rPr>
          <w:rStyle w:val="w"/>
        </w:rPr>
        <w:t xml:space="preserve">        </w:t>
      </w:r>
      <w:r>
        <w:rPr>
          <w:rStyle w:val="p"/>
        </w:rPr>
        <w:t>{</w:t>
      </w:r>
    </w:p>
    <w:p w:rsidR="00000000" w:rsidRDefault="00000000">
      <w:pPr>
        <w:pStyle w:val="HTML0"/>
        <w:divId w:val="1751610094"/>
        <w:rPr>
          <w:rStyle w:val="w"/>
        </w:rPr>
      </w:pPr>
      <w:r>
        <w:rPr>
          <w:rStyle w:val="w"/>
        </w:rPr>
        <w:t xml:space="preserve">            </w:t>
      </w:r>
      <w:r>
        <w:rPr>
          <w:rStyle w:val="nl"/>
        </w:rPr>
        <w:t>"algoClOrdId"</w:t>
      </w:r>
      <w:r>
        <w:rPr>
          <w:rStyle w:val="p"/>
        </w:rPr>
        <w:t>:</w:t>
      </w:r>
      <w:r>
        <w:rPr>
          <w:rStyle w:val="w"/>
        </w:rPr>
        <w:t xml:space="preserve"> </w:t>
      </w:r>
      <w:r>
        <w:rPr>
          <w:rStyle w:val="s2"/>
        </w:rPr>
        <w:t>""</w:t>
      </w:r>
      <w:r>
        <w:rPr>
          <w:rStyle w:val="p"/>
        </w:rPr>
        <w:t>,</w:t>
      </w:r>
    </w:p>
    <w:p w:rsidR="00000000" w:rsidRDefault="00000000">
      <w:pPr>
        <w:pStyle w:val="HTML0"/>
        <w:divId w:val="1751610094"/>
        <w:rPr>
          <w:rStyle w:val="w"/>
        </w:rPr>
      </w:pPr>
      <w:r>
        <w:rPr>
          <w:rStyle w:val="w"/>
        </w:rPr>
        <w:t xml:space="preserve">            </w:t>
      </w:r>
      <w:r>
        <w:rPr>
          <w:rStyle w:val="nl"/>
        </w:rPr>
        <w:t>"algoId"</w:t>
      </w:r>
      <w:r>
        <w:rPr>
          <w:rStyle w:val="p"/>
        </w:rPr>
        <w:t>:</w:t>
      </w:r>
      <w:r>
        <w:rPr>
          <w:rStyle w:val="w"/>
        </w:rPr>
        <w:t xml:space="preserve"> </w:t>
      </w:r>
      <w:r>
        <w:rPr>
          <w:rStyle w:val="s2"/>
        </w:rPr>
        <w:t>"123456"</w:t>
      </w:r>
    </w:p>
    <w:p w:rsidR="00000000" w:rsidRDefault="00000000">
      <w:pPr>
        <w:pStyle w:val="HTML0"/>
        <w:divId w:val="1751610094"/>
        <w:rPr>
          <w:rStyle w:val="w"/>
        </w:rPr>
      </w:pPr>
      <w:r>
        <w:rPr>
          <w:rStyle w:val="w"/>
        </w:rPr>
        <w:t xml:space="preserve">        </w:t>
      </w:r>
      <w:r>
        <w:rPr>
          <w:rStyle w:val="p"/>
        </w:rPr>
        <w:t>}</w:t>
      </w:r>
    </w:p>
    <w:p w:rsidR="00000000" w:rsidRDefault="00000000">
      <w:pPr>
        <w:pStyle w:val="HTML0"/>
        <w:divId w:val="1751610094"/>
        <w:rPr>
          <w:rStyle w:val="w"/>
        </w:rPr>
      </w:pPr>
      <w:r>
        <w:rPr>
          <w:rStyle w:val="w"/>
        </w:rPr>
        <w:t xml:space="preserve">    </w:t>
      </w:r>
      <w:r>
        <w:rPr>
          <w:rStyle w:val="p"/>
        </w:rPr>
        <w:t>],</w:t>
      </w:r>
    </w:p>
    <w:p w:rsidR="00000000" w:rsidRDefault="00000000">
      <w:pPr>
        <w:pStyle w:val="HTML0"/>
        <w:divId w:val="1751610094"/>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751610094"/>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283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algoClOrdId</w:t>
            </w:r>
          </w:p>
        </w:tc>
        <w:tc>
          <w:tcPr>
            <w:tcW w:w="0" w:type="auto"/>
            <w:vAlign w:val="center"/>
            <w:hideMark/>
          </w:tcPr>
          <w:p w:rsidR="00000000" w:rsidRDefault="00000000">
            <w:r>
              <w:t>String</w:t>
            </w:r>
          </w:p>
        </w:tc>
        <w:tc>
          <w:tcPr>
            <w:tcW w:w="0" w:type="auto"/>
            <w:vAlign w:val="center"/>
            <w:hideMark/>
          </w:tcPr>
          <w:p w:rsidR="00000000" w:rsidRDefault="00000000">
            <w:r>
              <w:t>Client-supplied Algo ID</w:t>
            </w:r>
          </w:p>
        </w:tc>
      </w:tr>
    </w:tbl>
    <w:p w:rsidR="00000000" w:rsidRDefault="00000000">
      <w:pPr>
        <w:pStyle w:val="3"/>
        <w:divId w:val="175387555"/>
      </w:pPr>
      <w:r>
        <w:t>POST / Add investment</w:t>
      </w:r>
    </w:p>
    <w:p w:rsidR="00000000" w:rsidRDefault="00000000">
      <w:pPr>
        <w:pStyle w:val="a5"/>
        <w:divId w:val="175387555"/>
      </w:pPr>
      <w:r>
        <w:t>It is used to add investment and only applicable to contract gird.</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/api/v5/tradingBot/grid/adjust-investment</w:t>
      </w:r>
    </w:p>
    <w:p w:rsidR="00000000" w:rsidRDefault="00000000">
      <w:pPr>
        <w:pStyle w:val="a5"/>
        <w:ind w:left="720" w:right="720"/>
        <w:divId w:val="873231062"/>
      </w:pPr>
      <w:r>
        <w:t>Request Example</w:t>
      </w:r>
    </w:p>
    <w:p w:rsidR="00000000" w:rsidRDefault="00000000">
      <w:pPr>
        <w:pStyle w:val="HTML0"/>
        <w:divId w:val="345905780"/>
        <w:rPr>
          <w:rStyle w:val="HTML"/>
        </w:rPr>
      </w:pPr>
      <w:r>
        <w:rPr>
          <w:rStyle w:val="HTML"/>
        </w:rPr>
        <w:t>POST /api/v5/tradingBot/grid/adjust-investment</w:t>
      </w:r>
    </w:p>
    <w:p w:rsidR="00000000" w:rsidRDefault="00000000">
      <w:pPr>
        <w:pStyle w:val="HTML0"/>
        <w:divId w:val="345905780"/>
        <w:rPr>
          <w:rStyle w:val="HTML"/>
        </w:rPr>
      </w:pPr>
      <w:r>
        <w:rPr>
          <w:rStyle w:val="HTML"/>
        </w:rPr>
        <w:t>body</w:t>
      </w:r>
    </w:p>
    <w:p w:rsidR="00000000" w:rsidRDefault="00000000">
      <w:pPr>
        <w:pStyle w:val="HTML0"/>
        <w:divId w:val="345905780"/>
        <w:rPr>
          <w:rStyle w:val="HTML"/>
        </w:rPr>
      </w:pPr>
      <w:r>
        <w:rPr>
          <w:rStyle w:val="o"/>
        </w:rPr>
        <w:t>{</w:t>
      </w:r>
    </w:p>
    <w:p w:rsidR="00000000" w:rsidRDefault="00000000">
      <w:pPr>
        <w:pStyle w:val="HTML0"/>
        <w:divId w:val="345905780"/>
        <w:rPr>
          <w:rStyle w:val="HTML"/>
        </w:rPr>
      </w:pPr>
      <w:r>
        <w:rPr>
          <w:rStyle w:val="HTML"/>
        </w:rPr>
        <w:t xml:space="preserve">    </w:t>
      </w:r>
      <w:r>
        <w:rPr>
          <w:rStyle w:val="s2"/>
        </w:rPr>
        <w:t>"algoId"</w:t>
      </w:r>
      <w:r>
        <w:rPr>
          <w:rStyle w:val="HTML"/>
        </w:rPr>
        <w:t>:</w:t>
      </w:r>
      <w:r>
        <w:rPr>
          <w:rStyle w:val="s2"/>
        </w:rPr>
        <w:t>"448965992920907776"</w:t>
      </w:r>
      <w:r>
        <w:rPr>
          <w:rStyle w:val="HTML"/>
        </w:rPr>
        <w:t>,</w:t>
      </w:r>
    </w:p>
    <w:p w:rsidR="00000000" w:rsidRDefault="00000000">
      <w:pPr>
        <w:pStyle w:val="HTML0"/>
        <w:divId w:val="345905780"/>
        <w:rPr>
          <w:rStyle w:val="HTML"/>
        </w:rPr>
      </w:pPr>
      <w:r>
        <w:rPr>
          <w:rStyle w:val="HTML"/>
        </w:rPr>
        <w:t xml:space="preserve">    </w:t>
      </w:r>
      <w:r>
        <w:rPr>
          <w:rStyle w:val="s2"/>
        </w:rPr>
        <w:t>"amt"</w:t>
      </w:r>
      <w:r>
        <w:rPr>
          <w:rStyle w:val="HTML"/>
        </w:rPr>
        <w:t>:</w:t>
      </w:r>
      <w:r>
        <w:rPr>
          <w:rStyle w:val="s2"/>
        </w:rPr>
        <w:t>"12"</w:t>
      </w:r>
    </w:p>
    <w:p w:rsidR="00000000" w:rsidRDefault="00000000">
      <w:pPr>
        <w:pStyle w:val="HTML0"/>
        <w:divId w:val="345905780"/>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379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amt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The amount is going to be added</w:t>
            </w:r>
          </w:p>
        </w:tc>
      </w:tr>
    </w:tbl>
    <w:p w:rsidR="00000000" w:rsidRDefault="00000000">
      <w:pPr>
        <w:pStyle w:val="a5"/>
        <w:ind w:left="720" w:right="720"/>
        <w:divId w:val="245043400"/>
      </w:pPr>
      <w:r>
        <w:t>Response Example</w:t>
      </w:r>
    </w:p>
    <w:p w:rsidR="00000000" w:rsidRDefault="00000000">
      <w:pPr>
        <w:pStyle w:val="HTML0"/>
        <w:divId w:val="1425105575"/>
        <w:rPr>
          <w:rStyle w:val="w"/>
        </w:rPr>
      </w:pPr>
      <w:r>
        <w:rPr>
          <w:rStyle w:val="p"/>
        </w:rPr>
        <w:t>{</w:t>
      </w:r>
    </w:p>
    <w:p w:rsidR="00000000" w:rsidRDefault="00000000">
      <w:pPr>
        <w:pStyle w:val="HTML0"/>
        <w:divId w:val="1425105575"/>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425105575"/>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425105575"/>
        <w:rPr>
          <w:rStyle w:val="w"/>
        </w:rPr>
      </w:pPr>
      <w:r>
        <w:rPr>
          <w:rStyle w:val="w"/>
        </w:rPr>
        <w:t xml:space="preserve">        </w:t>
      </w:r>
      <w:r>
        <w:rPr>
          <w:rStyle w:val="p"/>
        </w:rPr>
        <w:t>{</w:t>
      </w:r>
    </w:p>
    <w:p w:rsidR="00000000" w:rsidRDefault="00000000">
      <w:pPr>
        <w:pStyle w:val="HTML0"/>
        <w:divId w:val="1425105575"/>
        <w:rPr>
          <w:rStyle w:val="w"/>
        </w:rPr>
      </w:pPr>
      <w:r>
        <w:rPr>
          <w:rStyle w:val="w"/>
        </w:rPr>
        <w:t xml:space="preserve">            </w:t>
      </w:r>
      <w:r>
        <w:rPr>
          <w:rStyle w:val="nl"/>
        </w:rPr>
        <w:t>"algoId"</w:t>
      </w:r>
      <w:r>
        <w:rPr>
          <w:rStyle w:val="p"/>
        </w:rPr>
        <w:t>:</w:t>
      </w:r>
      <w:r>
        <w:rPr>
          <w:rStyle w:val="w"/>
        </w:rPr>
        <w:t xml:space="preserve"> </w:t>
      </w:r>
      <w:r>
        <w:rPr>
          <w:rStyle w:val="s2"/>
        </w:rPr>
        <w:t>"448965992920907776"</w:t>
      </w:r>
    </w:p>
    <w:p w:rsidR="00000000" w:rsidRDefault="00000000">
      <w:pPr>
        <w:pStyle w:val="HTML0"/>
        <w:divId w:val="1425105575"/>
        <w:rPr>
          <w:rStyle w:val="w"/>
        </w:rPr>
      </w:pPr>
      <w:r>
        <w:rPr>
          <w:rStyle w:val="w"/>
        </w:rPr>
        <w:t xml:space="preserve">        </w:t>
      </w:r>
      <w:r>
        <w:rPr>
          <w:rStyle w:val="p"/>
        </w:rPr>
        <w:t>}</w:t>
      </w:r>
    </w:p>
    <w:p w:rsidR="00000000" w:rsidRDefault="00000000">
      <w:pPr>
        <w:pStyle w:val="HTML0"/>
        <w:divId w:val="1425105575"/>
        <w:rPr>
          <w:rStyle w:val="w"/>
        </w:rPr>
      </w:pPr>
      <w:r>
        <w:rPr>
          <w:rStyle w:val="w"/>
        </w:rPr>
        <w:t xml:space="preserve">    </w:t>
      </w:r>
      <w:r>
        <w:rPr>
          <w:rStyle w:val="p"/>
        </w:rPr>
        <w:t>],</w:t>
      </w:r>
    </w:p>
    <w:p w:rsidR="00000000" w:rsidRDefault="00000000">
      <w:pPr>
        <w:pStyle w:val="HTML0"/>
        <w:divId w:val="1425105575"/>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425105575"/>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447"/>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Algo ID</w:t>
            </w:r>
          </w:p>
        </w:tc>
      </w:tr>
    </w:tbl>
    <w:p w:rsidR="00000000" w:rsidRDefault="00000000">
      <w:pPr>
        <w:pStyle w:val="3"/>
        <w:divId w:val="175387555"/>
      </w:pPr>
      <w:r>
        <w:t>GET / Grid AI parameter (public)</w:t>
      </w:r>
    </w:p>
    <w:p w:rsidR="00000000" w:rsidRDefault="00000000">
      <w:pPr>
        <w:pStyle w:val="a5"/>
        <w:divId w:val="175387555"/>
      </w:pPr>
      <w:r>
        <w:t>Authentication is not required for this public endpoint.</w:t>
      </w:r>
    </w:p>
    <w:p w:rsidR="00000000" w:rsidRDefault="00000000">
      <w:pPr>
        <w:pStyle w:val="4"/>
        <w:divId w:val="175387555"/>
      </w:pPr>
      <w:r>
        <w:t>Rate Limit: 20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/api/v5/tradingBot/grid/ai-param</w:t>
      </w:r>
    </w:p>
    <w:p w:rsidR="00000000" w:rsidRDefault="00000000">
      <w:pPr>
        <w:pStyle w:val="a5"/>
        <w:ind w:left="720" w:right="720"/>
        <w:divId w:val="680814302"/>
      </w:pPr>
      <w:r>
        <w:t>Request Example</w:t>
      </w:r>
    </w:p>
    <w:p w:rsidR="00000000" w:rsidRDefault="00000000">
      <w:pPr>
        <w:pStyle w:val="HTML0"/>
        <w:divId w:val="1975594698"/>
        <w:rPr>
          <w:rStyle w:val="HTML"/>
        </w:rPr>
      </w:pPr>
      <w:r>
        <w:rPr>
          <w:rStyle w:val="HTML"/>
        </w:rPr>
        <w:t>GET /api/v5/tradingBot/grid/ai-param?instId</w:t>
      </w:r>
      <w:r>
        <w:rPr>
          <w:rStyle w:val="o"/>
        </w:rPr>
        <w:t>=</w:t>
      </w:r>
      <w:r>
        <w:rPr>
          <w:rStyle w:val="HTML"/>
        </w:rPr>
        <w:t>BTC-USDT&amp;algoOrdType</w:t>
      </w:r>
      <w:r>
        <w:rPr>
          <w:rStyle w:val="o"/>
        </w:rPr>
        <w:t>=</w:t>
      </w:r>
      <w:r>
        <w:rPr>
          <w:rStyle w:val="HTML"/>
        </w:rPr>
        <w:t>grid</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1380"/>
        <w:gridCol w:w="475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algoOrdType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 order type</w:t>
            </w:r>
            <w:r>
              <w:br/>
            </w:r>
            <w:r>
              <w:rPr>
                <w:rStyle w:val="HTML"/>
              </w:rPr>
              <w:t>grid</w:t>
            </w:r>
            <w:r>
              <w:t>: Spot grid</w:t>
            </w:r>
            <w:r>
              <w:br/>
            </w:r>
            <w:r>
              <w:rPr>
                <w:rStyle w:val="HTML"/>
              </w:rPr>
              <w:t>contract_grid</w:t>
            </w:r>
            <w:r>
              <w:t>: Contract grid</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Instrument ID, e.g. </w:t>
            </w:r>
            <w:r>
              <w:rPr>
                <w:rStyle w:val="HTML"/>
              </w:rPr>
              <w:t>BTC-USDT</w:t>
            </w:r>
          </w:p>
        </w:tc>
      </w:tr>
      <w:tr w:rsidR="00000000">
        <w:trPr>
          <w:divId w:val="175387555"/>
          <w:tblCellSpacing w:w="15" w:type="dxa"/>
        </w:trPr>
        <w:tc>
          <w:tcPr>
            <w:tcW w:w="0" w:type="auto"/>
            <w:vAlign w:val="center"/>
            <w:hideMark/>
          </w:tcPr>
          <w:p w:rsidR="00000000" w:rsidRDefault="00000000">
            <w:r>
              <w:t>direction</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Contract grid type</w:t>
            </w:r>
            <w:r>
              <w:br/>
            </w:r>
            <w:r>
              <w:rPr>
                <w:rStyle w:val="HTML"/>
              </w:rPr>
              <w:t>long</w:t>
            </w:r>
            <w:r>
              <w:t>,</w:t>
            </w:r>
            <w:r>
              <w:rPr>
                <w:rStyle w:val="HTML"/>
              </w:rPr>
              <w:t>short</w:t>
            </w:r>
            <w:r>
              <w:t>,</w:t>
            </w:r>
            <w:r>
              <w:rPr>
                <w:rStyle w:val="HTML"/>
              </w:rPr>
              <w:t>neutral</w:t>
            </w:r>
            <w:r>
              <w:br/>
              <w:t xml:space="preserve">Required in the case of </w:t>
            </w:r>
            <w:r>
              <w:rPr>
                <w:rStyle w:val="HTML"/>
              </w:rPr>
              <w:t>contract_grid</w:t>
            </w:r>
          </w:p>
        </w:tc>
      </w:tr>
      <w:tr w:rsidR="00000000">
        <w:trPr>
          <w:divId w:val="175387555"/>
          <w:tblCellSpacing w:w="15" w:type="dxa"/>
        </w:trPr>
        <w:tc>
          <w:tcPr>
            <w:tcW w:w="0" w:type="auto"/>
            <w:vAlign w:val="center"/>
            <w:hideMark/>
          </w:tcPr>
          <w:p w:rsidR="00000000" w:rsidRDefault="00000000">
            <w:r>
              <w:t>duration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Back testing duration</w:t>
            </w:r>
            <w:r>
              <w:br/>
            </w:r>
            <w:r>
              <w:rPr>
                <w:rStyle w:val="HTML"/>
              </w:rPr>
              <w:t>7D</w:t>
            </w:r>
            <w:r>
              <w:t xml:space="preserve">: 7 Days, </w:t>
            </w:r>
            <w:r>
              <w:rPr>
                <w:rStyle w:val="HTML"/>
              </w:rPr>
              <w:t>30D</w:t>
            </w:r>
            <w:r>
              <w:t xml:space="preserve">: 30 Days, </w:t>
            </w:r>
            <w:r>
              <w:rPr>
                <w:rStyle w:val="HTML"/>
              </w:rPr>
              <w:t>180D</w:t>
            </w:r>
            <w:r>
              <w:t>: 180 Days</w:t>
            </w:r>
            <w:r>
              <w:br/>
              <w:t xml:space="preserve">The default is </w:t>
            </w:r>
            <w:r>
              <w:rPr>
                <w:rStyle w:val="HTML"/>
              </w:rPr>
              <w:t>7D</w:t>
            </w:r>
            <w:r>
              <w:t xml:space="preserve"> for </w:t>
            </w:r>
            <w:r>
              <w:rPr>
                <w:rStyle w:val="HTML"/>
              </w:rPr>
              <w:t>Spot grid</w:t>
            </w:r>
            <w:r>
              <w:br/>
              <w:t xml:space="preserve">Only </w:t>
            </w:r>
            <w:r>
              <w:rPr>
                <w:rStyle w:val="HTML"/>
              </w:rPr>
              <w:t>7D</w:t>
            </w:r>
            <w:r>
              <w:t xml:space="preserve"> is available for </w:t>
            </w:r>
            <w:r>
              <w:rPr>
                <w:rStyle w:val="HTML"/>
              </w:rPr>
              <w:t>Contract grid</w:t>
            </w:r>
          </w:p>
        </w:tc>
      </w:tr>
    </w:tbl>
    <w:p w:rsidR="00000000" w:rsidRDefault="00000000">
      <w:pPr>
        <w:pStyle w:val="a5"/>
        <w:ind w:left="720" w:right="720"/>
        <w:divId w:val="112478027"/>
      </w:pPr>
      <w:r>
        <w:t>Response Example</w:t>
      </w:r>
    </w:p>
    <w:p w:rsidR="00000000" w:rsidRDefault="00000000">
      <w:pPr>
        <w:pStyle w:val="HTML0"/>
        <w:divId w:val="832528028"/>
        <w:rPr>
          <w:rStyle w:val="w"/>
        </w:rPr>
      </w:pPr>
      <w:r>
        <w:rPr>
          <w:rStyle w:val="p"/>
        </w:rPr>
        <w:t>{</w:t>
      </w:r>
    </w:p>
    <w:p w:rsidR="00000000" w:rsidRDefault="00000000">
      <w:pPr>
        <w:pStyle w:val="HTML0"/>
        <w:divId w:val="832528028"/>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832528028"/>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832528028"/>
        <w:rPr>
          <w:rStyle w:val="w"/>
        </w:rPr>
      </w:pPr>
      <w:r>
        <w:rPr>
          <w:rStyle w:val="w"/>
        </w:rPr>
        <w:t xml:space="preserve">        </w:t>
      </w:r>
      <w:r>
        <w:rPr>
          <w:rStyle w:val="p"/>
        </w:rPr>
        <w:t>{</w:t>
      </w:r>
    </w:p>
    <w:p w:rsidR="00000000" w:rsidRDefault="00000000">
      <w:pPr>
        <w:pStyle w:val="HTML0"/>
        <w:divId w:val="832528028"/>
        <w:rPr>
          <w:rStyle w:val="w"/>
        </w:rPr>
      </w:pPr>
      <w:r>
        <w:rPr>
          <w:rStyle w:val="w"/>
        </w:rPr>
        <w:t xml:space="preserve">            </w:t>
      </w:r>
      <w:r>
        <w:rPr>
          <w:rStyle w:val="nl"/>
        </w:rPr>
        <w:t>"algoOrdType"</w:t>
      </w:r>
      <w:r>
        <w:rPr>
          <w:rStyle w:val="p"/>
        </w:rPr>
        <w:t>:</w:t>
      </w:r>
      <w:r>
        <w:rPr>
          <w:rStyle w:val="w"/>
        </w:rPr>
        <w:t xml:space="preserve"> </w:t>
      </w:r>
      <w:r>
        <w:rPr>
          <w:rStyle w:val="s2"/>
        </w:rPr>
        <w:t>"grid"</w:t>
      </w:r>
      <w:r>
        <w:rPr>
          <w:rStyle w:val="p"/>
        </w:rPr>
        <w:t>,</w:t>
      </w:r>
    </w:p>
    <w:p w:rsidR="00000000" w:rsidRDefault="00000000">
      <w:pPr>
        <w:pStyle w:val="HTML0"/>
        <w:divId w:val="832528028"/>
        <w:rPr>
          <w:rStyle w:val="w"/>
        </w:rPr>
      </w:pPr>
      <w:r>
        <w:rPr>
          <w:rStyle w:val="w"/>
        </w:rPr>
        <w:t xml:space="preserve">            </w:t>
      </w:r>
      <w:r>
        <w:rPr>
          <w:rStyle w:val="nl"/>
        </w:rPr>
        <w:t>"annualizedRate"</w:t>
      </w:r>
      <w:r>
        <w:rPr>
          <w:rStyle w:val="p"/>
        </w:rPr>
        <w:t>:</w:t>
      </w:r>
      <w:r>
        <w:rPr>
          <w:rStyle w:val="w"/>
        </w:rPr>
        <w:t xml:space="preserve"> </w:t>
      </w:r>
      <w:r>
        <w:rPr>
          <w:rStyle w:val="s2"/>
        </w:rPr>
        <w:t>"1.5849"</w:t>
      </w:r>
      <w:r>
        <w:rPr>
          <w:rStyle w:val="p"/>
        </w:rPr>
        <w:t>,</w:t>
      </w:r>
    </w:p>
    <w:p w:rsidR="00000000" w:rsidRDefault="00000000">
      <w:pPr>
        <w:pStyle w:val="HTML0"/>
        <w:divId w:val="832528028"/>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832528028"/>
        <w:rPr>
          <w:rStyle w:val="w"/>
        </w:rPr>
      </w:pPr>
      <w:r>
        <w:rPr>
          <w:rStyle w:val="w"/>
        </w:rPr>
        <w:t xml:space="preserve">            </w:t>
      </w:r>
      <w:r>
        <w:rPr>
          <w:rStyle w:val="nl"/>
        </w:rPr>
        <w:t>"direction"</w:t>
      </w:r>
      <w:r>
        <w:rPr>
          <w:rStyle w:val="p"/>
        </w:rPr>
        <w:t>:</w:t>
      </w:r>
      <w:r>
        <w:rPr>
          <w:rStyle w:val="w"/>
        </w:rPr>
        <w:t xml:space="preserve"> </w:t>
      </w:r>
      <w:r>
        <w:rPr>
          <w:rStyle w:val="s2"/>
        </w:rPr>
        <w:t>""</w:t>
      </w:r>
      <w:r>
        <w:rPr>
          <w:rStyle w:val="p"/>
        </w:rPr>
        <w:t>,</w:t>
      </w:r>
    </w:p>
    <w:p w:rsidR="00000000" w:rsidRDefault="00000000">
      <w:pPr>
        <w:pStyle w:val="HTML0"/>
        <w:divId w:val="832528028"/>
        <w:rPr>
          <w:rStyle w:val="w"/>
        </w:rPr>
      </w:pPr>
      <w:r>
        <w:rPr>
          <w:rStyle w:val="w"/>
        </w:rPr>
        <w:t xml:space="preserve">            </w:t>
      </w:r>
      <w:r>
        <w:rPr>
          <w:rStyle w:val="nl"/>
        </w:rPr>
        <w:t>"duration"</w:t>
      </w:r>
      <w:r>
        <w:rPr>
          <w:rStyle w:val="p"/>
        </w:rPr>
        <w:t>:</w:t>
      </w:r>
      <w:r>
        <w:rPr>
          <w:rStyle w:val="w"/>
        </w:rPr>
        <w:t xml:space="preserve"> </w:t>
      </w:r>
      <w:r>
        <w:rPr>
          <w:rStyle w:val="s2"/>
        </w:rPr>
        <w:t>"7D"</w:t>
      </w:r>
      <w:r>
        <w:rPr>
          <w:rStyle w:val="p"/>
        </w:rPr>
        <w:t>,</w:t>
      </w:r>
    </w:p>
    <w:p w:rsidR="00000000" w:rsidRDefault="00000000">
      <w:pPr>
        <w:pStyle w:val="HTML0"/>
        <w:divId w:val="832528028"/>
        <w:rPr>
          <w:rStyle w:val="w"/>
        </w:rPr>
      </w:pPr>
      <w:r>
        <w:rPr>
          <w:rStyle w:val="w"/>
        </w:rPr>
        <w:t xml:space="preserve">            </w:t>
      </w:r>
      <w:r>
        <w:rPr>
          <w:rStyle w:val="nl"/>
        </w:rPr>
        <w:t>"gridNum"</w:t>
      </w:r>
      <w:r>
        <w:rPr>
          <w:rStyle w:val="p"/>
        </w:rPr>
        <w:t>:</w:t>
      </w:r>
      <w:r>
        <w:rPr>
          <w:rStyle w:val="w"/>
        </w:rPr>
        <w:t xml:space="preserve"> </w:t>
      </w:r>
      <w:r>
        <w:rPr>
          <w:rStyle w:val="s2"/>
        </w:rPr>
        <w:t>"5"</w:t>
      </w:r>
      <w:r>
        <w:rPr>
          <w:rStyle w:val="p"/>
        </w:rPr>
        <w:t>,</w:t>
      </w:r>
    </w:p>
    <w:p w:rsidR="00000000" w:rsidRDefault="00000000">
      <w:pPr>
        <w:pStyle w:val="HTML0"/>
        <w:divId w:val="832528028"/>
        <w:rPr>
          <w:rStyle w:val="w"/>
        </w:rPr>
      </w:pPr>
      <w:r>
        <w:rPr>
          <w:rStyle w:val="w"/>
        </w:rPr>
        <w:t xml:space="preserve">            </w:t>
      </w:r>
      <w:r>
        <w:rPr>
          <w:rStyle w:val="nl"/>
        </w:rPr>
        <w:t>"instId"</w:t>
      </w:r>
      <w:r>
        <w:rPr>
          <w:rStyle w:val="p"/>
        </w:rPr>
        <w:t>:</w:t>
      </w:r>
      <w:r>
        <w:rPr>
          <w:rStyle w:val="w"/>
        </w:rPr>
        <w:t xml:space="preserve"> </w:t>
      </w:r>
      <w:r>
        <w:rPr>
          <w:rStyle w:val="s2"/>
        </w:rPr>
        <w:t>"BTC-USDT"</w:t>
      </w:r>
      <w:r>
        <w:rPr>
          <w:rStyle w:val="p"/>
        </w:rPr>
        <w:t>,</w:t>
      </w:r>
    </w:p>
    <w:p w:rsidR="00000000" w:rsidRDefault="00000000">
      <w:pPr>
        <w:pStyle w:val="HTML0"/>
        <w:divId w:val="832528028"/>
        <w:rPr>
          <w:rStyle w:val="w"/>
        </w:rPr>
      </w:pPr>
      <w:r>
        <w:rPr>
          <w:rStyle w:val="w"/>
        </w:rPr>
        <w:t xml:space="preserve">            </w:t>
      </w:r>
      <w:r>
        <w:rPr>
          <w:rStyle w:val="nl"/>
        </w:rPr>
        <w:t>"lever"</w:t>
      </w:r>
      <w:r>
        <w:rPr>
          <w:rStyle w:val="p"/>
        </w:rPr>
        <w:t>:</w:t>
      </w:r>
      <w:r>
        <w:rPr>
          <w:rStyle w:val="w"/>
        </w:rPr>
        <w:t xml:space="preserve"> </w:t>
      </w:r>
      <w:r>
        <w:rPr>
          <w:rStyle w:val="s2"/>
        </w:rPr>
        <w:t>"0"</w:t>
      </w:r>
      <w:r>
        <w:rPr>
          <w:rStyle w:val="p"/>
        </w:rPr>
        <w:t>,</w:t>
      </w:r>
    </w:p>
    <w:p w:rsidR="00000000" w:rsidRDefault="00000000">
      <w:pPr>
        <w:pStyle w:val="HTML0"/>
        <w:divId w:val="832528028"/>
        <w:rPr>
          <w:rStyle w:val="w"/>
        </w:rPr>
      </w:pPr>
      <w:r>
        <w:rPr>
          <w:rStyle w:val="w"/>
        </w:rPr>
        <w:t xml:space="preserve">            </w:t>
      </w:r>
      <w:r>
        <w:rPr>
          <w:rStyle w:val="nl"/>
        </w:rPr>
        <w:t>"maxPx"</w:t>
      </w:r>
      <w:r>
        <w:rPr>
          <w:rStyle w:val="p"/>
        </w:rPr>
        <w:t>:</w:t>
      </w:r>
      <w:r>
        <w:rPr>
          <w:rStyle w:val="w"/>
        </w:rPr>
        <w:t xml:space="preserve"> </w:t>
      </w:r>
      <w:r>
        <w:rPr>
          <w:rStyle w:val="s2"/>
        </w:rPr>
        <w:t>"21373.3"</w:t>
      </w:r>
      <w:r>
        <w:rPr>
          <w:rStyle w:val="p"/>
        </w:rPr>
        <w:t>,</w:t>
      </w:r>
    </w:p>
    <w:p w:rsidR="00000000" w:rsidRDefault="00000000">
      <w:pPr>
        <w:pStyle w:val="HTML0"/>
        <w:divId w:val="832528028"/>
        <w:rPr>
          <w:rStyle w:val="w"/>
        </w:rPr>
      </w:pPr>
      <w:r>
        <w:rPr>
          <w:rStyle w:val="w"/>
        </w:rPr>
        <w:t xml:space="preserve">            </w:t>
      </w:r>
      <w:r>
        <w:rPr>
          <w:rStyle w:val="nl"/>
        </w:rPr>
        <w:t>"minInvestment"</w:t>
      </w:r>
      <w:r>
        <w:rPr>
          <w:rStyle w:val="p"/>
        </w:rPr>
        <w:t>:</w:t>
      </w:r>
      <w:r>
        <w:rPr>
          <w:rStyle w:val="w"/>
        </w:rPr>
        <w:t xml:space="preserve"> </w:t>
      </w:r>
      <w:r>
        <w:rPr>
          <w:rStyle w:val="s2"/>
        </w:rPr>
        <w:t>"0.89557758"</w:t>
      </w:r>
      <w:r>
        <w:rPr>
          <w:rStyle w:val="p"/>
        </w:rPr>
        <w:t>,</w:t>
      </w:r>
    </w:p>
    <w:p w:rsidR="00000000" w:rsidRDefault="00000000">
      <w:pPr>
        <w:pStyle w:val="HTML0"/>
        <w:divId w:val="832528028"/>
        <w:rPr>
          <w:rStyle w:val="w"/>
        </w:rPr>
      </w:pPr>
      <w:r>
        <w:rPr>
          <w:rStyle w:val="w"/>
        </w:rPr>
        <w:t xml:space="preserve">            </w:t>
      </w:r>
      <w:r>
        <w:rPr>
          <w:rStyle w:val="nl"/>
        </w:rPr>
        <w:t>"minPx"</w:t>
      </w:r>
      <w:r>
        <w:rPr>
          <w:rStyle w:val="p"/>
        </w:rPr>
        <w:t>:</w:t>
      </w:r>
      <w:r>
        <w:rPr>
          <w:rStyle w:val="w"/>
        </w:rPr>
        <w:t xml:space="preserve"> </w:t>
      </w:r>
      <w:r>
        <w:rPr>
          <w:rStyle w:val="s2"/>
        </w:rPr>
        <w:t>"15544.2"</w:t>
      </w:r>
      <w:r>
        <w:rPr>
          <w:rStyle w:val="p"/>
        </w:rPr>
        <w:t>,</w:t>
      </w:r>
    </w:p>
    <w:p w:rsidR="00000000" w:rsidRDefault="00000000">
      <w:pPr>
        <w:pStyle w:val="HTML0"/>
        <w:divId w:val="832528028"/>
        <w:rPr>
          <w:rStyle w:val="w"/>
        </w:rPr>
      </w:pPr>
      <w:r>
        <w:rPr>
          <w:rStyle w:val="w"/>
        </w:rPr>
        <w:t xml:space="preserve">            </w:t>
      </w:r>
      <w:r>
        <w:rPr>
          <w:rStyle w:val="nl"/>
        </w:rPr>
        <w:t>"perMaxProfitRate"</w:t>
      </w:r>
      <w:r>
        <w:rPr>
          <w:rStyle w:val="p"/>
        </w:rPr>
        <w:t>:</w:t>
      </w:r>
      <w:r>
        <w:rPr>
          <w:rStyle w:val="w"/>
        </w:rPr>
        <w:t xml:space="preserve"> </w:t>
      </w:r>
      <w:r>
        <w:rPr>
          <w:rStyle w:val="s2"/>
        </w:rPr>
        <w:t>"0.0733865364573281"</w:t>
      </w:r>
      <w:r>
        <w:rPr>
          <w:rStyle w:val="p"/>
        </w:rPr>
        <w:t>,</w:t>
      </w:r>
    </w:p>
    <w:p w:rsidR="00000000" w:rsidRDefault="00000000">
      <w:pPr>
        <w:pStyle w:val="HTML0"/>
        <w:divId w:val="832528028"/>
        <w:rPr>
          <w:rStyle w:val="w"/>
        </w:rPr>
      </w:pPr>
      <w:r>
        <w:rPr>
          <w:rStyle w:val="w"/>
        </w:rPr>
        <w:t xml:space="preserve">            </w:t>
      </w:r>
      <w:r>
        <w:rPr>
          <w:rStyle w:val="nl"/>
        </w:rPr>
        <w:t>"perMinProfitRate"</w:t>
      </w:r>
      <w:r>
        <w:rPr>
          <w:rStyle w:val="p"/>
        </w:rPr>
        <w:t>:</w:t>
      </w:r>
      <w:r>
        <w:rPr>
          <w:rStyle w:val="w"/>
        </w:rPr>
        <w:t xml:space="preserve"> </w:t>
      </w:r>
      <w:r>
        <w:rPr>
          <w:rStyle w:val="s2"/>
        </w:rPr>
        <w:t>"0.0561101403446263"</w:t>
      </w:r>
      <w:r>
        <w:rPr>
          <w:rStyle w:val="p"/>
        </w:rPr>
        <w:t>,</w:t>
      </w:r>
    </w:p>
    <w:p w:rsidR="00000000" w:rsidRDefault="00000000">
      <w:pPr>
        <w:pStyle w:val="HTML0"/>
        <w:divId w:val="832528028"/>
        <w:rPr>
          <w:rStyle w:val="w"/>
        </w:rPr>
      </w:pPr>
      <w:r>
        <w:rPr>
          <w:rStyle w:val="w"/>
        </w:rPr>
        <w:t xml:space="preserve">            </w:t>
      </w:r>
      <w:r>
        <w:rPr>
          <w:rStyle w:val="nl"/>
        </w:rPr>
        <w:t>"runType"</w:t>
      </w:r>
      <w:r>
        <w:rPr>
          <w:rStyle w:val="p"/>
        </w:rPr>
        <w:t>:</w:t>
      </w:r>
      <w:r>
        <w:rPr>
          <w:rStyle w:val="w"/>
        </w:rPr>
        <w:t xml:space="preserve"> </w:t>
      </w:r>
      <w:r>
        <w:rPr>
          <w:rStyle w:val="s2"/>
        </w:rPr>
        <w:t>"1"</w:t>
      </w:r>
    </w:p>
    <w:p w:rsidR="00000000" w:rsidRDefault="00000000">
      <w:pPr>
        <w:pStyle w:val="HTML0"/>
        <w:divId w:val="832528028"/>
        <w:rPr>
          <w:rStyle w:val="w"/>
        </w:rPr>
      </w:pPr>
      <w:r>
        <w:rPr>
          <w:rStyle w:val="w"/>
        </w:rPr>
        <w:t xml:space="preserve">        </w:t>
      </w:r>
      <w:r>
        <w:rPr>
          <w:rStyle w:val="p"/>
        </w:rPr>
        <w:t>}</w:t>
      </w:r>
    </w:p>
    <w:p w:rsidR="00000000" w:rsidRDefault="00000000">
      <w:pPr>
        <w:pStyle w:val="HTML0"/>
        <w:divId w:val="832528028"/>
        <w:rPr>
          <w:rStyle w:val="w"/>
        </w:rPr>
      </w:pPr>
      <w:r>
        <w:rPr>
          <w:rStyle w:val="w"/>
        </w:rPr>
        <w:t xml:space="preserve">    </w:t>
      </w:r>
      <w:r>
        <w:rPr>
          <w:rStyle w:val="p"/>
        </w:rPr>
        <w:t>],</w:t>
      </w:r>
    </w:p>
    <w:p w:rsidR="00000000" w:rsidRDefault="00000000">
      <w:pPr>
        <w:pStyle w:val="HTML0"/>
        <w:divId w:val="832528028"/>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832528028"/>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780"/>
        <w:gridCol w:w="487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Instrument ID, e.g. BTC-USDT-SWAP</w:t>
            </w:r>
          </w:p>
        </w:tc>
      </w:tr>
      <w:tr w:rsidR="00000000">
        <w:trPr>
          <w:divId w:val="175387555"/>
          <w:tblCellSpacing w:w="15" w:type="dxa"/>
        </w:trPr>
        <w:tc>
          <w:tcPr>
            <w:tcW w:w="0" w:type="auto"/>
            <w:vAlign w:val="center"/>
            <w:hideMark/>
          </w:tcPr>
          <w:p w:rsidR="00000000" w:rsidRDefault="00000000">
            <w:r>
              <w:t>algoOrdType</w:t>
            </w:r>
          </w:p>
        </w:tc>
        <w:tc>
          <w:tcPr>
            <w:tcW w:w="0" w:type="auto"/>
            <w:vAlign w:val="center"/>
            <w:hideMark/>
          </w:tcPr>
          <w:p w:rsidR="00000000" w:rsidRDefault="00000000">
            <w:r>
              <w:t>String</w:t>
            </w:r>
          </w:p>
        </w:tc>
        <w:tc>
          <w:tcPr>
            <w:tcW w:w="0" w:type="auto"/>
            <w:vAlign w:val="center"/>
            <w:hideMark/>
          </w:tcPr>
          <w:p w:rsidR="00000000" w:rsidRDefault="00000000">
            <w:r>
              <w:t>Algo order type</w:t>
            </w:r>
            <w:r>
              <w:br/>
            </w:r>
            <w:r>
              <w:rPr>
                <w:rStyle w:val="HTML"/>
              </w:rPr>
              <w:t>grid</w:t>
            </w:r>
            <w:r>
              <w:t>: Spot grid</w:t>
            </w:r>
            <w:r>
              <w:br/>
            </w:r>
            <w:r>
              <w:rPr>
                <w:rStyle w:val="HTML"/>
              </w:rPr>
              <w:t>contract_grid</w:t>
            </w:r>
            <w:r>
              <w:t>: Contract grid</w:t>
            </w:r>
          </w:p>
        </w:tc>
      </w:tr>
      <w:tr w:rsidR="00000000">
        <w:trPr>
          <w:divId w:val="175387555"/>
          <w:tblCellSpacing w:w="15" w:type="dxa"/>
        </w:trPr>
        <w:tc>
          <w:tcPr>
            <w:tcW w:w="0" w:type="auto"/>
            <w:vAlign w:val="center"/>
            <w:hideMark/>
          </w:tcPr>
          <w:p w:rsidR="00000000" w:rsidRDefault="00000000">
            <w:r>
              <w:t>duration</w:t>
            </w:r>
          </w:p>
        </w:tc>
        <w:tc>
          <w:tcPr>
            <w:tcW w:w="0" w:type="auto"/>
            <w:vAlign w:val="center"/>
            <w:hideMark/>
          </w:tcPr>
          <w:p w:rsidR="00000000" w:rsidRDefault="00000000">
            <w:r>
              <w:t>String</w:t>
            </w:r>
          </w:p>
        </w:tc>
        <w:tc>
          <w:tcPr>
            <w:tcW w:w="0" w:type="auto"/>
            <w:vAlign w:val="center"/>
            <w:hideMark/>
          </w:tcPr>
          <w:p w:rsidR="00000000" w:rsidRDefault="00000000">
            <w:r>
              <w:t>Back testing duration</w:t>
            </w:r>
            <w:r>
              <w:br/>
            </w:r>
            <w:r>
              <w:rPr>
                <w:rStyle w:val="HTML"/>
              </w:rPr>
              <w:t>7D</w:t>
            </w:r>
            <w:r>
              <w:t xml:space="preserve">: 7 Days, </w:t>
            </w:r>
            <w:r>
              <w:rPr>
                <w:rStyle w:val="HTML"/>
              </w:rPr>
              <w:t>30D</w:t>
            </w:r>
            <w:r>
              <w:t xml:space="preserve">: 30 Days, </w:t>
            </w:r>
            <w:r>
              <w:rPr>
                <w:rStyle w:val="HTML"/>
              </w:rPr>
              <w:t>180D</w:t>
            </w:r>
            <w:r>
              <w:t>: 180 Days</w:t>
            </w:r>
          </w:p>
        </w:tc>
      </w:tr>
      <w:tr w:rsidR="00000000">
        <w:trPr>
          <w:divId w:val="175387555"/>
          <w:tblCellSpacing w:w="15" w:type="dxa"/>
        </w:trPr>
        <w:tc>
          <w:tcPr>
            <w:tcW w:w="0" w:type="auto"/>
            <w:vAlign w:val="center"/>
            <w:hideMark/>
          </w:tcPr>
          <w:p w:rsidR="00000000" w:rsidRDefault="00000000">
            <w:r>
              <w:t>gridNum</w:t>
            </w:r>
          </w:p>
        </w:tc>
        <w:tc>
          <w:tcPr>
            <w:tcW w:w="0" w:type="auto"/>
            <w:vAlign w:val="center"/>
            <w:hideMark/>
          </w:tcPr>
          <w:p w:rsidR="00000000" w:rsidRDefault="00000000">
            <w:r>
              <w:t>String</w:t>
            </w:r>
          </w:p>
        </w:tc>
        <w:tc>
          <w:tcPr>
            <w:tcW w:w="0" w:type="auto"/>
            <w:vAlign w:val="center"/>
            <w:hideMark/>
          </w:tcPr>
          <w:p w:rsidR="00000000" w:rsidRDefault="00000000">
            <w:r>
              <w:t>Grid quantity</w:t>
            </w:r>
          </w:p>
        </w:tc>
      </w:tr>
      <w:tr w:rsidR="00000000">
        <w:trPr>
          <w:divId w:val="175387555"/>
          <w:tblCellSpacing w:w="15" w:type="dxa"/>
        </w:trPr>
        <w:tc>
          <w:tcPr>
            <w:tcW w:w="0" w:type="auto"/>
            <w:vAlign w:val="center"/>
            <w:hideMark/>
          </w:tcPr>
          <w:p w:rsidR="00000000" w:rsidRDefault="00000000">
            <w:r>
              <w:t>maxPx</w:t>
            </w:r>
          </w:p>
        </w:tc>
        <w:tc>
          <w:tcPr>
            <w:tcW w:w="0" w:type="auto"/>
            <w:vAlign w:val="center"/>
            <w:hideMark/>
          </w:tcPr>
          <w:p w:rsidR="00000000" w:rsidRDefault="00000000">
            <w:r>
              <w:t>String</w:t>
            </w:r>
          </w:p>
        </w:tc>
        <w:tc>
          <w:tcPr>
            <w:tcW w:w="0" w:type="auto"/>
            <w:vAlign w:val="center"/>
            <w:hideMark/>
          </w:tcPr>
          <w:p w:rsidR="00000000" w:rsidRDefault="00000000">
            <w:r>
              <w:t>Upper price of price range</w:t>
            </w:r>
          </w:p>
        </w:tc>
      </w:tr>
      <w:tr w:rsidR="00000000">
        <w:trPr>
          <w:divId w:val="175387555"/>
          <w:tblCellSpacing w:w="15" w:type="dxa"/>
        </w:trPr>
        <w:tc>
          <w:tcPr>
            <w:tcW w:w="0" w:type="auto"/>
            <w:vAlign w:val="center"/>
            <w:hideMark/>
          </w:tcPr>
          <w:p w:rsidR="00000000" w:rsidRDefault="00000000">
            <w:r>
              <w:t>minPx</w:t>
            </w:r>
          </w:p>
        </w:tc>
        <w:tc>
          <w:tcPr>
            <w:tcW w:w="0" w:type="auto"/>
            <w:vAlign w:val="center"/>
            <w:hideMark/>
          </w:tcPr>
          <w:p w:rsidR="00000000" w:rsidRDefault="00000000">
            <w:r>
              <w:t>String</w:t>
            </w:r>
          </w:p>
        </w:tc>
        <w:tc>
          <w:tcPr>
            <w:tcW w:w="0" w:type="auto"/>
            <w:vAlign w:val="center"/>
            <w:hideMark/>
          </w:tcPr>
          <w:p w:rsidR="00000000" w:rsidRDefault="00000000">
            <w:r>
              <w:t>Lower price of price range</w:t>
            </w:r>
          </w:p>
        </w:tc>
      </w:tr>
      <w:tr w:rsidR="00000000">
        <w:trPr>
          <w:divId w:val="175387555"/>
          <w:tblCellSpacing w:w="15" w:type="dxa"/>
        </w:trPr>
        <w:tc>
          <w:tcPr>
            <w:tcW w:w="0" w:type="auto"/>
            <w:vAlign w:val="center"/>
            <w:hideMark/>
          </w:tcPr>
          <w:p w:rsidR="00000000" w:rsidRDefault="00000000">
            <w:r>
              <w:t>perMaxProfitRate</w:t>
            </w:r>
          </w:p>
        </w:tc>
        <w:tc>
          <w:tcPr>
            <w:tcW w:w="0" w:type="auto"/>
            <w:vAlign w:val="center"/>
            <w:hideMark/>
          </w:tcPr>
          <w:p w:rsidR="00000000" w:rsidRDefault="00000000">
            <w:r>
              <w:t>String</w:t>
            </w:r>
          </w:p>
        </w:tc>
        <w:tc>
          <w:tcPr>
            <w:tcW w:w="0" w:type="auto"/>
            <w:vAlign w:val="center"/>
            <w:hideMark/>
          </w:tcPr>
          <w:p w:rsidR="00000000" w:rsidRDefault="00000000">
            <w:r>
              <w:t>Estimated maximum Profit margin per grid</w:t>
            </w:r>
          </w:p>
        </w:tc>
      </w:tr>
      <w:tr w:rsidR="00000000">
        <w:trPr>
          <w:divId w:val="175387555"/>
          <w:tblCellSpacing w:w="15" w:type="dxa"/>
        </w:trPr>
        <w:tc>
          <w:tcPr>
            <w:tcW w:w="0" w:type="auto"/>
            <w:vAlign w:val="center"/>
            <w:hideMark/>
          </w:tcPr>
          <w:p w:rsidR="00000000" w:rsidRDefault="00000000">
            <w:r>
              <w:t>perMinProfitRate</w:t>
            </w:r>
          </w:p>
        </w:tc>
        <w:tc>
          <w:tcPr>
            <w:tcW w:w="0" w:type="auto"/>
            <w:vAlign w:val="center"/>
            <w:hideMark/>
          </w:tcPr>
          <w:p w:rsidR="00000000" w:rsidRDefault="00000000">
            <w:r>
              <w:t>String</w:t>
            </w:r>
          </w:p>
        </w:tc>
        <w:tc>
          <w:tcPr>
            <w:tcW w:w="0" w:type="auto"/>
            <w:vAlign w:val="center"/>
            <w:hideMark/>
          </w:tcPr>
          <w:p w:rsidR="00000000" w:rsidRDefault="00000000">
            <w:r>
              <w:t>Estimated minimum Profit margin per grid</w:t>
            </w:r>
          </w:p>
        </w:tc>
      </w:tr>
      <w:tr w:rsidR="00000000">
        <w:trPr>
          <w:divId w:val="175387555"/>
          <w:tblCellSpacing w:w="15" w:type="dxa"/>
        </w:trPr>
        <w:tc>
          <w:tcPr>
            <w:tcW w:w="0" w:type="auto"/>
            <w:vAlign w:val="center"/>
            <w:hideMark/>
          </w:tcPr>
          <w:p w:rsidR="00000000" w:rsidRDefault="00000000">
            <w:r>
              <w:t>annualizedRate</w:t>
            </w:r>
          </w:p>
        </w:tc>
        <w:tc>
          <w:tcPr>
            <w:tcW w:w="0" w:type="auto"/>
            <w:vAlign w:val="center"/>
            <w:hideMark/>
          </w:tcPr>
          <w:p w:rsidR="00000000" w:rsidRDefault="00000000">
            <w:r>
              <w:t>String</w:t>
            </w:r>
          </w:p>
        </w:tc>
        <w:tc>
          <w:tcPr>
            <w:tcW w:w="0" w:type="auto"/>
            <w:vAlign w:val="center"/>
            <w:hideMark/>
          </w:tcPr>
          <w:p w:rsidR="00000000" w:rsidRDefault="00000000">
            <w:r>
              <w:t>Grid annualized rate</w:t>
            </w:r>
          </w:p>
        </w:tc>
      </w:tr>
      <w:tr w:rsidR="00000000">
        <w:trPr>
          <w:divId w:val="175387555"/>
          <w:tblCellSpacing w:w="15" w:type="dxa"/>
        </w:trPr>
        <w:tc>
          <w:tcPr>
            <w:tcW w:w="0" w:type="auto"/>
            <w:vAlign w:val="center"/>
            <w:hideMark/>
          </w:tcPr>
          <w:p w:rsidR="00000000" w:rsidRDefault="00000000">
            <w:r>
              <w:t>minInvestment</w:t>
            </w:r>
          </w:p>
        </w:tc>
        <w:tc>
          <w:tcPr>
            <w:tcW w:w="0" w:type="auto"/>
            <w:vAlign w:val="center"/>
            <w:hideMark/>
          </w:tcPr>
          <w:p w:rsidR="00000000" w:rsidRDefault="00000000">
            <w:r>
              <w:t>String</w:t>
            </w:r>
          </w:p>
        </w:tc>
        <w:tc>
          <w:tcPr>
            <w:tcW w:w="0" w:type="auto"/>
            <w:vAlign w:val="center"/>
            <w:hideMark/>
          </w:tcPr>
          <w:p w:rsidR="00000000" w:rsidRDefault="00000000">
            <w:r>
              <w:t>The minimum invest amount</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The invest currency</w:t>
            </w:r>
          </w:p>
        </w:tc>
      </w:tr>
      <w:tr w:rsidR="00000000">
        <w:trPr>
          <w:divId w:val="175387555"/>
          <w:tblCellSpacing w:w="15" w:type="dxa"/>
        </w:trPr>
        <w:tc>
          <w:tcPr>
            <w:tcW w:w="0" w:type="auto"/>
            <w:vAlign w:val="center"/>
            <w:hideMark/>
          </w:tcPr>
          <w:p w:rsidR="00000000" w:rsidRDefault="00000000">
            <w:r>
              <w:t>runType</w:t>
            </w:r>
          </w:p>
        </w:tc>
        <w:tc>
          <w:tcPr>
            <w:tcW w:w="0" w:type="auto"/>
            <w:vAlign w:val="center"/>
            <w:hideMark/>
          </w:tcPr>
          <w:p w:rsidR="00000000" w:rsidRDefault="00000000">
            <w:r>
              <w:t>String</w:t>
            </w:r>
          </w:p>
        </w:tc>
        <w:tc>
          <w:tcPr>
            <w:tcW w:w="0" w:type="auto"/>
            <w:vAlign w:val="center"/>
            <w:hideMark/>
          </w:tcPr>
          <w:p w:rsidR="00000000" w:rsidRDefault="00000000">
            <w:r>
              <w:t>Grid type</w:t>
            </w:r>
            <w:r>
              <w:br/>
            </w:r>
            <w:r>
              <w:rPr>
                <w:rStyle w:val="HTML"/>
              </w:rPr>
              <w:t>1</w:t>
            </w:r>
            <w:r>
              <w:t xml:space="preserve">: Arithmetic, </w:t>
            </w:r>
            <w:r>
              <w:rPr>
                <w:rStyle w:val="HTML"/>
              </w:rPr>
              <w:t>2</w:t>
            </w:r>
            <w:r>
              <w:t>: Geometric</w:t>
            </w:r>
          </w:p>
        </w:tc>
      </w:tr>
      <w:tr w:rsidR="00000000">
        <w:trPr>
          <w:divId w:val="175387555"/>
          <w:tblCellSpacing w:w="15" w:type="dxa"/>
        </w:trPr>
        <w:tc>
          <w:tcPr>
            <w:tcW w:w="0" w:type="auto"/>
            <w:vAlign w:val="center"/>
            <w:hideMark/>
          </w:tcPr>
          <w:p w:rsidR="00000000" w:rsidRDefault="00000000">
            <w:r>
              <w:t>direction</w:t>
            </w:r>
          </w:p>
        </w:tc>
        <w:tc>
          <w:tcPr>
            <w:tcW w:w="0" w:type="auto"/>
            <w:vAlign w:val="center"/>
            <w:hideMark/>
          </w:tcPr>
          <w:p w:rsidR="00000000" w:rsidRDefault="00000000">
            <w:r>
              <w:t>String</w:t>
            </w:r>
          </w:p>
        </w:tc>
        <w:tc>
          <w:tcPr>
            <w:tcW w:w="0" w:type="auto"/>
            <w:vAlign w:val="center"/>
            <w:hideMark/>
          </w:tcPr>
          <w:p w:rsidR="00000000" w:rsidRDefault="00000000">
            <w:r>
              <w:t>Contract grid type</w:t>
            </w:r>
            <w:r>
              <w:br/>
            </w:r>
            <w:r>
              <w:rPr>
                <w:rStyle w:val="HTML"/>
              </w:rPr>
              <w:t>long</w:t>
            </w:r>
            <w:r>
              <w:t>,</w:t>
            </w:r>
            <w:r>
              <w:rPr>
                <w:rStyle w:val="HTML"/>
              </w:rPr>
              <w:t>short</w:t>
            </w:r>
            <w:r>
              <w:t>,</w:t>
            </w:r>
            <w:r>
              <w:rPr>
                <w:rStyle w:val="HTML"/>
              </w:rPr>
              <w:t>neutral</w:t>
            </w:r>
            <w:r>
              <w:br/>
              <w:t>Only applicable to contract grid</w:t>
            </w:r>
          </w:p>
        </w:tc>
      </w:tr>
      <w:tr w:rsidR="00000000">
        <w:trPr>
          <w:divId w:val="175387555"/>
          <w:tblCellSpacing w:w="15" w:type="dxa"/>
        </w:trPr>
        <w:tc>
          <w:tcPr>
            <w:tcW w:w="0" w:type="auto"/>
            <w:vAlign w:val="center"/>
            <w:hideMark/>
          </w:tcPr>
          <w:p w:rsidR="00000000" w:rsidRDefault="00000000">
            <w:r>
              <w:t>lever</w:t>
            </w:r>
          </w:p>
        </w:tc>
        <w:tc>
          <w:tcPr>
            <w:tcW w:w="0" w:type="auto"/>
            <w:vAlign w:val="center"/>
            <w:hideMark/>
          </w:tcPr>
          <w:p w:rsidR="00000000" w:rsidRDefault="00000000">
            <w:r>
              <w:t>String</w:t>
            </w:r>
          </w:p>
        </w:tc>
        <w:tc>
          <w:tcPr>
            <w:tcW w:w="0" w:type="auto"/>
            <w:vAlign w:val="center"/>
            <w:hideMark/>
          </w:tcPr>
          <w:p w:rsidR="00000000" w:rsidRDefault="00000000">
            <w:r>
              <w:t>Leverage</w:t>
            </w:r>
            <w:r>
              <w:br/>
              <w:t>Only applicable to contract grid</w:t>
            </w:r>
          </w:p>
        </w:tc>
      </w:tr>
    </w:tbl>
    <w:p w:rsidR="00000000" w:rsidRDefault="00000000">
      <w:pPr>
        <w:pStyle w:val="3"/>
        <w:divId w:val="175387555"/>
      </w:pPr>
      <w:r>
        <w:t>POST / Compute min investment (public)</w:t>
      </w:r>
    </w:p>
    <w:p w:rsidR="00000000" w:rsidRDefault="00000000">
      <w:pPr>
        <w:pStyle w:val="a5"/>
        <w:divId w:val="175387555"/>
      </w:pPr>
      <w:r>
        <w:t>Authentication is not required for this public endpoint.</w:t>
      </w:r>
    </w:p>
    <w:p w:rsidR="00000000" w:rsidRDefault="00000000">
      <w:pPr>
        <w:pStyle w:val="4"/>
        <w:divId w:val="175387555"/>
      </w:pPr>
      <w:r>
        <w:t>Rate Limit: 20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POST /api/v5/tradingBot/grid/min-investment</w:t>
      </w:r>
    </w:p>
    <w:p w:rsidR="00000000" w:rsidRDefault="00000000">
      <w:pPr>
        <w:pStyle w:val="a5"/>
        <w:ind w:left="720" w:right="720"/>
        <w:divId w:val="82646629"/>
      </w:pPr>
      <w:r>
        <w:t>Request Example</w:t>
      </w:r>
    </w:p>
    <w:p w:rsidR="00000000" w:rsidRDefault="00000000">
      <w:pPr>
        <w:pStyle w:val="HTML0"/>
        <w:divId w:val="1025594047"/>
        <w:rPr>
          <w:rStyle w:val="HTML"/>
        </w:rPr>
      </w:pPr>
      <w:r>
        <w:rPr>
          <w:rStyle w:val="HTML"/>
        </w:rPr>
        <w:t>POST /api/v5/tradingBot/grid/min-investment</w:t>
      </w:r>
    </w:p>
    <w:p w:rsidR="00000000" w:rsidRDefault="00000000">
      <w:pPr>
        <w:pStyle w:val="HTML0"/>
        <w:divId w:val="1025594047"/>
        <w:rPr>
          <w:rStyle w:val="HTML"/>
        </w:rPr>
      </w:pPr>
      <w:r>
        <w:rPr>
          <w:rStyle w:val="HTML"/>
        </w:rPr>
        <w:t xml:space="preserve">body </w:t>
      </w:r>
    </w:p>
    <w:p w:rsidR="00000000" w:rsidRDefault="00000000">
      <w:pPr>
        <w:pStyle w:val="HTML0"/>
        <w:divId w:val="1025594047"/>
        <w:rPr>
          <w:rStyle w:val="HTML"/>
        </w:rPr>
      </w:pPr>
      <w:r>
        <w:rPr>
          <w:rStyle w:val="o"/>
        </w:rPr>
        <w:t>{</w:t>
      </w:r>
    </w:p>
    <w:p w:rsidR="00000000" w:rsidRDefault="00000000">
      <w:pPr>
        <w:pStyle w:val="HTML0"/>
        <w:divId w:val="1025594047"/>
        <w:rPr>
          <w:rStyle w:val="HTML"/>
        </w:rPr>
      </w:pPr>
      <w:r>
        <w:rPr>
          <w:rStyle w:val="HTML"/>
        </w:rPr>
        <w:t xml:space="preserve">    </w:t>
      </w:r>
      <w:r>
        <w:rPr>
          <w:rStyle w:val="s2"/>
        </w:rPr>
        <w:t>"instId"</w:t>
      </w:r>
      <w:r>
        <w:rPr>
          <w:rStyle w:val="HTML"/>
        </w:rPr>
        <w:t xml:space="preserve">: </w:t>
      </w:r>
      <w:r>
        <w:rPr>
          <w:rStyle w:val="s2"/>
        </w:rPr>
        <w:t>"ETH-USDT"</w:t>
      </w:r>
      <w:r>
        <w:rPr>
          <w:rStyle w:val="HTML"/>
        </w:rPr>
        <w:t>,</w:t>
      </w:r>
    </w:p>
    <w:p w:rsidR="00000000" w:rsidRDefault="00000000">
      <w:pPr>
        <w:pStyle w:val="HTML0"/>
        <w:divId w:val="1025594047"/>
        <w:rPr>
          <w:rStyle w:val="HTML"/>
        </w:rPr>
      </w:pPr>
      <w:r>
        <w:rPr>
          <w:rStyle w:val="HTML"/>
        </w:rPr>
        <w:t xml:space="preserve">    </w:t>
      </w:r>
      <w:r>
        <w:rPr>
          <w:rStyle w:val="s2"/>
        </w:rPr>
        <w:t>"algoOrdType"</w:t>
      </w:r>
      <w:r>
        <w:rPr>
          <w:rStyle w:val="HTML"/>
        </w:rPr>
        <w:t>:</w:t>
      </w:r>
      <w:r>
        <w:rPr>
          <w:rStyle w:val="s2"/>
        </w:rPr>
        <w:t>"grid"</w:t>
      </w:r>
      <w:r>
        <w:rPr>
          <w:rStyle w:val="HTML"/>
        </w:rPr>
        <w:t>,</w:t>
      </w:r>
    </w:p>
    <w:p w:rsidR="00000000" w:rsidRDefault="00000000">
      <w:pPr>
        <w:pStyle w:val="HTML0"/>
        <w:divId w:val="1025594047"/>
        <w:rPr>
          <w:rStyle w:val="HTML"/>
        </w:rPr>
      </w:pPr>
      <w:r>
        <w:rPr>
          <w:rStyle w:val="HTML"/>
        </w:rPr>
        <w:t xml:space="preserve">    </w:t>
      </w:r>
      <w:r>
        <w:rPr>
          <w:rStyle w:val="s2"/>
        </w:rPr>
        <w:t>"gridNum"</w:t>
      </w:r>
      <w:r>
        <w:rPr>
          <w:rStyle w:val="HTML"/>
        </w:rPr>
        <w:t xml:space="preserve">: </w:t>
      </w:r>
      <w:r>
        <w:rPr>
          <w:rStyle w:val="s2"/>
        </w:rPr>
        <w:t>"50"</w:t>
      </w:r>
      <w:r>
        <w:rPr>
          <w:rStyle w:val="HTML"/>
        </w:rPr>
        <w:t>,</w:t>
      </w:r>
    </w:p>
    <w:p w:rsidR="00000000" w:rsidRDefault="00000000">
      <w:pPr>
        <w:pStyle w:val="HTML0"/>
        <w:divId w:val="1025594047"/>
        <w:rPr>
          <w:rStyle w:val="HTML"/>
        </w:rPr>
      </w:pPr>
      <w:r>
        <w:rPr>
          <w:rStyle w:val="HTML"/>
        </w:rPr>
        <w:t xml:space="preserve">    </w:t>
      </w:r>
      <w:r>
        <w:rPr>
          <w:rStyle w:val="s2"/>
        </w:rPr>
        <w:t>"maxPx"</w:t>
      </w:r>
      <w:r>
        <w:rPr>
          <w:rStyle w:val="HTML"/>
        </w:rPr>
        <w:t>:</w:t>
      </w:r>
      <w:r>
        <w:rPr>
          <w:rStyle w:val="s2"/>
        </w:rPr>
        <w:t>"5000"</w:t>
      </w:r>
      <w:r>
        <w:rPr>
          <w:rStyle w:val="HTML"/>
        </w:rPr>
        <w:t>,</w:t>
      </w:r>
    </w:p>
    <w:p w:rsidR="00000000" w:rsidRDefault="00000000">
      <w:pPr>
        <w:pStyle w:val="HTML0"/>
        <w:divId w:val="1025594047"/>
        <w:rPr>
          <w:rStyle w:val="HTML"/>
        </w:rPr>
      </w:pPr>
      <w:r>
        <w:rPr>
          <w:rStyle w:val="HTML"/>
        </w:rPr>
        <w:t xml:space="preserve">    </w:t>
      </w:r>
      <w:r>
        <w:rPr>
          <w:rStyle w:val="s2"/>
        </w:rPr>
        <w:t>"minPx"</w:t>
      </w:r>
      <w:r>
        <w:rPr>
          <w:rStyle w:val="HTML"/>
        </w:rPr>
        <w:t>:</w:t>
      </w:r>
      <w:r>
        <w:rPr>
          <w:rStyle w:val="s2"/>
        </w:rPr>
        <w:t>"3000"</w:t>
      </w:r>
      <w:r>
        <w:rPr>
          <w:rStyle w:val="HTML"/>
        </w:rPr>
        <w:t>,</w:t>
      </w:r>
    </w:p>
    <w:p w:rsidR="00000000" w:rsidRDefault="00000000">
      <w:pPr>
        <w:pStyle w:val="HTML0"/>
        <w:divId w:val="1025594047"/>
        <w:rPr>
          <w:rStyle w:val="HTML"/>
        </w:rPr>
      </w:pPr>
      <w:r>
        <w:rPr>
          <w:rStyle w:val="HTML"/>
        </w:rPr>
        <w:t xml:space="preserve">    </w:t>
      </w:r>
      <w:r>
        <w:rPr>
          <w:rStyle w:val="s2"/>
        </w:rPr>
        <w:t>"runType"</w:t>
      </w:r>
      <w:r>
        <w:rPr>
          <w:rStyle w:val="HTML"/>
        </w:rPr>
        <w:t>:</w:t>
      </w:r>
      <w:r>
        <w:rPr>
          <w:rStyle w:val="s2"/>
        </w:rPr>
        <w:t>"1"</w:t>
      </w:r>
      <w:r>
        <w:rPr>
          <w:rStyle w:val="HTML"/>
        </w:rPr>
        <w:t>,</w:t>
      </w:r>
    </w:p>
    <w:p w:rsidR="00000000" w:rsidRDefault="00000000">
      <w:pPr>
        <w:pStyle w:val="HTML0"/>
        <w:divId w:val="1025594047"/>
        <w:rPr>
          <w:rStyle w:val="HTML"/>
        </w:rPr>
      </w:pPr>
      <w:r>
        <w:rPr>
          <w:rStyle w:val="HTML"/>
        </w:rPr>
        <w:t xml:space="preserve">    </w:t>
      </w:r>
      <w:r>
        <w:rPr>
          <w:rStyle w:val="s2"/>
        </w:rPr>
        <w:t>"investmentData"</w:t>
      </w:r>
      <w:r>
        <w:rPr>
          <w:rStyle w:val="HTML"/>
        </w:rPr>
        <w:t>:[</w:t>
      </w:r>
    </w:p>
    <w:p w:rsidR="00000000" w:rsidRDefault="00000000">
      <w:pPr>
        <w:pStyle w:val="HTML0"/>
        <w:divId w:val="1025594047"/>
        <w:rPr>
          <w:rStyle w:val="HTML"/>
        </w:rPr>
      </w:pPr>
      <w:r>
        <w:rPr>
          <w:rStyle w:val="HTML"/>
        </w:rPr>
        <w:t xml:space="preserve">        </w:t>
      </w:r>
      <w:r>
        <w:rPr>
          <w:rStyle w:val="o"/>
        </w:rPr>
        <w:t>{</w:t>
      </w:r>
    </w:p>
    <w:p w:rsidR="00000000" w:rsidRDefault="00000000">
      <w:pPr>
        <w:pStyle w:val="HTML0"/>
        <w:divId w:val="1025594047"/>
        <w:rPr>
          <w:rStyle w:val="HTML"/>
        </w:rPr>
      </w:pPr>
      <w:r>
        <w:rPr>
          <w:rStyle w:val="HTML"/>
        </w:rPr>
        <w:t xml:space="preserve">            </w:t>
      </w:r>
      <w:r>
        <w:rPr>
          <w:rStyle w:val="s2"/>
        </w:rPr>
        <w:t>"amt"</w:t>
      </w:r>
      <w:r>
        <w:rPr>
          <w:rStyle w:val="HTML"/>
        </w:rPr>
        <w:t>:</w:t>
      </w:r>
      <w:r>
        <w:rPr>
          <w:rStyle w:val="s2"/>
        </w:rPr>
        <w:t>"0.01"</w:t>
      </w:r>
      <w:r>
        <w:rPr>
          <w:rStyle w:val="HTML"/>
        </w:rPr>
        <w:t>,</w:t>
      </w:r>
    </w:p>
    <w:p w:rsidR="00000000" w:rsidRDefault="00000000">
      <w:pPr>
        <w:pStyle w:val="HTML0"/>
        <w:divId w:val="1025594047"/>
        <w:rPr>
          <w:rStyle w:val="HTML"/>
        </w:rPr>
      </w:pPr>
      <w:r>
        <w:rPr>
          <w:rStyle w:val="HTML"/>
        </w:rPr>
        <w:t xml:space="preserve">            </w:t>
      </w:r>
      <w:r>
        <w:rPr>
          <w:rStyle w:val="s2"/>
        </w:rPr>
        <w:t>"ccy"</w:t>
      </w:r>
      <w:r>
        <w:rPr>
          <w:rStyle w:val="HTML"/>
        </w:rPr>
        <w:t>:</w:t>
      </w:r>
      <w:r>
        <w:rPr>
          <w:rStyle w:val="s2"/>
        </w:rPr>
        <w:t>"ETH"</w:t>
      </w:r>
    </w:p>
    <w:p w:rsidR="00000000" w:rsidRDefault="00000000">
      <w:pPr>
        <w:pStyle w:val="HTML0"/>
        <w:divId w:val="1025594047"/>
        <w:rPr>
          <w:rStyle w:val="HTML"/>
        </w:rPr>
      </w:pPr>
      <w:r>
        <w:rPr>
          <w:rStyle w:val="HTML"/>
        </w:rPr>
        <w:t xml:space="preserve">        </w:t>
      </w:r>
      <w:r>
        <w:rPr>
          <w:rStyle w:val="o"/>
        </w:rPr>
        <w:t>}</w:t>
      </w:r>
      <w:r>
        <w:rPr>
          <w:rStyle w:val="HTML"/>
        </w:rPr>
        <w:t>,</w:t>
      </w:r>
    </w:p>
    <w:p w:rsidR="00000000" w:rsidRDefault="00000000">
      <w:pPr>
        <w:pStyle w:val="HTML0"/>
        <w:divId w:val="1025594047"/>
        <w:rPr>
          <w:rStyle w:val="HTML"/>
        </w:rPr>
      </w:pPr>
      <w:r>
        <w:rPr>
          <w:rStyle w:val="HTML"/>
        </w:rPr>
        <w:t xml:space="preserve">        </w:t>
      </w:r>
      <w:r>
        <w:rPr>
          <w:rStyle w:val="o"/>
        </w:rPr>
        <w:t>{</w:t>
      </w:r>
    </w:p>
    <w:p w:rsidR="00000000" w:rsidRDefault="00000000">
      <w:pPr>
        <w:pStyle w:val="HTML0"/>
        <w:divId w:val="1025594047"/>
        <w:rPr>
          <w:rStyle w:val="HTML"/>
        </w:rPr>
      </w:pPr>
      <w:r>
        <w:rPr>
          <w:rStyle w:val="HTML"/>
        </w:rPr>
        <w:t xml:space="preserve">            </w:t>
      </w:r>
      <w:r>
        <w:rPr>
          <w:rStyle w:val="s2"/>
        </w:rPr>
        <w:t>"amt"</w:t>
      </w:r>
      <w:r>
        <w:rPr>
          <w:rStyle w:val="HTML"/>
        </w:rPr>
        <w:t>:</w:t>
      </w:r>
      <w:r>
        <w:rPr>
          <w:rStyle w:val="s2"/>
        </w:rPr>
        <w:t>"100"</w:t>
      </w:r>
      <w:r>
        <w:rPr>
          <w:rStyle w:val="HTML"/>
        </w:rPr>
        <w:t>,</w:t>
      </w:r>
    </w:p>
    <w:p w:rsidR="00000000" w:rsidRDefault="00000000">
      <w:pPr>
        <w:pStyle w:val="HTML0"/>
        <w:divId w:val="1025594047"/>
        <w:rPr>
          <w:rStyle w:val="HTML"/>
        </w:rPr>
      </w:pPr>
      <w:r>
        <w:rPr>
          <w:rStyle w:val="HTML"/>
        </w:rPr>
        <w:t xml:space="preserve">            </w:t>
      </w:r>
      <w:r>
        <w:rPr>
          <w:rStyle w:val="s2"/>
        </w:rPr>
        <w:t>"ccy"</w:t>
      </w:r>
      <w:r>
        <w:rPr>
          <w:rStyle w:val="HTML"/>
        </w:rPr>
        <w:t>:</w:t>
      </w:r>
      <w:r>
        <w:rPr>
          <w:rStyle w:val="s2"/>
        </w:rPr>
        <w:t>"USDT"</w:t>
      </w:r>
    </w:p>
    <w:p w:rsidR="00000000" w:rsidRDefault="00000000">
      <w:pPr>
        <w:pStyle w:val="HTML0"/>
        <w:divId w:val="1025594047"/>
        <w:rPr>
          <w:rStyle w:val="HTML"/>
        </w:rPr>
      </w:pPr>
      <w:r>
        <w:rPr>
          <w:rStyle w:val="HTML"/>
        </w:rPr>
        <w:t xml:space="preserve">        </w:t>
      </w:r>
      <w:r>
        <w:rPr>
          <w:rStyle w:val="o"/>
        </w:rPr>
        <w:t>}</w:t>
      </w:r>
    </w:p>
    <w:p w:rsidR="00000000" w:rsidRDefault="00000000">
      <w:pPr>
        <w:pStyle w:val="HTML0"/>
        <w:divId w:val="1025594047"/>
        <w:rPr>
          <w:rStyle w:val="HTML"/>
        </w:rPr>
      </w:pPr>
      <w:r>
        <w:rPr>
          <w:rStyle w:val="HTML"/>
        </w:rPr>
        <w:t xml:space="preserve">    </w:t>
      </w:r>
      <w:r>
        <w:rPr>
          <w:rStyle w:val="o"/>
        </w:rPr>
        <w:t>]</w:t>
      </w:r>
    </w:p>
    <w:p w:rsidR="00000000" w:rsidRDefault="00000000">
      <w:pPr>
        <w:pStyle w:val="HTML0"/>
        <w:divId w:val="1025594047"/>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1219"/>
        <w:gridCol w:w="1380"/>
        <w:gridCol w:w="3832"/>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Instrument ID, e.g. </w:t>
            </w:r>
            <w:r>
              <w:rPr>
                <w:rStyle w:val="HTML"/>
              </w:rPr>
              <w:t>BTC-USDT-SWAP</w:t>
            </w:r>
          </w:p>
        </w:tc>
      </w:tr>
      <w:tr w:rsidR="00000000">
        <w:trPr>
          <w:divId w:val="175387555"/>
          <w:tblCellSpacing w:w="15" w:type="dxa"/>
        </w:trPr>
        <w:tc>
          <w:tcPr>
            <w:tcW w:w="0" w:type="auto"/>
            <w:vAlign w:val="center"/>
            <w:hideMark/>
          </w:tcPr>
          <w:p w:rsidR="00000000" w:rsidRDefault="00000000">
            <w:r>
              <w:t>algoOrdType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 order type</w:t>
            </w:r>
            <w:r>
              <w:br/>
            </w:r>
            <w:r>
              <w:rPr>
                <w:rStyle w:val="HTML"/>
              </w:rPr>
              <w:t>grid</w:t>
            </w:r>
            <w:r>
              <w:t>: Spot grid</w:t>
            </w:r>
            <w:r>
              <w:br/>
            </w:r>
            <w:r>
              <w:rPr>
                <w:rStyle w:val="HTML"/>
              </w:rPr>
              <w:t>contract_grid</w:t>
            </w:r>
            <w:r>
              <w:t>: Contract grid</w:t>
            </w:r>
          </w:p>
        </w:tc>
      </w:tr>
      <w:tr w:rsidR="00000000">
        <w:trPr>
          <w:divId w:val="175387555"/>
          <w:tblCellSpacing w:w="15" w:type="dxa"/>
        </w:trPr>
        <w:tc>
          <w:tcPr>
            <w:tcW w:w="0" w:type="auto"/>
            <w:vAlign w:val="center"/>
            <w:hideMark/>
          </w:tcPr>
          <w:p w:rsidR="00000000" w:rsidRDefault="00000000">
            <w:r>
              <w:t>maxPx</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Upper price of price range</w:t>
            </w:r>
          </w:p>
        </w:tc>
      </w:tr>
      <w:tr w:rsidR="00000000">
        <w:trPr>
          <w:divId w:val="175387555"/>
          <w:tblCellSpacing w:w="15" w:type="dxa"/>
        </w:trPr>
        <w:tc>
          <w:tcPr>
            <w:tcW w:w="0" w:type="auto"/>
            <w:vAlign w:val="center"/>
            <w:hideMark/>
          </w:tcPr>
          <w:p w:rsidR="00000000" w:rsidRDefault="00000000">
            <w:r>
              <w:t>minPx</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Lower price of price range</w:t>
            </w:r>
          </w:p>
        </w:tc>
      </w:tr>
      <w:tr w:rsidR="00000000">
        <w:trPr>
          <w:divId w:val="175387555"/>
          <w:tblCellSpacing w:w="15" w:type="dxa"/>
        </w:trPr>
        <w:tc>
          <w:tcPr>
            <w:tcW w:w="0" w:type="auto"/>
            <w:vAlign w:val="center"/>
            <w:hideMark/>
          </w:tcPr>
          <w:p w:rsidR="00000000" w:rsidRDefault="00000000">
            <w:r>
              <w:t>gridNum</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Grid quantity</w:t>
            </w:r>
          </w:p>
        </w:tc>
      </w:tr>
      <w:tr w:rsidR="00000000">
        <w:trPr>
          <w:divId w:val="175387555"/>
          <w:tblCellSpacing w:w="15" w:type="dxa"/>
        </w:trPr>
        <w:tc>
          <w:tcPr>
            <w:tcW w:w="0" w:type="auto"/>
            <w:vAlign w:val="center"/>
            <w:hideMark/>
          </w:tcPr>
          <w:p w:rsidR="00000000" w:rsidRDefault="00000000">
            <w:r>
              <w:t>runType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Grid type</w:t>
            </w:r>
            <w:r>
              <w:br/>
            </w:r>
            <w:r>
              <w:rPr>
                <w:rStyle w:val="HTML"/>
              </w:rPr>
              <w:t>1</w:t>
            </w:r>
            <w:r>
              <w:t xml:space="preserve">: Arithmetic, </w:t>
            </w:r>
            <w:r>
              <w:rPr>
                <w:rStyle w:val="HTML"/>
              </w:rPr>
              <w:t>2</w:t>
            </w:r>
            <w:r>
              <w:t>: Geometric</w:t>
            </w:r>
          </w:p>
        </w:tc>
      </w:tr>
      <w:tr w:rsidR="00000000">
        <w:trPr>
          <w:divId w:val="175387555"/>
          <w:tblCellSpacing w:w="15" w:type="dxa"/>
        </w:trPr>
        <w:tc>
          <w:tcPr>
            <w:tcW w:w="0" w:type="auto"/>
            <w:vAlign w:val="center"/>
            <w:hideMark/>
          </w:tcPr>
          <w:p w:rsidR="00000000" w:rsidRDefault="00000000">
            <w:r>
              <w:t>direction</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Contract grid type</w:t>
            </w:r>
            <w:r>
              <w:br/>
            </w:r>
            <w:r>
              <w:rPr>
                <w:rStyle w:val="HTML"/>
              </w:rPr>
              <w:t>long</w:t>
            </w:r>
            <w:r>
              <w:t>,</w:t>
            </w:r>
            <w:r>
              <w:rPr>
                <w:rStyle w:val="HTML"/>
              </w:rPr>
              <w:t>short</w:t>
            </w:r>
            <w:r>
              <w:t>,</w:t>
            </w:r>
            <w:r>
              <w:rPr>
                <w:rStyle w:val="HTML"/>
              </w:rPr>
              <w:t>neutral</w:t>
            </w:r>
            <w:r>
              <w:br/>
              <w:t xml:space="preserve">Only applicable to </w:t>
            </w:r>
            <w:r>
              <w:rPr>
                <w:rStyle w:val="HTML"/>
              </w:rPr>
              <w:t>contract grid</w:t>
            </w:r>
          </w:p>
        </w:tc>
      </w:tr>
      <w:tr w:rsidR="00000000">
        <w:trPr>
          <w:divId w:val="175387555"/>
          <w:tblCellSpacing w:w="15" w:type="dxa"/>
        </w:trPr>
        <w:tc>
          <w:tcPr>
            <w:tcW w:w="0" w:type="auto"/>
            <w:vAlign w:val="center"/>
            <w:hideMark/>
          </w:tcPr>
          <w:p w:rsidR="00000000" w:rsidRDefault="00000000">
            <w:r>
              <w:t>lever</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Leverage</w:t>
            </w:r>
            <w:r>
              <w:br/>
              <w:t xml:space="preserve">Only applicable to </w:t>
            </w:r>
            <w:r>
              <w:rPr>
                <w:rStyle w:val="HTML"/>
              </w:rPr>
              <w:t>contract grid</w:t>
            </w:r>
          </w:p>
        </w:tc>
      </w:tr>
      <w:tr w:rsidR="00000000">
        <w:trPr>
          <w:divId w:val="175387555"/>
          <w:tblCellSpacing w:w="15" w:type="dxa"/>
        </w:trPr>
        <w:tc>
          <w:tcPr>
            <w:tcW w:w="0" w:type="auto"/>
            <w:vAlign w:val="center"/>
            <w:hideMark/>
          </w:tcPr>
          <w:p w:rsidR="00000000" w:rsidRDefault="00000000">
            <w:r>
              <w:t>basePos</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Whether or not open a position when the strategy activates</w:t>
            </w:r>
            <w:r>
              <w:br/>
              <w:t xml:space="preserve">Default is </w:t>
            </w:r>
            <w:r>
              <w:rPr>
                <w:rStyle w:val="HTML"/>
              </w:rPr>
              <w:t>false</w:t>
            </w:r>
            <w:r>
              <w:br/>
              <w:t>Neutral contract grid should omit the parameter</w:t>
            </w:r>
            <w:r>
              <w:br/>
              <w:t xml:space="preserve">Only applicable to </w:t>
            </w:r>
            <w:r>
              <w:rPr>
                <w:rStyle w:val="HTML"/>
              </w:rPr>
              <w:t>contract grid</w:t>
            </w:r>
          </w:p>
        </w:tc>
      </w:tr>
      <w:tr w:rsidR="00000000">
        <w:trPr>
          <w:divId w:val="175387555"/>
          <w:tblCellSpacing w:w="15" w:type="dxa"/>
        </w:trPr>
        <w:tc>
          <w:tcPr>
            <w:tcW w:w="0" w:type="auto"/>
            <w:vAlign w:val="center"/>
            <w:hideMark/>
          </w:tcPr>
          <w:p w:rsidR="00000000" w:rsidRDefault="00000000">
            <w:r>
              <w:t>investmentType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Investment type, only applicable to </w:t>
            </w:r>
            <w:r>
              <w:rPr>
                <w:rStyle w:val="HTML"/>
              </w:rPr>
              <w:t>grid</w:t>
            </w:r>
            <w:r>
              <w:br/>
            </w:r>
            <w:r>
              <w:rPr>
                <w:rStyle w:val="HTML"/>
              </w:rPr>
              <w:t>quote</w:t>
            </w:r>
            <w:r>
              <w:br/>
            </w:r>
            <w:r>
              <w:rPr>
                <w:rStyle w:val="HTML"/>
              </w:rPr>
              <w:t>base</w:t>
            </w:r>
            <w:r>
              <w:br/>
            </w:r>
            <w:r>
              <w:rPr>
                <w:rStyle w:val="HTML"/>
              </w:rPr>
              <w:t>dual</w:t>
            </w:r>
          </w:p>
        </w:tc>
      </w:tr>
      <w:tr w:rsidR="00000000">
        <w:trPr>
          <w:divId w:val="175387555"/>
          <w:tblCellSpacing w:w="15" w:type="dxa"/>
        </w:trPr>
        <w:tc>
          <w:tcPr>
            <w:tcW w:w="0" w:type="auto"/>
            <w:vAlign w:val="center"/>
            <w:hideMark/>
          </w:tcPr>
          <w:p w:rsidR="00000000" w:rsidRDefault="00000000">
            <w:r>
              <w:t>triggerStrategy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Trigger stragety, </w:t>
            </w:r>
            <w:r>
              <w:br/>
            </w:r>
            <w:r>
              <w:rPr>
                <w:rStyle w:val="HTML"/>
              </w:rPr>
              <w:t>instant</w:t>
            </w:r>
            <w:r>
              <w:br/>
            </w:r>
            <w:r>
              <w:rPr>
                <w:rStyle w:val="HTML"/>
              </w:rPr>
              <w:t>price</w:t>
            </w:r>
            <w:r>
              <w:br/>
            </w:r>
            <w:r>
              <w:rPr>
                <w:rStyle w:val="HTML"/>
              </w:rPr>
              <w:t>rsi</w:t>
            </w:r>
          </w:p>
        </w:tc>
      </w:tr>
      <w:tr w:rsidR="00000000">
        <w:trPr>
          <w:divId w:val="175387555"/>
          <w:tblCellSpacing w:w="15" w:type="dxa"/>
        </w:trPr>
        <w:tc>
          <w:tcPr>
            <w:tcW w:w="0" w:type="auto"/>
            <w:vAlign w:val="center"/>
            <w:hideMark/>
          </w:tcPr>
          <w:p w:rsidR="00000000" w:rsidRDefault="00000000">
            <w:r>
              <w:t>investmentData</w:t>
            </w:r>
          </w:p>
        </w:tc>
        <w:tc>
          <w:tcPr>
            <w:tcW w:w="0" w:type="auto"/>
            <w:vAlign w:val="center"/>
            <w:hideMark/>
          </w:tcPr>
          <w:p w:rsidR="00000000" w:rsidRDefault="00000000">
            <w:r>
              <w:t>Array of object</w:t>
            </w:r>
          </w:p>
        </w:tc>
        <w:tc>
          <w:tcPr>
            <w:tcW w:w="0" w:type="auto"/>
            <w:vAlign w:val="center"/>
            <w:hideMark/>
          </w:tcPr>
          <w:p w:rsidR="00000000" w:rsidRDefault="00000000">
            <w:r>
              <w:t>No</w:t>
            </w:r>
          </w:p>
        </w:tc>
        <w:tc>
          <w:tcPr>
            <w:tcW w:w="0" w:type="auto"/>
            <w:vAlign w:val="center"/>
            <w:hideMark/>
          </w:tcPr>
          <w:p w:rsidR="00000000" w:rsidRDefault="00000000">
            <w:r>
              <w:t>Invest Data</w:t>
            </w:r>
          </w:p>
        </w:tc>
      </w:tr>
      <w:tr w:rsidR="00000000">
        <w:trPr>
          <w:divId w:val="175387555"/>
          <w:tblCellSpacing w:w="15" w:type="dxa"/>
        </w:trPr>
        <w:tc>
          <w:tcPr>
            <w:tcW w:w="0" w:type="auto"/>
            <w:vAlign w:val="center"/>
            <w:hideMark/>
          </w:tcPr>
          <w:p w:rsidR="00000000" w:rsidRDefault="00000000">
            <w:r>
              <w:t>&gt; amt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Invest amount</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Invest currency</w:t>
            </w:r>
          </w:p>
        </w:tc>
      </w:tr>
    </w:tbl>
    <w:p w:rsidR="00000000" w:rsidRDefault="00000000">
      <w:pPr>
        <w:pStyle w:val="a5"/>
        <w:ind w:left="720" w:right="720"/>
        <w:divId w:val="1979798756"/>
      </w:pPr>
      <w:r>
        <w:t>Response Example</w:t>
      </w:r>
    </w:p>
    <w:p w:rsidR="00000000" w:rsidRDefault="00000000">
      <w:pPr>
        <w:pStyle w:val="HTML0"/>
        <w:divId w:val="1244491552"/>
        <w:rPr>
          <w:rStyle w:val="w"/>
        </w:rPr>
      </w:pPr>
      <w:r>
        <w:rPr>
          <w:rStyle w:val="p"/>
        </w:rPr>
        <w:t>{</w:t>
      </w:r>
    </w:p>
    <w:p w:rsidR="00000000" w:rsidRDefault="00000000">
      <w:pPr>
        <w:pStyle w:val="HTML0"/>
        <w:divId w:val="1244491552"/>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1244491552"/>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1244491552"/>
        <w:rPr>
          <w:rStyle w:val="w"/>
        </w:rPr>
      </w:pPr>
      <w:r>
        <w:rPr>
          <w:rStyle w:val="w"/>
        </w:rPr>
        <w:t xml:space="preserve">    </w:t>
      </w:r>
      <w:r>
        <w:rPr>
          <w:rStyle w:val="nl"/>
        </w:rPr>
        <w:t>"data"</w:t>
      </w:r>
      <w:r>
        <w:rPr>
          <w:rStyle w:val="p"/>
        </w:rPr>
        <w:t>:[</w:t>
      </w:r>
    </w:p>
    <w:p w:rsidR="00000000" w:rsidRDefault="00000000">
      <w:pPr>
        <w:pStyle w:val="HTML0"/>
        <w:divId w:val="1244491552"/>
        <w:rPr>
          <w:rStyle w:val="w"/>
        </w:rPr>
      </w:pPr>
      <w:r>
        <w:rPr>
          <w:rStyle w:val="w"/>
        </w:rPr>
        <w:t xml:space="preserve">        </w:t>
      </w:r>
      <w:r>
        <w:rPr>
          <w:rStyle w:val="p"/>
        </w:rPr>
        <w:t>{</w:t>
      </w:r>
    </w:p>
    <w:p w:rsidR="00000000" w:rsidRDefault="00000000">
      <w:pPr>
        <w:pStyle w:val="HTML0"/>
        <w:divId w:val="1244491552"/>
        <w:rPr>
          <w:rStyle w:val="w"/>
        </w:rPr>
      </w:pPr>
      <w:r>
        <w:rPr>
          <w:rStyle w:val="w"/>
        </w:rPr>
        <w:t xml:space="preserve">           </w:t>
      </w:r>
      <w:r>
        <w:rPr>
          <w:rStyle w:val="nl"/>
        </w:rPr>
        <w:t>"minInvestmentData"</w:t>
      </w:r>
      <w:r>
        <w:rPr>
          <w:rStyle w:val="p"/>
        </w:rPr>
        <w:t>:</w:t>
      </w:r>
      <w:r>
        <w:rPr>
          <w:rStyle w:val="w"/>
        </w:rPr>
        <w:t xml:space="preserve"> </w:t>
      </w:r>
      <w:r>
        <w:rPr>
          <w:rStyle w:val="p"/>
        </w:rPr>
        <w:t>[</w:t>
      </w:r>
      <w:r>
        <w:rPr>
          <w:rStyle w:val="w"/>
        </w:rPr>
        <w:t xml:space="preserve">  </w:t>
      </w:r>
    </w:p>
    <w:p w:rsidR="00000000" w:rsidRDefault="00000000">
      <w:pPr>
        <w:pStyle w:val="HTML0"/>
        <w:divId w:val="1244491552"/>
        <w:rPr>
          <w:rStyle w:val="w"/>
        </w:rPr>
      </w:pPr>
      <w:r>
        <w:rPr>
          <w:rStyle w:val="w"/>
        </w:rPr>
        <w:t xml:space="preserve">               </w:t>
      </w:r>
      <w:r>
        <w:rPr>
          <w:rStyle w:val="p"/>
        </w:rPr>
        <w:t>{</w:t>
      </w:r>
    </w:p>
    <w:p w:rsidR="00000000" w:rsidRDefault="00000000">
      <w:pPr>
        <w:pStyle w:val="HTML0"/>
        <w:divId w:val="1244491552"/>
        <w:rPr>
          <w:rStyle w:val="w"/>
        </w:rPr>
      </w:pPr>
      <w:r>
        <w:rPr>
          <w:rStyle w:val="w"/>
        </w:rPr>
        <w:t xml:space="preserve">                   </w:t>
      </w:r>
      <w:r>
        <w:rPr>
          <w:rStyle w:val="nl"/>
        </w:rPr>
        <w:t>"amt"</w:t>
      </w:r>
      <w:r>
        <w:rPr>
          <w:rStyle w:val="p"/>
        </w:rPr>
        <w:t>:</w:t>
      </w:r>
      <w:r>
        <w:rPr>
          <w:rStyle w:val="s2"/>
        </w:rPr>
        <w:t>"0.1"</w:t>
      </w:r>
      <w:r>
        <w:rPr>
          <w:rStyle w:val="p"/>
        </w:rPr>
        <w:t>,</w:t>
      </w:r>
    </w:p>
    <w:p w:rsidR="00000000" w:rsidRDefault="00000000">
      <w:pPr>
        <w:pStyle w:val="HTML0"/>
        <w:divId w:val="1244491552"/>
        <w:rPr>
          <w:rStyle w:val="w"/>
        </w:rPr>
      </w:pPr>
      <w:r>
        <w:rPr>
          <w:rStyle w:val="w"/>
        </w:rPr>
        <w:t xml:space="preserve">                   </w:t>
      </w:r>
      <w:r>
        <w:rPr>
          <w:rStyle w:val="nl"/>
        </w:rPr>
        <w:t>"ccy"</w:t>
      </w:r>
      <w:r>
        <w:rPr>
          <w:rStyle w:val="p"/>
        </w:rPr>
        <w:t>:</w:t>
      </w:r>
      <w:r>
        <w:rPr>
          <w:rStyle w:val="s2"/>
        </w:rPr>
        <w:t>"ETH"</w:t>
      </w:r>
    </w:p>
    <w:p w:rsidR="00000000" w:rsidRDefault="00000000">
      <w:pPr>
        <w:pStyle w:val="HTML0"/>
        <w:divId w:val="1244491552"/>
        <w:rPr>
          <w:rStyle w:val="w"/>
        </w:rPr>
      </w:pPr>
      <w:r>
        <w:rPr>
          <w:rStyle w:val="w"/>
        </w:rPr>
        <w:t xml:space="preserve">               </w:t>
      </w:r>
      <w:r>
        <w:rPr>
          <w:rStyle w:val="p"/>
        </w:rPr>
        <w:t>},</w:t>
      </w:r>
    </w:p>
    <w:p w:rsidR="00000000" w:rsidRDefault="00000000">
      <w:pPr>
        <w:pStyle w:val="HTML0"/>
        <w:divId w:val="1244491552"/>
        <w:rPr>
          <w:rStyle w:val="w"/>
        </w:rPr>
      </w:pPr>
      <w:r>
        <w:rPr>
          <w:rStyle w:val="w"/>
        </w:rPr>
        <w:t xml:space="preserve">               </w:t>
      </w:r>
      <w:r>
        <w:rPr>
          <w:rStyle w:val="p"/>
        </w:rPr>
        <w:t>{</w:t>
      </w:r>
    </w:p>
    <w:p w:rsidR="00000000" w:rsidRDefault="00000000">
      <w:pPr>
        <w:pStyle w:val="HTML0"/>
        <w:divId w:val="1244491552"/>
        <w:rPr>
          <w:rStyle w:val="w"/>
        </w:rPr>
      </w:pPr>
      <w:r>
        <w:rPr>
          <w:rStyle w:val="w"/>
        </w:rPr>
        <w:t xml:space="preserve">                   </w:t>
      </w:r>
      <w:r>
        <w:rPr>
          <w:rStyle w:val="nl"/>
        </w:rPr>
        <w:t>"amt"</w:t>
      </w:r>
      <w:r>
        <w:rPr>
          <w:rStyle w:val="p"/>
        </w:rPr>
        <w:t>:</w:t>
      </w:r>
      <w:r>
        <w:rPr>
          <w:rStyle w:val="s2"/>
        </w:rPr>
        <w:t>"100"</w:t>
      </w:r>
      <w:r>
        <w:rPr>
          <w:rStyle w:val="p"/>
        </w:rPr>
        <w:t>,</w:t>
      </w:r>
    </w:p>
    <w:p w:rsidR="00000000" w:rsidRDefault="00000000">
      <w:pPr>
        <w:pStyle w:val="HTML0"/>
        <w:divId w:val="1244491552"/>
        <w:rPr>
          <w:rStyle w:val="w"/>
        </w:rPr>
      </w:pPr>
      <w:r>
        <w:rPr>
          <w:rStyle w:val="w"/>
        </w:rPr>
        <w:t xml:space="preserve">                   </w:t>
      </w:r>
      <w:r>
        <w:rPr>
          <w:rStyle w:val="nl"/>
        </w:rPr>
        <w:t>"ccy"</w:t>
      </w:r>
      <w:r>
        <w:rPr>
          <w:rStyle w:val="p"/>
        </w:rPr>
        <w:t>:</w:t>
      </w:r>
      <w:r>
        <w:rPr>
          <w:rStyle w:val="s2"/>
        </w:rPr>
        <w:t>"USDT"</w:t>
      </w:r>
    </w:p>
    <w:p w:rsidR="00000000" w:rsidRDefault="00000000">
      <w:pPr>
        <w:pStyle w:val="HTML0"/>
        <w:divId w:val="1244491552"/>
        <w:rPr>
          <w:rStyle w:val="w"/>
        </w:rPr>
      </w:pPr>
      <w:r>
        <w:rPr>
          <w:rStyle w:val="w"/>
        </w:rPr>
        <w:t xml:space="preserve">               </w:t>
      </w:r>
      <w:r>
        <w:rPr>
          <w:rStyle w:val="p"/>
        </w:rPr>
        <w:t>}</w:t>
      </w:r>
    </w:p>
    <w:p w:rsidR="00000000" w:rsidRDefault="00000000">
      <w:pPr>
        <w:pStyle w:val="HTML0"/>
        <w:divId w:val="1244491552"/>
        <w:rPr>
          <w:rStyle w:val="w"/>
        </w:rPr>
      </w:pPr>
      <w:r>
        <w:rPr>
          <w:rStyle w:val="w"/>
        </w:rPr>
        <w:t xml:space="preserve">           </w:t>
      </w:r>
      <w:r>
        <w:rPr>
          <w:rStyle w:val="p"/>
        </w:rPr>
        <w:t>],</w:t>
      </w:r>
    </w:p>
    <w:p w:rsidR="00000000" w:rsidRDefault="00000000">
      <w:pPr>
        <w:pStyle w:val="HTML0"/>
        <w:divId w:val="1244491552"/>
        <w:rPr>
          <w:rStyle w:val="w"/>
        </w:rPr>
      </w:pPr>
      <w:r>
        <w:rPr>
          <w:rStyle w:val="w"/>
        </w:rPr>
        <w:t xml:space="preserve">           </w:t>
      </w:r>
      <w:r>
        <w:rPr>
          <w:rStyle w:val="nl"/>
        </w:rPr>
        <w:t>"singleAmt"</w:t>
      </w:r>
      <w:r>
        <w:rPr>
          <w:rStyle w:val="p"/>
        </w:rPr>
        <w:t>:</w:t>
      </w:r>
      <w:r>
        <w:rPr>
          <w:rStyle w:val="s2"/>
        </w:rPr>
        <w:t>"10"</w:t>
      </w:r>
    </w:p>
    <w:p w:rsidR="00000000" w:rsidRDefault="00000000">
      <w:pPr>
        <w:pStyle w:val="HTML0"/>
        <w:divId w:val="1244491552"/>
        <w:rPr>
          <w:rStyle w:val="w"/>
        </w:rPr>
      </w:pPr>
      <w:r>
        <w:rPr>
          <w:rStyle w:val="w"/>
        </w:rPr>
        <w:t xml:space="preserve">       </w:t>
      </w:r>
      <w:r>
        <w:rPr>
          <w:rStyle w:val="p"/>
        </w:rPr>
        <w:t>}</w:t>
      </w:r>
    </w:p>
    <w:p w:rsidR="00000000" w:rsidRDefault="00000000">
      <w:pPr>
        <w:pStyle w:val="HTML0"/>
        <w:divId w:val="1244491552"/>
        <w:rPr>
          <w:rStyle w:val="w"/>
        </w:rPr>
      </w:pPr>
      <w:r>
        <w:rPr>
          <w:rStyle w:val="w"/>
        </w:rPr>
        <w:t xml:space="preserve">    </w:t>
      </w:r>
      <w:r>
        <w:rPr>
          <w:rStyle w:val="p"/>
        </w:rPr>
        <w:t>]</w:t>
      </w:r>
    </w:p>
    <w:p w:rsidR="00000000" w:rsidRDefault="00000000">
      <w:pPr>
        <w:pStyle w:val="HTML0"/>
        <w:divId w:val="1244491552"/>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gridCol w:w="1546"/>
        <w:gridCol w:w="464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minInvestmentData</w:t>
            </w:r>
          </w:p>
        </w:tc>
        <w:tc>
          <w:tcPr>
            <w:tcW w:w="0" w:type="auto"/>
            <w:vAlign w:val="center"/>
            <w:hideMark/>
          </w:tcPr>
          <w:p w:rsidR="00000000" w:rsidRDefault="00000000">
            <w:r>
              <w:t>Array of object</w:t>
            </w:r>
          </w:p>
        </w:tc>
        <w:tc>
          <w:tcPr>
            <w:tcW w:w="0" w:type="auto"/>
            <w:vAlign w:val="center"/>
            <w:hideMark/>
          </w:tcPr>
          <w:p w:rsidR="00000000" w:rsidRDefault="00000000">
            <w:r>
              <w:t>Minimum invest Data</w:t>
            </w:r>
          </w:p>
        </w:tc>
      </w:tr>
      <w:tr w:rsidR="00000000">
        <w:trPr>
          <w:divId w:val="175387555"/>
          <w:tblCellSpacing w:w="15" w:type="dxa"/>
        </w:trPr>
        <w:tc>
          <w:tcPr>
            <w:tcW w:w="0" w:type="auto"/>
            <w:vAlign w:val="center"/>
            <w:hideMark/>
          </w:tcPr>
          <w:p w:rsidR="00000000" w:rsidRDefault="00000000">
            <w:r>
              <w:t>&gt; amt</w:t>
            </w:r>
          </w:p>
        </w:tc>
        <w:tc>
          <w:tcPr>
            <w:tcW w:w="0" w:type="auto"/>
            <w:vAlign w:val="center"/>
            <w:hideMark/>
          </w:tcPr>
          <w:p w:rsidR="00000000" w:rsidRDefault="00000000">
            <w:r>
              <w:t>String</w:t>
            </w:r>
          </w:p>
        </w:tc>
        <w:tc>
          <w:tcPr>
            <w:tcW w:w="0" w:type="auto"/>
            <w:vAlign w:val="center"/>
            <w:hideMark/>
          </w:tcPr>
          <w:p w:rsidR="00000000" w:rsidRDefault="00000000">
            <w:r>
              <w:t>Minimum invest amount</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Minimum Invest currency</w:t>
            </w:r>
          </w:p>
        </w:tc>
      </w:tr>
      <w:tr w:rsidR="00000000">
        <w:trPr>
          <w:divId w:val="175387555"/>
          <w:tblCellSpacing w:w="15" w:type="dxa"/>
        </w:trPr>
        <w:tc>
          <w:tcPr>
            <w:tcW w:w="0" w:type="auto"/>
            <w:vAlign w:val="center"/>
            <w:hideMark/>
          </w:tcPr>
          <w:p w:rsidR="00000000" w:rsidRDefault="00000000">
            <w:r>
              <w:t>singleAmt</w:t>
            </w:r>
          </w:p>
        </w:tc>
        <w:tc>
          <w:tcPr>
            <w:tcW w:w="0" w:type="auto"/>
            <w:vAlign w:val="center"/>
            <w:hideMark/>
          </w:tcPr>
          <w:p w:rsidR="00000000" w:rsidRDefault="00000000">
            <w:r>
              <w:t>String</w:t>
            </w:r>
          </w:p>
        </w:tc>
        <w:tc>
          <w:tcPr>
            <w:tcW w:w="0" w:type="auto"/>
            <w:vAlign w:val="center"/>
            <w:hideMark/>
          </w:tcPr>
          <w:p w:rsidR="00000000" w:rsidRDefault="00000000">
            <w:r>
              <w:t>Single grid trading amount</w:t>
            </w:r>
            <w:r>
              <w:br/>
              <w:t xml:space="preserve">In terms of </w:t>
            </w:r>
            <w:r>
              <w:rPr>
                <w:rStyle w:val="HTML"/>
              </w:rPr>
              <w:t>spot grid</w:t>
            </w:r>
            <w:r>
              <w:t xml:space="preserve">, the unit is </w:t>
            </w:r>
            <w:r>
              <w:rPr>
                <w:rStyle w:val="HTML"/>
              </w:rPr>
              <w:t>quote currency</w:t>
            </w:r>
            <w:r>
              <w:br/>
              <w:t xml:space="preserve">In terms of </w:t>
            </w:r>
            <w:r>
              <w:rPr>
                <w:rStyle w:val="HTML"/>
              </w:rPr>
              <w:t>contract grid</w:t>
            </w:r>
            <w:r>
              <w:t xml:space="preserve">, the unit is </w:t>
            </w:r>
            <w:r>
              <w:rPr>
                <w:rStyle w:val="HTML"/>
              </w:rPr>
              <w:t>contract</w:t>
            </w:r>
          </w:p>
        </w:tc>
      </w:tr>
    </w:tbl>
    <w:p w:rsidR="00000000" w:rsidRDefault="00000000">
      <w:pPr>
        <w:pStyle w:val="3"/>
        <w:divId w:val="175387555"/>
      </w:pPr>
      <w:r>
        <w:t>GET / RSI back testing (public)</w:t>
      </w:r>
    </w:p>
    <w:p w:rsidR="00000000" w:rsidRDefault="00000000">
      <w:pPr>
        <w:pStyle w:val="a5"/>
        <w:divId w:val="175387555"/>
      </w:pPr>
      <w:r>
        <w:t>Authentication is not required for this public endpoint.</w:t>
      </w:r>
    </w:p>
    <w:p w:rsidR="00000000" w:rsidRDefault="00000000">
      <w:pPr>
        <w:pStyle w:val="4"/>
        <w:divId w:val="175387555"/>
      </w:pPr>
      <w:r>
        <w:t>Rate Limit: 20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/api/v5/tradingBot/public/rsi-back-testing</w:t>
      </w:r>
    </w:p>
    <w:p w:rsidR="00000000" w:rsidRDefault="00000000">
      <w:pPr>
        <w:pStyle w:val="a5"/>
        <w:ind w:left="720" w:right="720"/>
        <w:divId w:val="817261675"/>
      </w:pPr>
      <w:r>
        <w:t>Request Example</w:t>
      </w:r>
    </w:p>
    <w:p w:rsidR="00000000" w:rsidRDefault="00000000">
      <w:pPr>
        <w:pStyle w:val="HTML0"/>
        <w:divId w:val="2134906106"/>
        <w:rPr>
          <w:rStyle w:val="HTML"/>
        </w:rPr>
      </w:pPr>
      <w:r>
        <w:rPr>
          <w:rStyle w:val="HTML"/>
        </w:rPr>
        <w:t>GET /api/v5/tradingBot/public/rsi-back-testing?instId</w:t>
      </w:r>
      <w:r>
        <w:rPr>
          <w:rStyle w:val="o"/>
        </w:rPr>
        <w:t>=</w:t>
      </w:r>
      <w:r>
        <w:rPr>
          <w:rStyle w:val="HTML"/>
        </w:rPr>
        <w:t>BTC-USDT&amp;thold</w:t>
      </w:r>
      <w:r>
        <w:rPr>
          <w:rStyle w:val="o"/>
        </w:rPr>
        <w:t>=</w:t>
      </w:r>
      <w:r>
        <w:rPr>
          <w:rStyle w:val="HTML"/>
        </w:rPr>
        <w:t>30&amp;timeframe</w:t>
      </w:r>
      <w:r>
        <w:rPr>
          <w:rStyle w:val="o"/>
        </w:rPr>
        <w:t>=</w:t>
      </w:r>
      <w:r>
        <w:rPr>
          <w:rStyle w:val="HTML"/>
        </w:rPr>
        <w:t>3m&amp;timePeriod</w:t>
      </w:r>
      <w:r>
        <w:rPr>
          <w:rStyle w:val="o"/>
        </w:rPr>
        <w:t>=</w:t>
      </w:r>
      <w:r>
        <w:rPr>
          <w:rStyle w:val="HTML"/>
        </w:rPr>
        <w:t>14</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1058"/>
        <w:gridCol w:w="5073"/>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Instrument ID, e.g. </w:t>
            </w:r>
            <w:r>
              <w:rPr>
                <w:rStyle w:val="HTML"/>
              </w:rPr>
              <w:t>BTC-USDT</w:t>
            </w:r>
            <w:r>
              <w:br/>
              <w:t xml:space="preserve">Only applicable to </w:t>
            </w:r>
            <w:r>
              <w:rPr>
                <w:rStyle w:val="HTML"/>
              </w:rPr>
              <w:t>SPOT</w:t>
            </w:r>
          </w:p>
        </w:tc>
      </w:tr>
      <w:tr w:rsidR="00000000">
        <w:trPr>
          <w:divId w:val="175387555"/>
          <w:tblCellSpacing w:w="15" w:type="dxa"/>
        </w:trPr>
        <w:tc>
          <w:tcPr>
            <w:tcW w:w="0" w:type="auto"/>
            <w:vAlign w:val="center"/>
            <w:hideMark/>
          </w:tcPr>
          <w:p w:rsidR="00000000" w:rsidRDefault="00000000">
            <w:r>
              <w:t>timeframe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K-line type</w:t>
            </w:r>
            <w:r>
              <w:br/>
            </w:r>
            <w:r>
              <w:rPr>
                <w:rStyle w:val="HTML"/>
              </w:rPr>
              <w:t>3m</w:t>
            </w:r>
            <w:r>
              <w:t xml:space="preserve">, </w:t>
            </w:r>
            <w:r>
              <w:rPr>
                <w:rStyle w:val="HTML"/>
              </w:rPr>
              <w:t>5m</w:t>
            </w:r>
            <w:r>
              <w:t xml:space="preserve">, </w:t>
            </w:r>
            <w:r>
              <w:rPr>
                <w:rStyle w:val="HTML"/>
              </w:rPr>
              <w:t>15m</w:t>
            </w:r>
            <w:r>
              <w:t xml:space="preserve">, </w:t>
            </w:r>
            <w:r>
              <w:rPr>
                <w:rStyle w:val="HTML"/>
              </w:rPr>
              <w:t>30m</w:t>
            </w:r>
            <w:r>
              <w:t xml:space="preserve"> (</w:t>
            </w:r>
            <w:r>
              <w:rPr>
                <w:rStyle w:val="HTML"/>
              </w:rPr>
              <w:t>m</w:t>
            </w:r>
            <w:r>
              <w:t>: minute)</w:t>
            </w:r>
            <w:r>
              <w:br/>
            </w:r>
            <w:r>
              <w:rPr>
                <w:rStyle w:val="HTML"/>
              </w:rPr>
              <w:t>1H</w:t>
            </w:r>
            <w:r>
              <w:t xml:space="preserve">, </w:t>
            </w:r>
            <w:r>
              <w:rPr>
                <w:rStyle w:val="HTML"/>
              </w:rPr>
              <w:t>4H</w:t>
            </w:r>
            <w:r>
              <w:t xml:space="preserve"> (</w:t>
            </w:r>
            <w:r>
              <w:rPr>
                <w:rStyle w:val="HTML"/>
              </w:rPr>
              <w:t>H</w:t>
            </w:r>
            <w:r>
              <w:t>: hour)</w:t>
            </w:r>
            <w:r>
              <w:br/>
            </w:r>
            <w:r>
              <w:rPr>
                <w:rStyle w:val="HTML"/>
              </w:rPr>
              <w:t>1D</w:t>
            </w:r>
            <w:r>
              <w:t xml:space="preserve"> (</w:t>
            </w:r>
            <w:r>
              <w:rPr>
                <w:rStyle w:val="HTML"/>
              </w:rPr>
              <w:t>D</w:t>
            </w:r>
            <w:r>
              <w:t>: day)</w:t>
            </w:r>
          </w:p>
        </w:tc>
      </w:tr>
      <w:tr w:rsidR="00000000">
        <w:trPr>
          <w:divId w:val="175387555"/>
          <w:tblCellSpacing w:w="15" w:type="dxa"/>
        </w:trPr>
        <w:tc>
          <w:tcPr>
            <w:tcW w:w="0" w:type="auto"/>
            <w:vAlign w:val="center"/>
            <w:hideMark/>
          </w:tcPr>
          <w:p w:rsidR="00000000" w:rsidRDefault="00000000">
            <w:r>
              <w:t>thold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Threshold</w:t>
            </w:r>
            <w:r>
              <w:br/>
              <w:t>The value should be an integer between 1 to 100</w:t>
            </w:r>
          </w:p>
        </w:tc>
      </w:tr>
      <w:tr w:rsidR="00000000">
        <w:trPr>
          <w:divId w:val="175387555"/>
          <w:tblCellSpacing w:w="15" w:type="dxa"/>
        </w:trPr>
        <w:tc>
          <w:tcPr>
            <w:tcW w:w="0" w:type="auto"/>
            <w:vAlign w:val="center"/>
            <w:hideMark/>
          </w:tcPr>
          <w:p w:rsidR="00000000" w:rsidRDefault="00000000">
            <w:r>
              <w:t>timePeriod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Time Period</w:t>
            </w:r>
            <w:r>
              <w:br/>
            </w:r>
            <w:r>
              <w:rPr>
                <w:rStyle w:val="HTML"/>
              </w:rPr>
              <w:t>14</w:t>
            </w:r>
          </w:p>
        </w:tc>
      </w:tr>
      <w:tr w:rsidR="00000000">
        <w:trPr>
          <w:divId w:val="175387555"/>
          <w:tblCellSpacing w:w="15" w:type="dxa"/>
        </w:trPr>
        <w:tc>
          <w:tcPr>
            <w:tcW w:w="0" w:type="auto"/>
            <w:vAlign w:val="center"/>
            <w:hideMark/>
          </w:tcPr>
          <w:p w:rsidR="00000000" w:rsidRDefault="00000000">
            <w:r>
              <w:t>triggerCond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Trigger condition</w:t>
            </w:r>
            <w:r>
              <w:br/>
            </w:r>
            <w:r>
              <w:rPr>
                <w:rStyle w:val="HTML"/>
              </w:rPr>
              <w:t>cross_up</w:t>
            </w:r>
            <w:r>
              <w:br/>
            </w:r>
            <w:r>
              <w:rPr>
                <w:rStyle w:val="HTML"/>
              </w:rPr>
              <w:t>cross_down</w:t>
            </w:r>
            <w:r>
              <w:br/>
            </w:r>
            <w:r>
              <w:rPr>
                <w:rStyle w:val="HTML"/>
              </w:rPr>
              <w:t>above</w:t>
            </w:r>
            <w:r>
              <w:br/>
            </w:r>
            <w:r>
              <w:rPr>
                <w:rStyle w:val="HTML"/>
              </w:rPr>
              <w:t>below</w:t>
            </w:r>
            <w:r>
              <w:br/>
            </w:r>
            <w:r>
              <w:rPr>
                <w:rStyle w:val="HTML"/>
              </w:rPr>
              <w:t>cross</w:t>
            </w:r>
            <w:r>
              <w:br/>
              <w:t xml:space="preserve">Default is </w:t>
            </w:r>
            <w:r>
              <w:rPr>
                <w:rStyle w:val="HTML"/>
              </w:rPr>
              <w:t>cross_down</w:t>
            </w:r>
          </w:p>
        </w:tc>
      </w:tr>
      <w:tr w:rsidR="00000000">
        <w:trPr>
          <w:divId w:val="175387555"/>
          <w:tblCellSpacing w:w="15" w:type="dxa"/>
        </w:trPr>
        <w:tc>
          <w:tcPr>
            <w:tcW w:w="0" w:type="auto"/>
            <w:vAlign w:val="center"/>
            <w:hideMark/>
          </w:tcPr>
          <w:p w:rsidR="00000000" w:rsidRDefault="00000000">
            <w:r>
              <w:t>duration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Back testing duration</w:t>
            </w:r>
            <w:r>
              <w:br/>
            </w:r>
            <w:r>
              <w:rPr>
                <w:rStyle w:val="HTML"/>
              </w:rPr>
              <w:t>1M</w:t>
            </w:r>
            <w:r>
              <w:t xml:space="preserve"> (</w:t>
            </w:r>
            <w:r>
              <w:rPr>
                <w:rStyle w:val="HTML"/>
              </w:rPr>
              <w:t>M</w:t>
            </w:r>
            <w:r>
              <w:t>: month)</w:t>
            </w:r>
            <w:r>
              <w:br/>
              <w:t xml:space="preserve">Default is </w:t>
            </w:r>
            <w:r>
              <w:rPr>
                <w:rStyle w:val="HTML"/>
              </w:rPr>
              <w:t>1M</w:t>
            </w:r>
          </w:p>
        </w:tc>
      </w:tr>
    </w:tbl>
    <w:p w:rsidR="00000000" w:rsidRDefault="00000000">
      <w:pPr>
        <w:pStyle w:val="a5"/>
        <w:ind w:left="720" w:right="720"/>
        <w:divId w:val="845831217"/>
      </w:pPr>
      <w:r>
        <w:t>Response Example</w:t>
      </w:r>
    </w:p>
    <w:p w:rsidR="00000000" w:rsidRDefault="00000000">
      <w:pPr>
        <w:pStyle w:val="HTML0"/>
        <w:divId w:val="1438410042"/>
        <w:rPr>
          <w:rStyle w:val="w"/>
        </w:rPr>
      </w:pPr>
      <w:r>
        <w:rPr>
          <w:rStyle w:val="p"/>
        </w:rPr>
        <w:t>{</w:t>
      </w:r>
    </w:p>
    <w:p w:rsidR="00000000" w:rsidRDefault="00000000">
      <w:pPr>
        <w:pStyle w:val="HTML0"/>
        <w:divId w:val="1438410042"/>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438410042"/>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438410042"/>
        <w:rPr>
          <w:rStyle w:val="w"/>
        </w:rPr>
      </w:pPr>
      <w:r>
        <w:rPr>
          <w:rStyle w:val="w"/>
        </w:rPr>
        <w:t xml:space="preserve">        </w:t>
      </w:r>
      <w:r>
        <w:rPr>
          <w:rStyle w:val="p"/>
        </w:rPr>
        <w:t>{</w:t>
      </w:r>
    </w:p>
    <w:p w:rsidR="00000000" w:rsidRDefault="00000000">
      <w:pPr>
        <w:pStyle w:val="HTML0"/>
        <w:divId w:val="1438410042"/>
        <w:rPr>
          <w:rStyle w:val="w"/>
        </w:rPr>
      </w:pPr>
      <w:r>
        <w:rPr>
          <w:rStyle w:val="w"/>
        </w:rPr>
        <w:t xml:space="preserve">            </w:t>
      </w:r>
      <w:r>
        <w:rPr>
          <w:rStyle w:val="nl"/>
        </w:rPr>
        <w:t>"triggerNum"</w:t>
      </w:r>
      <w:r>
        <w:rPr>
          <w:rStyle w:val="p"/>
        </w:rPr>
        <w:t>:</w:t>
      </w:r>
      <w:r>
        <w:rPr>
          <w:rStyle w:val="w"/>
        </w:rPr>
        <w:t xml:space="preserve"> </w:t>
      </w:r>
      <w:r>
        <w:rPr>
          <w:rStyle w:val="s2"/>
        </w:rPr>
        <w:t>"164"</w:t>
      </w:r>
    </w:p>
    <w:p w:rsidR="00000000" w:rsidRDefault="00000000">
      <w:pPr>
        <w:pStyle w:val="HTML0"/>
        <w:divId w:val="1438410042"/>
        <w:rPr>
          <w:rStyle w:val="w"/>
        </w:rPr>
      </w:pPr>
      <w:r>
        <w:rPr>
          <w:rStyle w:val="w"/>
        </w:rPr>
        <w:t xml:space="preserve">        </w:t>
      </w:r>
      <w:r>
        <w:rPr>
          <w:rStyle w:val="p"/>
        </w:rPr>
        <w:t>}</w:t>
      </w:r>
    </w:p>
    <w:p w:rsidR="00000000" w:rsidRDefault="00000000">
      <w:pPr>
        <w:pStyle w:val="HTML0"/>
        <w:divId w:val="1438410042"/>
        <w:rPr>
          <w:rStyle w:val="w"/>
        </w:rPr>
      </w:pPr>
      <w:r>
        <w:rPr>
          <w:rStyle w:val="w"/>
        </w:rPr>
        <w:t xml:space="preserve">    </w:t>
      </w:r>
      <w:r>
        <w:rPr>
          <w:rStyle w:val="p"/>
        </w:rPr>
        <w:t>],</w:t>
      </w:r>
    </w:p>
    <w:p w:rsidR="00000000" w:rsidRDefault="00000000">
      <w:pPr>
        <w:pStyle w:val="HTML0"/>
        <w:divId w:val="1438410042"/>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438410042"/>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75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triggerNum</w:t>
            </w:r>
          </w:p>
        </w:tc>
        <w:tc>
          <w:tcPr>
            <w:tcW w:w="0" w:type="auto"/>
            <w:vAlign w:val="center"/>
            <w:hideMark/>
          </w:tcPr>
          <w:p w:rsidR="00000000" w:rsidRDefault="00000000">
            <w:r>
              <w:t>String</w:t>
            </w:r>
          </w:p>
        </w:tc>
        <w:tc>
          <w:tcPr>
            <w:tcW w:w="0" w:type="auto"/>
            <w:vAlign w:val="center"/>
            <w:hideMark/>
          </w:tcPr>
          <w:p w:rsidR="00000000" w:rsidRDefault="00000000">
            <w:r>
              <w:t>Trigger number</w:t>
            </w:r>
          </w:p>
        </w:tc>
      </w:tr>
    </w:tbl>
    <w:p w:rsidR="00000000" w:rsidRDefault="00000000">
      <w:pPr>
        <w:pStyle w:val="3"/>
        <w:divId w:val="175387555"/>
      </w:pPr>
      <w:r>
        <w:t>GET / Max grid quantity (public)</w:t>
      </w:r>
    </w:p>
    <w:p w:rsidR="00000000" w:rsidRDefault="00000000">
      <w:pPr>
        <w:pStyle w:val="a5"/>
        <w:divId w:val="175387555"/>
      </w:pPr>
      <w:r>
        <w:t>Authentication is not required for this public endpoint.</w:t>
      </w:r>
    </w:p>
    <w:p w:rsidR="00000000" w:rsidRDefault="00000000">
      <w:pPr>
        <w:pStyle w:val="a5"/>
        <w:divId w:val="175387555"/>
      </w:pPr>
      <w:r>
        <w:t>Maximum grid quantity can be retrieved from this endpoint. Minimum grid quantity always is 2.</w:t>
      </w:r>
    </w:p>
    <w:p w:rsidR="00000000" w:rsidRDefault="00000000">
      <w:pPr>
        <w:pStyle w:val="4"/>
        <w:divId w:val="175387555"/>
      </w:pPr>
      <w:r>
        <w:t>Rate Limit: 5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/api/v5/tradingBot/grid/grid-quantity</w:t>
      </w:r>
    </w:p>
    <w:p w:rsidR="00000000" w:rsidRDefault="00000000">
      <w:pPr>
        <w:pStyle w:val="a5"/>
        <w:ind w:left="720" w:right="720"/>
        <w:divId w:val="1679234600"/>
      </w:pPr>
      <w:r>
        <w:t>Request Example</w:t>
      </w:r>
    </w:p>
    <w:p w:rsidR="00000000" w:rsidRDefault="00000000">
      <w:pPr>
        <w:pStyle w:val="HTML0"/>
        <w:divId w:val="7102444"/>
        <w:rPr>
          <w:rStyle w:val="HTML"/>
        </w:rPr>
      </w:pPr>
      <w:r>
        <w:rPr>
          <w:rStyle w:val="HTML"/>
        </w:rPr>
        <w:t>GET /api/v5/tradingBot/grid/grid-quantity?instId</w:t>
      </w:r>
      <w:r>
        <w:rPr>
          <w:rStyle w:val="o"/>
        </w:rPr>
        <w:t>=</w:t>
      </w:r>
      <w:r>
        <w:rPr>
          <w:rStyle w:val="HTML"/>
        </w:rPr>
        <w:t>BTC-USDT-SWAP&amp;runType</w:t>
      </w:r>
      <w:r>
        <w:rPr>
          <w:rStyle w:val="o"/>
        </w:rPr>
        <w:t>=</w:t>
      </w:r>
      <w:r>
        <w:rPr>
          <w:rStyle w:val="HTML"/>
        </w:rPr>
        <w:t>1&amp;algoOrdType</w:t>
      </w:r>
      <w:r>
        <w:rPr>
          <w:rStyle w:val="o"/>
        </w:rPr>
        <w:t>=</w:t>
      </w:r>
      <w:r>
        <w:rPr>
          <w:rStyle w:val="HTML"/>
        </w:rPr>
        <w:t>contract_grid&amp;maxPx</w:t>
      </w:r>
      <w:r>
        <w:rPr>
          <w:rStyle w:val="o"/>
        </w:rPr>
        <w:t>=</w:t>
      </w:r>
      <w:r>
        <w:rPr>
          <w:rStyle w:val="HTML"/>
        </w:rPr>
        <w:t>70000&amp;minPx</w:t>
      </w:r>
      <w:r>
        <w:rPr>
          <w:rStyle w:val="o"/>
        </w:rPr>
        <w:t>=</w:t>
      </w:r>
      <w:r>
        <w:rPr>
          <w:rStyle w:val="HTML"/>
        </w:rPr>
        <w:t>50000&amp;lever</w:t>
      </w:r>
      <w:r>
        <w:rPr>
          <w:rStyle w:val="o"/>
        </w:rPr>
        <w:t>=</w:t>
      </w:r>
      <w:r>
        <w:rPr>
          <w:rStyle w:val="HTML"/>
        </w:rPr>
        <w:t>5</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1380"/>
        <w:gridCol w:w="475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Instrument ID, e.g. </w:t>
            </w:r>
            <w:r>
              <w:rPr>
                <w:rStyle w:val="HTML"/>
              </w:rPr>
              <w:t>BTC-USDT</w:t>
            </w:r>
          </w:p>
        </w:tc>
      </w:tr>
      <w:tr w:rsidR="00000000">
        <w:trPr>
          <w:divId w:val="175387555"/>
          <w:tblCellSpacing w:w="15" w:type="dxa"/>
        </w:trPr>
        <w:tc>
          <w:tcPr>
            <w:tcW w:w="0" w:type="auto"/>
            <w:vAlign w:val="center"/>
            <w:hideMark/>
          </w:tcPr>
          <w:p w:rsidR="00000000" w:rsidRDefault="00000000">
            <w:r>
              <w:t>runType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Grid type</w:t>
            </w:r>
            <w:r>
              <w:br/>
            </w:r>
            <w:r>
              <w:rPr>
                <w:rStyle w:val="HTML"/>
              </w:rPr>
              <w:t>1</w:t>
            </w:r>
            <w:r>
              <w:t>: Arithmetic</w:t>
            </w:r>
            <w:r>
              <w:br/>
            </w:r>
            <w:r>
              <w:rPr>
                <w:rStyle w:val="HTML"/>
              </w:rPr>
              <w:t>2</w:t>
            </w:r>
            <w:r>
              <w:t>: Geometric</w:t>
            </w:r>
          </w:p>
        </w:tc>
      </w:tr>
      <w:tr w:rsidR="00000000">
        <w:trPr>
          <w:divId w:val="175387555"/>
          <w:tblCellSpacing w:w="15" w:type="dxa"/>
        </w:trPr>
        <w:tc>
          <w:tcPr>
            <w:tcW w:w="0" w:type="auto"/>
            <w:vAlign w:val="center"/>
            <w:hideMark/>
          </w:tcPr>
          <w:p w:rsidR="00000000" w:rsidRDefault="00000000">
            <w:r>
              <w:t>algoOrdType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 order type</w:t>
            </w:r>
            <w:r>
              <w:br/>
            </w:r>
            <w:r>
              <w:rPr>
                <w:rStyle w:val="HTML"/>
              </w:rPr>
              <w:t>grid</w:t>
            </w:r>
            <w:r>
              <w:t>: Spot grid</w:t>
            </w:r>
            <w:r>
              <w:br/>
            </w:r>
            <w:r>
              <w:rPr>
                <w:rStyle w:val="HTML"/>
              </w:rPr>
              <w:t>contract_grid</w:t>
            </w:r>
            <w:r>
              <w:t>: Contract grid</w:t>
            </w:r>
          </w:p>
        </w:tc>
      </w:tr>
      <w:tr w:rsidR="00000000">
        <w:trPr>
          <w:divId w:val="175387555"/>
          <w:tblCellSpacing w:w="15" w:type="dxa"/>
        </w:trPr>
        <w:tc>
          <w:tcPr>
            <w:tcW w:w="0" w:type="auto"/>
            <w:vAlign w:val="center"/>
            <w:hideMark/>
          </w:tcPr>
          <w:p w:rsidR="00000000" w:rsidRDefault="00000000">
            <w:r>
              <w:t>maxPx</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Upper price of price range</w:t>
            </w:r>
          </w:p>
        </w:tc>
      </w:tr>
      <w:tr w:rsidR="00000000">
        <w:trPr>
          <w:divId w:val="175387555"/>
          <w:tblCellSpacing w:w="15" w:type="dxa"/>
        </w:trPr>
        <w:tc>
          <w:tcPr>
            <w:tcW w:w="0" w:type="auto"/>
            <w:vAlign w:val="center"/>
            <w:hideMark/>
          </w:tcPr>
          <w:p w:rsidR="00000000" w:rsidRDefault="00000000">
            <w:r>
              <w:t>minPx</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Lower price of price range</w:t>
            </w:r>
          </w:p>
        </w:tc>
      </w:tr>
      <w:tr w:rsidR="00000000">
        <w:trPr>
          <w:divId w:val="175387555"/>
          <w:tblCellSpacing w:w="15" w:type="dxa"/>
        </w:trPr>
        <w:tc>
          <w:tcPr>
            <w:tcW w:w="0" w:type="auto"/>
            <w:vAlign w:val="center"/>
            <w:hideMark/>
          </w:tcPr>
          <w:p w:rsidR="00000000" w:rsidRDefault="00000000">
            <w:r>
              <w:t>lever</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Leverage, it is required for contract grid</w:t>
            </w:r>
          </w:p>
        </w:tc>
      </w:tr>
    </w:tbl>
    <w:p w:rsidR="00000000" w:rsidRDefault="00000000">
      <w:pPr>
        <w:pStyle w:val="a5"/>
        <w:ind w:left="720" w:right="720"/>
        <w:divId w:val="1418359221"/>
      </w:pPr>
      <w:r>
        <w:t>Response Example</w:t>
      </w:r>
    </w:p>
    <w:p w:rsidR="00000000" w:rsidRDefault="00000000">
      <w:pPr>
        <w:pStyle w:val="HTML0"/>
        <w:divId w:val="1452018012"/>
        <w:rPr>
          <w:rStyle w:val="w"/>
        </w:rPr>
      </w:pPr>
      <w:r>
        <w:rPr>
          <w:rStyle w:val="p"/>
        </w:rPr>
        <w:t>{</w:t>
      </w:r>
    </w:p>
    <w:p w:rsidR="00000000" w:rsidRDefault="00000000">
      <w:pPr>
        <w:pStyle w:val="HTML0"/>
        <w:divId w:val="1452018012"/>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452018012"/>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452018012"/>
        <w:rPr>
          <w:rStyle w:val="w"/>
        </w:rPr>
      </w:pPr>
      <w:r>
        <w:rPr>
          <w:rStyle w:val="w"/>
        </w:rPr>
        <w:t xml:space="preserve">        </w:t>
      </w:r>
      <w:r>
        <w:rPr>
          <w:rStyle w:val="p"/>
        </w:rPr>
        <w:t>{</w:t>
      </w:r>
    </w:p>
    <w:p w:rsidR="00000000" w:rsidRDefault="00000000">
      <w:pPr>
        <w:pStyle w:val="HTML0"/>
        <w:divId w:val="1452018012"/>
        <w:rPr>
          <w:rStyle w:val="w"/>
        </w:rPr>
      </w:pPr>
      <w:r>
        <w:rPr>
          <w:rStyle w:val="w"/>
        </w:rPr>
        <w:t xml:space="preserve">            </w:t>
      </w:r>
      <w:r>
        <w:rPr>
          <w:rStyle w:val="nl"/>
        </w:rPr>
        <w:t>"maxGridQty"</w:t>
      </w:r>
      <w:r>
        <w:rPr>
          <w:rStyle w:val="p"/>
        </w:rPr>
        <w:t>:</w:t>
      </w:r>
      <w:r>
        <w:rPr>
          <w:rStyle w:val="w"/>
        </w:rPr>
        <w:t xml:space="preserve"> </w:t>
      </w:r>
      <w:r>
        <w:rPr>
          <w:rStyle w:val="s2"/>
        </w:rPr>
        <w:t>"285"</w:t>
      </w:r>
    </w:p>
    <w:p w:rsidR="00000000" w:rsidRDefault="00000000">
      <w:pPr>
        <w:pStyle w:val="HTML0"/>
        <w:divId w:val="1452018012"/>
        <w:rPr>
          <w:rStyle w:val="w"/>
        </w:rPr>
      </w:pPr>
      <w:r>
        <w:rPr>
          <w:rStyle w:val="w"/>
        </w:rPr>
        <w:t xml:space="preserve">        </w:t>
      </w:r>
      <w:r>
        <w:rPr>
          <w:rStyle w:val="p"/>
        </w:rPr>
        <w:t>}</w:t>
      </w:r>
    </w:p>
    <w:p w:rsidR="00000000" w:rsidRDefault="00000000">
      <w:pPr>
        <w:pStyle w:val="HTML0"/>
        <w:divId w:val="1452018012"/>
        <w:rPr>
          <w:rStyle w:val="w"/>
        </w:rPr>
      </w:pPr>
      <w:r>
        <w:rPr>
          <w:rStyle w:val="w"/>
        </w:rPr>
        <w:t xml:space="preserve">    </w:t>
      </w:r>
      <w:r>
        <w:rPr>
          <w:rStyle w:val="p"/>
        </w:rPr>
        <w:t>],</w:t>
      </w:r>
    </w:p>
    <w:p w:rsidR="00000000" w:rsidRDefault="00000000">
      <w:pPr>
        <w:pStyle w:val="HTML0"/>
        <w:divId w:val="1452018012"/>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452018012"/>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259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maxGridQty</w:t>
            </w:r>
          </w:p>
        </w:tc>
        <w:tc>
          <w:tcPr>
            <w:tcW w:w="0" w:type="auto"/>
            <w:vAlign w:val="center"/>
            <w:hideMark/>
          </w:tcPr>
          <w:p w:rsidR="00000000" w:rsidRDefault="00000000">
            <w:r>
              <w:t>String</w:t>
            </w:r>
          </w:p>
        </w:tc>
        <w:tc>
          <w:tcPr>
            <w:tcW w:w="0" w:type="auto"/>
            <w:vAlign w:val="center"/>
            <w:hideMark/>
          </w:tcPr>
          <w:p w:rsidR="00000000" w:rsidRDefault="00000000">
            <w:r>
              <w:t>Maximum grid quantity</w:t>
            </w:r>
          </w:p>
        </w:tc>
      </w:tr>
    </w:tbl>
    <w:p w:rsidR="00000000" w:rsidRDefault="00000000">
      <w:pPr>
        <w:pStyle w:val="3"/>
        <w:divId w:val="175387555"/>
      </w:pPr>
      <w:r>
        <w:t>WS / Spot grid algo orders channel</w:t>
      </w:r>
    </w:p>
    <w:p w:rsidR="00000000" w:rsidRDefault="00000000">
      <w:pPr>
        <w:pStyle w:val="a5"/>
        <w:divId w:val="175387555"/>
      </w:pPr>
      <w:r>
        <w:t>Retrieve spot grid algo orders. Data will be pushed when triggered by events such as placing/canceling order. It will also be pushed in regular interval according to subscription granularity.</w:t>
      </w:r>
    </w:p>
    <w:p w:rsidR="00000000" w:rsidRDefault="00000000">
      <w:pPr>
        <w:pStyle w:val="4"/>
        <w:divId w:val="175387555"/>
      </w:pPr>
      <w:r>
        <w:t>URL Path</w:t>
      </w:r>
    </w:p>
    <w:p w:rsidR="00000000" w:rsidRDefault="00000000">
      <w:pPr>
        <w:pStyle w:val="a5"/>
        <w:divId w:val="175387555"/>
      </w:pPr>
      <w:r>
        <w:t>/ws/v5/business (required login)</w:t>
      </w:r>
    </w:p>
    <w:p w:rsidR="00000000" w:rsidRDefault="00000000">
      <w:pPr>
        <w:pStyle w:val="a5"/>
        <w:ind w:left="720" w:right="720"/>
        <w:divId w:val="1762989928"/>
      </w:pPr>
      <w:r>
        <w:t>Request Example</w:t>
      </w:r>
    </w:p>
    <w:p w:rsidR="00000000" w:rsidRDefault="00000000">
      <w:pPr>
        <w:pStyle w:val="HTML0"/>
        <w:divId w:val="310411103"/>
        <w:rPr>
          <w:rStyle w:val="HTML"/>
        </w:rPr>
      </w:pPr>
      <w:r>
        <w:rPr>
          <w:rStyle w:val="o"/>
        </w:rPr>
        <w:t>{</w:t>
      </w:r>
    </w:p>
    <w:p w:rsidR="00000000" w:rsidRDefault="00000000">
      <w:pPr>
        <w:pStyle w:val="HTML0"/>
        <w:divId w:val="310411103"/>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310411103"/>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310411103"/>
        <w:rPr>
          <w:rStyle w:val="HTML"/>
        </w:rPr>
      </w:pPr>
      <w:r>
        <w:rPr>
          <w:rStyle w:val="HTML"/>
        </w:rPr>
        <w:t xml:space="preserve">        </w:t>
      </w:r>
      <w:r>
        <w:rPr>
          <w:rStyle w:val="s2"/>
        </w:rPr>
        <w:t>"channel"</w:t>
      </w:r>
      <w:r>
        <w:rPr>
          <w:rStyle w:val="HTML"/>
        </w:rPr>
        <w:t xml:space="preserve">: </w:t>
      </w:r>
      <w:r>
        <w:rPr>
          <w:rStyle w:val="s2"/>
        </w:rPr>
        <w:t>"grid-orders-spot"</w:t>
      </w:r>
      <w:r>
        <w:rPr>
          <w:rStyle w:val="HTML"/>
        </w:rPr>
        <w:t>,</w:t>
      </w:r>
    </w:p>
    <w:p w:rsidR="00000000" w:rsidRDefault="00000000">
      <w:pPr>
        <w:pStyle w:val="HTML0"/>
        <w:divId w:val="310411103"/>
        <w:rPr>
          <w:rStyle w:val="HTML"/>
        </w:rPr>
      </w:pPr>
      <w:r>
        <w:rPr>
          <w:rStyle w:val="HTML"/>
        </w:rPr>
        <w:t xml:space="preserve">        </w:t>
      </w:r>
      <w:r>
        <w:rPr>
          <w:rStyle w:val="s2"/>
        </w:rPr>
        <w:t>"instType"</w:t>
      </w:r>
      <w:r>
        <w:rPr>
          <w:rStyle w:val="HTML"/>
        </w:rPr>
        <w:t xml:space="preserve">: </w:t>
      </w:r>
      <w:r>
        <w:rPr>
          <w:rStyle w:val="s2"/>
        </w:rPr>
        <w:t>"SPOT"</w:t>
      </w:r>
    </w:p>
    <w:p w:rsidR="00000000" w:rsidRDefault="00000000">
      <w:pPr>
        <w:pStyle w:val="HTML0"/>
        <w:divId w:val="310411103"/>
        <w:rPr>
          <w:rStyle w:val="HTML"/>
        </w:rPr>
      </w:pPr>
      <w:r>
        <w:rPr>
          <w:rStyle w:val="HTML"/>
        </w:rPr>
        <w:t xml:space="preserve">    </w:t>
      </w:r>
      <w:r>
        <w:rPr>
          <w:rStyle w:val="o"/>
        </w:rPr>
        <w:t>}]</w:t>
      </w:r>
    </w:p>
    <w:p w:rsidR="00000000" w:rsidRDefault="00000000">
      <w:pPr>
        <w:pStyle w:val="HTML0"/>
        <w:divId w:val="310411103"/>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058"/>
        <w:gridCol w:w="33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subscribed channels</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grid-orders-spot</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type</w:t>
            </w:r>
            <w:r>
              <w:br/>
            </w:r>
            <w:r>
              <w:rPr>
                <w:rStyle w:val="HTML"/>
              </w:rPr>
              <w:t>SPOT</w:t>
            </w:r>
            <w:r>
              <w:br/>
            </w:r>
            <w:r>
              <w:rPr>
                <w:rStyle w:val="HTML"/>
              </w:rPr>
              <w:t>ANY</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&gt; algoId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Algo Order ID</w:t>
            </w:r>
          </w:p>
        </w:tc>
      </w:tr>
    </w:tbl>
    <w:p w:rsidR="00000000" w:rsidRDefault="00000000">
      <w:pPr>
        <w:pStyle w:val="a5"/>
        <w:ind w:left="720" w:right="720"/>
        <w:divId w:val="494338596"/>
      </w:pPr>
      <w:r>
        <w:t>Successful Response Example</w:t>
      </w:r>
    </w:p>
    <w:p w:rsidR="00000000" w:rsidRDefault="00000000">
      <w:pPr>
        <w:pStyle w:val="HTML0"/>
        <w:divId w:val="643629535"/>
        <w:rPr>
          <w:rStyle w:val="w"/>
        </w:rPr>
      </w:pPr>
      <w:r>
        <w:rPr>
          <w:rStyle w:val="p"/>
        </w:rPr>
        <w:t>{</w:t>
      </w:r>
    </w:p>
    <w:p w:rsidR="00000000" w:rsidRDefault="00000000">
      <w:pPr>
        <w:pStyle w:val="HTML0"/>
        <w:divId w:val="643629535"/>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643629535"/>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643629535"/>
        <w:rPr>
          <w:rStyle w:val="w"/>
        </w:rPr>
      </w:pPr>
      <w:r>
        <w:rPr>
          <w:rStyle w:val="w"/>
        </w:rPr>
        <w:t xml:space="preserve">        </w:t>
      </w:r>
      <w:r>
        <w:rPr>
          <w:rStyle w:val="nl"/>
        </w:rPr>
        <w:t>"channel"</w:t>
      </w:r>
      <w:r>
        <w:rPr>
          <w:rStyle w:val="p"/>
        </w:rPr>
        <w:t>:</w:t>
      </w:r>
      <w:r>
        <w:rPr>
          <w:rStyle w:val="w"/>
        </w:rPr>
        <w:t xml:space="preserve"> </w:t>
      </w:r>
      <w:r>
        <w:rPr>
          <w:rStyle w:val="s2"/>
        </w:rPr>
        <w:t>"grid-orders-spot"</w:t>
      </w:r>
      <w:r>
        <w:rPr>
          <w:rStyle w:val="p"/>
        </w:rPr>
        <w:t>,</w:t>
      </w:r>
    </w:p>
    <w:p w:rsidR="00000000" w:rsidRDefault="00000000">
      <w:pPr>
        <w:pStyle w:val="HTML0"/>
        <w:divId w:val="643629535"/>
        <w:rPr>
          <w:rStyle w:val="w"/>
        </w:rPr>
      </w:pPr>
      <w:r>
        <w:rPr>
          <w:rStyle w:val="w"/>
        </w:rPr>
        <w:t xml:space="preserve">        </w:t>
      </w:r>
      <w:r>
        <w:rPr>
          <w:rStyle w:val="nl"/>
        </w:rPr>
        <w:t>"instType"</w:t>
      </w:r>
      <w:r>
        <w:rPr>
          <w:rStyle w:val="p"/>
        </w:rPr>
        <w:t>:</w:t>
      </w:r>
      <w:r>
        <w:rPr>
          <w:rStyle w:val="w"/>
        </w:rPr>
        <w:t xml:space="preserve"> </w:t>
      </w:r>
      <w:r>
        <w:rPr>
          <w:rStyle w:val="s2"/>
        </w:rPr>
        <w:t>"ANY"</w:t>
      </w:r>
    </w:p>
    <w:p w:rsidR="00000000" w:rsidRDefault="00000000">
      <w:pPr>
        <w:pStyle w:val="HTML0"/>
        <w:divId w:val="643629535"/>
        <w:rPr>
          <w:rStyle w:val="w"/>
        </w:rPr>
      </w:pPr>
      <w:r>
        <w:rPr>
          <w:rStyle w:val="w"/>
        </w:rPr>
        <w:t xml:space="preserve">    </w:t>
      </w:r>
      <w:r>
        <w:rPr>
          <w:rStyle w:val="p"/>
        </w:rPr>
        <w:t>},</w:t>
      </w:r>
    </w:p>
    <w:p w:rsidR="00000000" w:rsidRDefault="00000000">
      <w:pPr>
        <w:pStyle w:val="HTML0"/>
        <w:divId w:val="643629535"/>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643629535"/>
        <w:rPr>
          <w:rStyle w:val="w"/>
        </w:rPr>
      </w:pPr>
      <w:r>
        <w:rPr>
          <w:rStyle w:val="p"/>
        </w:rPr>
        <w:t>}</w:t>
      </w:r>
    </w:p>
    <w:p w:rsidR="00000000" w:rsidRDefault="00000000">
      <w:pPr>
        <w:pStyle w:val="a5"/>
        <w:ind w:left="720" w:right="720"/>
        <w:divId w:val="1374303881"/>
      </w:pPr>
      <w:r>
        <w:t>Failure Response Example</w:t>
      </w:r>
    </w:p>
    <w:p w:rsidR="00000000" w:rsidRDefault="00000000">
      <w:pPr>
        <w:pStyle w:val="HTML0"/>
        <w:divId w:val="1107505146"/>
        <w:rPr>
          <w:rStyle w:val="w"/>
        </w:rPr>
      </w:pPr>
      <w:r>
        <w:rPr>
          <w:rStyle w:val="p"/>
        </w:rPr>
        <w:t>{</w:t>
      </w:r>
    </w:p>
    <w:p w:rsidR="00000000" w:rsidRDefault="00000000">
      <w:pPr>
        <w:pStyle w:val="HTML0"/>
        <w:divId w:val="1107505146"/>
        <w:rPr>
          <w:rStyle w:val="w"/>
        </w:rPr>
      </w:pPr>
      <w:r>
        <w:rPr>
          <w:rStyle w:val="w"/>
        </w:rPr>
        <w:t xml:space="preserve">  </w:t>
      </w:r>
      <w:r>
        <w:rPr>
          <w:rStyle w:val="nl"/>
        </w:rPr>
        <w:t>"event"</w:t>
      </w:r>
      <w:r>
        <w:rPr>
          <w:rStyle w:val="p"/>
        </w:rPr>
        <w:t>:</w:t>
      </w:r>
      <w:r>
        <w:rPr>
          <w:rStyle w:val="w"/>
        </w:rPr>
        <w:t xml:space="preserve"> </w:t>
      </w:r>
      <w:r>
        <w:rPr>
          <w:rStyle w:val="s2"/>
        </w:rPr>
        <w:t>"error"</w:t>
      </w:r>
      <w:r>
        <w:rPr>
          <w:rStyle w:val="p"/>
        </w:rPr>
        <w:t>,</w:t>
      </w:r>
    </w:p>
    <w:p w:rsidR="00000000" w:rsidRDefault="00000000">
      <w:pPr>
        <w:pStyle w:val="HTML0"/>
        <w:divId w:val="1107505146"/>
        <w:rPr>
          <w:rStyle w:val="w"/>
        </w:rPr>
      </w:pPr>
      <w:r>
        <w:rPr>
          <w:rStyle w:val="w"/>
        </w:rPr>
        <w:t xml:space="preserve">  </w:t>
      </w:r>
      <w:r>
        <w:rPr>
          <w:rStyle w:val="nl"/>
        </w:rPr>
        <w:t>"code"</w:t>
      </w:r>
      <w:r>
        <w:rPr>
          <w:rStyle w:val="p"/>
        </w:rPr>
        <w:t>:</w:t>
      </w:r>
      <w:r>
        <w:rPr>
          <w:rStyle w:val="w"/>
        </w:rPr>
        <w:t xml:space="preserve"> </w:t>
      </w:r>
      <w:r>
        <w:rPr>
          <w:rStyle w:val="s2"/>
        </w:rPr>
        <w:t>"60012"</w:t>
      </w:r>
      <w:r>
        <w:rPr>
          <w:rStyle w:val="p"/>
        </w:rPr>
        <w:t>,</w:t>
      </w:r>
    </w:p>
    <w:p w:rsidR="00000000" w:rsidRDefault="00000000">
      <w:pPr>
        <w:pStyle w:val="HTML0"/>
        <w:divId w:val="1107505146"/>
        <w:rPr>
          <w:rStyle w:val="w"/>
        </w:rPr>
      </w:pPr>
      <w:r>
        <w:rPr>
          <w:rStyle w:val="w"/>
        </w:rPr>
        <w:t xml:space="preserve">  </w:t>
      </w:r>
      <w:r>
        <w:rPr>
          <w:rStyle w:val="nl"/>
        </w:rPr>
        <w:t>"msg"</w:t>
      </w:r>
      <w:r>
        <w:rPr>
          <w:rStyle w:val="p"/>
        </w:rPr>
        <w:t>:</w:t>
      </w:r>
      <w:r>
        <w:rPr>
          <w:rStyle w:val="w"/>
        </w:rPr>
        <w:t xml:space="preserve"> </w:t>
      </w:r>
      <w:r>
        <w:rPr>
          <w:rStyle w:val="s2"/>
        </w:rPr>
        <w:t>"Invalid request: {</w:t>
      </w:r>
      <w:r>
        <w:rPr>
          <w:rStyle w:val="se"/>
        </w:rPr>
        <w:t>\"</w:t>
      </w:r>
      <w:r>
        <w:rPr>
          <w:rStyle w:val="s2"/>
        </w:rPr>
        <w:t>op</w:t>
      </w:r>
      <w:r>
        <w:rPr>
          <w:rStyle w:val="se"/>
        </w:rPr>
        <w:t>\"</w:t>
      </w:r>
      <w:r>
        <w:rPr>
          <w:rStyle w:val="s2"/>
        </w:rPr>
        <w:t xml:space="preserve">: </w:t>
      </w:r>
      <w:r>
        <w:rPr>
          <w:rStyle w:val="se"/>
        </w:rPr>
        <w:t>\"</w:t>
      </w:r>
      <w:r>
        <w:rPr>
          <w:rStyle w:val="s2"/>
        </w:rPr>
        <w:t>subscribe</w:t>
      </w:r>
      <w:r>
        <w:rPr>
          <w:rStyle w:val="se"/>
        </w:rPr>
        <w:t>\"</w:t>
      </w:r>
      <w:r>
        <w:rPr>
          <w:rStyle w:val="s2"/>
        </w:rPr>
        <w:t xml:space="preserve">, </w:t>
      </w:r>
      <w:r>
        <w:rPr>
          <w:rStyle w:val="se"/>
        </w:rPr>
        <w:t>\"</w:t>
      </w:r>
      <w:r>
        <w:rPr>
          <w:rStyle w:val="s2"/>
        </w:rPr>
        <w:t>argss</w:t>
      </w:r>
      <w:r>
        <w:rPr>
          <w:rStyle w:val="se"/>
        </w:rPr>
        <w:t>\"</w:t>
      </w:r>
      <w:r>
        <w:rPr>
          <w:rStyle w:val="s2"/>
        </w:rPr>
        <w:t xml:space="preserve">:[{ </w:t>
      </w:r>
      <w:r>
        <w:rPr>
          <w:rStyle w:val="se"/>
        </w:rPr>
        <w:t>\"</w:t>
      </w:r>
      <w:r>
        <w:rPr>
          <w:rStyle w:val="s2"/>
        </w:rPr>
        <w:t>channel</w:t>
      </w:r>
      <w:r>
        <w:rPr>
          <w:rStyle w:val="se"/>
        </w:rPr>
        <w:t>\"</w:t>
      </w:r>
      <w:r>
        <w:rPr>
          <w:rStyle w:val="s2"/>
        </w:rPr>
        <w:t xml:space="preserve"> : </w:t>
      </w:r>
      <w:r>
        <w:rPr>
          <w:rStyle w:val="se"/>
        </w:rPr>
        <w:t>\"</w:t>
      </w:r>
      <w:r>
        <w:rPr>
          <w:rStyle w:val="s2"/>
        </w:rPr>
        <w:t>grid-orders-spot</w:t>
      </w:r>
      <w:r>
        <w:rPr>
          <w:rStyle w:val="se"/>
        </w:rPr>
        <w:t>\"</w:t>
      </w:r>
      <w:r>
        <w:rPr>
          <w:rStyle w:val="s2"/>
        </w:rPr>
        <w:t xml:space="preserve">, </w:t>
      </w:r>
      <w:r>
        <w:rPr>
          <w:rStyle w:val="se"/>
        </w:rPr>
        <w:t>\"</w:t>
      </w:r>
      <w:r>
        <w:rPr>
          <w:rStyle w:val="s2"/>
        </w:rPr>
        <w:t>instType</w:t>
      </w:r>
      <w:r>
        <w:rPr>
          <w:rStyle w:val="se"/>
        </w:rPr>
        <w:t>\"</w:t>
      </w:r>
      <w:r>
        <w:rPr>
          <w:rStyle w:val="s2"/>
        </w:rPr>
        <w:t xml:space="preserve"> : </w:t>
      </w:r>
      <w:r>
        <w:rPr>
          <w:rStyle w:val="se"/>
        </w:rPr>
        <w:t>\"</w:t>
      </w:r>
      <w:r>
        <w:rPr>
          <w:rStyle w:val="s2"/>
        </w:rPr>
        <w:t>FUTURES</w:t>
      </w:r>
      <w:r>
        <w:rPr>
          <w:rStyle w:val="se"/>
        </w:rPr>
        <w:t>\"</w:t>
      </w:r>
      <w:r>
        <w:rPr>
          <w:rStyle w:val="s2"/>
        </w:rPr>
        <w:t>}]}"</w:t>
      </w:r>
      <w:r>
        <w:rPr>
          <w:rStyle w:val="p"/>
        </w:rPr>
        <w:t>,</w:t>
      </w:r>
    </w:p>
    <w:p w:rsidR="00000000" w:rsidRDefault="00000000">
      <w:pPr>
        <w:pStyle w:val="HTML0"/>
        <w:divId w:val="1107505146"/>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107505146"/>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058"/>
        <w:gridCol w:w="28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Event</w:t>
            </w:r>
            <w:r>
              <w:br/>
            </w:r>
            <w:r>
              <w:rPr>
                <w:rStyle w:val="HTML"/>
              </w:rPr>
              <w:t>subscribe</w:t>
            </w:r>
            <w:r>
              <w:br/>
            </w:r>
            <w:r>
              <w:rPr>
                <w:rStyle w:val="HTML"/>
              </w:rPr>
              <w:t>unsubscribe</w:t>
            </w:r>
            <w:r>
              <w:br/>
            </w:r>
            <w:r>
              <w:rPr>
                <w:rStyle w:val="HTML"/>
              </w:rPr>
              <w:t>error</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No</w:t>
            </w:r>
          </w:p>
        </w:tc>
        <w:tc>
          <w:tcPr>
            <w:tcW w:w="0" w:type="auto"/>
            <w:vAlign w:val="center"/>
            <w:hideMark/>
          </w:tcPr>
          <w:p w:rsidR="00000000" w:rsidRDefault="00000000">
            <w:r>
              <w:t>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&gt; algoId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Algo Order ID</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connId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WebSocket connection ID</w:t>
            </w:r>
          </w:p>
        </w:tc>
      </w:tr>
    </w:tbl>
    <w:p w:rsidR="00000000" w:rsidRDefault="00000000">
      <w:pPr>
        <w:pStyle w:val="a5"/>
        <w:ind w:left="720" w:right="720"/>
        <w:divId w:val="60829428"/>
      </w:pPr>
      <w:r>
        <w:t xml:space="preserve">Push Data Example: </w:t>
      </w:r>
    </w:p>
    <w:p w:rsidR="00000000" w:rsidRDefault="00000000">
      <w:pPr>
        <w:pStyle w:val="HTML0"/>
        <w:divId w:val="1516840515"/>
        <w:rPr>
          <w:rStyle w:val="w"/>
        </w:rPr>
      </w:pPr>
      <w:r>
        <w:rPr>
          <w:rStyle w:val="p"/>
        </w:rPr>
        <w:t>{</w:t>
      </w:r>
    </w:p>
    <w:p w:rsidR="00000000" w:rsidRDefault="00000000">
      <w:pPr>
        <w:pStyle w:val="HTML0"/>
        <w:divId w:val="1516840515"/>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516840515"/>
        <w:rPr>
          <w:rStyle w:val="w"/>
        </w:rPr>
      </w:pPr>
      <w:r>
        <w:rPr>
          <w:rStyle w:val="w"/>
        </w:rPr>
        <w:t xml:space="preserve">        </w:t>
      </w:r>
      <w:r>
        <w:rPr>
          <w:rStyle w:val="nl"/>
        </w:rPr>
        <w:t>"channel"</w:t>
      </w:r>
      <w:r>
        <w:rPr>
          <w:rStyle w:val="p"/>
        </w:rPr>
        <w:t>:</w:t>
      </w:r>
      <w:r>
        <w:rPr>
          <w:rStyle w:val="w"/>
        </w:rPr>
        <w:t xml:space="preserve"> </w:t>
      </w:r>
      <w:r>
        <w:rPr>
          <w:rStyle w:val="s2"/>
        </w:rPr>
        <w:t>"grid-orders-spot"</w:t>
      </w:r>
      <w:r>
        <w:rPr>
          <w:rStyle w:val="p"/>
        </w:rPr>
        <w:t>,</w:t>
      </w:r>
    </w:p>
    <w:p w:rsidR="00000000" w:rsidRDefault="00000000">
      <w:pPr>
        <w:pStyle w:val="HTML0"/>
        <w:divId w:val="1516840515"/>
        <w:rPr>
          <w:rStyle w:val="w"/>
        </w:rPr>
      </w:pPr>
      <w:r>
        <w:rPr>
          <w:rStyle w:val="w"/>
        </w:rPr>
        <w:t xml:space="preserve">        </w:t>
      </w:r>
      <w:r>
        <w:rPr>
          <w:rStyle w:val="nl"/>
        </w:rPr>
        <w:t>"instType"</w:t>
      </w:r>
      <w:r>
        <w:rPr>
          <w:rStyle w:val="p"/>
        </w:rPr>
        <w:t>:</w:t>
      </w:r>
      <w:r>
        <w:rPr>
          <w:rStyle w:val="w"/>
        </w:rPr>
        <w:t xml:space="preserve"> </w:t>
      </w:r>
      <w:r>
        <w:rPr>
          <w:rStyle w:val="s2"/>
        </w:rPr>
        <w:t>"ANY"</w:t>
      </w:r>
      <w:r>
        <w:rPr>
          <w:rStyle w:val="p"/>
        </w:rPr>
        <w:t>,</w:t>
      </w:r>
    </w:p>
    <w:p w:rsidR="00000000" w:rsidRDefault="00000000">
      <w:pPr>
        <w:pStyle w:val="HTML0"/>
        <w:divId w:val="1516840515"/>
        <w:rPr>
          <w:rStyle w:val="w"/>
        </w:rPr>
      </w:pPr>
      <w:r>
        <w:rPr>
          <w:rStyle w:val="w"/>
        </w:rPr>
        <w:t xml:space="preserve">        </w:t>
      </w:r>
      <w:r>
        <w:rPr>
          <w:rStyle w:val="nl"/>
        </w:rPr>
        <w:t>"uid"</w:t>
      </w:r>
      <w:r>
        <w:rPr>
          <w:rStyle w:val="p"/>
        </w:rPr>
        <w:t>:</w:t>
      </w:r>
      <w:r>
        <w:rPr>
          <w:rStyle w:val="w"/>
        </w:rPr>
        <w:t xml:space="preserve"> </w:t>
      </w:r>
      <w:r>
        <w:rPr>
          <w:rStyle w:val="s2"/>
        </w:rPr>
        <w:t>"44705892343619584"</w:t>
      </w:r>
    </w:p>
    <w:p w:rsidR="00000000" w:rsidRDefault="00000000">
      <w:pPr>
        <w:pStyle w:val="HTML0"/>
        <w:divId w:val="1516840515"/>
        <w:rPr>
          <w:rStyle w:val="w"/>
        </w:rPr>
      </w:pPr>
      <w:r>
        <w:rPr>
          <w:rStyle w:val="w"/>
        </w:rPr>
        <w:t xml:space="preserve">    </w:t>
      </w:r>
      <w:r>
        <w:rPr>
          <w:rStyle w:val="p"/>
        </w:rPr>
        <w:t>},</w:t>
      </w:r>
    </w:p>
    <w:p w:rsidR="00000000" w:rsidRDefault="00000000">
      <w:pPr>
        <w:pStyle w:val="HTML0"/>
        <w:divId w:val="1516840515"/>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516840515"/>
        <w:rPr>
          <w:rStyle w:val="w"/>
        </w:rPr>
      </w:pPr>
      <w:r>
        <w:rPr>
          <w:rStyle w:val="w"/>
        </w:rPr>
        <w:t xml:space="preserve">        </w:t>
      </w:r>
      <w:r>
        <w:rPr>
          <w:rStyle w:val="nl"/>
        </w:rPr>
        <w:t>"algoClOrdId"</w:t>
      </w:r>
      <w:r>
        <w:rPr>
          <w:rStyle w:val="p"/>
        </w:rPr>
        <w:t>:</w:t>
      </w:r>
      <w:r>
        <w:rPr>
          <w:rStyle w:val="w"/>
        </w:rPr>
        <w:t xml:space="preserve"> </w:t>
      </w:r>
      <w:r>
        <w:rPr>
          <w:rStyle w:val="s2"/>
        </w:rPr>
        <w:t>""</w:t>
      </w:r>
      <w:r>
        <w:rPr>
          <w:rStyle w:val="p"/>
        </w:rPr>
        <w:t>,</w:t>
      </w:r>
    </w:p>
    <w:p w:rsidR="00000000" w:rsidRDefault="00000000">
      <w:pPr>
        <w:pStyle w:val="HTML0"/>
        <w:divId w:val="1516840515"/>
        <w:rPr>
          <w:rStyle w:val="w"/>
        </w:rPr>
      </w:pPr>
      <w:r>
        <w:rPr>
          <w:rStyle w:val="w"/>
        </w:rPr>
        <w:t xml:space="preserve">        </w:t>
      </w:r>
      <w:r>
        <w:rPr>
          <w:rStyle w:val="nl"/>
        </w:rPr>
        <w:t>"algoId"</w:t>
      </w:r>
      <w:r>
        <w:rPr>
          <w:rStyle w:val="p"/>
        </w:rPr>
        <w:t>:</w:t>
      </w:r>
      <w:r>
        <w:rPr>
          <w:rStyle w:val="w"/>
        </w:rPr>
        <w:t xml:space="preserve"> </w:t>
      </w:r>
      <w:r>
        <w:rPr>
          <w:rStyle w:val="s2"/>
        </w:rPr>
        <w:t>"568028283477164032"</w:t>
      </w:r>
      <w:r>
        <w:rPr>
          <w:rStyle w:val="p"/>
        </w:rPr>
        <w:t>,</w:t>
      </w:r>
    </w:p>
    <w:p w:rsidR="00000000" w:rsidRDefault="00000000">
      <w:pPr>
        <w:pStyle w:val="HTML0"/>
        <w:divId w:val="1516840515"/>
        <w:rPr>
          <w:rStyle w:val="w"/>
        </w:rPr>
      </w:pPr>
      <w:r>
        <w:rPr>
          <w:rStyle w:val="w"/>
        </w:rPr>
        <w:t xml:space="preserve">        </w:t>
      </w:r>
      <w:r>
        <w:rPr>
          <w:rStyle w:val="nl"/>
        </w:rPr>
        <w:t>"activeOrdNum"</w:t>
      </w:r>
      <w:r>
        <w:rPr>
          <w:rStyle w:val="w"/>
        </w:rPr>
        <w:t xml:space="preserve"> </w:t>
      </w:r>
      <w:r>
        <w:rPr>
          <w:rStyle w:val="p"/>
        </w:rPr>
        <w:t>:</w:t>
      </w:r>
      <w:r>
        <w:rPr>
          <w:rStyle w:val="w"/>
        </w:rPr>
        <w:t xml:space="preserve"> </w:t>
      </w:r>
      <w:r>
        <w:rPr>
          <w:rStyle w:val="s2"/>
        </w:rPr>
        <w:t>"10"</w:t>
      </w:r>
      <w:r>
        <w:rPr>
          <w:rStyle w:val="p"/>
        </w:rPr>
        <w:t>,</w:t>
      </w:r>
    </w:p>
    <w:p w:rsidR="00000000" w:rsidRDefault="00000000">
      <w:pPr>
        <w:pStyle w:val="HTML0"/>
        <w:divId w:val="1516840515"/>
        <w:rPr>
          <w:rStyle w:val="w"/>
        </w:rPr>
      </w:pPr>
      <w:r>
        <w:rPr>
          <w:rStyle w:val="w"/>
        </w:rPr>
        <w:t xml:space="preserve">        </w:t>
      </w:r>
      <w:r>
        <w:rPr>
          <w:rStyle w:val="nl"/>
        </w:rPr>
        <w:t>"algoOrdType"</w:t>
      </w:r>
      <w:r>
        <w:rPr>
          <w:rStyle w:val="p"/>
        </w:rPr>
        <w:t>:</w:t>
      </w:r>
      <w:r>
        <w:rPr>
          <w:rStyle w:val="w"/>
        </w:rPr>
        <w:t xml:space="preserve"> </w:t>
      </w:r>
      <w:r>
        <w:rPr>
          <w:rStyle w:val="s2"/>
        </w:rPr>
        <w:t>"grid"</w:t>
      </w:r>
      <w:r>
        <w:rPr>
          <w:rStyle w:val="p"/>
        </w:rPr>
        <w:t>,</w:t>
      </w:r>
    </w:p>
    <w:p w:rsidR="00000000" w:rsidRDefault="00000000">
      <w:pPr>
        <w:pStyle w:val="HTML0"/>
        <w:divId w:val="1516840515"/>
        <w:rPr>
          <w:rStyle w:val="w"/>
        </w:rPr>
      </w:pPr>
      <w:r>
        <w:rPr>
          <w:rStyle w:val="w"/>
        </w:rPr>
        <w:t xml:space="preserve">        </w:t>
      </w:r>
      <w:r>
        <w:rPr>
          <w:rStyle w:val="nl"/>
        </w:rPr>
        <w:t>"annualizedRate"</w:t>
      </w:r>
      <w:r>
        <w:rPr>
          <w:rStyle w:val="p"/>
        </w:rPr>
        <w:t>:</w:t>
      </w:r>
      <w:r>
        <w:rPr>
          <w:rStyle w:val="w"/>
        </w:rPr>
        <w:t xml:space="preserve"> </w:t>
      </w:r>
      <w:r>
        <w:rPr>
          <w:rStyle w:val="s2"/>
        </w:rPr>
        <w:t>"0"</w:t>
      </w:r>
      <w:r>
        <w:rPr>
          <w:rStyle w:val="p"/>
        </w:rPr>
        <w:t>,</w:t>
      </w:r>
    </w:p>
    <w:p w:rsidR="00000000" w:rsidRDefault="00000000">
      <w:pPr>
        <w:pStyle w:val="HTML0"/>
        <w:divId w:val="1516840515"/>
        <w:rPr>
          <w:rStyle w:val="w"/>
        </w:rPr>
      </w:pPr>
      <w:r>
        <w:rPr>
          <w:rStyle w:val="w"/>
        </w:rPr>
        <w:t xml:space="preserve">        </w:t>
      </w:r>
      <w:r>
        <w:rPr>
          <w:rStyle w:val="nl"/>
        </w:rPr>
        <w:t>"arbitrageNum"</w:t>
      </w:r>
      <w:r>
        <w:rPr>
          <w:rStyle w:val="p"/>
        </w:rPr>
        <w:t>:</w:t>
      </w:r>
      <w:r>
        <w:rPr>
          <w:rStyle w:val="w"/>
        </w:rPr>
        <w:t xml:space="preserve"> </w:t>
      </w:r>
      <w:r>
        <w:rPr>
          <w:rStyle w:val="s2"/>
        </w:rPr>
        <w:t>"0"</w:t>
      </w:r>
      <w:r>
        <w:rPr>
          <w:rStyle w:val="p"/>
        </w:rPr>
        <w:t>,</w:t>
      </w:r>
    </w:p>
    <w:p w:rsidR="00000000" w:rsidRDefault="00000000">
      <w:pPr>
        <w:pStyle w:val="HTML0"/>
        <w:divId w:val="1516840515"/>
        <w:rPr>
          <w:rStyle w:val="w"/>
        </w:rPr>
      </w:pPr>
      <w:r>
        <w:rPr>
          <w:rStyle w:val="w"/>
        </w:rPr>
        <w:t xml:space="preserve">        </w:t>
      </w:r>
      <w:r>
        <w:rPr>
          <w:rStyle w:val="nl"/>
        </w:rPr>
        <w:t>"baseSz"</w:t>
      </w:r>
      <w:r>
        <w:rPr>
          <w:rStyle w:val="p"/>
        </w:rPr>
        <w:t>:</w:t>
      </w:r>
      <w:r>
        <w:rPr>
          <w:rStyle w:val="w"/>
        </w:rPr>
        <w:t xml:space="preserve"> </w:t>
      </w:r>
      <w:r>
        <w:rPr>
          <w:rStyle w:val="s2"/>
        </w:rPr>
        <w:t>"0"</w:t>
      </w:r>
      <w:r>
        <w:rPr>
          <w:rStyle w:val="p"/>
        </w:rPr>
        <w:t>,</w:t>
      </w:r>
    </w:p>
    <w:p w:rsidR="00000000" w:rsidRDefault="00000000">
      <w:pPr>
        <w:pStyle w:val="HTML0"/>
        <w:divId w:val="1516840515"/>
        <w:rPr>
          <w:rStyle w:val="w"/>
        </w:rPr>
      </w:pPr>
      <w:r>
        <w:rPr>
          <w:rStyle w:val="w"/>
        </w:rPr>
        <w:t xml:space="preserve">        </w:t>
      </w:r>
      <w:r>
        <w:rPr>
          <w:rStyle w:val="nl"/>
        </w:rPr>
        <w:t>"cTime"</w:t>
      </w:r>
      <w:r>
        <w:rPr>
          <w:rStyle w:val="p"/>
        </w:rPr>
        <w:t>:</w:t>
      </w:r>
      <w:r>
        <w:rPr>
          <w:rStyle w:val="w"/>
        </w:rPr>
        <w:t xml:space="preserve"> </w:t>
      </w:r>
      <w:r>
        <w:rPr>
          <w:rStyle w:val="s2"/>
        </w:rPr>
        <w:t>"1681700496249"</w:t>
      </w:r>
      <w:r>
        <w:rPr>
          <w:rStyle w:val="p"/>
        </w:rPr>
        <w:t>,</w:t>
      </w:r>
    </w:p>
    <w:p w:rsidR="00000000" w:rsidRDefault="00000000">
      <w:pPr>
        <w:pStyle w:val="HTML0"/>
        <w:divId w:val="1516840515"/>
        <w:rPr>
          <w:rStyle w:val="w"/>
        </w:rPr>
      </w:pPr>
      <w:r>
        <w:rPr>
          <w:rStyle w:val="w"/>
        </w:rPr>
        <w:t xml:space="preserve">        </w:t>
      </w:r>
      <w:r>
        <w:rPr>
          <w:rStyle w:val="nl"/>
        </w:rPr>
        <w:t>"cancelType"</w:t>
      </w:r>
      <w:r>
        <w:rPr>
          <w:rStyle w:val="p"/>
        </w:rPr>
        <w:t>:</w:t>
      </w:r>
      <w:r>
        <w:rPr>
          <w:rStyle w:val="w"/>
        </w:rPr>
        <w:t xml:space="preserve"> </w:t>
      </w:r>
      <w:r>
        <w:rPr>
          <w:rStyle w:val="s2"/>
        </w:rPr>
        <w:t>"0"</w:t>
      </w:r>
      <w:r>
        <w:rPr>
          <w:rStyle w:val="p"/>
        </w:rPr>
        <w:t>,</w:t>
      </w:r>
    </w:p>
    <w:p w:rsidR="00000000" w:rsidRDefault="00000000">
      <w:pPr>
        <w:pStyle w:val="HTML0"/>
        <w:divId w:val="1516840515"/>
        <w:rPr>
          <w:rStyle w:val="w"/>
        </w:rPr>
      </w:pPr>
      <w:r>
        <w:rPr>
          <w:rStyle w:val="w"/>
        </w:rPr>
        <w:t xml:space="preserve">        </w:t>
      </w:r>
      <w:r>
        <w:rPr>
          <w:rStyle w:val="nl"/>
        </w:rPr>
        <w:t>"curBaseSz"</w:t>
      </w:r>
      <w:r>
        <w:rPr>
          <w:rStyle w:val="p"/>
        </w:rPr>
        <w:t>:</w:t>
      </w:r>
      <w:r>
        <w:rPr>
          <w:rStyle w:val="w"/>
        </w:rPr>
        <w:t xml:space="preserve"> </w:t>
      </w:r>
      <w:r>
        <w:rPr>
          <w:rStyle w:val="s2"/>
        </w:rPr>
        <w:t>"0"</w:t>
      </w:r>
      <w:r>
        <w:rPr>
          <w:rStyle w:val="p"/>
        </w:rPr>
        <w:t>,</w:t>
      </w:r>
    </w:p>
    <w:p w:rsidR="00000000" w:rsidRDefault="00000000">
      <w:pPr>
        <w:pStyle w:val="HTML0"/>
        <w:divId w:val="1516840515"/>
        <w:rPr>
          <w:rStyle w:val="w"/>
        </w:rPr>
      </w:pPr>
      <w:r>
        <w:rPr>
          <w:rStyle w:val="w"/>
        </w:rPr>
        <w:t xml:space="preserve">        </w:t>
      </w:r>
      <w:r>
        <w:rPr>
          <w:rStyle w:val="nl"/>
        </w:rPr>
        <w:t>"curQuoteSz"</w:t>
      </w:r>
      <w:r>
        <w:rPr>
          <w:rStyle w:val="p"/>
        </w:rPr>
        <w:t>:</w:t>
      </w:r>
      <w:r>
        <w:rPr>
          <w:rStyle w:val="w"/>
        </w:rPr>
        <w:t xml:space="preserve"> </w:t>
      </w:r>
      <w:r>
        <w:rPr>
          <w:rStyle w:val="s2"/>
        </w:rPr>
        <w:t>"25"</w:t>
      </w:r>
      <w:r>
        <w:rPr>
          <w:rStyle w:val="p"/>
        </w:rPr>
        <w:t>,</w:t>
      </w:r>
    </w:p>
    <w:p w:rsidR="00000000" w:rsidRDefault="00000000">
      <w:pPr>
        <w:pStyle w:val="HTML0"/>
        <w:divId w:val="1516840515"/>
        <w:rPr>
          <w:rStyle w:val="w"/>
        </w:rPr>
      </w:pPr>
      <w:r>
        <w:rPr>
          <w:rStyle w:val="w"/>
        </w:rPr>
        <w:t xml:space="preserve">        </w:t>
      </w:r>
      <w:r>
        <w:rPr>
          <w:rStyle w:val="nl"/>
        </w:rPr>
        <w:t>"floatProfit"</w:t>
      </w:r>
      <w:r>
        <w:rPr>
          <w:rStyle w:val="p"/>
        </w:rPr>
        <w:t>:</w:t>
      </w:r>
      <w:r>
        <w:rPr>
          <w:rStyle w:val="w"/>
        </w:rPr>
        <w:t xml:space="preserve"> </w:t>
      </w:r>
      <w:r>
        <w:rPr>
          <w:rStyle w:val="s2"/>
        </w:rPr>
        <w:t>"0"</w:t>
      </w:r>
      <w:r>
        <w:rPr>
          <w:rStyle w:val="p"/>
        </w:rPr>
        <w:t>,</w:t>
      </w:r>
    </w:p>
    <w:p w:rsidR="00000000" w:rsidRDefault="00000000">
      <w:pPr>
        <w:pStyle w:val="HTML0"/>
        <w:divId w:val="1516840515"/>
        <w:rPr>
          <w:rStyle w:val="w"/>
        </w:rPr>
      </w:pPr>
      <w:r>
        <w:rPr>
          <w:rStyle w:val="w"/>
        </w:rPr>
        <w:t xml:space="preserve">        </w:t>
      </w:r>
      <w:r>
        <w:rPr>
          <w:rStyle w:val="nl"/>
        </w:rPr>
        <w:t>"gridNum"</w:t>
      </w:r>
      <w:r>
        <w:rPr>
          <w:rStyle w:val="p"/>
        </w:rPr>
        <w:t>:</w:t>
      </w:r>
      <w:r>
        <w:rPr>
          <w:rStyle w:val="w"/>
        </w:rPr>
        <w:t xml:space="preserve"> </w:t>
      </w:r>
      <w:r>
        <w:rPr>
          <w:rStyle w:val="s2"/>
        </w:rPr>
        <w:t>"10"</w:t>
      </w:r>
      <w:r>
        <w:rPr>
          <w:rStyle w:val="p"/>
        </w:rPr>
        <w:t>,</w:t>
      </w:r>
    </w:p>
    <w:p w:rsidR="00000000" w:rsidRDefault="00000000">
      <w:pPr>
        <w:pStyle w:val="HTML0"/>
        <w:divId w:val="1516840515"/>
        <w:rPr>
          <w:rStyle w:val="w"/>
        </w:rPr>
      </w:pPr>
      <w:r>
        <w:rPr>
          <w:rStyle w:val="w"/>
        </w:rPr>
        <w:t xml:space="preserve">        </w:t>
      </w:r>
      <w:r>
        <w:rPr>
          <w:rStyle w:val="nl"/>
        </w:rPr>
        <w:t>"gridProfit"</w:t>
      </w:r>
      <w:r>
        <w:rPr>
          <w:rStyle w:val="p"/>
        </w:rPr>
        <w:t>:</w:t>
      </w:r>
      <w:r>
        <w:rPr>
          <w:rStyle w:val="w"/>
        </w:rPr>
        <w:t xml:space="preserve"> </w:t>
      </w:r>
      <w:r>
        <w:rPr>
          <w:rStyle w:val="s2"/>
        </w:rPr>
        <w:t>"0"</w:t>
      </w:r>
      <w:r>
        <w:rPr>
          <w:rStyle w:val="p"/>
        </w:rPr>
        <w:t>,</w:t>
      </w:r>
    </w:p>
    <w:p w:rsidR="00000000" w:rsidRDefault="00000000">
      <w:pPr>
        <w:pStyle w:val="HTML0"/>
        <w:divId w:val="1516840515"/>
        <w:rPr>
          <w:rStyle w:val="w"/>
        </w:rPr>
      </w:pPr>
      <w:r>
        <w:rPr>
          <w:rStyle w:val="w"/>
        </w:rPr>
        <w:t xml:space="preserve">        </w:t>
      </w:r>
      <w:r>
        <w:rPr>
          <w:rStyle w:val="nl"/>
        </w:rPr>
        <w:t>"instId"</w:t>
      </w:r>
      <w:r>
        <w:rPr>
          <w:rStyle w:val="p"/>
        </w:rPr>
        <w:t>:</w:t>
      </w:r>
      <w:r>
        <w:rPr>
          <w:rStyle w:val="w"/>
        </w:rPr>
        <w:t xml:space="preserve"> </w:t>
      </w:r>
      <w:r>
        <w:rPr>
          <w:rStyle w:val="s2"/>
        </w:rPr>
        <w:t>"BTC-USDT"</w:t>
      </w:r>
      <w:r>
        <w:rPr>
          <w:rStyle w:val="p"/>
        </w:rPr>
        <w:t>,</w:t>
      </w:r>
    </w:p>
    <w:p w:rsidR="00000000" w:rsidRDefault="00000000">
      <w:pPr>
        <w:pStyle w:val="HTML0"/>
        <w:divId w:val="1516840515"/>
        <w:rPr>
          <w:rStyle w:val="w"/>
        </w:rPr>
      </w:pPr>
      <w:r>
        <w:rPr>
          <w:rStyle w:val="w"/>
        </w:rPr>
        <w:t xml:space="preserve">        </w:t>
      </w:r>
      <w:r>
        <w:rPr>
          <w:rStyle w:val="nl"/>
        </w:rPr>
        <w:t>"instType"</w:t>
      </w:r>
      <w:r>
        <w:rPr>
          <w:rStyle w:val="p"/>
        </w:rPr>
        <w:t>:</w:t>
      </w:r>
      <w:r>
        <w:rPr>
          <w:rStyle w:val="w"/>
        </w:rPr>
        <w:t xml:space="preserve"> </w:t>
      </w:r>
      <w:r>
        <w:rPr>
          <w:rStyle w:val="s2"/>
        </w:rPr>
        <w:t>"SPOT"</w:t>
      </w:r>
      <w:r>
        <w:rPr>
          <w:rStyle w:val="p"/>
        </w:rPr>
        <w:t>,</w:t>
      </w:r>
    </w:p>
    <w:p w:rsidR="00000000" w:rsidRDefault="00000000">
      <w:pPr>
        <w:pStyle w:val="HTML0"/>
        <w:divId w:val="1516840515"/>
        <w:rPr>
          <w:rStyle w:val="w"/>
        </w:rPr>
      </w:pPr>
      <w:r>
        <w:rPr>
          <w:rStyle w:val="w"/>
        </w:rPr>
        <w:t xml:space="preserve">        </w:t>
      </w:r>
      <w:r>
        <w:rPr>
          <w:rStyle w:val="nl"/>
        </w:rPr>
        <w:t>"investment"</w:t>
      </w:r>
      <w:r>
        <w:rPr>
          <w:rStyle w:val="p"/>
        </w:rPr>
        <w:t>:</w:t>
      </w:r>
      <w:r>
        <w:rPr>
          <w:rStyle w:val="w"/>
        </w:rPr>
        <w:t xml:space="preserve"> </w:t>
      </w:r>
      <w:r>
        <w:rPr>
          <w:rStyle w:val="s2"/>
        </w:rPr>
        <w:t>"25"</w:t>
      </w:r>
      <w:r>
        <w:rPr>
          <w:rStyle w:val="p"/>
        </w:rPr>
        <w:t>,</w:t>
      </w:r>
    </w:p>
    <w:p w:rsidR="00000000" w:rsidRDefault="00000000">
      <w:pPr>
        <w:pStyle w:val="HTML0"/>
        <w:divId w:val="1516840515"/>
        <w:rPr>
          <w:rStyle w:val="w"/>
        </w:rPr>
      </w:pPr>
      <w:r>
        <w:rPr>
          <w:rStyle w:val="w"/>
        </w:rPr>
        <w:t xml:space="preserve">        </w:t>
      </w:r>
      <w:r>
        <w:rPr>
          <w:rStyle w:val="nl"/>
        </w:rPr>
        <w:t>"maxPx"</w:t>
      </w:r>
      <w:r>
        <w:rPr>
          <w:rStyle w:val="p"/>
        </w:rPr>
        <w:t>:</w:t>
      </w:r>
      <w:r>
        <w:rPr>
          <w:rStyle w:val="w"/>
        </w:rPr>
        <w:t xml:space="preserve"> </w:t>
      </w:r>
      <w:r>
        <w:rPr>
          <w:rStyle w:val="s2"/>
        </w:rPr>
        <w:t>"5000"</w:t>
      </w:r>
      <w:r>
        <w:rPr>
          <w:rStyle w:val="p"/>
        </w:rPr>
        <w:t>,</w:t>
      </w:r>
    </w:p>
    <w:p w:rsidR="00000000" w:rsidRDefault="00000000">
      <w:pPr>
        <w:pStyle w:val="HTML0"/>
        <w:divId w:val="1516840515"/>
        <w:rPr>
          <w:rStyle w:val="w"/>
        </w:rPr>
      </w:pPr>
      <w:r>
        <w:rPr>
          <w:rStyle w:val="w"/>
        </w:rPr>
        <w:t xml:space="preserve">        </w:t>
      </w:r>
      <w:r>
        <w:rPr>
          <w:rStyle w:val="nl"/>
        </w:rPr>
        <w:t>"minPx"</w:t>
      </w:r>
      <w:r>
        <w:rPr>
          <w:rStyle w:val="p"/>
        </w:rPr>
        <w:t>:</w:t>
      </w:r>
      <w:r>
        <w:rPr>
          <w:rStyle w:val="w"/>
        </w:rPr>
        <w:t xml:space="preserve"> </w:t>
      </w:r>
      <w:r>
        <w:rPr>
          <w:rStyle w:val="s2"/>
        </w:rPr>
        <w:t>"400"</w:t>
      </w:r>
      <w:r>
        <w:rPr>
          <w:rStyle w:val="p"/>
        </w:rPr>
        <w:t>,</w:t>
      </w:r>
    </w:p>
    <w:p w:rsidR="00000000" w:rsidRDefault="00000000">
      <w:pPr>
        <w:pStyle w:val="HTML0"/>
        <w:divId w:val="1516840515"/>
        <w:rPr>
          <w:rStyle w:val="w"/>
        </w:rPr>
      </w:pPr>
      <w:r>
        <w:rPr>
          <w:rStyle w:val="w"/>
        </w:rPr>
        <w:t xml:space="preserve">        </w:t>
      </w:r>
      <w:r>
        <w:rPr>
          <w:rStyle w:val="nl"/>
        </w:rPr>
        <w:t>"pTime"</w:t>
      </w:r>
      <w:r>
        <w:rPr>
          <w:rStyle w:val="p"/>
        </w:rPr>
        <w:t>:</w:t>
      </w:r>
      <w:r>
        <w:rPr>
          <w:rStyle w:val="w"/>
        </w:rPr>
        <w:t xml:space="preserve"> </w:t>
      </w:r>
      <w:r>
        <w:rPr>
          <w:rStyle w:val="s2"/>
        </w:rPr>
        <w:t>"1682416738467"</w:t>
      </w:r>
      <w:r>
        <w:rPr>
          <w:rStyle w:val="p"/>
        </w:rPr>
        <w:t>,</w:t>
      </w:r>
    </w:p>
    <w:p w:rsidR="00000000" w:rsidRDefault="00000000">
      <w:pPr>
        <w:pStyle w:val="HTML0"/>
        <w:divId w:val="1516840515"/>
        <w:rPr>
          <w:rStyle w:val="w"/>
        </w:rPr>
      </w:pPr>
      <w:r>
        <w:rPr>
          <w:rStyle w:val="w"/>
        </w:rPr>
        <w:t xml:space="preserve">        </w:t>
      </w:r>
      <w:r>
        <w:rPr>
          <w:rStyle w:val="nl"/>
        </w:rPr>
        <w:t>"perMaxProfitRate"</w:t>
      </w:r>
      <w:r>
        <w:rPr>
          <w:rStyle w:val="p"/>
        </w:rPr>
        <w:t>:</w:t>
      </w:r>
      <w:r>
        <w:rPr>
          <w:rStyle w:val="w"/>
        </w:rPr>
        <w:t xml:space="preserve"> </w:t>
      </w:r>
      <w:r>
        <w:rPr>
          <w:rStyle w:val="s2"/>
        </w:rPr>
        <w:t>"1.14570215"</w:t>
      </w:r>
      <w:r>
        <w:rPr>
          <w:rStyle w:val="p"/>
        </w:rPr>
        <w:t>,</w:t>
      </w:r>
    </w:p>
    <w:p w:rsidR="00000000" w:rsidRDefault="00000000">
      <w:pPr>
        <w:pStyle w:val="HTML0"/>
        <w:divId w:val="1516840515"/>
        <w:rPr>
          <w:rStyle w:val="w"/>
        </w:rPr>
      </w:pPr>
      <w:r>
        <w:rPr>
          <w:rStyle w:val="w"/>
        </w:rPr>
        <w:t xml:space="preserve">        </w:t>
      </w:r>
      <w:r>
        <w:rPr>
          <w:rStyle w:val="nl"/>
        </w:rPr>
        <w:t>"perMinProfitRate"</w:t>
      </w:r>
      <w:r>
        <w:rPr>
          <w:rStyle w:val="p"/>
        </w:rPr>
        <w:t>:</w:t>
      </w:r>
      <w:r>
        <w:rPr>
          <w:rStyle w:val="w"/>
        </w:rPr>
        <w:t xml:space="preserve"> </w:t>
      </w:r>
      <w:r>
        <w:rPr>
          <w:rStyle w:val="s2"/>
        </w:rPr>
        <w:t>"0.0991200440528634356837"</w:t>
      </w:r>
      <w:r>
        <w:rPr>
          <w:rStyle w:val="p"/>
        </w:rPr>
        <w:t>,</w:t>
      </w:r>
    </w:p>
    <w:p w:rsidR="00000000" w:rsidRDefault="00000000">
      <w:pPr>
        <w:pStyle w:val="HTML0"/>
        <w:divId w:val="1516840515"/>
        <w:rPr>
          <w:rStyle w:val="w"/>
        </w:rPr>
      </w:pPr>
      <w:r>
        <w:rPr>
          <w:rStyle w:val="w"/>
        </w:rPr>
        <w:t xml:space="preserve">        </w:t>
      </w:r>
      <w:r>
        <w:rPr>
          <w:rStyle w:val="nl"/>
        </w:rPr>
        <w:t>"pnlRatio"</w:t>
      </w:r>
      <w:r>
        <w:rPr>
          <w:rStyle w:val="p"/>
        </w:rPr>
        <w:t>:</w:t>
      </w:r>
      <w:r>
        <w:rPr>
          <w:rStyle w:val="w"/>
        </w:rPr>
        <w:t xml:space="preserve"> </w:t>
      </w:r>
      <w:r>
        <w:rPr>
          <w:rStyle w:val="s2"/>
        </w:rPr>
        <w:t>"0"</w:t>
      </w:r>
      <w:r>
        <w:rPr>
          <w:rStyle w:val="p"/>
        </w:rPr>
        <w:t>,</w:t>
      </w:r>
    </w:p>
    <w:p w:rsidR="00000000" w:rsidRDefault="00000000">
      <w:pPr>
        <w:pStyle w:val="HTML0"/>
        <w:divId w:val="1516840515"/>
        <w:rPr>
          <w:rStyle w:val="w"/>
        </w:rPr>
      </w:pPr>
      <w:r>
        <w:rPr>
          <w:rStyle w:val="w"/>
        </w:rPr>
        <w:t xml:space="preserve">        </w:t>
      </w:r>
      <w:r>
        <w:rPr>
          <w:rStyle w:val="nl"/>
        </w:rPr>
        <w:t>"profit"</w:t>
      </w:r>
      <w:r>
        <w:rPr>
          <w:rStyle w:val="p"/>
        </w:rPr>
        <w:t>:</w:t>
      </w:r>
      <w:r>
        <w:rPr>
          <w:rStyle w:val="w"/>
        </w:rPr>
        <w:t xml:space="preserve"> </w:t>
      </w:r>
      <w:r>
        <w:rPr>
          <w:rStyle w:val="s2"/>
        </w:rPr>
        <w:t>"0"</w:t>
      </w:r>
      <w:r>
        <w:rPr>
          <w:rStyle w:val="p"/>
        </w:rPr>
        <w:t>,</w:t>
      </w:r>
    </w:p>
    <w:p w:rsidR="00000000" w:rsidRDefault="00000000">
      <w:pPr>
        <w:pStyle w:val="HTML0"/>
        <w:divId w:val="1516840515"/>
        <w:rPr>
          <w:rStyle w:val="w"/>
        </w:rPr>
      </w:pPr>
      <w:r>
        <w:rPr>
          <w:rStyle w:val="w"/>
        </w:rPr>
        <w:t xml:space="preserve">        </w:t>
      </w:r>
      <w:r>
        <w:rPr>
          <w:rStyle w:val="nl"/>
        </w:rPr>
        <w:t>"quoteSz"</w:t>
      </w:r>
      <w:r>
        <w:rPr>
          <w:rStyle w:val="p"/>
        </w:rPr>
        <w:t>:</w:t>
      </w:r>
      <w:r>
        <w:rPr>
          <w:rStyle w:val="w"/>
        </w:rPr>
        <w:t xml:space="preserve"> </w:t>
      </w:r>
      <w:r>
        <w:rPr>
          <w:rStyle w:val="s2"/>
        </w:rPr>
        <w:t>"25"</w:t>
      </w:r>
      <w:r>
        <w:rPr>
          <w:rStyle w:val="p"/>
        </w:rPr>
        <w:t>,</w:t>
      </w:r>
    </w:p>
    <w:p w:rsidR="00000000" w:rsidRDefault="00000000">
      <w:pPr>
        <w:pStyle w:val="HTML0"/>
        <w:divId w:val="1516840515"/>
        <w:rPr>
          <w:rStyle w:val="w"/>
        </w:rPr>
      </w:pPr>
      <w:r>
        <w:rPr>
          <w:rStyle w:val="w"/>
        </w:rPr>
        <w:t xml:space="preserve">        </w:t>
      </w:r>
      <w:r>
        <w:rPr>
          <w:rStyle w:val="nl"/>
        </w:rPr>
        <w:t>"rebateTrans"</w:t>
      </w:r>
      <w:r>
        <w:rPr>
          <w:rStyle w:val="p"/>
        </w:rPr>
        <w:t>:</w:t>
      </w:r>
      <w:r>
        <w:rPr>
          <w:rStyle w:val="w"/>
        </w:rPr>
        <w:t xml:space="preserve"> </w:t>
      </w:r>
      <w:r>
        <w:rPr>
          <w:rStyle w:val="p"/>
        </w:rPr>
        <w:t>[{</w:t>
      </w:r>
    </w:p>
    <w:p w:rsidR="00000000" w:rsidRDefault="00000000">
      <w:pPr>
        <w:pStyle w:val="HTML0"/>
        <w:divId w:val="1516840515"/>
        <w:rPr>
          <w:rStyle w:val="w"/>
        </w:rPr>
      </w:pPr>
      <w:r>
        <w:rPr>
          <w:rStyle w:val="w"/>
        </w:rPr>
        <w:t xml:space="preserve">            </w:t>
      </w:r>
      <w:r>
        <w:rPr>
          <w:rStyle w:val="nl"/>
        </w:rPr>
        <w:t>"rebate"</w:t>
      </w:r>
      <w:r>
        <w:rPr>
          <w:rStyle w:val="p"/>
        </w:rPr>
        <w:t>:</w:t>
      </w:r>
      <w:r>
        <w:rPr>
          <w:rStyle w:val="w"/>
        </w:rPr>
        <w:t xml:space="preserve"> </w:t>
      </w:r>
      <w:r>
        <w:rPr>
          <w:rStyle w:val="s2"/>
        </w:rPr>
        <w:t>"0"</w:t>
      </w:r>
      <w:r>
        <w:rPr>
          <w:rStyle w:val="p"/>
        </w:rPr>
        <w:t>,</w:t>
      </w:r>
    </w:p>
    <w:p w:rsidR="00000000" w:rsidRDefault="00000000">
      <w:pPr>
        <w:pStyle w:val="HTML0"/>
        <w:divId w:val="1516840515"/>
        <w:rPr>
          <w:rStyle w:val="w"/>
        </w:rPr>
      </w:pPr>
      <w:r>
        <w:rPr>
          <w:rStyle w:val="w"/>
        </w:rPr>
        <w:t xml:space="preserve">            </w:t>
      </w:r>
      <w:r>
        <w:rPr>
          <w:rStyle w:val="nl"/>
        </w:rPr>
        <w:t>"rebateCcy"</w:t>
      </w:r>
      <w:r>
        <w:rPr>
          <w:rStyle w:val="p"/>
        </w:rPr>
        <w:t>:</w:t>
      </w:r>
      <w:r>
        <w:rPr>
          <w:rStyle w:val="w"/>
        </w:rPr>
        <w:t xml:space="preserve"> </w:t>
      </w:r>
      <w:r>
        <w:rPr>
          <w:rStyle w:val="s2"/>
        </w:rPr>
        <w:t>"BTC"</w:t>
      </w:r>
    </w:p>
    <w:p w:rsidR="00000000" w:rsidRDefault="00000000">
      <w:pPr>
        <w:pStyle w:val="HTML0"/>
        <w:divId w:val="1516840515"/>
        <w:rPr>
          <w:rStyle w:val="w"/>
        </w:rPr>
      </w:pPr>
      <w:r>
        <w:rPr>
          <w:rStyle w:val="w"/>
        </w:rPr>
        <w:t xml:space="preserve">        </w:t>
      </w:r>
      <w:r>
        <w:rPr>
          <w:rStyle w:val="p"/>
        </w:rPr>
        <w:t>},</w:t>
      </w:r>
      <w:r>
        <w:rPr>
          <w:rStyle w:val="w"/>
        </w:rPr>
        <w:t xml:space="preserve"> </w:t>
      </w:r>
      <w:r>
        <w:rPr>
          <w:rStyle w:val="p"/>
        </w:rPr>
        <w:t>{</w:t>
      </w:r>
    </w:p>
    <w:p w:rsidR="00000000" w:rsidRDefault="00000000">
      <w:pPr>
        <w:pStyle w:val="HTML0"/>
        <w:divId w:val="1516840515"/>
        <w:rPr>
          <w:rStyle w:val="w"/>
        </w:rPr>
      </w:pPr>
      <w:r>
        <w:rPr>
          <w:rStyle w:val="w"/>
        </w:rPr>
        <w:t xml:space="preserve">            </w:t>
      </w:r>
      <w:r>
        <w:rPr>
          <w:rStyle w:val="nl"/>
        </w:rPr>
        <w:t>"rebate"</w:t>
      </w:r>
      <w:r>
        <w:rPr>
          <w:rStyle w:val="p"/>
        </w:rPr>
        <w:t>:</w:t>
      </w:r>
      <w:r>
        <w:rPr>
          <w:rStyle w:val="w"/>
        </w:rPr>
        <w:t xml:space="preserve"> </w:t>
      </w:r>
      <w:r>
        <w:rPr>
          <w:rStyle w:val="s2"/>
        </w:rPr>
        <w:t>"0"</w:t>
      </w:r>
      <w:r>
        <w:rPr>
          <w:rStyle w:val="p"/>
        </w:rPr>
        <w:t>,</w:t>
      </w:r>
    </w:p>
    <w:p w:rsidR="00000000" w:rsidRDefault="00000000">
      <w:pPr>
        <w:pStyle w:val="HTML0"/>
        <w:divId w:val="1516840515"/>
        <w:rPr>
          <w:rStyle w:val="w"/>
        </w:rPr>
      </w:pPr>
      <w:r>
        <w:rPr>
          <w:rStyle w:val="w"/>
        </w:rPr>
        <w:t xml:space="preserve">            </w:t>
      </w:r>
      <w:r>
        <w:rPr>
          <w:rStyle w:val="nl"/>
        </w:rPr>
        <w:t>"rebateCcy"</w:t>
      </w:r>
      <w:r>
        <w:rPr>
          <w:rStyle w:val="p"/>
        </w:rPr>
        <w:t>:</w:t>
      </w:r>
      <w:r>
        <w:rPr>
          <w:rStyle w:val="w"/>
        </w:rPr>
        <w:t xml:space="preserve"> </w:t>
      </w:r>
      <w:r>
        <w:rPr>
          <w:rStyle w:val="s2"/>
        </w:rPr>
        <w:t>"USDT"</w:t>
      </w:r>
    </w:p>
    <w:p w:rsidR="00000000" w:rsidRDefault="00000000">
      <w:pPr>
        <w:pStyle w:val="HTML0"/>
        <w:divId w:val="1516840515"/>
        <w:rPr>
          <w:rStyle w:val="w"/>
        </w:rPr>
      </w:pPr>
      <w:r>
        <w:rPr>
          <w:rStyle w:val="w"/>
        </w:rPr>
        <w:t xml:space="preserve">        </w:t>
      </w:r>
      <w:r>
        <w:rPr>
          <w:rStyle w:val="p"/>
        </w:rPr>
        <w:t>}],</w:t>
      </w:r>
    </w:p>
    <w:p w:rsidR="00000000" w:rsidRDefault="00000000">
      <w:pPr>
        <w:pStyle w:val="HTML0"/>
        <w:divId w:val="1516840515"/>
        <w:rPr>
          <w:rStyle w:val="w"/>
        </w:rPr>
      </w:pPr>
      <w:r>
        <w:rPr>
          <w:rStyle w:val="w"/>
        </w:rPr>
        <w:t xml:space="preserve">        </w:t>
      </w:r>
      <w:r>
        <w:rPr>
          <w:rStyle w:val="nl"/>
        </w:rPr>
        <w:t>"runPx"</w:t>
      </w:r>
      <w:r>
        <w:rPr>
          <w:rStyle w:val="p"/>
        </w:rPr>
        <w:t>:</w:t>
      </w:r>
      <w:r>
        <w:rPr>
          <w:rStyle w:val="w"/>
        </w:rPr>
        <w:t xml:space="preserve"> </w:t>
      </w:r>
      <w:r>
        <w:rPr>
          <w:rStyle w:val="s2"/>
        </w:rPr>
        <w:t>"30031.7"</w:t>
      </w:r>
      <w:r>
        <w:rPr>
          <w:rStyle w:val="p"/>
        </w:rPr>
        <w:t>,</w:t>
      </w:r>
    </w:p>
    <w:p w:rsidR="00000000" w:rsidRDefault="00000000">
      <w:pPr>
        <w:pStyle w:val="HTML0"/>
        <w:divId w:val="1516840515"/>
        <w:rPr>
          <w:rStyle w:val="w"/>
        </w:rPr>
      </w:pPr>
      <w:r>
        <w:rPr>
          <w:rStyle w:val="w"/>
        </w:rPr>
        <w:t xml:space="preserve">        </w:t>
      </w:r>
      <w:r>
        <w:rPr>
          <w:rStyle w:val="nl"/>
        </w:rPr>
        <w:t>"runType"</w:t>
      </w:r>
      <w:r>
        <w:rPr>
          <w:rStyle w:val="p"/>
        </w:rPr>
        <w:t>:</w:t>
      </w:r>
      <w:r>
        <w:rPr>
          <w:rStyle w:val="w"/>
        </w:rPr>
        <w:t xml:space="preserve"> </w:t>
      </w:r>
      <w:r>
        <w:rPr>
          <w:rStyle w:val="s2"/>
        </w:rPr>
        <w:t>"1"</w:t>
      </w:r>
      <w:r>
        <w:rPr>
          <w:rStyle w:val="p"/>
        </w:rPr>
        <w:t>,</w:t>
      </w:r>
    </w:p>
    <w:p w:rsidR="00000000" w:rsidRDefault="00000000">
      <w:pPr>
        <w:pStyle w:val="HTML0"/>
        <w:divId w:val="1516840515"/>
        <w:rPr>
          <w:rStyle w:val="w"/>
        </w:rPr>
      </w:pPr>
      <w:r>
        <w:rPr>
          <w:rStyle w:val="w"/>
        </w:rPr>
        <w:t xml:space="preserve">        </w:t>
      </w:r>
      <w:r>
        <w:rPr>
          <w:rStyle w:val="nl"/>
        </w:rPr>
        <w:t>"triggerParams"</w:t>
      </w:r>
      <w:r>
        <w:rPr>
          <w:rStyle w:val="p"/>
        </w:rPr>
        <w:t>:</w:t>
      </w:r>
      <w:r>
        <w:rPr>
          <w:rStyle w:val="w"/>
        </w:rPr>
        <w:t xml:space="preserve"> </w:t>
      </w:r>
      <w:r>
        <w:rPr>
          <w:rStyle w:val="p"/>
        </w:rPr>
        <w:t>[{</w:t>
      </w:r>
    </w:p>
    <w:p w:rsidR="00000000" w:rsidRDefault="00000000">
      <w:pPr>
        <w:pStyle w:val="HTML0"/>
        <w:divId w:val="1516840515"/>
        <w:rPr>
          <w:rStyle w:val="w"/>
        </w:rPr>
      </w:pPr>
      <w:r>
        <w:rPr>
          <w:rStyle w:val="w"/>
        </w:rPr>
        <w:t xml:space="preserve">            </w:t>
      </w:r>
      <w:r>
        <w:rPr>
          <w:rStyle w:val="nl"/>
        </w:rPr>
        <w:t>"triggerAction"</w:t>
      </w:r>
      <w:r>
        <w:rPr>
          <w:rStyle w:val="p"/>
        </w:rPr>
        <w:t>:</w:t>
      </w:r>
      <w:r>
        <w:rPr>
          <w:rStyle w:val="w"/>
        </w:rPr>
        <w:t xml:space="preserve"> </w:t>
      </w:r>
      <w:r>
        <w:rPr>
          <w:rStyle w:val="s2"/>
        </w:rPr>
        <w:t>"start"</w:t>
      </w:r>
      <w:r>
        <w:rPr>
          <w:rStyle w:val="p"/>
        </w:rPr>
        <w:t>,</w:t>
      </w:r>
    </w:p>
    <w:p w:rsidR="00000000" w:rsidRDefault="00000000">
      <w:pPr>
        <w:pStyle w:val="HTML0"/>
        <w:divId w:val="1516840515"/>
        <w:rPr>
          <w:rStyle w:val="w"/>
        </w:rPr>
      </w:pPr>
      <w:r>
        <w:rPr>
          <w:rStyle w:val="w"/>
        </w:rPr>
        <w:t xml:space="preserve">            </w:t>
      </w:r>
      <w:r>
        <w:rPr>
          <w:rStyle w:val="nl"/>
        </w:rPr>
        <w:t>"triggerStrategy"</w:t>
      </w:r>
      <w:r>
        <w:rPr>
          <w:rStyle w:val="p"/>
        </w:rPr>
        <w:t>:</w:t>
      </w:r>
      <w:r>
        <w:rPr>
          <w:rStyle w:val="w"/>
        </w:rPr>
        <w:t xml:space="preserve"> </w:t>
      </w:r>
      <w:r>
        <w:rPr>
          <w:rStyle w:val="s2"/>
        </w:rPr>
        <w:t>"instant"</w:t>
      </w:r>
      <w:r>
        <w:rPr>
          <w:rStyle w:val="p"/>
        </w:rPr>
        <w:t>,</w:t>
      </w:r>
    </w:p>
    <w:p w:rsidR="00000000" w:rsidRDefault="00000000">
      <w:pPr>
        <w:pStyle w:val="HTML0"/>
        <w:divId w:val="1516840515"/>
        <w:rPr>
          <w:rStyle w:val="w"/>
        </w:rPr>
      </w:pPr>
      <w:r>
        <w:rPr>
          <w:rStyle w:val="w"/>
        </w:rPr>
        <w:t xml:space="preserve">            </w:t>
      </w:r>
      <w:r>
        <w:rPr>
          <w:rStyle w:val="nl"/>
        </w:rPr>
        <w:t>"delaySeconds"</w:t>
      </w:r>
      <w:r>
        <w:rPr>
          <w:rStyle w:val="p"/>
        </w:rPr>
        <w:t>:</w:t>
      </w:r>
      <w:r>
        <w:rPr>
          <w:rStyle w:val="w"/>
        </w:rPr>
        <w:t xml:space="preserve"> </w:t>
      </w:r>
      <w:r>
        <w:rPr>
          <w:rStyle w:val="s2"/>
        </w:rPr>
        <w:t>"0"</w:t>
      </w:r>
      <w:r>
        <w:rPr>
          <w:rStyle w:val="p"/>
        </w:rPr>
        <w:t>,</w:t>
      </w:r>
    </w:p>
    <w:p w:rsidR="00000000" w:rsidRDefault="00000000">
      <w:pPr>
        <w:pStyle w:val="HTML0"/>
        <w:divId w:val="1516840515"/>
        <w:rPr>
          <w:rStyle w:val="w"/>
        </w:rPr>
      </w:pPr>
      <w:r>
        <w:rPr>
          <w:rStyle w:val="w"/>
        </w:rPr>
        <w:t xml:space="preserve">            </w:t>
      </w:r>
      <w:r>
        <w:rPr>
          <w:rStyle w:val="nl"/>
        </w:rPr>
        <w:t>"triggerType"</w:t>
      </w:r>
      <w:r>
        <w:rPr>
          <w:rStyle w:val="p"/>
        </w:rPr>
        <w:t>:</w:t>
      </w:r>
      <w:r>
        <w:rPr>
          <w:rStyle w:val="w"/>
        </w:rPr>
        <w:t xml:space="preserve"> </w:t>
      </w:r>
      <w:r>
        <w:rPr>
          <w:rStyle w:val="s2"/>
        </w:rPr>
        <w:t>"auto"</w:t>
      </w:r>
      <w:r>
        <w:rPr>
          <w:rStyle w:val="p"/>
        </w:rPr>
        <w:t>,</w:t>
      </w:r>
    </w:p>
    <w:p w:rsidR="00000000" w:rsidRDefault="00000000">
      <w:pPr>
        <w:pStyle w:val="HTML0"/>
        <w:divId w:val="1516840515"/>
        <w:rPr>
          <w:rStyle w:val="w"/>
        </w:rPr>
      </w:pPr>
      <w:r>
        <w:rPr>
          <w:rStyle w:val="w"/>
        </w:rPr>
        <w:t xml:space="preserve">            </w:t>
      </w:r>
      <w:r>
        <w:rPr>
          <w:rStyle w:val="nl"/>
        </w:rPr>
        <w:t>"triggerTime"</w:t>
      </w:r>
      <w:r>
        <w:rPr>
          <w:rStyle w:val="p"/>
        </w:rPr>
        <w:t>:</w:t>
      </w:r>
      <w:r>
        <w:rPr>
          <w:rStyle w:val="w"/>
        </w:rPr>
        <w:t xml:space="preserve"> </w:t>
      </w:r>
      <w:r>
        <w:rPr>
          <w:rStyle w:val="s2"/>
        </w:rPr>
        <w:t>""</w:t>
      </w:r>
    </w:p>
    <w:p w:rsidR="00000000" w:rsidRDefault="00000000">
      <w:pPr>
        <w:pStyle w:val="HTML0"/>
        <w:divId w:val="1516840515"/>
        <w:rPr>
          <w:rStyle w:val="w"/>
        </w:rPr>
      </w:pPr>
      <w:r>
        <w:rPr>
          <w:rStyle w:val="w"/>
        </w:rPr>
        <w:t xml:space="preserve">        </w:t>
      </w:r>
      <w:r>
        <w:rPr>
          <w:rStyle w:val="p"/>
        </w:rPr>
        <w:t>},</w:t>
      </w:r>
      <w:r>
        <w:rPr>
          <w:rStyle w:val="w"/>
        </w:rPr>
        <w:t xml:space="preserve"> </w:t>
      </w:r>
      <w:r>
        <w:rPr>
          <w:rStyle w:val="p"/>
        </w:rPr>
        <w:t>{</w:t>
      </w:r>
    </w:p>
    <w:p w:rsidR="00000000" w:rsidRDefault="00000000">
      <w:pPr>
        <w:pStyle w:val="HTML0"/>
        <w:divId w:val="1516840515"/>
        <w:rPr>
          <w:rStyle w:val="w"/>
        </w:rPr>
      </w:pPr>
      <w:r>
        <w:rPr>
          <w:rStyle w:val="w"/>
        </w:rPr>
        <w:t xml:space="preserve">            </w:t>
      </w:r>
      <w:r>
        <w:rPr>
          <w:rStyle w:val="nl"/>
        </w:rPr>
        <w:t>"triggerAction"</w:t>
      </w:r>
      <w:r>
        <w:rPr>
          <w:rStyle w:val="p"/>
        </w:rPr>
        <w:t>:</w:t>
      </w:r>
      <w:r>
        <w:rPr>
          <w:rStyle w:val="w"/>
        </w:rPr>
        <w:t xml:space="preserve"> </w:t>
      </w:r>
      <w:r>
        <w:rPr>
          <w:rStyle w:val="s2"/>
        </w:rPr>
        <w:t>"stop"</w:t>
      </w:r>
      <w:r>
        <w:rPr>
          <w:rStyle w:val="p"/>
        </w:rPr>
        <w:t>,</w:t>
      </w:r>
    </w:p>
    <w:p w:rsidR="00000000" w:rsidRDefault="00000000">
      <w:pPr>
        <w:pStyle w:val="HTML0"/>
        <w:divId w:val="1516840515"/>
        <w:rPr>
          <w:rStyle w:val="w"/>
        </w:rPr>
      </w:pPr>
      <w:r>
        <w:rPr>
          <w:rStyle w:val="w"/>
        </w:rPr>
        <w:t xml:space="preserve">            </w:t>
      </w:r>
      <w:r>
        <w:rPr>
          <w:rStyle w:val="nl"/>
        </w:rPr>
        <w:t>"triggerStrategy"</w:t>
      </w:r>
      <w:r>
        <w:rPr>
          <w:rStyle w:val="p"/>
        </w:rPr>
        <w:t>:</w:t>
      </w:r>
      <w:r>
        <w:rPr>
          <w:rStyle w:val="w"/>
        </w:rPr>
        <w:t xml:space="preserve"> </w:t>
      </w:r>
      <w:r>
        <w:rPr>
          <w:rStyle w:val="s2"/>
        </w:rPr>
        <w:t>"instant"</w:t>
      </w:r>
      <w:r>
        <w:rPr>
          <w:rStyle w:val="p"/>
        </w:rPr>
        <w:t>,</w:t>
      </w:r>
    </w:p>
    <w:p w:rsidR="00000000" w:rsidRDefault="00000000">
      <w:pPr>
        <w:pStyle w:val="HTML0"/>
        <w:divId w:val="1516840515"/>
        <w:rPr>
          <w:rStyle w:val="w"/>
        </w:rPr>
      </w:pPr>
      <w:r>
        <w:rPr>
          <w:rStyle w:val="w"/>
        </w:rPr>
        <w:t xml:space="preserve">            </w:t>
      </w:r>
      <w:r>
        <w:rPr>
          <w:rStyle w:val="nl"/>
        </w:rPr>
        <w:t>"delaySeconds"</w:t>
      </w:r>
      <w:r>
        <w:rPr>
          <w:rStyle w:val="p"/>
        </w:rPr>
        <w:t>:</w:t>
      </w:r>
      <w:r>
        <w:rPr>
          <w:rStyle w:val="w"/>
        </w:rPr>
        <w:t xml:space="preserve"> </w:t>
      </w:r>
      <w:r>
        <w:rPr>
          <w:rStyle w:val="s2"/>
        </w:rPr>
        <w:t>"0"</w:t>
      </w:r>
      <w:r>
        <w:rPr>
          <w:rStyle w:val="p"/>
        </w:rPr>
        <w:t>,</w:t>
      </w:r>
    </w:p>
    <w:p w:rsidR="00000000" w:rsidRDefault="00000000">
      <w:pPr>
        <w:pStyle w:val="HTML0"/>
        <w:divId w:val="1516840515"/>
        <w:rPr>
          <w:rStyle w:val="w"/>
        </w:rPr>
      </w:pPr>
      <w:r>
        <w:rPr>
          <w:rStyle w:val="w"/>
        </w:rPr>
        <w:t xml:space="preserve">            </w:t>
      </w:r>
      <w:r>
        <w:rPr>
          <w:rStyle w:val="nl"/>
        </w:rPr>
        <w:t>"stopType"</w:t>
      </w:r>
      <w:r>
        <w:rPr>
          <w:rStyle w:val="p"/>
        </w:rPr>
        <w:t>:</w:t>
      </w:r>
      <w:r>
        <w:rPr>
          <w:rStyle w:val="w"/>
        </w:rPr>
        <w:t xml:space="preserve"> </w:t>
      </w:r>
      <w:r>
        <w:rPr>
          <w:rStyle w:val="s2"/>
        </w:rPr>
        <w:t>"1"</w:t>
      </w:r>
      <w:r>
        <w:rPr>
          <w:rStyle w:val="p"/>
        </w:rPr>
        <w:t>,</w:t>
      </w:r>
    </w:p>
    <w:p w:rsidR="00000000" w:rsidRDefault="00000000">
      <w:pPr>
        <w:pStyle w:val="HTML0"/>
        <w:divId w:val="1516840515"/>
        <w:rPr>
          <w:rStyle w:val="w"/>
        </w:rPr>
      </w:pPr>
      <w:r>
        <w:rPr>
          <w:rStyle w:val="w"/>
        </w:rPr>
        <w:t xml:space="preserve">            </w:t>
      </w:r>
      <w:r>
        <w:rPr>
          <w:rStyle w:val="nl"/>
        </w:rPr>
        <w:t>"triggerType"</w:t>
      </w:r>
      <w:r>
        <w:rPr>
          <w:rStyle w:val="p"/>
        </w:rPr>
        <w:t>:</w:t>
      </w:r>
      <w:r>
        <w:rPr>
          <w:rStyle w:val="w"/>
        </w:rPr>
        <w:t xml:space="preserve"> </w:t>
      </w:r>
      <w:r>
        <w:rPr>
          <w:rStyle w:val="s2"/>
        </w:rPr>
        <w:t>"manual"</w:t>
      </w:r>
      <w:r>
        <w:rPr>
          <w:rStyle w:val="p"/>
        </w:rPr>
        <w:t>,</w:t>
      </w:r>
    </w:p>
    <w:p w:rsidR="00000000" w:rsidRDefault="00000000">
      <w:pPr>
        <w:pStyle w:val="HTML0"/>
        <w:divId w:val="1516840515"/>
        <w:rPr>
          <w:rStyle w:val="w"/>
        </w:rPr>
      </w:pPr>
      <w:r>
        <w:rPr>
          <w:rStyle w:val="w"/>
        </w:rPr>
        <w:t xml:space="preserve">            </w:t>
      </w:r>
      <w:r>
        <w:rPr>
          <w:rStyle w:val="nl"/>
        </w:rPr>
        <w:t>"triggerTime"</w:t>
      </w:r>
      <w:r>
        <w:rPr>
          <w:rStyle w:val="p"/>
        </w:rPr>
        <w:t>:</w:t>
      </w:r>
      <w:r>
        <w:rPr>
          <w:rStyle w:val="w"/>
        </w:rPr>
        <w:t xml:space="preserve"> </w:t>
      </w:r>
      <w:r>
        <w:rPr>
          <w:rStyle w:val="s2"/>
        </w:rPr>
        <w:t>""</w:t>
      </w:r>
    </w:p>
    <w:p w:rsidR="00000000" w:rsidRDefault="00000000">
      <w:pPr>
        <w:pStyle w:val="HTML0"/>
        <w:divId w:val="1516840515"/>
        <w:rPr>
          <w:rStyle w:val="w"/>
        </w:rPr>
      </w:pPr>
      <w:r>
        <w:rPr>
          <w:rStyle w:val="w"/>
        </w:rPr>
        <w:t xml:space="preserve">        </w:t>
      </w:r>
      <w:r>
        <w:rPr>
          <w:rStyle w:val="p"/>
        </w:rPr>
        <w:t>}],</w:t>
      </w:r>
    </w:p>
    <w:p w:rsidR="00000000" w:rsidRDefault="00000000">
      <w:pPr>
        <w:pStyle w:val="HTML0"/>
        <w:divId w:val="1516840515"/>
        <w:rPr>
          <w:rStyle w:val="w"/>
        </w:rPr>
      </w:pPr>
      <w:r>
        <w:rPr>
          <w:rStyle w:val="w"/>
        </w:rPr>
        <w:t xml:space="preserve">        </w:t>
      </w:r>
      <w:r>
        <w:rPr>
          <w:rStyle w:val="nl"/>
        </w:rPr>
        <w:t>"singleAmt"</w:t>
      </w:r>
      <w:r>
        <w:rPr>
          <w:rStyle w:val="p"/>
        </w:rPr>
        <w:t>:</w:t>
      </w:r>
      <w:r>
        <w:rPr>
          <w:rStyle w:val="w"/>
        </w:rPr>
        <w:t xml:space="preserve"> </w:t>
      </w:r>
      <w:r>
        <w:rPr>
          <w:rStyle w:val="s2"/>
        </w:rPr>
        <w:t>"0.00101214"</w:t>
      </w:r>
      <w:r>
        <w:rPr>
          <w:rStyle w:val="p"/>
        </w:rPr>
        <w:t>,</w:t>
      </w:r>
    </w:p>
    <w:p w:rsidR="00000000" w:rsidRDefault="00000000">
      <w:pPr>
        <w:pStyle w:val="HTML0"/>
        <w:divId w:val="1516840515"/>
        <w:rPr>
          <w:rStyle w:val="w"/>
        </w:rPr>
      </w:pPr>
      <w:r>
        <w:rPr>
          <w:rStyle w:val="w"/>
        </w:rPr>
        <w:t xml:space="preserve">        </w:t>
      </w:r>
      <w:r>
        <w:rPr>
          <w:rStyle w:val="nl"/>
        </w:rPr>
        <w:t>"slTriggerPx"</w:t>
      </w:r>
      <w:r>
        <w:rPr>
          <w:rStyle w:val="p"/>
        </w:rPr>
        <w:t>:</w:t>
      </w:r>
      <w:r>
        <w:rPr>
          <w:rStyle w:val="w"/>
        </w:rPr>
        <w:t xml:space="preserve"> </w:t>
      </w:r>
      <w:r>
        <w:rPr>
          <w:rStyle w:val="s2"/>
        </w:rPr>
        <w:t>""</w:t>
      </w:r>
      <w:r>
        <w:rPr>
          <w:rStyle w:val="p"/>
        </w:rPr>
        <w:t>,</w:t>
      </w:r>
    </w:p>
    <w:p w:rsidR="00000000" w:rsidRDefault="00000000">
      <w:pPr>
        <w:pStyle w:val="HTML0"/>
        <w:divId w:val="1516840515"/>
        <w:rPr>
          <w:rStyle w:val="w"/>
        </w:rPr>
      </w:pPr>
      <w:r>
        <w:rPr>
          <w:rStyle w:val="w"/>
        </w:rPr>
        <w:t xml:space="preserve">        </w:t>
      </w:r>
      <w:r>
        <w:rPr>
          <w:rStyle w:val="nl"/>
        </w:rPr>
        <w:t>"state"</w:t>
      </w:r>
      <w:r>
        <w:rPr>
          <w:rStyle w:val="p"/>
        </w:rPr>
        <w:t>:</w:t>
      </w:r>
      <w:r>
        <w:rPr>
          <w:rStyle w:val="w"/>
        </w:rPr>
        <w:t xml:space="preserve"> </w:t>
      </w:r>
      <w:r>
        <w:rPr>
          <w:rStyle w:val="s2"/>
        </w:rPr>
        <w:t>"running"</w:t>
      </w:r>
      <w:r>
        <w:rPr>
          <w:rStyle w:val="p"/>
        </w:rPr>
        <w:t>,</w:t>
      </w:r>
    </w:p>
    <w:p w:rsidR="00000000" w:rsidRDefault="00000000">
      <w:pPr>
        <w:pStyle w:val="HTML0"/>
        <w:divId w:val="1516840515"/>
        <w:rPr>
          <w:rStyle w:val="w"/>
        </w:rPr>
      </w:pPr>
      <w:r>
        <w:rPr>
          <w:rStyle w:val="w"/>
        </w:rPr>
        <w:t xml:space="preserve">        </w:t>
      </w:r>
      <w:r>
        <w:rPr>
          <w:rStyle w:val="nl"/>
        </w:rPr>
        <w:t>"stopResult"</w:t>
      </w:r>
      <w:r>
        <w:rPr>
          <w:rStyle w:val="p"/>
        </w:rPr>
        <w:t>:</w:t>
      </w:r>
      <w:r>
        <w:rPr>
          <w:rStyle w:val="w"/>
        </w:rPr>
        <w:t xml:space="preserve"> </w:t>
      </w:r>
      <w:r>
        <w:rPr>
          <w:rStyle w:val="s2"/>
        </w:rPr>
        <w:t>"0"</w:t>
      </w:r>
      <w:r>
        <w:rPr>
          <w:rStyle w:val="p"/>
        </w:rPr>
        <w:t>,</w:t>
      </w:r>
    </w:p>
    <w:p w:rsidR="00000000" w:rsidRDefault="00000000">
      <w:pPr>
        <w:pStyle w:val="HTML0"/>
        <w:divId w:val="1516840515"/>
        <w:rPr>
          <w:rStyle w:val="w"/>
        </w:rPr>
      </w:pPr>
      <w:r>
        <w:rPr>
          <w:rStyle w:val="w"/>
        </w:rPr>
        <w:t xml:space="preserve">        </w:t>
      </w:r>
      <w:r>
        <w:rPr>
          <w:rStyle w:val="nl"/>
        </w:rPr>
        <w:t>"stopType"</w:t>
      </w:r>
      <w:r>
        <w:rPr>
          <w:rStyle w:val="p"/>
        </w:rPr>
        <w:t>:</w:t>
      </w:r>
      <w:r>
        <w:rPr>
          <w:rStyle w:val="w"/>
        </w:rPr>
        <w:t xml:space="preserve"> </w:t>
      </w:r>
      <w:r>
        <w:rPr>
          <w:rStyle w:val="s2"/>
        </w:rPr>
        <w:t>"2"</w:t>
      </w:r>
      <w:r>
        <w:rPr>
          <w:rStyle w:val="p"/>
        </w:rPr>
        <w:t>,</w:t>
      </w:r>
    </w:p>
    <w:p w:rsidR="00000000" w:rsidRDefault="00000000">
      <w:pPr>
        <w:pStyle w:val="HTML0"/>
        <w:divId w:val="1516840515"/>
        <w:rPr>
          <w:rStyle w:val="w"/>
        </w:rPr>
      </w:pPr>
      <w:r>
        <w:rPr>
          <w:rStyle w:val="w"/>
        </w:rPr>
        <w:t xml:space="preserve">        </w:t>
      </w:r>
      <w:r>
        <w:rPr>
          <w:rStyle w:val="nl"/>
        </w:rPr>
        <w:t>"tag"</w:t>
      </w:r>
      <w:r>
        <w:rPr>
          <w:rStyle w:val="p"/>
        </w:rPr>
        <w:t>:</w:t>
      </w:r>
      <w:r>
        <w:rPr>
          <w:rStyle w:val="w"/>
        </w:rPr>
        <w:t xml:space="preserve"> </w:t>
      </w:r>
      <w:r>
        <w:rPr>
          <w:rStyle w:val="s2"/>
        </w:rPr>
        <w:t>""</w:t>
      </w:r>
      <w:r>
        <w:rPr>
          <w:rStyle w:val="p"/>
        </w:rPr>
        <w:t>,</w:t>
      </w:r>
    </w:p>
    <w:p w:rsidR="00000000" w:rsidRDefault="00000000">
      <w:pPr>
        <w:pStyle w:val="HTML0"/>
        <w:divId w:val="1516840515"/>
        <w:rPr>
          <w:rStyle w:val="w"/>
        </w:rPr>
      </w:pPr>
      <w:r>
        <w:rPr>
          <w:rStyle w:val="w"/>
        </w:rPr>
        <w:t xml:space="preserve">        </w:t>
      </w:r>
      <w:r>
        <w:rPr>
          <w:rStyle w:val="nl"/>
        </w:rPr>
        <w:t>"totalAnnualizedRate"</w:t>
      </w:r>
      <w:r>
        <w:rPr>
          <w:rStyle w:val="p"/>
        </w:rPr>
        <w:t>:</w:t>
      </w:r>
      <w:r>
        <w:rPr>
          <w:rStyle w:val="w"/>
        </w:rPr>
        <w:t xml:space="preserve"> </w:t>
      </w:r>
      <w:r>
        <w:rPr>
          <w:rStyle w:val="s2"/>
        </w:rPr>
        <w:t>"0"</w:t>
      </w:r>
      <w:r>
        <w:rPr>
          <w:rStyle w:val="p"/>
        </w:rPr>
        <w:t>,</w:t>
      </w:r>
    </w:p>
    <w:p w:rsidR="00000000" w:rsidRDefault="00000000">
      <w:pPr>
        <w:pStyle w:val="HTML0"/>
        <w:divId w:val="1516840515"/>
        <w:rPr>
          <w:rStyle w:val="w"/>
        </w:rPr>
      </w:pPr>
      <w:r>
        <w:rPr>
          <w:rStyle w:val="w"/>
        </w:rPr>
        <w:t xml:space="preserve">        </w:t>
      </w:r>
      <w:r>
        <w:rPr>
          <w:rStyle w:val="nl"/>
        </w:rPr>
        <w:t>"totalPnl"</w:t>
      </w:r>
      <w:r>
        <w:rPr>
          <w:rStyle w:val="p"/>
        </w:rPr>
        <w:t>:</w:t>
      </w:r>
      <w:r>
        <w:rPr>
          <w:rStyle w:val="w"/>
        </w:rPr>
        <w:t xml:space="preserve"> </w:t>
      </w:r>
      <w:r>
        <w:rPr>
          <w:rStyle w:val="s2"/>
        </w:rPr>
        <w:t>"0"</w:t>
      </w:r>
      <w:r>
        <w:rPr>
          <w:rStyle w:val="p"/>
        </w:rPr>
        <w:t>,</w:t>
      </w:r>
    </w:p>
    <w:p w:rsidR="00000000" w:rsidRDefault="00000000">
      <w:pPr>
        <w:pStyle w:val="HTML0"/>
        <w:divId w:val="1516840515"/>
        <w:rPr>
          <w:rStyle w:val="w"/>
        </w:rPr>
      </w:pPr>
      <w:r>
        <w:rPr>
          <w:rStyle w:val="w"/>
        </w:rPr>
        <w:t xml:space="preserve">        </w:t>
      </w:r>
      <w:r>
        <w:rPr>
          <w:rStyle w:val="nl"/>
        </w:rPr>
        <w:t>"tpTriggerPx"</w:t>
      </w:r>
      <w:r>
        <w:rPr>
          <w:rStyle w:val="p"/>
        </w:rPr>
        <w:t>:</w:t>
      </w:r>
      <w:r>
        <w:rPr>
          <w:rStyle w:val="w"/>
        </w:rPr>
        <w:t xml:space="preserve"> </w:t>
      </w:r>
      <w:r>
        <w:rPr>
          <w:rStyle w:val="s2"/>
        </w:rPr>
        <w:t>""</w:t>
      </w:r>
      <w:r>
        <w:rPr>
          <w:rStyle w:val="p"/>
        </w:rPr>
        <w:t>,</w:t>
      </w:r>
    </w:p>
    <w:p w:rsidR="00000000" w:rsidRDefault="00000000">
      <w:pPr>
        <w:pStyle w:val="HTML0"/>
        <w:divId w:val="1516840515"/>
        <w:rPr>
          <w:rStyle w:val="w"/>
        </w:rPr>
      </w:pPr>
      <w:r>
        <w:rPr>
          <w:rStyle w:val="w"/>
        </w:rPr>
        <w:t xml:space="preserve">        </w:t>
      </w:r>
      <w:r>
        <w:rPr>
          <w:rStyle w:val="nl"/>
        </w:rPr>
        <w:t>"tradeNum"</w:t>
      </w:r>
      <w:r>
        <w:rPr>
          <w:rStyle w:val="p"/>
        </w:rPr>
        <w:t>:</w:t>
      </w:r>
      <w:r>
        <w:rPr>
          <w:rStyle w:val="w"/>
        </w:rPr>
        <w:t xml:space="preserve"> </w:t>
      </w:r>
      <w:r>
        <w:rPr>
          <w:rStyle w:val="s2"/>
        </w:rPr>
        <w:t>"0"</w:t>
      </w:r>
      <w:r>
        <w:rPr>
          <w:rStyle w:val="p"/>
        </w:rPr>
        <w:t>,</w:t>
      </w:r>
    </w:p>
    <w:p w:rsidR="00000000" w:rsidRDefault="00000000">
      <w:pPr>
        <w:pStyle w:val="HTML0"/>
        <w:divId w:val="1516840515"/>
        <w:rPr>
          <w:rStyle w:val="w"/>
        </w:rPr>
      </w:pPr>
      <w:r>
        <w:rPr>
          <w:rStyle w:val="w"/>
        </w:rPr>
        <w:t xml:space="preserve">        </w:t>
      </w:r>
      <w:r>
        <w:rPr>
          <w:rStyle w:val="nl"/>
        </w:rPr>
        <w:t>"uTime"</w:t>
      </w:r>
      <w:r>
        <w:rPr>
          <w:rStyle w:val="p"/>
        </w:rPr>
        <w:t>:</w:t>
      </w:r>
      <w:r>
        <w:rPr>
          <w:rStyle w:val="w"/>
        </w:rPr>
        <w:t xml:space="preserve"> </w:t>
      </w:r>
      <w:r>
        <w:rPr>
          <w:rStyle w:val="s2"/>
        </w:rPr>
        <w:t>"1682406665527"</w:t>
      </w:r>
      <w:r>
        <w:rPr>
          <w:rStyle w:val="p"/>
        </w:rPr>
        <w:t>,</w:t>
      </w:r>
    </w:p>
    <w:p w:rsidR="00000000" w:rsidRDefault="00000000">
      <w:pPr>
        <w:pStyle w:val="HTML0"/>
        <w:divId w:val="1516840515"/>
        <w:rPr>
          <w:rStyle w:val="w"/>
        </w:rPr>
      </w:pPr>
      <w:r>
        <w:rPr>
          <w:rStyle w:val="w"/>
        </w:rPr>
        <w:t xml:space="preserve">        </w:t>
      </w:r>
      <w:r>
        <w:rPr>
          <w:rStyle w:val="nl"/>
        </w:rPr>
        <w:t>"profitSharingRatio"</w:t>
      </w:r>
      <w:r>
        <w:rPr>
          <w:rStyle w:val="p"/>
        </w:rPr>
        <w:t>:</w:t>
      </w:r>
      <w:r>
        <w:rPr>
          <w:rStyle w:val="w"/>
        </w:rPr>
        <w:t xml:space="preserve"> </w:t>
      </w:r>
      <w:r>
        <w:rPr>
          <w:rStyle w:val="s2"/>
        </w:rPr>
        <w:t>""</w:t>
      </w:r>
      <w:r>
        <w:rPr>
          <w:rStyle w:val="p"/>
        </w:rPr>
        <w:t>,</w:t>
      </w:r>
      <w:r>
        <w:rPr>
          <w:rStyle w:val="w"/>
        </w:rPr>
        <w:t xml:space="preserve"> </w:t>
      </w:r>
    </w:p>
    <w:p w:rsidR="00000000" w:rsidRDefault="00000000">
      <w:pPr>
        <w:pStyle w:val="HTML0"/>
        <w:divId w:val="1516840515"/>
        <w:rPr>
          <w:rStyle w:val="w"/>
        </w:rPr>
      </w:pPr>
      <w:r>
        <w:rPr>
          <w:rStyle w:val="w"/>
        </w:rPr>
        <w:t xml:space="preserve">        </w:t>
      </w:r>
      <w:r>
        <w:rPr>
          <w:rStyle w:val="nl"/>
        </w:rPr>
        <w:t>"copyType"</w:t>
      </w:r>
      <w:r>
        <w:rPr>
          <w:rStyle w:val="p"/>
        </w:rPr>
        <w:t>:</w:t>
      </w:r>
      <w:r>
        <w:rPr>
          <w:rStyle w:val="w"/>
        </w:rPr>
        <w:t xml:space="preserve"> </w:t>
      </w:r>
      <w:r>
        <w:rPr>
          <w:rStyle w:val="s2"/>
        </w:rPr>
        <w:t>"0"</w:t>
      </w:r>
    </w:p>
    <w:p w:rsidR="00000000" w:rsidRDefault="00000000">
      <w:pPr>
        <w:pStyle w:val="HTML0"/>
        <w:divId w:val="1516840515"/>
        <w:rPr>
          <w:rStyle w:val="w"/>
        </w:rPr>
      </w:pPr>
      <w:r>
        <w:rPr>
          <w:rStyle w:val="w"/>
        </w:rPr>
        <w:t xml:space="preserve">    </w:t>
      </w:r>
      <w:r>
        <w:rPr>
          <w:rStyle w:val="p"/>
        </w:rPr>
        <w:t>}]</w:t>
      </w:r>
    </w:p>
    <w:p w:rsidR="00000000" w:rsidRDefault="00000000">
      <w:pPr>
        <w:pStyle w:val="HTML0"/>
        <w:divId w:val="1516840515"/>
        <w:rPr>
          <w:rStyle w:val="w"/>
        </w:rPr>
      </w:pPr>
      <w:r>
        <w:rPr>
          <w:rStyle w:val="p"/>
        </w:rPr>
        <w:t>}</w:t>
      </w:r>
    </w:p>
    <w:p w:rsidR="00000000" w:rsidRDefault="00000000">
      <w:pPr>
        <w:pStyle w:val="4"/>
        <w:divId w:val="175387555"/>
      </w:pPr>
      <w:r>
        <w:t>Response parameters when data is pushed.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9"/>
        <w:gridCol w:w="1071"/>
        <w:gridCol w:w="4816"/>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jc w:val="center"/>
              <w:rPr>
                <w:b/>
                <w:bCs/>
              </w:rPr>
            </w:pPr>
            <w:r>
              <w:rPr>
                <w:rStyle w:val="a6"/>
              </w:rPr>
              <w:t>Description</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Successfully 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&gt; uid</w:t>
            </w:r>
          </w:p>
        </w:tc>
        <w:tc>
          <w:tcPr>
            <w:tcW w:w="0" w:type="auto"/>
            <w:vAlign w:val="center"/>
            <w:hideMark/>
          </w:tcPr>
          <w:p w:rsidR="00000000" w:rsidRDefault="00000000">
            <w:r>
              <w:t>String</w:t>
            </w:r>
          </w:p>
        </w:tc>
        <w:tc>
          <w:tcPr>
            <w:tcW w:w="0" w:type="auto"/>
            <w:vAlign w:val="center"/>
            <w:hideMark/>
          </w:tcPr>
          <w:p w:rsidR="00000000" w:rsidRDefault="00000000">
            <w:r>
              <w:t>User ID</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Subscribed data</w:t>
            </w:r>
          </w:p>
        </w:tc>
      </w:tr>
      <w:tr w:rsidR="00000000">
        <w:trPr>
          <w:divId w:val="175387555"/>
          <w:tblCellSpacing w:w="15" w:type="dxa"/>
        </w:trPr>
        <w:tc>
          <w:tcPr>
            <w:tcW w:w="0" w:type="auto"/>
            <w:vAlign w:val="center"/>
            <w:hideMark/>
          </w:tcPr>
          <w:p w:rsidR="00000000" w:rsidRDefault="00000000">
            <w:r>
              <w:t>&gt; algoId</w:t>
            </w:r>
          </w:p>
        </w:tc>
        <w:tc>
          <w:tcPr>
            <w:tcW w:w="0" w:type="auto"/>
            <w:vAlign w:val="center"/>
            <w:hideMark/>
          </w:tcPr>
          <w:p w:rsidR="00000000" w:rsidRDefault="00000000">
            <w:r>
              <w:t>String</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&gt; algoClOrdId</w:t>
            </w:r>
          </w:p>
        </w:tc>
        <w:tc>
          <w:tcPr>
            <w:tcW w:w="0" w:type="auto"/>
            <w:vAlign w:val="center"/>
            <w:hideMark/>
          </w:tcPr>
          <w:p w:rsidR="00000000" w:rsidRDefault="00000000">
            <w:r>
              <w:t>String</w:t>
            </w:r>
          </w:p>
        </w:tc>
        <w:tc>
          <w:tcPr>
            <w:tcW w:w="0" w:type="auto"/>
            <w:vAlign w:val="center"/>
            <w:hideMark/>
          </w:tcPr>
          <w:p w:rsidR="00000000" w:rsidRDefault="00000000">
            <w:r>
              <w:t>Client-supplied Algo ID</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&gt; cTime</w:t>
            </w:r>
          </w:p>
        </w:tc>
        <w:tc>
          <w:tcPr>
            <w:tcW w:w="0" w:type="auto"/>
            <w:vAlign w:val="center"/>
            <w:hideMark/>
          </w:tcPr>
          <w:p w:rsidR="00000000" w:rsidRDefault="00000000">
            <w:r>
              <w:t>String</w:t>
            </w:r>
          </w:p>
        </w:tc>
        <w:tc>
          <w:tcPr>
            <w:tcW w:w="0" w:type="auto"/>
            <w:vAlign w:val="center"/>
            <w:hideMark/>
          </w:tcPr>
          <w:p w:rsidR="00000000" w:rsidRDefault="00000000">
            <w:r>
              <w:t xml:space="preserve">Algo order created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&gt; uTime</w:t>
            </w:r>
          </w:p>
        </w:tc>
        <w:tc>
          <w:tcPr>
            <w:tcW w:w="0" w:type="auto"/>
            <w:vAlign w:val="center"/>
            <w:hideMark/>
          </w:tcPr>
          <w:p w:rsidR="00000000" w:rsidRDefault="00000000">
            <w:r>
              <w:t>String</w:t>
            </w:r>
          </w:p>
        </w:tc>
        <w:tc>
          <w:tcPr>
            <w:tcW w:w="0" w:type="auto"/>
            <w:vAlign w:val="center"/>
            <w:hideMark/>
          </w:tcPr>
          <w:p w:rsidR="00000000" w:rsidRDefault="00000000">
            <w:r>
              <w:t xml:space="preserve">Algo order updated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&gt; algoOrdType</w:t>
            </w:r>
          </w:p>
        </w:tc>
        <w:tc>
          <w:tcPr>
            <w:tcW w:w="0" w:type="auto"/>
            <w:vAlign w:val="center"/>
            <w:hideMark/>
          </w:tcPr>
          <w:p w:rsidR="00000000" w:rsidRDefault="00000000">
            <w:r>
              <w:t>String</w:t>
            </w:r>
          </w:p>
        </w:tc>
        <w:tc>
          <w:tcPr>
            <w:tcW w:w="0" w:type="auto"/>
            <w:vAlign w:val="center"/>
            <w:hideMark/>
          </w:tcPr>
          <w:p w:rsidR="00000000" w:rsidRDefault="00000000">
            <w:r>
              <w:t>Algo order type</w:t>
            </w:r>
            <w:r>
              <w:br/>
            </w:r>
            <w:r>
              <w:rPr>
                <w:rStyle w:val="HTML"/>
              </w:rPr>
              <w:t>grid</w:t>
            </w:r>
            <w:r>
              <w:t>: Spot grid</w:t>
            </w:r>
          </w:p>
        </w:tc>
      </w:tr>
      <w:tr w:rsidR="00000000">
        <w:trPr>
          <w:divId w:val="175387555"/>
          <w:tblCellSpacing w:w="15" w:type="dxa"/>
        </w:trPr>
        <w:tc>
          <w:tcPr>
            <w:tcW w:w="0" w:type="auto"/>
            <w:vAlign w:val="center"/>
            <w:hideMark/>
          </w:tcPr>
          <w:p w:rsidR="00000000" w:rsidRDefault="00000000">
            <w:r>
              <w:t>&gt; state</w:t>
            </w:r>
          </w:p>
        </w:tc>
        <w:tc>
          <w:tcPr>
            <w:tcW w:w="0" w:type="auto"/>
            <w:vAlign w:val="center"/>
            <w:hideMark/>
          </w:tcPr>
          <w:p w:rsidR="00000000" w:rsidRDefault="00000000">
            <w:r>
              <w:t>String</w:t>
            </w:r>
          </w:p>
        </w:tc>
        <w:tc>
          <w:tcPr>
            <w:tcW w:w="0" w:type="auto"/>
            <w:vAlign w:val="center"/>
            <w:hideMark/>
          </w:tcPr>
          <w:p w:rsidR="00000000" w:rsidRDefault="00000000">
            <w:r>
              <w:t>Algo order state</w:t>
            </w:r>
            <w:r>
              <w:br/>
            </w:r>
            <w:r>
              <w:rPr>
                <w:rStyle w:val="HTML"/>
              </w:rPr>
              <w:t>starting</w:t>
            </w:r>
            <w:r>
              <w:br/>
            </w:r>
            <w:r>
              <w:rPr>
                <w:rStyle w:val="HTML"/>
              </w:rPr>
              <w:t>running</w:t>
            </w:r>
            <w:r>
              <w:br/>
            </w:r>
            <w:r>
              <w:rPr>
                <w:rStyle w:val="HTML"/>
              </w:rPr>
              <w:t>stopping</w:t>
            </w:r>
            <w:r>
              <w:br/>
            </w:r>
            <w:r>
              <w:rPr>
                <w:rStyle w:val="HTML"/>
              </w:rPr>
              <w:t>stopped</w:t>
            </w:r>
          </w:p>
        </w:tc>
      </w:tr>
      <w:tr w:rsidR="00000000">
        <w:trPr>
          <w:divId w:val="175387555"/>
          <w:tblCellSpacing w:w="15" w:type="dxa"/>
        </w:trPr>
        <w:tc>
          <w:tcPr>
            <w:tcW w:w="0" w:type="auto"/>
            <w:vAlign w:val="center"/>
            <w:hideMark/>
          </w:tcPr>
          <w:p w:rsidR="00000000" w:rsidRDefault="00000000">
            <w:r>
              <w:t>&gt; rebateTrans</w:t>
            </w:r>
          </w:p>
        </w:tc>
        <w:tc>
          <w:tcPr>
            <w:tcW w:w="0" w:type="auto"/>
            <w:vAlign w:val="center"/>
            <w:hideMark/>
          </w:tcPr>
          <w:p w:rsidR="00000000" w:rsidRDefault="00000000">
            <w:r>
              <w:t>Array of object</w:t>
            </w:r>
          </w:p>
        </w:tc>
        <w:tc>
          <w:tcPr>
            <w:tcW w:w="0" w:type="auto"/>
            <w:vAlign w:val="center"/>
            <w:hideMark/>
          </w:tcPr>
          <w:p w:rsidR="00000000" w:rsidRDefault="00000000">
            <w:r>
              <w:t>Rebate transfer info</w:t>
            </w:r>
          </w:p>
        </w:tc>
      </w:tr>
      <w:tr w:rsidR="00000000">
        <w:trPr>
          <w:divId w:val="175387555"/>
          <w:tblCellSpacing w:w="15" w:type="dxa"/>
        </w:trPr>
        <w:tc>
          <w:tcPr>
            <w:tcW w:w="0" w:type="auto"/>
            <w:vAlign w:val="center"/>
            <w:hideMark/>
          </w:tcPr>
          <w:p w:rsidR="00000000" w:rsidRDefault="00000000">
            <w:r>
              <w:t>&gt;&gt; rebate</w:t>
            </w:r>
          </w:p>
        </w:tc>
        <w:tc>
          <w:tcPr>
            <w:tcW w:w="0" w:type="auto"/>
            <w:vAlign w:val="center"/>
            <w:hideMark/>
          </w:tcPr>
          <w:p w:rsidR="00000000" w:rsidRDefault="00000000">
            <w:r>
              <w:t>String</w:t>
            </w:r>
          </w:p>
        </w:tc>
        <w:tc>
          <w:tcPr>
            <w:tcW w:w="0" w:type="auto"/>
            <w:vAlign w:val="center"/>
            <w:hideMark/>
          </w:tcPr>
          <w:p w:rsidR="00000000" w:rsidRDefault="00000000">
            <w:r>
              <w:t>Rebate amount</w:t>
            </w:r>
          </w:p>
        </w:tc>
      </w:tr>
      <w:tr w:rsidR="00000000">
        <w:trPr>
          <w:divId w:val="175387555"/>
          <w:tblCellSpacing w:w="15" w:type="dxa"/>
        </w:trPr>
        <w:tc>
          <w:tcPr>
            <w:tcW w:w="0" w:type="auto"/>
            <w:vAlign w:val="center"/>
            <w:hideMark/>
          </w:tcPr>
          <w:p w:rsidR="00000000" w:rsidRDefault="00000000">
            <w:r>
              <w:t>&gt;&gt; rebateCcy</w:t>
            </w:r>
          </w:p>
        </w:tc>
        <w:tc>
          <w:tcPr>
            <w:tcW w:w="0" w:type="auto"/>
            <w:vAlign w:val="center"/>
            <w:hideMark/>
          </w:tcPr>
          <w:p w:rsidR="00000000" w:rsidRDefault="00000000">
            <w:r>
              <w:t>String</w:t>
            </w:r>
          </w:p>
        </w:tc>
        <w:tc>
          <w:tcPr>
            <w:tcW w:w="0" w:type="auto"/>
            <w:vAlign w:val="center"/>
            <w:hideMark/>
          </w:tcPr>
          <w:p w:rsidR="00000000" w:rsidRDefault="00000000">
            <w:r>
              <w:t>Rebate currency</w:t>
            </w:r>
          </w:p>
        </w:tc>
      </w:tr>
      <w:tr w:rsidR="00000000">
        <w:trPr>
          <w:divId w:val="175387555"/>
          <w:tblCellSpacing w:w="15" w:type="dxa"/>
        </w:trPr>
        <w:tc>
          <w:tcPr>
            <w:tcW w:w="0" w:type="auto"/>
            <w:vAlign w:val="center"/>
            <w:hideMark/>
          </w:tcPr>
          <w:p w:rsidR="00000000" w:rsidRDefault="00000000">
            <w:r>
              <w:t>&gt; triggerParams</w:t>
            </w:r>
          </w:p>
        </w:tc>
        <w:tc>
          <w:tcPr>
            <w:tcW w:w="0" w:type="auto"/>
            <w:vAlign w:val="center"/>
            <w:hideMark/>
          </w:tcPr>
          <w:p w:rsidR="00000000" w:rsidRDefault="00000000">
            <w:r>
              <w:t>Array of object</w:t>
            </w:r>
          </w:p>
        </w:tc>
        <w:tc>
          <w:tcPr>
            <w:tcW w:w="0" w:type="auto"/>
            <w:vAlign w:val="center"/>
            <w:hideMark/>
          </w:tcPr>
          <w:p w:rsidR="00000000" w:rsidRDefault="00000000">
            <w:r>
              <w:t>Trigger Parameters</w:t>
            </w:r>
          </w:p>
        </w:tc>
      </w:tr>
      <w:tr w:rsidR="00000000">
        <w:trPr>
          <w:divId w:val="175387555"/>
          <w:tblCellSpacing w:w="15" w:type="dxa"/>
        </w:trPr>
        <w:tc>
          <w:tcPr>
            <w:tcW w:w="0" w:type="auto"/>
            <w:vAlign w:val="center"/>
            <w:hideMark/>
          </w:tcPr>
          <w:p w:rsidR="00000000" w:rsidRDefault="00000000">
            <w:r>
              <w:t>&gt;&gt; triggerAction</w:t>
            </w:r>
          </w:p>
        </w:tc>
        <w:tc>
          <w:tcPr>
            <w:tcW w:w="0" w:type="auto"/>
            <w:vAlign w:val="center"/>
            <w:hideMark/>
          </w:tcPr>
          <w:p w:rsidR="00000000" w:rsidRDefault="00000000">
            <w:r>
              <w:t>String</w:t>
            </w:r>
          </w:p>
        </w:tc>
        <w:tc>
          <w:tcPr>
            <w:tcW w:w="0" w:type="auto"/>
            <w:vAlign w:val="center"/>
            <w:hideMark/>
          </w:tcPr>
          <w:p w:rsidR="00000000" w:rsidRDefault="00000000">
            <w:r>
              <w:t>Trigger action</w:t>
            </w:r>
            <w:r>
              <w:br/>
            </w:r>
            <w:r>
              <w:rPr>
                <w:rStyle w:val="HTML"/>
              </w:rPr>
              <w:t>start</w:t>
            </w:r>
            <w:r>
              <w:br/>
            </w:r>
            <w:r>
              <w:rPr>
                <w:rStyle w:val="HTML"/>
              </w:rPr>
              <w:t>stop</w:t>
            </w:r>
          </w:p>
        </w:tc>
      </w:tr>
      <w:tr w:rsidR="00000000">
        <w:trPr>
          <w:divId w:val="175387555"/>
          <w:tblCellSpacing w:w="15" w:type="dxa"/>
        </w:trPr>
        <w:tc>
          <w:tcPr>
            <w:tcW w:w="0" w:type="auto"/>
            <w:vAlign w:val="center"/>
            <w:hideMark/>
          </w:tcPr>
          <w:p w:rsidR="00000000" w:rsidRDefault="00000000">
            <w:r>
              <w:t>&gt;&gt; triggerStrategy</w:t>
            </w:r>
          </w:p>
        </w:tc>
        <w:tc>
          <w:tcPr>
            <w:tcW w:w="0" w:type="auto"/>
            <w:vAlign w:val="center"/>
            <w:hideMark/>
          </w:tcPr>
          <w:p w:rsidR="00000000" w:rsidRDefault="00000000">
            <w:r>
              <w:t>String</w:t>
            </w:r>
          </w:p>
        </w:tc>
        <w:tc>
          <w:tcPr>
            <w:tcW w:w="0" w:type="auto"/>
            <w:vAlign w:val="center"/>
            <w:hideMark/>
          </w:tcPr>
          <w:p w:rsidR="00000000" w:rsidRDefault="00000000">
            <w:r>
              <w:t>Trigger strategy</w:t>
            </w:r>
            <w:r>
              <w:br/>
            </w:r>
            <w:r>
              <w:rPr>
                <w:rStyle w:val="HTML"/>
              </w:rPr>
              <w:t>instant</w:t>
            </w:r>
            <w:r>
              <w:br/>
            </w:r>
            <w:r>
              <w:rPr>
                <w:rStyle w:val="HTML"/>
              </w:rPr>
              <w:t>price</w:t>
            </w:r>
            <w:r>
              <w:br/>
            </w:r>
            <w:r>
              <w:rPr>
                <w:rStyle w:val="HTML"/>
              </w:rPr>
              <w:t>rsi</w:t>
            </w:r>
          </w:p>
        </w:tc>
      </w:tr>
      <w:tr w:rsidR="00000000">
        <w:trPr>
          <w:divId w:val="175387555"/>
          <w:tblCellSpacing w:w="15" w:type="dxa"/>
        </w:trPr>
        <w:tc>
          <w:tcPr>
            <w:tcW w:w="0" w:type="auto"/>
            <w:vAlign w:val="center"/>
            <w:hideMark/>
          </w:tcPr>
          <w:p w:rsidR="00000000" w:rsidRDefault="00000000">
            <w:r>
              <w:t>&gt;&gt; delaySeconds</w:t>
            </w:r>
          </w:p>
        </w:tc>
        <w:tc>
          <w:tcPr>
            <w:tcW w:w="0" w:type="auto"/>
            <w:vAlign w:val="center"/>
            <w:hideMark/>
          </w:tcPr>
          <w:p w:rsidR="00000000" w:rsidRDefault="00000000">
            <w:r>
              <w:t>String</w:t>
            </w:r>
          </w:p>
        </w:tc>
        <w:tc>
          <w:tcPr>
            <w:tcW w:w="0" w:type="auto"/>
            <w:vAlign w:val="center"/>
            <w:hideMark/>
          </w:tcPr>
          <w:p w:rsidR="00000000" w:rsidRDefault="00000000">
            <w:r>
              <w:t>Delay seconds after action triggered</w:t>
            </w:r>
          </w:p>
        </w:tc>
      </w:tr>
      <w:tr w:rsidR="00000000">
        <w:trPr>
          <w:divId w:val="175387555"/>
          <w:tblCellSpacing w:w="15" w:type="dxa"/>
        </w:trPr>
        <w:tc>
          <w:tcPr>
            <w:tcW w:w="0" w:type="auto"/>
            <w:vAlign w:val="center"/>
            <w:hideMark/>
          </w:tcPr>
          <w:p w:rsidR="00000000" w:rsidRDefault="00000000">
            <w:r>
              <w:t>&gt;&gt; triggerTime</w:t>
            </w:r>
          </w:p>
        </w:tc>
        <w:tc>
          <w:tcPr>
            <w:tcW w:w="0" w:type="auto"/>
            <w:vAlign w:val="center"/>
            <w:hideMark/>
          </w:tcPr>
          <w:p w:rsidR="00000000" w:rsidRDefault="00000000">
            <w:r>
              <w:t>String</w:t>
            </w:r>
          </w:p>
        </w:tc>
        <w:tc>
          <w:tcPr>
            <w:tcW w:w="0" w:type="auto"/>
            <w:vAlign w:val="center"/>
            <w:hideMark/>
          </w:tcPr>
          <w:p w:rsidR="00000000" w:rsidRDefault="00000000">
            <w:r>
              <w:t xml:space="preserve">Actual action triggered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&gt;&gt; triggerType</w:t>
            </w:r>
          </w:p>
        </w:tc>
        <w:tc>
          <w:tcPr>
            <w:tcW w:w="0" w:type="auto"/>
            <w:vAlign w:val="center"/>
            <w:hideMark/>
          </w:tcPr>
          <w:p w:rsidR="00000000" w:rsidRDefault="00000000">
            <w:r>
              <w:t>String</w:t>
            </w:r>
          </w:p>
        </w:tc>
        <w:tc>
          <w:tcPr>
            <w:tcW w:w="0" w:type="auto"/>
            <w:vAlign w:val="center"/>
            <w:hideMark/>
          </w:tcPr>
          <w:p w:rsidR="00000000" w:rsidRDefault="00000000">
            <w:r>
              <w:t>Actual action triggered type</w:t>
            </w:r>
            <w:r>
              <w:br/>
            </w:r>
            <w:r>
              <w:rPr>
                <w:rStyle w:val="HTML"/>
              </w:rPr>
              <w:t>manual</w:t>
            </w:r>
            <w:r>
              <w:br/>
            </w:r>
            <w:r>
              <w:rPr>
                <w:rStyle w:val="HTML"/>
              </w:rPr>
              <w:t>auto</w:t>
            </w:r>
          </w:p>
        </w:tc>
      </w:tr>
      <w:tr w:rsidR="00000000">
        <w:trPr>
          <w:divId w:val="175387555"/>
          <w:tblCellSpacing w:w="15" w:type="dxa"/>
        </w:trPr>
        <w:tc>
          <w:tcPr>
            <w:tcW w:w="0" w:type="auto"/>
            <w:vAlign w:val="center"/>
            <w:hideMark/>
          </w:tcPr>
          <w:p w:rsidR="00000000" w:rsidRDefault="00000000">
            <w:r>
              <w:t>&gt;&gt; timeframe</w:t>
            </w:r>
          </w:p>
        </w:tc>
        <w:tc>
          <w:tcPr>
            <w:tcW w:w="0" w:type="auto"/>
            <w:vAlign w:val="center"/>
            <w:hideMark/>
          </w:tcPr>
          <w:p w:rsidR="00000000" w:rsidRDefault="00000000">
            <w:r>
              <w:t>String</w:t>
            </w:r>
          </w:p>
        </w:tc>
        <w:tc>
          <w:tcPr>
            <w:tcW w:w="0" w:type="auto"/>
            <w:vAlign w:val="center"/>
            <w:hideMark/>
          </w:tcPr>
          <w:p w:rsidR="00000000" w:rsidRDefault="00000000">
            <w:r>
              <w:t>K-line type</w:t>
            </w:r>
            <w:r>
              <w:br/>
            </w:r>
            <w:r>
              <w:rPr>
                <w:rStyle w:val="HTML"/>
              </w:rPr>
              <w:t>3m</w:t>
            </w:r>
            <w:r>
              <w:t xml:space="preserve">, </w:t>
            </w:r>
            <w:r>
              <w:rPr>
                <w:rStyle w:val="HTML"/>
              </w:rPr>
              <w:t>5m</w:t>
            </w:r>
            <w:r>
              <w:t xml:space="preserve">, </w:t>
            </w:r>
            <w:r>
              <w:rPr>
                <w:rStyle w:val="HTML"/>
              </w:rPr>
              <w:t>15m</w:t>
            </w:r>
            <w:r>
              <w:t xml:space="preserve">, </w:t>
            </w:r>
            <w:r>
              <w:rPr>
                <w:rStyle w:val="HTML"/>
              </w:rPr>
              <w:t>30m</w:t>
            </w:r>
            <w:r>
              <w:t xml:space="preserve"> (</w:t>
            </w:r>
            <w:r>
              <w:rPr>
                <w:rStyle w:val="HTML"/>
              </w:rPr>
              <w:t>m</w:t>
            </w:r>
            <w:r>
              <w:t>: minute)</w:t>
            </w:r>
            <w:r>
              <w:br/>
            </w:r>
            <w:r>
              <w:rPr>
                <w:rStyle w:val="HTML"/>
              </w:rPr>
              <w:t>1H</w:t>
            </w:r>
            <w:r>
              <w:t xml:space="preserve">, </w:t>
            </w:r>
            <w:r>
              <w:rPr>
                <w:rStyle w:val="HTML"/>
              </w:rPr>
              <w:t>4H</w:t>
            </w:r>
            <w:r>
              <w:t xml:space="preserve"> (</w:t>
            </w:r>
            <w:r>
              <w:rPr>
                <w:rStyle w:val="HTML"/>
              </w:rPr>
              <w:t>H</w:t>
            </w:r>
            <w:r>
              <w:t>: hour)</w:t>
            </w:r>
            <w:r>
              <w:br/>
            </w:r>
            <w:r>
              <w:rPr>
                <w:rStyle w:val="HTML"/>
              </w:rPr>
              <w:t>1D</w:t>
            </w:r>
            <w:r>
              <w:t xml:space="preserve"> (</w:t>
            </w:r>
            <w:r>
              <w:rPr>
                <w:rStyle w:val="HTML"/>
              </w:rPr>
              <w:t>D</w:t>
            </w:r>
            <w:r>
              <w:t>: day)</w:t>
            </w:r>
            <w:r>
              <w:br/>
              <w:t xml:space="preserve">This field is only valid when </w:t>
            </w:r>
            <w:r>
              <w:rPr>
                <w:rStyle w:val="HTML"/>
              </w:rPr>
              <w:t>triggerStrategy</w:t>
            </w:r>
            <w:r>
              <w:t xml:space="preserve"> is </w:t>
            </w:r>
            <w:r>
              <w:rPr>
                <w:rStyle w:val="HTML"/>
              </w:rPr>
              <w:t>rsi</w:t>
            </w:r>
          </w:p>
        </w:tc>
      </w:tr>
      <w:tr w:rsidR="00000000">
        <w:trPr>
          <w:divId w:val="175387555"/>
          <w:tblCellSpacing w:w="15" w:type="dxa"/>
        </w:trPr>
        <w:tc>
          <w:tcPr>
            <w:tcW w:w="0" w:type="auto"/>
            <w:vAlign w:val="center"/>
            <w:hideMark/>
          </w:tcPr>
          <w:p w:rsidR="00000000" w:rsidRDefault="00000000">
            <w:r>
              <w:t>&gt;&gt; thold</w:t>
            </w:r>
          </w:p>
        </w:tc>
        <w:tc>
          <w:tcPr>
            <w:tcW w:w="0" w:type="auto"/>
            <w:vAlign w:val="center"/>
            <w:hideMark/>
          </w:tcPr>
          <w:p w:rsidR="00000000" w:rsidRDefault="00000000">
            <w:r>
              <w:t>String</w:t>
            </w:r>
          </w:p>
        </w:tc>
        <w:tc>
          <w:tcPr>
            <w:tcW w:w="0" w:type="auto"/>
            <w:vAlign w:val="center"/>
            <w:hideMark/>
          </w:tcPr>
          <w:p w:rsidR="00000000" w:rsidRDefault="00000000">
            <w:r>
              <w:t>Threshold</w:t>
            </w:r>
            <w:r>
              <w:br/>
              <w:t>The value should be an integer between 1 to 100</w:t>
            </w:r>
            <w:r>
              <w:br/>
              <w:t xml:space="preserve">This field is only valid when </w:t>
            </w:r>
            <w:r>
              <w:rPr>
                <w:rStyle w:val="HTML"/>
              </w:rPr>
              <w:t>triggerStrategy</w:t>
            </w:r>
            <w:r>
              <w:t xml:space="preserve"> is </w:t>
            </w:r>
            <w:r>
              <w:rPr>
                <w:rStyle w:val="HTML"/>
              </w:rPr>
              <w:t>rsi</w:t>
            </w:r>
          </w:p>
        </w:tc>
      </w:tr>
      <w:tr w:rsidR="00000000">
        <w:trPr>
          <w:divId w:val="175387555"/>
          <w:tblCellSpacing w:w="15" w:type="dxa"/>
        </w:trPr>
        <w:tc>
          <w:tcPr>
            <w:tcW w:w="0" w:type="auto"/>
            <w:vAlign w:val="center"/>
            <w:hideMark/>
          </w:tcPr>
          <w:p w:rsidR="00000000" w:rsidRDefault="00000000">
            <w:r>
              <w:t>&gt;&gt; triggerCond</w:t>
            </w:r>
          </w:p>
        </w:tc>
        <w:tc>
          <w:tcPr>
            <w:tcW w:w="0" w:type="auto"/>
            <w:vAlign w:val="center"/>
            <w:hideMark/>
          </w:tcPr>
          <w:p w:rsidR="00000000" w:rsidRDefault="00000000">
            <w:r>
              <w:t>String</w:t>
            </w:r>
          </w:p>
        </w:tc>
        <w:tc>
          <w:tcPr>
            <w:tcW w:w="0" w:type="auto"/>
            <w:vAlign w:val="center"/>
            <w:hideMark/>
          </w:tcPr>
          <w:p w:rsidR="00000000" w:rsidRDefault="00000000">
            <w:r>
              <w:t>Trigger condition</w:t>
            </w:r>
            <w:r>
              <w:br/>
            </w:r>
            <w:r>
              <w:rPr>
                <w:rStyle w:val="HTML"/>
              </w:rPr>
              <w:t>cross_up</w:t>
            </w:r>
            <w:r>
              <w:br/>
            </w:r>
            <w:r>
              <w:rPr>
                <w:rStyle w:val="HTML"/>
              </w:rPr>
              <w:t>cross_down</w:t>
            </w:r>
            <w:r>
              <w:br/>
            </w:r>
            <w:r>
              <w:rPr>
                <w:rStyle w:val="HTML"/>
              </w:rPr>
              <w:t>above</w:t>
            </w:r>
            <w:r>
              <w:br/>
            </w:r>
            <w:r>
              <w:rPr>
                <w:rStyle w:val="HTML"/>
              </w:rPr>
              <w:t>below</w:t>
            </w:r>
            <w:r>
              <w:br/>
            </w:r>
            <w:r>
              <w:rPr>
                <w:rStyle w:val="HTML"/>
              </w:rPr>
              <w:t>cross</w:t>
            </w:r>
            <w:r>
              <w:br/>
              <w:t xml:space="preserve">This field is only valid when </w:t>
            </w:r>
            <w:r>
              <w:rPr>
                <w:rStyle w:val="HTML"/>
              </w:rPr>
              <w:t>triggerStrategy</w:t>
            </w:r>
            <w:r>
              <w:t xml:space="preserve"> is </w:t>
            </w:r>
            <w:r>
              <w:rPr>
                <w:rStyle w:val="HTML"/>
              </w:rPr>
              <w:t>rsi</w:t>
            </w:r>
          </w:p>
        </w:tc>
      </w:tr>
      <w:tr w:rsidR="00000000">
        <w:trPr>
          <w:divId w:val="175387555"/>
          <w:tblCellSpacing w:w="15" w:type="dxa"/>
        </w:trPr>
        <w:tc>
          <w:tcPr>
            <w:tcW w:w="0" w:type="auto"/>
            <w:vAlign w:val="center"/>
            <w:hideMark/>
          </w:tcPr>
          <w:p w:rsidR="00000000" w:rsidRDefault="00000000">
            <w:r>
              <w:t>&gt;&gt; timePeriod</w:t>
            </w:r>
          </w:p>
        </w:tc>
        <w:tc>
          <w:tcPr>
            <w:tcW w:w="0" w:type="auto"/>
            <w:vAlign w:val="center"/>
            <w:hideMark/>
          </w:tcPr>
          <w:p w:rsidR="00000000" w:rsidRDefault="00000000">
            <w:r>
              <w:t>String</w:t>
            </w:r>
          </w:p>
        </w:tc>
        <w:tc>
          <w:tcPr>
            <w:tcW w:w="0" w:type="auto"/>
            <w:vAlign w:val="center"/>
            <w:hideMark/>
          </w:tcPr>
          <w:p w:rsidR="00000000" w:rsidRDefault="00000000">
            <w:r>
              <w:t>Time Period</w:t>
            </w:r>
            <w:r>
              <w:br/>
            </w:r>
            <w:r>
              <w:rPr>
                <w:rStyle w:val="HTML"/>
              </w:rPr>
              <w:t>14</w:t>
            </w:r>
            <w:r>
              <w:br/>
              <w:t xml:space="preserve">This field is only valid when </w:t>
            </w:r>
            <w:r>
              <w:rPr>
                <w:rStyle w:val="HTML"/>
              </w:rPr>
              <w:t>triggerStrategy</w:t>
            </w:r>
            <w:r>
              <w:t xml:space="preserve"> is </w:t>
            </w:r>
            <w:r>
              <w:rPr>
                <w:rStyle w:val="HTML"/>
              </w:rPr>
              <w:t>rsi</w:t>
            </w:r>
          </w:p>
        </w:tc>
      </w:tr>
      <w:tr w:rsidR="00000000">
        <w:trPr>
          <w:divId w:val="175387555"/>
          <w:tblCellSpacing w:w="15" w:type="dxa"/>
        </w:trPr>
        <w:tc>
          <w:tcPr>
            <w:tcW w:w="0" w:type="auto"/>
            <w:vAlign w:val="center"/>
            <w:hideMark/>
          </w:tcPr>
          <w:p w:rsidR="00000000" w:rsidRDefault="00000000">
            <w:r>
              <w:t>&gt;&gt; triggerPx</w:t>
            </w:r>
          </w:p>
        </w:tc>
        <w:tc>
          <w:tcPr>
            <w:tcW w:w="0" w:type="auto"/>
            <w:vAlign w:val="center"/>
            <w:hideMark/>
          </w:tcPr>
          <w:p w:rsidR="00000000" w:rsidRDefault="00000000">
            <w:r>
              <w:t>String</w:t>
            </w:r>
          </w:p>
        </w:tc>
        <w:tc>
          <w:tcPr>
            <w:tcW w:w="0" w:type="auto"/>
            <w:vAlign w:val="center"/>
            <w:hideMark/>
          </w:tcPr>
          <w:p w:rsidR="00000000" w:rsidRDefault="00000000">
            <w:r>
              <w:t>Trigger Price</w:t>
            </w:r>
            <w:r>
              <w:br/>
              <w:t xml:space="preserve">This field is only valid when </w:t>
            </w:r>
            <w:r>
              <w:rPr>
                <w:rStyle w:val="HTML"/>
              </w:rPr>
              <w:t>triggerStrategy</w:t>
            </w:r>
            <w:r>
              <w:t xml:space="preserve"> is </w:t>
            </w:r>
            <w:r>
              <w:rPr>
                <w:rStyle w:val="HTML"/>
              </w:rPr>
              <w:t>price</w:t>
            </w:r>
          </w:p>
        </w:tc>
      </w:tr>
      <w:tr w:rsidR="00000000">
        <w:trPr>
          <w:divId w:val="175387555"/>
          <w:tblCellSpacing w:w="15" w:type="dxa"/>
        </w:trPr>
        <w:tc>
          <w:tcPr>
            <w:tcW w:w="0" w:type="auto"/>
            <w:vAlign w:val="center"/>
            <w:hideMark/>
          </w:tcPr>
          <w:p w:rsidR="00000000" w:rsidRDefault="00000000">
            <w:r>
              <w:t>&gt;&gt; stopType</w:t>
            </w:r>
          </w:p>
        </w:tc>
        <w:tc>
          <w:tcPr>
            <w:tcW w:w="0" w:type="auto"/>
            <w:vAlign w:val="center"/>
            <w:hideMark/>
          </w:tcPr>
          <w:p w:rsidR="00000000" w:rsidRDefault="00000000">
            <w:r>
              <w:t>String</w:t>
            </w:r>
          </w:p>
        </w:tc>
        <w:tc>
          <w:tcPr>
            <w:tcW w:w="0" w:type="auto"/>
            <w:vAlign w:val="center"/>
            <w:hideMark/>
          </w:tcPr>
          <w:p w:rsidR="00000000" w:rsidRDefault="00000000">
            <w:r>
              <w:t>Stop type</w:t>
            </w:r>
            <w:r>
              <w:br/>
              <w:t xml:space="preserve">Spot grid </w:t>
            </w:r>
            <w:r>
              <w:rPr>
                <w:rStyle w:val="HTML"/>
              </w:rPr>
              <w:t>1</w:t>
            </w:r>
            <w:r>
              <w:t xml:space="preserve">: Sell base currency </w:t>
            </w:r>
            <w:r>
              <w:rPr>
                <w:rStyle w:val="HTML"/>
              </w:rPr>
              <w:t>2</w:t>
            </w:r>
            <w:r>
              <w:t>: Keep base currency</w:t>
            </w:r>
            <w:r>
              <w:br/>
              <w:t xml:space="preserve">Contract grid </w:t>
            </w:r>
            <w:r>
              <w:rPr>
                <w:rStyle w:val="HTML"/>
              </w:rPr>
              <w:t>1</w:t>
            </w:r>
            <w:r>
              <w:t xml:space="preserve">: Market Close All positions </w:t>
            </w:r>
            <w:r>
              <w:rPr>
                <w:rStyle w:val="HTML"/>
              </w:rPr>
              <w:t>2</w:t>
            </w:r>
            <w:r>
              <w:t>: Keep positions</w:t>
            </w:r>
            <w:r>
              <w:br/>
              <w:t xml:space="preserve">This field is only valid when </w:t>
            </w:r>
            <w:r>
              <w:rPr>
                <w:rStyle w:val="HTML"/>
              </w:rPr>
              <w:t>triggerAction</w:t>
            </w:r>
            <w:r>
              <w:t xml:space="preserve"> is </w:t>
            </w:r>
            <w:r>
              <w:rPr>
                <w:rStyle w:val="HTML"/>
              </w:rPr>
              <w:t>stop</w:t>
            </w:r>
          </w:p>
        </w:tc>
      </w:tr>
      <w:tr w:rsidR="00000000">
        <w:trPr>
          <w:divId w:val="175387555"/>
          <w:tblCellSpacing w:w="15" w:type="dxa"/>
        </w:trPr>
        <w:tc>
          <w:tcPr>
            <w:tcW w:w="0" w:type="auto"/>
            <w:vAlign w:val="center"/>
            <w:hideMark/>
          </w:tcPr>
          <w:p w:rsidR="00000000" w:rsidRDefault="00000000">
            <w:r>
              <w:t>&gt; maxPx</w:t>
            </w:r>
          </w:p>
        </w:tc>
        <w:tc>
          <w:tcPr>
            <w:tcW w:w="0" w:type="auto"/>
            <w:vAlign w:val="center"/>
            <w:hideMark/>
          </w:tcPr>
          <w:p w:rsidR="00000000" w:rsidRDefault="00000000">
            <w:r>
              <w:t>String</w:t>
            </w:r>
          </w:p>
        </w:tc>
        <w:tc>
          <w:tcPr>
            <w:tcW w:w="0" w:type="auto"/>
            <w:vAlign w:val="center"/>
            <w:hideMark/>
          </w:tcPr>
          <w:p w:rsidR="00000000" w:rsidRDefault="00000000">
            <w:r>
              <w:t>Upper price of price range</w:t>
            </w:r>
          </w:p>
        </w:tc>
      </w:tr>
      <w:tr w:rsidR="00000000">
        <w:trPr>
          <w:divId w:val="175387555"/>
          <w:tblCellSpacing w:w="15" w:type="dxa"/>
        </w:trPr>
        <w:tc>
          <w:tcPr>
            <w:tcW w:w="0" w:type="auto"/>
            <w:vAlign w:val="center"/>
            <w:hideMark/>
          </w:tcPr>
          <w:p w:rsidR="00000000" w:rsidRDefault="00000000">
            <w:r>
              <w:t>&gt; minPx</w:t>
            </w:r>
          </w:p>
        </w:tc>
        <w:tc>
          <w:tcPr>
            <w:tcW w:w="0" w:type="auto"/>
            <w:vAlign w:val="center"/>
            <w:hideMark/>
          </w:tcPr>
          <w:p w:rsidR="00000000" w:rsidRDefault="00000000">
            <w:r>
              <w:t>String</w:t>
            </w:r>
          </w:p>
        </w:tc>
        <w:tc>
          <w:tcPr>
            <w:tcW w:w="0" w:type="auto"/>
            <w:vAlign w:val="center"/>
            <w:hideMark/>
          </w:tcPr>
          <w:p w:rsidR="00000000" w:rsidRDefault="00000000">
            <w:r>
              <w:t>Lower price of price range</w:t>
            </w:r>
          </w:p>
        </w:tc>
      </w:tr>
      <w:tr w:rsidR="00000000">
        <w:trPr>
          <w:divId w:val="175387555"/>
          <w:tblCellSpacing w:w="15" w:type="dxa"/>
        </w:trPr>
        <w:tc>
          <w:tcPr>
            <w:tcW w:w="0" w:type="auto"/>
            <w:vAlign w:val="center"/>
            <w:hideMark/>
          </w:tcPr>
          <w:p w:rsidR="00000000" w:rsidRDefault="00000000">
            <w:r>
              <w:t>&gt; gridNum</w:t>
            </w:r>
          </w:p>
        </w:tc>
        <w:tc>
          <w:tcPr>
            <w:tcW w:w="0" w:type="auto"/>
            <w:vAlign w:val="center"/>
            <w:hideMark/>
          </w:tcPr>
          <w:p w:rsidR="00000000" w:rsidRDefault="00000000">
            <w:r>
              <w:t>String</w:t>
            </w:r>
          </w:p>
        </w:tc>
        <w:tc>
          <w:tcPr>
            <w:tcW w:w="0" w:type="auto"/>
            <w:vAlign w:val="center"/>
            <w:hideMark/>
          </w:tcPr>
          <w:p w:rsidR="00000000" w:rsidRDefault="00000000">
            <w:r>
              <w:t>Grid quantity</w:t>
            </w:r>
          </w:p>
        </w:tc>
      </w:tr>
      <w:tr w:rsidR="00000000">
        <w:trPr>
          <w:divId w:val="175387555"/>
          <w:tblCellSpacing w:w="15" w:type="dxa"/>
        </w:trPr>
        <w:tc>
          <w:tcPr>
            <w:tcW w:w="0" w:type="auto"/>
            <w:vAlign w:val="center"/>
            <w:hideMark/>
          </w:tcPr>
          <w:p w:rsidR="00000000" w:rsidRDefault="00000000">
            <w:r>
              <w:t>&gt; runType</w:t>
            </w:r>
          </w:p>
        </w:tc>
        <w:tc>
          <w:tcPr>
            <w:tcW w:w="0" w:type="auto"/>
            <w:vAlign w:val="center"/>
            <w:hideMark/>
          </w:tcPr>
          <w:p w:rsidR="00000000" w:rsidRDefault="00000000">
            <w:r>
              <w:t>String</w:t>
            </w:r>
          </w:p>
        </w:tc>
        <w:tc>
          <w:tcPr>
            <w:tcW w:w="0" w:type="auto"/>
            <w:vAlign w:val="center"/>
            <w:hideMark/>
          </w:tcPr>
          <w:p w:rsidR="00000000" w:rsidRDefault="00000000">
            <w:r>
              <w:t>Grid type</w:t>
            </w:r>
            <w:r>
              <w:br/>
            </w:r>
            <w:r>
              <w:rPr>
                <w:rStyle w:val="HTML"/>
              </w:rPr>
              <w:t>1</w:t>
            </w:r>
            <w:r>
              <w:t xml:space="preserve">: Arithmetic, </w:t>
            </w:r>
            <w:r>
              <w:rPr>
                <w:rStyle w:val="HTML"/>
              </w:rPr>
              <w:t>2</w:t>
            </w:r>
            <w:r>
              <w:t>: Geometric</w:t>
            </w:r>
          </w:p>
        </w:tc>
      </w:tr>
      <w:tr w:rsidR="00000000">
        <w:trPr>
          <w:divId w:val="175387555"/>
          <w:tblCellSpacing w:w="15" w:type="dxa"/>
        </w:trPr>
        <w:tc>
          <w:tcPr>
            <w:tcW w:w="0" w:type="auto"/>
            <w:vAlign w:val="center"/>
            <w:hideMark/>
          </w:tcPr>
          <w:p w:rsidR="00000000" w:rsidRDefault="00000000">
            <w:r>
              <w:t>&gt; tpTriggerPx</w:t>
            </w:r>
          </w:p>
        </w:tc>
        <w:tc>
          <w:tcPr>
            <w:tcW w:w="0" w:type="auto"/>
            <w:vAlign w:val="center"/>
            <w:hideMark/>
          </w:tcPr>
          <w:p w:rsidR="00000000" w:rsidRDefault="00000000">
            <w:r>
              <w:t>String</w:t>
            </w:r>
          </w:p>
        </w:tc>
        <w:tc>
          <w:tcPr>
            <w:tcW w:w="0" w:type="auto"/>
            <w:vAlign w:val="center"/>
            <w:hideMark/>
          </w:tcPr>
          <w:p w:rsidR="00000000" w:rsidRDefault="00000000">
            <w:r>
              <w:t>Take-profit trigger price</w:t>
            </w:r>
          </w:p>
        </w:tc>
      </w:tr>
      <w:tr w:rsidR="00000000">
        <w:trPr>
          <w:divId w:val="175387555"/>
          <w:tblCellSpacing w:w="15" w:type="dxa"/>
        </w:trPr>
        <w:tc>
          <w:tcPr>
            <w:tcW w:w="0" w:type="auto"/>
            <w:vAlign w:val="center"/>
            <w:hideMark/>
          </w:tcPr>
          <w:p w:rsidR="00000000" w:rsidRDefault="00000000">
            <w:r>
              <w:t>&gt; slTriggerPx</w:t>
            </w:r>
          </w:p>
        </w:tc>
        <w:tc>
          <w:tcPr>
            <w:tcW w:w="0" w:type="auto"/>
            <w:vAlign w:val="center"/>
            <w:hideMark/>
          </w:tcPr>
          <w:p w:rsidR="00000000" w:rsidRDefault="00000000">
            <w:r>
              <w:t>String</w:t>
            </w:r>
          </w:p>
        </w:tc>
        <w:tc>
          <w:tcPr>
            <w:tcW w:w="0" w:type="auto"/>
            <w:vAlign w:val="center"/>
            <w:hideMark/>
          </w:tcPr>
          <w:p w:rsidR="00000000" w:rsidRDefault="00000000">
            <w:r>
              <w:t>Stop-loss trigger price</w:t>
            </w:r>
          </w:p>
        </w:tc>
      </w:tr>
      <w:tr w:rsidR="00000000">
        <w:trPr>
          <w:divId w:val="175387555"/>
          <w:tblCellSpacing w:w="15" w:type="dxa"/>
        </w:trPr>
        <w:tc>
          <w:tcPr>
            <w:tcW w:w="0" w:type="auto"/>
            <w:vAlign w:val="center"/>
            <w:hideMark/>
          </w:tcPr>
          <w:p w:rsidR="00000000" w:rsidRDefault="00000000">
            <w:r>
              <w:t>&gt; tradeNum</w:t>
            </w:r>
          </w:p>
        </w:tc>
        <w:tc>
          <w:tcPr>
            <w:tcW w:w="0" w:type="auto"/>
            <w:vAlign w:val="center"/>
            <w:hideMark/>
          </w:tcPr>
          <w:p w:rsidR="00000000" w:rsidRDefault="00000000">
            <w:r>
              <w:t>String</w:t>
            </w:r>
          </w:p>
        </w:tc>
        <w:tc>
          <w:tcPr>
            <w:tcW w:w="0" w:type="auto"/>
            <w:vAlign w:val="center"/>
            <w:hideMark/>
          </w:tcPr>
          <w:p w:rsidR="00000000" w:rsidRDefault="00000000">
            <w:r>
              <w:t>The number of trades executed</w:t>
            </w:r>
          </w:p>
        </w:tc>
      </w:tr>
      <w:tr w:rsidR="00000000">
        <w:trPr>
          <w:divId w:val="175387555"/>
          <w:tblCellSpacing w:w="15" w:type="dxa"/>
        </w:trPr>
        <w:tc>
          <w:tcPr>
            <w:tcW w:w="0" w:type="auto"/>
            <w:vAlign w:val="center"/>
            <w:hideMark/>
          </w:tcPr>
          <w:p w:rsidR="00000000" w:rsidRDefault="00000000">
            <w:r>
              <w:t>&gt; arbitrageNum</w:t>
            </w:r>
          </w:p>
        </w:tc>
        <w:tc>
          <w:tcPr>
            <w:tcW w:w="0" w:type="auto"/>
            <w:vAlign w:val="center"/>
            <w:hideMark/>
          </w:tcPr>
          <w:p w:rsidR="00000000" w:rsidRDefault="00000000">
            <w:r>
              <w:t>String</w:t>
            </w:r>
          </w:p>
        </w:tc>
        <w:tc>
          <w:tcPr>
            <w:tcW w:w="0" w:type="auto"/>
            <w:vAlign w:val="center"/>
            <w:hideMark/>
          </w:tcPr>
          <w:p w:rsidR="00000000" w:rsidRDefault="00000000">
            <w:r>
              <w:t>The number of arbitrages executed</w:t>
            </w:r>
          </w:p>
        </w:tc>
      </w:tr>
      <w:tr w:rsidR="00000000">
        <w:trPr>
          <w:divId w:val="175387555"/>
          <w:tblCellSpacing w:w="15" w:type="dxa"/>
        </w:trPr>
        <w:tc>
          <w:tcPr>
            <w:tcW w:w="0" w:type="auto"/>
            <w:vAlign w:val="center"/>
            <w:hideMark/>
          </w:tcPr>
          <w:p w:rsidR="00000000" w:rsidRDefault="00000000">
            <w:r>
              <w:t>&gt; singleAmt</w:t>
            </w:r>
          </w:p>
        </w:tc>
        <w:tc>
          <w:tcPr>
            <w:tcW w:w="0" w:type="auto"/>
            <w:vAlign w:val="center"/>
            <w:hideMark/>
          </w:tcPr>
          <w:p w:rsidR="00000000" w:rsidRDefault="00000000">
            <w:r>
              <w:t>String</w:t>
            </w:r>
          </w:p>
        </w:tc>
        <w:tc>
          <w:tcPr>
            <w:tcW w:w="0" w:type="auto"/>
            <w:vAlign w:val="center"/>
            <w:hideMark/>
          </w:tcPr>
          <w:p w:rsidR="00000000" w:rsidRDefault="00000000">
            <w:r>
              <w:t>Amount per grid</w:t>
            </w:r>
          </w:p>
        </w:tc>
      </w:tr>
      <w:tr w:rsidR="00000000">
        <w:trPr>
          <w:divId w:val="175387555"/>
          <w:tblCellSpacing w:w="15" w:type="dxa"/>
        </w:trPr>
        <w:tc>
          <w:tcPr>
            <w:tcW w:w="0" w:type="auto"/>
            <w:vAlign w:val="center"/>
            <w:hideMark/>
          </w:tcPr>
          <w:p w:rsidR="00000000" w:rsidRDefault="00000000">
            <w:r>
              <w:t>&gt; perMinProfitRate</w:t>
            </w:r>
          </w:p>
        </w:tc>
        <w:tc>
          <w:tcPr>
            <w:tcW w:w="0" w:type="auto"/>
            <w:vAlign w:val="center"/>
            <w:hideMark/>
          </w:tcPr>
          <w:p w:rsidR="00000000" w:rsidRDefault="00000000">
            <w:r>
              <w:t>String</w:t>
            </w:r>
          </w:p>
        </w:tc>
        <w:tc>
          <w:tcPr>
            <w:tcW w:w="0" w:type="auto"/>
            <w:vAlign w:val="center"/>
            <w:hideMark/>
          </w:tcPr>
          <w:p w:rsidR="00000000" w:rsidRDefault="00000000">
            <w:r>
              <w:t>Estimated minimum Profit margin per grid</w:t>
            </w:r>
          </w:p>
        </w:tc>
      </w:tr>
      <w:tr w:rsidR="00000000">
        <w:trPr>
          <w:divId w:val="175387555"/>
          <w:tblCellSpacing w:w="15" w:type="dxa"/>
        </w:trPr>
        <w:tc>
          <w:tcPr>
            <w:tcW w:w="0" w:type="auto"/>
            <w:vAlign w:val="center"/>
            <w:hideMark/>
          </w:tcPr>
          <w:p w:rsidR="00000000" w:rsidRDefault="00000000">
            <w:r>
              <w:t>&gt; perMaxProfitRate</w:t>
            </w:r>
          </w:p>
        </w:tc>
        <w:tc>
          <w:tcPr>
            <w:tcW w:w="0" w:type="auto"/>
            <w:vAlign w:val="center"/>
            <w:hideMark/>
          </w:tcPr>
          <w:p w:rsidR="00000000" w:rsidRDefault="00000000">
            <w:r>
              <w:t>String</w:t>
            </w:r>
          </w:p>
        </w:tc>
        <w:tc>
          <w:tcPr>
            <w:tcW w:w="0" w:type="auto"/>
            <w:vAlign w:val="center"/>
            <w:hideMark/>
          </w:tcPr>
          <w:p w:rsidR="00000000" w:rsidRDefault="00000000">
            <w:r>
              <w:t>Estimated maximum Profit margin per grid</w:t>
            </w:r>
          </w:p>
        </w:tc>
      </w:tr>
      <w:tr w:rsidR="00000000">
        <w:trPr>
          <w:divId w:val="175387555"/>
          <w:tblCellSpacing w:w="15" w:type="dxa"/>
        </w:trPr>
        <w:tc>
          <w:tcPr>
            <w:tcW w:w="0" w:type="auto"/>
            <w:vAlign w:val="center"/>
            <w:hideMark/>
          </w:tcPr>
          <w:p w:rsidR="00000000" w:rsidRDefault="00000000">
            <w:r>
              <w:t>&gt; runPx</w:t>
            </w:r>
          </w:p>
        </w:tc>
        <w:tc>
          <w:tcPr>
            <w:tcW w:w="0" w:type="auto"/>
            <w:vAlign w:val="center"/>
            <w:hideMark/>
          </w:tcPr>
          <w:p w:rsidR="00000000" w:rsidRDefault="00000000">
            <w:r>
              <w:t>String</w:t>
            </w:r>
          </w:p>
        </w:tc>
        <w:tc>
          <w:tcPr>
            <w:tcW w:w="0" w:type="auto"/>
            <w:vAlign w:val="center"/>
            <w:hideMark/>
          </w:tcPr>
          <w:p w:rsidR="00000000" w:rsidRDefault="00000000">
            <w:r>
              <w:t>Price at launch</w:t>
            </w:r>
          </w:p>
        </w:tc>
      </w:tr>
      <w:tr w:rsidR="00000000">
        <w:trPr>
          <w:divId w:val="175387555"/>
          <w:tblCellSpacing w:w="15" w:type="dxa"/>
        </w:trPr>
        <w:tc>
          <w:tcPr>
            <w:tcW w:w="0" w:type="auto"/>
            <w:vAlign w:val="center"/>
            <w:hideMark/>
          </w:tcPr>
          <w:p w:rsidR="00000000" w:rsidRDefault="00000000">
            <w:r>
              <w:t>&gt; totalPnl</w:t>
            </w:r>
          </w:p>
        </w:tc>
        <w:tc>
          <w:tcPr>
            <w:tcW w:w="0" w:type="auto"/>
            <w:vAlign w:val="center"/>
            <w:hideMark/>
          </w:tcPr>
          <w:p w:rsidR="00000000" w:rsidRDefault="00000000">
            <w:r>
              <w:t>String</w:t>
            </w:r>
          </w:p>
        </w:tc>
        <w:tc>
          <w:tcPr>
            <w:tcW w:w="0" w:type="auto"/>
            <w:vAlign w:val="center"/>
            <w:hideMark/>
          </w:tcPr>
          <w:p w:rsidR="00000000" w:rsidRDefault="00000000">
            <w:r>
              <w:t>Total P&amp;L</w:t>
            </w:r>
          </w:p>
        </w:tc>
      </w:tr>
      <w:tr w:rsidR="00000000">
        <w:trPr>
          <w:divId w:val="175387555"/>
          <w:tblCellSpacing w:w="15" w:type="dxa"/>
        </w:trPr>
        <w:tc>
          <w:tcPr>
            <w:tcW w:w="0" w:type="auto"/>
            <w:vAlign w:val="center"/>
            <w:hideMark/>
          </w:tcPr>
          <w:p w:rsidR="00000000" w:rsidRDefault="00000000">
            <w:r>
              <w:t>&gt; pnlRatio</w:t>
            </w:r>
          </w:p>
        </w:tc>
        <w:tc>
          <w:tcPr>
            <w:tcW w:w="0" w:type="auto"/>
            <w:vAlign w:val="center"/>
            <w:hideMark/>
          </w:tcPr>
          <w:p w:rsidR="00000000" w:rsidRDefault="00000000">
            <w:r>
              <w:t>String</w:t>
            </w:r>
          </w:p>
        </w:tc>
        <w:tc>
          <w:tcPr>
            <w:tcW w:w="0" w:type="auto"/>
            <w:vAlign w:val="center"/>
            <w:hideMark/>
          </w:tcPr>
          <w:p w:rsidR="00000000" w:rsidRDefault="00000000">
            <w:r>
              <w:t>P&amp;L ratio</w:t>
            </w:r>
          </w:p>
        </w:tc>
      </w:tr>
      <w:tr w:rsidR="00000000">
        <w:trPr>
          <w:divId w:val="175387555"/>
          <w:tblCellSpacing w:w="15" w:type="dxa"/>
        </w:trPr>
        <w:tc>
          <w:tcPr>
            <w:tcW w:w="0" w:type="auto"/>
            <w:vAlign w:val="center"/>
            <w:hideMark/>
          </w:tcPr>
          <w:p w:rsidR="00000000" w:rsidRDefault="00000000">
            <w:r>
              <w:t>&gt; investment</w:t>
            </w:r>
          </w:p>
        </w:tc>
        <w:tc>
          <w:tcPr>
            <w:tcW w:w="0" w:type="auto"/>
            <w:vAlign w:val="center"/>
            <w:hideMark/>
          </w:tcPr>
          <w:p w:rsidR="00000000" w:rsidRDefault="00000000">
            <w:r>
              <w:t>String</w:t>
            </w:r>
          </w:p>
        </w:tc>
        <w:tc>
          <w:tcPr>
            <w:tcW w:w="0" w:type="auto"/>
            <w:vAlign w:val="center"/>
            <w:hideMark/>
          </w:tcPr>
          <w:p w:rsidR="00000000" w:rsidRDefault="00000000">
            <w:r>
              <w:t>Investment amount</w:t>
            </w:r>
            <w:r>
              <w:br/>
              <w:t>Spot grid investment amount calculated on quote currency</w:t>
            </w:r>
          </w:p>
        </w:tc>
      </w:tr>
      <w:tr w:rsidR="00000000">
        <w:trPr>
          <w:divId w:val="175387555"/>
          <w:tblCellSpacing w:w="15" w:type="dxa"/>
        </w:trPr>
        <w:tc>
          <w:tcPr>
            <w:tcW w:w="0" w:type="auto"/>
            <w:vAlign w:val="center"/>
            <w:hideMark/>
          </w:tcPr>
          <w:p w:rsidR="00000000" w:rsidRDefault="00000000">
            <w:r>
              <w:t>&gt; gridProfit</w:t>
            </w:r>
          </w:p>
        </w:tc>
        <w:tc>
          <w:tcPr>
            <w:tcW w:w="0" w:type="auto"/>
            <w:vAlign w:val="center"/>
            <w:hideMark/>
          </w:tcPr>
          <w:p w:rsidR="00000000" w:rsidRDefault="00000000">
            <w:r>
              <w:t>String</w:t>
            </w:r>
          </w:p>
        </w:tc>
        <w:tc>
          <w:tcPr>
            <w:tcW w:w="0" w:type="auto"/>
            <w:vAlign w:val="center"/>
            <w:hideMark/>
          </w:tcPr>
          <w:p w:rsidR="00000000" w:rsidRDefault="00000000">
            <w:r>
              <w:t>Grid profit</w:t>
            </w:r>
          </w:p>
        </w:tc>
      </w:tr>
      <w:tr w:rsidR="00000000">
        <w:trPr>
          <w:divId w:val="175387555"/>
          <w:tblCellSpacing w:w="15" w:type="dxa"/>
        </w:trPr>
        <w:tc>
          <w:tcPr>
            <w:tcW w:w="0" w:type="auto"/>
            <w:vAlign w:val="center"/>
            <w:hideMark/>
          </w:tcPr>
          <w:p w:rsidR="00000000" w:rsidRDefault="00000000">
            <w:r>
              <w:t>&gt; floatProfit</w:t>
            </w:r>
          </w:p>
        </w:tc>
        <w:tc>
          <w:tcPr>
            <w:tcW w:w="0" w:type="auto"/>
            <w:vAlign w:val="center"/>
            <w:hideMark/>
          </w:tcPr>
          <w:p w:rsidR="00000000" w:rsidRDefault="00000000">
            <w:r>
              <w:t>String</w:t>
            </w:r>
          </w:p>
        </w:tc>
        <w:tc>
          <w:tcPr>
            <w:tcW w:w="0" w:type="auto"/>
            <w:vAlign w:val="center"/>
            <w:hideMark/>
          </w:tcPr>
          <w:p w:rsidR="00000000" w:rsidRDefault="00000000">
            <w:r>
              <w:t>Variable P&amp;L</w:t>
            </w:r>
          </w:p>
        </w:tc>
      </w:tr>
      <w:tr w:rsidR="00000000">
        <w:trPr>
          <w:divId w:val="175387555"/>
          <w:tblCellSpacing w:w="15" w:type="dxa"/>
        </w:trPr>
        <w:tc>
          <w:tcPr>
            <w:tcW w:w="0" w:type="auto"/>
            <w:vAlign w:val="center"/>
            <w:hideMark/>
          </w:tcPr>
          <w:p w:rsidR="00000000" w:rsidRDefault="00000000">
            <w:r>
              <w:t>&gt; totalAnnualizedRate</w:t>
            </w:r>
          </w:p>
        </w:tc>
        <w:tc>
          <w:tcPr>
            <w:tcW w:w="0" w:type="auto"/>
            <w:vAlign w:val="center"/>
            <w:hideMark/>
          </w:tcPr>
          <w:p w:rsidR="00000000" w:rsidRDefault="00000000">
            <w:r>
              <w:t>String</w:t>
            </w:r>
          </w:p>
        </w:tc>
        <w:tc>
          <w:tcPr>
            <w:tcW w:w="0" w:type="auto"/>
            <w:vAlign w:val="center"/>
            <w:hideMark/>
          </w:tcPr>
          <w:p w:rsidR="00000000" w:rsidRDefault="00000000">
            <w:r>
              <w:t>Total annualized rate</w:t>
            </w:r>
          </w:p>
        </w:tc>
      </w:tr>
      <w:tr w:rsidR="00000000">
        <w:trPr>
          <w:divId w:val="175387555"/>
          <w:tblCellSpacing w:w="15" w:type="dxa"/>
        </w:trPr>
        <w:tc>
          <w:tcPr>
            <w:tcW w:w="0" w:type="auto"/>
            <w:vAlign w:val="center"/>
            <w:hideMark/>
          </w:tcPr>
          <w:p w:rsidR="00000000" w:rsidRDefault="00000000">
            <w:r>
              <w:t>&gt; annualizedRate</w:t>
            </w:r>
          </w:p>
        </w:tc>
        <w:tc>
          <w:tcPr>
            <w:tcW w:w="0" w:type="auto"/>
            <w:vAlign w:val="center"/>
            <w:hideMark/>
          </w:tcPr>
          <w:p w:rsidR="00000000" w:rsidRDefault="00000000">
            <w:r>
              <w:t>String</w:t>
            </w:r>
          </w:p>
        </w:tc>
        <w:tc>
          <w:tcPr>
            <w:tcW w:w="0" w:type="auto"/>
            <w:vAlign w:val="center"/>
            <w:hideMark/>
          </w:tcPr>
          <w:p w:rsidR="00000000" w:rsidRDefault="00000000">
            <w:r>
              <w:t>Grid annualized rate</w:t>
            </w:r>
          </w:p>
        </w:tc>
      </w:tr>
      <w:tr w:rsidR="00000000">
        <w:trPr>
          <w:divId w:val="175387555"/>
          <w:tblCellSpacing w:w="15" w:type="dxa"/>
        </w:trPr>
        <w:tc>
          <w:tcPr>
            <w:tcW w:w="0" w:type="auto"/>
            <w:vAlign w:val="center"/>
            <w:hideMark/>
          </w:tcPr>
          <w:p w:rsidR="00000000" w:rsidRDefault="00000000">
            <w:r>
              <w:t>&gt; cancelType</w:t>
            </w:r>
          </w:p>
        </w:tc>
        <w:tc>
          <w:tcPr>
            <w:tcW w:w="0" w:type="auto"/>
            <w:vAlign w:val="center"/>
            <w:hideMark/>
          </w:tcPr>
          <w:p w:rsidR="00000000" w:rsidRDefault="00000000">
            <w:r>
              <w:t>String</w:t>
            </w:r>
          </w:p>
        </w:tc>
        <w:tc>
          <w:tcPr>
            <w:tcW w:w="0" w:type="auto"/>
            <w:vAlign w:val="center"/>
            <w:hideMark/>
          </w:tcPr>
          <w:p w:rsidR="00000000" w:rsidRDefault="00000000">
            <w:r>
              <w:t>Algo order stop reason</w:t>
            </w:r>
            <w:r>
              <w:br/>
            </w:r>
            <w:r>
              <w:rPr>
                <w:rStyle w:val="HTML"/>
              </w:rPr>
              <w:t>0</w:t>
            </w:r>
            <w:r>
              <w:t>: None</w:t>
            </w:r>
            <w:r>
              <w:br/>
            </w:r>
            <w:r>
              <w:rPr>
                <w:rStyle w:val="HTML"/>
              </w:rPr>
              <w:t>1</w:t>
            </w:r>
            <w:r>
              <w:t>: Manual stop</w:t>
            </w:r>
            <w:r>
              <w:br/>
            </w:r>
            <w:r>
              <w:rPr>
                <w:rStyle w:val="HTML"/>
              </w:rPr>
              <w:t>2</w:t>
            </w:r>
            <w:r>
              <w:t>: Take profit</w:t>
            </w:r>
            <w:r>
              <w:br/>
            </w:r>
            <w:r>
              <w:rPr>
                <w:rStyle w:val="HTML"/>
              </w:rPr>
              <w:t>3</w:t>
            </w:r>
            <w:r>
              <w:t>: Stop loss</w:t>
            </w:r>
            <w:r>
              <w:br/>
            </w:r>
            <w:r>
              <w:rPr>
                <w:rStyle w:val="HTML"/>
              </w:rPr>
              <w:t>4</w:t>
            </w:r>
            <w:r>
              <w:t>: Risk control</w:t>
            </w:r>
            <w:r>
              <w:br/>
            </w:r>
            <w:r>
              <w:rPr>
                <w:rStyle w:val="HTML"/>
              </w:rPr>
              <w:t>5</w:t>
            </w:r>
            <w:r>
              <w:t>: Delivery</w:t>
            </w:r>
            <w:r>
              <w:br/>
            </w:r>
            <w:r>
              <w:rPr>
                <w:rStyle w:val="HTML"/>
              </w:rPr>
              <w:t>6</w:t>
            </w:r>
            <w:r>
              <w:t>: Signal</w:t>
            </w:r>
          </w:p>
        </w:tc>
      </w:tr>
      <w:tr w:rsidR="00000000">
        <w:trPr>
          <w:divId w:val="175387555"/>
          <w:tblCellSpacing w:w="15" w:type="dxa"/>
        </w:trPr>
        <w:tc>
          <w:tcPr>
            <w:tcW w:w="0" w:type="auto"/>
            <w:vAlign w:val="center"/>
            <w:hideMark/>
          </w:tcPr>
          <w:p w:rsidR="00000000" w:rsidRDefault="00000000">
            <w:r>
              <w:t>&gt; stopType</w:t>
            </w:r>
          </w:p>
        </w:tc>
        <w:tc>
          <w:tcPr>
            <w:tcW w:w="0" w:type="auto"/>
            <w:vAlign w:val="center"/>
            <w:hideMark/>
          </w:tcPr>
          <w:p w:rsidR="00000000" w:rsidRDefault="00000000">
            <w:r>
              <w:t>String</w:t>
            </w:r>
          </w:p>
        </w:tc>
        <w:tc>
          <w:tcPr>
            <w:tcW w:w="0" w:type="auto"/>
            <w:vAlign w:val="center"/>
            <w:hideMark/>
          </w:tcPr>
          <w:p w:rsidR="00000000" w:rsidRDefault="00000000">
            <w:r>
              <w:t>Stop type</w:t>
            </w:r>
            <w:r>
              <w:br/>
            </w:r>
            <w:r>
              <w:rPr>
                <w:rStyle w:val="HTML"/>
              </w:rPr>
              <w:t>1</w:t>
            </w:r>
            <w:r>
              <w:t xml:space="preserve">: Sell base currency </w:t>
            </w:r>
            <w:r>
              <w:rPr>
                <w:rStyle w:val="HTML"/>
              </w:rPr>
              <w:t>2</w:t>
            </w:r>
            <w:r>
              <w:t>: Keep base currency</w:t>
            </w:r>
          </w:p>
        </w:tc>
      </w:tr>
      <w:tr w:rsidR="00000000">
        <w:trPr>
          <w:divId w:val="175387555"/>
          <w:tblCellSpacing w:w="15" w:type="dxa"/>
        </w:trPr>
        <w:tc>
          <w:tcPr>
            <w:tcW w:w="0" w:type="auto"/>
            <w:vAlign w:val="center"/>
            <w:hideMark/>
          </w:tcPr>
          <w:p w:rsidR="00000000" w:rsidRDefault="00000000">
            <w:r>
              <w:t>&gt; quoteSz</w:t>
            </w:r>
          </w:p>
        </w:tc>
        <w:tc>
          <w:tcPr>
            <w:tcW w:w="0" w:type="auto"/>
            <w:vAlign w:val="center"/>
            <w:hideMark/>
          </w:tcPr>
          <w:p w:rsidR="00000000" w:rsidRDefault="00000000">
            <w:r>
              <w:t>String</w:t>
            </w:r>
          </w:p>
        </w:tc>
        <w:tc>
          <w:tcPr>
            <w:tcW w:w="0" w:type="auto"/>
            <w:vAlign w:val="center"/>
            <w:hideMark/>
          </w:tcPr>
          <w:p w:rsidR="00000000" w:rsidRDefault="00000000">
            <w:r>
              <w:t>Quote currency investment amount</w:t>
            </w:r>
            <w:r>
              <w:br/>
              <w:t xml:space="preserve">Only applicable to </w:t>
            </w:r>
            <w:r>
              <w:rPr>
                <w:rStyle w:val="HTML"/>
              </w:rPr>
              <w:t>Spot grid</w:t>
            </w:r>
          </w:p>
        </w:tc>
      </w:tr>
      <w:tr w:rsidR="00000000">
        <w:trPr>
          <w:divId w:val="175387555"/>
          <w:tblCellSpacing w:w="15" w:type="dxa"/>
        </w:trPr>
        <w:tc>
          <w:tcPr>
            <w:tcW w:w="0" w:type="auto"/>
            <w:vAlign w:val="center"/>
            <w:hideMark/>
          </w:tcPr>
          <w:p w:rsidR="00000000" w:rsidRDefault="00000000">
            <w:r>
              <w:t>&gt; baseSz</w:t>
            </w:r>
          </w:p>
        </w:tc>
        <w:tc>
          <w:tcPr>
            <w:tcW w:w="0" w:type="auto"/>
            <w:vAlign w:val="center"/>
            <w:hideMark/>
          </w:tcPr>
          <w:p w:rsidR="00000000" w:rsidRDefault="00000000">
            <w:r>
              <w:t>String</w:t>
            </w:r>
          </w:p>
        </w:tc>
        <w:tc>
          <w:tcPr>
            <w:tcW w:w="0" w:type="auto"/>
            <w:vAlign w:val="center"/>
            <w:hideMark/>
          </w:tcPr>
          <w:p w:rsidR="00000000" w:rsidRDefault="00000000">
            <w:r>
              <w:t>Base currency investment amount</w:t>
            </w:r>
            <w:r>
              <w:br/>
              <w:t xml:space="preserve">Only applicable to </w:t>
            </w:r>
            <w:r>
              <w:rPr>
                <w:rStyle w:val="HTML"/>
              </w:rPr>
              <w:t>Spot grid</w:t>
            </w:r>
          </w:p>
        </w:tc>
      </w:tr>
      <w:tr w:rsidR="00000000">
        <w:trPr>
          <w:divId w:val="175387555"/>
          <w:tblCellSpacing w:w="15" w:type="dxa"/>
        </w:trPr>
        <w:tc>
          <w:tcPr>
            <w:tcW w:w="0" w:type="auto"/>
            <w:vAlign w:val="center"/>
            <w:hideMark/>
          </w:tcPr>
          <w:p w:rsidR="00000000" w:rsidRDefault="00000000">
            <w:r>
              <w:t>&gt; curQuoteSz</w:t>
            </w:r>
          </w:p>
        </w:tc>
        <w:tc>
          <w:tcPr>
            <w:tcW w:w="0" w:type="auto"/>
            <w:vAlign w:val="center"/>
            <w:hideMark/>
          </w:tcPr>
          <w:p w:rsidR="00000000" w:rsidRDefault="00000000">
            <w:r>
              <w:t>String</w:t>
            </w:r>
          </w:p>
        </w:tc>
        <w:tc>
          <w:tcPr>
            <w:tcW w:w="0" w:type="auto"/>
            <w:vAlign w:val="center"/>
            <w:hideMark/>
          </w:tcPr>
          <w:p w:rsidR="00000000" w:rsidRDefault="00000000">
            <w:r>
              <w:t>Assets of quote currency currently held</w:t>
            </w:r>
            <w:r>
              <w:br/>
              <w:t xml:space="preserve">Only applicable to </w:t>
            </w:r>
            <w:r>
              <w:rPr>
                <w:rStyle w:val="HTML"/>
              </w:rPr>
              <w:t>Spot grid</w:t>
            </w:r>
          </w:p>
        </w:tc>
      </w:tr>
      <w:tr w:rsidR="00000000">
        <w:trPr>
          <w:divId w:val="175387555"/>
          <w:tblCellSpacing w:w="15" w:type="dxa"/>
        </w:trPr>
        <w:tc>
          <w:tcPr>
            <w:tcW w:w="0" w:type="auto"/>
            <w:vAlign w:val="center"/>
            <w:hideMark/>
          </w:tcPr>
          <w:p w:rsidR="00000000" w:rsidRDefault="00000000">
            <w:r>
              <w:t>&gt; curBaseSz</w:t>
            </w:r>
          </w:p>
        </w:tc>
        <w:tc>
          <w:tcPr>
            <w:tcW w:w="0" w:type="auto"/>
            <w:vAlign w:val="center"/>
            <w:hideMark/>
          </w:tcPr>
          <w:p w:rsidR="00000000" w:rsidRDefault="00000000">
            <w:r>
              <w:t>String</w:t>
            </w:r>
          </w:p>
        </w:tc>
        <w:tc>
          <w:tcPr>
            <w:tcW w:w="0" w:type="auto"/>
            <w:vAlign w:val="center"/>
            <w:hideMark/>
          </w:tcPr>
          <w:p w:rsidR="00000000" w:rsidRDefault="00000000">
            <w:r>
              <w:t>Assets of base currency currently held</w:t>
            </w:r>
            <w:r>
              <w:br/>
              <w:t xml:space="preserve">Only applicable to </w:t>
            </w:r>
            <w:r>
              <w:rPr>
                <w:rStyle w:val="HTML"/>
              </w:rPr>
              <w:t>Spot grid</w:t>
            </w:r>
          </w:p>
        </w:tc>
      </w:tr>
      <w:tr w:rsidR="00000000">
        <w:trPr>
          <w:divId w:val="175387555"/>
          <w:tblCellSpacing w:w="15" w:type="dxa"/>
        </w:trPr>
        <w:tc>
          <w:tcPr>
            <w:tcW w:w="0" w:type="auto"/>
            <w:vAlign w:val="center"/>
            <w:hideMark/>
          </w:tcPr>
          <w:p w:rsidR="00000000" w:rsidRDefault="00000000">
            <w:r>
              <w:t>&gt; profit</w:t>
            </w:r>
          </w:p>
        </w:tc>
        <w:tc>
          <w:tcPr>
            <w:tcW w:w="0" w:type="auto"/>
            <w:vAlign w:val="center"/>
            <w:hideMark/>
          </w:tcPr>
          <w:p w:rsidR="00000000" w:rsidRDefault="00000000">
            <w:r>
              <w:t>String</w:t>
            </w:r>
          </w:p>
        </w:tc>
        <w:tc>
          <w:tcPr>
            <w:tcW w:w="0" w:type="auto"/>
            <w:vAlign w:val="center"/>
            <w:hideMark/>
          </w:tcPr>
          <w:p w:rsidR="00000000" w:rsidRDefault="00000000">
            <w:r>
              <w:t>Current available profit based on quote currency</w:t>
            </w:r>
            <w:r>
              <w:br/>
              <w:t xml:space="preserve">Only applicable to </w:t>
            </w:r>
            <w:r>
              <w:rPr>
                <w:rStyle w:val="HTML"/>
              </w:rPr>
              <w:t>Spot grid</w:t>
            </w:r>
          </w:p>
        </w:tc>
      </w:tr>
      <w:tr w:rsidR="00000000">
        <w:trPr>
          <w:divId w:val="175387555"/>
          <w:tblCellSpacing w:w="15" w:type="dxa"/>
        </w:trPr>
        <w:tc>
          <w:tcPr>
            <w:tcW w:w="0" w:type="auto"/>
            <w:vAlign w:val="center"/>
            <w:hideMark/>
          </w:tcPr>
          <w:p w:rsidR="00000000" w:rsidRDefault="00000000">
            <w:r>
              <w:t>&gt; stopResult</w:t>
            </w:r>
          </w:p>
        </w:tc>
        <w:tc>
          <w:tcPr>
            <w:tcW w:w="0" w:type="auto"/>
            <w:vAlign w:val="center"/>
            <w:hideMark/>
          </w:tcPr>
          <w:p w:rsidR="00000000" w:rsidRDefault="00000000">
            <w:r>
              <w:t>String</w:t>
            </w:r>
          </w:p>
        </w:tc>
        <w:tc>
          <w:tcPr>
            <w:tcW w:w="0" w:type="auto"/>
            <w:vAlign w:val="center"/>
            <w:hideMark/>
          </w:tcPr>
          <w:p w:rsidR="00000000" w:rsidRDefault="00000000">
            <w:r>
              <w:t>Stop result</w:t>
            </w:r>
            <w:r>
              <w:br/>
            </w:r>
            <w:r>
              <w:rPr>
                <w:rStyle w:val="HTML"/>
              </w:rPr>
              <w:t>0</w:t>
            </w:r>
            <w:r>
              <w:t xml:space="preserve">: default, </w:t>
            </w:r>
            <w:r>
              <w:rPr>
                <w:rStyle w:val="HTML"/>
              </w:rPr>
              <w:t>1</w:t>
            </w:r>
            <w:r>
              <w:t xml:space="preserve">: Successful selling of currency at market price, </w:t>
            </w:r>
            <w:r>
              <w:rPr>
                <w:rStyle w:val="HTML"/>
              </w:rPr>
              <w:t>-1</w:t>
            </w:r>
            <w:r>
              <w:t>: Failed to sell currency at market price</w:t>
            </w:r>
            <w:r>
              <w:br/>
              <w:t xml:space="preserve">Only applicable to </w:t>
            </w:r>
            <w:r>
              <w:rPr>
                <w:rStyle w:val="HTML"/>
              </w:rPr>
              <w:t>Spot grid</w:t>
            </w:r>
          </w:p>
        </w:tc>
      </w:tr>
      <w:tr w:rsidR="00000000">
        <w:trPr>
          <w:divId w:val="175387555"/>
          <w:tblCellSpacing w:w="15" w:type="dxa"/>
        </w:trPr>
        <w:tc>
          <w:tcPr>
            <w:tcW w:w="0" w:type="auto"/>
            <w:vAlign w:val="center"/>
            <w:hideMark/>
          </w:tcPr>
          <w:p w:rsidR="00000000" w:rsidRDefault="00000000">
            <w:r>
              <w:t>&gt; activeOrdNum</w:t>
            </w:r>
          </w:p>
        </w:tc>
        <w:tc>
          <w:tcPr>
            <w:tcW w:w="0" w:type="auto"/>
            <w:vAlign w:val="center"/>
            <w:hideMark/>
          </w:tcPr>
          <w:p w:rsidR="00000000" w:rsidRDefault="00000000">
            <w:r>
              <w:t>String</w:t>
            </w:r>
          </w:p>
        </w:tc>
        <w:tc>
          <w:tcPr>
            <w:tcW w:w="0" w:type="auto"/>
            <w:vAlign w:val="center"/>
            <w:hideMark/>
          </w:tcPr>
          <w:p w:rsidR="00000000" w:rsidRDefault="00000000">
            <w:r>
              <w:t>Total count of pending sub orders</w:t>
            </w:r>
          </w:p>
        </w:tc>
      </w:tr>
      <w:tr w:rsidR="00000000">
        <w:trPr>
          <w:divId w:val="175387555"/>
          <w:tblCellSpacing w:w="15" w:type="dxa"/>
        </w:trPr>
        <w:tc>
          <w:tcPr>
            <w:tcW w:w="0" w:type="auto"/>
            <w:vAlign w:val="center"/>
            <w:hideMark/>
          </w:tcPr>
          <w:p w:rsidR="00000000" w:rsidRDefault="00000000">
            <w:r>
              <w:t>&gt; 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r w:rsidR="00000000">
        <w:trPr>
          <w:divId w:val="175387555"/>
          <w:tblCellSpacing w:w="15" w:type="dxa"/>
        </w:trPr>
        <w:tc>
          <w:tcPr>
            <w:tcW w:w="0" w:type="auto"/>
            <w:vAlign w:val="center"/>
            <w:hideMark/>
          </w:tcPr>
          <w:p w:rsidR="00000000" w:rsidRDefault="00000000">
            <w:r>
              <w:t>&gt; profitSharingRatio</w:t>
            </w:r>
          </w:p>
        </w:tc>
        <w:tc>
          <w:tcPr>
            <w:tcW w:w="0" w:type="auto"/>
            <w:vAlign w:val="center"/>
            <w:hideMark/>
          </w:tcPr>
          <w:p w:rsidR="00000000" w:rsidRDefault="00000000">
            <w:r>
              <w:t>String</w:t>
            </w:r>
          </w:p>
        </w:tc>
        <w:tc>
          <w:tcPr>
            <w:tcW w:w="0" w:type="auto"/>
            <w:vAlign w:val="center"/>
            <w:hideMark/>
          </w:tcPr>
          <w:p w:rsidR="00000000" w:rsidRDefault="00000000">
            <w:r>
              <w:t>Profit sharing ratio</w:t>
            </w:r>
            <w:r>
              <w:br/>
              <w:t>Value range [0, 0.3]</w:t>
            </w:r>
            <w:r>
              <w:br/>
              <w:t>If it is a normal order (neither copy order nor lead order), this field returns ""</w:t>
            </w:r>
          </w:p>
        </w:tc>
      </w:tr>
      <w:tr w:rsidR="00000000">
        <w:trPr>
          <w:divId w:val="175387555"/>
          <w:tblCellSpacing w:w="15" w:type="dxa"/>
        </w:trPr>
        <w:tc>
          <w:tcPr>
            <w:tcW w:w="0" w:type="auto"/>
            <w:vAlign w:val="center"/>
            <w:hideMark/>
          </w:tcPr>
          <w:p w:rsidR="00000000" w:rsidRDefault="00000000">
            <w:r>
              <w:t>&gt; copyType</w:t>
            </w:r>
          </w:p>
        </w:tc>
        <w:tc>
          <w:tcPr>
            <w:tcW w:w="0" w:type="auto"/>
            <w:vAlign w:val="center"/>
            <w:hideMark/>
          </w:tcPr>
          <w:p w:rsidR="00000000" w:rsidRDefault="00000000">
            <w:r>
              <w:t>String</w:t>
            </w:r>
          </w:p>
        </w:tc>
        <w:tc>
          <w:tcPr>
            <w:tcW w:w="0" w:type="auto"/>
            <w:vAlign w:val="center"/>
            <w:hideMark/>
          </w:tcPr>
          <w:p w:rsidR="00000000" w:rsidRDefault="00000000">
            <w:r>
              <w:t>Profit sharing order type</w:t>
            </w:r>
            <w:r>
              <w:br/>
            </w:r>
            <w:r>
              <w:rPr>
                <w:rStyle w:val="HTML"/>
              </w:rPr>
              <w:t>0</w:t>
            </w:r>
            <w:r>
              <w:t>: Normal order</w:t>
            </w:r>
            <w:r>
              <w:br/>
            </w:r>
            <w:r>
              <w:rPr>
                <w:rStyle w:val="HTML"/>
              </w:rPr>
              <w:t>1</w:t>
            </w:r>
            <w:r>
              <w:t>: Copy order without profit sharing</w:t>
            </w:r>
            <w:r>
              <w:br/>
            </w:r>
            <w:r>
              <w:rPr>
                <w:rStyle w:val="HTML"/>
              </w:rPr>
              <w:t>2</w:t>
            </w:r>
            <w:r>
              <w:t>: Copy order with profit sharing</w:t>
            </w:r>
            <w:r>
              <w:br/>
            </w:r>
            <w:r>
              <w:rPr>
                <w:rStyle w:val="HTML"/>
              </w:rPr>
              <w:t>3</w:t>
            </w:r>
            <w:r>
              <w:t>: Lead order</w:t>
            </w:r>
          </w:p>
        </w:tc>
      </w:tr>
      <w:tr w:rsidR="00000000">
        <w:trPr>
          <w:divId w:val="175387555"/>
          <w:tblCellSpacing w:w="15" w:type="dxa"/>
        </w:trPr>
        <w:tc>
          <w:tcPr>
            <w:tcW w:w="0" w:type="auto"/>
            <w:vAlign w:val="center"/>
            <w:hideMark/>
          </w:tcPr>
          <w:p w:rsidR="00000000" w:rsidRDefault="00000000">
            <w:r>
              <w:t>&gt; pTime</w:t>
            </w:r>
          </w:p>
        </w:tc>
        <w:tc>
          <w:tcPr>
            <w:tcW w:w="0" w:type="auto"/>
            <w:vAlign w:val="center"/>
            <w:hideMark/>
          </w:tcPr>
          <w:p w:rsidR="00000000" w:rsidRDefault="00000000">
            <w:r>
              <w:t>String</w:t>
            </w:r>
          </w:p>
        </w:tc>
        <w:tc>
          <w:tcPr>
            <w:tcW w:w="0" w:type="auto"/>
            <w:vAlign w:val="center"/>
            <w:hideMark/>
          </w:tcPr>
          <w:p w:rsidR="00000000" w:rsidRDefault="00000000">
            <w:r>
              <w:t xml:space="preserve">Push time of algo grid information, Unix timestamp format in milliseconds, e.g. </w:t>
            </w:r>
            <w:r>
              <w:rPr>
                <w:rStyle w:val="HTML"/>
              </w:rPr>
              <w:t>1597026383085</w:t>
            </w:r>
          </w:p>
        </w:tc>
      </w:tr>
    </w:tbl>
    <w:p w:rsidR="00000000" w:rsidRDefault="00000000">
      <w:pPr>
        <w:pStyle w:val="3"/>
        <w:divId w:val="175387555"/>
      </w:pPr>
      <w:r>
        <w:t>WS / Contract grid algo orders channel</w:t>
      </w:r>
    </w:p>
    <w:p w:rsidR="00000000" w:rsidRDefault="00000000">
      <w:pPr>
        <w:pStyle w:val="a5"/>
        <w:divId w:val="175387555"/>
      </w:pPr>
      <w:r>
        <w:t>Retrieve contract grid algo orders. Data will be pushed when triggered by events such as placing/canceling order. It will also be pushed in regular interval according to subscription granularity.</w:t>
      </w:r>
    </w:p>
    <w:p w:rsidR="00000000" w:rsidRDefault="00000000">
      <w:pPr>
        <w:pStyle w:val="4"/>
        <w:divId w:val="175387555"/>
      </w:pPr>
      <w:r>
        <w:t>URL Path</w:t>
      </w:r>
    </w:p>
    <w:p w:rsidR="00000000" w:rsidRDefault="00000000">
      <w:pPr>
        <w:pStyle w:val="a5"/>
        <w:divId w:val="175387555"/>
      </w:pPr>
      <w:r>
        <w:t>/ws/v5/business (required login)</w:t>
      </w:r>
    </w:p>
    <w:p w:rsidR="00000000" w:rsidRDefault="00000000">
      <w:pPr>
        <w:pStyle w:val="a5"/>
        <w:ind w:left="720" w:right="720"/>
        <w:divId w:val="666908669"/>
      </w:pPr>
      <w:r>
        <w:t>Request Example</w:t>
      </w:r>
    </w:p>
    <w:p w:rsidR="00000000" w:rsidRDefault="00000000">
      <w:pPr>
        <w:pStyle w:val="HTML0"/>
        <w:divId w:val="743932"/>
        <w:rPr>
          <w:rStyle w:val="HTML"/>
        </w:rPr>
      </w:pPr>
      <w:r>
        <w:rPr>
          <w:rStyle w:val="o"/>
        </w:rPr>
        <w:t>{</w:t>
      </w:r>
    </w:p>
    <w:p w:rsidR="00000000" w:rsidRDefault="00000000">
      <w:pPr>
        <w:pStyle w:val="HTML0"/>
        <w:divId w:val="743932"/>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743932"/>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743932"/>
        <w:rPr>
          <w:rStyle w:val="HTML"/>
        </w:rPr>
      </w:pPr>
      <w:r>
        <w:rPr>
          <w:rStyle w:val="HTML"/>
        </w:rPr>
        <w:t xml:space="preserve">        </w:t>
      </w:r>
      <w:r>
        <w:rPr>
          <w:rStyle w:val="s2"/>
        </w:rPr>
        <w:t>"channel"</w:t>
      </w:r>
      <w:r>
        <w:rPr>
          <w:rStyle w:val="HTML"/>
        </w:rPr>
        <w:t xml:space="preserve">: </w:t>
      </w:r>
      <w:r>
        <w:rPr>
          <w:rStyle w:val="s2"/>
        </w:rPr>
        <w:t>"grid-orders-contract"</w:t>
      </w:r>
      <w:r>
        <w:rPr>
          <w:rStyle w:val="HTML"/>
        </w:rPr>
        <w:t>,</w:t>
      </w:r>
    </w:p>
    <w:p w:rsidR="00000000" w:rsidRDefault="00000000">
      <w:pPr>
        <w:pStyle w:val="HTML0"/>
        <w:divId w:val="743932"/>
        <w:rPr>
          <w:rStyle w:val="HTML"/>
        </w:rPr>
      </w:pPr>
      <w:r>
        <w:rPr>
          <w:rStyle w:val="HTML"/>
        </w:rPr>
        <w:t xml:space="preserve">        </w:t>
      </w:r>
      <w:r>
        <w:rPr>
          <w:rStyle w:val="s2"/>
        </w:rPr>
        <w:t>"instType"</w:t>
      </w:r>
      <w:r>
        <w:rPr>
          <w:rStyle w:val="HTML"/>
        </w:rPr>
        <w:t xml:space="preserve">: </w:t>
      </w:r>
      <w:r>
        <w:rPr>
          <w:rStyle w:val="s2"/>
        </w:rPr>
        <w:t>"SWAP"</w:t>
      </w:r>
    </w:p>
    <w:p w:rsidR="00000000" w:rsidRDefault="00000000">
      <w:pPr>
        <w:pStyle w:val="HTML0"/>
        <w:divId w:val="743932"/>
        <w:rPr>
          <w:rStyle w:val="HTML"/>
        </w:rPr>
      </w:pPr>
      <w:r>
        <w:rPr>
          <w:rStyle w:val="HTML"/>
        </w:rPr>
        <w:t xml:space="preserve">    </w:t>
      </w:r>
      <w:r>
        <w:rPr>
          <w:rStyle w:val="o"/>
        </w:rPr>
        <w:t>}]</w:t>
      </w:r>
    </w:p>
    <w:p w:rsidR="00000000" w:rsidRDefault="00000000">
      <w:pPr>
        <w:pStyle w:val="HTML0"/>
        <w:divId w:val="743932"/>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058"/>
        <w:gridCol w:w="33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subscribed channels</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grid-orders-contract</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type</w:t>
            </w:r>
            <w:r>
              <w:br/>
            </w:r>
            <w:r>
              <w:rPr>
                <w:rStyle w:val="HTML"/>
              </w:rPr>
              <w:t>SWAP</w:t>
            </w:r>
            <w:r>
              <w:br/>
            </w:r>
            <w:r>
              <w:rPr>
                <w:rStyle w:val="HTML"/>
              </w:rPr>
              <w:t>FUTURES</w:t>
            </w:r>
            <w:r>
              <w:br/>
            </w:r>
            <w:r>
              <w:rPr>
                <w:rStyle w:val="HTML"/>
              </w:rPr>
              <w:t>ANY</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&gt; algoId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Algo Order ID</w:t>
            </w:r>
          </w:p>
        </w:tc>
      </w:tr>
    </w:tbl>
    <w:p w:rsidR="00000000" w:rsidRDefault="00000000">
      <w:pPr>
        <w:pStyle w:val="a5"/>
        <w:ind w:left="720" w:right="720"/>
        <w:divId w:val="932470737"/>
      </w:pPr>
      <w:r>
        <w:t>Successful Response Example</w:t>
      </w:r>
    </w:p>
    <w:p w:rsidR="00000000" w:rsidRDefault="00000000">
      <w:pPr>
        <w:pStyle w:val="HTML0"/>
        <w:divId w:val="76681658"/>
        <w:rPr>
          <w:rStyle w:val="w"/>
        </w:rPr>
      </w:pPr>
      <w:r>
        <w:rPr>
          <w:rStyle w:val="p"/>
        </w:rPr>
        <w:t>{</w:t>
      </w:r>
    </w:p>
    <w:p w:rsidR="00000000" w:rsidRDefault="00000000">
      <w:pPr>
        <w:pStyle w:val="HTML0"/>
        <w:divId w:val="76681658"/>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76681658"/>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76681658"/>
        <w:rPr>
          <w:rStyle w:val="w"/>
        </w:rPr>
      </w:pPr>
      <w:r>
        <w:rPr>
          <w:rStyle w:val="w"/>
        </w:rPr>
        <w:t xml:space="preserve">        </w:t>
      </w:r>
      <w:r>
        <w:rPr>
          <w:rStyle w:val="nl"/>
        </w:rPr>
        <w:t>"channel"</w:t>
      </w:r>
      <w:r>
        <w:rPr>
          <w:rStyle w:val="p"/>
        </w:rPr>
        <w:t>:</w:t>
      </w:r>
      <w:r>
        <w:rPr>
          <w:rStyle w:val="w"/>
        </w:rPr>
        <w:t xml:space="preserve"> </w:t>
      </w:r>
      <w:r>
        <w:rPr>
          <w:rStyle w:val="s2"/>
        </w:rPr>
        <w:t>"grid-orders-contract"</w:t>
      </w:r>
      <w:r>
        <w:rPr>
          <w:rStyle w:val="p"/>
        </w:rPr>
        <w:t>,</w:t>
      </w:r>
    </w:p>
    <w:p w:rsidR="00000000" w:rsidRDefault="00000000">
      <w:pPr>
        <w:pStyle w:val="HTML0"/>
        <w:divId w:val="76681658"/>
        <w:rPr>
          <w:rStyle w:val="w"/>
        </w:rPr>
      </w:pPr>
      <w:r>
        <w:rPr>
          <w:rStyle w:val="w"/>
        </w:rPr>
        <w:t xml:space="preserve">        </w:t>
      </w:r>
      <w:r>
        <w:rPr>
          <w:rStyle w:val="nl"/>
        </w:rPr>
        <w:t>"instType"</w:t>
      </w:r>
      <w:r>
        <w:rPr>
          <w:rStyle w:val="p"/>
        </w:rPr>
        <w:t>:</w:t>
      </w:r>
      <w:r>
        <w:rPr>
          <w:rStyle w:val="w"/>
        </w:rPr>
        <w:t xml:space="preserve"> </w:t>
      </w:r>
      <w:r>
        <w:rPr>
          <w:rStyle w:val="s2"/>
        </w:rPr>
        <w:t>"ANY"</w:t>
      </w:r>
    </w:p>
    <w:p w:rsidR="00000000" w:rsidRDefault="00000000">
      <w:pPr>
        <w:pStyle w:val="HTML0"/>
        <w:divId w:val="76681658"/>
        <w:rPr>
          <w:rStyle w:val="w"/>
        </w:rPr>
      </w:pPr>
      <w:r>
        <w:rPr>
          <w:rStyle w:val="w"/>
        </w:rPr>
        <w:t xml:space="preserve">    </w:t>
      </w:r>
      <w:r>
        <w:rPr>
          <w:rStyle w:val="p"/>
        </w:rPr>
        <w:t>},</w:t>
      </w:r>
    </w:p>
    <w:p w:rsidR="00000000" w:rsidRDefault="00000000">
      <w:pPr>
        <w:pStyle w:val="HTML0"/>
        <w:divId w:val="76681658"/>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76681658"/>
        <w:rPr>
          <w:rStyle w:val="w"/>
        </w:rPr>
      </w:pPr>
      <w:r>
        <w:rPr>
          <w:rStyle w:val="p"/>
        </w:rPr>
        <w:t>}</w:t>
      </w:r>
    </w:p>
    <w:p w:rsidR="00000000" w:rsidRDefault="00000000">
      <w:pPr>
        <w:pStyle w:val="a5"/>
        <w:ind w:left="720" w:right="720"/>
        <w:divId w:val="601768273"/>
      </w:pPr>
      <w:r>
        <w:t>Failure Response Example</w:t>
      </w:r>
    </w:p>
    <w:p w:rsidR="00000000" w:rsidRDefault="00000000">
      <w:pPr>
        <w:pStyle w:val="HTML0"/>
        <w:divId w:val="1777284713"/>
        <w:rPr>
          <w:rStyle w:val="w"/>
        </w:rPr>
      </w:pPr>
      <w:r>
        <w:rPr>
          <w:rStyle w:val="p"/>
        </w:rPr>
        <w:t>{</w:t>
      </w:r>
    </w:p>
    <w:p w:rsidR="00000000" w:rsidRDefault="00000000">
      <w:pPr>
        <w:pStyle w:val="HTML0"/>
        <w:divId w:val="1777284713"/>
        <w:rPr>
          <w:rStyle w:val="w"/>
        </w:rPr>
      </w:pPr>
      <w:r>
        <w:rPr>
          <w:rStyle w:val="w"/>
        </w:rPr>
        <w:t xml:space="preserve">  </w:t>
      </w:r>
      <w:r>
        <w:rPr>
          <w:rStyle w:val="nl"/>
        </w:rPr>
        <w:t>"event"</w:t>
      </w:r>
      <w:r>
        <w:rPr>
          <w:rStyle w:val="p"/>
        </w:rPr>
        <w:t>:</w:t>
      </w:r>
      <w:r>
        <w:rPr>
          <w:rStyle w:val="w"/>
        </w:rPr>
        <w:t xml:space="preserve"> </w:t>
      </w:r>
      <w:r>
        <w:rPr>
          <w:rStyle w:val="s2"/>
        </w:rPr>
        <w:t>"error"</w:t>
      </w:r>
      <w:r>
        <w:rPr>
          <w:rStyle w:val="p"/>
        </w:rPr>
        <w:t>,</w:t>
      </w:r>
    </w:p>
    <w:p w:rsidR="00000000" w:rsidRDefault="00000000">
      <w:pPr>
        <w:pStyle w:val="HTML0"/>
        <w:divId w:val="1777284713"/>
        <w:rPr>
          <w:rStyle w:val="w"/>
        </w:rPr>
      </w:pPr>
      <w:r>
        <w:rPr>
          <w:rStyle w:val="w"/>
        </w:rPr>
        <w:t xml:space="preserve">  </w:t>
      </w:r>
      <w:r>
        <w:rPr>
          <w:rStyle w:val="nl"/>
        </w:rPr>
        <w:t>"code"</w:t>
      </w:r>
      <w:r>
        <w:rPr>
          <w:rStyle w:val="p"/>
        </w:rPr>
        <w:t>:</w:t>
      </w:r>
      <w:r>
        <w:rPr>
          <w:rStyle w:val="w"/>
        </w:rPr>
        <w:t xml:space="preserve"> </w:t>
      </w:r>
      <w:r>
        <w:rPr>
          <w:rStyle w:val="s2"/>
        </w:rPr>
        <w:t>"60012"</w:t>
      </w:r>
      <w:r>
        <w:rPr>
          <w:rStyle w:val="p"/>
        </w:rPr>
        <w:t>,</w:t>
      </w:r>
    </w:p>
    <w:p w:rsidR="00000000" w:rsidRDefault="00000000">
      <w:pPr>
        <w:pStyle w:val="HTML0"/>
        <w:divId w:val="1777284713"/>
        <w:rPr>
          <w:rStyle w:val="w"/>
        </w:rPr>
      </w:pPr>
      <w:r>
        <w:rPr>
          <w:rStyle w:val="w"/>
        </w:rPr>
        <w:t xml:space="preserve">  </w:t>
      </w:r>
      <w:r>
        <w:rPr>
          <w:rStyle w:val="nl"/>
        </w:rPr>
        <w:t>"msg"</w:t>
      </w:r>
      <w:r>
        <w:rPr>
          <w:rStyle w:val="p"/>
        </w:rPr>
        <w:t>:</w:t>
      </w:r>
      <w:r>
        <w:rPr>
          <w:rStyle w:val="w"/>
        </w:rPr>
        <w:t xml:space="preserve"> </w:t>
      </w:r>
      <w:r>
        <w:rPr>
          <w:rStyle w:val="s2"/>
        </w:rPr>
        <w:t>"Invalid request: {</w:t>
      </w:r>
      <w:r>
        <w:rPr>
          <w:rStyle w:val="se"/>
        </w:rPr>
        <w:t>\"</w:t>
      </w:r>
      <w:r>
        <w:rPr>
          <w:rStyle w:val="s2"/>
        </w:rPr>
        <w:t>op</w:t>
      </w:r>
      <w:r>
        <w:rPr>
          <w:rStyle w:val="se"/>
        </w:rPr>
        <w:t>\"</w:t>
      </w:r>
      <w:r>
        <w:rPr>
          <w:rStyle w:val="s2"/>
        </w:rPr>
        <w:t xml:space="preserve">: </w:t>
      </w:r>
      <w:r>
        <w:rPr>
          <w:rStyle w:val="se"/>
        </w:rPr>
        <w:t>\"</w:t>
      </w:r>
      <w:r>
        <w:rPr>
          <w:rStyle w:val="s2"/>
        </w:rPr>
        <w:t>subscribe</w:t>
      </w:r>
      <w:r>
        <w:rPr>
          <w:rStyle w:val="se"/>
        </w:rPr>
        <w:t>\"</w:t>
      </w:r>
      <w:r>
        <w:rPr>
          <w:rStyle w:val="s2"/>
        </w:rPr>
        <w:t xml:space="preserve">, </w:t>
      </w:r>
      <w:r>
        <w:rPr>
          <w:rStyle w:val="se"/>
        </w:rPr>
        <w:t>\"</w:t>
      </w:r>
      <w:r>
        <w:rPr>
          <w:rStyle w:val="s2"/>
        </w:rPr>
        <w:t>argss</w:t>
      </w:r>
      <w:r>
        <w:rPr>
          <w:rStyle w:val="se"/>
        </w:rPr>
        <w:t>\"</w:t>
      </w:r>
      <w:r>
        <w:rPr>
          <w:rStyle w:val="s2"/>
        </w:rPr>
        <w:t xml:space="preserve">:[{ </w:t>
      </w:r>
      <w:r>
        <w:rPr>
          <w:rStyle w:val="se"/>
        </w:rPr>
        <w:t>\"</w:t>
      </w:r>
      <w:r>
        <w:rPr>
          <w:rStyle w:val="s2"/>
        </w:rPr>
        <w:t>channel</w:t>
      </w:r>
      <w:r>
        <w:rPr>
          <w:rStyle w:val="se"/>
        </w:rPr>
        <w:t>\"</w:t>
      </w:r>
      <w:r>
        <w:rPr>
          <w:rStyle w:val="s2"/>
        </w:rPr>
        <w:t xml:space="preserve"> : </w:t>
      </w:r>
      <w:r>
        <w:rPr>
          <w:rStyle w:val="se"/>
        </w:rPr>
        <w:t>\"</w:t>
      </w:r>
      <w:r>
        <w:rPr>
          <w:rStyle w:val="s2"/>
        </w:rPr>
        <w:t>grid-orders-contract</w:t>
      </w:r>
      <w:r>
        <w:rPr>
          <w:rStyle w:val="se"/>
        </w:rPr>
        <w:t>\"</w:t>
      </w:r>
      <w:r>
        <w:rPr>
          <w:rStyle w:val="s2"/>
        </w:rPr>
        <w:t xml:space="preserve">, </w:t>
      </w:r>
      <w:r>
        <w:rPr>
          <w:rStyle w:val="se"/>
        </w:rPr>
        <w:t>\"</w:t>
      </w:r>
      <w:r>
        <w:rPr>
          <w:rStyle w:val="s2"/>
        </w:rPr>
        <w:t>instType</w:t>
      </w:r>
      <w:r>
        <w:rPr>
          <w:rStyle w:val="se"/>
        </w:rPr>
        <w:t>\"</w:t>
      </w:r>
      <w:r>
        <w:rPr>
          <w:rStyle w:val="s2"/>
        </w:rPr>
        <w:t xml:space="preserve"> : </w:t>
      </w:r>
      <w:r>
        <w:rPr>
          <w:rStyle w:val="se"/>
        </w:rPr>
        <w:t>\"</w:t>
      </w:r>
      <w:r>
        <w:rPr>
          <w:rStyle w:val="s2"/>
        </w:rPr>
        <w:t>FUTURES</w:t>
      </w:r>
      <w:r>
        <w:rPr>
          <w:rStyle w:val="se"/>
        </w:rPr>
        <w:t>\"</w:t>
      </w:r>
      <w:r>
        <w:rPr>
          <w:rStyle w:val="s2"/>
        </w:rPr>
        <w:t>}]}"</w:t>
      </w:r>
      <w:r>
        <w:rPr>
          <w:rStyle w:val="p"/>
        </w:rPr>
        <w:t>,</w:t>
      </w:r>
    </w:p>
    <w:p w:rsidR="00000000" w:rsidRDefault="00000000">
      <w:pPr>
        <w:pStyle w:val="HTML0"/>
        <w:divId w:val="1777284713"/>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777284713"/>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058"/>
        <w:gridCol w:w="28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Event</w:t>
            </w:r>
            <w:r>
              <w:br/>
            </w:r>
            <w:r>
              <w:rPr>
                <w:rStyle w:val="HTML"/>
              </w:rPr>
              <w:t>subscribe</w:t>
            </w:r>
            <w:r>
              <w:br/>
            </w:r>
            <w:r>
              <w:rPr>
                <w:rStyle w:val="HTML"/>
              </w:rPr>
              <w:t>unsubscribe</w:t>
            </w:r>
            <w:r>
              <w:br/>
            </w:r>
            <w:r>
              <w:rPr>
                <w:rStyle w:val="HTML"/>
              </w:rPr>
              <w:t>error</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No</w:t>
            </w:r>
          </w:p>
        </w:tc>
        <w:tc>
          <w:tcPr>
            <w:tcW w:w="0" w:type="auto"/>
            <w:vAlign w:val="center"/>
            <w:hideMark/>
          </w:tcPr>
          <w:p w:rsidR="00000000" w:rsidRDefault="00000000">
            <w:r>
              <w:t>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&gt; algoId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Algo Order ID</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connId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WebSocket connection ID</w:t>
            </w:r>
          </w:p>
        </w:tc>
      </w:tr>
    </w:tbl>
    <w:p w:rsidR="00000000" w:rsidRDefault="00000000">
      <w:pPr>
        <w:pStyle w:val="a5"/>
        <w:ind w:left="720" w:right="720"/>
        <w:divId w:val="1904176517"/>
      </w:pPr>
      <w:r>
        <w:t xml:space="preserve">Push Data Example: </w:t>
      </w:r>
    </w:p>
    <w:p w:rsidR="00000000" w:rsidRDefault="00000000">
      <w:pPr>
        <w:pStyle w:val="HTML0"/>
        <w:divId w:val="513540245"/>
        <w:rPr>
          <w:rStyle w:val="w"/>
        </w:rPr>
      </w:pPr>
      <w:r>
        <w:rPr>
          <w:rStyle w:val="p"/>
        </w:rPr>
        <w:t>{</w:t>
      </w:r>
    </w:p>
    <w:p w:rsidR="00000000" w:rsidRDefault="00000000">
      <w:pPr>
        <w:pStyle w:val="HTML0"/>
        <w:divId w:val="513540245"/>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513540245"/>
        <w:rPr>
          <w:rStyle w:val="w"/>
        </w:rPr>
      </w:pPr>
      <w:r>
        <w:rPr>
          <w:rStyle w:val="w"/>
        </w:rPr>
        <w:t xml:space="preserve">        </w:t>
      </w:r>
      <w:r>
        <w:rPr>
          <w:rStyle w:val="nl"/>
        </w:rPr>
        <w:t>"channel"</w:t>
      </w:r>
      <w:r>
        <w:rPr>
          <w:rStyle w:val="p"/>
        </w:rPr>
        <w:t>:</w:t>
      </w:r>
      <w:r>
        <w:rPr>
          <w:rStyle w:val="w"/>
        </w:rPr>
        <w:t xml:space="preserve"> </w:t>
      </w:r>
      <w:r>
        <w:rPr>
          <w:rStyle w:val="s2"/>
        </w:rPr>
        <w:t>"grid-orders-contract"</w:t>
      </w:r>
      <w:r>
        <w:rPr>
          <w:rStyle w:val="p"/>
        </w:rPr>
        <w:t>,</w:t>
      </w:r>
    </w:p>
    <w:p w:rsidR="00000000" w:rsidRDefault="00000000">
      <w:pPr>
        <w:pStyle w:val="HTML0"/>
        <w:divId w:val="513540245"/>
        <w:rPr>
          <w:rStyle w:val="w"/>
        </w:rPr>
      </w:pPr>
      <w:r>
        <w:rPr>
          <w:rStyle w:val="w"/>
        </w:rPr>
        <w:t xml:space="preserve">        </w:t>
      </w:r>
      <w:r>
        <w:rPr>
          <w:rStyle w:val="nl"/>
        </w:rPr>
        <w:t>"instType"</w:t>
      </w:r>
      <w:r>
        <w:rPr>
          <w:rStyle w:val="p"/>
        </w:rPr>
        <w:t>:</w:t>
      </w:r>
      <w:r>
        <w:rPr>
          <w:rStyle w:val="w"/>
        </w:rPr>
        <w:t xml:space="preserve"> </w:t>
      </w:r>
      <w:r>
        <w:rPr>
          <w:rStyle w:val="s2"/>
        </w:rPr>
        <w:t>"ANY"</w:t>
      </w:r>
      <w:r>
        <w:rPr>
          <w:rStyle w:val="p"/>
        </w:rPr>
        <w:t>,</w:t>
      </w:r>
    </w:p>
    <w:p w:rsidR="00000000" w:rsidRDefault="00000000">
      <w:pPr>
        <w:pStyle w:val="HTML0"/>
        <w:divId w:val="513540245"/>
        <w:rPr>
          <w:rStyle w:val="w"/>
        </w:rPr>
      </w:pPr>
      <w:r>
        <w:rPr>
          <w:rStyle w:val="w"/>
        </w:rPr>
        <w:t xml:space="preserve">        </w:t>
      </w:r>
      <w:r>
        <w:rPr>
          <w:rStyle w:val="nl"/>
        </w:rPr>
        <w:t>"uid"</w:t>
      </w:r>
      <w:r>
        <w:rPr>
          <w:rStyle w:val="p"/>
        </w:rPr>
        <w:t>:</w:t>
      </w:r>
      <w:r>
        <w:rPr>
          <w:rStyle w:val="w"/>
        </w:rPr>
        <w:t xml:space="preserve"> </w:t>
      </w:r>
      <w:r>
        <w:rPr>
          <w:rStyle w:val="s2"/>
        </w:rPr>
        <w:t>"4470****9584"</w:t>
      </w:r>
    </w:p>
    <w:p w:rsidR="00000000" w:rsidRDefault="00000000">
      <w:pPr>
        <w:pStyle w:val="HTML0"/>
        <w:divId w:val="513540245"/>
        <w:rPr>
          <w:rStyle w:val="w"/>
        </w:rPr>
      </w:pPr>
      <w:r>
        <w:rPr>
          <w:rStyle w:val="w"/>
        </w:rPr>
        <w:t xml:space="preserve">    </w:t>
      </w:r>
      <w:r>
        <w:rPr>
          <w:rStyle w:val="p"/>
        </w:rPr>
        <w:t>},</w:t>
      </w:r>
    </w:p>
    <w:p w:rsidR="00000000" w:rsidRDefault="00000000">
      <w:pPr>
        <w:pStyle w:val="HTML0"/>
        <w:divId w:val="513540245"/>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513540245"/>
        <w:rPr>
          <w:rStyle w:val="w"/>
        </w:rPr>
      </w:pPr>
      <w:r>
        <w:rPr>
          <w:rStyle w:val="w"/>
        </w:rPr>
        <w:t xml:space="preserve">        </w:t>
      </w:r>
      <w:r>
        <w:rPr>
          <w:rStyle w:val="nl"/>
        </w:rPr>
        <w:t>"actualLever"</w:t>
      </w:r>
      <w:r>
        <w:rPr>
          <w:rStyle w:val="p"/>
        </w:rPr>
        <w:t>:</w:t>
      </w:r>
      <w:r>
        <w:rPr>
          <w:rStyle w:val="w"/>
        </w:rPr>
        <w:t xml:space="preserve"> </w:t>
      </w:r>
      <w:r>
        <w:rPr>
          <w:rStyle w:val="s2"/>
        </w:rPr>
        <w:t>"2.3481494635276649"</w:t>
      </w:r>
      <w:r>
        <w:rPr>
          <w:rStyle w:val="p"/>
        </w:rPr>
        <w:t>,</w:t>
      </w:r>
    </w:p>
    <w:p w:rsidR="00000000" w:rsidRDefault="00000000">
      <w:pPr>
        <w:pStyle w:val="HTML0"/>
        <w:divId w:val="513540245"/>
        <w:rPr>
          <w:rStyle w:val="w"/>
        </w:rPr>
      </w:pPr>
      <w:r>
        <w:rPr>
          <w:rStyle w:val="w"/>
        </w:rPr>
        <w:t xml:space="preserve">        </w:t>
      </w:r>
      <w:r>
        <w:rPr>
          <w:rStyle w:val="nl"/>
        </w:rPr>
        <w:t>"activeOrdNum"</w:t>
      </w:r>
      <w:r>
        <w:rPr>
          <w:rStyle w:val="p"/>
        </w:rPr>
        <w:t>:</w:t>
      </w:r>
      <w:r>
        <w:rPr>
          <w:rStyle w:val="w"/>
        </w:rPr>
        <w:t xml:space="preserve"> </w:t>
      </w:r>
      <w:r>
        <w:rPr>
          <w:rStyle w:val="s2"/>
        </w:rPr>
        <w:t>"10"</w:t>
      </w:r>
      <w:r>
        <w:rPr>
          <w:rStyle w:val="p"/>
        </w:rPr>
        <w:t>,</w:t>
      </w:r>
    </w:p>
    <w:p w:rsidR="00000000" w:rsidRDefault="00000000">
      <w:pPr>
        <w:pStyle w:val="HTML0"/>
        <w:divId w:val="513540245"/>
        <w:rPr>
          <w:rStyle w:val="w"/>
        </w:rPr>
      </w:pPr>
      <w:r>
        <w:rPr>
          <w:rStyle w:val="w"/>
        </w:rPr>
        <w:t xml:space="preserve">        </w:t>
      </w:r>
      <w:r>
        <w:rPr>
          <w:rStyle w:val="nl"/>
        </w:rPr>
        <w:t>"algoClOrdId"</w:t>
      </w:r>
      <w:r>
        <w:rPr>
          <w:rStyle w:val="p"/>
        </w:rPr>
        <w:t>:</w:t>
      </w:r>
      <w:r>
        <w:rPr>
          <w:rStyle w:val="w"/>
        </w:rPr>
        <w:t xml:space="preserve"> </w:t>
      </w:r>
      <w:r>
        <w:rPr>
          <w:rStyle w:val="s2"/>
        </w:rPr>
        <w:t>""</w:t>
      </w:r>
      <w:r>
        <w:rPr>
          <w:rStyle w:val="p"/>
        </w:rPr>
        <w:t>,</w:t>
      </w:r>
    </w:p>
    <w:p w:rsidR="00000000" w:rsidRDefault="00000000">
      <w:pPr>
        <w:pStyle w:val="HTML0"/>
        <w:divId w:val="513540245"/>
        <w:rPr>
          <w:rStyle w:val="w"/>
        </w:rPr>
      </w:pPr>
      <w:r>
        <w:rPr>
          <w:rStyle w:val="w"/>
        </w:rPr>
        <w:t xml:space="preserve">        </w:t>
      </w:r>
      <w:r>
        <w:rPr>
          <w:rStyle w:val="nl"/>
        </w:rPr>
        <w:t>"algoId"</w:t>
      </w:r>
      <w:r>
        <w:rPr>
          <w:rStyle w:val="p"/>
        </w:rPr>
        <w:t>:</w:t>
      </w:r>
      <w:r>
        <w:rPr>
          <w:rStyle w:val="w"/>
        </w:rPr>
        <w:t xml:space="preserve"> </w:t>
      </w:r>
      <w:r>
        <w:rPr>
          <w:rStyle w:val="s2"/>
        </w:rPr>
        <w:t>"571039869070475264"</w:t>
      </w:r>
      <w:r>
        <w:rPr>
          <w:rStyle w:val="p"/>
        </w:rPr>
        <w:t>,</w:t>
      </w:r>
    </w:p>
    <w:p w:rsidR="00000000" w:rsidRDefault="00000000">
      <w:pPr>
        <w:pStyle w:val="HTML0"/>
        <w:divId w:val="513540245"/>
        <w:rPr>
          <w:rStyle w:val="w"/>
        </w:rPr>
      </w:pPr>
      <w:r>
        <w:rPr>
          <w:rStyle w:val="w"/>
        </w:rPr>
        <w:t xml:space="preserve">        </w:t>
      </w:r>
      <w:r>
        <w:rPr>
          <w:rStyle w:val="nl"/>
        </w:rPr>
        <w:t>"algoOrdType"</w:t>
      </w:r>
      <w:r>
        <w:rPr>
          <w:rStyle w:val="p"/>
        </w:rPr>
        <w:t>:</w:t>
      </w:r>
      <w:r>
        <w:rPr>
          <w:rStyle w:val="w"/>
        </w:rPr>
        <w:t xml:space="preserve"> </w:t>
      </w:r>
      <w:r>
        <w:rPr>
          <w:rStyle w:val="s2"/>
        </w:rPr>
        <w:t>"contract_grid"</w:t>
      </w:r>
      <w:r>
        <w:rPr>
          <w:rStyle w:val="p"/>
        </w:rPr>
        <w:t>,</w:t>
      </w:r>
    </w:p>
    <w:p w:rsidR="00000000" w:rsidRDefault="00000000">
      <w:pPr>
        <w:pStyle w:val="HTML0"/>
        <w:divId w:val="513540245"/>
        <w:rPr>
          <w:rStyle w:val="w"/>
        </w:rPr>
      </w:pPr>
      <w:r>
        <w:rPr>
          <w:rStyle w:val="w"/>
        </w:rPr>
        <w:t xml:space="preserve">        </w:t>
      </w:r>
      <w:r>
        <w:rPr>
          <w:rStyle w:val="nl"/>
        </w:rPr>
        <w:t>"annualizedRate"</w:t>
      </w:r>
      <w:r>
        <w:rPr>
          <w:rStyle w:val="p"/>
        </w:rPr>
        <w:t>:</w:t>
      </w:r>
      <w:r>
        <w:rPr>
          <w:rStyle w:val="w"/>
        </w:rPr>
        <w:t xml:space="preserve"> </w:t>
      </w:r>
      <w:r>
        <w:rPr>
          <w:rStyle w:val="s2"/>
        </w:rPr>
        <w:t>"0"</w:t>
      </w:r>
      <w:r>
        <w:rPr>
          <w:rStyle w:val="p"/>
        </w:rPr>
        <w:t>,</w:t>
      </w:r>
    </w:p>
    <w:p w:rsidR="00000000" w:rsidRDefault="00000000">
      <w:pPr>
        <w:pStyle w:val="HTML0"/>
        <w:divId w:val="513540245"/>
        <w:rPr>
          <w:rStyle w:val="w"/>
        </w:rPr>
      </w:pPr>
      <w:r>
        <w:rPr>
          <w:rStyle w:val="w"/>
        </w:rPr>
        <w:t xml:space="preserve">        </w:t>
      </w:r>
      <w:r>
        <w:rPr>
          <w:rStyle w:val="nl"/>
        </w:rPr>
        <w:t>"arbitrageNum"</w:t>
      </w:r>
      <w:r>
        <w:rPr>
          <w:rStyle w:val="p"/>
        </w:rPr>
        <w:t>:</w:t>
      </w:r>
      <w:r>
        <w:rPr>
          <w:rStyle w:val="w"/>
        </w:rPr>
        <w:t xml:space="preserve"> </w:t>
      </w:r>
      <w:r>
        <w:rPr>
          <w:rStyle w:val="s2"/>
        </w:rPr>
        <w:t>"0"</w:t>
      </w:r>
      <w:r>
        <w:rPr>
          <w:rStyle w:val="p"/>
        </w:rPr>
        <w:t>,</w:t>
      </w:r>
    </w:p>
    <w:p w:rsidR="00000000" w:rsidRDefault="00000000">
      <w:pPr>
        <w:pStyle w:val="HTML0"/>
        <w:divId w:val="513540245"/>
        <w:rPr>
          <w:rStyle w:val="w"/>
        </w:rPr>
      </w:pPr>
      <w:r>
        <w:rPr>
          <w:rStyle w:val="w"/>
        </w:rPr>
        <w:t xml:space="preserve">        </w:t>
      </w:r>
      <w:r>
        <w:rPr>
          <w:rStyle w:val="nl"/>
        </w:rPr>
        <w:t>"availEq"</w:t>
      </w:r>
      <w:r>
        <w:rPr>
          <w:rStyle w:val="p"/>
        </w:rPr>
        <w:t>:</w:t>
      </w:r>
      <w:r>
        <w:rPr>
          <w:rStyle w:val="w"/>
        </w:rPr>
        <w:t xml:space="preserve"> </w:t>
      </w:r>
      <w:r>
        <w:rPr>
          <w:rStyle w:val="s2"/>
        </w:rPr>
        <w:t>"52.3015392887089673"</w:t>
      </w:r>
      <w:r>
        <w:rPr>
          <w:rStyle w:val="p"/>
        </w:rPr>
        <w:t>,</w:t>
      </w:r>
    </w:p>
    <w:p w:rsidR="00000000" w:rsidRDefault="00000000">
      <w:pPr>
        <w:pStyle w:val="HTML0"/>
        <w:divId w:val="513540245"/>
        <w:rPr>
          <w:rStyle w:val="w"/>
        </w:rPr>
      </w:pPr>
      <w:r>
        <w:rPr>
          <w:rStyle w:val="w"/>
        </w:rPr>
        <w:t xml:space="preserve">        </w:t>
      </w:r>
      <w:r>
        <w:rPr>
          <w:rStyle w:val="nl"/>
        </w:rPr>
        <w:t>"basePos"</w:t>
      </w:r>
      <w:r>
        <w:rPr>
          <w:rStyle w:val="p"/>
        </w:rPr>
        <w:t>:</w:t>
      </w:r>
      <w:r>
        <w:rPr>
          <w:rStyle w:val="w"/>
        </w:rPr>
        <w:t xml:space="preserve"> </w:t>
      </w:r>
      <w:r>
        <w:rPr>
          <w:rStyle w:val="kc"/>
        </w:rPr>
        <w:t>true</w:t>
      </w:r>
      <w:r>
        <w:rPr>
          <w:rStyle w:val="p"/>
        </w:rPr>
        <w:t>,</w:t>
      </w:r>
    </w:p>
    <w:p w:rsidR="00000000" w:rsidRDefault="00000000">
      <w:pPr>
        <w:pStyle w:val="HTML0"/>
        <w:divId w:val="513540245"/>
        <w:rPr>
          <w:rStyle w:val="w"/>
        </w:rPr>
      </w:pPr>
      <w:r>
        <w:rPr>
          <w:rStyle w:val="w"/>
        </w:rPr>
        <w:t xml:space="preserve">        </w:t>
      </w:r>
      <w:r>
        <w:rPr>
          <w:rStyle w:val="nl"/>
        </w:rPr>
        <w:t>"cTime"</w:t>
      </w:r>
      <w:r>
        <w:rPr>
          <w:rStyle w:val="p"/>
        </w:rPr>
        <w:t>:</w:t>
      </w:r>
      <w:r>
        <w:rPr>
          <w:rStyle w:val="w"/>
        </w:rPr>
        <w:t xml:space="preserve"> </w:t>
      </w:r>
      <w:r>
        <w:rPr>
          <w:rStyle w:val="s2"/>
        </w:rPr>
        <w:t>"1682418514204"</w:t>
      </w:r>
      <w:r>
        <w:rPr>
          <w:rStyle w:val="p"/>
        </w:rPr>
        <w:t>,</w:t>
      </w:r>
    </w:p>
    <w:p w:rsidR="00000000" w:rsidRDefault="00000000">
      <w:pPr>
        <w:pStyle w:val="HTML0"/>
        <w:divId w:val="513540245"/>
        <w:rPr>
          <w:rStyle w:val="w"/>
        </w:rPr>
      </w:pPr>
      <w:r>
        <w:rPr>
          <w:rStyle w:val="w"/>
        </w:rPr>
        <w:t xml:space="preserve">        </w:t>
      </w:r>
      <w:r>
        <w:rPr>
          <w:rStyle w:val="nl"/>
        </w:rPr>
        <w:t>"cancelType"</w:t>
      </w:r>
      <w:r>
        <w:rPr>
          <w:rStyle w:val="p"/>
        </w:rPr>
        <w:t>:</w:t>
      </w:r>
      <w:r>
        <w:rPr>
          <w:rStyle w:val="w"/>
        </w:rPr>
        <w:t xml:space="preserve"> </w:t>
      </w:r>
      <w:r>
        <w:rPr>
          <w:rStyle w:val="s2"/>
        </w:rPr>
        <w:t>"0"</w:t>
      </w:r>
      <w:r>
        <w:rPr>
          <w:rStyle w:val="p"/>
        </w:rPr>
        <w:t>,</w:t>
      </w:r>
    </w:p>
    <w:p w:rsidR="00000000" w:rsidRDefault="00000000">
      <w:pPr>
        <w:pStyle w:val="HTML0"/>
        <w:divId w:val="513540245"/>
        <w:rPr>
          <w:rStyle w:val="w"/>
        </w:rPr>
      </w:pPr>
      <w:r>
        <w:rPr>
          <w:rStyle w:val="w"/>
        </w:rPr>
        <w:t xml:space="preserve">        </w:t>
      </w:r>
      <w:r>
        <w:rPr>
          <w:rStyle w:val="nl"/>
        </w:rPr>
        <w:t>"direction"</w:t>
      </w:r>
      <w:r>
        <w:rPr>
          <w:rStyle w:val="p"/>
        </w:rPr>
        <w:t>:</w:t>
      </w:r>
      <w:r>
        <w:rPr>
          <w:rStyle w:val="w"/>
        </w:rPr>
        <w:t xml:space="preserve"> </w:t>
      </w:r>
      <w:r>
        <w:rPr>
          <w:rStyle w:val="s2"/>
        </w:rPr>
        <w:t>"long"</w:t>
      </w:r>
      <w:r>
        <w:rPr>
          <w:rStyle w:val="p"/>
        </w:rPr>
        <w:t>,</w:t>
      </w:r>
    </w:p>
    <w:p w:rsidR="00000000" w:rsidRDefault="00000000">
      <w:pPr>
        <w:pStyle w:val="HTML0"/>
        <w:divId w:val="513540245"/>
        <w:rPr>
          <w:rStyle w:val="w"/>
        </w:rPr>
      </w:pPr>
      <w:r>
        <w:rPr>
          <w:rStyle w:val="w"/>
        </w:rPr>
        <w:t xml:space="preserve">        </w:t>
      </w:r>
      <w:r>
        <w:rPr>
          <w:rStyle w:val="nl"/>
        </w:rPr>
        <w:t>"eq"</w:t>
      </w:r>
      <w:r>
        <w:rPr>
          <w:rStyle w:val="p"/>
        </w:rPr>
        <w:t>:</w:t>
      </w:r>
      <w:r>
        <w:rPr>
          <w:rStyle w:val="w"/>
        </w:rPr>
        <w:t xml:space="preserve"> </w:t>
      </w:r>
      <w:r>
        <w:rPr>
          <w:rStyle w:val="s2"/>
        </w:rPr>
        <w:t>"108.7945652387089673"</w:t>
      </w:r>
      <w:r>
        <w:rPr>
          <w:rStyle w:val="p"/>
        </w:rPr>
        <w:t>,</w:t>
      </w:r>
    </w:p>
    <w:p w:rsidR="00000000" w:rsidRDefault="00000000">
      <w:pPr>
        <w:pStyle w:val="HTML0"/>
        <w:divId w:val="513540245"/>
        <w:rPr>
          <w:rStyle w:val="w"/>
        </w:rPr>
      </w:pPr>
      <w:r>
        <w:rPr>
          <w:rStyle w:val="w"/>
        </w:rPr>
        <w:t xml:space="preserve">        </w:t>
      </w:r>
      <w:r>
        <w:rPr>
          <w:rStyle w:val="nl"/>
        </w:rPr>
        <w:t>"floatProfit"</w:t>
      </w:r>
      <w:r>
        <w:rPr>
          <w:rStyle w:val="p"/>
        </w:rPr>
        <w:t>:</w:t>
      </w:r>
      <w:r>
        <w:rPr>
          <w:rStyle w:val="w"/>
        </w:rPr>
        <w:t xml:space="preserve"> </w:t>
      </w:r>
      <w:r>
        <w:rPr>
          <w:rStyle w:val="s2"/>
        </w:rPr>
        <w:t>"8.7945652387089673"</w:t>
      </w:r>
      <w:r>
        <w:rPr>
          <w:rStyle w:val="p"/>
        </w:rPr>
        <w:t>,</w:t>
      </w:r>
    </w:p>
    <w:p w:rsidR="00000000" w:rsidRDefault="00000000">
      <w:pPr>
        <w:pStyle w:val="HTML0"/>
        <w:divId w:val="513540245"/>
        <w:rPr>
          <w:rStyle w:val="w"/>
        </w:rPr>
      </w:pPr>
      <w:r>
        <w:rPr>
          <w:rStyle w:val="w"/>
        </w:rPr>
        <w:t xml:space="preserve">        </w:t>
      </w:r>
      <w:r>
        <w:rPr>
          <w:rStyle w:val="nl"/>
        </w:rPr>
        <w:t>"gridNum"</w:t>
      </w:r>
      <w:r>
        <w:rPr>
          <w:rStyle w:val="p"/>
        </w:rPr>
        <w:t>:</w:t>
      </w:r>
      <w:r>
        <w:rPr>
          <w:rStyle w:val="w"/>
        </w:rPr>
        <w:t xml:space="preserve"> </w:t>
      </w:r>
      <w:r>
        <w:rPr>
          <w:rStyle w:val="s2"/>
        </w:rPr>
        <w:t>"10"</w:t>
      </w:r>
      <w:r>
        <w:rPr>
          <w:rStyle w:val="p"/>
        </w:rPr>
        <w:t>,</w:t>
      </w:r>
    </w:p>
    <w:p w:rsidR="00000000" w:rsidRDefault="00000000">
      <w:pPr>
        <w:pStyle w:val="HTML0"/>
        <w:divId w:val="513540245"/>
        <w:rPr>
          <w:rStyle w:val="w"/>
        </w:rPr>
      </w:pPr>
      <w:r>
        <w:rPr>
          <w:rStyle w:val="w"/>
        </w:rPr>
        <w:t xml:space="preserve">        </w:t>
      </w:r>
      <w:r>
        <w:rPr>
          <w:rStyle w:val="nl"/>
        </w:rPr>
        <w:t>"gridProfit"</w:t>
      </w:r>
      <w:r>
        <w:rPr>
          <w:rStyle w:val="p"/>
        </w:rPr>
        <w:t>:</w:t>
      </w:r>
      <w:r>
        <w:rPr>
          <w:rStyle w:val="w"/>
        </w:rPr>
        <w:t xml:space="preserve"> </w:t>
      </w:r>
      <w:r>
        <w:rPr>
          <w:rStyle w:val="s2"/>
        </w:rPr>
        <w:t>"0"</w:t>
      </w:r>
      <w:r>
        <w:rPr>
          <w:rStyle w:val="p"/>
        </w:rPr>
        <w:t>,</w:t>
      </w:r>
    </w:p>
    <w:p w:rsidR="00000000" w:rsidRDefault="00000000">
      <w:pPr>
        <w:pStyle w:val="HTML0"/>
        <w:divId w:val="513540245"/>
        <w:rPr>
          <w:rStyle w:val="w"/>
        </w:rPr>
      </w:pPr>
      <w:r>
        <w:rPr>
          <w:rStyle w:val="w"/>
        </w:rPr>
        <w:t xml:space="preserve">        </w:t>
      </w:r>
      <w:r>
        <w:rPr>
          <w:rStyle w:val="nl"/>
        </w:rPr>
        <w:t>"instId"</w:t>
      </w:r>
      <w:r>
        <w:rPr>
          <w:rStyle w:val="p"/>
        </w:rPr>
        <w:t>:</w:t>
      </w:r>
      <w:r>
        <w:rPr>
          <w:rStyle w:val="w"/>
        </w:rPr>
        <w:t xml:space="preserve"> </w:t>
      </w:r>
      <w:r>
        <w:rPr>
          <w:rStyle w:val="s2"/>
        </w:rPr>
        <w:t>"BTC-USDT-SWAP"</w:t>
      </w:r>
      <w:r>
        <w:rPr>
          <w:rStyle w:val="p"/>
        </w:rPr>
        <w:t>,</w:t>
      </w:r>
    </w:p>
    <w:p w:rsidR="00000000" w:rsidRDefault="00000000">
      <w:pPr>
        <w:pStyle w:val="HTML0"/>
        <w:divId w:val="513540245"/>
        <w:rPr>
          <w:rStyle w:val="w"/>
        </w:rPr>
      </w:pPr>
      <w:r>
        <w:rPr>
          <w:rStyle w:val="w"/>
        </w:rPr>
        <w:t xml:space="preserve">        </w:t>
      </w:r>
      <w:r>
        <w:rPr>
          <w:rStyle w:val="nl"/>
        </w:rPr>
        <w:t>"instType"</w:t>
      </w:r>
      <w:r>
        <w:rPr>
          <w:rStyle w:val="p"/>
        </w:rPr>
        <w:t>:</w:t>
      </w:r>
      <w:r>
        <w:rPr>
          <w:rStyle w:val="w"/>
        </w:rPr>
        <w:t xml:space="preserve"> </w:t>
      </w:r>
      <w:r>
        <w:rPr>
          <w:rStyle w:val="s2"/>
        </w:rPr>
        <w:t>"SWAP"</w:t>
      </w:r>
      <w:r>
        <w:rPr>
          <w:rStyle w:val="p"/>
        </w:rPr>
        <w:t>,</w:t>
      </w:r>
    </w:p>
    <w:p w:rsidR="00000000" w:rsidRDefault="00000000">
      <w:pPr>
        <w:pStyle w:val="HTML0"/>
        <w:divId w:val="513540245"/>
        <w:rPr>
          <w:rStyle w:val="w"/>
        </w:rPr>
      </w:pPr>
      <w:r>
        <w:rPr>
          <w:rStyle w:val="w"/>
        </w:rPr>
        <w:t xml:space="preserve">        </w:t>
      </w:r>
      <w:r>
        <w:rPr>
          <w:rStyle w:val="nl"/>
        </w:rPr>
        <w:t>"investment"</w:t>
      </w:r>
      <w:r>
        <w:rPr>
          <w:rStyle w:val="p"/>
        </w:rPr>
        <w:t>:</w:t>
      </w:r>
      <w:r>
        <w:rPr>
          <w:rStyle w:val="w"/>
        </w:rPr>
        <w:t xml:space="preserve"> </w:t>
      </w:r>
      <w:r>
        <w:rPr>
          <w:rStyle w:val="s2"/>
        </w:rPr>
        <w:t>"100"</w:t>
      </w:r>
      <w:r>
        <w:rPr>
          <w:rStyle w:val="p"/>
        </w:rPr>
        <w:t>,</w:t>
      </w:r>
    </w:p>
    <w:p w:rsidR="00000000" w:rsidRDefault="00000000">
      <w:pPr>
        <w:pStyle w:val="HTML0"/>
        <w:divId w:val="513540245"/>
        <w:rPr>
          <w:rStyle w:val="w"/>
        </w:rPr>
      </w:pPr>
      <w:r>
        <w:rPr>
          <w:rStyle w:val="w"/>
        </w:rPr>
        <w:t xml:space="preserve">        </w:t>
      </w:r>
      <w:r>
        <w:rPr>
          <w:rStyle w:val="nl"/>
        </w:rPr>
        <w:t>"lever"</w:t>
      </w:r>
      <w:r>
        <w:rPr>
          <w:rStyle w:val="p"/>
        </w:rPr>
        <w:t>:</w:t>
      </w:r>
      <w:r>
        <w:rPr>
          <w:rStyle w:val="w"/>
        </w:rPr>
        <w:t xml:space="preserve"> </w:t>
      </w:r>
      <w:r>
        <w:rPr>
          <w:rStyle w:val="s2"/>
        </w:rPr>
        <w:t>"5"</w:t>
      </w:r>
      <w:r>
        <w:rPr>
          <w:rStyle w:val="p"/>
        </w:rPr>
        <w:t>,</w:t>
      </w:r>
    </w:p>
    <w:p w:rsidR="00000000" w:rsidRDefault="00000000">
      <w:pPr>
        <w:pStyle w:val="HTML0"/>
        <w:divId w:val="513540245"/>
        <w:rPr>
          <w:rStyle w:val="w"/>
        </w:rPr>
      </w:pPr>
      <w:r>
        <w:rPr>
          <w:rStyle w:val="w"/>
        </w:rPr>
        <w:t xml:space="preserve">        </w:t>
      </w:r>
      <w:r>
        <w:rPr>
          <w:rStyle w:val="nl"/>
        </w:rPr>
        <w:t>"liqPx"</w:t>
      </w:r>
      <w:r>
        <w:rPr>
          <w:rStyle w:val="p"/>
        </w:rPr>
        <w:t>:</w:t>
      </w:r>
      <w:r>
        <w:rPr>
          <w:rStyle w:val="w"/>
        </w:rPr>
        <w:t xml:space="preserve"> </w:t>
      </w:r>
      <w:r>
        <w:rPr>
          <w:rStyle w:val="s2"/>
        </w:rPr>
        <w:t>"16370.482143120824"</w:t>
      </w:r>
      <w:r>
        <w:rPr>
          <w:rStyle w:val="p"/>
        </w:rPr>
        <w:t>,</w:t>
      </w:r>
    </w:p>
    <w:p w:rsidR="00000000" w:rsidRDefault="00000000">
      <w:pPr>
        <w:pStyle w:val="HTML0"/>
        <w:divId w:val="513540245"/>
        <w:rPr>
          <w:rStyle w:val="w"/>
        </w:rPr>
      </w:pPr>
      <w:r>
        <w:rPr>
          <w:rStyle w:val="w"/>
        </w:rPr>
        <w:t xml:space="preserve">        </w:t>
      </w:r>
      <w:r>
        <w:rPr>
          <w:rStyle w:val="nl"/>
        </w:rPr>
        <w:t>"maxPx"</w:t>
      </w:r>
      <w:r>
        <w:rPr>
          <w:rStyle w:val="p"/>
        </w:rPr>
        <w:t>:</w:t>
      </w:r>
      <w:r>
        <w:rPr>
          <w:rStyle w:val="w"/>
        </w:rPr>
        <w:t xml:space="preserve"> </w:t>
      </w:r>
      <w:r>
        <w:rPr>
          <w:rStyle w:val="s2"/>
        </w:rPr>
        <w:t>"36437.3"</w:t>
      </w:r>
      <w:r>
        <w:rPr>
          <w:rStyle w:val="p"/>
        </w:rPr>
        <w:t>,</w:t>
      </w:r>
    </w:p>
    <w:p w:rsidR="00000000" w:rsidRDefault="00000000">
      <w:pPr>
        <w:pStyle w:val="HTML0"/>
        <w:divId w:val="513540245"/>
        <w:rPr>
          <w:rStyle w:val="w"/>
        </w:rPr>
      </w:pPr>
      <w:r>
        <w:rPr>
          <w:rStyle w:val="w"/>
        </w:rPr>
        <w:t xml:space="preserve">        </w:t>
      </w:r>
      <w:r>
        <w:rPr>
          <w:rStyle w:val="nl"/>
        </w:rPr>
        <w:t>"minPx"</w:t>
      </w:r>
      <w:r>
        <w:rPr>
          <w:rStyle w:val="p"/>
        </w:rPr>
        <w:t>:</w:t>
      </w:r>
      <w:r>
        <w:rPr>
          <w:rStyle w:val="w"/>
        </w:rPr>
        <w:t xml:space="preserve"> </w:t>
      </w:r>
      <w:r>
        <w:rPr>
          <w:rStyle w:val="s2"/>
        </w:rPr>
        <w:t>"26931.9"</w:t>
      </w:r>
      <w:r>
        <w:rPr>
          <w:rStyle w:val="p"/>
        </w:rPr>
        <w:t>,</w:t>
      </w:r>
    </w:p>
    <w:p w:rsidR="00000000" w:rsidRDefault="00000000">
      <w:pPr>
        <w:pStyle w:val="HTML0"/>
        <w:divId w:val="513540245"/>
        <w:rPr>
          <w:rStyle w:val="w"/>
        </w:rPr>
      </w:pPr>
      <w:r>
        <w:rPr>
          <w:rStyle w:val="w"/>
        </w:rPr>
        <w:t xml:space="preserve">        </w:t>
      </w:r>
      <w:r>
        <w:rPr>
          <w:rStyle w:val="nl"/>
        </w:rPr>
        <w:t>"ordFrozen"</w:t>
      </w:r>
      <w:r>
        <w:rPr>
          <w:rStyle w:val="p"/>
        </w:rPr>
        <w:t>:</w:t>
      </w:r>
      <w:r>
        <w:rPr>
          <w:rStyle w:val="w"/>
        </w:rPr>
        <w:t xml:space="preserve"> </w:t>
      </w:r>
      <w:r>
        <w:rPr>
          <w:rStyle w:val="s2"/>
        </w:rPr>
        <w:t>"5.38638"</w:t>
      </w:r>
      <w:r>
        <w:rPr>
          <w:rStyle w:val="p"/>
        </w:rPr>
        <w:t>,</w:t>
      </w:r>
    </w:p>
    <w:p w:rsidR="00000000" w:rsidRDefault="00000000">
      <w:pPr>
        <w:pStyle w:val="HTML0"/>
        <w:divId w:val="513540245"/>
        <w:rPr>
          <w:rStyle w:val="w"/>
        </w:rPr>
      </w:pPr>
      <w:r>
        <w:rPr>
          <w:rStyle w:val="w"/>
        </w:rPr>
        <w:t xml:space="preserve">        </w:t>
      </w:r>
      <w:r>
        <w:rPr>
          <w:rStyle w:val="nl"/>
        </w:rPr>
        <w:t>"pTime"</w:t>
      </w:r>
      <w:r>
        <w:rPr>
          <w:rStyle w:val="p"/>
        </w:rPr>
        <w:t>:</w:t>
      </w:r>
      <w:r>
        <w:rPr>
          <w:rStyle w:val="w"/>
        </w:rPr>
        <w:t xml:space="preserve"> </w:t>
      </w:r>
      <w:r>
        <w:rPr>
          <w:rStyle w:val="s2"/>
        </w:rPr>
        <w:t>"1682492574068"</w:t>
      </w:r>
      <w:r>
        <w:rPr>
          <w:rStyle w:val="p"/>
        </w:rPr>
        <w:t>,</w:t>
      </w:r>
    </w:p>
    <w:p w:rsidR="00000000" w:rsidRDefault="00000000">
      <w:pPr>
        <w:pStyle w:val="HTML0"/>
        <w:divId w:val="513540245"/>
        <w:rPr>
          <w:rStyle w:val="w"/>
        </w:rPr>
      </w:pPr>
      <w:r>
        <w:rPr>
          <w:rStyle w:val="w"/>
        </w:rPr>
        <w:t xml:space="preserve">        </w:t>
      </w:r>
      <w:r>
        <w:rPr>
          <w:rStyle w:val="nl"/>
        </w:rPr>
        <w:t>"perMaxProfitRate"</w:t>
      </w:r>
      <w:r>
        <w:rPr>
          <w:rStyle w:val="p"/>
        </w:rPr>
        <w:t>:</w:t>
      </w:r>
      <w:r>
        <w:rPr>
          <w:rStyle w:val="w"/>
        </w:rPr>
        <w:t xml:space="preserve"> </w:t>
      </w:r>
      <w:r>
        <w:rPr>
          <w:rStyle w:val="s2"/>
        </w:rPr>
        <w:t>"0.1687494513302446"</w:t>
      </w:r>
      <w:r>
        <w:rPr>
          <w:rStyle w:val="p"/>
        </w:rPr>
        <w:t>,</w:t>
      </w:r>
    </w:p>
    <w:p w:rsidR="00000000" w:rsidRDefault="00000000">
      <w:pPr>
        <w:pStyle w:val="HTML0"/>
        <w:divId w:val="513540245"/>
        <w:rPr>
          <w:rStyle w:val="w"/>
        </w:rPr>
      </w:pPr>
      <w:r>
        <w:rPr>
          <w:rStyle w:val="w"/>
        </w:rPr>
        <w:t xml:space="preserve">        </w:t>
      </w:r>
      <w:r>
        <w:rPr>
          <w:rStyle w:val="nl"/>
        </w:rPr>
        <w:t>"perMinProfitRate"</w:t>
      </w:r>
      <w:r>
        <w:rPr>
          <w:rStyle w:val="p"/>
        </w:rPr>
        <w:t>:</w:t>
      </w:r>
      <w:r>
        <w:rPr>
          <w:rStyle w:val="w"/>
        </w:rPr>
        <w:t xml:space="preserve"> </w:t>
      </w:r>
      <w:r>
        <w:rPr>
          <w:rStyle w:val="s2"/>
        </w:rPr>
        <w:t>"0.1263869357706788"</w:t>
      </w:r>
      <w:r>
        <w:rPr>
          <w:rStyle w:val="p"/>
        </w:rPr>
        <w:t>,</w:t>
      </w:r>
    </w:p>
    <w:p w:rsidR="00000000" w:rsidRDefault="00000000">
      <w:pPr>
        <w:pStyle w:val="HTML0"/>
        <w:divId w:val="513540245"/>
        <w:rPr>
          <w:rStyle w:val="w"/>
        </w:rPr>
      </w:pPr>
      <w:r>
        <w:rPr>
          <w:rStyle w:val="w"/>
        </w:rPr>
        <w:t xml:space="preserve">        </w:t>
      </w:r>
      <w:r>
        <w:rPr>
          <w:rStyle w:val="nl"/>
        </w:rPr>
        <w:t>"pnlRatio"</w:t>
      </w:r>
      <w:r>
        <w:rPr>
          <w:rStyle w:val="p"/>
        </w:rPr>
        <w:t>:</w:t>
      </w:r>
      <w:r>
        <w:rPr>
          <w:rStyle w:val="w"/>
        </w:rPr>
        <w:t xml:space="preserve"> </w:t>
      </w:r>
      <w:r>
        <w:rPr>
          <w:rStyle w:val="s2"/>
        </w:rPr>
        <w:t>"0.0879456523870897"</w:t>
      </w:r>
      <w:r>
        <w:rPr>
          <w:rStyle w:val="p"/>
        </w:rPr>
        <w:t>,</w:t>
      </w:r>
    </w:p>
    <w:p w:rsidR="00000000" w:rsidRDefault="00000000">
      <w:pPr>
        <w:pStyle w:val="HTML0"/>
        <w:divId w:val="513540245"/>
        <w:rPr>
          <w:rStyle w:val="w"/>
        </w:rPr>
      </w:pPr>
      <w:r>
        <w:rPr>
          <w:rStyle w:val="w"/>
        </w:rPr>
        <w:t xml:space="preserve">        </w:t>
      </w:r>
      <w:r>
        <w:rPr>
          <w:rStyle w:val="nl"/>
        </w:rPr>
        <w:t>"rebateTrans"</w:t>
      </w:r>
      <w:r>
        <w:rPr>
          <w:rStyle w:val="p"/>
        </w:rPr>
        <w:t>:</w:t>
      </w:r>
      <w:r>
        <w:rPr>
          <w:rStyle w:val="w"/>
        </w:rPr>
        <w:t xml:space="preserve"> </w:t>
      </w:r>
      <w:r>
        <w:rPr>
          <w:rStyle w:val="p"/>
        </w:rPr>
        <w:t>[{</w:t>
      </w:r>
    </w:p>
    <w:p w:rsidR="00000000" w:rsidRDefault="00000000">
      <w:pPr>
        <w:pStyle w:val="HTML0"/>
        <w:divId w:val="513540245"/>
        <w:rPr>
          <w:rStyle w:val="w"/>
        </w:rPr>
      </w:pPr>
      <w:r>
        <w:rPr>
          <w:rStyle w:val="w"/>
        </w:rPr>
        <w:t xml:space="preserve">            </w:t>
      </w:r>
      <w:r>
        <w:rPr>
          <w:rStyle w:val="nl"/>
        </w:rPr>
        <w:t>"rebate"</w:t>
      </w:r>
      <w:r>
        <w:rPr>
          <w:rStyle w:val="p"/>
        </w:rPr>
        <w:t>:</w:t>
      </w:r>
      <w:r>
        <w:rPr>
          <w:rStyle w:val="w"/>
        </w:rPr>
        <w:t xml:space="preserve"> </w:t>
      </w:r>
      <w:r>
        <w:rPr>
          <w:rStyle w:val="s2"/>
        </w:rPr>
        <w:t>"0"</w:t>
      </w:r>
      <w:r>
        <w:rPr>
          <w:rStyle w:val="p"/>
        </w:rPr>
        <w:t>,</w:t>
      </w:r>
    </w:p>
    <w:p w:rsidR="00000000" w:rsidRDefault="00000000">
      <w:pPr>
        <w:pStyle w:val="HTML0"/>
        <w:divId w:val="513540245"/>
        <w:rPr>
          <w:rStyle w:val="w"/>
        </w:rPr>
      </w:pPr>
      <w:r>
        <w:rPr>
          <w:rStyle w:val="w"/>
        </w:rPr>
        <w:t xml:space="preserve">            </w:t>
      </w:r>
      <w:r>
        <w:rPr>
          <w:rStyle w:val="nl"/>
        </w:rPr>
        <w:t>"rebateCcy"</w:t>
      </w:r>
      <w:r>
        <w:rPr>
          <w:rStyle w:val="p"/>
        </w:rPr>
        <w:t>:</w:t>
      </w:r>
      <w:r>
        <w:rPr>
          <w:rStyle w:val="w"/>
        </w:rPr>
        <w:t xml:space="preserve"> </w:t>
      </w:r>
      <w:r>
        <w:rPr>
          <w:rStyle w:val="s2"/>
        </w:rPr>
        <w:t>"USDT"</w:t>
      </w:r>
    </w:p>
    <w:p w:rsidR="00000000" w:rsidRDefault="00000000">
      <w:pPr>
        <w:pStyle w:val="HTML0"/>
        <w:divId w:val="513540245"/>
        <w:rPr>
          <w:rStyle w:val="w"/>
        </w:rPr>
      </w:pPr>
      <w:r>
        <w:rPr>
          <w:rStyle w:val="w"/>
        </w:rPr>
        <w:t xml:space="preserve">        </w:t>
      </w:r>
      <w:r>
        <w:rPr>
          <w:rStyle w:val="p"/>
        </w:rPr>
        <w:t>}],</w:t>
      </w:r>
    </w:p>
    <w:p w:rsidR="00000000" w:rsidRDefault="00000000">
      <w:pPr>
        <w:pStyle w:val="HTML0"/>
        <w:divId w:val="513540245"/>
        <w:rPr>
          <w:rStyle w:val="w"/>
        </w:rPr>
      </w:pPr>
      <w:r>
        <w:rPr>
          <w:rStyle w:val="w"/>
        </w:rPr>
        <w:t xml:space="preserve">        </w:t>
      </w:r>
      <w:r>
        <w:rPr>
          <w:rStyle w:val="nl"/>
        </w:rPr>
        <w:t>"runPx"</w:t>
      </w:r>
      <w:r>
        <w:rPr>
          <w:rStyle w:val="p"/>
        </w:rPr>
        <w:t>:</w:t>
      </w:r>
      <w:r>
        <w:rPr>
          <w:rStyle w:val="w"/>
        </w:rPr>
        <w:t xml:space="preserve"> </w:t>
      </w:r>
      <w:r>
        <w:rPr>
          <w:rStyle w:val="s2"/>
        </w:rPr>
        <w:t>"27306.9"</w:t>
      </w:r>
      <w:r>
        <w:rPr>
          <w:rStyle w:val="p"/>
        </w:rPr>
        <w:t>,</w:t>
      </w:r>
    </w:p>
    <w:p w:rsidR="00000000" w:rsidRDefault="00000000">
      <w:pPr>
        <w:pStyle w:val="HTML0"/>
        <w:divId w:val="513540245"/>
        <w:rPr>
          <w:rStyle w:val="w"/>
        </w:rPr>
      </w:pPr>
      <w:r>
        <w:rPr>
          <w:rStyle w:val="w"/>
        </w:rPr>
        <w:t xml:space="preserve">        </w:t>
      </w:r>
      <w:r>
        <w:rPr>
          <w:rStyle w:val="nl"/>
        </w:rPr>
        <w:t>"runType"</w:t>
      </w:r>
      <w:r>
        <w:rPr>
          <w:rStyle w:val="p"/>
        </w:rPr>
        <w:t>:</w:t>
      </w:r>
      <w:r>
        <w:rPr>
          <w:rStyle w:val="w"/>
        </w:rPr>
        <w:t xml:space="preserve"> </w:t>
      </w:r>
      <w:r>
        <w:rPr>
          <w:rStyle w:val="s2"/>
        </w:rPr>
        <w:t>"1"</w:t>
      </w:r>
      <w:r>
        <w:rPr>
          <w:rStyle w:val="p"/>
        </w:rPr>
        <w:t>,</w:t>
      </w:r>
    </w:p>
    <w:p w:rsidR="00000000" w:rsidRDefault="00000000">
      <w:pPr>
        <w:pStyle w:val="HTML0"/>
        <w:divId w:val="513540245"/>
        <w:rPr>
          <w:rStyle w:val="w"/>
        </w:rPr>
      </w:pPr>
      <w:r>
        <w:rPr>
          <w:rStyle w:val="w"/>
        </w:rPr>
        <w:t xml:space="preserve">        </w:t>
      </w:r>
      <w:r>
        <w:rPr>
          <w:rStyle w:val="nl"/>
        </w:rPr>
        <w:t>"singleAmt"</w:t>
      </w:r>
      <w:r>
        <w:rPr>
          <w:rStyle w:val="p"/>
        </w:rPr>
        <w:t>:</w:t>
      </w:r>
      <w:r>
        <w:rPr>
          <w:rStyle w:val="w"/>
        </w:rPr>
        <w:t xml:space="preserve"> </w:t>
      </w:r>
      <w:r>
        <w:rPr>
          <w:rStyle w:val="s2"/>
        </w:rPr>
        <w:t>"1"</w:t>
      </w:r>
      <w:r>
        <w:rPr>
          <w:rStyle w:val="p"/>
        </w:rPr>
        <w:t>,</w:t>
      </w:r>
    </w:p>
    <w:p w:rsidR="00000000" w:rsidRDefault="00000000">
      <w:pPr>
        <w:pStyle w:val="HTML0"/>
        <w:divId w:val="513540245"/>
        <w:rPr>
          <w:rStyle w:val="w"/>
        </w:rPr>
      </w:pPr>
      <w:r>
        <w:rPr>
          <w:rStyle w:val="w"/>
        </w:rPr>
        <w:t xml:space="preserve">        </w:t>
      </w:r>
      <w:r>
        <w:rPr>
          <w:rStyle w:val="nl"/>
        </w:rPr>
        <w:t>"slTriggerPx"</w:t>
      </w:r>
      <w:r>
        <w:rPr>
          <w:rStyle w:val="p"/>
        </w:rPr>
        <w:t>:</w:t>
      </w:r>
      <w:r>
        <w:rPr>
          <w:rStyle w:val="w"/>
        </w:rPr>
        <w:t xml:space="preserve"> </w:t>
      </w:r>
      <w:r>
        <w:rPr>
          <w:rStyle w:val="s2"/>
        </w:rPr>
        <w:t>""</w:t>
      </w:r>
      <w:r>
        <w:rPr>
          <w:rStyle w:val="p"/>
        </w:rPr>
        <w:t>,</w:t>
      </w:r>
    </w:p>
    <w:p w:rsidR="00000000" w:rsidRDefault="00000000">
      <w:pPr>
        <w:pStyle w:val="HTML0"/>
        <w:divId w:val="513540245"/>
        <w:rPr>
          <w:rStyle w:val="w"/>
        </w:rPr>
      </w:pPr>
      <w:r>
        <w:rPr>
          <w:rStyle w:val="w"/>
        </w:rPr>
        <w:t xml:space="preserve">        </w:t>
      </w:r>
      <w:r>
        <w:rPr>
          <w:rStyle w:val="nl"/>
        </w:rPr>
        <w:t>"state"</w:t>
      </w:r>
      <w:r>
        <w:rPr>
          <w:rStyle w:val="p"/>
        </w:rPr>
        <w:t>:</w:t>
      </w:r>
      <w:r>
        <w:rPr>
          <w:rStyle w:val="w"/>
        </w:rPr>
        <w:t xml:space="preserve"> </w:t>
      </w:r>
      <w:r>
        <w:rPr>
          <w:rStyle w:val="s2"/>
        </w:rPr>
        <w:t>"running"</w:t>
      </w:r>
      <w:r>
        <w:rPr>
          <w:rStyle w:val="p"/>
        </w:rPr>
        <w:t>,</w:t>
      </w:r>
    </w:p>
    <w:p w:rsidR="00000000" w:rsidRDefault="00000000">
      <w:pPr>
        <w:pStyle w:val="HTML0"/>
        <w:divId w:val="513540245"/>
        <w:rPr>
          <w:rStyle w:val="w"/>
        </w:rPr>
      </w:pPr>
      <w:r>
        <w:rPr>
          <w:rStyle w:val="w"/>
        </w:rPr>
        <w:t xml:space="preserve">        </w:t>
      </w:r>
      <w:r>
        <w:rPr>
          <w:rStyle w:val="nl"/>
        </w:rPr>
        <w:t>"stopType"</w:t>
      </w:r>
      <w:r>
        <w:rPr>
          <w:rStyle w:val="p"/>
        </w:rPr>
        <w:t>:</w:t>
      </w:r>
      <w:r>
        <w:rPr>
          <w:rStyle w:val="w"/>
        </w:rPr>
        <w:t xml:space="preserve"> </w:t>
      </w:r>
      <w:r>
        <w:rPr>
          <w:rStyle w:val="s2"/>
        </w:rPr>
        <w:t>"0"</w:t>
      </w:r>
      <w:r>
        <w:rPr>
          <w:rStyle w:val="p"/>
        </w:rPr>
        <w:t>,</w:t>
      </w:r>
    </w:p>
    <w:p w:rsidR="00000000" w:rsidRDefault="00000000">
      <w:pPr>
        <w:pStyle w:val="HTML0"/>
        <w:divId w:val="513540245"/>
        <w:rPr>
          <w:rStyle w:val="w"/>
        </w:rPr>
      </w:pPr>
      <w:r>
        <w:rPr>
          <w:rStyle w:val="w"/>
        </w:rPr>
        <w:t xml:space="preserve">        </w:t>
      </w:r>
      <w:r>
        <w:rPr>
          <w:rStyle w:val="nl"/>
        </w:rPr>
        <w:t>"sz"</w:t>
      </w:r>
      <w:r>
        <w:rPr>
          <w:rStyle w:val="p"/>
        </w:rPr>
        <w:t>:</w:t>
      </w:r>
      <w:r>
        <w:rPr>
          <w:rStyle w:val="w"/>
        </w:rPr>
        <w:t xml:space="preserve"> </w:t>
      </w:r>
      <w:r>
        <w:rPr>
          <w:rStyle w:val="s2"/>
        </w:rPr>
        <w:t>"100"</w:t>
      </w:r>
      <w:r>
        <w:rPr>
          <w:rStyle w:val="p"/>
        </w:rPr>
        <w:t>,</w:t>
      </w:r>
    </w:p>
    <w:p w:rsidR="00000000" w:rsidRDefault="00000000">
      <w:pPr>
        <w:pStyle w:val="HTML0"/>
        <w:divId w:val="513540245"/>
        <w:rPr>
          <w:rStyle w:val="w"/>
        </w:rPr>
      </w:pPr>
      <w:r>
        <w:rPr>
          <w:rStyle w:val="w"/>
        </w:rPr>
        <w:t xml:space="preserve">        </w:t>
      </w:r>
      <w:r>
        <w:rPr>
          <w:rStyle w:val="nl"/>
        </w:rPr>
        <w:t>"tag"</w:t>
      </w:r>
      <w:r>
        <w:rPr>
          <w:rStyle w:val="p"/>
        </w:rPr>
        <w:t>:</w:t>
      </w:r>
      <w:r>
        <w:rPr>
          <w:rStyle w:val="w"/>
        </w:rPr>
        <w:t xml:space="preserve"> </w:t>
      </w:r>
      <w:r>
        <w:rPr>
          <w:rStyle w:val="s2"/>
        </w:rPr>
        <w:t>""</w:t>
      </w:r>
      <w:r>
        <w:rPr>
          <w:rStyle w:val="p"/>
        </w:rPr>
        <w:t>,</w:t>
      </w:r>
    </w:p>
    <w:p w:rsidR="00000000" w:rsidRDefault="00000000">
      <w:pPr>
        <w:pStyle w:val="HTML0"/>
        <w:divId w:val="513540245"/>
        <w:rPr>
          <w:rStyle w:val="w"/>
        </w:rPr>
      </w:pPr>
      <w:r>
        <w:rPr>
          <w:rStyle w:val="w"/>
        </w:rPr>
        <w:t xml:space="preserve">        </w:t>
      </w:r>
      <w:r>
        <w:rPr>
          <w:rStyle w:val="nl"/>
        </w:rPr>
        <w:t>"totalAnnualizedRate"</w:t>
      </w:r>
      <w:r>
        <w:rPr>
          <w:rStyle w:val="p"/>
        </w:rPr>
        <w:t>:</w:t>
      </w:r>
      <w:r>
        <w:rPr>
          <w:rStyle w:val="w"/>
        </w:rPr>
        <w:t xml:space="preserve"> </w:t>
      </w:r>
      <w:r>
        <w:rPr>
          <w:rStyle w:val="s2"/>
        </w:rPr>
        <w:t>"38.52019574554529"</w:t>
      </w:r>
      <w:r>
        <w:rPr>
          <w:rStyle w:val="p"/>
        </w:rPr>
        <w:t>,</w:t>
      </w:r>
    </w:p>
    <w:p w:rsidR="00000000" w:rsidRDefault="00000000">
      <w:pPr>
        <w:pStyle w:val="HTML0"/>
        <w:divId w:val="513540245"/>
        <w:rPr>
          <w:rStyle w:val="w"/>
        </w:rPr>
      </w:pPr>
      <w:r>
        <w:rPr>
          <w:rStyle w:val="w"/>
        </w:rPr>
        <w:t xml:space="preserve">        </w:t>
      </w:r>
      <w:r>
        <w:rPr>
          <w:rStyle w:val="nl"/>
        </w:rPr>
        <w:t>"totalPnl"</w:t>
      </w:r>
      <w:r>
        <w:rPr>
          <w:rStyle w:val="p"/>
        </w:rPr>
        <w:t>:</w:t>
      </w:r>
      <w:r>
        <w:rPr>
          <w:rStyle w:val="w"/>
        </w:rPr>
        <w:t xml:space="preserve"> </w:t>
      </w:r>
      <w:r>
        <w:rPr>
          <w:rStyle w:val="s2"/>
        </w:rPr>
        <w:t>"8.7945652387089673"</w:t>
      </w:r>
      <w:r>
        <w:rPr>
          <w:rStyle w:val="p"/>
        </w:rPr>
        <w:t>,</w:t>
      </w:r>
    </w:p>
    <w:p w:rsidR="00000000" w:rsidRDefault="00000000">
      <w:pPr>
        <w:pStyle w:val="HTML0"/>
        <w:divId w:val="513540245"/>
        <w:rPr>
          <w:rStyle w:val="w"/>
        </w:rPr>
      </w:pPr>
      <w:r>
        <w:rPr>
          <w:rStyle w:val="w"/>
        </w:rPr>
        <w:t xml:space="preserve">        </w:t>
      </w:r>
      <w:r>
        <w:rPr>
          <w:rStyle w:val="nl"/>
        </w:rPr>
        <w:t>"tpTriggerPx"</w:t>
      </w:r>
      <w:r>
        <w:rPr>
          <w:rStyle w:val="p"/>
        </w:rPr>
        <w:t>:</w:t>
      </w:r>
      <w:r>
        <w:rPr>
          <w:rStyle w:val="w"/>
        </w:rPr>
        <w:t xml:space="preserve"> </w:t>
      </w:r>
      <w:r>
        <w:rPr>
          <w:rStyle w:val="s2"/>
        </w:rPr>
        <w:t>""</w:t>
      </w:r>
      <w:r>
        <w:rPr>
          <w:rStyle w:val="p"/>
        </w:rPr>
        <w:t>,</w:t>
      </w:r>
    </w:p>
    <w:p w:rsidR="00000000" w:rsidRDefault="00000000">
      <w:pPr>
        <w:pStyle w:val="HTML0"/>
        <w:divId w:val="513540245"/>
        <w:rPr>
          <w:rStyle w:val="w"/>
        </w:rPr>
      </w:pPr>
      <w:r>
        <w:rPr>
          <w:rStyle w:val="w"/>
        </w:rPr>
        <w:t xml:space="preserve">        </w:t>
      </w:r>
      <w:r>
        <w:rPr>
          <w:rStyle w:val="nl"/>
        </w:rPr>
        <w:t>"tradeNum"</w:t>
      </w:r>
      <w:r>
        <w:rPr>
          <w:rStyle w:val="p"/>
        </w:rPr>
        <w:t>:</w:t>
      </w:r>
      <w:r>
        <w:rPr>
          <w:rStyle w:val="w"/>
        </w:rPr>
        <w:t xml:space="preserve"> </w:t>
      </w:r>
      <w:r>
        <w:rPr>
          <w:rStyle w:val="s2"/>
        </w:rPr>
        <w:t>"9"</w:t>
      </w:r>
      <w:r>
        <w:rPr>
          <w:rStyle w:val="p"/>
        </w:rPr>
        <w:t>,</w:t>
      </w:r>
    </w:p>
    <w:p w:rsidR="00000000" w:rsidRDefault="00000000">
      <w:pPr>
        <w:pStyle w:val="HTML0"/>
        <w:divId w:val="513540245"/>
        <w:rPr>
          <w:rStyle w:val="w"/>
        </w:rPr>
      </w:pPr>
      <w:r>
        <w:rPr>
          <w:rStyle w:val="w"/>
        </w:rPr>
        <w:t xml:space="preserve">        </w:t>
      </w:r>
      <w:r>
        <w:rPr>
          <w:rStyle w:val="nl"/>
        </w:rPr>
        <w:t>"triggerParams"</w:t>
      </w:r>
      <w:r>
        <w:rPr>
          <w:rStyle w:val="p"/>
        </w:rPr>
        <w:t>:</w:t>
      </w:r>
      <w:r>
        <w:rPr>
          <w:rStyle w:val="w"/>
        </w:rPr>
        <w:t xml:space="preserve"> </w:t>
      </w:r>
      <w:r>
        <w:rPr>
          <w:rStyle w:val="p"/>
        </w:rPr>
        <w:t>[{</w:t>
      </w:r>
    </w:p>
    <w:p w:rsidR="00000000" w:rsidRDefault="00000000">
      <w:pPr>
        <w:pStyle w:val="HTML0"/>
        <w:divId w:val="513540245"/>
        <w:rPr>
          <w:rStyle w:val="w"/>
        </w:rPr>
      </w:pPr>
      <w:r>
        <w:rPr>
          <w:rStyle w:val="w"/>
        </w:rPr>
        <w:t xml:space="preserve">            </w:t>
      </w:r>
      <w:r>
        <w:rPr>
          <w:rStyle w:val="nl"/>
        </w:rPr>
        <w:t>"triggerAction"</w:t>
      </w:r>
      <w:r>
        <w:rPr>
          <w:rStyle w:val="p"/>
        </w:rPr>
        <w:t>:</w:t>
      </w:r>
      <w:r>
        <w:rPr>
          <w:rStyle w:val="w"/>
        </w:rPr>
        <w:t xml:space="preserve"> </w:t>
      </w:r>
      <w:r>
        <w:rPr>
          <w:rStyle w:val="s2"/>
        </w:rPr>
        <w:t>"start"</w:t>
      </w:r>
      <w:r>
        <w:rPr>
          <w:rStyle w:val="p"/>
        </w:rPr>
        <w:t>,</w:t>
      </w:r>
    </w:p>
    <w:p w:rsidR="00000000" w:rsidRDefault="00000000">
      <w:pPr>
        <w:pStyle w:val="HTML0"/>
        <w:divId w:val="513540245"/>
        <w:rPr>
          <w:rStyle w:val="w"/>
        </w:rPr>
      </w:pPr>
      <w:r>
        <w:rPr>
          <w:rStyle w:val="w"/>
        </w:rPr>
        <w:t xml:space="preserve">            </w:t>
      </w:r>
      <w:r>
        <w:rPr>
          <w:rStyle w:val="nl"/>
        </w:rPr>
        <w:t>"delaySeconds"</w:t>
      </w:r>
      <w:r>
        <w:rPr>
          <w:rStyle w:val="p"/>
        </w:rPr>
        <w:t>:</w:t>
      </w:r>
      <w:r>
        <w:rPr>
          <w:rStyle w:val="w"/>
        </w:rPr>
        <w:t xml:space="preserve"> </w:t>
      </w:r>
      <w:r>
        <w:rPr>
          <w:rStyle w:val="s2"/>
        </w:rPr>
        <w:t>"0"</w:t>
      </w:r>
      <w:r>
        <w:rPr>
          <w:rStyle w:val="p"/>
        </w:rPr>
        <w:t>,</w:t>
      </w:r>
    </w:p>
    <w:p w:rsidR="00000000" w:rsidRDefault="00000000">
      <w:pPr>
        <w:pStyle w:val="HTML0"/>
        <w:divId w:val="513540245"/>
        <w:rPr>
          <w:rStyle w:val="w"/>
        </w:rPr>
      </w:pPr>
      <w:r>
        <w:rPr>
          <w:rStyle w:val="w"/>
        </w:rPr>
        <w:t xml:space="preserve">            </w:t>
      </w:r>
      <w:r>
        <w:rPr>
          <w:rStyle w:val="nl"/>
        </w:rPr>
        <w:t>"triggerStrategy"</w:t>
      </w:r>
      <w:r>
        <w:rPr>
          <w:rStyle w:val="p"/>
        </w:rPr>
        <w:t>:</w:t>
      </w:r>
      <w:r>
        <w:rPr>
          <w:rStyle w:val="w"/>
        </w:rPr>
        <w:t xml:space="preserve"> </w:t>
      </w:r>
      <w:r>
        <w:rPr>
          <w:rStyle w:val="s2"/>
        </w:rPr>
        <w:t>"price"</w:t>
      </w:r>
      <w:r>
        <w:rPr>
          <w:rStyle w:val="p"/>
        </w:rPr>
        <w:t>,</w:t>
      </w:r>
    </w:p>
    <w:p w:rsidR="00000000" w:rsidRDefault="00000000">
      <w:pPr>
        <w:pStyle w:val="HTML0"/>
        <w:divId w:val="513540245"/>
        <w:rPr>
          <w:rStyle w:val="w"/>
        </w:rPr>
      </w:pPr>
      <w:r>
        <w:rPr>
          <w:rStyle w:val="w"/>
        </w:rPr>
        <w:t xml:space="preserve">            </w:t>
      </w:r>
      <w:r>
        <w:rPr>
          <w:rStyle w:val="nl"/>
        </w:rPr>
        <w:t>"triggerPx"</w:t>
      </w:r>
      <w:r>
        <w:rPr>
          <w:rStyle w:val="p"/>
        </w:rPr>
        <w:t>:</w:t>
      </w:r>
      <w:r>
        <w:rPr>
          <w:rStyle w:val="w"/>
        </w:rPr>
        <w:t xml:space="preserve"> </w:t>
      </w:r>
      <w:r>
        <w:rPr>
          <w:rStyle w:val="s2"/>
        </w:rPr>
        <w:t>"1"</w:t>
      </w:r>
      <w:r>
        <w:rPr>
          <w:rStyle w:val="p"/>
        </w:rPr>
        <w:t>,</w:t>
      </w:r>
    </w:p>
    <w:p w:rsidR="00000000" w:rsidRDefault="00000000">
      <w:pPr>
        <w:pStyle w:val="HTML0"/>
        <w:divId w:val="513540245"/>
        <w:rPr>
          <w:rStyle w:val="w"/>
        </w:rPr>
      </w:pPr>
      <w:r>
        <w:rPr>
          <w:rStyle w:val="w"/>
        </w:rPr>
        <w:t xml:space="preserve">            </w:t>
      </w:r>
      <w:r>
        <w:rPr>
          <w:rStyle w:val="nl"/>
        </w:rPr>
        <w:t>"triggerType"</w:t>
      </w:r>
      <w:r>
        <w:rPr>
          <w:rStyle w:val="p"/>
        </w:rPr>
        <w:t>:</w:t>
      </w:r>
      <w:r>
        <w:rPr>
          <w:rStyle w:val="w"/>
        </w:rPr>
        <w:t xml:space="preserve"> </w:t>
      </w:r>
      <w:r>
        <w:rPr>
          <w:rStyle w:val="s2"/>
        </w:rPr>
        <w:t>"manual"</w:t>
      </w:r>
      <w:r>
        <w:rPr>
          <w:rStyle w:val="p"/>
        </w:rPr>
        <w:t>,</w:t>
      </w:r>
    </w:p>
    <w:p w:rsidR="00000000" w:rsidRDefault="00000000">
      <w:pPr>
        <w:pStyle w:val="HTML0"/>
        <w:divId w:val="513540245"/>
        <w:rPr>
          <w:rStyle w:val="w"/>
        </w:rPr>
      </w:pPr>
      <w:r>
        <w:rPr>
          <w:rStyle w:val="w"/>
        </w:rPr>
        <w:t xml:space="preserve">            </w:t>
      </w:r>
      <w:r>
        <w:rPr>
          <w:rStyle w:val="nl"/>
        </w:rPr>
        <w:t>"triggerTime"</w:t>
      </w:r>
      <w:r>
        <w:rPr>
          <w:rStyle w:val="p"/>
        </w:rPr>
        <w:t>:</w:t>
      </w:r>
      <w:r>
        <w:rPr>
          <w:rStyle w:val="w"/>
        </w:rPr>
        <w:t xml:space="preserve"> </w:t>
      </w:r>
      <w:r>
        <w:rPr>
          <w:rStyle w:val="s2"/>
        </w:rPr>
        <w:t>"1682418561497"</w:t>
      </w:r>
    </w:p>
    <w:p w:rsidR="00000000" w:rsidRDefault="00000000">
      <w:pPr>
        <w:pStyle w:val="HTML0"/>
        <w:divId w:val="513540245"/>
        <w:rPr>
          <w:rStyle w:val="w"/>
        </w:rPr>
      </w:pPr>
      <w:r>
        <w:rPr>
          <w:rStyle w:val="w"/>
        </w:rPr>
        <w:t xml:space="preserve">        </w:t>
      </w:r>
      <w:r>
        <w:rPr>
          <w:rStyle w:val="p"/>
        </w:rPr>
        <w:t>},</w:t>
      </w:r>
      <w:r>
        <w:rPr>
          <w:rStyle w:val="w"/>
        </w:rPr>
        <w:t xml:space="preserve"> </w:t>
      </w:r>
      <w:r>
        <w:rPr>
          <w:rStyle w:val="p"/>
        </w:rPr>
        <w:t>{</w:t>
      </w:r>
    </w:p>
    <w:p w:rsidR="00000000" w:rsidRDefault="00000000">
      <w:pPr>
        <w:pStyle w:val="HTML0"/>
        <w:divId w:val="513540245"/>
        <w:rPr>
          <w:rStyle w:val="w"/>
        </w:rPr>
      </w:pPr>
      <w:r>
        <w:rPr>
          <w:rStyle w:val="w"/>
        </w:rPr>
        <w:t xml:space="preserve">            </w:t>
      </w:r>
      <w:r>
        <w:rPr>
          <w:rStyle w:val="nl"/>
        </w:rPr>
        <w:t>"triggerAction"</w:t>
      </w:r>
      <w:r>
        <w:rPr>
          <w:rStyle w:val="p"/>
        </w:rPr>
        <w:t>:</w:t>
      </w:r>
      <w:r>
        <w:rPr>
          <w:rStyle w:val="w"/>
        </w:rPr>
        <w:t xml:space="preserve"> </w:t>
      </w:r>
      <w:r>
        <w:rPr>
          <w:rStyle w:val="s2"/>
        </w:rPr>
        <w:t>"stop"</w:t>
      </w:r>
      <w:r>
        <w:rPr>
          <w:rStyle w:val="p"/>
        </w:rPr>
        <w:t>,</w:t>
      </w:r>
    </w:p>
    <w:p w:rsidR="00000000" w:rsidRDefault="00000000">
      <w:pPr>
        <w:pStyle w:val="HTML0"/>
        <w:divId w:val="513540245"/>
        <w:rPr>
          <w:rStyle w:val="w"/>
        </w:rPr>
      </w:pPr>
      <w:r>
        <w:rPr>
          <w:rStyle w:val="w"/>
        </w:rPr>
        <w:t xml:space="preserve">            </w:t>
      </w:r>
      <w:r>
        <w:rPr>
          <w:rStyle w:val="nl"/>
        </w:rPr>
        <w:t>"delaySeconds"</w:t>
      </w:r>
      <w:r>
        <w:rPr>
          <w:rStyle w:val="p"/>
        </w:rPr>
        <w:t>:</w:t>
      </w:r>
      <w:r>
        <w:rPr>
          <w:rStyle w:val="w"/>
        </w:rPr>
        <w:t xml:space="preserve"> </w:t>
      </w:r>
      <w:r>
        <w:rPr>
          <w:rStyle w:val="s2"/>
        </w:rPr>
        <w:t>"0"</w:t>
      </w:r>
      <w:r>
        <w:rPr>
          <w:rStyle w:val="p"/>
        </w:rPr>
        <w:t>,</w:t>
      </w:r>
    </w:p>
    <w:p w:rsidR="00000000" w:rsidRDefault="00000000">
      <w:pPr>
        <w:pStyle w:val="HTML0"/>
        <w:divId w:val="513540245"/>
        <w:rPr>
          <w:rStyle w:val="w"/>
        </w:rPr>
      </w:pPr>
      <w:r>
        <w:rPr>
          <w:rStyle w:val="w"/>
        </w:rPr>
        <w:t xml:space="preserve">            </w:t>
      </w:r>
      <w:r>
        <w:rPr>
          <w:rStyle w:val="nl"/>
        </w:rPr>
        <w:t>"triggerStrategy"</w:t>
      </w:r>
      <w:r>
        <w:rPr>
          <w:rStyle w:val="p"/>
        </w:rPr>
        <w:t>:</w:t>
      </w:r>
      <w:r>
        <w:rPr>
          <w:rStyle w:val="w"/>
        </w:rPr>
        <w:t xml:space="preserve"> </w:t>
      </w:r>
      <w:r>
        <w:rPr>
          <w:rStyle w:val="s2"/>
        </w:rPr>
        <w:t>"instant"</w:t>
      </w:r>
      <w:r>
        <w:rPr>
          <w:rStyle w:val="p"/>
        </w:rPr>
        <w:t>,</w:t>
      </w:r>
    </w:p>
    <w:p w:rsidR="00000000" w:rsidRDefault="00000000">
      <w:pPr>
        <w:pStyle w:val="HTML0"/>
        <w:divId w:val="513540245"/>
        <w:rPr>
          <w:rStyle w:val="w"/>
        </w:rPr>
      </w:pPr>
      <w:r>
        <w:rPr>
          <w:rStyle w:val="w"/>
        </w:rPr>
        <w:t xml:space="preserve">            </w:t>
      </w:r>
      <w:r>
        <w:rPr>
          <w:rStyle w:val="nl"/>
        </w:rPr>
        <w:t>"stopType"</w:t>
      </w:r>
      <w:r>
        <w:rPr>
          <w:rStyle w:val="p"/>
        </w:rPr>
        <w:t>:</w:t>
      </w:r>
      <w:r>
        <w:rPr>
          <w:rStyle w:val="w"/>
        </w:rPr>
        <w:t xml:space="preserve"> </w:t>
      </w:r>
      <w:r>
        <w:rPr>
          <w:rStyle w:val="s2"/>
        </w:rPr>
        <w:t>"1"</w:t>
      </w:r>
      <w:r>
        <w:rPr>
          <w:rStyle w:val="p"/>
        </w:rPr>
        <w:t>,</w:t>
      </w:r>
    </w:p>
    <w:p w:rsidR="00000000" w:rsidRDefault="00000000">
      <w:pPr>
        <w:pStyle w:val="HTML0"/>
        <w:divId w:val="513540245"/>
        <w:rPr>
          <w:rStyle w:val="w"/>
        </w:rPr>
      </w:pPr>
      <w:r>
        <w:rPr>
          <w:rStyle w:val="w"/>
        </w:rPr>
        <w:t xml:space="preserve">            </w:t>
      </w:r>
      <w:r>
        <w:rPr>
          <w:rStyle w:val="nl"/>
        </w:rPr>
        <w:t>"triggerType"</w:t>
      </w:r>
      <w:r>
        <w:rPr>
          <w:rStyle w:val="p"/>
        </w:rPr>
        <w:t>:</w:t>
      </w:r>
      <w:r>
        <w:rPr>
          <w:rStyle w:val="w"/>
        </w:rPr>
        <w:t xml:space="preserve"> </w:t>
      </w:r>
      <w:r>
        <w:rPr>
          <w:rStyle w:val="s2"/>
        </w:rPr>
        <w:t>"manual"</w:t>
      </w:r>
      <w:r>
        <w:rPr>
          <w:rStyle w:val="p"/>
        </w:rPr>
        <w:t>,</w:t>
      </w:r>
    </w:p>
    <w:p w:rsidR="00000000" w:rsidRDefault="00000000">
      <w:pPr>
        <w:pStyle w:val="HTML0"/>
        <w:divId w:val="513540245"/>
        <w:rPr>
          <w:rStyle w:val="w"/>
        </w:rPr>
      </w:pPr>
      <w:r>
        <w:rPr>
          <w:rStyle w:val="w"/>
        </w:rPr>
        <w:t xml:space="preserve">            </w:t>
      </w:r>
      <w:r>
        <w:rPr>
          <w:rStyle w:val="nl"/>
        </w:rPr>
        <w:t>"triggerTime"</w:t>
      </w:r>
      <w:r>
        <w:rPr>
          <w:rStyle w:val="p"/>
        </w:rPr>
        <w:t>:</w:t>
      </w:r>
      <w:r>
        <w:rPr>
          <w:rStyle w:val="w"/>
        </w:rPr>
        <w:t xml:space="preserve"> </w:t>
      </w:r>
      <w:r>
        <w:rPr>
          <w:rStyle w:val="s2"/>
        </w:rPr>
        <w:t>"0"</w:t>
      </w:r>
    </w:p>
    <w:p w:rsidR="00000000" w:rsidRDefault="00000000">
      <w:pPr>
        <w:pStyle w:val="HTML0"/>
        <w:divId w:val="513540245"/>
        <w:rPr>
          <w:rStyle w:val="w"/>
        </w:rPr>
      </w:pPr>
      <w:r>
        <w:rPr>
          <w:rStyle w:val="w"/>
        </w:rPr>
        <w:t xml:space="preserve">        </w:t>
      </w:r>
      <w:r>
        <w:rPr>
          <w:rStyle w:val="p"/>
        </w:rPr>
        <w:t>}],</w:t>
      </w:r>
    </w:p>
    <w:p w:rsidR="00000000" w:rsidRDefault="00000000">
      <w:pPr>
        <w:pStyle w:val="HTML0"/>
        <w:divId w:val="513540245"/>
        <w:rPr>
          <w:rStyle w:val="w"/>
        </w:rPr>
      </w:pPr>
      <w:r>
        <w:rPr>
          <w:rStyle w:val="w"/>
        </w:rPr>
        <w:t xml:space="preserve">        </w:t>
      </w:r>
      <w:r>
        <w:rPr>
          <w:rStyle w:val="nl"/>
        </w:rPr>
        <w:t>"uTime"</w:t>
      </w:r>
      <w:r>
        <w:rPr>
          <w:rStyle w:val="p"/>
        </w:rPr>
        <w:t>:</w:t>
      </w:r>
      <w:r>
        <w:rPr>
          <w:rStyle w:val="w"/>
        </w:rPr>
        <w:t xml:space="preserve"> </w:t>
      </w:r>
      <w:r>
        <w:rPr>
          <w:rStyle w:val="s2"/>
        </w:rPr>
        <w:t>"1682492552257"</w:t>
      </w:r>
      <w:r>
        <w:rPr>
          <w:rStyle w:val="p"/>
        </w:rPr>
        <w:t>,</w:t>
      </w:r>
    </w:p>
    <w:p w:rsidR="00000000" w:rsidRDefault="00000000">
      <w:pPr>
        <w:pStyle w:val="HTML0"/>
        <w:divId w:val="513540245"/>
        <w:rPr>
          <w:rStyle w:val="w"/>
        </w:rPr>
      </w:pPr>
      <w:r>
        <w:rPr>
          <w:rStyle w:val="w"/>
        </w:rPr>
        <w:t xml:space="preserve">        </w:t>
      </w:r>
      <w:r>
        <w:rPr>
          <w:rStyle w:val="nl"/>
        </w:rPr>
        <w:t>"profitSharingRatio"</w:t>
      </w:r>
      <w:r>
        <w:rPr>
          <w:rStyle w:val="p"/>
        </w:rPr>
        <w:t>:</w:t>
      </w:r>
      <w:r>
        <w:rPr>
          <w:rStyle w:val="w"/>
        </w:rPr>
        <w:t xml:space="preserve"> </w:t>
      </w:r>
      <w:r>
        <w:rPr>
          <w:rStyle w:val="s2"/>
        </w:rPr>
        <w:t>""</w:t>
      </w:r>
      <w:r>
        <w:rPr>
          <w:rStyle w:val="p"/>
        </w:rPr>
        <w:t>,</w:t>
      </w:r>
    </w:p>
    <w:p w:rsidR="00000000" w:rsidRDefault="00000000">
      <w:pPr>
        <w:pStyle w:val="HTML0"/>
        <w:divId w:val="513540245"/>
        <w:rPr>
          <w:rStyle w:val="w"/>
        </w:rPr>
      </w:pPr>
      <w:r>
        <w:rPr>
          <w:rStyle w:val="w"/>
        </w:rPr>
        <w:t xml:space="preserve">        </w:t>
      </w:r>
      <w:r>
        <w:rPr>
          <w:rStyle w:val="nl"/>
        </w:rPr>
        <w:t>"copyType"</w:t>
      </w:r>
      <w:r>
        <w:rPr>
          <w:rStyle w:val="p"/>
        </w:rPr>
        <w:t>:</w:t>
      </w:r>
      <w:r>
        <w:rPr>
          <w:rStyle w:val="w"/>
        </w:rPr>
        <w:t xml:space="preserve"> </w:t>
      </w:r>
      <w:r>
        <w:rPr>
          <w:rStyle w:val="s2"/>
        </w:rPr>
        <w:t>"0"</w:t>
      </w:r>
      <w:r>
        <w:rPr>
          <w:rStyle w:val="p"/>
        </w:rPr>
        <w:t>,</w:t>
      </w:r>
    </w:p>
    <w:p w:rsidR="00000000" w:rsidRDefault="00000000">
      <w:pPr>
        <w:pStyle w:val="HTML0"/>
        <w:divId w:val="513540245"/>
        <w:rPr>
          <w:rStyle w:val="w"/>
        </w:rPr>
      </w:pPr>
      <w:r>
        <w:rPr>
          <w:rStyle w:val="w"/>
        </w:rPr>
        <w:t xml:space="preserve">        </w:t>
      </w:r>
      <w:r>
        <w:rPr>
          <w:rStyle w:val="nl"/>
        </w:rPr>
        <w:t>"tpRatio"</w:t>
      </w:r>
      <w:r>
        <w:rPr>
          <w:rStyle w:val="p"/>
        </w:rPr>
        <w:t>:</w:t>
      </w:r>
      <w:r>
        <w:rPr>
          <w:rStyle w:val="w"/>
        </w:rPr>
        <w:t xml:space="preserve"> </w:t>
      </w:r>
      <w:r>
        <w:rPr>
          <w:rStyle w:val="s2"/>
        </w:rPr>
        <w:t>""</w:t>
      </w:r>
      <w:r>
        <w:rPr>
          <w:rStyle w:val="p"/>
        </w:rPr>
        <w:t>,</w:t>
      </w:r>
    </w:p>
    <w:p w:rsidR="00000000" w:rsidRDefault="00000000">
      <w:pPr>
        <w:pStyle w:val="HTML0"/>
        <w:divId w:val="513540245"/>
        <w:rPr>
          <w:rStyle w:val="w"/>
        </w:rPr>
      </w:pPr>
      <w:r>
        <w:rPr>
          <w:rStyle w:val="w"/>
        </w:rPr>
        <w:t xml:space="preserve">        </w:t>
      </w:r>
      <w:r>
        <w:rPr>
          <w:rStyle w:val="nl"/>
        </w:rPr>
        <w:t>"slRatio"</w:t>
      </w:r>
      <w:r>
        <w:rPr>
          <w:rStyle w:val="p"/>
        </w:rPr>
        <w:t>:</w:t>
      </w:r>
      <w:r>
        <w:rPr>
          <w:rStyle w:val="w"/>
        </w:rPr>
        <w:t xml:space="preserve"> </w:t>
      </w:r>
      <w:r>
        <w:rPr>
          <w:rStyle w:val="s2"/>
        </w:rPr>
        <w:t>""</w:t>
      </w:r>
      <w:r>
        <w:rPr>
          <w:rStyle w:val="p"/>
        </w:rPr>
        <w:t>,</w:t>
      </w:r>
    </w:p>
    <w:p w:rsidR="00000000" w:rsidRDefault="00000000">
      <w:pPr>
        <w:pStyle w:val="HTML0"/>
        <w:divId w:val="513540245"/>
        <w:rPr>
          <w:rStyle w:val="w"/>
        </w:rPr>
      </w:pPr>
      <w:r>
        <w:rPr>
          <w:rStyle w:val="w"/>
        </w:rPr>
        <w:t xml:space="preserve">        </w:t>
      </w:r>
      <w:r>
        <w:rPr>
          <w:rStyle w:val="nl"/>
        </w:rPr>
        <w:t>"fee"</w:t>
      </w:r>
      <w:r>
        <w:rPr>
          <w:rStyle w:val="p"/>
        </w:rPr>
        <w:t>:</w:t>
      </w:r>
      <w:r>
        <w:rPr>
          <w:rStyle w:val="w"/>
        </w:rPr>
        <w:t xml:space="preserve"> </w:t>
      </w:r>
      <w:r>
        <w:rPr>
          <w:rStyle w:val="s2"/>
        </w:rPr>
        <w:t>""</w:t>
      </w:r>
      <w:r>
        <w:rPr>
          <w:rStyle w:val="p"/>
        </w:rPr>
        <w:t>,</w:t>
      </w:r>
    </w:p>
    <w:p w:rsidR="00000000" w:rsidRDefault="00000000">
      <w:pPr>
        <w:pStyle w:val="HTML0"/>
        <w:divId w:val="513540245"/>
        <w:rPr>
          <w:rStyle w:val="w"/>
        </w:rPr>
      </w:pPr>
      <w:r>
        <w:rPr>
          <w:rStyle w:val="w"/>
        </w:rPr>
        <w:t xml:space="preserve">        </w:t>
      </w:r>
      <w:r>
        <w:rPr>
          <w:rStyle w:val="nl"/>
        </w:rPr>
        <w:t>"fundingFee"</w:t>
      </w:r>
      <w:r>
        <w:rPr>
          <w:rStyle w:val="p"/>
        </w:rPr>
        <w:t>:</w:t>
      </w:r>
      <w:r>
        <w:rPr>
          <w:rStyle w:val="w"/>
        </w:rPr>
        <w:t xml:space="preserve"> </w:t>
      </w:r>
      <w:r>
        <w:rPr>
          <w:rStyle w:val="s2"/>
        </w:rPr>
        <w:t>""</w:t>
      </w:r>
    </w:p>
    <w:p w:rsidR="00000000" w:rsidRDefault="00000000">
      <w:pPr>
        <w:pStyle w:val="HTML0"/>
        <w:divId w:val="513540245"/>
        <w:rPr>
          <w:rStyle w:val="w"/>
        </w:rPr>
      </w:pPr>
      <w:r>
        <w:rPr>
          <w:rStyle w:val="w"/>
        </w:rPr>
        <w:t xml:space="preserve">    </w:t>
      </w:r>
      <w:r>
        <w:rPr>
          <w:rStyle w:val="p"/>
        </w:rPr>
        <w:t>}]</w:t>
      </w:r>
    </w:p>
    <w:p w:rsidR="00000000" w:rsidRDefault="00000000">
      <w:pPr>
        <w:pStyle w:val="HTML0"/>
        <w:divId w:val="513540245"/>
        <w:rPr>
          <w:rStyle w:val="w"/>
        </w:rPr>
      </w:pPr>
      <w:r>
        <w:rPr>
          <w:rStyle w:val="p"/>
        </w:rPr>
        <w:t>}</w:t>
      </w:r>
    </w:p>
    <w:p w:rsidR="00000000" w:rsidRDefault="00000000">
      <w:pPr>
        <w:pStyle w:val="4"/>
        <w:divId w:val="175387555"/>
      </w:pPr>
      <w:r>
        <w:t>Response parameters when data is pushed.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1"/>
        <w:gridCol w:w="1165"/>
        <w:gridCol w:w="4720"/>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jc w:val="center"/>
              <w:rPr>
                <w:b/>
                <w:bCs/>
              </w:rPr>
            </w:pPr>
            <w:r>
              <w:rPr>
                <w:rStyle w:val="a6"/>
              </w:rPr>
              <w:t>Description</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Successfully 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&gt; uid</w:t>
            </w:r>
          </w:p>
        </w:tc>
        <w:tc>
          <w:tcPr>
            <w:tcW w:w="0" w:type="auto"/>
            <w:vAlign w:val="center"/>
            <w:hideMark/>
          </w:tcPr>
          <w:p w:rsidR="00000000" w:rsidRDefault="00000000">
            <w:r>
              <w:t>String</w:t>
            </w:r>
          </w:p>
        </w:tc>
        <w:tc>
          <w:tcPr>
            <w:tcW w:w="0" w:type="auto"/>
            <w:vAlign w:val="center"/>
            <w:hideMark/>
          </w:tcPr>
          <w:p w:rsidR="00000000" w:rsidRDefault="00000000">
            <w:r>
              <w:t>User ID</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Subscribed data</w:t>
            </w:r>
          </w:p>
        </w:tc>
      </w:tr>
      <w:tr w:rsidR="00000000">
        <w:trPr>
          <w:divId w:val="175387555"/>
          <w:tblCellSpacing w:w="15" w:type="dxa"/>
        </w:trPr>
        <w:tc>
          <w:tcPr>
            <w:tcW w:w="0" w:type="auto"/>
            <w:vAlign w:val="center"/>
            <w:hideMark/>
          </w:tcPr>
          <w:p w:rsidR="00000000" w:rsidRDefault="00000000">
            <w:r>
              <w:t>&gt; algoId</w:t>
            </w:r>
          </w:p>
        </w:tc>
        <w:tc>
          <w:tcPr>
            <w:tcW w:w="0" w:type="auto"/>
            <w:vAlign w:val="center"/>
            <w:hideMark/>
          </w:tcPr>
          <w:p w:rsidR="00000000" w:rsidRDefault="00000000">
            <w:r>
              <w:t>String</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&gt; algoClOrdId</w:t>
            </w:r>
          </w:p>
        </w:tc>
        <w:tc>
          <w:tcPr>
            <w:tcW w:w="0" w:type="auto"/>
            <w:vAlign w:val="center"/>
            <w:hideMark/>
          </w:tcPr>
          <w:p w:rsidR="00000000" w:rsidRDefault="00000000">
            <w:r>
              <w:t>String</w:t>
            </w:r>
          </w:p>
        </w:tc>
        <w:tc>
          <w:tcPr>
            <w:tcW w:w="0" w:type="auto"/>
            <w:vAlign w:val="center"/>
            <w:hideMark/>
          </w:tcPr>
          <w:p w:rsidR="00000000" w:rsidRDefault="00000000">
            <w:r>
              <w:t>Client-supplied Algo ID</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&gt; cTime</w:t>
            </w:r>
          </w:p>
        </w:tc>
        <w:tc>
          <w:tcPr>
            <w:tcW w:w="0" w:type="auto"/>
            <w:vAlign w:val="center"/>
            <w:hideMark/>
          </w:tcPr>
          <w:p w:rsidR="00000000" w:rsidRDefault="00000000">
            <w:r>
              <w:t>String</w:t>
            </w:r>
          </w:p>
        </w:tc>
        <w:tc>
          <w:tcPr>
            <w:tcW w:w="0" w:type="auto"/>
            <w:vAlign w:val="center"/>
            <w:hideMark/>
          </w:tcPr>
          <w:p w:rsidR="00000000" w:rsidRDefault="00000000">
            <w:r>
              <w:t xml:space="preserve">Algo order created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&gt; uTime</w:t>
            </w:r>
          </w:p>
        </w:tc>
        <w:tc>
          <w:tcPr>
            <w:tcW w:w="0" w:type="auto"/>
            <w:vAlign w:val="center"/>
            <w:hideMark/>
          </w:tcPr>
          <w:p w:rsidR="00000000" w:rsidRDefault="00000000">
            <w:r>
              <w:t>String</w:t>
            </w:r>
          </w:p>
        </w:tc>
        <w:tc>
          <w:tcPr>
            <w:tcW w:w="0" w:type="auto"/>
            <w:vAlign w:val="center"/>
            <w:hideMark/>
          </w:tcPr>
          <w:p w:rsidR="00000000" w:rsidRDefault="00000000">
            <w:r>
              <w:t xml:space="preserve">Algo order updated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&gt; algoOrdType</w:t>
            </w:r>
          </w:p>
        </w:tc>
        <w:tc>
          <w:tcPr>
            <w:tcW w:w="0" w:type="auto"/>
            <w:vAlign w:val="center"/>
            <w:hideMark/>
          </w:tcPr>
          <w:p w:rsidR="00000000" w:rsidRDefault="00000000">
            <w:r>
              <w:t>String</w:t>
            </w:r>
          </w:p>
        </w:tc>
        <w:tc>
          <w:tcPr>
            <w:tcW w:w="0" w:type="auto"/>
            <w:vAlign w:val="center"/>
            <w:hideMark/>
          </w:tcPr>
          <w:p w:rsidR="00000000" w:rsidRDefault="00000000">
            <w:r>
              <w:t>Algo order type</w:t>
            </w:r>
            <w:r>
              <w:br/>
            </w:r>
            <w:r>
              <w:rPr>
                <w:rStyle w:val="HTML"/>
              </w:rPr>
              <w:t>contract_grid</w:t>
            </w:r>
            <w:r>
              <w:t>: Contract grid</w:t>
            </w:r>
          </w:p>
        </w:tc>
      </w:tr>
      <w:tr w:rsidR="00000000">
        <w:trPr>
          <w:divId w:val="175387555"/>
          <w:tblCellSpacing w:w="15" w:type="dxa"/>
        </w:trPr>
        <w:tc>
          <w:tcPr>
            <w:tcW w:w="0" w:type="auto"/>
            <w:vAlign w:val="center"/>
            <w:hideMark/>
          </w:tcPr>
          <w:p w:rsidR="00000000" w:rsidRDefault="00000000">
            <w:r>
              <w:t>&gt; state</w:t>
            </w:r>
          </w:p>
        </w:tc>
        <w:tc>
          <w:tcPr>
            <w:tcW w:w="0" w:type="auto"/>
            <w:vAlign w:val="center"/>
            <w:hideMark/>
          </w:tcPr>
          <w:p w:rsidR="00000000" w:rsidRDefault="00000000">
            <w:r>
              <w:t>String</w:t>
            </w:r>
          </w:p>
        </w:tc>
        <w:tc>
          <w:tcPr>
            <w:tcW w:w="0" w:type="auto"/>
            <w:vAlign w:val="center"/>
            <w:hideMark/>
          </w:tcPr>
          <w:p w:rsidR="00000000" w:rsidRDefault="00000000">
            <w:r>
              <w:t>Algo order state</w:t>
            </w:r>
            <w:r>
              <w:br/>
            </w:r>
            <w:r>
              <w:rPr>
                <w:rStyle w:val="HTML"/>
              </w:rPr>
              <w:t>starting</w:t>
            </w:r>
            <w:r>
              <w:br/>
            </w:r>
            <w:r>
              <w:rPr>
                <w:rStyle w:val="HTML"/>
              </w:rPr>
              <w:t>running</w:t>
            </w:r>
            <w:r>
              <w:br/>
            </w:r>
            <w:r>
              <w:rPr>
                <w:rStyle w:val="HTML"/>
              </w:rPr>
              <w:t>stopping</w:t>
            </w:r>
            <w:r>
              <w:br/>
            </w:r>
            <w:r>
              <w:rPr>
                <w:rStyle w:val="HTML"/>
              </w:rPr>
              <w:t>no_close_position</w:t>
            </w:r>
            <w:r>
              <w:t>: stopped algo order but hadn't close position yet</w:t>
            </w:r>
            <w:r>
              <w:br/>
            </w:r>
            <w:r>
              <w:rPr>
                <w:rStyle w:val="HTML"/>
              </w:rPr>
              <w:t>stopped</w:t>
            </w:r>
          </w:p>
        </w:tc>
      </w:tr>
      <w:tr w:rsidR="00000000">
        <w:trPr>
          <w:divId w:val="175387555"/>
          <w:tblCellSpacing w:w="15" w:type="dxa"/>
        </w:trPr>
        <w:tc>
          <w:tcPr>
            <w:tcW w:w="0" w:type="auto"/>
            <w:vAlign w:val="center"/>
            <w:hideMark/>
          </w:tcPr>
          <w:p w:rsidR="00000000" w:rsidRDefault="00000000">
            <w:r>
              <w:t>&gt; rebateTrans</w:t>
            </w:r>
          </w:p>
        </w:tc>
        <w:tc>
          <w:tcPr>
            <w:tcW w:w="0" w:type="auto"/>
            <w:vAlign w:val="center"/>
            <w:hideMark/>
          </w:tcPr>
          <w:p w:rsidR="00000000" w:rsidRDefault="00000000">
            <w:r>
              <w:t>Array of object</w:t>
            </w:r>
          </w:p>
        </w:tc>
        <w:tc>
          <w:tcPr>
            <w:tcW w:w="0" w:type="auto"/>
            <w:vAlign w:val="center"/>
            <w:hideMark/>
          </w:tcPr>
          <w:p w:rsidR="00000000" w:rsidRDefault="00000000">
            <w:r>
              <w:t>Rebate transfer info</w:t>
            </w:r>
          </w:p>
        </w:tc>
      </w:tr>
      <w:tr w:rsidR="00000000">
        <w:trPr>
          <w:divId w:val="175387555"/>
          <w:tblCellSpacing w:w="15" w:type="dxa"/>
        </w:trPr>
        <w:tc>
          <w:tcPr>
            <w:tcW w:w="0" w:type="auto"/>
            <w:vAlign w:val="center"/>
            <w:hideMark/>
          </w:tcPr>
          <w:p w:rsidR="00000000" w:rsidRDefault="00000000">
            <w:r>
              <w:t>&gt;&gt; rebate</w:t>
            </w:r>
          </w:p>
        </w:tc>
        <w:tc>
          <w:tcPr>
            <w:tcW w:w="0" w:type="auto"/>
            <w:vAlign w:val="center"/>
            <w:hideMark/>
          </w:tcPr>
          <w:p w:rsidR="00000000" w:rsidRDefault="00000000">
            <w:r>
              <w:t>String</w:t>
            </w:r>
          </w:p>
        </w:tc>
        <w:tc>
          <w:tcPr>
            <w:tcW w:w="0" w:type="auto"/>
            <w:vAlign w:val="center"/>
            <w:hideMark/>
          </w:tcPr>
          <w:p w:rsidR="00000000" w:rsidRDefault="00000000">
            <w:r>
              <w:t>Rebate amount</w:t>
            </w:r>
          </w:p>
        </w:tc>
      </w:tr>
      <w:tr w:rsidR="00000000">
        <w:trPr>
          <w:divId w:val="175387555"/>
          <w:tblCellSpacing w:w="15" w:type="dxa"/>
        </w:trPr>
        <w:tc>
          <w:tcPr>
            <w:tcW w:w="0" w:type="auto"/>
            <w:vAlign w:val="center"/>
            <w:hideMark/>
          </w:tcPr>
          <w:p w:rsidR="00000000" w:rsidRDefault="00000000">
            <w:r>
              <w:t>&gt;&gt; rebateCcy</w:t>
            </w:r>
          </w:p>
        </w:tc>
        <w:tc>
          <w:tcPr>
            <w:tcW w:w="0" w:type="auto"/>
            <w:vAlign w:val="center"/>
            <w:hideMark/>
          </w:tcPr>
          <w:p w:rsidR="00000000" w:rsidRDefault="00000000">
            <w:r>
              <w:t>String</w:t>
            </w:r>
          </w:p>
        </w:tc>
        <w:tc>
          <w:tcPr>
            <w:tcW w:w="0" w:type="auto"/>
            <w:vAlign w:val="center"/>
            <w:hideMark/>
          </w:tcPr>
          <w:p w:rsidR="00000000" w:rsidRDefault="00000000">
            <w:r>
              <w:t>Rebate currency</w:t>
            </w:r>
          </w:p>
        </w:tc>
      </w:tr>
      <w:tr w:rsidR="00000000">
        <w:trPr>
          <w:divId w:val="175387555"/>
          <w:tblCellSpacing w:w="15" w:type="dxa"/>
        </w:trPr>
        <w:tc>
          <w:tcPr>
            <w:tcW w:w="0" w:type="auto"/>
            <w:vAlign w:val="center"/>
            <w:hideMark/>
          </w:tcPr>
          <w:p w:rsidR="00000000" w:rsidRDefault="00000000">
            <w:r>
              <w:t>&gt; triggerParams</w:t>
            </w:r>
          </w:p>
        </w:tc>
        <w:tc>
          <w:tcPr>
            <w:tcW w:w="0" w:type="auto"/>
            <w:vAlign w:val="center"/>
            <w:hideMark/>
          </w:tcPr>
          <w:p w:rsidR="00000000" w:rsidRDefault="00000000">
            <w:r>
              <w:t>Array of object</w:t>
            </w:r>
          </w:p>
        </w:tc>
        <w:tc>
          <w:tcPr>
            <w:tcW w:w="0" w:type="auto"/>
            <w:vAlign w:val="center"/>
            <w:hideMark/>
          </w:tcPr>
          <w:p w:rsidR="00000000" w:rsidRDefault="00000000">
            <w:r>
              <w:t>Trigger Parameters</w:t>
            </w:r>
          </w:p>
        </w:tc>
      </w:tr>
      <w:tr w:rsidR="00000000">
        <w:trPr>
          <w:divId w:val="175387555"/>
          <w:tblCellSpacing w:w="15" w:type="dxa"/>
        </w:trPr>
        <w:tc>
          <w:tcPr>
            <w:tcW w:w="0" w:type="auto"/>
            <w:vAlign w:val="center"/>
            <w:hideMark/>
          </w:tcPr>
          <w:p w:rsidR="00000000" w:rsidRDefault="00000000">
            <w:r>
              <w:t>&gt;&gt; triggerAction</w:t>
            </w:r>
          </w:p>
        </w:tc>
        <w:tc>
          <w:tcPr>
            <w:tcW w:w="0" w:type="auto"/>
            <w:vAlign w:val="center"/>
            <w:hideMark/>
          </w:tcPr>
          <w:p w:rsidR="00000000" w:rsidRDefault="00000000">
            <w:r>
              <w:t>String</w:t>
            </w:r>
          </w:p>
        </w:tc>
        <w:tc>
          <w:tcPr>
            <w:tcW w:w="0" w:type="auto"/>
            <w:vAlign w:val="center"/>
            <w:hideMark/>
          </w:tcPr>
          <w:p w:rsidR="00000000" w:rsidRDefault="00000000">
            <w:r>
              <w:t>Trigger action</w:t>
            </w:r>
            <w:r>
              <w:br/>
            </w:r>
            <w:r>
              <w:rPr>
                <w:rStyle w:val="HTML"/>
              </w:rPr>
              <w:t>start</w:t>
            </w:r>
            <w:r>
              <w:br/>
            </w:r>
            <w:r>
              <w:rPr>
                <w:rStyle w:val="HTML"/>
              </w:rPr>
              <w:t>stop</w:t>
            </w:r>
          </w:p>
        </w:tc>
      </w:tr>
      <w:tr w:rsidR="00000000">
        <w:trPr>
          <w:divId w:val="175387555"/>
          <w:tblCellSpacing w:w="15" w:type="dxa"/>
        </w:trPr>
        <w:tc>
          <w:tcPr>
            <w:tcW w:w="0" w:type="auto"/>
            <w:vAlign w:val="center"/>
            <w:hideMark/>
          </w:tcPr>
          <w:p w:rsidR="00000000" w:rsidRDefault="00000000">
            <w:r>
              <w:t>&gt;&gt; triggerStrategy</w:t>
            </w:r>
          </w:p>
        </w:tc>
        <w:tc>
          <w:tcPr>
            <w:tcW w:w="0" w:type="auto"/>
            <w:vAlign w:val="center"/>
            <w:hideMark/>
          </w:tcPr>
          <w:p w:rsidR="00000000" w:rsidRDefault="00000000">
            <w:r>
              <w:t>String</w:t>
            </w:r>
          </w:p>
        </w:tc>
        <w:tc>
          <w:tcPr>
            <w:tcW w:w="0" w:type="auto"/>
            <w:vAlign w:val="center"/>
            <w:hideMark/>
          </w:tcPr>
          <w:p w:rsidR="00000000" w:rsidRDefault="00000000">
            <w:r>
              <w:t>Trigger strategy</w:t>
            </w:r>
            <w:r>
              <w:br/>
            </w:r>
            <w:r>
              <w:rPr>
                <w:rStyle w:val="HTML"/>
              </w:rPr>
              <w:t>instant</w:t>
            </w:r>
            <w:r>
              <w:br/>
            </w:r>
            <w:r>
              <w:rPr>
                <w:rStyle w:val="HTML"/>
              </w:rPr>
              <w:t>price</w:t>
            </w:r>
            <w:r>
              <w:br/>
            </w:r>
            <w:r>
              <w:rPr>
                <w:rStyle w:val="HTML"/>
              </w:rPr>
              <w:t>rsi</w:t>
            </w:r>
          </w:p>
        </w:tc>
      </w:tr>
      <w:tr w:rsidR="00000000">
        <w:trPr>
          <w:divId w:val="175387555"/>
          <w:tblCellSpacing w:w="15" w:type="dxa"/>
        </w:trPr>
        <w:tc>
          <w:tcPr>
            <w:tcW w:w="0" w:type="auto"/>
            <w:vAlign w:val="center"/>
            <w:hideMark/>
          </w:tcPr>
          <w:p w:rsidR="00000000" w:rsidRDefault="00000000">
            <w:r>
              <w:t>&gt;&gt; delaySeconds</w:t>
            </w:r>
          </w:p>
        </w:tc>
        <w:tc>
          <w:tcPr>
            <w:tcW w:w="0" w:type="auto"/>
            <w:vAlign w:val="center"/>
            <w:hideMark/>
          </w:tcPr>
          <w:p w:rsidR="00000000" w:rsidRDefault="00000000">
            <w:r>
              <w:t>String</w:t>
            </w:r>
          </w:p>
        </w:tc>
        <w:tc>
          <w:tcPr>
            <w:tcW w:w="0" w:type="auto"/>
            <w:vAlign w:val="center"/>
            <w:hideMark/>
          </w:tcPr>
          <w:p w:rsidR="00000000" w:rsidRDefault="00000000">
            <w:r>
              <w:t>Delay seconds after action triggered</w:t>
            </w:r>
          </w:p>
        </w:tc>
      </w:tr>
      <w:tr w:rsidR="00000000">
        <w:trPr>
          <w:divId w:val="175387555"/>
          <w:tblCellSpacing w:w="15" w:type="dxa"/>
        </w:trPr>
        <w:tc>
          <w:tcPr>
            <w:tcW w:w="0" w:type="auto"/>
            <w:vAlign w:val="center"/>
            <w:hideMark/>
          </w:tcPr>
          <w:p w:rsidR="00000000" w:rsidRDefault="00000000">
            <w:r>
              <w:t>&gt;&gt; triggerTime</w:t>
            </w:r>
          </w:p>
        </w:tc>
        <w:tc>
          <w:tcPr>
            <w:tcW w:w="0" w:type="auto"/>
            <w:vAlign w:val="center"/>
            <w:hideMark/>
          </w:tcPr>
          <w:p w:rsidR="00000000" w:rsidRDefault="00000000">
            <w:r>
              <w:t>String</w:t>
            </w:r>
          </w:p>
        </w:tc>
        <w:tc>
          <w:tcPr>
            <w:tcW w:w="0" w:type="auto"/>
            <w:vAlign w:val="center"/>
            <w:hideMark/>
          </w:tcPr>
          <w:p w:rsidR="00000000" w:rsidRDefault="00000000">
            <w:r>
              <w:t xml:space="preserve">Actual action triggered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&gt;&gt; triggerType</w:t>
            </w:r>
          </w:p>
        </w:tc>
        <w:tc>
          <w:tcPr>
            <w:tcW w:w="0" w:type="auto"/>
            <w:vAlign w:val="center"/>
            <w:hideMark/>
          </w:tcPr>
          <w:p w:rsidR="00000000" w:rsidRDefault="00000000">
            <w:r>
              <w:t>String</w:t>
            </w:r>
          </w:p>
        </w:tc>
        <w:tc>
          <w:tcPr>
            <w:tcW w:w="0" w:type="auto"/>
            <w:vAlign w:val="center"/>
            <w:hideMark/>
          </w:tcPr>
          <w:p w:rsidR="00000000" w:rsidRDefault="00000000">
            <w:r>
              <w:t>Actual action triggered type</w:t>
            </w:r>
            <w:r>
              <w:br/>
            </w:r>
            <w:r>
              <w:rPr>
                <w:rStyle w:val="HTML"/>
              </w:rPr>
              <w:t>manual</w:t>
            </w:r>
            <w:r>
              <w:br/>
            </w:r>
            <w:r>
              <w:rPr>
                <w:rStyle w:val="HTML"/>
              </w:rPr>
              <w:t>auto</w:t>
            </w:r>
          </w:p>
        </w:tc>
      </w:tr>
      <w:tr w:rsidR="00000000">
        <w:trPr>
          <w:divId w:val="175387555"/>
          <w:tblCellSpacing w:w="15" w:type="dxa"/>
        </w:trPr>
        <w:tc>
          <w:tcPr>
            <w:tcW w:w="0" w:type="auto"/>
            <w:vAlign w:val="center"/>
            <w:hideMark/>
          </w:tcPr>
          <w:p w:rsidR="00000000" w:rsidRDefault="00000000">
            <w:r>
              <w:t>&gt;&gt; timeframe</w:t>
            </w:r>
          </w:p>
        </w:tc>
        <w:tc>
          <w:tcPr>
            <w:tcW w:w="0" w:type="auto"/>
            <w:vAlign w:val="center"/>
            <w:hideMark/>
          </w:tcPr>
          <w:p w:rsidR="00000000" w:rsidRDefault="00000000">
            <w:r>
              <w:t>String</w:t>
            </w:r>
          </w:p>
        </w:tc>
        <w:tc>
          <w:tcPr>
            <w:tcW w:w="0" w:type="auto"/>
            <w:vAlign w:val="center"/>
            <w:hideMark/>
          </w:tcPr>
          <w:p w:rsidR="00000000" w:rsidRDefault="00000000">
            <w:r>
              <w:t>K-line type</w:t>
            </w:r>
            <w:r>
              <w:br/>
            </w:r>
            <w:r>
              <w:rPr>
                <w:rStyle w:val="HTML"/>
              </w:rPr>
              <w:t>3m</w:t>
            </w:r>
            <w:r>
              <w:t xml:space="preserve">, </w:t>
            </w:r>
            <w:r>
              <w:rPr>
                <w:rStyle w:val="HTML"/>
              </w:rPr>
              <w:t>5m</w:t>
            </w:r>
            <w:r>
              <w:t xml:space="preserve">, </w:t>
            </w:r>
            <w:r>
              <w:rPr>
                <w:rStyle w:val="HTML"/>
              </w:rPr>
              <w:t>15m</w:t>
            </w:r>
            <w:r>
              <w:t xml:space="preserve">, </w:t>
            </w:r>
            <w:r>
              <w:rPr>
                <w:rStyle w:val="HTML"/>
              </w:rPr>
              <w:t>30m</w:t>
            </w:r>
            <w:r>
              <w:t xml:space="preserve"> (</w:t>
            </w:r>
            <w:r>
              <w:rPr>
                <w:rStyle w:val="HTML"/>
              </w:rPr>
              <w:t>m</w:t>
            </w:r>
            <w:r>
              <w:t>: minute)</w:t>
            </w:r>
            <w:r>
              <w:br/>
            </w:r>
            <w:r>
              <w:rPr>
                <w:rStyle w:val="HTML"/>
              </w:rPr>
              <w:t>1H</w:t>
            </w:r>
            <w:r>
              <w:t xml:space="preserve">, </w:t>
            </w:r>
            <w:r>
              <w:rPr>
                <w:rStyle w:val="HTML"/>
              </w:rPr>
              <w:t>4H</w:t>
            </w:r>
            <w:r>
              <w:t xml:space="preserve"> (</w:t>
            </w:r>
            <w:r>
              <w:rPr>
                <w:rStyle w:val="HTML"/>
              </w:rPr>
              <w:t>H</w:t>
            </w:r>
            <w:r>
              <w:t>: hour)</w:t>
            </w:r>
            <w:r>
              <w:br/>
            </w:r>
            <w:r>
              <w:rPr>
                <w:rStyle w:val="HTML"/>
              </w:rPr>
              <w:t>1D</w:t>
            </w:r>
            <w:r>
              <w:t xml:space="preserve"> (</w:t>
            </w:r>
            <w:r>
              <w:rPr>
                <w:rStyle w:val="HTML"/>
              </w:rPr>
              <w:t>D</w:t>
            </w:r>
            <w:r>
              <w:t>: day)</w:t>
            </w:r>
            <w:r>
              <w:br/>
              <w:t xml:space="preserve">This field is only valid when </w:t>
            </w:r>
            <w:r>
              <w:rPr>
                <w:rStyle w:val="HTML"/>
              </w:rPr>
              <w:t>triggerStrategy</w:t>
            </w:r>
            <w:r>
              <w:t xml:space="preserve"> is </w:t>
            </w:r>
            <w:r>
              <w:rPr>
                <w:rStyle w:val="HTML"/>
              </w:rPr>
              <w:t>rsi</w:t>
            </w:r>
          </w:p>
        </w:tc>
      </w:tr>
      <w:tr w:rsidR="00000000">
        <w:trPr>
          <w:divId w:val="175387555"/>
          <w:tblCellSpacing w:w="15" w:type="dxa"/>
        </w:trPr>
        <w:tc>
          <w:tcPr>
            <w:tcW w:w="0" w:type="auto"/>
            <w:vAlign w:val="center"/>
            <w:hideMark/>
          </w:tcPr>
          <w:p w:rsidR="00000000" w:rsidRDefault="00000000">
            <w:r>
              <w:t>&gt;&gt; thold</w:t>
            </w:r>
          </w:p>
        </w:tc>
        <w:tc>
          <w:tcPr>
            <w:tcW w:w="0" w:type="auto"/>
            <w:vAlign w:val="center"/>
            <w:hideMark/>
          </w:tcPr>
          <w:p w:rsidR="00000000" w:rsidRDefault="00000000">
            <w:r>
              <w:t>String</w:t>
            </w:r>
          </w:p>
        </w:tc>
        <w:tc>
          <w:tcPr>
            <w:tcW w:w="0" w:type="auto"/>
            <w:vAlign w:val="center"/>
            <w:hideMark/>
          </w:tcPr>
          <w:p w:rsidR="00000000" w:rsidRDefault="00000000">
            <w:r>
              <w:t>Threshold</w:t>
            </w:r>
            <w:r>
              <w:br/>
              <w:t>The value should be an integer between 1 to 100</w:t>
            </w:r>
            <w:r>
              <w:br/>
              <w:t xml:space="preserve">This field is only valid when </w:t>
            </w:r>
            <w:r>
              <w:rPr>
                <w:rStyle w:val="HTML"/>
              </w:rPr>
              <w:t>triggerStrategy</w:t>
            </w:r>
            <w:r>
              <w:t xml:space="preserve"> is </w:t>
            </w:r>
            <w:r>
              <w:rPr>
                <w:rStyle w:val="HTML"/>
              </w:rPr>
              <w:t>rsi</w:t>
            </w:r>
          </w:p>
        </w:tc>
      </w:tr>
      <w:tr w:rsidR="00000000">
        <w:trPr>
          <w:divId w:val="175387555"/>
          <w:tblCellSpacing w:w="15" w:type="dxa"/>
        </w:trPr>
        <w:tc>
          <w:tcPr>
            <w:tcW w:w="0" w:type="auto"/>
            <w:vAlign w:val="center"/>
            <w:hideMark/>
          </w:tcPr>
          <w:p w:rsidR="00000000" w:rsidRDefault="00000000">
            <w:r>
              <w:t>&gt;&gt; triggerCond</w:t>
            </w:r>
          </w:p>
        </w:tc>
        <w:tc>
          <w:tcPr>
            <w:tcW w:w="0" w:type="auto"/>
            <w:vAlign w:val="center"/>
            <w:hideMark/>
          </w:tcPr>
          <w:p w:rsidR="00000000" w:rsidRDefault="00000000">
            <w:r>
              <w:t>String</w:t>
            </w:r>
          </w:p>
        </w:tc>
        <w:tc>
          <w:tcPr>
            <w:tcW w:w="0" w:type="auto"/>
            <w:vAlign w:val="center"/>
            <w:hideMark/>
          </w:tcPr>
          <w:p w:rsidR="00000000" w:rsidRDefault="00000000">
            <w:r>
              <w:t>Trigger condition</w:t>
            </w:r>
            <w:r>
              <w:br/>
            </w:r>
            <w:r>
              <w:rPr>
                <w:rStyle w:val="HTML"/>
              </w:rPr>
              <w:t>cross_up</w:t>
            </w:r>
            <w:r>
              <w:br/>
            </w:r>
            <w:r>
              <w:rPr>
                <w:rStyle w:val="HTML"/>
              </w:rPr>
              <w:t>cross_down</w:t>
            </w:r>
            <w:r>
              <w:br/>
            </w:r>
            <w:r>
              <w:rPr>
                <w:rStyle w:val="HTML"/>
              </w:rPr>
              <w:t>above</w:t>
            </w:r>
            <w:r>
              <w:br/>
            </w:r>
            <w:r>
              <w:rPr>
                <w:rStyle w:val="HTML"/>
              </w:rPr>
              <w:t>below</w:t>
            </w:r>
            <w:r>
              <w:br/>
            </w:r>
            <w:r>
              <w:rPr>
                <w:rStyle w:val="HTML"/>
              </w:rPr>
              <w:t>cross</w:t>
            </w:r>
            <w:r>
              <w:br/>
              <w:t xml:space="preserve">This field is only valid when </w:t>
            </w:r>
            <w:r>
              <w:rPr>
                <w:rStyle w:val="HTML"/>
              </w:rPr>
              <w:t>triggerStrategy</w:t>
            </w:r>
            <w:r>
              <w:t xml:space="preserve"> is </w:t>
            </w:r>
            <w:r>
              <w:rPr>
                <w:rStyle w:val="HTML"/>
              </w:rPr>
              <w:t>rsi</w:t>
            </w:r>
          </w:p>
        </w:tc>
      </w:tr>
      <w:tr w:rsidR="00000000">
        <w:trPr>
          <w:divId w:val="175387555"/>
          <w:tblCellSpacing w:w="15" w:type="dxa"/>
        </w:trPr>
        <w:tc>
          <w:tcPr>
            <w:tcW w:w="0" w:type="auto"/>
            <w:vAlign w:val="center"/>
            <w:hideMark/>
          </w:tcPr>
          <w:p w:rsidR="00000000" w:rsidRDefault="00000000">
            <w:r>
              <w:t>&gt;&gt; timePeriod</w:t>
            </w:r>
          </w:p>
        </w:tc>
        <w:tc>
          <w:tcPr>
            <w:tcW w:w="0" w:type="auto"/>
            <w:vAlign w:val="center"/>
            <w:hideMark/>
          </w:tcPr>
          <w:p w:rsidR="00000000" w:rsidRDefault="00000000">
            <w:r>
              <w:t>String</w:t>
            </w:r>
          </w:p>
        </w:tc>
        <w:tc>
          <w:tcPr>
            <w:tcW w:w="0" w:type="auto"/>
            <w:vAlign w:val="center"/>
            <w:hideMark/>
          </w:tcPr>
          <w:p w:rsidR="00000000" w:rsidRDefault="00000000">
            <w:r>
              <w:t>Time Period</w:t>
            </w:r>
            <w:r>
              <w:br/>
            </w:r>
            <w:r>
              <w:rPr>
                <w:rStyle w:val="HTML"/>
              </w:rPr>
              <w:t>14</w:t>
            </w:r>
            <w:r>
              <w:br/>
              <w:t xml:space="preserve">This field is only valid when </w:t>
            </w:r>
            <w:r>
              <w:rPr>
                <w:rStyle w:val="HTML"/>
              </w:rPr>
              <w:t>triggerStrategy</w:t>
            </w:r>
            <w:r>
              <w:t xml:space="preserve"> is </w:t>
            </w:r>
            <w:r>
              <w:rPr>
                <w:rStyle w:val="HTML"/>
              </w:rPr>
              <w:t>rsi</w:t>
            </w:r>
          </w:p>
        </w:tc>
      </w:tr>
      <w:tr w:rsidR="00000000">
        <w:trPr>
          <w:divId w:val="175387555"/>
          <w:tblCellSpacing w:w="15" w:type="dxa"/>
        </w:trPr>
        <w:tc>
          <w:tcPr>
            <w:tcW w:w="0" w:type="auto"/>
            <w:vAlign w:val="center"/>
            <w:hideMark/>
          </w:tcPr>
          <w:p w:rsidR="00000000" w:rsidRDefault="00000000">
            <w:r>
              <w:t>&gt;&gt; triggerPx</w:t>
            </w:r>
          </w:p>
        </w:tc>
        <w:tc>
          <w:tcPr>
            <w:tcW w:w="0" w:type="auto"/>
            <w:vAlign w:val="center"/>
            <w:hideMark/>
          </w:tcPr>
          <w:p w:rsidR="00000000" w:rsidRDefault="00000000">
            <w:r>
              <w:t>String</w:t>
            </w:r>
          </w:p>
        </w:tc>
        <w:tc>
          <w:tcPr>
            <w:tcW w:w="0" w:type="auto"/>
            <w:vAlign w:val="center"/>
            <w:hideMark/>
          </w:tcPr>
          <w:p w:rsidR="00000000" w:rsidRDefault="00000000">
            <w:r>
              <w:t>Trigger Price</w:t>
            </w:r>
            <w:r>
              <w:br/>
              <w:t xml:space="preserve">This field is only valid when </w:t>
            </w:r>
            <w:r>
              <w:rPr>
                <w:rStyle w:val="HTML"/>
              </w:rPr>
              <w:t>triggerStrategy</w:t>
            </w:r>
            <w:r>
              <w:t xml:space="preserve"> is </w:t>
            </w:r>
            <w:r>
              <w:rPr>
                <w:rStyle w:val="HTML"/>
              </w:rPr>
              <w:t>price</w:t>
            </w:r>
          </w:p>
        </w:tc>
      </w:tr>
      <w:tr w:rsidR="00000000">
        <w:trPr>
          <w:divId w:val="175387555"/>
          <w:tblCellSpacing w:w="15" w:type="dxa"/>
        </w:trPr>
        <w:tc>
          <w:tcPr>
            <w:tcW w:w="0" w:type="auto"/>
            <w:vAlign w:val="center"/>
            <w:hideMark/>
          </w:tcPr>
          <w:p w:rsidR="00000000" w:rsidRDefault="00000000">
            <w:r>
              <w:t>&gt;&gt; stopType</w:t>
            </w:r>
          </w:p>
        </w:tc>
        <w:tc>
          <w:tcPr>
            <w:tcW w:w="0" w:type="auto"/>
            <w:vAlign w:val="center"/>
            <w:hideMark/>
          </w:tcPr>
          <w:p w:rsidR="00000000" w:rsidRDefault="00000000">
            <w:r>
              <w:t>String</w:t>
            </w:r>
          </w:p>
        </w:tc>
        <w:tc>
          <w:tcPr>
            <w:tcW w:w="0" w:type="auto"/>
            <w:vAlign w:val="center"/>
            <w:hideMark/>
          </w:tcPr>
          <w:p w:rsidR="00000000" w:rsidRDefault="00000000">
            <w:r>
              <w:t>Stop type</w:t>
            </w:r>
            <w:r>
              <w:br/>
              <w:t xml:space="preserve">Spot grid </w:t>
            </w:r>
            <w:r>
              <w:rPr>
                <w:rStyle w:val="HTML"/>
              </w:rPr>
              <w:t>1</w:t>
            </w:r>
            <w:r>
              <w:t xml:space="preserve">: Sell base currency </w:t>
            </w:r>
            <w:r>
              <w:rPr>
                <w:rStyle w:val="HTML"/>
              </w:rPr>
              <w:t>2</w:t>
            </w:r>
            <w:r>
              <w:t>: Keep base currency</w:t>
            </w:r>
            <w:r>
              <w:br/>
              <w:t xml:space="preserve">Contract grid </w:t>
            </w:r>
            <w:r>
              <w:rPr>
                <w:rStyle w:val="HTML"/>
              </w:rPr>
              <w:t>1</w:t>
            </w:r>
            <w:r>
              <w:t xml:space="preserve">: Market Close All positions </w:t>
            </w:r>
            <w:r>
              <w:rPr>
                <w:rStyle w:val="HTML"/>
              </w:rPr>
              <w:t>2</w:t>
            </w:r>
            <w:r>
              <w:t>: Keep positions</w:t>
            </w:r>
            <w:r>
              <w:br/>
              <w:t xml:space="preserve">This field is only valid when </w:t>
            </w:r>
            <w:r>
              <w:rPr>
                <w:rStyle w:val="HTML"/>
              </w:rPr>
              <w:t>triggerAction</w:t>
            </w:r>
            <w:r>
              <w:t xml:space="preserve"> is </w:t>
            </w:r>
            <w:r>
              <w:rPr>
                <w:rStyle w:val="HTML"/>
              </w:rPr>
              <w:t>stop</w:t>
            </w:r>
          </w:p>
        </w:tc>
      </w:tr>
      <w:tr w:rsidR="00000000">
        <w:trPr>
          <w:divId w:val="175387555"/>
          <w:tblCellSpacing w:w="15" w:type="dxa"/>
        </w:trPr>
        <w:tc>
          <w:tcPr>
            <w:tcW w:w="0" w:type="auto"/>
            <w:vAlign w:val="center"/>
            <w:hideMark/>
          </w:tcPr>
          <w:p w:rsidR="00000000" w:rsidRDefault="00000000">
            <w:r>
              <w:t>&gt; maxPx</w:t>
            </w:r>
          </w:p>
        </w:tc>
        <w:tc>
          <w:tcPr>
            <w:tcW w:w="0" w:type="auto"/>
            <w:vAlign w:val="center"/>
            <w:hideMark/>
          </w:tcPr>
          <w:p w:rsidR="00000000" w:rsidRDefault="00000000">
            <w:r>
              <w:t>String</w:t>
            </w:r>
          </w:p>
        </w:tc>
        <w:tc>
          <w:tcPr>
            <w:tcW w:w="0" w:type="auto"/>
            <w:vAlign w:val="center"/>
            <w:hideMark/>
          </w:tcPr>
          <w:p w:rsidR="00000000" w:rsidRDefault="00000000">
            <w:r>
              <w:t>Upper price of price range</w:t>
            </w:r>
          </w:p>
        </w:tc>
      </w:tr>
      <w:tr w:rsidR="00000000">
        <w:trPr>
          <w:divId w:val="175387555"/>
          <w:tblCellSpacing w:w="15" w:type="dxa"/>
        </w:trPr>
        <w:tc>
          <w:tcPr>
            <w:tcW w:w="0" w:type="auto"/>
            <w:vAlign w:val="center"/>
            <w:hideMark/>
          </w:tcPr>
          <w:p w:rsidR="00000000" w:rsidRDefault="00000000">
            <w:r>
              <w:t>&gt; minPx</w:t>
            </w:r>
          </w:p>
        </w:tc>
        <w:tc>
          <w:tcPr>
            <w:tcW w:w="0" w:type="auto"/>
            <w:vAlign w:val="center"/>
            <w:hideMark/>
          </w:tcPr>
          <w:p w:rsidR="00000000" w:rsidRDefault="00000000">
            <w:r>
              <w:t>String</w:t>
            </w:r>
          </w:p>
        </w:tc>
        <w:tc>
          <w:tcPr>
            <w:tcW w:w="0" w:type="auto"/>
            <w:vAlign w:val="center"/>
            <w:hideMark/>
          </w:tcPr>
          <w:p w:rsidR="00000000" w:rsidRDefault="00000000">
            <w:r>
              <w:t>Lower price of price range</w:t>
            </w:r>
          </w:p>
        </w:tc>
      </w:tr>
      <w:tr w:rsidR="00000000">
        <w:trPr>
          <w:divId w:val="175387555"/>
          <w:tblCellSpacing w:w="15" w:type="dxa"/>
        </w:trPr>
        <w:tc>
          <w:tcPr>
            <w:tcW w:w="0" w:type="auto"/>
            <w:vAlign w:val="center"/>
            <w:hideMark/>
          </w:tcPr>
          <w:p w:rsidR="00000000" w:rsidRDefault="00000000">
            <w:r>
              <w:t>&gt; gridNum</w:t>
            </w:r>
          </w:p>
        </w:tc>
        <w:tc>
          <w:tcPr>
            <w:tcW w:w="0" w:type="auto"/>
            <w:vAlign w:val="center"/>
            <w:hideMark/>
          </w:tcPr>
          <w:p w:rsidR="00000000" w:rsidRDefault="00000000">
            <w:r>
              <w:t>String</w:t>
            </w:r>
          </w:p>
        </w:tc>
        <w:tc>
          <w:tcPr>
            <w:tcW w:w="0" w:type="auto"/>
            <w:vAlign w:val="center"/>
            <w:hideMark/>
          </w:tcPr>
          <w:p w:rsidR="00000000" w:rsidRDefault="00000000">
            <w:r>
              <w:t>Grid quantity</w:t>
            </w:r>
          </w:p>
        </w:tc>
      </w:tr>
      <w:tr w:rsidR="00000000">
        <w:trPr>
          <w:divId w:val="175387555"/>
          <w:tblCellSpacing w:w="15" w:type="dxa"/>
        </w:trPr>
        <w:tc>
          <w:tcPr>
            <w:tcW w:w="0" w:type="auto"/>
            <w:vAlign w:val="center"/>
            <w:hideMark/>
          </w:tcPr>
          <w:p w:rsidR="00000000" w:rsidRDefault="00000000">
            <w:r>
              <w:t>&gt; runType</w:t>
            </w:r>
          </w:p>
        </w:tc>
        <w:tc>
          <w:tcPr>
            <w:tcW w:w="0" w:type="auto"/>
            <w:vAlign w:val="center"/>
            <w:hideMark/>
          </w:tcPr>
          <w:p w:rsidR="00000000" w:rsidRDefault="00000000">
            <w:r>
              <w:t>String</w:t>
            </w:r>
          </w:p>
        </w:tc>
        <w:tc>
          <w:tcPr>
            <w:tcW w:w="0" w:type="auto"/>
            <w:vAlign w:val="center"/>
            <w:hideMark/>
          </w:tcPr>
          <w:p w:rsidR="00000000" w:rsidRDefault="00000000">
            <w:r>
              <w:t>Grid type</w:t>
            </w:r>
            <w:r>
              <w:br/>
            </w:r>
            <w:r>
              <w:rPr>
                <w:rStyle w:val="HTML"/>
              </w:rPr>
              <w:t>1</w:t>
            </w:r>
            <w:r>
              <w:t xml:space="preserve">: Arithmetic, </w:t>
            </w:r>
            <w:r>
              <w:rPr>
                <w:rStyle w:val="HTML"/>
              </w:rPr>
              <w:t>2</w:t>
            </w:r>
            <w:r>
              <w:t>: Geometric</w:t>
            </w:r>
          </w:p>
        </w:tc>
      </w:tr>
      <w:tr w:rsidR="00000000">
        <w:trPr>
          <w:divId w:val="175387555"/>
          <w:tblCellSpacing w:w="15" w:type="dxa"/>
        </w:trPr>
        <w:tc>
          <w:tcPr>
            <w:tcW w:w="0" w:type="auto"/>
            <w:vAlign w:val="center"/>
            <w:hideMark/>
          </w:tcPr>
          <w:p w:rsidR="00000000" w:rsidRDefault="00000000">
            <w:r>
              <w:t>&gt; tpTriggerPx</w:t>
            </w:r>
          </w:p>
        </w:tc>
        <w:tc>
          <w:tcPr>
            <w:tcW w:w="0" w:type="auto"/>
            <w:vAlign w:val="center"/>
            <w:hideMark/>
          </w:tcPr>
          <w:p w:rsidR="00000000" w:rsidRDefault="00000000">
            <w:r>
              <w:t>String</w:t>
            </w:r>
          </w:p>
        </w:tc>
        <w:tc>
          <w:tcPr>
            <w:tcW w:w="0" w:type="auto"/>
            <w:vAlign w:val="center"/>
            <w:hideMark/>
          </w:tcPr>
          <w:p w:rsidR="00000000" w:rsidRDefault="00000000">
            <w:r>
              <w:t>Take-profit trigger price</w:t>
            </w:r>
          </w:p>
        </w:tc>
      </w:tr>
      <w:tr w:rsidR="00000000">
        <w:trPr>
          <w:divId w:val="175387555"/>
          <w:tblCellSpacing w:w="15" w:type="dxa"/>
        </w:trPr>
        <w:tc>
          <w:tcPr>
            <w:tcW w:w="0" w:type="auto"/>
            <w:vAlign w:val="center"/>
            <w:hideMark/>
          </w:tcPr>
          <w:p w:rsidR="00000000" w:rsidRDefault="00000000">
            <w:r>
              <w:t>&gt; slTriggerPx</w:t>
            </w:r>
          </w:p>
        </w:tc>
        <w:tc>
          <w:tcPr>
            <w:tcW w:w="0" w:type="auto"/>
            <w:vAlign w:val="center"/>
            <w:hideMark/>
          </w:tcPr>
          <w:p w:rsidR="00000000" w:rsidRDefault="00000000">
            <w:r>
              <w:t>String</w:t>
            </w:r>
          </w:p>
        </w:tc>
        <w:tc>
          <w:tcPr>
            <w:tcW w:w="0" w:type="auto"/>
            <w:vAlign w:val="center"/>
            <w:hideMark/>
          </w:tcPr>
          <w:p w:rsidR="00000000" w:rsidRDefault="00000000">
            <w:r>
              <w:t>Stop-loss trigger price</w:t>
            </w:r>
          </w:p>
        </w:tc>
      </w:tr>
      <w:tr w:rsidR="00000000">
        <w:trPr>
          <w:divId w:val="175387555"/>
          <w:tblCellSpacing w:w="15" w:type="dxa"/>
        </w:trPr>
        <w:tc>
          <w:tcPr>
            <w:tcW w:w="0" w:type="auto"/>
            <w:vAlign w:val="center"/>
            <w:hideMark/>
          </w:tcPr>
          <w:p w:rsidR="00000000" w:rsidRDefault="00000000">
            <w:r>
              <w:t>&gt; tradeNum</w:t>
            </w:r>
          </w:p>
        </w:tc>
        <w:tc>
          <w:tcPr>
            <w:tcW w:w="0" w:type="auto"/>
            <w:vAlign w:val="center"/>
            <w:hideMark/>
          </w:tcPr>
          <w:p w:rsidR="00000000" w:rsidRDefault="00000000">
            <w:r>
              <w:t>String</w:t>
            </w:r>
          </w:p>
        </w:tc>
        <w:tc>
          <w:tcPr>
            <w:tcW w:w="0" w:type="auto"/>
            <w:vAlign w:val="center"/>
            <w:hideMark/>
          </w:tcPr>
          <w:p w:rsidR="00000000" w:rsidRDefault="00000000">
            <w:r>
              <w:t>The number of trades executed</w:t>
            </w:r>
          </w:p>
        </w:tc>
      </w:tr>
      <w:tr w:rsidR="00000000">
        <w:trPr>
          <w:divId w:val="175387555"/>
          <w:tblCellSpacing w:w="15" w:type="dxa"/>
        </w:trPr>
        <w:tc>
          <w:tcPr>
            <w:tcW w:w="0" w:type="auto"/>
            <w:vAlign w:val="center"/>
            <w:hideMark/>
          </w:tcPr>
          <w:p w:rsidR="00000000" w:rsidRDefault="00000000">
            <w:r>
              <w:t>&gt; arbitrageNum</w:t>
            </w:r>
          </w:p>
        </w:tc>
        <w:tc>
          <w:tcPr>
            <w:tcW w:w="0" w:type="auto"/>
            <w:vAlign w:val="center"/>
            <w:hideMark/>
          </w:tcPr>
          <w:p w:rsidR="00000000" w:rsidRDefault="00000000">
            <w:r>
              <w:t>String</w:t>
            </w:r>
          </w:p>
        </w:tc>
        <w:tc>
          <w:tcPr>
            <w:tcW w:w="0" w:type="auto"/>
            <w:vAlign w:val="center"/>
            <w:hideMark/>
          </w:tcPr>
          <w:p w:rsidR="00000000" w:rsidRDefault="00000000">
            <w:r>
              <w:t>The number of arbitrages executed</w:t>
            </w:r>
          </w:p>
        </w:tc>
      </w:tr>
      <w:tr w:rsidR="00000000">
        <w:trPr>
          <w:divId w:val="175387555"/>
          <w:tblCellSpacing w:w="15" w:type="dxa"/>
        </w:trPr>
        <w:tc>
          <w:tcPr>
            <w:tcW w:w="0" w:type="auto"/>
            <w:vAlign w:val="center"/>
            <w:hideMark/>
          </w:tcPr>
          <w:p w:rsidR="00000000" w:rsidRDefault="00000000">
            <w:r>
              <w:t>&gt; singleAmt</w:t>
            </w:r>
          </w:p>
        </w:tc>
        <w:tc>
          <w:tcPr>
            <w:tcW w:w="0" w:type="auto"/>
            <w:vAlign w:val="center"/>
            <w:hideMark/>
          </w:tcPr>
          <w:p w:rsidR="00000000" w:rsidRDefault="00000000">
            <w:r>
              <w:t>String</w:t>
            </w:r>
          </w:p>
        </w:tc>
        <w:tc>
          <w:tcPr>
            <w:tcW w:w="0" w:type="auto"/>
            <w:vAlign w:val="center"/>
            <w:hideMark/>
          </w:tcPr>
          <w:p w:rsidR="00000000" w:rsidRDefault="00000000">
            <w:r>
              <w:t>Amount per grid</w:t>
            </w:r>
          </w:p>
        </w:tc>
      </w:tr>
      <w:tr w:rsidR="00000000">
        <w:trPr>
          <w:divId w:val="175387555"/>
          <w:tblCellSpacing w:w="15" w:type="dxa"/>
        </w:trPr>
        <w:tc>
          <w:tcPr>
            <w:tcW w:w="0" w:type="auto"/>
            <w:vAlign w:val="center"/>
            <w:hideMark/>
          </w:tcPr>
          <w:p w:rsidR="00000000" w:rsidRDefault="00000000">
            <w:r>
              <w:t>&gt; perMinProfitRate</w:t>
            </w:r>
          </w:p>
        </w:tc>
        <w:tc>
          <w:tcPr>
            <w:tcW w:w="0" w:type="auto"/>
            <w:vAlign w:val="center"/>
            <w:hideMark/>
          </w:tcPr>
          <w:p w:rsidR="00000000" w:rsidRDefault="00000000">
            <w:r>
              <w:t>String</w:t>
            </w:r>
          </w:p>
        </w:tc>
        <w:tc>
          <w:tcPr>
            <w:tcW w:w="0" w:type="auto"/>
            <w:vAlign w:val="center"/>
            <w:hideMark/>
          </w:tcPr>
          <w:p w:rsidR="00000000" w:rsidRDefault="00000000">
            <w:r>
              <w:t>Estimated minimum Profit margin per grid</w:t>
            </w:r>
          </w:p>
        </w:tc>
      </w:tr>
      <w:tr w:rsidR="00000000">
        <w:trPr>
          <w:divId w:val="175387555"/>
          <w:tblCellSpacing w:w="15" w:type="dxa"/>
        </w:trPr>
        <w:tc>
          <w:tcPr>
            <w:tcW w:w="0" w:type="auto"/>
            <w:vAlign w:val="center"/>
            <w:hideMark/>
          </w:tcPr>
          <w:p w:rsidR="00000000" w:rsidRDefault="00000000">
            <w:r>
              <w:t>&gt; perMaxProfitRate</w:t>
            </w:r>
          </w:p>
        </w:tc>
        <w:tc>
          <w:tcPr>
            <w:tcW w:w="0" w:type="auto"/>
            <w:vAlign w:val="center"/>
            <w:hideMark/>
          </w:tcPr>
          <w:p w:rsidR="00000000" w:rsidRDefault="00000000">
            <w:r>
              <w:t>String</w:t>
            </w:r>
          </w:p>
        </w:tc>
        <w:tc>
          <w:tcPr>
            <w:tcW w:w="0" w:type="auto"/>
            <w:vAlign w:val="center"/>
            <w:hideMark/>
          </w:tcPr>
          <w:p w:rsidR="00000000" w:rsidRDefault="00000000">
            <w:r>
              <w:t>Estimated maximum Profit margin per grid</w:t>
            </w:r>
          </w:p>
        </w:tc>
      </w:tr>
      <w:tr w:rsidR="00000000">
        <w:trPr>
          <w:divId w:val="175387555"/>
          <w:tblCellSpacing w:w="15" w:type="dxa"/>
        </w:trPr>
        <w:tc>
          <w:tcPr>
            <w:tcW w:w="0" w:type="auto"/>
            <w:vAlign w:val="center"/>
            <w:hideMark/>
          </w:tcPr>
          <w:p w:rsidR="00000000" w:rsidRDefault="00000000">
            <w:r>
              <w:t>&gt; runPx</w:t>
            </w:r>
          </w:p>
        </w:tc>
        <w:tc>
          <w:tcPr>
            <w:tcW w:w="0" w:type="auto"/>
            <w:vAlign w:val="center"/>
            <w:hideMark/>
          </w:tcPr>
          <w:p w:rsidR="00000000" w:rsidRDefault="00000000">
            <w:r>
              <w:t>String</w:t>
            </w:r>
          </w:p>
        </w:tc>
        <w:tc>
          <w:tcPr>
            <w:tcW w:w="0" w:type="auto"/>
            <w:vAlign w:val="center"/>
            <w:hideMark/>
          </w:tcPr>
          <w:p w:rsidR="00000000" w:rsidRDefault="00000000">
            <w:r>
              <w:t>Price at launch</w:t>
            </w:r>
          </w:p>
        </w:tc>
      </w:tr>
      <w:tr w:rsidR="00000000">
        <w:trPr>
          <w:divId w:val="175387555"/>
          <w:tblCellSpacing w:w="15" w:type="dxa"/>
        </w:trPr>
        <w:tc>
          <w:tcPr>
            <w:tcW w:w="0" w:type="auto"/>
            <w:vAlign w:val="center"/>
            <w:hideMark/>
          </w:tcPr>
          <w:p w:rsidR="00000000" w:rsidRDefault="00000000">
            <w:r>
              <w:t>&gt; totalPnl</w:t>
            </w:r>
          </w:p>
        </w:tc>
        <w:tc>
          <w:tcPr>
            <w:tcW w:w="0" w:type="auto"/>
            <w:vAlign w:val="center"/>
            <w:hideMark/>
          </w:tcPr>
          <w:p w:rsidR="00000000" w:rsidRDefault="00000000">
            <w:r>
              <w:t>String</w:t>
            </w:r>
          </w:p>
        </w:tc>
        <w:tc>
          <w:tcPr>
            <w:tcW w:w="0" w:type="auto"/>
            <w:vAlign w:val="center"/>
            <w:hideMark/>
          </w:tcPr>
          <w:p w:rsidR="00000000" w:rsidRDefault="00000000">
            <w:r>
              <w:t>Total P&amp;L</w:t>
            </w:r>
          </w:p>
        </w:tc>
      </w:tr>
      <w:tr w:rsidR="00000000">
        <w:trPr>
          <w:divId w:val="175387555"/>
          <w:tblCellSpacing w:w="15" w:type="dxa"/>
        </w:trPr>
        <w:tc>
          <w:tcPr>
            <w:tcW w:w="0" w:type="auto"/>
            <w:vAlign w:val="center"/>
            <w:hideMark/>
          </w:tcPr>
          <w:p w:rsidR="00000000" w:rsidRDefault="00000000">
            <w:r>
              <w:t>&gt; pnlRatio</w:t>
            </w:r>
          </w:p>
        </w:tc>
        <w:tc>
          <w:tcPr>
            <w:tcW w:w="0" w:type="auto"/>
            <w:vAlign w:val="center"/>
            <w:hideMark/>
          </w:tcPr>
          <w:p w:rsidR="00000000" w:rsidRDefault="00000000">
            <w:r>
              <w:t>String</w:t>
            </w:r>
          </w:p>
        </w:tc>
        <w:tc>
          <w:tcPr>
            <w:tcW w:w="0" w:type="auto"/>
            <w:vAlign w:val="center"/>
            <w:hideMark/>
          </w:tcPr>
          <w:p w:rsidR="00000000" w:rsidRDefault="00000000">
            <w:r>
              <w:t>P&amp;L ratio</w:t>
            </w:r>
          </w:p>
        </w:tc>
      </w:tr>
      <w:tr w:rsidR="00000000">
        <w:trPr>
          <w:divId w:val="175387555"/>
          <w:tblCellSpacing w:w="15" w:type="dxa"/>
        </w:trPr>
        <w:tc>
          <w:tcPr>
            <w:tcW w:w="0" w:type="auto"/>
            <w:vAlign w:val="center"/>
            <w:hideMark/>
          </w:tcPr>
          <w:p w:rsidR="00000000" w:rsidRDefault="00000000">
            <w:r>
              <w:t>&gt; investment</w:t>
            </w:r>
          </w:p>
        </w:tc>
        <w:tc>
          <w:tcPr>
            <w:tcW w:w="0" w:type="auto"/>
            <w:vAlign w:val="center"/>
            <w:hideMark/>
          </w:tcPr>
          <w:p w:rsidR="00000000" w:rsidRDefault="00000000">
            <w:r>
              <w:t>String</w:t>
            </w:r>
          </w:p>
        </w:tc>
        <w:tc>
          <w:tcPr>
            <w:tcW w:w="0" w:type="auto"/>
            <w:vAlign w:val="center"/>
            <w:hideMark/>
          </w:tcPr>
          <w:p w:rsidR="00000000" w:rsidRDefault="00000000">
            <w:r>
              <w:t>Accumulated investment amount</w:t>
            </w:r>
            <w:r>
              <w:br/>
              <w:t>Spot grid investment amount calculated on quote currency</w:t>
            </w:r>
          </w:p>
        </w:tc>
      </w:tr>
      <w:tr w:rsidR="00000000">
        <w:trPr>
          <w:divId w:val="175387555"/>
          <w:tblCellSpacing w:w="15" w:type="dxa"/>
        </w:trPr>
        <w:tc>
          <w:tcPr>
            <w:tcW w:w="0" w:type="auto"/>
            <w:vAlign w:val="center"/>
            <w:hideMark/>
          </w:tcPr>
          <w:p w:rsidR="00000000" w:rsidRDefault="00000000">
            <w:r>
              <w:t>&gt; gridProfit</w:t>
            </w:r>
          </w:p>
        </w:tc>
        <w:tc>
          <w:tcPr>
            <w:tcW w:w="0" w:type="auto"/>
            <w:vAlign w:val="center"/>
            <w:hideMark/>
          </w:tcPr>
          <w:p w:rsidR="00000000" w:rsidRDefault="00000000">
            <w:r>
              <w:t>String</w:t>
            </w:r>
          </w:p>
        </w:tc>
        <w:tc>
          <w:tcPr>
            <w:tcW w:w="0" w:type="auto"/>
            <w:vAlign w:val="center"/>
            <w:hideMark/>
          </w:tcPr>
          <w:p w:rsidR="00000000" w:rsidRDefault="00000000">
            <w:r>
              <w:t>Grid profit</w:t>
            </w:r>
          </w:p>
        </w:tc>
      </w:tr>
      <w:tr w:rsidR="00000000">
        <w:trPr>
          <w:divId w:val="175387555"/>
          <w:tblCellSpacing w:w="15" w:type="dxa"/>
        </w:trPr>
        <w:tc>
          <w:tcPr>
            <w:tcW w:w="0" w:type="auto"/>
            <w:vAlign w:val="center"/>
            <w:hideMark/>
          </w:tcPr>
          <w:p w:rsidR="00000000" w:rsidRDefault="00000000">
            <w:r>
              <w:t>&gt; floatProfit</w:t>
            </w:r>
          </w:p>
        </w:tc>
        <w:tc>
          <w:tcPr>
            <w:tcW w:w="0" w:type="auto"/>
            <w:vAlign w:val="center"/>
            <w:hideMark/>
          </w:tcPr>
          <w:p w:rsidR="00000000" w:rsidRDefault="00000000">
            <w:r>
              <w:t>String</w:t>
            </w:r>
          </w:p>
        </w:tc>
        <w:tc>
          <w:tcPr>
            <w:tcW w:w="0" w:type="auto"/>
            <w:vAlign w:val="center"/>
            <w:hideMark/>
          </w:tcPr>
          <w:p w:rsidR="00000000" w:rsidRDefault="00000000">
            <w:r>
              <w:t>Variable P&amp;L</w:t>
            </w:r>
          </w:p>
        </w:tc>
      </w:tr>
      <w:tr w:rsidR="00000000">
        <w:trPr>
          <w:divId w:val="175387555"/>
          <w:tblCellSpacing w:w="15" w:type="dxa"/>
        </w:trPr>
        <w:tc>
          <w:tcPr>
            <w:tcW w:w="0" w:type="auto"/>
            <w:vAlign w:val="center"/>
            <w:hideMark/>
          </w:tcPr>
          <w:p w:rsidR="00000000" w:rsidRDefault="00000000">
            <w:r>
              <w:t>&gt; totalAnnualizedRate</w:t>
            </w:r>
          </w:p>
        </w:tc>
        <w:tc>
          <w:tcPr>
            <w:tcW w:w="0" w:type="auto"/>
            <w:vAlign w:val="center"/>
            <w:hideMark/>
          </w:tcPr>
          <w:p w:rsidR="00000000" w:rsidRDefault="00000000">
            <w:r>
              <w:t>String</w:t>
            </w:r>
          </w:p>
        </w:tc>
        <w:tc>
          <w:tcPr>
            <w:tcW w:w="0" w:type="auto"/>
            <w:vAlign w:val="center"/>
            <w:hideMark/>
          </w:tcPr>
          <w:p w:rsidR="00000000" w:rsidRDefault="00000000">
            <w:r>
              <w:t>Total annualized rate</w:t>
            </w:r>
          </w:p>
        </w:tc>
      </w:tr>
      <w:tr w:rsidR="00000000">
        <w:trPr>
          <w:divId w:val="175387555"/>
          <w:tblCellSpacing w:w="15" w:type="dxa"/>
        </w:trPr>
        <w:tc>
          <w:tcPr>
            <w:tcW w:w="0" w:type="auto"/>
            <w:vAlign w:val="center"/>
            <w:hideMark/>
          </w:tcPr>
          <w:p w:rsidR="00000000" w:rsidRDefault="00000000">
            <w:r>
              <w:t>&gt; annualizedRate</w:t>
            </w:r>
          </w:p>
        </w:tc>
        <w:tc>
          <w:tcPr>
            <w:tcW w:w="0" w:type="auto"/>
            <w:vAlign w:val="center"/>
            <w:hideMark/>
          </w:tcPr>
          <w:p w:rsidR="00000000" w:rsidRDefault="00000000">
            <w:r>
              <w:t>String</w:t>
            </w:r>
          </w:p>
        </w:tc>
        <w:tc>
          <w:tcPr>
            <w:tcW w:w="0" w:type="auto"/>
            <w:vAlign w:val="center"/>
            <w:hideMark/>
          </w:tcPr>
          <w:p w:rsidR="00000000" w:rsidRDefault="00000000">
            <w:r>
              <w:t>Grid annualized rate</w:t>
            </w:r>
          </w:p>
        </w:tc>
      </w:tr>
      <w:tr w:rsidR="00000000">
        <w:trPr>
          <w:divId w:val="175387555"/>
          <w:tblCellSpacing w:w="15" w:type="dxa"/>
        </w:trPr>
        <w:tc>
          <w:tcPr>
            <w:tcW w:w="0" w:type="auto"/>
            <w:vAlign w:val="center"/>
            <w:hideMark/>
          </w:tcPr>
          <w:p w:rsidR="00000000" w:rsidRDefault="00000000">
            <w:r>
              <w:t>&gt; cancelType</w:t>
            </w:r>
          </w:p>
        </w:tc>
        <w:tc>
          <w:tcPr>
            <w:tcW w:w="0" w:type="auto"/>
            <w:vAlign w:val="center"/>
            <w:hideMark/>
          </w:tcPr>
          <w:p w:rsidR="00000000" w:rsidRDefault="00000000">
            <w:r>
              <w:t>String</w:t>
            </w:r>
          </w:p>
        </w:tc>
        <w:tc>
          <w:tcPr>
            <w:tcW w:w="0" w:type="auto"/>
            <w:vAlign w:val="center"/>
            <w:hideMark/>
          </w:tcPr>
          <w:p w:rsidR="00000000" w:rsidRDefault="00000000">
            <w:r>
              <w:t>Algo order stop reason</w:t>
            </w:r>
            <w:r>
              <w:br/>
            </w:r>
            <w:r>
              <w:rPr>
                <w:rStyle w:val="HTML"/>
              </w:rPr>
              <w:t>0</w:t>
            </w:r>
            <w:r>
              <w:t>: None</w:t>
            </w:r>
            <w:r>
              <w:br/>
            </w:r>
            <w:r>
              <w:rPr>
                <w:rStyle w:val="HTML"/>
              </w:rPr>
              <w:t>1</w:t>
            </w:r>
            <w:r>
              <w:t>: Manual stop</w:t>
            </w:r>
            <w:r>
              <w:br/>
            </w:r>
            <w:r>
              <w:rPr>
                <w:rStyle w:val="HTML"/>
              </w:rPr>
              <w:t>2</w:t>
            </w:r>
            <w:r>
              <w:t>: Take profit</w:t>
            </w:r>
            <w:r>
              <w:br/>
            </w:r>
            <w:r>
              <w:rPr>
                <w:rStyle w:val="HTML"/>
              </w:rPr>
              <w:t>3</w:t>
            </w:r>
            <w:r>
              <w:t>: Stop loss</w:t>
            </w:r>
            <w:r>
              <w:br/>
            </w:r>
            <w:r>
              <w:rPr>
                <w:rStyle w:val="HTML"/>
              </w:rPr>
              <w:t>4</w:t>
            </w:r>
            <w:r>
              <w:t>: Risk control</w:t>
            </w:r>
            <w:r>
              <w:br/>
            </w:r>
            <w:r>
              <w:rPr>
                <w:rStyle w:val="HTML"/>
              </w:rPr>
              <w:t>5</w:t>
            </w:r>
            <w:r>
              <w:t>: Delivery</w:t>
            </w:r>
            <w:r>
              <w:br/>
            </w:r>
            <w:r>
              <w:rPr>
                <w:rStyle w:val="HTML"/>
              </w:rPr>
              <w:t>6</w:t>
            </w:r>
            <w:r>
              <w:t>: Signal</w:t>
            </w:r>
          </w:p>
        </w:tc>
      </w:tr>
      <w:tr w:rsidR="00000000">
        <w:trPr>
          <w:divId w:val="175387555"/>
          <w:tblCellSpacing w:w="15" w:type="dxa"/>
        </w:trPr>
        <w:tc>
          <w:tcPr>
            <w:tcW w:w="0" w:type="auto"/>
            <w:vAlign w:val="center"/>
            <w:hideMark/>
          </w:tcPr>
          <w:p w:rsidR="00000000" w:rsidRDefault="00000000">
            <w:r>
              <w:t>&gt; stopType</w:t>
            </w:r>
          </w:p>
        </w:tc>
        <w:tc>
          <w:tcPr>
            <w:tcW w:w="0" w:type="auto"/>
            <w:vAlign w:val="center"/>
            <w:hideMark/>
          </w:tcPr>
          <w:p w:rsidR="00000000" w:rsidRDefault="00000000">
            <w:r>
              <w:t>String</w:t>
            </w:r>
          </w:p>
        </w:tc>
        <w:tc>
          <w:tcPr>
            <w:tcW w:w="0" w:type="auto"/>
            <w:vAlign w:val="center"/>
            <w:hideMark/>
          </w:tcPr>
          <w:p w:rsidR="00000000" w:rsidRDefault="00000000">
            <w:r>
              <w:t>Stop type</w:t>
            </w:r>
            <w:r>
              <w:br/>
              <w:t xml:space="preserve">Spot grid </w:t>
            </w:r>
            <w:r>
              <w:rPr>
                <w:rStyle w:val="HTML"/>
              </w:rPr>
              <w:t>1</w:t>
            </w:r>
            <w:r>
              <w:t xml:space="preserve">: Sell base currency </w:t>
            </w:r>
            <w:r>
              <w:rPr>
                <w:rStyle w:val="HTML"/>
              </w:rPr>
              <w:t>2</w:t>
            </w:r>
            <w:r>
              <w:t>: Keep base currency</w:t>
            </w:r>
            <w:r>
              <w:br/>
              <w:t xml:space="preserve">Contract grid </w:t>
            </w:r>
            <w:r>
              <w:rPr>
                <w:rStyle w:val="HTML"/>
              </w:rPr>
              <w:t>1</w:t>
            </w:r>
            <w:r>
              <w:t xml:space="preserve">: Market Close All positions </w:t>
            </w:r>
            <w:r>
              <w:rPr>
                <w:rStyle w:val="HTML"/>
              </w:rPr>
              <w:t>2</w:t>
            </w:r>
            <w:r>
              <w:t>: Keep positions</w:t>
            </w:r>
          </w:p>
        </w:tc>
      </w:tr>
      <w:tr w:rsidR="00000000">
        <w:trPr>
          <w:divId w:val="175387555"/>
          <w:tblCellSpacing w:w="15" w:type="dxa"/>
        </w:trPr>
        <w:tc>
          <w:tcPr>
            <w:tcW w:w="0" w:type="auto"/>
            <w:vAlign w:val="center"/>
            <w:hideMark/>
          </w:tcPr>
          <w:p w:rsidR="00000000" w:rsidRDefault="00000000">
            <w:r>
              <w:t>&gt; direction</w:t>
            </w:r>
          </w:p>
        </w:tc>
        <w:tc>
          <w:tcPr>
            <w:tcW w:w="0" w:type="auto"/>
            <w:vAlign w:val="center"/>
            <w:hideMark/>
          </w:tcPr>
          <w:p w:rsidR="00000000" w:rsidRDefault="00000000">
            <w:r>
              <w:t>String</w:t>
            </w:r>
          </w:p>
        </w:tc>
        <w:tc>
          <w:tcPr>
            <w:tcW w:w="0" w:type="auto"/>
            <w:vAlign w:val="center"/>
            <w:hideMark/>
          </w:tcPr>
          <w:p w:rsidR="00000000" w:rsidRDefault="00000000">
            <w:r>
              <w:t>Contract grid type</w:t>
            </w:r>
            <w:r>
              <w:br/>
            </w:r>
            <w:r>
              <w:rPr>
                <w:rStyle w:val="HTML"/>
              </w:rPr>
              <w:t>long</w:t>
            </w:r>
            <w:r>
              <w:t>,</w:t>
            </w:r>
            <w:r>
              <w:rPr>
                <w:rStyle w:val="HTML"/>
              </w:rPr>
              <w:t>short</w:t>
            </w:r>
            <w:r>
              <w:t>,</w:t>
            </w:r>
            <w:r>
              <w:rPr>
                <w:rStyle w:val="HTML"/>
              </w:rPr>
              <w:t>neutral</w:t>
            </w:r>
            <w:r>
              <w:br/>
              <w:t xml:space="preserve">Only applicable to </w:t>
            </w:r>
            <w:r>
              <w:rPr>
                <w:rStyle w:val="HTML"/>
              </w:rPr>
              <w:t>contract grid</w:t>
            </w:r>
          </w:p>
        </w:tc>
      </w:tr>
      <w:tr w:rsidR="00000000">
        <w:trPr>
          <w:divId w:val="175387555"/>
          <w:tblCellSpacing w:w="15" w:type="dxa"/>
        </w:trPr>
        <w:tc>
          <w:tcPr>
            <w:tcW w:w="0" w:type="auto"/>
            <w:vAlign w:val="center"/>
            <w:hideMark/>
          </w:tcPr>
          <w:p w:rsidR="00000000" w:rsidRDefault="00000000">
            <w:r>
              <w:t>&gt; basePos</w:t>
            </w:r>
          </w:p>
        </w:tc>
        <w:tc>
          <w:tcPr>
            <w:tcW w:w="0" w:type="auto"/>
            <w:vAlign w:val="center"/>
            <w:hideMark/>
          </w:tcPr>
          <w:p w:rsidR="00000000" w:rsidRDefault="00000000">
            <w:r>
              <w:t>Boolean</w:t>
            </w:r>
          </w:p>
        </w:tc>
        <w:tc>
          <w:tcPr>
            <w:tcW w:w="0" w:type="auto"/>
            <w:vAlign w:val="center"/>
            <w:hideMark/>
          </w:tcPr>
          <w:p w:rsidR="00000000" w:rsidRDefault="00000000">
            <w:r>
              <w:t>Whether or not to open a position when the strategy is activated</w:t>
            </w:r>
            <w:r>
              <w:br/>
              <w:t xml:space="preserve">Only applicable to </w:t>
            </w:r>
            <w:r>
              <w:rPr>
                <w:rStyle w:val="HTML"/>
              </w:rPr>
              <w:t>contract grid</w:t>
            </w:r>
          </w:p>
        </w:tc>
      </w:tr>
      <w:tr w:rsidR="00000000">
        <w:trPr>
          <w:divId w:val="175387555"/>
          <w:tblCellSpacing w:w="15" w:type="dxa"/>
        </w:trPr>
        <w:tc>
          <w:tcPr>
            <w:tcW w:w="0" w:type="auto"/>
            <w:vAlign w:val="center"/>
            <w:hideMark/>
          </w:tcPr>
          <w:p w:rsidR="00000000" w:rsidRDefault="00000000">
            <w:r>
              <w:t>&gt; sz</w:t>
            </w:r>
          </w:p>
        </w:tc>
        <w:tc>
          <w:tcPr>
            <w:tcW w:w="0" w:type="auto"/>
            <w:vAlign w:val="center"/>
            <w:hideMark/>
          </w:tcPr>
          <w:p w:rsidR="00000000" w:rsidRDefault="00000000">
            <w:r>
              <w:t>String</w:t>
            </w:r>
          </w:p>
        </w:tc>
        <w:tc>
          <w:tcPr>
            <w:tcW w:w="0" w:type="auto"/>
            <w:vAlign w:val="center"/>
            <w:hideMark/>
          </w:tcPr>
          <w:p w:rsidR="00000000" w:rsidRDefault="00000000">
            <w:r>
              <w:t xml:space="preserve">Used margin based on </w:t>
            </w:r>
            <w:r>
              <w:rPr>
                <w:rStyle w:val="HTML"/>
              </w:rPr>
              <w:t>USDT</w:t>
            </w:r>
            <w:r>
              <w:br/>
              <w:t xml:space="preserve">Only applicable to </w:t>
            </w:r>
            <w:r>
              <w:rPr>
                <w:rStyle w:val="HTML"/>
              </w:rPr>
              <w:t>contract grid</w:t>
            </w:r>
          </w:p>
        </w:tc>
      </w:tr>
      <w:tr w:rsidR="00000000">
        <w:trPr>
          <w:divId w:val="175387555"/>
          <w:tblCellSpacing w:w="15" w:type="dxa"/>
        </w:trPr>
        <w:tc>
          <w:tcPr>
            <w:tcW w:w="0" w:type="auto"/>
            <w:vAlign w:val="center"/>
            <w:hideMark/>
          </w:tcPr>
          <w:p w:rsidR="00000000" w:rsidRDefault="00000000">
            <w:r>
              <w:t>&gt; lever</w:t>
            </w:r>
          </w:p>
        </w:tc>
        <w:tc>
          <w:tcPr>
            <w:tcW w:w="0" w:type="auto"/>
            <w:vAlign w:val="center"/>
            <w:hideMark/>
          </w:tcPr>
          <w:p w:rsidR="00000000" w:rsidRDefault="00000000">
            <w:r>
              <w:t>String</w:t>
            </w:r>
          </w:p>
        </w:tc>
        <w:tc>
          <w:tcPr>
            <w:tcW w:w="0" w:type="auto"/>
            <w:vAlign w:val="center"/>
            <w:hideMark/>
          </w:tcPr>
          <w:p w:rsidR="00000000" w:rsidRDefault="00000000">
            <w:r>
              <w:t>Leverage</w:t>
            </w:r>
            <w:r>
              <w:br/>
              <w:t xml:space="preserve">Only applicable to </w:t>
            </w:r>
            <w:r>
              <w:rPr>
                <w:rStyle w:val="HTML"/>
              </w:rPr>
              <w:t>contract grid</w:t>
            </w:r>
          </w:p>
        </w:tc>
      </w:tr>
      <w:tr w:rsidR="00000000">
        <w:trPr>
          <w:divId w:val="175387555"/>
          <w:tblCellSpacing w:w="15" w:type="dxa"/>
        </w:trPr>
        <w:tc>
          <w:tcPr>
            <w:tcW w:w="0" w:type="auto"/>
            <w:vAlign w:val="center"/>
            <w:hideMark/>
          </w:tcPr>
          <w:p w:rsidR="00000000" w:rsidRDefault="00000000">
            <w:r>
              <w:t>&gt; actualLever</w:t>
            </w:r>
          </w:p>
        </w:tc>
        <w:tc>
          <w:tcPr>
            <w:tcW w:w="0" w:type="auto"/>
            <w:vAlign w:val="center"/>
            <w:hideMark/>
          </w:tcPr>
          <w:p w:rsidR="00000000" w:rsidRDefault="00000000">
            <w:r>
              <w:t>String</w:t>
            </w:r>
          </w:p>
        </w:tc>
        <w:tc>
          <w:tcPr>
            <w:tcW w:w="0" w:type="auto"/>
            <w:vAlign w:val="center"/>
            <w:hideMark/>
          </w:tcPr>
          <w:p w:rsidR="00000000" w:rsidRDefault="00000000">
            <w:r>
              <w:t>Actual Leverage</w:t>
            </w:r>
            <w:r>
              <w:br/>
              <w:t xml:space="preserve">Only applicable to </w:t>
            </w:r>
            <w:r>
              <w:rPr>
                <w:rStyle w:val="HTML"/>
              </w:rPr>
              <w:t>contract grid</w:t>
            </w:r>
          </w:p>
        </w:tc>
      </w:tr>
      <w:tr w:rsidR="00000000">
        <w:trPr>
          <w:divId w:val="175387555"/>
          <w:tblCellSpacing w:w="15" w:type="dxa"/>
        </w:trPr>
        <w:tc>
          <w:tcPr>
            <w:tcW w:w="0" w:type="auto"/>
            <w:vAlign w:val="center"/>
            <w:hideMark/>
          </w:tcPr>
          <w:p w:rsidR="00000000" w:rsidRDefault="00000000">
            <w:r>
              <w:t>&gt; liqPx</w:t>
            </w:r>
          </w:p>
        </w:tc>
        <w:tc>
          <w:tcPr>
            <w:tcW w:w="0" w:type="auto"/>
            <w:vAlign w:val="center"/>
            <w:hideMark/>
          </w:tcPr>
          <w:p w:rsidR="00000000" w:rsidRDefault="00000000">
            <w:r>
              <w:t>String</w:t>
            </w:r>
          </w:p>
        </w:tc>
        <w:tc>
          <w:tcPr>
            <w:tcW w:w="0" w:type="auto"/>
            <w:vAlign w:val="center"/>
            <w:hideMark/>
          </w:tcPr>
          <w:p w:rsidR="00000000" w:rsidRDefault="00000000">
            <w:r>
              <w:t>Estimated liquidation price</w:t>
            </w:r>
            <w:r>
              <w:br/>
              <w:t xml:space="preserve">Only applicable to </w:t>
            </w:r>
            <w:r>
              <w:rPr>
                <w:rStyle w:val="HTML"/>
              </w:rPr>
              <w:t>contract grid</w:t>
            </w:r>
          </w:p>
        </w:tc>
      </w:tr>
      <w:tr w:rsidR="00000000">
        <w:trPr>
          <w:divId w:val="175387555"/>
          <w:tblCellSpacing w:w="15" w:type="dxa"/>
        </w:trPr>
        <w:tc>
          <w:tcPr>
            <w:tcW w:w="0" w:type="auto"/>
            <w:vAlign w:val="center"/>
            <w:hideMark/>
          </w:tcPr>
          <w:p w:rsidR="00000000" w:rsidRDefault="00000000">
            <w:r>
              <w:t>&gt; ordFrozen</w:t>
            </w:r>
          </w:p>
        </w:tc>
        <w:tc>
          <w:tcPr>
            <w:tcW w:w="0" w:type="auto"/>
            <w:vAlign w:val="center"/>
            <w:hideMark/>
          </w:tcPr>
          <w:p w:rsidR="00000000" w:rsidRDefault="00000000">
            <w:r>
              <w:t>String</w:t>
            </w:r>
          </w:p>
        </w:tc>
        <w:tc>
          <w:tcPr>
            <w:tcW w:w="0" w:type="auto"/>
            <w:vAlign w:val="center"/>
            <w:hideMark/>
          </w:tcPr>
          <w:p w:rsidR="00000000" w:rsidRDefault="00000000">
            <w:r>
              <w:t>Margin used by pending orders</w:t>
            </w:r>
            <w:r>
              <w:br/>
              <w:t xml:space="preserve">Only applicable to </w:t>
            </w:r>
            <w:r>
              <w:rPr>
                <w:rStyle w:val="HTML"/>
              </w:rPr>
              <w:t>contract grid</w:t>
            </w:r>
          </w:p>
        </w:tc>
      </w:tr>
      <w:tr w:rsidR="00000000">
        <w:trPr>
          <w:divId w:val="175387555"/>
          <w:tblCellSpacing w:w="15" w:type="dxa"/>
        </w:trPr>
        <w:tc>
          <w:tcPr>
            <w:tcW w:w="0" w:type="auto"/>
            <w:vAlign w:val="center"/>
            <w:hideMark/>
          </w:tcPr>
          <w:p w:rsidR="00000000" w:rsidRDefault="00000000">
            <w:r>
              <w:t>&gt; availEq</w:t>
            </w:r>
          </w:p>
        </w:tc>
        <w:tc>
          <w:tcPr>
            <w:tcW w:w="0" w:type="auto"/>
            <w:vAlign w:val="center"/>
            <w:hideMark/>
          </w:tcPr>
          <w:p w:rsidR="00000000" w:rsidRDefault="00000000">
            <w:r>
              <w:t>String</w:t>
            </w:r>
          </w:p>
        </w:tc>
        <w:tc>
          <w:tcPr>
            <w:tcW w:w="0" w:type="auto"/>
            <w:vAlign w:val="center"/>
            <w:hideMark/>
          </w:tcPr>
          <w:p w:rsidR="00000000" w:rsidRDefault="00000000">
            <w:r>
              <w:t>Available margin</w:t>
            </w:r>
            <w:r>
              <w:br/>
              <w:t xml:space="preserve">Only applicable to </w:t>
            </w:r>
            <w:r>
              <w:rPr>
                <w:rStyle w:val="HTML"/>
              </w:rPr>
              <w:t>contract grid</w:t>
            </w:r>
          </w:p>
        </w:tc>
      </w:tr>
      <w:tr w:rsidR="00000000">
        <w:trPr>
          <w:divId w:val="175387555"/>
          <w:tblCellSpacing w:w="15" w:type="dxa"/>
        </w:trPr>
        <w:tc>
          <w:tcPr>
            <w:tcW w:w="0" w:type="auto"/>
            <w:vAlign w:val="center"/>
            <w:hideMark/>
          </w:tcPr>
          <w:p w:rsidR="00000000" w:rsidRDefault="00000000">
            <w:r>
              <w:t>&gt; eq</w:t>
            </w:r>
          </w:p>
        </w:tc>
        <w:tc>
          <w:tcPr>
            <w:tcW w:w="0" w:type="auto"/>
            <w:vAlign w:val="center"/>
            <w:hideMark/>
          </w:tcPr>
          <w:p w:rsidR="00000000" w:rsidRDefault="00000000">
            <w:r>
              <w:t>String</w:t>
            </w:r>
          </w:p>
        </w:tc>
        <w:tc>
          <w:tcPr>
            <w:tcW w:w="0" w:type="auto"/>
            <w:vAlign w:val="center"/>
            <w:hideMark/>
          </w:tcPr>
          <w:p w:rsidR="00000000" w:rsidRDefault="00000000">
            <w:r>
              <w:t>Total equity of strategy account</w:t>
            </w:r>
            <w:r>
              <w:br/>
              <w:t xml:space="preserve">Only applicable to </w:t>
            </w:r>
            <w:r>
              <w:rPr>
                <w:rStyle w:val="HTML"/>
              </w:rPr>
              <w:t>contract grid</w:t>
            </w:r>
          </w:p>
        </w:tc>
      </w:tr>
      <w:tr w:rsidR="00000000">
        <w:trPr>
          <w:divId w:val="175387555"/>
          <w:tblCellSpacing w:w="15" w:type="dxa"/>
        </w:trPr>
        <w:tc>
          <w:tcPr>
            <w:tcW w:w="0" w:type="auto"/>
            <w:vAlign w:val="center"/>
            <w:hideMark/>
          </w:tcPr>
          <w:p w:rsidR="00000000" w:rsidRDefault="00000000">
            <w:r>
              <w:t>&gt; activeOrdNum</w:t>
            </w:r>
          </w:p>
        </w:tc>
        <w:tc>
          <w:tcPr>
            <w:tcW w:w="0" w:type="auto"/>
            <w:vAlign w:val="center"/>
            <w:hideMark/>
          </w:tcPr>
          <w:p w:rsidR="00000000" w:rsidRDefault="00000000">
            <w:r>
              <w:t>String</w:t>
            </w:r>
          </w:p>
        </w:tc>
        <w:tc>
          <w:tcPr>
            <w:tcW w:w="0" w:type="auto"/>
            <w:vAlign w:val="center"/>
            <w:hideMark/>
          </w:tcPr>
          <w:p w:rsidR="00000000" w:rsidRDefault="00000000">
            <w:r>
              <w:t>Total count of pending sub orders</w:t>
            </w:r>
          </w:p>
        </w:tc>
      </w:tr>
      <w:tr w:rsidR="00000000">
        <w:trPr>
          <w:divId w:val="175387555"/>
          <w:tblCellSpacing w:w="15" w:type="dxa"/>
        </w:trPr>
        <w:tc>
          <w:tcPr>
            <w:tcW w:w="0" w:type="auto"/>
            <w:vAlign w:val="center"/>
            <w:hideMark/>
          </w:tcPr>
          <w:p w:rsidR="00000000" w:rsidRDefault="00000000">
            <w:r>
              <w:t>&gt; 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r w:rsidR="00000000">
        <w:trPr>
          <w:divId w:val="175387555"/>
          <w:tblCellSpacing w:w="15" w:type="dxa"/>
        </w:trPr>
        <w:tc>
          <w:tcPr>
            <w:tcW w:w="0" w:type="auto"/>
            <w:vAlign w:val="center"/>
            <w:hideMark/>
          </w:tcPr>
          <w:p w:rsidR="00000000" w:rsidRDefault="00000000">
            <w:r>
              <w:t>&gt; profitSharingRatio</w:t>
            </w:r>
          </w:p>
        </w:tc>
        <w:tc>
          <w:tcPr>
            <w:tcW w:w="0" w:type="auto"/>
            <w:vAlign w:val="center"/>
            <w:hideMark/>
          </w:tcPr>
          <w:p w:rsidR="00000000" w:rsidRDefault="00000000">
            <w:r>
              <w:t>String</w:t>
            </w:r>
          </w:p>
        </w:tc>
        <w:tc>
          <w:tcPr>
            <w:tcW w:w="0" w:type="auto"/>
            <w:vAlign w:val="center"/>
            <w:hideMark/>
          </w:tcPr>
          <w:p w:rsidR="00000000" w:rsidRDefault="00000000">
            <w:r>
              <w:t>Profit sharing ratio</w:t>
            </w:r>
            <w:r>
              <w:br/>
              <w:t>Value range [0, 0.3]</w:t>
            </w:r>
            <w:r>
              <w:br/>
              <w:t>If it is a normal order (neither copy order nor lead order), this field returns ""</w:t>
            </w:r>
          </w:p>
        </w:tc>
      </w:tr>
      <w:tr w:rsidR="00000000">
        <w:trPr>
          <w:divId w:val="175387555"/>
          <w:tblCellSpacing w:w="15" w:type="dxa"/>
        </w:trPr>
        <w:tc>
          <w:tcPr>
            <w:tcW w:w="0" w:type="auto"/>
            <w:vAlign w:val="center"/>
            <w:hideMark/>
          </w:tcPr>
          <w:p w:rsidR="00000000" w:rsidRDefault="00000000">
            <w:r>
              <w:t>&gt; copyType</w:t>
            </w:r>
          </w:p>
        </w:tc>
        <w:tc>
          <w:tcPr>
            <w:tcW w:w="0" w:type="auto"/>
            <w:vAlign w:val="center"/>
            <w:hideMark/>
          </w:tcPr>
          <w:p w:rsidR="00000000" w:rsidRDefault="00000000">
            <w:r>
              <w:t>String</w:t>
            </w:r>
          </w:p>
        </w:tc>
        <w:tc>
          <w:tcPr>
            <w:tcW w:w="0" w:type="auto"/>
            <w:vAlign w:val="center"/>
            <w:hideMark/>
          </w:tcPr>
          <w:p w:rsidR="00000000" w:rsidRDefault="00000000">
            <w:r>
              <w:t>Profit sharing order type</w:t>
            </w:r>
            <w:r>
              <w:br/>
            </w:r>
            <w:r>
              <w:rPr>
                <w:rStyle w:val="HTML"/>
              </w:rPr>
              <w:t>0</w:t>
            </w:r>
            <w:r>
              <w:t>: Normal order</w:t>
            </w:r>
            <w:r>
              <w:br/>
            </w:r>
            <w:r>
              <w:rPr>
                <w:rStyle w:val="HTML"/>
              </w:rPr>
              <w:t>1</w:t>
            </w:r>
            <w:r>
              <w:t>: Copy order without profit sharing</w:t>
            </w:r>
            <w:r>
              <w:br/>
            </w:r>
            <w:r>
              <w:rPr>
                <w:rStyle w:val="HTML"/>
              </w:rPr>
              <w:t>2</w:t>
            </w:r>
            <w:r>
              <w:t>: Copy order with profit sharing</w:t>
            </w:r>
            <w:r>
              <w:br/>
            </w:r>
            <w:r>
              <w:rPr>
                <w:rStyle w:val="HTML"/>
              </w:rPr>
              <w:t>3</w:t>
            </w:r>
            <w:r>
              <w:t>: Lead order</w:t>
            </w:r>
          </w:p>
        </w:tc>
      </w:tr>
      <w:tr w:rsidR="00000000">
        <w:trPr>
          <w:divId w:val="175387555"/>
          <w:tblCellSpacing w:w="15" w:type="dxa"/>
        </w:trPr>
        <w:tc>
          <w:tcPr>
            <w:tcW w:w="0" w:type="auto"/>
            <w:vAlign w:val="center"/>
            <w:hideMark/>
          </w:tcPr>
          <w:p w:rsidR="00000000" w:rsidRDefault="00000000">
            <w:r>
              <w:t>&gt; tpRatio</w:t>
            </w:r>
          </w:p>
        </w:tc>
        <w:tc>
          <w:tcPr>
            <w:tcW w:w="0" w:type="auto"/>
            <w:vAlign w:val="center"/>
            <w:hideMark/>
          </w:tcPr>
          <w:p w:rsidR="00000000" w:rsidRDefault="00000000">
            <w:r>
              <w:t>String</w:t>
            </w:r>
          </w:p>
        </w:tc>
        <w:tc>
          <w:tcPr>
            <w:tcW w:w="0" w:type="auto"/>
            <w:vAlign w:val="center"/>
            <w:hideMark/>
          </w:tcPr>
          <w:p w:rsidR="00000000" w:rsidRDefault="00000000">
            <w:r>
              <w:t>Take profit ratio, 0.1 represents 10%</w:t>
            </w:r>
          </w:p>
        </w:tc>
      </w:tr>
      <w:tr w:rsidR="00000000">
        <w:trPr>
          <w:divId w:val="175387555"/>
          <w:tblCellSpacing w:w="15" w:type="dxa"/>
        </w:trPr>
        <w:tc>
          <w:tcPr>
            <w:tcW w:w="0" w:type="auto"/>
            <w:vAlign w:val="center"/>
            <w:hideMark/>
          </w:tcPr>
          <w:p w:rsidR="00000000" w:rsidRDefault="00000000">
            <w:r>
              <w:t>&gt; slRatio</w:t>
            </w:r>
          </w:p>
        </w:tc>
        <w:tc>
          <w:tcPr>
            <w:tcW w:w="0" w:type="auto"/>
            <w:vAlign w:val="center"/>
            <w:hideMark/>
          </w:tcPr>
          <w:p w:rsidR="00000000" w:rsidRDefault="00000000">
            <w:r>
              <w:t>String</w:t>
            </w:r>
          </w:p>
        </w:tc>
        <w:tc>
          <w:tcPr>
            <w:tcW w:w="0" w:type="auto"/>
            <w:vAlign w:val="center"/>
            <w:hideMark/>
          </w:tcPr>
          <w:p w:rsidR="00000000" w:rsidRDefault="00000000">
            <w:r>
              <w:t>Stop loss ratio, 0.1 represents 10%</w:t>
            </w:r>
          </w:p>
        </w:tc>
      </w:tr>
      <w:tr w:rsidR="00000000">
        <w:trPr>
          <w:divId w:val="175387555"/>
          <w:tblCellSpacing w:w="15" w:type="dxa"/>
        </w:trPr>
        <w:tc>
          <w:tcPr>
            <w:tcW w:w="0" w:type="auto"/>
            <w:vAlign w:val="center"/>
            <w:hideMark/>
          </w:tcPr>
          <w:p w:rsidR="00000000" w:rsidRDefault="00000000">
            <w:r>
              <w:t>&gt; fee</w:t>
            </w:r>
          </w:p>
        </w:tc>
        <w:tc>
          <w:tcPr>
            <w:tcW w:w="0" w:type="auto"/>
            <w:vAlign w:val="center"/>
            <w:hideMark/>
          </w:tcPr>
          <w:p w:rsidR="00000000" w:rsidRDefault="00000000">
            <w:r>
              <w:t>String</w:t>
            </w:r>
          </w:p>
        </w:tc>
        <w:tc>
          <w:tcPr>
            <w:tcW w:w="0" w:type="auto"/>
            <w:vAlign w:val="center"/>
            <w:hideMark/>
          </w:tcPr>
          <w:p w:rsidR="00000000" w:rsidRDefault="00000000">
            <w:r>
              <w:t>Accumulated fee. Only applicable to contract grid, or it will be ""</w:t>
            </w:r>
          </w:p>
        </w:tc>
      </w:tr>
      <w:tr w:rsidR="00000000">
        <w:trPr>
          <w:divId w:val="175387555"/>
          <w:tblCellSpacing w:w="15" w:type="dxa"/>
        </w:trPr>
        <w:tc>
          <w:tcPr>
            <w:tcW w:w="0" w:type="auto"/>
            <w:vAlign w:val="center"/>
            <w:hideMark/>
          </w:tcPr>
          <w:p w:rsidR="00000000" w:rsidRDefault="00000000">
            <w:r>
              <w:t>&gt; fundingFee</w:t>
            </w:r>
          </w:p>
        </w:tc>
        <w:tc>
          <w:tcPr>
            <w:tcW w:w="0" w:type="auto"/>
            <w:vAlign w:val="center"/>
            <w:hideMark/>
          </w:tcPr>
          <w:p w:rsidR="00000000" w:rsidRDefault="00000000">
            <w:r>
              <w:t>String</w:t>
            </w:r>
          </w:p>
        </w:tc>
        <w:tc>
          <w:tcPr>
            <w:tcW w:w="0" w:type="auto"/>
            <w:vAlign w:val="center"/>
            <w:hideMark/>
          </w:tcPr>
          <w:p w:rsidR="00000000" w:rsidRDefault="00000000">
            <w:r>
              <w:t>Accumulated funding fee. Only applicable to contract grid, or it will be ""</w:t>
            </w:r>
          </w:p>
        </w:tc>
      </w:tr>
      <w:tr w:rsidR="00000000">
        <w:trPr>
          <w:divId w:val="175387555"/>
          <w:tblCellSpacing w:w="15" w:type="dxa"/>
        </w:trPr>
        <w:tc>
          <w:tcPr>
            <w:tcW w:w="0" w:type="auto"/>
            <w:vAlign w:val="center"/>
            <w:hideMark/>
          </w:tcPr>
          <w:p w:rsidR="00000000" w:rsidRDefault="00000000">
            <w:r>
              <w:t>&gt; pTime</w:t>
            </w:r>
          </w:p>
        </w:tc>
        <w:tc>
          <w:tcPr>
            <w:tcW w:w="0" w:type="auto"/>
            <w:vAlign w:val="center"/>
            <w:hideMark/>
          </w:tcPr>
          <w:p w:rsidR="00000000" w:rsidRDefault="00000000">
            <w:r>
              <w:t>String</w:t>
            </w:r>
          </w:p>
        </w:tc>
        <w:tc>
          <w:tcPr>
            <w:tcW w:w="0" w:type="auto"/>
            <w:vAlign w:val="center"/>
            <w:hideMark/>
          </w:tcPr>
          <w:p w:rsidR="00000000" w:rsidRDefault="00000000">
            <w:r>
              <w:t xml:space="preserve">Push time of algo grid information, Unix timestamp format in milliseconds, e.g. </w:t>
            </w:r>
            <w:r>
              <w:rPr>
                <w:rStyle w:val="HTML"/>
              </w:rPr>
              <w:t>1597026383085</w:t>
            </w:r>
          </w:p>
        </w:tc>
      </w:tr>
    </w:tbl>
    <w:p w:rsidR="00000000" w:rsidRDefault="00000000">
      <w:pPr>
        <w:pStyle w:val="3"/>
        <w:divId w:val="175387555"/>
      </w:pPr>
      <w:r>
        <w:t>WS / Grid positions channel</w:t>
      </w:r>
    </w:p>
    <w:p w:rsidR="00000000" w:rsidRDefault="00000000">
      <w:pPr>
        <w:pStyle w:val="a5"/>
        <w:divId w:val="175387555"/>
      </w:pPr>
      <w:r>
        <w:t>Retrieve contract grid positions. Data will be pushed when triggered by events such as placing/canceling order.</w:t>
      </w:r>
      <w:r>
        <w:br/>
        <w:t>Please ignore the empty data.</w:t>
      </w:r>
    </w:p>
    <w:p w:rsidR="00000000" w:rsidRDefault="00000000">
      <w:pPr>
        <w:pStyle w:val="4"/>
        <w:divId w:val="175387555"/>
      </w:pPr>
      <w:r>
        <w:t>URL Path</w:t>
      </w:r>
    </w:p>
    <w:p w:rsidR="00000000" w:rsidRDefault="00000000">
      <w:pPr>
        <w:pStyle w:val="a5"/>
        <w:divId w:val="175387555"/>
      </w:pPr>
      <w:r>
        <w:t>/ws/v5/business (required login)</w:t>
      </w:r>
    </w:p>
    <w:p w:rsidR="00000000" w:rsidRDefault="00000000">
      <w:pPr>
        <w:pStyle w:val="a5"/>
        <w:ind w:left="720" w:right="720"/>
        <w:divId w:val="1381591314"/>
      </w:pPr>
      <w:r>
        <w:t>Request Example</w:t>
      </w:r>
    </w:p>
    <w:p w:rsidR="00000000" w:rsidRDefault="00000000">
      <w:pPr>
        <w:pStyle w:val="HTML0"/>
        <w:divId w:val="93941105"/>
        <w:rPr>
          <w:rStyle w:val="HTML"/>
        </w:rPr>
      </w:pPr>
      <w:r>
        <w:rPr>
          <w:rStyle w:val="o"/>
        </w:rPr>
        <w:t>{</w:t>
      </w:r>
    </w:p>
    <w:p w:rsidR="00000000" w:rsidRDefault="00000000">
      <w:pPr>
        <w:pStyle w:val="HTML0"/>
        <w:divId w:val="93941105"/>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93941105"/>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93941105"/>
        <w:rPr>
          <w:rStyle w:val="HTML"/>
        </w:rPr>
      </w:pPr>
      <w:r>
        <w:rPr>
          <w:rStyle w:val="HTML"/>
        </w:rPr>
        <w:t xml:space="preserve">        </w:t>
      </w:r>
      <w:r>
        <w:rPr>
          <w:rStyle w:val="s2"/>
        </w:rPr>
        <w:t>"channel"</w:t>
      </w:r>
      <w:r>
        <w:rPr>
          <w:rStyle w:val="HTML"/>
        </w:rPr>
        <w:t xml:space="preserve">: </w:t>
      </w:r>
      <w:r>
        <w:rPr>
          <w:rStyle w:val="s2"/>
        </w:rPr>
        <w:t>"grid-positions"</w:t>
      </w:r>
      <w:r>
        <w:rPr>
          <w:rStyle w:val="HTML"/>
        </w:rPr>
        <w:t>,</w:t>
      </w:r>
    </w:p>
    <w:p w:rsidR="00000000" w:rsidRDefault="00000000">
      <w:pPr>
        <w:pStyle w:val="HTML0"/>
        <w:divId w:val="93941105"/>
        <w:rPr>
          <w:rStyle w:val="HTML"/>
        </w:rPr>
      </w:pPr>
      <w:r>
        <w:rPr>
          <w:rStyle w:val="HTML"/>
        </w:rPr>
        <w:t xml:space="preserve">        </w:t>
      </w:r>
      <w:r>
        <w:rPr>
          <w:rStyle w:val="s2"/>
        </w:rPr>
        <w:t>"algoId"</w:t>
      </w:r>
      <w:r>
        <w:rPr>
          <w:rStyle w:val="HTML"/>
        </w:rPr>
        <w:t xml:space="preserve">: </w:t>
      </w:r>
      <w:r>
        <w:rPr>
          <w:rStyle w:val="s2"/>
        </w:rPr>
        <w:t>"449327675342323712"</w:t>
      </w:r>
    </w:p>
    <w:p w:rsidR="00000000" w:rsidRDefault="00000000">
      <w:pPr>
        <w:pStyle w:val="HTML0"/>
        <w:divId w:val="93941105"/>
        <w:rPr>
          <w:rStyle w:val="HTML"/>
        </w:rPr>
      </w:pPr>
      <w:r>
        <w:rPr>
          <w:rStyle w:val="HTML"/>
        </w:rPr>
        <w:t xml:space="preserve">    </w:t>
      </w:r>
      <w:r>
        <w:rPr>
          <w:rStyle w:val="o"/>
        </w:rPr>
        <w:t>}]</w:t>
      </w:r>
    </w:p>
    <w:p w:rsidR="00000000" w:rsidRDefault="00000000">
      <w:pPr>
        <w:pStyle w:val="HTML0"/>
        <w:divId w:val="93941105"/>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33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subscribed channels</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grid-positions</w:t>
            </w:r>
          </w:p>
        </w:tc>
      </w:tr>
      <w:tr w:rsidR="00000000">
        <w:trPr>
          <w:divId w:val="175387555"/>
          <w:tblCellSpacing w:w="15" w:type="dxa"/>
        </w:trPr>
        <w:tc>
          <w:tcPr>
            <w:tcW w:w="0" w:type="auto"/>
            <w:vAlign w:val="center"/>
            <w:hideMark/>
          </w:tcPr>
          <w:p w:rsidR="00000000" w:rsidRDefault="00000000">
            <w:r>
              <w:t>&gt; algoId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 Order ID</w:t>
            </w:r>
          </w:p>
        </w:tc>
      </w:tr>
    </w:tbl>
    <w:p w:rsidR="00000000" w:rsidRDefault="00000000">
      <w:pPr>
        <w:pStyle w:val="a5"/>
        <w:ind w:left="720" w:right="720"/>
        <w:divId w:val="1256330437"/>
      </w:pPr>
      <w:r>
        <w:t>Successful Response Example</w:t>
      </w:r>
    </w:p>
    <w:p w:rsidR="00000000" w:rsidRDefault="00000000">
      <w:pPr>
        <w:pStyle w:val="HTML0"/>
        <w:divId w:val="1338146078"/>
        <w:rPr>
          <w:rStyle w:val="w"/>
        </w:rPr>
      </w:pPr>
      <w:r>
        <w:rPr>
          <w:rStyle w:val="p"/>
        </w:rPr>
        <w:t>{</w:t>
      </w:r>
    </w:p>
    <w:p w:rsidR="00000000" w:rsidRDefault="00000000">
      <w:pPr>
        <w:pStyle w:val="HTML0"/>
        <w:divId w:val="1338146078"/>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1338146078"/>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338146078"/>
        <w:rPr>
          <w:rStyle w:val="w"/>
        </w:rPr>
      </w:pPr>
      <w:r>
        <w:rPr>
          <w:rStyle w:val="w"/>
        </w:rPr>
        <w:t xml:space="preserve">        </w:t>
      </w:r>
      <w:r>
        <w:rPr>
          <w:rStyle w:val="nl"/>
        </w:rPr>
        <w:t>"channel"</w:t>
      </w:r>
      <w:r>
        <w:rPr>
          <w:rStyle w:val="p"/>
        </w:rPr>
        <w:t>:</w:t>
      </w:r>
      <w:r>
        <w:rPr>
          <w:rStyle w:val="w"/>
        </w:rPr>
        <w:t xml:space="preserve"> </w:t>
      </w:r>
      <w:r>
        <w:rPr>
          <w:rStyle w:val="s2"/>
        </w:rPr>
        <w:t>"grid-positions"</w:t>
      </w:r>
      <w:r>
        <w:rPr>
          <w:rStyle w:val="p"/>
        </w:rPr>
        <w:t>,</w:t>
      </w:r>
    </w:p>
    <w:p w:rsidR="00000000" w:rsidRDefault="00000000">
      <w:pPr>
        <w:pStyle w:val="HTML0"/>
        <w:divId w:val="1338146078"/>
        <w:rPr>
          <w:rStyle w:val="w"/>
        </w:rPr>
      </w:pPr>
      <w:r>
        <w:rPr>
          <w:rStyle w:val="w"/>
        </w:rPr>
        <w:t xml:space="preserve">        </w:t>
      </w:r>
      <w:r>
        <w:rPr>
          <w:rStyle w:val="nl"/>
        </w:rPr>
        <w:t>"algoId"</w:t>
      </w:r>
      <w:r>
        <w:rPr>
          <w:rStyle w:val="p"/>
        </w:rPr>
        <w:t>:</w:t>
      </w:r>
      <w:r>
        <w:rPr>
          <w:rStyle w:val="w"/>
        </w:rPr>
        <w:t xml:space="preserve"> </w:t>
      </w:r>
      <w:r>
        <w:rPr>
          <w:rStyle w:val="s2"/>
        </w:rPr>
        <w:t>"449327675342323712"</w:t>
      </w:r>
    </w:p>
    <w:p w:rsidR="00000000" w:rsidRDefault="00000000">
      <w:pPr>
        <w:pStyle w:val="HTML0"/>
        <w:divId w:val="1338146078"/>
        <w:rPr>
          <w:rStyle w:val="w"/>
        </w:rPr>
      </w:pPr>
      <w:r>
        <w:rPr>
          <w:rStyle w:val="w"/>
        </w:rPr>
        <w:t xml:space="preserve">    </w:t>
      </w:r>
      <w:r>
        <w:rPr>
          <w:rStyle w:val="p"/>
        </w:rPr>
        <w:t>},</w:t>
      </w:r>
    </w:p>
    <w:p w:rsidR="00000000" w:rsidRDefault="00000000">
      <w:pPr>
        <w:pStyle w:val="HTML0"/>
        <w:divId w:val="1338146078"/>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338146078"/>
        <w:rPr>
          <w:rStyle w:val="w"/>
        </w:rPr>
      </w:pPr>
      <w:r>
        <w:rPr>
          <w:rStyle w:val="p"/>
        </w:rPr>
        <w:t>}</w:t>
      </w:r>
    </w:p>
    <w:p w:rsidR="00000000" w:rsidRDefault="00000000">
      <w:pPr>
        <w:pStyle w:val="a5"/>
        <w:ind w:left="720" w:right="720"/>
        <w:divId w:val="623196574"/>
      </w:pPr>
      <w:r>
        <w:t>Failure Response Example</w:t>
      </w:r>
    </w:p>
    <w:p w:rsidR="00000000" w:rsidRDefault="00000000">
      <w:pPr>
        <w:pStyle w:val="HTML0"/>
        <w:divId w:val="95449169"/>
        <w:rPr>
          <w:rStyle w:val="w"/>
        </w:rPr>
      </w:pPr>
      <w:r>
        <w:rPr>
          <w:rStyle w:val="p"/>
        </w:rPr>
        <w:t>{</w:t>
      </w:r>
    </w:p>
    <w:p w:rsidR="00000000" w:rsidRDefault="00000000">
      <w:pPr>
        <w:pStyle w:val="HTML0"/>
        <w:divId w:val="95449169"/>
        <w:rPr>
          <w:rStyle w:val="w"/>
        </w:rPr>
      </w:pPr>
      <w:r>
        <w:rPr>
          <w:rStyle w:val="w"/>
        </w:rPr>
        <w:t xml:space="preserve">  </w:t>
      </w:r>
      <w:r>
        <w:rPr>
          <w:rStyle w:val="nl"/>
        </w:rPr>
        <w:t>"event"</w:t>
      </w:r>
      <w:r>
        <w:rPr>
          <w:rStyle w:val="p"/>
        </w:rPr>
        <w:t>:</w:t>
      </w:r>
      <w:r>
        <w:rPr>
          <w:rStyle w:val="w"/>
        </w:rPr>
        <w:t xml:space="preserve"> </w:t>
      </w:r>
      <w:r>
        <w:rPr>
          <w:rStyle w:val="s2"/>
        </w:rPr>
        <w:t>"error"</w:t>
      </w:r>
      <w:r>
        <w:rPr>
          <w:rStyle w:val="p"/>
        </w:rPr>
        <w:t>,</w:t>
      </w:r>
    </w:p>
    <w:p w:rsidR="00000000" w:rsidRDefault="00000000">
      <w:pPr>
        <w:pStyle w:val="HTML0"/>
        <w:divId w:val="95449169"/>
        <w:rPr>
          <w:rStyle w:val="w"/>
        </w:rPr>
      </w:pPr>
      <w:r>
        <w:rPr>
          <w:rStyle w:val="w"/>
        </w:rPr>
        <w:t xml:space="preserve">  </w:t>
      </w:r>
      <w:r>
        <w:rPr>
          <w:rStyle w:val="nl"/>
        </w:rPr>
        <w:t>"code"</w:t>
      </w:r>
      <w:r>
        <w:rPr>
          <w:rStyle w:val="p"/>
        </w:rPr>
        <w:t>:</w:t>
      </w:r>
      <w:r>
        <w:rPr>
          <w:rStyle w:val="w"/>
        </w:rPr>
        <w:t xml:space="preserve"> </w:t>
      </w:r>
      <w:r>
        <w:rPr>
          <w:rStyle w:val="s2"/>
        </w:rPr>
        <w:t>"60012"</w:t>
      </w:r>
      <w:r>
        <w:rPr>
          <w:rStyle w:val="p"/>
        </w:rPr>
        <w:t>,</w:t>
      </w:r>
    </w:p>
    <w:p w:rsidR="00000000" w:rsidRDefault="00000000">
      <w:pPr>
        <w:pStyle w:val="HTML0"/>
        <w:divId w:val="95449169"/>
        <w:rPr>
          <w:rStyle w:val="w"/>
        </w:rPr>
      </w:pPr>
      <w:r>
        <w:rPr>
          <w:rStyle w:val="w"/>
        </w:rPr>
        <w:t xml:space="preserve">  </w:t>
      </w:r>
      <w:r>
        <w:rPr>
          <w:rStyle w:val="nl"/>
        </w:rPr>
        <w:t>"msg"</w:t>
      </w:r>
      <w:r>
        <w:rPr>
          <w:rStyle w:val="p"/>
        </w:rPr>
        <w:t>:</w:t>
      </w:r>
      <w:r>
        <w:rPr>
          <w:rStyle w:val="w"/>
        </w:rPr>
        <w:t xml:space="preserve"> </w:t>
      </w:r>
      <w:r>
        <w:rPr>
          <w:rStyle w:val="s2"/>
        </w:rPr>
        <w:t>"Invalid request: {</w:t>
      </w:r>
      <w:r>
        <w:rPr>
          <w:rStyle w:val="se"/>
        </w:rPr>
        <w:t>\"</w:t>
      </w:r>
      <w:r>
        <w:rPr>
          <w:rStyle w:val="s2"/>
        </w:rPr>
        <w:t>op</w:t>
      </w:r>
      <w:r>
        <w:rPr>
          <w:rStyle w:val="se"/>
        </w:rPr>
        <w:t>\"</w:t>
      </w:r>
      <w:r>
        <w:rPr>
          <w:rStyle w:val="s2"/>
        </w:rPr>
        <w:t xml:space="preserve">: </w:t>
      </w:r>
      <w:r>
        <w:rPr>
          <w:rStyle w:val="se"/>
        </w:rPr>
        <w:t>\"</w:t>
      </w:r>
      <w:r>
        <w:rPr>
          <w:rStyle w:val="s2"/>
        </w:rPr>
        <w:t>subscribe</w:t>
      </w:r>
      <w:r>
        <w:rPr>
          <w:rStyle w:val="se"/>
        </w:rPr>
        <w:t>\"</w:t>
      </w:r>
      <w:r>
        <w:rPr>
          <w:rStyle w:val="s2"/>
        </w:rPr>
        <w:t xml:space="preserve">, </w:t>
      </w:r>
      <w:r>
        <w:rPr>
          <w:rStyle w:val="se"/>
        </w:rPr>
        <w:t>\"</w:t>
      </w:r>
      <w:r>
        <w:rPr>
          <w:rStyle w:val="s2"/>
        </w:rPr>
        <w:t>argss</w:t>
      </w:r>
      <w:r>
        <w:rPr>
          <w:rStyle w:val="se"/>
        </w:rPr>
        <w:t>\"</w:t>
      </w:r>
      <w:r>
        <w:rPr>
          <w:rStyle w:val="s2"/>
        </w:rPr>
        <w:t xml:space="preserve">:[{ </w:t>
      </w:r>
      <w:r>
        <w:rPr>
          <w:rStyle w:val="se"/>
        </w:rPr>
        <w:t>\"</w:t>
      </w:r>
      <w:r>
        <w:rPr>
          <w:rStyle w:val="s2"/>
        </w:rPr>
        <w:t>channel</w:t>
      </w:r>
      <w:r>
        <w:rPr>
          <w:rStyle w:val="se"/>
        </w:rPr>
        <w:t>\"</w:t>
      </w:r>
      <w:r>
        <w:rPr>
          <w:rStyle w:val="s2"/>
        </w:rPr>
        <w:t xml:space="preserve"> : </w:t>
      </w:r>
      <w:r>
        <w:rPr>
          <w:rStyle w:val="se"/>
        </w:rPr>
        <w:t>\"</w:t>
      </w:r>
      <w:r>
        <w:rPr>
          <w:rStyle w:val="s2"/>
        </w:rPr>
        <w:t>grid-positions</w:t>
      </w:r>
      <w:r>
        <w:rPr>
          <w:rStyle w:val="se"/>
        </w:rPr>
        <w:t>\"</w:t>
      </w:r>
      <w:r>
        <w:rPr>
          <w:rStyle w:val="s2"/>
        </w:rPr>
        <w:t xml:space="preserve">, </w:t>
      </w:r>
      <w:r>
        <w:rPr>
          <w:rStyle w:val="se"/>
        </w:rPr>
        <w:t>\"</w:t>
      </w:r>
      <w:r>
        <w:rPr>
          <w:rStyle w:val="s2"/>
        </w:rPr>
        <w:t>instType</w:t>
      </w:r>
      <w:r>
        <w:rPr>
          <w:rStyle w:val="se"/>
        </w:rPr>
        <w:t>\"</w:t>
      </w:r>
      <w:r>
        <w:rPr>
          <w:rStyle w:val="s2"/>
        </w:rPr>
        <w:t xml:space="preserve"> : </w:t>
      </w:r>
      <w:r>
        <w:rPr>
          <w:rStyle w:val="se"/>
        </w:rPr>
        <w:t>\"</w:t>
      </w:r>
      <w:r>
        <w:rPr>
          <w:rStyle w:val="s2"/>
        </w:rPr>
        <w:t>FUTURES</w:t>
      </w:r>
      <w:r>
        <w:rPr>
          <w:rStyle w:val="se"/>
        </w:rPr>
        <w:t>\"</w:t>
      </w:r>
      <w:r>
        <w:rPr>
          <w:rStyle w:val="s2"/>
        </w:rPr>
        <w:t>}]}"</w:t>
      </w:r>
      <w:r>
        <w:rPr>
          <w:rStyle w:val="p"/>
        </w:rPr>
        <w:t>,</w:t>
      </w:r>
    </w:p>
    <w:p w:rsidR="00000000" w:rsidRDefault="00000000">
      <w:pPr>
        <w:pStyle w:val="HTML0"/>
        <w:divId w:val="95449169"/>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95449169"/>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28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Event</w:t>
            </w:r>
            <w:r>
              <w:br/>
            </w:r>
            <w:r>
              <w:rPr>
                <w:rStyle w:val="HTML"/>
              </w:rPr>
              <w:t>subscribe</w:t>
            </w:r>
            <w:r>
              <w:br/>
            </w:r>
            <w:r>
              <w:rPr>
                <w:rStyle w:val="HTML"/>
              </w:rPr>
              <w:t>unsubscribe</w:t>
            </w:r>
            <w:r>
              <w:br/>
            </w:r>
            <w:r>
              <w:rPr>
                <w:rStyle w:val="HTML"/>
              </w:rPr>
              <w:t>error</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No</w:t>
            </w:r>
          </w:p>
        </w:tc>
        <w:tc>
          <w:tcPr>
            <w:tcW w:w="0" w:type="auto"/>
            <w:vAlign w:val="center"/>
            <w:hideMark/>
          </w:tcPr>
          <w:p w:rsidR="00000000" w:rsidRDefault="00000000">
            <w:r>
              <w:t>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algoId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 Order ID</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connId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WebSocket connection ID</w:t>
            </w:r>
          </w:p>
        </w:tc>
      </w:tr>
    </w:tbl>
    <w:p w:rsidR="00000000" w:rsidRDefault="00000000">
      <w:pPr>
        <w:pStyle w:val="a5"/>
        <w:ind w:left="720" w:right="720"/>
        <w:divId w:val="95831818"/>
      </w:pPr>
      <w:r>
        <w:t xml:space="preserve">Push Data Example: </w:t>
      </w:r>
    </w:p>
    <w:p w:rsidR="00000000" w:rsidRDefault="00000000">
      <w:pPr>
        <w:pStyle w:val="HTML0"/>
        <w:divId w:val="1496993381"/>
        <w:rPr>
          <w:rStyle w:val="w"/>
        </w:rPr>
      </w:pPr>
      <w:r>
        <w:rPr>
          <w:rStyle w:val="p"/>
        </w:rPr>
        <w:t>{</w:t>
      </w:r>
    </w:p>
    <w:p w:rsidR="00000000" w:rsidRDefault="00000000">
      <w:pPr>
        <w:pStyle w:val="HTML0"/>
        <w:divId w:val="1496993381"/>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496993381"/>
        <w:rPr>
          <w:rStyle w:val="w"/>
        </w:rPr>
      </w:pPr>
      <w:r>
        <w:rPr>
          <w:rStyle w:val="w"/>
        </w:rPr>
        <w:t xml:space="preserve">        </w:t>
      </w:r>
      <w:r>
        <w:rPr>
          <w:rStyle w:val="nl"/>
        </w:rPr>
        <w:t>"channel"</w:t>
      </w:r>
      <w:r>
        <w:rPr>
          <w:rStyle w:val="p"/>
        </w:rPr>
        <w:t>:</w:t>
      </w:r>
      <w:r>
        <w:rPr>
          <w:rStyle w:val="w"/>
        </w:rPr>
        <w:t xml:space="preserve"> </w:t>
      </w:r>
      <w:r>
        <w:rPr>
          <w:rStyle w:val="s2"/>
        </w:rPr>
        <w:t>"grid-positions"</w:t>
      </w:r>
      <w:r>
        <w:rPr>
          <w:rStyle w:val="p"/>
        </w:rPr>
        <w:t>,</w:t>
      </w:r>
    </w:p>
    <w:p w:rsidR="00000000" w:rsidRDefault="00000000">
      <w:pPr>
        <w:pStyle w:val="HTML0"/>
        <w:divId w:val="1496993381"/>
        <w:rPr>
          <w:rStyle w:val="w"/>
        </w:rPr>
      </w:pPr>
      <w:r>
        <w:rPr>
          <w:rStyle w:val="w"/>
        </w:rPr>
        <w:t xml:space="preserve">        </w:t>
      </w:r>
      <w:r>
        <w:rPr>
          <w:rStyle w:val="nl"/>
        </w:rPr>
        <w:t>"uid"</w:t>
      </w:r>
      <w:r>
        <w:rPr>
          <w:rStyle w:val="p"/>
        </w:rPr>
        <w:t>:</w:t>
      </w:r>
      <w:r>
        <w:rPr>
          <w:rStyle w:val="w"/>
        </w:rPr>
        <w:t xml:space="preserve"> </w:t>
      </w:r>
      <w:r>
        <w:rPr>
          <w:rStyle w:val="s2"/>
        </w:rPr>
        <w:t>"4470****9584"</w:t>
      </w:r>
      <w:r>
        <w:rPr>
          <w:rStyle w:val="p"/>
        </w:rPr>
        <w:t>,</w:t>
      </w:r>
    </w:p>
    <w:p w:rsidR="00000000" w:rsidRDefault="00000000">
      <w:pPr>
        <w:pStyle w:val="HTML0"/>
        <w:divId w:val="1496993381"/>
        <w:rPr>
          <w:rStyle w:val="w"/>
        </w:rPr>
      </w:pPr>
      <w:r>
        <w:rPr>
          <w:rStyle w:val="w"/>
        </w:rPr>
        <w:t xml:space="preserve">        </w:t>
      </w:r>
      <w:r>
        <w:rPr>
          <w:rStyle w:val="nl"/>
        </w:rPr>
        <w:t>"algoId"</w:t>
      </w:r>
      <w:r>
        <w:rPr>
          <w:rStyle w:val="p"/>
        </w:rPr>
        <w:t>:</w:t>
      </w:r>
      <w:r>
        <w:rPr>
          <w:rStyle w:val="w"/>
        </w:rPr>
        <w:t xml:space="preserve"> </w:t>
      </w:r>
      <w:r>
        <w:rPr>
          <w:rStyle w:val="s2"/>
        </w:rPr>
        <w:t>"449327675342323712"</w:t>
      </w:r>
    </w:p>
    <w:p w:rsidR="00000000" w:rsidRDefault="00000000">
      <w:pPr>
        <w:pStyle w:val="HTML0"/>
        <w:divId w:val="1496993381"/>
        <w:rPr>
          <w:rStyle w:val="w"/>
        </w:rPr>
      </w:pPr>
      <w:r>
        <w:rPr>
          <w:rStyle w:val="w"/>
        </w:rPr>
        <w:t xml:space="preserve">    </w:t>
      </w:r>
      <w:r>
        <w:rPr>
          <w:rStyle w:val="p"/>
        </w:rPr>
        <w:t>},</w:t>
      </w:r>
    </w:p>
    <w:p w:rsidR="00000000" w:rsidRDefault="00000000">
      <w:pPr>
        <w:pStyle w:val="HTML0"/>
        <w:divId w:val="1496993381"/>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496993381"/>
        <w:rPr>
          <w:rStyle w:val="w"/>
        </w:rPr>
      </w:pPr>
      <w:r>
        <w:rPr>
          <w:rStyle w:val="w"/>
        </w:rPr>
        <w:t xml:space="preserve">        </w:t>
      </w:r>
      <w:r>
        <w:rPr>
          <w:rStyle w:val="nl"/>
        </w:rPr>
        <w:t>"adl"</w:t>
      </w:r>
      <w:r>
        <w:rPr>
          <w:rStyle w:val="p"/>
        </w:rPr>
        <w:t>:</w:t>
      </w:r>
      <w:r>
        <w:rPr>
          <w:rStyle w:val="w"/>
        </w:rPr>
        <w:t xml:space="preserve"> </w:t>
      </w:r>
      <w:r>
        <w:rPr>
          <w:rStyle w:val="s2"/>
        </w:rPr>
        <w:t>"1"</w:t>
      </w:r>
      <w:r>
        <w:rPr>
          <w:rStyle w:val="p"/>
        </w:rPr>
        <w:t>,</w:t>
      </w:r>
    </w:p>
    <w:p w:rsidR="00000000" w:rsidRDefault="00000000">
      <w:pPr>
        <w:pStyle w:val="HTML0"/>
        <w:divId w:val="1496993381"/>
        <w:rPr>
          <w:rStyle w:val="w"/>
        </w:rPr>
      </w:pPr>
      <w:r>
        <w:rPr>
          <w:rStyle w:val="w"/>
        </w:rPr>
        <w:t xml:space="preserve">        </w:t>
      </w:r>
      <w:r>
        <w:rPr>
          <w:rStyle w:val="nl"/>
        </w:rPr>
        <w:t>"algoClOrdId"</w:t>
      </w:r>
      <w:r>
        <w:rPr>
          <w:rStyle w:val="p"/>
        </w:rPr>
        <w:t>:</w:t>
      </w:r>
      <w:r>
        <w:rPr>
          <w:rStyle w:val="w"/>
        </w:rPr>
        <w:t xml:space="preserve"> </w:t>
      </w:r>
      <w:r>
        <w:rPr>
          <w:rStyle w:val="s2"/>
        </w:rPr>
        <w:t>""</w:t>
      </w:r>
      <w:r>
        <w:rPr>
          <w:rStyle w:val="p"/>
        </w:rPr>
        <w:t>,</w:t>
      </w:r>
    </w:p>
    <w:p w:rsidR="00000000" w:rsidRDefault="00000000">
      <w:pPr>
        <w:pStyle w:val="HTML0"/>
        <w:divId w:val="1496993381"/>
        <w:rPr>
          <w:rStyle w:val="w"/>
        </w:rPr>
      </w:pPr>
      <w:r>
        <w:rPr>
          <w:rStyle w:val="w"/>
        </w:rPr>
        <w:t xml:space="preserve">        </w:t>
      </w:r>
      <w:r>
        <w:rPr>
          <w:rStyle w:val="nl"/>
        </w:rPr>
        <w:t>"algoId"</w:t>
      </w:r>
      <w:r>
        <w:rPr>
          <w:rStyle w:val="p"/>
        </w:rPr>
        <w:t>:</w:t>
      </w:r>
      <w:r>
        <w:rPr>
          <w:rStyle w:val="w"/>
        </w:rPr>
        <w:t xml:space="preserve"> </w:t>
      </w:r>
      <w:r>
        <w:rPr>
          <w:rStyle w:val="s2"/>
        </w:rPr>
        <w:t>"449327675342323712"</w:t>
      </w:r>
      <w:r>
        <w:rPr>
          <w:rStyle w:val="p"/>
        </w:rPr>
        <w:t>,</w:t>
      </w:r>
    </w:p>
    <w:p w:rsidR="00000000" w:rsidRDefault="00000000">
      <w:pPr>
        <w:pStyle w:val="HTML0"/>
        <w:divId w:val="1496993381"/>
        <w:rPr>
          <w:rStyle w:val="w"/>
        </w:rPr>
      </w:pPr>
      <w:r>
        <w:rPr>
          <w:rStyle w:val="w"/>
        </w:rPr>
        <w:t xml:space="preserve">        </w:t>
      </w:r>
      <w:r>
        <w:rPr>
          <w:rStyle w:val="nl"/>
        </w:rPr>
        <w:t>"avgPx"</w:t>
      </w:r>
      <w:r>
        <w:rPr>
          <w:rStyle w:val="p"/>
        </w:rPr>
        <w:t>:</w:t>
      </w:r>
      <w:r>
        <w:rPr>
          <w:rStyle w:val="w"/>
        </w:rPr>
        <w:t xml:space="preserve"> </w:t>
      </w:r>
      <w:r>
        <w:rPr>
          <w:rStyle w:val="s2"/>
        </w:rPr>
        <w:t>"29181.4638888888888895"</w:t>
      </w:r>
      <w:r>
        <w:rPr>
          <w:rStyle w:val="p"/>
        </w:rPr>
        <w:t>,</w:t>
      </w:r>
    </w:p>
    <w:p w:rsidR="00000000" w:rsidRDefault="00000000">
      <w:pPr>
        <w:pStyle w:val="HTML0"/>
        <w:divId w:val="1496993381"/>
        <w:rPr>
          <w:rStyle w:val="w"/>
        </w:rPr>
      </w:pPr>
      <w:r>
        <w:rPr>
          <w:rStyle w:val="w"/>
        </w:rPr>
        <w:t xml:space="preserve">        </w:t>
      </w:r>
      <w:r>
        <w:rPr>
          <w:rStyle w:val="nl"/>
        </w:rPr>
        <w:t>"cTime"</w:t>
      </w:r>
      <w:r>
        <w:rPr>
          <w:rStyle w:val="p"/>
        </w:rPr>
        <w:t>:</w:t>
      </w:r>
      <w:r>
        <w:rPr>
          <w:rStyle w:val="w"/>
        </w:rPr>
        <w:t xml:space="preserve"> </w:t>
      </w:r>
      <w:r>
        <w:rPr>
          <w:rStyle w:val="s2"/>
        </w:rPr>
        <w:t>"1653400065917"</w:t>
      </w:r>
      <w:r>
        <w:rPr>
          <w:rStyle w:val="p"/>
        </w:rPr>
        <w:t>,</w:t>
      </w:r>
    </w:p>
    <w:p w:rsidR="00000000" w:rsidRDefault="00000000">
      <w:pPr>
        <w:pStyle w:val="HTML0"/>
        <w:divId w:val="1496993381"/>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1496993381"/>
        <w:rPr>
          <w:rStyle w:val="w"/>
        </w:rPr>
      </w:pPr>
      <w:r>
        <w:rPr>
          <w:rStyle w:val="w"/>
        </w:rPr>
        <w:t xml:space="preserve">        </w:t>
      </w:r>
      <w:r>
        <w:rPr>
          <w:rStyle w:val="nl"/>
        </w:rPr>
        <w:t>"imr"</w:t>
      </w:r>
      <w:r>
        <w:rPr>
          <w:rStyle w:val="p"/>
        </w:rPr>
        <w:t>:</w:t>
      </w:r>
      <w:r>
        <w:rPr>
          <w:rStyle w:val="w"/>
        </w:rPr>
        <w:t xml:space="preserve"> </w:t>
      </w:r>
      <w:r>
        <w:rPr>
          <w:rStyle w:val="s2"/>
        </w:rPr>
        <w:t>"2089.2690000000002"</w:t>
      </w:r>
      <w:r>
        <w:rPr>
          <w:rStyle w:val="p"/>
        </w:rPr>
        <w:t>,</w:t>
      </w:r>
    </w:p>
    <w:p w:rsidR="00000000" w:rsidRDefault="00000000">
      <w:pPr>
        <w:pStyle w:val="HTML0"/>
        <w:divId w:val="1496993381"/>
        <w:rPr>
          <w:rStyle w:val="w"/>
        </w:rPr>
      </w:pPr>
      <w:r>
        <w:rPr>
          <w:rStyle w:val="w"/>
        </w:rPr>
        <w:t xml:space="preserve">        </w:t>
      </w:r>
      <w:r>
        <w:rPr>
          <w:rStyle w:val="nl"/>
        </w:rPr>
        <w:t>"instId"</w:t>
      </w:r>
      <w:r>
        <w:rPr>
          <w:rStyle w:val="p"/>
        </w:rPr>
        <w:t>:</w:t>
      </w:r>
      <w:r>
        <w:rPr>
          <w:rStyle w:val="w"/>
        </w:rPr>
        <w:t xml:space="preserve"> </w:t>
      </w:r>
      <w:r>
        <w:rPr>
          <w:rStyle w:val="s2"/>
        </w:rPr>
        <w:t>"BTC-USDT-SWAP"</w:t>
      </w:r>
      <w:r>
        <w:rPr>
          <w:rStyle w:val="p"/>
        </w:rPr>
        <w:t>,</w:t>
      </w:r>
    </w:p>
    <w:p w:rsidR="00000000" w:rsidRDefault="00000000">
      <w:pPr>
        <w:pStyle w:val="HTML0"/>
        <w:divId w:val="1496993381"/>
        <w:rPr>
          <w:rStyle w:val="w"/>
        </w:rPr>
      </w:pPr>
      <w:r>
        <w:rPr>
          <w:rStyle w:val="w"/>
        </w:rPr>
        <w:t xml:space="preserve">        </w:t>
      </w:r>
      <w:r>
        <w:rPr>
          <w:rStyle w:val="nl"/>
        </w:rPr>
        <w:t>"instType"</w:t>
      </w:r>
      <w:r>
        <w:rPr>
          <w:rStyle w:val="p"/>
        </w:rPr>
        <w:t>:</w:t>
      </w:r>
      <w:r>
        <w:rPr>
          <w:rStyle w:val="w"/>
        </w:rPr>
        <w:t xml:space="preserve"> </w:t>
      </w:r>
      <w:r>
        <w:rPr>
          <w:rStyle w:val="s2"/>
        </w:rPr>
        <w:t>"SWAP"</w:t>
      </w:r>
      <w:r>
        <w:rPr>
          <w:rStyle w:val="p"/>
        </w:rPr>
        <w:t>,</w:t>
      </w:r>
    </w:p>
    <w:p w:rsidR="00000000" w:rsidRDefault="00000000">
      <w:pPr>
        <w:pStyle w:val="HTML0"/>
        <w:divId w:val="1496993381"/>
        <w:rPr>
          <w:rStyle w:val="w"/>
        </w:rPr>
      </w:pPr>
      <w:r>
        <w:rPr>
          <w:rStyle w:val="w"/>
        </w:rPr>
        <w:t xml:space="preserve">        </w:t>
      </w:r>
      <w:r>
        <w:rPr>
          <w:rStyle w:val="nl"/>
        </w:rPr>
        <w:t>"last"</w:t>
      </w:r>
      <w:r>
        <w:rPr>
          <w:rStyle w:val="p"/>
        </w:rPr>
        <w:t>:</w:t>
      </w:r>
      <w:r>
        <w:rPr>
          <w:rStyle w:val="w"/>
        </w:rPr>
        <w:t xml:space="preserve"> </w:t>
      </w:r>
      <w:r>
        <w:rPr>
          <w:rStyle w:val="s2"/>
        </w:rPr>
        <w:t>"29852.7"</w:t>
      </w:r>
      <w:r>
        <w:rPr>
          <w:rStyle w:val="p"/>
        </w:rPr>
        <w:t>,</w:t>
      </w:r>
    </w:p>
    <w:p w:rsidR="00000000" w:rsidRDefault="00000000">
      <w:pPr>
        <w:pStyle w:val="HTML0"/>
        <w:divId w:val="1496993381"/>
        <w:rPr>
          <w:rStyle w:val="w"/>
        </w:rPr>
      </w:pPr>
      <w:r>
        <w:rPr>
          <w:rStyle w:val="w"/>
        </w:rPr>
        <w:t xml:space="preserve">        </w:t>
      </w:r>
      <w:r>
        <w:rPr>
          <w:rStyle w:val="nl"/>
        </w:rPr>
        <w:t>"lever"</w:t>
      </w:r>
      <w:r>
        <w:rPr>
          <w:rStyle w:val="p"/>
        </w:rPr>
        <w:t>:</w:t>
      </w:r>
      <w:r>
        <w:rPr>
          <w:rStyle w:val="w"/>
        </w:rPr>
        <w:t xml:space="preserve"> </w:t>
      </w:r>
      <w:r>
        <w:rPr>
          <w:rStyle w:val="s2"/>
        </w:rPr>
        <w:t>"5"</w:t>
      </w:r>
      <w:r>
        <w:rPr>
          <w:rStyle w:val="p"/>
        </w:rPr>
        <w:t>,</w:t>
      </w:r>
    </w:p>
    <w:p w:rsidR="00000000" w:rsidRDefault="00000000">
      <w:pPr>
        <w:pStyle w:val="HTML0"/>
        <w:divId w:val="1496993381"/>
        <w:rPr>
          <w:rStyle w:val="w"/>
        </w:rPr>
      </w:pPr>
      <w:r>
        <w:rPr>
          <w:rStyle w:val="w"/>
        </w:rPr>
        <w:t xml:space="preserve">        </w:t>
      </w:r>
      <w:r>
        <w:rPr>
          <w:rStyle w:val="nl"/>
        </w:rPr>
        <w:t>"liqPx"</w:t>
      </w:r>
      <w:r>
        <w:rPr>
          <w:rStyle w:val="p"/>
        </w:rPr>
        <w:t>:</w:t>
      </w:r>
      <w:r>
        <w:rPr>
          <w:rStyle w:val="w"/>
        </w:rPr>
        <w:t xml:space="preserve"> </w:t>
      </w:r>
      <w:r>
        <w:rPr>
          <w:rStyle w:val="s2"/>
        </w:rPr>
        <w:t>"604.7617536513744"</w:t>
      </w:r>
      <w:r>
        <w:rPr>
          <w:rStyle w:val="p"/>
        </w:rPr>
        <w:t>,</w:t>
      </w:r>
    </w:p>
    <w:p w:rsidR="00000000" w:rsidRDefault="00000000">
      <w:pPr>
        <w:pStyle w:val="HTML0"/>
        <w:divId w:val="1496993381"/>
        <w:rPr>
          <w:rStyle w:val="w"/>
        </w:rPr>
      </w:pPr>
      <w:r>
        <w:rPr>
          <w:rStyle w:val="w"/>
        </w:rPr>
        <w:t xml:space="preserve">        </w:t>
      </w:r>
      <w:r>
        <w:rPr>
          <w:rStyle w:val="nl"/>
        </w:rPr>
        <w:t>"markPx"</w:t>
      </w:r>
      <w:r>
        <w:rPr>
          <w:rStyle w:val="p"/>
        </w:rPr>
        <w:t>:</w:t>
      </w:r>
      <w:r>
        <w:rPr>
          <w:rStyle w:val="w"/>
        </w:rPr>
        <w:t xml:space="preserve"> </w:t>
      </w:r>
      <w:r>
        <w:rPr>
          <w:rStyle w:val="s2"/>
        </w:rPr>
        <w:t>"29849.7"</w:t>
      </w:r>
      <w:r>
        <w:rPr>
          <w:rStyle w:val="p"/>
        </w:rPr>
        <w:t>,</w:t>
      </w:r>
    </w:p>
    <w:p w:rsidR="00000000" w:rsidRDefault="00000000">
      <w:pPr>
        <w:pStyle w:val="HTML0"/>
        <w:divId w:val="1496993381"/>
        <w:rPr>
          <w:rStyle w:val="w"/>
        </w:rPr>
      </w:pPr>
      <w:r>
        <w:rPr>
          <w:rStyle w:val="w"/>
        </w:rPr>
        <w:t xml:space="preserve">        </w:t>
      </w:r>
      <w:r>
        <w:rPr>
          <w:rStyle w:val="nl"/>
        </w:rPr>
        <w:t>"mgnMode"</w:t>
      </w:r>
      <w:r>
        <w:rPr>
          <w:rStyle w:val="p"/>
        </w:rPr>
        <w:t>:</w:t>
      </w:r>
      <w:r>
        <w:rPr>
          <w:rStyle w:val="w"/>
        </w:rPr>
        <w:t xml:space="preserve"> </w:t>
      </w:r>
      <w:r>
        <w:rPr>
          <w:rStyle w:val="s2"/>
        </w:rPr>
        <w:t>"cross"</w:t>
      </w:r>
      <w:r>
        <w:rPr>
          <w:rStyle w:val="p"/>
        </w:rPr>
        <w:t>,</w:t>
      </w:r>
    </w:p>
    <w:p w:rsidR="00000000" w:rsidRDefault="00000000">
      <w:pPr>
        <w:pStyle w:val="HTML0"/>
        <w:divId w:val="1496993381"/>
        <w:rPr>
          <w:rStyle w:val="w"/>
        </w:rPr>
      </w:pPr>
      <w:r>
        <w:rPr>
          <w:rStyle w:val="w"/>
        </w:rPr>
        <w:t xml:space="preserve">        </w:t>
      </w:r>
      <w:r>
        <w:rPr>
          <w:rStyle w:val="nl"/>
        </w:rPr>
        <w:t>"mgnRatio"</w:t>
      </w:r>
      <w:r>
        <w:rPr>
          <w:rStyle w:val="p"/>
        </w:rPr>
        <w:t>:</w:t>
      </w:r>
      <w:r>
        <w:rPr>
          <w:rStyle w:val="w"/>
        </w:rPr>
        <w:t xml:space="preserve"> </w:t>
      </w:r>
      <w:r>
        <w:rPr>
          <w:rStyle w:val="s2"/>
        </w:rPr>
        <w:t>"217.71740878394456"</w:t>
      </w:r>
      <w:r>
        <w:rPr>
          <w:rStyle w:val="p"/>
        </w:rPr>
        <w:t>,</w:t>
      </w:r>
    </w:p>
    <w:p w:rsidR="00000000" w:rsidRDefault="00000000">
      <w:pPr>
        <w:pStyle w:val="HTML0"/>
        <w:divId w:val="1496993381"/>
        <w:rPr>
          <w:rStyle w:val="w"/>
        </w:rPr>
      </w:pPr>
      <w:r>
        <w:rPr>
          <w:rStyle w:val="w"/>
        </w:rPr>
        <w:t xml:space="preserve">        </w:t>
      </w:r>
      <w:r>
        <w:rPr>
          <w:rStyle w:val="nl"/>
        </w:rPr>
        <w:t>"mmr"</w:t>
      </w:r>
      <w:r>
        <w:rPr>
          <w:rStyle w:val="p"/>
        </w:rPr>
        <w:t>:</w:t>
      </w:r>
      <w:r>
        <w:rPr>
          <w:rStyle w:val="w"/>
        </w:rPr>
        <w:t xml:space="preserve"> </w:t>
      </w:r>
      <w:r>
        <w:rPr>
          <w:rStyle w:val="s2"/>
        </w:rPr>
        <w:t>"41.78538"</w:t>
      </w:r>
      <w:r>
        <w:rPr>
          <w:rStyle w:val="p"/>
        </w:rPr>
        <w:t>,</w:t>
      </w:r>
    </w:p>
    <w:p w:rsidR="00000000" w:rsidRDefault="00000000">
      <w:pPr>
        <w:pStyle w:val="HTML0"/>
        <w:divId w:val="1496993381"/>
        <w:rPr>
          <w:rStyle w:val="w"/>
        </w:rPr>
      </w:pPr>
      <w:r>
        <w:rPr>
          <w:rStyle w:val="w"/>
        </w:rPr>
        <w:t xml:space="preserve">        </w:t>
      </w:r>
      <w:r>
        <w:rPr>
          <w:rStyle w:val="nl"/>
        </w:rPr>
        <w:t>"notionalUsd"</w:t>
      </w:r>
      <w:r>
        <w:rPr>
          <w:rStyle w:val="p"/>
        </w:rPr>
        <w:t>:</w:t>
      </w:r>
      <w:r>
        <w:rPr>
          <w:rStyle w:val="w"/>
        </w:rPr>
        <w:t xml:space="preserve"> </w:t>
      </w:r>
      <w:r>
        <w:rPr>
          <w:rStyle w:val="s2"/>
        </w:rPr>
        <w:t>"10435.794191550001"</w:t>
      </w:r>
      <w:r>
        <w:rPr>
          <w:rStyle w:val="p"/>
        </w:rPr>
        <w:t>,</w:t>
      </w:r>
    </w:p>
    <w:p w:rsidR="00000000" w:rsidRDefault="00000000">
      <w:pPr>
        <w:pStyle w:val="HTML0"/>
        <w:divId w:val="1496993381"/>
        <w:rPr>
          <w:rStyle w:val="w"/>
        </w:rPr>
      </w:pPr>
      <w:r>
        <w:rPr>
          <w:rStyle w:val="w"/>
        </w:rPr>
        <w:t xml:space="preserve">        </w:t>
      </w:r>
      <w:r>
        <w:rPr>
          <w:rStyle w:val="nl"/>
        </w:rPr>
        <w:t>"pTime"</w:t>
      </w:r>
      <w:r>
        <w:rPr>
          <w:rStyle w:val="p"/>
        </w:rPr>
        <w:t>:</w:t>
      </w:r>
      <w:r>
        <w:rPr>
          <w:rStyle w:val="w"/>
        </w:rPr>
        <w:t xml:space="preserve"> </w:t>
      </w:r>
      <w:r>
        <w:rPr>
          <w:rStyle w:val="s2"/>
        </w:rPr>
        <w:t>"1653536068723"</w:t>
      </w:r>
      <w:r>
        <w:rPr>
          <w:rStyle w:val="p"/>
        </w:rPr>
        <w:t>,</w:t>
      </w:r>
    </w:p>
    <w:p w:rsidR="00000000" w:rsidRDefault="00000000">
      <w:pPr>
        <w:pStyle w:val="HTML0"/>
        <w:divId w:val="1496993381"/>
        <w:rPr>
          <w:rStyle w:val="w"/>
        </w:rPr>
      </w:pPr>
      <w:r>
        <w:rPr>
          <w:rStyle w:val="w"/>
        </w:rPr>
        <w:t xml:space="preserve">        </w:t>
      </w:r>
      <w:r>
        <w:rPr>
          <w:rStyle w:val="nl"/>
        </w:rPr>
        <w:t>"pos"</w:t>
      </w:r>
      <w:r>
        <w:rPr>
          <w:rStyle w:val="p"/>
        </w:rPr>
        <w:t>:</w:t>
      </w:r>
      <w:r>
        <w:rPr>
          <w:rStyle w:val="w"/>
        </w:rPr>
        <w:t xml:space="preserve"> </w:t>
      </w:r>
      <w:r>
        <w:rPr>
          <w:rStyle w:val="s2"/>
        </w:rPr>
        <w:t>"35"</w:t>
      </w:r>
      <w:r>
        <w:rPr>
          <w:rStyle w:val="p"/>
        </w:rPr>
        <w:t>,</w:t>
      </w:r>
    </w:p>
    <w:p w:rsidR="00000000" w:rsidRDefault="00000000">
      <w:pPr>
        <w:pStyle w:val="HTML0"/>
        <w:divId w:val="1496993381"/>
        <w:rPr>
          <w:rStyle w:val="w"/>
        </w:rPr>
      </w:pPr>
      <w:r>
        <w:rPr>
          <w:rStyle w:val="w"/>
        </w:rPr>
        <w:t xml:space="preserve">        </w:t>
      </w:r>
      <w:r>
        <w:rPr>
          <w:rStyle w:val="nl"/>
        </w:rPr>
        <w:t>"posSide"</w:t>
      </w:r>
      <w:r>
        <w:rPr>
          <w:rStyle w:val="p"/>
        </w:rPr>
        <w:t>:</w:t>
      </w:r>
      <w:r>
        <w:rPr>
          <w:rStyle w:val="w"/>
        </w:rPr>
        <w:t xml:space="preserve"> </w:t>
      </w:r>
      <w:r>
        <w:rPr>
          <w:rStyle w:val="s2"/>
        </w:rPr>
        <w:t>"net"</w:t>
      </w:r>
      <w:r>
        <w:rPr>
          <w:rStyle w:val="p"/>
        </w:rPr>
        <w:t>,</w:t>
      </w:r>
    </w:p>
    <w:p w:rsidR="00000000" w:rsidRDefault="00000000">
      <w:pPr>
        <w:pStyle w:val="HTML0"/>
        <w:divId w:val="1496993381"/>
        <w:rPr>
          <w:rStyle w:val="w"/>
        </w:rPr>
      </w:pPr>
      <w:r>
        <w:rPr>
          <w:rStyle w:val="w"/>
        </w:rPr>
        <w:t xml:space="preserve">        </w:t>
      </w:r>
      <w:r>
        <w:rPr>
          <w:rStyle w:val="nl"/>
        </w:rPr>
        <w:t>"uTime"</w:t>
      </w:r>
      <w:r>
        <w:rPr>
          <w:rStyle w:val="p"/>
        </w:rPr>
        <w:t>:</w:t>
      </w:r>
      <w:r>
        <w:rPr>
          <w:rStyle w:val="w"/>
        </w:rPr>
        <w:t xml:space="preserve"> </w:t>
      </w:r>
      <w:r>
        <w:rPr>
          <w:rStyle w:val="s2"/>
        </w:rPr>
        <w:t>"1653445498682"</w:t>
      </w:r>
      <w:r>
        <w:rPr>
          <w:rStyle w:val="p"/>
        </w:rPr>
        <w:t>,</w:t>
      </w:r>
    </w:p>
    <w:p w:rsidR="00000000" w:rsidRDefault="00000000">
      <w:pPr>
        <w:pStyle w:val="HTML0"/>
        <w:divId w:val="1496993381"/>
        <w:rPr>
          <w:rStyle w:val="w"/>
        </w:rPr>
      </w:pPr>
      <w:r>
        <w:rPr>
          <w:rStyle w:val="w"/>
        </w:rPr>
        <w:t xml:space="preserve">        </w:t>
      </w:r>
      <w:r>
        <w:rPr>
          <w:rStyle w:val="nl"/>
        </w:rPr>
        <w:t>"upl"</w:t>
      </w:r>
      <w:r>
        <w:rPr>
          <w:rStyle w:val="p"/>
        </w:rPr>
        <w:t>:</w:t>
      </w:r>
      <w:r>
        <w:rPr>
          <w:rStyle w:val="w"/>
        </w:rPr>
        <w:t xml:space="preserve"> </w:t>
      </w:r>
      <w:r>
        <w:rPr>
          <w:rStyle w:val="s2"/>
        </w:rPr>
        <w:t>"232.83263888888962"</w:t>
      </w:r>
      <w:r>
        <w:rPr>
          <w:rStyle w:val="p"/>
        </w:rPr>
        <w:t>,</w:t>
      </w:r>
    </w:p>
    <w:p w:rsidR="00000000" w:rsidRDefault="00000000">
      <w:pPr>
        <w:pStyle w:val="HTML0"/>
        <w:divId w:val="1496993381"/>
        <w:rPr>
          <w:rStyle w:val="w"/>
        </w:rPr>
      </w:pPr>
      <w:r>
        <w:rPr>
          <w:rStyle w:val="w"/>
        </w:rPr>
        <w:t xml:space="preserve">        </w:t>
      </w:r>
      <w:r>
        <w:rPr>
          <w:rStyle w:val="nl"/>
        </w:rPr>
        <w:t>"uplRatio"</w:t>
      </w:r>
      <w:r>
        <w:rPr>
          <w:rStyle w:val="p"/>
        </w:rPr>
        <w:t>:</w:t>
      </w:r>
      <w:r>
        <w:rPr>
          <w:rStyle w:val="w"/>
        </w:rPr>
        <w:t xml:space="preserve"> </w:t>
      </w:r>
      <w:r>
        <w:rPr>
          <w:rStyle w:val="s2"/>
        </w:rPr>
        <w:t>"0.1139826489932205"</w:t>
      </w:r>
    </w:p>
    <w:p w:rsidR="00000000" w:rsidRDefault="00000000">
      <w:pPr>
        <w:pStyle w:val="HTML0"/>
        <w:divId w:val="1496993381"/>
        <w:rPr>
          <w:rStyle w:val="w"/>
        </w:rPr>
      </w:pPr>
      <w:r>
        <w:rPr>
          <w:rStyle w:val="w"/>
        </w:rPr>
        <w:t xml:space="preserve">    </w:t>
      </w:r>
      <w:r>
        <w:rPr>
          <w:rStyle w:val="p"/>
        </w:rPr>
        <w:t>}]</w:t>
      </w:r>
    </w:p>
    <w:p w:rsidR="00000000" w:rsidRDefault="00000000">
      <w:pPr>
        <w:pStyle w:val="HTML0"/>
        <w:divId w:val="1496993381"/>
        <w:rPr>
          <w:rStyle w:val="w"/>
        </w:rPr>
      </w:pPr>
      <w:r>
        <w:rPr>
          <w:rStyle w:val="p"/>
        </w:rPr>
        <w:t>}</w:t>
      </w:r>
    </w:p>
    <w:p w:rsidR="00000000" w:rsidRDefault="00000000">
      <w:pPr>
        <w:pStyle w:val="4"/>
        <w:divId w:val="175387555"/>
      </w:pPr>
      <w:r>
        <w:t>Response parameters when data is pushed.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5"/>
        <w:gridCol w:w="780"/>
        <w:gridCol w:w="602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jc w:val="center"/>
              <w:rPr>
                <w:b/>
                <w:bCs/>
              </w:rPr>
            </w:pPr>
            <w:r>
              <w:rPr>
                <w:rStyle w:val="a6"/>
              </w:rPr>
              <w:t>Description</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Successfully 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uid</w:t>
            </w:r>
          </w:p>
        </w:tc>
        <w:tc>
          <w:tcPr>
            <w:tcW w:w="0" w:type="auto"/>
            <w:vAlign w:val="center"/>
            <w:hideMark/>
          </w:tcPr>
          <w:p w:rsidR="00000000" w:rsidRDefault="00000000">
            <w:r>
              <w:t>String</w:t>
            </w:r>
          </w:p>
        </w:tc>
        <w:tc>
          <w:tcPr>
            <w:tcW w:w="0" w:type="auto"/>
            <w:vAlign w:val="center"/>
            <w:hideMark/>
          </w:tcPr>
          <w:p w:rsidR="00000000" w:rsidRDefault="00000000">
            <w:r>
              <w:t>User Identifier</w:t>
            </w:r>
          </w:p>
        </w:tc>
      </w:tr>
      <w:tr w:rsidR="00000000">
        <w:trPr>
          <w:divId w:val="175387555"/>
          <w:tblCellSpacing w:w="15" w:type="dxa"/>
        </w:trPr>
        <w:tc>
          <w:tcPr>
            <w:tcW w:w="0" w:type="auto"/>
            <w:vAlign w:val="center"/>
            <w:hideMark/>
          </w:tcPr>
          <w:p w:rsidR="00000000" w:rsidRDefault="00000000">
            <w:r>
              <w:t>&gt; algoId</w:t>
            </w:r>
          </w:p>
        </w:tc>
        <w:tc>
          <w:tcPr>
            <w:tcW w:w="0" w:type="auto"/>
            <w:vAlign w:val="center"/>
            <w:hideMark/>
          </w:tcPr>
          <w:p w:rsidR="00000000" w:rsidRDefault="00000000">
            <w:r>
              <w:t>String</w:t>
            </w:r>
          </w:p>
        </w:tc>
        <w:tc>
          <w:tcPr>
            <w:tcW w:w="0" w:type="auto"/>
            <w:vAlign w:val="center"/>
            <w:hideMark/>
          </w:tcPr>
          <w:p w:rsidR="00000000" w:rsidRDefault="00000000">
            <w:r>
              <w:t>Algo Order ID</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Subscribed data</w:t>
            </w:r>
          </w:p>
        </w:tc>
      </w:tr>
      <w:tr w:rsidR="00000000">
        <w:trPr>
          <w:divId w:val="175387555"/>
          <w:tblCellSpacing w:w="15" w:type="dxa"/>
        </w:trPr>
        <w:tc>
          <w:tcPr>
            <w:tcW w:w="0" w:type="auto"/>
            <w:vAlign w:val="center"/>
            <w:hideMark/>
          </w:tcPr>
          <w:p w:rsidR="00000000" w:rsidRDefault="00000000">
            <w:r>
              <w:t>&gt; algoId</w:t>
            </w:r>
          </w:p>
        </w:tc>
        <w:tc>
          <w:tcPr>
            <w:tcW w:w="0" w:type="auto"/>
            <w:vAlign w:val="center"/>
            <w:hideMark/>
          </w:tcPr>
          <w:p w:rsidR="00000000" w:rsidRDefault="00000000">
            <w:r>
              <w:t>String</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&gt; algoClOrdId</w:t>
            </w:r>
          </w:p>
        </w:tc>
        <w:tc>
          <w:tcPr>
            <w:tcW w:w="0" w:type="auto"/>
            <w:vAlign w:val="center"/>
            <w:hideMark/>
          </w:tcPr>
          <w:p w:rsidR="00000000" w:rsidRDefault="00000000">
            <w:r>
              <w:t>String</w:t>
            </w:r>
          </w:p>
        </w:tc>
        <w:tc>
          <w:tcPr>
            <w:tcW w:w="0" w:type="auto"/>
            <w:vAlign w:val="center"/>
            <w:hideMark/>
          </w:tcPr>
          <w:p w:rsidR="00000000" w:rsidRDefault="00000000">
            <w:r>
              <w:t>Client-supplied Algo ID</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&gt; cTime</w:t>
            </w:r>
          </w:p>
        </w:tc>
        <w:tc>
          <w:tcPr>
            <w:tcW w:w="0" w:type="auto"/>
            <w:vAlign w:val="center"/>
            <w:hideMark/>
          </w:tcPr>
          <w:p w:rsidR="00000000" w:rsidRDefault="00000000">
            <w:r>
              <w:t>String</w:t>
            </w:r>
          </w:p>
        </w:tc>
        <w:tc>
          <w:tcPr>
            <w:tcW w:w="0" w:type="auto"/>
            <w:vAlign w:val="center"/>
            <w:hideMark/>
          </w:tcPr>
          <w:p w:rsidR="00000000" w:rsidRDefault="00000000">
            <w:r>
              <w:t xml:space="preserve">Algo order created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&gt; uTime</w:t>
            </w:r>
          </w:p>
        </w:tc>
        <w:tc>
          <w:tcPr>
            <w:tcW w:w="0" w:type="auto"/>
            <w:vAlign w:val="center"/>
            <w:hideMark/>
          </w:tcPr>
          <w:p w:rsidR="00000000" w:rsidRDefault="00000000">
            <w:r>
              <w:t>String</w:t>
            </w:r>
          </w:p>
        </w:tc>
        <w:tc>
          <w:tcPr>
            <w:tcW w:w="0" w:type="auto"/>
            <w:vAlign w:val="center"/>
            <w:hideMark/>
          </w:tcPr>
          <w:p w:rsidR="00000000" w:rsidRDefault="00000000">
            <w:r>
              <w:t xml:space="preserve">Algo order updated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&gt; avgPx</w:t>
            </w:r>
          </w:p>
        </w:tc>
        <w:tc>
          <w:tcPr>
            <w:tcW w:w="0" w:type="auto"/>
            <w:vAlign w:val="center"/>
            <w:hideMark/>
          </w:tcPr>
          <w:p w:rsidR="00000000" w:rsidRDefault="00000000">
            <w:r>
              <w:t>String</w:t>
            </w:r>
          </w:p>
        </w:tc>
        <w:tc>
          <w:tcPr>
            <w:tcW w:w="0" w:type="auto"/>
            <w:vAlign w:val="center"/>
            <w:hideMark/>
          </w:tcPr>
          <w:p w:rsidR="00000000" w:rsidRDefault="00000000">
            <w:r>
              <w:t>Average open price</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Margin currency</w:t>
            </w:r>
          </w:p>
        </w:tc>
      </w:tr>
      <w:tr w:rsidR="00000000">
        <w:trPr>
          <w:divId w:val="175387555"/>
          <w:tblCellSpacing w:w="15" w:type="dxa"/>
        </w:trPr>
        <w:tc>
          <w:tcPr>
            <w:tcW w:w="0" w:type="auto"/>
            <w:vAlign w:val="center"/>
            <w:hideMark/>
          </w:tcPr>
          <w:p w:rsidR="00000000" w:rsidRDefault="00000000">
            <w:r>
              <w:t>&gt; lever</w:t>
            </w:r>
          </w:p>
        </w:tc>
        <w:tc>
          <w:tcPr>
            <w:tcW w:w="0" w:type="auto"/>
            <w:vAlign w:val="center"/>
            <w:hideMark/>
          </w:tcPr>
          <w:p w:rsidR="00000000" w:rsidRDefault="00000000">
            <w:r>
              <w:t>String</w:t>
            </w:r>
          </w:p>
        </w:tc>
        <w:tc>
          <w:tcPr>
            <w:tcW w:w="0" w:type="auto"/>
            <w:vAlign w:val="center"/>
            <w:hideMark/>
          </w:tcPr>
          <w:p w:rsidR="00000000" w:rsidRDefault="00000000">
            <w:r>
              <w:t>Leverage</w:t>
            </w:r>
          </w:p>
        </w:tc>
      </w:tr>
      <w:tr w:rsidR="00000000">
        <w:trPr>
          <w:divId w:val="175387555"/>
          <w:tblCellSpacing w:w="15" w:type="dxa"/>
        </w:trPr>
        <w:tc>
          <w:tcPr>
            <w:tcW w:w="0" w:type="auto"/>
            <w:vAlign w:val="center"/>
            <w:hideMark/>
          </w:tcPr>
          <w:p w:rsidR="00000000" w:rsidRDefault="00000000">
            <w:r>
              <w:t>&gt; liqPx</w:t>
            </w:r>
          </w:p>
        </w:tc>
        <w:tc>
          <w:tcPr>
            <w:tcW w:w="0" w:type="auto"/>
            <w:vAlign w:val="center"/>
            <w:hideMark/>
          </w:tcPr>
          <w:p w:rsidR="00000000" w:rsidRDefault="00000000">
            <w:r>
              <w:t>String</w:t>
            </w:r>
          </w:p>
        </w:tc>
        <w:tc>
          <w:tcPr>
            <w:tcW w:w="0" w:type="auto"/>
            <w:vAlign w:val="center"/>
            <w:hideMark/>
          </w:tcPr>
          <w:p w:rsidR="00000000" w:rsidRDefault="00000000">
            <w:r>
              <w:t>Estimated liquidation price</w:t>
            </w:r>
          </w:p>
        </w:tc>
      </w:tr>
      <w:tr w:rsidR="00000000">
        <w:trPr>
          <w:divId w:val="175387555"/>
          <w:tblCellSpacing w:w="15" w:type="dxa"/>
        </w:trPr>
        <w:tc>
          <w:tcPr>
            <w:tcW w:w="0" w:type="auto"/>
            <w:vAlign w:val="center"/>
            <w:hideMark/>
          </w:tcPr>
          <w:p w:rsidR="00000000" w:rsidRDefault="00000000">
            <w:r>
              <w:t>&gt; posSide</w:t>
            </w:r>
          </w:p>
        </w:tc>
        <w:tc>
          <w:tcPr>
            <w:tcW w:w="0" w:type="auto"/>
            <w:vAlign w:val="center"/>
            <w:hideMark/>
          </w:tcPr>
          <w:p w:rsidR="00000000" w:rsidRDefault="00000000">
            <w:r>
              <w:t>String</w:t>
            </w:r>
          </w:p>
        </w:tc>
        <w:tc>
          <w:tcPr>
            <w:tcW w:w="0" w:type="auto"/>
            <w:vAlign w:val="center"/>
            <w:hideMark/>
          </w:tcPr>
          <w:p w:rsidR="00000000" w:rsidRDefault="00000000">
            <w:r>
              <w:t>Position side</w:t>
            </w:r>
            <w:r>
              <w:br/>
            </w:r>
            <w:r>
              <w:rPr>
                <w:rStyle w:val="HTML"/>
              </w:rPr>
              <w:t>net</w:t>
            </w:r>
          </w:p>
        </w:tc>
      </w:tr>
      <w:tr w:rsidR="00000000">
        <w:trPr>
          <w:divId w:val="175387555"/>
          <w:tblCellSpacing w:w="15" w:type="dxa"/>
        </w:trPr>
        <w:tc>
          <w:tcPr>
            <w:tcW w:w="0" w:type="auto"/>
            <w:vAlign w:val="center"/>
            <w:hideMark/>
          </w:tcPr>
          <w:p w:rsidR="00000000" w:rsidRDefault="00000000">
            <w:r>
              <w:t>&gt; pos</w:t>
            </w:r>
          </w:p>
        </w:tc>
        <w:tc>
          <w:tcPr>
            <w:tcW w:w="0" w:type="auto"/>
            <w:vAlign w:val="center"/>
            <w:hideMark/>
          </w:tcPr>
          <w:p w:rsidR="00000000" w:rsidRDefault="00000000">
            <w:r>
              <w:t>String</w:t>
            </w:r>
          </w:p>
        </w:tc>
        <w:tc>
          <w:tcPr>
            <w:tcW w:w="0" w:type="auto"/>
            <w:vAlign w:val="center"/>
            <w:hideMark/>
          </w:tcPr>
          <w:p w:rsidR="00000000" w:rsidRDefault="00000000">
            <w:r>
              <w:t>Quantity of positions</w:t>
            </w:r>
          </w:p>
        </w:tc>
      </w:tr>
      <w:tr w:rsidR="00000000">
        <w:trPr>
          <w:divId w:val="175387555"/>
          <w:tblCellSpacing w:w="15" w:type="dxa"/>
        </w:trPr>
        <w:tc>
          <w:tcPr>
            <w:tcW w:w="0" w:type="auto"/>
            <w:vAlign w:val="center"/>
            <w:hideMark/>
          </w:tcPr>
          <w:p w:rsidR="00000000" w:rsidRDefault="00000000">
            <w:r>
              <w:t>&gt; mgnMode</w:t>
            </w:r>
          </w:p>
        </w:tc>
        <w:tc>
          <w:tcPr>
            <w:tcW w:w="0" w:type="auto"/>
            <w:vAlign w:val="center"/>
            <w:hideMark/>
          </w:tcPr>
          <w:p w:rsidR="00000000" w:rsidRDefault="00000000">
            <w:r>
              <w:t>String</w:t>
            </w:r>
          </w:p>
        </w:tc>
        <w:tc>
          <w:tcPr>
            <w:tcW w:w="0" w:type="auto"/>
            <w:vAlign w:val="center"/>
            <w:hideMark/>
          </w:tcPr>
          <w:p w:rsidR="00000000" w:rsidRDefault="00000000">
            <w:r>
              <w:t>Margin mode</w:t>
            </w:r>
            <w:r>
              <w:br/>
            </w:r>
            <w:r>
              <w:rPr>
                <w:rStyle w:val="HTML"/>
              </w:rPr>
              <w:t>cross</w:t>
            </w:r>
            <w:r>
              <w:br/>
            </w:r>
            <w:r>
              <w:rPr>
                <w:rStyle w:val="HTML"/>
              </w:rPr>
              <w:t>isolated</w:t>
            </w:r>
          </w:p>
        </w:tc>
      </w:tr>
      <w:tr w:rsidR="00000000">
        <w:trPr>
          <w:divId w:val="175387555"/>
          <w:tblCellSpacing w:w="15" w:type="dxa"/>
        </w:trPr>
        <w:tc>
          <w:tcPr>
            <w:tcW w:w="0" w:type="auto"/>
            <w:vAlign w:val="center"/>
            <w:hideMark/>
          </w:tcPr>
          <w:p w:rsidR="00000000" w:rsidRDefault="00000000">
            <w:r>
              <w:t>&gt; mgnRatio</w:t>
            </w:r>
          </w:p>
        </w:tc>
        <w:tc>
          <w:tcPr>
            <w:tcW w:w="0" w:type="auto"/>
            <w:vAlign w:val="center"/>
            <w:hideMark/>
          </w:tcPr>
          <w:p w:rsidR="00000000" w:rsidRDefault="00000000">
            <w:r>
              <w:t>String</w:t>
            </w:r>
          </w:p>
        </w:tc>
        <w:tc>
          <w:tcPr>
            <w:tcW w:w="0" w:type="auto"/>
            <w:vAlign w:val="center"/>
            <w:hideMark/>
          </w:tcPr>
          <w:p w:rsidR="00000000" w:rsidRDefault="00000000">
            <w:r>
              <w:t>Margin ratio</w:t>
            </w:r>
          </w:p>
        </w:tc>
      </w:tr>
      <w:tr w:rsidR="00000000">
        <w:trPr>
          <w:divId w:val="175387555"/>
          <w:tblCellSpacing w:w="15" w:type="dxa"/>
        </w:trPr>
        <w:tc>
          <w:tcPr>
            <w:tcW w:w="0" w:type="auto"/>
            <w:vAlign w:val="center"/>
            <w:hideMark/>
          </w:tcPr>
          <w:p w:rsidR="00000000" w:rsidRDefault="00000000">
            <w:r>
              <w:t>&gt; imr</w:t>
            </w:r>
          </w:p>
        </w:tc>
        <w:tc>
          <w:tcPr>
            <w:tcW w:w="0" w:type="auto"/>
            <w:vAlign w:val="center"/>
            <w:hideMark/>
          </w:tcPr>
          <w:p w:rsidR="00000000" w:rsidRDefault="00000000">
            <w:r>
              <w:t>String</w:t>
            </w:r>
          </w:p>
        </w:tc>
        <w:tc>
          <w:tcPr>
            <w:tcW w:w="0" w:type="auto"/>
            <w:vAlign w:val="center"/>
            <w:hideMark/>
          </w:tcPr>
          <w:p w:rsidR="00000000" w:rsidRDefault="00000000">
            <w:r>
              <w:t>Initial margin requirement</w:t>
            </w:r>
          </w:p>
        </w:tc>
      </w:tr>
      <w:tr w:rsidR="00000000">
        <w:trPr>
          <w:divId w:val="175387555"/>
          <w:tblCellSpacing w:w="15" w:type="dxa"/>
        </w:trPr>
        <w:tc>
          <w:tcPr>
            <w:tcW w:w="0" w:type="auto"/>
            <w:vAlign w:val="center"/>
            <w:hideMark/>
          </w:tcPr>
          <w:p w:rsidR="00000000" w:rsidRDefault="00000000">
            <w:r>
              <w:t>&gt; mmr</w:t>
            </w:r>
          </w:p>
        </w:tc>
        <w:tc>
          <w:tcPr>
            <w:tcW w:w="0" w:type="auto"/>
            <w:vAlign w:val="center"/>
            <w:hideMark/>
          </w:tcPr>
          <w:p w:rsidR="00000000" w:rsidRDefault="00000000">
            <w:r>
              <w:t>String</w:t>
            </w:r>
          </w:p>
        </w:tc>
        <w:tc>
          <w:tcPr>
            <w:tcW w:w="0" w:type="auto"/>
            <w:vAlign w:val="center"/>
            <w:hideMark/>
          </w:tcPr>
          <w:p w:rsidR="00000000" w:rsidRDefault="00000000">
            <w:r>
              <w:t>Maintenance margin requirement</w:t>
            </w:r>
          </w:p>
        </w:tc>
      </w:tr>
      <w:tr w:rsidR="00000000">
        <w:trPr>
          <w:divId w:val="175387555"/>
          <w:tblCellSpacing w:w="15" w:type="dxa"/>
        </w:trPr>
        <w:tc>
          <w:tcPr>
            <w:tcW w:w="0" w:type="auto"/>
            <w:vAlign w:val="center"/>
            <w:hideMark/>
          </w:tcPr>
          <w:p w:rsidR="00000000" w:rsidRDefault="00000000">
            <w:r>
              <w:t>&gt; upl</w:t>
            </w:r>
          </w:p>
        </w:tc>
        <w:tc>
          <w:tcPr>
            <w:tcW w:w="0" w:type="auto"/>
            <w:vAlign w:val="center"/>
            <w:hideMark/>
          </w:tcPr>
          <w:p w:rsidR="00000000" w:rsidRDefault="00000000">
            <w:r>
              <w:t>String</w:t>
            </w:r>
          </w:p>
        </w:tc>
        <w:tc>
          <w:tcPr>
            <w:tcW w:w="0" w:type="auto"/>
            <w:vAlign w:val="center"/>
            <w:hideMark/>
          </w:tcPr>
          <w:p w:rsidR="00000000" w:rsidRDefault="00000000">
            <w:r>
              <w:t>Unrealized profit and loss</w:t>
            </w:r>
          </w:p>
        </w:tc>
      </w:tr>
      <w:tr w:rsidR="00000000">
        <w:trPr>
          <w:divId w:val="175387555"/>
          <w:tblCellSpacing w:w="15" w:type="dxa"/>
        </w:trPr>
        <w:tc>
          <w:tcPr>
            <w:tcW w:w="0" w:type="auto"/>
            <w:vAlign w:val="center"/>
            <w:hideMark/>
          </w:tcPr>
          <w:p w:rsidR="00000000" w:rsidRDefault="00000000">
            <w:r>
              <w:t>&gt; uplRatio</w:t>
            </w:r>
          </w:p>
        </w:tc>
        <w:tc>
          <w:tcPr>
            <w:tcW w:w="0" w:type="auto"/>
            <w:vAlign w:val="center"/>
            <w:hideMark/>
          </w:tcPr>
          <w:p w:rsidR="00000000" w:rsidRDefault="00000000">
            <w:r>
              <w:t>String</w:t>
            </w:r>
          </w:p>
        </w:tc>
        <w:tc>
          <w:tcPr>
            <w:tcW w:w="0" w:type="auto"/>
            <w:vAlign w:val="center"/>
            <w:hideMark/>
          </w:tcPr>
          <w:p w:rsidR="00000000" w:rsidRDefault="00000000">
            <w:r>
              <w:t>Unrealized profit and loss ratio</w:t>
            </w:r>
          </w:p>
        </w:tc>
      </w:tr>
      <w:tr w:rsidR="00000000">
        <w:trPr>
          <w:divId w:val="175387555"/>
          <w:tblCellSpacing w:w="15" w:type="dxa"/>
        </w:trPr>
        <w:tc>
          <w:tcPr>
            <w:tcW w:w="0" w:type="auto"/>
            <w:vAlign w:val="center"/>
            <w:hideMark/>
          </w:tcPr>
          <w:p w:rsidR="00000000" w:rsidRDefault="00000000">
            <w:r>
              <w:t>&gt; last</w:t>
            </w:r>
          </w:p>
        </w:tc>
        <w:tc>
          <w:tcPr>
            <w:tcW w:w="0" w:type="auto"/>
            <w:vAlign w:val="center"/>
            <w:hideMark/>
          </w:tcPr>
          <w:p w:rsidR="00000000" w:rsidRDefault="00000000">
            <w:r>
              <w:t>String</w:t>
            </w:r>
          </w:p>
        </w:tc>
        <w:tc>
          <w:tcPr>
            <w:tcW w:w="0" w:type="auto"/>
            <w:vAlign w:val="center"/>
            <w:hideMark/>
          </w:tcPr>
          <w:p w:rsidR="00000000" w:rsidRDefault="00000000">
            <w:r>
              <w:t>Latest traded price</w:t>
            </w:r>
          </w:p>
        </w:tc>
      </w:tr>
      <w:tr w:rsidR="00000000">
        <w:trPr>
          <w:divId w:val="175387555"/>
          <w:tblCellSpacing w:w="15" w:type="dxa"/>
        </w:trPr>
        <w:tc>
          <w:tcPr>
            <w:tcW w:w="0" w:type="auto"/>
            <w:vAlign w:val="center"/>
            <w:hideMark/>
          </w:tcPr>
          <w:p w:rsidR="00000000" w:rsidRDefault="00000000">
            <w:r>
              <w:t>&gt; notionalUsd</w:t>
            </w:r>
          </w:p>
        </w:tc>
        <w:tc>
          <w:tcPr>
            <w:tcW w:w="0" w:type="auto"/>
            <w:vAlign w:val="center"/>
            <w:hideMark/>
          </w:tcPr>
          <w:p w:rsidR="00000000" w:rsidRDefault="00000000">
            <w:r>
              <w:t>String</w:t>
            </w:r>
          </w:p>
        </w:tc>
        <w:tc>
          <w:tcPr>
            <w:tcW w:w="0" w:type="auto"/>
            <w:vAlign w:val="center"/>
            <w:hideMark/>
          </w:tcPr>
          <w:p w:rsidR="00000000" w:rsidRDefault="00000000">
            <w:r>
              <w:t xml:space="preserve">Notional value of positions in </w:t>
            </w:r>
            <w:r>
              <w:rPr>
                <w:rStyle w:val="HTML"/>
              </w:rPr>
              <w:t>USD</w:t>
            </w:r>
          </w:p>
        </w:tc>
      </w:tr>
      <w:tr w:rsidR="00000000">
        <w:trPr>
          <w:divId w:val="175387555"/>
          <w:tblCellSpacing w:w="15" w:type="dxa"/>
        </w:trPr>
        <w:tc>
          <w:tcPr>
            <w:tcW w:w="0" w:type="auto"/>
            <w:vAlign w:val="center"/>
            <w:hideMark/>
          </w:tcPr>
          <w:p w:rsidR="00000000" w:rsidRDefault="00000000">
            <w:r>
              <w:t>&gt; adl</w:t>
            </w:r>
          </w:p>
        </w:tc>
        <w:tc>
          <w:tcPr>
            <w:tcW w:w="0" w:type="auto"/>
            <w:vAlign w:val="center"/>
            <w:hideMark/>
          </w:tcPr>
          <w:p w:rsidR="00000000" w:rsidRDefault="00000000">
            <w:r>
              <w:t>String</w:t>
            </w:r>
          </w:p>
        </w:tc>
        <w:tc>
          <w:tcPr>
            <w:tcW w:w="0" w:type="auto"/>
            <w:vAlign w:val="center"/>
            <w:hideMark/>
          </w:tcPr>
          <w:p w:rsidR="00000000" w:rsidRDefault="00000000">
            <w:r>
              <w:t>Auto decrease line, signal area</w:t>
            </w:r>
            <w:r>
              <w:br/>
              <w:t>Divided into 5 levels, from 1 to 5, the smaller the number, the weaker the adl intensity.</w:t>
            </w:r>
          </w:p>
        </w:tc>
      </w:tr>
      <w:tr w:rsidR="00000000">
        <w:trPr>
          <w:divId w:val="175387555"/>
          <w:tblCellSpacing w:w="15" w:type="dxa"/>
        </w:trPr>
        <w:tc>
          <w:tcPr>
            <w:tcW w:w="0" w:type="auto"/>
            <w:vAlign w:val="center"/>
            <w:hideMark/>
          </w:tcPr>
          <w:p w:rsidR="00000000" w:rsidRDefault="00000000">
            <w:r>
              <w:t>&gt; markPx</w:t>
            </w:r>
          </w:p>
        </w:tc>
        <w:tc>
          <w:tcPr>
            <w:tcW w:w="0" w:type="auto"/>
            <w:vAlign w:val="center"/>
            <w:hideMark/>
          </w:tcPr>
          <w:p w:rsidR="00000000" w:rsidRDefault="00000000">
            <w:r>
              <w:t>String</w:t>
            </w:r>
          </w:p>
        </w:tc>
        <w:tc>
          <w:tcPr>
            <w:tcW w:w="0" w:type="auto"/>
            <w:vAlign w:val="center"/>
            <w:hideMark/>
          </w:tcPr>
          <w:p w:rsidR="00000000" w:rsidRDefault="00000000">
            <w:r>
              <w:t>Mark price</w:t>
            </w:r>
          </w:p>
        </w:tc>
      </w:tr>
      <w:tr w:rsidR="00000000">
        <w:trPr>
          <w:divId w:val="175387555"/>
          <w:tblCellSpacing w:w="15" w:type="dxa"/>
        </w:trPr>
        <w:tc>
          <w:tcPr>
            <w:tcW w:w="0" w:type="auto"/>
            <w:vAlign w:val="center"/>
            <w:hideMark/>
          </w:tcPr>
          <w:p w:rsidR="00000000" w:rsidRDefault="00000000">
            <w:r>
              <w:t>&gt; pTime</w:t>
            </w:r>
          </w:p>
        </w:tc>
        <w:tc>
          <w:tcPr>
            <w:tcW w:w="0" w:type="auto"/>
            <w:vAlign w:val="center"/>
            <w:hideMark/>
          </w:tcPr>
          <w:p w:rsidR="00000000" w:rsidRDefault="00000000">
            <w:r>
              <w:t>String</w:t>
            </w:r>
          </w:p>
        </w:tc>
        <w:tc>
          <w:tcPr>
            <w:tcW w:w="0" w:type="auto"/>
            <w:vAlign w:val="center"/>
            <w:hideMark/>
          </w:tcPr>
          <w:p w:rsidR="00000000" w:rsidRDefault="00000000">
            <w:r>
              <w:t xml:space="preserve">Push time of positions information, Unix timestamp format in milliseconds, e.g. </w:t>
            </w:r>
            <w:r>
              <w:rPr>
                <w:rStyle w:val="HTML"/>
              </w:rPr>
              <w:t>1597026383085</w:t>
            </w:r>
          </w:p>
        </w:tc>
      </w:tr>
    </w:tbl>
    <w:p w:rsidR="00000000" w:rsidRDefault="00000000">
      <w:pPr>
        <w:pStyle w:val="3"/>
        <w:divId w:val="175387555"/>
      </w:pPr>
      <w:r>
        <w:t>WS / Grid sub orders channel</w:t>
      </w:r>
    </w:p>
    <w:p w:rsidR="00000000" w:rsidRDefault="00000000">
      <w:pPr>
        <w:pStyle w:val="a5"/>
        <w:divId w:val="175387555"/>
      </w:pPr>
      <w:r>
        <w:t>Retrieve grid sub orders. Data will be pushed when triggered by events such as placing order.</w:t>
      </w:r>
      <w:r>
        <w:br/>
        <w:t>Please ignore the empty data.</w:t>
      </w:r>
    </w:p>
    <w:p w:rsidR="00000000" w:rsidRDefault="00000000">
      <w:pPr>
        <w:pStyle w:val="4"/>
        <w:divId w:val="175387555"/>
      </w:pPr>
      <w:r>
        <w:t>URL Path</w:t>
      </w:r>
    </w:p>
    <w:p w:rsidR="00000000" w:rsidRDefault="00000000">
      <w:pPr>
        <w:pStyle w:val="a5"/>
        <w:divId w:val="175387555"/>
      </w:pPr>
      <w:r>
        <w:t>/ws/v5/business (required login)</w:t>
      </w:r>
    </w:p>
    <w:p w:rsidR="00000000" w:rsidRDefault="00000000">
      <w:pPr>
        <w:pStyle w:val="a5"/>
        <w:ind w:left="720" w:right="720"/>
        <w:divId w:val="325788921"/>
      </w:pPr>
      <w:r>
        <w:t>Request Example</w:t>
      </w:r>
    </w:p>
    <w:p w:rsidR="00000000" w:rsidRDefault="00000000">
      <w:pPr>
        <w:pStyle w:val="HTML0"/>
        <w:divId w:val="1973779730"/>
        <w:rPr>
          <w:rStyle w:val="HTML"/>
        </w:rPr>
      </w:pPr>
      <w:r>
        <w:rPr>
          <w:rStyle w:val="o"/>
        </w:rPr>
        <w:t>{</w:t>
      </w:r>
    </w:p>
    <w:p w:rsidR="00000000" w:rsidRDefault="00000000">
      <w:pPr>
        <w:pStyle w:val="HTML0"/>
        <w:divId w:val="1973779730"/>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1973779730"/>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1973779730"/>
        <w:rPr>
          <w:rStyle w:val="HTML"/>
        </w:rPr>
      </w:pPr>
      <w:r>
        <w:rPr>
          <w:rStyle w:val="HTML"/>
        </w:rPr>
        <w:t xml:space="preserve">        </w:t>
      </w:r>
      <w:r>
        <w:rPr>
          <w:rStyle w:val="s2"/>
        </w:rPr>
        <w:t>"channel"</w:t>
      </w:r>
      <w:r>
        <w:rPr>
          <w:rStyle w:val="HTML"/>
        </w:rPr>
        <w:t xml:space="preserve">: </w:t>
      </w:r>
      <w:r>
        <w:rPr>
          <w:rStyle w:val="s2"/>
        </w:rPr>
        <w:t>"grid-sub-orders"</w:t>
      </w:r>
      <w:r>
        <w:rPr>
          <w:rStyle w:val="HTML"/>
        </w:rPr>
        <w:t>,</w:t>
      </w:r>
    </w:p>
    <w:p w:rsidR="00000000" w:rsidRDefault="00000000">
      <w:pPr>
        <w:pStyle w:val="HTML0"/>
        <w:divId w:val="1973779730"/>
        <w:rPr>
          <w:rStyle w:val="HTML"/>
        </w:rPr>
      </w:pPr>
      <w:r>
        <w:rPr>
          <w:rStyle w:val="HTML"/>
        </w:rPr>
        <w:t xml:space="preserve">        </w:t>
      </w:r>
      <w:r>
        <w:rPr>
          <w:rStyle w:val="s2"/>
        </w:rPr>
        <w:t>"algoId"</w:t>
      </w:r>
      <w:r>
        <w:rPr>
          <w:rStyle w:val="HTML"/>
        </w:rPr>
        <w:t xml:space="preserve">: </w:t>
      </w:r>
      <w:r>
        <w:rPr>
          <w:rStyle w:val="s2"/>
        </w:rPr>
        <w:t>"449327675342323712"</w:t>
      </w:r>
    </w:p>
    <w:p w:rsidR="00000000" w:rsidRDefault="00000000">
      <w:pPr>
        <w:pStyle w:val="HTML0"/>
        <w:divId w:val="1973779730"/>
        <w:rPr>
          <w:rStyle w:val="HTML"/>
        </w:rPr>
      </w:pPr>
      <w:r>
        <w:rPr>
          <w:rStyle w:val="HTML"/>
        </w:rPr>
        <w:t xml:space="preserve">    </w:t>
      </w:r>
      <w:r>
        <w:rPr>
          <w:rStyle w:val="o"/>
        </w:rPr>
        <w:t>}]</w:t>
      </w:r>
    </w:p>
    <w:p w:rsidR="00000000" w:rsidRDefault="00000000">
      <w:pPr>
        <w:pStyle w:val="HTML0"/>
        <w:divId w:val="1973779730"/>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33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subscribed channels</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grid-sub-orders</w:t>
            </w:r>
          </w:p>
        </w:tc>
      </w:tr>
      <w:tr w:rsidR="00000000">
        <w:trPr>
          <w:divId w:val="175387555"/>
          <w:tblCellSpacing w:w="15" w:type="dxa"/>
        </w:trPr>
        <w:tc>
          <w:tcPr>
            <w:tcW w:w="0" w:type="auto"/>
            <w:vAlign w:val="center"/>
            <w:hideMark/>
          </w:tcPr>
          <w:p w:rsidR="00000000" w:rsidRDefault="00000000">
            <w:r>
              <w:t>&gt; algoId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 Order ID</w:t>
            </w:r>
          </w:p>
        </w:tc>
      </w:tr>
    </w:tbl>
    <w:p w:rsidR="00000000" w:rsidRDefault="00000000">
      <w:pPr>
        <w:pStyle w:val="a5"/>
        <w:ind w:left="720" w:right="720"/>
        <w:divId w:val="1727029217"/>
      </w:pPr>
      <w:r>
        <w:t>Successful Response Example</w:t>
      </w:r>
    </w:p>
    <w:p w:rsidR="00000000" w:rsidRDefault="00000000">
      <w:pPr>
        <w:pStyle w:val="HTML0"/>
        <w:divId w:val="1539589333"/>
        <w:rPr>
          <w:rStyle w:val="w"/>
        </w:rPr>
      </w:pPr>
      <w:r>
        <w:rPr>
          <w:rStyle w:val="p"/>
        </w:rPr>
        <w:t>{</w:t>
      </w:r>
    </w:p>
    <w:p w:rsidR="00000000" w:rsidRDefault="00000000">
      <w:pPr>
        <w:pStyle w:val="HTML0"/>
        <w:divId w:val="1539589333"/>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1539589333"/>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539589333"/>
        <w:rPr>
          <w:rStyle w:val="w"/>
        </w:rPr>
      </w:pPr>
      <w:r>
        <w:rPr>
          <w:rStyle w:val="w"/>
        </w:rPr>
        <w:t xml:space="preserve">        </w:t>
      </w:r>
      <w:r>
        <w:rPr>
          <w:rStyle w:val="nl"/>
        </w:rPr>
        <w:t>"channel"</w:t>
      </w:r>
      <w:r>
        <w:rPr>
          <w:rStyle w:val="p"/>
        </w:rPr>
        <w:t>:</w:t>
      </w:r>
      <w:r>
        <w:rPr>
          <w:rStyle w:val="w"/>
        </w:rPr>
        <w:t xml:space="preserve"> </w:t>
      </w:r>
      <w:r>
        <w:rPr>
          <w:rStyle w:val="s2"/>
        </w:rPr>
        <w:t>"grid-sub-orders"</w:t>
      </w:r>
      <w:r>
        <w:rPr>
          <w:rStyle w:val="p"/>
        </w:rPr>
        <w:t>,</w:t>
      </w:r>
    </w:p>
    <w:p w:rsidR="00000000" w:rsidRDefault="00000000">
      <w:pPr>
        <w:pStyle w:val="HTML0"/>
        <w:divId w:val="1539589333"/>
        <w:rPr>
          <w:rStyle w:val="w"/>
        </w:rPr>
      </w:pPr>
      <w:r>
        <w:rPr>
          <w:rStyle w:val="w"/>
        </w:rPr>
        <w:t xml:space="preserve">        </w:t>
      </w:r>
      <w:r>
        <w:rPr>
          <w:rStyle w:val="nl"/>
        </w:rPr>
        <w:t>"algoId"</w:t>
      </w:r>
      <w:r>
        <w:rPr>
          <w:rStyle w:val="p"/>
        </w:rPr>
        <w:t>:</w:t>
      </w:r>
      <w:r>
        <w:rPr>
          <w:rStyle w:val="w"/>
        </w:rPr>
        <w:t xml:space="preserve"> </w:t>
      </w:r>
      <w:r>
        <w:rPr>
          <w:rStyle w:val="s2"/>
        </w:rPr>
        <w:t>"449327675342323712"</w:t>
      </w:r>
    </w:p>
    <w:p w:rsidR="00000000" w:rsidRDefault="00000000">
      <w:pPr>
        <w:pStyle w:val="HTML0"/>
        <w:divId w:val="1539589333"/>
        <w:rPr>
          <w:rStyle w:val="w"/>
        </w:rPr>
      </w:pPr>
      <w:r>
        <w:rPr>
          <w:rStyle w:val="w"/>
        </w:rPr>
        <w:t xml:space="preserve">    </w:t>
      </w:r>
      <w:r>
        <w:rPr>
          <w:rStyle w:val="p"/>
        </w:rPr>
        <w:t>},</w:t>
      </w:r>
    </w:p>
    <w:p w:rsidR="00000000" w:rsidRDefault="00000000">
      <w:pPr>
        <w:pStyle w:val="HTML0"/>
        <w:divId w:val="1539589333"/>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539589333"/>
        <w:rPr>
          <w:rStyle w:val="w"/>
        </w:rPr>
      </w:pPr>
      <w:r>
        <w:rPr>
          <w:rStyle w:val="p"/>
        </w:rPr>
        <w:t>}</w:t>
      </w:r>
    </w:p>
    <w:p w:rsidR="00000000" w:rsidRDefault="00000000">
      <w:pPr>
        <w:pStyle w:val="a5"/>
        <w:ind w:left="720" w:right="720"/>
        <w:divId w:val="1243831888"/>
      </w:pPr>
      <w:r>
        <w:t>Failure Response Example</w:t>
      </w:r>
    </w:p>
    <w:p w:rsidR="00000000" w:rsidRDefault="00000000">
      <w:pPr>
        <w:pStyle w:val="HTML0"/>
        <w:divId w:val="933588912"/>
        <w:rPr>
          <w:rStyle w:val="w"/>
        </w:rPr>
      </w:pPr>
      <w:r>
        <w:rPr>
          <w:rStyle w:val="p"/>
        </w:rPr>
        <w:t>{</w:t>
      </w:r>
    </w:p>
    <w:p w:rsidR="00000000" w:rsidRDefault="00000000">
      <w:pPr>
        <w:pStyle w:val="HTML0"/>
        <w:divId w:val="933588912"/>
        <w:rPr>
          <w:rStyle w:val="w"/>
        </w:rPr>
      </w:pPr>
      <w:r>
        <w:rPr>
          <w:rStyle w:val="w"/>
        </w:rPr>
        <w:t xml:space="preserve">  </w:t>
      </w:r>
      <w:r>
        <w:rPr>
          <w:rStyle w:val="nl"/>
        </w:rPr>
        <w:t>"event"</w:t>
      </w:r>
      <w:r>
        <w:rPr>
          <w:rStyle w:val="p"/>
        </w:rPr>
        <w:t>:</w:t>
      </w:r>
      <w:r>
        <w:rPr>
          <w:rStyle w:val="w"/>
        </w:rPr>
        <w:t xml:space="preserve"> </w:t>
      </w:r>
      <w:r>
        <w:rPr>
          <w:rStyle w:val="s2"/>
        </w:rPr>
        <w:t>"error"</w:t>
      </w:r>
      <w:r>
        <w:rPr>
          <w:rStyle w:val="p"/>
        </w:rPr>
        <w:t>,</w:t>
      </w:r>
    </w:p>
    <w:p w:rsidR="00000000" w:rsidRDefault="00000000">
      <w:pPr>
        <w:pStyle w:val="HTML0"/>
        <w:divId w:val="933588912"/>
        <w:rPr>
          <w:rStyle w:val="w"/>
        </w:rPr>
      </w:pPr>
      <w:r>
        <w:rPr>
          <w:rStyle w:val="w"/>
        </w:rPr>
        <w:t xml:space="preserve">  </w:t>
      </w:r>
      <w:r>
        <w:rPr>
          <w:rStyle w:val="nl"/>
        </w:rPr>
        <w:t>"code"</w:t>
      </w:r>
      <w:r>
        <w:rPr>
          <w:rStyle w:val="p"/>
        </w:rPr>
        <w:t>:</w:t>
      </w:r>
      <w:r>
        <w:rPr>
          <w:rStyle w:val="w"/>
        </w:rPr>
        <w:t xml:space="preserve"> </w:t>
      </w:r>
      <w:r>
        <w:rPr>
          <w:rStyle w:val="s2"/>
        </w:rPr>
        <w:t>"60012"</w:t>
      </w:r>
      <w:r>
        <w:rPr>
          <w:rStyle w:val="p"/>
        </w:rPr>
        <w:t>,</w:t>
      </w:r>
    </w:p>
    <w:p w:rsidR="00000000" w:rsidRDefault="00000000">
      <w:pPr>
        <w:pStyle w:val="HTML0"/>
        <w:divId w:val="933588912"/>
        <w:rPr>
          <w:rStyle w:val="w"/>
        </w:rPr>
      </w:pPr>
      <w:r>
        <w:rPr>
          <w:rStyle w:val="w"/>
        </w:rPr>
        <w:t xml:space="preserve">  </w:t>
      </w:r>
      <w:r>
        <w:rPr>
          <w:rStyle w:val="nl"/>
        </w:rPr>
        <w:t>"msg"</w:t>
      </w:r>
      <w:r>
        <w:rPr>
          <w:rStyle w:val="p"/>
        </w:rPr>
        <w:t>:</w:t>
      </w:r>
      <w:r>
        <w:rPr>
          <w:rStyle w:val="w"/>
        </w:rPr>
        <w:t xml:space="preserve"> </w:t>
      </w:r>
      <w:r>
        <w:rPr>
          <w:rStyle w:val="s2"/>
        </w:rPr>
        <w:t>"Invalid request: {</w:t>
      </w:r>
      <w:r>
        <w:rPr>
          <w:rStyle w:val="se"/>
        </w:rPr>
        <w:t>\"</w:t>
      </w:r>
      <w:r>
        <w:rPr>
          <w:rStyle w:val="s2"/>
        </w:rPr>
        <w:t>op</w:t>
      </w:r>
      <w:r>
        <w:rPr>
          <w:rStyle w:val="se"/>
        </w:rPr>
        <w:t>\"</w:t>
      </w:r>
      <w:r>
        <w:rPr>
          <w:rStyle w:val="s2"/>
        </w:rPr>
        <w:t xml:space="preserve">: </w:t>
      </w:r>
      <w:r>
        <w:rPr>
          <w:rStyle w:val="se"/>
        </w:rPr>
        <w:t>\"</w:t>
      </w:r>
      <w:r>
        <w:rPr>
          <w:rStyle w:val="s2"/>
        </w:rPr>
        <w:t>subscribe</w:t>
      </w:r>
      <w:r>
        <w:rPr>
          <w:rStyle w:val="se"/>
        </w:rPr>
        <w:t>\"</w:t>
      </w:r>
      <w:r>
        <w:rPr>
          <w:rStyle w:val="s2"/>
        </w:rPr>
        <w:t xml:space="preserve">, </w:t>
      </w:r>
      <w:r>
        <w:rPr>
          <w:rStyle w:val="se"/>
        </w:rPr>
        <w:t>\"</w:t>
      </w:r>
      <w:r>
        <w:rPr>
          <w:rStyle w:val="s2"/>
        </w:rPr>
        <w:t>argss</w:t>
      </w:r>
      <w:r>
        <w:rPr>
          <w:rStyle w:val="se"/>
        </w:rPr>
        <w:t>\"</w:t>
      </w:r>
      <w:r>
        <w:rPr>
          <w:rStyle w:val="s2"/>
        </w:rPr>
        <w:t xml:space="preserve">:[{ </w:t>
      </w:r>
      <w:r>
        <w:rPr>
          <w:rStyle w:val="se"/>
        </w:rPr>
        <w:t>\"</w:t>
      </w:r>
      <w:r>
        <w:rPr>
          <w:rStyle w:val="s2"/>
        </w:rPr>
        <w:t>channel</w:t>
      </w:r>
      <w:r>
        <w:rPr>
          <w:rStyle w:val="se"/>
        </w:rPr>
        <w:t>\"</w:t>
      </w:r>
      <w:r>
        <w:rPr>
          <w:rStyle w:val="s2"/>
        </w:rPr>
        <w:t xml:space="preserve"> : </w:t>
      </w:r>
      <w:r>
        <w:rPr>
          <w:rStyle w:val="se"/>
        </w:rPr>
        <w:t>\"</w:t>
      </w:r>
      <w:r>
        <w:rPr>
          <w:rStyle w:val="s2"/>
        </w:rPr>
        <w:t>grid-sub-orders</w:t>
      </w:r>
      <w:r>
        <w:rPr>
          <w:rStyle w:val="se"/>
        </w:rPr>
        <w:t>\"</w:t>
      </w:r>
      <w:r>
        <w:rPr>
          <w:rStyle w:val="s2"/>
        </w:rPr>
        <w:t xml:space="preserve">, </w:t>
      </w:r>
      <w:r>
        <w:rPr>
          <w:rStyle w:val="se"/>
        </w:rPr>
        <w:t>\"</w:t>
      </w:r>
      <w:r>
        <w:rPr>
          <w:rStyle w:val="s2"/>
        </w:rPr>
        <w:t>instType</w:t>
      </w:r>
      <w:r>
        <w:rPr>
          <w:rStyle w:val="se"/>
        </w:rPr>
        <w:t>\"</w:t>
      </w:r>
      <w:r>
        <w:rPr>
          <w:rStyle w:val="s2"/>
        </w:rPr>
        <w:t xml:space="preserve"> : </w:t>
      </w:r>
      <w:r>
        <w:rPr>
          <w:rStyle w:val="se"/>
        </w:rPr>
        <w:t>\"</w:t>
      </w:r>
      <w:r>
        <w:rPr>
          <w:rStyle w:val="s2"/>
        </w:rPr>
        <w:t>FUTURES</w:t>
      </w:r>
      <w:r>
        <w:rPr>
          <w:rStyle w:val="se"/>
        </w:rPr>
        <w:t>\"</w:t>
      </w:r>
      <w:r>
        <w:rPr>
          <w:rStyle w:val="s2"/>
        </w:rPr>
        <w:t>}]}"</w:t>
      </w:r>
      <w:r>
        <w:rPr>
          <w:rStyle w:val="p"/>
        </w:rPr>
        <w:t>,</w:t>
      </w:r>
    </w:p>
    <w:p w:rsidR="00000000" w:rsidRDefault="00000000">
      <w:pPr>
        <w:pStyle w:val="HTML0"/>
        <w:divId w:val="933588912"/>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933588912"/>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28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Event</w:t>
            </w:r>
            <w:r>
              <w:br/>
            </w:r>
            <w:r>
              <w:rPr>
                <w:rStyle w:val="HTML"/>
              </w:rPr>
              <w:t>subscribe</w:t>
            </w:r>
            <w:r>
              <w:br/>
            </w:r>
            <w:r>
              <w:rPr>
                <w:rStyle w:val="HTML"/>
              </w:rPr>
              <w:t>unsubscribe</w:t>
            </w:r>
            <w:r>
              <w:br/>
            </w:r>
            <w:r>
              <w:rPr>
                <w:rStyle w:val="HTML"/>
              </w:rPr>
              <w:t>error</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No</w:t>
            </w:r>
          </w:p>
        </w:tc>
        <w:tc>
          <w:tcPr>
            <w:tcW w:w="0" w:type="auto"/>
            <w:vAlign w:val="center"/>
            <w:hideMark/>
          </w:tcPr>
          <w:p w:rsidR="00000000" w:rsidRDefault="00000000">
            <w:r>
              <w:t>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algoId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 Order ID</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connId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WebSocket connection ID</w:t>
            </w:r>
          </w:p>
        </w:tc>
      </w:tr>
    </w:tbl>
    <w:p w:rsidR="00000000" w:rsidRDefault="00000000">
      <w:pPr>
        <w:pStyle w:val="a5"/>
        <w:ind w:left="720" w:right="720"/>
        <w:divId w:val="493028848"/>
      </w:pPr>
      <w:r>
        <w:t xml:space="preserve">Push Data Example: </w:t>
      </w:r>
    </w:p>
    <w:p w:rsidR="00000000" w:rsidRDefault="00000000">
      <w:pPr>
        <w:pStyle w:val="HTML0"/>
        <w:divId w:val="1583949593"/>
        <w:rPr>
          <w:rStyle w:val="w"/>
        </w:rPr>
      </w:pPr>
      <w:r>
        <w:rPr>
          <w:rStyle w:val="p"/>
        </w:rPr>
        <w:t>{</w:t>
      </w:r>
    </w:p>
    <w:p w:rsidR="00000000" w:rsidRDefault="00000000">
      <w:pPr>
        <w:pStyle w:val="HTML0"/>
        <w:divId w:val="1583949593"/>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583949593"/>
        <w:rPr>
          <w:rStyle w:val="w"/>
        </w:rPr>
      </w:pPr>
      <w:r>
        <w:rPr>
          <w:rStyle w:val="w"/>
        </w:rPr>
        <w:t xml:space="preserve">        </w:t>
      </w:r>
      <w:r>
        <w:rPr>
          <w:rStyle w:val="nl"/>
        </w:rPr>
        <w:t>"channel"</w:t>
      </w:r>
      <w:r>
        <w:rPr>
          <w:rStyle w:val="p"/>
        </w:rPr>
        <w:t>:</w:t>
      </w:r>
      <w:r>
        <w:rPr>
          <w:rStyle w:val="w"/>
        </w:rPr>
        <w:t xml:space="preserve"> </w:t>
      </w:r>
      <w:r>
        <w:rPr>
          <w:rStyle w:val="s2"/>
        </w:rPr>
        <w:t>"grid-sub-orders"</w:t>
      </w:r>
      <w:r>
        <w:rPr>
          <w:rStyle w:val="p"/>
        </w:rPr>
        <w:t>,</w:t>
      </w:r>
    </w:p>
    <w:p w:rsidR="00000000" w:rsidRDefault="00000000">
      <w:pPr>
        <w:pStyle w:val="HTML0"/>
        <w:divId w:val="1583949593"/>
        <w:rPr>
          <w:rStyle w:val="w"/>
        </w:rPr>
      </w:pPr>
      <w:r>
        <w:rPr>
          <w:rStyle w:val="w"/>
        </w:rPr>
        <w:t xml:space="preserve">        </w:t>
      </w:r>
      <w:r>
        <w:rPr>
          <w:rStyle w:val="nl"/>
        </w:rPr>
        <w:t>"uid"</w:t>
      </w:r>
      <w:r>
        <w:rPr>
          <w:rStyle w:val="p"/>
        </w:rPr>
        <w:t>:</w:t>
      </w:r>
      <w:r>
        <w:rPr>
          <w:rStyle w:val="w"/>
        </w:rPr>
        <w:t xml:space="preserve"> </w:t>
      </w:r>
      <w:r>
        <w:rPr>
          <w:rStyle w:val="s2"/>
        </w:rPr>
        <w:t>"44705892343619584"</w:t>
      </w:r>
      <w:r>
        <w:rPr>
          <w:rStyle w:val="p"/>
        </w:rPr>
        <w:t>,</w:t>
      </w:r>
    </w:p>
    <w:p w:rsidR="00000000" w:rsidRDefault="00000000">
      <w:pPr>
        <w:pStyle w:val="HTML0"/>
        <w:divId w:val="1583949593"/>
        <w:rPr>
          <w:rStyle w:val="w"/>
        </w:rPr>
      </w:pPr>
      <w:r>
        <w:rPr>
          <w:rStyle w:val="w"/>
        </w:rPr>
        <w:t xml:space="preserve">        </w:t>
      </w:r>
      <w:r>
        <w:rPr>
          <w:rStyle w:val="nl"/>
        </w:rPr>
        <w:t>"algoId"</w:t>
      </w:r>
      <w:r>
        <w:rPr>
          <w:rStyle w:val="p"/>
        </w:rPr>
        <w:t>:</w:t>
      </w:r>
      <w:r>
        <w:rPr>
          <w:rStyle w:val="w"/>
        </w:rPr>
        <w:t xml:space="preserve"> </w:t>
      </w:r>
      <w:r>
        <w:rPr>
          <w:rStyle w:val="s2"/>
        </w:rPr>
        <w:t>"449327675342323712"</w:t>
      </w:r>
    </w:p>
    <w:p w:rsidR="00000000" w:rsidRDefault="00000000">
      <w:pPr>
        <w:pStyle w:val="HTML0"/>
        <w:divId w:val="1583949593"/>
        <w:rPr>
          <w:rStyle w:val="w"/>
        </w:rPr>
      </w:pPr>
      <w:r>
        <w:rPr>
          <w:rStyle w:val="w"/>
        </w:rPr>
        <w:t xml:space="preserve">    </w:t>
      </w:r>
      <w:r>
        <w:rPr>
          <w:rStyle w:val="p"/>
        </w:rPr>
        <w:t>},</w:t>
      </w:r>
    </w:p>
    <w:p w:rsidR="00000000" w:rsidRDefault="00000000">
      <w:pPr>
        <w:pStyle w:val="HTML0"/>
        <w:divId w:val="1583949593"/>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583949593"/>
        <w:rPr>
          <w:rStyle w:val="w"/>
        </w:rPr>
      </w:pPr>
      <w:r>
        <w:rPr>
          <w:rStyle w:val="w"/>
        </w:rPr>
        <w:t xml:space="preserve">        </w:t>
      </w:r>
      <w:r>
        <w:rPr>
          <w:rStyle w:val="nl"/>
        </w:rPr>
        <w:t>"accFillSz"</w:t>
      </w:r>
      <w:r>
        <w:rPr>
          <w:rStyle w:val="p"/>
        </w:rPr>
        <w:t>:</w:t>
      </w:r>
      <w:r>
        <w:rPr>
          <w:rStyle w:val="w"/>
        </w:rPr>
        <w:t xml:space="preserve"> </w:t>
      </w:r>
      <w:r>
        <w:rPr>
          <w:rStyle w:val="s2"/>
        </w:rPr>
        <w:t>"0"</w:t>
      </w:r>
      <w:r>
        <w:rPr>
          <w:rStyle w:val="p"/>
        </w:rPr>
        <w:t>,</w:t>
      </w:r>
    </w:p>
    <w:p w:rsidR="00000000" w:rsidRDefault="00000000">
      <w:pPr>
        <w:pStyle w:val="HTML0"/>
        <w:divId w:val="1583949593"/>
        <w:rPr>
          <w:rStyle w:val="w"/>
        </w:rPr>
      </w:pPr>
      <w:r>
        <w:rPr>
          <w:rStyle w:val="w"/>
        </w:rPr>
        <w:t xml:space="preserve">        </w:t>
      </w:r>
      <w:r>
        <w:rPr>
          <w:rStyle w:val="nl"/>
        </w:rPr>
        <w:t>"algoClOrdId"</w:t>
      </w:r>
      <w:r>
        <w:rPr>
          <w:rStyle w:val="p"/>
        </w:rPr>
        <w:t>:</w:t>
      </w:r>
      <w:r>
        <w:rPr>
          <w:rStyle w:val="w"/>
        </w:rPr>
        <w:t xml:space="preserve"> </w:t>
      </w:r>
      <w:r>
        <w:rPr>
          <w:rStyle w:val="s2"/>
        </w:rPr>
        <w:t>""</w:t>
      </w:r>
      <w:r>
        <w:rPr>
          <w:rStyle w:val="p"/>
        </w:rPr>
        <w:t>,</w:t>
      </w:r>
    </w:p>
    <w:p w:rsidR="00000000" w:rsidRDefault="00000000">
      <w:pPr>
        <w:pStyle w:val="HTML0"/>
        <w:divId w:val="1583949593"/>
        <w:rPr>
          <w:rStyle w:val="w"/>
        </w:rPr>
      </w:pPr>
      <w:r>
        <w:rPr>
          <w:rStyle w:val="w"/>
        </w:rPr>
        <w:t xml:space="preserve">        </w:t>
      </w:r>
      <w:r>
        <w:rPr>
          <w:rStyle w:val="nl"/>
        </w:rPr>
        <w:t>"algoId"</w:t>
      </w:r>
      <w:r>
        <w:rPr>
          <w:rStyle w:val="p"/>
        </w:rPr>
        <w:t>:</w:t>
      </w:r>
      <w:r>
        <w:rPr>
          <w:rStyle w:val="w"/>
        </w:rPr>
        <w:t xml:space="preserve"> </w:t>
      </w:r>
      <w:r>
        <w:rPr>
          <w:rStyle w:val="s2"/>
        </w:rPr>
        <w:t>"449327675342323712"</w:t>
      </w:r>
      <w:r>
        <w:rPr>
          <w:rStyle w:val="p"/>
        </w:rPr>
        <w:t>,</w:t>
      </w:r>
    </w:p>
    <w:p w:rsidR="00000000" w:rsidRDefault="00000000">
      <w:pPr>
        <w:pStyle w:val="HTML0"/>
        <w:divId w:val="1583949593"/>
        <w:rPr>
          <w:rStyle w:val="w"/>
        </w:rPr>
      </w:pPr>
      <w:r>
        <w:rPr>
          <w:rStyle w:val="w"/>
        </w:rPr>
        <w:t xml:space="preserve">        </w:t>
      </w:r>
      <w:r>
        <w:rPr>
          <w:rStyle w:val="nl"/>
        </w:rPr>
        <w:t>"algoOrdType"</w:t>
      </w:r>
      <w:r>
        <w:rPr>
          <w:rStyle w:val="p"/>
        </w:rPr>
        <w:t>:</w:t>
      </w:r>
      <w:r>
        <w:rPr>
          <w:rStyle w:val="w"/>
        </w:rPr>
        <w:t xml:space="preserve"> </w:t>
      </w:r>
      <w:r>
        <w:rPr>
          <w:rStyle w:val="s2"/>
        </w:rPr>
        <w:t>"contract_grid"</w:t>
      </w:r>
      <w:r>
        <w:rPr>
          <w:rStyle w:val="p"/>
        </w:rPr>
        <w:t>,</w:t>
      </w:r>
    </w:p>
    <w:p w:rsidR="00000000" w:rsidRDefault="00000000">
      <w:pPr>
        <w:pStyle w:val="HTML0"/>
        <w:divId w:val="1583949593"/>
        <w:rPr>
          <w:rStyle w:val="w"/>
        </w:rPr>
      </w:pPr>
      <w:r>
        <w:rPr>
          <w:rStyle w:val="w"/>
        </w:rPr>
        <w:t xml:space="preserve">        </w:t>
      </w:r>
      <w:r>
        <w:rPr>
          <w:rStyle w:val="nl"/>
        </w:rPr>
        <w:t>"avgPx"</w:t>
      </w:r>
      <w:r>
        <w:rPr>
          <w:rStyle w:val="p"/>
        </w:rPr>
        <w:t>:</w:t>
      </w:r>
      <w:r>
        <w:rPr>
          <w:rStyle w:val="w"/>
        </w:rPr>
        <w:t xml:space="preserve"> </w:t>
      </w:r>
      <w:r>
        <w:rPr>
          <w:rStyle w:val="s2"/>
        </w:rPr>
        <w:t>"0"</w:t>
      </w:r>
      <w:r>
        <w:rPr>
          <w:rStyle w:val="p"/>
        </w:rPr>
        <w:t>,</w:t>
      </w:r>
    </w:p>
    <w:p w:rsidR="00000000" w:rsidRDefault="00000000">
      <w:pPr>
        <w:pStyle w:val="HTML0"/>
        <w:divId w:val="1583949593"/>
        <w:rPr>
          <w:rStyle w:val="w"/>
        </w:rPr>
      </w:pPr>
      <w:r>
        <w:rPr>
          <w:rStyle w:val="w"/>
        </w:rPr>
        <w:t xml:space="preserve">        </w:t>
      </w:r>
      <w:r>
        <w:rPr>
          <w:rStyle w:val="nl"/>
        </w:rPr>
        <w:t>"cTime"</w:t>
      </w:r>
      <w:r>
        <w:rPr>
          <w:rStyle w:val="p"/>
        </w:rPr>
        <w:t>:</w:t>
      </w:r>
      <w:r>
        <w:rPr>
          <w:rStyle w:val="w"/>
        </w:rPr>
        <w:t xml:space="preserve"> </w:t>
      </w:r>
      <w:r>
        <w:rPr>
          <w:rStyle w:val="s2"/>
        </w:rPr>
        <w:t>"1653445498664"</w:t>
      </w:r>
      <w:r>
        <w:rPr>
          <w:rStyle w:val="p"/>
        </w:rPr>
        <w:t>,</w:t>
      </w:r>
    </w:p>
    <w:p w:rsidR="00000000" w:rsidRDefault="00000000">
      <w:pPr>
        <w:pStyle w:val="HTML0"/>
        <w:divId w:val="1583949593"/>
        <w:rPr>
          <w:rStyle w:val="w"/>
        </w:rPr>
      </w:pPr>
      <w:r>
        <w:rPr>
          <w:rStyle w:val="w"/>
        </w:rPr>
        <w:t xml:space="preserve">        </w:t>
      </w:r>
      <w:r>
        <w:rPr>
          <w:rStyle w:val="nl"/>
        </w:rPr>
        <w:t>"ctVal"</w:t>
      </w:r>
      <w:r>
        <w:rPr>
          <w:rStyle w:val="p"/>
        </w:rPr>
        <w:t>:</w:t>
      </w:r>
      <w:r>
        <w:rPr>
          <w:rStyle w:val="w"/>
        </w:rPr>
        <w:t xml:space="preserve"> </w:t>
      </w:r>
      <w:r>
        <w:rPr>
          <w:rStyle w:val="s2"/>
        </w:rPr>
        <w:t>"0.01"</w:t>
      </w:r>
      <w:r>
        <w:rPr>
          <w:rStyle w:val="p"/>
        </w:rPr>
        <w:t>,</w:t>
      </w:r>
    </w:p>
    <w:p w:rsidR="00000000" w:rsidRDefault="00000000">
      <w:pPr>
        <w:pStyle w:val="HTML0"/>
        <w:divId w:val="1583949593"/>
        <w:rPr>
          <w:rStyle w:val="w"/>
        </w:rPr>
      </w:pPr>
      <w:r>
        <w:rPr>
          <w:rStyle w:val="w"/>
        </w:rPr>
        <w:t xml:space="preserve">        </w:t>
      </w:r>
      <w:r>
        <w:rPr>
          <w:rStyle w:val="nl"/>
        </w:rPr>
        <w:t>"fee"</w:t>
      </w:r>
      <w:r>
        <w:rPr>
          <w:rStyle w:val="p"/>
        </w:rPr>
        <w:t>:</w:t>
      </w:r>
      <w:r>
        <w:rPr>
          <w:rStyle w:val="w"/>
        </w:rPr>
        <w:t xml:space="preserve"> </w:t>
      </w:r>
      <w:r>
        <w:rPr>
          <w:rStyle w:val="s2"/>
        </w:rPr>
        <w:t>"0"</w:t>
      </w:r>
      <w:r>
        <w:rPr>
          <w:rStyle w:val="p"/>
        </w:rPr>
        <w:t>,</w:t>
      </w:r>
    </w:p>
    <w:p w:rsidR="00000000" w:rsidRDefault="00000000">
      <w:pPr>
        <w:pStyle w:val="HTML0"/>
        <w:divId w:val="1583949593"/>
        <w:rPr>
          <w:rStyle w:val="w"/>
        </w:rPr>
      </w:pPr>
      <w:r>
        <w:rPr>
          <w:rStyle w:val="w"/>
        </w:rPr>
        <w:t xml:space="preserve">        </w:t>
      </w:r>
      <w:r>
        <w:rPr>
          <w:rStyle w:val="nl"/>
        </w:rPr>
        <w:t>"feeCcy"</w:t>
      </w:r>
      <w:r>
        <w:rPr>
          <w:rStyle w:val="p"/>
        </w:rPr>
        <w:t>:</w:t>
      </w:r>
      <w:r>
        <w:rPr>
          <w:rStyle w:val="w"/>
        </w:rPr>
        <w:t xml:space="preserve"> </w:t>
      </w:r>
      <w:r>
        <w:rPr>
          <w:rStyle w:val="s2"/>
        </w:rPr>
        <w:t>"USDT"</w:t>
      </w:r>
      <w:r>
        <w:rPr>
          <w:rStyle w:val="p"/>
        </w:rPr>
        <w:t>,</w:t>
      </w:r>
    </w:p>
    <w:p w:rsidR="00000000" w:rsidRDefault="00000000">
      <w:pPr>
        <w:pStyle w:val="HTML0"/>
        <w:divId w:val="1583949593"/>
        <w:rPr>
          <w:rStyle w:val="w"/>
        </w:rPr>
      </w:pPr>
      <w:r>
        <w:rPr>
          <w:rStyle w:val="w"/>
        </w:rPr>
        <w:t xml:space="preserve">        </w:t>
      </w:r>
      <w:r>
        <w:rPr>
          <w:rStyle w:val="nl"/>
        </w:rPr>
        <w:t>"groupId"</w:t>
      </w:r>
      <w:r>
        <w:rPr>
          <w:rStyle w:val="p"/>
        </w:rPr>
        <w:t>:</w:t>
      </w:r>
      <w:r>
        <w:rPr>
          <w:rStyle w:val="w"/>
        </w:rPr>
        <w:t xml:space="preserve"> </w:t>
      </w:r>
      <w:r>
        <w:rPr>
          <w:rStyle w:val="s2"/>
        </w:rPr>
        <w:t>"-1"</w:t>
      </w:r>
      <w:r>
        <w:rPr>
          <w:rStyle w:val="p"/>
        </w:rPr>
        <w:t>,</w:t>
      </w:r>
    </w:p>
    <w:p w:rsidR="00000000" w:rsidRDefault="00000000">
      <w:pPr>
        <w:pStyle w:val="HTML0"/>
        <w:divId w:val="1583949593"/>
        <w:rPr>
          <w:rStyle w:val="w"/>
        </w:rPr>
      </w:pPr>
      <w:r>
        <w:rPr>
          <w:rStyle w:val="w"/>
        </w:rPr>
        <w:t xml:space="preserve">        </w:t>
      </w:r>
      <w:r>
        <w:rPr>
          <w:rStyle w:val="nl"/>
        </w:rPr>
        <w:t>"instId"</w:t>
      </w:r>
      <w:r>
        <w:rPr>
          <w:rStyle w:val="p"/>
        </w:rPr>
        <w:t>:</w:t>
      </w:r>
      <w:r>
        <w:rPr>
          <w:rStyle w:val="w"/>
        </w:rPr>
        <w:t xml:space="preserve"> </w:t>
      </w:r>
      <w:r>
        <w:rPr>
          <w:rStyle w:val="s2"/>
        </w:rPr>
        <w:t>"BTC-USDT-SWAP"</w:t>
      </w:r>
      <w:r>
        <w:rPr>
          <w:rStyle w:val="p"/>
        </w:rPr>
        <w:t>,</w:t>
      </w:r>
    </w:p>
    <w:p w:rsidR="00000000" w:rsidRDefault="00000000">
      <w:pPr>
        <w:pStyle w:val="HTML0"/>
        <w:divId w:val="1583949593"/>
        <w:rPr>
          <w:rStyle w:val="w"/>
        </w:rPr>
      </w:pPr>
      <w:r>
        <w:rPr>
          <w:rStyle w:val="w"/>
        </w:rPr>
        <w:t xml:space="preserve">        </w:t>
      </w:r>
      <w:r>
        <w:rPr>
          <w:rStyle w:val="nl"/>
        </w:rPr>
        <w:t>"instType"</w:t>
      </w:r>
      <w:r>
        <w:rPr>
          <w:rStyle w:val="p"/>
        </w:rPr>
        <w:t>:</w:t>
      </w:r>
      <w:r>
        <w:rPr>
          <w:rStyle w:val="w"/>
        </w:rPr>
        <w:t xml:space="preserve"> </w:t>
      </w:r>
      <w:r>
        <w:rPr>
          <w:rStyle w:val="s2"/>
        </w:rPr>
        <w:t>"SWAP"</w:t>
      </w:r>
      <w:r>
        <w:rPr>
          <w:rStyle w:val="p"/>
        </w:rPr>
        <w:t>,</w:t>
      </w:r>
    </w:p>
    <w:p w:rsidR="00000000" w:rsidRDefault="00000000">
      <w:pPr>
        <w:pStyle w:val="HTML0"/>
        <w:divId w:val="1583949593"/>
        <w:rPr>
          <w:rStyle w:val="w"/>
        </w:rPr>
      </w:pPr>
      <w:r>
        <w:rPr>
          <w:rStyle w:val="w"/>
        </w:rPr>
        <w:t xml:space="preserve">        </w:t>
      </w:r>
      <w:r>
        <w:rPr>
          <w:rStyle w:val="nl"/>
        </w:rPr>
        <w:t>"lever"</w:t>
      </w:r>
      <w:r>
        <w:rPr>
          <w:rStyle w:val="p"/>
        </w:rPr>
        <w:t>:</w:t>
      </w:r>
      <w:r>
        <w:rPr>
          <w:rStyle w:val="w"/>
        </w:rPr>
        <w:t xml:space="preserve"> </w:t>
      </w:r>
      <w:r>
        <w:rPr>
          <w:rStyle w:val="s2"/>
        </w:rPr>
        <w:t>"5"</w:t>
      </w:r>
      <w:r>
        <w:rPr>
          <w:rStyle w:val="p"/>
        </w:rPr>
        <w:t>,</w:t>
      </w:r>
    </w:p>
    <w:p w:rsidR="00000000" w:rsidRDefault="00000000">
      <w:pPr>
        <w:pStyle w:val="HTML0"/>
        <w:divId w:val="1583949593"/>
        <w:rPr>
          <w:rStyle w:val="w"/>
        </w:rPr>
      </w:pPr>
      <w:r>
        <w:rPr>
          <w:rStyle w:val="w"/>
        </w:rPr>
        <w:t xml:space="preserve">        </w:t>
      </w:r>
      <w:r>
        <w:rPr>
          <w:rStyle w:val="nl"/>
        </w:rPr>
        <w:t>"ordId"</w:t>
      </w:r>
      <w:r>
        <w:rPr>
          <w:rStyle w:val="p"/>
        </w:rPr>
        <w:t>:</w:t>
      </w:r>
      <w:r>
        <w:rPr>
          <w:rStyle w:val="w"/>
        </w:rPr>
        <w:t xml:space="preserve"> </w:t>
      </w:r>
      <w:r>
        <w:rPr>
          <w:rStyle w:val="s2"/>
        </w:rPr>
        <w:t>"449518234142904321"</w:t>
      </w:r>
      <w:r>
        <w:rPr>
          <w:rStyle w:val="p"/>
        </w:rPr>
        <w:t>,</w:t>
      </w:r>
    </w:p>
    <w:p w:rsidR="00000000" w:rsidRDefault="00000000">
      <w:pPr>
        <w:pStyle w:val="HTML0"/>
        <w:divId w:val="1583949593"/>
        <w:rPr>
          <w:rStyle w:val="w"/>
        </w:rPr>
      </w:pPr>
      <w:r>
        <w:rPr>
          <w:rStyle w:val="w"/>
        </w:rPr>
        <w:t xml:space="preserve">        </w:t>
      </w:r>
      <w:r>
        <w:rPr>
          <w:rStyle w:val="nl"/>
        </w:rPr>
        <w:t>"ordType"</w:t>
      </w:r>
      <w:r>
        <w:rPr>
          <w:rStyle w:val="p"/>
        </w:rPr>
        <w:t>:</w:t>
      </w:r>
      <w:r>
        <w:rPr>
          <w:rStyle w:val="w"/>
        </w:rPr>
        <w:t xml:space="preserve"> </w:t>
      </w:r>
      <w:r>
        <w:rPr>
          <w:rStyle w:val="s2"/>
        </w:rPr>
        <w:t>"limit"</w:t>
      </w:r>
      <w:r>
        <w:rPr>
          <w:rStyle w:val="p"/>
        </w:rPr>
        <w:t>,</w:t>
      </w:r>
    </w:p>
    <w:p w:rsidR="00000000" w:rsidRDefault="00000000">
      <w:pPr>
        <w:pStyle w:val="HTML0"/>
        <w:divId w:val="1583949593"/>
        <w:rPr>
          <w:rStyle w:val="w"/>
        </w:rPr>
      </w:pPr>
      <w:r>
        <w:rPr>
          <w:rStyle w:val="w"/>
        </w:rPr>
        <w:t xml:space="preserve">        </w:t>
      </w:r>
      <w:r>
        <w:rPr>
          <w:rStyle w:val="nl"/>
        </w:rPr>
        <w:t>"pTime"</w:t>
      </w:r>
      <w:r>
        <w:rPr>
          <w:rStyle w:val="p"/>
        </w:rPr>
        <w:t>:</w:t>
      </w:r>
      <w:r>
        <w:rPr>
          <w:rStyle w:val="w"/>
        </w:rPr>
        <w:t xml:space="preserve"> </w:t>
      </w:r>
      <w:r>
        <w:rPr>
          <w:rStyle w:val="s2"/>
        </w:rPr>
        <w:t>"1653486524502"</w:t>
      </w:r>
      <w:r>
        <w:rPr>
          <w:rStyle w:val="p"/>
        </w:rPr>
        <w:t>,</w:t>
      </w:r>
    </w:p>
    <w:p w:rsidR="00000000" w:rsidRDefault="00000000">
      <w:pPr>
        <w:pStyle w:val="HTML0"/>
        <w:divId w:val="1583949593"/>
        <w:rPr>
          <w:rStyle w:val="w"/>
        </w:rPr>
      </w:pPr>
      <w:r>
        <w:rPr>
          <w:rStyle w:val="w"/>
        </w:rPr>
        <w:t xml:space="preserve">        </w:t>
      </w:r>
      <w:r>
        <w:rPr>
          <w:rStyle w:val="nl"/>
        </w:rPr>
        <w:t>"pnl"</w:t>
      </w:r>
      <w:r>
        <w:rPr>
          <w:rStyle w:val="p"/>
        </w:rPr>
        <w:t>:</w:t>
      </w:r>
      <w:r>
        <w:rPr>
          <w:rStyle w:val="w"/>
        </w:rPr>
        <w:t xml:space="preserve"> </w:t>
      </w:r>
      <w:r>
        <w:rPr>
          <w:rStyle w:val="s2"/>
        </w:rPr>
        <w:t>""</w:t>
      </w:r>
      <w:r>
        <w:rPr>
          <w:rStyle w:val="p"/>
        </w:rPr>
        <w:t>,</w:t>
      </w:r>
    </w:p>
    <w:p w:rsidR="00000000" w:rsidRDefault="00000000">
      <w:pPr>
        <w:pStyle w:val="HTML0"/>
        <w:divId w:val="1583949593"/>
        <w:rPr>
          <w:rStyle w:val="w"/>
        </w:rPr>
      </w:pPr>
      <w:r>
        <w:rPr>
          <w:rStyle w:val="w"/>
        </w:rPr>
        <w:t xml:space="preserve">        </w:t>
      </w:r>
      <w:r>
        <w:rPr>
          <w:rStyle w:val="nl"/>
        </w:rPr>
        <w:t>"posSide"</w:t>
      </w:r>
      <w:r>
        <w:rPr>
          <w:rStyle w:val="p"/>
        </w:rPr>
        <w:t>:</w:t>
      </w:r>
      <w:r>
        <w:rPr>
          <w:rStyle w:val="w"/>
        </w:rPr>
        <w:t xml:space="preserve"> </w:t>
      </w:r>
      <w:r>
        <w:rPr>
          <w:rStyle w:val="s2"/>
        </w:rPr>
        <w:t>"net"</w:t>
      </w:r>
      <w:r>
        <w:rPr>
          <w:rStyle w:val="p"/>
        </w:rPr>
        <w:t>,</w:t>
      </w:r>
    </w:p>
    <w:p w:rsidR="00000000" w:rsidRDefault="00000000">
      <w:pPr>
        <w:pStyle w:val="HTML0"/>
        <w:divId w:val="1583949593"/>
        <w:rPr>
          <w:rStyle w:val="w"/>
        </w:rPr>
      </w:pPr>
      <w:r>
        <w:rPr>
          <w:rStyle w:val="w"/>
        </w:rPr>
        <w:t xml:space="preserve">        </w:t>
      </w:r>
      <w:r>
        <w:rPr>
          <w:rStyle w:val="nl"/>
        </w:rPr>
        <w:t>"px"</w:t>
      </w:r>
      <w:r>
        <w:rPr>
          <w:rStyle w:val="p"/>
        </w:rPr>
        <w:t>:</w:t>
      </w:r>
      <w:r>
        <w:rPr>
          <w:rStyle w:val="w"/>
        </w:rPr>
        <w:t xml:space="preserve"> </w:t>
      </w:r>
      <w:r>
        <w:rPr>
          <w:rStyle w:val="s2"/>
        </w:rPr>
        <w:t>"28007.2"</w:t>
      </w:r>
      <w:r>
        <w:rPr>
          <w:rStyle w:val="p"/>
        </w:rPr>
        <w:t>,</w:t>
      </w:r>
    </w:p>
    <w:p w:rsidR="00000000" w:rsidRDefault="00000000">
      <w:pPr>
        <w:pStyle w:val="HTML0"/>
        <w:divId w:val="1583949593"/>
        <w:rPr>
          <w:rStyle w:val="w"/>
        </w:rPr>
      </w:pPr>
      <w:r>
        <w:rPr>
          <w:rStyle w:val="w"/>
        </w:rPr>
        <w:t xml:space="preserve">        </w:t>
      </w:r>
      <w:r>
        <w:rPr>
          <w:rStyle w:val="nl"/>
        </w:rPr>
        <w:t>"rebate"</w:t>
      </w:r>
      <w:r>
        <w:rPr>
          <w:rStyle w:val="p"/>
        </w:rPr>
        <w:t>:</w:t>
      </w:r>
      <w:r>
        <w:rPr>
          <w:rStyle w:val="w"/>
        </w:rPr>
        <w:t xml:space="preserve"> </w:t>
      </w:r>
      <w:r>
        <w:rPr>
          <w:rStyle w:val="s2"/>
        </w:rPr>
        <w:t>"0"</w:t>
      </w:r>
      <w:r>
        <w:rPr>
          <w:rStyle w:val="p"/>
        </w:rPr>
        <w:t>,</w:t>
      </w:r>
    </w:p>
    <w:p w:rsidR="00000000" w:rsidRDefault="00000000">
      <w:pPr>
        <w:pStyle w:val="HTML0"/>
        <w:divId w:val="1583949593"/>
        <w:rPr>
          <w:rStyle w:val="w"/>
        </w:rPr>
      </w:pPr>
      <w:r>
        <w:rPr>
          <w:rStyle w:val="w"/>
        </w:rPr>
        <w:t xml:space="preserve">        </w:t>
      </w:r>
      <w:r>
        <w:rPr>
          <w:rStyle w:val="nl"/>
        </w:rPr>
        <w:t>"rebateCcy"</w:t>
      </w:r>
      <w:r>
        <w:rPr>
          <w:rStyle w:val="p"/>
        </w:rPr>
        <w:t>:</w:t>
      </w:r>
      <w:r>
        <w:rPr>
          <w:rStyle w:val="w"/>
        </w:rPr>
        <w:t xml:space="preserve"> </w:t>
      </w:r>
      <w:r>
        <w:rPr>
          <w:rStyle w:val="s2"/>
        </w:rPr>
        <w:t>"USDT"</w:t>
      </w:r>
      <w:r>
        <w:rPr>
          <w:rStyle w:val="p"/>
        </w:rPr>
        <w:t>,</w:t>
      </w:r>
    </w:p>
    <w:p w:rsidR="00000000" w:rsidRDefault="00000000">
      <w:pPr>
        <w:pStyle w:val="HTML0"/>
        <w:divId w:val="1583949593"/>
        <w:rPr>
          <w:rStyle w:val="w"/>
        </w:rPr>
      </w:pPr>
      <w:r>
        <w:rPr>
          <w:rStyle w:val="w"/>
        </w:rPr>
        <w:t xml:space="preserve">        </w:t>
      </w:r>
      <w:r>
        <w:rPr>
          <w:rStyle w:val="nl"/>
        </w:rPr>
        <w:t>"side"</w:t>
      </w:r>
      <w:r>
        <w:rPr>
          <w:rStyle w:val="p"/>
        </w:rPr>
        <w:t>:</w:t>
      </w:r>
      <w:r>
        <w:rPr>
          <w:rStyle w:val="w"/>
        </w:rPr>
        <w:t xml:space="preserve"> </w:t>
      </w:r>
      <w:r>
        <w:rPr>
          <w:rStyle w:val="s2"/>
        </w:rPr>
        <w:t>"buy"</w:t>
      </w:r>
      <w:r>
        <w:rPr>
          <w:rStyle w:val="p"/>
        </w:rPr>
        <w:t>,</w:t>
      </w:r>
    </w:p>
    <w:p w:rsidR="00000000" w:rsidRDefault="00000000">
      <w:pPr>
        <w:pStyle w:val="HTML0"/>
        <w:divId w:val="1583949593"/>
        <w:rPr>
          <w:rStyle w:val="w"/>
        </w:rPr>
      </w:pPr>
      <w:r>
        <w:rPr>
          <w:rStyle w:val="w"/>
        </w:rPr>
        <w:t xml:space="preserve">        </w:t>
      </w:r>
      <w:r>
        <w:rPr>
          <w:rStyle w:val="nl"/>
        </w:rPr>
        <w:t>"state"</w:t>
      </w:r>
      <w:r>
        <w:rPr>
          <w:rStyle w:val="p"/>
        </w:rPr>
        <w:t>:</w:t>
      </w:r>
      <w:r>
        <w:rPr>
          <w:rStyle w:val="w"/>
        </w:rPr>
        <w:t xml:space="preserve"> </w:t>
      </w:r>
      <w:r>
        <w:rPr>
          <w:rStyle w:val="s2"/>
        </w:rPr>
        <w:t>"live"</w:t>
      </w:r>
      <w:r>
        <w:rPr>
          <w:rStyle w:val="p"/>
        </w:rPr>
        <w:t>,</w:t>
      </w:r>
    </w:p>
    <w:p w:rsidR="00000000" w:rsidRDefault="00000000">
      <w:pPr>
        <w:pStyle w:val="HTML0"/>
        <w:divId w:val="1583949593"/>
        <w:rPr>
          <w:rStyle w:val="w"/>
        </w:rPr>
      </w:pPr>
      <w:r>
        <w:rPr>
          <w:rStyle w:val="w"/>
        </w:rPr>
        <w:t xml:space="preserve">        </w:t>
      </w:r>
      <w:r>
        <w:rPr>
          <w:rStyle w:val="nl"/>
        </w:rPr>
        <w:t>"sz"</w:t>
      </w:r>
      <w:r>
        <w:rPr>
          <w:rStyle w:val="p"/>
        </w:rPr>
        <w:t>:</w:t>
      </w:r>
      <w:r>
        <w:rPr>
          <w:rStyle w:val="w"/>
        </w:rPr>
        <w:t xml:space="preserve"> </w:t>
      </w:r>
      <w:r>
        <w:rPr>
          <w:rStyle w:val="s2"/>
        </w:rPr>
        <w:t>"1"</w:t>
      </w:r>
      <w:r>
        <w:rPr>
          <w:rStyle w:val="p"/>
        </w:rPr>
        <w:t>,</w:t>
      </w:r>
    </w:p>
    <w:p w:rsidR="00000000" w:rsidRDefault="00000000">
      <w:pPr>
        <w:pStyle w:val="HTML0"/>
        <w:divId w:val="1583949593"/>
        <w:rPr>
          <w:rStyle w:val="w"/>
        </w:rPr>
      </w:pPr>
      <w:r>
        <w:rPr>
          <w:rStyle w:val="w"/>
        </w:rPr>
        <w:t xml:space="preserve">        </w:t>
      </w:r>
      <w:r>
        <w:rPr>
          <w:rStyle w:val="nl"/>
        </w:rPr>
        <w:t>"tag"</w:t>
      </w:r>
      <w:r>
        <w:rPr>
          <w:rStyle w:val="p"/>
        </w:rPr>
        <w:t>:</w:t>
      </w:r>
      <w:r>
        <w:rPr>
          <w:rStyle w:val="s2"/>
        </w:rPr>
        <w:t>""</w:t>
      </w:r>
      <w:r>
        <w:rPr>
          <w:rStyle w:val="p"/>
        </w:rPr>
        <w:t>,</w:t>
      </w:r>
    </w:p>
    <w:p w:rsidR="00000000" w:rsidRDefault="00000000">
      <w:pPr>
        <w:pStyle w:val="HTML0"/>
        <w:divId w:val="1583949593"/>
        <w:rPr>
          <w:rStyle w:val="w"/>
        </w:rPr>
      </w:pPr>
      <w:r>
        <w:rPr>
          <w:rStyle w:val="w"/>
        </w:rPr>
        <w:t xml:space="preserve">        </w:t>
      </w:r>
      <w:r>
        <w:rPr>
          <w:rStyle w:val="nl"/>
        </w:rPr>
        <w:t>"tdMode"</w:t>
      </w:r>
      <w:r>
        <w:rPr>
          <w:rStyle w:val="p"/>
        </w:rPr>
        <w:t>:</w:t>
      </w:r>
      <w:r>
        <w:rPr>
          <w:rStyle w:val="w"/>
        </w:rPr>
        <w:t xml:space="preserve"> </w:t>
      </w:r>
      <w:r>
        <w:rPr>
          <w:rStyle w:val="s2"/>
        </w:rPr>
        <w:t>"cross"</w:t>
      </w:r>
      <w:r>
        <w:rPr>
          <w:rStyle w:val="p"/>
        </w:rPr>
        <w:t>,</w:t>
      </w:r>
    </w:p>
    <w:p w:rsidR="00000000" w:rsidRDefault="00000000">
      <w:pPr>
        <w:pStyle w:val="HTML0"/>
        <w:divId w:val="1583949593"/>
        <w:rPr>
          <w:rStyle w:val="w"/>
        </w:rPr>
      </w:pPr>
      <w:r>
        <w:rPr>
          <w:rStyle w:val="w"/>
        </w:rPr>
        <w:t xml:space="preserve">        </w:t>
      </w:r>
      <w:r>
        <w:rPr>
          <w:rStyle w:val="nl"/>
        </w:rPr>
        <w:t>"uTime"</w:t>
      </w:r>
      <w:r>
        <w:rPr>
          <w:rStyle w:val="p"/>
        </w:rPr>
        <w:t>:</w:t>
      </w:r>
      <w:r>
        <w:rPr>
          <w:rStyle w:val="w"/>
        </w:rPr>
        <w:t xml:space="preserve"> </w:t>
      </w:r>
      <w:r>
        <w:rPr>
          <w:rStyle w:val="s2"/>
        </w:rPr>
        <w:t>"1653445498674"</w:t>
      </w:r>
    </w:p>
    <w:p w:rsidR="00000000" w:rsidRDefault="00000000">
      <w:pPr>
        <w:pStyle w:val="HTML0"/>
        <w:divId w:val="1583949593"/>
        <w:rPr>
          <w:rStyle w:val="w"/>
        </w:rPr>
      </w:pPr>
      <w:r>
        <w:rPr>
          <w:rStyle w:val="w"/>
        </w:rPr>
        <w:t xml:space="preserve">    </w:t>
      </w:r>
      <w:r>
        <w:rPr>
          <w:rStyle w:val="p"/>
        </w:rPr>
        <w:t>}]</w:t>
      </w:r>
    </w:p>
    <w:p w:rsidR="00000000" w:rsidRDefault="00000000">
      <w:pPr>
        <w:pStyle w:val="HTML0"/>
        <w:divId w:val="1583949593"/>
        <w:rPr>
          <w:rStyle w:val="w"/>
        </w:rPr>
      </w:pPr>
      <w:r>
        <w:rPr>
          <w:rStyle w:val="p"/>
        </w:rPr>
        <w:t>}</w:t>
      </w:r>
    </w:p>
    <w:p w:rsidR="00000000" w:rsidRDefault="00000000">
      <w:pPr>
        <w:pStyle w:val="4"/>
        <w:divId w:val="175387555"/>
      </w:pPr>
      <w:r>
        <w:t>Response parameters when data is pushed.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8"/>
        <w:gridCol w:w="780"/>
        <w:gridCol w:w="6028"/>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jc w:val="center"/>
              <w:rPr>
                <w:b/>
                <w:bCs/>
              </w:rPr>
            </w:pPr>
            <w:r>
              <w:rPr>
                <w:rStyle w:val="a6"/>
              </w:rPr>
              <w:t>Description</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Successfully 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uid</w:t>
            </w:r>
          </w:p>
        </w:tc>
        <w:tc>
          <w:tcPr>
            <w:tcW w:w="0" w:type="auto"/>
            <w:vAlign w:val="center"/>
            <w:hideMark/>
          </w:tcPr>
          <w:p w:rsidR="00000000" w:rsidRDefault="00000000">
            <w:r>
              <w:t>String</w:t>
            </w:r>
          </w:p>
        </w:tc>
        <w:tc>
          <w:tcPr>
            <w:tcW w:w="0" w:type="auto"/>
            <w:vAlign w:val="center"/>
            <w:hideMark/>
          </w:tcPr>
          <w:p w:rsidR="00000000" w:rsidRDefault="00000000">
            <w:r>
              <w:t>User Identifier</w:t>
            </w:r>
          </w:p>
        </w:tc>
      </w:tr>
      <w:tr w:rsidR="00000000">
        <w:trPr>
          <w:divId w:val="175387555"/>
          <w:tblCellSpacing w:w="15" w:type="dxa"/>
        </w:trPr>
        <w:tc>
          <w:tcPr>
            <w:tcW w:w="0" w:type="auto"/>
            <w:vAlign w:val="center"/>
            <w:hideMark/>
          </w:tcPr>
          <w:p w:rsidR="00000000" w:rsidRDefault="00000000">
            <w:r>
              <w:t>&gt; algoId</w:t>
            </w:r>
          </w:p>
        </w:tc>
        <w:tc>
          <w:tcPr>
            <w:tcW w:w="0" w:type="auto"/>
            <w:vAlign w:val="center"/>
            <w:hideMark/>
          </w:tcPr>
          <w:p w:rsidR="00000000" w:rsidRDefault="00000000">
            <w:r>
              <w:t>String</w:t>
            </w:r>
          </w:p>
        </w:tc>
        <w:tc>
          <w:tcPr>
            <w:tcW w:w="0" w:type="auto"/>
            <w:vAlign w:val="center"/>
            <w:hideMark/>
          </w:tcPr>
          <w:p w:rsidR="00000000" w:rsidRDefault="00000000">
            <w:r>
              <w:t>Algo Order ID</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Subscribed data</w:t>
            </w:r>
          </w:p>
        </w:tc>
      </w:tr>
      <w:tr w:rsidR="00000000">
        <w:trPr>
          <w:divId w:val="175387555"/>
          <w:tblCellSpacing w:w="15" w:type="dxa"/>
        </w:trPr>
        <w:tc>
          <w:tcPr>
            <w:tcW w:w="0" w:type="auto"/>
            <w:vAlign w:val="center"/>
            <w:hideMark/>
          </w:tcPr>
          <w:p w:rsidR="00000000" w:rsidRDefault="00000000">
            <w:r>
              <w:t>&gt; algoId</w:t>
            </w:r>
          </w:p>
        </w:tc>
        <w:tc>
          <w:tcPr>
            <w:tcW w:w="0" w:type="auto"/>
            <w:vAlign w:val="center"/>
            <w:hideMark/>
          </w:tcPr>
          <w:p w:rsidR="00000000" w:rsidRDefault="00000000">
            <w:r>
              <w:t>String</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&gt; algoClOrdId</w:t>
            </w:r>
          </w:p>
        </w:tc>
        <w:tc>
          <w:tcPr>
            <w:tcW w:w="0" w:type="auto"/>
            <w:vAlign w:val="center"/>
            <w:hideMark/>
          </w:tcPr>
          <w:p w:rsidR="00000000" w:rsidRDefault="00000000">
            <w:r>
              <w:t>String</w:t>
            </w:r>
          </w:p>
        </w:tc>
        <w:tc>
          <w:tcPr>
            <w:tcW w:w="0" w:type="auto"/>
            <w:vAlign w:val="center"/>
            <w:hideMark/>
          </w:tcPr>
          <w:p w:rsidR="00000000" w:rsidRDefault="00000000">
            <w:r>
              <w:t>Client-supplied Algo ID</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&gt; algoOrdType</w:t>
            </w:r>
          </w:p>
        </w:tc>
        <w:tc>
          <w:tcPr>
            <w:tcW w:w="0" w:type="auto"/>
            <w:vAlign w:val="center"/>
            <w:hideMark/>
          </w:tcPr>
          <w:p w:rsidR="00000000" w:rsidRDefault="00000000">
            <w:r>
              <w:t>String</w:t>
            </w:r>
          </w:p>
        </w:tc>
        <w:tc>
          <w:tcPr>
            <w:tcW w:w="0" w:type="auto"/>
            <w:vAlign w:val="center"/>
            <w:hideMark/>
          </w:tcPr>
          <w:p w:rsidR="00000000" w:rsidRDefault="00000000">
            <w:r>
              <w:t>Algo order type</w:t>
            </w:r>
            <w:r>
              <w:br/>
            </w:r>
            <w:r>
              <w:rPr>
                <w:rStyle w:val="HTML"/>
              </w:rPr>
              <w:t>grid</w:t>
            </w:r>
            <w:r>
              <w:t>: Spot grid</w:t>
            </w:r>
            <w:r>
              <w:br/>
            </w:r>
            <w:r>
              <w:rPr>
                <w:rStyle w:val="HTML"/>
              </w:rPr>
              <w:t>contract_grid</w:t>
            </w:r>
            <w:r>
              <w:t>: Contract grid</w:t>
            </w:r>
          </w:p>
        </w:tc>
      </w:tr>
      <w:tr w:rsidR="00000000">
        <w:trPr>
          <w:divId w:val="175387555"/>
          <w:tblCellSpacing w:w="15" w:type="dxa"/>
        </w:trPr>
        <w:tc>
          <w:tcPr>
            <w:tcW w:w="0" w:type="auto"/>
            <w:vAlign w:val="center"/>
            <w:hideMark/>
          </w:tcPr>
          <w:p w:rsidR="00000000" w:rsidRDefault="00000000">
            <w:r>
              <w:t>&gt; groupId</w:t>
            </w:r>
          </w:p>
        </w:tc>
        <w:tc>
          <w:tcPr>
            <w:tcW w:w="0" w:type="auto"/>
            <w:vAlign w:val="center"/>
            <w:hideMark/>
          </w:tcPr>
          <w:p w:rsidR="00000000" w:rsidRDefault="00000000">
            <w:r>
              <w:t>String</w:t>
            </w:r>
          </w:p>
        </w:tc>
        <w:tc>
          <w:tcPr>
            <w:tcW w:w="0" w:type="auto"/>
            <w:vAlign w:val="center"/>
            <w:hideMark/>
          </w:tcPr>
          <w:p w:rsidR="00000000" w:rsidRDefault="00000000">
            <w:r>
              <w:t>Group ID</w:t>
            </w:r>
          </w:p>
        </w:tc>
      </w:tr>
      <w:tr w:rsidR="00000000">
        <w:trPr>
          <w:divId w:val="175387555"/>
          <w:tblCellSpacing w:w="15" w:type="dxa"/>
        </w:trPr>
        <w:tc>
          <w:tcPr>
            <w:tcW w:w="0" w:type="auto"/>
            <w:vAlign w:val="center"/>
            <w:hideMark/>
          </w:tcPr>
          <w:p w:rsidR="00000000" w:rsidRDefault="00000000">
            <w:r>
              <w:t>&gt; ordId</w:t>
            </w:r>
          </w:p>
        </w:tc>
        <w:tc>
          <w:tcPr>
            <w:tcW w:w="0" w:type="auto"/>
            <w:vAlign w:val="center"/>
            <w:hideMark/>
          </w:tcPr>
          <w:p w:rsidR="00000000" w:rsidRDefault="00000000">
            <w:r>
              <w:t>String</w:t>
            </w:r>
          </w:p>
        </w:tc>
        <w:tc>
          <w:tcPr>
            <w:tcW w:w="0" w:type="auto"/>
            <w:vAlign w:val="center"/>
            <w:hideMark/>
          </w:tcPr>
          <w:p w:rsidR="00000000" w:rsidRDefault="00000000">
            <w:r>
              <w:t>Sub order ID</w:t>
            </w:r>
          </w:p>
        </w:tc>
      </w:tr>
      <w:tr w:rsidR="00000000">
        <w:trPr>
          <w:divId w:val="175387555"/>
          <w:tblCellSpacing w:w="15" w:type="dxa"/>
        </w:trPr>
        <w:tc>
          <w:tcPr>
            <w:tcW w:w="0" w:type="auto"/>
            <w:vAlign w:val="center"/>
            <w:hideMark/>
          </w:tcPr>
          <w:p w:rsidR="00000000" w:rsidRDefault="00000000">
            <w:r>
              <w:t>&gt; cTime</w:t>
            </w:r>
          </w:p>
        </w:tc>
        <w:tc>
          <w:tcPr>
            <w:tcW w:w="0" w:type="auto"/>
            <w:vAlign w:val="center"/>
            <w:hideMark/>
          </w:tcPr>
          <w:p w:rsidR="00000000" w:rsidRDefault="00000000">
            <w:r>
              <w:t>String</w:t>
            </w:r>
          </w:p>
        </w:tc>
        <w:tc>
          <w:tcPr>
            <w:tcW w:w="0" w:type="auto"/>
            <w:vAlign w:val="center"/>
            <w:hideMark/>
          </w:tcPr>
          <w:p w:rsidR="00000000" w:rsidRDefault="00000000">
            <w:r>
              <w:t xml:space="preserve">Sub order created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&gt; uTime</w:t>
            </w:r>
          </w:p>
        </w:tc>
        <w:tc>
          <w:tcPr>
            <w:tcW w:w="0" w:type="auto"/>
            <w:vAlign w:val="center"/>
            <w:hideMark/>
          </w:tcPr>
          <w:p w:rsidR="00000000" w:rsidRDefault="00000000">
            <w:r>
              <w:t>String</w:t>
            </w:r>
          </w:p>
        </w:tc>
        <w:tc>
          <w:tcPr>
            <w:tcW w:w="0" w:type="auto"/>
            <w:vAlign w:val="center"/>
            <w:hideMark/>
          </w:tcPr>
          <w:p w:rsidR="00000000" w:rsidRDefault="00000000">
            <w:r>
              <w:t xml:space="preserve">Sub order updated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&gt; tdMode</w:t>
            </w:r>
          </w:p>
        </w:tc>
        <w:tc>
          <w:tcPr>
            <w:tcW w:w="0" w:type="auto"/>
            <w:vAlign w:val="center"/>
            <w:hideMark/>
          </w:tcPr>
          <w:p w:rsidR="00000000" w:rsidRDefault="00000000">
            <w:r>
              <w:t>String</w:t>
            </w:r>
          </w:p>
        </w:tc>
        <w:tc>
          <w:tcPr>
            <w:tcW w:w="0" w:type="auto"/>
            <w:vAlign w:val="center"/>
            <w:hideMark/>
          </w:tcPr>
          <w:p w:rsidR="00000000" w:rsidRDefault="00000000">
            <w:r>
              <w:t>Sub order trade mode</w:t>
            </w:r>
            <w:r>
              <w:br/>
              <w:t xml:space="preserve">Margin mode </w:t>
            </w:r>
            <w:r>
              <w:rPr>
                <w:rStyle w:val="HTML"/>
              </w:rPr>
              <w:t>cross</w:t>
            </w:r>
            <w:r>
              <w:t xml:space="preserve"> </w:t>
            </w:r>
            <w:r>
              <w:rPr>
                <w:rStyle w:val="HTML"/>
              </w:rPr>
              <w:t>isolated</w:t>
            </w:r>
            <w:r>
              <w:br/>
              <w:t xml:space="preserve">Non-Margin mode </w:t>
            </w:r>
            <w:r>
              <w:rPr>
                <w:rStyle w:val="HTML"/>
              </w:rPr>
              <w:t>cash</w:t>
            </w:r>
          </w:p>
        </w:tc>
      </w:tr>
      <w:tr w:rsidR="00000000">
        <w:trPr>
          <w:divId w:val="175387555"/>
          <w:tblCellSpacing w:w="15" w:type="dxa"/>
        </w:trPr>
        <w:tc>
          <w:tcPr>
            <w:tcW w:w="0" w:type="auto"/>
            <w:vAlign w:val="center"/>
            <w:hideMark/>
          </w:tcPr>
          <w:p w:rsidR="00000000" w:rsidRDefault="00000000">
            <w:r>
              <w:t>&gt; 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r w:rsidR="00000000">
        <w:trPr>
          <w:divId w:val="175387555"/>
          <w:tblCellSpacing w:w="15" w:type="dxa"/>
        </w:trPr>
        <w:tc>
          <w:tcPr>
            <w:tcW w:w="0" w:type="auto"/>
            <w:vAlign w:val="center"/>
            <w:hideMark/>
          </w:tcPr>
          <w:p w:rsidR="00000000" w:rsidRDefault="00000000">
            <w:r>
              <w:t>&gt; ordType</w:t>
            </w:r>
          </w:p>
        </w:tc>
        <w:tc>
          <w:tcPr>
            <w:tcW w:w="0" w:type="auto"/>
            <w:vAlign w:val="center"/>
            <w:hideMark/>
          </w:tcPr>
          <w:p w:rsidR="00000000" w:rsidRDefault="00000000">
            <w:r>
              <w:t>String</w:t>
            </w:r>
          </w:p>
        </w:tc>
        <w:tc>
          <w:tcPr>
            <w:tcW w:w="0" w:type="auto"/>
            <w:vAlign w:val="center"/>
            <w:hideMark/>
          </w:tcPr>
          <w:p w:rsidR="00000000" w:rsidRDefault="00000000">
            <w:r>
              <w:t>Sub order type</w:t>
            </w:r>
            <w:r>
              <w:br/>
            </w:r>
            <w:r>
              <w:rPr>
                <w:rStyle w:val="HTML"/>
              </w:rPr>
              <w:t>market</w:t>
            </w:r>
            <w:r>
              <w:t>: Market order</w:t>
            </w:r>
            <w:r>
              <w:br/>
            </w:r>
            <w:r>
              <w:rPr>
                <w:rStyle w:val="HTML"/>
              </w:rPr>
              <w:t>limit</w:t>
            </w:r>
            <w:r>
              <w:t>: Limit order</w:t>
            </w:r>
            <w:r>
              <w:br/>
            </w:r>
            <w:r>
              <w:rPr>
                <w:rStyle w:val="HTML"/>
              </w:rPr>
              <w:t>ioc</w:t>
            </w:r>
            <w:r>
              <w:t>: Immediate-or-cancel order</w:t>
            </w:r>
          </w:p>
        </w:tc>
      </w:tr>
      <w:tr w:rsidR="00000000">
        <w:trPr>
          <w:divId w:val="175387555"/>
          <w:tblCellSpacing w:w="15" w:type="dxa"/>
        </w:trPr>
        <w:tc>
          <w:tcPr>
            <w:tcW w:w="0" w:type="auto"/>
            <w:vAlign w:val="center"/>
            <w:hideMark/>
          </w:tcPr>
          <w:p w:rsidR="00000000" w:rsidRDefault="00000000">
            <w:r>
              <w:t>&gt; sz</w:t>
            </w:r>
          </w:p>
        </w:tc>
        <w:tc>
          <w:tcPr>
            <w:tcW w:w="0" w:type="auto"/>
            <w:vAlign w:val="center"/>
            <w:hideMark/>
          </w:tcPr>
          <w:p w:rsidR="00000000" w:rsidRDefault="00000000">
            <w:r>
              <w:t>String</w:t>
            </w:r>
          </w:p>
        </w:tc>
        <w:tc>
          <w:tcPr>
            <w:tcW w:w="0" w:type="auto"/>
            <w:vAlign w:val="center"/>
            <w:hideMark/>
          </w:tcPr>
          <w:p w:rsidR="00000000" w:rsidRDefault="00000000">
            <w:r>
              <w:t>Sub order quantity to buy or sell</w:t>
            </w:r>
          </w:p>
        </w:tc>
      </w:tr>
      <w:tr w:rsidR="00000000">
        <w:trPr>
          <w:divId w:val="175387555"/>
          <w:tblCellSpacing w:w="15" w:type="dxa"/>
        </w:trPr>
        <w:tc>
          <w:tcPr>
            <w:tcW w:w="0" w:type="auto"/>
            <w:vAlign w:val="center"/>
            <w:hideMark/>
          </w:tcPr>
          <w:p w:rsidR="00000000" w:rsidRDefault="00000000">
            <w:r>
              <w:t>&gt; state</w:t>
            </w:r>
          </w:p>
        </w:tc>
        <w:tc>
          <w:tcPr>
            <w:tcW w:w="0" w:type="auto"/>
            <w:vAlign w:val="center"/>
            <w:hideMark/>
          </w:tcPr>
          <w:p w:rsidR="00000000" w:rsidRDefault="00000000">
            <w:r>
              <w:t>String</w:t>
            </w:r>
          </w:p>
        </w:tc>
        <w:tc>
          <w:tcPr>
            <w:tcW w:w="0" w:type="auto"/>
            <w:vAlign w:val="center"/>
            <w:hideMark/>
          </w:tcPr>
          <w:p w:rsidR="00000000" w:rsidRDefault="00000000">
            <w:r>
              <w:t>Sub order state</w:t>
            </w:r>
            <w:r>
              <w:br/>
            </w:r>
            <w:r>
              <w:rPr>
                <w:rStyle w:val="HTML"/>
              </w:rPr>
              <w:t>canceled</w:t>
            </w:r>
            <w:r>
              <w:br/>
            </w:r>
            <w:r>
              <w:rPr>
                <w:rStyle w:val="HTML"/>
              </w:rPr>
              <w:t>live</w:t>
            </w:r>
            <w:r>
              <w:br/>
            </w:r>
            <w:r>
              <w:rPr>
                <w:rStyle w:val="HTML"/>
              </w:rPr>
              <w:t>partially_filled</w:t>
            </w:r>
            <w:r>
              <w:br/>
            </w:r>
            <w:r>
              <w:rPr>
                <w:rStyle w:val="HTML"/>
              </w:rPr>
              <w:t>filled</w:t>
            </w:r>
            <w:r>
              <w:br/>
            </w:r>
            <w:r>
              <w:rPr>
                <w:rStyle w:val="HTML"/>
              </w:rPr>
              <w:t>cancelling</w:t>
            </w:r>
          </w:p>
        </w:tc>
      </w:tr>
      <w:tr w:rsidR="00000000">
        <w:trPr>
          <w:divId w:val="175387555"/>
          <w:tblCellSpacing w:w="15" w:type="dxa"/>
        </w:trPr>
        <w:tc>
          <w:tcPr>
            <w:tcW w:w="0" w:type="auto"/>
            <w:vAlign w:val="center"/>
            <w:hideMark/>
          </w:tcPr>
          <w:p w:rsidR="00000000" w:rsidRDefault="00000000">
            <w:r>
              <w:t>&gt; side</w:t>
            </w:r>
          </w:p>
        </w:tc>
        <w:tc>
          <w:tcPr>
            <w:tcW w:w="0" w:type="auto"/>
            <w:vAlign w:val="center"/>
            <w:hideMark/>
          </w:tcPr>
          <w:p w:rsidR="00000000" w:rsidRDefault="00000000">
            <w:r>
              <w:t>String</w:t>
            </w:r>
          </w:p>
        </w:tc>
        <w:tc>
          <w:tcPr>
            <w:tcW w:w="0" w:type="auto"/>
            <w:vAlign w:val="center"/>
            <w:hideMark/>
          </w:tcPr>
          <w:p w:rsidR="00000000" w:rsidRDefault="00000000">
            <w:r>
              <w:t>Sub order side</w:t>
            </w:r>
            <w:r>
              <w:br/>
            </w:r>
            <w:r>
              <w:rPr>
                <w:rStyle w:val="HTML"/>
              </w:rPr>
              <w:t>buy</w:t>
            </w:r>
            <w:r>
              <w:t xml:space="preserve"> </w:t>
            </w:r>
            <w:r>
              <w:rPr>
                <w:rStyle w:val="HTML"/>
              </w:rPr>
              <w:t>sell</w:t>
            </w:r>
          </w:p>
        </w:tc>
      </w:tr>
      <w:tr w:rsidR="00000000">
        <w:trPr>
          <w:divId w:val="175387555"/>
          <w:tblCellSpacing w:w="15" w:type="dxa"/>
        </w:trPr>
        <w:tc>
          <w:tcPr>
            <w:tcW w:w="0" w:type="auto"/>
            <w:vAlign w:val="center"/>
            <w:hideMark/>
          </w:tcPr>
          <w:p w:rsidR="00000000" w:rsidRDefault="00000000">
            <w:r>
              <w:t>&gt; px</w:t>
            </w:r>
          </w:p>
        </w:tc>
        <w:tc>
          <w:tcPr>
            <w:tcW w:w="0" w:type="auto"/>
            <w:vAlign w:val="center"/>
            <w:hideMark/>
          </w:tcPr>
          <w:p w:rsidR="00000000" w:rsidRDefault="00000000">
            <w:r>
              <w:t>String</w:t>
            </w:r>
          </w:p>
        </w:tc>
        <w:tc>
          <w:tcPr>
            <w:tcW w:w="0" w:type="auto"/>
            <w:vAlign w:val="center"/>
            <w:hideMark/>
          </w:tcPr>
          <w:p w:rsidR="00000000" w:rsidRDefault="00000000">
            <w:r>
              <w:t>Sub order price</w:t>
            </w:r>
          </w:p>
        </w:tc>
      </w:tr>
      <w:tr w:rsidR="00000000">
        <w:trPr>
          <w:divId w:val="175387555"/>
          <w:tblCellSpacing w:w="15" w:type="dxa"/>
        </w:trPr>
        <w:tc>
          <w:tcPr>
            <w:tcW w:w="0" w:type="auto"/>
            <w:vAlign w:val="center"/>
            <w:hideMark/>
          </w:tcPr>
          <w:p w:rsidR="00000000" w:rsidRDefault="00000000">
            <w:r>
              <w:t>&gt; fee</w:t>
            </w:r>
          </w:p>
        </w:tc>
        <w:tc>
          <w:tcPr>
            <w:tcW w:w="0" w:type="auto"/>
            <w:vAlign w:val="center"/>
            <w:hideMark/>
          </w:tcPr>
          <w:p w:rsidR="00000000" w:rsidRDefault="00000000">
            <w:r>
              <w:t>String</w:t>
            </w:r>
          </w:p>
        </w:tc>
        <w:tc>
          <w:tcPr>
            <w:tcW w:w="0" w:type="auto"/>
            <w:vAlign w:val="center"/>
            <w:hideMark/>
          </w:tcPr>
          <w:p w:rsidR="00000000" w:rsidRDefault="00000000">
            <w:r>
              <w:t>Sub order fee amount</w:t>
            </w:r>
          </w:p>
        </w:tc>
      </w:tr>
      <w:tr w:rsidR="00000000">
        <w:trPr>
          <w:divId w:val="175387555"/>
          <w:tblCellSpacing w:w="15" w:type="dxa"/>
        </w:trPr>
        <w:tc>
          <w:tcPr>
            <w:tcW w:w="0" w:type="auto"/>
            <w:vAlign w:val="center"/>
            <w:hideMark/>
          </w:tcPr>
          <w:p w:rsidR="00000000" w:rsidRDefault="00000000">
            <w:r>
              <w:t>&gt; feeCcy</w:t>
            </w:r>
          </w:p>
        </w:tc>
        <w:tc>
          <w:tcPr>
            <w:tcW w:w="0" w:type="auto"/>
            <w:vAlign w:val="center"/>
            <w:hideMark/>
          </w:tcPr>
          <w:p w:rsidR="00000000" w:rsidRDefault="00000000">
            <w:r>
              <w:t>String</w:t>
            </w:r>
          </w:p>
        </w:tc>
        <w:tc>
          <w:tcPr>
            <w:tcW w:w="0" w:type="auto"/>
            <w:vAlign w:val="center"/>
            <w:hideMark/>
          </w:tcPr>
          <w:p w:rsidR="00000000" w:rsidRDefault="00000000">
            <w:r>
              <w:t>Sub order fee currency</w:t>
            </w:r>
          </w:p>
        </w:tc>
      </w:tr>
      <w:tr w:rsidR="00000000">
        <w:trPr>
          <w:divId w:val="175387555"/>
          <w:tblCellSpacing w:w="15" w:type="dxa"/>
        </w:trPr>
        <w:tc>
          <w:tcPr>
            <w:tcW w:w="0" w:type="auto"/>
            <w:vAlign w:val="center"/>
            <w:hideMark/>
          </w:tcPr>
          <w:p w:rsidR="00000000" w:rsidRDefault="00000000">
            <w:r>
              <w:t>&gt; rebate</w:t>
            </w:r>
          </w:p>
        </w:tc>
        <w:tc>
          <w:tcPr>
            <w:tcW w:w="0" w:type="auto"/>
            <w:vAlign w:val="center"/>
            <w:hideMark/>
          </w:tcPr>
          <w:p w:rsidR="00000000" w:rsidRDefault="00000000">
            <w:r>
              <w:t>String</w:t>
            </w:r>
          </w:p>
        </w:tc>
        <w:tc>
          <w:tcPr>
            <w:tcW w:w="0" w:type="auto"/>
            <w:vAlign w:val="center"/>
            <w:hideMark/>
          </w:tcPr>
          <w:p w:rsidR="00000000" w:rsidRDefault="00000000">
            <w:r>
              <w:t>Sub order rebate amount</w:t>
            </w:r>
          </w:p>
        </w:tc>
      </w:tr>
      <w:tr w:rsidR="00000000">
        <w:trPr>
          <w:divId w:val="175387555"/>
          <w:tblCellSpacing w:w="15" w:type="dxa"/>
        </w:trPr>
        <w:tc>
          <w:tcPr>
            <w:tcW w:w="0" w:type="auto"/>
            <w:vAlign w:val="center"/>
            <w:hideMark/>
          </w:tcPr>
          <w:p w:rsidR="00000000" w:rsidRDefault="00000000">
            <w:r>
              <w:t>&gt; rebateCcy</w:t>
            </w:r>
          </w:p>
        </w:tc>
        <w:tc>
          <w:tcPr>
            <w:tcW w:w="0" w:type="auto"/>
            <w:vAlign w:val="center"/>
            <w:hideMark/>
          </w:tcPr>
          <w:p w:rsidR="00000000" w:rsidRDefault="00000000">
            <w:r>
              <w:t>String</w:t>
            </w:r>
          </w:p>
        </w:tc>
        <w:tc>
          <w:tcPr>
            <w:tcW w:w="0" w:type="auto"/>
            <w:vAlign w:val="center"/>
            <w:hideMark/>
          </w:tcPr>
          <w:p w:rsidR="00000000" w:rsidRDefault="00000000">
            <w:r>
              <w:t>Sub order rebate currency</w:t>
            </w:r>
          </w:p>
        </w:tc>
      </w:tr>
      <w:tr w:rsidR="00000000">
        <w:trPr>
          <w:divId w:val="175387555"/>
          <w:tblCellSpacing w:w="15" w:type="dxa"/>
        </w:trPr>
        <w:tc>
          <w:tcPr>
            <w:tcW w:w="0" w:type="auto"/>
            <w:vAlign w:val="center"/>
            <w:hideMark/>
          </w:tcPr>
          <w:p w:rsidR="00000000" w:rsidRDefault="00000000">
            <w:r>
              <w:t>&gt; avgPx</w:t>
            </w:r>
          </w:p>
        </w:tc>
        <w:tc>
          <w:tcPr>
            <w:tcW w:w="0" w:type="auto"/>
            <w:vAlign w:val="center"/>
            <w:hideMark/>
          </w:tcPr>
          <w:p w:rsidR="00000000" w:rsidRDefault="00000000">
            <w:r>
              <w:t>String</w:t>
            </w:r>
          </w:p>
        </w:tc>
        <w:tc>
          <w:tcPr>
            <w:tcW w:w="0" w:type="auto"/>
            <w:vAlign w:val="center"/>
            <w:hideMark/>
          </w:tcPr>
          <w:p w:rsidR="00000000" w:rsidRDefault="00000000">
            <w:r>
              <w:t>Sub order average filled price</w:t>
            </w:r>
          </w:p>
        </w:tc>
      </w:tr>
      <w:tr w:rsidR="00000000">
        <w:trPr>
          <w:divId w:val="175387555"/>
          <w:tblCellSpacing w:w="15" w:type="dxa"/>
        </w:trPr>
        <w:tc>
          <w:tcPr>
            <w:tcW w:w="0" w:type="auto"/>
            <w:vAlign w:val="center"/>
            <w:hideMark/>
          </w:tcPr>
          <w:p w:rsidR="00000000" w:rsidRDefault="00000000">
            <w:r>
              <w:t>&gt; accFillSz</w:t>
            </w:r>
          </w:p>
        </w:tc>
        <w:tc>
          <w:tcPr>
            <w:tcW w:w="0" w:type="auto"/>
            <w:vAlign w:val="center"/>
            <w:hideMark/>
          </w:tcPr>
          <w:p w:rsidR="00000000" w:rsidRDefault="00000000">
            <w:r>
              <w:t>String</w:t>
            </w:r>
          </w:p>
        </w:tc>
        <w:tc>
          <w:tcPr>
            <w:tcW w:w="0" w:type="auto"/>
            <w:vAlign w:val="center"/>
            <w:hideMark/>
          </w:tcPr>
          <w:p w:rsidR="00000000" w:rsidRDefault="00000000">
            <w:r>
              <w:t>Sub order accumulated fill quantity</w:t>
            </w:r>
          </w:p>
        </w:tc>
      </w:tr>
      <w:tr w:rsidR="00000000">
        <w:trPr>
          <w:divId w:val="175387555"/>
          <w:tblCellSpacing w:w="15" w:type="dxa"/>
        </w:trPr>
        <w:tc>
          <w:tcPr>
            <w:tcW w:w="0" w:type="auto"/>
            <w:vAlign w:val="center"/>
            <w:hideMark/>
          </w:tcPr>
          <w:p w:rsidR="00000000" w:rsidRDefault="00000000">
            <w:r>
              <w:t>&gt; posSide</w:t>
            </w:r>
          </w:p>
        </w:tc>
        <w:tc>
          <w:tcPr>
            <w:tcW w:w="0" w:type="auto"/>
            <w:vAlign w:val="center"/>
            <w:hideMark/>
          </w:tcPr>
          <w:p w:rsidR="00000000" w:rsidRDefault="00000000">
            <w:r>
              <w:t>String</w:t>
            </w:r>
          </w:p>
        </w:tc>
        <w:tc>
          <w:tcPr>
            <w:tcW w:w="0" w:type="auto"/>
            <w:vAlign w:val="center"/>
            <w:hideMark/>
          </w:tcPr>
          <w:p w:rsidR="00000000" w:rsidRDefault="00000000">
            <w:r>
              <w:t>Sub order position side</w:t>
            </w:r>
            <w:r>
              <w:br/>
            </w:r>
            <w:r>
              <w:rPr>
                <w:rStyle w:val="HTML"/>
              </w:rPr>
              <w:t>net</w:t>
            </w:r>
          </w:p>
        </w:tc>
      </w:tr>
      <w:tr w:rsidR="00000000">
        <w:trPr>
          <w:divId w:val="175387555"/>
          <w:tblCellSpacing w:w="15" w:type="dxa"/>
        </w:trPr>
        <w:tc>
          <w:tcPr>
            <w:tcW w:w="0" w:type="auto"/>
            <w:vAlign w:val="center"/>
            <w:hideMark/>
          </w:tcPr>
          <w:p w:rsidR="00000000" w:rsidRDefault="00000000">
            <w:r>
              <w:t>&gt; pnl</w:t>
            </w:r>
          </w:p>
        </w:tc>
        <w:tc>
          <w:tcPr>
            <w:tcW w:w="0" w:type="auto"/>
            <w:vAlign w:val="center"/>
            <w:hideMark/>
          </w:tcPr>
          <w:p w:rsidR="00000000" w:rsidRDefault="00000000">
            <w:r>
              <w:t>String</w:t>
            </w:r>
          </w:p>
        </w:tc>
        <w:tc>
          <w:tcPr>
            <w:tcW w:w="0" w:type="auto"/>
            <w:vAlign w:val="center"/>
            <w:hideMark/>
          </w:tcPr>
          <w:p w:rsidR="00000000" w:rsidRDefault="00000000">
            <w:r>
              <w:t>Sub order profit and loss</w:t>
            </w:r>
          </w:p>
        </w:tc>
      </w:tr>
      <w:tr w:rsidR="00000000">
        <w:trPr>
          <w:divId w:val="175387555"/>
          <w:tblCellSpacing w:w="15" w:type="dxa"/>
        </w:trPr>
        <w:tc>
          <w:tcPr>
            <w:tcW w:w="0" w:type="auto"/>
            <w:vAlign w:val="center"/>
            <w:hideMark/>
          </w:tcPr>
          <w:p w:rsidR="00000000" w:rsidRDefault="00000000">
            <w:r>
              <w:t>&gt; ctVal</w:t>
            </w:r>
          </w:p>
        </w:tc>
        <w:tc>
          <w:tcPr>
            <w:tcW w:w="0" w:type="auto"/>
            <w:vAlign w:val="center"/>
            <w:hideMark/>
          </w:tcPr>
          <w:p w:rsidR="00000000" w:rsidRDefault="00000000">
            <w:r>
              <w:t>String</w:t>
            </w:r>
          </w:p>
        </w:tc>
        <w:tc>
          <w:tcPr>
            <w:tcW w:w="0" w:type="auto"/>
            <w:vAlign w:val="center"/>
            <w:hideMark/>
          </w:tcPr>
          <w:p w:rsidR="00000000" w:rsidRDefault="00000000">
            <w:r>
              <w:t>Contract value</w:t>
            </w:r>
            <w:r>
              <w:br/>
              <w:t xml:space="preserve">Only applicable to </w:t>
            </w:r>
            <w:r>
              <w:rPr>
                <w:rStyle w:val="HTML"/>
              </w:rPr>
              <w:t>FUTURES</w:t>
            </w:r>
            <w:r>
              <w:t>/</w:t>
            </w:r>
            <w:r>
              <w:rPr>
                <w:rStyle w:val="HTML"/>
              </w:rPr>
              <w:t>SWAP</w:t>
            </w:r>
            <w:r>
              <w:t>/</w:t>
            </w:r>
            <w:r>
              <w:rPr>
                <w:rStyle w:val="HTML"/>
              </w:rPr>
              <w:t>OPTION</w:t>
            </w:r>
          </w:p>
        </w:tc>
      </w:tr>
      <w:tr w:rsidR="00000000">
        <w:trPr>
          <w:divId w:val="175387555"/>
          <w:tblCellSpacing w:w="15" w:type="dxa"/>
        </w:trPr>
        <w:tc>
          <w:tcPr>
            <w:tcW w:w="0" w:type="auto"/>
            <w:vAlign w:val="center"/>
            <w:hideMark/>
          </w:tcPr>
          <w:p w:rsidR="00000000" w:rsidRDefault="00000000">
            <w:r>
              <w:t>&gt; lever</w:t>
            </w:r>
          </w:p>
        </w:tc>
        <w:tc>
          <w:tcPr>
            <w:tcW w:w="0" w:type="auto"/>
            <w:vAlign w:val="center"/>
            <w:hideMark/>
          </w:tcPr>
          <w:p w:rsidR="00000000" w:rsidRDefault="00000000">
            <w:r>
              <w:t>String</w:t>
            </w:r>
          </w:p>
        </w:tc>
        <w:tc>
          <w:tcPr>
            <w:tcW w:w="0" w:type="auto"/>
            <w:vAlign w:val="center"/>
            <w:hideMark/>
          </w:tcPr>
          <w:p w:rsidR="00000000" w:rsidRDefault="00000000">
            <w:r>
              <w:t>Leverage</w:t>
            </w:r>
          </w:p>
        </w:tc>
      </w:tr>
      <w:tr w:rsidR="00000000">
        <w:trPr>
          <w:divId w:val="175387555"/>
          <w:tblCellSpacing w:w="15" w:type="dxa"/>
        </w:trPr>
        <w:tc>
          <w:tcPr>
            <w:tcW w:w="0" w:type="auto"/>
            <w:vAlign w:val="center"/>
            <w:hideMark/>
          </w:tcPr>
          <w:p w:rsidR="00000000" w:rsidRDefault="00000000">
            <w:r>
              <w:t>&gt; pTime</w:t>
            </w:r>
          </w:p>
        </w:tc>
        <w:tc>
          <w:tcPr>
            <w:tcW w:w="0" w:type="auto"/>
            <w:vAlign w:val="center"/>
            <w:hideMark/>
          </w:tcPr>
          <w:p w:rsidR="00000000" w:rsidRDefault="00000000">
            <w:r>
              <w:t>String</w:t>
            </w:r>
          </w:p>
        </w:tc>
        <w:tc>
          <w:tcPr>
            <w:tcW w:w="0" w:type="auto"/>
            <w:vAlign w:val="center"/>
            <w:hideMark/>
          </w:tcPr>
          <w:p w:rsidR="00000000" w:rsidRDefault="00000000">
            <w:r>
              <w:t xml:space="preserve">Push time of orders information, Unix timestamp format in milliseconds, e.g. </w:t>
            </w:r>
            <w:r>
              <w:rPr>
                <w:rStyle w:val="HTML"/>
              </w:rPr>
              <w:t>1597026383085</w:t>
            </w:r>
          </w:p>
        </w:tc>
      </w:tr>
    </w:tbl>
    <w:p w:rsidR="00000000" w:rsidRDefault="00000000">
      <w:pPr>
        <w:pStyle w:val="2"/>
        <w:divId w:val="175387555"/>
      </w:pPr>
      <w:r>
        <w:t>Signal bot trading</w:t>
      </w:r>
    </w:p>
    <w:p w:rsidR="00000000" w:rsidRDefault="00000000">
      <w:pPr>
        <w:pStyle w:val="a5"/>
        <w:divId w:val="175387555"/>
      </w:pPr>
      <w:r>
        <w:t xml:space="preserve">Create and customize your own signals while gaining access to a diverse selection of signals from top providers. Empower your trading strategies and stay ahead of the game with our comprehensive signal trading platform. </w:t>
      </w:r>
      <w:hyperlink r:id="rId618" w:history="1">
        <w:r>
          <w:rPr>
            <w:rStyle w:val="a3"/>
          </w:rPr>
          <w:t>Learn more</w:t>
        </w:r>
      </w:hyperlink>
    </w:p>
    <w:p w:rsidR="00000000" w:rsidRDefault="00000000">
      <w:pPr>
        <w:pStyle w:val="3"/>
        <w:divId w:val="175387555"/>
      </w:pPr>
      <w:r>
        <w:t>POST / Create signal</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/api/v5/tradingBot/signal/create-signal</w:t>
      </w:r>
    </w:p>
    <w:p w:rsidR="00000000" w:rsidRDefault="00000000">
      <w:pPr>
        <w:pStyle w:val="a5"/>
        <w:ind w:left="720" w:right="720"/>
        <w:divId w:val="8914917"/>
      </w:pPr>
      <w:r>
        <w:t>Request Example</w:t>
      </w:r>
    </w:p>
    <w:p w:rsidR="00000000" w:rsidRDefault="00000000">
      <w:pPr>
        <w:pStyle w:val="HTML0"/>
        <w:divId w:val="1566573275"/>
        <w:rPr>
          <w:rStyle w:val="HTML"/>
        </w:rPr>
      </w:pPr>
      <w:r>
        <w:rPr>
          <w:rStyle w:val="HTML"/>
        </w:rPr>
        <w:t>POST /api/v5/tradingBot/signal/create-signal</w:t>
      </w:r>
    </w:p>
    <w:p w:rsidR="00000000" w:rsidRDefault="00000000">
      <w:pPr>
        <w:pStyle w:val="HTML0"/>
        <w:divId w:val="1566573275"/>
        <w:rPr>
          <w:rStyle w:val="HTML"/>
        </w:rPr>
      </w:pPr>
      <w:r>
        <w:rPr>
          <w:rStyle w:val="HTML"/>
        </w:rPr>
        <w:t>body</w:t>
      </w:r>
    </w:p>
    <w:p w:rsidR="00000000" w:rsidRDefault="00000000">
      <w:pPr>
        <w:pStyle w:val="HTML0"/>
        <w:divId w:val="1566573275"/>
        <w:rPr>
          <w:rStyle w:val="HTML"/>
        </w:rPr>
      </w:pPr>
      <w:r>
        <w:rPr>
          <w:rStyle w:val="o"/>
        </w:rPr>
        <w:t>{</w:t>
      </w:r>
    </w:p>
    <w:p w:rsidR="00000000" w:rsidRDefault="00000000">
      <w:pPr>
        <w:pStyle w:val="HTML0"/>
        <w:divId w:val="1566573275"/>
        <w:rPr>
          <w:rStyle w:val="HTML"/>
        </w:rPr>
      </w:pPr>
      <w:r>
        <w:rPr>
          <w:rStyle w:val="HTML"/>
        </w:rPr>
        <w:t xml:space="preserve">  </w:t>
      </w:r>
      <w:r>
        <w:rPr>
          <w:rStyle w:val="s2"/>
        </w:rPr>
        <w:t>"signalChanName"</w:t>
      </w:r>
      <w:r>
        <w:rPr>
          <w:rStyle w:val="HTML"/>
        </w:rPr>
        <w:t xml:space="preserve">: </w:t>
      </w:r>
      <w:r>
        <w:rPr>
          <w:rStyle w:val="s2"/>
        </w:rPr>
        <w:t>"long short"</w:t>
      </w:r>
      <w:r>
        <w:rPr>
          <w:rStyle w:val="HTML"/>
        </w:rPr>
        <w:t>,</w:t>
      </w:r>
    </w:p>
    <w:p w:rsidR="00000000" w:rsidRDefault="00000000">
      <w:pPr>
        <w:pStyle w:val="HTML0"/>
        <w:divId w:val="1566573275"/>
        <w:rPr>
          <w:rStyle w:val="HTML"/>
        </w:rPr>
      </w:pPr>
      <w:r>
        <w:rPr>
          <w:rStyle w:val="HTML"/>
        </w:rPr>
        <w:t xml:space="preserve">  </w:t>
      </w:r>
      <w:r>
        <w:rPr>
          <w:rStyle w:val="s2"/>
        </w:rPr>
        <w:t>"signalDesc"</w:t>
      </w:r>
      <w:r>
        <w:rPr>
          <w:rStyle w:val="HTML"/>
        </w:rPr>
        <w:t xml:space="preserve">: </w:t>
      </w:r>
      <w:r>
        <w:rPr>
          <w:rStyle w:val="s2"/>
        </w:rPr>
        <w:t>"this is the first version"</w:t>
      </w:r>
    </w:p>
    <w:p w:rsidR="00000000" w:rsidRDefault="00000000">
      <w:pPr>
        <w:pStyle w:val="HTML0"/>
        <w:divId w:val="1566573275"/>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780"/>
        <w:gridCol w:w="1058"/>
        <w:gridCol w:w="319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signalChanName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Signal channel name</w:t>
            </w:r>
          </w:p>
        </w:tc>
      </w:tr>
      <w:tr w:rsidR="00000000">
        <w:trPr>
          <w:divId w:val="175387555"/>
          <w:tblCellSpacing w:w="15" w:type="dxa"/>
        </w:trPr>
        <w:tc>
          <w:tcPr>
            <w:tcW w:w="0" w:type="auto"/>
            <w:vAlign w:val="center"/>
            <w:hideMark/>
          </w:tcPr>
          <w:p w:rsidR="00000000" w:rsidRDefault="00000000">
            <w:r>
              <w:t>signalChanDesc</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Signal channel description</w:t>
            </w:r>
          </w:p>
        </w:tc>
      </w:tr>
    </w:tbl>
    <w:p w:rsidR="00000000" w:rsidRDefault="00000000">
      <w:pPr>
        <w:pStyle w:val="a5"/>
        <w:ind w:left="720" w:right="720"/>
        <w:divId w:val="620721917"/>
      </w:pPr>
      <w:r>
        <w:t>Response Example</w:t>
      </w:r>
    </w:p>
    <w:p w:rsidR="00000000" w:rsidRDefault="00000000">
      <w:pPr>
        <w:pStyle w:val="HTML0"/>
        <w:divId w:val="2117555912"/>
        <w:rPr>
          <w:rStyle w:val="w"/>
        </w:rPr>
      </w:pPr>
      <w:r>
        <w:rPr>
          <w:rStyle w:val="p"/>
        </w:rPr>
        <w:t>{</w:t>
      </w:r>
    </w:p>
    <w:p w:rsidR="00000000" w:rsidRDefault="00000000">
      <w:pPr>
        <w:pStyle w:val="HTML0"/>
        <w:divId w:val="2117555912"/>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2117555912"/>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2117555912"/>
        <w:rPr>
          <w:rStyle w:val="w"/>
        </w:rPr>
      </w:pPr>
      <w:r>
        <w:rPr>
          <w:rStyle w:val="w"/>
        </w:rPr>
        <w:t xml:space="preserve">       </w:t>
      </w:r>
      <w:r>
        <w:rPr>
          <w:rStyle w:val="p"/>
        </w:rPr>
        <w:t>{</w:t>
      </w:r>
    </w:p>
    <w:p w:rsidR="00000000" w:rsidRDefault="00000000">
      <w:pPr>
        <w:pStyle w:val="HTML0"/>
        <w:divId w:val="2117555912"/>
        <w:rPr>
          <w:rStyle w:val="w"/>
        </w:rPr>
      </w:pPr>
      <w:r>
        <w:rPr>
          <w:rStyle w:val="w"/>
        </w:rPr>
        <w:t xml:space="preserve">           </w:t>
      </w:r>
      <w:r>
        <w:rPr>
          <w:rStyle w:val="nl"/>
        </w:rPr>
        <w:t>"signalChanId"</w:t>
      </w:r>
      <w:r>
        <w:rPr>
          <w:rStyle w:val="w"/>
        </w:rPr>
        <w:t xml:space="preserve"> </w:t>
      </w:r>
      <w:r>
        <w:rPr>
          <w:rStyle w:val="p"/>
        </w:rPr>
        <w:t>:</w:t>
      </w:r>
      <w:r>
        <w:rPr>
          <w:rStyle w:val="s2"/>
        </w:rPr>
        <w:t>"572112109"</w:t>
      </w:r>
      <w:r>
        <w:rPr>
          <w:rStyle w:val="p"/>
        </w:rPr>
        <w:t>,</w:t>
      </w:r>
    </w:p>
    <w:p w:rsidR="00000000" w:rsidRDefault="00000000">
      <w:pPr>
        <w:pStyle w:val="HTML0"/>
        <w:divId w:val="2117555912"/>
        <w:rPr>
          <w:rStyle w:val="w"/>
        </w:rPr>
      </w:pPr>
      <w:r>
        <w:rPr>
          <w:rStyle w:val="w"/>
        </w:rPr>
        <w:t xml:space="preserve">           </w:t>
      </w:r>
      <w:r>
        <w:rPr>
          <w:rStyle w:val="nl"/>
        </w:rPr>
        <w:t>"signalToken"</w:t>
      </w:r>
      <w:r>
        <w:rPr>
          <w:rStyle w:val="p"/>
        </w:rPr>
        <w:t>:</w:t>
      </w:r>
      <w:r>
        <w:rPr>
          <w:rStyle w:val="s2"/>
        </w:rPr>
        <w:t>"dojuckew331lkx"</w:t>
      </w:r>
    </w:p>
    <w:p w:rsidR="00000000" w:rsidRDefault="00000000">
      <w:pPr>
        <w:pStyle w:val="HTML0"/>
        <w:divId w:val="2117555912"/>
        <w:rPr>
          <w:rStyle w:val="w"/>
        </w:rPr>
      </w:pPr>
      <w:r>
        <w:rPr>
          <w:rStyle w:val="w"/>
        </w:rPr>
        <w:t xml:space="preserve">       </w:t>
      </w:r>
      <w:r>
        <w:rPr>
          <w:rStyle w:val="p"/>
        </w:rPr>
        <w:t>}</w:t>
      </w:r>
    </w:p>
    <w:p w:rsidR="00000000" w:rsidRDefault="00000000">
      <w:pPr>
        <w:pStyle w:val="HTML0"/>
        <w:divId w:val="2117555912"/>
        <w:rPr>
          <w:rStyle w:val="w"/>
        </w:rPr>
      </w:pPr>
    </w:p>
    <w:p w:rsidR="00000000" w:rsidRDefault="00000000">
      <w:pPr>
        <w:pStyle w:val="HTML0"/>
        <w:divId w:val="2117555912"/>
        <w:rPr>
          <w:rStyle w:val="w"/>
        </w:rPr>
      </w:pPr>
      <w:r>
        <w:rPr>
          <w:rStyle w:val="w"/>
        </w:rPr>
        <w:t xml:space="preserve">    </w:t>
      </w:r>
      <w:r>
        <w:rPr>
          <w:rStyle w:val="p"/>
        </w:rPr>
        <w:t>],</w:t>
      </w:r>
    </w:p>
    <w:p w:rsidR="00000000" w:rsidRDefault="00000000">
      <w:pPr>
        <w:pStyle w:val="HTML0"/>
        <w:divId w:val="2117555912"/>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2117555912"/>
        <w:rPr>
          <w:rStyle w:val="w"/>
        </w:rPr>
      </w:pPr>
      <w:r>
        <w:rPr>
          <w:rStyle w:val="p"/>
        </w:rPr>
        <w:t>}</w:t>
      </w:r>
    </w:p>
    <w:p w:rsidR="00000000" w:rsidRDefault="00000000">
      <w:pPr>
        <w:pStyle w:val="HTML0"/>
        <w:divId w:val="2117555912"/>
        <w:rPr>
          <w:rStyle w:val="w"/>
        </w:rPr>
      </w:pP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780"/>
        <w:gridCol w:w="535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signalChanId</w:t>
            </w:r>
          </w:p>
        </w:tc>
        <w:tc>
          <w:tcPr>
            <w:tcW w:w="0" w:type="auto"/>
            <w:vAlign w:val="center"/>
            <w:hideMark/>
          </w:tcPr>
          <w:p w:rsidR="00000000" w:rsidRDefault="00000000">
            <w:r>
              <w:t>String</w:t>
            </w:r>
          </w:p>
        </w:tc>
        <w:tc>
          <w:tcPr>
            <w:tcW w:w="0" w:type="auto"/>
            <w:vAlign w:val="center"/>
            <w:hideMark/>
          </w:tcPr>
          <w:p w:rsidR="00000000" w:rsidRDefault="00000000">
            <w:r>
              <w:t>Signal channel Id</w:t>
            </w:r>
          </w:p>
        </w:tc>
      </w:tr>
      <w:tr w:rsidR="00000000">
        <w:trPr>
          <w:divId w:val="175387555"/>
          <w:tblCellSpacing w:w="15" w:type="dxa"/>
        </w:trPr>
        <w:tc>
          <w:tcPr>
            <w:tcW w:w="0" w:type="auto"/>
            <w:vAlign w:val="center"/>
            <w:hideMark/>
          </w:tcPr>
          <w:p w:rsidR="00000000" w:rsidRDefault="00000000">
            <w:r>
              <w:t>signalChanToken</w:t>
            </w:r>
          </w:p>
        </w:tc>
        <w:tc>
          <w:tcPr>
            <w:tcW w:w="0" w:type="auto"/>
            <w:vAlign w:val="center"/>
            <w:hideMark/>
          </w:tcPr>
          <w:p w:rsidR="00000000" w:rsidRDefault="00000000">
            <w:r>
              <w:t>String</w:t>
            </w:r>
          </w:p>
        </w:tc>
        <w:tc>
          <w:tcPr>
            <w:tcW w:w="0" w:type="auto"/>
            <w:vAlign w:val="center"/>
            <w:hideMark/>
          </w:tcPr>
          <w:p w:rsidR="00000000" w:rsidRDefault="00000000">
            <w:r>
              <w:t>User identify when placing orders via signal</w:t>
            </w:r>
          </w:p>
        </w:tc>
      </w:tr>
    </w:tbl>
    <w:p w:rsidR="00000000" w:rsidRDefault="00000000">
      <w:pPr>
        <w:pStyle w:val="3"/>
        <w:divId w:val="175387555"/>
      </w:pPr>
      <w:r>
        <w:t>GET / Signals</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/api/v5/tradingBot/signal/signals</w:t>
      </w:r>
    </w:p>
    <w:p w:rsidR="00000000" w:rsidRDefault="00000000">
      <w:pPr>
        <w:pStyle w:val="a5"/>
        <w:ind w:left="720" w:right="720"/>
        <w:divId w:val="238491127"/>
      </w:pPr>
      <w:r>
        <w:t>Request Example</w:t>
      </w:r>
    </w:p>
    <w:p w:rsidR="00000000" w:rsidRDefault="00000000">
      <w:pPr>
        <w:pStyle w:val="HTML0"/>
        <w:divId w:val="920992475"/>
        <w:rPr>
          <w:rStyle w:val="HTML"/>
        </w:rPr>
      </w:pPr>
      <w:r>
        <w:rPr>
          <w:rStyle w:val="HTML"/>
        </w:rPr>
        <w:t>GET /api/v5/tradingBot/signal/signals?signalSourceType</w:t>
      </w:r>
      <w:r>
        <w:rPr>
          <w:rStyle w:val="o"/>
        </w:rPr>
        <w:t>=</w:t>
      </w:r>
      <w:r>
        <w:rPr>
          <w:rStyle w:val="HTML"/>
        </w:rPr>
        <w:t>1</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780"/>
        <w:gridCol w:w="1058"/>
        <w:gridCol w:w="4473"/>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signalSourceType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Signal source type</w:t>
            </w:r>
            <w:r>
              <w:br/>
            </w:r>
            <w:r>
              <w:rPr>
                <w:rStyle w:val="HTML"/>
              </w:rPr>
              <w:t>1</w:t>
            </w:r>
            <w:r>
              <w:t>: Created by yourself</w:t>
            </w:r>
            <w:r>
              <w:br/>
            </w:r>
            <w:r>
              <w:rPr>
                <w:rStyle w:val="HTML"/>
              </w:rPr>
              <w:t>2</w:t>
            </w:r>
            <w:r>
              <w:t>: Subscribe</w:t>
            </w:r>
            <w:r>
              <w:br/>
            </w:r>
            <w:r>
              <w:rPr>
                <w:rStyle w:val="HTML"/>
              </w:rPr>
              <w:t>3</w:t>
            </w:r>
            <w:r>
              <w:t>: Free signal</w:t>
            </w:r>
          </w:p>
        </w:tc>
      </w:tr>
      <w:tr w:rsidR="00000000">
        <w:trPr>
          <w:divId w:val="175387555"/>
          <w:tblCellSpacing w:w="15" w:type="dxa"/>
        </w:trPr>
        <w:tc>
          <w:tcPr>
            <w:tcW w:w="0" w:type="auto"/>
            <w:vAlign w:val="center"/>
            <w:hideMark/>
          </w:tcPr>
          <w:p w:rsidR="00000000" w:rsidRDefault="00000000">
            <w:r>
              <w:t>signalChanId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Signal channel id</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w:t>
            </w:r>
            <w:r>
              <w:rPr>
                <w:rStyle w:val="HTML"/>
              </w:rPr>
              <w:t>signalChanId</w:t>
            </w:r>
            <w:r>
              <w:t xml:space="preserve"> earlier than the requested timestamp,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w:t>
            </w:r>
            <w:r>
              <w:rPr>
                <w:rStyle w:val="HTML"/>
              </w:rPr>
              <w:t>signalChanId</w:t>
            </w:r>
            <w:r>
              <w:t xml:space="preserve"> newer than the requested timestamp,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Number of results per request. The maximum is 100. The default is 100.</w:t>
            </w:r>
          </w:p>
        </w:tc>
      </w:tr>
    </w:tbl>
    <w:p w:rsidR="00000000" w:rsidRDefault="00000000">
      <w:pPr>
        <w:pStyle w:val="a5"/>
        <w:ind w:left="720" w:right="720"/>
        <w:divId w:val="962923734"/>
      </w:pPr>
      <w:r>
        <w:t>Response Example</w:t>
      </w:r>
    </w:p>
    <w:p w:rsidR="00000000" w:rsidRDefault="00000000">
      <w:pPr>
        <w:pStyle w:val="HTML0"/>
        <w:divId w:val="1771470184"/>
        <w:rPr>
          <w:rStyle w:val="w"/>
        </w:rPr>
      </w:pPr>
      <w:r>
        <w:rPr>
          <w:rStyle w:val="p"/>
        </w:rPr>
        <w:t>{</w:t>
      </w:r>
    </w:p>
    <w:p w:rsidR="00000000" w:rsidRDefault="00000000">
      <w:pPr>
        <w:pStyle w:val="HTML0"/>
        <w:divId w:val="1771470184"/>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771470184"/>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771470184"/>
        <w:rPr>
          <w:rStyle w:val="w"/>
        </w:rPr>
      </w:pPr>
      <w:r>
        <w:rPr>
          <w:rStyle w:val="w"/>
        </w:rPr>
        <w:t xml:space="preserve">        </w:t>
      </w:r>
      <w:r>
        <w:rPr>
          <w:rStyle w:val="p"/>
        </w:rPr>
        <w:t>{</w:t>
      </w:r>
    </w:p>
    <w:p w:rsidR="00000000" w:rsidRDefault="00000000">
      <w:pPr>
        <w:pStyle w:val="HTML0"/>
        <w:divId w:val="1771470184"/>
        <w:rPr>
          <w:rStyle w:val="w"/>
        </w:rPr>
      </w:pPr>
      <w:r>
        <w:rPr>
          <w:rStyle w:val="w"/>
        </w:rPr>
        <w:t xml:space="preserve">            </w:t>
      </w:r>
      <w:r>
        <w:rPr>
          <w:rStyle w:val="nl"/>
        </w:rPr>
        <w:t>"signalChanId"</w:t>
      </w:r>
      <w:r>
        <w:rPr>
          <w:rStyle w:val="p"/>
        </w:rPr>
        <w:t>:</w:t>
      </w:r>
      <w:r>
        <w:rPr>
          <w:rStyle w:val="w"/>
        </w:rPr>
        <w:t xml:space="preserve"> </w:t>
      </w:r>
      <w:r>
        <w:rPr>
          <w:rStyle w:val="s2"/>
        </w:rPr>
        <w:t>"623833708424069120"</w:t>
      </w:r>
      <w:r>
        <w:rPr>
          <w:rStyle w:val="p"/>
        </w:rPr>
        <w:t>,</w:t>
      </w:r>
    </w:p>
    <w:p w:rsidR="00000000" w:rsidRDefault="00000000">
      <w:pPr>
        <w:pStyle w:val="HTML0"/>
        <w:divId w:val="1771470184"/>
        <w:rPr>
          <w:rStyle w:val="w"/>
        </w:rPr>
      </w:pPr>
      <w:r>
        <w:rPr>
          <w:rStyle w:val="w"/>
        </w:rPr>
        <w:t xml:space="preserve">            </w:t>
      </w:r>
      <w:r>
        <w:rPr>
          <w:rStyle w:val="nl"/>
        </w:rPr>
        <w:t>"signalChanName"</w:t>
      </w:r>
      <w:r>
        <w:rPr>
          <w:rStyle w:val="p"/>
        </w:rPr>
        <w:t>:</w:t>
      </w:r>
      <w:r>
        <w:rPr>
          <w:rStyle w:val="w"/>
        </w:rPr>
        <w:t xml:space="preserve"> </w:t>
      </w:r>
      <w:r>
        <w:rPr>
          <w:rStyle w:val="s2"/>
        </w:rPr>
        <w:t>"test"</w:t>
      </w:r>
      <w:r>
        <w:rPr>
          <w:rStyle w:val="p"/>
        </w:rPr>
        <w:t>,</w:t>
      </w:r>
    </w:p>
    <w:p w:rsidR="00000000" w:rsidRDefault="00000000">
      <w:pPr>
        <w:pStyle w:val="HTML0"/>
        <w:divId w:val="1771470184"/>
        <w:rPr>
          <w:rStyle w:val="w"/>
        </w:rPr>
      </w:pPr>
      <w:r>
        <w:rPr>
          <w:rStyle w:val="w"/>
        </w:rPr>
        <w:t xml:space="preserve">            </w:t>
      </w:r>
      <w:r>
        <w:rPr>
          <w:rStyle w:val="nl"/>
        </w:rPr>
        <w:t>"signalChanDesc"</w:t>
      </w:r>
      <w:r>
        <w:rPr>
          <w:rStyle w:val="p"/>
        </w:rPr>
        <w:t>:</w:t>
      </w:r>
      <w:r>
        <w:rPr>
          <w:rStyle w:val="w"/>
        </w:rPr>
        <w:t xml:space="preserve"> </w:t>
      </w:r>
      <w:r>
        <w:rPr>
          <w:rStyle w:val="s2"/>
        </w:rPr>
        <w:t>"test"</w:t>
      </w:r>
      <w:r>
        <w:rPr>
          <w:rStyle w:val="p"/>
        </w:rPr>
        <w:t>,</w:t>
      </w:r>
    </w:p>
    <w:p w:rsidR="00000000" w:rsidRDefault="00000000">
      <w:pPr>
        <w:pStyle w:val="HTML0"/>
        <w:divId w:val="1771470184"/>
        <w:rPr>
          <w:rStyle w:val="w"/>
        </w:rPr>
      </w:pPr>
      <w:r>
        <w:rPr>
          <w:rStyle w:val="w"/>
        </w:rPr>
        <w:t xml:space="preserve">            </w:t>
      </w:r>
      <w:r>
        <w:rPr>
          <w:rStyle w:val="nl"/>
        </w:rPr>
        <w:t>"signalChanToken"</w:t>
      </w:r>
      <w:r>
        <w:rPr>
          <w:rStyle w:val="p"/>
        </w:rPr>
        <w:t>:</w:t>
      </w:r>
      <w:r>
        <w:rPr>
          <w:rStyle w:val="w"/>
        </w:rPr>
        <w:t xml:space="preserve"> </w:t>
      </w:r>
      <w:r>
        <w:rPr>
          <w:rStyle w:val="s2"/>
        </w:rPr>
        <w:t>"test"</w:t>
      </w:r>
      <w:r>
        <w:rPr>
          <w:rStyle w:val="p"/>
        </w:rPr>
        <w:t>,</w:t>
      </w:r>
    </w:p>
    <w:p w:rsidR="00000000" w:rsidRDefault="00000000">
      <w:pPr>
        <w:pStyle w:val="HTML0"/>
        <w:divId w:val="1771470184"/>
        <w:rPr>
          <w:rStyle w:val="w"/>
        </w:rPr>
      </w:pPr>
      <w:r>
        <w:rPr>
          <w:rStyle w:val="w"/>
        </w:rPr>
        <w:t xml:space="preserve">            </w:t>
      </w:r>
      <w:r>
        <w:rPr>
          <w:rStyle w:val="nl"/>
        </w:rPr>
        <w:t>"signalSourceType"</w:t>
      </w:r>
      <w:r>
        <w:rPr>
          <w:rStyle w:val="p"/>
        </w:rPr>
        <w:t>:</w:t>
      </w:r>
      <w:r>
        <w:rPr>
          <w:rStyle w:val="w"/>
        </w:rPr>
        <w:t xml:space="preserve"> </w:t>
      </w:r>
      <w:r>
        <w:rPr>
          <w:rStyle w:val="s2"/>
        </w:rPr>
        <w:t>"1"</w:t>
      </w:r>
    </w:p>
    <w:p w:rsidR="00000000" w:rsidRDefault="00000000">
      <w:pPr>
        <w:pStyle w:val="HTML0"/>
        <w:divId w:val="1771470184"/>
        <w:rPr>
          <w:rStyle w:val="w"/>
        </w:rPr>
      </w:pPr>
      <w:r>
        <w:rPr>
          <w:rStyle w:val="w"/>
        </w:rPr>
        <w:t xml:space="preserve">        </w:t>
      </w:r>
      <w:r>
        <w:rPr>
          <w:rStyle w:val="p"/>
        </w:rPr>
        <w:t>}</w:t>
      </w:r>
    </w:p>
    <w:p w:rsidR="00000000" w:rsidRDefault="00000000">
      <w:pPr>
        <w:pStyle w:val="HTML0"/>
        <w:divId w:val="1771470184"/>
        <w:rPr>
          <w:rStyle w:val="w"/>
        </w:rPr>
      </w:pPr>
      <w:r>
        <w:rPr>
          <w:rStyle w:val="w"/>
        </w:rPr>
        <w:t xml:space="preserve">    </w:t>
      </w:r>
      <w:r>
        <w:rPr>
          <w:rStyle w:val="p"/>
        </w:rPr>
        <w:t>],</w:t>
      </w:r>
    </w:p>
    <w:p w:rsidR="00000000" w:rsidRDefault="00000000">
      <w:pPr>
        <w:pStyle w:val="HTML0"/>
        <w:divId w:val="1771470184"/>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771470184"/>
        <w:rPr>
          <w:rStyle w:val="w"/>
        </w:rPr>
      </w:pPr>
      <w:r>
        <w:rPr>
          <w:rStyle w:val="p"/>
        </w:rPr>
        <w:t>}</w:t>
      </w:r>
    </w:p>
    <w:p w:rsidR="00000000" w:rsidRDefault="00000000">
      <w:pPr>
        <w:pStyle w:val="HTML0"/>
        <w:divId w:val="1771470184"/>
        <w:rPr>
          <w:rStyle w:val="w"/>
        </w:rPr>
      </w:pPr>
    </w:p>
    <w:p w:rsidR="00000000" w:rsidRDefault="00000000">
      <w:pPr>
        <w:pStyle w:val="HTML0"/>
        <w:divId w:val="1771470184"/>
        <w:rPr>
          <w:rStyle w:val="w"/>
        </w:rPr>
      </w:pP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780"/>
        <w:gridCol w:w="535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signalChanId</w:t>
            </w:r>
          </w:p>
        </w:tc>
        <w:tc>
          <w:tcPr>
            <w:tcW w:w="0" w:type="auto"/>
            <w:vAlign w:val="center"/>
            <w:hideMark/>
          </w:tcPr>
          <w:p w:rsidR="00000000" w:rsidRDefault="00000000">
            <w:r>
              <w:t>String</w:t>
            </w:r>
          </w:p>
        </w:tc>
        <w:tc>
          <w:tcPr>
            <w:tcW w:w="0" w:type="auto"/>
            <w:vAlign w:val="center"/>
            <w:hideMark/>
          </w:tcPr>
          <w:p w:rsidR="00000000" w:rsidRDefault="00000000">
            <w:r>
              <w:t>Signal channel id</w:t>
            </w:r>
          </w:p>
        </w:tc>
      </w:tr>
      <w:tr w:rsidR="00000000">
        <w:trPr>
          <w:divId w:val="175387555"/>
          <w:tblCellSpacing w:w="15" w:type="dxa"/>
        </w:trPr>
        <w:tc>
          <w:tcPr>
            <w:tcW w:w="0" w:type="auto"/>
            <w:vAlign w:val="center"/>
            <w:hideMark/>
          </w:tcPr>
          <w:p w:rsidR="00000000" w:rsidRDefault="00000000">
            <w:r>
              <w:t>signalChanName</w:t>
            </w:r>
          </w:p>
        </w:tc>
        <w:tc>
          <w:tcPr>
            <w:tcW w:w="0" w:type="auto"/>
            <w:vAlign w:val="center"/>
            <w:hideMark/>
          </w:tcPr>
          <w:p w:rsidR="00000000" w:rsidRDefault="00000000">
            <w:r>
              <w:t>String</w:t>
            </w:r>
          </w:p>
        </w:tc>
        <w:tc>
          <w:tcPr>
            <w:tcW w:w="0" w:type="auto"/>
            <w:vAlign w:val="center"/>
            <w:hideMark/>
          </w:tcPr>
          <w:p w:rsidR="00000000" w:rsidRDefault="00000000">
            <w:r>
              <w:t>Signal channel name</w:t>
            </w:r>
          </w:p>
        </w:tc>
      </w:tr>
      <w:tr w:rsidR="00000000">
        <w:trPr>
          <w:divId w:val="175387555"/>
          <w:tblCellSpacing w:w="15" w:type="dxa"/>
        </w:trPr>
        <w:tc>
          <w:tcPr>
            <w:tcW w:w="0" w:type="auto"/>
            <w:vAlign w:val="center"/>
            <w:hideMark/>
          </w:tcPr>
          <w:p w:rsidR="00000000" w:rsidRDefault="00000000">
            <w:r>
              <w:t>signalChanDesc</w:t>
            </w:r>
          </w:p>
        </w:tc>
        <w:tc>
          <w:tcPr>
            <w:tcW w:w="0" w:type="auto"/>
            <w:vAlign w:val="center"/>
            <w:hideMark/>
          </w:tcPr>
          <w:p w:rsidR="00000000" w:rsidRDefault="00000000">
            <w:r>
              <w:t>String</w:t>
            </w:r>
          </w:p>
        </w:tc>
        <w:tc>
          <w:tcPr>
            <w:tcW w:w="0" w:type="auto"/>
            <w:vAlign w:val="center"/>
            <w:hideMark/>
          </w:tcPr>
          <w:p w:rsidR="00000000" w:rsidRDefault="00000000">
            <w:r>
              <w:t>Signal channel description</w:t>
            </w:r>
          </w:p>
        </w:tc>
      </w:tr>
      <w:tr w:rsidR="00000000">
        <w:trPr>
          <w:divId w:val="175387555"/>
          <w:tblCellSpacing w:w="15" w:type="dxa"/>
        </w:trPr>
        <w:tc>
          <w:tcPr>
            <w:tcW w:w="0" w:type="auto"/>
            <w:vAlign w:val="center"/>
            <w:hideMark/>
          </w:tcPr>
          <w:p w:rsidR="00000000" w:rsidRDefault="00000000">
            <w:r>
              <w:t>signalChanToken</w:t>
            </w:r>
          </w:p>
        </w:tc>
        <w:tc>
          <w:tcPr>
            <w:tcW w:w="0" w:type="auto"/>
            <w:vAlign w:val="center"/>
            <w:hideMark/>
          </w:tcPr>
          <w:p w:rsidR="00000000" w:rsidRDefault="00000000">
            <w:r>
              <w:t>String</w:t>
            </w:r>
          </w:p>
        </w:tc>
        <w:tc>
          <w:tcPr>
            <w:tcW w:w="0" w:type="auto"/>
            <w:vAlign w:val="center"/>
            <w:hideMark/>
          </w:tcPr>
          <w:p w:rsidR="00000000" w:rsidRDefault="00000000">
            <w:r>
              <w:t>User identify when placing orders via signal</w:t>
            </w:r>
          </w:p>
        </w:tc>
      </w:tr>
      <w:tr w:rsidR="00000000">
        <w:trPr>
          <w:divId w:val="175387555"/>
          <w:tblCellSpacing w:w="15" w:type="dxa"/>
        </w:trPr>
        <w:tc>
          <w:tcPr>
            <w:tcW w:w="0" w:type="auto"/>
            <w:vAlign w:val="center"/>
            <w:hideMark/>
          </w:tcPr>
          <w:p w:rsidR="00000000" w:rsidRDefault="00000000">
            <w:r>
              <w:t>signalSourceType</w:t>
            </w:r>
          </w:p>
        </w:tc>
        <w:tc>
          <w:tcPr>
            <w:tcW w:w="0" w:type="auto"/>
            <w:vAlign w:val="center"/>
            <w:hideMark/>
          </w:tcPr>
          <w:p w:rsidR="00000000" w:rsidRDefault="00000000">
            <w:r>
              <w:t>String</w:t>
            </w:r>
          </w:p>
        </w:tc>
        <w:tc>
          <w:tcPr>
            <w:tcW w:w="0" w:type="auto"/>
            <w:vAlign w:val="center"/>
            <w:hideMark/>
          </w:tcPr>
          <w:p w:rsidR="00000000" w:rsidRDefault="00000000">
            <w:r>
              <w:t>Signal source type</w:t>
            </w:r>
            <w:r>
              <w:br/>
            </w:r>
            <w:r>
              <w:rPr>
                <w:rStyle w:val="HTML"/>
              </w:rPr>
              <w:t>1</w:t>
            </w:r>
            <w:r>
              <w:t>: Created by yourself</w:t>
            </w:r>
            <w:r>
              <w:br/>
            </w:r>
            <w:r>
              <w:rPr>
                <w:rStyle w:val="HTML"/>
              </w:rPr>
              <w:t>2</w:t>
            </w:r>
            <w:r>
              <w:t>: Subscribe</w:t>
            </w:r>
            <w:r>
              <w:br/>
            </w:r>
            <w:r>
              <w:rPr>
                <w:rStyle w:val="HTML"/>
              </w:rPr>
              <w:t>3</w:t>
            </w:r>
            <w:r>
              <w:t>: Free signal</w:t>
            </w:r>
          </w:p>
        </w:tc>
      </w:tr>
    </w:tbl>
    <w:p w:rsidR="00000000" w:rsidRDefault="00000000">
      <w:pPr>
        <w:pStyle w:val="3"/>
        <w:divId w:val="175387555"/>
      </w:pPr>
      <w:r>
        <w:t>POST / Create signal bot</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/api/v5/tradingBot/signal/order-algo</w:t>
      </w:r>
    </w:p>
    <w:p w:rsidR="00000000" w:rsidRDefault="00000000">
      <w:pPr>
        <w:pStyle w:val="a5"/>
        <w:ind w:left="720" w:right="720"/>
        <w:divId w:val="1402218983"/>
      </w:pPr>
      <w:r>
        <w:t>Request Example</w:t>
      </w:r>
    </w:p>
    <w:p w:rsidR="00000000" w:rsidRDefault="00000000">
      <w:pPr>
        <w:pStyle w:val="HTML0"/>
        <w:divId w:val="86926839"/>
        <w:rPr>
          <w:rStyle w:val="HTML"/>
        </w:rPr>
      </w:pPr>
      <w:r>
        <w:rPr>
          <w:rStyle w:val="c"/>
        </w:rPr>
        <w:t># Create signal bot</w:t>
      </w:r>
    </w:p>
    <w:p w:rsidR="00000000" w:rsidRDefault="00000000">
      <w:pPr>
        <w:pStyle w:val="HTML0"/>
        <w:divId w:val="86926839"/>
        <w:rPr>
          <w:rStyle w:val="HTML"/>
        </w:rPr>
      </w:pPr>
      <w:r>
        <w:rPr>
          <w:rStyle w:val="HTML"/>
        </w:rPr>
        <w:t>POST /api/v5/tradingBot/signal/order-algo</w:t>
      </w:r>
    </w:p>
    <w:p w:rsidR="00000000" w:rsidRDefault="00000000">
      <w:pPr>
        <w:pStyle w:val="HTML0"/>
        <w:divId w:val="86926839"/>
        <w:rPr>
          <w:rStyle w:val="HTML"/>
        </w:rPr>
      </w:pPr>
      <w:r>
        <w:rPr>
          <w:rStyle w:val="HTML"/>
        </w:rPr>
        <w:t>body</w:t>
      </w:r>
    </w:p>
    <w:p w:rsidR="00000000" w:rsidRDefault="00000000">
      <w:pPr>
        <w:pStyle w:val="HTML0"/>
        <w:divId w:val="86926839"/>
        <w:rPr>
          <w:rStyle w:val="HTML"/>
        </w:rPr>
      </w:pPr>
      <w:r>
        <w:rPr>
          <w:rStyle w:val="o"/>
        </w:rPr>
        <w:t>{</w:t>
      </w:r>
    </w:p>
    <w:p w:rsidR="00000000" w:rsidRDefault="00000000">
      <w:pPr>
        <w:pStyle w:val="HTML0"/>
        <w:divId w:val="86926839"/>
        <w:rPr>
          <w:rStyle w:val="HTML"/>
        </w:rPr>
      </w:pPr>
      <w:r>
        <w:rPr>
          <w:rStyle w:val="HTML"/>
        </w:rPr>
        <w:t xml:space="preserve">  </w:t>
      </w:r>
      <w:r>
        <w:rPr>
          <w:rStyle w:val="s2"/>
        </w:rPr>
        <w:t>"signalChanId"</w:t>
      </w:r>
      <w:r>
        <w:rPr>
          <w:rStyle w:val="HTML"/>
        </w:rPr>
        <w:t xml:space="preserve">: </w:t>
      </w:r>
      <w:r>
        <w:rPr>
          <w:rStyle w:val="s2"/>
        </w:rPr>
        <w:t>"627921182788161536"</w:t>
      </w:r>
      <w:r>
        <w:rPr>
          <w:rStyle w:val="HTML"/>
        </w:rPr>
        <w:t>,</w:t>
      </w:r>
    </w:p>
    <w:p w:rsidR="00000000" w:rsidRDefault="00000000">
      <w:pPr>
        <w:pStyle w:val="HTML0"/>
        <w:divId w:val="86926839"/>
        <w:rPr>
          <w:rStyle w:val="HTML"/>
        </w:rPr>
      </w:pPr>
      <w:r>
        <w:rPr>
          <w:rStyle w:val="HTML"/>
        </w:rPr>
        <w:t xml:space="preserve">  </w:t>
      </w:r>
      <w:r>
        <w:rPr>
          <w:rStyle w:val="s2"/>
        </w:rPr>
        <w:t>"instIds"</w:t>
      </w:r>
      <w:r>
        <w:rPr>
          <w:rStyle w:val="HTML"/>
        </w:rPr>
        <w:t xml:space="preserve">: </w:t>
      </w:r>
      <w:r>
        <w:rPr>
          <w:rStyle w:val="o"/>
        </w:rPr>
        <w:t>[</w:t>
      </w:r>
    </w:p>
    <w:p w:rsidR="00000000" w:rsidRDefault="00000000">
      <w:pPr>
        <w:pStyle w:val="HTML0"/>
        <w:divId w:val="86926839"/>
        <w:rPr>
          <w:rStyle w:val="HTML"/>
        </w:rPr>
      </w:pPr>
      <w:r>
        <w:rPr>
          <w:rStyle w:val="HTML"/>
        </w:rPr>
        <w:t xml:space="preserve">    </w:t>
      </w:r>
      <w:r>
        <w:rPr>
          <w:rStyle w:val="s2"/>
        </w:rPr>
        <w:t>"BTC-USDT-SWAP"</w:t>
      </w:r>
      <w:r>
        <w:rPr>
          <w:rStyle w:val="HTML"/>
        </w:rPr>
        <w:t>,</w:t>
      </w:r>
    </w:p>
    <w:p w:rsidR="00000000" w:rsidRDefault="00000000">
      <w:pPr>
        <w:pStyle w:val="HTML0"/>
        <w:divId w:val="86926839"/>
        <w:rPr>
          <w:rStyle w:val="HTML"/>
        </w:rPr>
      </w:pPr>
      <w:r>
        <w:rPr>
          <w:rStyle w:val="HTML"/>
        </w:rPr>
        <w:t xml:space="preserve">    </w:t>
      </w:r>
      <w:r>
        <w:rPr>
          <w:rStyle w:val="s2"/>
        </w:rPr>
        <w:t>"ETH-USDT-SWAP"</w:t>
      </w:r>
      <w:r>
        <w:rPr>
          <w:rStyle w:val="HTML"/>
        </w:rPr>
        <w:t>,</w:t>
      </w:r>
    </w:p>
    <w:p w:rsidR="00000000" w:rsidRDefault="00000000">
      <w:pPr>
        <w:pStyle w:val="HTML0"/>
        <w:divId w:val="86926839"/>
        <w:rPr>
          <w:rStyle w:val="HTML"/>
        </w:rPr>
      </w:pPr>
      <w:r>
        <w:rPr>
          <w:rStyle w:val="HTML"/>
        </w:rPr>
        <w:t xml:space="preserve">    </w:t>
      </w:r>
      <w:r>
        <w:rPr>
          <w:rStyle w:val="s2"/>
        </w:rPr>
        <w:t>"LTC-USDT-SWAP"</w:t>
      </w:r>
    </w:p>
    <w:p w:rsidR="00000000" w:rsidRDefault="00000000">
      <w:pPr>
        <w:pStyle w:val="HTML0"/>
        <w:divId w:val="86926839"/>
        <w:rPr>
          <w:rStyle w:val="HTML"/>
        </w:rPr>
      </w:pPr>
      <w:r>
        <w:rPr>
          <w:rStyle w:val="HTML"/>
        </w:rPr>
        <w:t xml:space="preserve">  </w:t>
      </w:r>
      <w:r>
        <w:rPr>
          <w:rStyle w:val="o"/>
        </w:rPr>
        <w:t>]</w:t>
      </w:r>
      <w:r>
        <w:rPr>
          <w:rStyle w:val="HTML"/>
        </w:rPr>
        <w:t>,</w:t>
      </w:r>
    </w:p>
    <w:p w:rsidR="00000000" w:rsidRDefault="00000000">
      <w:pPr>
        <w:pStyle w:val="HTML0"/>
        <w:divId w:val="86926839"/>
        <w:rPr>
          <w:rStyle w:val="HTML"/>
        </w:rPr>
      </w:pPr>
      <w:r>
        <w:rPr>
          <w:rStyle w:val="HTML"/>
        </w:rPr>
        <w:t xml:space="preserve">  </w:t>
      </w:r>
      <w:r>
        <w:rPr>
          <w:rStyle w:val="s2"/>
        </w:rPr>
        <w:t>"lever"</w:t>
      </w:r>
      <w:r>
        <w:rPr>
          <w:rStyle w:val="HTML"/>
        </w:rPr>
        <w:t xml:space="preserve">: </w:t>
      </w:r>
      <w:r>
        <w:rPr>
          <w:rStyle w:val="s2"/>
        </w:rPr>
        <w:t>"10"</w:t>
      </w:r>
      <w:r>
        <w:rPr>
          <w:rStyle w:val="HTML"/>
        </w:rPr>
        <w:t>,</w:t>
      </w:r>
    </w:p>
    <w:p w:rsidR="00000000" w:rsidRDefault="00000000">
      <w:pPr>
        <w:pStyle w:val="HTML0"/>
        <w:divId w:val="86926839"/>
        <w:rPr>
          <w:rStyle w:val="HTML"/>
        </w:rPr>
      </w:pPr>
      <w:r>
        <w:rPr>
          <w:rStyle w:val="HTML"/>
        </w:rPr>
        <w:t xml:space="preserve">  </w:t>
      </w:r>
      <w:r>
        <w:rPr>
          <w:rStyle w:val="s2"/>
        </w:rPr>
        <w:t>"investAmt"</w:t>
      </w:r>
      <w:r>
        <w:rPr>
          <w:rStyle w:val="HTML"/>
        </w:rPr>
        <w:t xml:space="preserve">: </w:t>
      </w:r>
      <w:r>
        <w:rPr>
          <w:rStyle w:val="s2"/>
        </w:rPr>
        <w:t>"100"</w:t>
      </w:r>
      <w:r>
        <w:rPr>
          <w:rStyle w:val="HTML"/>
        </w:rPr>
        <w:t>,</w:t>
      </w:r>
    </w:p>
    <w:p w:rsidR="00000000" w:rsidRDefault="00000000">
      <w:pPr>
        <w:pStyle w:val="HTML0"/>
        <w:divId w:val="86926839"/>
        <w:rPr>
          <w:rStyle w:val="HTML"/>
        </w:rPr>
      </w:pPr>
      <w:r>
        <w:rPr>
          <w:rStyle w:val="HTML"/>
        </w:rPr>
        <w:t xml:space="preserve">  </w:t>
      </w:r>
      <w:r>
        <w:rPr>
          <w:rStyle w:val="s2"/>
        </w:rPr>
        <w:t>"subOrdType"</w:t>
      </w:r>
      <w:r>
        <w:rPr>
          <w:rStyle w:val="HTML"/>
        </w:rPr>
        <w:t xml:space="preserve">: </w:t>
      </w:r>
      <w:r>
        <w:rPr>
          <w:rStyle w:val="s2"/>
        </w:rPr>
        <w:t>"9"</w:t>
      </w:r>
      <w:r>
        <w:rPr>
          <w:rStyle w:val="HTML"/>
        </w:rPr>
        <w:t>,</w:t>
      </w:r>
    </w:p>
    <w:p w:rsidR="00000000" w:rsidRDefault="00000000">
      <w:pPr>
        <w:pStyle w:val="HTML0"/>
        <w:divId w:val="86926839"/>
        <w:rPr>
          <w:rStyle w:val="HTML"/>
        </w:rPr>
      </w:pPr>
      <w:r>
        <w:rPr>
          <w:rStyle w:val="HTML"/>
        </w:rPr>
        <w:t xml:space="preserve">  </w:t>
      </w:r>
      <w:r>
        <w:rPr>
          <w:rStyle w:val="s2"/>
        </w:rPr>
        <w:t>"entrySettingParam"</w:t>
      </w:r>
      <w:r>
        <w:rPr>
          <w:rStyle w:val="HTML"/>
        </w:rPr>
        <w:t xml:space="preserve">: </w:t>
      </w:r>
      <w:r>
        <w:rPr>
          <w:rStyle w:val="o"/>
        </w:rPr>
        <w:t>{</w:t>
      </w:r>
    </w:p>
    <w:p w:rsidR="00000000" w:rsidRDefault="00000000">
      <w:pPr>
        <w:pStyle w:val="HTML0"/>
        <w:divId w:val="86926839"/>
        <w:rPr>
          <w:rStyle w:val="HTML"/>
        </w:rPr>
      </w:pPr>
      <w:r>
        <w:rPr>
          <w:rStyle w:val="HTML"/>
        </w:rPr>
        <w:t xml:space="preserve">    </w:t>
      </w:r>
      <w:r>
        <w:rPr>
          <w:rStyle w:val="s2"/>
        </w:rPr>
        <w:t>"allowMultipleEntry"</w:t>
      </w:r>
      <w:r>
        <w:rPr>
          <w:rStyle w:val="HTML"/>
        </w:rPr>
        <w:t xml:space="preserve">: </w:t>
      </w:r>
      <w:r>
        <w:rPr>
          <w:rStyle w:val="nb"/>
        </w:rPr>
        <w:t>true</w:t>
      </w:r>
      <w:r>
        <w:rPr>
          <w:rStyle w:val="HTML"/>
        </w:rPr>
        <w:t>,</w:t>
      </w:r>
    </w:p>
    <w:p w:rsidR="00000000" w:rsidRDefault="00000000">
      <w:pPr>
        <w:pStyle w:val="HTML0"/>
        <w:divId w:val="86926839"/>
        <w:rPr>
          <w:rStyle w:val="HTML"/>
        </w:rPr>
      </w:pPr>
      <w:r>
        <w:rPr>
          <w:rStyle w:val="HTML"/>
        </w:rPr>
        <w:t xml:space="preserve">    </w:t>
      </w:r>
      <w:r>
        <w:rPr>
          <w:rStyle w:val="s2"/>
        </w:rPr>
        <w:t>"entryType"</w:t>
      </w:r>
      <w:r>
        <w:rPr>
          <w:rStyle w:val="HTML"/>
        </w:rPr>
        <w:t xml:space="preserve">: </w:t>
      </w:r>
      <w:r>
        <w:rPr>
          <w:rStyle w:val="s2"/>
        </w:rPr>
        <w:t>"1"</w:t>
      </w:r>
      <w:r>
        <w:rPr>
          <w:rStyle w:val="HTML"/>
        </w:rPr>
        <w:t>,</w:t>
      </w:r>
    </w:p>
    <w:p w:rsidR="00000000" w:rsidRDefault="00000000">
      <w:pPr>
        <w:pStyle w:val="HTML0"/>
        <w:divId w:val="86926839"/>
        <w:rPr>
          <w:rStyle w:val="HTML"/>
        </w:rPr>
      </w:pPr>
      <w:r>
        <w:rPr>
          <w:rStyle w:val="HTML"/>
        </w:rPr>
        <w:t xml:space="preserve">    </w:t>
      </w:r>
      <w:r>
        <w:rPr>
          <w:rStyle w:val="s2"/>
        </w:rPr>
        <w:t>"amt"</w:t>
      </w:r>
      <w:r>
        <w:rPr>
          <w:rStyle w:val="HTML"/>
        </w:rPr>
        <w:t xml:space="preserve">: </w:t>
      </w:r>
      <w:r>
        <w:rPr>
          <w:rStyle w:val="s2"/>
        </w:rPr>
        <w:t>""</w:t>
      </w:r>
      <w:r>
        <w:rPr>
          <w:rStyle w:val="HTML"/>
        </w:rPr>
        <w:t>,</w:t>
      </w:r>
    </w:p>
    <w:p w:rsidR="00000000" w:rsidRDefault="00000000">
      <w:pPr>
        <w:pStyle w:val="HTML0"/>
        <w:divId w:val="86926839"/>
        <w:rPr>
          <w:rStyle w:val="HTML"/>
        </w:rPr>
      </w:pPr>
      <w:r>
        <w:rPr>
          <w:rStyle w:val="HTML"/>
        </w:rPr>
        <w:t xml:space="preserve">    </w:t>
      </w:r>
      <w:r>
        <w:rPr>
          <w:rStyle w:val="s2"/>
        </w:rPr>
        <w:t>"ratio"</w:t>
      </w:r>
      <w:r>
        <w:rPr>
          <w:rStyle w:val="HTML"/>
        </w:rPr>
        <w:t xml:space="preserve">: </w:t>
      </w:r>
      <w:r>
        <w:rPr>
          <w:rStyle w:val="s2"/>
        </w:rPr>
        <w:t>""</w:t>
      </w:r>
    </w:p>
    <w:p w:rsidR="00000000" w:rsidRDefault="00000000">
      <w:pPr>
        <w:pStyle w:val="HTML0"/>
        <w:divId w:val="86926839"/>
        <w:rPr>
          <w:rStyle w:val="HTML"/>
        </w:rPr>
      </w:pPr>
      <w:r>
        <w:rPr>
          <w:rStyle w:val="HTML"/>
        </w:rPr>
        <w:t xml:space="preserve">  </w:t>
      </w:r>
      <w:r>
        <w:rPr>
          <w:rStyle w:val="o"/>
        </w:rPr>
        <w:t>}</w:t>
      </w:r>
      <w:r>
        <w:rPr>
          <w:rStyle w:val="HTML"/>
        </w:rPr>
        <w:t>,</w:t>
      </w:r>
    </w:p>
    <w:p w:rsidR="00000000" w:rsidRDefault="00000000">
      <w:pPr>
        <w:pStyle w:val="HTML0"/>
        <w:divId w:val="86926839"/>
        <w:rPr>
          <w:rStyle w:val="HTML"/>
        </w:rPr>
      </w:pPr>
      <w:r>
        <w:rPr>
          <w:rStyle w:val="HTML"/>
        </w:rPr>
        <w:t xml:space="preserve">  </w:t>
      </w:r>
      <w:r>
        <w:rPr>
          <w:rStyle w:val="s2"/>
        </w:rPr>
        <w:t>"exitSettingParam"</w:t>
      </w:r>
      <w:r>
        <w:rPr>
          <w:rStyle w:val="HTML"/>
        </w:rPr>
        <w:t xml:space="preserve">: </w:t>
      </w:r>
      <w:r>
        <w:rPr>
          <w:rStyle w:val="o"/>
        </w:rPr>
        <w:t>{</w:t>
      </w:r>
    </w:p>
    <w:p w:rsidR="00000000" w:rsidRDefault="00000000">
      <w:pPr>
        <w:pStyle w:val="HTML0"/>
        <w:divId w:val="86926839"/>
        <w:rPr>
          <w:rStyle w:val="HTML"/>
        </w:rPr>
      </w:pPr>
      <w:r>
        <w:rPr>
          <w:rStyle w:val="HTML"/>
        </w:rPr>
        <w:t xml:space="preserve">    </w:t>
      </w:r>
      <w:r>
        <w:rPr>
          <w:rStyle w:val="s2"/>
        </w:rPr>
        <w:t>"tpSlType"</w:t>
      </w:r>
      <w:r>
        <w:rPr>
          <w:rStyle w:val="HTML"/>
        </w:rPr>
        <w:t xml:space="preserve">: </w:t>
      </w:r>
      <w:r>
        <w:rPr>
          <w:rStyle w:val="s2"/>
        </w:rPr>
        <w:t>"2"</w:t>
      </w:r>
      <w:r>
        <w:rPr>
          <w:rStyle w:val="HTML"/>
        </w:rPr>
        <w:t>,</w:t>
      </w:r>
    </w:p>
    <w:p w:rsidR="00000000" w:rsidRDefault="00000000">
      <w:pPr>
        <w:pStyle w:val="HTML0"/>
        <w:divId w:val="86926839"/>
        <w:rPr>
          <w:rStyle w:val="HTML"/>
        </w:rPr>
      </w:pPr>
      <w:r>
        <w:rPr>
          <w:rStyle w:val="HTML"/>
        </w:rPr>
        <w:t xml:space="preserve">    </w:t>
      </w:r>
      <w:r>
        <w:rPr>
          <w:rStyle w:val="s2"/>
        </w:rPr>
        <w:t>"tpPct"</w:t>
      </w:r>
      <w:r>
        <w:rPr>
          <w:rStyle w:val="HTML"/>
        </w:rPr>
        <w:t xml:space="preserve">: </w:t>
      </w:r>
      <w:r>
        <w:rPr>
          <w:rStyle w:val="s2"/>
        </w:rPr>
        <w:t>""</w:t>
      </w:r>
      <w:r>
        <w:rPr>
          <w:rStyle w:val="HTML"/>
        </w:rPr>
        <w:t>,</w:t>
      </w:r>
    </w:p>
    <w:p w:rsidR="00000000" w:rsidRDefault="00000000">
      <w:pPr>
        <w:pStyle w:val="HTML0"/>
        <w:divId w:val="86926839"/>
        <w:rPr>
          <w:rStyle w:val="HTML"/>
        </w:rPr>
      </w:pPr>
      <w:r>
        <w:rPr>
          <w:rStyle w:val="HTML"/>
        </w:rPr>
        <w:t xml:space="preserve">    </w:t>
      </w:r>
      <w:r>
        <w:rPr>
          <w:rStyle w:val="s2"/>
        </w:rPr>
        <w:t>"slPct"</w:t>
      </w:r>
      <w:r>
        <w:rPr>
          <w:rStyle w:val="HTML"/>
        </w:rPr>
        <w:t xml:space="preserve">: </w:t>
      </w:r>
      <w:r>
        <w:rPr>
          <w:rStyle w:val="s2"/>
        </w:rPr>
        <w:t>""</w:t>
      </w:r>
    </w:p>
    <w:p w:rsidR="00000000" w:rsidRDefault="00000000">
      <w:pPr>
        <w:pStyle w:val="HTML0"/>
        <w:divId w:val="86926839"/>
        <w:rPr>
          <w:rStyle w:val="HTML"/>
        </w:rPr>
      </w:pPr>
      <w:r>
        <w:rPr>
          <w:rStyle w:val="HTML"/>
        </w:rPr>
        <w:t xml:space="preserve">  </w:t>
      </w:r>
      <w:r>
        <w:rPr>
          <w:rStyle w:val="o"/>
        </w:rPr>
        <w:t>}</w:t>
      </w:r>
    </w:p>
    <w:p w:rsidR="00000000" w:rsidRDefault="00000000">
      <w:pPr>
        <w:pStyle w:val="HTML0"/>
        <w:divId w:val="86926839"/>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3"/>
        <w:gridCol w:w="1048"/>
        <w:gridCol w:w="1058"/>
        <w:gridCol w:w="3927"/>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signalChanId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Signal channel Id</w:t>
            </w:r>
          </w:p>
        </w:tc>
      </w:tr>
      <w:tr w:rsidR="00000000">
        <w:trPr>
          <w:divId w:val="175387555"/>
          <w:tblCellSpacing w:w="15" w:type="dxa"/>
        </w:trPr>
        <w:tc>
          <w:tcPr>
            <w:tcW w:w="0" w:type="auto"/>
            <w:vAlign w:val="center"/>
            <w:hideMark/>
          </w:tcPr>
          <w:p w:rsidR="00000000" w:rsidRDefault="00000000">
            <w:r>
              <w:t>lever</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Leverage</w:t>
            </w:r>
            <w:r>
              <w:br/>
              <w:t xml:space="preserve">Only applicable to </w:t>
            </w:r>
            <w:r>
              <w:rPr>
                <w:rStyle w:val="HTML"/>
              </w:rPr>
              <w:t>contract signal</w:t>
            </w:r>
          </w:p>
        </w:tc>
      </w:tr>
      <w:tr w:rsidR="00000000">
        <w:trPr>
          <w:divId w:val="175387555"/>
          <w:tblCellSpacing w:w="15" w:type="dxa"/>
        </w:trPr>
        <w:tc>
          <w:tcPr>
            <w:tcW w:w="0" w:type="auto"/>
            <w:vAlign w:val="center"/>
            <w:hideMark/>
          </w:tcPr>
          <w:p w:rsidR="00000000" w:rsidRDefault="00000000">
            <w:r>
              <w:t>investAmt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Investment amount</w:t>
            </w:r>
          </w:p>
        </w:tc>
      </w:tr>
      <w:tr w:rsidR="00000000">
        <w:trPr>
          <w:divId w:val="175387555"/>
          <w:tblCellSpacing w:w="15" w:type="dxa"/>
        </w:trPr>
        <w:tc>
          <w:tcPr>
            <w:tcW w:w="0" w:type="auto"/>
            <w:vAlign w:val="center"/>
            <w:hideMark/>
          </w:tcPr>
          <w:p w:rsidR="00000000" w:rsidRDefault="00000000">
            <w:r>
              <w:t>subOrdType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Sub order type </w:t>
            </w:r>
            <w:r>
              <w:rPr>
                <w:rStyle w:val="HTML"/>
              </w:rPr>
              <w:t>1</w:t>
            </w:r>
            <w:r>
              <w:t xml:space="preserve">：limit order </w:t>
            </w:r>
            <w:r>
              <w:rPr>
                <w:rStyle w:val="HTML"/>
              </w:rPr>
              <w:t>2</w:t>
            </w:r>
            <w:r>
              <w:t xml:space="preserve">：market order </w:t>
            </w:r>
            <w:r>
              <w:rPr>
                <w:rStyle w:val="HTML"/>
              </w:rPr>
              <w:t>9</w:t>
            </w:r>
            <w:r>
              <w:t>：tradingView signal</w:t>
            </w:r>
          </w:p>
        </w:tc>
      </w:tr>
      <w:tr w:rsidR="00000000">
        <w:trPr>
          <w:divId w:val="175387555"/>
          <w:tblCellSpacing w:w="15" w:type="dxa"/>
        </w:trPr>
        <w:tc>
          <w:tcPr>
            <w:tcW w:w="0" w:type="auto"/>
            <w:vAlign w:val="center"/>
            <w:hideMark/>
          </w:tcPr>
          <w:p w:rsidR="00000000" w:rsidRDefault="00000000">
            <w:r>
              <w:t>includeAll</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 xml:space="preserve">Whether to include all USDT-margined contract.The default value is </w:t>
            </w:r>
            <w:r>
              <w:rPr>
                <w:rStyle w:val="HTML"/>
              </w:rPr>
              <w:t>false</w:t>
            </w:r>
            <w:r>
              <w:t xml:space="preserve">. </w:t>
            </w:r>
            <w:r>
              <w:rPr>
                <w:rStyle w:val="HTML"/>
              </w:rPr>
              <w:t>true</w:t>
            </w:r>
            <w:r>
              <w:t xml:space="preserve">: include </w:t>
            </w:r>
            <w:r>
              <w:rPr>
                <w:rStyle w:val="HTML"/>
              </w:rPr>
              <w:t>false</w:t>
            </w:r>
            <w:r>
              <w:t xml:space="preserve"> : exclude</w:t>
            </w:r>
          </w:p>
        </w:tc>
      </w:tr>
      <w:tr w:rsidR="00000000">
        <w:trPr>
          <w:divId w:val="175387555"/>
          <w:tblCellSpacing w:w="15" w:type="dxa"/>
        </w:trPr>
        <w:tc>
          <w:tcPr>
            <w:tcW w:w="0" w:type="auto"/>
            <w:vAlign w:val="center"/>
            <w:hideMark/>
          </w:tcPr>
          <w:p w:rsidR="00000000" w:rsidRDefault="00000000">
            <w:r>
              <w:t>instIds</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Instrument IDs. Single currency or multiple currencies separated with comma. When </w:t>
            </w:r>
            <w:r>
              <w:rPr>
                <w:rStyle w:val="HTML"/>
              </w:rPr>
              <w:t>includeAll</w:t>
            </w:r>
            <w:r>
              <w:t xml:space="preserve"> is </w:t>
            </w:r>
            <w:r>
              <w:rPr>
                <w:rStyle w:val="HTML"/>
              </w:rPr>
              <w:t>true</w:t>
            </w:r>
            <w:r>
              <w:t>, it is ignored</w:t>
            </w:r>
          </w:p>
        </w:tc>
      </w:tr>
      <w:tr w:rsidR="00000000">
        <w:trPr>
          <w:divId w:val="175387555"/>
          <w:tblCellSpacing w:w="15" w:type="dxa"/>
        </w:trPr>
        <w:tc>
          <w:tcPr>
            <w:tcW w:w="0" w:type="auto"/>
            <w:vAlign w:val="center"/>
            <w:hideMark/>
          </w:tcPr>
          <w:p w:rsidR="00000000" w:rsidRDefault="00000000">
            <w:r>
              <w:t>ratio</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Price offset ratio, calculate the limit price as a percentage offset from the best bid/ask price.</w:t>
            </w:r>
            <w:r>
              <w:br/>
              <w:t xml:space="preserve">Only applicable to </w:t>
            </w:r>
            <w:r>
              <w:rPr>
                <w:rStyle w:val="HTML"/>
              </w:rPr>
              <w:t>subOrdType</w:t>
            </w:r>
            <w:r>
              <w:t xml:space="preserve"> is </w:t>
            </w:r>
            <w:r>
              <w:rPr>
                <w:rStyle w:val="HTML"/>
              </w:rPr>
              <w:t>limit</w:t>
            </w:r>
            <w:r>
              <w:t xml:space="preserve"> order</w:t>
            </w:r>
          </w:p>
        </w:tc>
      </w:tr>
      <w:tr w:rsidR="00000000">
        <w:trPr>
          <w:divId w:val="175387555"/>
          <w:tblCellSpacing w:w="15" w:type="dxa"/>
        </w:trPr>
        <w:tc>
          <w:tcPr>
            <w:tcW w:w="0" w:type="auto"/>
            <w:vAlign w:val="center"/>
            <w:hideMark/>
          </w:tcPr>
          <w:p w:rsidR="00000000" w:rsidRDefault="00000000">
            <w:r>
              <w:t>entrySettingParam</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Entry setting</w:t>
            </w:r>
          </w:p>
        </w:tc>
      </w:tr>
      <w:tr w:rsidR="00000000">
        <w:trPr>
          <w:divId w:val="175387555"/>
          <w:tblCellSpacing w:w="15" w:type="dxa"/>
        </w:trPr>
        <w:tc>
          <w:tcPr>
            <w:tcW w:w="0" w:type="auto"/>
            <w:vAlign w:val="center"/>
            <w:hideMark/>
          </w:tcPr>
          <w:p w:rsidR="00000000" w:rsidRDefault="00000000">
            <w:r>
              <w:t>&gt; allowMultipleEntry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Whether or not allow multiple entries in the same direction for the same trading pairs.The default value is </w:t>
            </w:r>
            <w:r>
              <w:rPr>
                <w:rStyle w:val="HTML"/>
              </w:rPr>
              <w:t>true</w:t>
            </w:r>
            <w:r>
              <w:t xml:space="preserve">。 </w:t>
            </w:r>
            <w:r>
              <w:rPr>
                <w:rStyle w:val="HTML"/>
              </w:rPr>
              <w:t>true</w:t>
            </w:r>
            <w:r>
              <w:t xml:space="preserve">：Allow </w:t>
            </w:r>
            <w:r>
              <w:rPr>
                <w:rStyle w:val="HTML"/>
              </w:rPr>
              <w:t>false</w:t>
            </w:r>
            <w:r>
              <w:t>：Prohibit</w:t>
            </w:r>
          </w:p>
        </w:tc>
      </w:tr>
      <w:tr w:rsidR="00000000">
        <w:trPr>
          <w:divId w:val="175387555"/>
          <w:tblCellSpacing w:w="15" w:type="dxa"/>
        </w:trPr>
        <w:tc>
          <w:tcPr>
            <w:tcW w:w="0" w:type="auto"/>
            <w:vAlign w:val="center"/>
            <w:hideMark/>
          </w:tcPr>
          <w:p w:rsidR="00000000" w:rsidRDefault="00000000">
            <w:r>
              <w:t>&gt; entryType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Entry type </w:t>
            </w:r>
            <w:r>
              <w:br/>
            </w:r>
            <w:r>
              <w:rPr>
                <w:rStyle w:val="HTML"/>
              </w:rPr>
              <w:t>1</w:t>
            </w:r>
            <w:r>
              <w:t xml:space="preserve">: TradingView signal </w:t>
            </w:r>
            <w:r>
              <w:br/>
            </w:r>
            <w:r>
              <w:rPr>
                <w:rStyle w:val="HTML"/>
              </w:rPr>
              <w:t>2</w:t>
            </w:r>
            <w:r>
              <w:t xml:space="preserve">: Fixed margin </w:t>
            </w:r>
            <w:r>
              <w:br/>
            </w:r>
            <w:r>
              <w:rPr>
                <w:rStyle w:val="HTML"/>
              </w:rPr>
              <w:t>3</w:t>
            </w:r>
            <w:r>
              <w:t xml:space="preserve">: Contracts </w:t>
            </w:r>
            <w:r>
              <w:br/>
            </w:r>
            <w:r>
              <w:rPr>
                <w:rStyle w:val="HTML"/>
              </w:rPr>
              <w:t>4</w:t>
            </w:r>
            <w:r>
              <w:t xml:space="preserve">: Percentage of free margin </w:t>
            </w:r>
            <w:r>
              <w:br/>
            </w:r>
            <w:r>
              <w:rPr>
                <w:rStyle w:val="HTML"/>
              </w:rPr>
              <w:t>5</w:t>
            </w:r>
            <w:r>
              <w:t>: Percentage of the initial invested margin</w:t>
            </w:r>
          </w:p>
        </w:tc>
      </w:tr>
      <w:tr w:rsidR="00000000">
        <w:trPr>
          <w:divId w:val="175387555"/>
          <w:tblCellSpacing w:w="15" w:type="dxa"/>
        </w:trPr>
        <w:tc>
          <w:tcPr>
            <w:tcW w:w="0" w:type="auto"/>
            <w:vAlign w:val="center"/>
            <w:hideMark/>
          </w:tcPr>
          <w:p w:rsidR="00000000" w:rsidRDefault="00000000">
            <w:r>
              <w:t>&gt; amt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Amount per order </w:t>
            </w:r>
            <w:r>
              <w:br/>
              <w:t xml:space="preserve">Only applicable to entryType in </w:t>
            </w:r>
            <w:r>
              <w:rPr>
                <w:rStyle w:val="HTML"/>
              </w:rPr>
              <w:t>2</w:t>
            </w:r>
            <w:r>
              <w:t>/</w:t>
            </w:r>
            <w:r>
              <w:rPr>
                <w:rStyle w:val="HTML"/>
              </w:rPr>
              <w:t>3</w:t>
            </w:r>
          </w:p>
        </w:tc>
      </w:tr>
      <w:tr w:rsidR="00000000">
        <w:trPr>
          <w:divId w:val="175387555"/>
          <w:tblCellSpacing w:w="15" w:type="dxa"/>
        </w:trPr>
        <w:tc>
          <w:tcPr>
            <w:tcW w:w="0" w:type="auto"/>
            <w:vAlign w:val="center"/>
            <w:hideMark/>
          </w:tcPr>
          <w:p w:rsidR="00000000" w:rsidRDefault="00000000">
            <w:r>
              <w:t>&gt; ratio</w:t>
            </w:r>
          </w:p>
        </w:tc>
        <w:tc>
          <w:tcPr>
            <w:tcW w:w="0" w:type="auto"/>
            <w:vAlign w:val="center"/>
            <w:hideMark/>
          </w:tcPr>
          <w:p w:rsidR="00000000" w:rsidRDefault="00000000">
            <w:r>
              <w:t>Array of object</w:t>
            </w:r>
          </w:p>
        </w:tc>
        <w:tc>
          <w:tcPr>
            <w:tcW w:w="0" w:type="auto"/>
            <w:vAlign w:val="center"/>
            <w:hideMark/>
          </w:tcPr>
          <w:p w:rsidR="00000000" w:rsidRDefault="00000000">
            <w:r>
              <w:t>No</w:t>
            </w:r>
          </w:p>
        </w:tc>
        <w:tc>
          <w:tcPr>
            <w:tcW w:w="0" w:type="auto"/>
            <w:vAlign w:val="center"/>
            <w:hideMark/>
          </w:tcPr>
          <w:p w:rsidR="00000000" w:rsidRDefault="00000000">
            <w:r>
              <w:t>Amount ratio per order</w:t>
            </w:r>
            <w:r>
              <w:br/>
              <w:t xml:space="preserve">Only applicable to entryType in </w:t>
            </w:r>
            <w:r>
              <w:rPr>
                <w:rStyle w:val="HTML"/>
              </w:rPr>
              <w:t>4</w:t>
            </w:r>
            <w:r>
              <w:t>/</w:t>
            </w:r>
            <w:r>
              <w:rPr>
                <w:rStyle w:val="HTML"/>
              </w:rPr>
              <w:t>5</w:t>
            </w:r>
          </w:p>
        </w:tc>
      </w:tr>
      <w:tr w:rsidR="00000000">
        <w:trPr>
          <w:divId w:val="175387555"/>
          <w:tblCellSpacing w:w="15" w:type="dxa"/>
        </w:trPr>
        <w:tc>
          <w:tcPr>
            <w:tcW w:w="0" w:type="auto"/>
            <w:vAlign w:val="center"/>
            <w:hideMark/>
          </w:tcPr>
          <w:p w:rsidR="00000000" w:rsidRDefault="00000000">
            <w:r>
              <w:t>exitSettingParam</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Exit setting</w:t>
            </w:r>
          </w:p>
        </w:tc>
      </w:tr>
      <w:tr w:rsidR="00000000">
        <w:trPr>
          <w:divId w:val="175387555"/>
          <w:tblCellSpacing w:w="15" w:type="dxa"/>
        </w:trPr>
        <w:tc>
          <w:tcPr>
            <w:tcW w:w="0" w:type="auto"/>
            <w:vAlign w:val="center"/>
            <w:hideMark/>
          </w:tcPr>
          <w:p w:rsidR="00000000" w:rsidRDefault="00000000">
            <w:r>
              <w:t>&gt; tpSlType</w:t>
            </w:r>
          </w:p>
        </w:tc>
        <w:tc>
          <w:tcPr>
            <w:tcW w:w="0" w:type="auto"/>
            <w:vAlign w:val="center"/>
            <w:hideMark/>
          </w:tcPr>
          <w:p w:rsidR="00000000" w:rsidRDefault="00000000">
            <w:r>
              <w:t>String</w:t>
            </w:r>
          </w:p>
        </w:tc>
        <w:tc>
          <w:tcPr>
            <w:tcW w:w="0" w:type="auto"/>
            <w:vAlign w:val="center"/>
            <w:hideMark/>
          </w:tcPr>
          <w:p w:rsidR="00000000" w:rsidRDefault="00000000">
            <w:r>
              <w:t>是</w:t>
            </w:r>
          </w:p>
        </w:tc>
        <w:tc>
          <w:tcPr>
            <w:tcW w:w="0" w:type="auto"/>
            <w:vAlign w:val="center"/>
            <w:hideMark/>
          </w:tcPr>
          <w:p w:rsidR="00000000" w:rsidRDefault="00000000">
            <w:r>
              <w:t xml:space="preserve">Type of set the take-profit and stop-loss trigger price </w:t>
            </w:r>
            <w:r>
              <w:br/>
            </w:r>
            <w:r>
              <w:rPr>
                <w:rStyle w:val="HTML"/>
              </w:rPr>
              <w:t>pnl</w:t>
            </w:r>
            <w:r>
              <w:t xml:space="preserve">: Based on the estimated profit and loss percentage from the entry point </w:t>
            </w:r>
            <w:r>
              <w:br/>
            </w:r>
            <w:r>
              <w:rPr>
                <w:rStyle w:val="HTML"/>
              </w:rPr>
              <w:t>price</w:t>
            </w:r>
            <w:r>
              <w:t>: Based on price increase or decrease from the crypto’s entry price</w:t>
            </w:r>
          </w:p>
        </w:tc>
      </w:tr>
      <w:tr w:rsidR="00000000">
        <w:trPr>
          <w:divId w:val="175387555"/>
          <w:tblCellSpacing w:w="15" w:type="dxa"/>
        </w:trPr>
        <w:tc>
          <w:tcPr>
            <w:tcW w:w="0" w:type="auto"/>
            <w:vAlign w:val="center"/>
            <w:hideMark/>
          </w:tcPr>
          <w:p w:rsidR="00000000" w:rsidRDefault="00000000">
            <w:r>
              <w:t>&gt; tpPct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Take-profit percentage</w:t>
            </w:r>
          </w:p>
        </w:tc>
      </w:tr>
      <w:tr w:rsidR="00000000">
        <w:trPr>
          <w:divId w:val="175387555"/>
          <w:tblCellSpacing w:w="15" w:type="dxa"/>
        </w:trPr>
        <w:tc>
          <w:tcPr>
            <w:tcW w:w="0" w:type="auto"/>
            <w:vAlign w:val="center"/>
            <w:hideMark/>
          </w:tcPr>
          <w:p w:rsidR="00000000" w:rsidRDefault="00000000">
            <w:r>
              <w:t>&gt; slPct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Stop-loss percentage</w:t>
            </w:r>
          </w:p>
        </w:tc>
      </w:tr>
    </w:tbl>
    <w:p w:rsidR="00000000" w:rsidRDefault="00000000">
      <w:pPr>
        <w:pStyle w:val="a5"/>
        <w:ind w:left="720" w:right="720"/>
        <w:divId w:val="2044551535"/>
      </w:pPr>
      <w:r>
        <w:t>Response Example</w:t>
      </w:r>
    </w:p>
    <w:p w:rsidR="00000000" w:rsidRDefault="00000000">
      <w:pPr>
        <w:pStyle w:val="HTML0"/>
        <w:divId w:val="260066454"/>
        <w:rPr>
          <w:rStyle w:val="w"/>
        </w:rPr>
      </w:pPr>
      <w:r>
        <w:rPr>
          <w:rStyle w:val="p"/>
        </w:rPr>
        <w:t>{</w:t>
      </w:r>
    </w:p>
    <w:p w:rsidR="00000000" w:rsidRDefault="00000000">
      <w:pPr>
        <w:pStyle w:val="HTML0"/>
        <w:divId w:val="260066454"/>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260066454"/>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260066454"/>
        <w:rPr>
          <w:rStyle w:val="w"/>
        </w:rPr>
      </w:pPr>
      <w:r>
        <w:rPr>
          <w:rStyle w:val="w"/>
        </w:rPr>
        <w:t xml:space="preserve">        </w:t>
      </w:r>
      <w:r>
        <w:rPr>
          <w:rStyle w:val="p"/>
        </w:rPr>
        <w:t>{</w:t>
      </w:r>
    </w:p>
    <w:p w:rsidR="00000000" w:rsidRDefault="00000000">
      <w:pPr>
        <w:pStyle w:val="HTML0"/>
        <w:divId w:val="260066454"/>
        <w:rPr>
          <w:rStyle w:val="w"/>
        </w:rPr>
      </w:pPr>
      <w:r>
        <w:rPr>
          <w:rStyle w:val="w"/>
        </w:rPr>
        <w:t xml:space="preserve">            </w:t>
      </w:r>
      <w:r>
        <w:rPr>
          <w:rStyle w:val="nl"/>
        </w:rPr>
        <w:t>"algoClOrdId"</w:t>
      </w:r>
      <w:r>
        <w:rPr>
          <w:rStyle w:val="p"/>
        </w:rPr>
        <w:t>:</w:t>
      </w:r>
      <w:r>
        <w:rPr>
          <w:rStyle w:val="w"/>
        </w:rPr>
        <w:t xml:space="preserve"> </w:t>
      </w:r>
      <w:r>
        <w:rPr>
          <w:rStyle w:val="s2"/>
        </w:rPr>
        <w:t>""</w:t>
      </w:r>
      <w:r>
        <w:rPr>
          <w:rStyle w:val="p"/>
        </w:rPr>
        <w:t>,</w:t>
      </w:r>
    </w:p>
    <w:p w:rsidR="00000000" w:rsidRDefault="00000000">
      <w:pPr>
        <w:pStyle w:val="HTML0"/>
        <w:divId w:val="260066454"/>
        <w:rPr>
          <w:rStyle w:val="w"/>
        </w:rPr>
      </w:pPr>
      <w:r>
        <w:rPr>
          <w:rStyle w:val="w"/>
        </w:rPr>
        <w:t xml:space="preserve">            </w:t>
      </w:r>
      <w:r>
        <w:rPr>
          <w:rStyle w:val="nl"/>
        </w:rPr>
        <w:t>"algoId"</w:t>
      </w:r>
      <w:r>
        <w:rPr>
          <w:rStyle w:val="p"/>
        </w:rPr>
        <w:t>:</w:t>
      </w:r>
      <w:r>
        <w:rPr>
          <w:rStyle w:val="w"/>
        </w:rPr>
        <w:t xml:space="preserve"> </w:t>
      </w:r>
      <w:r>
        <w:rPr>
          <w:rStyle w:val="s2"/>
        </w:rPr>
        <w:t>"447053782921515008"</w:t>
      </w:r>
      <w:r>
        <w:rPr>
          <w:rStyle w:val="p"/>
        </w:rPr>
        <w:t>,</w:t>
      </w:r>
    </w:p>
    <w:p w:rsidR="00000000" w:rsidRDefault="00000000">
      <w:pPr>
        <w:pStyle w:val="HTML0"/>
        <w:divId w:val="260066454"/>
        <w:rPr>
          <w:rStyle w:val="w"/>
        </w:rPr>
      </w:pPr>
      <w:r>
        <w:rPr>
          <w:rStyle w:val="w"/>
        </w:rPr>
        <w:t xml:space="preserve">            </w:t>
      </w:r>
      <w:r>
        <w:rPr>
          <w:rStyle w:val="nl"/>
        </w:rPr>
        <w:t>"sCode"</w:t>
      </w:r>
      <w:r>
        <w:rPr>
          <w:rStyle w:val="p"/>
        </w:rPr>
        <w:t>:</w:t>
      </w:r>
      <w:r>
        <w:rPr>
          <w:rStyle w:val="w"/>
        </w:rPr>
        <w:t xml:space="preserve"> </w:t>
      </w:r>
      <w:r>
        <w:rPr>
          <w:rStyle w:val="s2"/>
        </w:rPr>
        <w:t>"0"</w:t>
      </w:r>
      <w:r>
        <w:rPr>
          <w:rStyle w:val="p"/>
        </w:rPr>
        <w:t>,</w:t>
      </w:r>
    </w:p>
    <w:p w:rsidR="00000000" w:rsidRDefault="00000000">
      <w:pPr>
        <w:pStyle w:val="HTML0"/>
        <w:divId w:val="260066454"/>
        <w:rPr>
          <w:rStyle w:val="w"/>
        </w:rPr>
      </w:pPr>
      <w:r>
        <w:rPr>
          <w:rStyle w:val="w"/>
        </w:rPr>
        <w:t xml:space="preserve">            </w:t>
      </w:r>
      <w:r>
        <w:rPr>
          <w:rStyle w:val="nl"/>
        </w:rPr>
        <w:t>"sMsg"</w:t>
      </w:r>
      <w:r>
        <w:rPr>
          <w:rStyle w:val="p"/>
        </w:rPr>
        <w:t>:</w:t>
      </w:r>
      <w:r>
        <w:rPr>
          <w:rStyle w:val="w"/>
        </w:rPr>
        <w:t xml:space="preserve"> </w:t>
      </w:r>
      <w:r>
        <w:rPr>
          <w:rStyle w:val="s2"/>
        </w:rPr>
        <w:t>""</w:t>
      </w:r>
    </w:p>
    <w:p w:rsidR="00000000" w:rsidRDefault="00000000">
      <w:pPr>
        <w:pStyle w:val="HTML0"/>
        <w:divId w:val="260066454"/>
        <w:rPr>
          <w:rStyle w:val="w"/>
        </w:rPr>
      </w:pPr>
      <w:r>
        <w:rPr>
          <w:rStyle w:val="w"/>
        </w:rPr>
        <w:t xml:space="preserve">        </w:t>
      </w:r>
      <w:r>
        <w:rPr>
          <w:rStyle w:val="p"/>
        </w:rPr>
        <w:t>}</w:t>
      </w:r>
    </w:p>
    <w:p w:rsidR="00000000" w:rsidRDefault="00000000">
      <w:pPr>
        <w:pStyle w:val="HTML0"/>
        <w:divId w:val="260066454"/>
        <w:rPr>
          <w:rStyle w:val="w"/>
        </w:rPr>
      </w:pPr>
      <w:r>
        <w:rPr>
          <w:rStyle w:val="w"/>
        </w:rPr>
        <w:t xml:space="preserve">    </w:t>
      </w:r>
      <w:r>
        <w:rPr>
          <w:rStyle w:val="p"/>
        </w:rPr>
        <w:t>],</w:t>
      </w:r>
    </w:p>
    <w:p w:rsidR="00000000" w:rsidRDefault="00000000">
      <w:pPr>
        <w:pStyle w:val="HTML0"/>
        <w:divId w:val="260066454"/>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260066454"/>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613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algoClOrdId</w:t>
            </w:r>
          </w:p>
        </w:tc>
        <w:tc>
          <w:tcPr>
            <w:tcW w:w="0" w:type="auto"/>
            <w:vAlign w:val="center"/>
            <w:hideMark/>
          </w:tcPr>
          <w:p w:rsidR="00000000" w:rsidRDefault="00000000">
            <w:r>
              <w:t>String</w:t>
            </w:r>
          </w:p>
        </w:tc>
        <w:tc>
          <w:tcPr>
            <w:tcW w:w="0" w:type="auto"/>
            <w:vAlign w:val="center"/>
            <w:hideMark/>
          </w:tcPr>
          <w:p w:rsidR="00000000" w:rsidRDefault="00000000">
            <w:r>
              <w:t>Client-supplied Algo ID</w:t>
            </w:r>
          </w:p>
        </w:tc>
      </w:tr>
      <w:tr w:rsidR="00000000">
        <w:trPr>
          <w:divId w:val="175387555"/>
          <w:tblCellSpacing w:w="15" w:type="dxa"/>
        </w:trPr>
        <w:tc>
          <w:tcPr>
            <w:tcW w:w="0" w:type="auto"/>
            <w:vAlign w:val="center"/>
            <w:hideMark/>
          </w:tcPr>
          <w:p w:rsidR="00000000" w:rsidRDefault="00000000">
            <w:r>
              <w:t>sCode</w:t>
            </w:r>
          </w:p>
        </w:tc>
        <w:tc>
          <w:tcPr>
            <w:tcW w:w="0" w:type="auto"/>
            <w:vAlign w:val="center"/>
            <w:hideMark/>
          </w:tcPr>
          <w:p w:rsidR="00000000" w:rsidRDefault="00000000">
            <w:r>
              <w:t>String</w:t>
            </w:r>
          </w:p>
        </w:tc>
        <w:tc>
          <w:tcPr>
            <w:tcW w:w="0" w:type="auto"/>
            <w:vAlign w:val="center"/>
            <w:hideMark/>
          </w:tcPr>
          <w:p w:rsidR="00000000" w:rsidRDefault="00000000">
            <w:r>
              <w:t>The code of the event execution result, 0 means success.</w:t>
            </w:r>
          </w:p>
        </w:tc>
      </w:tr>
      <w:tr w:rsidR="00000000">
        <w:trPr>
          <w:divId w:val="175387555"/>
          <w:tblCellSpacing w:w="15" w:type="dxa"/>
        </w:trPr>
        <w:tc>
          <w:tcPr>
            <w:tcW w:w="0" w:type="auto"/>
            <w:vAlign w:val="center"/>
            <w:hideMark/>
          </w:tcPr>
          <w:p w:rsidR="00000000" w:rsidRDefault="00000000">
            <w:r>
              <w:t>sMsg</w:t>
            </w:r>
          </w:p>
        </w:tc>
        <w:tc>
          <w:tcPr>
            <w:tcW w:w="0" w:type="auto"/>
            <w:vAlign w:val="center"/>
            <w:hideMark/>
          </w:tcPr>
          <w:p w:rsidR="00000000" w:rsidRDefault="00000000">
            <w:r>
              <w:t>String</w:t>
            </w:r>
          </w:p>
        </w:tc>
        <w:tc>
          <w:tcPr>
            <w:tcW w:w="0" w:type="auto"/>
            <w:vAlign w:val="center"/>
            <w:hideMark/>
          </w:tcPr>
          <w:p w:rsidR="00000000" w:rsidRDefault="00000000">
            <w:r>
              <w:t>The code of the event execution result, 0 means success.</w:t>
            </w:r>
          </w:p>
        </w:tc>
      </w:tr>
    </w:tbl>
    <w:p w:rsidR="00000000" w:rsidRDefault="00000000">
      <w:pPr>
        <w:pStyle w:val="3"/>
        <w:divId w:val="175387555"/>
      </w:pPr>
      <w:r>
        <w:t>POST / Cancel signal bots</w:t>
      </w:r>
    </w:p>
    <w:p w:rsidR="00000000" w:rsidRDefault="00000000">
      <w:pPr>
        <w:pStyle w:val="a5"/>
        <w:divId w:val="175387555"/>
      </w:pPr>
      <w:r>
        <w:t>A maximum of 10 orders can be stopped per request.</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/api/v5/tradingBot/signal/stop-order-algo</w:t>
      </w:r>
    </w:p>
    <w:p w:rsidR="00000000" w:rsidRDefault="00000000">
      <w:pPr>
        <w:pStyle w:val="a5"/>
        <w:ind w:left="720" w:right="720"/>
        <w:divId w:val="95256321"/>
      </w:pPr>
      <w:r>
        <w:t>Request Example</w:t>
      </w:r>
    </w:p>
    <w:p w:rsidR="00000000" w:rsidRDefault="00000000">
      <w:pPr>
        <w:pStyle w:val="HTML0"/>
        <w:divId w:val="1871912148"/>
        <w:rPr>
          <w:rStyle w:val="HTML"/>
        </w:rPr>
      </w:pPr>
      <w:r>
        <w:rPr>
          <w:rStyle w:val="HTML"/>
        </w:rPr>
        <w:t>POST /api/v5/tradingBot/signal/stop-order-algo</w:t>
      </w:r>
    </w:p>
    <w:p w:rsidR="00000000" w:rsidRDefault="00000000">
      <w:pPr>
        <w:pStyle w:val="HTML0"/>
        <w:divId w:val="1871912148"/>
        <w:rPr>
          <w:rStyle w:val="HTML"/>
        </w:rPr>
      </w:pPr>
      <w:r>
        <w:rPr>
          <w:rStyle w:val="HTML"/>
        </w:rPr>
        <w:t>body</w:t>
      </w:r>
    </w:p>
    <w:p w:rsidR="00000000" w:rsidRDefault="00000000">
      <w:pPr>
        <w:pStyle w:val="HTML0"/>
        <w:divId w:val="1871912148"/>
        <w:rPr>
          <w:rStyle w:val="HTML"/>
        </w:rPr>
      </w:pPr>
      <w:r>
        <w:rPr>
          <w:rStyle w:val="o"/>
        </w:rPr>
        <w:t>[</w:t>
      </w:r>
    </w:p>
    <w:p w:rsidR="00000000" w:rsidRDefault="00000000">
      <w:pPr>
        <w:pStyle w:val="HTML0"/>
        <w:divId w:val="1871912148"/>
        <w:rPr>
          <w:rStyle w:val="HTML"/>
        </w:rPr>
      </w:pPr>
      <w:r>
        <w:rPr>
          <w:rStyle w:val="HTML"/>
        </w:rPr>
        <w:t xml:space="preserve">    </w:t>
      </w:r>
      <w:r>
        <w:rPr>
          <w:rStyle w:val="o"/>
        </w:rPr>
        <w:t>{</w:t>
      </w:r>
    </w:p>
    <w:p w:rsidR="00000000" w:rsidRDefault="00000000">
      <w:pPr>
        <w:pStyle w:val="HTML0"/>
        <w:divId w:val="1871912148"/>
        <w:rPr>
          <w:rStyle w:val="HTML"/>
        </w:rPr>
      </w:pPr>
      <w:r>
        <w:rPr>
          <w:rStyle w:val="HTML"/>
        </w:rPr>
        <w:t xml:space="preserve">        </w:t>
      </w:r>
      <w:r>
        <w:rPr>
          <w:rStyle w:val="s2"/>
        </w:rPr>
        <w:t>"algoId"</w:t>
      </w:r>
      <w:r>
        <w:rPr>
          <w:rStyle w:val="HTML"/>
        </w:rPr>
        <w:t>:</w:t>
      </w:r>
      <w:r>
        <w:rPr>
          <w:rStyle w:val="s2"/>
        </w:rPr>
        <w:t>"448965992920907776"</w:t>
      </w:r>
    </w:p>
    <w:p w:rsidR="00000000" w:rsidRDefault="00000000">
      <w:pPr>
        <w:pStyle w:val="HTML0"/>
        <w:divId w:val="1871912148"/>
        <w:rPr>
          <w:rStyle w:val="HTML"/>
        </w:rPr>
      </w:pPr>
      <w:r>
        <w:rPr>
          <w:rStyle w:val="HTML"/>
        </w:rPr>
        <w:t xml:space="preserve">    </w:t>
      </w:r>
      <w:r>
        <w:rPr>
          <w:rStyle w:val="o"/>
        </w:rPr>
        <w:t>}</w:t>
      </w:r>
    </w:p>
    <w:p w:rsidR="00000000" w:rsidRDefault="00000000">
      <w:pPr>
        <w:pStyle w:val="HTML0"/>
        <w:divId w:val="1871912148"/>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1447"/>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 ID</w:t>
            </w:r>
          </w:p>
        </w:tc>
      </w:tr>
    </w:tbl>
    <w:p w:rsidR="00000000" w:rsidRDefault="00000000">
      <w:pPr>
        <w:pStyle w:val="a5"/>
        <w:ind w:left="720" w:right="720"/>
        <w:divId w:val="405035575"/>
      </w:pPr>
      <w:r>
        <w:t>Response Example</w:t>
      </w:r>
    </w:p>
    <w:p w:rsidR="00000000" w:rsidRDefault="00000000">
      <w:pPr>
        <w:pStyle w:val="HTML0"/>
        <w:divId w:val="288827775"/>
        <w:rPr>
          <w:rStyle w:val="w"/>
        </w:rPr>
      </w:pPr>
      <w:r>
        <w:rPr>
          <w:rStyle w:val="p"/>
        </w:rPr>
        <w:t>{</w:t>
      </w:r>
    </w:p>
    <w:p w:rsidR="00000000" w:rsidRDefault="00000000">
      <w:pPr>
        <w:pStyle w:val="HTML0"/>
        <w:divId w:val="288827775"/>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288827775"/>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288827775"/>
        <w:rPr>
          <w:rStyle w:val="w"/>
        </w:rPr>
      </w:pPr>
      <w:r>
        <w:rPr>
          <w:rStyle w:val="w"/>
        </w:rPr>
        <w:t xml:space="preserve">        </w:t>
      </w:r>
      <w:r>
        <w:rPr>
          <w:rStyle w:val="p"/>
        </w:rPr>
        <w:t>{</w:t>
      </w:r>
    </w:p>
    <w:p w:rsidR="00000000" w:rsidRDefault="00000000">
      <w:pPr>
        <w:pStyle w:val="HTML0"/>
        <w:divId w:val="288827775"/>
        <w:rPr>
          <w:rStyle w:val="w"/>
        </w:rPr>
      </w:pPr>
      <w:r>
        <w:rPr>
          <w:rStyle w:val="w"/>
        </w:rPr>
        <w:t xml:space="preserve">            </w:t>
      </w:r>
      <w:r>
        <w:rPr>
          <w:rStyle w:val="nl"/>
        </w:rPr>
        <w:t>"algoId"</w:t>
      </w:r>
      <w:r>
        <w:rPr>
          <w:rStyle w:val="p"/>
        </w:rPr>
        <w:t>:</w:t>
      </w:r>
      <w:r>
        <w:rPr>
          <w:rStyle w:val="w"/>
        </w:rPr>
        <w:t xml:space="preserve"> </w:t>
      </w:r>
      <w:r>
        <w:rPr>
          <w:rStyle w:val="s2"/>
        </w:rPr>
        <w:t>"448965992920907776"</w:t>
      </w:r>
      <w:r>
        <w:rPr>
          <w:rStyle w:val="p"/>
        </w:rPr>
        <w:t>,</w:t>
      </w:r>
    </w:p>
    <w:p w:rsidR="00000000" w:rsidRDefault="00000000">
      <w:pPr>
        <w:pStyle w:val="HTML0"/>
        <w:divId w:val="288827775"/>
        <w:rPr>
          <w:rStyle w:val="w"/>
        </w:rPr>
      </w:pPr>
      <w:r>
        <w:rPr>
          <w:rStyle w:val="w"/>
        </w:rPr>
        <w:t xml:space="preserve">            </w:t>
      </w:r>
      <w:r>
        <w:rPr>
          <w:rStyle w:val="nl"/>
        </w:rPr>
        <w:t>"sCode"</w:t>
      </w:r>
      <w:r>
        <w:rPr>
          <w:rStyle w:val="p"/>
        </w:rPr>
        <w:t>:</w:t>
      </w:r>
      <w:r>
        <w:rPr>
          <w:rStyle w:val="w"/>
        </w:rPr>
        <w:t xml:space="preserve"> </w:t>
      </w:r>
      <w:r>
        <w:rPr>
          <w:rStyle w:val="s2"/>
        </w:rPr>
        <w:t>"0"</w:t>
      </w:r>
      <w:r>
        <w:rPr>
          <w:rStyle w:val="p"/>
        </w:rPr>
        <w:t>,</w:t>
      </w:r>
    </w:p>
    <w:p w:rsidR="00000000" w:rsidRDefault="00000000">
      <w:pPr>
        <w:pStyle w:val="HTML0"/>
        <w:divId w:val="288827775"/>
        <w:rPr>
          <w:rStyle w:val="w"/>
        </w:rPr>
      </w:pPr>
      <w:r>
        <w:rPr>
          <w:rStyle w:val="w"/>
        </w:rPr>
        <w:t xml:space="preserve">            </w:t>
      </w:r>
      <w:r>
        <w:rPr>
          <w:rStyle w:val="nl"/>
        </w:rPr>
        <w:t>"sMsg"</w:t>
      </w:r>
      <w:r>
        <w:rPr>
          <w:rStyle w:val="p"/>
        </w:rPr>
        <w:t>:</w:t>
      </w:r>
      <w:r>
        <w:rPr>
          <w:rStyle w:val="w"/>
        </w:rPr>
        <w:t xml:space="preserve"> </w:t>
      </w:r>
      <w:r>
        <w:rPr>
          <w:rStyle w:val="s2"/>
        </w:rPr>
        <w:t>""</w:t>
      </w:r>
      <w:r>
        <w:rPr>
          <w:rStyle w:val="p"/>
        </w:rPr>
        <w:t>,</w:t>
      </w:r>
    </w:p>
    <w:p w:rsidR="00000000" w:rsidRDefault="00000000">
      <w:pPr>
        <w:pStyle w:val="HTML0"/>
        <w:divId w:val="288827775"/>
        <w:rPr>
          <w:rStyle w:val="w"/>
        </w:rPr>
      </w:pPr>
      <w:r>
        <w:rPr>
          <w:rStyle w:val="w"/>
        </w:rPr>
        <w:t xml:space="preserve">            </w:t>
      </w:r>
      <w:r>
        <w:rPr>
          <w:rStyle w:val="nl"/>
        </w:rPr>
        <w:t>"algoClOrdId"</w:t>
      </w:r>
      <w:r>
        <w:rPr>
          <w:rStyle w:val="p"/>
        </w:rPr>
        <w:t>:</w:t>
      </w:r>
      <w:r>
        <w:rPr>
          <w:rStyle w:val="w"/>
        </w:rPr>
        <w:t xml:space="preserve"> </w:t>
      </w:r>
      <w:r>
        <w:rPr>
          <w:rStyle w:val="s2"/>
        </w:rPr>
        <w:t>""</w:t>
      </w:r>
    </w:p>
    <w:p w:rsidR="00000000" w:rsidRDefault="00000000">
      <w:pPr>
        <w:pStyle w:val="HTML0"/>
        <w:divId w:val="288827775"/>
        <w:rPr>
          <w:rStyle w:val="w"/>
        </w:rPr>
      </w:pPr>
      <w:r>
        <w:rPr>
          <w:rStyle w:val="w"/>
        </w:rPr>
        <w:t xml:space="preserve">        </w:t>
      </w:r>
      <w:r>
        <w:rPr>
          <w:rStyle w:val="p"/>
        </w:rPr>
        <w:t>}</w:t>
      </w:r>
    </w:p>
    <w:p w:rsidR="00000000" w:rsidRDefault="00000000">
      <w:pPr>
        <w:pStyle w:val="HTML0"/>
        <w:divId w:val="288827775"/>
        <w:rPr>
          <w:rStyle w:val="w"/>
        </w:rPr>
      </w:pPr>
      <w:r>
        <w:rPr>
          <w:rStyle w:val="w"/>
        </w:rPr>
        <w:t xml:space="preserve">    </w:t>
      </w:r>
      <w:r>
        <w:rPr>
          <w:rStyle w:val="p"/>
        </w:rPr>
        <w:t>],</w:t>
      </w:r>
    </w:p>
    <w:p w:rsidR="00000000" w:rsidRDefault="00000000">
      <w:pPr>
        <w:pStyle w:val="HTML0"/>
        <w:divId w:val="288827775"/>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288827775"/>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613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sCode</w:t>
            </w:r>
          </w:p>
        </w:tc>
        <w:tc>
          <w:tcPr>
            <w:tcW w:w="0" w:type="auto"/>
            <w:vAlign w:val="center"/>
            <w:hideMark/>
          </w:tcPr>
          <w:p w:rsidR="00000000" w:rsidRDefault="00000000">
            <w:r>
              <w:t>String</w:t>
            </w:r>
          </w:p>
        </w:tc>
        <w:tc>
          <w:tcPr>
            <w:tcW w:w="0" w:type="auto"/>
            <w:vAlign w:val="center"/>
            <w:hideMark/>
          </w:tcPr>
          <w:p w:rsidR="00000000" w:rsidRDefault="00000000">
            <w:r>
              <w:t xml:space="preserve">The code of the event execution result, </w:t>
            </w:r>
            <w:r>
              <w:rPr>
                <w:rStyle w:val="HTML"/>
              </w:rPr>
              <w:t>0</w:t>
            </w:r>
            <w:r>
              <w:t xml:space="preserve"> means success.</w:t>
            </w:r>
          </w:p>
        </w:tc>
      </w:tr>
      <w:tr w:rsidR="00000000">
        <w:trPr>
          <w:divId w:val="175387555"/>
          <w:tblCellSpacing w:w="15" w:type="dxa"/>
        </w:trPr>
        <w:tc>
          <w:tcPr>
            <w:tcW w:w="0" w:type="auto"/>
            <w:vAlign w:val="center"/>
            <w:hideMark/>
          </w:tcPr>
          <w:p w:rsidR="00000000" w:rsidRDefault="00000000">
            <w:r>
              <w:t>sMsg</w:t>
            </w:r>
          </w:p>
        </w:tc>
        <w:tc>
          <w:tcPr>
            <w:tcW w:w="0" w:type="auto"/>
            <w:vAlign w:val="center"/>
            <w:hideMark/>
          </w:tcPr>
          <w:p w:rsidR="00000000" w:rsidRDefault="00000000">
            <w:r>
              <w:t>String</w:t>
            </w:r>
          </w:p>
        </w:tc>
        <w:tc>
          <w:tcPr>
            <w:tcW w:w="0" w:type="auto"/>
            <w:vAlign w:val="center"/>
            <w:hideMark/>
          </w:tcPr>
          <w:p w:rsidR="00000000" w:rsidRDefault="00000000">
            <w:r>
              <w:t>Rejection or success message of event execution.</w:t>
            </w:r>
          </w:p>
        </w:tc>
      </w:tr>
      <w:tr w:rsidR="00000000">
        <w:trPr>
          <w:divId w:val="175387555"/>
          <w:tblCellSpacing w:w="15" w:type="dxa"/>
        </w:trPr>
        <w:tc>
          <w:tcPr>
            <w:tcW w:w="0" w:type="auto"/>
            <w:vAlign w:val="center"/>
            <w:hideMark/>
          </w:tcPr>
          <w:p w:rsidR="00000000" w:rsidRDefault="00000000">
            <w:r>
              <w:t>algoClOrdId</w:t>
            </w:r>
          </w:p>
        </w:tc>
        <w:tc>
          <w:tcPr>
            <w:tcW w:w="0" w:type="auto"/>
            <w:vAlign w:val="center"/>
            <w:hideMark/>
          </w:tcPr>
          <w:p w:rsidR="00000000" w:rsidRDefault="00000000">
            <w:r>
              <w:t>String</w:t>
            </w:r>
          </w:p>
        </w:tc>
        <w:tc>
          <w:tcPr>
            <w:tcW w:w="0" w:type="auto"/>
            <w:vAlign w:val="center"/>
            <w:hideMark/>
          </w:tcPr>
          <w:p w:rsidR="00000000" w:rsidRDefault="00000000">
            <w:r>
              <w:t>Client-supplied Algo ID</w:t>
            </w:r>
          </w:p>
        </w:tc>
      </w:tr>
    </w:tbl>
    <w:p w:rsidR="00000000" w:rsidRDefault="00000000">
      <w:pPr>
        <w:pStyle w:val="3"/>
        <w:divId w:val="175387555"/>
      </w:pPr>
      <w:r>
        <w:t>POST / Adjust margin balance</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/api/v5/tradingBot/signal/margin-balance</w:t>
      </w:r>
    </w:p>
    <w:p w:rsidR="00000000" w:rsidRDefault="00000000">
      <w:pPr>
        <w:pStyle w:val="a5"/>
        <w:ind w:left="720" w:right="720"/>
        <w:divId w:val="884290008"/>
      </w:pPr>
      <w:r>
        <w:t>Request Example</w:t>
      </w:r>
    </w:p>
    <w:p w:rsidR="00000000" w:rsidRDefault="00000000">
      <w:pPr>
        <w:pStyle w:val="HTML0"/>
        <w:divId w:val="1152674977"/>
        <w:rPr>
          <w:rStyle w:val="HTML"/>
        </w:rPr>
      </w:pPr>
      <w:r>
        <w:rPr>
          <w:rStyle w:val="HTML"/>
        </w:rPr>
        <w:t>POST /api/v5/tradingBot/signal/margin-balance</w:t>
      </w:r>
    </w:p>
    <w:p w:rsidR="00000000" w:rsidRDefault="00000000">
      <w:pPr>
        <w:pStyle w:val="HTML0"/>
        <w:divId w:val="1152674977"/>
        <w:rPr>
          <w:rStyle w:val="HTML"/>
        </w:rPr>
      </w:pPr>
      <w:r>
        <w:rPr>
          <w:rStyle w:val="HTML"/>
        </w:rPr>
        <w:t>body</w:t>
      </w:r>
    </w:p>
    <w:p w:rsidR="00000000" w:rsidRDefault="00000000">
      <w:pPr>
        <w:pStyle w:val="HTML0"/>
        <w:divId w:val="1152674977"/>
        <w:rPr>
          <w:rStyle w:val="HTML"/>
        </w:rPr>
      </w:pPr>
      <w:r>
        <w:rPr>
          <w:rStyle w:val="o"/>
        </w:rPr>
        <w:t>{</w:t>
      </w:r>
    </w:p>
    <w:p w:rsidR="00000000" w:rsidRDefault="00000000">
      <w:pPr>
        <w:pStyle w:val="HTML0"/>
        <w:divId w:val="1152674977"/>
        <w:rPr>
          <w:rStyle w:val="HTML"/>
        </w:rPr>
      </w:pPr>
      <w:r>
        <w:rPr>
          <w:rStyle w:val="HTML"/>
        </w:rPr>
        <w:t xml:space="preserve">   </w:t>
      </w:r>
      <w:r>
        <w:rPr>
          <w:rStyle w:val="s2"/>
        </w:rPr>
        <w:t>"algoId"</w:t>
      </w:r>
      <w:r>
        <w:rPr>
          <w:rStyle w:val="HTML"/>
        </w:rPr>
        <w:t>:</w:t>
      </w:r>
      <w:r>
        <w:rPr>
          <w:rStyle w:val="s2"/>
        </w:rPr>
        <w:t>"123456"</w:t>
      </w:r>
      <w:r>
        <w:rPr>
          <w:rStyle w:val="HTML"/>
        </w:rPr>
        <w:t>,</w:t>
      </w:r>
    </w:p>
    <w:p w:rsidR="00000000" w:rsidRDefault="00000000">
      <w:pPr>
        <w:pStyle w:val="HTML0"/>
        <w:divId w:val="1152674977"/>
        <w:rPr>
          <w:rStyle w:val="HTML"/>
        </w:rPr>
      </w:pPr>
      <w:r>
        <w:rPr>
          <w:rStyle w:val="HTML"/>
        </w:rPr>
        <w:t xml:space="preserve">   </w:t>
      </w:r>
      <w:r>
        <w:rPr>
          <w:rStyle w:val="s2"/>
        </w:rPr>
        <w:t>"type"</w:t>
      </w:r>
      <w:r>
        <w:rPr>
          <w:rStyle w:val="HTML"/>
        </w:rPr>
        <w:t>:</w:t>
      </w:r>
      <w:r>
        <w:rPr>
          <w:rStyle w:val="s2"/>
        </w:rPr>
        <w:t>"add"</w:t>
      </w:r>
      <w:r>
        <w:rPr>
          <w:rStyle w:val="HTML"/>
        </w:rPr>
        <w:t>,</w:t>
      </w:r>
    </w:p>
    <w:p w:rsidR="00000000" w:rsidRDefault="00000000">
      <w:pPr>
        <w:pStyle w:val="HTML0"/>
        <w:divId w:val="1152674977"/>
        <w:rPr>
          <w:rStyle w:val="HTML"/>
        </w:rPr>
      </w:pPr>
      <w:r>
        <w:rPr>
          <w:rStyle w:val="HTML"/>
        </w:rPr>
        <w:t xml:space="preserve">   </w:t>
      </w:r>
      <w:r>
        <w:rPr>
          <w:rStyle w:val="s2"/>
        </w:rPr>
        <w:t>"amt"</w:t>
      </w:r>
      <w:r>
        <w:rPr>
          <w:rStyle w:val="HTML"/>
        </w:rPr>
        <w:t>:</w:t>
      </w:r>
      <w:r>
        <w:rPr>
          <w:rStyle w:val="s2"/>
        </w:rPr>
        <w:t>"10"</w:t>
      </w:r>
    </w:p>
    <w:p w:rsidR="00000000" w:rsidRDefault="00000000">
      <w:pPr>
        <w:pStyle w:val="HTML0"/>
        <w:divId w:val="1152674977"/>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900"/>
        <w:gridCol w:w="1058"/>
        <w:gridCol w:w="4713"/>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Adjust margin balance type</w:t>
            </w:r>
            <w:r>
              <w:br/>
            </w:r>
            <w:r>
              <w:rPr>
                <w:rStyle w:val="HTML"/>
              </w:rPr>
              <w:t>add</w:t>
            </w:r>
            <w:r>
              <w:t xml:space="preserve"> </w:t>
            </w:r>
            <w:r>
              <w:rPr>
                <w:rStyle w:val="HTML"/>
              </w:rPr>
              <w:t>reduce</w:t>
            </w:r>
          </w:p>
        </w:tc>
      </w:tr>
      <w:tr w:rsidR="00000000">
        <w:trPr>
          <w:divId w:val="175387555"/>
          <w:tblCellSpacing w:w="15" w:type="dxa"/>
        </w:trPr>
        <w:tc>
          <w:tcPr>
            <w:tcW w:w="0" w:type="auto"/>
            <w:vAlign w:val="center"/>
            <w:hideMark/>
          </w:tcPr>
          <w:p w:rsidR="00000000" w:rsidRDefault="00000000">
            <w:r>
              <w:t>amt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Adjust margin balance amount</w:t>
            </w:r>
            <w:r>
              <w:br/>
              <w:t xml:space="preserve">Either </w:t>
            </w:r>
            <w:r>
              <w:rPr>
                <w:rStyle w:val="HTML"/>
              </w:rPr>
              <w:t>amt</w:t>
            </w:r>
            <w:r>
              <w:t xml:space="preserve"> or </w:t>
            </w:r>
            <w:r>
              <w:rPr>
                <w:rStyle w:val="HTML"/>
              </w:rPr>
              <w:t>percent</w:t>
            </w:r>
            <w:r>
              <w:t xml:space="preserve"> is required.</w:t>
            </w:r>
          </w:p>
        </w:tc>
      </w:tr>
      <w:tr w:rsidR="00000000">
        <w:trPr>
          <w:divId w:val="175387555"/>
          <w:tblCellSpacing w:w="15" w:type="dxa"/>
        </w:trPr>
        <w:tc>
          <w:tcPr>
            <w:tcW w:w="0" w:type="auto"/>
            <w:vAlign w:val="center"/>
            <w:hideMark/>
          </w:tcPr>
          <w:p w:rsidR="00000000" w:rsidRDefault="00000000">
            <w:r>
              <w:t>allowReinvest</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 xml:space="preserve">Whether to reinvest with newly added margin. The default value is </w:t>
            </w:r>
            <w:r>
              <w:rPr>
                <w:rStyle w:val="HTML"/>
              </w:rPr>
              <w:t>false</w:t>
            </w:r>
            <w:r>
              <w:t xml:space="preserve">. </w:t>
            </w:r>
            <w:r>
              <w:br/>
            </w:r>
            <w:r>
              <w:rPr>
                <w:rStyle w:val="HTML"/>
              </w:rPr>
              <w:t>false</w:t>
            </w:r>
            <w:r>
              <w:t>:it will be used as passive margin to prevent liquidation and will not be used as active investment</w:t>
            </w:r>
            <w:r>
              <w:br/>
            </w:r>
            <w:r>
              <w:rPr>
                <w:rStyle w:val="HTML"/>
              </w:rPr>
              <w:t>true</w:t>
            </w:r>
            <w:r>
              <w:t>:the margin added here will furthermore be accounted for in calculations of your total investment amount, and furthermore your order size。</w:t>
            </w:r>
            <w:r>
              <w:br/>
              <w:t>Only applicable to your signal comes in with an “investmentType” of “percentage_investment”</w:t>
            </w:r>
          </w:p>
        </w:tc>
      </w:tr>
    </w:tbl>
    <w:p w:rsidR="00000000" w:rsidRDefault="00000000">
      <w:pPr>
        <w:pStyle w:val="a5"/>
        <w:ind w:left="720" w:right="720"/>
        <w:divId w:val="682126261"/>
      </w:pPr>
      <w:r>
        <w:t>Response Example</w:t>
      </w:r>
    </w:p>
    <w:p w:rsidR="00000000" w:rsidRDefault="00000000">
      <w:pPr>
        <w:pStyle w:val="HTML0"/>
        <w:divId w:val="616790861"/>
        <w:rPr>
          <w:rStyle w:val="w"/>
        </w:rPr>
      </w:pPr>
      <w:r>
        <w:rPr>
          <w:rStyle w:val="p"/>
        </w:rPr>
        <w:t>{</w:t>
      </w:r>
    </w:p>
    <w:p w:rsidR="00000000" w:rsidRDefault="00000000">
      <w:pPr>
        <w:pStyle w:val="HTML0"/>
        <w:divId w:val="616790861"/>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616790861"/>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616790861"/>
        <w:rPr>
          <w:rStyle w:val="w"/>
        </w:rPr>
      </w:pPr>
      <w:r>
        <w:rPr>
          <w:rStyle w:val="w"/>
        </w:rPr>
        <w:t xml:space="preserve">        </w:t>
      </w:r>
      <w:r>
        <w:rPr>
          <w:rStyle w:val="p"/>
        </w:rPr>
        <w:t>{</w:t>
      </w:r>
    </w:p>
    <w:p w:rsidR="00000000" w:rsidRDefault="00000000">
      <w:pPr>
        <w:pStyle w:val="HTML0"/>
        <w:divId w:val="616790861"/>
        <w:rPr>
          <w:rStyle w:val="w"/>
        </w:rPr>
      </w:pPr>
      <w:r>
        <w:rPr>
          <w:rStyle w:val="w"/>
        </w:rPr>
        <w:t xml:space="preserve">            </w:t>
      </w:r>
      <w:r>
        <w:rPr>
          <w:rStyle w:val="nl"/>
        </w:rPr>
        <w:t>"algoId"</w:t>
      </w:r>
      <w:r>
        <w:rPr>
          <w:rStyle w:val="p"/>
        </w:rPr>
        <w:t>:</w:t>
      </w:r>
      <w:r>
        <w:rPr>
          <w:rStyle w:val="w"/>
        </w:rPr>
        <w:t xml:space="preserve"> </w:t>
      </w:r>
      <w:r>
        <w:rPr>
          <w:rStyle w:val="s2"/>
        </w:rPr>
        <w:t>"123456"</w:t>
      </w:r>
    </w:p>
    <w:p w:rsidR="00000000" w:rsidRDefault="00000000">
      <w:pPr>
        <w:pStyle w:val="HTML0"/>
        <w:divId w:val="616790861"/>
        <w:rPr>
          <w:rStyle w:val="w"/>
        </w:rPr>
      </w:pPr>
      <w:r>
        <w:rPr>
          <w:rStyle w:val="w"/>
        </w:rPr>
        <w:t xml:space="preserve">        </w:t>
      </w:r>
      <w:r>
        <w:rPr>
          <w:rStyle w:val="p"/>
        </w:rPr>
        <w:t>}</w:t>
      </w:r>
    </w:p>
    <w:p w:rsidR="00000000" w:rsidRDefault="00000000">
      <w:pPr>
        <w:pStyle w:val="HTML0"/>
        <w:divId w:val="616790861"/>
        <w:rPr>
          <w:rStyle w:val="w"/>
        </w:rPr>
      </w:pPr>
      <w:r>
        <w:rPr>
          <w:rStyle w:val="w"/>
        </w:rPr>
        <w:t xml:space="preserve">    </w:t>
      </w:r>
      <w:r>
        <w:rPr>
          <w:rStyle w:val="p"/>
        </w:rPr>
        <w:t>],</w:t>
      </w:r>
    </w:p>
    <w:p w:rsidR="00000000" w:rsidRDefault="00000000">
      <w:pPr>
        <w:pStyle w:val="HTML0"/>
        <w:divId w:val="616790861"/>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616790861"/>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447"/>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Algo ID</w:t>
            </w:r>
          </w:p>
        </w:tc>
      </w:tr>
    </w:tbl>
    <w:p w:rsidR="00000000" w:rsidRDefault="00000000">
      <w:pPr>
        <w:pStyle w:val="3"/>
        <w:divId w:val="175387555"/>
      </w:pPr>
      <w:r>
        <w:t>POST / Amend TPSL</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/api/v5/tradingBot/signal/amendTPSL</w:t>
      </w:r>
    </w:p>
    <w:p w:rsidR="00000000" w:rsidRDefault="00000000">
      <w:pPr>
        <w:pStyle w:val="a5"/>
        <w:ind w:left="720" w:right="720"/>
        <w:divId w:val="1971090408"/>
      </w:pPr>
      <w:r>
        <w:t>Request Example</w:t>
      </w:r>
    </w:p>
    <w:p w:rsidR="00000000" w:rsidRDefault="00000000">
      <w:pPr>
        <w:pStyle w:val="HTML0"/>
        <w:divId w:val="768349756"/>
        <w:rPr>
          <w:rStyle w:val="HTML"/>
        </w:rPr>
      </w:pPr>
      <w:r>
        <w:rPr>
          <w:rStyle w:val="HTML"/>
        </w:rPr>
        <w:t>POST /api/v5/tradingBot/signal/amendTPSL</w:t>
      </w:r>
    </w:p>
    <w:p w:rsidR="00000000" w:rsidRDefault="00000000">
      <w:pPr>
        <w:pStyle w:val="HTML0"/>
        <w:divId w:val="768349756"/>
        <w:rPr>
          <w:rStyle w:val="HTML"/>
        </w:rPr>
      </w:pPr>
      <w:r>
        <w:rPr>
          <w:rStyle w:val="HTML"/>
        </w:rPr>
        <w:t>body</w:t>
      </w:r>
    </w:p>
    <w:p w:rsidR="00000000" w:rsidRDefault="00000000">
      <w:pPr>
        <w:pStyle w:val="HTML0"/>
        <w:divId w:val="768349756"/>
        <w:rPr>
          <w:rStyle w:val="HTML"/>
        </w:rPr>
      </w:pPr>
      <w:r>
        <w:rPr>
          <w:rStyle w:val="o"/>
        </w:rPr>
        <w:t>{</w:t>
      </w:r>
    </w:p>
    <w:p w:rsidR="00000000" w:rsidRDefault="00000000">
      <w:pPr>
        <w:pStyle w:val="HTML0"/>
        <w:divId w:val="768349756"/>
        <w:rPr>
          <w:rStyle w:val="HTML"/>
        </w:rPr>
      </w:pPr>
      <w:r>
        <w:rPr>
          <w:rStyle w:val="HTML"/>
        </w:rPr>
        <w:t xml:space="preserve">    </w:t>
      </w:r>
      <w:r>
        <w:rPr>
          <w:rStyle w:val="s2"/>
        </w:rPr>
        <w:t>"algoId"</w:t>
      </w:r>
      <w:r>
        <w:rPr>
          <w:rStyle w:val="HTML"/>
        </w:rPr>
        <w:t xml:space="preserve">: </w:t>
      </w:r>
      <w:r>
        <w:rPr>
          <w:rStyle w:val="s2"/>
        </w:rPr>
        <w:t>"637039348240277504"</w:t>
      </w:r>
      <w:r>
        <w:rPr>
          <w:rStyle w:val="HTML"/>
        </w:rPr>
        <w:t>,</w:t>
      </w:r>
    </w:p>
    <w:p w:rsidR="00000000" w:rsidRDefault="00000000">
      <w:pPr>
        <w:pStyle w:val="HTML0"/>
        <w:divId w:val="768349756"/>
        <w:rPr>
          <w:rStyle w:val="HTML"/>
        </w:rPr>
      </w:pPr>
      <w:r>
        <w:rPr>
          <w:rStyle w:val="HTML"/>
        </w:rPr>
        <w:t xml:space="preserve">    </w:t>
      </w:r>
      <w:r>
        <w:rPr>
          <w:rStyle w:val="s2"/>
        </w:rPr>
        <w:t>"exitSettingParam"</w:t>
      </w:r>
      <w:r>
        <w:rPr>
          <w:rStyle w:val="HTML"/>
        </w:rPr>
        <w:t xml:space="preserve">: </w:t>
      </w:r>
      <w:r>
        <w:rPr>
          <w:rStyle w:val="o"/>
        </w:rPr>
        <w:t>{</w:t>
      </w:r>
    </w:p>
    <w:p w:rsidR="00000000" w:rsidRDefault="00000000">
      <w:pPr>
        <w:pStyle w:val="HTML0"/>
        <w:divId w:val="768349756"/>
        <w:rPr>
          <w:rStyle w:val="HTML"/>
        </w:rPr>
      </w:pPr>
      <w:r>
        <w:rPr>
          <w:rStyle w:val="HTML"/>
        </w:rPr>
        <w:t xml:space="preserve">        </w:t>
      </w:r>
      <w:r>
        <w:rPr>
          <w:rStyle w:val="s2"/>
        </w:rPr>
        <w:t>"tpSlType"</w:t>
      </w:r>
      <w:r>
        <w:rPr>
          <w:rStyle w:val="HTML"/>
        </w:rPr>
        <w:t xml:space="preserve">: </w:t>
      </w:r>
      <w:r>
        <w:rPr>
          <w:rStyle w:val="s2"/>
        </w:rPr>
        <w:t>"pnl"</w:t>
      </w:r>
      <w:r>
        <w:rPr>
          <w:rStyle w:val="HTML"/>
        </w:rPr>
        <w:t>,</w:t>
      </w:r>
    </w:p>
    <w:p w:rsidR="00000000" w:rsidRDefault="00000000">
      <w:pPr>
        <w:pStyle w:val="HTML0"/>
        <w:divId w:val="768349756"/>
        <w:rPr>
          <w:rStyle w:val="HTML"/>
        </w:rPr>
      </w:pPr>
      <w:r>
        <w:rPr>
          <w:rStyle w:val="HTML"/>
        </w:rPr>
        <w:t xml:space="preserve">        </w:t>
      </w:r>
      <w:r>
        <w:rPr>
          <w:rStyle w:val="s2"/>
        </w:rPr>
        <w:t>"tpPct"</w:t>
      </w:r>
      <w:r>
        <w:rPr>
          <w:rStyle w:val="HTML"/>
        </w:rPr>
        <w:t xml:space="preserve">: </w:t>
      </w:r>
      <w:r>
        <w:rPr>
          <w:rStyle w:val="s2"/>
        </w:rPr>
        <w:t>"0.01"</w:t>
      </w:r>
      <w:r>
        <w:rPr>
          <w:rStyle w:val="HTML"/>
        </w:rPr>
        <w:t>,</w:t>
      </w:r>
    </w:p>
    <w:p w:rsidR="00000000" w:rsidRDefault="00000000">
      <w:pPr>
        <w:pStyle w:val="HTML0"/>
        <w:divId w:val="768349756"/>
        <w:rPr>
          <w:rStyle w:val="HTML"/>
        </w:rPr>
      </w:pPr>
      <w:r>
        <w:rPr>
          <w:rStyle w:val="HTML"/>
        </w:rPr>
        <w:t xml:space="preserve">        </w:t>
      </w:r>
      <w:r>
        <w:rPr>
          <w:rStyle w:val="s2"/>
        </w:rPr>
        <w:t>"slPct"</w:t>
      </w:r>
      <w:r>
        <w:rPr>
          <w:rStyle w:val="HTML"/>
        </w:rPr>
        <w:t xml:space="preserve">: </w:t>
      </w:r>
      <w:r>
        <w:rPr>
          <w:rStyle w:val="s2"/>
        </w:rPr>
        <w:t>"0.01"</w:t>
      </w:r>
    </w:p>
    <w:p w:rsidR="00000000" w:rsidRDefault="00000000">
      <w:pPr>
        <w:pStyle w:val="HTML0"/>
        <w:divId w:val="768349756"/>
        <w:rPr>
          <w:rStyle w:val="HTML"/>
        </w:rPr>
      </w:pPr>
      <w:r>
        <w:rPr>
          <w:rStyle w:val="HTML"/>
        </w:rPr>
        <w:t xml:space="preserve">    </w:t>
      </w:r>
      <w:r>
        <w:rPr>
          <w:rStyle w:val="o"/>
        </w:rPr>
        <w:t>}</w:t>
      </w:r>
    </w:p>
    <w:p w:rsidR="00000000" w:rsidRDefault="00000000">
      <w:pPr>
        <w:pStyle w:val="HTML0"/>
        <w:divId w:val="768349756"/>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780"/>
        <w:gridCol w:w="1058"/>
        <w:gridCol w:w="4473"/>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exitSettingParam</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Exit setting</w:t>
            </w:r>
          </w:p>
        </w:tc>
      </w:tr>
      <w:tr w:rsidR="00000000">
        <w:trPr>
          <w:divId w:val="175387555"/>
          <w:tblCellSpacing w:w="15" w:type="dxa"/>
        </w:trPr>
        <w:tc>
          <w:tcPr>
            <w:tcW w:w="0" w:type="auto"/>
            <w:vAlign w:val="center"/>
            <w:hideMark/>
          </w:tcPr>
          <w:p w:rsidR="00000000" w:rsidRDefault="00000000">
            <w:r>
              <w:t>&gt; tpSlType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Type of set the take-profit and stop-loss trigger price</w:t>
            </w:r>
            <w:r>
              <w:br/>
            </w:r>
            <w:r>
              <w:rPr>
                <w:rStyle w:val="HTML"/>
              </w:rPr>
              <w:t>pnl</w:t>
            </w:r>
            <w:r>
              <w:t>: Based on the estimated profit and loss percentage from the entry point</w:t>
            </w:r>
            <w:r>
              <w:br/>
            </w:r>
            <w:r>
              <w:rPr>
                <w:rStyle w:val="HTML"/>
              </w:rPr>
              <w:t>price</w:t>
            </w:r>
            <w:r>
              <w:t>: Based on price increase or decrease from the crypto’s entry price</w:t>
            </w:r>
          </w:p>
        </w:tc>
      </w:tr>
      <w:tr w:rsidR="00000000">
        <w:trPr>
          <w:divId w:val="175387555"/>
          <w:tblCellSpacing w:w="15" w:type="dxa"/>
        </w:trPr>
        <w:tc>
          <w:tcPr>
            <w:tcW w:w="0" w:type="auto"/>
            <w:vAlign w:val="center"/>
            <w:hideMark/>
          </w:tcPr>
          <w:p w:rsidR="00000000" w:rsidRDefault="00000000">
            <w:r>
              <w:t>&gt; tpPct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Take-profit percentage</w:t>
            </w:r>
          </w:p>
        </w:tc>
      </w:tr>
      <w:tr w:rsidR="00000000">
        <w:trPr>
          <w:divId w:val="175387555"/>
          <w:tblCellSpacing w:w="15" w:type="dxa"/>
        </w:trPr>
        <w:tc>
          <w:tcPr>
            <w:tcW w:w="0" w:type="auto"/>
            <w:vAlign w:val="center"/>
            <w:hideMark/>
          </w:tcPr>
          <w:p w:rsidR="00000000" w:rsidRDefault="00000000">
            <w:r>
              <w:t>&gt; slPct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Stop-loss percentage</w:t>
            </w:r>
          </w:p>
        </w:tc>
      </w:tr>
    </w:tbl>
    <w:p w:rsidR="00000000" w:rsidRDefault="00000000">
      <w:pPr>
        <w:pStyle w:val="a5"/>
        <w:ind w:left="720" w:right="720"/>
        <w:divId w:val="1180200081"/>
      </w:pPr>
      <w:r>
        <w:t>Response Example</w:t>
      </w:r>
    </w:p>
    <w:p w:rsidR="00000000" w:rsidRDefault="00000000">
      <w:pPr>
        <w:pStyle w:val="HTML0"/>
        <w:divId w:val="631862969"/>
        <w:rPr>
          <w:rStyle w:val="w"/>
        </w:rPr>
      </w:pPr>
      <w:r>
        <w:rPr>
          <w:rStyle w:val="p"/>
        </w:rPr>
        <w:t>{</w:t>
      </w:r>
    </w:p>
    <w:p w:rsidR="00000000" w:rsidRDefault="00000000">
      <w:pPr>
        <w:pStyle w:val="HTML0"/>
        <w:divId w:val="631862969"/>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631862969"/>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631862969"/>
        <w:rPr>
          <w:rStyle w:val="w"/>
        </w:rPr>
      </w:pPr>
      <w:r>
        <w:rPr>
          <w:rStyle w:val="w"/>
        </w:rPr>
        <w:t xml:space="preserve">        </w:t>
      </w:r>
      <w:r>
        <w:rPr>
          <w:rStyle w:val="p"/>
        </w:rPr>
        <w:t>{</w:t>
      </w:r>
    </w:p>
    <w:p w:rsidR="00000000" w:rsidRDefault="00000000">
      <w:pPr>
        <w:pStyle w:val="HTML0"/>
        <w:divId w:val="631862969"/>
        <w:rPr>
          <w:rStyle w:val="w"/>
        </w:rPr>
      </w:pPr>
      <w:r>
        <w:rPr>
          <w:rStyle w:val="w"/>
        </w:rPr>
        <w:t xml:space="preserve">            </w:t>
      </w:r>
      <w:r>
        <w:rPr>
          <w:rStyle w:val="nl"/>
        </w:rPr>
        <w:t>"algoId"</w:t>
      </w:r>
      <w:r>
        <w:rPr>
          <w:rStyle w:val="p"/>
        </w:rPr>
        <w:t>:</w:t>
      </w:r>
      <w:r>
        <w:rPr>
          <w:rStyle w:val="w"/>
        </w:rPr>
        <w:t xml:space="preserve"> </w:t>
      </w:r>
      <w:r>
        <w:rPr>
          <w:rStyle w:val="s2"/>
        </w:rPr>
        <w:t>"637039348240277504"</w:t>
      </w:r>
    </w:p>
    <w:p w:rsidR="00000000" w:rsidRDefault="00000000">
      <w:pPr>
        <w:pStyle w:val="HTML0"/>
        <w:divId w:val="631862969"/>
        <w:rPr>
          <w:rStyle w:val="w"/>
        </w:rPr>
      </w:pPr>
      <w:r>
        <w:rPr>
          <w:rStyle w:val="w"/>
        </w:rPr>
        <w:t xml:space="preserve">        </w:t>
      </w:r>
      <w:r>
        <w:rPr>
          <w:rStyle w:val="p"/>
        </w:rPr>
        <w:t>}</w:t>
      </w:r>
    </w:p>
    <w:p w:rsidR="00000000" w:rsidRDefault="00000000">
      <w:pPr>
        <w:pStyle w:val="HTML0"/>
        <w:divId w:val="631862969"/>
        <w:rPr>
          <w:rStyle w:val="w"/>
        </w:rPr>
      </w:pPr>
      <w:r>
        <w:rPr>
          <w:rStyle w:val="w"/>
        </w:rPr>
        <w:t xml:space="preserve">    </w:t>
      </w:r>
      <w:r>
        <w:rPr>
          <w:rStyle w:val="p"/>
        </w:rPr>
        <w:t>],</w:t>
      </w:r>
    </w:p>
    <w:p w:rsidR="00000000" w:rsidRDefault="00000000">
      <w:pPr>
        <w:pStyle w:val="HTML0"/>
        <w:divId w:val="631862969"/>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631862969"/>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447"/>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Algo ID</w:t>
            </w:r>
          </w:p>
        </w:tc>
      </w:tr>
    </w:tbl>
    <w:p w:rsidR="00000000" w:rsidRDefault="00000000">
      <w:pPr>
        <w:pStyle w:val="3"/>
        <w:divId w:val="175387555"/>
      </w:pPr>
      <w:r>
        <w:t>POST / Set instruments</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/api/v5/tradingBot/signal/set-instruments</w:t>
      </w:r>
    </w:p>
    <w:p w:rsidR="00000000" w:rsidRDefault="00000000">
      <w:pPr>
        <w:pStyle w:val="a5"/>
        <w:ind w:left="720" w:right="720"/>
        <w:divId w:val="1332761038"/>
      </w:pPr>
      <w:r>
        <w:t>Request Example</w:t>
      </w:r>
    </w:p>
    <w:p w:rsidR="00000000" w:rsidRDefault="00000000">
      <w:pPr>
        <w:pStyle w:val="HTML0"/>
        <w:divId w:val="1523133101"/>
        <w:rPr>
          <w:rStyle w:val="HTML"/>
        </w:rPr>
      </w:pPr>
      <w:r>
        <w:rPr>
          <w:rStyle w:val="HTML"/>
        </w:rPr>
        <w:t>POST /api/v5/tradingBot/signal/set-instruments</w:t>
      </w:r>
    </w:p>
    <w:p w:rsidR="00000000" w:rsidRDefault="00000000">
      <w:pPr>
        <w:pStyle w:val="HTML0"/>
        <w:divId w:val="1523133101"/>
        <w:rPr>
          <w:rStyle w:val="HTML"/>
        </w:rPr>
      </w:pPr>
      <w:r>
        <w:rPr>
          <w:rStyle w:val="HTML"/>
        </w:rPr>
        <w:t>body</w:t>
      </w:r>
    </w:p>
    <w:p w:rsidR="00000000" w:rsidRDefault="00000000">
      <w:pPr>
        <w:pStyle w:val="HTML0"/>
        <w:divId w:val="1523133101"/>
        <w:rPr>
          <w:rStyle w:val="HTML"/>
        </w:rPr>
      </w:pPr>
      <w:r>
        <w:rPr>
          <w:rStyle w:val="o"/>
        </w:rPr>
        <w:t>{</w:t>
      </w:r>
    </w:p>
    <w:p w:rsidR="00000000" w:rsidRDefault="00000000">
      <w:pPr>
        <w:pStyle w:val="HTML0"/>
        <w:divId w:val="1523133101"/>
        <w:rPr>
          <w:rStyle w:val="HTML"/>
        </w:rPr>
      </w:pPr>
      <w:r>
        <w:rPr>
          <w:rStyle w:val="HTML"/>
        </w:rPr>
        <w:t xml:space="preserve">    </w:t>
      </w:r>
      <w:r>
        <w:rPr>
          <w:rStyle w:val="s2"/>
        </w:rPr>
        <w:t>"algoId"</w:t>
      </w:r>
      <w:r>
        <w:rPr>
          <w:rStyle w:val="HTML"/>
        </w:rPr>
        <w:t xml:space="preserve">: </w:t>
      </w:r>
      <w:r>
        <w:rPr>
          <w:rStyle w:val="s2"/>
        </w:rPr>
        <w:t>"637039348240277504"</w:t>
      </w:r>
      <w:r>
        <w:rPr>
          <w:rStyle w:val="HTML"/>
        </w:rPr>
        <w:t>,</w:t>
      </w:r>
    </w:p>
    <w:p w:rsidR="00000000" w:rsidRDefault="00000000">
      <w:pPr>
        <w:pStyle w:val="HTML0"/>
        <w:divId w:val="1523133101"/>
        <w:rPr>
          <w:rStyle w:val="HTML"/>
        </w:rPr>
      </w:pPr>
      <w:r>
        <w:rPr>
          <w:rStyle w:val="HTML"/>
        </w:rPr>
        <w:t xml:space="preserve">    </w:t>
      </w:r>
      <w:r>
        <w:rPr>
          <w:rStyle w:val="s2"/>
        </w:rPr>
        <w:t>"instIds"</w:t>
      </w:r>
      <w:r>
        <w:rPr>
          <w:rStyle w:val="HTML"/>
        </w:rPr>
        <w:t xml:space="preserve">: </w:t>
      </w:r>
      <w:r>
        <w:rPr>
          <w:rStyle w:val="o"/>
        </w:rPr>
        <w:t>[</w:t>
      </w:r>
    </w:p>
    <w:p w:rsidR="00000000" w:rsidRDefault="00000000">
      <w:pPr>
        <w:pStyle w:val="HTML0"/>
        <w:divId w:val="1523133101"/>
        <w:rPr>
          <w:rStyle w:val="HTML"/>
        </w:rPr>
      </w:pPr>
      <w:r>
        <w:rPr>
          <w:rStyle w:val="HTML"/>
        </w:rPr>
        <w:t xml:space="preserve">        </w:t>
      </w:r>
      <w:r>
        <w:rPr>
          <w:rStyle w:val="s2"/>
        </w:rPr>
        <w:t>"SHIB-USDT-SWAP"</w:t>
      </w:r>
      <w:r>
        <w:rPr>
          <w:rStyle w:val="HTML"/>
        </w:rPr>
        <w:t>,</w:t>
      </w:r>
    </w:p>
    <w:p w:rsidR="00000000" w:rsidRDefault="00000000">
      <w:pPr>
        <w:pStyle w:val="HTML0"/>
        <w:divId w:val="1523133101"/>
        <w:rPr>
          <w:rStyle w:val="HTML"/>
        </w:rPr>
      </w:pPr>
      <w:r>
        <w:rPr>
          <w:rStyle w:val="HTML"/>
        </w:rPr>
        <w:t xml:space="preserve">        </w:t>
      </w:r>
      <w:r>
        <w:rPr>
          <w:rStyle w:val="s2"/>
        </w:rPr>
        <w:t>"ETH-USDT-SWAP"</w:t>
      </w:r>
    </w:p>
    <w:p w:rsidR="00000000" w:rsidRDefault="00000000">
      <w:pPr>
        <w:pStyle w:val="HTML0"/>
        <w:divId w:val="1523133101"/>
        <w:rPr>
          <w:rStyle w:val="HTML"/>
        </w:rPr>
      </w:pPr>
      <w:r>
        <w:rPr>
          <w:rStyle w:val="HTML"/>
        </w:rPr>
        <w:t xml:space="preserve">    </w:t>
      </w:r>
      <w:r>
        <w:rPr>
          <w:rStyle w:val="o"/>
        </w:rPr>
        <w:t>]</w:t>
      </w:r>
    </w:p>
    <w:p w:rsidR="00000000" w:rsidRDefault="00000000">
      <w:pPr>
        <w:pStyle w:val="HTML0"/>
        <w:divId w:val="1523133101"/>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900"/>
        <w:gridCol w:w="1058"/>
        <w:gridCol w:w="5073"/>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instIds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 xml:space="preserve">Instrument IDs. When </w:t>
            </w:r>
            <w:r>
              <w:rPr>
                <w:rStyle w:val="HTML"/>
              </w:rPr>
              <w:t>includeAll</w:t>
            </w:r>
            <w:r>
              <w:t xml:space="preserve"> is </w:t>
            </w:r>
            <w:r>
              <w:rPr>
                <w:rStyle w:val="HTML"/>
              </w:rPr>
              <w:t>true</w:t>
            </w:r>
            <w:r>
              <w:t>, it is ignored</w:t>
            </w:r>
          </w:p>
        </w:tc>
      </w:tr>
      <w:tr w:rsidR="00000000">
        <w:trPr>
          <w:divId w:val="175387555"/>
          <w:tblCellSpacing w:w="15" w:type="dxa"/>
        </w:trPr>
        <w:tc>
          <w:tcPr>
            <w:tcW w:w="0" w:type="auto"/>
            <w:vAlign w:val="center"/>
            <w:hideMark/>
          </w:tcPr>
          <w:p w:rsidR="00000000" w:rsidRDefault="00000000">
            <w:r>
              <w:t>includeAll</w:t>
            </w:r>
          </w:p>
        </w:tc>
        <w:tc>
          <w:tcPr>
            <w:tcW w:w="0" w:type="auto"/>
            <w:vAlign w:val="center"/>
            <w:hideMark/>
          </w:tcPr>
          <w:p w:rsidR="00000000" w:rsidRDefault="00000000">
            <w:r>
              <w:t>Boolean</w:t>
            </w:r>
          </w:p>
        </w:tc>
        <w:tc>
          <w:tcPr>
            <w:tcW w:w="0" w:type="auto"/>
            <w:vAlign w:val="center"/>
            <w:hideMark/>
          </w:tcPr>
          <w:p w:rsidR="00000000" w:rsidRDefault="00000000">
            <w:r>
              <w:t>Yes</w:t>
            </w:r>
          </w:p>
        </w:tc>
        <w:tc>
          <w:tcPr>
            <w:tcW w:w="0" w:type="auto"/>
            <w:vAlign w:val="center"/>
            <w:hideMark/>
          </w:tcPr>
          <w:p w:rsidR="00000000" w:rsidRDefault="00000000">
            <w:r>
              <w:t xml:space="preserve">Whether to include all USDT-margined contract.The default value is </w:t>
            </w:r>
            <w:r>
              <w:rPr>
                <w:rStyle w:val="HTML"/>
              </w:rPr>
              <w:t>false</w:t>
            </w:r>
            <w:r>
              <w:t xml:space="preserve">. </w:t>
            </w:r>
            <w:r>
              <w:rPr>
                <w:rStyle w:val="HTML"/>
              </w:rPr>
              <w:t>true</w:t>
            </w:r>
            <w:r>
              <w:t xml:space="preserve">: include </w:t>
            </w:r>
            <w:r>
              <w:rPr>
                <w:rStyle w:val="HTML"/>
              </w:rPr>
              <w:t>false</w:t>
            </w:r>
            <w:r>
              <w:t xml:space="preserve"> : exclude</w:t>
            </w:r>
          </w:p>
        </w:tc>
      </w:tr>
    </w:tbl>
    <w:p w:rsidR="00000000" w:rsidRDefault="00000000">
      <w:pPr>
        <w:pStyle w:val="a5"/>
        <w:ind w:left="720" w:right="720"/>
        <w:divId w:val="993877057"/>
      </w:pPr>
      <w:r>
        <w:t>Response Example</w:t>
      </w:r>
    </w:p>
    <w:p w:rsidR="00000000" w:rsidRDefault="00000000">
      <w:pPr>
        <w:pStyle w:val="HTML0"/>
        <w:divId w:val="1113592117"/>
        <w:rPr>
          <w:rStyle w:val="w"/>
        </w:rPr>
      </w:pPr>
      <w:r>
        <w:rPr>
          <w:rStyle w:val="p"/>
        </w:rPr>
        <w:t>{</w:t>
      </w:r>
    </w:p>
    <w:p w:rsidR="00000000" w:rsidRDefault="00000000">
      <w:pPr>
        <w:pStyle w:val="HTML0"/>
        <w:divId w:val="1113592117"/>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113592117"/>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113592117"/>
        <w:rPr>
          <w:rStyle w:val="w"/>
        </w:rPr>
      </w:pPr>
      <w:r>
        <w:rPr>
          <w:rStyle w:val="w"/>
        </w:rPr>
        <w:t xml:space="preserve">        </w:t>
      </w:r>
      <w:r>
        <w:rPr>
          <w:rStyle w:val="p"/>
        </w:rPr>
        <w:t>{</w:t>
      </w:r>
    </w:p>
    <w:p w:rsidR="00000000" w:rsidRDefault="00000000">
      <w:pPr>
        <w:pStyle w:val="HTML0"/>
        <w:divId w:val="1113592117"/>
        <w:rPr>
          <w:rStyle w:val="w"/>
        </w:rPr>
      </w:pPr>
      <w:r>
        <w:rPr>
          <w:rStyle w:val="w"/>
        </w:rPr>
        <w:t xml:space="preserve">            </w:t>
      </w:r>
      <w:r>
        <w:rPr>
          <w:rStyle w:val="nl"/>
        </w:rPr>
        <w:t>"algoId"</w:t>
      </w:r>
      <w:r>
        <w:rPr>
          <w:rStyle w:val="p"/>
        </w:rPr>
        <w:t>:</w:t>
      </w:r>
      <w:r>
        <w:rPr>
          <w:rStyle w:val="w"/>
        </w:rPr>
        <w:t xml:space="preserve"> </w:t>
      </w:r>
      <w:r>
        <w:rPr>
          <w:rStyle w:val="s2"/>
        </w:rPr>
        <w:t>"637039348240277504"</w:t>
      </w:r>
    </w:p>
    <w:p w:rsidR="00000000" w:rsidRDefault="00000000">
      <w:pPr>
        <w:pStyle w:val="HTML0"/>
        <w:divId w:val="1113592117"/>
        <w:rPr>
          <w:rStyle w:val="w"/>
        </w:rPr>
      </w:pPr>
      <w:r>
        <w:rPr>
          <w:rStyle w:val="w"/>
        </w:rPr>
        <w:t xml:space="preserve">        </w:t>
      </w:r>
      <w:r>
        <w:rPr>
          <w:rStyle w:val="p"/>
        </w:rPr>
        <w:t>}</w:t>
      </w:r>
    </w:p>
    <w:p w:rsidR="00000000" w:rsidRDefault="00000000">
      <w:pPr>
        <w:pStyle w:val="HTML0"/>
        <w:divId w:val="1113592117"/>
        <w:rPr>
          <w:rStyle w:val="w"/>
        </w:rPr>
      </w:pPr>
      <w:r>
        <w:rPr>
          <w:rStyle w:val="w"/>
        </w:rPr>
        <w:t xml:space="preserve">    </w:t>
      </w:r>
      <w:r>
        <w:rPr>
          <w:rStyle w:val="p"/>
        </w:rPr>
        <w:t>],</w:t>
      </w:r>
    </w:p>
    <w:p w:rsidR="00000000" w:rsidRDefault="00000000">
      <w:pPr>
        <w:pStyle w:val="HTML0"/>
        <w:divId w:val="1113592117"/>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113592117"/>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447"/>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Algo ID</w:t>
            </w:r>
          </w:p>
        </w:tc>
      </w:tr>
    </w:tbl>
    <w:p w:rsidR="00000000" w:rsidRDefault="00000000">
      <w:pPr>
        <w:pStyle w:val="3"/>
        <w:divId w:val="175387555"/>
      </w:pPr>
      <w:r>
        <w:t>GET / Signal bot order details</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/api/v5/tradingBot/signal/orders-algo-details</w:t>
      </w:r>
    </w:p>
    <w:p w:rsidR="00000000" w:rsidRDefault="00000000">
      <w:pPr>
        <w:pStyle w:val="a5"/>
        <w:ind w:left="720" w:right="720"/>
        <w:divId w:val="992874944"/>
      </w:pPr>
      <w:r>
        <w:t>Request Example</w:t>
      </w:r>
    </w:p>
    <w:p w:rsidR="00000000" w:rsidRDefault="00000000">
      <w:pPr>
        <w:pStyle w:val="HTML0"/>
        <w:divId w:val="1985116585"/>
        <w:rPr>
          <w:rStyle w:val="HTML"/>
        </w:rPr>
      </w:pPr>
      <w:r>
        <w:rPr>
          <w:rStyle w:val="HTML"/>
        </w:rPr>
        <w:t>GET /api/v5/tradingBot/signal/orders-algo-details?algoId</w:t>
      </w:r>
      <w:r>
        <w:rPr>
          <w:rStyle w:val="o"/>
        </w:rPr>
        <w:t>=</w:t>
      </w:r>
      <w:r>
        <w:rPr>
          <w:rStyle w:val="HTML"/>
        </w:rPr>
        <w:t>623833708424069120&amp;algoOrdType</w:t>
      </w:r>
      <w:r>
        <w:rPr>
          <w:rStyle w:val="o"/>
        </w:rPr>
        <w:t>=</w:t>
      </w:r>
      <w:r>
        <w:rPr>
          <w:rStyle w:val="HTML"/>
        </w:rPr>
        <w:t>contract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1058"/>
        <w:gridCol w:w="307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algoOrdType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 order type</w:t>
            </w:r>
            <w:r>
              <w:br/>
            </w:r>
            <w:r>
              <w:rPr>
                <w:rStyle w:val="HTML"/>
              </w:rPr>
              <w:t>contract</w:t>
            </w:r>
            <w:r>
              <w:t>: Contract signal</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 ID</w:t>
            </w:r>
          </w:p>
        </w:tc>
      </w:tr>
    </w:tbl>
    <w:p w:rsidR="00000000" w:rsidRDefault="00000000">
      <w:pPr>
        <w:pStyle w:val="a5"/>
        <w:ind w:left="720" w:right="720"/>
        <w:divId w:val="1732775237"/>
      </w:pPr>
      <w:r>
        <w:t>Response Example</w:t>
      </w:r>
    </w:p>
    <w:p w:rsidR="00000000" w:rsidRDefault="00000000">
      <w:pPr>
        <w:pStyle w:val="HTML0"/>
        <w:divId w:val="720010237"/>
        <w:rPr>
          <w:rStyle w:val="w"/>
        </w:rPr>
      </w:pPr>
      <w:r>
        <w:rPr>
          <w:rStyle w:val="p"/>
        </w:rPr>
        <w:t>{</w:t>
      </w:r>
    </w:p>
    <w:p w:rsidR="00000000" w:rsidRDefault="00000000">
      <w:pPr>
        <w:pStyle w:val="HTML0"/>
        <w:divId w:val="720010237"/>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720010237"/>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720010237"/>
        <w:rPr>
          <w:rStyle w:val="w"/>
        </w:rPr>
      </w:pPr>
      <w:r>
        <w:rPr>
          <w:rStyle w:val="w"/>
        </w:rPr>
        <w:t xml:space="preserve">        </w:t>
      </w:r>
      <w:r>
        <w:rPr>
          <w:rStyle w:val="p"/>
        </w:rPr>
        <w:t>{</w:t>
      </w:r>
    </w:p>
    <w:p w:rsidR="00000000" w:rsidRDefault="00000000">
      <w:pPr>
        <w:pStyle w:val="HTML0"/>
        <w:divId w:val="720010237"/>
        <w:rPr>
          <w:rStyle w:val="w"/>
        </w:rPr>
      </w:pPr>
      <w:r>
        <w:rPr>
          <w:rStyle w:val="w"/>
        </w:rPr>
        <w:t xml:space="preserve">            </w:t>
      </w:r>
      <w:r>
        <w:rPr>
          <w:rStyle w:val="nl"/>
        </w:rPr>
        <w:t>"algoId"</w:t>
      </w:r>
      <w:r>
        <w:rPr>
          <w:rStyle w:val="p"/>
        </w:rPr>
        <w:t>:</w:t>
      </w:r>
      <w:r>
        <w:rPr>
          <w:rStyle w:val="w"/>
        </w:rPr>
        <w:t xml:space="preserve"> </w:t>
      </w:r>
      <w:r>
        <w:rPr>
          <w:rStyle w:val="s2"/>
        </w:rPr>
        <w:t>"623833708424069120"</w:t>
      </w:r>
      <w:r>
        <w:rPr>
          <w:rStyle w:val="p"/>
        </w:rPr>
        <w:t>,</w:t>
      </w:r>
    </w:p>
    <w:p w:rsidR="00000000" w:rsidRDefault="00000000">
      <w:pPr>
        <w:pStyle w:val="HTML0"/>
        <w:divId w:val="720010237"/>
        <w:rPr>
          <w:rStyle w:val="w"/>
        </w:rPr>
      </w:pPr>
      <w:r>
        <w:rPr>
          <w:rStyle w:val="w"/>
        </w:rPr>
        <w:t xml:space="preserve">            </w:t>
      </w:r>
      <w:r>
        <w:rPr>
          <w:rStyle w:val="nl"/>
        </w:rPr>
        <w:t>"algoOrdType"</w:t>
      </w:r>
      <w:r>
        <w:rPr>
          <w:rStyle w:val="p"/>
        </w:rPr>
        <w:t>:</w:t>
      </w:r>
      <w:r>
        <w:rPr>
          <w:rStyle w:val="w"/>
        </w:rPr>
        <w:t xml:space="preserve"> </w:t>
      </w:r>
      <w:r>
        <w:rPr>
          <w:rStyle w:val="s2"/>
        </w:rPr>
        <w:t>"contract"</w:t>
      </w:r>
      <w:r>
        <w:rPr>
          <w:rStyle w:val="p"/>
        </w:rPr>
        <w:t>,</w:t>
      </w:r>
    </w:p>
    <w:p w:rsidR="00000000" w:rsidRDefault="00000000">
      <w:pPr>
        <w:pStyle w:val="HTML0"/>
        <w:divId w:val="720010237"/>
        <w:rPr>
          <w:rStyle w:val="w"/>
        </w:rPr>
      </w:pPr>
      <w:r>
        <w:rPr>
          <w:rStyle w:val="w"/>
        </w:rPr>
        <w:t xml:space="preserve">            </w:t>
      </w:r>
      <w:r>
        <w:rPr>
          <w:rStyle w:val="nl"/>
        </w:rPr>
        <w:t>"availBal"</w:t>
      </w:r>
      <w:r>
        <w:rPr>
          <w:rStyle w:val="p"/>
        </w:rPr>
        <w:t>:</w:t>
      </w:r>
      <w:r>
        <w:rPr>
          <w:rStyle w:val="w"/>
        </w:rPr>
        <w:t xml:space="preserve"> </w:t>
      </w:r>
      <w:r>
        <w:rPr>
          <w:rStyle w:val="s2"/>
        </w:rPr>
        <w:t>"1.6561369013122267"</w:t>
      </w:r>
      <w:r>
        <w:rPr>
          <w:rStyle w:val="p"/>
        </w:rPr>
        <w:t>,</w:t>
      </w:r>
    </w:p>
    <w:p w:rsidR="00000000" w:rsidRDefault="00000000">
      <w:pPr>
        <w:pStyle w:val="HTML0"/>
        <w:divId w:val="720010237"/>
        <w:rPr>
          <w:rStyle w:val="w"/>
        </w:rPr>
      </w:pPr>
      <w:r>
        <w:rPr>
          <w:rStyle w:val="w"/>
        </w:rPr>
        <w:t xml:space="preserve">            </w:t>
      </w:r>
      <w:r>
        <w:rPr>
          <w:rStyle w:val="nl"/>
        </w:rPr>
        <w:t>"cTime"</w:t>
      </w:r>
      <w:r>
        <w:rPr>
          <w:rStyle w:val="p"/>
        </w:rPr>
        <w:t>:</w:t>
      </w:r>
      <w:r>
        <w:rPr>
          <w:rStyle w:val="w"/>
        </w:rPr>
        <w:t xml:space="preserve"> </w:t>
      </w:r>
      <w:r>
        <w:rPr>
          <w:rStyle w:val="s2"/>
        </w:rPr>
        <w:t>"1695005546360"</w:t>
      </w:r>
      <w:r>
        <w:rPr>
          <w:rStyle w:val="p"/>
        </w:rPr>
        <w:t>,</w:t>
      </w:r>
    </w:p>
    <w:p w:rsidR="00000000" w:rsidRDefault="00000000">
      <w:pPr>
        <w:pStyle w:val="HTML0"/>
        <w:divId w:val="720010237"/>
        <w:rPr>
          <w:rStyle w:val="w"/>
        </w:rPr>
      </w:pPr>
      <w:r>
        <w:rPr>
          <w:rStyle w:val="w"/>
        </w:rPr>
        <w:t xml:space="preserve">            </w:t>
      </w:r>
      <w:r>
        <w:rPr>
          <w:rStyle w:val="nl"/>
        </w:rPr>
        <w:t>"cancelType"</w:t>
      </w:r>
      <w:r>
        <w:rPr>
          <w:rStyle w:val="p"/>
        </w:rPr>
        <w:t>:</w:t>
      </w:r>
      <w:r>
        <w:rPr>
          <w:rStyle w:val="w"/>
        </w:rPr>
        <w:t xml:space="preserve"> </w:t>
      </w:r>
      <w:r>
        <w:rPr>
          <w:rStyle w:val="s2"/>
        </w:rPr>
        <w:t>"0"</w:t>
      </w:r>
      <w:r>
        <w:rPr>
          <w:rStyle w:val="p"/>
        </w:rPr>
        <w:t>,</w:t>
      </w:r>
    </w:p>
    <w:p w:rsidR="00000000" w:rsidRDefault="00000000">
      <w:pPr>
        <w:pStyle w:val="HTML0"/>
        <w:divId w:val="720010237"/>
        <w:rPr>
          <w:rStyle w:val="w"/>
        </w:rPr>
      </w:pPr>
      <w:r>
        <w:rPr>
          <w:rStyle w:val="w"/>
        </w:rPr>
        <w:t xml:space="preserve">            </w:t>
      </w:r>
      <w:r>
        <w:rPr>
          <w:rStyle w:val="nl"/>
        </w:rPr>
        <w:t>"entrySettingParam"</w:t>
      </w:r>
      <w:r>
        <w:rPr>
          <w:rStyle w:val="p"/>
        </w:rPr>
        <w:t>:</w:t>
      </w:r>
      <w:r>
        <w:rPr>
          <w:rStyle w:val="w"/>
        </w:rPr>
        <w:t xml:space="preserve"> </w:t>
      </w:r>
      <w:r>
        <w:rPr>
          <w:rStyle w:val="p"/>
        </w:rPr>
        <w:t>{</w:t>
      </w:r>
    </w:p>
    <w:p w:rsidR="00000000" w:rsidRDefault="00000000">
      <w:pPr>
        <w:pStyle w:val="HTML0"/>
        <w:divId w:val="720010237"/>
        <w:rPr>
          <w:rStyle w:val="w"/>
        </w:rPr>
      </w:pPr>
      <w:r>
        <w:rPr>
          <w:rStyle w:val="w"/>
        </w:rPr>
        <w:t xml:space="preserve">                </w:t>
      </w:r>
      <w:r>
        <w:rPr>
          <w:rStyle w:val="nl"/>
        </w:rPr>
        <w:t>"allowMultipleEntry"</w:t>
      </w:r>
      <w:r>
        <w:rPr>
          <w:rStyle w:val="p"/>
        </w:rPr>
        <w:t>:</w:t>
      </w:r>
      <w:r>
        <w:rPr>
          <w:rStyle w:val="w"/>
        </w:rPr>
        <w:t xml:space="preserve"> </w:t>
      </w:r>
      <w:r>
        <w:rPr>
          <w:rStyle w:val="kc"/>
        </w:rPr>
        <w:t>true</w:t>
      </w:r>
      <w:r>
        <w:rPr>
          <w:rStyle w:val="p"/>
        </w:rPr>
        <w:t>,</w:t>
      </w:r>
    </w:p>
    <w:p w:rsidR="00000000" w:rsidRDefault="00000000">
      <w:pPr>
        <w:pStyle w:val="HTML0"/>
        <w:divId w:val="720010237"/>
        <w:rPr>
          <w:rStyle w:val="w"/>
        </w:rPr>
      </w:pPr>
      <w:r>
        <w:rPr>
          <w:rStyle w:val="w"/>
        </w:rPr>
        <w:t xml:space="preserve">                </w:t>
      </w:r>
      <w:r>
        <w:rPr>
          <w:rStyle w:val="nl"/>
        </w:rPr>
        <w:t>"amt"</w:t>
      </w:r>
      <w:r>
        <w:rPr>
          <w:rStyle w:val="p"/>
        </w:rPr>
        <w:t>:</w:t>
      </w:r>
      <w:r>
        <w:rPr>
          <w:rStyle w:val="w"/>
        </w:rPr>
        <w:t xml:space="preserve"> </w:t>
      </w:r>
      <w:r>
        <w:rPr>
          <w:rStyle w:val="s2"/>
        </w:rPr>
        <w:t>"0"</w:t>
      </w:r>
      <w:r>
        <w:rPr>
          <w:rStyle w:val="p"/>
        </w:rPr>
        <w:t>,</w:t>
      </w:r>
    </w:p>
    <w:p w:rsidR="00000000" w:rsidRDefault="00000000">
      <w:pPr>
        <w:pStyle w:val="HTML0"/>
        <w:divId w:val="720010237"/>
        <w:rPr>
          <w:rStyle w:val="w"/>
        </w:rPr>
      </w:pPr>
      <w:r>
        <w:rPr>
          <w:rStyle w:val="w"/>
        </w:rPr>
        <w:t xml:space="preserve">                </w:t>
      </w:r>
      <w:r>
        <w:rPr>
          <w:rStyle w:val="nl"/>
        </w:rPr>
        <w:t>"entryType"</w:t>
      </w:r>
      <w:r>
        <w:rPr>
          <w:rStyle w:val="p"/>
        </w:rPr>
        <w:t>:</w:t>
      </w:r>
      <w:r>
        <w:rPr>
          <w:rStyle w:val="w"/>
        </w:rPr>
        <w:t xml:space="preserve"> </w:t>
      </w:r>
      <w:r>
        <w:rPr>
          <w:rStyle w:val="s2"/>
        </w:rPr>
        <w:t>"1"</w:t>
      </w:r>
      <w:r>
        <w:rPr>
          <w:rStyle w:val="p"/>
        </w:rPr>
        <w:t>,</w:t>
      </w:r>
    </w:p>
    <w:p w:rsidR="00000000" w:rsidRDefault="00000000">
      <w:pPr>
        <w:pStyle w:val="HTML0"/>
        <w:divId w:val="720010237"/>
        <w:rPr>
          <w:rStyle w:val="w"/>
        </w:rPr>
      </w:pPr>
      <w:r>
        <w:rPr>
          <w:rStyle w:val="w"/>
        </w:rPr>
        <w:t xml:space="preserve">                </w:t>
      </w:r>
      <w:r>
        <w:rPr>
          <w:rStyle w:val="nl"/>
        </w:rPr>
        <w:t>"ratio"</w:t>
      </w:r>
      <w:r>
        <w:rPr>
          <w:rStyle w:val="p"/>
        </w:rPr>
        <w:t>:</w:t>
      </w:r>
      <w:r>
        <w:rPr>
          <w:rStyle w:val="w"/>
        </w:rPr>
        <w:t xml:space="preserve"> </w:t>
      </w:r>
      <w:r>
        <w:rPr>
          <w:rStyle w:val="s2"/>
        </w:rPr>
        <w:t>""</w:t>
      </w:r>
    </w:p>
    <w:p w:rsidR="00000000" w:rsidRDefault="00000000">
      <w:pPr>
        <w:pStyle w:val="HTML0"/>
        <w:divId w:val="720010237"/>
        <w:rPr>
          <w:rStyle w:val="w"/>
        </w:rPr>
      </w:pPr>
      <w:r>
        <w:rPr>
          <w:rStyle w:val="w"/>
        </w:rPr>
        <w:t xml:space="preserve">            </w:t>
      </w:r>
      <w:r>
        <w:rPr>
          <w:rStyle w:val="p"/>
        </w:rPr>
        <w:t>},</w:t>
      </w:r>
    </w:p>
    <w:p w:rsidR="00000000" w:rsidRDefault="00000000">
      <w:pPr>
        <w:pStyle w:val="HTML0"/>
        <w:divId w:val="720010237"/>
        <w:rPr>
          <w:rStyle w:val="w"/>
        </w:rPr>
      </w:pPr>
      <w:r>
        <w:rPr>
          <w:rStyle w:val="w"/>
        </w:rPr>
        <w:t xml:space="preserve">            </w:t>
      </w:r>
      <w:r>
        <w:rPr>
          <w:rStyle w:val="nl"/>
        </w:rPr>
        <w:t>"exitSettingParam"</w:t>
      </w:r>
      <w:r>
        <w:rPr>
          <w:rStyle w:val="p"/>
        </w:rPr>
        <w:t>:</w:t>
      </w:r>
      <w:r>
        <w:rPr>
          <w:rStyle w:val="w"/>
        </w:rPr>
        <w:t xml:space="preserve"> </w:t>
      </w:r>
      <w:r>
        <w:rPr>
          <w:rStyle w:val="p"/>
        </w:rPr>
        <w:t>{</w:t>
      </w:r>
    </w:p>
    <w:p w:rsidR="00000000" w:rsidRDefault="00000000">
      <w:pPr>
        <w:pStyle w:val="HTML0"/>
        <w:divId w:val="720010237"/>
        <w:rPr>
          <w:rStyle w:val="w"/>
        </w:rPr>
      </w:pPr>
      <w:r>
        <w:rPr>
          <w:rStyle w:val="w"/>
        </w:rPr>
        <w:t xml:space="preserve">                </w:t>
      </w:r>
      <w:r>
        <w:rPr>
          <w:rStyle w:val="nl"/>
        </w:rPr>
        <w:t>"slPct"</w:t>
      </w:r>
      <w:r>
        <w:rPr>
          <w:rStyle w:val="p"/>
        </w:rPr>
        <w:t>:</w:t>
      </w:r>
      <w:r>
        <w:rPr>
          <w:rStyle w:val="w"/>
        </w:rPr>
        <w:t xml:space="preserve"> </w:t>
      </w:r>
      <w:r>
        <w:rPr>
          <w:rStyle w:val="s2"/>
        </w:rPr>
        <w:t>""</w:t>
      </w:r>
      <w:r>
        <w:rPr>
          <w:rStyle w:val="p"/>
        </w:rPr>
        <w:t>,</w:t>
      </w:r>
    </w:p>
    <w:p w:rsidR="00000000" w:rsidRDefault="00000000">
      <w:pPr>
        <w:pStyle w:val="HTML0"/>
        <w:divId w:val="720010237"/>
        <w:rPr>
          <w:rStyle w:val="w"/>
        </w:rPr>
      </w:pPr>
      <w:r>
        <w:rPr>
          <w:rStyle w:val="w"/>
        </w:rPr>
        <w:t xml:space="preserve">                </w:t>
      </w:r>
      <w:r>
        <w:rPr>
          <w:rStyle w:val="nl"/>
        </w:rPr>
        <w:t>"tpPct"</w:t>
      </w:r>
      <w:r>
        <w:rPr>
          <w:rStyle w:val="p"/>
        </w:rPr>
        <w:t>:</w:t>
      </w:r>
      <w:r>
        <w:rPr>
          <w:rStyle w:val="w"/>
        </w:rPr>
        <w:t xml:space="preserve"> </w:t>
      </w:r>
      <w:r>
        <w:rPr>
          <w:rStyle w:val="s2"/>
        </w:rPr>
        <w:t>""</w:t>
      </w:r>
      <w:r>
        <w:rPr>
          <w:rStyle w:val="p"/>
        </w:rPr>
        <w:t>,</w:t>
      </w:r>
    </w:p>
    <w:p w:rsidR="00000000" w:rsidRDefault="00000000">
      <w:pPr>
        <w:pStyle w:val="HTML0"/>
        <w:divId w:val="720010237"/>
        <w:rPr>
          <w:rStyle w:val="w"/>
        </w:rPr>
      </w:pPr>
      <w:r>
        <w:rPr>
          <w:rStyle w:val="w"/>
        </w:rPr>
        <w:t xml:space="preserve">                </w:t>
      </w:r>
      <w:r>
        <w:rPr>
          <w:rStyle w:val="nl"/>
        </w:rPr>
        <w:t>"tpSlType"</w:t>
      </w:r>
      <w:r>
        <w:rPr>
          <w:rStyle w:val="p"/>
        </w:rPr>
        <w:t>:</w:t>
      </w:r>
      <w:r>
        <w:rPr>
          <w:rStyle w:val="w"/>
        </w:rPr>
        <w:t xml:space="preserve"> </w:t>
      </w:r>
      <w:r>
        <w:rPr>
          <w:rStyle w:val="s2"/>
        </w:rPr>
        <w:t>"price"</w:t>
      </w:r>
    </w:p>
    <w:p w:rsidR="00000000" w:rsidRDefault="00000000">
      <w:pPr>
        <w:pStyle w:val="HTML0"/>
        <w:divId w:val="720010237"/>
        <w:rPr>
          <w:rStyle w:val="w"/>
        </w:rPr>
      </w:pPr>
      <w:r>
        <w:rPr>
          <w:rStyle w:val="w"/>
        </w:rPr>
        <w:t xml:space="preserve">            </w:t>
      </w:r>
      <w:r>
        <w:rPr>
          <w:rStyle w:val="p"/>
        </w:rPr>
        <w:t>},</w:t>
      </w:r>
    </w:p>
    <w:p w:rsidR="00000000" w:rsidRDefault="00000000">
      <w:pPr>
        <w:pStyle w:val="HTML0"/>
        <w:divId w:val="720010237"/>
        <w:rPr>
          <w:rStyle w:val="w"/>
        </w:rPr>
      </w:pPr>
      <w:r>
        <w:rPr>
          <w:rStyle w:val="w"/>
        </w:rPr>
        <w:t xml:space="preserve">            </w:t>
      </w:r>
      <w:r>
        <w:rPr>
          <w:rStyle w:val="nl"/>
        </w:rPr>
        <w:t>"floatPnl"</w:t>
      </w:r>
      <w:r>
        <w:rPr>
          <w:rStyle w:val="p"/>
        </w:rPr>
        <w:t>:</w:t>
      </w:r>
      <w:r>
        <w:rPr>
          <w:rStyle w:val="w"/>
        </w:rPr>
        <w:t xml:space="preserve"> </w:t>
      </w:r>
      <w:r>
        <w:rPr>
          <w:rStyle w:val="s2"/>
        </w:rPr>
        <w:t>"0.1279999999999927"</w:t>
      </w:r>
      <w:r>
        <w:rPr>
          <w:rStyle w:val="p"/>
        </w:rPr>
        <w:t>,</w:t>
      </w:r>
    </w:p>
    <w:p w:rsidR="00000000" w:rsidRDefault="00000000">
      <w:pPr>
        <w:pStyle w:val="HTML0"/>
        <w:divId w:val="720010237"/>
        <w:rPr>
          <w:rStyle w:val="w"/>
        </w:rPr>
      </w:pPr>
      <w:r>
        <w:rPr>
          <w:rStyle w:val="w"/>
        </w:rPr>
        <w:t xml:space="preserve">            </w:t>
      </w:r>
      <w:r>
        <w:rPr>
          <w:rStyle w:val="nl"/>
        </w:rPr>
        <w:t>"frozenBal"</w:t>
      </w:r>
      <w:r>
        <w:rPr>
          <w:rStyle w:val="p"/>
        </w:rPr>
        <w:t>:</w:t>
      </w:r>
      <w:r>
        <w:rPr>
          <w:rStyle w:val="w"/>
        </w:rPr>
        <w:t xml:space="preserve"> </w:t>
      </w:r>
      <w:r>
        <w:rPr>
          <w:rStyle w:val="s2"/>
        </w:rPr>
        <w:t>"25.16816"</w:t>
      </w:r>
      <w:r>
        <w:rPr>
          <w:rStyle w:val="p"/>
        </w:rPr>
        <w:t>,</w:t>
      </w:r>
    </w:p>
    <w:p w:rsidR="00000000" w:rsidRDefault="00000000">
      <w:pPr>
        <w:pStyle w:val="HTML0"/>
        <w:divId w:val="720010237"/>
        <w:rPr>
          <w:rStyle w:val="w"/>
        </w:rPr>
      </w:pPr>
      <w:r>
        <w:rPr>
          <w:rStyle w:val="w"/>
        </w:rPr>
        <w:t xml:space="preserve">            </w:t>
      </w:r>
      <w:r>
        <w:rPr>
          <w:rStyle w:val="nl"/>
        </w:rPr>
        <w:t>"instIds"</w:t>
      </w:r>
      <w:r>
        <w:rPr>
          <w:rStyle w:val="p"/>
        </w:rPr>
        <w:t>:</w:t>
      </w:r>
      <w:r>
        <w:rPr>
          <w:rStyle w:val="w"/>
        </w:rPr>
        <w:t xml:space="preserve"> </w:t>
      </w:r>
      <w:r>
        <w:rPr>
          <w:rStyle w:val="p"/>
        </w:rPr>
        <w:t>[</w:t>
      </w:r>
    </w:p>
    <w:p w:rsidR="00000000" w:rsidRDefault="00000000">
      <w:pPr>
        <w:pStyle w:val="HTML0"/>
        <w:divId w:val="720010237"/>
        <w:rPr>
          <w:rStyle w:val="w"/>
        </w:rPr>
      </w:pPr>
      <w:r>
        <w:rPr>
          <w:rStyle w:val="w"/>
        </w:rPr>
        <w:t xml:space="preserve">                </w:t>
      </w:r>
      <w:r>
        <w:rPr>
          <w:rStyle w:val="s2"/>
        </w:rPr>
        <w:t>"BTC-USDT-SWAP"</w:t>
      </w:r>
      <w:r>
        <w:rPr>
          <w:rStyle w:val="p"/>
        </w:rPr>
        <w:t>,</w:t>
      </w:r>
    </w:p>
    <w:p w:rsidR="00000000" w:rsidRDefault="00000000">
      <w:pPr>
        <w:pStyle w:val="HTML0"/>
        <w:divId w:val="720010237"/>
        <w:rPr>
          <w:rStyle w:val="w"/>
        </w:rPr>
      </w:pPr>
      <w:r>
        <w:rPr>
          <w:rStyle w:val="w"/>
        </w:rPr>
        <w:t xml:space="preserve">                </w:t>
      </w:r>
      <w:r>
        <w:rPr>
          <w:rStyle w:val="s2"/>
        </w:rPr>
        <w:t>"ETH-USDT-SWAP"</w:t>
      </w:r>
    </w:p>
    <w:p w:rsidR="00000000" w:rsidRDefault="00000000">
      <w:pPr>
        <w:pStyle w:val="HTML0"/>
        <w:divId w:val="720010237"/>
        <w:rPr>
          <w:rStyle w:val="w"/>
        </w:rPr>
      </w:pPr>
      <w:r>
        <w:rPr>
          <w:rStyle w:val="w"/>
        </w:rPr>
        <w:t xml:space="preserve">            </w:t>
      </w:r>
      <w:r>
        <w:rPr>
          <w:rStyle w:val="p"/>
        </w:rPr>
        <w:t>],</w:t>
      </w:r>
    </w:p>
    <w:p w:rsidR="00000000" w:rsidRDefault="00000000">
      <w:pPr>
        <w:pStyle w:val="HTML0"/>
        <w:divId w:val="720010237"/>
        <w:rPr>
          <w:rStyle w:val="w"/>
        </w:rPr>
      </w:pPr>
      <w:r>
        <w:rPr>
          <w:rStyle w:val="w"/>
        </w:rPr>
        <w:t xml:space="preserve">            </w:t>
      </w:r>
      <w:r>
        <w:rPr>
          <w:rStyle w:val="nl"/>
        </w:rPr>
        <w:t>"instType"</w:t>
      </w:r>
      <w:r>
        <w:rPr>
          <w:rStyle w:val="p"/>
        </w:rPr>
        <w:t>:</w:t>
      </w:r>
      <w:r>
        <w:rPr>
          <w:rStyle w:val="w"/>
        </w:rPr>
        <w:t xml:space="preserve"> </w:t>
      </w:r>
      <w:r>
        <w:rPr>
          <w:rStyle w:val="s2"/>
        </w:rPr>
        <w:t>"SWAP"</w:t>
      </w:r>
      <w:r>
        <w:rPr>
          <w:rStyle w:val="p"/>
        </w:rPr>
        <w:t>,</w:t>
      </w:r>
    </w:p>
    <w:p w:rsidR="00000000" w:rsidRDefault="00000000">
      <w:pPr>
        <w:pStyle w:val="HTML0"/>
        <w:divId w:val="720010237"/>
        <w:rPr>
          <w:rStyle w:val="w"/>
        </w:rPr>
      </w:pPr>
      <w:r>
        <w:rPr>
          <w:rStyle w:val="w"/>
        </w:rPr>
        <w:t xml:space="preserve">            </w:t>
      </w:r>
      <w:r>
        <w:rPr>
          <w:rStyle w:val="nl"/>
        </w:rPr>
        <w:t>"investAmt"</w:t>
      </w:r>
      <w:r>
        <w:rPr>
          <w:rStyle w:val="p"/>
        </w:rPr>
        <w:t>:</w:t>
      </w:r>
      <w:r>
        <w:rPr>
          <w:rStyle w:val="w"/>
        </w:rPr>
        <w:t xml:space="preserve"> </w:t>
      </w:r>
      <w:r>
        <w:rPr>
          <w:rStyle w:val="s2"/>
        </w:rPr>
        <w:t>"100"</w:t>
      </w:r>
      <w:r>
        <w:rPr>
          <w:rStyle w:val="p"/>
        </w:rPr>
        <w:t>,</w:t>
      </w:r>
    </w:p>
    <w:p w:rsidR="00000000" w:rsidRDefault="00000000">
      <w:pPr>
        <w:pStyle w:val="HTML0"/>
        <w:divId w:val="720010237"/>
        <w:rPr>
          <w:rStyle w:val="w"/>
        </w:rPr>
      </w:pPr>
      <w:r>
        <w:rPr>
          <w:rStyle w:val="w"/>
        </w:rPr>
        <w:t xml:space="preserve">            </w:t>
      </w:r>
      <w:r>
        <w:rPr>
          <w:rStyle w:val="nl"/>
        </w:rPr>
        <w:t>"lever"</w:t>
      </w:r>
      <w:r>
        <w:rPr>
          <w:rStyle w:val="p"/>
        </w:rPr>
        <w:t>:</w:t>
      </w:r>
      <w:r>
        <w:rPr>
          <w:rStyle w:val="w"/>
        </w:rPr>
        <w:t xml:space="preserve"> </w:t>
      </w:r>
      <w:r>
        <w:rPr>
          <w:rStyle w:val="s2"/>
        </w:rPr>
        <w:t>"10"</w:t>
      </w:r>
      <w:r>
        <w:rPr>
          <w:rStyle w:val="p"/>
        </w:rPr>
        <w:t>,</w:t>
      </w:r>
    </w:p>
    <w:p w:rsidR="00000000" w:rsidRDefault="00000000">
      <w:pPr>
        <w:pStyle w:val="HTML0"/>
        <w:divId w:val="720010237"/>
        <w:rPr>
          <w:rStyle w:val="w"/>
        </w:rPr>
      </w:pPr>
      <w:r>
        <w:rPr>
          <w:rStyle w:val="w"/>
        </w:rPr>
        <w:t xml:space="preserve">            </w:t>
      </w:r>
      <w:r>
        <w:rPr>
          <w:rStyle w:val="nl"/>
        </w:rPr>
        <w:t>"ratio"</w:t>
      </w:r>
      <w:r>
        <w:rPr>
          <w:rStyle w:val="p"/>
        </w:rPr>
        <w:t>:</w:t>
      </w:r>
      <w:r>
        <w:rPr>
          <w:rStyle w:val="w"/>
        </w:rPr>
        <w:t xml:space="preserve"> </w:t>
      </w:r>
      <w:r>
        <w:rPr>
          <w:rStyle w:val="s2"/>
        </w:rPr>
        <w:t>""</w:t>
      </w:r>
      <w:r>
        <w:rPr>
          <w:rStyle w:val="p"/>
        </w:rPr>
        <w:t>,</w:t>
      </w:r>
    </w:p>
    <w:p w:rsidR="00000000" w:rsidRDefault="00000000">
      <w:pPr>
        <w:pStyle w:val="HTML0"/>
        <w:divId w:val="720010237"/>
        <w:rPr>
          <w:rStyle w:val="w"/>
        </w:rPr>
      </w:pPr>
      <w:r>
        <w:rPr>
          <w:rStyle w:val="w"/>
        </w:rPr>
        <w:t xml:space="preserve">            </w:t>
      </w:r>
      <w:r>
        <w:rPr>
          <w:rStyle w:val="nl"/>
        </w:rPr>
        <w:t>"realizedPnl"</w:t>
      </w:r>
      <w:r>
        <w:rPr>
          <w:rStyle w:val="p"/>
        </w:rPr>
        <w:t>:</w:t>
      </w:r>
      <w:r>
        <w:rPr>
          <w:rStyle w:val="w"/>
        </w:rPr>
        <w:t xml:space="preserve"> </w:t>
      </w:r>
      <w:r>
        <w:rPr>
          <w:rStyle w:val="s2"/>
        </w:rPr>
        <w:t>"-73.303703098687766"</w:t>
      </w:r>
      <w:r>
        <w:rPr>
          <w:rStyle w:val="p"/>
        </w:rPr>
        <w:t>,</w:t>
      </w:r>
    </w:p>
    <w:p w:rsidR="00000000" w:rsidRDefault="00000000">
      <w:pPr>
        <w:pStyle w:val="HTML0"/>
        <w:divId w:val="720010237"/>
        <w:rPr>
          <w:rStyle w:val="w"/>
        </w:rPr>
      </w:pPr>
      <w:r>
        <w:rPr>
          <w:rStyle w:val="w"/>
        </w:rPr>
        <w:t xml:space="preserve">            </w:t>
      </w:r>
      <w:r>
        <w:rPr>
          <w:rStyle w:val="nl"/>
        </w:rPr>
        <w:t>"signalChanId"</w:t>
      </w:r>
      <w:r>
        <w:rPr>
          <w:rStyle w:val="p"/>
        </w:rPr>
        <w:t>:</w:t>
      </w:r>
      <w:r>
        <w:rPr>
          <w:rStyle w:val="w"/>
        </w:rPr>
        <w:t xml:space="preserve"> </w:t>
      </w:r>
      <w:r>
        <w:rPr>
          <w:rStyle w:val="s2"/>
        </w:rPr>
        <w:t>"623827579484770304"</w:t>
      </w:r>
      <w:r>
        <w:rPr>
          <w:rStyle w:val="p"/>
        </w:rPr>
        <w:t>,</w:t>
      </w:r>
    </w:p>
    <w:p w:rsidR="00000000" w:rsidRDefault="00000000">
      <w:pPr>
        <w:pStyle w:val="HTML0"/>
        <w:divId w:val="720010237"/>
        <w:rPr>
          <w:rStyle w:val="w"/>
        </w:rPr>
      </w:pPr>
      <w:r>
        <w:rPr>
          <w:rStyle w:val="w"/>
        </w:rPr>
        <w:t xml:space="preserve">            </w:t>
      </w:r>
      <w:r>
        <w:rPr>
          <w:rStyle w:val="nl"/>
        </w:rPr>
        <w:t>"signalChanName"</w:t>
      </w:r>
      <w:r>
        <w:rPr>
          <w:rStyle w:val="p"/>
        </w:rPr>
        <w:t>:</w:t>
      </w:r>
      <w:r>
        <w:rPr>
          <w:rStyle w:val="w"/>
        </w:rPr>
        <w:t xml:space="preserve"> </w:t>
      </w:r>
      <w:r>
        <w:rPr>
          <w:rStyle w:val="s2"/>
        </w:rPr>
        <w:t>"testing"</w:t>
      </w:r>
      <w:r>
        <w:rPr>
          <w:rStyle w:val="p"/>
        </w:rPr>
        <w:t>,</w:t>
      </w:r>
    </w:p>
    <w:p w:rsidR="00000000" w:rsidRDefault="00000000">
      <w:pPr>
        <w:pStyle w:val="HTML0"/>
        <w:divId w:val="720010237"/>
        <w:rPr>
          <w:rStyle w:val="w"/>
        </w:rPr>
      </w:pPr>
      <w:r>
        <w:rPr>
          <w:rStyle w:val="w"/>
        </w:rPr>
        <w:t xml:space="preserve">            </w:t>
      </w:r>
      <w:r>
        <w:rPr>
          <w:rStyle w:val="nl"/>
        </w:rPr>
        <w:t>"signalSourceType"</w:t>
      </w:r>
      <w:r>
        <w:rPr>
          <w:rStyle w:val="p"/>
        </w:rPr>
        <w:t>:</w:t>
      </w:r>
      <w:r>
        <w:rPr>
          <w:rStyle w:val="w"/>
        </w:rPr>
        <w:t xml:space="preserve"> </w:t>
      </w:r>
      <w:r>
        <w:rPr>
          <w:rStyle w:val="s2"/>
        </w:rPr>
        <w:t>"1"</w:t>
      </w:r>
      <w:r>
        <w:rPr>
          <w:rStyle w:val="p"/>
        </w:rPr>
        <w:t>,</w:t>
      </w:r>
    </w:p>
    <w:p w:rsidR="00000000" w:rsidRDefault="00000000">
      <w:pPr>
        <w:pStyle w:val="HTML0"/>
        <w:divId w:val="720010237"/>
        <w:rPr>
          <w:rStyle w:val="w"/>
        </w:rPr>
      </w:pPr>
      <w:r>
        <w:rPr>
          <w:rStyle w:val="w"/>
        </w:rPr>
        <w:t xml:space="preserve">            </w:t>
      </w:r>
      <w:r>
        <w:rPr>
          <w:rStyle w:val="nl"/>
        </w:rPr>
        <w:t>"state"</w:t>
      </w:r>
      <w:r>
        <w:rPr>
          <w:rStyle w:val="p"/>
        </w:rPr>
        <w:t>:</w:t>
      </w:r>
      <w:r>
        <w:rPr>
          <w:rStyle w:val="w"/>
        </w:rPr>
        <w:t xml:space="preserve"> </w:t>
      </w:r>
      <w:r>
        <w:rPr>
          <w:rStyle w:val="s2"/>
        </w:rPr>
        <w:t>"running"</w:t>
      </w:r>
      <w:r>
        <w:rPr>
          <w:rStyle w:val="p"/>
        </w:rPr>
        <w:t>,</w:t>
      </w:r>
    </w:p>
    <w:p w:rsidR="00000000" w:rsidRDefault="00000000">
      <w:pPr>
        <w:pStyle w:val="HTML0"/>
        <w:divId w:val="720010237"/>
        <w:rPr>
          <w:rStyle w:val="w"/>
        </w:rPr>
      </w:pPr>
      <w:r>
        <w:rPr>
          <w:rStyle w:val="w"/>
        </w:rPr>
        <w:t xml:space="preserve">            </w:t>
      </w:r>
      <w:r>
        <w:rPr>
          <w:rStyle w:val="nl"/>
        </w:rPr>
        <w:t>"subOrdType"</w:t>
      </w:r>
      <w:r>
        <w:rPr>
          <w:rStyle w:val="p"/>
        </w:rPr>
        <w:t>:</w:t>
      </w:r>
      <w:r>
        <w:rPr>
          <w:rStyle w:val="w"/>
        </w:rPr>
        <w:t xml:space="preserve"> </w:t>
      </w:r>
      <w:r>
        <w:rPr>
          <w:rStyle w:val="s2"/>
        </w:rPr>
        <w:t>"9"</w:t>
      </w:r>
      <w:r>
        <w:rPr>
          <w:rStyle w:val="p"/>
        </w:rPr>
        <w:t>,</w:t>
      </w:r>
    </w:p>
    <w:p w:rsidR="00000000" w:rsidRDefault="00000000">
      <w:pPr>
        <w:pStyle w:val="HTML0"/>
        <w:divId w:val="720010237"/>
        <w:rPr>
          <w:rStyle w:val="w"/>
        </w:rPr>
      </w:pPr>
      <w:r>
        <w:rPr>
          <w:rStyle w:val="w"/>
        </w:rPr>
        <w:t xml:space="preserve">            </w:t>
      </w:r>
      <w:r>
        <w:rPr>
          <w:rStyle w:val="nl"/>
        </w:rPr>
        <w:t>"totalEq"</w:t>
      </w:r>
      <w:r>
        <w:rPr>
          <w:rStyle w:val="p"/>
        </w:rPr>
        <w:t>:</w:t>
      </w:r>
      <w:r>
        <w:rPr>
          <w:rStyle w:val="w"/>
        </w:rPr>
        <w:t xml:space="preserve"> </w:t>
      </w:r>
      <w:r>
        <w:rPr>
          <w:rStyle w:val="s2"/>
        </w:rPr>
        <w:t>"26.824296901312227"</w:t>
      </w:r>
      <w:r>
        <w:rPr>
          <w:rStyle w:val="p"/>
        </w:rPr>
        <w:t>,</w:t>
      </w:r>
    </w:p>
    <w:p w:rsidR="00000000" w:rsidRDefault="00000000">
      <w:pPr>
        <w:pStyle w:val="HTML0"/>
        <w:divId w:val="720010237"/>
        <w:rPr>
          <w:rStyle w:val="w"/>
        </w:rPr>
      </w:pPr>
      <w:r>
        <w:rPr>
          <w:rStyle w:val="w"/>
        </w:rPr>
        <w:t xml:space="preserve">            </w:t>
      </w:r>
      <w:r>
        <w:rPr>
          <w:rStyle w:val="nl"/>
        </w:rPr>
        <w:t>"totalPnl"</w:t>
      </w:r>
      <w:r>
        <w:rPr>
          <w:rStyle w:val="p"/>
        </w:rPr>
        <w:t>:</w:t>
      </w:r>
      <w:r>
        <w:rPr>
          <w:rStyle w:val="w"/>
        </w:rPr>
        <w:t xml:space="preserve"> </w:t>
      </w:r>
      <w:r>
        <w:rPr>
          <w:rStyle w:val="s2"/>
        </w:rPr>
        <w:t>"-73.1757030986877733"</w:t>
      </w:r>
      <w:r>
        <w:rPr>
          <w:rStyle w:val="p"/>
        </w:rPr>
        <w:t>,</w:t>
      </w:r>
    </w:p>
    <w:p w:rsidR="00000000" w:rsidRDefault="00000000">
      <w:pPr>
        <w:pStyle w:val="HTML0"/>
        <w:divId w:val="720010237"/>
        <w:rPr>
          <w:rStyle w:val="w"/>
        </w:rPr>
      </w:pPr>
      <w:r>
        <w:rPr>
          <w:rStyle w:val="w"/>
        </w:rPr>
        <w:t xml:space="preserve">            </w:t>
      </w:r>
      <w:r>
        <w:rPr>
          <w:rStyle w:val="nl"/>
        </w:rPr>
        <w:t>"totalPnlRatio"</w:t>
      </w:r>
      <w:r>
        <w:rPr>
          <w:rStyle w:val="p"/>
        </w:rPr>
        <w:t>:</w:t>
      </w:r>
      <w:r>
        <w:rPr>
          <w:rStyle w:val="w"/>
        </w:rPr>
        <w:t xml:space="preserve"> </w:t>
      </w:r>
      <w:r>
        <w:rPr>
          <w:rStyle w:val="s2"/>
        </w:rPr>
        <w:t>"-0.7317570309868777"</w:t>
      </w:r>
      <w:r>
        <w:rPr>
          <w:rStyle w:val="p"/>
        </w:rPr>
        <w:t>,</w:t>
      </w:r>
    </w:p>
    <w:p w:rsidR="00000000" w:rsidRDefault="00000000">
      <w:pPr>
        <w:pStyle w:val="HTML0"/>
        <w:divId w:val="720010237"/>
        <w:rPr>
          <w:rStyle w:val="w"/>
        </w:rPr>
      </w:pPr>
      <w:r>
        <w:rPr>
          <w:rStyle w:val="w"/>
        </w:rPr>
        <w:t xml:space="preserve">            </w:t>
      </w:r>
      <w:r>
        <w:rPr>
          <w:rStyle w:val="nl"/>
        </w:rPr>
        <w:t>"uTime"</w:t>
      </w:r>
      <w:r>
        <w:rPr>
          <w:rStyle w:val="p"/>
        </w:rPr>
        <w:t>:</w:t>
      </w:r>
      <w:r>
        <w:rPr>
          <w:rStyle w:val="w"/>
        </w:rPr>
        <w:t xml:space="preserve"> </w:t>
      </w:r>
      <w:r>
        <w:rPr>
          <w:rStyle w:val="s2"/>
        </w:rPr>
        <w:t>"1697029422313"</w:t>
      </w:r>
    </w:p>
    <w:p w:rsidR="00000000" w:rsidRDefault="00000000">
      <w:pPr>
        <w:pStyle w:val="HTML0"/>
        <w:divId w:val="720010237"/>
        <w:rPr>
          <w:rStyle w:val="w"/>
        </w:rPr>
      </w:pPr>
      <w:r>
        <w:rPr>
          <w:rStyle w:val="w"/>
        </w:rPr>
        <w:t xml:space="preserve">        </w:t>
      </w:r>
      <w:r>
        <w:rPr>
          <w:rStyle w:val="p"/>
        </w:rPr>
        <w:t>}</w:t>
      </w:r>
    </w:p>
    <w:p w:rsidR="00000000" w:rsidRDefault="00000000">
      <w:pPr>
        <w:pStyle w:val="HTML0"/>
        <w:divId w:val="720010237"/>
        <w:rPr>
          <w:rStyle w:val="w"/>
        </w:rPr>
      </w:pPr>
      <w:r>
        <w:rPr>
          <w:rStyle w:val="w"/>
        </w:rPr>
        <w:t xml:space="preserve">    </w:t>
      </w:r>
      <w:r>
        <w:rPr>
          <w:rStyle w:val="p"/>
        </w:rPr>
        <w:t>],</w:t>
      </w:r>
    </w:p>
    <w:p w:rsidR="00000000" w:rsidRDefault="00000000">
      <w:pPr>
        <w:pStyle w:val="HTML0"/>
        <w:divId w:val="720010237"/>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720010237"/>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1"/>
        <w:gridCol w:w="1204"/>
        <w:gridCol w:w="479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algoClOrdId</w:t>
            </w:r>
          </w:p>
        </w:tc>
        <w:tc>
          <w:tcPr>
            <w:tcW w:w="0" w:type="auto"/>
            <w:vAlign w:val="center"/>
            <w:hideMark/>
          </w:tcPr>
          <w:p w:rsidR="00000000" w:rsidRDefault="00000000">
            <w:r>
              <w:t>String</w:t>
            </w:r>
          </w:p>
        </w:tc>
        <w:tc>
          <w:tcPr>
            <w:tcW w:w="0" w:type="auto"/>
            <w:vAlign w:val="center"/>
            <w:hideMark/>
          </w:tcPr>
          <w:p w:rsidR="00000000" w:rsidRDefault="00000000">
            <w:r>
              <w:t>Client-supplied Algo ID</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instIds</w:t>
            </w:r>
          </w:p>
        </w:tc>
        <w:tc>
          <w:tcPr>
            <w:tcW w:w="0" w:type="auto"/>
            <w:vAlign w:val="center"/>
            <w:hideMark/>
          </w:tcPr>
          <w:p w:rsidR="00000000" w:rsidRDefault="00000000">
            <w:r>
              <w:t>Array of string</w:t>
            </w:r>
          </w:p>
        </w:tc>
        <w:tc>
          <w:tcPr>
            <w:tcW w:w="0" w:type="auto"/>
            <w:vAlign w:val="center"/>
            <w:hideMark/>
          </w:tcPr>
          <w:p w:rsidR="00000000" w:rsidRDefault="00000000">
            <w:r>
              <w:t>Instrument IDs</w:t>
            </w:r>
          </w:p>
        </w:tc>
      </w:tr>
      <w:tr w:rsidR="00000000">
        <w:trPr>
          <w:divId w:val="175387555"/>
          <w:tblCellSpacing w:w="15" w:type="dxa"/>
        </w:trPr>
        <w:tc>
          <w:tcPr>
            <w:tcW w:w="0" w:type="auto"/>
            <w:vAlign w:val="center"/>
            <w:hideMark/>
          </w:tcPr>
          <w:p w:rsidR="00000000" w:rsidRDefault="00000000">
            <w:r>
              <w:t>cTime</w:t>
            </w:r>
          </w:p>
        </w:tc>
        <w:tc>
          <w:tcPr>
            <w:tcW w:w="0" w:type="auto"/>
            <w:vAlign w:val="center"/>
            <w:hideMark/>
          </w:tcPr>
          <w:p w:rsidR="00000000" w:rsidRDefault="00000000">
            <w:r>
              <w:t>String</w:t>
            </w:r>
          </w:p>
        </w:tc>
        <w:tc>
          <w:tcPr>
            <w:tcW w:w="0" w:type="auto"/>
            <w:vAlign w:val="center"/>
            <w:hideMark/>
          </w:tcPr>
          <w:p w:rsidR="00000000" w:rsidRDefault="00000000">
            <w:r>
              <w:t xml:space="preserve">Algo order created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uTime</w:t>
            </w:r>
          </w:p>
        </w:tc>
        <w:tc>
          <w:tcPr>
            <w:tcW w:w="0" w:type="auto"/>
            <w:vAlign w:val="center"/>
            <w:hideMark/>
          </w:tcPr>
          <w:p w:rsidR="00000000" w:rsidRDefault="00000000">
            <w:r>
              <w:t>String</w:t>
            </w:r>
          </w:p>
        </w:tc>
        <w:tc>
          <w:tcPr>
            <w:tcW w:w="0" w:type="auto"/>
            <w:vAlign w:val="center"/>
            <w:hideMark/>
          </w:tcPr>
          <w:p w:rsidR="00000000" w:rsidRDefault="00000000">
            <w:r>
              <w:t xml:space="preserve">Algo order updated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algoOrdType</w:t>
            </w:r>
          </w:p>
        </w:tc>
        <w:tc>
          <w:tcPr>
            <w:tcW w:w="0" w:type="auto"/>
            <w:vAlign w:val="center"/>
            <w:hideMark/>
          </w:tcPr>
          <w:p w:rsidR="00000000" w:rsidRDefault="00000000">
            <w:r>
              <w:t>String</w:t>
            </w:r>
          </w:p>
        </w:tc>
        <w:tc>
          <w:tcPr>
            <w:tcW w:w="0" w:type="auto"/>
            <w:vAlign w:val="center"/>
            <w:hideMark/>
          </w:tcPr>
          <w:p w:rsidR="00000000" w:rsidRDefault="00000000">
            <w:r>
              <w:t>Algo order type</w:t>
            </w:r>
            <w:r>
              <w:br/>
            </w:r>
            <w:r>
              <w:rPr>
                <w:rStyle w:val="HTML"/>
              </w:rPr>
              <w:t>contract</w:t>
            </w:r>
            <w:r>
              <w:t>: Contract signal</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Algo order state</w:t>
            </w:r>
            <w:r>
              <w:br/>
            </w:r>
            <w:r>
              <w:rPr>
                <w:rStyle w:val="HTML"/>
              </w:rPr>
              <w:t>starting</w:t>
            </w:r>
            <w:r>
              <w:br/>
            </w:r>
            <w:r>
              <w:rPr>
                <w:rStyle w:val="HTML"/>
              </w:rPr>
              <w:t>running</w:t>
            </w:r>
            <w:r>
              <w:br/>
            </w:r>
            <w:r>
              <w:rPr>
                <w:rStyle w:val="HTML"/>
              </w:rPr>
              <w:t>stopping</w:t>
            </w:r>
            <w:r>
              <w:br/>
            </w:r>
            <w:r>
              <w:rPr>
                <w:rStyle w:val="HTML"/>
              </w:rPr>
              <w:t>stopped</w:t>
            </w:r>
          </w:p>
        </w:tc>
      </w:tr>
      <w:tr w:rsidR="00000000">
        <w:trPr>
          <w:divId w:val="175387555"/>
          <w:tblCellSpacing w:w="15" w:type="dxa"/>
        </w:trPr>
        <w:tc>
          <w:tcPr>
            <w:tcW w:w="0" w:type="auto"/>
            <w:vAlign w:val="center"/>
            <w:hideMark/>
          </w:tcPr>
          <w:p w:rsidR="00000000" w:rsidRDefault="00000000">
            <w:r>
              <w:t>cancelType</w:t>
            </w:r>
          </w:p>
        </w:tc>
        <w:tc>
          <w:tcPr>
            <w:tcW w:w="0" w:type="auto"/>
            <w:vAlign w:val="center"/>
            <w:hideMark/>
          </w:tcPr>
          <w:p w:rsidR="00000000" w:rsidRDefault="00000000">
            <w:r>
              <w:t>String</w:t>
            </w:r>
          </w:p>
        </w:tc>
        <w:tc>
          <w:tcPr>
            <w:tcW w:w="0" w:type="auto"/>
            <w:vAlign w:val="center"/>
            <w:hideMark/>
          </w:tcPr>
          <w:p w:rsidR="00000000" w:rsidRDefault="00000000">
            <w:r>
              <w:t>Algo order stop reason</w:t>
            </w:r>
            <w:r>
              <w:br/>
            </w:r>
            <w:r>
              <w:rPr>
                <w:rStyle w:val="HTML"/>
              </w:rPr>
              <w:t>0</w:t>
            </w:r>
            <w:r>
              <w:t>: None</w:t>
            </w:r>
            <w:r>
              <w:br/>
            </w:r>
            <w:r>
              <w:rPr>
                <w:rStyle w:val="HTML"/>
              </w:rPr>
              <w:t>1</w:t>
            </w:r>
            <w:r>
              <w:t>: Manual stop</w:t>
            </w:r>
          </w:p>
        </w:tc>
      </w:tr>
      <w:tr w:rsidR="00000000">
        <w:trPr>
          <w:divId w:val="175387555"/>
          <w:tblCellSpacing w:w="15" w:type="dxa"/>
        </w:trPr>
        <w:tc>
          <w:tcPr>
            <w:tcW w:w="0" w:type="auto"/>
            <w:vAlign w:val="center"/>
            <w:hideMark/>
          </w:tcPr>
          <w:p w:rsidR="00000000" w:rsidRDefault="00000000">
            <w:r>
              <w:t>totalPnl</w:t>
            </w:r>
          </w:p>
        </w:tc>
        <w:tc>
          <w:tcPr>
            <w:tcW w:w="0" w:type="auto"/>
            <w:vAlign w:val="center"/>
            <w:hideMark/>
          </w:tcPr>
          <w:p w:rsidR="00000000" w:rsidRDefault="00000000">
            <w:r>
              <w:t>String</w:t>
            </w:r>
          </w:p>
        </w:tc>
        <w:tc>
          <w:tcPr>
            <w:tcW w:w="0" w:type="auto"/>
            <w:vAlign w:val="center"/>
            <w:hideMark/>
          </w:tcPr>
          <w:p w:rsidR="00000000" w:rsidRDefault="00000000">
            <w:r>
              <w:t>Total P&amp;L</w:t>
            </w:r>
          </w:p>
        </w:tc>
      </w:tr>
      <w:tr w:rsidR="00000000">
        <w:trPr>
          <w:divId w:val="175387555"/>
          <w:tblCellSpacing w:w="15" w:type="dxa"/>
        </w:trPr>
        <w:tc>
          <w:tcPr>
            <w:tcW w:w="0" w:type="auto"/>
            <w:vAlign w:val="center"/>
            <w:hideMark/>
          </w:tcPr>
          <w:p w:rsidR="00000000" w:rsidRDefault="00000000">
            <w:r>
              <w:t>totalPnlRatio</w:t>
            </w:r>
          </w:p>
        </w:tc>
        <w:tc>
          <w:tcPr>
            <w:tcW w:w="0" w:type="auto"/>
            <w:vAlign w:val="center"/>
            <w:hideMark/>
          </w:tcPr>
          <w:p w:rsidR="00000000" w:rsidRDefault="00000000">
            <w:r>
              <w:t>String</w:t>
            </w:r>
          </w:p>
        </w:tc>
        <w:tc>
          <w:tcPr>
            <w:tcW w:w="0" w:type="auto"/>
            <w:vAlign w:val="center"/>
            <w:hideMark/>
          </w:tcPr>
          <w:p w:rsidR="00000000" w:rsidRDefault="00000000">
            <w:r>
              <w:t>Total P&amp;L ratio</w:t>
            </w:r>
          </w:p>
        </w:tc>
      </w:tr>
      <w:tr w:rsidR="00000000">
        <w:trPr>
          <w:divId w:val="175387555"/>
          <w:tblCellSpacing w:w="15" w:type="dxa"/>
        </w:trPr>
        <w:tc>
          <w:tcPr>
            <w:tcW w:w="0" w:type="auto"/>
            <w:vAlign w:val="center"/>
            <w:hideMark/>
          </w:tcPr>
          <w:p w:rsidR="00000000" w:rsidRDefault="00000000">
            <w:r>
              <w:t>totalEq</w:t>
            </w:r>
          </w:p>
        </w:tc>
        <w:tc>
          <w:tcPr>
            <w:tcW w:w="0" w:type="auto"/>
            <w:vAlign w:val="center"/>
            <w:hideMark/>
          </w:tcPr>
          <w:p w:rsidR="00000000" w:rsidRDefault="00000000">
            <w:r>
              <w:t>String</w:t>
            </w:r>
          </w:p>
        </w:tc>
        <w:tc>
          <w:tcPr>
            <w:tcW w:w="0" w:type="auto"/>
            <w:vAlign w:val="center"/>
            <w:hideMark/>
          </w:tcPr>
          <w:p w:rsidR="00000000" w:rsidRDefault="00000000">
            <w:r>
              <w:t>Total equity of strategy account</w:t>
            </w:r>
          </w:p>
        </w:tc>
      </w:tr>
      <w:tr w:rsidR="00000000">
        <w:trPr>
          <w:divId w:val="175387555"/>
          <w:tblCellSpacing w:w="15" w:type="dxa"/>
        </w:trPr>
        <w:tc>
          <w:tcPr>
            <w:tcW w:w="0" w:type="auto"/>
            <w:vAlign w:val="center"/>
            <w:hideMark/>
          </w:tcPr>
          <w:p w:rsidR="00000000" w:rsidRDefault="00000000">
            <w:r>
              <w:t>floatPnl</w:t>
            </w:r>
          </w:p>
        </w:tc>
        <w:tc>
          <w:tcPr>
            <w:tcW w:w="0" w:type="auto"/>
            <w:vAlign w:val="center"/>
            <w:hideMark/>
          </w:tcPr>
          <w:p w:rsidR="00000000" w:rsidRDefault="00000000">
            <w:r>
              <w:t>String</w:t>
            </w:r>
          </w:p>
        </w:tc>
        <w:tc>
          <w:tcPr>
            <w:tcW w:w="0" w:type="auto"/>
            <w:vAlign w:val="center"/>
            <w:hideMark/>
          </w:tcPr>
          <w:p w:rsidR="00000000" w:rsidRDefault="00000000">
            <w:r>
              <w:t>Float P&amp;L</w:t>
            </w:r>
          </w:p>
        </w:tc>
      </w:tr>
      <w:tr w:rsidR="00000000">
        <w:trPr>
          <w:divId w:val="175387555"/>
          <w:tblCellSpacing w:w="15" w:type="dxa"/>
        </w:trPr>
        <w:tc>
          <w:tcPr>
            <w:tcW w:w="0" w:type="auto"/>
            <w:vAlign w:val="center"/>
            <w:hideMark/>
          </w:tcPr>
          <w:p w:rsidR="00000000" w:rsidRDefault="00000000">
            <w:r>
              <w:t>realizedPnl</w:t>
            </w:r>
          </w:p>
        </w:tc>
        <w:tc>
          <w:tcPr>
            <w:tcW w:w="0" w:type="auto"/>
            <w:vAlign w:val="center"/>
            <w:hideMark/>
          </w:tcPr>
          <w:p w:rsidR="00000000" w:rsidRDefault="00000000">
            <w:r>
              <w:t>String</w:t>
            </w:r>
          </w:p>
        </w:tc>
        <w:tc>
          <w:tcPr>
            <w:tcW w:w="0" w:type="auto"/>
            <w:vAlign w:val="center"/>
            <w:hideMark/>
          </w:tcPr>
          <w:p w:rsidR="00000000" w:rsidRDefault="00000000">
            <w:r>
              <w:t>Realized P&amp;L</w:t>
            </w:r>
          </w:p>
        </w:tc>
      </w:tr>
      <w:tr w:rsidR="00000000">
        <w:trPr>
          <w:divId w:val="175387555"/>
          <w:tblCellSpacing w:w="15" w:type="dxa"/>
        </w:trPr>
        <w:tc>
          <w:tcPr>
            <w:tcW w:w="0" w:type="auto"/>
            <w:vAlign w:val="center"/>
            <w:hideMark/>
          </w:tcPr>
          <w:p w:rsidR="00000000" w:rsidRDefault="00000000">
            <w:r>
              <w:t>frozenBal</w:t>
            </w:r>
          </w:p>
        </w:tc>
        <w:tc>
          <w:tcPr>
            <w:tcW w:w="0" w:type="auto"/>
            <w:vAlign w:val="center"/>
            <w:hideMark/>
          </w:tcPr>
          <w:p w:rsidR="00000000" w:rsidRDefault="00000000">
            <w:r>
              <w:t>String</w:t>
            </w:r>
          </w:p>
        </w:tc>
        <w:tc>
          <w:tcPr>
            <w:tcW w:w="0" w:type="auto"/>
            <w:vAlign w:val="center"/>
            <w:hideMark/>
          </w:tcPr>
          <w:p w:rsidR="00000000" w:rsidRDefault="00000000">
            <w:r>
              <w:t>Frozen balance</w:t>
            </w:r>
          </w:p>
        </w:tc>
      </w:tr>
      <w:tr w:rsidR="00000000">
        <w:trPr>
          <w:divId w:val="175387555"/>
          <w:tblCellSpacing w:w="15" w:type="dxa"/>
        </w:trPr>
        <w:tc>
          <w:tcPr>
            <w:tcW w:w="0" w:type="auto"/>
            <w:vAlign w:val="center"/>
            <w:hideMark/>
          </w:tcPr>
          <w:p w:rsidR="00000000" w:rsidRDefault="00000000">
            <w:r>
              <w:t>availBal</w:t>
            </w:r>
          </w:p>
        </w:tc>
        <w:tc>
          <w:tcPr>
            <w:tcW w:w="0" w:type="auto"/>
            <w:vAlign w:val="center"/>
            <w:hideMark/>
          </w:tcPr>
          <w:p w:rsidR="00000000" w:rsidRDefault="00000000">
            <w:r>
              <w:t>String</w:t>
            </w:r>
          </w:p>
        </w:tc>
        <w:tc>
          <w:tcPr>
            <w:tcW w:w="0" w:type="auto"/>
            <w:vAlign w:val="center"/>
            <w:hideMark/>
          </w:tcPr>
          <w:p w:rsidR="00000000" w:rsidRDefault="00000000">
            <w:r>
              <w:t>Avail balance</w:t>
            </w:r>
          </w:p>
        </w:tc>
      </w:tr>
      <w:tr w:rsidR="00000000">
        <w:trPr>
          <w:divId w:val="175387555"/>
          <w:tblCellSpacing w:w="15" w:type="dxa"/>
        </w:trPr>
        <w:tc>
          <w:tcPr>
            <w:tcW w:w="0" w:type="auto"/>
            <w:vAlign w:val="center"/>
            <w:hideMark/>
          </w:tcPr>
          <w:p w:rsidR="00000000" w:rsidRDefault="00000000">
            <w:r>
              <w:t>lever</w:t>
            </w:r>
          </w:p>
        </w:tc>
        <w:tc>
          <w:tcPr>
            <w:tcW w:w="0" w:type="auto"/>
            <w:vAlign w:val="center"/>
            <w:hideMark/>
          </w:tcPr>
          <w:p w:rsidR="00000000" w:rsidRDefault="00000000">
            <w:r>
              <w:t>String</w:t>
            </w:r>
          </w:p>
        </w:tc>
        <w:tc>
          <w:tcPr>
            <w:tcW w:w="0" w:type="auto"/>
            <w:vAlign w:val="center"/>
            <w:hideMark/>
          </w:tcPr>
          <w:p w:rsidR="00000000" w:rsidRDefault="00000000">
            <w:r>
              <w:t>Leverage</w:t>
            </w:r>
            <w:r>
              <w:br/>
              <w:t xml:space="preserve">Only applicable to </w:t>
            </w:r>
            <w:r>
              <w:rPr>
                <w:rStyle w:val="HTML"/>
              </w:rPr>
              <w:t>contract signal</w:t>
            </w:r>
          </w:p>
        </w:tc>
      </w:tr>
      <w:tr w:rsidR="00000000">
        <w:trPr>
          <w:divId w:val="175387555"/>
          <w:tblCellSpacing w:w="15" w:type="dxa"/>
        </w:trPr>
        <w:tc>
          <w:tcPr>
            <w:tcW w:w="0" w:type="auto"/>
            <w:vAlign w:val="center"/>
            <w:hideMark/>
          </w:tcPr>
          <w:p w:rsidR="00000000" w:rsidRDefault="00000000">
            <w:r>
              <w:t>investAmt</w:t>
            </w:r>
          </w:p>
        </w:tc>
        <w:tc>
          <w:tcPr>
            <w:tcW w:w="0" w:type="auto"/>
            <w:vAlign w:val="center"/>
            <w:hideMark/>
          </w:tcPr>
          <w:p w:rsidR="00000000" w:rsidRDefault="00000000">
            <w:r>
              <w:t>String</w:t>
            </w:r>
          </w:p>
        </w:tc>
        <w:tc>
          <w:tcPr>
            <w:tcW w:w="0" w:type="auto"/>
            <w:vAlign w:val="center"/>
            <w:hideMark/>
          </w:tcPr>
          <w:p w:rsidR="00000000" w:rsidRDefault="00000000">
            <w:r>
              <w:t>Investment amount</w:t>
            </w:r>
          </w:p>
        </w:tc>
      </w:tr>
      <w:tr w:rsidR="00000000">
        <w:trPr>
          <w:divId w:val="175387555"/>
          <w:tblCellSpacing w:w="15" w:type="dxa"/>
        </w:trPr>
        <w:tc>
          <w:tcPr>
            <w:tcW w:w="0" w:type="auto"/>
            <w:vAlign w:val="center"/>
            <w:hideMark/>
          </w:tcPr>
          <w:p w:rsidR="00000000" w:rsidRDefault="00000000">
            <w:r>
              <w:t>subOrdType</w:t>
            </w:r>
          </w:p>
        </w:tc>
        <w:tc>
          <w:tcPr>
            <w:tcW w:w="0" w:type="auto"/>
            <w:vAlign w:val="center"/>
            <w:hideMark/>
          </w:tcPr>
          <w:p w:rsidR="00000000" w:rsidRDefault="00000000">
            <w:r>
              <w:t>String</w:t>
            </w:r>
          </w:p>
        </w:tc>
        <w:tc>
          <w:tcPr>
            <w:tcW w:w="0" w:type="auto"/>
            <w:vAlign w:val="center"/>
            <w:hideMark/>
          </w:tcPr>
          <w:p w:rsidR="00000000" w:rsidRDefault="00000000">
            <w:r>
              <w:t>Sub order type</w:t>
            </w:r>
            <w:r>
              <w:br/>
            </w:r>
            <w:r>
              <w:rPr>
                <w:rStyle w:val="HTML"/>
              </w:rPr>
              <w:t>1</w:t>
            </w:r>
            <w:r>
              <w:t>：limit order</w:t>
            </w:r>
            <w:r>
              <w:br/>
            </w:r>
            <w:r>
              <w:rPr>
                <w:rStyle w:val="HTML"/>
              </w:rPr>
              <w:t>2</w:t>
            </w:r>
            <w:r>
              <w:t>：market order</w:t>
            </w:r>
            <w:r>
              <w:br/>
            </w:r>
            <w:r>
              <w:rPr>
                <w:rStyle w:val="HTML"/>
              </w:rPr>
              <w:t>9</w:t>
            </w:r>
            <w:r>
              <w:t>：tradingView signal</w:t>
            </w:r>
          </w:p>
        </w:tc>
      </w:tr>
      <w:tr w:rsidR="00000000">
        <w:trPr>
          <w:divId w:val="175387555"/>
          <w:tblCellSpacing w:w="15" w:type="dxa"/>
        </w:trPr>
        <w:tc>
          <w:tcPr>
            <w:tcW w:w="0" w:type="auto"/>
            <w:vAlign w:val="center"/>
            <w:hideMark/>
          </w:tcPr>
          <w:p w:rsidR="00000000" w:rsidRDefault="00000000">
            <w:r>
              <w:t>ratio</w:t>
            </w:r>
          </w:p>
        </w:tc>
        <w:tc>
          <w:tcPr>
            <w:tcW w:w="0" w:type="auto"/>
            <w:vAlign w:val="center"/>
            <w:hideMark/>
          </w:tcPr>
          <w:p w:rsidR="00000000" w:rsidRDefault="00000000">
            <w:r>
              <w:t>String</w:t>
            </w:r>
          </w:p>
        </w:tc>
        <w:tc>
          <w:tcPr>
            <w:tcW w:w="0" w:type="auto"/>
            <w:vAlign w:val="center"/>
            <w:hideMark/>
          </w:tcPr>
          <w:p w:rsidR="00000000" w:rsidRDefault="00000000">
            <w:r>
              <w:t>Price offset ratio, calculate the limit price as a percentage offset from the best bid/ask price</w:t>
            </w:r>
            <w:r>
              <w:br/>
              <w:t xml:space="preserve">Only applicable to </w:t>
            </w:r>
            <w:r>
              <w:rPr>
                <w:rStyle w:val="HTML"/>
              </w:rPr>
              <w:t>subOrdType</w:t>
            </w:r>
            <w:r>
              <w:t xml:space="preserve"> is </w:t>
            </w:r>
            <w:r>
              <w:rPr>
                <w:rStyle w:val="HTML"/>
              </w:rPr>
              <w:t>limit order</w:t>
            </w:r>
          </w:p>
        </w:tc>
      </w:tr>
      <w:tr w:rsidR="00000000">
        <w:trPr>
          <w:divId w:val="175387555"/>
          <w:tblCellSpacing w:w="15" w:type="dxa"/>
        </w:trPr>
        <w:tc>
          <w:tcPr>
            <w:tcW w:w="0" w:type="auto"/>
            <w:vAlign w:val="center"/>
            <w:hideMark/>
          </w:tcPr>
          <w:p w:rsidR="00000000" w:rsidRDefault="00000000">
            <w:r>
              <w:t>entrySettingParam</w:t>
            </w:r>
          </w:p>
        </w:tc>
        <w:tc>
          <w:tcPr>
            <w:tcW w:w="0" w:type="auto"/>
            <w:vAlign w:val="center"/>
            <w:hideMark/>
          </w:tcPr>
          <w:p w:rsidR="00000000" w:rsidRDefault="00000000">
            <w:r>
              <w:t>Object</w:t>
            </w:r>
          </w:p>
        </w:tc>
        <w:tc>
          <w:tcPr>
            <w:tcW w:w="0" w:type="auto"/>
            <w:vAlign w:val="center"/>
            <w:hideMark/>
          </w:tcPr>
          <w:p w:rsidR="00000000" w:rsidRDefault="00000000">
            <w:r>
              <w:t>Entry setting</w:t>
            </w:r>
          </w:p>
        </w:tc>
      </w:tr>
      <w:tr w:rsidR="00000000">
        <w:trPr>
          <w:divId w:val="175387555"/>
          <w:tblCellSpacing w:w="15" w:type="dxa"/>
        </w:trPr>
        <w:tc>
          <w:tcPr>
            <w:tcW w:w="0" w:type="auto"/>
            <w:vAlign w:val="center"/>
            <w:hideMark/>
          </w:tcPr>
          <w:p w:rsidR="00000000" w:rsidRDefault="00000000">
            <w:r>
              <w:t>&gt; allowMultipleEntry</w:t>
            </w:r>
          </w:p>
        </w:tc>
        <w:tc>
          <w:tcPr>
            <w:tcW w:w="0" w:type="auto"/>
            <w:vAlign w:val="center"/>
            <w:hideMark/>
          </w:tcPr>
          <w:p w:rsidR="00000000" w:rsidRDefault="00000000">
            <w:r>
              <w:t>Boolean</w:t>
            </w:r>
          </w:p>
        </w:tc>
        <w:tc>
          <w:tcPr>
            <w:tcW w:w="0" w:type="auto"/>
            <w:vAlign w:val="center"/>
            <w:hideMark/>
          </w:tcPr>
          <w:p w:rsidR="00000000" w:rsidRDefault="00000000">
            <w:r>
              <w:t>Whether or not allow multiple entries in the same direction for the same trading pairs</w:t>
            </w:r>
          </w:p>
        </w:tc>
      </w:tr>
      <w:tr w:rsidR="00000000">
        <w:trPr>
          <w:divId w:val="175387555"/>
          <w:tblCellSpacing w:w="15" w:type="dxa"/>
        </w:trPr>
        <w:tc>
          <w:tcPr>
            <w:tcW w:w="0" w:type="auto"/>
            <w:vAlign w:val="center"/>
            <w:hideMark/>
          </w:tcPr>
          <w:p w:rsidR="00000000" w:rsidRDefault="00000000">
            <w:r>
              <w:t>&gt; entryType</w:t>
            </w:r>
          </w:p>
        </w:tc>
        <w:tc>
          <w:tcPr>
            <w:tcW w:w="0" w:type="auto"/>
            <w:vAlign w:val="center"/>
            <w:hideMark/>
          </w:tcPr>
          <w:p w:rsidR="00000000" w:rsidRDefault="00000000">
            <w:r>
              <w:t>String</w:t>
            </w:r>
          </w:p>
        </w:tc>
        <w:tc>
          <w:tcPr>
            <w:tcW w:w="0" w:type="auto"/>
            <w:vAlign w:val="center"/>
            <w:hideMark/>
          </w:tcPr>
          <w:p w:rsidR="00000000" w:rsidRDefault="00000000">
            <w:r>
              <w:t>Entry type</w:t>
            </w:r>
            <w:r>
              <w:br/>
            </w:r>
            <w:r>
              <w:rPr>
                <w:rStyle w:val="HTML"/>
              </w:rPr>
              <w:t>1</w:t>
            </w:r>
            <w:r>
              <w:t>: TradingView signal</w:t>
            </w:r>
            <w:r>
              <w:br/>
            </w:r>
            <w:r>
              <w:rPr>
                <w:rStyle w:val="HTML"/>
              </w:rPr>
              <w:t>2</w:t>
            </w:r>
            <w:r>
              <w:t>: Fixed margin</w:t>
            </w:r>
            <w:r>
              <w:br/>
            </w:r>
            <w:r>
              <w:rPr>
                <w:rStyle w:val="HTML"/>
              </w:rPr>
              <w:t>3</w:t>
            </w:r>
            <w:r>
              <w:t>: Contracts</w:t>
            </w:r>
            <w:r>
              <w:br/>
            </w:r>
            <w:r>
              <w:rPr>
                <w:rStyle w:val="HTML"/>
              </w:rPr>
              <w:t>4</w:t>
            </w:r>
            <w:r>
              <w:t>: Percentage of free margin</w:t>
            </w:r>
            <w:r>
              <w:br/>
            </w:r>
            <w:r>
              <w:rPr>
                <w:rStyle w:val="HTML"/>
              </w:rPr>
              <w:t>5</w:t>
            </w:r>
            <w:r>
              <w:t>: Percentage of the initial invested margin</w:t>
            </w:r>
          </w:p>
        </w:tc>
      </w:tr>
      <w:tr w:rsidR="00000000">
        <w:trPr>
          <w:divId w:val="175387555"/>
          <w:tblCellSpacing w:w="15" w:type="dxa"/>
        </w:trPr>
        <w:tc>
          <w:tcPr>
            <w:tcW w:w="0" w:type="auto"/>
            <w:vAlign w:val="center"/>
            <w:hideMark/>
          </w:tcPr>
          <w:p w:rsidR="00000000" w:rsidRDefault="00000000">
            <w:r>
              <w:t>&gt; amt</w:t>
            </w:r>
          </w:p>
        </w:tc>
        <w:tc>
          <w:tcPr>
            <w:tcW w:w="0" w:type="auto"/>
            <w:vAlign w:val="center"/>
            <w:hideMark/>
          </w:tcPr>
          <w:p w:rsidR="00000000" w:rsidRDefault="00000000">
            <w:r>
              <w:t>String</w:t>
            </w:r>
          </w:p>
        </w:tc>
        <w:tc>
          <w:tcPr>
            <w:tcW w:w="0" w:type="auto"/>
            <w:vAlign w:val="center"/>
            <w:hideMark/>
          </w:tcPr>
          <w:p w:rsidR="00000000" w:rsidRDefault="00000000">
            <w:r>
              <w:t>Amount per order</w:t>
            </w:r>
            <w:r>
              <w:br/>
              <w:t xml:space="preserve">Only applicable to </w:t>
            </w:r>
            <w:r>
              <w:rPr>
                <w:rStyle w:val="HTML"/>
              </w:rPr>
              <w:t>entryType</w:t>
            </w:r>
            <w:r>
              <w:t xml:space="preserve"> in </w:t>
            </w:r>
            <w:r>
              <w:rPr>
                <w:rStyle w:val="HTML"/>
              </w:rPr>
              <w:t>2</w:t>
            </w:r>
            <w:r>
              <w:t>/</w:t>
            </w:r>
            <w:r>
              <w:rPr>
                <w:rStyle w:val="HTML"/>
              </w:rPr>
              <w:t>3</w:t>
            </w:r>
          </w:p>
        </w:tc>
      </w:tr>
      <w:tr w:rsidR="00000000">
        <w:trPr>
          <w:divId w:val="175387555"/>
          <w:tblCellSpacing w:w="15" w:type="dxa"/>
        </w:trPr>
        <w:tc>
          <w:tcPr>
            <w:tcW w:w="0" w:type="auto"/>
            <w:vAlign w:val="center"/>
            <w:hideMark/>
          </w:tcPr>
          <w:p w:rsidR="00000000" w:rsidRDefault="00000000">
            <w:r>
              <w:t>&gt; ratio</w:t>
            </w:r>
          </w:p>
        </w:tc>
        <w:tc>
          <w:tcPr>
            <w:tcW w:w="0" w:type="auto"/>
            <w:vAlign w:val="center"/>
            <w:hideMark/>
          </w:tcPr>
          <w:p w:rsidR="00000000" w:rsidRDefault="00000000">
            <w:r>
              <w:t>String</w:t>
            </w:r>
          </w:p>
        </w:tc>
        <w:tc>
          <w:tcPr>
            <w:tcW w:w="0" w:type="auto"/>
            <w:vAlign w:val="center"/>
            <w:hideMark/>
          </w:tcPr>
          <w:p w:rsidR="00000000" w:rsidRDefault="00000000">
            <w:r>
              <w:t>Amount ratio per order</w:t>
            </w:r>
            <w:r>
              <w:br/>
              <w:t xml:space="preserve">Only applicable to </w:t>
            </w:r>
            <w:r>
              <w:rPr>
                <w:rStyle w:val="HTML"/>
              </w:rPr>
              <w:t>entryType</w:t>
            </w:r>
            <w:r>
              <w:t xml:space="preserve"> in </w:t>
            </w:r>
            <w:r>
              <w:rPr>
                <w:rStyle w:val="HTML"/>
              </w:rPr>
              <w:t>4</w:t>
            </w:r>
            <w:r>
              <w:t>/</w:t>
            </w:r>
            <w:r>
              <w:rPr>
                <w:rStyle w:val="HTML"/>
              </w:rPr>
              <w:t>5</w:t>
            </w:r>
          </w:p>
        </w:tc>
      </w:tr>
      <w:tr w:rsidR="00000000">
        <w:trPr>
          <w:divId w:val="175387555"/>
          <w:tblCellSpacing w:w="15" w:type="dxa"/>
        </w:trPr>
        <w:tc>
          <w:tcPr>
            <w:tcW w:w="0" w:type="auto"/>
            <w:vAlign w:val="center"/>
            <w:hideMark/>
          </w:tcPr>
          <w:p w:rsidR="00000000" w:rsidRDefault="00000000">
            <w:r>
              <w:t>exitSettingParam</w:t>
            </w:r>
          </w:p>
        </w:tc>
        <w:tc>
          <w:tcPr>
            <w:tcW w:w="0" w:type="auto"/>
            <w:vAlign w:val="center"/>
            <w:hideMark/>
          </w:tcPr>
          <w:p w:rsidR="00000000" w:rsidRDefault="00000000">
            <w:r>
              <w:t>Object</w:t>
            </w:r>
          </w:p>
        </w:tc>
        <w:tc>
          <w:tcPr>
            <w:tcW w:w="0" w:type="auto"/>
            <w:vAlign w:val="center"/>
            <w:hideMark/>
          </w:tcPr>
          <w:p w:rsidR="00000000" w:rsidRDefault="00000000">
            <w:r>
              <w:t>Exit setting</w:t>
            </w:r>
          </w:p>
        </w:tc>
      </w:tr>
      <w:tr w:rsidR="00000000">
        <w:trPr>
          <w:divId w:val="175387555"/>
          <w:tblCellSpacing w:w="15" w:type="dxa"/>
        </w:trPr>
        <w:tc>
          <w:tcPr>
            <w:tcW w:w="0" w:type="auto"/>
            <w:vAlign w:val="center"/>
            <w:hideMark/>
          </w:tcPr>
          <w:p w:rsidR="00000000" w:rsidRDefault="00000000">
            <w:r>
              <w:t>&gt; tpSlType</w:t>
            </w:r>
          </w:p>
        </w:tc>
        <w:tc>
          <w:tcPr>
            <w:tcW w:w="0" w:type="auto"/>
            <w:vAlign w:val="center"/>
            <w:hideMark/>
          </w:tcPr>
          <w:p w:rsidR="00000000" w:rsidRDefault="00000000">
            <w:r>
              <w:t>String</w:t>
            </w:r>
          </w:p>
        </w:tc>
        <w:tc>
          <w:tcPr>
            <w:tcW w:w="0" w:type="auto"/>
            <w:vAlign w:val="center"/>
            <w:hideMark/>
          </w:tcPr>
          <w:p w:rsidR="00000000" w:rsidRDefault="00000000">
            <w:r>
              <w:t>Type of set the take-profit and stop-loss trigger price</w:t>
            </w:r>
            <w:r>
              <w:br/>
            </w:r>
            <w:r>
              <w:rPr>
                <w:rStyle w:val="HTML"/>
              </w:rPr>
              <w:t>pnl</w:t>
            </w:r>
            <w:r>
              <w:t>: Based on the estimated profit and loss percentage from the entry point</w:t>
            </w:r>
            <w:r>
              <w:br/>
            </w:r>
            <w:r>
              <w:rPr>
                <w:rStyle w:val="HTML"/>
              </w:rPr>
              <w:t>price</w:t>
            </w:r>
            <w:r>
              <w:t>: Based on price increase or decrease from the crypto’s entry price</w:t>
            </w:r>
          </w:p>
        </w:tc>
      </w:tr>
      <w:tr w:rsidR="00000000">
        <w:trPr>
          <w:divId w:val="175387555"/>
          <w:tblCellSpacing w:w="15" w:type="dxa"/>
        </w:trPr>
        <w:tc>
          <w:tcPr>
            <w:tcW w:w="0" w:type="auto"/>
            <w:vAlign w:val="center"/>
            <w:hideMark/>
          </w:tcPr>
          <w:p w:rsidR="00000000" w:rsidRDefault="00000000">
            <w:r>
              <w:t>&gt; tpPct</w:t>
            </w:r>
          </w:p>
        </w:tc>
        <w:tc>
          <w:tcPr>
            <w:tcW w:w="0" w:type="auto"/>
            <w:vAlign w:val="center"/>
            <w:hideMark/>
          </w:tcPr>
          <w:p w:rsidR="00000000" w:rsidRDefault="00000000">
            <w:r>
              <w:t>String</w:t>
            </w:r>
          </w:p>
        </w:tc>
        <w:tc>
          <w:tcPr>
            <w:tcW w:w="0" w:type="auto"/>
            <w:vAlign w:val="center"/>
            <w:hideMark/>
          </w:tcPr>
          <w:p w:rsidR="00000000" w:rsidRDefault="00000000">
            <w:r>
              <w:t>Take-profit percentage</w:t>
            </w:r>
          </w:p>
        </w:tc>
      </w:tr>
      <w:tr w:rsidR="00000000">
        <w:trPr>
          <w:divId w:val="175387555"/>
          <w:tblCellSpacing w:w="15" w:type="dxa"/>
        </w:trPr>
        <w:tc>
          <w:tcPr>
            <w:tcW w:w="0" w:type="auto"/>
            <w:vAlign w:val="center"/>
            <w:hideMark/>
          </w:tcPr>
          <w:p w:rsidR="00000000" w:rsidRDefault="00000000">
            <w:r>
              <w:t>&gt; slPct</w:t>
            </w:r>
          </w:p>
        </w:tc>
        <w:tc>
          <w:tcPr>
            <w:tcW w:w="0" w:type="auto"/>
            <w:vAlign w:val="center"/>
            <w:hideMark/>
          </w:tcPr>
          <w:p w:rsidR="00000000" w:rsidRDefault="00000000">
            <w:r>
              <w:t>String</w:t>
            </w:r>
          </w:p>
        </w:tc>
        <w:tc>
          <w:tcPr>
            <w:tcW w:w="0" w:type="auto"/>
            <w:vAlign w:val="center"/>
            <w:hideMark/>
          </w:tcPr>
          <w:p w:rsidR="00000000" w:rsidRDefault="00000000">
            <w:r>
              <w:t>Stop-loss percentage</w:t>
            </w:r>
          </w:p>
        </w:tc>
      </w:tr>
      <w:tr w:rsidR="00000000">
        <w:trPr>
          <w:divId w:val="175387555"/>
          <w:tblCellSpacing w:w="15" w:type="dxa"/>
        </w:trPr>
        <w:tc>
          <w:tcPr>
            <w:tcW w:w="0" w:type="auto"/>
            <w:vAlign w:val="center"/>
            <w:hideMark/>
          </w:tcPr>
          <w:p w:rsidR="00000000" w:rsidRDefault="00000000">
            <w:r>
              <w:t>signalChanId</w:t>
            </w:r>
          </w:p>
        </w:tc>
        <w:tc>
          <w:tcPr>
            <w:tcW w:w="0" w:type="auto"/>
            <w:vAlign w:val="center"/>
            <w:hideMark/>
          </w:tcPr>
          <w:p w:rsidR="00000000" w:rsidRDefault="00000000">
            <w:r>
              <w:t>String</w:t>
            </w:r>
          </w:p>
        </w:tc>
        <w:tc>
          <w:tcPr>
            <w:tcW w:w="0" w:type="auto"/>
            <w:vAlign w:val="center"/>
            <w:hideMark/>
          </w:tcPr>
          <w:p w:rsidR="00000000" w:rsidRDefault="00000000">
            <w:r>
              <w:t>Signal channel Id</w:t>
            </w:r>
          </w:p>
        </w:tc>
      </w:tr>
      <w:tr w:rsidR="00000000">
        <w:trPr>
          <w:divId w:val="175387555"/>
          <w:tblCellSpacing w:w="15" w:type="dxa"/>
        </w:trPr>
        <w:tc>
          <w:tcPr>
            <w:tcW w:w="0" w:type="auto"/>
            <w:vAlign w:val="center"/>
            <w:hideMark/>
          </w:tcPr>
          <w:p w:rsidR="00000000" w:rsidRDefault="00000000">
            <w:r>
              <w:t>signalChanName</w:t>
            </w:r>
          </w:p>
        </w:tc>
        <w:tc>
          <w:tcPr>
            <w:tcW w:w="0" w:type="auto"/>
            <w:vAlign w:val="center"/>
            <w:hideMark/>
          </w:tcPr>
          <w:p w:rsidR="00000000" w:rsidRDefault="00000000">
            <w:r>
              <w:t>String</w:t>
            </w:r>
          </w:p>
        </w:tc>
        <w:tc>
          <w:tcPr>
            <w:tcW w:w="0" w:type="auto"/>
            <w:vAlign w:val="center"/>
            <w:hideMark/>
          </w:tcPr>
          <w:p w:rsidR="00000000" w:rsidRDefault="00000000">
            <w:r>
              <w:t>Signal channel name</w:t>
            </w:r>
          </w:p>
        </w:tc>
      </w:tr>
      <w:tr w:rsidR="00000000">
        <w:trPr>
          <w:divId w:val="175387555"/>
          <w:tblCellSpacing w:w="15" w:type="dxa"/>
        </w:trPr>
        <w:tc>
          <w:tcPr>
            <w:tcW w:w="0" w:type="auto"/>
            <w:vAlign w:val="center"/>
            <w:hideMark/>
          </w:tcPr>
          <w:p w:rsidR="00000000" w:rsidRDefault="00000000">
            <w:r>
              <w:t>signalSourceType</w:t>
            </w:r>
          </w:p>
        </w:tc>
        <w:tc>
          <w:tcPr>
            <w:tcW w:w="0" w:type="auto"/>
            <w:vAlign w:val="center"/>
            <w:hideMark/>
          </w:tcPr>
          <w:p w:rsidR="00000000" w:rsidRDefault="00000000">
            <w:r>
              <w:t>String</w:t>
            </w:r>
          </w:p>
        </w:tc>
        <w:tc>
          <w:tcPr>
            <w:tcW w:w="0" w:type="auto"/>
            <w:vAlign w:val="center"/>
            <w:hideMark/>
          </w:tcPr>
          <w:p w:rsidR="00000000" w:rsidRDefault="00000000">
            <w:r>
              <w:t>Signal source type</w:t>
            </w:r>
            <w:r>
              <w:br/>
            </w:r>
            <w:r>
              <w:rPr>
                <w:rStyle w:val="HTML"/>
              </w:rPr>
              <w:t>1</w:t>
            </w:r>
            <w:r>
              <w:t>: Created by yourself</w:t>
            </w:r>
            <w:r>
              <w:br/>
            </w:r>
            <w:r>
              <w:rPr>
                <w:rStyle w:val="HTML"/>
              </w:rPr>
              <w:t>2</w:t>
            </w:r>
            <w:r>
              <w:t>: Subscribe</w:t>
            </w:r>
            <w:r>
              <w:br/>
            </w:r>
            <w:r>
              <w:rPr>
                <w:rStyle w:val="HTML"/>
              </w:rPr>
              <w:t>3</w:t>
            </w:r>
            <w:r>
              <w:t>: Free signal</w:t>
            </w:r>
          </w:p>
        </w:tc>
      </w:tr>
    </w:tbl>
    <w:p w:rsidR="00000000" w:rsidRDefault="00000000">
      <w:pPr>
        <w:pStyle w:val="3"/>
        <w:divId w:val="175387555"/>
      </w:pPr>
      <w:r>
        <w:t>GET / Active signal bot</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/api/v5/tradingBot/signal/orders-algo-pending</w:t>
      </w:r>
    </w:p>
    <w:p w:rsidR="00000000" w:rsidRDefault="00000000">
      <w:pPr>
        <w:pStyle w:val="a5"/>
        <w:ind w:left="720" w:right="720"/>
        <w:divId w:val="880361479"/>
      </w:pPr>
      <w:r>
        <w:t>Request Example</w:t>
      </w:r>
    </w:p>
    <w:p w:rsidR="00000000" w:rsidRDefault="00000000">
      <w:pPr>
        <w:pStyle w:val="HTML0"/>
        <w:divId w:val="1563368767"/>
        <w:rPr>
          <w:rStyle w:val="HTML"/>
        </w:rPr>
      </w:pPr>
      <w:r>
        <w:rPr>
          <w:rStyle w:val="HTML"/>
        </w:rPr>
        <w:t>GET /api/v5/tradingBot/signal/orders-algo-pending?algoOrdType</w:t>
      </w:r>
      <w:r>
        <w:rPr>
          <w:rStyle w:val="o"/>
        </w:rPr>
        <w:t>=</w:t>
      </w:r>
      <w:r>
        <w:rPr>
          <w:rStyle w:val="HTML"/>
        </w:rPr>
        <w:t>contract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1058"/>
        <w:gridCol w:w="5073"/>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algoOrdType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 order type</w:t>
            </w:r>
            <w:r>
              <w:br/>
            </w:r>
            <w:r>
              <w:rPr>
                <w:rStyle w:val="HTML"/>
              </w:rPr>
              <w:t>contract</w:t>
            </w:r>
            <w:r>
              <w:t>: Contract signal</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Pagination of data to return records </w:t>
            </w:r>
            <w:r>
              <w:rPr>
                <w:rStyle w:val="HTML"/>
              </w:rPr>
              <w:t>algoId</w:t>
            </w:r>
            <w:r>
              <w:t xml:space="preserve"> earlier than the requested timestamp,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w:t>
            </w:r>
            <w:r>
              <w:rPr>
                <w:rStyle w:val="HTML"/>
              </w:rPr>
              <w:t>algoId</w:t>
            </w:r>
            <w:r>
              <w:t xml:space="preserve"> newer than the requested timestamp,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Number of results per request. The maximum is 100. The default is 100.</w:t>
            </w:r>
          </w:p>
        </w:tc>
      </w:tr>
    </w:tbl>
    <w:p w:rsidR="00000000" w:rsidRDefault="00000000">
      <w:pPr>
        <w:pStyle w:val="a5"/>
        <w:ind w:left="720" w:right="720"/>
        <w:divId w:val="1643151139"/>
      </w:pPr>
      <w:r>
        <w:t>Response Example</w:t>
      </w:r>
    </w:p>
    <w:p w:rsidR="00000000" w:rsidRDefault="00000000">
      <w:pPr>
        <w:pStyle w:val="HTML0"/>
        <w:divId w:val="517086430"/>
        <w:rPr>
          <w:rStyle w:val="w"/>
        </w:rPr>
      </w:pPr>
      <w:r>
        <w:rPr>
          <w:rStyle w:val="p"/>
        </w:rPr>
        <w:t>{</w:t>
      </w:r>
    </w:p>
    <w:p w:rsidR="00000000" w:rsidRDefault="00000000">
      <w:pPr>
        <w:pStyle w:val="HTML0"/>
        <w:divId w:val="517086430"/>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517086430"/>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517086430"/>
        <w:rPr>
          <w:rStyle w:val="w"/>
        </w:rPr>
      </w:pPr>
      <w:r>
        <w:rPr>
          <w:rStyle w:val="w"/>
        </w:rPr>
        <w:t xml:space="preserve">        </w:t>
      </w:r>
      <w:r>
        <w:rPr>
          <w:rStyle w:val="p"/>
        </w:rPr>
        <w:t>{</w:t>
      </w:r>
    </w:p>
    <w:p w:rsidR="00000000" w:rsidRDefault="00000000">
      <w:pPr>
        <w:pStyle w:val="HTML0"/>
        <w:divId w:val="517086430"/>
        <w:rPr>
          <w:rStyle w:val="w"/>
        </w:rPr>
      </w:pPr>
      <w:r>
        <w:rPr>
          <w:rStyle w:val="w"/>
        </w:rPr>
        <w:t xml:space="preserve">            </w:t>
      </w:r>
      <w:r>
        <w:rPr>
          <w:rStyle w:val="nl"/>
        </w:rPr>
        <w:t>"algoId"</w:t>
      </w:r>
      <w:r>
        <w:rPr>
          <w:rStyle w:val="p"/>
        </w:rPr>
        <w:t>:</w:t>
      </w:r>
      <w:r>
        <w:rPr>
          <w:rStyle w:val="w"/>
        </w:rPr>
        <w:t xml:space="preserve"> </w:t>
      </w:r>
      <w:r>
        <w:rPr>
          <w:rStyle w:val="s2"/>
        </w:rPr>
        <w:t>"623833708424069120"</w:t>
      </w:r>
      <w:r>
        <w:rPr>
          <w:rStyle w:val="p"/>
        </w:rPr>
        <w:t>,</w:t>
      </w:r>
    </w:p>
    <w:p w:rsidR="00000000" w:rsidRDefault="00000000">
      <w:pPr>
        <w:pStyle w:val="HTML0"/>
        <w:divId w:val="517086430"/>
        <w:rPr>
          <w:rStyle w:val="w"/>
        </w:rPr>
      </w:pPr>
      <w:r>
        <w:rPr>
          <w:rStyle w:val="w"/>
        </w:rPr>
        <w:t xml:space="preserve">            </w:t>
      </w:r>
      <w:r>
        <w:rPr>
          <w:rStyle w:val="nl"/>
        </w:rPr>
        <w:t>"algoOrdType"</w:t>
      </w:r>
      <w:r>
        <w:rPr>
          <w:rStyle w:val="p"/>
        </w:rPr>
        <w:t>:</w:t>
      </w:r>
      <w:r>
        <w:rPr>
          <w:rStyle w:val="w"/>
        </w:rPr>
        <w:t xml:space="preserve"> </w:t>
      </w:r>
      <w:r>
        <w:rPr>
          <w:rStyle w:val="s2"/>
        </w:rPr>
        <w:t>"contract"</w:t>
      </w:r>
      <w:r>
        <w:rPr>
          <w:rStyle w:val="p"/>
        </w:rPr>
        <w:t>,</w:t>
      </w:r>
    </w:p>
    <w:p w:rsidR="00000000" w:rsidRDefault="00000000">
      <w:pPr>
        <w:pStyle w:val="HTML0"/>
        <w:divId w:val="517086430"/>
        <w:rPr>
          <w:rStyle w:val="w"/>
        </w:rPr>
      </w:pPr>
      <w:r>
        <w:rPr>
          <w:rStyle w:val="w"/>
        </w:rPr>
        <w:t xml:space="preserve">            </w:t>
      </w:r>
      <w:r>
        <w:rPr>
          <w:rStyle w:val="nl"/>
        </w:rPr>
        <w:t>"availBal"</w:t>
      </w:r>
      <w:r>
        <w:rPr>
          <w:rStyle w:val="p"/>
        </w:rPr>
        <w:t>:</w:t>
      </w:r>
      <w:r>
        <w:rPr>
          <w:rStyle w:val="w"/>
        </w:rPr>
        <w:t xml:space="preserve"> </w:t>
      </w:r>
      <w:r>
        <w:rPr>
          <w:rStyle w:val="s2"/>
        </w:rPr>
        <w:t>"1.6561369013122267"</w:t>
      </w:r>
      <w:r>
        <w:rPr>
          <w:rStyle w:val="p"/>
        </w:rPr>
        <w:t>,</w:t>
      </w:r>
    </w:p>
    <w:p w:rsidR="00000000" w:rsidRDefault="00000000">
      <w:pPr>
        <w:pStyle w:val="HTML0"/>
        <w:divId w:val="517086430"/>
        <w:rPr>
          <w:rStyle w:val="w"/>
        </w:rPr>
      </w:pPr>
      <w:r>
        <w:rPr>
          <w:rStyle w:val="w"/>
        </w:rPr>
        <w:t xml:space="preserve">            </w:t>
      </w:r>
      <w:r>
        <w:rPr>
          <w:rStyle w:val="nl"/>
        </w:rPr>
        <w:t>"cTime"</w:t>
      </w:r>
      <w:r>
        <w:rPr>
          <w:rStyle w:val="p"/>
        </w:rPr>
        <w:t>:</w:t>
      </w:r>
      <w:r>
        <w:rPr>
          <w:rStyle w:val="w"/>
        </w:rPr>
        <w:t xml:space="preserve"> </w:t>
      </w:r>
      <w:r>
        <w:rPr>
          <w:rStyle w:val="s2"/>
        </w:rPr>
        <w:t>"1695005546360"</w:t>
      </w:r>
      <w:r>
        <w:rPr>
          <w:rStyle w:val="p"/>
        </w:rPr>
        <w:t>,</w:t>
      </w:r>
    </w:p>
    <w:p w:rsidR="00000000" w:rsidRDefault="00000000">
      <w:pPr>
        <w:pStyle w:val="HTML0"/>
        <w:divId w:val="517086430"/>
        <w:rPr>
          <w:rStyle w:val="w"/>
        </w:rPr>
      </w:pPr>
      <w:r>
        <w:rPr>
          <w:rStyle w:val="w"/>
        </w:rPr>
        <w:t xml:space="preserve">            </w:t>
      </w:r>
      <w:r>
        <w:rPr>
          <w:rStyle w:val="nl"/>
        </w:rPr>
        <w:t>"cancelType"</w:t>
      </w:r>
      <w:r>
        <w:rPr>
          <w:rStyle w:val="p"/>
        </w:rPr>
        <w:t>:</w:t>
      </w:r>
      <w:r>
        <w:rPr>
          <w:rStyle w:val="w"/>
        </w:rPr>
        <w:t xml:space="preserve"> </w:t>
      </w:r>
      <w:r>
        <w:rPr>
          <w:rStyle w:val="s2"/>
        </w:rPr>
        <w:t>"0"</w:t>
      </w:r>
      <w:r>
        <w:rPr>
          <w:rStyle w:val="p"/>
        </w:rPr>
        <w:t>,</w:t>
      </w:r>
    </w:p>
    <w:p w:rsidR="00000000" w:rsidRDefault="00000000">
      <w:pPr>
        <w:pStyle w:val="HTML0"/>
        <w:divId w:val="517086430"/>
        <w:rPr>
          <w:rStyle w:val="w"/>
        </w:rPr>
      </w:pPr>
      <w:r>
        <w:rPr>
          <w:rStyle w:val="w"/>
        </w:rPr>
        <w:t xml:space="preserve">            </w:t>
      </w:r>
      <w:r>
        <w:rPr>
          <w:rStyle w:val="nl"/>
        </w:rPr>
        <w:t>"entrySettingParam"</w:t>
      </w:r>
      <w:r>
        <w:rPr>
          <w:rStyle w:val="p"/>
        </w:rPr>
        <w:t>:</w:t>
      </w:r>
      <w:r>
        <w:rPr>
          <w:rStyle w:val="w"/>
        </w:rPr>
        <w:t xml:space="preserve"> </w:t>
      </w:r>
      <w:r>
        <w:rPr>
          <w:rStyle w:val="p"/>
        </w:rPr>
        <w:t>{</w:t>
      </w:r>
    </w:p>
    <w:p w:rsidR="00000000" w:rsidRDefault="00000000">
      <w:pPr>
        <w:pStyle w:val="HTML0"/>
        <w:divId w:val="517086430"/>
        <w:rPr>
          <w:rStyle w:val="w"/>
        </w:rPr>
      </w:pPr>
      <w:r>
        <w:rPr>
          <w:rStyle w:val="w"/>
        </w:rPr>
        <w:t xml:space="preserve">                </w:t>
      </w:r>
      <w:r>
        <w:rPr>
          <w:rStyle w:val="nl"/>
        </w:rPr>
        <w:t>"allowMultipleEntry"</w:t>
      </w:r>
      <w:r>
        <w:rPr>
          <w:rStyle w:val="p"/>
        </w:rPr>
        <w:t>:</w:t>
      </w:r>
      <w:r>
        <w:rPr>
          <w:rStyle w:val="w"/>
        </w:rPr>
        <w:t xml:space="preserve"> </w:t>
      </w:r>
      <w:r>
        <w:rPr>
          <w:rStyle w:val="kc"/>
        </w:rPr>
        <w:t>true</w:t>
      </w:r>
      <w:r>
        <w:rPr>
          <w:rStyle w:val="p"/>
        </w:rPr>
        <w:t>,</w:t>
      </w:r>
    </w:p>
    <w:p w:rsidR="00000000" w:rsidRDefault="00000000">
      <w:pPr>
        <w:pStyle w:val="HTML0"/>
        <w:divId w:val="517086430"/>
        <w:rPr>
          <w:rStyle w:val="w"/>
        </w:rPr>
      </w:pPr>
      <w:r>
        <w:rPr>
          <w:rStyle w:val="w"/>
        </w:rPr>
        <w:t xml:space="preserve">                </w:t>
      </w:r>
      <w:r>
        <w:rPr>
          <w:rStyle w:val="nl"/>
        </w:rPr>
        <w:t>"amt"</w:t>
      </w:r>
      <w:r>
        <w:rPr>
          <w:rStyle w:val="p"/>
        </w:rPr>
        <w:t>:</w:t>
      </w:r>
      <w:r>
        <w:rPr>
          <w:rStyle w:val="w"/>
        </w:rPr>
        <w:t xml:space="preserve"> </w:t>
      </w:r>
      <w:r>
        <w:rPr>
          <w:rStyle w:val="s2"/>
        </w:rPr>
        <w:t>"0"</w:t>
      </w:r>
      <w:r>
        <w:rPr>
          <w:rStyle w:val="p"/>
        </w:rPr>
        <w:t>,</w:t>
      </w:r>
    </w:p>
    <w:p w:rsidR="00000000" w:rsidRDefault="00000000">
      <w:pPr>
        <w:pStyle w:val="HTML0"/>
        <w:divId w:val="517086430"/>
        <w:rPr>
          <w:rStyle w:val="w"/>
        </w:rPr>
      </w:pPr>
      <w:r>
        <w:rPr>
          <w:rStyle w:val="w"/>
        </w:rPr>
        <w:t xml:space="preserve">                </w:t>
      </w:r>
      <w:r>
        <w:rPr>
          <w:rStyle w:val="nl"/>
        </w:rPr>
        <w:t>"entryType"</w:t>
      </w:r>
      <w:r>
        <w:rPr>
          <w:rStyle w:val="p"/>
        </w:rPr>
        <w:t>:</w:t>
      </w:r>
      <w:r>
        <w:rPr>
          <w:rStyle w:val="w"/>
        </w:rPr>
        <w:t xml:space="preserve"> </w:t>
      </w:r>
      <w:r>
        <w:rPr>
          <w:rStyle w:val="s2"/>
        </w:rPr>
        <w:t>"1"</w:t>
      </w:r>
      <w:r>
        <w:rPr>
          <w:rStyle w:val="p"/>
        </w:rPr>
        <w:t>,</w:t>
      </w:r>
    </w:p>
    <w:p w:rsidR="00000000" w:rsidRDefault="00000000">
      <w:pPr>
        <w:pStyle w:val="HTML0"/>
        <w:divId w:val="517086430"/>
        <w:rPr>
          <w:rStyle w:val="w"/>
        </w:rPr>
      </w:pPr>
      <w:r>
        <w:rPr>
          <w:rStyle w:val="w"/>
        </w:rPr>
        <w:t xml:space="preserve">                </w:t>
      </w:r>
      <w:r>
        <w:rPr>
          <w:rStyle w:val="nl"/>
        </w:rPr>
        <w:t>"ratio"</w:t>
      </w:r>
      <w:r>
        <w:rPr>
          <w:rStyle w:val="p"/>
        </w:rPr>
        <w:t>:</w:t>
      </w:r>
      <w:r>
        <w:rPr>
          <w:rStyle w:val="w"/>
        </w:rPr>
        <w:t xml:space="preserve"> </w:t>
      </w:r>
      <w:r>
        <w:rPr>
          <w:rStyle w:val="s2"/>
        </w:rPr>
        <w:t>""</w:t>
      </w:r>
    </w:p>
    <w:p w:rsidR="00000000" w:rsidRDefault="00000000">
      <w:pPr>
        <w:pStyle w:val="HTML0"/>
        <w:divId w:val="517086430"/>
        <w:rPr>
          <w:rStyle w:val="w"/>
        </w:rPr>
      </w:pPr>
      <w:r>
        <w:rPr>
          <w:rStyle w:val="w"/>
        </w:rPr>
        <w:t xml:space="preserve">            </w:t>
      </w:r>
      <w:r>
        <w:rPr>
          <w:rStyle w:val="p"/>
        </w:rPr>
        <w:t>},</w:t>
      </w:r>
    </w:p>
    <w:p w:rsidR="00000000" w:rsidRDefault="00000000">
      <w:pPr>
        <w:pStyle w:val="HTML0"/>
        <w:divId w:val="517086430"/>
        <w:rPr>
          <w:rStyle w:val="w"/>
        </w:rPr>
      </w:pPr>
      <w:r>
        <w:rPr>
          <w:rStyle w:val="w"/>
        </w:rPr>
        <w:t xml:space="preserve">            </w:t>
      </w:r>
      <w:r>
        <w:rPr>
          <w:rStyle w:val="nl"/>
        </w:rPr>
        <w:t>"exitSettingParam"</w:t>
      </w:r>
      <w:r>
        <w:rPr>
          <w:rStyle w:val="p"/>
        </w:rPr>
        <w:t>:</w:t>
      </w:r>
      <w:r>
        <w:rPr>
          <w:rStyle w:val="w"/>
        </w:rPr>
        <w:t xml:space="preserve"> </w:t>
      </w:r>
      <w:r>
        <w:rPr>
          <w:rStyle w:val="p"/>
        </w:rPr>
        <w:t>{</w:t>
      </w:r>
    </w:p>
    <w:p w:rsidR="00000000" w:rsidRDefault="00000000">
      <w:pPr>
        <w:pStyle w:val="HTML0"/>
        <w:divId w:val="517086430"/>
        <w:rPr>
          <w:rStyle w:val="w"/>
        </w:rPr>
      </w:pPr>
      <w:r>
        <w:rPr>
          <w:rStyle w:val="w"/>
        </w:rPr>
        <w:t xml:space="preserve">                </w:t>
      </w:r>
      <w:r>
        <w:rPr>
          <w:rStyle w:val="nl"/>
        </w:rPr>
        <w:t>"slPct"</w:t>
      </w:r>
      <w:r>
        <w:rPr>
          <w:rStyle w:val="p"/>
        </w:rPr>
        <w:t>:</w:t>
      </w:r>
      <w:r>
        <w:rPr>
          <w:rStyle w:val="w"/>
        </w:rPr>
        <w:t xml:space="preserve"> </w:t>
      </w:r>
      <w:r>
        <w:rPr>
          <w:rStyle w:val="s2"/>
        </w:rPr>
        <w:t>""</w:t>
      </w:r>
      <w:r>
        <w:rPr>
          <w:rStyle w:val="p"/>
        </w:rPr>
        <w:t>,</w:t>
      </w:r>
    </w:p>
    <w:p w:rsidR="00000000" w:rsidRDefault="00000000">
      <w:pPr>
        <w:pStyle w:val="HTML0"/>
        <w:divId w:val="517086430"/>
        <w:rPr>
          <w:rStyle w:val="w"/>
        </w:rPr>
      </w:pPr>
      <w:r>
        <w:rPr>
          <w:rStyle w:val="w"/>
        </w:rPr>
        <w:t xml:space="preserve">                </w:t>
      </w:r>
      <w:r>
        <w:rPr>
          <w:rStyle w:val="nl"/>
        </w:rPr>
        <w:t>"tpPct"</w:t>
      </w:r>
      <w:r>
        <w:rPr>
          <w:rStyle w:val="p"/>
        </w:rPr>
        <w:t>:</w:t>
      </w:r>
      <w:r>
        <w:rPr>
          <w:rStyle w:val="w"/>
        </w:rPr>
        <w:t xml:space="preserve"> </w:t>
      </w:r>
      <w:r>
        <w:rPr>
          <w:rStyle w:val="s2"/>
        </w:rPr>
        <w:t>""</w:t>
      </w:r>
      <w:r>
        <w:rPr>
          <w:rStyle w:val="p"/>
        </w:rPr>
        <w:t>,</w:t>
      </w:r>
    </w:p>
    <w:p w:rsidR="00000000" w:rsidRDefault="00000000">
      <w:pPr>
        <w:pStyle w:val="HTML0"/>
        <w:divId w:val="517086430"/>
        <w:rPr>
          <w:rStyle w:val="w"/>
        </w:rPr>
      </w:pPr>
      <w:r>
        <w:rPr>
          <w:rStyle w:val="w"/>
        </w:rPr>
        <w:t xml:space="preserve">                </w:t>
      </w:r>
      <w:r>
        <w:rPr>
          <w:rStyle w:val="nl"/>
        </w:rPr>
        <w:t>"tpSlType"</w:t>
      </w:r>
      <w:r>
        <w:rPr>
          <w:rStyle w:val="p"/>
        </w:rPr>
        <w:t>:</w:t>
      </w:r>
      <w:r>
        <w:rPr>
          <w:rStyle w:val="w"/>
        </w:rPr>
        <w:t xml:space="preserve"> </w:t>
      </w:r>
      <w:r>
        <w:rPr>
          <w:rStyle w:val="s2"/>
        </w:rPr>
        <w:t>"price"</w:t>
      </w:r>
    </w:p>
    <w:p w:rsidR="00000000" w:rsidRDefault="00000000">
      <w:pPr>
        <w:pStyle w:val="HTML0"/>
        <w:divId w:val="517086430"/>
        <w:rPr>
          <w:rStyle w:val="w"/>
        </w:rPr>
      </w:pPr>
      <w:r>
        <w:rPr>
          <w:rStyle w:val="w"/>
        </w:rPr>
        <w:t xml:space="preserve">            </w:t>
      </w:r>
      <w:r>
        <w:rPr>
          <w:rStyle w:val="p"/>
        </w:rPr>
        <w:t>},</w:t>
      </w:r>
    </w:p>
    <w:p w:rsidR="00000000" w:rsidRDefault="00000000">
      <w:pPr>
        <w:pStyle w:val="HTML0"/>
        <w:divId w:val="517086430"/>
        <w:rPr>
          <w:rStyle w:val="w"/>
        </w:rPr>
      </w:pPr>
      <w:r>
        <w:rPr>
          <w:rStyle w:val="w"/>
        </w:rPr>
        <w:t xml:space="preserve">            </w:t>
      </w:r>
      <w:r>
        <w:rPr>
          <w:rStyle w:val="nl"/>
        </w:rPr>
        <w:t>"floatPnl"</w:t>
      </w:r>
      <w:r>
        <w:rPr>
          <w:rStyle w:val="p"/>
        </w:rPr>
        <w:t>:</w:t>
      </w:r>
      <w:r>
        <w:rPr>
          <w:rStyle w:val="w"/>
        </w:rPr>
        <w:t xml:space="preserve"> </w:t>
      </w:r>
      <w:r>
        <w:rPr>
          <w:rStyle w:val="s2"/>
        </w:rPr>
        <w:t>"0.1279999999999927"</w:t>
      </w:r>
      <w:r>
        <w:rPr>
          <w:rStyle w:val="p"/>
        </w:rPr>
        <w:t>,</w:t>
      </w:r>
    </w:p>
    <w:p w:rsidR="00000000" w:rsidRDefault="00000000">
      <w:pPr>
        <w:pStyle w:val="HTML0"/>
        <w:divId w:val="517086430"/>
        <w:rPr>
          <w:rStyle w:val="w"/>
        </w:rPr>
      </w:pPr>
      <w:r>
        <w:rPr>
          <w:rStyle w:val="w"/>
        </w:rPr>
        <w:t xml:space="preserve">            </w:t>
      </w:r>
      <w:r>
        <w:rPr>
          <w:rStyle w:val="nl"/>
        </w:rPr>
        <w:t>"frozenBal"</w:t>
      </w:r>
      <w:r>
        <w:rPr>
          <w:rStyle w:val="p"/>
        </w:rPr>
        <w:t>:</w:t>
      </w:r>
      <w:r>
        <w:rPr>
          <w:rStyle w:val="w"/>
        </w:rPr>
        <w:t xml:space="preserve"> </w:t>
      </w:r>
      <w:r>
        <w:rPr>
          <w:rStyle w:val="s2"/>
        </w:rPr>
        <w:t>"25.16816"</w:t>
      </w:r>
      <w:r>
        <w:rPr>
          <w:rStyle w:val="p"/>
        </w:rPr>
        <w:t>,</w:t>
      </w:r>
    </w:p>
    <w:p w:rsidR="00000000" w:rsidRDefault="00000000">
      <w:pPr>
        <w:pStyle w:val="HTML0"/>
        <w:divId w:val="517086430"/>
        <w:rPr>
          <w:rStyle w:val="w"/>
        </w:rPr>
      </w:pPr>
      <w:r>
        <w:rPr>
          <w:rStyle w:val="w"/>
        </w:rPr>
        <w:t xml:space="preserve">            </w:t>
      </w:r>
      <w:r>
        <w:rPr>
          <w:rStyle w:val="nl"/>
        </w:rPr>
        <w:t>"instIds"</w:t>
      </w:r>
      <w:r>
        <w:rPr>
          <w:rStyle w:val="p"/>
        </w:rPr>
        <w:t>:</w:t>
      </w:r>
      <w:r>
        <w:rPr>
          <w:rStyle w:val="w"/>
        </w:rPr>
        <w:t xml:space="preserve"> </w:t>
      </w:r>
      <w:r>
        <w:rPr>
          <w:rStyle w:val="p"/>
        </w:rPr>
        <w:t>[</w:t>
      </w:r>
    </w:p>
    <w:p w:rsidR="00000000" w:rsidRDefault="00000000">
      <w:pPr>
        <w:pStyle w:val="HTML0"/>
        <w:divId w:val="517086430"/>
        <w:rPr>
          <w:rStyle w:val="w"/>
        </w:rPr>
      </w:pPr>
      <w:r>
        <w:rPr>
          <w:rStyle w:val="w"/>
        </w:rPr>
        <w:t xml:space="preserve">                </w:t>
      </w:r>
      <w:r>
        <w:rPr>
          <w:rStyle w:val="s2"/>
        </w:rPr>
        <w:t>"BTC-USDT-SWAP"</w:t>
      </w:r>
      <w:r>
        <w:rPr>
          <w:rStyle w:val="p"/>
        </w:rPr>
        <w:t>,</w:t>
      </w:r>
    </w:p>
    <w:p w:rsidR="00000000" w:rsidRDefault="00000000">
      <w:pPr>
        <w:pStyle w:val="HTML0"/>
        <w:divId w:val="517086430"/>
        <w:rPr>
          <w:rStyle w:val="w"/>
        </w:rPr>
      </w:pPr>
      <w:r>
        <w:rPr>
          <w:rStyle w:val="w"/>
        </w:rPr>
        <w:t xml:space="preserve">                </w:t>
      </w:r>
      <w:r>
        <w:rPr>
          <w:rStyle w:val="s2"/>
        </w:rPr>
        <w:t>"ETH-USDT-SWAP"</w:t>
      </w:r>
    </w:p>
    <w:p w:rsidR="00000000" w:rsidRDefault="00000000">
      <w:pPr>
        <w:pStyle w:val="HTML0"/>
        <w:divId w:val="517086430"/>
        <w:rPr>
          <w:rStyle w:val="w"/>
        </w:rPr>
      </w:pPr>
      <w:r>
        <w:rPr>
          <w:rStyle w:val="w"/>
        </w:rPr>
        <w:t xml:space="preserve">            </w:t>
      </w:r>
      <w:r>
        <w:rPr>
          <w:rStyle w:val="p"/>
        </w:rPr>
        <w:t>],</w:t>
      </w:r>
    </w:p>
    <w:p w:rsidR="00000000" w:rsidRDefault="00000000">
      <w:pPr>
        <w:pStyle w:val="HTML0"/>
        <w:divId w:val="517086430"/>
        <w:rPr>
          <w:rStyle w:val="w"/>
        </w:rPr>
      </w:pPr>
      <w:r>
        <w:rPr>
          <w:rStyle w:val="w"/>
        </w:rPr>
        <w:t xml:space="preserve">            </w:t>
      </w:r>
      <w:r>
        <w:rPr>
          <w:rStyle w:val="nl"/>
        </w:rPr>
        <w:t>"instType"</w:t>
      </w:r>
      <w:r>
        <w:rPr>
          <w:rStyle w:val="p"/>
        </w:rPr>
        <w:t>:</w:t>
      </w:r>
      <w:r>
        <w:rPr>
          <w:rStyle w:val="w"/>
        </w:rPr>
        <w:t xml:space="preserve"> </w:t>
      </w:r>
      <w:r>
        <w:rPr>
          <w:rStyle w:val="s2"/>
        </w:rPr>
        <w:t>"SWAP"</w:t>
      </w:r>
      <w:r>
        <w:rPr>
          <w:rStyle w:val="p"/>
        </w:rPr>
        <w:t>,</w:t>
      </w:r>
    </w:p>
    <w:p w:rsidR="00000000" w:rsidRDefault="00000000">
      <w:pPr>
        <w:pStyle w:val="HTML0"/>
        <w:divId w:val="517086430"/>
        <w:rPr>
          <w:rStyle w:val="w"/>
        </w:rPr>
      </w:pPr>
      <w:r>
        <w:rPr>
          <w:rStyle w:val="w"/>
        </w:rPr>
        <w:t xml:space="preserve">            </w:t>
      </w:r>
      <w:r>
        <w:rPr>
          <w:rStyle w:val="nl"/>
        </w:rPr>
        <w:t>"investAmt"</w:t>
      </w:r>
      <w:r>
        <w:rPr>
          <w:rStyle w:val="p"/>
        </w:rPr>
        <w:t>:</w:t>
      </w:r>
      <w:r>
        <w:rPr>
          <w:rStyle w:val="w"/>
        </w:rPr>
        <w:t xml:space="preserve"> </w:t>
      </w:r>
      <w:r>
        <w:rPr>
          <w:rStyle w:val="s2"/>
        </w:rPr>
        <w:t>"100"</w:t>
      </w:r>
      <w:r>
        <w:rPr>
          <w:rStyle w:val="p"/>
        </w:rPr>
        <w:t>,</w:t>
      </w:r>
    </w:p>
    <w:p w:rsidR="00000000" w:rsidRDefault="00000000">
      <w:pPr>
        <w:pStyle w:val="HTML0"/>
        <w:divId w:val="517086430"/>
        <w:rPr>
          <w:rStyle w:val="w"/>
        </w:rPr>
      </w:pPr>
      <w:r>
        <w:rPr>
          <w:rStyle w:val="w"/>
        </w:rPr>
        <w:t xml:space="preserve">            </w:t>
      </w:r>
      <w:r>
        <w:rPr>
          <w:rStyle w:val="nl"/>
        </w:rPr>
        <w:t>"lever"</w:t>
      </w:r>
      <w:r>
        <w:rPr>
          <w:rStyle w:val="p"/>
        </w:rPr>
        <w:t>:</w:t>
      </w:r>
      <w:r>
        <w:rPr>
          <w:rStyle w:val="w"/>
        </w:rPr>
        <w:t xml:space="preserve"> </w:t>
      </w:r>
      <w:r>
        <w:rPr>
          <w:rStyle w:val="s2"/>
        </w:rPr>
        <w:t>"10"</w:t>
      </w:r>
      <w:r>
        <w:rPr>
          <w:rStyle w:val="p"/>
        </w:rPr>
        <w:t>,</w:t>
      </w:r>
    </w:p>
    <w:p w:rsidR="00000000" w:rsidRDefault="00000000">
      <w:pPr>
        <w:pStyle w:val="HTML0"/>
        <w:divId w:val="517086430"/>
        <w:rPr>
          <w:rStyle w:val="w"/>
        </w:rPr>
      </w:pPr>
      <w:r>
        <w:rPr>
          <w:rStyle w:val="w"/>
        </w:rPr>
        <w:t xml:space="preserve">            </w:t>
      </w:r>
      <w:r>
        <w:rPr>
          <w:rStyle w:val="nl"/>
        </w:rPr>
        <w:t>"ratio"</w:t>
      </w:r>
      <w:r>
        <w:rPr>
          <w:rStyle w:val="p"/>
        </w:rPr>
        <w:t>:</w:t>
      </w:r>
      <w:r>
        <w:rPr>
          <w:rStyle w:val="w"/>
        </w:rPr>
        <w:t xml:space="preserve"> </w:t>
      </w:r>
      <w:r>
        <w:rPr>
          <w:rStyle w:val="s2"/>
        </w:rPr>
        <w:t>""</w:t>
      </w:r>
      <w:r>
        <w:rPr>
          <w:rStyle w:val="p"/>
        </w:rPr>
        <w:t>,</w:t>
      </w:r>
    </w:p>
    <w:p w:rsidR="00000000" w:rsidRDefault="00000000">
      <w:pPr>
        <w:pStyle w:val="HTML0"/>
        <w:divId w:val="517086430"/>
        <w:rPr>
          <w:rStyle w:val="w"/>
        </w:rPr>
      </w:pPr>
      <w:r>
        <w:rPr>
          <w:rStyle w:val="w"/>
        </w:rPr>
        <w:t xml:space="preserve">            </w:t>
      </w:r>
      <w:r>
        <w:rPr>
          <w:rStyle w:val="nl"/>
        </w:rPr>
        <w:t>"realizedPnl"</w:t>
      </w:r>
      <w:r>
        <w:rPr>
          <w:rStyle w:val="p"/>
        </w:rPr>
        <w:t>:</w:t>
      </w:r>
      <w:r>
        <w:rPr>
          <w:rStyle w:val="w"/>
        </w:rPr>
        <w:t xml:space="preserve"> </w:t>
      </w:r>
      <w:r>
        <w:rPr>
          <w:rStyle w:val="s2"/>
        </w:rPr>
        <w:t>"-73.303703098687766"</w:t>
      </w:r>
      <w:r>
        <w:rPr>
          <w:rStyle w:val="p"/>
        </w:rPr>
        <w:t>,</w:t>
      </w:r>
    </w:p>
    <w:p w:rsidR="00000000" w:rsidRDefault="00000000">
      <w:pPr>
        <w:pStyle w:val="HTML0"/>
        <w:divId w:val="517086430"/>
        <w:rPr>
          <w:rStyle w:val="w"/>
        </w:rPr>
      </w:pPr>
      <w:r>
        <w:rPr>
          <w:rStyle w:val="w"/>
        </w:rPr>
        <w:t xml:space="preserve">            </w:t>
      </w:r>
      <w:r>
        <w:rPr>
          <w:rStyle w:val="nl"/>
        </w:rPr>
        <w:t>"signalChanId"</w:t>
      </w:r>
      <w:r>
        <w:rPr>
          <w:rStyle w:val="p"/>
        </w:rPr>
        <w:t>:</w:t>
      </w:r>
      <w:r>
        <w:rPr>
          <w:rStyle w:val="w"/>
        </w:rPr>
        <w:t xml:space="preserve"> </w:t>
      </w:r>
      <w:r>
        <w:rPr>
          <w:rStyle w:val="s2"/>
        </w:rPr>
        <w:t>"623827579484770304"</w:t>
      </w:r>
      <w:r>
        <w:rPr>
          <w:rStyle w:val="p"/>
        </w:rPr>
        <w:t>,</w:t>
      </w:r>
    </w:p>
    <w:p w:rsidR="00000000" w:rsidRDefault="00000000">
      <w:pPr>
        <w:pStyle w:val="HTML0"/>
        <w:divId w:val="517086430"/>
        <w:rPr>
          <w:rStyle w:val="w"/>
        </w:rPr>
      </w:pPr>
      <w:r>
        <w:rPr>
          <w:rStyle w:val="w"/>
        </w:rPr>
        <w:t xml:space="preserve">            </w:t>
      </w:r>
      <w:r>
        <w:rPr>
          <w:rStyle w:val="nl"/>
        </w:rPr>
        <w:t>"signalChanName"</w:t>
      </w:r>
      <w:r>
        <w:rPr>
          <w:rStyle w:val="p"/>
        </w:rPr>
        <w:t>:</w:t>
      </w:r>
      <w:r>
        <w:rPr>
          <w:rStyle w:val="w"/>
        </w:rPr>
        <w:t xml:space="preserve"> </w:t>
      </w:r>
      <w:r>
        <w:rPr>
          <w:rStyle w:val="s2"/>
        </w:rPr>
        <w:t>"my signal"</w:t>
      </w:r>
      <w:r>
        <w:rPr>
          <w:rStyle w:val="p"/>
        </w:rPr>
        <w:t>,</w:t>
      </w:r>
    </w:p>
    <w:p w:rsidR="00000000" w:rsidRDefault="00000000">
      <w:pPr>
        <w:pStyle w:val="HTML0"/>
        <w:divId w:val="517086430"/>
        <w:rPr>
          <w:rStyle w:val="w"/>
        </w:rPr>
      </w:pPr>
      <w:r>
        <w:rPr>
          <w:rStyle w:val="w"/>
        </w:rPr>
        <w:t xml:space="preserve">            </w:t>
      </w:r>
      <w:r>
        <w:rPr>
          <w:rStyle w:val="nl"/>
        </w:rPr>
        <w:t>"signalSourceType"</w:t>
      </w:r>
      <w:r>
        <w:rPr>
          <w:rStyle w:val="p"/>
        </w:rPr>
        <w:t>:</w:t>
      </w:r>
      <w:r>
        <w:rPr>
          <w:rStyle w:val="w"/>
        </w:rPr>
        <w:t xml:space="preserve"> </w:t>
      </w:r>
      <w:r>
        <w:rPr>
          <w:rStyle w:val="s2"/>
        </w:rPr>
        <w:t>"1"</w:t>
      </w:r>
      <w:r>
        <w:rPr>
          <w:rStyle w:val="p"/>
        </w:rPr>
        <w:t>,</w:t>
      </w:r>
    </w:p>
    <w:p w:rsidR="00000000" w:rsidRDefault="00000000">
      <w:pPr>
        <w:pStyle w:val="HTML0"/>
        <w:divId w:val="517086430"/>
        <w:rPr>
          <w:rStyle w:val="w"/>
        </w:rPr>
      </w:pPr>
      <w:r>
        <w:rPr>
          <w:rStyle w:val="w"/>
        </w:rPr>
        <w:t xml:space="preserve">            </w:t>
      </w:r>
      <w:r>
        <w:rPr>
          <w:rStyle w:val="nl"/>
        </w:rPr>
        <w:t>"state"</w:t>
      </w:r>
      <w:r>
        <w:rPr>
          <w:rStyle w:val="p"/>
        </w:rPr>
        <w:t>:</w:t>
      </w:r>
      <w:r>
        <w:rPr>
          <w:rStyle w:val="w"/>
        </w:rPr>
        <w:t xml:space="preserve"> </w:t>
      </w:r>
      <w:r>
        <w:rPr>
          <w:rStyle w:val="s2"/>
        </w:rPr>
        <w:t>"running"</w:t>
      </w:r>
      <w:r>
        <w:rPr>
          <w:rStyle w:val="p"/>
        </w:rPr>
        <w:t>,</w:t>
      </w:r>
    </w:p>
    <w:p w:rsidR="00000000" w:rsidRDefault="00000000">
      <w:pPr>
        <w:pStyle w:val="HTML0"/>
        <w:divId w:val="517086430"/>
        <w:rPr>
          <w:rStyle w:val="w"/>
        </w:rPr>
      </w:pPr>
      <w:r>
        <w:rPr>
          <w:rStyle w:val="w"/>
        </w:rPr>
        <w:t xml:space="preserve">            </w:t>
      </w:r>
      <w:r>
        <w:rPr>
          <w:rStyle w:val="nl"/>
        </w:rPr>
        <w:t>"subOrdType"</w:t>
      </w:r>
      <w:r>
        <w:rPr>
          <w:rStyle w:val="p"/>
        </w:rPr>
        <w:t>:</w:t>
      </w:r>
      <w:r>
        <w:rPr>
          <w:rStyle w:val="w"/>
        </w:rPr>
        <w:t xml:space="preserve"> </w:t>
      </w:r>
      <w:r>
        <w:rPr>
          <w:rStyle w:val="s2"/>
        </w:rPr>
        <w:t>"9"</w:t>
      </w:r>
      <w:r>
        <w:rPr>
          <w:rStyle w:val="p"/>
        </w:rPr>
        <w:t>,</w:t>
      </w:r>
    </w:p>
    <w:p w:rsidR="00000000" w:rsidRDefault="00000000">
      <w:pPr>
        <w:pStyle w:val="HTML0"/>
        <w:divId w:val="517086430"/>
        <w:rPr>
          <w:rStyle w:val="w"/>
        </w:rPr>
      </w:pPr>
      <w:r>
        <w:rPr>
          <w:rStyle w:val="w"/>
        </w:rPr>
        <w:t xml:space="preserve">            </w:t>
      </w:r>
      <w:r>
        <w:rPr>
          <w:rStyle w:val="nl"/>
        </w:rPr>
        <w:t>"totalEq"</w:t>
      </w:r>
      <w:r>
        <w:rPr>
          <w:rStyle w:val="p"/>
        </w:rPr>
        <w:t>:</w:t>
      </w:r>
      <w:r>
        <w:rPr>
          <w:rStyle w:val="w"/>
        </w:rPr>
        <w:t xml:space="preserve"> </w:t>
      </w:r>
      <w:r>
        <w:rPr>
          <w:rStyle w:val="s2"/>
        </w:rPr>
        <w:t>"26.824296901312227"</w:t>
      </w:r>
      <w:r>
        <w:rPr>
          <w:rStyle w:val="p"/>
        </w:rPr>
        <w:t>,</w:t>
      </w:r>
    </w:p>
    <w:p w:rsidR="00000000" w:rsidRDefault="00000000">
      <w:pPr>
        <w:pStyle w:val="HTML0"/>
        <w:divId w:val="517086430"/>
        <w:rPr>
          <w:rStyle w:val="w"/>
        </w:rPr>
      </w:pPr>
      <w:r>
        <w:rPr>
          <w:rStyle w:val="w"/>
        </w:rPr>
        <w:t xml:space="preserve">            </w:t>
      </w:r>
      <w:r>
        <w:rPr>
          <w:rStyle w:val="nl"/>
        </w:rPr>
        <w:t>"totalPnl"</w:t>
      </w:r>
      <w:r>
        <w:rPr>
          <w:rStyle w:val="p"/>
        </w:rPr>
        <w:t>:</w:t>
      </w:r>
      <w:r>
        <w:rPr>
          <w:rStyle w:val="w"/>
        </w:rPr>
        <w:t xml:space="preserve"> </w:t>
      </w:r>
      <w:r>
        <w:rPr>
          <w:rStyle w:val="s2"/>
        </w:rPr>
        <w:t>"-73.1757030986877733"</w:t>
      </w:r>
      <w:r>
        <w:rPr>
          <w:rStyle w:val="p"/>
        </w:rPr>
        <w:t>,</w:t>
      </w:r>
    </w:p>
    <w:p w:rsidR="00000000" w:rsidRDefault="00000000">
      <w:pPr>
        <w:pStyle w:val="HTML0"/>
        <w:divId w:val="517086430"/>
        <w:rPr>
          <w:rStyle w:val="w"/>
        </w:rPr>
      </w:pPr>
      <w:r>
        <w:rPr>
          <w:rStyle w:val="w"/>
        </w:rPr>
        <w:t xml:space="preserve">            </w:t>
      </w:r>
      <w:r>
        <w:rPr>
          <w:rStyle w:val="nl"/>
        </w:rPr>
        <w:t>"totalPnlRatio"</w:t>
      </w:r>
      <w:r>
        <w:rPr>
          <w:rStyle w:val="p"/>
        </w:rPr>
        <w:t>:</w:t>
      </w:r>
      <w:r>
        <w:rPr>
          <w:rStyle w:val="w"/>
        </w:rPr>
        <w:t xml:space="preserve"> </w:t>
      </w:r>
      <w:r>
        <w:rPr>
          <w:rStyle w:val="s2"/>
        </w:rPr>
        <w:t>"-0.7317570309868777"</w:t>
      </w:r>
      <w:r>
        <w:rPr>
          <w:rStyle w:val="p"/>
        </w:rPr>
        <w:t>,</w:t>
      </w:r>
    </w:p>
    <w:p w:rsidR="00000000" w:rsidRDefault="00000000">
      <w:pPr>
        <w:pStyle w:val="HTML0"/>
        <w:divId w:val="517086430"/>
        <w:rPr>
          <w:rStyle w:val="w"/>
        </w:rPr>
      </w:pPr>
      <w:r>
        <w:rPr>
          <w:rStyle w:val="w"/>
        </w:rPr>
        <w:t xml:space="preserve">            </w:t>
      </w:r>
      <w:r>
        <w:rPr>
          <w:rStyle w:val="nl"/>
        </w:rPr>
        <w:t>"uTime"</w:t>
      </w:r>
      <w:r>
        <w:rPr>
          <w:rStyle w:val="p"/>
        </w:rPr>
        <w:t>:</w:t>
      </w:r>
      <w:r>
        <w:rPr>
          <w:rStyle w:val="w"/>
        </w:rPr>
        <w:t xml:space="preserve"> </w:t>
      </w:r>
      <w:r>
        <w:rPr>
          <w:rStyle w:val="s2"/>
        </w:rPr>
        <w:t>"1697029422313"</w:t>
      </w:r>
    </w:p>
    <w:p w:rsidR="00000000" w:rsidRDefault="00000000">
      <w:pPr>
        <w:pStyle w:val="HTML0"/>
        <w:divId w:val="517086430"/>
        <w:rPr>
          <w:rStyle w:val="w"/>
        </w:rPr>
      </w:pPr>
      <w:r>
        <w:rPr>
          <w:rStyle w:val="w"/>
        </w:rPr>
        <w:t xml:space="preserve">        </w:t>
      </w:r>
      <w:r>
        <w:rPr>
          <w:rStyle w:val="p"/>
        </w:rPr>
        <w:t>}</w:t>
      </w:r>
    </w:p>
    <w:p w:rsidR="00000000" w:rsidRDefault="00000000">
      <w:pPr>
        <w:pStyle w:val="HTML0"/>
        <w:divId w:val="517086430"/>
        <w:rPr>
          <w:rStyle w:val="w"/>
        </w:rPr>
      </w:pPr>
      <w:r>
        <w:rPr>
          <w:rStyle w:val="w"/>
        </w:rPr>
        <w:t xml:space="preserve">    </w:t>
      </w:r>
      <w:r>
        <w:rPr>
          <w:rStyle w:val="p"/>
        </w:rPr>
        <w:t>],</w:t>
      </w:r>
    </w:p>
    <w:p w:rsidR="00000000" w:rsidRDefault="00000000">
      <w:pPr>
        <w:pStyle w:val="HTML0"/>
        <w:divId w:val="517086430"/>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517086430"/>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1"/>
        <w:gridCol w:w="1204"/>
        <w:gridCol w:w="479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algoClOrdId</w:t>
            </w:r>
          </w:p>
        </w:tc>
        <w:tc>
          <w:tcPr>
            <w:tcW w:w="0" w:type="auto"/>
            <w:vAlign w:val="center"/>
            <w:hideMark/>
          </w:tcPr>
          <w:p w:rsidR="00000000" w:rsidRDefault="00000000">
            <w:r>
              <w:t>String</w:t>
            </w:r>
          </w:p>
        </w:tc>
        <w:tc>
          <w:tcPr>
            <w:tcW w:w="0" w:type="auto"/>
            <w:vAlign w:val="center"/>
            <w:hideMark/>
          </w:tcPr>
          <w:p w:rsidR="00000000" w:rsidRDefault="00000000">
            <w:r>
              <w:t>Client-supplied Algo ID</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instIds</w:t>
            </w:r>
          </w:p>
        </w:tc>
        <w:tc>
          <w:tcPr>
            <w:tcW w:w="0" w:type="auto"/>
            <w:vAlign w:val="center"/>
            <w:hideMark/>
          </w:tcPr>
          <w:p w:rsidR="00000000" w:rsidRDefault="00000000">
            <w:r>
              <w:t>Array of string</w:t>
            </w:r>
          </w:p>
        </w:tc>
        <w:tc>
          <w:tcPr>
            <w:tcW w:w="0" w:type="auto"/>
            <w:vAlign w:val="center"/>
            <w:hideMark/>
          </w:tcPr>
          <w:p w:rsidR="00000000" w:rsidRDefault="00000000">
            <w:r>
              <w:t>Instrument IDs</w:t>
            </w:r>
          </w:p>
        </w:tc>
      </w:tr>
      <w:tr w:rsidR="00000000">
        <w:trPr>
          <w:divId w:val="175387555"/>
          <w:tblCellSpacing w:w="15" w:type="dxa"/>
        </w:trPr>
        <w:tc>
          <w:tcPr>
            <w:tcW w:w="0" w:type="auto"/>
            <w:vAlign w:val="center"/>
            <w:hideMark/>
          </w:tcPr>
          <w:p w:rsidR="00000000" w:rsidRDefault="00000000">
            <w:r>
              <w:t>cTime</w:t>
            </w:r>
          </w:p>
        </w:tc>
        <w:tc>
          <w:tcPr>
            <w:tcW w:w="0" w:type="auto"/>
            <w:vAlign w:val="center"/>
            <w:hideMark/>
          </w:tcPr>
          <w:p w:rsidR="00000000" w:rsidRDefault="00000000">
            <w:r>
              <w:t>String</w:t>
            </w:r>
          </w:p>
        </w:tc>
        <w:tc>
          <w:tcPr>
            <w:tcW w:w="0" w:type="auto"/>
            <w:vAlign w:val="center"/>
            <w:hideMark/>
          </w:tcPr>
          <w:p w:rsidR="00000000" w:rsidRDefault="00000000">
            <w:r>
              <w:t xml:space="preserve">Algo order created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uTime</w:t>
            </w:r>
          </w:p>
        </w:tc>
        <w:tc>
          <w:tcPr>
            <w:tcW w:w="0" w:type="auto"/>
            <w:vAlign w:val="center"/>
            <w:hideMark/>
          </w:tcPr>
          <w:p w:rsidR="00000000" w:rsidRDefault="00000000">
            <w:r>
              <w:t>String</w:t>
            </w:r>
          </w:p>
        </w:tc>
        <w:tc>
          <w:tcPr>
            <w:tcW w:w="0" w:type="auto"/>
            <w:vAlign w:val="center"/>
            <w:hideMark/>
          </w:tcPr>
          <w:p w:rsidR="00000000" w:rsidRDefault="00000000">
            <w:r>
              <w:t xml:space="preserve">Algo order updated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algoOrdType</w:t>
            </w:r>
          </w:p>
        </w:tc>
        <w:tc>
          <w:tcPr>
            <w:tcW w:w="0" w:type="auto"/>
            <w:vAlign w:val="center"/>
            <w:hideMark/>
          </w:tcPr>
          <w:p w:rsidR="00000000" w:rsidRDefault="00000000">
            <w:r>
              <w:t>String</w:t>
            </w:r>
          </w:p>
        </w:tc>
        <w:tc>
          <w:tcPr>
            <w:tcW w:w="0" w:type="auto"/>
            <w:vAlign w:val="center"/>
            <w:hideMark/>
          </w:tcPr>
          <w:p w:rsidR="00000000" w:rsidRDefault="00000000">
            <w:r>
              <w:t>Algo order type</w:t>
            </w:r>
            <w:r>
              <w:br/>
            </w:r>
            <w:r>
              <w:rPr>
                <w:rStyle w:val="HTML"/>
              </w:rPr>
              <w:t>contract</w:t>
            </w:r>
            <w:r>
              <w:t>: Contract signal</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Algo order state</w:t>
            </w:r>
            <w:r>
              <w:br/>
            </w:r>
            <w:r>
              <w:rPr>
                <w:rStyle w:val="HTML"/>
              </w:rPr>
              <w:t>starting</w:t>
            </w:r>
            <w:r>
              <w:br/>
            </w:r>
            <w:r>
              <w:rPr>
                <w:rStyle w:val="HTML"/>
              </w:rPr>
              <w:t>running</w:t>
            </w:r>
            <w:r>
              <w:br/>
            </w:r>
            <w:r>
              <w:rPr>
                <w:rStyle w:val="HTML"/>
              </w:rPr>
              <w:t>stopping</w:t>
            </w:r>
          </w:p>
        </w:tc>
      </w:tr>
      <w:tr w:rsidR="00000000">
        <w:trPr>
          <w:divId w:val="175387555"/>
          <w:tblCellSpacing w:w="15" w:type="dxa"/>
        </w:trPr>
        <w:tc>
          <w:tcPr>
            <w:tcW w:w="0" w:type="auto"/>
            <w:vAlign w:val="center"/>
            <w:hideMark/>
          </w:tcPr>
          <w:p w:rsidR="00000000" w:rsidRDefault="00000000">
            <w:r>
              <w:t>cancelType</w:t>
            </w:r>
          </w:p>
        </w:tc>
        <w:tc>
          <w:tcPr>
            <w:tcW w:w="0" w:type="auto"/>
            <w:vAlign w:val="center"/>
            <w:hideMark/>
          </w:tcPr>
          <w:p w:rsidR="00000000" w:rsidRDefault="00000000">
            <w:r>
              <w:t>String</w:t>
            </w:r>
          </w:p>
        </w:tc>
        <w:tc>
          <w:tcPr>
            <w:tcW w:w="0" w:type="auto"/>
            <w:vAlign w:val="center"/>
            <w:hideMark/>
          </w:tcPr>
          <w:p w:rsidR="00000000" w:rsidRDefault="00000000">
            <w:r>
              <w:t>Algo order stop reason</w:t>
            </w:r>
            <w:r>
              <w:br/>
            </w:r>
            <w:r>
              <w:rPr>
                <w:rStyle w:val="HTML"/>
              </w:rPr>
              <w:t>0</w:t>
            </w:r>
            <w:r>
              <w:t>: None</w:t>
            </w:r>
          </w:p>
        </w:tc>
      </w:tr>
      <w:tr w:rsidR="00000000">
        <w:trPr>
          <w:divId w:val="175387555"/>
          <w:tblCellSpacing w:w="15" w:type="dxa"/>
        </w:trPr>
        <w:tc>
          <w:tcPr>
            <w:tcW w:w="0" w:type="auto"/>
            <w:vAlign w:val="center"/>
            <w:hideMark/>
          </w:tcPr>
          <w:p w:rsidR="00000000" w:rsidRDefault="00000000">
            <w:r>
              <w:t>totalPnl</w:t>
            </w:r>
          </w:p>
        </w:tc>
        <w:tc>
          <w:tcPr>
            <w:tcW w:w="0" w:type="auto"/>
            <w:vAlign w:val="center"/>
            <w:hideMark/>
          </w:tcPr>
          <w:p w:rsidR="00000000" w:rsidRDefault="00000000">
            <w:r>
              <w:t>String</w:t>
            </w:r>
          </w:p>
        </w:tc>
        <w:tc>
          <w:tcPr>
            <w:tcW w:w="0" w:type="auto"/>
            <w:vAlign w:val="center"/>
            <w:hideMark/>
          </w:tcPr>
          <w:p w:rsidR="00000000" w:rsidRDefault="00000000">
            <w:r>
              <w:t>Total P&amp;L</w:t>
            </w:r>
          </w:p>
        </w:tc>
      </w:tr>
      <w:tr w:rsidR="00000000">
        <w:trPr>
          <w:divId w:val="175387555"/>
          <w:tblCellSpacing w:w="15" w:type="dxa"/>
        </w:trPr>
        <w:tc>
          <w:tcPr>
            <w:tcW w:w="0" w:type="auto"/>
            <w:vAlign w:val="center"/>
            <w:hideMark/>
          </w:tcPr>
          <w:p w:rsidR="00000000" w:rsidRDefault="00000000">
            <w:r>
              <w:t>totalPnlRatio</w:t>
            </w:r>
          </w:p>
        </w:tc>
        <w:tc>
          <w:tcPr>
            <w:tcW w:w="0" w:type="auto"/>
            <w:vAlign w:val="center"/>
            <w:hideMark/>
          </w:tcPr>
          <w:p w:rsidR="00000000" w:rsidRDefault="00000000">
            <w:r>
              <w:t>String</w:t>
            </w:r>
          </w:p>
        </w:tc>
        <w:tc>
          <w:tcPr>
            <w:tcW w:w="0" w:type="auto"/>
            <w:vAlign w:val="center"/>
            <w:hideMark/>
          </w:tcPr>
          <w:p w:rsidR="00000000" w:rsidRDefault="00000000">
            <w:r>
              <w:t>Total P&amp;L ratio</w:t>
            </w:r>
          </w:p>
        </w:tc>
      </w:tr>
      <w:tr w:rsidR="00000000">
        <w:trPr>
          <w:divId w:val="175387555"/>
          <w:tblCellSpacing w:w="15" w:type="dxa"/>
        </w:trPr>
        <w:tc>
          <w:tcPr>
            <w:tcW w:w="0" w:type="auto"/>
            <w:vAlign w:val="center"/>
            <w:hideMark/>
          </w:tcPr>
          <w:p w:rsidR="00000000" w:rsidRDefault="00000000">
            <w:r>
              <w:t>totalEq</w:t>
            </w:r>
          </w:p>
        </w:tc>
        <w:tc>
          <w:tcPr>
            <w:tcW w:w="0" w:type="auto"/>
            <w:vAlign w:val="center"/>
            <w:hideMark/>
          </w:tcPr>
          <w:p w:rsidR="00000000" w:rsidRDefault="00000000">
            <w:r>
              <w:t>String</w:t>
            </w:r>
          </w:p>
        </w:tc>
        <w:tc>
          <w:tcPr>
            <w:tcW w:w="0" w:type="auto"/>
            <w:vAlign w:val="center"/>
            <w:hideMark/>
          </w:tcPr>
          <w:p w:rsidR="00000000" w:rsidRDefault="00000000">
            <w:r>
              <w:t>Total equity of strategy account</w:t>
            </w:r>
          </w:p>
        </w:tc>
      </w:tr>
      <w:tr w:rsidR="00000000">
        <w:trPr>
          <w:divId w:val="175387555"/>
          <w:tblCellSpacing w:w="15" w:type="dxa"/>
        </w:trPr>
        <w:tc>
          <w:tcPr>
            <w:tcW w:w="0" w:type="auto"/>
            <w:vAlign w:val="center"/>
            <w:hideMark/>
          </w:tcPr>
          <w:p w:rsidR="00000000" w:rsidRDefault="00000000">
            <w:r>
              <w:t>floatPnl</w:t>
            </w:r>
          </w:p>
        </w:tc>
        <w:tc>
          <w:tcPr>
            <w:tcW w:w="0" w:type="auto"/>
            <w:vAlign w:val="center"/>
            <w:hideMark/>
          </w:tcPr>
          <w:p w:rsidR="00000000" w:rsidRDefault="00000000">
            <w:r>
              <w:t>String</w:t>
            </w:r>
          </w:p>
        </w:tc>
        <w:tc>
          <w:tcPr>
            <w:tcW w:w="0" w:type="auto"/>
            <w:vAlign w:val="center"/>
            <w:hideMark/>
          </w:tcPr>
          <w:p w:rsidR="00000000" w:rsidRDefault="00000000">
            <w:r>
              <w:t>Float P&amp;L</w:t>
            </w:r>
          </w:p>
        </w:tc>
      </w:tr>
      <w:tr w:rsidR="00000000">
        <w:trPr>
          <w:divId w:val="175387555"/>
          <w:tblCellSpacing w:w="15" w:type="dxa"/>
        </w:trPr>
        <w:tc>
          <w:tcPr>
            <w:tcW w:w="0" w:type="auto"/>
            <w:vAlign w:val="center"/>
            <w:hideMark/>
          </w:tcPr>
          <w:p w:rsidR="00000000" w:rsidRDefault="00000000">
            <w:r>
              <w:t>realizedPnl</w:t>
            </w:r>
          </w:p>
        </w:tc>
        <w:tc>
          <w:tcPr>
            <w:tcW w:w="0" w:type="auto"/>
            <w:vAlign w:val="center"/>
            <w:hideMark/>
          </w:tcPr>
          <w:p w:rsidR="00000000" w:rsidRDefault="00000000">
            <w:r>
              <w:t>String</w:t>
            </w:r>
          </w:p>
        </w:tc>
        <w:tc>
          <w:tcPr>
            <w:tcW w:w="0" w:type="auto"/>
            <w:vAlign w:val="center"/>
            <w:hideMark/>
          </w:tcPr>
          <w:p w:rsidR="00000000" w:rsidRDefault="00000000">
            <w:r>
              <w:t>Realized P&amp;L</w:t>
            </w:r>
          </w:p>
        </w:tc>
      </w:tr>
      <w:tr w:rsidR="00000000">
        <w:trPr>
          <w:divId w:val="175387555"/>
          <w:tblCellSpacing w:w="15" w:type="dxa"/>
        </w:trPr>
        <w:tc>
          <w:tcPr>
            <w:tcW w:w="0" w:type="auto"/>
            <w:vAlign w:val="center"/>
            <w:hideMark/>
          </w:tcPr>
          <w:p w:rsidR="00000000" w:rsidRDefault="00000000">
            <w:r>
              <w:t>frozenBal</w:t>
            </w:r>
          </w:p>
        </w:tc>
        <w:tc>
          <w:tcPr>
            <w:tcW w:w="0" w:type="auto"/>
            <w:vAlign w:val="center"/>
            <w:hideMark/>
          </w:tcPr>
          <w:p w:rsidR="00000000" w:rsidRDefault="00000000">
            <w:r>
              <w:t>String</w:t>
            </w:r>
          </w:p>
        </w:tc>
        <w:tc>
          <w:tcPr>
            <w:tcW w:w="0" w:type="auto"/>
            <w:vAlign w:val="center"/>
            <w:hideMark/>
          </w:tcPr>
          <w:p w:rsidR="00000000" w:rsidRDefault="00000000">
            <w:r>
              <w:t>Frozen balance</w:t>
            </w:r>
          </w:p>
        </w:tc>
      </w:tr>
      <w:tr w:rsidR="00000000">
        <w:trPr>
          <w:divId w:val="175387555"/>
          <w:tblCellSpacing w:w="15" w:type="dxa"/>
        </w:trPr>
        <w:tc>
          <w:tcPr>
            <w:tcW w:w="0" w:type="auto"/>
            <w:vAlign w:val="center"/>
            <w:hideMark/>
          </w:tcPr>
          <w:p w:rsidR="00000000" w:rsidRDefault="00000000">
            <w:r>
              <w:t>availBal</w:t>
            </w:r>
          </w:p>
        </w:tc>
        <w:tc>
          <w:tcPr>
            <w:tcW w:w="0" w:type="auto"/>
            <w:vAlign w:val="center"/>
            <w:hideMark/>
          </w:tcPr>
          <w:p w:rsidR="00000000" w:rsidRDefault="00000000">
            <w:r>
              <w:t>String</w:t>
            </w:r>
          </w:p>
        </w:tc>
        <w:tc>
          <w:tcPr>
            <w:tcW w:w="0" w:type="auto"/>
            <w:vAlign w:val="center"/>
            <w:hideMark/>
          </w:tcPr>
          <w:p w:rsidR="00000000" w:rsidRDefault="00000000">
            <w:r>
              <w:t>Avail balance</w:t>
            </w:r>
          </w:p>
        </w:tc>
      </w:tr>
      <w:tr w:rsidR="00000000">
        <w:trPr>
          <w:divId w:val="175387555"/>
          <w:tblCellSpacing w:w="15" w:type="dxa"/>
        </w:trPr>
        <w:tc>
          <w:tcPr>
            <w:tcW w:w="0" w:type="auto"/>
            <w:vAlign w:val="center"/>
            <w:hideMark/>
          </w:tcPr>
          <w:p w:rsidR="00000000" w:rsidRDefault="00000000">
            <w:r>
              <w:t>lever</w:t>
            </w:r>
          </w:p>
        </w:tc>
        <w:tc>
          <w:tcPr>
            <w:tcW w:w="0" w:type="auto"/>
            <w:vAlign w:val="center"/>
            <w:hideMark/>
          </w:tcPr>
          <w:p w:rsidR="00000000" w:rsidRDefault="00000000">
            <w:r>
              <w:t>String</w:t>
            </w:r>
          </w:p>
        </w:tc>
        <w:tc>
          <w:tcPr>
            <w:tcW w:w="0" w:type="auto"/>
            <w:vAlign w:val="center"/>
            <w:hideMark/>
          </w:tcPr>
          <w:p w:rsidR="00000000" w:rsidRDefault="00000000">
            <w:r>
              <w:t>Leverage</w:t>
            </w:r>
            <w:r>
              <w:br/>
              <w:t xml:space="preserve">Only applicable to </w:t>
            </w:r>
            <w:r>
              <w:rPr>
                <w:rStyle w:val="HTML"/>
              </w:rPr>
              <w:t>contract signal</w:t>
            </w:r>
          </w:p>
        </w:tc>
      </w:tr>
      <w:tr w:rsidR="00000000">
        <w:trPr>
          <w:divId w:val="175387555"/>
          <w:tblCellSpacing w:w="15" w:type="dxa"/>
        </w:trPr>
        <w:tc>
          <w:tcPr>
            <w:tcW w:w="0" w:type="auto"/>
            <w:vAlign w:val="center"/>
            <w:hideMark/>
          </w:tcPr>
          <w:p w:rsidR="00000000" w:rsidRDefault="00000000">
            <w:r>
              <w:t>investAmt</w:t>
            </w:r>
          </w:p>
        </w:tc>
        <w:tc>
          <w:tcPr>
            <w:tcW w:w="0" w:type="auto"/>
            <w:vAlign w:val="center"/>
            <w:hideMark/>
          </w:tcPr>
          <w:p w:rsidR="00000000" w:rsidRDefault="00000000">
            <w:r>
              <w:t>String</w:t>
            </w:r>
          </w:p>
        </w:tc>
        <w:tc>
          <w:tcPr>
            <w:tcW w:w="0" w:type="auto"/>
            <w:vAlign w:val="center"/>
            <w:hideMark/>
          </w:tcPr>
          <w:p w:rsidR="00000000" w:rsidRDefault="00000000">
            <w:r>
              <w:t>Investment amount</w:t>
            </w:r>
          </w:p>
        </w:tc>
      </w:tr>
      <w:tr w:rsidR="00000000">
        <w:trPr>
          <w:divId w:val="175387555"/>
          <w:tblCellSpacing w:w="15" w:type="dxa"/>
        </w:trPr>
        <w:tc>
          <w:tcPr>
            <w:tcW w:w="0" w:type="auto"/>
            <w:vAlign w:val="center"/>
            <w:hideMark/>
          </w:tcPr>
          <w:p w:rsidR="00000000" w:rsidRDefault="00000000">
            <w:r>
              <w:t>subOrdType</w:t>
            </w:r>
          </w:p>
        </w:tc>
        <w:tc>
          <w:tcPr>
            <w:tcW w:w="0" w:type="auto"/>
            <w:vAlign w:val="center"/>
            <w:hideMark/>
          </w:tcPr>
          <w:p w:rsidR="00000000" w:rsidRDefault="00000000">
            <w:r>
              <w:t>String</w:t>
            </w:r>
          </w:p>
        </w:tc>
        <w:tc>
          <w:tcPr>
            <w:tcW w:w="0" w:type="auto"/>
            <w:vAlign w:val="center"/>
            <w:hideMark/>
          </w:tcPr>
          <w:p w:rsidR="00000000" w:rsidRDefault="00000000">
            <w:r>
              <w:t>Sub order type</w:t>
            </w:r>
            <w:r>
              <w:br/>
            </w:r>
            <w:r>
              <w:rPr>
                <w:rStyle w:val="HTML"/>
              </w:rPr>
              <w:t>1</w:t>
            </w:r>
            <w:r>
              <w:t>：limit order</w:t>
            </w:r>
            <w:r>
              <w:br/>
            </w:r>
            <w:r>
              <w:rPr>
                <w:rStyle w:val="HTML"/>
              </w:rPr>
              <w:t>2</w:t>
            </w:r>
            <w:r>
              <w:t>：market order</w:t>
            </w:r>
            <w:r>
              <w:br/>
            </w:r>
            <w:r>
              <w:rPr>
                <w:rStyle w:val="HTML"/>
              </w:rPr>
              <w:t>9</w:t>
            </w:r>
            <w:r>
              <w:t>：tradingView signal</w:t>
            </w:r>
          </w:p>
        </w:tc>
      </w:tr>
      <w:tr w:rsidR="00000000">
        <w:trPr>
          <w:divId w:val="175387555"/>
          <w:tblCellSpacing w:w="15" w:type="dxa"/>
        </w:trPr>
        <w:tc>
          <w:tcPr>
            <w:tcW w:w="0" w:type="auto"/>
            <w:vAlign w:val="center"/>
            <w:hideMark/>
          </w:tcPr>
          <w:p w:rsidR="00000000" w:rsidRDefault="00000000">
            <w:r>
              <w:t>ratio</w:t>
            </w:r>
          </w:p>
        </w:tc>
        <w:tc>
          <w:tcPr>
            <w:tcW w:w="0" w:type="auto"/>
            <w:vAlign w:val="center"/>
            <w:hideMark/>
          </w:tcPr>
          <w:p w:rsidR="00000000" w:rsidRDefault="00000000">
            <w:r>
              <w:t>String</w:t>
            </w:r>
          </w:p>
        </w:tc>
        <w:tc>
          <w:tcPr>
            <w:tcW w:w="0" w:type="auto"/>
            <w:vAlign w:val="center"/>
            <w:hideMark/>
          </w:tcPr>
          <w:p w:rsidR="00000000" w:rsidRDefault="00000000">
            <w:r>
              <w:t>Price offset ratio, calculate the limit price as a percentage offset from the best bid/ask price</w:t>
            </w:r>
            <w:r>
              <w:br/>
              <w:t xml:space="preserve">Only applicable to </w:t>
            </w:r>
            <w:r>
              <w:rPr>
                <w:rStyle w:val="HTML"/>
              </w:rPr>
              <w:t>subOrdType</w:t>
            </w:r>
            <w:r>
              <w:t xml:space="preserve"> is </w:t>
            </w:r>
            <w:r>
              <w:rPr>
                <w:rStyle w:val="HTML"/>
              </w:rPr>
              <w:t>limit order</w:t>
            </w:r>
          </w:p>
        </w:tc>
      </w:tr>
      <w:tr w:rsidR="00000000">
        <w:trPr>
          <w:divId w:val="175387555"/>
          <w:tblCellSpacing w:w="15" w:type="dxa"/>
        </w:trPr>
        <w:tc>
          <w:tcPr>
            <w:tcW w:w="0" w:type="auto"/>
            <w:vAlign w:val="center"/>
            <w:hideMark/>
          </w:tcPr>
          <w:p w:rsidR="00000000" w:rsidRDefault="00000000">
            <w:r>
              <w:t>entrySettingParam</w:t>
            </w:r>
          </w:p>
        </w:tc>
        <w:tc>
          <w:tcPr>
            <w:tcW w:w="0" w:type="auto"/>
            <w:vAlign w:val="center"/>
            <w:hideMark/>
          </w:tcPr>
          <w:p w:rsidR="00000000" w:rsidRDefault="00000000">
            <w:r>
              <w:t>Object</w:t>
            </w:r>
          </w:p>
        </w:tc>
        <w:tc>
          <w:tcPr>
            <w:tcW w:w="0" w:type="auto"/>
            <w:vAlign w:val="center"/>
            <w:hideMark/>
          </w:tcPr>
          <w:p w:rsidR="00000000" w:rsidRDefault="00000000">
            <w:r>
              <w:t>Entry setting</w:t>
            </w:r>
          </w:p>
        </w:tc>
      </w:tr>
      <w:tr w:rsidR="00000000">
        <w:trPr>
          <w:divId w:val="175387555"/>
          <w:tblCellSpacing w:w="15" w:type="dxa"/>
        </w:trPr>
        <w:tc>
          <w:tcPr>
            <w:tcW w:w="0" w:type="auto"/>
            <w:vAlign w:val="center"/>
            <w:hideMark/>
          </w:tcPr>
          <w:p w:rsidR="00000000" w:rsidRDefault="00000000">
            <w:r>
              <w:t>&gt; allowMultipleEntry</w:t>
            </w:r>
          </w:p>
        </w:tc>
        <w:tc>
          <w:tcPr>
            <w:tcW w:w="0" w:type="auto"/>
            <w:vAlign w:val="center"/>
            <w:hideMark/>
          </w:tcPr>
          <w:p w:rsidR="00000000" w:rsidRDefault="00000000">
            <w:r>
              <w:t>Boolean</w:t>
            </w:r>
          </w:p>
        </w:tc>
        <w:tc>
          <w:tcPr>
            <w:tcW w:w="0" w:type="auto"/>
            <w:vAlign w:val="center"/>
            <w:hideMark/>
          </w:tcPr>
          <w:p w:rsidR="00000000" w:rsidRDefault="00000000">
            <w:r>
              <w:t>Whether or not allow multiple entries in the same direction for the same trading pairs</w:t>
            </w:r>
          </w:p>
        </w:tc>
      </w:tr>
      <w:tr w:rsidR="00000000">
        <w:trPr>
          <w:divId w:val="175387555"/>
          <w:tblCellSpacing w:w="15" w:type="dxa"/>
        </w:trPr>
        <w:tc>
          <w:tcPr>
            <w:tcW w:w="0" w:type="auto"/>
            <w:vAlign w:val="center"/>
            <w:hideMark/>
          </w:tcPr>
          <w:p w:rsidR="00000000" w:rsidRDefault="00000000">
            <w:r>
              <w:t>&gt; entryType</w:t>
            </w:r>
          </w:p>
        </w:tc>
        <w:tc>
          <w:tcPr>
            <w:tcW w:w="0" w:type="auto"/>
            <w:vAlign w:val="center"/>
            <w:hideMark/>
          </w:tcPr>
          <w:p w:rsidR="00000000" w:rsidRDefault="00000000">
            <w:r>
              <w:t>String</w:t>
            </w:r>
          </w:p>
        </w:tc>
        <w:tc>
          <w:tcPr>
            <w:tcW w:w="0" w:type="auto"/>
            <w:vAlign w:val="center"/>
            <w:hideMark/>
          </w:tcPr>
          <w:p w:rsidR="00000000" w:rsidRDefault="00000000">
            <w:r>
              <w:t>Entry type</w:t>
            </w:r>
            <w:r>
              <w:br/>
            </w:r>
            <w:r>
              <w:rPr>
                <w:rStyle w:val="HTML"/>
              </w:rPr>
              <w:t>1</w:t>
            </w:r>
            <w:r>
              <w:t>: TradingView signal</w:t>
            </w:r>
            <w:r>
              <w:br/>
            </w:r>
            <w:r>
              <w:rPr>
                <w:rStyle w:val="HTML"/>
              </w:rPr>
              <w:t>2</w:t>
            </w:r>
            <w:r>
              <w:t>: Fixed margin</w:t>
            </w:r>
            <w:r>
              <w:br/>
            </w:r>
            <w:r>
              <w:rPr>
                <w:rStyle w:val="HTML"/>
              </w:rPr>
              <w:t>3</w:t>
            </w:r>
            <w:r>
              <w:t>: Contracts</w:t>
            </w:r>
            <w:r>
              <w:br/>
            </w:r>
            <w:r>
              <w:rPr>
                <w:rStyle w:val="HTML"/>
              </w:rPr>
              <w:t>4</w:t>
            </w:r>
            <w:r>
              <w:t>: Percentage of free margin</w:t>
            </w:r>
            <w:r>
              <w:br/>
            </w:r>
            <w:r>
              <w:rPr>
                <w:rStyle w:val="HTML"/>
              </w:rPr>
              <w:t>5</w:t>
            </w:r>
            <w:r>
              <w:t>: Percentage of the initial invested margin</w:t>
            </w:r>
          </w:p>
        </w:tc>
      </w:tr>
      <w:tr w:rsidR="00000000">
        <w:trPr>
          <w:divId w:val="175387555"/>
          <w:tblCellSpacing w:w="15" w:type="dxa"/>
        </w:trPr>
        <w:tc>
          <w:tcPr>
            <w:tcW w:w="0" w:type="auto"/>
            <w:vAlign w:val="center"/>
            <w:hideMark/>
          </w:tcPr>
          <w:p w:rsidR="00000000" w:rsidRDefault="00000000">
            <w:r>
              <w:t>&gt; amt</w:t>
            </w:r>
          </w:p>
        </w:tc>
        <w:tc>
          <w:tcPr>
            <w:tcW w:w="0" w:type="auto"/>
            <w:vAlign w:val="center"/>
            <w:hideMark/>
          </w:tcPr>
          <w:p w:rsidR="00000000" w:rsidRDefault="00000000">
            <w:r>
              <w:t>String</w:t>
            </w:r>
          </w:p>
        </w:tc>
        <w:tc>
          <w:tcPr>
            <w:tcW w:w="0" w:type="auto"/>
            <w:vAlign w:val="center"/>
            <w:hideMark/>
          </w:tcPr>
          <w:p w:rsidR="00000000" w:rsidRDefault="00000000">
            <w:r>
              <w:t>Amount per order</w:t>
            </w:r>
            <w:r>
              <w:br/>
              <w:t xml:space="preserve">Only applicable to </w:t>
            </w:r>
            <w:r>
              <w:rPr>
                <w:rStyle w:val="HTML"/>
              </w:rPr>
              <w:t>entryType</w:t>
            </w:r>
            <w:r>
              <w:t xml:space="preserve"> in </w:t>
            </w:r>
            <w:r>
              <w:rPr>
                <w:rStyle w:val="HTML"/>
              </w:rPr>
              <w:t>2</w:t>
            </w:r>
            <w:r>
              <w:t>/</w:t>
            </w:r>
            <w:r>
              <w:rPr>
                <w:rStyle w:val="HTML"/>
              </w:rPr>
              <w:t>3</w:t>
            </w:r>
          </w:p>
        </w:tc>
      </w:tr>
      <w:tr w:rsidR="00000000">
        <w:trPr>
          <w:divId w:val="175387555"/>
          <w:tblCellSpacing w:w="15" w:type="dxa"/>
        </w:trPr>
        <w:tc>
          <w:tcPr>
            <w:tcW w:w="0" w:type="auto"/>
            <w:vAlign w:val="center"/>
            <w:hideMark/>
          </w:tcPr>
          <w:p w:rsidR="00000000" w:rsidRDefault="00000000">
            <w:r>
              <w:t>&gt; ratio</w:t>
            </w:r>
          </w:p>
        </w:tc>
        <w:tc>
          <w:tcPr>
            <w:tcW w:w="0" w:type="auto"/>
            <w:vAlign w:val="center"/>
            <w:hideMark/>
          </w:tcPr>
          <w:p w:rsidR="00000000" w:rsidRDefault="00000000">
            <w:r>
              <w:t>String</w:t>
            </w:r>
          </w:p>
        </w:tc>
        <w:tc>
          <w:tcPr>
            <w:tcW w:w="0" w:type="auto"/>
            <w:vAlign w:val="center"/>
            <w:hideMark/>
          </w:tcPr>
          <w:p w:rsidR="00000000" w:rsidRDefault="00000000">
            <w:r>
              <w:t>Amount ratio per order</w:t>
            </w:r>
            <w:r>
              <w:br/>
              <w:t xml:space="preserve">Only applicable to </w:t>
            </w:r>
            <w:r>
              <w:rPr>
                <w:rStyle w:val="HTML"/>
              </w:rPr>
              <w:t>entryType</w:t>
            </w:r>
            <w:r>
              <w:t xml:space="preserve"> in </w:t>
            </w:r>
            <w:r>
              <w:rPr>
                <w:rStyle w:val="HTML"/>
              </w:rPr>
              <w:t>4</w:t>
            </w:r>
            <w:r>
              <w:t>/</w:t>
            </w:r>
            <w:r>
              <w:rPr>
                <w:rStyle w:val="HTML"/>
              </w:rPr>
              <w:t>5</w:t>
            </w:r>
          </w:p>
        </w:tc>
      </w:tr>
      <w:tr w:rsidR="00000000">
        <w:trPr>
          <w:divId w:val="175387555"/>
          <w:tblCellSpacing w:w="15" w:type="dxa"/>
        </w:trPr>
        <w:tc>
          <w:tcPr>
            <w:tcW w:w="0" w:type="auto"/>
            <w:vAlign w:val="center"/>
            <w:hideMark/>
          </w:tcPr>
          <w:p w:rsidR="00000000" w:rsidRDefault="00000000">
            <w:r>
              <w:t>exitSettingParam</w:t>
            </w:r>
          </w:p>
        </w:tc>
        <w:tc>
          <w:tcPr>
            <w:tcW w:w="0" w:type="auto"/>
            <w:vAlign w:val="center"/>
            <w:hideMark/>
          </w:tcPr>
          <w:p w:rsidR="00000000" w:rsidRDefault="00000000">
            <w:r>
              <w:t>Object</w:t>
            </w:r>
          </w:p>
        </w:tc>
        <w:tc>
          <w:tcPr>
            <w:tcW w:w="0" w:type="auto"/>
            <w:vAlign w:val="center"/>
            <w:hideMark/>
          </w:tcPr>
          <w:p w:rsidR="00000000" w:rsidRDefault="00000000">
            <w:r>
              <w:t>Exit setting</w:t>
            </w:r>
          </w:p>
        </w:tc>
      </w:tr>
      <w:tr w:rsidR="00000000">
        <w:trPr>
          <w:divId w:val="175387555"/>
          <w:tblCellSpacing w:w="15" w:type="dxa"/>
        </w:trPr>
        <w:tc>
          <w:tcPr>
            <w:tcW w:w="0" w:type="auto"/>
            <w:vAlign w:val="center"/>
            <w:hideMark/>
          </w:tcPr>
          <w:p w:rsidR="00000000" w:rsidRDefault="00000000">
            <w:r>
              <w:t>&gt; tpSlType</w:t>
            </w:r>
          </w:p>
        </w:tc>
        <w:tc>
          <w:tcPr>
            <w:tcW w:w="0" w:type="auto"/>
            <w:vAlign w:val="center"/>
            <w:hideMark/>
          </w:tcPr>
          <w:p w:rsidR="00000000" w:rsidRDefault="00000000">
            <w:r>
              <w:t>String</w:t>
            </w:r>
          </w:p>
        </w:tc>
        <w:tc>
          <w:tcPr>
            <w:tcW w:w="0" w:type="auto"/>
            <w:vAlign w:val="center"/>
            <w:hideMark/>
          </w:tcPr>
          <w:p w:rsidR="00000000" w:rsidRDefault="00000000">
            <w:r>
              <w:t>Type of set the take-profit and stop-loss trigger price</w:t>
            </w:r>
            <w:r>
              <w:br/>
            </w:r>
            <w:r>
              <w:rPr>
                <w:rStyle w:val="HTML"/>
              </w:rPr>
              <w:t>pnl</w:t>
            </w:r>
            <w:r>
              <w:t>: Based on the estimated profit and loss percentage from the entry point</w:t>
            </w:r>
            <w:r>
              <w:br/>
            </w:r>
            <w:r>
              <w:rPr>
                <w:rStyle w:val="HTML"/>
              </w:rPr>
              <w:t>price</w:t>
            </w:r>
            <w:r>
              <w:t>: Based on price increase or decrease from the crypto’s entry price</w:t>
            </w:r>
          </w:p>
        </w:tc>
      </w:tr>
      <w:tr w:rsidR="00000000">
        <w:trPr>
          <w:divId w:val="175387555"/>
          <w:tblCellSpacing w:w="15" w:type="dxa"/>
        </w:trPr>
        <w:tc>
          <w:tcPr>
            <w:tcW w:w="0" w:type="auto"/>
            <w:vAlign w:val="center"/>
            <w:hideMark/>
          </w:tcPr>
          <w:p w:rsidR="00000000" w:rsidRDefault="00000000">
            <w:r>
              <w:t>&gt; tpPct</w:t>
            </w:r>
          </w:p>
        </w:tc>
        <w:tc>
          <w:tcPr>
            <w:tcW w:w="0" w:type="auto"/>
            <w:vAlign w:val="center"/>
            <w:hideMark/>
          </w:tcPr>
          <w:p w:rsidR="00000000" w:rsidRDefault="00000000">
            <w:r>
              <w:t>String</w:t>
            </w:r>
          </w:p>
        </w:tc>
        <w:tc>
          <w:tcPr>
            <w:tcW w:w="0" w:type="auto"/>
            <w:vAlign w:val="center"/>
            <w:hideMark/>
          </w:tcPr>
          <w:p w:rsidR="00000000" w:rsidRDefault="00000000">
            <w:r>
              <w:t>Take-profit percentage</w:t>
            </w:r>
          </w:p>
        </w:tc>
      </w:tr>
      <w:tr w:rsidR="00000000">
        <w:trPr>
          <w:divId w:val="175387555"/>
          <w:tblCellSpacing w:w="15" w:type="dxa"/>
        </w:trPr>
        <w:tc>
          <w:tcPr>
            <w:tcW w:w="0" w:type="auto"/>
            <w:vAlign w:val="center"/>
            <w:hideMark/>
          </w:tcPr>
          <w:p w:rsidR="00000000" w:rsidRDefault="00000000">
            <w:r>
              <w:t>&gt; slPct</w:t>
            </w:r>
          </w:p>
        </w:tc>
        <w:tc>
          <w:tcPr>
            <w:tcW w:w="0" w:type="auto"/>
            <w:vAlign w:val="center"/>
            <w:hideMark/>
          </w:tcPr>
          <w:p w:rsidR="00000000" w:rsidRDefault="00000000">
            <w:r>
              <w:t>String</w:t>
            </w:r>
          </w:p>
        </w:tc>
        <w:tc>
          <w:tcPr>
            <w:tcW w:w="0" w:type="auto"/>
            <w:vAlign w:val="center"/>
            <w:hideMark/>
          </w:tcPr>
          <w:p w:rsidR="00000000" w:rsidRDefault="00000000">
            <w:r>
              <w:t>Stop-loss percentage</w:t>
            </w:r>
          </w:p>
        </w:tc>
      </w:tr>
      <w:tr w:rsidR="00000000">
        <w:trPr>
          <w:divId w:val="175387555"/>
          <w:tblCellSpacing w:w="15" w:type="dxa"/>
        </w:trPr>
        <w:tc>
          <w:tcPr>
            <w:tcW w:w="0" w:type="auto"/>
            <w:vAlign w:val="center"/>
            <w:hideMark/>
          </w:tcPr>
          <w:p w:rsidR="00000000" w:rsidRDefault="00000000">
            <w:r>
              <w:t>signalChanId</w:t>
            </w:r>
          </w:p>
        </w:tc>
        <w:tc>
          <w:tcPr>
            <w:tcW w:w="0" w:type="auto"/>
            <w:vAlign w:val="center"/>
            <w:hideMark/>
          </w:tcPr>
          <w:p w:rsidR="00000000" w:rsidRDefault="00000000">
            <w:r>
              <w:t>String</w:t>
            </w:r>
          </w:p>
        </w:tc>
        <w:tc>
          <w:tcPr>
            <w:tcW w:w="0" w:type="auto"/>
            <w:vAlign w:val="center"/>
            <w:hideMark/>
          </w:tcPr>
          <w:p w:rsidR="00000000" w:rsidRDefault="00000000">
            <w:r>
              <w:t>Signal channel Id</w:t>
            </w:r>
          </w:p>
        </w:tc>
      </w:tr>
      <w:tr w:rsidR="00000000">
        <w:trPr>
          <w:divId w:val="175387555"/>
          <w:tblCellSpacing w:w="15" w:type="dxa"/>
        </w:trPr>
        <w:tc>
          <w:tcPr>
            <w:tcW w:w="0" w:type="auto"/>
            <w:vAlign w:val="center"/>
            <w:hideMark/>
          </w:tcPr>
          <w:p w:rsidR="00000000" w:rsidRDefault="00000000">
            <w:r>
              <w:t>signalChanName</w:t>
            </w:r>
          </w:p>
        </w:tc>
        <w:tc>
          <w:tcPr>
            <w:tcW w:w="0" w:type="auto"/>
            <w:vAlign w:val="center"/>
            <w:hideMark/>
          </w:tcPr>
          <w:p w:rsidR="00000000" w:rsidRDefault="00000000">
            <w:r>
              <w:t>String</w:t>
            </w:r>
          </w:p>
        </w:tc>
        <w:tc>
          <w:tcPr>
            <w:tcW w:w="0" w:type="auto"/>
            <w:vAlign w:val="center"/>
            <w:hideMark/>
          </w:tcPr>
          <w:p w:rsidR="00000000" w:rsidRDefault="00000000">
            <w:r>
              <w:t>Signal channel name</w:t>
            </w:r>
          </w:p>
        </w:tc>
      </w:tr>
      <w:tr w:rsidR="00000000">
        <w:trPr>
          <w:divId w:val="175387555"/>
          <w:tblCellSpacing w:w="15" w:type="dxa"/>
        </w:trPr>
        <w:tc>
          <w:tcPr>
            <w:tcW w:w="0" w:type="auto"/>
            <w:vAlign w:val="center"/>
            <w:hideMark/>
          </w:tcPr>
          <w:p w:rsidR="00000000" w:rsidRDefault="00000000">
            <w:r>
              <w:t>signalSourceType</w:t>
            </w:r>
          </w:p>
        </w:tc>
        <w:tc>
          <w:tcPr>
            <w:tcW w:w="0" w:type="auto"/>
            <w:vAlign w:val="center"/>
            <w:hideMark/>
          </w:tcPr>
          <w:p w:rsidR="00000000" w:rsidRDefault="00000000">
            <w:r>
              <w:t>String</w:t>
            </w:r>
          </w:p>
        </w:tc>
        <w:tc>
          <w:tcPr>
            <w:tcW w:w="0" w:type="auto"/>
            <w:vAlign w:val="center"/>
            <w:hideMark/>
          </w:tcPr>
          <w:p w:rsidR="00000000" w:rsidRDefault="00000000">
            <w:r>
              <w:t>Signal source type</w:t>
            </w:r>
            <w:r>
              <w:br/>
            </w:r>
            <w:r>
              <w:rPr>
                <w:rStyle w:val="HTML"/>
              </w:rPr>
              <w:t>1</w:t>
            </w:r>
            <w:r>
              <w:t>: Created by yourself</w:t>
            </w:r>
            <w:r>
              <w:br/>
            </w:r>
            <w:r>
              <w:rPr>
                <w:rStyle w:val="HTML"/>
              </w:rPr>
              <w:t>2</w:t>
            </w:r>
            <w:r>
              <w:t>: Subscribe</w:t>
            </w:r>
            <w:r>
              <w:br/>
            </w:r>
            <w:r>
              <w:rPr>
                <w:rStyle w:val="HTML"/>
              </w:rPr>
              <w:t>3</w:t>
            </w:r>
            <w:r>
              <w:t>: Free signal</w:t>
            </w:r>
          </w:p>
        </w:tc>
      </w:tr>
    </w:tbl>
    <w:p w:rsidR="00000000" w:rsidRDefault="00000000">
      <w:pPr>
        <w:pStyle w:val="3"/>
        <w:divId w:val="175387555"/>
      </w:pPr>
      <w:r>
        <w:t>GET / Signal bot history</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/api/v5/tradingBot/signal/orders-algo-history</w:t>
      </w:r>
    </w:p>
    <w:p w:rsidR="00000000" w:rsidRDefault="00000000">
      <w:pPr>
        <w:pStyle w:val="a5"/>
        <w:ind w:left="720" w:right="720"/>
        <w:divId w:val="260650806"/>
      </w:pPr>
      <w:r>
        <w:t>Request Example</w:t>
      </w:r>
    </w:p>
    <w:p w:rsidR="00000000" w:rsidRDefault="00000000">
      <w:pPr>
        <w:pStyle w:val="HTML0"/>
        <w:divId w:val="516891136"/>
        <w:rPr>
          <w:rStyle w:val="HTML"/>
        </w:rPr>
      </w:pPr>
      <w:r>
        <w:rPr>
          <w:rStyle w:val="HTML"/>
        </w:rPr>
        <w:t>GET /api/v5/tradingBot/signal/orders-algo-history?algoId</w:t>
      </w:r>
      <w:r>
        <w:rPr>
          <w:rStyle w:val="o"/>
        </w:rPr>
        <w:t>=</w:t>
      </w:r>
      <w:r>
        <w:rPr>
          <w:rStyle w:val="HTML"/>
        </w:rPr>
        <w:t>623833708424069120&amp;algoOrdType</w:t>
      </w:r>
      <w:r>
        <w:rPr>
          <w:rStyle w:val="o"/>
        </w:rPr>
        <w:t>=</w:t>
      </w:r>
      <w:r>
        <w:rPr>
          <w:rStyle w:val="HTML"/>
        </w:rPr>
        <w:t>contract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1058"/>
        <w:gridCol w:w="5073"/>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algoOrdType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 order type</w:t>
            </w:r>
            <w:r>
              <w:br/>
            </w:r>
            <w:r>
              <w:rPr>
                <w:rStyle w:val="HTML"/>
              </w:rPr>
              <w:t>contract</w:t>
            </w:r>
            <w:r>
              <w:t>: Contract signal</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Pagination of data to return records </w:t>
            </w:r>
            <w:r>
              <w:rPr>
                <w:rStyle w:val="HTML"/>
              </w:rPr>
              <w:t>algoId</w:t>
            </w:r>
            <w:r>
              <w:t xml:space="preserve"> earlier than the requested timestamp,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w:t>
            </w:r>
            <w:r>
              <w:rPr>
                <w:rStyle w:val="HTML"/>
              </w:rPr>
              <w:t>algoId</w:t>
            </w:r>
            <w:r>
              <w:t xml:space="preserve"> newer than the requested timestamp,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Number of results per request. The maximum is 100. The default is 100.</w:t>
            </w:r>
          </w:p>
        </w:tc>
      </w:tr>
    </w:tbl>
    <w:p w:rsidR="00000000" w:rsidRDefault="00000000">
      <w:pPr>
        <w:pStyle w:val="a5"/>
        <w:ind w:left="720" w:right="720"/>
        <w:divId w:val="886336766"/>
      </w:pPr>
      <w:r>
        <w:t>Response Example</w:t>
      </w:r>
    </w:p>
    <w:p w:rsidR="00000000" w:rsidRDefault="00000000">
      <w:pPr>
        <w:pStyle w:val="HTML0"/>
        <w:divId w:val="1846049518"/>
        <w:rPr>
          <w:rStyle w:val="w"/>
        </w:rPr>
      </w:pPr>
      <w:r>
        <w:rPr>
          <w:rStyle w:val="p"/>
        </w:rPr>
        <w:t>{</w:t>
      </w:r>
    </w:p>
    <w:p w:rsidR="00000000" w:rsidRDefault="00000000">
      <w:pPr>
        <w:pStyle w:val="HTML0"/>
        <w:divId w:val="1846049518"/>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846049518"/>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846049518"/>
        <w:rPr>
          <w:rStyle w:val="w"/>
        </w:rPr>
      </w:pPr>
      <w:r>
        <w:rPr>
          <w:rStyle w:val="w"/>
        </w:rPr>
        <w:t xml:space="preserve">        </w:t>
      </w:r>
      <w:r>
        <w:rPr>
          <w:rStyle w:val="p"/>
        </w:rPr>
        <w:t>{</w:t>
      </w:r>
    </w:p>
    <w:p w:rsidR="00000000" w:rsidRDefault="00000000">
      <w:pPr>
        <w:pStyle w:val="HTML0"/>
        <w:divId w:val="1846049518"/>
        <w:rPr>
          <w:rStyle w:val="w"/>
        </w:rPr>
      </w:pPr>
      <w:r>
        <w:rPr>
          <w:rStyle w:val="w"/>
        </w:rPr>
        <w:t xml:space="preserve">            </w:t>
      </w:r>
      <w:r>
        <w:rPr>
          <w:rStyle w:val="nl"/>
        </w:rPr>
        <w:t>"algoId"</w:t>
      </w:r>
      <w:r>
        <w:rPr>
          <w:rStyle w:val="p"/>
        </w:rPr>
        <w:t>:</w:t>
      </w:r>
      <w:r>
        <w:rPr>
          <w:rStyle w:val="w"/>
        </w:rPr>
        <w:t xml:space="preserve"> </w:t>
      </w:r>
      <w:r>
        <w:rPr>
          <w:rStyle w:val="s2"/>
        </w:rPr>
        <w:t>"623833708424069120"</w:t>
      </w:r>
      <w:r>
        <w:rPr>
          <w:rStyle w:val="p"/>
        </w:rPr>
        <w:t>,</w:t>
      </w:r>
    </w:p>
    <w:p w:rsidR="00000000" w:rsidRDefault="00000000">
      <w:pPr>
        <w:pStyle w:val="HTML0"/>
        <w:divId w:val="1846049518"/>
        <w:rPr>
          <w:rStyle w:val="w"/>
        </w:rPr>
      </w:pPr>
      <w:r>
        <w:rPr>
          <w:rStyle w:val="w"/>
        </w:rPr>
        <w:t xml:space="preserve">            </w:t>
      </w:r>
      <w:r>
        <w:rPr>
          <w:rStyle w:val="nl"/>
        </w:rPr>
        <w:t>"algoOrdType"</w:t>
      </w:r>
      <w:r>
        <w:rPr>
          <w:rStyle w:val="p"/>
        </w:rPr>
        <w:t>:</w:t>
      </w:r>
      <w:r>
        <w:rPr>
          <w:rStyle w:val="w"/>
        </w:rPr>
        <w:t xml:space="preserve"> </w:t>
      </w:r>
      <w:r>
        <w:rPr>
          <w:rStyle w:val="s2"/>
        </w:rPr>
        <w:t>"contract"</w:t>
      </w:r>
      <w:r>
        <w:rPr>
          <w:rStyle w:val="p"/>
        </w:rPr>
        <w:t>,</w:t>
      </w:r>
    </w:p>
    <w:p w:rsidR="00000000" w:rsidRDefault="00000000">
      <w:pPr>
        <w:pStyle w:val="HTML0"/>
        <w:divId w:val="1846049518"/>
        <w:rPr>
          <w:rStyle w:val="w"/>
        </w:rPr>
      </w:pPr>
      <w:r>
        <w:rPr>
          <w:rStyle w:val="w"/>
        </w:rPr>
        <w:t xml:space="preserve">            </w:t>
      </w:r>
      <w:r>
        <w:rPr>
          <w:rStyle w:val="nl"/>
        </w:rPr>
        <w:t>"availBal"</w:t>
      </w:r>
      <w:r>
        <w:rPr>
          <w:rStyle w:val="p"/>
        </w:rPr>
        <w:t>:</w:t>
      </w:r>
      <w:r>
        <w:rPr>
          <w:rStyle w:val="w"/>
        </w:rPr>
        <w:t xml:space="preserve"> </w:t>
      </w:r>
      <w:r>
        <w:rPr>
          <w:rStyle w:val="s2"/>
        </w:rPr>
        <w:t>"1.6561369013122267"</w:t>
      </w:r>
      <w:r>
        <w:rPr>
          <w:rStyle w:val="p"/>
        </w:rPr>
        <w:t>,</w:t>
      </w:r>
    </w:p>
    <w:p w:rsidR="00000000" w:rsidRDefault="00000000">
      <w:pPr>
        <w:pStyle w:val="HTML0"/>
        <w:divId w:val="1846049518"/>
        <w:rPr>
          <w:rStyle w:val="w"/>
        </w:rPr>
      </w:pPr>
      <w:r>
        <w:rPr>
          <w:rStyle w:val="w"/>
        </w:rPr>
        <w:t xml:space="preserve">            </w:t>
      </w:r>
      <w:r>
        <w:rPr>
          <w:rStyle w:val="nl"/>
        </w:rPr>
        <w:t>"cTime"</w:t>
      </w:r>
      <w:r>
        <w:rPr>
          <w:rStyle w:val="p"/>
        </w:rPr>
        <w:t>:</w:t>
      </w:r>
      <w:r>
        <w:rPr>
          <w:rStyle w:val="w"/>
        </w:rPr>
        <w:t xml:space="preserve"> </w:t>
      </w:r>
      <w:r>
        <w:rPr>
          <w:rStyle w:val="s2"/>
        </w:rPr>
        <w:t>"1695005546360"</w:t>
      </w:r>
      <w:r>
        <w:rPr>
          <w:rStyle w:val="p"/>
        </w:rPr>
        <w:t>,</w:t>
      </w:r>
    </w:p>
    <w:p w:rsidR="00000000" w:rsidRDefault="00000000">
      <w:pPr>
        <w:pStyle w:val="HTML0"/>
        <w:divId w:val="1846049518"/>
        <w:rPr>
          <w:rStyle w:val="w"/>
        </w:rPr>
      </w:pPr>
      <w:r>
        <w:rPr>
          <w:rStyle w:val="w"/>
        </w:rPr>
        <w:t xml:space="preserve">            </w:t>
      </w:r>
      <w:r>
        <w:rPr>
          <w:rStyle w:val="nl"/>
        </w:rPr>
        <w:t>"cancelType"</w:t>
      </w:r>
      <w:r>
        <w:rPr>
          <w:rStyle w:val="p"/>
        </w:rPr>
        <w:t>:</w:t>
      </w:r>
      <w:r>
        <w:rPr>
          <w:rStyle w:val="w"/>
        </w:rPr>
        <w:t xml:space="preserve"> </w:t>
      </w:r>
      <w:r>
        <w:rPr>
          <w:rStyle w:val="s2"/>
        </w:rPr>
        <w:t>"1"</w:t>
      </w:r>
      <w:r>
        <w:rPr>
          <w:rStyle w:val="p"/>
        </w:rPr>
        <w:t>,</w:t>
      </w:r>
    </w:p>
    <w:p w:rsidR="00000000" w:rsidRDefault="00000000">
      <w:pPr>
        <w:pStyle w:val="HTML0"/>
        <w:divId w:val="1846049518"/>
        <w:rPr>
          <w:rStyle w:val="w"/>
        </w:rPr>
      </w:pPr>
      <w:r>
        <w:rPr>
          <w:rStyle w:val="w"/>
        </w:rPr>
        <w:t xml:space="preserve">            </w:t>
      </w:r>
      <w:r>
        <w:rPr>
          <w:rStyle w:val="nl"/>
        </w:rPr>
        <w:t>"entrySettingParam"</w:t>
      </w:r>
      <w:r>
        <w:rPr>
          <w:rStyle w:val="p"/>
        </w:rPr>
        <w:t>:</w:t>
      </w:r>
      <w:r>
        <w:rPr>
          <w:rStyle w:val="w"/>
        </w:rPr>
        <w:t xml:space="preserve"> </w:t>
      </w:r>
      <w:r>
        <w:rPr>
          <w:rStyle w:val="p"/>
        </w:rPr>
        <w:t>{</w:t>
      </w:r>
    </w:p>
    <w:p w:rsidR="00000000" w:rsidRDefault="00000000">
      <w:pPr>
        <w:pStyle w:val="HTML0"/>
        <w:divId w:val="1846049518"/>
        <w:rPr>
          <w:rStyle w:val="w"/>
        </w:rPr>
      </w:pPr>
      <w:r>
        <w:rPr>
          <w:rStyle w:val="w"/>
        </w:rPr>
        <w:t xml:space="preserve">                </w:t>
      </w:r>
      <w:r>
        <w:rPr>
          <w:rStyle w:val="nl"/>
        </w:rPr>
        <w:t>"allowMultipleEntry"</w:t>
      </w:r>
      <w:r>
        <w:rPr>
          <w:rStyle w:val="p"/>
        </w:rPr>
        <w:t>:</w:t>
      </w:r>
      <w:r>
        <w:rPr>
          <w:rStyle w:val="w"/>
        </w:rPr>
        <w:t xml:space="preserve"> </w:t>
      </w:r>
      <w:r>
        <w:rPr>
          <w:rStyle w:val="kc"/>
        </w:rPr>
        <w:t>true</w:t>
      </w:r>
      <w:r>
        <w:rPr>
          <w:rStyle w:val="p"/>
        </w:rPr>
        <w:t>,</w:t>
      </w:r>
    </w:p>
    <w:p w:rsidR="00000000" w:rsidRDefault="00000000">
      <w:pPr>
        <w:pStyle w:val="HTML0"/>
        <w:divId w:val="1846049518"/>
        <w:rPr>
          <w:rStyle w:val="w"/>
        </w:rPr>
      </w:pPr>
      <w:r>
        <w:rPr>
          <w:rStyle w:val="w"/>
        </w:rPr>
        <w:t xml:space="preserve">                </w:t>
      </w:r>
      <w:r>
        <w:rPr>
          <w:rStyle w:val="nl"/>
        </w:rPr>
        <w:t>"amt"</w:t>
      </w:r>
      <w:r>
        <w:rPr>
          <w:rStyle w:val="p"/>
        </w:rPr>
        <w:t>:</w:t>
      </w:r>
      <w:r>
        <w:rPr>
          <w:rStyle w:val="w"/>
        </w:rPr>
        <w:t xml:space="preserve"> </w:t>
      </w:r>
      <w:r>
        <w:rPr>
          <w:rStyle w:val="s2"/>
        </w:rPr>
        <w:t>"0"</w:t>
      </w:r>
      <w:r>
        <w:rPr>
          <w:rStyle w:val="p"/>
        </w:rPr>
        <w:t>,</w:t>
      </w:r>
    </w:p>
    <w:p w:rsidR="00000000" w:rsidRDefault="00000000">
      <w:pPr>
        <w:pStyle w:val="HTML0"/>
        <w:divId w:val="1846049518"/>
        <w:rPr>
          <w:rStyle w:val="w"/>
        </w:rPr>
      </w:pPr>
      <w:r>
        <w:rPr>
          <w:rStyle w:val="w"/>
        </w:rPr>
        <w:t xml:space="preserve">                </w:t>
      </w:r>
      <w:r>
        <w:rPr>
          <w:rStyle w:val="nl"/>
        </w:rPr>
        <w:t>"entryType"</w:t>
      </w:r>
      <w:r>
        <w:rPr>
          <w:rStyle w:val="p"/>
        </w:rPr>
        <w:t>:</w:t>
      </w:r>
      <w:r>
        <w:rPr>
          <w:rStyle w:val="w"/>
        </w:rPr>
        <w:t xml:space="preserve"> </w:t>
      </w:r>
      <w:r>
        <w:rPr>
          <w:rStyle w:val="s2"/>
        </w:rPr>
        <w:t>"1"</w:t>
      </w:r>
      <w:r>
        <w:rPr>
          <w:rStyle w:val="p"/>
        </w:rPr>
        <w:t>,</w:t>
      </w:r>
    </w:p>
    <w:p w:rsidR="00000000" w:rsidRDefault="00000000">
      <w:pPr>
        <w:pStyle w:val="HTML0"/>
        <w:divId w:val="1846049518"/>
        <w:rPr>
          <w:rStyle w:val="w"/>
        </w:rPr>
      </w:pPr>
      <w:r>
        <w:rPr>
          <w:rStyle w:val="w"/>
        </w:rPr>
        <w:t xml:space="preserve">                </w:t>
      </w:r>
      <w:r>
        <w:rPr>
          <w:rStyle w:val="nl"/>
        </w:rPr>
        <w:t>"ratio"</w:t>
      </w:r>
      <w:r>
        <w:rPr>
          <w:rStyle w:val="p"/>
        </w:rPr>
        <w:t>:</w:t>
      </w:r>
      <w:r>
        <w:rPr>
          <w:rStyle w:val="w"/>
        </w:rPr>
        <w:t xml:space="preserve"> </w:t>
      </w:r>
      <w:r>
        <w:rPr>
          <w:rStyle w:val="s2"/>
        </w:rPr>
        <w:t>""</w:t>
      </w:r>
    </w:p>
    <w:p w:rsidR="00000000" w:rsidRDefault="00000000">
      <w:pPr>
        <w:pStyle w:val="HTML0"/>
        <w:divId w:val="1846049518"/>
        <w:rPr>
          <w:rStyle w:val="w"/>
        </w:rPr>
      </w:pPr>
      <w:r>
        <w:rPr>
          <w:rStyle w:val="w"/>
        </w:rPr>
        <w:t xml:space="preserve">            </w:t>
      </w:r>
      <w:r>
        <w:rPr>
          <w:rStyle w:val="p"/>
        </w:rPr>
        <w:t>},</w:t>
      </w:r>
    </w:p>
    <w:p w:rsidR="00000000" w:rsidRDefault="00000000">
      <w:pPr>
        <w:pStyle w:val="HTML0"/>
        <w:divId w:val="1846049518"/>
        <w:rPr>
          <w:rStyle w:val="w"/>
        </w:rPr>
      </w:pPr>
      <w:r>
        <w:rPr>
          <w:rStyle w:val="w"/>
        </w:rPr>
        <w:t xml:space="preserve">            </w:t>
      </w:r>
      <w:r>
        <w:rPr>
          <w:rStyle w:val="nl"/>
        </w:rPr>
        <w:t>"exitSettingParam"</w:t>
      </w:r>
      <w:r>
        <w:rPr>
          <w:rStyle w:val="p"/>
        </w:rPr>
        <w:t>:</w:t>
      </w:r>
      <w:r>
        <w:rPr>
          <w:rStyle w:val="w"/>
        </w:rPr>
        <w:t xml:space="preserve"> </w:t>
      </w:r>
      <w:r>
        <w:rPr>
          <w:rStyle w:val="p"/>
        </w:rPr>
        <w:t>{</w:t>
      </w:r>
    </w:p>
    <w:p w:rsidR="00000000" w:rsidRDefault="00000000">
      <w:pPr>
        <w:pStyle w:val="HTML0"/>
        <w:divId w:val="1846049518"/>
        <w:rPr>
          <w:rStyle w:val="w"/>
        </w:rPr>
      </w:pPr>
      <w:r>
        <w:rPr>
          <w:rStyle w:val="w"/>
        </w:rPr>
        <w:t xml:space="preserve">                </w:t>
      </w:r>
      <w:r>
        <w:rPr>
          <w:rStyle w:val="nl"/>
        </w:rPr>
        <w:t>"slPct"</w:t>
      </w:r>
      <w:r>
        <w:rPr>
          <w:rStyle w:val="p"/>
        </w:rPr>
        <w:t>:</w:t>
      </w:r>
      <w:r>
        <w:rPr>
          <w:rStyle w:val="w"/>
        </w:rPr>
        <w:t xml:space="preserve"> </w:t>
      </w:r>
      <w:r>
        <w:rPr>
          <w:rStyle w:val="s2"/>
        </w:rPr>
        <w:t>""</w:t>
      </w:r>
      <w:r>
        <w:rPr>
          <w:rStyle w:val="p"/>
        </w:rPr>
        <w:t>,</w:t>
      </w:r>
    </w:p>
    <w:p w:rsidR="00000000" w:rsidRDefault="00000000">
      <w:pPr>
        <w:pStyle w:val="HTML0"/>
        <w:divId w:val="1846049518"/>
        <w:rPr>
          <w:rStyle w:val="w"/>
        </w:rPr>
      </w:pPr>
      <w:r>
        <w:rPr>
          <w:rStyle w:val="w"/>
        </w:rPr>
        <w:t xml:space="preserve">                </w:t>
      </w:r>
      <w:r>
        <w:rPr>
          <w:rStyle w:val="nl"/>
        </w:rPr>
        <w:t>"tpPct"</w:t>
      </w:r>
      <w:r>
        <w:rPr>
          <w:rStyle w:val="p"/>
        </w:rPr>
        <w:t>:</w:t>
      </w:r>
      <w:r>
        <w:rPr>
          <w:rStyle w:val="w"/>
        </w:rPr>
        <w:t xml:space="preserve"> </w:t>
      </w:r>
      <w:r>
        <w:rPr>
          <w:rStyle w:val="s2"/>
        </w:rPr>
        <w:t>""</w:t>
      </w:r>
      <w:r>
        <w:rPr>
          <w:rStyle w:val="p"/>
        </w:rPr>
        <w:t>,</w:t>
      </w:r>
    </w:p>
    <w:p w:rsidR="00000000" w:rsidRDefault="00000000">
      <w:pPr>
        <w:pStyle w:val="HTML0"/>
        <w:divId w:val="1846049518"/>
        <w:rPr>
          <w:rStyle w:val="w"/>
        </w:rPr>
      </w:pPr>
      <w:r>
        <w:rPr>
          <w:rStyle w:val="w"/>
        </w:rPr>
        <w:t xml:space="preserve">                </w:t>
      </w:r>
      <w:r>
        <w:rPr>
          <w:rStyle w:val="nl"/>
        </w:rPr>
        <w:t>"tpSlType"</w:t>
      </w:r>
      <w:r>
        <w:rPr>
          <w:rStyle w:val="p"/>
        </w:rPr>
        <w:t>:</w:t>
      </w:r>
      <w:r>
        <w:rPr>
          <w:rStyle w:val="w"/>
        </w:rPr>
        <w:t xml:space="preserve"> </w:t>
      </w:r>
      <w:r>
        <w:rPr>
          <w:rStyle w:val="s2"/>
        </w:rPr>
        <w:t>"price"</w:t>
      </w:r>
    </w:p>
    <w:p w:rsidR="00000000" w:rsidRDefault="00000000">
      <w:pPr>
        <w:pStyle w:val="HTML0"/>
        <w:divId w:val="1846049518"/>
        <w:rPr>
          <w:rStyle w:val="w"/>
        </w:rPr>
      </w:pPr>
      <w:r>
        <w:rPr>
          <w:rStyle w:val="w"/>
        </w:rPr>
        <w:t xml:space="preserve">            </w:t>
      </w:r>
      <w:r>
        <w:rPr>
          <w:rStyle w:val="p"/>
        </w:rPr>
        <w:t>},</w:t>
      </w:r>
    </w:p>
    <w:p w:rsidR="00000000" w:rsidRDefault="00000000">
      <w:pPr>
        <w:pStyle w:val="HTML0"/>
        <w:divId w:val="1846049518"/>
        <w:rPr>
          <w:rStyle w:val="w"/>
        </w:rPr>
      </w:pPr>
      <w:r>
        <w:rPr>
          <w:rStyle w:val="w"/>
        </w:rPr>
        <w:t xml:space="preserve">            </w:t>
      </w:r>
      <w:r>
        <w:rPr>
          <w:rStyle w:val="nl"/>
        </w:rPr>
        <w:t>"floatPnl"</w:t>
      </w:r>
      <w:r>
        <w:rPr>
          <w:rStyle w:val="p"/>
        </w:rPr>
        <w:t>:</w:t>
      </w:r>
      <w:r>
        <w:rPr>
          <w:rStyle w:val="w"/>
        </w:rPr>
        <w:t xml:space="preserve"> </w:t>
      </w:r>
      <w:r>
        <w:rPr>
          <w:rStyle w:val="s2"/>
        </w:rPr>
        <w:t>"0.1279999999999927"</w:t>
      </w:r>
      <w:r>
        <w:rPr>
          <w:rStyle w:val="p"/>
        </w:rPr>
        <w:t>,</w:t>
      </w:r>
    </w:p>
    <w:p w:rsidR="00000000" w:rsidRDefault="00000000">
      <w:pPr>
        <w:pStyle w:val="HTML0"/>
        <w:divId w:val="1846049518"/>
        <w:rPr>
          <w:rStyle w:val="w"/>
        </w:rPr>
      </w:pPr>
      <w:r>
        <w:rPr>
          <w:rStyle w:val="w"/>
        </w:rPr>
        <w:t xml:space="preserve">            </w:t>
      </w:r>
      <w:r>
        <w:rPr>
          <w:rStyle w:val="nl"/>
        </w:rPr>
        <w:t>"frozenBal"</w:t>
      </w:r>
      <w:r>
        <w:rPr>
          <w:rStyle w:val="p"/>
        </w:rPr>
        <w:t>:</w:t>
      </w:r>
      <w:r>
        <w:rPr>
          <w:rStyle w:val="w"/>
        </w:rPr>
        <w:t xml:space="preserve"> </w:t>
      </w:r>
      <w:r>
        <w:rPr>
          <w:rStyle w:val="s2"/>
        </w:rPr>
        <w:t>"25.16816"</w:t>
      </w:r>
      <w:r>
        <w:rPr>
          <w:rStyle w:val="p"/>
        </w:rPr>
        <w:t>,</w:t>
      </w:r>
    </w:p>
    <w:p w:rsidR="00000000" w:rsidRDefault="00000000">
      <w:pPr>
        <w:pStyle w:val="HTML0"/>
        <w:divId w:val="1846049518"/>
        <w:rPr>
          <w:rStyle w:val="w"/>
        </w:rPr>
      </w:pPr>
      <w:r>
        <w:rPr>
          <w:rStyle w:val="w"/>
        </w:rPr>
        <w:t xml:space="preserve">            </w:t>
      </w:r>
      <w:r>
        <w:rPr>
          <w:rStyle w:val="nl"/>
        </w:rPr>
        <w:t>"instIds"</w:t>
      </w:r>
      <w:r>
        <w:rPr>
          <w:rStyle w:val="p"/>
        </w:rPr>
        <w:t>:</w:t>
      </w:r>
      <w:r>
        <w:rPr>
          <w:rStyle w:val="w"/>
        </w:rPr>
        <w:t xml:space="preserve"> </w:t>
      </w:r>
      <w:r>
        <w:rPr>
          <w:rStyle w:val="p"/>
        </w:rPr>
        <w:t>[</w:t>
      </w:r>
    </w:p>
    <w:p w:rsidR="00000000" w:rsidRDefault="00000000">
      <w:pPr>
        <w:pStyle w:val="HTML0"/>
        <w:divId w:val="1846049518"/>
        <w:rPr>
          <w:rStyle w:val="w"/>
        </w:rPr>
      </w:pPr>
      <w:r>
        <w:rPr>
          <w:rStyle w:val="w"/>
        </w:rPr>
        <w:t xml:space="preserve">                </w:t>
      </w:r>
      <w:r>
        <w:rPr>
          <w:rStyle w:val="s2"/>
        </w:rPr>
        <w:t>"BTC-USDT-SWAP"</w:t>
      </w:r>
      <w:r>
        <w:rPr>
          <w:rStyle w:val="p"/>
        </w:rPr>
        <w:t>,</w:t>
      </w:r>
    </w:p>
    <w:p w:rsidR="00000000" w:rsidRDefault="00000000">
      <w:pPr>
        <w:pStyle w:val="HTML0"/>
        <w:divId w:val="1846049518"/>
        <w:rPr>
          <w:rStyle w:val="w"/>
        </w:rPr>
      </w:pPr>
      <w:r>
        <w:rPr>
          <w:rStyle w:val="w"/>
        </w:rPr>
        <w:t xml:space="preserve">                </w:t>
      </w:r>
      <w:r>
        <w:rPr>
          <w:rStyle w:val="s2"/>
        </w:rPr>
        <w:t>"ETH-USDT-SWAP"</w:t>
      </w:r>
    </w:p>
    <w:p w:rsidR="00000000" w:rsidRDefault="00000000">
      <w:pPr>
        <w:pStyle w:val="HTML0"/>
        <w:divId w:val="1846049518"/>
        <w:rPr>
          <w:rStyle w:val="w"/>
        </w:rPr>
      </w:pPr>
      <w:r>
        <w:rPr>
          <w:rStyle w:val="w"/>
        </w:rPr>
        <w:t xml:space="preserve">            </w:t>
      </w:r>
      <w:r>
        <w:rPr>
          <w:rStyle w:val="p"/>
        </w:rPr>
        <w:t>],</w:t>
      </w:r>
    </w:p>
    <w:p w:rsidR="00000000" w:rsidRDefault="00000000">
      <w:pPr>
        <w:pStyle w:val="HTML0"/>
        <w:divId w:val="1846049518"/>
        <w:rPr>
          <w:rStyle w:val="w"/>
        </w:rPr>
      </w:pPr>
      <w:r>
        <w:rPr>
          <w:rStyle w:val="w"/>
        </w:rPr>
        <w:t xml:space="preserve">            </w:t>
      </w:r>
      <w:r>
        <w:rPr>
          <w:rStyle w:val="nl"/>
        </w:rPr>
        <w:t>"instType"</w:t>
      </w:r>
      <w:r>
        <w:rPr>
          <w:rStyle w:val="p"/>
        </w:rPr>
        <w:t>:</w:t>
      </w:r>
      <w:r>
        <w:rPr>
          <w:rStyle w:val="w"/>
        </w:rPr>
        <w:t xml:space="preserve"> </w:t>
      </w:r>
      <w:r>
        <w:rPr>
          <w:rStyle w:val="s2"/>
        </w:rPr>
        <w:t>"SWAP"</w:t>
      </w:r>
      <w:r>
        <w:rPr>
          <w:rStyle w:val="p"/>
        </w:rPr>
        <w:t>,</w:t>
      </w:r>
    </w:p>
    <w:p w:rsidR="00000000" w:rsidRDefault="00000000">
      <w:pPr>
        <w:pStyle w:val="HTML0"/>
        <w:divId w:val="1846049518"/>
        <w:rPr>
          <w:rStyle w:val="w"/>
        </w:rPr>
      </w:pPr>
      <w:r>
        <w:rPr>
          <w:rStyle w:val="w"/>
        </w:rPr>
        <w:t xml:space="preserve">            </w:t>
      </w:r>
      <w:r>
        <w:rPr>
          <w:rStyle w:val="nl"/>
        </w:rPr>
        <w:t>"investAmt"</w:t>
      </w:r>
      <w:r>
        <w:rPr>
          <w:rStyle w:val="p"/>
        </w:rPr>
        <w:t>:</w:t>
      </w:r>
      <w:r>
        <w:rPr>
          <w:rStyle w:val="w"/>
        </w:rPr>
        <w:t xml:space="preserve"> </w:t>
      </w:r>
      <w:r>
        <w:rPr>
          <w:rStyle w:val="s2"/>
        </w:rPr>
        <w:t>"100"</w:t>
      </w:r>
      <w:r>
        <w:rPr>
          <w:rStyle w:val="p"/>
        </w:rPr>
        <w:t>,</w:t>
      </w:r>
    </w:p>
    <w:p w:rsidR="00000000" w:rsidRDefault="00000000">
      <w:pPr>
        <w:pStyle w:val="HTML0"/>
        <w:divId w:val="1846049518"/>
        <w:rPr>
          <w:rStyle w:val="w"/>
        </w:rPr>
      </w:pPr>
      <w:r>
        <w:rPr>
          <w:rStyle w:val="w"/>
        </w:rPr>
        <w:t xml:space="preserve">            </w:t>
      </w:r>
      <w:r>
        <w:rPr>
          <w:rStyle w:val="nl"/>
        </w:rPr>
        <w:t>"lever"</w:t>
      </w:r>
      <w:r>
        <w:rPr>
          <w:rStyle w:val="p"/>
        </w:rPr>
        <w:t>:</w:t>
      </w:r>
      <w:r>
        <w:rPr>
          <w:rStyle w:val="w"/>
        </w:rPr>
        <w:t xml:space="preserve"> </w:t>
      </w:r>
      <w:r>
        <w:rPr>
          <w:rStyle w:val="s2"/>
        </w:rPr>
        <w:t>"10"</w:t>
      </w:r>
      <w:r>
        <w:rPr>
          <w:rStyle w:val="p"/>
        </w:rPr>
        <w:t>,</w:t>
      </w:r>
    </w:p>
    <w:p w:rsidR="00000000" w:rsidRDefault="00000000">
      <w:pPr>
        <w:pStyle w:val="HTML0"/>
        <w:divId w:val="1846049518"/>
        <w:rPr>
          <w:rStyle w:val="w"/>
        </w:rPr>
      </w:pPr>
      <w:r>
        <w:rPr>
          <w:rStyle w:val="w"/>
        </w:rPr>
        <w:t xml:space="preserve">            </w:t>
      </w:r>
      <w:r>
        <w:rPr>
          <w:rStyle w:val="nl"/>
        </w:rPr>
        <w:t>"ratio"</w:t>
      </w:r>
      <w:r>
        <w:rPr>
          <w:rStyle w:val="p"/>
        </w:rPr>
        <w:t>:</w:t>
      </w:r>
      <w:r>
        <w:rPr>
          <w:rStyle w:val="w"/>
        </w:rPr>
        <w:t xml:space="preserve"> </w:t>
      </w:r>
      <w:r>
        <w:rPr>
          <w:rStyle w:val="s2"/>
        </w:rPr>
        <w:t>""</w:t>
      </w:r>
      <w:r>
        <w:rPr>
          <w:rStyle w:val="p"/>
        </w:rPr>
        <w:t>,</w:t>
      </w:r>
    </w:p>
    <w:p w:rsidR="00000000" w:rsidRDefault="00000000">
      <w:pPr>
        <w:pStyle w:val="HTML0"/>
        <w:divId w:val="1846049518"/>
        <w:rPr>
          <w:rStyle w:val="w"/>
        </w:rPr>
      </w:pPr>
      <w:r>
        <w:rPr>
          <w:rStyle w:val="w"/>
        </w:rPr>
        <w:t xml:space="preserve">            </w:t>
      </w:r>
      <w:r>
        <w:rPr>
          <w:rStyle w:val="nl"/>
        </w:rPr>
        <w:t>"realizedPnl"</w:t>
      </w:r>
      <w:r>
        <w:rPr>
          <w:rStyle w:val="p"/>
        </w:rPr>
        <w:t>:</w:t>
      </w:r>
      <w:r>
        <w:rPr>
          <w:rStyle w:val="w"/>
        </w:rPr>
        <w:t xml:space="preserve"> </w:t>
      </w:r>
      <w:r>
        <w:rPr>
          <w:rStyle w:val="s2"/>
        </w:rPr>
        <w:t>"-73.303703098687766"</w:t>
      </w:r>
      <w:r>
        <w:rPr>
          <w:rStyle w:val="p"/>
        </w:rPr>
        <w:t>,</w:t>
      </w:r>
    </w:p>
    <w:p w:rsidR="00000000" w:rsidRDefault="00000000">
      <w:pPr>
        <w:pStyle w:val="HTML0"/>
        <w:divId w:val="1846049518"/>
        <w:rPr>
          <w:rStyle w:val="w"/>
        </w:rPr>
      </w:pPr>
      <w:r>
        <w:rPr>
          <w:rStyle w:val="w"/>
        </w:rPr>
        <w:t xml:space="preserve">            </w:t>
      </w:r>
      <w:r>
        <w:rPr>
          <w:rStyle w:val="nl"/>
        </w:rPr>
        <w:t>"signalChanId"</w:t>
      </w:r>
      <w:r>
        <w:rPr>
          <w:rStyle w:val="p"/>
        </w:rPr>
        <w:t>:</w:t>
      </w:r>
      <w:r>
        <w:rPr>
          <w:rStyle w:val="w"/>
        </w:rPr>
        <w:t xml:space="preserve"> </w:t>
      </w:r>
      <w:r>
        <w:rPr>
          <w:rStyle w:val="s2"/>
        </w:rPr>
        <w:t>"623827579484770304"</w:t>
      </w:r>
      <w:r>
        <w:rPr>
          <w:rStyle w:val="p"/>
        </w:rPr>
        <w:t>,</w:t>
      </w:r>
    </w:p>
    <w:p w:rsidR="00000000" w:rsidRDefault="00000000">
      <w:pPr>
        <w:pStyle w:val="HTML0"/>
        <w:divId w:val="1846049518"/>
        <w:rPr>
          <w:rStyle w:val="w"/>
        </w:rPr>
      </w:pPr>
      <w:r>
        <w:rPr>
          <w:rStyle w:val="w"/>
        </w:rPr>
        <w:t xml:space="preserve">            </w:t>
      </w:r>
      <w:r>
        <w:rPr>
          <w:rStyle w:val="nl"/>
        </w:rPr>
        <w:t>"signalChanName"</w:t>
      </w:r>
      <w:r>
        <w:rPr>
          <w:rStyle w:val="p"/>
        </w:rPr>
        <w:t>:</w:t>
      </w:r>
      <w:r>
        <w:rPr>
          <w:rStyle w:val="w"/>
        </w:rPr>
        <w:t xml:space="preserve"> </w:t>
      </w:r>
      <w:r>
        <w:rPr>
          <w:rStyle w:val="s2"/>
        </w:rPr>
        <w:t>"my signal"</w:t>
      </w:r>
      <w:r>
        <w:rPr>
          <w:rStyle w:val="p"/>
        </w:rPr>
        <w:t>,</w:t>
      </w:r>
    </w:p>
    <w:p w:rsidR="00000000" w:rsidRDefault="00000000">
      <w:pPr>
        <w:pStyle w:val="HTML0"/>
        <w:divId w:val="1846049518"/>
        <w:rPr>
          <w:rStyle w:val="w"/>
        </w:rPr>
      </w:pPr>
      <w:r>
        <w:rPr>
          <w:rStyle w:val="w"/>
        </w:rPr>
        <w:t xml:space="preserve">            </w:t>
      </w:r>
      <w:r>
        <w:rPr>
          <w:rStyle w:val="nl"/>
        </w:rPr>
        <w:t>"signalSourceType"</w:t>
      </w:r>
      <w:r>
        <w:rPr>
          <w:rStyle w:val="p"/>
        </w:rPr>
        <w:t>:</w:t>
      </w:r>
      <w:r>
        <w:rPr>
          <w:rStyle w:val="w"/>
        </w:rPr>
        <w:t xml:space="preserve"> </w:t>
      </w:r>
      <w:r>
        <w:rPr>
          <w:rStyle w:val="s2"/>
        </w:rPr>
        <w:t>"1"</w:t>
      </w:r>
      <w:r>
        <w:rPr>
          <w:rStyle w:val="p"/>
        </w:rPr>
        <w:t>,</w:t>
      </w:r>
    </w:p>
    <w:p w:rsidR="00000000" w:rsidRDefault="00000000">
      <w:pPr>
        <w:pStyle w:val="HTML0"/>
        <w:divId w:val="1846049518"/>
        <w:rPr>
          <w:rStyle w:val="w"/>
        </w:rPr>
      </w:pPr>
      <w:r>
        <w:rPr>
          <w:rStyle w:val="w"/>
        </w:rPr>
        <w:t xml:space="preserve">            </w:t>
      </w:r>
      <w:r>
        <w:rPr>
          <w:rStyle w:val="nl"/>
        </w:rPr>
        <w:t>"state"</w:t>
      </w:r>
      <w:r>
        <w:rPr>
          <w:rStyle w:val="p"/>
        </w:rPr>
        <w:t>:</w:t>
      </w:r>
      <w:r>
        <w:rPr>
          <w:rStyle w:val="w"/>
        </w:rPr>
        <w:t xml:space="preserve"> </w:t>
      </w:r>
      <w:r>
        <w:rPr>
          <w:rStyle w:val="s2"/>
        </w:rPr>
        <w:t>"stopped"</w:t>
      </w:r>
      <w:r>
        <w:rPr>
          <w:rStyle w:val="p"/>
        </w:rPr>
        <w:t>,</w:t>
      </w:r>
    </w:p>
    <w:p w:rsidR="00000000" w:rsidRDefault="00000000">
      <w:pPr>
        <w:pStyle w:val="HTML0"/>
        <w:divId w:val="1846049518"/>
        <w:rPr>
          <w:rStyle w:val="w"/>
        </w:rPr>
      </w:pPr>
      <w:r>
        <w:rPr>
          <w:rStyle w:val="w"/>
        </w:rPr>
        <w:t xml:space="preserve">            </w:t>
      </w:r>
      <w:r>
        <w:rPr>
          <w:rStyle w:val="nl"/>
        </w:rPr>
        <w:t>"subOrdType"</w:t>
      </w:r>
      <w:r>
        <w:rPr>
          <w:rStyle w:val="p"/>
        </w:rPr>
        <w:t>:</w:t>
      </w:r>
      <w:r>
        <w:rPr>
          <w:rStyle w:val="w"/>
        </w:rPr>
        <w:t xml:space="preserve"> </w:t>
      </w:r>
      <w:r>
        <w:rPr>
          <w:rStyle w:val="s2"/>
        </w:rPr>
        <w:t>"9"</w:t>
      </w:r>
      <w:r>
        <w:rPr>
          <w:rStyle w:val="p"/>
        </w:rPr>
        <w:t>,</w:t>
      </w:r>
    </w:p>
    <w:p w:rsidR="00000000" w:rsidRDefault="00000000">
      <w:pPr>
        <w:pStyle w:val="HTML0"/>
        <w:divId w:val="1846049518"/>
        <w:rPr>
          <w:rStyle w:val="w"/>
        </w:rPr>
      </w:pPr>
      <w:r>
        <w:rPr>
          <w:rStyle w:val="w"/>
        </w:rPr>
        <w:t xml:space="preserve">            </w:t>
      </w:r>
      <w:r>
        <w:rPr>
          <w:rStyle w:val="nl"/>
        </w:rPr>
        <w:t>"totalEq"</w:t>
      </w:r>
      <w:r>
        <w:rPr>
          <w:rStyle w:val="p"/>
        </w:rPr>
        <w:t>:</w:t>
      </w:r>
      <w:r>
        <w:rPr>
          <w:rStyle w:val="w"/>
        </w:rPr>
        <w:t xml:space="preserve"> </w:t>
      </w:r>
      <w:r>
        <w:rPr>
          <w:rStyle w:val="s2"/>
        </w:rPr>
        <w:t>"26.824296901312227"</w:t>
      </w:r>
      <w:r>
        <w:rPr>
          <w:rStyle w:val="p"/>
        </w:rPr>
        <w:t>,</w:t>
      </w:r>
    </w:p>
    <w:p w:rsidR="00000000" w:rsidRDefault="00000000">
      <w:pPr>
        <w:pStyle w:val="HTML0"/>
        <w:divId w:val="1846049518"/>
        <w:rPr>
          <w:rStyle w:val="w"/>
        </w:rPr>
      </w:pPr>
      <w:r>
        <w:rPr>
          <w:rStyle w:val="w"/>
        </w:rPr>
        <w:t xml:space="preserve">            </w:t>
      </w:r>
      <w:r>
        <w:rPr>
          <w:rStyle w:val="nl"/>
        </w:rPr>
        <w:t>"totalPnl"</w:t>
      </w:r>
      <w:r>
        <w:rPr>
          <w:rStyle w:val="p"/>
        </w:rPr>
        <w:t>:</w:t>
      </w:r>
      <w:r>
        <w:rPr>
          <w:rStyle w:val="w"/>
        </w:rPr>
        <w:t xml:space="preserve"> </w:t>
      </w:r>
      <w:r>
        <w:rPr>
          <w:rStyle w:val="s2"/>
        </w:rPr>
        <w:t>"-73.1757030986877733"</w:t>
      </w:r>
      <w:r>
        <w:rPr>
          <w:rStyle w:val="p"/>
        </w:rPr>
        <w:t>,</w:t>
      </w:r>
    </w:p>
    <w:p w:rsidR="00000000" w:rsidRDefault="00000000">
      <w:pPr>
        <w:pStyle w:val="HTML0"/>
        <w:divId w:val="1846049518"/>
        <w:rPr>
          <w:rStyle w:val="w"/>
        </w:rPr>
      </w:pPr>
      <w:r>
        <w:rPr>
          <w:rStyle w:val="w"/>
        </w:rPr>
        <w:t xml:space="preserve">            </w:t>
      </w:r>
      <w:r>
        <w:rPr>
          <w:rStyle w:val="nl"/>
        </w:rPr>
        <w:t>"totalPnlRatio"</w:t>
      </w:r>
      <w:r>
        <w:rPr>
          <w:rStyle w:val="p"/>
        </w:rPr>
        <w:t>:</w:t>
      </w:r>
      <w:r>
        <w:rPr>
          <w:rStyle w:val="w"/>
        </w:rPr>
        <w:t xml:space="preserve"> </w:t>
      </w:r>
      <w:r>
        <w:rPr>
          <w:rStyle w:val="s2"/>
        </w:rPr>
        <w:t>"-0.7317570309868777"</w:t>
      </w:r>
      <w:r>
        <w:rPr>
          <w:rStyle w:val="p"/>
        </w:rPr>
        <w:t>,</w:t>
      </w:r>
    </w:p>
    <w:p w:rsidR="00000000" w:rsidRDefault="00000000">
      <w:pPr>
        <w:pStyle w:val="HTML0"/>
        <w:divId w:val="1846049518"/>
        <w:rPr>
          <w:rStyle w:val="w"/>
        </w:rPr>
      </w:pPr>
      <w:r>
        <w:rPr>
          <w:rStyle w:val="w"/>
        </w:rPr>
        <w:t xml:space="preserve">            </w:t>
      </w:r>
      <w:r>
        <w:rPr>
          <w:rStyle w:val="nl"/>
        </w:rPr>
        <w:t>"uTime"</w:t>
      </w:r>
      <w:r>
        <w:rPr>
          <w:rStyle w:val="p"/>
        </w:rPr>
        <w:t>:</w:t>
      </w:r>
      <w:r>
        <w:rPr>
          <w:rStyle w:val="w"/>
        </w:rPr>
        <w:t xml:space="preserve"> </w:t>
      </w:r>
      <w:r>
        <w:rPr>
          <w:rStyle w:val="s2"/>
        </w:rPr>
        <w:t>"1697029422313"</w:t>
      </w:r>
    </w:p>
    <w:p w:rsidR="00000000" w:rsidRDefault="00000000">
      <w:pPr>
        <w:pStyle w:val="HTML0"/>
        <w:divId w:val="1846049518"/>
        <w:rPr>
          <w:rStyle w:val="w"/>
        </w:rPr>
      </w:pPr>
      <w:r>
        <w:rPr>
          <w:rStyle w:val="w"/>
        </w:rPr>
        <w:t xml:space="preserve">        </w:t>
      </w:r>
      <w:r>
        <w:rPr>
          <w:rStyle w:val="p"/>
        </w:rPr>
        <w:t>}</w:t>
      </w:r>
    </w:p>
    <w:p w:rsidR="00000000" w:rsidRDefault="00000000">
      <w:pPr>
        <w:pStyle w:val="HTML0"/>
        <w:divId w:val="1846049518"/>
        <w:rPr>
          <w:rStyle w:val="w"/>
        </w:rPr>
      </w:pPr>
      <w:r>
        <w:rPr>
          <w:rStyle w:val="w"/>
        </w:rPr>
        <w:t xml:space="preserve">    </w:t>
      </w:r>
      <w:r>
        <w:rPr>
          <w:rStyle w:val="p"/>
        </w:rPr>
        <w:t>],</w:t>
      </w:r>
    </w:p>
    <w:p w:rsidR="00000000" w:rsidRDefault="00000000">
      <w:pPr>
        <w:pStyle w:val="HTML0"/>
        <w:divId w:val="1846049518"/>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846049518"/>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1"/>
        <w:gridCol w:w="1204"/>
        <w:gridCol w:w="479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algoClOrdId</w:t>
            </w:r>
          </w:p>
        </w:tc>
        <w:tc>
          <w:tcPr>
            <w:tcW w:w="0" w:type="auto"/>
            <w:vAlign w:val="center"/>
            <w:hideMark/>
          </w:tcPr>
          <w:p w:rsidR="00000000" w:rsidRDefault="00000000">
            <w:r>
              <w:t>String</w:t>
            </w:r>
          </w:p>
        </w:tc>
        <w:tc>
          <w:tcPr>
            <w:tcW w:w="0" w:type="auto"/>
            <w:vAlign w:val="center"/>
            <w:hideMark/>
          </w:tcPr>
          <w:p w:rsidR="00000000" w:rsidRDefault="00000000">
            <w:r>
              <w:t>Client-supplied Algo ID</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instIds</w:t>
            </w:r>
          </w:p>
        </w:tc>
        <w:tc>
          <w:tcPr>
            <w:tcW w:w="0" w:type="auto"/>
            <w:vAlign w:val="center"/>
            <w:hideMark/>
          </w:tcPr>
          <w:p w:rsidR="00000000" w:rsidRDefault="00000000">
            <w:r>
              <w:t>Array of string</w:t>
            </w:r>
          </w:p>
        </w:tc>
        <w:tc>
          <w:tcPr>
            <w:tcW w:w="0" w:type="auto"/>
            <w:vAlign w:val="center"/>
            <w:hideMark/>
          </w:tcPr>
          <w:p w:rsidR="00000000" w:rsidRDefault="00000000">
            <w:r>
              <w:t>Instrument IDs</w:t>
            </w:r>
          </w:p>
        </w:tc>
      </w:tr>
      <w:tr w:rsidR="00000000">
        <w:trPr>
          <w:divId w:val="175387555"/>
          <w:tblCellSpacing w:w="15" w:type="dxa"/>
        </w:trPr>
        <w:tc>
          <w:tcPr>
            <w:tcW w:w="0" w:type="auto"/>
            <w:vAlign w:val="center"/>
            <w:hideMark/>
          </w:tcPr>
          <w:p w:rsidR="00000000" w:rsidRDefault="00000000">
            <w:r>
              <w:t>cTime</w:t>
            </w:r>
          </w:p>
        </w:tc>
        <w:tc>
          <w:tcPr>
            <w:tcW w:w="0" w:type="auto"/>
            <w:vAlign w:val="center"/>
            <w:hideMark/>
          </w:tcPr>
          <w:p w:rsidR="00000000" w:rsidRDefault="00000000">
            <w:r>
              <w:t>String</w:t>
            </w:r>
          </w:p>
        </w:tc>
        <w:tc>
          <w:tcPr>
            <w:tcW w:w="0" w:type="auto"/>
            <w:vAlign w:val="center"/>
            <w:hideMark/>
          </w:tcPr>
          <w:p w:rsidR="00000000" w:rsidRDefault="00000000">
            <w:r>
              <w:t xml:space="preserve">Algo order created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uTime</w:t>
            </w:r>
          </w:p>
        </w:tc>
        <w:tc>
          <w:tcPr>
            <w:tcW w:w="0" w:type="auto"/>
            <w:vAlign w:val="center"/>
            <w:hideMark/>
          </w:tcPr>
          <w:p w:rsidR="00000000" w:rsidRDefault="00000000">
            <w:r>
              <w:t>String</w:t>
            </w:r>
          </w:p>
        </w:tc>
        <w:tc>
          <w:tcPr>
            <w:tcW w:w="0" w:type="auto"/>
            <w:vAlign w:val="center"/>
            <w:hideMark/>
          </w:tcPr>
          <w:p w:rsidR="00000000" w:rsidRDefault="00000000">
            <w:r>
              <w:t xml:space="preserve">Algo order updated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algoOrdType</w:t>
            </w:r>
          </w:p>
        </w:tc>
        <w:tc>
          <w:tcPr>
            <w:tcW w:w="0" w:type="auto"/>
            <w:vAlign w:val="center"/>
            <w:hideMark/>
          </w:tcPr>
          <w:p w:rsidR="00000000" w:rsidRDefault="00000000">
            <w:r>
              <w:t>String</w:t>
            </w:r>
          </w:p>
        </w:tc>
        <w:tc>
          <w:tcPr>
            <w:tcW w:w="0" w:type="auto"/>
            <w:vAlign w:val="center"/>
            <w:hideMark/>
          </w:tcPr>
          <w:p w:rsidR="00000000" w:rsidRDefault="00000000">
            <w:r>
              <w:t>Algo order type</w:t>
            </w:r>
            <w:r>
              <w:br/>
            </w:r>
            <w:r>
              <w:rPr>
                <w:rStyle w:val="HTML"/>
              </w:rPr>
              <w:t>contract</w:t>
            </w:r>
            <w:r>
              <w:t>: Contract signal</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Algo order state</w:t>
            </w:r>
            <w:r>
              <w:br/>
            </w:r>
            <w:r>
              <w:rPr>
                <w:rStyle w:val="HTML"/>
              </w:rPr>
              <w:t>stopped</w:t>
            </w:r>
          </w:p>
        </w:tc>
      </w:tr>
      <w:tr w:rsidR="00000000">
        <w:trPr>
          <w:divId w:val="175387555"/>
          <w:tblCellSpacing w:w="15" w:type="dxa"/>
        </w:trPr>
        <w:tc>
          <w:tcPr>
            <w:tcW w:w="0" w:type="auto"/>
            <w:vAlign w:val="center"/>
            <w:hideMark/>
          </w:tcPr>
          <w:p w:rsidR="00000000" w:rsidRDefault="00000000">
            <w:r>
              <w:t>cancelType</w:t>
            </w:r>
          </w:p>
        </w:tc>
        <w:tc>
          <w:tcPr>
            <w:tcW w:w="0" w:type="auto"/>
            <w:vAlign w:val="center"/>
            <w:hideMark/>
          </w:tcPr>
          <w:p w:rsidR="00000000" w:rsidRDefault="00000000">
            <w:r>
              <w:t>String</w:t>
            </w:r>
          </w:p>
        </w:tc>
        <w:tc>
          <w:tcPr>
            <w:tcW w:w="0" w:type="auto"/>
            <w:vAlign w:val="center"/>
            <w:hideMark/>
          </w:tcPr>
          <w:p w:rsidR="00000000" w:rsidRDefault="00000000">
            <w:r>
              <w:t>Algo order stop reason</w:t>
            </w:r>
            <w:r>
              <w:br/>
            </w:r>
            <w:r>
              <w:rPr>
                <w:rStyle w:val="HTML"/>
              </w:rPr>
              <w:t>1</w:t>
            </w:r>
            <w:r>
              <w:t>: Manual stop</w:t>
            </w:r>
          </w:p>
        </w:tc>
      </w:tr>
      <w:tr w:rsidR="00000000">
        <w:trPr>
          <w:divId w:val="175387555"/>
          <w:tblCellSpacing w:w="15" w:type="dxa"/>
        </w:trPr>
        <w:tc>
          <w:tcPr>
            <w:tcW w:w="0" w:type="auto"/>
            <w:vAlign w:val="center"/>
            <w:hideMark/>
          </w:tcPr>
          <w:p w:rsidR="00000000" w:rsidRDefault="00000000">
            <w:r>
              <w:t>totalPnl</w:t>
            </w:r>
          </w:p>
        </w:tc>
        <w:tc>
          <w:tcPr>
            <w:tcW w:w="0" w:type="auto"/>
            <w:vAlign w:val="center"/>
            <w:hideMark/>
          </w:tcPr>
          <w:p w:rsidR="00000000" w:rsidRDefault="00000000">
            <w:r>
              <w:t>String</w:t>
            </w:r>
          </w:p>
        </w:tc>
        <w:tc>
          <w:tcPr>
            <w:tcW w:w="0" w:type="auto"/>
            <w:vAlign w:val="center"/>
            <w:hideMark/>
          </w:tcPr>
          <w:p w:rsidR="00000000" w:rsidRDefault="00000000">
            <w:r>
              <w:t>Total P&amp;L</w:t>
            </w:r>
          </w:p>
        </w:tc>
      </w:tr>
      <w:tr w:rsidR="00000000">
        <w:trPr>
          <w:divId w:val="175387555"/>
          <w:tblCellSpacing w:w="15" w:type="dxa"/>
        </w:trPr>
        <w:tc>
          <w:tcPr>
            <w:tcW w:w="0" w:type="auto"/>
            <w:vAlign w:val="center"/>
            <w:hideMark/>
          </w:tcPr>
          <w:p w:rsidR="00000000" w:rsidRDefault="00000000">
            <w:r>
              <w:t>totalPnlRatio</w:t>
            </w:r>
          </w:p>
        </w:tc>
        <w:tc>
          <w:tcPr>
            <w:tcW w:w="0" w:type="auto"/>
            <w:vAlign w:val="center"/>
            <w:hideMark/>
          </w:tcPr>
          <w:p w:rsidR="00000000" w:rsidRDefault="00000000">
            <w:r>
              <w:t>String</w:t>
            </w:r>
          </w:p>
        </w:tc>
        <w:tc>
          <w:tcPr>
            <w:tcW w:w="0" w:type="auto"/>
            <w:vAlign w:val="center"/>
            <w:hideMark/>
          </w:tcPr>
          <w:p w:rsidR="00000000" w:rsidRDefault="00000000">
            <w:r>
              <w:t>Total P&amp;L ratio</w:t>
            </w:r>
          </w:p>
        </w:tc>
      </w:tr>
      <w:tr w:rsidR="00000000">
        <w:trPr>
          <w:divId w:val="175387555"/>
          <w:tblCellSpacing w:w="15" w:type="dxa"/>
        </w:trPr>
        <w:tc>
          <w:tcPr>
            <w:tcW w:w="0" w:type="auto"/>
            <w:vAlign w:val="center"/>
            <w:hideMark/>
          </w:tcPr>
          <w:p w:rsidR="00000000" w:rsidRDefault="00000000">
            <w:r>
              <w:t>totalEq</w:t>
            </w:r>
          </w:p>
        </w:tc>
        <w:tc>
          <w:tcPr>
            <w:tcW w:w="0" w:type="auto"/>
            <w:vAlign w:val="center"/>
            <w:hideMark/>
          </w:tcPr>
          <w:p w:rsidR="00000000" w:rsidRDefault="00000000">
            <w:r>
              <w:t>String</w:t>
            </w:r>
          </w:p>
        </w:tc>
        <w:tc>
          <w:tcPr>
            <w:tcW w:w="0" w:type="auto"/>
            <w:vAlign w:val="center"/>
            <w:hideMark/>
          </w:tcPr>
          <w:p w:rsidR="00000000" w:rsidRDefault="00000000">
            <w:r>
              <w:t>Total equity of strategy account</w:t>
            </w:r>
          </w:p>
        </w:tc>
      </w:tr>
      <w:tr w:rsidR="00000000">
        <w:trPr>
          <w:divId w:val="175387555"/>
          <w:tblCellSpacing w:w="15" w:type="dxa"/>
        </w:trPr>
        <w:tc>
          <w:tcPr>
            <w:tcW w:w="0" w:type="auto"/>
            <w:vAlign w:val="center"/>
            <w:hideMark/>
          </w:tcPr>
          <w:p w:rsidR="00000000" w:rsidRDefault="00000000">
            <w:r>
              <w:t>floatPnl</w:t>
            </w:r>
          </w:p>
        </w:tc>
        <w:tc>
          <w:tcPr>
            <w:tcW w:w="0" w:type="auto"/>
            <w:vAlign w:val="center"/>
            <w:hideMark/>
          </w:tcPr>
          <w:p w:rsidR="00000000" w:rsidRDefault="00000000">
            <w:r>
              <w:t>String</w:t>
            </w:r>
          </w:p>
        </w:tc>
        <w:tc>
          <w:tcPr>
            <w:tcW w:w="0" w:type="auto"/>
            <w:vAlign w:val="center"/>
            <w:hideMark/>
          </w:tcPr>
          <w:p w:rsidR="00000000" w:rsidRDefault="00000000">
            <w:r>
              <w:t>Float P&amp;L</w:t>
            </w:r>
          </w:p>
        </w:tc>
      </w:tr>
      <w:tr w:rsidR="00000000">
        <w:trPr>
          <w:divId w:val="175387555"/>
          <w:tblCellSpacing w:w="15" w:type="dxa"/>
        </w:trPr>
        <w:tc>
          <w:tcPr>
            <w:tcW w:w="0" w:type="auto"/>
            <w:vAlign w:val="center"/>
            <w:hideMark/>
          </w:tcPr>
          <w:p w:rsidR="00000000" w:rsidRDefault="00000000">
            <w:r>
              <w:t>realizedPnl</w:t>
            </w:r>
          </w:p>
        </w:tc>
        <w:tc>
          <w:tcPr>
            <w:tcW w:w="0" w:type="auto"/>
            <w:vAlign w:val="center"/>
            <w:hideMark/>
          </w:tcPr>
          <w:p w:rsidR="00000000" w:rsidRDefault="00000000">
            <w:r>
              <w:t>String</w:t>
            </w:r>
          </w:p>
        </w:tc>
        <w:tc>
          <w:tcPr>
            <w:tcW w:w="0" w:type="auto"/>
            <w:vAlign w:val="center"/>
            <w:hideMark/>
          </w:tcPr>
          <w:p w:rsidR="00000000" w:rsidRDefault="00000000">
            <w:r>
              <w:t>Realized P&amp;L</w:t>
            </w:r>
          </w:p>
        </w:tc>
      </w:tr>
      <w:tr w:rsidR="00000000">
        <w:trPr>
          <w:divId w:val="175387555"/>
          <w:tblCellSpacing w:w="15" w:type="dxa"/>
        </w:trPr>
        <w:tc>
          <w:tcPr>
            <w:tcW w:w="0" w:type="auto"/>
            <w:vAlign w:val="center"/>
            <w:hideMark/>
          </w:tcPr>
          <w:p w:rsidR="00000000" w:rsidRDefault="00000000">
            <w:r>
              <w:t>frozenBal</w:t>
            </w:r>
          </w:p>
        </w:tc>
        <w:tc>
          <w:tcPr>
            <w:tcW w:w="0" w:type="auto"/>
            <w:vAlign w:val="center"/>
            <w:hideMark/>
          </w:tcPr>
          <w:p w:rsidR="00000000" w:rsidRDefault="00000000">
            <w:r>
              <w:t>String</w:t>
            </w:r>
          </w:p>
        </w:tc>
        <w:tc>
          <w:tcPr>
            <w:tcW w:w="0" w:type="auto"/>
            <w:vAlign w:val="center"/>
            <w:hideMark/>
          </w:tcPr>
          <w:p w:rsidR="00000000" w:rsidRDefault="00000000">
            <w:r>
              <w:t>Frozen balance</w:t>
            </w:r>
          </w:p>
        </w:tc>
      </w:tr>
      <w:tr w:rsidR="00000000">
        <w:trPr>
          <w:divId w:val="175387555"/>
          <w:tblCellSpacing w:w="15" w:type="dxa"/>
        </w:trPr>
        <w:tc>
          <w:tcPr>
            <w:tcW w:w="0" w:type="auto"/>
            <w:vAlign w:val="center"/>
            <w:hideMark/>
          </w:tcPr>
          <w:p w:rsidR="00000000" w:rsidRDefault="00000000">
            <w:r>
              <w:t>availBal</w:t>
            </w:r>
          </w:p>
        </w:tc>
        <w:tc>
          <w:tcPr>
            <w:tcW w:w="0" w:type="auto"/>
            <w:vAlign w:val="center"/>
            <w:hideMark/>
          </w:tcPr>
          <w:p w:rsidR="00000000" w:rsidRDefault="00000000">
            <w:r>
              <w:t>String</w:t>
            </w:r>
          </w:p>
        </w:tc>
        <w:tc>
          <w:tcPr>
            <w:tcW w:w="0" w:type="auto"/>
            <w:vAlign w:val="center"/>
            <w:hideMark/>
          </w:tcPr>
          <w:p w:rsidR="00000000" w:rsidRDefault="00000000">
            <w:r>
              <w:t>Avail balance</w:t>
            </w:r>
          </w:p>
        </w:tc>
      </w:tr>
      <w:tr w:rsidR="00000000">
        <w:trPr>
          <w:divId w:val="175387555"/>
          <w:tblCellSpacing w:w="15" w:type="dxa"/>
        </w:trPr>
        <w:tc>
          <w:tcPr>
            <w:tcW w:w="0" w:type="auto"/>
            <w:vAlign w:val="center"/>
            <w:hideMark/>
          </w:tcPr>
          <w:p w:rsidR="00000000" w:rsidRDefault="00000000">
            <w:r>
              <w:t>lever</w:t>
            </w:r>
          </w:p>
        </w:tc>
        <w:tc>
          <w:tcPr>
            <w:tcW w:w="0" w:type="auto"/>
            <w:vAlign w:val="center"/>
            <w:hideMark/>
          </w:tcPr>
          <w:p w:rsidR="00000000" w:rsidRDefault="00000000">
            <w:r>
              <w:t>String</w:t>
            </w:r>
          </w:p>
        </w:tc>
        <w:tc>
          <w:tcPr>
            <w:tcW w:w="0" w:type="auto"/>
            <w:vAlign w:val="center"/>
            <w:hideMark/>
          </w:tcPr>
          <w:p w:rsidR="00000000" w:rsidRDefault="00000000">
            <w:r>
              <w:t>Leverage</w:t>
            </w:r>
            <w:r>
              <w:br/>
              <w:t xml:space="preserve">Only applicable to </w:t>
            </w:r>
            <w:r>
              <w:rPr>
                <w:rStyle w:val="HTML"/>
              </w:rPr>
              <w:t>contract signal</w:t>
            </w:r>
          </w:p>
        </w:tc>
      </w:tr>
      <w:tr w:rsidR="00000000">
        <w:trPr>
          <w:divId w:val="175387555"/>
          <w:tblCellSpacing w:w="15" w:type="dxa"/>
        </w:trPr>
        <w:tc>
          <w:tcPr>
            <w:tcW w:w="0" w:type="auto"/>
            <w:vAlign w:val="center"/>
            <w:hideMark/>
          </w:tcPr>
          <w:p w:rsidR="00000000" w:rsidRDefault="00000000">
            <w:r>
              <w:t>investAmt</w:t>
            </w:r>
          </w:p>
        </w:tc>
        <w:tc>
          <w:tcPr>
            <w:tcW w:w="0" w:type="auto"/>
            <w:vAlign w:val="center"/>
            <w:hideMark/>
          </w:tcPr>
          <w:p w:rsidR="00000000" w:rsidRDefault="00000000">
            <w:r>
              <w:t>String</w:t>
            </w:r>
          </w:p>
        </w:tc>
        <w:tc>
          <w:tcPr>
            <w:tcW w:w="0" w:type="auto"/>
            <w:vAlign w:val="center"/>
            <w:hideMark/>
          </w:tcPr>
          <w:p w:rsidR="00000000" w:rsidRDefault="00000000">
            <w:r>
              <w:t>Investment amount</w:t>
            </w:r>
          </w:p>
        </w:tc>
      </w:tr>
      <w:tr w:rsidR="00000000">
        <w:trPr>
          <w:divId w:val="175387555"/>
          <w:tblCellSpacing w:w="15" w:type="dxa"/>
        </w:trPr>
        <w:tc>
          <w:tcPr>
            <w:tcW w:w="0" w:type="auto"/>
            <w:vAlign w:val="center"/>
            <w:hideMark/>
          </w:tcPr>
          <w:p w:rsidR="00000000" w:rsidRDefault="00000000">
            <w:r>
              <w:t>subOrdType</w:t>
            </w:r>
          </w:p>
        </w:tc>
        <w:tc>
          <w:tcPr>
            <w:tcW w:w="0" w:type="auto"/>
            <w:vAlign w:val="center"/>
            <w:hideMark/>
          </w:tcPr>
          <w:p w:rsidR="00000000" w:rsidRDefault="00000000">
            <w:r>
              <w:t>String</w:t>
            </w:r>
          </w:p>
        </w:tc>
        <w:tc>
          <w:tcPr>
            <w:tcW w:w="0" w:type="auto"/>
            <w:vAlign w:val="center"/>
            <w:hideMark/>
          </w:tcPr>
          <w:p w:rsidR="00000000" w:rsidRDefault="00000000">
            <w:r>
              <w:t>Sub order type</w:t>
            </w:r>
            <w:r>
              <w:br/>
            </w:r>
            <w:r>
              <w:rPr>
                <w:rStyle w:val="HTML"/>
              </w:rPr>
              <w:t>1</w:t>
            </w:r>
            <w:r>
              <w:t>：limit order</w:t>
            </w:r>
            <w:r>
              <w:br/>
            </w:r>
            <w:r>
              <w:rPr>
                <w:rStyle w:val="HTML"/>
              </w:rPr>
              <w:t>2</w:t>
            </w:r>
            <w:r>
              <w:t>：market order</w:t>
            </w:r>
            <w:r>
              <w:br/>
            </w:r>
            <w:r>
              <w:rPr>
                <w:rStyle w:val="HTML"/>
              </w:rPr>
              <w:t>9</w:t>
            </w:r>
            <w:r>
              <w:t>：tradingView signal</w:t>
            </w:r>
          </w:p>
        </w:tc>
      </w:tr>
      <w:tr w:rsidR="00000000">
        <w:trPr>
          <w:divId w:val="175387555"/>
          <w:tblCellSpacing w:w="15" w:type="dxa"/>
        </w:trPr>
        <w:tc>
          <w:tcPr>
            <w:tcW w:w="0" w:type="auto"/>
            <w:vAlign w:val="center"/>
            <w:hideMark/>
          </w:tcPr>
          <w:p w:rsidR="00000000" w:rsidRDefault="00000000">
            <w:r>
              <w:t>ratio</w:t>
            </w:r>
          </w:p>
        </w:tc>
        <w:tc>
          <w:tcPr>
            <w:tcW w:w="0" w:type="auto"/>
            <w:vAlign w:val="center"/>
            <w:hideMark/>
          </w:tcPr>
          <w:p w:rsidR="00000000" w:rsidRDefault="00000000">
            <w:r>
              <w:t>String</w:t>
            </w:r>
          </w:p>
        </w:tc>
        <w:tc>
          <w:tcPr>
            <w:tcW w:w="0" w:type="auto"/>
            <w:vAlign w:val="center"/>
            <w:hideMark/>
          </w:tcPr>
          <w:p w:rsidR="00000000" w:rsidRDefault="00000000">
            <w:r>
              <w:t>Price offset ratio, calculate the limit price as a percentage offset from the best bid/ask price</w:t>
            </w:r>
            <w:r>
              <w:br/>
              <w:t xml:space="preserve">Only applicable to </w:t>
            </w:r>
            <w:r>
              <w:rPr>
                <w:rStyle w:val="HTML"/>
              </w:rPr>
              <w:t>subOrdType</w:t>
            </w:r>
            <w:r>
              <w:t xml:space="preserve"> is </w:t>
            </w:r>
            <w:r>
              <w:rPr>
                <w:rStyle w:val="HTML"/>
              </w:rPr>
              <w:t>limit order</w:t>
            </w:r>
          </w:p>
        </w:tc>
      </w:tr>
      <w:tr w:rsidR="00000000">
        <w:trPr>
          <w:divId w:val="175387555"/>
          <w:tblCellSpacing w:w="15" w:type="dxa"/>
        </w:trPr>
        <w:tc>
          <w:tcPr>
            <w:tcW w:w="0" w:type="auto"/>
            <w:vAlign w:val="center"/>
            <w:hideMark/>
          </w:tcPr>
          <w:p w:rsidR="00000000" w:rsidRDefault="00000000">
            <w:r>
              <w:t>entrySettingParam</w:t>
            </w:r>
          </w:p>
        </w:tc>
        <w:tc>
          <w:tcPr>
            <w:tcW w:w="0" w:type="auto"/>
            <w:vAlign w:val="center"/>
            <w:hideMark/>
          </w:tcPr>
          <w:p w:rsidR="00000000" w:rsidRDefault="00000000">
            <w:r>
              <w:t>Object</w:t>
            </w:r>
          </w:p>
        </w:tc>
        <w:tc>
          <w:tcPr>
            <w:tcW w:w="0" w:type="auto"/>
            <w:vAlign w:val="center"/>
            <w:hideMark/>
          </w:tcPr>
          <w:p w:rsidR="00000000" w:rsidRDefault="00000000">
            <w:r>
              <w:t>Entry setting</w:t>
            </w:r>
          </w:p>
        </w:tc>
      </w:tr>
      <w:tr w:rsidR="00000000">
        <w:trPr>
          <w:divId w:val="175387555"/>
          <w:tblCellSpacing w:w="15" w:type="dxa"/>
        </w:trPr>
        <w:tc>
          <w:tcPr>
            <w:tcW w:w="0" w:type="auto"/>
            <w:vAlign w:val="center"/>
            <w:hideMark/>
          </w:tcPr>
          <w:p w:rsidR="00000000" w:rsidRDefault="00000000">
            <w:r>
              <w:t>&gt; allowMultipleEntry</w:t>
            </w:r>
          </w:p>
        </w:tc>
        <w:tc>
          <w:tcPr>
            <w:tcW w:w="0" w:type="auto"/>
            <w:vAlign w:val="center"/>
            <w:hideMark/>
          </w:tcPr>
          <w:p w:rsidR="00000000" w:rsidRDefault="00000000">
            <w:r>
              <w:t>Boolean</w:t>
            </w:r>
          </w:p>
        </w:tc>
        <w:tc>
          <w:tcPr>
            <w:tcW w:w="0" w:type="auto"/>
            <w:vAlign w:val="center"/>
            <w:hideMark/>
          </w:tcPr>
          <w:p w:rsidR="00000000" w:rsidRDefault="00000000">
            <w:r>
              <w:t>Whether or not allow multiple entries in the same direction for the same trading pairs</w:t>
            </w:r>
          </w:p>
        </w:tc>
      </w:tr>
      <w:tr w:rsidR="00000000">
        <w:trPr>
          <w:divId w:val="175387555"/>
          <w:tblCellSpacing w:w="15" w:type="dxa"/>
        </w:trPr>
        <w:tc>
          <w:tcPr>
            <w:tcW w:w="0" w:type="auto"/>
            <w:vAlign w:val="center"/>
            <w:hideMark/>
          </w:tcPr>
          <w:p w:rsidR="00000000" w:rsidRDefault="00000000">
            <w:r>
              <w:t>&gt; entryType</w:t>
            </w:r>
          </w:p>
        </w:tc>
        <w:tc>
          <w:tcPr>
            <w:tcW w:w="0" w:type="auto"/>
            <w:vAlign w:val="center"/>
            <w:hideMark/>
          </w:tcPr>
          <w:p w:rsidR="00000000" w:rsidRDefault="00000000">
            <w:r>
              <w:t>String</w:t>
            </w:r>
          </w:p>
        </w:tc>
        <w:tc>
          <w:tcPr>
            <w:tcW w:w="0" w:type="auto"/>
            <w:vAlign w:val="center"/>
            <w:hideMark/>
          </w:tcPr>
          <w:p w:rsidR="00000000" w:rsidRDefault="00000000">
            <w:r>
              <w:t>Entry type</w:t>
            </w:r>
            <w:r>
              <w:br/>
            </w:r>
            <w:r>
              <w:rPr>
                <w:rStyle w:val="HTML"/>
              </w:rPr>
              <w:t>1</w:t>
            </w:r>
            <w:r>
              <w:t>: TradingView signal</w:t>
            </w:r>
            <w:r>
              <w:br/>
            </w:r>
            <w:r>
              <w:rPr>
                <w:rStyle w:val="HTML"/>
              </w:rPr>
              <w:t>2</w:t>
            </w:r>
            <w:r>
              <w:t>: Fixed margin</w:t>
            </w:r>
            <w:r>
              <w:br/>
            </w:r>
            <w:r>
              <w:rPr>
                <w:rStyle w:val="HTML"/>
              </w:rPr>
              <w:t>3</w:t>
            </w:r>
            <w:r>
              <w:t>: Contracts</w:t>
            </w:r>
            <w:r>
              <w:br/>
            </w:r>
            <w:r>
              <w:rPr>
                <w:rStyle w:val="HTML"/>
              </w:rPr>
              <w:t>4</w:t>
            </w:r>
            <w:r>
              <w:t>: Percentage of free margin</w:t>
            </w:r>
            <w:r>
              <w:br/>
            </w:r>
            <w:r>
              <w:rPr>
                <w:rStyle w:val="HTML"/>
              </w:rPr>
              <w:t>5</w:t>
            </w:r>
            <w:r>
              <w:t>: Percentage of the initial invested margin</w:t>
            </w:r>
          </w:p>
        </w:tc>
      </w:tr>
      <w:tr w:rsidR="00000000">
        <w:trPr>
          <w:divId w:val="175387555"/>
          <w:tblCellSpacing w:w="15" w:type="dxa"/>
        </w:trPr>
        <w:tc>
          <w:tcPr>
            <w:tcW w:w="0" w:type="auto"/>
            <w:vAlign w:val="center"/>
            <w:hideMark/>
          </w:tcPr>
          <w:p w:rsidR="00000000" w:rsidRDefault="00000000">
            <w:r>
              <w:t>&gt; amt</w:t>
            </w:r>
          </w:p>
        </w:tc>
        <w:tc>
          <w:tcPr>
            <w:tcW w:w="0" w:type="auto"/>
            <w:vAlign w:val="center"/>
            <w:hideMark/>
          </w:tcPr>
          <w:p w:rsidR="00000000" w:rsidRDefault="00000000">
            <w:r>
              <w:t>String</w:t>
            </w:r>
          </w:p>
        </w:tc>
        <w:tc>
          <w:tcPr>
            <w:tcW w:w="0" w:type="auto"/>
            <w:vAlign w:val="center"/>
            <w:hideMark/>
          </w:tcPr>
          <w:p w:rsidR="00000000" w:rsidRDefault="00000000">
            <w:r>
              <w:t>Amount per order</w:t>
            </w:r>
            <w:r>
              <w:br/>
              <w:t xml:space="preserve">Only applicable to </w:t>
            </w:r>
            <w:r>
              <w:rPr>
                <w:rStyle w:val="HTML"/>
              </w:rPr>
              <w:t>entryType</w:t>
            </w:r>
            <w:r>
              <w:t xml:space="preserve"> in </w:t>
            </w:r>
            <w:r>
              <w:rPr>
                <w:rStyle w:val="HTML"/>
              </w:rPr>
              <w:t>2</w:t>
            </w:r>
            <w:r>
              <w:t>/</w:t>
            </w:r>
            <w:r>
              <w:rPr>
                <w:rStyle w:val="HTML"/>
              </w:rPr>
              <w:t>3</w:t>
            </w:r>
          </w:p>
        </w:tc>
      </w:tr>
      <w:tr w:rsidR="00000000">
        <w:trPr>
          <w:divId w:val="175387555"/>
          <w:tblCellSpacing w:w="15" w:type="dxa"/>
        </w:trPr>
        <w:tc>
          <w:tcPr>
            <w:tcW w:w="0" w:type="auto"/>
            <w:vAlign w:val="center"/>
            <w:hideMark/>
          </w:tcPr>
          <w:p w:rsidR="00000000" w:rsidRDefault="00000000">
            <w:r>
              <w:t>&gt; ratio</w:t>
            </w:r>
          </w:p>
        </w:tc>
        <w:tc>
          <w:tcPr>
            <w:tcW w:w="0" w:type="auto"/>
            <w:vAlign w:val="center"/>
            <w:hideMark/>
          </w:tcPr>
          <w:p w:rsidR="00000000" w:rsidRDefault="00000000">
            <w:r>
              <w:t>String</w:t>
            </w:r>
          </w:p>
        </w:tc>
        <w:tc>
          <w:tcPr>
            <w:tcW w:w="0" w:type="auto"/>
            <w:vAlign w:val="center"/>
            <w:hideMark/>
          </w:tcPr>
          <w:p w:rsidR="00000000" w:rsidRDefault="00000000">
            <w:r>
              <w:t>Amount ratio per order</w:t>
            </w:r>
            <w:r>
              <w:br/>
              <w:t xml:space="preserve">Only applicable to </w:t>
            </w:r>
            <w:r>
              <w:rPr>
                <w:rStyle w:val="HTML"/>
              </w:rPr>
              <w:t>entryType</w:t>
            </w:r>
            <w:r>
              <w:t xml:space="preserve"> in </w:t>
            </w:r>
            <w:r>
              <w:rPr>
                <w:rStyle w:val="HTML"/>
              </w:rPr>
              <w:t>4</w:t>
            </w:r>
            <w:r>
              <w:t>/</w:t>
            </w:r>
            <w:r>
              <w:rPr>
                <w:rStyle w:val="HTML"/>
              </w:rPr>
              <w:t>5</w:t>
            </w:r>
          </w:p>
        </w:tc>
      </w:tr>
      <w:tr w:rsidR="00000000">
        <w:trPr>
          <w:divId w:val="175387555"/>
          <w:tblCellSpacing w:w="15" w:type="dxa"/>
        </w:trPr>
        <w:tc>
          <w:tcPr>
            <w:tcW w:w="0" w:type="auto"/>
            <w:vAlign w:val="center"/>
            <w:hideMark/>
          </w:tcPr>
          <w:p w:rsidR="00000000" w:rsidRDefault="00000000">
            <w:r>
              <w:t>exitSettingParam</w:t>
            </w:r>
          </w:p>
        </w:tc>
        <w:tc>
          <w:tcPr>
            <w:tcW w:w="0" w:type="auto"/>
            <w:vAlign w:val="center"/>
            <w:hideMark/>
          </w:tcPr>
          <w:p w:rsidR="00000000" w:rsidRDefault="00000000">
            <w:r>
              <w:t>Object</w:t>
            </w:r>
          </w:p>
        </w:tc>
        <w:tc>
          <w:tcPr>
            <w:tcW w:w="0" w:type="auto"/>
            <w:vAlign w:val="center"/>
            <w:hideMark/>
          </w:tcPr>
          <w:p w:rsidR="00000000" w:rsidRDefault="00000000">
            <w:r>
              <w:t>Exit setting</w:t>
            </w:r>
          </w:p>
        </w:tc>
      </w:tr>
      <w:tr w:rsidR="00000000">
        <w:trPr>
          <w:divId w:val="175387555"/>
          <w:tblCellSpacing w:w="15" w:type="dxa"/>
        </w:trPr>
        <w:tc>
          <w:tcPr>
            <w:tcW w:w="0" w:type="auto"/>
            <w:vAlign w:val="center"/>
            <w:hideMark/>
          </w:tcPr>
          <w:p w:rsidR="00000000" w:rsidRDefault="00000000">
            <w:r>
              <w:t>&gt; tpSlType</w:t>
            </w:r>
          </w:p>
        </w:tc>
        <w:tc>
          <w:tcPr>
            <w:tcW w:w="0" w:type="auto"/>
            <w:vAlign w:val="center"/>
            <w:hideMark/>
          </w:tcPr>
          <w:p w:rsidR="00000000" w:rsidRDefault="00000000">
            <w:r>
              <w:t>String</w:t>
            </w:r>
          </w:p>
        </w:tc>
        <w:tc>
          <w:tcPr>
            <w:tcW w:w="0" w:type="auto"/>
            <w:vAlign w:val="center"/>
            <w:hideMark/>
          </w:tcPr>
          <w:p w:rsidR="00000000" w:rsidRDefault="00000000">
            <w:r>
              <w:t>Type of set the take-profit and stop-loss trigger price</w:t>
            </w:r>
            <w:r>
              <w:br/>
            </w:r>
            <w:r>
              <w:rPr>
                <w:rStyle w:val="HTML"/>
              </w:rPr>
              <w:t>pnl</w:t>
            </w:r>
            <w:r>
              <w:t>: Based on the estimated profit and loss percentage from the entry point</w:t>
            </w:r>
            <w:r>
              <w:br/>
            </w:r>
            <w:r>
              <w:rPr>
                <w:rStyle w:val="HTML"/>
              </w:rPr>
              <w:t>price</w:t>
            </w:r>
            <w:r>
              <w:t>: Based on price increase or decrease from the crypto’s entry price</w:t>
            </w:r>
          </w:p>
        </w:tc>
      </w:tr>
      <w:tr w:rsidR="00000000">
        <w:trPr>
          <w:divId w:val="175387555"/>
          <w:tblCellSpacing w:w="15" w:type="dxa"/>
        </w:trPr>
        <w:tc>
          <w:tcPr>
            <w:tcW w:w="0" w:type="auto"/>
            <w:vAlign w:val="center"/>
            <w:hideMark/>
          </w:tcPr>
          <w:p w:rsidR="00000000" w:rsidRDefault="00000000">
            <w:r>
              <w:t>&gt; tpPct</w:t>
            </w:r>
          </w:p>
        </w:tc>
        <w:tc>
          <w:tcPr>
            <w:tcW w:w="0" w:type="auto"/>
            <w:vAlign w:val="center"/>
            <w:hideMark/>
          </w:tcPr>
          <w:p w:rsidR="00000000" w:rsidRDefault="00000000">
            <w:r>
              <w:t>String</w:t>
            </w:r>
          </w:p>
        </w:tc>
        <w:tc>
          <w:tcPr>
            <w:tcW w:w="0" w:type="auto"/>
            <w:vAlign w:val="center"/>
            <w:hideMark/>
          </w:tcPr>
          <w:p w:rsidR="00000000" w:rsidRDefault="00000000">
            <w:r>
              <w:t>Take-profit percentage</w:t>
            </w:r>
          </w:p>
        </w:tc>
      </w:tr>
      <w:tr w:rsidR="00000000">
        <w:trPr>
          <w:divId w:val="175387555"/>
          <w:tblCellSpacing w:w="15" w:type="dxa"/>
        </w:trPr>
        <w:tc>
          <w:tcPr>
            <w:tcW w:w="0" w:type="auto"/>
            <w:vAlign w:val="center"/>
            <w:hideMark/>
          </w:tcPr>
          <w:p w:rsidR="00000000" w:rsidRDefault="00000000">
            <w:r>
              <w:t>&gt; slPct</w:t>
            </w:r>
          </w:p>
        </w:tc>
        <w:tc>
          <w:tcPr>
            <w:tcW w:w="0" w:type="auto"/>
            <w:vAlign w:val="center"/>
            <w:hideMark/>
          </w:tcPr>
          <w:p w:rsidR="00000000" w:rsidRDefault="00000000">
            <w:r>
              <w:t>String</w:t>
            </w:r>
          </w:p>
        </w:tc>
        <w:tc>
          <w:tcPr>
            <w:tcW w:w="0" w:type="auto"/>
            <w:vAlign w:val="center"/>
            <w:hideMark/>
          </w:tcPr>
          <w:p w:rsidR="00000000" w:rsidRDefault="00000000">
            <w:r>
              <w:t>Stop-loss percentage</w:t>
            </w:r>
          </w:p>
        </w:tc>
      </w:tr>
      <w:tr w:rsidR="00000000">
        <w:trPr>
          <w:divId w:val="175387555"/>
          <w:tblCellSpacing w:w="15" w:type="dxa"/>
        </w:trPr>
        <w:tc>
          <w:tcPr>
            <w:tcW w:w="0" w:type="auto"/>
            <w:vAlign w:val="center"/>
            <w:hideMark/>
          </w:tcPr>
          <w:p w:rsidR="00000000" w:rsidRDefault="00000000">
            <w:r>
              <w:t>signalChanId</w:t>
            </w:r>
          </w:p>
        </w:tc>
        <w:tc>
          <w:tcPr>
            <w:tcW w:w="0" w:type="auto"/>
            <w:vAlign w:val="center"/>
            <w:hideMark/>
          </w:tcPr>
          <w:p w:rsidR="00000000" w:rsidRDefault="00000000">
            <w:r>
              <w:t>String</w:t>
            </w:r>
          </w:p>
        </w:tc>
        <w:tc>
          <w:tcPr>
            <w:tcW w:w="0" w:type="auto"/>
            <w:vAlign w:val="center"/>
            <w:hideMark/>
          </w:tcPr>
          <w:p w:rsidR="00000000" w:rsidRDefault="00000000">
            <w:r>
              <w:t>Signal channel Id</w:t>
            </w:r>
          </w:p>
        </w:tc>
      </w:tr>
      <w:tr w:rsidR="00000000">
        <w:trPr>
          <w:divId w:val="175387555"/>
          <w:tblCellSpacing w:w="15" w:type="dxa"/>
        </w:trPr>
        <w:tc>
          <w:tcPr>
            <w:tcW w:w="0" w:type="auto"/>
            <w:vAlign w:val="center"/>
            <w:hideMark/>
          </w:tcPr>
          <w:p w:rsidR="00000000" w:rsidRDefault="00000000">
            <w:r>
              <w:t>signalChanName</w:t>
            </w:r>
          </w:p>
        </w:tc>
        <w:tc>
          <w:tcPr>
            <w:tcW w:w="0" w:type="auto"/>
            <w:vAlign w:val="center"/>
            <w:hideMark/>
          </w:tcPr>
          <w:p w:rsidR="00000000" w:rsidRDefault="00000000">
            <w:r>
              <w:t>String</w:t>
            </w:r>
          </w:p>
        </w:tc>
        <w:tc>
          <w:tcPr>
            <w:tcW w:w="0" w:type="auto"/>
            <w:vAlign w:val="center"/>
            <w:hideMark/>
          </w:tcPr>
          <w:p w:rsidR="00000000" w:rsidRDefault="00000000">
            <w:r>
              <w:t>Signal channel name</w:t>
            </w:r>
          </w:p>
        </w:tc>
      </w:tr>
      <w:tr w:rsidR="00000000">
        <w:trPr>
          <w:divId w:val="175387555"/>
          <w:tblCellSpacing w:w="15" w:type="dxa"/>
        </w:trPr>
        <w:tc>
          <w:tcPr>
            <w:tcW w:w="0" w:type="auto"/>
            <w:vAlign w:val="center"/>
            <w:hideMark/>
          </w:tcPr>
          <w:p w:rsidR="00000000" w:rsidRDefault="00000000">
            <w:r>
              <w:t>signalSourceType</w:t>
            </w:r>
          </w:p>
        </w:tc>
        <w:tc>
          <w:tcPr>
            <w:tcW w:w="0" w:type="auto"/>
            <w:vAlign w:val="center"/>
            <w:hideMark/>
          </w:tcPr>
          <w:p w:rsidR="00000000" w:rsidRDefault="00000000">
            <w:r>
              <w:t>String</w:t>
            </w:r>
          </w:p>
        </w:tc>
        <w:tc>
          <w:tcPr>
            <w:tcW w:w="0" w:type="auto"/>
            <w:vAlign w:val="center"/>
            <w:hideMark/>
          </w:tcPr>
          <w:p w:rsidR="00000000" w:rsidRDefault="00000000">
            <w:r>
              <w:t>Signal source type</w:t>
            </w:r>
            <w:r>
              <w:br/>
            </w:r>
            <w:r>
              <w:rPr>
                <w:rStyle w:val="HTML"/>
              </w:rPr>
              <w:t>1</w:t>
            </w:r>
            <w:r>
              <w:t>: Created by yourself</w:t>
            </w:r>
            <w:r>
              <w:br/>
            </w:r>
            <w:r>
              <w:rPr>
                <w:rStyle w:val="HTML"/>
              </w:rPr>
              <w:t>2</w:t>
            </w:r>
            <w:r>
              <w:t>: Subscribe</w:t>
            </w:r>
            <w:r>
              <w:br/>
            </w:r>
            <w:r>
              <w:rPr>
                <w:rStyle w:val="HTML"/>
              </w:rPr>
              <w:t>3</w:t>
            </w:r>
            <w:r>
              <w:t>: Free signal</w:t>
            </w:r>
          </w:p>
        </w:tc>
      </w:tr>
    </w:tbl>
    <w:p w:rsidR="00000000" w:rsidRDefault="00000000">
      <w:pPr>
        <w:pStyle w:val="3"/>
        <w:divId w:val="175387555"/>
      </w:pPr>
      <w:r>
        <w:t>GET / Signal bot order positions</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/api/v5/tradingBot/signal/positions</w:t>
      </w:r>
    </w:p>
    <w:p w:rsidR="00000000" w:rsidRDefault="00000000">
      <w:pPr>
        <w:pStyle w:val="a5"/>
        <w:ind w:left="720" w:right="720"/>
        <w:divId w:val="1717662798"/>
      </w:pPr>
      <w:r>
        <w:t>Request Example</w:t>
      </w:r>
    </w:p>
    <w:p w:rsidR="00000000" w:rsidRDefault="00000000">
      <w:pPr>
        <w:pStyle w:val="HTML0"/>
        <w:divId w:val="2068719043"/>
        <w:rPr>
          <w:rStyle w:val="HTML"/>
        </w:rPr>
      </w:pPr>
      <w:r>
        <w:rPr>
          <w:rStyle w:val="HTML"/>
        </w:rPr>
        <w:t>GET /api/v5/tradingBot/signal/positions?algoId</w:t>
      </w:r>
      <w:r>
        <w:rPr>
          <w:rStyle w:val="o"/>
        </w:rPr>
        <w:t>=</w:t>
      </w:r>
      <w:r>
        <w:rPr>
          <w:rStyle w:val="HTML"/>
        </w:rPr>
        <w:t>623833708424069120&amp;algoOrdType</w:t>
      </w:r>
      <w:r>
        <w:rPr>
          <w:rStyle w:val="o"/>
        </w:rPr>
        <w:t>=</w:t>
      </w:r>
      <w:r>
        <w:rPr>
          <w:rStyle w:val="HTML"/>
        </w:rPr>
        <w:t>contract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1058"/>
        <w:gridCol w:w="307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algoOrdType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 order type</w:t>
            </w:r>
            <w:r>
              <w:br/>
            </w:r>
            <w:r>
              <w:rPr>
                <w:rStyle w:val="HTML"/>
              </w:rPr>
              <w:t>contract</w:t>
            </w:r>
            <w:r>
              <w:t>: Contract signal</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 ID</w:t>
            </w:r>
          </w:p>
        </w:tc>
      </w:tr>
    </w:tbl>
    <w:p w:rsidR="00000000" w:rsidRDefault="00000000">
      <w:pPr>
        <w:pStyle w:val="a5"/>
        <w:ind w:left="720" w:right="720"/>
        <w:divId w:val="1023281690"/>
      </w:pPr>
      <w:r>
        <w:t>Response Example</w:t>
      </w:r>
    </w:p>
    <w:p w:rsidR="00000000" w:rsidRDefault="00000000">
      <w:pPr>
        <w:pStyle w:val="HTML0"/>
        <w:divId w:val="618800623"/>
        <w:rPr>
          <w:rStyle w:val="w"/>
        </w:rPr>
      </w:pPr>
      <w:r>
        <w:rPr>
          <w:rStyle w:val="p"/>
        </w:rPr>
        <w:t>{</w:t>
      </w:r>
    </w:p>
    <w:p w:rsidR="00000000" w:rsidRDefault="00000000">
      <w:pPr>
        <w:pStyle w:val="HTML0"/>
        <w:divId w:val="618800623"/>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618800623"/>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618800623"/>
        <w:rPr>
          <w:rStyle w:val="w"/>
        </w:rPr>
      </w:pPr>
      <w:r>
        <w:rPr>
          <w:rStyle w:val="w"/>
        </w:rPr>
        <w:t xml:space="preserve">        </w:t>
      </w:r>
      <w:r>
        <w:rPr>
          <w:rStyle w:val="p"/>
        </w:rPr>
        <w:t>{</w:t>
      </w:r>
    </w:p>
    <w:p w:rsidR="00000000" w:rsidRDefault="00000000">
      <w:pPr>
        <w:pStyle w:val="HTML0"/>
        <w:divId w:val="618800623"/>
        <w:rPr>
          <w:rStyle w:val="w"/>
        </w:rPr>
      </w:pPr>
      <w:r>
        <w:rPr>
          <w:rStyle w:val="w"/>
        </w:rPr>
        <w:t xml:space="preserve">            </w:t>
      </w:r>
      <w:r>
        <w:rPr>
          <w:rStyle w:val="nl"/>
        </w:rPr>
        <w:t>"adl"</w:t>
      </w:r>
      <w:r>
        <w:rPr>
          <w:rStyle w:val="p"/>
        </w:rPr>
        <w:t>:</w:t>
      </w:r>
      <w:r>
        <w:rPr>
          <w:rStyle w:val="w"/>
        </w:rPr>
        <w:t xml:space="preserve"> </w:t>
      </w:r>
      <w:r>
        <w:rPr>
          <w:rStyle w:val="s2"/>
        </w:rPr>
        <w:t>"1"</w:t>
      </w:r>
      <w:r>
        <w:rPr>
          <w:rStyle w:val="p"/>
        </w:rPr>
        <w:t>,</w:t>
      </w:r>
    </w:p>
    <w:p w:rsidR="00000000" w:rsidRDefault="00000000">
      <w:pPr>
        <w:pStyle w:val="HTML0"/>
        <w:divId w:val="618800623"/>
        <w:rPr>
          <w:rStyle w:val="w"/>
        </w:rPr>
      </w:pPr>
      <w:r>
        <w:rPr>
          <w:rStyle w:val="w"/>
        </w:rPr>
        <w:t xml:space="preserve">            </w:t>
      </w:r>
      <w:r>
        <w:rPr>
          <w:rStyle w:val="nl"/>
        </w:rPr>
        <w:t>"algoClOrdId"</w:t>
      </w:r>
      <w:r>
        <w:rPr>
          <w:rStyle w:val="p"/>
        </w:rPr>
        <w:t>:</w:t>
      </w:r>
      <w:r>
        <w:rPr>
          <w:rStyle w:val="w"/>
        </w:rPr>
        <w:t xml:space="preserve"> </w:t>
      </w:r>
      <w:r>
        <w:rPr>
          <w:rStyle w:val="s2"/>
        </w:rPr>
        <w:t>""</w:t>
      </w:r>
      <w:r>
        <w:rPr>
          <w:rStyle w:val="p"/>
        </w:rPr>
        <w:t>,</w:t>
      </w:r>
    </w:p>
    <w:p w:rsidR="00000000" w:rsidRDefault="00000000">
      <w:pPr>
        <w:pStyle w:val="HTML0"/>
        <w:divId w:val="618800623"/>
        <w:rPr>
          <w:rStyle w:val="w"/>
        </w:rPr>
      </w:pPr>
      <w:r>
        <w:rPr>
          <w:rStyle w:val="w"/>
        </w:rPr>
        <w:t xml:space="preserve">            </w:t>
      </w:r>
      <w:r>
        <w:rPr>
          <w:rStyle w:val="nl"/>
        </w:rPr>
        <w:t>"algoId"</w:t>
      </w:r>
      <w:r>
        <w:rPr>
          <w:rStyle w:val="p"/>
        </w:rPr>
        <w:t>:</w:t>
      </w:r>
      <w:r>
        <w:rPr>
          <w:rStyle w:val="w"/>
        </w:rPr>
        <w:t xml:space="preserve"> </w:t>
      </w:r>
      <w:r>
        <w:rPr>
          <w:rStyle w:val="s2"/>
        </w:rPr>
        <w:t>"623833708424069120"</w:t>
      </w:r>
      <w:r>
        <w:rPr>
          <w:rStyle w:val="p"/>
        </w:rPr>
        <w:t>,</w:t>
      </w:r>
    </w:p>
    <w:p w:rsidR="00000000" w:rsidRDefault="00000000">
      <w:pPr>
        <w:pStyle w:val="HTML0"/>
        <w:divId w:val="618800623"/>
        <w:rPr>
          <w:rStyle w:val="w"/>
        </w:rPr>
      </w:pPr>
      <w:r>
        <w:rPr>
          <w:rStyle w:val="w"/>
        </w:rPr>
        <w:t xml:space="preserve">            </w:t>
      </w:r>
      <w:r>
        <w:rPr>
          <w:rStyle w:val="nl"/>
        </w:rPr>
        <w:t>"avgPx"</w:t>
      </w:r>
      <w:r>
        <w:rPr>
          <w:rStyle w:val="p"/>
        </w:rPr>
        <w:t>:</w:t>
      </w:r>
      <w:r>
        <w:rPr>
          <w:rStyle w:val="w"/>
        </w:rPr>
        <w:t xml:space="preserve"> </w:t>
      </w:r>
      <w:r>
        <w:rPr>
          <w:rStyle w:val="s2"/>
        </w:rPr>
        <w:t>"1597.74"</w:t>
      </w:r>
      <w:r>
        <w:rPr>
          <w:rStyle w:val="p"/>
        </w:rPr>
        <w:t>,</w:t>
      </w:r>
    </w:p>
    <w:p w:rsidR="00000000" w:rsidRDefault="00000000">
      <w:pPr>
        <w:pStyle w:val="HTML0"/>
        <w:divId w:val="618800623"/>
        <w:rPr>
          <w:rStyle w:val="w"/>
        </w:rPr>
      </w:pPr>
      <w:r>
        <w:rPr>
          <w:rStyle w:val="w"/>
        </w:rPr>
        <w:t xml:space="preserve">            </w:t>
      </w:r>
      <w:r>
        <w:rPr>
          <w:rStyle w:val="nl"/>
        </w:rPr>
        <w:t>"cTime"</w:t>
      </w:r>
      <w:r>
        <w:rPr>
          <w:rStyle w:val="p"/>
        </w:rPr>
        <w:t>:</w:t>
      </w:r>
      <w:r>
        <w:rPr>
          <w:rStyle w:val="w"/>
        </w:rPr>
        <w:t xml:space="preserve"> </w:t>
      </w:r>
      <w:r>
        <w:rPr>
          <w:rStyle w:val="s2"/>
        </w:rPr>
        <w:t>"1697502301460"</w:t>
      </w:r>
      <w:r>
        <w:rPr>
          <w:rStyle w:val="p"/>
        </w:rPr>
        <w:t>,</w:t>
      </w:r>
    </w:p>
    <w:p w:rsidR="00000000" w:rsidRDefault="00000000">
      <w:pPr>
        <w:pStyle w:val="HTML0"/>
        <w:divId w:val="618800623"/>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618800623"/>
        <w:rPr>
          <w:rStyle w:val="w"/>
        </w:rPr>
      </w:pPr>
      <w:r>
        <w:rPr>
          <w:rStyle w:val="w"/>
        </w:rPr>
        <w:t xml:space="preserve">            </w:t>
      </w:r>
      <w:r>
        <w:rPr>
          <w:rStyle w:val="nl"/>
        </w:rPr>
        <w:t>"imr"</w:t>
      </w:r>
      <w:r>
        <w:rPr>
          <w:rStyle w:val="p"/>
        </w:rPr>
        <w:t>:</w:t>
      </w:r>
      <w:r>
        <w:rPr>
          <w:rStyle w:val="w"/>
        </w:rPr>
        <w:t xml:space="preserve"> </w:t>
      </w:r>
      <w:r>
        <w:rPr>
          <w:rStyle w:val="s2"/>
        </w:rPr>
        <w:t>"23.76495"</w:t>
      </w:r>
      <w:r>
        <w:rPr>
          <w:rStyle w:val="p"/>
        </w:rPr>
        <w:t>,</w:t>
      </w:r>
    </w:p>
    <w:p w:rsidR="00000000" w:rsidRDefault="00000000">
      <w:pPr>
        <w:pStyle w:val="HTML0"/>
        <w:divId w:val="618800623"/>
        <w:rPr>
          <w:rStyle w:val="w"/>
        </w:rPr>
      </w:pPr>
      <w:r>
        <w:rPr>
          <w:rStyle w:val="w"/>
        </w:rPr>
        <w:t xml:space="preserve">            </w:t>
      </w:r>
      <w:r>
        <w:rPr>
          <w:rStyle w:val="nl"/>
        </w:rPr>
        <w:t>"instId"</w:t>
      </w:r>
      <w:r>
        <w:rPr>
          <w:rStyle w:val="p"/>
        </w:rPr>
        <w:t>:</w:t>
      </w:r>
      <w:r>
        <w:rPr>
          <w:rStyle w:val="w"/>
        </w:rPr>
        <w:t xml:space="preserve"> </w:t>
      </w:r>
      <w:r>
        <w:rPr>
          <w:rStyle w:val="s2"/>
        </w:rPr>
        <w:t>"ETH-USDT-SWAP"</w:t>
      </w:r>
      <w:r>
        <w:rPr>
          <w:rStyle w:val="p"/>
        </w:rPr>
        <w:t>,</w:t>
      </w:r>
    </w:p>
    <w:p w:rsidR="00000000" w:rsidRDefault="00000000">
      <w:pPr>
        <w:pStyle w:val="HTML0"/>
        <w:divId w:val="618800623"/>
        <w:rPr>
          <w:rStyle w:val="w"/>
        </w:rPr>
      </w:pPr>
      <w:r>
        <w:rPr>
          <w:rStyle w:val="w"/>
        </w:rPr>
        <w:t xml:space="preserve">            </w:t>
      </w:r>
      <w:r>
        <w:rPr>
          <w:rStyle w:val="nl"/>
        </w:rPr>
        <w:t>"instType"</w:t>
      </w:r>
      <w:r>
        <w:rPr>
          <w:rStyle w:val="p"/>
        </w:rPr>
        <w:t>:</w:t>
      </w:r>
      <w:r>
        <w:rPr>
          <w:rStyle w:val="w"/>
        </w:rPr>
        <w:t xml:space="preserve"> </w:t>
      </w:r>
      <w:r>
        <w:rPr>
          <w:rStyle w:val="s2"/>
        </w:rPr>
        <w:t>"SWAP"</w:t>
      </w:r>
      <w:r>
        <w:rPr>
          <w:rStyle w:val="p"/>
        </w:rPr>
        <w:t>,</w:t>
      </w:r>
    </w:p>
    <w:p w:rsidR="00000000" w:rsidRDefault="00000000">
      <w:pPr>
        <w:pStyle w:val="HTML0"/>
        <w:divId w:val="618800623"/>
        <w:rPr>
          <w:rStyle w:val="w"/>
        </w:rPr>
      </w:pPr>
      <w:r>
        <w:rPr>
          <w:rStyle w:val="w"/>
        </w:rPr>
        <w:t xml:space="preserve">            </w:t>
      </w:r>
      <w:r>
        <w:rPr>
          <w:rStyle w:val="nl"/>
        </w:rPr>
        <w:t>"last"</w:t>
      </w:r>
      <w:r>
        <w:rPr>
          <w:rStyle w:val="p"/>
        </w:rPr>
        <w:t>:</w:t>
      </w:r>
      <w:r>
        <w:rPr>
          <w:rStyle w:val="w"/>
        </w:rPr>
        <w:t xml:space="preserve"> </w:t>
      </w:r>
      <w:r>
        <w:rPr>
          <w:rStyle w:val="s2"/>
        </w:rPr>
        <w:t>"1584.34"</w:t>
      </w:r>
      <w:r>
        <w:rPr>
          <w:rStyle w:val="p"/>
        </w:rPr>
        <w:t>,</w:t>
      </w:r>
    </w:p>
    <w:p w:rsidR="00000000" w:rsidRDefault="00000000">
      <w:pPr>
        <w:pStyle w:val="HTML0"/>
        <w:divId w:val="618800623"/>
        <w:rPr>
          <w:rStyle w:val="w"/>
        </w:rPr>
      </w:pPr>
      <w:r>
        <w:rPr>
          <w:rStyle w:val="w"/>
        </w:rPr>
        <w:t xml:space="preserve">            </w:t>
      </w:r>
      <w:r>
        <w:rPr>
          <w:rStyle w:val="nl"/>
        </w:rPr>
        <w:t>"lever"</w:t>
      </w:r>
      <w:r>
        <w:rPr>
          <w:rStyle w:val="p"/>
        </w:rPr>
        <w:t>:</w:t>
      </w:r>
      <w:r>
        <w:rPr>
          <w:rStyle w:val="w"/>
        </w:rPr>
        <w:t xml:space="preserve"> </w:t>
      </w:r>
      <w:r>
        <w:rPr>
          <w:rStyle w:val="s2"/>
        </w:rPr>
        <w:t>"10"</w:t>
      </w:r>
      <w:r>
        <w:rPr>
          <w:rStyle w:val="p"/>
        </w:rPr>
        <w:t>,</w:t>
      </w:r>
    </w:p>
    <w:p w:rsidR="00000000" w:rsidRDefault="00000000">
      <w:pPr>
        <w:pStyle w:val="HTML0"/>
        <w:divId w:val="618800623"/>
        <w:rPr>
          <w:rStyle w:val="w"/>
        </w:rPr>
      </w:pPr>
      <w:r>
        <w:rPr>
          <w:rStyle w:val="w"/>
        </w:rPr>
        <w:t xml:space="preserve">            </w:t>
      </w:r>
      <w:r>
        <w:rPr>
          <w:rStyle w:val="nl"/>
        </w:rPr>
        <w:t>"liqPx"</w:t>
      </w:r>
      <w:r>
        <w:rPr>
          <w:rStyle w:val="p"/>
        </w:rPr>
        <w:t>:</w:t>
      </w:r>
      <w:r>
        <w:rPr>
          <w:rStyle w:val="w"/>
        </w:rPr>
        <w:t xml:space="preserve"> </w:t>
      </w:r>
      <w:r>
        <w:rPr>
          <w:rStyle w:val="s2"/>
        </w:rPr>
        <w:t>"1438.7380360728976"</w:t>
      </w:r>
      <w:r>
        <w:rPr>
          <w:rStyle w:val="p"/>
        </w:rPr>
        <w:t>,</w:t>
      </w:r>
    </w:p>
    <w:p w:rsidR="00000000" w:rsidRDefault="00000000">
      <w:pPr>
        <w:pStyle w:val="HTML0"/>
        <w:divId w:val="618800623"/>
        <w:rPr>
          <w:rStyle w:val="w"/>
        </w:rPr>
      </w:pPr>
      <w:r>
        <w:rPr>
          <w:rStyle w:val="w"/>
        </w:rPr>
        <w:t xml:space="preserve">            </w:t>
      </w:r>
      <w:r>
        <w:rPr>
          <w:rStyle w:val="nl"/>
        </w:rPr>
        <w:t>"markPx"</w:t>
      </w:r>
      <w:r>
        <w:rPr>
          <w:rStyle w:val="p"/>
        </w:rPr>
        <w:t>:</w:t>
      </w:r>
      <w:r>
        <w:rPr>
          <w:rStyle w:val="w"/>
        </w:rPr>
        <w:t xml:space="preserve"> </w:t>
      </w:r>
      <w:r>
        <w:rPr>
          <w:rStyle w:val="s2"/>
        </w:rPr>
        <w:t>"1584.33"</w:t>
      </w:r>
      <w:r>
        <w:rPr>
          <w:rStyle w:val="p"/>
        </w:rPr>
        <w:t>,</w:t>
      </w:r>
    </w:p>
    <w:p w:rsidR="00000000" w:rsidRDefault="00000000">
      <w:pPr>
        <w:pStyle w:val="HTML0"/>
        <w:divId w:val="618800623"/>
        <w:rPr>
          <w:rStyle w:val="w"/>
        </w:rPr>
      </w:pPr>
      <w:r>
        <w:rPr>
          <w:rStyle w:val="w"/>
        </w:rPr>
        <w:t xml:space="preserve">            </w:t>
      </w:r>
      <w:r>
        <w:rPr>
          <w:rStyle w:val="nl"/>
        </w:rPr>
        <w:t>"mgnMode"</w:t>
      </w:r>
      <w:r>
        <w:rPr>
          <w:rStyle w:val="p"/>
        </w:rPr>
        <w:t>:</w:t>
      </w:r>
      <w:r>
        <w:rPr>
          <w:rStyle w:val="w"/>
        </w:rPr>
        <w:t xml:space="preserve"> </w:t>
      </w:r>
      <w:r>
        <w:rPr>
          <w:rStyle w:val="s2"/>
        </w:rPr>
        <w:t>"cross"</w:t>
      </w:r>
      <w:r>
        <w:rPr>
          <w:rStyle w:val="p"/>
        </w:rPr>
        <w:t>,</w:t>
      </w:r>
    </w:p>
    <w:p w:rsidR="00000000" w:rsidRDefault="00000000">
      <w:pPr>
        <w:pStyle w:val="HTML0"/>
        <w:divId w:val="618800623"/>
        <w:rPr>
          <w:rStyle w:val="w"/>
        </w:rPr>
      </w:pPr>
      <w:r>
        <w:rPr>
          <w:rStyle w:val="w"/>
        </w:rPr>
        <w:t xml:space="preserve">            </w:t>
      </w:r>
      <w:r>
        <w:rPr>
          <w:rStyle w:val="nl"/>
        </w:rPr>
        <w:t>"mgnRatio"</w:t>
      </w:r>
      <w:r>
        <w:rPr>
          <w:rStyle w:val="p"/>
        </w:rPr>
        <w:t>:</w:t>
      </w:r>
      <w:r>
        <w:rPr>
          <w:rStyle w:val="w"/>
        </w:rPr>
        <w:t xml:space="preserve"> </w:t>
      </w:r>
      <w:r>
        <w:rPr>
          <w:rStyle w:val="s2"/>
        </w:rPr>
        <w:t>"11.719278420807477"</w:t>
      </w:r>
      <w:r>
        <w:rPr>
          <w:rStyle w:val="p"/>
        </w:rPr>
        <w:t>,</w:t>
      </w:r>
    </w:p>
    <w:p w:rsidR="00000000" w:rsidRDefault="00000000">
      <w:pPr>
        <w:pStyle w:val="HTML0"/>
        <w:divId w:val="618800623"/>
        <w:rPr>
          <w:rStyle w:val="w"/>
        </w:rPr>
      </w:pPr>
      <w:r>
        <w:rPr>
          <w:rStyle w:val="w"/>
        </w:rPr>
        <w:t xml:space="preserve">            </w:t>
      </w:r>
      <w:r>
        <w:rPr>
          <w:rStyle w:val="nl"/>
        </w:rPr>
        <w:t>"mmr"</w:t>
      </w:r>
      <w:r>
        <w:rPr>
          <w:rStyle w:val="p"/>
        </w:rPr>
        <w:t>:</w:t>
      </w:r>
      <w:r>
        <w:rPr>
          <w:rStyle w:val="w"/>
        </w:rPr>
        <w:t xml:space="preserve"> </w:t>
      </w:r>
      <w:r>
        <w:rPr>
          <w:rStyle w:val="s2"/>
        </w:rPr>
        <w:t>"1.9011959999999997"</w:t>
      </w:r>
      <w:r>
        <w:rPr>
          <w:rStyle w:val="p"/>
        </w:rPr>
        <w:t>,</w:t>
      </w:r>
    </w:p>
    <w:p w:rsidR="00000000" w:rsidRDefault="00000000">
      <w:pPr>
        <w:pStyle w:val="HTML0"/>
        <w:divId w:val="618800623"/>
        <w:rPr>
          <w:rStyle w:val="w"/>
        </w:rPr>
      </w:pPr>
      <w:r>
        <w:rPr>
          <w:rStyle w:val="w"/>
        </w:rPr>
        <w:t xml:space="preserve">            </w:t>
      </w:r>
      <w:r>
        <w:rPr>
          <w:rStyle w:val="nl"/>
        </w:rPr>
        <w:t>"notionalUsd"</w:t>
      </w:r>
      <w:r>
        <w:rPr>
          <w:rStyle w:val="p"/>
        </w:rPr>
        <w:t>:</w:t>
      </w:r>
      <w:r>
        <w:rPr>
          <w:rStyle w:val="w"/>
        </w:rPr>
        <w:t xml:space="preserve"> </w:t>
      </w:r>
      <w:r>
        <w:rPr>
          <w:rStyle w:val="s2"/>
        </w:rPr>
        <w:t>"237.75168928499997"</w:t>
      </w:r>
      <w:r>
        <w:rPr>
          <w:rStyle w:val="p"/>
        </w:rPr>
        <w:t>,</w:t>
      </w:r>
    </w:p>
    <w:p w:rsidR="00000000" w:rsidRDefault="00000000">
      <w:pPr>
        <w:pStyle w:val="HTML0"/>
        <w:divId w:val="618800623"/>
        <w:rPr>
          <w:rStyle w:val="w"/>
        </w:rPr>
      </w:pPr>
      <w:r>
        <w:rPr>
          <w:rStyle w:val="w"/>
        </w:rPr>
        <w:t xml:space="preserve">            </w:t>
      </w:r>
      <w:r>
        <w:rPr>
          <w:rStyle w:val="nl"/>
        </w:rPr>
        <w:t>"pos"</w:t>
      </w:r>
      <w:r>
        <w:rPr>
          <w:rStyle w:val="p"/>
        </w:rPr>
        <w:t>:</w:t>
      </w:r>
      <w:r>
        <w:rPr>
          <w:rStyle w:val="w"/>
        </w:rPr>
        <w:t xml:space="preserve"> </w:t>
      </w:r>
      <w:r>
        <w:rPr>
          <w:rStyle w:val="s2"/>
        </w:rPr>
        <w:t>"15"</w:t>
      </w:r>
      <w:r>
        <w:rPr>
          <w:rStyle w:val="p"/>
        </w:rPr>
        <w:t>,</w:t>
      </w:r>
    </w:p>
    <w:p w:rsidR="00000000" w:rsidRDefault="00000000">
      <w:pPr>
        <w:pStyle w:val="HTML0"/>
        <w:divId w:val="618800623"/>
        <w:rPr>
          <w:rStyle w:val="w"/>
        </w:rPr>
      </w:pPr>
      <w:r>
        <w:rPr>
          <w:rStyle w:val="w"/>
        </w:rPr>
        <w:t xml:space="preserve">            </w:t>
      </w:r>
      <w:r>
        <w:rPr>
          <w:rStyle w:val="nl"/>
        </w:rPr>
        <w:t>"posSide"</w:t>
      </w:r>
      <w:r>
        <w:rPr>
          <w:rStyle w:val="p"/>
        </w:rPr>
        <w:t>:</w:t>
      </w:r>
      <w:r>
        <w:rPr>
          <w:rStyle w:val="w"/>
        </w:rPr>
        <w:t xml:space="preserve"> </w:t>
      </w:r>
      <w:r>
        <w:rPr>
          <w:rStyle w:val="s2"/>
        </w:rPr>
        <w:t>"net"</w:t>
      </w:r>
      <w:r>
        <w:rPr>
          <w:rStyle w:val="p"/>
        </w:rPr>
        <w:t>,</w:t>
      </w:r>
    </w:p>
    <w:p w:rsidR="00000000" w:rsidRDefault="00000000">
      <w:pPr>
        <w:pStyle w:val="HTML0"/>
        <w:divId w:val="618800623"/>
        <w:rPr>
          <w:rStyle w:val="w"/>
        </w:rPr>
      </w:pPr>
      <w:r>
        <w:rPr>
          <w:rStyle w:val="w"/>
        </w:rPr>
        <w:t xml:space="preserve">            </w:t>
      </w:r>
      <w:r>
        <w:rPr>
          <w:rStyle w:val="nl"/>
        </w:rPr>
        <w:t>"uTime"</w:t>
      </w:r>
      <w:r>
        <w:rPr>
          <w:rStyle w:val="p"/>
        </w:rPr>
        <w:t>:</w:t>
      </w:r>
      <w:r>
        <w:rPr>
          <w:rStyle w:val="w"/>
        </w:rPr>
        <w:t xml:space="preserve"> </w:t>
      </w:r>
      <w:r>
        <w:rPr>
          <w:rStyle w:val="s2"/>
        </w:rPr>
        <w:t>"1697502301460"</w:t>
      </w:r>
      <w:r>
        <w:rPr>
          <w:rStyle w:val="p"/>
        </w:rPr>
        <w:t>,</w:t>
      </w:r>
    </w:p>
    <w:p w:rsidR="00000000" w:rsidRDefault="00000000">
      <w:pPr>
        <w:pStyle w:val="HTML0"/>
        <w:divId w:val="618800623"/>
        <w:rPr>
          <w:rStyle w:val="w"/>
        </w:rPr>
      </w:pPr>
      <w:r>
        <w:rPr>
          <w:rStyle w:val="w"/>
        </w:rPr>
        <w:t xml:space="preserve">            </w:t>
      </w:r>
      <w:r>
        <w:rPr>
          <w:rStyle w:val="nl"/>
        </w:rPr>
        <w:t>"upl"</w:t>
      </w:r>
      <w:r>
        <w:rPr>
          <w:rStyle w:val="p"/>
        </w:rPr>
        <w:t>:</w:t>
      </w:r>
      <w:r>
        <w:rPr>
          <w:rStyle w:val="w"/>
        </w:rPr>
        <w:t xml:space="preserve"> </w:t>
      </w:r>
      <w:r>
        <w:rPr>
          <w:rStyle w:val="s2"/>
        </w:rPr>
        <w:t>"-2.0115000000000123"</w:t>
      </w:r>
      <w:r>
        <w:rPr>
          <w:rStyle w:val="p"/>
        </w:rPr>
        <w:t>,</w:t>
      </w:r>
    </w:p>
    <w:p w:rsidR="00000000" w:rsidRDefault="00000000">
      <w:pPr>
        <w:pStyle w:val="HTML0"/>
        <w:divId w:val="618800623"/>
        <w:rPr>
          <w:rStyle w:val="w"/>
        </w:rPr>
      </w:pPr>
      <w:r>
        <w:rPr>
          <w:rStyle w:val="w"/>
        </w:rPr>
        <w:t xml:space="preserve">            </w:t>
      </w:r>
      <w:r>
        <w:rPr>
          <w:rStyle w:val="nl"/>
        </w:rPr>
        <w:t>"uplRatio"</w:t>
      </w:r>
      <w:r>
        <w:rPr>
          <w:rStyle w:val="p"/>
        </w:rPr>
        <w:t>:</w:t>
      </w:r>
      <w:r>
        <w:rPr>
          <w:rStyle w:val="w"/>
        </w:rPr>
        <w:t xml:space="preserve"> </w:t>
      </w:r>
      <w:r>
        <w:rPr>
          <w:rStyle w:val="s2"/>
        </w:rPr>
        <w:t>"-0.0839310526118142"</w:t>
      </w:r>
    </w:p>
    <w:p w:rsidR="00000000" w:rsidRDefault="00000000">
      <w:pPr>
        <w:pStyle w:val="HTML0"/>
        <w:divId w:val="618800623"/>
        <w:rPr>
          <w:rStyle w:val="w"/>
        </w:rPr>
      </w:pPr>
      <w:r>
        <w:rPr>
          <w:rStyle w:val="w"/>
        </w:rPr>
        <w:t xml:space="preserve">        </w:t>
      </w:r>
      <w:r>
        <w:rPr>
          <w:rStyle w:val="p"/>
        </w:rPr>
        <w:t>}</w:t>
      </w:r>
    </w:p>
    <w:p w:rsidR="00000000" w:rsidRDefault="00000000">
      <w:pPr>
        <w:pStyle w:val="HTML0"/>
        <w:divId w:val="618800623"/>
        <w:rPr>
          <w:rStyle w:val="w"/>
        </w:rPr>
      </w:pPr>
      <w:r>
        <w:rPr>
          <w:rStyle w:val="w"/>
        </w:rPr>
        <w:t xml:space="preserve">    </w:t>
      </w:r>
      <w:r>
        <w:rPr>
          <w:rStyle w:val="p"/>
        </w:rPr>
        <w:t>],</w:t>
      </w:r>
    </w:p>
    <w:p w:rsidR="00000000" w:rsidRDefault="00000000">
      <w:pPr>
        <w:pStyle w:val="HTML0"/>
        <w:divId w:val="618800623"/>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618800623"/>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613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algoClOrdId</w:t>
            </w:r>
          </w:p>
        </w:tc>
        <w:tc>
          <w:tcPr>
            <w:tcW w:w="0" w:type="auto"/>
            <w:vAlign w:val="center"/>
            <w:hideMark/>
          </w:tcPr>
          <w:p w:rsidR="00000000" w:rsidRDefault="00000000">
            <w:r>
              <w:t>String</w:t>
            </w:r>
          </w:p>
        </w:tc>
        <w:tc>
          <w:tcPr>
            <w:tcW w:w="0" w:type="auto"/>
            <w:vAlign w:val="center"/>
            <w:hideMark/>
          </w:tcPr>
          <w:p w:rsidR="00000000" w:rsidRDefault="00000000">
            <w:r>
              <w:t>Client-supplied Algo ID. Used to be extended in the future.</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 xml:space="preserve">Instrument ID, e.g. </w:t>
            </w:r>
            <w:r>
              <w:rPr>
                <w:rStyle w:val="HTML"/>
              </w:rPr>
              <w:t>BTC-USDT-SWAP</w:t>
            </w:r>
          </w:p>
        </w:tc>
      </w:tr>
      <w:tr w:rsidR="00000000">
        <w:trPr>
          <w:divId w:val="175387555"/>
          <w:tblCellSpacing w:w="15" w:type="dxa"/>
        </w:trPr>
        <w:tc>
          <w:tcPr>
            <w:tcW w:w="0" w:type="auto"/>
            <w:vAlign w:val="center"/>
            <w:hideMark/>
          </w:tcPr>
          <w:p w:rsidR="00000000" w:rsidRDefault="00000000">
            <w:r>
              <w:t>cTime</w:t>
            </w:r>
          </w:p>
        </w:tc>
        <w:tc>
          <w:tcPr>
            <w:tcW w:w="0" w:type="auto"/>
            <w:vAlign w:val="center"/>
            <w:hideMark/>
          </w:tcPr>
          <w:p w:rsidR="00000000" w:rsidRDefault="00000000">
            <w:r>
              <w:t>String</w:t>
            </w:r>
          </w:p>
        </w:tc>
        <w:tc>
          <w:tcPr>
            <w:tcW w:w="0" w:type="auto"/>
            <w:vAlign w:val="center"/>
            <w:hideMark/>
          </w:tcPr>
          <w:p w:rsidR="00000000" w:rsidRDefault="00000000">
            <w:r>
              <w:t xml:space="preserve">Algo order created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uTime</w:t>
            </w:r>
          </w:p>
        </w:tc>
        <w:tc>
          <w:tcPr>
            <w:tcW w:w="0" w:type="auto"/>
            <w:vAlign w:val="center"/>
            <w:hideMark/>
          </w:tcPr>
          <w:p w:rsidR="00000000" w:rsidRDefault="00000000">
            <w:r>
              <w:t>String</w:t>
            </w:r>
          </w:p>
        </w:tc>
        <w:tc>
          <w:tcPr>
            <w:tcW w:w="0" w:type="auto"/>
            <w:vAlign w:val="center"/>
            <w:hideMark/>
          </w:tcPr>
          <w:p w:rsidR="00000000" w:rsidRDefault="00000000">
            <w:r>
              <w:t xml:space="preserve">Algo order updated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avgPx</w:t>
            </w:r>
          </w:p>
        </w:tc>
        <w:tc>
          <w:tcPr>
            <w:tcW w:w="0" w:type="auto"/>
            <w:vAlign w:val="center"/>
            <w:hideMark/>
          </w:tcPr>
          <w:p w:rsidR="00000000" w:rsidRDefault="00000000">
            <w:r>
              <w:t>String</w:t>
            </w:r>
          </w:p>
        </w:tc>
        <w:tc>
          <w:tcPr>
            <w:tcW w:w="0" w:type="auto"/>
            <w:vAlign w:val="center"/>
            <w:hideMark/>
          </w:tcPr>
          <w:p w:rsidR="00000000" w:rsidRDefault="00000000">
            <w:r>
              <w:t>Average open price</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Margin currency</w:t>
            </w:r>
          </w:p>
        </w:tc>
      </w:tr>
      <w:tr w:rsidR="00000000">
        <w:trPr>
          <w:divId w:val="175387555"/>
          <w:tblCellSpacing w:w="15" w:type="dxa"/>
        </w:trPr>
        <w:tc>
          <w:tcPr>
            <w:tcW w:w="0" w:type="auto"/>
            <w:vAlign w:val="center"/>
            <w:hideMark/>
          </w:tcPr>
          <w:p w:rsidR="00000000" w:rsidRDefault="00000000">
            <w:r>
              <w:t>lever</w:t>
            </w:r>
          </w:p>
        </w:tc>
        <w:tc>
          <w:tcPr>
            <w:tcW w:w="0" w:type="auto"/>
            <w:vAlign w:val="center"/>
            <w:hideMark/>
          </w:tcPr>
          <w:p w:rsidR="00000000" w:rsidRDefault="00000000">
            <w:r>
              <w:t>String</w:t>
            </w:r>
          </w:p>
        </w:tc>
        <w:tc>
          <w:tcPr>
            <w:tcW w:w="0" w:type="auto"/>
            <w:vAlign w:val="center"/>
            <w:hideMark/>
          </w:tcPr>
          <w:p w:rsidR="00000000" w:rsidRDefault="00000000">
            <w:r>
              <w:t>Leverage</w:t>
            </w:r>
          </w:p>
        </w:tc>
      </w:tr>
      <w:tr w:rsidR="00000000">
        <w:trPr>
          <w:divId w:val="175387555"/>
          <w:tblCellSpacing w:w="15" w:type="dxa"/>
        </w:trPr>
        <w:tc>
          <w:tcPr>
            <w:tcW w:w="0" w:type="auto"/>
            <w:vAlign w:val="center"/>
            <w:hideMark/>
          </w:tcPr>
          <w:p w:rsidR="00000000" w:rsidRDefault="00000000">
            <w:r>
              <w:t>liqPx</w:t>
            </w:r>
          </w:p>
        </w:tc>
        <w:tc>
          <w:tcPr>
            <w:tcW w:w="0" w:type="auto"/>
            <w:vAlign w:val="center"/>
            <w:hideMark/>
          </w:tcPr>
          <w:p w:rsidR="00000000" w:rsidRDefault="00000000">
            <w:r>
              <w:t>String</w:t>
            </w:r>
          </w:p>
        </w:tc>
        <w:tc>
          <w:tcPr>
            <w:tcW w:w="0" w:type="auto"/>
            <w:vAlign w:val="center"/>
            <w:hideMark/>
          </w:tcPr>
          <w:p w:rsidR="00000000" w:rsidRDefault="00000000">
            <w:r>
              <w:t>Estimated liquidation price</w:t>
            </w:r>
          </w:p>
        </w:tc>
      </w:tr>
      <w:tr w:rsidR="00000000">
        <w:trPr>
          <w:divId w:val="175387555"/>
          <w:tblCellSpacing w:w="15" w:type="dxa"/>
        </w:trPr>
        <w:tc>
          <w:tcPr>
            <w:tcW w:w="0" w:type="auto"/>
            <w:vAlign w:val="center"/>
            <w:hideMark/>
          </w:tcPr>
          <w:p w:rsidR="00000000" w:rsidRDefault="00000000">
            <w:r>
              <w:t>posSide</w:t>
            </w:r>
          </w:p>
        </w:tc>
        <w:tc>
          <w:tcPr>
            <w:tcW w:w="0" w:type="auto"/>
            <w:vAlign w:val="center"/>
            <w:hideMark/>
          </w:tcPr>
          <w:p w:rsidR="00000000" w:rsidRDefault="00000000">
            <w:r>
              <w:t>String</w:t>
            </w:r>
          </w:p>
        </w:tc>
        <w:tc>
          <w:tcPr>
            <w:tcW w:w="0" w:type="auto"/>
            <w:vAlign w:val="center"/>
            <w:hideMark/>
          </w:tcPr>
          <w:p w:rsidR="00000000" w:rsidRDefault="00000000">
            <w:r>
              <w:t>Position side</w:t>
            </w:r>
            <w:r>
              <w:br/>
            </w:r>
            <w:r>
              <w:rPr>
                <w:rStyle w:val="HTML"/>
              </w:rPr>
              <w:t>net</w:t>
            </w:r>
          </w:p>
        </w:tc>
      </w:tr>
      <w:tr w:rsidR="00000000">
        <w:trPr>
          <w:divId w:val="175387555"/>
          <w:tblCellSpacing w:w="15" w:type="dxa"/>
        </w:trPr>
        <w:tc>
          <w:tcPr>
            <w:tcW w:w="0" w:type="auto"/>
            <w:vAlign w:val="center"/>
            <w:hideMark/>
          </w:tcPr>
          <w:p w:rsidR="00000000" w:rsidRDefault="00000000">
            <w:r>
              <w:t>pos</w:t>
            </w:r>
          </w:p>
        </w:tc>
        <w:tc>
          <w:tcPr>
            <w:tcW w:w="0" w:type="auto"/>
            <w:vAlign w:val="center"/>
            <w:hideMark/>
          </w:tcPr>
          <w:p w:rsidR="00000000" w:rsidRDefault="00000000">
            <w:r>
              <w:t>String</w:t>
            </w:r>
          </w:p>
        </w:tc>
        <w:tc>
          <w:tcPr>
            <w:tcW w:w="0" w:type="auto"/>
            <w:vAlign w:val="center"/>
            <w:hideMark/>
          </w:tcPr>
          <w:p w:rsidR="00000000" w:rsidRDefault="00000000">
            <w:r>
              <w:t>Quantity of positions</w:t>
            </w:r>
          </w:p>
        </w:tc>
      </w:tr>
      <w:tr w:rsidR="00000000">
        <w:trPr>
          <w:divId w:val="175387555"/>
          <w:tblCellSpacing w:w="15" w:type="dxa"/>
        </w:trPr>
        <w:tc>
          <w:tcPr>
            <w:tcW w:w="0" w:type="auto"/>
            <w:vAlign w:val="center"/>
            <w:hideMark/>
          </w:tcPr>
          <w:p w:rsidR="00000000" w:rsidRDefault="00000000">
            <w:r>
              <w:t>mgnMode</w:t>
            </w:r>
          </w:p>
        </w:tc>
        <w:tc>
          <w:tcPr>
            <w:tcW w:w="0" w:type="auto"/>
            <w:vAlign w:val="center"/>
            <w:hideMark/>
          </w:tcPr>
          <w:p w:rsidR="00000000" w:rsidRDefault="00000000">
            <w:r>
              <w:t>String</w:t>
            </w:r>
          </w:p>
        </w:tc>
        <w:tc>
          <w:tcPr>
            <w:tcW w:w="0" w:type="auto"/>
            <w:vAlign w:val="center"/>
            <w:hideMark/>
          </w:tcPr>
          <w:p w:rsidR="00000000" w:rsidRDefault="00000000">
            <w:r>
              <w:t>Margin mode</w:t>
            </w:r>
            <w:r>
              <w:br/>
            </w:r>
            <w:r>
              <w:rPr>
                <w:rStyle w:val="HTML"/>
              </w:rPr>
              <w:t>cross</w:t>
            </w:r>
            <w:r>
              <w:br/>
            </w:r>
            <w:r>
              <w:rPr>
                <w:rStyle w:val="HTML"/>
              </w:rPr>
              <w:t>isolated</w:t>
            </w:r>
          </w:p>
        </w:tc>
      </w:tr>
      <w:tr w:rsidR="00000000">
        <w:trPr>
          <w:divId w:val="175387555"/>
          <w:tblCellSpacing w:w="15" w:type="dxa"/>
        </w:trPr>
        <w:tc>
          <w:tcPr>
            <w:tcW w:w="0" w:type="auto"/>
            <w:vAlign w:val="center"/>
            <w:hideMark/>
          </w:tcPr>
          <w:p w:rsidR="00000000" w:rsidRDefault="00000000">
            <w:r>
              <w:t>mgnRatio</w:t>
            </w:r>
          </w:p>
        </w:tc>
        <w:tc>
          <w:tcPr>
            <w:tcW w:w="0" w:type="auto"/>
            <w:vAlign w:val="center"/>
            <w:hideMark/>
          </w:tcPr>
          <w:p w:rsidR="00000000" w:rsidRDefault="00000000">
            <w:r>
              <w:t>String</w:t>
            </w:r>
          </w:p>
        </w:tc>
        <w:tc>
          <w:tcPr>
            <w:tcW w:w="0" w:type="auto"/>
            <w:vAlign w:val="center"/>
            <w:hideMark/>
          </w:tcPr>
          <w:p w:rsidR="00000000" w:rsidRDefault="00000000">
            <w:r>
              <w:t>Margin ratio</w:t>
            </w:r>
          </w:p>
        </w:tc>
      </w:tr>
      <w:tr w:rsidR="00000000">
        <w:trPr>
          <w:divId w:val="175387555"/>
          <w:tblCellSpacing w:w="15" w:type="dxa"/>
        </w:trPr>
        <w:tc>
          <w:tcPr>
            <w:tcW w:w="0" w:type="auto"/>
            <w:vAlign w:val="center"/>
            <w:hideMark/>
          </w:tcPr>
          <w:p w:rsidR="00000000" w:rsidRDefault="00000000">
            <w:r>
              <w:t>imr</w:t>
            </w:r>
          </w:p>
        </w:tc>
        <w:tc>
          <w:tcPr>
            <w:tcW w:w="0" w:type="auto"/>
            <w:vAlign w:val="center"/>
            <w:hideMark/>
          </w:tcPr>
          <w:p w:rsidR="00000000" w:rsidRDefault="00000000">
            <w:r>
              <w:t>String</w:t>
            </w:r>
          </w:p>
        </w:tc>
        <w:tc>
          <w:tcPr>
            <w:tcW w:w="0" w:type="auto"/>
            <w:vAlign w:val="center"/>
            <w:hideMark/>
          </w:tcPr>
          <w:p w:rsidR="00000000" w:rsidRDefault="00000000">
            <w:r>
              <w:t>Initial margin requirement</w:t>
            </w:r>
          </w:p>
        </w:tc>
      </w:tr>
      <w:tr w:rsidR="00000000">
        <w:trPr>
          <w:divId w:val="175387555"/>
          <w:tblCellSpacing w:w="15" w:type="dxa"/>
        </w:trPr>
        <w:tc>
          <w:tcPr>
            <w:tcW w:w="0" w:type="auto"/>
            <w:vAlign w:val="center"/>
            <w:hideMark/>
          </w:tcPr>
          <w:p w:rsidR="00000000" w:rsidRDefault="00000000">
            <w:r>
              <w:t>mmr</w:t>
            </w:r>
          </w:p>
        </w:tc>
        <w:tc>
          <w:tcPr>
            <w:tcW w:w="0" w:type="auto"/>
            <w:vAlign w:val="center"/>
            <w:hideMark/>
          </w:tcPr>
          <w:p w:rsidR="00000000" w:rsidRDefault="00000000">
            <w:r>
              <w:t>String</w:t>
            </w:r>
          </w:p>
        </w:tc>
        <w:tc>
          <w:tcPr>
            <w:tcW w:w="0" w:type="auto"/>
            <w:vAlign w:val="center"/>
            <w:hideMark/>
          </w:tcPr>
          <w:p w:rsidR="00000000" w:rsidRDefault="00000000">
            <w:r>
              <w:t>Maintenance margin requirement</w:t>
            </w:r>
          </w:p>
        </w:tc>
      </w:tr>
      <w:tr w:rsidR="00000000">
        <w:trPr>
          <w:divId w:val="175387555"/>
          <w:tblCellSpacing w:w="15" w:type="dxa"/>
        </w:trPr>
        <w:tc>
          <w:tcPr>
            <w:tcW w:w="0" w:type="auto"/>
            <w:vAlign w:val="center"/>
            <w:hideMark/>
          </w:tcPr>
          <w:p w:rsidR="00000000" w:rsidRDefault="00000000">
            <w:r>
              <w:t>upl</w:t>
            </w:r>
          </w:p>
        </w:tc>
        <w:tc>
          <w:tcPr>
            <w:tcW w:w="0" w:type="auto"/>
            <w:vAlign w:val="center"/>
            <w:hideMark/>
          </w:tcPr>
          <w:p w:rsidR="00000000" w:rsidRDefault="00000000">
            <w:r>
              <w:t>String</w:t>
            </w:r>
          </w:p>
        </w:tc>
        <w:tc>
          <w:tcPr>
            <w:tcW w:w="0" w:type="auto"/>
            <w:vAlign w:val="center"/>
            <w:hideMark/>
          </w:tcPr>
          <w:p w:rsidR="00000000" w:rsidRDefault="00000000">
            <w:r>
              <w:t>Unrealized profit and loss</w:t>
            </w:r>
          </w:p>
        </w:tc>
      </w:tr>
      <w:tr w:rsidR="00000000">
        <w:trPr>
          <w:divId w:val="175387555"/>
          <w:tblCellSpacing w:w="15" w:type="dxa"/>
        </w:trPr>
        <w:tc>
          <w:tcPr>
            <w:tcW w:w="0" w:type="auto"/>
            <w:vAlign w:val="center"/>
            <w:hideMark/>
          </w:tcPr>
          <w:p w:rsidR="00000000" w:rsidRDefault="00000000">
            <w:r>
              <w:t>uplRatio</w:t>
            </w:r>
          </w:p>
        </w:tc>
        <w:tc>
          <w:tcPr>
            <w:tcW w:w="0" w:type="auto"/>
            <w:vAlign w:val="center"/>
            <w:hideMark/>
          </w:tcPr>
          <w:p w:rsidR="00000000" w:rsidRDefault="00000000">
            <w:r>
              <w:t>String</w:t>
            </w:r>
          </w:p>
        </w:tc>
        <w:tc>
          <w:tcPr>
            <w:tcW w:w="0" w:type="auto"/>
            <w:vAlign w:val="center"/>
            <w:hideMark/>
          </w:tcPr>
          <w:p w:rsidR="00000000" w:rsidRDefault="00000000">
            <w:r>
              <w:t>Unrealized profit and loss ratio</w:t>
            </w:r>
          </w:p>
        </w:tc>
      </w:tr>
      <w:tr w:rsidR="00000000">
        <w:trPr>
          <w:divId w:val="175387555"/>
          <w:tblCellSpacing w:w="15" w:type="dxa"/>
        </w:trPr>
        <w:tc>
          <w:tcPr>
            <w:tcW w:w="0" w:type="auto"/>
            <w:vAlign w:val="center"/>
            <w:hideMark/>
          </w:tcPr>
          <w:p w:rsidR="00000000" w:rsidRDefault="00000000">
            <w:r>
              <w:t>last</w:t>
            </w:r>
          </w:p>
        </w:tc>
        <w:tc>
          <w:tcPr>
            <w:tcW w:w="0" w:type="auto"/>
            <w:vAlign w:val="center"/>
            <w:hideMark/>
          </w:tcPr>
          <w:p w:rsidR="00000000" w:rsidRDefault="00000000">
            <w:r>
              <w:t>String</w:t>
            </w:r>
          </w:p>
        </w:tc>
        <w:tc>
          <w:tcPr>
            <w:tcW w:w="0" w:type="auto"/>
            <w:vAlign w:val="center"/>
            <w:hideMark/>
          </w:tcPr>
          <w:p w:rsidR="00000000" w:rsidRDefault="00000000">
            <w:r>
              <w:t>Latest traded price</w:t>
            </w:r>
          </w:p>
        </w:tc>
      </w:tr>
      <w:tr w:rsidR="00000000">
        <w:trPr>
          <w:divId w:val="175387555"/>
          <w:tblCellSpacing w:w="15" w:type="dxa"/>
        </w:trPr>
        <w:tc>
          <w:tcPr>
            <w:tcW w:w="0" w:type="auto"/>
            <w:vAlign w:val="center"/>
            <w:hideMark/>
          </w:tcPr>
          <w:p w:rsidR="00000000" w:rsidRDefault="00000000">
            <w:r>
              <w:t>notionalUsd</w:t>
            </w:r>
          </w:p>
        </w:tc>
        <w:tc>
          <w:tcPr>
            <w:tcW w:w="0" w:type="auto"/>
            <w:vAlign w:val="center"/>
            <w:hideMark/>
          </w:tcPr>
          <w:p w:rsidR="00000000" w:rsidRDefault="00000000">
            <w:r>
              <w:t>String</w:t>
            </w:r>
          </w:p>
        </w:tc>
        <w:tc>
          <w:tcPr>
            <w:tcW w:w="0" w:type="auto"/>
            <w:vAlign w:val="center"/>
            <w:hideMark/>
          </w:tcPr>
          <w:p w:rsidR="00000000" w:rsidRDefault="00000000">
            <w:r>
              <w:t xml:space="preserve">Notional value of positions in </w:t>
            </w:r>
            <w:r>
              <w:rPr>
                <w:rStyle w:val="HTML"/>
              </w:rPr>
              <w:t>USD</w:t>
            </w:r>
          </w:p>
        </w:tc>
      </w:tr>
      <w:tr w:rsidR="00000000">
        <w:trPr>
          <w:divId w:val="175387555"/>
          <w:tblCellSpacing w:w="15" w:type="dxa"/>
        </w:trPr>
        <w:tc>
          <w:tcPr>
            <w:tcW w:w="0" w:type="auto"/>
            <w:vAlign w:val="center"/>
            <w:hideMark/>
          </w:tcPr>
          <w:p w:rsidR="00000000" w:rsidRDefault="00000000">
            <w:r>
              <w:t>adl</w:t>
            </w:r>
          </w:p>
        </w:tc>
        <w:tc>
          <w:tcPr>
            <w:tcW w:w="0" w:type="auto"/>
            <w:vAlign w:val="center"/>
            <w:hideMark/>
          </w:tcPr>
          <w:p w:rsidR="00000000" w:rsidRDefault="00000000">
            <w:r>
              <w:t>String</w:t>
            </w:r>
          </w:p>
        </w:tc>
        <w:tc>
          <w:tcPr>
            <w:tcW w:w="0" w:type="auto"/>
            <w:vAlign w:val="center"/>
            <w:hideMark/>
          </w:tcPr>
          <w:p w:rsidR="00000000" w:rsidRDefault="00000000">
            <w:r>
              <w:t>Auto decrease line, signal area</w:t>
            </w:r>
            <w:r>
              <w:br/>
              <w:t>Divided into 5 levels, from 1 to 5, the smaller the number, the weaker the adl intensity.</w:t>
            </w:r>
          </w:p>
        </w:tc>
      </w:tr>
      <w:tr w:rsidR="00000000">
        <w:trPr>
          <w:divId w:val="175387555"/>
          <w:tblCellSpacing w:w="15" w:type="dxa"/>
        </w:trPr>
        <w:tc>
          <w:tcPr>
            <w:tcW w:w="0" w:type="auto"/>
            <w:vAlign w:val="center"/>
            <w:hideMark/>
          </w:tcPr>
          <w:p w:rsidR="00000000" w:rsidRDefault="00000000">
            <w:r>
              <w:t>markPx</w:t>
            </w:r>
          </w:p>
        </w:tc>
        <w:tc>
          <w:tcPr>
            <w:tcW w:w="0" w:type="auto"/>
            <w:vAlign w:val="center"/>
            <w:hideMark/>
          </w:tcPr>
          <w:p w:rsidR="00000000" w:rsidRDefault="00000000">
            <w:r>
              <w:t>String</w:t>
            </w:r>
          </w:p>
        </w:tc>
        <w:tc>
          <w:tcPr>
            <w:tcW w:w="0" w:type="auto"/>
            <w:vAlign w:val="center"/>
            <w:hideMark/>
          </w:tcPr>
          <w:p w:rsidR="00000000" w:rsidRDefault="00000000">
            <w:r>
              <w:t>Mark price</w:t>
            </w:r>
          </w:p>
        </w:tc>
      </w:tr>
    </w:tbl>
    <w:p w:rsidR="00000000" w:rsidRDefault="00000000">
      <w:pPr>
        <w:pStyle w:val="3"/>
        <w:divId w:val="175387555"/>
      </w:pPr>
      <w:r>
        <w:t>GET / Position history</w:t>
      </w:r>
    </w:p>
    <w:p w:rsidR="00000000" w:rsidRDefault="00000000">
      <w:pPr>
        <w:pStyle w:val="a5"/>
        <w:divId w:val="175387555"/>
      </w:pPr>
      <w:r>
        <w:t>Retrieve the updated position data for the last 3 months. Return in reverse chronological order using utime.</w:t>
      </w:r>
    </w:p>
    <w:p w:rsidR="00000000" w:rsidRDefault="00000000">
      <w:pPr>
        <w:pStyle w:val="4"/>
        <w:divId w:val="175387555"/>
      </w:pPr>
      <w:r>
        <w:t>Rate Limit: 1 request per 10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/api/v5/tradingBot/signal/positions-history</w:t>
      </w:r>
    </w:p>
    <w:p w:rsidR="00000000" w:rsidRDefault="00000000">
      <w:pPr>
        <w:pStyle w:val="a5"/>
        <w:ind w:left="720" w:right="720"/>
        <w:divId w:val="1329748951"/>
      </w:pPr>
      <w:r>
        <w:t>Request Example</w:t>
      </w:r>
    </w:p>
    <w:p w:rsidR="00000000" w:rsidRDefault="00000000">
      <w:pPr>
        <w:pStyle w:val="HTML0"/>
        <w:divId w:val="1563560399"/>
        <w:rPr>
          <w:rStyle w:val="HTML"/>
        </w:rPr>
      </w:pPr>
      <w:r>
        <w:rPr>
          <w:rStyle w:val="HTML"/>
        </w:rPr>
        <w:t>GET /api/v5/tradingBot/signal/positions-history?algoId</w:t>
      </w:r>
      <w:r>
        <w:rPr>
          <w:rStyle w:val="o"/>
        </w:rPr>
        <w:t>=</w:t>
      </w:r>
      <w:r>
        <w:rPr>
          <w:rStyle w:val="HTML"/>
        </w:rPr>
        <w:t>1234</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ID, e.g.：</w:t>
            </w:r>
            <w:r>
              <w:rPr>
                <w:rStyle w:val="HTML"/>
              </w:rPr>
              <w:t>BTC-USD-SWAP</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earlier than the requested </w:t>
            </w:r>
            <w:r>
              <w:rPr>
                <w:rStyle w:val="HTML"/>
              </w:rPr>
              <w:t>uTime</w:t>
            </w:r>
            <w:r>
              <w:t>, Unix timestamp format in milliseconds, e.g.</w:t>
            </w:r>
            <w:r>
              <w:rPr>
                <w:rStyle w:val="HTML"/>
              </w:rPr>
              <w:t>1597026383085</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newer than the requested </w:t>
            </w:r>
            <w:r>
              <w:rPr>
                <w:rStyle w:val="HTML"/>
              </w:rPr>
              <w:t>uTime</w:t>
            </w:r>
            <w:r>
              <w:t xml:space="preserv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Number of results per request. The maximum is 100. The default is 100.</w:t>
            </w:r>
          </w:p>
        </w:tc>
      </w:tr>
    </w:tbl>
    <w:p w:rsidR="00000000" w:rsidRDefault="00000000">
      <w:pPr>
        <w:pStyle w:val="a5"/>
        <w:ind w:left="720" w:right="720"/>
        <w:divId w:val="1905329570"/>
      </w:pPr>
      <w:r>
        <w:t>Response Example</w:t>
      </w:r>
    </w:p>
    <w:p w:rsidR="00000000" w:rsidRDefault="00000000">
      <w:pPr>
        <w:pStyle w:val="HTML0"/>
        <w:divId w:val="310451816"/>
        <w:rPr>
          <w:rStyle w:val="w"/>
        </w:rPr>
      </w:pPr>
      <w:r>
        <w:rPr>
          <w:rStyle w:val="p"/>
        </w:rPr>
        <w:t>{</w:t>
      </w:r>
    </w:p>
    <w:p w:rsidR="00000000" w:rsidRDefault="00000000">
      <w:pPr>
        <w:pStyle w:val="HTML0"/>
        <w:divId w:val="310451816"/>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310451816"/>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310451816"/>
        <w:rPr>
          <w:rStyle w:val="w"/>
        </w:rPr>
      </w:pPr>
      <w:r>
        <w:rPr>
          <w:rStyle w:val="w"/>
        </w:rPr>
        <w:t xml:space="preserve">    </w:t>
      </w:r>
      <w:r>
        <w:rPr>
          <w:rStyle w:val="p"/>
        </w:rPr>
        <w:t>{</w:t>
      </w:r>
    </w:p>
    <w:p w:rsidR="00000000" w:rsidRDefault="00000000">
      <w:pPr>
        <w:pStyle w:val="HTML0"/>
        <w:divId w:val="310451816"/>
        <w:rPr>
          <w:rStyle w:val="w"/>
        </w:rPr>
      </w:pPr>
      <w:r>
        <w:rPr>
          <w:rStyle w:val="w"/>
        </w:rPr>
        <w:t xml:space="preserve">      </w:t>
      </w:r>
      <w:r>
        <w:rPr>
          <w:rStyle w:val="nl"/>
        </w:rPr>
        <w:t>"cTime"</w:t>
      </w:r>
      <w:r>
        <w:rPr>
          <w:rStyle w:val="p"/>
        </w:rPr>
        <w:t>:</w:t>
      </w:r>
      <w:r>
        <w:rPr>
          <w:rStyle w:val="w"/>
        </w:rPr>
        <w:t xml:space="preserve"> </w:t>
      </w:r>
      <w:r>
        <w:rPr>
          <w:rStyle w:val="s2"/>
        </w:rPr>
        <w:t>"1704724451471"</w:t>
      </w:r>
      <w:r>
        <w:rPr>
          <w:rStyle w:val="p"/>
        </w:rPr>
        <w:t>,</w:t>
      </w:r>
    </w:p>
    <w:p w:rsidR="00000000" w:rsidRDefault="00000000">
      <w:pPr>
        <w:pStyle w:val="HTML0"/>
        <w:divId w:val="310451816"/>
        <w:rPr>
          <w:rStyle w:val="w"/>
        </w:rPr>
      </w:pPr>
      <w:r>
        <w:rPr>
          <w:rStyle w:val="w"/>
        </w:rPr>
        <w:t xml:space="preserve">      </w:t>
      </w:r>
      <w:r>
        <w:rPr>
          <w:rStyle w:val="nl"/>
        </w:rPr>
        <w:t>"closeAvgPx"</w:t>
      </w:r>
      <w:r>
        <w:rPr>
          <w:rStyle w:val="p"/>
        </w:rPr>
        <w:t>:</w:t>
      </w:r>
      <w:r>
        <w:rPr>
          <w:rStyle w:val="w"/>
        </w:rPr>
        <w:t xml:space="preserve"> </w:t>
      </w:r>
      <w:r>
        <w:rPr>
          <w:rStyle w:val="s2"/>
        </w:rPr>
        <w:t>"200"</w:t>
      </w:r>
      <w:r>
        <w:rPr>
          <w:rStyle w:val="p"/>
        </w:rPr>
        <w:t>,</w:t>
      </w:r>
    </w:p>
    <w:p w:rsidR="00000000" w:rsidRDefault="00000000">
      <w:pPr>
        <w:pStyle w:val="HTML0"/>
        <w:divId w:val="310451816"/>
        <w:rPr>
          <w:rStyle w:val="w"/>
        </w:rPr>
      </w:pPr>
      <w:r>
        <w:rPr>
          <w:rStyle w:val="w"/>
        </w:rPr>
        <w:t xml:space="preserve">      </w:t>
      </w:r>
      <w:r>
        <w:rPr>
          <w:rStyle w:val="nl"/>
        </w:rPr>
        <w:t>"direction"</w:t>
      </w:r>
      <w:r>
        <w:rPr>
          <w:rStyle w:val="p"/>
        </w:rPr>
        <w:t>:</w:t>
      </w:r>
      <w:r>
        <w:rPr>
          <w:rStyle w:val="w"/>
        </w:rPr>
        <w:t xml:space="preserve"> </w:t>
      </w:r>
      <w:r>
        <w:rPr>
          <w:rStyle w:val="s2"/>
        </w:rPr>
        <w:t>"net"</w:t>
      </w:r>
      <w:r>
        <w:rPr>
          <w:rStyle w:val="p"/>
        </w:rPr>
        <w:t>,</w:t>
      </w:r>
    </w:p>
    <w:p w:rsidR="00000000" w:rsidRDefault="00000000">
      <w:pPr>
        <w:pStyle w:val="HTML0"/>
        <w:divId w:val="310451816"/>
        <w:rPr>
          <w:rStyle w:val="w"/>
        </w:rPr>
      </w:pPr>
      <w:r>
        <w:rPr>
          <w:rStyle w:val="w"/>
        </w:rPr>
        <w:t xml:space="preserve">      </w:t>
      </w:r>
      <w:r>
        <w:rPr>
          <w:rStyle w:val="nl"/>
        </w:rPr>
        <w:t>"instId"</w:t>
      </w:r>
      <w:r>
        <w:rPr>
          <w:rStyle w:val="p"/>
        </w:rPr>
        <w:t>:</w:t>
      </w:r>
      <w:r>
        <w:rPr>
          <w:rStyle w:val="w"/>
        </w:rPr>
        <w:t xml:space="preserve"> </w:t>
      </w:r>
      <w:r>
        <w:rPr>
          <w:rStyle w:val="s2"/>
        </w:rPr>
        <w:t>"ETH-USDT-SWAP"</w:t>
      </w:r>
      <w:r>
        <w:rPr>
          <w:rStyle w:val="p"/>
        </w:rPr>
        <w:t>,</w:t>
      </w:r>
    </w:p>
    <w:p w:rsidR="00000000" w:rsidRDefault="00000000">
      <w:pPr>
        <w:pStyle w:val="HTML0"/>
        <w:divId w:val="310451816"/>
        <w:rPr>
          <w:rStyle w:val="w"/>
        </w:rPr>
      </w:pPr>
      <w:r>
        <w:rPr>
          <w:rStyle w:val="w"/>
        </w:rPr>
        <w:t xml:space="preserve">      </w:t>
      </w:r>
      <w:r>
        <w:rPr>
          <w:rStyle w:val="nl"/>
        </w:rPr>
        <w:t>"lever"</w:t>
      </w:r>
      <w:r>
        <w:rPr>
          <w:rStyle w:val="p"/>
        </w:rPr>
        <w:t>:</w:t>
      </w:r>
      <w:r>
        <w:rPr>
          <w:rStyle w:val="w"/>
        </w:rPr>
        <w:t xml:space="preserve"> </w:t>
      </w:r>
      <w:r>
        <w:rPr>
          <w:rStyle w:val="s2"/>
        </w:rPr>
        <w:t>"5.0"</w:t>
      </w:r>
      <w:r>
        <w:rPr>
          <w:rStyle w:val="p"/>
        </w:rPr>
        <w:t>,</w:t>
      </w:r>
    </w:p>
    <w:p w:rsidR="00000000" w:rsidRDefault="00000000">
      <w:pPr>
        <w:pStyle w:val="HTML0"/>
        <w:divId w:val="310451816"/>
        <w:rPr>
          <w:rStyle w:val="w"/>
        </w:rPr>
      </w:pPr>
      <w:r>
        <w:rPr>
          <w:rStyle w:val="w"/>
        </w:rPr>
        <w:t xml:space="preserve">      </w:t>
      </w:r>
      <w:r>
        <w:rPr>
          <w:rStyle w:val="nl"/>
        </w:rPr>
        <w:t>"mgnMode"</w:t>
      </w:r>
      <w:r>
        <w:rPr>
          <w:rStyle w:val="p"/>
        </w:rPr>
        <w:t>:</w:t>
      </w:r>
      <w:r>
        <w:rPr>
          <w:rStyle w:val="w"/>
        </w:rPr>
        <w:t xml:space="preserve"> </w:t>
      </w:r>
      <w:r>
        <w:rPr>
          <w:rStyle w:val="s2"/>
        </w:rPr>
        <w:t>"cross"</w:t>
      </w:r>
      <w:r>
        <w:rPr>
          <w:rStyle w:val="p"/>
        </w:rPr>
        <w:t>,</w:t>
      </w:r>
    </w:p>
    <w:p w:rsidR="00000000" w:rsidRDefault="00000000">
      <w:pPr>
        <w:pStyle w:val="HTML0"/>
        <w:divId w:val="310451816"/>
        <w:rPr>
          <w:rStyle w:val="w"/>
        </w:rPr>
      </w:pPr>
      <w:r>
        <w:rPr>
          <w:rStyle w:val="w"/>
        </w:rPr>
        <w:t xml:space="preserve">      </w:t>
      </w:r>
      <w:r>
        <w:rPr>
          <w:rStyle w:val="nl"/>
        </w:rPr>
        <w:t>"openAvgPx"</w:t>
      </w:r>
      <w:r>
        <w:rPr>
          <w:rStyle w:val="p"/>
        </w:rPr>
        <w:t>:</w:t>
      </w:r>
      <w:r>
        <w:rPr>
          <w:rStyle w:val="w"/>
        </w:rPr>
        <w:t xml:space="preserve"> </w:t>
      </w:r>
      <w:r>
        <w:rPr>
          <w:rStyle w:val="s2"/>
        </w:rPr>
        <w:t>"220"</w:t>
      </w:r>
      <w:r>
        <w:rPr>
          <w:rStyle w:val="p"/>
        </w:rPr>
        <w:t>,</w:t>
      </w:r>
    </w:p>
    <w:p w:rsidR="00000000" w:rsidRDefault="00000000">
      <w:pPr>
        <w:pStyle w:val="HTML0"/>
        <w:divId w:val="310451816"/>
        <w:rPr>
          <w:rStyle w:val="w"/>
        </w:rPr>
      </w:pPr>
      <w:r>
        <w:rPr>
          <w:rStyle w:val="w"/>
        </w:rPr>
        <w:t xml:space="preserve">      </w:t>
      </w:r>
      <w:r>
        <w:rPr>
          <w:rStyle w:val="nl"/>
        </w:rPr>
        <w:t>"pnl"</w:t>
      </w:r>
      <w:r>
        <w:rPr>
          <w:rStyle w:val="p"/>
        </w:rPr>
        <w:t>:</w:t>
      </w:r>
      <w:r>
        <w:rPr>
          <w:rStyle w:val="w"/>
        </w:rPr>
        <w:t xml:space="preserve"> </w:t>
      </w:r>
      <w:r>
        <w:rPr>
          <w:rStyle w:val="s2"/>
        </w:rPr>
        <w:t>"-2.021"</w:t>
      </w:r>
      <w:r>
        <w:rPr>
          <w:rStyle w:val="p"/>
        </w:rPr>
        <w:t>,</w:t>
      </w:r>
    </w:p>
    <w:p w:rsidR="00000000" w:rsidRDefault="00000000">
      <w:pPr>
        <w:pStyle w:val="HTML0"/>
        <w:divId w:val="310451816"/>
        <w:rPr>
          <w:rStyle w:val="w"/>
        </w:rPr>
      </w:pPr>
      <w:r>
        <w:rPr>
          <w:rStyle w:val="w"/>
        </w:rPr>
        <w:t xml:space="preserve">      </w:t>
      </w:r>
      <w:r>
        <w:rPr>
          <w:rStyle w:val="nl"/>
        </w:rPr>
        <w:t>"pnlRatio"</w:t>
      </w:r>
      <w:r>
        <w:rPr>
          <w:rStyle w:val="p"/>
        </w:rPr>
        <w:t>:</w:t>
      </w:r>
      <w:r>
        <w:rPr>
          <w:rStyle w:val="w"/>
        </w:rPr>
        <w:t xml:space="preserve"> </w:t>
      </w:r>
      <w:r>
        <w:rPr>
          <w:rStyle w:val="s2"/>
        </w:rPr>
        <w:t>"-0.4593181818181818"</w:t>
      </w:r>
      <w:r>
        <w:rPr>
          <w:rStyle w:val="p"/>
        </w:rPr>
        <w:t>,</w:t>
      </w:r>
    </w:p>
    <w:p w:rsidR="00000000" w:rsidRDefault="00000000">
      <w:pPr>
        <w:pStyle w:val="HTML0"/>
        <w:divId w:val="310451816"/>
        <w:rPr>
          <w:rStyle w:val="w"/>
        </w:rPr>
      </w:pPr>
      <w:r>
        <w:rPr>
          <w:rStyle w:val="w"/>
        </w:rPr>
        <w:t xml:space="preserve">      </w:t>
      </w:r>
      <w:r>
        <w:rPr>
          <w:rStyle w:val="nl"/>
        </w:rPr>
        <w:t>"uTime"</w:t>
      </w:r>
      <w:r>
        <w:rPr>
          <w:rStyle w:val="p"/>
        </w:rPr>
        <w:t>:</w:t>
      </w:r>
      <w:r>
        <w:rPr>
          <w:rStyle w:val="w"/>
        </w:rPr>
        <w:t xml:space="preserve"> </w:t>
      </w:r>
      <w:r>
        <w:rPr>
          <w:rStyle w:val="s2"/>
        </w:rPr>
        <w:t>"1704724456322"</w:t>
      </w:r>
      <w:r>
        <w:rPr>
          <w:rStyle w:val="p"/>
        </w:rPr>
        <w:t>,</w:t>
      </w:r>
    </w:p>
    <w:p w:rsidR="00000000" w:rsidRDefault="00000000">
      <w:pPr>
        <w:pStyle w:val="HTML0"/>
        <w:divId w:val="310451816"/>
        <w:rPr>
          <w:rStyle w:val="w"/>
        </w:rPr>
      </w:pPr>
      <w:r>
        <w:rPr>
          <w:rStyle w:val="w"/>
        </w:rPr>
        <w:t xml:space="preserve">      </w:t>
      </w:r>
      <w:r>
        <w:rPr>
          <w:rStyle w:val="nl"/>
        </w:rPr>
        <w:t>"uly"</w:t>
      </w:r>
      <w:r>
        <w:rPr>
          <w:rStyle w:val="p"/>
        </w:rPr>
        <w:t>:</w:t>
      </w:r>
      <w:r>
        <w:rPr>
          <w:rStyle w:val="w"/>
        </w:rPr>
        <w:t xml:space="preserve"> </w:t>
      </w:r>
      <w:r>
        <w:rPr>
          <w:rStyle w:val="s2"/>
        </w:rPr>
        <w:t>"ETH-USDT"</w:t>
      </w:r>
    </w:p>
    <w:p w:rsidR="00000000" w:rsidRDefault="00000000">
      <w:pPr>
        <w:pStyle w:val="HTML0"/>
        <w:divId w:val="310451816"/>
        <w:rPr>
          <w:rStyle w:val="w"/>
        </w:rPr>
      </w:pPr>
      <w:r>
        <w:rPr>
          <w:rStyle w:val="w"/>
        </w:rPr>
        <w:t xml:space="preserve">    </w:t>
      </w:r>
      <w:r>
        <w:rPr>
          <w:rStyle w:val="p"/>
        </w:rPr>
        <w:t>}</w:t>
      </w:r>
    </w:p>
    <w:p w:rsidR="00000000" w:rsidRDefault="00000000">
      <w:pPr>
        <w:pStyle w:val="HTML0"/>
        <w:divId w:val="310451816"/>
        <w:rPr>
          <w:rStyle w:val="w"/>
        </w:rPr>
      </w:pPr>
      <w:r>
        <w:rPr>
          <w:rStyle w:val="w"/>
        </w:rPr>
        <w:t xml:space="preserve">  </w:t>
      </w:r>
      <w:r>
        <w:rPr>
          <w:rStyle w:val="p"/>
        </w:rPr>
        <w:t>],</w:t>
      </w:r>
    </w:p>
    <w:p w:rsidR="00000000" w:rsidRDefault="00000000">
      <w:pPr>
        <w:pStyle w:val="HTML0"/>
        <w:divId w:val="310451816"/>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310451816"/>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403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mgnMode</w:t>
            </w:r>
          </w:p>
        </w:tc>
        <w:tc>
          <w:tcPr>
            <w:tcW w:w="0" w:type="auto"/>
            <w:vAlign w:val="center"/>
            <w:hideMark/>
          </w:tcPr>
          <w:p w:rsidR="00000000" w:rsidRDefault="00000000">
            <w:r>
              <w:t>String</w:t>
            </w:r>
          </w:p>
        </w:tc>
        <w:tc>
          <w:tcPr>
            <w:tcW w:w="0" w:type="auto"/>
            <w:vAlign w:val="center"/>
            <w:hideMark/>
          </w:tcPr>
          <w:p w:rsidR="00000000" w:rsidRDefault="00000000">
            <w:r>
              <w:t xml:space="preserve">Margin mode </w:t>
            </w:r>
            <w:r>
              <w:rPr>
                <w:rStyle w:val="HTML"/>
              </w:rPr>
              <w:t>cross</w:t>
            </w:r>
            <w:r>
              <w:t xml:space="preserve"> </w:t>
            </w:r>
            <w:r>
              <w:rPr>
                <w:rStyle w:val="HTML"/>
              </w:rPr>
              <w:t>isolated</w:t>
            </w:r>
          </w:p>
        </w:tc>
      </w:tr>
      <w:tr w:rsidR="00000000">
        <w:trPr>
          <w:divId w:val="175387555"/>
          <w:tblCellSpacing w:w="15" w:type="dxa"/>
        </w:trPr>
        <w:tc>
          <w:tcPr>
            <w:tcW w:w="0" w:type="auto"/>
            <w:vAlign w:val="center"/>
            <w:hideMark/>
          </w:tcPr>
          <w:p w:rsidR="00000000" w:rsidRDefault="00000000">
            <w:r>
              <w:t>cTime</w:t>
            </w:r>
          </w:p>
        </w:tc>
        <w:tc>
          <w:tcPr>
            <w:tcW w:w="0" w:type="auto"/>
            <w:vAlign w:val="center"/>
            <w:hideMark/>
          </w:tcPr>
          <w:p w:rsidR="00000000" w:rsidRDefault="00000000">
            <w:r>
              <w:t>String</w:t>
            </w:r>
          </w:p>
        </w:tc>
        <w:tc>
          <w:tcPr>
            <w:tcW w:w="0" w:type="auto"/>
            <w:vAlign w:val="center"/>
            <w:hideMark/>
          </w:tcPr>
          <w:p w:rsidR="00000000" w:rsidRDefault="00000000">
            <w:r>
              <w:t>Created time of position</w:t>
            </w:r>
          </w:p>
        </w:tc>
      </w:tr>
      <w:tr w:rsidR="00000000">
        <w:trPr>
          <w:divId w:val="175387555"/>
          <w:tblCellSpacing w:w="15" w:type="dxa"/>
        </w:trPr>
        <w:tc>
          <w:tcPr>
            <w:tcW w:w="0" w:type="auto"/>
            <w:vAlign w:val="center"/>
            <w:hideMark/>
          </w:tcPr>
          <w:p w:rsidR="00000000" w:rsidRDefault="00000000">
            <w:r>
              <w:t>uTime</w:t>
            </w:r>
          </w:p>
        </w:tc>
        <w:tc>
          <w:tcPr>
            <w:tcW w:w="0" w:type="auto"/>
            <w:vAlign w:val="center"/>
            <w:hideMark/>
          </w:tcPr>
          <w:p w:rsidR="00000000" w:rsidRDefault="00000000">
            <w:r>
              <w:t>String</w:t>
            </w:r>
          </w:p>
        </w:tc>
        <w:tc>
          <w:tcPr>
            <w:tcW w:w="0" w:type="auto"/>
            <w:vAlign w:val="center"/>
            <w:hideMark/>
          </w:tcPr>
          <w:p w:rsidR="00000000" w:rsidRDefault="00000000">
            <w:r>
              <w:t>Updated time of position</w:t>
            </w:r>
          </w:p>
        </w:tc>
      </w:tr>
      <w:tr w:rsidR="00000000">
        <w:trPr>
          <w:divId w:val="175387555"/>
          <w:tblCellSpacing w:w="15" w:type="dxa"/>
        </w:trPr>
        <w:tc>
          <w:tcPr>
            <w:tcW w:w="0" w:type="auto"/>
            <w:vAlign w:val="center"/>
            <w:hideMark/>
          </w:tcPr>
          <w:p w:rsidR="00000000" w:rsidRDefault="00000000">
            <w:r>
              <w:t>openAvgPx</w:t>
            </w:r>
          </w:p>
        </w:tc>
        <w:tc>
          <w:tcPr>
            <w:tcW w:w="0" w:type="auto"/>
            <w:vAlign w:val="center"/>
            <w:hideMark/>
          </w:tcPr>
          <w:p w:rsidR="00000000" w:rsidRDefault="00000000">
            <w:r>
              <w:t>String</w:t>
            </w:r>
          </w:p>
        </w:tc>
        <w:tc>
          <w:tcPr>
            <w:tcW w:w="0" w:type="auto"/>
            <w:vAlign w:val="center"/>
            <w:hideMark/>
          </w:tcPr>
          <w:p w:rsidR="00000000" w:rsidRDefault="00000000">
            <w:r>
              <w:t>Average price of opening position</w:t>
            </w:r>
          </w:p>
        </w:tc>
      </w:tr>
      <w:tr w:rsidR="00000000">
        <w:trPr>
          <w:divId w:val="175387555"/>
          <w:tblCellSpacing w:w="15" w:type="dxa"/>
        </w:trPr>
        <w:tc>
          <w:tcPr>
            <w:tcW w:w="0" w:type="auto"/>
            <w:vAlign w:val="center"/>
            <w:hideMark/>
          </w:tcPr>
          <w:p w:rsidR="00000000" w:rsidRDefault="00000000">
            <w:r>
              <w:t>closeAvgPx</w:t>
            </w:r>
          </w:p>
        </w:tc>
        <w:tc>
          <w:tcPr>
            <w:tcW w:w="0" w:type="auto"/>
            <w:vAlign w:val="center"/>
            <w:hideMark/>
          </w:tcPr>
          <w:p w:rsidR="00000000" w:rsidRDefault="00000000">
            <w:r>
              <w:t>String</w:t>
            </w:r>
          </w:p>
        </w:tc>
        <w:tc>
          <w:tcPr>
            <w:tcW w:w="0" w:type="auto"/>
            <w:vAlign w:val="center"/>
            <w:hideMark/>
          </w:tcPr>
          <w:p w:rsidR="00000000" w:rsidRDefault="00000000">
            <w:r>
              <w:t>Average price of closing position</w:t>
            </w:r>
          </w:p>
        </w:tc>
      </w:tr>
      <w:tr w:rsidR="00000000">
        <w:trPr>
          <w:divId w:val="175387555"/>
          <w:tblCellSpacing w:w="15" w:type="dxa"/>
        </w:trPr>
        <w:tc>
          <w:tcPr>
            <w:tcW w:w="0" w:type="auto"/>
            <w:vAlign w:val="center"/>
            <w:hideMark/>
          </w:tcPr>
          <w:p w:rsidR="00000000" w:rsidRDefault="00000000">
            <w:r>
              <w:t>pnl</w:t>
            </w:r>
          </w:p>
        </w:tc>
        <w:tc>
          <w:tcPr>
            <w:tcW w:w="0" w:type="auto"/>
            <w:vAlign w:val="center"/>
            <w:hideMark/>
          </w:tcPr>
          <w:p w:rsidR="00000000" w:rsidRDefault="00000000">
            <w:r>
              <w:t>String</w:t>
            </w:r>
          </w:p>
        </w:tc>
        <w:tc>
          <w:tcPr>
            <w:tcW w:w="0" w:type="auto"/>
            <w:vAlign w:val="center"/>
            <w:hideMark/>
          </w:tcPr>
          <w:p w:rsidR="00000000" w:rsidRDefault="00000000">
            <w:r>
              <w:t>Profit and loss</w:t>
            </w:r>
          </w:p>
        </w:tc>
      </w:tr>
      <w:tr w:rsidR="00000000">
        <w:trPr>
          <w:divId w:val="175387555"/>
          <w:tblCellSpacing w:w="15" w:type="dxa"/>
        </w:trPr>
        <w:tc>
          <w:tcPr>
            <w:tcW w:w="0" w:type="auto"/>
            <w:vAlign w:val="center"/>
            <w:hideMark/>
          </w:tcPr>
          <w:p w:rsidR="00000000" w:rsidRDefault="00000000">
            <w:r>
              <w:t>pnlRatio</w:t>
            </w:r>
          </w:p>
        </w:tc>
        <w:tc>
          <w:tcPr>
            <w:tcW w:w="0" w:type="auto"/>
            <w:vAlign w:val="center"/>
            <w:hideMark/>
          </w:tcPr>
          <w:p w:rsidR="00000000" w:rsidRDefault="00000000">
            <w:r>
              <w:t>String</w:t>
            </w:r>
          </w:p>
        </w:tc>
        <w:tc>
          <w:tcPr>
            <w:tcW w:w="0" w:type="auto"/>
            <w:vAlign w:val="center"/>
            <w:hideMark/>
          </w:tcPr>
          <w:p w:rsidR="00000000" w:rsidRDefault="00000000">
            <w:r>
              <w:t>P&amp;L ratio</w:t>
            </w:r>
          </w:p>
        </w:tc>
      </w:tr>
      <w:tr w:rsidR="00000000">
        <w:trPr>
          <w:divId w:val="175387555"/>
          <w:tblCellSpacing w:w="15" w:type="dxa"/>
        </w:trPr>
        <w:tc>
          <w:tcPr>
            <w:tcW w:w="0" w:type="auto"/>
            <w:vAlign w:val="center"/>
            <w:hideMark/>
          </w:tcPr>
          <w:p w:rsidR="00000000" w:rsidRDefault="00000000">
            <w:r>
              <w:t>lever</w:t>
            </w:r>
          </w:p>
        </w:tc>
        <w:tc>
          <w:tcPr>
            <w:tcW w:w="0" w:type="auto"/>
            <w:vAlign w:val="center"/>
            <w:hideMark/>
          </w:tcPr>
          <w:p w:rsidR="00000000" w:rsidRDefault="00000000">
            <w:r>
              <w:t>String</w:t>
            </w:r>
          </w:p>
        </w:tc>
        <w:tc>
          <w:tcPr>
            <w:tcW w:w="0" w:type="auto"/>
            <w:vAlign w:val="center"/>
            <w:hideMark/>
          </w:tcPr>
          <w:p w:rsidR="00000000" w:rsidRDefault="00000000">
            <w:r>
              <w:t>Leverage</w:t>
            </w:r>
          </w:p>
        </w:tc>
      </w:tr>
      <w:tr w:rsidR="00000000">
        <w:trPr>
          <w:divId w:val="175387555"/>
          <w:tblCellSpacing w:w="15" w:type="dxa"/>
        </w:trPr>
        <w:tc>
          <w:tcPr>
            <w:tcW w:w="0" w:type="auto"/>
            <w:vAlign w:val="center"/>
            <w:hideMark/>
          </w:tcPr>
          <w:p w:rsidR="00000000" w:rsidRDefault="00000000">
            <w:r>
              <w:t>direction</w:t>
            </w:r>
          </w:p>
        </w:tc>
        <w:tc>
          <w:tcPr>
            <w:tcW w:w="0" w:type="auto"/>
            <w:vAlign w:val="center"/>
            <w:hideMark/>
          </w:tcPr>
          <w:p w:rsidR="00000000" w:rsidRDefault="00000000">
            <w:r>
              <w:t>String</w:t>
            </w:r>
          </w:p>
        </w:tc>
        <w:tc>
          <w:tcPr>
            <w:tcW w:w="0" w:type="auto"/>
            <w:vAlign w:val="center"/>
            <w:hideMark/>
          </w:tcPr>
          <w:p w:rsidR="00000000" w:rsidRDefault="00000000">
            <w:r>
              <w:t xml:space="preserve">Direction: </w:t>
            </w:r>
            <w:r>
              <w:rPr>
                <w:rStyle w:val="HTML"/>
              </w:rPr>
              <w:t>long</w:t>
            </w:r>
            <w:r>
              <w:t xml:space="preserve"> </w:t>
            </w:r>
            <w:r>
              <w:rPr>
                <w:rStyle w:val="HTML"/>
              </w:rPr>
              <w:t>short</w:t>
            </w:r>
          </w:p>
        </w:tc>
      </w:tr>
      <w:tr w:rsidR="00000000">
        <w:trPr>
          <w:divId w:val="175387555"/>
          <w:tblCellSpacing w:w="15" w:type="dxa"/>
        </w:trPr>
        <w:tc>
          <w:tcPr>
            <w:tcW w:w="0" w:type="auto"/>
            <w:vAlign w:val="center"/>
            <w:hideMark/>
          </w:tcPr>
          <w:p w:rsidR="00000000" w:rsidRDefault="00000000">
            <w:r>
              <w:t>uly</w:t>
            </w:r>
          </w:p>
        </w:tc>
        <w:tc>
          <w:tcPr>
            <w:tcW w:w="0" w:type="auto"/>
            <w:vAlign w:val="center"/>
            <w:hideMark/>
          </w:tcPr>
          <w:p w:rsidR="00000000" w:rsidRDefault="00000000">
            <w:r>
              <w:t>String</w:t>
            </w:r>
          </w:p>
        </w:tc>
        <w:tc>
          <w:tcPr>
            <w:tcW w:w="0" w:type="auto"/>
            <w:vAlign w:val="center"/>
            <w:hideMark/>
          </w:tcPr>
          <w:p w:rsidR="00000000" w:rsidRDefault="00000000">
            <w:r>
              <w:t>Underlying</w:t>
            </w:r>
          </w:p>
        </w:tc>
      </w:tr>
    </w:tbl>
    <w:p w:rsidR="00000000" w:rsidRDefault="00000000">
      <w:pPr>
        <w:pStyle w:val="3"/>
        <w:divId w:val="175387555"/>
      </w:pPr>
      <w:r>
        <w:t>POST / Close position</w:t>
      </w:r>
    </w:p>
    <w:p w:rsidR="00000000" w:rsidRDefault="00000000">
      <w:pPr>
        <w:pStyle w:val="a5"/>
        <w:divId w:val="175387555"/>
      </w:pPr>
      <w:r>
        <w:t>Close the position of an instrument via a market order.</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/api/v5/tradingBot/signal/close-position</w:t>
      </w:r>
    </w:p>
    <w:p w:rsidR="00000000" w:rsidRDefault="00000000">
      <w:pPr>
        <w:pStyle w:val="a5"/>
        <w:ind w:left="720" w:right="720"/>
        <w:divId w:val="94059062"/>
      </w:pPr>
      <w:r>
        <w:t>Request Example</w:t>
      </w:r>
    </w:p>
    <w:p w:rsidR="00000000" w:rsidRDefault="00000000">
      <w:pPr>
        <w:pStyle w:val="HTML0"/>
        <w:divId w:val="1416786830"/>
        <w:rPr>
          <w:rStyle w:val="HTML"/>
        </w:rPr>
      </w:pPr>
      <w:r>
        <w:rPr>
          <w:rStyle w:val="HTML"/>
        </w:rPr>
        <w:t>POST /api/v5/tradingBot/signal/close-position</w:t>
      </w:r>
    </w:p>
    <w:p w:rsidR="00000000" w:rsidRDefault="00000000">
      <w:pPr>
        <w:pStyle w:val="HTML0"/>
        <w:divId w:val="1416786830"/>
        <w:rPr>
          <w:rStyle w:val="HTML"/>
        </w:rPr>
      </w:pPr>
      <w:r>
        <w:rPr>
          <w:rStyle w:val="HTML"/>
        </w:rPr>
        <w:t>body</w:t>
      </w:r>
    </w:p>
    <w:p w:rsidR="00000000" w:rsidRDefault="00000000">
      <w:pPr>
        <w:pStyle w:val="HTML0"/>
        <w:divId w:val="1416786830"/>
        <w:rPr>
          <w:rStyle w:val="HTML"/>
        </w:rPr>
      </w:pPr>
      <w:r>
        <w:rPr>
          <w:rStyle w:val="o"/>
        </w:rPr>
        <w:t>{</w:t>
      </w:r>
    </w:p>
    <w:p w:rsidR="00000000" w:rsidRDefault="00000000">
      <w:pPr>
        <w:pStyle w:val="HTML0"/>
        <w:divId w:val="1416786830"/>
        <w:rPr>
          <w:rStyle w:val="HTML"/>
        </w:rPr>
      </w:pPr>
      <w:r>
        <w:rPr>
          <w:rStyle w:val="HTML"/>
        </w:rPr>
        <w:t xml:space="preserve">    </w:t>
      </w:r>
      <w:r>
        <w:rPr>
          <w:rStyle w:val="s2"/>
        </w:rPr>
        <w:t>"instId"</w:t>
      </w:r>
      <w:r>
        <w:rPr>
          <w:rStyle w:val="HTML"/>
        </w:rPr>
        <w:t>:</w:t>
      </w:r>
      <w:r>
        <w:rPr>
          <w:rStyle w:val="s2"/>
        </w:rPr>
        <w:t>"BTC-USDT-SWAP"</w:t>
      </w:r>
      <w:r>
        <w:rPr>
          <w:rStyle w:val="HTML"/>
        </w:rPr>
        <w:t>,</w:t>
      </w:r>
    </w:p>
    <w:p w:rsidR="00000000" w:rsidRDefault="00000000">
      <w:pPr>
        <w:pStyle w:val="HTML0"/>
        <w:divId w:val="1416786830"/>
        <w:rPr>
          <w:rStyle w:val="HTML"/>
        </w:rPr>
      </w:pPr>
      <w:r>
        <w:rPr>
          <w:rStyle w:val="HTML"/>
        </w:rPr>
        <w:t xml:space="preserve">    </w:t>
      </w:r>
      <w:r>
        <w:rPr>
          <w:rStyle w:val="s2"/>
        </w:rPr>
        <w:t>"algoId"</w:t>
      </w:r>
      <w:r>
        <w:rPr>
          <w:rStyle w:val="HTML"/>
        </w:rPr>
        <w:t>:</w:t>
      </w:r>
      <w:r>
        <w:rPr>
          <w:rStyle w:val="s2"/>
        </w:rPr>
        <w:t>"448965992920907776"</w:t>
      </w:r>
    </w:p>
    <w:p w:rsidR="00000000" w:rsidRDefault="00000000">
      <w:pPr>
        <w:pStyle w:val="HTML0"/>
        <w:divId w:val="1416786830"/>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16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ID</w:t>
            </w:r>
          </w:p>
        </w:tc>
      </w:tr>
    </w:tbl>
    <w:p w:rsidR="00000000" w:rsidRDefault="00000000">
      <w:pPr>
        <w:pStyle w:val="a5"/>
        <w:ind w:left="720" w:right="720"/>
        <w:divId w:val="677538990"/>
      </w:pPr>
      <w:r>
        <w:t>Response Example</w:t>
      </w:r>
    </w:p>
    <w:p w:rsidR="00000000" w:rsidRDefault="00000000">
      <w:pPr>
        <w:pStyle w:val="HTML0"/>
        <w:divId w:val="2060281403"/>
        <w:rPr>
          <w:rStyle w:val="w"/>
        </w:rPr>
      </w:pPr>
      <w:r>
        <w:rPr>
          <w:rStyle w:val="p"/>
        </w:rPr>
        <w:t>{</w:t>
      </w:r>
    </w:p>
    <w:p w:rsidR="00000000" w:rsidRDefault="00000000">
      <w:pPr>
        <w:pStyle w:val="HTML0"/>
        <w:divId w:val="2060281403"/>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2060281403"/>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2060281403"/>
        <w:rPr>
          <w:rStyle w:val="w"/>
        </w:rPr>
      </w:pPr>
      <w:r>
        <w:rPr>
          <w:rStyle w:val="w"/>
        </w:rPr>
        <w:t xml:space="preserve">        </w:t>
      </w:r>
      <w:r>
        <w:rPr>
          <w:rStyle w:val="p"/>
        </w:rPr>
        <w:t>{</w:t>
      </w:r>
    </w:p>
    <w:p w:rsidR="00000000" w:rsidRDefault="00000000">
      <w:pPr>
        <w:pStyle w:val="HTML0"/>
        <w:divId w:val="2060281403"/>
        <w:rPr>
          <w:rStyle w:val="w"/>
        </w:rPr>
      </w:pPr>
      <w:r>
        <w:rPr>
          <w:rStyle w:val="w"/>
        </w:rPr>
        <w:t xml:space="preserve">            </w:t>
      </w:r>
      <w:r>
        <w:rPr>
          <w:rStyle w:val="nl"/>
        </w:rPr>
        <w:t>"algoId"</w:t>
      </w:r>
      <w:r>
        <w:rPr>
          <w:rStyle w:val="p"/>
        </w:rPr>
        <w:t>:</w:t>
      </w:r>
      <w:r>
        <w:rPr>
          <w:rStyle w:val="w"/>
        </w:rPr>
        <w:t xml:space="preserve"> </w:t>
      </w:r>
      <w:r>
        <w:rPr>
          <w:rStyle w:val="s2"/>
        </w:rPr>
        <w:t>"448965992920907776"</w:t>
      </w:r>
    </w:p>
    <w:p w:rsidR="00000000" w:rsidRDefault="00000000">
      <w:pPr>
        <w:pStyle w:val="HTML0"/>
        <w:divId w:val="2060281403"/>
        <w:rPr>
          <w:rStyle w:val="w"/>
        </w:rPr>
      </w:pPr>
      <w:r>
        <w:rPr>
          <w:rStyle w:val="w"/>
        </w:rPr>
        <w:t xml:space="preserve">        </w:t>
      </w:r>
      <w:r>
        <w:rPr>
          <w:rStyle w:val="p"/>
        </w:rPr>
        <w:t>}</w:t>
      </w:r>
    </w:p>
    <w:p w:rsidR="00000000" w:rsidRDefault="00000000">
      <w:pPr>
        <w:pStyle w:val="HTML0"/>
        <w:divId w:val="2060281403"/>
        <w:rPr>
          <w:rStyle w:val="w"/>
        </w:rPr>
      </w:pPr>
      <w:r>
        <w:rPr>
          <w:rStyle w:val="w"/>
        </w:rPr>
        <w:t xml:space="preserve">    </w:t>
      </w:r>
      <w:r>
        <w:rPr>
          <w:rStyle w:val="p"/>
        </w:rPr>
        <w:t>],</w:t>
      </w:r>
    </w:p>
    <w:p w:rsidR="00000000" w:rsidRDefault="00000000">
      <w:pPr>
        <w:pStyle w:val="HTML0"/>
        <w:divId w:val="2060281403"/>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2060281403"/>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447"/>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Algo ID</w:t>
            </w:r>
          </w:p>
        </w:tc>
      </w:tr>
    </w:tbl>
    <w:p w:rsidR="00000000" w:rsidRDefault="00000000">
      <w:pPr>
        <w:pStyle w:val="3"/>
        <w:divId w:val="175387555"/>
      </w:pPr>
      <w:r>
        <w:t>POST / Place sub order</w:t>
      </w:r>
    </w:p>
    <w:p w:rsidR="00000000" w:rsidRDefault="00000000">
      <w:pPr>
        <w:pStyle w:val="a5"/>
        <w:spacing w:after="240" w:afterAutospacing="0"/>
        <w:divId w:val="175387555"/>
      </w:pPr>
      <w:r>
        <w:t>You can place an order only if you have sufficient funds.</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/api/v5/tradingBot/signal/sub-order</w:t>
      </w:r>
    </w:p>
    <w:p w:rsidR="00000000" w:rsidRDefault="00000000">
      <w:pPr>
        <w:pStyle w:val="a5"/>
        <w:ind w:left="720" w:right="720"/>
        <w:divId w:val="1823086471"/>
      </w:pPr>
      <w:r>
        <w:t>Request Example</w:t>
      </w:r>
    </w:p>
    <w:p w:rsidR="00000000" w:rsidRDefault="00000000">
      <w:pPr>
        <w:pStyle w:val="HTML0"/>
        <w:divId w:val="627928788"/>
        <w:rPr>
          <w:rStyle w:val="HTML"/>
        </w:rPr>
      </w:pPr>
      <w:r>
        <w:rPr>
          <w:rStyle w:val="HTML"/>
        </w:rPr>
        <w:t>POST /api/v5/tradingBot/signal/sub-order</w:t>
      </w:r>
    </w:p>
    <w:p w:rsidR="00000000" w:rsidRDefault="00000000">
      <w:pPr>
        <w:pStyle w:val="HTML0"/>
        <w:divId w:val="627928788"/>
        <w:rPr>
          <w:rStyle w:val="HTML"/>
        </w:rPr>
      </w:pPr>
      <w:r>
        <w:rPr>
          <w:rStyle w:val="HTML"/>
        </w:rPr>
        <w:t>body</w:t>
      </w:r>
    </w:p>
    <w:p w:rsidR="00000000" w:rsidRDefault="00000000">
      <w:pPr>
        <w:pStyle w:val="HTML0"/>
        <w:divId w:val="627928788"/>
        <w:rPr>
          <w:rStyle w:val="HTML"/>
        </w:rPr>
      </w:pPr>
      <w:r>
        <w:rPr>
          <w:rStyle w:val="o"/>
        </w:rPr>
        <w:t>{</w:t>
      </w:r>
    </w:p>
    <w:p w:rsidR="00000000" w:rsidRDefault="00000000">
      <w:pPr>
        <w:pStyle w:val="HTML0"/>
        <w:divId w:val="627928788"/>
        <w:rPr>
          <w:rStyle w:val="HTML"/>
        </w:rPr>
      </w:pPr>
      <w:r>
        <w:rPr>
          <w:rStyle w:val="HTML"/>
        </w:rPr>
        <w:t xml:space="preserve">    </w:t>
      </w:r>
      <w:r>
        <w:rPr>
          <w:rStyle w:val="s2"/>
        </w:rPr>
        <w:t>"algoId"</w:t>
      </w:r>
      <w:r>
        <w:rPr>
          <w:rStyle w:val="HTML"/>
        </w:rPr>
        <w:t>：</w:t>
      </w:r>
      <w:r>
        <w:rPr>
          <w:rStyle w:val="s2"/>
        </w:rPr>
        <w:t>"1222"</w:t>
      </w:r>
      <w:r>
        <w:rPr>
          <w:rStyle w:val="HTML"/>
        </w:rPr>
        <w:t>,</w:t>
      </w:r>
    </w:p>
    <w:p w:rsidR="00000000" w:rsidRDefault="00000000">
      <w:pPr>
        <w:pStyle w:val="HTML0"/>
        <w:divId w:val="627928788"/>
        <w:rPr>
          <w:rStyle w:val="HTML"/>
        </w:rPr>
      </w:pPr>
      <w:r>
        <w:rPr>
          <w:rStyle w:val="HTML"/>
        </w:rPr>
        <w:t xml:space="preserve">    </w:t>
      </w:r>
      <w:r>
        <w:rPr>
          <w:rStyle w:val="s2"/>
        </w:rPr>
        <w:t>"instId"</w:t>
      </w:r>
      <w:r>
        <w:rPr>
          <w:rStyle w:val="HTML"/>
        </w:rPr>
        <w:t>:</w:t>
      </w:r>
      <w:r>
        <w:rPr>
          <w:rStyle w:val="s2"/>
        </w:rPr>
        <w:t>"BTC-USDT-SWAP"</w:t>
      </w:r>
      <w:r>
        <w:rPr>
          <w:rStyle w:val="HTML"/>
        </w:rPr>
        <w:t>,</w:t>
      </w:r>
    </w:p>
    <w:p w:rsidR="00000000" w:rsidRDefault="00000000">
      <w:pPr>
        <w:pStyle w:val="HTML0"/>
        <w:divId w:val="627928788"/>
        <w:rPr>
          <w:rStyle w:val="HTML"/>
        </w:rPr>
      </w:pPr>
      <w:r>
        <w:rPr>
          <w:rStyle w:val="HTML"/>
        </w:rPr>
        <w:t xml:space="preserve">    </w:t>
      </w:r>
      <w:r>
        <w:rPr>
          <w:rStyle w:val="s2"/>
        </w:rPr>
        <w:t>"side"</w:t>
      </w:r>
      <w:r>
        <w:rPr>
          <w:rStyle w:val="HTML"/>
        </w:rPr>
        <w:t>:</w:t>
      </w:r>
      <w:r>
        <w:rPr>
          <w:rStyle w:val="s2"/>
        </w:rPr>
        <w:t>"buy"</w:t>
      </w:r>
      <w:r>
        <w:rPr>
          <w:rStyle w:val="HTML"/>
        </w:rPr>
        <w:t>,</w:t>
      </w:r>
    </w:p>
    <w:p w:rsidR="00000000" w:rsidRDefault="00000000">
      <w:pPr>
        <w:pStyle w:val="HTML0"/>
        <w:divId w:val="627928788"/>
        <w:rPr>
          <w:rStyle w:val="HTML"/>
        </w:rPr>
      </w:pPr>
      <w:r>
        <w:rPr>
          <w:rStyle w:val="HTML"/>
        </w:rPr>
        <w:t xml:space="preserve">    </w:t>
      </w:r>
      <w:r>
        <w:rPr>
          <w:rStyle w:val="s2"/>
        </w:rPr>
        <w:t>"ordType"</w:t>
      </w:r>
      <w:r>
        <w:rPr>
          <w:rStyle w:val="HTML"/>
        </w:rPr>
        <w:t>:</w:t>
      </w:r>
      <w:r>
        <w:rPr>
          <w:rStyle w:val="s2"/>
        </w:rPr>
        <w:t>"limit"</w:t>
      </w:r>
      <w:r>
        <w:rPr>
          <w:rStyle w:val="HTML"/>
        </w:rPr>
        <w:t>,</w:t>
      </w:r>
    </w:p>
    <w:p w:rsidR="00000000" w:rsidRDefault="00000000">
      <w:pPr>
        <w:pStyle w:val="HTML0"/>
        <w:divId w:val="627928788"/>
        <w:rPr>
          <w:rStyle w:val="HTML"/>
        </w:rPr>
      </w:pPr>
      <w:r>
        <w:rPr>
          <w:rStyle w:val="HTML"/>
        </w:rPr>
        <w:t xml:space="preserve">    </w:t>
      </w:r>
      <w:r>
        <w:rPr>
          <w:rStyle w:val="s2"/>
        </w:rPr>
        <w:t>"px"</w:t>
      </w:r>
      <w:r>
        <w:rPr>
          <w:rStyle w:val="HTML"/>
        </w:rPr>
        <w:t>:</w:t>
      </w:r>
      <w:r>
        <w:rPr>
          <w:rStyle w:val="s2"/>
        </w:rPr>
        <w:t>"2.15"</w:t>
      </w:r>
      <w:r>
        <w:rPr>
          <w:rStyle w:val="HTML"/>
        </w:rPr>
        <w:t>,</w:t>
      </w:r>
    </w:p>
    <w:p w:rsidR="00000000" w:rsidRDefault="00000000">
      <w:pPr>
        <w:pStyle w:val="HTML0"/>
        <w:divId w:val="627928788"/>
        <w:rPr>
          <w:rStyle w:val="HTML"/>
        </w:rPr>
      </w:pPr>
      <w:r>
        <w:rPr>
          <w:rStyle w:val="HTML"/>
        </w:rPr>
        <w:t xml:space="preserve">    </w:t>
      </w:r>
      <w:r>
        <w:rPr>
          <w:rStyle w:val="s2"/>
        </w:rPr>
        <w:t>"sz"</w:t>
      </w:r>
      <w:r>
        <w:rPr>
          <w:rStyle w:val="HTML"/>
        </w:rPr>
        <w:t>:</w:t>
      </w:r>
      <w:r>
        <w:rPr>
          <w:rStyle w:val="s2"/>
        </w:rPr>
        <w:t>"2"</w:t>
      </w:r>
    </w:p>
    <w:p w:rsidR="00000000" w:rsidRDefault="00000000">
      <w:pPr>
        <w:pStyle w:val="HTML0"/>
        <w:divId w:val="627928788"/>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900"/>
        <w:gridCol w:w="1380"/>
        <w:gridCol w:w="475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Instrument ID, e.g. </w:t>
            </w:r>
            <w:r>
              <w:rPr>
                <w:rStyle w:val="HTML"/>
              </w:rPr>
              <w:t>BTC-USDT-SWAP</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side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Order side, </w:t>
            </w:r>
            <w:r>
              <w:rPr>
                <w:rStyle w:val="HTML"/>
              </w:rPr>
              <w:t>buy</w:t>
            </w:r>
            <w:r>
              <w:t xml:space="preserve"> </w:t>
            </w:r>
            <w:r>
              <w:rPr>
                <w:rStyle w:val="HTML"/>
              </w:rPr>
              <w:t>sell</w:t>
            </w:r>
          </w:p>
        </w:tc>
      </w:tr>
      <w:tr w:rsidR="00000000">
        <w:trPr>
          <w:divId w:val="175387555"/>
          <w:tblCellSpacing w:w="15" w:type="dxa"/>
        </w:trPr>
        <w:tc>
          <w:tcPr>
            <w:tcW w:w="0" w:type="auto"/>
            <w:vAlign w:val="center"/>
            <w:hideMark/>
          </w:tcPr>
          <w:p w:rsidR="00000000" w:rsidRDefault="00000000">
            <w:r>
              <w:t>ordType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Order type </w:t>
            </w:r>
            <w:r>
              <w:br/>
            </w:r>
            <w:r>
              <w:rPr>
                <w:rStyle w:val="HTML"/>
              </w:rPr>
              <w:t>market</w:t>
            </w:r>
            <w:r>
              <w:t xml:space="preserve">: Market order </w:t>
            </w:r>
            <w:r>
              <w:br/>
            </w:r>
            <w:r>
              <w:rPr>
                <w:rStyle w:val="HTML"/>
              </w:rPr>
              <w:t>limit</w:t>
            </w:r>
            <w:r>
              <w:t>: Limit order</w:t>
            </w:r>
          </w:p>
        </w:tc>
      </w:tr>
      <w:tr w:rsidR="00000000">
        <w:trPr>
          <w:divId w:val="175387555"/>
          <w:tblCellSpacing w:w="15" w:type="dxa"/>
        </w:trPr>
        <w:tc>
          <w:tcPr>
            <w:tcW w:w="0" w:type="auto"/>
            <w:vAlign w:val="center"/>
            <w:hideMark/>
          </w:tcPr>
          <w:p w:rsidR="00000000" w:rsidRDefault="00000000">
            <w:r>
              <w:t>sz</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Quantity to buy or sell</w:t>
            </w:r>
          </w:p>
        </w:tc>
      </w:tr>
      <w:tr w:rsidR="00000000">
        <w:trPr>
          <w:divId w:val="175387555"/>
          <w:tblCellSpacing w:w="15" w:type="dxa"/>
        </w:trPr>
        <w:tc>
          <w:tcPr>
            <w:tcW w:w="0" w:type="auto"/>
            <w:vAlign w:val="center"/>
            <w:hideMark/>
          </w:tcPr>
          <w:p w:rsidR="00000000" w:rsidRDefault="00000000">
            <w:r>
              <w:t>px</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Order price. Only applicable to </w:t>
            </w:r>
            <w:r>
              <w:rPr>
                <w:rStyle w:val="HTML"/>
              </w:rPr>
              <w:t>limit</w:t>
            </w:r>
            <w:r>
              <w:t xml:space="preserve"> order.</w:t>
            </w:r>
          </w:p>
        </w:tc>
      </w:tr>
      <w:tr w:rsidR="00000000">
        <w:trPr>
          <w:divId w:val="175387555"/>
          <w:tblCellSpacing w:w="15" w:type="dxa"/>
        </w:trPr>
        <w:tc>
          <w:tcPr>
            <w:tcW w:w="0" w:type="auto"/>
            <w:vAlign w:val="center"/>
            <w:hideMark/>
          </w:tcPr>
          <w:p w:rsidR="00000000" w:rsidRDefault="00000000">
            <w:r>
              <w:t>reduceOnly</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 xml:space="preserve">Whether orders can only reduce in position size. </w:t>
            </w:r>
            <w:r>
              <w:br/>
              <w:t xml:space="preserve">Valid options: </w:t>
            </w:r>
            <w:r>
              <w:rPr>
                <w:rStyle w:val="HTML"/>
              </w:rPr>
              <w:t>true</w:t>
            </w:r>
            <w:r>
              <w:t xml:space="preserve"> or </w:t>
            </w:r>
            <w:r>
              <w:rPr>
                <w:rStyle w:val="HTML"/>
              </w:rPr>
              <w:t>false</w:t>
            </w:r>
            <w:r>
              <w:t xml:space="preserve">. The default value is </w:t>
            </w:r>
            <w:r>
              <w:rPr>
                <w:rStyle w:val="HTML"/>
              </w:rPr>
              <w:t>false</w:t>
            </w:r>
            <w:r>
              <w:t xml:space="preserve">. </w:t>
            </w:r>
            <w:r>
              <w:br/>
              <w:t xml:space="preserve">Only applicable to </w:t>
            </w:r>
            <w:r>
              <w:rPr>
                <w:rStyle w:val="HTML"/>
              </w:rPr>
              <w:t>Spot and futures mode</w:t>
            </w:r>
            <w:r>
              <w:t>/</w:t>
            </w:r>
            <w:r>
              <w:rPr>
                <w:rStyle w:val="HTML"/>
              </w:rPr>
              <w:t>Multi-currency margin</w:t>
            </w:r>
          </w:p>
        </w:tc>
      </w:tr>
    </w:tbl>
    <w:p w:rsidR="00000000" w:rsidRDefault="00000000">
      <w:pPr>
        <w:pStyle w:val="a5"/>
        <w:ind w:left="720" w:right="720"/>
        <w:divId w:val="551501768"/>
      </w:pPr>
      <w:r>
        <w:t>Response Example</w:t>
      </w:r>
    </w:p>
    <w:p w:rsidR="00000000" w:rsidRDefault="00000000">
      <w:pPr>
        <w:pStyle w:val="HTML0"/>
        <w:divId w:val="1768235368"/>
        <w:rPr>
          <w:rStyle w:val="w"/>
        </w:rPr>
      </w:pPr>
      <w:r>
        <w:rPr>
          <w:rStyle w:val="p"/>
        </w:rPr>
        <w:t>{</w:t>
      </w:r>
    </w:p>
    <w:p w:rsidR="00000000" w:rsidRDefault="00000000">
      <w:pPr>
        <w:pStyle w:val="HTML0"/>
        <w:divId w:val="1768235368"/>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1768235368"/>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1768235368"/>
        <w:rPr>
          <w:rStyle w:val="w"/>
        </w:rPr>
      </w:pPr>
      <w:r>
        <w:rPr>
          <w:rStyle w:val="w"/>
        </w:rPr>
        <w:t xml:space="preserve">    </w:t>
      </w:r>
      <w:r>
        <w:rPr>
          <w:rStyle w:val="nl"/>
        </w:rPr>
        <w:t>"data"</w:t>
      </w:r>
      <w:r>
        <w:rPr>
          <w:rStyle w:val="p"/>
        </w:rPr>
        <w:t>:[</w:t>
      </w:r>
    </w:p>
    <w:p w:rsidR="00000000" w:rsidRDefault="00000000">
      <w:pPr>
        <w:pStyle w:val="HTML0"/>
        <w:divId w:val="1768235368"/>
        <w:rPr>
          <w:rStyle w:val="w"/>
        </w:rPr>
      </w:pPr>
      <w:r>
        <w:rPr>
          <w:rStyle w:val="w"/>
        </w:rPr>
        <w:t xml:space="preserve">    </w:t>
      </w:r>
      <w:r>
        <w:rPr>
          <w:rStyle w:val="p"/>
        </w:rPr>
        <w:t>]</w:t>
      </w:r>
    </w:p>
    <w:p w:rsidR="00000000" w:rsidRDefault="00000000">
      <w:pPr>
        <w:pStyle w:val="HTML0"/>
        <w:divId w:val="1768235368"/>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559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 xml:space="preserve">The result code, </w:t>
            </w:r>
            <w:r>
              <w:rPr>
                <w:rStyle w:val="HTML"/>
              </w:rPr>
              <w:t>0</w:t>
            </w:r>
            <w:r>
              <w:t xml:space="preserve"> means success</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The error message, empty if the code is 0</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String</w:t>
            </w:r>
          </w:p>
        </w:tc>
        <w:tc>
          <w:tcPr>
            <w:tcW w:w="0" w:type="auto"/>
            <w:vAlign w:val="center"/>
            <w:hideMark/>
          </w:tcPr>
          <w:p w:rsidR="00000000" w:rsidRDefault="00000000">
            <w:r>
              <w:t>Array of objects contains the response results</w:t>
            </w:r>
          </w:p>
        </w:tc>
      </w:tr>
    </w:tbl>
    <w:p w:rsidR="00000000" w:rsidRDefault="00000000">
      <w:pPr>
        <w:divId w:val="175387555"/>
      </w:pPr>
      <w:r>
        <w:t>ordType</w:t>
      </w:r>
      <w:r>
        <w:br/>
        <w:t>Order type. When creating a new order, you must specify the order type. The order type you specify will affect: 1) what order parameters are required, and 2) how the matching system executes your order. The following are valid order types:</w:t>
      </w:r>
      <w:r>
        <w:br/>
        <w:t>`limit`: Limit order, which requires specified sz and px.</w:t>
      </w:r>
      <w:r>
        <w:br/>
        <w:t>`market`: Market order. It will be filled with market price (by swiping opposite order book). Market order will be placed to order book with most aggressive price allowed by Price Limit Mechanism. sz refers to the number of contracts。 reduceOnly</w:t>
      </w:r>
      <w:r>
        <w:br/>
        <w:t xml:space="preserve">When placing an order with this parameter set to true, it means that the order will reduce the size of the position only The sum of the current order size and all reverse direction reduce-only pending orders which's price-time priority is higher than the current order, cannot exceed the contract quantity of position. Only applicable to `Spot and futures mode` and `Multi-currency margin` </w:t>
      </w:r>
    </w:p>
    <w:p w:rsidR="00000000" w:rsidRDefault="00000000">
      <w:pPr>
        <w:pStyle w:val="3"/>
        <w:divId w:val="175387555"/>
      </w:pPr>
      <w:r>
        <w:t>POST / Cancel sub order</w:t>
      </w:r>
    </w:p>
    <w:p w:rsidR="00000000" w:rsidRDefault="00000000">
      <w:pPr>
        <w:pStyle w:val="a5"/>
        <w:divId w:val="175387555"/>
      </w:pPr>
      <w:r>
        <w:t>Cancel an incomplete order.</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/api/v5/tradingBot/signal/cancel-sub-order</w:t>
      </w:r>
    </w:p>
    <w:p w:rsidR="00000000" w:rsidRDefault="00000000">
      <w:pPr>
        <w:pStyle w:val="a5"/>
        <w:ind w:left="720" w:right="720"/>
        <w:divId w:val="1693145105"/>
      </w:pPr>
      <w:r>
        <w:t>Request Example</w:t>
      </w:r>
    </w:p>
    <w:p w:rsidR="00000000" w:rsidRDefault="00000000">
      <w:pPr>
        <w:pStyle w:val="HTML0"/>
        <w:divId w:val="438524871"/>
        <w:rPr>
          <w:rStyle w:val="HTML"/>
        </w:rPr>
      </w:pPr>
      <w:r>
        <w:rPr>
          <w:rStyle w:val="HTML"/>
        </w:rPr>
        <w:t>POST /api/v5/tradingBot/signal/cancel-sub-order</w:t>
      </w:r>
    </w:p>
    <w:p w:rsidR="00000000" w:rsidRDefault="00000000">
      <w:pPr>
        <w:pStyle w:val="HTML0"/>
        <w:divId w:val="438524871"/>
        <w:rPr>
          <w:rStyle w:val="HTML"/>
        </w:rPr>
      </w:pPr>
      <w:r>
        <w:rPr>
          <w:rStyle w:val="HTML"/>
        </w:rPr>
        <w:t>body</w:t>
      </w:r>
    </w:p>
    <w:p w:rsidR="00000000" w:rsidRDefault="00000000">
      <w:pPr>
        <w:pStyle w:val="HTML0"/>
        <w:divId w:val="438524871"/>
        <w:rPr>
          <w:rStyle w:val="HTML"/>
        </w:rPr>
      </w:pPr>
      <w:r>
        <w:rPr>
          <w:rStyle w:val="o"/>
        </w:rPr>
        <w:t>{</w:t>
      </w:r>
    </w:p>
    <w:p w:rsidR="00000000" w:rsidRDefault="00000000">
      <w:pPr>
        <w:pStyle w:val="HTML0"/>
        <w:divId w:val="438524871"/>
        <w:rPr>
          <w:rStyle w:val="HTML"/>
        </w:rPr>
      </w:pPr>
      <w:r>
        <w:rPr>
          <w:rStyle w:val="HTML"/>
        </w:rPr>
        <w:t xml:space="preserve">    </w:t>
      </w:r>
      <w:r>
        <w:rPr>
          <w:rStyle w:val="s2"/>
        </w:rPr>
        <w:t>"algoId"</w:t>
      </w:r>
      <w:r>
        <w:rPr>
          <w:rStyle w:val="HTML"/>
        </w:rPr>
        <w:t>:</w:t>
      </w:r>
      <w:r>
        <w:rPr>
          <w:rStyle w:val="s2"/>
        </w:rPr>
        <w:t>"91664"</w:t>
      </w:r>
      <w:r>
        <w:rPr>
          <w:rStyle w:val="HTML"/>
        </w:rPr>
        <w:t>,</w:t>
      </w:r>
    </w:p>
    <w:p w:rsidR="00000000" w:rsidRDefault="00000000">
      <w:pPr>
        <w:pStyle w:val="HTML0"/>
        <w:divId w:val="438524871"/>
        <w:rPr>
          <w:rStyle w:val="HTML"/>
        </w:rPr>
      </w:pPr>
      <w:r>
        <w:rPr>
          <w:rStyle w:val="HTML"/>
        </w:rPr>
        <w:t xml:space="preserve">    </w:t>
      </w:r>
      <w:r>
        <w:rPr>
          <w:rStyle w:val="s2"/>
        </w:rPr>
        <w:t>"signalOrdId"</w:t>
      </w:r>
      <w:r>
        <w:rPr>
          <w:rStyle w:val="HTML"/>
        </w:rPr>
        <w:t>:</w:t>
      </w:r>
      <w:r>
        <w:rPr>
          <w:rStyle w:val="s2"/>
        </w:rPr>
        <w:t>"590908157585625111"</w:t>
      </w:r>
      <w:r>
        <w:rPr>
          <w:rStyle w:val="HTML"/>
        </w:rPr>
        <w:t>,</w:t>
      </w:r>
    </w:p>
    <w:p w:rsidR="00000000" w:rsidRDefault="00000000">
      <w:pPr>
        <w:pStyle w:val="HTML0"/>
        <w:divId w:val="438524871"/>
        <w:rPr>
          <w:rStyle w:val="HTML"/>
        </w:rPr>
      </w:pPr>
      <w:r>
        <w:rPr>
          <w:rStyle w:val="HTML"/>
        </w:rPr>
        <w:t xml:space="preserve">    </w:t>
      </w:r>
      <w:r>
        <w:rPr>
          <w:rStyle w:val="s2"/>
        </w:rPr>
        <w:t>"instId"</w:t>
      </w:r>
      <w:r>
        <w:rPr>
          <w:rStyle w:val="HTML"/>
        </w:rPr>
        <w:t>:</w:t>
      </w:r>
      <w:r>
        <w:rPr>
          <w:rStyle w:val="s2"/>
        </w:rPr>
        <w:t>"BTC-USDT-SWAP"</w:t>
      </w:r>
    </w:p>
    <w:p w:rsidR="00000000" w:rsidRDefault="00000000">
      <w:pPr>
        <w:pStyle w:val="HTML0"/>
        <w:divId w:val="438524871"/>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1058"/>
        <w:gridCol w:w="40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ID, e.g. BTC-USDT-SWAP</w:t>
            </w:r>
          </w:p>
        </w:tc>
      </w:tr>
      <w:tr w:rsidR="00000000">
        <w:trPr>
          <w:divId w:val="175387555"/>
          <w:tblCellSpacing w:w="15" w:type="dxa"/>
        </w:trPr>
        <w:tc>
          <w:tcPr>
            <w:tcW w:w="0" w:type="auto"/>
            <w:vAlign w:val="center"/>
            <w:hideMark/>
          </w:tcPr>
          <w:p w:rsidR="00000000" w:rsidRDefault="00000000">
            <w:r>
              <w:t>signalOrdId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Order ID</w:t>
            </w:r>
          </w:p>
        </w:tc>
      </w:tr>
    </w:tbl>
    <w:p w:rsidR="00000000" w:rsidRDefault="00000000">
      <w:pPr>
        <w:pStyle w:val="a5"/>
        <w:ind w:left="720" w:right="720"/>
        <w:divId w:val="874125105"/>
      </w:pPr>
      <w:r>
        <w:t>Response Example</w:t>
      </w:r>
    </w:p>
    <w:p w:rsidR="00000000" w:rsidRDefault="00000000">
      <w:pPr>
        <w:pStyle w:val="HTML0"/>
        <w:divId w:val="1146044570"/>
        <w:rPr>
          <w:rStyle w:val="w"/>
        </w:rPr>
      </w:pPr>
      <w:r>
        <w:rPr>
          <w:rStyle w:val="p"/>
        </w:rPr>
        <w:t>{</w:t>
      </w:r>
    </w:p>
    <w:p w:rsidR="00000000" w:rsidRDefault="00000000">
      <w:pPr>
        <w:pStyle w:val="HTML0"/>
        <w:divId w:val="1146044570"/>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1146044570"/>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1146044570"/>
        <w:rPr>
          <w:rStyle w:val="w"/>
        </w:rPr>
      </w:pPr>
      <w:r>
        <w:rPr>
          <w:rStyle w:val="w"/>
        </w:rPr>
        <w:t xml:space="preserve">    </w:t>
      </w:r>
      <w:r>
        <w:rPr>
          <w:rStyle w:val="nl"/>
        </w:rPr>
        <w:t>"data"</w:t>
      </w:r>
      <w:r>
        <w:rPr>
          <w:rStyle w:val="p"/>
        </w:rPr>
        <w:t>:[</w:t>
      </w:r>
    </w:p>
    <w:p w:rsidR="00000000" w:rsidRDefault="00000000">
      <w:pPr>
        <w:pStyle w:val="HTML0"/>
        <w:divId w:val="1146044570"/>
        <w:rPr>
          <w:rStyle w:val="w"/>
        </w:rPr>
      </w:pPr>
      <w:r>
        <w:rPr>
          <w:rStyle w:val="w"/>
        </w:rPr>
        <w:t xml:space="preserve">        </w:t>
      </w:r>
      <w:r>
        <w:rPr>
          <w:rStyle w:val="p"/>
        </w:rPr>
        <w:t>{</w:t>
      </w:r>
    </w:p>
    <w:p w:rsidR="00000000" w:rsidRDefault="00000000">
      <w:pPr>
        <w:pStyle w:val="HTML0"/>
        <w:divId w:val="1146044570"/>
        <w:rPr>
          <w:rStyle w:val="w"/>
        </w:rPr>
      </w:pPr>
      <w:r>
        <w:rPr>
          <w:rStyle w:val="w"/>
        </w:rPr>
        <w:t xml:space="preserve">            </w:t>
      </w:r>
      <w:r>
        <w:rPr>
          <w:rStyle w:val="nl"/>
        </w:rPr>
        <w:t>"signalOrdId"</w:t>
      </w:r>
      <w:r>
        <w:rPr>
          <w:rStyle w:val="p"/>
        </w:rPr>
        <w:t>:</w:t>
      </w:r>
      <w:r>
        <w:rPr>
          <w:rStyle w:val="s2"/>
        </w:rPr>
        <w:t>"590908157585625111"</w:t>
      </w:r>
      <w:r>
        <w:rPr>
          <w:rStyle w:val="p"/>
        </w:rPr>
        <w:t>,</w:t>
      </w:r>
    </w:p>
    <w:p w:rsidR="00000000" w:rsidRDefault="00000000">
      <w:pPr>
        <w:pStyle w:val="HTML0"/>
        <w:divId w:val="1146044570"/>
        <w:rPr>
          <w:rStyle w:val="w"/>
        </w:rPr>
      </w:pPr>
      <w:r>
        <w:rPr>
          <w:rStyle w:val="w"/>
        </w:rPr>
        <w:t xml:space="preserve">            </w:t>
      </w:r>
      <w:r>
        <w:rPr>
          <w:rStyle w:val="nl"/>
        </w:rPr>
        <w:t>"sCode"</w:t>
      </w:r>
      <w:r>
        <w:rPr>
          <w:rStyle w:val="p"/>
        </w:rPr>
        <w:t>:</w:t>
      </w:r>
      <w:r>
        <w:rPr>
          <w:rStyle w:val="s2"/>
        </w:rPr>
        <w:t>"0"</w:t>
      </w:r>
      <w:r>
        <w:rPr>
          <w:rStyle w:val="p"/>
        </w:rPr>
        <w:t>,</w:t>
      </w:r>
    </w:p>
    <w:p w:rsidR="00000000" w:rsidRDefault="00000000">
      <w:pPr>
        <w:pStyle w:val="HTML0"/>
        <w:divId w:val="1146044570"/>
        <w:rPr>
          <w:rStyle w:val="w"/>
        </w:rPr>
      </w:pPr>
      <w:r>
        <w:rPr>
          <w:rStyle w:val="w"/>
        </w:rPr>
        <w:t xml:space="preserve">            </w:t>
      </w:r>
      <w:r>
        <w:rPr>
          <w:rStyle w:val="nl"/>
        </w:rPr>
        <w:t>"sMsg"</w:t>
      </w:r>
      <w:r>
        <w:rPr>
          <w:rStyle w:val="p"/>
        </w:rPr>
        <w:t>:</w:t>
      </w:r>
      <w:r>
        <w:rPr>
          <w:rStyle w:val="s2"/>
        </w:rPr>
        <w:t>""</w:t>
      </w:r>
    </w:p>
    <w:p w:rsidR="00000000" w:rsidRDefault="00000000">
      <w:pPr>
        <w:pStyle w:val="HTML0"/>
        <w:divId w:val="1146044570"/>
        <w:rPr>
          <w:rStyle w:val="w"/>
        </w:rPr>
      </w:pPr>
      <w:r>
        <w:rPr>
          <w:rStyle w:val="w"/>
        </w:rPr>
        <w:t xml:space="preserve">        </w:t>
      </w:r>
      <w:r>
        <w:rPr>
          <w:rStyle w:val="p"/>
        </w:rPr>
        <w:t>}</w:t>
      </w:r>
    </w:p>
    <w:p w:rsidR="00000000" w:rsidRDefault="00000000">
      <w:pPr>
        <w:pStyle w:val="HTML0"/>
        <w:divId w:val="1146044570"/>
        <w:rPr>
          <w:rStyle w:val="w"/>
        </w:rPr>
      </w:pPr>
      <w:r>
        <w:rPr>
          <w:rStyle w:val="w"/>
        </w:rPr>
        <w:t xml:space="preserve">    </w:t>
      </w:r>
      <w:r>
        <w:rPr>
          <w:rStyle w:val="p"/>
        </w:rPr>
        <w:t>]</w:t>
      </w:r>
    </w:p>
    <w:p w:rsidR="00000000" w:rsidRDefault="00000000">
      <w:pPr>
        <w:pStyle w:val="HTML0"/>
        <w:divId w:val="1146044570"/>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6"/>
        <w:gridCol w:w="780"/>
        <w:gridCol w:w="5930"/>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 xml:space="preserve">The result code, </w:t>
            </w:r>
            <w:r>
              <w:rPr>
                <w:rStyle w:val="HTML"/>
              </w:rPr>
              <w:t>0</w:t>
            </w:r>
            <w:r>
              <w:t xml:space="preserve"> means success</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The error message, empty if the code is 0</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String</w:t>
            </w:r>
          </w:p>
        </w:tc>
        <w:tc>
          <w:tcPr>
            <w:tcW w:w="0" w:type="auto"/>
            <w:vAlign w:val="center"/>
            <w:hideMark/>
          </w:tcPr>
          <w:p w:rsidR="00000000" w:rsidRDefault="00000000">
            <w:r>
              <w:t>Array of objects contains the response results</w:t>
            </w:r>
          </w:p>
        </w:tc>
      </w:tr>
      <w:tr w:rsidR="00000000">
        <w:trPr>
          <w:divId w:val="175387555"/>
          <w:tblCellSpacing w:w="15" w:type="dxa"/>
        </w:trPr>
        <w:tc>
          <w:tcPr>
            <w:tcW w:w="0" w:type="auto"/>
            <w:vAlign w:val="center"/>
            <w:hideMark/>
          </w:tcPr>
          <w:p w:rsidR="00000000" w:rsidRDefault="00000000">
            <w:r>
              <w:t>&gt; signalOrdId</w:t>
            </w:r>
          </w:p>
        </w:tc>
        <w:tc>
          <w:tcPr>
            <w:tcW w:w="0" w:type="auto"/>
            <w:vAlign w:val="center"/>
            <w:hideMark/>
          </w:tcPr>
          <w:p w:rsidR="00000000" w:rsidRDefault="00000000">
            <w:r>
              <w:t>String</w:t>
            </w:r>
          </w:p>
        </w:tc>
        <w:tc>
          <w:tcPr>
            <w:tcW w:w="0" w:type="auto"/>
            <w:vAlign w:val="center"/>
            <w:hideMark/>
          </w:tcPr>
          <w:p w:rsidR="00000000" w:rsidRDefault="00000000">
            <w:r>
              <w:t>Order ID</w:t>
            </w:r>
          </w:p>
        </w:tc>
      </w:tr>
      <w:tr w:rsidR="00000000">
        <w:trPr>
          <w:divId w:val="175387555"/>
          <w:tblCellSpacing w:w="15" w:type="dxa"/>
        </w:trPr>
        <w:tc>
          <w:tcPr>
            <w:tcW w:w="0" w:type="auto"/>
            <w:vAlign w:val="center"/>
            <w:hideMark/>
          </w:tcPr>
          <w:p w:rsidR="00000000" w:rsidRDefault="00000000">
            <w:r>
              <w:t>&gt; sCode</w:t>
            </w:r>
          </w:p>
        </w:tc>
        <w:tc>
          <w:tcPr>
            <w:tcW w:w="0" w:type="auto"/>
            <w:vAlign w:val="center"/>
            <w:hideMark/>
          </w:tcPr>
          <w:p w:rsidR="00000000" w:rsidRDefault="00000000">
            <w:r>
              <w:t>String</w:t>
            </w:r>
          </w:p>
        </w:tc>
        <w:tc>
          <w:tcPr>
            <w:tcW w:w="0" w:type="auto"/>
            <w:vAlign w:val="center"/>
            <w:hideMark/>
          </w:tcPr>
          <w:p w:rsidR="00000000" w:rsidRDefault="00000000">
            <w:r>
              <w:t xml:space="preserve">The code of the event execution result, </w:t>
            </w:r>
            <w:r>
              <w:rPr>
                <w:rStyle w:val="HTML"/>
              </w:rPr>
              <w:t>0</w:t>
            </w:r>
            <w:r>
              <w:t xml:space="preserve"> means success.</w:t>
            </w:r>
          </w:p>
        </w:tc>
      </w:tr>
      <w:tr w:rsidR="00000000">
        <w:trPr>
          <w:divId w:val="175387555"/>
          <w:tblCellSpacing w:w="15" w:type="dxa"/>
        </w:trPr>
        <w:tc>
          <w:tcPr>
            <w:tcW w:w="0" w:type="auto"/>
            <w:vAlign w:val="center"/>
            <w:hideMark/>
          </w:tcPr>
          <w:p w:rsidR="00000000" w:rsidRDefault="00000000">
            <w:r>
              <w:t>&gt; sMsg</w:t>
            </w:r>
          </w:p>
        </w:tc>
        <w:tc>
          <w:tcPr>
            <w:tcW w:w="0" w:type="auto"/>
            <w:vAlign w:val="center"/>
            <w:hideMark/>
          </w:tcPr>
          <w:p w:rsidR="00000000" w:rsidRDefault="00000000">
            <w:r>
              <w:t>String</w:t>
            </w:r>
          </w:p>
        </w:tc>
        <w:tc>
          <w:tcPr>
            <w:tcW w:w="0" w:type="auto"/>
            <w:vAlign w:val="center"/>
            <w:hideMark/>
          </w:tcPr>
          <w:p w:rsidR="00000000" w:rsidRDefault="00000000">
            <w:r>
              <w:t>Rejection or success message of event execution.</w:t>
            </w:r>
          </w:p>
        </w:tc>
      </w:tr>
    </w:tbl>
    <w:p w:rsidR="00000000" w:rsidRDefault="00000000">
      <w:pPr>
        <w:divId w:val="175387555"/>
      </w:pPr>
      <w:r>
        <w:t>Cancel order returns with sCode equal to 0. It is not strictly considered that the order has been canceled. It only means that your cancellation request has been accepted by the system server. The result of the cancellation is subject to the state by get sub orders endpoint.</w:t>
      </w:r>
      <w:r>
        <w:br/>
      </w:r>
    </w:p>
    <w:p w:rsidR="00000000" w:rsidRDefault="00000000">
      <w:pPr>
        <w:pStyle w:val="3"/>
        <w:divId w:val="175387555"/>
      </w:pPr>
      <w:r>
        <w:t>GET / Signal bot sub orders</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/api/v5/tradingBot/signal/sub-orders</w:t>
      </w:r>
    </w:p>
    <w:p w:rsidR="00000000" w:rsidRDefault="00000000">
      <w:pPr>
        <w:pStyle w:val="a5"/>
        <w:ind w:left="720" w:right="720"/>
        <w:divId w:val="968895298"/>
      </w:pPr>
      <w:r>
        <w:t>Request Example</w:t>
      </w:r>
    </w:p>
    <w:p w:rsidR="00000000" w:rsidRDefault="00000000">
      <w:pPr>
        <w:pStyle w:val="HTML0"/>
        <w:divId w:val="216824516"/>
        <w:rPr>
          <w:rStyle w:val="HTML"/>
        </w:rPr>
      </w:pPr>
      <w:r>
        <w:rPr>
          <w:rStyle w:val="c"/>
        </w:rPr>
        <w:t># Get historical filled sub orders</w:t>
      </w:r>
    </w:p>
    <w:p w:rsidR="00000000" w:rsidRDefault="00000000">
      <w:pPr>
        <w:pStyle w:val="HTML0"/>
        <w:divId w:val="216824516"/>
        <w:rPr>
          <w:rStyle w:val="HTML"/>
        </w:rPr>
      </w:pPr>
      <w:r>
        <w:rPr>
          <w:rStyle w:val="HTML"/>
        </w:rPr>
        <w:t>GET /api/v5/tradingBot/signal/sub-orders?algoId</w:t>
      </w:r>
      <w:r>
        <w:rPr>
          <w:rStyle w:val="o"/>
        </w:rPr>
        <w:t>=</w:t>
      </w:r>
      <w:r>
        <w:rPr>
          <w:rStyle w:val="HTML"/>
        </w:rPr>
        <w:t>623833708424069120&amp;algoOrdType</w:t>
      </w:r>
      <w:r>
        <w:rPr>
          <w:rStyle w:val="o"/>
        </w:rPr>
        <w:t>=</w:t>
      </w:r>
      <w:r>
        <w:rPr>
          <w:rStyle w:val="HTML"/>
        </w:rPr>
        <w:t>contract&amp;state</w:t>
      </w:r>
      <w:r>
        <w:rPr>
          <w:rStyle w:val="o"/>
        </w:rPr>
        <w:t>=</w:t>
      </w:r>
      <w:r>
        <w:rPr>
          <w:rStyle w:val="HTML"/>
        </w:rPr>
        <w:t>filled</w:t>
      </w:r>
    </w:p>
    <w:p w:rsidR="00000000" w:rsidRDefault="00000000">
      <w:pPr>
        <w:pStyle w:val="HTML0"/>
        <w:divId w:val="216824516"/>
        <w:rPr>
          <w:rStyle w:val="HTML"/>
        </w:rPr>
      </w:pPr>
    </w:p>
    <w:p w:rsidR="00000000" w:rsidRDefault="00000000">
      <w:pPr>
        <w:pStyle w:val="HTML0"/>
        <w:divId w:val="216824516"/>
        <w:rPr>
          <w:rStyle w:val="HTML"/>
        </w:rPr>
      </w:pPr>
      <w:r>
        <w:rPr>
          <w:rStyle w:val="c"/>
        </w:rPr>
        <w:t># Get designated sub order</w:t>
      </w:r>
    </w:p>
    <w:p w:rsidR="00000000" w:rsidRDefault="00000000">
      <w:pPr>
        <w:pStyle w:val="HTML0"/>
        <w:divId w:val="216824516"/>
        <w:rPr>
          <w:rStyle w:val="HTML"/>
        </w:rPr>
      </w:pPr>
      <w:r>
        <w:rPr>
          <w:rStyle w:val="HTML"/>
        </w:rPr>
        <w:t>GET /api/v5/tradingBot/signal/sub-orders?algoId</w:t>
      </w:r>
      <w:r>
        <w:rPr>
          <w:rStyle w:val="o"/>
        </w:rPr>
        <w:t>=</w:t>
      </w:r>
      <w:r>
        <w:rPr>
          <w:rStyle w:val="HTML"/>
        </w:rPr>
        <w:t>623833708424069120&amp;algoOrdType</w:t>
      </w:r>
      <w:r>
        <w:rPr>
          <w:rStyle w:val="o"/>
        </w:rPr>
        <w:t>=</w:t>
      </w:r>
      <w:r>
        <w:rPr>
          <w:rStyle w:val="HTML"/>
        </w:rPr>
        <w:t>contract&amp;signalOrdId</w:t>
      </w:r>
      <w:r>
        <w:rPr>
          <w:rStyle w:val="o"/>
        </w:rPr>
        <w:t>=</w:t>
      </w:r>
      <w:r>
        <w:rPr>
          <w:rStyle w:val="HTML"/>
        </w:rPr>
        <w:t>O632302662327996418</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1380"/>
        <w:gridCol w:w="475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algoOrdType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 order type</w:t>
            </w:r>
            <w:r>
              <w:br/>
            </w:r>
            <w:r>
              <w:rPr>
                <w:rStyle w:val="HTML"/>
              </w:rPr>
              <w:t>contract</w:t>
            </w:r>
            <w:r>
              <w:t>: Contract signal</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Sub order state</w:t>
            </w:r>
            <w:r>
              <w:br/>
            </w:r>
            <w:r>
              <w:rPr>
                <w:rStyle w:val="HTML"/>
              </w:rPr>
              <w:t>live</w:t>
            </w:r>
            <w:r>
              <w:br/>
            </w:r>
            <w:r>
              <w:rPr>
                <w:rStyle w:val="HTML"/>
              </w:rPr>
              <w:t>partially_filled</w:t>
            </w:r>
            <w:r>
              <w:br/>
            </w:r>
            <w:r>
              <w:rPr>
                <w:rStyle w:val="HTML"/>
              </w:rPr>
              <w:t>filled</w:t>
            </w:r>
            <w:r>
              <w:br/>
            </w:r>
            <w:r>
              <w:rPr>
                <w:rStyle w:val="HTML"/>
              </w:rPr>
              <w:t>cancelled</w:t>
            </w:r>
            <w:r>
              <w:br/>
              <w:t xml:space="preserve">Either </w:t>
            </w:r>
            <w:r>
              <w:rPr>
                <w:rStyle w:val="HTML"/>
              </w:rPr>
              <w:t>state</w:t>
            </w:r>
            <w:r>
              <w:t xml:space="preserve"> or </w:t>
            </w:r>
            <w:r>
              <w:rPr>
                <w:rStyle w:val="HTML"/>
              </w:rPr>
              <w:t>signalOrdId</w:t>
            </w:r>
            <w:r>
              <w:t xml:space="preserve"> is required, if both are passed in, only </w:t>
            </w:r>
            <w:r>
              <w:rPr>
                <w:rStyle w:val="HTML"/>
              </w:rPr>
              <w:t>state</w:t>
            </w:r>
            <w:r>
              <w:t xml:space="preserve"> is valid.</w:t>
            </w:r>
          </w:p>
        </w:tc>
      </w:tr>
      <w:tr w:rsidR="00000000">
        <w:trPr>
          <w:divId w:val="175387555"/>
          <w:tblCellSpacing w:w="15" w:type="dxa"/>
        </w:trPr>
        <w:tc>
          <w:tcPr>
            <w:tcW w:w="0" w:type="auto"/>
            <w:vAlign w:val="center"/>
            <w:hideMark/>
          </w:tcPr>
          <w:p w:rsidR="00000000" w:rsidRDefault="00000000">
            <w:r>
              <w:t>signalOrdId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Sub order ID</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earlier than the requested </w:t>
            </w:r>
            <w:r>
              <w:rPr>
                <w:rStyle w:val="HTML"/>
              </w:rPr>
              <w:t>ordId</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newer than the requested </w:t>
            </w:r>
            <w:r>
              <w:rPr>
                <w:rStyle w:val="HTML"/>
              </w:rPr>
              <w:t>ordId</w:t>
            </w:r>
            <w:r>
              <w:t>.</w:t>
            </w:r>
          </w:p>
        </w:tc>
      </w:tr>
      <w:tr w:rsidR="00000000">
        <w:trPr>
          <w:divId w:val="175387555"/>
          <w:tblCellSpacing w:w="15" w:type="dxa"/>
        </w:trPr>
        <w:tc>
          <w:tcPr>
            <w:tcW w:w="0" w:type="auto"/>
            <w:vAlign w:val="center"/>
            <w:hideMark/>
          </w:tcPr>
          <w:p w:rsidR="00000000" w:rsidRDefault="00000000">
            <w:r>
              <w:t>begin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Return records of </w:t>
            </w:r>
            <w:r>
              <w:rPr>
                <w:rStyle w:val="HTML"/>
              </w:rPr>
              <w:t>ctime</w:t>
            </w:r>
            <w:r>
              <w:t xml:space="preserve"> after than the requested timestamp (include),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end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Return records of </w:t>
            </w:r>
            <w:r>
              <w:rPr>
                <w:rStyle w:val="HTML"/>
              </w:rPr>
              <w:t>ctime</w:t>
            </w:r>
            <w:r>
              <w:t xml:space="preserve"> before than the requested timestamp (include),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Number of results per request. The maximum is 100. The default is 100.</w:t>
            </w:r>
          </w:p>
        </w:tc>
      </w:tr>
      <w:tr w:rsidR="00000000">
        <w:trPr>
          <w:divId w:val="175387555"/>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Sub order type </w:t>
            </w:r>
            <w:r>
              <w:br/>
            </w:r>
            <w:r>
              <w:rPr>
                <w:rStyle w:val="HTML"/>
              </w:rPr>
              <w:t>live</w:t>
            </w:r>
            <w:r>
              <w:br/>
            </w:r>
            <w:r>
              <w:rPr>
                <w:rStyle w:val="HTML"/>
              </w:rPr>
              <w:t>filled</w:t>
            </w:r>
            <w:r>
              <w:br/>
              <w:t xml:space="preserve">Either </w:t>
            </w:r>
            <w:r>
              <w:rPr>
                <w:rStyle w:val="HTML"/>
              </w:rPr>
              <w:t>type</w:t>
            </w:r>
            <w:r>
              <w:t xml:space="preserve"> or </w:t>
            </w:r>
            <w:r>
              <w:rPr>
                <w:rStyle w:val="HTML"/>
              </w:rPr>
              <w:t>clOrdId</w:t>
            </w:r>
            <w:r>
              <w:t xml:space="preserve"> is required, if both are passed in, only </w:t>
            </w:r>
            <w:r>
              <w:rPr>
                <w:rStyle w:val="HTML"/>
              </w:rPr>
              <w:t>clOrdId</w:t>
            </w:r>
            <w:r>
              <w:t xml:space="preserve"> is valid.</w:t>
            </w:r>
          </w:p>
        </w:tc>
      </w:tr>
      <w:tr w:rsidR="00000000">
        <w:trPr>
          <w:divId w:val="175387555"/>
          <w:tblCellSpacing w:w="15" w:type="dxa"/>
        </w:trPr>
        <w:tc>
          <w:tcPr>
            <w:tcW w:w="0" w:type="auto"/>
            <w:vAlign w:val="center"/>
            <w:hideMark/>
          </w:tcPr>
          <w:p w:rsidR="00000000" w:rsidRDefault="00000000">
            <w:r>
              <w:t>clOrdId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Sub order client-supplied ID. </w:t>
            </w:r>
            <w:r>
              <w:br/>
            </w:r>
            <w:r>
              <w:rPr>
                <w:rStyle w:val="HTML"/>
              </w:rPr>
              <w:t>It will be deprecated soon</w:t>
            </w:r>
          </w:p>
        </w:tc>
      </w:tr>
    </w:tbl>
    <w:p w:rsidR="00000000" w:rsidRDefault="00000000">
      <w:pPr>
        <w:pStyle w:val="a5"/>
        <w:ind w:left="720" w:right="720"/>
        <w:divId w:val="956565920"/>
      </w:pPr>
      <w:r>
        <w:t>Response Example</w:t>
      </w:r>
    </w:p>
    <w:p w:rsidR="00000000" w:rsidRDefault="00000000">
      <w:pPr>
        <w:pStyle w:val="HTML0"/>
        <w:divId w:val="1312948659"/>
        <w:rPr>
          <w:rStyle w:val="w"/>
        </w:rPr>
      </w:pPr>
      <w:r>
        <w:rPr>
          <w:rStyle w:val="p"/>
        </w:rPr>
        <w:t>{</w:t>
      </w:r>
    </w:p>
    <w:p w:rsidR="00000000" w:rsidRDefault="00000000">
      <w:pPr>
        <w:pStyle w:val="HTML0"/>
        <w:divId w:val="1312948659"/>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312948659"/>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312948659"/>
        <w:rPr>
          <w:rStyle w:val="w"/>
        </w:rPr>
      </w:pPr>
      <w:r>
        <w:rPr>
          <w:rStyle w:val="w"/>
        </w:rPr>
        <w:t xml:space="preserve">        </w:t>
      </w:r>
      <w:r>
        <w:rPr>
          <w:rStyle w:val="p"/>
        </w:rPr>
        <w:t>{</w:t>
      </w:r>
    </w:p>
    <w:p w:rsidR="00000000" w:rsidRDefault="00000000">
      <w:pPr>
        <w:pStyle w:val="HTML0"/>
        <w:divId w:val="1312948659"/>
        <w:rPr>
          <w:rStyle w:val="w"/>
        </w:rPr>
      </w:pPr>
      <w:r>
        <w:rPr>
          <w:rStyle w:val="w"/>
        </w:rPr>
        <w:t xml:space="preserve">            </w:t>
      </w:r>
      <w:r>
        <w:rPr>
          <w:rStyle w:val="nl"/>
        </w:rPr>
        <w:t>"accFillSz"</w:t>
      </w:r>
      <w:r>
        <w:rPr>
          <w:rStyle w:val="p"/>
        </w:rPr>
        <w:t>:</w:t>
      </w:r>
      <w:r>
        <w:rPr>
          <w:rStyle w:val="w"/>
        </w:rPr>
        <w:t xml:space="preserve"> </w:t>
      </w:r>
      <w:r>
        <w:rPr>
          <w:rStyle w:val="s2"/>
        </w:rPr>
        <w:t>"18"</w:t>
      </w:r>
      <w:r>
        <w:rPr>
          <w:rStyle w:val="p"/>
        </w:rPr>
        <w:t>,</w:t>
      </w:r>
    </w:p>
    <w:p w:rsidR="00000000" w:rsidRDefault="00000000">
      <w:pPr>
        <w:pStyle w:val="HTML0"/>
        <w:divId w:val="1312948659"/>
        <w:rPr>
          <w:rStyle w:val="w"/>
        </w:rPr>
      </w:pPr>
      <w:r>
        <w:rPr>
          <w:rStyle w:val="w"/>
        </w:rPr>
        <w:t xml:space="preserve">            </w:t>
      </w:r>
      <w:r>
        <w:rPr>
          <w:rStyle w:val="nl"/>
        </w:rPr>
        <w:t>"algoClOrdId"</w:t>
      </w:r>
      <w:r>
        <w:rPr>
          <w:rStyle w:val="p"/>
        </w:rPr>
        <w:t>:</w:t>
      </w:r>
      <w:r>
        <w:rPr>
          <w:rStyle w:val="w"/>
        </w:rPr>
        <w:t xml:space="preserve"> </w:t>
      </w:r>
      <w:r>
        <w:rPr>
          <w:rStyle w:val="s2"/>
        </w:rPr>
        <w:t>""</w:t>
      </w:r>
      <w:r>
        <w:rPr>
          <w:rStyle w:val="p"/>
        </w:rPr>
        <w:t>,</w:t>
      </w:r>
    </w:p>
    <w:p w:rsidR="00000000" w:rsidRDefault="00000000">
      <w:pPr>
        <w:pStyle w:val="HTML0"/>
        <w:divId w:val="1312948659"/>
        <w:rPr>
          <w:rStyle w:val="w"/>
        </w:rPr>
      </w:pPr>
      <w:r>
        <w:rPr>
          <w:rStyle w:val="w"/>
        </w:rPr>
        <w:t xml:space="preserve">            </w:t>
      </w:r>
      <w:r>
        <w:rPr>
          <w:rStyle w:val="nl"/>
        </w:rPr>
        <w:t>"algoId"</w:t>
      </w:r>
      <w:r>
        <w:rPr>
          <w:rStyle w:val="p"/>
        </w:rPr>
        <w:t>:</w:t>
      </w:r>
      <w:r>
        <w:rPr>
          <w:rStyle w:val="w"/>
        </w:rPr>
        <w:t xml:space="preserve"> </w:t>
      </w:r>
      <w:r>
        <w:rPr>
          <w:rStyle w:val="s2"/>
        </w:rPr>
        <w:t>"623833708424069120"</w:t>
      </w:r>
      <w:r>
        <w:rPr>
          <w:rStyle w:val="p"/>
        </w:rPr>
        <w:t>,</w:t>
      </w:r>
    </w:p>
    <w:p w:rsidR="00000000" w:rsidRDefault="00000000">
      <w:pPr>
        <w:pStyle w:val="HTML0"/>
        <w:divId w:val="1312948659"/>
        <w:rPr>
          <w:rStyle w:val="w"/>
        </w:rPr>
      </w:pPr>
      <w:r>
        <w:rPr>
          <w:rStyle w:val="w"/>
        </w:rPr>
        <w:t xml:space="preserve">            </w:t>
      </w:r>
      <w:r>
        <w:rPr>
          <w:rStyle w:val="nl"/>
        </w:rPr>
        <w:t>"algoOrdType"</w:t>
      </w:r>
      <w:r>
        <w:rPr>
          <w:rStyle w:val="p"/>
        </w:rPr>
        <w:t>:</w:t>
      </w:r>
      <w:r>
        <w:rPr>
          <w:rStyle w:val="w"/>
        </w:rPr>
        <w:t xml:space="preserve"> </w:t>
      </w:r>
      <w:r>
        <w:rPr>
          <w:rStyle w:val="s2"/>
        </w:rPr>
        <w:t>"contract"</w:t>
      </w:r>
      <w:r>
        <w:rPr>
          <w:rStyle w:val="p"/>
        </w:rPr>
        <w:t>,</w:t>
      </w:r>
    </w:p>
    <w:p w:rsidR="00000000" w:rsidRDefault="00000000">
      <w:pPr>
        <w:pStyle w:val="HTML0"/>
        <w:divId w:val="1312948659"/>
        <w:rPr>
          <w:rStyle w:val="w"/>
        </w:rPr>
      </w:pPr>
      <w:r>
        <w:rPr>
          <w:rStyle w:val="w"/>
        </w:rPr>
        <w:t xml:space="preserve">            </w:t>
      </w:r>
      <w:r>
        <w:rPr>
          <w:rStyle w:val="nl"/>
        </w:rPr>
        <w:t>"avgPx"</w:t>
      </w:r>
      <w:r>
        <w:rPr>
          <w:rStyle w:val="p"/>
        </w:rPr>
        <w:t>:</w:t>
      </w:r>
      <w:r>
        <w:rPr>
          <w:rStyle w:val="w"/>
        </w:rPr>
        <w:t xml:space="preserve"> </w:t>
      </w:r>
      <w:r>
        <w:rPr>
          <w:rStyle w:val="s2"/>
        </w:rPr>
        <w:t>"1572.81"</w:t>
      </w:r>
      <w:r>
        <w:rPr>
          <w:rStyle w:val="p"/>
        </w:rPr>
        <w:t>,</w:t>
      </w:r>
    </w:p>
    <w:p w:rsidR="00000000" w:rsidRDefault="00000000">
      <w:pPr>
        <w:pStyle w:val="HTML0"/>
        <w:divId w:val="1312948659"/>
        <w:rPr>
          <w:rStyle w:val="w"/>
        </w:rPr>
      </w:pPr>
      <w:r>
        <w:rPr>
          <w:rStyle w:val="w"/>
        </w:rPr>
        <w:t xml:space="preserve">            </w:t>
      </w:r>
      <w:r>
        <w:rPr>
          <w:rStyle w:val="nl"/>
        </w:rPr>
        <w:t>"cTime"</w:t>
      </w:r>
      <w:r>
        <w:rPr>
          <w:rStyle w:val="p"/>
        </w:rPr>
        <w:t>:</w:t>
      </w:r>
      <w:r>
        <w:rPr>
          <w:rStyle w:val="w"/>
        </w:rPr>
        <w:t xml:space="preserve"> </w:t>
      </w:r>
      <w:r>
        <w:rPr>
          <w:rStyle w:val="s2"/>
        </w:rPr>
        <w:t>"1697024702320"</w:t>
      </w:r>
      <w:r>
        <w:rPr>
          <w:rStyle w:val="p"/>
        </w:rPr>
        <w:t>,</w:t>
      </w:r>
    </w:p>
    <w:p w:rsidR="00000000" w:rsidRDefault="00000000">
      <w:pPr>
        <w:pStyle w:val="HTML0"/>
        <w:divId w:val="1312948659"/>
        <w:rPr>
          <w:rStyle w:val="w"/>
        </w:rPr>
      </w:pPr>
      <w:r>
        <w:rPr>
          <w:rStyle w:val="w"/>
        </w:rPr>
        <w:t xml:space="preserve">            </w:t>
      </w:r>
      <w:r>
        <w:rPr>
          <w:rStyle w:val="nl"/>
        </w:rPr>
        <w:t>"ccy"</w:t>
      </w:r>
      <w:r>
        <w:rPr>
          <w:rStyle w:val="p"/>
        </w:rPr>
        <w:t>:</w:t>
      </w:r>
      <w:r>
        <w:rPr>
          <w:rStyle w:val="w"/>
        </w:rPr>
        <w:t xml:space="preserve"> </w:t>
      </w:r>
      <w:r>
        <w:rPr>
          <w:rStyle w:val="s2"/>
        </w:rPr>
        <w:t>""</w:t>
      </w:r>
      <w:r>
        <w:rPr>
          <w:rStyle w:val="p"/>
        </w:rPr>
        <w:t>,</w:t>
      </w:r>
    </w:p>
    <w:p w:rsidR="00000000" w:rsidRDefault="00000000">
      <w:pPr>
        <w:pStyle w:val="HTML0"/>
        <w:divId w:val="1312948659"/>
        <w:rPr>
          <w:rStyle w:val="w"/>
        </w:rPr>
      </w:pPr>
      <w:r>
        <w:rPr>
          <w:rStyle w:val="w"/>
        </w:rPr>
        <w:t xml:space="preserve">            </w:t>
      </w:r>
      <w:r>
        <w:rPr>
          <w:rStyle w:val="nl"/>
        </w:rPr>
        <w:t>"clOrdId"</w:t>
      </w:r>
      <w:r>
        <w:rPr>
          <w:rStyle w:val="p"/>
        </w:rPr>
        <w:t>:</w:t>
      </w:r>
      <w:r>
        <w:rPr>
          <w:rStyle w:val="w"/>
        </w:rPr>
        <w:t xml:space="preserve"> </w:t>
      </w:r>
      <w:r>
        <w:rPr>
          <w:rStyle w:val="s2"/>
        </w:rPr>
        <w:t>"O632302662327996418"</w:t>
      </w:r>
      <w:r>
        <w:rPr>
          <w:rStyle w:val="p"/>
        </w:rPr>
        <w:t>,</w:t>
      </w:r>
    </w:p>
    <w:p w:rsidR="00000000" w:rsidRDefault="00000000">
      <w:pPr>
        <w:pStyle w:val="HTML0"/>
        <w:divId w:val="1312948659"/>
        <w:rPr>
          <w:rStyle w:val="w"/>
        </w:rPr>
      </w:pPr>
      <w:r>
        <w:rPr>
          <w:rStyle w:val="w"/>
        </w:rPr>
        <w:t xml:space="preserve">            </w:t>
      </w:r>
      <w:r>
        <w:rPr>
          <w:rStyle w:val="nl"/>
        </w:rPr>
        <w:t>"ctVal"</w:t>
      </w:r>
      <w:r>
        <w:rPr>
          <w:rStyle w:val="p"/>
        </w:rPr>
        <w:t>:</w:t>
      </w:r>
      <w:r>
        <w:rPr>
          <w:rStyle w:val="w"/>
        </w:rPr>
        <w:t xml:space="preserve"> </w:t>
      </w:r>
      <w:r>
        <w:rPr>
          <w:rStyle w:val="s2"/>
        </w:rPr>
        <w:t>"0.01"</w:t>
      </w:r>
      <w:r>
        <w:rPr>
          <w:rStyle w:val="p"/>
        </w:rPr>
        <w:t>,</w:t>
      </w:r>
    </w:p>
    <w:p w:rsidR="00000000" w:rsidRDefault="00000000">
      <w:pPr>
        <w:pStyle w:val="HTML0"/>
        <w:divId w:val="1312948659"/>
        <w:rPr>
          <w:rStyle w:val="w"/>
        </w:rPr>
      </w:pPr>
      <w:r>
        <w:rPr>
          <w:rStyle w:val="w"/>
        </w:rPr>
        <w:t xml:space="preserve">            </w:t>
      </w:r>
      <w:r>
        <w:rPr>
          <w:rStyle w:val="nl"/>
        </w:rPr>
        <w:t>"fee"</w:t>
      </w:r>
      <w:r>
        <w:rPr>
          <w:rStyle w:val="p"/>
        </w:rPr>
        <w:t>:</w:t>
      </w:r>
      <w:r>
        <w:rPr>
          <w:rStyle w:val="w"/>
        </w:rPr>
        <w:t xml:space="preserve"> </w:t>
      </w:r>
      <w:r>
        <w:rPr>
          <w:rStyle w:val="s2"/>
        </w:rPr>
        <w:t>"-0.1415529"</w:t>
      </w:r>
      <w:r>
        <w:rPr>
          <w:rStyle w:val="p"/>
        </w:rPr>
        <w:t>,</w:t>
      </w:r>
    </w:p>
    <w:p w:rsidR="00000000" w:rsidRDefault="00000000">
      <w:pPr>
        <w:pStyle w:val="HTML0"/>
        <w:divId w:val="1312948659"/>
        <w:rPr>
          <w:rStyle w:val="w"/>
        </w:rPr>
      </w:pPr>
      <w:r>
        <w:rPr>
          <w:rStyle w:val="w"/>
        </w:rPr>
        <w:t xml:space="preserve">            </w:t>
      </w:r>
      <w:r>
        <w:rPr>
          <w:rStyle w:val="nl"/>
        </w:rPr>
        <w:t>"feeCcy"</w:t>
      </w:r>
      <w:r>
        <w:rPr>
          <w:rStyle w:val="p"/>
        </w:rPr>
        <w:t>:</w:t>
      </w:r>
      <w:r>
        <w:rPr>
          <w:rStyle w:val="w"/>
        </w:rPr>
        <w:t xml:space="preserve"> </w:t>
      </w:r>
      <w:r>
        <w:rPr>
          <w:rStyle w:val="s2"/>
        </w:rPr>
        <w:t>"USDT"</w:t>
      </w:r>
      <w:r>
        <w:rPr>
          <w:rStyle w:val="p"/>
        </w:rPr>
        <w:t>,</w:t>
      </w:r>
    </w:p>
    <w:p w:rsidR="00000000" w:rsidRDefault="00000000">
      <w:pPr>
        <w:pStyle w:val="HTML0"/>
        <w:divId w:val="1312948659"/>
        <w:rPr>
          <w:rStyle w:val="w"/>
        </w:rPr>
      </w:pPr>
      <w:r>
        <w:rPr>
          <w:rStyle w:val="w"/>
        </w:rPr>
        <w:t xml:space="preserve">            </w:t>
      </w:r>
      <w:r>
        <w:rPr>
          <w:rStyle w:val="nl"/>
        </w:rPr>
        <w:t>"instId"</w:t>
      </w:r>
      <w:r>
        <w:rPr>
          <w:rStyle w:val="p"/>
        </w:rPr>
        <w:t>:</w:t>
      </w:r>
      <w:r>
        <w:rPr>
          <w:rStyle w:val="w"/>
        </w:rPr>
        <w:t xml:space="preserve"> </w:t>
      </w:r>
      <w:r>
        <w:rPr>
          <w:rStyle w:val="s2"/>
        </w:rPr>
        <w:t>"ETH-USDT-SWAP"</w:t>
      </w:r>
      <w:r>
        <w:rPr>
          <w:rStyle w:val="p"/>
        </w:rPr>
        <w:t>,</w:t>
      </w:r>
    </w:p>
    <w:p w:rsidR="00000000" w:rsidRDefault="00000000">
      <w:pPr>
        <w:pStyle w:val="HTML0"/>
        <w:divId w:val="1312948659"/>
        <w:rPr>
          <w:rStyle w:val="w"/>
        </w:rPr>
      </w:pPr>
      <w:r>
        <w:rPr>
          <w:rStyle w:val="w"/>
        </w:rPr>
        <w:t xml:space="preserve">            </w:t>
      </w:r>
      <w:r>
        <w:rPr>
          <w:rStyle w:val="nl"/>
        </w:rPr>
        <w:t>"instType"</w:t>
      </w:r>
      <w:r>
        <w:rPr>
          <w:rStyle w:val="p"/>
        </w:rPr>
        <w:t>:</w:t>
      </w:r>
      <w:r>
        <w:rPr>
          <w:rStyle w:val="w"/>
        </w:rPr>
        <w:t xml:space="preserve"> </w:t>
      </w:r>
      <w:r>
        <w:rPr>
          <w:rStyle w:val="s2"/>
        </w:rPr>
        <w:t>"SWAP"</w:t>
      </w:r>
      <w:r>
        <w:rPr>
          <w:rStyle w:val="p"/>
        </w:rPr>
        <w:t>,</w:t>
      </w:r>
    </w:p>
    <w:p w:rsidR="00000000" w:rsidRDefault="00000000">
      <w:pPr>
        <w:pStyle w:val="HTML0"/>
        <w:divId w:val="1312948659"/>
        <w:rPr>
          <w:rStyle w:val="w"/>
        </w:rPr>
      </w:pPr>
      <w:r>
        <w:rPr>
          <w:rStyle w:val="w"/>
        </w:rPr>
        <w:t xml:space="preserve">            </w:t>
      </w:r>
      <w:r>
        <w:rPr>
          <w:rStyle w:val="nl"/>
        </w:rPr>
        <w:t>"lever"</w:t>
      </w:r>
      <w:r>
        <w:rPr>
          <w:rStyle w:val="p"/>
        </w:rPr>
        <w:t>:</w:t>
      </w:r>
      <w:r>
        <w:rPr>
          <w:rStyle w:val="w"/>
        </w:rPr>
        <w:t xml:space="preserve"> </w:t>
      </w:r>
      <w:r>
        <w:rPr>
          <w:rStyle w:val="s2"/>
        </w:rPr>
        <w:t>"10"</w:t>
      </w:r>
      <w:r>
        <w:rPr>
          <w:rStyle w:val="p"/>
        </w:rPr>
        <w:t>,</w:t>
      </w:r>
    </w:p>
    <w:p w:rsidR="00000000" w:rsidRDefault="00000000">
      <w:pPr>
        <w:pStyle w:val="HTML0"/>
        <w:divId w:val="1312948659"/>
        <w:rPr>
          <w:rStyle w:val="w"/>
        </w:rPr>
      </w:pPr>
      <w:r>
        <w:rPr>
          <w:rStyle w:val="w"/>
        </w:rPr>
        <w:t xml:space="preserve">            </w:t>
      </w:r>
      <w:r>
        <w:rPr>
          <w:rStyle w:val="nl"/>
        </w:rPr>
        <w:t>"ordId"</w:t>
      </w:r>
      <w:r>
        <w:rPr>
          <w:rStyle w:val="p"/>
        </w:rPr>
        <w:t>:</w:t>
      </w:r>
      <w:r>
        <w:rPr>
          <w:rStyle w:val="w"/>
        </w:rPr>
        <w:t xml:space="preserve"> </w:t>
      </w:r>
      <w:r>
        <w:rPr>
          <w:rStyle w:val="s2"/>
        </w:rPr>
        <w:t>"632302662351958016"</w:t>
      </w:r>
      <w:r>
        <w:rPr>
          <w:rStyle w:val="p"/>
        </w:rPr>
        <w:t>,</w:t>
      </w:r>
    </w:p>
    <w:p w:rsidR="00000000" w:rsidRDefault="00000000">
      <w:pPr>
        <w:pStyle w:val="HTML0"/>
        <w:divId w:val="1312948659"/>
        <w:rPr>
          <w:rStyle w:val="w"/>
        </w:rPr>
      </w:pPr>
      <w:r>
        <w:rPr>
          <w:rStyle w:val="w"/>
        </w:rPr>
        <w:t xml:space="preserve">            </w:t>
      </w:r>
      <w:r>
        <w:rPr>
          <w:rStyle w:val="nl"/>
        </w:rPr>
        <w:t>"ordType"</w:t>
      </w:r>
      <w:r>
        <w:rPr>
          <w:rStyle w:val="p"/>
        </w:rPr>
        <w:t>:</w:t>
      </w:r>
      <w:r>
        <w:rPr>
          <w:rStyle w:val="w"/>
        </w:rPr>
        <w:t xml:space="preserve"> </w:t>
      </w:r>
      <w:r>
        <w:rPr>
          <w:rStyle w:val="s2"/>
        </w:rPr>
        <w:t>"market"</w:t>
      </w:r>
      <w:r>
        <w:rPr>
          <w:rStyle w:val="p"/>
        </w:rPr>
        <w:t>,</w:t>
      </w:r>
    </w:p>
    <w:p w:rsidR="00000000" w:rsidRDefault="00000000">
      <w:pPr>
        <w:pStyle w:val="HTML0"/>
        <w:divId w:val="1312948659"/>
        <w:rPr>
          <w:rStyle w:val="w"/>
        </w:rPr>
      </w:pPr>
      <w:r>
        <w:rPr>
          <w:rStyle w:val="w"/>
        </w:rPr>
        <w:t xml:space="preserve">            </w:t>
      </w:r>
      <w:r>
        <w:rPr>
          <w:rStyle w:val="nl"/>
        </w:rPr>
        <w:t>"pnl"</w:t>
      </w:r>
      <w:r>
        <w:rPr>
          <w:rStyle w:val="p"/>
        </w:rPr>
        <w:t>:</w:t>
      </w:r>
      <w:r>
        <w:rPr>
          <w:rStyle w:val="w"/>
        </w:rPr>
        <w:t xml:space="preserve"> </w:t>
      </w:r>
      <w:r>
        <w:rPr>
          <w:rStyle w:val="s2"/>
        </w:rPr>
        <w:t>"-2.6784"</w:t>
      </w:r>
      <w:r>
        <w:rPr>
          <w:rStyle w:val="p"/>
        </w:rPr>
        <w:t>,</w:t>
      </w:r>
    </w:p>
    <w:p w:rsidR="00000000" w:rsidRDefault="00000000">
      <w:pPr>
        <w:pStyle w:val="HTML0"/>
        <w:divId w:val="1312948659"/>
        <w:rPr>
          <w:rStyle w:val="w"/>
        </w:rPr>
      </w:pPr>
      <w:r>
        <w:rPr>
          <w:rStyle w:val="w"/>
        </w:rPr>
        <w:t xml:space="preserve">            </w:t>
      </w:r>
      <w:r>
        <w:rPr>
          <w:rStyle w:val="nl"/>
        </w:rPr>
        <w:t>"posSide"</w:t>
      </w:r>
      <w:r>
        <w:rPr>
          <w:rStyle w:val="p"/>
        </w:rPr>
        <w:t>:</w:t>
      </w:r>
      <w:r>
        <w:rPr>
          <w:rStyle w:val="w"/>
        </w:rPr>
        <w:t xml:space="preserve"> </w:t>
      </w:r>
      <w:r>
        <w:rPr>
          <w:rStyle w:val="s2"/>
        </w:rPr>
        <w:t>"net"</w:t>
      </w:r>
      <w:r>
        <w:rPr>
          <w:rStyle w:val="p"/>
        </w:rPr>
        <w:t>,</w:t>
      </w:r>
    </w:p>
    <w:p w:rsidR="00000000" w:rsidRDefault="00000000">
      <w:pPr>
        <w:pStyle w:val="HTML0"/>
        <w:divId w:val="1312948659"/>
        <w:rPr>
          <w:rStyle w:val="w"/>
        </w:rPr>
      </w:pPr>
      <w:r>
        <w:rPr>
          <w:rStyle w:val="w"/>
        </w:rPr>
        <w:t xml:space="preserve">            </w:t>
      </w:r>
      <w:r>
        <w:rPr>
          <w:rStyle w:val="nl"/>
        </w:rPr>
        <w:t>"px"</w:t>
      </w:r>
      <w:r>
        <w:rPr>
          <w:rStyle w:val="p"/>
        </w:rPr>
        <w:t>:</w:t>
      </w:r>
      <w:r>
        <w:rPr>
          <w:rStyle w:val="w"/>
        </w:rPr>
        <w:t xml:space="preserve"> </w:t>
      </w:r>
      <w:r>
        <w:rPr>
          <w:rStyle w:val="s2"/>
        </w:rPr>
        <w:t>""</w:t>
      </w:r>
      <w:r>
        <w:rPr>
          <w:rStyle w:val="p"/>
        </w:rPr>
        <w:t>,</w:t>
      </w:r>
    </w:p>
    <w:p w:rsidR="00000000" w:rsidRDefault="00000000">
      <w:pPr>
        <w:pStyle w:val="HTML0"/>
        <w:divId w:val="1312948659"/>
        <w:rPr>
          <w:rStyle w:val="w"/>
        </w:rPr>
      </w:pPr>
      <w:r>
        <w:rPr>
          <w:rStyle w:val="w"/>
        </w:rPr>
        <w:t xml:space="preserve">            </w:t>
      </w:r>
      <w:r>
        <w:rPr>
          <w:rStyle w:val="nl"/>
        </w:rPr>
        <w:t>"side"</w:t>
      </w:r>
      <w:r>
        <w:rPr>
          <w:rStyle w:val="p"/>
        </w:rPr>
        <w:t>:</w:t>
      </w:r>
      <w:r>
        <w:rPr>
          <w:rStyle w:val="w"/>
        </w:rPr>
        <w:t xml:space="preserve"> </w:t>
      </w:r>
      <w:r>
        <w:rPr>
          <w:rStyle w:val="s2"/>
        </w:rPr>
        <w:t>"buy"</w:t>
      </w:r>
      <w:r>
        <w:rPr>
          <w:rStyle w:val="p"/>
        </w:rPr>
        <w:t>,</w:t>
      </w:r>
    </w:p>
    <w:p w:rsidR="00000000" w:rsidRDefault="00000000">
      <w:pPr>
        <w:pStyle w:val="HTML0"/>
        <w:divId w:val="1312948659"/>
        <w:rPr>
          <w:rStyle w:val="w"/>
        </w:rPr>
      </w:pPr>
      <w:r>
        <w:rPr>
          <w:rStyle w:val="w"/>
        </w:rPr>
        <w:t xml:space="preserve">            </w:t>
      </w:r>
      <w:r>
        <w:rPr>
          <w:rStyle w:val="nl"/>
        </w:rPr>
        <w:t>"state"</w:t>
      </w:r>
      <w:r>
        <w:rPr>
          <w:rStyle w:val="p"/>
        </w:rPr>
        <w:t>:</w:t>
      </w:r>
      <w:r>
        <w:rPr>
          <w:rStyle w:val="w"/>
        </w:rPr>
        <w:t xml:space="preserve"> </w:t>
      </w:r>
      <w:r>
        <w:rPr>
          <w:rStyle w:val="s2"/>
        </w:rPr>
        <w:t>"filled"</w:t>
      </w:r>
      <w:r>
        <w:rPr>
          <w:rStyle w:val="p"/>
        </w:rPr>
        <w:t>,</w:t>
      </w:r>
    </w:p>
    <w:p w:rsidR="00000000" w:rsidRDefault="00000000">
      <w:pPr>
        <w:pStyle w:val="HTML0"/>
        <w:divId w:val="1312948659"/>
        <w:rPr>
          <w:rStyle w:val="w"/>
        </w:rPr>
      </w:pPr>
      <w:r>
        <w:rPr>
          <w:rStyle w:val="w"/>
        </w:rPr>
        <w:t xml:space="preserve">            </w:t>
      </w:r>
      <w:r>
        <w:rPr>
          <w:rStyle w:val="nl"/>
        </w:rPr>
        <w:t>"sz"</w:t>
      </w:r>
      <w:r>
        <w:rPr>
          <w:rStyle w:val="p"/>
        </w:rPr>
        <w:t>:</w:t>
      </w:r>
      <w:r>
        <w:rPr>
          <w:rStyle w:val="w"/>
        </w:rPr>
        <w:t xml:space="preserve"> </w:t>
      </w:r>
      <w:r>
        <w:rPr>
          <w:rStyle w:val="s2"/>
        </w:rPr>
        <w:t>"18"</w:t>
      </w:r>
      <w:r>
        <w:rPr>
          <w:rStyle w:val="p"/>
        </w:rPr>
        <w:t>,</w:t>
      </w:r>
    </w:p>
    <w:p w:rsidR="00000000" w:rsidRDefault="00000000">
      <w:pPr>
        <w:pStyle w:val="HTML0"/>
        <w:divId w:val="1312948659"/>
        <w:rPr>
          <w:rStyle w:val="w"/>
        </w:rPr>
      </w:pPr>
      <w:r>
        <w:rPr>
          <w:rStyle w:val="w"/>
        </w:rPr>
        <w:t xml:space="preserve">            </w:t>
      </w:r>
      <w:r>
        <w:rPr>
          <w:rStyle w:val="nl"/>
        </w:rPr>
        <w:t>"tag"</w:t>
      </w:r>
      <w:r>
        <w:rPr>
          <w:rStyle w:val="p"/>
        </w:rPr>
        <w:t>:</w:t>
      </w:r>
      <w:r>
        <w:rPr>
          <w:rStyle w:val="w"/>
        </w:rPr>
        <w:t xml:space="preserve"> </w:t>
      </w:r>
      <w:r>
        <w:rPr>
          <w:rStyle w:val="s2"/>
        </w:rPr>
        <w:t>""</w:t>
      </w:r>
      <w:r>
        <w:rPr>
          <w:rStyle w:val="p"/>
        </w:rPr>
        <w:t>,</w:t>
      </w:r>
    </w:p>
    <w:p w:rsidR="00000000" w:rsidRDefault="00000000">
      <w:pPr>
        <w:pStyle w:val="HTML0"/>
        <w:divId w:val="1312948659"/>
        <w:rPr>
          <w:rStyle w:val="w"/>
        </w:rPr>
      </w:pPr>
      <w:r>
        <w:rPr>
          <w:rStyle w:val="w"/>
        </w:rPr>
        <w:t xml:space="preserve">            </w:t>
      </w:r>
      <w:r>
        <w:rPr>
          <w:rStyle w:val="nl"/>
        </w:rPr>
        <w:t>"tdMode"</w:t>
      </w:r>
      <w:r>
        <w:rPr>
          <w:rStyle w:val="p"/>
        </w:rPr>
        <w:t>:</w:t>
      </w:r>
      <w:r>
        <w:rPr>
          <w:rStyle w:val="w"/>
        </w:rPr>
        <w:t xml:space="preserve"> </w:t>
      </w:r>
      <w:r>
        <w:rPr>
          <w:rStyle w:val="s2"/>
        </w:rPr>
        <w:t>"cross"</w:t>
      </w:r>
      <w:r>
        <w:rPr>
          <w:rStyle w:val="p"/>
        </w:rPr>
        <w:t>,</w:t>
      </w:r>
    </w:p>
    <w:p w:rsidR="00000000" w:rsidRDefault="00000000">
      <w:pPr>
        <w:pStyle w:val="HTML0"/>
        <w:divId w:val="1312948659"/>
        <w:rPr>
          <w:rStyle w:val="w"/>
        </w:rPr>
      </w:pPr>
      <w:r>
        <w:rPr>
          <w:rStyle w:val="w"/>
        </w:rPr>
        <w:t xml:space="preserve">            </w:t>
      </w:r>
      <w:r>
        <w:rPr>
          <w:rStyle w:val="nl"/>
        </w:rPr>
        <w:t>"uTime"</w:t>
      </w:r>
      <w:r>
        <w:rPr>
          <w:rStyle w:val="p"/>
        </w:rPr>
        <w:t>:</w:t>
      </w:r>
      <w:r>
        <w:rPr>
          <w:rStyle w:val="w"/>
        </w:rPr>
        <w:t xml:space="preserve"> </w:t>
      </w:r>
      <w:r>
        <w:rPr>
          <w:rStyle w:val="s2"/>
        </w:rPr>
        <w:t>"1697024702322"</w:t>
      </w:r>
    </w:p>
    <w:p w:rsidR="00000000" w:rsidRDefault="00000000">
      <w:pPr>
        <w:pStyle w:val="HTML0"/>
        <w:divId w:val="1312948659"/>
        <w:rPr>
          <w:rStyle w:val="w"/>
        </w:rPr>
      </w:pPr>
      <w:r>
        <w:rPr>
          <w:rStyle w:val="w"/>
        </w:rPr>
        <w:t xml:space="preserve">        </w:t>
      </w:r>
      <w:r>
        <w:rPr>
          <w:rStyle w:val="p"/>
        </w:rPr>
        <w:t>}</w:t>
      </w:r>
    </w:p>
    <w:p w:rsidR="00000000" w:rsidRDefault="00000000">
      <w:pPr>
        <w:pStyle w:val="HTML0"/>
        <w:divId w:val="1312948659"/>
        <w:rPr>
          <w:rStyle w:val="w"/>
        </w:rPr>
      </w:pPr>
      <w:r>
        <w:rPr>
          <w:rStyle w:val="w"/>
        </w:rPr>
        <w:t xml:space="preserve">    </w:t>
      </w:r>
      <w:r>
        <w:rPr>
          <w:rStyle w:val="p"/>
        </w:rPr>
        <w:t>],</w:t>
      </w:r>
    </w:p>
    <w:p w:rsidR="00000000" w:rsidRDefault="00000000">
      <w:pPr>
        <w:pStyle w:val="HTML0"/>
        <w:divId w:val="1312948659"/>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312948659"/>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613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algoClOrdId</w:t>
            </w:r>
          </w:p>
        </w:tc>
        <w:tc>
          <w:tcPr>
            <w:tcW w:w="0" w:type="auto"/>
            <w:vAlign w:val="center"/>
            <w:hideMark/>
          </w:tcPr>
          <w:p w:rsidR="00000000" w:rsidRDefault="00000000">
            <w:r>
              <w:t>String</w:t>
            </w:r>
          </w:p>
        </w:tc>
        <w:tc>
          <w:tcPr>
            <w:tcW w:w="0" w:type="auto"/>
            <w:vAlign w:val="center"/>
            <w:hideMark/>
          </w:tcPr>
          <w:p w:rsidR="00000000" w:rsidRDefault="00000000">
            <w:r>
              <w:t>Client-supplied Algo ID. Used to be extended in the future</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algoOrdType</w:t>
            </w:r>
          </w:p>
        </w:tc>
        <w:tc>
          <w:tcPr>
            <w:tcW w:w="0" w:type="auto"/>
            <w:vAlign w:val="center"/>
            <w:hideMark/>
          </w:tcPr>
          <w:p w:rsidR="00000000" w:rsidRDefault="00000000">
            <w:r>
              <w:t>String</w:t>
            </w:r>
          </w:p>
        </w:tc>
        <w:tc>
          <w:tcPr>
            <w:tcW w:w="0" w:type="auto"/>
            <w:vAlign w:val="center"/>
            <w:hideMark/>
          </w:tcPr>
          <w:p w:rsidR="00000000" w:rsidRDefault="00000000">
            <w:r>
              <w:t>Algo order type</w:t>
            </w:r>
            <w:r>
              <w:br/>
            </w:r>
            <w:r>
              <w:rPr>
                <w:rStyle w:val="HTML"/>
              </w:rPr>
              <w:t>contract</w:t>
            </w:r>
            <w:r>
              <w:t>: Contract signal</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Sub order ID</w:t>
            </w:r>
          </w:p>
        </w:tc>
      </w:tr>
      <w:tr w:rsidR="00000000">
        <w:trPr>
          <w:divId w:val="175387555"/>
          <w:tblCellSpacing w:w="15" w:type="dxa"/>
        </w:trPr>
        <w:tc>
          <w:tcPr>
            <w:tcW w:w="0" w:type="auto"/>
            <w:vAlign w:val="center"/>
            <w:hideMark/>
          </w:tcPr>
          <w:p w:rsidR="00000000" w:rsidRDefault="00000000">
            <w:r>
              <w:t>clOrdId</w:t>
            </w:r>
          </w:p>
        </w:tc>
        <w:tc>
          <w:tcPr>
            <w:tcW w:w="0" w:type="auto"/>
            <w:vAlign w:val="center"/>
            <w:hideMark/>
          </w:tcPr>
          <w:p w:rsidR="00000000" w:rsidRDefault="00000000">
            <w:r>
              <w:t>String</w:t>
            </w:r>
          </w:p>
        </w:tc>
        <w:tc>
          <w:tcPr>
            <w:tcW w:w="0" w:type="auto"/>
            <w:vAlign w:val="center"/>
            <w:hideMark/>
          </w:tcPr>
          <w:p w:rsidR="00000000" w:rsidRDefault="00000000">
            <w:r>
              <w:t xml:space="preserve">Sub order client-supplied ID. </w:t>
            </w:r>
            <w:r>
              <w:br/>
              <w:t xml:space="preserve">It is equal to </w:t>
            </w:r>
            <w:r>
              <w:rPr>
                <w:rStyle w:val="HTML"/>
              </w:rPr>
              <w:t>signalOrdId</w:t>
            </w:r>
          </w:p>
        </w:tc>
      </w:tr>
      <w:tr w:rsidR="00000000">
        <w:trPr>
          <w:divId w:val="175387555"/>
          <w:tblCellSpacing w:w="15" w:type="dxa"/>
        </w:trPr>
        <w:tc>
          <w:tcPr>
            <w:tcW w:w="0" w:type="auto"/>
            <w:vAlign w:val="center"/>
            <w:hideMark/>
          </w:tcPr>
          <w:p w:rsidR="00000000" w:rsidRDefault="00000000">
            <w:r>
              <w:t>cTime</w:t>
            </w:r>
          </w:p>
        </w:tc>
        <w:tc>
          <w:tcPr>
            <w:tcW w:w="0" w:type="auto"/>
            <w:vAlign w:val="center"/>
            <w:hideMark/>
          </w:tcPr>
          <w:p w:rsidR="00000000" w:rsidRDefault="00000000">
            <w:r>
              <w:t>String</w:t>
            </w:r>
          </w:p>
        </w:tc>
        <w:tc>
          <w:tcPr>
            <w:tcW w:w="0" w:type="auto"/>
            <w:vAlign w:val="center"/>
            <w:hideMark/>
          </w:tcPr>
          <w:p w:rsidR="00000000" w:rsidRDefault="00000000">
            <w:r>
              <w:t xml:space="preserve">Sub order created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uTime</w:t>
            </w:r>
          </w:p>
        </w:tc>
        <w:tc>
          <w:tcPr>
            <w:tcW w:w="0" w:type="auto"/>
            <w:vAlign w:val="center"/>
            <w:hideMark/>
          </w:tcPr>
          <w:p w:rsidR="00000000" w:rsidRDefault="00000000">
            <w:r>
              <w:t>String</w:t>
            </w:r>
          </w:p>
        </w:tc>
        <w:tc>
          <w:tcPr>
            <w:tcW w:w="0" w:type="auto"/>
            <w:vAlign w:val="center"/>
            <w:hideMark/>
          </w:tcPr>
          <w:p w:rsidR="00000000" w:rsidRDefault="00000000">
            <w:r>
              <w:t xml:space="preserve">Sub order updated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tdMode</w:t>
            </w:r>
          </w:p>
        </w:tc>
        <w:tc>
          <w:tcPr>
            <w:tcW w:w="0" w:type="auto"/>
            <w:vAlign w:val="center"/>
            <w:hideMark/>
          </w:tcPr>
          <w:p w:rsidR="00000000" w:rsidRDefault="00000000">
            <w:r>
              <w:t>String</w:t>
            </w:r>
          </w:p>
        </w:tc>
        <w:tc>
          <w:tcPr>
            <w:tcW w:w="0" w:type="auto"/>
            <w:vAlign w:val="center"/>
            <w:hideMark/>
          </w:tcPr>
          <w:p w:rsidR="00000000" w:rsidRDefault="00000000">
            <w:r>
              <w:t>Sub order trade mode</w:t>
            </w:r>
            <w:r>
              <w:br/>
              <w:t xml:space="preserve">Margin mode: </w:t>
            </w:r>
            <w:r>
              <w:rPr>
                <w:rStyle w:val="HTML"/>
              </w:rPr>
              <w:t>cross</w:t>
            </w:r>
            <w:r>
              <w:t>/</w:t>
            </w:r>
            <w:r>
              <w:rPr>
                <w:rStyle w:val="HTML"/>
              </w:rPr>
              <w:t>isolated</w:t>
            </w:r>
            <w:r>
              <w:br/>
              <w:t xml:space="preserve">Non-Margin mode: </w:t>
            </w:r>
            <w:r>
              <w:rPr>
                <w:rStyle w:val="HTML"/>
              </w:rPr>
              <w:t>cash</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Margin currency</w:t>
            </w:r>
            <w:r>
              <w:br/>
              <w:t xml:space="preserve">Only applicable to cross MARGIN orders in </w:t>
            </w:r>
            <w:r>
              <w:rPr>
                <w:rStyle w:val="HTML"/>
              </w:rPr>
              <w:t>Spot and futures mode</w:t>
            </w:r>
            <w:r>
              <w:t>.</w:t>
            </w:r>
          </w:p>
        </w:tc>
      </w:tr>
      <w:tr w:rsidR="00000000">
        <w:trPr>
          <w:divId w:val="175387555"/>
          <w:tblCellSpacing w:w="15" w:type="dxa"/>
        </w:trPr>
        <w:tc>
          <w:tcPr>
            <w:tcW w:w="0" w:type="auto"/>
            <w:vAlign w:val="center"/>
            <w:hideMark/>
          </w:tcPr>
          <w:p w:rsidR="00000000" w:rsidRDefault="00000000">
            <w:r>
              <w:t>ordType</w:t>
            </w:r>
          </w:p>
        </w:tc>
        <w:tc>
          <w:tcPr>
            <w:tcW w:w="0" w:type="auto"/>
            <w:vAlign w:val="center"/>
            <w:hideMark/>
          </w:tcPr>
          <w:p w:rsidR="00000000" w:rsidRDefault="00000000">
            <w:r>
              <w:t>String</w:t>
            </w:r>
          </w:p>
        </w:tc>
        <w:tc>
          <w:tcPr>
            <w:tcW w:w="0" w:type="auto"/>
            <w:vAlign w:val="center"/>
            <w:hideMark/>
          </w:tcPr>
          <w:p w:rsidR="00000000" w:rsidRDefault="00000000">
            <w:r>
              <w:t>Sub order type</w:t>
            </w:r>
            <w:r>
              <w:br/>
            </w:r>
            <w:r>
              <w:rPr>
                <w:rStyle w:val="HTML"/>
              </w:rPr>
              <w:t>market</w:t>
            </w:r>
            <w:r>
              <w:t>: Market order</w:t>
            </w:r>
            <w:r>
              <w:br/>
            </w:r>
            <w:r>
              <w:rPr>
                <w:rStyle w:val="HTML"/>
              </w:rPr>
              <w:t>limit</w:t>
            </w:r>
            <w:r>
              <w:t>: Limit order</w:t>
            </w:r>
            <w:r>
              <w:br/>
            </w:r>
            <w:r>
              <w:rPr>
                <w:rStyle w:val="HTML"/>
              </w:rPr>
              <w:t>ioc</w:t>
            </w:r>
            <w:r>
              <w:t>: Immediate-or-cancel order</w:t>
            </w:r>
          </w:p>
        </w:tc>
      </w:tr>
      <w:tr w:rsidR="00000000">
        <w:trPr>
          <w:divId w:val="175387555"/>
          <w:tblCellSpacing w:w="15" w:type="dxa"/>
        </w:trPr>
        <w:tc>
          <w:tcPr>
            <w:tcW w:w="0" w:type="auto"/>
            <w:vAlign w:val="center"/>
            <w:hideMark/>
          </w:tcPr>
          <w:p w:rsidR="00000000" w:rsidRDefault="00000000">
            <w:r>
              <w:t>sz</w:t>
            </w:r>
          </w:p>
        </w:tc>
        <w:tc>
          <w:tcPr>
            <w:tcW w:w="0" w:type="auto"/>
            <w:vAlign w:val="center"/>
            <w:hideMark/>
          </w:tcPr>
          <w:p w:rsidR="00000000" w:rsidRDefault="00000000">
            <w:r>
              <w:t>String</w:t>
            </w:r>
          </w:p>
        </w:tc>
        <w:tc>
          <w:tcPr>
            <w:tcW w:w="0" w:type="auto"/>
            <w:vAlign w:val="center"/>
            <w:hideMark/>
          </w:tcPr>
          <w:p w:rsidR="00000000" w:rsidRDefault="00000000">
            <w:r>
              <w:t>Sub order quantity to buy or sell</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Sub order state</w:t>
            </w:r>
            <w:r>
              <w:br/>
            </w:r>
            <w:r>
              <w:rPr>
                <w:rStyle w:val="HTML"/>
              </w:rPr>
              <w:t>canceled</w:t>
            </w:r>
            <w:r>
              <w:br/>
            </w:r>
            <w:r>
              <w:rPr>
                <w:rStyle w:val="HTML"/>
              </w:rPr>
              <w:t>live</w:t>
            </w:r>
            <w:r>
              <w:br/>
            </w:r>
            <w:r>
              <w:rPr>
                <w:rStyle w:val="HTML"/>
              </w:rPr>
              <w:t>partially_filled</w:t>
            </w:r>
            <w:r>
              <w:br/>
            </w:r>
            <w:r>
              <w:rPr>
                <w:rStyle w:val="HTML"/>
              </w:rPr>
              <w:t>filled</w:t>
            </w:r>
            <w:r>
              <w:br/>
            </w:r>
            <w:r>
              <w:rPr>
                <w:rStyle w:val="HTML"/>
              </w:rPr>
              <w:t>cancelling</w:t>
            </w:r>
          </w:p>
        </w:tc>
      </w:tr>
      <w:tr w:rsidR="00000000">
        <w:trPr>
          <w:divId w:val="175387555"/>
          <w:tblCellSpacing w:w="15" w:type="dxa"/>
        </w:trPr>
        <w:tc>
          <w:tcPr>
            <w:tcW w:w="0" w:type="auto"/>
            <w:vAlign w:val="center"/>
            <w:hideMark/>
          </w:tcPr>
          <w:p w:rsidR="00000000" w:rsidRDefault="00000000">
            <w:r>
              <w:t>side</w:t>
            </w:r>
          </w:p>
        </w:tc>
        <w:tc>
          <w:tcPr>
            <w:tcW w:w="0" w:type="auto"/>
            <w:vAlign w:val="center"/>
            <w:hideMark/>
          </w:tcPr>
          <w:p w:rsidR="00000000" w:rsidRDefault="00000000">
            <w:r>
              <w:t>String</w:t>
            </w:r>
          </w:p>
        </w:tc>
        <w:tc>
          <w:tcPr>
            <w:tcW w:w="0" w:type="auto"/>
            <w:vAlign w:val="center"/>
            <w:hideMark/>
          </w:tcPr>
          <w:p w:rsidR="00000000" w:rsidRDefault="00000000">
            <w:r>
              <w:t>Sub order side</w:t>
            </w:r>
            <w:r>
              <w:br/>
            </w:r>
            <w:r>
              <w:rPr>
                <w:rStyle w:val="HTML"/>
              </w:rPr>
              <w:t>buy</w:t>
            </w:r>
            <w:r>
              <w:t>,</w:t>
            </w:r>
            <w:r>
              <w:rPr>
                <w:rStyle w:val="HTML"/>
              </w:rPr>
              <w:t>sell</w:t>
            </w:r>
          </w:p>
        </w:tc>
      </w:tr>
      <w:tr w:rsidR="00000000">
        <w:trPr>
          <w:divId w:val="175387555"/>
          <w:tblCellSpacing w:w="15" w:type="dxa"/>
        </w:trPr>
        <w:tc>
          <w:tcPr>
            <w:tcW w:w="0" w:type="auto"/>
            <w:vAlign w:val="center"/>
            <w:hideMark/>
          </w:tcPr>
          <w:p w:rsidR="00000000" w:rsidRDefault="00000000">
            <w:r>
              <w:t>px</w:t>
            </w:r>
          </w:p>
        </w:tc>
        <w:tc>
          <w:tcPr>
            <w:tcW w:w="0" w:type="auto"/>
            <w:vAlign w:val="center"/>
            <w:hideMark/>
          </w:tcPr>
          <w:p w:rsidR="00000000" w:rsidRDefault="00000000">
            <w:r>
              <w:t>String</w:t>
            </w:r>
          </w:p>
        </w:tc>
        <w:tc>
          <w:tcPr>
            <w:tcW w:w="0" w:type="auto"/>
            <w:vAlign w:val="center"/>
            <w:hideMark/>
          </w:tcPr>
          <w:p w:rsidR="00000000" w:rsidRDefault="00000000">
            <w:r>
              <w:t>Sub order price</w:t>
            </w:r>
          </w:p>
        </w:tc>
      </w:tr>
      <w:tr w:rsidR="00000000">
        <w:trPr>
          <w:divId w:val="175387555"/>
          <w:tblCellSpacing w:w="15" w:type="dxa"/>
        </w:trPr>
        <w:tc>
          <w:tcPr>
            <w:tcW w:w="0" w:type="auto"/>
            <w:vAlign w:val="center"/>
            <w:hideMark/>
          </w:tcPr>
          <w:p w:rsidR="00000000" w:rsidRDefault="00000000">
            <w:r>
              <w:t>fee</w:t>
            </w:r>
          </w:p>
        </w:tc>
        <w:tc>
          <w:tcPr>
            <w:tcW w:w="0" w:type="auto"/>
            <w:vAlign w:val="center"/>
            <w:hideMark/>
          </w:tcPr>
          <w:p w:rsidR="00000000" w:rsidRDefault="00000000">
            <w:r>
              <w:t>String</w:t>
            </w:r>
          </w:p>
        </w:tc>
        <w:tc>
          <w:tcPr>
            <w:tcW w:w="0" w:type="auto"/>
            <w:vAlign w:val="center"/>
            <w:hideMark/>
          </w:tcPr>
          <w:p w:rsidR="00000000" w:rsidRDefault="00000000">
            <w:r>
              <w:t>Sub order fee amount</w:t>
            </w:r>
          </w:p>
        </w:tc>
      </w:tr>
      <w:tr w:rsidR="00000000">
        <w:trPr>
          <w:divId w:val="175387555"/>
          <w:tblCellSpacing w:w="15" w:type="dxa"/>
        </w:trPr>
        <w:tc>
          <w:tcPr>
            <w:tcW w:w="0" w:type="auto"/>
            <w:vAlign w:val="center"/>
            <w:hideMark/>
          </w:tcPr>
          <w:p w:rsidR="00000000" w:rsidRDefault="00000000">
            <w:r>
              <w:t>feeCcy</w:t>
            </w:r>
          </w:p>
        </w:tc>
        <w:tc>
          <w:tcPr>
            <w:tcW w:w="0" w:type="auto"/>
            <w:vAlign w:val="center"/>
            <w:hideMark/>
          </w:tcPr>
          <w:p w:rsidR="00000000" w:rsidRDefault="00000000">
            <w:r>
              <w:t>String</w:t>
            </w:r>
          </w:p>
        </w:tc>
        <w:tc>
          <w:tcPr>
            <w:tcW w:w="0" w:type="auto"/>
            <w:vAlign w:val="center"/>
            <w:hideMark/>
          </w:tcPr>
          <w:p w:rsidR="00000000" w:rsidRDefault="00000000">
            <w:r>
              <w:t>Sub order fee currency</w:t>
            </w:r>
          </w:p>
        </w:tc>
      </w:tr>
      <w:tr w:rsidR="00000000">
        <w:trPr>
          <w:divId w:val="175387555"/>
          <w:tblCellSpacing w:w="15" w:type="dxa"/>
        </w:trPr>
        <w:tc>
          <w:tcPr>
            <w:tcW w:w="0" w:type="auto"/>
            <w:vAlign w:val="center"/>
            <w:hideMark/>
          </w:tcPr>
          <w:p w:rsidR="00000000" w:rsidRDefault="00000000">
            <w:r>
              <w:t>avgPx</w:t>
            </w:r>
          </w:p>
        </w:tc>
        <w:tc>
          <w:tcPr>
            <w:tcW w:w="0" w:type="auto"/>
            <w:vAlign w:val="center"/>
            <w:hideMark/>
          </w:tcPr>
          <w:p w:rsidR="00000000" w:rsidRDefault="00000000">
            <w:r>
              <w:t>String</w:t>
            </w:r>
          </w:p>
        </w:tc>
        <w:tc>
          <w:tcPr>
            <w:tcW w:w="0" w:type="auto"/>
            <w:vAlign w:val="center"/>
            <w:hideMark/>
          </w:tcPr>
          <w:p w:rsidR="00000000" w:rsidRDefault="00000000">
            <w:r>
              <w:t>Sub order average filled price</w:t>
            </w:r>
          </w:p>
        </w:tc>
      </w:tr>
      <w:tr w:rsidR="00000000">
        <w:trPr>
          <w:divId w:val="175387555"/>
          <w:tblCellSpacing w:w="15" w:type="dxa"/>
        </w:trPr>
        <w:tc>
          <w:tcPr>
            <w:tcW w:w="0" w:type="auto"/>
            <w:vAlign w:val="center"/>
            <w:hideMark/>
          </w:tcPr>
          <w:p w:rsidR="00000000" w:rsidRDefault="00000000">
            <w:r>
              <w:t>accFillSz</w:t>
            </w:r>
          </w:p>
        </w:tc>
        <w:tc>
          <w:tcPr>
            <w:tcW w:w="0" w:type="auto"/>
            <w:vAlign w:val="center"/>
            <w:hideMark/>
          </w:tcPr>
          <w:p w:rsidR="00000000" w:rsidRDefault="00000000">
            <w:r>
              <w:t>String</w:t>
            </w:r>
          </w:p>
        </w:tc>
        <w:tc>
          <w:tcPr>
            <w:tcW w:w="0" w:type="auto"/>
            <w:vAlign w:val="center"/>
            <w:hideMark/>
          </w:tcPr>
          <w:p w:rsidR="00000000" w:rsidRDefault="00000000">
            <w:r>
              <w:t>Sub order accumulated fill quantity</w:t>
            </w:r>
          </w:p>
        </w:tc>
      </w:tr>
      <w:tr w:rsidR="00000000">
        <w:trPr>
          <w:divId w:val="175387555"/>
          <w:tblCellSpacing w:w="15" w:type="dxa"/>
        </w:trPr>
        <w:tc>
          <w:tcPr>
            <w:tcW w:w="0" w:type="auto"/>
            <w:vAlign w:val="center"/>
            <w:hideMark/>
          </w:tcPr>
          <w:p w:rsidR="00000000" w:rsidRDefault="00000000">
            <w:r>
              <w:t>posSide</w:t>
            </w:r>
          </w:p>
        </w:tc>
        <w:tc>
          <w:tcPr>
            <w:tcW w:w="0" w:type="auto"/>
            <w:vAlign w:val="center"/>
            <w:hideMark/>
          </w:tcPr>
          <w:p w:rsidR="00000000" w:rsidRDefault="00000000">
            <w:r>
              <w:t>String</w:t>
            </w:r>
          </w:p>
        </w:tc>
        <w:tc>
          <w:tcPr>
            <w:tcW w:w="0" w:type="auto"/>
            <w:vAlign w:val="center"/>
            <w:hideMark/>
          </w:tcPr>
          <w:p w:rsidR="00000000" w:rsidRDefault="00000000">
            <w:r>
              <w:t>Sub order position side</w:t>
            </w:r>
            <w:r>
              <w:br/>
            </w:r>
            <w:r>
              <w:rPr>
                <w:rStyle w:val="HTML"/>
              </w:rPr>
              <w:t>net</w:t>
            </w:r>
          </w:p>
        </w:tc>
      </w:tr>
      <w:tr w:rsidR="00000000">
        <w:trPr>
          <w:divId w:val="175387555"/>
          <w:tblCellSpacing w:w="15" w:type="dxa"/>
        </w:trPr>
        <w:tc>
          <w:tcPr>
            <w:tcW w:w="0" w:type="auto"/>
            <w:vAlign w:val="center"/>
            <w:hideMark/>
          </w:tcPr>
          <w:p w:rsidR="00000000" w:rsidRDefault="00000000">
            <w:r>
              <w:t>pnl</w:t>
            </w:r>
          </w:p>
        </w:tc>
        <w:tc>
          <w:tcPr>
            <w:tcW w:w="0" w:type="auto"/>
            <w:vAlign w:val="center"/>
            <w:hideMark/>
          </w:tcPr>
          <w:p w:rsidR="00000000" w:rsidRDefault="00000000">
            <w:r>
              <w:t>String</w:t>
            </w:r>
          </w:p>
        </w:tc>
        <w:tc>
          <w:tcPr>
            <w:tcW w:w="0" w:type="auto"/>
            <w:vAlign w:val="center"/>
            <w:hideMark/>
          </w:tcPr>
          <w:p w:rsidR="00000000" w:rsidRDefault="00000000">
            <w:r>
              <w:t>Sub order profit and loss</w:t>
            </w:r>
          </w:p>
        </w:tc>
      </w:tr>
      <w:tr w:rsidR="00000000">
        <w:trPr>
          <w:divId w:val="175387555"/>
          <w:tblCellSpacing w:w="15" w:type="dxa"/>
        </w:trPr>
        <w:tc>
          <w:tcPr>
            <w:tcW w:w="0" w:type="auto"/>
            <w:vAlign w:val="center"/>
            <w:hideMark/>
          </w:tcPr>
          <w:p w:rsidR="00000000" w:rsidRDefault="00000000">
            <w:r>
              <w:t>ctVal</w:t>
            </w:r>
          </w:p>
        </w:tc>
        <w:tc>
          <w:tcPr>
            <w:tcW w:w="0" w:type="auto"/>
            <w:vAlign w:val="center"/>
            <w:hideMark/>
          </w:tcPr>
          <w:p w:rsidR="00000000" w:rsidRDefault="00000000">
            <w:r>
              <w:t>String</w:t>
            </w:r>
          </w:p>
        </w:tc>
        <w:tc>
          <w:tcPr>
            <w:tcW w:w="0" w:type="auto"/>
            <w:vAlign w:val="center"/>
            <w:hideMark/>
          </w:tcPr>
          <w:p w:rsidR="00000000" w:rsidRDefault="00000000">
            <w:r>
              <w:t>Contract value</w:t>
            </w:r>
            <w:r>
              <w:br/>
              <w:t xml:space="preserve">Only applicable to </w:t>
            </w:r>
            <w:r>
              <w:rPr>
                <w:rStyle w:val="HTML"/>
              </w:rPr>
              <w:t>FUTURES</w:t>
            </w:r>
            <w:r>
              <w:t>/</w:t>
            </w:r>
            <w:r>
              <w:rPr>
                <w:rStyle w:val="HTML"/>
              </w:rPr>
              <w:t>SWAP</w:t>
            </w:r>
          </w:p>
        </w:tc>
      </w:tr>
      <w:tr w:rsidR="00000000">
        <w:trPr>
          <w:divId w:val="175387555"/>
          <w:tblCellSpacing w:w="15" w:type="dxa"/>
        </w:trPr>
        <w:tc>
          <w:tcPr>
            <w:tcW w:w="0" w:type="auto"/>
            <w:vAlign w:val="center"/>
            <w:hideMark/>
          </w:tcPr>
          <w:p w:rsidR="00000000" w:rsidRDefault="00000000">
            <w:r>
              <w:t>lever</w:t>
            </w:r>
          </w:p>
        </w:tc>
        <w:tc>
          <w:tcPr>
            <w:tcW w:w="0" w:type="auto"/>
            <w:vAlign w:val="center"/>
            <w:hideMark/>
          </w:tcPr>
          <w:p w:rsidR="00000000" w:rsidRDefault="00000000">
            <w:r>
              <w:t>String</w:t>
            </w:r>
          </w:p>
        </w:tc>
        <w:tc>
          <w:tcPr>
            <w:tcW w:w="0" w:type="auto"/>
            <w:vAlign w:val="center"/>
            <w:hideMark/>
          </w:tcPr>
          <w:p w:rsidR="00000000" w:rsidRDefault="00000000">
            <w:r>
              <w:t>Leverage</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bl>
    <w:p w:rsidR="00000000" w:rsidRDefault="00000000">
      <w:pPr>
        <w:pStyle w:val="3"/>
        <w:divId w:val="175387555"/>
      </w:pPr>
      <w:r>
        <w:t>GET / Signal bot event history</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/api/v5/tradingBot/signal/event-history</w:t>
      </w:r>
    </w:p>
    <w:p w:rsidR="00000000" w:rsidRDefault="00000000">
      <w:pPr>
        <w:pStyle w:val="a5"/>
        <w:ind w:left="720" w:right="720"/>
        <w:divId w:val="2101366973"/>
      </w:pPr>
      <w:r>
        <w:t>Request Example</w:t>
      </w:r>
    </w:p>
    <w:p w:rsidR="00000000" w:rsidRDefault="00000000">
      <w:pPr>
        <w:pStyle w:val="HTML0"/>
        <w:divId w:val="2102022217"/>
        <w:rPr>
          <w:rStyle w:val="HTML"/>
        </w:rPr>
      </w:pPr>
      <w:r>
        <w:rPr>
          <w:rStyle w:val="HTML"/>
        </w:rPr>
        <w:t>GET /api/v5/tradingBot/signal/event-history?algoId</w:t>
      </w:r>
      <w:r>
        <w:rPr>
          <w:rStyle w:val="o"/>
        </w:rPr>
        <w:t>=</w:t>
      </w:r>
      <w:r>
        <w:rPr>
          <w:rStyle w:val="HTML"/>
        </w:rPr>
        <w:t>623833708424069120</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w:t>
            </w:r>
            <w:r>
              <w:rPr>
                <w:rStyle w:val="HTML"/>
              </w:rPr>
              <w:t>eventCtime</w:t>
            </w:r>
            <w:r>
              <w:t xml:space="preserve"> earlier than the requested timestamp,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w:t>
            </w:r>
            <w:r>
              <w:rPr>
                <w:rStyle w:val="HTML"/>
              </w:rPr>
              <w:t>eventCtime</w:t>
            </w:r>
            <w:r>
              <w:t xml:space="preserve"> newer than the requested timestamp,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Number of results per request. The maximum is 100. The default is 100.</w:t>
            </w:r>
          </w:p>
        </w:tc>
      </w:tr>
    </w:tbl>
    <w:p w:rsidR="00000000" w:rsidRDefault="00000000">
      <w:pPr>
        <w:pStyle w:val="a5"/>
        <w:ind w:left="720" w:right="720"/>
        <w:divId w:val="1957641642"/>
      </w:pPr>
      <w:r>
        <w:t>Response Example</w:t>
      </w:r>
    </w:p>
    <w:p w:rsidR="00000000" w:rsidRDefault="00000000">
      <w:pPr>
        <w:pStyle w:val="HTML0"/>
        <w:divId w:val="1210454741"/>
        <w:rPr>
          <w:rStyle w:val="w"/>
        </w:rPr>
      </w:pPr>
      <w:r>
        <w:rPr>
          <w:rStyle w:val="p"/>
        </w:rPr>
        <w:t>{</w:t>
      </w:r>
    </w:p>
    <w:p w:rsidR="00000000" w:rsidRDefault="00000000">
      <w:pPr>
        <w:pStyle w:val="HTML0"/>
        <w:divId w:val="1210454741"/>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210454741"/>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210454741"/>
        <w:rPr>
          <w:rStyle w:val="w"/>
        </w:rPr>
      </w:pPr>
      <w:r>
        <w:rPr>
          <w:rStyle w:val="w"/>
        </w:rPr>
        <w:t xml:space="preserve">        </w:t>
      </w:r>
      <w:r>
        <w:rPr>
          <w:rStyle w:val="p"/>
        </w:rPr>
        <w:t>{</w:t>
      </w:r>
    </w:p>
    <w:p w:rsidR="00000000" w:rsidRDefault="00000000">
      <w:pPr>
        <w:pStyle w:val="HTML0"/>
        <w:divId w:val="1210454741"/>
        <w:rPr>
          <w:rStyle w:val="w"/>
        </w:rPr>
      </w:pPr>
      <w:r>
        <w:rPr>
          <w:rStyle w:val="w"/>
        </w:rPr>
        <w:t xml:space="preserve">            </w:t>
      </w:r>
      <w:r>
        <w:rPr>
          <w:rStyle w:val="nl"/>
        </w:rPr>
        <w:t>"alertMsg"</w:t>
      </w:r>
      <w:r>
        <w:rPr>
          <w:rStyle w:val="p"/>
        </w:rPr>
        <w:t>:</w:t>
      </w:r>
      <w:r>
        <w:rPr>
          <w:rStyle w:val="w"/>
        </w:rPr>
        <w:t xml:space="preserve"> </w:t>
      </w:r>
      <w:r>
        <w:rPr>
          <w:rStyle w:val="s2"/>
        </w:rPr>
        <w:t>"{</w:t>
      </w:r>
      <w:r>
        <w:rPr>
          <w:rStyle w:val="se"/>
        </w:rPr>
        <w:t>\"</w:t>
      </w:r>
      <w:r>
        <w:rPr>
          <w:rStyle w:val="s2"/>
        </w:rPr>
        <w:t>marketPosition</w:t>
      </w:r>
      <w:r>
        <w:rPr>
          <w:rStyle w:val="se"/>
        </w:rPr>
        <w:t>\"</w:t>
      </w:r>
      <w:r>
        <w:rPr>
          <w:rStyle w:val="s2"/>
        </w:rPr>
        <w:t>:</w:t>
      </w:r>
      <w:r>
        <w:rPr>
          <w:rStyle w:val="se"/>
        </w:rPr>
        <w:t>\"</w:t>
      </w:r>
      <w:r>
        <w:rPr>
          <w:rStyle w:val="s2"/>
        </w:rPr>
        <w:t>short</w:t>
      </w:r>
      <w:r>
        <w:rPr>
          <w:rStyle w:val="se"/>
        </w:rPr>
        <w:t>\"</w:t>
      </w:r>
      <w:r>
        <w:rPr>
          <w:rStyle w:val="s2"/>
        </w:rPr>
        <w:t>,</w:t>
      </w:r>
      <w:r>
        <w:rPr>
          <w:rStyle w:val="se"/>
        </w:rPr>
        <w:t>\"</w:t>
      </w:r>
      <w:r>
        <w:rPr>
          <w:rStyle w:val="s2"/>
        </w:rPr>
        <w:t>prevMarketPosition</w:t>
      </w:r>
      <w:r>
        <w:rPr>
          <w:rStyle w:val="se"/>
        </w:rPr>
        <w:t>\"</w:t>
      </w:r>
      <w:r>
        <w:rPr>
          <w:rStyle w:val="s2"/>
        </w:rPr>
        <w:t>:</w:t>
      </w:r>
      <w:r>
        <w:rPr>
          <w:rStyle w:val="se"/>
        </w:rPr>
        <w:t>\"</w:t>
      </w:r>
      <w:r>
        <w:rPr>
          <w:rStyle w:val="s2"/>
        </w:rPr>
        <w:t>long</w:t>
      </w:r>
      <w:r>
        <w:rPr>
          <w:rStyle w:val="se"/>
        </w:rPr>
        <w:t>\"</w:t>
      </w:r>
      <w:r>
        <w:rPr>
          <w:rStyle w:val="s2"/>
        </w:rPr>
        <w:t>,</w:t>
      </w:r>
      <w:r>
        <w:rPr>
          <w:rStyle w:val="se"/>
        </w:rPr>
        <w:t>\"</w:t>
      </w:r>
      <w:r>
        <w:rPr>
          <w:rStyle w:val="s2"/>
        </w:rPr>
        <w:t>action</w:t>
      </w:r>
      <w:r>
        <w:rPr>
          <w:rStyle w:val="se"/>
        </w:rPr>
        <w:t>\"</w:t>
      </w:r>
      <w:r>
        <w:rPr>
          <w:rStyle w:val="s2"/>
        </w:rPr>
        <w:t>:</w:t>
      </w:r>
      <w:r>
        <w:rPr>
          <w:rStyle w:val="se"/>
        </w:rPr>
        <w:t>\"</w:t>
      </w:r>
      <w:r>
        <w:rPr>
          <w:rStyle w:val="s2"/>
        </w:rPr>
        <w:t>sell</w:t>
      </w:r>
      <w:r>
        <w:rPr>
          <w:rStyle w:val="se"/>
        </w:rPr>
        <w:t>\"</w:t>
      </w:r>
      <w:r>
        <w:rPr>
          <w:rStyle w:val="s2"/>
        </w:rPr>
        <w:t>,</w:t>
      </w:r>
      <w:r>
        <w:rPr>
          <w:rStyle w:val="se"/>
        </w:rPr>
        <w:t>\"</w:t>
      </w:r>
      <w:r>
        <w:rPr>
          <w:rStyle w:val="s2"/>
        </w:rPr>
        <w:t>instrument</w:t>
      </w:r>
      <w:r>
        <w:rPr>
          <w:rStyle w:val="se"/>
        </w:rPr>
        <w:t>\"</w:t>
      </w:r>
      <w:r>
        <w:rPr>
          <w:rStyle w:val="s2"/>
        </w:rPr>
        <w:t>:</w:t>
      </w:r>
      <w:r>
        <w:rPr>
          <w:rStyle w:val="se"/>
        </w:rPr>
        <w:t>\"</w:t>
      </w:r>
      <w:r>
        <w:rPr>
          <w:rStyle w:val="s2"/>
        </w:rPr>
        <w:t>ETHUSDT.P</w:t>
      </w:r>
      <w:r>
        <w:rPr>
          <w:rStyle w:val="se"/>
        </w:rPr>
        <w:t>\"</w:t>
      </w:r>
      <w:r>
        <w:rPr>
          <w:rStyle w:val="s2"/>
        </w:rPr>
        <w:t>,</w:t>
      </w:r>
      <w:r>
        <w:rPr>
          <w:rStyle w:val="se"/>
        </w:rPr>
        <w:t>\"</w:t>
      </w:r>
      <w:r>
        <w:rPr>
          <w:rStyle w:val="s2"/>
        </w:rPr>
        <w:t>timestamp</w:t>
      </w:r>
      <w:r>
        <w:rPr>
          <w:rStyle w:val="se"/>
        </w:rPr>
        <w:t>\"</w:t>
      </w:r>
      <w:r>
        <w:rPr>
          <w:rStyle w:val="s2"/>
        </w:rPr>
        <w:t>:</w:t>
      </w:r>
      <w:r>
        <w:rPr>
          <w:rStyle w:val="se"/>
        </w:rPr>
        <w:t>\"</w:t>
      </w:r>
      <w:r>
        <w:rPr>
          <w:rStyle w:val="s2"/>
        </w:rPr>
        <w:t>2023-10-16T10:50:00.000Z</w:t>
      </w:r>
      <w:r>
        <w:rPr>
          <w:rStyle w:val="se"/>
        </w:rPr>
        <w:t>\"</w:t>
      </w:r>
      <w:r>
        <w:rPr>
          <w:rStyle w:val="s2"/>
        </w:rPr>
        <w:t>,</w:t>
      </w:r>
      <w:r>
        <w:rPr>
          <w:rStyle w:val="se"/>
        </w:rPr>
        <w:t>\"</w:t>
      </w:r>
      <w:r>
        <w:rPr>
          <w:rStyle w:val="s2"/>
        </w:rPr>
        <w:t>maxLag</w:t>
      </w:r>
      <w:r>
        <w:rPr>
          <w:rStyle w:val="se"/>
        </w:rPr>
        <w:t>\"</w:t>
      </w:r>
      <w:r>
        <w:rPr>
          <w:rStyle w:val="s2"/>
        </w:rPr>
        <w:t>:</w:t>
      </w:r>
      <w:r>
        <w:rPr>
          <w:rStyle w:val="se"/>
        </w:rPr>
        <w:t>\"</w:t>
      </w:r>
      <w:r>
        <w:rPr>
          <w:rStyle w:val="s2"/>
        </w:rPr>
        <w:t>60</w:t>
      </w:r>
      <w:r>
        <w:rPr>
          <w:rStyle w:val="se"/>
        </w:rPr>
        <w:t>\"</w:t>
      </w:r>
      <w:r>
        <w:rPr>
          <w:rStyle w:val="s2"/>
        </w:rPr>
        <w:t>,</w:t>
      </w:r>
      <w:r>
        <w:rPr>
          <w:rStyle w:val="se"/>
        </w:rPr>
        <w:t>\"</w:t>
      </w:r>
      <w:r>
        <w:rPr>
          <w:rStyle w:val="s2"/>
        </w:rPr>
        <w:t>investmentType</w:t>
      </w:r>
      <w:r>
        <w:rPr>
          <w:rStyle w:val="se"/>
        </w:rPr>
        <w:t>\"</w:t>
      </w:r>
      <w:r>
        <w:rPr>
          <w:rStyle w:val="s2"/>
        </w:rPr>
        <w:t>:</w:t>
      </w:r>
      <w:r>
        <w:rPr>
          <w:rStyle w:val="se"/>
        </w:rPr>
        <w:t>\"</w:t>
      </w:r>
      <w:r>
        <w:rPr>
          <w:rStyle w:val="s2"/>
        </w:rPr>
        <w:t>base</w:t>
      </w:r>
      <w:r>
        <w:rPr>
          <w:rStyle w:val="se"/>
        </w:rPr>
        <w:t>\"</w:t>
      </w:r>
      <w:r>
        <w:rPr>
          <w:rStyle w:val="s2"/>
        </w:rPr>
        <w:t>,</w:t>
      </w:r>
      <w:r>
        <w:rPr>
          <w:rStyle w:val="se"/>
        </w:rPr>
        <w:t>\"</w:t>
      </w:r>
      <w:r>
        <w:rPr>
          <w:rStyle w:val="s2"/>
        </w:rPr>
        <w:t>amount</w:t>
      </w:r>
      <w:r>
        <w:rPr>
          <w:rStyle w:val="se"/>
        </w:rPr>
        <w:t>\"</w:t>
      </w:r>
      <w:r>
        <w:rPr>
          <w:rStyle w:val="s2"/>
        </w:rPr>
        <w:t>:</w:t>
      </w:r>
      <w:r>
        <w:rPr>
          <w:rStyle w:val="se"/>
        </w:rPr>
        <w:t>\"</w:t>
      </w:r>
      <w:r>
        <w:rPr>
          <w:rStyle w:val="s2"/>
        </w:rPr>
        <w:t>2</w:t>
      </w:r>
      <w:r>
        <w:rPr>
          <w:rStyle w:val="se"/>
        </w:rPr>
        <w:t>\"</w:t>
      </w:r>
      <w:r>
        <w:rPr>
          <w:rStyle w:val="s2"/>
        </w:rPr>
        <w:t>}"</w:t>
      </w:r>
      <w:r>
        <w:rPr>
          <w:rStyle w:val="p"/>
        </w:rPr>
        <w:t>,</w:t>
      </w:r>
    </w:p>
    <w:p w:rsidR="00000000" w:rsidRDefault="00000000">
      <w:pPr>
        <w:pStyle w:val="HTML0"/>
        <w:divId w:val="1210454741"/>
        <w:rPr>
          <w:rStyle w:val="w"/>
        </w:rPr>
      </w:pPr>
      <w:r>
        <w:rPr>
          <w:rStyle w:val="w"/>
        </w:rPr>
        <w:t xml:space="preserve">            </w:t>
      </w:r>
      <w:r>
        <w:rPr>
          <w:rStyle w:val="nl"/>
        </w:rPr>
        <w:t>"algoId"</w:t>
      </w:r>
      <w:r>
        <w:rPr>
          <w:rStyle w:val="p"/>
        </w:rPr>
        <w:t>:</w:t>
      </w:r>
      <w:r>
        <w:rPr>
          <w:rStyle w:val="w"/>
        </w:rPr>
        <w:t xml:space="preserve"> </w:t>
      </w:r>
      <w:r>
        <w:rPr>
          <w:rStyle w:val="s2"/>
        </w:rPr>
        <w:t>"623833708424069120"</w:t>
      </w:r>
      <w:r>
        <w:rPr>
          <w:rStyle w:val="p"/>
        </w:rPr>
        <w:t>,</w:t>
      </w:r>
    </w:p>
    <w:p w:rsidR="00000000" w:rsidRDefault="00000000">
      <w:pPr>
        <w:pStyle w:val="HTML0"/>
        <w:divId w:val="1210454741"/>
        <w:rPr>
          <w:rStyle w:val="w"/>
        </w:rPr>
      </w:pPr>
      <w:r>
        <w:rPr>
          <w:rStyle w:val="w"/>
        </w:rPr>
        <w:t xml:space="preserve">            </w:t>
      </w:r>
      <w:r>
        <w:rPr>
          <w:rStyle w:val="nl"/>
        </w:rPr>
        <w:t>"eventCtime"</w:t>
      </w:r>
      <w:r>
        <w:rPr>
          <w:rStyle w:val="p"/>
        </w:rPr>
        <w:t>:</w:t>
      </w:r>
      <w:r>
        <w:rPr>
          <w:rStyle w:val="w"/>
        </w:rPr>
        <w:t xml:space="preserve"> </w:t>
      </w:r>
      <w:r>
        <w:rPr>
          <w:rStyle w:val="s2"/>
        </w:rPr>
        <w:t>"1697453400959"</w:t>
      </w:r>
      <w:r>
        <w:rPr>
          <w:rStyle w:val="p"/>
        </w:rPr>
        <w:t>,</w:t>
      </w:r>
    </w:p>
    <w:p w:rsidR="00000000" w:rsidRDefault="00000000">
      <w:pPr>
        <w:pStyle w:val="HTML0"/>
        <w:divId w:val="1210454741"/>
        <w:rPr>
          <w:rStyle w:val="w"/>
        </w:rPr>
      </w:pPr>
      <w:r>
        <w:rPr>
          <w:rStyle w:val="w"/>
        </w:rPr>
        <w:t xml:space="preserve">            </w:t>
      </w:r>
      <w:r>
        <w:rPr>
          <w:rStyle w:val="nl"/>
        </w:rPr>
        <w:t>"eventProcessMsg"</w:t>
      </w:r>
      <w:r>
        <w:rPr>
          <w:rStyle w:val="p"/>
        </w:rPr>
        <w:t>:</w:t>
      </w:r>
      <w:r>
        <w:rPr>
          <w:rStyle w:val="w"/>
        </w:rPr>
        <w:t xml:space="preserve"> </w:t>
      </w:r>
      <w:r>
        <w:rPr>
          <w:rStyle w:val="s2"/>
        </w:rPr>
        <w:t>"Processed reverse entry signal and placed ETH-USDT-SWAP order with all available balance"</w:t>
      </w:r>
      <w:r>
        <w:rPr>
          <w:rStyle w:val="p"/>
        </w:rPr>
        <w:t>,</w:t>
      </w:r>
    </w:p>
    <w:p w:rsidR="00000000" w:rsidRDefault="00000000">
      <w:pPr>
        <w:pStyle w:val="HTML0"/>
        <w:divId w:val="1210454741"/>
        <w:rPr>
          <w:rStyle w:val="w"/>
        </w:rPr>
      </w:pPr>
      <w:r>
        <w:rPr>
          <w:rStyle w:val="w"/>
        </w:rPr>
        <w:t xml:space="preserve">            </w:t>
      </w:r>
      <w:r>
        <w:rPr>
          <w:rStyle w:val="nl"/>
        </w:rPr>
        <w:t>"eventStatus"</w:t>
      </w:r>
      <w:r>
        <w:rPr>
          <w:rStyle w:val="p"/>
        </w:rPr>
        <w:t>:</w:t>
      </w:r>
      <w:r>
        <w:rPr>
          <w:rStyle w:val="w"/>
        </w:rPr>
        <w:t xml:space="preserve"> </w:t>
      </w:r>
      <w:r>
        <w:rPr>
          <w:rStyle w:val="s2"/>
        </w:rPr>
        <w:t>"success"</w:t>
      </w:r>
      <w:r>
        <w:rPr>
          <w:rStyle w:val="p"/>
        </w:rPr>
        <w:t>,</w:t>
      </w:r>
    </w:p>
    <w:p w:rsidR="00000000" w:rsidRDefault="00000000">
      <w:pPr>
        <w:pStyle w:val="HTML0"/>
        <w:divId w:val="1210454741"/>
        <w:rPr>
          <w:rStyle w:val="w"/>
        </w:rPr>
      </w:pPr>
      <w:r>
        <w:rPr>
          <w:rStyle w:val="w"/>
        </w:rPr>
        <w:t xml:space="preserve">            </w:t>
      </w:r>
      <w:r>
        <w:rPr>
          <w:rStyle w:val="nl"/>
        </w:rPr>
        <w:t>"eventType"</w:t>
      </w:r>
      <w:r>
        <w:rPr>
          <w:rStyle w:val="p"/>
        </w:rPr>
        <w:t>:</w:t>
      </w:r>
      <w:r>
        <w:rPr>
          <w:rStyle w:val="w"/>
        </w:rPr>
        <w:t xml:space="preserve"> </w:t>
      </w:r>
      <w:r>
        <w:rPr>
          <w:rStyle w:val="s2"/>
        </w:rPr>
        <w:t>"signal_processing"</w:t>
      </w:r>
      <w:r>
        <w:rPr>
          <w:rStyle w:val="p"/>
        </w:rPr>
        <w:t>,</w:t>
      </w:r>
    </w:p>
    <w:p w:rsidR="00000000" w:rsidRDefault="00000000">
      <w:pPr>
        <w:pStyle w:val="HTML0"/>
        <w:divId w:val="1210454741"/>
        <w:rPr>
          <w:rStyle w:val="w"/>
        </w:rPr>
      </w:pPr>
      <w:r>
        <w:rPr>
          <w:rStyle w:val="w"/>
        </w:rPr>
        <w:t xml:space="preserve">            </w:t>
      </w:r>
      <w:r>
        <w:rPr>
          <w:rStyle w:val="nl"/>
        </w:rPr>
        <w:t>"eventUtime"</w:t>
      </w:r>
      <w:r>
        <w:rPr>
          <w:rStyle w:val="p"/>
        </w:rPr>
        <w:t>:</w:t>
      </w:r>
      <w:r>
        <w:rPr>
          <w:rStyle w:val="w"/>
        </w:rPr>
        <w:t xml:space="preserve"> </w:t>
      </w:r>
      <w:r>
        <w:rPr>
          <w:rStyle w:val="s2"/>
        </w:rPr>
        <w:t>""</w:t>
      </w:r>
      <w:r>
        <w:rPr>
          <w:rStyle w:val="p"/>
        </w:rPr>
        <w:t>,</w:t>
      </w:r>
    </w:p>
    <w:p w:rsidR="00000000" w:rsidRDefault="00000000">
      <w:pPr>
        <w:pStyle w:val="HTML0"/>
        <w:divId w:val="1210454741"/>
        <w:rPr>
          <w:rStyle w:val="w"/>
        </w:rPr>
      </w:pPr>
      <w:r>
        <w:rPr>
          <w:rStyle w:val="w"/>
        </w:rPr>
        <w:t xml:space="preserve">            </w:t>
      </w:r>
      <w:r>
        <w:rPr>
          <w:rStyle w:val="nl"/>
        </w:rPr>
        <w:t>"triggeredOrdData"</w:t>
      </w:r>
      <w:r>
        <w:rPr>
          <w:rStyle w:val="p"/>
        </w:rPr>
        <w:t>:</w:t>
      </w:r>
      <w:r>
        <w:rPr>
          <w:rStyle w:val="w"/>
        </w:rPr>
        <w:t xml:space="preserve"> </w:t>
      </w:r>
      <w:r>
        <w:rPr>
          <w:rStyle w:val="p"/>
        </w:rPr>
        <w:t>[</w:t>
      </w:r>
    </w:p>
    <w:p w:rsidR="00000000" w:rsidRDefault="00000000">
      <w:pPr>
        <w:pStyle w:val="HTML0"/>
        <w:divId w:val="1210454741"/>
        <w:rPr>
          <w:rStyle w:val="w"/>
        </w:rPr>
      </w:pPr>
      <w:r>
        <w:rPr>
          <w:rStyle w:val="w"/>
        </w:rPr>
        <w:t xml:space="preserve">                </w:t>
      </w:r>
      <w:r>
        <w:rPr>
          <w:rStyle w:val="p"/>
        </w:rPr>
        <w:t>{</w:t>
      </w:r>
    </w:p>
    <w:p w:rsidR="00000000" w:rsidRDefault="00000000">
      <w:pPr>
        <w:pStyle w:val="HTML0"/>
        <w:divId w:val="1210454741"/>
        <w:rPr>
          <w:rStyle w:val="w"/>
        </w:rPr>
      </w:pPr>
      <w:r>
        <w:rPr>
          <w:rStyle w:val="w"/>
        </w:rPr>
        <w:t xml:space="preserve">                    </w:t>
      </w:r>
      <w:r>
        <w:rPr>
          <w:rStyle w:val="nl"/>
        </w:rPr>
        <w:t>"clOrdId"</w:t>
      </w:r>
      <w:r>
        <w:rPr>
          <w:rStyle w:val="p"/>
        </w:rPr>
        <w:t>:</w:t>
      </w:r>
      <w:r>
        <w:rPr>
          <w:rStyle w:val="w"/>
        </w:rPr>
        <w:t xml:space="preserve"> </w:t>
      </w:r>
      <w:r>
        <w:rPr>
          <w:rStyle w:val="s2"/>
        </w:rPr>
        <w:t>"O634100754731765763"</w:t>
      </w:r>
    </w:p>
    <w:p w:rsidR="00000000" w:rsidRDefault="00000000">
      <w:pPr>
        <w:pStyle w:val="HTML0"/>
        <w:divId w:val="1210454741"/>
        <w:rPr>
          <w:rStyle w:val="w"/>
        </w:rPr>
      </w:pPr>
      <w:r>
        <w:rPr>
          <w:rStyle w:val="w"/>
        </w:rPr>
        <w:t xml:space="preserve">                </w:t>
      </w:r>
      <w:r>
        <w:rPr>
          <w:rStyle w:val="p"/>
        </w:rPr>
        <w:t>},</w:t>
      </w:r>
    </w:p>
    <w:p w:rsidR="00000000" w:rsidRDefault="00000000">
      <w:pPr>
        <w:pStyle w:val="HTML0"/>
        <w:divId w:val="1210454741"/>
        <w:rPr>
          <w:rStyle w:val="w"/>
        </w:rPr>
      </w:pPr>
      <w:r>
        <w:rPr>
          <w:rStyle w:val="w"/>
        </w:rPr>
        <w:t xml:space="preserve">                </w:t>
      </w:r>
      <w:r>
        <w:rPr>
          <w:rStyle w:val="p"/>
        </w:rPr>
        <w:t>{</w:t>
      </w:r>
    </w:p>
    <w:p w:rsidR="00000000" w:rsidRDefault="00000000">
      <w:pPr>
        <w:pStyle w:val="HTML0"/>
        <w:divId w:val="1210454741"/>
        <w:rPr>
          <w:rStyle w:val="w"/>
        </w:rPr>
      </w:pPr>
      <w:r>
        <w:rPr>
          <w:rStyle w:val="w"/>
        </w:rPr>
        <w:t xml:space="preserve">                    </w:t>
      </w:r>
      <w:r>
        <w:rPr>
          <w:rStyle w:val="nl"/>
        </w:rPr>
        <w:t>"clOrdId"</w:t>
      </w:r>
      <w:r>
        <w:rPr>
          <w:rStyle w:val="p"/>
        </w:rPr>
        <w:t>:</w:t>
      </w:r>
      <w:r>
        <w:rPr>
          <w:rStyle w:val="w"/>
        </w:rPr>
        <w:t xml:space="preserve"> </w:t>
      </w:r>
      <w:r>
        <w:rPr>
          <w:rStyle w:val="s2"/>
        </w:rPr>
        <w:t>"O634100754752737282"</w:t>
      </w:r>
    </w:p>
    <w:p w:rsidR="00000000" w:rsidRDefault="00000000">
      <w:pPr>
        <w:pStyle w:val="HTML0"/>
        <w:divId w:val="1210454741"/>
        <w:rPr>
          <w:rStyle w:val="w"/>
        </w:rPr>
      </w:pPr>
      <w:r>
        <w:rPr>
          <w:rStyle w:val="w"/>
        </w:rPr>
        <w:t xml:space="preserve">                </w:t>
      </w:r>
      <w:r>
        <w:rPr>
          <w:rStyle w:val="p"/>
        </w:rPr>
        <w:t>}</w:t>
      </w:r>
    </w:p>
    <w:p w:rsidR="00000000" w:rsidRDefault="00000000">
      <w:pPr>
        <w:pStyle w:val="HTML0"/>
        <w:divId w:val="1210454741"/>
        <w:rPr>
          <w:rStyle w:val="w"/>
        </w:rPr>
      </w:pPr>
      <w:r>
        <w:rPr>
          <w:rStyle w:val="w"/>
        </w:rPr>
        <w:t xml:space="preserve">            </w:t>
      </w:r>
      <w:r>
        <w:rPr>
          <w:rStyle w:val="p"/>
        </w:rPr>
        <w:t>]</w:t>
      </w:r>
    </w:p>
    <w:p w:rsidR="00000000" w:rsidRDefault="00000000">
      <w:pPr>
        <w:pStyle w:val="HTML0"/>
        <w:divId w:val="1210454741"/>
        <w:rPr>
          <w:rStyle w:val="w"/>
        </w:rPr>
      </w:pPr>
      <w:r>
        <w:rPr>
          <w:rStyle w:val="w"/>
        </w:rPr>
        <w:t xml:space="preserve">        </w:t>
      </w:r>
      <w:r>
        <w:rPr>
          <w:rStyle w:val="p"/>
        </w:rPr>
        <w:t>}</w:t>
      </w:r>
    </w:p>
    <w:p w:rsidR="00000000" w:rsidRDefault="00000000">
      <w:pPr>
        <w:pStyle w:val="HTML0"/>
        <w:divId w:val="1210454741"/>
        <w:rPr>
          <w:rStyle w:val="w"/>
        </w:rPr>
      </w:pPr>
      <w:r>
        <w:rPr>
          <w:rStyle w:val="w"/>
        </w:rPr>
        <w:t xml:space="preserve">     </w:t>
      </w:r>
      <w:r>
        <w:rPr>
          <w:rStyle w:val="p"/>
        </w:rPr>
        <w:t>],</w:t>
      </w:r>
    </w:p>
    <w:p w:rsidR="00000000" w:rsidRDefault="00000000">
      <w:pPr>
        <w:pStyle w:val="HTML0"/>
        <w:divId w:val="1210454741"/>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210454741"/>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1174"/>
        <w:gridCol w:w="5137"/>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eventType</w:t>
            </w:r>
          </w:p>
        </w:tc>
        <w:tc>
          <w:tcPr>
            <w:tcW w:w="0" w:type="auto"/>
            <w:vAlign w:val="center"/>
            <w:hideMark/>
          </w:tcPr>
          <w:p w:rsidR="00000000" w:rsidRDefault="00000000">
            <w:r>
              <w:t>String</w:t>
            </w:r>
          </w:p>
        </w:tc>
        <w:tc>
          <w:tcPr>
            <w:tcW w:w="0" w:type="auto"/>
            <w:vAlign w:val="center"/>
            <w:hideMark/>
          </w:tcPr>
          <w:p w:rsidR="00000000" w:rsidRDefault="00000000">
            <w:r>
              <w:t>Event type</w:t>
            </w:r>
            <w:r>
              <w:br/>
            </w:r>
            <w:r>
              <w:rPr>
                <w:rStyle w:val="HTML"/>
              </w:rPr>
              <w:t>system_action</w:t>
            </w:r>
            <w:r>
              <w:br/>
            </w:r>
            <w:r>
              <w:rPr>
                <w:rStyle w:val="HTML"/>
              </w:rPr>
              <w:t>user_action</w:t>
            </w:r>
            <w:r>
              <w:br/>
            </w:r>
            <w:r>
              <w:rPr>
                <w:rStyle w:val="HTML"/>
              </w:rPr>
              <w:t>signal_processing</w:t>
            </w:r>
          </w:p>
        </w:tc>
      </w:tr>
      <w:tr w:rsidR="00000000">
        <w:trPr>
          <w:divId w:val="175387555"/>
          <w:tblCellSpacing w:w="15" w:type="dxa"/>
        </w:trPr>
        <w:tc>
          <w:tcPr>
            <w:tcW w:w="0" w:type="auto"/>
            <w:vAlign w:val="center"/>
            <w:hideMark/>
          </w:tcPr>
          <w:p w:rsidR="00000000" w:rsidRDefault="00000000">
            <w:r>
              <w:t>eventCtime</w:t>
            </w:r>
          </w:p>
        </w:tc>
        <w:tc>
          <w:tcPr>
            <w:tcW w:w="0" w:type="auto"/>
            <w:vAlign w:val="center"/>
            <w:hideMark/>
          </w:tcPr>
          <w:p w:rsidR="00000000" w:rsidRDefault="00000000">
            <w:r>
              <w:t>String</w:t>
            </w:r>
          </w:p>
        </w:tc>
        <w:tc>
          <w:tcPr>
            <w:tcW w:w="0" w:type="auto"/>
            <w:vAlign w:val="center"/>
            <w:hideMark/>
          </w:tcPr>
          <w:p w:rsidR="00000000" w:rsidRDefault="00000000">
            <w:r>
              <w:t xml:space="preserve">Event timestamp of creation.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eventUtime</w:t>
            </w:r>
          </w:p>
        </w:tc>
        <w:tc>
          <w:tcPr>
            <w:tcW w:w="0" w:type="auto"/>
            <w:vAlign w:val="center"/>
            <w:hideMark/>
          </w:tcPr>
          <w:p w:rsidR="00000000" w:rsidRDefault="00000000">
            <w:r>
              <w:t>String</w:t>
            </w:r>
          </w:p>
        </w:tc>
        <w:tc>
          <w:tcPr>
            <w:tcW w:w="0" w:type="auto"/>
            <w:vAlign w:val="center"/>
            <w:hideMark/>
          </w:tcPr>
          <w:p w:rsidR="00000000" w:rsidRDefault="00000000">
            <w:r>
              <w:t xml:space="preserve">Event timestamp of update.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eventProcessMsg</w:t>
            </w:r>
          </w:p>
        </w:tc>
        <w:tc>
          <w:tcPr>
            <w:tcW w:w="0" w:type="auto"/>
            <w:vAlign w:val="center"/>
            <w:hideMark/>
          </w:tcPr>
          <w:p w:rsidR="00000000" w:rsidRDefault="00000000">
            <w:r>
              <w:t>String</w:t>
            </w:r>
          </w:p>
        </w:tc>
        <w:tc>
          <w:tcPr>
            <w:tcW w:w="0" w:type="auto"/>
            <w:vAlign w:val="center"/>
            <w:hideMark/>
          </w:tcPr>
          <w:p w:rsidR="00000000" w:rsidRDefault="00000000">
            <w:r>
              <w:t>Event process message</w:t>
            </w:r>
          </w:p>
        </w:tc>
      </w:tr>
      <w:tr w:rsidR="00000000">
        <w:trPr>
          <w:divId w:val="175387555"/>
          <w:tblCellSpacing w:w="15" w:type="dxa"/>
        </w:trPr>
        <w:tc>
          <w:tcPr>
            <w:tcW w:w="0" w:type="auto"/>
            <w:vAlign w:val="center"/>
            <w:hideMark/>
          </w:tcPr>
          <w:p w:rsidR="00000000" w:rsidRDefault="00000000">
            <w:r>
              <w:t>eventStatus</w:t>
            </w:r>
          </w:p>
        </w:tc>
        <w:tc>
          <w:tcPr>
            <w:tcW w:w="0" w:type="auto"/>
            <w:vAlign w:val="center"/>
            <w:hideMark/>
          </w:tcPr>
          <w:p w:rsidR="00000000" w:rsidRDefault="00000000">
            <w:r>
              <w:t>String</w:t>
            </w:r>
          </w:p>
        </w:tc>
        <w:tc>
          <w:tcPr>
            <w:tcW w:w="0" w:type="auto"/>
            <w:vAlign w:val="center"/>
            <w:hideMark/>
          </w:tcPr>
          <w:p w:rsidR="00000000" w:rsidRDefault="00000000">
            <w:r>
              <w:t>Event status</w:t>
            </w:r>
            <w:r>
              <w:br/>
            </w:r>
            <w:r>
              <w:rPr>
                <w:rStyle w:val="HTML"/>
              </w:rPr>
              <w:t>success</w:t>
            </w:r>
            <w:r>
              <w:br/>
            </w:r>
            <w:r>
              <w:rPr>
                <w:rStyle w:val="HTML"/>
              </w:rPr>
              <w:t>failure</w:t>
            </w:r>
          </w:p>
        </w:tc>
      </w:tr>
      <w:tr w:rsidR="00000000">
        <w:trPr>
          <w:divId w:val="175387555"/>
          <w:tblCellSpacing w:w="15" w:type="dxa"/>
        </w:trPr>
        <w:tc>
          <w:tcPr>
            <w:tcW w:w="0" w:type="auto"/>
            <w:vAlign w:val="center"/>
            <w:hideMark/>
          </w:tcPr>
          <w:p w:rsidR="00000000" w:rsidRDefault="00000000">
            <w:r>
              <w:t>triggeredOrdData</w:t>
            </w:r>
          </w:p>
        </w:tc>
        <w:tc>
          <w:tcPr>
            <w:tcW w:w="0" w:type="auto"/>
            <w:vAlign w:val="center"/>
            <w:hideMark/>
          </w:tcPr>
          <w:p w:rsidR="00000000" w:rsidRDefault="00000000">
            <w:r>
              <w:t>Array of object</w:t>
            </w:r>
          </w:p>
        </w:tc>
        <w:tc>
          <w:tcPr>
            <w:tcW w:w="0" w:type="auto"/>
            <w:vAlign w:val="center"/>
            <w:hideMark/>
          </w:tcPr>
          <w:p w:rsidR="00000000" w:rsidRDefault="00000000">
            <w:r>
              <w:t>Triggered sub order data</w:t>
            </w:r>
          </w:p>
        </w:tc>
      </w:tr>
      <w:tr w:rsidR="00000000">
        <w:trPr>
          <w:divId w:val="175387555"/>
          <w:tblCellSpacing w:w="15" w:type="dxa"/>
        </w:trPr>
        <w:tc>
          <w:tcPr>
            <w:tcW w:w="0" w:type="auto"/>
            <w:vAlign w:val="center"/>
            <w:hideMark/>
          </w:tcPr>
          <w:p w:rsidR="00000000" w:rsidRDefault="00000000">
            <w:r>
              <w:t>&gt; clOrdId</w:t>
            </w:r>
          </w:p>
        </w:tc>
        <w:tc>
          <w:tcPr>
            <w:tcW w:w="0" w:type="auto"/>
            <w:vAlign w:val="center"/>
            <w:hideMark/>
          </w:tcPr>
          <w:p w:rsidR="00000000" w:rsidRDefault="00000000">
            <w:r>
              <w:t>String</w:t>
            </w:r>
          </w:p>
        </w:tc>
        <w:tc>
          <w:tcPr>
            <w:tcW w:w="0" w:type="auto"/>
            <w:vAlign w:val="center"/>
            <w:hideMark/>
          </w:tcPr>
          <w:p w:rsidR="00000000" w:rsidRDefault="00000000">
            <w:r>
              <w:t>Sub order client-supplied id</w:t>
            </w:r>
          </w:p>
        </w:tc>
      </w:tr>
    </w:tbl>
    <w:p w:rsidR="00000000" w:rsidRDefault="00000000">
      <w:pPr>
        <w:pStyle w:val="2"/>
        <w:divId w:val="175387555"/>
      </w:pPr>
      <w:r>
        <w:t>Recurring Buy</w:t>
      </w:r>
    </w:p>
    <w:p w:rsidR="00000000" w:rsidRDefault="00000000">
      <w:pPr>
        <w:pStyle w:val="a5"/>
        <w:divId w:val="175387555"/>
      </w:pPr>
      <w:r>
        <w:t xml:space="preserve">Recurring buy is a strategy for investing a fixed amount in crypto at fixed intervals. An appropriate recurring approach in volatile markets allows you to buy crypto at lower costs. </w:t>
      </w:r>
      <w:hyperlink r:id="rId619" w:history="1">
        <w:r>
          <w:rPr>
            <w:rStyle w:val="a3"/>
          </w:rPr>
          <w:t>Learn more</w:t>
        </w:r>
      </w:hyperlink>
      <w:r>
        <w:br/>
        <w:t xml:space="preserve">The API endpoints of </w:t>
      </w:r>
      <w:r>
        <w:rPr>
          <w:rStyle w:val="HTML"/>
        </w:rPr>
        <w:t>Recurring buy</w:t>
      </w:r>
      <w:r>
        <w:t xml:space="preserve"> require authentication.</w:t>
      </w:r>
    </w:p>
    <w:p w:rsidR="00000000" w:rsidRDefault="00000000">
      <w:pPr>
        <w:pStyle w:val="3"/>
        <w:divId w:val="175387555"/>
      </w:pPr>
      <w:r>
        <w:t>POST / Place recurring buy order</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/api/v5/tradingBot/recurring/order-algo</w:t>
      </w:r>
    </w:p>
    <w:p w:rsidR="00000000" w:rsidRDefault="00000000">
      <w:pPr>
        <w:pStyle w:val="a5"/>
        <w:ind w:left="720" w:right="720"/>
        <w:divId w:val="757559726"/>
      </w:pPr>
      <w:r>
        <w:t>Request Example</w:t>
      </w:r>
    </w:p>
    <w:p w:rsidR="00000000" w:rsidRDefault="00000000">
      <w:pPr>
        <w:pStyle w:val="HTML0"/>
        <w:divId w:val="1511945318"/>
        <w:rPr>
          <w:rStyle w:val="HTML"/>
        </w:rPr>
      </w:pPr>
      <w:r>
        <w:rPr>
          <w:rStyle w:val="HTML"/>
        </w:rPr>
        <w:t>POST /api/v5/tradingBot/recurring/order-algo</w:t>
      </w:r>
    </w:p>
    <w:p w:rsidR="00000000" w:rsidRDefault="00000000">
      <w:pPr>
        <w:pStyle w:val="HTML0"/>
        <w:divId w:val="1511945318"/>
        <w:rPr>
          <w:rStyle w:val="HTML"/>
        </w:rPr>
      </w:pPr>
      <w:r>
        <w:rPr>
          <w:rStyle w:val="HTML"/>
        </w:rPr>
        <w:t>body</w:t>
      </w:r>
    </w:p>
    <w:p w:rsidR="00000000" w:rsidRDefault="00000000">
      <w:pPr>
        <w:pStyle w:val="HTML0"/>
        <w:divId w:val="1511945318"/>
        <w:rPr>
          <w:rStyle w:val="HTML"/>
        </w:rPr>
      </w:pPr>
      <w:r>
        <w:rPr>
          <w:rStyle w:val="o"/>
        </w:rPr>
        <w:t>{</w:t>
      </w:r>
    </w:p>
    <w:p w:rsidR="00000000" w:rsidRDefault="00000000">
      <w:pPr>
        <w:pStyle w:val="HTML0"/>
        <w:divId w:val="1511945318"/>
        <w:rPr>
          <w:rStyle w:val="HTML"/>
        </w:rPr>
      </w:pPr>
      <w:r>
        <w:rPr>
          <w:rStyle w:val="HTML"/>
        </w:rPr>
        <w:t xml:space="preserve">  </w:t>
      </w:r>
      <w:r>
        <w:rPr>
          <w:rStyle w:val="s2"/>
        </w:rPr>
        <w:t>"stgyName"</w:t>
      </w:r>
      <w:r>
        <w:rPr>
          <w:rStyle w:val="HTML"/>
        </w:rPr>
        <w:t xml:space="preserve">: </w:t>
      </w:r>
      <w:r>
        <w:rPr>
          <w:rStyle w:val="s2"/>
        </w:rPr>
        <w:t>"BTC|ETH recurring buy monthly"</w:t>
      </w:r>
      <w:r>
        <w:rPr>
          <w:rStyle w:val="HTML"/>
        </w:rPr>
        <w:t xml:space="preserve">,     </w:t>
      </w:r>
    </w:p>
    <w:p w:rsidR="00000000" w:rsidRDefault="00000000">
      <w:pPr>
        <w:pStyle w:val="HTML0"/>
        <w:divId w:val="1511945318"/>
        <w:rPr>
          <w:rStyle w:val="HTML"/>
        </w:rPr>
      </w:pPr>
      <w:r>
        <w:rPr>
          <w:rStyle w:val="HTML"/>
        </w:rPr>
        <w:t xml:space="preserve">  </w:t>
      </w:r>
      <w:r>
        <w:rPr>
          <w:rStyle w:val="s2"/>
        </w:rPr>
        <w:t>"amt"</w:t>
      </w:r>
      <w:r>
        <w:rPr>
          <w:rStyle w:val="HTML"/>
        </w:rPr>
        <w:t>:</w:t>
      </w:r>
      <w:r>
        <w:rPr>
          <w:rStyle w:val="s2"/>
        </w:rPr>
        <w:t>"100"</w:t>
      </w:r>
      <w:r>
        <w:rPr>
          <w:rStyle w:val="HTML"/>
        </w:rPr>
        <w:t>,</w:t>
      </w:r>
    </w:p>
    <w:p w:rsidR="00000000" w:rsidRDefault="00000000">
      <w:pPr>
        <w:pStyle w:val="HTML0"/>
        <w:divId w:val="1511945318"/>
        <w:rPr>
          <w:rStyle w:val="HTML"/>
        </w:rPr>
      </w:pPr>
      <w:r>
        <w:rPr>
          <w:rStyle w:val="HTML"/>
        </w:rPr>
        <w:t xml:space="preserve">  </w:t>
      </w:r>
      <w:r>
        <w:rPr>
          <w:rStyle w:val="s2"/>
        </w:rPr>
        <w:t>"recurringList"</w:t>
      </w:r>
      <w:r>
        <w:rPr>
          <w:rStyle w:val="HTML"/>
        </w:rPr>
        <w:t xml:space="preserve">:[    </w:t>
      </w:r>
    </w:p>
    <w:p w:rsidR="00000000" w:rsidRDefault="00000000">
      <w:pPr>
        <w:pStyle w:val="HTML0"/>
        <w:divId w:val="1511945318"/>
        <w:rPr>
          <w:rStyle w:val="HTML"/>
        </w:rPr>
      </w:pPr>
      <w:r>
        <w:rPr>
          <w:rStyle w:val="HTML"/>
        </w:rPr>
        <w:t xml:space="preserve">    </w:t>
      </w:r>
      <w:r>
        <w:rPr>
          <w:rStyle w:val="o"/>
        </w:rPr>
        <w:t>{</w:t>
      </w:r>
    </w:p>
    <w:p w:rsidR="00000000" w:rsidRDefault="00000000">
      <w:pPr>
        <w:pStyle w:val="HTML0"/>
        <w:divId w:val="1511945318"/>
        <w:rPr>
          <w:rStyle w:val="HTML"/>
        </w:rPr>
      </w:pPr>
      <w:r>
        <w:rPr>
          <w:rStyle w:val="HTML"/>
        </w:rPr>
        <w:t xml:space="preserve">         </w:t>
      </w:r>
      <w:r>
        <w:rPr>
          <w:rStyle w:val="s2"/>
        </w:rPr>
        <w:t>"ccy"</w:t>
      </w:r>
      <w:r>
        <w:rPr>
          <w:rStyle w:val="HTML"/>
        </w:rPr>
        <w:t>:</w:t>
      </w:r>
      <w:r>
        <w:rPr>
          <w:rStyle w:val="s2"/>
        </w:rPr>
        <w:t>"BTC"</w:t>
      </w:r>
      <w:r>
        <w:rPr>
          <w:rStyle w:val="HTML"/>
        </w:rPr>
        <w:t>,</w:t>
      </w:r>
    </w:p>
    <w:p w:rsidR="00000000" w:rsidRDefault="00000000">
      <w:pPr>
        <w:pStyle w:val="HTML0"/>
        <w:divId w:val="1511945318"/>
        <w:rPr>
          <w:rStyle w:val="HTML"/>
        </w:rPr>
      </w:pPr>
      <w:r>
        <w:rPr>
          <w:rStyle w:val="HTML"/>
        </w:rPr>
        <w:t xml:space="preserve">         </w:t>
      </w:r>
      <w:r>
        <w:rPr>
          <w:rStyle w:val="s2"/>
        </w:rPr>
        <w:t>"ratio"</w:t>
      </w:r>
      <w:r>
        <w:rPr>
          <w:rStyle w:val="HTML"/>
        </w:rPr>
        <w:t>:</w:t>
      </w:r>
      <w:r>
        <w:rPr>
          <w:rStyle w:val="s2"/>
        </w:rPr>
        <w:t>"0.2"</w:t>
      </w:r>
    </w:p>
    <w:p w:rsidR="00000000" w:rsidRDefault="00000000">
      <w:pPr>
        <w:pStyle w:val="HTML0"/>
        <w:divId w:val="1511945318"/>
        <w:rPr>
          <w:rStyle w:val="HTML"/>
        </w:rPr>
      </w:pPr>
      <w:r>
        <w:rPr>
          <w:rStyle w:val="HTML"/>
        </w:rPr>
        <w:t xml:space="preserve">    </w:t>
      </w:r>
      <w:r>
        <w:rPr>
          <w:rStyle w:val="o"/>
        </w:rPr>
        <w:t>}</w:t>
      </w:r>
      <w:r>
        <w:rPr>
          <w:rStyle w:val="HTML"/>
        </w:rPr>
        <w:t>,</w:t>
      </w:r>
    </w:p>
    <w:p w:rsidR="00000000" w:rsidRDefault="00000000">
      <w:pPr>
        <w:pStyle w:val="HTML0"/>
        <w:divId w:val="1511945318"/>
        <w:rPr>
          <w:rStyle w:val="HTML"/>
        </w:rPr>
      </w:pPr>
      <w:r>
        <w:rPr>
          <w:rStyle w:val="HTML"/>
        </w:rPr>
        <w:t xml:space="preserve">    </w:t>
      </w:r>
      <w:r>
        <w:rPr>
          <w:rStyle w:val="o"/>
        </w:rPr>
        <w:t>{</w:t>
      </w:r>
    </w:p>
    <w:p w:rsidR="00000000" w:rsidRDefault="00000000">
      <w:pPr>
        <w:pStyle w:val="HTML0"/>
        <w:divId w:val="1511945318"/>
        <w:rPr>
          <w:rStyle w:val="HTML"/>
        </w:rPr>
      </w:pPr>
      <w:r>
        <w:rPr>
          <w:rStyle w:val="HTML"/>
        </w:rPr>
        <w:t xml:space="preserve">         </w:t>
      </w:r>
      <w:r>
        <w:rPr>
          <w:rStyle w:val="s2"/>
        </w:rPr>
        <w:t>"ccy"</w:t>
      </w:r>
      <w:r>
        <w:rPr>
          <w:rStyle w:val="HTML"/>
        </w:rPr>
        <w:t>:</w:t>
      </w:r>
      <w:r>
        <w:rPr>
          <w:rStyle w:val="s2"/>
        </w:rPr>
        <w:t>"ETH"</w:t>
      </w:r>
      <w:r>
        <w:rPr>
          <w:rStyle w:val="HTML"/>
        </w:rPr>
        <w:t>,</w:t>
      </w:r>
    </w:p>
    <w:p w:rsidR="00000000" w:rsidRDefault="00000000">
      <w:pPr>
        <w:pStyle w:val="HTML0"/>
        <w:divId w:val="1511945318"/>
        <w:rPr>
          <w:rStyle w:val="HTML"/>
        </w:rPr>
      </w:pPr>
      <w:r>
        <w:rPr>
          <w:rStyle w:val="HTML"/>
        </w:rPr>
        <w:t xml:space="preserve">         </w:t>
      </w:r>
      <w:r>
        <w:rPr>
          <w:rStyle w:val="s2"/>
        </w:rPr>
        <w:t>"ratio"</w:t>
      </w:r>
      <w:r>
        <w:rPr>
          <w:rStyle w:val="HTML"/>
        </w:rPr>
        <w:t>:</w:t>
      </w:r>
      <w:r>
        <w:rPr>
          <w:rStyle w:val="s2"/>
        </w:rPr>
        <w:t>"0.8"</w:t>
      </w:r>
    </w:p>
    <w:p w:rsidR="00000000" w:rsidRDefault="00000000">
      <w:pPr>
        <w:pStyle w:val="HTML0"/>
        <w:divId w:val="1511945318"/>
        <w:rPr>
          <w:rStyle w:val="HTML"/>
        </w:rPr>
      </w:pPr>
      <w:r>
        <w:rPr>
          <w:rStyle w:val="HTML"/>
        </w:rPr>
        <w:t xml:space="preserve">    </w:t>
      </w:r>
      <w:r>
        <w:rPr>
          <w:rStyle w:val="o"/>
        </w:rPr>
        <w:t>}</w:t>
      </w:r>
    </w:p>
    <w:p w:rsidR="00000000" w:rsidRDefault="00000000">
      <w:pPr>
        <w:pStyle w:val="HTML0"/>
        <w:divId w:val="1511945318"/>
        <w:rPr>
          <w:rStyle w:val="HTML"/>
        </w:rPr>
      </w:pPr>
      <w:r>
        <w:rPr>
          <w:rStyle w:val="HTML"/>
        </w:rPr>
        <w:t xml:space="preserve">  </w:t>
      </w:r>
      <w:r>
        <w:rPr>
          <w:rStyle w:val="o"/>
        </w:rPr>
        <w:t>]</w:t>
      </w:r>
      <w:r>
        <w:rPr>
          <w:rStyle w:val="HTML"/>
        </w:rPr>
        <w:t>,</w:t>
      </w:r>
    </w:p>
    <w:p w:rsidR="00000000" w:rsidRDefault="00000000">
      <w:pPr>
        <w:pStyle w:val="HTML0"/>
        <w:divId w:val="1511945318"/>
        <w:rPr>
          <w:rStyle w:val="HTML"/>
        </w:rPr>
      </w:pPr>
      <w:r>
        <w:rPr>
          <w:rStyle w:val="HTML"/>
        </w:rPr>
        <w:t xml:space="preserve">  </w:t>
      </w:r>
      <w:r>
        <w:rPr>
          <w:rStyle w:val="s2"/>
        </w:rPr>
        <w:t>"period"</w:t>
      </w:r>
      <w:r>
        <w:rPr>
          <w:rStyle w:val="HTML"/>
        </w:rPr>
        <w:t>:</w:t>
      </w:r>
      <w:r>
        <w:rPr>
          <w:rStyle w:val="s2"/>
        </w:rPr>
        <w:t>"monthly"</w:t>
      </w:r>
      <w:r>
        <w:rPr>
          <w:rStyle w:val="HTML"/>
        </w:rPr>
        <w:t>,</w:t>
      </w:r>
    </w:p>
    <w:p w:rsidR="00000000" w:rsidRDefault="00000000">
      <w:pPr>
        <w:pStyle w:val="HTML0"/>
        <w:divId w:val="1511945318"/>
        <w:rPr>
          <w:rStyle w:val="HTML"/>
        </w:rPr>
      </w:pPr>
      <w:r>
        <w:rPr>
          <w:rStyle w:val="HTML"/>
        </w:rPr>
        <w:t xml:space="preserve">  </w:t>
      </w:r>
      <w:r>
        <w:rPr>
          <w:rStyle w:val="s2"/>
        </w:rPr>
        <w:t>"recurringDay"</w:t>
      </w:r>
      <w:r>
        <w:rPr>
          <w:rStyle w:val="HTML"/>
        </w:rPr>
        <w:t>:</w:t>
      </w:r>
      <w:r>
        <w:rPr>
          <w:rStyle w:val="s2"/>
        </w:rPr>
        <w:t>"1"</w:t>
      </w:r>
      <w:r>
        <w:rPr>
          <w:rStyle w:val="HTML"/>
        </w:rPr>
        <w:t>,</w:t>
      </w:r>
    </w:p>
    <w:p w:rsidR="00000000" w:rsidRDefault="00000000">
      <w:pPr>
        <w:pStyle w:val="HTML0"/>
        <w:divId w:val="1511945318"/>
        <w:rPr>
          <w:rStyle w:val="HTML"/>
        </w:rPr>
      </w:pPr>
      <w:r>
        <w:rPr>
          <w:rStyle w:val="HTML"/>
        </w:rPr>
        <w:t xml:space="preserve">  </w:t>
      </w:r>
      <w:r>
        <w:rPr>
          <w:rStyle w:val="s2"/>
        </w:rPr>
        <w:t>"recurringTime"</w:t>
      </w:r>
      <w:r>
        <w:rPr>
          <w:rStyle w:val="HTML"/>
        </w:rPr>
        <w:t>:</w:t>
      </w:r>
      <w:r>
        <w:rPr>
          <w:rStyle w:val="s2"/>
        </w:rPr>
        <w:t>"0"</w:t>
      </w:r>
      <w:r>
        <w:rPr>
          <w:rStyle w:val="HTML"/>
        </w:rPr>
        <w:t>,</w:t>
      </w:r>
    </w:p>
    <w:p w:rsidR="00000000" w:rsidRDefault="00000000">
      <w:pPr>
        <w:pStyle w:val="HTML0"/>
        <w:divId w:val="1511945318"/>
        <w:rPr>
          <w:rStyle w:val="HTML"/>
        </w:rPr>
      </w:pPr>
      <w:r>
        <w:rPr>
          <w:rStyle w:val="HTML"/>
        </w:rPr>
        <w:t xml:space="preserve">  </w:t>
      </w:r>
      <w:r>
        <w:rPr>
          <w:rStyle w:val="s2"/>
        </w:rPr>
        <w:t>"timeZone"</w:t>
      </w:r>
      <w:r>
        <w:rPr>
          <w:rStyle w:val="HTML"/>
        </w:rPr>
        <w:t>:</w:t>
      </w:r>
      <w:r>
        <w:rPr>
          <w:rStyle w:val="s2"/>
        </w:rPr>
        <w:t>"8"</w:t>
      </w:r>
      <w:r>
        <w:rPr>
          <w:rStyle w:val="HTML"/>
        </w:rPr>
        <w:t>,   // UTC +8</w:t>
      </w:r>
    </w:p>
    <w:p w:rsidR="00000000" w:rsidRDefault="00000000">
      <w:pPr>
        <w:pStyle w:val="HTML0"/>
        <w:divId w:val="1511945318"/>
        <w:rPr>
          <w:rStyle w:val="HTML"/>
        </w:rPr>
      </w:pPr>
      <w:r>
        <w:rPr>
          <w:rStyle w:val="HTML"/>
        </w:rPr>
        <w:t xml:space="preserve">  </w:t>
      </w:r>
      <w:r>
        <w:rPr>
          <w:rStyle w:val="s2"/>
        </w:rPr>
        <w:t>"tdMode"</w:t>
      </w:r>
      <w:r>
        <w:rPr>
          <w:rStyle w:val="HTML"/>
        </w:rPr>
        <w:t>:</w:t>
      </w:r>
      <w:r>
        <w:rPr>
          <w:rStyle w:val="s2"/>
        </w:rPr>
        <w:t>"cross"</w:t>
      </w:r>
      <w:r>
        <w:rPr>
          <w:rStyle w:val="HTML"/>
        </w:rPr>
        <w:t>,</w:t>
      </w:r>
    </w:p>
    <w:p w:rsidR="00000000" w:rsidRDefault="00000000">
      <w:pPr>
        <w:pStyle w:val="HTML0"/>
        <w:divId w:val="1511945318"/>
        <w:rPr>
          <w:rStyle w:val="HTML"/>
        </w:rPr>
      </w:pPr>
      <w:r>
        <w:rPr>
          <w:rStyle w:val="HTML"/>
        </w:rPr>
        <w:t xml:space="preserve">  </w:t>
      </w:r>
      <w:r>
        <w:rPr>
          <w:rStyle w:val="s2"/>
        </w:rPr>
        <w:t>"investmentCcy"</w:t>
      </w:r>
      <w:r>
        <w:rPr>
          <w:rStyle w:val="HTML"/>
        </w:rPr>
        <w:t>:</w:t>
      </w:r>
      <w:r>
        <w:rPr>
          <w:rStyle w:val="s2"/>
        </w:rPr>
        <w:t>"USDT"</w:t>
      </w:r>
    </w:p>
    <w:p w:rsidR="00000000" w:rsidRDefault="00000000">
      <w:pPr>
        <w:pStyle w:val="HTML0"/>
        <w:divId w:val="1511945318"/>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1047"/>
        <w:gridCol w:w="1380"/>
        <w:gridCol w:w="4244"/>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stgyName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Custom name for trading bot, no more than 40 characters</w:t>
            </w:r>
          </w:p>
        </w:tc>
      </w:tr>
      <w:tr w:rsidR="00000000">
        <w:trPr>
          <w:divId w:val="175387555"/>
          <w:tblCellSpacing w:w="15" w:type="dxa"/>
        </w:trPr>
        <w:tc>
          <w:tcPr>
            <w:tcW w:w="0" w:type="auto"/>
            <w:vAlign w:val="center"/>
            <w:hideMark/>
          </w:tcPr>
          <w:p w:rsidR="00000000" w:rsidRDefault="00000000">
            <w:r>
              <w:t>recurringList</w:t>
            </w:r>
          </w:p>
        </w:tc>
        <w:tc>
          <w:tcPr>
            <w:tcW w:w="0" w:type="auto"/>
            <w:vAlign w:val="center"/>
            <w:hideMark/>
          </w:tcPr>
          <w:p w:rsidR="00000000" w:rsidRDefault="00000000">
            <w:r>
              <w:t>Array of object</w:t>
            </w:r>
          </w:p>
        </w:tc>
        <w:tc>
          <w:tcPr>
            <w:tcW w:w="0" w:type="auto"/>
            <w:vAlign w:val="center"/>
            <w:hideMark/>
          </w:tcPr>
          <w:p w:rsidR="00000000" w:rsidRDefault="00000000">
            <w:r>
              <w:t>Yes</w:t>
            </w:r>
          </w:p>
        </w:tc>
        <w:tc>
          <w:tcPr>
            <w:tcW w:w="0" w:type="auto"/>
            <w:vAlign w:val="center"/>
            <w:hideMark/>
          </w:tcPr>
          <w:p w:rsidR="00000000" w:rsidRDefault="00000000">
            <w:r>
              <w:t>Recurring buy info</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Recurring currency, e.g. </w:t>
            </w:r>
            <w:r>
              <w:rPr>
                <w:rStyle w:val="HTML"/>
              </w:rPr>
              <w:t>BTC</w:t>
            </w:r>
          </w:p>
        </w:tc>
      </w:tr>
      <w:tr w:rsidR="00000000">
        <w:trPr>
          <w:divId w:val="175387555"/>
          <w:tblCellSpacing w:w="15" w:type="dxa"/>
        </w:trPr>
        <w:tc>
          <w:tcPr>
            <w:tcW w:w="0" w:type="auto"/>
            <w:vAlign w:val="center"/>
            <w:hideMark/>
          </w:tcPr>
          <w:p w:rsidR="00000000" w:rsidRDefault="00000000">
            <w:r>
              <w:t>&gt; ratio</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Proportion of recurring currency assets, e.g. "0.2" representing 20%</w:t>
            </w:r>
          </w:p>
        </w:tc>
      </w:tr>
      <w:tr w:rsidR="00000000">
        <w:trPr>
          <w:divId w:val="175387555"/>
          <w:tblCellSpacing w:w="15" w:type="dxa"/>
        </w:trPr>
        <w:tc>
          <w:tcPr>
            <w:tcW w:w="0" w:type="auto"/>
            <w:vAlign w:val="center"/>
            <w:hideMark/>
          </w:tcPr>
          <w:p w:rsidR="00000000" w:rsidRDefault="00000000">
            <w:r>
              <w:t>period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Period</w:t>
            </w:r>
            <w:r>
              <w:br/>
            </w:r>
            <w:r>
              <w:rPr>
                <w:rStyle w:val="HTML"/>
              </w:rPr>
              <w:t>monthly</w:t>
            </w:r>
            <w:r>
              <w:br/>
            </w:r>
            <w:r>
              <w:rPr>
                <w:rStyle w:val="HTML"/>
              </w:rPr>
              <w:t>weekly</w:t>
            </w:r>
            <w:r>
              <w:br/>
            </w:r>
            <w:r>
              <w:rPr>
                <w:rStyle w:val="HTML"/>
              </w:rPr>
              <w:t>daily</w:t>
            </w:r>
            <w:r>
              <w:br/>
            </w:r>
            <w:r>
              <w:rPr>
                <w:rStyle w:val="HTML"/>
              </w:rPr>
              <w:t>hourly</w:t>
            </w:r>
          </w:p>
        </w:tc>
      </w:tr>
      <w:tr w:rsidR="00000000">
        <w:trPr>
          <w:divId w:val="175387555"/>
          <w:tblCellSpacing w:w="15" w:type="dxa"/>
        </w:trPr>
        <w:tc>
          <w:tcPr>
            <w:tcW w:w="0" w:type="auto"/>
            <w:vAlign w:val="center"/>
            <w:hideMark/>
          </w:tcPr>
          <w:p w:rsidR="00000000" w:rsidRDefault="00000000">
            <w:r>
              <w:t>recurringDay</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Recurring buy date</w:t>
            </w:r>
            <w:r>
              <w:br/>
              <w:t xml:space="preserve">When the period is </w:t>
            </w:r>
            <w:r>
              <w:rPr>
                <w:rStyle w:val="HTML"/>
              </w:rPr>
              <w:t>monthly</w:t>
            </w:r>
            <w:r>
              <w:t>, the value range is an integer of [1,28]</w:t>
            </w:r>
            <w:r>
              <w:br/>
              <w:t xml:space="preserve">When the period is </w:t>
            </w:r>
            <w:r>
              <w:rPr>
                <w:rStyle w:val="HTML"/>
              </w:rPr>
              <w:t>weekly</w:t>
            </w:r>
            <w:r>
              <w:t>, the value range is an integer of [1,7]</w:t>
            </w:r>
            <w:r>
              <w:br/>
              <w:t xml:space="preserve">When the period is </w:t>
            </w:r>
            <w:r>
              <w:rPr>
                <w:rStyle w:val="HTML"/>
              </w:rPr>
              <w:t>daily</w:t>
            </w:r>
            <w:r>
              <w:t>/</w:t>
            </w:r>
            <w:r>
              <w:rPr>
                <w:rStyle w:val="HTML"/>
              </w:rPr>
              <w:t>hourly</w:t>
            </w:r>
            <w:r>
              <w:t>, the parameter is not required.</w:t>
            </w:r>
          </w:p>
        </w:tc>
      </w:tr>
      <w:tr w:rsidR="00000000">
        <w:trPr>
          <w:divId w:val="175387555"/>
          <w:tblCellSpacing w:w="15" w:type="dxa"/>
        </w:trPr>
        <w:tc>
          <w:tcPr>
            <w:tcW w:w="0" w:type="auto"/>
            <w:vAlign w:val="center"/>
            <w:hideMark/>
          </w:tcPr>
          <w:p w:rsidR="00000000" w:rsidRDefault="00000000">
            <w:r>
              <w:t>recurringHour</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Recurring buy by hourly</w:t>
            </w:r>
            <w:r>
              <w:br/>
            </w:r>
            <w:r>
              <w:rPr>
                <w:rStyle w:val="HTML"/>
              </w:rPr>
              <w:t>1</w:t>
            </w:r>
            <w:r>
              <w:t>/</w:t>
            </w:r>
            <w:r>
              <w:rPr>
                <w:rStyle w:val="HTML"/>
              </w:rPr>
              <w:t>4</w:t>
            </w:r>
            <w:r>
              <w:t>/</w:t>
            </w:r>
            <w:r>
              <w:rPr>
                <w:rStyle w:val="HTML"/>
              </w:rPr>
              <w:t>8</w:t>
            </w:r>
            <w:r>
              <w:t>/</w:t>
            </w:r>
            <w:r>
              <w:rPr>
                <w:rStyle w:val="HTML"/>
              </w:rPr>
              <w:t>12</w:t>
            </w:r>
            <w:r>
              <w:t xml:space="preserve">, e.g. </w:t>
            </w:r>
            <w:r>
              <w:rPr>
                <w:rStyle w:val="HTML"/>
              </w:rPr>
              <w:t>4</w:t>
            </w:r>
            <w:r>
              <w:t xml:space="preserve"> represents "recurring buy every 4 hour"</w:t>
            </w:r>
            <w:r>
              <w:br/>
              <w:t xml:space="preserve">When the period is </w:t>
            </w:r>
            <w:r>
              <w:rPr>
                <w:rStyle w:val="HTML"/>
              </w:rPr>
              <w:t>hourly</w:t>
            </w:r>
            <w:r>
              <w:t>, the parameter is required.</w:t>
            </w:r>
          </w:p>
        </w:tc>
      </w:tr>
      <w:tr w:rsidR="00000000">
        <w:trPr>
          <w:divId w:val="175387555"/>
          <w:tblCellSpacing w:w="15" w:type="dxa"/>
        </w:trPr>
        <w:tc>
          <w:tcPr>
            <w:tcW w:w="0" w:type="auto"/>
            <w:vAlign w:val="center"/>
            <w:hideMark/>
          </w:tcPr>
          <w:p w:rsidR="00000000" w:rsidRDefault="00000000">
            <w:r>
              <w:t>recurringTime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Recurring buy time, the value range is an integer of [0,23]</w:t>
            </w:r>
            <w:r>
              <w:br/>
              <w:t xml:space="preserve">When the period is </w:t>
            </w:r>
            <w:r>
              <w:rPr>
                <w:rStyle w:val="HTML"/>
              </w:rPr>
              <w:t>hourly</w:t>
            </w:r>
            <w:r>
              <w:t>, the parameter is the time of the first investment occurs.</w:t>
            </w:r>
          </w:p>
        </w:tc>
      </w:tr>
      <w:tr w:rsidR="00000000">
        <w:trPr>
          <w:divId w:val="175387555"/>
          <w:tblCellSpacing w:w="15" w:type="dxa"/>
        </w:trPr>
        <w:tc>
          <w:tcPr>
            <w:tcW w:w="0" w:type="auto"/>
            <w:vAlign w:val="center"/>
            <w:hideMark/>
          </w:tcPr>
          <w:p w:rsidR="00000000" w:rsidRDefault="00000000">
            <w:r>
              <w:t>timeZone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UTC time zone, the value range is an integer of [-12,14]</w:t>
            </w:r>
            <w:r>
              <w:br/>
              <w:t>e.g. "8" representing UTC+8 (East 8 District), Beijing Time</w:t>
            </w:r>
          </w:p>
        </w:tc>
      </w:tr>
      <w:tr w:rsidR="00000000">
        <w:trPr>
          <w:divId w:val="175387555"/>
          <w:tblCellSpacing w:w="15" w:type="dxa"/>
        </w:trPr>
        <w:tc>
          <w:tcPr>
            <w:tcW w:w="0" w:type="auto"/>
            <w:vAlign w:val="center"/>
            <w:hideMark/>
          </w:tcPr>
          <w:p w:rsidR="00000000" w:rsidRDefault="00000000">
            <w:r>
              <w:t>amt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Quantity invested per cycle</w:t>
            </w:r>
          </w:p>
        </w:tc>
      </w:tr>
      <w:tr w:rsidR="00000000">
        <w:trPr>
          <w:divId w:val="175387555"/>
          <w:tblCellSpacing w:w="15" w:type="dxa"/>
        </w:trPr>
        <w:tc>
          <w:tcPr>
            <w:tcW w:w="0" w:type="auto"/>
            <w:vAlign w:val="center"/>
            <w:hideMark/>
          </w:tcPr>
          <w:p w:rsidR="00000000" w:rsidRDefault="00000000">
            <w:r>
              <w:t>investmentCcy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The invested quantity unit, can only be </w:t>
            </w:r>
            <w:r>
              <w:rPr>
                <w:rStyle w:val="HTML"/>
              </w:rPr>
              <w:t>USDT</w:t>
            </w:r>
            <w:r>
              <w:t>/</w:t>
            </w:r>
            <w:r>
              <w:rPr>
                <w:rStyle w:val="HTML"/>
              </w:rPr>
              <w:t>USDC</w:t>
            </w:r>
          </w:p>
        </w:tc>
      </w:tr>
      <w:tr w:rsidR="00000000">
        <w:trPr>
          <w:divId w:val="175387555"/>
          <w:tblCellSpacing w:w="15" w:type="dxa"/>
        </w:trPr>
        <w:tc>
          <w:tcPr>
            <w:tcW w:w="0" w:type="auto"/>
            <w:vAlign w:val="center"/>
            <w:hideMark/>
          </w:tcPr>
          <w:p w:rsidR="00000000" w:rsidRDefault="00000000">
            <w:r>
              <w:t>tdMode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Trading mode</w:t>
            </w:r>
            <w:r>
              <w:br/>
              <w:t xml:space="preserve">Margin mode: </w:t>
            </w:r>
            <w:r>
              <w:rPr>
                <w:rStyle w:val="HTML"/>
              </w:rPr>
              <w:t>cross</w:t>
            </w:r>
            <w:r>
              <w:br/>
              <w:t xml:space="preserve">Non-Margin mode: </w:t>
            </w:r>
            <w:r>
              <w:rPr>
                <w:rStyle w:val="HTML"/>
              </w:rPr>
              <w:t>cash</w:t>
            </w:r>
          </w:p>
        </w:tc>
      </w:tr>
      <w:tr w:rsidR="00000000">
        <w:trPr>
          <w:divId w:val="175387555"/>
          <w:tblCellSpacing w:w="15" w:type="dxa"/>
        </w:trPr>
        <w:tc>
          <w:tcPr>
            <w:tcW w:w="0" w:type="auto"/>
            <w:vAlign w:val="center"/>
            <w:hideMark/>
          </w:tcPr>
          <w:p w:rsidR="00000000" w:rsidRDefault="00000000">
            <w:r>
              <w:t>algoClOrdId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Client-supplied Algo ID</w:t>
            </w:r>
            <w:r>
              <w:br/>
              <w:t>There will be a value when algo order attaching algoClOrdId is triggered, or it will be "".</w:t>
            </w:r>
            <w:r>
              <w:br/>
              <w:t>A combination of case-sensitive alphanumerics, all numbers, or all letters of up to 32 characters.</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Order tag</w:t>
            </w:r>
            <w:r>
              <w:br/>
              <w:t>A combination of case-sensitive alphanumerics, all numbers, or all letters of up to 16 characters.</w:t>
            </w:r>
          </w:p>
        </w:tc>
      </w:tr>
    </w:tbl>
    <w:p w:rsidR="00000000" w:rsidRDefault="00000000">
      <w:pPr>
        <w:pStyle w:val="a5"/>
        <w:ind w:left="720" w:right="720"/>
        <w:divId w:val="1687634687"/>
      </w:pPr>
      <w:r>
        <w:t>Response Example</w:t>
      </w:r>
    </w:p>
    <w:p w:rsidR="00000000" w:rsidRDefault="00000000">
      <w:pPr>
        <w:pStyle w:val="HTML0"/>
        <w:divId w:val="1575116538"/>
        <w:rPr>
          <w:rStyle w:val="w"/>
        </w:rPr>
      </w:pPr>
      <w:r>
        <w:rPr>
          <w:rStyle w:val="p"/>
        </w:rPr>
        <w:t>{</w:t>
      </w:r>
    </w:p>
    <w:p w:rsidR="00000000" w:rsidRDefault="00000000">
      <w:pPr>
        <w:pStyle w:val="HTML0"/>
        <w:divId w:val="1575116538"/>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1575116538"/>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1575116538"/>
        <w:rPr>
          <w:rStyle w:val="w"/>
        </w:rPr>
      </w:pPr>
      <w:r>
        <w:rPr>
          <w:rStyle w:val="w"/>
        </w:rPr>
        <w:t xml:space="preserve">    </w:t>
      </w:r>
      <w:r>
        <w:rPr>
          <w:rStyle w:val="nl"/>
        </w:rPr>
        <w:t>"data"</w:t>
      </w:r>
      <w:r>
        <w:rPr>
          <w:rStyle w:val="p"/>
        </w:rPr>
        <w:t>:[</w:t>
      </w:r>
    </w:p>
    <w:p w:rsidR="00000000" w:rsidRDefault="00000000">
      <w:pPr>
        <w:pStyle w:val="HTML0"/>
        <w:divId w:val="1575116538"/>
        <w:rPr>
          <w:rStyle w:val="w"/>
        </w:rPr>
      </w:pPr>
      <w:r>
        <w:rPr>
          <w:rStyle w:val="w"/>
        </w:rPr>
        <w:t xml:space="preserve">        </w:t>
      </w:r>
      <w:r>
        <w:rPr>
          <w:rStyle w:val="p"/>
        </w:rPr>
        <w:t>{</w:t>
      </w:r>
    </w:p>
    <w:p w:rsidR="00000000" w:rsidRDefault="00000000">
      <w:pPr>
        <w:pStyle w:val="HTML0"/>
        <w:divId w:val="1575116538"/>
        <w:rPr>
          <w:rStyle w:val="w"/>
        </w:rPr>
      </w:pPr>
      <w:r>
        <w:rPr>
          <w:rStyle w:val="w"/>
        </w:rPr>
        <w:t xml:space="preserve">            </w:t>
      </w:r>
      <w:r>
        <w:rPr>
          <w:rStyle w:val="nl"/>
        </w:rPr>
        <w:t>"algoId"</w:t>
      </w:r>
      <w:r>
        <w:rPr>
          <w:rStyle w:val="p"/>
        </w:rPr>
        <w:t>:</w:t>
      </w:r>
      <w:r>
        <w:rPr>
          <w:rStyle w:val="s2"/>
        </w:rPr>
        <w:t>"560472804207104000"</w:t>
      </w:r>
      <w:r>
        <w:rPr>
          <w:rStyle w:val="p"/>
        </w:rPr>
        <w:t>,</w:t>
      </w:r>
    </w:p>
    <w:p w:rsidR="00000000" w:rsidRDefault="00000000">
      <w:pPr>
        <w:pStyle w:val="HTML0"/>
        <w:divId w:val="1575116538"/>
        <w:rPr>
          <w:rStyle w:val="w"/>
        </w:rPr>
      </w:pPr>
      <w:r>
        <w:rPr>
          <w:rStyle w:val="w"/>
        </w:rPr>
        <w:t xml:space="preserve">            </w:t>
      </w:r>
      <w:r>
        <w:rPr>
          <w:rStyle w:val="nl"/>
        </w:rPr>
        <w:t>"algoClOrdId"</w:t>
      </w:r>
      <w:r>
        <w:rPr>
          <w:rStyle w:val="p"/>
        </w:rPr>
        <w:t>:</w:t>
      </w:r>
      <w:r>
        <w:rPr>
          <w:rStyle w:val="s2"/>
        </w:rPr>
        <w:t>""</w:t>
      </w:r>
      <w:r>
        <w:rPr>
          <w:rStyle w:val="p"/>
        </w:rPr>
        <w:t>,</w:t>
      </w:r>
    </w:p>
    <w:p w:rsidR="00000000" w:rsidRDefault="00000000">
      <w:pPr>
        <w:pStyle w:val="HTML0"/>
        <w:divId w:val="1575116538"/>
        <w:rPr>
          <w:rStyle w:val="w"/>
        </w:rPr>
      </w:pPr>
      <w:r>
        <w:rPr>
          <w:rStyle w:val="w"/>
        </w:rPr>
        <w:t xml:space="preserve">            </w:t>
      </w:r>
      <w:r>
        <w:rPr>
          <w:rStyle w:val="nl"/>
        </w:rPr>
        <w:t>"sCode"</w:t>
      </w:r>
      <w:r>
        <w:rPr>
          <w:rStyle w:val="p"/>
        </w:rPr>
        <w:t>:</w:t>
      </w:r>
      <w:r>
        <w:rPr>
          <w:rStyle w:val="s2"/>
        </w:rPr>
        <w:t>"0"</w:t>
      </w:r>
      <w:r>
        <w:rPr>
          <w:rStyle w:val="p"/>
        </w:rPr>
        <w:t>,</w:t>
      </w:r>
    </w:p>
    <w:p w:rsidR="00000000" w:rsidRDefault="00000000">
      <w:pPr>
        <w:pStyle w:val="HTML0"/>
        <w:divId w:val="1575116538"/>
        <w:rPr>
          <w:rStyle w:val="w"/>
        </w:rPr>
      </w:pPr>
      <w:r>
        <w:rPr>
          <w:rStyle w:val="w"/>
        </w:rPr>
        <w:t xml:space="preserve">            </w:t>
      </w:r>
      <w:r>
        <w:rPr>
          <w:rStyle w:val="nl"/>
        </w:rPr>
        <w:t>"sMsg"</w:t>
      </w:r>
      <w:r>
        <w:rPr>
          <w:rStyle w:val="p"/>
        </w:rPr>
        <w:t>:</w:t>
      </w:r>
      <w:r>
        <w:rPr>
          <w:rStyle w:val="s2"/>
        </w:rPr>
        <w:t>""</w:t>
      </w:r>
      <w:r>
        <w:rPr>
          <w:rStyle w:val="p"/>
        </w:rPr>
        <w:t>,</w:t>
      </w:r>
    </w:p>
    <w:p w:rsidR="00000000" w:rsidRDefault="00000000">
      <w:pPr>
        <w:pStyle w:val="HTML0"/>
        <w:divId w:val="1575116538"/>
        <w:rPr>
          <w:rStyle w:val="w"/>
        </w:rPr>
      </w:pPr>
      <w:r>
        <w:rPr>
          <w:rStyle w:val="w"/>
        </w:rPr>
        <w:t xml:space="preserve">            </w:t>
      </w:r>
      <w:r>
        <w:rPr>
          <w:rStyle w:val="nl"/>
        </w:rPr>
        <w:t>"tag"</w:t>
      </w:r>
      <w:r>
        <w:rPr>
          <w:rStyle w:val="p"/>
        </w:rPr>
        <w:t>:</w:t>
      </w:r>
      <w:r>
        <w:rPr>
          <w:rStyle w:val="s2"/>
        </w:rPr>
        <w:t>""</w:t>
      </w:r>
    </w:p>
    <w:p w:rsidR="00000000" w:rsidRDefault="00000000">
      <w:pPr>
        <w:pStyle w:val="HTML0"/>
        <w:divId w:val="1575116538"/>
        <w:rPr>
          <w:rStyle w:val="w"/>
        </w:rPr>
      </w:pPr>
      <w:r>
        <w:rPr>
          <w:rStyle w:val="w"/>
        </w:rPr>
        <w:t xml:space="preserve">        </w:t>
      </w:r>
      <w:r>
        <w:rPr>
          <w:rStyle w:val="p"/>
        </w:rPr>
        <w:t>}</w:t>
      </w:r>
    </w:p>
    <w:p w:rsidR="00000000" w:rsidRDefault="00000000">
      <w:pPr>
        <w:pStyle w:val="HTML0"/>
        <w:divId w:val="1575116538"/>
        <w:rPr>
          <w:rStyle w:val="w"/>
        </w:rPr>
      </w:pPr>
      <w:r>
        <w:rPr>
          <w:rStyle w:val="w"/>
        </w:rPr>
        <w:t xml:space="preserve">    </w:t>
      </w:r>
      <w:r>
        <w:rPr>
          <w:rStyle w:val="p"/>
        </w:rPr>
        <w:t>]</w:t>
      </w:r>
    </w:p>
    <w:p w:rsidR="00000000" w:rsidRDefault="00000000">
      <w:pPr>
        <w:pStyle w:val="HTML0"/>
        <w:divId w:val="1575116538"/>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613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algoClOrdId</w:t>
            </w:r>
          </w:p>
        </w:tc>
        <w:tc>
          <w:tcPr>
            <w:tcW w:w="0" w:type="auto"/>
            <w:vAlign w:val="center"/>
            <w:hideMark/>
          </w:tcPr>
          <w:p w:rsidR="00000000" w:rsidRDefault="00000000">
            <w:r>
              <w:t>String</w:t>
            </w:r>
          </w:p>
        </w:tc>
        <w:tc>
          <w:tcPr>
            <w:tcW w:w="0" w:type="auto"/>
            <w:vAlign w:val="center"/>
            <w:hideMark/>
          </w:tcPr>
          <w:p w:rsidR="00000000" w:rsidRDefault="00000000">
            <w:r>
              <w:t>Client-supplied Algo ID</w:t>
            </w:r>
          </w:p>
        </w:tc>
      </w:tr>
      <w:tr w:rsidR="00000000">
        <w:trPr>
          <w:divId w:val="175387555"/>
          <w:tblCellSpacing w:w="15" w:type="dxa"/>
        </w:trPr>
        <w:tc>
          <w:tcPr>
            <w:tcW w:w="0" w:type="auto"/>
            <w:vAlign w:val="center"/>
            <w:hideMark/>
          </w:tcPr>
          <w:p w:rsidR="00000000" w:rsidRDefault="00000000">
            <w:r>
              <w:t>sCode</w:t>
            </w:r>
          </w:p>
        </w:tc>
        <w:tc>
          <w:tcPr>
            <w:tcW w:w="0" w:type="auto"/>
            <w:vAlign w:val="center"/>
            <w:hideMark/>
          </w:tcPr>
          <w:p w:rsidR="00000000" w:rsidRDefault="00000000">
            <w:r>
              <w:t>String</w:t>
            </w:r>
          </w:p>
        </w:tc>
        <w:tc>
          <w:tcPr>
            <w:tcW w:w="0" w:type="auto"/>
            <w:vAlign w:val="center"/>
            <w:hideMark/>
          </w:tcPr>
          <w:p w:rsidR="00000000" w:rsidRDefault="00000000">
            <w:r>
              <w:t>The code of the event execution result, 0 means success</w:t>
            </w:r>
          </w:p>
        </w:tc>
      </w:tr>
      <w:tr w:rsidR="00000000">
        <w:trPr>
          <w:divId w:val="175387555"/>
          <w:tblCellSpacing w:w="15" w:type="dxa"/>
        </w:trPr>
        <w:tc>
          <w:tcPr>
            <w:tcW w:w="0" w:type="auto"/>
            <w:vAlign w:val="center"/>
            <w:hideMark/>
          </w:tcPr>
          <w:p w:rsidR="00000000" w:rsidRDefault="00000000">
            <w:r>
              <w:t>sMsg</w:t>
            </w:r>
          </w:p>
        </w:tc>
        <w:tc>
          <w:tcPr>
            <w:tcW w:w="0" w:type="auto"/>
            <w:vAlign w:val="center"/>
            <w:hideMark/>
          </w:tcPr>
          <w:p w:rsidR="00000000" w:rsidRDefault="00000000">
            <w:r>
              <w:t>String</w:t>
            </w:r>
          </w:p>
        </w:tc>
        <w:tc>
          <w:tcPr>
            <w:tcW w:w="0" w:type="auto"/>
            <w:vAlign w:val="center"/>
            <w:hideMark/>
          </w:tcPr>
          <w:p w:rsidR="00000000" w:rsidRDefault="00000000">
            <w:r>
              <w:t>Rejection message if the request is unsuccessful</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bl>
    <w:p w:rsidR="00000000" w:rsidRDefault="00000000">
      <w:pPr>
        <w:pStyle w:val="3"/>
        <w:divId w:val="175387555"/>
      </w:pPr>
      <w:r>
        <w:t>POST / Amend recurring buy order</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/api/v5/tradingBot/recurring/amend-order-algo</w:t>
      </w:r>
    </w:p>
    <w:p w:rsidR="00000000" w:rsidRDefault="00000000">
      <w:pPr>
        <w:pStyle w:val="a5"/>
        <w:ind w:left="720" w:right="720"/>
        <w:divId w:val="236592566"/>
      </w:pPr>
      <w:r>
        <w:t>Request Example</w:t>
      </w:r>
    </w:p>
    <w:p w:rsidR="00000000" w:rsidRDefault="00000000">
      <w:pPr>
        <w:pStyle w:val="HTML0"/>
        <w:divId w:val="1642074770"/>
        <w:rPr>
          <w:rStyle w:val="HTML"/>
        </w:rPr>
      </w:pPr>
      <w:r>
        <w:rPr>
          <w:rStyle w:val="HTML"/>
        </w:rPr>
        <w:t>POST /api/v5/tradingBot/recurring/amend-order-algo</w:t>
      </w:r>
    </w:p>
    <w:p w:rsidR="00000000" w:rsidRDefault="00000000">
      <w:pPr>
        <w:pStyle w:val="HTML0"/>
        <w:divId w:val="1642074770"/>
        <w:rPr>
          <w:rStyle w:val="HTML"/>
        </w:rPr>
      </w:pPr>
      <w:r>
        <w:rPr>
          <w:rStyle w:val="HTML"/>
        </w:rPr>
        <w:t>body</w:t>
      </w:r>
    </w:p>
    <w:p w:rsidR="00000000" w:rsidRDefault="00000000">
      <w:pPr>
        <w:pStyle w:val="HTML0"/>
        <w:divId w:val="1642074770"/>
        <w:rPr>
          <w:rStyle w:val="HTML"/>
        </w:rPr>
      </w:pPr>
      <w:r>
        <w:rPr>
          <w:rStyle w:val="o"/>
        </w:rPr>
        <w:t>{</w:t>
      </w:r>
    </w:p>
    <w:p w:rsidR="00000000" w:rsidRDefault="00000000">
      <w:pPr>
        <w:pStyle w:val="HTML0"/>
        <w:divId w:val="1642074770"/>
        <w:rPr>
          <w:rStyle w:val="HTML"/>
        </w:rPr>
      </w:pPr>
      <w:r>
        <w:rPr>
          <w:rStyle w:val="HTML"/>
        </w:rPr>
        <w:t xml:space="preserve">    </w:t>
      </w:r>
      <w:r>
        <w:rPr>
          <w:rStyle w:val="s2"/>
        </w:rPr>
        <w:t>"algoId"</w:t>
      </w:r>
      <w:r>
        <w:rPr>
          <w:rStyle w:val="HTML"/>
        </w:rPr>
        <w:t>:</w:t>
      </w:r>
      <w:r>
        <w:rPr>
          <w:rStyle w:val="s2"/>
        </w:rPr>
        <w:t>"448965992920907776"</w:t>
      </w:r>
      <w:r>
        <w:rPr>
          <w:rStyle w:val="HTML"/>
        </w:rPr>
        <w:t>,</w:t>
      </w:r>
    </w:p>
    <w:p w:rsidR="00000000" w:rsidRDefault="00000000">
      <w:pPr>
        <w:pStyle w:val="HTML0"/>
        <w:divId w:val="1642074770"/>
        <w:rPr>
          <w:rStyle w:val="HTML"/>
        </w:rPr>
      </w:pPr>
      <w:r>
        <w:rPr>
          <w:rStyle w:val="HTML"/>
        </w:rPr>
        <w:t xml:space="preserve">    </w:t>
      </w:r>
      <w:r>
        <w:rPr>
          <w:rStyle w:val="s2"/>
        </w:rPr>
        <w:t>"stgyName"</w:t>
      </w:r>
      <w:r>
        <w:rPr>
          <w:rStyle w:val="HTML"/>
        </w:rPr>
        <w:t>:</w:t>
      </w:r>
      <w:r>
        <w:rPr>
          <w:rStyle w:val="s2"/>
        </w:rPr>
        <w:t>"stg1"</w:t>
      </w:r>
    </w:p>
    <w:p w:rsidR="00000000" w:rsidRDefault="00000000">
      <w:pPr>
        <w:pStyle w:val="HTML0"/>
        <w:divId w:val="1642074770"/>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stgyName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New custom name for trading bot after adjustment, no more than 40 characters</w:t>
            </w:r>
          </w:p>
        </w:tc>
      </w:tr>
    </w:tbl>
    <w:p w:rsidR="00000000" w:rsidRDefault="00000000">
      <w:pPr>
        <w:pStyle w:val="a5"/>
        <w:ind w:left="720" w:right="720"/>
        <w:divId w:val="950746793"/>
      </w:pPr>
      <w:r>
        <w:t>Response Example</w:t>
      </w:r>
    </w:p>
    <w:p w:rsidR="00000000" w:rsidRDefault="00000000">
      <w:pPr>
        <w:pStyle w:val="HTML0"/>
        <w:divId w:val="1840729349"/>
        <w:rPr>
          <w:rStyle w:val="w"/>
        </w:rPr>
      </w:pPr>
      <w:r>
        <w:rPr>
          <w:rStyle w:val="p"/>
        </w:rPr>
        <w:t>{</w:t>
      </w:r>
    </w:p>
    <w:p w:rsidR="00000000" w:rsidRDefault="00000000">
      <w:pPr>
        <w:pStyle w:val="HTML0"/>
        <w:divId w:val="1840729349"/>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1840729349"/>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1840729349"/>
        <w:rPr>
          <w:rStyle w:val="w"/>
        </w:rPr>
      </w:pPr>
      <w:r>
        <w:rPr>
          <w:rStyle w:val="w"/>
        </w:rPr>
        <w:t xml:space="preserve">    </w:t>
      </w:r>
      <w:r>
        <w:rPr>
          <w:rStyle w:val="nl"/>
        </w:rPr>
        <w:t>"data"</w:t>
      </w:r>
      <w:r>
        <w:rPr>
          <w:rStyle w:val="p"/>
        </w:rPr>
        <w:t>:[</w:t>
      </w:r>
    </w:p>
    <w:p w:rsidR="00000000" w:rsidRDefault="00000000">
      <w:pPr>
        <w:pStyle w:val="HTML0"/>
        <w:divId w:val="1840729349"/>
        <w:rPr>
          <w:rStyle w:val="w"/>
        </w:rPr>
      </w:pPr>
      <w:r>
        <w:rPr>
          <w:rStyle w:val="w"/>
        </w:rPr>
        <w:t xml:space="preserve">        </w:t>
      </w:r>
      <w:r>
        <w:rPr>
          <w:rStyle w:val="p"/>
        </w:rPr>
        <w:t>{</w:t>
      </w:r>
    </w:p>
    <w:p w:rsidR="00000000" w:rsidRDefault="00000000">
      <w:pPr>
        <w:pStyle w:val="HTML0"/>
        <w:divId w:val="1840729349"/>
        <w:rPr>
          <w:rStyle w:val="w"/>
        </w:rPr>
      </w:pPr>
      <w:r>
        <w:rPr>
          <w:rStyle w:val="w"/>
        </w:rPr>
        <w:t xml:space="preserve">            </w:t>
      </w:r>
      <w:r>
        <w:rPr>
          <w:rStyle w:val="nl"/>
        </w:rPr>
        <w:t>"algoId"</w:t>
      </w:r>
      <w:r>
        <w:rPr>
          <w:rStyle w:val="p"/>
        </w:rPr>
        <w:t>:</w:t>
      </w:r>
      <w:r>
        <w:rPr>
          <w:rStyle w:val="s2"/>
        </w:rPr>
        <w:t>"448965992920907776"</w:t>
      </w:r>
      <w:r>
        <w:rPr>
          <w:rStyle w:val="p"/>
        </w:rPr>
        <w:t>,</w:t>
      </w:r>
    </w:p>
    <w:p w:rsidR="00000000" w:rsidRDefault="00000000">
      <w:pPr>
        <w:pStyle w:val="HTML0"/>
        <w:divId w:val="1840729349"/>
        <w:rPr>
          <w:rStyle w:val="w"/>
        </w:rPr>
      </w:pPr>
      <w:r>
        <w:rPr>
          <w:rStyle w:val="w"/>
        </w:rPr>
        <w:t xml:space="preserve">            </w:t>
      </w:r>
      <w:r>
        <w:rPr>
          <w:rStyle w:val="nl"/>
        </w:rPr>
        <w:t>"algoClOrdId"</w:t>
      </w:r>
      <w:r>
        <w:rPr>
          <w:rStyle w:val="p"/>
        </w:rPr>
        <w:t>:</w:t>
      </w:r>
      <w:r>
        <w:rPr>
          <w:rStyle w:val="s2"/>
        </w:rPr>
        <w:t>""</w:t>
      </w:r>
      <w:r>
        <w:rPr>
          <w:rStyle w:val="p"/>
        </w:rPr>
        <w:t>,</w:t>
      </w:r>
    </w:p>
    <w:p w:rsidR="00000000" w:rsidRDefault="00000000">
      <w:pPr>
        <w:pStyle w:val="HTML0"/>
        <w:divId w:val="1840729349"/>
        <w:rPr>
          <w:rStyle w:val="w"/>
        </w:rPr>
      </w:pPr>
      <w:r>
        <w:rPr>
          <w:rStyle w:val="w"/>
        </w:rPr>
        <w:t xml:space="preserve">            </w:t>
      </w:r>
      <w:r>
        <w:rPr>
          <w:rStyle w:val="nl"/>
        </w:rPr>
        <w:t>"sCode"</w:t>
      </w:r>
      <w:r>
        <w:rPr>
          <w:rStyle w:val="p"/>
        </w:rPr>
        <w:t>:</w:t>
      </w:r>
      <w:r>
        <w:rPr>
          <w:rStyle w:val="s2"/>
        </w:rPr>
        <w:t>"0"</w:t>
      </w:r>
      <w:r>
        <w:rPr>
          <w:rStyle w:val="p"/>
        </w:rPr>
        <w:t>,</w:t>
      </w:r>
    </w:p>
    <w:p w:rsidR="00000000" w:rsidRDefault="00000000">
      <w:pPr>
        <w:pStyle w:val="HTML0"/>
        <w:divId w:val="1840729349"/>
        <w:rPr>
          <w:rStyle w:val="w"/>
        </w:rPr>
      </w:pPr>
      <w:r>
        <w:rPr>
          <w:rStyle w:val="w"/>
        </w:rPr>
        <w:t xml:space="preserve">            </w:t>
      </w:r>
      <w:r>
        <w:rPr>
          <w:rStyle w:val="nl"/>
        </w:rPr>
        <w:t>"sMsg"</w:t>
      </w:r>
      <w:r>
        <w:rPr>
          <w:rStyle w:val="p"/>
        </w:rPr>
        <w:t>:</w:t>
      </w:r>
      <w:r>
        <w:rPr>
          <w:rStyle w:val="s2"/>
        </w:rPr>
        <w:t>""</w:t>
      </w:r>
    </w:p>
    <w:p w:rsidR="00000000" w:rsidRDefault="00000000">
      <w:pPr>
        <w:pStyle w:val="HTML0"/>
        <w:divId w:val="1840729349"/>
        <w:rPr>
          <w:rStyle w:val="w"/>
        </w:rPr>
      </w:pPr>
      <w:r>
        <w:rPr>
          <w:rStyle w:val="w"/>
        </w:rPr>
        <w:t xml:space="preserve">        </w:t>
      </w:r>
      <w:r>
        <w:rPr>
          <w:rStyle w:val="p"/>
        </w:rPr>
        <w:t>}</w:t>
      </w:r>
    </w:p>
    <w:p w:rsidR="00000000" w:rsidRDefault="00000000">
      <w:pPr>
        <w:pStyle w:val="HTML0"/>
        <w:divId w:val="1840729349"/>
        <w:rPr>
          <w:rStyle w:val="w"/>
        </w:rPr>
      </w:pPr>
      <w:r>
        <w:rPr>
          <w:rStyle w:val="w"/>
        </w:rPr>
        <w:t xml:space="preserve">    </w:t>
      </w:r>
      <w:r>
        <w:rPr>
          <w:rStyle w:val="p"/>
        </w:rPr>
        <w:t>]</w:t>
      </w:r>
    </w:p>
    <w:p w:rsidR="00000000" w:rsidRDefault="00000000">
      <w:pPr>
        <w:pStyle w:val="HTML0"/>
        <w:divId w:val="1840729349"/>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613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algoClOrdId</w:t>
            </w:r>
          </w:p>
        </w:tc>
        <w:tc>
          <w:tcPr>
            <w:tcW w:w="0" w:type="auto"/>
            <w:vAlign w:val="center"/>
            <w:hideMark/>
          </w:tcPr>
          <w:p w:rsidR="00000000" w:rsidRDefault="00000000">
            <w:r>
              <w:t>String</w:t>
            </w:r>
          </w:p>
        </w:tc>
        <w:tc>
          <w:tcPr>
            <w:tcW w:w="0" w:type="auto"/>
            <w:vAlign w:val="center"/>
            <w:hideMark/>
          </w:tcPr>
          <w:p w:rsidR="00000000" w:rsidRDefault="00000000">
            <w:r>
              <w:t>Client-supplied Algo ID</w:t>
            </w:r>
          </w:p>
        </w:tc>
      </w:tr>
      <w:tr w:rsidR="00000000">
        <w:trPr>
          <w:divId w:val="175387555"/>
          <w:tblCellSpacing w:w="15" w:type="dxa"/>
        </w:trPr>
        <w:tc>
          <w:tcPr>
            <w:tcW w:w="0" w:type="auto"/>
            <w:vAlign w:val="center"/>
            <w:hideMark/>
          </w:tcPr>
          <w:p w:rsidR="00000000" w:rsidRDefault="00000000">
            <w:r>
              <w:t>sCode</w:t>
            </w:r>
          </w:p>
        </w:tc>
        <w:tc>
          <w:tcPr>
            <w:tcW w:w="0" w:type="auto"/>
            <w:vAlign w:val="center"/>
            <w:hideMark/>
          </w:tcPr>
          <w:p w:rsidR="00000000" w:rsidRDefault="00000000">
            <w:r>
              <w:t>String</w:t>
            </w:r>
          </w:p>
        </w:tc>
        <w:tc>
          <w:tcPr>
            <w:tcW w:w="0" w:type="auto"/>
            <w:vAlign w:val="center"/>
            <w:hideMark/>
          </w:tcPr>
          <w:p w:rsidR="00000000" w:rsidRDefault="00000000">
            <w:r>
              <w:t>The code of the event execution result, 0 means success</w:t>
            </w:r>
          </w:p>
        </w:tc>
      </w:tr>
      <w:tr w:rsidR="00000000">
        <w:trPr>
          <w:divId w:val="175387555"/>
          <w:tblCellSpacing w:w="15" w:type="dxa"/>
        </w:trPr>
        <w:tc>
          <w:tcPr>
            <w:tcW w:w="0" w:type="auto"/>
            <w:vAlign w:val="center"/>
            <w:hideMark/>
          </w:tcPr>
          <w:p w:rsidR="00000000" w:rsidRDefault="00000000">
            <w:r>
              <w:t>sMsg</w:t>
            </w:r>
          </w:p>
        </w:tc>
        <w:tc>
          <w:tcPr>
            <w:tcW w:w="0" w:type="auto"/>
            <w:vAlign w:val="center"/>
            <w:hideMark/>
          </w:tcPr>
          <w:p w:rsidR="00000000" w:rsidRDefault="00000000">
            <w:r>
              <w:t>String</w:t>
            </w:r>
          </w:p>
        </w:tc>
        <w:tc>
          <w:tcPr>
            <w:tcW w:w="0" w:type="auto"/>
            <w:vAlign w:val="center"/>
            <w:hideMark/>
          </w:tcPr>
          <w:p w:rsidR="00000000" w:rsidRDefault="00000000">
            <w:r>
              <w:t>Rejection message if the request is unsuccessful</w:t>
            </w:r>
          </w:p>
        </w:tc>
      </w:tr>
    </w:tbl>
    <w:p w:rsidR="00000000" w:rsidRDefault="00000000">
      <w:pPr>
        <w:pStyle w:val="3"/>
        <w:divId w:val="175387555"/>
      </w:pPr>
      <w:r>
        <w:t>POST / Stop recurring buy order</w:t>
      </w:r>
    </w:p>
    <w:p w:rsidR="00000000" w:rsidRDefault="00000000">
      <w:pPr>
        <w:pStyle w:val="a5"/>
        <w:divId w:val="175387555"/>
      </w:pPr>
      <w:r>
        <w:t>A maximum of 10 orders can be stopped per request.</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/api/v5/tradingBot/recurring/stop-order-algo</w:t>
      </w:r>
    </w:p>
    <w:p w:rsidR="00000000" w:rsidRDefault="00000000">
      <w:pPr>
        <w:pStyle w:val="a5"/>
        <w:ind w:left="720" w:right="720"/>
        <w:divId w:val="1958684192"/>
      </w:pPr>
      <w:r>
        <w:t>Request Example</w:t>
      </w:r>
    </w:p>
    <w:p w:rsidR="00000000" w:rsidRDefault="00000000">
      <w:pPr>
        <w:pStyle w:val="HTML0"/>
        <w:divId w:val="470249624"/>
        <w:rPr>
          <w:rStyle w:val="HTML"/>
        </w:rPr>
      </w:pPr>
      <w:r>
        <w:rPr>
          <w:rStyle w:val="HTML"/>
        </w:rPr>
        <w:t>POST /api/v5/tradingBot/recurring/stop-order-algo</w:t>
      </w:r>
    </w:p>
    <w:p w:rsidR="00000000" w:rsidRDefault="00000000">
      <w:pPr>
        <w:pStyle w:val="HTML0"/>
        <w:divId w:val="470249624"/>
        <w:rPr>
          <w:rStyle w:val="HTML"/>
        </w:rPr>
      </w:pPr>
      <w:r>
        <w:rPr>
          <w:rStyle w:val="HTML"/>
        </w:rPr>
        <w:t>body</w:t>
      </w:r>
    </w:p>
    <w:p w:rsidR="00000000" w:rsidRDefault="00000000">
      <w:pPr>
        <w:pStyle w:val="HTML0"/>
        <w:divId w:val="470249624"/>
        <w:rPr>
          <w:rStyle w:val="HTML"/>
        </w:rPr>
      </w:pPr>
      <w:r>
        <w:rPr>
          <w:rStyle w:val="o"/>
        </w:rPr>
        <w:t>[</w:t>
      </w:r>
    </w:p>
    <w:p w:rsidR="00000000" w:rsidRDefault="00000000">
      <w:pPr>
        <w:pStyle w:val="HTML0"/>
        <w:divId w:val="470249624"/>
        <w:rPr>
          <w:rStyle w:val="HTML"/>
        </w:rPr>
      </w:pPr>
      <w:r>
        <w:rPr>
          <w:rStyle w:val="HTML"/>
        </w:rPr>
        <w:t xml:space="preserve">    </w:t>
      </w:r>
      <w:r>
        <w:rPr>
          <w:rStyle w:val="o"/>
        </w:rPr>
        <w:t>{</w:t>
      </w:r>
    </w:p>
    <w:p w:rsidR="00000000" w:rsidRDefault="00000000">
      <w:pPr>
        <w:pStyle w:val="HTML0"/>
        <w:divId w:val="470249624"/>
        <w:rPr>
          <w:rStyle w:val="HTML"/>
        </w:rPr>
      </w:pPr>
      <w:r>
        <w:rPr>
          <w:rStyle w:val="HTML"/>
        </w:rPr>
        <w:t xml:space="preserve">        </w:t>
      </w:r>
      <w:r>
        <w:rPr>
          <w:rStyle w:val="s2"/>
        </w:rPr>
        <w:t>"algoId"</w:t>
      </w:r>
      <w:r>
        <w:rPr>
          <w:rStyle w:val="HTML"/>
        </w:rPr>
        <w:t>:</w:t>
      </w:r>
      <w:r>
        <w:rPr>
          <w:rStyle w:val="s2"/>
        </w:rPr>
        <w:t>"560472804207104000"</w:t>
      </w:r>
    </w:p>
    <w:p w:rsidR="00000000" w:rsidRDefault="00000000">
      <w:pPr>
        <w:pStyle w:val="HTML0"/>
        <w:divId w:val="470249624"/>
        <w:rPr>
          <w:rStyle w:val="HTML"/>
        </w:rPr>
      </w:pPr>
      <w:r>
        <w:rPr>
          <w:rStyle w:val="HTML"/>
        </w:rPr>
        <w:t xml:space="preserve">    </w:t>
      </w:r>
      <w:r>
        <w:rPr>
          <w:rStyle w:val="o"/>
        </w:rPr>
        <w:t>}</w:t>
      </w:r>
    </w:p>
    <w:p w:rsidR="00000000" w:rsidRDefault="00000000">
      <w:pPr>
        <w:pStyle w:val="HTML0"/>
        <w:divId w:val="470249624"/>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1447"/>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 ID</w:t>
            </w:r>
          </w:p>
        </w:tc>
      </w:tr>
    </w:tbl>
    <w:p w:rsidR="00000000" w:rsidRDefault="00000000">
      <w:pPr>
        <w:pStyle w:val="a5"/>
        <w:ind w:left="720" w:right="720"/>
        <w:divId w:val="2026130090"/>
      </w:pPr>
      <w:r>
        <w:t>Response Example</w:t>
      </w:r>
    </w:p>
    <w:p w:rsidR="00000000" w:rsidRDefault="00000000">
      <w:pPr>
        <w:pStyle w:val="HTML0"/>
        <w:divId w:val="133066001"/>
        <w:rPr>
          <w:rStyle w:val="w"/>
        </w:rPr>
      </w:pPr>
      <w:r>
        <w:rPr>
          <w:rStyle w:val="p"/>
        </w:rPr>
        <w:t>{</w:t>
      </w:r>
    </w:p>
    <w:p w:rsidR="00000000" w:rsidRDefault="00000000">
      <w:pPr>
        <w:pStyle w:val="HTML0"/>
        <w:divId w:val="133066001"/>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33066001"/>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33066001"/>
        <w:rPr>
          <w:rStyle w:val="w"/>
        </w:rPr>
      </w:pPr>
      <w:r>
        <w:rPr>
          <w:rStyle w:val="w"/>
        </w:rPr>
        <w:t xml:space="preserve">        </w:t>
      </w:r>
      <w:r>
        <w:rPr>
          <w:rStyle w:val="p"/>
        </w:rPr>
        <w:t>{</w:t>
      </w:r>
    </w:p>
    <w:p w:rsidR="00000000" w:rsidRDefault="00000000">
      <w:pPr>
        <w:pStyle w:val="HTML0"/>
        <w:divId w:val="133066001"/>
        <w:rPr>
          <w:rStyle w:val="w"/>
        </w:rPr>
      </w:pPr>
      <w:r>
        <w:rPr>
          <w:rStyle w:val="w"/>
        </w:rPr>
        <w:t xml:space="preserve">            </w:t>
      </w:r>
      <w:r>
        <w:rPr>
          <w:rStyle w:val="nl"/>
        </w:rPr>
        <w:t>"algoClOrdId"</w:t>
      </w:r>
      <w:r>
        <w:rPr>
          <w:rStyle w:val="p"/>
        </w:rPr>
        <w:t>:</w:t>
      </w:r>
      <w:r>
        <w:rPr>
          <w:rStyle w:val="w"/>
        </w:rPr>
        <w:t xml:space="preserve"> </w:t>
      </w:r>
      <w:r>
        <w:rPr>
          <w:rStyle w:val="s2"/>
        </w:rPr>
        <w:t>""</w:t>
      </w:r>
      <w:r>
        <w:rPr>
          <w:rStyle w:val="p"/>
        </w:rPr>
        <w:t>,</w:t>
      </w:r>
    </w:p>
    <w:p w:rsidR="00000000" w:rsidRDefault="00000000">
      <w:pPr>
        <w:pStyle w:val="HTML0"/>
        <w:divId w:val="133066001"/>
        <w:rPr>
          <w:rStyle w:val="w"/>
        </w:rPr>
      </w:pPr>
      <w:r>
        <w:rPr>
          <w:rStyle w:val="w"/>
        </w:rPr>
        <w:t xml:space="preserve">            </w:t>
      </w:r>
      <w:r>
        <w:rPr>
          <w:rStyle w:val="nl"/>
        </w:rPr>
        <w:t>"algoId"</w:t>
      </w:r>
      <w:r>
        <w:rPr>
          <w:rStyle w:val="p"/>
        </w:rPr>
        <w:t>:</w:t>
      </w:r>
      <w:r>
        <w:rPr>
          <w:rStyle w:val="w"/>
        </w:rPr>
        <w:t xml:space="preserve"> </w:t>
      </w:r>
      <w:r>
        <w:rPr>
          <w:rStyle w:val="s2"/>
        </w:rPr>
        <w:t>"1839309556514557952"</w:t>
      </w:r>
      <w:r>
        <w:rPr>
          <w:rStyle w:val="p"/>
        </w:rPr>
        <w:t>,</w:t>
      </w:r>
    </w:p>
    <w:p w:rsidR="00000000" w:rsidRDefault="00000000">
      <w:pPr>
        <w:pStyle w:val="HTML0"/>
        <w:divId w:val="133066001"/>
        <w:rPr>
          <w:rStyle w:val="w"/>
        </w:rPr>
      </w:pPr>
      <w:r>
        <w:rPr>
          <w:rStyle w:val="w"/>
        </w:rPr>
        <w:t xml:space="preserve">            </w:t>
      </w:r>
      <w:r>
        <w:rPr>
          <w:rStyle w:val="nl"/>
        </w:rPr>
        <w:t>"sCode"</w:t>
      </w:r>
      <w:r>
        <w:rPr>
          <w:rStyle w:val="p"/>
        </w:rPr>
        <w:t>:</w:t>
      </w:r>
      <w:r>
        <w:rPr>
          <w:rStyle w:val="w"/>
        </w:rPr>
        <w:t xml:space="preserve"> </w:t>
      </w:r>
      <w:r>
        <w:rPr>
          <w:rStyle w:val="s2"/>
        </w:rPr>
        <w:t>"0"</w:t>
      </w:r>
      <w:r>
        <w:rPr>
          <w:rStyle w:val="p"/>
        </w:rPr>
        <w:t>,</w:t>
      </w:r>
    </w:p>
    <w:p w:rsidR="00000000" w:rsidRDefault="00000000">
      <w:pPr>
        <w:pStyle w:val="HTML0"/>
        <w:divId w:val="133066001"/>
        <w:rPr>
          <w:rStyle w:val="w"/>
        </w:rPr>
      </w:pPr>
      <w:r>
        <w:rPr>
          <w:rStyle w:val="w"/>
        </w:rPr>
        <w:t xml:space="preserve">            </w:t>
      </w:r>
      <w:r>
        <w:rPr>
          <w:rStyle w:val="nl"/>
        </w:rPr>
        <w:t>"sMsg"</w:t>
      </w:r>
      <w:r>
        <w:rPr>
          <w:rStyle w:val="p"/>
        </w:rPr>
        <w:t>:</w:t>
      </w:r>
      <w:r>
        <w:rPr>
          <w:rStyle w:val="w"/>
        </w:rPr>
        <w:t xml:space="preserve"> </w:t>
      </w:r>
      <w:r>
        <w:rPr>
          <w:rStyle w:val="s2"/>
        </w:rPr>
        <w:t>""</w:t>
      </w:r>
      <w:r>
        <w:rPr>
          <w:rStyle w:val="p"/>
        </w:rPr>
        <w:t>,</w:t>
      </w:r>
    </w:p>
    <w:p w:rsidR="00000000" w:rsidRDefault="00000000">
      <w:pPr>
        <w:pStyle w:val="HTML0"/>
        <w:divId w:val="133066001"/>
        <w:rPr>
          <w:rStyle w:val="w"/>
        </w:rPr>
      </w:pPr>
      <w:r>
        <w:rPr>
          <w:rStyle w:val="w"/>
        </w:rPr>
        <w:t xml:space="preserve">            </w:t>
      </w:r>
      <w:r>
        <w:rPr>
          <w:rStyle w:val="nl"/>
        </w:rPr>
        <w:t>"tag"</w:t>
      </w:r>
      <w:r>
        <w:rPr>
          <w:rStyle w:val="p"/>
        </w:rPr>
        <w:t>:</w:t>
      </w:r>
      <w:r>
        <w:rPr>
          <w:rStyle w:val="w"/>
        </w:rPr>
        <w:t xml:space="preserve"> </w:t>
      </w:r>
      <w:r>
        <w:rPr>
          <w:rStyle w:val="s2"/>
        </w:rPr>
        <w:t>""</w:t>
      </w:r>
    </w:p>
    <w:p w:rsidR="00000000" w:rsidRDefault="00000000">
      <w:pPr>
        <w:pStyle w:val="HTML0"/>
        <w:divId w:val="133066001"/>
        <w:rPr>
          <w:rStyle w:val="w"/>
        </w:rPr>
      </w:pPr>
      <w:r>
        <w:rPr>
          <w:rStyle w:val="w"/>
        </w:rPr>
        <w:t xml:space="preserve">        </w:t>
      </w:r>
      <w:r>
        <w:rPr>
          <w:rStyle w:val="p"/>
        </w:rPr>
        <w:t>}</w:t>
      </w:r>
    </w:p>
    <w:p w:rsidR="00000000" w:rsidRDefault="00000000">
      <w:pPr>
        <w:pStyle w:val="HTML0"/>
        <w:divId w:val="133066001"/>
        <w:rPr>
          <w:rStyle w:val="w"/>
        </w:rPr>
      </w:pPr>
      <w:r>
        <w:rPr>
          <w:rStyle w:val="w"/>
        </w:rPr>
        <w:t xml:space="preserve">    </w:t>
      </w:r>
      <w:r>
        <w:rPr>
          <w:rStyle w:val="p"/>
        </w:rPr>
        <w:t>],</w:t>
      </w:r>
    </w:p>
    <w:p w:rsidR="00000000" w:rsidRDefault="00000000">
      <w:pPr>
        <w:pStyle w:val="HTML0"/>
        <w:divId w:val="133066001"/>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33066001"/>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613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algoClOrdId</w:t>
            </w:r>
          </w:p>
        </w:tc>
        <w:tc>
          <w:tcPr>
            <w:tcW w:w="0" w:type="auto"/>
            <w:vAlign w:val="center"/>
            <w:hideMark/>
          </w:tcPr>
          <w:p w:rsidR="00000000" w:rsidRDefault="00000000">
            <w:r>
              <w:t>String</w:t>
            </w:r>
          </w:p>
        </w:tc>
        <w:tc>
          <w:tcPr>
            <w:tcW w:w="0" w:type="auto"/>
            <w:vAlign w:val="center"/>
            <w:hideMark/>
          </w:tcPr>
          <w:p w:rsidR="00000000" w:rsidRDefault="00000000">
            <w:r>
              <w:t>Client-supplied Algo ID</w:t>
            </w:r>
          </w:p>
        </w:tc>
      </w:tr>
      <w:tr w:rsidR="00000000">
        <w:trPr>
          <w:divId w:val="175387555"/>
          <w:tblCellSpacing w:w="15" w:type="dxa"/>
        </w:trPr>
        <w:tc>
          <w:tcPr>
            <w:tcW w:w="0" w:type="auto"/>
            <w:vAlign w:val="center"/>
            <w:hideMark/>
          </w:tcPr>
          <w:p w:rsidR="00000000" w:rsidRDefault="00000000">
            <w:r>
              <w:t>sCode</w:t>
            </w:r>
          </w:p>
        </w:tc>
        <w:tc>
          <w:tcPr>
            <w:tcW w:w="0" w:type="auto"/>
            <w:vAlign w:val="center"/>
            <w:hideMark/>
          </w:tcPr>
          <w:p w:rsidR="00000000" w:rsidRDefault="00000000">
            <w:r>
              <w:t>String</w:t>
            </w:r>
          </w:p>
        </w:tc>
        <w:tc>
          <w:tcPr>
            <w:tcW w:w="0" w:type="auto"/>
            <w:vAlign w:val="center"/>
            <w:hideMark/>
          </w:tcPr>
          <w:p w:rsidR="00000000" w:rsidRDefault="00000000">
            <w:r>
              <w:t>The code of the event execution result, 0 means success</w:t>
            </w:r>
          </w:p>
        </w:tc>
      </w:tr>
      <w:tr w:rsidR="00000000">
        <w:trPr>
          <w:divId w:val="175387555"/>
          <w:tblCellSpacing w:w="15" w:type="dxa"/>
        </w:trPr>
        <w:tc>
          <w:tcPr>
            <w:tcW w:w="0" w:type="auto"/>
            <w:vAlign w:val="center"/>
            <w:hideMark/>
          </w:tcPr>
          <w:p w:rsidR="00000000" w:rsidRDefault="00000000">
            <w:r>
              <w:t>sMsg</w:t>
            </w:r>
          </w:p>
        </w:tc>
        <w:tc>
          <w:tcPr>
            <w:tcW w:w="0" w:type="auto"/>
            <w:vAlign w:val="center"/>
            <w:hideMark/>
          </w:tcPr>
          <w:p w:rsidR="00000000" w:rsidRDefault="00000000">
            <w:r>
              <w:t>String</w:t>
            </w:r>
          </w:p>
        </w:tc>
        <w:tc>
          <w:tcPr>
            <w:tcW w:w="0" w:type="auto"/>
            <w:vAlign w:val="center"/>
            <w:hideMark/>
          </w:tcPr>
          <w:p w:rsidR="00000000" w:rsidRDefault="00000000">
            <w:r>
              <w:t>Rejection message if the request is unsuccessful</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del w:id="37" w:author="Unknown">
              <w:r>
                <w:delText xml:space="preserve">Order tag </w:delText>
              </w:r>
            </w:del>
            <w:r>
              <w:t>(Deprecated)</w:t>
            </w:r>
          </w:p>
        </w:tc>
      </w:tr>
    </w:tbl>
    <w:p w:rsidR="00000000" w:rsidRDefault="00000000">
      <w:pPr>
        <w:pStyle w:val="3"/>
        <w:divId w:val="175387555"/>
      </w:pPr>
      <w:r>
        <w:t>GET / Recurring buy order list</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/api/v5/tradingBot/recurring/orders-algo-pending</w:t>
      </w:r>
    </w:p>
    <w:p w:rsidR="00000000" w:rsidRDefault="00000000">
      <w:pPr>
        <w:pStyle w:val="a5"/>
        <w:ind w:left="720" w:right="720"/>
        <w:divId w:val="870146723"/>
      </w:pPr>
      <w:r>
        <w:t>Request Example</w:t>
      </w:r>
    </w:p>
    <w:p w:rsidR="00000000" w:rsidRDefault="00000000">
      <w:pPr>
        <w:pStyle w:val="HTML0"/>
        <w:divId w:val="561259222"/>
        <w:rPr>
          <w:rStyle w:val="HTML"/>
        </w:rPr>
      </w:pPr>
      <w:r>
        <w:rPr>
          <w:rStyle w:val="HTML"/>
        </w:rPr>
        <w:t>GET /api/v5/tradingBot/recurring/orders-algo-pending</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earlier than the requested </w:t>
            </w:r>
            <w:r>
              <w:rPr>
                <w:rStyle w:val="HTML"/>
              </w:rPr>
              <w:t>algoId</w:t>
            </w:r>
            <w:r>
              <w:t>.</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newer than the requested </w:t>
            </w:r>
            <w:r>
              <w:rPr>
                <w:rStyle w:val="HTML"/>
              </w:rPr>
              <w:t>algoId</w:t>
            </w:r>
            <w:r>
              <w:t>.</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Number of results per request. The maximum is 100. The default is 100</w:t>
            </w:r>
          </w:p>
        </w:tc>
      </w:tr>
    </w:tbl>
    <w:p w:rsidR="00000000" w:rsidRDefault="00000000">
      <w:pPr>
        <w:pStyle w:val="a5"/>
        <w:ind w:left="720" w:right="720"/>
        <w:divId w:val="35282641"/>
      </w:pPr>
      <w:r>
        <w:t>Response Example</w:t>
      </w:r>
    </w:p>
    <w:p w:rsidR="00000000" w:rsidRDefault="00000000">
      <w:pPr>
        <w:pStyle w:val="HTML0"/>
        <w:divId w:val="628901510"/>
        <w:rPr>
          <w:rStyle w:val="w"/>
        </w:rPr>
      </w:pPr>
      <w:r>
        <w:rPr>
          <w:rStyle w:val="p"/>
        </w:rPr>
        <w:t>{</w:t>
      </w:r>
    </w:p>
    <w:p w:rsidR="00000000" w:rsidRDefault="00000000">
      <w:pPr>
        <w:pStyle w:val="HTML0"/>
        <w:divId w:val="628901510"/>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628901510"/>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628901510"/>
        <w:rPr>
          <w:rStyle w:val="w"/>
        </w:rPr>
      </w:pPr>
      <w:r>
        <w:rPr>
          <w:rStyle w:val="w"/>
        </w:rPr>
        <w:t xml:space="preserve">        </w:t>
      </w:r>
      <w:r>
        <w:rPr>
          <w:rStyle w:val="p"/>
        </w:rPr>
        <w:t>{</w:t>
      </w:r>
    </w:p>
    <w:p w:rsidR="00000000" w:rsidRDefault="00000000">
      <w:pPr>
        <w:pStyle w:val="HTML0"/>
        <w:divId w:val="628901510"/>
        <w:rPr>
          <w:rStyle w:val="w"/>
        </w:rPr>
      </w:pPr>
      <w:r>
        <w:rPr>
          <w:rStyle w:val="w"/>
        </w:rPr>
        <w:t xml:space="preserve">            </w:t>
      </w:r>
      <w:r>
        <w:rPr>
          <w:rStyle w:val="nl"/>
        </w:rPr>
        <w:t>"algoClOrdId"</w:t>
      </w:r>
      <w:r>
        <w:rPr>
          <w:rStyle w:val="p"/>
        </w:rPr>
        <w:t>:</w:t>
      </w:r>
      <w:r>
        <w:rPr>
          <w:rStyle w:val="w"/>
        </w:rPr>
        <w:t xml:space="preserve"> </w:t>
      </w:r>
      <w:r>
        <w:rPr>
          <w:rStyle w:val="s2"/>
        </w:rPr>
        <w:t>""</w:t>
      </w:r>
      <w:r>
        <w:rPr>
          <w:rStyle w:val="p"/>
        </w:rPr>
        <w:t>,</w:t>
      </w:r>
    </w:p>
    <w:p w:rsidR="00000000" w:rsidRDefault="00000000">
      <w:pPr>
        <w:pStyle w:val="HTML0"/>
        <w:divId w:val="628901510"/>
        <w:rPr>
          <w:rStyle w:val="w"/>
        </w:rPr>
      </w:pPr>
      <w:r>
        <w:rPr>
          <w:rStyle w:val="w"/>
        </w:rPr>
        <w:t xml:space="preserve">            </w:t>
      </w:r>
      <w:r>
        <w:rPr>
          <w:rStyle w:val="nl"/>
        </w:rPr>
        <w:t>"algoId"</w:t>
      </w:r>
      <w:r>
        <w:rPr>
          <w:rStyle w:val="p"/>
        </w:rPr>
        <w:t>:</w:t>
      </w:r>
      <w:r>
        <w:rPr>
          <w:rStyle w:val="w"/>
        </w:rPr>
        <w:t xml:space="preserve"> </w:t>
      </w:r>
      <w:r>
        <w:rPr>
          <w:rStyle w:val="s2"/>
        </w:rPr>
        <w:t>"644497312047435776"</w:t>
      </w:r>
      <w:r>
        <w:rPr>
          <w:rStyle w:val="p"/>
        </w:rPr>
        <w:t>,</w:t>
      </w:r>
    </w:p>
    <w:p w:rsidR="00000000" w:rsidRDefault="00000000">
      <w:pPr>
        <w:pStyle w:val="HTML0"/>
        <w:divId w:val="628901510"/>
        <w:rPr>
          <w:rStyle w:val="w"/>
        </w:rPr>
      </w:pPr>
      <w:r>
        <w:rPr>
          <w:rStyle w:val="w"/>
        </w:rPr>
        <w:t xml:space="preserve">            </w:t>
      </w:r>
      <w:r>
        <w:rPr>
          <w:rStyle w:val="nl"/>
        </w:rPr>
        <w:t>"algoOrdType"</w:t>
      </w:r>
      <w:r>
        <w:rPr>
          <w:rStyle w:val="p"/>
        </w:rPr>
        <w:t>:</w:t>
      </w:r>
      <w:r>
        <w:rPr>
          <w:rStyle w:val="w"/>
        </w:rPr>
        <w:t xml:space="preserve"> </w:t>
      </w:r>
      <w:r>
        <w:rPr>
          <w:rStyle w:val="s2"/>
        </w:rPr>
        <w:t>"recurring"</w:t>
      </w:r>
      <w:r>
        <w:rPr>
          <w:rStyle w:val="p"/>
        </w:rPr>
        <w:t>,</w:t>
      </w:r>
    </w:p>
    <w:p w:rsidR="00000000" w:rsidRDefault="00000000">
      <w:pPr>
        <w:pStyle w:val="HTML0"/>
        <w:divId w:val="628901510"/>
        <w:rPr>
          <w:rStyle w:val="w"/>
        </w:rPr>
      </w:pPr>
      <w:r>
        <w:rPr>
          <w:rStyle w:val="w"/>
        </w:rPr>
        <w:t xml:space="preserve">            </w:t>
      </w:r>
      <w:r>
        <w:rPr>
          <w:rStyle w:val="nl"/>
        </w:rPr>
        <w:t>"amt"</w:t>
      </w:r>
      <w:r>
        <w:rPr>
          <w:rStyle w:val="p"/>
        </w:rPr>
        <w:t>:</w:t>
      </w:r>
      <w:r>
        <w:rPr>
          <w:rStyle w:val="w"/>
        </w:rPr>
        <w:t xml:space="preserve"> </w:t>
      </w:r>
      <w:r>
        <w:rPr>
          <w:rStyle w:val="s2"/>
        </w:rPr>
        <w:t>"100"</w:t>
      </w:r>
      <w:r>
        <w:rPr>
          <w:rStyle w:val="p"/>
        </w:rPr>
        <w:t>,</w:t>
      </w:r>
    </w:p>
    <w:p w:rsidR="00000000" w:rsidRDefault="00000000">
      <w:pPr>
        <w:pStyle w:val="HTML0"/>
        <w:divId w:val="628901510"/>
        <w:rPr>
          <w:rStyle w:val="w"/>
        </w:rPr>
      </w:pPr>
      <w:r>
        <w:rPr>
          <w:rStyle w:val="w"/>
        </w:rPr>
        <w:t xml:space="preserve">            </w:t>
      </w:r>
      <w:r>
        <w:rPr>
          <w:rStyle w:val="nl"/>
        </w:rPr>
        <w:t>"cTime"</w:t>
      </w:r>
      <w:r>
        <w:rPr>
          <w:rStyle w:val="p"/>
        </w:rPr>
        <w:t>:</w:t>
      </w:r>
      <w:r>
        <w:rPr>
          <w:rStyle w:val="w"/>
        </w:rPr>
        <w:t xml:space="preserve"> </w:t>
      </w:r>
      <w:r>
        <w:rPr>
          <w:rStyle w:val="s2"/>
        </w:rPr>
        <w:t>"1699932133373"</w:t>
      </w:r>
      <w:r>
        <w:rPr>
          <w:rStyle w:val="p"/>
        </w:rPr>
        <w:t>,</w:t>
      </w:r>
    </w:p>
    <w:p w:rsidR="00000000" w:rsidRDefault="00000000">
      <w:pPr>
        <w:pStyle w:val="HTML0"/>
        <w:divId w:val="628901510"/>
        <w:rPr>
          <w:rStyle w:val="w"/>
        </w:rPr>
      </w:pPr>
      <w:r>
        <w:rPr>
          <w:rStyle w:val="w"/>
        </w:rPr>
        <w:t xml:space="preserve">            </w:t>
      </w:r>
      <w:r>
        <w:rPr>
          <w:rStyle w:val="nl"/>
        </w:rPr>
        <w:t>"cycles"</w:t>
      </w:r>
      <w:r>
        <w:rPr>
          <w:rStyle w:val="p"/>
        </w:rPr>
        <w:t>:</w:t>
      </w:r>
      <w:r>
        <w:rPr>
          <w:rStyle w:val="w"/>
        </w:rPr>
        <w:t xml:space="preserve"> </w:t>
      </w:r>
      <w:r>
        <w:rPr>
          <w:rStyle w:val="s2"/>
        </w:rPr>
        <w:t>"6"</w:t>
      </w:r>
      <w:r>
        <w:rPr>
          <w:rStyle w:val="p"/>
        </w:rPr>
        <w:t>,</w:t>
      </w:r>
    </w:p>
    <w:p w:rsidR="00000000" w:rsidRDefault="00000000">
      <w:pPr>
        <w:pStyle w:val="HTML0"/>
        <w:divId w:val="628901510"/>
        <w:rPr>
          <w:rStyle w:val="w"/>
        </w:rPr>
      </w:pPr>
      <w:r>
        <w:rPr>
          <w:rStyle w:val="w"/>
        </w:rPr>
        <w:t xml:space="preserve">            </w:t>
      </w:r>
      <w:r>
        <w:rPr>
          <w:rStyle w:val="nl"/>
        </w:rPr>
        <w:t>"instType"</w:t>
      </w:r>
      <w:r>
        <w:rPr>
          <w:rStyle w:val="p"/>
        </w:rPr>
        <w:t>:</w:t>
      </w:r>
      <w:r>
        <w:rPr>
          <w:rStyle w:val="w"/>
        </w:rPr>
        <w:t xml:space="preserve"> </w:t>
      </w:r>
      <w:r>
        <w:rPr>
          <w:rStyle w:val="s2"/>
        </w:rPr>
        <w:t>"SPOT"</w:t>
      </w:r>
      <w:r>
        <w:rPr>
          <w:rStyle w:val="p"/>
        </w:rPr>
        <w:t>,</w:t>
      </w:r>
    </w:p>
    <w:p w:rsidR="00000000" w:rsidRDefault="00000000">
      <w:pPr>
        <w:pStyle w:val="HTML0"/>
        <w:divId w:val="628901510"/>
        <w:rPr>
          <w:rStyle w:val="w"/>
        </w:rPr>
      </w:pPr>
      <w:r>
        <w:rPr>
          <w:rStyle w:val="w"/>
        </w:rPr>
        <w:t xml:space="preserve">            </w:t>
      </w:r>
      <w:r>
        <w:rPr>
          <w:rStyle w:val="nl"/>
        </w:rPr>
        <w:t>"investmentAmt"</w:t>
      </w:r>
      <w:r>
        <w:rPr>
          <w:rStyle w:val="p"/>
        </w:rPr>
        <w:t>:</w:t>
      </w:r>
      <w:r>
        <w:rPr>
          <w:rStyle w:val="w"/>
        </w:rPr>
        <w:t xml:space="preserve"> </w:t>
      </w:r>
      <w:r>
        <w:rPr>
          <w:rStyle w:val="s2"/>
        </w:rPr>
        <w:t>"0"</w:t>
      </w:r>
      <w:r>
        <w:rPr>
          <w:rStyle w:val="p"/>
        </w:rPr>
        <w:t>,</w:t>
      </w:r>
    </w:p>
    <w:p w:rsidR="00000000" w:rsidRDefault="00000000">
      <w:pPr>
        <w:pStyle w:val="HTML0"/>
        <w:divId w:val="628901510"/>
        <w:rPr>
          <w:rStyle w:val="w"/>
        </w:rPr>
      </w:pPr>
      <w:r>
        <w:rPr>
          <w:rStyle w:val="w"/>
        </w:rPr>
        <w:t xml:space="preserve">            </w:t>
      </w:r>
      <w:r>
        <w:rPr>
          <w:rStyle w:val="nl"/>
        </w:rPr>
        <w:t>"investmentCcy"</w:t>
      </w:r>
      <w:r>
        <w:rPr>
          <w:rStyle w:val="p"/>
        </w:rPr>
        <w:t>:</w:t>
      </w:r>
      <w:r>
        <w:rPr>
          <w:rStyle w:val="w"/>
        </w:rPr>
        <w:t xml:space="preserve"> </w:t>
      </w:r>
      <w:r>
        <w:rPr>
          <w:rStyle w:val="s2"/>
        </w:rPr>
        <w:t>"USDC"</w:t>
      </w:r>
      <w:r>
        <w:rPr>
          <w:rStyle w:val="p"/>
        </w:rPr>
        <w:t>,</w:t>
      </w:r>
    </w:p>
    <w:p w:rsidR="00000000" w:rsidRDefault="00000000">
      <w:pPr>
        <w:pStyle w:val="HTML0"/>
        <w:divId w:val="628901510"/>
        <w:rPr>
          <w:rStyle w:val="w"/>
        </w:rPr>
      </w:pPr>
      <w:r>
        <w:rPr>
          <w:rStyle w:val="w"/>
        </w:rPr>
        <w:t xml:space="preserve">            </w:t>
      </w:r>
      <w:r>
        <w:rPr>
          <w:rStyle w:val="nl"/>
        </w:rPr>
        <w:t>"mktCap"</w:t>
      </w:r>
      <w:r>
        <w:rPr>
          <w:rStyle w:val="p"/>
        </w:rPr>
        <w:t>:</w:t>
      </w:r>
      <w:r>
        <w:rPr>
          <w:rStyle w:val="w"/>
        </w:rPr>
        <w:t xml:space="preserve"> </w:t>
      </w:r>
      <w:r>
        <w:rPr>
          <w:rStyle w:val="s2"/>
        </w:rPr>
        <w:t>"0"</w:t>
      </w:r>
      <w:r>
        <w:rPr>
          <w:rStyle w:val="p"/>
        </w:rPr>
        <w:t>,</w:t>
      </w:r>
    </w:p>
    <w:p w:rsidR="00000000" w:rsidRDefault="00000000">
      <w:pPr>
        <w:pStyle w:val="HTML0"/>
        <w:divId w:val="628901510"/>
        <w:rPr>
          <w:rStyle w:val="w"/>
        </w:rPr>
      </w:pPr>
      <w:r>
        <w:rPr>
          <w:rStyle w:val="w"/>
        </w:rPr>
        <w:t xml:space="preserve">            </w:t>
      </w:r>
      <w:r>
        <w:rPr>
          <w:rStyle w:val="nl"/>
        </w:rPr>
        <w:t>"period"</w:t>
      </w:r>
      <w:r>
        <w:rPr>
          <w:rStyle w:val="p"/>
        </w:rPr>
        <w:t>:</w:t>
      </w:r>
      <w:r>
        <w:rPr>
          <w:rStyle w:val="w"/>
        </w:rPr>
        <w:t xml:space="preserve"> </w:t>
      </w:r>
      <w:r>
        <w:rPr>
          <w:rStyle w:val="s2"/>
        </w:rPr>
        <w:t>"hourly"</w:t>
      </w:r>
      <w:r>
        <w:rPr>
          <w:rStyle w:val="p"/>
        </w:rPr>
        <w:t>,</w:t>
      </w:r>
    </w:p>
    <w:p w:rsidR="00000000" w:rsidRDefault="00000000">
      <w:pPr>
        <w:pStyle w:val="HTML0"/>
        <w:divId w:val="628901510"/>
        <w:rPr>
          <w:rStyle w:val="w"/>
        </w:rPr>
      </w:pPr>
      <w:r>
        <w:rPr>
          <w:rStyle w:val="w"/>
        </w:rPr>
        <w:t xml:space="preserve">            </w:t>
      </w:r>
      <w:r>
        <w:rPr>
          <w:rStyle w:val="nl"/>
        </w:rPr>
        <w:t>"pnlRatio"</w:t>
      </w:r>
      <w:r>
        <w:rPr>
          <w:rStyle w:val="p"/>
        </w:rPr>
        <w:t>:</w:t>
      </w:r>
      <w:r>
        <w:rPr>
          <w:rStyle w:val="w"/>
        </w:rPr>
        <w:t xml:space="preserve"> </w:t>
      </w:r>
      <w:r>
        <w:rPr>
          <w:rStyle w:val="s2"/>
        </w:rPr>
        <w:t>"0"</w:t>
      </w:r>
      <w:r>
        <w:rPr>
          <w:rStyle w:val="p"/>
        </w:rPr>
        <w:t>,</w:t>
      </w:r>
    </w:p>
    <w:p w:rsidR="00000000" w:rsidRDefault="00000000">
      <w:pPr>
        <w:pStyle w:val="HTML0"/>
        <w:divId w:val="628901510"/>
        <w:rPr>
          <w:rStyle w:val="w"/>
        </w:rPr>
      </w:pPr>
      <w:r>
        <w:rPr>
          <w:rStyle w:val="w"/>
        </w:rPr>
        <w:t xml:space="preserve">            </w:t>
      </w:r>
      <w:r>
        <w:rPr>
          <w:rStyle w:val="nl"/>
        </w:rPr>
        <w:t>"recurringDay"</w:t>
      </w:r>
      <w:r>
        <w:rPr>
          <w:rStyle w:val="p"/>
        </w:rPr>
        <w:t>:</w:t>
      </w:r>
      <w:r>
        <w:rPr>
          <w:rStyle w:val="w"/>
        </w:rPr>
        <w:t xml:space="preserve"> </w:t>
      </w:r>
      <w:r>
        <w:rPr>
          <w:rStyle w:val="s2"/>
        </w:rPr>
        <w:t>""</w:t>
      </w:r>
      <w:r>
        <w:rPr>
          <w:rStyle w:val="p"/>
        </w:rPr>
        <w:t>,</w:t>
      </w:r>
    </w:p>
    <w:p w:rsidR="00000000" w:rsidRDefault="00000000">
      <w:pPr>
        <w:pStyle w:val="HTML0"/>
        <w:divId w:val="628901510"/>
        <w:rPr>
          <w:rStyle w:val="w"/>
        </w:rPr>
      </w:pPr>
      <w:r>
        <w:rPr>
          <w:rStyle w:val="w"/>
        </w:rPr>
        <w:t xml:space="preserve">            </w:t>
      </w:r>
      <w:r>
        <w:rPr>
          <w:rStyle w:val="nl"/>
        </w:rPr>
        <w:t>"recurringHour"</w:t>
      </w:r>
      <w:r>
        <w:rPr>
          <w:rStyle w:val="p"/>
        </w:rPr>
        <w:t>:</w:t>
      </w:r>
      <w:r>
        <w:rPr>
          <w:rStyle w:val="w"/>
        </w:rPr>
        <w:t xml:space="preserve"> </w:t>
      </w:r>
      <w:r>
        <w:rPr>
          <w:rStyle w:val="s2"/>
        </w:rPr>
        <w:t>"1"</w:t>
      </w:r>
      <w:r>
        <w:rPr>
          <w:rStyle w:val="p"/>
        </w:rPr>
        <w:t>,</w:t>
      </w:r>
    </w:p>
    <w:p w:rsidR="00000000" w:rsidRDefault="00000000">
      <w:pPr>
        <w:pStyle w:val="HTML0"/>
        <w:divId w:val="628901510"/>
        <w:rPr>
          <w:rStyle w:val="w"/>
        </w:rPr>
      </w:pPr>
      <w:r>
        <w:rPr>
          <w:rStyle w:val="w"/>
        </w:rPr>
        <w:t xml:space="preserve">            </w:t>
      </w:r>
      <w:r>
        <w:rPr>
          <w:rStyle w:val="nl"/>
        </w:rPr>
        <w:t>"recurringList"</w:t>
      </w:r>
      <w:r>
        <w:rPr>
          <w:rStyle w:val="p"/>
        </w:rPr>
        <w:t>:</w:t>
      </w:r>
      <w:r>
        <w:rPr>
          <w:rStyle w:val="w"/>
        </w:rPr>
        <w:t xml:space="preserve"> </w:t>
      </w:r>
      <w:r>
        <w:rPr>
          <w:rStyle w:val="p"/>
        </w:rPr>
        <w:t>[</w:t>
      </w:r>
    </w:p>
    <w:p w:rsidR="00000000" w:rsidRDefault="00000000">
      <w:pPr>
        <w:pStyle w:val="HTML0"/>
        <w:divId w:val="628901510"/>
        <w:rPr>
          <w:rStyle w:val="w"/>
        </w:rPr>
      </w:pPr>
      <w:r>
        <w:rPr>
          <w:rStyle w:val="w"/>
        </w:rPr>
        <w:t xml:space="preserve">                </w:t>
      </w:r>
      <w:r>
        <w:rPr>
          <w:rStyle w:val="p"/>
        </w:rPr>
        <w:t>{</w:t>
      </w:r>
    </w:p>
    <w:p w:rsidR="00000000" w:rsidRDefault="00000000">
      <w:pPr>
        <w:pStyle w:val="HTML0"/>
        <w:divId w:val="628901510"/>
        <w:rPr>
          <w:rStyle w:val="w"/>
        </w:rPr>
      </w:pPr>
      <w:r>
        <w:rPr>
          <w:rStyle w:val="w"/>
        </w:rPr>
        <w:t xml:space="preserve">                    </w:t>
      </w:r>
      <w:r>
        <w:rPr>
          <w:rStyle w:val="nl"/>
        </w:rPr>
        <w:t>"ccy"</w:t>
      </w:r>
      <w:r>
        <w:rPr>
          <w:rStyle w:val="p"/>
        </w:rPr>
        <w:t>:</w:t>
      </w:r>
      <w:r>
        <w:rPr>
          <w:rStyle w:val="w"/>
        </w:rPr>
        <w:t xml:space="preserve"> </w:t>
      </w:r>
      <w:r>
        <w:rPr>
          <w:rStyle w:val="s2"/>
        </w:rPr>
        <w:t>"BTC"</w:t>
      </w:r>
      <w:r>
        <w:rPr>
          <w:rStyle w:val="p"/>
        </w:rPr>
        <w:t>,</w:t>
      </w:r>
    </w:p>
    <w:p w:rsidR="00000000" w:rsidRDefault="00000000">
      <w:pPr>
        <w:pStyle w:val="HTML0"/>
        <w:divId w:val="628901510"/>
        <w:rPr>
          <w:rStyle w:val="w"/>
        </w:rPr>
      </w:pPr>
      <w:r>
        <w:rPr>
          <w:rStyle w:val="w"/>
        </w:rPr>
        <w:t xml:space="preserve">                    </w:t>
      </w:r>
      <w:r>
        <w:rPr>
          <w:rStyle w:val="nl"/>
        </w:rPr>
        <w:t>"ratio"</w:t>
      </w:r>
      <w:r>
        <w:rPr>
          <w:rStyle w:val="p"/>
        </w:rPr>
        <w:t>:</w:t>
      </w:r>
      <w:r>
        <w:rPr>
          <w:rStyle w:val="w"/>
        </w:rPr>
        <w:t xml:space="preserve"> </w:t>
      </w:r>
      <w:r>
        <w:rPr>
          <w:rStyle w:val="s2"/>
        </w:rPr>
        <w:t>"0.2"</w:t>
      </w:r>
    </w:p>
    <w:p w:rsidR="00000000" w:rsidRDefault="00000000">
      <w:pPr>
        <w:pStyle w:val="HTML0"/>
        <w:divId w:val="628901510"/>
        <w:rPr>
          <w:rStyle w:val="w"/>
        </w:rPr>
      </w:pPr>
      <w:r>
        <w:rPr>
          <w:rStyle w:val="w"/>
        </w:rPr>
        <w:t xml:space="preserve">                </w:t>
      </w:r>
      <w:r>
        <w:rPr>
          <w:rStyle w:val="p"/>
        </w:rPr>
        <w:t>},</w:t>
      </w:r>
    </w:p>
    <w:p w:rsidR="00000000" w:rsidRDefault="00000000">
      <w:pPr>
        <w:pStyle w:val="HTML0"/>
        <w:divId w:val="628901510"/>
        <w:rPr>
          <w:rStyle w:val="w"/>
        </w:rPr>
      </w:pPr>
      <w:r>
        <w:rPr>
          <w:rStyle w:val="w"/>
        </w:rPr>
        <w:t xml:space="preserve">                </w:t>
      </w:r>
      <w:r>
        <w:rPr>
          <w:rStyle w:val="p"/>
        </w:rPr>
        <w:t>{</w:t>
      </w:r>
    </w:p>
    <w:p w:rsidR="00000000" w:rsidRDefault="00000000">
      <w:pPr>
        <w:pStyle w:val="HTML0"/>
        <w:divId w:val="628901510"/>
        <w:rPr>
          <w:rStyle w:val="w"/>
        </w:rPr>
      </w:pPr>
      <w:r>
        <w:rPr>
          <w:rStyle w:val="w"/>
        </w:rPr>
        <w:t xml:space="preserve">                    </w:t>
      </w:r>
      <w:r>
        <w:rPr>
          <w:rStyle w:val="nl"/>
        </w:rPr>
        <w:t>"ccy"</w:t>
      </w:r>
      <w:r>
        <w:rPr>
          <w:rStyle w:val="p"/>
        </w:rPr>
        <w:t>:</w:t>
      </w:r>
      <w:r>
        <w:rPr>
          <w:rStyle w:val="w"/>
        </w:rPr>
        <w:t xml:space="preserve"> </w:t>
      </w:r>
      <w:r>
        <w:rPr>
          <w:rStyle w:val="s2"/>
        </w:rPr>
        <w:t>"ETH"</w:t>
      </w:r>
      <w:r>
        <w:rPr>
          <w:rStyle w:val="p"/>
        </w:rPr>
        <w:t>,</w:t>
      </w:r>
    </w:p>
    <w:p w:rsidR="00000000" w:rsidRDefault="00000000">
      <w:pPr>
        <w:pStyle w:val="HTML0"/>
        <w:divId w:val="628901510"/>
        <w:rPr>
          <w:rStyle w:val="w"/>
        </w:rPr>
      </w:pPr>
      <w:r>
        <w:rPr>
          <w:rStyle w:val="w"/>
        </w:rPr>
        <w:t xml:space="preserve">                    </w:t>
      </w:r>
      <w:r>
        <w:rPr>
          <w:rStyle w:val="nl"/>
        </w:rPr>
        <w:t>"ratio"</w:t>
      </w:r>
      <w:r>
        <w:rPr>
          <w:rStyle w:val="p"/>
        </w:rPr>
        <w:t>:</w:t>
      </w:r>
      <w:r>
        <w:rPr>
          <w:rStyle w:val="w"/>
        </w:rPr>
        <w:t xml:space="preserve"> </w:t>
      </w:r>
      <w:r>
        <w:rPr>
          <w:rStyle w:val="s2"/>
        </w:rPr>
        <w:t>"0.8"</w:t>
      </w:r>
    </w:p>
    <w:p w:rsidR="00000000" w:rsidRDefault="00000000">
      <w:pPr>
        <w:pStyle w:val="HTML0"/>
        <w:divId w:val="628901510"/>
        <w:rPr>
          <w:rStyle w:val="w"/>
        </w:rPr>
      </w:pPr>
      <w:r>
        <w:rPr>
          <w:rStyle w:val="w"/>
        </w:rPr>
        <w:t xml:space="preserve">                </w:t>
      </w:r>
      <w:r>
        <w:rPr>
          <w:rStyle w:val="p"/>
        </w:rPr>
        <w:t>}</w:t>
      </w:r>
    </w:p>
    <w:p w:rsidR="00000000" w:rsidRDefault="00000000">
      <w:pPr>
        <w:pStyle w:val="HTML0"/>
        <w:divId w:val="628901510"/>
        <w:rPr>
          <w:rStyle w:val="w"/>
        </w:rPr>
      </w:pPr>
      <w:r>
        <w:rPr>
          <w:rStyle w:val="w"/>
        </w:rPr>
        <w:t xml:space="preserve">            </w:t>
      </w:r>
      <w:r>
        <w:rPr>
          <w:rStyle w:val="p"/>
        </w:rPr>
        <w:t>],</w:t>
      </w:r>
    </w:p>
    <w:p w:rsidR="00000000" w:rsidRDefault="00000000">
      <w:pPr>
        <w:pStyle w:val="HTML0"/>
        <w:divId w:val="628901510"/>
        <w:rPr>
          <w:rStyle w:val="w"/>
        </w:rPr>
      </w:pPr>
      <w:r>
        <w:rPr>
          <w:rStyle w:val="w"/>
        </w:rPr>
        <w:t xml:space="preserve">            </w:t>
      </w:r>
      <w:r>
        <w:rPr>
          <w:rStyle w:val="nl"/>
        </w:rPr>
        <w:t>"recurringTime"</w:t>
      </w:r>
      <w:r>
        <w:rPr>
          <w:rStyle w:val="p"/>
        </w:rPr>
        <w:t>:</w:t>
      </w:r>
      <w:r>
        <w:rPr>
          <w:rStyle w:val="w"/>
        </w:rPr>
        <w:t xml:space="preserve"> </w:t>
      </w:r>
      <w:r>
        <w:rPr>
          <w:rStyle w:val="s2"/>
        </w:rPr>
        <w:t>"12"</w:t>
      </w:r>
      <w:r>
        <w:rPr>
          <w:rStyle w:val="p"/>
        </w:rPr>
        <w:t>,</w:t>
      </w:r>
    </w:p>
    <w:p w:rsidR="00000000" w:rsidRDefault="00000000">
      <w:pPr>
        <w:pStyle w:val="HTML0"/>
        <w:divId w:val="628901510"/>
        <w:rPr>
          <w:rStyle w:val="w"/>
        </w:rPr>
      </w:pPr>
      <w:r>
        <w:rPr>
          <w:rStyle w:val="w"/>
        </w:rPr>
        <w:t xml:space="preserve">            </w:t>
      </w:r>
      <w:r>
        <w:rPr>
          <w:rStyle w:val="nl"/>
        </w:rPr>
        <w:t>"state"</w:t>
      </w:r>
      <w:r>
        <w:rPr>
          <w:rStyle w:val="p"/>
        </w:rPr>
        <w:t>:</w:t>
      </w:r>
      <w:r>
        <w:rPr>
          <w:rStyle w:val="w"/>
        </w:rPr>
        <w:t xml:space="preserve"> </w:t>
      </w:r>
      <w:r>
        <w:rPr>
          <w:rStyle w:val="s2"/>
        </w:rPr>
        <w:t>"running"</w:t>
      </w:r>
      <w:r>
        <w:rPr>
          <w:rStyle w:val="p"/>
        </w:rPr>
        <w:t>,</w:t>
      </w:r>
    </w:p>
    <w:p w:rsidR="00000000" w:rsidRDefault="00000000">
      <w:pPr>
        <w:pStyle w:val="HTML0"/>
        <w:divId w:val="628901510"/>
        <w:rPr>
          <w:rStyle w:val="w"/>
        </w:rPr>
      </w:pPr>
      <w:r>
        <w:rPr>
          <w:rStyle w:val="w"/>
        </w:rPr>
        <w:t xml:space="preserve">            </w:t>
      </w:r>
      <w:r>
        <w:rPr>
          <w:rStyle w:val="nl"/>
        </w:rPr>
        <w:t>"stgyName"</w:t>
      </w:r>
      <w:r>
        <w:rPr>
          <w:rStyle w:val="p"/>
        </w:rPr>
        <w:t>:</w:t>
      </w:r>
      <w:r>
        <w:rPr>
          <w:rStyle w:val="w"/>
        </w:rPr>
        <w:t xml:space="preserve"> </w:t>
      </w:r>
      <w:r>
        <w:rPr>
          <w:rStyle w:val="s2"/>
        </w:rPr>
        <w:t>"stg1"</w:t>
      </w:r>
      <w:r>
        <w:rPr>
          <w:rStyle w:val="p"/>
        </w:rPr>
        <w:t>,</w:t>
      </w:r>
    </w:p>
    <w:p w:rsidR="00000000" w:rsidRDefault="00000000">
      <w:pPr>
        <w:pStyle w:val="HTML0"/>
        <w:divId w:val="628901510"/>
        <w:rPr>
          <w:rStyle w:val="w"/>
        </w:rPr>
      </w:pPr>
      <w:r>
        <w:rPr>
          <w:rStyle w:val="w"/>
        </w:rPr>
        <w:t xml:space="preserve">            </w:t>
      </w:r>
      <w:r>
        <w:rPr>
          <w:rStyle w:val="nl"/>
        </w:rPr>
        <w:t>"tag"</w:t>
      </w:r>
      <w:r>
        <w:rPr>
          <w:rStyle w:val="p"/>
        </w:rPr>
        <w:t>:</w:t>
      </w:r>
      <w:r>
        <w:rPr>
          <w:rStyle w:val="w"/>
        </w:rPr>
        <w:t xml:space="preserve"> </w:t>
      </w:r>
      <w:r>
        <w:rPr>
          <w:rStyle w:val="s2"/>
        </w:rPr>
        <w:t>""</w:t>
      </w:r>
      <w:r>
        <w:rPr>
          <w:rStyle w:val="p"/>
        </w:rPr>
        <w:t>,</w:t>
      </w:r>
    </w:p>
    <w:p w:rsidR="00000000" w:rsidRDefault="00000000">
      <w:pPr>
        <w:pStyle w:val="HTML0"/>
        <w:divId w:val="628901510"/>
        <w:rPr>
          <w:rStyle w:val="w"/>
        </w:rPr>
      </w:pPr>
      <w:r>
        <w:rPr>
          <w:rStyle w:val="w"/>
        </w:rPr>
        <w:t xml:space="preserve">            </w:t>
      </w:r>
      <w:r>
        <w:rPr>
          <w:rStyle w:val="nl"/>
        </w:rPr>
        <w:t>"timeZone"</w:t>
      </w:r>
      <w:r>
        <w:rPr>
          <w:rStyle w:val="p"/>
        </w:rPr>
        <w:t>:</w:t>
      </w:r>
      <w:r>
        <w:rPr>
          <w:rStyle w:val="w"/>
        </w:rPr>
        <w:t xml:space="preserve"> </w:t>
      </w:r>
      <w:r>
        <w:rPr>
          <w:rStyle w:val="s2"/>
        </w:rPr>
        <w:t>"8"</w:t>
      </w:r>
      <w:r>
        <w:rPr>
          <w:rStyle w:val="p"/>
        </w:rPr>
        <w:t>,</w:t>
      </w:r>
    </w:p>
    <w:p w:rsidR="00000000" w:rsidRDefault="00000000">
      <w:pPr>
        <w:pStyle w:val="HTML0"/>
        <w:divId w:val="628901510"/>
        <w:rPr>
          <w:rStyle w:val="w"/>
        </w:rPr>
      </w:pPr>
      <w:r>
        <w:rPr>
          <w:rStyle w:val="w"/>
        </w:rPr>
        <w:t xml:space="preserve">            </w:t>
      </w:r>
      <w:r>
        <w:rPr>
          <w:rStyle w:val="nl"/>
        </w:rPr>
        <w:t>"totalAnnRate"</w:t>
      </w:r>
      <w:r>
        <w:rPr>
          <w:rStyle w:val="p"/>
        </w:rPr>
        <w:t>:</w:t>
      </w:r>
      <w:r>
        <w:rPr>
          <w:rStyle w:val="w"/>
        </w:rPr>
        <w:t xml:space="preserve"> </w:t>
      </w:r>
      <w:r>
        <w:rPr>
          <w:rStyle w:val="s2"/>
        </w:rPr>
        <w:t>"0"</w:t>
      </w:r>
      <w:r>
        <w:rPr>
          <w:rStyle w:val="p"/>
        </w:rPr>
        <w:t>,</w:t>
      </w:r>
    </w:p>
    <w:p w:rsidR="00000000" w:rsidRDefault="00000000">
      <w:pPr>
        <w:pStyle w:val="HTML0"/>
        <w:divId w:val="628901510"/>
        <w:rPr>
          <w:rStyle w:val="w"/>
        </w:rPr>
      </w:pPr>
      <w:r>
        <w:rPr>
          <w:rStyle w:val="w"/>
        </w:rPr>
        <w:t xml:space="preserve">            </w:t>
      </w:r>
      <w:r>
        <w:rPr>
          <w:rStyle w:val="nl"/>
        </w:rPr>
        <w:t>"totalPnl"</w:t>
      </w:r>
      <w:r>
        <w:rPr>
          <w:rStyle w:val="p"/>
        </w:rPr>
        <w:t>:</w:t>
      </w:r>
      <w:r>
        <w:rPr>
          <w:rStyle w:val="w"/>
        </w:rPr>
        <w:t xml:space="preserve"> </w:t>
      </w:r>
      <w:r>
        <w:rPr>
          <w:rStyle w:val="s2"/>
        </w:rPr>
        <w:t>"0"</w:t>
      </w:r>
      <w:r>
        <w:rPr>
          <w:rStyle w:val="p"/>
        </w:rPr>
        <w:t>,</w:t>
      </w:r>
    </w:p>
    <w:p w:rsidR="00000000" w:rsidRDefault="00000000">
      <w:pPr>
        <w:pStyle w:val="HTML0"/>
        <w:divId w:val="628901510"/>
        <w:rPr>
          <w:rStyle w:val="w"/>
        </w:rPr>
      </w:pPr>
      <w:r>
        <w:rPr>
          <w:rStyle w:val="w"/>
        </w:rPr>
        <w:t xml:space="preserve">            </w:t>
      </w:r>
      <w:r>
        <w:rPr>
          <w:rStyle w:val="nl"/>
        </w:rPr>
        <w:t>"uTime"</w:t>
      </w:r>
      <w:r>
        <w:rPr>
          <w:rStyle w:val="p"/>
        </w:rPr>
        <w:t>:</w:t>
      </w:r>
      <w:r>
        <w:rPr>
          <w:rStyle w:val="w"/>
        </w:rPr>
        <w:t xml:space="preserve"> </w:t>
      </w:r>
      <w:r>
        <w:rPr>
          <w:rStyle w:val="s2"/>
        </w:rPr>
        <w:t>"1699952473152"</w:t>
      </w:r>
    </w:p>
    <w:p w:rsidR="00000000" w:rsidRDefault="00000000">
      <w:pPr>
        <w:pStyle w:val="HTML0"/>
        <w:divId w:val="628901510"/>
        <w:rPr>
          <w:rStyle w:val="w"/>
        </w:rPr>
      </w:pPr>
      <w:r>
        <w:rPr>
          <w:rStyle w:val="w"/>
        </w:rPr>
        <w:t xml:space="preserve">        </w:t>
      </w:r>
      <w:r>
        <w:rPr>
          <w:rStyle w:val="p"/>
        </w:rPr>
        <w:t>}</w:t>
      </w:r>
    </w:p>
    <w:p w:rsidR="00000000" w:rsidRDefault="00000000">
      <w:pPr>
        <w:pStyle w:val="HTML0"/>
        <w:divId w:val="628901510"/>
        <w:rPr>
          <w:rStyle w:val="w"/>
        </w:rPr>
      </w:pPr>
      <w:r>
        <w:rPr>
          <w:rStyle w:val="w"/>
        </w:rPr>
        <w:t xml:space="preserve">    </w:t>
      </w:r>
      <w:r>
        <w:rPr>
          <w:rStyle w:val="p"/>
        </w:rPr>
        <w:t>],</w:t>
      </w:r>
    </w:p>
    <w:p w:rsidR="00000000" w:rsidRDefault="00000000">
      <w:pPr>
        <w:pStyle w:val="HTML0"/>
        <w:divId w:val="628901510"/>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628901510"/>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1271"/>
        <w:gridCol w:w="5400"/>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algoClOrdId</w:t>
            </w:r>
          </w:p>
        </w:tc>
        <w:tc>
          <w:tcPr>
            <w:tcW w:w="0" w:type="auto"/>
            <w:vAlign w:val="center"/>
            <w:hideMark/>
          </w:tcPr>
          <w:p w:rsidR="00000000" w:rsidRDefault="00000000">
            <w:r>
              <w:t>String</w:t>
            </w:r>
          </w:p>
        </w:tc>
        <w:tc>
          <w:tcPr>
            <w:tcW w:w="0" w:type="auto"/>
            <w:vAlign w:val="center"/>
            <w:hideMark/>
          </w:tcPr>
          <w:p w:rsidR="00000000" w:rsidRDefault="00000000">
            <w:r>
              <w:t>Client-supplied Algo ID</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cTime</w:t>
            </w:r>
          </w:p>
        </w:tc>
        <w:tc>
          <w:tcPr>
            <w:tcW w:w="0" w:type="auto"/>
            <w:vAlign w:val="center"/>
            <w:hideMark/>
          </w:tcPr>
          <w:p w:rsidR="00000000" w:rsidRDefault="00000000">
            <w:r>
              <w:t>String</w:t>
            </w:r>
          </w:p>
        </w:tc>
        <w:tc>
          <w:tcPr>
            <w:tcW w:w="0" w:type="auto"/>
            <w:vAlign w:val="center"/>
            <w:hideMark/>
          </w:tcPr>
          <w:p w:rsidR="00000000" w:rsidRDefault="00000000">
            <w:r>
              <w:t xml:space="preserve">Algo order created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uTime</w:t>
            </w:r>
          </w:p>
        </w:tc>
        <w:tc>
          <w:tcPr>
            <w:tcW w:w="0" w:type="auto"/>
            <w:vAlign w:val="center"/>
            <w:hideMark/>
          </w:tcPr>
          <w:p w:rsidR="00000000" w:rsidRDefault="00000000">
            <w:r>
              <w:t>String</w:t>
            </w:r>
          </w:p>
        </w:tc>
        <w:tc>
          <w:tcPr>
            <w:tcW w:w="0" w:type="auto"/>
            <w:vAlign w:val="center"/>
            <w:hideMark/>
          </w:tcPr>
          <w:p w:rsidR="00000000" w:rsidRDefault="00000000">
            <w:r>
              <w:t xml:space="preserve">Algo order updated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algoOrdType</w:t>
            </w:r>
          </w:p>
        </w:tc>
        <w:tc>
          <w:tcPr>
            <w:tcW w:w="0" w:type="auto"/>
            <w:vAlign w:val="center"/>
            <w:hideMark/>
          </w:tcPr>
          <w:p w:rsidR="00000000" w:rsidRDefault="00000000">
            <w:r>
              <w:t>String</w:t>
            </w:r>
          </w:p>
        </w:tc>
        <w:tc>
          <w:tcPr>
            <w:tcW w:w="0" w:type="auto"/>
            <w:vAlign w:val="center"/>
            <w:hideMark/>
          </w:tcPr>
          <w:p w:rsidR="00000000" w:rsidRDefault="00000000">
            <w:r>
              <w:t>Algo order type</w:t>
            </w:r>
            <w:r>
              <w:br/>
            </w:r>
            <w:r>
              <w:rPr>
                <w:rStyle w:val="HTML"/>
              </w:rPr>
              <w:t>recurring</w:t>
            </w:r>
            <w:r>
              <w:t>: recurring buy</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Algo order state</w:t>
            </w:r>
            <w:r>
              <w:br/>
            </w:r>
            <w:r>
              <w:rPr>
                <w:rStyle w:val="HTML"/>
              </w:rPr>
              <w:t>running</w:t>
            </w:r>
            <w:r>
              <w:br/>
            </w:r>
            <w:r>
              <w:rPr>
                <w:rStyle w:val="HTML"/>
              </w:rPr>
              <w:t>stopping</w:t>
            </w:r>
            <w:r>
              <w:br/>
            </w:r>
            <w:r>
              <w:rPr>
                <w:rStyle w:val="HTML"/>
              </w:rPr>
              <w:t>pause</w:t>
            </w:r>
          </w:p>
        </w:tc>
      </w:tr>
      <w:tr w:rsidR="00000000">
        <w:trPr>
          <w:divId w:val="175387555"/>
          <w:tblCellSpacing w:w="15" w:type="dxa"/>
        </w:trPr>
        <w:tc>
          <w:tcPr>
            <w:tcW w:w="0" w:type="auto"/>
            <w:vAlign w:val="center"/>
            <w:hideMark/>
          </w:tcPr>
          <w:p w:rsidR="00000000" w:rsidRDefault="00000000">
            <w:r>
              <w:t>stgyName</w:t>
            </w:r>
          </w:p>
        </w:tc>
        <w:tc>
          <w:tcPr>
            <w:tcW w:w="0" w:type="auto"/>
            <w:vAlign w:val="center"/>
            <w:hideMark/>
          </w:tcPr>
          <w:p w:rsidR="00000000" w:rsidRDefault="00000000">
            <w:r>
              <w:t>String</w:t>
            </w:r>
          </w:p>
        </w:tc>
        <w:tc>
          <w:tcPr>
            <w:tcW w:w="0" w:type="auto"/>
            <w:vAlign w:val="center"/>
            <w:hideMark/>
          </w:tcPr>
          <w:p w:rsidR="00000000" w:rsidRDefault="00000000">
            <w:r>
              <w:t>Custom name for trading bot, no more than 40 characters</w:t>
            </w:r>
          </w:p>
        </w:tc>
      </w:tr>
      <w:tr w:rsidR="00000000">
        <w:trPr>
          <w:divId w:val="175387555"/>
          <w:tblCellSpacing w:w="15" w:type="dxa"/>
        </w:trPr>
        <w:tc>
          <w:tcPr>
            <w:tcW w:w="0" w:type="auto"/>
            <w:vAlign w:val="center"/>
            <w:hideMark/>
          </w:tcPr>
          <w:p w:rsidR="00000000" w:rsidRDefault="00000000">
            <w:r>
              <w:t>recurringList</w:t>
            </w:r>
          </w:p>
        </w:tc>
        <w:tc>
          <w:tcPr>
            <w:tcW w:w="0" w:type="auto"/>
            <w:vAlign w:val="center"/>
            <w:hideMark/>
          </w:tcPr>
          <w:p w:rsidR="00000000" w:rsidRDefault="00000000">
            <w:r>
              <w:t>Array of object</w:t>
            </w:r>
          </w:p>
        </w:tc>
        <w:tc>
          <w:tcPr>
            <w:tcW w:w="0" w:type="auto"/>
            <w:vAlign w:val="center"/>
            <w:hideMark/>
          </w:tcPr>
          <w:p w:rsidR="00000000" w:rsidRDefault="00000000">
            <w:r>
              <w:t>Recurring buy info</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 xml:space="preserve">Recurring currency, e.g. </w:t>
            </w:r>
            <w:r>
              <w:rPr>
                <w:rStyle w:val="HTML"/>
              </w:rPr>
              <w:t>BTC</w:t>
            </w:r>
          </w:p>
        </w:tc>
      </w:tr>
      <w:tr w:rsidR="00000000">
        <w:trPr>
          <w:divId w:val="175387555"/>
          <w:tblCellSpacing w:w="15" w:type="dxa"/>
        </w:trPr>
        <w:tc>
          <w:tcPr>
            <w:tcW w:w="0" w:type="auto"/>
            <w:vAlign w:val="center"/>
            <w:hideMark/>
          </w:tcPr>
          <w:p w:rsidR="00000000" w:rsidRDefault="00000000">
            <w:r>
              <w:t>&gt; ratio</w:t>
            </w:r>
          </w:p>
        </w:tc>
        <w:tc>
          <w:tcPr>
            <w:tcW w:w="0" w:type="auto"/>
            <w:vAlign w:val="center"/>
            <w:hideMark/>
          </w:tcPr>
          <w:p w:rsidR="00000000" w:rsidRDefault="00000000">
            <w:r>
              <w:t>String</w:t>
            </w:r>
          </w:p>
        </w:tc>
        <w:tc>
          <w:tcPr>
            <w:tcW w:w="0" w:type="auto"/>
            <w:vAlign w:val="center"/>
            <w:hideMark/>
          </w:tcPr>
          <w:p w:rsidR="00000000" w:rsidRDefault="00000000">
            <w:r>
              <w:t>Proportion of recurring currency assets, e.g. "0.2" representing 20%</w:t>
            </w:r>
          </w:p>
        </w:tc>
      </w:tr>
      <w:tr w:rsidR="00000000">
        <w:trPr>
          <w:divId w:val="175387555"/>
          <w:tblCellSpacing w:w="15" w:type="dxa"/>
        </w:trPr>
        <w:tc>
          <w:tcPr>
            <w:tcW w:w="0" w:type="auto"/>
            <w:vAlign w:val="center"/>
            <w:hideMark/>
          </w:tcPr>
          <w:p w:rsidR="00000000" w:rsidRDefault="00000000">
            <w:r>
              <w:t>period</w:t>
            </w:r>
          </w:p>
        </w:tc>
        <w:tc>
          <w:tcPr>
            <w:tcW w:w="0" w:type="auto"/>
            <w:vAlign w:val="center"/>
            <w:hideMark/>
          </w:tcPr>
          <w:p w:rsidR="00000000" w:rsidRDefault="00000000">
            <w:r>
              <w:t>String</w:t>
            </w:r>
          </w:p>
        </w:tc>
        <w:tc>
          <w:tcPr>
            <w:tcW w:w="0" w:type="auto"/>
            <w:vAlign w:val="center"/>
            <w:hideMark/>
          </w:tcPr>
          <w:p w:rsidR="00000000" w:rsidRDefault="00000000">
            <w:r>
              <w:t>Period</w:t>
            </w:r>
            <w:r>
              <w:br/>
            </w:r>
            <w:r>
              <w:rPr>
                <w:rStyle w:val="HTML"/>
              </w:rPr>
              <w:t>monthly</w:t>
            </w:r>
            <w:r>
              <w:br/>
            </w:r>
            <w:r>
              <w:rPr>
                <w:rStyle w:val="HTML"/>
              </w:rPr>
              <w:t>weekly</w:t>
            </w:r>
            <w:r>
              <w:br/>
            </w:r>
            <w:r>
              <w:rPr>
                <w:rStyle w:val="HTML"/>
              </w:rPr>
              <w:t>daily</w:t>
            </w:r>
            <w:r>
              <w:br/>
            </w:r>
            <w:r>
              <w:rPr>
                <w:rStyle w:val="HTML"/>
              </w:rPr>
              <w:t>hourly</w:t>
            </w:r>
          </w:p>
        </w:tc>
      </w:tr>
      <w:tr w:rsidR="00000000">
        <w:trPr>
          <w:divId w:val="175387555"/>
          <w:tblCellSpacing w:w="15" w:type="dxa"/>
        </w:trPr>
        <w:tc>
          <w:tcPr>
            <w:tcW w:w="0" w:type="auto"/>
            <w:vAlign w:val="center"/>
            <w:hideMark/>
          </w:tcPr>
          <w:p w:rsidR="00000000" w:rsidRDefault="00000000">
            <w:r>
              <w:t>recurringDay</w:t>
            </w:r>
          </w:p>
        </w:tc>
        <w:tc>
          <w:tcPr>
            <w:tcW w:w="0" w:type="auto"/>
            <w:vAlign w:val="center"/>
            <w:hideMark/>
          </w:tcPr>
          <w:p w:rsidR="00000000" w:rsidRDefault="00000000">
            <w:r>
              <w:t>String</w:t>
            </w:r>
          </w:p>
        </w:tc>
        <w:tc>
          <w:tcPr>
            <w:tcW w:w="0" w:type="auto"/>
            <w:vAlign w:val="center"/>
            <w:hideMark/>
          </w:tcPr>
          <w:p w:rsidR="00000000" w:rsidRDefault="00000000">
            <w:r>
              <w:t>Recurring buy date</w:t>
            </w:r>
            <w:r>
              <w:br/>
              <w:t xml:space="preserve">When the period is </w:t>
            </w:r>
            <w:r>
              <w:rPr>
                <w:rStyle w:val="HTML"/>
              </w:rPr>
              <w:t>monthly</w:t>
            </w:r>
            <w:r>
              <w:t>, the value range is an integer of [1,28]</w:t>
            </w:r>
            <w:r>
              <w:br/>
              <w:t xml:space="preserve">When the period is </w:t>
            </w:r>
            <w:r>
              <w:rPr>
                <w:rStyle w:val="HTML"/>
              </w:rPr>
              <w:t>weekly</w:t>
            </w:r>
            <w:r>
              <w:t>, the value range is an integer of [1,7]</w:t>
            </w:r>
          </w:p>
        </w:tc>
      </w:tr>
      <w:tr w:rsidR="00000000">
        <w:trPr>
          <w:divId w:val="175387555"/>
          <w:tblCellSpacing w:w="15" w:type="dxa"/>
        </w:trPr>
        <w:tc>
          <w:tcPr>
            <w:tcW w:w="0" w:type="auto"/>
            <w:vAlign w:val="center"/>
            <w:hideMark/>
          </w:tcPr>
          <w:p w:rsidR="00000000" w:rsidRDefault="00000000">
            <w:r>
              <w:t>recurringHour</w:t>
            </w:r>
          </w:p>
        </w:tc>
        <w:tc>
          <w:tcPr>
            <w:tcW w:w="0" w:type="auto"/>
            <w:vAlign w:val="center"/>
            <w:hideMark/>
          </w:tcPr>
          <w:p w:rsidR="00000000" w:rsidRDefault="00000000">
            <w:r>
              <w:t>String</w:t>
            </w:r>
          </w:p>
        </w:tc>
        <w:tc>
          <w:tcPr>
            <w:tcW w:w="0" w:type="auto"/>
            <w:vAlign w:val="center"/>
            <w:hideMark/>
          </w:tcPr>
          <w:p w:rsidR="00000000" w:rsidRDefault="00000000">
            <w:r>
              <w:t>Recurring buy by hourly</w:t>
            </w:r>
            <w:r>
              <w:br/>
            </w:r>
            <w:r>
              <w:rPr>
                <w:rStyle w:val="HTML"/>
              </w:rPr>
              <w:t>1</w:t>
            </w:r>
            <w:r>
              <w:t>/</w:t>
            </w:r>
            <w:r>
              <w:rPr>
                <w:rStyle w:val="HTML"/>
              </w:rPr>
              <w:t>4</w:t>
            </w:r>
            <w:r>
              <w:t>/</w:t>
            </w:r>
            <w:r>
              <w:rPr>
                <w:rStyle w:val="HTML"/>
              </w:rPr>
              <w:t>8</w:t>
            </w:r>
            <w:r>
              <w:t>/</w:t>
            </w:r>
            <w:r>
              <w:rPr>
                <w:rStyle w:val="HTML"/>
              </w:rPr>
              <w:t>12</w:t>
            </w:r>
            <w:r>
              <w:t xml:space="preserve">, e.g. </w:t>
            </w:r>
            <w:r>
              <w:rPr>
                <w:rStyle w:val="HTML"/>
              </w:rPr>
              <w:t>4</w:t>
            </w:r>
            <w:r>
              <w:t xml:space="preserve"> represents "recurring buy every 4 hour"</w:t>
            </w:r>
          </w:p>
        </w:tc>
      </w:tr>
      <w:tr w:rsidR="00000000">
        <w:trPr>
          <w:divId w:val="175387555"/>
          <w:tblCellSpacing w:w="15" w:type="dxa"/>
        </w:trPr>
        <w:tc>
          <w:tcPr>
            <w:tcW w:w="0" w:type="auto"/>
            <w:vAlign w:val="center"/>
            <w:hideMark/>
          </w:tcPr>
          <w:p w:rsidR="00000000" w:rsidRDefault="00000000">
            <w:r>
              <w:t>recurringTime</w:t>
            </w:r>
          </w:p>
        </w:tc>
        <w:tc>
          <w:tcPr>
            <w:tcW w:w="0" w:type="auto"/>
            <w:vAlign w:val="center"/>
            <w:hideMark/>
          </w:tcPr>
          <w:p w:rsidR="00000000" w:rsidRDefault="00000000">
            <w:r>
              <w:t>String</w:t>
            </w:r>
          </w:p>
        </w:tc>
        <w:tc>
          <w:tcPr>
            <w:tcW w:w="0" w:type="auto"/>
            <w:vAlign w:val="center"/>
            <w:hideMark/>
          </w:tcPr>
          <w:p w:rsidR="00000000" w:rsidRDefault="00000000">
            <w:r>
              <w:t>Recurring buy time, the value range is an integer of [0,23]</w:t>
            </w:r>
          </w:p>
        </w:tc>
      </w:tr>
      <w:tr w:rsidR="00000000">
        <w:trPr>
          <w:divId w:val="175387555"/>
          <w:tblCellSpacing w:w="15" w:type="dxa"/>
        </w:trPr>
        <w:tc>
          <w:tcPr>
            <w:tcW w:w="0" w:type="auto"/>
            <w:vAlign w:val="center"/>
            <w:hideMark/>
          </w:tcPr>
          <w:p w:rsidR="00000000" w:rsidRDefault="00000000">
            <w:r>
              <w:t>timeZone</w:t>
            </w:r>
          </w:p>
        </w:tc>
        <w:tc>
          <w:tcPr>
            <w:tcW w:w="0" w:type="auto"/>
            <w:vAlign w:val="center"/>
            <w:hideMark/>
          </w:tcPr>
          <w:p w:rsidR="00000000" w:rsidRDefault="00000000">
            <w:r>
              <w:t>String</w:t>
            </w:r>
          </w:p>
        </w:tc>
        <w:tc>
          <w:tcPr>
            <w:tcW w:w="0" w:type="auto"/>
            <w:vAlign w:val="center"/>
            <w:hideMark/>
          </w:tcPr>
          <w:p w:rsidR="00000000" w:rsidRDefault="00000000">
            <w:r>
              <w:t>UTC time zone, the value range is an integer of [-12,14]</w:t>
            </w:r>
            <w:r>
              <w:br/>
              <w:t>e.g. "8" representing UTC+8 (East 8 District), Beijing Time</w:t>
            </w:r>
          </w:p>
        </w:tc>
      </w:tr>
      <w:tr w:rsidR="00000000">
        <w:trPr>
          <w:divId w:val="175387555"/>
          <w:tblCellSpacing w:w="15" w:type="dxa"/>
        </w:trPr>
        <w:tc>
          <w:tcPr>
            <w:tcW w:w="0" w:type="auto"/>
            <w:vAlign w:val="center"/>
            <w:hideMark/>
          </w:tcPr>
          <w:p w:rsidR="00000000" w:rsidRDefault="00000000">
            <w:r>
              <w:t>amt</w:t>
            </w:r>
          </w:p>
        </w:tc>
        <w:tc>
          <w:tcPr>
            <w:tcW w:w="0" w:type="auto"/>
            <w:vAlign w:val="center"/>
            <w:hideMark/>
          </w:tcPr>
          <w:p w:rsidR="00000000" w:rsidRDefault="00000000">
            <w:r>
              <w:t>String</w:t>
            </w:r>
          </w:p>
        </w:tc>
        <w:tc>
          <w:tcPr>
            <w:tcW w:w="0" w:type="auto"/>
            <w:vAlign w:val="center"/>
            <w:hideMark/>
          </w:tcPr>
          <w:p w:rsidR="00000000" w:rsidRDefault="00000000">
            <w:r>
              <w:t>Quantity invested per cycle</w:t>
            </w:r>
          </w:p>
        </w:tc>
      </w:tr>
      <w:tr w:rsidR="00000000">
        <w:trPr>
          <w:divId w:val="175387555"/>
          <w:tblCellSpacing w:w="15" w:type="dxa"/>
        </w:trPr>
        <w:tc>
          <w:tcPr>
            <w:tcW w:w="0" w:type="auto"/>
            <w:vAlign w:val="center"/>
            <w:hideMark/>
          </w:tcPr>
          <w:p w:rsidR="00000000" w:rsidRDefault="00000000">
            <w:r>
              <w:t>investmentAmt</w:t>
            </w:r>
          </w:p>
        </w:tc>
        <w:tc>
          <w:tcPr>
            <w:tcW w:w="0" w:type="auto"/>
            <w:vAlign w:val="center"/>
            <w:hideMark/>
          </w:tcPr>
          <w:p w:rsidR="00000000" w:rsidRDefault="00000000">
            <w:r>
              <w:t>String</w:t>
            </w:r>
          </w:p>
        </w:tc>
        <w:tc>
          <w:tcPr>
            <w:tcW w:w="0" w:type="auto"/>
            <w:vAlign w:val="center"/>
            <w:hideMark/>
          </w:tcPr>
          <w:p w:rsidR="00000000" w:rsidRDefault="00000000">
            <w:r>
              <w:t>Accumulate quantity invested</w:t>
            </w:r>
          </w:p>
        </w:tc>
      </w:tr>
      <w:tr w:rsidR="00000000">
        <w:trPr>
          <w:divId w:val="175387555"/>
          <w:tblCellSpacing w:w="15" w:type="dxa"/>
        </w:trPr>
        <w:tc>
          <w:tcPr>
            <w:tcW w:w="0" w:type="auto"/>
            <w:vAlign w:val="center"/>
            <w:hideMark/>
          </w:tcPr>
          <w:p w:rsidR="00000000" w:rsidRDefault="00000000">
            <w:r>
              <w:t>investmentCcy</w:t>
            </w:r>
          </w:p>
        </w:tc>
        <w:tc>
          <w:tcPr>
            <w:tcW w:w="0" w:type="auto"/>
            <w:vAlign w:val="center"/>
            <w:hideMark/>
          </w:tcPr>
          <w:p w:rsidR="00000000" w:rsidRDefault="00000000">
            <w:r>
              <w:t>String</w:t>
            </w:r>
          </w:p>
        </w:tc>
        <w:tc>
          <w:tcPr>
            <w:tcW w:w="0" w:type="auto"/>
            <w:vAlign w:val="center"/>
            <w:hideMark/>
          </w:tcPr>
          <w:p w:rsidR="00000000" w:rsidRDefault="00000000">
            <w:r>
              <w:t xml:space="preserve">The invested quantity unit, can only be </w:t>
            </w:r>
            <w:r>
              <w:rPr>
                <w:rStyle w:val="HTML"/>
              </w:rPr>
              <w:t>USDT</w:t>
            </w:r>
            <w:r>
              <w:t>/</w:t>
            </w:r>
            <w:r>
              <w:rPr>
                <w:rStyle w:val="HTML"/>
              </w:rPr>
              <w:t>USDC</w:t>
            </w:r>
          </w:p>
        </w:tc>
      </w:tr>
      <w:tr w:rsidR="00000000">
        <w:trPr>
          <w:divId w:val="175387555"/>
          <w:tblCellSpacing w:w="15" w:type="dxa"/>
        </w:trPr>
        <w:tc>
          <w:tcPr>
            <w:tcW w:w="0" w:type="auto"/>
            <w:vAlign w:val="center"/>
            <w:hideMark/>
          </w:tcPr>
          <w:p w:rsidR="00000000" w:rsidRDefault="00000000">
            <w:r>
              <w:t>totalPnl</w:t>
            </w:r>
          </w:p>
        </w:tc>
        <w:tc>
          <w:tcPr>
            <w:tcW w:w="0" w:type="auto"/>
            <w:vAlign w:val="center"/>
            <w:hideMark/>
          </w:tcPr>
          <w:p w:rsidR="00000000" w:rsidRDefault="00000000">
            <w:r>
              <w:t>String</w:t>
            </w:r>
          </w:p>
        </w:tc>
        <w:tc>
          <w:tcPr>
            <w:tcW w:w="0" w:type="auto"/>
            <w:vAlign w:val="center"/>
            <w:hideMark/>
          </w:tcPr>
          <w:p w:rsidR="00000000" w:rsidRDefault="00000000">
            <w:r>
              <w:t>Total P&amp;L</w:t>
            </w:r>
          </w:p>
        </w:tc>
      </w:tr>
      <w:tr w:rsidR="00000000">
        <w:trPr>
          <w:divId w:val="175387555"/>
          <w:tblCellSpacing w:w="15" w:type="dxa"/>
        </w:trPr>
        <w:tc>
          <w:tcPr>
            <w:tcW w:w="0" w:type="auto"/>
            <w:vAlign w:val="center"/>
            <w:hideMark/>
          </w:tcPr>
          <w:p w:rsidR="00000000" w:rsidRDefault="00000000">
            <w:r>
              <w:t>totalAnnRate</w:t>
            </w:r>
          </w:p>
        </w:tc>
        <w:tc>
          <w:tcPr>
            <w:tcW w:w="0" w:type="auto"/>
            <w:vAlign w:val="center"/>
            <w:hideMark/>
          </w:tcPr>
          <w:p w:rsidR="00000000" w:rsidRDefault="00000000">
            <w:r>
              <w:t>String</w:t>
            </w:r>
          </w:p>
        </w:tc>
        <w:tc>
          <w:tcPr>
            <w:tcW w:w="0" w:type="auto"/>
            <w:vAlign w:val="center"/>
            <w:hideMark/>
          </w:tcPr>
          <w:p w:rsidR="00000000" w:rsidRDefault="00000000">
            <w:r>
              <w:t>Total annualized rate of yield</w:t>
            </w:r>
          </w:p>
        </w:tc>
      </w:tr>
      <w:tr w:rsidR="00000000">
        <w:trPr>
          <w:divId w:val="175387555"/>
          <w:tblCellSpacing w:w="15" w:type="dxa"/>
        </w:trPr>
        <w:tc>
          <w:tcPr>
            <w:tcW w:w="0" w:type="auto"/>
            <w:vAlign w:val="center"/>
            <w:hideMark/>
          </w:tcPr>
          <w:p w:rsidR="00000000" w:rsidRDefault="00000000">
            <w:r>
              <w:t>pnlRatio</w:t>
            </w:r>
          </w:p>
        </w:tc>
        <w:tc>
          <w:tcPr>
            <w:tcW w:w="0" w:type="auto"/>
            <w:vAlign w:val="center"/>
            <w:hideMark/>
          </w:tcPr>
          <w:p w:rsidR="00000000" w:rsidRDefault="00000000">
            <w:r>
              <w:t>String</w:t>
            </w:r>
          </w:p>
        </w:tc>
        <w:tc>
          <w:tcPr>
            <w:tcW w:w="0" w:type="auto"/>
            <w:vAlign w:val="center"/>
            <w:hideMark/>
          </w:tcPr>
          <w:p w:rsidR="00000000" w:rsidRDefault="00000000">
            <w:r>
              <w:t>Rate of yield</w:t>
            </w:r>
          </w:p>
        </w:tc>
      </w:tr>
      <w:tr w:rsidR="00000000">
        <w:trPr>
          <w:divId w:val="175387555"/>
          <w:tblCellSpacing w:w="15" w:type="dxa"/>
        </w:trPr>
        <w:tc>
          <w:tcPr>
            <w:tcW w:w="0" w:type="auto"/>
            <w:vAlign w:val="center"/>
            <w:hideMark/>
          </w:tcPr>
          <w:p w:rsidR="00000000" w:rsidRDefault="00000000">
            <w:r>
              <w:t>mktCap</w:t>
            </w:r>
          </w:p>
        </w:tc>
        <w:tc>
          <w:tcPr>
            <w:tcW w:w="0" w:type="auto"/>
            <w:vAlign w:val="center"/>
            <w:hideMark/>
          </w:tcPr>
          <w:p w:rsidR="00000000" w:rsidRDefault="00000000">
            <w:r>
              <w:t>String</w:t>
            </w:r>
          </w:p>
        </w:tc>
        <w:tc>
          <w:tcPr>
            <w:tcW w:w="0" w:type="auto"/>
            <w:vAlign w:val="center"/>
            <w:hideMark/>
          </w:tcPr>
          <w:p w:rsidR="00000000" w:rsidRDefault="00000000">
            <w:r>
              <w:t xml:space="preserve">Market value in unit of </w:t>
            </w:r>
            <w:r>
              <w:rPr>
                <w:rStyle w:val="HTML"/>
              </w:rPr>
              <w:t>USDT</w:t>
            </w:r>
          </w:p>
        </w:tc>
      </w:tr>
      <w:tr w:rsidR="00000000">
        <w:trPr>
          <w:divId w:val="175387555"/>
          <w:tblCellSpacing w:w="15" w:type="dxa"/>
        </w:trPr>
        <w:tc>
          <w:tcPr>
            <w:tcW w:w="0" w:type="auto"/>
            <w:vAlign w:val="center"/>
            <w:hideMark/>
          </w:tcPr>
          <w:p w:rsidR="00000000" w:rsidRDefault="00000000">
            <w:r>
              <w:t>cycles</w:t>
            </w:r>
          </w:p>
        </w:tc>
        <w:tc>
          <w:tcPr>
            <w:tcW w:w="0" w:type="auto"/>
            <w:vAlign w:val="center"/>
            <w:hideMark/>
          </w:tcPr>
          <w:p w:rsidR="00000000" w:rsidRDefault="00000000">
            <w:r>
              <w:t>String</w:t>
            </w:r>
          </w:p>
        </w:tc>
        <w:tc>
          <w:tcPr>
            <w:tcW w:w="0" w:type="auto"/>
            <w:vAlign w:val="center"/>
            <w:hideMark/>
          </w:tcPr>
          <w:p w:rsidR="00000000" w:rsidRDefault="00000000">
            <w:r>
              <w:t>Accumulate recurring buy cycles</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bl>
    <w:p w:rsidR="00000000" w:rsidRDefault="00000000">
      <w:pPr>
        <w:pStyle w:val="3"/>
        <w:divId w:val="175387555"/>
      </w:pPr>
      <w:r>
        <w:t>GET / Recurring buy order history</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/api/v5/tradingBot/recurring/orders-algo-history</w:t>
      </w:r>
    </w:p>
    <w:p w:rsidR="00000000" w:rsidRDefault="00000000">
      <w:pPr>
        <w:pStyle w:val="a5"/>
        <w:ind w:left="720" w:right="720"/>
        <w:divId w:val="1898935690"/>
      </w:pPr>
      <w:r>
        <w:t>Request Example</w:t>
      </w:r>
    </w:p>
    <w:p w:rsidR="00000000" w:rsidRDefault="00000000">
      <w:pPr>
        <w:pStyle w:val="HTML0"/>
        <w:divId w:val="1321150915"/>
        <w:rPr>
          <w:rStyle w:val="HTML"/>
        </w:rPr>
      </w:pPr>
      <w:r>
        <w:rPr>
          <w:rStyle w:val="HTML"/>
        </w:rPr>
        <w:t>GET /api/v5/tradingBot/recurring/orders-algo-history</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earlier than the requested </w:t>
            </w:r>
            <w:r>
              <w:rPr>
                <w:rStyle w:val="HTML"/>
              </w:rPr>
              <w:t>algoId</w:t>
            </w:r>
            <w:r>
              <w:t>.</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newer than the requested </w:t>
            </w:r>
            <w:r>
              <w:rPr>
                <w:rStyle w:val="HTML"/>
              </w:rPr>
              <w:t>algoId</w:t>
            </w:r>
            <w:r>
              <w:t>.</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Number of results per request. The maximum is 100. The default is 100</w:t>
            </w:r>
          </w:p>
        </w:tc>
      </w:tr>
    </w:tbl>
    <w:p w:rsidR="00000000" w:rsidRDefault="00000000">
      <w:pPr>
        <w:pStyle w:val="a5"/>
        <w:ind w:left="720" w:right="720"/>
        <w:divId w:val="1392850727"/>
      </w:pPr>
      <w:r>
        <w:t>Response Example</w:t>
      </w:r>
    </w:p>
    <w:p w:rsidR="00000000" w:rsidRDefault="00000000">
      <w:pPr>
        <w:pStyle w:val="HTML0"/>
        <w:divId w:val="1949577700"/>
        <w:rPr>
          <w:rStyle w:val="w"/>
        </w:rPr>
      </w:pPr>
      <w:r>
        <w:rPr>
          <w:rStyle w:val="p"/>
        </w:rPr>
        <w:t>{</w:t>
      </w:r>
    </w:p>
    <w:p w:rsidR="00000000" w:rsidRDefault="00000000">
      <w:pPr>
        <w:pStyle w:val="HTML0"/>
        <w:divId w:val="1949577700"/>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949577700"/>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949577700"/>
        <w:rPr>
          <w:rStyle w:val="w"/>
        </w:rPr>
      </w:pPr>
      <w:r>
        <w:rPr>
          <w:rStyle w:val="w"/>
        </w:rPr>
        <w:t xml:space="preserve">        </w:t>
      </w:r>
      <w:r>
        <w:rPr>
          <w:rStyle w:val="p"/>
        </w:rPr>
        <w:t>{</w:t>
      </w:r>
    </w:p>
    <w:p w:rsidR="00000000" w:rsidRDefault="00000000">
      <w:pPr>
        <w:pStyle w:val="HTML0"/>
        <w:divId w:val="1949577700"/>
        <w:rPr>
          <w:rStyle w:val="w"/>
        </w:rPr>
      </w:pPr>
      <w:r>
        <w:rPr>
          <w:rStyle w:val="w"/>
        </w:rPr>
        <w:t xml:space="preserve">            </w:t>
      </w:r>
      <w:r>
        <w:rPr>
          <w:rStyle w:val="nl"/>
        </w:rPr>
        <w:t>"algoClOrdId"</w:t>
      </w:r>
      <w:r>
        <w:rPr>
          <w:rStyle w:val="p"/>
        </w:rPr>
        <w:t>:</w:t>
      </w:r>
      <w:r>
        <w:rPr>
          <w:rStyle w:val="w"/>
        </w:rPr>
        <w:t xml:space="preserve"> </w:t>
      </w:r>
      <w:r>
        <w:rPr>
          <w:rStyle w:val="s2"/>
        </w:rPr>
        <w:t>""</w:t>
      </w:r>
      <w:r>
        <w:rPr>
          <w:rStyle w:val="p"/>
        </w:rPr>
        <w:t>,</w:t>
      </w:r>
    </w:p>
    <w:p w:rsidR="00000000" w:rsidRDefault="00000000">
      <w:pPr>
        <w:pStyle w:val="HTML0"/>
        <w:divId w:val="1949577700"/>
        <w:rPr>
          <w:rStyle w:val="w"/>
        </w:rPr>
      </w:pPr>
      <w:r>
        <w:rPr>
          <w:rStyle w:val="w"/>
        </w:rPr>
        <w:t xml:space="preserve">            </w:t>
      </w:r>
      <w:r>
        <w:rPr>
          <w:rStyle w:val="nl"/>
        </w:rPr>
        <w:t>"algoId"</w:t>
      </w:r>
      <w:r>
        <w:rPr>
          <w:rStyle w:val="p"/>
        </w:rPr>
        <w:t>:</w:t>
      </w:r>
      <w:r>
        <w:rPr>
          <w:rStyle w:val="w"/>
        </w:rPr>
        <w:t xml:space="preserve"> </w:t>
      </w:r>
      <w:r>
        <w:rPr>
          <w:rStyle w:val="s2"/>
        </w:rPr>
        <w:t>"644496098429767680"</w:t>
      </w:r>
      <w:r>
        <w:rPr>
          <w:rStyle w:val="p"/>
        </w:rPr>
        <w:t>,</w:t>
      </w:r>
    </w:p>
    <w:p w:rsidR="00000000" w:rsidRDefault="00000000">
      <w:pPr>
        <w:pStyle w:val="HTML0"/>
        <w:divId w:val="1949577700"/>
        <w:rPr>
          <w:rStyle w:val="w"/>
        </w:rPr>
      </w:pPr>
      <w:r>
        <w:rPr>
          <w:rStyle w:val="w"/>
        </w:rPr>
        <w:t xml:space="preserve">            </w:t>
      </w:r>
      <w:r>
        <w:rPr>
          <w:rStyle w:val="nl"/>
        </w:rPr>
        <w:t>"algoOrdType"</w:t>
      </w:r>
      <w:r>
        <w:rPr>
          <w:rStyle w:val="p"/>
        </w:rPr>
        <w:t>:</w:t>
      </w:r>
      <w:r>
        <w:rPr>
          <w:rStyle w:val="w"/>
        </w:rPr>
        <w:t xml:space="preserve"> </w:t>
      </w:r>
      <w:r>
        <w:rPr>
          <w:rStyle w:val="s2"/>
        </w:rPr>
        <w:t>"recurring"</w:t>
      </w:r>
      <w:r>
        <w:rPr>
          <w:rStyle w:val="p"/>
        </w:rPr>
        <w:t>,</w:t>
      </w:r>
    </w:p>
    <w:p w:rsidR="00000000" w:rsidRDefault="00000000">
      <w:pPr>
        <w:pStyle w:val="HTML0"/>
        <w:divId w:val="1949577700"/>
        <w:rPr>
          <w:rStyle w:val="w"/>
        </w:rPr>
      </w:pPr>
      <w:r>
        <w:rPr>
          <w:rStyle w:val="w"/>
        </w:rPr>
        <w:t xml:space="preserve">            </w:t>
      </w:r>
      <w:r>
        <w:rPr>
          <w:rStyle w:val="nl"/>
        </w:rPr>
        <w:t>"amt"</w:t>
      </w:r>
      <w:r>
        <w:rPr>
          <w:rStyle w:val="p"/>
        </w:rPr>
        <w:t>:</w:t>
      </w:r>
      <w:r>
        <w:rPr>
          <w:rStyle w:val="w"/>
        </w:rPr>
        <w:t xml:space="preserve"> </w:t>
      </w:r>
      <w:r>
        <w:rPr>
          <w:rStyle w:val="s2"/>
        </w:rPr>
        <w:t>"100"</w:t>
      </w:r>
      <w:r>
        <w:rPr>
          <w:rStyle w:val="p"/>
        </w:rPr>
        <w:t>,</w:t>
      </w:r>
    </w:p>
    <w:p w:rsidR="00000000" w:rsidRDefault="00000000">
      <w:pPr>
        <w:pStyle w:val="HTML0"/>
        <w:divId w:val="1949577700"/>
        <w:rPr>
          <w:rStyle w:val="w"/>
        </w:rPr>
      </w:pPr>
      <w:r>
        <w:rPr>
          <w:rStyle w:val="w"/>
        </w:rPr>
        <w:t xml:space="preserve">            </w:t>
      </w:r>
      <w:r>
        <w:rPr>
          <w:rStyle w:val="nl"/>
        </w:rPr>
        <w:t>"cTime"</w:t>
      </w:r>
      <w:r>
        <w:rPr>
          <w:rStyle w:val="p"/>
        </w:rPr>
        <w:t>:</w:t>
      </w:r>
      <w:r>
        <w:rPr>
          <w:rStyle w:val="w"/>
        </w:rPr>
        <w:t xml:space="preserve"> </w:t>
      </w:r>
      <w:r>
        <w:rPr>
          <w:rStyle w:val="s2"/>
        </w:rPr>
        <w:t>"1699931844050"</w:t>
      </w:r>
      <w:r>
        <w:rPr>
          <w:rStyle w:val="p"/>
        </w:rPr>
        <w:t>,</w:t>
      </w:r>
    </w:p>
    <w:p w:rsidR="00000000" w:rsidRDefault="00000000">
      <w:pPr>
        <w:pStyle w:val="HTML0"/>
        <w:divId w:val="1949577700"/>
        <w:rPr>
          <w:rStyle w:val="w"/>
        </w:rPr>
      </w:pPr>
      <w:r>
        <w:rPr>
          <w:rStyle w:val="w"/>
        </w:rPr>
        <w:t xml:space="preserve">            </w:t>
      </w:r>
      <w:r>
        <w:rPr>
          <w:rStyle w:val="nl"/>
        </w:rPr>
        <w:t>"cycles"</w:t>
      </w:r>
      <w:r>
        <w:rPr>
          <w:rStyle w:val="p"/>
        </w:rPr>
        <w:t>:</w:t>
      </w:r>
      <w:r>
        <w:rPr>
          <w:rStyle w:val="w"/>
        </w:rPr>
        <w:t xml:space="preserve"> </w:t>
      </w:r>
      <w:r>
        <w:rPr>
          <w:rStyle w:val="s2"/>
        </w:rPr>
        <w:t>"0"</w:t>
      </w:r>
      <w:r>
        <w:rPr>
          <w:rStyle w:val="p"/>
        </w:rPr>
        <w:t>,</w:t>
      </w:r>
    </w:p>
    <w:p w:rsidR="00000000" w:rsidRDefault="00000000">
      <w:pPr>
        <w:pStyle w:val="HTML0"/>
        <w:divId w:val="1949577700"/>
        <w:rPr>
          <w:rStyle w:val="w"/>
        </w:rPr>
      </w:pPr>
      <w:r>
        <w:rPr>
          <w:rStyle w:val="w"/>
        </w:rPr>
        <w:t xml:space="preserve">            </w:t>
      </w:r>
      <w:r>
        <w:rPr>
          <w:rStyle w:val="nl"/>
        </w:rPr>
        <w:t>"instType"</w:t>
      </w:r>
      <w:r>
        <w:rPr>
          <w:rStyle w:val="p"/>
        </w:rPr>
        <w:t>:</w:t>
      </w:r>
      <w:r>
        <w:rPr>
          <w:rStyle w:val="w"/>
        </w:rPr>
        <w:t xml:space="preserve"> </w:t>
      </w:r>
      <w:r>
        <w:rPr>
          <w:rStyle w:val="s2"/>
        </w:rPr>
        <w:t>"SPOT"</w:t>
      </w:r>
      <w:r>
        <w:rPr>
          <w:rStyle w:val="p"/>
        </w:rPr>
        <w:t>,</w:t>
      </w:r>
    </w:p>
    <w:p w:rsidR="00000000" w:rsidRDefault="00000000">
      <w:pPr>
        <w:pStyle w:val="HTML0"/>
        <w:divId w:val="1949577700"/>
        <w:rPr>
          <w:rStyle w:val="w"/>
        </w:rPr>
      </w:pPr>
      <w:r>
        <w:rPr>
          <w:rStyle w:val="w"/>
        </w:rPr>
        <w:t xml:space="preserve">            </w:t>
      </w:r>
      <w:r>
        <w:rPr>
          <w:rStyle w:val="nl"/>
        </w:rPr>
        <w:t>"investmentAmt"</w:t>
      </w:r>
      <w:r>
        <w:rPr>
          <w:rStyle w:val="p"/>
        </w:rPr>
        <w:t>:</w:t>
      </w:r>
      <w:r>
        <w:rPr>
          <w:rStyle w:val="w"/>
        </w:rPr>
        <w:t xml:space="preserve"> </w:t>
      </w:r>
      <w:r>
        <w:rPr>
          <w:rStyle w:val="s2"/>
        </w:rPr>
        <w:t>"0"</w:t>
      </w:r>
      <w:r>
        <w:rPr>
          <w:rStyle w:val="p"/>
        </w:rPr>
        <w:t>,</w:t>
      </w:r>
    </w:p>
    <w:p w:rsidR="00000000" w:rsidRDefault="00000000">
      <w:pPr>
        <w:pStyle w:val="HTML0"/>
        <w:divId w:val="1949577700"/>
        <w:rPr>
          <w:rStyle w:val="w"/>
        </w:rPr>
      </w:pPr>
      <w:r>
        <w:rPr>
          <w:rStyle w:val="w"/>
        </w:rPr>
        <w:t xml:space="preserve">            </w:t>
      </w:r>
      <w:r>
        <w:rPr>
          <w:rStyle w:val="nl"/>
        </w:rPr>
        <w:t>"investmentCcy"</w:t>
      </w:r>
      <w:r>
        <w:rPr>
          <w:rStyle w:val="p"/>
        </w:rPr>
        <w:t>:</w:t>
      </w:r>
      <w:r>
        <w:rPr>
          <w:rStyle w:val="w"/>
        </w:rPr>
        <w:t xml:space="preserve"> </w:t>
      </w:r>
      <w:r>
        <w:rPr>
          <w:rStyle w:val="s2"/>
        </w:rPr>
        <w:t>"USDC"</w:t>
      </w:r>
      <w:r>
        <w:rPr>
          <w:rStyle w:val="p"/>
        </w:rPr>
        <w:t>,</w:t>
      </w:r>
    </w:p>
    <w:p w:rsidR="00000000" w:rsidRDefault="00000000">
      <w:pPr>
        <w:pStyle w:val="HTML0"/>
        <w:divId w:val="1949577700"/>
        <w:rPr>
          <w:rStyle w:val="w"/>
        </w:rPr>
      </w:pPr>
      <w:r>
        <w:rPr>
          <w:rStyle w:val="w"/>
        </w:rPr>
        <w:t xml:space="preserve">            </w:t>
      </w:r>
      <w:r>
        <w:rPr>
          <w:rStyle w:val="nl"/>
        </w:rPr>
        <w:t>"mktCap"</w:t>
      </w:r>
      <w:r>
        <w:rPr>
          <w:rStyle w:val="p"/>
        </w:rPr>
        <w:t>:</w:t>
      </w:r>
      <w:r>
        <w:rPr>
          <w:rStyle w:val="w"/>
        </w:rPr>
        <w:t xml:space="preserve"> </w:t>
      </w:r>
      <w:r>
        <w:rPr>
          <w:rStyle w:val="s2"/>
        </w:rPr>
        <w:t>"0"</w:t>
      </w:r>
      <w:r>
        <w:rPr>
          <w:rStyle w:val="p"/>
        </w:rPr>
        <w:t>,</w:t>
      </w:r>
    </w:p>
    <w:p w:rsidR="00000000" w:rsidRDefault="00000000">
      <w:pPr>
        <w:pStyle w:val="HTML0"/>
        <w:divId w:val="1949577700"/>
        <w:rPr>
          <w:rStyle w:val="w"/>
        </w:rPr>
      </w:pPr>
      <w:r>
        <w:rPr>
          <w:rStyle w:val="w"/>
        </w:rPr>
        <w:t xml:space="preserve">            </w:t>
      </w:r>
      <w:r>
        <w:rPr>
          <w:rStyle w:val="nl"/>
        </w:rPr>
        <w:t>"period"</w:t>
      </w:r>
      <w:r>
        <w:rPr>
          <w:rStyle w:val="p"/>
        </w:rPr>
        <w:t>:</w:t>
      </w:r>
      <w:r>
        <w:rPr>
          <w:rStyle w:val="w"/>
        </w:rPr>
        <w:t xml:space="preserve"> </w:t>
      </w:r>
      <w:r>
        <w:rPr>
          <w:rStyle w:val="s2"/>
        </w:rPr>
        <w:t>"hourly"</w:t>
      </w:r>
      <w:r>
        <w:rPr>
          <w:rStyle w:val="p"/>
        </w:rPr>
        <w:t>,</w:t>
      </w:r>
    </w:p>
    <w:p w:rsidR="00000000" w:rsidRDefault="00000000">
      <w:pPr>
        <w:pStyle w:val="HTML0"/>
        <w:divId w:val="1949577700"/>
        <w:rPr>
          <w:rStyle w:val="w"/>
        </w:rPr>
      </w:pPr>
      <w:r>
        <w:rPr>
          <w:rStyle w:val="w"/>
        </w:rPr>
        <w:t xml:space="preserve">            </w:t>
      </w:r>
      <w:r>
        <w:rPr>
          <w:rStyle w:val="nl"/>
        </w:rPr>
        <w:t>"pnlRatio"</w:t>
      </w:r>
      <w:r>
        <w:rPr>
          <w:rStyle w:val="p"/>
        </w:rPr>
        <w:t>:</w:t>
      </w:r>
      <w:r>
        <w:rPr>
          <w:rStyle w:val="w"/>
        </w:rPr>
        <w:t xml:space="preserve"> </w:t>
      </w:r>
      <w:r>
        <w:rPr>
          <w:rStyle w:val="s2"/>
        </w:rPr>
        <w:t>"0"</w:t>
      </w:r>
      <w:r>
        <w:rPr>
          <w:rStyle w:val="p"/>
        </w:rPr>
        <w:t>,</w:t>
      </w:r>
    </w:p>
    <w:p w:rsidR="00000000" w:rsidRDefault="00000000">
      <w:pPr>
        <w:pStyle w:val="HTML0"/>
        <w:divId w:val="1949577700"/>
        <w:rPr>
          <w:rStyle w:val="w"/>
        </w:rPr>
      </w:pPr>
      <w:r>
        <w:rPr>
          <w:rStyle w:val="w"/>
        </w:rPr>
        <w:t xml:space="preserve">            </w:t>
      </w:r>
      <w:r>
        <w:rPr>
          <w:rStyle w:val="nl"/>
        </w:rPr>
        <w:t>"recurringDay"</w:t>
      </w:r>
      <w:r>
        <w:rPr>
          <w:rStyle w:val="p"/>
        </w:rPr>
        <w:t>:</w:t>
      </w:r>
      <w:r>
        <w:rPr>
          <w:rStyle w:val="w"/>
        </w:rPr>
        <w:t xml:space="preserve"> </w:t>
      </w:r>
      <w:r>
        <w:rPr>
          <w:rStyle w:val="s2"/>
        </w:rPr>
        <w:t>""</w:t>
      </w:r>
      <w:r>
        <w:rPr>
          <w:rStyle w:val="p"/>
        </w:rPr>
        <w:t>,</w:t>
      </w:r>
    </w:p>
    <w:p w:rsidR="00000000" w:rsidRDefault="00000000">
      <w:pPr>
        <w:pStyle w:val="HTML0"/>
        <w:divId w:val="1949577700"/>
        <w:rPr>
          <w:rStyle w:val="w"/>
        </w:rPr>
      </w:pPr>
      <w:r>
        <w:rPr>
          <w:rStyle w:val="w"/>
        </w:rPr>
        <w:t xml:space="preserve">            </w:t>
      </w:r>
      <w:r>
        <w:rPr>
          <w:rStyle w:val="nl"/>
        </w:rPr>
        <w:t>"recurringHour"</w:t>
      </w:r>
      <w:r>
        <w:rPr>
          <w:rStyle w:val="p"/>
        </w:rPr>
        <w:t>:</w:t>
      </w:r>
      <w:r>
        <w:rPr>
          <w:rStyle w:val="w"/>
        </w:rPr>
        <w:t xml:space="preserve"> </w:t>
      </w:r>
      <w:r>
        <w:rPr>
          <w:rStyle w:val="s2"/>
        </w:rPr>
        <w:t>"1"</w:t>
      </w:r>
      <w:r>
        <w:rPr>
          <w:rStyle w:val="p"/>
        </w:rPr>
        <w:t>,</w:t>
      </w:r>
    </w:p>
    <w:p w:rsidR="00000000" w:rsidRDefault="00000000">
      <w:pPr>
        <w:pStyle w:val="HTML0"/>
        <w:divId w:val="1949577700"/>
        <w:rPr>
          <w:rStyle w:val="w"/>
        </w:rPr>
      </w:pPr>
      <w:r>
        <w:rPr>
          <w:rStyle w:val="w"/>
        </w:rPr>
        <w:t xml:space="preserve">            </w:t>
      </w:r>
      <w:r>
        <w:rPr>
          <w:rStyle w:val="nl"/>
        </w:rPr>
        <w:t>"recurringList"</w:t>
      </w:r>
      <w:r>
        <w:rPr>
          <w:rStyle w:val="p"/>
        </w:rPr>
        <w:t>:</w:t>
      </w:r>
      <w:r>
        <w:rPr>
          <w:rStyle w:val="w"/>
        </w:rPr>
        <w:t xml:space="preserve"> </w:t>
      </w:r>
      <w:r>
        <w:rPr>
          <w:rStyle w:val="p"/>
        </w:rPr>
        <w:t>[</w:t>
      </w:r>
    </w:p>
    <w:p w:rsidR="00000000" w:rsidRDefault="00000000">
      <w:pPr>
        <w:pStyle w:val="HTML0"/>
        <w:divId w:val="1949577700"/>
        <w:rPr>
          <w:rStyle w:val="w"/>
        </w:rPr>
      </w:pPr>
      <w:r>
        <w:rPr>
          <w:rStyle w:val="w"/>
        </w:rPr>
        <w:t xml:space="preserve">                </w:t>
      </w:r>
      <w:r>
        <w:rPr>
          <w:rStyle w:val="p"/>
        </w:rPr>
        <w:t>{</w:t>
      </w:r>
    </w:p>
    <w:p w:rsidR="00000000" w:rsidRDefault="00000000">
      <w:pPr>
        <w:pStyle w:val="HTML0"/>
        <w:divId w:val="1949577700"/>
        <w:rPr>
          <w:rStyle w:val="w"/>
        </w:rPr>
      </w:pPr>
      <w:r>
        <w:rPr>
          <w:rStyle w:val="w"/>
        </w:rPr>
        <w:t xml:space="preserve">                    </w:t>
      </w:r>
      <w:r>
        <w:rPr>
          <w:rStyle w:val="nl"/>
        </w:rPr>
        <w:t>"ccy"</w:t>
      </w:r>
      <w:r>
        <w:rPr>
          <w:rStyle w:val="p"/>
        </w:rPr>
        <w:t>:</w:t>
      </w:r>
      <w:r>
        <w:rPr>
          <w:rStyle w:val="w"/>
        </w:rPr>
        <w:t xml:space="preserve"> </w:t>
      </w:r>
      <w:r>
        <w:rPr>
          <w:rStyle w:val="s2"/>
        </w:rPr>
        <w:t>"BTC"</w:t>
      </w:r>
      <w:r>
        <w:rPr>
          <w:rStyle w:val="p"/>
        </w:rPr>
        <w:t>,</w:t>
      </w:r>
    </w:p>
    <w:p w:rsidR="00000000" w:rsidRDefault="00000000">
      <w:pPr>
        <w:pStyle w:val="HTML0"/>
        <w:divId w:val="1949577700"/>
        <w:rPr>
          <w:rStyle w:val="w"/>
        </w:rPr>
      </w:pPr>
      <w:r>
        <w:rPr>
          <w:rStyle w:val="w"/>
        </w:rPr>
        <w:t xml:space="preserve">                    </w:t>
      </w:r>
      <w:r>
        <w:rPr>
          <w:rStyle w:val="nl"/>
        </w:rPr>
        <w:t>"ratio"</w:t>
      </w:r>
      <w:r>
        <w:rPr>
          <w:rStyle w:val="p"/>
        </w:rPr>
        <w:t>:</w:t>
      </w:r>
      <w:r>
        <w:rPr>
          <w:rStyle w:val="w"/>
        </w:rPr>
        <w:t xml:space="preserve"> </w:t>
      </w:r>
      <w:r>
        <w:rPr>
          <w:rStyle w:val="s2"/>
        </w:rPr>
        <w:t>"0.2"</w:t>
      </w:r>
    </w:p>
    <w:p w:rsidR="00000000" w:rsidRDefault="00000000">
      <w:pPr>
        <w:pStyle w:val="HTML0"/>
        <w:divId w:val="1949577700"/>
        <w:rPr>
          <w:rStyle w:val="w"/>
        </w:rPr>
      </w:pPr>
      <w:r>
        <w:rPr>
          <w:rStyle w:val="w"/>
        </w:rPr>
        <w:t xml:space="preserve">                </w:t>
      </w:r>
      <w:r>
        <w:rPr>
          <w:rStyle w:val="p"/>
        </w:rPr>
        <w:t>},</w:t>
      </w:r>
    </w:p>
    <w:p w:rsidR="00000000" w:rsidRDefault="00000000">
      <w:pPr>
        <w:pStyle w:val="HTML0"/>
        <w:divId w:val="1949577700"/>
        <w:rPr>
          <w:rStyle w:val="w"/>
        </w:rPr>
      </w:pPr>
      <w:r>
        <w:rPr>
          <w:rStyle w:val="w"/>
        </w:rPr>
        <w:t xml:space="preserve">                </w:t>
      </w:r>
      <w:r>
        <w:rPr>
          <w:rStyle w:val="p"/>
        </w:rPr>
        <w:t>{</w:t>
      </w:r>
    </w:p>
    <w:p w:rsidR="00000000" w:rsidRDefault="00000000">
      <w:pPr>
        <w:pStyle w:val="HTML0"/>
        <w:divId w:val="1949577700"/>
        <w:rPr>
          <w:rStyle w:val="w"/>
        </w:rPr>
      </w:pPr>
      <w:r>
        <w:rPr>
          <w:rStyle w:val="w"/>
        </w:rPr>
        <w:t xml:space="preserve">                    </w:t>
      </w:r>
      <w:r>
        <w:rPr>
          <w:rStyle w:val="nl"/>
        </w:rPr>
        <w:t>"ccy"</w:t>
      </w:r>
      <w:r>
        <w:rPr>
          <w:rStyle w:val="p"/>
        </w:rPr>
        <w:t>:</w:t>
      </w:r>
      <w:r>
        <w:rPr>
          <w:rStyle w:val="w"/>
        </w:rPr>
        <w:t xml:space="preserve"> </w:t>
      </w:r>
      <w:r>
        <w:rPr>
          <w:rStyle w:val="s2"/>
        </w:rPr>
        <w:t>"ETH"</w:t>
      </w:r>
      <w:r>
        <w:rPr>
          <w:rStyle w:val="p"/>
        </w:rPr>
        <w:t>,</w:t>
      </w:r>
    </w:p>
    <w:p w:rsidR="00000000" w:rsidRDefault="00000000">
      <w:pPr>
        <w:pStyle w:val="HTML0"/>
        <w:divId w:val="1949577700"/>
        <w:rPr>
          <w:rStyle w:val="w"/>
        </w:rPr>
      </w:pPr>
      <w:r>
        <w:rPr>
          <w:rStyle w:val="w"/>
        </w:rPr>
        <w:t xml:space="preserve">                    </w:t>
      </w:r>
      <w:r>
        <w:rPr>
          <w:rStyle w:val="nl"/>
        </w:rPr>
        <w:t>"ratio"</w:t>
      </w:r>
      <w:r>
        <w:rPr>
          <w:rStyle w:val="p"/>
        </w:rPr>
        <w:t>:</w:t>
      </w:r>
      <w:r>
        <w:rPr>
          <w:rStyle w:val="w"/>
        </w:rPr>
        <w:t xml:space="preserve"> </w:t>
      </w:r>
      <w:r>
        <w:rPr>
          <w:rStyle w:val="s2"/>
        </w:rPr>
        <w:t>"0.8"</w:t>
      </w:r>
    </w:p>
    <w:p w:rsidR="00000000" w:rsidRDefault="00000000">
      <w:pPr>
        <w:pStyle w:val="HTML0"/>
        <w:divId w:val="1949577700"/>
        <w:rPr>
          <w:rStyle w:val="w"/>
        </w:rPr>
      </w:pPr>
      <w:r>
        <w:rPr>
          <w:rStyle w:val="w"/>
        </w:rPr>
        <w:t xml:space="preserve">                </w:t>
      </w:r>
      <w:r>
        <w:rPr>
          <w:rStyle w:val="p"/>
        </w:rPr>
        <w:t>}</w:t>
      </w:r>
    </w:p>
    <w:p w:rsidR="00000000" w:rsidRDefault="00000000">
      <w:pPr>
        <w:pStyle w:val="HTML0"/>
        <w:divId w:val="1949577700"/>
        <w:rPr>
          <w:rStyle w:val="w"/>
        </w:rPr>
      </w:pPr>
      <w:r>
        <w:rPr>
          <w:rStyle w:val="w"/>
        </w:rPr>
        <w:t xml:space="preserve">            </w:t>
      </w:r>
      <w:r>
        <w:rPr>
          <w:rStyle w:val="p"/>
        </w:rPr>
        <w:t>],</w:t>
      </w:r>
    </w:p>
    <w:p w:rsidR="00000000" w:rsidRDefault="00000000">
      <w:pPr>
        <w:pStyle w:val="HTML0"/>
        <w:divId w:val="1949577700"/>
        <w:rPr>
          <w:rStyle w:val="w"/>
        </w:rPr>
      </w:pPr>
      <w:r>
        <w:rPr>
          <w:rStyle w:val="w"/>
        </w:rPr>
        <w:t xml:space="preserve">            </w:t>
      </w:r>
      <w:r>
        <w:rPr>
          <w:rStyle w:val="nl"/>
        </w:rPr>
        <w:t>"recurringTime"</w:t>
      </w:r>
      <w:r>
        <w:rPr>
          <w:rStyle w:val="p"/>
        </w:rPr>
        <w:t>:</w:t>
      </w:r>
      <w:r>
        <w:rPr>
          <w:rStyle w:val="w"/>
        </w:rPr>
        <w:t xml:space="preserve"> </w:t>
      </w:r>
      <w:r>
        <w:rPr>
          <w:rStyle w:val="s2"/>
        </w:rPr>
        <w:t>"0"</w:t>
      </w:r>
      <w:r>
        <w:rPr>
          <w:rStyle w:val="p"/>
        </w:rPr>
        <w:t>,</w:t>
      </w:r>
    </w:p>
    <w:p w:rsidR="00000000" w:rsidRDefault="00000000">
      <w:pPr>
        <w:pStyle w:val="HTML0"/>
        <w:divId w:val="1949577700"/>
        <w:rPr>
          <w:rStyle w:val="w"/>
        </w:rPr>
      </w:pPr>
      <w:r>
        <w:rPr>
          <w:rStyle w:val="w"/>
        </w:rPr>
        <w:t xml:space="preserve">            </w:t>
      </w:r>
      <w:r>
        <w:rPr>
          <w:rStyle w:val="nl"/>
        </w:rPr>
        <w:t>"state"</w:t>
      </w:r>
      <w:r>
        <w:rPr>
          <w:rStyle w:val="p"/>
        </w:rPr>
        <w:t>:</w:t>
      </w:r>
      <w:r>
        <w:rPr>
          <w:rStyle w:val="w"/>
        </w:rPr>
        <w:t xml:space="preserve"> </w:t>
      </w:r>
      <w:r>
        <w:rPr>
          <w:rStyle w:val="s2"/>
        </w:rPr>
        <w:t>"stopped"</w:t>
      </w:r>
      <w:r>
        <w:rPr>
          <w:rStyle w:val="p"/>
        </w:rPr>
        <w:t>,</w:t>
      </w:r>
    </w:p>
    <w:p w:rsidR="00000000" w:rsidRDefault="00000000">
      <w:pPr>
        <w:pStyle w:val="HTML0"/>
        <w:divId w:val="1949577700"/>
        <w:rPr>
          <w:rStyle w:val="w"/>
        </w:rPr>
      </w:pPr>
      <w:r>
        <w:rPr>
          <w:rStyle w:val="w"/>
        </w:rPr>
        <w:t xml:space="preserve">            </w:t>
      </w:r>
      <w:r>
        <w:rPr>
          <w:rStyle w:val="nl"/>
        </w:rPr>
        <w:t>"stgyName"</w:t>
      </w:r>
      <w:r>
        <w:rPr>
          <w:rStyle w:val="p"/>
        </w:rPr>
        <w:t>:</w:t>
      </w:r>
      <w:r>
        <w:rPr>
          <w:rStyle w:val="w"/>
        </w:rPr>
        <w:t xml:space="preserve"> </w:t>
      </w:r>
      <w:r>
        <w:rPr>
          <w:rStyle w:val="s2"/>
        </w:rPr>
        <w:t>"stg1"</w:t>
      </w:r>
      <w:r>
        <w:rPr>
          <w:rStyle w:val="p"/>
        </w:rPr>
        <w:t>,</w:t>
      </w:r>
    </w:p>
    <w:p w:rsidR="00000000" w:rsidRDefault="00000000">
      <w:pPr>
        <w:pStyle w:val="HTML0"/>
        <w:divId w:val="1949577700"/>
        <w:rPr>
          <w:rStyle w:val="w"/>
        </w:rPr>
      </w:pPr>
      <w:r>
        <w:rPr>
          <w:rStyle w:val="w"/>
        </w:rPr>
        <w:t xml:space="preserve">            </w:t>
      </w:r>
      <w:r>
        <w:rPr>
          <w:rStyle w:val="nl"/>
        </w:rPr>
        <w:t>"tag"</w:t>
      </w:r>
      <w:r>
        <w:rPr>
          <w:rStyle w:val="p"/>
        </w:rPr>
        <w:t>:</w:t>
      </w:r>
      <w:r>
        <w:rPr>
          <w:rStyle w:val="w"/>
        </w:rPr>
        <w:t xml:space="preserve"> </w:t>
      </w:r>
      <w:r>
        <w:rPr>
          <w:rStyle w:val="s2"/>
        </w:rPr>
        <w:t>""</w:t>
      </w:r>
      <w:r>
        <w:rPr>
          <w:rStyle w:val="p"/>
        </w:rPr>
        <w:t>,</w:t>
      </w:r>
    </w:p>
    <w:p w:rsidR="00000000" w:rsidRDefault="00000000">
      <w:pPr>
        <w:pStyle w:val="HTML0"/>
        <w:divId w:val="1949577700"/>
        <w:rPr>
          <w:rStyle w:val="w"/>
        </w:rPr>
      </w:pPr>
      <w:r>
        <w:rPr>
          <w:rStyle w:val="w"/>
        </w:rPr>
        <w:t xml:space="preserve">            </w:t>
      </w:r>
      <w:r>
        <w:rPr>
          <w:rStyle w:val="nl"/>
        </w:rPr>
        <w:t>"timeZone"</w:t>
      </w:r>
      <w:r>
        <w:rPr>
          <w:rStyle w:val="p"/>
        </w:rPr>
        <w:t>:</w:t>
      </w:r>
      <w:r>
        <w:rPr>
          <w:rStyle w:val="w"/>
        </w:rPr>
        <w:t xml:space="preserve"> </w:t>
      </w:r>
      <w:r>
        <w:rPr>
          <w:rStyle w:val="s2"/>
        </w:rPr>
        <w:t>"8"</w:t>
      </w:r>
      <w:r>
        <w:rPr>
          <w:rStyle w:val="p"/>
        </w:rPr>
        <w:t>,</w:t>
      </w:r>
    </w:p>
    <w:p w:rsidR="00000000" w:rsidRDefault="00000000">
      <w:pPr>
        <w:pStyle w:val="HTML0"/>
        <w:divId w:val="1949577700"/>
        <w:rPr>
          <w:rStyle w:val="w"/>
        </w:rPr>
      </w:pPr>
      <w:r>
        <w:rPr>
          <w:rStyle w:val="w"/>
        </w:rPr>
        <w:t xml:space="preserve">            </w:t>
      </w:r>
      <w:r>
        <w:rPr>
          <w:rStyle w:val="nl"/>
        </w:rPr>
        <w:t>"totalAnnRate"</w:t>
      </w:r>
      <w:r>
        <w:rPr>
          <w:rStyle w:val="p"/>
        </w:rPr>
        <w:t>:</w:t>
      </w:r>
      <w:r>
        <w:rPr>
          <w:rStyle w:val="w"/>
        </w:rPr>
        <w:t xml:space="preserve"> </w:t>
      </w:r>
      <w:r>
        <w:rPr>
          <w:rStyle w:val="s2"/>
        </w:rPr>
        <w:t>"0"</w:t>
      </w:r>
      <w:r>
        <w:rPr>
          <w:rStyle w:val="p"/>
        </w:rPr>
        <w:t>,</w:t>
      </w:r>
    </w:p>
    <w:p w:rsidR="00000000" w:rsidRDefault="00000000">
      <w:pPr>
        <w:pStyle w:val="HTML0"/>
        <w:divId w:val="1949577700"/>
        <w:rPr>
          <w:rStyle w:val="w"/>
        </w:rPr>
      </w:pPr>
      <w:r>
        <w:rPr>
          <w:rStyle w:val="w"/>
        </w:rPr>
        <w:t xml:space="preserve">            </w:t>
      </w:r>
      <w:r>
        <w:rPr>
          <w:rStyle w:val="nl"/>
        </w:rPr>
        <w:t>"totalPnl"</w:t>
      </w:r>
      <w:r>
        <w:rPr>
          <w:rStyle w:val="p"/>
        </w:rPr>
        <w:t>:</w:t>
      </w:r>
      <w:r>
        <w:rPr>
          <w:rStyle w:val="w"/>
        </w:rPr>
        <w:t xml:space="preserve"> </w:t>
      </w:r>
      <w:r>
        <w:rPr>
          <w:rStyle w:val="s2"/>
        </w:rPr>
        <w:t>"0"</w:t>
      </w:r>
      <w:r>
        <w:rPr>
          <w:rStyle w:val="p"/>
        </w:rPr>
        <w:t>,</w:t>
      </w:r>
    </w:p>
    <w:p w:rsidR="00000000" w:rsidRDefault="00000000">
      <w:pPr>
        <w:pStyle w:val="HTML0"/>
        <w:divId w:val="1949577700"/>
        <w:rPr>
          <w:rStyle w:val="w"/>
        </w:rPr>
      </w:pPr>
      <w:r>
        <w:rPr>
          <w:rStyle w:val="w"/>
        </w:rPr>
        <w:t xml:space="preserve">            </w:t>
      </w:r>
      <w:r>
        <w:rPr>
          <w:rStyle w:val="nl"/>
        </w:rPr>
        <w:t>"uTime"</w:t>
      </w:r>
      <w:r>
        <w:rPr>
          <w:rStyle w:val="p"/>
        </w:rPr>
        <w:t>:</w:t>
      </w:r>
      <w:r>
        <w:rPr>
          <w:rStyle w:val="w"/>
        </w:rPr>
        <w:t xml:space="preserve"> </w:t>
      </w:r>
      <w:r>
        <w:rPr>
          <w:rStyle w:val="s2"/>
        </w:rPr>
        <w:t>"1699932177659"</w:t>
      </w:r>
    </w:p>
    <w:p w:rsidR="00000000" w:rsidRDefault="00000000">
      <w:pPr>
        <w:pStyle w:val="HTML0"/>
        <w:divId w:val="1949577700"/>
        <w:rPr>
          <w:rStyle w:val="w"/>
        </w:rPr>
      </w:pPr>
      <w:r>
        <w:rPr>
          <w:rStyle w:val="w"/>
        </w:rPr>
        <w:t xml:space="preserve">        </w:t>
      </w:r>
      <w:r>
        <w:rPr>
          <w:rStyle w:val="p"/>
        </w:rPr>
        <w:t>}</w:t>
      </w:r>
    </w:p>
    <w:p w:rsidR="00000000" w:rsidRDefault="00000000">
      <w:pPr>
        <w:pStyle w:val="HTML0"/>
        <w:divId w:val="1949577700"/>
        <w:rPr>
          <w:rStyle w:val="w"/>
        </w:rPr>
      </w:pPr>
      <w:r>
        <w:rPr>
          <w:rStyle w:val="w"/>
        </w:rPr>
        <w:t xml:space="preserve">    </w:t>
      </w:r>
      <w:r>
        <w:rPr>
          <w:rStyle w:val="p"/>
        </w:rPr>
        <w:t>],</w:t>
      </w:r>
    </w:p>
    <w:p w:rsidR="00000000" w:rsidRDefault="00000000">
      <w:pPr>
        <w:pStyle w:val="HTML0"/>
        <w:divId w:val="1949577700"/>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949577700"/>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1271"/>
        <w:gridCol w:w="5400"/>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algoClOrdId</w:t>
            </w:r>
          </w:p>
        </w:tc>
        <w:tc>
          <w:tcPr>
            <w:tcW w:w="0" w:type="auto"/>
            <w:vAlign w:val="center"/>
            <w:hideMark/>
          </w:tcPr>
          <w:p w:rsidR="00000000" w:rsidRDefault="00000000">
            <w:r>
              <w:t>String</w:t>
            </w:r>
          </w:p>
        </w:tc>
        <w:tc>
          <w:tcPr>
            <w:tcW w:w="0" w:type="auto"/>
            <w:vAlign w:val="center"/>
            <w:hideMark/>
          </w:tcPr>
          <w:p w:rsidR="00000000" w:rsidRDefault="00000000">
            <w:r>
              <w:t>Client-supplied Algo ID</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cTime</w:t>
            </w:r>
          </w:p>
        </w:tc>
        <w:tc>
          <w:tcPr>
            <w:tcW w:w="0" w:type="auto"/>
            <w:vAlign w:val="center"/>
            <w:hideMark/>
          </w:tcPr>
          <w:p w:rsidR="00000000" w:rsidRDefault="00000000">
            <w:r>
              <w:t>String</w:t>
            </w:r>
          </w:p>
        </w:tc>
        <w:tc>
          <w:tcPr>
            <w:tcW w:w="0" w:type="auto"/>
            <w:vAlign w:val="center"/>
            <w:hideMark/>
          </w:tcPr>
          <w:p w:rsidR="00000000" w:rsidRDefault="00000000">
            <w:r>
              <w:t xml:space="preserve">Algo order created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uTime</w:t>
            </w:r>
          </w:p>
        </w:tc>
        <w:tc>
          <w:tcPr>
            <w:tcW w:w="0" w:type="auto"/>
            <w:vAlign w:val="center"/>
            <w:hideMark/>
          </w:tcPr>
          <w:p w:rsidR="00000000" w:rsidRDefault="00000000">
            <w:r>
              <w:t>String</w:t>
            </w:r>
          </w:p>
        </w:tc>
        <w:tc>
          <w:tcPr>
            <w:tcW w:w="0" w:type="auto"/>
            <w:vAlign w:val="center"/>
            <w:hideMark/>
          </w:tcPr>
          <w:p w:rsidR="00000000" w:rsidRDefault="00000000">
            <w:r>
              <w:t xml:space="preserve">Algo order updated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algoOrdType</w:t>
            </w:r>
          </w:p>
        </w:tc>
        <w:tc>
          <w:tcPr>
            <w:tcW w:w="0" w:type="auto"/>
            <w:vAlign w:val="center"/>
            <w:hideMark/>
          </w:tcPr>
          <w:p w:rsidR="00000000" w:rsidRDefault="00000000">
            <w:r>
              <w:t>String</w:t>
            </w:r>
          </w:p>
        </w:tc>
        <w:tc>
          <w:tcPr>
            <w:tcW w:w="0" w:type="auto"/>
            <w:vAlign w:val="center"/>
            <w:hideMark/>
          </w:tcPr>
          <w:p w:rsidR="00000000" w:rsidRDefault="00000000">
            <w:r>
              <w:t>Algo order type</w:t>
            </w:r>
            <w:r>
              <w:br/>
            </w:r>
            <w:r>
              <w:rPr>
                <w:rStyle w:val="HTML"/>
              </w:rPr>
              <w:t>recurring</w:t>
            </w:r>
            <w:r>
              <w:t>: recurring buy</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Algo order state</w:t>
            </w:r>
            <w:r>
              <w:br/>
            </w:r>
            <w:r>
              <w:rPr>
                <w:rStyle w:val="HTML"/>
              </w:rPr>
              <w:t>stopped</w:t>
            </w:r>
          </w:p>
        </w:tc>
      </w:tr>
      <w:tr w:rsidR="00000000">
        <w:trPr>
          <w:divId w:val="175387555"/>
          <w:tblCellSpacing w:w="15" w:type="dxa"/>
        </w:trPr>
        <w:tc>
          <w:tcPr>
            <w:tcW w:w="0" w:type="auto"/>
            <w:vAlign w:val="center"/>
            <w:hideMark/>
          </w:tcPr>
          <w:p w:rsidR="00000000" w:rsidRDefault="00000000">
            <w:r>
              <w:t>stgyName</w:t>
            </w:r>
          </w:p>
        </w:tc>
        <w:tc>
          <w:tcPr>
            <w:tcW w:w="0" w:type="auto"/>
            <w:vAlign w:val="center"/>
            <w:hideMark/>
          </w:tcPr>
          <w:p w:rsidR="00000000" w:rsidRDefault="00000000">
            <w:r>
              <w:t>String</w:t>
            </w:r>
          </w:p>
        </w:tc>
        <w:tc>
          <w:tcPr>
            <w:tcW w:w="0" w:type="auto"/>
            <w:vAlign w:val="center"/>
            <w:hideMark/>
          </w:tcPr>
          <w:p w:rsidR="00000000" w:rsidRDefault="00000000">
            <w:r>
              <w:t>Custom name for trading bot, no more than 40 characters</w:t>
            </w:r>
          </w:p>
        </w:tc>
      </w:tr>
      <w:tr w:rsidR="00000000">
        <w:trPr>
          <w:divId w:val="175387555"/>
          <w:tblCellSpacing w:w="15" w:type="dxa"/>
        </w:trPr>
        <w:tc>
          <w:tcPr>
            <w:tcW w:w="0" w:type="auto"/>
            <w:vAlign w:val="center"/>
            <w:hideMark/>
          </w:tcPr>
          <w:p w:rsidR="00000000" w:rsidRDefault="00000000">
            <w:r>
              <w:t>recurringList</w:t>
            </w:r>
          </w:p>
        </w:tc>
        <w:tc>
          <w:tcPr>
            <w:tcW w:w="0" w:type="auto"/>
            <w:vAlign w:val="center"/>
            <w:hideMark/>
          </w:tcPr>
          <w:p w:rsidR="00000000" w:rsidRDefault="00000000">
            <w:r>
              <w:t>Array of object</w:t>
            </w:r>
          </w:p>
        </w:tc>
        <w:tc>
          <w:tcPr>
            <w:tcW w:w="0" w:type="auto"/>
            <w:vAlign w:val="center"/>
            <w:hideMark/>
          </w:tcPr>
          <w:p w:rsidR="00000000" w:rsidRDefault="00000000">
            <w:r>
              <w:t>Recurring buy info</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 xml:space="preserve">Recurring currency, e.g. </w:t>
            </w:r>
            <w:r>
              <w:rPr>
                <w:rStyle w:val="HTML"/>
              </w:rPr>
              <w:t>BTC</w:t>
            </w:r>
          </w:p>
        </w:tc>
      </w:tr>
      <w:tr w:rsidR="00000000">
        <w:trPr>
          <w:divId w:val="175387555"/>
          <w:tblCellSpacing w:w="15" w:type="dxa"/>
        </w:trPr>
        <w:tc>
          <w:tcPr>
            <w:tcW w:w="0" w:type="auto"/>
            <w:vAlign w:val="center"/>
            <w:hideMark/>
          </w:tcPr>
          <w:p w:rsidR="00000000" w:rsidRDefault="00000000">
            <w:r>
              <w:t>&gt; ratio</w:t>
            </w:r>
          </w:p>
        </w:tc>
        <w:tc>
          <w:tcPr>
            <w:tcW w:w="0" w:type="auto"/>
            <w:vAlign w:val="center"/>
            <w:hideMark/>
          </w:tcPr>
          <w:p w:rsidR="00000000" w:rsidRDefault="00000000">
            <w:r>
              <w:t>String</w:t>
            </w:r>
          </w:p>
        </w:tc>
        <w:tc>
          <w:tcPr>
            <w:tcW w:w="0" w:type="auto"/>
            <w:vAlign w:val="center"/>
            <w:hideMark/>
          </w:tcPr>
          <w:p w:rsidR="00000000" w:rsidRDefault="00000000">
            <w:r>
              <w:t>Proportion of recurring currency assets, e.g. "0.2" representing 20%</w:t>
            </w:r>
          </w:p>
        </w:tc>
      </w:tr>
      <w:tr w:rsidR="00000000">
        <w:trPr>
          <w:divId w:val="175387555"/>
          <w:tblCellSpacing w:w="15" w:type="dxa"/>
        </w:trPr>
        <w:tc>
          <w:tcPr>
            <w:tcW w:w="0" w:type="auto"/>
            <w:vAlign w:val="center"/>
            <w:hideMark/>
          </w:tcPr>
          <w:p w:rsidR="00000000" w:rsidRDefault="00000000">
            <w:r>
              <w:t>period</w:t>
            </w:r>
          </w:p>
        </w:tc>
        <w:tc>
          <w:tcPr>
            <w:tcW w:w="0" w:type="auto"/>
            <w:vAlign w:val="center"/>
            <w:hideMark/>
          </w:tcPr>
          <w:p w:rsidR="00000000" w:rsidRDefault="00000000">
            <w:r>
              <w:t>String</w:t>
            </w:r>
          </w:p>
        </w:tc>
        <w:tc>
          <w:tcPr>
            <w:tcW w:w="0" w:type="auto"/>
            <w:vAlign w:val="center"/>
            <w:hideMark/>
          </w:tcPr>
          <w:p w:rsidR="00000000" w:rsidRDefault="00000000">
            <w:r>
              <w:t>Period</w:t>
            </w:r>
            <w:r>
              <w:br/>
            </w:r>
            <w:r>
              <w:rPr>
                <w:rStyle w:val="HTML"/>
              </w:rPr>
              <w:t>monthly</w:t>
            </w:r>
            <w:r>
              <w:br/>
            </w:r>
            <w:r>
              <w:rPr>
                <w:rStyle w:val="HTML"/>
              </w:rPr>
              <w:t>weekly</w:t>
            </w:r>
            <w:r>
              <w:br/>
            </w:r>
            <w:r>
              <w:rPr>
                <w:rStyle w:val="HTML"/>
              </w:rPr>
              <w:t>daily</w:t>
            </w:r>
            <w:r>
              <w:br/>
            </w:r>
            <w:r>
              <w:rPr>
                <w:rStyle w:val="HTML"/>
              </w:rPr>
              <w:t>hourly</w:t>
            </w:r>
          </w:p>
        </w:tc>
      </w:tr>
      <w:tr w:rsidR="00000000">
        <w:trPr>
          <w:divId w:val="175387555"/>
          <w:tblCellSpacing w:w="15" w:type="dxa"/>
        </w:trPr>
        <w:tc>
          <w:tcPr>
            <w:tcW w:w="0" w:type="auto"/>
            <w:vAlign w:val="center"/>
            <w:hideMark/>
          </w:tcPr>
          <w:p w:rsidR="00000000" w:rsidRDefault="00000000">
            <w:r>
              <w:t>recurringDay</w:t>
            </w:r>
          </w:p>
        </w:tc>
        <w:tc>
          <w:tcPr>
            <w:tcW w:w="0" w:type="auto"/>
            <w:vAlign w:val="center"/>
            <w:hideMark/>
          </w:tcPr>
          <w:p w:rsidR="00000000" w:rsidRDefault="00000000">
            <w:r>
              <w:t>String</w:t>
            </w:r>
          </w:p>
        </w:tc>
        <w:tc>
          <w:tcPr>
            <w:tcW w:w="0" w:type="auto"/>
            <w:vAlign w:val="center"/>
            <w:hideMark/>
          </w:tcPr>
          <w:p w:rsidR="00000000" w:rsidRDefault="00000000">
            <w:r>
              <w:t>Recurring buy date</w:t>
            </w:r>
            <w:r>
              <w:br/>
              <w:t xml:space="preserve">When the period is </w:t>
            </w:r>
            <w:r>
              <w:rPr>
                <w:rStyle w:val="HTML"/>
              </w:rPr>
              <w:t>monthly</w:t>
            </w:r>
            <w:r>
              <w:t>, the value range is an integer of [1,28]</w:t>
            </w:r>
            <w:r>
              <w:br/>
              <w:t xml:space="preserve">When the period is </w:t>
            </w:r>
            <w:r>
              <w:rPr>
                <w:rStyle w:val="HTML"/>
              </w:rPr>
              <w:t>weekly</w:t>
            </w:r>
            <w:r>
              <w:t>, the value range is an integer of [1,7]</w:t>
            </w:r>
          </w:p>
        </w:tc>
      </w:tr>
      <w:tr w:rsidR="00000000">
        <w:trPr>
          <w:divId w:val="175387555"/>
          <w:tblCellSpacing w:w="15" w:type="dxa"/>
        </w:trPr>
        <w:tc>
          <w:tcPr>
            <w:tcW w:w="0" w:type="auto"/>
            <w:vAlign w:val="center"/>
            <w:hideMark/>
          </w:tcPr>
          <w:p w:rsidR="00000000" w:rsidRDefault="00000000">
            <w:r>
              <w:t>recurringHour</w:t>
            </w:r>
          </w:p>
        </w:tc>
        <w:tc>
          <w:tcPr>
            <w:tcW w:w="0" w:type="auto"/>
            <w:vAlign w:val="center"/>
            <w:hideMark/>
          </w:tcPr>
          <w:p w:rsidR="00000000" w:rsidRDefault="00000000">
            <w:r>
              <w:t>String</w:t>
            </w:r>
          </w:p>
        </w:tc>
        <w:tc>
          <w:tcPr>
            <w:tcW w:w="0" w:type="auto"/>
            <w:vAlign w:val="center"/>
            <w:hideMark/>
          </w:tcPr>
          <w:p w:rsidR="00000000" w:rsidRDefault="00000000">
            <w:r>
              <w:t>Recurring buy by hourly</w:t>
            </w:r>
            <w:r>
              <w:br/>
            </w:r>
            <w:r>
              <w:rPr>
                <w:rStyle w:val="HTML"/>
              </w:rPr>
              <w:t>1</w:t>
            </w:r>
            <w:r>
              <w:t>/</w:t>
            </w:r>
            <w:r>
              <w:rPr>
                <w:rStyle w:val="HTML"/>
              </w:rPr>
              <w:t>4</w:t>
            </w:r>
            <w:r>
              <w:t>/</w:t>
            </w:r>
            <w:r>
              <w:rPr>
                <w:rStyle w:val="HTML"/>
              </w:rPr>
              <w:t>8</w:t>
            </w:r>
            <w:r>
              <w:t>/</w:t>
            </w:r>
            <w:r>
              <w:rPr>
                <w:rStyle w:val="HTML"/>
              </w:rPr>
              <w:t>12</w:t>
            </w:r>
            <w:r>
              <w:t xml:space="preserve">, e.g. </w:t>
            </w:r>
            <w:r>
              <w:rPr>
                <w:rStyle w:val="HTML"/>
              </w:rPr>
              <w:t>4</w:t>
            </w:r>
            <w:r>
              <w:t xml:space="preserve"> represents "recurring buy every 4 hour"</w:t>
            </w:r>
          </w:p>
        </w:tc>
      </w:tr>
      <w:tr w:rsidR="00000000">
        <w:trPr>
          <w:divId w:val="175387555"/>
          <w:tblCellSpacing w:w="15" w:type="dxa"/>
        </w:trPr>
        <w:tc>
          <w:tcPr>
            <w:tcW w:w="0" w:type="auto"/>
            <w:vAlign w:val="center"/>
            <w:hideMark/>
          </w:tcPr>
          <w:p w:rsidR="00000000" w:rsidRDefault="00000000">
            <w:r>
              <w:t>recurringTime</w:t>
            </w:r>
          </w:p>
        </w:tc>
        <w:tc>
          <w:tcPr>
            <w:tcW w:w="0" w:type="auto"/>
            <w:vAlign w:val="center"/>
            <w:hideMark/>
          </w:tcPr>
          <w:p w:rsidR="00000000" w:rsidRDefault="00000000">
            <w:r>
              <w:t>String</w:t>
            </w:r>
          </w:p>
        </w:tc>
        <w:tc>
          <w:tcPr>
            <w:tcW w:w="0" w:type="auto"/>
            <w:vAlign w:val="center"/>
            <w:hideMark/>
          </w:tcPr>
          <w:p w:rsidR="00000000" w:rsidRDefault="00000000">
            <w:r>
              <w:t>Recurring buy time, the value range is an integer of [0,23]</w:t>
            </w:r>
          </w:p>
        </w:tc>
      </w:tr>
      <w:tr w:rsidR="00000000">
        <w:trPr>
          <w:divId w:val="175387555"/>
          <w:tblCellSpacing w:w="15" w:type="dxa"/>
        </w:trPr>
        <w:tc>
          <w:tcPr>
            <w:tcW w:w="0" w:type="auto"/>
            <w:vAlign w:val="center"/>
            <w:hideMark/>
          </w:tcPr>
          <w:p w:rsidR="00000000" w:rsidRDefault="00000000">
            <w:r>
              <w:t>timeZone</w:t>
            </w:r>
          </w:p>
        </w:tc>
        <w:tc>
          <w:tcPr>
            <w:tcW w:w="0" w:type="auto"/>
            <w:vAlign w:val="center"/>
            <w:hideMark/>
          </w:tcPr>
          <w:p w:rsidR="00000000" w:rsidRDefault="00000000">
            <w:r>
              <w:t>String</w:t>
            </w:r>
          </w:p>
        </w:tc>
        <w:tc>
          <w:tcPr>
            <w:tcW w:w="0" w:type="auto"/>
            <w:vAlign w:val="center"/>
            <w:hideMark/>
          </w:tcPr>
          <w:p w:rsidR="00000000" w:rsidRDefault="00000000">
            <w:r>
              <w:t>UTC time zone, the value range is an integer of [-12,14]</w:t>
            </w:r>
            <w:r>
              <w:br/>
              <w:t>e.g. "8" representing UTC+8 (East 8 District), Beijing Time</w:t>
            </w:r>
          </w:p>
        </w:tc>
      </w:tr>
      <w:tr w:rsidR="00000000">
        <w:trPr>
          <w:divId w:val="175387555"/>
          <w:tblCellSpacing w:w="15" w:type="dxa"/>
        </w:trPr>
        <w:tc>
          <w:tcPr>
            <w:tcW w:w="0" w:type="auto"/>
            <w:vAlign w:val="center"/>
            <w:hideMark/>
          </w:tcPr>
          <w:p w:rsidR="00000000" w:rsidRDefault="00000000">
            <w:r>
              <w:t>amt</w:t>
            </w:r>
          </w:p>
        </w:tc>
        <w:tc>
          <w:tcPr>
            <w:tcW w:w="0" w:type="auto"/>
            <w:vAlign w:val="center"/>
            <w:hideMark/>
          </w:tcPr>
          <w:p w:rsidR="00000000" w:rsidRDefault="00000000">
            <w:r>
              <w:t>String</w:t>
            </w:r>
          </w:p>
        </w:tc>
        <w:tc>
          <w:tcPr>
            <w:tcW w:w="0" w:type="auto"/>
            <w:vAlign w:val="center"/>
            <w:hideMark/>
          </w:tcPr>
          <w:p w:rsidR="00000000" w:rsidRDefault="00000000">
            <w:r>
              <w:t>Quantity invested per cycle</w:t>
            </w:r>
          </w:p>
        </w:tc>
      </w:tr>
      <w:tr w:rsidR="00000000">
        <w:trPr>
          <w:divId w:val="175387555"/>
          <w:tblCellSpacing w:w="15" w:type="dxa"/>
        </w:trPr>
        <w:tc>
          <w:tcPr>
            <w:tcW w:w="0" w:type="auto"/>
            <w:vAlign w:val="center"/>
            <w:hideMark/>
          </w:tcPr>
          <w:p w:rsidR="00000000" w:rsidRDefault="00000000">
            <w:r>
              <w:t>investmentAmt</w:t>
            </w:r>
          </w:p>
        </w:tc>
        <w:tc>
          <w:tcPr>
            <w:tcW w:w="0" w:type="auto"/>
            <w:vAlign w:val="center"/>
            <w:hideMark/>
          </w:tcPr>
          <w:p w:rsidR="00000000" w:rsidRDefault="00000000">
            <w:r>
              <w:t>String</w:t>
            </w:r>
          </w:p>
        </w:tc>
        <w:tc>
          <w:tcPr>
            <w:tcW w:w="0" w:type="auto"/>
            <w:vAlign w:val="center"/>
            <w:hideMark/>
          </w:tcPr>
          <w:p w:rsidR="00000000" w:rsidRDefault="00000000">
            <w:r>
              <w:t>Accumulate quantity invested</w:t>
            </w:r>
          </w:p>
        </w:tc>
      </w:tr>
      <w:tr w:rsidR="00000000">
        <w:trPr>
          <w:divId w:val="175387555"/>
          <w:tblCellSpacing w:w="15" w:type="dxa"/>
        </w:trPr>
        <w:tc>
          <w:tcPr>
            <w:tcW w:w="0" w:type="auto"/>
            <w:vAlign w:val="center"/>
            <w:hideMark/>
          </w:tcPr>
          <w:p w:rsidR="00000000" w:rsidRDefault="00000000">
            <w:r>
              <w:t>investmentCcy</w:t>
            </w:r>
          </w:p>
        </w:tc>
        <w:tc>
          <w:tcPr>
            <w:tcW w:w="0" w:type="auto"/>
            <w:vAlign w:val="center"/>
            <w:hideMark/>
          </w:tcPr>
          <w:p w:rsidR="00000000" w:rsidRDefault="00000000">
            <w:r>
              <w:t>String</w:t>
            </w:r>
          </w:p>
        </w:tc>
        <w:tc>
          <w:tcPr>
            <w:tcW w:w="0" w:type="auto"/>
            <w:vAlign w:val="center"/>
            <w:hideMark/>
          </w:tcPr>
          <w:p w:rsidR="00000000" w:rsidRDefault="00000000">
            <w:r>
              <w:t xml:space="preserve">The invested quantity unit, can only be </w:t>
            </w:r>
            <w:r>
              <w:rPr>
                <w:rStyle w:val="HTML"/>
              </w:rPr>
              <w:t>USDT</w:t>
            </w:r>
            <w:r>
              <w:t>/</w:t>
            </w:r>
            <w:r>
              <w:rPr>
                <w:rStyle w:val="HTML"/>
              </w:rPr>
              <w:t>USDC</w:t>
            </w:r>
          </w:p>
        </w:tc>
      </w:tr>
      <w:tr w:rsidR="00000000">
        <w:trPr>
          <w:divId w:val="175387555"/>
          <w:tblCellSpacing w:w="15" w:type="dxa"/>
        </w:trPr>
        <w:tc>
          <w:tcPr>
            <w:tcW w:w="0" w:type="auto"/>
            <w:vAlign w:val="center"/>
            <w:hideMark/>
          </w:tcPr>
          <w:p w:rsidR="00000000" w:rsidRDefault="00000000">
            <w:r>
              <w:t>totalPnl</w:t>
            </w:r>
          </w:p>
        </w:tc>
        <w:tc>
          <w:tcPr>
            <w:tcW w:w="0" w:type="auto"/>
            <w:vAlign w:val="center"/>
            <w:hideMark/>
          </w:tcPr>
          <w:p w:rsidR="00000000" w:rsidRDefault="00000000">
            <w:r>
              <w:t>String</w:t>
            </w:r>
          </w:p>
        </w:tc>
        <w:tc>
          <w:tcPr>
            <w:tcW w:w="0" w:type="auto"/>
            <w:vAlign w:val="center"/>
            <w:hideMark/>
          </w:tcPr>
          <w:p w:rsidR="00000000" w:rsidRDefault="00000000">
            <w:r>
              <w:t>Total P&amp;L</w:t>
            </w:r>
          </w:p>
        </w:tc>
      </w:tr>
      <w:tr w:rsidR="00000000">
        <w:trPr>
          <w:divId w:val="175387555"/>
          <w:tblCellSpacing w:w="15" w:type="dxa"/>
        </w:trPr>
        <w:tc>
          <w:tcPr>
            <w:tcW w:w="0" w:type="auto"/>
            <w:vAlign w:val="center"/>
            <w:hideMark/>
          </w:tcPr>
          <w:p w:rsidR="00000000" w:rsidRDefault="00000000">
            <w:r>
              <w:t>totalAnnRate</w:t>
            </w:r>
          </w:p>
        </w:tc>
        <w:tc>
          <w:tcPr>
            <w:tcW w:w="0" w:type="auto"/>
            <w:vAlign w:val="center"/>
            <w:hideMark/>
          </w:tcPr>
          <w:p w:rsidR="00000000" w:rsidRDefault="00000000">
            <w:r>
              <w:t>String</w:t>
            </w:r>
          </w:p>
        </w:tc>
        <w:tc>
          <w:tcPr>
            <w:tcW w:w="0" w:type="auto"/>
            <w:vAlign w:val="center"/>
            <w:hideMark/>
          </w:tcPr>
          <w:p w:rsidR="00000000" w:rsidRDefault="00000000">
            <w:r>
              <w:t>Total annualized rate of yield</w:t>
            </w:r>
          </w:p>
        </w:tc>
      </w:tr>
      <w:tr w:rsidR="00000000">
        <w:trPr>
          <w:divId w:val="175387555"/>
          <w:tblCellSpacing w:w="15" w:type="dxa"/>
        </w:trPr>
        <w:tc>
          <w:tcPr>
            <w:tcW w:w="0" w:type="auto"/>
            <w:vAlign w:val="center"/>
            <w:hideMark/>
          </w:tcPr>
          <w:p w:rsidR="00000000" w:rsidRDefault="00000000">
            <w:r>
              <w:t>pnlRatio</w:t>
            </w:r>
          </w:p>
        </w:tc>
        <w:tc>
          <w:tcPr>
            <w:tcW w:w="0" w:type="auto"/>
            <w:vAlign w:val="center"/>
            <w:hideMark/>
          </w:tcPr>
          <w:p w:rsidR="00000000" w:rsidRDefault="00000000">
            <w:r>
              <w:t>String</w:t>
            </w:r>
          </w:p>
        </w:tc>
        <w:tc>
          <w:tcPr>
            <w:tcW w:w="0" w:type="auto"/>
            <w:vAlign w:val="center"/>
            <w:hideMark/>
          </w:tcPr>
          <w:p w:rsidR="00000000" w:rsidRDefault="00000000">
            <w:r>
              <w:t>Rate of yield</w:t>
            </w:r>
          </w:p>
        </w:tc>
      </w:tr>
      <w:tr w:rsidR="00000000">
        <w:trPr>
          <w:divId w:val="175387555"/>
          <w:tblCellSpacing w:w="15" w:type="dxa"/>
        </w:trPr>
        <w:tc>
          <w:tcPr>
            <w:tcW w:w="0" w:type="auto"/>
            <w:vAlign w:val="center"/>
            <w:hideMark/>
          </w:tcPr>
          <w:p w:rsidR="00000000" w:rsidRDefault="00000000">
            <w:r>
              <w:t>mktCap</w:t>
            </w:r>
          </w:p>
        </w:tc>
        <w:tc>
          <w:tcPr>
            <w:tcW w:w="0" w:type="auto"/>
            <w:vAlign w:val="center"/>
            <w:hideMark/>
          </w:tcPr>
          <w:p w:rsidR="00000000" w:rsidRDefault="00000000">
            <w:r>
              <w:t>String</w:t>
            </w:r>
          </w:p>
        </w:tc>
        <w:tc>
          <w:tcPr>
            <w:tcW w:w="0" w:type="auto"/>
            <w:vAlign w:val="center"/>
            <w:hideMark/>
          </w:tcPr>
          <w:p w:rsidR="00000000" w:rsidRDefault="00000000">
            <w:r>
              <w:t xml:space="preserve">Market value in unit of </w:t>
            </w:r>
            <w:r>
              <w:rPr>
                <w:rStyle w:val="HTML"/>
              </w:rPr>
              <w:t>USDT</w:t>
            </w:r>
          </w:p>
        </w:tc>
      </w:tr>
      <w:tr w:rsidR="00000000">
        <w:trPr>
          <w:divId w:val="175387555"/>
          <w:tblCellSpacing w:w="15" w:type="dxa"/>
        </w:trPr>
        <w:tc>
          <w:tcPr>
            <w:tcW w:w="0" w:type="auto"/>
            <w:vAlign w:val="center"/>
            <w:hideMark/>
          </w:tcPr>
          <w:p w:rsidR="00000000" w:rsidRDefault="00000000">
            <w:r>
              <w:t>cycles</w:t>
            </w:r>
          </w:p>
        </w:tc>
        <w:tc>
          <w:tcPr>
            <w:tcW w:w="0" w:type="auto"/>
            <w:vAlign w:val="center"/>
            <w:hideMark/>
          </w:tcPr>
          <w:p w:rsidR="00000000" w:rsidRDefault="00000000">
            <w:r>
              <w:t>String</w:t>
            </w:r>
          </w:p>
        </w:tc>
        <w:tc>
          <w:tcPr>
            <w:tcW w:w="0" w:type="auto"/>
            <w:vAlign w:val="center"/>
            <w:hideMark/>
          </w:tcPr>
          <w:p w:rsidR="00000000" w:rsidRDefault="00000000">
            <w:r>
              <w:t>Accumulate recurring buy cycles</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bl>
    <w:p w:rsidR="00000000" w:rsidRDefault="00000000">
      <w:pPr>
        <w:pStyle w:val="3"/>
        <w:divId w:val="175387555"/>
      </w:pPr>
      <w:r>
        <w:t>GET / Recurring buy order details</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/api/v5/tradingBot/recurring/orders-algo-details</w:t>
      </w:r>
    </w:p>
    <w:p w:rsidR="00000000" w:rsidRDefault="00000000">
      <w:pPr>
        <w:pStyle w:val="a5"/>
        <w:ind w:left="720" w:right="720"/>
        <w:divId w:val="1954360437"/>
      </w:pPr>
      <w:r>
        <w:t>Request Example</w:t>
      </w:r>
    </w:p>
    <w:p w:rsidR="00000000" w:rsidRDefault="00000000">
      <w:pPr>
        <w:pStyle w:val="HTML0"/>
        <w:divId w:val="692076314"/>
        <w:rPr>
          <w:rStyle w:val="HTML"/>
        </w:rPr>
      </w:pPr>
      <w:r>
        <w:rPr>
          <w:rStyle w:val="HTML"/>
        </w:rPr>
        <w:t>GET /api/v5/tradingBot/recurring/orders-algo-details?algoId</w:t>
      </w:r>
      <w:r>
        <w:rPr>
          <w:rStyle w:val="o"/>
        </w:rPr>
        <w:t>=</w:t>
      </w:r>
      <w:r>
        <w:rPr>
          <w:rStyle w:val="HTML"/>
        </w:rPr>
        <w:t>644497312047435776</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1447"/>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 ID</w:t>
            </w:r>
          </w:p>
        </w:tc>
      </w:tr>
    </w:tbl>
    <w:p w:rsidR="00000000" w:rsidRDefault="00000000">
      <w:pPr>
        <w:pStyle w:val="a5"/>
        <w:ind w:left="720" w:right="720"/>
        <w:divId w:val="1141770835"/>
      </w:pPr>
      <w:r>
        <w:t>Response Example</w:t>
      </w:r>
    </w:p>
    <w:p w:rsidR="00000000" w:rsidRDefault="00000000">
      <w:pPr>
        <w:pStyle w:val="HTML0"/>
        <w:divId w:val="383722486"/>
        <w:rPr>
          <w:rStyle w:val="w"/>
        </w:rPr>
      </w:pPr>
      <w:r>
        <w:rPr>
          <w:rStyle w:val="p"/>
        </w:rPr>
        <w:t>{</w:t>
      </w:r>
    </w:p>
    <w:p w:rsidR="00000000" w:rsidRDefault="00000000">
      <w:pPr>
        <w:pStyle w:val="HTML0"/>
        <w:divId w:val="383722486"/>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383722486"/>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383722486"/>
        <w:rPr>
          <w:rStyle w:val="w"/>
        </w:rPr>
      </w:pPr>
      <w:r>
        <w:rPr>
          <w:rStyle w:val="w"/>
        </w:rPr>
        <w:t xml:space="preserve">        </w:t>
      </w:r>
      <w:r>
        <w:rPr>
          <w:rStyle w:val="p"/>
        </w:rPr>
        <w:t>{</w:t>
      </w:r>
    </w:p>
    <w:p w:rsidR="00000000" w:rsidRDefault="00000000">
      <w:pPr>
        <w:pStyle w:val="HTML0"/>
        <w:divId w:val="383722486"/>
        <w:rPr>
          <w:rStyle w:val="w"/>
        </w:rPr>
      </w:pPr>
      <w:r>
        <w:rPr>
          <w:rStyle w:val="w"/>
        </w:rPr>
        <w:t xml:space="preserve">            </w:t>
      </w:r>
      <w:r>
        <w:rPr>
          <w:rStyle w:val="nl"/>
        </w:rPr>
        <w:t>"algoClOrdId"</w:t>
      </w:r>
      <w:r>
        <w:rPr>
          <w:rStyle w:val="p"/>
        </w:rPr>
        <w:t>:</w:t>
      </w:r>
      <w:r>
        <w:rPr>
          <w:rStyle w:val="w"/>
        </w:rPr>
        <w:t xml:space="preserve"> </w:t>
      </w:r>
      <w:r>
        <w:rPr>
          <w:rStyle w:val="s2"/>
        </w:rPr>
        <w:t>""</w:t>
      </w:r>
      <w:r>
        <w:rPr>
          <w:rStyle w:val="p"/>
        </w:rPr>
        <w:t>,</w:t>
      </w:r>
    </w:p>
    <w:p w:rsidR="00000000" w:rsidRDefault="00000000">
      <w:pPr>
        <w:pStyle w:val="HTML0"/>
        <w:divId w:val="383722486"/>
        <w:rPr>
          <w:rStyle w:val="w"/>
        </w:rPr>
      </w:pPr>
      <w:r>
        <w:rPr>
          <w:rStyle w:val="w"/>
        </w:rPr>
        <w:t xml:space="preserve">            </w:t>
      </w:r>
      <w:r>
        <w:rPr>
          <w:rStyle w:val="nl"/>
        </w:rPr>
        <w:t>"algoId"</w:t>
      </w:r>
      <w:r>
        <w:rPr>
          <w:rStyle w:val="p"/>
        </w:rPr>
        <w:t>:</w:t>
      </w:r>
      <w:r>
        <w:rPr>
          <w:rStyle w:val="w"/>
        </w:rPr>
        <w:t xml:space="preserve"> </w:t>
      </w:r>
      <w:r>
        <w:rPr>
          <w:rStyle w:val="s2"/>
        </w:rPr>
        <w:t>"644497312047435776"</w:t>
      </w:r>
      <w:r>
        <w:rPr>
          <w:rStyle w:val="p"/>
        </w:rPr>
        <w:t>,</w:t>
      </w:r>
    </w:p>
    <w:p w:rsidR="00000000" w:rsidRDefault="00000000">
      <w:pPr>
        <w:pStyle w:val="HTML0"/>
        <w:divId w:val="383722486"/>
        <w:rPr>
          <w:rStyle w:val="w"/>
        </w:rPr>
      </w:pPr>
      <w:r>
        <w:rPr>
          <w:rStyle w:val="w"/>
        </w:rPr>
        <w:t xml:space="preserve">            </w:t>
      </w:r>
      <w:r>
        <w:rPr>
          <w:rStyle w:val="nl"/>
        </w:rPr>
        <w:t>"algoOrdType"</w:t>
      </w:r>
      <w:r>
        <w:rPr>
          <w:rStyle w:val="p"/>
        </w:rPr>
        <w:t>:</w:t>
      </w:r>
      <w:r>
        <w:rPr>
          <w:rStyle w:val="w"/>
        </w:rPr>
        <w:t xml:space="preserve"> </w:t>
      </w:r>
      <w:r>
        <w:rPr>
          <w:rStyle w:val="s2"/>
        </w:rPr>
        <w:t>"recurring"</w:t>
      </w:r>
      <w:r>
        <w:rPr>
          <w:rStyle w:val="p"/>
        </w:rPr>
        <w:t>,</w:t>
      </w:r>
    </w:p>
    <w:p w:rsidR="00000000" w:rsidRDefault="00000000">
      <w:pPr>
        <w:pStyle w:val="HTML0"/>
        <w:divId w:val="383722486"/>
        <w:rPr>
          <w:rStyle w:val="w"/>
        </w:rPr>
      </w:pPr>
      <w:r>
        <w:rPr>
          <w:rStyle w:val="w"/>
        </w:rPr>
        <w:t xml:space="preserve">            </w:t>
      </w:r>
      <w:r>
        <w:rPr>
          <w:rStyle w:val="nl"/>
        </w:rPr>
        <w:t>"amt"</w:t>
      </w:r>
      <w:r>
        <w:rPr>
          <w:rStyle w:val="p"/>
        </w:rPr>
        <w:t>:</w:t>
      </w:r>
      <w:r>
        <w:rPr>
          <w:rStyle w:val="w"/>
        </w:rPr>
        <w:t xml:space="preserve"> </w:t>
      </w:r>
      <w:r>
        <w:rPr>
          <w:rStyle w:val="s2"/>
        </w:rPr>
        <w:t>"100"</w:t>
      </w:r>
      <w:r>
        <w:rPr>
          <w:rStyle w:val="p"/>
        </w:rPr>
        <w:t>,</w:t>
      </w:r>
    </w:p>
    <w:p w:rsidR="00000000" w:rsidRDefault="00000000">
      <w:pPr>
        <w:pStyle w:val="HTML0"/>
        <w:divId w:val="383722486"/>
        <w:rPr>
          <w:rStyle w:val="w"/>
        </w:rPr>
      </w:pPr>
      <w:r>
        <w:rPr>
          <w:rStyle w:val="w"/>
        </w:rPr>
        <w:t xml:space="preserve">            </w:t>
      </w:r>
      <w:r>
        <w:rPr>
          <w:rStyle w:val="nl"/>
        </w:rPr>
        <w:t>"cTime"</w:t>
      </w:r>
      <w:r>
        <w:rPr>
          <w:rStyle w:val="p"/>
        </w:rPr>
        <w:t>:</w:t>
      </w:r>
      <w:r>
        <w:rPr>
          <w:rStyle w:val="w"/>
        </w:rPr>
        <w:t xml:space="preserve"> </w:t>
      </w:r>
      <w:r>
        <w:rPr>
          <w:rStyle w:val="s2"/>
        </w:rPr>
        <w:t>"1699932133373"</w:t>
      </w:r>
      <w:r>
        <w:rPr>
          <w:rStyle w:val="p"/>
        </w:rPr>
        <w:t>,</w:t>
      </w:r>
    </w:p>
    <w:p w:rsidR="00000000" w:rsidRDefault="00000000">
      <w:pPr>
        <w:pStyle w:val="HTML0"/>
        <w:divId w:val="383722486"/>
        <w:rPr>
          <w:rStyle w:val="w"/>
        </w:rPr>
      </w:pPr>
      <w:r>
        <w:rPr>
          <w:rStyle w:val="w"/>
        </w:rPr>
        <w:t xml:space="preserve">            </w:t>
      </w:r>
      <w:r>
        <w:rPr>
          <w:rStyle w:val="nl"/>
        </w:rPr>
        <w:t>"cycles"</w:t>
      </w:r>
      <w:r>
        <w:rPr>
          <w:rStyle w:val="p"/>
        </w:rPr>
        <w:t>:</w:t>
      </w:r>
      <w:r>
        <w:rPr>
          <w:rStyle w:val="w"/>
        </w:rPr>
        <w:t xml:space="preserve"> </w:t>
      </w:r>
      <w:r>
        <w:rPr>
          <w:rStyle w:val="s2"/>
        </w:rPr>
        <w:t>"6"</w:t>
      </w:r>
      <w:r>
        <w:rPr>
          <w:rStyle w:val="p"/>
        </w:rPr>
        <w:t>,</w:t>
      </w:r>
    </w:p>
    <w:p w:rsidR="00000000" w:rsidRDefault="00000000">
      <w:pPr>
        <w:pStyle w:val="HTML0"/>
        <w:divId w:val="383722486"/>
        <w:rPr>
          <w:rStyle w:val="w"/>
        </w:rPr>
      </w:pPr>
      <w:r>
        <w:rPr>
          <w:rStyle w:val="w"/>
        </w:rPr>
        <w:t xml:space="preserve">            </w:t>
      </w:r>
      <w:r>
        <w:rPr>
          <w:rStyle w:val="nl"/>
        </w:rPr>
        <w:t>"instType"</w:t>
      </w:r>
      <w:r>
        <w:rPr>
          <w:rStyle w:val="p"/>
        </w:rPr>
        <w:t>:</w:t>
      </w:r>
      <w:r>
        <w:rPr>
          <w:rStyle w:val="w"/>
        </w:rPr>
        <w:t xml:space="preserve"> </w:t>
      </w:r>
      <w:r>
        <w:rPr>
          <w:rStyle w:val="s2"/>
        </w:rPr>
        <w:t>"SPOT"</w:t>
      </w:r>
      <w:r>
        <w:rPr>
          <w:rStyle w:val="p"/>
        </w:rPr>
        <w:t>,</w:t>
      </w:r>
    </w:p>
    <w:p w:rsidR="00000000" w:rsidRDefault="00000000">
      <w:pPr>
        <w:pStyle w:val="HTML0"/>
        <w:divId w:val="383722486"/>
        <w:rPr>
          <w:rStyle w:val="w"/>
        </w:rPr>
      </w:pPr>
      <w:r>
        <w:rPr>
          <w:rStyle w:val="w"/>
        </w:rPr>
        <w:t xml:space="preserve">            </w:t>
      </w:r>
      <w:r>
        <w:rPr>
          <w:rStyle w:val="nl"/>
        </w:rPr>
        <w:t>"investmentAmt"</w:t>
      </w:r>
      <w:r>
        <w:rPr>
          <w:rStyle w:val="p"/>
        </w:rPr>
        <w:t>:</w:t>
      </w:r>
      <w:r>
        <w:rPr>
          <w:rStyle w:val="w"/>
        </w:rPr>
        <w:t xml:space="preserve"> </w:t>
      </w:r>
      <w:r>
        <w:rPr>
          <w:rStyle w:val="s2"/>
        </w:rPr>
        <w:t>"0"</w:t>
      </w:r>
      <w:r>
        <w:rPr>
          <w:rStyle w:val="p"/>
        </w:rPr>
        <w:t>,</w:t>
      </w:r>
    </w:p>
    <w:p w:rsidR="00000000" w:rsidRDefault="00000000">
      <w:pPr>
        <w:pStyle w:val="HTML0"/>
        <w:divId w:val="383722486"/>
        <w:rPr>
          <w:rStyle w:val="w"/>
        </w:rPr>
      </w:pPr>
      <w:r>
        <w:rPr>
          <w:rStyle w:val="w"/>
        </w:rPr>
        <w:t xml:space="preserve">            </w:t>
      </w:r>
      <w:r>
        <w:rPr>
          <w:rStyle w:val="nl"/>
        </w:rPr>
        <w:t>"investmentCcy"</w:t>
      </w:r>
      <w:r>
        <w:rPr>
          <w:rStyle w:val="p"/>
        </w:rPr>
        <w:t>:</w:t>
      </w:r>
      <w:r>
        <w:rPr>
          <w:rStyle w:val="w"/>
        </w:rPr>
        <w:t xml:space="preserve"> </w:t>
      </w:r>
      <w:r>
        <w:rPr>
          <w:rStyle w:val="s2"/>
        </w:rPr>
        <w:t>"USDC"</w:t>
      </w:r>
      <w:r>
        <w:rPr>
          <w:rStyle w:val="p"/>
        </w:rPr>
        <w:t>,</w:t>
      </w:r>
    </w:p>
    <w:p w:rsidR="00000000" w:rsidRDefault="00000000">
      <w:pPr>
        <w:pStyle w:val="HTML0"/>
        <w:divId w:val="383722486"/>
        <w:rPr>
          <w:rStyle w:val="w"/>
        </w:rPr>
      </w:pPr>
      <w:r>
        <w:rPr>
          <w:rStyle w:val="w"/>
        </w:rPr>
        <w:t xml:space="preserve">            </w:t>
      </w:r>
      <w:r>
        <w:rPr>
          <w:rStyle w:val="nl"/>
        </w:rPr>
        <w:t>"mktCap"</w:t>
      </w:r>
      <w:r>
        <w:rPr>
          <w:rStyle w:val="p"/>
        </w:rPr>
        <w:t>:</w:t>
      </w:r>
      <w:r>
        <w:rPr>
          <w:rStyle w:val="w"/>
        </w:rPr>
        <w:t xml:space="preserve"> </w:t>
      </w:r>
      <w:r>
        <w:rPr>
          <w:rStyle w:val="s2"/>
        </w:rPr>
        <w:t>"0"</w:t>
      </w:r>
      <w:r>
        <w:rPr>
          <w:rStyle w:val="p"/>
        </w:rPr>
        <w:t>,</w:t>
      </w:r>
    </w:p>
    <w:p w:rsidR="00000000" w:rsidRDefault="00000000">
      <w:pPr>
        <w:pStyle w:val="HTML0"/>
        <w:divId w:val="383722486"/>
        <w:rPr>
          <w:rStyle w:val="w"/>
        </w:rPr>
      </w:pPr>
      <w:r>
        <w:rPr>
          <w:rStyle w:val="w"/>
        </w:rPr>
        <w:t xml:space="preserve">            </w:t>
      </w:r>
      <w:r>
        <w:rPr>
          <w:rStyle w:val="nl"/>
        </w:rPr>
        <w:t>"nextInvestTime"</w:t>
      </w:r>
      <w:r>
        <w:rPr>
          <w:rStyle w:val="p"/>
        </w:rPr>
        <w:t>:</w:t>
      </w:r>
      <w:r>
        <w:rPr>
          <w:rStyle w:val="w"/>
        </w:rPr>
        <w:t xml:space="preserve"> </w:t>
      </w:r>
      <w:r>
        <w:rPr>
          <w:rStyle w:val="s2"/>
        </w:rPr>
        <w:t>"1699956005500"</w:t>
      </w:r>
      <w:r>
        <w:rPr>
          <w:rStyle w:val="p"/>
        </w:rPr>
        <w:t>,</w:t>
      </w:r>
    </w:p>
    <w:p w:rsidR="00000000" w:rsidRDefault="00000000">
      <w:pPr>
        <w:pStyle w:val="HTML0"/>
        <w:divId w:val="383722486"/>
        <w:rPr>
          <w:rStyle w:val="w"/>
        </w:rPr>
      </w:pPr>
      <w:r>
        <w:rPr>
          <w:rStyle w:val="w"/>
        </w:rPr>
        <w:t xml:space="preserve">            </w:t>
      </w:r>
      <w:r>
        <w:rPr>
          <w:rStyle w:val="nl"/>
        </w:rPr>
        <w:t>"period"</w:t>
      </w:r>
      <w:r>
        <w:rPr>
          <w:rStyle w:val="p"/>
        </w:rPr>
        <w:t>:</w:t>
      </w:r>
      <w:r>
        <w:rPr>
          <w:rStyle w:val="w"/>
        </w:rPr>
        <w:t xml:space="preserve"> </w:t>
      </w:r>
      <w:r>
        <w:rPr>
          <w:rStyle w:val="s2"/>
        </w:rPr>
        <w:t>"hourly"</w:t>
      </w:r>
      <w:r>
        <w:rPr>
          <w:rStyle w:val="p"/>
        </w:rPr>
        <w:t>,</w:t>
      </w:r>
    </w:p>
    <w:p w:rsidR="00000000" w:rsidRDefault="00000000">
      <w:pPr>
        <w:pStyle w:val="HTML0"/>
        <w:divId w:val="383722486"/>
        <w:rPr>
          <w:rStyle w:val="w"/>
        </w:rPr>
      </w:pPr>
      <w:r>
        <w:rPr>
          <w:rStyle w:val="w"/>
        </w:rPr>
        <w:t xml:space="preserve">            </w:t>
      </w:r>
      <w:r>
        <w:rPr>
          <w:rStyle w:val="nl"/>
        </w:rPr>
        <w:t>"pnlRatio"</w:t>
      </w:r>
      <w:r>
        <w:rPr>
          <w:rStyle w:val="p"/>
        </w:rPr>
        <w:t>:</w:t>
      </w:r>
      <w:r>
        <w:rPr>
          <w:rStyle w:val="w"/>
        </w:rPr>
        <w:t xml:space="preserve"> </w:t>
      </w:r>
      <w:r>
        <w:rPr>
          <w:rStyle w:val="s2"/>
        </w:rPr>
        <w:t>"0"</w:t>
      </w:r>
      <w:r>
        <w:rPr>
          <w:rStyle w:val="p"/>
        </w:rPr>
        <w:t>,</w:t>
      </w:r>
    </w:p>
    <w:p w:rsidR="00000000" w:rsidRDefault="00000000">
      <w:pPr>
        <w:pStyle w:val="HTML0"/>
        <w:divId w:val="383722486"/>
        <w:rPr>
          <w:rStyle w:val="w"/>
        </w:rPr>
      </w:pPr>
      <w:r>
        <w:rPr>
          <w:rStyle w:val="w"/>
        </w:rPr>
        <w:t xml:space="preserve">            </w:t>
      </w:r>
      <w:r>
        <w:rPr>
          <w:rStyle w:val="nl"/>
        </w:rPr>
        <w:t>"recurringDay"</w:t>
      </w:r>
      <w:r>
        <w:rPr>
          <w:rStyle w:val="p"/>
        </w:rPr>
        <w:t>:</w:t>
      </w:r>
      <w:r>
        <w:rPr>
          <w:rStyle w:val="w"/>
        </w:rPr>
        <w:t xml:space="preserve"> </w:t>
      </w:r>
      <w:r>
        <w:rPr>
          <w:rStyle w:val="s2"/>
        </w:rPr>
        <w:t>""</w:t>
      </w:r>
      <w:r>
        <w:rPr>
          <w:rStyle w:val="p"/>
        </w:rPr>
        <w:t>,</w:t>
      </w:r>
    </w:p>
    <w:p w:rsidR="00000000" w:rsidRDefault="00000000">
      <w:pPr>
        <w:pStyle w:val="HTML0"/>
        <w:divId w:val="383722486"/>
        <w:rPr>
          <w:rStyle w:val="w"/>
        </w:rPr>
      </w:pPr>
      <w:r>
        <w:rPr>
          <w:rStyle w:val="w"/>
        </w:rPr>
        <w:t xml:space="preserve">            </w:t>
      </w:r>
      <w:r>
        <w:rPr>
          <w:rStyle w:val="nl"/>
        </w:rPr>
        <w:t>"recurringHour"</w:t>
      </w:r>
      <w:r>
        <w:rPr>
          <w:rStyle w:val="p"/>
        </w:rPr>
        <w:t>:</w:t>
      </w:r>
      <w:r>
        <w:rPr>
          <w:rStyle w:val="w"/>
        </w:rPr>
        <w:t xml:space="preserve"> </w:t>
      </w:r>
      <w:r>
        <w:rPr>
          <w:rStyle w:val="s2"/>
        </w:rPr>
        <w:t>"1"</w:t>
      </w:r>
      <w:r>
        <w:rPr>
          <w:rStyle w:val="p"/>
        </w:rPr>
        <w:t>,</w:t>
      </w:r>
    </w:p>
    <w:p w:rsidR="00000000" w:rsidRDefault="00000000">
      <w:pPr>
        <w:pStyle w:val="HTML0"/>
        <w:divId w:val="383722486"/>
        <w:rPr>
          <w:rStyle w:val="w"/>
        </w:rPr>
      </w:pPr>
      <w:r>
        <w:rPr>
          <w:rStyle w:val="w"/>
        </w:rPr>
        <w:t xml:space="preserve">            </w:t>
      </w:r>
      <w:r>
        <w:rPr>
          <w:rStyle w:val="nl"/>
        </w:rPr>
        <w:t>"recurringList"</w:t>
      </w:r>
      <w:r>
        <w:rPr>
          <w:rStyle w:val="p"/>
        </w:rPr>
        <w:t>:</w:t>
      </w:r>
      <w:r>
        <w:rPr>
          <w:rStyle w:val="w"/>
        </w:rPr>
        <w:t xml:space="preserve"> </w:t>
      </w:r>
      <w:r>
        <w:rPr>
          <w:rStyle w:val="p"/>
        </w:rPr>
        <w:t>[</w:t>
      </w:r>
    </w:p>
    <w:p w:rsidR="00000000" w:rsidRDefault="00000000">
      <w:pPr>
        <w:pStyle w:val="HTML0"/>
        <w:divId w:val="383722486"/>
        <w:rPr>
          <w:rStyle w:val="w"/>
        </w:rPr>
      </w:pPr>
      <w:r>
        <w:rPr>
          <w:rStyle w:val="w"/>
        </w:rPr>
        <w:t xml:space="preserve">                </w:t>
      </w:r>
      <w:r>
        <w:rPr>
          <w:rStyle w:val="p"/>
        </w:rPr>
        <w:t>{</w:t>
      </w:r>
    </w:p>
    <w:p w:rsidR="00000000" w:rsidRDefault="00000000">
      <w:pPr>
        <w:pStyle w:val="HTML0"/>
        <w:divId w:val="383722486"/>
        <w:rPr>
          <w:rStyle w:val="w"/>
        </w:rPr>
      </w:pPr>
      <w:r>
        <w:rPr>
          <w:rStyle w:val="w"/>
        </w:rPr>
        <w:t xml:space="preserve">                    </w:t>
      </w:r>
      <w:r>
        <w:rPr>
          <w:rStyle w:val="nl"/>
        </w:rPr>
        <w:t>"avgPx"</w:t>
      </w:r>
      <w:r>
        <w:rPr>
          <w:rStyle w:val="p"/>
        </w:rPr>
        <w:t>:</w:t>
      </w:r>
      <w:r>
        <w:rPr>
          <w:rStyle w:val="w"/>
        </w:rPr>
        <w:t xml:space="preserve"> </w:t>
      </w:r>
      <w:r>
        <w:rPr>
          <w:rStyle w:val="s2"/>
        </w:rPr>
        <w:t>"0"</w:t>
      </w:r>
      <w:r>
        <w:rPr>
          <w:rStyle w:val="p"/>
        </w:rPr>
        <w:t>,</w:t>
      </w:r>
    </w:p>
    <w:p w:rsidR="00000000" w:rsidRDefault="00000000">
      <w:pPr>
        <w:pStyle w:val="HTML0"/>
        <w:divId w:val="383722486"/>
        <w:rPr>
          <w:rStyle w:val="w"/>
        </w:rPr>
      </w:pPr>
      <w:r>
        <w:rPr>
          <w:rStyle w:val="w"/>
        </w:rPr>
        <w:t xml:space="preserve">                    </w:t>
      </w:r>
      <w:r>
        <w:rPr>
          <w:rStyle w:val="nl"/>
        </w:rPr>
        <w:t>"ccy"</w:t>
      </w:r>
      <w:r>
        <w:rPr>
          <w:rStyle w:val="p"/>
        </w:rPr>
        <w:t>:</w:t>
      </w:r>
      <w:r>
        <w:rPr>
          <w:rStyle w:val="w"/>
        </w:rPr>
        <w:t xml:space="preserve"> </w:t>
      </w:r>
      <w:r>
        <w:rPr>
          <w:rStyle w:val="s2"/>
        </w:rPr>
        <w:t>"BTC"</w:t>
      </w:r>
      <w:r>
        <w:rPr>
          <w:rStyle w:val="p"/>
        </w:rPr>
        <w:t>,</w:t>
      </w:r>
    </w:p>
    <w:p w:rsidR="00000000" w:rsidRDefault="00000000">
      <w:pPr>
        <w:pStyle w:val="HTML0"/>
        <w:divId w:val="383722486"/>
        <w:rPr>
          <w:rStyle w:val="w"/>
        </w:rPr>
      </w:pPr>
      <w:r>
        <w:rPr>
          <w:rStyle w:val="w"/>
        </w:rPr>
        <w:t xml:space="preserve">                    </w:t>
      </w:r>
      <w:r>
        <w:rPr>
          <w:rStyle w:val="nl"/>
        </w:rPr>
        <w:t>"profit"</w:t>
      </w:r>
      <w:r>
        <w:rPr>
          <w:rStyle w:val="p"/>
        </w:rPr>
        <w:t>:</w:t>
      </w:r>
      <w:r>
        <w:rPr>
          <w:rStyle w:val="w"/>
        </w:rPr>
        <w:t xml:space="preserve"> </w:t>
      </w:r>
      <w:r>
        <w:rPr>
          <w:rStyle w:val="s2"/>
        </w:rPr>
        <w:t>"0"</w:t>
      </w:r>
      <w:r>
        <w:rPr>
          <w:rStyle w:val="p"/>
        </w:rPr>
        <w:t>,</w:t>
      </w:r>
    </w:p>
    <w:p w:rsidR="00000000" w:rsidRDefault="00000000">
      <w:pPr>
        <w:pStyle w:val="HTML0"/>
        <w:divId w:val="383722486"/>
        <w:rPr>
          <w:rStyle w:val="w"/>
        </w:rPr>
      </w:pPr>
      <w:r>
        <w:rPr>
          <w:rStyle w:val="w"/>
        </w:rPr>
        <w:t xml:space="preserve">                    </w:t>
      </w:r>
      <w:r>
        <w:rPr>
          <w:rStyle w:val="nl"/>
        </w:rPr>
        <w:t>"px"</w:t>
      </w:r>
      <w:r>
        <w:rPr>
          <w:rStyle w:val="p"/>
        </w:rPr>
        <w:t>:</w:t>
      </w:r>
      <w:r>
        <w:rPr>
          <w:rStyle w:val="w"/>
        </w:rPr>
        <w:t xml:space="preserve"> </w:t>
      </w:r>
      <w:r>
        <w:rPr>
          <w:rStyle w:val="s2"/>
        </w:rPr>
        <w:t>"36683.2"</w:t>
      </w:r>
      <w:r>
        <w:rPr>
          <w:rStyle w:val="p"/>
        </w:rPr>
        <w:t>,</w:t>
      </w:r>
    </w:p>
    <w:p w:rsidR="00000000" w:rsidRDefault="00000000">
      <w:pPr>
        <w:pStyle w:val="HTML0"/>
        <w:divId w:val="383722486"/>
        <w:rPr>
          <w:rStyle w:val="w"/>
        </w:rPr>
      </w:pPr>
      <w:r>
        <w:rPr>
          <w:rStyle w:val="w"/>
        </w:rPr>
        <w:t xml:space="preserve">                    </w:t>
      </w:r>
      <w:r>
        <w:rPr>
          <w:rStyle w:val="nl"/>
        </w:rPr>
        <w:t>"ratio"</w:t>
      </w:r>
      <w:r>
        <w:rPr>
          <w:rStyle w:val="p"/>
        </w:rPr>
        <w:t>:</w:t>
      </w:r>
      <w:r>
        <w:rPr>
          <w:rStyle w:val="w"/>
        </w:rPr>
        <w:t xml:space="preserve"> </w:t>
      </w:r>
      <w:r>
        <w:rPr>
          <w:rStyle w:val="s2"/>
        </w:rPr>
        <w:t>"0.2"</w:t>
      </w:r>
      <w:r>
        <w:rPr>
          <w:rStyle w:val="p"/>
        </w:rPr>
        <w:t>,</w:t>
      </w:r>
    </w:p>
    <w:p w:rsidR="00000000" w:rsidRDefault="00000000">
      <w:pPr>
        <w:pStyle w:val="HTML0"/>
        <w:divId w:val="383722486"/>
        <w:rPr>
          <w:rStyle w:val="w"/>
        </w:rPr>
      </w:pPr>
      <w:r>
        <w:rPr>
          <w:rStyle w:val="w"/>
        </w:rPr>
        <w:t xml:space="preserve">                    </w:t>
      </w:r>
      <w:r>
        <w:rPr>
          <w:rStyle w:val="nl"/>
        </w:rPr>
        <w:t>"totalAmt"</w:t>
      </w:r>
      <w:r>
        <w:rPr>
          <w:rStyle w:val="p"/>
        </w:rPr>
        <w:t>:</w:t>
      </w:r>
      <w:r>
        <w:rPr>
          <w:rStyle w:val="w"/>
        </w:rPr>
        <w:t xml:space="preserve"> </w:t>
      </w:r>
      <w:r>
        <w:rPr>
          <w:rStyle w:val="s2"/>
        </w:rPr>
        <w:t>"0"</w:t>
      </w:r>
    </w:p>
    <w:p w:rsidR="00000000" w:rsidRDefault="00000000">
      <w:pPr>
        <w:pStyle w:val="HTML0"/>
        <w:divId w:val="383722486"/>
        <w:rPr>
          <w:rStyle w:val="w"/>
        </w:rPr>
      </w:pPr>
      <w:r>
        <w:rPr>
          <w:rStyle w:val="w"/>
        </w:rPr>
        <w:t xml:space="preserve">                </w:t>
      </w:r>
      <w:r>
        <w:rPr>
          <w:rStyle w:val="p"/>
        </w:rPr>
        <w:t>},</w:t>
      </w:r>
    </w:p>
    <w:p w:rsidR="00000000" w:rsidRDefault="00000000">
      <w:pPr>
        <w:pStyle w:val="HTML0"/>
        <w:divId w:val="383722486"/>
        <w:rPr>
          <w:rStyle w:val="w"/>
        </w:rPr>
      </w:pPr>
      <w:r>
        <w:rPr>
          <w:rStyle w:val="w"/>
        </w:rPr>
        <w:t xml:space="preserve">                </w:t>
      </w:r>
      <w:r>
        <w:rPr>
          <w:rStyle w:val="p"/>
        </w:rPr>
        <w:t>{</w:t>
      </w:r>
    </w:p>
    <w:p w:rsidR="00000000" w:rsidRDefault="00000000">
      <w:pPr>
        <w:pStyle w:val="HTML0"/>
        <w:divId w:val="383722486"/>
        <w:rPr>
          <w:rStyle w:val="w"/>
        </w:rPr>
      </w:pPr>
      <w:r>
        <w:rPr>
          <w:rStyle w:val="w"/>
        </w:rPr>
        <w:t xml:space="preserve">                    </w:t>
      </w:r>
      <w:r>
        <w:rPr>
          <w:rStyle w:val="nl"/>
        </w:rPr>
        <w:t>"avgPx"</w:t>
      </w:r>
      <w:r>
        <w:rPr>
          <w:rStyle w:val="p"/>
        </w:rPr>
        <w:t>:</w:t>
      </w:r>
      <w:r>
        <w:rPr>
          <w:rStyle w:val="w"/>
        </w:rPr>
        <w:t xml:space="preserve"> </w:t>
      </w:r>
      <w:r>
        <w:rPr>
          <w:rStyle w:val="s2"/>
        </w:rPr>
        <w:t>"0"</w:t>
      </w:r>
      <w:r>
        <w:rPr>
          <w:rStyle w:val="p"/>
        </w:rPr>
        <w:t>,</w:t>
      </w:r>
    </w:p>
    <w:p w:rsidR="00000000" w:rsidRDefault="00000000">
      <w:pPr>
        <w:pStyle w:val="HTML0"/>
        <w:divId w:val="383722486"/>
        <w:rPr>
          <w:rStyle w:val="w"/>
        </w:rPr>
      </w:pPr>
      <w:r>
        <w:rPr>
          <w:rStyle w:val="w"/>
        </w:rPr>
        <w:t xml:space="preserve">                    </w:t>
      </w:r>
      <w:r>
        <w:rPr>
          <w:rStyle w:val="nl"/>
        </w:rPr>
        <w:t>"ccy"</w:t>
      </w:r>
      <w:r>
        <w:rPr>
          <w:rStyle w:val="p"/>
        </w:rPr>
        <w:t>:</w:t>
      </w:r>
      <w:r>
        <w:rPr>
          <w:rStyle w:val="w"/>
        </w:rPr>
        <w:t xml:space="preserve"> </w:t>
      </w:r>
      <w:r>
        <w:rPr>
          <w:rStyle w:val="s2"/>
        </w:rPr>
        <w:t>"ETH"</w:t>
      </w:r>
      <w:r>
        <w:rPr>
          <w:rStyle w:val="p"/>
        </w:rPr>
        <w:t>,</w:t>
      </w:r>
    </w:p>
    <w:p w:rsidR="00000000" w:rsidRDefault="00000000">
      <w:pPr>
        <w:pStyle w:val="HTML0"/>
        <w:divId w:val="383722486"/>
        <w:rPr>
          <w:rStyle w:val="w"/>
        </w:rPr>
      </w:pPr>
      <w:r>
        <w:rPr>
          <w:rStyle w:val="w"/>
        </w:rPr>
        <w:t xml:space="preserve">                    </w:t>
      </w:r>
      <w:r>
        <w:rPr>
          <w:rStyle w:val="nl"/>
        </w:rPr>
        <w:t>"profit"</w:t>
      </w:r>
      <w:r>
        <w:rPr>
          <w:rStyle w:val="p"/>
        </w:rPr>
        <w:t>:</w:t>
      </w:r>
      <w:r>
        <w:rPr>
          <w:rStyle w:val="w"/>
        </w:rPr>
        <w:t xml:space="preserve"> </w:t>
      </w:r>
      <w:r>
        <w:rPr>
          <w:rStyle w:val="s2"/>
        </w:rPr>
        <w:t>"0"</w:t>
      </w:r>
      <w:r>
        <w:rPr>
          <w:rStyle w:val="p"/>
        </w:rPr>
        <w:t>,</w:t>
      </w:r>
    </w:p>
    <w:p w:rsidR="00000000" w:rsidRDefault="00000000">
      <w:pPr>
        <w:pStyle w:val="HTML0"/>
        <w:divId w:val="383722486"/>
        <w:rPr>
          <w:rStyle w:val="w"/>
        </w:rPr>
      </w:pPr>
      <w:r>
        <w:rPr>
          <w:rStyle w:val="w"/>
        </w:rPr>
        <w:t xml:space="preserve">                    </w:t>
      </w:r>
      <w:r>
        <w:rPr>
          <w:rStyle w:val="nl"/>
        </w:rPr>
        <w:t>"px"</w:t>
      </w:r>
      <w:r>
        <w:rPr>
          <w:rStyle w:val="p"/>
        </w:rPr>
        <w:t>:</w:t>
      </w:r>
      <w:r>
        <w:rPr>
          <w:rStyle w:val="w"/>
        </w:rPr>
        <w:t xml:space="preserve"> </w:t>
      </w:r>
      <w:r>
        <w:rPr>
          <w:rStyle w:val="s2"/>
        </w:rPr>
        <w:t>"2058.36"</w:t>
      </w:r>
      <w:r>
        <w:rPr>
          <w:rStyle w:val="p"/>
        </w:rPr>
        <w:t>,</w:t>
      </w:r>
    </w:p>
    <w:p w:rsidR="00000000" w:rsidRDefault="00000000">
      <w:pPr>
        <w:pStyle w:val="HTML0"/>
        <w:divId w:val="383722486"/>
        <w:rPr>
          <w:rStyle w:val="w"/>
        </w:rPr>
      </w:pPr>
      <w:r>
        <w:rPr>
          <w:rStyle w:val="w"/>
        </w:rPr>
        <w:t xml:space="preserve">                    </w:t>
      </w:r>
      <w:r>
        <w:rPr>
          <w:rStyle w:val="nl"/>
        </w:rPr>
        <w:t>"ratio"</w:t>
      </w:r>
      <w:r>
        <w:rPr>
          <w:rStyle w:val="p"/>
        </w:rPr>
        <w:t>:</w:t>
      </w:r>
      <w:r>
        <w:rPr>
          <w:rStyle w:val="w"/>
        </w:rPr>
        <w:t xml:space="preserve"> </w:t>
      </w:r>
      <w:r>
        <w:rPr>
          <w:rStyle w:val="s2"/>
        </w:rPr>
        <w:t>"0.8"</w:t>
      </w:r>
      <w:r>
        <w:rPr>
          <w:rStyle w:val="p"/>
        </w:rPr>
        <w:t>,</w:t>
      </w:r>
    </w:p>
    <w:p w:rsidR="00000000" w:rsidRDefault="00000000">
      <w:pPr>
        <w:pStyle w:val="HTML0"/>
        <w:divId w:val="383722486"/>
        <w:rPr>
          <w:rStyle w:val="w"/>
        </w:rPr>
      </w:pPr>
      <w:r>
        <w:rPr>
          <w:rStyle w:val="w"/>
        </w:rPr>
        <w:t xml:space="preserve">                    </w:t>
      </w:r>
      <w:r>
        <w:rPr>
          <w:rStyle w:val="nl"/>
        </w:rPr>
        <w:t>"totalAmt"</w:t>
      </w:r>
      <w:r>
        <w:rPr>
          <w:rStyle w:val="p"/>
        </w:rPr>
        <w:t>:</w:t>
      </w:r>
      <w:r>
        <w:rPr>
          <w:rStyle w:val="w"/>
        </w:rPr>
        <w:t xml:space="preserve"> </w:t>
      </w:r>
      <w:r>
        <w:rPr>
          <w:rStyle w:val="s2"/>
        </w:rPr>
        <w:t>"0"</w:t>
      </w:r>
    </w:p>
    <w:p w:rsidR="00000000" w:rsidRDefault="00000000">
      <w:pPr>
        <w:pStyle w:val="HTML0"/>
        <w:divId w:val="383722486"/>
        <w:rPr>
          <w:rStyle w:val="w"/>
        </w:rPr>
      </w:pPr>
      <w:r>
        <w:rPr>
          <w:rStyle w:val="w"/>
        </w:rPr>
        <w:t xml:space="preserve">                </w:t>
      </w:r>
      <w:r>
        <w:rPr>
          <w:rStyle w:val="p"/>
        </w:rPr>
        <w:t>}</w:t>
      </w:r>
    </w:p>
    <w:p w:rsidR="00000000" w:rsidRDefault="00000000">
      <w:pPr>
        <w:pStyle w:val="HTML0"/>
        <w:divId w:val="383722486"/>
        <w:rPr>
          <w:rStyle w:val="w"/>
        </w:rPr>
      </w:pPr>
      <w:r>
        <w:rPr>
          <w:rStyle w:val="w"/>
        </w:rPr>
        <w:t xml:space="preserve">            </w:t>
      </w:r>
      <w:r>
        <w:rPr>
          <w:rStyle w:val="p"/>
        </w:rPr>
        <w:t>],</w:t>
      </w:r>
    </w:p>
    <w:p w:rsidR="00000000" w:rsidRDefault="00000000">
      <w:pPr>
        <w:pStyle w:val="HTML0"/>
        <w:divId w:val="383722486"/>
        <w:rPr>
          <w:rStyle w:val="w"/>
        </w:rPr>
      </w:pPr>
      <w:r>
        <w:rPr>
          <w:rStyle w:val="w"/>
        </w:rPr>
        <w:t xml:space="preserve">            </w:t>
      </w:r>
      <w:r>
        <w:rPr>
          <w:rStyle w:val="nl"/>
        </w:rPr>
        <w:t>"recurringTime"</w:t>
      </w:r>
      <w:r>
        <w:rPr>
          <w:rStyle w:val="p"/>
        </w:rPr>
        <w:t>:</w:t>
      </w:r>
      <w:r>
        <w:rPr>
          <w:rStyle w:val="w"/>
        </w:rPr>
        <w:t xml:space="preserve"> </w:t>
      </w:r>
      <w:r>
        <w:rPr>
          <w:rStyle w:val="s2"/>
        </w:rPr>
        <w:t>"12"</w:t>
      </w:r>
      <w:r>
        <w:rPr>
          <w:rStyle w:val="p"/>
        </w:rPr>
        <w:t>,</w:t>
      </w:r>
    </w:p>
    <w:p w:rsidR="00000000" w:rsidRDefault="00000000">
      <w:pPr>
        <w:pStyle w:val="HTML0"/>
        <w:divId w:val="383722486"/>
        <w:rPr>
          <w:rStyle w:val="w"/>
        </w:rPr>
      </w:pPr>
      <w:r>
        <w:rPr>
          <w:rStyle w:val="w"/>
        </w:rPr>
        <w:t xml:space="preserve">            </w:t>
      </w:r>
      <w:r>
        <w:rPr>
          <w:rStyle w:val="nl"/>
        </w:rPr>
        <w:t>"state"</w:t>
      </w:r>
      <w:r>
        <w:rPr>
          <w:rStyle w:val="p"/>
        </w:rPr>
        <w:t>:</w:t>
      </w:r>
      <w:r>
        <w:rPr>
          <w:rStyle w:val="w"/>
        </w:rPr>
        <w:t xml:space="preserve"> </w:t>
      </w:r>
      <w:r>
        <w:rPr>
          <w:rStyle w:val="s2"/>
        </w:rPr>
        <w:t>"running"</w:t>
      </w:r>
      <w:r>
        <w:rPr>
          <w:rStyle w:val="p"/>
        </w:rPr>
        <w:t>,</w:t>
      </w:r>
    </w:p>
    <w:p w:rsidR="00000000" w:rsidRDefault="00000000">
      <w:pPr>
        <w:pStyle w:val="HTML0"/>
        <w:divId w:val="383722486"/>
        <w:rPr>
          <w:rStyle w:val="w"/>
        </w:rPr>
      </w:pPr>
      <w:r>
        <w:rPr>
          <w:rStyle w:val="w"/>
        </w:rPr>
        <w:t xml:space="preserve">            </w:t>
      </w:r>
      <w:r>
        <w:rPr>
          <w:rStyle w:val="nl"/>
        </w:rPr>
        <w:t>"stgyName"</w:t>
      </w:r>
      <w:r>
        <w:rPr>
          <w:rStyle w:val="p"/>
        </w:rPr>
        <w:t>:</w:t>
      </w:r>
      <w:r>
        <w:rPr>
          <w:rStyle w:val="w"/>
        </w:rPr>
        <w:t xml:space="preserve"> </w:t>
      </w:r>
      <w:r>
        <w:rPr>
          <w:rStyle w:val="s2"/>
        </w:rPr>
        <w:t>"stg1"</w:t>
      </w:r>
      <w:r>
        <w:rPr>
          <w:rStyle w:val="p"/>
        </w:rPr>
        <w:t>,</w:t>
      </w:r>
    </w:p>
    <w:p w:rsidR="00000000" w:rsidRDefault="00000000">
      <w:pPr>
        <w:pStyle w:val="HTML0"/>
        <w:divId w:val="383722486"/>
        <w:rPr>
          <w:rStyle w:val="w"/>
        </w:rPr>
      </w:pPr>
      <w:r>
        <w:rPr>
          <w:rStyle w:val="w"/>
        </w:rPr>
        <w:t xml:space="preserve">            </w:t>
      </w:r>
      <w:r>
        <w:rPr>
          <w:rStyle w:val="nl"/>
        </w:rPr>
        <w:t>"tag"</w:t>
      </w:r>
      <w:r>
        <w:rPr>
          <w:rStyle w:val="p"/>
        </w:rPr>
        <w:t>:</w:t>
      </w:r>
      <w:r>
        <w:rPr>
          <w:rStyle w:val="w"/>
        </w:rPr>
        <w:t xml:space="preserve"> </w:t>
      </w:r>
      <w:r>
        <w:rPr>
          <w:rStyle w:val="s2"/>
        </w:rPr>
        <w:t>""</w:t>
      </w:r>
      <w:r>
        <w:rPr>
          <w:rStyle w:val="p"/>
        </w:rPr>
        <w:t>,</w:t>
      </w:r>
    </w:p>
    <w:p w:rsidR="00000000" w:rsidRDefault="00000000">
      <w:pPr>
        <w:pStyle w:val="HTML0"/>
        <w:divId w:val="383722486"/>
        <w:rPr>
          <w:rStyle w:val="w"/>
        </w:rPr>
      </w:pPr>
      <w:r>
        <w:rPr>
          <w:rStyle w:val="w"/>
        </w:rPr>
        <w:t xml:space="preserve">            </w:t>
      </w:r>
      <w:r>
        <w:rPr>
          <w:rStyle w:val="nl"/>
        </w:rPr>
        <w:t>"timeZone"</w:t>
      </w:r>
      <w:r>
        <w:rPr>
          <w:rStyle w:val="p"/>
        </w:rPr>
        <w:t>:</w:t>
      </w:r>
      <w:r>
        <w:rPr>
          <w:rStyle w:val="w"/>
        </w:rPr>
        <w:t xml:space="preserve"> </w:t>
      </w:r>
      <w:r>
        <w:rPr>
          <w:rStyle w:val="s2"/>
        </w:rPr>
        <w:t>"8"</w:t>
      </w:r>
      <w:r>
        <w:rPr>
          <w:rStyle w:val="p"/>
        </w:rPr>
        <w:t>,</w:t>
      </w:r>
    </w:p>
    <w:p w:rsidR="00000000" w:rsidRDefault="00000000">
      <w:pPr>
        <w:pStyle w:val="HTML0"/>
        <w:divId w:val="383722486"/>
        <w:rPr>
          <w:rStyle w:val="w"/>
        </w:rPr>
      </w:pPr>
      <w:r>
        <w:rPr>
          <w:rStyle w:val="w"/>
        </w:rPr>
        <w:t xml:space="preserve">            </w:t>
      </w:r>
      <w:r>
        <w:rPr>
          <w:rStyle w:val="nl"/>
        </w:rPr>
        <w:t>"totalAnnRate"</w:t>
      </w:r>
      <w:r>
        <w:rPr>
          <w:rStyle w:val="p"/>
        </w:rPr>
        <w:t>:</w:t>
      </w:r>
      <w:r>
        <w:rPr>
          <w:rStyle w:val="w"/>
        </w:rPr>
        <w:t xml:space="preserve"> </w:t>
      </w:r>
      <w:r>
        <w:rPr>
          <w:rStyle w:val="s2"/>
        </w:rPr>
        <w:t>"0"</w:t>
      </w:r>
      <w:r>
        <w:rPr>
          <w:rStyle w:val="p"/>
        </w:rPr>
        <w:t>,</w:t>
      </w:r>
    </w:p>
    <w:p w:rsidR="00000000" w:rsidRDefault="00000000">
      <w:pPr>
        <w:pStyle w:val="HTML0"/>
        <w:divId w:val="383722486"/>
        <w:rPr>
          <w:rStyle w:val="w"/>
        </w:rPr>
      </w:pPr>
      <w:r>
        <w:rPr>
          <w:rStyle w:val="w"/>
        </w:rPr>
        <w:t xml:space="preserve">            </w:t>
      </w:r>
      <w:r>
        <w:rPr>
          <w:rStyle w:val="nl"/>
        </w:rPr>
        <w:t>"totalPnl"</w:t>
      </w:r>
      <w:r>
        <w:rPr>
          <w:rStyle w:val="p"/>
        </w:rPr>
        <w:t>:</w:t>
      </w:r>
      <w:r>
        <w:rPr>
          <w:rStyle w:val="w"/>
        </w:rPr>
        <w:t xml:space="preserve"> </w:t>
      </w:r>
      <w:r>
        <w:rPr>
          <w:rStyle w:val="s2"/>
        </w:rPr>
        <w:t>"0"</w:t>
      </w:r>
      <w:r>
        <w:rPr>
          <w:rStyle w:val="p"/>
        </w:rPr>
        <w:t>,</w:t>
      </w:r>
    </w:p>
    <w:p w:rsidR="00000000" w:rsidRDefault="00000000">
      <w:pPr>
        <w:pStyle w:val="HTML0"/>
        <w:divId w:val="383722486"/>
        <w:rPr>
          <w:rStyle w:val="w"/>
        </w:rPr>
      </w:pPr>
      <w:r>
        <w:rPr>
          <w:rStyle w:val="w"/>
        </w:rPr>
        <w:t xml:space="preserve">            </w:t>
      </w:r>
      <w:r>
        <w:rPr>
          <w:rStyle w:val="nl"/>
        </w:rPr>
        <w:t>"uTime"</w:t>
      </w:r>
      <w:r>
        <w:rPr>
          <w:rStyle w:val="p"/>
        </w:rPr>
        <w:t>:</w:t>
      </w:r>
      <w:r>
        <w:rPr>
          <w:rStyle w:val="w"/>
        </w:rPr>
        <w:t xml:space="preserve"> </w:t>
      </w:r>
      <w:r>
        <w:rPr>
          <w:rStyle w:val="s2"/>
        </w:rPr>
        <w:t>"1699952485451"</w:t>
      </w:r>
    </w:p>
    <w:p w:rsidR="00000000" w:rsidRDefault="00000000">
      <w:pPr>
        <w:pStyle w:val="HTML0"/>
        <w:divId w:val="383722486"/>
        <w:rPr>
          <w:rStyle w:val="w"/>
        </w:rPr>
      </w:pPr>
      <w:r>
        <w:rPr>
          <w:rStyle w:val="w"/>
        </w:rPr>
        <w:t xml:space="preserve">        </w:t>
      </w:r>
      <w:r>
        <w:rPr>
          <w:rStyle w:val="p"/>
        </w:rPr>
        <w:t>}</w:t>
      </w:r>
    </w:p>
    <w:p w:rsidR="00000000" w:rsidRDefault="00000000">
      <w:pPr>
        <w:pStyle w:val="HTML0"/>
        <w:divId w:val="383722486"/>
        <w:rPr>
          <w:rStyle w:val="w"/>
        </w:rPr>
      </w:pPr>
      <w:r>
        <w:rPr>
          <w:rStyle w:val="w"/>
        </w:rPr>
        <w:t xml:space="preserve">    </w:t>
      </w:r>
      <w:r>
        <w:rPr>
          <w:rStyle w:val="p"/>
        </w:rPr>
        <w:t>],</w:t>
      </w:r>
    </w:p>
    <w:p w:rsidR="00000000" w:rsidRDefault="00000000">
      <w:pPr>
        <w:pStyle w:val="HTML0"/>
        <w:divId w:val="383722486"/>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383722486"/>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1257"/>
        <w:gridCol w:w="5294"/>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algoClOrdId</w:t>
            </w:r>
          </w:p>
        </w:tc>
        <w:tc>
          <w:tcPr>
            <w:tcW w:w="0" w:type="auto"/>
            <w:vAlign w:val="center"/>
            <w:hideMark/>
          </w:tcPr>
          <w:p w:rsidR="00000000" w:rsidRDefault="00000000">
            <w:r>
              <w:t>String</w:t>
            </w:r>
          </w:p>
        </w:tc>
        <w:tc>
          <w:tcPr>
            <w:tcW w:w="0" w:type="auto"/>
            <w:vAlign w:val="center"/>
            <w:hideMark/>
          </w:tcPr>
          <w:p w:rsidR="00000000" w:rsidRDefault="00000000">
            <w:r>
              <w:t>Client-supplied Algo ID</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cTime</w:t>
            </w:r>
          </w:p>
        </w:tc>
        <w:tc>
          <w:tcPr>
            <w:tcW w:w="0" w:type="auto"/>
            <w:vAlign w:val="center"/>
            <w:hideMark/>
          </w:tcPr>
          <w:p w:rsidR="00000000" w:rsidRDefault="00000000">
            <w:r>
              <w:t>String</w:t>
            </w:r>
          </w:p>
        </w:tc>
        <w:tc>
          <w:tcPr>
            <w:tcW w:w="0" w:type="auto"/>
            <w:vAlign w:val="center"/>
            <w:hideMark/>
          </w:tcPr>
          <w:p w:rsidR="00000000" w:rsidRDefault="00000000">
            <w:r>
              <w:t xml:space="preserve">Algo order created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uTime</w:t>
            </w:r>
          </w:p>
        </w:tc>
        <w:tc>
          <w:tcPr>
            <w:tcW w:w="0" w:type="auto"/>
            <w:vAlign w:val="center"/>
            <w:hideMark/>
          </w:tcPr>
          <w:p w:rsidR="00000000" w:rsidRDefault="00000000">
            <w:r>
              <w:t>String</w:t>
            </w:r>
          </w:p>
        </w:tc>
        <w:tc>
          <w:tcPr>
            <w:tcW w:w="0" w:type="auto"/>
            <w:vAlign w:val="center"/>
            <w:hideMark/>
          </w:tcPr>
          <w:p w:rsidR="00000000" w:rsidRDefault="00000000">
            <w:r>
              <w:t xml:space="preserve">Algo order updated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algoOrdType</w:t>
            </w:r>
          </w:p>
        </w:tc>
        <w:tc>
          <w:tcPr>
            <w:tcW w:w="0" w:type="auto"/>
            <w:vAlign w:val="center"/>
            <w:hideMark/>
          </w:tcPr>
          <w:p w:rsidR="00000000" w:rsidRDefault="00000000">
            <w:r>
              <w:t>String</w:t>
            </w:r>
          </w:p>
        </w:tc>
        <w:tc>
          <w:tcPr>
            <w:tcW w:w="0" w:type="auto"/>
            <w:vAlign w:val="center"/>
            <w:hideMark/>
          </w:tcPr>
          <w:p w:rsidR="00000000" w:rsidRDefault="00000000">
            <w:r>
              <w:t>Algo order type</w:t>
            </w:r>
            <w:r>
              <w:br/>
            </w:r>
            <w:r>
              <w:rPr>
                <w:rStyle w:val="HTML"/>
              </w:rPr>
              <w:t>recurring</w:t>
            </w:r>
            <w:r>
              <w:t>: recurring buy</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Algo order state</w:t>
            </w:r>
            <w:r>
              <w:br/>
            </w:r>
            <w:r>
              <w:rPr>
                <w:rStyle w:val="HTML"/>
              </w:rPr>
              <w:t>running</w:t>
            </w:r>
            <w:r>
              <w:br/>
            </w:r>
            <w:r>
              <w:rPr>
                <w:rStyle w:val="HTML"/>
              </w:rPr>
              <w:t>stopping</w:t>
            </w:r>
            <w:r>
              <w:br/>
            </w:r>
            <w:r>
              <w:rPr>
                <w:rStyle w:val="HTML"/>
              </w:rPr>
              <w:t>stopped</w:t>
            </w:r>
            <w:r>
              <w:br/>
            </w:r>
            <w:r>
              <w:rPr>
                <w:rStyle w:val="HTML"/>
              </w:rPr>
              <w:t>pause</w:t>
            </w:r>
          </w:p>
        </w:tc>
      </w:tr>
      <w:tr w:rsidR="00000000">
        <w:trPr>
          <w:divId w:val="175387555"/>
          <w:tblCellSpacing w:w="15" w:type="dxa"/>
        </w:trPr>
        <w:tc>
          <w:tcPr>
            <w:tcW w:w="0" w:type="auto"/>
            <w:vAlign w:val="center"/>
            <w:hideMark/>
          </w:tcPr>
          <w:p w:rsidR="00000000" w:rsidRDefault="00000000">
            <w:r>
              <w:t>stgyName</w:t>
            </w:r>
          </w:p>
        </w:tc>
        <w:tc>
          <w:tcPr>
            <w:tcW w:w="0" w:type="auto"/>
            <w:vAlign w:val="center"/>
            <w:hideMark/>
          </w:tcPr>
          <w:p w:rsidR="00000000" w:rsidRDefault="00000000">
            <w:r>
              <w:t>String</w:t>
            </w:r>
          </w:p>
        </w:tc>
        <w:tc>
          <w:tcPr>
            <w:tcW w:w="0" w:type="auto"/>
            <w:vAlign w:val="center"/>
            <w:hideMark/>
          </w:tcPr>
          <w:p w:rsidR="00000000" w:rsidRDefault="00000000">
            <w:r>
              <w:t>Custom name for trading bot, no more than 40 characters</w:t>
            </w:r>
          </w:p>
        </w:tc>
      </w:tr>
      <w:tr w:rsidR="00000000">
        <w:trPr>
          <w:divId w:val="175387555"/>
          <w:tblCellSpacing w:w="15" w:type="dxa"/>
        </w:trPr>
        <w:tc>
          <w:tcPr>
            <w:tcW w:w="0" w:type="auto"/>
            <w:vAlign w:val="center"/>
            <w:hideMark/>
          </w:tcPr>
          <w:p w:rsidR="00000000" w:rsidRDefault="00000000">
            <w:r>
              <w:t>recurringList</w:t>
            </w:r>
          </w:p>
        </w:tc>
        <w:tc>
          <w:tcPr>
            <w:tcW w:w="0" w:type="auto"/>
            <w:vAlign w:val="center"/>
            <w:hideMark/>
          </w:tcPr>
          <w:p w:rsidR="00000000" w:rsidRDefault="00000000">
            <w:r>
              <w:t>Array of object</w:t>
            </w:r>
          </w:p>
        </w:tc>
        <w:tc>
          <w:tcPr>
            <w:tcW w:w="0" w:type="auto"/>
            <w:vAlign w:val="center"/>
            <w:hideMark/>
          </w:tcPr>
          <w:p w:rsidR="00000000" w:rsidRDefault="00000000">
            <w:r>
              <w:t>Recurring buy info</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 xml:space="preserve">Recurring buy currency, e.g. </w:t>
            </w:r>
            <w:r>
              <w:rPr>
                <w:rStyle w:val="HTML"/>
              </w:rPr>
              <w:t>BTC</w:t>
            </w:r>
          </w:p>
        </w:tc>
      </w:tr>
      <w:tr w:rsidR="00000000">
        <w:trPr>
          <w:divId w:val="175387555"/>
          <w:tblCellSpacing w:w="15" w:type="dxa"/>
        </w:trPr>
        <w:tc>
          <w:tcPr>
            <w:tcW w:w="0" w:type="auto"/>
            <w:vAlign w:val="center"/>
            <w:hideMark/>
          </w:tcPr>
          <w:p w:rsidR="00000000" w:rsidRDefault="00000000">
            <w:r>
              <w:t>&gt; ratio</w:t>
            </w:r>
          </w:p>
        </w:tc>
        <w:tc>
          <w:tcPr>
            <w:tcW w:w="0" w:type="auto"/>
            <w:vAlign w:val="center"/>
            <w:hideMark/>
          </w:tcPr>
          <w:p w:rsidR="00000000" w:rsidRDefault="00000000">
            <w:r>
              <w:t>String</w:t>
            </w:r>
          </w:p>
        </w:tc>
        <w:tc>
          <w:tcPr>
            <w:tcW w:w="0" w:type="auto"/>
            <w:vAlign w:val="center"/>
            <w:hideMark/>
          </w:tcPr>
          <w:p w:rsidR="00000000" w:rsidRDefault="00000000">
            <w:r>
              <w:t>Proportion of recurring currency assets, e.g. "0.2" representing 20%</w:t>
            </w:r>
          </w:p>
        </w:tc>
      </w:tr>
      <w:tr w:rsidR="00000000">
        <w:trPr>
          <w:divId w:val="175387555"/>
          <w:tblCellSpacing w:w="15" w:type="dxa"/>
        </w:trPr>
        <w:tc>
          <w:tcPr>
            <w:tcW w:w="0" w:type="auto"/>
            <w:vAlign w:val="center"/>
            <w:hideMark/>
          </w:tcPr>
          <w:p w:rsidR="00000000" w:rsidRDefault="00000000">
            <w:r>
              <w:t>&gt; totalAmt</w:t>
            </w:r>
          </w:p>
        </w:tc>
        <w:tc>
          <w:tcPr>
            <w:tcW w:w="0" w:type="auto"/>
            <w:vAlign w:val="center"/>
            <w:hideMark/>
          </w:tcPr>
          <w:p w:rsidR="00000000" w:rsidRDefault="00000000">
            <w:r>
              <w:t>String</w:t>
            </w:r>
          </w:p>
        </w:tc>
        <w:tc>
          <w:tcPr>
            <w:tcW w:w="0" w:type="auto"/>
            <w:vAlign w:val="center"/>
            <w:hideMark/>
          </w:tcPr>
          <w:p w:rsidR="00000000" w:rsidRDefault="00000000">
            <w:r>
              <w:t>Accumulated quantity in unit of recurring buy currency</w:t>
            </w:r>
          </w:p>
        </w:tc>
      </w:tr>
      <w:tr w:rsidR="00000000">
        <w:trPr>
          <w:divId w:val="175387555"/>
          <w:tblCellSpacing w:w="15" w:type="dxa"/>
        </w:trPr>
        <w:tc>
          <w:tcPr>
            <w:tcW w:w="0" w:type="auto"/>
            <w:vAlign w:val="center"/>
            <w:hideMark/>
          </w:tcPr>
          <w:p w:rsidR="00000000" w:rsidRDefault="00000000">
            <w:r>
              <w:t>&gt; profit</w:t>
            </w:r>
          </w:p>
        </w:tc>
        <w:tc>
          <w:tcPr>
            <w:tcW w:w="0" w:type="auto"/>
            <w:vAlign w:val="center"/>
            <w:hideMark/>
          </w:tcPr>
          <w:p w:rsidR="00000000" w:rsidRDefault="00000000">
            <w:r>
              <w:t>String</w:t>
            </w:r>
          </w:p>
        </w:tc>
        <w:tc>
          <w:tcPr>
            <w:tcW w:w="0" w:type="auto"/>
            <w:vAlign w:val="center"/>
            <w:hideMark/>
          </w:tcPr>
          <w:p w:rsidR="00000000" w:rsidRDefault="00000000">
            <w:r>
              <w:t xml:space="preserve">Profit in unit of </w:t>
            </w:r>
            <w:r>
              <w:rPr>
                <w:rStyle w:val="HTML"/>
              </w:rPr>
              <w:t>investmentCcy</w:t>
            </w:r>
          </w:p>
        </w:tc>
      </w:tr>
      <w:tr w:rsidR="00000000">
        <w:trPr>
          <w:divId w:val="175387555"/>
          <w:tblCellSpacing w:w="15" w:type="dxa"/>
        </w:trPr>
        <w:tc>
          <w:tcPr>
            <w:tcW w:w="0" w:type="auto"/>
            <w:vAlign w:val="center"/>
            <w:hideMark/>
          </w:tcPr>
          <w:p w:rsidR="00000000" w:rsidRDefault="00000000">
            <w:r>
              <w:t>&gt; avgPx</w:t>
            </w:r>
          </w:p>
        </w:tc>
        <w:tc>
          <w:tcPr>
            <w:tcW w:w="0" w:type="auto"/>
            <w:vAlign w:val="center"/>
            <w:hideMark/>
          </w:tcPr>
          <w:p w:rsidR="00000000" w:rsidRDefault="00000000">
            <w:r>
              <w:t>String</w:t>
            </w:r>
          </w:p>
        </w:tc>
        <w:tc>
          <w:tcPr>
            <w:tcW w:w="0" w:type="auto"/>
            <w:vAlign w:val="center"/>
            <w:hideMark/>
          </w:tcPr>
          <w:p w:rsidR="00000000" w:rsidRDefault="00000000">
            <w:r>
              <w:t xml:space="preserve">Average price of recurring buy, quote currency is </w:t>
            </w:r>
            <w:r>
              <w:rPr>
                <w:rStyle w:val="HTML"/>
              </w:rPr>
              <w:t>investmentCcy</w:t>
            </w:r>
          </w:p>
        </w:tc>
      </w:tr>
      <w:tr w:rsidR="00000000">
        <w:trPr>
          <w:divId w:val="175387555"/>
          <w:tblCellSpacing w:w="15" w:type="dxa"/>
        </w:trPr>
        <w:tc>
          <w:tcPr>
            <w:tcW w:w="0" w:type="auto"/>
            <w:vAlign w:val="center"/>
            <w:hideMark/>
          </w:tcPr>
          <w:p w:rsidR="00000000" w:rsidRDefault="00000000">
            <w:r>
              <w:t>&gt; px</w:t>
            </w:r>
          </w:p>
        </w:tc>
        <w:tc>
          <w:tcPr>
            <w:tcW w:w="0" w:type="auto"/>
            <w:vAlign w:val="center"/>
            <w:hideMark/>
          </w:tcPr>
          <w:p w:rsidR="00000000" w:rsidRDefault="00000000">
            <w:r>
              <w:t>String</w:t>
            </w:r>
          </w:p>
        </w:tc>
        <w:tc>
          <w:tcPr>
            <w:tcW w:w="0" w:type="auto"/>
            <w:vAlign w:val="center"/>
            <w:hideMark/>
          </w:tcPr>
          <w:p w:rsidR="00000000" w:rsidRDefault="00000000">
            <w:r>
              <w:t xml:space="preserve">Current market price, quote currency is </w:t>
            </w:r>
            <w:r>
              <w:rPr>
                <w:rStyle w:val="HTML"/>
              </w:rPr>
              <w:t>investmentCcy</w:t>
            </w:r>
          </w:p>
        </w:tc>
      </w:tr>
      <w:tr w:rsidR="00000000">
        <w:trPr>
          <w:divId w:val="175387555"/>
          <w:tblCellSpacing w:w="15" w:type="dxa"/>
        </w:trPr>
        <w:tc>
          <w:tcPr>
            <w:tcW w:w="0" w:type="auto"/>
            <w:vAlign w:val="center"/>
            <w:hideMark/>
          </w:tcPr>
          <w:p w:rsidR="00000000" w:rsidRDefault="00000000">
            <w:r>
              <w:t>period</w:t>
            </w:r>
          </w:p>
        </w:tc>
        <w:tc>
          <w:tcPr>
            <w:tcW w:w="0" w:type="auto"/>
            <w:vAlign w:val="center"/>
            <w:hideMark/>
          </w:tcPr>
          <w:p w:rsidR="00000000" w:rsidRDefault="00000000">
            <w:r>
              <w:t>String</w:t>
            </w:r>
          </w:p>
        </w:tc>
        <w:tc>
          <w:tcPr>
            <w:tcW w:w="0" w:type="auto"/>
            <w:vAlign w:val="center"/>
            <w:hideMark/>
          </w:tcPr>
          <w:p w:rsidR="00000000" w:rsidRDefault="00000000">
            <w:r>
              <w:t>Period</w:t>
            </w:r>
            <w:r>
              <w:br/>
            </w:r>
            <w:r>
              <w:rPr>
                <w:rStyle w:val="HTML"/>
              </w:rPr>
              <w:t>monthly</w:t>
            </w:r>
            <w:r>
              <w:br/>
            </w:r>
            <w:r>
              <w:rPr>
                <w:rStyle w:val="HTML"/>
              </w:rPr>
              <w:t>weekly</w:t>
            </w:r>
            <w:r>
              <w:br/>
            </w:r>
            <w:r>
              <w:rPr>
                <w:rStyle w:val="HTML"/>
              </w:rPr>
              <w:t>daily</w:t>
            </w:r>
            <w:r>
              <w:br/>
            </w:r>
            <w:r>
              <w:rPr>
                <w:rStyle w:val="HTML"/>
              </w:rPr>
              <w:t>hourly</w:t>
            </w:r>
          </w:p>
        </w:tc>
      </w:tr>
      <w:tr w:rsidR="00000000">
        <w:trPr>
          <w:divId w:val="175387555"/>
          <w:tblCellSpacing w:w="15" w:type="dxa"/>
        </w:trPr>
        <w:tc>
          <w:tcPr>
            <w:tcW w:w="0" w:type="auto"/>
            <w:vAlign w:val="center"/>
            <w:hideMark/>
          </w:tcPr>
          <w:p w:rsidR="00000000" w:rsidRDefault="00000000">
            <w:r>
              <w:t>recurringDay</w:t>
            </w:r>
          </w:p>
        </w:tc>
        <w:tc>
          <w:tcPr>
            <w:tcW w:w="0" w:type="auto"/>
            <w:vAlign w:val="center"/>
            <w:hideMark/>
          </w:tcPr>
          <w:p w:rsidR="00000000" w:rsidRDefault="00000000">
            <w:r>
              <w:t>String</w:t>
            </w:r>
          </w:p>
        </w:tc>
        <w:tc>
          <w:tcPr>
            <w:tcW w:w="0" w:type="auto"/>
            <w:vAlign w:val="center"/>
            <w:hideMark/>
          </w:tcPr>
          <w:p w:rsidR="00000000" w:rsidRDefault="00000000">
            <w:r>
              <w:t>Recurring buy date</w:t>
            </w:r>
            <w:r>
              <w:br/>
              <w:t xml:space="preserve">When the period is </w:t>
            </w:r>
            <w:r>
              <w:rPr>
                <w:rStyle w:val="HTML"/>
              </w:rPr>
              <w:t>monthly</w:t>
            </w:r>
            <w:r>
              <w:t>, the value range is an integer of [1,28]</w:t>
            </w:r>
            <w:r>
              <w:br/>
              <w:t xml:space="preserve">When the period is </w:t>
            </w:r>
            <w:r>
              <w:rPr>
                <w:rStyle w:val="HTML"/>
              </w:rPr>
              <w:t>weekly</w:t>
            </w:r>
            <w:r>
              <w:t>, the value range is an integer of [1,7]</w:t>
            </w:r>
          </w:p>
        </w:tc>
      </w:tr>
      <w:tr w:rsidR="00000000">
        <w:trPr>
          <w:divId w:val="175387555"/>
          <w:tblCellSpacing w:w="15" w:type="dxa"/>
        </w:trPr>
        <w:tc>
          <w:tcPr>
            <w:tcW w:w="0" w:type="auto"/>
            <w:vAlign w:val="center"/>
            <w:hideMark/>
          </w:tcPr>
          <w:p w:rsidR="00000000" w:rsidRDefault="00000000">
            <w:r>
              <w:t>recurringHour</w:t>
            </w:r>
          </w:p>
        </w:tc>
        <w:tc>
          <w:tcPr>
            <w:tcW w:w="0" w:type="auto"/>
            <w:vAlign w:val="center"/>
            <w:hideMark/>
          </w:tcPr>
          <w:p w:rsidR="00000000" w:rsidRDefault="00000000">
            <w:r>
              <w:t>String</w:t>
            </w:r>
          </w:p>
        </w:tc>
        <w:tc>
          <w:tcPr>
            <w:tcW w:w="0" w:type="auto"/>
            <w:vAlign w:val="center"/>
            <w:hideMark/>
          </w:tcPr>
          <w:p w:rsidR="00000000" w:rsidRDefault="00000000">
            <w:r>
              <w:t>Recurring buy by hourly</w:t>
            </w:r>
            <w:r>
              <w:br/>
            </w:r>
            <w:r>
              <w:rPr>
                <w:rStyle w:val="HTML"/>
              </w:rPr>
              <w:t>1</w:t>
            </w:r>
            <w:r>
              <w:t>/</w:t>
            </w:r>
            <w:r>
              <w:rPr>
                <w:rStyle w:val="HTML"/>
              </w:rPr>
              <w:t>4</w:t>
            </w:r>
            <w:r>
              <w:t>/</w:t>
            </w:r>
            <w:r>
              <w:rPr>
                <w:rStyle w:val="HTML"/>
              </w:rPr>
              <w:t>8</w:t>
            </w:r>
            <w:r>
              <w:t>/</w:t>
            </w:r>
            <w:r>
              <w:rPr>
                <w:rStyle w:val="HTML"/>
              </w:rPr>
              <w:t>12</w:t>
            </w:r>
            <w:r>
              <w:t xml:space="preserve">, e.g. </w:t>
            </w:r>
            <w:r>
              <w:rPr>
                <w:rStyle w:val="HTML"/>
              </w:rPr>
              <w:t>4</w:t>
            </w:r>
            <w:r>
              <w:t xml:space="preserve"> represents "recurring buy every 4 hour"</w:t>
            </w:r>
          </w:p>
        </w:tc>
      </w:tr>
      <w:tr w:rsidR="00000000">
        <w:trPr>
          <w:divId w:val="175387555"/>
          <w:tblCellSpacing w:w="15" w:type="dxa"/>
        </w:trPr>
        <w:tc>
          <w:tcPr>
            <w:tcW w:w="0" w:type="auto"/>
            <w:vAlign w:val="center"/>
            <w:hideMark/>
          </w:tcPr>
          <w:p w:rsidR="00000000" w:rsidRDefault="00000000">
            <w:r>
              <w:t>recurringTime</w:t>
            </w:r>
          </w:p>
        </w:tc>
        <w:tc>
          <w:tcPr>
            <w:tcW w:w="0" w:type="auto"/>
            <w:vAlign w:val="center"/>
            <w:hideMark/>
          </w:tcPr>
          <w:p w:rsidR="00000000" w:rsidRDefault="00000000">
            <w:r>
              <w:t>String</w:t>
            </w:r>
          </w:p>
        </w:tc>
        <w:tc>
          <w:tcPr>
            <w:tcW w:w="0" w:type="auto"/>
            <w:vAlign w:val="center"/>
            <w:hideMark/>
          </w:tcPr>
          <w:p w:rsidR="00000000" w:rsidRDefault="00000000">
            <w:r>
              <w:t>Recurring buy time, the value range is an integer of [0,23]</w:t>
            </w:r>
          </w:p>
        </w:tc>
      </w:tr>
      <w:tr w:rsidR="00000000">
        <w:trPr>
          <w:divId w:val="175387555"/>
          <w:tblCellSpacing w:w="15" w:type="dxa"/>
        </w:trPr>
        <w:tc>
          <w:tcPr>
            <w:tcW w:w="0" w:type="auto"/>
            <w:vAlign w:val="center"/>
            <w:hideMark/>
          </w:tcPr>
          <w:p w:rsidR="00000000" w:rsidRDefault="00000000">
            <w:r>
              <w:t>timeZone</w:t>
            </w:r>
          </w:p>
        </w:tc>
        <w:tc>
          <w:tcPr>
            <w:tcW w:w="0" w:type="auto"/>
            <w:vAlign w:val="center"/>
            <w:hideMark/>
          </w:tcPr>
          <w:p w:rsidR="00000000" w:rsidRDefault="00000000">
            <w:r>
              <w:t>String</w:t>
            </w:r>
          </w:p>
        </w:tc>
        <w:tc>
          <w:tcPr>
            <w:tcW w:w="0" w:type="auto"/>
            <w:vAlign w:val="center"/>
            <w:hideMark/>
          </w:tcPr>
          <w:p w:rsidR="00000000" w:rsidRDefault="00000000">
            <w:r>
              <w:t>UTC time zone, the value range is an integer of [-12,14]</w:t>
            </w:r>
            <w:r>
              <w:br/>
              <w:t>e.g. "8" representing UTC+8 (East 8 District), Beijing Time</w:t>
            </w:r>
          </w:p>
        </w:tc>
      </w:tr>
      <w:tr w:rsidR="00000000">
        <w:trPr>
          <w:divId w:val="175387555"/>
          <w:tblCellSpacing w:w="15" w:type="dxa"/>
        </w:trPr>
        <w:tc>
          <w:tcPr>
            <w:tcW w:w="0" w:type="auto"/>
            <w:vAlign w:val="center"/>
            <w:hideMark/>
          </w:tcPr>
          <w:p w:rsidR="00000000" w:rsidRDefault="00000000">
            <w:r>
              <w:t>amt</w:t>
            </w:r>
          </w:p>
        </w:tc>
        <w:tc>
          <w:tcPr>
            <w:tcW w:w="0" w:type="auto"/>
            <w:vAlign w:val="center"/>
            <w:hideMark/>
          </w:tcPr>
          <w:p w:rsidR="00000000" w:rsidRDefault="00000000">
            <w:r>
              <w:t>String</w:t>
            </w:r>
          </w:p>
        </w:tc>
        <w:tc>
          <w:tcPr>
            <w:tcW w:w="0" w:type="auto"/>
            <w:vAlign w:val="center"/>
            <w:hideMark/>
          </w:tcPr>
          <w:p w:rsidR="00000000" w:rsidRDefault="00000000">
            <w:r>
              <w:t>Quantity invested per cycle</w:t>
            </w:r>
          </w:p>
        </w:tc>
      </w:tr>
      <w:tr w:rsidR="00000000">
        <w:trPr>
          <w:divId w:val="175387555"/>
          <w:tblCellSpacing w:w="15" w:type="dxa"/>
        </w:trPr>
        <w:tc>
          <w:tcPr>
            <w:tcW w:w="0" w:type="auto"/>
            <w:vAlign w:val="center"/>
            <w:hideMark/>
          </w:tcPr>
          <w:p w:rsidR="00000000" w:rsidRDefault="00000000">
            <w:r>
              <w:t>investmentAmt</w:t>
            </w:r>
          </w:p>
        </w:tc>
        <w:tc>
          <w:tcPr>
            <w:tcW w:w="0" w:type="auto"/>
            <w:vAlign w:val="center"/>
            <w:hideMark/>
          </w:tcPr>
          <w:p w:rsidR="00000000" w:rsidRDefault="00000000">
            <w:r>
              <w:t>String</w:t>
            </w:r>
          </w:p>
        </w:tc>
        <w:tc>
          <w:tcPr>
            <w:tcW w:w="0" w:type="auto"/>
            <w:vAlign w:val="center"/>
            <w:hideMark/>
          </w:tcPr>
          <w:p w:rsidR="00000000" w:rsidRDefault="00000000">
            <w:r>
              <w:t>Accumulate quantity invested</w:t>
            </w:r>
          </w:p>
        </w:tc>
      </w:tr>
      <w:tr w:rsidR="00000000">
        <w:trPr>
          <w:divId w:val="175387555"/>
          <w:tblCellSpacing w:w="15" w:type="dxa"/>
        </w:trPr>
        <w:tc>
          <w:tcPr>
            <w:tcW w:w="0" w:type="auto"/>
            <w:vAlign w:val="center"/>
            <w:hideMark/>
          </w:tcPr>
          <w:p w:rsidR="00000000" w:rsidRDefault="00000000">
            <w:r>
              <w:t>investmentCcy</w:t>
            </w:r>
          </w:p>
        </w:tc>
        <w:tc>
          <w:tcPr>
            <w:tcW w:w="0" w:type="auto"/>
            <w:vAlign w:val="center"/>
            <w:hideMark/>
          </w:tcPr>
          <w:p w:rsidR="00000000" w:rsidRDefault="00000000">
            <w:r>
              <w:t>String</w:t>
            </w:r>
          </w:p>
        </w:tc>
        <w:tc>
          <w:tcPr>
            <w:tcW w:w="0" w:type="auto"/>
            <w:vAlign w:val="center"/>
            <w:hideMark/>
          </w:tcPr>
          <w:p w:rsidR="00000000" w:rsidRDefault="00000000">
            <w:r>
              <w:t xml:space="preserve">The invested quantity unit, can only be </w:t>
            </w:r>
            <w:r>
              <w:rPr>
                <w:rStyle w:val="HTML"/>
              </w:rPr>
              <w:t>USDT</w:t>
            </w:r>
            <w:r>
              <w:t>/</w:t>
            </w:r>
            <w:r>
              <w:rPr>
                <w:rStyle w:val="HTML"/>
              </w:rPr>
              <w:t>USDC</w:t>
            </w:r>
          </w:p>
        </w:tc>
      </w:tr>
      <w:tr w:rsidR="00000000">
        <w:trPr>
          <w:divId w:val="175387555"/>
          <w:tblCellSpacing w:w="15" w:type="dxa"/>
        </w:trPr>
        <w:tc>
          <w:tcPr>
            <w:tcW w:w="0" w:type="auto"/>
            <w:vAlign w:val="center"/>
            <w:hideMark/>
          </w:tcPr>
          <w:p w:rsidR="00000000" w:rsidRDefault="00000000">
            <w:r>
              <w:t>nextInvestTime</w:t>
            </w:r>
          </w:p>
        </w:tc>
        <w:tc>
          <w:tcPr>
            <w:tcW w:w="0" w:type="auto"/>
            <w:vAlign w:val="center"/>
            <w:hideMark/>
          </w:tcPr>
          <w:p w:rsidR="00000000" w:rsidRDefault="00000000">
            <w:r>
              <w:t>String</w:t>
            </w:r>
          </w:p>
        </w:tc>
        <w:tc>
          <w:tcPr>
            <w:tcW w:w="0" w:type="auto"/>
            <w:vAlign w:val="center"/>
            <w:hideMark/>
          </w:tcPr>
          <w:p w:rsidR="00000000" w:rsidRDefault="00000000">
            <w:r>
              <w:t xml:space="preserve">Next invest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totalPnl</w:t>
            </w:r>
          </w:p>
        </w:tc>
        <w:tc>
          <w:tcPr>
            <w:tcW w:w="0" w:type="auto"/>
            <w:vAlign w:val="center"/>
            <w:hideMark/>
          </w:tcPr>
          <w:p w:rsidR="00000000" w:rsidRDefault="00000000">
            <w:r>
              <w:t>String</w:t>
            </w:r>
          </w:p>
        </w:tc>
        <w:tc>
          <w:tcPr>
            <w:tcW w:w="0" w:type="auto"/>
            <w:vAlign w:val="center"/>
            <w:hideMark/>
          </w:tcPr>
          <w:p w:rsidR="00000000" w:rsidRDefault="00000000">
            <w:r>
              <w:t>Total P&amp;L</w:t>
            </w:r>
          </w:p>
        </w:tc>
      </w:tr>
      <w:tr w:rsidR="00000000">
        <w:trPr>
          <w:divId w:val="175387555"/>
          <w:tblCellSpacing w:w="15" w:type="dxa"/>
        </w:trPr>
        <w:tc>
          <w:tcPr>
            <w:tcW w:w="0" w:type="auto"/>
            <w:vAlign w:val="center"/>
            <w:hideMark/>
          </w:tcPr>
          <w:p w:rsidR="00000000" w:rsidRDefault="00000000">
            <w:r>
              <w:t>totalAnnRate</w:t>
            </w:r>
          </w:p>
        </w:tc>
        <w:tc>
          <w:tcPr>
            <w:tcW w:w="0" w:type="auto"/>
            <w:vAlign w:val="center"/>
            <w:hideMark/>
          </w:tcPr>
          <w:p w:rsidR="00000000" w:rsidRDefault="00000000">
            <w:r>
              <w:t>String</w:t>
            </w:r>
          </w:p>
        </w:tc>
        <w:tc>
          <w:tcPr>
            <w:tcW w:w="0" w:type="auto"/>
            <w:vAlign w:val="center"/>
            <w:hideMark/>
          </w:tcPr>
          <w:p w:rsidR="00000000" w:rsidRDefault="00000000">
            <w:r>
              <w:t>Total annualized rate of yield</w:t>
            </w:r>
          </w:p>
        </w:tc>
      </w:tr>
      <w:tr w:rsidR="00000000">
        <w:trPr>
          <w:divId w:val="175387555"/>
          <w:tblCellSpacing w:w="15" w:type="dxa"/>
        </w:trPr>
        <w:tc>
          <w:tcPr>
            <w:tcW w:w="0" w:type="auto"/>
            <w:vAlign w:val="center"/>
            <w:hideMark/>
          </w:tcPr>
          <w:p w:rsidR="00000000" w:rsidRDefault="00000000">
            <w:r>
              <w:t>pnlRatio</w:t>
            </w:r>
          </w:p>
        </w:tc>
        <w:tc>
          <w:tcPr>
            <w:tcW w:w="0" w:type="auto"/>
            <w:vAlign w:val="center"/>
            <w:hideMark/>
          </w:tcPr>
          <w:p w:rsidR="00000000" w:rsidRDefault="00000000">
            <w:r>
              <w:t>String</w:t>
            </w:r>
          </w:p>
        </w:tc>
        <w:tc>
          <w:tcPr>
            <w:tcW w:w="0" w:type="auto"/>
            <w:vAlign w:val="center"/>
            <w:hideMark/>
          </w:tcPr>
          <w:p w:rsidR="00000000" w:rsidRDefault="00000000">
            <w:r>
              <w:t>Rate of yield</w:t>
            </w:r>
          </w:p>
        </w:tc>
      </w:tr>
      <w:tr w:rsidR="00000000">
        <w:trPr>
          <w:divId w:val="175387555"/>
          <w:tblCellSpacing w:w="15" w:type="dxa"/>
        </w:trPr>
        <w:tc>
          <w:tcPr>
            <w:tcW w:w="0" w:type="auto"/>
            <w:vAlign w:val="center"/>
            <w:hideMark/>
          </w:tcPr>
          <w:p w:rsidR="00000000" w:rsidRDefault="00000000">
            <w:r>
              <w:t>mktCap</w:t>
            </w:r>
          </w:p>
        </w:tc>
        <w:tc>
          <w:tcPr>
            <w:tcW w:w="0" w:type="auto"/>
            <w:vAlign w:val="center"/>
            <w:hideMark/>
          </w:tcPr>
          <w:p w:rsidR="00000000" w:rsidRDefault="00000000">
            <w:r>
              <w:t>String</w:t>
            </w:r>
          </w:p>
        </w:tc>
        <w:tc>
          <w:tcPr>
            <w:tcW w:w="0" w:type="auto"/>
            <w:vAlign w:val="center"/>
            <w:hideMark/>
          </w:tcPr>
          <w:p w:rsidR="00000000" w:rsidRDefault="00000000">
            <w:r>
              <w:t xml:space="preserve">Market value in unit of </w:t>
            </w:r>
            <w:r>
              <w:rPr>
                <w:rStyle w:val="HTML"/>
              </w:rPr>
              <w:t>USDT</w:t>
            </w:r>
          </w:p>
        </w:tc>
      </w:tr>
      <w:tr w:rsidR="00000000">
        <w:trPr>
          <w:divId w:val="175387555"/>
          <w:tblCellSpacing w:w="15" w:type="dxa"/>
        </w:trPr>
        <w:tc>
          <w:tcPr>
            <w:tcW w:w="0" w:type="auto"/>
            <w:vAlign w:val="center"/>
            <w:hideMark/>
          </w:tcPr>
          <w:p w:rsidR="00000000" w:rsidRDefault="00000000">
            <w:r>
              <w:t>cycles</w:t>
            </w:r>
          </w:p>
        </w:tc>
        <w:tc>
          <w:tcPr>
            <w:tcW w:w="0" w:type="auto"/>
            <w:vAlign w:val="center"/>
            <w:hideMark/>
          </w:tcPr>
          <w:p w:rsidR="00000000" w:rsidRDefault="00000000">
            <w:r>
              <w:t>String</w:t>
            </w:r>
          </w:p>
        </w:tc>
        <w:tc>
          <w:tcPr>
            <w:tcW w:w="0" w:type="auto"/>
            <w:vAlign w:val="center"/>
            <w:hideMark/>
          </w:tcPr>
          <w:p w:rsidR="00000000" w:rsidRDefault="00000000">
            <w:r>
              <w:t>Accumulate recurring buy cycles</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bl>
    <w:p w:rsidR="00000000" w:rsidRDefault="00000000">
      <w:pPr>
        <w:pStyle w:val="3"/>
        <w:divId w:val="175387555"/>
      </w:pPr>
      <w:r>
        <w:t>GET / Recurring buy sub orders</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/api/v5/tradingBot/recurring/sub-orders</w:t>
      </w:r>
    </w:p>
    <w:p w:rsidR="00000000" w:rsidRDefault="00000000">
      <w:pPr>
        <w:pStyle w:val="a5"/>
        <w:ind w:left="720" w:right="720"/>
        <w:divId w:val="1144004414"/>
      </w:pPr>
      <w:r>
        <w:t>Request Example</w:t>
      </w:r>
    </w:p>
    <w:p w:rsidR="00000000" w:rsidRDefault="00000000">
      <w:pPr>
        <w:pStyle w:val="HTML0"/>
        <w:divId w:val="228807192"/>
        <w:rPr>
          <w:rStyle w:val="HTML"/>
        </w:rPr>
      </w:pPr>
      <w:r>
        <w:rPr>
          <w:rStyle w:val="HTML"/>
        </w:rPr>
        <w:t>GET /api/v5/tradingBot/recurring/sub-orders?algoId</w:t>
      </w:r>
      <w:r>
        <w:rPr>
          <w:rStyle w:val="o"/>
        </w:rPr>
        <w:t>=</w:t>
      </w:r>
      <w:r>
        <w:rPr>
          <w:rStyle w:val="HTML"/>
        </w:rPr>
        <w:t>560516615079727104</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Sub order ID</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earlier than the requested </w:t>
            </w:r>
            <w:r>
              <w:rPr>
                <w:rStyle w:val="HTML"/>
              </w:rPr>
              <w:t>algoId</w:t>
            </w:r>
            <w:r>
              <w:t>.</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newer than the requested </w:t>
            </w:r>
            <w:r>
              <w:rPr>
                <w:rStyle w:val="HTML"/>
              </w:rPr>
              <w:t>algoId</w:t>
            </w:r>
            <w:r>
              <w:t>.</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Number of results per request. The maximum is 100. The default is 100</w:t>
            </w:r>
          </w:p>
        </w:tc>
      </w:tr>
    </w:tbl>
    <w:p w:rsidR="00000000" w:rsidRDefault="00000000">
      <w:pPr>
        <w:pStyle w:val="a5"/>
        <w:ind w:left="720" w:right="720"/>
        <w:divId w:val="1796479876"/>
      </w:pPr>
      <w:r>
        <w:t>Response Example</w:t>
      </w:r>
    </w:p>
    <w:p w:rsidR="00000000" w:rsidRDefault="00000000">
      <w:pPr>
        <w:pStyle w:val="HTML0"/>
        <w:divId w:val="774401820"/>
        <w:rPr>
          <w:rStyle w:val="w"/>
        </w:rPr>
      </w:pPr>
      <w:r>
        <w:rPr>
          <w:rStyle w:val="p"/>
        </w:rPr>
        <w:t>{</w:t>
      </w:r>
    </w:p>
    <w:p w:rsidR="00000000" w:rsidRDefault="00000000">
      <w:pPr>
        <w:pStyle w:val="HTML0"/>
        <w:divId w:val="774401820"/>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774401820"/>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774401820"/>
        <w:rPr>
          <w:rStyle w:val="w"/>
        </w:rPr>
      </w:pPr>
      <w:r>
        <w:rPr>
          <w:rStyle w:val="w"/>
        </w:rPr>
        <w:t xml:space="preserve">        </w:t>
      </w:r>
      <w:r>
        <w:rPr>
          <w:rStyle w:val="p"/>
        </w:rPr>
        <w:t>{</w:t>
      </w:r>
    </w:p>
    <w:p w:rsidR="00000000" w:rsidRDefault="00000000">
      <w:pPr>
        <w:pStyle w:val="HTML0"/>
        <w:divId w:val="774401820"/>
        <w:rPr>
          <w:rStyle w:val="w"/>
        </w:rPr>
      </w:pPr>
      <w:r>
        <w:rPr>
          <w:rStyle w:val="w"/>
        </w:rPr>
        <w:t xml:space="preserve">            </w:t>
      </w:r>
      <w:r>
        <w:rPr>
          <w:rStyle w:val="nl"/>
        </w:rPr>
        <w:t>"accFillSz"</w:t>
      </w:r>
      <w:r>
        <w:rPr>
          <w:rStyle w:val="p"/>
        </w:rPr>
        <w:t>:</w:t>
      </w:r>
      <w:r>
        <w:rPr>
          <w:rStyle w:val="w"/>
        </w:rPr>
        <w:t xml:space="preserve"> </w:t>
      </w:r>
      <w:r>
        <w:rPr>
          <w:rStyle w:val="s2"/>
        </w:rPr>
        <w:t>"0.045315"</w:t>
      </w:r>
      <w:r>
        <w:rPr>
          <w:rStyle w:val="p"/>
        </w:rPr>
        <w:t>,</w:t>
      </w:r>
    </w:p>
    <w:p w:rsidR="00000000" w:rsidRDefault="00000000">
      <w:pPr>
        <w:pStyle w:val="HTML0"/>
        <w:divId w:val="774401820"/>
        <w:rPr>
          <w:rStyle w:val="w"/>
        </w:rPr>
      </w:pPr>
      <w:r>
        <w:rPr>
          <w:rStyle w:val="w"/>
        </w:rPr>
        <w:t xml:space="preserve">            </w:t>
      </w:r>
      <w:r>
        <w:rPr>
          <w:rStyle w:val="nl"/>
        </w:rPr>
        <w:t>"algoClOrdId"</w:t>
      </w:r>
      <w:r>
        <w:rPr>
          <w:rStyle w:val="p"/>
        </w:rPr>
        <w:t>:</w:t>
      </w:r>
      <w:r>
        <w:rPr>
          <w:rStyle w:val="w"/>
        </w:rPr>
        <w:t xml:space="preserve"> </w:t>
      </w:r>
      <w:r>
        <w:rPr>
          <w:rStyle w:val="s2"/>
        </w:rPr>
        <w:t>""</w:t>
      </w:r>
      <w:r>
        <w:rPr>
          <w:rStyle w:val="p"/>
        </w:rPr>
        <w:t>,</w:t>
      </w:r>
    </w:p>
    <w:p w:rsidR="00000000" w:rsidRDefault="00000000">
      <w:pPr>
        <w:pStyle w:val="HTML0"/>
        <w:divId w:val="774401820"/>
        <w:rPr>
          <w:rStyle w:val="w"/>
        </w:rPr>
      </w:pPr>
      <w:r>
        <w:rPr>
          <w:rStyle w:val="w"/>
        </w:rPr>
        <w:t xml:space="preserve">            </w:t>
      </w:r>
      <w:r>
        <w:rPr>
          <w:rStyle w:val="nl"/>
        </w:rPr>
        <w:t>"algoId"</w:t>
      </w:r>
      <w:r>
        <w:rPr>
          <w:rStyle w:val="p"/>
        </w:rPr>
        <w:t>:</w:t>
      </w:r>
      <w:r>
        <w:rPr>
          <w:rStyle w:val="w"/>
        </w:rPr>
        <w:t xml:space="preserve"> </w:t>
      </w:r>
      <w:r>
        <w:rPr>
          <w:rStyle w:val="s2"/>
        </w:rPr>
        <w:t>"560516615079727104"</w:t>
      </w:r>
      <w:r>
        <w:rPr>
          <w:rStyle w:val="p"/>
        </w:rPr>
        <w:t>,</w:t>
      </w:r>
    </w:p>
    <w:p w:rsidR="00000000" w:rsidRDefault="00000000">
      <w:pPr>
        <w:pStyle w:val="HTML0"/>
        <w:divId w:val="774401820"/>
        <w:rPr>
          <w:rStyle w:val="w"/>
        </w:rPr>
      </w:pPr>
      <w:r>
        <w:rPr>
          <w:rStyle w:val="w"/>
        </w:rPr>
        <w:t xml:space="preserve">            </w:t>
      </w:r>
      <w:r>
        <w:rPr>
          <w:rStyle w:val="nl"/>
        </w:rPr>
        <w:t>"algoOrdType"</w:t>
      </w:r>
      <w:r>
        <w:rPr>
          <w:rStyle w:val="p"/>
        </w:rPr>
        <w:t>:</w:t>
      </w:r>
      <w:r>
        <w:rPr>
          <w:rStyle w:val="w"/>
        </w:rPr>
        <w:t xml:space="preserve"> </w:t>
      </w:r>
      <w:r>
        <w:rPr>
          <w:rStyle w:val="s2"/>
        </w:rPr>
        <w:t>"recurring"</w:t>
      </w:r>
      <w:r>
        <w:rPr>
          <w:rStyle w:val="p"/>
        </w:rPr>
        <w:t>,</w:t>
      </w:r>
    </w:p>
    <w:p w:rsidR="00000000" w:rsidRDefault="00000000">
      <w:pPr>
        <w:pStyle w:val="HTML0"/>
        <w:divId w:val="774401820"/>
        <w:rPr>
          <w:rStyle w:val="w"/>
        </w:rPr>
      </w:pPr>
      <w:r>
        <w:rPr>
          <w:rStyle w:val="w"/>
        </w:rPr>
        <w:t xml:space="preserve">            </w:t>
      </w:r>
      <w:r>
        <w:rPr>
          <w:rStyle w:val="nl"/>
        </w:rPr>
        <w:t>"avgPx"</w:t>
      </w:r>
      <w:r>
        <w:rPr>
          <w:rStyle w:val="p"/>
        </w:rPr>
        <w:t>:</w:t>
      </w:r>
      <w:r>
        <w:rPr>
          <w:rStyle w:val="w"/>
        </w:rPr>
        <w:t xml:space="preserve"> </w:t>
      </w:r>
      <w:r>
        <w:rPr>
          <w:rStyle w:val="s2"/>
        </w:rPr>
        <w:t>"1765.4"</w:t>
      </w:r>
      <w:r>
        <w:rPr>
          <w:rStyle w:val="p"/>
        </w:rPr>
        <w:t>,</w:t>
      </w:r>
    </w:p>
    <w:p w:rsidR="00000000" w:rsidRDefault="00000000">
      <w:pPr>
        <w:pStyle w:val="HTML0"/>
        <w:divId w:val="774401820"/>
        <w:rPr>
          <w:rStyle w:val="w"/>
        </w:rPr>
      </w:pPr>
      <w:r>
        <w:rPr>
          <w:rStyle w:val="w"/>
        </w:rPr>
        <w:t xml:space="preserve">            </w:t>
      </w:r>
      <w:r>
        <w:rPr>
          <w:rStyle w:val="nl"/>
        </w:rPr>
        <w:t>"cTime"</w:t>
      </w:r>
      <w:r>
        <w:rPr>
          <w:rStyle w:val="p"/>
        </w:rPr>
        <w:t>:</w:t>
      </w:r>
      <w:r>
        <w:rPr>
          <w:rStyle w:val="w"/>
        </w:rPr>
        <w:t xml:space="preserve"> </w:t>
      </w:r>
      <w:r>
        <w:rPr>
          <w:rStyle w:val="s2"/>
        </w:rPr>
        <w:t>"1679911222200"</w:t>
      </w:r>
      <w:r>
        <w:rPr>
          <w:rStyle w:val="p"/>
        </w:rPr>
        <w:t>,</w:t>
      </w:r>
    </w:p>
    <w:p w:rsidR="00000000" w:rsidRDefault="00000000">
      <w:pPr>
        <w:pStyle w:val="HTML0"/>
        <w:divId w:val="774401820"/>
        <w:rPr>
          <w:rStyle w:val="w"/>
        </w:rPr>
      </w:pPr>
      <w:r>
        <w:rPr>
          <w:rStyle w:val="w"/>
        </w:rPr>
        <w:t xml:space="preserve">            </w:t>
      </w:r>
      <w:r>
        <w:rPr>
          <w:rStyle w:val="nl"/>
        </w:rPr>
        <w:t>"fee"</w:t>
      </w:r>
      <w:r>
        <w:rPr>
          <w:rStyle w:val="p"/>
        </w:rPr>
        <w:t>:</w:t>
      </w:r>
      <w:r>
        <w:rPr>
          <w:rStyle w:val="w"/>
        </w:rPr>
        <w:t xml:space="preserve"> </w:t>
      </w:r>
      <w:r>
        <w:rPr>
          <w:rStyle w:val="s2"/>
        </w:rPr>
        <w:t>"-0.0000317205"</w:t>
      </w:r>
      <w:r>
        <w:rPr>
          <w:rStyle w:val="p"/>
        </w:rPr>
        <w:t>,</w:t>
      </w:r>
    </w:p>
    <w:p w:rsidR="00000000" w:rsidRDefault="00000000">
      <w:pPr>
        <w:pStyle w:val="HTML0"/>
        <w:divId w:val="774401820"/>
        <w:rPr>
          <w:rStyle w:val="w"/>
        </w:rPr>
      </w:pPr>
      <w:r>
        <w:rPr>
          <w:rStyle w:val="w"/>
        </w:rPr>
        <w:t xml:space="preserve">            </w:t>
      </w:r>
      <w:r>
        <w:rPr>
          <w:rStyle w:val="nl"/>
        </w:rPr>
        <w:t>"feeCcy"</w:t>
      </w:r>
      <w:r>
        <w:rPr>
          <w:rStyle w:val="p"/>
        </w:rPr>
        <w:t>:</w:t>
      </w:r>
      <w:r>
        <w:rPr>
          <w:rStyle w:val="w"/>
        </w:rPr>
        <w:t xml:space="preserve"> </w:t>
      </w:r>
      <w:r>
        <w:rPr>
          <w:rStyle w:val="s2"/>
        </w:rPr>
        <w:t>"ETH"</w:t>
      </w:r>
      <w:r>
        <w:rPr>
          <w:rStyle w:val="p"/>
        </w:rPr>
        <w:t>,</w:t>
      </w:r>
    </w:p>
    <w:p w:rsidR="00000000" w:rsidRDefault="00000000">
      <w:pPr>
        <w:pStyle w:val="HTML0"/>
        <w:divId w:val="774401820"/>
        <w:rPr>
          <w:rStyle w:val="w"/>
        </w:rPr>
      </w:pPr>
      <w:r>
        <w:rPr>
          <w:rStyle w:val="w"/>
        </w:rPr>
        <w:t xml:space="preserve">            </w:t>
      </w:r>
      <w:r>
        <w:rPr>
          <w:rStyle w:val="nl"/>
        </w:rPr>
        <w:t>"instId"</w:t>
      </w:r>
      <w:r>
        <w:rPr>
          <w:rStyle w:val="p"/>
        </w:rPr>
        <w:t>:</w:t>
      </w:r>
      <w:r>
        <w:rPr>
          <w:rStyle w:val="w"/>
        </w:rPr>
        <w:t xml:space="preserve"> </w:t>
      </w:r>
      <w:r>
        <w:rPr>
          <w:rStyle w:val="s2"/>
        </w:rPr>
        <w:t>"ETH-USDC"</w:t>
      </w:r>
      <w:r>
        <w:rPr>
          <w:rStyle w:val="p"/>
        </w:rPr>
        <w:t>,</w:t>
      </w:r>
    </w:p>
    <w:p w:rsidR="00000000" w:rsidRDefault="00000000">
      <w:pPr>
        <w:pStyle w:val="HTML0"/>
        <w:divId w:val="774401820"/>
        <w:rPr>
          <w:rStyle w:val="w"/>
        </w:rPr>
      </w:pPr>
      <w:r>
        <w:rPr>
          <w:rStyle w:val="w"/>
        </w:rPr>
        <w:t xml:space="preserve">            </w:t>
      </w:r>
      <w:r>
        <w:rPr>
          <w:rStyle w:val="nl"/>
        </w:rPr>
        <w:t>"instType"</w:t>
      </w:r>
      <w:r>
        <w:rPr>
          <w:rStyle w:val="p"/>
        </w:rPr>
        <w:t>:</w:t>
      </w:r>
      <w:r>
        <w:rPr>
          <w:rStyle w:val="w"/>
        </w:rPr>
        <w:t xml:space="preserve"> </w:t>
      </w:r>
      <w:r>
        <w:rPr>
          <w:rStyle w:val="s2"/>
        </w:rPr>
        <w:t>"SPOT"</w:t>
      </w:r>
      <w:r>
        <w:rPr>
          <w:rStyle w:val="p"/>
        </w:rPr>
        <w:t>,</w:t>
      </w:r>
    </w:p>
    <w:p w:rsidR="00000000" w:rsidRDefault="00000000">
      <w:pPr>
        <w:pStyle w:val="HTML0"/>
        <w:divId w:val="774401820"/>
        <w:rPr>
          <w:rStyle w:val="w"/>
        </w:rPr>
      </w:pPr>
      <w:r>
        <w:rPr>
          <w:rStyle w:val="w"/>
        </w:rPr>
        <w:t xml:space="preserve">            </w:t>
      </w:r>
      <w:r>
        <w:rPr>
          <w:rStyle w:val="nl"/>
        </w:rPr>
        <w:t>"ordId"</w:t>
      </w:r>
      <w:r>
        <w:rPr>
          <w:rStyle w:val="p"/>
        </w:rPr>
        <w:t>:</w:t>
      </w:r>
      <w:r>
        <w:rPr>
          <w:rStyle w:val="w"/>
        </w:rPr>
        <w:t xml:space="preserve"> </w:t>
      </w:r>
      <w:r>
        <w:rPr>
          <w:rStyle w:val="s2"/>
        </w:rPr>
        <w:t>"560523524230717440"</w:t>
      </w:r>
      <w:r>
        <w:rPr>
          <w:rStyle w:val="p"/>
        </w:rPr>
        <w:t>,</w:t>
      </w:r>
    </w:p>
    <w:p w:rsidR="00000000" w:rsidRDefault="00000000">
      <w:pPr>
        <w:pStyle w:val="HTML0"/>
        <w:divId w:val="774401820"/>
        <w:rPr>
          <w:rStyle w:val="w"/>
        </w:rPr>
      </w:pPr>
      <w:r>
        <w:rPr>
          <w:rStyle w:val="w"/>
        </w:rPr>
        <w:t xml:space="preserve">            </w:t>
      </w:r>
      <w:r>
        <w:rPr>
          <w:rStyle w:val="nl"/>
        </w:rPr>
        <w:t>"ordType"</w:t>
      </w:r>
      <w:r>
        <w:rPr>
          <w:rStyle w:val="p"/>
        </w:rPr>
        <w:t>:</w:t>
      </w:r>
      <w:r>
        <w:rPr>
          <w:rStyle w:val="w"/>
        </w:rPr>
        <w:t xml:space="preserve"> </w:t>
      </w:r>
      <w:r>
        <w:rPr>
          <w:rStyle w:val="s2"/>
        </w:rPr>
        <w:t>"market"</w:t>
      </w:r>
      <w:r>
        <w:rPr>
          <w:rStyle w:val="p"/>
        </w:rPr>
        <w:t>,</w:t>
      </w:r>
    </w:p>
    <w:p w:rsidR="00000000" w:rsidRDefault="00000000">
      <w:pPr>
        <w:pStyle w:val="HTML0"/>
        <w:divId w:val="774401820"/>
        <w:rPr>
          <w:rStyle w:val="w"/>
        </w:rPr>
      </w:pPr>
      <w:r>
        <w:rPr>
          <w:rStyle w:val="w"/>
        </w:rPr>
        <w:t xml:space="preserve">            </w:t>
      </w:r>
      <w:r>
        <w:rPr>
          <w:rStyle w:val="nl"/>
        </w:rPr>
        <w:t>"px"</w:t>
      </w:r>
      <w:r>
        <w:rPr>
          <w:rStyle w:val="p"/>
        </w:rPr>
        <w:t>:</w:t>
      </w:r>
      <w:r>
        <w:rPr>
          <w:rStyle w:val="w"/>
        </w:rPr>
        <w:t xml:space="preserve"> </w:t>
      </w:r>
      <w:r>
        <w:rPr>
          <w:rStyle w:val="s2"/>
        </w:rPr>
        <w:t>"-1"</w:t>
      </w:r>
      <w:r>
        <w:rPr>
          <w:rStyle w:val="p"/>
        </w:rPr>
        <w:t>,</w:t>
      </w:r>
    </w:p>
    <w:p w:rsidR="00000000" w:rsidRDefault="00000000">
      <w:pPr>
        <w:pStyle w:val="HTML0"/>
        <w:divId w:val="774401820"/>
        <w:rPr>
          <w:rStyle w:val="w"/>
        </w:rPr>
      </w:pPr>
      <w:r>
        <w:rPr>
          <w:rStyle w:val="w"/>
        </w:rPr>
        <w:t xml:space="preserve">            </w:t>
      </w:r>
      <w:r>
        <w:rPr>
          <w:rStyle w:val="nl"/>
        </w:rPr>
        <w:t>"side"</w:t>
      </w:r>
      <w:r>
        <w:rPr>
          <w:rStyle w:val="p"/>
        </w:rPr>
        <w:t>:</w:t>
      </w:r>
      <w:r>
        <w:rPr>
          <w:rStyle w:val="w"/>
        </w:rPr>
        <w:t xml:space="preserve"> </w:t>
      </w:r>
      <w:r>
        <w:rPr>
          <w:rStyle w:val="s2"/>
        </w:rPr>
        <w:t>"buy"</w:t>
      </w:r>
      <w:r>
        <w:rPr>
          <w:rStyle w:val="p"/>
        </w:rPr>
        <w:t>,</w:t>
      </w:r>
    </w:p>
    <w:p w:rsidR="00000000" w:rsidRDefault="00000000">
      <w:pPr>
        <w:pStyle w:val="HTML0"/>
        <w:divId w:val="774401820"/>
        <w:rPr>
          <w:rStyle w:val="w"/>
        </w:rPr>
      </w:pPr>
      <w:r>
        <w:rPr>
          <w:rStyle w:val="w"/>
        </w:rPr>
        <w:t xml:space="preserve">            </w:t>
      </w:r>
      <w:r>
        <w:rPr>
          <w:rStyle w:val="nl"/>
        </w:rPr>
        <w:t>"state"</w:t>
      </w:r>
      <w:r>
        <w:rPr>
          <w:rStyle w:val="p"/>
        </w:rPr>
        <w:t>:</w:t>
      </w:r>
      <w:r>
        <w:rPr>
          <w:rStyle w:val="w"/>
        </w:rPr>
        <w:t xml:space="preserve"> </w:t>
      </w:r>
      <w:r>
        <w:rPr>
          <w:rStyle w:val="s2"/>
        </w:rPr>
        <w:t>"filled"</w:t>
      </w:r>
      <w:r>
        <w:rPr>
          <w:rStyle w:val="p"/>
        </w:rPr>
        <w:t>,</w:t>
      </w:r>
    </w:p>
    <w:p w:rsidR="00000000" w:rsidRDefault="00000000">
      <w:pPr>
        <w:pStyle w:val="HTML0"/>
        <w:divId w:val="774401820"/>
        <w:rPr>
          <w:rStyle w:val="w"/>
        </w:rPr>
      </w:pPr>
      <w:r>
        <w:rPr>
          <w:rStyle w:val="w"/>
        </w:rPr>
        <w:t xml:space="preserve">            </w:t>
      </w:r>
      <w:r>
        <w:rPr>
          <w:rStyle w:val="nl"/>
        </w:rPr>
        <w:t>"sz"</w:t>
      </w:r>
      <w:r>
        <w:rPr>
          <w:rStyle w:val="p"/>
        </w:rPr>
        <w:t>:</w:t>
      </w:r>
      <w:r>
        <w:rPr>
          <w:rStyle w:val="w"/>
        </w:rPr>
        <w:t xml:space="preserve"> </w:t>
      </w:r>
      <w:r>
        <w:rPr>
          <w:rStyle w:val="s2"/>
        </w:rPr>
        <w:t>"80"</w:t>
      </w:r>
      <w:r>
        <w:rPr>
          <w:rStyle w:val="p"/>
        </w:rPr>
        <w:t>,</w:t>
      </w:r>
    </w:p>
    <w:p w:rsidR="00000000" w:rsidRDefault="00000000">
      <w:pPr>
        <w:pStyle w:val="HTML0"/>
        <w:divId w:val="774401820"/>
        <w:rPr>
          <w:rStyle w:val="w"/>
        </w:rPr>
      </w:pPr>
      <w:r>
        <w:rPr>
          <w:rStyle w:val="w"/>
        </w:rPr>
        <w:t xml:space="preserve">            </w:t>
      </w:r>
      <w:r>
        <w:rPr>
          <w:rStyle w:val="nl"/>
        </w:rPr>
        <w:t>"tag"</w:t>
      </w:r>
      <w:r>
        <w:rPr>
          <w:rStyle w:val="p"/>
        </w:rPr>
        <w:t>:</w:t>
      </w:r>
      <w:r>
        <w:rPr>
          <w:rStyle w:val="w"/>
        </w:rPr>
        <w:t xml:space="preserve"> </w:t>
      </w:r>
      <w:r>
        <w:rPr>
          <w:rStyle w:val="s2"/>
        </w:rPr>
        <w:t>""</w:t>
      </w:r>
      <w:r>
        <w:rPr>
          <w:rStyle w:val="p"/>
        </w:rPr>
        <w:t>,</w:t>
      </w:r>
    </w:p>
    <w:p w:rsidR="00000000" w:rsidRDefault="00000000">
      <w:pPr>
        <w:pStyle w:val="HTML0"/>
        <w:divId w:val="774401820"/>
        <w:rPr>
          <w:rStyle w:val="w"/>
        </w:rPr>
      </w:pPr>
      <w:r>
        <w:rPr>
          <w:rStyle w:val="w"/>
        </w:rPr>
        <w:t xml:space="preserve">            </w:t>
      </w:r>
      <w:r>
        <w:rPr>
          <w:rStyle w:val="nl"/>
        </w:rPr>
        <w:t>"tdMode"</w:t>
      </w:r>
      <w:r>
        <w:rPr>
          <w:rStyle w:val="p"/>
        </w:rPr>
        <w:t>:</w:t>
      </w:r>
      <w:r>
        <w:rPr>
          <w:rStyle w:val="w"/>
        </w:rPr>
        <w:t xml:space="preserve"> </w:t>
      </w:r>
      <w:r>
        <w:rPr>
          <w:rStyle w:val="s2"/>
        </w:rPr>
        <w:t>""</w:t>
      </w:r>
      <w:r>
        <w:rPr>
          <w:rStyle w:val="p"/>
        </w:rPr>
        <w:t>,</w:t>
      </w:r>
    </w:p>
    <w:p w:rsidR="00000000" w:rsidRDefault="00000000">
      <w:pPr>
        <w:pStyle w:val="HTML0"/>
        <w:divId w:val="774401820"/>
        <w:rPr>
          <w:rStyle w:val="w"/>
        </w:rPr>
      </w:pPr>
      <w:r>
        <w:rPr>
          <w:rStyle w:val="w"/>
        </w:rPr>
        <w:t xml:space="preserve">            </w:t>
      </w:r>
      <w:r>
        <w:rPr>
          <w:rStyle w:val="nl"/>
        </w:rPr>
        <w:t>"uTime"</w:t>
      </w:r>
      <w:r>
        <w:rPr>
          <w:rStyle w:val="p"/>
        </w:rPr>
        <w:t>:</w:t>
      </w:r>
      <w:r>
        <w:rPr>
          <w:rStyle w:val="w"/>
        </w:rPr>
        <w:t xml:space="preserve"> </w:t>
      </w:r>
      <w:r>
        <w:rPr>
          <w:rStyle w:val="s2"/>
        </w:rPr>
        <w:t>"1679911222207"</w:t>
      </w:r>
    </w:p>
    <w:p w:rsidR="00000000" w:rsidRDefault="00000000">
      <w:pPr>
        <w:pStyle w:val="HTML0"/>
        <w:divId w:val="774401820"/>
        <w:rPr>
          <w:rStyle w:val="w"/>
        </w:rPr>
      </w:pPr>
      <w:r>
        <w:rPr>
          <w:rStyle w:val="w"/>
        </w:rPr>
        <w:t xml:space="preserve">        </w:t>
      </w:r>
      <w:r>
        <w:rPr>
          <w:rStyle w:val="p"/>
        </w:rPr>
        <w:t>},</w:t>
      </w:r>
    </w:p>
    <w:p w:rsidR="00000000" w:rsidRDefault="00000000">
      <w:pPr>
        <w:pStyle w:val="HTML0"/>
        <w:divId w:val="774401820"/>
        <w:rPr>
          <w:rStyle w:val="w"/>
        </w:rPr>
      </w:pPr>
      <w:r>
        <w:rPr>
          <w:rStyle w:val="w"/>
        </w:rPr>
        <w:t xml:space="preserve">        </w:t>
      </w:r>
      <w:r>
        <w:rPr>
          <w:rStyle w:val="p"/>
        </w:rPr>
        <w:t>{</w:t>
      </w:r>
    </w:p>
    <w:p w:rsidR="00000000" w:rsidRDefault="00000000">
      <w:pPr>
        <w:pStyle w:val="HTML0"/>
        <w:divId w:val="774401820"/>
        <w:rPr>
          <w:rStyle w:val="w"/>
        </w:rPr>
      </w:pPr>
      <w:r>
        <w:rPr>
          <w:rStyle w:val="w"/>
        </w:rPr>
        <w:t xml:space="preserve">            </w:t>
      </w:r>
      <w:r>
        <w:rPr>
          <w:rStyle w:val="nl"/>
        </w:rPr>
        <w:t>"accFillSz"</w:t>
      </w:r>
      <w:r>
        <w:rPr>
          <w:rStyle w:val="p"/>
        </w:rPr>
        <w:t>:</w:t>
      </w:r>
      <w:r>
        <w:rPr>
          <w:rStyle w:val="w"/>
        </w:rPr>
        <w:t xml:space="preserve"> </w:t>
      </w:r>
      <w:r>
        <w:rPr>
          <w:rStyle w:val="s2"/>
        </w:rPr>
        <w:t>"0.00071526"</w:t>
      </w:r>
      <w:r>
        <w:rPr>
          <w:rStyle w:val="p"/>
        </w:rPr>
        <w:t>,</w:t>
      </w:r>
    </w:p>
    <w:p w:rsidR="00000000" w:rsidRDefault="00000000">
      <w:pPr>
        <w:pStyle w:val="HTML0"/>
        <w:divId w:val="774401820"/>
        <w:rPr>
          <w:rStyle w:val="w"/>
        </w:rPr>
      </w:pPr>
      <w:r>
        <w:rPr>
          <w:rStyle w:val="w"/>
        </w:rPr>
        <w:t xml:space="preserve">            </w:t>
      </w:r>
      <w:r>
        <w:rPr>
          <w:rStyle w:val="nl"/>
        </w:rPr>
        <w:t>"algoClOrdId"</w:t>
      </w:r>
      <w:r>
        <w:rPr>
          <w:rStyle w:val="p"/>
        </w:rPr>
        <w:t>:</w:t>
      </w:r>
      <w:r>
        <w:rPr>
          <w:rStyle w:val="w"/>
        </w:rPr>
        <w:t xml:space="preserve"> </w:t>
      </w:r>
      <w:r>
        <w:rPr>
          <w:rStyle w:val="s2"/>
        </w:rPr>
        <w:t>""</w:t>
      </w:r>
      <w:r>
        <w:rPr>
          <w:rStyle w:val="p"/>
        </w:rPr>
        <w:t>,</w:t>
      </w:r>
    </w:p>
    <w:p w:rsidR="00000000" w:rsidRDefault="00000000">
      <w:pPr>
        <w:pStyle w:val="HTML0"/>
        <w:divId w:val="774401820"/>
        <w:rPr>
          <w:rStyle w:val="w"/>
        </w:rPr>
      </w:pPr>
      <w:r>
        <w:rPr>
          <w:rStyle w:val="w"/>
        </w:rPr>
        <w:t xml:space="preserve">            </w:t>
      </w:r>
      <w:r>
        <w:rPr>
          <w:rStyle w:val="nl"/>
        </w:rPr>
        <w:t>"algoId"</w:t>
      </w:r>
      <w:r>
        <w:rPr>
          <w:rStyle w:val="p"/>
        </w:rPr>
        <w:t>:</w:t>
      </w:r>
      <w:r>
        <w:rPr>
          <w:rStyle w:val="w"/>
        </w:rPr>
        <w:t xml:space="preserve"> </w:t>
      </w:r>
      <w:r>
        <w:rPr>
          <w:rStyle w:val="s2"/>
        </w:rPr>
        <w:t>"560516615079727104"</w:t>
      </w:r>
      <w:r>
        <w:rPr>
          <w:rStyle w:val="p"/>
        </w:rPr>
        <w:t>,</w:t>
      </w:r>
    </w:p>
    <w:p w:rsidR="00000000" w:rsidRDefault="00000000">
      <w:pPr>
        <w:pStyle w:val="HTML0"/>
        <w:divId w:val="774401820"/>
        <w:rPr>
          <w:rStyle w:val="w"/>
        </w:rPr>
      </w:pPr>
      <w:r>
        <w:rPr>
          <w:rStyle w:val="w"/>
        </w:rPr>
        <w:t xml:space="preserve">            </w:t>
      </w:r>
      <w:r>
        <w:rPr>
          <w:rStyle w:val="nl"/>
        </w:rPr>
        <w:t>"algoOrdType"</w:t>
      </w:r>
      <w:r>
        <w:rPr>
          <w:rStyle w:val="p"/>
        </w:rPr>
        <w:t>:</w:t>
      </w:r>
      <w:r>
        <w:rPr>
          <w:rStyle w:val="w"/>
        </w:rPr>
        <w:t xml:space="preserve"> </w:t>
      </w:r>
      <w:r>
        <w:rPr>
          <w:rStyle w:val="s2"/>
        </w:rPr>
        <w:t>"recurring"</w:t>
      </w:r>
      <w:r>
        <w:rPr>
          <w:rStyle w:val="p"/>
        </w:rPr>
        <w:t>,</w:t>
      </w:r>
    </w:p>
    <w:p w:rsidR="00000000" w:rsidRDefault="00000000">
      <w:pPr>
        <w:pStyle w:val="HTML0"/>
        <w:divId w:val="774401820"/>
        <w:rPr>
          <w:rStyle w:val="w"/>
        </w:rPr>
      </w:pPr>
      <w:r>
        <w:rPr>
          <w:rStyle w:val="w"/>
        </w:rPr>
        <w:t xml:space="preserve">            </w:t>
      </w:r>
      <w:r>
        <w:rPr>
          <w:rStyle w:val="nl"/>
        </w:rPr>
        <w:t>"avgPx"</w:t>
      </w:r>
      <w:r>
        <w:rPr>
          <w:rStyle w:val="p"/>
        </w:rPr>
        <w:t>:</w:t>
      </w:r>
      <w:r>
        <w:rPr>
          <w:rStyle w:val="w"/>
        </w:rPr>
        <w:t xml:space="preserve"> </w:t>
      </w:r>
      <w:r>
        <w:rPr>
          <w:rStyle w:val="s2"/>
        </w:rPr>
        <w:t>"27961.6"</w:t>
      </w:r>
      <w:r>
        <w:rPr>
          <w:rStyle w:val="p"/>
        </w:rPr>
        <w:t>,</w:t>
      </w:r>
    </w:p>
    <w:p w:rsidR="00000000" w:rsidRDefault="00000000">
      <w:pPr>
        <w:pStyle w:val="HTML0"/>
        <w:divId w:val="774401820"/>
        <w:rPr>
          <w:rStyle w:val="w"/>
        </w:rPr>
      </w:pPr>
      <w:r>
        <w:rPr>
          <w:rStyle w:val="w"/>
        </w:rPr>
        <w:t xml:space="preserve">            </w:t>
      </w:r>
      <w:r>
        <w:rPr>
          <w:rStyle w:val="nl"/>
        </w:rPr>
        <w:t>"cTime"</w:t>
      </w:r>
      <w:r>
        <w:rPr>
          <w:rStyle w:val="p"/>
        </w:rPr>
        <w:t>:</w:t>
      </w:r>
      <w:r>
        <w:rPr>
          <w:rStyle w:val="w"/>
        </w:rPr>
        <w:t xml:space="preserve"> </w:t>
      </w:r>
      <w:r>
        <w:rPr>
          <w:rStyle w:val="s2"/>
        </w:rPr>
        <w:t>"1679911222189"</w:t>
      </w:r>
      <w:r>
        <w:rPr>
          <w:rStyle w:val="p"/>
        </w:rPr>
        <w:t>,</w:t>
      </w:r>
    </w:p>
    <w:p w:rsidR="00000000" w:rsidRDefault="00000000">
      <w:pPr>
        <w:pStyle w:val="HTML0"/>
        <w:divId w:val="774401820"/>
        <w:rPr>
          <w:rStyle w:val="w"/>
        </w:rPr>
      </w:pPr>
      <w:r>
        <w:rPr>
          <w:rStyle w:val="w"/>
        </w:rPr>
        <w:t xml:space="preserve">            </w:t>
      </w:r>
      <w:r>
        <w:rPr>
          <w:rStyle w:val="nl"/>
        </w:rPr>
        <w:t>"fee"</w:t>
      </w:r>
      <w:r>
        <w:rPr>
          <w:rStyle w:val="p"/>
        </w:rPr>
        <w:t>:</w:t>
      </w:r>
      <w:r>
        <w:rPr>
          <w:rStyle w:val="w"/>
        </w:rPr>
        <w:t xml:space="preserve"> </w:t>
      </w:r>
      <w:r>
        <w:rPr>
          <w:rStyle w:val="s2"/>
        </w:rPr>
        <w:t>"-0.000000500682"</w:t>
      </w:r>
      <w:r>
        <w:rPr>
          <w:rStyle w:val="p"/>
        </w:rPr>
        <w:t>,</w:t>
      </w:r>
    </w:p>
    <w:p w:rsidR="00000000" w:rsidRDefault="00000000">
      <w:pPr>
        <w:pStyle w:val="HTML0"/>
        <w:divId w:val="774401820"/>
        <w:rPr>
          <w:rStyle w:val="w"/>
        </w:rPr>
      </w:pPr>
      <w:r>
        <w:rPr>
          <w:rStyle w:val="w"/>
        </w:rPr>
        <w:t xml:space="preserve">            </w:t>
      </w:r>
      <w:r>
        <w:rPr>
          <w:rStyle w:val="nl"/>
        </w:rPr>
        <w:t>"feeCcy"</w:t>
      </w:r>
      <w:r>
        <w:rPr>
          <w:rStyle w:val="p"/>
        </w:rPr>
        <w:t>:</w:t>
      </w:r>
      <w:r>
        <w:rPr>
          <w:rStyle w:val="w"/>
        </w:rPr>
        <w:t xml:space="preserve"> </w:t>
      </w:r>
      <w:r>
        <w:rPr>
          <w:rStyle w:val="s2"/>
        </w:rPr>
        <w:t>"BTC"</w:t>
      </w:r>
      <w:r>
        <w:rPr>
          <w:rStyle w:val="p"/>
        </w:rPr>
        <w:t>,</w:t>
      </w:r>
    </w:p>
    <w:p w:rsidR="00000000" w:rsidRDefault="00000000">
      <w:pPr>
        <w:pStyle w:val="HTML0"/>
        <w:divId w:val="774401820"/>
        <w:rPr>
          <w:rStyle w:val="w"/>
        </w:rPr>
      </w:pPr>
      <w:r>
        <w:rPr>
          <w:rStyle w:val="w"/>
        </w:rPr>
        <w:t xml:space="preserve">            </w:t>
      </w:r>
      <w:r>
        <w:rPr>
          <w:rStyle w:val="nl"/>
        </w:rPr>
        <w:t>"instId"</w:t>
      </w:r>
      <w:r>
        <w:rPr>
          <w:rStyle w:val="p"/>
        </w:rPr>
        <w:t>:</w:t>
      </w:r>
      <w:r>
        <w:rPr>
          <w:rStyle w:val="w"/>
        </w:rPr>
        <w:t xml:space="preserve"> </w:t>
      </w:r>
      <w:r>
        <w:rPr>
          <w:rStyle w:val="s2"/>
        </w:rPr>
        <w:t>"BTC-USDC"</w:t>
      </w:r>
      <w:r>
        <w:rPr>
          <w:rStyle w:val="p"/>
        </w:rPr>
        <w:t>,</w:t>
      </w:r>
    </w:p>
    <w:p w:rsidR="00000000" w:rsidRDefault="00000000">
      <w:pPr>
        <w:pStyle w:val="HTML0"/>
        <w:divId w:val="774401820"/>
        <w:rPr>
          <w:rStyle w:val="w"/>
        </w:rPr>
      </w:pPr>
      <w:r>
        <w:rPr>
          <w:rStyle w:val="w"/>
        </w:rPr>
        <w:t xml:space="preserve">            </w:t>
      </w:r>
      <w:r>
        <w:rPr>
          <w:rStyle w:val="nl"/>
        </w:rPr>
        <w:t>"instType"</w:t>
      </w:r>
      <w:r>
        <w:rPr>
          <w:rStyle w:val="p"/>
        </w:rPr>
        <w:t>:</w:t>
      </w:r>
      <w:r>
        <w:rPr>
          <w:rStyle w:val="w"/>
        </w:rPr>
        <w:t xml:space="preserve"> </w:t>
      </w:r>
      <w:r>
        <w:rPr>
          <w:rStyle w:val="s2"/>
        </w:rPr>
        <w:t>"SPOT"</w:t>
      </w:r>
      <w:r>
        <w:rPr>
          <w:rStyle w:val="p"/>
        </w:rPr>
        <w:t>,</w:t>
      </w:r>
    </w:p>
    <w:p w:rsidR="00000000" w:rsidRDefault="00000000">
      <w:pPr>
        <w:pStyle w:val="HTML0"/>
        <w:divId w:val="774401820"/>
        <w:rPr>
          <w:rStyle w:val="w"/>
        </w:rPr>
      </w:pPr>
      <w:r>
        <w:rPr>
          <w:rStyle w:val="w"/>
        </w:rPr>
        <w:t xml:space="preserve">            </w:t>
      </w:r>
      <w:r>
        <w:rPr>
          <w:rStyle w:val="nl"/>
        </w:rPr>
        <w:t>"ordId"</w:t>
      </w:r>
      <w:r>
        <w:rPr>
          <w:rStyle w:val="p"/>
        </w:rPr>
        <w:t>:</w:t>
      </w:r>
      <w:r>
        <w:rPr>
          <w:rStyle w:val="w"/>
        </w:rPr>
        <w:t xml:space="preserve"> </w:t>
      </w:r>
      <w:r>
        <w:rPr>
          <w:rStyle w:val="s2"/>
        </w:rPr>
        <w:t>"560523524184580096"</w:t>
      </w:r>
      <w:r>
        <w:rPr>
          <w:rStyle w:val="p"/>
        </w:rPr>
        <w:t>,</w:t>
      </w:r>
    </w:p>
    <w:p w:rsidR="00000000" w:rsidRDefault="00000000">
      <w:pPr>
        <w:pStyle w:val="HTML0"/>
        <w:divId w:val="774401820"/>
        <w:rPr>
          <w:rStyle w:val="w"/>
        </w:rPr>
      </w:pPr>
      <w:r>
        <w:rPr>
          <w:rStyle w:val="w"/>
        </w:rPr>
        <w:t xml:space="preserve">            </w:t>
      </w:r>
      <w:r>
        <w:rPr>
          <w:rStyle w:val="nl"/>
        </w:rPr>
        <w:t>"ordType"</w:t>
      </w:r>
      <w:r>
        <w:rPr>
          <w:rStyle w:val="p"/>
        </w:rPr>
        <w:t>:</w:t>
      </w:r>
      <w:r>
        <w:rPr>
          <w:rStyle w:val="w"/>
        </w:rPr>
        <w:t xml:space="preserve"> </w:t>
      </w:r>
      <w:r>
        <w:rPr>
          <w:rStyle w:val="s2"/>
        </w:rPr>
        <w:t>"market"</w:t>
      </w:r>
      <w:r>
        <w:rPr>
          <w:rStyle w:val="p"/>
        </w:rPr>
        <w:t>,</w:t>
      </w:r>
    </w:p>
    <w:p w:rsidR="00000000" w:rsidRDefault="00000000">
      <w:pPr>
        <w:pStyle w:val="HTML0"/>
        <w:divId w:val="774401820"/>
        <w:rPr>
          <w:rStyle w:val="w"/>
        </w:rPr>
      </w:pPr>
      <w:r>
        <w:rPr>
          <w:rStyle w:val="w"/>
        </w:rPr>
        <w:t xml:space="preserve">            </w:t>
      </w:r>
      <w:r>
        <w:rPr>
          <w:rStyle w:val="nl"/>
        </w:rPr>
        <w:t>"px"</w:t>
      </w:r>
      <w:r>
        <w:rPr>
          <w:rStyle w:val="p"/>
        </w:rPr>
        <w:t>:</w:t>
      </w:r>
      <w:r>
        <w:rPr>
          <w:rStyle w:val="w"/>
        </w:rPr>
        <w:t xml:space="preserve"> </w:t>
      </w:r>
      <w:r>
        <w:rPr>
          <w:rStyle w:val="s2"/>
        </w:rPr>
        <w:t>"-1"</w:t>
      </w:r>
      <w:r>
        <w:rPr>
          <w:rStyle w:val="p"/>
        </w:rPr>
        <w:t>,</w:t>
      </w:r>
    </w:p>
    <w:p w:rsidR="00000000" w:rsidRDefault="00000000">
      <w:pPr>
        <w:pStyle w:val="HTML0"/>
        <w:divId w:val="774401820"/>
        <w:rPr>
          <w:rStyle w:val="w"/>
        </w:rPr>
      </w:pPr>
      <w:r>
        <w:rPr>
          <w:rStyle w:val="w"/>
        </w:rPr>
        <w:t xml:space="preserve">            </w:t>
      </w:r>
      <w:r>
        <w:rPr>
          <w:rStyle w:val="nl"/>
        </w:rPr>
        <w:t>"side"</w:t>
      </w:r>
      <w:r>
        <w:rPr>
          <w:rStyle w:val="p"/>
        </w:rPr>
        <w:t>:</w:t>
      </w:r>
      <w:r>
        <w:rPr>
          <w:rStyle w:val="w"/>
        </w:rPr>
        <w:t xml:space="preserve"> </w:t>
      </w:r>
      <w:r>
        <w:rPr>
          <w:rStyle w:val="s2"/>
        </w:rPr>
        <w:t>"buy"</w:t>
      </w:r>
      <w:r>
        <w:rPr>
          <w:rStyle w:val="p"/>
        </w:rPr>
        <w:t>,</w:t>
      </w:r>
    </w:p>
    <w:p w:rsidR="00000000" w:rsidRDefault="00000000">
      <w:pPr>
        <w:pStyle w:val="HTML0"/>
        <w:divId w:val="774401820"/>
        <w:rPr>
          <w:rStyle w:val="w"/>
        </w:rPr>
      </w:pPr>
      <w:r>
        <w:rPr>
          <w:rStyle w:val="w"/>
        </w:rPr>
        <w:t xml:space="preserve">            </w:t>
      </w:r>
      <w:r>
        <w:rPr>
          <w:rStyle w:val="nl"/>
        </w:rPr>
        <w:t>"state"</w:t>
      </w:r>
      <w:r>
        <w:rPr>
          <w:rStyle w:val="p"/>
        </w:rPr>
        <w:t>:</w:t>
      </w:r>
      <w:r>
        <w:rPr>
          <w:rStyle w:val="w"/>
        </w:rPr>
        <w:t xml:space="preserve"> </w:t>
      </w:r>
      <w:r>
        <w:rPr>
          <w:rStyle w:val="s2"/>
        </w:rPr>
        <w:t>"filled"</w:t>
      </w:r>
      <w:r>
        <w:rPr>
          <w:rStyle w:val="p"/>
        </w:rPr>
        <w:t>,</w:t>
      </w:r>
    </w:p>
    <w:p w:rsidR="00000000" w:rsidRDefault="00000000">
      <w:pPr>
        <w:pStyle w:val="HTML0"/>
        <w:divId w:val="774401820"/>
        <w:rPr>
          <w:rStyle w:val="w"/>
        </w:rPr>
      </w:pPr>
      <w:r>
        <w:rPr>
          <w:rStyle w:val="w"/>
        </w:rPr>
        <w:t xml:space="preserve">            </w:t>
      </w:r>
      <w:r>
        <w:rPr>
          <w:rStyle w:val="nl"/>
        </w:rPr>
        <w:t>"sz"</w:t>
      </w:r>
      <w:r>
        <w:rPr>
          <w:rStyle w:val="p"/>
        </w:rPr>
        <w:t>:</w:t>
      </w:r>
      <w:r>
        <w:rPr>
          <w:rStyle w:val="w"/>
        </w:rPr>
        <w:t xml:space="preserve"> </w:t>
      </w:r>
      <w:r>
        <w:rPr>
          <w:rStyle w:val="s2"/>
        </w:rPr>
        <w:t>"20"</w:t>
      </w:r>
      <w:r>
        <w:rPr>
          <w:rStyle w:val="p"/>
        </w:rPr>
        <w:t>,</w:t>
      </w:r>
    </w:p>
    <w:p w:rsidR="00000000" w:rsidRDefault="00000000">
      <w:pPr>
        <w:pStyle w:val="HTML0"/>
        <w:divId w:val="774401820"/>
        <w:rPr>
          <w:rStyle w:val="w"/>
        </w:rPr>
      </w:pPr>
      <w:r>
        <w:rPr>
          <w:rStyle w:val="w"/>
        </w:rPr>
        <w:t xml:space="preserve">            </w:t>
      </w:r>
      <w:r>
        <w:rPr>
          <w:rStyle w:val="nl"/>
        </w:rPr>
        <w:t>"tag"</w:t>
      </w:r>
      <w:r>
        <w:rPr>
          <w:rStyle w:val="p"/>
        </w:rPr>
        <w:t>:</w:t>
      </w:r>
      <w:r>
        <w:rPr>
          <w:rStyle w:val="w"/>
        </w:rPr>
        <w:t xml:space="preserve"> </w:t>
      </w:r>
      <w:r>
        <w:rPr>
          <w:rStyle w:val="s2"/>
        </w:rPr>
        <w:t>""</w:t>
      </w:r>
      <w:r>
        <w:rPr>
          <w:rStyle w:val="p"/>
        </w:rPr>
        <w:t>,</w:t>
      </w:r>
    </w:p>
    <w:p w:rsidR="00000000" w:rsidRDefault="00000000">
      <w:pPr>
        <w:pStyle w:val="HTML0"/>
        <w:divId w:val="774401820"/>
        <w:rPr>
          <w:rStyle w:val="w"/>
        </w:rPr>
      </w:pPr>
      <w:r>
        <w:rPr>
          <w:rStyle w:val="w"/>
        </w:rPr>
        <w:t xml:space="preserve">            </w:t>
      </w:r>
      <w:r>
        <w:rPr>
          <w:rStyle w:val="nl"/>
        </w:rPr>
        <w:t>"tdMode"</w:t>
      </w:r>
      <w:r>
        <w:rPr>
          <w:rStyle w:val="p"/>
        </w:rPr>
        <w:t>:</w:t>
      </w:r>
      <w:r>
        <w:rPr>
          <w:rStyle w:val="w"/>
        </w:rPr>
        <w:t xml:space="preserve"> </w:t>
      </w:r>
      <w:r>
        <w:rPr>
          <w:rStyle w:val="s2"/>
        </w:rPr>
        <w:t>""</w:t>
      </w:r>
      <w:r>
        <w:rPr>
          <w:rStyle w:val="p"/>
        </w:rPr>
        <w:t>,</w:t>
      </w:r>
    </w:p>
    <w:p w:rsidR="00000000" w:rsidRDefault="00000000">
      <w:pPr>
        <w:pStyle w:val="HTML0"/>
        <w:divId w:val="774401820"/>
        <w:rPr>
          <w:rStyle w:val="w"/>
        </w:rPr>
      </w:pPr>
      <w:r>
        <w:rPr>
          <w:rStyle w:val="w"/>
        </w:rPr>
        <w:t xml:space="preserve">            </w:t>
      </w:r>
      <w:r>
        <w:rPr>
          <w:rStyle w:val="nl"/>
        </w:rPr>
        <w:t>"uTime"</w:t>
      </w:r>
      <w:r>
        <w:rPr>
          <w:rStyle w:val="p"/>
        </w:rPr>
        <w:t>:</w:t>
      </w:r>
      <w:r>
        <w:rPr>
          <w:rStyle w:val="w"/>
        </w:rPr>
        <w:t xml:space="preserve"> </w:t>
      </w:r>
      <w:r>
        <w:rPr>
          <w:rStyle w:val="s2"/>
        </w:rPr>
        <w:t>"1679911222194"</w:t>
      </w:r>
    </w:p>
    <w:p w:rsidR="00000000" w:rsidRDefault="00000000">
      <w:pPr>
        <w:pStyle w:val="HTML0"/>
        <w:divId w:val="774401820"/>
        <w:rPr>
          <w:rStyle w:val="w"/>
        </w:rPr>
      </w:pPr>
      <w:r>
        <w:rPr>
          <w:rStyle w:val="w"/>
        </w:rPr>
        <w:t xml:space="preserve">        </w:t>
      </w:r>
      <w:r>
        <w:rPr>
          <w:rStyle w:val="p"/>
        </w:rPr>
        <w:t>}</w:t>
      </w:r>
    </w:p>
    <w:p w:rsidR="00000000" w:rsidRDefault="00000000">
      <w:pPr>
        <w:pStyle w:val="HTML0"/>
        <w:divId w:val="774401820"/>
        <w:rPr>
          <w:rStyle w:val="w"/>
        </w:rPr>
      </w:pPr>
      <w:r>
        <w:rPr>
          <w:rStyle w:val="w"/>
        </w:rPr>
        <w:t xml:space="preserve">    </w:t>
      </w:r>
      <w:r>
        <w:rPr>
          <w:rStyle w:val="p"/>
        </w:rPr>
        <w:t>],</w:t>
      </w:r>
    </w:p>
    <w:p w:rsidR="00000000" w:rsidRDefault="00000000">
      <w:pPr>
        <w:pStyle w:val="HTML0"/>
        <w:divId w:val="774401820"/>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774401820"/>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613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algoOrdType</w:t>
            </w:r>
          </w:p>
        </w:tc>
        <w:tc>
          <w:tcPr>
            <w:tcW w:w="0" w:type="auto"/>
            <w:vAlign w:val="center"/>
            <w:hideMark/>
          </w:tcPr>
          <w:p w:rsidR="00000000" w:rsidRDefault="00000000">
            <w:r>
              <w:t>String</w:t>
            </w:r>
          </w:p>
        </w:tc>
        <w:tc>
          <w:tcPr>
            <w:tcW w:w="0" w:type="auto"/>
            <w:vAlign w:val="center"/>
            <w:hideMark/>
          </w:tcPr>
          <w:p w:rsidR="00000000" w:rsidRDefault="00000000">
            <w:r>
              <w:t>Algo order type</w:t>
            </w:r>
            <w:r>
              <w:br/>
            </w:r>
            <w:r>
              <w:rPr>
                <w:rStyle w:val="HTML"/>
              </w:rPr>
              <w:t>recurring</w:t>
            </w:r>
            <w:r>
              <w:t>: recurring buy</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Sub order ID</w:t>
            </w:r>
          </w:p>
        </w:tc>
      </w:tr>
      <w:tr w:rsidR="00000000">
        <w:trPr>
          <w:divId w:val="175387555"/>
          <w:tblCellSpacing w:w="15" w:type="dxa"/>
        </w:trPr>
        <w:tc>
          <w:tcPr>
            <w:tcW w:w="0" w:type="auto"/>
            <w:vAlign w:val="center"/>
            <w:hideMark/>
          </w:tcPr>
          <w:p w:rsidR="00000000" w:rsidRDefault="00000000">
            <w:r>
              <w:t>cTime</w:t>
            </w:r>
          </w:p>
        </w:tc>
        <w:tc>
          <w:tcPr>
            <w:tcW w:w="0" w:type="auto"/>
            <w:vAlign w:val="center"/>
            <w:hideMark/>
          </w:tcPr>
          <w:p w:rsidR="00000000" w:rsidRDefault="00000000">
            <w:r>
              <w:t>String</w:t>
            </w:r>
          </w:p>
        </w:tc>
        <w:tc>
          <w:tcPr>
            <w:tcW w:w="0" w:type="auto"/>
            <w:vAlign w:val="center"/>
            <w:hideMark/>
          </w:tcPr>
          <w:p w:rsidR="00000000" w:rsidRDefault="00000000">
            <w:r>
              <w:t xml:space="preserve">Sub order created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uTime</w:t>
            </w:r>
          </w:p>
        </w:tc>
        <w:tc>
          <w:tcPr>
            <w:tcW w:w="0" w:type="auto"/>
            <w:vAlign w:val="center"/>
            <w:hideMark/>
          </w:tcPr>
          <w:p w:rsidR="00000000" w:rsidRDefault="00000000">
            <w:r>
              <w:t>String</w:t>
            </w:r>
          </w:p>
        </w:tc>
        <w:tc>
          <w:tcPr>
            <w:tcW w:w="0" w:type="auto"/>
            <w:vAlign w:val="center"/>
            <w:hideMark/>
          </w:tcPr>
          <w:p w:rsidR="00000000" w:rsidRDefault="00000000">
            <w:r>
              <w:t xml:space="preserve">Sub order updated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tdMode</w:t>
            </w:r>
          </w:p>
        </w:tc>
        <w:tc>
          <w:tcPr>
            <w:tcW w:w="0" w:type="auto"/>
            <w:vAlign w:val="center"/>
            <w:hideMark/>
          </w:tcPr>
          <w:p w:rsidR="00000000" w:rsidRDefault="00000000">
            <w:r>
              <w:t>String</w:t>
            </w:r>
          </w:p>
        </w:tc>
        <w:tc>
          <w:tcPr>
            <w:tcW w:w="0" w:type="auto"/>
            <w:vAlign w:val="center"/>
            <w:hideMark/>
          </w:tcPr>
          <w:p w:rsidR="00000000" w:rsidRDefault="00000000">
            <w:r>
              <w:t>Sub order trade mode</w:t>
            </w:r>
            <w:r>
              <w:br/>
              <w:t xml:space="preserve">Margin mode : </w:t>
            </w:r>
            <w:r>
              <w:rPr>
                <w:rStyle w:val="HTML"/>
              </w:rPr>
              <w:t>cross</w:t>
            </w:r>
            <w:r>
              <w:br/>
              <w:t xml:space="preserve">Non-Margin mode : </w:t>
            </w:r>
            <w:r>
              <w:rPr>
                <w:rStyle w:val="HTML"/>
              </w:rPr>
              <w:t>cash</w:t>
            </w:r>
          </w:p>
        </w:tc>
      </w:tr>
      <w:tr w:rsidR="00000000">
        <w:trPr>
          <w:divId w:val="175387555"/>
          <w:tblCellSpacing w:w="15" w:type="dxa"/>
        </w:trPr>
        <w:tc>
          <w:tcPr>
            <w:tcW w:w="0" w:type="auto"/>
            <w:vAlign w:val="center"/>
            <w:hideMark/>
          </w:tcPr>
          <w:p w:rsidR="00000000" w:rsidRDefault="00000000">
            <w:r>
              <w:t>ordType</w:t>
            </w:r>
          </w:p>
        </w:tc>
        <w:tc>
          <w:tcPr>
            <w:tcW w:w="0" w:type="auto"/>
            <w:vAlign w:val="center"/>
            <w:hideMark/>
          </w:tcPr>
          <w:p w:rsidR="00000000" w:rsidRDefault="00000000">
            <w:r>
              <w:t>String</w:t>
            </w:r>
          </w:p>
        </w:tc>
        <w:tc>
          <w:tcPr>
            <w:tcW w:w="0" w:type="auto"/>
            <w:vAlign w:val="center"/>
            <w:hideMark/>
          </w:tcPr>
          <w:p w:rsidR="00000000" w:rsidRDefault="00000000">
            <w:r>
              <w:t>Sub order type</w:t>
            </w:r>
            <w:r>
              <w:br/>
            </w:r>
            <w:r>
              <w:rPr>
                <w:rStyle w:val="HTML"/>
              </w:rPr>
              <w:t>market</w:t>
            </w:r>
            <w:r>
              <w:t>: Market order</w:t>
            </w:r>
          </w:p>
        </w:tc>
      </w:tr>
      <w:tr w:rsidR="00000000">
        <w:trPr>
          <w:divId w:val="175387555"/>
          <w:tblCellSpacing w:w="15" w:type="dxa"/>
        </w:trPr>
        <w:tc>
          <w:tcPr>
            <w:tcW w:w="0" w:type="auto"/>
            <w:vAlign w:val="center"/>
            <w:hideMark/>
          </w:tcPr>
          <w:p w:rsidR="00000000" w:rsidRDefault="00000000">
            <w:r>
              <w:t>sz</w:t>
            </w:r>
          </w:p>
        </w:tc>
        <w:tc>
          <w:tcPr>
            <w:tcW w:w="0" w:type="auto"/>
            <w:vAlign w:val="center"/>
            <w:hideMark/>
          </w:tcPr>
          <w:p w:rsidR="00000000" w:rsidRDefault="00000000">
            <w:r>
              <w:t>String</w:t>
            </w:r>
          </w:p>
        </w:tc>
        <w:tc>
          <w:tcPr>
            <w:tcW w:w="0" w:type="auto"/>
            <w:vAlign w:val="center"/>
            <w:hideMark/>
          </w:tcPr>
          <w:p w:rsidR="00000000" w:rsidRDefault="00000000">
            <w:r>
              <w:t>Sub order quantity to buy or sell</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Sub order state</w:t>
            </w:r>
            <w:r>
              <w:br/>
            </w:r>
            <w:r>
              <w:rPr>
                <w:rStyle w:val="HTML"/>
              </w:rPr>
              <w:t>canceled</w:t>
            </w:r>
            <w:r>
              <w:br/>
            </w:r>
            <w:r>
              <w:rPr>
                <w:rStyle w:val="HTML"/>
              </w:rPr>
              <w:t>live</w:t>
            </w:r>
            <w:r>
              <w:br/>
            </w:r>
            <w:r>
              <w:rPr>
                <w:rStyle w:val="HTML"/>
              </w:rPr>
              <w:t>partially_filled</w:t>
            </w:r>
            <w:r>
              <w:br/>
            </w:r>
            <w:r>
              <w:rPr>
                <w:rStyle w:val="HTML"/>
              </w:rPr>
              <w:t>filled</w:t>
            </w:r>
            <w:r>
              <w:br/>
            </w:r>
            <w:r>
              <w:rPr>
                <w:rStyle w:val="HTML"/>
              </w:rPr>
              <w:t>cancelling</w:t>
            </w:r>
          </w:p>
        </w:tc>
      </w:tr>
      <w:tr w:rsidR="00000000">
        <w:trPr>
          <w:divId w:val="175387555"/>
          <w:tblCellSpacing w:w="15" w:type="dxa"/>
        </w:trPr>
        <w:tc>
          <w:tcPr>
            <w:tcW w:w="0" w:type="auto"/>
            <w:vAlign w:val="center"/>
            <w:hideMark/>
          </w:tcPr>
          <w:p w:rsidR="00000000" w:rsidRDefault="00000000">
            <w:r>
              <w:t>side</w:t>
            </w:r>
          </w:p>
        </w:tc>
        <w:tc>
          <w:tcPr>
            <w:tcW w:w="0" w:type="auto"/>
            <w:vAlign w:val="center"/>
            <w:hideMark/>
          </w:tcPr>
          <w:p w:rsidR="00000000" w:rsidRDefault="00000000">
            <w:r>
              <w:t>String</w:t>
            </w:r>
          </w:p>
        </w:tc>
        <w:tc>
          <w:tcPr>
            <w:tcW w:w="0" w:type="auto"/>
            <w:vAlign w:val="center"/>
            <w:hideMark/>
          </w:tcPr>
          <w:p w:rsidR="00000000" w:rsidRDefault="00000000">
            <w:r>
              <w:t>Sub order side</w:t>
            </w:r>
            <w:r>
              <w:br/>
            </w:r>
            <w:r>
              <w:rPr>
                <w:rStyle w:val="HTML"/>
              </w:rPr>
              <w:t>buy</w:t>
            </w:r>
            <w:r>
              <w:t xml:space="preserve"> </w:t>
            </w:r>
            <w:r>
              <w:rPr>
                <w:rStyle w:val="HTML"/>
              </w:rPr>
              <w:t>sell</w:t>
            </w:r>
          </w:p>
        </w:tc>
      </w:tr>
      <w:tr w:rsidR="00000000">
        <w:trPr>
          <w:divId w:val="175387555"/>
          <w:tblCellSpacing w:w="15" w:type="dxa"/>
        </w:trPr>
        <w:tc>
          <w:tcPr>
            <w:tcW w:w="0" w:type="auto"/>
            <w:vAlign w:val="center"/>
            <w:hideMark/>
          </w:tcPr>
          <w:p w:rsidR="00000000" w:rsidRDefault="00000000">
            <w:r>
              <w:t>px</w:t>
            </w:r>
          </w:p>
        </w:tc>
        <w:tc>
          <w:tcPr>
            <w:tcW w:w="0" w:type="auto"/>
            <w:vAlign w:val="center"/>
            <w:hideMark/>
          </w:tcPr>
          <w:p w:rsidR="00000000" w:rsidRDefault="00000000">
            <w:r>
              <w:t>String</w:t>
            </w:r>
          </w:p>
        </w:tc>
        <w:tc>
          <w:tcPr>
            <w:tcW w:w="0" w:type="auto"/>
            <w:vAlign w:val="center"/>
            <w:hideMark/>
          </w:tcPr>
          <w:p w:rsidR="00000000" w:rsidRDefault="00000000">
            <w:r>
              <w:t>Sub order limit price</w:t>
            </w:r>
            <w:r>
              <w:br/>
              <w:t>If it's a market order, "-1" will be return</w:t>
            </w:r>
          </w:p>
        </w:tc>
      </w:tr>
      <w:tr w:rsidR="00000000">
        <w:trPr>
          <w:divId w:val="175387555"/>
          <w:tblCellSpacing w:w="15" w:type="dxa"/>
        </w:trPr>
        <w:tc>
          <w:tcPr>
            <w:tcW w:w="0" w:type="auto"/>
            <w:vAlign w:val="center"/>
            <w:hideMark/>
          </w:tcPr>
          <w:p w:rsidR="00000000" w:rsidRDefault="00000000">
            <w:r>
              <w:t>fee</w:t>
            </w:r>
          </w:p>
        </w:tc>
        <w:tc>
          <w:tcPr>
            <w:tcW w:w="0" w:type="auto"/>
            <w:vAlign w:val="center"/>
            <w:hideMark/>
          </w:tcPr>
          <w:p w:rsidR="00000000" w:rsidRDefault="00000000">
            <w:r>
              <w:t>String</w:t>
            </w:r>
          </w:p>
        </w:tc>
        <w:tc>
          <w:tcPr>
            <w:tcW w:w="0" w:type="auto"/>
            <w:vAlign w:val="center"/>
            <w:hideMark/>
          </w:tcPr>
          <w:p w:rsidR="00000000" w:rsidRDefault="00000000">
            <w:r>
              <w:t>Sub order fee</w:t>
            </w:r>
          </w:p>
        </w:tc>
      </w:tr>
      <w:tr w:rsidR="00000000">
        <w:trPr>
          <w:divId w:val="175387555"/>
          <w:tblCellSpacing w:w="15" w:type="dxa"/>
        </w:trPr>
        <w:tc>
          <w:tcPr>
            <w:tcW w:w="0" w:type="auto"/>
            <w:vAlign w:val="center"/>
            <w:hideMark/>
          </w:tcPr>
          <w:p w:rsidR="00000000" w:rsidRDefault="00000000">
            <w:r>
              <w:t>feeCcy</w:t>
            </w:r>
          </w:p>
        </w:tc>
        <w:tc>
          <w:tcPr>
            <w:tcW w:w="0" w:type="auto"/>
            <w:vAlign w:val="center"/>
            <w:hideMark/>
          </w:tcPr>
          <w:p w:rsidR="00000000" w:rsidRDefault="00000000">
            <w:r>
              <w:t>String</w:t>
            </w:r>
          </w:p>
        </w:tc>
        <w:tc>
          <w:tcPr>
            <w:tcW w:w="0" w:type="auto"/>
            <w:vAlign w:val="center"/>
            <w:hideMark/>
          </w:tcPr>
          <w:p w:rsidR="00000000" w:rsidRDefault="00000000">
            <w:r>
              <w:t>Sub order fee currency</w:t>
            </w:r>
          </w:p>
        </w:tc>
      </w:tr>
      <w:tr w:rsidR="00000000">
        <w:trPr>
          <w:divId w:val="175387555"/>
          <w:tblCellSpacing w:w="15" w:type="dxa"/>
        </w:trPr>
        <w:tc>
          <w:tcPr>
            <w:tcW w:w="0" w:type="auto"/>
            <w:vAlign w:val="center"/>
            <w:hideMark/>
          </w:tcPr>
          <w:p w:rsidR="00000000" w:rsidRDefault="00000000">
            <w:r>
              <w:t>avgPx</w:t>
            </w:r>
          </w:p>
        </w:tc>
        <w:tc>
          <w:tcPr>
            <w:tcW w:w="0" w:type="auto"/>
            <w:vAlign w:val="center"/>
            <w:hideMark/>
          </w:tcPr>
          <w:p w:rsidR="00000000" w:rsidRDefault="00000000">
            <w:r>
              <w:t>String</w:t>
            </w:r>
          </w:p>
        </w:tc>
        <w:tc>
          <w:tcPr>
            <w:tcW w:w="0" w:type="auto"/>
            <w:vAlign w:val="center"/>
            <w:hideMark/>
          </w:tcPr>
          <w:p w:rsidR="00000000" w:rsidRDefault="00000000">
            <w:r>
              <w:t>Sub order average filled price</w:t>
            </w:r>
          </w:p>
        </w:tc>
      </w:tr>
      <w:tr w:rsidR="00000000">
        <w:trPr>
          <w:divId w:val="175387555"/>
          <w:tblCellSpacing w:w="15" w:type="dxa"/>
        </w:trPr>
        <w:tc>
          <w:tcPr>
            <w:tcW w:w="0" w:type="auto"/>
            <w:vAlign w:val="center"/>
            <w:hideMark/>
          </w:tcPr>
          <w:p w:rsidR="00000000" w:rsidRDefault="00000000">
            <w:r>
              <w:t>accFillSz</w:t>
            </w:r>
          </w:p>
        </w:tc>
        <w:tc>
          <w:tcPr>
            <w:tcW w:w="0" w:type="auto"/>
            <w:vAlign w:val="center"/>
            <w:hideMark/>
          </w:tcPr>
          <w:p w:rsidR="00000000" w:rsidRDefault="00000000">
            <w:r>
              <w:t>String</w:t>
            </w:r>
          </w:p>
        </w:tc>
        <w:tc>
          <w:tcPr>
            <w:tcW w:w="0" w:type="auto"/>
            <w:vAlign w:val="center"/>
            <w:hideMark/>
          </w:tcPr>
          <w:p w:rsidR="00000000" w:rsidRDefault="00000000">
            <w:r>
              <w:t>Sub order accumulated fill quantity</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bl>
    <w:p w:rsidR="00000000" w:rsidRDefault="00000000">
      <w:pPr>
        <w:pStyle w:val="3"/>
        <w:divId w:val="175387555"/>
      </w:pPr>
      <w:r>
        <w:t>WS / Recurring buy orders channel</w:t>
      </w:r>
    </w:p>
    <w:p w:rsidR="00000000" w:rsidRDefault="00000000">
      <w:pPr>
        <w:pStyle w:val="a5"/>
        <w:divId w:val="175387555"/>
      </w:pPr>
      <w:r>
        <w:t>Retrieve recurring buy orders. Data will be pushed when triggered by events. It will also be pushed in regular interval according to subscription granularity.</w:t>
      </w:r>
    </w:p>
    <w:p w:rsidR="00000000" w:rsidRDefault="00000000">
      <w:pPr>
        <w:pStyle w:val="4"/>
        <w:divId w:val="175387555"/>
      </w:pPr>
      <w:r>
        <w:t>URL Path</w:t>
      </w:r>
    </w:p>
    <w:p w:rsidR="00000000" w:rsidRDefault="00000000">
      <w:pPr>
        <w:pStyle w:val="a5"/>
        <w:divId w:val="175387555"/>
      </w:pPr>
      <w:r>
        <w:t>/ws/v5/business (required login)</w:t>
      </w:r>
    </w:p>
    <w:p w:rsidR="00000000" w:rsidRDefault="00000000">
      <w:pPr>
        <w:pStyle w:val="a5"/>
        <w:ind w:left="720" w:right="720"/>
        <w:divId w:val="392855541"/>
      </w:pPr>
      <w:r>
        <w:t>Request Example</w:t>
      </w:r>
    </w:p>
    <w:p w:rsidR="00000000" w:rsidRDefault="00000000">
      <w:pPr>
        <w:pStyle w:val="HTML0"/>
        <w:divId w:val="205678268"/>
        <w:rPr>
          <w:rStyle w:val="HTML"/>
        </w:rPr>
      </w:pPr>
      <w:r>
        <w:rPr>
          <w:rStyle w:val="o"/>
        </w:rPr>
        <w:t>{</w:t>
      </w:r>
    </w:p>
    <w:p w:rsidR="00000000" w:rsidRDefault="00000000">
      <w:pPr>
        <w:pStyle w:val="HTML0"/>
        <w:divId w:val="205678268"/>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205678268"/>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205678268"/>
        <w:rPr>
          <w:rStyle w:val="HTML"/>
        </w:rPr>
      </w:pPr>
      <w:r>
        <w:rPr>
          <w:rStyle w:val="HTML"/>
        </w:rPr>
        <w:t xml:space="preserve">        </w:t>
      </w:r>
      <w:r>
        <w:rPr>
          <w:rStyle w:val="s2"/>
        </w:rPr>
        <w:t>"channel"</w:t>
      </w:r>
      <w:r>
        <w:rPr>
          <w:rStyle w:val="HTML"/>
        </w:rPr>
        <w:t xml:space="preserve">: </w:t>
      </w:r>
      <w:r>
        <w:rPr>
          <w:rStyle w:val="s2"/>
        </w:rPr>
        <w:t>"algo-recurring-buy"</w:t>
      </w:r>
      <w:r>
        <w:rPr>
          <w:rStyle w:val="HTML"/>
        </w:rPr>
        <w:t>,</w:t>
      </w:r>
    </w:p>
    <w:p w:rsidR="00000000" w:rsidRDefault="00000000">
      <w:pPr>
        <w:pStyle w:val="HTML0"/>
        <w:divId w:val="205678268"/>
        <w:rPr>
          <w:rStyle w:val="HTML"/>
        </w:rPr>
      </w:pPr>
      <w:r>
        <w:rPr>
          <w:rStyle w:val="HTML"/>
        </w:rPr>
        <w:t xml:space="preserve">        </w:t>
      </w:r>
      <w:r>
        <w:rPr>
          <w:rStyle w:val="s2"/>
        </w:rPr>
        <w:t>"instType"</w:t>
      </w:r>
      <w:r>
        <w:rPr>
          <w:rStyle w:val="HTML"/>
        </w:rPr>
        <w:t xml:space="preserve">: </w:t>
      </w:r>
      <w:r>
        <w:rPr>
          <w:rStyle w:val="s2"/>
        </w:rPr>
        <w:t>"SPOT"</w:t>
      </w:r>
    </w:p>
    <w:p w:rsidR="00000000" w:rsidRDefault="00000000">
      <w:pPr>
        <w:pStyle w:val="HTML0"/>
        <w:divId w:val="205678268"/>
        <w:rPr>
          <w:rStyle w:val="HTML"/>
        </w:rPr>
      </w:pPr>
      <w:r>
        <w:rPr>
          <w:rStyle w:val="HTML"/>
        </w:rPr>
        <w:t xml:space="preserve">    </w:t>
      </w:r>
      <w:r>
        <w:rPr>
          <w:rStyle w:val="o"/>
        </w:rPr>
        <w:t>}]</w:t>
      </w:r>
    </w:p>
    <w:p w:rsidR="00000000" w:rsidRDefault="00000000">
      <w:pPr>
        <w:pStyle w:val="HTML0"/>
        <w:divId w:val="205678268"/>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058"/>
        <w:gridCol w:w="33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subscribed channels</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algo-recurring-buy</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type</w:t>
            </w:r>
            <w:r>
              <w:br/>
            </w:r>
            <w:r>
              <w:rPr>
                <w:rStyle w:val="HTML"/>
              </w:rPr>
              <w:t>SPOT</w:t>
            </w:r>
            <w:r>
              <w:br/>
            </w:r>
            <w:r>
              <w:rPr>
                <w:rStyle w:val="HTML"/>
              </w:rPr>
              <w:t>ANY</w:t>
            </w:r>
          </w:p>
        </w:tc>
      </w:tr>
      <w:tr w:rsidR="00000000">
        <w:trPr>
          <w:divId w:val="175387555"/>
          <w:tblCellSpacing w:w="15" w:type="dxa"/>
        </w:trPr>
        <w:tc>
          <w:tcPr>
            <w:tcW w:w="0" w:type="auto"/>
            <w:vAlign w:val="center"/>
            <w:hideMark/>
          </w:tcPr>
          <w:p w:rsidR="00000000" w:rsidRDefault="00000000">
            <w:r>
              <w:t>&gt; algoId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Algo Order ID</w:t>
            </w:r>
          </w:p>
        </w:tc>
      </w:tr>
    </w:tbl>
    <w:p w:rsidR="00000000" w:rsidRDefault="00000000">
      <w:pPr>
        <w:pStyle w:val="a5"/>
        <w:ind w:left="720" w:right="720"/>
        <w:divId w:val="1956325186"/>
      </w:pPr>
      <w:r>
        <w:t>Successful Response Example</w:t>
      </w:r>
    </w:p>
    <w:p w:rsidR="00000000" w:rsidRDefault="00000000">
      <w:pPr>
        <w:pStyle w:val="HTML0"/>
        <w:divId w:val="640959943"/>
        <w:rPr>
          <w:rStyle w:val="w"/>
        </w:rPr>
      </w:pPr>
      <w:r>
        <w:rPr>
          <w:rStyle w:val="p"/>
        </w:rPr>
        <w:t>{</w:t>
      </w:r>
    </w:p>
    <w:p w:rsidR="00000000" w:rsidRDefault="00000000">
      <w:pPr>
        <w:pStyle w:val="HTML0"/>
        <w:divId w:val="640959943"/>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640959943"/>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640959943"/>
        <w:rPr>
          <w:rStyle w:val="w"/>
        </w:rPr>
      </w:pPr>
      <w:r>
        <w:rPr>
          <w:rStyle w:val="w"/>
        </w:rPr>
        <w:t xml:space="preserve">        </w:t>
      </w:r>
      <w:r>
        <w:rPr>
          <w:rStyle w:val="nl"/>
        </w:rPr>
        <w:t>"channel"</w:t>
      </w:r>
      <w:r>
        <w:rPr>
          <w:rStyle w:val="p"/>
        </w:rPr>
        <w:t>:</w:t>
      </w:r>
      <w:r>
        <w:rPr>
          <w:rStyle w:val="w"/>
        </w:rPr>
        <w:t xml:space="preserve"> </w:t>
      </w:r>
      <w:r>
        <w:rPr>
          <w:rStyle w:val="s2"/>
        </w:rPr>
        <w:t>"algo-recurring-buy"</w:t>
      </w:r>
      <w:r>
        <w:rPr>
          <w:rStyle w:val="p"/>
        </w:rPr>
        <w:t>,</w:t>
      </w:r>
    </w:p>
    <w:p w:rsidR="00000000" w:rsidRDefault="00000000">
      <w:pPr>
        <w:pStyle w:val="HTML0"/>
        <w:divId w:val="640959943"/>
        <w:rPr>
          <w:rStyle w:val="w"/>
        </w:rPr>
      </w:pPr>
      <w:r>
        <w:rPr>
          <w:rStyle w:val="w"/>
        </w:rPr>
        <w:t xml:space="preserve">        </w:t>
      </w:r>
      <w:r>
        <w:rPr>
          <w:rStyle w:val="nl"/>
        </w:rPr>
        <w:t>"instType"</w:t>
      </w:r>
      <w:r>
        <w:rPr>
          <w:rStyle w:val="p"/>
        </w:rPr>
        <w:t>:</w:t>
      </w:r>
      <w:r>
        <w:rPr>
          <w:rStyle w:val="w"/>
        </w:rPr>
        <w:t xml:space="preserve"> </w:t>
      </w:r>
      <w:r>
        <w:rPr>
          <w:rStyle w:val="s2"/>
        </w:rPr>
        <w:t>"SPOT"</w:t>
      </w:r>
    </w:p>
    <w:p w:rsidR="00000000" w:rsidRDefault="00000000">
      <w:pPr>
        <w:pStyle w:val="HTML0"/>
        <w:divId w:val="640959943"/>
        <w:rPr>
          <w:rStyle w:val="w"/>
        </w:rPr>
      </w:pPr>
      <w:r>
        <w:rPr>
          <w:rStyle w:val="w"/>
        </w:rPr>
        <w:t xml:space="preserve">    </w:t>
      </w:r>
      <w:r>
        <w:rPr>
          <w:rStyle w:val="p"/>
        </w:rPr>
        <w:t>},</w:t>
      </w:r>
    </w:p>
    <w:p w:rsidR="00000000" w:rsidRDefault="00000000">
      <w:pPr>
        <w:pStyle w:val="HTML0"/>
        <w:divId w:val="640959943"/>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640959943"/>
        <w:rPr>
          <w:rStyle w:val="w"/>
        </w:rPr>
      </w:pPr>
      <w:r>
        <w:rPr>
          <w:rStyle w:val="p"/>
        </w:rPr>
        <w:t>}</w:t>
      </w:r>
    </w:p>
    <w:p w:rsidR="00000000" w:rsidRDefault="00000000">
      <w:pPr>
        <w:pStyle w:val="a5"/>
        <w:ind w:left="720" w:right="720"/>
        <w:divId w:val="1997227458"/>
      </w:pPr>
      <w:r>
        <w:t>Failure Response Example</w:t>
      </w:r>
    </w:p>
    <w:p w:rsidR="00000000" w:rsidRDefault="00000000">
      <w:pPr>
        <w:pStyle w:val="HTML0"/>
        <w:divId w:val="1165978011"/>
        <w:rPr>
          <w:rStyle w:val="w"/>
        </w:rPr>
      </w:pPr>
      <w:r>
        <w:rPr>
          <w:rStyle w:val="p"/>
        </w:rPr>
        <w:t>{</w:t>
      </w:r>
    </w:p>
    <w:p w:rsidR="00000000" w:rsidRDefault="00000000">
      <w:pPr>
        <w:pStyle w:val="HTML0"/>
        <w:divId w:val="1165978011"/>
        <w:rPr>
          <w:rStyle w:val="w"/>
        </w:rPr>
      </w:pPr>
      <w:r>
        <w:rPr>
          <w:rStyle w:val="w"/>
        </w:rPr>
        <w:t xml:space="preserve">  </w:t>
      </w:r>
      <w:r>
        <w:rPr>
          <w:rStyle w:val="nl"/>
        </w:rPr>
        <w:t>"event"</w:t>
      </w:r>
      <w:r>
        <w:rPr>
          <w:rStyle w:val="p"/>
        </w:rPr>
        <w:t>:</w:t>
      </w:r>
      <w:r>
        <w:rPr>
          <w:rStyle w:val="w"/>
        </w:rPr>
        <w:t xml:space="preserve"> </w:t>
      </w:r>
      <w:r>
        <w:rPr>
          <w:rStyle w:val="s2"/>
        </w:rPr>
        <w:t>"error"</w:t>
      </w:r>
      <w:r>
        <w:rPr>
          <w:rStyle w:val="p"/>
        </w:rPr>
        <w:t>,</w:t>
      </w:r>
    </w:p>
    <w:p w:rsidR="00000000" w:rsidRDefault="00000000">
      <w:pPr>
        <w:pStyle w:val="HTML0"/>
        <w:divId w:val="1165978011"/>
        <w:rPr>
          <w:rStyle w:val="w"/>
        </w:rPr>
      </w:pPr>
      <w:r>
        <w:rPr>
          <w:rStyle w:val="w"/>
        </w:rPr>
        <w:t xml:space="preserve">  </w:t>
      </w:r>
      <w:r>
        <w:rPr>
          <w:rStyle w:val="nl"/>
        </w:rPr>
        <w:t>"code"</w:t>
      </w:r>
      <w:r>
        <w:rPr>
          <w:rStyle w:val="p"/>
        </w:rPr>
        <w:t>:</w:t>
      </w:r>
      <w:r>
        <w:rPr>
          <w:rStyle w:val="w"/>
        </w:rPr>
        <w:t xml:space="preserve"> </w:t>
      </w:r>
      <w:r>
        <w:rPr>
          <w:rStyle w:val="s2"/>
        </w:rPr>
        <w:t>"60012"</w:t>
      </w:r>
      <w:r>
        <w:rPr>
          <w:rStyle w:val="p"/>
        </w:rPr>
        <w:t>,</w:t>
      </w:r>
    </w:p>
    <w:p w:rsidR="00000000" w:rsidRDefault="00000000">
      <w:pPr>
        <w:pStyle w:val="HTML0"/>
        <w:divId w:val="1165978011"/>
        <w:rPr>
          <w:rStyle w:val="w"/>
        </w:rPr>
      </w:pPr>
      <w:r>
        <w:rPr>
          <w:rStyle w:val="w"/>
        </w:rPr>
        <w:t xml:space="preserve">  </w:t>
      </w:r>
      <w:r>
        <w:rPr>
          <w:rStyle w:val="nl"/>
        </w:rPr>
        <w:t>"msg"</w:t>
      </w:r>
      <w:r>
        <w:rPr>
          <w:rStyle w:val="p"/>
        </w:rPr>
        <w:t>:</w:t>
      </w:r>
      <w:r>
        <w:rPr>
          <w:rStyle w:val="w"/>
        </w:rPr>
        <w:t xml:space="preserve"> </w:t>
      </w:r>
      <w:r>
        <w:rPr>
          <w:rStyle w:val="s2"/>
        </w:rPr>
        <w:t>"Invalid request: {</w:t>
      </w:r>
      <w:r>
        <w:rPr>
          <w:rStyle w:val="se"/>
        </w:rPr>
        <w:t>\"</w:t>
      </w:r>
      <w:r>
        <w:rPr>
          <w:rStyle w:val="s2"/>
        </w:rPr>
        <w:t>op</w:t>
      </w:r>
      <w:r>
        <w:rPr>
          <w:rStyle w:val="se"/>
        </w:rPr>
        <w:t>\"</w:t>
      </w:r>
      <w:r>
        <w:rPr>
          <w:rStyle w:val="s2"/>
        </w:rPr>
        <w:t xml:space="preserve">: </w:t>
      </w:r>
      <w:r>
        <w:rPr>
          <w:rStyle w:val="se"/>
        </w:rPr>
        <w:t>\"</w:t>
      </w:r>
      <w:r>
        <w:rPr>
          <w:rStyle w:val="s2"/>
        </w:rPr>
        <w:t>subscribe</w:t>
      </w:r>
      <w:r>
        <w:rPr>
          <w:rStyle w:val="se"/>
        </w:rPr>
        <w:t>\"</w:t>
      </w:r>
      <w:r>
        <w:rPr>
          <w:rStyle w:val="s2"/>
        </w:rPr>
        <w:t xml:space="preserve">, </w:t>
      </w:r>
      <w:r>
        <w:rPr>
          <w:rStyle w:val="se"/>
        </w:rPr>
        <w:t>\"</w:t>
      </w:r>
      <w:r>
        <w:rPr>
          <w:rStyle w:val="s2"/>
        </w:rPr>
        <w:t>argss</w:t>
      </w:r>
      <w:r>
        <w:rPr>
          <w:rStyle w:val="se"/>
        </w:rPr>
        <w:t>\"</w:t>
      </w:r>
      <w:r>
        <w:rPr>
          <w:rStyle w:val="s2"/>
        </w:rPr>
        <w:t xml:space="preserve">:[{ </w:t>
      </w:r>
      <w:r>
        <w:rPr>
          <w:rStyle w:val="se"/>
        </w:rPr>
        <w:t>\"</w:t>
      </w:r>
      <w:r>
        <w:rPr>
          <w:rStyle w:val="s2"/>
        </w:rPr>
        <w:t>channel</w:t>
      </w:r>
      <w:r>
        <w:rPr>
          <w:rStyle w:val="se"/>
        </w:rPr>
        <w:t>\"</w:t>
      </w:r>
      <w:r>
        <w:rPr>
          <w:rStyle w:val="s2"/>
        </w:rPr>
        <w:t xml:space="preserve"> : </w:t>
      </w:r>
      <w:r>
        <w:rPr>
          <w:rStyle w:val="se"/>
        </w:rPr>
        <w:t>\"</w:t>
      </w:r>
      <w:r>
        <w:rPr>
          <w:rStyle w:val="s2"/>
        </w:rPr>
        <w:t>algo-recurring-buy</w:t>
      </w:r>
      <w:r>
        <w:rPr>
          <w:rStyle w:val="se"/>
        </w:rPr>
        <w:t>\"</w:t>
      </w:r>
      <w:r>
        <w:rPr>
          <w:rStyle w:val="s2"/>
        </w:rPr>
        <w:t xml:space="preserve">, </w:t>
      </w:r>
      <w:r>
        <w:rPr>
          <w:rStyle w:val="se"/>
        </w:rPr>
        <w:t>\"</w:t>
      </w:r>
      <w:r>
        <w:rPr>
          <w:rStyle w:val="s2"/>
        </w:rPr>
        <w:t>instType</w:t>
      </w:r>
      <w:r>
        <w:rPr>
          <w:rStyle w:val="se"/>
        </w:rPr>
        <w:t>\"</w:t>
      </w:r>
      <w:r>
        <w:rPr>
          <w:rStyle w:val="s2"/>
        </w:rPr>
        <w:t xml:space="preserve"> : </w:t>
      </w:r>
      <w:r>
        <w:rPr>
          <w:rStyle w:val="se"/>
        </w:rPr>
        <w:t>\"</w:t>
      </w:r>
      <w:r>
        <w:rPr>
          <w:rStyle w:val="s2"/>
        </w:rPr>
        <w:t>FUTURES</w:t>
      </w:r>
      <w:r>
        <w:rPr>
          <w:rStyle w:val="se"/>
        </w:rPr>
        <w:t>\"</w:t>
      </w:r>
      <w:r>
        <w:rPr>
          <w:rStyle w:val="s2"/>
        </w:rPr>
        <w:t>}]}"</w:t>
      </w:r>
      <w:r>
        <w:rPr>
          <w:rStyle w:val="p"/>
        </w:rPr>
        <w:t>,</w:t>
      </w:r>
    </w:p>
    <w:p w:rsidR="00000000" w:rsidRDefault="00000000">
      <w:pPr>
        <w:pStyle w:val="HTML0"/>
        <w:divId w:val="1165978011"/>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165978011"/>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058"/>
        <w:gridCol w:w="28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Event</w:t>
            </w:r>
            <w:r>
              <w:br/>
            </w:r>
            <w:r>
              <w:rPr>
                <w:rStyle w:val="HTML"/>
              </w:rPr>
              <w:t>subscribe</w:t>
            </w:r>
            <w:r>
              <w:br/>
            </w:r>
            <w:r>
              <w:rPr>
                <w:rStyle w:val="HTML"/>
              </w:rPr>
              <w:t>unsubscribe</w:t>
            </w:r>
            <w:r>
              <w:br/>
            </w:r>
            <w:r>
              <w:rPr>
                <w:rStyle w:val="HTML"/>
              </w:rPr>
              <w:t>error</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No</w:t>
            </w:r>
          </w:p>
        </w:tc>
        <w:tc>
          <w:tcPr>
            <w:tcW w:w="0" w:type="auto"/>
            <w:vAlign w:val="center"/>
            <w:hideMark/>
          </w:tcPr>
          <w:p w:rsidR="00000000" w:rsidRDefault="00000000">
            <w:r>
              <w:t>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&gt; algoId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Algo Order ID</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connId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WebSocket connection ID</w:t>
            </w:r>
          </w:p>
        </w:tc>
      </w:tr>
    </w:tbl>
    <w:p w:rsidR="00000000" w:rsidRDefault="00000000">
      <w:pPr>
        <w:pStyle w:val="a5"/>
        <w:ind w:left="720" w:right="720"/>
        <w:divId w:val="1304197313"/>
      </w:pPr>
      <w:r>
        <w:t xml:space="preserve">Push Data Example: </w:t>
      </w:r>
    </w:p>
    <w:p w:rsidR="00000000" w:rsidRDefault="00000000">
      <w:pPr>
        <w:pStyle w:val="HTML0"/>
        <w:divId w:val="755592846"/>
        <w:rPr>
          <w:rStyle w:val="w"/>
        </w:rPr>
      </w:pPr>
      <w:r>
        <w:rPr>
          <w:rStyle w:val="p"/>
        </w:rPr>
        <w:t>{</w:t>
      </w:r>
    </w:p>
    <w:p w:rsidR="00000000" w:rsidRDefault="00000000">
      <w:pPr>
        <w:pStyle w:val="HTML0"/>
        <w:divId w:val="755592846"/>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755592846"/>
        <w:rPr>
          <w:rStyle w:val="w"/>
        </w:rPr>
      </w:pPr>
      <w:r>
        <w:rPr>
          <w:rStyle w:val="w"/>
        </w:rPr>
        <w:t xml:space="preserve">        </w:t>
      </w:r>
      <w:r>
        <w:rPr>
          <w:rStyle w:val="nl"/>
        </w:rPr>
        <w:t>"channel"</w:t>
      </w:r>
      <w:r>
        <w:rPr>
          <w:rStyle w:val="p"/>
        </w:rPr>
        <w:t>:</w:t>
      </w:r>
      <w:r>
        <w:rPr>
          <w:rStyle w:val="w"/>
        </w:rPr>
        <w:t xml:space="preserve"> </w:t>
      </w:r>
      <w:r>
        <w:rPr>
          <w:rStyle w:val="s2"/>
        </w:rPr>
        <w:t>"algo-recurring-buy"</w:t>
      </w:r>
      <w:r>
        <w:rPr>
          <w:rStyle w:val="p"/>
        </w:rPr>
        <w:t>,</w:t>
      </w:r>
    </w:p>
    <w:p w:rsidR="00000000" w:rsidRDefault="00000000">
      <w:pPr>
        <w:pStyle w:val="HTML0"/>
        <w:divId w:val="755592846"/>
        <w:rPr>
          <w:rStyle w:val="w"/>
        </w:rPr>
      </w:pPr>
      <w:r>
        <w:rPr>
          <w:rStyle w:val="w"/>
        </w:rPr>
        <w:t xml:space="preserve">        </w:t>
      </w:r>
      <w:r>
        <w:rPr>
          <w:rStyle w:val="nl"/>
        </w:rPr>
        <w:t>"instType"</w:t>
      </w:r>
      <w:r>
        <w:rPr>
          <w:rStyle w:val="p"/>
        </w:rPr>
        <w:t>:</w:t>
      </w:r>
      <w:r>
        <w:rPr>
          <w:rStyle w:val="w"/>
        </w:rPr>
        <w:t xml:space="preserve"> </w:t>
      </w:r>
      <w:r>
        <w:rPr>
          <w:rStyle w:val="s2"/>
        </w:rPr>
        <w:t>"SPOT"</w:t>
      </w:r>
      <w:r>
        <w:rPr>
          <w:rStyle w:val="p"/>
        </w:rPr>
        <w:t>,</w:t>
      </w:r>
    </w:p>
    <w:p w:rsidR="00000000" w:rsidRDefault="00000000">
      <w:pPr>
        <w:pStyle w:val="HTML0"/>
        <w:divId w:val="755592846"/>
        <w:rPr>
          <w:rStyle w:val="w"/>
        </w:rPr>
      </w:pPr>
      <w:r>
        <w:rPr>
          <w:rStyle w:val="w"/>
        </w:rPr>
        <w:t xml:space="preserve">        </w:t>
      </w:r>
      <w:r>
        <w:rPr>
          <w:rStyle w:val="nl"/>
        </w:rPr>
        <w:t>"uid"</w:t>
      </w:r>
      <w:r>
        <w:rPr>
          <w:rStyle w:val="p"/>
        </w:rPr>
        <w:t>:</w:t>
      </w:r>
      <w:r>
        <w:rPr>
          <w:rStyle w:val="w"/>
        </w:rPr>
        <w:t xml:space="preserve"> </w:t>
      </w:r>
      <w:r>
        <w:rPr>
          <w:rStyle w:val="s2"/>
        </w:rPr>
        <w:t>"447*******584"</w:t>
      </w:r>
    </w:p>
    <w:p w:rsidR="00000000" w:rsidRDefault="00000000">
      <w:pPr>
        <w:pStyle w:val="HTML0"/>
        <w:divId w:val="755592846"/>
        <w:rPr>
          <w:rStyle w:val="w"/>
        </w:rPr>
      </w:pPr>
      <w:r>
        <w:rPr>
          <w:rStyle w:val="w"/>
        </w:rPr>
        <w:t xml:space="preserve">    </w:t>
      </w:r>
      <w:r>
        <w:rPr>
          <w:rStyle w:val="p"/>
        </w:rPr>
        <w:t>},</w:t>
      </w:r>
    </w:p>
    <w:p w:rsidR="00000000" w:rsidRDefault="00000000">
      <w:pPr>
        <w:pStyle w:val="HTML0"/>
        <w:divId w:val="755592846"/>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755592846"/>
        <w:rPr>
          <w:rStyle w:val="w"/>
        </w:rPr>
      </w:pPr>
      <w:r>
        <w:rPr>
          <w:rStyle w:val="w"/>
        </w:rPr>
        <w:t xml:space="preserve">        </w:t>
      </w:r>
      <w:r>
        <w:rPr>
          <w:rStyle w:val="nl"/>
        </w:rPr>
        <w:t>"algoClOrdId"</w:t>
      </w:r>
      <w:r>
        <w:rPr>
          <w:rStyle w:val="p"/>
        </w:rPr>
        <w:t>:</w:t>
      </w:r>
      <w:r>
        <w:rPr>
          <w:rStyle w:val="w"/>
        </w:rPr>
        <w:t xml:space="preserve"> </w:t>
      </w:r>
      <w:r>
        <w:rPr>
          <w:rStyle w:val="s2"/>
        </w:rPr>
        <w:t>""</w:t>
      </w:r>
      <w:r>
        <w:rPr>
          <w:rStyle w:val="p"/>
        </w:rPr>
        <w:t>,</w:t>
      </w:r>
    </w:p>
    <w:p w:rsidR="00000000" w:rsidRDefault="00000000">
      <w:pPr>
        <w:pStyle w:val="HTML0"/>
        <w:divId w:val="755592846"/>
        <w:rPr>
          <w:rStyle w:val="w"/>
        </w:rPr>
      </w:pPr>
      <w:r>
        <w:rPr>
          <w:rStyle w:val="w"/>
        </w:rPr>
        <w:t xml:space="preserve">        </w:t>
      </w:r>
      <w:r>
        <w:rPr>
          <w:rStyle w:val="nl"/>
        </w:rPr>
        <w:t>"algoId"</w:t>
      </w:r>
      <w:r>
        <w:rPr>
          <w:rStyle w:val="p"/>
        </w:rPr>
        <w:t>:</w:t>
      </w:r>
      <w:r>
        <w:rPr>
          <w:rStyle w:val="w"/>
        </w:rPr>
        <w:t xml:space="preserve"> </w:t>
      </w:r>
      <w:r>
        <w:rPr>
          <w:rStyle w:val="s2"/>
        </w:rPr>
        <w:t>"644497312047435776"</w:t>
      </w:r>
      <w:r>
        <w:rPr>
          <w:rStyle w:val="p"/>
        </w:rPr>
        <w:t>,</w:t>
      </w:r>
    </w:p>
    <w:p w:rsidR="00000000" w:rsidRDefault="00000000">
      <w:pPr>
        <w:pStyle w:val="HTML0"/>
        <w:divId w:val="755592846"/>
        <w:rPr>
          <w:rStyle w:val="w"/>
        </w:rPr>
      </w:pPr>
      <w:r>
        <w:rPr>
          <w:rStyle w:val="w"/>
        </w:rPr>
        <w:t xml:space="preserve">        </w:t>
      </w:r>
      <w:r>
        <w:rPr>
          <w:rStyle w:val="nl"/>
        </w:rPr>
        <w:t>"algoOrdType"</w:t>
      </w:r>
      <w:r>
        <w:rPr>
          <w:rStyle w:val="p"/>
        </w:rPr>
        <w:t>:</w:t>
      </w:r>
      <w:r>
        <w:rPr>
          <w:rStyle w:val="w"/>
        </w:rPr>
        <w:t xml:space="preserve"> </w:t>
      </w:r>
      <w:r>
        <w:rPr>
          <w:rStyle w:val="s2"/>
        </w:rPr>
        <w:t>"recurring"</w:t>
      </w:r>
      <w:r>
        <w:rPr>
          <w:rStyle w:val="p"/>
        </w:rPr>
        <w:t>,</w:t>
      </w:r>
    </w:p>
    <w:p w:rsidR="00000000" w:rsidRDefault="00000000">
      <w:pPr>
        <w:pStyle w:val="HTML0"/>
        <w:divId w:val="755592846"/>
        <w:rPr>
          <w:rStyle w:val="w"/>
        </w:rPr>
      </w:pPr>
      <w:r>
        <w:rPr>
          <w:rStyle w:val="w"/>
        </w:rPr>
        <w:t xml:space="preserve">        </w:t>
      </w:r>
      <w:r>
        <w:rPr>
          <w:rStyle w:val="nl"/>
        </w:rPr>
        <w:t>"amt"</w:t>
      </w:r>
      <w:r>
        <w:rPr>
          <w:rStyle w:val="p"/>
        </w:rPr>
        <w:t>:</w:t>
      </w:r>
      <w:r>
        <w:rPr>
          <w:rStyle w:val="w"/>
        </w:rPr>
        <w:t xml:space="preserve"> </w:t>
      </w:r>
      <w:r>
        <w:rPr>
          <w:rStyle w:val="s2"/>
        </w:rPr>
        <w:t>"100"</w:t>
      </w:r>
      <w:r>
        <w:rPr>
          <w:rStyle w:val="p"/>
        </w:rPr>
        <w:t>,</w:t>
      </w:r>
    </w:p>
    <w:p w:rsidR="00000000" w:rsidRDefault="00000000">
      <w:pPr>
        <w:pStyle w:val="HTML0"/>
        <w:divId w:val="755592846"/>
        <w:rPr>
          <w:rStyle w:val="w"/>
        </w:rPr>
      </w:pPr>
      <w:r>
        <w:rPr>
          <w:rStyle w:val="w"/>
        </w:rPr>
        <w:t xml:space="preserve">        </w:t>
      </w:r>
      <w:r>
        <w:rPr>
          <w:rStyle w:val="nl"/>
        </w:rPr>
        <w:t>"cTime"</w:t>
      </w:r>
      <w:r>
        <w:rPr>
          <w:rStyle w:val="p"/>
        </w:rPr>
        <w:t>:</w:t>
      </w:r>
      <w:r>
        <w:rPr>
          <w:rStyle w:val="w"/>
        </w:rPr>
        <w:t xml:space="preserve"> </w:t>
      </w:r>
      <w:r>
        <w:rPr>
          <w:rStyle w:val="s2"/>
        </w:rPr>
        <w:t>"1699932133373"</w:t>
      </w:r>
      <w:r>
        <w:rPr>
          <w:rStyle w:val="p"/>
        </w:rPr>
        <w:t>,</w:t>
      </w:r>
    </w:p>
    <w:p w:rsidR="00000000" w:rsidRDefault="00000000">
      <w:pPr>
        <w:pStyle w:val="HTML0"/>
        <w:divId w:val="755592846"/>
        <w:rPr>
          <w:rStyle w:val="w"/>
        </w:rPr>
      </w:pPr>
      <w:r>
        <w:rPr>
          <w:rStyle w:val="w"/>
        </w:rPr>
        <w:t xml:space="preserve">        </w:t>
      </w:r>
      <w:r>
        <w:rPr>
          <w:rStyle w:val="nl"/>
        </w:rPr>
        <w:t>"cycles"</w:t>
      </w:r>
      <w:r>
        <w:rPr>
          <w:rStyle w:val="p"/>
        </w:rPr>
        <w:t>:</w:t>
      </w:r>
      <w:r>
        <w:rPr>
          <w:rStyle w:val="w"/>
        </w:rPr>
        <w:t xml:space="preserve"> </w:t>
      </w:r>
      <w:r>
        <w:rPr>
          <w:rStyle w:val="s2"/>
        </w:rPr>
        <w:t>"0"</w:t>
      </w:r>
      <w:r>
        <w:rPr>
          <w:rStyle w:val="p"/>
        </w:rPr>
        <w:t>,</w:t>
      </w:r>
    </w:p>
    <w:p w:rsidR="00000000" w:rsidRDefault="00000000">
      <w:pPr>
        <w:pStyle w:val="HTML0"/>
        <w:divId w:val="755592846"/>
        <w:rPr>
          <w:rStyle w:val="w"/>
        </w:rPr>
      </w:pPr>
      <w:r>
        <w:rPr>
          <w:rStyle w:val="w"/>
        </w:rPr>
        <w:t xml:space="preserve">        </w:t>
      </w:r>
      <w:r>
        <w:rPr>
          <w:rStyle w:val="nl"/>
        </w:rPr>
        <w:t>"instType"</w:t>
      </w:r>
      <w:r>
        <w:rPr>
          <w:rStyle w:val="p"/>
        </w:rPr>
        <w:t>:</w:t>
      </w:r>
      <w:r>
        <w:rPr>
          <w:rStyle w:val="w"/>
        </w:rPr>
        <w:t xml:space="preserve"> </w:t>
      </w:r>
      <w:r>
        <w:rPr>
          <w:rStyle w:val="s2"/>
        </w:rPr>
        <w:t>"SPOT"</w:t>
      </w:r>
      <w:r>
        <w:rPr>
          <w:rStyle w:val="p"/>
        </w:rPr>
        <w:t>,</w:t>
      </w:r>
    </w:p>
    <w:p w:rsidR="00000000" w:rsidRDefault="00000000">
      <w:pPr>
        <w:pStyle w:val="HTML0"/>
        <w:divId w:val="755592846"/>
        <w:rPr>
          <w:rStyle w:val="w"/>
        </w:rPr>
      </w:pPr>
      <w:r>
        <w:rPr>
          <w:rStyle w:val="w"/>
        </w:rPr>
        <w:t xml:space="preserve">        </w:t>
      </w:r>
      <w:r>
        <w:rPr>
          <w:rStyle w:val="nl"/>
        </w:rPr>
        <w:t>"investmentAmt"</w:t>
      </w:r>
      <w:r>
        <w:rPr>
          <w:rStyle w:val="p"/>
        </w:rPr>
        <w:t>:</w:t>
      </w:r>
      <w:r>
        <w:rPr>
          <w:rStyle w:val="w"/>
        </w:rPr>
        <w:t xml:space="preserve"> </w:t>
      </w:r>
      <w:r>
        <w:rPr>
          <w:rStyle w:val="s2"/>
        </w:rPr>
        <w:t>"0"</w:t>
      </w:r>
      <w:r>
        <w:rPr>
          <w:rStyle w:val="p"/>
        </w:rPr>
        <w:t>,</w:t>
      </w:r>
    </w:p>
    <w:p w:rsidR="00000000" w:rsidRDefault="00000000">
      <w:pPr>
        <w:pStyle w:val="HTML0"/>
        <w:divId w:val="755592846"/>
        <w:rPr>
          <w:rStyle w:val="w"/>
        </w:rPr>
      </w:pPr>
      <w:r>
        <w:rPr>
          <w:rStyle w:val="w"/>
        </w:rPr>
        <w:t xml:space="preserve">        </w:t>
      </w:r>
      <w:r>
        <w:rPr>
          <w:rStyle w:val="nl"/>
        </w:rPr>
        <w:t>"investmentCcy"</w:t>
      </w:r>
      <w:r>
        <w:rPr>
          <w:rStyle w:val="p"/>
        </w:rPr>
        <w:t>:</w:t>
      </w:r>
      <w:r>
        <w:rPr>
          <w:rStyle w:val="w"/>
        </w:rPr>
        <w:t xml:space="preserve"> </w:t>
      </w:r>
      <w:r>
        <w:rPr>
          <w:rStyle w:val="s2"/>
        </w:rPr>
        <w:t>"USDC"</w:t>
      </w:r>
      <w:r>
        <w:rPr>
          <w:rStyle w:val="p"/>
        </w:rPr>
        <w:t>,</w:t>
      </w:r>
    </w:p>
    <w:p w:rsidR="00000000" w:rsidRDefault="00000000">
      <w:pPr>
        <w:pStyle w:val="HTML0"/>
        <w:divId w:val="755592846"/>
        <w:rPr>
          <w:rStyle w:val="w"/>
        </w:rPr>
      </w:pPr>
      <w:r>
        <w:rPr>
          <w:rStyle w:val="w"/>
        </w:rPr>
        <w:t xml:space="preserve">        </w:t>
      </w:r>
      <w:r>
        <w:rPr>
          <w:rStyle w:val="nl"/>
        </w:rPr>
        <w:t>"mktCap"</w:t>
      </w:r>
      <w:r>
        <w:rPr>
          <w:rStyle w:val="p"/>
        </w:rPr>
        <w:t>:</w:t>
      </w:r>
      <w:r>
        <w:rPr>
          <w:rStyle w:val="w"/>
        </w:rPr>
        <w:t xml:space="preserve"> </w:t>
      </w:r>
      <w:r>
        <w:rPr>
          <w:rStyle w:val="s2"/>
        </w:rPr>
        <w:t>"0"</w:t>
      </w:r>
      <w:r>
        <w:rPr>
          <w:rStyle w:val="p"/>
        </w:rPr>
        <w:t>,</w:t>
      </w:r>
    </w:p>
    <w:p w:rsidR="00000000" w:rsidRDefault="00000000">
      <w:pPr>
        <w:pStyle w:val="HTML0"/>
        <w:divId w:val="755592846"/>
        <w:rPr>
          <w:rStyle w:val="w"/>
        </w:rPr>
      </w:pPr>
      <w:r>
        <w:rPr>
          <w:rStyle w:val="w"/>
        </w:rPr>
        <w:t xml:space="preserve">        </w:t>
      </w:r>
      <w:r>
        <w:rPr>
          <w:rStyle w:val="nl"/>
        </w:rPr>
        <w:t>"nextInvestTime"</w:t>
      </w:r>
      <w:r>
        <w:rPr>
          <w:rStyle w:val="p"/>
        </w:rPr>
        <w:t>:</w:t>
      </w:r>
      <w:r>
        <w:rPr>
          <w:rStyle w:val="w"/>
        </w:rPr>
        <w:t xml:space="preserve"> </w:t>
      </w:r>
      <w:r>
        <w:rPr>
          <w:rStyle w:val="s2"/>
        </w:rPr>
        <w:t>"1699934415300"</w:t>
      </w:r>
      <w:r>
        <w:rPr>
          <w:rStyle w:val="p"/>
        </w:rPr>
        <w:t>,</w:t>
      </w:r>
    </w:p>
    <w:p w:rsidR="00000000" w:rsidRDefault="00000000">
      <w:pPr>
        <w:pStyle w:val="HTML0"/>
        <w:divId w:val="755592846"/>
        <w:rPr>
          <w:rStyle w:val="w"/>
        </w:rPr>
      </w:pPr>
      <w:r>
        <w:rPr>
          <w:rStyle w:val="w"/>
        </w:rPr>
        <w:t xml:space="preserve">        </w:t>
      </w:r>
      <w:r>
        <w:rPr>
          <w:rStyle w:val="nl"/>
        </w:rPr>
        <w:t>"pTime"</w:t>
      </w:r>
      <w:r>
        <w:rPr>
          <w:rStyle w:val="p"/>
        </w:rPr>
        <w:t>:</w:t>
      </w:r>
      <w:r>
        <w:rPr>
          <w:rStyle w:val="w"/>
        </w:rPr>
        <w:t xml:space="preserve"> </w:t>
      </w:r>
      <w:r>
        <w:rPr>
          <w:rStyle w:val="s2"/>
        </w:rPr>
        <w:t>"1699933314691"</w:t>
      </w:r>
      <w:r>
        <w:rPr>
          <w:rStyle w:val="p"/>
        </w:rPr>
        <w:t>,</w:t>
      </w:r>
    </w:p>
    <w:p w:rsidR="00000000" w:rsidRDefault="00000000">
      <w:pPr>
        <w:pStyle w:val="HTML0"/>
        <w:divId w:val="755592846"/>
        <w:rPr>
          <w:rStyle w:val="w"/>
        </w:rPr>
      </w:pPr>
      <w:r>
        <w:rPr>
          <w:rStyle w:val="w"/>
        </w:rPr>
        <w:t xml:space="preserve">        </w:t>
      </w:r>
      <w:r>
        <w:rPr>
          <w:rStyle w:val="nl"/>
        </w:rPr>
        <w:t>"period"</w:t>
      </w:r>
      <w:r>
        <w:rPr>
          <w:rStyle w:val="p"/>
        </w:rPr>
        <w:t>:</w:t>
      </w:r>
      <w:r>
        <w:rPr>
          <w:rStyle w:val="w"/>
        </w:rPr>
        <w:t xml:space="preserve"> </w:t>
      </w:r>
      <w:r>
        <w:rPr>
          <w:rStyle w:val="s2"/>
        </w:rPr>
        <w:t>"hourly"</w:t>
      </w:r>
      <w:r>
        <w:rPr>
          <w:rStyle w:val="p"/>
        </w:rPr>
        <w:t>,</w:t>
      </w:r>
    </w:p>
    <w:p w:rsidR="00000000" w:rsidRDefault="00000000">
      <w:pPr>
        <w:pStyle w:val="HTML0"/>
        <w:divId w:val="755592846"/>
        <w:rPr>
          <w:rStyle w:val="w"/>
        </w:rPr>
      </w:pPr>
      <w:r>
        <w:rPr>
          <w:rStyle w:val="w"/>
        </w:rPr>
        <w:t xml:space="preserve">        </w:t>
      </w:r>
      <w:r>
        <w:rPr>
          <w:rStyle w:val="nl"/>
        </w:rPr>
        <w:t>"pnlRatio"</w:t>
      </w:r>
      <w:r>
        <w:rPr>
          <w:rStyle w:val="p"/>
        </w:rPr>
        <w:t>:</w:t>
      </w:r>
      <w:r>
        <w:rPr>
          <w:rStyle w:val="w"/>
        </w:rPr>
        <w:t xml:space="preserve"> </w:t>
      </w:r>
      <w:r>
        <w:rPr>
          <w:rStyle w:val="s2"/>
        </w:rPr>
        <w:t>"0"</w:t>
      </w:r>
      <w:r>
        <w:rPr>
          <w:rStyle w:val="p"/>
        </w:rPr>
        <w:t>,</w:t>
      </w:r>
    </w:p>
    <w:p w:rsidR="00000000" w:rsidRDefault="00000000">
      <w:pPr>
        <w:pStyle w:val="HTML0"/>
        <w:divId w:val="755592846"/>
        <w:rPr>
          <w:rStyle w:val="w"/>
        </w:rPr>
      </w:pPr>
      <w:r>
        <w:rPr>
          <w:rStyle w:val="w"/>
        </w:rPr>
        <w:t xml:space="preserve">        </w:t>
      </w:r>
      <w:r>
        <w:rPr>
          <w:rStyle w:val="nl"/>
        </w:rPr>
        <w:t>"recurringDay"</w:t>
      </w:r>
      <w:r>
        <w:rPr>
          <w:rStyle w:val="p"/>
        </w:rPr>
        <w:t>:</w:t>
      </w:r>
      <w:r>
        <w:rPr>
          <w:rStyle w:val="w"/>
        </w:rPr>
        <w:t xml:space="preserve"> </w:t>
      </w:r>
      <w:r>
        <w:rPr>
          <w:rStyle w:val="s2"/>
        </w:rPr>
        <w:t>""</w:t>
      </w:r>
      <w:r>
        <w:rPr>
          <w:rStyle w:val="p"/>
        </w:rPr>
        <w:t>,</w:t>
      </w:r>
    </w:p>
    <w:p w:rsidR="00000000" w:rsidRDefault="00000000">
      <w:pPr>
        <w:pStyle w:val="HTML0"/>
        <w:divId w:val="755592846"/>
        <w:rPr>
          <w:rStyle w:val="w"/>
        </w:rPr>
      </w:pPr>
      <w:r>
        <w:rPr>
          <w:rStyle w:val="w"/>
        </w:rPr>
        <w:t xml:space="preserve">        </w:t>
      </w:r>
      <w:r>
        <w:rPr>
          <w:rStyle w:val="nl"/>
        </w:rPr>
        <w:t>"recurringHour"</w:t>
      </w:r>
      <w:r>
        <w:rPr>
          <w:rStyle w:val="p"/>
        </w:rPr>
        <w:t>:</w:t>
      </w:r>
      <w:r>
        <w:rPr>
          <w:rStyle w:val="w"/>
        </w:rPr>
        <w:t xml:space="preserve"> </w:t>
      </w:r>
      <w:r>
        <w:rPr>
          <w:rStyle w:val="s2"/>
        </w:rPr>
        <w:t>"1"</w:t>
      </w:r>
      <w:r>
        <w:rPr>
          <w:rStyle w:val="p"/>
        </w:rPr>
        <w:t>,</w:t>
      </w:r>
    </w:p>
    <w:p w:rsidR="00000000" w:rsidRDefault="00000000">
      <w:pPr>
        <w:pStyle w:val="HTML0"/>
        <w:divId w:val="755592846"/>
        <w:rPr>
          <w:rStyle w:val="w"/>
        </w:rPr>
      </w:pPr>
      <w:r>
        <w:rPr>
          <w:rStyle w:val="w"/>
        </w:rPr>
        <w:t xml:space="preserve">        </w:t>
      </w:r>
      <w:r>
        <w:rPr>
          <w:rStyle w:val="nl"/>
        </w:rPr>
        <w:t>"recurringList"</w:t>
      </w:r>
      <w:r>
        <w:rPr>
          <w:rStyle w:val="p"/>
        </w:rPr>
        <w:t>:</w:t>
      </w:r>
      <w:r>
        <w:rPr>
          <w:rStyle w:val="w"/>
        </w:rPr>
        <w:t xml:space="preserve"> </w:t>
      </w:r>
      <w:r>
        <w:rPr>
          <w:rStyle w:val="p"/>
        </w:rPr>
        <w:t>[{</w:t>
      </w:r>
    </w:p>
    <w:p w:rsidR="00000000" w:rsidRDefault="00000000">
      <w:pPr>
        <w:pStyle w:val="HTML0"/>
        <w:divId w:val="755592846"/>
        <w:rPr>
          <w:rStyle w:val="w"/>
        </w:rPr>
      </w:pPr>
      <w:r>
        <w:rPr>
          <w:rStyle w:val="w"/>
        </w:rPr>
        <w:t xml:space="preserve">            </w:t>
      </w:r>
      <w:r>
        <w:rPr>
          <w:rStyle w:val="nl"/>
        </w:rPr>
        <w:t>"avgPx"</w:t>
      </w:r>
      <w:r>
        <w:rPr>
          <w:rStyle w:val="p"/>
        </w:rPr>
        <w:t>:</w:t>
      </w:r>
      <w:r>
        <w:rPr>
          <w:rStyle w:val="w"/>
        </w:rPr>
        <w:t xml:space="preserve"> </w:t>
      </w:r>
      <w:r>
        <w:rPr>
          <w:rStyle w:val="s2"/>
        </w:rPr>
        <w:t>"0"</w:t>
      </w:r>
      <w:r>
        <w:rPr>
          <w:rStyle w:val="p"/>
        </w:rPr>
        <w:t>,</w:t>
      </w:r>
    </w:p>
    <w:p w:rsidR="00000000" w:rsidRDefault="00000000">
      <w:pPr>
        <w:pStyle w:val="HTML0"/>
        <w:divId w:val="755592846"/>
        <w:rPr>
          <w:rStyle w:val="w"/>
        </w:rPr>
      </w:pPr>
      <w:r>
        <w:rPr>
          <w:rStyle w:val="w"/>
        </w:rPr>
        <w:t xml:space="preserve">            </w:t>
      </w:r>
      <w:r>
        <w:rPr>
          <w:rStyle w:val="nl"/>
        </w:rPr>
        <w:t>"ccy"</w:t>
      </w:r>
      <w:r>
        <w:rPr>
          <w:rStyle w:val="p"/>
        </w:rPr>
        <w:t>:</w:t>
      </w:r>
      <w:r>
        <w:rPr>
          <w:rStyle w:val="w"/>
        </w:rPr>
        <w:t xml:space="preserve"> </w:t>
      </w:r>
      <w:r>
        <w:rPr>
          <w:rStyle w:val="s2"/>
        </w:rPr>
        <w:t>"BTC"</w:t>
      </w:r>
      <w:r>
        <w:rPr>
          <w:rStyle w:val="p"/>
        </w:rPr>
        <w:t>,</w:t>
      </w:r>
    </w:p>
    <w:p w:rsidR="00000000" w:rsidRDefault="00000000">
      <w:pPr>
        <w:pStyle w:val="HTML0"/>
        <w:divId w:val="755592846"/>
        <w:rPr>
          <w:rStyle w:val="w"/>
        </w:rPr>
      </w:pPr>
      <w:r>
        <w:rPr>
          <w:rStyle w:val="w"/>
        </w:rPr>
        <w:t xml:space="preserve">            </w:t>
      </w:r>
      <w:r>
        <w:rPr>
          <w:rStyle w:val="nl"/>
        </w:rPr>
        <w:t>"profit"</w:t>
      </w:r>
      <w:r>
        <w:rPr>
          <w:rStyle w:val="p"/>
        </w:rPr>
        <w:t>:</w:t>
      </w:r>
      <w:r>
        <w:rPr>
          <w:rStyle w:val="w"/>
        </w:rPr>
        <w:t xml:space="preserve"> </w:t>
      </w:r>
      <w:r>
        <w:rPr>
          <w:rStyle w:val="s2"/>
        </w:rPr>
        <w:t>"0"</w:t>
      </w:r>
      <w:r>
        <w:rPr>
          <w:rStyle w:val="p"/>
        </w:rPr>
        <w:t>,</w:t>
      </w:r>
    </w:p>
    <w:p w:rsidR="00000000" w:rsidRDefault="00000000">
      <w:pPr>
        <w:pStyle w:val="HTML0"/>
        <w:divId w:val="755592846"/>
        <w:rPr>
          <w:rStyle w:val="w"/>
        </w:rPr>
      </w:pPr>
      <w:r>
        <w:rPr>
          <w:rStyle w:val="w"/>
        </w:rPr>
        <w:t xml:space="preserve">            </w:t>
      </w:r>
      <w:r>
        <w:rPr>
          <w:rStyle w:val="nl"/>
        </w:rPr>
        <w:t>"px"</w:t>
      </w:r>
      <w:r>
        <w:rPr>
          <w:rStyle w:val="p"/>
        </w:rPr>
        <w:t>:</w:t>
      </w:r>
      <w:r>
        <w:rPr>
          <w:rStyle w:val="w"/>
        </w:rPr>
        <w:t xml:space="preserve"> </w:t>
      </w:r>
      <w:r>
        <w:rPr>
          <w:rStyle w:val="s2"/>
        </w:rPr>
        <w:t>"36482"</w:t>
      </w:r>
      <w:r>
        <w:rPr>
          <w:rStyle w:val="p"/>
        </w:rPr>
        <w:t>,</w:t>
      </w:r>
    </w:p>
    <w:p w:rsidR="00000000" w:rsidRDefault="00000000">
      <w:pPr>
        <w:pStyle w:val="HTML0"/>
        <w:divId w:val="755592846"/>
        <w:rPr>
          <w:rStyle w:val="w"/>
        </w:rPr>
      </w:pPr>
      <w:r>
        <w:rPr>
          <w:rStyle w:val="w"/>
        </w:rPr>
        <w:t xml:space="preserve">            </w:t>
      </w:r>
      <w:r>
        <w:rPr>
          <w:rStyle w:val="nl"/>
        </w:rPr>
        <w:t>"ratio"</w:t>
      </w:r>
      <w:r>
        <w:rPr>
          <w:rStyle w:val="p"/>
        </w:rPr>
        <w:t>:</w:t>
      </w:r>
      <w:r>
        <w:rPr>
          <w:rStyle w:val="w"/>
        </w:rPr>
        <w:t xml:space="preserve"> </w:t>
      </w:r>
      <w:r>
        <w:rPr>
          <w:rStyle w:val="s2"/>
        </w:rPr>
        <w:t>"0.2"</w:t>
      </w:r>
      <w:r>
        <w:rPr>
          <w:rStyle w:val="p"/>
        </w:rPr>
        <w:t>,</w:t>
      </w:r>
    </w:p>
    <w:p w:rsidR="00000000" w:rsidRDefault="00000000">
      <w:pPr>
        <w:pStyle w:val="HTML0"/>
        <w:divId w:val="755592846"/>
        <w:rPr>
          <w:rStyle w:val="w"/>
        </w:rPr>
      </w:pPr>
      <w:r>
        <w:rPr>
          <w:rStyle w:val="w"/>
        </w:rPr>
        <w:t xml:space="preserve">            </w:t>
      </w:r>
      <w:r>
        <w:rPr>
          <w:rStyle w:val="nl"/>
        </w:rPr>
        <w:t>"totalAmt"</w:t>
      </w:r>
      <w:r>
        <w:rPr>
          <w:rStyle w:val="p"/>
        </w:rPr>
        <w:t>:</w:t>
      </w:r>
      <w:r>
        <w:rPr>
          <w:rStyle w:val="w"/>
        </w:rPr>
        <w:t xml:space="preserve"> </w:t>
      </w:r>
      <w:r>
        <w:rPr>
          <w:rStyle w:val="s2"/>
        </w:rPr>
        <w:t>"0"</w:t>
      </w:r>
    </w:p>
    <w:p w:rsidR="00000000" w:rsidRDefault="00000000">
      <w:pPr>
        <w:pStyle w:val="HTML0"/>
        <w:divId w:val="755592846"/>
        <w:rPr>
          <w:rStyle w:val="w"/>
        </w:rPr>
      </w:pPr>
      <w:r>
        <w:rPr>
          <w:rStyle w:val="w"/>
        </w:rPr>
        <w:t xml:space="preserve">        </w:t>
      </w:r>
      <w:r>
        <w:rPr>
          <w:rStyle w:val="p"/>
        </w:rPr>
        <w:t>},</w:t>
      </w:r>
      <w:r>
        <w:rPr>
          <w:rStyle w:val="w"/>
        </w:rPr>
        <w:t xml:space="preserve"> </w:t>
      </w:r>
      <w:r>
        <w:rPr>
          <w:rStyle w:val="p"/>
        </w:rPr>
        <w:t>{</w:t>
      </w:r>
    </w:p>
    <w:p w:rsidR="00000000" w:rsidRDefault="00000000">
      <w:pPr>
        <w:pStyle w:val="HTML0"/>
        <w:divId w:val="755592846"/>
        <w:rPr>
          <w:rStyle w:val="w"/>
        </w:rPr>
      </w:pPr>
      <w:r>
        <w:rPr>
          <w:rStyle w:val="w"/>
        </w:rPr>
        <w:t xml:space="preserve">            </w:t>
      </w:r>
      <w:r>
        <w:rPr>
          <w:rStyle w:val="nl"/>
        </w:rPr>
        <w:t>"avgPx"</w:t>
      </w:r>
      <w:r>
        <w:rPr>
          <w:rStyle w:val="p"/>
        </w:rPr>
        <w:t>:</w:t>
      </w:r>
      <w:r>
        <w:rPr>
          <w:rStyle w:val="w"/>
        </w:rPr>
        <w:t xml:space="preserve"> </w:t>
      </w:r>
      <w:r>
        <w:rPr>
          <w:rStyle w:val="s2"/>
        </w:rPr>
        <w:t>"0"</w:t>
      </w:r>
      <w:r>
        <w:rPr>
          <w:rStyle w:val="p"/>
        </w:rPr>
        <w:t>,</w:t>
      </w:r>
    </w:p>
    <w:p w:rsidR="00000000" w:rsidRDefault="00000000">
      <w:pPr>
        <w:pStyle w:val="HTML0"/>
        <w:divId w:val="755592846"/>
        <w:rPr>
          <w:rStyle w:val="w"/>
        </w:rPr>
      </w:pPr>
      <w:r>
        <w:rPr>
          <w:rStyle w:val="w"/>
        </w:rPr>
        <w:t xml:space="preserve">            </w:t>
      </w:r>
      <w:r>
        <w:rPr>
          <w:rStyle w:val="nl"/>
        </w:rPr>
        <w:t>"ccy"</w:t>
      </w:r>
      <w:r>
        <w:rPr>
          <w:rStyle w:val="p"/>
        </w:rPr>
        <w:t>:</w:t>
      </w:r>
      <w:r>
        <w:rPr>
          <w:rStyle w:val="w"/>
        </w:rPr>
        <w:t xml:space="preserve"> </w:t>
      </w:r>
      <w:r>
        <w:rPr>
          <w:rStyle w:val="s2"/>
        </w:rPr>
        <w:t>"ETH"</w:t>
      </w:r>
      <w:r>
        <w:rPr>
          <w:rStyle w:val="p"/>
        </w:rPr>
        <w:t>,</w:t>
      </w:r>
    </w:p>
    <w:p w:rsidR="00000000" w:rsidRDefault="00000000">
      <w:pPr>
        <w:pStyle w:val="HTML0"/>
        <w:divId w:val="755592846"/>
        <w:rPr>
          <w:rStyle w:val="w"/>
        </w:rPr>
      </w:pPr>
      <w:r>
        <w:rPr>
          <w:rStyle w:val="w"/>
        </w:rPr>
        <w:t xml:space="preserve">            </w:t>
      </w:r>
      <w:r>
        <w:rPr>
          <w:rStyle w:val="nl"/>
        </w:rPr>
        <w:t>"profit"</w:t>
      </w:r>
      <w:r>
        <w:rPr>
          <w:rStyle w:val="p"/>
        </w:rPr>
        <w:t>:</w:t>
      </w:r>
      <w:r>
        <w:rPr>
          <w:rStyle w:val="w"/>
        </w:rPr>
        <w:t xml:space="preserve"> </w:t>
      </w:r>
      <w:r>
        <w:rPr>
          <w:rStyle w:val="s2"/>
        </w:rPr>
        <w:t>"0"</w:t>
      </w:r>
      <w:r>
        <w:rPr>
          <w:rStyle w:val="p"/>
        </w:rPr>
        <w:t>,</w:t>
      </w:r>
    </w:p>
    <w:p w:rsidR="00000000" w:rsidRDefault="00000000">
      <w:pPr>
        <w:pStyle w:val="HTML0"/>
        <w:divId w:val="755592846"/>
        <w:rPr>
          <w:rStyle w:val="w"/>
        </w:rPr>
      </w:pPr>
      <w:r>
        <w:rPr>
          <w:rStyle w:val="w"/>
        </w:rPr>
        <w:t xml:space="preserve">            </w:t>
      </w:r>
      <w:r>
        <w:rPr>
          <w:rStyle w:val="nl"/>
        </w:rPr>
        <w:t>"px"</w:t>
      </w:r>
      <w:r>
        <w:rPr>
          <w:rStyle w:val="p"/>
        </w:rPr>
        <w:t>:</w:t>
      </w:r>
      <w:r>
        <w:rPr>
          <w:rStyle w:val="w"/>
        </w:rPr>
        <w:t xml:space="preserve"> </w:t>
      </w:r>
      <w:r>
        <w:rPr>
          <w:rStyle w:val="s2"/>
        </w:rPr>
        <w:t>"2057.54"</w:t>
      </w:r>
      <w:r>
        <w:rPr>
          <w:rStyle w:val="p"/>
        </w:rPr>
        <w:t>,</w:t>
      </w:r>
    </w:p>
    <w:p w:rsidR="00000000" w:rsidRDefault="00000000">
      <w:pPr>
        <w:pStyle w:val="HTML0"/>
        <w:divId w:val="755592846"/>
        <w:rPr>
          <w:rStyle w:val="w"/>
        </w:rPr>
      </w:pPr>
      <w:r>
        <w:rPr>
          <w:rStyle w:val="w"/>
        </w:rPr>
        <w:t xml:space="preserve">            </w:t>
      </w:r>
      <w:r>
        <w:rPr>
          <w:rStyle w:val="nl"/>
        </w:rPr>
        <w:t>"ratio"</w:t>
      </w:r>
      <w:r>
        <w:rPr>
          <w:rStyle w:val="p"/>
        </w:rPr>
        <w:t>:</w:t>
      </w:r>
      <w:r>
        <w:rPr>
          <w:rStyle w:val="w"/>
        </w:rPr>
        <w:t xml:space="preserve"> </w:t>
      </w:r>
      <w:r>
        <w:rPr>
          <w:rStyle w:val="s2"/>
        </w:rPr>
        <w:t>"0.8"</w:t>
      </w:r>
      <w:r>
        <w:rPr>
          <w:rStyle w:val="p"/>
        </w:rPr>
        <w:t>,</w:t>
      </w:r>
    </w:p>
    <w:p w:rsidR="00000000" w:rsidRDefault="00000000">
      <w:pPr>
        <w:pStyle w:val="HTML0"/>
        <w:divId w:val="755592846"/>
        <w:rPr>
          <w:rStyle w:val="w"/>
        </w:rPr>
      </w:pPr>
      <w:r>
        <w:rPr>
          <w:rStyle w:val="w"/>
        </w:rPr>
        <w:t xml:space="preserve">            </w:t>
      </w:r>
      <w:r>
        <w:rPr>
          <w:rStyle w:val="nl"/>
        </w:rPr>
        <w:t>"totalAmt"</w:t>
      </w:r>
      <w:r>
        <w:rPr>
          <w:rStyle w:val="p"/>
        </w:rPr>
        <w:t>:</w:t>
      </w:r>
      <w:r>
        <w:rPr>
          <w:rStyle w:val="w"/>
        </w:rPr>
        <w:t xml:space="preserve"> </w:t>
      </w:r>
      <w:r>
        <w:rPr>
          <w:rStyle w:val="s2"/>
        </w:rPr>
        <w:t>"0"</w:t>
      </w:r>
    </w:p>
    <w:p w:rsidR="00000000" w:rsidRDefault="00000000">
      <w:pPr>
        <w:pStyle w:val="HTML0"/>
        <w:divId w:val="755592846"/>
        <w:rPr>
          <w:rStyle w:val="w"/>
        </w:rPr>
      </w:pPr>
      <w:r>
        <w:rPr>
          <w:rStyle w:val="w"/>
        </w:rPr>
        <w:t xml:space="preserve">        </w:t>
      </w:r>
      <w:r>
        <w:rPr>
          <w:rStyle w:val="p"/>
        </w:rPr>
        <w:t>}],</w:t>
      </w:r>
    </w:p>
    <w:p w:rsidR="00000000" w:rsidRDefault="00000000">
      <w:pPr>
        <w:pStyle w:val="HTML0"/>
        <w:divId w:val="755592846"/>
        <w:rPr>
          <w:rStyle w:val="w"/>
        </w:rPr>
      </w:pPr>
      <w:r>
        <w:rPr>
          <w:rStyle w:val="w"/>
        </w:rPr>
        <w:t xml:space="preserve">        </w:t>
      </w:r>
      <w:r>
        <w:rPr>
          <w:rStyle w:val="nl"/>
        </w:rPr>
        <w:t>"recurringTime"</w:t>
      </w:r>
      <w:r>
        <w:rPr>
          <w:rStyle w:val="p"/>
        </w:rPr>
        <w:t>:</w:t>
      </w:r>
      <w:r>
        <w:rPr>
          <w:rStyle w:val="w"/>
        </w:rPr>
        <w:t xml:space="preserve"> </w:t>
      </w:r>
      <w:r>
        <w:rPr>
          <w:rStyle w:val="s2"/>
        </w:rPr>
        <w:t>"12"</w:t>
      </w:r>
      <w:r>
        <w:rPr>
          <w:rStyle w:val="p"/>
        </w:rPr>
        <w:t>,</w:t>
      </w:r>
    </w:p>
    <w:p w:rsidR="00000000" w:rsidRDefault="00000000">
      <w:pPr>
        <w:pStyle w:val="HTML0"/>
        <w:divId w:val="755592846"/>
        <w:rPr>
          <w:rStyle w:val="w"/>
        </w:rPr>
      </w:pPr>
      <w:r>
        <w:rPr>
          <w:rStyle w:val="w"/>
        </w:rPr>
        <w:t xml:space="preserve">        </w:t>
      </w:r>
      <w:r>
        <w:rPr>
          <w:rStyle w:val="nl"/>
        </w:rPr>
        <w:t>"state"</w:t>
      </w:r>
      <w:r>
        <w:rPr>
          <w:rStyle w:val="p"/>
        </w:rPr>
        <w:t>:</w:t>
      </w:r>
      <w:r>
        <w:rPr>
          <w:rStyle w:val="w"/>
        </w:rPr>
        <w:t xml:space="preserve"> </w:t>
      </w:r>
      <w:r>
        <w:rPr>
          <w:rStyle w:val="s2"/>
        </w:rPr>
        <w:t>"running"</w:t>
      </w:r>
      <w:r>
        <w:rPr>
          <w:rStyle w:val="p"/>
        </w:rPr>
        <w:t>,</w:t>
      </w:r>
    </w:p>
    <w:p w:rsidR="00000000" w:rsidRDefault="00000000">
      <w:pPr>
        <w:pStyle w:val="HTML0"/>
        <w:divId w:val="755592846"/>
        <w:rPr>
          <w:rStyle w:val="w"/>
        </w:rPr>
      </w:pPr>
      <w:r>
        <w:rPr>
          <w:rStyle w:val="w"/>
        </w:rPr>
        <w:t xml:space="preserve">        </w:t>
      </w:r>
      <w:r>
        <w:rPr>
          <w:rStyle w:val="nl"/>
        </w:rPr>
        <w:t>"stgyName"</w:t>
      </w:r>
      <w:r>
        <w:rPr>
          <w:rStyle w:val="p"/>
        </w:rPr>
        <w:t>:</w:t>
      </w:r>
      <w:r>
        <w:rPr>
          <w:rStyle w:val="w"/>
        </w:rPr>
        <w:t xml:space="preserve"> </w:t>
      </w:r>
      <w:r>
        <w:rPr>
          <w:rStyle w:val="s2"/>
        </w:rPr>
        <w:t>"stg1"</w:t>
      </w:r>
      <w:r>
        <w:rPr>
          <w:rStyle w:val="p"/>
        </w:rPr>
        <w:t>,</w:t>
      </w:r>
    </w:p>
    <w:p w:rsidR="00000000" w:rsidRDefault="00000000">
      <w:pPr>
        <w:pStyle w:val="HTML0"/>
        <w:divId w:val="755592846"/>
        <w:rPr>
          <w:rStyle w:val="w"/>
        </w:rPr>
      </w:pPr>
      <w:r>
        <w:rPr>
          <w:rStyle w:val="w"/>
        </w:rPr>
        <w:t xml:space="preserve">        </w:t>
      </w:r>
      <w:r>
        <w:rPr>
          <w:rStyle w:val="nl"/>
        </w:rPr>
        <w:t>"tag"</w:t>
      </w:r>
      <w:r>
        <w:rPr>
          <w:rStyle w:val="p"/>
        </w:rPr>
        <w:t>:</w:t>
      </w:r>
      <w:r>
        <w:rPr>
          <w:rStyle w:val="w"/>
        </w:rPr>
        <w:t xml:space="preserve"> </w:t>
      </w:r>
      <w:r>
        <w:rPr>
          <w:rStyle w:val="s2"/>
        </w:rPr>
        <w:t>""</w:t>
      </w:r>
      <w:r>
        <w:rPr>
          <w:rStyle w:val="p"/>
        </w:rPr>
        <w:t>,</w:t>
      </w:r>
    </w:p>
    <w:p w:rsidR="00000000" w:rsidRDefault="00000000">
      <w:pPr>
        <w:pStyle w:val="HTML0"/>
        <w:divId w:val="755592846"/>
        <w:rPr>
          <w:rStyle w:val="w"/>
        </w:rPr>
      </w:pPr>
      <w:r>
        <w:rPr>
          <w:rStyle w:val="w"/>
        </w:rPr>
        <w:t xml:space="preserve">        </w:t>
      </w:r>
      <w:r>
        <w:rPr>
          <w:rStyle w:val="nl"/>
        </w:rPr>
        <w:t>"timeZone"</w:t>
      </w:r>
      <w:r>
        <w:rPr>
          <w:rStyle w:val="p"/>
        </w:rPr>
        <w:t>:</w:t>
      </w:r>
      <w:r>
        <w:rPr>
          <w:rStyle w:val="w"/>
        </w:rPr>
        <w:t xml:space="preserve"> </w:t>
      </w:r>
      <w:r>
        <w:rPr>
          <w:rStyle w:val="s2"/>
        </w:rPr>
        <w:t>"8"</w:t>
      </w:r>
      <w:r>
        <w:rPr>
          <w:rStyle w:val="p"/>
        </w:rPr>
        <w:t>,</w:t>
      </w:r>
    </w:p>
    <w:p w:rsidR="00000000" w:rsidRDefault="00000000">
      <w:pPr>
        <w:pStyle w:val="HTML0"/>
        <w:divId w:val="755592846"/>
        <w:rPr>
          <w:rStyle w:val="w"/>
        </w:rPr>
      </w:pPr>
      <w:r>
        <w:rPr>
          <w:rStyle w:val="w"/>
        </w:rPr>
        <w:t xml:space="preserve">        </w:t>
      </w:r>
      <w:r>
        <w:rPr>
          <w:rStyle w:val="nl"/>
        </w:rPr>
        <w:t>"totalAnnRate"</w:t>
      </w:r>
      <w:r>
        <w:rPr>
          <w:rStyle w:val="p"/>
        </w:rPr>
        <w:t>:</w:t>
      </w:r>
      <w:r>
        <w:rPr>
          <w:rStyle w:val="w"/>
        </w:rPr>
        <w:t xml:space="preserve"> </w:t>
      </w:r>
      <w:r>
        <w:rPr>
          <w:rStyle w:val="s2"/>
        </w:rPr>
        <w:t>"0"</w:t>
      </w:r>
      <w:r>
        <w:rPr>
          <w:rStyle w:val="p"/>
        </w:rPr>
        <w:t>,</w:t>
      </w:r>
    </w:p>
    <w:p w:rsidR="00000000" w:rsidRDefault="00000000">
      <w:pPr>
        <w:pStyle w:val="HTML0"/>
        <w:divId w:val="755592846"/>
        <w:rPr>
          <w:rStyle w:val="w"/>
        </w:rPr>
      </w:pPr>
      <w:r>
        <w:rPr>
          <w:rStyle w:val="w"/>
        </w:rPr>
        <w:t xml:space="preserve">        </w:t>
      </w:r>
      <w:r>
        <w:rPr>
          <w:rStyle w:val="nl"/>
        </w:rPr>
        <w:t>"totalPnl"</w:t>
      </w:r>
      <w:r>
        <w:rPr>
          <w:rStyle w:val="p"/>
        </w:rPr>
        <w:t>:</w:t>
      </w:r>
      <w:r>
        <w:rPr>
          <w:rStyle w:val="w"/>
        </w:rPr>
        <w:t xml:space="preserve"> </w:t>
      </w:r>
      <w:r>
        <w:rPr>
          <w:rStyle w:val="s2"/>
        </w:rPr>
        <w:t>"0"</w:t>
      </w:r>
      <w:r>
        <w:rPr>
          <w:rStyle w:val="p"/>
        </w:rPr>
        <w:t>,</w:t>
      </w:r>
    </w:p>
    <w:p w:rsidR="00000000" w:rsidRDefault="00000000">
      <w:pPr>
        <w:pStyle w:val="HTML0"/>
        <w:divId w:val="755592846"/>
        <w:rPr>
          <w:rStyle w:val="w"/>
        </w:rPr>
      </w:pPr>
      <w:r>
        <w:rPr>
          <w:rStyle w:val="w"/>
        </w:rPr>
        <w:t xml:space="preserve">        </w:t>
      </w:r>
      <w:r>
        <w:rPr>
          <w:rStyle w:val="nl"/>
        </w:rPr>
        <w:t>"uTime"</w:t>
      </w:r>
      <w:r>
        <w:rPr>
          <w:rStyle w:val="p"/>
        </w:rPr>
        <w:t>:</w:t>
      </w:r>
      <w:r>
        <w:rPr>
          <w:rStyle w:val="w"/>
        </w:rPr>
        <w:t xml:space="preserve"> </w:t>
      </w:r>
      <w:r>
        <w:rPr>
          <w:rStyle w:val="s2"/>
        </w:rPr>
        <w:t>"1699932136249"</w:t>
      </w:r>
    </w:p>
    <w:p w:rsidR="00000000" w:rsidRDefault="00000000">
      <w:pPr>
        <w:pStyle w:val="HTML0"/>
        <w:divId w:val="755592846"/>
        <w:rPr>
          <w:rStyle w:val="w"/>
        </w:rPr>
      </w:pPr>
      <w:r>
        <w:rPr>
          <w:rStyle w:val="w"/>
        </w:rPr>
        <w:t xml:space="preserve">    </w:t>
      </w:r>
      <w:r>
        <w:rPr>
          <w:rStyle w:val="p"/>
        </w:rPr>
        <w:t>}]</w:t>
      </w:r>
    </w:p>
    <w:p w:rsidR="00000000" w:rsidRDefault="00000000">
      <w:pPr>
        <w:pStyle w:val="HTML0"/>
        <w:divId w:val="755592846"/>
        <w:rPr>
          <w:rStyle w:val="w"/>
        </w:rPr>
      </w:pPr>
      <w:r>
        <w:rPr>
          <w:rStyle w:val="p"/>
        </w:rPr>
        <w:t>}</w:t>
      </w:r>
    </w:p>
    <w:p w:rsidR="00000000" w:rsidRDefault="00000000">
      <w:pPr>
        <w:pStyle w:val="4"/>
        <w:divId w:val="175387555"/>
      </w:pPr>
      <w:r>
        <w:t>Response parameters when data is pushed.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5"/>
        <w:gridCol w:w="1185"/>
        <w:gridCol w:w="5276"/>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jc w:val="center"/>
              <w:rPr>
                <w:b/>
                <w:bCs/>
              </w:rPr>
            </w:pPr>
            <w:r>
              <w:rPr>
                <w:rStyle w:val="a6"/>
              </w:rPr>
              <w:t>Description</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Successfully 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&gt; algoId</w:t>
            </w:r>
          </w:p>
        </w:tc>
        <w:tc>
          <w:tcPr>
            <w:tcW w:w="0" w:type="auto"/>
            <w:vAlign w:val="center"/>
            <w:hideMark/>
          </w:tcPr>
          <w:p w:rsidR="00000000" w:rsidRDefault="00000000">
            <w:r>
              <w:t>String</w:t>
            </w:r>
          </w:p>
        </w:tc>
        <w:tc>
          <w:tcPr>
            <w:tcW w:w="0" w:type="auto"/>
            <w:vAlign w:val="center"/>
            <w:hideMark/>
          </w:tcPr>
          <w:p w:rsidR="00000000" w:rsidRDefault="00000000">
            <w:r>
              <w:t>Algo Order ID</w:t>
            </w:r>
          </w:p>
        </w:tc>
      </w:tr>
      <w:tr w:rsidR="00000000">
        <w:trPr>
          <w:divId w:val="175387555"/>
          <w:tblCellSpacing w:w="15" w:type="dxa"/>
        </w:trPr>
        <w:tc>
          <w:tcPr>
            <w:tcW w:w="0" w:type="auto"/>
            <w:vAlign w:val="center"/>
            <w:hideMark/>
          </w:tcPr>
          <w:p w:rsidR="00000000" w:rsidRDefault="00000000">
            <w:r>
              <w:t>&gt; uid</w:t>
            </w:r>
          </w:p>
        </w:tc>
        <w:tc>
          <w:tcPr>
            <w:tcW w:w="0" w:type="auto"/>
            <w:vAlign w:val="center"/>
            <w:hideMark/>
          </w:tcPr>
          <w:p w:rsidR="00000000" w:rsidRDefault="00000000">
            <w:r>
              <w:t>String</w:t>
            </w:r>
          </w:p>
        </w:tc>
        <w:tc>
          <w:tcPr>
            <w:tcW w:w="0" w:type="auto"/>
            <w:vAlign w:val="center"/>
            <w:hideMark/>
          </w:tcPr>
          <w:p w:rsidR="00000000" w:rsidRDefault="00000000">
            <w:r>
              <w:t>User ID</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Subscribed data</w:t>
            </w:r>
          </w:p>
        </w:tc>
      </w:tr>
      <w:tr w:rsidR="00000000">
        <w:trPr>
          <w:divId w:val="175387555"/>
          <w:tblCellSpacing w:w="15" w:type="dxa"/>
        </w:trPr>
        <w:tc>
          <w:tcPr>
            <w:tcW w:w="0" w:type="auto"/>
            <w:vAlign w:val="center"/>
            <w:hideMark/>
          </w:tcPr>
          <w:p w:rsidR="00000000" w:rsidRDefault="00000000">
            <w:r>
              <w:t>&gt; algoId</w:t>
            </w:r>
          </w:p>
        </w:tc>
        <w:tc>
          <w:tcPr>
            <w:tcW w:w="0" w:type="auto"/>
            <w:vAlign w:val="center"/>
            <w:hideMark/>
          </w:tcPr>
          <w:p w:rsidR="00000000" w:rsidRDefault="00000000">
            <w:r>
              <w:t>String</w:t>
            </w:r>
          </w:p>
        </w:tc>
        <w:tc>
          <w:tcPr>
            <w:tcW w:w="0" w:type="auto"/>
            <w:vAlign w:val="center"/>
            <w:hideMark/>
          </w:tcPr>
          <w:p w:rsidR="00000000" w:rsidRDefault="00000000">
            <w:r>
              <w:t>Algo ID</w:t>
            </w:r>
          </w:p>
        </w:tc>
      </w:tr>
      <w:tr w:rsidR="00000000">
        <w:trPr>
          <w:divId w:val="175387555"/>
          <w:tblCellSpacing w:w="15" w:type="dxa"/>
        </w:trPr>
        <w:tc>
          <w:tcPr>
            <w:tcW w:w="0" w:type="auto"/>
            <w:vAlign w:val="center"/>
            <w:hideMark/>
          </w:tcPr>
          <w:p w:rsidR="00000000" w:rsidRDefault="00000000">
            <w:r>
              <w:t>&gt; algoClOrdId</w:t>
            </w:r>
          </w:p>
        </w:tc>
        <w:tc>
          <w:tcPr>
            <w:tcW w:w="0" w:type="auto"/>
            <w:vAlign w:val="center"/>
            <w:hideMark/>
          </w:tcPr>
          <w:p w:rsidR="00000000" w:rsidRDefault="00000000">
            <w:r>
              <w:t>String</w:t>
            </w:r>
          </w:p>
        </w:tc>
        <w:tc>
          <w:tcPr>
            <w:tcW w:w="0" w:type="auto"/>
            <w:vAlign w:val="center"/>
            <w:hideMark/>
          </w:tcPr>
          <w:p w:rsidR="00000000" w:rsidRDefault="00000000">
            <w:r>
              <w:t>Client-supplied Algo ID</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&gt; cTime</w:t>
            </w:r>
          </w:p>
        </w:tc>
        <w:tc>
          <w:tcPr>
            <w:tcW w:w="0" w:type="auto"/>
            <w:vAlign w:val="center"/>
            <w:hideMark/>
          </w:tcPr>
          <w:p w:rsidR="00000000" w:rsidRDefault="00000000">
            <w:r>
              <w:t>String</w:t>
            </w:r>
          </w:p>
        </w:tc>
        <w:tc>
          <w:tcPr>
            <w:tcW w:w="0" w:type="auto"/>
            <w:vAlign w:val="center"/>
            <w:hideMark/>
          </w:tcPr>
          <w:p w:rsidR="00000000" w:rsidRDefault="00000000">
            <w:r>
              <w:t xml:space="preserve">Algo order created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&gt; uTime</w:t>
            </w:r>
          </w:p>
        </w:tc>
        <w:tc>
          <w:tcPr>
            <w:tcW w:w="0" w:type="auto"/>
            <w:vAlign w:val="center"/>
            <w:hideMark/>
          </w:tcPr>
          <w:p w:rsidR="00000000" w:rsidRDefault="00000000">
            <w:r>
              <w:t>String</w:t>
            </w:r>
          </w:p>
        </w:tc>
        <w:tc>
          <w:tcPr>
            <w:tcW w:w="0" w:type="auto"/>
            <w:vAlign w:val="center"/>
            <w:hideMark/>
          </w:tcPr>
          <w:p w:rsidR="00000000" w:rsidRDefault="00000000">
            <w:r>
              <w:t xml:space="preserve">Algo order updated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&gt; algoOrdType</w:t>
            </w:r>
          </w:p>
        </w:tc>
        <w:tc>
          <w:tcPr>
            <w:tcW w:w="0" w:type="auto"/>
            <w:vAlign w:val="center"/>
            <w:hideMark/>
          </w:tcPr>
          <w:p w:rsidR="00000000" w:rsidRDefault="00000000">
            <w:r>
              <w:t>String</w:t>
            </w:r>
          </w:p>
        </w:tc>
        <w:tc>
          <w:tcPr>
            <w:tcW w:w="0" w:type="auto"/>
            <w:vAlign w:val="center"/>
            <w:hideMark/>
          </w:tcPr>
          <w:p w:rsidR="00000000" w:rsidRDefault="00000000">
            <w:r>
              <w:t>Algo order type</w:t>
            </w:r>
            <w:r>
              <w:br/>
            </w:r>
            <w:r>
              <w:rPr>
                <w:rStyle w:val="HTML"/>
              </w:rPr>
              <w:t>recurring</w:t>
            </w:r>
            <w:r>
              <w:t>: recurring buy</w:t>
            </w:r>
          </w:p>
        </w:tc>
      </w:tr>
      <w:tr w:rsidR="00000000">
        <w:trPr>
          <w:divId w:val="175387555"/>
          <w:tblCellSpacing w:w="15" w:type="dxa"/>
        </w:trPr>
        <w:tc>
          <w:tcPr>
            <w:tcW w:w="0" w:type="auto"/>
            <w:vAlign w:val="center"/>
            <w:hideMark/>
          </w:tcPr>
          <w:p w:rsidR="00000000" w:rsidRDefault="00000000">
            <w:r>
              <w:t>&gt; state</w:t>
            </w:r>
          </w:p>
        </w:tc>
        <w:tc>
          <w:tcPr>
            <w:tcW w:w="0" w:type="auto"/>
            <w:vAlign w:val="center"/>
            <w:hideMark/>
          </w:tcPr>
          <w:p w:rsidR="00000000" w:rsidRDefault="00000000">
            <w:r>
              <w:t>String</w:t>
            </w:r>
          </w:p>
        </w:tc>
        <w:tc>
          <w:tcPr>
            <w:tcW w:w="0" w:type="auto"/>
            <w:vAlign w:val="center"/>
            <w:hideMark/>
          </w:tcPr>
          <w:p w:rsidR="00000000" w:rsidRDefault="00000000">
            <w:r>
              <w:t>Algo order state</w:t>
            </w:r>
            <w:r>
              <w:br/>
            </w:r>
            <w:r>
              <w:rPr>
                <w:rStyle w:val="HTML"/>
              </w:rPr>
              <w:t>running</w:t>
            </w:r>
            <w:r>
              <w:br/>
            </w:r>
            <w:r>
              <w:rPr>
                <w:rStyle w:val="HTML"/>
              </w:rPr>
              <w:t>stopping</w:t>
            </w:r>
            <w:r>
              <w:br/>
            </w:r>
            <w:r>
              <w:rPr>
                <w:rStyle w:val="HTML"/>
              </w:rPr>
              <w:t>stopped</w:t>
            </w:r>
            <w:r>
              <w:br/>
            </w:r>
            <w:r>
              <w:rPr>
                <w:rStyle w:val="HTML"/>
              </w:rPr>
              <w:t>pause</w:t>
            </w:r>
          </w:p>
        </w:tc>
      </w:tr>
      <w:tr w:rsidR="00000000">
        <w:trPr>
          <w:divId w:val="175387555"/>
          <w:tblCellSpacing w:w="15" w:type="dxa"/>
        </w:trPr>
        <w:tc>
          <w:tcPr>
            <w:tcW w:w="0" w:type="auto"/>
            <w:vAlign w:val="center"/>
            <w:hideMark/>
          </w:tcPr>
          <w:p w:rsidR="00000000" w:rsidRDefault="00000000">
            <w:r>
              <w:t>&gt; stgyName</w:t>
            </w:r>
          </w:p>
        </w:tc>
        <w:tc>
          <w:tcPr>
            <w:tcW w:w="0" w:type="auto"/>
            <w:vAlign w:val="center"/>
            <w:hideMark/>
          </w:tcPr>
          <w:p w:rsidR="00000000" w:rsidRDefault="00000000">
            <w:r>
              <w:t>String</w:t>
            </w:r>
          </w:p>
        </w:tc>
        <w:tc>
          <w:tcPr>
            <w:tcW w:w="0" w:type="auto"/>
            <w:vAlign w:val="center"/>
            <w:hideMark/>
          </w:tcPr>
          <w:p w:rsidR="00000000" w:rsidRDefault="00000000">
            <w:r>
              <w:t>Custom name for trading bot, no more than 40 characters</w:t>
            </w:r>
          </w:p>
        </w:tc>
      </w:tr>
      <w:tr w:rsidR="00000000">
        <w:trPr>
          <w:divId w:val="175387555"/>
          <w:tblCellSpacing w:w="15" w:type="dxa"/>
        </w:trPr>
        <w:tc>
          <w:tcPr>
            <w:tcW w:w="0" w:type="auto"/>
            <w:vAlign w:val="center"/>
            <w:hideMark/>
          </w:tcPr>
          <w:p w:rsidR="00000000" w:rsidRDefault="00000000">
            <w:r>
              <w:t>&gt; recurringList</w:t>
            </w:r>
          </w:p>
        </w:tc>
        <w:tc>
          <w:tcPr>
            <w:tcW w:w="0" w:type="auto"/>
            <w:vAlign w:val="center"/>
            <w:hideMark/>
          </w:tcPr>
          <w:p w:rsidR="00000000" w:rsidRDefault="00000000">
            <w:r>
              <w:t>Array of object</w:t>
            </w:r>
          </w:p>
        </w:tc>
        <w:tc>
          <w:tcPr>
            <w:tcW w:w="0" w:type="auto"/>
            <w:vAlign w:val="center"/>
            <w:hideMark/>
          </w:tcPr>
          <w:p w:rsidR="00000000" w:rsidRDefault="00000000">
            <w:r>
              <w:t>Recurring buy info</w:t>
            </w:r>
          </w:p>
        </w:tc>
      </w:tr>
      <w:tr w:rsidR="00000000">
        <w:trPr>
          <w:divId w:val="175387555"/>
          <w:tblCellSpacing w:w="15" w:type="dxa"/>
        </w:trPr>
        <w:tc>
          <w:tcPr>
            <w:tcW w:w="0" w:type="auto"/>
            <w:vAlign w:val="center"/>
            <w:hideMark/>
          </w:tcPr>
          <w:p w:rsidR="00000000" w:rsidRDefault="00000000">
            <w:r>
              <w:t>&gt;&gt; ccy</w:t>
            </w:r>
          </w:p>
        </w:tc>
        <w:tc>
          <w:tcPr>
            <w:tcW w:w="0" w:type="auto"/>
            <w:vAlign w:val="center"/>
            <w:hideMark/>
          </w:tcPr>
          <w:p w:rsidR="00000000" w:rsidRDefault="00000000">
            <w:r>
              <w:t>String</w:t>
            </w:r>
          </w:p>
        </w:tc>
        <w:tc>
          <w:tcPr>
            <w:tcW w:w="0" w:type="auto"/>
            <w:vAlign w:val="center"/>
            <w:hideMark/>
          </w:tcPr>
          <w:p w:rsidR="00000000" w:rsidRDefault="00000000">
            <w:r>
              <w:t xml:space="preserve">Recurring buy currency, e.g. </w:t>
            </w:r>
            <w:r>
              <w:rPr>
                <w:rStyle w:val="HTML"/>
              </w:rPr>
              <w:t>BTC</w:t>
            </w:r>
          </w:p>
        </w:tc>
      </w:tr>
      <w:tr w:rsidR="00000000">
        <w:trPr>
          <w:divId w:val="175387555"/>
          <w:tblCellSpacing w:w="15" w:type="dxa"/>
        </w:trPr>
        <w:tc>
          <w:tcPr>
            <w:tcW w:w="0" w:type="auto"/>
            <w:vAlign w:val="center"/>
            <w:hideMark/>
          </w:tcPr>
          <w:p w:rsidR="00000000" w:rsidRDefault="00000000">
            <w:r>
              <w:t>&gt;&gt; ratio</w:t>
            </w:r>
          </w:p>
        </w:tc>
        <w:tc>
          <w:tcPr>
            <w:tcW w:w="0" w:type="auto"/>
            <w:vAlign w:val="center"/>
            <w:hideMark/>
          </w:tcPr>
          <w:p w:rsidR="00000000" w:rsidRDefault="00000000">
            <w:r>
              <w:t>String</w:t>
            </w:r>
          </w:p>
        </w:tc>
        <w:tc>
          <w:tcPr>
            <w:tcW w:w="0" w:type="auto"/>
            <w:vAlign w:val="center"/>
            <w:hideMark/>
          </w:tcPr>
          <w:p w:rsidR="00000000" w:rsidRDefault="00000000">
            <w:r>
              <w:t>Proportion of recurring currency assets, e.g. "0.2" representing 20%</w:t>
            </w:r>
          </w:p>
        </w:tc>
      </w:tr>
      <w:tr w:rsidR="00000000">
        <w:trPr>
          <w:divId w:val="175387555"/>
          <w:tblCellSpacing w:w="15" w:type="dxa"/>
        </w:trPr>
        <w:tc>
          <w:tcPr>
            <w:tcW w:w="0" w:type="auto"/>
            <w:vAlign w:val="center"/>
            <w:hideMark/>
          </w:tcPr>
          <w:p w:rsidR="00000000" w:rsidRDefault="00000000">
            <w:r>
              <w:t>&gt;&gt; totalAmt</w:t>
            </w:r>
          </w:p>
        </w:tc>
        <w:tc>
          <w:tcPr>
            <w:tcW w:w="0" w:type="auto"/>
            <w:vAlign w:val="center"/>
            <w:hideMark/>
          </w:tcPr>
          <w:p w:rsidR="00000000" w:rsidRDefault="00000000">
            <w:r>
              <w:t>String</w:t>
            </w:r>
          </w:p>
        </w:tc>
        <w:tc>
          <w:tcPr>
            <w:tcW w:w="0" w:type="auto"/>
            <w:vAlign w:val="center"/>
            <w:hideMark/>
          </w:tcPr>
          <w:p w:rsidR="00000000" w:rsidRDefault="00000000">
            <w:r>
              <w:t>Accumulated quantity in unit of recurring buy currency</w:t>
            </w:r>
          </w:p>
        </w:tc>
      </w:tr>
      <w:tr w:rsidR="00000000">
        <w:trPr>
          <w:divId w:val="175387555"/>
          <w:tblCellSpacing w:w="15" w:type="dxa"/>
        </w:trPr>
        <w:tc>
          <w:tcPr>
            <w:tcW w:w="0" w:type="auto"/>
            <w:vAlign w:val="center"/>
            <w:hideMark/>
          </w:tcPr>
          <w:p w:rsidR="00000000" w:rsidRDefault="00000000">
            <w:r>
              <w:t>&gt;&gt; profit</w:t>
            </w:r>
          </w:p>
        </w:tc>
        <w:tc>
          <w:tcPr>
            <w:tcW w:w="0" w:type="auto"/>
            <w:vAlign w:val="center"/>
            <w:hideMark/>
          </w:tcPr>
          <w:p w:rsidR="00000000" w:rsidRDefault="00000000">
            <w:r>
              <w:t>String</w:t>
            </w:r>
          </w:p>
        </w:tc>
        <w:tc>
          <w:tcPr>
            <w:tcW w:w="0" w:type="auto"/>
            <w:vAlign w:val="center"/>
            <w:hideMark/>
          </w:tcPr>
          <w:p w:rsidR="00000000" w:rsidRDefault="00000000">
            <w:r>
              <w:t xml:space="preserve">Profit in unit of </w:t>
            </w:r>
            <w:r>
              <w:rPr>
                <w:rStyle w:val="HTML"/>
              </w:rPr>
              <w:t>investmentCcy</w:t>
            </w:r>
          </w:p>
        </w:tc>
      </w:tr>
      <w:tr w:rsidR="00000000">
        <w:trPr>
          <w:divId w:val="175387555"/>
          <w:tblCellSpacing w:w="15" w:type="dxa"/>
        </w:trPr>
        <w:tc>
          <w:tcPr>
            <w:tcW w:w="0" w:type="auto"/>
            <w:vAlign w:val="center"/>
            <w:hideMark/>
          </w:tcPr>
          <w:p w:rsidR="00000000" w:rsidRDefault="00000000">
            <w:r>
              <w:t>&gt;&gt; avgPx</w:t>
            </w:r>
          </w:p>
        </w:tc>
        <w:tc>
          <w:tcPr>
            <w:tcW w:w="0" w:type="auto"/>
            <w:vAlign w:val="center"/>
            <w:hideMark/>
          </w:tcPr>
          <w:p w:rsidR="00000000" w:rsidRDefault="00000000">
            <w:r>
              <w:t>String</w:t>
            </w:r>
          </w:p>
        </w:tc>
        <w:tc>
          <w:tcPr>
            <w:tcW w:w="0" w:type="auto"/>
            <w:vAlign w:val="center"/>
            <w:hideMark/>
          </w:tcPr>
          <w:p w:rsidR="00000000" w:rsidRDefault="00000000">
            <w:r>
              <w:t xml:space="preserve">Average price of recurring buy, quote currency is </w:t>
            </w:r>
            <w:r>
              <w:rPr>
                <w:rStyle w:val="HTML"/>
              </w:rPr>
              <w:t>investmentCcy</w:t>
            </w:r>
          </w:p>
        </w:tc>
      </w:tr>
      <w:tr w:rsidR="00000000">
        <w:trPr>
          <w:divId w:val="175387555"/>
          <w:tblCellSpacing w:w="15" w:type="dxa"/>
        </w:trPr>
        <w:tc>
          <w:tcPr>
            <w:tcW w:w="0" w:type="auto"/>
            <w:vAlign w:val="center"/>
            <w:hideMark/>
          </w:tcPr>
          <w:p w:rsidR="00000000" w:rsidRDefault="00000000">
            <w:r>
              <w:t>&gt;&gt; px</w:t>
            </w:r>
          </w:p>
        </w:tc>
        <w:tc>
          <w:tcPr>
            <w:tcW w:w="0" w:type="auto"/>
            <w:vAlign w:val="center"/>
            <w:hideMark/>
          </w:tcPr>
          <w:p w:rsidR="00000000" w:rsidRDefault="00000000">
            <w:r>
              <w:t>String</w:t>
            </w:r>
          </w:p>
        </w:tc>
        <w:tc>
          <w:tcPr>
            <w:tcW w:w="0" w:type="auto"/>
            <w:vAlign w:val="center"/>
            <w:hideMark/>
          </w:tcPr>
          <w:p w:rsidR="00000000" w:rsidRDefault="00000000">
            <w:r>
              <w:t xml:space="preserve">Current market price, quote currency is </w:t>
            </w:r>
            <w:r>
              <w:rPr>
                <w:rStyle w:val="HTML"/>
              </w:rPr>
              <w:t>investmentCcy</w:t>
            </w:r>
          </w:p>
        </w:tc>
      </w:tr>
      <w:tr w:rsidR="00000000">
        <w:trPr>
          <w:divId w:val="175387555"/>
          <w:tblCellSpacing w:w="15" w:type="dxa"/>
        </w:trPr>
        <w:tc>
          <w:tcPr>
            <w:tcW w:w="0" w:type="auto"/>
            <w:vAlign w:val="center"/>
            <w:hideMark/>
          </w:tcPr>
          <w:p w:rsidR="00000000" w:rsidRDefault="00000000">
            <w:r>
              <w:t>&gt; period</w:t>
            </w:r>
          </w:p>
        </w:tc>
        <w:tc>
          <w:tcPr>
            <w:tcW w:w="0" w:type="auto"/>
            <w:vAlign w:val="center"/>
            <w:hideMark/>
          </w:tcPr>
          <w:p w:rsidR="00000000" w:rsidRDefault="00000000">
            <w:r>
              <w:t>String</w:t>
            </w:r>
          </w:p>
        </w:tc>
        <w:tc>
          <w:tcPr>
            <w:tcW w:w="0" w:type="auto"/>
            <w:vAlign w:val="center"/>
            <w:hideMark/>
          </w:tcPr>
          <w:p w:rsidR="00000000" w:rsidRDefault="00000000">
            <w:r>
              <w:t>Period</w:t>
            </w:r>
            <w:r>
              <w:br/>
            </w:r>
            <w:r>
              <w:rPr>
                <w:rStyle w:val="HTML"/>
              </w:rPr>
              <w:t>monthly</w:t>
            </w:r>
            <w:r>
              <w:br/>
            </w:r>
            <w:r>
              <w:rPr>
                <w:rStyle w:val="HTML"/>
              </w:rPr>
              <w:t>weekly</w:t>
            </w:r>
            <w:r>
              <w:br/>
            </w:r>
            <w:r>
              <w:rPr>
                <w:rStyle w:val="HTML"/>
              </w:rPr>
              <w:t>daily</w:t>
            </w:r>
            <w:r>
              <w:br/>
            </w:r>
            <w:r>
              <w:rPr>
                <w:rStyle w:val="HTML"/>
              </w:rPr>
              <w:t>hourly</w:t>
            </w:r>
          </w:p>
        </w:tc>
      </w:tr>
      <w:tr w:rsidR="00000000">
        <w:trPr>
          <w:divId w:val="175387555"/>
          <w:tblCellSpacing w:w="15" w:type="dxa"/>
        </w:trPr>
        <w:tc>
          <w:tcPr>
            <w:tcW w:w="0" w:type="auto"/>
            <w:vAlign w:val="center"/>
            <w:hideMark/>
          </w:tcPr>
          <w:p w:rsidR="00000000" w:rsidRDefault="00000000">
            <w:r>
              <w:t>&gt; recurringDay</w:t>
            </w:r>
          </w:p>
        </w:tc>
        <w:tc>
          <w:tcPr>
            <w:tcW w:w="0" w:type="auto"/>
            <w:vAlign w:val="center"/>
            <w:hideMark/>
          </w:tcPr>
          <w:p w:rsidR="00000000" w:rsidRDefault="00000000">
            <w:r>
              <w:t>String</w:t>
            </w:r>
          </w:p>
        </w:tc>
        <w:tc>
          <w:tcPr>
            <w:tcW w:w="0" w:type="auto"/>
            <w:vAlign w:val="center"/>
            <w:hideMark/>
          </w:tcPr>
          <w:p w:rsidR="00000000" w:rsidRDefault="00000000">
            <w:r>
              <w:t>Recurring buy date</w:t>
            </w:r>
            <w:r>
              <w:br/>
              <w:t xml:space="preserve">When the period is </w:t>
            </w:r>
            <w:r>
              <w:rPr>
                <w:rStyle w:val="HTML"/>
              </w:rPr>
              <w:t>monthly</w:t>
            </w:r>
            <w:r>
              <w:t>, the value range is an integer of [1,28]</w:t>
            </w:r>
            <w:r>
              <w:br/>
              <w:t xml:space="preserve">When the period is </w:t>
            </w:r>
            <w:r>
              <w:rPr>
                <w:rStyle w:val="HTML"/>
              </w:rPr>
              <w:t>weekly</w:t>
            </w:r>
            <w:r>
              <w:t>, the value range is an integer of [1,7]</w:t>
            </w:r>
          </w:p>
        </w:tc>
      </w:tr>
      <w:tr w:rsidR="00000000">
        <w:trPr>
          <w:divId w:val="175387555"/>
          <w:tblCellSpacing w:w="15" w:type="dxa"/>
        </w:trPr>
        <w:tc>
          <w:tcPr>
            <w:tcW w:w="0" w:type="auto"/>
            <w:vAlign w:val="center"/>
            <w:hideMark/>
          </w:tcPr>
          <w:p w:rsidR="00000000" w:rsidRDefault="00000000">
            <w:r>
              <w:t>&gt; recurringHour</w:t>
            </w:r>
          </w:p>
        </w:tc>
        <w:tc>
          <w:tcPr>
            <w:tcW w:w="0" w:type="auto"/>
            <w:vAlign w:val="center"/>
            <w:hideMark/>
          </w:tcPr>
          <w:p w:rsidR="00000000" w:rsidRDefault="00000000">
            <w:r>
              <w:t>String</w:t>
            </w:r>
          </w:p>
        </w:tc>
        <w:tc>
          <w:tcPr>
            <w:tcW w:w="0" w:type="auto"/>
            <w:vAlign w:val="center"/>
            <w:hideMark/>
          </w:tcPr>
          <w:p w:rsidR="00000000" w:rsidRDefault="00000000">
            <w:r>
              <w:t>Recurring buy by hourly</w:t>
            </w:r>
            <w:r>
              <w:br/>
            </w:r>
            <w:r>
              <w:rPr>
                <w:rStyle w:val="HTML"/>
              </w:rPr>
              <w:t>1</w:t>
            </w:r>
            <w:r>
              <w:t>/</w:t>
            </w:r>
            <w:r>
              <w:rPr>
                <w:rStyle w:val="HTML"/>
              </w:rPr>
              <w:t>4</w:t>
            </w:r>
            <w:r>
              <w:t>/</w:t>
            </w:r>
            <w:r>
              <w:rPr>
                <w:rStyle w:val="HTML"/>
              </w:rPr>
              <w:t>8</w:t>
            </w:r>
            <w:r>
              <w:t>/</w:t>
            </w:r>
            <w:r>
              <w:rPr>
                <w:rStyle w:val="HTML"/>
              </w:rPr>
              <w:t>12</w:t>
            </w:r>
            <w:r>
              <w:t xml:space="preserve">, e.g. </w:t>
            </w:r>
            <w:r>
              <w:rPr>
                <w:rStyle w:val="HTML"/>
              </w:rPr>
              <w:t>4</w:t>
            </w:r>
            <w:r>
              <w:t xml:space="preserve"> represents "recurring buy every 4 hour"</w:t>
            </w:r>
          </w:p>
        </w:tc>
      </w:tr>
      <w:tr w:rsidR="00000000">
        <w:trPr>
          <w:divId w:val="175387555"/>
          <w:tblCellSpacing w:w="15" w:type="dxa"/>
        </w:trPr>
        <w:tc>
          <w:tcPr>
            <w:tcW w:w="0" w:type="auto"/>
            <w:vAlign w:val="center"/>
            <w:hideMark/>
          </w:tcPr>
          <w:p w:rsidR="00000000" w:rsidRDefault="00000000">
            <w:r>
              <w:t>&gt; recurringTime</w:t>
            </w:r>
          </w:p>
        </w:tc>
        <w:tc>
          <w:tcPr>
            <w:tcW w:w="0" w:type="auto"/>
            <w:vAlign w:val="center"/>
            <w:hideMark/>
          </w:tcPr>
          <w:p w:rsidR="00000000" w:rsidRDefault="00000000">
            <w:r>
              <w:t>String</w:t>
            </w:r>
          </w:p>
        </w:tc>
        <w:tc>
          <w:tcPr>
            <w:tcW w:w="0" w:type="auto"/>
            <w:vAlign w:val="center"/>
            <w:hideMark/>
          </w:tcPr>
          <w:p w:rsidR="00000000" w:rsidRDefault="00000000">
            <w:r>
              <w:t>Recurring buy time, the value range is an integer of [0,23]</w:t>
            </w:r>
          </w:p>
        </w:tc>
      </w:tr>
      <w:tr w:rsidR="00000000">
        <w:trPr>
          <w:divId w:val="175387555"/>
          <w:tblCellSpacing w:w="15" w:type="dxa"/>
        </w:trPr>
        <w:tc>
          <w:tcPr>
            <w:tcW w:w="0" w:type="auto"/>
            <w:vAlign w:val="center"/>
            <w:hideMark/>
          </w:tcPr>
          <w:p w:rsidR="00000000" w:rsidRDefault="00000000">
            <w:r>
              <w:t>&gt; timeZone</w:t>
            </w:r>
          </w:p>
        </w:tc>
        <w:tc>
          <w:tcPr>
            <w:tcW w:w="0" w:type="auto"/>
            <w:vAlign w:val="center"/>
            <w:hideMark/>
          </w:tcPr>
          <w:p w:rsidR="00000000" w:rsidRDefault="00000000">
            <w:r>
              <w:t>String</w:t>
            </w:r>
          </w:p>
        </w:tc>
        <w:tc>
          <w:tcPr>
            <w:tcW w:w="0" w:type="auto"/>
            <w:vAlign w:val="center"/>
            <w:hideMark/>
          </w:tcPr>
          <w:p w:rsidR="00000000" w:rsidRDefault="00000000">
            <w:r>
              <w:t>UTC time zone, the value range is an integer of [-12,14]</w:t>
            </w:r>
            <w:r>
              <w:br/>
              <w:t>e.g. "8" representing UTC+8 (East 8 District), Beijing Time</w:t>
            </w:r>
          </w:p>
        </w:tc>
      </w:tr>
      <w:tr w:rsidR="00000000">
        <w:trPr>
          <w:divId w:val="175387555"/>
          <w:tblCellSpacing w:w="15" w:type="dxa"/>
        </w:trPr>
        <w:tc>
          <w:tcPr>
            <w:tcW w:w="0" w:type="auto"/>
            <w:vAlign w:val="center"/>
            <w:hideMark/>
          </w:tcPr>
          <w:p w:rsidR="00000000" w:rsidRDefault="00000000">
            <w:r>
              <w:t>&gt; amt</w:t>
            </w:r>
          </w:p>
        </w:tc>
        <w:tc>
          <w:tcPr>
            <w:tcW w:w="0" w:type="auto"/>
            <w:vAlign w:val="center"/>
            <w:hideMark/>
          </w:tcPr>
          <w:p w:rsidR="00000000" w:rsidRDefault="00000000">
            <w:r>
              <w:t>String</w:t>
            </w:r>
          </w:p>
        </w:tc>
        <w:tc>
          <w:tcPr>
            <w:tcW w:w="0" w:type="auto"/>
            <w:vAlign w:val="center"/>
            <w:hideMark/>
          </w:tcPr>
          <w:p w:rsidR="00000000" w:rsidRDefault="00000000">
            <w:r>
              <w:t>Quantity invested per cycle</w:t>
            </w:r>
          </w:p>
        </w:tc>
      </w:tr>
      <w:tr w:rsidR="00000000">
        <w:trPr>
          <w:divId w:val="175387555"/>
          <w:tblCellSpacing w:w="15" w:type="dxa"/>
        </w:trPr>
        <w:tc>
          <w:tcPr>
            <w:tcW w:w="0" w:type="auto"/>
            <w:vAlign w:val="center"/>
            <w:hideMark/>
          </w:tcPr>
          <w:p w:rsidR="00000000" w:rsidRDefault="00000000">
            <w:r>
              <w:t>&gt; investmentAmt</w:t>
            </w:r>
          </w:p>
        </w:tc>
        <w:tc>
          <w:tcPr>
            <w:tcW w:w="0" w:type="auto"/>
            <w:vAlign w:val="center"/>
            <w:hideMark/>
          </w:tcPr>
          <w:p w:rsidR="00000000" w:rsidRDefault="00000000">
            <w:r>
              <w:t>String</w:t>
            </w:r>
          </w:p>
        </w:tc>
        <w:tc>
          <w:tcPr>
            <w:tcW w:w="0" w:type="auto"/>
            <w:vAlign w:val="center"/>
            <w:hideMark/>
          </w:tcPr>
          <w:p w:rsidR="00000000" w:rsidRDefault="00000000">
            <w:r>
              <w:t>Accumulate quantity invested</w:t>
            </w:r>
          </w:p>
        </w:tc>
      </w:tr>
      <w:tr w:rsidR="00000000">
        <w:trPr>
          <w:divId w:val="175387555"/>
          <w:tblCellSpacing w:w="15" w:type="dxa"/>
        </w:trPr>
        <w:tc>
          <w:tcPr>
            <w:tcW w:w="0" w:type="auto"/>
            <w:vAlign w:val="center"/>
            <w:hideMark/>
          </w:tcPr>
          <w:p w:rsidR="00000000" w:rsidRDefault="00000000">
            <w:r>
              <w:t>&gt; investmentCcy</w:t>
            </w:r>
          </w:p>
        </w:tc>
        <w:tc>
          <w:tcPr>
            <w:tcW w:w="0" w:type="auto"/>
            <w:vAlign w:val="center"/>
            <w:hideMark/>
          </w:tcPr>
          <w:p w:rsidR="00000000" w:rsidRDefault="00000000">
            <w:r>
              <w:t>String</w:t>
            </w:r>
          </w:p>
        </w:tc>
        <w:tc>
          <w:tcPr>
            <w:tcW w:w="0" w:type="auto"/>
            <w:vAlign w:val="center"/>
            <w:hideMark/>
          </w:tcPr>
          <w:p w:rsidR="00000000" w:rsidRDefault="00000000">
            <w:r>
              <w:t xml:space="preserve">The invested quantity unit, can only be </w:t>
            </w:r>
            <w:r>
              <w:rPr>
                <w:rStyle w:val="HTML"/>
              </w:rPr>
              <w:t>USDT</w:t>
            </w:r>
            <w:r>
              <w:t>/</w:t>
            </w:r>
            <w:r>
              <w:rPr>
                <w:rStyle w:val="HTML"/>
              </w:rPr>
              <w:t>USDC</w:t>
            </w:r>
          </w:p>
        </w:tc>
      </w:tr>
      <w:tr w:rsidR="00000000">
        <w:trPr>
          <w:divId w:val="175387555"/>
          <w:tblCellSpacing w:w="15" w:type="dxa"/>
        </w:trPr>
        <w:tc>
          <w:tcPr>
            <w:tcW w:w="0" w:type="auto"/>
            <w:vAlign w:val="center"/>
            <w:hideMark/>
          </w:tcPr>
          <w:p w:rsidR="00000000" w:rsidRDefault="00000000">
            <w:r>
              <w:t>&gt; nextInvestTime</w:t>
            </w:r>
          </w:p>
        </w:tc>
        <w:tc>
          <w:tcPr>
            <w:tcW w:w="0" w:type="auto"/>
            <w:vAlign w:val="center"/>
            <w:hideMark/>
          </w:tcPr>
          <w:p w:rsidR="00000000" w:rsidRDefault="00000000">
            <w:r>
              <w:t>String</w:t>
            </w:r>
          </w:p>
        </w:tc>
        <w:tc>
          <w:tcPr>
            <w:tcW w:w="0" w:type="auto"/>
            <w:vAlign w:val="center"/>
            <w:hideMark/>
          </w:tcPr>
          <w:p w:rsidR="00000000" w:rsidRDefault="00000000">
            <w:r>
              <w:t xml:space="preserve">Next invest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&gt; totalPnl</w:t>
            </w:r>
          </w:p>
        </w:tc>
        <w:tc>
          <w:tcPr>
            <w:tcW w:w="0" w:type="auto"/>
            <w:vAlign w:val="center"/>
            <w:hideMark/>
          </w:tcPr>
          <w:p w:rsidR="00000000" w:rsidRDefault="00000000">
            <w:r>
              <w:t>String</w:t>
            </w:r>
          </w:p>
        </w:tc>
        <w:tc>
          <w:tcPr>
            <w:tcW w:w="0" w:type="auto"/>
            <w:vAlign w:val="center"/>
            <w:hideMark/>
          </w:tcPr>
          <w:p w:rsidR="00000000" w:rsidRDefault="00000000">
            <w:r>
              <w:t>Total P&amp;L</w:t>
            </w:r>
          </w:p>
        </w:tc>
      </w:tr>
      <w:tr w:rsidR="00000000">
        <w:trPr>
          <w:divId w:val="175387555"/>
          <w:tblCellSpacing w:w="15" w:type="dxa"/>
        </w:trPr>
        <w:tc>
          <w:tcPr>
            <w:tcW w:w="0" w:type="auto"/>
            <w:vAlign w:val="center"/>
            <w:hideMark/>
          </w:tcPr>
          <w:p w:rsidR="00000000" w:rsidRDefault="00000000">
            <w:r>
              <w:t>&gt; totalAnnRate</w:t>
            </w:r>
          </w:p>
        </w:tc>
        <w:tc>
          <w:tcPr>
            <w:tcW w:w="0" w:type="auto"/>
            <w:vAlign w:val="center"/>
            <w:hideMark/>
          </w:tcPr>
          <w:p w:rsidR="00000000" w:rsidRDefault="00000000">
            <w:r>
              <w:t>String</w:t>
            </w:r>
          </w:p>
        </w:tc>
        <w:tc>
          <w:tcPr>
            <w:tcW w:w="0" w:type="auto"/>
            <w:vAlign w:val="center"/>
            <w:hideMark/>
          </w:tcPr>
          <w:p w:rsidR="00000000" w:rsidRDefault="00000000">
            <w:r>
              <w:t>Total annualized rate of yield</w:t>
            </w:r>
          </w:p>
        </w:tc>
      </w:tr>
      <w:tr w:rsidR="00000000">
        <w:trPr>
          <w:divId w:val="175387555"/>
          <w:tblCellSpacing w:w="15" w:type="dxa"/>
        </w:trPr>
        <w:tc>
          <w:tcPr>
            <w:tcW w:w="0" w:type="auto"/>
            <w:vAlign w:val="center"/>
            <w:hideMark/>
          </w:tcPr>
          <w:p w:rsidR="00000000" w:rsidRDefault="00000000">
            <w:r>
              <w:t>&gt; pnlRatio</w:t>
            </w:r>
          </w:p>
        </w:tc>
        <w:tc>
          <w:tcPr>
            <w:tcW w:w="0" w:type="auto"/>
            <w:vAlign w:val="center"/>
            <w:hideMark/>
          </w:tcPr>
          <w:p w:rsidR="00000000" w:rsidRDefault="00000000">
            <w:r>
              <w:t>String</w:t>
            </w:r>
          </w:p>
        </w:tc>
        <w:tc>
          <w:tcPr>
            <w:tcW w:w="0" w:type="auto"/>
            <w:vAlign w:val="center"/>
            <w:hideMark/>
          </w:tcPr>
          <w:p w:rsidR="00000000" w:rsidRDefault="00000000">
            <w:r>
              <w:t>Rate of yield</w:t>
            </w:r>
          </w:p>
        </w:tc>
      </w:tr>
      <w:tr w:rsidR="00000000">
        <w:trPr>
          <w:divId w:val="175387555"/>
          <w:tblCellSpacing w:w="15" w:type="dxa"/>
        </w:trPr>
        <w:tc>
          <w:tcPr>
            <w:tcW w:w="0" w:type="auto"/>
            <w:vAlign w:val="center"/>
            <w:hideMark/>
          </w:tcPr>
          <w:p w:rsidR="00000000" w:rsidRDefault="00000000">
            <w:r>
              <w:t>&gt; mktCap</w:t>
            </w:r>
          </w:p>
        </w:tc>
        <w:tc>
          <w:tcPr>
            <w:tcW w:w="0" w:type="auto"/>
            <w:vAlign w:val="center"/>
            <w:hideMark/>
          </w:tcPr>
          <w:p w:rsidR="00000000" w:rsidRDefault="00000000">
            <w:r>
              <w:t>String</w:t>
            </w:r>
          </w:p>
        </w:tc>
        <w:tc>
          <w:tcPr>
            <w:tcW w:w="0" w:type="auto"/>
            <w:vAlign w:val="center"/>
            <w:hideMark/>
          </w:tcPr>
          <w:p w:rsidR="00000000" w:rsidRDefault="00000000">
            <w:r>
              <w:t xml:space="preserve">Market value in unit of </w:t>
            </w:r>
            <w:r>
              <w:rPr>
                <w:rStyle w:val="HTML"/>
              </w:rPr>
              <w:t>USDT</w:t>
            </w:r>
          </w:p>
        </w:tc>
      </w:tr>
      <w:tr w:rsidR="00000000">
        <w:trPr>
          <w:divId w:val="175387555"/>
          <w:tblCellSpacing w:w="15" w:type="dxa"/>
        </w:trPr>
        <w:tc>
          <w:tcPr>
            <w:tcW w:w="0" w:type="auto"/>
            <w:vAlign w:val="center"/>
            <w:hideMark/>
          </w:tcPr>
          <w:p w:rsidR="00000000" w:rsidRDefault="00000000">
            <w:r>
              <w:t>&gt; cycles</w:t>
            </w:r>
          </w:p>
        </w:tc>
        <w:tc>
          <w:tcPr>
            <w:tcW w:w="0" w:type="auto"/>
            <w:vAlign w:val="center"/>
            <w:hideMark/>
          </w:tcPr>
          <w:p w:rsidR="00000000" w:rsidRDefault="00000000">
            <w:r>
              <w:t>String</w:t>
            </w:r>
          </w:p>
        </w:tc>
        <w:tc>
          <w:tcPr>
            <w:tcW w:w="0" w:type="auto"/>
            <w:vAlign w:val="center"/>
            <w:hideMark/>
          </w:tcPr>
          <w:p w:rsidR="00000000" w:rsidRDefault="00000000">
            <w:r>
              <w:t>Accumulate recurring buy cycles</w:t>
            </w:r>
          </w:p>
        </w:tc>
      </w:tr>
      <w:tr w:rsidR="00000000">
        <w:trPr>
          <w:divId w:val="175387555"/>
          <w:tblCellSpacing w:w="15" w:type="dxa"/>
        </w:trPr>
        <w:tc>
          <w:tcPr>
            <w:tcW w:w="0" w:type="auto"/>
            <w:vAlign w:val="center"/>
            <w:hideMark/>
          </w:tcPr>
          <w:p w:rsidR="00000000" w:rsidRDefault="00000000">
            <w:r>
              <w:t>&gt; 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r w:rsidR="00000000">
        <w:trPr>
          <w:divId w:val="175387555"/>
          <w:tblCellSpacing w:w="15" w:type="dxa"/>
        </w:trPr>
        <w:tc>
          <w:tcPr>
            <w:tcW w:w="0" w:type="auto"/>
            <w:vAlign w:val="center"/>
            <w:hideMark/>
          </w:tcPr>
          <w:p w:rsidR="00000000" w:rsidRDefault="00000000">
            <w:r>
              <w:t>&gt; pTime</w:t>
            </w:r>
          </w:p>
        </w:tc>
        <w:tc>
          <w:tcPr>
            <w:tcW w:w="0" w:type="auto"/>
            <w:vAlign w:val="center"/>
            <w:hideMark/>
          </w:tcPr>
          <w:p w:rsidR="00000000" w:rsidRDefault="00000000">
            <w:r>
              <w:t>String</w:t>
            </w:r>
          </w:p>
        </w:tc>
        <w:tc>
          <w:tcPr>
            <w:tcW w:w="0" w:type="auto"/>
            <w:vAlign w:val="center"/>
            <w:hideMark/>
          </w:tcPr>
          <w:p w:rsidR="00000000" w:rsidRDefault="00000000">
            <w:r>
              <w:t xml:space="preserve">Push time of algo order information, Unix timestamp format in milliseconds, e.g. </w:t>
            </w:r>
            <w:r>
              <w:rPr>
                <w:rStyle w:val="HTML"/>
              </w:rPr>
              <w:t>1597026383085</w:t>
            </w:r>
          </w:p>
        </w:tc>
      </w:tr>
    </w:tbl>
    <w:p w:rsidR="00000000" w:rsidRDefault="00000000">
      <w:pPr>
        <w:pStyle w:val="2"/>
        <w:divId w:val="175387555"/>
      </w:pPr>
      <w:r>
        <w:t>Copy Trading</w:t>
      </w:r>
    </w:p>
    <w:p w:rsidR="00000000" w:rsidRDefault="00000000">
      <w:pPr>
        <w:pStyle w:val="a5"/>
        <w:spacing w:after="240" w:afterAutospacing="0"/>
        <w:divId w:val="175387555"/>
      </w:pPr>
      <w:r>
        <w:t>Copy trading function is not opened.</w:t>
      </w:r>
      <w:r>
        <w:br/>
      </w:r>
      <w:r>
        <w:br/>
        <w:t>Lead trading API Workflow as follows:</w:t>
      </w:r>
    </w:p>
    <w:p w:rsidR="00000000" w:rsidRDefault="00000000">
      <w:pPr>
        <w:pStyle w:val="a5"/>
        <w:divId w:val="175387555"/>
      </w:pPr>
      <w:r>
        <w:rPr>
          <w:rStyle w:val="a6"/>
        </w:rPr>
        <w:t>1. Apply to become a leading trader.</w:t>
      </w:r>
    </w:p>
    <w:p w:rsidR="00000000" w:rsidRDefault="00000000">
      <w:pPr>
        <w:numPr>
          <w:ilvl w:val="0"/>
          <w:numId w:val="32"/>
        </w:numPr>
        <w:spacing w:before="100" w:beforeAutospacing="1" w:after="100" w:afterAutospacing="1"/>
        <w:divId w:val="175387555"/>
      </w:pPr>
      <w:r>
        <w:t xml:space="preserve">The procedure can refer to </w:t>
      </w:r>
      <w:hyperlink r:id="rId620" w:history="1">
        <w:r>
          <w:rPr>
            <w:rStyle w:val="a3"/>
          </w:rPr>
          <w:t>How to become a lead trader</w:t>
        </w:r>
      </w:hyperlink>
      <w:r>
        <w:t>;</w:t>
      </w:r>
    </w:p>
    <w:p w:rsidR="00000000" w:rsidRDefault="00000000">
      <w:pPr>
        <w:numPr>
          <w:ilvl w:val="0"/>
          <w:numId w:val="32"/>
        </w:numPr>
        <w:spacing w:before="100" w:beforeAutospacing="1" w:after="100" w:afterAutospacing="1"/>
        <w:divId w:val="175387555"/>
      </w:pPr>
      <w:r>
        <w:t xml:space="preserve">You can know whether you are a lead trader by checking whether </w:t>
      </w:r>
      <w:r>
        <w:rPr>
          <w:rStyle w:val="HTML"/>
        </w:rPr>
        <w:t>roleType</w:t>
      </w:r>
      <w:r>
        <w:t xml:space="preserve"> or </w:t>
      </w:r>
      <w:r>
        <w:rPr>
          <w:rStyle w:val="HTML"/>
        </w:rPr>
        <w:t>spotRoleType</w:t>
      </w:r>
      <w:r>
        <w:t xml:space="preserve"> from </w:t>
      </w:r>
      <w:hyperlink r:id="rId621" w:anchor="trading-account-rest-api-get-account-configuration" w:history="1">
        <w:r>
          <w:rPr>
            <w:rStyle w:val="a3"/>
          </w:rPr>
          <w:t>Get account configuration</w:t>
        </w:r>
      </w:hyperlink>
      <w:r>
        <w:t xml:space="preserve"> is 1.</w:t>
      </w:r>
    </w:p>
    <w:p w:rsidR="00000000" w:rsidRDefault="00000000">
      <w:pPr>
        <w:pStyle w:val="a5"/>
        <w:divId w:val="175387555"/>
      </w:pPr>
      <w:r>
        <w:rPr>
          <w:rStyle w:val="a6"/>
        </w:rPr>
        <w:t>2. Leading instruments:</w:t>
      </w:r>
    </w:p>
    <w:p w:rsidR="00000000" w:rsidRDefault="00000000">
      <w:pPr>
        <w:numPr>
          <w:ilvl w:val="0"/>
          <w:numId w:val="33"/>
        </w:numPr>
        <w:spacing w:before="100" w:beforeAutospacing="1" w:after="100" w:afterAutospacing="1"/>
        <w:divId w:val="175387555"/>
      </w:pPr>
      <w:hyperlink r:id="rId622" w:anchor="order-book-trading-copy-trading-get-leading-instruments" w:history="1">
        <w:r>
          <w:rPr>
            <w:rStyle w:val="a3"/>
          </w:rPr>
          <w:t>GET / Leading instruments</w:t>
        </w:r>
      </w:hyperlink>
      <w:r>
        <w:t xml:space="preserve"> can get instruments that are supported to have leading trades and the instruments that you enable leading trade. For instruments that are disenabled copy trading, you can still trade normally, but copy trading will not be triggered;</w:t>
      </w:r>
    </w:p>
    <w:p w:rsidR="00000000" w:rsidRDefault="00000000">
      <w:pPr>
        <w:numPr>
          <w:ilvl w:val="0"/>
          <w:numId w:val="33"/>
        </w:numPr>
        <w:spacing w:before="100" w:beforeAutospacing="1" w:after="100" w:afterAutospacing="1"/>
        <w:divId w:val="175387555"/>
      </w:pPr>
      <w:hyperlink r:id="rId623" w:anchor="order-book-trading-copy-trading-amend-leading-instruments" w:history="1">
        <w:r>
          <w:rPr>
            <w:rStyle w:val="a3"/>
          </w:rPr>
          <w:t>Amend leading instruments</w:t>
        </w:r>
      </w:hyperlink>
      <w:r>
        <w:t xml:space="preserve"> can amend your leading instruments. You need to set initial leading instruments while applying to become a leading trader. All non-leading contracts can't have position or pending orders for the current request when setting non-leading contracts as leading contracts.</w:t>
      </w:r>
    </w:p>
    <w:p w:rsidR="00000000" w:rsidRDefault="00000000">
      <w:pPr>
        <w:pStyle w:val="a5"/>
        <w:divId w:val="175387555"/>
      </w:pPr>
      <w:r>
        <w:rPr>
          <w:rStyle w:val="a6"/>
        </w:rPr>
        <w:t>3. Open position:</w:t>
      </w:r>
      <w:r>
        <w:t xml:space="preserve"> </w:t>
      </w:r>
    </w:p>
    <w:p w:rsidR="00000000" w:rsidRDefault="00000000">
      <w:pPr>
        <w:numPr>
          <w:ilvl w:val="0"/>
          <w:numId w:val="34"/>
        </w:numPr>
        <w:spacing w:before="100" w:beforeAutospacing="1" w:after="100" w:afterAutospacing="1"/>
        <w:divId w:val="175387555"/>
      </w:pPr>
      <w:r>
        <w:t xml:space="preserve">You can open the position by placing order endpoints and channels including </w:t>
      </w:r>
      <w:hyperlink r:id="rId624" w:anchor="order-book-trading-trade-post-place-order" w:history="1">
        <w:r>
          <w:rPr>
            <w:rStyle w:val="a3"/>
          </w:rPr>
          <w:t>Place order</w:t>
        </w:r>
      </w:hyperlink>
      <w:r>
        <w:t xml:space="preserve"> endpoint, </w:t>
      </w:r>
      <w:hyperlink r:id="rId625" w:anchor="order-book-trading-trade-post-place-multiple-orders" w:history="1">
        <w:r>
          <w:rPr>
            <w:rStyle w:val="a3"/>
          </w:rPr>
          <w:t>Place multiple orders</w:t>
        </w:r>
      </w:hyperlink>
      <w:r>
        <w:t xml:space="preserve"> endpoint, </w:t>
      </w:r>
      <w:hyperlink r:id="rId626" w:anchor="order-book-trading-trade-ws-place-order" w:history="1">
        <w:r>
          <w:rPr>
            <w:rStyle w:val="a3"/>
          </w:rPr>
          <w:t>Place order channel</w:t>
        </w:r>
      </w:hyperlink>
      <w:r>
        <w:t xml:space="preserve">, </w:t>
      </w:r>
      <w:hyperlink r:id="rId627" w:anchor="order-book-trading-trade-ws-place-multiple-orders" w:history="1">
        <w:r>
          <w:rPr>
            <w:rStyle w:val="a3"/>
          </w:rPr>
          <w:t>Place multiple orders channel</w:t>
        </w:r>
      </w:hyperlink>
      <w:r>
        <w:t xml:space="preserve">, </w:t>
      </w:r>
      <w:r>
        <w:rPr>
          <w:rStyle w:val="HTML"/>
          <w:color w:val="FF0000"/>
        </w:rPr>
        <w:t>tdMode</w:t>
      </w:r>
      <w:r>
        <w:rPr>
          <w:color w:val="FF0000"/>
        </w:rPr>
        <w:t xml:space="preserve"> should be </w:t>
      </w:r>
      <w:r>
        <w:rPr>
          <w:rStyle w:val="HTML"/>
          <w:color w:val="FF0000"/>
        </w:rPr>
        <w:t>spot_isolated</w:t>
      </w:r>
      <w:r>
        <w:rPr>
          <w:color w:val="FF0000"/>
        </w:rPr>
        <w:t xml:space="preserve"> for </w:t>
      </w:r>
      <w:r>
        <w:rPr>
          <w:rStyle w:val="HTML"/>
          <w:color w:val="FF0000"/>
        </w:rPr>
        <w:t>SPOT</w:t>
      </w:r>
      <w:r>
        <w:rPr>
          <w:color w:val="FF0000"/>
        </w:rPr>
        <w:t xml:space="preserve"> lead trading.</w:t>
      </w:r>
      <w:r>
        <w:t xml:space="preserve"> </w:t>
      </w:r>
    </w:p>
    <w:p w:rsidR="00000000" w:rsidRDefault="00000000">
      <w:pPr>
        <w:numPr>
          <w:ilvl w:val="0"/>
          <w:numId w:val="34"/>
        </w:numPr>
        <w:spacing w:before="100" w:beforeAutospacing="1" w:after="100" w:afterAutospacing="1"/>
        <w:divId w:val="175387555"/>
      </w:pPr>
      <w:r>
        <w:t>For buy/sell mode, the orders must be in the same direction as your existing positions and open orders. You can select the direction you want if the instrument does not have position and pending orders.</w:t>
      </w:r>
    </w:p>
    <w:p w:rsidR="00000000" w:rsidRDefault="00000000">
      <w:pPr>
        <w:numPr>
          <w:ilvl w:val="0"/>
          <w:numId w:val="34"/>
        </w:numPr>
        <w:spacing w:before="100" w:beforeAutospacing="1" w:after="100" w:afterAutospacing="1"/>
        <w:divId w:val="175387555"/>
      </w:pPr>
      <w:r>
        <w:t>For long/short mode, you can open long or open short as you want.</w:t>
      </w:r>
    </w:p>
    <w:p w:rsidR="00000000" w:rsidRDefault="00000000">
      <w:pPr>
        <w:pStyle w:val="a5"/>
        <w:divId w:val="175387555"/>
      </w:pPr>
      <w:r>
        <w:rPr>
          <w:rStyle w:val="a6"/>
        </w:rPr>
        <w:t>4. Close position</w:t>
      </w:r>
    </w:p>
    <w:p w:rsidR="00000000" w:rsidRDefault="00000000">
      <w:pPr>
        <w:numPr>
          <w:ilvl w:val="0"/>
          <w:numId w:val="35"/>
        </w:numPr>
        <w:spacing w:before="100" w:beforeAutospacing="1" w:after="100" w:afterAutospacing="1"/>
        <w:divId w:val="175387555"/>
      </w:pPr>
      <w:r>
        <w:t xml:space="preserve">You can close the position with customized price or size by placing order endpoints and channels including </w:t>
      </w:r>
      <w:hyperlink r:id="rId628" w:anchor="order-book-trading-trade-post-place-order" w:history="1">
        <w:r>
          <w:rPr>
            <w:rStyle w:val="a3"/>
          </w:rPr>
          <w:t>Place order</w:t>
        </w:r>
      </w:hyperlink>
      <w:r>
        <w:t xml:space="preserve"> endpoint, </w:t>
      </w:r>
      <w:hyperlink r:id="rId629" w:anchor="order-book-trading-trade-post-place-multiple-orders" w:history="1">
        <w:r>
          <w:rPr>
            <w:rStyle w:val="a3"/>
          </w:rPr>
          <w:t>Place multiple orders</w:t>
        </w:r>
      </w:hyperlink>
      <w:r>
        <w:t xml:space="preserve"> endpoint, </w:t>
      </w:r>
      <w:hyperlink r:id="rId630" w:anchor="order-book-trading-trade-ws-place-order" w:history="1">
        <w:r>
          <w:rPr>
            <w:rStyle w:val="a3"/>
          </w:rPr>
          <w:t>Place order channel</w:t>
        </w:r>
      </w:hyperlink>
      <w:r>
        <w:t xml:space="preserve">, </w:t>
      </w:r>
      <w:hyperlink r:id="rId631" w:anchor="order-book-trading-trade-ws-place-multiple-orders" w:history="1">
        <w:r>
          <w:rPr>
            <w:rStyle w:val="a3"/>
          </w:rPr>
          <w:t>Place multiple orders channel</w:t>
        </w:r>
      </w:hyperlink>
      <w:r>
        <w:t xml:space="preserve">, or close the position by </w:t>
      </w:r>
      <w:hyperlink r:id="rId632" w:anchor="order-book-trading-trade-post-close-positions" w:history="1">
        <w:r>
          <w:rPr>
            <w:rStyle w:val="a3"/>
          </w:rPr>
          <w:t>Close positions</w:t>
        </w:r>
      </w:hyperlink>
      <w:r>
        <w:t xml:space="preserve"> / </w:t>
      </w:r>
      <w:hyperlink r:id="rId633" w:anchor="order-book-trading-copy-trading-post-close-lead-or-copy-position" w:history="1">
        <w:r>
          <w:rPr>
            <w:rStyle w:val="a3"/>
          </w:rPr>
          <w:t>Close lead or copy position</w:t>
        </w:r>
      </w:hyperlink>
      <w:r>
        <w:t>;</w:t>
      </w:r>
    </w:p>
    <w:p w:rsidR="00000000" w:rsidRDefault="00000000">
      <w:pPr>
        <w:numPr>
          <w:ilvl w:val="0"/>
          <w:numId w:val="35"/>
        </w:numPr>
        <w:spacing w:before="100" w:beforeAutospacing="1" w:after="100" w:afterAutospacing="1"/>
        <w:divId w:val="175387555"/>
      </w:pPr>
      <w:hyperlink r:id="rId634" w:anchor="order-book-trading-trade-post-close-positions" w:history="1">
        <w:r>
          <w:rPr>
            <w:rStyle w:val="a3"/>
          </w:rPr>
          <w:t>Close positions</w:t>
        </w:r>
      </w:hyperlink>
      <w:r>
        <w:t xml:space="preserve"> can close certain position under the current instrument(e.g. the long or short position under long/shor mode ), which can contain multiple leading positions;</w:t>
      </w:r>
    </w:p>
    <w:p w:rsidR="00000000" w:rsidRDefault="00000000">
      <w:pPr>
        <w:numPr>
          <w:ilvl w:val="0"/>
          <w:numId w:val="35"/>
        </w:numPr>
        <w:spacing w:before="100" w:beforeAutospacing="1" w:after="100" w:afterAutospacing="1"/>
        <w:divId w:val="175387555"/>
      </w:pPr>
      <w:hyperlink r:id="rId635" w:anchor="order-book-trading-copy-trading-post-close-lead-or-copy-position" w:history="1">
        <w:r>
          <w:rPr>
            <w:rStyle w:val="a3"/>
          </w:rPr>
          <w:t>Close lead or copy position</w:t>
        </w:r>
      </w:hyperlink>
      <w:r>
        <w:t xml:space="preserve"> can only close a leading position once a time. It is required to pass subPosId which can get from </w:t>
      </w:r>
      <w:hyperlink r:id="rId636" w:anchor="order-book-trading-copy-trading-get-existing-lead-or-copy-positions" w:history="1">
        <w:r>
          <w:rPr>
            <w:rStyle w:val="a3"/>
          </w:rPr>
          <w:t>Get existing leading positions</w:t>
        </w:r>
      </w:hyperlink>
      <w:r>
        <w:t>.</w:t>
      </w:r>
    </w:p>
    <w:p w:rsidR="00000000" w:rsidRDefault="00000000">
      <w:pPr>
        <w:pStyle w:val="a5"/>
        <w:divId w:val="175387555"/>
      </w:pPr>
      <w:r>
        <w:rPr>
          <w:rStyle w:val="a6"/>
        </w:rPr>
        <w:t>5. TP/SL</w:t>
      </w:r>
    </w:p>
    <w:p w:rsidR="00000000" w:rsidRDefault="00000000">
      <w:pPr>
        <w:numPr>
          <w:ilvl w:val="0"/>
          <w:numId w:val="36"/>
        </w:numPr>
        <w:spacing w:before="100" w:beforeAutospacing="1" w:after="100" w:afterAutospacing="1"/>
        <w:divId w:val="175387555"/>
      </w:pPr>
      <w:r>
        <w:t xml:space="preserve">TP/SL can be set by </w:t>
      </w:r>
      <w:hyperlink r:id="rId637" w:anchor="order-book-trading-trade-ws-mass-cancel-order" w:history="1">
        <w:r>
          <w:rPr>
            <w:rStyle w:val="a3"/>
          </w:rPr>
          <w:t>Place algo order</w:t>
        </w:r>
      </w:hyperlink>
      <w:r>
        <w:t xml:space="preserve"> or </w:t>
      </w:r>
      <w:hyperlink r:id="rId638" w:anchor="order-book-trading-copy-trading-post-place-lead-or-copy-stop-order" w:history="1">
        <w:r>
          <w:rPr>
            <w:rStyle w:val="a3"/>
          </w:rPr>
          <w:t>Place lead or copy stop order</w:t>
        </w:r>
      </w:hyperlink>
      <w:r>
        <w:t>;</w:t>
      </w:r>
    </w:p>
    <w:p w:rsidR="00000000" w:rsidRDefault="00000000">
      <w:pPr>
        <w:numPr>
          <w:ilvl w:val="0"/>
          <w:numId w:val="36"/>
        </w:numPr>
        <w:spacing w:before="100" w:beforeAutospacing="1" w:after="100" w:afterAutospacing="1"/>
        <w:divId w:val="175387555"/>
      </w:pPr>
      <w:hyperlink r:id="rId639" w:anchor="order-book-trading-trade-ws-mass-cancel-order" w:history="1">
        <w:r>
          <w:rPr>
            <w:rStyle w:val="a3"/>
          </w:rPr>
          <w:t>Place algo order</w:t>
        </w:r>
      </w:hyperlink>
      <w:r>
        <w:t xml:space="preserve"> can set TP/SL for certain position under the current instrument(e.g. the long or short position under long/shor mode ), which can contain multiple leading positions;</w:t>
      </w:r>
    </w:p>
    <w:p w:rsidR="00000000" w:rsidRDefault="00000000">
      <w:pPr>
        <w:numPr>
          <w:ilvl w:val="0"/>
          <w:numId w:val="36"/>
        </w:numPr>
        <w:spacing w:before="100" w:beforeAutospacing="1" w:after="100" w:afterAutospacing="1"/>
        <w:divId w:val="175387555"/>
      </w:pPr>
      <w:hyperlink r:id="rId640" w:anchor="order-book-trading-copy-trading-post-place-lead-or-copy-stop-order" w:history="1">
        <w:r>
          <w:rPr>
            <w:rStyle w:val="a3"/>
          </w:rPr>
          <w:t>Place lead or copy stop order</w:t>
        </w:r>
      </w:hyperlink>
      <w:r>
        <w:t xml:space="preserve"> set set TP/SL for only a leading position once a time. It is required to pass subPosId which can get from </w:t>
      </w:r>
      <w:hyperlink r:id="rId641" w:anchor="order-book-trading-copy-trading-get-existing-lead-or-copy-positions" w:history="1">
        <w:r>
          <w:rPr>
            <w:rStyle w:val="a3"/>
          </w:rPr>
          <w:t>Get existing leading positions</w:t>
        </w:r>
      </w:hyperlink>
      <w:r>
        <w:t>.</w:t>
      </w:r>
    </w:p>
    <w:p w:rsidR="00000000" w:rsidRDefault="00000000">
      <w:pPr>
        <w:pStyle w:val="3"/>
        <w:divId w:val="175387555"/>
      </w:pPr>
      <w:r>
        <w:t>GET / Existing lead or copy positions</w:t>
      </w:r>
    </w:p>
    <w:p w:rsidR="00000000" w:rsidRDefault="00000000">
      <w:pPr>
        <w:pStyle w:val="a5"/>
        <w:divId w:val="175387555"/>
      </w:pPr>
      <w:r>
        <w:t>Retrieve lead or copy positions that are not closed.</w:t>
      </w:r>
    </w:p>
    <w:p w:rsidR="00000000" w:rsidRDefault="00000000">
      <w:pPr>
        <w:pStyle w:val="a5"/>
        <w:divId w:val="175387555"/>
      </w:pPr>
      <w:r>
        <w:t xml:space="preserve">Returns reverse chronological order with </w:t>
      </w:r>
      <w:r>
        <w:rPr>
          <w:rStyle w:val="HTML"/>
        </w:rPr>
        <w:t>openTime</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/api/v5/copytrading/current-subpositions</w:t>
      </w:r>
    </w:p>
    <w:p w:rsidR="00000000" w:rsidRDefault="00000000">
      <w:pPr>
        <w:pStyle w:val="a5"/>
        <w:ind w:left="720" w:right="720"/>
        <w:divId w:val="1405956976"/>
      </w:pPr>
      <w:r>
        <w:t>Request example</w:t>
      </w:r>
    </w:p>
    <w:p w:rsidR="00000000" w:rsidRDefault="00000000">
      <w:pPr>
        <w:pStyle w:val="HTML0"/>
        <w:divId w:val="1954898912"/>
        <w:rPr>
          <w:rStyle w:val="HTML"/>
        </w:rPr>
      </w:pPr>
      <w:r>
        <w:rPr>
          <w:rStyle w:val="HTML"/>
        </w:rPr>
        <w:t>GET /api/v5/copytrading/current-subpositions?instId</w:t>
      </w:r>
      <w:r>
        <w:rPr>
          <w:rStyle w:val="o"/>
        </w:rPr>
        <w:t>=</w:t>
      </w:r>
      <w:r>
        <w:rPr>
          <w:rStyle w:val="HTML"/>
        </w:rPr>
        <w:t>BTC-USDT-SWAP</w:t>
      </w:r>
    </w:p>
    <w:p w:rsidR="00000000" w:rsidRDefault="00000000">
      <w:pPr>
        <w:pStyle w:val="HTML0"/>
        <w:divId w:val="1954898912"/>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058"/>
        <w:gridCol w:w="5193"/>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type</w:t>
            </w:r>
            <w:r>
              <w:br/>
            </w:r>
            <w:r>
              <w:rPr>
                <w:rStyle w:val="HTML"/>
              </w:rPr>
              <w:t>SPOT</w:t>
            </w:r>
            <w:r>
              <w:br/>
            </w:r>
            <w:r>
              <w:rPr>
                <w:rStyle w:val="HTML"/>
              </w:rPr>
              <w:t>SWAP</w:t>
            </w:r>
            <w:r>
              <w:br/>
              <w:t>It returns all types by default.</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ID, e.g. BTC-USDT-SWAP</w:t>
            </w:r>
          </w:p>
        </w:tc>
      </w:tr>
      <w:tr w:rsidR="00000000">
        <w:trPr>
          <w:divId w:val="175387555"/>
          <w:tblCellSpacing w:w="15" w:type="dxa"/>
        </w:trPr>
        <w:tc>
          <w:tcPr>
            <w:tcW w:w="0" w:type="auto"/>
            <w:vAlign w:val="center"/>
            <w:hideMark/>
          </w:tcPr>
          <w:p w:rsidR="00000000" w:rsidRDefault="00000000">
            <w:r>
              <w:t>uniqueCode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Unique code, only applicable to copy trading</w:t>
            </w:r>
            <w:r>
              <w:br/>
              <w:t>A combination of case-sensitive alphanumerics, all numbers and the length is 16 characters, e.g. 213E8C92DC61EFAC</w:t>
            </w:r>
          </w:p>
        </w:tc>
      </w:tr>
      <w:tr w:rsidR="00000000">
        <w:trPr>
          <w:divId w:val="175387555"/>
          <w:tblCellSpacing w:w="15" w:type="dxa"/>
        </w:trPr>
        <w:tc>
          <w:tcPr>
            <w:tcW w:w="0" w:type="auto"/>
            <w:vAlign w:val="center"/>
            <w:hideMark/>
          </w:tcPr>
          <w:p w:rsidR="00000000" w:rsidRDefault="00000000">
            <w:r>
              <w:t>subPosType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Data type.</w:t>
            </w:r>
            <w:r>
              <w:br/>
            </w:r>
            <w:r>
              <w:rPr>
                <w:rStyle w:val="HTML"/>
              </w:rPr>
              <w:t>lead</w:t>
            </w:r>
            <w:r>
              <w:t>: lead trading, the default value</w:t>
            </w:r>
            <w:r>
              <w:br/>
            </w:r>
            <w:r>
              <w:rPr>
                <w:rStyle w:val="HTML"/>
              </w:rPr>
              <w:t>copy</w:t>
            </w:r>
            <w:r>
              <w:t>: copy trading</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earlier than the requested </w:t>
            </w:r>
            <w:r>
              <w:rPr>
                <w:rStyle w:val="HTML"/>
              </w:rPr>
              <w:t>subPosId</w:t>
            </w:r>
            <w:r>
              <w:t>.</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newer than the requested </w:t>
            </w:r>
            <w:r>
              <w:rPr>
                <w:rStyle w:val="HTML"/>
              </w:rPr>
              <w:t>subPosId</w:t>
            </w:r>
            <w:r>
              <w:t>.</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Number of results per request. Maximum is 500. Default is 500.</w:t>
            </w:r>
          </w:p>
        </w:tc>
      </w:tr>
    </w:tbl>
    <w:p w:rsidR="00000000" w:rsidRDefault="00000000">
      <w:pPr>
        <w:pStyle w:val="a5"/>
        <w:ind w:left="720" w:right="720"/>
        <w:divId w:val="561259624"/>
      </w:pPr>
      <w:r>
        <w:t>Response example</w:t>
      </w:r>
    </w:p>
    <w:p w:rsidR="00000000" w:rsidRDefault="00000000">
      <w:pPr>
        <w:pStyle w:val="HTML0"/>
        <w:divId w:val="1289553668"/>
        <w:rPr>
          <w:rStyle w:val="w"/>
        </w:rPr>
      </w:pPr>
      <w:r>
        <w:rPr>
          <w:rStyle w:val="p"/>
        </w:rPr>
        <w:t>{</w:t>
      </w:r>
    </w:p>
    <w:p w:rsidR="00000000" w:rsidRDefault="00000000">
      <w:pPr>
        <w:pStyle w:val="HTML0"/>
        <w:divId w:val="1289553668"/>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289553668"/>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289553668"/>
        <w:rPr>
          <w:rStyle w:val="w"/>
        </w:rPr>
      </w:pPr>
      <w:r>
        <w:rPr>
          <w:rStyle w:val="w"/>
        </w:rPr>
        <w:t xml:space="preserve">        </w:t>
      </w:r>
      <w:r>
        <w:rPr>
          <w:rStyle w:val="p"/>
        </w:rPr>
        <w:t>{</w:t>
      </w:r>
    </w:p>
    <w:p w:rsidR="00000000" w:rsidRDefault="00000000">
      <w:pPr>
        <w:pStyle w:val="HTML0"/>
        <w:divId w:val="1289553668"/>
        <w:rPr>
          <w:rStyle w:val="w"/>
        </w:rPr>
      </w:pPr>
      <w:r>
        <w:rPr>
          <w:rStyle w:val="w"/>
        </w:rPr>
        <w:t xml:space="preserve">            </w:t>
      </w:r>
      <w:r>
        <w:rPr>
          <w:rStyle w:val="nl"/>
        </w:rPr>
        <w:t>"algoId"</w:t>
      </w:r>
      <w:r>
        <w:rPr>
          <w:rStyle w:val="p"/>
        </w:rPr>
        <w:t>:</w:t>
      </w:r>
      <w:r>
        <w:rPr>
          <w:rStyle w:val="w"/>
        </w:rPr>
        <w:t xml:space="preserve"> </w:t>
      </w:r>
      <w:r>
        <w:rPr>
          <w:rStyle w:val="s2"/>
        </w:rPr>
        <w:t>""</w:t>
      </w:r>
      <w:r>
        <w:rPr>
          <w:rStyle w:val="p"/>
        </w:rPr>
        <w:t>,</w:t>
      </w:r>
    </w:p>
    <w:p w:rsidR="00000000" w:rsidRDefault="00000000">
      <w:pPr>
        <w:pStyle w:val="HTML0"/>
        <w:divId w:val="1289553668"/>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1289553668"/>
        <w:rPr>
          <w:rStyle w:val="w"/>
        </w:rPr>
      </w:pPr>
      <w:r>
        <w:rPr>
          <w:rStyle w:val="w"/>
        </w:rPr>
        <w:t xml:space="preserve">            </w:t>
      </w:r>
      <w:r>
        <w:rPr>
          <w:rStyle w:val="nl"/>
        </w:rPr>
        <w:t>"instId"</w:t>
      </w:r>
      <w:r>
        <w:rPr>
          <w:rStyle w:val="p"/>
        </w:rPr>
        <w:t>:</w:t>
      </w:r>
      <w:r>
        <w:rPr>
          <w:rStyle w:val="w"/>
        </w:rPr>
        <w:t xml:space="preserve"> </w:t>
      </w:r>
      <w:r>
        <w:rPr>
          <w:rStyle w:val="s2"/>
        </w:rPr>
        <w:t>"BTC-USDT-SWAP"</w:t>
      </w:r>
      <w:r>
        <w:rPr>
          <w:rStyle w:val="p"/>
        </w:rPr>
        <w:t>,</w:t>
      </w:r>
    </w:p>
    <w:p w:rsidR="00000000" w:rsidRDefault="00000000">
      <w:pPr>
        <w:pStyle w:val="HTML0"/>
        <w:divId w:val="1289553668"/>
        <w:rPr>
          <w:rStyle w:val="w"/>
        </w:rPr>
      </w:pPr>
      <w:r>
        <w:rPr>
          <w:rStyle w:val="w"/>
        </w:rPr>
        <w:t xml:space="preserve">            </w:t>
      </w:r>
      <w:r>
        <w:rPr>
          <w:rStyle w:val="nl"/>
        </w:rPr>
        <w:t>"instType"</w:t>
      </w:r>
      <w:r>
        <w:rPr>
          <w:rStyle w:val="p"/>
        </w:rPr>
        <w:t>:</w:t>
      </w:r>
      <w:r>
        <w:rPr>
          <w:rStyle w:val="w"/>
        </w:rPr>
        <w:t xml:space="preserve"> </w:t>
      </w:r>
      <w:r>
        <w:rPr>
          <w:rStyle w:val="s2"/>
        </w:rPr>
        <w:t>"SWAP"</w:t>
      </w:r>
      <w:r>
        <w:rPr>
          <w:rStyle w:val="p"/>
        </w:rPr>
        <w:t>,</w:t>
      </w:r>
    </w:p>
    <w:p w:rsidR="00000000" w:rsidRDefault="00000000">
      <w:pPr>
        <w:pStyle w:val="HTML0"/>
        <w:divId w:val="1289553668"/>
        <w:rPr>
          <w:rStyle w:val="w"/>
        </w:rPr>
      </w:pPr>
      <w:r>
        <w:rPr>
          <w:rStyle w:val="w"/>
        </w:rPr>
        <w:t xml:space="preserve">            </w:t>
      </w:r>
      <w:r>
        <w:rPr>
          <w:rStyle w:val="nl"/>
        </w:rPr>
        <w:t>"lever"</w:t>
      </w:r>
      <w:r>
        <w:rPr>
          <w:rStyle w:val="p"/>
        </w:rPr>
        <w:t>:</w:t>
      </w:r>
      <w:r>
        <w:rPr>
          <w:rStyle w:val="w"/>
        </w:rPr>
        <w:t xml:space="preserve"> </w:t>
      </w:r>
      <w:r>
        <w:rPr>
          <w:rStyle w:val="s2"/>
        </w:rPr>
        <w:t>"3"</w:t>
      </w:r>
      <w:r>
        <w:rPr>
          <w:rStyle w:val="p"/>
        </w:rPr>
        <w:t>,</w:t>
      </w:r>
    </w:p>
    <w:p w:rsidR="00000000" w:rsidRDefault="00000000">
      <w:pPr>
        <w:pStyle w:val="HTML0"/>
        <w:divId w:val="1289553668"/>
        <w:rPr>
          <w:rStyle w:val="w"/>
        </w:rPr>
      </w:pPr>
      <w:r>
        <w:rPr>
          <w:rStyle w:val="w"/>
        </w:rPr>
        <w:t xml:space="preserve">            </w:t>
      </w:r>
      <w:r>
        <w:rPr>
          <w:rStyle w:val="nl"/>
        </w:rPr>
        <w:t>"margin"</w:t>
      </w:r>
      <w:r>
        <w:rPr>
          <w:rStyle w:val="p"/>
        </w:rPr>
        <w:t>:</w:t>
      </w:r>
      <w:r>
        <w:rPr>
          <w:rStyle w:val="w"/>
        </w:rPr>
        <w:t xml:space="preserve"> </w:t>
      </w:r>
      <w:r>
        <w:rPr>
          <w:rStyle w:val="s2"/>
        </w:rPr>
        <w:t>"12.6417"</w:t>
      </w:r>
      <w:r>
        <w:rPr>
          <w:rStyle w:val="p"/>
        </w:rPr>
        <w:t>,</w:t>
      </w:r>
    </w:p>
    <w:p w:rsidR="00000000" w:rsidRDefault="00000000">
      <w:pPr>
        <w:pStyle w:val="HTML0"/>
        <w:divId w:val="1289553668"/>
        <w:rPr>
          <w:rStyle w:val="w"/>
        </w:rPr>
      </w:pPr>
      <w:r>
        <w:rPr>
          <w:rStyle w:val="w"/>
        </w:rPr>
        <w:t xml:space="preserve">            </w:t>
      </w:r>
      <w:r>
        <w:rPr>
          <w:rStyle w:val="nl"/>
        </w:rPr>
        <w:t>"markPx"</w:t>
      </w:r>
      <w:r>
        <w:rPr>
          <w:rStyle w:val="p"/>
        </w:rPr>
        <w:t>:</w:t>
      </w:r>
      <w:r>
        <w:rPr>
          <w:rStyle w:val="w"/>
        </w:rPr>
        <w:t xml:space="preserve"> </w:t>
      </w:r>
      <w:r>
        <w:rPr>
          <w:rStyle w:val="s2"/>
        </w:rPr>
        <w:t>"38205.8"</w:t>
      </w:r>
      <w:r>
        <w:rPr>
          <w:rStyle w:val="p"/>
        </w:rPr>
        <w:t>,</w:t>
      </w:r>
    </w:p>
    <w:p w:rsidR="00000000" w:rsidRDefault="00000000">
      <w:pPr>
        <w:pStyle w:val="HTML0"/>
        <w:divId w:val="1289553668"/>
        <w:rPr>
          <w:rStyle w:val="w"/>
        </w:rPr>
      </w:pPr>
      <w:r>
        <w:rPr>
          <w:rStyle w:val="w"/>
        </w:rPr>
        <w:t xml:space="preserve">            </w:t>
      </w:r>
      <w:r>
        <w:rPr>
          <w:rStyle w:val="nl"/>
        </w:rPr>
        <w:t>"mgnMode"</w:t>
      </w:r>
      <w:r>
        <w:rPr>
          <w:rStyle w:val="p"/>
        </w:rPr>
        <w:t>:</w:t>
      </w:r>
      <w:r>
        <w:rPr>
          <w:rStyle w:val="w"/>
        </w:rPr>
        <w:t xml:space="preserve"> </w:t>
      </w:r>
      <w:r>
        <w:rPr>
          <w:rStyle w:val="s2"/>
        </w:rPr>
        <w:t>"isolated"</w:t>
      </w:r>
      <w:r>
        <w:rPr>
          <w:rStyle w:val="p"/>
        </w:rPr>
        <w:t>,</w:t>
      </w:r>
    </w:p>
    <w:p w:rsidR="00000000" w:rsidRDefault="00000000">
      <w:pPr>
        <w:pStyle w:val="HTML0"/>
        <w:divId w:val="1289553668"/>
        <w:rPr>
          <w:rStyle w:val="w"/>
        </w:rPr>
      </w:pPr>
      <w:r>
        <w:rPr>
          <w:rStyle w:val="w"/>
        </w:rPr>
        <w:t xml:space="preserve">            </w:t>
      </w:r>
      <w:r>
        <w:rPr>
          <w:rStyle w:val="nl"/>
        </w:rPr>
        <w:t>"openAvgPx"</w:t>
      </w:r>
      <w:r>
        <w:rPr>
          <w:rStyle w:val="p"/>
        </w:rPr>
        <w:t>:</w:t>
      </w:r>
      <w:r>
        <w:rPr>
          <w:rStyle w:val="w"/>
        </w:rPr>
        <w:t xml:space="preserve"> </w:t>
      </w:r>
      <w:r>
        <w:rPr>
          <w:rStyle w:val="s2"/>
        </w:rPr>
        <w:t>"37925.1"</w:t>
      </w:r>
      <w:r>
        <w:rPr>
          <w:rStyle w:val="p"/>
        </w:rPr>
        <w:t>,</w:t>
      </w:r>
    </w:p>
    <w:p w:rsidR="00000000" w:rsidRDefault="00000000">
      <w:pPr>
        <w:pStyle w:val="HTML0"/>
        <w:divId w:val="1289553668"/>
        <w:rPr>
          <w:rStyle w:val="w"/>
        </w:rPr>
      </w:pPr>
      <w:r>
        <w:rPr>
          <w:rStyle w:val="w"/>
        </w:rPr>
        <w:t xml:space="preserve">            </w:t>
      </w:r>
      <w:r>
        <w:rPr>
          <w:rStyle w:val="nl"/>
        </w:rPr>
        <w:t>"openOrdId"</w:t>
      </w:r>
      <w:r>
        <w:rPr>
          <w:rStyle w:val="p"/>
        </w:rPr>
        <w:t>:</w:t>
      </w:r>
      <w:r>
        <w:rPr>
          <w:rStyle w:val="w"/>
        </w:rPr>
        <w:t xml:space="preserve"> </w:t>
      </w:r>
      <w:r>
        <w:rPr>
          <w:rStyle w:val="s2"/>
        </w:rPr>
        <w:t>""</w:t>
      </w:r>
      <w:r>
        <w:rPr>
          <w:rStyle w:val="p"/>
        </w:rPr>
        <w:t>,</w:t>
      </w:r>
    </w:p>
    <w:p w:rsidR="00000000" w:rsidRDefault="00000000">
      <w:pPr>
        <w:pStyle w:val="HTML0"/>
        <w:divId w:val="1289553668"/>
        <w:rPr>
          <w:rStyle w:val="w"/>
        </w:rPr>
      </w:pPr>
      <w:r>
        <w:rPr>
          <w:rStyle w:val="w"/>
        </w:rPr>
        <w:t xml:space="preserve">            </w:t>
      </w:r>
      <w:r>
        <w:rPr>
          <w:rStyle w:val="nl"/>
        </w:rPr>
        <w:t>"openTime"</w:t>
      </w:r>
      <w:r>
        <w:rPr>
          <w:rStyle w:val="p"/>
        </w:rPr>
        <w:t>:</w:t>
      </w:r>
      <w:r>
        <w:rPr>
          <w:rStyle w:val="w"/>
        </w:rPr>
        <w:t xml:space="preserve"> </w:t>
      </w:r>
      <w:r>
        <w:rPr>
          <w:rStyle w:val="s2"/>
        </w:rPr>
        <w:t>"1701231120479"</w:t>
      </w:r>
      <w:r>
        <w:rPr>
          <w:rStyle w:val="p"/>
        </w:rPr>
        <w:t>,</w:t>
      </w:r>
    </w:p>
    <w:p w:rsidR="00000000" w:rsidRDefault="00000000">
      <w:pPr>
        <w:pStyle w:val="HTML0"/>
        <w:divId w:val="1289553668"/>
        <w:rPr>
          <w:rStyle w:val="w"/>
        </w:rPr>
      </w:pPr>
      <w:r>
        <w:rPr>
          <w:rStyle w:val="w"/>
        </w:rPr>
        <w:t xml:space="preserve">            </w:t>
      </w:r>
      <w:r>
        <w:rPr>
          <w:rStyle w:val="nl"/>
        </w:rPr>
        <w:t>"posSide"</w:t>
      </w:r>
      <w:r>
        <w:rPr>
          <w:rStyle w:val="p"/>
        </w:rPr>
        <w:t>:</w:t>
      </w:r>
      <w:r>
        <w:rPr>
          <w:rStyle w:val="w"/>
        </w:rPr>
        <w:t xml:space="preserve"> </w:t>
      </w:r>
      <w:r>
        <w:rPr>
          <w:rStyle w:val="s2"/>
        </w:rPr>
        <w:t>"net"</w:t>
      </w:r>
      <w:r>
        <w:rPr>
          <w:rStyle w:val="p"/>
        </w:rPr>
        <w:t>,</w:t>
      </w:r>
    </w:p>
    <w:p w:rsidR="00000000" w:rsidRDefault="00000000">
      <w:pPr>
        <w:pStyle w:val="HTML0"/>
        <w:divId w:val="1289553668"/>
        <w:rPr>
          <w:rStyle w:val="w"/>
        </w:rPr>
      </w:pPr>
      <w:r>
        <w:rPr>
          <w:rStyle w:val="w"/>
        </w:rPr>
        <w:t xml:space="preserve">            </w:t>
      </w:r>
      <w:r>
        <w:rPr>
          <w:rStyle w:val="nl"/>
        </w:rPr>
        <w:t>"slOrdPx"</w:t>
      </w:r>
      <w:r>
        <w:rPr>
          <w:rStyle w:val="p"/>
        </w:rPr>
        <w:t>:</w:t>
      </w:r>
      <w:r>
        <w:rPr>
          <w:rStyle w:val="w"/>
        </w:rPr>
        <w:t xml:space="preserve"> </w:t>
      </w:r>
      <w:r>
        <w:rPr>
          <w:rStyle w:val="s2"/>
        </w:rPr>
        <w:t>""</w:t>
      </w:r>
      <w:r>
        <w:rPr>
          <w:rStyle w:val="p"/>
        </w:rPr>
        <w:t>,</w:t>
      </w:r>
    </w:p>
    <w:p w:rsidR="00000000" w:rsidRDefault="00000000">
      <w:pPr>
        <w:pStyle w:val="HTML0"/>
        <w:divId w:val="1289553668"/>
        <w:rPr>
          <w:rStyle w:val="w"/>
        </w:rPr>
      </w:pPr>
      <w:r>
        <w:rPr>
          <w:rStyle w:val="w"/>
        </w:rPr>
        <w:t xml:space="preserve">            </w:t>
      </w:r>
      <w:r>
        <w:rPr>
          <w:rStyle w:val="nl"/>
        </w:rPr>
        <w:t>"slTriggerPx"</w:t>
      </w:r>
      <w:r>
        <w:rPr>
          <w:rStyle w:val="p"/>
        </w:rPr>
        <w:t>:</w:t>
      </w:r>
      <w:r>
        <w:rPr>
          <w:rStyle w:val="w"/>
        </w:rPr>
        <w:t xml:space="preserve"> </w:t>
      </w:r>
      <w:r>
        <w:rPr>
          <w:rStyle w:val="s2"/>
        </w:rPr>
        <w:t>""</w:t>
      </w:r>
      <w:r>
        <w:rPr>
          <w:rStyle w:val="p"/>
        </w:rPr>
        <w:t>,</w:t>
      </w:r>
    </w:p>
    <w:p w:rsidR="00000000" w:rsidRDefault="00000000">
      <w:pPr>
        <w:pStyle w:val="HTML0"/>
        <w:divId w:val="1289553668"/>
        <w:rPr>
          <w:rStyle w:val="w"/>
        </w:rPr>
      </w:pPr>
      <w:r>
        <w:rPr>
          <w:rStyle w:val="w"/>
        </w:rPr>
        <w:t xml:space="preserve">            </w:t>
      </w:r>
      <w:r>
        <w:rPr>
          <w:rStyle w:val="nl"/>
        </w:rPr>
        <w:t>"subPos"</w:t>
      </w:r>
      <w:r>
        <w:rPr>
          <w:rStyle w:val="p"/>
        </w:rPr>
        <w:t>:</w:t>
      </w:r>
      <w:r>
        <w:rPr>
          <w:rStyle w:val="w"/>
        </w:rPr>
        <w:t xml:space="preserve"> </w:t>
      </w:r>
      <w:r>
        <w:rPr>
          <w:rStyle w:val="s2"/>
        </w:rPr>
        <w:t>"1"</w:t>
      </w:r>
      <w:r>
        <w:rPr>
          <w:rStyle w:val="p"/>
        </w:rPr>
        <w:t>,</w:t>
      </w:r>
    </w:p>
    <w:p w:rsidR="00000000" w:rsidRDefault="00000000">
      <w:pPr>
        <w:pStyle w:val="HTML0"/>
        <w:divId w:val="1289553668"/>
        <w:rPr>
          <w:rStyle w:val="w"/>
        </w:rPr>
      </w:pPr>
      <w:r>
        <w:rPr>
          <w:rStyle w:val="w"/>
        </w:rPr>
        <w:t xml:space="preserve">            </w:t>
      </w:r>
      <w:r>
        <w:rPr>
          <w:rStyle w:val="nl"/>
        </w:rPr>
        <w:t>"subPosId"</w:t>
      </w:r>
      <w:r>
        <w:rPr>
          <w:rStyle w:val="p"/>
        </w:rPr>
        <w:t>:</w:t>
      </w:r>
      <w:r>
        <w:rPr>
          <w:rStyle w:val="w"/>
        </w:rPr>
        <w:t xml:space="preserve"> </w:t>
      </w:r>
      <w:r>
        <w:rPr>
          <w:rStyle w:val="s2"/>
        </w:rPr>
        <w:t>"649945658862370816"</w:t>
      </w:r>
      <w:r>
        <w:rPr>
          <w:rStyle w:val="p"/>
        </w:rPr>
        <w:t>,</w:t>
      </w:r>
    </w:p>
    <w:p w:rsidR="00000000" w:rsidRDefault="00000000">
      <w:pPr>
        <w:pStyle w:val="HTML0"/>
        <w:divId w:val="1289553668"/>
        <w:rPr>
          <w:rStyle w:val="w"/>
        </w:rPr>
      </w:pPr>
      <w:r>
        <w:rPr>
          <w:rStyle w:val="w"/>
        </w:rPr>
        <w:t xml:space="preserve">            </w:t>
      </w:r>
      <w:r>
        <w:rPr>
          <w:rStyle w:val="nl"/>
        </w:rPr>
        <w:t>"tpOrdPx"</w:t>
      </w:r>
      <w:r>
        <w:rPr>
          <w:rStyle w:val="p"/>
        </w:rPr>
        <w:t>:</w:t>
      </w:r>
      <w:r>
        <w:rPr>
          <w:rStyle w:val="w"/>
        </w:rPr>
        <w:t xml:space="preserve"> </w:t>
      </w:r>
      <w:r>
        <w:rPr>
          <w:rStyle w:val="s2"/>
        </w:rPr>
        <w:t>""</w:t>
      </w:r>
      <w:r>
        <w:rPr>
          <w:rStyle w:val="p"/>
        </w:rPr>
        <w:t>,</w:t>
      </w:r>
    </w:p>
    <w:p w:rsidR="00000000" w:rsidRDefault="00000000">
      <w:pPr>
        <w:pStyle w:val="HTML0"/>
        <w:divId w:val="1289553668"/>
        <w:rPr>
          <w:rStyle w:val="w"/>
        </w:rPr>
      </w:pPr>
      <w:r>
        <w:rPr>
          <w:rStyle w:val="w"/>
        </w:rPr>
        <w:t xml:space="preserve">            </w:t>
      </w:r>
      <w:r>
        <w:rPr>
          <w:rStyle w:val="nl"/>
        </w:rPr>
        <w:t>"tpTriggerPx"</w:t>
      </w:r>
      <w:r>
        <w:rPr>
          <w:rStyle w:val="p"/>
        </w:rPr>
        <w:t>:</w:t>
      </w:r>
      <w:r>
        <w:rPr>
          <w:rStyle w:val="w"/>
        </w:rPr>
        <w:t xml:space="preserve"> </w:t>
      </w:r>
      <w:r>
        <w:rPr>
          <w:rStyle w:val="s2"/>
        </w:rPr>
        <w:t>""</w:t>
      </w:r>
      <w:r>
        <w:rPr>
          <w:rStyle w:val="p"/>
        </w:rPr>
        <w:t>,</w:t>
      </w:r>
    </w:p>
    <w:p w:rsidR="00000000" w:rsidRDefault="00000000">
      <w:pPr>
        <w:pStyle w:val="HTML0"/>
        <w:divId w:val="1289553668"/>
        <w:rPr>
          <w:rStyle w:val="w"/>
        </w:rPr>
      </w:pPr>
      <w:r>
        <w:rPr>
          <w:rStyle w:val="w"/>
        </w:rPr>
        <w:t xml:space="preserve">            </w:t>
      </w:r>
      <w:r>
        <w:rPr>
          <w:rStyle w:val="nl"/>
        </w:rPr>
        <w:t>"uniqueCode"</w:t>
      </w:r>
      <w:r>
        <w:rPr>
          <w:rStyle w:val="p"/>
        </w:rPr>
        <w:t>:</w:t>
      </w:r>
      <w:r>
        <w:rPr>
          <w:rStyle w:val="w"/>
        </w:rPr>
        <w:t xml:space="preserve"> </w:t>
      </w:r>
      <w:r>
        <w:rPr>
          <w:rStyle w:val="s2"/>
        </w:rPr>
        <w:t>"25CD5A80241D6FE6"</w:t>
      </w:r>
      <w:r>
        <w:rPr>
          <w:rStyle w:val="p"/>
        </w:rPr>
        <w:t>,</w:t>
      </w:r>
    </w:p>
    <w:p w:rsidR="00000000" w:rsidRDefault="00000000">
      <w:pPr>
        <w:pStyle w:val="HTML0"/>
        <w:divId w:val="1289553668"/>
        <w:rPr>
          <w:rStyle w:val="w"/>
        </w:rPr>
      </w:pPr>
      <w:r>
        <w:rPr>
          <w:rStyle w:val="w"/>
        </w:rPr>
        <w:t xml:space="preserve">            </w:t>
      </w:r>
      <w:r>
        <w:rPr>
          <w:rStyle w:val="nl"/>
        </w:rPr>
        <w:t>"upl"</w:t>
      </w:r>
      <w:r>
        <w:rPr>
          <w:rStyle w:val="p"/>
        </w:rPr>
        <w:t>:</w:t>
      </w:r>
      <w:r>
        <w:rPr>
          <w:rStyle w:val="w"/>
        </w:rPr>
        <w:t xml:space="preserve"> </w:t>
      </w:r>
      <w:r>
        <w:rPr>
          <w:rStyle w:val="s2"/>
        </w:rPr>
        <w:t>"0.2807"</w:t>
      </w:r>
      <w:r>
        <w:rPr>
          <w:rStyle w:val="p"/>
        </w:rPr>
        <w:t>,</w:t>
      </w:r>
    </w:p>
    <w:p w:rsidR="00000000" w:rsidRDefault="00000000">
      <w:pPr>
        <w:pStyle w:val="HTML0"/>
        <w:divId w:val="1289553668"/>
        <w:rPr>
          <w:rStyle w:val="w"/>
        </w:rPr>
      </w:pPr>
      <w:r>
        <w:rPr>
          <w:rStyle w:val="w"/>
        </w:rPr>
        <w:t xml:space="preserve">            </w:t>
      </w:r>
      <w:r>
        <w:rPr>
          <w:rStyle w:val="nl"/>
        </w:rPr>
        <w:t>"uplRatio"</w:t>
      </w:r>
      <w:r>
        <w:rPr>
          <w:rStyle w:val="p"/>
        </w:rPr>
        <w:t>:</w:t>
      </w:r>
      <w:r>
        <w:rPr>
          <w:rStyle w:val="w"/>
        </w:rPr>
        <w:t xml:space="preserve"> </w:t>
      </w:r>
      <w:r>
        <w:rPr>
          <w:rStyle w:val="s2"/>
        </w:rPr>
        <w:t>"0.0222042921442527"</w:t>
      </w:r>
      <w:r>
        <w:rPr>
          <w:rStyle w:val="p"/>
        </w:rPr>
        <w:t>,</w:t>
      </w:r>
    </w:p>
    <w:p w:rsidR="00000000" w:rsidRDefault="00000000">
      <w:pPr>
        <w:pStyle w:val="HTML0"/>
        <w:divId w:val="1289553668"/>
        <w:rPr>
          <w:rStyle w:val="w"/>
        </w:rPr>
      </w:pPr>
      <w:r>
        <w:rPr>
          <w:rStyle w:val="w"/>
        </w:rPr>
        <w:t xml:space="preserve">            </w:t>
      </w:r>
      <w:r>
        <w:rPr>
          <w:rStyle w:val="nl"/>
        </w:rPr>
        <w:t>"availSubPos"</w:t>
      </w:r>
      <w:r>
        <w:rPr>
          <w:rStyle w:val="p"/>
        </w:rPr>
        <w:t>:</w:t>
      </w:r>
      <w:r>
        <w:rPr>
          <w:rStyle w:val="w"/>
        </w:rPr>
        <w:t xml:space="preserve"> </w:t>
      </w:r>
      <w:r>
        <w:rPr>
          <w:rStyle w:val="s2"/>
        </w:rPr>
        <w:t>"1"</w:t>
      </w:r>
    </w:p>
    <w:p w:rsidR="00000000" w:rsidRDefault="00000000">
      <w:pPr>
        <w:pStyle w:val="HTML0"/>
        <w:divId w:val="1289553668"/>
        <w:rPr>
          <w:rStyle w:val="w"/>
        </w:rPr>
      </w:pPr>
      <w:r>
        <w:rPr>
          <w:rStyle w:val="w"/>
        </w:rPr>
        <w:t xml:space="preserve">        </w:t>
      </w:r>
      <w:r>
        <w:rPr>
          <w:rStyle w:val="p"/>
        </w:rPr>
        <w:t>},</w:t>
      </w:r>
    </w:p>
    <w:p w:rsidR="00000000" w:rsidRDefault="00000000">
      <w:pPr>
        <w:pStyle w:val="HTML0"/>
        <w:divId w:val="1289553668"/>
        <w:rPr>
          <w:rStyle w:val="w"/>
        </w:rPr>
      </w:pPr>
      <w:r>
        <w:rPr>
          <w:rStyle w:val="w"/>
        </w:rPr>
        <w:t xml:space="preserve">        </w:t>
      </w:r>
      <w:r>
        <w:rPr>
          <w:rStyle w:val="p"/>
        </w:rPr>
        <w:t>{</w:t>
      </w:r>
    </w:p>
    <w:p w:rsidR="00000000" w:rsidRDefault="00000000">
      <w:pPr>
        <w:pStyle w:val="HTML0"/>
        <w:divId w:val="1289553668"/>
        <w:rPr>
          <w:rStyle w:val="w"/>
        </w:rPr>
      </w:pPr>
      <w:r>
        <w:rPr>
          <w:rStyle w:val="w"/>
        </w:rPr>
        <w:t xml:space="preserve">            </w:t>
      </w:r>
      <w:r>
        <w:rPr>
          <w:rStyle w:val="nl"/>
        </w:rPr>
        <w:t>"algoId"</w:t>
      </w:r>
      <w:r>
        <w:rPr>
          <w:rStyle w:val="p"/>
        </w:rPr>
        <w:t>:</w:t>
      </w:r>
      <w:r>
        <w:rPr>
          <w:rStyle w:val="w"/>
        </w:rPr>
        <w:t xml:space="preserve"> </w:t>
      </w:r>
      <w:r>
        <w:rPr>
          <w:rStyle w:val="s2"/>
        </w:rPr>
        <w:t>""</w:t>
      </w:r>
      <w:r>
        <w:rPr>
          <w:rStyle w:val="p"/>
        </w:rPr>
        <w:t>,</w:t>
      </w:r>
    </w:p>
    <w:p w:rsidR="00000000" w:rsidRDefault="00000000">
      <w:pPr>
        <w:pStyle w:val="HTML0"/>
        <w:divId w:val="1289553668"/>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1289553668"/>
        <w:rPr>
          <w:rStyle w:val="w"/>
        </w:rPr>
      </w:pPr>
      <w:r>
        <w:rPr>
          <w:rStyle w:val="w"/>
        </w:rPr>
        <w:t xml:space="preserve">            </w:t>
      </w:r>
      <w:r>
        <w:rPr>
          <w:rStyle w:val="nl"/>
        </w:rPr>
        <w:t>"instId"</w:t>
      </w:r>
      <w:r>
        <w:rPr>
          <w:rStyle w:val="p"/>
        </w:rPr>
        <w:t>:</w:t>
      </w:r>
      <w:r>
        <w:rPr>
          <w:rStyle w:val="w"/>
        </w:rPr>
        <w:t xml:space="preserve"> </w:t>
      </w:r>
      <w:r>
        <w:rPr>
          <w:rStyle w:val="s2"/>
        </w:rPr>
        <w:t>"BTC-USDT-SWAP"</w:t>
      </w:r>
      <w:r>
        <w:rPr>
          <w:rStyle w:val="p"/>
        </w:rPr>
        <w:t>,</w:t>
      </w:r>
    </w:p>
    <w:p w:rsidR="00000000" w:rsidRDefault="00000000">
      <w:pPr>
        <w:pStyle w:val="HTML0"/>
        <w:divId w:val="1289553668"/>
        <w:rPr>
          <w:rStyle w:val="w"/>
        </w:rPr>
      </w:pPr>
      <w:r>
        <w:rPr>
          <w:rStyle w:val="w"/>
        </w:rPr>
        <w:t xml:space="preserve">            </w:t>
      </w:r>
      <w:r>
        <w:rPr>
          <w:rStyle w:val="nl"/>
        </w:rPr>
        <w:t>"instType"</w:t>
      </w:r>
      <w:r>
        <w:rPr>
          <w:rStyle w:val="p"/>
        </w:rPr>
        <w:t>:</w:t>
      </w:r>
      <w:r>
        <w:rPr>
          <w:rStyle w:val="w"/>
        </w:rPr>
        <w:t xml:space="preserve"> </w:t>
      </w:r>
      <w:r>
        <w:rPr>
          <w:rStyle w:val="s2"/>
        </w:rPr>
        <w:t>"SWAP"</w:t>
      </w:r>
      <w:r>
        <w:rPr>
          <w:rStyle w:val="p"/>
        </w:rPr>
        <w:t>,</w:t>
      </w:r>
    </w:p>
    <w:p w:rsidR="00000000" w:rsidRDefault="00000000">
      <w:pPr>
        <w:pStyle w:val="HTML0"/>
        <w:divId w:val="1289553668"/>
        <w:rPr>
          <w:rStyle w:val="w"/>
        </w:rPr>
      </w:pPr>
      <w:r>
        <w:rPr>
          <w:rStyle w:val="w"/>
        </w:rPr>
        <w:t xml:space="preserve">            </w:t>
      </w:r>
      <w:r>
        <w:rPr>
          <w:rStyle w:val="nl"/>
        </w:rPr>
        <w:t>"lever"</w:t>
      </w:r>
      <w:r>
        <w:rPr>
          <w:rStyle w:val="p"/>
        </w:rPr>
        <w:t>:</w:t>
      </w:r>
      <w:r>
        <w:rPr>
          <w:rStyle w:val="w"/>
        </w:rPr>
        <w:t xml:space="preserve"> </w:t>
      </w:r>
      <w:r>
        <w:rPr>
          <w:rStyle w:val="s2"/>
        </w:rPr>
        <w:t>"3"</w:t>
      </w:r>
      <w:r>
        <w:rPr>
          <w:rStyle w:val="p"/>
        </w:rPr>
        <w:t>,</w:t>
      </w:r>
    </w:p>
    <w:p w:rsidR="00000000" w:rsidRDefault="00000000">
      <w:pPr>
        <w:pStyle w:val="HTML0"/>
        <w:divId w:val="1289553668"/>
        <w:rPr>
          <w:rStyle w:val="w"/>
        </w:rPr>
      </w:pPr>
      <w:r>
        <w:rPr>
          <w:rStyle w:val="w"/>
        </w:rPr>
        <w:t xml:space="preserve">            </w:t>
      </w:r>
      <w:r>
        <w:rPr>
          <w:rStyle w:val="nl"/>
        </w:rPr>
        <w:t>"margin"</w:t>
      </w:r>
      <w:r>
        <w:rPr>
          <w:rStyle w:val="p"/>
        </w:rPr>
        <w:t>:</w:t>
      </w:r>
      <w:r>
        <w:rPr>
          <w:rStyle w:val="w"/>
        </w:rPr>
        <w:t xml:space="preserve"> </w:t>
      </w:r>
      <w:r>
        <w:rPr>
          <w:rStyle w:val="s2"/>
        </w:rPr>
        <w:t>"12.6263333333333333"</w:t>
      </w:r>
      <w:r>
        <w:rPr>
          <w:rStyle w:val="p"/>
        </w:rPr>
        <w:t>,</w:t>
      </w:r>
    </w:p>
    <w:p w:rsidR="00000000" w:rsidRDefault="00000000">
      <w:pPr>
        <w:pStyle w:val="HTML0"/>
        <w:divId w:val="1289553668"/>
        <w:rPr>
          <w:rStyle w:val="w"/>
        </w:rPr>
      </w:pPr>
      <w:r>
        <w:rPr>
          <w:rStyle w:val="w"/>
        </w:rPr>
        <w:t xml:space="preserve">            </w:t>
      </w:r>
      <w:r>
        <w:rPr>
          <w:rStyle w:val="nl"/>
        </w:rPr>
        <w:t>"markPx"</w:t>
      </w:r>
      <w:r>
        <w:rPr>
          <w:rStyle w:val="p"/>
        </w:rPr>
        <w:t>:</w:t>
      </w:r>
      <w:r>
        <w:rPr>
          <w:rStyle w:val="w"/>
        </w:rPr>
        <w:t xml:space="preserve"> </w:t>
      </w:r>
      <w:r>
        <w:rPr>
          <w:rStyle w:val="s2"/>
        </w:rPr>
        <w:t>"38205.8"</w:t>
      </w:r>
      <w:r>
        <w:rPr>
          <w:rStyle w:val="p"/>
        </w:rPr>
        <w:t>,</w:t>
      </w:r>
    </w:p>
    <w:p w:rsidR="00000000" w:rsidRDefault="00000000">
      <w:pPr>
        <w:pStyle w:val="HTML0"/>
        <w:divId w:val="1289553668"/>
        <w:rPr>
          <w:rStyle w:val="w"/>
        </w:rPr>
      </w:pPr>
      <w:r>
        <w:rPr>
          <w:rStyle w:val="w"/>
        </w:rPr>
        <w:t xml:space="preserve">            </w:t>
      </w:r>
      <w:r>
        <w:rPr>
          <w:rStyle w:val="nl"/>
        </w:rPr>
        <w:t>"mgnMode"</w:t>
      </w:r>
      <w:r>
        <w:rPr>
          <w:rStyle w:val="p"/>
        </w:rPr>
        <w:t>:</w:t>
      </w:r>
      <w:r>
        <w:rPr>
          <w:rStyle w:val="w"/>
        </w:rPr>
        <w:t xml:space="preserve"> </w:t>
      </w:r>
      <w:r>
        <w:rPr>
          <w:rStyle w:val="s2"/>
        </w:rPr>
        <w:t>"isolated"</w:t>
      </w:r>
      <w:r>
        <w:rPr>
          <w:rStyle w:val="p"/>
        </w:rPr>
        <w:t>,</w:t>
      </w:r>
    </w:p>
    <w:p w:rsidR="00000000" w:rsidRDefault="00000000">
      <w:pPr>
        <w:pStyle w:val="HTML0"/>
        <w:divId w:val="1289553668"/>
        <w:rPr>
          <w:rStyle w:val="w"/>
        </w:rPr>
      </w:pPr>
      <w:r>
        <w:rPr>
          <w:rStyle w:val="w"/>
        </w:rPr>
        <w:t xml:space="preserve">            </w:t>
      </w:r>
      <w:r>
        <w:rPr>
          <w:rStyle w:val="nl"/>
        </w:rPr>
        <w:t>"openAvgPx"</w:t>
      </w:r>
      <w:r>
        <w:rPr>
          <w:rStyle w:val="p"/>
        </w:rPr>
        <w:t>:</w:t>
      </w:r>
      <w:r>
        <w:rPr>
          <w:rStyle w:val="w"/>
        </w:rPr>
        <w:t xml:space="preserve"> </w:t>
      </w:r>
      <w:r>
        <w:rPr>
          <w:rStyle w:val="s2"/>
        </w:rPr>
        <w:t>"37879"</w:t>
      </w:r>
      <w:r>
        <w:rPr>
          <w:rStyle w:val="p"/>
        </w:rPr>
        <w:t>,</w:t>
      </w:r>
    </w:p>
    <w:p w:rsidR="00000000" w:rsidRDefault="00000000">
      <w:pPr>
        <w:pStyle w:val="HTML0"/>
        <w:divId w:val="1289553668"/>
        <w:rPr>
          <w:rStyle w:val="w"/>
        </w:rPr>
      </w:pPr>
      <w:r>
        <w:rPr>
          <w:rStyle w:val="w"/>
        </w:rPr>
        <w:t xml:space="preserve">            </w:t>
      </w:r>
      <w:r>
        <w:rPr>
          <w:rStyle w:val="nl"/>
        </w:rPr>
        <w:t>"openOrdId"</w:t>
      </w:r>
      <w:r>
        <w:rPr>
          <w:rStyle w:val="p"/>
        </w:rPr>
        <w:t>:</w:t>
      </w:r>
      <w:r>
        <w:rPr>
          <w:rStyle w:val="w"/>
        </w:rPr>
        <w:t xml:space="preserve"> </w:t>
      </w:r>
      <w:r>
        <w:rPr>
          <w:rStyle w:val="s2"/>
        </w:rPr>
        <w:t>""</w:t>
      </w:r>
      <w:r>
        <w:rPr>
          <w:rStyle w:val="p"/>
        </w:rPr>
        <w:t>,</w:t>
      </w:r>
    </w:p>
    <w:p w:rsidR="00000000" w:rsidRDefault="00000000">
      <w:pPr>
        <w:pStyle w:val="HTML0"/>
        <w:divId w:val="1289553668"/>
        <w:rPr>
          <w:rStyle w:val="w"/>
        </w:rPr>
      </w:pPr>
      <w:r>
        <w:rPr>
          <w:rStyle w:val="w"/>
        </w:rPr>
        <w:t xml:space="preserve">            </w:t>
      </w:r>
      <w:r>
        <w:rPr>
          <w:rStyle w:val="nl"/>
        </w:rPr>
        <w:t>"openTime"</w:t>
      </w:r>
      <w:r>
        <w:rPr>
          <w:rStyle w:val="p"/>
        </w:rPr>
        <w:t>:</w:t>
      </w:r>
      <w:r>
        <w:rPr>
          <w:rStyle w:val="w"/>
        </w:rPr>
        <w:t xml:space="preserve"> </w:t>
      </w:r>
      <w:r>
        <w:rPr>
          <w:rStyle w:val="s2"/>
        </w:rPr>
        <w:t>"1701225074786"</w:t>
      </w:r>
      <w:r>
        <w:rPr>
          <w:rStyle w:val="p"/>
        </w:rPr>
        <w:t>,</w:t>
      </w:r>
    </w:p>
    <w:p w:rsidR="00000000" w:rsidRDefault="00000000">
      <w:pPr>
        <w:pStyle w:val="HTML0"/>
        <w:divId w:val="1289553668"/>
        <w:rPr>
          <w:rStyle w:val="w"/>
        </w:rPr>
      </w:pPr>
      <w:r>
        <w:rPr>
          <w:rStyle w:val="w"/>
        </w:rPr>
        <w:t xml:space="preserve">            </w:t>
      </w:r>
      <w:r>
        <w:rPr>
          <w:rStyle w:val="nl"/>
        </w:rPr>
        <w:t>"posSide"</w:t>
      </w:r>
      <w:r>
        <w:rPr>
          <w:rStyle w:val="p"/>
        </w:rPr>
        <w:t>:</w:t>
      </w:r>
      <w:r>
        <w:rPr>
          <w:rStyle w:val="w"/>
        </w:rPr>
        <w:t xml:space="preserve"> </w:t>
      </w:r>
      <w:r>
        <w:rPr>
          <w:rStyle w:val="s2"/>
        </w:rPr>
        <w:t>"net"</w:t>
      </w:r>
      <w:r>
        <w:rPr>
          <w:rStyle w:val="p"/>
        </w:rPr>
        <w:t>,</w:t>
      </w:r>
    </w:p>
    <w:p w:rsidR="00000000" w:rsidRDefault="00000000">
      <w:pPr>
        <w:pStyle w:val="HTML0"/>
        <w:divId w:val="1289553668"/>
        <w:rPr>
          <w:rStyle w:val="w"/>
        </w:rPr>
      </w:pPr>
      <w:r>
        <w:rPr>
          <w:rStyle w:val="w"/>
        </w:rPr>
        <w:t xml:space="preserve">            </w:t>
      </w:r>
      <w:r>
        <w:rPr>
          <w:rStyle w:val="nl"/>
        </w:rPr>
        <w:t>"slOrdPx"</w:t>
      </w:r>
      <w:r>
        <w:rPr>
          <w:rStyle w:val="p"/>
        </w:rPr>
        <w:t>:</w:t>
      </w:r>
      <w:r>
        <w:rPr>
          <w:rStyle w:val="w"/>
        </w:rPr>
        <w:t xml:space="preserve"> </w:t>
      </w:r>
      <w:r>
        <w:rPr>
          <w:rStyle w:val="s2"/>
        </w:rPr>
        <w:t>""</w:t>
      </w:r>
      <w:r>
        <w:rPr>
          <w:rStyle w:val="p"/>
        </w:rPr>
        <w:t>,</w:t>
      </w:r>
    </w:p>
    <w:p w:rsidR="00000000" w:rsidRDefault="00000000">
      <w:pPr>
        <w:pStyle w:val="HTML0"/>
        <w:divId w:val="1289553668"/>
        <w:rPr>
          <w:rStyle w:val="w"/>
        </w:rPr>
      </w:pPr>
      <w:r>
        <w:rPr>
          <w:rStyle w:val="w"/>
        </w:rPr>
        <w:t xml:space="preserve">            </w:t>
      </w:r>
      <w:r>
        <w:rPr>
          <w:rStyle w:val="nl"/>
        </w:rPr>
        <w:t>"slTriggerPx"</w:t>
      </w:r>
      <w:r>
        <w:rPr>
          <w:rStyle w:val="p"/>
        </w:rPr>
        <w:t>:</w:t>
      </w:r>
      <w:r>
        <w:rPr>
          <w:rStyle w:val="w"/>
        </w:rPr>
        <w:t xml:space="preserve"> </w:t>
      </w:r>
      <w:r>
        <w:rPr>
          <w:rStyle w:val="s2"/>
        </w:rPr>
        <w:t>""</w:t>
      </w:r>
      <w:r>
        <w:rPr>
          <w:rStyle w:val="p"/>
        </w:rPr>
        <w:t>,</w:t>
      </w:r>
    </w:p>
    <w:p w:rsidR="00000000" w:rsidRDefault="00000000">
      <w:pPr>
        <w:pStyle w:val="HTML0"/>
        <w:divId w:val="1289553668"/>
        <w:rPr>
          <w:rStyle w:val="w"/>
        </w:rPr>
      </w:pPr>
      <w:r>
        <w:rPr>
          <w:rStyle w:val="w"/>
        </w:rPr>
        <w:t xml:space="preserve">            </w:t>
      </w:r>
      <w:r>
        <w:rPr>
          <w:rStyle w:val="nl"/>
        </w:rPr>
        <w:t>"subPos"</w:t>
      </w:r>
      <w:r>
        <w:rPr>
          <w:rStyle w:val="p"/>
        </w:rPr>
        <w:t>:</w:t>
      </w:r>
      <w:r>
        <w:rPr>
          <w:rStyle w:val="w"/>
        </w:rPr>
        <w:t xml:space="preserve"> </w:t>
      </w:r>
      <w:r>
        <w:rPr>
          <w:rStyle w:val="s2"/>
        </w:rPr>
        <w:t>"1"</w:t>
      </w:r>
      <w:r>
        <w:rPr>
          <w:rStyle w:val="p"/>
        </w:rPr>
        <w:t>,</w:t>
      </w:r>
    </w:p>
    <w:p w:rsidR="00000000" w:rsidRDefault="00000000">
      <w:pPr>
        <w:pStyle w:val="HTML0"/>
        <w:divId w:val="1289553668"/>
        <w:rPr>
          <w:rStyle w:val="w"/>
        </w:rPr>
      </w:pPr>
      <w:r>
        <w:rPr>
          <w:rStyle w:val="w"/>
        </w:rPr>
        <w:t xml:space="preserve">            </w:t>
      </w:r>
      <w:r>
        <w:rPr>
          <w:rStyle w:val="nl"/>
        </w:rPr>
        <w:t>"subPosId"</w:t>
      </w:r>
      <w:r>
        <w:rPr>
          <w:rStyle w:val="p"/>
        </w:rPr>
        <w:t>:</w:t>
      </w:r>
      <w:r>
        <w:rPr>
          <w:rStyle w:val="w"/>
        </w:rPr>
        <w:t xml:space="preserve"> </w:t>
      </w:r>
      <w:r>
        <w:rPr>
          <w:rStyle w:val="s2"/>
        </w:rPr>
        <w:t>"649920301388038144"</w:t>
      </w:r>
      <w:r>
        <w:rPr>
          <w:rStyle w:val="p"/>
        </w:rPr>
        <w:t>,</w:t>
      </w:r>
    </w:p>
    <w:p w:rsidR="00000000" w:rsidRDefault="00000000">
      <w:pPr>
        <w:pStyle w:val="HTML0"/>
        <w:divId w:val="1289553668"/>
        <w:rPr>
          <w:rStyle w:val="w"/>
        </w:rPr>
      </w:pPr>
      <w:r>
        <w:rPr>
          <w:rStyle w:val="w"/>
        </w:rPr>
        <w:t xml:space="preserve">            </w:t>
      </w:r>
      <w:r>
        <w:rPr>
          <w:rStyle w:val="nl"/>
        </w:rPr>
        <w:t>"tpOrdPx"</w:t>
      </w:r>
      <w:r>
        <w:rPr>
          <w:rStyle w:val="p"/>
        </w:rPr>
        <w:t>:</w:t>
      </w:r>
      <w:r>
        <w:rPr>
          <w:rStyle w:val="w"/>
        </w:rPr>
        <w:t xml:space="preserve"> </w:t>
      </w:r>
      <w:r>
        <w:rPr>
          <w:rStyle w:val="s2"/>
        </w:rPr>
        <w:t>""</w:t>
      </w:r>
      <w:r>
        <w:rPr>
          <w:rStyle w:val="p"/>
        </w:rPr>
        <w:t>,</w:t>
      </w:r>
    </w:p>
    <w:p w:rsidR="00000000" w:rsidRDefault="00000000">
      <w:pPr>
        <w:pStyle w:val="HTML0"/>
        <w:divId w:val="1289553668"/>
        <w:rPr>
          <w:rStyle w:val="w"/>
        </w:rPr>
      </w:pPr>
      <w:r>
        <w:rPr>
          <w:rStyle w:val="w"/>
        </w:rPr>
        <w:t xml:space="preserve">            </w:t>
      </w:r>
      <w:r>
        <w:rPr>
          <w:rStyle w:val="nl"/>
        </w:rPr>
        <w:t>"tpTriggerPx"</w:t>
      </w:r>
      <w:r>
        <w:rPr>
          <w:rStyle w:val="p"/>
        </w:rPr>
        <w:t>:</w:t>
      </w:r>
      <w:r>
        <w:rPr>
          <w:rStyle w:val="w"/>
        </w:rPr>
        <w:t xml:space="preserve"> </w:t>
      </w:r>
      <w:r>
        <w:rPr>
          <w:rStyle w:val="s2"/>
        </w:rPr>
        <w:t>""</w:t>
      </w:r>
      <w:r>
        <w:rPr>
          <w:rStyle w:val="p"/>
        </w:rPr>
        <w:t>,</w:t>
      </w:r>
    </w:p>
    <w:p w:rsidR="00000000" w:rsidRDefault="00000000">
      <w:pPr>
        <w:pStyle w:val="HTML0"/>
        <w:divId w:val="1289553668"/>
        <w:rPr>
          <w:rStyle w:val="w"/>
        </w:rPr>
      </w:pPr>
      <w:r>
        <w:rPr>
          <w:rStyle w:val="w"/>
        </w:rPr>
        <w:t xml:space="preserve">            </w:t>
      </w:r>
      <w:r>
        <w:rPr>
          <w:rStyle w:val="nl"/>
        </w:rPr>
        <w:t>"uniqueCode"</w:t>
      </w:r>
      <w:r>
        <w:rPr>
          <w:rStyle w:val="p"/>
        </w:rPr>
        <w:t>:</w:t>
      </w:r>
      <w:r>
        <w:rPr>
          <w:rStyle w:val="w"/>
        </w:rPr>
        <w:t xml:space="preserve"> </w:t>
      </w:r>
      <w:r>
        <w:rPr>
          <w:rStyle w:val="s2"/>
        </w:rPr>
        <w:t>"25CD5A80241D6FE6"</w:t>
      </w:r>
      <w:r>
        <w:rPr>
          <w:rStyle w:val="p"/>
        </w:rPr>
        <w:t>,</w:t>
      </w:r>
    </w:p>
    <w:p w:rsidR="00000000" w:rsidRDefault="00000000">
      <w:pPr>
        <w:pStyle w:val="HTML0"/>
        <w:divId w:val="1289553668"/>
        <w:rPr>
          <w:rStyle w:val="w"/>
        </w:rPr>
      </w:pPr>
      <w:r>
        <w:rPr>
          <w:rStyle w:val="w"/>
        </w:rPr>
        <w:t xml:space="preserve">            </w:t>
      </w:r>
      <w:r>
        <w:rPr>
          <w:rStyle w:val="nl"/>
        </w:rPr>
        <w:t>"upl"</w:t>
      </w:r>
      <w:r>
        <w:rPr>
          <w:rStyle w:val="p"/>
        </w:rPr>
        <w:t>:</w:t>
      </w:r>
      <w:r>
        <w:rPr>
          <w:rStyle w:val="w"/>
        </w:rPr>
        <w:t xml:space="preserve"> </w:t>
      </w:r>
      <w:r>
        <w:rPr>
          <w:rStyle w:val="s2"/>
        </w:rPr>
        <w:t>"0.3268"</w:t>
      </w:r>
      <w:r>
        <w:rPr>
          <w:rStyle w:val="p"/>
        </w:rPr>
        <w:t>,</w:t>
      </w:r>
    </w:p>
    <w:p w:rsidR="00000000" w:rsidRDefault="00000000">
      <w:pPr>
        <w:pStyle w:val="HTML0"/>
        <w:divId w:val="1289553668"/>
        <w:rPr>
          <w:rStyle w:val="w"/>
        </w:rPr>
      </w:pPr>
      <w:r>
        <w:rPr>
          <w:rStyle w:val="w"/>
        </w:rPr>
        <w:t xml:space="preserve">            </w:t>
      </w:r>
      <w:r>
        <w:rPr>
          <w:rStyle w:val="nl"/>
        </w:rPr>
        <w:t>"uplRatio"</w:t>
      </w:r>
      <w:r>
        <w:rPr>
          <w:rStyle w:val="p"/>
        </w:rPr>
        <w:t>:</w:t>
      </w:r>
      <w:r>
        <w:rPr>
          <w:rStyle w:val="w"/>
        </w:rPr>
        <w:t xml:space="preserve"> </w:t>
      </w:r>
      <w:r>
        <w:rPr>
          <w:rStyle w:val="s2"/>
        </w:rPr>
        <w:t>"0.0258824150584758"</w:t>
      </w:r>
      <w:r>
        <w:rPr>
          <w:rStyle w:val="p"/>
        </w:rPr>
        <w:t>,</w:t>
      </w:r>
    </w:p>
    <w:p w:rsidR="00000000" w:rsidRDefault="00000000">
      <w:pPr>
        <w:pStyle w:val="HTML0"/>
        <w:divId w:val="1289553668"/>
        <w:rPr>
          <w:rStyle w:val="w"/>
        </w:rPr>
      </w:pPr>
      <w:r>
        <w:rPr>
          <w:rStyle w:val="w"/>
        </w:rPr>
        <w:t xml:space="preserve">            </w:t>
      </w:r>
      <w:r>
        <w:rPr>
          <w:rStyle w:val="nl"/>
        </w:rPr>
        <w:t>"availSubPos"</w:t>
      </w:r>
      <w:r>
        <w:rPr>
          <w:rStyle w:val="p"/>
        </w:rPr>
        <w:t>:</w:t>
      </w:r>
      <w:r>
        <w:rPr>
          <w:rStyle w:val="w"/>
        </w:rPr>
        <w:t xml:space="preserve"> </w:t>
      </w:r>
      <w:r>
        <w:rPr>
          <w:rStyle w:val="s2"/>
        </w:rPr>
        <w:t>"1"</w:t>
      </w:r>
    </w:p>
    <w:p w:rsidR="00000000" w:rsidRDefault="00000000">
      <w:pPr>
        <w:pStyle w:val="HTML0"/>
        <w:divId w:val="1289553668"/>
        <w:rPr>
          <w:rStyle w:val="w"/>
        </w:rPr>
      </w:pPr>
      <w:r>
        <w:rPr>
          <w:rStyle w:val="w"/>
        </w:rPr>
        <w:t xml:space="preserve">        </w:t>
      </w:r>
      <w:r>
        <w:rPr>
          <w:rStyle w:val="p"/>
        </w:rPr>
        <w:t>}</w:t>
      </w:r>
    </w:p>
    <w:p w:rsidR="00000000" w:rsidRDefault="00000000">
      <w:pPr>
        <w:pStyle w:val="HTML0"/>
        <w:divId w:val="1289553668"/>
        <w:rPr>
          <w:rStyle w:val="w"/>
        </w:rPr>
      </w:pPr>
      <w:r>
        <w:rPr>
          <w:rStyle w:val="w"/>
        </w:rPr>
        <w:t xml:space="preserve">    </w:t>
      </w:r>
      <w:r>
        <w:rPr>
          <w:rStyle w:val="p"/>
        </w:rPr>
        <w:t>],</w:t>
      </w:r>
    </w:p>
    <w:p w:rsidR="00000000" w:rsidRDefault="00000000">
      <w:pPr>
        <w:pStyle w:val="HTML0"/>
        <w:divId w:val="1289553668"/>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289553668"/>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613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Instrument ID, e.g. BTC-USDT-SWAP</w:t>
            </w:r>
          </w:p>
        </w:tc>
      </w:tr>
      <w:tr w:rsidR="00000000">
        <w:trPr>
          <w:divId w:val="175387555"/>
          <w:tblCellSpacing w:w="15" w:type="dxa"/>
        </w:trPr>
        <w:tc>
          <w:tcPr>
            <w:tcW w:w="0" w:type="auto"/>
            <w:vAlign w:val="center"/>
            <w:hideMark/>
          </w:tcPr>
          <w:p w:rsidR="00000000" w:rsidRDefault="00000000">
            <w:r>
              <w:t>subPosId</w:t>
            </w:r>
          </w:p>
        </w:tc>
        <w:tc>
          <w:tcPr>
            <w:tcW w:w="0" w:type="auto"/>
            <w:vAlign w:val="center"/>
            <w:hideMark/>
          </w:tcPr>
          <w:p w:rsidR="00000000" w:rsidRDefault="00000000">
            <w:r>
              <w:t>String</w:t>
            </w:r>
          </w:p>
        </w:tc>
        <w:tc>
          <w:tcPr>
            <w:tcW w:w="0" w:type="auto"/>
            <w:vAlign w:val="center"/>
            <w:hideMark/>
          </w:tcPr>
          <w:p w:rsidR="00000000" w:rsidRDefault="00000000">
            <w:r>
              <w:t>Lead or copy position ID</w:t>
            </w:r>
          </w:p>
        </w:tc>
      </w:tr>
      <w:tr w:rsidR="00000000">
        <w:trPr>
          <w:divId w:val="175387555"/>
          <w:tblCellSpacing w:w="15" w:type="dxa"/>
        </w:trPr>
        <w:tc>
          <w:tcPr>
            <w:tcW w:w="0" w:type="auto"/>
            <w:vAlign w:val="center"/>
            <w:hideMark/>
          </w:tcPr>
          <w:p w:rsidR="00000000" w:rsidRDefault="00000000">
            <w:r>
              <w:t>posSide</w:t>
            </w:r>
          </w:p>
        </w:tc>
        <w:tc>
          <w:tcPr>
            <w:tcW w:w="0" w:type="auto"/>
            <w:vAlign w:val="center"/>
            <w:hideMark/>
          </w:tcPr>
          <w:p w:rsidR="00000000" w:rsidRDefault="00000000">
            <w:r>
              <w:t>String</w:t>
            </w:r>
          </w:p>
        </w:tc>
        <w:tc>
          <w:tcPr>
            <w:tcW w:w="0" w:type="auto"/>
            <w:vAlign w:val="center"/>
            <w:hideMark/>
          </w:tcPr>
          <w:p w:rsidR="00000000" w:rsidRDefault="00000000">
            <w:r>
              <w:t>Position side</w:t>
            </w:r>
            <w:r>
              <w:br/>
            </w:r>
            <w:r>
              <w:rPr>
                <w:rStyle w:val="HTML"/>
              </w:rPr>
              <w:t>long</w:t>
            </w:r>
            <w:r>
              <w:t xml:space="preserve"> </w:t>
            </w:r>
            <w:r>
              <w:br/>
            </w:r>
            <w:r>
              <w:rPr>
                <w:rStyle w:val="HTML"/>
              </w:rPr>
              <w:t>short</w:t>
            </w:r>
            <w:r>
              <w:t xml:space="preserve"> </w:t>
            </w:r>
            <w:r>
              <w:br/>
            </w:r>
            <w:r>
              <w:rPr>
                <w:rStyle w:val="HTML"/>
              </w:rPr>
              <w:t>net</w:t>
            </w:r>
            <w:r>
              <w:br/>
              <w:t>(Long positions have positive subPos; short positions have negative subPos)</w:t>
            </w:r>
          </w:p>
        </w:tc>
      </w:tr>
      <w:tr w:rsidR="00000000">
        <w:trPr>
          <w:divId w:val="175387555"/>
          <w:tblCellSpacing w:w="15" w:type="dxa"/>
        </w:trPr>
        <w:tc>
          <w:tcPr>
            <w:tcW w:w="0" w:type="auto"/>
            <w:vAlign w:val="center"/>
            <w:hideMark/>
          </w:tcPr>
          <w:p w:rsidR="00000000" w:rsidRDefault="00000000">
            <w:r>
              <w:t>mgnMode</w:t>
            </w:r>
          </w:p>
        </w:tc>
        <w:tc>
          <w:tcPr>
            <w:tcW w:w="0" w:type="auto"/>
            <w:vAlign w:val="center"/>
            <w:hideMark/>
          </w:tcPr>
          <w:p w:rsidR="00000000" w:rsidRDefault="00000000">
            <w:r>
              <w:t>String</w:t>
            </w:r>
          </w:p>
        </w:tc>
        <w:tc>
          <w:tcPr>
            <w:tcW w:w="0" w:type="auto"/>
            <w:vAlign w:val="center"/>
            <w:hideMark/>
          </w:tcPr>
          <w:p w:rsidR="00000000" w:rsidRDefault="00000000">
            <w:r>
              <w:t xml:space="preserve">Margin mode. </w:t>
            </w:r>
            <w:r>
              <w:rPr>
                <w:rStyle w:val="HTML"/>
              </w:rPr>
              <w:t>cross</w:t>
            </w:r>
            <w:r>
              <w:t xml:space="preserve"> </w:t>
            </w:r>
            <w:r>
              <w:rPr>
                <w:rStyle w:val="HTML"/>
              </w:rPr>
              <w:t>isolated</w:t>
            </w:r>
          </w:p>
        </w:tc>
      </w:tr>
      <w:tr w:rsidR="00000000">
        <w:trPr>
          <w:divId w:val="175387555"/>
          <w:tblCellSpacing w:w="15" w:type="dxa"/>
        </w:trPr>
        <w:tc>
          <w:tcPr>
            <w:tcW w:w="0" w:type="auto"/>
            <w:vAlign w:val="center"/>
            <w:hideMark/>
          </w:tcPr>
          <w:p w:rsidR="00000000" w:rsidRDefault="00000000">
            <w:r>
              <w:t>lever</w:t>
            </w:r>
          </w:p>
        </w:tc>
        <w:tc>
          <w:tcPr>
            <w:tcW w:w="0" w:type="auto"/>
            <w:vAlign w:val="center"/>
            <w:hideMark/>
          </w:tcPr>
          <w:p w:rsidR="00000000" w:rsidRDefault="00000000">
            <w:r>
              <w:t>String</w:t>
            </w:r>
          </w:p>
        </w:tc>
        <w:tc>
          <w:tcPr>
            <w:tcW w:w="0" w:type="auto"/>
            <w:vAlign w:val="center"/>
            <w:hideMark/>
          </w:tcPr>
          <w:p w:rsidR="00000000" w:rsidRDefault="00000000">
            <w:r>
              <w:t>Leverage</w:t>
            </w:r>
          </w:p>
        </w:tc>
      </w:tr>
      <w:tr w:rsidR="00000000">
        <w:trPr>
          <w:divId w:val="175387555"/>
          <w:tblCellSpacing w:w="15" w:type="dxa"/>
        </w:trPr>
        <w:tc>
          <w:tcPr>
            <w:tcW w:w="0" w:type="auto"/>
            <w:vAlign w:val="center"/>
            <w:hideMark/>
          </w:tcPr>
          <w:p w:rsidR="00000000" w:rsidRDefault="00000000">
            <w:r>
              <w:t>openOrdId</w:t>
            </w:r>
          </w:p>
        </w:tc>
        <w:tc>
          <w:tcPr>
            <w:tcW w:w="0" w:type="auto"/>
            <w:vAlign w:val="center"/>
            <w:hideMark/>
          </w:tcPr>
          <w:p w:rsidR="00000000" w:rsidRDefault="00000000">
            <w:r>
              <w:t>String</w:t>
            </w:r>
          </w:p>
        </w:tc>
        <w:tc>
          <w:tcPr>
            <w:tcW w:w="0" w:type="auto"/>
            <w:vAlign w:val="center"/>
            <w:hideMark/>
          </w:tcPr>
          <w:p w:rsidR="00000000" w:rsidRDefault="00000000">
            <w:r>
              <w:t>Order ID for opening position, only applicable to lead position</w:t>
            </w:r>
          </w:p>
        </w:tc>
      </w:tr>
      <w:tr w:rsidR="00000000">
        <w:trPr>
          <w:divId w:val="175387555"/>
          <w:tblCellSpacing w:w="15" w:type="dxa"/>
        </w:trPr>
        <w:tc>
          <w:tcPr>
            <w:tcW w:w="0" w:type="auto"/>
            <w:vAlign w:val="center"/>
            <w:hideMark/>
          </w:tcPr>
          <w:p w:rsidR="00000000" w:rsidRDefault="00000000">
            <w:r>
              <w:t>openAvgPx</w:t>
            </w:r>
          </w:p>
        </w:tc>
        <w:tc>
          <w:tcPr>
            <w:tcW w:w="0" w:type="auto"/>
            <w:vAlign w:val="center"/>
            <w:hideMark/>
          </w:tcPr>
          <w:p w:rsidR="00000000" w:rsidRDefault="00000000">
            <w:r>
              <w:t>String</w:t>
            </w:r>
          </w:p>
        </w:tc>
        <w:tc>
          <w:tcPr>
            <w:tcW w:w="0" w:type="auto"/>
            <w:vAlign w:val="center"/>
            <w:hideMark/>
          </w:tcPr>
          <w:p w:rsidR="00000000" w:rsidRDefault="00000000">
            <w:r>
              <w:t>Average open price</w:t>
            </w:r>
          </w:p>
        </w:tc>
      </w:tr>
      <w:tr w:rsidR="00000000">
        <w:trPr>
          <w:divId w:val="175387555"/>
          <w:tblCellSpacing w:w="15" w:type="dxa"/>
        </w:trPr>
        <w:tc>
          <w:tcPr>
            <w:tcW w:w="0" w:type="auto"/>
            <w:vAlign w:val="center"/>
            <w:hideMark/>
          </w:tcPr>
          <w:p w:rsidR="00000000" w:rsidRDefault="00000000">
            <w:r>
              <w:t>openTime</w:t>
            </w:r>
          </w:p>
        </w:tc>
        <w:tc>
          <w:tcPr>
            <w:tcW w:w="0" w:type="auto"/>
            <w:vAlign w:val="center"/>
            <w:hideMark/>
          </w:tcPr>
          <w:p w:rsidR="00000000" w:rsidRDefault="00000000">
            <w:r>
              <w:t>String</w:t>
            </w:r>
          </w:p>
        </w:tc>
        <w:tc>
          <w:tcPr>
            <w:tcW w:w="0" w:type="auto"/>
            <w:vAlign w:val="center"/>
            <w:hideMark/>
          </w:tcPr>
          <w:p w:rsidR="00000000" w:rsidRDefault="00000000">
            <w:r>
              <w:t>Open time</w:t>
            </w:r>
          </w:p>
        </w:tc>
      </w:tr>
      <w:tr w:rsidR="00000000">
        <w:trPr>
          <w:divId w:val="175387555"/>
          <w:tblCellSpacing w:w="15" w:type="dxa"/>
        </w:trPr>
        <w:tc>
          <w:tcPr>
            <w:tcW w:w="0" w:type="auto"/>
            <w:vAlign w:val="center"/>
            <w:hideMark/>
          </w:tcPr>
          <w:p w:rsidR="00000000" w:rsidRDefault="00000000">
            <w:r>
              <w:t>subPos</w:t>
            </w:r>
          </w:p>
        </w:tc>
        <w:tc>
          <w:tcPr>
            <w:tcW w:w="0" w:type="auto"/>
            <w:vAlign w:val="center"/>
            <w:hideMark/>
          </w:tcPr>
          <w:p w:rsidR="00000000" w:rsidRDefault="00000000">
            <w:r>
              <w:t>String</w:t>
            </w:r>
          </w:p>
        </w:tc>
        <w:tc>
          <w:tcPr>
            <w:tcW w:w="0" w:type="auto"/>
            <w:vAlign w:val="center"/>
            <w:hideMark/>
          </w:tcPr>
          <w:p w:rsidR="00000000" w:rsidRDefault="00000000">
            <w:r>
              <w:t>Quantity of positions</w:t>
            </w:r>
          </w:p>
        </w:tc>
      </w:tr>
      <w:tr w:rsidR="00000000">
        <w:trPr>
          <w:divId w:val="175387555"/>
          <w:tblCellSpacing w:w="15" w:type="dxa"/>
        </w:trPr>
        <w:tc>
          <w:tcPr>
            <w:tcW w:w="0" w:type="auto"/>
            <w:vAlign w:val="center"/>
            <w:hideMark/>
          </w:tcPr>
          <w:p w:rsidR="00000000" w:rsidRDefault="00000000">
            <w:r>
              <w:t>tpTriggerPx</w:t>
            </w:r>
          </w:p>
        </w:tc>
        <w:tc>
          <w:tcPr>
            <w:tcW w:w="0" w:type="auto"/>
            <w:vAlign w:val="center"/>
            <w:hideMark/>
          </w:tcPr>
          <w:p w:rsidR="00000000" w:rsidRDefault="00000000">
            <w:r>
              <w:t>String</w:t>
            </w:r>
          </w:p>
        </w:tc>
        <w:tc>
          <w:tcPr>
            <w:tcW w:w="0" w:type="auto"/>
            <w:vAlign w:val="center"/>
            <w:hideMark/>
          </w:tcPr>
          <w:p w:rsidR="00000000" w:rsidRDefault="00000000">
            <w:r>
              <w:t>Take-profit trigger price.</w:t>
            </w:r>
          </w:p>
        </w:tc>
      </w:tr>
      <w:tr w:rsidR="00000000">
        <w:trPr>
          <w:divId w:val="175387555"/>
          <w:tblCellSpacing w:w="15" w:type="dxa"/>
        </w:trPr>
        <w:tc>
          <w:tcPr>
            <w:tcW w:w="0" w:type="auto"/>
            <w:vAlign w:val="center"/>
            <w:hideMark/>
          </w:tcPr>
          <w:p w:rsidR="00000000" w:rsidRDefault="00000000">
            <w:r>
              <w:t>slTriggerPx</w:t>
            </w:r>
          </w:p>
        </w:tc>
        <w:tc>
          <w:tcPr>
            <w:tcW w:w="0" w:type="auto"/>
            <w:vAlign w:val="center"/>
            <w:hideMark/>
          </w:tcPr>
          <w:p w:rsidR="00000000" w:rsidRDefault="00000000">
            <w:r>
              <w:t>String</w:t>
            </w:r>
          </w:p>
        </w:tc>
        <w:tc>
          <w:tcPr>
            <w:tcW w:w="0" w:type="auto"/>
            <w:vAlign w:val="center"/>
            <w:hideMark/>
          </w:tcPr>
          <w:p w:rsidR="00000000" w:rsidRDefault="00000000">
            <w:r>
              <w:t>Stop-loss trigger price.</w:t>
            </w:r>
          </w:p>
        </w:tc>
      </w:tr>
      <w:tr w:rsidR="00000000">
        <w:trPr>
          <w:divId w:val="175387555"/>
          <w:tblCellSpacing w:w="15" w:type="dxa"/>
        </w:trPr>
        <w:tc>
          <w:tcPr>
            <w:tcW w:w="0" w:type="auto"/>
            <w:vAlign w:val="center"/>
            <w:hideMark/>
          </w:tcPr>
          <w:p w:rsidR="00000000" w:rsidRDefault="00000000">
            <w:r>
              <w:t>algoId</w:t>
            </w:r>
          </w:p>
        </w:tc>
        <w:tc>
          <w:tcPr>
            <w:tcW w:w="0" w:type="auto"/>
            <w:vAlign w:val="center"/>
            <w:hideMark/>
          </w:tcPr>
          <w:p w:rsidR="00000000" w:rsidRDefault="00000000">
            <w:r>
              <w:t>String</w:t>
            </w:r>
          </w:p>
        </w:tc>
        <w:tc>
          <w:tcPr>
            <w:tcW w:w="0" w:type="auto"/>
            <w:vAlign w:val="center"/>
            <w:hideMark/>
          </w:tcPr>
          <w:p w:rsidR="00000000" w:rsidRDefault="00000000">
            <w:r>
              <w:t>Stop order ID</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tpOrdPx</w:t>
            </w:r>
          </w:p>
        </w:tc>
        <w:tc>
          <w:tcPr>
            <w:tcW w:w="0" w:type="auto"/>
            <w:vAlign w:val="center"/>
            <w:hideMark/>
          </w:tcPr>
          <w:p w:rsidR="00000000" w:rsidRDefault="00000000">
            <w:r>
              <w:t>String</w:t>
            </w:r>
          </w:p>
        </w:tc>
        <w:tc>
          <w:tcPr>
            <w:tcW w:w="0" w:type="auto"/>
            <w:vAlign w:val="center"/>
            <w:hideMark/>
          </w:tcPr>
          <w:p w:rsidR="00000000" w:rsidRDefault="00000000">
            <w:r>
              <w:t>Take-profit order price, it is -1 for market price</w:t>
            </w:r>
          </w:p>
        </w:tc>
      </w:tr>
      <w:tr w:rsidR="00000000">
        <w:trPr>
          <w:divId w:val="175387555"/>
          <w:tblCellSpacing w:w="15" w:type="dxa"/>
        </w:trPr>
        <w:tc>
          <w:tcPr>
            <w:tcW w:w="0" w:type="auto"/>
            <w:vAlign w:val="center"/>
            <w:hideMark/>
          </w:tcPr>
          <w:p w:rsidR="00000000" w:rsidRDefault="00000000">
            <w:r>
              <w:t>slOrdPx</w:t>
            </w:r>
          </w:p>
        </w:tc>
        <w:tc>
          <w:tcPr>
            <w:tcW w:w="0" w:type="auto"/>
            <w:vAlign w:val="center"/>
            <w:hideMark/>
          </w:tcPr>
          <w:p w:rsidR="00000000" w:rsidRDefault="00000000">
            <w:r>
              <w:t>String</w:t>
            </w:r>
          </w:p>
        </w:tc>
        <w:tc>
          <w:tcPr>
            <w:tcW w:w="0" w:type="auto"/>
            <w:vAlign w:val="center"/>
            <w:hideMark/>
          </w:tcPr>
          <w:p w:rsidR="00000000" w:rsidRDefault="00000000">
            <w:r>
              <w:t>Stop-loss order price, it is -1 for market price</w:t>
            </w:r>
          </w:p>
        </w:tc>
      </w:tr>
      <w:tr w:rsidR="00000000">
        <w:trPr>
          <w:divId w:val="175387555"/>
          <w:tblCellSpacing w:w="15" w:type="dxa"/>
        </w:trPr>
        <w:tc>
          <w:tcPr>
            <w:tcW w:w="0" w:type="auto"/>
            <w:vAlign w:val="center"/>
            <w:hideMark/>
          </w:tcPr>
          <w:p w:rsidR="00000000" w:rsidRDefault="00000000">
            <w:r>
              <w:t>margin</w:t>
            </w:r>
          </w:p>
        </w:tc>
        <w:tc>
          <w:tcPr>
            <w:tcW w:w="0" w:type="auto"/>
            <w:vAlign w:val="center"/>
            <w:hideMark/>
          </w:tcPr>
          <w:p w:rsidR="00000000" w:rsidRDefault="00000000">
            <w:r>
              <w:t>String</w:t>
            </w:r>
          </w:p>
        </w:tc>
        <w:tc>
          <w:tcPr>
            <w:tcW w:w="0" w:type="auto"/>
            <w:vAlign w:val="center"/>
            <w:hideMark/>
          </w:tcPr>
          <w:p w:rsidR="00000000" w:rsidRDefault="00000000">
            <w:r>
              <w:t>Margin</w:t>
            </w:r>
          </w:p>
        </w:tc>
      </w:tr>
      <w:tr w:rsidR="00000000">
        <w:trPr>
          <w:divId w:val="175387555"/>
          <w:tblCellSpacing w:w="15" w:type="dxa"/>
        </w:trPr>
        <w:tc>
          <w:tcPr>
            <w:tcW w:w="0" w:type="auto"/>
            <w:vAlign w:val="center"/>
            <w:hideMark/>
          </w:tcPr>
          <w:p w:rsidR="00000000" w:rsidRDefault="00000000">
            <w:r>
              <w:t>upl</w:t>
            </w:r>
          </w:p>
        </w:tc>
        <w:tc>
          <w:tcPr>
            <w:tcW w:w="0" w:type="auto"/>
            <w:vAlign w:val="center"/>
            <w:hideMark/>
          </w:tcPr>
          <w:p w:rsidR="00000000" w:rsidRDefault="00000000">
            <w:r>
              <w:t>String</w:t>
            </w:r>
          </w:p>
        </w:tc>
        <w:tc>
          <w:tcPr>
            <w:tcW w:w="0" w:type="auto"/>
            <w:vAlign w:val="center"/>
            <w:hideMark/>
          </w:tcPr>
          <w:p w:rsidR="00000000" w:rsidRDefault="00000000">
            <w:r>
              <w:t>Unrealized profit and loss</w:t>
            </w:r>
          </w:p>
        </w:tc>
      </w:tr>
      <w:tr w:rsidR="00000000">
        <w:trPr>
          <w:divId w:val="175387555"/>
          <w:tblCellSpacing w:w="15" w:type="dxa"/>
        </w:trPr>
        <w:tc>
          <w:tcPr>
            <w:tcW w:w="0" w:type="auto"/>
            <w:vAlign w:val="center"/>
            <w:hideMark/>
          </w:tcPr>
          <w:p w:rsidR="00000000" w:rsidRDefault="00000000">
            <w:r>
              <w:t>uplRatio</w:t>
            </w:r>
          </w:p>
        </w:tc>
        <w:tc>
          <w:tcPr>
            <w:tcW w:w="0" w:type="auto"/>
            <w:vAlign w:val="center"/>
            <w:hideMark/>
          </w:tcPr>
          <w:p w:rsidR="00000000" w:rsidRDefault="00000000">
            <w:r>
              <w:t>String</w:t>
            </w:r>
          </w:p>
        </w:tc>
        <w:tc>
          <w:tcPr>
            <w:tcW w:w="0" w:type="auto"/>
            <w:vAlign w:val="center"/>
            <w:hideMark/>
          </w:tcPr>
          <w:p w:rsidR="00000000" w:rsidRDefault="00000000">
            <w:r>
              <w:t>Unrealized profit and loss ratio</w:t>
            </w:r>
          </w:p>
        </w:tc>
      </w:tr>
      <w:tr w:rsidR="00000000">
        <w:trPr>
          <w:divId w:val="175387555"/>
          <w:tblCellSpacing w:w="15" w:type="dxa"/>
        </w:trPr>
        <w:tc>
          <w:tcPr>
            <w:tcW w:w="0" w:type="auto"/>
            <w:vAlign w:val="center"/>
            <w:hideMark/>
          </w:tcPr>
          <w:p w:rsidR="00000000" w:rsidRDefault="00000000">
            <w:r>
              <w:t>markPx</w:t>
            </w:r>
          </w:p>
        </w:tc>
        <w:tc>
          <w:tcPr>
            <w:tcW w:w="0" w:type="auto"/>
            <w:vAlign w:val="center"/>
            <w:hideMark/>
          </w:tcPr>
          <w:p w:rsidR="00000000" w:rsidRDefault="00000000">
            <w:r>
              <w:t>String</w:t>
            </w:r>
          </w:p>
        </w:tc>
        <w:tc>
          <w:tcPr>
            <w:tcW w:w="0" w:type="auto"/>
            <w:vAlign w:val="center"/>
            <w:hideMark/>
          </w:tcPr>
          <w:p w:rsidR="00000000" w:rsidRDefault="00000000">
            <w:r>
              <w:t>Latest mark price, only applicable to contract</w:t>
            </w:r>
          </w:p>
        </w:tc>
      </w:tr>
      <w:tr w:rsidR="00000000">
        <w:trPr>
          <w:divId w:val="175387555"/>
          <w:tblCellSpacing w:w="15" w:type="dxa"/>
        </w:trPr>
        <w:tc>
          <w:tcPr>
            <w:tcW w:w="0" w:type="auto"/>
            <w:vAlign w:val="center"/>
            <w:hideMark/>
          </w:tcPr>
          <w:p w:rsidR="00000000" w:rsidRDefault="00000000">
            <w:r>
              <w:t>uniqueCode</w:t>
            </w:r>
          </w:p>
        </w:tc>
        <w:tc>
          <w:tcPr>
            <w:tcW w:w="0" w:type="auto"/>
            <w:vAlign w:val="center"/>
            <w:hideMark/>
          </w:tcPr>
          <w:p w:rsidR="00000000" w:rsidRDefault="00000000">
            <w:r>
              <w:t>String</w:t>
            </w:r>
          </w:p>
        </w:tc>
        <w:tc>
          <w:tcPr>
            <w:tcW w:w="0" w:type="auto"/>
            <w:vAlign w:val="center"/>
            <w:hideMark/>
          </w:tcPr>
          <w:p w:rsidR="00000000" w:rsidRDefault="00000000">
            <w:r>
              <w:t>Lead trader unique code</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Margin currency</w:t>
            </w:r>
          </w:p>
        </w:tc>
      </w:tr>
      <w:tr w:rsidR="00000000">
        <w:trPr>
          <w:divId w:val="175387555"/>
          <w:tblCellSpacing w:w="15" w:type="dxa"/>
        </w:trPr>
        <w:tc>
          <w:tcPr>
            <w:tcW w:w="0" w:type="auto"/>
            <w:vAlign w:val="center"/>
            <w:hideMark/>
          </w:tcPr>
          <w:p w:rsidR="00000000" w:rsidRDefault="00000000">
            <w:r>
              <w:t>availSubPos</w:t>
            </w:r>
          </w:p>
        </w:tc>
        <w:tc>
          <w:tcPr>
            <w:tcW w:w="0" w:type="auto"/>
            <w:vAlign w:val="center"/>
            <w:hideMark/>
          </w:tcPr>
          <w:p w:rsidR="00000000" w:rsidRDefault="00000000">
            <w:r>
              <w:t>String</w:t>
            </w:r>
          </w:p>
        </w:tc>
        <w:tc>
          <w:tcPr>
            <w:tcW w:w="0" w:type="auto"/>
            <w:vAlign w:val="center"/>
            <w:hideMark/>
          </w:tcPr>
          <w:p w:rsidR="00000000" w:rsidRDefault="00000000">
            <w:r>
              <w:t>Quantity of positions that can be closed</w:t>
            </w:r>
          </w:p>
        </w:tc>
      </w:tr>
    </w:tbl>
    <w:p w:rsidR="00000000" w:rsidRDefault="00000000">
      <w:pPr>
        <w:pStyle w:val="3"/>
        <w:divId w:val="175387555"/>
      </w:pPr>
      <w:r>
        <w:t>GET / Lead or copy position history</w:t>
      </w:r>
    </w:p>
    <w:p w:rsidR="00000000" w:rsidRDefault="00000000">
      <w:pPr>
        <w:pStyle w:val="a5"/>
        <w:divId w:val="175387555"/>
      </w:pPr>
      <w:r>
        <w:t>Retrieve the completed lead or copy position of the last 3 months.</w:t>
      </w:r>
      <w:r>
        <w:br/>
        <w:t xml:space="preserve">Returns reverse chronological order with </w:t>
      </w:r>
      <w:r>
        <w:rPr>
          <w:rStyle w:val="HTML"/>
        </w:rPr>
        <w:t>subPosId</w:t>
      </w:r>
      <w:r>
        <w:t xml:space="preserve">. </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/api/v5/copytrading/subpositions-history</w:t>
      </w:r>
    </w:p>
    <w:p w:rsidR="00000000" w:rsidRDefault="00000000">
      <w:pPr>
        <w:pStyle w:val="a5"/>
        <w:ind w:left="720" w:right="720"/>
        <w:divId w:val="2121879320"/>
      </w:pPr>
      <w:r>
        <w:t>Request example</w:t>
      </w:r>
    </w:p>
    <w:p w:rsidR="00000000" w:rsidRDefault="00000000">
      <w:pPr>
        <w:pStyle w:val="HTML0"/>
        <w:divId w:val="1764836756"/>
        <w:rPr>
          <w:rStyle w:val="HTML"/>
        </w:rPr>
      </w:pPr>
      <w:r>
        <w:rPr>
          <w:rStyle w:val="HTML"/>
        </w:rPr>
        <w:t>GET /api/v5/copytrading/subpositions-history?instId</w:t>
      </w:r>
      <w:r>
        <w:rPr>
          <w:rStyle w:val="o"/>
        </w:rPr>
        <w:t>=</w:t>
      </w:r>
      <w:r>
        <w:rPr>
          <w:rStyle w:val="HTML"/>
        </w:rPr>
        <w:t>BTC-USDT-SWAP</w:t>
      </w:r>
    </w:p>
    <w:p w:rsidR="00000000" w:rsidRDefault="00000000">
      <w:pPr>
        <w:pStyle w:val="HTML0"/>
        <w:divId w:val="1764836756"/>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058"/>
        <w:gridCol w:w="5193"/>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type</w:t>
            </w:r>
            <w:r>
              <w:br/>
            </w:r>
            <w:r>
              <w:rPr>
                <w:rStyle w:val="HTML"/>
              </w:rPr>
              <w:t>SPOT</w:t>
            </w:r>
            <w:r>
              <w:br/>
            </w:r>
            <w:r>
              <w:rPr>
                <w:rStyle w:val="HTML"/>
              </w:rPr>
              <w:t>SWAP</w:t>
            </w:r>
            <w:r>
              <w:br/>
              <w:t>It returns all types by default.</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ID, e.g. BTC-USDT-SWAP</w:t>
            </w:r>
          </w:p>
        </w:tc>
      </w:tr>
      <w:tr w:rsidR="00000000">
        <w:trPr>
          <w:divId w:val="175387555"/>
          <w:tblCellSpacing w:w="15" w:type="dxa"/>
        </w:trPr>
        <w:tc>
          <w:tcPr>
            <w:tcW w:w="0" w:type="auto"/>
            <w:vAlign w:val="center"/>
            <w:hideMark/>
          </w:tcPr>
          <w:p w:rsidR="00000000" w:rsidRDefault="00000000">
            <w:r>
              <w:t>subPosType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Data type.</w:t>
            </w:r>
            <w:r>
              <w:br/>
            </w:r>
            <w:r>
              <w:rPr>
                <w:rStyle w:val="HTML"/>
              </w:rPr>
              <w:t>lead</w:t>
            </w:r>
            <w:r>
              <w:t>: lead trading, the default value</w:t>
            </w:r>
            <w:r>
              <w:br/>
            </w:r>
            <w:r>
              <w:rPr>
                <w:rStyle w:val="HTML"/>
              </w:rPr>
              <w:t>copy</w:t>
            </w:r>
            <w:r>
              <w:t>: copy trading</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earlier than the requested </w:t>
            </w:r>
            <w:r>
              <w:rPr>
                <w:rStyle w:val="HTML"/>
              </w:rPr>
              <w:t>subPosId</w:t>
            </w:r>
            <w:r>
              <w:t>.</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newer than the requested </w:t>
            </w:r>
            <w:r>
              <w:rPr>
                <w:rStyle w:val="HTML"/>
              </w:rPr>
              <w:t>subPosId</w:t>
            </w:r>
            <w:r>
              <w:t>.</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Number of results per request. Maximum is 100. Default is 100.</w:t>
            </w:r>
          </w:p>
        </w:tc>
      </w:tr>
    </w:tbl>
    <w:p w:rsidR="00000000" w:rsidRDefault="00000000">
      <w:pPr>
        <w:pStyle w:val="a5"/>
        <w:ind w:left="720" w:right="720"/>
        <w:divId w:val="1541817407"/>
      </w:pPr>
      <w:r>
        <w:t>Response example</w:t>
      </w:r>
    </w:p>
    <w:p w:rsidR="00000000" w:rsidRDefault="00000000">
      <w:pPr>
        <w:pStyle w:val="HTML0"/>
        <w:divId w:val="1115366703"/>
        <w:rPr>
          <w:rStyle w:val="w"/>
        </w:rPr>
      </w:pPr>
      <w:r>
        <w:rPr>
          <w:rStyle w:val="p"/>
        </w:rPr>
        <w:t>{</w:t>
      </w:r>
    </w:p>
    <w:p w:rsidR="00000000" w:rsidRDefault="00000000">
      <w:pPr>
        <w:pStyle w:val="HTML0"/>
        <w:divId w:val="1115366703"/>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115366703"/>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115366703"/>
        <w:rPr>
          <w:rStyle w:val="w"/>
        </w:rPr>
      </w:pPr>
      <w:r>
        <w:rPr>
          <w:rStyle w:val="w"/>
        </w:rPr>
        <w:t xml:space="preserve">        </w:t>
      </w:r>
      <w:r>
        <w:rPr>
          <w:rStyle w:val="p"/>
        </w:rPr>
        <w:t>{</w:t>
      </w:r>
    </w:p>
    <w:p w:rsidR="00000000" w:rsidRDefault="00000000">
      <w:pPr>
        <w:pStyle w:val="HTML0"/>
        <w:divId w:val="1115366703"/>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1115366703"/>
        <w:rPr>
          <w:rStyle w:val="w"/>
        </w:rPr>
      </w:pPr>
      <w:r>
        <w:rPr>
          <w:rStyle w:val="w"/>
        </w:rPr>
        <w:t xml:space="preserve">            </w:t>
      </w:r>
      <w:r>
        <w:rPr>
          <w:rStyle w:val="nl"/>
        </w:rPr>
        <w:t>"closeAvgPx"</w:t>
      </w:r>
      <w:r>
        <w:rPr>
          <w:rStyle w:val="p"/>
        </w:rPr>
        <w:t>:</w:t>
      </w:r>
      <w:r>
        <w:rPr>
          <w:rStyle w:val="w"/>
        </w:rPr>
        <w:t xml:space="preserve"> </w:t>
      </w:r>
      <w:r>
        <w:rPr>
          <w:rStyle w:val="s2"/>
        </w:rPr>
        <w:t>"37617.5"</w:t>
      </w:r>
      <w:r>
        <w:rPr>
          <w:rStyle w:val="p"/>
        </w:rPr>
        <w:t>,</w:t>
      </w:r>
    </w:p>
    <w:p w:rsidR="00000000" w:rsidRDefault="00000000">
      <w:pPr>
        <w:pStyle w:val="HTML0"/>
        <w:divId w:val="1115366703"/>
        <w:rPr>
          <w:rStyle w:val="w"/>
        </w:rPr>
      </w:pPr>
      <w:r>
        <w:rPr>
          <w:rStyle w:val="w"/>
        </w:rPr>
        <w:t xml:space="preserve">            </w:t>
      </w:r>
      <w:r>
        <w:rPr>
          <w:rStyle w:val="nl"/>
        </w:rPr>
        <w:t>"closeTime"</w:t>
      </w:r>
      <w:r>
        <w:rPr>
          <w:rStyle w:val="p"/>
        </w:rPr>
        <w:t>:</w:t>
      </w:r>
      <w:r>
        <w:rPr>
          <w:rStyle w:val="w"/>
        </w:rPr>
        <w:t xml:space="preserve"> </w:t>
      </w:r>
      <w:r>
        <w:rPr>
          <w:rStyle w:val="s2"/>
        </w:rPr>
        <w:t>"1701188587950"</w:t>
      </w:r>
      <w:r>
        <w:rPr>
          <w:rStyle w:val="p"/>
        </w:rPr>
        <w:t>,</w:t>
      </w:r>
    </w:p>
    <w:p w:rsidR="00000000" w:rsidRDefault="00000000">
      <w:pPr>
        <w:pStyle w:val="HTML0"/>
        <w:divId w:val="1115366703"/>
        <w:rPr>
          <w:rStyle w:val="w"/>
        </w:rPr>
      </w:pPr>
      <w:r>
        <w:rPr>
          <w:rStyle w:val="w"/>
        </w:rPr>
        <w:t xml:space="preserve">            </w:t>
      </w:r>
      <w:r>
        <w:rPr>
          <w:rStyle w:val="nl"/>
        </w:rPr>
        <w:t>"instId"</w:t>
      </w:r>
      <w:r>
        <w:rPr>
          <w:rStyle w:val="p"/>
        </w:rPr>
        <w:t>:</w:t>
      </w:r>
      <w:r>
        <w:rPr>
          <w:rStyle w:val="w"/>
        </w:rPr>
        <w:t xml:space="preserve"> </w:t>
      </w:r>
      <w:r>
        <w:rPr>
          <w:rStyle w:val="s2"/>
        </w:rPr>
        <w:t>"BTC-USDT-SWAP"</w:t>
      </w:r>
      <w:r>
        <w:rPr>
          <w:rStyle w:val="p"/>
        </w:rPr>
        <w:t>,</w:t>
      </w:r>
    </w:p>
    <w:p w:rsidR="00000000" w:rsidRDefault="00000000">
      <w:pPr>
        <w:pStyle w:val="HTML0"/>
        <w:divId w:val="1115366703"/>
        <w:rPr>
          <w:rStyle w:val="w"/>
        </w:rPr>
      </w:pPr>
      <w:r>
        <w:rPr>
          <w:rStyle w:val="w"/>
        </w:rPr>
        <w:t xml:space="preserve">            </w:t>
      </w:r>
      <w:r>
        <w:rPr>
          <w:rStyle w:val="nl"/>
        </w:rPr>
        <w:t>"instType"</w:t>
      </w:r>
      <w:r>
        <w:rPr>
          <w:rStyle w:val="p"/>
        </w:rPr>
        <w:t>:</w:t>
      </w:r>
      <w:r>
        <w:rPr>
          <w:rStyle w:val="w"/>
        </w:rPr>
        <w:t xml:space="preserve"> </w:t>
      </w:r>
      <w:r>
        <w:rPr>
          <w:rStyle w:val="s2"/>
        </w:rPr>
        <w:t>"SWAP"</w:t>
      </w:r>
      <w:r>
        <w:rPr>
          <w:rStyle w:val="p"/>
        </w:rPr>
        <w:t>,</w:t>
      </w:r>
    </w:p>
    <w:p w:rsidR="00000000" w:rsidRDefault="00000000">
      <w:pPr>
        <w:pStyle w:val="HTML0"/>
        <w:divId w:val="1115366703"/>
        <w:rPr>
          <w:rStyle w:val="w"/>
        </w:rPr>
      </w:pPr>
      <w:r>
        <w:rPr>
          <w:rStyle w:val="w"/>
        </w:rPr>
        <w:t xml:space="preserve">            </w:t>
      </w:r>
      <w:r>
        <w:rPr>
          <w:rStyle w:val="nl"/>
        </w:rPr>
        <w:t>"lever"</w:t>
      </w:r>
      <w:r>
        <w:rPr>
          <w:rStyle w:val="p"/>
        </w:rPr>
        <w:t>:</w:t>
      </w:r>
      <w:r>
        <w:rPr>
          <w:rStyle w:val="w"/>
        </w:rPr>
        <w:t xml:space="preserve"> </w:t>
      </w:r>
      <w:r>
        <w:rPr>
          <w:rStyle w:val="s2"/>
        </w:rPr>
        <w:t>"3"</w:t>
      </w:r>
      <w:r>
        <w:rPr>
          <w:rStyle w:val="p"/>
        </w:rPr>
        <w:t>,</w:t>
      </w:r>
    </w:p>
    <w:p w:rsidR="00000000" w:rsidRDefault="00000000">
      <w:pPr>
        <w:pStyle w:val="HTML0"/>
        <w:divId w:val="1115366703"/>
        <w:rPr>
          <w:rStyle w:val="w"/>
        </w:rPr>
      </w:pPr>
      <w:r>
        <w:rPr>
          <w:rStyle w:val="w"/>
        </w:rPr>
        <w:t xml:space="preserve">            </w:t>
      </w:r>
      <w:r>
        <w:rPr>
          <w:rStyle w:val="nl"/>
        </w:rPr>
        <w:t>"margin"</w:t>
      </w:r>
      <w:r>
        <w:rPr>
          <w:rStyle w:val="p"/>
        </w:rPr>
        <w:t>:</w:t>
      </w:r>
      <w:r>
        <w:rPr>
          <w:rStyle w:val="w"/>
        </w:rPr>
        <w:t xml:space="preserve"> </w:t>
      </w:r>
      <w:r>
        <w:rPr>
          <w:rStyle w:val="s2"/>
        </w:rPr>
        <w:t>"37.41"</w:t>
      </w:r>
      <w:r>
        <w:rPr>
          <w:rStyle w:val="p"/>
        </w:rPr>
        <w:t>,</w:t>
      </w:r>
    </w:p>
    <w:p w:rsidR="00000000" w:rsidRDefault="00000000">
      <w:pPr>
        <w:pStyle w:val="HTML0"/>
        <w:divId w:val="1115366703"/>
        <w:rPr>
          <w:rStyle w:val="w"/>
        </w:rPr>
      </w:pPr>
      <w:r>
        <w:rPr>
          <w:rStyle w:val="w"/>
        </w:rPr>
        <w:t xml:space="preserve">            </w:t>
      </w:r>
      <w:r>
        <w:rPr>
          <w:rStyle w:val="nl"/>
        </w:rPr>
        <w:t>"markPx"</w:t>
      </w:r>
      <w:r>
        <w:rPr>
          <w:rStyle w:val="p"/>
        </w:rPr>
        <w:t>:</w:t>
      </w:r>
      <w:r>
        <w:rPr>
          <w:rStyle w:val="w"/>
        </w:rPr>
        <w:t xml:space="preserve"> </w:t>
      </w:r>
      <w:r>
        <w:rPr>
          <w:rStyle w:val="s2"/>
        </w:rPr>
        <w:t>"38203.4"</w:t>
      </w:r>
      <w:r>
        <w:rPr>
          <w:rStyle w:val="p"/>
        </w:rPr>
        <w:t>,</w:t>
      </w:r>
    </w:p>
    <w:p w:rsidR="00000000" w:rsidRDefault="00000000">
      <w:pPr>
        <w:pStyle w:val="HTML0"/>
        <w:divId w:val="1115366703"/>
        <w:rPr>
          <w:rStyle w:val="w"/>
        </w:rPr>
      </w:pPr>
      <w:r>
        <w:rPr>
          <w:rStyle w:val="w"/>
        </w:rPr>
        <w:t xml:space="preserve">            </w:t>
      </w:r>
      <w:r>
        <w:rPr>
          <w:rStyle w:val="nl"/>
        </w:rPr>
        <w:t>"mgnMode"</w:t>
      </w:r>
      <w:r>
        <w:rPr>
          <w:rStyle w:val="p"/>
        </w:rPr>
        <w:t>:</w:t>
      </w:r>
      <w:r>
        <w:rPr>
          <w:rStyle w:val="w"/>
        </w:rPr>
        <w:t xml:space="preserve"> </w:t>
      </w:r>
      <w:r>
        <w:rPr>
          <w:rStyle w:val="s2"/>
        </w:rPr>
        <w:t>"isolated"</w:t>
      </w:r>
      <w:r>
        <w:rPr>
          <w:rStyle w:val="p"/>
        </w:rPr>
        <w:t>,</w:t>
      </w:r>
    </w:p>
    <w:p w:rsidR="00000000" w:rsidRDefault="00000000">
      <w:pPr>
        <w:pStyle w:val="HTML0"/>
        <w:divId w:val="1115366703"/>
        <w:rPr>
          <w:rStyle w:val="w"/>
        </w:rPr>
      </w:pPr>
      <w:r>
        <w:rPr>
          <w:rStyle w:val="w"/>
        </w:rPr>
        <w:t xml:space="preserve">            </w:t>
      </w:r>
      <w:r>
        <w:rPr>
          <w:rStyle w:val="nl"/>
        </w:rPr>
        <w:t>"openAvgPx"</w:t>
      </w:r>
      <w:r>
        <w:rPr>
          <w:rStyle w:val="p"/>
        </w:rPr>
        <w:t>:</w:t>
      </w:r>
      <w:r>
        <w:rPr>
          <w:rStyle w:val="w"/>
        </w:rPr>
        <w:t xml:space="preserve"> </w:t>
      </w:r>
      <w:r>
        <w:rPr>
          <w:rStyle w:val="s2"/>
        </w:rPr>
        <w:t>"37410"</w:t>
      </w:r>
      <w:r>
        <w:rPr>
          <w:rStyle w:val="p"/>
        </w:rPr>
        <w:t>,</w:t>
      </w:r>
    </w:p>
    <w:p w:rsidR="00000000" w:rsidRDefault="00000000">
      <w:pPr>
        <w:pStyle w:val="HTML0"/>
        <w:divId w:val="1115366703"/>
        <w:rPr>
          <w:rStyle w:val="w"/>
        </w:rPr>
      </w:pPr>
      <w:r>
        <w:rPr>
          <w:rStyle w:val="w"/>
        </w:rPr>
        <w:t xml:space="preserve">            </w:t>
      </w:r>
      <w:r>
        <w:rPr>
          <w:rStyle w:val="nl"/>
        </w:rPr>
        <w:t>"openOrdId"</w:t>
      </w:r>
      <w:r>
        <w:rPr>
          <w:rStyle w:val="p"/>
        </w:rPr>
        <w:t>:</w:t>
      </w:r>
      <w:r>
        <w:rPr>
          <w:rStyle w:val="w"/>
        </w:rPr>
        <w:t xml:space="preserve"> </w:t>
      </w:r>
      <w:r>
        <w:rPr>
          <w:rStyle w:val="s2"/>
        </w:rPr>
        <w:t>""</w:t>
      </w:r>
      <w:r>
        <w:rPr>
          <w:rStyle w:val="p"/>
        </w:rPr>
        <w:t>,</w:t>
      </w:r>
    </w:p>
    <w:p w:rsidR="00000000" w:rsidRDefault="00000000">
      <w:pPr>
        <w:pStyle w:val="HTML0"/>
        <w:divId w:val="1115366703"/>
        <w:rPr>
          <w:rStyle w:val="w"/>
        </w:rPr>
      </w:pPr>
      <w:r>
        <w:rPr>
          <w:rStyle w:val="w"/>
        </w:rPr>
        <w:t xml:space="preserve">            </w:t>
      </w:r>
      <w:r>
        <w:rPr>
          <w:rStyle w:val="nl"/>
        </w:rPr>
        <w:t>"openTime"</w:t>
      </w:r>
      <w:r>
        <w:rPr>
          <w:rStyle w:val="p"/>
        </w:rPr>
        <w:t>:</w:t>
      </w:r>
      <w:r>
        <w:rPr>
          <w:rStyle w:val="w"/>
        </w:rPr>
        <w:t xml:space="preserve"> </w:t>
      </w:r>
      <w:r>
        <w:rPr>
          <w:rStyle w:val="s2"/>
        </w:rPr>
        <w:t>"1701184638702"</w:t>
      </w:r>
      <w:r>
        <w:rPr>
          <w:rStyle w:val="p"/>
        </w:rPr>
        <w:t>,</w:t>
      </w:r>
    </w:p>
    <w:p w:rsidR="00000000" w:rsidRDefault="00000000">
      <w:pPr>
        <w:pStyle w:val="HTML0"/>
        <w:divId w:val="1115366703"/>
        <w:rPr>
          <w:rStyle w:val="w"/>
        </w:rPr>
      </w:pPr>
      <w:r>
        <w:rPr>
          <w:rStyle w:val="w"/>
        </w:rPr>
        <w:t xml:space="preserve">            </w:t>
      </w:r>
      <w:r>
        <w:rPr>
          <w:rStyle w:val="nl"/>
        </w:rPr>
        <w:t>"pnl"</w:t>
      </w:r>
      <w:r>
        <w:rPr>
          <w:rStyle w:val="p"/>
        </w:rPr>
        <w:t>:</w:t>
      </w:r>
      <w:r>
        <w:rPr>
          <w:rStyle w:val="w"/>
        </w:rPr>
        <w:t xml:space="preserve"> </w:t>
      </w:r>
      <w:r>
        <w:rPr>
          <w:rStyle w:val="s2"/>
        </w:rPr>
        <w:t>"0.6225"</w:t>
      </w:r>
      <w:r>
        <w:rPr>
          <w:rStyle w:val="p"/>
        </w:rPr>
        <w:t>,</w:t>
      </w:r>
    </w:p>
    <w:p w:rsidR="00000000" w:rsidRDefault="00000000">
      <w:pPr>
        <w:pStyle w:val="HTML0"/>
        <w:divId w:val="1115366703"/>
        <w:rPr>
          <w:rStyle w:val="w"/>
        </w:rPr>
      </w:pPr>
      <w:r>
        <w:rPr>
          <w:rStyle w:val="w"/>
        </w:rPr>
        <w:t xml:space="preserve">            </w:t>
      </w:r>
      <w:r>
        <w:rPr>
          <w:rStyle w:val="nl"/>
        </w:rPr>
        <w:t>"pnlRatio"</w:t>
      </w:r>
      <w:r>
        <w:rPr>
          <w:rStyle w:val="p"/>
        </w:rPr>
        <w:t>:</w:t>
      </w:r>
      <w:r>
        <w:rPr>
          <w:rStyle w:val="w"/>
        </w:rPr>
        <w:t xml:space="preserve"> </w:t>
      </w:r>
      <w:r>
        <w:rPr>
          <w:rStyle w:val="s2"/>
        </w:rPr>
        <w:t>"0.0166399358460306"</w:t>
      </w:r>
      <w:r>
        <w:rPr>
          <w:rStyle w:val="p"/>
        </w:rPr>
        <w:t>,</w:t>
      </w:r>
    </w:p>
    <w:p w:rsidR="00000000" w:rsidRDefault="00000000">
      <w:pPr>
        <w:pStyle w:val="HTML0"/>
        <w:divId w:val="1115366703"/>
        <w:rPr>
          <w:rStyle w:val="w"/>
        </w:rPr>
      </w:pPr>
      <w:r>
        <w:rPr>
          <w:rStyle w:val="w"/>
        </w:rPr>
        <w:t xml:space="preserve">            </w:t>
      </w:r>
      <w:r>
        <w:rPr>
          <w:rStyle w:val="nl"/>
        </w:rPr>
        <w:t>"posSide"</w:t>
      </w:r>
      <w:r>
        <w:rPr>
          <w:rStyle w:val="p"/>
        </w:rPr>
        <w:t>:</w:t>
      </w:r>
      <w:r>
        <w:rPr>
          <w:rStyle w:val="w"/>
        </w:rPr>
        <w:t xml:space="preserve"> </w:t>
      </w:r>
      <w:r>
        <w:rPr>
          <w:rStyle w:val="s2"/>
        </w:rPr>
        <w:t>"net"</w:t>
      </w:r>
      <w:r>
        <w:rPr>
          <w:rStyle w:val="p"/>
        </w:rPr>
        <w:t>,</w:t>
      </w:r>
    </w:p>
    <w:p w:rsidR="00000000" w:rsidRDefault="00000000">
      <w:pPr>
        <w:pStyle w:val="HTML0"/>
        <w:divId w:val="1115366703"/>
        <w:rPr>
          <w:rStyle w:val="w"/>
        </w:rPr>
      </w:pPr>
      <w:r>
        <w:rPr>
          <w:rStyle w:val="w"/>
        </w:rPr>
        <w:t xml:space="preserve">            </w:t>
      </w:r>
      <w:r>
        <w:rPr>
          <w:rStyle w:val="nl"/>
        </w:rPr>
        <w:t>"profitSharingAmt"</w:t>
      </w:r>
      <w:r>
        <w:rPr>
          <w:rStyle w:val="p"/>
        </w:rPr>
        <w:t>:</w:t>
      </w:r>
      <w:r>
        <w:rPr>
          <w:rStyle w:val="w"/>
        </w:rPr>
        <w:t xml:space="preserve"> </w:t>
      </w:r>
      <w:r>
        <w:rPr>
          <w:rStyle w:val="s2"/>
        </w:rPr>
        <w:t>"0.0407967"</w:t>
      </w:r>
      <w:r>
        <w:rPr>
          <w:rStyle w:val="p"/>
        </w:rPr>
        <w:t>,</w:t>
      </w:r>
    </w:p>
    <w:p w:rsidR="00000000" w:rsidRDefault="00000000">
      <w:pPr>
        <w:pStyle w:val="HTML0"/>
        <w:divId w:val="1115366703"/>
        <w:rPr>
          <w:rStyle w:val="w"/>
        </w:rPr>
      </w:pPr>
      <w:r>
        <w:rPr>
          <w:rStyle w:val="w"/>
        </w:rPr>
        <w:t xml:space="preserve">            </w:t>
      </w:r>
      <w:r>
        <w:rPr>
          <w:rStyle w:val="nl"/>
        </w:rPr>
        <w:t>"subPos"</w:t>
      </w:r>
      <w:r>
        <w:rPr>
          <w:rStyle w:val="p"/>
        </w:rPr>
        <w:t>:</w:t>
      </w:r>
      <w:r>
        <w:rPr>
          <w:rStyle w:val="w"/>
        </w:rPr>
        <w:t xml:space="preserve"> </w:t>
      </w:r>
      <w:r>
        <w:rPr>
          <w:rStyle w:val="s2"/>
        </w:rPr>
        <w:t>"3"</w:t>
      </w:r>
      <w:r>
        <w:rPr>
          <w:rStyle w:val="p"/>
        </w:rPr>
        <w:t>,</w:t>
      </w:r>
    </w:p>
    <w:p w:rsidR="00000000" w:rsidRDefault="00000000">
      <w:pPr>
        <w:pStyle w:val="HTML0"/>
        <w:divId w:val="1115366703"/>
        <w:rPr>
          <w:rStyle w:val="w"/>
        </w:rPr>
      </w:pPr>
      <w:r>
        <w:rPr>
          <w:rStyle w:val="w"/>
        </w:rPr>
        <w:t xml:space="preserve">            </w:t>
      </w:r>
      <w:r>
        <w:rPr>
          <w:rStyle w:val="nl"/>
        </w:rPr>
        <w:t>"closeSubPos"</w:t>
      </w:r>
      <w:r>
        <w:rPr>
          <w:rStyle w:val="p"/>
        </w:rPr>
        <w:t>:</w:t>
      </w:r>
      <w:r>
        <w:rPr>
          <w:rStyle w:val="w"/>
        </w:rPr>
        <w:t xml:space="preserve"> </w:t>
      </w:r>
      <w:r>
        <w:rPr>
          <w:rStyle w:val="s2"/>
        </w:rPr>
        <w:t>"2"</w:t>
      </w:r>
      <w:r>
        <w:rPr>
          <w:rStyle w:val="p"/>
        </w:rPr>
        <w:t>,</w:t>
      </w:r>
    </w:p>
    <w:p w:rsidR="00000000" w:rsidRDefault="00000000">
      <w:pPr>
        <w:pStyle w:val="HTML0"/>
        <w:divId w:val="1115366703"/>
        <w:rPr>
          <w:rStyle w:val="w"/>
        </w:rPr>
      </w:pPr>
      <w:r>
        <w:rPr>
          <w:rStyle w:val="w"/>
        </w:rPr>
        <w:t xml:space="preserve">            </w:t>
      </w:r>
      <w:r>
        <w:rPr>
          <w:rStyle w:val="nl"/>
        </w:rPr>
        <w:t>"type"</w:t>
      </w:r>
      <w:r>
        <w:rPr>
          <w:rStyle w:val="p"/>
        </w:rPr>
        <w:t>:</w:t>
      </w:r>
      <w:r>
        <w:rPr>
          <w:rStyle w:val="w"/>
        </w:rPr>
        <w:t xml:space="preserve"> </w:t>
      </w:r>
      <w:r>
        <w:rPr>
          <w:rStyle w:val="s2"/>
        </w:rPr>
        <w:t>"1"</w:t>
      </w:r>
      <w:r>
        <w:rPr>
          <w:rStyle w:val="p"/>
        </w:rPr>
        <w:t>,</w:t>
      </w:r>
    </w:p>
    <w:p w:rsidR="00000000" w:rsidRDefault="00000000">
      <w:pPr>
        <w:pStyle w:val="HTML0"/>
        <w:divId w:val="1115366703"/>
        <w:rPr>
          <w:rStyle w:val="w"/>
        </w:rPr>
      </w:pPr>
      <w:r>
        <w:rPr>
          <w:rStyle w:val="w"/>
        </w:rPr>
        <w:t xml:space="preserve">            </w:t>
      </w:r>
      <w:r>
        <w:rPr>
          <w:rStyle w:val="nl"/>
        </w:rPr>
        <w:t>"subPosId"</w:t>
      </w:r>
      <w:r>
        <w:rPr>
          <w:rStyle w:val="p"/>
        </w:rPr>
        <w:t>:</w:t>
      </w:r>
      <w:r>
        <w:rPr>
          <w:rStyle w:val="w"/>
        </w:rPr>
        <w:t xml:space="preserve"> </w:t>
      </w:r>
      <w:r>
        <w:rPr>
          <w:rStyle w:val="s2"/>
        </w:rPr>
        <w:t>"649750700213698561"</w:t>
      </w:r>
      <w:r>
        <w:rPr>
          <w:rStyle w:val="p"/>
        </w:rPr>
        <w:t>,</w:t>
      </w:r>
    </w:p>
    <w:p w:rsidR="00000000" w:rsidRDefault="00000000">
      <w:pPr>
        <w:pStyle w:val="HTML0"/>
        <w:divId w:val="1115366703"/>
        <w:rPr>
          <w:rStyle w:val="w"/>
        </w:rPr>
      </w:pPr>
      <w:r>
        <w:rPr>
          <w:rStyle w:val="w"/>
        </w:rPr>
        <w:t xml:space="preserve">            </w:t>
      </w:r>
      <w:r>
        <w:rPr>
          <w:rStyle w:val="nl"/>
        </w:rPr>
        <w:t>"uniqueCode"</w:t>
      </w:r>
      <w:r>
        <w:rPr>
          <w:rStyle w:val="p"/>
        </w:rPr>
        <w:t>:</w:t>
      </w:r>
      <w:r>
        <w:rPr>
          <w:rStyle w:val="w"/>
        </w:rPr>
        <w:t xml:space="preserve"> </w:t>
      </w:r>
      <w:r>
        <w:rPr>
          <w:rStyle w:val="s2"/>
        </w:rPr>
        <w:t>"25CD5A80241D6FE6"</w:t>
      </w:r>
    </w:p>
    <w:p w:rsidR="00000000" w:rsidRDefault="00000000">
      <w:pPr>
        <w:pStyle w:val="HTML0"/>
        <w:divId w:val="1115366703"/>
        <w:rPr>
          <w:rStyle w:val="w"/>
        </w:rPr>
      </w:pPr>
      <w:r>
        <w:rPr>
          <w:rStyle w:val="w"/>
        </w:rPr>
        <w:t xml:space="preserve">        </w:t>
      </w:r>
      <w:r>
        <w:rPr>
          <w:rStyle w:val="p"/>
        </w:rPr>
        <w:t>},</w:t>
      </w:r>
    </w:p>
    <w:p w:rsidR="00000000" w:rsidRDefault="00000000">
      <w:pPr>
        <w:pStyle w:val="HTML0"/>
        <w:divId w:val="1115366703"/>
        <w:rPr>
          <w:rStyle w:val="w"/>
        </w:rPr>
      </w:pPr>
      <w:r>
        <w:rPr>
          <w:rStyle w:val="w"/>
        </w:rPr>
        <w:t xml:space="preserve">        </w:t>
      </w:r>
      <w:r>
        <w:rPr>
          <w:rStyle w:val="p"/>
        </w:rPr>
        <w:t>{</w:t>
      </w:r>
    </w:p>
    <w:p w:rsidR="00000000" w:rsidRDefault="00000000">
      <w:pPr>
        <w:pStyle w:val="HTML0"/>
        <w:divId w:val="1115366703"/>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1115366703"/>
        <w:rPr>
          <w:rStyle w:val="w"/>
        </w:rPr>
      </w:pPr>
      <w:r>
        <w:rPr>
          <w:rStyle w:val="w"/>
        </w:rPr>
        <w:t xml:space="preserve">            </w:t>
      </w:r>
      <w:r>
        <w:rPr>
          <w:rStyle w:val="nl"/>
        </w:rPr>
        <w:t>"closeAvgPx"</w:t>
      </w:r>
      <w:r>
        <w:rPr>
          <w:rStyle w:val="p"/>
        </w:rPr>
        <w:t>:</w:t>
      </w:r>
      <w:r>
        <w:rPr>
          <w:rStyle w:val="w"/>
        </w:rPr>
        <w:t xml:space="preserve"> </w:t>
      </w:r>
      <w:r>
        <w:rPr>
          <w:rStyle w:val="s2"/>
        </w:rPr>
        <w:t>"37617.5"</w:t>
      </w:r>
      <w:r>
        <w:rPr>
          <w:rStyle w:val="p"/>
        </w:rPr>
        <w:t>,</w:t>
      </w:r>
    </w:p>
    <w:p w:rsidR="00000000" w:rsidRDefault="00000000">
      <w:pPr>
        <w:pStyle w:val="HTML0"/>
        <w:divId w:val="1115366703"/>
        <w:rPr>
          <w:rStyle w:val="w"/>
        </w:rPr>
      </w:pPr>
      <w:r>
        <w:rPr>
          <w:rStyle w:val="w"/>
        </w:rPr>
        <w:t xml:space="preserve">            </w:t>
      </w:r>
      <w:r>
        <w:rPr>
          <w:rStyle w:val="nl"/>
        </w:rPr>
        <w:t>"closeTime"</w:t>
      </w:r>
      <w:r>
        <w:rPr>
          <w:rStyle w:val="p"/>
        </w:rPr>
        <w:t>:</w:t>
      </w:r>
      <w:r>
        <w:rPr>
          <w:rStyle w:val="w"/>
        </w:rPr>
        <w:t xml:space="preserve"> </w:t>
      </w:r>
      <w:r>
        <w:rPr>
          <w:rStyle w:val="s2"/>
        </w:rPr>
        <w:t>"1701188587950"</w:t>
      </w:r>
      <w:r>
        <w:rPr>
          <w:rStyle w:val="p"/>
        </w:rPr>
        <w:t>,</w:t>
      </w:r>
    </w:p>
    <w:p w:rsidR="00000000" w:rsidRDefault="00000000">
      <w:pPr>
        <w:pStyle w:val="HTML0"/>
        <w:divId w:val="1115366703"/>
        <w:rPr>
          <w:rStyle w:val="w"/>
        </w:rPr>
      </w:pPr>
      <w:r>
        <w:rPr>
          <w:rStyle w:val="w"/>
        </w:rPr>
        <w:t xml:space="preserve">            </w:t>
      </w:r>
      <w:r>
        <w:rPr>
          <w:rStyle w:val="nl"/>
        </w:rPr>
        <w:t>"instId"</w:t>
      </w:r>
      <w:r>
        <w:rPr>
          <w:rStyle w:val="p"/>
        </w:rPr>
        <w:t>:</w:t>
      </w:r>
      <w:r>
        <w:rPr>
          <w:rStyle w:val="w"/>
        </w:rPr>
        <w:t xml:space="preserve"> </w:t>
      </w:r>
      <w:r>
        <w:rPr>
          <w:rStyle w:val="s2"/>
        </w:rPr>
        <w:t>"BTC-USDT-SWAP"</w:t>
      </w:r>
      <w:r>
        <w:rPr>
          <w:rStyle w:val="p"/>
        </w:rPr>
        <w:t>,</w:t>
      </w:r>
    </w:p>
    <w:p w:rsidR="00000000" w:rsidRDefault="00000000">
      <w:pPr>
        <w:pStyle w:val="HTML0"/>
        <w:divId w:val="1115366703"/>
        <w:rPr>
          <w:rStyle w:val="w"/>
        </w:rPr>
      </w:pPr>
      <w:r>
        <w:rPr>
          <w:rStyle w:val="w"/>
        </w:rPr>
        <w:t xml:space="preserve">            </w:t>
      </w:r>
      <w:r>
        <w:rPr>
          <w:rStyle w:val="nl"/>
        </w:rPr>
        <w:t>"instType"</w:t>
      </w:r>
      <w:r>
        <w:rPr>
          <w:rStyle w:val="p"/>
        </w:rPr>
        <w:t>:</w:t>
      </w:r>
      <w:r>
        <w:rPr>
          <w:rStyle w:val="w"/>
        </w:rPr>
        <w:t xml:space="preserve"> </w:t>
      </w:r>
      <w:r>
        <w:rPr>
          <w:rStyle w:val="s2"/>
        </w:rPr>
        <w:t>"SWAP"</w:t>
      </w:r>
      <w:r>
        <w:rPr>
          <w:rStyle w:val="p"/>
        </w:rPr>
        <w:t>,</w:t>
      </w:r>
    </w:p>
    <w:p w:rsidR="00000000" w:rsidRDefault="00000000">
      <w:pPr>
        <w:pStyle w:val="HTML0"/>
        <w:divId w:val="1115366703"/>
        <w:rPr>
          <w:rStyle w:val="w"/>
        </w:rPr>
      </w:pPr>
      <w:r>
        <w:rPr>
          <w:rStyle w:val="w"/>
        </w:rPr>
        <w:t xml:space="preserve">            </w:t>
      </w:r>
      <w:r>
        <w:rPr>
          <w:rStyle w:val="nl"/>
        </w:rPr>
        <w:t>"lever"</w:t>
      </w:r>
      <w:r>
        <w:rPr>
          <w:rStyle w:val="p"/>
        </w:rPr>
        <w:t>:</w:t>
      </w:r>
      <w:r>
        <w:rPr>
          <w:rStyle w:val="w"/>
        </w:rPr>
        <w:t xml:space="preserve"> </w:t>
      </w:r>
      <w:r>
        <w:rPr>
          <w:rStyle w:val="s2"/>
        </w:rPr>
        <w:t>"3"</w:t>
      </w:r>
      <w:r>
        <w:rPr>
          <w:rStyle w:val="p"/>
        </w:rPr>
        <w:t>,</w:t>
      </w:r>
    </w:p>
    <w:p w:rsidR="00000000" w:rsidRDefault="00000000">
      <w:pPr>
        <w:pStyle w:val="HTML0"/>
        <w:divId w:val="1115366703"/>
        <w:rPr>
          <w:rStyle w:val="w"/>
        </w:rPr>
      </w:pPr>
      <w:r>
        <w:rPr>
          <w:rStyle w:val="w"/>
        </w:rPr>
        <w:t xml:space="preserve">            </w:t>
      </w:r>
      <w:r>
        <w:rPr>
          <w:rStyle w:val="nl"/>
        </w:rPr>
        <w:t>"margin"</w:t>
      </w:r>
      <w:r>
        <w:rPr>
          <w:rStyle w:val="p"/>
        </w:rPr>
        <w:t>:</w:t>
      </w:r>
      <w:r>
        <w:rPr>
          <w:rStyle w:val="w"/>
        </w:rPr>
        <w:t xml:space="preserve"> </w:t>
      </w:r>
      <w:r>
        <w:rPr>
          <w:rStyle w:val="s2"/>
        </w:rPr>
        <w:t>"24.94"</w:t>
      </w:r>
      <w:r>
        <w:rPr>
          <w:rStyle w:val="p"/>
        </w:rPr>
        <w:t>,</w:t>
      </w:r>
    </w:p>
    <w:p w:rsidR="00000000" w:rsidRDefault="00000000">
      <w:pPr>
        <w:pStyle w:val="HTML0"/>
        <w:divId w:val="1115366703"/>
        <w:rPr>
          <w:rStyle w:val="w"/>
        </w:rPr>
      </w:pPr>
      <w:r>
        <w:rPr>
          <w:rStyle w:val="w"/>
        </w:rPr>
        <w:t xml:space="preserve">            </w:t>
      </w:r>
      <w:r>
        <w:rPr>
          <w:rStyle w:val="nl"/>
        </w:rPr>
        <w:t>"markPx"</w:t>
      </w:r>
      <w:r>
        <w:rPr>
          <w:rStyle w:val="p"/>
        </w:rPr>
        <w:t>:</w:t>
      </w:r>
      <w:r>
        <w:rPr>
          <w:rStyle w:val="w"/>
        </w:rPr>
        <w:t xml:space="preserve"> </w:t>
      </w:r>
      <w:r>
        <w:rPr>
          <w:rStyle w:val="s2"/>
        </w:rPr>
        <w:t>"38203.4"</w:t>
      </w:r>
      <w:r>
        <w:rPr>
          <w:rStyle w:val="p"/>
        </w:rPr>
        <w:t>,</w:t>
      </w:r>
    </w:p>
    <w:p w:rsidR="00000000" w:rsidRDefault="00000000">
      <w:pPr>
        <w:pStyle w:val="HTML0"/>
        <w:divId w:val="1115366703"/>
        <w:rPr>
          <w:rStyle w:val="w"/>
        </w:rPr>
      </w:pPr>
      <w:r>
        <w:rPr>
          <w:rStyle w:val="w"/>
        </w:rPr>
        <w:t xml:space="preserve">            </w:t>
      </w:r>
      <w:r>
        <w:rPr>
          <w:rStyle w:val="nl"/>
        </w:rPr>
        <w:t>"mgnMode"</w:t>
      </w:r>
      <w:r>
        <w:rPr>
          <w:rStyle w:val="p"/>
        </w:rPr>
        <w:t>:</w:t>
      </w:r>
      <w:r>
        <w:rPr>
          <w:rStyle w:val="w"/>
        </w:rPr>
        <w:t xml:space="preserve"> </w:t>
      </w:r>
      <w:r>
        <w:rPr>
          <w:rStyle w:val="s2"/>
        </w:rPr>
        <w:t>"isolated"</w:t>
      </w:r>
      <w:r>
        <w:rPr>
          <w:rStyle w:val="p"/>
        </w:rPr>
        <w:t>,</w:t>
      </w:r>
    </w:p>
    <w:p w:rsidR="00000000" w:rsidRDefault="00000000">
      <w:pPr>
        <w:pStyle w:val="HTML0"/>
        <w:divId w:val="1115366703"/>
        <w:rPr>
          <w:rStyle w:val="w"/>
        </w:rPr>
      </w:pPr>
      <w:r>
        <w:rPr>
          <w:rStyle w:val="w"/>
        </w:rPr>
        <w:t xml:space="preserve">            </w:t>
      </w:r>
      <w:r>
        <w:rPr>
          <w:rStyle w:val="nl"/>
        </w:rPr>
        <w:t>"openAvgPx"</w:t>
      </w:r>
      <w:r>
        <w:rPr>
          <w:rStyle w:val="p"/>
        </w:rPr>
        <w:t>:</w:t>
      </w:r>
      <w:r>
        <w:rPr>
          <w:rStyle w:val="w"/>
        </w:rPr>
        <w:t xml:space="preserve"> </w:t>
      </w:r>
      <w:r>
        <w:rPr>
          <w:rStyle w:val="s2"/>
        </w:rPr>
        <w:t>"37410"</w:t>
      </w:r>
      <w:r>
        <w:rPr>
          <w:rStyle w:val="p"/>
        </w:rPr>
        <w:t>,</w:t>
      </w:r>
    </w:p>
    <w:p w:rsidR="00000000" w:rsidRDefault="00000000">
      <w:pPr>
        <w:pStyle w:val="HTML0"/>
        <w:divId w:val="1115366703"/>
        <w:rPr>
          <w:rStyle w:val="w"/>
        </w:rPr>
      </w:pPr>
      <w:r>
        <w:rPr>
          <w:rStyle w:val="w"/>
        </w:rPr>
        <w:t xml:space="preserve">            </w:t>
      </w:r>
      <w:r>
        <w:rPr>
          <w:rStyle w:val="nl"/>
        </w:rPr>
        <w:t>"openOrdId"</w:t>
      </w:r>
      <w:r>
        <w:rPr>
          <w:rStyle w:val="p"/>
        </w:rPr>
        <w:t>:</w:t>
      </w:r>
      <w:r>
        <w:rPr>
          <w:rStyle w:val="w"/>
        </w:rPr>
        <w:t xml:space="preserve"> </w:t>
      </w:r>
      <w:r>
        <w:rPr>
          <w:rStyle w:val="s2"/>
        </w:rPr>
        <w:t>""</w:t>
      </w:r>
      <w:r>
        <w:rPr>
          <w:rStyle w:val="p"/>
        </w:rPr>
        <w:t>,</w:t>
      </w:r>
    </w:p>
    <w:p w:rsidR="00000000" w:rsidRDefault="00000000">
      <w:pPr>
        <w:pStyle w:val="HTML0"/>
        <w:divId w:val="1115366703"/>
        <w:rPr>
          <w:rStyle w:val="w"/>
        </w:rPr>
      </w:pPr>
      <w:r>
        <w:rPr>
          <w:rStyle w:val="w"/>
        </w:rPr>
        <w:t xml:space="preserve">            </w:t>
      </w:r>
      <w:r>
        <w:rPr>
          <w:rStyle w:val="nl"/>
        </w:rPr>
        <w:t>"openTime"</w:t>
      </w:r>
      <w:r>
        <w:rPr>
          <w:rStyle w:val="p"/>
        </w:rPr>
        <w:t>:</w:t>
      </w:r>
      <w:r>
        <w:rPr>
          <w:rStyle w:val="w"/>
        </w:rPr>
        <w:t xml:space="preserve"> </w:t>
      </w:r>
      <w:r>
        <w:rPr>
          <w:rStyle w:val="s2"/>
        </w:rPr>
        <w:t>"1701184635381"</w:t>
      </w:r>
      <w:r>
        <w:rPr>
          <w:rStyle w:val="p"/>
        </w:rPr>
        <w:t>,</w:t>
      </w:r>
    </w:p>
    <w:p w:rsidR="00000000" w:rsidRDefault="00000000">
      <w:pPr>
        <w:pStyle w:val="HTML0"/>
        <w:divId w:val="1115366703"/>
        <w:rPr>
          <w:rStyle w:val="w"/>
        </w:rPr>
      </w:pPr>
      <w:r>
        <w:rPr>
          <w:rStyle w:val="w"/>
        </w:rPr>
        <w:t xml:space="preserve">            </w:t>
      </w:r>
      <w:r>
        <w:rPr>
          <w:rStyle w:val="nl"/>
        </w:rPr>
        <w:t>"pnl"</w:t>
      </w:r>
      <w:r>
        <w:rPr>
          <w:rStyle w:val="p"/>
        </w:rPr>
        <w:t>:</w:t>
      </w:r>
      <w:r>
        <w:rPr>
          <w:rStyle w:val="w"/>
        </w:rPr>
        <w:t xml:space="preserve"> </w:t>
      </w:r>
      <w:r>
        <w:rPr>
          <w:rStyle w:val="s2"/>
        </w:rPr>
        <w:t>"0.415"</w:t>
      </w:r>
      <w:r>
        <w:rPr>
          <w:rStyle w:val="p"/>
        </w:rPr>
        <w:t>,</w:t>
      </w:r>
    </w:p>
    <w:p w:rsidR="00000000" w:rsidRDefault="00000000">
      <w:pPr>
        <w:pStyle w:val="HTML0"/>
        <w:divId w:val="1115366703"/>
        <w:rPr>
          <w:rStyle w:val="w"/>
        </w:rPr>
      </w:pPr>
      <w:r>
        <w:rPr>
          <w:rStyle w:val="w"/>
        </w:rPr>
        <w:t xml:space="preserve">            </w:t>
      </w:r>
      <w:r>
        <w:rPr>
          <w:rStyle w:val="nl"/>
        </w:rPr>
        <w:t>"pnlRatio"</w:t>
      </w:r>
      <w:r>
        <w:rPr>
          <w:rStyle w:val="p"/>
        </w:rPr>
        <w:t>:</w:t>
      </w:r>
      <w:r>
        <w:rPr>
          <w:rStyle w:val="w"/>
        </w:rPr>
        <w:t xml:space="preserve"> </w:t>
      </w:r>
      <w:r>
        <w:rPr>
          <w:rStyle w:val="s2"/>
        </w:rPr>
        <w:t>"0.0166399358460306"</w:t>
      </w:r>
      <w:r>
        <w:rPr>
          <w:rStyle w:val="p"/>
        </w:rPr>
        <w:t>,</w:t>
      </w:r>
    </w:p>
    <w:p w:rsidR="00000000" w:rsidRDefault="00000000">
      <w:pPr>
        <w:pStyle w:val="HTML0"/>
        <w:divId w:val="1115366703"/>
        <w:rPr>
          <w:rStyle w:val="w"/>
        </w:rPr>
      </w:pPr>
      <w:r>
        <w:rPr>
          <w:rStyle w:val="w"/>
        </w:rPr>
        <w:t xml:space="preserve">            </w:t>
      </w:r>
      <w:r>
        <w:rPr>
          <w:rStyle w:val="nl"/>
        </w:rPr>
        <w:t>"posSide"</w:t>
      </w:r>
      <w:r>
        <w:rPr>
          <w:rStyle w:val="p"/>
        </w:rPr>
        <w:t>:</w:t>
      </w:r>
      <w:r>
        <w:rPr>
          <w:rStyle w:val="w"/>
        </w:rPr>
        <w:t xml:space="preserve"> </w:t>
      </w:r>
      <w:r>
        <w:rPr>
          <w:rStyle w:val="s2"/>
        </w:rPr>
        <w:t>"net"</w:t>
      </w:r>
      <w:r>
        <w:rPr>
          <w:rStyle w:val="p"/>
        </w:rPr>
        <w:t>,</w:t>
      </w:r>
    </w:p>
    <w:p w:rsidR="00000000" w:rsidRDefault="00000000">
      <w:pPr>
        <w:pStyle w:val="HTML0"/>
        <w:divId w:val="1115366703"/>
        <w:rPr>
          <w:rStyle w:val="w"/>
        </w:rPr>
      </w:pPr>
      <w:r>
        <w:rPr>
          <w:rStyle w:val="w"/>
        </w:rPr>
        <w:t xml:space="preserve">            </w:t>
      </w:r>
      <w:r>
        <w:rPr>
          <w:rStyle w:val="nl"/>
        </w:rPr>
        <w:t>"profitSharingAmt"</w:t>
      </w:r>
      <w:r>
        <w:rPr>
          <w:rStyle w:val="p"/>
        </w:rPr>
        <w:t>:</w:t>
      </w:r>
      <w:r>
        <w:rPr>
          <w:rStyle w:val="w"/>
        </w:rPr>
        <w:t xml:space="preserve"> </w:t>
      </w:r>
      <w:r>
        <w:rPr>
          <w:rStyle w:val="s2"/>
        </w:rPr>
        <w:t>"0.0271978"</w:t>
      </w:r>
      <w:r>
        <w:rPr>
          <w:rStyle w:val="p"/>
        </w:rPr>
        <w:t>,</w:t>
      </w:r>
    </w:p>
    <w:p w:rsidR="00000000" w:rsidRDefault="00000000">
      <w:pPr>
        <w:pStyle w:val="HTML0"/>
        <w:divId w:val="1115366703"/>
        <w:rPr>
          <w:rStyle w:val="w"/>
        </w:rPr>
      </w:pPr>
      <w:r>
        <w:rPr>
          <w:rStyle w:val="w"/>
        </w:rPr>
        <w:t xml:space="preserve">            </w:t>
      </w:r>
      <w:r>
        <w:rPr>
          <w:rStyle w:val="nl"/>
        </w:rPr>
        <w:t>"subPos"</w:t>
      </w:r>
      <w:r>
        <w:rPr>
          <w:rStyle w:val="p"/>
        </w:rPr>
        <w:t>:</w:t>
      </w:r>
      <w:r>
        <w:rPr>
          <w:rStyle w:val="w"/>
        </w:rPr>
        <w:t xml:space="preserve"> </w:t>
      </w:r>
      <w:r>
        <w:rPr>
          <w:rStyle w:val="s2"/>
        </w:rPr>
        <w:t>"2"</w:t>
      </w:r>
      <w:r>
        <w:rPr>
          <w:rStyle w:val="p"/>
        </w:rPr>
        <w:t>,</w:t>
      </w:r>
    </w:p>
    <w:p w:rsidR="00000000" w:rsidRDefault="00000000">
      <w:pPr>
        <w:pStyle w:val="HTML0"/>
        <w:divId w:val="1115366703"/>
        <w:rPr>
          <w:rStyle w:val="w"/>
        </w:rPr>
      </w:pPr>
      <w:r>
        <w:rPr>
          <w:rStyle w:val="w"/>
        </w:rPr>
        <w:t xml:space="preserve">            </w:t>
      </w:r>
      <w:r>
        <w:rPr>
          <w:rStyle w:val="nl"/>
        </w:rPr>
        <w:t>"closeSubPos"</w:t>
      </w:r>
      <w:r>
        <w:rPr>
          <w:rStyle w:val="p"/>
        </w:rPr>
        <w:t>:</w:t>
      </w:r>
      <w:r>
        <w:rPr>
          <w:rStyle w:val="w"/>
        </w:rPr>
        <w:t xml:space="preserve"> </w:t>
      </w:r>
      <w:r>
        <w:rPr>
          <w:rStyle w:val="s2"/>
        </w:rPr>
        <w:t>"2"</w:t>
      </w:r>
      <w:r>
        <w:rPr>
          <w:rStyle w:val="p"/>
        </w:rPr>
        <w:t>,</w:t>
      </w:r>
    </w:p>
    <w:p w:rsidR="00000000" w:rsidRDefault="00000000">
      <w:pPr>
        <w:pStyle w:val="HTML0"/>
        <w:divId w:val="1115366703"/>
        <w:rPr>
          <w:rStyle w:val="w"/>
        </w:rPr>
      </w:pPr>
      <w:r>
        <w:rPr>
          <w:rStyle w:val="w"/>
        </w:rPr>
        <w:t xml:space="preserve">            </w:t>
      </w:r>
      <w:r>
        <w:rPr>
          <w:rStyle w:val="nl"/>
        </w:rPr>
        <w:t>"type"</w:t>
      </w:r>
      <w:r>
        <w:rPr>
          <w:rStyle w:val="p"/>
        </w:rPr>
        <w:t>:</w:t>
      </w:r>
      <w:r>
        <w:rPr>
          <w:rStyle w:val="w"/>
        </w:rPr>
        <w:t xml:space="preserve"> </w:t>
      </w:r>
      <w:r>
        <w:rPr>
          <w:rStyle w:val="s2"/>
        </w:rPr>
        <w:t>"2"</w:t>
      </w:r>
      <w:r>
        <w:rPr>
          <w:rStyle w:val="p"/>
        </w:rPr>
        <w:t>,</w:t>
      </w:r>
    </w:p>
    <w:p w:rsidR="00000000" w:rsidRDefault="00000000">
      <w:pPr>
        <w:pStyle w:val="HTML0"/>
        <w:divId w:val="1115366703"/>
        <w:rPr>
          <w:rStyle w:val="w"/>
        </w:rPr>
      </w:pPr>
      <w:r>
        <w:rPr>
          <w:rStyle w:val="w"/>
        </w:rPr>
        <w:t xml:space="preserve">            </w:t>
      </w:r>
      <w:r>
        <w:rPr>
          <w:rStyle w:val="nl"/>
        </w:rPr>
        <w:t>"subPosId"</w:t>
      </w:r>
      <w:r>
        <w:rPr>
          <w:rStyle w:val="p"/>
        </w:rPr>
        <w:t>:</w:t>
      </w:r>
      <w:r>
        <w:rPr>
          <w:rStyle w:val="w"/>
        </w:rPr>
        <w:t xml:space="preserve"> </w:t>
      </w:r>
      <w:r>
        <w:rPr>
          <w:rStyle w:val="s2"/>
        </w:rPr>
        <w:t>"649750686292803585"</w:t>
      </w:r>
      <w:r>
        <w:rPr>
          <w:rStyle w:val="p"/>
        </w:rPr>
        <w:t>,</w:t>
      </w:r>
    </w:p>
    <w:p w:rsidR="00000000" w:rsidRDefault="00000000">
      <w:pPr>
        <w:pStyle w:val="HTML0"/>
        <w:divId w:val="1115366703"/>
        <w:rPr>
          <w:rStyle w:val="w"/>
        </w:rPr>
      </w:pPr>
      <w:r>
        <w:rPr>
          <w:rStyle w:val="w"/>
        </w:rPr>
        <w:t xml:space="preserve">            </w:t>
      </w:r>
      <w:r>
        <w:rPr>
          <w:rStyle w:val="nl"/>
        </w:rPr>
        <w:t>"uniqueCode"</w:t>
      </w:r>
      <w:r>
        <w:rPr>
          <w:rStyle w:val="p"/>
        </w:rPr>
        <w:t>:</w:t>
      </w:r>
      <w:r>
        <w:rPr>
          <w:rStyle w:val="w"/>
        </w:rPr>
        <w:t xml:space="preserve"> </w:t>
      </w:r>
      <w:r>
        <w:rPr>
          <w:rStyle w:val="s2"/>
        </w:rPr>
        <w:t>"25CD5A80241D6FE6"</w:t>
      </w:r>
    </w:p>
    <w:p w:rsidR="00000000" w:rsidRDefault="00000000">
      <w:pPr>
        <w:pStyle w:val="HTML0"/>
        <w:divId w:val="1115366703"/>
        <w:rPr>
          <w:rStyle w:val="w"/>
        </w:rPr>
      </w:pPr>
      <w:r>
        <w:rPr>
          <w:rStyle w:val="w"/>
        </w:rPr>
        <w:t xml:space="preserve">        </w:t>
      </w:r>
      <w:r>
        <w:rPr>
          <w:rStyle w:val="p"/>
        </w:rPr>
        <w:t>}</w:t>
      </w:r>
    </w:p>
    <w:p w:rsidR="00000000" w:rsidRDefault="00000000">
      <w:pPr>
        <w:pStyle w:val="HTML0"/>
        <w:divId w:val="1115366703"/>
        <w:rPr>
          <w:rStyle w:val="w"/>
        </w:rPr>
      </w:pPr>
      <w:r>
        <w:rPr>
          <w:rStyle w:val="w"/>
        </w:rPr>
        <w:t xml:space="preserve">    </w:t>
      </w:r>
      <w:r>
        <w:rPr>
          <w:rStyle w:val="p"/>
        </w:rPr>
        <w:t>],</w:t>
      </w:r>
    </w:p>
    <w:p w:rsidR="00000000" w:rsidRDefault="00000000">
      <w:pPr>
        <w:pStyle w:val="HTML0"/>
        <w:divId w:val="1115366703"/>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115366703"/>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780"/>
        <w:gridCol w:w="553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Instrument ID, e.g. BTC-USDT-SWAP</w:t>
            </w:r>
          </w:p>
        </w:tc>
      </w:tr>
      <w:tr w:rsidR="00000000">
        <w:trPr>
          <w:divId w:val="175387555"/>
          <w:tblCellSpacing w:w="15" w:type="dxa"/>
        </w:trPr>
        <w:tc>
          <w:tcPr>
            <w:tcW w:w="0" w:type="auto"/>
            <w:vAlign w:val="center"/>
            <w:hideMark/>
          </w:tcPr>
          <w:p w:rsidR="00000000" w:rsidRDefault="00000000">
            <w:r>
              <w:t>subPosId</w:t>
            </w:r>
          </w:p>
        </w:tc>
        <w:tc>
          <w:tcPr>
            <w:tcW w:w="0" w:type="auto"/>
            <w:vAlign w:val="center"/>
            <w:hideMark/>
          </w:tcPr>
          <w:p w:rsidR="00000000" w:rsidRDefault="00000000">
            <w:r>
              <w:t>String</w:t>
            </w:r>
          </w:p>
        </w:tc>
        <w:tc>
          <w:tcPr>
            <w:tcW w:w="0" w:type="auto"/>
            <w:vAlign w:val="center"/>
            <w:hideMark/>
          </w:tcPr>
          <w:p w:rsidR="00000000" w:rsidRDefault="00000000">
            <w:r>
              <w:t>Lead or copy position ID</w:t>
            </w:r>
          </w:p>
        </w:tc>
      </w:tr>
      <w:tr w:rsidR="00000000">
        <w:trPr>
          <w:divId w:val="175387555"/>
          <w:tblCellSpacing w:w="15" w:type="dxa"/>
        </w:trPr>
        <w:tc>
          <w:tcPr>
            <w:tcW w:w="0" w:type="auto"/>
            <w:vAlign w:val="center"/>
            <w:hideMark/>
          </w:tcPr>
          <w:p w:rsidR="00000000" w:rsidRDefault="00000000">
            <w:r>
              <w:t>posSide</w:t>
            </w:r>
          </w:p>
        </w:tc>
        <w:tc>
          <w:tcPr>
            <w:tcW w:w="0" w:type="auto"/>
            <w:vAlign w:val="center"/>
            <w:hideMark/>
          </w:tcPr>
          <w:p w:rsidR="00000000" w:rsidRDefault="00000000">
            <w:r>
              <w:t>String</w:t>
            </w:r>
          </w:p>
        </w:tc>
        <w:tc>
          <w:tcPr>
            <w:tcW w:w="0" w:type="auto"/>
            <w:vAlign w:val="center"/>
            <w:hideMark/>
          </w:tcPr>
          <w:p w:rsidR="00000000" w:rsidRDefault="00000000">
            <w:r>
              <w:t>Position side</w:t>
            </w:r>
            <w:r>
              <w:br/>
            </w:r>
            <w:r>
              <w:rPr>
                <w:rStyle w:val="HTML"/>
              </w:rPr>
              <w:t>long</w:t>
            </w:r>
            <w:r>
              <w:t xml:space="preserve"> </w:t>
            </w:r>
            <w:r>
              <w:br/>
            </w:r>
            <w:r>
              <w:rPr>
                <w:rStyle w:val="HTML"/>
              </w:rPr>
              <w:t>short</w:t>
            </w:r>
            <w:r>
              <w:t xml:space="preserve"> </w:t>
            </w:r>
            <w:r>
              <w:br/>
            </w:r>
            <w:r>
              <w:rPr>
                <w:rStyle w:val="HTML"/>
              </w:rPr>
              <w:t>net</w:t>
            </w:r>
            <w:r>
              <w:br/>
              <w:t>(long position has positive subPos; short position has negative subPos)</w:t>
            </w:r>
          </w:p>
        </w:tc>
      </w:tr>
      <w:tr w:rsidR="00000000">
        <w:trPr>
          <w:divId w:val="175387555"/>
          <w:tblCellSpacing w:w="15" w:type="dxa"/>
        </w:trPr>
        <w:tc>
          <w:tcPr>
            <w:tcW w:w="0" w:type="auto"/>
            <w:vAlign w:val="center"/>
            <w:hideMark/>
          </w:tcPr>
          <w:p w:rsidR="00000000" w:rsidRDefault="00000000">
            <w:r>
              <w:t>mgnMode</w:t>
            </w:r>
          </w:p>
        </w:tc>
        <w:tc>
          <w:tcPr>
            <w:tcW w:w="0" w:type="auto"/>
            <w:vAlign w:val="center"/>
            <w:hideMark/>
          </w:tcPr>
          <w:p w:rsidR="00000000" w:rsidRDefault="00000000">
            <w:r>
              <w:t>String</w:t>
            </w:r>
          </w:p>
        </w:tc>
        <w:tc>
          <w:tcPr>
            <w:tcW w:w="0" w:type="auto"/>
            <w:vAlign w:val="center"/>
            <w:hideMark/>
          </w:tcPr>
          <w:p w:rsidR="00000000" w:rsidRDefault="00000000">
            <w:r>
              <w:t xml:space="preserve">Margin mode. </w:t>
            </w:r>
            <w:r>
              <w:rPr>
                <w:rStyle w:val="HTML"/>
              </w:rPr>
              <w:t>cross</w:t>
            </w:r>
            <w:r>
              <w:t xml:space="preserve"> </w:t>
            </w:r>
            <w:r>
              <w:rPr>
                <w:rStyle w:val="HTML"/>
              </w:rPr>
              <w:t>isolated</w:t>
            </w:r>
          </w:p>
        </w:tc>
      </w:tr>
      <w:tr w:rsidR="00000000">
        <w:trPr>
          <w:divId w:val="175387555"/>
          <w:tblCellSpacing w:w="15" w:type="dxa"/>
        </w:trPr>
        <w:tc>
          <w:tcPr>
            <w:tcW w:w="0" w:type="auto"/>
            <w:vAlign w:val="center"/>
            <w:hideMark/>
          </w:tcPr>
          <w:p w:rsidR="00000000" w:rsidRDefault="00000000">
            <w:r>
              <w:t>lever</w:t>
            </w:r>
          </w:p>
        </w:tc>
        <w:tc>
          <w:tcPr>
            <w:tcW w:w="0" w:type="auto"/>
            <w:vAlign w:val="center"/>
            <w:hideMark/>
          </w:tcPr>
          <w:p w:rsidR="00000000" w:rsidRDefault="00000000">
            <w:r>
              <w:t>String</w:t>
            </w:r>
          </w:p>
        </w:tc>
        <w:tc>
          <w:tcPr>
            <w:tcW w:w="0" w:type="auto"/>
            <w:vAlign w:val="center"/>
            <w:hideMark/>
          </w:tcPr>
          <w:p w:rsidR="00000000" w:rsidRDefault="00000000">
            <w:r>
              <w:t>Leverage</w:t>
            </w:r>
          </w:p>
        </w:tc>
      </w:tr>
      <w:tr w:rsidR="00000000">
        <w:trPr>
          <w:divId w:val="175387555"/>
          <w:tblCellSpacing w:w="15" w:type="dxa"/>
        </w:trPr>
        <w:tc>
          <w:tcPr>
            <w:tcW w:w="0" w:type="auto"/>
            <w:vAlign w:val="center"/>
            <w:hideMark/>
          </w:tcPr>
          <w:p w:rsidR="00000000" w:rsidRDefault="00000000">
            <w:r>
              <w:t>openOrdId</w:t>
            </w:r>
          </w:p>
        </w:tc>
        <w:tc>
          <w:tcPr>
            <w:tcW w:w="0" w:type="auto"/>
            <w:vAlign w:val="center"/>
            <w:hideMark/>
          </w:tcPr>
          <w:p w:rsidR="00000000" w:rsidRDefault="00000000">
            <w:r>
              <w:t>String</w:t>
            </w:r>
          </w:p>
        </w:tc>
        <w:tc>
          <w:tcPr>
            <w:tcW w:w="0" w:type="auto"/>
            <w:vAlign w:val="center"/>
            <w:hideMark/>
          </w:tcPr>
          <w:p w:rsidR="00000000" w:rsidRDefault="00000000">
            <w:r>
              <w:t>Order ID for opening position, only applicable to lead position</w:t>
            </w:r>
          </w:p>
        </w:tc>
      </w:tr>
      <w:tr w:rsidR="00000000">
        <w:trPr>
          <w:divId w:val="175387555"/>
          <w:tblCellSpacing w:w="15" w:type="dxa"/>
        </w:trPr>
        <w:tc>
          <w:tcPr>
            <w:tcW w:w="0" w:type="auto"/>
            <w:vAlign w:val="center"/>
            <w:hideMark/>
          </w:tcPr>
          <w:p w:rsidR="00000000" w:rsidRDefault="00000000">
            <w:r>
              <w:t>openAvgPx</w:t>
            </w:r>
          </w:p>
        </w:tc>
        <w:tc>
          <w:tcPr>
            <w:tcW w:w="0" w:type="auto"/>
            <w:vAlign w:val="center"/>
            <w:hideMark/>
          </w:tcPr>
          <w:p w:rsidR="00000000" w:rsidRDefault="00000000">
            <w:r>
              <w:t>String</w:t>
            </w:r>
          </w:p>
        </w:tc>
        <w:tc>
          <w:tcPr>
            <w:tcW w:w="0" w:type="auto"/>
            <w:vAlign w:val="center"/>
            <w:hideMark/>
          </w:tcPr>
          <w:p w:rsidR="00000000" w:rsidRDefault="00000000">
            <w:r>
              <w:t>Average open price</w:t>
            </w:r>
          </w:p>
        </w:tc>
      </w:tr>
      <w:tr w:rsidR="00000000">
        <w:trPr>
          <w:divId w:val="175387555"/>
          <w:tblCellSpacing w:w="15" w:type="dxa"/>
        </w:trPr>
        <w:tc>
          <w:tcPr>
            <w:tcW w:w="0" w:type="auto"/>
            <w:vAlign w:val="center"/>
            <w:hideMark/>
          </w:tcPr>
          <w:p w:rsidR="00000000" w:rsidRDefault="00000000">
            <w:r>
              <w:t>openTime</w:t>
            </w:r>
          </w:p>
        </w:tc>
        <w:tc>
          <w:tcPr>
            <w:tcW w:w="0" w:type="auto"/>
            <w:vAlign w:val="center"/>
            <w:hideMark/>
          </w:tcPr>
          <w:p w:rsidR="00000000" w:rsidRDefault="00000000">
            <w:r>
              <w:t>String</w:t>
            </w:r>
          </w:p>
        </w:tc>
        <w:tc>
          <w:tcPr>
            <w:tcW w:w="0" w:type="auto"/>
            <w:vAlign w:val="center"/>
            <w:hideMark/>
          </w:tcPr>
          <w:p w:rsidR="00000000" w:rsidRDefault="00000000">
            <w:r>
              <w:t>Time of opening</w:t>
            </w:r>
          </w:p>
        </w:tc>
      </w:tr>
      <w:tr w:rsidR="00000000">
        <w:trPr>
          <w:divId w:val="175387555"/>
          <w:tblCellSpacing w:w="15" w:type="dxa"/>
        </w:trPr>
        <w:tc>
          <w:tcPr>
            <w:tcW w:w="0" w:type="auto"/>
            <w:vAlign w:val="center"/>
            <w:hideMark/>
          </w:tcPr>
          <w:p w:rsidR="00000000" w:rsidRDefault="00000000">
            <w:r>
              <w:t>subPos</w:t>
            </w:r>
          </w:p>
        </w:tc>
        <w:tc>
          <w:tcPr>
            <w:tcW w:w="0" w:type="auto"/>
            <w:vAlign w:val="center"/>
            <w:hideMark/>
          </w:tcPr>
          <w:p w:rsidR="00000000" w:rsidRDefault="00000000">
            <w:r>
              <w:t>String</w:t>
            </w:r>
          </w:p>
        </w:tc>
        <w:tc>
          <w:tcPr>
            <w:tcW w:w="0" w:type="auto"/>
            <w:vAlign w:val="center"/>
            <w:hideMark/>
          </w:tcPr>
          <w:p w:rsidR="00000000" w:rsidRDefault="00000000">
            <w:r>
              <w:t>Quantity of positions</w:t>
            </w:r>
          </w:p>
        </w:tc>
      </w:tr>
      <w:tr w:rsidR="00000000">
        <w:trPr>
          <w:divId w:val="175387555"/>
          <w:tblCellSpacing w:w="15" w:type="dxa"/>
        </w:trPr>
        <w:tc>
          <w:tcPr>
            <w:tcW w:w="0" w:type="auto"/>
            <w:vAlign w:val="center"/>
            <w:hideMark/>
          </w:tcPr>
          <w:p w:rsidR="00000000" w:rsidRDefault="00000000">
            <w:r>
              <w:t>closeTime</w:t>
            </w:r>
          </w:p>
        </w:tc>
        <w:tc>
          <w:tcPr>
            <w:tcW w:w="0" w:type="auto"/>
            <w:vAlign w:val="center"/>
            <w:hideMark/>
          </w:tcPr>
          <w:p w:rsidR="00000000" w:rsidRDefault="00000000">
            <w:r>
              <w:t>String</w:t>
            </w:r>
          </w:p>
        </w:tc>
        <w:tc>
          <w:tcPr>
            <w:tcW w:w="0" w:type="auto"/>
            <w:vAlign w:val="center"/>
            <w:hideMark/>
          </w:tcPr>
          <w:p w:rsidR="00000000" w:rsidRDefault="00000000">
            <w:r>
              <w:t>Time of closing position</w:t>
            </w:r>
          </w:p>
        </w:tc>
      </w:tr>
      <w:tr w:rsidR="00000000">
        <w:trPr>
          <w:divId w:val="175387555"/>
          <w:tblCellSpacing w:w="15" w:type="dxa"/>
        </w:trPr>
        <w:tc>
          <w:tcPr>
            <w:tcW w:w="0" w:type="auto"/>
            <w:vAlign w:val="center"/>
            <w:hideMark/>
          </w:tcPr>
          <w:p w:rsidR="00000000" w:rsidRDefault="00000000">
            <w:r>
              <w:t>closeAvgPx</w:t>
            </w:r>
          </w:p>
        </w:tc>
        <w:tc>
          <w:tcPr>
            <w:tcW w:w="0" w:type="auto"/>
            <w:vAlign w:val="center"/>
            <w:hideMark/>
          </w:tcPr>
          <w:p w:rsidR="00000000" w:rsidRDefault="00000000">
            <w:r>
              <w:t>String</w:t>
            </w:r>
          </w:p>
        </w:tc>
        <w:tc>
          <w:tcPr>
            <w:tcW w:w="0" w:type="auto"/>
            <w:vAlign w:val="center"/>
            <w:hideMark/>
          </w:tcPr>
          <w:p w:rsidR="00000000" w:rsidRDefault="00000000">
            <w:r>
              <w:t>Average price of closing position</w:t>
            </w:r>
          </w:p>
        </w:tc>
      </w:tr>
      <w:tr w:rsidR="00000000">
        <w:trPr>
          <w:divId w:val="175387555"/>
          <w:tblCellSpacing w:w="15" w:type="dxa"/>
        </w:trPr>
        <w:tc>
          <w:tcPr>
            <w:tcW w:w="0" w:type="auto"/>
            <w:vAlign w:val="center"/>
            <w:hideMark/>
          </w:tcPr>
          <w:p w:rsidR="00000000" w:rsidRDefault="00000000">
            <w:r>
              <w:t>pnl</w:t>
            </w:r>
          </w:p>
        </w:tc>
        <w:tc>
          <w:tcPr>
            <w:tcW w:w="0" w:type="auto"/>
            <w:vAlign w:val="center"/>
            <w:hideMark/>
          </w:tcPr>
          <w:p w:rsidR="00000000" w:rsidRDefault="00000000">
            <w:r>
              <w:t>String</w:t>
            </w:r>
          </w:p>
        </w:tc>
        <w:tc>
          <w:tcPr>
            <w:tcW w:w="0" w:type="auto"/>
            <w:vAlign w:val="center"/>
            <w:hideMark/>
          </w:tcPr>
          <w:p w:rsidR="00000000" w:rsidRDefault="00000000">
            <w:r>
              <w:t>Profit and loss</w:t>
            </w:r>
          </w:p>
        </w:tc>
      </w:tr>
      <w:tr w:rsidR="00000000">
        <w:trPr>
          <w:divId w:val="175387555"/>
          <w:tblCellSpacing w:w="15" w:type="dxa"/>
        </w:trPr>
        <w:tc>
          <w:tcPr>
            <w:tcW w:w="0" w:type="auto"/>
            <w:vAlign w:val="center"/>
            <w:hideMark/>
          </w:tcPr>
          <w:p w:rsidR="00000000" w:rsidRDefault="00000000">
            <w:r>
              <w:t>pnlRatio</w:t>
            </w:r>
          </w:p>
        </w:tc>
        <w:tc>
          <w:tcPr>
            <w:tcW w:w="0" w:type="auto"/>
            <w:vAlign w:val="center"/>
            <w:hideMark/>
          </w:tcPr>
          <w:p w:rsidR="00000000" w:rsidRDefault="00000000">
            <w:r>
              <w:t>String</w:t>
            </w:r>
          </w:p>
        </w:tc>
        <w:tc>
          <w:tcPr>
            <w:tcW w:w="0" w:type="auto"/>
            <w:vAlign w:val="center"/>
            <w:hideMark/>
          </w:tcPr>
          <w:p w:rsidR="00000000" w:rsidRDefault="00000000">
            <w:r>
              <w:t>P&amp;L ratio</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margin</w:t>
            </w:r>
          </w:p>
        </w:tc>
        <w:tc>
          <w:tcPr>
            <w:tcW w:w="0" w:type="auto"/>
            <w:vAlign w:val="center"/>
            <w:hideMark/>
          </w:tcPr>
          <w:p w:rsidR="00000000" w:rsidRDefault="00000000">
            <w:r>
              <w:t>String</w:t>
            </w:r>
          </w:p>
        </w:tc>
        <w:tc>
          <w:tcPr>
            <w:tcW w:w="0" w:type="auto"/>
            <w:vAlign w:val="center"/>
            <w:hideMark/>
          </w:tcPr>
          <w:p w:rsidR="00000000" w:rsidRDefault="00000000">
            <w:r>
              <w:t>Margin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Currency</w:t>
            </w:r>
          </w:p>
        </w:tc>
      </w:tr>
      <w:tr w:rsidR="00000000">
        <w:trPr>
          <w:divId w:val="175387555"/>
          <w:tblCellSpacing w:w="15" w:type="dxa"/>
        </w:trPr>
        <w:tc>
          <w:tcPr>
            <w:tcW w:w="0" w:type="auto"/>
            <w:vAlign w:val="center"/>
            <w:hideMark/>
          </w:tcPr>
          <w:p w:rsidR="00000000" w:rsidRDefault="00000000">
            <w:r>
              <w:t>markPx</w:t>
            </w:r>
          </w:p>
        </w:tc>
        <w:tc>
          <w:tcPr>
            <w:tcW w:w="0" w:type="auto"/>
            <w:vAlign w:val="center"/>
            <w:hideMark/>
          </w:tcPr>
          <w:p w:rsidR="00000000" w:rsidRDefault="00000000">
            <w:r>
              <w:t>String</w:t>
            </w:r>
          </w:p>
        </w:tc>
        <w:tc>
          <w:tcPr>
            <w:tcW w:w="0" w:type="auto"/>
            <w:vAlign w:val="center"/>
            <w:hideMark/>
          </w:tcPr>
          <w:p w:rsidR="00000000" w:rsidRDefault="00000000">
            <w:r>
              <w:t>Latest mark price, only applicable to contract</w:t>
            </w:r>
          </w:p>
        </w:tc>
      </w:tr>
      <w:tr w:rsidR="00000000">
        <w:trPr>
          <w:divId w:val="175387555"/>
          <w:tblCellSpacing w:w="15" w:type="dxa"/>
        </w:trPr>
        <w:tc>
          <w:tcPr>
            <w:tcW w:w="0" w:type="auto"/>
            <w:vAlign w:val="center"/>
            <w:hideMark/>
          </w:tcPr>
          <w:p w:rsidR="00000000" w:rsidRDefault="00000000">
            <w:r>
              <w:t>uniqueCode</w:t>
            </w:r>
          </w:p>
        </w:tc>
        <w:tc>
          <w:tcPr>
            <w:tcW w:w="0" w:type="auto"/>
            <w:vAlign w:val="center"/>
            <w:hideMark/>
          </w:tcPr>
          <w:p w:rsidR="00000000" w:rsidRDefault="00000000">
            <w:r>
              <w:t>String</w:t>
            </w:r>
          </w:p>
        </w:tc>
        <w:tc>
          <w:tcPr>
            <w:tcW w:w="0" w:type="auto"/>
            <w:vAlign w:val="center"/>
            <w:hideMark/>
          </w:tcPr>
          <w:p w:rsidR="00000000" w:rsidRDefault="00000000">
            <w:r>
              <w:t>Lead trader unique code</w:t>
            </w:r>
          </w:p>
        </w:tc>
      </w:tr>
      <w:tr w:rsidR="00000000">
        <w:trPr>
          <w:divId w:val="175387555"/>
          <w:tblCellSpacing w:w="15" w:type="dxa"/>
        </w:trPr>
        <w:tc>
          <w:tcPr>
            <w:tcW w:w="0" w:type="auto"/>
            <w:vAlign w:val="center"/>
            <w:hideMark/>
          </w:tcPr>
          <w:p w:rsidR="00000000" w:rsidRDefault="00000000">
            <w:r>
              <w:t>profitSharingAmt</w:t>
            </w:r>
          </w:p>
        </w:tc>
        <w:tc>
          <w:tcPr>
            <w:tcW w:w="0" w:type="auto"/>
            <w:vAlign w:val="center"/>
            <w:hideMark/>
          </w:tcPr>
          <w:p w:rsidR="00000000" w:rsidRDefault="00000000">
            <w:r>
              <w:t>String</w:t>
            </w:r>
          </w:p>
        </w:tc>
        <w:tc>
          <w:tcPr>
            <w:tcW w:w="0" w:type="auto"/>
            <w:vAlign w:val="center"/>
            <w:hideMark/>
          </w:tcPr>
          <w:p w:rsidR="00000000" w:rsidRDefault="00000000">
            <w:r>
              <w:t>Profit sharing amount, only applicable to copy trading</w:t>
            </w:r>
          </w:p>
        </w:tc>
      </w:tr>
      <w:tr w:rsidR="00000000">
        <w:trPr>
          <w:divId w:val="175387555"/>
          <w:tblCellSpacing w:w="15" w:type="dxa"/>
        </w:trPr>
        <w:tc>
          <w:tcPr>
            <w:tcW w:w="0" w:type="auto"/>
            <w:vAlign w:val="center"/>
            <w:hideMark/>
          </w:tcPr>
          <w:p w:rsidR="00000000" w:rsidRDefault="00000000">
            <w:r>
              <w:t>closeSubPos</w:t>
            </w:r>
          </w:p>
        </w:tc>
        <w:tc>
          <w:tcPr>
            <w:tcW w:w="0" w:type="auto"/>
            <w:vAlign w:val="center"/>
            <w:hideMark/>
          </w:tcPr>
          <w:p w:rsidR="00000000" w:rsidRDefault="00000000">
            <w:r>
              <w:t>String</w:t>
            </w:r>
          </w:p>
        </w:tc>
        <w:tc>
          <w:tcPr>
            <w:tcW w:w="0" w:type="auto"/>
            <w:vAlign w:val="center"/>
            <w:hideMark/>
          </w:tcPr>
          <w:p w:rsidR="00000000" w:rsidRDefault="00000000">
            <w:r>
              <w:t>Quantity of positions that is already closed</w:t>
            </w:r>
          </w:p>
        </w:tc>
      </w:tr>
      <w:tr w:rsidR="00000000">
        <w:trPr>
          <w:divId w:val="175387555"/>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The type of closing position</w:t>
            </w:r>
            <w:r>
              <w:br/>
            </w:r>
            <w:r>
              <w:rPr>
                <w:rStyle w:val="HTML"/>
              </w:rPr>
              <w:t>1</w:t>
            </w:r>
            <w:r>
              <w:t>：Close position partially;</w:t>
            </w:r>
            <w:r>
              <w:br/>
            </w:r>
            <w:r>
              <w:rPr>
                <w:rStyle w:val="HTML"/>
              </w:rPr>
              <w:t>2</w:t>
            </w:r>
            <w:r>
              <w:t>：Close all</w:t>
            </w:r>
          </w:p>
        </w:tc>
      </w:tr>
    </w:tbl>
    <w:p w:rsidR="00000000" w:rsidRDefault="00000000">
      <w:pPr>
        <w:pStyle w:val="3"/>
        <w:divId w:val="175387555"/>
      </w:pPr>
      <w:r>
        <w:t>POST / Place lead or copy stop order</w:t>
      </w:r>
    </w:p>
    <w:p w:rsidR="00000000" w:rsidRDefault="00000000">
      <w:pPr>
        <w:pStyle w:val="a5"/>
        <w:divId w:val="175387555"/>
      </w:pPr>
      <w:r>
        <w:t>Set TP/SL for the current lead or copy position that are not closed.</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/api/v5/copytrading/algo-order</w:t>
      </w:r>
    </w:p>
    <w:p w:rsidR="00000000" w:rsidRDefault="00000000">
      <w:pPr>
        <w:pStyle w:val="a5"/>
        <w:ind w:left="720" w:right="720"/>
        <w:divId w:val="178008100"/>
      </w:pPr>
      <w:r>
        <w:t>Request example</w:t>
      </w:r>
    </w:p>
    <w:p w:rsidR="00000000" w:rsidRDefault="00000000">
      <w:pPr>
        <w:pStyle w:val="HTML0"/>
        <w:divId w:val="1712343121"/>
        <w:rPr>
          <w:rStyle w:val="HTML"/>
        </w:rPr>
      </w:pPr>
      <w:r>
        <w:rPr>
          <w:rStyle w:val="HTML"/>
        </w:rPr>
        <w:t>POST /api/v5/copytrading/algo-order</w:t>
      </w:r>
    </w:p>
    <w:p w:rsidR="00000000" w:rsidRDefault="00000000">
      <w:pPr>
        <w:pStyle w:val="HTML0"/>
        <w:divId w:val="1712343121"/>
        <w:rPr>
          <w:rStyle w:val="HTML"/>
        </w:rPr>
      </w:pPr>
      <w:r>
        <w:rPr>
          <w:rStyle w:val="HTML"/>
        </w:rPr>
        <w:t>body</w:t>
      </w:r>
    </w:p>
    <w:p w:rsidR="00000000" w:rsidRDefault="00000000">
      <w:pPr>
        <w:pStyle w:val="HTML0"/>
        <w:divId w:val="1712343121"/>
        <w:rPr>
          <w:rStyle w:val="HTML"/>
        </w:rPr>
      </w:pPr>
      <w:r>
        <w:rPr>
          <w:rStyle w:val="HTML"/>
        </w:rPr>
        <w:t>{</w:t>
      </w:r>
    </w:p>
    <w:p w:rsidR="00000000" w:rsidRDefault="00000000">
      <w:pPr>
        <w:pStyle w:val="HTML0"/>
        <w:divId w:val="1712343121"/>
        <w:rPr>
          <w:rStyle w:val="HTML"/>
        </w:rPr>
      </w:pPr>
      <w:r>
        <w:rPr>
          <w:rStyle w:val="HTML"/>
        </w:rPr>
        <w:t xml:space="preserve">    "subPosId": "518541406042591232",</w:t>
      </w:r>
    </w:p>
    <w:p w:rsidR="00000000" w:rsidRDefault="00000000">
      <w:pPr>
        <w:pStyle w:val="HTML0"/>
        <w:divId w:val="1712343121"/>
        <w:rPr>
          <w:rStyle w:val="HTML"/>
        </w:rPr>
      </w:pPr>
      <w:r>
        <w:rPr>
          <w:rStyle w:val="HTML"/>
        </w:rPr>
        <w:t xml:space="preserve">    "tpTriggerPx": "10000"</w:t>
      </w:r>
    </w:p>
    <w:p w:rsidR="00000000" w:rsidRDefault="00000000">
      <w:pPr>
        <w:pStyle w:val="HTML0"/>
        <w:divId w:val="1712343121"/>
        <w:rPr>
          <w:rStyle w:val="HTML"/>
        </w:rPr>
      </w:pPr>
      <w:r>
        <w:rPr>
          <w:rStyle w:val="HTML"/>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780"/>
        <w:gridCol w:w="1380"/>
        <w:gridCol w:w="427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type</w:t>
            </w:r>
            <w:r>
              <w:br/>
            </w:r>
            <w:r>
              <w:rPr>
                <w:rStyle w:val="HTML"/>
              </w:rPr>
              <w:t>SPOT</w:t>
            </w:r>
            <w:r>
              <w:br/>
            </w:r>
            <w:r>
              <w:rPr>
                <w:rStyle w:val="HTML"/>
              </w:rPr>
              <w:t>SWAP</w:t>
            </w:r>
            <w:r>
              <w:t>, the default value</w:t>
            </w:r>
          </w:p>
        </w:tc>
      </w:tr>
      <w:tr w:rsidR="00000000">
        <w:trPr>
          <w:divId w:val="175387555"/>
          <w:tblCellSpacing w:w="15" w:type="dxa"/>
        </w:trPr>
        <w:tc>
          <w:tcPr>
            <w:tcW w:w="0" w:type="auto"/>
            <w:vAlign w:val="center"/>
            <w:hideMark/>
          </w:tcPr>
          <w:p w:rsidR="00000000" w:rsidRDefault="00000000">
            <w:r>
              <w:t>subPosId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Lead or copy position ID</w:t>
            </w:r>
          </w:p>
        </w:tc>
      </w:tr>
      <w:tr w:rsidR="00000000">
        <w:trPr>
          <w:divId w:val="175387555"/>
          <w:tblCellSpacing w:w="15" w:type="dxa"/>
        </w:trPr>
        <w:tc>
          <w:tcPr>
            <w:tcW w:w="0" w:type="auto"/>
            <w:vAlign w:val="center"/>
            <w:hideMark/>
          </w:tcPr>
          <w:p w:rsidR="00000000" w:rsidRDefault="00000000">
            <w:r>
              <w:t>tpTriggerPx</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Take-profit trigger price. Take-profit order price will be the market price after triggering. At least one of tpTriggerPx and slTriggerPx must be filled</w:t>
            </w:r>
            <w:r>
              <w:br/>
              <w:t>The take profit order will be deleted if it is 0</w:t>
            </w:r>
          </w:p>
        </w:tc>
      </w:tr>
      <w:tr w:rsidR="00000000">
        <w:trPr>
          <w:divId w:val="175387555"/>
          <w:tblCellSpacing w:w="15" w:type="dxa"/>
        </w:trPr>
        <w:tc>
          <w:tcPr>
            <w:tcW w:w="0" w:type="auto"/>
            <w:vAlign w:val="center"/>
            <w:hideMark/>
          </w:tcPr>
          <w:p w:rsidR="00000000" w:rsidRDefault="00000000">
            <w:r>
              <w:t>slTriggerPx</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Stop-loss trigger price. Stop-loss order price will be the market price after triggering. The stop loss order will be deleted if it is 0</w:t>
            </w:r>
          </w:p>
        </w:tc>
      </w:tr>
      <w:tr w:rsidR="00000000">
        <w:trPr>
          <w:divId w:val="175387555"/>
          <w:tblCellSpacing w:w="15" w:type="dxa"/>
        </w:trPr>
        <w:tc>
          <w:tcPr>
            <w:tcW w:w="0" w:type="auto"/>
            <w:vAlign w:val="center"/>
            <w:hideMark/>
          </w:tcPr>
          <w:p w:rsidR="00000000" w:rsidRDefault="00000000">
            <w:r>
              <w:t>tpOrdPx</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Take-profit order price</w:t>
            </w:r>
            <w:r>
              <w:br/>
              <w:t xml:space="preserve">If the price is -1, take-profit will be executed at the market price, the default is </w:t>
            </w:r>
            <w:r>
              <w:rPr>
                <w:rStyle w:val="HTML"/>
              </w:rPr>
              <w:t>-1</w:t>
            </w:r>
            <w:r>
              <w:br/>
              <w:t xml:space="preserve">Only applicable to </w:t>
            </w:r>
            <w:r>
              <w:rPr>
                <w:rStyle w:val="HTML"/>
              </w:rPr>
              <w:t>SPOT</w:t>
            </w:r>
            <w:r>
              <w:t xml:space="preserve"> lead trader</w:t>
            </w:r>
          </w:p>
        </w:tc>
      </w:tr>
      <w:tr w:rsidR="00000000">
        <w:trPr>
          <w:divId w:val="175387555"/>
          <w:tblCellSpacing w:w="15" w:type="dxa"/>
        </w:trPr>
        <w:tc>
          <w:tcPr>
            <w:tcW w:w="0" w:type="auto"/>
            <w:vAlign w:val="center"/>
            <w:hideMark/>
          </w:tcPr>
          <w:p w:rsidR="00000000" w:rsidRDefault="00000000">
            <w:r>
              <w:t>slOrdPx</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Stop-loss order price</w:t>
            </w:r>
            <w:r>
              <w:br/>
              <w:t xml:space="preserve">If the price is -1, stop-loss will be executed at the market price, the default is </w:t>
            </w:r>
            <w:r>
              <w:rPr>
                <w:rStyle w:val="HTML"/>
              </w:rPr>
              <w:t>-1</w:t>
            </w:r>
            <w:r>
              <w:br/>
              <w:t xml:space="preserve">Only applicable to </w:t>
            </w:r>
            <w:r>
              <w:rPr>
                <w:rStyle w:val="HTML"/>
              </w:rPr>
              <w:t>SPOT</w:t>
            </w:r>
            <w:r>
              <w:t xml:space="preserve"> lead trader</w:t>
            </w:r>
          </w:p>
        </w:tc>
      </w:tr>
      <w:tr w:rsidR="00000000">
        <w:trPr>
          <w:divId w:val="175387555"/>
          <w:tblCellSpacing w:w="15" w:type="dxa"/>
        </w:trPr>
        <w:tc>
          <w:tcPr>
            <w:tcW w:w="0" w:type="auto"/>
            <w:vAlign w:val="center"/>
            <w:hideMark/>
          </w:tcPr>
          <w:p w:rsidR="00000000" w:rsidRDefault="00000000">
            <w:r>
              <w:t>tpTriggerPxType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Take-profit trigger price type </w:t>
            </w:r>
            <w:r>
              <w:br/>
            </w:r>
            <w:r>
              <w:br/>
            </w:r>
            <w:r>
              <w:rPr>
                <w:rStyle w:val="HTML"/>
              </w:rPr>
              <w:t>last</w:t>
            </w:r>
            <w:r>
              <w:t>: last price</w:t>
            </w:r>
            <w:r>
              <w:br/>
            </w:r>
            <w:r>
              <w:rPr>
                <w:rStyle w:val="HTML"/>
              </w:rPr>
              <w:t>index</w:t>
            </w:r>
            <w:r>
              <w:t>: index price</w:t>
            </w:r>
            <w:r>
              <w:br/>
            </w:r>
            <w:r>
              <w:rPr>
                <w:rStyle w:val="HTML"/>
              </w:rPr>
              <w:t>mark</w:t>
            </w:r>
            <w:r>
              <w:t xml:space="preserve">: mark price </w:t>
            </w:r>
            <w:r>
              <w:br/>
              <w:t xml:space="preserve">Default is </w:t>
            </w:r>
            <w:r>
              <w:rPr>
                <w:rStyle w:val="HTML"/>
              </w:rPr>
              <w:t>last</w:t>
            </w:r>
          </w:p>
        </w:tc>
      </w:tr>
      <w:tr w:rsidR="00000000">
        <w:trPr>
          <w:divId w:val="175387555"/>
          <w:tblCellSpacing w:w="15" w:type="dxa"/>
        </w:trPr>
        <w:tc>
          <w:tcPr>
            <w:tcW w:w="0" w:type="auto"/>
            <w:vAlign w:val="center"/>
            <w:hideMark/>
          </w:tcPr>
          <w:p w:rsidR="00000000" w:rsidRDefault="00000000">
            <w:r>
              <w:t>slTriggerPxType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Stop-loss trigger price type</w:t>
            </w:r>
            <w:r>
              <w:br/>
            </w:r>
            <w:r>
              <w:rPr>
                <w:rStyle w:val="HTML"/>
              </w:rPr>
              <w:t>last</w:t>
            </w:r>
            <w:r>
              <w:t xml:space="preserve">: last price </w:t>
            </w:r>
            <w:r>
              <w:br/>
            </w:r>
            <w:r>
              <w:rPr>
                <w:rStyle w:val="HTML"/>
              </w:rPr>
              <w:t>index</w:t>
            </w:r>
            <w:r>
              <w:t xml:space="preserve">: index price </w:t>
            </w:r>
            <w:r>
              <w:br/>
            </w:r>
            <w:r>
              <w:rPr>
                <w:rStyle w:val="HTML"/>
              </w:rPr>
              <w:t>mark</w:t>
            </w:r>
            <w:r>
              <w:t xml:space="preserve">: mark price </w:t>
            </w:r>
            <w:r>
              <w:br/>
              <w:t>Default is last</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Order tag</w:t>
            </w:r>
            <w:r>
              <w:br/>
              <w:t>A combination of case-sensitive alphanumerics, all numbers, or all letters of up to 16 characters.</w:t>
            </w:r>
          </w:p>
        </w:tc>
      </w:tr>
      <w:tr w:rsidR="00000000">
        <w:trPr>
          <w:divId w:val="175387555"/>
          <w:tblCellSpacing w:w="15" w:type="dxa"/>
        </w:trPr>
        <w:tc>
          <w:tcPr>
            <w:tcW w:w="0" w:type="auto"/>
            <w:vAlign w:val="center"/>
            <w:hideMark/>
          </w:tcPr>
          <w:p w:rsidR="00000000" w:rsidRDefault="00000000">
            <w:r>
              <w:t>subPosType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Data type.</w:t>
            </w:r>
            <w:r>
              <w:br/>
            </w:r>
            <w:r>
              <w:rPr>
                <w:rStyle w:val="HTML"/>
              </w:rPr>
              <w:t>lead</w:t>
            </w:r>
            <w:r>
              <w:t>: lead trading, the default value</w:t>
            </w:r>
            <w:r>
              <w:br/>
            </w:r>
            <w:r>
              <w:rPr>
                <w:rStyle w:val="HTML"/>
              </w:rPr>
              <w:t>copy</w:t>
            </w:r>
            <w:r>
              <w:t>: copy trading</w:t>
            </w:r>
          </w:p>
        </w:tc>
      </w:tr>
    </w:tbl>
    <w:p w:rsidR="00000000" w:rsidRDefault="00000000">
      <w:pPr>
        <w:pStyle w:val="a5"/>
        <w:ind w:left="720" w:right="720"/>
        <w:divId w:val="1777751499"/>
      </w:pPr>
      <w:r>
        <w:t>Response example</w:t>
      </w:r>
    </w:p>
    <w:p w:rsidR="00000000" w:rsidRDefault="00000000">
      <w:pPr>
        <w:pStyle w:val="HTML0"/>
        <w:divId w:val="1901138742"/>
        <w:rPr>
          <w:rStyle w:val="w"/>
        </w:rPr>
      </w:pPr>
      <w:r>
        <w:rPr>
          <w:rStyle w:val="p"/>
        </w:rPr>
        <w:t>{</w:t>
      </w:r>
    </w:p>
    <w:p w:rsidR="00000000" w:rsidRDefault="00000000">
      <w:pPr>
        <w:pStyle w:val="HTML0"/>
        <w:divId w:val="1901138742"/>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901138742"/>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901138742"/>
        <w:rPr>
          <w:rStyle w:val="w"/>
        </w:rPr>
      </w:pPr>
      <w:r>
        <w:rPr>
          <w:rStyle w:val="w"/>
        </w:rPr>
        <w:t xml:space="preserve">        </w:t>
      </w:r>
      <w:r>
        <w:rPr>
          <w:rStyle w:val="p"/>
        </w:rPr>
        <w:t>{</w:t>
      </w:r>
    </w:p>
    <w:p w:rsidR="00000000" w:rsidRDefault="00000000">
      <w:pPr>
        <w:pStyle w:val="HTML0"/>
        <w:divId w:val="1901138742"/>
        <w:rPr>
          <w:rStyle w:val="w"/>
        </w:rPr>
      </w:pPr>
      <w:r>
        <w:rPr>
          <w:rStyle w:val="w"/>
        </w:rPr>
        <w:t xml:space="preserve">            </w:t>
      </w:r>
      <w:r>
        <w:rPr>
          <w:rStyle w:val="nl"/>
        </w:rPr>
        <w:t>"subPosId"</w:t>
      </w:r>
      <w:r>
        <w:rPr>
          <w:rStyle w:val="p"/>
        </w:rPr>
        <w:t>:</w:t>
      </w:r>
      <w:r>
        <w:rPr>
          <w:rStyle w:val="w"/>
        </w:rPr>
        <w:t xml:space="preserve"> </w:t>
      </w:r>
      <w:r>
        <w:rPr>
          <w:rStyle w:val="s2"/>
        </w:rPr>
        <w:t>"518560559046594560"</w:t>
      </w:r>
      <w:r>
        <w:rPr>
          <w:rStyle w:val="p"/>
        </w:rPr>
        <w:t>,</w:t>
      </w:r>
    </w:p>
    <w:p w:rsidR="00000000" w:rsidRDefault="00000000">
      <w:pPr>
        <w:pStyle w:val="HTML0"/>
        <w:divId w:val="1901138742"/>
        <w:rPr>
          <w:rStyle w:val="w"/>
        </w:rPr>
      </w:pPr>
      <w:r>
        <w:rPr>
          <w:rStyle w:val="w"/>
        </w:rPr>
        <w:t xml:space="preserve">            </w:t>
      </w:r>
      <w:r>
        <w:rPr>
          <w:rStyle w:val="nl"/>
        </w:rPr>
        <w:t>"tag"</w:t>
      </w:r>
      <w:r>
        <w:rPr>
          <w:rStyle w:val="p"/>
        </w:rPr>
        <w:t>:</w:t>
      </w:r>
      <w:r>
        <w:rPr>
          <w:rStyle w:val="s2"/>
        </w:rPr>
        <w:t>""</w:t>
      </w:r>
    </w:p>
    <w:p w:rsidR="00000000" w:rsidRDefault="00000000">
      <w:pPr>
        <w:pStyle w:val="HTML0"/>
        <w:divId w:val="1901138742"/>
        <w:rPr>
          <w:rStyle w:val="w"/>
        </w:rPr>
      </w:pPr>
      <w:r>
        <w:rPr>
          <w:rStyle w:val="w"/>
        </w:rPr>
        <w:t xml:space="preserve">        </w:t>
      </w:r>
      <w:r>
        <w:rPr>
          <w:rStyle w:val="p"/>
        </w:rPr>
        <w:t>}</w:t>
      </w:r>
    </w:p>
    <w:p w:rsidR="00000000" w:rsidRDefault="00000000">
      <w:pPr>
        <w:pStyle w:val="HTML0"/>
        <w:divId w:val="1901138742"/>
        <w:rPr>
          <w:rStyle w:val="w"/>
        </w:rPr>
      </w:pPr>
      <w:r>
        <w:rPr>
          <w:rStyle w:val="w"/>
        </w:rPr>
        <w:t xml:space="preserve">    </w:t>
      </w:r>
      <w:r>
        <w:rPr>
          <w:rStyle w:val="p"/>
        </w:rPr>
        <w:t>],</w:t>
      </w:r>
    </w:p>
    <w:p w:rsidR="00000000" w:rsidRDefault="00000000">
      <w:pPr>
        <w:pStyle w:val="HTML0"/>
        <w:divId w:val="1901138742"/>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901138742"/>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295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subPosId</w:t>
            </w:r>
          </w:p>
        </w:tc>
        <w:tc>
          <w:tcPr>
            <w:tcW w:w="0" w:type="auto"/>
            <w:vAlign w:val="center"/>
            <w:hideMark/>
          </w:tcPr>
          <w:p w:rsidR="00000000" w:rsidRDefault="00000000">
            <w:r>
              <w:t>String</w:t>
            </w:r>
          </w:p>
        </w:tc>
        <w:tc>
          <w:tcPr>
            <w:tcW w:w="0" w:type="auto"/>
            <w:vAlign w:val="center"/>
            <w:hideMark/>
          </w:tcPr>
          <w:p w:rsidR="00000000" w:rsidRDefault="00000000">
            <w:r>
              <w:t>Lead or copy position ID</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bl>
    <w:p w:rsidR="00000000" w:rsidRDefault="00000000">
      <w:pPr>
        <w:pStyle w:val="3"/>
        <w:divId w:val="175387555"/>
      </w:pPr>
      <w:r>
        <w:t>POST / Close lead or copy position</w:t>
      </w:r>
    </w:p>
    <w:p w:rsidR="00000000" w:rsidRDefault="00000000">
      <w:pPr>
        <w:pStyle w:val="a5"/>
        <w:divId w:val="175387555"/>
      </w:pPr>
      <w:r>
        <w:t xml:space="preserve">You can only close a lead or copy position once a time. </w:t>
      </w:r>
      <w:r>
        <w:br/>
        <w:t xml:space="preserve">It is required to pass subPosId which can get from </w:t>
      </w:r>
      <w:hyperlink r:id="rId642" w:anchor="order-book-trading-copy-trading-get-existing-lead-or-copy-positions" w:history="1">
        <w:r>
          <w:rPr>
            <w:rStyle w:val="a3"/>
          </w:rPr>
          <w:t>Get existing leading positions</w:t>
        </w:r>
      </w:hyperlink>
      <w:r>
        <w:t>.</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/api/v5/copytrading/close-subposition</w:t>
      </w:r>
    </w:p>
    <w:p w:rsidR="00000000" w:rsidRDefault="00000000">
      <w:pPr>
        <w:pStyle w:val="a5"/>
        <w:ind w:left="720" w:right="720"/>
        <w:divId w:val="126555855"/>
      </w:pPr>
      <w:r>
        <w:t>Request example</w:t>
      </w:r>
    </w:p>
    <w:p w:rsidR="00000000" w:rsidRDefault="00000000">
      <w:pPr>
        <w:pStyle w:val="HTML0"/>
        <w:divId w:val="105731944"/>
        <w:rPr>
          <w:rStyle w:val="HTML"/>
        </w:rPr>
      </w:pPr>
      <w:r>
        <w:rPr>
          <w:rStyle w:val="HTML"/>
        </w:rPr>
        <w:t>POST /api/v5/copytrading/close-subposition</w:t>
      </w:r>
    </w:p>
    <w:p w:rsidR="00000000" w:rsidRDefault="00000000">
      <w:pPr>
        <w:pStyle w:val="HTML0"/>
        <w:divId w:val="105731944"/>
        <w:rPr>
          <w:rStyle w:val="HTML"/>
        </w:rPr>
      </w:pPr>
      <w:r>
        <w:rPr>
          <w:rStyle w:val="HTML"/>
        </w:rPr>
        <w:t>body</w:t>
      </w:r>
    </w:p>
    <w:p w:rsidR="00000000" w:rsidRDefault="00000000">
      <w:pPr>
        <w:pStyle w:val="HTML0"/>
        <w:divId w:val="105731944"/>
        <w:rPr>
          <w:rStyle w:val="HTML"/>
        </w:rPr>
      </w:pPr>
      <w:r>
        <w:rPr>
          <w:rStyle w:val="HTML"/>
        </w:rPr>
        <w:t>{</w:t>
      </w:r>
    </w:p>
    <w:p w:rsidR="00000000" w:rsidRDefault="00000000">
      <w:pPr>
        <w:pStyle w:val="HTML0"/>
        <w:divId w:val="105731944"/>
        <w:rPr>
          <w:rStyle w:val="HTML"/>
        </w:rPr>
      </w:pPr>
      <w:r>
        <w:rPr>
          <w:rStyle w:val="HTML"/>
        </w:rPr>
        <w:t xml:space="preserve">    "subPosId": "518541406042591232",</w:t>
      </w:r>
    </w:p>
    <w:p w:rsidR="00000000" w:rsidRDefault="00000000">
      <w:pPr>
        <w:pStyle w:val="HTML0"/>
        <w:divId w:val="105731944"/>
        <w:rPr>
          <w:rStyle w:val="HTML"/>
        </w:rPr>
      </w:pPr>
      <w:r>
        <w:rPr>
          <w:rStyle w:val="HTML"/>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058"/>
        <w:gridCol w:w="5193"/>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type</w:t>
            </w:r>
            <w:r>
              <w:br/>
            </w:r>
            <w:r>
              <w:rPr>
                <w:rStyle w:val="HTML"/>
              </w:rPr>
              <w:t>SPOT</w:t>
            </w:r>
            <w:r>
              <w:br/>
            </w:r>
            <w:r>
              <w:rPr>
                <w:rStyle w:val="HTML"/>
              </w:rPr>
              <w:t>SWAP</w:t>
            </w:r>
            <w:r>
              <w:t>, the default value</w:t>
            </w:r>
          </w:p>
        </w:tc>
      </w:tr>
      <w:tr w:rsidR="00000000">
        <w:trPr>
          <w:divId w:val="175387555"/>
          <w:tblCellSpacing w:w="15" w:type="dxa"/>
        </w:trPr>
        <w:tc>
          <w:tcPr>
            <w:tcW w:w="0" w:type="auto"/>
            <w:vAlign w:val="center"/>
            <w:hideMark/>
          </w:tcPr>
          <w:p w:rsidR="00000000" w:rsidRDefault="00000000">
            <w:r>
              <w:t>subPosType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Data type.</w:t>
            </w:r>
            <w:r>
              <w:br/>
            </w:r>
            <w:r>
              <w:rPr>
                <w:rStyle w:val="HTML"/>
              </w:rPr>
              <w:t>lead</w:t>
            </w:r>
            <w:r>
              <w:t>: lead trading, the default value</w:t>
            </w:r>
            <w:r>
              <w:br/>
            </w:r>
            <w:r>
              <w:rPr>
                <w:rStyle w:val="HTML"/>
              </w:rPr>
              <w:t>copy</w:t>
            </w:r>
            <w:r>
              <w:t>: copy trading</w:t>
            </w:r>
          </w:p>
        </w:tc>
      </w:tr>
      <w:tr w:rsidR="00000000">
        <w:trPr>
          <w:divId w:val="175387555"/>
          <w:tblCellSpacing w:w="15" w:type="dxa"/>
        </w:trPr>
        <w:tc>
          <w:tcPr>
            <w:tcW w:w="0" w:type="auto"/>
            <w:vAlign w:val="center"/>
            <w:hideMark/>
          </w:tcPr>
          <w:p w:rsidR="00000000" w:rsidRDefault="00000000">
            <w:r>
              <w:t>subPosId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Lead or copy position ID</w:t>
            </w:r>
          </w:p>
        </w:tc>
      </w:tr>
      <w:tr w:rsidR="00000000">
        <w:trPr>
          <w:divId w:val="175387555"/>
          <w:tblCellSpacing w:w="15" w:type="dxa"/>
        </w:trPr>
        <w:tc>
          <w:tcPr>
            <w:tcW w:w="0" w:type="auto"/>
            <w:vAlign w:val="center"/>
            <w:hideMark/>
          </w:tcPr>
          <w:p w:rsidR="00000000" w:rsidRDefault="00000000">
            <w:r>
              <w:t>ordType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Order type</w:t>
            </w:r>
            <w:r>
              <w:br/>
            </w:r>
            <w:r>
              <w:rPr>
                <w:rStyle w:val="HTML"/>
              </w:rPr>
              <w:t>market</w:t>
            </w:r>
            <w:r>
              <w:t>：Market order, the default value</w:t>
            </w:r>
            <w:r>
              <w:br/>
            </w:r>
            <w:r>
              <w:rPr>
                <w:rStyle w:val="HTML"/>
              </w:rPr>
              <w:t>limit</w:t>
            </w:r>
            <w:r>
              <w:t>：Limit order</w:t>
            </w:r>
          </w:p>
        </w:tc>
      </w:tr>
      <w:tr w:rsidR="00000000">
        <w:trPr>
          <w:divId w:val="175387555"/>
          <w:tblCellSpacing w:w="15" w:type="dxa"/>
        </w:trPr>
        <w:tc>
          <w:tcPr>
            <w:tcW w:w="0" w:type="auto"/>
            <w:vAlign w:val="center"/>
            <w:hideMark/>
          </w:tcPr>
          <w:p w:rsidR="00000000" w:rsidRDefault="00000000">
            <w:r>
              <w:t>px</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Order price. Only applicable to </w:t>
            </w:r>
            <w:r>
              <w:rPr>
                <w:rStyle w:val="HTML"/>
              </w:rPr>
              <w:t>limit</w:t>
            </w:r>
            <w:r>
              <w:t xml:space="preserve"> order and </w:t>
            </w:r>
            <w:r>
              <w:rPr>
                <w:rStyle w:val="HTML"/>
              </w:rPr>
              <w:t>SPOT</w:t>
            </w:r>
            <w:r>
              <w:t xml:space="preserve"> lead trader </w:t>
            </w:r>
            <w:r>
              <w:br/>
              <w:t xml:space="preserve">If the price is 0, the pending order will be canceled. </w:t>
            </w:r>
            <w:r>
              <w:br/>
              <w:t xml:space="preserve">It is modifying order if you set </w:t>
            </w:r>
            <w:r>
              <w:rPr>
                <w:rStyle w:val="HTML"/>
              </w:rPr>
              <w:t>px</w:t>
            </w:r>
            <w:r>
              <w:t xml:space="preserve"> after placing limit order.</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Order tag</w:t>
            </w:r>
            <w:r>
              <w:br/>
              <w:t>A combination of case-sensitive alphanumerics, all numbers, or all letters of up to 16 characters.</w:t>
            </w:r>
          </w:p>
        </w:tc>
      </w:tr>
    </w:tbl>
    <w:p w:rsidR="00000000" w:rsidRDefault="00000000">
      <w:pPr>
        <w:pStyle w:val="a5"/>
        <w:ind w:left="720" w:right="720"/>
        <w:divId w:val="995691382"/>
      </w:pPr>
      <w:r>
        <w:t>Response example</w:t>
      </w:r>
    </w:p>
    <w:p w:rsidR="00000000" w:rsidRDefault="00000000">
      <w:pPr>
        <w:pStyle w:val="HTML0"/>
        <w:divId w:val="637616282"/>
        <w:rPr>
          <w:rStyle w:val="w"/>
        </w:rPr>
      </w:pPr>
      <w:r>
        <w:rPr>
          <w:rStyle w:val="p"/>
        </w:rPr>
        <w:t>{</w:t>
      </w:r>
    </w:p>
    <w:p w:rsidR="00000000" w:rsidRDefault="00000000">
      <w:pPr>
        <w:pStyle w:val="HTML0"/>
        <w:divId w:val="637616282"/>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637616282"/>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637616282"/>
        <w:rPr>
          <w:rStyle w:val="w"/>
        </w:rPr>
      </w:pPr>
      <w:r>
        <w:rPr>
          <w:rStyle w:val="w"/>
        </w:rPr>
        <w:t xml:space="preserve">        </w:t>
      </w:r>
      <w:r>
        <w:rPr>
          <w:rStyle w:val="p"/>
        </w:rPr>
        <w:t>{</w:t>
      </w:r>
    </w:p>
    <w:p w:rsidR="00000000" w:rsidRDefault="00000000">
      <w:pPr>
        <w:pStyle w:val="HTML0"/>
        <w:divId w:val="637616282"/>
        <w:rPr>
          <w:rStyle w:val="w"/>
        </w:rPr>
      </w:pPr>
      <w:r>
        <w:rPr>
          <w:rStyle w:val="w"/>
        </w:rPr>
        <w:t xml:space="preserve">            </w:t>
      </w:r>
      <w:r>
        <w:rPr>
          <w:rStyle w:val="nl"/>
        </w:rPr>
        <w:t>"subPosId"</w:t>
      </w:r>
      <w:r>
        <w:rPr>
          <w:rStyle w:val="p"/>
        </w:rPr>
        <w:t>:</w:t>
      </w:r>
      <w:r>
        <w:rPr>
          <w:rStyle w:val="w"/>
        </w:rPr>
        <w:t xml:space="preserve"> </w:t>
      </w:r>
      <w:r>
        <w:rPr>
          <w:rStyle w:val="s2"/>
        </w:rPr>
        <w:t>"518560559046594560"</w:t>
      </w:r>
      <w:r>
        <w:rPr>
          <w:rStyle w:val="p"/>
        </w:rPr>
        <w:t>,</w:t>
      </w:r>
    </w:p>
    <w:p w:rsidR="00000000" w:rsidRDefault="00000000">
      <w:pPr>
        <w:pStyle w:val="HTML0"/>
        <w:divId w:val="637616282"/>
        <w:rPr>
          <w:rStyle w:val="w"/>
        </w:rPr>
      </w:pPr>
      <w:r>
        <w:rPr>
          <w:rStyle w:val="w"/>
        </w:rPr>
        <w:t xml:space="preserve">            </w:t>
      </w:r>
      <w:r>
        <w:rPr>
          <w:rStyle w:val="nl"/>
        </w:rPr>
        <w:t>"tag"</w:t>
      </w:r>
      <w:r>
        <w:rPr>
          <w:rStyle w:val="p"/>
        </w:rPr>
        <w:t>:</w:t>
      </w:r>
      <w:r>
        <w:rPr>
          <w:rStyle w:val="s2"/>
        </w:rPr>
        <w:t>""</w:t>
      </w:r>
    </w:p>
    <w:p w:rsidR="00000000" w:rsidRDefault="00000000">
      <w:pPr>
        <w:pStyle w:val="HTML0"/>
        <w:divId w:val="637616282"/>
        <w:rPr>
          <w:rStyle w:val="w"/>
        </w:rPr>
      </w:pPr>
      <w:r>
        <w:rPr>
          <w:rStyle w:val="w"/>
        </w:rPr>
        <w:t xml:space="preserve">        </w:t>
      </w:r>
      <w:r>
        <w:rPr>
          <w:rStyle w:val="p"/>
        </w:rPr>
        <w:t>}</w:t>
      </w:r>
    </w:p>
    <w:p w:rsidR="00000000" w:rsidRDefault="00000000">
      <w:pPr>
        <w:pStyle w:val="HTML0"/>
        <w:divId w:val="637616282"/>
        <w:rPr>
          <w:rStyle w:val="w"/>
        </w:rPr>
      </w:pPr>
      <w:r>
        <w:rPr>
          <w:rStyle w:val="w"/>
        </w:rPr>
        <w:t xml:space="preserve">    </w:t>
      </w:r>
      <w:r>
        <w:rPr>
          <w:rStyle w:val="p"/>
        </w:rPr>
        <w:t>],</w:t>
      </w:r>
    </w:p>
    <w:p w:rsidR="00000000" w:rsidRDefault="00000000">
      <w:pPr>
        <w:pStyle w:val="HTML0"/>
        <w:divId w:val="637616282"/>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637616282"/>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295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subPosId</w:t>
            </w:r>
          </w:p>
        </w:tc>
        <w:tc>
          <w:tcPr>
            <w:tcW w:w="0" w:type="auto"/>
            <w:vAlign w:val="center"/>
            <w:hideMark/>
          </w:tcPr>
          <w:p w:rsidR="00000000" w:rsidRDefault="00000000">
            <w:r>
              <w:t>String</w:t>
            </w:r>
          </w:p>
        </w:tc>
        <w:tc>
          <w:tcPr>
            <w:tcW w:w="0" w:type="auto"/>
            <w:vAlign w:val="center"/>
            <w:hideMark/>
          </w:tcPr>
          <w:p w:rsidR="00000000" w:rsidRDefault="00000000">
            <w:r>
              <w:t>Lead or copy position ID</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bl>
    <w:p w:rsidR="00000000" w:rsidRDefault="00000000">
      <w:pPr>
        <w:pStyle w:val="3"/>
        <w:divId w:val="175387555"/>
      </w:pPr>
      <w:r>
        <w:t>GET / Leading instruments</w:t>
      </w:r>
    </w:p>
    <w:p w:rsidR="00000000" w:rsidRDefault="00000000">
      <w:pPr>
        <w:pStyle w:val="a5"/>
        <w:divId w:val="175387555"/>
      </w:pPr>
      <w:r>
        <w:t>Retrieve instruments that are supported to lead by the platform. Retrieve instruments that the lead trader has set.</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/api/v5/copytrading/instruments</w:t>
      </w:r>
    </w:p>
    <w:p w:rsidR="00000000" w:rsidRDefault="00000000">
      <w:pPr>
        <w:pStyle w:val="a5"/>
        <w:ind w:left="720" w:right="720"/>
        <w:divId w:val="1685131094"/>
      </w:pPr>
      <w:r>
        <w:t>Request example</w:t>
      </w:r>
    </w:p>
    <w:p w:rsidR="00000000" w:rsidRDefault="00000000">
      <w:pPr>
        <w:pStyle w:val="HTML0"/>
        <w:divId w:val="1359238670"/>
        <w:rPr>
          <w:rStyle w:val="HTML"/>
        </w:rPr>
      </w:pPr>
      <w:r>
        <w:rPr>
          <w:rStyle w:val="HTML"/>
        </w:rPr>
        <w:t>GET /api/v5/copytrading/instruments</w:t>
      </w:r>
    </w:p>
    <w:p w:rsidR="00000000" w:rsidRDefault="00000000">
      <w:pPr>
        <w:pStyle w:val="HTML0"/>
        <w:divId w:val="1359238670"/>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28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type</w:t>
            </w:r>
            <w:r>
              <w:br/>
            </w:r>
            <w:r>
              <w:rPr>
                <w:rStyle w:val="HTML"/>
              </w:rPr>
              <w:t>SPOT</w:t>
            </w:r>
            <w:r>
              <w:br/>
            </w:r>
            <w:r>
              <w:rPr>
                <w:rStyle w:val="HTML"/>
              </w:rPr>
              <w:t>SWAP</w:t>
            </w:r>
            <w:r>
              <w:t>, the default value</w:t>
            </w:r>
          </w:p>
        </w:tc>
      </w:tr>
    </w:tbl>
    <w:p w:rsidR="00000000" w:rsidRDefault="00000000">
      <w:pPr>
        <w:pStyle w:val="a5"/>
        <w:ind w:left="720" w:right="720"/>
        <w:divId w:val="264001061"/>
      </w:pPr>
      <w:r>
        <w:t>Response example</w:t>
      </w:r>
    </w:p>
    <w:p w:rsidR="00000000" w:rsidRDefault="00000000">
      <w:pPr>
        <w:pStyle w:val="HTML0"/>
        <w:divId w:val="1647203484"/>
        <w:rPr>
          <w:rStyle w:val="w"/>
        </w:rPr>
      </w:pPr>
      <w:r>
        <w:rPr>
          <w:rStyle w:val="p"/>
        </w:rPr>
        <w:t>{</w:t>
      </w:r>
    </w:p>
    <w:p w:rsidR="00000000" w:rsidRDefault="00000000">
      <w:pPr>
        <w:pStyle w:val="HTML0"/>
        <w:divId w:val="1647203484"/>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647203484"/>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647203484"/>
        <w:rPr>
          <w:rStyle w:val="w"/>
        </w:rPr>
      </w:pPr>
      <w:r>
        <w:rPr>
          <w:rStyle w:val="w"/>
        </w:rPr>
        <w:t xml:space="preserve">        </w:t>
      </w:r>
      <w:r>
        <w:rPr>
          <w:rStyle w:val="p"/>
        </w:rPr>
        <w:t>{</w:t>
      </w:r>
    </w:p>
    <w:p w:rsidR="00000000" w:rsidRDefault="00000000">
      <w:pPr>
        <w:pStyle w:val="HTML0"/>
        <w:divId w:val="1647203484"/>
        <w:rPr>
          <w:rStyle w:val="w"/>
        </w:rPr>
      </w:pPr>
      <w:r>
        <w:rPr>
          <w:rStyle w:val="w"/>
        </w:rPr>
        <w:t xml:space="preserve">            </w:t>
      </w:r>
      <w:r>
        <w:rPr>
          <w:rStyle w:val="nl"/>
        </w:rPr>
        <w:t>"enabled"</w:t>
      </w:r>
      <w:r>
        <w:rPr>
          <w:rStyle w:val="p"/>
        </w:rPr>
        <w:t>:</w:t>
      </w:r>
      <w:r>
        <w:rPr>
          <w:rStyle w:val="w"/>
        </w:rPr>
        <w:t xml:space="preserve"> </w:t>
      </w:r>
      <w:r>
        <w:rPr>
          <w:rStyle w:val="kc"/>
        </w:rPr>
        <w:t>true</w:t>
      </w:r>
      <w:r>
        <w:rPr>
          <w:rStyle w:val="p"/>
        </w:rPr>
        <w:t>,</w:t>
      </w:r>
    </w:p>
    <w:p w:rsidR="00000000" w:rsidRDefault="00000000">
      <w:pPr>
        <w:pStyle w:val="HTML0"/>
        <w:divId w:val="1647203484"/>
        <w:rPr>
          <w:rStyle w:val="w"/>
        </w:rPr>
      </w:pPr>
      <w:r>
        <w:rPr>
          <w:rStyle w:val="w"/>
        </w:rPr>
        <w:t xml:space="preserve">            </w:t>
      </w:r>
      <w:r>
        <w:rPr>
          <w:rStyle w:val="nl"/>
        </w:rPr>
        <w:t>"instId"</w:t>
      </w:r>
      <w:r>
        <w:rPr>
          <w:rStyle w:val="p"/>
        </w:rPr>
        <w:t>:</w:t>
      </w:r>
      <w:r>
        <w:rPr>
          <w:rStyle w:val="w"/>
        </w:rPr>
        <w:t xml:space="preserve"> </w:t>
      </w:r>
      <w:r>
        <w:rPr>
          <w:rStyle w:val="s2"/>
        </w:rPr>
        <w:t>"BTC-USDT-SWAP"</w:t>
      </w:r>
    </w:p>
    <w:p w:rsidR="00000000" w:rsidRDefault="00000000">
      <w:pPr>
        <w:pStyle w:val="HTML0"/>
        <w:divId w:val="1647203484"/>
        <w:rPr>
          <w:rStyle w:val="w"/>
        </w:rPr>
      </w:pPr>
      <w:r>
        <w:rPr>
          <w:rStyle w:val="w"/>
        </w:rPr>
        <w:t xml:space="preserve">        </w:t>
      </w:r>
      <w:r>
        <w:rPr>
          <w:rStyle w:val="p"/>
        </w:rPr>
        <w:t>},</w:t>
      </w:r>
    </w:p>
    <w:p w:rsidR="00000000" w:rsidRDefault="00000000">
      <w:pPr>
        <w:pStyle w:val="HTML0"/>
        <w:divId w:val="1647203484"/>
        <w:rPr>
          <w:rStyle w:val="w"/>
        </w:rPr>
      </w:pPr>
      <w:r>
        <w:rPr>
          <w:rStyle w:val="w"/>
        </w:rPr>
        <w:t xml:space="preserve">        </w:t>
      </w:r>
      <w:r>
        <w:rPr>
          <w:rStyle w:val="p"/>
        </w:rPr>
        <w:t>{</w:t>
      </w:r>
    </w:p>
    <w:p w:rsidR="00000000" w:rsidRDefault="00000000">
      <w:pPr>
        <w:pStyle w:val="HTML0"/>
        <w:divId w:val="1647203484"/>
        <w:rPr>
          <w:rStyle w:val="w"/>
        </w:rPr>
      </w:pPr>
      <w:r>
        <w:rPr>
          <w:rStyle w:val="w"/>
        </w:rPr>
        <w:t xml:space="preserve">            </w:t>
      </w:r>
      <w:r>
        <w:rPr>
          <w:rStyle w:val="nl"/>
        </w:rPr>
        <w:t>"enabled"</w:t>
      </w:r>
      <w:r>
        <w:rPr>
          <w:rStyle w:val="p"/>
        </w:rPr>
        <w:t>:</w:t>
      </w:r>
      <w:r>
        <w:rPr>
          <w:rStyle w:val="w"/>
        </w:rPr>
        <w:t xml:space="preserve"> </w:t>
      </w:r>
      <w:r>
        <w:rPr>
          <w:rStyle w:val="kc"/>
        </w:rPr>
        <w:t>true</w:t>
      </w:r>
      <w:r>
        <w:rPr>
          <w:rStyle w:val="p"/>
        </w:rPr>
        <w:t>,</w:t>
      </w:r>
    </w:p>
    <w:p w:rsidR="00000000" w:rsidRDefault="00000000">
      <w:pPr>
        <w:pStyle w:val="HTML0"/>
        <w:divId w:val="1647203484"/>
        <w:rPr>
          <w:rStyle w:val="w"/>
        </w:rPr>
      </w:pPr>
      <w:r>
        <w:rPr>
          <w:rStyle w:val="w"/>
        </w:rPr>
        <w:t xml:space="preserve">            </w:t>
      </w:r>
      <w:r>
        <w:rPr>
          <w:rStyle w:val="nl"/>
        </w:rPr>
        <w:t>"instId"</w:t>
      </w:r>
      <w:r>
        <w:rPr>
          <w:rStyle w:val="p"/>
        </w:rPr>
        <w:t>:</w:t>
      </w:r>
      <w:r>
        <w:rPr>
          <w:rStyle w:val="w"/>
        </w:rPr>
        <w:t xml:space="preserve"> </w:t>
      </w:r>
      <w:r>
        <w:rPr>
          <w:rStyle w:val="s2"/>
        </w:rPr>
        <w:t>"ETH-USDT-SWAP"</w:t>
      </w:r>
    </w:p>
    <w:p w:rsidR="00000000" w:rsidRDefault="00000000">
      <w:pPr>
        <w:pStyle w:val="HTML0"/>
        <w:divId w:val="1647203484"/>
        <w:rPr>
          <w:rStyle w:val="w"/>
        </w:rPr>
      </w:pPr>
      <w:r>
        <w:rPr>
          <w:rStyle w:val="w"/>
        </w:rPr>
        <w:t xml:space="preserve">        </w:t>
      </w:r>
      <w:r>
        <w:rPr>
          <w:rStyle w:val="p"/>
        </w:rPr>
        <w:t>},</w:t>
      </w:r>
    </w:p>
    <w:p w:rsidR="00000000" w:rsidRDefault="00000000">
      <w:pPr>
        <w:pStyle w:val="HTML0"/>
        <w:divId w:val="1647203484"/>
        <w:rPr>
          <w:rStyle w:val="w"/>
        </w:rPr>
      </w:pPr>
      <w:r>
        <w:rPr>
          <w:rStyle w:val="w"/>
        </w:rPr>
        <w:t xml:space="preserve">        </w:t>
      </w:r>
      <w:r>
        <w:rPr>
          <w:rStyle w:val="p"/>
        </w:rPr>
        <w:t>{</w:t>
      </w:r>
    </w:p>
    <w:p w:rsidR="00000000" w:rsidRDefault="00000000">
      <w:pPr>
        <w:pStyle w:val="HTML0"/>
        <w:divId w:val="1647203484"/>
        <w:rPr>
          <w:rStyle w:val="w"/>
        </w:rPr>
      </w:pPr>
      <w:r>
        <w:rPr>
          <w:rStyle w:val="w"/>
        </w:rPr>
        <w:t xml:space="preserve">            </w:t>
      </w:r>
      <w:r>
        <w:rPr>
          <w:rStyle w:val="nl"/>
        </w:rPr>
        <w:t>"enabled"</w:t>
      </w:r>
      <w:r>
        <w:rPr>
          <w:rStyle w:val="p"/>
        </w:rPr>
        <w:t>:</w:t>
      </w:r>
      <w:r>
        <w:rPr>
          <w:rStyle w:val="w"/>
        </w:rPr>
        <w:t xml:space="preserve"> </w:t>
      </w:r>
      <w:r>
        <w:rPr>
          <w:rStyle w:val="kc"/>
        </w:rPr>
        <w:t>false</w:t>
      </w:r>
      <w:r>
        <w:rPr>
          <w:rStyle w:val="p"/>
        </w:rPr>
        <w:t>,</w:t>
      </w:r>
    </w:p>
    <w:p w:rsidR="00000000" w:rsidRDefault="00000000">
      <w:pPr>
        <w:pStyle w:val="HTML0"/>
        <w:divId w:val="1647203484"/>
        <w:rPr>
          <w:rStyle w:val="w"/>
        </w:rPr>
      </w:pPr>
      <w:r>
        <w:rPr>
          <w:rStyle w:val="w"/>
        </w:rPr>
        <w:t xml:space="preserve">            </w:t>
      </w:r>
      <w:r>
        <w:rPr>
          <w:rStyle w:val="nl"/>
        </w:rPr>
        <w:t>"instId"</w:t>
      </w:r>
      <w:r>
        <w:rPr>
          <w:rStyle w:val="p"/>
        </w:rPr>
        <w:t>:</w:t>
      </w:r>
      <w:r>
        <w:rPr>
          <w:rStyle w:val="w"/>
        </w:rPr>
        <w:t xml:space="preserve"> </w:t>
      </w:r>
      <w:r>
        <w:rPr>
          <w:rStyle w:val="s2"/>
        </w:rPr>
        <w:t>"ADA-USDT-SWAP"</w:t>
      </w:r>
    </w:p>
    <w:p w:rsidR="00000000" w:rsidRDefault="00000000">
      <w:pPr>
        <w:pStyle w:val="HTML0"/>
        <w:divId w:val="1647203484"/>
        <w:rPr>
          <w:rStyle w:val="w"/>
        </w:rPr>
      </w:pPr>
      <w:r>
        <w:rPr>
          <w:rStyle w:val="w"/>
        </w:rPr>
        <w:t xml:space="preserve">        </w:t>
      </w:r>
      <w:r>
        <w:rPr>
          <w:rStyle w:val="p"/>
        </w:rPr>
        <w:t>}</w:t>
      </w:r>
    </w:p>
    <w:p w:rsidR="00000000" w:rsidRDefault="00000000">
      <w:pPr>
        <w:pStyle w:val="HTML0"/>
        <w:divId w:val="1647203484"/>
        <w:rPr>
          <w:rStyle w:val="w"/>
        </w:rPr>
      </w:pPr>
      <w:r>
        <w:rPr>
          <w:rStyle w:val="w"/>
        </w:rPr>
        <w:t xml:space="preserve">    </w:t>
      </w:r>
      <w:r>
        <w:rPr>
          <w:rStyle w:val="p"/>
        </w:rPr>
        <w:t>],</w:t>
      </w:r>
    </w:p>
    <w:p w:rsidR="00000000" w:rsidRDefault="00000000">
      <w:pPr>
        <w:pStyle w:val="HTML0"/>
        <w:divId w:val="1647203484"/>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647203484"/>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900"/>
        <w:gridCol w:w="6208"/>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Instrument ID, e.g. BTC-USDT-SWAP</w:t>
            </w:r>
          </w:p>
        </w:tc>
      </w:tr>
      <w:tr w:rsidR="00000000">
        <w:trPr>
          <w:divId w:val="175387555"/>
          <w:tblCellSpacing w:w="15" w:type="dxa"/>
        </w:trPr>
        <w:tc>
          <w:tcPr>
            <w:tcW w:w="0" w:type="auto"/>
            <w:vAlign w:val="center"/>
            <w:hideMark/>
          </w:tcPr>
          <w:p w:rsidR="00000000" w:rsidRDefault="00000000">
            <w:r>
              <w:t>enabled</w:t>
            </w:r>
          </w:p>
        </w:tc>
        <w:tc>
          <w:tcPr>
            <w:tcW w:w="0" w:type="auto"/>
            <w:vAlign w:val="center"/>
            <w:hideMark/>
          </w:tcPr>
          <w:p w:rsidR="00000000" w:rsidRDefault="00000000">
            <w:r>
              <w:t>Boolean</w:t>
            </w:r>
          </w:p>
        </w:tc>
        <w:tc>
          <w:tcPr>
            <w:tcW w:w="0" w:type="auto"/>
            <w:vAlign w:val="center"/>
            <w:hideMark/>
          </w:tcPr>
          <w:p w:rsidR="00000000" w:rsidRDefault="00000000">
            <w:r>
              <w:t xml:space="preserve">Whether instrument is a lead instrument. </w:t>
            </w:r>
            <w:r>
              <w:rPr>
                <w:rStyle w:val="HTML"/>
              </w:rPr>
              <w:t>true</w:t>
            </w:r>
            <w:r>
              <w:t xml:space="preserve"> or </w:t>
            </w:r>
            <w:r>
              <w:rPr>
                <w:rStyle w:val="HTML"/>
              </w:rPr>
              <w:t>false</w:t>
            </w:r>
          </w:p>
        </w:tc>
      </w:tr>
    </w:tbl>
    <w:p w:rsidR="00000000" w:rsidRDefault="00000000">
      <w:pPr>
        <w:pStyle w:val="3"/>
        <w:divId w:val="175387555"/>
      </w:pPr>
      <w:r>
        <w:t>POST / Amend leading instruments</w:t>
      </w:r>
    </w:p>
    <w:p w:rsidR="00000000" w:rsidRDefault="00000000">
      <w:pPr>
        <w:pStyle w:val="a5"/>
        <w:divId w:val="175387555"/>
      </w:pPr>
      <w:r>
        <w:t>The leading trader can amend current leading instruments, need to set initial leading instruments while applying to become a leading trader.</w:t>
      </w:r>
      <w:r>
        <w:br/>
        <w:t>All non-leading instruments can't have position or pending orders for the current request when setting non-leading instruments as leading instruments.</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/api/v5/copytrading/set-instruments</w:t>
      </w:r>
    </w:p>
    <w:p w:rsidR="00000000" w:rsidRDefault="00000000">
      <w:pPr>
        <w:pStyle w:val="a5"/>
        <w:ind w:left="720" w:right="720"/>
        <w:divId w:val="914244792"/>
      </w:pPr>
      <w:r>
        <w:t>Request example</w:t>
      </w:r>
    </w:p>
    <w:p w:rsidR="00000000" w:rsidRDefault="00000000">
      <w:pPr>
        <w:pStyle w:val="HTML0"/>
        <w:divId w:val="1876848260"/>
        <w:rPr>
          <w:rStyle w:val="HTML"/>
        </w:rPr>
      </w:pPr>
      <w:r>
        <w:rPr>
          <w:rStyle w:val="HTML"/>
        </w:rPr>
        <w:t>POST /api/v5/copytrading/set-instruments</w:t>
      </w:r>
    </w:p>
    <w:p w:rsidR="00000000" w:rsidRDefault="00000000">
      <w:pPr>
        <w:pStyle w:val="HTML0"/>
        <w:divId w:val="1876848260"/>
        <w:rPr>
          <w:rStyle w:val="HTML"/>
        </w:rPr>
      </w:pPr>
      <w:r>
        <w:rPr>
          <w:rStyle w:val="HTML"/>
        </w:rPr>
        <w:t>body</w:t>
      </w:r>
    </w:p>
    <w:p w:rsidR="00000000" w:rsidRDefault="00000000">
      <w:pPr>
        <w:pStyle w:val="HTML0"/>
        <w:divId w:val="1876848260"/>
        <w:rPr>
          <w:rStyle w:val="HTML"/>
        </w:rPr>
      </w:pPr>
      <w:r>
        <w:rPr>
          <w:rStyle w:val="HTML"/>
        </w:rPr>
        <w:t>{</w:t>
      </w:r>
    </w:p>
    <w:p w:rsidR="00000000" w:rsidRDefault="00000000">
      <w:pPr>
        <w:pStyle w:val="HTML0"/>
        <w:divId w:val="1876848260"/>
        <w:rPr>
          <w:rStyle w:val="HTML"/>
        </w:rPr>
      </w:pPr>
      <w:r>
        <w:rPr>
          <w:rStyle w:val="HTML"/>
        </w:rPr>
        <w:t xml:space="preserve">    "instId": "BTC-USDT-SWAP,ETH-USDT-SWAP"</w:t>
      </w:r>
    </w:p>
    <w:p w:rsidR="00000000" w:rsidRDefault="00000000">
      <w:pPr>
        <w:pStyle w:val="HTML0"/>
        <w:divId w:val="1876848260"/>
        <w:rPr>
          <w:rStyle w:val="HTML"/>
        </w:rPr>
      </w:pPr>
      <w:r>
        <w:rPr>
          <w:rStyle w:val="HTML"/>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type</w:t>
            </w:r>
            <w:r>
              <w:br/>
            </w:r>
            <w:r>
              <w:rPr>
                <w:rStyle w:val="HTML"/>
              </w:rPr>
              <w:t>SPOT</w:t>
            </w:r>
            <w:r>
              <w:br/>
            </w:r>
            <w:r>
              <w:rPr>
                <w:rStyle w:val="HTML"/>
              </w:rPr>
              <w:t>SWAP</w:t>
            </w:r>
            <w:r>
              <w:t>, the default value</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ID, e.g. BTC-USDT-SWAP. If there are multiple instruments, separate them with commas.</w:t>
            </w:r>
          </w:p>
        </w:tc>
      </w:tr>
    </w:tbl>
    <w:p w:rsidR="00000000" w:rsidRDefault="00000000">
      <w:pPr>
        <w:divId w:val="175387555"/>
      </w:pPr>
      <w:r>
        <w:t>The value of `instId` must include all instruments that you are going to have the lead trading with because the previous settings will be overwritten after the current request is set successfully</w:t>
      </w:r>
      <w:r>
        <w:br/>
      </w:r>
    </w:p>
    <w:p w:rsidR="00000000" w:rsidRDefault="00000000">
      <w:pPr>
        <w:pStyle w:val="a5"/>
        <w:ind w:left="720" w:right="720"/>
        <w:divId w:val="1006515698"/>
      </w:pPr>
      <w:r>
        <w:t>Response example</w:t>
      </w:r>
    </w:p>
    <w:p w:rsidR="00000000" w:rsidRDefault="00000000">
      <w:pPr>
        <w:pStyle w:val="HTML0"/>
        <w:divId w:val="183714060"/>
        <w:rPr>
          <w:rStyle w:val="w"/>
        </w:rPr>
      </w:pPr>
      <w:r>
        <w:rPr>
          <w:rStyle w:val="p"/>
        </w:rPr>
        <w:t>{</w:t>
      </w:r>
    </w:p>
    <w:p w:rsidR="00000000" w:rsidRDefault="00000000">
      <w:pPr>
        <w:pStyle w:val="HTML0"/>
        <w:divId w:val="183714060"/>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83714060"/>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83714060"/>
        <w:rPr>
          <w:rStyle w:val="w"/>
        </w:rPr>
      </w:pPr>
      <w:r>
        <w:rPr>
          <w:rStyle w:val="w"/>
        </w:rPr>
        <w:t xml:space="preserve">        </w:t>
      </w:r>
      <w:r>
        <w:rPr>
          <w:rStyle w:val="p"/>
        </w:rPr>
        <w:t>{</w:t>
      </w:r>
    </w:p>
    <w:p w:rsidR="00000000" w:rsidRDefault="00000000">
      <w:pPr>
        <w:pStyle w:val="HTML0"/>
        <w:divId w:val="183714060"/>
        <w:rPr>
          <w:rStyle w:val="w"/>
        </w:rPr>
      </w:pPr>
      <w:r>
        <w:rPr>
          <w:rStyle w:val="w"/>
        </w:rPr>
        <w:t xml:space="preserve">            </w:t>
      </w:r>
      <w:r>
        <w:rPr>
          <w:rStyle w:val="nl"/>
        </w:rPr>
        <w:t>"enabled"</w:t>
      </w:r>
      <w:r>
        <w:rPr>
          <w:rStyle w:val="p"/>
        </w:rPr>
        <w:t>:</w:t>
      </w:r>
      <w:r>
        <w:rPr>
          <w:rStyle w:val="w"/>
        </w:rPr>
        <w:t xml:space="preserve"> </w:t>
      </w:r>
      <w:r>
        <w:rPr>
          <w:rStyle w:val="kc"/>
        </w:rPr>
        <w:t>true</w:t>
      </w:r>
      <w:r>
        <w:rPr>
          <w:rStyle w:val="p"/>
        </w:rPr>
        <w:t>,</w:t>
      </w:r>
    </w:p>
    <w:p w:rsidR="00000000" w:rsidRDefault="00000000">
      <w:pPr>
        <w:pStyle w:val="HTML0"/>
        <w:divId w:val="183714060"/>
        <w:rPr>
          <w:rStyle w:val="w"/>
        </w:rPr>
      </w:pPr>
      <w:r>
        <w:rPr>
          <w:rStyle w:val="w"/>
        </w:rPr>
        <w:t xml:space="preserve">            </w:t>
      </w:r>
      <w:r>
        <w:rPr>
          <w:rStyle w:val="nl"/>
        </w:rPr>
        <w:t>"instId"</w:t>
      </w:r>
      <w:r>
        <w:rPr>
          <w:rStyle w:val="p"/>
        </w:rPr>
        <w:t>:</w:t>
      </w:r>
      <w:r>
        <w:rPr>
          <w:rStyle w:val="w"/>
        </w:rPr>
        <w:t xml:space="preserve"> </w:t>
      </w:r>
      <w:r>
        <w:rPr>
          <w:rStyle w:val="s2"/>
        </w:rPr>
        <w:t>"BTC-USDT-SWAP"</w:t>
      </w:r>
    </w:p>
    <w:p w:rsidR="00000000" w:rsidRDefault="00000000">
      <w:pPr>
        <w:pStyle w:val="HTML0"/>
        <w:divId w:val="183714060"/>
        <w:rPr>
          <w:rStyle w:val="w"/>
        </w:rPr>
      </w:pPr>
      <w:r>
        <w:rPr>
          <w:rStyle w:val="w"/>
        </w:rPr>
        <w:t xml:space="preserve">        </w:t>
      </w:r>
      <w:r>
        <w:rPr>
          <w:rStyle w:val="p"/>
        </w:rPr>
        <w:t>},</w:t>
      </w:r>
    </w:p>
    <w:p w:rsidR="00000000" w:rsidRDefault="00000000">
      <w:pPr>
        <w:pStyle w:val="HTML0"/>
        <w:divId w:val="183714060"/>
        <w:rPr>
          <w:rStyle w:val="w"/>
        </w:rPr>
      </w:pPr>
      <w:r>
        <w:rPr>
          <w:rStyle w:val="w"/>
        </w:rPr>
        <w:t xml:space="preserve">        </w:t>
      </w:r>
      <w:r>
        <w:rPr>
          <w:rStyle w:val="p"/>
        </w:rPr>
        <w:t>{</w:t>
      </w:r>
    </w:p>
    <w:p w:rsidR="00000000" w:rsidRDefault="00000000">
      <w:pPr>
        <w:pStyle w:val="HTML0"/>
        <w:divId w:val="183714060"/>
        <w:rPr>
          <w:rStyle w:val="w"/>
        </w:rPr>
      </w:pPr>
      <w:r>
        <w:rPr>
          <w:rStyle w:val="w"/>
        </w:rPr>
        <w:t xml:space="preserve">            </w:t>
      </w:r>
      <w:r>
        <w:rPr>
          <w:rStyle w:val="nl"/>
        </w:rPr>
        <w:t>"enabled"</w:t>
      </w:r>
      <w:r>
        <w:rPr>
          <w:rStyle w:val="p"/>
        </w:rPr>
        <w:t>:</w:t>
      </w:r>
      <w:r>
        <w:rPr>
          <w:rStyle w:val="w"/>
        </w:rPr>
        <w:t xml:space="preserve"> </w:t>
      </w:r>
      <w:r>
        <w:rPr>
          <w:rStyle w:val="kc"/>
        </w:rPr>
        <w:t>true</w:t>
      </w:r>
      <w:r>
        <w:rPr>
          <w:rStyle w:val="p"/>
        </w:rPr>
        <w:t>,</w:t>
      </w:r>
    </w:p>
    <w:p w:rsidR="00000000" w:rsidRDefault="00000000">
      <w:pPr>
        <w:pStyle w:val="HTML0"/>
        <w:divId w:val="183714060"/>
        <w:rPr>
          <w:rStyle w:val="w"/>
        </w:rPr>
      </w:pPr>
      <w:r>
        <w:rPr>
          <w:rStyle w:val="w"/>
        </w:rPr>
        <w:t xml:space="preserve">            </w:t>
      </w:r>
      <w:r>
        <w:rPr>
          <w:rStyle w:val="nl"/>
        </w:rPr>
        <w:t>"instId"</w:t>
      </w:r>
      <w:r>
        <w:rPr>
          <w:rStyle w:val="p"/>
        </w:rPr>
        <w:t>:</w:t>
      </w:r>
      <w:r>
        <w:rPr>
          <w:rStyle w:val="w"/>
        </w:rPr>
        <w:t xml:space="preserve"> </w:t>
      </w:r>
      <w:r>
        <w:rPr>
          <w:rStyle w:val="s2"/>
        </w:rPr>
        <w:t>"ETH-USDT-SWAP"</w:t>
      </w:r>
    </w:p>
    <w:p w:rsidR="00000000" w:rsidRDefault="00000000">
      <w:pPr>
        <w:pStyle w:val="HTML0"/>
        <w:divId w:val="183714060"/>
        <w:rPr>
          <w:rStyle w:val="w"/>
        </w:rPr>
      </w:pPr>
      <w:r>
        <w:rPr>
          <w:rStyle w:val="w"/>
        </w:rPr>
        <w:t xml:space="preserve">        </w:t>
      </w:r>
      <w:r>
        <w:rPr>
          <w:rStyle w:val="p"/>
        </w:rPr>
        <w:t>}</w:t>
      </w:r>
    </w:p>
    <w:p w:rsidR="00000000" w:rsidRDefault="00000000">
      <w:pPr>
        <w:pStyle w:val="HTML0"/>
        <w:divId w:val="183714060"/>
        <w:rPr>
          <w:rStyle w:val="w"/>
        </w:rPr>
      </w:pPr>
      <w:r>
        <w:rPr>
          <w:rStyle w:val="w"/>
        </w:rPr>
        <w:t xml:space="preserve">    </w:t>
      </w:r>
      <w:r>
        <w:rPr>
          <w:rStyle w:val="p"/>
        </w:rPr>
        <w:t>],</w:t>
      </w:r>
    </w:p>
    <w:p w:rsidR="00000000" w:rsidRDefault="00000000">
      <w:pPr>
        <w:pStyle w:val="HTML0"/>
        <w:divId w:val="183714060"/>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83714060"/>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900"/>
        <w:gridCol w:w="403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Instrument ID, e.g. BTC-USDT-SWAP</w:t>
            </w:r>
          </w:p>
        </w:tc>
      </w:tr>
      <w:tr w:rsidR="00000000">
        <w:trPr>
          <w:divId w:val="175387555"/>
          <w:tblCellSpacing w:w="15" w:type="dxa"/>
        </w:trPr>
        <w:tc>
          <w:tcPr>
            <w:tcW w:w="0" w:type="auto"/>
            <w:vAlign w:val="center"/>
            <w:hideMark/>
          </w:tcPr>
          <w:p w:rsidR="00000000" w:rsidRDefault="00000000">
            <w:r>
              <w:t>enabled</w:t>
            </w:r>
          </w:p>
        </w:tc>
        <w:tc>
          <w:tcPr>
            <w:tcW w:w="0" w:type="auto"/>
            <w:vAlign w:val="center"/>
            <w:hideMark/>
          </w:tcPr>
          <w:p w:rsidR="00000000" w:rsidRDefault="00000000">
            <w:r>
              <w:t>Boolean</w:t>
            </w:r>
          </w:p>
        </w:tc>
        <w:tc>
          <w:tcPr>
            <w:tcW w:w="0" w:type="auto"/>
            <w:vAlign w:val="center"/>
            <w:hideMark/>
          </w:tcPr>
          <w:p w:rsidR="00000000" w:rsidRDefault="00000000">
            <w:r>
              <w:t>Whether you set it successfully</w:t>
            </w:r>
            <w:r>
              <w:br/>
            </w:r>
            <w:r>
              <w:rPr>
                <w:rStyle w:val="HTML"/>
              </w:rPr>
              <w:t>true</w:t>
            </w:r>
            <w:r>
              <w:t xml:space="preserve"> or </w:t>
            </w:r>
            <w:r>
              <w:rPr>
                <w:rStyle w:val="HTML"/>
              </w:rPr>
              <w:t>false</w:t>
            </w:r>
          </w:p>
        </w:tc>
      </w:tr>
    </w:tbl>
    <w:p w:rsidR="00000000" w:rsidRDefault="00000000">
      <w:pPr>
        <w:pStyle w:val="3"/>
        <w:divId w:val="175387555"/>
      </w:pPr>
      <w:r>
        <w:t>GET / Profit sharing details</w:t>
      </w:r>
    </w:p>
    <w:p w:rsidR="00000000" w:rsidRDefault="00000000">
      <w:pPr>
        <w:pStyle w:val="a5"/>
        <w:divId w:val="175387555"/>
      </w:pPr>
      <w:r>
        <w:t>The leading trader gets profits shared details for the last 3 months.</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/api/v5/copytrading/profit-sharing-details</w:t>
      </w:r>
    </w:p>
    <w:p w:rsidR="00000000" w:rsidRDefault="00000000">
      <w:pPr>
        <w:pStyle w:val="a5"/>
        <w:ind w:left="720" w:right="720"/>
        <w:divId w:val="1771468527"/>
      </w:pPr>
      <w:r>
        <w:t>Request example</w:t>
      </w:r>
    </w:p>
    <w:p w:rsidR="00000000" w:rsidRDefault="00000000">
      <w:pPr>
        <w:pStyle w:val="HTML0"/>
        <w:divId w:val="1709253638"/>
        <w:rPr>
          <w:rStyle w:val="HTML"/>
        </w:rPr>
      </w:pPr>
      <w:r>
        <w:rPr>
          <w:rStyle w:val="HTML"/>
        </w:rPr>
        <w:t>GET /api/v5/copytrading/profit-sharing-details?limit</w:t>
      </w:r>
      <w:r>
        <w:rPr>
          <w:rStyle w:val="o"/>
        </w:rPr>
        <w:t>=</w:t>
      </w:r>
      <w:r>
        <w:rPr>
          <w:rStyle w:val="HTML"/>
        </w:rPr>
        <w:t>2</w:t>
      </w:r>
    </w:p>
    <w:p w:rsidR="00000000" w:rsidRDefault="00000000">
      <w:pPr>
        <w:pStyle w:val="HTML0"/>
        <w:divId w:val="1709253638"/>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type</w:t>
            </w:r>
            <w:r>
              <w:br/>
            </w:r>
            <w:r>
              <w:rPr>
                <w:rStyle w:val="HTML"/>
              </w:rPr>
              <w:t>SPOT</w:t>
            </w:r>
            <w:r>
              <w:br/>
            </w:r>
            <w:r>
              <w:rPr>
                <w:rStyle w:val="HTML"/>
              </w:rPr>
              <w:t>SWAP</w:t>
            </w:r>
            <w:r>
              <w:br/>
              <w:t>It returns all types by default.</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earlier than the requested </w:t>
            </w:r>
            <w:r>
              <w:rPr>
                <w:rStyle w:val="HTML"/>
              </w:rPr>
              <w:t>profitSharingId</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newer than the requested </w:t>
            </w:r>
            <w:r>
              <w:rPr>
                <w:rStyle w:val="HTML"/>
              </w:rPr>
              <w:t>profitSharingId</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Number of results per request. Maximum is 100. Default is 100.</w:t>
            </w:r>
          </w:p>
        </w:tc>
      </w:tr>
    </w:tbl>
    <w:p w:rsidR="00000000" w:rsidRDefault="00000000">
      <w:pPr>
        <w:pStyle w:val="a5"/>
        <w:ind w:left="720" w:right="720"/>
        <w:divId w:val="791482786"/>
      </w:pPr>
      <w:r>
        <w:t>Response example</w:t>
      </w:r>
    </w:p>
    <w:p w:rsidR="00000000" w:rsidRDefault="00000000">
      <w:pPr>
        <w:pStyle w:val="HTML0"/>
        <w:divId w:val="2048020241"/>
        <w:rPr>
          <w:rStyle w:val="w"/>
        </w:rPr>
      </w:pPr>
      <w:r>
        <w:rPr>
          <w:rStyle w:val="p"/>
        </w:rPr>
        <w:t>{</w:t>
      </w:r>
    </w:p>
    <w:p w:rsidR="00000000" w:rsidRDefault="00000000">
      <w:pPr>
        <w:pStyle w:val="HTML0"/>
        <w:divId w:val="2048020241"/>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2048020241"/>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2048020241"/>
        <w:rPr>
          <w:rStyle w:val="w"/>
        </w:rPr>
      </w:pPr>
      <w:r>
        <w:rPr>
          <w:rStyle w:val="w"/>
        </w:rPr>
        <w:t xml:space="preserve">        </w:t>
      </w:r>
      <w:r>
        <w:rPr>
          <w:rStyle w:val="p"/>
        </w:rPr>
        <w:t>{</w:t>
      </w:r>
    </w:p>
    <w:p w:rsidR="00000000" w:rsidRDefault="00000000">
      <w:pPr>
        <w:pStyle w:val="HTML0"/>
        <w:divId w:val="2048020241"/>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2048020241"/>
        <w:rPr>
          <w:rStyle w:val="w"/>
        </w:rPr>
      </w:pPr>
      <w:r>
        <w:rPr>
          <w:rStyle w:val="w"/>
        </w:rPr>
        <w:t xml:space="preserve">            </w:t>
      </w:r>
      <w:r>
        <w:rPr>
          <w:rStyle w:val="nl"/>
        </w:rPr>
        <w:t>"nickName"</w:t>
      </w:r>
      <w:r>
        <w:rPr>
          <w:rStyle w:val="p"/>
        </w:rPr>
        <w:t>:</w:t>
      </w:r>
      <w:r>
        <w:rPr>
          <w:rStyle w:val="w"/>
        </w:rPr>
        <w:t xml:space="preserve"> </w:t>
      </w:r>
      <w:r>
        <w:rPr>
          <w:rStyle w:val="s2"/>
        </w:rPr>
        <w:t>"Potato"</w:t>
      </w:r>
      <w:r>
        <w:rPr>
          <w:rStyle w:val="p"/>
        </w:rPr>
        <w:t>,</w:t>
      </w:r>
    </w:p>
    <w:p w:rsidR="00000000" w:rsidRDefault="00000000">
      <w:pPr>
        <w:pStyle w:val="HTML0"/>
        <w:divId w:val="2048020241"/>
        <w:rPr>
          <w:rStyle w:val="w"/>
        </w:rPr>
      </w:pPr>
      <w:r>
        <w:rPr>
          <w:rStyle w:val="w"/>
        </w:rPr>
        <w:t xml:space="preserve">            </w:t>
      </w:r>
      <w:r>
        <w:rPr>
          <w:rStyle w:val="nl"/>
        </w:rPr>
        <w:t>"profitSharingAmt"</w:t>
      </w:r>
      <w:r>
        <w:rPr>
          <w:rStyle w:val="p"/>
        </w:rPr>
        <w:t>:</w:t>
      </w:r>
      <w:r>
        <w:rPr>
          <w:rStyle w:val="w"/>
        </w:rPr>
        <w:t xml:space="preserve"> </w:t>
      </w:r>
      <w:r>
        <w:rPr>
          <w:rStyle w:val="s2"/>
        </w:rPr>
        <w:t>"0.00536"</w:t>
      </w:r>
      <w:r>
        <w:rPr>
          <w:rStyle w:val="p"/>
        </w:rPr>
        <w:t>,</w:t>
      </w:r>
    </w:p>
    <w:p w:rsidR="00000000" w:rsidRDefault="00000000">
      <w:pPr>
        <w:pStyle w:val="HTML0"/>
        <w:divId w:val="2048020241"/>
        <w:rPr>
          <w:rStyle w:val="w"/>
        </w:rPr>
      </w:pPr>
      <w:r>
        <w:rPr>
          <w:rStyle w:val="w"/>
        </w:rPr>
        <w:t xml:space="preserve">            </w:t>
      </w:r>
      <w:r>
        <w:rPr>
          <w:rStyle w:val="nl"/>
        </w:rPr>
        <w:t>"profitSharingId"</w:t>
      </w:r>
      <w:r>
        <w:rPr>
          <w:rStyle w:val="p"/>
        </w:rPr>
        <w:t>:</w:t>
      </w:r>
      <w:r>
        <w:rPr>
          <w:rStyle w:val="w"/>
        </w:rPr>
        <w:t xml:space="preserve"> </w:t>
      </w:r>
      <w:r>
        <w:rPr>
          <w:rStyle w:val="s2"/>
        </w:rPr>
        <w:t>"148"</w:t>
      </w:r>
      <w:r>
        <w:rPr>
          <w:rStyle w:val="p"/>
        </w:rPr>
        <w:t>,</w:t>
      </w:r>
    </w:p>
    <w:p w:rsidR="00000000" w:rsidRDefault="00000000">
      <w:pPr>
        <w:pStyle w:val="HTML0"/>
        <w:divId w:val="2048020241"/>
        <w:rPr>
          <w:rStyle w:val="w"/>
        </w:rPr>
      </w:pPr>
      <w:r>
        <w:rPr>
          <w:rStyle w:val="w"/>
        </w:rPr>
        <w:t xml:space="preserve">            </w:t>
      </w:r>
      <w:r>
        <w:rPr>
          <w:rStyle w:val="nl"/>
        </w:rPr>
        <w:t>"portLink"</w:t>
      </w:r>
      <w:r>
        <w:rPr>
          <w:rStyle w:val="p"/>
        </w:rPr>
        <w:t>:</w:t>
      </w:r>
      <w:r>
        <w:rPr>
          <w:rStyle w:val="w"/>
        </w:rPr>
        <w:t xml:space="preserve"> </w:t>
      </w:r>
      <w:r>
        <w:rPr>
          <w:rStyle w:val="s2"/>
        </w:rPr>
        <w:t>""</w:t>
      </w:r>
      <w:r>
        <w:rPr>
          <w:rStyle w:val="p"/>
        </w:rPr>
        <w:t>,</w:t>
      </w:r>
    </w:p>
    <w:p w:rsidR="00000000" w:rsidRDefault="00000000">
      <w:pPr>
        <w:pStyle w:val="HTML0"/>
        <w:divId w:val="2048020241"/>
        <w:rPr>
          <w:rStyle w:val="w"/>
        </w:rPr>
      </w:pPr>
      <w:r>
        <w:rPr>
          <w:rStyle w:val="w"/>
        </w:rPr>
        <w:t xml:space="preserve">            </w:t>
      </w:r>
      <w:r>
        <w:rPr>
          <w:rStyle w:val="nl"/>
        </w:rPr>
        <w:t>"ts"</w:t>
      </w:r>
      <w:r>
        <w:rPr>
          <w:rStyle w:val="p"/>
        </w:rPr>
        <w:t>:</w:t>
      </w:r>
      <w:r>
        <w:rPr>
          <w:rStyle w:val="w"/>
        </w:rPr>
        <w:t xml:space="preserve"> </w:t>
      </w:r>
      <w:r>
        <w:rPr>
          <w:rStyle w:val="s2"/>
        </w:rPr>
        <w:t>"1723392000000"</w:t>
      </w:r>
      <w:r>
        <w:rPr>
          <w:rStyle w:val="p"/>
        </w:rPr>
        <w:t>,</w:t>
      </w:r>
    </w:p>
    <w:p w:rsidR="00000000" w:rsidRDefault="00000000">
      <w:pPr>
        <w:pStyle w:val="HTML0"/>
        <w:divId w:val="2048020241"/>
        <w:rPr>
          <w:rStyle w:val="w"/>
        </w:rPr>
      </w:pPr>
      <w:r>
        <w:rPr>
          <w:rStyle w:val="w"/>
        </w:rPr>
        <w:t xml:space="preserve">            </w:t>
      </w:r>
      <w:r>
        <w:rPr>
          <w:rStyle w:val="nl"/>
        </w:rPr>
        <w:t>"instType"</w:t>
      </w:r>
      <w:r>
        <w:rPr>
          <w:rStyle w:val="p"/>
        </w:rPr>
        <w:t>:</w:t>
      </w:r>
      <w:r>
        <w:rPr>
          <w:rStyle w:val="w"/>
        </w:rPr>
        <w:t xml:space="preserve"> </w:t>
      </w:r>
      <w:r>
        <w:rPr>
          <w:rStyle w:val="s2"/>
        </w:rPr>
        <w:t>"SWAP"</w:t>
      </w:r>
    </w:p>
    <w:p w:rsidR="00000000" w:rsidRDefault="00000000">
      <w:pPr>
        <w:pStyle w:val="HTML0"/>
        <w:divId w:val="2048020241"/>
        <w:rPr>
          <w:rStyle w:val="w"/>
        </w:rPr>
      </w:pPr>
      <w:r>
        <w:rPr>
          <w:rStyle w:val="w"/>
        </w:rPr>
        <w:t xml:space="preserve">        </w:t>
      </w:r>
      <w:r>
        <w:rPr>
          <w:rStyle w:val="p"/>
        </w:rPr>
        <w:t>},</w:t>
      </w:r>
    </w:p>
    <w:p w:rsidR="00000000" w:rsidRDefault="00000000">
      <w:pPr>
        <w:pStyle w:val="HTML0"/>
        <w:divId w:val="2048020241"/>
        <w:rPr>
          <w:rStyle w:val="w"/>
        </w:rPr>
      </w:pPr>
      <w:r>
        <w:rPr>
          <w:rStyle w:val="w"/>
        </w:rPr>
        <w:t xml:space="preserve">        </w:t>
      </w:r>
      <w:r>
        <w:rPr>
          <w:rStyle w:val="p"/>
        </w:rPr>
        <w:t>{</w:t>
      </w:r>
    </w:p>
    <w:p w:rsidR="00000000" w:rsidRDefault="00000000">
      <w:pPr>
        <w:pStyle w:val="HTML0"/>
        <w:divId w:val="2048020241"/>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2048020241"/>
        <w:rPr>
          <w:rStyle w:val="w"/>
        </w:rPr>
      </w:pPr>
      <w:r>
        <w:rPr>
          <w:rStyle w:val="w"/>
        </w:rPr>
        <w:t xml:space="preserve">            </w:t>
      </w:r>
      <w:r>
        <w:rPr>
          <w:rStyle w:val="nl"/>
        </w:rPr>
        <w:t>"nickName"</w:t>
      </w:r>
      <w:r>
        <w:rPr>
          <w:rStyle w:val="p"/>
        </w:rPr>
        <w:t>:</w:t>
      </w:r>
      <w:r>
        <w:rPr>
          <w:rStyle w:val="w"/>
        </w:rPr>
        <w:t xml:space="preserve"> </w:t>
      </w:r>
      <w:r>
        <w:rPr>
          <w:rStyle w:val="s2"/>
        </w:rPr>
        <w:t>"Apple"</w:t>
      </w:r>
      <w:r>
        <w:rPr>
          <w:rStyle w:val="p"/>
        </w:rPr>
        <w:t>,</w:t>
      </w:r>
    </w:p>
    <w:p w:rsidR="00000000" w:rsidRDefault="00000000">
      <w:pPr>
        <w:pStyle w:val="HTML0"/>
        <w:divId w:val="2048020241"/>
        <w:rPr>
          <w:rStyle w:val="w"/>
        </w:rPr>
      </w:pPr>
      <w:r>
        <w:rPr>
          <w:rStyle w:val="w"/>
        </w:rPr>
        <w:t xml:space="preserve">            </w:t>
      </w:r>
      <w:r>
        <w:rPr>
          <w:rStyle w:val="nl"/>
        </w:rPr>
        <w:t>"profitSharingAmt"</w:t>
      </w:r>
      <w:r>
        <w:rPr>
          <w:rStyle w:val="p"/>
        </w:rPr>
        <w:t>:</w:t>
      </w:r>
      <w:r>
        <w:rPr>
          <w:rStyle w:val="w"/>
        </w:rPr>
        <w:t xml:space="preserve"> </w:t>
      </w:r>
      <w:r>
        <w:rPr>
          <w:rStyle w:val="s2"/>
        </w:rPr>
        <w:t>"0.00336"</w:t>
      </w:r>
      <w:r>
        <w:rPr>
          <w:rStyle w:val="p"/>
        </w:rPr>
        <w:t>,</w:t>
      </w:r>
    </w:p>
    <w:p w:rsidR="00000000" w:rsidRDefault="00000000">
      <w:pPr>
        <w:pStyle w:val="HTML0"/>
        <w:divId w:val="2048020241"/>
        <w:rPr>
          <w:rStyle w:val="w"/>
        </w:rPr>
      </w:pPr>
      <w:r>
        <w:rPr>
          <w:rStyle w:val="w"/>
        </w:rPr>
        <w:t xml:space="preserve">            </w:t>
      </w:r>
      <w:r>
        <w:rPr>
          <w:rStyle w:val="nl"/>
        </w:rPr>
        <w:t>"profitSharingId"</w:t>
      </w:r>
      <w:r>
        <w:rPr>
          <w:rStyle w:val="p"/>
        </w:rPr>
        <w:t>:</w:t>
      </w:r>
      <w:r>
        <w:rPr>
          <w:rStyle w:val="w"/>
        </w:rPr>
        <w:t xml:space="preserve"> </w:t>
      </w:r>
      <w:r>
        <w:rPr>
          <w:rStyle w:val="s2"/>
        </w:rPr>
        <w:t>"20"</w:t>
      </w:r>
      <w:r>
        <w:rPr>
          <w:rStyle w:val="p"/>
        </w:rPr>
        <w:t>,</w:t>
      </w:r>
    </w:p>
    <w:p w:rsidR="00000000" w:rsidRDefault="00000000">
      <w:pPr>
        <w:pStyle w:val="HTML0"/>
        <w:divId w:val="2048020241"/>
        <w:rPr>
          <w:rStyle w:val="w"/>
        </w:rPr>
      </w:pPr>
      <w:r>
        <w:rPr>
          <w:rStyle w:val="w"/>
        </w:rPr>
        <w:t xml:space="preserve">            </w:t>
      </w:r>
      <w:r>
        <w:rPr>
          <w:rStyle w:val="nl"/>
        </w:rPr>
        <w:t>"portLink"</w:t>
      </w:r>
      <w:r>
        <w:rPr>
          <w:rStyle w:val="p"/>
        </w:rPr>
        <w:t>:</w:t>
      </w:r>
      <w:r>
        <w:rPr>
          <w:rStyle w:val="w"/>
        </w:rPr>
        <w:t xml:space="preserve"> </w:t>
      </w:r>
      <w:r>
        <w:rPr>
          <w:rStyle w:val="s2"/>
        </w:rPr>
        <w:t>""</w:t>
      </w:r>
      <w:r>
        <w:rPr>
          <w:rStyle w:val="p"/>
        </w:rPr>
        <w:t>,</w:t>
      </w:r>
    </w:p>
    <w:p w:rsidR="00000000" w:rsidRDefault="00000000">
      <w:pPr>
        <w:pStyle w:val="HTML0"/>
        <w:divId w:val="2048020241"/>
        <w:rPr>
          <w:rStyle w:val="w"/>
        </w:rPr>
      </w:pPr>
      <w:r>
        <w:rPr>
          <w:rStyle w:val="w"/>
        </w:rPr>
        <w:t xml:space="preserve">            </w:t>
      </w:r>
      <w:r>
        <w:rPr>
          <w:rStyle w:val="nl"/>
        </w:rPr>
        <w:t>"ts"</w:t>
      </w:r>
      <w:r>
        <w:rPr>
          <w:rStyle w:val="p"/>
        </w:rPr>
        <w:t>:</w:t>
      </w:r>
      <w:r>
        <w:rPr>
          <w:rStyle w:val="w"/>
        </w:rPr>
        <w:t xml:space="preserve"> </w:t>
      </w:r>
      <w:r>
        <w:rPr>
          <w:rStyle w:val="s2"/>
        </w:rPr>
        <w:t>"1723392000000"</w:t>
      </w:r>
      <w:r>
        <w:rPr>
          <w:rStyle w:val="p"/>
        </w:rPr>
        <w:t>,</w:t>
      </w:r>
    </w:p>
    <w:p w:rsidR="00000000" w:rsidRDefault="00000000">
      <w:pPr>
        <w:pStyle w:val="HTML0"/>
        <w:divId w:val="2048020241"/>
        <w:rPr>
          <w:rStyle w:val="w"/>
        </w:rPr>
      </w:pPr>
      <w:r>
        <w:rPr>
          <w:rStyle w:val="w"/>
        </w:rPr>
        <w:t xml:space="preserve">            </w:t>
      </w:r>
      <w:r>
        <w:rPr>
          <w:rStyle w:val="nl"/>
        </w:rPr>
        <w:t>"instType"</w:t>
      </w:r>
      <w:r>
        <w:rPr>
          <w:rStyle w:val="p"/>
        </w:rPr>
        <w:t>:</w:t>
      </w:r>
      <w:r>
        <w:rPr>
          <w:rStyle w:val="w"/>
        </w:rPr>
        <w:t xml:space="preserve"> </w:t>
      </w:r>
      <w:r>
        <w:rPr>
          <w:rStyle w:val="s2"/>
        </w:rPr>
        <w:t>"SWAP"</w:t>
      </w:r>
    </w:p>
    <w:p w:rsidR="00000000" w:rsidRDefault="00000000">
      <w:pPr>
        <w:pStyle w:val="HTML0"/>
        <w:divId w:val="2048020241"/>
        <w:rPr>
          <w:rStyle w:val="w"/>
        </w:rPr>
      </w:pPr>
      <w:r>
        <w:rPr>
          <w:rStyle w:val="w"/>
        </w:rPr>
        <w:t xml:space="preserve">        </w:t>
      </w:r>
      <w:r>
        <w:rPr>
          <w:rStyle w:val="p"/>
        </w:rPr>
        <w:t>}</w:t>
      </w:r>
    </w:p>
    <w:p w:rsidR="00000000" w:rsidRDefault="00000000">
      <w:pPr>
        <w:pStyle w:val="HTML0"/>
        <w:divId w:val="2048020241"/>
        <w:rPr>
          <w:rStyle w:val="w"/>
        </w:rPr>
      </w:pPr>
      <w:r>
        <w:rPr>
          <w:rStyle w:val="w"/>
        </w:rPr>
        <w:t xml:space="preserve">    </w:t>
      </w:r>
      <w:r>
        <w:rPr>
          <w:rStyle w:val="p"/>
        </w:rPr>
        <w:t>],</w:t>
      </w:r>
    </w:p>
    <w:p w:rsidR="00000000" w:rsidRDefault="00000000">
      <w:pPr>
        <w:pStyle w:val="HTML0"/>
        <w:divId w:val="2048020241"/>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2048020241"/>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780"/>
        <w:gridCol w:w="553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The currency of profit sharing.</w:t>
            </w:r>
          </w:p>
        </w:tc>
      </w:tr>
      <w:tr w:rsidR="00000000">
        <w:trPr>
          <w:divId w:val="175387555"/>
          <w:tblCellSpacing w:w="15" w:type="dxa"/>
        </w:trPr>
        <w:tc>
          <w:tcPr>
            <w:tcW w:w="0" w:type="auto"/>
            <w:vAlign w:val="center"/>
            <w:hideMark/>
          </w:tcPr>
          <w:p w:rsidR="00000000" w:rsidRDefault="00000000">
            <w:r>
              <w:t>profitSharingAmt</w:t>
            </w:r>
          </w:p>
        </w:tc>
        <w:tc>
          <w:tcPr>
            <w:tcW w:w="0" w:type="auto"/>
            <w:vAlign w:val="center"/>
            <w:hideMark/>
          </w:tcPr>
          <w:p w:rsidR="00000000" w:rsidRDefault="00000000">
            <w:r>
              <w:t>String</w:t>
            </w:r>
          </w:p>
        </w:tc>
        <w:tc>
          <w:tcPr>
            <w:tcW w:w="0" w:type="auto"/>
            <w:vAlign w:val="center"/>
            <w:hideMark/>
          </w:tcPr>
          <w:p w:rsidR="00000000" w:rsidRDefault="00000000">
            <w:r>
              <w:t>Profit sharing amount. It would be 0 if there is no any profit sharing.</w:t>
            </w:r>
          </w:p>
        </w:tc>
      </w:tr>
      <w:tr w:rsidR="00000000">
        <w:trPr>
          <w:divId w:val="175387555"/>
          <w:tblCellSpacing w:w="15" w:type="dxa"/>
        </w:trPr>
        <w:tc>
          <w:tcPr>
            <w:tcW w:w="0" w:type="auto"/>
            <w:vAlign w:val="center"/>
            <w:hideMark/>
          </w:tcPr>
          <w:p w:rsidR="00000000" w:rsidRDefault="00000000">
            <w:r>
              <w:t>nickName</w:t>
            </w:r>
          </w:p>
        </w:tc>
        <w:tc>
          <w:tcPr>
            <w:tcW w:w="0" w:type="auto"/>
            <w:vAlign w:val="center"/>
            <w:hideMark/>
          </w:tcPr>
          <w:p w:rsidR="00000000" w:rsidRDefault="00000000">
            <w:r>
              <w:t>String</w:t>
            </w:r>
          </w:p>
        </w:tc>
        <w:tc>
          <w:tcPr>
            <w:tcW w:w="0" w:type="auto"/>
            <w:vAlign w:val="center"/>
            <w:hideMark/>
          </w:tcPr>
          <w:p w:rsidR="00000000" w:rsidRDefault="00000000">
            <w:r>
              <w:t>Nickname of copy trader.</w:t>
            </w:r>
          </w:p>
        </w:tc>
      </w:tr>
      <w:tr w:rsidR="00000000">
        <w:trPr>
          <w:divId w:val="175387555"/>
          <w:tblCellSpacing w:w="15" w:type="dxa"/>
        </w:trPr>
        <w:tc>
          <w:tcPr>
            <w:tcW w:w="0" w:type="auto"/>
            <w:vAlign w:val="center"/>
            <w:hideMark/>
          </w:tcPr>
          <w:p w:rsidR="00000000" w:rsidRDefault="00000000">
            <w:r>
              <w:t>profitSharingId</w:t>
            </w:r>
          </w:p>
        </w:tc>
        <w:tc>
          <w:tcPr>
            <w:tcW w:w="0" w:type="auto"/>
            <w:vAlign w:val="center"/>
            <w:hideMark/>
          </w:tcPr>
          <w:p w:rsidR="00000000" w:rsidRDefault="00000000">
            <w:r>
              <w:t>String</w:t>
            </w:r>
          </w:p>
        </w:tc>
        <w:tc>
          <w:tcPr>
            <w:tcW w:w="0" w:type="auto"/>
            <w:vAlign w:val="center"/>
            <w:hideMark/>
          </w:tcPr>
          <w:p w:rsidR="00000000" w:rsidRDefault="00000000">
            <w:r>
              <w:t>Profit sharing ID.</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portLink</w:t>
            </w:r>
          </w:p>
        </w:tc>
        <w:tc>
          <w:tcPr>
            <w:tcW w:w="0" w:type="auto"/>
            <w:vAlign w:val="center"/>
            <w:hideMark/>
          </w:tcPr>
          <w:p w:rsidR="00000000" w:rsidRDefault="00000000">
            <w:r>
              <w:t>String</w:t>
            </w:r>
          </w:p>
        </w:tc>
        <w:tc>
          <w:tcPr>
            <w:tcW w:w="0" w:type="auto"/>
            <w:vAlign w:val="center"/>
            <w:hideMark/>
          </w:tcPr>
          <w:p w:rsidR="00000000" w:rsidRDefault="00000000">
            <w:r>
              <w:t>Portrait link</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Profit sharing time.</w:t>
            </w:r>
          </w:p>
        </w:tc>
      </w:tr>
    </w:tbl>
    <w:p w:rsidR="00000000" w:rsidRDefault="00000000">
      <w:pPr>
        <w:pStyle w:val="3"/>
        <w:divId w:val="175387555"/>
      </w:pPr>
      <w:r>
        <w:t>GET / Total profit sharing</w:t>
      </w:r>
    </w:p>
    <w:p w:rsidR="00000000" w:rsidRDefault="00000000">
      <w:pPr>
        <w:pStyle w:val="a5"/>
        <w:divId w:val="175387555"/>
      </w:pPr>
      <w:r>
        <w:t>The leading trader gets the total amount of profit shared since joining the platform.</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/api/v5/copytrading/total-profit-sharing</w:t>
      </w:r>
    </w:p>
    <w:p w:rsidR="00000000" w:rsidRDefault="00000000">
      <w:pPr>
        <w:pStyle w:val="a5"/>
        <w:ind w:left="720" w:right="720"/>
        <w:divId w:val="1341931784"/>
      </w:pPr>
      <w:r>
        <w:t>Request example</w:t>
      </w:r>
    </w:p>
    <w:p w:rsidR="00000000" w:rsidRDefault="00000000">
      <w:pPr>
        <w:pStyle w:val="HTML0"/>
        <w:divId w:val="2111926412"/>
        <w:rPr>
          <w:rStyle w:val="HTML"/>
        </w:rPr>
      </w:pPr>
      <w:r>
        <w:rPr>
          <w:rStyle w:val="HTML"/>
        </w:rPr>
        <w:t>GET /api/v5/copytrading/total-profit-sharing</w:t>
      </w:r>
    </w:p>
    <w:p w:rsidR="00000000" w:rsidRDefault="00000000">
      <w:pPr>
        <w:pStyle w:val="HTML0"/>
        <w:divId w:val="2111926412"/>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39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type</w:t>
            </w:r>
            <w:r>
              <w:br/>
            </w:r>
            <w:r>
              <w:rPr>
                <w:rStyle w:val="HTML"/>
              </w:rPr>
              <w:t>SPOT</w:t>
            </w:r>
            <w:r>
              <w:br/>
            </w:r>
            <w:r>
              <w:rPr>
                <w:rStyle w:val="HTML"/>
              </w:rPr>
              <w:t>SWAP</w:t>
            </w:r>
            <w:r>
              <w:br/>
              <w:t>It returns all types by default.</w:t>
            </w:r>
          </w:p>
        </w:tc>
      </w:tr>
    </w:tbl>
    <w:p w:rsidR="00000000" w:rsidRDefault="00000000">
      <w:pPr>
        <w:pStyle w:val="a5"/>
        <w:ind w:left="720" w:right="720"/>
        <w:divId w:val="1169058125"/>
      </w:pPr>
      <w:r>
        <w:t>Response example</w:t>
      </w:r>
    </w:p>
    <w:p w:rsidR="00000000" w:rsidRDefault="00000000">
      <w:pPr>
        <w:pStyle w:val="HTML0"/>
        <w:divId w:val="1273855834"/>
        <w:rPr>
          <w:rStyle w:val="w"/>
        </w:rPr>
      </w:pPr>
      <w:r>
        <w:rPr>
          <w:rStyle w:val="p"/>
        </w:rPr>
        <w:t>{</w:t>
      </w:r>
    </w:p>
    <w:p w:rsidR="00000000" w:rsidRDefault="00000000">
      <w:pPr>
        <w:pStyle w:val="HTML0"/>
        <w:divId w:val="1273855834"/>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273855834"/>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273855834"/>
        <w:rPr>
          <w:rStyle w:val="w"/>
        </w:rPr>
      </w:pPr>
      <w:r>
        <w:rPr>
          <w:rStyle w:val="w"/>
        </w:rPr>
        <w:t xml:space="preserve">        </w:t>
      </w:r>
      <w:r>
        <w:rPr>
          <w:rStyle w:val="p"/>
        </w:rPr>
        <w:t>{</w:t>
      </w:r>
    </w:p>
    <w:p w:rsidR="00000000" w:rsidRDefault="00000000">
      <w:pPr>
        <w:pStyle w:val="HTML0"/>
        <w:divId w:val="1273855834"/>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1273855834"/>
        <w:rPr>
          <w:rStyle w:val="w"/>
        </w:rPr>
      </w:pPr>
      <w:r>
        <w:rPr>
          <w:rStyle w:val="w"/>
        </w:rPr>
        <w:t xml:space="preserve">            </w:t>
      </w:r>
      <w:r>
        <w:rPr>
          <w:rStyle w:val="nl"/>
        </w:rPr>
        <w:t>"totalProfitSharingAmt"</w:t>
      </w:r>
      <w:r>
        <w:rPr>
          <w:rStyle w:val="p"/>
        </w:rPr>
        <w:t>:</w:t>
      </w:r>
      <w:r>
        <w:rPr>
          <w:rStyle w:val="w"/>
        </w:rPr>
        <w:t xml:space="preserve"> </w:t>
      </w:r>
      <w:r>
        <w:rPr>
          <w:rStyle w:val="s2"/>
        </w:rPr>
        <w:t>"0.6584928"</w:t>
      </w:r>
      <w:r>
        <w:rPr>
          <w:rStyle w:val="p"/>
        </w:rPr>
        <w:t>,</w:t>
      </w:r>
    </w:p>
    <w:p w:rsidR="00000000" w:rsidRDefault="00000000">
      <w:pPr>
        <w:pStyle w:val="HTML0"/>
        <w:divId w:val="1273855834"/>
        <w:rPr>
          <w:rStyle w:val="w"/>
        </w:rPr>
      </w:pPr>
      <w:r>
        <w:rPr>
          <w:rStyle w:val="w"/>
        </w:rPr>
        <w:t xml:space="preserve">            </w:t>
      </w:r>
      <w:r>
        <w:rPr>
          <w:rStyle w:val="nl"/>
        </w:rPr>
        <w:t>"instType"</w:t>
      </w:r>
      <w:r>
        <w:rPr>
          <w:rStyle w:val="p"/>
        </w:rPr>
        <w:t>:</w:t>
      </w:r>
      <w:r>
        <w:rPr>
          <w:rStyle w:val="w"/>
        </w:rPr>
        <w:t xml:space="preserve"> </w:t>
      </w:r>
      <w:r>
        <w:rPr>
          <w:rStyle w:val="s2"/>
        </w:rPr>
        <w:t>"SWAP"</w:t>
      </w:r>
    </w:p>
    <w:p w:rsidR="00000000" w:rsidRDefault="00000000">
      <w:pPr>
        <w:pStyle w:val="HTML0"/>
        <w:divId w:val="1273855834"/>
        <w:rPr>
          <w:rStyle w:val="w"/>
        </w:rPr>
      </w:pPr>
      <w:r>
        <w:rPr>
          <w:rStyle w:val="w"/>
        </w:rPr>
        <w:t xml:space="preserve">        </w:t>
      </w:r>
      <w:r>
        <w:rPr>
          <w:rStyle w:val="p"/>
        </w:rPr>
        <w:t>}</w:t>
      </w:r>
    </w:p>
    <w:p w:rsidR="00000000" w:rsidRDefault="00000000">
      <w:pPr>
        <w:pStyle w:val="HTML0"/>
        <w:divId w:val="1273855834"/>
        <w:rPr>
          <w:rStyle w:val="w"/>
        </w:rPr>
      </w:pPr>
      <w:r>
        <w:rPr>
          <w:rStyle w:val="w"/>
        </w:rPr>
        <w:t xml:space="preserve">    </w:t>
      </w:r>
      <w:r>
        <w:rPr>
          <w:rStyle w:val="p"/>
        </w:rPr>
        <w:t>],</w:t>
      </w:r>
    </w:p>
    <w:p w:rsidR="00000000" w:rsidRDefault="00000000">
      <w:pPr>
        <w:pStyle w:val="HTML0"/>
        <w:divId w:val="1273855834"/>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273855834"/>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5"/>
        <w:gridCol w:w="780"/>
        <w:gridCol w:w="379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The currency of profit sharing.</w:t>
            </w:r>
          </w:p>
        </w:tc>
      </w:tr>
      <w:tr w:rsidR="00000000">
        <w:trPr>
          <w:divId w:val="175387555"/>
          <w:tblCellSpacing w:w="15" w:type="dxa"/>
        </w:trPr>
        <w:tc>
          <w:tcPr>
            <w:tcW w:w="0" w:type="auto"/>
            <w:vAlign w:val="center"/>
            <w:hideMark/>
          </w:tcPr>
          <w:p w:rsidR="00000000" w:rsidRDefault="00000000">
            <w:r>
              <w:t>totalProfitSharingAmt</w:t>
            </w:r>
          </w:p>
        </w:tc>
        <w:tc>
          <w:tcPr>
            <w:tcW w:w="0" w:type="auto"/>
            <w:vAlign w:val="center"/>
            <w:hideMark/>
          </w:tcPr>
          <w:p w:rsidR="00000000" w:rsidRDefault="00000000">
            <w:r>
              <w:t>String</w:t>
            </w:r>
          </w:p>
        </w:tc>
        <w:tc>
          <w:tcPr>
            <w:tcW w:w="0" w:type="auto"/>
            <w:vAlign w:val="center"/>
            <w:hideMark/>
          </w:tcPr>
          <w:p w:rsidR="00000000" w:rsidRDefault="00000000">
            <w:r>
              <w:t>Total profit sharing amount.</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bl>
    <w:p w:rsidR="00000000" w:rsidRDefault="00000000">
      <w:pPr>
        <w:pStyle w:val="3"/>
        <w:divId w:val="175387555"/>
      </w:pPr>
      <w:r>
        <w:t>GET / Unrealized profit sharing details</w:t>
      </w:r>
    </w:p>
    <w:p w:rsidR="00000000" w:rsidRDefault="00000000">
      <w:pPr>
        <w:pStyle w:val="a5"/>
        <w:divId w:val="175387555"/>
      </w:pPr>
      <w:r>
        <w:t>The leading trader gets the profit sharing details that are expected to be shared in the next settlement cycle.</w:t>
      </w:r>
      <w:r>
        <w:br/>
        <w:t>The unrealized profit sharing details will update once there copy position is closed.</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/api/v5/copytrading/unrealized-profit-sharing-details</w:t>
      </w:r>
    </w:p>
    <w:p w:rsidR="00000000" w:rsidRDefault="00000000">
      <w:pPr>
        <w:pStyle w:val="a5"/>
        <w:ind w:left="720" w:right="720"/>
        <w:divId w:val="597762549"/>
      </w:pPr>
      <w:r>
        <w:t>Request example</w:t>
      </w:r>
    </w:p>
    <w:p w:rsidR="00000000" w:rsidRDefault="00000000">
      <w:pPr>
        <w:pStyle w:val="HTML0"/>
        <w:divId w:val="1392385714"/>
        <w:rPr>
          <w:rStyle w:val="HTML"/>
        </w:rPr>
      </w:pPr>
      <w:r>
        <w:rPr>
          <w:rStyle w:val="HTML"/>
        </w:rPr>
        <w:t>GET /api/v5/copytrading/unrealized-profit-sharing-details</w:t>
      </w:r>
    </w:p>
    <w:p w:rsidR="00000000" w:rsidRDefault="00000000">
      <w:pPr>
        <w:pStyle w:val="HTML0"/>
        <w:divId w:val="1392385714"/>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39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type</w:t>
            </w:r>
            <w:r>
              <w:br/>
            </w:r>
            <w:r>
              <w:rPr>
                <w:rStyle w:val="HTML"/>
              </w:rPr>
              <w:t>SPOT</w:t>
            </w:r>
            <w:r>
              <w:br/>
            </w:r>
            <w:r>
              <w:rPr>
                <w:rStyle w:val="HTML"/>
              </w:rPr>
              <w:t>SWAP</w:t>
            </w:r>
            <w:r>
              <w:br/>
              <w:t>It returns all types by default.</w:t>
            </w:r>
          </w:p>
        </w:tc>
      </w:tr>
    </w:tbl>
    <w:p w:rsidR="00000000" w:rsidRDefault="00000000">
      <w:pPr>
        <w:pStyle w:val="a5"/>
        <w:ind w:left="720" w:right="720"/>
        <w:divId w:val="276987807"/>
      </w:pPr>
      <w:r>
        <w:t>Response example</w:t>
      </w:r>
    </w:p>
    <w:p w:rsidR="00000000" w:rsidRDefault="00000000">
      <w:pPr>
        <w:pStyle w:val="HTML0"/>
        <w:divId w:val="836381877"/>
        <w:rPr>
          <w:rStyle w:val="w"/>
        </w:rPr>
      </w:pPr>
      <w:r>
        <w:rPr>
          <w:rStyle w:val="p"/>
        </w:rPr>
        <w:t>{</w:t>
      </w:r>
    </w:p>
    <w:p w:rsidR="00000000" w:rsidRDefault="00000000">
      <w:pPr>
        <w:pStyle w:val="HTML0"/>
        <w:divId w:val="836381877"/>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836381877"/>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836381877"/>
        <w:rPr>
          <w:rStyle w:val="w"/>
        </w:rPr>
      </w:pPr>
      <w:r>
        <w:rPr>
          <w:rStyle w:val="w"/>
        </w:rPr>
        <w:t xml:space="preserve">        </w:t>
      </w:r>
      <w:r>
        <w:rPr>
          <w:rStyle w:val="p"/>
        </w:rPr>
        <w:t>{</w:t>
      </w:r>
    </w:p>
    <w:p w:rsidR="00000000" w:rsidRDefault="00000000">
      <w:pPr>
        <w:pStyle w:val="HTML0"/>
        <w:divId w:val="836381877"/>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836381877"/>
        <w:rPr>
          <w:rStyle w:val="w"/>
        </w:rPr>
      </w:pPr>
      <w:r>
        <w:rPr>
          <w:rStyle w:val="w"/>
        </w:rPr>
        <w:t xml:space="preserve">            </w:t>
      </w:r>
      <w:r>
        <w:rPr>
          <w:rStyle w:val="nl"/>
        </w:rPr>
        <w:t>"nickName"</w:t>
      </w:r>
      <w:r>
        <w:rPr>
          <w:rStyle w:val="p"/>
        </w:rPr>
        <w:t>:</w:t>
      </w:r>
      <w:r>
        <w:rPr>
          <w:rStyle w:val="w"/>
        </w:rPr>
        <w:t xml:space="preserve"> </w:t>
      </w:r>
      <w:r>
        <w:rPr>
          <w:rStyle w:val="s2"/>
        </w:rPr>
        <w:t>"Potato"</w:t>
      </w:r>
      <w:r>
        <w:rPr>
          <w:rStyle w:val="p"/>
        </w:rPr>
        <w:t>,</w:t>
      </w:r>
    </w:p>
    <w:p w:rsidR="00000000" w:rsidRDefault="00000000">
      <w:pPr>
        <w:pStyle w:val="HTML0"/>
        <w:divId w:val="836381877"/>
        <w:rPr>
          <w:rStyle w:val="w"/>
        </w:rPr>
      </w:pPr>
      <w:r>
        <w:rPr>
          <w:rStyle w:val="w"/>
        </w:rPr>
        <w:t xml:space="preserve">            </w:t>
      </w:r>
      <w:r>
        <w:rPr>
          <w:rStyle w:val="nl"/>
        </w:rPr>
        <w:t>"portLink"</w:t>
      </w:r>
      <w:r>
        <w:rPr>
          <w:rStyle w:val="p"/>
        </w:rPr>
        <w:t>:</w:t>
      </w:r>
      <w:r>
        <w:rPr>
          <w:rStyle w:val="w"/>
        </w:rPr>
        <w:t xml:space="preserve"> </w:t>
      </w:r>
      <w:r>
        <w:rPr>
          <w:rStyle w:val="s2"/>
        </w:rPr>
        <w:t>""</w:t>
      </w:r>
      <w:r>
        <w:rPr>
          <w:rStyle w:val="p"/>
        </w:rPr>
        <w:t>,</w:t>
      </w:r>
    </w:p>
    <w:p w:rsidR="00000000" w:rsidRDefault="00000000">
      <w:pPr>
        <w:pStyle w:val="HTML0"/>
        <w:divId w:val="836381877"/>
        <w:rPr>
          <w:rStyle w:val="w"/>
        </w:rPr>
      </w:pPr>
      <w:r>
        <w:rPr>
          <w:rStyle w:val="w"/>
        </w:rPr>
        <w:t xml:space="preserve">            </w:t>
      </w:r>
      <w:r>
        <w:rPr>
          <w:rStyle w:val="nl"/>
        </w:rPr>
        <w:t>"ts"</w:t>
      </w:r>
      <w:r>
        <w:rPr>
          <w:rStyle w:val="p"/>
        </w:rPr>
        <w:t>:</w:t>
      </w:r>
      <w:r>
        <w:rPr>
          <w:rStyle w:val="w"/>
        </w:rPr>
        <w:t xml:space="preserve"> </w:t>
      </w:r>
      <w:r>
        <w:rPr>
          <w:rStyle w:val="s2"/>
        </w:rPr>
        <w:t>"1669901824779"</w:t>
      </w:r>
      <w:r>
        <w:rPr>
          <w:rStyle w:val="p"/>
        </w:rPr>
        <w:t>,</w:t>
      </w:r>
    </w:p>
    <w:p w:rsidR="00000000" w:rsidRDefault="00000000">
      <w:pPr>
        <w:pStyle w:val="HTML0"/>
        <w:divId w:val="836381877"/>
        <w:rPr>
          <w:rStyle w:val="w"/>
        </w:rPr>
      </w:pPr>
      <w:r>
        <w:rPr>
          <w:rStyle w:val="w"/>
        </w:rPr>
        <w:t xml:space="preserve">            </w:t>
      </w:r>
      <w:r>
        <w:rPr>
          <w:rStyle w:val="nl"/>
        </w:rPr>
        <w:t>"unrealizedProfitSharingAmt"</w:t>
      </w:r>
      <w:r>
        <w:rPr>
          <w:rStyle w:val="p"/>
        </w:rPr>
        <w:t>:</w:t>
      </w:r>
      <w:r>
        <w:rPr>
          <w:rStyle w:val="w"/>
        </w:rPr>
        <w:t xml:space="preserve"> </w:t>
      </w:r>
      <w:r>
        <w:rPr>
          <w:rStyle w:val="s2"/>
        </w:rPr>
        <w:t>"0.455472"</w:t>
      </w:r>
      <w:r>
        <w:rPr>
          <w:rStyle w:val="p"/>
        </w:rPr>
        <w:t>,</w:t>
      </w:r>
    </w:p>
    <w:p w:rsidR="00000000" w:rsidRDefault="00000000">
      <w:pPr>
        <w:pStyle w:val="HTML0"/>
        <w:divId w:val="836381877"/>
        <w:rPr>
          <w:rStyle w:val="w"/>
        </w:rPr>
      </w:pPr>
      <w:r>
        <w:rPr>
          <w:rStyle w:val="w"/>
        </w:rPr>
        <w:t xml:space="preserve">            </w:t>
      </w:r>
      <w:r>
        <w:rPr>
          <w:rStyle w:val="nl"/>
        </w:rPr>
        <w:t>"instType"</w:t>
      </w:r>
      <w:r>
        <w:rPr>
          <w:rStyle w:val="p"/>
        </w:rPr>
        <w:t>:</w:t>
      </w:r>
      <w:r>
        <w:rPr>
          <w:rStyle w:val="w"/>
        </w:rPr>
        <w:t xml:space="preserve"> </w:t>
      </w:r>
      <w:r>
        <w:rPr>
          <w:rStyle w:val="s2"/>
        </w:rPr>
        <w:t>"SWAP"</w:t>
      </w:r>
    </w:p>
    <w:p w:rsidR="00000000" w:rsidRDefault="00000000">
      <w:pPr>
        <w:pStyle w:val="HTML0"/>
        <w:divId w:val="836381877"/>
        <w:rPr>
          <w:rStyle w:val="w"/>
        </w:rPr>
      </w:pPr>
      <w:r>
        <w:rPr>
          <w:rStyle w:val="w"/>
        </w:rPr>
        <w:t xml:space="preserve">        </w:t>
      </w:r>
      <w:r>
        <w:rPr>
          <w:rStyle w:val="p"/>
        </w:rPr>
        <w:t>},</w:t>
      </w:r>
    </w:p>
    <w:p w:rsidR="00000000" w:rsidRDefault="00000000">
      <w:pPr>
        <w:pStyle w:val="HTML0"/>
        <w:divId w:val="836381877"/>
        <w:rPr>
          <w:rStyle w:val="w"/>
        </w:rPr>
      </w:pPr>
      <w:r>
        <w:rPr>
          <w:rStyle w:val="w"/>
        </w:rPr>
        <w:t xml:space="preserve">        </w:t>
      </w:r>
      <w:r>
        <w:rPr>
          <w:rStyle w:val="p"/>
        </w:rPr>
        <w:t>{</w:t>
      </w:r>
    </w:p>
    <w:p w:rsidR="00000000" w:rsidRDefault="00000000">
      <w:pPr>
        <w:pStyle w:val="HTML0"/>
        <w:divId w:val="836381877"/>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836381877"/>
        <w:rPr>
          <w:rStyle w:val="w"/>
        </w:rPr>
      </w:pPr>
      <w:r>
        <w:rPr>
          <w:rStyle w:val="w"/>
        </w:rPr>
        <w:t xml:space="preserve">            </w:t>
      </w:r>
      <w:r>
        <w:rPr>
          <w:rStyle w:val="nl"/>
        </w:rPr>
        <w:t>"nickName"</w:t>
      </w:r>
      <w:r>
        <w:rPr>
          <w:rStyle w:val="p"/>
        </w:rPr>
        <w:t>:</w:t>
      </w:r>
      <w:r>
        <w:rPr>
          <w:rStyle w:val="w"/>
        </w:rPr>
        <w:t xml:space="preserve"> </w:t>
      </w:r>
      <w:r>
        <w:rPr>
          <w:rStyle w:val="s2"/>
        </w:rPr>
        <w:t>"Apple"</w:t>
      </w:r>
      <w:r>
        <w:rPr>
          <w:rStyle w:val="p"/>
        </w:rPr>
        <w:t>,</w:t>
      </w:r>
    </w:p>
    <w:p w:rsidR="00000000" w:rsidRDefault="00000000">
      <w:pPr>
        <w:pStyle w:val="HTML0"/>
        <w:divId w:val="836381877"/>
        <w:rPr>
          <w:rStyle w:val="w"/>
        </w:rPr>
      </w:pPr>
      <w:r>
        <w:rPr>
          <w:rStyle w:val="w"/>
        </w:rPr>
        <w:t xml:space="preserve">            </w:t>
      </w:r>
      <w:r>
        <w:rPr>
          <w:rStyle w:val="nl"/>
        </w:rPr>
        <w:t>"portLink"</w:t>
      </w:r>
      <w:r>
        <w:rPr>
          <w:rStyle w:val="p"/>
        </w:rPr>
        <w:t>:</w:t>
      </w:r>
      <w:r>
        <w:rPr>
          <w:rStyle w:val="w"/>
        </w:rPr>
        <w:t xml:space="preserve"> </w:t>
      </w:r>
      <w:r>
        <w:rPr>
          <w:rStyle w:val="s2"/>
        </w:rPr>
        <w:t>""</w:t>
      </w:r>
      <w:r>
        <w:rPr>
          <w:rStyle w:val="p"/>
        </w:rPr>
        <w:t>,</w:t>
      </w:r>
    </w:p>
    <w:p w:rsidR="00000000" w:rsidRDefault="00000000">
      <w:pPr>
        <w:pStyle w:val="HTML0"/>
        <w:divId w:val="836381877"/>
        <w:rPr>
          <w:rStyle w:val="w"/>
        </w:rPr>
      </w:pPr>
      <w:r>
        <w:rPr>
          <w:rStyle w:val="w"/>
        </w:rPr>
        <w:t xml:space="preserve">            </w:t>
      </w:r>
      <w:r>
        <w:rPr>
          <w:rStyle w:val="nl"/>
        </w:rPr>
        <w:t>"ts"</w:t>
      </w:r>
      <w:r>
        <w:rPr>
          <w:rStyle w:val="p"/>
        </w:rPr>
        <w:t>:</w:t>
      </w:r>
      <w:r>
        <w:rPr>
          <w:rStyle w:val="w"/>
        </w:rPr>
        <w:t xml:space="preserve"> </w:t>
      </w:r>
      <w:r>
        <w:rPr>
          <w:rStyle w:val="s2"/>
        </w:rPr>
        <w:t>"1669460210113"</w:t>
      </w:r>
      <w:r>
        <w:rPr>
          <w:rStyle w:val="p"/>
        </w:rPr>
        <w:t>,</w:t>
      </w:r>
    </w:p>
    <w:p w:rsidR="00000000" w:rsidRDefault="00000000">
      <w:pPr>
        <w:pStyle w:val="HTML0"/>
        <w:divId w:val="836381877"/>
        <w:rPr>
          <w:rStyle w:val="w"/>
        </w:rPr>
      </w:pPr>
      <w:r>
        <w:rPr>
          <w:rStyle w:val="w"/>
        </w:rPr>
        <w:t xml:space="preserve">            </w:t>
      </w:r>
      <w:r>
        <w:rPr>
          <w:rStyle w:val="nl"/>
        </w:rPr>
        <w:t>"unrealizedProfitSharingAmt"</w:t>
      </w:r>
      <w:r>
        <w:rPr>
          <w:rStyle w:val="p"/>
        </w:rPr>
        <w:t>:</w:t>
      </w:r>
      <w:r>
        <w:rPr>
          <w:rStyle w:val="w"/>
        </w:rPr>
        <w:t xml:space="preserve"> </w:t>
      </w:r>
      <w:r>
        <w:rPr>
          <w:rStyle w:val="s2"/>
        </w:rPr>
        <w:t>"0.033608"</w:t>
      </w:r>
      <w:r>
        <w:rPr>
          <w:rStyle w:val="p"/>
        </w:rPr>
        <w:t>,</w:t>
      </w:r>
    </w:p>
    <w:p w:rsidR="00000000" w:rsidRDefault="00000000">
      <w:pPr>
        <w:pStyle w:val="HTML0"/>
        <w:divId w:val="836381877"/>
        <w:rPr>
          <w:rStyle w:val="w"/>
        </w:rPr>
      </w:pPr>
      <w:r>
        <w:rPr>
          <w:rStyle w:val="w"/>
        </w:rPr>
        <w:t xml:space="preserve">            </w:t>
      </w:r>
      <w:r>
        <w:rPr>
          <w:rStyle w:val="nl"/>
        </w:rPr>
        <w:t>"instType"</w:t>
      </w:r>
      <w:r>
        <w:rPr>
          <w:rStyle w:val="p"/>
        </w:rPr>
        <w:t>:</w:t>
      </w:r>
      <w:r>
        <w:rPr>
          <w:rStyle w:val="w"/>
        </w:rPr>
        <w:t xml:space="preserve"> </w:t>
      </w:r>
      <w:r>
        <w:rPr>
          <w:rStyle w:val="s2"/>
        </w:rPr>
        <w:t>"SWAP"</w:t>
      </w:r>
    </w:p>
    <w:p w:rsidR="00000000" w:rsidRDefault="00000000">
      <w:pPr>
        <w:pStyle w:val="HTML0"/>
        <w:divId w:val="836381877"/>
        <w:rPr>
          <w:rStyle w:val="w"/>
        </w:rPr>
      </w:pPr>
      <w:r>
        <w:rPr>
          <w:rStyle w:val="w"/>
        </w:rPr>
        <w:t xml:space="preserve">        </w:t>
      </w:r>
      <w:r>
        <w:rPr>
          <w:rStyle w:val="p"/>
        </w:rPr>
        <w:t>}</w:t>
      </w:r>
    </w:p>
    <w:p w:rsidR="00000000" w:rsidRDefault="00000000">
      <w:pPr>
        <w:pStyle w:val="HTML0"/>
        <w:divId w:val="836381877"/>
        <w:rPr>
          <w:rStyle w:val="w"/>
        </w:rPr>
      </w:pPr>
      <w:r>
        <w:rPr>
          <w:rStyle w:val="w"/>
        </w:rPr>
        <w:t xml:space="preserve">    </w:t>
      </w:r>
      <w:r>
        <w:rPr>
          <w:rStyle w:val="p"/>
        </w:rPr>
        <w:t>],</w:t>
      </w:r>
    </w:p>
    <w:p w:rsidR="00000000" w:rsidRDefault="00000000">
      <w:pPr>
        <w:pStyle w:val="HTML0"/>
        <w:divId w:val="836381877"/>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836381877"/>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5"/>
        <w:gridCol w:w="780"/>
        <w:gridCol w:w="433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The currency of profit sharing. e.g. USDT</w:t>
            </w:r>
          </w:p>
        </w:tc>
      </w:tr>
      <w:tr w:rsidR="00000000">
        <w:trPr>
          <w:divId w:val="175387555"/>
          <w:tblCellSpacing w:w="15" w:type="dxa"/>
        </w:trPr>
        <w:tc>
          <w:tcPr>
            <w:tcW w:w="0" w:type="auto"/>
            <w:vAlign w:val="center"/>
            <w:hideMark/>
          </w:tcPr>
          <w:p w:rsidR="00000000" w:rsidRDefault="00000000">
            <w:r>
              <w:t>unrealizedProfitSharingAmt</w:t>
            </w:r>
          </w:p>
        </w:tc>
        <w:tc>
          <w:tcPr>
            <w:tcW w:w="0" w:type="auto"/>
            <w:vAlign w:val="center"/>
            <w:hideMark/>
          </w:tcPr>
          <w:p w:rsidR="00000000" w:rsidRDefault="00000000">
            <w:r>
              <w:t>String</w:t>
            </w:r>
          </w:p>
        </w:tc>
        <w:tc>
          <w:tcPr>
            <w:tcW w:w="0" w:type="auto"/>
            <w:vAlign w:val="center"/>
            <w:hideMark/>
          </w:tcPr>
          <w:p w:rsidR="00000000" w:rsidRDefault="00000000">
            <w:r>
              <w:t>Unrealized profit sharing amount.</w:t>
            </w:r>
          </w:p>
        </w:tc>
      </w:tr>
      <w:tr w:rsidR="00000000">
        <w:trPr>
          <w:divId w:val="175387555"/>
          <w:tblCellSpacing w:w="15" w:type="dxa"/>
        </w:trPr>
        <w:tc>
          <w:tcPr>
            <w:tcW w:w="0" w:type="auto"/>
            <w:vAlign w:val="center"/>
            <w:hideMark/>
          </w:tcPr>
          <w:p w:rsidR="00000000" w:rsidRDefault="00000000">
            <w:r>
              <w:t>nickName</w:t>
            </w:r>
          </w:p>
        </w:tc>
        <w:tc>
          <w:tcPr>
            <w:tcW w:w="0" w:type="auto"/>
            <w:vAlign w:val="center"/>
            <w:hideMark/>
          </w:tcPr>
          <w:p w:rsidR="00000000" w:rsidRDefault="00000000">
            <w:r>
              <w:t>String</w:t>
            </w:r>
          </w:p>
        </w:tc>
        <w:tc>
          <w:tcPr>
            <w:tcW w:w="0" w:type="auto"/>
            <w:vAlign w:val="center"/>
            <w:hideMark/>
          </w:tcPr>
          <w:p w:rsidR="00000000" w:rsidRDefault="00000000">
            <w:r>
              <w:t>Nickname of copy trader.</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portLink</w:t>
            </w:r>
          </w:p>
        </w:tc>
        <w:tc>
          <w:tcPr>
            <w:tcW w:w="0" w:type="auto"/>
            <w:vAlign w:val="center"/>
            <w:hideMark/>
          </w:tcPr>
          <w:p w:rsidR="00000000" w:rsidRDefault="00000000">
            <w:r>
              <w:t>String</w:t>
            </w:r>
          </w:p>
        </w:tc>
        <w:tc>
          <w:tcPr>
            <w:tcW w:w="0" w:type="auto"/>
            <w:vAlign w:val="center"/>
            <w:hideMark/>
          </w:tcPr>
          <w:p w:rsidR="00000000" w:rsidRDefault="00000000">
            <w:r>
              <w:t>Portrait link</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Update time.</w:t>
            </w:r>
          </w:p>
        </w:tc>
      </w:tr>
    </w:tbl>
    <w:p w:rsidR="00000000" w:rsidRDefault="00000000">
      <w:pPr>
        <w:pStyle w:val="3"/>
        <w:divId w:val="175387555"/>
      </w:pPr>
      <w:r>
        <w:t>GET / Total unrealized profit sharing</w:t>
      </w:r>
    </w:p>
    <w:p w:rsidR="00000000" w:rsidRDefault="00000000">
      <w:pPr>
        <w:pStyle w:val="a5"/>
        <w:divId w:val="175387555"/>
      </w:pPr>
      <w:r>
        <w:t>The leading trader gets the total unrealized amount of profit shared.</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/api/v5/copytrading/total-unrealized-profit-sharing</w:t>
      </w:r>
    </w:p>
    <w:p w:rsidR="00000000" w:rsidRDefault="00000000">
      <w:pPr>
        <w:pStyle w:val="a5"/>
        <w:ind w:left="720" w:right="720"/>
        <w:divId w:val="164983441"/>
      </w:pPr>
      <w:r>
        <w:t>Request example</w:t>
      </w:r>
    </w:p>
    <w:p w:rsidR="00000000" w:rsidRDefault="00000000">
      <w:pPr>
        <w:pStyle w:val="HTML0"/>
        <w:divId w:val="1542984021"/>
        <w:rPr>
          <w:rStyle w:val="HTML"/>
        </w:rPr>
      </w:pPr>
      <w:r>
        <w:rPr>
          <w:rStyle w:val="HTML"/>
        </w:rPr>
        <w:t>GET /api/v5/copytrading/total-unrealized-profit-sharing</w:t>
      </w:r>
    </w:p>
    <w:p w:rsidR="00000000" w:rsidRDefault="00000000">
      <w:pPr>
        <w:pStyle w:val="HTML0"/>
        <w:divId w:val="1542984021"/>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295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type</w:t>
            </w:r>
            <w:r>
              <w:br/>
            </w:r>
            <w:r>
              <w:rPr>
                <w:rStyle w:val="HTML"/>
              </w:rPr>
              <w:t>SWAP</w:t>
            </w:r>
            <w:r>
              <w:t>, the default value.</w:t>
            </w:r>
          </w:p>
        </w:tc>
      </w:tr>
    </w:tbl>
    <w:p w:rsidR="00000000" w:rsidRDefault="00000000">
      <w:pPr>
        <w:pStyle w:val="a5"/>
        <w:ind w:left="720" w:right="720"/>
        <w:divId w:val="1644890515"/>
      </w:pPr>
      <w:r>
        <w:t>Response example</w:t>
      </w:r>
    </w:p>
    <w:p w:rsidR="00000000" w:rsidRDefault="00000000">
      <w:pPr>
        <w:pStyle w:val="HTML0"/>
        <w:divId w:val="1638950081"/>
        <w:rPr>
          <w:rStyle w:val="w"/>
        </w:rPr>
      </w:pPr>
      <w:r>
        <w:rPr>
          <w:rStyle w:val="p"/>
        </w:rPr>
        <w:t>{</w:t>
      </w:r>
    </w:p>
    <w:p w:rsidR="00000000" w:rsidRDefault="00000000">
      <w:pPr>
        <w:pStyle w:val="HTML0"/>
        <w:divId w:val="1638950081"/>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638950081"/>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638950081"/>
        <w:rPr>
          <w:rStyle w:val="w"/>
        </w:rPr>
      </w:pPr>
      <w:r>
        <w:rPr>
          <w:rStyle w:val="w"/>
        </w:rPr>
        <w:t xml:space="preserve">        </w:t>
      </w:r>
      <w:r>
        <w:rPr>
          <w:rStyle w:val="p"/>
        </w:rPr>
        <w:t>{</w:t>
      </w:r>
    </w:p>
    <w:p w:rsidR="00000000" w:rsidRDefault="00000000">
      <w:pPr>
        <w:pStyle w:val="HTML0"/>
        <w:divId w:val="1638950081"/>
        <w:rPr>
          <w:rStyle w:val="w"/>
        </w:rPr>
      </w:pPr>
      <w:r>
        <w:rPr>
          <w:rStyle w:val="w"/>
        </w:rPr>
        <w:t xml:space="preserve">            </w:t>
      </w:r>
      <w:r>
        <w:rPr>
          <w:rStyle w:val="nl"/>
        </w:rPr>
        <w:t>"profitSharingTs"</w:t>
      </w:r>
      <w:r>
        <w:rPr>
          <w:rStyle w:val="p"/>
        </w:rPr>
        <w:t>:</w:t>
      </w:r>
      <w:r>
        <w:rPr>
          <w:rStyle w:val="w"/>
        </w:rPr>
        <w:t xml:space="preserve"> </w:t>
      </w:r>
      <w:r>
        <w:rPr>
          <w:rStyle w:val="s2"/>
        </w:rPr>
        <w:t>"1705852800000"</w:t>
      </w:r>
      <w:r>
        <w:rPr>
          <w:rStyle w:val="p"/>
        </w:rPr>
        <w:t>,</w:t>
      </w:r>
    </w:p>
    <w:p w:rsidR="00000000" w:rsidRDefault="00000000">
      <w:pPr>
        <w:pStyle w:val="HTML0"/>
        <w:divId w:val="1638950081"/>
        <w:rPr>
          <w:rStyle w:val="w"/>
        </w:rPr>
      </w:pPr>
      <w:r>
        <w:rPr>
          <w:rStyle w:val="w"/>
        </w:rPr>
        <w:t xml:space="preserve">            </w:t>
      </w:r>
      <w:r>
        <w:rPr>
          <w:rStyle w:val="nl"/>
        </w:rPr>
        <w:t>"totalUnrealizedProfitSharingAmt"</w:t>
      </w:r>
      <w:r>
        <w:rPr>
          <w:rStyle w:val="p"/>
        </w:rPr>
        <w:t>:</w:t>
      </w:r>
      <w:r>
        <w:rPr>
          <w:rStyle w:val="w"/>
        </w:rPr>
        <w:t xml:space="preserve"> </w:t>
      </w:r>
      <w:r>
        <w:rPr>
          <w:rStyle w:val="s2"/>
        </w:rPr>
        <w:t>"0.114402985553185"</w:t>
      </w:r>
    </w:p>
    <w:p w:rsidR="00000000" w:rsidRDefault="00000000">
      <w:pPr>
        <w:pStyle w:val="HTML0"/>
        <w:divId w:val="1638950081"/>
        <w:rPr>
          <w:rStyle w:val="w"/>
        </w:rPr>
      </w:pPr>
      <w:r>
        <w:rPr>
          <w:rStyle w:val="w"/>
        </w:rPr>
        <w:t xml:space="preserve">        </w:t>
      </w:r>
      <w:r>
        <w:rPr>
          <w:rStyle w:val="p"/>
        </w:rPr>
        <w:t>}</w:t>
      </w:r>
    </w:p>
    <w:p w:rsidR="00000000" w:rsidRDefault="00000000">
      <w:pPr>
        <w:pStyle w:val="HTML0"/>
        <w:divId w:val="1638950081"/>
        <w:rPr>
          <w:rStyle w:val="w"/>
        </w:rPr>
      </w:pPr>
      <w:r>
        <w:rPr>
          <w:rStyle w:val="w"/>
        </w:rPr>
        <w:t xml:space="preserve">    </w:t>
      </w:r>
      <w:r>
        <w:rPr>
          <w:rStyle w:val="p"/>
        </w:rPr>
        <w:t>],</w:t>
      </w:r>
    </w:p>
    <w:p w:rsidR="00000000" w:rsidRDefault="00000000">
      <w:pPr>
        <w:pStyle w:val="HTML0"/>
        <w:divId w:val="1638950081"/>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638950081"/>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5"/>
        <w:gridCol w:w="780"/>
        <w:gridCol w:w="373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profitSharingTs</w:t>
            </w:r>
          </w:p>
        </w:tc>
        <w:tc>
          <w:tcPr>
            <w:tcW w:w="0" w:type="auto"/>
            <w:vAlign w:val="center"/>
            <w:hideMark/>
          </w:tcPr>
          <w:p w:rsidR="00000000" w:rsidRDefault="00000000">
            <w:r>
              <w:t>String</w:t>
            </w:r>
          </w:p>
        </w:tc>
        <w:tc>
          <w:tcPr>
            <w:tcW w:w="0" w:type="auto"/>
            <w:vAlign w:val="center"/>
            <w:hideMark/>
          </w:tcPr>
          <w:p w:rsidR="00000000" w:rsidRDefault="00000000">
            <w:r>
              <w:t>The settlement time for the total unrealized profit sharing amount. Unix timestamp format in milliseconds, e.g.1597026383085</w:t>
            </w:r>
          </w:p>
        </w:tc>
      </w:tr>
      <w:tr w:rsidR="00000000">
        <w:trPr>
          <w:divId w:val="175387555"/>
          <w:tblCellSpacing w:w="15" w:type="dxa"/>
        </w:trPr>
        <w:tc>
          <w:tcPr>
            <w:tcW w:w="0" w:type="auto"/>
            <w:vAlign w:val="center"/>
            <w:hideMark/>
          </w:tcPr>
          <w:p w:rsidR="00000000" w:rsidRDefault="00000000">
            <w:r>
              <w:t>totalUnrealizedProfitSharingAmt</w:t>
            </w:r>
          </w:p>
        </w:tc>
        <w:tc>
          <w:tcPr>
            <w:tcW w:w="0" w:type="auto"/>
            <w:vAlign w:val="center"/>
            <w:hideMark/>
          </w:tcPr>
          <w:p w:rsidR="00000000" w:rsidRDefault="00000000">
            <w:r>
              <w:t>String</w:t>
            </w:r>
          </w:p>
        </w:tc>
        <w:tc>
          <w:tcPr>
            <w:tcW w:w="0" w:type="auto"/>
            <w:vAlign w:val="center"/>
            <w:hideMark/>
          </w:tcPr>
          <w:p w:rsidR="00000000" w:rsidRDefault="00000000">
            <w:r>
              <w:t>Total unrealized profit sharing amount</w:t>
            </w:r>
          </w:p>
        </w:tc>
      </w:tr>
    </w:tbl>
    <w:p w:rsidR="00000000" w:rsidRDefault="00000000">
      <w:pPr>
        <w:pStyle w:val="3"/>
        <w:divId w:val="175387555"/>
      </w:pPr>
      <w:r>
        <w:t>POST / Apply for lead trading</w:t>
      </w:r>
    </w:p>
    <w:p w:rsidR="00000000" w:rsidRDefault="00000000">
      <w:pPr>
        <w:pStyle w:val="a5"/>
        <w:divId w:val="175387555"/>
      </w:pPr>
      <w:r>
        <w:t>Only ND broker sub-account whitelisted can apply for lead trader by this endpoint. It will be passed immediately.</w:t>
      </w:r>
      <w:r>
        <w:br/>
        <w:t>Please reach out to BD for help if you want to be whitelisted.</w:t>
      </w:r>
      <w:r>
        <w:br/>
        <w:t>For other accounts, e.g. ND main accounts and general main and sub-accounts, still need to apply on the web manually</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/api/v5/copytrading/apply-lead-trading</w:t>
      </w:r>
    </w:p>
    <w:p w:rsidR="00000000" w:rsidRDefault="00000000">
      <w:pPr>
        <w:pStyle w:val="a5"/>
        <w:ind w:left="720" w:right="720"/>
        <w:divId w:val="1427077000"/>
      </w:pPr>
      <w:r>
        <w:t>Request example</w:t>
      </w:r>
    </w:p>
    <w:p w:rsidR="00000000" w:rsidRDefault="00000000">
      <w:pPr>
        <w:pStyle w:val="HTML0"/>
        <w:divId w:val="1304197745"/>
        <w:rPr>
          <w:rStyle w:val="HTML"/>
        </w:rPr>
      </w:pPr>
      <w:r>
        <w:rPr>
          <w:rStyle w:val="HTML"/>
        </w:rPr>
        <w:t>POST /api/v5/copytrading/apply-lead-trading</w:t>
      </w:r>
    </w:p>
    <w:p w:rsidR="00000000" w:rsidRDefault="00000000">
      <w:pPr>
        <w:pStyle w:val="HTML0"/>
        <w:divId w:val="1304197745"/>
        <w:rPr>
          <w:rStyle w:val="HTML"/>
        </w:rPr>
      </w:pPr>
      <w:r>
        <w:rPr>
          <w:rStyle w:val="HTML"/>
        </w:rPr>
        <w:t>{</w:t>
      </w:r>
    </w:p>
    <w:p w:rsidR="00000000" w:rsidRDefault="00000000">
      <w:pPr>
        <w:pStyle w:val="HTML0"/>
        <w:divId w:val="1304197745"/>
        <w:rPr>
          <w:rStyle w:val="HTML"/>
        </w:rPr>
      </w:pPr>
      <w:r>
        <w:rPr>
          <w:rStyle w:val="HTML"/>
        </w:rPr>
        <w:t xml:space="preserve">    "instType": "SWAP",</w:t>
      </w:r>
    </w:p>
    <w:p w:rsidR="00000000" w:rsidRDefault="00000000">
      <w:pPr>
        <w:pStyle w:val="HTML0"/>
        <w:divId w:val="1304197745"/>
        <w:rPr>
          <w:rStyle w:val="HTML"/>
        </w:rPr>
      </w:pPr>
      <w:r>
        <w:rPr>
          <w:rStyle w:val="HTML"/>
        </w:rPr>
        <w:t xml:space="preserve">    "instId": "BTC-USDT-SWAP",</w:t>
      </w:r>
    </w:p>
    <w:p w:rsidR="00000000" w:rsidRDefault="00000000">
      <w:pPr>
        <w:pStyle w:val="HTML0"/>
        <w:divId w:val="1304197745"/>
        <w:rPr>
          <w:rStyle w:val="HTML"/>
        </w:rPr>
      </w:pPr>
      <w:r>
        <w:rPr>
          <w:rStyle w:val="HTML"/>
        </w:rPr>
        <w:t>}</w:t>
      </w:r>
    </w:p>
    <w:p w:rsidR="00000000" w:rsidRDefault="00000000">
      <w:pPr>
        <w:pStyle w:val="HTML0"/>
        <w:divId w:val="1304197745"/>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type</w:t>
            </w:r>
            <w:r>
              <w:br/>
            </w:r>
            <w:r>
              <w:rPr>
                <w:rStyle w:val="HTML"/>
              </w:rPr>
              <w:t>SWAP</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The lead instrument set at the first time.</w:t>
            </w:r>
            <w:r>
              <w:br/>
              <w:t>e.g. BTC-USDT-SWAP. If there are multiple instruments, separate them with commas.</w:t>
            </w:r>
          </w:p>
        </w:tc>
      </w:tr>
    </w:tbl>
    <w:p w:rsidR="00000000" w:rsidRDefault="00000000">
      <w:pPr>
        <w:pStyle w:val="a5"/>
        <w:ind w:left="720" w:right="720"/>
        <w:divId w:val="97019830"/>
      </w:pPr>
      <w:r>
        <w:t>Response example</w:t>
      </w:r>
    </w:p>
    <w:p w:rsidR="00000000" w:rsidRDefault="00000000">
      <w:pPr>
        <w:pStyle w:val="HTML0"/>
        <w:divId w:val="1168911278"/>
        <w:rPr>
          <w:rStyle w:val="w"/>
        </w:rPr>
      </w:pPr>
      <w:r>
        <w:rPr>
          <w:rStyle w:val="p"/>
        </w:rPr>
        <w:t>{</w:t>
      </w:r>
    </w:p>
    <w:p w:rsidR="00000000" w:rsidRDefault="00000000">
      <w:pPr>
        <w:pStyle w:val="HTML0"/>
        <w:divId w:val="1168911278"/>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168911278"/>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168911278"/>
        <w:rPr>
          <w:rStyle w:val="w"/>
        </w:rPr>
      </w:pPr>
      <w:r>
        <w:rPr>
          <w:rStyle w:val="w"/>
        </w:rPr>
        <w:t xml:space="preserve">        </w:t>
      </w:r>
      <w:r>
        <w:rPr>
          <w:rStyle w:val="p"/>
        </w:rPr>
        <w:t>{</w:t>
      </w:r>
    </w:p>
    <w:p w:rsidR="00000000" w:rsidRDefault="00000000">
      <w:pPr>
        <w:pStyle w:val="HTML0"/>
        <w:divId w:val="1168911278"/>
        <w:rPr>
          <w:rStyle w:val="w"/>
        </w:rPr>
      </w:pPr>
      <w:r>
        <w:rPr>
          <w:rStyle w:val="w"/>
        </w:rPr>
        <w:t xml:space="preserve">            </w:t>
      </w:r>
      <w:r>
        <w:rPr>
          <w:rStyle w:val="nl"/>
        </w:rPr>
        <w:t>"result"</w:t>
      </w:r>
      <w:r>
        <w:rPr>
          <w:rStyle w:val="p"/>
        </w:rPr>
        <w:t>:</w:t>
      </w:r>
      <w:r>
        <w:rPr>
          <w:rStyle w:val="w"/>
        </w:rPr>
        <w:t xml:space="preserve"> </w:t>
      </w:r>
      <w:r>
        <w:rPr>
          <w:rStyle w:val="kc"/>
        </w:rPr>
        <w:t>true</w:t>
      </w:r>
    </w:p>
    <w:p w:rsidR="00000000" w:rsidRDefault="00000000">
      <w:pPr>
        <w:pStyle w:val="HTML0"/>
        <w:divId w:val="1168911278"/>
        <w:rPr>
          <w:rStyle w:val="w"/>
        </w:rPr>
      </w:pPr>
      <w:r>
        <w:rPr>
          <w:rStyle w:val="w"/>
        </w:rPr>
        <w:t xml:space="preserve">        </w:t>
      </w:r>
      <w:r>
        <w:rPr>
          <w:rStyle w:val="p"/>
        </w:rPr>
        <w:t>}</w:t>
      </w:r>
    </w:p>
    <w:p w:rsidR="00000000" w:rsidRDefault="00000000">
      <w:pPr>
        <w:pStyle w:val="HTML0"/>
        <w:divId w:val="1168911278"/>
        <w:rPr>
          <w:rStyle w:val="w"/>
        </w:rPr>
      </w:pPr>
      <w:r>
        <w:rPr>
          <w:rStyle w:val="w"/>
        </w:rPr>
        <w:t xml:space="preserve">    </w:t>
      </w:r>
      <w:r>
        <w:rPr>
          <w:rStyle w:val="p"/>
        </w:rPr>
        <w:t>],</w:t>
      </w:r>
    </w:p>
    <w:p w:rsidR="00000000" w:rsidRDefault="00000000">
      <w:pPr>
        <w:pStyle w:val="HTML0"/>
        <w:divId w:val="1168911278"/>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168911278"/>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900"/>
        <w:gridCol w:w="259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result</w:t>
            </w:r>
          </w:p>
        </w:tc>
        <w:tc>
          <w:tcPr>
            <w:tcW w:w="0" w:type="auto"/>
            <w:vAlign w:val="center"/>
            <w:hideMark/>
          </w:tcPr>
          <w:p w:rsidR="00000000" w:rsidRDefault="00000000">
            <w:r>
              <w:t>Boolean</w:t>
            </w:r>
          </w:p>
        </w:tc>
        <w:tc>
          <w:tcPr>
            <w:tcW w:w="0" w:type="auto"/>
            <w:vAlign w:val="center"/>
            <w:hideMark/>
          </w:tcPr>
          <w:p w:rsidR="00000000" w:rsidRDefault="00000000">
            <w:r>
              <w:t xml:space="preserve">The result of setting </w:t>
            </w:r>
            <w:r>
              <w:br/>
            </w:r>
            <w:r>
              <w:rPr>
                <w:rStyle w:val="HTML"/>
              </w:rPr>
              <w:t>true</w:t>
            </w:r>
          </w:p>
        </w:tc>
      </w:tr>
    </w:tbl>
    <w:p w:rsidR="00000000" w:rsidRDefault="00000000">
      <w:pPr>
        <w:pStyle w:val="3"/>
        <w:divId w:val="175387555"/>
      </w:pPr>
      <w:r>
        <w:t>POST / Stop lead trading</w:t>
      </w:r>
    </w:p>
    <w:p w:rsidR="00000000" w:rsidRDefault="00000000">
      <w:pPr>
        <w:pStyle w:val="a5"/>
        <w:divId w:val="175387555"/>
      </w:pPr>
      <w:r>
        <w:t xml:space="preserve">It is used to stop lead trading for ND broker sub-account. </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/api/v5/copytrading/stop-lead-trading</w:t>
      </w:r>
    </w:p>
    <w:p w:rsidR="00000000" w:rsidRDefault="00000000">
      <w:pPr>
        <w:pStyle w:val="a5"/>
        <w:ind w:left="720" w:right="720"/>
        <w:divId w:val="1875341084"/>
      </w:pPr>
      <w:r>
        <w:t>Request example</w:t>
      </w:r>
    </w:p>
    <w:p w:rsidR="00000000" w:rsidRDefault="00000000">
      <w:pPr>
        <w:pStyle w:val="HTML0"/>
        <w:divId w:val="487550371"/>
        <w:rPr>
          <w:rStyle w:val="HTML"/>
        </w:rPr>
      </w:pPr>
      <w:r>
        <w:rPr>
          <w:rStyle w:val="HTML"/>
        </w:rPr>
        <w:t>POST /api/v5/copytrading/stop-lead-trading</w:t>
      </w:r>
    </w:p>
    <w:p w:rsidR="00000000" w:rsidRDefault="00000000">
      <w:pPr>
        <w:pStyle w:val="HTML0"/>
        <w:divId w:val="487550371"/>
        <w:rPr>
          <w:rStyle w:val="HTML"/>
        </w:rPr>
      </w:pPr>
      <w:r>
        <w:rPr>
          <w:rStyle w:val="HTML"/>
        </w:rPr>
        <w:t>body</w:t>
      </w:r>
    </w:p>
    <w:p w:rsidR="00000000" w:rsidRDefault="00000000">
      <w:pPr>
        <w:pStyle w:val="HTML0"/>
        <w:divId w:val="487550371"/>
        <w:rPr>
          <w:rStyle w:val="HTML"/>
        </w:rPr>
      </w:pPr>
      <w:r>
        <w:rPr>
          <w:rStyle w:val="HTML"/>
        </w:rPr>
        <w:t>{</w:t>
      </w:r>
    </w:p>
    <w:p w:rsidR="00000000" w:rsidRDefault="00000000">
      <w:pPr>
        <w:pStyle w:val="HTML0"/>
        <w:divId w:val="487550371"/>
        <w:rPr>
          <w:rStyle w:val="HTML"/>
        </w:rPr>
      </w:pPr>
      <w:r>
        <w:rPr>
          <w:rStyle w:val="HTML"/>
        </w:rPr>
        <w:t xml:space="preserve">    "instType": "SWAP",</w:t>
      </w:r>
    </w:p>
    <w:p w:rsidR="00000000" w:rsidRDefault="00000000">
      <w:pPr>
        <w:pStyle w:val="HTML0"/>
        <w:divId w:val="487550371"/>
        <w:rPr>
          <w:rStyle w:val="HTML"/>
        </w:rPr>
      </w:pPr>
      <w:r>
        <w:rPr>
          <w:rStyle w:val="HTML"/>
        </w:rPr>
        <w:t>}</w:t>
      </w:r>
    </w:p>
    <w:p w:rsidR="00000000" w:rsidRDefault="00000000">
      <w:pPr>
        <w:pStyle w:val="HTML0"/>
        <w:divId w:val="487550371"/>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187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type</w:t>
            </w:r>
            <w:r>
              <w:br/>
            </w:r>
            <w:r>
              <w:rPr>
                <w:rStyle w:val="HTML"/>
              </w:rPr>
              <w:t>SWAP</w:t>
            </w:r>
          </w:p>
        </w:tc>
      </w:tr>
    </w:tbl>
    <w:p w:rsidR="00000000" w:rsidRDefault="00000000">
      <w:pPr>
        <w:pStyle w:val="a5"/>
        <w:ind w:left="720" w:right="720"/>
        <w:divId w:val="786463790"/>
      </w:pPr>
      <w:r>
        <w:t>Response example</w:t>
      </w:r>
    </w:p>
    <w:p w:rsidR="00000000" w:rsidRDefault="00000000">
      <w:pPr>
        <w:pStyle w:val="HTML0"/>
        <w:divId w:val="384646823"/>
        <w:rPr>
          <w:rStyle w:val="w"/>
        </w:rPr>
      </w:pPr>
      <w:r>
        <w:rPr>
          <w:rStyle w:val="p"/>
        </w:rPr>
        <w:t>{</w:t>
      </w:r>
    </w:p>
    <w:p w:rsidR="00000000" w:rsidRDefault="00000000">
      <w:pPr>
        <w:pStyle w:val="HTML0"/>
        <w:divId w:val="384646823"/>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384646823"/>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384646823"/>
        <w:rPr>
          <w:rStyle w:val="w"/>
        </w:rPr>
      </w:pPr>
      <w:r>
        <w:rPr>
          <w:rStyle w:val="w"/>
        </w:rPr>
        <w:t xml:space="preserve">        </w:t>
      </w:r>
      <w:r>
        <w:rPr>
          <w:rStyle w:val="p"/>
        </w:rPr>
        <w:t>{</w:t>
      </w:r>
    </w:p>
    <w:p w:rsidR="00000000" w:rsidRDefault="00000000">
      <w:pPr>
        <w:pStyle w:val="HTML0"/>
        <w:divId w:val="384646823"/>
        <w:rPr>
          <w:rStyle w:val="w"/>
        </w:rPr>
      </w:pPr>
      <w:r>
        <w:rPr>
          <w:rStyle w:val="w"/>
        </w:rPr>
        <w:t xml:space="preserve">            </w:t>
      </w:r>
      <w:r>
        <w:rPr>
          <w:rStyle w:val="nl"/>
        </w:rPr>
        <w:t>"result"</w:t>
      </w:r>
      <w:r>
        <w:rPr>
          <w:rStyle w:val="p"/>
        </w:rPr>
        <w:t>:</w:t>
      </w:r>
      <w:r>
        <w:rPr>
          <w:rStyle w:val="w"/>
        </w:rPr>
        <w:t xml:space="preserve"> </w:t>
      </w:r>
      <w:r>
        <w:rPr>
          <w:rStyle w:val="kc"/>
        </w:rPr>
        <w:t>true</w:t>
      </w:r>
    </w:p>
    <w:p w:rsidR="00000000" w:rsidRDefault="00000000">
      <w:pPr>
        <w:pStyle w:val="HTML0"/>
        <w:divId w:val="384646823"/>
        <w:rPr>
          <w:rStyle w:val="w"/>
        </w:rPr>
      </w:pPr>
      <w:r>
        <w:rPr>
          <w:rStyle w:val="w"/>
        </w:rPr>
        <w:t xml:space="preserve">        </w:t>
      </w:r>
      <w:r>
        <w:rPr>
          <w:rStyle w:val="p"/>
        </w:rPr>
        <w:t>}</w:t>
      </w:r>
    </w:p>
    <w:p w:rsidR="00000000" w:rsidRDefault="00000000">
      <w:pPr>
        <w:pStyle w:val="HTML0"/>
        <w:divId w:val="384646823"/>
        <w:rPr>
          <w:rStyle w:val="w"/>
        </w:rPr>
      </w:pPr>
      <w:r>
        <w:rPr>
          <w:rStyle w:val="w"/>
        </w:rPr>
        <w:t xml:space="preserve">    </w:t>
      </w:r>
      <w:r>
        <w:rPr>
          <w:rStyle w:val="p"/>
        </w:rPr>
        <w:t>],</w:t>
      </w:r>
    </w:p>
    <w:p w:rsidR="00000000" w:rsidRDefault="00000000">
      <w:pPr>
        <w:pStyle w:val="HTML0"/>
        <w:divId w:val="384646823"/>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384646823"/>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900"/>
        <w:gridCol w:w="259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result</w:t>
            </w:r>
          </w:p>
        </w:tc>
        <w:tc>
          <w:tcPr>
            <w:tcW w:w="0" w:type="auto"/>
            <w:vAlign w:val="center"/>
            <w:hideMark/>
          </w:tcPr>
          <w:p w:rsidR="00000000" w:rsidRDefault="00000000">
            <w:r>
              <w:t>Boolean</w:t>
            </w:r>
          </w:p>
        </w:tc>
        <w:tc>
          <w:tcPr>
            <w:tcW w:w="0" w:type="auto"/>
            <w:vAlign w:val="center"/>
            <w:hideMark/>
          </w:tcPr>
          <w:p w:rsidR="00000000" w:rsidRDefault="00000000">
            <w:r>
              <w:t xml:space="preserve">The result of setting </w:t>
            </w:r>
            <w:r>
              <w:br/>
            </w:r>
            <w:r>
              <w:rPr>
                <w:rStyle w:val="HTML"/>
              </w:rPr>
              <w:t>true</w:t>
            </w:r>
          </w:p>
        </w:tc>
      </w:tr>
    </w:tbl>
    <w:p w:rsidR="00000000" w:rsidRDefault="00000000">
      <w:pPr>
        <w:pStyle w:val="3"/>
        <w:divId w:val="175387555"/>
      </w:pPr>
      <w:r>
        <w:t>POST / Amend profit sharing ratio</w:t>
      </w:r>
    </w:p>
    <w:p w:rsidR="00000000" w:rsidRDefault="00000000">
      <w:pPr>
        <w:pStyle w:val="a5"/>
        <w:divId w:val="175387555"/>
      </w:pPr>
      <w:r>
        <w:t xml:space="preserve">It is used to amend profit sharing ratio. </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/api/v5/copytrading/amend-profit-sharing-ratio</w:t>
      </w:r>
    </w:p>
    <w:p w:rsidR="00000000" w:rsidRDefault="00000000">
      <w:pPr>
        <w:pStyle w:val="a5"/>
        <w:ind w:left="720" w:right="720"/>
        <w:divId w:val="113906777"/>
      </w:pPr>
      <w:r>
        <w:t>Request example</w:t>
      </w:r>
    </w:p>
    <w:p w:rsidR="00000000" w:rsidRDefault="00000000">
      <w:pPr>
        <w:pStyle w:val="HTML0"/>
        <w:divId w:val="383524250"/>
        <w:rPr>
          <w:rStyle w:val="HTML"/>
        </w:rPr>
      </w:pPr>
      <w:r>
        <w:rPr>
          <w:rStyle w:val="HTML"/>
        </w:rPr>
        <w:t>POST /api/v5/copytrading/amend-profit-sharing-ratio</w:t>
      </w:r>
    </w:p>
    <w:p w:rsidR="00000000" w:rsidRDefault="00000000">
      <w:pPr>
        <w:pStyle w:val="HTML0"/>
        <w:divId w:val="383524250"/>
        <w:rPr>
          <w:rStyle w:val="HTML"/>
        </w:rPr>
      </w:pPr>
      <w:r>
        <w:rPr>
          <w:rStyle w:val="HTML"/>
        </w:rPr>
        <w:t>body</w:t>
      </w:r>
    </w:p>
    <w:p w:rsidR="00000000" w:rsidRDefault="00000000">
      <w:pPr>
        <w:pStyle w:val="HTML0"/>
        <w:divId w:val="383524250"/>
        <w:rPr>
          <w:rStyle w:val="HTML"/>
        </w:rPr>
      </w:pPr>
      <w:r>
        <w:rPr>
          <w:rStyle w:val="HTML"/>
        </w:rPr>
        <w:t>{</w:t>
      </w:r>
    </w:p>
    <w:p w:rsidR="00000000" w:rsidRDefault="00000000">
      <w:pPr>
        <w:pStyle w:val="HTML0"/>
        <w:divId w:val="383524250"/>
        <w:rPr>
          <w:rStyle w:val="HTML"/>
        </w:rPr>
      </w:pPr>
      <w:r>
        <w:rPr>
          <w:rStyle w:val="HTML"/>
        </w:rPr>
        <w:t xml:space="preserve">    "instType": "SWAP",</w:t>
      </w:r>
    </w:p>
    <w:p w:rsidR="00000000" w:rsidRDefault="00000000">
      <w:pPr>
        <w:pStyle w:val="HTML0"/>
        <w:divId w:val="383524250"/>
        <w:rPr>
          <w:rStyle w:val="HTML"/>
        </w:rPr>
      </w:pPr>
      <w:r>
        <w:rPr>
          <w:rStyle w:val="HTML"/>
        </w:rPr>
        <w:t>}</w:t>
      </w:r>
    </w:p>
    <w:p w:rsidR="00000000" w:rsidRDefault="00000000">
      <w:pPr>
        <w:pStyle w:val="HTML0"/>
        <w:divId w:val="383524250"/>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5"/>
        <w:gridCol w:w="780"/>
        <w:gridCol w:w="1058"/>
        <w:gridCol w:w="259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type</w:t>
            </w:r>
            <w:r>
              <w:br/>
            </w:r>
            <w:r>
              <w:rPr>
                <w:rStyle w:val="HTML"/>
              </w:rPr>
              <w:t>SWAP</w:t>
            </w:r>
          </w:p>
        </w:tc>
      </w:tr>
      <w:tr w:rsidR="00000000">
        <w:trPr>
          <w:divId w:val="175387555"/>
          <w:tblCellSpacing w:w="15" w:type="dxa"/>
        </w:trPr>
        <w:tc>
          <w:tcPr>
            <w:tcW w:w="0" w:type="auto"/>
            <w:vAlign w:val="center"/>
            <w:hideMark/>
          </w:tcPr>
          <w:p w:rsidR="00000000" w:rsidRDefault="00000000">
            <w:r>
              <w:t>profitSharingRatio</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Profit sharing ratio. </w:t>
            </w:r>
            <w:r>
              <w:br/>
              <w:t>0.1 represents 10%</w:t>
            </w:r>
          </w:p>
        </w:tc>
      </w:tr>
    </w:tbl>
    <w:p w:rsidR="00000000" w:rsidRDefault="00000000">
      <w:pPr>
        <w:pStyle w:val="a5"/>
        <w:ind w:left="720" w:right="720"/>
        <w:divId w:val="2109425683"/>
      </w:pPr>
      <w:r>
        <w:t>Response example</w:t>
      </w:r>
    </w:p>
    <w:p w:rsidR="00000000" w:rsidRDefault="00000000">
      <w:pPr>
        <w:pStyle w:val="HTML0"/>
        <w:divId w:val="763065870"/>
        <w:rPr>
          <w:rStyle w:val="w"/>
        </w:rPr>
      </w:pPr>
      <w:r>
        <w:rPr>
          <w:rStyle w:val="p"/>
        </w:rPr>
        <w:t>{</w:t>
      </w:r>
    </w:p>
    <w:p w:rsidR="00000000" w:rsidRDefault="00000000">
      <w:pPr>
        <w:pStyle w:val="HTML0"/>
        <w:divId w:val="763065870"/>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763065870"/>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763065870"/>
        <w:rPr>
          <w:rStyle w:val="w"/>
        </w:rPr>
      </w:pPr>
      <w:r>
        <w:rPr>
          <w:rStyle w:val="w"/>
        </w:rPr>
        <w:t xml:space="preserve">        </w:t>
      </w:r>
      <w:r>
        <w:rPr>
          <w:rStyle w:val="p"/>
        </w:rPr>
        <w:t>{</w:t>
      </w:r>
    </w:p>
    <w:p w:rsidR="00000000" w:rsidRDefault="00000000">
      <w:pPr>
        <w:pStyle w:val="HTML0"/>
        <w:divId w:val="763065870"/>
        <w:rPr>
          <w:rStyle w:val="w"/>
        </w:rPr>
      </w:pPr>
      <w:r>
        <w:rPr>
          <w:rStyle w:val="w"/>
        </w:rPr>
        <w:t xml:space="preserve">            </w:t>
      </w:r>
      <w:r>
        <w:rPr>
          <w:rStyle w:val="nl"/>
        </w:rPr>
        <w:t>"result"</w:t>
      </w:r>
      <w:r>
        <w:rPr>
          <w:rStyle w:val="p"/>
        </w:rPr>
        <w:t>:</w:t>
      </w:r>
      <w:r>
        <w:rPr>
          <w:rStyle w:val="w"/>
        </w:rPr>
        <w:t xml:space="preserve"> </w:t>
      </w:r>
      <w:r>
        <w:rPr>
          <w:rStyle w:val="kc"/>
        </w:rPr>
        <w:t>true</w:t>
      </w:r>
    </w:p>
    <w:p w:rsidR="00000000" w:rsidRDefault="00000000">
      <w:pPr>
        <w:pStyle w:val="HTML0"/>
        <w:divId w:val="763065870"/>
        <w:rPr>
          <w:rStyle w:val="w"/>
        </w:rPr>
      </w:pPr>
      <w:r>
        <w:rPr>
          <w:rStyle w:val="w"/>
        </w:rPr>
        <w:t xml:space="preserve">        </w:t>
      </w:r>
      <w:r>
        <w:rPr>
          <w:rStyle w:val="p"/>
        </w:rPr>
        <w:t>}</w:t>
      </w:r>
    </w:p>
    <w:p w:rsidR="00000000" w:rsidRDefault="00000000">
      <w:pPr>
        <w:pStyle w:val="HTML0"/>
        <w:divId w:val="763065870"/>
        <w:rPr>
          <w:rStyle w:val="w"/>
        </w:rPr>
      </w:pPr>
      <w:r>
        <w:rPr>
          <w:rStyle w:val="w"/>
        </w:rPr>
        <w:t xml:space="preserve">    </w:t>
      </w:r>
      <w:r>
        <w:rPr>
          <w:rStyle w:val="p"/>
        </w:rPr>
        <w:t>],</w:t>
      </w:r>
    </w:p>
    <w:p w:rsidR="00000000" w:rsidRDefault="00000000">
      <w:pPr>
        <w:pStyle w:val="HTML0"/>
        <w:divId w:val="763065870"/>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763065870"/>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900"/>
        <w:gridCol w:w="259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result</w:t>
            </w:r>
          </w:p>
        </w:tc>
        <w:tc>
          <w:tcPr>
            <w:tcW w:w="0" w:type="auto"/>
            <w:vAlign w:val="center"/>
            <w:hideMark/>
          </w:tcPr>
          <w:p w:rsidR="00000000" w:rsidRDefault="00000000">
            <w:r>
              <w:t>Boolean</w:t>
            </w:r>
          </w:p>
        </w:tc>
        <w:tc>
          <w:tcPr>
            <w:tcW w:w="0" w:type="auto"/>
            <w:vAlign w:val="center"/>
            <w:hideMark/>
          </w:tcPr>
          <w:p w:rsidR="00000000" w:rsidRDefault="00000000">
            <w:r>
              <w:t xml:space="preserve">The result of setting </w:t>
            </w:r>
            <w:r>
              <w:br/>
            </w:r>
            <w:r>
              <w:rPr>
                <w:rStyle w:val="HTML"/>
              </w:rPr>
              <w:t>true</w:t>
            </w:r>
          </w:p>
        </w:tc>
      </w:tr>
    </w:tbl>
    <w:p w:rsidR="00000000" w:rsidRDefault="00000000">
      <w:pPr>
        <w:pStyle w:val="3"/>
        <w:divId w:val="175387555"/>
      </w:pPr>
      <w:r>
        <w:t>GET / Account configuration</w:t>
      </w:r>
    </w:p>
    <w:p w:rsidR="00000000" w:rsidRDefault="00000000">
      <w:pPr>
        <w:pStyle w:val="a5"/>
        <w:divId w:val="175387555"/>
      </w:pPr>
      <w:r>
        <w:t>Retrieve current account configuration related to copy/lead trading.</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/api/v5/copytrading/config</w:t>
      </w:r>
    </w:p>
    <w:p w:rsidR="00000000" w:rsidRDefault="00000000">
      <w:pPr>
        <w:pStyle w:val="a5"/>
        <w:ind w:left="720" w:right="720"/>
        <w:divId w:val="1857693179"/>
      </w:pPr>
      <w:r>
        <w:t>Request example</w:t>
      </w:r>
    </w:p>
    <w:p w:rsidR="00000000" w:rsidRDefault="00000000">
      <w:pPr>
        <w:pStyle w:val="HTML0"/>
        <w:divId w:val="269430848"/>
        <w:rPr>
          <w:rStyle w:val="HTML"/>
        </w:rPr>
      </w:pPr>
      <w:r>
        <w:rPr>
          <w:rStyle w:val="HTML"/>
        </w:rPr>
        <w:t>GET /api/v5/copytrading/config</w:t>
      </w:r>
    </w:p>
    <w:p w:rsidR="00000000" w:rsidRDefault="00000000">
      <w:pPr>
        <w:pStyle w:val="HTML0"/>
        <w:divId w:val="269430848"/>
        <w:rPr>
          <w:rStyle w:val="HTML"/>
        </w:rPr>
      </w:pPr>
    </w:p>
    <w:p w:rsidR="00000000" w:rsidRDefault="00000000">
      <w:pPr>
        <w:pStyle w:val="4"/>
        <w:divId w:val="175387555"/>
      </w:pPr>
      <w:r>
        <w:t>Request Parameters</w:t>
      </w:r>
    </w:p>
    <w:p w:rsidR="00000000" w:rsidRDefault="00000000">
      <w:pPr>
        <w:pStyle w:val="a5"/>
        <w:divId w:val="175387555"/>
      </w:pPr>
      <w:r>
        <w:t>None</w:t>
      </w:r>
    </w:p>
    <w:p w:rsidR="00000000" w:rsidRDefault="00000000">
      <w:pPr>
        <w:pStyle w:val="a5"/>
        <w:ind w:left="720" w:right="720"/>
        <w:divId w:val="185486046"/>
      </w:pPr>
      <w:r>
        <w:t>Response example</w:t>
      </w:r>
    </w:p>
    <w:p w:rsidR="00000000" w:rsidRDefault="00000000">
      <w:pPr>
        <w:pStyle w:val="HTML0"/>
        <w:divId w:val="904877799"/>
        <w:rPr>
          <w:rStyle w:val="w"/>
        </w:rPr>
      </w:pPr>
      <w:r>
        <w:rPr>
          <w:rStyle w:val="p"/>
        </w:rPr>
        <w:t>{</w:t>
      </w:r>
    </w:p>
    <w:p w:rsidR="00000000" w:rsidRDefault="00000000">
      <w:pPr>
        <w:pStyle w:val="HTML0"/>
        <w:divId w:val="904877799"/>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904877799"/>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904877799"/>
        <w:rPr>
          <w:rStyle w:val="w"/>
        </w:rPr>
      </w:pPr>
      <w:r>
        <w:rPr>
          <w:rStyle w:val="w"/>
        </w:rPr>
        <w:t xml:space="preserve">        </w:t>
      </w:r>
      <w:r>
        <w:rPr>
          <w:rStyle w:val="p"/>
        </w:rPr>
        <w:t>{</w:t>
      </w:r>
    </w:p>
    <w:p w:rsidR="00000000" w:rsidRDefault="00000000">
      <w:pPr>
        <w:pStyle w:val="HTML0"/>
        <w:divId w:val="904877799"/>
        <w:rPr>
          <w:rStyle w:val="w"/>
        </w:rPr>
      </w:pPr>
      <w:r>
        <w:rPr>
          <w:rStyle w:val="w"/>
        </w:rPr>
        <w:t xml:space="preserve">            </w:t>
      </w:r>
      <w:r>
        <w:rPr>
          <w:rStyle w:val="nl"/>
        </w:rPr>
        <w:t>"details"</w:t>
      </w:r>
      <w:r>
        <w:rPr>
          <w:rStyle w:val="p"/>
        </w:rPr>
        <w:t>:</w:t>
      </w:r>
      <w:r>
        <w:rPr>
          <w:rStyle w:val="w"/>
        </w:rPr>
        <w:t xml:space="preserve"> </w:t>
      </w:r>
      <w:r>
        <w:rPr>
          <w:rStyle w:val="p"/>
        </w:rPr>
        <w:t>[</w:t>
      </w:r>
    </w:p>
    <w:p w:rsidR="00000000" w:rsidRDefault="00000000">
      <w:pPr>
        <w:pStyle w:val="HTML0"/>
        <w:divId w:val="904877799"/>
        <w:rPr>
          <w:rStyle w:val="w"/>
        </w:rPr>
      </w:pPr>
      <w:r>
        <w:rPr>
          <w:rStyle w:val="w"/>
        </w:rPr>
        <w:t xml:space="preserve">                </w:t>
      </w:r>
      <w:r>
        <w:rPr>
          <w:rStyle w:val="p"/>
        </w:rPr>
        <w:t>{</w:t>
      </w:r>
    </w:p>
    <w:p w:rsidR="00000000" w:rsidRDefault="00000000">
      <w:pPr>
        <w:pStyle w:val="HTML0"/>
        <w:divId w:val="904877799"/>
        <w:rPr>
          <w:rStyle w:val="w"/>
        </w:rPr>
      </w:pPr>
      <w:r>
        <w:rPr>
          <w:rStyle w:val="w"/>
        </w:rPr>
        <w:t xml:space="preserve">                    </w:t>
      </w:r>
      <w:r>
        <w:rPr>
          <w:rStyle w:val="nl"/>
        </w:rPr>
        <w:t>"copyTraderNum"</w:t>
      </w:r>
      <w:r>
        <w:rPr>
          <w:rStyle w:val="p"/>
        </w:rPr>
        <w:t>:</w:t>
      </w:r>
      <w:r>
        <w:rPr>
          <w:rStyle w:val="w"/>
        </w:rPr>
        <w:t xml:space="preserve"> </w:t>
      </w:r>
      <w:r>
        <w:rPr>
          <w:rStyle w:val="s2"/>
        </w:rPr>
        <w:t>"1"</w:t>
      </w:r>
      <w:r>
        <w:rPr>
          <w:rStyle w:val="p"/>
        </w:rPr>
        <w:t>,</w:t>
      </w:r>
    </w:p>
    <w:p w:rsidR="00000000" w:rsidRDefault="00000000">
      <w:pPr>
        <w:pStyle w:val="HTML0"/>
        <w:divId w:val="904877799"/>
        <w:rPr>
          <w:rStyle w:val="w"/>
        </w:rPr>
      </w:pPr>
      <w:r>
        <w:rPr>
          <w:rStyle w:val="w"/>
        </w:rPr>
        <w:t xml:space="preserve">                    </w:t>
      </w:r>
      <w:r>
        <w:rPr>
          <w:rStyle w:val="nl"/>
        </w:rPr>
        <w:t>"instType"</w:t>
      </w:r>
      <w:r>
        <w:rPr>
          <w:rStyle w:val="p"/>
        </w:rPr>
        <w:t>:</w:t>
      </w:r>
      <w:r>
        <w:rPr>
          <w:rStyle w:val="w"/>
        </w:rPr>
        <w:t xml:space="preserve"> </w:t>
      </w:r>
      <w:r>
        <w:rPr>
          <w:rStyle w:val="s2"/>
        </w:rPr>
        <w:t>"SWAP"</w:t>
      </w:r>
      <w:r>
        <w:rPr>
          <w:rStyle w:val="p"/>
        </w:rPr>
        <w:t>,</w:t>
      </w:r>
    </w:p>
    <w:p w:rsidR="00000000" w:rsidRDefault="00000000">
      <w:pPr>
        <w:pStyle w:val="HTML0"/>
        <w:divId w:val="904877799"/>
        <w:rPr>
          <w:rStyle w:val="w"/>
        </w:rPr>
      </w:pPr>
      <w:r>
        <w:rPr>
          <w:rStyle w:val="w"/>
        </w:rPr>
        <w:t xml:space="preserve">                    </w:t>
      </w:r>
      <w:r>
        <w:rPr>
          <w:rStyle w:val="nl"/>
        </w:rPr>
        <w:t>"maxCopyTraderNum"</w:t>
      </w:r>
      <w:r>
        <w:rPr>
          <w:rStyle w:val="p"/>
        </w:rPr>
        <w:t>:</w:t>
      </w:r>
      <w:r>
        <w:rPr>
          <w:rStyle w:val="w"/>
        </w:rPr>
        <w:t xml:space="preserve"> </w:t>
      </w:r>
      <w:r>
        <w:rPr>
          <w:rStyle w:val="s2"/>
        </w:rPr>
        <w:t>"100"</w:t>
      </w:r>
      <w:r>
        <w:rPr>
          <w:rStyle w:val="p"/>
        </w:rPr>
        <w:t>,</w:t>
      </w:r>
    </w:p>
    <w:p w:rsidR="00000000" w:rsidRDefault="00000000">
      <w:pPr>
        <w:pStyle w:val="HTML0"/>
        <w:divId w:val="904877799"/>
        <w:rPr>
          <w:rStyle w:val="w"/>
        </w:rPr>
      </w:pPr>
      <w:r>
        <w:rPr>
          <w:rStyle w:val="w"/>
        </w:rPr>
        <w:t xml:space="preserve">                    </w:t>
      </w:r>
      <w:r>
        <w:rPr>
          <w:rStyle w:val="nl"/>
        </w:rPr>
        <w:t>"profitSharingRatio"</w:t>
      </w:r>
      <w:r>
        <w:rPr>
          <w:rStyle w:val="p"/>
        </w:rPr>
        <w:t>:</w:t>
      </w:r>
      <w:r>
        <w:rPr>
          <w:rStyle w:val="w"/>
        </w:rPr>
        <w:t xml:space="preserve"> </w:t>
      </w:r>
      <w:r>
        <w:rPr>
          <w:rStyle w:val="s2"/>
        </w:rPr>
        <w:t>"0"</w:t>
      </w:r>
      <w:r>
        <w:rPr>
          <w:rStyle w:val="p"/>
        </w:rPr>
        <w:t>,</w:t>
      </w:r>
    </w:p>
    <w:p w:rsidR="00000000" w:rsidRDefault="00000000">
      <w:pPr>
        <w:pStyle w:val="HTML0"/>
        <w:divId w:val="904877799"/>
        <w:rPr>
          <w:rStyle w:val="w"/>
        </w:rPr>
      </w:pPr>
      <w:r>
        <w:rPr>
          <w:rStyle w:val="w"/>
        </w:rPr>
        <w:t xml:space="preserve">                    </w:t>
      </w:r>
      <w:r>
        <w:rPr>
          <w:rStyle w:val="nl"/>
        </w:rPr>
        <w:t>"roleType"</w:t>
      </w:r>
      <w:r>
        <w:rPr>
          <w:rStyle w:val="p"/>
        </w:rPr>
        <w:t>:</w:t>
      </w:r>
      <w:r>
        <w:rPr>
          <w:rStyle w:val="w"/>
        </w:rPr>
        <w:t xml:space="preserve"> </w:t>
      </w:r>
      <w:r>
        <w:rPr>
          <w:rStyle w:val="s2"/>
        </w:rPr>
        <w:t>"1"</w:t>
      </w:r>
    </w:p>
    <w:p w:rsidR="00000000" w:rsidRDefault="00000000">
      <w:pPr>
        <w:pStyle w:val="HTML0"/>
        <w:divId w:val="904877799"/>
        <w:rPr>
          <w:rStyle w:val="w"/>
        </w:rPr>
      </w:pPr>
      <w:r>
        <w:rPr>
          <w:rStyle w:val="w"/>
        </w:rPr>
        <w:t xml:space="preserve">                </w:t>
      </w:r>
      <w:r>
        <w:rPr>
          <w:rStyle w:val="p"/>
        </w:rPr>
        <w:t>},</w:t>
      </w:r>
    </w:p>
    <w:p w:rsidR="00000000" w:rsidRDefault="00000000">
      <w:pPr>
        <w:pStyle w:val="HTML0"/>
        <w:divId w:val="904877799"/>
        <w:rPr>
          <w:rStyle w:val="w"/>
        </w:rPr>
      </w:pPr>
      <w:r>
        <w:rPr>
          <w:rStyle w:val="w"/>
        </w:rPr>
        <w:t xml:space="preserve">                </w:t>
      </w:r>
      <w:r>
        <w:rPr>
          <w:rStyle w:val="p"/>
        </w:rPr>
        <w:t>{</w:t>
      </w:r>
    </w:p>
    <w:p w:rsidR="00000000" w:rsidRDefault="00000000">
      <w:pPr>
        <w:pStyle w:val="HTML0"/>
        <w:divId w:val="904877799"/>
        <w:rPr>
          <w:rStyle w:val="w"/>
        </w:rPr>
      </w:pPr>
      <w:r>
        <w:rPr>
          <w:rStyle w:val="w"/>
        </w:rPr>
        <w:t xml:space="preserve">                    </w:t>
      </w:r>
      <w:r>
        <w:rPr>
          <w:rStyle w:val="nl"/>
        </w:rPr>
        <w:t>"copyTraderNum"</w:t>
      </w:r>
      <w:r>
        <w:rPr>
          <w:rStyle w:val="p"/>
        </w:rPr>
        <w:t>:</w:t>
      </w:r>
      <w:r>
        <w:rPr>
          <w:rStyle w:val="w"/>
        </w:rPr>
        <w:t xml:space="preserve"> </w:t>
      </w:r>
      <w:r>
        <w:rPr>
          <w:rStyle w:val="s2"/>
        </w:rPr>
        <w:t>""</w:t>
      </w:r>
      <w:r>
        <w:rPr>
          <w:rStyle w:val="p"/>
        </w:rPr>
        <w:t>,</w:t>
      </w:r>
    </w:p>
    <w:p w:rsidR="00000000" w:rsidRDefault="00000000">
      <w:pPr>
        <w:pStyle w:val="HTML0"/>
        <w:divId w:val="904877799"/>
        <w:rPr>
          <w:rStyle w:val="w"/>
        </w:rPr>
      </w:pPr>
      <w:r>
        <w:rPr>
          <w:rStyle w:val="w"/>
        </w:rPr>
        <w:t xml:space="preserve">                    </w:t>
      </w:r>
      <w:r>
        <w:rPr>
          <w:rStyle w:val="nl"/>
        </w:rPr>
        <w:t>"instType"</w:t>
      </w:r>
      <w:r>
        <w:rPr>
          <w:rStyle w:val="p"/>
        </w:rPr>
        <w:t>:</w:t>
      </w:r>
      <w:r>
        <w:rPr>
          <w:rStyle w:val="w"/>
        </w:rPr>
        <w:t xml:space="preserve"> </w:t>
      </w:r>
      <w:r>
        <w:rPr>
          <w:rStyle w:val="s2"/>
        </w:rPr>
        <w:t>"SPOT"</w:t>
      </w:r>
      <w:r>
        <w:rPr>
          <w:rStyle w:val="p"/>
        </w:rPr>
        <w:t>,</w:t>
      </w:r>
    </w:p>
    <w:p w:rsidR="00000000" w:rsidRDefault="00000000">
      <w:pPr>
        <w:pStyle w:val="HTML0"/>
        <w:divId w:val="904877799"/>
        <w:rPr>
          <w:rStyle w:val="w"/>
        </w:rPr>
      </w:pPr>
      <w:r>
        <w:rPr>
          <w:rStyle w:val="w"/>
        </w:rPr>
        <w:t xml:space="preserve">                    </w:t>
      </w:r>
      <w:r>
        <w:rPr>
          <w:rStyle w:val="nl"/>
        </w:rPr>
        <w:t>"maxCopyTraderNum"</w:t>
      </w:r>
      <w:r>
        <w:rPr>
          <w:rStyle w:val="p"/>
        </w:rPr>
        <w:t>:</w:t>
      </w:r>
      <w:r>
        <w:rPr>
          <w:rStyle w:val="w"/>
        </w:rPr>
        <w:t xml:space="preserve"> </w:t>
      </w:r>
      <w:r>
        <w:rPr>
          <w:rStyle w:val="s2"/>
        </w:rPr>
        <w:t>""</w:t>
      </w:r>
      <w:r>
        <w:rPr>
          <w:rStyle w:val="p"/>
        </w:rPr>
        <w:t>,</w:t>
      </w:r>
    </w:p>
    <w:p w:rsidR="00000000" w:rsidRDefault="00000000">
      <w:pPr>
        <w:pStyle w:val="HTML0"/>
        <w:divId w:val="904877799"/>
        <w:rPr>
          <w:rStyle w:val="w"/>
        </w:rPr>
      </w:pPr>
      <w:r>
        <w:rPr>
          <w:rStyle w:val="w"/>
        </w:rPr>
        <w:t xml:space="preserve">                    </w:t>
      </w:r>
      <w:r>
        <w:rPr>
          <w:rStyle w:val="nl"/>
        </w:rPr>
        <w:t>"profitSharingRatio"</w:t>
      </w:r>
      <w:r>
        <w:rPr>
          <w:rStyle w:val="p"/>
        </w:rPr>
        <w:t>:</w:t>
      </w:r>
      <w:r>
        <w:rPr>
          <w:rStyle w:val="w"/>
        </w:rPr>
        <w:t xml:space="preserve"> </w:t>
      </w:r>
      <w:r>
        <w:rPr>
          <w:rStyle w:val="s2"/>
        </w:rPr>
        <w:t>""</w:t>
      </w:r>
      <w:r>
        <w:rPr>
          <w:rStyle w:val="p"/>
        </w:rPr>
        <w:t>,</w:t>
      </w:r>
    </w:p>
    <w:p w:rsidR="00000000" w:rsidRDefault="00000000">
      <w:pPr>
        <w:pStyle w:val="HTML0"/>
        <w:divId w:val="904877799"/>
        <w:rPr>
          <w:rStyle w:val="w"/>
        </w:rPr>
      </w:pPr>
      <w:r>
        <w:rPr>
          <w:rStyle w:val="w"/>
        </w:rPr>
        <w:t xml:space="preserve">                    </w:t>
      </w:r>
      <w:r>
        <w:rPr>
          <w:rStyle w:val="nl"/>
        </w:rPr>
        <w:t>"roleType"</w:t>
      </w:r>
      <w:r>
        <w:rPr>
          <w:rStyle w:val="p"/>
        </w:rPr>
        <w:t>:</w:t>
      </w:r>
      <w:r>
        <w:rPr>
          <w:rStyle w:val="w"/>
        </w:rPr>
        <w:t xml:space="preserve"> </w:t>
      </w:r>
      <w:r>
        <w:rPr>
          <w:rStyle w:val="s2"/>
        </w:rPr>
        <w:t>"0"</w:t>
      </w:r>
    </w:p>
    <w:p w:rsidR="00000000" w:rsidRDefault="00000000">
      <w:pPr>
        <w:pStyle w:val="HTML0"/>
        <w:divId w:val="904877799"/>
        <w:rPr>
          <w:rStyle w:val="w"/>
        </w:rPr>
      </w:pPr>
      <w:r>
        <w:rPr>
          <w:rStyle w:val="w"/>
        </w:rPr>
        <w:t xml:space="preserve">                </w:t>
      </w:r>
      <w:r>
        <w:rPr>
          <w:rStyle w:val="p"/>
        </w:rPr>
        <w:t>}</w:t>
      </w:r>
    </w:p>
    <w:p w:rsidR="00000000" w:rsidRDefault="00000000">
      <w:pPr>
        <w:pStyle w:val="HTML0"/>
        <w:divId w:val="904877799"/>
        <w:rPr>
          <w:rStyle w:val="w"/>
        </w:rPr>
      </w:pPr>
      <w:r>
        <w:rPr>
          <w:rStyle w:val="w"/>
        </w:rPr>
        <w:t xml:space="preserve">            </w:t>
      </w:r>
      <w:r>
        <w:rPr>
          <w:rStyle w:val="p"/>
        </w:rPr>
        <w:t>],</w:t>
      </w:r>
    </w:p>
    <w:p w:rsidR="00000000" w:rsidRDefault="00000000">
      <w:pPr>
        <w:pStyle w:val="HTML0"/>
        <w:divId w:val="904877799"/>
        <w:rPr>
          <w:rStyle w:val="w"/>
        </w:rPr>
      </w:pPr>
      <w:r>
        <w:rPr>
          <w:rStyle w:val="w"/>
        </w:rPr>
        <w:t xml:space="preserve">            </w:t>
      </w:r>
      <w:r>
        <w:rPr>
          <w:rStyle w:val="nl"/>
        </w:rPr>
        <w:t>"nickName"</w:t>
      </w:r>
      <w:r>
        <w:rPr>
          <w:rStyle w:val="p"/>
        </w:rPr>
        <w:t>:</w:t>
      </w:r>
      <w:r>
        <w:rPr>
          <w:rStyle w:val="w"/>
        </w:rPr>
        <w:t xml:space="preserve"> </w:t>
      </w:r>
      <w:r>
        <w:rPr>
          <w:rStyle w:val="s2"/>
        </w:rPr>
        <w:t>"155***9957"</w:t>
      </w:r>
      <w:r>
        <w:rPr>
          <w:rStyle w:val="p"/>
        </w:rPr>
        <w:t>,</w:t>
      </w:r>
    </w:p>
    <w:p w:rsidR="00000000" w:rsidRDefault="00000000">
      <w:pPr>
        <w:pStyle w:val="HTML0"/>
        <w:divId w:val="904877799"/>
        <w:rPr>
          <w:rStyle w:val="w"/>
        </w:rPr>
      </w:pPr>
      <w:r>
        <w:rPr>
          <w:rStyle w:val="w"/>
        </w:rPr>
        <w:t xml:space="preserve">            </w:t>
      </w:r>
      <w:r>
        <w:rPr>
          <w:rStyle w:val="nl"/>
        </w:rPr>
        <w:t>"portLink"</w:t>
      </w:r>
      <w:r>
        <w:rPr>
          <w:rStyle w:val="p"/>
        </w:rPr>
        <w:t>:</w:t>
      </w:r>
      <w:r>
        <w:rPr>
          <w:rStyle w:val="w"/>
        </w:rPr>
        <w:t xml:space="preserve"> </w:t>
      </w:r>
      <w:r>
        <w:rPr>
          <w:rStyle w:val="s2"/>
        </w:rPr>
        <w:t>""</w:t>
      </w:r>
      <w:r>
        <w:rPr>
          <w:rStyle w:val="p"/>
        </w:rPr>
        <w:t>,</w:t>
      </w:r>
    </w:p>
    <w:p w:rsidR="00000000" w:rsidRDefault="00000000">
      <w:pPr>
        <w:pStyle w:val="HTML0"/>
        <w:divId w:val="904877799"/>
        <w:rPr>
          <w:rStyle w:val="w"/>
        </w:rPr>
      </w:pPr>
      <w:r>
        <w:rPr>
          <w:rStyle w:val="w"/>
        </w:rPr>
        <w:t xml:space="preserve">            </w:t>
      </w:r>
      <w:r>
        <w:rPr>
          <w:rStyle w:val="nl"/>
        </w:rPr>
        <w:t>"uniqueCode"</w:t>
      </w:r>
      <w:r>
        <w:rPr>
          <w:rStyle w:val="p"/>
        </w:rPr>
        <w:t>:</w:t>
      </w:r>
      <w:r>
        <w:rPr>
          <w:rStyle w:val="w"/>
        </w:rPr>
        <w:t xml:space="preserve"> </w:t>
      </w:r>
      <w:r>
        <w:rPr>
          <w:rStyle w:val="s2"/>
        </w:rPr>
        <w:t>"5506D3681454A304"</w:t>
      </w:r>
    </w:p>
    <w:p w:rsidR="00000000" w:rsidRDefault="00000000">
      <w:pPr>
        <w:pStyle w:val="HTML0"/>
        <w:divId w:val="904877799"/>
        <w:rPr>
          <w:rStyle w:val="w"/>
        </w:rPr>
      </w:pPr>
      <w:r>
        <w:rPr>
          <w:rStyle w:val="w"/>
        </w:rPr>
        <w:t xml:space="preserve">        </w:t>
      </w:r>
      <w:r>
        <w:rPr>
          <w:rStyle w:val="p"/>
        </w:rPr>
        <w:t>}</w:t>
      </w:r>
    </w:p>
    <w:p w:rsidR="00000000" w:rsidRDefault="00000000">
      <w:pPr>
        <w:pStyle w:val="HTML0"/>
        <w:divId w:val="904877799"/>
        <w:rPr>
          <w:rStyle w:val="w"/>
        </w:rPr>
      </w:pPr>
      <w:r>
        <w:rPr>
          <w:rStyle w:val="w"/>
        </w:rPr>
        <w:t xml:space="preserve">    </w:t>
      </w:r>
      <w:r>
        <w:rPr>
          <w:rStyle w:val="p"/>
        </w:rPr>
        <w:t>],</w:t>
      </w:r>
    </w:p>
    <w:p w:rsidR="00000000" w:rsidRDefault="00000000">
      <w:pPr>
        <w:pStyle w:val="HTML0"/>
        <w:divId w:val="904877799"/>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904877799"/>
        <w:rPr>
          <w:rStyle w:val="w"/>
        </w:rPr>
      </w:pPr>
      <w:r>
        <w:rPr>
          <w:rStyle w:val="p"/>
        </w:rPr>
        <w:t>}</w:t>
      </w:r>
    </w:p>
    <w:p w:rsidR="00000000" w:rsidRDefault="00000000">
      <w:pPr>
        <w:pStyle w:val="HTML0"/>
        <w:divId w:val="904877799"/>
        <w:rPr>
          <w:rStyle w:val="w"/>
        </w:rPr>
      </w:pP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6"/>
        <w:gridCol w:w="780"/>
        <w:gridCol w:w="5160"/>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uniqueCode</w:t>
            </w:r>
          </w:p>
        </w:tc>
        <w:tc>
          <w:tcPr>
            <w:tcW w:w="0" w:type="auto"/>
            <w:vAlign w:val="center"/>
            <w:hideMark/>
          </w:tcPr>
          <w:p w:rsidR="00000000" w:rsidRDefault="00000000">
            <w:r>
              <w:t>String</w:t>
            </w:r>
          </w:p>
        </w:tc>
        <w:tc>
          <w:tcPr>
            <w:tcW w:w="0" w:type="auto"/>
            <w:vAlign w:val="center"/>
            <w:hideMark/>
          </w:tcPr>
          <w:p w:rsidR="00000000" w:rsidRDefault="00000000">
            <w:r>
              <w:t>User unique code</w:t>
            </w:r>
          </w:p>
        </w:tc>
      </w:tr>
      <w:tr w:rsidR="00000000">
        <w:trPr>
          <w:divId w:val="175387555"/>
          <w:tblCellSpacing w:w="15" w:type="dxa"/>
        </w:trPr>
        <w:tc>
          <w:tcPr>
            <w:tcW w:w="0" w:type="auto"/>
            <w:vAlign w:val="center"/>
            <w:hideMark/>
          </w:tcPr>
          <w:p w:rsidR="00000000" w:rsidRDefault="00000000">
            <w:r>
              <w:t>nickName</w:t>
            </w:r>
          </w:p>
        </w:tc>
        <w:tc>
          <w:tcPr>
            <w:tcW w:w="0" w:type="auto"/>
            <w:vAlign w:val="center"/>
            <w:hideMark/>
          </w:tcPr>
          <w:p w:rsidR="00000000" w:rsidRDefault="00000000">
            <w:r>
              <w:t>String</w:t>
            </w:r>
          </w:p>
        </w:tc>
        <w:tc>
          <w:tcPr>
            <w:tcW w:w="0" w:type="auto"/>
            <w:vAlign w:val="center"/>
            <w:hideMark/>
          </w:tcPr>
          <w:p w:rsidR="00000000" w:rsidRDefault="00000000">
            <w:r>
              <w:t>Nickname</w:t>
            </w:r>
          </w:p>
        </w:tc>
      </w:tr>
      <w:tr w:rsidR="00000000">
        <w:trPr>
          <w:divId w:val="175387555"/>
          <w:tblCellSpacing w:w="15" w:type="dxa"/>
        </w:trPr>
        <w:tc>
          <w:tcPr>
            <w:tcW w:w="0" w:type="auto"/>
            <w:vAlign w:val="center"/>
            <w:hideMark/>
          </w:tcPr>
          <w:p w:rsidR="00000000" w:rsidRDefault="00000000">
            <w:r>
              <w:t>portLink</w:t>
            </w:r>
          </w:p>
        </w:tc>
        <w:tc>
          <w:tcPr>
            <w:tcW w:w="0" w:type="auto"/>
            <w:vAlign w:val="center"/>
            <w:hideMark/>
          </w:tcPr>
          <w:p w:rsidR="00000000" w:rsidRDefault="00000000">
            <w:r>
              <w:t>String</w:t>
            </w:r>
          </w:p>
        </w:tc>
        <w:tc>
          <w:tcPr>
            <w:tcW w:w="0" w:type="auto"/>
            <w:vAlign w:val="center"/>
            <w:hideMark/>
          </w:tcPr>
          <w:p w:rsidR="00000000" w:rsidRDefault="00000000">
            <w:r>
              <w:t>Portrait link</w:t>
            </w:r>
          </w:p>
        </w:tc>
      </w:tr>
      <w:tr w:rsidR="00000000">
        <w:trPr>
          <w:divId w:val="175387555"/>
          <w:tblCellSpacing w:w="15" w:type="dxa"/>
        </w:trPr>
        <w:tc>
          <w:tcPr>
            <w:tcW w:w="0" w:type="auto"/>
            <w:vAlign w:val="center"/>
            <w:hideMark/>
          </w:tcPr>
          <w:p w:rsidR="00000000" w:rsidRDefault="00000000">
            <w:r>
              <w:t>details</w:t>
            </w:r>
          </w:p>
        </w:tc>
        <w:tc>
          <w:tcPr>
            <w:tcW w:w="0" w:type="auto"/>
            <w:vAlign w:val="center"/>
            <w:hideMark/>
          </w:tcPr>
          <w:p w:rsidR="00000000" w:rsidRDefault="00000000">
            <w:r>
              <w:t>String</w:t>
            </w:r>
          </w:p>
        </w:tc>
        <w:tc>
          <w:tcPr>
            <w:tcW w:w="0" w:type="auto"/>
            <w:vAlign w:val="center"/>
            <w:hideMark/>
          </w:tcPr>
          <w:p w:rsidR="00000000" w:rsidRDefault="00000000">
            <w:r>
              <w:t>Details</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r>
              <w:br/>
            </w:r>
            <w:r>
              <w:rPr>
                <w:rStyle w:val="HTML"/>
              </w:rPr>
              <w:t>SPOT</w:t>
            </w:r>
            <w:r>
              <w:br/>
            </w:r>
            <w:r>
              <w:rPr>
                <w:rStyle w:val="HTML"/>
              </w:rPr>
              <w:t>SWAP</w:t>
            </w:r>
          </w:p>
        </w:tc>
      </w:tr>
      <w:tr w:rsidR="00000000">
        <w:trPr>
          <w:divId w:val="175387555"/>
          <w:tblCellSpacing w:w="15" w:type="dxa"/>
        </w:trPr>
        <w:tc>
          <w:tcPr>
            <w:tcW w:w="0" w:type="auto"/>
            <w:vAlign w:val="center"/>
            <w:hideMark/>
          </w:tcPr>
          <w:p w:rsidR="00000000" w:rsidRDefault="00000000">
            <w:r>
              <w:t>&gt; roleType</w:t>
            </w:r>
          </w:p>
        </w:tc>
        <w:tc>
          <w:tcPr>
            <w:tcW w:w="0" w:type="auto"/>
            <w:vAlign w:val="center"/>
            <w:hideMark/>
          </w:tcPr>
          <w:p w:rsidR="00000000" w:rsidRDefault="00000000">
            <w:r>
              <w:t>String</w:t>
            </w:r>
          </w:p>
        </w:tc>
        <w:tc>
          <w:tcPr>
            <w:tcW w:w="0" w:type="auto"/>
            <w:vAlign w:val="center"/>
            <w:hideMark/>
          </w:tcPr>
          <w:p w:rsidR="00000000" w:rsidRDefault="00000000">
            <w:r>
              <w:t>Role type</w:t>
            </w:r>
            <w:r>
              <w:br/>
            </w:r>
            <w:r>
              <w:rPr>
                <w:rStyle w:val="HTML"/>
              </w:rPr>
              <w:t>0</w:t>
            </w:r>
            <w:r>
              <w:t>: General user</w:t>
            </w:r>
            <w:r>
              <w:br/>
            </w:r>
            <w:r>
              <w:rPr>
                <w:rStyle w:val="HTML"/>
              </w:rPr>
              <w:t>1</w:t>
            </w:r>
            <w:r>
              <w:t>: Leading trader</w:t>
            </w:r>
            <w:r>
              <w:br/>
            </w:r>
            <w:r>
              <w:rPr>
                <w:rStyle w:val="HTML"/>
              </w:rPr>
              <w:t>2</w:t>
            </w:r>
            <w:r>
              <w:t>: Copy trader</w:t>
            </w:r>
          </w:p>
        </w:tc>
      </w:tr>
      <w:tr w:rsidR="00000000">
        <w:trPr>
          <w:divId w:val="175387555"/>
          <w:tblCellSpacing w:w="15" w:type="dxa"/>
        </w:trPr>
        <w:tc>
          <w:tcPr>
            <w:tcW w:w="0" w:type="auto"/>
            <w:vAlign w:val="center"/>
            <w:hideMark/>
          </w:tcPr>
          <w:p w:rsidR="00000000" w:rsidRDefault="00000000">
            <w:r>
              <w:t>&gt; profitSharingRatio</w:t>
            </w:r>
          </w:p>
        </w:tc>
        <w:tc>
          <w:tcPr>
            <w:tcW w:w="0" w:type="auto"/>
            <w:vAlign w:val="center"/>
            <w:hideMark/>
          </w:tcPr>
          <w:p w:rsidR="00000000" w:rsidRDefault="00000000">
            <w:r>
              <w:t>String</w:t>
            </w:r>
          </w:p>
        </w:tc>
        <w:tc>
          <w:tcPr>
            <w:tcW w:w="0" w:type="auto"/>
            <w:vAlign w:val="center"/>
            <w:hideMark/>
          </w:tcPr>
          <w:p w:rsidR="00000000" w:rsidRDefault="00000000">
            <w:r>
              <w:t xml:space="preserve">Profit sharing ratio. </w:t>
            </w:r>
            <w:r>
              <w:br/>
              <w:t>Only applicable to lead trader, or it will be "". 0.1 represents 10%</w:t>
            </w:r>
          </w:p>
        </w:tc>
      </w:tr>
      <w:tr w:rsidR="00000000">
        <w:trPr>
          <w:divId w:val="175387555"/>
          <w:tblCellSpacing w:w="15" w:type="dxa"/>
        </w:trPr>
        <w:tc>
          <w:tcPr>
            <w:tcW w:w="0" w:type="auto"/>
            <w:vAlign w:val="center"/>
            <w:hideMark/>
          </w:tcPr>
          <w:p w:rsidR="00000000" w:rsidRDefault="00000000">
            <w:r>
              <w:t>&gt; maxCopyTraderNum</w:t>
            </w:r>
          </w:p>
        </w:tc>
        <w:tc>
          <w:tcPr>
            <w:tcW w:w="0" w:type="auto"/>
            <w:vAlign w:val="center"/>
            <w:hideMark/>
          </w:tcPr>
          <w:p w:rsidR="00000000" w:rsidRDefault="00000000">
            <w:r>
              <w:t>String</w:t>
            </w:r>
          </w:p>
        </w:tc>
        <w:tc>
          <w:tcPr>
            <w:tcW w:w="0" w:type="auto"/>
            <w:vAlign w:val="center"/>
            <w:hideMark/>
          </w:tcPr>
          <w:p w:rsidR="00000000" w:rsidRDefault="00000000">
            <w:r>
              <w:t>Maximum number of copy traders</w:t>
            </w:r>
          </w:p>
        </w:tc>
      </w:tr>
      <w:tr w:rsidR="00000000">
        <w:trPr>
          <w:divId w:val="175387555"/>
          <w:tblCellSpacing w:w="15" w:type="dxa"/>
        </w:trPr>
        <w:tc>
          <w:tcPr>
            <w:tcW w:w="0" w:type="auto"/>
            <w:vAlign w:val="center"/>
            <w:hideMark/>
          </w:tcPr>
          <w:p w:rsidR="00000000" w:rsidRDefault="00000000">
            <w:r>
              <w:t>&gt; copyTraderNum</w:t>
            </w:r>
          </w:p>
        </w:tc>
        <w:tc>
          <w:tcPr>
            <w:tcW w:w="0" w:type="auto"/>
            <w:vAlign w:val="center"/>
            <w:hideMark/>
          </w:tcPr>
          <w:p w:rsidR="00000000" w:rsidRDefault="00000000">
            <w:r>
              <w:t>String</w:t>
            </w:r>
          </w:p>
        </w:tc>
        <w:tc>
          <w:tcPr>
            <w:tcW w:w="0" w:type="auto"/>
            <w:vAlign w:val="center"/>
            <w:hideMark/>
          </w:tcPr>
          <w:p w:rsidR="00000000" w:rsidRDefault="00000000">
            <w:r>
              <w:t>Current number of copy traders</w:t>
            </w:r>
          </w:p>
        </w:tc>
      </w:tr>
    </w:tbl>
    <w:p w:rsidR="00000000" w:rsidRDefault="00000000">
      <w:pPr>
        <w:pStyle w:val="3"/>
        <w:divId w:val="175387555"/>
      </w:pPr>
      <w:r>
        <w:t>POST / First copy settings</w:t>
      </w:r>
    </w:p>
    <w:p w:rsidR="00000000" w:rsidRDefault="00000000">
      <w:pPr>
        <w:pStyle w:val="a5"/>
        <w:divId w:val="175387555"/>
      </w:pPr>
      <w:r>
        <w:t>The first copy settings for the certain lead trader. You need to first copy settings after stopping copying.</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/api/v5/copytrading/first-copy-settings</w:t>
      </w:r>
    </w:p>
    <w:p w:rsidR="00000000" w:rsidRDefault="00000000">
      <w:pPr>
        <w:pStyle w:val="a5"/>
        <w:ind w:left="720" w:right="720"/>
        <w:divId w:val="1819296185"/>
      </w:pPr>
      <w:r>
        <w:t>Request example</w:t>
      </w:r>
    </w:p>
    <w:p w:rsidR="00000000" w:rsidRDefault="00000000">
      <w:pPr>
        <w:pStyle w:val="HTML0"/>
        <w:divId w:val="1738553900"/>
        <w:rPr>
          <w:rStyle w:val="HTML"/>
        </w:rPr>
      </w:pPr>
      <w:r>
        <w:rPr>
          <w:rStyle w:val="HTML"/>
        </w:rPr>
        <w:t>POST /api/v5/copytrading/first-copy-settings</w:t>
      </w:r>
    </w:p>
    <w:p w:rsidR="00000000" w:rsidRDefault="00000000">
      <w:pPr>
        <w:pStyle w:val="HTML0"/>
        <w:divId w:val="1738553900"/>
        <w:rPr>
          <w:rStyle w:val="HTML"/>
        </w:rPr>
      </w:pPr>
      <w:r>
        <w:rPr>
          <w:rStyle w:val="HTML"/>
        </w:rPr>
        <w:t>body</w:t>
      </w:r>
    </w:p>
    <w:p w:rsidR="00000000" w:rsidRDefault="00000000">
      <w:pPr>
        <w:pStyle w:val="HTML0"/>
        <w:divId w:val="1738553900"/>
        <w:rPr>
          <w:rStyle w:val="HTML"/>
        </w:rPr>
      </w:pPr>
      <w:r>
        <w:rPr>
          <w:rStyle w:val="HTML"/>
        </w:rPr>
        <w:t>{</w:t>
      </w:r>
    </w:p>
    <w:p w:rsidR="00000000" w:rsidRDefault="00000000">
      <w:pPr>
        <w:pStyle w:val="HTML0"/>
        <w:divId w:val="1738553900"/>
        <w:rPr>
          <w:rStyle w:val="HTML"/>
        </w:rPr>
      </w:pPr>
      <w:r>
        <w:rPr>
          <w:rStyle w:val="HTML"/>
        </w:rPr>
        <w:t xml:space="preserve">    "instType": "SWAP",</w:t>
      </w:r>
    </w:p>
    <w:p w:rsidR="00000000" w:rsidRDefault="00000000">
      <w:pPr>
        <w:pStyle w:val="HTML0"/>
        <w:divId w:val="1738553900"/>
        <w:rPr>
          <w:rStyle w:val="HTML"/>
        </w:rPr>
      </w:pPr>
      <w:r>
        <w:rPr>
          <w:rStyle w:val="HTML"/>
        </w:rPr>
        <w:t xml:space="preserve">    "uniqueCode": "25CD5A80241D6FE6",</w:t>
      </w:r>
    </w:p>
    <w:p w:rsidR="00000000" w:rsidRDefault="00000000">
      <w:pPr>
        <w:pStyle w:val="HTML0"/>
        <w:divId w:val="1738553900"/>
        <w:rPr>
          <w:rStyle w:val="HTML"/>
        </w:rPr>
      </w:pPr>
      <w:r>
        <w:rPr>
          <w:rStyle w:val="HTML"/>
        </w:rPr>
        <w:t xml:space="preserve">    "copyMgnMode": "cross",</w:t>
      </w:r>
    </w:p>
    <w:p w:rsidR="00000000" w:rsidRDefault="00000000">
      <w:pPr>
        <w:pStyle w:val="HTML0"/>
        <w:divId w:val="1738553900"/>
        <w:rPr>
          <w:rStyle w:val="HTML"/>
        </w:rPr>
      </w:pPr>
      <w:r>
        <w:rPr>
          <w:rStyle w:val="HTML"/>
        </w:rPr>
        <w:t xml:space="preserve">    "copyInstIdType": "copy",</w:t>
      </w:r>
    </w:p>
    <w:p w:rsidR="00000000" w:rsidRDefault="00000000">
      <w:pPr>
        <w:pStyle w:val="HTML0"/>
        <w:divId w:val="1738553900"/>
        <w:rPr>
          <w:rStyle w:val="HTML"/>
        </w:rPr>
      </w:pPr>
      <w:r>
        <w:rPr>
          <w:rStyle w:val="HTML"/>
        </w:rPr>
        <w:t xml:space="preserve">    "copyMode": "ratio_copy",</w:t>
      </w:r>
    </w:p>
    <w:p w:rsidR="00000000" w:rsidRDefault="00000000">
      <w:pPr>
        <w:pStyle w:val="HTML0"/>
        <w:divId w:val="1738553900"/>
        <w:rPr>
          <w:rStyle w:val="HTML"/>
        </w:rPr>
      </w:pPr>
      <w:r>
        <w:rPr>
          <w:rStyle w:val="HTML"/>
        </w:rPr>
        <w:t xml:space="preserve">    "copyRatio": "1",</w:t>
      </w:r>
    </w:p>
    <w:p w:rsidR="00000000" w:rsidRDefault="00000000">
      <w:pPr>
        <w:pStyle w:val="HTML0"/>
        <w:divId w:val="1738553900"/>
        <w:rPr>
          <w:rStyle w:val="HTML"/>
        </w:rPr>
      </w:pPr>
      <w:r>
        <w:rPr>
          <w:rStyle w:val="HTML"/>
        </w:rPr>
        <w:t xml:space="preserve">    "copyTotalAmt": "500",</w:t>
      </w:r>
    </w:p>
    <w:p w:rsidR="00000000" w:rsidRDefault="00000000">
      <w:pPr>
        <w:pStyle w:val="HTML0"/>
        <w:divId w:val="1738553900"/>
        <w:rPr>
          <w:rStyle w:val="HTML"/>
        </w:rPr>
      </w:pPr>
      <w:r>
        <w:rPr>
          <w:rStyle w:val="HTML"/>
        </w:rPr>
        <w:t xml:space="preserve">    "subPosCloseType": "copy_close"</w:t>
      </w:r>
    </w:p>
    <w:p w:rsidR="00000000" w:rsidRDefault="00000000">
      <w:pPr>
        <w:pStyle w:val="HTML0"/>
        <w:divId w:val="1738553900"/>
        <w:rPr>
          <w:rStyle w:val="HTML"/>
        </w:rPr>
      </w:pPr>
      <w:r>
        <w:rPr>
          <w:rStyle w:val="HTML"/>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780"/>
        <w:gridCol w:w="1380"/>
        <w:gridCol w:w="427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type</w:t>
            </w:r>
            <w:r>
              <w:br/>
            </w:r>
            <w:r>
              <w:rPr>
                <w:rStyle w:val="HTML"/>
              </w:rPr>
              <w:t>SWAP</w:t>
            </w:r>
            <w:r>
              <w:t>, the default value</w:t>
            </w:r>
          </w:p>
        </w:tc>
      </w:tr>
      <w:tr w:rsidR="00000000">
        <w:trPr>
          <w:divId w:val="175387555"/>
          <w:tblCellSpacing w:w="15" w:type="dxa"/>
        </w:trPr>
        <w:tc>
          <w:tcPr>
            <w:tcW w:w="0" w:type="auto"/>
            <w:vAlign w:val="center"/>
            <w:hideMark/>
          </w:tcPr>
          <w:p w:rsidR="00000000" w:rsidRDefault="00000000">
            <w:r>
              <w:t>uniqueCode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Lead trader unique code</w:t>
            </w:r>
            <w:r>
              <w:br/>
              <w:t>A combination of case-sensitive alphanumerics, all numbers and the length is 16 characters, e.g. 213E8C92DC61EFAC</w:t>
            </w:r>
          </w:p>
        </w:tc>
      </w:tr>
      <w:tr w:rsidR="00000000">
        <w:trPr>
          <w:divId w:val="175387555"/>
          <w:tblCellSpacing w:w="15" w:type="dxa"/>
        </w:trPr>
        <w:tc>
          <w:tcPr>
            <w:tcW w:w="0" w:type="auto"/>
            <w:vAlign w:val="center"/>
            <w:hideMark/>
          </w:tcPr>
          <w:p w:rsidR="00000000" w:rsidRDefault="00000000">
            <w:r>
              <w:t>copyMgnMode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Copy margin mode</w:t>
            </w:r>
            <w:r>
              <w:br/>
            </w:r>
            <w:r>
              <w:rPr>
                <w:rStyle w:val="HTML"/>
              </w:rPr>
              <w:t>cross</w:t>
            </w:r>
            <w:r>
              <w:t>: cross</w:t>
            </w:r>
            <w:r>
              <w:br/>
            </w:r>
            <w:r>
              <w:rPr>
                <w:rStyle w:val="HTML"/>
              </w:rPr>
              <w:t>isolated</w:t>
            </w:r>
            <w:r>
              <w:t>: isolated</w:t>
            </w:r>
            <w:r>
              <w:br/>
            </w:r>
            <w:r>
              <w:rPr>
                <w:rStyle w:val="HTML"/>
              </w:rPr>
              <w:t>copy</w:t>
            </w:r>
            <w:r>
              <w:t>: Use the same margin mode as lead trader when opening positions</w:t>
            </w:r>
          </w:p>
        </w:tc>
      </w:tr>
      <w:tr w:rsidR="00000000">
        <w:trPr>
          <w:divId w:val="175387555"/>
          <w:tblCellSpacing w:w="15" w:type="dxa"/>
        </w:trPr>
        <w:tc>
          <w:tcPr>
            <w:tcW w:w="0" w:type="auto"/>
            <w:vAlign w:val="center"/>
            <w:hideMark/>
          </w:tcPr>
          <w:p w:rsidR="00000000" w:rsidRDefault="00000000">
            <w:r>
              <w:t>copyInstIdType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Copy contract type setted</w:t>
            </w:r>
            <w:r>
              <w:br/>
            </w:r>
            <w:r>
              <w:rPr>
                <w:rStyle w:val="HTML"/>
              </w:rPr>
              <w:t>custom</w:t>
            </w:r>
            <w:r>
              <w:t xml:space="preserve">: custom by </w:t>
            </w:r>
            <w:r>
              <w:rPr>
                <w:rStyle w:val="HTML"/>
              </w:rPr>
              <w:t>instId</w:t>
            </w:r>
            <w:r>
              <w:t xml:space="preserve"> which is required；</w:t>
            </w:r>
            <w:r>
              <w:br/>
            </w:r>
            <w:r>
              <w:rPr>
                <w:rStyle w:val="HTML"/>
              </w:rPr>
              <w:t>copy</w:t>
            </w:r>
            <w:r>
              <w:t>: Keep your contracts consistent with this trader by automatically adding or removing contracts when they do</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Instrument ID. </w:t>
            </w:r>
            <w:r>
              <w:br/>
              <w:t>If there are multiple instruments, separate them with commas.</w:t>
            </w:r>
          </w:p>
        </w:tc>
      </w:tr>
      <w:tr w:rsidR="00000000">
        <w:trPr>
          <w:divId w:val="175387555"/>
          <w:tblCellSpacing w:w="15" w:type="dxa"/>
        </w:trPr>
        <w:tc>
          <w:tcPr>
            <w:tcW w:w="0" w:type="auto"/>
            <w:vAlign w:val="center"/>
            <w:hideMark/>
          </w:tcPr>
          <w:p w:rsidR="00000000" w:rsidRDefault="00000000">
            <w:r>
              <w:t>copyMode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Copy mode</w:t>
            </w:r>
            <w:r>
              <w:br/>
            </w:r>
            <w:r>
              <w:rPr>
                <w:rStyle w:val="HTML"/>
              </w:rPr>
              <w:t>fixed_amount</w:t>
            </w:r>
            <w:r>
              <w:t xml:space="preserve">: set the same fixed amount for each order, and </w:t>
            </w:r>
            <w:r>
              <w:rPr>
                <w:rStyle w:val="HTML"/>
              </w:rPr>
              <w:t>copyAmt</w:t>
            </w:r>
            <w:r>
              <w:t xml:space="preserve"> is required；</w:t>
            </w:r>
            <w:r>
              <w:br/>
            </w:r>
            <w:r>
              <w:rPr>
                <w:rStyle w:val="HTML"/>
              </w:rPr>
              <w:t>ratio_copy</w:t>
            </w:r>
            <w:r>
              <w:t xml:space="preserve">: set amount as a multiple of the lead trader’s order value, and </w:t>
            </w:r>
            <w:r>
              <w:rPr>
                <w:rStyle w:val="HTML"/>
              </w:rPr>
              <w:t>copyRatio</w:t>
            </w:r>
            <w:r>
              <w:t xml:space="preserve"> is required </w:t>
            </w:r>
            <w:r>
              <w:br/>
              <w:t xml:space="preserve">The default is </w:t>
            </w:r>
            <w:r>
              <w:rPr>
                <w:rStyle w:val="HTML"/>
              </w:rPr>
              <w:t>fixed_amount</w:t>
            </w:r>
          </w:p>
        </w:tc>
      </w:tr>
      <w:tr w:rsidR="00000000">
        <w:trPr>
          <w:divId w:val="175387555"/>
          <w:tblCellSpacing w:w="15" w:type="dxa"/>
        </w:trPr>
        <w:tc>
          <w:tcPr>
            <w:tcW w:w="0" w:type="auto"/>
            <w:vAlign w:val="center"/>
            <w:hideMark/>
          </w:tcPr>
          <w:p w:rsidR="00000000" w:rsidRDefault="00000000">
            <w:r>
              <w:t>copyTotalAmt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Maximum total amount in USDT. </w:t>
            </w:r>
            <w:r>
              <w:br/>
              <w:t>The maximum total amount you'll invest at any given time across all orders in this copy trade</w:t>
            </w:r>
            <w:r>
              <w:br/>
              <w:t>You won’t copy new orders if you exceed this amount</w:t>
            </w:r>
          </w:p>
        </w:tc>
      </w:tr>
      <w:tr w:rsidR="00000000">
        <w:trPr>
          <w:divId w:val="175387555"/>
          <w:tblCellSpacing w:w="15" w:type="dxa"/>
        </w:trPr>
        <w:tc>
          <w:tcPr>
            <w:tcW w:w="0" w:type="auto"/>
            <w:vAlign w:val="center"/>
            <w:hideMark/>
          </w:tcPr>
          <w:p w:rsidR="00000000" w:rsidRDefault="00000000">
            <w:r>
              <w:t>copyAmt</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Copy amount per order in USDT.</w:t>
            </w:r>
          </w:p>
        </w:tc>
      </w:tr>
      <w:tr w:rsidR="00000000">
        <w:trPr>
          <w:divId w:val="175387555"/>
          <w:tblCellSpacing w:w="15" w:type="dxa"/>
        </w:trPr>
        <w:tc>
          <w:tcPr>
            <w:tcW w:w="0" w:type="auto"/>
            <w:vAlign w:val="center"/>
            <w:hideMark/>
          </w:tcPr>
          <w:p w:rsidR="00000000" w:rsidRDefault="00000000">
            <w:r>
              <w:t>copyRatio</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Copy ratio per order.</w:t>
            </w:r>
          </w:p>
        </w:tc>
      </w:tr>
      <w:tr w:rsidR="00000000">
        <w:trPr>
          <w:divId w:val="175387555"/>
          <w:tblCellSpacing w:w="15" w:type="dxa"/>
        </w:trPr>
        <w:tc>
          <w:tcPr>
            <w:tcW w:w="0" w:type="auto"/>
            <w:vAlign w:val="center"/>
            <w:hideMark/>
          </w:tcPr>
          <w:p w:rsidR="00000000" w:rsidRDefault="00000000">
            <w:r>
              <w:t>tpRatio</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Take profit per order. 0.1 represents 10%</w:t>
            </w:r>
          </w:p>
        </w:tc>
      </w:tr>
      <w:tr w:rsidR="00000000">
        <w:trPr>
          <w:divId w:val="175387555"/>
          <w:tblCellSpacing w:w="15" w:type="dxa"/>
        </w:trPr>
        <w:tc>
          <w:tcPr>
            <w:tcW w:w="0" w:type="auto"/>
            <w:vAlign w:val="center"/>
            <w:hideMark/>
          </w:tcPr>
          <w:p w:rsidR="00000000" w:rsidRDefault="00000000">
            <w:r>
              <w:t>slRatio</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Stop loss per order. 0.1 represents 10%</w:t>
            </w:r>
          </w:p>
        </w:tc>
      </w:tr>
      <w:tr w:rsidR="00000000">
        <w:trPr>
          <w:divId w:val="175387555"/>
          <w:tblCellSpacing w:w="15" w:type="dxa"/>
        </w:trPr>
        <w:tc>
          <w:tcPr>
            <w:tcW w:w="0" w:type="auto"/>
            <w:vAlign w:val="center"/>
            <w:hideMark/>
          </w:tcPr>
          <w:p w:rsidR="00000000" w:rsidRDefault="00000000">
            <w:r>
              <w:t>slTotalAmt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Total stop loss in USDT for trader. </w:t>
            </w:r>
            <w:r>
              <w:br/>
              <w:t>If your net loss (total profit - total loss) reaches this amount, you'll stop copying this trader</w:t>
            </w:r>
          </w:p>
        </w:tc>
      </w:tr>
      <w:tr w:rsidR="00000000">
        <w:trPr>
          <w:divId w:val="175387555"/>
          <w:tblCellSpacing w:w="15" w:type="dxa"/>
        </w:trPr>
        <w:tc>
          <w:tcPr>
            <w:tcW w:w="0" w:type="auto"/>
            <w:vAlign w:val="center"/>
            <w:hideMark/>
          </w:tcPr>
          <w:p w:rsidR="00000000" w:rsidRDefault="00000000">
            <w:r>
              <w:t>subPosCloseType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Action type for open positions</w:t>
            </w:r>
            <w:r>
              <w:br/>
            </w:r>
            <w:r>
              <w:rPr>
                <w:rStyle w:val="HTML"/>
              </w:rPr>
              <w:t>market_close</w:t>
            </w:r>
            <w:r>
              <w:t>: immediately close at market price</w:t>
            </w:r>
            <w:r>
              <w:br/>
            </w:r>
            <w:r>
              <w:rPr>
                <w:rStyle w:val="HTML"/>
              </w:rPr>
              <w:t>copy_close</w:t>
            </w:r>
            <w:r>
              <w:t>：close when trader closes</w:t>
            </w:r>
            <w:r>
              <w:br/>
            </w:r>
            <w:r>
              <w:rPr>
                <w:rStyle w:val="HTML"/>
              </w:rPr>
              <w:t>manual_close</w:t>
            </w:r>
            <w:r>
              <w:t>: close manually</w:t>
            </w:r>
            <w:r>
              <w:br/>
              <w:t xml:space="preserve">The default is </w:t>
            </w:r>
            <w:r>
              <w:rPr>
                <w:rStyle w:val="HTML"/>
              </w:rPr>
              <w:t>copy_close</w:t>
            </w:r>
          </w:p>
        </w:tc>
      </w:tr>
    </w:tbl>
    <w:p w:rsidR="00000000" w:rsidRDefault="00000000">
      <w:pPr>
        <w:pStyle w:val="a5"/>
        <w:ind w:left="720" w:right="720"/>
        <w:divId w:val="1826970784"/>
      </w:pPr>
      <w:r>
        <w:t>Response example</w:t>
      </w:r>
    </w:p>
    <w:p w:rsidR="00000000" w:rsidRDefault="00000000">
      <w:pPr>
        <w:pStyle w:val="HTML0"/>
        <w:divId w:val="2000963690"/>
        <w:rPr>
          <w:rStyle w:val="w"/>
        </w:rPr>
      </w:pPr>
      <w:r>
        <w:rPr>
          <w:rStyle w:val="p"/>
        </w:rPr>
        <w:t>{</w:t>
      </w:r>
    </w:p>
    <w:p w:rsidR="00000000" w:rsidRDefault="00000000">
      <w:pPr>
        <w:pStyle w:val="HTML0"/>
        <w:divId w:val="2000963690"/>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2000963690"/>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2000963690"/>
        <w:rPr>
          <w:rStyle w:val="w"/>
        </w:rPr>
      </w:pPr>
      <w:r>
        <w:rPr>
          <w:rStyle w:val="w"/>
        </w:rPr>
        <w:t xml:space="preserve">        </w:t>
      </w:r>
      <w:r>
        <w:rPr>
          <w:rStyle w:val="p"/>
        </w:rPr>
        <w:t>{</w:t>
      </w:r>
    </w:p>
    <w:p w:rsidR="00000000" w:rsidRDefault="00000000">
      <w:pPr>
        <w:pStyle w:val="HTML0"/>
        <w:divId w:val="2000963690"/>
        <w:rPr>
          <w:rStyle w:val="w"/>
        </w:rPr>
      </w:pPr>
      <w:r>
        <w:rPr>
          <w:rStyle w:val="w"/>
        </w:rPr>
        <w:t xml:space="preserve">            </w:t>
      </w:r>
      <w:r>
        <w:rPr>
          <w:rStyle w:val="nl"/>
        </w:rPr>
        <w:t>"result"</w:t>
      </w:r>
      <w:r>
        <w:rPr>
          <w:rStyle w:val="p"/>
        </w:rPr>
        <w:t>:</w:t>
      </w:r>
      <w:r>
        <w:rPr>
          <w:rStyle w:val="w"/>
        </w:rPr>
        <w:t xml:space="preserve"> </w:t>
      </w:r>
      <w:r>
        <w:rPr>
          <w:rStyle w:val="kc"/>
        </w:rPr>
        <w:t>true</w:t>
      </w:r>
    </w:p>
    <w:p w:rsidR="00000000" w:rsidRDefault="00000000">
      <w:pPr>
        <w:pStyle w:val="HTML0"/>
        <w:divId w:val="2000963690"/>
        <w:rPr>
          <w:rStyle w:val="w"/>
        </w:rPr>
      </w:pPr>
      <w:r>
        <w:rPr>
          <w:rStyle w:val="w"/>
        </w:rPr>
        <w:t xml:space="preserve">        </w:t>
      </w:r>
      <w:r>
        <w:rPr>
          <w:rStyle w:val="p"/>
        </w:rPr>
        <w:t>}</w:t>
      </w:r>
    </w:p>
    <w:p w:rsidR="00000000" w:rsidRDefault="00000000">
      <w:pPr>
        <w:pStyle w:val="HTML0"/>
        <w:divId w:val="2000963690"/>
        <w:rPr>
          <w:rStyle w:val="w"/>
        </w:rPr>
      </w:pPr>
      <w:r>
        <w:rPr>
          <w:rStyle w:val="w"/>
        </w:rPr>
        <w:t xml:space="preserve">    </w:t>
      </w:r>
      <w:r>
        <w:rPr>
          <w:rStyle w:val="p"/>
        </w:rPr>
        <w:t>],</w:t>
      </w:r>
    </w:p>
    <w:p w:rsidR="00000000" w:rsidRDefault="00000000">
      <w:pPr>
        <w:pStyle w:val="HTML0"/>
        <w:divId w:val="2000963690"/>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2000963690"/>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900"/>
        <w:gridCol w:w="259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result</w:t>
            </w:r>
          </w:p>
        </w:tc>
        <w:tc>
          <w:tcPr>
            <w:tcW w:w="0" w:type="auto"/>
            <w:vAlign w:val="center"/>
            <w:hideMark/>
          </w:tcPr>
          <w:p w:rsidR="00000000" w:rsidRDefault="00000000">
            <w:r>
              <w:t>Boolean</w:t>
            </w:r>
          </w:p>
        </w:tc>
        <w:tc>
          <w:tcPr>
            <w:tcW w:w="0" w:type="auto"/>
            <w:vAlign w:val="center"/>
            <w:hideMark/>
          </w:tcPr>
          <w:p w:rsidR="00000000" w:rsidRDefault="00000000">
            <w:r>
              <w:t xml:space="preserve">The result of setting </w:t>
            </w:r>
            <w:r>
              <w:br/>
            </w:r>
            <w:r>
              <w:rPr>
                <w:rStyle w:val="HTML"/>
              </w:rPr>
              <w:t>true</w:t>
            </w:r>
          </w:p>
        </w:tc>
      </w:tr>
    </w:tbl>
    <w:p w:rsidR="00000000" w:rsidRDefault="00000000">
      <w:pPr>
        <w:pStyle w:val="3"/>
        <w:divId w:val="175387555"/>
      </w:pPr>
      <w:r>
        <w:t>POST / Amend copy settings</w:t>
      </w:r>
    </w:p>
    <w:p w:rsidR="00000000" w:rsidRDefault="00000000">
      <w:pPr>
        <w:pStyle w:val="a5"/>
        <w:divId w:val="175387555"/>
      </w:pPr>
      <w:r>
        <w:t>You need to use this endpoint to amend copy settings</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/api/v5/copytrading/amend-copy-settings</w:t>
      </w:r>
    </w:p>
    <w:p w:rsidR="00000000" w:rsidRDefault="00000000">
      <w:pPr>
        <w:pStyle w:val="a5"/>
        <w:ind w:left="720" w:right="720"/>
        <w:divId w:val="436174538"/>
      </w:pPr>
      <w:r>
        <w:t>Request example</w:t>
      </w:r>
    </w:p>
    <w:p w:rsidR="00000000" w:rsidRDefault="00000000">
      <w:pPr>
        <w:pStyle w:val="HTML0"/>
        <w:divId w:val="1218248984"/>
        <w:rPr>
          <w:rStyle w:val="HTML"/>
        </w:rPr>
      </w:pPr>
      <w:r>
        <w:rPr>
          <w:rStyle w:val="HTML"/>
        </w:rPr>
        <w:t>POST /api/v5/copytrading/amend-copy-settings</w:t>
      </w:r>
    </w:p>
    <w:p w:rsidR="00000000" w:rsidRDefault="00000000">
      <w:pPr>
        <w:pStyle w:val="HTML0"/>
        <w:divId w:val="1218248984"/>
        <w:rPr>
          <w:rStyle w:val="HTML"/>
        </w:rPr>
      </w:pPr>
      <w:r>
        <w:rPr>
          <w:rStyle w:val="HTML"/>
        </w:rPr>
        <w:t>body</w:t>
      </w:r>
    </w:p>
    <w:p w:rsidR="00000000" w:rsidRDefault="00000000">
      <w:pPr>
        <w:pStyle w:val="HTML0"/>
        <w:divId w:val="1218248984"/>
        <w:rPr>
          <w:rStyle w:val="HTML"/>
        </w:rPr>
      </w:pPr>
      <w:r>
        <w:rPr>
          <w:rStyle w:val="HTML"/>
        </w:rPr>
        <w:t>{</w:t>
      </w:r>
    </w:p>
    <w:p w:rsidR="00000000" w:rsidRDefault="00000000">
      <w:pPr>
        <w:pStyle w:val="HTML0"/>
        <w:divId w:val="1218248984"/>
        <w:rPr>
          <w:rStyle w:val="HTML"/>
        </w:rPr>
      </w:pPr>
      <w:r>
        <w:rPr>
          <w:rStyle w:val="HTML"/>
        </w:rPr>
        <w:t xml:space="preserve">    "instType": "SWAP",</w:t>
      </w:r>
    </w:p>
    <w:p w:rsidR="00000000" w:rsidRDefault="00000000">
      <w:pPr>
        <w:pStyle w:val="HTML0"/>
        <w:divId w:val="1218248984"/>
        <w:rPr>
          <w:rStyle w:val="HTML"/>
        </w:rPr>
      </w:pPr>
      <w:r>
        <w:rPr>
          <w:rStyle w:val="HTML"/>
        </w:rPr>
        <w:t xml:space="preserve">    "uniqueCode": "25CD5A80241D6FE6",</w:t>
      </w:r>
    </w:p>
    <w:p w:rsidR="00000000" w:rsidRDefault="00000000">
      <w:pPr>
        <w:pStyle w:val="HTML0"/>
        <w:divId w:val="1218248984"/>
        <w:rPr>
          <w:rStyle w:val="HTML"/>
        </w:rPr>
      </w:pPr>
      <w:r>
        <w:rPr>
          <w:rStyle w:val="HTML"/>
        </w:rPr>
        <w:t xml:space="preserve">    "copyMgnMode": "cross",</w:t>
      </w:r>
    </w:p>
    <w:p w:rsidR="00000000" w:rsidRDefault="00000000">
      <w:pPr>
        <w:pStyle w:val="HTML0"/>
        <w:divId w:val="1218248984"/>
        <w:rPr>
          <w:rStyle w:val="HTML"/>
        </w:rPr>
      </w:pPr>
      <w:r>
        <w:rPr>
          <w:rStyle w:val="HTML"/>
        </w:rPr>
        <w:t xml:space="preserve">    "copyInstIdType": "copy",</w:t>
      </w:r>
    </w:p>
    <w:p w:rsidR="00000000" w:rsidRDefault="00000000">
      <w:pPr>
        <w:pStyle w:val="HTML0"/>
        <w:divId w:val="1218248984"/>
        <w:rPr>
          <w:rStyle w:val="HTML"/>
        </w:rPr>
      </w:pPr>
      <w:r>
        <w:rPr>
          <w:rStyle w:val="HTML"/>
        </w:rPr>
        <w:t xml:space="preserve">    "copyMode": "ratio_copy",</w:t>
      </w:r>
    </w:p>
    <w:p w:rsidR="00000000" w:rsidRDefault="00000000">
      <w:pPr>
        <w:pStyle w:val="HTML0"/>
        <w:divId w:val="1218248984"/>
        <w:rPr>
          <w:rStyle w:val="HTML"/>
        </w:rPr>
      </w:pPr>
      <w:r>
        <w:rPr>
          <w:rStyle w:val="HTML"/>
        </w:rPr>
        <w:t xml:space="preserve">    "copyRatio": "1",</w:t>
      </w:r>
    </w:p>
    <w:p w:rsidR="00000000" w:rsidRDefault="00000000">
      <w:pPr>
        <w:pStyle w:val="HTML0"/>
        <w:divId w:val="1218248984"/>
        <w:rPr>
          <w:rStyle w:val="HTML"/>
        </w:rPr>
      </w:pPr>
      <w:r>
        <w:rPr>
          <w:rStyle w:val="HTML"/>
        </w:rPr>
        <w:t xml:space="preserve">    "copyTotalAmt": "500",</w:t>
      </w:r>
    </w:p>
    <w:p w:rsidR="00000000" w:rsidRDefault="00000000">
      <w:pPr>
        <w:pStyle w:val="HTML0"/>
        <w:divId w:val="1218248984"/>
        <w:rPr>
          <w:rStyle w:val="HTML"/>
        </w:rPr>
      </w:pPr>
      <w:r>
        <w:rPr>
          <w:rStyle w:val="HTML"/>
        </w:rPr>
        <w:t xml:space="preserve">    "subPosCloseType": "copy_close"</w:t>
      </w:r>
    </w:p>
    <w:p w:rsidR="00000000" w:rsidRDefault="00000000">
      <w:pPr>
        <w:pStyle w:val="HTML0"/>
        <w:divId w:val="1218248984"/>
        <w:rPr>
          <w:rStyle w:val="HTML"/>
        </w:rPr>
      </w:pPr>
      <w:r>
        <w:rPr>
          <w:rStyle w:val="HTML"/>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780"/>
        <w:gridCol w:w="1380"/>
        <w:gridCol w:w="427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type</w:t>
            </w:r>
            <w:r>
              <w:br/>
            </w:r>
            <w:r>
              <w:rPr>
                <w:rStyle w:val="HTML"/>
              </w:rPr>
              <w:t>SWAP</w:t>
            </w:r>
          </w:p>
        </w:tc>
      </w:tr>
      <w:tr w:rsidR="00000000">
        <w:trPr>
          <w:divId w:val="175387555"/>
          <w:tblCellSpacing w:w="15" w:type="dxa"/>
        </w:trPr>
        <w:tc>
          <w:tcPr>
            <w:tcW w:w="0" w:type="auto"/>
            <w:vAlign w:val="center"/>
            <w:hideMark/>
          </w:tcPr>
          <w:p w:rsidR="00000000" w:rsidRDefault="00000000">
            <w:r>
              <w:t>uniqueCode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Lead trader unique code</w:t>
            </w:r>
            <w:r>
              <w:br/>
              <w:t>A combination of case-sensitive alphanumerics, all numbers and the length is 16 characters, e.g. 213E8C92DC61EFAC</w:t>
            </w:r>
          </w:p>
        </w:tc>
      </w:tr>
      <w:tr w:rsidR="00000000">
        <w:trPr>
          <w:divId w:val="175387555"/>
          <w:tblCellSpacing w:w="15" w:type="dxa"/>
        </w:trPr>
        <w:tc>
          <w:tcPr>
            <w:tcW w:w="0" w:type="auto"/>
            <w:vAlign w:val="center"/>
            <w:hideMark/>
          </w:tcPr>
          <w:p w:rsidR="00000000" w:rsidRDefault="00000000">
            <w:r>
              <w:t>copyMgnMode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Copy margin mode</w:t>
            </w:r>
            <w:r>
              <w:br/>
            </w:r>
            <w:r>
              <w:rPr>
                <w:rStyle w:val="HTML"/>
              </w:rPr>
              <w:t>cross</w:t>
            </w:r>
            <w:r>
              <w:t>: cross</w:t>
            </w:r>
            <w:r>
              <w:br/>
            </w:r>
            <w:r>
              <w:rPr>
                <w:rStyle w:val="HTML"/>
              </w:rPr>
              <w:t>isolated</w:t>
            </w:r>
            <w:r>
              <w:t>: isolated</w:t>
            </w:r>
            <w:r>
              <w:br/>
            </w:r>
            <w:r>
              <w:rPr>
                <w:rStyle w:val="HTML"/>
              </w:rPr>
              <w:t>copy</w:t>
            </w:r>
            <w:r>
              <w:t>: Use the same margin mode as lead trader when opening positions</w:t>
            </w:r>
          </w:p>
        </w:tc>
      </w:tr>
      <w:tr w:rsidR="00000000">
        <w:trPr>
          <w:divId w:val="175387555"/>
          <w:tblCellSpacing w:w="15" w:type="dxa"/>
        </w:trPr>
        <w:tc>
          <w:tcPr>
            <w:tcW w:w="0" w:type="auto"/>
            <w:vAlign w:val="center"/>
            <w:hideMark/>
          </w:tcPr>
          <w:p w:rsidR="00000000" w:rsidRDefault="00000000">
            <w:r>
              <w:t>copyInstIdType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Copy contract type setted</w:t>
            </w:r>
            <w:r>
              <w:br/>
            </w:r>
            <w:r>
              <w:rPr>
                <w:rStyle w:val="HTML"/>
              </w:rPr>
              <w:t>custom</w:t>
            </w:r>
            <w:r>
              <w:t xml:space="preserve">: custom by </w:t>
            </w:r>
            <w:r>
              <w:rPr>
                <w:rStyle w:val="HTML"/>
              </w:rPr>
              <w:t>instId</w:t>
            </w:r>
            <w:r>
              <w:t xml:space="preserve"> which is required；</w:t>
            </w:r>
            <w:r>
              <w:br/>
            </w:r>
            <w:r>
              <w:rPr>
                <w:rStyle w:val="HTML"/>
              </w:rPr>
              <w:t>copy</w:t>
            </w:r>
            <w:r>
              <w:t>: Keep your contracts consistent with this trader by automatically adding or removing contracts when they do</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Instrument ID. </w:t>
            </w:r>
            <w:r>
              <w:br/>
              <w:t>If there are multiple instruments, separate them with commas.</w:t>
            </w:r>
          </w:p>
        </w:tc>
      </w:tr>
      <w:tr w:rsidR="00000000">
        <w:trPr>
          <w:divId w:val="175387555"/>
          <w:tblCellSpacing w:w="15" w:type="dxa"/>
        </w:trPr>
        <w:tc>
          <w:tcPr>
            <w:tcW w:w="0" w:type="auto"/>
            <w:vAlign w:val="center"/>
            <w:hideMark/>
          </w:tcPr>
          <w:p w:rsidR="00000000" w:rsidRDefault="00000000">
            <w:r>
              <w:t>copyMode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Copy mode</w:t>
            </w:r>
            <w:r>
              <w:br/>
            </w:r>
            <w:r>
              <w:rPr>
                <w:rStyle w:val="HTML"/>
              </w:rPr>
              <w:t>fixed_amount</w:t>
            </w:r>
            <w:r>
              <w:t xml:space="preserve">: set the same fixed amount for each order, and </w:t>
            </w:r>
            <w:r>
              <w:rPr>
                <w:rStyle w:val="HTML"/>
              </w:rPr>
              <w:t>copyAmt</w:t>
            </w:r>
            <w:r>
              <w:t xml:space="preserve"> is required；</w:t>
            </w:r>
            <w:r>
              <w:br/>
            </w:r>
            <w:r>
              <w:rPr>
                <w:rStyle w:val="HTML"/>
              </w:rPr>
              <w:t>ratio_copy</w:t>
            </w:r>
            <w:r>
              <w:t xml:space="preserve">: set amount as a multiple of the lead trader’s order value, and </w:t>
            </w:r>
            <w:r>
              <w:rPr>
                <w:rStyle w:val="HTML"/>
              </w:rPr>
              <w:t>copyRatio</w:t>
            </w:r>
            <w:r>
              <w:t xml:space="preserve"> is required </w:t>
            </w:r>
            <w:r>
              <w:br/>
              <w:t xml:space="preserve">The default is </w:t>
            </w:r>
            <w:r>
              <w:rPr>
                <w:rStyle w:val="HTML"/>
              </w:rPr>
              <w:t>fixed_amount</w:t>
            </w:r>
          </w:p>
        </w:tc>
      </w:tr>
      <w:tr w:rsidR="00000000">
        <w:trPr>
          <w:divId w:val="175387555"/>
          <w:tblCellSpacing w:w="15" w:type="dxa"/>
        </w:trPr>
        <w:tc>
          <w:tcPr>
            <w:tcW w:w="0" w:type="auto"/>
            <w:vAlign w:val="center"/>
            <w:hideMark/>
          </w:tcPr>
          <w:p w:rsidR="00000000" w:rsidRDefault="00000000">
            <w:r>
              <w:t>copyTotalAmt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Maximum total amount in USDT. </w:t>
            </w:r>
            <w:r>
              <w:br/>
              <w:t>The maximum total amount you'll invest at any given time across all orders in this copy trade</w:t>
            </w:r>
            <w:r>
              <w:br/>
              <w:t>You won’t copy new orders if you exceed this amount</w:t>
            </w:r>
          </w:p>
        </w:tc>
      </w:tr>
      <w:tr w:rsidR="00000000">
        <w:trPr>
          <w:divId w:val="175387555"/>
          <w:tblCellSpacing w:w="15" w:type="dxa"/>
        </w:trPr>
        <w:tc>
          <w:tcPr>
            <w:tcW w:w="0" w:type="auto"/>
            <w:vAlign w:val="center"/>
            <w:hideMark/>
          </w:tcPr>
          <w:p w:rsidR="00000000" w:rsidRDefault="00000000">
            <w:r>
              <w:t>copyAmt</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Copy amount per order in USDT</w:t>
            </w:r>
          </w:p>
        </w:tc>
      </w:tr>
      <w:tr w:rsidR="00000000">
        <w:trPr>
          <w:divId w:val="175387555"/>
          <w:tblCellSpacing w:w="15" w:type="dxa"/>
        </w:trPr>
        <w:tc>
          <w:tcPr>
            <w:tcW w:w="0" w:type="auto"/>
            <w:vAlign w:val="center"/>
            <w:hideMark/>
          </w:tcPr>
          <w:p w:rsidR="00000000" w:rsidRDefault="00000000">
            <w:r>
              <w:t>copyRatio</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Copy ratio per order.</w:t>
            </w:r>
          </w:p>
        </w:tc>
      </w:tr>
      <w:tr w:rsidR="00000000">
        <w:trPr>
          <w:divId w:val="175387555"/>
          <w:tblCellSpacing w:w="15" w:type="dxa"/>
        </w:trPr>
        <w:tc>
          <w:tcPr>
            <w:tcW w:w="0" w:type="auto"/>
            <w:vAlign w:val="center"/>
            <w:hideMark/>
          </w:tcPr>
          <w:p w:rsidR="00000000" w:rsidRDefault="00000000">
            <w:r>
              <w:t>tpRatio</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Take profit per order. 0.1 represents 10%</w:t>
            </w:r>
          </w:p>
        </w:tc>
      </w:tr>
      <w:tr w:rsidR="00000000">
        <w:trPr>
          <w:divId w:val="175387555"/>
          <w:tblCellSpacing w:w="15" w:type="dxa"/>
        </w:trPr>
        <w:tc>
          <w:tcPr>
            <w:tcW w:w="0" w:type="auto"/>
            <w:vAlign w:val="center"/>
            <w:hideMark/>
          </w:tcPr>
          <w:p w:rsidR="00000000" w:rsidRDefault="00000000">
            <w:r>
              <w:t>slRatio</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Stop loss per order. 0.1 represents 10%</w:t>
            </w:r>
          </w:p>
        </w:tc>
      </w:tr>
      <w:tr w:rsidR="00000000">
        <w:trPr>
          <w:divId w:val="175387555"/>
          <w:tblCellSpacing w:w="15" w:type="dxa"/>
        </w:trPr>
        <w:tc>
          <w:tcPr>
            <w:tcW w:w="0" w:type="auto"/>
            <w:vAlign w:val="center"/>
            <w:hideMark/>
          </w:tcPr>
          <w:p w:rsidR="00000000" w:rsidRDefault="00000000">
            <w:r>
              <w:t>slTotalAmt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Total stop loss in USDT for trader.</w:t>
            </w:r>
            <w:r>
              <w:br/>
              <w:t>If your net loss (total profit - total loss) reaches this amount, you'll stop copying this trader</w:t>
            </w:r>
          </w:p>
        </w:tc>
      </w:tr>
      <w:tr w:rsidR="00000000">
        <w:trPr>
          <w:divId w:val="175387555"/>
          <w:tblCellSpacing w:w="15" w:type="dxa"/>
        </w:trPr>
        <w:tc>
          <w:tcPr>
            <w:tcW w:w="0" w:type="auto"/>
            <w:vAlign w:val="center"/>
            <w:hideMark/>
          </w:tcPr>
          <w:p w:rsidR="00000000" w:rsidRDefault="00000000">
            <w:r>
              <w:t>subPosCloseType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Action type for open positions</w:t>
            </w:r>
            <w:r>
              <w:br/>
            </w:r>
            <w:r>
              <w:rPr>
                <w:rStyle w:val="HTML"/>
              </w:rPr>
              <w:t>market_close</w:t>
            </w:r>
            <w:r>
              <w:t>: immediately close at market price</w:t>
            </w:r>
            <w:r>
              <w:br/>
            </w:r>
            <w:r>
              <w:rPr>
                <w:rStyle w:val="HTML"/>
              </w:rPr>
              <w:t>copy_close</w:t>
            </w:r>
            <w:r>
              <w:t>：close when trader closes</w:t>
            </w:r>
            <w:r>
              <w:br/>
            </w:r>
            <w:r>
              <w:rPr>
                <w:rStyle w:val="HTML"/>
              </w:rPr>
              <w:t>manual_close</w:t>
            </w:r>
            <w:r>
              <w:t>: close manually</w:t>
            </w:r>
            <w:r>
              <w:br/>
              <w:t xml:space="preserve">The default is </w:t>
            </w:r>
            <w:r>
              <w:rPr>
                <w:rStyle w:val="HTML"/>
              </w:rPr>
              <w:t>copy_close</w:t>
            </w:r>
          </w:p>
        </w:tc>
      </w:tr>
    </w:tbl>
    <w:p w:rsidR="00000000" w:rsidRDefault="00000000">
      <w:pPr>
        <w:pStyle w:val="a5"/>
        <w:ind w:left="720" w:right="720"/>
        <w:divId w:val="1051998565"/>
      </w:pPr>
      <w:r>
        <w:t>Response example</w:t>
      </w:r>
    </w:p>
    <w:p w:rsidR="00000000" w:rsidRDefault="00000000">
      <w:pPr>
        <w:pStyle w:val="HTML0"/>
        <w:divId w:val="1993605594"/>
        <w:rPr>
          <w:rStyle w:val="w"/>
        </w:rPr>
      </w:pPr>
      <w:r>
        <w:rPr>
          <w:rStyle w:val="p"/>
        </w:rPr>
        <w:t>{</w:t>
      </w:r>
    </w:p>
    <w:p w:rsidR="00000000" w:rsidRDefault="00000000">
      <w:pPr>
        <w:pStyle w:val="HTML0"/>
        <w:divId w:val="1993605594"/>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993605594"/>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993605594"/>
        <w:rPr>
          <w:rStyle w:val="w"/>
        </w:rPr>
      </w:pPr>
      <w:r>
        <w:rPr>
          <w:rStyle w:val="w"/>
        </w:rPr>
        <w:t xml:space="preserve">        </w:t>
      </w:r>
      <w:r>
        <w:rPr>
          <w:rStyle w:val="p"/>
        </w:rPr>
        <w:t>{</w:t>
      </w:r>
    </w:p>
    <w:p w:rsidR="00000000" w:rsidRDefault="00000000">
      <w:pPr>
        <w:pStyle w:val="HTML0"/>
        <w:divId w:val="1993605594"/>
        <w:rPr>
          <w:rStyle w:val="w"/>
        </w:rPr>
      </w:pPr>
      <w:r>
        <w:rPr>
          <w:rStyle w:val="w"/>
        </w:rPr>
        <w:t xml:space="preserve">            </w:t>
      </w:r>
      <w:r>
        <w:rPr>
          <w:rStyle w:val="nl"/>
        </w:rPr>
        <w:t>"result"</w:t>
      </w:r>
      <w:r>
        <w:rPr>
          <w:rStyle w:val="p"/>
        </w:rPr>
        <w:t>:</w:t>
      </w:r>
      <w:r>
        <w:rPr>
          <w:rStyle w:val="w"/>
        </w:rPr>
        <w:t xml:space="preserve"> </w:t>
      </w:r>
      <w:r>
        <w:rPr>
          <w:rStyle w:val="kc"/>
        </w:rPr>
        <w:t>true</w:t>
      </w:r>
    </w:p>
    <w:p w:rsidR="00000000" w:rsidRDefault="00000000">
      <w:pPr>
        <w:pStyle w:val="HTML0"/>
        <w:divId w:val="1993605594"/>
        <w:rPr>
          <w:rStyle w:val="w"/>
        </w:rPr>
      </w:pPr>
      <w:r>
        <w:rPr>
          <w:rStyle w:val="w"/>
        </w:rPr>
        <w:t xml:space="preserve">        </w:t>
      </w:r>
      <w:r>
        <w:rPr>
          <w:rStyle w:val="p"/>
        </w:rPr>
        <w:t>}</w:t>
      </w:r>
    </w:p>
    <w:p w:rsidR="00000000" w:rsidRDefault="00000000">
      <w:pPr>
        <w:pStyle w:val="HTML0"/>
        <w:divId w:val="1993605594"/>
        <w:rPr>
          <w:rStyle w:val="w"/>
        </w:rPr>
      </w:pPr>
      <w:r>
        <w:rPr>
          <w:rStyle w:val="w"/>
        </w:rPr>
        <w:t xml:space="preserve">    </w:t>
      </w:r>
      <w:r>
        <w:rPr>
          <w:rStyle w:val="p"/>
        </w:rPr>
        <w:t>],</w:t>
      </w:r>
    </w:p>
    <w:p w:rsidR="00000000" w:rsidRDefault="00000000">
      <w:pPr>
        <w:pStyle w:val="HTML0"/>
        <w:divId w:val="1993605594"/>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993605594"/>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900"/>
        <w:gridCol w:w="259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result</w:t>
            </w:r>
          </w:p>
        </w:tc>
        <w:tc>
          <w:tcPr>
            <w:tcW w:w="0" w:type="auto"/>
            <w:vAlign w:val="center"/>
            <w:hideMark/>
          </w:tcPr>
          <w:p w:rsidR="00000000" w:rsidRDefault="00000000">
            <w:r>
              <w:t>Boolean</w:t>
            </w:r>
          </w:p>
        </w:tc>
        <w:tc>
          <w:tcPr>
            <w:tcW w:w="0" w:type="auto"/>
            <w:vAlign w:val="center"/>
            <w:hideMark/>
          </w:tcPr>
          <w:p w:rsidR="00000000" w:rsidRDefault="00000000">
            <w:r>
              <w:t xml:space="preserve">The result of setting </w:t>
            </w:r>
            <w:r>
              <w:br/>
            </w:r>
            <w:r>
              <w:rPr>
                <w:rStyle w:val="HTML"/>
              </w:rPr>
              <w:t>true</w:t>
            </w:r>
          </w:p>
        </w:tc>
      </w:tr>
    </w:tbl>
    <w:p w:rsidR="00000000" w:rsidRDefault="00000000">
      <w:pPr>
        <w:pStyle w:val="3"/>
        <w:divId w:val="175387555"/>
      </w:pPr>
      <w:r>
        <w:t>POST / Stop copying</w:t>
      </w:r>
    </w:p>
    <w:p w:rsidR="00000000" w:rsidRDefault="00000000">
      <w:pPr>
        <w:pStyle w:val="a5"/>
        <w:divId w:val="175387555"/>
      </w:pPr>
      <w:r>
        <w:t>You need to use this endpoint to stop copy trading</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/api/v5/copytrading/stop-copy-trading</w:t>
      </w:r>
    </w:p>
    <w:p w:rsidR="00000000" w:rsidRDefault="00000000">
      <w:pPr>
        <w:pStyle w:val="a5"/>
        <w:ind w:left="720" w:right="720"/>
        <w:divId w:val="1978992287"/>
      </w:pPr>
      <w:r>
        <w:t>Request example</w:t>
      </w:r>
    </w:p>
    <w:p w:rsidR="00000000" w:rsidRDefault="00000000">
      <w:pPr>
        <w:pStyle w:val="HTML0"/>
        <w:divId w:val="101613512"/>
        <w:rPr>
          <w:rStyle w:val="HTML"/>
        </w:rPr>
      </w:pPr>
      <w:r>
        <w:rPr>
          <w:rStyle w:val="HTML"/>
        </w:rPr>
        <w:t>POST /api/v5/copytrading/stop-copy-trading</w:t>
      </w:r>
    </w:p>
    <w:p w:rsidR="00000000" w:rsidRDefault="00000000">
      <w:pPr>
        <w:pStyle w:val="HTML0"/>
        <w:divId w:val="101613512"/>
        <w:rPr>
          <w:rStyle w:val="HTML"/>
        </w:rPr>
      </w:pPr>
      <w:r>
        <w:rPr>
          <w:rStyle w:val="HTML"/>
        </w:rPr>
        <w:t>body</w:t>
      </w:r>
    </w:p>
    <w:p w:rsidR="00000000" w:rsidRDefault="00000000">
      <w:pPr>
        <w:pStyle w:val="HTML0"/>
        <w:divId w:val="101613512"/>
        <w:rPr>
          <w:rStyle w:val="HTML"/>
        </w:rPr>
      </w:pPr>
      <w:r>
        <w:rPr>
          <w:rStyle w:val="HTML"/>
        </w:rPr>
        <w:t>{</w:t>
      </w:r>
    </w:p>
    <w:p w:rsidR="00000000" w:rsidRDefault="00000000">
      <w:pPr>
        <w:pStyle w:val="HTML0"/>
        <w:divId w:val="101613512"/>
        <w:rPr>
          <w:rStyle w:val="HTML"/>
        </w:rPr>
      </w:pPr>
      <w:r>
        <w:rPr>
          <w:rStyle w:val="HTML"/>
        </w:rPr>
        <w:t xml:space="preserve">    "instType": "SWAP",</w:t>
      </w:r>
    </w:p>
    <w:p w:rsidR="00000000" w:rsidRDefault="00000000">
      <w:pPr>
        <w:pStyle w:val="HTML0"/>
        <w:divId w:val="101613512"/>
        <w:rPr>
          <w:rStyle w:val="HTML"/>
        </w:rPr>
      </w:pPr>
      <w:r>
        <w:rPr>
          <w:rStyle w:val="HTML"/>
        </w:rPr>
        <w:t xml:space="preserve">    "uniqueCode": "25CD5A80241D6FE6",</w:t>
      </w:r>
    </w:p>
    <w:p w:rsidR="00000000" w:rsidRDefault="00000000">
      <w:pPr>
        <w:pStyle w:val="HTML0"/>
        <w:divId w:val="101613512"/>
        <w:rPr>
          <w:rStyle w:val="HTML"/>
        </w:rPr>
      </w:pPr>
      <w:r>
        <w:rPr>
          <w:rStyle w:val="HTML"/>
        </w:rPr>
        <w:t xml:space="preserve">    "subPosCloseType": "manual_close"</w:t>
      </w:r>
    </w:p>
    <w:p w:rsidR="00000000" w:rsidRDefault="00000000">
      <w:pPr>
        <w:pStyle w:val="HTML0"/>
        <w:divId w:val="101613512"/>
        <w:rPr>
          <w:rStyle w:val="HTML"/>
        </w:rPr>
      </w:pPr>
      <w:r>
        <w:rPr>
          <w:rStyle w:val="HTML"/>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780"/>
        <w:gridCol w:w="1058"/>
        <w:gridCol w:w="4593"/>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type</w:t>
            </w:r>
            <w:r>
              <w:br/>
            </w:r>
            <w:r>
              <w:rPr>
                <w:rStyle w:val="HTML"/>
              </w:rPr>
              <w:t>SWAP</w:t>
            </w:r>
          </w:p>
        </w:tc>
      </w:tr>
      <w:tr w:rsidR="00000000">
        <w:trPr>
          <w:divId w:val="175387555"/>
          <w:tblCellSpacing w:w="15" w:type="dxa"/>
        </w:trPr>
        <w:tc>
          <w:tcPr>
            <w:tcW w:w="0" w:type="auto"/>
            <w:vAlign w:val="center"/>
            <w:hideMark/>
          </w:tcPr>
          <w:p w:rsidR="00000000" w:rsidRDefault="00000000">
            <w:r>
              <w:t>uniqueCode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Lead trader unique code</w:t>
            </w:r>
            <w:r>
              <w:br/>
              <w:t>A combination of case-sensitive alphanumerics, all numbers and the length is 16 characters, e.g. 213E8C92DC61EFAC</w:t>
            </w:r>
          </w:p>
        </w:tc>
      </w:tr>
      <w:tr w:rsidR="00000000">
        <w:trPr>
          <w:divId w:val="175387555"/>
          <w:tblCellSpacing w:w="15" w:type="dxa"/>
        </w:trPr>
        <w:tc>
          <w:tcPr>
            <w:tcW w:w="0" w:type="auto"/>
            <w:vAlign w:val="center"/>
            <w:hideMark/>
          </w:tcPr>
          <w:p w:rsidR="00000000" w:rsidRDefault="00000000">
            <w:r>
              <w:t>subPosCloseType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Action type for open positions, it is required if you have related copy position</w:t>
            </w:r>
            <w:r>
              <w:br/>
            </w:r>
            <w:r>
              <w:rPr>
                <w:rStyle w:val="HTML"/>
              </w:rPr>
              <w:t>market_close</w:t>
            </w:r>
            <w:r>
              <w:t>: immediately close at market price</w:t>
            </w:r>
            <w:r>
              <w:br/>
            </w:r>
            <w:r>
              <w:rPr>
                <w:rStyle w:val="HTML"/>
              </w:rPr>
              <w:t>copy_close</w:t>
            </w:r>
            <w:r>
              <w:t>：close when trader closes</w:t>
            </w:r>
            <w:r>
              <w:br/>
            </w:r>
            <w:r>
              <w:rPr>
                <w:rStyle w:val="HTML"/>
              </w:rPr>
              <w:t>manual_close</w:t>
            </w:r>
            <w:r>
              <w:t>: close manually</w:t>
            </w:r>
          </w:p>
        </w:tc>
      </w:tr>
    </w:tbl>
    <w:p w:rsidR="00000000" w:rsidRDefault="00000000">
      <w:pPr>
        <w:pStyle w:val="a5"/>
        <w:ind w:left="720" w:right="720"/>
        <w:divId w:val="314336351"/>
      </w:pPr>
      <w:r>
        <w:t>Response example</w:t>
      </w:r>
    </w:p>
    <w:p w:rsidR="00000000" w:rsidRDefault="00000000">
      <w:pPr>
        <w:pStyle w:val="HTML0"/>
        <w:divId w:val="879438128"/>
        <w:rPr>
          <w:rStyle w:val="w"/>
        </w:rPr>
      </w:pPr>
      <w:r>
        <w:rPr>
          <w:rStyle w:val="p"/>
        </w:rPr>
        <w:t>{</w:t>
      </w:r>
    </w:p>
    <w:p w:rsidR="00000000" w:rsidRDefault="00000000">
      <w:pPr>
        <w:pStyle w:val="HTML0"/>
        <w:divId w:val="879438128"/>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879438128"/>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879438128"/>
        <w:rPr>
          <w:rStyle w:val="w"/>
        </w:rPr>
      </w:pPr>
      <w:r>
        <w:rPr>
          <w:rStyle w:val="w"/>
        </w:rPr>
        <w:t xml:space="preserve">        </w:t>
      </w:r>
      <w:r>
        <w:rPr>
          <w:rStyle w:val="p"/>
        </w:rPr>
        <w:t>{</w:t>
      </w:r>
    </w:p>
    <w:p w:rsidR="00000000" w:rsidRDefault="00000000">
      <w:pPr>
        <w:pStyle w:val="HTML0"/>
        <w:divId w:val="879438128"/>
        <w:rPr>
          <w:rStyle w:val="w"/>
        </w:rPr>
      </w:pPr>
      <w:r>
        <w:rPr>
          <w:rStyle w:val="w"/>
        </w:rPr>
        <w:t xml:space="preserve">            </w:t>
      </w:r>
      <w:r>
        <w:rPr>
          <w:rStyle w:val="nl"/>
        </w:rPr>
        <w:t>"result"</w:t>
      </w:r>
      <w:r>
        <w:rPr>
          <w:rStyle w:val="p"/>
        </w:rPr>
        <w:t>:</w:t>
      </w:r>
      <w:r>
        <w:rPr>
          <w:rStyle w:val="w"/>
        </w:rPr>
        <w:t xml:space="preserve"> </w:t>
      </w:r>
      <w:r>
        <w:rPr>
          <w:rStyle w:val="kc"/>
        </w:rPr>
        <w:t>true</w:t>
      </w:r>
    </w:p>
    <w:p w:rsidR="00000000" w:rsidRDefault="00000000">
      <w:pPr>
        <w:pStyle w:val="HTML0"/>
        <w:divId w:val="879438128"/>
        <w:rPr>
          <w:rStyle w:val="w"/>
        </w:rPr>
      </w:pPr>
      <w:r>
        <w:rPr>
          <w:rStyle w:val="w"/>
        </w:rPr>
        <w:t xml:space="preserve">        </w:t>
      </w:r>
      <w:r>
        <w:rPr>
          <w:rStyle w:val="p"/>
        </w:rPr>
        <w:t>}</w:t>
      </w:r>
    </w:p>
    <w:p w:rsidR="00000000" w:rsidRDefault="00000000">
      <w:pPr>
        <w:pStyle w:val="HTML0"/>
        <w:divId w:val="879438128"/>
        <w:rPr>
          <w:rStyle w:val="w"/>
        </w:rPr>
      </w:pPr>
      <w:r>
        <w:rPr>
          <w:rStyle w:val="w"/>
        </w:rPr>
        <w:t xml:space="preserve">    </w:t>
      </w:r>
      <w:r>
        <w:rPr>
          <w:rStyle w:val="p"/>
        </w:rPr>
        <w:t>],</w:t>
      </w:r>
    </w:p>
    <w:p w:rsidR="00000000" w:rsidRDefault="00000000">
      <w:pPr>
        <w:pStyle w:val="HTML0"/>
        <w:divId w:val="879438128"/>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879438128"/>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900"/>
        <w:gridCol w:w="259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result</w:t>
            </w:r>
          </w:p>
        </w:tc>
        <w:tc>
          <w:tcPr>
            <w:tcW w:w="0" w:type="auto"/>
            <w:vAlign w:val="center"/>
            <w:hideMark/>
          </w:tcPr>
          <w:p w:rsidR="00000000" w:rsidRDefault="00000000">
            <w:r>
              <w:t>Boolean</w:t>
            </w:r>
          </w:p>
        </w:tc>
        <w:tc>
          <w:tcPr>
            <w:tcW w:w="0" w:type="auto"/>
            <w:vAlign w:val="center"/>
            <w:hideMark/>
          </w:tcPr>
          <w:p w:rsidR="00000000" w:rsidRDefault="00000000">
            <w:r>
              <w:t xml:space="preserve">The result of setting </w:t>
            </w:r>
            <w:r>
              <w:br/>
            </w:r>
            <w:r>
              <w:rPr>
                <w:rStyle w:val="HTML"/>
              </w:rPr>
              <w:t>true</w:t>
            </w:r>
          </w:p>
        </w:tc>
      </w:tr>
    </w:tbl>
    <w:p w:rsidR="00000000" w:rsidRDefault="00000000">
      <w:pPr>
        <w:pStyle w:val="3"/>
        <w:divId w:val="175387555"/>
      </w:pPr>
      <w:r>
        <w:t>GET / Copy settings</w:t>
      </w:r>
    </w:p>
    <w:p w:rsidR="00000000" w:rsidRDefault="00000000">
      <w:pPr>
        <w:pStyle w:val="a5"/>
        <w:divId w:val="175387555"/>
      </w:pPr>
      <w:r>
        <w:t>Retrieve the copy settings about certain lead trader.</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/api/v5/copytrading/copy-settings</w:t>
      </w:r>
    </w:p>
    <w:p w:rsidR="00000000" w:rsidRDefault="00000000">
      <w:pPr>
        <w:pStyle w:val="a5"/>
        <w:ind w:left="720" w:right="720"/>
        <w:divId w:val="141117932"/>
      </w:pPr>
      <w:r>
        <w:t>Request example</w:t>
      </w:r>
    </w:p>
    <w:p w:rsidR="00000000" w:rsidRDefault="00000000">
      <w:pPr>
        <w:pStyle w:val="HTML0"/>
        <w:divId w:val="149299739"/>
        <w:rPr>
          <w:rStyle w:val="HTML"/>
        </w:rPr>
      </w:pPr>
      <w:r>
        <w:rPr>
          <w:rStyle w:val="HTML"/>
        </w:rPr>
        <w:t>GET /api/v5/copytrading/copy-settings?instType</w:t>
      </w:r>
      <w:r>
        <w:rPr>
          <w:rStyle w:val="o"/>
        </w:rPr>
        <w:t>=</w:t>
      </w:r>
      <w:r>
        <w:rPr>
          <w:rStyle w:val="HTML"/>
        </w:rPr>
        <w:t>SWAP&amp;uniqueCode</w:t>
      </w:r>
      <w:r>
        <w:rPr>
          <w:rStyle w:val="o"/>
        </w:rPr>
        <w:t>=</w:t>
      </w:r>
      <w:r>
        <w:rPr>
          <w:rStyle w:val="HTML"/>
        </w:rPr>
        <w:t>25CD5A80241D6FE6</w:t>
      </w:r>
    </w:p>
    <w:p w:rsidR="00000000" w:rsidRDefault="00000000">
      <w:pPr>
        <w:pStyle w:val="HTML0"/>
        <w:divId w:val="149299739"/>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058"/>
        <w:gridCol w:w="5193"/>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type</w:t>
            </w:r>
            <w:r>
              <w:br/>
            </w:r>
            <w:r>
              <w:rPr>
                <w:rStyle w:val="HTML"/>
              </w:rPr>
              <w:t>SWAP</w:t>
            </w:r>
          </w:p>
        </w:tc>
      </w:tr>
      <w:tr w:rsidR="00000000">
        <w:trPr>
          <w:divId w:val="175387555"/>
          <w:tblCellSpacing w:w="15" w:type="dxa"/>
        </w:trPr>
        <w:tc>
          <w:tcPr>
            <w:tcW w:w="0" w:type="auto"/>
            <w:vAlign w:val="center"/>
            <w:hideMark/>
          </w:tcPr>
          <w:p w:rsidR="00000000" w:rsidRDefault="00000000">
            <w:r>
              <w:t>uniqueCode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Lead trader unique code</w:t>
            </w:r>
            <w:r>
              <w:br/>
              <w:t>A combination of case-sensitive alphanumerics, all numbers and the length is 16 characters, e.g. 213E8C92DC61EFAC</w:t>
            </w:r>
          </w:p>
        </w:tc>
      </w:tr>
    </w:tbl>
    <w:p w:rsidR="00000000" w:rsidRDefault="00000000">
      <w:pPr>
        <w:pStyle w:val="a5"/>
        <w:ind w:left="720" w:right="720"/>
        <w:divId w:val="1121924295"/>
      </w:pPr>
      <w:r>
        <w:t>Response example</w:t>
      </w:r>
    </w:p>
    <w:p w:rsidR="00000000" w:rsidRDefault="00000000">
      <w:pPr>
        <w:pStyle w:val="HTML0"/>
        <w:divId w:val="1214538793"/>
        <w:rPr>
          <w:rStyle w:val="w"/>
        </w:rPr>
      </w:pPr>
      <w:r>
        <w:rPr>
          <w:rStyle w:val="p"/>
        </w:rPr>
        <w:t>{</w:t>
      </w:r>
    </w:p>
    <w:p w:rsidR="00000000" w:rsidRDefault="00000000">
      <w:pPr>
        <w:pStyle w:val="HTML0"/>
        <w:divId w:val="1214538793"/>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214538793"/>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214538793"/>
        <w:rPr>
          <w:rStyle w:val="w"/>
        </w:rPr>
      </w:pPr>
      <w:r>
        <w:rPr>
          <w:rStyle w:val="w"/>
        </w:rPr>
        <w:t xml:space="preserve">        </w:t>
      </w:r>
      <w:r>
        <w:rPr>
          <w:rStyle w:val="p"/>
        </w:rPr>
        <w:t>{</w:t>
      </w:r>
    </w:p>
    <w:p w:rsidR="00000000" w:rsidRDefault="00000000">
      <w:pPr>
        <w:pStyle w:val="HTML0"/>
        <w:divId w:val="1214538793"/>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1214538793"/>
        <w:rPr>
          <w:rStyle w:val="w"/>
        </w:rPr>
      </w:pPr>
      <w:r>
        <w:rPr>
          <w:rStyle w:val="w"/>
        </w:rPr>
        <w:t xml:space="preserve">            </w:t>
      </w:r>
      <w:r>
        <w:rPr>
          <w:rStyle w:val="nl"/>
        </w:rPr>
        <w:t>"copyAmt"</w:t>
      </w:r>
      <w:r>
        <w:rPr>
          <w:rStyle w:val="p"/>
        </w:rPr>
        <w:t>:</w:t>
      </w:r>
      <w:r>
        <w:rPr>
          <w:rStyle w:val="w"/>
        </w:rPr>
        <w:t xml:space="preserve"> </w:t>
      </w:r>
      <w:r>
        <w:rPr>
          <w:rStyle w:val="s2"/>
        </w:rPr>
        <w:t>""</w:t>
      </w:r>
      <w:r>
        <w:rPr>
          <w:rStyle w:val="p"/>
        </w:rPr>
        <w:t>,</w:t>
      </w:r>
    </w:p>
    <w:p w:rsidR="00000000" w:rsidRDefault="00000000">
      <w:pPr>
        <w:pStyle w:val="HTML0"/>
        <w:divId w:val="1214538793"/>
        <w:rPr>
          <w:rStyle w:val="w"/>
        </w:rPr>
      </w:pPr>
      <w:r>
        <w:rPr>
          <w:rStyle w:val="w"/>
        </w:rPr>
        <w:t xml:space="preserve">            </w:t>
      </w:r>
      <w:r>
        <w:rPr>
          <w:rStyle w:val="nl"/>
        </w:rPr>
        <w:t>"copyInstIdType"</w:t>
      </w:r>
      <w:r>
        <w:rPr>
          <w:rStyle w:val="p"/>
        </w:rPr>
        <w:t>:</w:t>
      </w:r>
      <w:r>
        <w:rPr>
          <w:rStyle w:val="w"/>
        </w:rPr>
        <w:t xml:space="preserve"> </w:t>
      </w:r>
      <w:r>
        <w:rPr>
          <w:rStyle w:val="s2"/>
        </w:rPr>
        <w:t>"copy"</w:t>
      </w:r>
      <w:r>
        <w:rPr>
          <w:rStyle w:val="p"/>
        </w:rPr>
        <w:t>,</w:t>
      </w:r>
    </w:p>
    <w:p w:rsidR="00000000" w:rsidRDefault="00000000">
      <w:pPr>
        <w:pStyle w:val="HTML0"/>
        <w:divId w:val="1214538793"/>
        <w:rPr>
          <w:rStyle w:val="w"/>
        </w:rPr>
      </w:pPr>
      <w:r>
        <w:rPr>
          <w:rStyle w:val="w"/>
        </w:rPr>
        <w:t xml:space="preserve">            </w:t>
      </w:r>
      <w:r>
        <w:rPr>
          <w:rStyle w:val="nl"/>
        </w:rPr>
        <w:t>"copyMgnMode"</w:t>
      </w:r>
      <w:r>
        <w:rPr>
          <w:rStyle w:val="p"/>
        </w:rPr>
        <w:t>:</w:t>
      </w:r>
      <w:r>
        <w:rPr>
          <w:rStyle w:val="w"/>
        </w:rPr>
        <w:t xml:space="preserve"> </w:t>
      </w:r>
      <w:r>
        <w:rPr>
          <w:rStyle w:val="s2"/>
        </w:rPr>
        <w:t>"isolated"</w:t>
      </w:r>
      <w:r>
        <w:rPr>
          <w:rStyle w:val="p"/>
        </w:rPr>
        <w:t>,</w:t>
      </w:r>
    </w:p>
    <w:p w:rsidR="00000000" w:rsidRDefault="00000000">
      <w:pPr>
        <w:pStyle w:val="HTML0"/>
        <w:divId w:val="1214538793"/>
        <w:rPr>
          <w:rStyle w:val="w"/>
        </w:rPr>
      </w:pPr>
      <w:r>
        <w:rPr>
          <w:rStyle w:val="w"/>
        </w:rPr>
        <w:t xml:space="preserve">            </w:t>
      </w:r>
      <w:r>
        <w:rPr>
          <w:rStyle w:val="nl"/>
        </w:rPr>
        <w:t>"copyMode"</w:t>
      </w:r>
      <w:r>
        <w:rPr>
          <w:rStyle w:val="p"/>
        </w:rPr>
        <w:t>:</w:t>
      </w:r>
      <w:r>
        <w:rPr>
          <w:rStyle w:val="w"/>
        </w:rPr>
        <w:t xml:space="preserve"> </w:t>
      </w:r>
      <w:r>
        <w:rPr>
          <w:rStyle w:val="s2"/>
        </w:rPr>
        <w:t>"ratio_copy"</w:t>
      </w:r>
      <w:r>
        <w:rPr>
          <w:rStyle w:val="p"/>
        </w:rPr>
        <w:t>,</w:t>
      </w:r>
    </w:p>
    <w:p w:rsidR="00000000" w:rsidRDefault="00000000">
      <w:pPr>
        <w:pStyle w:val="HTML0"/>
        <w:divId w:val="1214538793"/>
        <w:rPr>
          <w:rStyle w:val="w"/>
        </w:rPr>
      </w:pPr>
      <w:r>
        <w:rPr>
          <w:rStyle w:val="w"/>
        </w:rPr>
        <w:t xml:space="preserve">            </w:t>
      </w:r>
      <w:r>
        <w:rPr>
          <w:rStyle w:val="nl"/>
        </w:rPr>
        <w:t>"copyRatio"</w:t>
      </w:r>
      <w:r>
        <w:rPr>
          <w:rStyle w:val="p"/>
        </w:rPr>
        <w:t>:</w:t>
      </w:r>
      <w:r>
        <w:rPr>
          <w:rStyle w:val="w"/>
        </w:rPr>
        <w:t xml:space="preserve"> </w:t>
      </w:r>
      <w:r>
        <w:rPr>
          <w:rStyle w:val="s2"/>
        </w:rPr>
        <w:t>"1"</w:t>
      </w:r>
      <w:r>
        <w:rPr>
          <w:rStyle w:val="p"/>
        </w:rPr>
        <w:t>,</w:t>
      </w:r>
    </w:p>
    <w:p w:rsidR="00000000" w:rsidRDefault="00000000">
      <w:pPr>
        <w:pStyle w:val="HTML0"/>
        <w:divId w:val="1214538793"/>
        <w:rPr>
          <w:rStyle w:val="w"/>
        </w:rPr>
      </w:pPr>
      <w:r>
        <w:rPr>
          <w:rStyle w:val="w"/>
        </w:rPr>
        <w:t xml:space="preserve">            </w:t>
      </w:r>
      <w:r>
        <w:rPr>
          <w:rStyle w:val="nl"/>
        </w:rPr>
        <w:t>"copyState"</w:t>
      </w:r>
      <w:r>
        <w:rPr>
          <w:rStyle w:val="p"/>
        </w:rPr>
        <w:t>:</w:t>
      </w:r>
      <w:r>
        <w:rPr>
          <w:rStyle w:val="w"/>
        </w:rPr>
        <w:t xml:space="preserve"> </w:t>
      </w:r>
      <w:r>
        <w:rPr>
          <w:rStyle w:val="s2"/>
        </w:rPr>
        <w:t>"1"</w:t>
      </w:r>
      <w:r>
        <w:rPr>
          <w:rStyle w:val="p"/>
        </w:rPr>
        <w:t>,</w:t>
      </w:r>
    </w:p>
    <w:p w:rsidR="00000000" w:rsidRDefault="00000000">
      <w:pPr>
        <w:pStyle w:val="HTML0"/>
        <w:divId w:val="1214538793"/>
        <w:rPr>
          <w:rStyle w:val="w"/>
        </w:rPr>
      </w:pPr>
      <w:r>
        <w:rPr>
          <w:rStyle w:val="w"/>
        </w:rPr>
        <w:t xml:space="preserve">            </w:t>
      </w:r>
      <w:r>
        <w:rPr>
          <w:rStyle w:val="nl"/>
        </w:rPr>
        <w:t>"copyTotalAmt"</w:t>
      </w:r>
      <w:r>
        <w:rPr>
          <w:rStyle w:val="p"/>
        </w:rPr>
        <w:t>:</w:t>
      </w:r>
      <w:r>
        <w:rPr>
          <w:rStyle w:val="w"/>
        </w:rPr>
        <w:t xml:space="preserve"> </w:t>
      </w:r>
      <w:r>
        <w:rPr>
          <w:rStyle w:val="s2"/>
        </w:rPr>
        <w:t>"500"</w:t>
      </w:r>
      <w:r>
        <w:rPr>
          <w:rStyle w:val="p"/>
        </w:rPr>
        <w:t>,</w:t>
      </w:r>
    </w:p>
    <w:p w:rsidR="00000000" w:rsidRDefault="00000000">
      <w:pPr>
        <w:pStyle w:val="HTML0"/>
        <w:divId w:val="1214538793"/>
        <w:rPr>
          <w:rStyle w:val="w"/>
        </w:rPr>
      </w:pPr>
      <w:r>
        <w:rPr>
          <w:rStyle w:val="w"/>
        </w:rPr>
        <w:t xml:space="preserve">            </w:t>
      </w:r>
      <w:r>
        <w:rPr>
          <w:rStyle w:val="nl"/>
        </w:rPr>
        <w:t>"instIds"</w:t>
      </w:r>
      <w:r>
        <w:rPr>
          <w:rStyle w:val="p"/>
        </w:rPr>
        <w:t>:</w:t>
      </w:r>
      <w:r>
        <w:rPr>
          <w:rStyle w:val="w"/>
        </w:rPr>
        <w:t xml:space="preserve"> </w:t>
      </w:r>
      <w:r>
        <w:rPr>
          <w:rStyle w:val="p"/>
        </w:rPr>
        <w:t>[</w:t>
      </w:r>
    </w:p>
    <w:p w:rsidR="00000000" w:rsidRDefault="00000000">
      <w:pPr>
        <w:pStyle w:val="HTML0"/>
        <w:divId w:val="1214538793"/>
        <w:rPr>
          <w:rStyle w:val="w"/>
        </w:rPr>
      </w:pPr>
      <w:r>
        <w:rPr>
          <w:rStyle w:val="w"/>
        </w:rPr>
        <w:t xml:space="preserve">                </w:t>
      </w:r>
      <w:r>
        <w:rPr>
          <w:rStyle w:val="p"/>
        </w:rPr>
        <w:t>{</w:t>
      </w:r>
    </w:p>
    <w:p w:rsidR="00000000" w:rsidRDefault="00000000">
      <w:pPr>
        <w:pStyle w:val="HTML0"/>
        <w:divId w:val="1214538793"/>
        <w:rPr>
          <w:rStyle w:val="w"/>
        </w:rPr>
      </w:pPr>
      <w:r>
        <w:rPr>
          <w:rStyle w:val="w"/>
        </w:rPr>
        <w:t xml:space="preserve">                    </w:t>
      </w:r>
      <w:r>
        <w:rPr>
          <w:rStyle w:val="nl"/>
        </w:rPr>
        <w:t>"enabled"</w:t>
      </w:r>
      <w:r>
        <w:rPr>
          <w:rStyle w:val="p"/>
        </w:rPr>
        <w:t>:</w:t>
      </w:r>
      <w:r>
        <w:rPr>
          <w:rStyle w:val="w"/>
        </w:rPr>
        <w:t xml:space="preserve"> </w:t>
      </w:r>
      <w:r>
        <w:rPr>
          <w:rStyle w:val="s2"/>
        </w:rPr>
        <w:t>"1"</w:t>
      </w:r>
      <w:r>
        <w:rPr>
          <w:rStyle w:val="p"/>
        </w:rPr>
        <w:t>,</w:t>
      </w:r>
    </w:p>
    <w:p w:rsidR="00000000" w:rsidRDefault="00000000">
      <w:pPr>
        <w:pStyle w:val="HTML0"/>
        <w:divId w:val="1214538793"/>
        <w:rPr>
          <w:rStyle w:val="w"/>
        </w:rPr>
      </w:pPr>
      <w:r>
        <w:rPr>
          <w:rStyle w:val="w"/>
        </w:rPr>
        <w:t xml:space="preserve">                    </w:t>
      </w:r>
      <w:r>
        <w:rPr>
          <w:rStyle w:val="nl"/>
        </w:rPr>
        <w:t>"instId"</w:t>
      </w:r>
      <w:r>
        <w:rPr>
          <w:rStyle w:val="p"/>
        </w:rPr>
        <w:t>:</w:t>
      </w:r>
      <w:r>
        <w:rPr>
          <w:rStyle w:val="w"/>
        </w:rPr>
        <w:t xml:space="preserve"> </w:t>
      </w:r>
      <w:r>
        <w:rPr>
          <w:rStyle w:val="s2"/>
        </w:rPr>
        <w:t>"ADA-USDT-SWAP"</w:t>
      </w:r>
    </w:p>
    <w:p w:rsidR="00000000" w:rsidRDefault="00000000">
      <w:pPr>
        <w:pStyle w:val="HTML0"/>
        <w:divId w:val="1214538793"/>
        <w:rPr>
          <w:rStyle w:val="w"/>
        </w:rPr>
      </w:pPr>
      <w:r>
        <w:rPr>
          <w:rStyle w:val="w"/>
        </w:rPr>
        <w:t xml:space="preserve">                </w:t>
      </w:r>
      <w:r>
        <w:rPr>
          <w:rStyle w:val="p"/>
        </w:rPr>
        <w:t>},</w:t>
      </w:r>
    </w:p>
    <w:p w:rsidR="00000000" w:rsidRDefault="00000000">
      <w:pPr>
        <w:pStyle w:val="HTML0"/>
        <w:divId w:val="1214538793"/>
        <w:rPr>
          <w:rStyle w:val="w"/>
        </w:rPr>
      </w:pPr>
      <w:r>
        <w:rPr>
          <w:rStyle w:val="w"/>
        </w:rPr>
        <w:t xml:space="preserve">                </w:t>
      </w:r>
      <w:r>
        <w:rPr>
          <w:rStyle w:val="p"/>
        </w:rPr>
        <w:t>{</w:t>
      </w:r>
    </w:p>
    <w:p w:rsidR="00000000" w:rsidRDefault="00000000">
      <w:pPr>
        <w:pStyle w:val="HTML0"/>
        <w:divId w:val="1214538793"/>
        <w:rPr>
          <w:rStyle w:val="w"/>
        </w:rPr>
      </w:pPr>
      <w:r>
        <w:rPr>
          <w:rStyle w:val="w"/>
        </w:rPr>
        <w:t xml:space="preserve">                    </w:t>
      </w:r>
      <w:r>
        <w:rPr>
          <w:rStyle w:val="nl"/>
        </w:rPr>
        <w:t>"enabled"</w:t>
      </w:r>
      <w:r>
        <w:rPr>
          <w:rStyle w:val="p"/>
        </w:rPr>
        <w:t>:</w:t>
      </w:r>
      <w:r>
        <w:rPr>
          <w:rStyle w:val="w"/>
        </w:rPr>
        <w:t xml:space="preserve"> </w:t>
      </w:r>
      <w:r>
        <w:rPr>
          <w:rStyle w:val="s2"/>
        </w:rPr>
        <w:t>"1"</w:t>
      </w:r>
      <w:r>
        <w:rPr>
          <w:rStyle w:val="p"/>
        </w:rPr>
        <w:t>,</w:t>
      </w:r>
    </w:p>
    <w:p w:rsidR="00000000" w:rsidRDefault="00000000">
      <w:pPr>
        <w:pStyle w:val="HTML0"/>
        <w:divId w:val="1214538793"/>
        <w:rPr>
          <w:rStyle w:val="w"/>
        </w:rPr>
      </w:pPr>
      <w:r>
        <w:rPr>
          <w:rStyle w:val="w"/>
        </w:rPr>
        <w:t xml:space="preserve">                    </w:t>
      </w:r>
      <w:r>
        <w:rPr>
          <w:rStyle w:val="nl"/>
        </w:rPr>
        <w:t>"instId"</w:t>
      </w:r>
      <w:r>
        <w:rPr>
          <w:rStyle w:val="p"/>
        </w:rPr>
        <w:t>:</w:t>
      </w:r>
      <w:r>
        <w:rPr>
          <w:rStyle w:val="w"/>
        </w:rPr>
        <w:t xml:space="preserve"> </w:t>
      </w:r>
      <w:r>
        <w:rPr>
          <w:rStyle w:val="s2"/>
        </w:rPr>
        <w:t>"YFII-USDT-SWAP"</w:t>
      </w:r>
    </w:p>
    <w:p w:rsidR="00000000" w:rsidRDefault="00000000">
      <w:pPr>
        <w:pStyle w:val="HTML0"/>
        <w:divId w:val="1214538793"/>
        <w:rPr>
          <w:rStyle w:val="w"/>
        </w:rPr>
      </w:pPr>
      <w:r>
        <w:rPr>
          <w:rStyle w:val="w"/>
        </w:rPr>
        <w:t xml:space="preserve">                </w:t>
      </w:r>
      <w:r>
        <w:rPr>
          <w:rStyle w:val="p"/>
        </w:rPr>
        <w:t>}</w:t>
      </w:r>
    </w:p>
    <w:p w:rsidR="00000000" w:rsidRDefault="00000000">
      <w:pPr>
        <w:pStyle w:val="HTML0"/>
        <w:divId w:val="1214538793"/>
        <w:rPr>
          <w:rStyle w:val="w"/>
        </w:rPr>
      </w:pPr>
      <w:r>
        <w:rPr>
          <w:rStyle w:val="w"/>
        </w:rPr>
        <w:t xml:space="preserve">            </w:t>
      </w:r>
      <w:r>
        <w:rPr>
          <w:rStyle w:val="p"/>
        </w:rPr>
        <w:t>],</w:t>
      </w:r>
    </w:p>
    <w:p w:rsidR="00000000" w:rsidRDefault="00000000">
      <w:pPr>
        <w:pStyle w:val="HTML0"/>
        <w:divId w:val="1214538793"/>
        <w:rPr>
          <w:rStyle w:val="w"/>
        </w:rPr>
      </w:pPr>
      <w:r>
        <w:rPr>
          <w:rStyle w:val="w"/>
        </w:rPr>
        <w:t xml:space="preserve">            </w:t>
      </w:r>
      <w:r>
        <w:rPr>
          <w:rStyle w:val="nl"/>
        </w:rPr>
        <w:t>"slRatio"</w:t>
      </w:r>
      <w:r>
        <w:rPr>
          <w:rStyle w:val="p"/>
        </w:rPr>
        <w:t>:</w:t>
      </w:r>
      <w:r>
        <w:rPr>
          <w:rStyle w:val="w"/>
        </w:rPr>
        <w:t xml:space="preserve"> </w:t>
      </w:r>
      <w:r>
        <w:rPr>
          <w:rStyle w:val="s2"/>
        </w:rPr>
        <w:t>""</w:t>
      </w:r>
      <w:r>
        <w:rPr>
          <w:rStyle w:val="p"/>
        </w:rPr>
        <w:t>,</w:t>
      </w:r>
    </w:p>
    <w:p w:rsidR="00000000" w:rsidRDefault="00000000">
      <w:pPr>
        <w:pStyle w:val="HTML0"/>
        <w:divId w:val="1214538793"/>
        <w:rPr>
          <w:rStyle w:val="w"/>
        </w:rPr>
      </w:pPr>
      <w:r>
        <w:rPr>
          <w:rStyle w:val="w"/>
        </w:rPr>
        <w:t xml:space="preserve">            </w:t>
      </w:r>
      <w:r>
        <w:rPr>
          <w:rStyle w:val="nl"/>
        </w:rPr>
        <w:t>"slTotalAmt"</w:t>
      </w:r>
      <w:r>
        <w:rPr>
          <w:rStyle w:val="p"/>
        </w:rPr>
        <w:t>:</w:t>
      </w:r>
      <w:r>
        <w:rPr>
          <w:rStyle w:val="w"/>
        </w:rPr>
        <w:t xml:space="preserve"> </w:t>
      </w:r>
      <w:r>
        <w:rPr>
          <w:rStyle w:val="s2"/>
        </w:rPr>
        <w:t>""</w:t>
      </w:r>
      <w:r>
        <w:rPr>
          <w:rStyle w:val="p"/>
        </w:rPr>
        <w:t>,</w:t>
      </w:r>
    </w:p>
    <w:p w:rsidR="00000000" w:rsidRDefault="00000000">
      <w:pPr>
        <w:pStyle w:val="HTML0"/>
        <w:divId w:val="1214538793"/>
        <w:rPr>
          <w:rStyle w:val="w"/>
        </w:rPr>
      </w:pPr>
      <w:r>
        <w:rPr>
          <w:rStyle w:val="w"/>
        </w:rPr>
        <w:t xml:space="preserve">            </w:t>
      </w:r>
      <w:r>
        <w:rPr>
          <w:rStyle w:val="nl"/>
        </w:rPr>
        <w:t>"subPosCloseType"</w:t>
      </w:r>
      <w:r>
        <w:rPr>
          <w:rStyle w:val="p"/>
        </w:rPr>
        <w:t>:</w:t>
      </w:r>
      <w:r>
        <w:rPr>
          <w:rStyle w:val="w"/>
        </w:rPr>
        <w:t xml:space="preserve"> </w:t>
      </w:r>
      <w:r>
        <w:rPr>
          <w:rStyle w:val="s2"/>
        </w:rPr>
        <w:t>"copy_close"</w:t>
      </w:r>
      <w:r>
        <w:rPr>
          <w:rStyle w:val="p"/>
        </w:rPr>
        <w:t>,</w:t>
      </w:r>
    </w:p>
    <w:p w:rsidR="00000000" w:rsidRDefault="00000000">
      <w:pPr>
        <w:pStyle w:val="HTML0"/>
        <w:divId w:val="1214538793"/>
        <w:rPr>
          <w:rStyle w:val="w"/>
        </w:rPr>
      </w:pPr>
      <w:r>
        <w:rPr>
          <w:rStyle w:val="w"/>
        </w:rPr>
        <w:t xml:space="preserve">            </w:t>
      </w:r>
      <w:r>
        <w:rPr>
          <w:rStyle w:val="nl"/>
        </w:rPr>
        <w:t>"tpRatio"</w:t>
      </w:r>
      <w:r>
        <w:rPr>
          <w:rStyle w:val="p"/>
        </w:rPr>
        <w:t>:</w:t>
      </w:r>
      <w:r>
        <w:rPr>
          <w:rStyle w:val="w"/>
        </w:rPr>
        <w:t xml:space="preserve"> </w:t>
      </w:r>
      <w:r>
        <w:rPr>
          <w:rStyle w:val="s2"/>
        </w:rPr>
        <w:t>""</w:t>
      </w:r>
    </w:p>
    <w:p w:rsidR="00000000" w:rsidRDefault="00000000">
      <w:pPr>
        <w:pStyle w:val="HTML0"/>
        <w:divId w:val="1214538793"/>
        <w:rPr>
          <w:rStyle w:val="w"/>
        </w:rPr>
      </w:pPr>
      <w:r>
        <w:rPr>
          <w:rStyle w:val="w"/>
        </w:rPr>
        <w:t xml:space="preserve">        </w:t>
      </w:r>
      <w:r>
        <w:rPr>
          <w:rStyle w:val="p"/>
        </w:rPr>
        <w:t>}</w:t>
      </w:r>
    </w:p>
    <w:p w:rsidR="00000000" w:rsidRDefault="00000000">
      <w:pPr>
        <w:pStyle w:val="HTML0"/>
        <w:divId w:val="1214538793"/>
        <w:rPr>
          <w:rStyle w:val="w"/>
        </w:rPr>
      </w:pPr>
      <w:r>
        <w:rPr>
          <w:rStyle w:val="w"/>
        </w:rPr>
        <w:t xml:space="preserve">    </w:t>
      </w:r>
      <w:r>
        <w:rPr>
          <w:rStyle w:val="p"/>
        </w:rPr>
        <w:t>],</w:t>
      </w:r>
    </w:p>
    <w:p w:rsidR="00000000" w:rsidRDefault="00000000">
      <w:pPr>
        <w:pStyle w:val="HTML0"/>
        <w:divId w:val="1214538793"/>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214538793"/>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780"/>
        <w:gridCol w:w="565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copyMode</w:t>
            </w:r>
          </w:p>
        </w:tc>
        <w:tc>
          <w:tcPr>
            <w:tcW w:w="0" w:type="auto"/>
            <w:vAlign w:val="center"/>
            <w:hideMark/>
          </w:tcPr>
          <w:p w:rsidR="00000000" w:rsidRDefault="00000000">
            <w:r>
              <w:t>String</w:t>
            </w:r>
          </w:p>
        </w:tc>
        <w:tc>
          <w:tcPr>
            <w:tcW w:w="0" w:type="auto"/>
            <w:vAlign w:val="center"/>
            <w:hideMark/>
          </w:tcPr>
          <w:p w:rsidR="00000000" w:rsidRDefault="00000000">
            <w:r>
              <w:t>Copy mode</w:t>
            </w:r>
            <w:r>
              <w:br/>
            </w:r>
            <w:r>
              <w:rPr>
                <w:rStyle w:val="HTML"/>
              </w:rPr>
              <w:t>fixed_amount</w:t>
            </w:r>
            <w:r>
              <w:t xml:space="preserve"> </w:t>
            </w:r>
            <w:r>
              <w:rPr>
                <w:rStyle w:val="HTML"/>
              </w:rPr>
              <w:t>ratio_copy</w:t>
            </w:r>
          </w:p>
        </w:tc>
      </w:tr>
      <w:tr w:rsidR="00000000">
        <w:trPr>
          <w:divId w:val="175387555"/>
          <w:tblCellSpacing w:w="15" w:type="dxa"/>
        </w:trPr>
        <w:tc>
          <w:tcPr>
            <w:tcW w:w="0" w:type="auto"/>
            <w:vAlign w:val="center"/>
            <w:hideMark/>
          </w:tcPr>
          <w:p w:rsidR="00000000" w:rsidRDefault="00000000">
            <w:r>
              <w:t>copyAmt</w:t>
            </w:r>
          </w:p>
        </w:tc>
        <w:tc>
          <w:tcPr>
            <w:tcW w:w="0" w:type="auto"/>
            <w:vAlign w:val="center"/>
            <w:hideMark/>
          </w:tcPr>
          <w:p w:rsidR="00000000" w:rsidRDefault="00000000">
            <w:r>
              <w:t>String</w:t>
            </w:r>
          </w:p>
        </w:tc>
        <w:tc>
          <w:tcPr>
            <w:tcW w:w="0" w:type="auto"/>
            <w:vAlign w:val="center"/>
            <w:hideMark/>
          </w:tcPr>
          <w:p w:rsidR="00000000" w:rsidRDefault="00000000">
            <w:r>
              <w:t>Copy amount in USDT per order.</w:t>
            </w:r>
          </w:p>
        </w:tc>
      </w:tr>
      <w:tr w:rsidR="00000000">
        <w:trPr>
          <w:divId w:val="175387555"/>
          <w:tblCellSpacing w:w="15" w:type="dxa"/>
        </w:trPr>
        <w:tc>
          <w:tcPr>
            <w:tcW w:w="0" w:type="auto"/>
            <w:vAlign w:val="center"/>
            <w:hideMark/>
          </w:tcPr>
          <w:p w:rsidR="00000000" w:rsidRDefault="00000000">
            <w:r>
              <w:t>copyRatio</w:t>
            </w:r>
          </w:p>
        </w:tc>
        <w:tc>
          <w:tcPr>
            <w:tcW w:w="0" w:type="auto"/>
            <w:vAlign w:val="center"/>
            <w:hideMark/>
          </w:tcPr>
          <w:p w:rsidR="00000000" w:rsidRDefault="00000000">
            <w:r>
              <w:t>String</w:t>
            </w:r>
          </w:p>
        </w:tc>
        <w:tc>
          <w:tcPr>
            <w:tcW w:w="0" w:type="auto"/>
            <w:vAlign w:val="center"/>
            <w:hideMark/>
          </w:tcPr>
          <w:p w:rsidR="00000000" w:rsidRDefault="00000000">
            <w:r>
              <w:t>Copy ratio per order.</w:t>
            </w:r>
          </w:p>
        </w:tc>
      </w:tr>
      <w:tr w:rsidR="00000000">
        <w:trPr>
          <w:divId w:val="175387555"/>
          <w:tblCellSpacing w:w="15" w:type="dxa"/>
        </w:trPr>
        <w:tc>
          <w:tcPr>
            <w:tcW w:w="0" w:type="auto"/>
            <w:vAlign w:val="center"/>
            <w:hideMark/>
          </w:tcPr>
          <w:p w:rsidR="00000000" w:rsidRDefault="00000000">
            <w:r>
              <w:t>copyTotalAmt</w:t>
            </w:r>
          </w:p>
        </w:tc>
        <w:tc>
          <w:tcPr>
            <w:tcW w:w="0" w:type="auto"/>
            <w:vAlign w:val="center"/>
            <w:hideMark/>
          </w:tcPr>
          <w:p w:rsidR="00000000" w:rsidRDefault="00000000">
            <w:r>
              <w:t>String</w:t>
            </w:r>
          </w:p>
        </w:tc>
        <w:tc>
          <w:tcPr>
            <w:tcW w:w="0" w:type="auto"/>
            <w:vAlign w:val="center"/>
            <w:hideMark/>
          </w:tcPr>
          <w:p w:rsidR="00000000" w:rsidRDefault="00000000">
            <w:r>
              <w:t xml:space="preserve">Maximum total amount in USDT. </w:t>
            </w:r>
            <w:r>
              <w:br/>
              <w:t>The maximum total amount you'll invest at any given time across all orders in this copy trade</w:t>
            </w:r>
          </w:p>
        </w:tc>
      </w:tr>
      <w:tr w:rsidR="00000000">
        <w:trPr>
          <w:divId w:val="175387555"/>
          <w:tblCellSpacing w:w="15" w:type="dxa"/>
        </w:trPr>
        <w:tc>
          <w:tcPr>
            <w:tcW w:w="0" w:type="auto"/>
            <w:vAlign w:val="center"/>
            <w:hideMark/>
          </w:tcPr>
          <w:p w:rsidR="00000000" w:rsidRDefault="00000000">
            <w:r>
              <w:t>tpRatio</w:t>
            </w:r>
          </w:p>
        </w:tc>
        <w:tc>
          <w:tcPr>
            <w:tcW w:w="0" w:type="auto"/>
            <w:vAlign w:val="center"/>
            <w:hideMark/>
          </w:tcPr>
          <w:p w:rsidR="00000000" w:rsidRDefault="00000000">
            <w:r>
              <w:t>String</w:t>
            </w:r>
          </w:p>
        </w:tc>
        <w:tc>
          <w:tcPr>
            <w:tcW w:w="0" w:type="auto"/>
            <w:vAlign w:val="center"/>
            <w:hideMark/>
          </w:tcPr>
          <w:p w:rsidR="00000000" w:rsidRDefault="00000000">
            <w:r>
              <w:t>Take profit per order. 0.1 represents 10%</w:t>
            </w:r>
          </w:p>
        </w:tc>
      </w:tr>
      <w:tr w:rsidR="00000000">
        <w:trPr>
          <w:divId w:val="175387555"/>
          <w:tblCellSpacing w:w="15" w:type="dxa"/>
        </w:trPr>
        <w:tc>
          <w:tcPr>
            <w:tcW w:w="0" w:type="auto"/>
            <w:vAlign w:val="center"/>
            <w:hideMark/>
          </w:tcPr>
          <w:p w:rsidR="00000000" w:rsidRDefault="00000000">
            <w:r>
              <w:t>slRatio</w:t>
            </w:r>
          </w:p>
        </w:tc>
        <w:tc>
          <w:tcPr>
            <w:tcW w:w="0" w:type="auto"/>
            <w:vAlign w:val="center"/>
            <w:hideMark/>
          </w:tcPr>
          <w:p w:rsidR="00000000" w:rsidRDefault="00000000">
            <w:r>
              <w:t>String</w:t>
            </w:r>
          </w:p>
        </w:tc>
        <w:tc>
          <w:tcPr>
            <w:tcW w:w="0" w:type="auto"/>
            <w:vAlign w:val="center"/>
            <w:hideMark/>
          </w:tcPr>
          <w:p w:rsidR="00000000" w:rsidRDefault="00000000">
            <w:r>
              <w:t>Stop loss per order. 0.1 represents 10%</w:t>
            </w:r>
          </w:p>
        </w:tc>
      </w:tr>
      <w:tr w:rsidR="00000000">
        <w:trPr>
          <w:divId w:val="175387555"/>
          <w:tblCellSpacing w:w="15" w:type="dxa"/>
        </w:trPr>
        <w:tc>
          <w:tcPr>
            <w:tcW w:w="0" w:type="auto"/>
            <w:vAlign w:val="center"/>
            <w:hideMark/>
          </w:tcPr>
          <w:p w:rsidR="00000000" w:rsidRDefault="00000000">
            <w:r>
              <w:t>copyInstIdType</w:t>
            </w:r>
          </w:p>
        </w:tc>
        <w:tc>
          <w:tcPr>
            <w:tcW w:w="0" w:type="auto"/>
            <w:vAlign w:val="center"/>
            <w:hideMark/>
          </w:tcPr>
          <w:p w:rsidR="00000000" w:rsidRDefault="00000000">
            <w:r>
              <w:t>String</w:t>
            </w:r>
          </w:p>
        </w:tc>
        <w:tc>
          <w:tcPr>
            <w:tcW w:w="0" w:type="auto"/>
            <w:vAlign w:val="center"/>
            <w:hideMark/>
          </w:tcPr>
          <w:p w:rsidR="00000000" w:rsidRDefault="00000000">
            <w:r>
              <w:t>Copy contract type setted</w:t>
            </w:r>
            <w:r>
              <w:br/>
            </w:r>
            <w:r>
              <w:rPr>
                <w:rStyle w:val="HTML"/>
              </w:rPr>
              <w:t>custom</w:t>
            </w:r>
            <w:r>
              <w:t xml:space="preserve">: custom by </w:t>
            </w:r>
            <w:r>
              <w:rPr>
                <w:rStyle w:val="HTML"/>
              </w:rPr>
              <w:t>instId</w:t>
            </w:r>
            <w:r>
              <w:t xml:space="preserve"> which is required；</w:t>
            </w:r>
            <w:r>
              <w:br/>
            </w:r>
            <w:r>
              <w:rPr>
                <w:rStyle w:val="HTML"/>
              </w:rPr>
              <w:t>copy</w:t>
            </w:r>
            <w:r>
              <w:t>: Keep your contracts consistent with this trader by automatically adding or removing contracts when they do</w:t>
            </w:r>
          </w:p>
        </w:tc>
      </w:tr>
      <w:tr w:rsidR="00000000">
        <w:trPr>
          <w:divId w:val="175387555"/>
          <w:tblCellSpacing w:w="15" w:type="dxa"/>
        </w:trPr>
        <w:tc>
          <w:tcPr>
            <w:tcW w:w="0" w:type="auto"/>
            <w:vAlign w:val="center"/>
            <w:hideMark/>
          </w:tcPr>
          <w:p w:rsidR="00000000" w:rsidRDefault="00000000">
            <w:r>
              <w:t>instIds</w:t>
            </w:r>
          </w:p>
        </w:tc>
        <w:tc>
          <w:tcPr>
            <w:tcW w:w="0" w:type="auto"/>
            <w:vAlign w:val="center"/>
            <w:hideMark/>
          </w:tcPr>
          <w:p w:rsidR="00000000" w:rsidRDefault="00000000">
            <w:r>
              <w:t>Array</w:t>
            </w:r>
          </w:p>
        </w:tc>
        <w:tc>
          <w:tcPr>
            <w:tcW w:w="0" w:type="auto"/>
            <w:vAlign w:val="center"/>
            <w:hideMark/>
          </w:tcPr>
          <w:p w:rsidR="00000000" w:rsidRDefault="00000000">
            <w:r>
              <w:t>Instrument list. It will return all lead contracts of the lead trader</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&gt; enabled</w:t>
            </w:r>
          </w:p>
        </w:tc>
        <w:tc>
          <w:tcPr>
            <w:tcW w:w="0" w:type="auto"/>
            <w:vAlign w:val="center"/>
            <w:hideMark/>
          </w:tcPr>
          <w:p w:rsidR="00000000" w:rsidRDefault="00000000">
            <w:r>
              <w:t>String</w:t>
            </w:r>
          </w:p>
        </w:tc>
        <w:tc>
          <w:tcPr>
            <w:tcW w:w="0" w:type="auto"/>
            <w:vAlign w:val="center"/>
            <w:hideMark/>
          </w:tcPr>
          <w:p w:rsidR="00000000" w:rsidRDefault="00000000">
            <w:r>
              <w:t xml:space="preserve">Whether copying this </w:t>
            </w:r>
            <w:r>
              <w:rPr>
                <w:rStyle w:val="HTML"/>
              </w:rPr>
              <w:t>instId</w:t>
            </w:r>
            <w:r>
              <w:br/>
            </w:r>
            <w:r>
              <w:rPr>
                <w:rStyle w:val="HTML"/>
              </w:rPr>
              <w:t>0</w:t>
            </w:r>
            <w:r>
              <w:t xml:space="preserve"> </w:t>
            </w:r>
            <w:r>
              <w:rPr>
                <w:rStyle w:val="HTML"/>
              </w:rPr>
              <w:t>1</w:t>
            </w:r>
          </w:p>
        </w:tc>
      </w:tr>
      <w:tr w:rsidR="00000000">
        <w:trPr>
          <w:divId w:val="175387555"/>
          <w:tblCellSpacing w:w="15" w:type="dxa"/>
        </w:trPr>
        <w:tc>
          <w:tcPr>
            <w:tcW w:w="0" w:type="auto"/>
            <w:vAlign w:val="center"/>
            <w:hideMark/>
          </w:tcPr>
          <w:p w:rsidR="00000000" w:rsidRDefault="00000000">
            <w:r>
              <w:t>slTotalAmt</w:t>
            </w:r>
          </w:p>
        </w:tc>
        <w:tc>
          <w:tcPr>
            <w:tcW w:w="0" w:type="auto"/>
            <w:vAlign w:val="center"/>
            <w:hideMark/>
          </w:tcPr>
          <w:p w:rsidR="00000000" w:rsidRDefault="00000000">
            <w:r>
              <w:t>String</w:t>
            </w:r>
          </w:p>
        </w:tc>
        <w:tc>
          <w:tcPr>
            <w:tcW w:w="0" w:type="auto"/>
            <w:vAlign w:val="center"/>
            <w:hideMark/>
          </w:tcPr>
          <w:p w:rsidR="00000000" w:rsidRDefault="00000000">
            <w:r>
              <w:t>Total stop loss in USDT for trader.</w:t>
            </w:r>
          </w:p>
        </w:tc>
      </w:tr>
      <w:tr w:rsidR="00000000">
        <w:trPr>
          <w:divId w:val="175387555"/>
          <w:tblCellSpacing w:w="15" w:type="dxa"/>
        </w:trPr>
        <w:tc>
          <w:tcPr>
            <w:tcW w:w="0" w:type="auto"/>
            <w:vAlign w:val="center"/>
            <w:hideMark/>
          </w:tcPr>
          <w:p w:rsidR="00000000" w:rsidRDefault="00000000">
            <w:r>
              <w:t>subPosCloseType</w:t>
            </w:r>
          </w:p>
        </w:tc>
        <w:tc>
          <w:tcPr>
            <w:tcW w:w="0" w:type="auto"/>
            <w:vAlign w:val="center"/>
            <w:hideMark/>
          </w:tcPr>
          <w:p w:rsidR="00000000" w:rsidRDefault="00000000">
            <w:r>
              <w:t>String</w:t>
            </w:r>
          </w:p>
        </w:tc>
        <w:tc>
          <w:tcPr>
            <w:tcW w:w="0" w:type="auto"/>
            <w:vAlign w:val="center"/>
            <w:hideMark/>
          </w:tcPr>
          <w:p w:rsidR="00000000" w:rsidRDefault="00000000">
            <w:r>
              <w:t>Action type for open positions</w:t>
            </w:r>
            <w:r>
              <w:br/>
            </w:r>
            <w:r>
              <w:rPr>
                <w:rStyle w:val="HTML"/>
              </w:rPr>
              <w:t>market_close</w:t>
            </w:r>
            <w:r>
              <w:t>: immediately close at market price</w:t>
            </w:r>
            <w:r>
              <w:br/>
            </w:r>
            <w:r>
              <w:rPr>
                <w:rStyle w:val="HTML"/>
              </w:rPr>
              <w:t>copy_close</w:t>
            </w:r>
            <w:r>
              <w:t>：close when trader closes</w:t>
            </w:r>
            <w:r>
              <w:br/>
            </w:r>
            <w:r>
              <w:rPr>
                <w:rStyle w:val="HTML"/>
              </w:rPr>
              <w:t>manual_close</w:t>
            </w:r>
            <w:r>
              <w:t>: close manually</w:t>
            </w:r>
          </w:p>
        </w:tc>
      </w:tr>
      <w:tr w:rsidR="00000000">
        <w:trPr>
          <w:divId w:val="175387555"/>
          <w:tblCellSpacing w:w="15" w:type="dxa"/>
        </w:trPr>
        <w:tc>
          <w:tcPr>
            <w:tcW w:w="0" w:type="auto"/>
            <w:vAlign w:val="center"/>
            <w:hideMark/>
          </w:tcPr>
          <w:p w:rsidR="00000000" w:rsidRDefault="00000000">
            <w:r>
              <w:t>copyMgnMode</w:t>
            </w:r>
          </w:p>
        </w:tc>
        <w:tc>
          <w:tcPr>
            <w:tcW w:w="0" w:type="auto"/>
            <w:vAlign w:val="center"/>
            <w:hideMark/>
          </w:tcPr>
          <w:p w:rsidR="00000000" w:rsidRDefault="00000000">
            <w:r>
              <w:t>String</w:t>
            </w:r>
          </w:p>
        </w:tc>
        <w:tc>
          <w:tcPr>
            <w:tcW w:w="0" w:type="auto"/>
            <w:vAlign w:val="center"/>
            <w:hideMark/>
          </w:tcPr>
          <w:p w:rsidR="00000000" w:rsidRDefault="00000000">
            <w:r>
              <w:t>Copy margin mode</w:t>
            </w:r>
            <w:r>
              <w:br/>
            </w:r>
            <w:r>
              <w:rPr>
                <w:rStyle w:val="HTML"/>
              </w:rPr>
              <w:t>cross</w:t>
            </w:r>
            <w:r>
              <w:t>: cross</w:t>
            </w:r>
            <w:r>
              <w:br/>
            </w:r>
            <w:r>
              <w:rPr>
                <w:rStyle w:val="HTML"/>
              </w:rPr>
              <w:t>isolated</w:t>
            </w:r>
            <w:r>
              <w:t>: isolated</w:t>
            </w:r>
            <w:r>
              <w:br/>
            </w:r>
            <w:r>
              <w:rPr>
                <w:rStyle w:val="HTML"/>
              </w:rPr>
              <w:t>copy</w:t>
            </w:r>
            <w:r>
              <w:t>: Use the same margin mode as lead trader when opening positions</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Margin currency</w:t>
            </w:r>
          </w:p>
        </w:tc>
      </w:tr>
      <w:tr w:rsidR="00000000">
        <w:trPr>
          <w:divId w:val="175387555"/>
          <w:tblCellSpacing w:w="15" w:type="dxa"/>
        </w:trPr>
        <w:tc>
          <w:tcPr>
            <w:tcW w:w="0" w:type="auto"/>
            <w:vAlign w:val="center"/>
            <w:hideMark/>
          </w:tcPr>
          <w:p w:rsidR="00000000" w:rsidRDefault="00000000">
            <w:r>
              <w:t>copyState</w:t>
            </w:r>
          </w:p>
        </w:tc>
        <w:tc>
          <w:tcPr>
            <w:tcW w:w="0" w:type="auto"/>
            <w:vAlign w:val="center"/>
            <w:hideMark/>
          </w:tcPr>
          <w:p w:rsidR="00000000" w:rsidRDefault="00000000">
            <w:r>
              <w:t>String</w:t>
            </w:r>
          </w:p>
        </w:tc>
        <w:tc>
          <w:tcPr>
            <w:tcW w:w="0" w:type="auto"/>
            <w:vAlign w:val="center"/>
            <w:hideMark/>
          </w:tcPr>
          <w:p w:rsidR="00000000" w:rsidRDefault="00000000">
            <w:r>
              <w:t xml:space="preserve">Current copy state </w:t>
            </w:r>
            <w:r>
              <w:br/>
            </w:r>
            <w:r>
              <w:rPr>
                <w:rStyle w:val="HTML"/>
              </w:rPr>
              <w:t>0</w:t>
            </w:r>
            <w:r>
              <w:t xml:space="preserve">: non-copy, </w:t>
            </w:r>
            <w:r>
              <w:rPr>
                <w:rStyle w:val="HTML"/>
              </w:rPr>
              <w:t>1</w:t>
            </w:r>
            <w:r>
              <w:t>: copy</w:t>
            </w:r>
          </w:p>
        </w:tc>
      </w:tr>
    </w:tbl>
    <w:p w:rsidR="00000000" w:rsidRDefault="00000000">
      <w:pPr>
        <w:pStyle w:val="3"/>
        <w:divId w:val="175387555"/>
      </w:pPr>
      <w:r>
        <w:t>GET / Multiple leverages</w:t>
      </w:r>
    </w:p>
    <w:p w:rsidR="00000000" w:rsidRDefault="00000000">
      <w:pPr>
        <w:pStyle w:val="a5"/>
        <w:divId w:val="175387555"/>
      </w:pPr>
      <w:r>
        <w:t>Retrieve leverages that belong to the lead trader and you.</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/api/v5/copytrading/batch-leverage-info</w:t>
      </w:r>
    </w:p>
    <w:p w:rsidR="00000000" w:rsidRDefault="00000000">
      <w:pPr>
        <w:pStyle w:val="a5"/>
        <w:ind w:left="720" w:right="720"/>
        <w:divId w:val="190996215"/>
      </w:pPr>
      <w:r>
        <w:t>Request example</w:t>
      </w:r>
    </w:p>
    <w:p w:rsidR="00000000" w:rsidRDefault="00000000">
      <w:pPr>
        <w:pStyle w:val="HTML0"/>
        <w:divId w:val="1227957082"/>
        <w:rPr>
          <w:rStyle w:val="HTML"/>
        </w:rPr>
      </w:pPr>
      <w:r>
        <w:rPr>
          <w:rStyle w:val="HTML"/>
        </w:rPr>
        <w:t>GET /api/v5/copytrading/batch-leverage-info?mgnMode</w:t>
      </w:r>
      <w:r>
        <w:rPr>
          <w:rStyle w:val="o"/>
        </w:rPr>
        <w:t>=</w:t>
      </w:r>
      <w:r>
        <w:rPr>
          <w:rStyle w:val="HTML"/>
        </w:rPr>
        <w:t>isolated&amp;uniqueCode</w:t>
      </w:r>
      <w:r>
        <w:rPr>
          <w:rStyle w:val="o"/>
        </w:rPr>
        <w:t>=</w:t>
      </w:r>
      <w:r>
        <w:rPr>
          <w:rStyle w:val="HTML"/>
        </w:rPr>
        <w:t>25CD5A80241D6FE6</w:t>
      </w:r>
    </w:p>
    <w:p w:rsidR="00000000" w:rsidRDefault="00000000">
      <w:pPr>
        <w:pStyle w:val="HTML0"/>
        <w:divId w:val="1227957082"/>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058"/>
        <w:gridCol w:w="5193"/>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mgnMode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Margin mode</w:t>
            </w:r>
            <w:r>
              <w:br/>
            </w:r>
            <w:r>
              <w:rPr>
                <w:rStyle w:val="HTML"/>
              </w:rPr>
              <w:t>cross</w:t>
            </w:r>
            <w:r>
              <w:br/>
            </w:r>
            <w:r>
              <w:rPr>
                <w:rStyle w:val="HTML"/>
              </w:rPr>
              <w:t>isolated</w:t>
            </w:r>
          </w:p>
        </w:tc>
      </w:tr>
      <w:tr w:rsidR="00000000">
        <w:trPr>
          <w:divId w:val="175387555"/>
          <w:tblCellSpacing w:w="15" w:type="dxa"/>
        </w:trPr>
        <w:tc>
          <w:tcPr>
            <w:tcW w:w="0" w:type="auto"/>
            <w:vAlign w:val="center"/>
            <w:hideMark/>
          </w:tcPr>
          <w:p w:rsidR="00000000" w:rsidRDefault="00000000">
            <w:r>
              <w:t>uniqueCode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Lead trader unique code</w:t>
            </w:r>
            <w:r>
              <w:br/>
              <w:t>A combination of case-sensitive alphanumerics, all numbers and the length is 16 characters, e.g. 213E8C92DC61EFAC</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Instrument ID. </w:t>
            </w:r>
            <w:r>
              <w:br/>
              <w:t>If there are multiple instruments, separate them with commas.</w:t>
            </w:r>
          </w:p>
        </w:tc>
      </w:tr>
    </w:tbl>
    <w:p w:rsidR="00000000" w:rsidRDefault="00000000">
      <w:pPr>
        <w:pStyle w:val="a5"/>
        <w:ind w:left="720" w:right="720"/>
        <w:divId w:val="806122122"/>
      </w:pPr>
      <w:r>
        <w:t>Response example</w:t>
      </w:r>
    </w:p>
    <w:p w:rsidR="00000000" w:rsidRDefault="00000000">
      <w:pPr>
        <w:pStyle w:val="HTML0"/>
        <w:divId w:val="1352102491"/>
        <w:rPr>
          <w:rStyle w:val="w"/>
        </w:rPr>
      </w:pPr>
      <w:r>
        <w:rPr>
          <w:rStyle w:val="p"/>
        </w:rPr>
        <w:t>{</w:t>
      </w:r>
    </w:p>
    <w:p w:rsidR="00000000" w:rsidRDefault="00000000">
      <w:pPr>
        <w:pStyle w:val="HTML0"/>
        <w:divId w:val="1352102491"/>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352102491"/>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352102491"/>
        <w:rPr>
          <w:rStyle w:val="w"/>
        </w:rPr>
      </w:pPr>
      <w:r>
        <w:rPr>
          <w:rStyle w:val="w"/>
        </w:rPr>
        <w:t xml:space="preserve">        </w:t>
      </w:r>
      <w:r>
        <w:rPr>
          <w:rStyle w:val="p"/>
        </w:rPr>
        <w:t>{</w:t>
      </w:r>
    </w:p>
    <w:p w:rsidR="00000000" w:rsidRDefault="00000000">
      <w:pPr>
        <w:pStyle w:val="HTML0"/>
        <w:divId w:val="1352102491"/>
        <w:rPr>
          <w:rStyle w:val="w"/>
        </w:rPr>
      </w:pPr>
      <w:r>
        <w:rPr>
          <w:rStyle w:val="w"/>
        </w:rPr>
        <w:t xml:space="preserve">            </w:t>
      </w:r>
      <w:r>
        <w:rPr>
          <w:rStyle w:val="nl"/>
        </w:rPr>
        <w:t>"instId"</w:t>
      </w:r>
      <w:r>
        <w:rPr>
          <w:rStyle w:val="p"/>
        </w:rPr>
        <w:t>:</w:t>
      </w:r>
      <w:r>
        <w:rPr>
          <w:rStyle w:val="w"/>
        </w:rPr>
        <w:t xml:space="preserve"> </w:t>
      </w:r>
      <w:r>
        <w:rPr>
          <w:rStyle w:val="s2"/>
        </w:rPr>
        <w:t>"ETC-USDT-SWAP"</w:t>
      </w:r>
      <w:r>
        <w:rPr>
          <w:rStyle w:val="p"/>
        </w:rPr>
        <w:t>,</w:t>
      </w:r>
    </w:p>
    <w:p w:rsidR="00000000" w:rsidRDefault="00000000">
      <w:pPr>
        <w:pStyle w:val="HTML0"/>
        <w:divId w:val="1352102491"/>
        <w:rPr>
          <w:rStyle w:val="w"/>
        </w:rPr>
      </w:pPr>
      <w:r>
        <w:rPr>
          <w:rStyle w:val="w"/>
        </w:rPr>
        <w:t xml:space="preserve">            </w:t>
      </w:r>
      <w:r>
        <w:rPr>
          <w:rStyle w:val="nl"/>
        </w:rPr>
        <w:t>"leadTraderLevers"</w:t>
      </w:r>
      <w:r>
        <w:rPr>
          <w:rStyle w:val="p"/>
        </w:rPr>
        <w:t>:</w:t>
      </w:r>
      <w:r>
        <w:rPr>
          <w:rStyle w:val="w"/>
        </w:rPr>
        <w:t xml:space="preserve"> </w:t>
      </w:r>
      <w:r>
        <w:rPr>
          <w:rStyle w:val="p"/>
        </w:rPr>
        <w:t>[</w:t>
      </w:r>
    </w:p>
    <w:p w:rsidR="00000000" w:rsidRDefault="00000000">
      <w:pPr>
        <w:pStyle w:val="HTML0"/>
        <w:divId w:val="1352102491"/>
        <w:rPr>
          <w:rStyle w:val="w"/>
        </w:rPr>
      </w:pPr>
      <w:r>
        <w:rPr>
          <w:rStyle w:val="w"/>
        </w:rPr>
        <w:t xml:space="preserve">                </w:t>
      </w:r>
      <w:r>
        <w:rPr>
          <w:rStyle w:val="p"/>
        </w:rPr>
        <w:t>{</w:t>
      </w:r>
    </w:p>
    <w:p w:rsidR="00000000" w:rsidRDefault="00000000">
      <w:pPr>
        <w:pStyle w:val="HTML0"/>
        <w:divId w:val="1352102491"/>
        <w:rPr>
          <w:rStyle w:val="w"/>
        </w:rPr>
      </w:pPr>
      <w:r>
        <w:rPr>
          <w:rStyle w:val="w"/>
        </w:rPr>
        <w:t xml:space="preserve">                    </w:t>
      </w:r>
      <w:r>
        <w:rPr>
          <w:rStyle w:val="nl"/>
        </w:rPr>
        <w:t>"lever"</w:t>
      </w:r>
      <w:r>
        <w:rPr>
          <w:rStyle w:val="p"/>
        </w:rPr>
        <w:t>:</w:t>
      </w:r>
      <w:r>
        <w:rPr>
          <w:rStyle w:val="w"/>
        </w:rPr>
        <w:t xml:space="preserve"> </w:t>
      </w:r>
      <w:r>
        <w:rPr>
          <w:rStyle w:val="s2"/>
        </w:rPr>
        <w:t>"3"</w:t>
      </w:r>
      <w:r>
        <w:rPr>
          <w:rStyle w:val="p"/>
        </w:rPr>
        <w:t>,</w:t>
      </w:r>
    </w:p>
    <w:p w:rsidR="00000000" w:rsidRDefault="00000000">
      <w:pPr>
        <w:pStyle w:val="HTML0"/>
        <w:divId w:val="1352102491"/>
        <w:rPr>
          <w:rStyle w:val="w"/>
        </w:rPr>
      </w:pPr>
      <w:r>
        <w:rPr>
          <w:rStyle w:val="w"/>
        </w:rPr>
        <w:t xml:space="preserve">                    </w:t>
      </w:r>
      <w:r>
        <w:rPr>
          <w:rStyle w:val="nl"/>
        </w:rPr>
        <w:t>"posSide"</w:t>
      </w:r>
      <w:r>
        <w:rPr>
          <w:rStyle w:val="p"/>
        </w:rPr>
        <w:t>:</w:t>
      </w:r>
      <w:r>
        <w:rPr>
          <w:rStyle w:val="w"/>
        </w:rPr>
        <w:t xml:space="preserve"> </w:t>
      </w:r>
      <w:r>
        <w:rPr>
          <w:rStyle w:val="s2"/>
        </w:rPr>
        <w:t>"long"</w:t>
      </w:r>
    </w:p>
    <w:p w:rsidR="00000000" w:rsidRDefault="00000000">
      <w:pPr>
        <w:pStyle w:val="HTML0"/>
        <w:divId w:val="1352102491"/>
        <w:rPr>
          <w:rStyle w:val="w"/>
        </w:rPr>
      </w:pPr>
      <w:r>
        <w:rPr>
          <w:rStyle w:val="w"/>
        </w:rPr>
        <w:t xml:space="preserve">                </w:t>
      </w:r>
      <w:r>
        <w:rPr>
          <w:rStyle w:val="p"/>
        </w:rPr>
        <w:t>},</w:t>
      </w:r>
    </w:p>
    <w:p w:rsidR="00000000" w:rsidRDefault="00000000">
      <w:pPr>
        <w:pStyle w:val="HTML0"/>
        <w:divId w:val="1352102491"/>
        <w:rPr>
          <w:rStyle w:val="w"/>
        </w:rPr>
      </w:pPr>
      <w:r>
        <w:rPr>
          <w:rStyle w:val="w"/>
        </w:rPr>
        <w:t xml:space="preserve">                </w:t>
      </w:r>
      <w:r>
        <w:rPr>
          <w:rStyle w:val="p"/>
        </w:rPr>
        <w:t>{</w:t>
      </w:r>
    </w:p>
    <w:p w:rsidR="00000000" w:rsidRDefault="00000000">
      <w:pPr>
        <w:pStyle w:val="HTML0"/>
        <w:divId w:val="1352102491"/>
        <w:rPr>
          <w:rStyle w:val="w"/>
        </w:rPr>
      </w:pPr>
      <w:r>
        <w:rPr>
          <w:rStyle w:val="w"/>
        </w:rPr>
        <w:t xml:space="preserve">                    </w:t>
      </w:r>
      <w:r>
        <w:rPr>
          <w:rStyle w:val="nl"/>
        </w:rPr>
        <w:t>"lever"</w:t>
      </w:r>
      <w:r>
        <w:rPr>
          <w:rStyle w:val="p"/>
        </w:rPr>
        <w:t>:</w:t>
      </w:r>
      <w:r>
        <w:rPr>
          <w:rStyle w:val="w"/>
        </w:rPr>
        <w:t xml:space="preserve"> </w:t>
      </w:r>
      <w:r>
        <w:rPr>
          <w:rStyle w:val="s2"/>
        </w:rPr>
        <w:t>"3"</w:t>
      </w:r>
      <w:r>
        <w:rPr>
          <w:rStyle w:val="p"/>
        </w:rPr>
        <w:t>,</w:t>
      </w:r>
    </w:p>
    <w:p w:rsidR="00000000" w:rsidRDefault="00000000">
      <w:pPr>
        <w:pStyle w:val="HTML0"/>
        <w:divId w:val="1352102491"/>
        <w:rPr>
          <w:rStyle w:val="w"/>
        </w:rPr>
      </w:pPr>
      <w:r>
        <w:rPr>
          <w:rStyle w:val="w"/>
        </w:rPr>
        <w:t xml:space="preserve">                    </w:t>
      </w:r>
      <w:r>
        <w:rPr>
          <w:rStyle w:val="nl"/>
        </w:rPr>
        <w:t>"posSide"</w:t>
      </w:r>
      <w:r>
        <w:rPr>
          <w:rStyle w:val="p"/>
        </w:rPr>
        <w:t>:</w:t>
      </w:r>
      <w:r>
        <w:rPr>
          <w:rStyle w:val="w"/>
        </w:rPr>
        <w:t xml:space="preserve"> </w:t>
      </w:r>
      <w:r>
        <w:rPr>
          <w:rStyle w:val="s2"/>
        </w:rPr>
        <w:t>"short"</w:t>
      </w:r>
    </w:p>
    <w:p w:rsidR="00000000" w:rsidRDefault="00000000">
      <w:pPr>
        <w:pStyle w:val="HTML0"/>
        <w:divId w:val="1352102491"/>
        <w:rPr>
          <w:rStyle w:val="w"/>
        </w:rPr>
      </w:pPr>
      <w:r>
        <w:rPr>
          <w:rStyle w:val="w"/>
        </w:rPr>
        <w:t xml:space="preserve">                </w:t>
      </w:r>
      <w:r>
        <w:rPr>
          <w:rStyle w:val="p"/>
        </w:rPr>
        <w:t>}</w:t>
      </w:r>
    </w:p>
    <w:p w:rsidR="00000000" w:rsidRDefault="00000000">
      <w:pPr>
        <w:pStyle w:val="HTML0"/>
        <w:divId w:val="1352102491"/>
        <w:rPr>
          <w:rStyle w:val="w"/>
        </w:rPr>
      </w:pPr>
      <w:r>
        <w:rPr>
          <w:rStyle w:val="w"/>
        </w:rPr>
        <w:t xml:space="preserve">            </w:t>
      </w:r>
      <w:r>
        <w:rPr>
          <w:rStyle w:val="p"/>
        </w:rPr>
        <w:t>],</w:t>
      </w:r>
    </w:p>
    <w:p w:rsidR="00000000" w:rsidRDefault="00000000">
      <w:pPr>
        <w:pStyle w:val="HTML0"/>
        <w:divId w:val="1352102491"/>
        <w:rPr>
          <w:rStyle w:val="w"/>
        </w:rPr>
      </w:pPr>
      <w:r>
        <w:rPr>
          <w:rStyle w:val="w"/>
        </w:rPr>
        <w:t xml:space="preserve">            </w:t>
      </w:r>
      <w:r>
        <w:rPr>
          <w:rStyle w:val="nl"/>
        </w:rPr>
        <w:t>"mgnMode"</w:t>
      </w:r>
      <w:r>
        <w:rPr>
          <w:rStyle w:val="p"/>
        </w:rPr>
        <w:t>:</w:t>
      </w:r>
      <w:r>
        <w:rPr>
          <w:rStyle w:val="w"/>
        </w:rPr>
        <w:t xml:space="preserve"> </w:t>
      </w:r>
      <w:r>
        <w:rPr>
          <w:rStyle w:val="s2"/>
        </w:rPr>
        <w:t>"isolated"</w:t>
      </w:r>
      <w:r>
        <w:rPr>
          <w:rStyle w:val="p"/>
        </w:rPr>
        <w:t>,</w:t>
      </w:r>
    </w:p>
    <w:p w:rsidR="00000000" w:rsidRDefault="00000000">
      <w:pPr>
        <w:pStyle w:val="HTML0"/>
        <w:divId w:val="1352102491"/>
        <w:rPr>
          <w:rStyle w:val="w"/>
        </w:rPr>
      </w:pPr>
      <w:r>
        <w:rPr>
          <w:rStyle w:val="w"/>
        </w:rPr>
        <w:t xml:space="preserve">            </w:t>
      </w:r>
      <w:r>
        <w:rPr>
          <w:rStyle w:val="nl"/>
        </w:rPr>
        <w:t>"myLevers"</w:t>
      </w:r>
      <w:r>
        <w:rPr>
          <w:rStyle w:val="p"/>
        </w:rPr>
        <w:t>:</w:t>
      </w:r>
      <w:r>
        <w:rPr>
          <w:rStyle w:val="w"/>
        </w:rPr>
        <w:t xml:space="preserve"> </w:t>
      </w:r>
      <w:r>
        <w:rPr>
          <w:rStyle w:val="p"/>
        </w:rPr>
        <w:t>[</w:t>
      </w:r>
    </w:p>
    <w:p w:rsidR="00000000" w:rsidRDefault="00000000">
      <w:pPr>
        <w:pStyle w:val="HTML0"/>
        <w:divId w:val="1352102491"/>
        <w:rPr>
          <w:rStyle w:val="w"/>
        </w:rPr>
      </w:pPr>
      <w:r>
        <w:rPr>
          <w:rStyle w:val="w"/>
        </w:rPr>
        <w:t xml:space="preserve">                </w:t>
      </w:r>
      <w:r>
        <w:rPr>
          <w:rStyle w:val="p"/>
        </w:rPr>
        <w:t>{</w:t>
      </w:r>
    </w:p>
    <w:p w:rsidR="00000000" w:rsidRDefault="00000000">
      <w:pPr>
        <w:pStyle w:val="HTML0"/>
        <w:divId w:val="1352102491"/>
        <w:rPr>
          <w:rStyle w:val="w"/>
        </w:rPr>
      </w:pPr>
      <w:r>
        <w:rPr>
          <w:rStyle w:val="w"/>
        </w:rPr>
        <w:t xml:space="preserve">                    </w:t>
      </w:r>
      <w:r>
        <w:rPr>
          <w:rStyle w:val="nl"/>
        </w:rPr>
        <w:t>"lever"</w:t>
      </w:r>
      <w:r>
        <w:rPr>
          <w:rStyle w:val="p"/>
        </w:rPr>
        <w:t>:</w:t>
      </w:r>
      <w:r>
        <w:rPr>
          <w:rStyle w:val="w"/>
        </w:rPr>
        <w:t xml:space="preserve"> </w:t>
      </w:r>
      <w:r>
        <w:rPr>
          <w:rStyle w:val="s2"/>
        </w:rPr>
        <w:t>"3"</w:t>
      </w:r>
      <w:r>
        <w:rPr>
          <w:rStyle w:val="p"/>
        </w:rPr>
        <w:t>,</w:t>
      </w:r>
    </w:p>
    <w:p w:rsidR="00000000" w:rsidRDefault="00000000">
      <w:pPr>
        <w:pStyle w:val="HTML0"/>
        <w:divId w:val="1352102491"/>
        <w:rPr>
          <w:rStyle w:val="w"/>
        </w:rPr>
      </w:pPr>
      <w:r>
        <w:rPr>
          <w:rStyle w:val="w"/>
        </w:rPr>
        <w:t xml:space="preserve">                    </w:t>
      </w:r>
      <w:r>
        <w:rPr>
          <w:rStyle w:val="nl"/>
        </w:rPr>
        <w:t>"posSide"</w:t>
      </w:r>
      <w:r>
        <w:rPr>
          <w:rStyle w:val="p"/>
        </w:rPr>
        <w:t>:</w:t>
      </w:r>
      <w:r>
        <w:rPr>
          <w:rStyle w:val="w"/>
        </w:rPr>
        <w:t xml:space="preserve"> </w:t>
      </w:r>
      <w:r>
        <w:rPr>
          <w:rStyle w:val="s2"/>
        </w:rPr>
        <w:t>"long"</w:t>
      </w:r>
    </w:p>
    <w:p w:rsidR="00000000" w:rsidRDefault="00000000">
      <w:pPr>
        <w:pStyle w:val="HTML0"/>
        <w:divId w:val="1352102491"/>
        <w:rPr>
          <w:rStyle w:val="w"/>
        </w:rPr>
      </w:pPr>
      <w:r>
        <w:rPr>
          <w:rStyle w:val="w"/>
        </w:rPr>
        <w:t xml:space="preserve">                </w:t>
      </w:r>
      <w:r>
        <w:rPr>
          <w:rStyle w:val="p"/>
        </w:rPr>
        <w:t>},</w:t>
      </w:r>
    </w:p>
    <w:p w:rsidR="00000000" w:rsidRDefault="00000000">
      <w:pPr>
        <w:pStyle w:val="HTML0"/>
        <w:divId w:val="1352102491"/>
        <w:rPr>
          <w:rStyle w:val="w"/>
        </w:rPr>
      </w:pPr>
      <w:r>
        <w:rPr>
          <w:rStyle w:val="w"/>
        </w:rPr>
        <w:t xml:space="preserve">                </w:t>
      </w:r>
      <w:r>
        <w:rPr>
          <w:rStyle w:val="p"/>
        </w:rPr>
        <w:t>{</w:t>
      </w:r>
    </w:p>
    <w:p w:rsidR="00000000" w:rsidRDefault="00000000">
      <w:pPr>
        <w:pStyle w:val="HTML0"/>
        <w:divId w:val="1352102491"/>
        <w:rPr>
          <w:rStyle w:val="w"/>
        </w:rPr>
      </w:pPr>
      <w:r>
        <w:rPr>
          <w:rStyle w:val="w"/>
        </w:rPr>
        <w:t xml:space="preserve">                    </w:t>
      </w:r>
      <w:r>
        <w:rPr>
          <w:rStyle w:val="nl"/>
        </w:rPr>
        <w:t>"lever"</w:t>
      </w:r>
      <w:r>
        <w:rPr>
          <w:rStyle w:val="p"/>
        </w:rPr>
        <w:t>:</w:t>
      </w:r>
      <w:r>
        <w:rPr>
          <w:rStyle w:val="w"/>
        </w:rPr>
        <w:t xml:space="preserve"> </w:t>
      </w:r>
      <w:r>
        <w:rPr>
          <w:rStyle w:val="s2"/>
        </w:rPr>
        <w:t>"3"</w:t>
      </w:r>
      <w:r>
        <w:rPr>
          <w:rStyle w:val="p"/>
        </w:rPr>
        <w:t>,</w:t>
      </w:r>
    </w:p>
    <w:p w:rsidR="00000000" w:rsidRDefault="00000000">
      <w:pPr>
        <w:pStyle w:val="HTML0"/>
        <w:divId w:val="1352102491"/>
        <w:rPr>
          <w:rStyle w:val="w"/>
        </w:rPr>
      </w:pPr>
      <w:r>
        <w:rPr>
          <w:rStyle w:val="w"/>
        </w:rPr>
        <w:t xml:space="preserve">                    </w:t>
      </w:r>
      <w:r>
        <w:rPr>
          <w:rStyle w:val="nl"/>
        </w:rPr>
        <w:t>"posSide"</w:t>
      </w:r>
      <w:r>
        <w:rPr>
          <w:rStyle w:val="p"/>
        </w:rPr>
        <w:t>:</w:t>
      </w:r>
      <w:r>
        <w:rPr>
          <w:rStyle w:val="w"/>
        </w:rPr>
        <w:t xml:space="preserve"> </w:t>
      </w:r>
      <w:r>
        <w:rPr>
          <w:rStyle w:val="s2"/>
        </w:rPr>
        <w:t>"short"</w:t>
      </w:r>
    </w:p>
    <w:p w:rsidR="00000000" w:rsidRDefault="00000000">
      <w:pPr>
        <w:pStyle w:val="HTML0"/>
        <w:divId w:val="1352102491"/>
        <w:rPr>
          <w:rStyle w:val="w"/>
        </w:rPr>
      </w:pPr>
      <w:r>
        <w:rPr>
          <w:rStyle w:val="w"/>
        </w:rPr>
        <w:t xml:space="preserve">                </w:t>
      </w:r>
      <w:r>
        <w:rPr>
          <w:rStyle w:val="p"/>
        </w:rPr>
        <w:t>}</w:t>
      </w:r>
    </w:p>
    <w:p w:rsidR="00000000" w:rsidRDefault="00000000">
      <w:pPr>
        <w:pStyle w:val="HTML0"/>
        <w:divId w:val="1352102491"/>
        <w:rPr>
          <w:rStyle w:val="w"/>
        </w:rPr>
      </w:pPr>
      <w:r>
        <w:rPr>
          <w:rStyle w:val="w"/>
        </w:rPr>
        <w:t xml:space="preserve">            </w:t>
      </w:r>
      <w:r>
        <w:rPr>
          <w:rStyle w:val="p"/>
        </w:rPr>
        <w:t>]</w:t>
      </w:r>
    </w:p>
    <w:p w:rsidR="00000000" w:rsidRDefault="00000000">
      <w:pPr>
        <w:pStyle w:val="HTML0"/>
        <w:divId w:val="1352102491"/>
        <w:rPr>
          <w:rStyle w:val="w"/>
        </w:rPr>
      </w:pPr>
      <w:r>
        <w:rPr>
          <w:rStyle w:val="w"/>
        </w:rPr>
        <w:t xml:space="preserve">        </w:t>
      </w:r>
      <w:r>
        <w:rPr>
          <w:rStyle w:val="p"/>
        </w:rPr>
        <w:t>}</w:t>
      </w:r>
    </w:p>
    <w:p w:rsidR="00000000" w:rsidRDefault="00000000">
      <w:pPr>
        <w:pStyle w:val="HTML0"/>
        <w:divId w:val="1352102491"/>
        <w:rPr>
          <w:rStyle w:val="w"/>
        </w:rPr>
      </w:pPr>
      <w:r>
        <w:rPr>
          <w:rStyle w:val="w"/>
        </w:rPr>
        <w:t xml:space="preserve">    </w:t>
      </w:r>
      <w:r>
        <w:rPr>
          <w:rStyle w:val="p"/>
        </w:rPr>
        <w:t>],</w:t>
      </w:r>
    </w:p>
    <w:p w:rsidR="00000000" w:rsidRDefault="00000000">
      <w:pPr>
        <w:pStyle w:val="HTML0"/>
        <w:divId w:val="1352102491"/>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352102491"/>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780"/>
        <w:gridCol w:w="319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mgnMode</w:t>
            </w:r>
          </w:p>
        </w:tc>
        <w:tc>
          <w:tcPr>
            <w:tcW w:w="0" w:type="auto"/>
            <w:vAlign w:val="center"/>
            <w:hideMark/>
          </w:tcPr>
          <w:p w:rsidR="00000000" w:rsidRDefault="00000000">
            <w:r>
              <w:t>String</w:t>
            </w:r>
          </w:p>
        </w:tc>
        <w:tc>
          <w:tcPr>
            <w:tcW w:w="0" w:type="auto"/>
            <w:vAlign w:val="center"/>
            <w:hideMark/>
          </w:tcPr>
          <w:p w:rsidR="00000000" w:rsidRDefault="00000000">
            <w:r>
              <w:t xml:space="preserve">Margin mode </w:t>
            </w:r>
            <w:r>
              <w:rPr>
                <w:rStyle w:val="HTML"/>
              </w:rPr>
              <w:t>isolated</w:t>
            </w:r>
            <w:r>
              <w:t xml:space="preserve"> </w:t>
            </w:r>
            <w:r>
              <w:rPr>
                <w:rStyle w:val="HTML"/>
              </w:rPr>
              <w:t>cross</w:t>
            </w:r>
          </w:p>
        </w:tc>
      </w:tr>
      <w:tr w:rsidR="00000000">
        <w:trPr>
          <w:divId w:val="175387555"/>
          <w:tblCellSpacing w:w="15" w:type="dxa"/>
        </w:trPr>
        <w:tc>
          <w:tcPr>
            <w:tcW w:w="0" w:type="auto"/>
            <w:vAlign w:val="center"/>
            <w:hideMark/>
          </w:tcPr>
          <w:p w:rsidR="00000000" w:rsidRDefault="00000000">
            <w:r>
              <w:t>leadTraderLevers</w:t>
            </w:r>
          </w:p>
        </w:tc>
        <w:tc>
          <w:tcPr>
            <w:tcW w:w="0" w:type="auto"/>
            <w:vAlign w:val="center"/>
            <w:hideMark/>
          </w:tcPr>
          <w:p w:rsidR="00000000" w:rsidRDefault="00000000">
            <w:r>
              <w:t>Array</w:t>
            </w:r>
          </w:p>
        </w:tc>
        <w:tc>
          <w:tcPr>
            <w:tcW w:w="0" w:type="auto"/>
            <w:vAlign w:val="center"/>
            <w:hideMark/>
          </w:tcPr>
          <w:p w:rsidR="00000000" w:rsidRDefault="00000000">
            <w:r>
              <w:t>Lead trader leverages</w:t>
            </w:r>
          </w:p>
        </w:tc>
      </w:tr>
      <w:tr w:rsidR="00000000">
        <w:trPr>
          <w:divId w:val="175387555"/>
          <w:tblCellSpacing w:w="15" w:type="dxa"/>
        </w:trPr>
        <w:tc>
          <w:tcPr>
            <w:tcW w:w="0" w:type="auto"/>
            <w:vAlign w:val="center"/>
            <w:hideMark/>
          </w:tcPr>
          <w:p w:rsidR="00000000" w:rsidRDefault="00000000">
            <w:r>
              <w:t>&gt; lever</w:t>
            </w:r>
          </w:p>
        </w:tc>
        <w:tc>
          <w:tcPr>
            <w:tcW w:w="0" w:type="auto"/>
            <w:vAlign w:val="center"/>
            <w:hideMark/>
          </w:tcPr>
          <w:p w:rsidR="00000000" w:rsidRDefault="00000000">
            <w:r>
              <w:t>String</w:t>
            </w:r>
          </w:p>
        </w:tc>
        <w:tc>
          <w:tcPr>
            <w:tcW w:w="0" w:type="auto"/>
            <w:vAlign w:val="center"/>
            <w:hideMark/>
          </w:tcPr>
          <w:p w:rsidR="00000000" w:rsidRDefault="00000000">
            <w:r>
              <w:t>leverage</w:t>
            </w:r>
          </w:p>
        </w:tc>
      </w:tr>
      <w:tr w:rsidR="00000000">
        <w:trPr>
          <w:divId w:val="175387555"/>
          <w:tblCellSpacing w:w="15" w:type="dxa"/>
        </w:trPr>
        <w:tc>
          <w:tcPr>
            <w:tcW w:w="0" w:type="auto"/>
            <w:vAlign w:val="center"/>
            <w:hideMark/>
          </w:tcPr>
          <w:p w:rsidR="00000000" w:rsidRDefault="00000000">
            <w:r>
              <w:t>&gt; posSide</w:t>
            </w:r>
          </w:p>
        </w:tc>
        <w:tc>
          <w:tcPr>
            <w:tcW w:w="0" w:type="auto"/>
            <w:vAlign w:val="center"/>
            <w:hideMark/>
          </w:tcPr>
          <w:p w:rsidR="00000000" w:rsidRDefault="00000000">
            <w:r>
              <w:t>String</w:t>
            </w:r>
          </w:p>
        </w:tc>
        <w:tc>
          <w:tcPr>
            <w:tcW w:w="0" w:type="auto"/>
            <w:vAlign w:val="center"/>
            <w:hideMark/>
          </w:tcPr>
          <w:p w:rsidR="00000000" w:rsidRDefault="00000000">
            <w:r>
              <w:t>Position side</w:t>
            </w:r>
          </w:p>
        </w:tc>
      </w:tr>
      <w:tr w:rsidR="00000000">
        <w:trPr>
          <w:divId w:val="175387555"/>
          <w:tblCellSpacing w:w="15" w:type="dxa"/>
        </w:trPr>
        <w:tc>
          <w:tcPr>
            <w:tcW w:w="0" w:type="auto"/>
            <w:vAlign w:val="center"/>
            <w:hideMark/>
          </w:tcPr>
          <w:p w:rsidR="00000000" w:rsidRDefault="00000000">
            <w:r>
              <w:t>myLevers</w:t>
            </w:r>
          </w:p>
        </w:tc>
        <w:tc>
          <w:tcPr>
            <w:tcW w:w="0" w:type="auto"/>
            <w:vAlign w:val="center"/>
            <w:hideMark/>
          </w:tcPr>
          <w:p w:rsidR="00000000" w:rsidRDefault="00000000">
            <w:r>
              <w:t>Array</w:t>
            </w:r>
          </w:p>
        </w:tc>
        <w:tc>
          <w:tcPr>
            <w:tcW w:w="0" w:type="auto"/>
            <w:vAlign w:val="center"/>
            <w:hideMark/>
          </w:tcPr>
          <w:p w:rsidR="00000000" w:rsidRDefault="00000000">
            <w:r>
              <w:t>My leverages</w:t>
            </w:r>
          </w:p>
        </w:tc>
      </w:tr>
      <w:tr w:rsidR="00000000">
        <w:trPr>
          <w:divId w:val="175387555"/>
          <w:tblCellSpacing w:w="15" w:type="dxa"/>
        </w:trPr>
        <w:tc>
          <w:tcPr>
            <w:tcW w:w="0" w:type="auto"/>
            <w:vAlign w:val="center"/>
            <w:hideMark/>
          </w:tcPr>
          <w:p w:rsidR="00000000" w:rsidRDefault="00000000">
            <w:r>
              <w:t>&gt; lever</w:t>
            </w:r>
          </w:p>
        </w:tc>
        <w:tc>
          <w:tcPr>
            <w:tcW w:w="0" w:type="auto"/>
            <w:vAlign w:val="center"/>
            <w:hideMark/>
          </w:tcPr>
          <w:p w:rsidR="00000000" w:rsidRDefault="00000000">
            <w:r>
              <w:t>String</w:t>
            </w:r>
          </w:p>
        </w:tc>
        <w:tc>
          <w:tcPr>
            <w:tcW w:w="0" w:type="auto"/>
            <w:vAlign w:val="center"/>
            <w:hideMark/>
          </w:tcPr>
          <w:p w:rsidR="00000000" w:rsidRDefault="00000000">
            <w:r>
              <w:t>leverage</w:t>
            </w:r>
          </w:p>
        </w:tc>
      </w:tr>
      <w:tr w:rsidR="00000000">
        <w:trPr>
          <w:divId w:val="175387555"/>
          <w:tblCellSpacing w:w="15" w:type="dxa"/>
        </w:trPr>
        <w:tc>
          <w:tcPr>
            <w:tcW w:w="0" w:type="auto"/>
            <w:vAlign w:val="center"/>
            <w:hideMark/>
          </w:tcPr>
          <w:p w:rsidR="00000000" w:rsidRDefault="00000000">
            <w:r>
              <w:t>&gt; posSide</w:t>
            </w:r>
          </w:p>
        </w:tc>
        <w:tc>
          <w:tcPr>
            <w:tcW w:w="0" w:type="auto"/>
            <w:vAlign w:val="center"/>
            <w:hideMark/>
          </w:tcPr>
          <w:p w:rsidR="00000000" w:rsidRDefault="00000000">
            <w:r>
              <w:t>String</w:t>
            </w:r>
          </w:p>
        </w:tc>
        <w:tc>
          <w:tcPr>
            <w:tcW w:w="0" w:type="auto"/>
            <w:vAlign w:val="center"/>
            <w:hideMark/>
          </w:tcPr>
          <w:p w:rsidR="00000000" w:rsidRDefault="00000000">
            <w:r>
              <w:t>Position side</w:t>
            </w:r>
          </w:p>
        </w:tc>
      </w:tr>
    </w:tbl>
    <w:p w:rsidR="00000000" w:rsidRDefault="00000000">
      <w:pPr>
        <w:pStyle w:val="3"/>
        <w:divId w:val="175387555"/>
      </w:pPr>
      <w:r>
        <w:t>POST / Set Multiple leverages</w:t>
      </w:r>
    </w:p>
    <w:p w:rsidR="00000000" w:rsidRDefault="00000000">
      <w:pPr>
        <w:pStyle w:val="a5"/>
        <w:divId w:val="175387555"/>
      </w:pPr>
      <w:r>
        <w:t>Set Multiple leverages</w:t>
      </w:r>
      <w:r>
        <w:br/>
        <w:t>Only applicable to copy trader</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/api/v5/copytrading/batch-set-leverage</w:t>
      </w:r>
    </w:p>
    <w:p w:rsidR="00000000" w:rsidRDefault="00000000">
      <w:pPr>
        <w:pStyle w:val="a5"/>
        <w:ind w:left="720" w:right="720"/>
        <w:divId w:val="1293632349"/>
      </w:pPr>
      <w:r>
        <w:t>Request example</w:t>
      </w:r>
    </w:p>
    <w:p w:rsidR="00000000" w:rsidRDefault="00000000">
      <w:pPr>
        <w:pStyle w:val="HTML0"/>
        <w:divId w:val="1816948050"/>
        <w:rPr>
          <w:rStyle w:val="HTML"/>
        </w:rPr>
      </w:pPr>
      <w:r>
        <w:rPr>
          <w:rStyle w:val="HTML"/>
        </w:rPr>
        <w:t>POST /api/v5/copytrading/batch-set-leverage</w:t>
      </w:r>
    </w:p>
    <w:p w:rsidR="00000000" w:rsidRDefault="00000000">
      <w:pPr>
        <w:pStyle w:val="HTML0"/>
        <w:divId w:val="1816948050"/>
        <w:rPr>
          <w:rStyle w:val="HTML"/>
        </w:rPr>
      </w:pPr>
      <w:r>
        <w:rPr>
          <w:rStyle w:val="HTML"/>
        </w:rPr>
        <w:t>body</w:t>
      </w:r>
    </w:p>
    <w:p w:rsidR="00000000" w:rsidRDefault="00000000">
      <w:pPr>
        <w:pStyle w:val="HTML0"/>
        <w:divId w:val="1816948050"/>
        <w:rPr>
          <w:rStyle w:val="HTML"/>
        </w:rPr>
      </w:pPr>
      <w:r>
        <w:rPr>
          <w:rStyle w:val="HTML"/>
        </w:rPr>
        <w:t>{</w:t>
      </w:r>
    </w:p>
    <w:p w:rsidR="00000000" w:rsidRDefault="00000000">
      <w:pPr>
        <w:pStyle w:val="HTML0"/>
        <w:divId w:val="1816948050"/>
        <w:rPr>
          <w:rStyle w:val="HTML"/>
        </w:rPr>
      </w:pPr>
      <w:r>
        <w:rPr>
          <w:rStyle w:val="HTML"/>
        </w:rPr>
        <w:t xml:space="preserve">    "instId": "BTC-USDT-SWAP",</w:t>
      </w:r>
    </w:p>
    <w:p w:rsidR="00000000" w:rsidRDefault="00000000">
      <w:pPr>
        <w:pStyle w:val="HTML0"/>
        <w:divId w:val="1816948050"/>
        <w:rPr>
          <w:rStyle w:val="HTML"/>
        </w:rPr>
      </w:pPr>
      <w:r>
        <w:rPr>
          <w:rStyle w:val="HTML"/>
        </w:rPr>
        <w:t xml:space="preserve">    "mgnMode": "isolated",</w:t>
      </w:r>
    </w:p>
    <w:p w:rsidR="00000000" w:rsidRDefault="00000000">
      <w:pPr>
        <w:pStyle w:val="HTML0"/>
        <w:divId w:val="1816948050"/>
        <w:rPr>
          <w:rStyle w:val="HTML"/>
        </w:rPr>
      </w:pPr>
      <w:r>
        <w:rPr>
          <w:rStyle w:val="HTML"/>
        </w:rPr>
        <w:t xml:space="preserve">    "lever": "5"</w:t>
      </w:r>
    </w:p>
    <w:p w:rsidR="00000000" w:rsidRDefault="00000000">
      <w:pPr>
        <w:pStyle w:val="HTML0"/>
        <w:divId w:val="1816948050"/>
        <w:rPr>
          <w:rStyle w:val="HTML"/>
        </w:rPr>
      </w:pPr>
      <w:r>
        <w:rPr>
          <w:rStyle w:val="HTML"/>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mgnMode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Margin mode</w:t>
            </w:r>
            <w:r>
              <w:br/>
            </w:r>
            <w:r>
              <w:rPr>
                <w:rStyle w:val="HTML"/>
              </w:rPr>
              <w:t>cross</w:t>
            </w:r>
            <w:r>
              <w:br/>
            </w:r>
            <w:r>
              <w:rPr>
                <w:rStyle w:val="HTML"/>
              </w:rPr>
              <w:t>isolated</w:t>
            </w:r>
          </w:p>
        </w:tc>
      </w:tr>
      <w:tr w:rsidR="00000000">
        <w:trPr>
          <w:divId w:val="175387555"/>
          <w:tblCellSpacing w:w="15" w:type="dxa"/>
        </w:trPr>
        <w:tc>
          <w:tcPr>
            <w:tcW w:w="0" w:type="auto"/>
            <w:vAlign w:val="center"/>
            <w:hideMark/>
          </w:tcPr>
          <w:p w:rsidR="00000000" w:rsidRDefault="00000000">
            <w:r>
              <w:t>lever</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Leverage</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Instrument ID. </w:t>
            </w:r>
            <w:r>
              <w:br/>
              <w:t>If there are multiple instruments, separate them with commas.</w:t>
            </w:r>
          </w:p>
        </w:tc>
      </w:tr>
    </w:tbl>
    <w:p w:rsidR="00000000" w:rsidRDefault="00000000">
      <w:pPr>
        <w:pStyle w:val="a5"/>
        <w:ind w:left="720" w:right="720"/>
        <w:divId w:val="1600258456"/>
      </w:pPr>
      <w:r>
        <w:t>Response example</w:t>
      </w:r>
    </w:p>
    <w:p w:rsidR="00000000" w:rsidRDefault="00000000">
      <w:pPr>
        <w:pStyle w:val="HTML0"/>
        <w:divId w:val="870798752"/>
        <w:rPr>
          <w:rStyle w:val="w"/>
        </w:rPr>
      </w:pPr>
      <w:r>
        <w:rPr>
          <w:rStyle w:val="p"/>
        </w:rPr>
        <w:t>{</w:t>
      </w:r>
    </w:p>
    <w:p w:rsidR="00000000" w:rsidRDefault="00000000">
      <w:pPr>
        <w:pStyle w:val="HTML0"/>
        <w:divId w:val="870798752"/>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870798752"/>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870798752"/>
        <w:rPr>
          <w:rStyle w:val="w"/>
        </w:rPr>
      </w:pPr>
      <w:r>
        <w:rPr>
          <w:rStyle w:val="w"/>
        </w:rPr>
        <w:t xml:space="preserve">        </w:t>
      </w:r>
      <w:r>
        <w:rPr>
          <w:rStyle w:val="p"/>
        </w:rPr>
        <w:t>{</w:t>
      </w:r>
    </w:p>
    <w:p w:rsidR="00000000" w:rsidRDefault="00000000">
      <w:pPr>
        <w:pStyle w:val="HTML0"/>
        <w:divId w:val="870798752"/>
        <w:rPr>
          <w:rStyle w:val="w"/>
        </w:rPr>
      </w:pPr>
      <w:r>
        <w:rPr>
          <w:rStyle w:val="w"/>
        </w:rPr>
        <w:t xml:space="preserve">            </w:t>
      </w:r>
      <w:r>
        <w:rPr>
          <w:rStyle w:val="nl"/>
        </w:rPr>
        <w:t>"failInstId"</w:t>
      </w:r>
      <w:r>
        <w:rPr>
          <w:rStyle w:val="p"/>
        </w:rPr>
        <w:t>:</w:t>
      </w:r>
      <w:r>
        <w:rPr>
          <w:rStyle w:val="w"/>
        </w:rPr>
        <w:t xml:space="preserve"> </w:t>
      </w:r>
      <w:r>
        <w:rPr>
          <w:rStyle w:val="s2"/>
        </w:rPr>
        <w:t>""</w:t>
      </w:r>
      <w:r>
        <w:rPr>
          <w:rStyle w:val="p"/>
        </w:rPr>
        <w:t>,</w:t>
      </w:r>
    </w:p>
    <w:p w:rsidR="00000000" w:rsidRDefault="00000000">
      <w:pPr>
        <w:pStyle w:val="HTML0"/>
        <w:divId w:val="870798752"/>
        <w:rPr>
          <w:rStyle w:val="w"/>
        </w:rPr>
      </w:pPr>
      <w:r>
        <w:rPr>
          <w:rStyle w:val="w"/>
        </w:rPr>
        <w:t xml:space="preserve">            </w:t>
      </w:r>
      <w:r>
        <w:rPr>
          <w:rStyle w:val="nl"/>
        </w:rPr>
        <w:t>"result"</w:t>
      </w:r>
      <w:r>
        <w:rPr>
          <w:rStyle w:val="p"/>
        </w:rPr>
        <w:t>:</w:t>
      </w:r>
      <w:r>
        <w:rPr>
          <w:rStyle w:val="w"/>
        </w:rPr>
        <w:t xml:space="preserve"> </w:t>
      </w:r>
      <w:r>
        <w:rPr>
          <w:rStyle w:val="s2"/>
        </w:rPr>
        <w:t>"0"</w:t>
      </w:r>
      <w:r>
        <w:rPr>
          <w:rStyle w:val="p"/>
        </w:rPr>
        <w:t>,</w:t>
      </w:r>
    </w:p>
    <w:p w:rsidR="00000000" w:rsidRDefault="00000000">
      <w:pPr>
        <w:pStyle w:val="HTML0"/>
        <w:divId w:val="870798752"/>
        <w:rPr>
          <w:rStyle w:val="w"/>
        </w:rPr>
      </w:pPr>
      <w:r>
        <w:rPr>
          <w:rStyle w:val="w"/>
        </w:rPr>
        <w:t xml:space="preserve">            </w:t>
      </w:r>
      <w:r>
        <w:rPr>
          <w:rStyle w:val="nl"/>
        </w:rPr>
        <w:t>"succInstId"</w:t>
      </w:r>
      <w:r>
        <w:rPr>
          <w:rStyle w:val="p"/>
        </w:rPr>
        <w:t>:</w:t>
      </w:r>
      <w:r>
        <w:rPr>
          <w:rStyle w:val="w"/>
        </w:rPr>
        <w:t xml:space="preserve"> </w:t>
      </w:r>
      <w:r>
        <w:rPr>
          <w:rStyle w:val="s2"/>
        </w:rPr>
        <w:t>"BTC-USDT-SWAP"</w:t>
      </w:r>
    </w:p>
    <w:p w:rsidR="00000000" w:rsidRDefault="00000000">
      <w:pPr>
        <w:pStyle w:val="HTML0"/>
        <w:divId w:val="870798752"/>
        <w:rPr>
          <w:rStyle w:val="w"/>
        </w:rPr>
      </w:pPr>
      <w:r>
        <w:rPr>
          <w:rStyle w:val="w"/>
        </w:rPr>
        <w:t xml:space="preserve">        </w:t>
      </w:r>
      <w:r>
        <w:rPr>
          <w:rStyle w:val="p"/>
        </w:rPr>
        <w:t>}</w:t>
      </w:r>
    </w:p>
    <w:p w:rsidR="00000000" w:rsidRDefault="00000000">
      <w:pPr>
        <w:pStyle w:val="HTML0"/>
        <w:divId w:val="870798752"/>
        <w:rPr>
          <w:rStyle w:val="w"/>
        </w:rPr>
      </w:pPr>
      <w:r>
        <w:rPr>
          <w:rStyle w:val="w"/>
        </w:rPr>
        <w:t xml:space="preserve">    </w:t>
      </w:r>
      <w:r>
        <w:rPr>
          <w:rStyle w:val="p"/>
        </w:rPr>
        <w:t>],</w:t>
      </w:r>
    </w:p>
    <w:p w:rsidR="00000000" w:rsidRDefault="00000000">
      <w:pPr>
        <w:pStyle w:val="HTML0"/>
        <w:divId w:val="870798752"/>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870798752"/>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427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succInstId</w:t>
            </w:r>
          </w:p>
        </w:tc>
        <w:tc>
          <w:tcPr>
            <w:tcW w:w="0" w:type="auto"/>
            <w:vAlign w:val="center"/>
            <w:hideMark/>
          </w:tcPr>
          <w:p w:rsidR="00000000" w:rsidRDefault="00000000">
            <w:r>
              <w:t>String</w:t>
            </w:r>
          </w:p>
        </w:tc>
        <w:tc>
          <w:tcPr>
            <w:tcW w:w="0" w:type="auto"/>
            <w:vAlign w:val="center"/>
            <w:hideMark/>
          </w:tcPr>
          <w:p w:rsidR="00000000" w:rsidRDefault="00000000">
            <w:r>
              <w:t>Instrument ID setted successfully</w:t>
            </w:r>
          </w:p>
        </w:tc>
      </w:tr>
      <w:tr w:rsidR="00000000">
        <w:trPr>
          <w:divId w:val="175387555"/>
          <w:tblCellSpacing w:w="15" w:type="dxa"/>
        </w:trPr>
        <w:tc>
          <w:tcPr>
            <w:tcW w:w="0" w:type="auto"/>
            <w:vAlign w:val="center"/>
            <w:hideMark/>
          </w:tcPr>
          <w:p w:rsidR="00000000" w:rsidRDefault="00000000">
            <w:r>
              <w:t>failInstId</w:t>
            </w:r>
          </w:p>
        </w:tc>
        <w:tc>
          <w:tcPr>
            <w:tcW w:w="0" w:type="auto"/>
            <w:vAlign w:val="center"/>
            <w:hideMark/>
          </w:tcPr>
          <w:p w:rsidR="00000000" w:rsidRDefault="00000000">
            <w:r>
              <w:t>String</w:t>
            </w:r>
          </w:p>
        </w:tc>
        <w:tc>
          <w:tcPr>
            <w:tcW w:w="0" w:type="auto"/>
            <w:vAlign w:val="center"/>
            <w:hideMark/>
          </w:tcPr>
          <w:p w:rsidR="00000000" w:rsidRDefault="00000000">
            <w:r>
              <w:t>Instrument ID setted unsuccessfully</w:t>
            </w:r>
          </w:p>
        </w:tc>
      </w:tr>
      <w:tr w:rsidR="00000000">
        <w:trPr>
          <w:divId w:val="175387555"/>
          <w:tblCellSpacing w:w="15" w:type="dxa"/>
        </w:trPr>
        <w:tc>
          <w:tcPr>
            <w:tcW w:w="0" w:type="auto"/>
            <w:vAlign w:val="center"/>
            <w:hideMark/>
          </w:tcPr>
          <w:p w:rsidR="00000000" w:rsidRDefault="00000000">
            <w:r>
              <w:t>result</w:t>
            </w:r>
          </w:p>
        </w:tc>
        <w:tc>
          <w:tcPr>
            <w:tcW w:w="0" w:type="auto"/>
            <w:vAlign w:val="center"/>
            <w:hideMark/>
          </w:tcPr>
          <w:p w:rsidR="00000000" w:rsidRDefault="00000000">
            <w:r>
              <w:t>String</w:t>
            </w:r>
          </w:p>
        </w:tc>
        <w:tc>
          <w:tcPr>
            <w:tcW w:w="0" w:type="auto"/>
            <w:vAlign w:val="center"/>
            <w:hideMark/>
          </w:tcPr>
          <w:p w:rsidR="00000000" w:rsidRDefault="00000000">
            <w:r>
              <w:t xml:space="preserve">Result. </w:t>
            </w:r>
            <w:r>
              <w:br/>
            </w:r>
            <w:r>
              <w:rPr>
                <w:rStyle w:val="HTML"/>
              </w:rPr>
              <w:t>0</w:t>
            </w:r>
            <w:r>
              <w:t>：All success</w:t>
            </w:r>
            <w:r>
              <w:br/>
            </w:r>
            <w:r>
              <w:rPr>
                <w:rStyle w:val="HTML"/>
              </w:rPr>
              <w:t>1</w:t>
            </w:r>
            <w:r>
              <w:t>:Some successes</w:t>
            </w:r>
            <w:r>
              <w:br/>
            </w:r>
            <w:r>
              <w:rPr>
                <w:rStyle w:val="HTML"/>
              </w:rPr>
              <w:t>2</w:t>
            </w:r>
            <w:r>
              <w:t>: All fail</w:t>
            </w:r>
          </w:p>
        </w:tc>
      </w:tr>
    </w:tbl>
    <w:p w:rsidR="00000000" w:rsidRDefault="00000000">
      <w:pPr>
        <w:pStyle w:val="3"/>
        <w:divId w:val="175387555"/>
      </w:pPr>
      <w:r>
        <w:t>GET / My lead traders</w:t>
      </w:r>
    </w:p>
    <w:p w:rsidR="00000000" w:rsidRDefault="00000000">
      <w:pPr>
        <w:pStyle w:val="a5"/>
        <w:divId w:val="175387555"/>
      </w:pPr>
      <w:r>
        <w:t>Retrieve my lead traders.</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/api/v5/copytrading/current-lead-traders</w:t>
      </w:r>
    </w:p>
    <w:p w:rsidR="00000000" w:rsidRDefault="00000000">
      <w:pPr>
        <w:pStyle w:val="a5"/>
        <w:ind w:left="720" w:right="720"/>
        <w:divId w:val="1161040827"/>
      </w:pPr>
      <w:r>
        <w:t>Request example</w:t>
      </w:r>
    </w:p>
    <w:p w:rsidR="00000000" w:rsidRDefault="00000000">
      <w:pPr>
        <w:pStyle w:val="HTML0"/>
        <w:divId w:val="45767555"/>
        <w:rPr>
          <w:rStyle w:val="HTML"/>
        </w:rPr>
      </w:pPr>
      <w:r>
        <w:rPr>
          <w:rStyle w:val="HTML"/>
        </w:rPr>
        <w:t>GET /api/v5/copytrading/current-lead-traders?instType</w:t>
      </w:r>
      <w:r>
        <w:rPr>
          <w:rStyle w:val="o"/>
        </w:rPr>
        <w:t>=</w:t>
      </w:r>
      <w:r>
        <w:rPr>
          <w:rStyle w:val="HTML"/>
        </w:rPr>
        <w:t>SWAP</w:t>
      </w:r>
    </w:p>
    <w:p w:rsidR="00000000" w:rsidRDefault="00000000">
      <w:pPr>
        <w:pStyle w:val="HTML0"/>
        <w:divId w:val="45767555"/>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28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type</w:t>
            </w:r>
            <w:r>
              <w:br/>
            </w:r>
            <w:r>
              <w:rPr>
                <w:rStyle w:val="HTML"/>
              </w:rPr>
              <w:t>SWAP</w:t>
            </w:r>
            <w:r>
              <w:t>, the default value</w:t>
            </w:r>
          </w:p>
        </w:tc>
      </w:tr>
    </w:tbl>
    <w:p w:rsidR="00000000" w:rsidRDefault="00000000">
      <w:pPr>
        <w:pStyle w:val="a5"/>
        <w:ind w:left="720" w:right="720"/>
        <w:divId w:val="702555941"/>
      </w:pPr>
      <w:r>
        <w:t>Response example</w:t>
      </w:r>
    </w:p>
    <w:p w:rsidR="00000000" w:rsidRDefault="00000000">
      <w:pPr>
        <w:pStyle w:val="HTML0"/>
        <w:divId w:val="1376924056"/>
        <w:rPr>
          <w:rStyle w:val="w"/>
        </w:rPr>
      </w:pPr>
      <w:r>
        <w:rPr>
          <w:rStyle w:val="p"/>
        </w:rPr>
        <w:t>{</w:t>
      </w:r>
    </w:p>
    <w:p w:rsidR="00000000" w:rsidRDefault="00000000">
      <w:pPr>
        <w:pStyle w:val="HTML0"/>
        <w:divId w:val="1376924056"/>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376924056"/>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376924056"/>
        <w:rPr>
          <w:rStyle w:val="w"/>
        </w:rPr>
      </w:pPr>
      <w:r>
        <w:rPr>
          <w:rStyle w:val="w"/>
        </w:rPr>
        <w:t xml:space="preserve">        </w:t>
      </w:r>
      <w:r>
        <w:rPr>
          <w:rStyle w:val="p"/>
        </w:rPr>
        <w:t>{</w:t>
      </w:r>
    </w:p>
    <w:p w:rsidR="00000000" w:rsidRDefault="00000000">
      <w:pPr>
        <w:pStyle w:val="HTML0"/>
        <w:divId w:val="1376924056"/>
        <w:rPr>
          <w:rStyle w:val="w"/>
        </w:rPr>
      </w:pPr>
      <w:r>
        <w:rPr>
          <w:rStyle w:val="w"/>
        </w:rPr>
        <w:t xml:space="preserve">            </w:t>
      </w:r>
      <w:r>
        <w:rPr>
          <w:rStyle w:val="nl"/>
        </w:rPr>
        <w:t>"beginCopyTime"</w:t>
      </w:r>
      <w:r>
        <w:rPr>
          <w:rStyle w:val="p"/>
        </w:rPr>
        <w:t>:</w:t>
      </w:r>
      <w:r>
        <w:rPr>
          <w:rStyle w:val="w"/>
        </w:rPr>
        <w:t xml:space="preserve"> </w:t>
      </w:r>
      <w:r>
        <w:rPr>
          <w:rStyle w:val="s2"/>
        </w:rPr>
        <w:t>"1701224821936"</w:t>
      </w:r>
      <w:r>
        <w:rPr>
          <w:rStyle w:val="p"/>
        </w:rPr>
        <w:t>,</w:t>
      </w:r>
    </w:p>
    <w:p w:rsidR="00000000" w:rsidRDefault="00000000">
      <w:pPr>
        <w:pStyle w:val="HTML0"/>
        <w:divId w:val="1376924056"/>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1376924056"/>
        <w:rPr>
          <w:rStyle w:val="w"/>
        </w:rPr>
      </w:pPr>
      <w:r>
        <w:rPr>
          <w:rStyle w:val="w"/>
        </w:rPr>
        <w:t xml:space="preserve">            </w:t>
      </w:r>
      <w:r>
        <w:rPr>
          <w:rStyle w:val="nl"/>
        </w:rPr>
        <w:t>"copyTotalAmt"</w:t>
      </w:r>
      <w:r>
        <w:rPr>
          <w:rStyle w:val="p"/>
        </w:rPr>
        <w:t>:</w:t>
      </w:r>
      <w:r>
        <w:rPr>
          <w:rStyle w:val="w"/>
        </w:rPr>
        <w:t xml:space="preserve"> </w:t>
      </w:r>
      <w:r>
        <w:rPr>
          <w:rStyle w:val="s2"/>
        </w:rPr>
        <w:t>"500"</w:t>
      </w:r>
      <w:r>
        <w:rPr>
          <w:rStyle w:val="p"/>
        </w:rPr>
        <w:t>,</w:t>
      </w:r>
    </w:p>
    <w:p w:rsidR="00000000" w:rsidRDefault="00000000">
      <w:pPr>
        <w:pStyle w:val="HTML0"/>
        <w:divId w:val="1376924056"/>
        <w:rPr>
          <w:rStyle w:val="w"/>
        </w:rPr>
      </w:pPr>
      <w:r>
        <w:rPr>
          <w:rStyle w:val="w"/>
        </w:rPr>
        <w:t xml:space="preserve">            </w:t>
      </w:r>
      <w:r>
        <w:rPr>
          <w:rStyle w:val="nl"/>
        </w:rPr>
        <w:t>"copyTotalPnl"</w:t>
      </w:r>
      <w:r>
        <w:rPr>
          <w:rStyle w:val="p"/>
        </w:rPr>
        <w:t>:</w:t>
      </w:r>
      <w:r>
        <w:rPr>
          <w:rStyle w:val="w"/>
        </w:rPr>
        <w:t xml:space="preserve"> </w:t>
      </w:r>
      <w:r>
        <w:rPr>
          <w:rStyle w:val="s2"/>
        </w:rPr>
        <w:t>"0"</w:t>
      </w:r>
      <w:r>
        <w:rPr>
          <w:rStyle w:val="p"/>
        </w:rPr>
        <w:t>,</w:t>
      </w:r>
    </w:p>
    <w:p w:rsidR="00000000" w:rsidRDefault="00000000">
      <w:pPr>
        <w:pStyle w:val="HTML0"/>
        <w:divId w:val="1376924056"/>
        <w:rPr>
          <w:rStyle w:val="w"/>
        </w:rPr>
      </w:pPr>
      <w:r>
        <w:rPr>
          <w:rStyle w:val="w"/>
        </w:rPr>
        <w:t xml:space="preserve">            </w:t>
      </w:r>
      <w:r>
        <w:rPr>
          <w:rStyle w:val="nl"/>
        </w:rPr>
        <w:t>"leadMode"</w:t>
      </w:r>
      <w:r>
        <w:rPr>
          <w:rStyle w:val="p"/>
        </w:rPr>
        <w:t>:</w:t>
      </w:r>
      <w:r>
        <w:rPr>
          <w:rStyle w:val="w"/>
        </w:rPr>
        <w:t xml:space="preserve"> </w:t>
      </w:r>
      <w:r>
        <w:rPr>
          <w:rStyle w:val="s2"/>
        </w:rPr>
        <w:t>"public"</w:t>
      </w:r>
      <w:r>
        <w:rPr>
          <w:rStyle w:val="p"/>
        </w:rPr>
        <w:t>,</w:t>
      </w:r>
    </w:p>
    <w:p w:rsidR="00000000" w:rsidRDefault="00000000">
      <w:pPr>
        <w:pStyle w:val="HTML0"/>
        <w:divId w:val="1376924056"/>
        <w:rPr>
          <w:rStyle w:val="w"/>
        </w:rPr>
      </w:pPr>
      <w:r>
        <w:rPr>
          <w:rStyle w:val="w"/>
        </w:rPr>
        <w:t xml:space="preserve">            </w:t>
      </w:r>
      <w:r>
        <w:rPr>
          <w:rStyle w:val="nl"/>
        </w:rPr>
        <w:t>"margin"</w:t>
      </w:r>
      <w:r>
        <w:rPr>
          <w:rStyle w:val="p"/>
        </w:rPr>
        <w:t>:</w:t>
      </w:r>
      <w:r>
        <w:rPr>
          <w:rStyle w:val="w"/>
        </w:rPr>
        <w:t xml:space="preserve"> </w:t>
      </w:r>
      <w:r>
        <w:rPr>
          <w:rStyle w:val="s2"/>
        </w:rPr>
        <w:t>"1.89395"</w:t>
      </w:r>
      <w:r>
        <w:rPr>
          <w:rStyle w:val="p"/>
        </w:rPr>
        <w:t>,</w:t>
      </w:r>
    </w:p>
    <w:p w:rsidR="00000000" w:rsidRDefault="00000000">
      <w:pPr>
        <w:pStyle w:val="HTML0"/>
        <w:divId w:val="1376924056"/>
        <w:rPr>
          <w:rStyle w:val="w"/>
        </w:rPr>
      </w:pPr>
      <w:r>
        <w:rPr>
          <w:rStyle w:val="w"/>
        </w:rPr>
        <w:t xml:space="preserve">            </w:t>
      </w:r>
      <w:r>
        <w:rPr>
          <w:rStyle w:val="nl"/>
        </w:rPr>
        <w:t>"nickName"</w:t>
      </w:r>
      <w:r>
        <w:rPr>
          <w:rStyle w:val="p"/>
        </w:rPr>
        <w:t>:</w:t>
      </w:r>
      <w:r>
        <w:rPr>
          <w:rStyle w:val="w"/>
        </w:rPr>
        <w:t xml:space="preserve"> </w:t>
      </w:r>
      <w:r>
        <w:rPr>
          <w:rStyle w:val="s2"/>
        </w:rPr>
        <w:t>"Trader9527"</w:t>
      </w:r>
      <w:r>
        <w:rPr>
          <w:rStyle w:val="p"/>
        </w:rPr>
        <w:t>,</w:t>
      </w:r>
    </w:p>
    <w:p w:rsidR="00000000" w:rsidRDefault="00000000">
      <w:pPr>
        <w:pStyle w:val="HTML0"/>
        <w:divId w:val="1376924056"/>
        <w:rPr>
          <w:rStyle w:val="w"/>
        </w:rPr>
      </w:pPr>
      <w:r>
        <w:rPr>
          <w:rStyle w:val="w"/>
        </w:rPr>
        <w:t xml:space="preserve">            </w:t>
      </w:r>
      <w:r>
        <w:rPr>
          <w:rStyle w:val="nl"/>
        </w:rPr>
        <w:t>"portLink"</w:t>
      </w:r>
      <w:r>
        <w:rPr>
          <w:rStyle w:val="p"/>
        </w:rPr>
        <w:t>:</w:t>
      </w:r>
      <w:r>
        <w:rPr>
          <w:rStyle w:val="w"/>
        </w:rPr>
        <w:t xml:space="preserve"> </w:t>
      </w:r>
      <w:r>
        <w:rPr>
          <w:rStyle w:val="s2"/>
        </w:rPr>
        <w:t>""</w:t>
      </w:r>
      <w:r>
        <w:rPr>
          <w:rStyle w:val="p"/>
        </w:rPr>
        <w:t>,</w:t>
      </w:r>
    </w:p>
    <w:p w:rsidR="00000000" w:rsidRDefault="00000000">
      <w:pPr>
        <w:pStyle w:val="HTML0"/>
        <w:divId w:val="1376924056"/>
        <w:rPr>
          <w:rStyle w:val="w"/>
        </w:rPr>
      </w:pPr>
      <w:r>
        <w:rPr>
          <w:rStyle w:val="w"/>
        </w:rPr>
        <w:t xml:space="preserve">            </w:t>
      </w:r>
      <w:r>
        <w:rPr>
          <w:rStyle w:val="nl"/>
        </w:rPr>
        <w:t>"profitSharingRatio"</w:t>
      </w:r>
      <w:r>
        <w:rPr>
          <w:rStyle w:val="p"/>
        </w:rPr>
        <w:t>:</w:t>
      </w:r>
      <w:r>
        <w:rPr>
          <w:rStyle w:val="w"/>
        </w:rPr>
        <w:t xml:space="preserve"> </w:t>
      </w:r>
      <w:r>
        <w:rPr>
          <w:rStyle w:val="s2"/>
        </w:rPr>
        <w:t>"0.08"</w:t>
      </w:r>
      <w:r>
        <w:rPr>
          <w:rStyle w:val="p"/>
        </w:rPr>
        <w:t>,</w:t>
      </w:r>
    </w:p>
    <w:p w:rsidR="00000000" w:rsidRDefault="00000000">
      <w:pPr>
        <w:pStyle w:val="HTML0"/>
        <w:divId w:val="1376924056"/>
        <w:rPr>
          <w:rStyle w:val="w"/>
        </w:rPr>
      </w:pPr>
      <w:r>
        <w:rPr>
          <w:rStyle w:val="w"/>
        </w:rPr>
        <w:t xml:space="preserve">            </w:t>
      </w:r>
      <w:r>
        <w:rPr>
          <w:rStyle w:val="nl"/>
        </w:rPr>
        <w:t>"todayPnl"</w:t>
      </w:r>
      <w:r>
        <w:rPr>
          <w:rStyle w:val="p"/>
        </w:rPr>
        <w:t>:</w:t>
      </w:r>
      <w:r>
        <w:rPr>
          <w:rStyle w:val="w"/>
        </w:rPr>
        <w:t xml:space="preserve"> </w:t>
      </w:r>
      <w:r>
        <w:rPr>
          <w:rStyle w:val="s2"/>
        </w:rPr>
        <w:t>"0"</w:t>
      </w:r>
      <w:r>
        <w:rPr>
          <w:rStyle w:val="p"/>
        </w:rPr>
        <w:t>,</w:t>
      </w:r>
    </w:p>
    <w:p w:rsidR="00000000" w:rsidRDefault="00000000">
      <w:pPr>
        <w:pStyle w:val="HTML0"/>
        <w:divId w:val="1376924056"/>
        <w:rPr>
          <w:rStyle w:val="w"/>
        </w:rPr>
      </w:pPr>
      <w:r>
        <w:rPr>
          <w:rStyle w:val="w"/>
        </w:rPr>
        <w:t xml:space="preserve">            </w:t>
      </w:r>
      <w:r>
        <w:rPr>
          <w:rStyle w:val="nl"/>
        </w:rPr>
        <w:t>"uniqueCode"</w:t>
      </w:r>
      <w:r>
        <w:rPr>
          <w:rStyle w:val="p"/>
        </w:rPr>
        <w:t>:</w:t>
      </w:r>
      <w:r>
        <w:rPr>
          <w:rStyle w:val="w"/>
        </w:rPr>
        <w:t xml:space="preserve"> </w:t>
      </w:r>
      <w:r>
        <w:rPr>
          <w:rStyle w:val="s2"/>
        </w:rPr>
        <w:t>"25CD5A80241D6FE6"</w:t>
      </w:r>
      <w:r>
        <w:rPr>
          <w:rStyle w:val="p"/>
        </w:rPr>
        <w:t>,</w:t>
      </w:r>
    </w:p>
    <w:p w:rsidR="00000000" w:rsidRDefault="00000000">
      <w:pPr>
        <w:pStyle w:val="HTML0"/>
        <w:divId w:val="1376924056"/>
        <w:rPr>
          <w:rStyle w:val="w"/>
        </w:rPr>
      </w:pPr>
      <w:r>
        <w:rPr>
          <w:rStyle w:val="w"/>
        </w:rPr>
        <w:t xml:space="preserve">            </w:t>
      </w:r>
      <w:r>
        <w:rPr>
          <w:rStyle w:val="nl"/>
        </w:rPr>
        <w:t>"upl"</w:t>
      </w:r>
      <w:r>
        <w:rPr>
          <w:rStyle w:val="p"/>
        </w:rPr>
        <w:t>:</w:t>
      </w:r>
      <w:r>
        <w:rPr>
          <w:rStyle w:val="w"/>
        </w:rPr>
        <w:t xml:space="preserve"> </w:t>
      </w:r>
      <w:r>
        <w:rPr>
          <w:rStyle w:val="s2"/>
        </w:rPr>
        <w:t>"0"</w:t>
      </w:r>
    </w:p>
    <w:p w:rsidR="00000000" w:rsidRDefault="00000000">
      <w:pPr>
        <w:pStyle w:val="HTML0"/>
        <w:divId w:val="1376924056"/>
        <w:rPr>
          <w:rStyle w:val="w"/>
        </w:rPr>
      </w:pPr>
      <w:r>
        <w:rPr>
          <w:rStyle w:val="w"/>
        </w:rPr>
        <w:t xml:space="preserve">        </w:t>
      </w:r>
      <w:r>
        <w:rPr>
          <w:rStyle w:val="p"/>
        </w:rPr>
        <w:t>}</w:t>
      </w:r>
    </w:p>
    <w:p w:rsidR="00000000" w:rsidRDefault="00000000">
      <w:pPr>
        <w:pStyle w:val="HTML0"/>
        <w:divId w:val="1376924056"/>
        <w:rPr>
          <w:rStyle w:val="w"/>
        </w:rPr>
      </w:pPr>
      <w:r>
        <w:rPr>
          <w:rStyle w:val="w"/>
        </w:rPr>
        <w:t xml:space="preserve">    </w:t>
      </w:r>
      <w:r>
        <w:rPr>
          <w:rStyle w:val="p"/>
        </w:rPr>
        <w:t>],</w:t>
      </w:r>
    </w:p>
    <w:p w:rsidR="00000000" w:rsidRDefault="00000000">
      <w:pPr>
        <w:pStyle w:val="HTML0"/>
        <w:divId w:val="1376924056"/>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376924056"/>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5"/>
        <w:gridCol w:w="780"/>
        <w:gridCol w:w="529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portLink</w:t>
            </w:r>
          </w:p>
        </w:tc>
        <w:tc>
          <w:tcPr>
            <w:tcW w:w="0" w:type="auto"/>
            <w:vAlign w:val="center"/>
            <w:hideMark/>
          </w:tcPr>
          <w:p w:rsidR="00000000" w:rsidRDefault="00000000">
            <w:r>
              <w:t>String</w:t>
            </w:r>
          </w:p>
        </w:tc>
        <w:tc>
          <w:tcPr>
            <w:tcW w:w="0" w:type="auto"/>
            <w:vAlign w:val="center"/>
            <w:hideMark/>
          </w:tcPr>
          <w:p w:rsidR="00000000" w:rsidRDefault="00000000">
            <w:r>
              <w:t>Portrait link</w:t>
            </w:r>
          </w:p>
        </w:tc>
      </w:tr>
      <w:tr w:rsidR="00000000">
        <w:trPr>
          <w:divId w:val="175387555"/>
          <w:tblCellSpacing w:w="15" w:type="dxa"/>
        </w:trPr>
        <w:tc>
          <w:tcPr>
            <w:tcW w:w="0" w:type="auto"/>
            <w:vAlign w:val="center"/>
            <w:hideMark/>
          </w:tcPr>
          <w:p w:rsidR="00000000" w:rsidRDefault="00000000">
            <w:r>
              <w:t>nickName</w:t>
            </w:r>
          </w:p>
        </w:tc>
        <w:tc>
          <w:tcPr>
            <w:tcW w:w="0" w:type="auto"/>
            <w:vAlign w:val="center"/>
            <w:hideMark/>
          </w:tcPr>
          <w:p w:rsidR="00000000" w:rsidRDefault="00000000">
            <w:r>
              <w:t>String</w:t>
            </w:r>
          </w:p>
        </w:tc>
        <w:tc>
          <w:tcPr>
            <w:tcW w:w="0" w:type="auto"/>
            <w:vAlign w:val="center"/>
            <w:hideMark/>
          </w:tcPr>
          <w:p w:rsidR="00000000" w:rsidRDefault="00000000">
            <w:r>
              <w:t>Nick name</w:t>
            </w:r>
          </w:p>
        </w:tc>
      </w:tr>
      <w:tr w:rsidR="00000000">
        <w:trPr>
          <w:divId w:val="175387555"/>
          <w:tblCellSpacing w:w="15" w:type="dxa"/>
        </w:trPr>
        <w:tc>
          <w:tcPr>
            <w:tcW w:w="0" w:type="auto"/>
            <w:vAlign w:val="center"/>
            <w:hideMark/>
          </w:tcPr>
          <w:p w:rsidR="00000000" w:rsidRDefault="00000000">
            <w:r>
              <w:t>margin</w:t>
            </w:r>
          </w:p>
        </w:tc>
        <w:tc>
          <w:tcPr>
            <w:tcW w:w="0" w:type="auto"/>
            <w:vAlign w:val="center"/>
            <w:hideMark/>
          </w:tcPr>
          <w:p w:rsidR="00000000" w:rsidRDefault="00000000">
            <w:r>
              <w:t>String</w:t>
            </w:r>
          </w:p>
        </w:tc>
        <w:tc>
          <w:tcPr>
            <w:tcW w:w="0" w:type="auto"/>
            <w:vAlign w:val="center"/>
            <w:hideMark/>
          </w:tcPr>
          <w:p w:rsidR="00000000" w:rsidRDefault="00000000">
            <w:r>
              <w:t>Margin for copy trading</w:t>
            </w:r>
          </w:p>
        </w:tc>
      </w:tr>
      <w:tr w:rsidR="00000000">
        <w:trPr>
          <w:divId w:val="175387555"/>
          <w:tblCellSpacing w:w="15" w:type="dxa"/>
        </w:trPr>
        <w:tc>
          <w:tcPr>
            <w:tcW w:w="0" w:type="auto"/>
            <w:vAlign w:val="center"/>
            <w:hideMark/>
          </w:tcPr>
          <w:p w:rsidR="00000000" w:rsidRDefault="00000000">
            <w:r>
              <w:t>copyTotalAmt</w:t>
            </w:r>
          </w:p>
        </w:tc>
        <w:tc>
          <w:tcPr>
            <w:tcW w:w="0" w:type="auto"/>
            <w:vAlign w:val="center"/>
            <w:hideMark/>
          </w:tcPr>
          <w:p w:rsidR="00000000" w:rsidRDefault="00000000">
            <w:r>
              <w:t>String</w:t>
            </w:r>
          </w:p>
        </w:tc>
        <w:tc>
          <w:tcPr>
            <w:tcW w:w="0" w:type="auto"/>
            <w:vAlign w:val="center"/>
            <w:hideMark/>
          </w:tcPr>
          <w:p w:rsidR="00000000" w:rsidRDefault="00000000">
            <w:r>
              <w:t>Copy total amount</w:t>
            </w:r>
          </w:p>
        </w:tc>
      </w:tr>
      <w:tr w:rsidR="00000000">
        <w:trPr>
          <w:divId w:val="175387555"/>
          <w:tblCellSpacing w:w="15" w:type="dxa"/>
        </w:trPr>
        <w:tc>
          <w:tcPr>
            <w:tcW w:w="0" w:type="auto"/>
            <w:vAlign w:val="center"/>
            <w:hideMark/>
          </w:tcPr>
          <w:p w:rsidR="00000000" w:rsidRDefault="00000000">
            <w:r>
              <w:t>copyTotalPnl</w:t>
            </w:r>
          </w:p>
        </w:tc>
        <w:tc>
          <w:tcPr>
            <w:tcW w:w="0" w:type="auto"/>
            <w:vAlign w:val="center"/>
            <w:hideMark/>
          </w:tcPr>
          <w:p w:rsidR="00000000" w:rsidRDefault="00000000">
            <w:r>
              <w:t>String</w:t>
            </w:r>
          </w:p>
        </w:tc>
        <w:tc>
          <w:tcPr>
            <w:tcW w:w="0" w:type="auto"/>
            <w:vAlign w:val="center"/>
            <w:hideMark/>
          </w:tcPr>
          <w:p w:rsidR="00000000" w:rsidRDefault="00000000">
            <w:r>
              <w:t>Copy total pnl</w:t>
            </w:r>
          </w:p>
        </w:tc>
      </w:tr>
      <w:tr w:rsidR="00000000">
        <w:trPr>
          <w:divId w:val="175387555"/>
          <w:tblCellSpacing w:w="15" w:type="dxa"/>
        </w:trPr>
        <w:tc>
          <w:tcPr>
            <w:tcW w:w="0" w:type="auto"/>
            <w:vAlign w:val="center"/>
            <w:hideMark/>
          </w:tcPr>
          <w:p w:rsidR="00000000" w:rsidRDefault="00000000">
            <w:r>
              <w:t>uniqueCode</w:t>
            </w:r>
          </w:p>
        </w:tc>
        <w:tc>
          <w:tcPr>
            <w:tcW w:w="0" w:type="auto"/>
            <w:vAlign w:val="center"/>
            <w:hideMark/>
          </w:tcPr>
          <w:p w:rsidR="00000000" w:rsidRDefault="00000000">
            <w:r>
              <w:t>String</w:t>
            </w:r>
          </w:p>
        </w:tc>
        <w:tc>
          <w:tcPr>
            <w:tcW w:w="0" w:type="auto"/>
            <w:vAlign w:val="center"/>
            <w:hideMark/>
          </w:tcPr>
          <w:p w:rsidR="00000000" w:rsidRDefault="00000000">
            <w:r>
              <w:t>Lead trader unique code</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margin currency</w:t>
            </w:r>
          </w:p>
        </w:tc>
      </w:tr>
      <w:tr w:rsidR="00000000">
        <w:trPr>
          <w:divId w:val="175387555"/>
          <w:tblCellSpacing w:w="15" w:type="dxa"/>
        </w:trPr>
        <w:tc>
          <w:tcPr>
            <w:tcW w:w="0" w:type="auto"/>
            <w:vAlign w:val="center"/>
            <w:hideMark/>
          </w:tcPr>
          <w:p w:rsidR="00000000" w:rsidRDefault="00000000">
            <w:r>
              <w:t>profitSharingRatio</w:t>
            </w:r>
          </w:p>
        </w:tc>
        <w:tc>
          <w:tcPr>
            <w:tcW w:w="0" w:type="auto"/>
            <w:vAlign w:val="center"/>
            <w:hideMark/>
          </w:tcPr>
          <w:p w:rsidR="00000000" w:rsidRDefault="00000000">
            <w:r>
              <w:t>String</w:t>
            </w:r>
          </w:p>
        </w:tc>
        <w:tc>
          <w:tcPr>
            <w:tcW w:w="0" w:type="auto"/>
            <w:vAlign w:val="center"/>
            <w:hideMark/>
          </w:tcPr>
          <w:p w:rsidR="00000000" w:rsidRDefault="00000000">
            <w:r>
              <w:t>Profit sharing ratio. 0.1 represents 10%</w:t>
            </w:r>
          </w:p>
        </w:tc>
      </w:tr>
      <w:tr w:rsidR="00000000">
        <w:trPr>
          <w:divId w:val="175387555"/>
          <w:tblCellSpacing w:w="15" w:type="dxa"/>
        </w:trPr>
        <w:tc>
          <w:tcPr>
            <w:tcW w:w="0" w:type="auto"/>
            <w:vAlign w:val="center"/>
            <w:hideMark/>
          </w:tcPr>
          <w:p w:rsidR="00000000" w:rsidRDefault="00000000">
            <w:r>
              <w:t>beginCopyTime</w:t>
            </w:r>
          </w:p>
        </w:tc>
        <w:tc>
          <w:tcPr>
            <w:tcW w:w="0" w:type="auto"/>
            <w:vAlign w:val="center"/>
            <w:hideMark/>
          </w:tcPr>
          <w:p w:rsidR="00000000" w:rsidRDefault="00000000">
            <w:r>
              <w:t>String</w:t>
            </w:r>
          </w:p>
        </w:tc>
        <w:tc>
          <w:tcPr>
            <w:tcW w:w="0" w:type="auto"/>
            <w:vAlign w:val="center"/>
            <w:hideMark/>
          </w:tcPr>
          <w:p w:rsidR="00000000" w:rsidRDefault="00000000">
            <w:r>
              <w:t>Begin copying time. Unix timestamp format in milliseconds, e.g.1597026383085</w:t>
            </w:r>
          </w:p>
        </w:tc>
      </w:tr>
      <w:tr w:rsidR="00000000">
        <w:trPr>
          <w:divId w:val="175387555"/>
          <w:tblCellSpacing w:w="15" w:type="dxa"/>
        </w:trPr>
        <w:tc>
          <w:tcPr>
            <w:tcW w:w="0" w:type="auto"/>
            <w:vAlign w:val="center"/>
            <w:hideMark/>
          </w:tcPr>
          <w:p w:rsidR="00000000" w:rsidRDefault="00000000">
            <w:r>
              <w:t>upl</w:t>
            </w:r>
          </w:p>
        </w:tc>
        <w:tc>
          <w:tcPr>
            <w:tcW w:w="0" w:type="auto"/>
            <w:vAlign w:val="center"/>
            <w:hideMark/>
          </w:tcPr>
          <w:p w:rsidR="00000000" w:rsidRDefault="00000000">
            <w:r>
              <w:t>String</w:t>
            </w:r>
          </w:p>
        </w:tc>
        <w:tc>
          <w:tcPr>
            <w:tcW w:w="0" w:type="auto"/>
            <w:vAlign w:val="center"/>
            <w:hideMark/>
          </w:tcPr>
          <w:p w:rsidR="00000000" w:rsidRDefault="00000000">
            <w:r>
              <w:t>Unrealized profit &amp; loss</w:t>
            </w:r>
          </w:p>
        </w:tc>
      </w:tr>
      <w:tr w:rsidR="00000000">
        <w:trPr>
          <w:divId w:val="175387555"/>
          <w:tblCellSpacing w:w="15" w:type="dxa"/>
        </w:trPr>
        <w:tc>
          <w:tcPr>
            <w:tcW w:w="0" w:type="auto"/>
            <w:vAlign w:val="center"/>
            <w:hideMark/>
          </w:tcPr>
          <w:p w:rsidR="00000000" w:rsidRDefault="00000000">
            <w:r>
              <w:t>todayPnl</w:t>
            </w:r>
          </w:p>
        </w:tc>
        <w:tc>
          <w:tcPr>
            <w:tcW w:w="0" w:type="auto"/>
            <w:vAlign w:val="center"/>
            <w:hideMark/>
          </w:tcPr>
          <w:p w:rsidR="00000000" w:rsidRDefault="00000000">
            <w:r>
              <w:t>String</w:t>
            </w:r>
          </w:p>
        </w:tc>
        <w:tc>
          <w:tcPr>
            <w:tcW w:w="0" w:type="auto"/>
            <w:vAlign w:val="center"/>
            <w:hideMark/>
          </w:tcPr>
          <w:p w:rsidR="00000000" w:rsidRDefault="00000000">
            <w:r>
              <w:t>Today pnl</w:t>
            </w:r>
          </w:p>
        </w:tc>
      </w:tr>
      <w:tr w:rsidR="00000000">
        <w:trPr>
          <w:divId w:val="175387555"/>
          <w:tblCellSpacing w:w="15" w:type="dxa"/>
        </w:trPr>
        <w:tc>
          <w:tcPr>
            <w:tcW w:w="0" w:type="auto"/>
            <w:vAlign w:val="center"/>
            <w:hideMark/>
          </w:tcPr>
          <w:p w:rsidR="00000000" w:rsidRDefault="00000000">
            <w:r>
              <w:t>leadMode</w:t>
            </w:r>
          </w:p>
        </w:tc>
        <w:tc>
          <w:tcPr>
            <w:tcW w:w="0" w:type="auto"/>
            <w:vAlign w:val="center"/>
            <w:hideMark/>
          </w:tcPr>
          <w:p w:rsidR="00000000" w:rsidRDefault="00000000">
            <w:r>
              <w:t>String</w:t>
            </w:r>
          </w:p>
        </w:tc>
        <w:tc>
          <w:tcPr>
            <w:tcW w:w="0" w:type="auto"/>
            <w:vAlign w:val="center"/>
            <w:hideMark/>
          </w:tcPr>
          <w:p w:rsidR="00000000" w:rsidRDefault="00000000">
            <w:r>
              <w:t xml:space="preserve">Lead mode </w:t>
            </w:r>
            <w:r>
              <w:rPr>
                <w:rStyle w:val="HTML"/>
              </w:rPr>
              <w:t>public</w:t>
            </w:r>
            <w:r>
              <w:t xml:space="preserve"> </w:t>
            </w:r>
            <w:r>
              <w:rPr>
                <w:rStyle w:val="HTML"/>
              </w:rPr>
              <w:t>private</w:t>
            </w:r>
          </w:p>
        </w:tc>
      </w:tr>
    </w:tbl>
    <w:p w:rsidR="00000000" w:rsidRDefault="00000000">
      <w:pPr>
        <w:pStyle w:val="3"/>
        <w:divId w:val="175387555"/>
      </w:pPr>
      <w:r>
        <w:t>GET / My history lead traders</w:t>
      </w:r>
    </w:p>
    <w:p w:rsidR="00000000" w:rsidRDefault="00000000">
      <w:pPr>
        <w:pStyle w:val="a5"/>
        <w:divId w:val="175387555"/>
      </w:pPr>
      <w:r>
        <w:t>Retrieve my history lead traders.</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/api/v5/copytrading/lead-traders-history</w:t>
      </w:r>
    </w:p>
    <w:p w:rsidR="00000000" w:rsidRDefault="00000000">
      <w:pPr>
        <w:pStyle w:val="a5"/>
        <w:ind w:left="720" w:right="720"/>
        <w:divId w:val="644579220"/>
      </w:pPr>
      <w:r>
        <w:t>Request example</w:t>
      </w:r>
    </w:p>
    <w:p w:rsidR="00000000" w:rsidRDefault="00000000">
      <w:pPr>
        <w:pStyle w:val="HTML0"/>
        <w:divId w:val="1875457906"/>
        <w:rPr>
          <w:rStyle w:val="HTML"/>
        </w:rPr>
      </w:pPr>
      <w:r>
        <w:rPr>
          <w:rStyle w:val="HTML"/>
        </w:rPr>
        <w:t>GET /api/v5/copytrading/lead-traders-history?instType</w:t>
      </w:r>
      <w:r>
        <w:rPr>
          <w:rStyle w:val="o"/>
        </w:rPr>
        <w:t>=</w:t>
      </w:r>
      <w:r>
        <w:rPr>
          <w:rStyle w:val="HTML"/>
        </w:rPr>
        <w:t>SWAP</w:t>
      </w:r>
    </w:p>
    <w:p w:rsidR="00000000" w:rsidRDefault="00000000">
      <w:pPr>
        <w:pStyle w:val="HTML0"/>
        <w:divId w:val="1875457906"/>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type</w:t>
            </w:r>
            <w:r>
              <w:br/>
            </w:r>
            <w:r>
              <w:rPr>
                <w:rStyle w:val="HTML"/>
              </w:rPr>
              <w:t>SWAP</w:t>
            </w:r>
            <w:r>
              <w:t>, the default value</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earlier than the requested </w:t>
            </w:r>
            <w:r>
              <w:rPr>
                <w:rStyle w:val="HTML"/>
              </w:rPr>
              <w:t>copyRelId</w:t>
            </w:r>
            <w:r>
              <w:t>.</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newer than the requested </w:t>
            </w:r>
            <w:r>
              <w:rPr>
                <w:rStyle w:val="HTML"/>
              </w:rPr>
              <w:t>copyRelId</w:t>
            </w:r>
            <w:r>
              <w:t>.</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Number of results per request. Maximum is 100. Default is 100.</w:t>
            </w:r>
          </w:p>
        </w:tc>
      </w:tr>
    </w:tbl>
    <w:p w:rsidR="00000000" w:rsidRDefault="00000000">
      <w:pPr>
        <w:pStyle w:val="a5"/>
        <w:ind w:left="720" w:right="720"/>
        <w:divId w:val="1166047694"/>
      </w:pPr>
      <w:r>
        <w:t>Response example</w:t>
      </w:r>
    </w:p>
    <w:p w:rsidR="00000000" w:rsidRDefault="00000000">
      <w:pPr>
        <w:pStyle w:val="HTML0"/>
        <w:divId w:val="5835235"/>
        <w:rPr>
          <w:rStyle w:val="w"/>
        </w:rPr>
      </w:pPr>
      <w:r>
        <w:rPr>
          <w:rStyle w:val="p"/>
        </w:rPr>
        <w:t>{</w:t>
      </w:r>
    </w:p>
    <w:p w:rsidR="00000000" w:rsidRDefault="00000000">
      <w:pPr>
        <w:pStyle w:val="HTML0"/>
        <w:divId w:val="5835235"/>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5835235"/>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5835235"/>
        <w:rPr>
          <w:rStyle w:val="w"/>
        </w:rPr>
      </w:pPr>
      <w:r>
        <w:rPr>
          <w:rStyle w:val="w"/>
        </w:rPr>
        <w:t xml:space="preserve">        </w:t>
      </w:r>
      <w:r>
        <w:rPr>
          <w:rStyle w:val="p"/>
        </w:rPr>
        <w:t>{</w:t>
      </w:r>
    </w:p>
    <w:p w:rsidR="00000000" w:rsidRDefault="00000000">
      <w:pPr>
        <w:pStyle w:val="HTML0"/>
        <w:divId w:val="5835235"/>
        <w:rPr>
          <w:rStyle w:val="w"/>
        </w:rPr>
      </w:pPr>
      <w:r>
        <w:rPr>
          <w:rStyle w:val="w"/>
        </w:rPr>
        <w:t xml:space="preserve">            </w:t>
      </w:r>
      <w:r>
        <w:rPr>
          <w:rStyle w:val="nl"/>
        </w:rPr>
        <w:t>"beginCopyTime"</w:t>
      </w:r>
      <w:r>
        <w:rPr>
          <w:rStyle w:val="p"/>
        </w:rPr>
        <w:t>:</w:t>
      </w:r>
      <w:r>
        <w:rPr>
          <w:rStyle w:val="w"/>
        </w:rPr>
        <w:t xml:space="preserve"> </w:t>
      </w:r>
      <w:r>
        <w:rPr>
          <w:rStyle w:val="s2"/>
        </w:rPr>
        <w:t>"1701185190222"</w:t>
      </w:r>
      <w:r>
        <w:rPr>
          <w:rStyle w:val="p"/>
        </w:rPr>
        <w:t>,</w:t>
      </w:r>
    </w:p>
    <w:p w:rsidR="00000000" w:rsidRDefault="00000000">
      <w:pPr>
        <w:pStyle w:val="HTML0"/>
        <w:divId w:val="5835235"/>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5835235"/>
        <w:rPr>
          <w:rStyle w:val="w"/>
        </w:rPr>
      </w:pPr>
      <w:r>
        <w:rPr>
          <w:rStyle w:val="w"/>
        </w:rPr>
        <w:t xml:space="preserve">            </w:t>
      </w:r>
      <w:r>
        <w:rPr>
          <w:rStyle w:val="nl"/>
        </w:rPr>
        <w:t>"copyAmt"</w:t>
      </w:r>
      <w:r>
        <w:rPr>
          <w:rStyle w:val="p"/>
        </w:rPr>
        <w:t>:</w:t>
      </w:r>
      <w:r>
        <w:rPr>
          <w:rStyle w:val="w"/>
        </w:rPr>
        <w:t xml:space="preserve"> </w:t>
      </w:r>
      <w:r>
        <w:rPr>
          <w:rStyle w:val="s2"/>
        </w:rPr>
        <w:t>"20"</w:t>
      </w:r>
      <w:r>
        <w:rPr>
          <w:rStyle w:val="p"/>
        </w:rPr>
        <w:t>,</w:t>
      </w:r>
    </w:p>
    <w:p w:rsidR="00000000" w:rsidRDefault="00000000">
      <w:pPr>
        <w:pStyle w:val="HTML0"/>
        <w:divId w:val="5835235"/>
        <w:rPr>
          <w:rStyle w:val="w"/>
        </w:rPr>
      </w:pPr>
      <w:r>
        <w:rPr>
          <w:rStyle w:val="w"/>
        </w:rPr>
        <w:t xml:space="preserve">            </w:t>
      </w:r>
      <w:r>
        <w:rPr>
          <w:rStyle w:val="nl"/>
        </w:rPr>
        <w:t>"copyMode"</w:t>
      </w:r>
      <w:r>
        <w:rPr>
          <w:rStyle w:val="p"/>
        </w:rPr>
        <w:t>:</w:t>
      </w:r>
      <w:r>
        <w:rPr>
          <w:rStyle w:val="w"/>
        </w:rPr>
        <w:t xml:space="preserve"> </w:t>
      </w:r>
      <w:r>
        <w:rPr>
          <w:rStyle w:val="s2"/>
        </w:rPr>
        <w:t>"fixed_amount"</w:t>
      </w:r>
      <w:r>
        <w:rPr>
          <w:rStyle w:val="p"/>
        </w:rPr>
        <w:t>,</w:t>
      </w:r>
    </w:p>
    <w:p w:rsidR="00000000" w:rsidRDefault="00000000">
      <w:pPr>
        <w:pStyle w:val="HTML0"/>
        <w:divId w:val="5835235"/>
        <w:rPr>
          <w:rStyle w:val="w"/>
        </w:rPr>
      </w:pPr>
      <w:r>
        <w:rPr>
          <w:rStyle w:val="w"/>
        </w:rPr>
        <w:t xml:space="preserve">            </w:t>
      </w:r>
      <w:r>
        <w:rPr>
          <w:rStyle w:val="nl"/>
        </w:rPr>
        <w:t>"copyNum"</w:t>
      </w:r>
      <w:r>
        <w:rPr>
          <w:rStyle w:val="p"/>
        </w:rPr>
        <w:t>:</w:t>
      </w:r>
      <w:r>
        <w:rPr>
          <w:rStyle w:val="w"/>
        </w:rPr>
        <w:t xml:space="preserve"> </w:t>
      </w:r>
      <w:r>
        <w:rPr>
          <w:rStyle w:val="s2"/>
        </w:rPr>
        <w:t>"0"</w:t>
      </w:r>
      <w:r>
        <w:rPr>
          <w:rStyle w:val="p"/>
        </w:rPr>
        <w:t>,</w:t>
      </w:r>
    </w:p>
    <w:p w:rsidR="00000000" w:rsidRDefault="00000000">
      <w:pPr>
        <w:pStyle w:val="HTML0"/>
        <w:divId w:val="5835235"/>
        <w:rPr>
          <w:rStyle w:val="w"/>
        </w:rPr>
      </w:pPr>
      <w:r>
        <w:rPr>
          <w:rStyle w:val="w"/>
        </w:rPr>
        <w:t xml:space="preserve">            </w:t>
      </w:r>
      <w:r>
        <w:rPr>
          <w:rStyle w:val="nl"/>
        </w:rPr>
        <w:t>"copyRatio"</w:t>
      </w:r>
      <w:r>
        <w:rPr>
          <w:rStyle w:val="p"/>
        </w:rPr>
        <w:t>:</w:t>
      </w:r>
      <w:r>
        <w:rPr>
          <w:rStyle w:val="w"/>
        </w:rPr>
        <w:t xml:space="preserve"> </w:t>
      </w:r>
      <w:r>
        <w:rPr>
          <w:rStyle w:val="s2"/>
        </w:rPr>
        <w:t>""</w:t>
      </w:r>
      <w:r>
        <w:rPr>
          <w:rStyle w:val="p"/>
        </w:rPr>
        <w:t>,</w:t>
      </w:r>
    </w:p>
    <w:p w:rsidR="00000000" w:rsidRDefault="00000000">
      <w:pPr>
        <w:pStyle w:val="HTML0"/>
        <w:divId w:val="5835235"/>
        <w:rPr>
          <w:rStyle w:val="w"/>
        </w:rPr>
      </w:pPr>
      <w:r>
        <w:rPr>
          <w:rStyle w:val="w"/>
        </w:rPr>
        <w:t xml:space="preserve">            </w:t>
      </w:r>
      <w:r>
        <w:rPr>
          <w:rStyle w:val="nl"/>
        </w:rPr>
        <w:t>"copyRelId"</w:t>
      </w:r>
      <w:r>
        <w:rPr>
          <w:rStyle w:val="p"/>
        </w:rPr>
        <w:t>:</w:t>
      </w:r>
      <w:r>
        <w:rPr>
          <w:rStyle w:val="w"/>
        </w:rPr>
        <w:t xml:space="preserve"> </w:t>
      </w:r>
      <w:r>
        <w:rPr>
          <w:rStyle w:val="s2"/>
        </w:rPr>
        <w:t>"649753013401714688"</w:t>
      </w:r>
      <w:r>
        <w:rPr>
          <w:rStyle w:val="p"/>
        </w:rPr>
        <w:t>,</w:t>
      </w:r>
    </w:p>
    <w:p w:rsidR="00000000" w:rsidRDefault="00000000">
      <w:pPr>
        <w:pStyle w:val="HTML0"/>
        <w:divId w:val="5835235"/>
        <w:rPr>
          <w:rStyle w:val="w"/>
        </w:rPr>
      </w:pPr>
      <w:r>
        <w:rPr>
          <w:rStyle w:val="w"/>
        </w:rPr>
        <w:t xml:space="preserve">            </w:t>
      </w:r>
      <w:r>
        <w:rPr>
          <w:rStyle w:val="nl"/>
        </w:rPr>
        <w:t>"copyState"</w:t>
      </w:r>
      <w:r>
        <w:rPr>
          <w:rStyle w:val="p"/>
        </w:rPr>
        <w:t>:</w:t>
      </w:r>
      <w:r>
        <w:rPr>
          <w:rStyle w:val="w"/>
        </w:rPr>
        <w:t xml:space="preserve"> </w:t>
      </w:r>
      <w:r>
        <w:rPr>
          <w:rStyle w:val="s2"/>
        </w:rPr>
        <w:t>"0"</w:t>
      </w:r>
      <w:r>
        <w:rPr>
          <w:rStyle w:val="p"/>
        </w:rPr>
        <w:t>,</w:t>
      </w:r>
    </w:p>
    <w:p w:rsidR="00000000" w:rsidRDefault="00000000">
      <w:pPr>
        <w:pStyle w:val="HTML0"/>
        <w:divId w:val="5835235"/>
        <w:rPr>
          <w:rStyle w:val="w"/>
        </w:rPr>
      </w:pPr>
      <w:r>
        <w:rPr>
          <w:rStyle w:val="w"/>
        </w:rPr>
        <w:t xml:space="preserve">            </w:t>
      </w:r>
      <w:r>
        <w:rPr>
          <w:rStyle w:val="nl"/>
        </w:rPr>
        <w:t>"copyTotalAmt"</w:t>
      </w:r>
      <w:r>
        <w:rPr>
          <w:rStyle w:val="p"/>
        </w:rPr>
        <w:t>:</w:t>
      </w:r>
      <w:r>
        <w:rPr>
          <w:rStyle w:val="w"/>
        </w:rPr>
        <w:t xml:space="preserve"> </w:t>
      </w:r>
      <w:r>
        <w:rPr>
          <w:rStyle w:val="s2"/>
        </w:rPr>
        <w:t>"1000"</w:t>
      </w:r>
      <w:r>
        <w:rPr>
          <w:rStyle w:val="p"/>
        </w:rPr>
        <w:t>,</w:t>
      </w:r>
    </w:p>
    <w:p w:rsidR="00000000" w:rsidRDefault="00000000">
      <w:pPr>
        <w:pStyle w:val="HTML0"/>
        <w:divId w:val="5835235"/>
        <w:rPr>
          <w:rStyle w:val="w"/>
        </w:rPr>
      </w:pPr>
      <w:r>
        <w:rPr>
          <w:rStyle w:val="w"/>
        </w:rPr>
        <w:t xml:space="preserve">            </w:t>
      </w:r>
      <w:r>
        <w:rPr>
          <w:rStyle w:val="nl"/>
        </w:rPr>
        <w:t>"copyTotalPnl"</w:t>
      </w:r>
      <w:r>
        <w:rPr>
          <w:rStyle w:val="p"/>
        </w:rPr>
        <w:t>:</w:t>
      </w:r>
      <w:r>
        <w:rPr>
          <w:rStyle w:val="w"/>
        </w:rPr>
        <w:t xml:space="preserve"> </w:t>
      </w:r>
      <w:r>
        <w:rPr>
          <w:rStyle w:val="s2"/>
        </w:rPr>
        <w:t>"0"</w:t>
      </w:r>
      <w:r>
        <w:rPr>
          <w:rStyle w:val="p"/>
        </w:rPr>
        <w:t>,</w:t>
      </w:r>
    </w:p>
    <w:p w:rsidR="00000000" w:rsidRDefault="00000000">
      <w:pPr>
        <w:pStyle w:val="HTML0"/>
        <w:divId w:val="5835235"/>
        <w:rPr>
          <w:rStyle w:val="w"/>
        </w:rPr>
      </w:pPr>
      <w:r>
        <w:rPr>
          <w:rStyle w:val="w"/>
        </w:rPr>
        <w:t xml:space="preserve">            </w:t>
      </w:r>
      <w:r>
        <w:rPr>
          <w:rStyle w:val="nl"/>
        </w:rPr>
        <w:t>"endCopyTime"</w:t>
      </w:r>
      <w:r>
        <w:rPr>
          <w:rStyle w:val="p"/>
        </w:rPr>
        <w:t>:</w:t>
      </w:r>
      <w:r>
        <w:rPr>
          <w:rStyle w:val="w"/>
        </w:rPr>
        <w:t xml:space="preserve"> </w:t>
      </w:r>
      <w:r>
        <w:rPr>
          <w:rStyle w:val="s2"/>
        </w:rPr>
        <w:t>"1701185190800"</w:t>
      </w:r>
      <w:r>
        <w:rPr>
          <w:rStyle w:val="p"/>
        </w:rPr>
        <w:t>,</w:t>
      </w:r>
    </w:p>
    <w:p w:rsidR="00000000" w:rsidRDefault="00000000">
      <w:pPr>
        <w:pStyle w:val="HTML0"/>
        <w:divId w:val="5835235"/>
        <w:rPr>
          <w:rStyle w:val="w"/>
        </w:rPr>
      </w:pPr>
      <w:r>
        <w:rPr>
          <w:rStyle w:val="w"/>
        </w:rPr>
        <w:t xml:space="preserve">            </w:t>
      </w:r>
      <w:r>
        <w:rPr>
          <w:rStyle w:val="nl"/>
        </w:rPr>
        <w:t>"leadMode"</w:t>
      </w:r>
      <w:r>
        <w:rPr>
          <w:rStyle w:val="p"/>
        </w:rPr>
        <w:t>:</w:t>
      </w:r>
      <w:r>
        <w:rPr>
          <w:rStyle w:val="w"/>
        </w:rPr>
        <w:t xml:space="preserve"> </w:t>
      </w:r>
      <w:r>
        <w:rPr>
          <w:rStyle w:val="s2"/>
        </w:rPr>
        <w:t>"public"</w:t>
      </w:r>
      <w:r>
        <w:rPr>
          <w:rStyle w:val="p"/>
        </w:rPr>
        <w:t>,</w:t>
      </w:r>
    </w:p>
    <w:p w:rsidR="00000000" w:rsidRDefault="00000000">
      <w:pPr>
        <w:pStyle w:val="HTML0"/>
        <w:divId w:val="5835235"/>
        <w:rPr>
          <w:rStyle w:val="w"/>
        </w:rPr>
      </w:pPr>
      <w:r>
        <w:rPr>
          <w:rStyle w:val="w"/>
        </w:rPr>
        <w:t xml:space="preserve">            </w:t>
      </w:r>
      <w:r>
        <w:rPr>
          <w:rStyle w:val="nl"/>
        </w:rPr>
        <w:t>"nickName"</w:t>
      </w:r>
      <w:r>
        <w:rPr>
          <w:rStyle w:val="p"/>
        </w:rPr>
        <w:t>:</w:t>
      </w:r>
      <w:r>
        <w:rPr>
          <w:rStyle w:val="w"/>
        </w:rPr>
        <w:t xml:space="preserve"> </w:t>
      </w:r>
      <w:r>
        <w:rPr>
          <w:rStyle w:val="s2"/>
        </w:rPr>
        <w:t>"Angry-ATH-Trunk"</w:t>
      </w:r>
      <w:r>
        <w:rPr>
          <w:rStyle w:val="p"/>
        </w:rPr>
        <w:t>,</w:t>
      </w:r>
    </w:p>
    <w:p w:rsidR="00000000" w:rsidRDefault="00000000">
      <w:pPr>
        <w:pStyle w:val="HTML0"/>
        <w:divId w:val="5835235"/>
        <w:rPr>
          <w:rStyle w:val="w"/>
        </w:rPr>
      </w:pPr>
      <w:r>
        <w:rPr>
          <w:rStyle w:val="w"/>
        </w:rPr>
        <w:t xml:space="preserve">            </w:t>
      </w:r>
      <w:r>
        <w:rPr>
          <w:rStyle w:val="nl"/>
        </w:rPr>
        <w:t>"portLink"</w:t>
      </w:r>
      <w:r>
        <w:rPr>
          <w:rStyle w:val="p"/>
        </w:rPr>
        <w:t>:</w:t>
      </w:r>
      <w:r>
        <w:rPr>
          <w:rStyle w:val="w"/>
        </w:rPr>
        <w:t xml:space="preserve"> </w:t>
      </w:r>
      <w:r>
        <w:rPr>
          <w:rStyle w:val="s2"/>
        </w:rPr>
        <w:t>"https://static.okx.com/cdn/okex/users/headimages/predefined/0006.png"</w:t>
      </w:r>
      <w:r>
        <w:rPr>
          <w:rStyle w:val="p"/>
        </w:rPr>
        <w:t>,</w:t>
      </w:r>
    </w:p>
    <w:p w:rsidR="00000000" w:rsidRDefault="00000000">
      <w:pPr>
        <w:pStyle w:val="HTML0"/>
        <w:divId w:val="5835235"/>
        <w:rPr>
          <w:rStyle w:val="w"/>
        </w:rPr>
      </w:pPr>
      <w:r>
        <w:rPr>
          <w:rStyle w:val="w"/>
        </w:rPr>
        <w:t xml:space="preserve">            </w:t>
      </w:r>
      <w:r>
        <w:rPr>
          <w:rStyle w:val="nl"/>
        </w:rPr>
        <w:t>"profitSharingRatio"</w:t>
      </w:r>
      <w:r>
        <w:rPr>
          <w:rStyle w:val="p"/>
        </w:rPr>
        <w:t>:</w:t>
      </w:r>
      <w:r>
        <w:rPr>
          <w:rStyle w:val="w"/>
        </w:rPr>
        <w:t xml:space="preserve"> </w:t>
      </w:r>
      <w:r>
        <w:rPr>
          <w:rStyle w:val="s2"/>
        </w:rPr>
        <w:t>"0.02"</w:t>
      </w:r>
      <w:r>
        <w:rPr>
          <w:rStyle w:val="p"/>
        </w:rPr>
        <w:t>,</w:t>
      </w:r>
    </w:p>
    <w:p w:rsidR="00000000" w:rsidRDefault="00000000">
      <w:pPr>
        <w:pStyle w:val="HTML0"/>
        <w:divId w:val="5835235"/>
        <w:rPr>
          <w:rStyle w:val="w"/>
        </w:rPr>
      </w:pPr>
      <w:r>
        <w:rPr>
          <w:rStyle w:val="w"/>
        </w:rPr>
        <w:t xml:space="preserve">            </w:t>
      </w:r>
      <w:r>
        <w:rPr>
          <w:rStyle w:val="nl"/>
        </w:rPr>
        <w:t>"uniqueCode"</w:t>
      </w:r>
      <w:r>
        <w:rPr>
          <w:rStyle w:val="p"/>
        </w:rPr>
        <w:t>:</w:t>
      </w:r>
      <w:r>
        <w:rPr>
          <w:rStyle w:val="w"/>
        </w:rPr>
        <w:t xml:space="preserve"> </w:t>
      </w:r>
      <w:r>
        <w:rPr>
          <w:rStyle w:val="s2"/>
        </w:rPr>
        <w:t>"C62F5565FC1677E1"</w:t>
      </w:r>
    </w:p>
    <w:p w:rsidR="00000000" w:rsidRDefault="00000000">
      <w:pPr>
        <w:pStyle w:val="HTML0"/>
        <w:divId w:val="5835235"/>
        <w:rPr>
          <w:rStyle w:val="w"/>
        </w:rPr>
      </w:pPr>
      <w:r>
        <w:rPr>
          <w:rStyle w:val="w"/>
        </w:rPr>
        <w:t xml:space="preserve">        </w:t>
      </w:r>
      <w:r>
        <w:rPr>
          <w:rStyle w:val="p"/>
        </w:rPr>
        <w:t>}</w:t>
      </w:r>
    </w:p>
    <w:p w:rsidR="00000000" w:rsidRDefault="00000000">
      <w:pPr>
        <w:pStyle w:val="HTML0"/>
        <w:divId w:val="5835235"/>
        <w:rPr>
          <w:rStyle w:val="w"/>
        </w:rPr>
      </w:pPr>
      <w:r>
        <w:rPr>
          <w:rStyle w:val="w"/>
        </w:rPr>
        <w:t xml:space="preserve">    </w:t>
      </w:r>
      <w:r>
        <w:rPr>
          <w:rStyle w:val="p"/>
        </w:rPr>
        <w:t>],</w:t>
      </w:r>
    </w:p>
    <w:p w:rsidR="00000000" w:rsidRDefault="00000000">
      <w:pPr>
        <w:pStyle w:val="HTML0"/>
        <w:divId w:val="5835235"/>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5835235"/>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5"/>
        <w:gridCol w:w="780"/>
        <w:gridCol w:w="529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portLink</w:t>
            </w:r>
          </w:p>
        </w:tc>
        <w:tc>
          <w:tcPr>
            <w:tcW w:w="0" w:type="auto"/>
            <w:vAlign w:val="center"/>
            <w:hideMark/>
          </w:tcPr>
          <w:p w:rsidR="00000000" w:rsidRDefault="00000000">
            <w:r>
              <w:t>String</w:t>
            </w:r>
          </w:p>
        </w:tc>
        <w:tc>
          <w:tcPr>
            <w:tcW w:w="0" w:type="auto"/>
            <w:vAlign w:val="center"/>
            <w:hideMark/>
          </w:tcPr>
          <w:p w:rsidR="00000000" w:rsidRDefault="00000000">
            <w:r>
              <w:t>Portrait link</w:t>
            </w:r>
          </w:p>
        </w:tc>
      </w:tr>
      <w:tr w:rsidR="00000000">
        <w:trPr>
          <w:divId w:val="175387555"/>
          <w:tblCellSpacing w:w="15" w:type="dxa"/>
        </w:trPr>
        <w:tc>
          <w:tcPr>
            <w:tcW w:w="0" w:type="auto"/>
            <w:vAlign w:val="center"/>
            <w:hideMark/>
          </w:tcPr>
          <w:p w:rsidR="00000000" w:rsidRDefault="00000000">
            <w:r>
              <w:t>nickName</w:t>
            </w:r>
          </w:p>
        </w:tc>
        <w:tc>
          <w:tcPr>
            <w:tcW w:w="0" w:type="auto"/>
            <w:vAlign w:val="center"/>
            <w:hideMark/>
          </w:tcPr>
          <w:p w:rsidR="00000000" w:rsidRDefault="00000000">
            <w:r>
              <w:t>String</w:t>
            </w:r>
          </w:p>
        </w:tc>
        <w:tc>
          <w:tcPr>
            <w:tcW w:w="0" w:type="auto"/>
            <w:vAlign w:val="center"/>
            <w:hideMark/>
          </w:tcPr>
          <w:p w:rsidR="00000000" w:rsidRDefault="00000000">
            <w:r>
              <w:t>Nick name</w:t>
            </w:r>
          </w:p>
        </w:tc>
      </w:tr>
      <w:tr w:rsidR="00000000">
        <w:trPr>
          <w:divId w:val="175387555"/>
          <w:tblCellSpacing w:w="15" w:type="dxa"/>
        </w:trPr>
        <w:tc>
          <w:tcPr>
            <w:tcW w:w="0" w:type="auto"/>
            <w:vAlign w:val="center"/>
            <w:hideMark/>
          </w:tcPr>
          <w:p w:rsidR="00000000" w:rsidRDefault="00000000">
            <w:r>
              <w:t>uniqueCode</w:t>
            </w:r>
          </w:p>
        </w:tc>
        <w:tc>
          <w:tcPr>
            <w:tcW w:w="0" w:type="auto"/>
            <w:vAlign w:val="center"/>
            <w:hideMark/>
          </w:tcPr>
          <w:p w:rsidR="00000000" w:rsidRDefault="00000000">
            <w:r>
              <w:t>String</w:t>
            </w:r>
          </w:p>
        </w:tc>
        <w:tc>
          <w:tcPr>
            <w:tcW w:w="0" w:type="auto"/>
            <w:vAlign w:val="center"/>
            <w:hideMark/>
          </w:tcPr>
          <w:p w:rsidR="00000000" w:rsidRDefault="00000000">
            <w:r>
              <w:t>Lead trader unique code</w:t>
            </w:r>
          </w:p>
        </w:tc>
      </w:tr>
      <w:tr w:rsidR="00000000">
        <w:trPr>
          <w:divId w:val="175387555"/>
          <w:tblCellSpacing w:w="15" w:type="dxa"/>
        </w:trPr>
        <w:tc>
          <w:tcPr>
            <w:tcW w:w="0" w:type="auto"/>
            <w:vAlign w:val="center"/>
            <w:hideMark/>
          </w:tcPr>
          <w:p w:rsidR="00000000" w:rsidRDefault="00000000">
            <w:r>
              <w:t>copyNum</w:t>
            </w:r>
          </w:p>
        </w:tc>
        <w:tc>
          <w:tcPr>
            <w:tcW w:w="0" w:type="auto"/>
            <w:vAlign w:val="center"/>
            <w:hideMark/>
          </w:tcPr>
          <w:p w:rsidR="00000000" w:rsidRDefault="00000000">
            <w:r>
              <w:t>String</w:t>
            </w:r>
          </w:p>
        </w:tc>
        <w:tc>
          <w:tcPr>
            <w:tcW w:w="0" w:type="auto"/>
            <w:vAlign w:val="center"/>
            <w:hideMark/>
          </w:tcPr>
          <w:p w:rsidR="00000000" w:rsidRDefault="00000000">
            <w:r>
              <w:t>Number of times to copy order</w:t>
            </w:r>
          </w:p>
        </w:tc>
      </w:tr>
      <w:tr w:rsidR="00000000">
        <w:trPr>
          <w:divId w:val="175387555"/>
          <w:tblCellSpacing w:w="15" w:type="dxa"/>
        </w:trPr>
        <w:tc>
          <w:tcPr>
            <w:tcW w:w="0" w:type="auto"/>
            <w:vAlign w:val="center"/>
            <w:hideMark/>
          </w:tcPr>
          <w:p w:rsidR="00000000" w:rsidRDefault="00000000">
            <w:r>
              <w:t>copyTotalAmt</w:t>
            </w:r>
          </w:p>
        </w:tc>
        <w:tc>
          <w:tcPr>
            <w:tcW w:w="0" w:type="auto"/>
            <w:vAlign w:val="center"/>
            <w:hideMark/>
          </w:tcPr>
          <w:p w:rsidR="00000000" w:rsidRDefault="00000000">
            <w:r>
              <w:t>String</w:t>
            </w:r>
          </w:p>
        </w:tc>
        <w:tc>
          <w:tcPr>
            <w:tcW w:w="0" w:type="auto"/>
            <w:vAlign w:val="center"/>
            <w:hideMark/>
          </w:tcPr>
          <w:p w:rsidR="00000000" w:rsidRDefault="00000000">
            <w:r>
              <w:t>Copy total amount</w:t>
            </w:r>
          </w:p>
        </w:tc>
      </w:tr>
      <w:tr w:rsidR="00000000">
        <w:trPr>
          <w:divId w:val="175387555"/>
          <w:tblCellSpacing w:w="15" w:type="dxa"/>
        </w:trPr>
        <w:tc>
          <w:tcPr>
            <w:tcW w:w="0" w:type="auto"/>
            <w:vAlign w:val="center"/>
            <w:hideMark/>
          </w:tcPr>
          <w:p w:rsidR="00000000" w:rsidRDefault="00000000">
            <w:r>
              <w:t>copyTotalPnl</w:t>
            </w:r>
          </w:p>
        </w:tc>
        <w:tc>
          <w:tcPr>
            <w:tcW w:w="0" w:type="auto"/>
            <w:vAlign w:val="center"/>
            <w:hideMark/>
          </w:tcPr>
          <w:p w:rsidR="00000000" w:rsidRDefault="00000000">
            <w:r>
              <w:t>String</w:t>
            </w:r>
          </w:p>
        </w:tc>
        <w:tc>
          <w:tcPr>
            <w:tcW w:w="0" w:type="auto"/>
            <w:vAlign w:val="center"/>
            <w:hideMark/>
          </w:tcPr>
          <w:p w:rsidR="00000000" w:rsidRDefault="00000000">
            <w:r>
              <w:t>Copy total pnl</w:t>
            </w:r>
          </w:p>
        </w:tc>
      </w:tr>
      <w:tr w:rsidR="00000000">
        <w:trPr>
          <w:divId w:val="175387555"/>
          <w:tblCellSpacing w:w="15" w:type="dxa"/>
        </w:trPr>
        <w:tc>
          <w:tcPr>
            <w:tcW w:w="0" w:type="auto"/>
            <w:vAlign w:val="center"/>
            <w:hideMark/>
          </w:tcPr>
          <w:p w:rsidR="00000000" w:rsidRDefault="00000000">
            <w:r>
              <w:t>copyAmt</w:t>
            </w:r>
          </w:p>
        </w:tc>
        <w:tc>
          <w:tcPr>
            <w:tcW w:w="0" w:type="auto"/>
            <w:vAlign w:val="center"/>
            <w:hideMark/>
          </w:tcPr>
          <w:p w:rsidR="00000000" w:rsidRDefault="00000000">
            <w:r>
              <w:t>String</w:t>
            </w:r>
          </w:p>
        </w:tc>
        <w:tc>
          <w:tcPr>
            <w:tcW w:w="0" w:type="auto"/>
            <w:vAlign w:val="center"/>
            <w:hideMark/>
          </w:tcPr>
          <w:p w:rsidR="00000000" w:rsidRDefault="00000000">
            <w:r>
              <w:t>Copy amount per order in USDT</w:t>
            </w:r>
          </w:p>
        </w:tc>
      </w:tr>
      <w:tr w:rsidR="00000000">
        <w:trPr>
          <w:divId w:val="175387555"/>
          <w:tblCellSpacing w:w="15" w:type="dxa"/>
        </w:trPr>
        <w:tc>
          <w:tcPr>
            <w:tcW w:w="0" w:type="auto"/>
            <w:vAlign w:val="center"/>
            <w:hideMark/>
          </w:tcPr>
          <w:p w:rsidR="00000000" w:rsidRDefault="00000000">
            <w:r>
              <w:t>copyMode</w:t>
            </w:r>
          </w:p>
        </w:tc>
        <w:tc>
          <w:tcPr>
            <w:tcW w:w="0" w:type="auto"/>
            <w:vAlign w:val="center"/>
            <w:hideMark/>
          </w:tcPr>
          <w:p w:rsidR="00000000" w:rsidRDefault="00000000">
            <w:r>
              <w:t>String</w:t>
            </w:r>
          </w:p>
        </w:tc>
        <w:tc>
          <w:tcPr>
            <w:tcW w:w="0" w:type="auto"/>
            <w:vAlign w:val="center"/>
            <w:hideMark/>
          </w:tcPr>
          <w:p w:rsidR="00000000" w:rsidRDefault="00000000">
            <w:r>
              <w:t>Copy mode</w:t>
            </w:r>
            <w:r>
              <w:br/>
            </w:r>
            <w:r>
              <w:rPr>
                <w:rStyle w:val="HTML"/>
              </w:rPr>
              <w:t>fixed_amount</w:t>
            </w:r>
            <w:r>
              <w:t xml:space="preserve"> </w:t>
            </w:r>
            <w:r>
              <w:rPr>
                <w:rStyle w:val="HTML"/>
              </w:rPr>
              <w:t>ratio_copy</w:t>
            </w:r>
          </w:p>
        </w:tc>
      </w:tr>
      <w:tr w:rsidR="00000000">
        <w:trPr>
          <w:divId w:val="175387555"/>
          <w:tblCellSpacing w:w="15" w:type="dxa"/>
        </w:trPr>
        <w:tc>
          <w:tcPr>
            <w:tcW w:w="0" w:type="auto"/>
            <w:vAlign w:val="center"/>
            <w:hideMark/>
          </w:tcPr>
          <w:p w:rsidR="00000000" w:rsidRDefault="00000000">
            <w:r>
              <w:t>copyRatio</w:t>
            </w:r>
          </w:p>
        </w:tc>
        <w:tc>
          <w:tcPr>
            <w:tcW w:w="0" w:type="auto"/>
            <w:vAlign w:val="center"/>
            <w:hideMark/>
          </w:tcPr>
          <w:p w:rsidR="00000000" w:rsidRDefault="00000000">
            <w:r>
              <w:t>String</w:t>
            </w:r>
          </w:p>
        </w:tc>
        <w:tc>
          <w:tcPr>
            <w:tcW w:w="0" w:type="auto"/>
            <w:vAlign w:val="center"/>
            <w:hideMark/>
          </w:tcPr>
          <w:p w:rsidR="00000000" w:rsidRDefault="00000000">
            <w:r>
              <w:t>Copy ratio per order.</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Margin currency</w:t>
            </w:r>
          </w:p>
        </w:tc>
      </w:tr>
      <w:tr w:rsidR="00000000">
        <w:trPr>
          <w:divId w:val="175387555"/>
          <w:tblCellSpacing w:w="15" w:type="dxa"/>
        </w:trPr>
        <w:tc>
          <w:tcPr>
            <w:tcW w:w="0" w:type="auto"/>
            <w:vAlign w:val="center"/>
            <w:hideMark/>
          </w:tcPr>
          <w:p w:rsidR="00000000" w:rsidRDefault="00000000">
            <w:r>
              <w:t>profitSharingRatio</w:t>
            </w:r>
          </w:p>
        </w:tc>
        <w:tc>
          <w:tcPr>
            <w:tcW w:w="0" w:type="auto"/>
            <w:vAlign w:val="center"/>
            <w:hideMark/>
          </w:tcPr>
          <w:p w:rsidR="00000000" w:rsidRDefault="00000000">
            <w:r>
              <w:t>String</w:t>
            </w:r>
          </w:p>
        </w:tc>
        <w:tc>
          <w:tcPr>
            <w:tcW w:w="0" w:type="auto"/>
            <w:vAlign w:val="center"/>
            <w:hideMark/>
          </w:tcPr>
          <w:p w:rsidR="00000000" w:rsidRDefault="00000000">
            <w:r>
              <w:t>Profit sharing ratio. 0.1 represents 10%</w:t>
            </w:r>
          </w:p>
        </w:tc>
      </w:tr>
      <w:tr w:rsidR="00000000">
        <w:trPr>
          <w:divId w:val="175387555"/>
          <w:tblCellSpacing w:w="15" w:type="dxa"/>
        </w:trPr>
        <w:tc>
          <w:tcPr>
            <w:tcW w:w="0" w:type="auto"/>
            <w:vAlign w:val="center"/>
            <w:hideMark/>
          </w:tcPr>
          <w:p w:rsidR="00000000" w:rsidRDefault="00000000">
            <w:r>
              <w:t>beginCopyTime</w:t>
            </w:r>
          </w:p>
        </w:tc>
        <w:tc>
          <w:tcPr>
            <w:tcW w:w="0" w:type="auto"/>
            <w:vAlign w:val="center"/>
            <w:hideMark/>
          </w:tcPr>
          <w:p w:rsidR="00000000" w:rsidRDefault="00000000">
            <w:r>
              <w:t>String</w:t>
            </w:r>
          </w:p>
        </w:tc>
        <w:tc>
          <w:tcPr>
            <w:tcW w:w="0" w:type="auto"/>
            <w:vAlign w:val="center"/>
            <w:hideMark/>
          </w:tcPr>
          <w:p w:rsidR="00000000" w:rsidRDefault="00000000">
            <w:r>
              <w:t>Begin copying time. Unix timestamp format in milliseconds, e.g.1597026383085</w:t>
            </w:r>
          </w:p>
        </w:tc>
      </w:tr>
      <w:tr w:rsidR="00000000">
        <w:trPr>
          <w:divId w:val="175387555"/>
          <w:tblCellSpacing w:w="15" w:type="dxa"/>
        </w:trPr>
        <w:tc>
          <w:tcPr>
            <w:tcW w:w="0" w:type="auto"/>
            <w:vAlign w:val="center"/>
            <w:hideMark/>
          </w:tcPr>
          <w:p w:rsidR="00000000" w:rsidRDefault="00000000">
            <w:r>
              <w:t>endCopyTime</w:t>
            </w:r>
          </w:p>
        </w:tc>
        <w:tc>
          <w:tcPr>
            <w:tcW w:w="0" w:type="auto"/>
            <w:vAlign w:val="center"/>
            <w:hideMark/>
          </w:tcPr>
          <w:p w:rsidR="00000000" w:rsidRDefault="00000000">
            <w:r>
              <w:t>String</w:t>
            </w:r>
          </w:p>
        </w:tc>
        <w:tc>
          <w:tcPr>
            <w:tcW w:w="0" w:type="auto"/>
            <w:vAlign w:val="center"/>
            <w:hideMark/>
          </w:tcPr>
          <w:p w:rsidR="00000000" w:rsidRDefault="00000000">
            <w:r>
              <w:t>Stop copying time. Unix timestamp format in milliseconds, e.g.1597026383085</w:t>
            </w:r>
          </w:p>
        </w:tc>
      </w:tr>
      <w:tr w:rsidR="00000000">
        <w:trPr>
          <w:divId w:val="175387555"/>
          <w:tblCellSpacing w:w="15" w:type="dxa"/>
        </w:trPr>
        <w:tc>
          <w:tcPr>
            <w:tcW w:w="0" w:type="auto"/>
            <w:vAlign w:val="center"/>
            <w:hideMark/>
          </w:tcPr>
          <w:p w:rsidR="00000000" w:rsidRDefault="00000000">
            <w:r>
              <w:t>copyRelId</w:t>
            </w:r>
          </w:p>
        </w:tc>
        <w:tc>
          <w:tcPr>
            <w:tcW w:w="0" w:type="auto"/>
            <w:vAlign w:val="center"/>
            <w:hideMark/>
          </w:tcPr>
          <w:p w:rsidR="00000000" w:rsidRDefault="00000000">
            <w:r>
              <w:t>String</w:t>
            </w:r>
          </w:p>
        </w:tc>
        <w:tc>
          <w:tcPr>
            <w:tcW w:w="0" w:type="auto"/>
            <w:vAlign w:val="center"/>
            <w:hideMark/>
          </w:tcPr>
          <w:p w:rsidR="00000000" w:rsidRDefault="00000000">
            <w:r>
              <w:t>Copy relation ID</w:t>
            </w:r>
          </w:p>
        </w:tc>
      </w:tr>
      <w:tr w:rsidR="00000000">
        <w:trPr>
          <w:divId w:val="175387555"/>
          <w:tblCellSpacing w:w="15" w:type="dxa"/>
        </w:trPr>
        <w:tc>
          <w:tcPr>
            <w:tcW w:w="0" w:type="auto"/>
            <w:vAlign w:val="center"/>
            <w:hideMark/>
          </w:tcPr>
          <w:p w:rsidR="00000000" w:rsidRDefault="00000000">
            <w:r>
              <w:t>copyState</w:t>
            </w:r>
          </w:p>
        </w:tc>
        <w:tc>
          <w:tcPr>
            <w:tcW w:w="0" w:type="auto"/>
            <w:vAlign w:val="center"/>
            <w:hideMark/>
          </w:tcPr>
          <w:p w:rsidR="00000000" w:rsidRDefault="00000000">
            <w:r>
              <w:t>String</w:t>
            </w:r>
          </w:p>
        </w:tc>
        <w:tc>
          <w:tcPr>
            <w:tcW w:w="0" w:type="auto"/>
            <w:vAlign w:val="center"/>
            <w:hideMark/>
          </w:tcPr>
          <w:p w:rsidR="00000000" w:rsidRDefault="00000000">
            <w:r>
              <w:t xml:space="preserve">Current copy state </w:t>
            </w:r>
            <w:r>
              <w:br/>
            </w:r>
            <w:r>
              <w:rPr>
                <w:rStyle w:val="HTML"/>
              </w:rPr>
              <w:t>0</w:t>
            </w:r>
            <w:r>
              <w:t xml:space="preserve">: non-copy, </w:t>
            </w:r>
            <w:r>
              <w:rPr>
                <w:rStyle w:val="HTML"/>
              </w:rPr>
              <w:t>1</w:t>
            </w:r>
            <w:r>
              <w:t>: copy</w:t>
            </w:r>
          </w:p>
        </w:tc>
      </w:tr>
      <w:tr w:rsidR="00000000">
        <w:trPr>
          <w:divId w:val="175387555"/>
          <w:tblCellSpacing w:w="15" w:type="dxa"/>
        </w:trPr>
        <w:tc>
          <w:tcPr>
            <w:tcW w:w="0" w:type="auto"/>
            <w:vAlign w:val="center"/>
            <w:hideMark/>
          </w:tcPr>
          <w:p w:rsidR="00000000" w:rsidRDefault="00000000">
            <w:r>
              <w:t>leadMode</w:t>
            </w:r>
          </w:p>
        </w:tc>
        <w:tc>
          <w:tcPr>
            <w:tcW w:w="0" w:type="auto"/>
            <w:vAlign w:val="center"/>
            <w:hideMark/>
          </w:tcPr>
          <w:p w:rsidR="00000000" w:rsidRDefault="00000000">
            <w:r>
              <w:t>String</w:t>
            </w:r>
          </w:p>
        </w:tc>
        <w:tc>
          <w:tcPr>
            <w:tcW w:w="0" w:type="auto"/>
            <w:vAlign w:val="center"/>
            <w:hideMark/>
          </w:tcPr>
          <w:p w:rsidR="00000000" w:rsidRDefault="00000000">
            <w:r>
              <w:t xml:space="preserve">Lead mode </w:t>
            </w:r>
            <w:r>
              <w:rPr>
                <w:rStyle w:val="HTML"/>
              </w:rPr>
              <w:t>public</w:t>
            </w:r>
            <w:r>
              <w:t xml:space="preserve"> </w:t>
            </w:r>
            <w:r>
              <w:rPr>
                <w:rStyle w:val="HTML"/>
              </w:rPr>
              <w:t>private</w:t>
            </w:r>
          </w:p>
        </w:tc>
      </w:tr>
    </w:tbl>
    <w:p w:rsidR="00000000" w:rsidRDefault="00000000">
      <w:pPr>
        <w:pStyle w:val="3"/>
        <w:divId w:val="175387555"/>
      </w:pPr>
      <w:r>
        <w:t>GET / Copy trading configuration</w:t>
      </w:r>
    </w:p>
    <w:p w:rsidR="00000000" w:rsidRDefault="00000000">
      <w:pPr>
        <w:pStyle w:val="a5"/>
        <w:divId w:val="175387555"/>
      </w:pPr>
      <w:r>
        <w:t>Public endpoint. Retrieve copy trading parameter configuration information of copy settings</w:t>
      </w:r>
    </w:p>
    <w:p w:rsidR="00000000" w:rsidRDefault="00000000">
      <w:pPr>
        <w:pStyle w:val="4"/>
        <w:divId w:val="175387555"/>
      </w:pPr>
      <w:r>
        <w:t>Rate limit: 5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/api/v5/copytrading/public-config</w:t>
      </w:r>
    </w:p>
    <w:p w:rsidR="00000000" w:rsidRDefault="00000000">
      <w:pPr>
        <w:pStyle w:val="a5"/>
        <w:ind w:left="720" w:right="720"/>
        <w:divId w:val="406389513"/>
      </w:pPr>
      <w:r>
        <w:t>Request example</w:t>
      </w:r>
    </w:p>
    <w:p w:rsidR="00000000" w:rsidRDefault="00000000">
      <w:pPr>
        <w:pStyle w:val="HTML0"/>
        <w:divId w:val="2032416907"/>
        <w:rPr>
          <w:rStyle w:val="HTML"/>
        </w:rPr>
      </w:pPr>
      <w:r>
        <w:rPr>
          <w:rStyle w:val="HTML"/>
        </w:rPr>
        <w:t>GET /api/v5/copytrading/public-config?instType</w:t>
      </w:r>
      <w:r>
        <w:rPr>
          <w:rStyle w:val="o"/>
        </w:rPr>
        <w:t>=</w:t>
      </w:r>
      <w:r>
        <w:rPr>
          <w:rStyle w:val="HTML"/>
        </w:rPr>
        <w:t>SWAP</w:t>
      </w:r>
    </w:p>
    <w:p w:rsidR="00000000" w:rsidRDefault="00000000">
      <w:pPr>
        <w:pStyle w:val="HTML0"/>
        <w:divId w:val="2032416907"/>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28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type</w:t>
            </w:r>
            <w:r>
              <w:br/>
            </w:r>
            <w:r>
              <w:rPr>
                <w:rStyle w:val="HTML"/>
              </w:rPr>
              <w:t>SWAP</w:t>
            </w:r>
            <w:r>
              <w:t>, the default value</w:t>
            </w:r>
          </w:p>
        </w:tc>
      </w:tr>
    </w:tbl>
    <w:p w:rsidR="00000000" w:rsidRDefault="00000000">
      <w:pPr>
        <w:pStyle w:val="a5"/>
        <w:ind w:left="720" w:right="720"/>
        <w:divId w:val="216088053"/>
      </w:pPr>
      <w:r>
        <w:t>Response example</w:t>
      </w:r>
    </w:p>
    <w:p w:rsidR="00000000" w:rsidRDefault="00000000">
      <w:pPr>
        <w:pStyle w:val="HTML0"/>
        <w:divId w:val="197399542"/>
        <w:rPr>
          <w:rStyle w:val="w"/>
        </w:rPr>
      </w:pPr>
      <w:r>
        <w:rPr>
          <w:rStyle w:val="p"/>
        </w:rPr>
        <w:t>{</w:t>
      </w:r>
    </w:p>
    <w:p w:rsidR="00000000" w:rsidRDefault="00000000">
      <w:pPr>
        <w:pStyle w:val="HTML0"/>
        <w:divId w:val="197399542"/>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97399542"/>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97399542"/>
        <w:rPr>
          <w:rStyle w:val="w"/>
        </w:rPr>
      </w:pPr>
      <w:r>
        <w:rPr>
          <w:rStyle w:val="w"/>
        </w:rPr>
        <w:t xml:space="preserve">        </w:t>
      </w:r>
      <w:r>
        <w:rPr>
          <w:rStyle w:val="p"/>
        </w:rPr>
        <w:t>{</w:t>
      </w:r>
    </w:p>
    <w:p w:rsidR="00000000" w:rsidRDefault="00000000">
      <w:pPr>
        <w:pStyle w:val="HTML0"/>
        <w:divId w:val="197399542"/>
        <w:rPr>
          <w:rStyle w:val="w"/>
        </w:rPr>
      </w:pPr>
      <w:r>
        <w:rPr>
          <w:rStyle w:val="w"/>
        </w:rPr>
        <w:t xml:space="preserve">            </w:t>
      </w:r>
      <w:r>
        <w:rPr>
          <w:rStyle w:val="nl"/>
        </w:rPr>
        <w:t>"maxCopyAmt"</w:t>
      </w:r>
      <w:r>
        <w:rPr>
          <w:rStyle w:val="p"/>
        </w:rPr>
        <w:t>:</w:t>
      </w:r>
      <w:r>
        <w:rPr>
          <w:rStyle w:val="w"/>
        </w:rPr>
        <w:t xml:space="preserve"> </w:t>
      </w:r>
      <w:r>
        <w:rPr>
          <w:rStyle w:val="s2"/>
        </w:rPr>
        <w:t>"1000"</w:t>
      </w:r>
      <w:r>
        <w:rPr>
          <w:rStyle w:val="p"/>
        </w:rPr>
        <w:t>,</w:t>
      </w:r>
    </w:p>
    <w:p w:rsidR="00000000" w:rsidRDefault="00000000">
      <w:pPr>
        <w:pStyle w:val="HTML0"/>
        <w:divId w:val="197399542"/>
        <w:rPr>
          <w:rStyle w:val="w"/>
        </w:rPr>
      </w:pPr>
      <w:r>
        <w:rPr>
          <w:rStyle w:val="w"/>
        </w:rPr>
        <w:t xml:space="preserve">            </w:t>
      </w:r>
      <w:r>
        <w:rPr>
          <w:rStyle w:val="nl"/>
        </w:rPr>
        <w:t>"maxCopyRatio"</w:t>
      </w:r>
      <w:r>
        <w:rPr>
          <w:rStyle w:val="p"/>
        </w:rPr>
        <w:t>:</w:t>
      </w:r>
      <w:r>
        <w:rPr>
          <w:rStyle w:val="w"/>
        </w:rPr>
        <w:t xml:space="preserve"> </w:t>
      </w:r>
      <w:r>
        <w:rPr>
          <w:rStyle w:val="s2"/>
        </w:rPr>
        <w:t>"100"</w:t>
      </w:r>
      <w:r>
        <w:rPr>
          <w:rStyle w:val="p"/>
        </w:rPr>
        <w:t>,</w:t>
      </w:r>
    </w:p>
    <w:p w:rsidR="00000000" w:rsidRDefault="00000000">
      <w:pPr>
        <w:pStyle w:val="HTML0"/>
        <w:divId w:val="197399542"/>
        <w:rPr>
          <w:rStyle w:val="w"/>
        </w:rPr>
      </w:pPr>
      <w:r>
        <w:rPr>
          <w:rStyle w:val="w"/>
        </w:rPr>
        <w:t xml:space="preserve">            </w:t>
      </w:r>
      <w:r>
        <w:rPr>
          <w:rStyle w:val="nl"/>
        </w:rPr>
        <w:t>"maxCopyTotalAmt"</w:t>
      </w:r>
      <w:r>
        <w:rPr>
          <w:rStyle w:val="p"/>
        </w:rPr>
        <w:t>:</w:t>
      </w:r>
      <w:r>
        <w:rPr>
          <w:rStyle w:val="w"/>
        </w:rPr>
        <w:t xml:space="preserve"> </w:t>
      </w:r>
      <w:r>
        <w:rPr>
          <w:rStyle w:val="s2"/>
        </w:rPr>
        <w:t>"30000"</w:t>
      </w:r>
      <w:r>
        <w:rPr>
          <w:rStyle w:val="p"/>
        </w:rPr>
        <w:t>,</w:t>
      </w:r>
    </w:p>
    <w:p w:rsidR="00000000" w:rsidRDefault="00000000">
      <w:pPr>
        <w:pStyle w:val="HTML0"/>
        <w:divId w:val="197399542"/>
        <w:rPr>
          <w:rStyle w:val="w"/>
        </w:rPr>
      </w:pPr>
      <w:r>
        <w:rPr>
          <w:rStyle w:val="w"/>
        </w:rPr>
        <w:t xml:space="preserve">            </w:t>
      </w:r>
      <w:r>
        <w:rPr>
          <w:rStyle w:val="nl"/>
        </w:rPr>
        <w:t>"maxSlRatio"</w:t>
      </w:r>
      <w:r>
        <w:rPr>
          <w:rStyle w:val="p"/>
        </w:rPr>
        <w:t>:</w:t>
      </w:r>
      <w:r>
        <w:rPr>
          <w:rStyle w:val="w"/>
        </w:rPr>
        <w:t xml:space="preserve"> </w:t>
      </w:r>
      <w:r>
        <w:rPr>
          <w:rStyle w:val="s2"/>
        </w:rPr>
        <w:t>"0.75"</w:t>
      </w:r>
      <w:r>
        <w:rPr>
          <w:rStyle w:val="p"/>
        </w:rPr>
        <w:t>,</w:t>
      </w:r>
    </w:p>
    <w:p w:rsidR="00000000" w:rsidRDefault="00000000">
      <w:pPr>
        <w:pStyle w:val="HTML0"/>
        <w:divId w:val="197399542"/>
        <w:rPr>
          <w:rStyle w:val="w"/>
        </w:rPr>
      </w:pPr>
      <w:r>
        <w:rPr>
          <w:rStyle w:val="w"/>
        </w:rPr>
        <w:t xml:space="preserve">            </w:t>
      </w:r>
      <w:r>
        <w:rPr>
          <w:rStyle w:val="nl"/>
        </w:rPr>
        <w:t>"maxTpRatio"</w:t>
      </w:r>
      <w:r>
        <w:rPr>
          <w:rStyle w:val="p"/>
        </w:rPr>
        <w:t>:</w:t>
      </w:r>
      <w:r>
        <w:rPr>
          <w:rStyle w:val="w"/>
        </w:rPr>
        <w:t xml:space="preserve"> </w:t>
      </w:r>
      <w:r>
        <w:rPr>
          <w:rStyle w:val="s2"/>
        </w:rPr>
        <w:t>"1.5"</w:t>
      </w:r>
      <w:r>
        <w:rPr>
          <w:rStyle w:val="p"/>
        </w:rPr>
        <w:t>,</w:t>
      </w:r>
    </w:p>
    <w:p w:rsidR="00000000" w:rsidRDefault="00000000">
      <w:pPr>
        <w:pStyle w:val="HTML0"/>
        <w:divId w:val="197399542"/>
        <w:rPr>
          <w:rStyle w:val="w"/>
        </w:rPr>
      </w:pPr>
      <w:r>
        <w:rPr>
          <w:rStyle w:val="w"/>
        </w:rPr>
        <w:t xml:space="preserve">            </w:t>
      </w:r>
      <w:r>
        <w:rPr>
          <w:rStyle w:val="nl"/>
        </w:rPr>
        <w:t>"minCopyAmt"</w:t>
      </w:r>
      <w:r>
        <w:rPr>
          <w:rStyle w:val="p"/>
        </w:rPr>
        <w:t>:</w:t>
      </w:r>
      <w:r>
        <w:rPr>
          <w:rStyle w:val="w"/>
        </w:rPr>
        <w:t xml:space="preserve"> </w:t>
      </w:r>
      <w:r>
        <w:rPr>
          <w:rStyle w:val="s2"/>
        </w:rPr>
        <w:t>"20"</w:t>
      </w:r>
      <w:r>
        <w:rPr>
          <w:rStyle w:val="p"/>
        </w:rPr>
        <w:t>,</w:t>
      </w:r>
    </w:p>
    <w:p w:rsidR="00000000" w:rsidRDefault="00000000">
      <w:pPr>
        <w:pStyle w:val="HTML0"/>
        <w:divId w:val="197399542"/>
        <w:rPr>
          <w:rStyle w:val="w"/>
        </w:rPr>
      </w:pPr>
      <w:r>
        <w:rPr>
          <w:rStyle w:val="w"/>
        </w:rPr>
        <w:t xml:space="preserve">            </w:t>
      </w:r>
      <w:r>
        <w:rPr>
          <w:rStyle w:val="nl"/>
        </w:rPr>
        <w:t>"minCopyRatio"</w:t>
      </w:r>
      <w:r>
        <w:rPr>
          <w:rStyle w:val="p"/>
        </w:rPr>
        <w:t>:</w:t>
      </w:r>
      <w:r>
        <w:rPr>
          <w:rStyle w:val="w"/>
        </w:rPr>
        <w:t xml:space="preserve"> </w:t>
      </w:r>
      <w:r>
        <w:rPr>
          <w:rStyle w:val="s2"/>
        </w:rPr>
        <w:t>"0.01"</w:t>
      </w:r>
    </w:p>
    <w:p w:rsidR="00000000" w:rsidRDefault="00000000">
      <w:pPr>
        <w:pStyle w:val="HTML0"/>
        <w:divId w:val="197399542"/>
        <w:rPr>
          <w:rStyle w:val="w"/>
        </w:rPr>
      </w:pPr>
      <w:r>
        <w:rPr>
          <w:rStyle w:val="w"/>
        </w:rPr>
        <w:t xml:space="preserve">        </w:t>
      </w:r>
      <w:r>
        <w:rPr>
          <w:rStyle w:val="p"/>
        </w:rPr>
        <w:t>}</w:t>
      </w:r>
    </w:p>
    <w:p w:rsidR="00000000" w:rsidRDefault="00000000">
      <w:pPr>
        <w:pStyle w:val="HTML0"/>
        <w:divId w:val="197399542"/>
        <w:rPr>
          <w:rStyle w:val="w"/>
        </w:rPr>
      </w:pPr>
      <w:r>
        <w:rPr>
          <w:rStyle w:val="w"/>
        </w:rPr>
        <w:t xml:space="preserve">    </w:t>
      </w:r>
      <w:r>
        <w:rPr>
          <w:rStyle w:val="p"/>
        </w:rPr>
        <w:t>],</w:t>
      </w:r>
    </w:p>
    <w:p w:rsidR="00000000" w:rsidRDefault="00000000">
      <w:pPr>
        <w:pStyle w:val="HTML0"/>
        <w:divId w:val="197399542"/>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97399542"/>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780"/>
        <w:gridCol w:w="565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maxCopyAmt</w:t>
            </w:r>
          </w:p>
        </w:tc>
        <w:tc>
          <w:tcPr>
            <w:tcW w:w="0" w:type="auto"/>
            <w:vAlign w:val="center"/>
            <w:hideMark/>
          </w:tcPr>
          <w:p w:rsidR="00000000" w:rsidRDefault="00000000">
            <w:r>
              <w:t>String</w:t>
            </w:r>
          </w:p>
        </w:tc>
        <w:tc>
          <w:tcPr>
            <w:tcW w:w="0" w:type="auto"/>
            <w:vAlign w:val="center"/>
            <w:hideMark/>
          </w:tcPr>
          <w:p w:rsidR="00000000" w:rsidRDefault="00000000">
            <w:r>
              <w:t xml:space="preserve">Maximum copy amount per order in USDT when you are using copy mode </w:t>
            </w:r>
            <w:r>
              <w:rPr>
                <w:rStyle w:val="HTML"/>
              </w:rPr>
              <w:t>fixed_amount</w:t>
            </w:r>
          </w:p>
        </w:tc>
      </w:tr>
      <w:tr w:rsidR="00000000">
        <w:trPr>
          <w:divId w:val="175387555"/>
          <w:tblCellSpacing w:w="15" w:type="dxa"/>
        </w:trPr>
        <w:tc>
          <w:tcPr>
            <w:tcW w:w="0" w:type="auto"/>
            <w:vAlign w:val="center"/>
            <w:hideMark/>
          </w:tcPr>
          <w:p w:rsidR="00000000" w:rsidRDefault="00000000">
            <w:r>
              <w:t>minCopyAmt</w:t>
            </w:r>
          </w:p>
        </w:tc>
        <w:tc>
          <w:tcPr>
            <w:tcW w:w="0" w:type="auto"/>
            <w:vAlign w:val="center"/>
            <w:hideMark/>
          </w:tcPr>
          <w:p w:rsidR="00000000" w:rsidRDefault="00000000">
            <w:r>
              <w:t>String</w:t>
            </w:r>
          </w:p>
        </w:tc>
        <w:tc>
          <w:tcPr>
            <w:tcW w:w="0" w:type="auto"/>
            <w:vAlign w:val="center"/>
            <w:hideMark/>
          </w:tcPr>
          <w:p w:rsidR="00000000" w:rsidRDefault="00000000">
            <w:r>
              <w:t xml:space="preserve">Minimum copy amount per order in USDT when you are using copy mode </w:t>
            </w:r>
            <w:r>
              <w:rPr>
                <w:rStyle w:val="HTML"/>
              </w:rPr>
              <w:t>fixed_amount</w:t>
            </w:r>
          </w:p>
        </w:tc>
      </w:tr>
      <w:tr w:rsidR="00000000">
        <w:trPr>
          <w:divId w:val="175387555"/>
          <w:tblCellSpacing w:w="15" w:type="dxa"/>
        </w:trPr>
        <w:tc>
          <w:tcPr>
            <w:tcW w:w="0" w:type="auto"/>
            <w:vAlign w:val="center"/>
            <w:hideMark/>
          </w:tcPr>
          <w:p w:rsidR="00000000" w:rsidRDefault="00000000">
            <w:r>
              <w:t>maxCopyTotalAmt</w:t>
            </w:r>
          </w:p>
        </w:tc>
        <w:tc>
          <w:tcPr>
            <w:tcW w:w="0" w:type="auto"/>
            <w:vAlign w:val="center"/>
            <w:hideMark/>
          </w:tcPr>
          <w:p w:rsidR="00000000" w:rsidRDefault="00000000">
            <w:r>
              <w:t>String</w:t>
            </w:r>
          </w:p>
        </w:tc>
        <w:tc>
          <w:tcPr>
            <w:tcW w:w="0" w:type="auto"/>
            <w:vAlign w:val="center"/>
            <w:hideMark/>
          </w:tcPr>
          <w:p w:rsidR="00000000" w:rsidRDefault="00000000">
            <w:r>
              <w:t xml:space="preserve">Maximum copy total amount under the certain lead trader, the minimum is the same with </w:t>
            </w:r>
            <w:r>
              <w:rPr>
                <w:rStyle w:val="HTML"/>
              </w:rPr>
              <w:t>minCopyAmt</w:t>
            </w:r>
          </w:p>
        </w:tc>
      </w:tr>
      <w:tr w:rsidR="00000000">
        <w:trPr>
          <w:divId w:val="175387555"/>
          <w:tblCellSpacing w:w="15" w:type="dxa"/>
        </w:trPr>
        <w:tc>
          <w:tcPr>
            <w:tcW w:w="0" w:type="auto"/>
            <w:vAlign w:val="center"/>
            <w:hideMark/>
          </w:tcPr>
          <w:p w:rsidR="00000000" w:rsidRDefault="00000000">
            <w:r>
              <w:t>minCopyRatio</w:t>
            </w:r>
          </w:p>
        </w:tc>
        <w:tc>
          <w:tcPr>
            <w:tcW w:w="0" w:type="auto"/>
            <w:vAlign w:val="center"/>
            <w:hideMark/>
          </w:tcPr>
          <w:p w:rsidR="00000000" w:rsidRDefault="00000000">
            <w:r>
              <w:t>String</w:t>
            </w:r>
          </w:p>
        </w:tc>
        <w:tc>
          <w:tcPr>
            <w:tcW w:w="0" w:type="auto"/>
            <w:vAlign w:val="center"/>
            <w:hideMark/>
          </w:tcPr>
          <w:p w:rsidR="00000000" w:rsidRDefault="00000000">
            <w:r>
              <w:t xml:space="preserve">Minimum ratio per order when you are using copy mode </w:t>
            </w:r>
            <w:r>
              <w:rPr>
                <w:rStyle w:val="HTML"/>
              </w:rPr>
              <w:t>ratio_copy</w:t>
            </w:r>
          </w:p>
        </w:tc>
      </w:tr>
      <w:tr w:rsidR="00000000">
        <w:trPr>
          <w:divId w:val="175387555"/>
          <w:tblCellSpacing w:w="15" w:type="dxa"/>
        </w:trPr>
        <w:tc>
          <w:tcPr>
            <w:tcW w:w="0" w:type="auto"/>
            <w:vAlign w:val="center"/>
            <w:hideMark/>
          </w:tcPr>
          <w:p w:rsidR="00000000" w:rsidRDefault="00000000">
            <w:r>
              <w:t>maxCopyRatio</w:t>
            </w:r>
          </w:p>
        </w:tc>
        <w:tc>
          <w:tcPr>
            <w:tcW w:w="0" w:type="auto"/>
            <w:vAlign w:val="center"/>
            <w:hideMark/>
          </w:tcPr>
          <w:p w:rsidR="00000000" w:rsidRDefault="00000000">
            <w:r>
              <w:t>String</w:t>
            </w:r>
          </w:p>
        </w:tc>
        <w:tc>
          <w:tcPr>
            <w:tcW w:w="0" w:type="auto"/>
            <w:vAlign w:val="center"/>
            <w:hideMark/>
          </w:tcPr>
          <w:p w:rsidR="00000000" w:rsidRDefault="00000000">
            <w:r>
              <w:t xml:space="preserve">Maximum ratio per order when you are using copy mode </w:t>
            </w:r>
            <w:r>
              <w:rPr>
                <w:rStyle w:val="HTML"/>
              </w:rPr>
              <w:t>ratio_copy</w:t>
            </w:r>
          </w:p>
        </w:tc>
      </w:tr>
      <w:tr w:rsidR="00000000">
        <w:trPr>
          <w:divId w:val="175387555"/>
          <w:tblCellSpacing w:w="15" w:type="dxa"/>
        </w:trPr>
        <w:tc>
          <w:tcPr>
            <w:tcW w:w="0" w:type="auto"/>
            <w:vAlign w:val="center"/>
            <w:hideMark/>
          </w:tcPr>
          <w:p w:rsidR="00000000" w:rsidRDefault="00000000">
            <w:r>
              <w:t>maxTpRatio</w:t>
            </w:r>
          </w:p>
        </w:tc>
        <w:tc>
          <w:tcPr>
            <w:tcW w:w="0" w:type="auto"/>
            <w:vAlign w:val="center"/>
            <w:hideMark/>
          </w:tcPr>
          <w:p w:rsidR="00000000" w:rsidRDefault="00000000">
            <w:r>
              <w:t>String</w:t>
            </w:r>
          </w:p>
        </w:tc>
        <w:tc>
          <w:tcPr>
            <w:tcW w:w="0" w:type="auto"/>
            <w:vAlign w:val="center"/>
            <w:hideMark/>
          </w:tcPr>
          <w:p w:rsidR="00000000" w:rsidRDefault="00000000">
            <w:r>
              <w:t>Maximum ratio of taking profit per order, the minimum is 0</w:t>
            </w:r>
          </w:p>
        </w:tc>
      </w:tr>
      <w:tr w:rsidR="00000000">
        <w:trPr>
          <w:divId w:val="175387555"/>
          <w:tblCellSpacing w:w="15" w:type="dxa"/>
        </w:trPr>
        <w:tc>
          <w:tcPr>
            <w:tcW w:w="0" w:type="auto"/>
            <w:vAlign w:val="center"/>
            <w:hideMark/>
          </w:tcPr>
          <w:p w:rsidR="00000000" w:rsidRDefault="00000000">
            <w:r>
              <w:t>maxSlRatio</w:t>
            </w:r>
          </w:p>
        </w:tc>
        <w:tc>
          <w:tcPr>
            <w:tcW w:w="0" w:type="auto"/>
            <w:vAlign w:val="center"/>
            <w:hideMark/>
          </w:tcPr>
          <w:p w:rsidR="00000000" w:rsidRDefault="00000000">
            <w:r>
              <w:t>String</w:t>
            </w:r>
          </w:p>
        </w:tc>
        <w:tc>
          <w:tcPr>
            <w:tcW w:w="0" w:type="auto"/>
            <w:vAlign w:val="center"/>
            <w:hideMark/>
          </w:tcPr>
          <w:p w:rsidR="00000000" w:rsidRDefault="00000000">
            <w:r>
              <w:t>Maximum ratio of stopping loss per order, the minimum is 0</w:t>
            </w:r>
          </w:p>
        </w:tc>
      </w:tr>
    </w:tbl>
    <w:p w:rsidR="00000000" w:rsidRDefault="00000000">
      <w:pPr>
        <w:pStyle w:val="3"/>
        <w:divId w:val="175387555"/>
      </w:pPr>
      <w:r>
        <w:t>GET / Lead trader ranks</w:t>
      </w:r>
    </w:p>
    <w:p w:rsidR="00000000" w:rsidRDefault="00000000">
      <w:pPr>
        <w:pStyle w:val="a5"/>
        <w:divId w:val="175387555"/>
      </w:pPr>
      <w:r>
        <w:t>Public endpoint. Retrieve lead trader ranks.</w:t>
      </w:r>
    </w:p>
    <w:p w:rsidR="00000000" w:rsidRDefault="00000000">
      <w:pPr>
        <w:pStyle w:val="4"/>
        <w:divId w:val="175387555"/>
      </w:pPr>
      <w:r>
        <w:t>Rate limit: 5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/api/v5/copytrading/public-lead-traders</w:t>
      </w:r>
    </w:p>
    <w:p w:rsidR="00000000" w:rsidRDefault="00000000">
      <w:pPr>
        <w:pStyle w:val="a5"/>
        <w:ind w:left="720" w:right="720"/>
        <w:divId w:val="1921792778"/>
      </w:pPr>
      <w:r>
        <w:t>Request example</w:t>
      </w:r>
    </w:p>
    <w:p w:rsidR="00000000" w:rsidRDefault="00000000">
      <w:pPr>
        <w:pStyle w:val="HTML0"/>
        <w:divId w:val="343165518"/>
        <w:rPr>
          <w:rStyle w:val="HTML"/>
        </w:rPr>
      </w:pPr>
      <w:r>
        <w:rPr>
          <w:rStyle w:val="HTML"/>
        </w:rPr>
        <w:t>GET /api/v5/copytrading/public-lead-traders?instType</w:t>
      </w:r>
      <w:r>
        <w:rPr>
          <w:rStyle w:val="o"/>
        </w:rPr>
        <w:t>=</w:t>
      </w:r>
      <w:r>
        <w:rPr>
          <w:rStyle w:val="HTML"/>
        </w:rPr>
        <w:t>SWAP</w:t>
      </w:r>
    </w:p>
    <w:p w:rsidR="00000000" w:rsidRDefault="00000000">
      <w:pPr>
        <w:pStyle w:val="HTML0"/>
        <w:divId w:val="343165518"/>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1058"/>
        <w:gridCol w:w="5073"/>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type</w:t>
            </w:r>
            <w:r>
              <w:br/>
            </w:r>
            <w:r>
              <w:rPr>
                <w:rStyle w:val="HTML"/>
              </w:rPr>
              <w:t>SWAP</w:t>
            </w:r>
            <w:r>
              <w:t>, the default value</w:t>
            </w:r>
          </w:p>
        </w:tc>
      </w:tr>
      <w:tr w:rsidR="00000000">
        <w:trPr>
          <w:divId w:val="175387555"/>
          <w:tblCellSpacing w:w="15" w:type="dxa"/>
        </w:trPr>
        <w:tc>
          <w:tcPr>
            <w:tcW w:w="0" w:type="auto"/>
            <w:vAlign w:val="center"/>
            <w:hideMark/>
          </w:tcPr>
          <w:p w:rsidR="00000000" w:rsidRDefault="00000000">
            <w:r>
              <w:t>sortType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Sort type</w:t>
            </w:r>
            <w:r>
              <w:br/>
            </w:r>
            <w:r>
              <w:rPr>
                <w:rStyle w:val="HTML"/>
              </w:rPr>
              <w:t>overview</w:t>
            </w:r>
            <w:r>
              <w:t>: overview, the default value</w:t>
            </w:r>
            <w:r>
              <w:br/>
            </w:r>
            <w:r>
              <w:rPr>
                <w:rStyle w:val="HTML"/>
              </w:rPr>
              <w:t>pnl</w:t>
            </w:r>
            <w:r>
              <w:t>: profit and loss</w:t>
            </w:r>
            <w:r>
              <w:br/>
            </w:r>
            <w:r>
              <w:rPr>
                <w:rStyle w:val="HTML"/>
              </w:rPr>
              <w:t>aum</w:t>
            </w:r>
            <w:r>
              <w:t>: assets under management</w:t>
            </w:r>
            <w:r>
              <w:br/>
            </w:r>
            <w:r>
              <w:rPr>
                <w:rStyle w:val="HTML"/>
              </w:rPr>
              <w:t>win_ratio</w:t>
            </w:r>
            <w:r>
              <w:t>: win ratio</w:t>
            </w:r>
            <w:r>
              <w:br/>
            </w:r>
            <w:r>
              <w:rPr>
                <w:rStyle w:val="HTML"/>
              </w:rPr>
              <w:t>pnl_ratio</w:t>
            </w:r>
            <w:r>
              <w:t>: pnl ratio</w:t>
            </w:r>
            <w:r>
              <w:br/>
            </w:r>
            <w:r>
              <w:rPr>
                <w:rStyle w:val="HTML"/>
              </w:rPr>
              <w:t>current_copy_trader_pnl</w:t>
            </w:r>
            <w:r>
              <w:t>: current copy trader pnl</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Lead trader state</w:t>
            </w:r>
            <w:r>
              <w:br/>
            </w:r>
            <w:r>
              <w:rPr>
                <w:rStyle w:val="HTML"/>
              </w:rPr>
              <w:t>0</w:t>
            </w:r>
            <w:r>
              <w:t xml:space="preserve">: All lead traders, the default, including vacancy and non-vacancy </w:t>
            </w:r>
            <w:r>
              <w:br/>
            </w:r>
            <w:r>
              <w:rPr>
                <w:rStyle w:val="HTML"/>
              </w:rPr>
              <w:t>1</w:t>
            </w:r>
            <w:r>
              <w:t>: lead traders who have vacancy</w:t>
            </w:r>
          </w:p>
        </w:tc>
      </w:tr>
      <w:tr w:rsidR="00000000">
        <w:trPr>
          <w:divId w:val="175387555"/>
          <w:tblCellSpacing w:w="15" w:type="dxa"/>
        </w:trPr>
        <w:tc>
          <w:tcPr>
            <w:tcW w:w="0" w:type="auto"/>
            <w:vAlign w:val="center"/>
            <w:hideMark/>
          </w:tcPr>
          <w:p w:rsidR="00000000" w:rsidRDefault="00000000">
            <w:r>
              <w:t>minLeadDays</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Minimum lead days</w:t>
            </w:r>
            <w:r>
              <w:br/>
            </w:r>
            <w:r>
              <w:rPr>
                <w:rStyle w:val="HTML"/>
              </w:rPr>
              <w:t>1</w:t>
            </w:r>
            <w:r>
              <w:t>: 7 days</w:t>
            </w:r>
            <w:r>
              <w:br/>
            </w:r>
            <w:r>
              <w:rPr>
                <w:rStyle w:val="HTML"/>
              </w:rPr>
              <w:t>2</w:t>
            </w:r>
            <w:r>
              <w:t>: 30 days</w:t>
            </w:r>
            <w:r>
              <w:br/>
            </w:r>
            <w:r>
              <w:rPr>
                <w:rStyle w:val="HTML"/>
              </w:rPr>
              <w:t>3</w:t>
            </w:r>
            <w:r>
              <w:t>: 90 days</w:t>
            </w:r>
            <w:r>
              <w:br/>
            </w:r>
            <w:r>
              <w:rPr>
                <w:rStyle w:val="HTML"/>
              </w:rPr>
              <w:t>4</w:t>
            </w:r>
            <w:r>
              <w:t>: 180 days</w:t>
            </w:r>
          </w:p>
        </w:tc>
      </w:tr>
      <w:tr w:rsidR="00000000">
        <w:trPr>
          <w:divId w:val="175387555"/>
          <w:tblCellSpacing w:w="15" w:type="dxa"/>
        </w:trPr>
        <w:tc>
          <w:tcPr>
            <w:tcW w:w="0" w:type="auto"/>
            <w:vAlign w:val="center"/>
            <w:hideMark/>
          </w:tcPr>
          <w:p w:rsidR="00000000" w:rsidRDefault="00000000">
            <w:r>
              <w:t>minAssets</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Minimum assets in USDT</w:t>
            </w:r>
          </w:p>
        </w:tc>
      </w:tr>
      <w:tr w:rsidR="00000000">
        <w:trPr>
          <w:divId w:val="175387555"/>
          <w:tblCellSpacing w:w="15" w:type="dxa"/>
        </w:trPr>
        <w:tc>
          <w:tcPr>
            <w:tcW w:w="0" w:type="auto"/>
            <w:vAlign w:val="center"/>
            <w:hideMark/>
          </w:tcPr>
          <w:p w:rsidR="00000000" w:rsidRDefault="00000000">
            <w:r>
              <w:t>maxAssets</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Maximum assets in USDT</w:t>
            </w:r>
          </w:p>
        </w:tc>
      </w:tr>
      <w:tr w:rsidR="00000000">
        <w:trPr>
          <w:divId w:val="175387555"/>
          <w:tblCellSpacing w:w="15" w:type="dxa"/>
        </w:trPr>
        <w:tc>
          <w:tcPr>
            <w:tcW w:w="0" w:type="auto"/>
            <w:vAlign w:val="center"/>
            <w:hideMark/>
          </w:tcPr>
          <w:p w:rsidR="00000000" w:rsidRDefault="00000000">
            <w:r>
              <w:t>minAum</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Minimum assets in USDT under management.</w:t>
            </w:r>
          </w:p>
        </w:tc>
      </w:tr>
      <w:tr w:rsidR="00000000">
        <w:trPr>
          <w:divId w:val="175387555"/>
          <w:tblCellSpacing w:w="15" w:type="dxa"/>
        </w:trPr>
        <w:tc>
          <w:tcPr>
            <w:tcW w:w="0" w:type="auto"/>
            <w:vAlign w:val="center"/>
            <w:hideMark/>
          </w:tcPr>
          <w:p w:rsidR="00000000" w:rsidRDefault="00000000">
            <w:r>
              <w:t>maxAum</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Maximum assets in USDT under management.</w:t>
            </w:r>
          </w:p>
        </w:tc>
      </w:tr>
      <w:tr w:rsidR="00000000">
        <w:trPr>
          <w:divId w:val="175387555"/>
          <w:tblCellSpacing w:w="15" w:type="dxa"/>
        </w:trPr>
        <w:tc>
          <w:tcPr>
            <w:tcW w:w="0" w:type="auto"/>
            <w:vAlign w:val="center"/>
            <w:hideMark/>
          </w:tcPr>
          <w:p w:rsidR="00000000" w:rsidRDefault="00000000">
            <w:r>
              <w:t>dataVer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Data version. It is 14 numbers. e.g. 20231010182400. Generally, it is used for pagination </w:t>
            </w:r>
            <w:r>
              <w:br/>
              <w:t>A new version will be generated every 10 minutes. Only last 5 versions are stored</w:t>
            </w:r>
            <w:r>
              <w:br/>
              <w:t>The default is latest version. If it is not exist, error will not be throwed and the latest version will be used.</w:t>
            </w:r>
          </w:p>
        </w:tc>
      </w:tr>
      <w:tr w:rsidR="00000000">
        <w:trPr>
          <w:divId w:val="175387555"/>
          <w:tblCellSpacing w:w="15" w:type="dxa"/>
        </w:trPr>
        <w:tc>
          <w:tcPr>
            <w:tcW w:w="0" w:type="auto"/>
            <w:vAlign w:val="center"/>
            <w:hideMark/>
          </w:tcPr>
          <w:p w:rsidR="00000000" w:rsidRDefault="00000000">
            <w:r>
              <w:t>page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Page for pagination</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Number of results per request. The maximum is 20; the default is 10</w:t>
            </w:r>
          </w:p>
        </w:tc>
      </w:tr>
    </w:tbl>
    <w:p w:rsidR="00000000" w:rsidRDefault="00000000">
      <w:pPr>
        <w:pStyle w:val="a5"/>
        <w:ind w:left="720" w:right="720"/>
        <w:divId w:val="1878931665"/>
      </w:pPr>
      <w:r>
        <w:t>Response example</w:t>
      </w:r>
    </w:p>
    <w:p w:rsidR="00000000" w:rsidRDefault="00000000">
      <w:pPr>
        <w:pStyle w:val="HTML0"/>
        <w:divId w:val="980692279"/>
        <w:rPr>
          <w:rStyle w:val="w"/>
        </w:rPr>
      </w:pPr>
      <w:r>
        <w:rPr>
          <w:rStyle w:val="p"/>
        </w:rPr>
        <w:t>{</w:t>
      </w:r>
    </w:p>
    <w:p w:rsidR="00000000" w:rsidRDefault="00000000">
      <w:pPr>
        <w:pStyle w:val="HTML0"/>
        <w:divId w:val="980692279"/>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980692279"/>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980692279"/>
        <w:rPr>
          <w:rStyle w:val="w"/>
        </w:rPr>
      </w:pPr>
      <w:r>
        <w:rPr>
          <w:rStyle w:val="w"/>
        </w:rPr>
        <w:t xml:space="preserve">        </w:t>
      </w:r>
      <w:r>
        <w:rPr>
          <w:rStyle w:val="p"/>
        </w:rPr>
        <w:t>{</w:t>
      </w:r>
    </w:p>
    <w:p w:rsidR="00000000" w:rsidRDefault="00000000">
      <w:pPr>
        <w:pStyle w:val="HTML0"/>
        <w:divId w:val="980692279"/>
        <w:rPr>
          <w:rStyle w:val="w"/>
        </w:rPr>
      </w:pPr>
      <w:r>
        <w:rPr>
          <w:rStyle w:val="w"/>
        </w:rPr>
        <w:t xml:space="preserve">            </w:t>
      </w:r>
      <w:r>
        <w:rPr>
          <w:rStyle w:val="nl"/>
        </w:rPr>
        <w:t>"dataVer"</w:t>
      </w:r>
      <w:r>
        <w:rPr>
          <w:rStyle w:val="p"/>
        </w:rPr>
        <w:t>:</w:t>
      </w:r>
      <w:r>
        <w:rPr>
          <w:rStyle w:val="w"/>
        </w:rPr>
        <w:t xml:space="preserve"> </w:t>
      </w:r>
      <w:r>
        <w:rPr>
          <w:rStyle w:val="s2"/>
        </w:rPr>
        <w:t>"20231129213200"</w:t>
      </w:r>
      <w:r>
        <w:rPr>
          <w:rStyle w:val="p"/>
        </w:rPr>
        <w:t>,</w:t>
      </w:r>
    </w:p>
    <w:p w:rsidR="00000000" w:rsidRDefault="00000000">
      <w:pPr>
        <w:pStyle w:val="HTML0"/>
        <w:divId w:val="980692279"/>
        <w:rPr>
          <w:rStyle w:val="w"/>
        </w:rPr>
      </w:pPr>
      <w:r>
        <w:rPr>
          <w:rStyle w:val="w"/>
        </w:rPr>
        <w:t xml:space="preserve">            </w:t>
      </w:r>
      <w:r>
        <w:rPr>
          <w:rStyle w:val="nl"/>
        </w:rPr>
        <w:t>"ranks"</w:t>
      </w:r>
      <w:r>
        <w:rPr>
          <w:rStyle w:val="p"/>
        </w:rPr>
        <w:t>:</w:t>
      </w:r>
      <w:r>
        <w:rPr>
          <w:rStyle w:val="w"/>
        </w:rPr>
        <w:t xml:space="preserve"> </w:t>
      </w:r>
      <w:r>
        <w:rPr>
          <w:rStyle w:val="p"/>
        </w:rPr>
        <w:t>[</w:t>
      </w:r>
    </w:p>
    <w:p w:rsidR="00000000" w:rsidRDefault="00000000">
      <w:pPr>
        <w:pStyle w:val="HTML0"/>
        <w:divId w:val="980692279"/>
        <w:rPr>
          <w:rStyle w:val="w"/>
        </w:rPr>
      </w:pPr>
      <w:r>
        <w:rPr>
          <w:rStyle w:val="w"/>
        </w:rPr>
        <w:t xml:space="preserve">                </w:t>
      </w:r>
      <w:r>
        <w:rPr>
          <w:rStyle w:val="p"/>
        </w:rPr>
        <w:t>{</w:t>
      </w:r>
    </w:p>
    <w:p w:rsidR="00000000" w:rsidRDefault="00000000">
      <w:pPr>
        <w:pStyle w:val="HTML0"/>
        <w:divId w:val="980692279"/>
        <w:rPr>
          <w:rStyle w:val="w"/>
        </w:rPr>
      </w:pPr>
      <w:r>
        <w:rPr>
          <w:rStyle w:val="w"/>
        </w:rPr>
        <w:t xml:space="preserve">                    </w:t>
      </w:r>
      <w:r>
        <w:rPr>
          <w:rStyle w:val="nl"/>
        </w:rPr>
        <w:t>"accCopyTraderNum"</w:t>
      </w:r>
      <w:r>
        <w:rPr>
          <w:rStyle w:val="p"/>
        </w:rPr>
        <w:t>:</w:t>
      </w:r>
      <w:r>
        <w:rPr>
          <w:rStyle w:val="w"/>
        </w:rPr>
        <w:t xml:space="preserve"> </w:t>
      </w:r>
      <w:r>
        <w:rPr>
          <w:rStyle w:val="s2"/>
        </w:rPr>
        <w:t>"3536"</w:t>
      </w:r>
      <w:r>
        <w:rPr>
          <w:rStyle w:val="p"/>
        </w:rPr>
        <w:t>,</w:t>
      </w:r>
    </w:p>
    <w:p w:rsidR="00000000" w:rsidRDefault="00000000">
      <w:pPr>
        <w:pStyle w:val="HTML0"/>
        <w:divId w:val="980692279"/>
        <w:rPr>
          <w:rStyle w:val="w"/>
        </w:rPr>
      </w:pPr>
      <w:r>
        <w:rPr>
          <w:rStyle w:val="w"/>
        </w:rPr>
        <w:t xml:space="preserve">                    </w:t>
      </w:r>
      <w:r>
        <w:rPr>
          <w:rStyle w:val="nl"/>
        </w:rPr>
        <w:t>"aum"</w:t>
      </w:r>
      <w:r>
        <w:rPr>
          <w:rStyle w:val="p"/>
        </w:rPr>
        <w:t>:</w:t>
      </w:r>
      <w:r>
        <w:rPr>
          <w:rStyle w:val="w"/>
        </w:rPr>
        <w:t xml:space="preserve"> </w:t>
      </w:r>
      <w:r>
        <w:rPr>
          <w:rStyle w:val="s2"/>
        </w:rPr>
        <w:t>"1509265.3238761567721365"</w:t>
      </w:r>
      <w:r>
        <w:rPr>
          <w:rStyle w:val="p"/>
        </w:rPr>
        <w:t>,</w:t>
      </w:r>
    </w:p>
    <w:p w:rsidR="00000000" w:rsidRDefault="00000000">
      <w:pPr>
        <w:pStyle w:val="HTML0"/>
        <w:divId w:val="980692279"/>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980692279"/>
        <w:rPr>
          <w:rStyle w:val="w"/>
        </w:rPr>
      </w:pPr>
      <w:r>
        <w:rPr>
          <w:rStyle w:val="w"/>
        </w:rPr>
        <w:t xml:space="preserve">                    </w:t>
      </w:r>
      <w:r>
        <w:rPr>
          <w:rStyle w:val="nl"/>
        </w:rPr>
        <w:t>"copyState"</w:t>
      </w:r>
      <w:r>
        <w:rPr>
          <w:rStyle w:val="p"/>
        </w:rPr>
        <w:t>:</w:t>
      </w:r>
      <w:r>
        <w:rPr>
          <w:rStyle w:val="w"/>
        </w:rPr>
        <w:t xml:space="preserve"> </w:t>
      </w:r>
      <w:r>
        <w:rPr>
          <w:rStyle w:val="s2"/>
        </w:rPr>
        <w:t>"0"</w:t>
      </w:r>
      <w:r>
        <w:rPr>
          <w:rStyle w:val="p"/>
        </w:rPr>
        <w:t>,</w:t>
      </w:r>
    </w:p>
    <w:p w:rsidR="00000000" w:rsidRDefault="00000000">
      <w:pPr>
        <w:pStyle w:val="HTML0"/>
        <w:divId w:val="980692279"/>
        <w:rPr>
          <w:rStyle w:val="w"/>
        </w:rPr>
      </w:pPr>
      <w:r>
        <w:rPr>
          <w:rStyle w:val="w"/>
        </w:rPr>
        <w:t xml:space="preserve">                    </w:t>
      </w:r>
      <w:r>
        <w:rPr>
          <w:rStyle w:val="nl"/>
        </w:rPr>
        <w:t>"copyTraderNum"</w:t>
      </w:r>
      <w:r>
        <w:rPr>
          <w:rStyle w:val="p"/>
        </w:rPr>
        <w:t>:</w:t>
      </w:r>
      <w:r>
        <w:rPr>
          <w:rStyle w:val="w"/>
        </w:rPr>
        <w:t xml:space="preserve"> </w:t>
      </w:r>
      <w:r>
        <w:rPr>
          <w:rStyle w:val="s2"/>
        </w:rPr>
        <w:t>"999"</w:t>
      </w:r>
      <w:r>
        <w:rPr>
          <w:rStyle w:val="p"/>
        </w:rPr>
        <w:t>,</w:t>
      </w:r>
    </w:p>
    <w:p w:rsidR="00000000" w:rsidRDefault="00000000">
      <w:pPr>
        <w:pStyle w:val="HTML0"/>
        <w:divId w:val="980692279"/>
        <w:rPr>
          <w:rStyle w:val="w"/>
        </w:rPr>
      </w:pPr>
      <w:r>
        <w:rPr>
          <w:rStyle w:val="w"/>
        </w:rPr>
        <w:t xml:space="preserve">                    </w:t>
      </w:r>
      <w:r>
        <w:rPr>
          <w:rStyle w:val="nl"/>
        </w:rPr>
        <w:t>"leadDays"</w:t>
      </w:r>
      <w:r>
        <w:rPr>
          <w:rStyle w:val="p"/>
        </w:rPr>
        <w:t>:</w:t>
      </w:r>
      <w:r>
        <w:rPr>
          <w:rStyle w:val="w"/>
        </w:rPr>
        <w:t xml:space="preserve"> </w:t>
      </w:r>
      <w:r>
        <w:rPr>
          <w:rStyle w:val="s2"/>
        </w:rPr>
        <w:t>"156"</w:t>
      </w:r>
      <w:r>
        <w:rPr>
          <w:rStyle w:val="p"/>
        </w:rPr>
        <w:t>,</w:t>
      </w:r>
    </w:p>
    <w:p w:rsidR="00000000" w:rsidRDefault="00000000">
      <w:pPr>
        <w:pStyle w:val="HTML0"/>
        <w:divId w:val="980692279"/>
        <w:rPr>
          <w:rStyle w:val="w"/>
        </w:rPr>
      </w:pPr>
      <w:r>
        <w:rPr>
          <w:rStyle w:val="w"/>
        </w:rPr>
        <w:t xml:space="preserve">                    </w:t>
      </w:r>
      <w:r>
        <w:rPr>
          <w:rStyle w:val="nl"/>
        </w:rPr>
        <w:t>"maxCopyTraderNum"</w:t>
      </w:r>
      <w:r>
        <w:rPr>
          <w:rStyle w:val="p"/>
        </w:rPr>
        <w:t>:</w:t>
      </w:r>
      <w:r>
        <w:rPr>
          <w:rStyle w:val="w"/>
        </w:rPr>
        <w:t xml:space="preserve"> </w:t>
      </w:r>
      <w:r>
        <w:rPr>
          <w:rStyle w:val="s2"/>
        </w:rPr>
        <w:t>"1000"</w:t>
      </w:r>
      <w:r>
        <w:rPr>
          <w:rStyle w:val="p"/>
        </w:rPr>
        <w:t>,</w:t>
      </w:r>
    </w:p>
    <w:p w:rsidR="00000000" w:rsidRDefault="00000000">
      <w:pPr>
        <w:pStyle w:val="HTML0"/>
        <w:divId w:val="980692279"/>
        <w:rPr>
          <w:rStyle w:val="w"/>
        </w:rPr>
      </w:pPr>
      <w:r>
        <w:rPr>
          <w:rStyle w:val="w"/>
        </w:rPr>
        <w:t xml:space="preserve">                    </w:t>
      </w:r>
      <w:r>
        <w:rPr>
          <w:rStyle w:val="nl"/>
        </w:rPr>
        <w:t>"nickName"</w:t>
      </w:r>
      <w:r>
        <w:rPr>
          <w:rStyle w:val="p"/>
        </w:rPr>
        <w:t>:</w:t>
      </w:r>
      <w:r>
        <w:rPr>
          <w:rStyle w:val="w"/>
        </w:rPr>
        <w:t xml:space="preserve"> </w:t>
      </w:r>
      <w:r>
        <w:rPr>
          <w:rStyle w:val="s2"/>
        </w:rPr>
        <w:t>"Crypto to the moon"</w:t>
      </w:r>
      <w:r>
        <w:rPr>
          <w:rStyle w:val="p"/>
        </w:rPr>
        <w:t>,</w:t>
      </w:r>
    </w:p>
    <w:p w:rsidR="00000000" w:rsidRDefault="00000000">
      <w:pPr>
        <w:pStyle w:val="HTML0"/>
        <w:divId w:val="980692279"/>
        <w:rPr>
          <w:rStyle w:val="w"/>
        </w:rPr>
      </w:pPr>
      <w:r>
        <w:rPr>
          <w:rStyle w:val="w"/>
        </w:rPr>
        <w:t xml:space="preserve">                    </w:t>
      </w:r>
      <w:r>
        <w:rPr>
          <w:rStyle w:val="nl"/>
        </w:rPr>
        <w:t>"pnl"</w:t>
      </w:r>
      <w:r>
        <w:rPr>
          <w:rStyle w:val="p"/>
        </w:rPr>
        <w:t>:</w:t>
      </w:r>
      <w:r>
        <w:rPr>
          <w:rStyle w:val="w"/>
        </w:rPr>
        <w:t xml:space="preserve"> </w:t>
      </w:r>
      <w:r>
        <w:rPr>
          <w:rStyle w:val="s2"/>
        </w:rPr>
        <w:t>"48805.1105999999972258"</w:t>
      </w:r>
      <w:r>
        <w:rPr>
          <w:rStyle w:val="p"/>
        </w:rPr>
        <w:t>,</w:t>
      </w:r>
    </w:p>
    <w:p w:rsidR="00000000" w:rsidRDefault="00000000">
      <w:pPr>
        <w:pStyle w:val="HTML0"/>
        <w:divId w:val="980692279"/>
        <w:rPr>
          <w:rStyle w:val="w"/>
        </w:rPr>
      </w:pPr>
      <w:r>
        <w:rPr>
          <w:rStyle w:val="w"/>
        </w:rPr>
        <w:t xml:space="preserve">                    </w:t>
      </w:r>
      <w:r>
        <w:rPr>
          <w:rStyle w:val="nl"/>
        </w:rPr>
        <w:t>"pnlRatio"</w:t>
      </w:r>
      <w:r>
        <w:rPr>
          <w:rStyle w:val="p"/>
        </w:rPr>
        <w:t>:</w:t>
      </w:r>
      <w:r>
        <w:rPr>
          <w:rStyle w:val="w"/>
        </w:rPr>
        <w:t xml:space="preserve"> </w:t>
      </w:r>
      <w:r>
        <w:rPr>
          <w:rStyle w:val="s2"/>
        </w:rPr>
        <w:t>"1.6898"</w:t>
      </w:r>
      <w:r>
        <w:rPr>
          <w:rStyle w:val="p"/>
        </w:rPr>
        <w:t>,</w:t>
      </w:r>
    </w:p>
    <w:p w:rsidR="00000000" w:rsidRDefault="00000000">
      <w:pPr>
        <w:pStyle w:val="HTML0"/>
        <w:divId w:val="980692279"/>
        <w:rPr>
          <w:rStyle w:val="w"/>
        </w:rPr>
      </w:pPr>
      <w:r>
        <w:rPr>
          <w:rStyle w:val="w"/>
        </w:rPr>
        <w:t xml:space="preserve">                    </w:t>
      </w:r>
      <w:r>
        <w:rPr>
          <w:rStyle w:val="nl"/>
        </w:rPr>
        <w:t>"pnlRatios"</w:t>
      </w:r>
      <w:r>
        <w:rPr>
          <w:rStyle w:val="p"/>
        </w:rPr>
        <w:t>:</w:t>
      </w:r>
      <w:r>
        <w:rPr>
          <w:rStyle w:val="w"/>
        </w:rPr>
        <w:t xml:space="preserve"> </w:t>
      </w:r>
      <w:r>
        <w:rPr>
          <w:rStyle w:val="p"/>
        </w:rPr>
        <w:t>[</w:t>
      </w:r>
    </w:p>
    <w:p w:rsidR="00000000" w:rsidRDefault="00000000">
      <w:pPr>
        <w:pStyle w:val="HTML0"/>
        <w:divId w:val="980692279"/>
        <w:rPr>
          <w:rStyle w:val="w"/>
        </w:rPr>
      </w:pPr>
      <w:r>
        <w:rPr>
          <w:rStyle w:val="w"/>
        </w:rPr>
        <w:t xml:space="preserve">                        </w:t>
      </w:r>
      <w:r>
        <w:rPr>
          <w:rStyle w:val="p"/>
        </w:rPr>
        <w:t>{</w:t>
      </w:r>
    </w:p>
    <w:p w:rsidR="00000000" w:rsidRDefault="00000000">
      <w:pPr>
        <w:pStyle w:val="HTML0"/>
        <w:divId w:val="980692279"/>
        <w:rPr>
          <w:rStyle w:val="w"/>
        </w:rPr>
      </w:pPr>
      <w:r>
        <w:rPr>
          <w:rStyle w:val="w"/>
        </w:rPr>
        <w:t xml:space="preserve">                            </w:t>
      </w:r>
      <w:r>
        <w:rPr>
          <w:rStyle w:val="nl"/>
        </w:rPr>
        <w:t>"beginTs"</w:t>
      </w:r>
      <w:r>
        <w:rPr>
          <w:rStyle w:val="p"/>
        </w:rPr>
        <w:t>:</w:t>
      </w:r>
      <w:r>
        <w:rPr>
          <w:rStyle w:val="w"/>
        </w:rPr>
        <w:t xml:space="preserve"> </w:t>
      </w:r>
      <w:r>
        <w:rPr>
          <w:rStyle w:val="s2"/>
        </w:rPr>
        <w:t>"1701187200000"</w:t>
      </w:r>
      <w:r>
        <w:rPr>
          <w:rStyle w:val="p"/>
        </w:rPr>
        <w:t>,</w:t>
      </w:r>
    </w:p>
    <w:p w:rsidR="00000000" w:rsidRDefault="00000000">
      <w:pPr>
        <w:pStyle w:val="HTML0"/>
        <w:divId w:val="980692279"/>
        <w:rPr>
          <w:rStyle w:val="w"/>
        </w:rPr>
      </w:pPr>
      <w:r>
        <w:rPr>
          <w:rStyle w:val="w"/>
        </w:rPr>
        <w:t xml:space="preserve">                            </w:t>
      </w:r>
      <w:r>
        <w:rPr>
          <w:rStyle w:val="nl"/>
        </w:rPr>
        <w:t>"pnlRatio"</w:t>
      </w:r>
      <w:r>
        <w:rPr>
          <w:rStyle w:val="p"/>
        </w:rPr>
        <w:t>:</w:t>
      </w:r>
      <w:r>
        <w:rPr>
          <w:rStyle w:val="w"/>
        </w:rPr>
        <w:t xml:space="preserve"> </w:t>
      </w:r>
      <w:r>
        <w:rPr>
          <w:rStyle w:val="s2"/>
        </w:rPr>
        <w:t>"1.6744"</w:t>
      </w:r>
    </w:p>
    <w:p w:rsidR="00000000" w:rsidRDefault="00000000">
      <w:pPr>
        <w:pStyle w:val="HTML0"/>
        <w:divId w:val="980692279"/>
        <w:rPr>
          <w:rStyle w:val="w"/>
        </w:rPr>
      </w:pPr>
      <w:r>
        <w:rPr>
          <w:rStyle w:val="w"/>
        </w:rPr>
        <w:t xml:space="preserve">                        </w:t>
      </w:r>
      <w:r>
        <w:rPr>
          <w:rStyle w:val="p"/>
        </w:rPr>
        <w:t>},</w:t>
      </w:r>
    </w:p>
    <w:p w:rsidR="00000000" w:rsidRDefault="00000000">
      <w:pPr>
        <w:pStyle w:val="HTML0"/>
        <w:divId w:val="980692279"/>
        <w:rPr>
          <w:rStyle w:val="w"/>
        </w:rPr>
      </w:pPr>
      <w:r>
        <w:rPr>
          <w:rStyle w:val="w"/>
        </w:rPr>
        <w:t xml:space="preserve">                        </w:t>
      </w:r>
      <w:r>
        <w:rPr>
          <w:rStyle w:val="p"/>
        </w:rPr>
        <w:t>{</w:t>
      </w:r>
    </w:p>
    <w:p w:rsidR="00000000" w:rsidRDefault="00000000">
      <w:pPr>
        <w:pStyle w:val="HTML0"/>
        <w:divId w:val="980692279"/>
        <w:rPr>
          <w:rStyle w:val="w"/>
        </w:rPr>
      </w:pPr>
      <w:r>
        <w:rPr>
          <w:rStyle w:val="w"/>
        </w:rPr>
        <w:t xml:space="preserve">                            </w:t>
      </w:r>
      <w:r>
        <w:rPr>
          <w:rStyle w:val="nl"/>
        </w:rPr>
        <w:t>"beginTs"</w:t>
      </w:r>
      <w:r>
        <w:rPr>
          <w:rStyle w:val="p"/>
        </w:rPr>
        <w:t>:</w:t>
      </w:r>
      <w:r>
        <w:rPr>
          <w:rStyle w:val="w"/>
        </w:rPr>
        <w:t xml:space="preserve"> </w:t>
      </w:r>
      <w:r>
        <w:rPr>
          <w:rStyle w:val="s2"/>
        </w:rPr>
        <w:t>"1700755200000"</w:t>
      </w:r>
      <w:r>
        <w:rPr>
          <w:rStyle w:val="p"/>
        </w:rPr>
        <w:t>,</w:t>
      </w:r>
    </w:p>
    <w:p w:rsidR="00000000" w:rsidRDefault="00000000">
      <w:pPr>
        <w:pStyle w:val="HTML0"/>
        <w:divId w:val="980692279"/>
        <w:rPr>
          <w:rStyle w:val="w"/>
        </w:rPr>
      </w:pPr>
      <w:r>
        <w:rPr>
          <w:rStyle w:val="w"/>
        </w:rPr>
        <w:t xml:space="preserve">                            </w:t>
      </w:r>
      <w:r>
        <w:rPr>
          <w:rStyle w:val="nl"/>
        </w:rPr>
        <w:t>"pnlRatio"</w:t>
      </w:r>
      <w:r>
        <w:rPr>
          <w:rStyle w:val="p"/>
        </w:rPr>
        <w:t>:</w:t>
      </w:r>
      <w:r>
        <w:rPr>
          <w:rStyle w:val="w"/>
        </w:rPr>
        <w:t xml:space="preserve"> </w:t>
      </w:r>
      <w:r>
        <w:rPr>
          <w:rStyle w:val="s2"/>
        </w:rPr>
        <w:t>"1.649"</w:t>
      </w:r>
    </w:p>
    <w:p w:rsidR="00000000" w:rsidRDefault="00000000">
      <w:pPr>
        <w:pStyle w:val="HTML0"/>
        <w:divId w:val="980692279"/>
        <w:rPr>
          <w:rStyle w:val="w"/>
        </w:rPr>
      </w:pPr>
      <w:r>
        <w:rPr>
          <w:rStyle w:val="w"/>
        </w:rPr>
        <w:t xml:space="preserve">                        </w:t>
      </w:r>
      <w:r>
        <w:rPr>
          <w:rStyle w:val="p"/>
        </w:rPr>
        <w:t>}</w:t>
      </w:r>
    </w:p>
    <w:p w:rsidR="00000000" w:rsidRDefault="00000000">
      <w:pPr>
        <w:pStyle w:val="HTML0"/>
        <w:divId w:val="980692279"/>
        <w:rPr>
          <w:rStyle w:val="w"/>
        </w:rPr>
      </w:pPr>
      <w:r>
        <w:rPr>
          <w:rStyle w:val="w"/>
        </w:rPr>
        <w:t xml:space="preserve">                    </w:t>
      </w:r>
      <w:r>
        <w:rPr>
          <w:rStyle w:val="p"/>
        </w:rPr>
        <w:t>],</w:t>
      </w:r>
    </w:p>
    <w:p w:rsidR="00000000" w:rsidRDefault="00000000">
      <w:pPr>
        <w:pStyle w:val="HTML0"/>
        <w:divId w:val="980692279"/>
        <w:rPr>
          <w:rStyle w:val="w"/>
        </w:rPr>
      </w:pPr>
      <w:r>
        <w:rPr>
          <w:rStyle w:val="w"/>
        </w:rPr>
        <w:t xml:space="preserve">                    </w:t>
      </w:r>
      <w:r>
        <w:rPr>
          <w:rStyle w:val="nl"/>
        </w:rPr>
        <w:t>"portLink"</w:t>
      </w:r>
      <w:r>
        <w:rPr>
          <w:rStyle w:val="p"/>
        </w:rPr>
        <w:t>:</w:t>
      </w:r>
      <w:r>
        <w:rPr>
          <w:rStyle w:val="w"/>
        </w:rPr>
        <w:t xml:space="preserve"> </w:t>
      </w:r>
      <w:r>
        <w:rPr>
          <w:rStyle w:val="s2"/>
        </w:rPr>
        <w:t>"https://static.okx.com/cdn/okex/users/headimages/20230624/f49a683aaf5949ea88b01bbc771fb9fc"</w:t>
      </w:r>
      <w:r>
        <w:rPr>
          <w:rStyle w:val="p"/>
        </w:rPr>
        <w:t>,</w:t>
      </w:r>
    </w:p>
    <w:p w:rsidR="00000000" w:rsidRDefault="00000000">
      <w:pPr>
        <w:pStyle w:val="HTML0"/>
        <w:divId w:val="980692279"/>
        <w:rPr>
          <w:rStyle w:val="w"/>
        </w:rPr>
      </w:pPr>
      <w:r>
        <w:rPr>
          <w:rStyle w:val="w"/>
        </w:rPr>
        <w:t xml:space="preserve">                    </w:t>
      </w:r>
      <w:r>
        <w:rPr>
          <w:rStyle w:val="nl"/>
        </w:rPr>
        <w:t>"traderInsts"</w:t>
      </w:r>
      <w:r>
        <w:rPr>
          <w:rStyle w:val="p"/>
        </w:rPr>
        <w:t>:</w:t>
      </w:r>
      <w:r>
        <w:rPr>
          <w:rStyle w:val="w"/>
        </w:rPr>
        <w:t xml:space="preserve"> </w:t>
      </w:r>
      <w:r>
        <w:rPr>
          <w:rStyle w:val="p"/>
        </w:rPr>
        <w:t>[</w:t>
      </w:r>
    </w:p>
    <w:p w:rsidR="00000000" w:rsidRDefault="00000000">
      <w:pPr>
        <w:pStyle w:val="HTML0"/>
        <w:divId w:val="980692279"/>
        <w:rPr>
          <w:rStyle w:val="w"/>
        </w:rPr>
      </w:pPr>
      <w:r>
        <w:rPr>
          <w:rStyle w:val="w"/>
        </w:rPr>
        <w:t xml:space="preserve">                        </w:t>
      </w:r>
      <w:r>
        <w:rPr>
          <w:rStyle w:val="s2"/>
        </w:rPr>
        <w:t>"ICP-USDT-SWAP"</w:t>
      </w:r>
      <w:r>
        <w:rPr>
          <w:rStyle w:val="p"/>
        </w:rPr>
        <w:t>,</w:t>
      </w:r>
    </w:p>
    <w:p w:rsidR="00000000" w:rsidRDefault="00000000">
      <w:pPr>
        <w:pStyle w:val="HTML0"/>
        <w:divId w:val="980692279"/>
        <w:rPr>
          <w:rStyle w:val="w"/>
        </w:rPr>
      </w:pPr>
      <w:r>
        <w:rPr>
          <w:rStyle w:val="w"/>
        </w:rPr>
        <w:t xml:space="preserve">                        </w:t>
      </w:r>
      <w:r>
        <w:rPr>
          <w:rStyle w:val="s2"/>
        </w:rPr>
        <w:t>"MINA-USDT-SWAP"</w:t>
      </w:r>
    </w:p>
    <w:p w:rsidR="00000000" w:rsidRDefault="00000000">
      <w:pPr>
        <w:pStyle w:val="HTML0"/>
        <w:divId w:val="980692279"/>
        <w:rPr>
          <w:rStyle w:val="w"/>
        </w:rPr>
      </w:pPr>
    </w:p>
    <w:p w:rsidR="00000000" w:rsidRDefault="00000000">
      <w:pPr>
        <w:pStyle w:val="HTML0"/>
        <w:divId w:val="980692279"/>
        <w:rPr>
          <w:rStyle w:val="w"/>
        </w:rPr>
      </w:pPr>
      <w:r>
        <w:rPr>
          <w:rStyle w:val="w"/>
        </w:rPr>
        <w:t xml:space="preserve">                    </w:t>
      </w:r>
      <w:r>
        <w:rPr>
          <w:rStyle w:val="p"/>
        </w:rPr>
        <w:t>],</w:t>
      </w:r>
    </w:p>
    <w:p w:rsidR="00000000" w:rsidRDefault="00000000">
      <w:pPr>
        <w:pStyle w:val="HTML0"/>
        <w:divId w:val="980692279"/>
        <w:rPr>
          <w:rStyle w:val="w"/>
        </w:rPr>
      </w:pPr>
      <w:r>
        <w:rPr>
          <w:rStyle w:val="w"/>
        </w:rPr>
        <w:t xml:space="preserve">                    </w:t>
      </w:r>
      <w:r>
        <w:rPr>
          <w:rStyle w:val="nl"/>
        </w:rPr>
        <w:t>"uniqueCode"</w:t>
      </w:r>
      <w:r>
        <w:rPr>
          <w:rStyle w:val="p"/>
        </w:rPr>
        <w:t>:</w:t>
      </w:r>
      <w:r>
        <w:rPr>
          <w:rStyle w:val="w"/>
        </w:rPr>
        <w:t xml:space="preserve"> </w:t>
      </w:r>
      <w:r>
        <w:rPr>
          <w:rStyle w:val="s2"/>
        </w:rPr>
        <w:t>"540D011FDACCB47A"</w:t>
      </w:r>
      <w:r>
        <w:rPr>
          <w:rStyle w:val="p"/>
        </w:rPr>
        <w:t>,</w:t>
      </w:r>
    </w:p>
    <w:p w:rsidR="00000000" w:rsidRDefault="00000000">
      <w:pPr>
        <w:pStyle w:val="HTML0"/>
        <w:divId w:val="980692279"/>
        <w:rPr>
          <w:rStyle w:val="w"/>
        </w:rPr>
      </w:pPr>
      <w:r>
        <w:rPr>
          <w:rStyle w:val="w"/>
        </w:rPr>
        <w:t xml:space="preserve">                    </w:t>
      </w:r>
      <w:r>
        <w:rPr>
          <w:rStyle w:val="nl"/>
        </w:rPr>
        <w:t>"winRatio"</w:t>
      </w:r>
      <w:r>
        <w:rPr>
          <w:rStyle w:val="p"/>
        </w:rPr>
        <w:t>:</w:t>
      </w:r>
      <w:r>
        <w:rPr>
          <w:rStyle w:val="w"/>
        </w:rPr>
        <w:t xml:space="preserve"> </w:t>
      </w:r>
      <w:r>
        <w:rPr>
          <w:rStyle w:val="s2"/>
        </w:rPr>
        <w:t>"0.6957"</w:t>
      </w:r>
    </w:p>
    <w:p w:rsidR="00000000" w:rsidRDefault="00000000">
      <w:pPr>
        <w:pStyle w:val="HTML0"/>
        <w:divId w:val="980692279"/>
        <w:rPr>
          <w:rStyle w:val="w"/>
        </w:rPr>
      </w:pPr>
      <w:r>
        <w:rPr>
          <w:rStyle w:val="w"/>
        </w:rPr>
        <w:t xml:space="preserve">                </w:t>
      </w:r>
      <w:r>
        <w:rPr>
          <w:rStyle w:val="p"/>
        </w:rPr>
        <w:t>}</w:t>
      </w:r>
    </w:p>
    <w:p w:rsidR="00000000" w:rsidRDefault="00000000">
      <w:pPr>
        <w:pStyle w:val="HTML0"/>
        <w:divId w:val="980692279"/>
        <w:rPr>
          <w:rStyle w:val="w"/>
        </w:rPr>
      </w:pPr>
      <w:r>
        <w:rPr>
          <w:rStyle w:val="w"/>
        </w:rPr>
        <w:t xml:space="preserve">            </w:t>
      </w:r>
      <w:r>
        <w:rPr>
          <w:rStyle w:val="p"/>
        </w:rPr>
        <w:t>],</w:t>
      </w:r>
    </w:p>
    <w:p w:rsidR="00000000" w:rsidRDefault="00000000">
      <w:pPr>
        <w:pStyle w:val="HTML0"/>
        <w:divId w:val="980692279"/>
        <w:rPr>
          <w:rStyle w:val="w"/>
        </w:rPr>
      </w:pPr>
      <w:r>
        <w:rPr>
          <w:rStyle w:val="w"/>
        </w:rPr>
        <w:t xml:space="preserve">            </w:t>
      </w:r>
      <w:r>
        <w:rPr>
          <w:rStyle w:val="nl"/>
        </w:rPr>
        <w:t>"totalPage"</w:t>
      </w:r>
      <w:r>
        <w:rPr>
          <w:rStyle w:val="p"/>
        </w:rPr>
        <w:t>:</w:t>
      </w:r>
      <w:r>
        <w:rPr>
          <w:rStyle w:val="w"/>
        </w:rPr>
        <w:t xml:space="preserve"> </w:t>
      </w:r>
      <w:r>
        <w:rPr>
          <w:rStyle w:val="s2"/>
        </w:rPr>
        <w:t>"1"</w:t>
      </w:r>
    </w:p>
    <w:p w:rsidR="00000000" w:rsidRDefault="00000000">
      <w:pPr>
        <w:pStyle w:val="HTML0"/>
        <w:divId w:val="980692279"/>
        <w:rPr>
          <w:rStyle w:val="w"/>
        </w:rPr>
      </w:pPr>
      <w:r>
        <w:rPr>
          <w:rStyle w:val="w"/>
        </w:rPr>
        <w:t xml:space="preserve">        </w:t>
      </w:r>
      <w:r>
        <w:rPr>
          <w:rStyle w:val="p"/>
        </w:rPr>
        <w:t>}</w:t>
      </w:r>
    </w:p>
    <w:p w:rsidR="00000000" w:rsidRDefault="00000000">
      <w:pPr>
        <w:pStyle w:val="HTML0"/>
        <w:divId w:val="980692279"/>
        <w:rPr>
          <w:rStyle w:val="w"/>
        </w:rPr>
      </w:pPr>
      <w:r>
        <w:rPr>
          <w:rStyle w:val="w"/>
        </w:rPr>
        <w:t xml:space="preserve">    </w:t>
      </w:r>
      <w:r>
        <w:rPr>
          <w:rStyle w:val="p"/>
        </w:rPr>
        <w:t>],</w:t>
      </w:r>
    </w:p>
    <w:p w:rsidR="00000000" w:rsidRDefault="00000000">
      <w:pPr>
        <w:pStyle w:val="HTML0"/>
        <w:divId w:val="980692279"/>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980692279"/>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5"/>
        <w:gridCol w:w="780"/>
        <w:gridCol w:w="530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dataVer</w:t>
            </w:r>
          </w:p>
        </w:tc>
        <w:tc>
          <w:tcPr>
            <w:tcW w:w="0" w:type="auto"/>
            <w:vAlign w:val="center"/>
            <w:hideMark/>
          </w:tcPr>
          <w:p w:rsidR="00000000" w:rsidRDefault="00000000">
            <w:r>
              <w:t>String</w:t>
            </w:r>
          </w:p>
        </w:tc>
        <w:tc>
          <w:tcPr>
            <w:tcW w:w="0" w:type="auto"/>
            <w:vAlign w:val="center"/>
            <w:hideMark/>
          </w:tcPr>
          <w:p w:rsidR="00000000" w:rsidRDefault="00000000">
            <w:r>
              <w:t>Data version</w:t>
            </w:r>
          </w:p>
        </w:tc>
      </w:tr>
      <w:tr w:rsidR="00000000">
        <w:trPr>
          <w:divId w:val="175387555"/>
          <w:tblCellSpacing w:w="15" w:type="dxa"/>
        </w:trPr>
        <w:tc>
          <w:tcPr>
            <w:tcW w:w="0" w:type="auto"/>
            <w:vAlign w:val="center"/>
            <w:hideMark/>
          </w:tcPr>
          <w:p w:rsidR="00000000" w:rsidRDefault="00000000">
            <w:r>
              <w:t>totalPage</w:t>
            </w:r>
          </w:p>
        </w:tc>
        <w:tc>
          <w:tcPr>
            <w:tcW w:w="0" w:type="auto"/>
            <w:vAlign w:val="center"/>
            <w:hideMark/>
          </w:tcPr>
          <w:p w:rsidR="00000000" w:rsidRDefault="00000000">
            <w:r>
              <w:t>String</w:t>
            </w:r>
          </w:p>
        </w:tc>
        <w:tc>
          <w:tcPr>
            <w:tcW w:w="0" w:type="auto"/>
            <w:vAlign w:val="center"/>
            <w:hideMark/>
          </w:tcPr>
          <w:p w:rsidR="00000000" w:rsidRDefault="00000000">
            <w:r>
              <w:t>Total number of pages</w:t>
            </w:r>
          </w:p>
        </w:tc>
      </w:tr>
      <w:tr w:rsidR="00000000">
        <w:trPr>
          <w:divId w:val="175387555"/>
          <w:tblCellSpacing w:w="15" w:type="dxa"/>
        </w:trPr>
        <w:tc>
          <w:tcPr>
            <w:tcW w:w="0" w:type="auto"/>
            <w:vAlign w:val="center"/>
            <w:hideMark/>
          </w:tcPr>
          <w:p w:rsidR="00000000" w:rsidRDefault="00000000">
            <w:r>
              <w:t>ranks</w:t>
            </w:r>
          </w:p>
        </w:tc>
        <w:tc>
          <w:tcPr>
            <w:tcW w:w="0" w:type="auto"/>
            <w:vAlign w:val="center"/>
            <w:hideMark/>
          </w:tcPr>
          <w:p w:rsidR="00000000" w:rsidRDefault="00000000">
            <w:r>
              <w:t>Array</w:t>
            </w:r>
          </w:p>
        </w:tc>
        <w:tc>
          <w:tcPr>
            <w:tcW w:w="0" w:type="auto"/>
            <w:vAlign w:val="center"/>
            <w:hideMark/>
          </w:tcPr>
          <w:p w:rsidR="00000000" w:rsidRDefault="00000000">
            <w:r>
              <w:t>The rank information of lead traders</w:t>
            </w:r>
          </w:p>
        </w:tc>
      </w:tr>
      <w:tr w:rsidR="00000000">
        <w:trPr>
          <w:divId w:val="175387555"/>
          <w:tblCellSpacing w:w="15" w:type="dxa"/>
        </w:trPr>
        <w:tc>
          <w:tcPr>
            <w:tcW w:w="0" w:type="auto"/>
            <w:vAlign w:val="center"/>
            <w:hideMark/>
          </w:tcPr>
          <w:p w:rsidR="00000000" w:rsidRDefault="00000000">
            <w:r>
              <w:t>&gt; aum</w:t>
            </w:r>
          </w:p>
        </w:tc>
        <w:tc>
          <w:tcPr>
            <w:tcW w:w="0" w:type="auto"/>
            <w:vAlign w:val="center"/>
            <w:hideMark/>
          </w:tcPr>
          <w:p w:rsidR="00000000" w:rsidRDefault="00000000">
            <w:r>
              <w:t>String</w:t>
            </w:r>
          </w:p>
        </w:tc>
        <w:tc>
          <w:tcPr>
            <w:tcW w:w="0" w:type="auto"/>
            <w:vAlign w:val="center"/>
            <w:hideMark/>
          </w:tcPr>
          <w:p w:rsidR="00000000" w:rsidRDefault="00000000">
            <w:r>
              <w:t>assets under management</w:t>
            </w:r>
          </w:p>
        </w:tc>
      </w:tr>
      <w:tr w:rsidR="00000000">
        <w:trPr>
          <w:divId w:val="175387555"/>
          <w:tblCellSpacing w:w="15" w:type="dxa"/>
        </w:trPr>
        <w:tc>
          <w:tcPr>
            <w:tcW w:w="0" w:type="auto"/>
            <w:vAlign w:val="center"/>
            <w:hideMark/>
          </w:tcPr>
          <w:p w:rsidR="00000000" w:rsidRDefault="00000000">
            <w:r>
              <w:t>&gt; copyState</w:t>
            </w:r>
          </w:p>
        </w:tc>
        <w:tc>
          <w:tcPr>
            <w:tcW w:w="0" w:type="auto"/>
            <w:vAlign w:val="center"/>
            <w:hideMark/>
          </w:tcPr>
          <w:p w:rsidR="00000000" w:rsidRDefault="00000000">
            <w:r>
              <w:t>String</w:t>
            </w:r>
          </w:p>
        </w:tc>
        <w:tc>
          <w:tcPr>
            <w:tcW w:w="0" w:type="auto"/>
            <w:vAlign w:val="center"/>
            <w:hideMark/>
          </w:tcPr>
          <w:p w:rsidR="00000000" w:rsidRDefault="00000000">
            <w:r>
              <w:t xml:space="preserve">Current copy state </w:t>
            </w:r>
            <w:r>
              <w:br/>
            </w:r>
            <w:r>
              <w:rPr>
                <w:rStyle w:val="HTML"/>
              </w:rPr>
              <w:t>0</w:t>
            </w:r>
            <w:r>
              <w:t xml:space="preserve">: non-copy, </w:t>
            </w:r>
            <w:r>
              <w:rPr>
                <w:rStyle w:val="HTML"/>
              </w:rPr>
              <w:t>1</w:t>
            </w:r>
            <w:r>
              <w:t>: copy</w:t>
            </w:r>
          </w:p>
        </w:tc>
      </w:tr>
      <w:tr w:rsidR="00000000">
        <w:trPr>
          <w:divId w:val="175387555"/>
          <w:tblCellSpacing w:w="15" w:type="dxa"/>
        </w:trPr>
        <w:tc>
          <w:tcPr>
            <w:tcW w:w="0" w:type="auto"/>
            <w:vAlign w:val="center"/>
            <w:hideMark/>
          </w:tcPr>
          <w:p w:rsidR="00000000" w:rsidRDefault="00000000">
            <w:r>
              <w:t>&gt; maxCopyTraderNum</w:t>
            </w:r>
          </w:p>
        </w:tc>
        <w:tc>
          <w:tcPr>
            <w:tcW w:w="0" w:type="auto"/>
            <w:vAlign w:val="center"/>
            <w:hideMark/>
          </w:tcPr>
          <w:p w:rsidR="00000000" w:rsidRDefault="00000000">
            <w:r>
              <w:t>String</w:t>
            </w:r>
          </w:p>
        </w:tc>
        <w:tc>
          <w:tcPr>
            <w:tcW w:w="0" w:type="auto"/>
            <w:vAlign w:val="center"/>
            <w:hideMark/>
          </w:tcPr>
          <w:p w:rsidR="00000000" w:rsidRDefault="00000000">
            <w:r>
              <w:t>Maximum number of copy traders</w:t>
            </w:r>
          </w:p>
        </w:tc>
      </w:tr>
      <w:tr w:rsidR="00000000">
        <w:trPr>
          <w:divId w:val="175387555"/>
          <w:tblCellSpacing w:w="15" w:type="dxa"/>
        </w:trPr>
        <w:tc>
          <w:tcPr>
            <w:tcW w:w="0" w:type="auto"/>
            <w:vAlign w:val="center"/>
            <w:hideMark/>
          </w:tcPr>
          <w:p w:rsidR="00000000" w:rsidRDefault="00000000">
            <w:r>
              <w:t>&gt; copyTraderNum</w:t>
            </w:r>
          </w:p>
        </w:tc>
        <w:tc>
          <w:tcPr>
            <w:tcW w:w="0" w:type="auto"/>
            <w:vAlign w:val="center"/>
            <w:hideMark/>
          </w:tcPr>
          <w:p w:rsidR="00000000" w:rsidRDefault="00000000">
            <w:r>
              <w:t>String</w:t>
            </w:r>
          </w:p>
        </w:tc>
        <w:tc>
          <w:tcPr>
            <w:tcW w:w="0" w:type="auto"/>
            <w:vAlign w:val="center"/>
            <w:hideMark/>
          </w:tcPr>
          <w:p w:rsidR="00000000" w:rsidRDefault="00000000">
            <w:r>
              <w:t>Current number of copy traders</w:t>
            </w:r>
          </w:p>
        </w:tc>
      </w:tr>
      <w:tr w:rsidR="00000000">
        <w:trPr>
          <w:divId w:val="175387555"/>
          <w:tblCellSpacing w:w="15" w:type="dxa"/>
        </w:trPr>
        <w:tc>
          <w:tcPr>
            <w:tcW w:w="0" w:type="auto"/>
            <w:vAlign w:val="center"/>
            <w:hideMark/>
          </w:tcPr>
          <w:p w:rsidR="00000000" w:rsidRDefault="00000000">
            <w:r>
              <w:t>&gt; accCopyTraderNum</w:t>
            </w:r>
          </w:p>
        </w:tc>
        <w:tc>
          <w:tcPr>
            <w:tcW w:w="0" w:type="auto"/>
            <w:vAlign w:val="center"/>
            <w:hideMark/>
          </w:tcPr>
          <w:p w:rsidR="00000000" w:rsidRDefault="00000000">
            <w:r>
              <w:t>String</w:t>
            </w:r>
          </w:p>
        </w:tc>
        <w:tc>
          <w:tcPr>
            <w:tcW w:w="0" w:type="auto"/>
            <w:vAlign w:val="center"/>
            <w:hideMark/>
          </w:tcPr>
          <w:p w:rsidR="00000000" w:rsidRDefault="00000000">
            <w:r>
              <w:t>Accumulated number of copy traders</w:t>
            </w:r>
          </w:p>
        </w:tc>
      </w:tr>
      <w:tr w:rsidR="00000000">
        <w:trPr>
          <w:divId w:val="175387555"/>
          <w:tblCellSpacing w:w="15" w:type="dxa"/>
        </w:trPr>
        <w:tc>
          <w:tcPr>
            <w:tcW w:w="0" w:type="auto"/>
            <w:vAlign w:val="center"/>
            <w:hideMark/>
          </w:tcPr>
          <w:p w:rsidR="00000000" w:rsidRDefault="00000000">
            <w:r>
              <w:t>&gt; portLink</w:t>
            </w:r>
          </w:p>
        </w:tc>
        <w:tc>
          <w:tcPr>
            <w:tcW w:w="0" w:type="auto"/>
            <w:vAlign w:val="center"/>
            <w:hideMark/>
          </w:tcPr>
          <w:p w:rsidR="00000000" w:rsidRDefault="00000000">
            <w:r>
              <w:t>String</w:t>
            </w:r>
          </w:p>
        </w:tc>
        <w:tc>
          <w:tcPr>
            <w:tcW w:w="0" w:type="auto"/>
            <w:vAlign w:val="center"/>
            <w:hideMark/>
          </w:tcPr>
          <w:p w:rsidR="00000000" w:rsidRDefault="00000000">
            <w:r>
              <w:t>Portrait link</w:t>
            </w:r>
          </w:p>
        </w:tc>
      </w:tr>
      <w:tr w:rsidR="00000000">
        <w:trPr>
          <w:divId w:val="175387555"/>
          <w:tblCellSpacing w:w="15" w:type="dxa"/>
        </w:trPr>
        <w:tc>
          <w:tcPr>
            <w:tcW w:w="0" w:type="auto"/>
            <w:vAlign w:val="center"/>
            <w:hideMark/>
          </w:tcPr>
          <w:p w:rsidR="00000000" w:rsidRDefault="00000000">
            <w:r>
              <w:t>&gt; nickName</w:t>
            </w:r>
          </w:p>
        </w:tc>
        <w:tc>
          <w:tcPr>
            <w:tcW w:w="0" w:type="auto"/>
            <w:vAlign w:val="center"/>
            <w:hideMark/>
          </w:tcPr>
          <w:p w:rsidR="00000000" w:rsidRDefault="00000000">
            <w:r>
              <w:t>String</w:t>
            </w:r>
          </w:p>
        </w:tc>
        <w:tc>
          <w:tcPr>
            <w:tcW w:w="0" w:type="auto"/>
            <w:vAlign w:val="center"/>
            <w:hideMark/>
          </w:tcPr>
          <w:p w:rsidR="00000000" w:rsidRDefault="00000000">
            <w:r>
              <w:t>Nick name</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Margin currency</w:t>
            </w:r>
          </w:p>
        </w:tc>
      </w:tr>
      <w:tr w:rsidR="00000000">
        <w:trPr>
          <w:divId w:val="175387555"/>
          <w:tblCellSpacing w:w="15" w:type="dxa"/>
        </w:trPr>
        <w:tc>
          <w:tcPr>
            <w:tcW w:w="0" w:type="auto"/>
            <w:vAlign w:val="center"/>
            <w:hideMark/>
          </w:tcPr>
          <w:p w:rsidR="00000000" w:rsidRDefault="00000000">
            <w:r>
              <w:t>&gt; uniqueCode</w:t>
            </w:r>
          </w:p>
        </w:tc>
        <w:tc>
          <w:tcPr>
            <w:tcW w:w="0" w:type="auto"/>
            <w:vAlign w:val="center"/>
            <w:hideMark/>
          </w:tcPr>
          <w:p w:rsidR="00000000" w:rsidRDefault="00000000">
            <w:r>
              <w:t>String</w:t>
            </w:r>
          </w:p>
        </w:tc>
        <w:tc>
          <w:tcPr>
            <w:tcW w:w="0" w:type="auto"/>
            <w:vAlign w:val="center"/>
            <w:hideMark/>
          </w:tcPr>
          <w:p w:rsidR="00000000" w:rsidRDefault="00000000">
            <w:r>
              <w:t>Lead trader unique code</w:t>
            </w:r>
          </w:p>
        </w:tc>
      </w:tr>
      <w:tr w:rsidR="00000000">
        <w:trPr>
          <w:divId w:val="175387555"/>
          <w:tblCellSpacing w:w="15" w:type="dxa"/>
        </w:trPr>
        <w:tc>
          <w:tcPr>
            <w:tcW w:w="0" w:type="auto"/>
            <w:vAlign w:val="center"/>
            <w:hideMark/>
          </w:tcPr>
          <w:p w:rsidR="00000000" w:rsidRDefault="00000000">
            <w:r>
              <w:t>&gt; winRatio</w:t>
            </w:r>
          </w:p>
        </w:tc>
        <w:tc>
          <w:tcPr>
            <w:tcW w:w="0" w:type="auto"/>
            <w:vAlign w:val="center"/>
            <w:hideMark/>
          </w:tcPr>
          <w:p w:rsidR="00000000" w:rsidRDefault="00000000">
            <w:r>
              <w:t>String</w:t>
            </w:r>
          </w:p>
        </w:tc>
        <w:tc>
          <w:tcPr>
            <w:tcW w:w="0" w:type="auto"/>
            <w:vAlign w:val="center"/>
            <w:hideMark/>
          </w:tcPr>
          <w:p w:rsidR="00000000" w:rsidRDefault="00000000">
            <w:r>
              <w:t>Win ratio, 0.1 represents 10%</w:t>
            </w:r>
          </w:p>
        </w:tc>
      </w:tr>
      <w:tr w:rsidR="00000000">
        <w:trPr>
          <w:divId w:val="175387555"/>
          <w:tblCellSpacing w:w="15" w:type="dxa"/>
        </w:trPr>
        <w:tc>
          <w:tcPr>
            <w:tcW w:w="0" w:type="auto"/>
            <w:vAlign w:val="center"/>
            <w:hideMark/>
          </w:tcPr>
          <w:p w:rsidR="00000000" w:rsidRDefault="00000000">
            <w:r>
              <w:t>&gt; leadDays</w:t>
            </w:r>
          </w:p>
        </w:tc>
        <w:tc>
          <w:tcPr>
            <w:tcW w:w="0" w:type="auto"/>
            <w:vAlign w:val="center"/>
            <w:hideMark/>
          </w:tcPr>
          <w:p w:rsidR="00000000" w:rsidRDefault="00000000">
            <w:r>
              <w:t>String</w:t>
            </w:r>
          </w:p>
        </w:tc>
        <w:tc>
          <w:tcPr>
            <w:tcW w:w="0" w:type="auto"/>
            <w:vAlign w:val="center"/>
            <w:hideMark/>
          </w:tcPr>
          <w:p w:rsidR="00000000" w:rsidRDefault="00000000">
            <w:r>
              <w:t>Lead days</w:t>
            </w:r>
          </w:p>
        </w:tc>
      </w:tr>
      <w:tr w:rsidR="00000000">
        <w:trPr>
          <w:divId w:val="175387555"/>
          <w:tblCellSpacing w:w="15" w:type="dxa"/>
        </w:trPr>
        <w:tc>
          <w:tcPr>
            <w:tcW w:w="0" w:type="auto"/>
            <w:vAlign w:val="center"/>
            <w:hideMark/>
          </w:tcPr>
          <w:p w:rsidR="00000000" w:rsidRDefault="00000000">
            <w:r>
              <w:t>&gt; traderInsts</w:t>
            </w:r>
          </w:p>
        </w:tc>
        <w:tc>
          <w:tcPr>
            <w:tcW w:w="0" w:type="auto"/>
            <w:vAlign w:val="center"/>
            <w:hideMark/>
          </w:tcPr>
          <w:p w:rsidR="00000000" w:rsidRDefault="00000000">
            <w:r>
              <w:t>Array</w:t>
            </w:r>
          </w:p>
        </w:tc>
        <w:tc>
          <w:tcPr>
            <w:tcW w:w="0" w:type="auto"/>
            <w:vAlign w:val="center"/>
            <w:hideMark/>
          </w:tcPr>
          <w:p w:rsidR="00000000" w:rsidRDefault="00000000">
            <w:r>
              <w:t>Contract list which lead trader is leading</w:t>
            </w:r>
          </w:p>
        </w:tc>
      </w:tr>
      <w:tr w:rsidR="00000000">
        <w:trPr>
          <w:divId w:val="175387555"/>
          <w:tblCellSpacing w:w="15" w:type="dxa"/>
        </w:trPr>
        <w:tc>
          <w:tcPr>
            <w:tcW w:w="0" w:type="auto"/>
            <w:vAlign w:val="center"/>
            <w:hideMark/>
          </w:tcPr>
          <w:p w:rsidR="00000000" w:rsidRDefault="00000000">
            <w:r>
              <w:t>&gt; pnl</w:t>
            </w:r>
          </w:p>
        </w:tc>
        <w:tc>
          <w:tcPr>
            <w:tcW w:w="0" w:type="auto"/>
            <w:vAlign w:val="center"/>
            <w:hideMark/>
          </w:tcPr>
          <w:p w:rsidR="00000000" w:rsidRDefault="00000000">
            <w:r>
              <w:t>String</w:t>
            </w:r>
          </w:p>
        </w:tc>
        <w:tc>
          <w:tcPr>
            <w:tcW w:w="0" w:type="auto"/>
            <w:vAlign w:val="center"/>
            <w:hideMark/>
          </w:tcPr>
          <w:p w:rsidR="00000000" w:rsidRDefault="00000000">
            <w:r>
              <w:t>Pnl (in USDT) of last 90 days.</w:t>
            </w:r>
          </w:p>
        </w:tc>
      </w:tr>
      <w:tr w:rsidR="00000000">
        <w:trPr>
          <w:divId w:val="175387555"/>
          <w:tblCellSpacing w:w="15" w:type="dxa"/>
        </w:trPr>
        <w:tc>
          <w:tcPr>
            <w:tcW w:w="0" w:type="auto"/>
            <w:vAlign w:val="center"/>
            <w:hideMark/>
          </w:tcPr>
          <w:p w:rsidR="00000000" w:rsidRDefault="00000000">
            <w:r>
              <w:t>&gt; pnlRatio</w:t>
            </w:r>
          </w:p>
        </w:tc>
        <w:tc>
          <w:tcPr>
            <w:tcW w:w="0" w:type="auto"/>
            <w:vAlign w:val="center"/>
            <w:hideMark/>
          </w:tcPr>
          <w:p w:rsidR="00000000" w:rsidRDefault="00000000">
            <w:r>
              <w:t>String</w:t>
            </w:r>
          </w:p>
        </w:tc>
        <w:tc>
          <w:tcPr>
            <w:tcW w:w="0" w:type="auto"/>
            <w:vAlign w:val="center"/>
            <w:hideMark/>
          </w:tcPr>
          <w:p w:rsidR="00000000" w:rsidRDefault="00000000">
            <w:r>
              <w:t>Pnl ratio of last 90 days. 0.1 represents 10%</w:t>
            </w:r>
          </w:p>
        </w:tc>
      </w:tr>
      <w:tr w:rsidR="00000000">
        <w:trPr>
          <w:divId w:val="175387555"/>
          <w:tblCellSpacing w:w="15" w:type="dxa"/>
        </w:trPr>
        <w:tc>
          <w:tcPr>
            <w:tcW w:w="0" w:type="auto"/>
            <w:vAlign w:val="center"/>
            <w:hideMark/>
          </w:tcPr>
          <w:p w:rsidR="00000000" w:rsidRDefault="00000000">
            <w:r>
              <w:t>&gt; pnlRatios</w:t>
            </w:r>
          </w:p>
        </w:tc>
        <w:tc>
          <w:tcPr>
            <w:tcW w:w="0" w:type="auto"/>
            <w:vAlign w:val="center"/>
            <w:hideMark/>
          </w:tcPr>
          <w:p w:rsidR="00000000" w:rsidRDefault="00000000">
            <w:r>
              <w:t>Array</w:t>
            </w:r>
          </w:p>
        </w:tc>
        <w:tc>
          <w:tcPr>
            <w:tcW w:w="0" w:type="auto"/>
            <w:vAlign w:val="center"/>
            <w:hideMark/>
          </w:tcPr>
          <w:p w:rsidR="00000000" w:rsidRDefault="00000000">
            <w:r>
              <w:t>Pnl ratios</w:t>
            </w:r>
          </w:p>
        </w:tc>
      </w:tr>
      <w:tr w:rsidR="00000000">
        <w:trPr>
          <w:divId w:val="175387555"/>
          <w:tblCellSpacing w:w="15" w:type="dxa"/>
        </w:trPr>
        <w:tc>
          <w:tcPr>
            <w:tcW w:w="0" w:type="auto"/>
            <w:vAlign w:val="center"/>
            <w:hideMark/>
          </w:tcPr>
          <w:p w:rsidR="00000000" w:rsidRDefault="00000000">
            <w:r>
              <w:t>&gt;&gt; beginTs</w:t>
            </w:r>
          </w:p>
        </w:tc>
        <w:tc>
          <w:tcPr>
            <w:tcW w:w="0" w:type="auto"/>
            <w:vAlign w:val="center"/>
            <w:hideMark/>
          </w:tcPr>
          <w:p w:rsidR="00000000" w:rsidRDefault="00000000">
            <w:r>
              <w:t>String</w:t>
            </w:r>
          </w:p>
        </w:tc>
        <w:tc>
          <w:tcPr>
            <w:tcW w:w="0" w:type="auto"/>
            <w:vAlign w:val="center"/>
            <w:hideMark/>
          </w:tcPr>
          <w:p w:rsidR="00000000" w:rsidRDefault="00000000">
            <w:r>
              <w:t>Begin time of pnl ratio on that day</w:t>
            </w:r>
          </w:p>
        </w:tc>
      </w:tr>
      <w:tr w:rsidR="00000000">
        <w:trPr>
          <w:divId w:val="175387555"/>
          <w:tblCellSpacing w:w="15" w:type="dxa"/>
        </w:trPr>
        <w:tc>
          <w:tcPr>
            <w:tcW w:w="0" w:type="auto"/>
            <w:vAlign w:val="center"/>
            <w:hideMark/>
          </w:tcPr>
          <w:p w:rsidR="00000000" w:rsidRDefault="00000000">
            <w:r>
              <w:t>&gt;&gt; pnlRatio</w:t>
            </w:r>
          </w:p>
        </w:tc>
        <w:tc>
          <w:tcPr>
            <w:tcW w:w="0" w:type="auto"/>
            <w:vAlign w:val="center"/>
            <w:hideMark/>
          </w:tcPr>
          <w:p w:rsidR="00000000" w:rsidRDefault="00000000">
            <w:r>
              <w:t>String</w:t>
            </w:r>
          </w:p>
        </w:tc>
        <w:tc>
          <w:tcPr>
            <w:tcW w:w="0" w:type="auto"/>
            <w:vAlign w:val="center"/>
            <w:hideMark/>
          </w:tcPr>
          <w:p w:rsidR="00000000" w:rsidRDefault="00000000">
            <w:r>
              <w:t>Pnl ratio on that day</w:t>
            </w:r>
          </w:p>
        </w:tc>
      </w:tr>
    </w:tbl>
    <w:p w:rsidR="00000000" w:rsidRDefault="00000000">
      <w:pPr>
        <w:pStyle w:val="3"/>
        <w:divId w:val="175387555"/>
      </w:pPr>
      <w:r>
        <w:t>GET / Lead trader weekly pnl</w:t>
      </w:r>
    </w:p>
    <w:p w:rsidR="00000000" w:rsidRDefault="00000000">
      <w:pPr>
        <w:pStyle w:val="a5"/>
        <w:divId w:val="175387555"/>
      </w:pPr>
      <w:r>
        <w:t>Public endpoint. Retrieve lead trader weekly pnl. Results are returned in counter chronological order.</w:t>
      </w:r>
    </w:p>
    <w:p w:rsidR="00000000" w:rsidRDefault="00000000">
      <w:pPr>
        <w:pStyle w:val="4"/>
        <w:divId w:val="175387555"/>
      </w:pPr>
      <w:r>
        <w:t>Rate limit: 5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/api/v5/copytrading/public-weekly-pnl</w:t>
      </w:r>
    </w:p>
    <w:p w:rsidR="00000000" w:rsidRDefault="00000000">
      <w:pPr>
        <w:pStyle w:val="a5"/>
        <w:ind w:left="720" w:right="720"/>
        <w:divId w:val="300968296"/>
      </w:pPr>
      <w:r>
        <w:t>Request example</w:t>
      </w:r>
    </w:p>
    <w:p w:rsidR="00000000" w:rsidRDefault="00000000">
      <w:pPr>
        <w:pStyle w:val="HTML0"/>
        <w:divId w:val="1340084176"/>
        <w:rPr>
          <w:rStyle w:val="HTML"/>
        </w:rPr>
      </w:pPr>
      <w:r>
        <w:rPr>
          <w:rStyle w:val="HTML"/>
        </w:rPr>
        <w:t>GET /api/v5/copytrading/public-weekly-pnl?instType</w:t>
      </w:r>
      <w:r>
        <w:rPr>
          <w:rStyle w:val="o"/>
        </w:rPr>
        <w:t>=</w:t>
      </w:r>
      <w:r>
        <w:rPr>
          <w:rStyle w:val="HTML"/>
        </w:rPr>
        <w:t>SWAP&amp;uniqueCode</w:t>
      </w:r>
      <w:r>
        <w:rPr>
          <w:rStyle w:val="o"/>
        </w:rPr>
        <w:t>=</w:t>
      </w:r>
      <w:r>
        <w:rPr>
          <w:rStyle w:val="HTML"/>
        </w:rPr>
        <w:t>D9ADEAB33AE9EABD</w:t>
      </w:r>
    </w:p>
    <w:p w:rsidR="00000000" w:rsidRDefault="00000000">
      <w:pPr>
        <w:pStyle w:val="HTML0"/>
        <w:divId w:val="1340084176"/>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058"/>
        <w:gridCol w:w="5193"/>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type</w:t>
            </w:r>
            <w:r>
              <w:br/>
            </w:r>
            <w:r>
              <w:rPr>
                <w:rStyle w:val="HTML"/>
              </w:rPr>
              <w:t>SWAP</w:t>
            </w:r>
            <w:r>
              <w:t>, the default value</w:t>
            </w:r>
          </w:p>
        </w:tc>
      </w:tr>
      <w:tr w:rsidR="00000000">
        <w:trPr>
          <w:divId w:val="175387555"/>
          <w:tblCellSpacing w:w="15" w:type="dxa"/>
        </w:trPr>
        <w:tc>
          <w:tcPr>
            <w:tcW w:w="0" w:type="auto"/>
            <w:vAlign w:val="center"/>
            <w:hideMark/>
          </w:tcPr>
          <w:p w:rsidR="00000000" w:rsidRDefault="00000000">
            <w:r>
              <w:t>uniqueCode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Lead trader unique code</w:t>
            </w:r>
            <w:r>
              <w:br/>
              <w:t>A combination of case-sensitive alphanumerics, all numbers and the length is 16 characters, e.g. 213E8C92DC61EFAC</w:t>
            </w:r>
          </w:p>
        </w:tc>
      </w:tr>
    </w:tbl>
    <w:p w:rsidR="00000000" w:rsidRDefault="00000000">
      <w:pPr>
        <w:pStyle w:val="a5"/>
        <w:ind w:left="720" w:right="720"/>
        <w:divId w:val="787818011"/>
      </w:pPr>
      <w:r>
        <w:t>Response example</w:t>
      </w:r>
    </w:p>
    <w:p w:rsidR="00000000" w:rsidRDefault="00000000">
      <w:pPr>
        <w:pStyle w:val="HTML0"/>
        <w:divId w:val="1649482554"/>
        <w:rPr>
          <w:rStyle w:val="w"/>
        </w:rPr>
      </w:pPr>
      <w:r>
        <w:rPr>
          <w:rStyle w:val="p"/>
        </w:rPr>
        <w:t>{</w:t>
      </w:r>
    </w:p>
    <w:p w:rsidR="00000000" w:rsidRDefault="00000000">
      <w:pPr>
        <w:pStyle w:val="HTML0"/>
        <w:divId w:val="1649482554"/>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649482554"/>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649482554"/>
        <w:rPr>
          <w:rStyle w:val="w"/>
        </w:rPr>
      </w:pPr>
      <w:r>
        <w:rPr>
          <w:rStyle w:val="w"/>
        </w:rPr>
        <w:t xml:space="preserve">        </w:t>
      </w:r>
      <w:r>
        <w:rPr>
          <w:rStyle w:val="p"/>
        </w:rPr>
        <w:t>{</w:t>
      </w:r>
    </w:p>
    <w:p w:rsidR="00000000" w:rsidRDefault="00000000">
      <w:pPr>
        <w:pStyle w:val="HTML0"/>
        <w:divId w:val="1649482554"/>
        <w:rPr>
          <w:rStyle w:val="w"/>
        </w:rPr>
      </w:pPr>
      <w:r>
        <w:rPr>
          <w:rStyle w:val="w"/>
        </w:rPr>
        <w:t xml:space="preserve">            </w:t>
      </w:r>
      <w:r>
        <w:rPr>
          <w:rStyle w:val="nl"/>
        </w:rPr>
        <w:t>"beginTs"</w:t>
      </w:r>
      <w:r>
        <w:rPr>
          <w:rStyle w:val="p"/>
        </w:rPr>
        <w:t>:</w:t>
      </w:r>
      <w:r>
        <w:rPr>
          <w:rStyle w:val="w"/>
        </w:rPr>
        <w:t xml:space="preserve"> </w:t>
      </w:r>
      <w:r>
        <w:rPr>
          <w:rStyle w:val="s2"/>
        </w:rPr>
        <w:t>"1701014400000"</w:t>
      </w:r>
      <w:r>
        <w:rPr>
          <w:rStyle w:val="p"/>
        </w:rPr>
        <w:t>,</w:t>
      </w:r>
    </w:p>
    <w:p w:rsidR="00000000" w:rsidRDefault="00000000">
      <w:pPr>
        <w:pStyle w:val="HTML0"/>
        <w:divId w:val="1649482554"/>
        <w:rPr>
          <w:rStyle w:val="w"/>
        </w:rPr>
      </w:pPr>
      <w:r>
        <w:rPr>
          <w:rStyle w:val="w"/>
        </w:rPr>
        <w:t xml:space="preserve">            </w:t>
      </w:r>
      <w:r>
        <w:rPr>
          <w:rStyle w:val="nl"/>
        </w:rPr>
        <w:t>"pnl"</w:t>
      </w:r>
      <w:r>
        <w:rPr>
          <w:rStyle w:val="p"/>
        </w:rPr>
        <w:t>:</w:t>
      </w:r>
      <w:r>
        <w:rPr>
          <w:rStyle w:val="w"/>
        </w:rPr>
        <w:t xml:space="preserve"> </w:t>
      </w:r>
      <w:r>
        <w:rPr>
          <w:rStyle w:val="s2"/>
        </w:rPr>
        <w:t>"-2.8428"</w:t>
      </w:r>
      <w:r>
        <w:rPr>
          <w:rStyle w:val="p"/>
        </w:rPr>
        <w:t>,</w:t>
      </w:r>
    </w:p>
    <w:p w:rsidR="00000000" w:rsidRDefault="00000000">
      <w:pPr>
        <w:pStyle w:val="HTML0"/>
        <w:divId w:val="1649482554"/>
        <w:rPr>
          <w:rStyle w:val="w"/>
        </w:rPr>
      </w:pPr>
      <w:r>
        <w:rPr>
          <w:rStyle w:val="w"/>
        </w:rPr>
        <w:t xml:space="preserve">            </w:t>
      </w:r>
      <w:r>
        <w:rPr>
          <w:rStyle w:val="nl"/>
        </w:rPr>
        <w:t>"pnlRatio"</w:t>
      </w:r>
      <w:r>
        <w:rPr>
          <w:rStyle w:val="p"/>
        </w:rPr>
        <w:t>:</w:t>
      </w:r>
      <w:r>
        <w:rPr>
          <w:rStyle w:val="w"/>
        </w:rPr>
        <w:t xml:space="preserve"> </w:t>
      </w:r>
      <w:r>
        <w:rPr>
          <w:rStyle w:val="s2"/>
        </w:rPr>
        <w:t>"-0.0106"</w:t>
      </w:r>
    </w:p>
    <w:p w:rsidR="00000000" w:rsidRDefault="00000000">
      <w:pPr>
        <w:pStyle w:val="HTML0"/>
        <w:divId w:val="1649482554"/>
        <w:rPr>
          <w:rStyle w:val="w"/>
        </w:rPr>
      </w:pPr>
      <w:r>
        <w:rPr>
          <w:rStyle w:val="w"/>
        </w:rPr>
        <w:t xml:space="preserve">        </w:t>
      </w:r>
      <w:r>
        <w:rPr>
          <w:rStyle w:val="p"/>
        </w:rPr>
        <w:t>},</w:t>
      </w:r>
    </w:p>
    <w:p w:rsidR="00000000" w:rsidRDefault="00000000">
      <w:pPr>
        <w:pStyle w:val="HTML0"/>
        <w:divId w:val="1649482554"/>
        <w:rPr>
          <w:rStyle w:val="w"/>
        </w:rPr>
      </w:pPr>
      <w:r>
        <w:rPr>
          <w:rStyle w:val="w"/>
        </w:rPr>
        <w:t xml:space="preserve">        </w:t>
      </w:r>
      <w:r>
        <w:rPr>
          <w:rStyle w:val="p"/>
        </w:rPr>
        <w:t>{</w:t>
      </w:r>
    </w:p>
    <w:p w:rsidR="00000000" w:rsidRDefault="00000000">
      <w:pPr>
        <w:pStyle w:val="HTML0"/>
        <w:divId w:val="1649482554"/>
        <w:rPr>
          <w:rStyle w:val="w"/>
        </w:rPr>
      </w:pPr>
      <w:r>
        <w:rPr>
          <w:rStyle w:val="w"/>
        </w:rPr>
        <w:t xml:space="preserve">            </w:t>
      </w:r>
      <w:r>
        <w:rPr>
          <w:rStyle w:val="nl"/>
        </w:rPr>
        <w:t>"beginTs"</w:t>
      </w:r>
      <w:r>
        <w:rPr>
          <w:rStyle w:val="p"/>
        </w:rPr>
        <w:t>:</w:t>
      </w:r>
      <w:r>
        <w:rPr>
          <w:rStyle w:val="w"/>
        </w:rPr>
        <w:t xml:space="preserve"> </w:t>
      </w:r>
      <w:r>
        <w:rPr>
          <w:rStyle w:val="s2"/>
        </w:rPr>
        <w:t>"1700409600000"</w:t>
      </w:r>
      <w:r>
        <w:rPr>
          <w:rStyle w:val="p"/>
        </w:rPr>
        <w:t>,</w:t>
      </w:r>
    </w:p>
    <w:p w:rsidR="00000000" w:rsidRDefault="00000000">
      <w:pPr>
        <w:pStyle w:val="HTML0"/>
        <w:divId w:val="1649482554"/>
        <w:rPr>
          <w:rStyle w:val="w"/>
        </w:rPr>
      </w:pPr>
      <w:r>
        <w:rPr>
          <w:rStyle w:val="w"/>
        </w:rPr>
        <w:t xml:space="preserve">            </w:t>
      </w:r>
      <w:r>
        <w:rPr>
          <w:rStyle w:val="nl"/>
        </w:rPr>
        <w:t>"pnl"</w:t>
      </w:r>
      <w:r>
        <w:rPr>
          <w:rStyle w:val="p"/>
        </w:rPr>
        <w:t>:</w:t>
      </w:r>
      <w:r>
        <w:rPr>
          <w:rStyle w:val="w"/>
        </w:rPr>
        <w:t xml:space="preserve"> </w:t>
      </w:r>
      <w:r>
        <w:rPr>
          <w:rStyle w:val="s2"/>
        </w:rPr>
        <w:t>"81.8446"</w:t>
      </w:r>
      <w:r>
        <w:rPr>
          <w:rStyle w:val="p"/>
        </w:rPr>
        <w:t>,</w:t>
      </w:r>
    </w:p>
    <w:p w:rsidR="00000000" w:rsidRDefault="00000000">
      <w:pPr>
        <w:pStyle w:val="HTML0"/>
        <w:divId w:val="1649482554"/>
        <w:rPr>
          <w:rStyle w:val="w"/>
        </w:rPr>
      </w:pPr>
      <w:r>
        <w:rPr>
          <w:rStyle w:val="w"/>
        </w:rPr>
        <w:t xml:space="preserve">            </w:t>
      </w:r>
      <w:r>
        <w:rPr>
          <w:rStyle w:val="nl"/>
        </w:rPr>
        <w:t>"pnlRatio"</w:t>
      </w:r>
      <w:r>
        <w:rPr>
          <w:rStyle w:val="p"/>
        </w:rPr>
        <w:t>:</w:t>
      </w:r>
      <w:r>
        <w:rPr>
          <w:rStyle w:val="w"/>
        </w:rPr>
        <w:t xml:space="preserve"> </w:t>
      </w:r>
      <w:r>
        <w:rPr>
          <w:rStyle w:val="s2"/>
        </w:rPr>
        <w:t>"0.3036"</w:t>
      </w:r>
    </w:p>
    <w:p w:rsidR="00000000" w:rsidRDefault="00000000">
      <w:pPr>
        <w:pStyle w:val="HTML0"/>
        <w:divId w:val="1649482554"/>
        <w:rPr>
          <w:rStyle w:val="w"/>
        </w:rPr>
      </w:pPr>
      <w:r>
        <w:rPr>
          <w:rStyle w:val="w"/>
        </w:rPr>
        <w:t xml:space="preserve">        </w:t>
      </w:r>
      <w:r>
        <w:rPr>
          <w:rStyle w:val="p"/>
        </w:rPr>
        <w:t>}</w:t>
      </w:r>
    </w:p>
    <w:p w:rsidR="00000000" w:rsidRDefault="00000000">
      <w:pPr>
        <w:pStyle w:val="HTML0"/>
        <w:divId w:val="1649482554"/>
        <w:rPr>
          <w:rStyle w:val="w"/>
        </w:rPr>
      </w:pPr>
      <w:r>
        <w:rPr>
          <w:rStyle w:val="w"/>
        </w:rPr>
        <w:t xml:space="preserve">    </w:t>
      </w:r>
      <w:r>
        <w:rPr>
          <w:rStyle w:val="p"/>
        </w:rPr>
        <w:t>],</w:t>
      </w:r>
    </w:p>
    <w:p w:rsidR="00000000" w:rsidRDefault="00000000">
      <w:pPr>
        <w:pStyle w:val="HTML0"/>
        <w:divId w:val="1649482554"/>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649482554"/>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439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beginTs</w:t>
            </w:r>
          </w:p>
        </w:tc>
        <w:tc>
          <w:tcPr>
            <w:tcW w:w="0" w:type="auto"/>
            <w:vAlign w:val="center"/>
            <w:hideMark/>
          </w:tcPr>
          <w:p w:rsidR="00000000" w:rsidRDefault="00000000">
            <w:r>
              <w:t>String</w:t>
            </w:r>
          </w:p>
        </w:tc>
        <w:tc>
          <w:tcPr>
            <w:tcW w:w="0" w:type="auto"/>
            <w:vAlign w:val="center"/>
            <w:hideMark/>
          </w:tcPr>
          <w:p w:rsidR="00000000" w:rsidRDefault="00000000">
            <w:r>
              <w:t>Begin time of pnl ratio on that week</w:t>
            </w:r>
          </w:p>
        </w:tc>
      </w:tr>
      <w:tr w:rsidR="00000000">
        <w:trPr>
          <w:divId w:val="175387555"/>
          <w:tblCellSpacing w:w="15" w:type="dxa"/>
        </w:trPr>
        <w:tc>
          <w:tcPr>
            <w:tcW w:w="0" w:type="auto"/>
            <w:vAlign w:val="center"/>
            <w:hideMark/>
          </w:tcPr>
          <w:p w:rsidR="00000000" w:rsidRDefault="00000000">
            <w:r>
              <w:t>pnl</w:t>
            </w:r>
          </w:p>
        </w:tc>
        <w:tc>
          <w:tcPr>
            <w:tcW w:w="0" w:type="auto"/>
            <w:vAlign w:val="center"/>
            <w:hideMark/>
          </w:tcPr>
          <w:p w:rsidR="00000000" w:rsidRDefault="00000000">
            <w:r>
              <w:t>String</w:t>
            </w:r>
          </w:p>
        </w:tc>
        <w:tc>
          <w:tcPr>
            <w:tcW w:w="0" w:type="auto"/>
            <w:vAlign w:val="center"/>
            <w:hideMark/>
          </w:tcPr>
          <w:p w:rsidR="00000000" w:rsidRDefault="00000000">
            <w:r>
              <w:t>Pnl on that week</w:t>
            </w:r>
          </w:p>
        </w:tc>
      </w:tr>
      <w:tr w:rsidR="00000000">
        <w:trPr>
          <w:divId w:val="175387555"/>
          <w:tblCellSpacing w:w="15" w:type="dxa"/>
        </w:trPr>
        <w:tc>
          <w:tcPr>
            <w:tcW w:w="0" w:type="auto"/>
            <w:vAlign w:val="center"/>
            <w:hideMark/>
          </w:tcPr>
          <w:p w:rsidR="00000000" w:rsidRDefault="00000000">
            <w:r>
              <w:t>pnlRatio</w:t>
            </w:r>
          </w:p>
        </w:tc>
        <w:tc>
          <w:tcPr>
            <w:tcW w:w="0" w:type="auto"/>
            <w:vAlign w:val="center"/>
            <w:hideMark/>
          </w:tcPr>
          <w:p w:rsidR="00000000" w:rsidRDefault="00000000">
            <w:r>
              <w:t>String</w:t>
            </w:r>
          </w:p>
        </w:tc>
        <w:tc>
          <w:tcPr>
            <w:tcW w:w="0" w:type="auto"/>
            <w:vAlign w:val="center"/>
            <w:hideMark/>
          </w:tcPr>
          <w:p w:rsidR="00000000" w:rsidRDefault="00000000">
            <w:r>
              <w:t>Pnl ratio on that week</w:t>
            </w:r>
          </w:p>
        </w:tc>
      </w:tr>
    </w:tbl>
    <w:p w:rsidR="00000000" w:rsidRDefault="00000000">
      <w:pPr>
        <w:pStyle w:val="3"/>
        <w:divId w:val="175387555"/>
      </w:pPr>
      <w:r>
        <w:t>GET / Lead trader daily pnl</w:t>
      </w:r>
    </w:p>
    <w:p w:rsidR="00000000" w:rsidRDefault="00000000">
      <w:pPr>
        <w:pStyle w:val="a5"/>
        <w:divId w:val="175387555"/>
      </w:pPr>
      <w:r>
        <w:t>Public endpoint. Retrieve lead trader daily pnl. Results are returned in counter chronological order.</w:t>
      </w:r>
    </w:p>
    <w:p w:rsidR="00000000" w:rsidRDefault="00000000">
      <w:pPr>
        <w:pStyle w:val="4"/>
        <w:divId w:val="175387555"/>
      </w:pPr>
      <w:r>
        <w:t>Rate limit: 5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/api/v5/copytrading/public-pnl</w:t>
      </w:r>
    </w:p>
    <w:p w:rsidR="00000000" w:rsidRDefault="00000000">
      <w:pPr>
        <w:pStyle w:val="a5"/>
        <w:ind w:left="720" w:right="720"/>
        <w:divId w:val="2117018323"/>
      </w:pPr>
      <w:r>
        <w:t>Request example</w:t>
      </w:r>
    </w:p>
    <w:p w:rsidR="00000000" w:rsidRDefault="00000000">
      <w:pPr>
        <w:pStyle w:val="HTML0"/>
        <w:divId w:val="21788325"/>
        <w:rPr>
          <w:rStyle w:val="HTML"/>
        </w:rPr>
      </w:pPr>
      <w:r>
        <w:rPr>
          <w:rStyle w:val="HTML"/>
        </w:rPr>
        <w:t>GET /api/v5/copytrading/public-pnl?instType</w:t>
      </w:r>
      <w:r>
        <w:rPr>
          <w:rStyle w:val="o"/>
        </w:rPr>
        <w:t>=</w:t>
      </w:r>
      <w:r>
        <w:rPr>
          <w:rStyle w:val="HTML"/>
        </w:rPr>
        <w:t>SWAP&amp;uniqueCode</w:t>
      </w:r>
      <w:r>
        <w:rPr>
          <w:rStyle w:val="o"/>
        </w:rPr>
        <w:t>=</w:t>
      </w:r>
      <w:r>
        <w:rPr>
          <w:rStyle w:val="HTML"/>
        </w:rPr>
        <w:t>D9ADEAB33AE9EABD&amp;lastDays</w:t>
      </w:r>
      <w:r>
        <w:rPr>
          <w:rStyle w:val="o"/>
        </w:rPr>
        <w:t>=</w:t>
      </w:r>
      <w:r>
        <w:rPr>
          <w:rStyle w:val="HTML"/>
        </w:rPr>
        <w:t>1</w:t>
      </w:r>
    </w:p>
    <w:p w:rsidR="00000000" w:rsidRDefault="00000000">
      <w:pPr>
        <w:pStyle w:val="HTML0"/>
        <w:divId w:val="21788325"/>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058"/>
        <w:gridCol w:w="5193"/>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type</w:t>
            </w:r>
            <w:r>
              <w:br/>
            </w:r>
            <w:r>
              <w:rPr>
                <w:rStyle w:val="HTML"/>
              </w:rPr>
              <w:t>SWAP</w:t>
            </w:r>
            <w:r>
              <w:t>, the default value</w:t>
            </w:r>
          </w:p>
        </w:tc>
      </w:tr>
      <w:tr w:rsidR="00000000">
        <w:trPr>
          <w:divId w:val="175387555"/>
          <w:tblCellSpacing w:w="15" w:type="dxa"/>
        </w:trPr>
        <w:tc>
          <w:tcPr>
            <w:tcW w:w="0" w:type="auto"/>
            <w:vAlign w:val="center"/>
            <w:hideMark/>
          </w:tcPr>
          <w:p w:rsidR="00000000" w:rsidRDefault="00000000">
            <w:r>
              <w:t>uniqueCode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Lead trader unique code</w:t>
            </w:r>
            <w:r>
              <w:br/>
              <w:t>A combination of case-sensitive alphanumerics, all numbers and the length is 16 characters, e.g. 213E8C92DC61EFAC</w:t>
            </w:r>
          </w:p>
        </w:tc>
      </w:tr>
      <w:tr w:rsidR="00000000">
        <w:trPr>
          <w:divId w:val="175387555"/>
          <w:tblCellSpacing w:w="15" w:type="dxa"/>
        </w:trPr>
        <w:tc>
          <w:tcPr>
            <w:tcW w:w="0" w:type="auto"/>
            <w:vAlign w:val="center"/>
            <w:hideMark/>
          </w:tcPr>
          <w:p w:rsidR="00000000" w:rsidRDefault="00000000">
            <w:r>
              <w:t>lastDays</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Last days</w:t>
            </w:r>
            <w:r>
              <w:br/>
            </w:r>
            <w:r>
              <w:rPr>
                <w:rStyle w:val="HTML"/>
              </w:rPr>
              <w:t>1</w:t>
            </w:r>
            <w:r>
              <w:t xml:space="preserve">: last 7 days </w:t>
            </w:r>
            <w:r>
              <w:br/>
            </w:r>
            <w:r>
              <w:rPr>
                <w:rStyle w:val="HTML"/>
              </w:rPr>
              <w:t>2</w:t>
            </w:r>
            <w:r>
              <w:t>: last 30 days</w:t>
            </w:r>
            <w:r>
              <w:br/>
            </w:r>
            <w:r>
              <w:rPr>
                <w:rStyle w:val="HTML"/>
              </w:rPr>
              <w:t>3</w:t>
            </w:r>
            <w:r>
              <w:t xml:space="preserve">: last 90 days </w:t>
            </w:r>
            <w:r>
              <w:br/>
            </w:r>
            <w:r>
              <w:rPr>
                <w:rStyle w:val="HTML"/>
              </w:rPr>
              <w:t>4</w:t>
            </w:r>
            <w:r>
              <w:t>: last 365 days</w:t>
            </w:r>
          </w:p>
        </w:tc>
      </w:tr>
    </w:tbl>
    <w:p w:rsidR="00000000" w:rsidRDefault="00000000">
      <w:pPr>
        <w:pStyle w:val="a5"/>
        <w:ind w:left="720" w:right="720"/>
        <w:divId w:val="1337926603"/>
      </w:pPr>
      <w:r>
        <w:t>Response example</w:t>
      </w:r>
    </w:p>
    <w:p w:rsidR="00000000" w:rsidRDefault="00000000">
      <w:pPr>
        <w:pStyle w:val="HTML0"/>
        <w:divId w:val="1212108175"/>
        <w:rPr>
          <w:rStyle w:val="w"/>
        </w:rPr>
      </w:pPr>
      <w:r>
        <w:rPr>
          <w:rStyle w:val="p"/>
        </w:rPr>
        <w:t>{</w:t>
      </w:r>
    </w:p>
    <w:p w:rsidR="00000000" w:rsidRDefault="00000000">
      <w:pPr>
        <w:pStyle w:val="HTML0"/>
        <w:divId w:val="1212108175"/>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212108175"/>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212108175"/>
        <w:rPr>
          <w:rStyle w:val="w"/>
        </w:rPr>
      </w:pPr>
      <w:r>
        <w:rPr>
          <w:rStyle w:val="w"/>
        </w:rPr>
        <w:t xml:space="preserve">        </w:t>
      </w:r>
      <w:r>
        <w:rPr>
          <w:rStyle w:val="p"/>
        </w:rPr>
        <w:t>{</w:t>
      </w:r>
    </w:p>
    <w:p w:rsidR="00000000" w:rsidRDefault="00000000">
      <w:pPr>
        <w:pStyle w:val="HTML0"/>
        <w:divId w:val="1212108175"/>
        <w:rPr>
          <w:rStyle w:val="w"/>
        </w:rPr>
      </w:pPr>
      <w:r>
        <w:rPr>
          <w:rStyle w:val="w"/>
        </w:rPr>
        <w:t xml:space="preserve">            </w:t>
      </w:r>
      <w:r>
        <w:rPr>
          <w:rStyle w:val="nl"/>
        </w:rPr>
        <w:t>"beginTs"</w:t>
      </w:r>
      <w:r>
        <w:rPr>
          <w:rStyle w:val="p"/>
        </w:rPr>
        <w:t>:</w:t>
      </w:r>
      <w:r>
        <w:rPr>
          <w:rStyle w:val="w"/>
        </w:rPr>
        <w:t xml:space="preserve"> </w:t>
      </w:r>
      <w:r>
        <w:rPr>
          <w:rStyle w:val="s2"/>
        </w:rPr>
        <w:t>"1701100800000"</w:t>
      </w:r>
      <w:r>
        <w:rPr>
          <w:rStyle w:val="p"/>
        </w:rPr>
        <w:t>,</w:t>
      </w:r>
    </w:p>
    <w:p w:rsidR="00000000" w:rsidRDefault="00000000">
      <w:pPr>
        <w:pStyle w:val="HTML0"/>
        <w:divId w:val="1212108175"/>
        <w:rPr>
          <w:rStyle w:val="w"/>
        </w:rPr>
      </w:pPr>
      <w:r>
        <w:rPr>
          <w:rStyle w:val="w"/>
        </w:rPr>
        <w:t xml:space="preserve">            </w:t>
      </w:r>
      <w:r>
        <w:rPr>
          <w:rStyle w:val="nl"/>
        </w:rPr>
        <w:t>"pnl"</w:t>
      </w:r>
      <w:r>
        <w:rPr>
          <w:rStyle w:val="p"/>
        </w:rPr>
        <w:t>:</w:t>
      </w:r>
      <w:r>
        <w:rPr>
          <w:rStyle w:val="w"/>
        </w:rPr>
        <w:t xml:space="preserve"> </w:t>
      </w:r>
      <w:r>
        <w:rPr>
          <w:rStyle w:val="s2"/>
        </w:rPr>
        <w:t>"97.3309"</w:t>
      </w:r>
      <w:r>
        <w:rPr>
          <w:rStyle w:val="p"/>
        </w:rPr>
        <w:t>,</w:t>
      </w:r>
    </w:p>
    <w:p w:rsidR="00000000" w:rsidRDefault="00000000">
      <w:pPr>
        <w:pStyle w:val="HTML0"/>
        <w:divId w:val="1212108175"/>
        <w:rPr>
          <w:rStyle w:val="w"/>
        </w:rPr>
      </w:pPr>
      <w:r>
        <w:rPr>
          <w:rStyle w:val="w"/>
        </w:rPr>
        <w:t xml:space="preserve">            </w:t>
      </w:r>
      <w:r>
        <w:rPr>
          <w:rStyle w:val="nl"/>
        </w:rPr>
        <w:t>"pnlRatio"</w:t>
      </w:r>
      <w:r>
        <w:rPr>
          <w:rStyle w:val="p"/>
        </w:rPr>
        <w:t>:</w:t>
      </w:r>
      <w:r>
        <w:rPr>
          <w:rStyle w:val="w"/>
        </w:rPr>
        <w:t xml:space="preserve"> </w:t>
      </w:r>
      <w:r>
        <w:rPr>
          <w:rStyle w:val="s2"/>
        </w:rPr>
        <w:t>"0.3672"</w:t>
      </w:r>
    </w:p>
    <w:p w:rsidR="00000000" w:rsidRDefault="00000000">
      <w:pPr>
        <w:pStyle w:val="HTML0"/>
        <w:divId w:val="1212108175"/>
        <w:rPr>
          <w:rStyle w:val="w"/>
        </w:rPr>
      </w:pPr>
      <w:r>
        <w:rPr>
          <w:rStyle w:val="w"/>
        </w:rPr>
        <w:t xml:space="preserve">        </w:t>
      </w:r>
      <w:r>
        <w:rPr>
          <w:rStyle w:val="p"/>
        </w:rPr>
        <w:t>},</w:t>
      </w:r>
    </w:p>
    <w:p w:rsidR="00000000" w:rsidRDefault="00000000">
      <w:pPr>
        <w:pStyle w:val="HTML0"/>
        <w:divId w:val="1212108175"/>
        <w:rPr>
          <w:rStyle w:val="w"/>
        </w:rPr>
      </w:pPr>
      <w:r>
        <w:rPr>
          <w:rStyle w:val="w"/>
        </w:rPr>
        <w:t xml:space="preserve">        </w:t>
      </w:r>
      <w:r>
        <w:rPr>
          <w:rStyle w:val="p"/>
        </w:rPr>
        <w:t>{</w:t>
      </w:r>
    </w:p>
    <w:p w:rsidR="00000000" w:rsidRDefault="00000000">
      <w:pPr>
        <w:pStyle w:val="HTML0"/>
        <w:divId w:val="1212108175"/>
        <w:rPr>
          <w:rStyle w:val="w"/>
        </w:rPr>
      </w:pPr>
      <w:r>
        <w:rPr>
          <w:rStyle w:val="w"/>
        </w:rPr>
        <w:t xml:space="preserve">            </w:t>
      </w:r>
      <w:r>
        <w:rPr>
          <w:rStyle w:val="nl"/>
        </w:rPr>
        <w:t>"beginTs"</w:t>
      </w:r>
      <w:r>
        <w:rPr>
          <w:rStyle w:val="p"/>
        </w:rPr>
        <w:t>:</w:t>
      </w:r>
      <w:r>
        <w:rPr>
          <w:rStyle w:val="w"/>
        </w:rPr>
        <w:t xml:space="preserve"> </w:t>
      </w:r>
      <w:r>
        <w:rPr>
          <w:rStyle w:val="s2"/>
        </w:rPr>
        <w:t>"1701014400000"</w:t>
      </w:r>
      <w:r>
        <w:rPr>
          <w:rStyle w:val="p"/>
        </w:rPr>
        <w:t>,</w:t>
      </w:r>
    </w:p>
    <w:p w:rsidR="00000000" w:rsidRDefault="00000000">
      <w:pPr>
        <w:pStyle w:val="HTML0"/>
        <w:divId w:val="1212108175"/>
        <w:rPr>
          <w:rStyle w:val="w"/>
        </w:rPr>
      </w:pPr>
      <w:r>
        <w:rPr>
          <w:rStyle w:val="w"/>
        </w:rPr>
        <w:t xml:space="preserve">            </w:t>
      </w:r>
      <w:r>
        <w:rPr>
          <w:rStyle w:val="nl"/>
        </w:rPr>
        <w:t>"pnl"</w:t>
      </w:r>
      <w:r>
        <w:rPr>
          <w:rStyle w:val="p"/>
        </w:rPr>
        <w:t>:</w:t>
      </w:r>
      <w:r>
        <w:rPr>
          <w:rStyle w:val="w"/>
        </w:rPr>
        <w:t xml:space="preserve"> </w:t>
      </w:r>
      <w:r>
        <w:rPr>
          <w:rStyle w:val="s2"/>
        </w:rPr>
        <w:t>"96.7755"</w:t>
      </w:r>
      <w:r>
        <w:rPr>
          <w:rStyle w:val="p"/>
        </w:rPr>
        <w:t>,</w:t>
      </w:r>
    </w:p>
    <w:p w:rsidR="00000000" w:rsidRDefault="00000000">
      <w:pPr>
        <w:pStyle w:val="HTML0"/>
        <w:divId w:val="1212108175"/>
        <w:rPr>
          <w:rStyle w:val="w"/>
        </w:rPr>
      </w:pPr>
      <w:r>
        <w:rPr>
          <w:rStyle w:val="w"/>
        </w:rPr>
        <w:t xml:space="preserve">            </w:t>
      </w:r>
      <w:r>
        <w:rPr>
          <w:rStyle w:val="nl"/>
        </w:rPr>
        <w:t>"pnlRatio"</w:t>
      </w:r>
      <w:r>
        <w:rPr>
          <w:rStyle w:val="p"/>
        </w:rPr>
        <w:t>:</w:t>
      </w:r>
      <w:r>
        <w:rPr>
          <w:rStyle w:val="w"/>
        </w:rPr>
        <w:t xml:space="preserve"> </w:t>
      </w:r>
      <w:r>
        <w:rPr>
          <w:rStyle w:val="s2"/>
        </w:rPr>
        <w:t>"0.3651"</w:t>
      </w:r>
    </w:p>
    <w:p w:rsidR="00000000" w:rsidRDefault="00000000">
      <w:pPr>
        <w:pStyle w:val="HTML0"/>
        <w:divId w:val="1212108175"/>
        <w:rPr>
          <w:rStyle w:val="w"/>
        </w:rPr>
      </w:pPr>
      <w:r>
        <w:rPr>
          <w:rStyle w:val="w"/>
        </w:rPr>
        <w:t xml:space="preserve">        </w:t>
      </w:r>
      <w:r>
        <w:rPr>
          <w:rStyle w:val="p"/>
        </w:rPr>
        <w:t>}</w:t>
      </w:r>
    </w:p>
    <w:p w:rsidR="00000000" w:rsidRDefault="00000000">
      <w:pPr>
        <w:pStyle w:val="HTML0"/>
        <w:divId w:val="1212108175"/>
        <w:rPr>
          <w:rStyle w:val="w"/>
        </w:rPr>
      </w:pPr>
      <w:r>
        <w:rPr>
          <w:rStyle w:val="w"/>
        </w:rPr>
        <w:t xml:space="preserve">    </w:t>
      </w:r>
      <w:r>
        <w:rPr>
          <w:rStyle w:val="p"/>
        </w:rPr>
        <w:t>],</w:t>
      </w:r>
    </w:p>
    <w:p w:rsidR="00000000" w:rsidRDefault="00000000">
      <w:pPr>
        <w:pStyle w:val="HTML0"/>
        <w:divId w:val="1212108175"/>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212108175"/>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427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beginTs</w:t>
            </w:r>
          </w:p>
        </w:tc>
        <w:tc>
          <w:tcPr>
            <w:tcW w:w="0" w:type="auto"/>
            <w:vAlign w:val="center"/>
            <w:hideMark/>
          </w:tcPr>
          <w:p w:rsidR="00000000" w:rsidRDefault="00000000">
            <w:r>
              <w:t>String</w:t>
            </w:r>
          </w:p>
        </w:tc>
        <w:tc>
          <w:tcPr>
            <w:tcW w:w="0" w:type="auto"/>
            <w:vAlign w:val="center"/>
            <w:hideMark/>
          </w:tcPr>
          <w:p w:rsidR="00000000" w:rsidRDefault="00000000">
            <w:r>
              <w:t>Begin time of pnl ratio on that day</w:t>
            </w:r>
          </w:p>
        </w:tc>
      </w:tr>
      <w:tr w:rsidR="00000000">
        <w:trPr>
          <w:divId w:val="175387555"/>
          <w:tblCellSpacing w:w="15" w:type="dxa"/>
        </w:trPr>
        <w:tc>
          <w:tcPr>
            <w:tcW w:w="0" w:type="auto"/>
            <w:vAlign w:val="center"/>
            <w:hideMark/>
          </w:tcPr>
          <w:p w:rsidR="00000000" w:rsidRDefault="00000000">
            <w:r>
              <w:t>pnl</w:t>
            </w:r>
          </w:p>
        </w:tc>
        <w:tc>
          <w:tcPr>
            <w:tcW w:w="0" w:type="auto"/>
            <w:vAlign w:val="center"/>
            <w:hideMark/>
          </w:tcPr>
          <w:p w:rsidR="00000000" w:rsidRDefault="00000000">
            <w:r>
              <w:t>String</w:t>
            </w:r>
          </w:p>
        </w:tc>
        <w:tc>
          <w:tcPr>
            <w:tcW w:w="0" w:type="auto"/>
            <w:vAlign w:val="center"/>
            <w:hideMark/>
          </w:tcPr>
          <w:p w:rsidR="00000000" w:rsidRDefault="00000000">
            <w:r>
              <w:t>Pnl on that day</w:t>
            </w:r>
          </w:p>
        </w:tc>
      </w:tr>
      <w:tr w:rsidR="00000000">
        <w:trPr>
          <w:divId w:val="175387555"/>
          <w:tblCellSpacing w:w="15" w:type="dxa"/>
        </w:trPr>
        <w:tc>
          <w:tcPr>
            <w:tcW w:w="0" w:type="auto"/>
            <w:vAlign w:val="center"/>
            <w:hideMark/>
          </w:tcPr>
          <w:p w:rsidR="00000000" w:rsidRDefault="00000000">
            <w:r>
              <w:t>pnlRatio</w:t>
            </w:r>
          </w:p>
        </w:tc>
        <w:tc>
          <w:tcPr>
            <w:tcW w:w="0" w:type="auto"/>
            <w:vAlign w:val="center"/>
            <w:hideMark/>
          </w:tcPr>
          <w:p w:rsidR="00000000" w:rsidRDefault="00000000">
            <w:r>
              <w:t>String</w:t>
            </w:r>
          </w:p>
        </w:tc>
        <w:tc>
          <w:tcPr>
            <w:tcW w:w="0" w:type="auto"/>
            <w:vAlign w:val="center"/>
            <w:hideMark/>
          </w:tcPr>
          <w:p w:rsidR="00000000" w:rsidRDefault="00000000">
            <w:r>
              <w:t>Pnl ratio on that day</w:t>
            </w:r>
          </w:p>
        </w:tc>
      </w:tr>
    </w:tbl>
    <w:p w:rsidR="00000000" w:rsidRDefault="00000000">
      <w:pPr>
        <w:pStyle w:val="3"/>
        <w:divId w:val="175387555"/>
      </w:pPr>
      <w:r>
        <w:t>GET / Lead trader stats</w:t>
      </w:r>
    </w:p>
    <w:p w:rsidR="00000000" w:rsidRDefault="00000000">
      <w:pPr>
        <w:pStyle w:val="a5"/>
        <w:divId w:val="175387555"/>
      </w:pPr>
      <w:r>
        <w:t>Public endpoint. Key data related to lead trader performance.</w:t>
      </w:r>
    </w:p>
    <w:p w:rsidR="00000000" w:rsidRDefault="00000000">
      <w:pPr>
        <w:pStyle w:val="4"/>
        <w:divId w:val="175387555"/>
      </w:pPr>
      <w:r>
        <w:t>Rate limit: 5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/api/v5/copytrading/public-stats</w:t>
      </w:r>
    </w:p>
    <w:p w:rsidR="00000000" w:rsidRDefault="00000000">
      <w:pPr>
        <w:pStyle w:val="a5"/>
        <w:ind w:left="720" w:right="720"/>
        <w:divId w:val="1797943005"/>
      </w:pPr>
      <w:r>
        <w:t>Request example</w:t>
      </w:r>
    </w:p>
    <w:p w:rsidR="00000000" w:rsidRDefault="00000000">
      <w:pPr>
        <w:pStyle w:val="HTML0"/>
        <w:divId w:val="738210768"/>
        <w:rPr>
          <w:rStyle w:val="HTML"/>
        </w:rPr>
      </w:pPr>
      <w:r>
        <w:rPr>
          <w:rStyle w:val="HTML"/>
        </w:rPr>
        <w:t>GET /api/v5/copytrading/public-stats?instType</w:t>
      </w:r>
      <w:r>
        <w:rPr>
          <w:rStyle w:val="o"/>
        </w:rPr>
        <w:t>=</w:t>
      </w:r>
      <w:r>
        <w:rPr>
          <w:rStyle w:val="HTML"/>
        </w:rPr>
        <w:t>SWAP&amp;uniqueCode</w:t>
      </w:r>
      <w:r>
        <w:rPr>
          <w:rStyle w:val="o"/>
        </w:rPr>
        <w:t>=</w:t>
      </w:r>
      <w:r>
        <w:rPr>
          <w:rStyle w:val="HTML"/>
        </w:rPr>
        <w:t>D9ADEAB33AE9EABD&amp;lastDays</w:t>
      </w:r>
      <w:r>
        <w:rPr>
          <w:rStyle w:val="o"/>
        </w:rPr>
        <w:t>=</w:t>
      </w:r>
      <w:r>
        <w:rPr>
          <w:rStyle w:val="HTML"/>
        </w:rPr>
        <w:t>1</w:t>
      </w:r>
    </w:p>
    <w:p w:rsidR="00000000" w:rsidRDefault="00000000">
      <w:pPr>
        <w:pStyle w:val="HTML0"/>
        <w:divId w:val="738210768"/>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058"/>
        <w:gridCol w:w="5193"/>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type</w:t>
            </w:r>
            <w:r>
              <w:br/>
            </w:r>
            <w:r>
              <w:rPr>
                <w:rStyle w:val="HTML"/>
              </w:rPr>
              <w:t>SWAP</w:t>
            </w:r>
            <w:r>
              <w:t>, the default value</w:t>
            </w:r>
          </w:p>
        </w:tc>
      </w:tr>
      <w:tr w:rsidR="00000000">
        <w:trPr>
          <w:divId w:val="175387555"/>
          <w:tblCellSpacing w:w="15" w:type="dxa"/>
        </w:trPr>
        <w:tc>
          <w:tcPr>
            <w:tcW w:w="0" w:type="auto"/>
            <w:vAlign w:val="center"/>
            <w:hideMark/>
          </w:tcPr>
          <w:p w:rsidR="00000000" w:rsidRDefault="00000000">
            <w:r>
              <w:t>uniqueCode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Lead trader unique code</w:t>
            </w:r>
            <w:r>
              <w:br/>
              <w:t>A combination of case-sensitive alphanumerics, all numbers and the length is 16 characters, e.g. 213E8C92DC61EFAC</w:t>
            </w:r>
          </w:p>
        </w:tc>
      </w:tr>
      <w:tr w:rsidR="00000000">
        <w:trPr>
          <w:divId w:val="175387555"/>
          <w:tblCellSpacing w:w="15" w:type="dxa"/>
        </w:trPr>
        <w:tc>
          <w:tcPr>
            <w:tcW w:w="0" w:type="auto"/>
            <w:vAlign w:val="center"/>
            <w:hideMark/>
          </w:tcPr>
          <w:p w:rsidR="00000000" w:rsidRDefault="00000000">
            <w:r>
              <w:t>lastDays</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Last days</w:t>
            </w:r>
            <w:r>
              <w:br/>
            </w:r>
            <w:r>
              <w:rPr>
                <w:rStyle w:val="HTML"/>
              </w:rPr>
              <w:t>1</w:t>
            </w:r>
            <w:r>
              <w:t xml:space="preserve">: last 7 days </w:t>
            </w:r>
            <w:r>
              <w:br/>
            </w:r>
            <w:r>
              <w:rPr>
                <w:rStyle w:val="HTML"/>
              </w:rPr>
              <w:t>2</w:t>
            </w:r>
            <w:r>
              <w:t>: last 30 days</w:t>
            </w:r>
            <w:r>
              <w:br/>
            </w:r>
            <w:r>
              <w:rPr>
                <w:rStyle w:val="HTML"/>
              </w:rPr>
              <w:t>3</w:t>
            </w:r>
            <w:r>
              <w:t xml:space="preserve">: last 90 days </w:t>
            </w:r>
            <w:r>
              <w:br/>
            </w:r>
            <w:r>
              <w:rPr>
                <w:rStyle w:val="HTML"/>
              </w:rPr>
              <w:t>4</w:t>
            </w:r>
            <w:r>
              <w:t>: last 365 days</w:t>
            </w:r>
          </w:p>
        </w:tc>
      </w:tr>
    </w:tbl>
    <w:p w:rsidR="00000000" w:rsidRDefault="00000000">
      <w:pPr>
        <w:pStyle w:val="a5"/>
        <w:ind w:left="720" w:right="720"/>
        <w:divId w:val="1306009471"/>
      </w:pPr>
      <w:r>
        <w:t>Response example</w:t>
      </w:r>
    </w:p>
    <w:p w:rsidR="00000000" w:rsidRDefault="00000000">
      <w:pPr>
        <w:pStyle w:val="HTML0"/>
        <w:divId w:val="1710259536"/>
        <w:rPr>
          <w:rStyle w:val="w"/>
        </w:rPr>
      </w:pPr>
      <w:r>
        <w:rPr>
          <w:rStyle w:val="p"/>
        </w:rPr>
        <w:t>{</w:t>
      </w:r>
    </w:p>
    <w:p w:rsidR="00000000" w:rsidRDefault="00000000">
      <w:pPr>
        <w:pStyle w:val="HTML0"/>
        <w:divId w:val="1710259536"/>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710259536"/>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710259536"/>
        <w:rPr>
          <w:rStyle w:val="w"/>
        </w:rPr>
      </w:pPr>
      <w:r>
        <w:rPr>
          <w:rStyle w:val="w"/>
        </w:rPr>
        <w:t xml:space="preserve">        </w:t>
      </w:r>
      <w:r>
        <w:rPr>
          <w:rStyle w:val="p"/>
        </w:rPr>
        <w:t>{</w:t>
      </w:r>
    </w:p>
    <w:p w:rsidR="00000000" w:rsidRDefault="00000000">
      <w:pPr>
        <w:pStyle w:val="HTML0"/>
        <w:divId w:val="1710259536"/>
        <w:rPr>
          <w:rStyle w:val="w"/>
        </w:rPr>
      </w:pPr>
      <w:r>
        <w:rPr>
          <w:rStyle w:val="w"/>
        </w:rPr>
        <w:t xml:space="preserve">            </w:t>
      </w:r>
      <w:r>
        <w:rPr>
          <w:rStyle w:val="nl"/>
        </w:rPr>
        <w:t>"avgSubPosNotional"</w:t>
      </w:r>
      <w:r>
        <w:rPr>
          <w:rStyle w:val="p"/>
        </w:rPr>
        <w:t>:</w:t>
      </w:r>
      <w:r>
        <w:rPr>
          <w:rStyle w:val="w"/>
        </w:rPr>
        <w:t xml:space="preserve"> </w:t>
      </w:r>
      <w:r>
        <w:rPr>
          <w:rStyle w:val="s2"/>
        </w:rPr>
        <w:t>"213.1038"</w:t>
      </w:r>
      <w:r>
        <w:rPr>
          <w:rStyle w:val="p"/>
        </w:rPr>
        <w:t>,</w:t>
      </w:r>
    </w:p>
    <w:p w:rsidR="00000000" w:rsidRDefault="00000000">
      <w:pPr>
        <w:pStyle w:val="HTML0"/>
        <w:divId w:val="1710259536"/>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1710259536"/>
        <w:rPr>
          <w:rStyle w:val="w"/>
        </w:rPr>
      </w:pPr>
      <w:r>
        <w:rPr>
          <w:rStyle w:val="w"/>
        </w:rPr>
        <w:t xml:space="preserve">            </w:t>
      </w:r>
      <w:r>
        <w:rPr>
          <w:rStyle w:val="nl"/>
        </w:rPr>
        <w:t>"curCopyTraderPnl"</w:t>
      </w:r>
      <w:r>
        <w:rPr>
          <w:rStyle w:val="p"/>
        </w:rPr>
        <w:t>:</w:t>
      </w:r>
      <w:r>
        <w:rPr>
          <w:rStyle w:val="w"/>
        </w:rPr>
        <w:t xml:space="preserve"> </w:t>
      </w:r>
      <w:r>
        <w:rPr>
          <w:rStyle w:val="s2"/>
        </w:rPr>
        <w:t>"96.8071"</w:t>
      </w:r>
      <w:r>
        <w:rPr>
          <w:rStyle w:val="p"/>
        </w:rPr>
        <w:t>,</w:t>
      </w:r>
    </w:p>
    <w:p w:rsidR="00000000" w:rsidRDefault="00000000">
      <w:pPr>
        <w:pStyle w:val="HTML0"/>
        <w:divId w:val="1710259536"/>
        <w:rPr>
          <w:rStyle w:val="w"/>
        </w:rPr>
      </w:pPr>
      <w:r>
        <w:rPr>
          <w:rStyle w:val="w"/>
        </w:rPr>
        <w:t xml:space="preserve">            </w:t>
      </w:r>
      <w:r>
        <w:rPr>
          <w:rStyle w:val="nl"/>
        </w:rPr>
        <w:t>"investAmt"</w:t>
      </w:r>
      <w:r>
        <w:rPr>
          <w:rStyle w:val="p"/>
        </w:rPr>
        <w:t>:</w:t>
      </w:r>
      <w:r>
        <w:rPr>
          <w:rStyle w:val="w"/>
        </w:rPr>
        <w:t xml:space="preserve"> </w:t>
      </w:r>
      <w:r>
        <w:rPr>
          <w:rStyle w:val="s2"/>
        </w:rPr>
        <w:t>"265.095252476476294"</w:t>
      </w:r>
      <w:r>
        <w:rPr>
          <w:rStyle w:val="p"/>
        </w:rPr>
        <w:t>,</w:t>
      </w:r>
    </w:p>
    <w:p w:rsidR="00000000" w:rsidRDefault="00000000">
      <w:pPr>
        <w:pStyle w:val="HTML0"/>
        <w:divId w:val="1710259536"/>
        <w:rPr>
          <w:rStyle w:val="w"/>
        </w:rPr>
      </w:pPr>
      <w:r>
        <w:rPr>
          <w:rStyle w:val="w"/>
        </w:rPr>
        <w:t xml:space="preserve">            </w:t>
      </w:r>
      <w:r>
        <w:rPr>
          <w:rStyle w:val="nl"/>
        </w:rPr>
        <w:t>"lossDays"</w:t>
      </w:r>
      <w:r>
        <w:rPr>
          <w:rStyle w:val="p"/>
        </w:rPr>
        <w:t>:</w:t>
      </w:r>
      <w:r>
        <w:rPr>
          <w:rStyle w:val="w"/>
        </w:rPr>
        <w:t xml:space="preserve"> </w:t>
      </w:r>
      <w:r>
        <w:rPr>
          <w:rStyle w:val="s2"/>
        </w:rPr>
        <w:t>"1"</w:t>
      </w:r>
      <w:r>
        <w:rPr>
          <w:rStyle w:val="p"/>
        </w:rPr>
        <w:t>,</w:t>
      </w:r>
    </w:p>
    <w:p w:rsidR="00000000" w:rsidRDefault="00000000">
      <w:pPr>
        <w:pStyle w:val="HTML0"/>
        <w:divId w:val="1710259536"/>
        <w:rPr>
          <w:rStyle w:val="w"/>
        </w:rPr>
      </w:pPr>
      <w:r>
        <w:rPr>
          <w:rStyle w:val="w"/>
        </w:rPr>
        <w:t xml:space="preserve">            </w:t>
      </w:r>
      <w:r>
        <w:rPr>
          <w:rStyle w:val="nl"/>
        </w:rPr>
        <w:t>"profitDays"</w:t>
      </w:r>
      <w:r>
        <w:rPr>
          <w:rStyle w:val="p"/>
        </w:rPr>
        <w:t>:</w:t>
      </w:r>
      <w:r>
        <w:rPr>
          <w:rStyle w:val="w"/>
        </w:rPr>
        <w:t xml:space="preserve"> </w:t>
      </w:r>
      <w:r>
        <w:rPr>
          <w:rStyle w:val="s2"/>
        </w:rPr>
        <w:t>"2"</w:t>
      </w:r>
      <w:r>
        <w:rPr>
          <w:rStyle w:val="p"/>
        </w:rPr>
        <w:t>,</w:t>
      </w:r>
    </w:p>
    <w:p w:rsidR="00000000" w:rsidRDefault="00000000">
      <w:pPr>
        <w:pStyle w:val="HTML0"/>
        <w:divId w:val="1710259536"/>
        <w:rPr>
          <w:rStyle w:val="w"/>
        </w:rPr>
      </w:pPr>
      <w:r>
        <w:rPr>
          <w:rStyle w:val="w"/>
        </w:rPr>
        <w:t xml:space="preserve">            </w:t>
      </w:r>
      <w:r>
        <w:rPr>
          <w:rStyle w:val="nl"/>
        </w:rPr>
        <w:t>"winRatio"</w:t>
      </w:r>
      <w:r>
        <w:rPr>
          <w:rStyle w:val="p"/>
        </w:rPr>
        <w:t>:</w:t>
      </w:r>
      <w:r>
        <w:rPr>
          <w:rStyle w:val="w"/>
        </w:rPr>
        <w:t xml:space="preserve"> </w:t>
      </w:r>
      <w:r>
        <w:rPr>
          <w:rStyle w:val="s2"/>
        </w:rPr>
        <w:t>"0.6667"</w:t>
      </w:r>
    </w:p>
    <w:p w:rsidR="00000000" w:rsidRDefault="00000000">
      <w:pPr>
        <w:pStyle w:val="HTML0"/>
        <w:divId w:val="1710259536"/>
        <w:rPr>
          <w:rStyle w:val="w"/>
        </w:rPr>
      </w:pPr>
      <w:r>
        <w:rPr>
          <w:rStyle w:val="w"/>
        </w:rPr>
        <w:t xml:space="preserve">        </w:t>
      </w:r>
      <w:r>
        <w:rPr>
          <w:rStyle w:val="p"/>
        </w:rPr>
        <w:t>}</w:t>
      </w:r>
    </w:p>
    <w:p w:rsidR="00000000" w:rsidRDefault="00000000">
      <w:pPr>
        <w:pStyle w:val="HTML0"/>
        <w:divId w:val="1710259536"/>
        <w:rPr>
          <w:rStyle w:val="w"/>
        </w:rPr>
      </w:pPr>
      <w:r>
        <w:rPr>
          <w:rStyle w:val="w"/>
        </w:rPr>
        <w:t xml:space="preserve">    </w:t>
      </w:r>
      <w:r>
        <w:rPr>
          <w:rStyle w:val="p"/>
        </w:rPr>
        <w:t>],</w:t>
      </w:r>
    </w:p>
    <w:p w:rsidR="00000000" w:rsidRDefault="00000000">
      <w:pPr>
        <w:pStyle w:val="HTML0"/>
        <w:divId w:val="1710259536"/>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710259536"/>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gridCol w:w="780"/>
        <w:gridCol w:w="451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winRatio</w:t>
            </w:r>
          </w:p>
        </w:tc>
        <w:tc>
          <w:tcPr>
            <w:tcW w:w="0" w:type="auto"/>
            <w:vAlign w:val="center"/>
            <w:hideMark/>
          </w:tcPr>
          <w:p w:rsidR="00000000" w:rsidRDefault="00000000">
            <w:r>
              <w:t>String</w:t>
            </w:r>
          </w:p>
        </w:tc>
        <w:tc>
          <w:tcPr>
            <w:tcW w:w="0" w:type="auto"/>
            <w:vAlign w:val="center"/>
            <w:hideMark/>
          </w:tcPr>
          <w:p w:rsidR="00000000" w:rsidRDefault="00000000">
            <w:r>
              <w:t>Win ratio</w:t>
            </w:r>
          </w:p>
        </w:tc>
      </w:tr>
      <w:tr w:rsidR="00000000">
        <w:trPr>
          <w:divId w:val="175387555"/>
          <w:tblCellSpacing w:w="15" w:type="dxa"/>
        </w:trPr>
        <w:tc>
          <w:tcPr>
            <w:tcW w:w="0" w:type="auto"/>
            <w:vAlign w:val="center"/>
            <w:hideMark/>
          </w:tcPr>
          <w:p w:rsidR="00000000" w:rsidRDefault="00000000">
            <w:r>
              <w:t>profitDays</w:t>
            </w:r>
          </w:p>
        </w:tc>
        <w:tc>
          <w:tcPr>
            <w:tcW w:w="0" w:type="auto"/>
            <w:vAlign w:val="center"/>
            <w:hideMark/>
          </w:tcPr>
          <w:p w:rsidR="00000000" w:rsidRDefault="00000000">
            <w:r>
              <w:t>String</w:t>
            </w:r>
          </w:p>
        </w:tc>
        <w:tc>
          <w:tcPr>
            <w:tcW w:w="0" w:type="auto"/>
            <w:vAlign w:val="center"/>
            <w:hideMark/>
          </w:tcPr>
          <w:p w:rsidR="00000000" w:rsidRDefault="00000000">
            <w:r>
              <w:t>Profit days</w:t>
            </w:r>
          </w:p>
        </w:tc>
      </w:tr>
      <w:tr w:rsidR="00000000">
        <w:trPr>
          <w:divId w:val="175387555"/>
          <w:tblCellSpacing w:w="15" w:type="dxa"/>
        </w:trPr>
        <w:tc>
          <w:tcPr>
            <w:tcW w:w="0" w:type="auto"/>
            <w:vAlign w:val="center"/>
            <w:hideMark/>
          </w:tcPr>
          <w:p w:rsidR="00000000" w:rsidRDefault="00000000">
            <w:r>
              <w:t>lossDays</w:t>
            </w:r>
          </w:p>
        </w:tc>
        <w:tc>
          <w:tcPr>
            <w:tcW w:w="0" w:type="auto"/>
            <w:vAlign w:val="center"/>
            <w:hideMark/>
          </w:tcPr>
          <w:p w:rsidR="00000000" w:rsidRDefault="00000000">
            <w:r>
              <w:t>String</w:t>
            </w:r>
          </w:p>
        </w:tc>
        <w:tc>
          <w:tcPr>
            <w:tcW w:w="0" w:type="auto"/>
            <w:vAlign w:val="center"/>
            <w:hideMark/>
          </w:tcPr>
          <w:p w:rsidR="00000000" w:rsidRDefault="00000000">
            <w:r>
              <w:t>Loss days</w:t>
            </w:r>
          </w:p>
        </w:tc>
      </w:tr>
      <w:tr w:rsidR="00000000">
        <w:trPr>
          <w:divId w:val="175387555"/>
          <w:tblCellSpacing w:w="15" w:type="dxa"/>
        </w:trPr>
        <w:tc>
          <w:tcPr>
            <w:tcW w:w="0" w:type="auto"/>
            <w:vAlign w:val="center"/>
            <w:hideMark/>
          </w:tcPr>
          <w:p w:rsidR="00000000" w:rsidRDefault="00000000">
            <w:r>
              <w:t>curCopyTraderPnl</w:t>
            </w:r>
          </w:p>
        </w:tc>
        <w:tc>
          <w:tcPr>
            <w:tcW w:w="0" w:type="auto"/>
            <w:vAlign w:val="center"/>
            <w:hideMark/>
          </w:tcPr>
          <w:p w:rsidR="00000000" w:rsidRDefault="00000000">
            <w:r>
              <w:t>String</w:t>
            </w:r>
          </w:p>
        </w:tc>
        <w:tc>
          <w:tcPr>
            <w:tcW w:w="0" w:type="auto"/>
            <w:vAlign w:val="center"/>
            <w:hideMark/>
          </w:tcPr>
          <w:p w:rsidR="00000000" w:rsidRDefault="00000000">
            <w:r>
              <w:t>Current copy trader pnl (USDT)</w:t>
            </w:r>
          </w:p>
        </w:tc>
      </w:tr>
      <w:tr w:rsidR="00000000">
        <w:trPr>
          <w:divId w:val="175387555"/>
          <w:tblCellSpacing w:w="15" w:type="dxa"/>
        </w:trPr>
        <w:tc>
          <w:tcPr>
            <w:tcW w:w="0" w:type="auto"/>
            <w:vAlign w:val="center"/>
            <w:hideMark/>
          </w:tcPr>
          <w:p w:rsidR="00000000" w:rsidRDefault="00000000">
            <w:r>
              <w:t>avgSubPosNotional</w:t>
            </w:r>
          </w:p>
        </w:tc>
        <w:tc>
          <w:tcPr>
            <w:tcW w:w="0" w:type="auto"/>
            <w:vAlign w:val="center"/>
            <w:hideMark/>
          </w:tcPr>
          <w:p w:rsidR="00000000" w:rsidRDefault="00000000">
            <w:r>
              <w:t>String</w:t>
            </w:r>
          </w:p>
        </w:tc>
        <w:tc>
          <w:tcPr>
            <w:tcW w:w="0" w:type="auto"/>
            <w:vAlign w:val="center"/>
            <w:hideMark/>
          </w:tcPr>
          <w:p w:rsidR="00000000" w:rsidRDefault="00000000">
            <w:r>
              <w:t>Average lead position notional (USDT)</w:t>
            </w:r>
          </w:p>
        </w:tc>
      </w:tr>
      <w:tr w:rsidR="00000000">
        <w:trPr>
          <w:divId w:val="175387555"/>
          <w:tblCellSpacing w:w="15" w:type="dxa"/>
        </w:trPr>
        <w:tc>
          <w:tcPr>
            <w:tcW w:w="0" w:type="auto"/>
            <w:vAlign w:val="center"/>
            <w:hideMark/>
          </w:tcPr>
          <w:p w:rsidR="00000000" w:rsidRDefault="00000000">
            <w:r>
              <w:t>investAmt</w:t>
            </w:r>
          </w:p>
        </w:tc>
        <w:tc>
          <w:tcPr>
            <w:tcW w:w="0" w:type="auto"/>
            <w:vAlign w:val="center"/>
            <w:hideMark/>
          </w:tcPr>
          <w:p w:rsidR="00000000" w:rsidRDefault="00000000">
            <w:r>
              <w:t>String</w:t>
            </w:r>
          </w:p>
        </w:tc>
        <w:tc>
          <w:tcPr>
            <w:tcW w:w="0" w:type="auto"/>
            <w:vAlign w:val="center"/>
            <w:hideMark/>
          </w:tcPr>
          <w:p w:rsidR="00000000" w:rsidRDefault="00000000">
            <w:r>
              <w:t>Investment amount (USDT)</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Margin currency</w:t>
            </w:r>
          </w:p>
        </w:tc>
      </w:tr>
    </w:tbl>
    <w:p w:rsidR="00000000" w:rsidRDefault="00000000">
      <w:pPr>
        <w:pStyle w:val="3"/>
        <w:divId w:val="175387555"/>
      </w:pPr>
      <w:r>
        <w:t>GET / Lead trader currency preferences</w:t>
      </w:r>
    </w:p>
    <w:p w:rsidR="00000000" w:rsidRDefault="00000000">
      <w:pPr>
        <w:pStyle w:val="a5"/>
        <w:divId w:val="175387555"/>
      </w:pPr>
      <w:r>
        <w:t>Public endpoint. The most frequently traded crypto of this lead trader. Results are sorted by ratio from large to small.</w:t>
      </w:r>
    </w:p>
    <w:p w:rsidR="00000000" w:rsidRDefault="00000000">
      <w:pPr>
        <w:pStyle w:val="4"/>
        <w:divId w:val="175387555"/>
      </w:pPr>
      <w:r>
        <w:t>Rate limit: 5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/api/v5/copytrading/public-preference-currency</w:t>
      </w:r>
    </w:p>
    <w:p w:rsidR="00000000" w:rsidRDefault="00000000">
      <w:pPr>
        <w:pStyle w:val="a5"/>
        <w:ind w:left="720" w:right="720"/>
        <w:divId w:val="144857777"/>
      </w:pPr>
      <w:r>
        <w:t>Request example</w:t>
      </w:r>
    </w:p>
    <w:p w:rsidR="00000000" w:rsidRDefault="00000000">
      <w:pPr>
        <w:pStyle w:val="HTML0"/>
        <w:divId w:val="1386178193"/>
        <w:rPr>
          <w:rStyle w:val="HTML"/>
        </w:rPr>
      </w:pPr>
      <w:r>
        <w:rPr>
          <w:rStyle w:val="HTML"/>
        </w:rPr>
        <w:t>GET /api/v5/copytrading/public-preference-currency?instType</w:t>
      </w:r>
      <w:r>
        <w:rPr>
          <w:rStyle w:val="o"/>
        </w:rPr>
        <w:t>=</w:t>
      </w:r>
      <w:r>
        <w:rPr>
          <w:rStyle w:val="HTML"/>
        </w:rPr>
        <w:t>SWAP&amp;uniqueCode</w:t>
      </w:r>
      <w:r>
        <w:rPr>
          <w:rStyle w:val="o"/>
        </w:rPr>
        <w:t>=</w:t>
      </w:r>
      <w:r>
        <w:rPr>
          <w:rStyle w:val="HTML"/>
        </w:rPr>
        <w:t>CB4594A3BB5D3538</w:t>
      </w:r>
    </w:p>
    <w:p w:rsidR="00000000" w:rsidRDefault="00000000">
      <w:pPr>
        <w:pStyle w:val="HTML0"/>
        <w:divId w:val="1386178193"/>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058"/>
        <w:gridCol w:w="5193"/>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type</w:t>
            </w:r>
            <w:r>
              <w:br/>
            </w:r>
            <w:r>
              <w:rPr>
                <w:rStyle w:val="HTML"/>
              </w:rPr>
              <w:t>SWAP</w:t>
            </w:r>
            <w:r>
              <w:t>, the default value</w:t>
            </w:r>
          </w:p>
        </w:tc>
      </w:tr>
      <w:tr w:rsidR="00000000">
        <w:trPr>
          <w:divId w:val="175387555"/>
          <w:tblCellSpacing w:w="15" w:type="dxa"/>
        </w:trPr>
        <w:tc>
          <w:tcPr>
            <w:tcW w:w="0" w:type="auto"/>
            <w:vAlign w:val="center"/>
            <w:hideMark/>
          </w:tcPr>
          <w:p w:rsidR="00000000" w:rsidRDefault="00000000">
            <w:r>
              <w:t>uniqueCode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Lead trader unique code</w:t>
            </w:r>
            <w:r>
              <w:br/>
              <w:t>A combination of case-sensitive alphanumerics, all numbers and the length is 16 characters, e.g. 213E8C92DC61EFAC</w:t>
            </w:r>
          </w:p>
        </w:tc>
      </w:tr>
    </w:tbl>
    <w:p w:rsidR="00000000" w:rsidRDefault="00000000">
      <w:pPr>
        <w:pStyle w:val="a5"/>
        <w:ind w:left="720" w:right="720"/>
        <w:divId w:val="1647315249"/>
      </w:pPr>
      <w:r>
        <w:t>Response example</w:t>
      </w:r>
    </w:p>
    <w:p w:rsidR="00000000" w:rsidRDefault="00000000">
      <w:pPr>
        <w:pStyle w:val="HTML0"/>
        <w:divId w:val="471942949"/>
        <w:rPr>
          <w:rStyle w:val="w"/>
        </w:rPr>
      </w:pPr>
      <w:r>
        <w:rPr>
          <w:rStyle w:val="p"/>
        </w:rPr>
        <w:t>{</w:t>
      </w:r>
    </w:p>
    <w:p w:rsidR="00000000" w:rsidRDefault="00000000">
      <w:pPr>
        <w:pStyle w:val="HTML0"/>
        <w:divId w:val="471942949"/>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471942949"/>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471942949"/>
        <w:rPr>
          <w:rStyle w:val="w"/>
        </w:rPr>
      </w:pPr>
      <w:r>
        <w:rPr>
          <w:rStyle w:val="w"/>
        </w:rPr>
        <w:t xml:space="preserve">        </w:t>
      </w:r>
      <w:r>
        <w:rPr>
          <w:rStyle w:val="p"/>
        </w:rPr>
        <w:t>{</w:t>
      </w:r>
    </w:p>
    <w:p w:rsidR="00000000" w:rsidRDefault="00000000">
      <w:pPr>
        <w:pStyle w:val="HTML0"/>
        <w:divId w:val="471942949"/>
        <w:rPr>
          <w:rStyle w:val="w"/>
        </w:rPr>
      </w:pPr>
      <w:r>
        <w:rPr>
          <w:rStyle w:val="w"/>
        </w:rPr>
        <w:t xml:space="preserve">            </w:t>
      </w:r>
      <w:r>
        <w:rPr>
          <w:rStyle w:val="nl"/>
        </w:rPr>
        <w:t>"ccy"</w:t>
      </w:r>
      <w:r>
        <w:rPr>
          <w:rStyle w:val="p"/>
        </w:rPr>
        <w:t>:</w:t>
      </w:r>
      <w:r>
        <w:rPr>
          <w:rStyle w:val="w"/>
        </w:rPr>
        <w:t xml:space="preserve"> </w:t>
      </w:r>
      <w:r>
        <w:rPr>
          <w:rStyle w:val="s2"/>
        </w:rPr>
        <w:t>"ETH"</w:t>
      </w:r>
      <w:r>
        <w:rPr>
          <w:rStyle w:val="p"/>
        </w:rPr>
        <w:t>,</w:t>
      </w:r>
    </w:p>
    <w:p w:rsidR="00000000" w:rsidRDefault="00000000">
      <w:pPr>
        <w:pStyle w:val="HTML0"/>
        <w:divId w:val="471942949"/>
        <w:rPr>
          <w:rStyle w:val="w"/>
        </w:rPr>
      </w:pPr>
      <w:r>
        <w:rPr>
          <w:rStyle w:val="w"/>
        </w:rPr>
        <w:t xml:space="preserve">            </w:t>
      </w:r>
      <w:r>
        <w:rPr>
          <w:rStyle w:val="nl"/>
        </w:rPr>
        <w:t>"ratio"</w:t>
      </w:r>
      <w:r>
        <w:rPr>
          <w:rStyle w:val="p"/>
        </w:rPr>
        <w:t>:</w:t>
      </w:r>
      <w:r>
        <w:rPr>
          <w:rStyle w:val="w"/>
        </w:rPr>
        <w:t xml:space="preserve"> </w:t>
      </w:r>
      <w:r>
        <w:rPr>
          <w:rStyle w:val="s2"/>
        </w:rPr>
        <w:t>"0.8881"</w:t>
      </w:r>
    </w:p>
    <w:p w:rsidR="00000000" w:rsidRDefault="00000000">
      <w:pPr>
        <w:pStyle w:val="HTML0"/>
        <w:divId w:val="471942949"/>
        <w:rPr>
          <w:rStyle w:val="w"/>
        </w:rPr>
      </w:pPr>
      <w:r>
        <w:rPr>
          <w:rStyle w:val="w"/>
        </w:rPr>
        <w:t xml:space="preserve">        </w:t>
      </w:r>
      <w:r>
        <w:rPr>
          <w:rStyle w:val="p"/>
        </w:rPr>
        <w:t>},</w:t>
      </w:r>
    </w:p>
    <w:p w:rsidR="00000000" w:rsidRDefault="00000000">
      <w:pPr>
        <w:pStyle w:val="HTML0"/>
        <w:divId w:val="471942949"/>
        <w:rPr>
          <w:rStyle w:val="w"/>
        </w:rPr>
      </w:pPr>
      <w:r>
        <w:rPr>
          <w:rStyle w:val="w"/>
        </w:rPr>
        <w:t xml:space="preserve">        </w:t>
      </w:r>
      <w:r>
        <w:rPr>
          <w:rStyle w:val="p"/>
        </w:rPr>
        <w:t>{</w:t>
      </w:r>
    </w:p>
    <w:p w:rsidR="00000000" w:rsidRDefault="00000000">
      <w:pPr>
        <w:pStyle w:val="HTML0"/>
        <w:divId w:val="471942949"/>
        <w:rPr>
          <w:rStyle w:val="w"/>
        </w:rPr>
      </w:pPr>
      <w:r>
        <w:rPr>
          <w:rStyle w:val="w"/>
        </w:rPr>
        <w:t xml:space="preserve">            </w:t>
      </w:r>
      <w:r>
        <w:rPr>
          <w:rStyle w:val="nl"/>
        </w:rPr>
        <w:t>"ccy"</w:t>
      </w:r>
      <w:r>
        <w:rPr>
          <w:rStyle w:val="p"/>
        </w:rPr>
        <w:t>:</w:t>
      </w:r>
      <w:r>
        <w:rPr>
          <w:rStyle w:val="w"/>
        </w:rPr>
        <w:t xml:space="preserve"> </w:t>
      </w:r>
      <w:r>
        <w:rPr>
          <w:rStyle w:val="s2"/>
        </w:rPr>
        <w:t>"BTC"</w:t>
      </w:r>
      <w:r>
        <w:rPr>
          <w:rStyle w:val="p"/>
        </w:rPr>
        <w:t>,</w:t>
      </w:r>
    </w:p>
    <w:p w:rsidR="00000000" w:rsidRDefault="00000000">
      <w:pPr>
        <w:pStyle w:val="HTML0"/>
        <w:divId w:val="471942949"/>
        <w:rPr>
          <w:rStyle w:val="w"/>
        </w:rPr>
      </w:pPr>
      <w:r>
        <w:rPr>
          <w:rStyle w:val="w"/>
        </w:rPr>
        <w:t xml:space="preserve">            </w:t>
      </w:r>
      <w:r>
        <w:rPr>
          <w:rStyle w:val="nl"/>
        </w:rPr>
        <w:t>"ratio"</w:t>
      </w:r>
      <w:r>
        <w:rPr>
          <w:rStyle w:val="p"/>
        </w:rPr>
        <w:t>:</w:t>
      </w:r>
      <w:r>
        <w:rPr>
          <w:rStyle w:val="w"/>
        </w:rPr>
        <w:t xml:space="preserve"> </w:t>
      </w:r>
      <w:r>
        <w:rPr>
          <w:rStyle w:val="s2"/>
        </w:rPr>
        <w:t>"0.0666"</w:t>
      </w:r>
    </w:p>
    <w:p w:rsidR="00000000" w:rsidRDefault="00000000">
      <w:pPr>
        <w:pStyle w:val="HTML0"/>
        <w:divId w:val="471942949"/>
        <w:rPr>
          <w:rStyle w:val="w"/>
        </w:rPr>
      </w:pPr>
      <w:r>
        <w:rPr>
          <w:rStyle w:val="w"/>
        </w:rPr>
        <w:t xml:space="preserve">        </w:t>
      </w:r>
      <w:r>
        <w:rPr>
          <w:rStyle w:val="p"/>
        </w:rPr>
        <w:t>},</w:t>
      </w:r>
    </w:p>
    <w:p w:rsidR="00000000" w:rsidRDefault="00000000">
      <w:pPr>
        <w:pStyle w:val="HTML0"/>
        <w:divId w:val="471942949"/>
        <w:rPr>
          <w:rStyle w:val="w"/>
        </w:rPr>
      </w:pPr>
      <w:r>
        <w:rPr>
          <w:rStyle w:val="w"/>
        </w:rPr>
        <w:t xml:space="preserve">        </w:t>
      </w:r>
      <w:r>
        <w:rPr>
          <w:rStyle w:val="p"/>
        </w:rPr>
        <w:t>{</w:t>
      </w:r>
    </w:p>
    <w:p w:rsidR="00000000" w:rsidRDefault="00000000">
      <w:pPr>
        <w:pStyle w:val="HTML0"/>
        <w:divId w:val="471942949"/>
        <w:rPr>
          <w:rStyle w:val="w"/>
        </w:rPr>
      </w:pPr>
      <w:r>
        <w:rPr>
          <w:rStyle w:val="w"/>
        </w:rPr>
        <w:t xml:space="preserve">            </w:t>
      </w:r>
      <w:r>
        <w:rPr>
          <w:rStyle w:val="nl"/>
        </w:rPr>
        <w:t>"ccy"</w:t>
      </w:r>
      <w:r>
        <w:rPr>
          <w:rStyle w:val="p"/>
        </w:rPr>
        <w:t>:</w:t>
      </w:r>
      <w:r>
        <w:rPr>
          <w:rStyle w:val="w"/>
        </w:rPr>
        <w:t xml:space="preserve"> </w:t>
      </w:r>
      <w:r>
        <w:rPr>
          <w:rStyle w:val="s2"/>
        </w:rPr>
        <w:t>"YFII"</w:t>
      </w:r>
      <w:r>
        <w:rPr>
          <w:rStyle w:val="p"/>
        </w:rPr>
        <w:t>,</w:t>
      </w:r>
    </w:p>
    <w:p w:rsidR="00000000" w:rsidRDefault="00000000">
      <w:pPr>
        <w:pStyle w:val="HTML0"/>
        <w:divId w:val="471942949"/>
        <w:rPr>
          <w:rStyle w:val="w"/>
        </w:rPr>
      </w:pPr>
      <w:r>
        <w:rPr>
          <w:rStyle w:val="w"/>
        </w:rPr>
        <w:t xml:space="preserve">            </w:t>
      </w:r>
      <w:r>
        <w:rPr>
          <w:rStyle w:val="nl"/>
        </w:rPr>
        <w:t>"ratio"</w:t>
      </w:r>
      <w:r>
        <w:rPr>
          <w:rStyle w:val="p"/>
        </w:rPr>
        <w:t>:</w:t>
      </w:r>
      <w:r>
        <w:rPr>
          <w:rStyle w:val="w"/>
        </w:rPr>
        <w:t xml:space="preserve"> </w:t>
      </w:r>
      <w:r>
        <w:rPr>
          <w:rStyle w:val="s2"/>
        </w:rPr>
        <w:t>"0.0453"</w:t>
      </w:r>
    </w:p>
    <w:p w:rsidR="00000000" w:rsidRDefault="00000000">
      <w:pPr>
        <w:pStyle w:val="HTML0"/>
        <w:divId w:val="471942949"/>
        <w:rPr>
          <w:rStyle w:val="w"/>
        </w:rPr>
      </w:pPr>
      <w:r>
        <w:rPr>
          <w:rStyle w:val="w"/>
        </w:rPr>
        <w:t xml:space="preserve">        </w:t>
      </w:r>
      <w:r>
        <w:rPr>
          <w:rStyle w:val="p"/>
        </w:rPr>
        <w:t>}</w:t>
      </w:r>
    </w:p>
    <w:p w:rsidR="00000000" w:rsidRDefault="00000000">
      <w:pPr>
        <w:pStyle w:val="HTML0"/>
        <w:divId w:val="471942949"/>
        <w:rPr>
          <w:rStyle w:val="w"/>
        </w:rPr>
      </w:pPr>
      <w:r>
        <w:rPr>
          <w:rStyle w:val="w"/>
        </w:rPr>
        <w:t xml:space="preserve">    </w:t>
      </w:r>
      <w:r>
        <w:rPr>
          <w:rStyle w:val="p"/>
        </w:rPr>
        <w:t>],</w:t>
      </w:r>
    </w:p>
    <w:p w:rsidR="00000000" w:rsidRDefault="00000000">
      <w:pPr>
        <w:pStyle w:val="HTML0"/>
        <w:divId w:val="471942949"/>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471942949"/>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307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Currency</w:t>
            </w:r>
          </w:p>
        </w:tc>
      </w:tr>
      <w:tr w:rsidR="00000000">
        <w:trPr>
          <w:divId w:val="175387555"/>
          <w:tblCellSpacing w:w="15" w:type="dxa"/>
        </w:trPr>
        <w:tc>
          <w:tcPr>
            <w:tcW w:w="0" w:type="auto"/>
            <w:vAlign w:val="center"/>
            <w:hideMark/>
          </w:tcPr>
          <w:p w:rsidR="00000000" w:rsidRDefault="00000000">
            <w:r>
              <w:t>ratio</w:t>
            </w:r>
          </w:p>
        </w:tc>
        <w:tc>
          <w:tcPr>
            <w:tcW w:w="0" w:type="auto"/>
            <w:vAlign w:val="center"/>
            <w:hideMark/>
          </w:tcPr>
          <w:p w:rsidR="00000000" w:rsidRDefault="00000000">
            <w:r>
              <w:t>String</w:t>
            </w:r>
          </w:p>
        </w:tc>
        <w:tc>
          <w:tcPr>
            <w:tcW w:w="0" w:type="auto"/>
            <w:vAlign w:val="center"/>
            <w:hideMark/>
          </w:tcPr>
          <w:p w:rsidR="00000000" w:rsidRDefault="00000000">
            <w:r>
              <w:t>Ratio. 0.1 represents 10%</w:t>
            </w:r>
          </w:p>
        </w:tc>
      </w:tr>
    </w:tbl>
    <w:p w:rsidR="00000000" w:rsidRDefault="00000000">
      <w:pPr>
        <w:pStyle w:val="3"/>
        <w:divId w:val="175387555"/>
      </w:pPr>
      <w:r>
        <w:t>GET / Lead trader current lead positions</w:t>
      </w:r>
    </w:p>
    <w:p w:rsidR="00000000" w:rsidRDefault="00000000">
      <w:pPr>
        <w:pStyle w:val="a5"/>
        <w:divId w:val="175387555"/>
      </w:pPr>
      <w:r>
        <w:t>Public endpoint. Get current leading positions of lead trader</w:t>
      </w:r>
    </w:p>
    <w:p w:rsidR="00000000" w:rsidRDefault="00000000">
      <w:pPr>
        <w:pStyle w:val="4"/>
        <w:divId w:val="175387555"/>
      </w:pPr>
      <w:r>
        <w:t>Rate limit: 5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/api/v5/copytrading/public-current-subpositions</w:t>
      </w:r>
    </w:p>
    <w:p w:rsidR="00000000" w:rsidRDefault="00000000">
      <w:pPr>
        <w:pStyle w:val="a5"/>
        <w:ind w:left="720" w:right="720"/>
        <w:divId w:val="1705136735"/>
      </w:pPr>
      <w:r>
        <w:t>Request example</w:t>
      </w:r>
    </w:p>
    <w:p w:rsidR="00000000" w:rsidRDefault="00000000">
      <w:pPr>
        <w:pStyle w:val="HTML0"/>
        <w:divId w:val="867524975"/>
        <w:rPr>
          <w:rStyle w:val="HTML"/>
        </w:rPr>
      </w:pPr>
      <w:r>
        <w:rPr>
          <w:rStyle w:val="HTML"/>
        </w:rPr>
        <w:t>GET /api/v5/copytrading/public-current-subpositions?instType</w:t>
      </w:r>
      <w:r>
        <w:rPr>
          <w:rStyle w:val="o"/>
        </w:rPr>
        <w:t>=</w:t>
      </w:r>
      <w:r>
        <w:rPr>
          <w:rStyle w:val="HTML"/>
        </w:rPr>
        <w:t>SWAP&amp;uniqueCode</w:t>
      </w:r>
      <w:r>
        <w:rPr>
          <w:rStyle w:val="o"/>
        </w:rPr>
        <w:t>=</w:t>
      </w:r>
      <w:r>
        <w:rPr>
          <w:rStyle w:val="HTML"/>
        </w:rPr>
        <w:t>D9ADEAB33AE9EABD</w:t>
      </w:r>
    </w:p>
    <w:p w:rsidR="00000000" w:rsidRDefault="00000000">
      <w:pPr>
        <w:pStyle w:val="HTML0"/>
        <w:divId w:val="867524975"/>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058"/>
        <w:gridCol w:w="5193"/>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type</w:t>
            </w:r>
            <w:r>
              <w:br/>
            </w:r>
            <w:r>
              <w:rPr>
                <w:rStyle w:val="HTML"/>
              </w:rPr>
              <w:t>SWAP</w:t>
            </w:r>
            <w:r>
              <w:t>, the default value.</w:t>
            </w:r>
          </w:p>
        </w:tc>
      </w:tr>
      <w:tr w:rsidR="00000000">
        <w:trPr>
          <w:divId w:val="175387555"/>
          <w:tblCellSpacing w:w="15" w:type="dxa"/>
        </w:trPr>
        <w:tc>
          <w:tcPr>
            <w:tcW w:w="0" w:type="auto"/>
            <w:vAlign w:val="center"/>
            <w:hideMark/>
          </w:tcPr>
          <w:p w:rsidR="00000000" w:rsidRDefault="00000000">
            <w:r>
              <w:t>uniqueCode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Lead trader unique code</w:t>
            </w:r>
            <w:r>
              <w:br/>
              <w:t>A combination of case-sensitive alphanumerics, all numbers and the length is 16 characters, e.g. 213E8C92DC61EFAC</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earlier than the requested </w:t>
            </w:r>
            <w:r>
              <w:rPr>
                <w:rStyle w:val="HTML"/>
              </w:rPr>
              <w:t>subPosId</w:t>
            </w:r>
            <w:r>
              <w:t>.</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newer than the requested </w:t>
            </w:r>
            <w:r>
              <w:rPr>
                <w:rStyle w:val="HTML"/>
              </w:rPr>
              <w:t>subPosId</w:t>
            </w:r>
            <w:r>
              <w:t>.</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Number of results per request. Maximum is 100. Default is 100.</w:t>
            </w:r>
          </w:p>
        </w:tc>
      </w:tr>
    </w:tbl>
    <w:p w:rsidR="00000000" w:rsidRDefault="00000000">
      <w:pPr>
        <w:pStyle w:val="a5"/>
        <w:ind w:left="720" w:right="720"/>
        <w:divId w:val="1693653415"/>
      </w:pPr>
      <w:r>
        <w:t>Response example</w:t>
      </w:r>
    </w:p>
    <w:p w:rsidR="00000000" w:rsidRDefault="00000000">
      <w:pPr>
        <w:pStyle w:val="HTML0"/>
        <w:divId w:val="907224520"/>
        <w:rPr>
          <w:rStyle w:val="w"/>
        </w:rPr>
      </w:pPr>
      <w:r>
        <w:rPr>
          <w:rStyle w:val="p"/>
        </w:rPr>
        <w:t>{</w:t>
      </w:r>
    </w:p>
    <w:p w:rsidR="00000000" w:rsidRDefault="00000000">
      <w:pPr>
        <w:pStyle w:val="HTML0"/>
        <w:divId w:val="907224520"/>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907224520"/>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907224520"/>
        <w:rPr>
          <w:rStyle w:val="w"/>
        </w:rPr>
      </w:pPr>
      <w:r>
        <w:rPr>
          <w:rStyle w:val="w"/>
        </w:rPr>
        <w:t xml:space="preserve">        </w:t>
      </w:r>
      <w:r>
        <w:rPr>
          <w:rStyle w:val="p"/>
        </w:rPr>
        <w:t>{</w:t>
      </w:r>
    </w:p>
    <w:p w:rsidR="00000000" w:rsidRDefault="00000000">
      <w:pPr>
        <w:pStyle w:val="HTML0"/>
        <w:divId w:val="907224520"/>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907224520"/>
        <w:rPr>
          <w:rStyle w:val="w"/>
        </w:rPr>
      </w:pPr>
      <w:r>
        <w:rPr>
          <w:rStyle w:val="w"/>
        </w:rPr>
        <w:t xml:space="preserve">            </w:t>
      </w:r>
      <w:r>
        <w:rPr>
          <w:rStyle w:val="nl"/>
        </w:rPr>
        <w:t>"instId"</w:t>
      </w:r>
      <w:r>
        <w:rPr>
          <w:rStyle w:val="p"/>
        </w:rPr>
        <w:t>:</w:t>
      </w:r>
      <w:r>
        <w:rPr>
          <w:rStyle w:val="w"/>
        </w:rPr>
        <w:t xml:space="preserve"> </w:t>
      </w:r>
      <w:r>
        <w:rPr>
          <w:rStyle w:val="s2"/>
        </w:rPr>
        <w:t>"ETH-USDT-SWAP"</w:t>
      </w:r>
      <w:r>
        <w:rPr>
          <w:rStyle w:val="p"/>
        </w:rPr>
        <w:t>,</w:t>
      </w:r>
    </w:p>
    <w:p w:rsidR="00000000" w:rsidRDefault="00000000">
      <w:pPr>
        <w:pStyle w:val="HTML0"/>
        <w:divId w:val="907224520"/>
        <w:rPr>
          <w:rStyle w:val="w"/>
        </w:rPr>
      </w:pPr>
      <w:r>
        <w:rPr>
          <w:rStyle w:val="w"/>
        </w:rPr>
        <w:t xml:space="preserve">            </w:t>
      </w:r>
      <w:r>
        <w:rPr>
          <w:rStyle w:val="nl"/>
        </w:rPr>
        <w:t>"instType"</w:t>
      </w:r>
      <w:r>
        <w:rPr>
          <w:rStyle w:val="p"/>
        </w:rPr>
        <w:t>:</w:t>
      </w:r>
      <w:r>
        <w:rPr>
          <w:rStyle w:val="w"/>
        </w:rPr>
        <w:t xml:space="preserve"> </w:t>
      </w:r>
      <w:r>
        <w:rPr>
          <w:rStyle w:val="s2"/>
        </w:rPr>
        <w:t>"SWAP"</w:t>
      </w:r>
      <w:r>
        <w:rPr>
          <w:rStyle w:val="p"/>
        </w:rPr>
        <w:t>,</w:t>
      </w:r>
    </w:p>
    <w:p w:rsidR="00000000" w:rsidRDefault="00000000">
      <w:pPr>
        <w:pStyle w:val="HTML0"/>
        <w:divId w:val="907224520"/>
        <w:rPr>
          <w:rStyle w:val="w"/>
        </w:rPr>
      </w:pPr>
      <w:r>
        <w:rPr>
          <w:rStyle w:val="w"/>
        </w:rPr>
        <w:t xml:space="preserve">            </w:t>
      </w:r>
      <w:r>
        <w:rPr>
          <w:rStyle w:val="nl"/>
        </w:rPr>
        <w:t>"lever"</w:t>
      </w:r>
      <w:r>
        <w:rPr>
          <w:rStyle w:val="p"/>
        </w:rPr>
        <w:t>:</w:t>
      </w:r>
      <w:r>
        <w:rPr>
          <w:rStyle w:val="w"/>
        </w:rPr>
        <w:t xml:space="preserve"> </w:t>
      </w:r>
      <w:r>
        <w:rPr>
          <w:rStyle w:val="s2"/>
        </w:rPr>
        <w:t>"5"</w:t>
      </w:r>
      <w:r>
        <w:rPr>
          <w:rStyle w:val="p"/>
        </w:rPr>
        <w:t>,</w:t>
      </w:r>
    </w:p>
    <w:p w:rsidR="00000000" w:rsidRDefault="00000000">
      <w:pPr>
        <w:pStyle w:val="HTML0"/>
        <w:divId w:val="907224520"/>
        <w:rPr>
          <w:rStyle w:val="w"/>
        </w:rPr>
      </w:pPr>
      <w:r>
        <w:rPr>
          <w:rStyle w:val="w"/>
        </w:rPr>
        <w:t xml:space="preserve">            </w:t>
      </w:r>
      <w:r>
        <w:rPr>
          <w:rStyle w:val="nl"/>
        </w:rPr>
        <w:t>"margin"</w:t>
      </w:r>
      <w:r>
        <w:rPr>
          <w:rStyle w:val="p"/>
        </w:rPr>
        <w:t>:</w:t>
      </w:r>
      <w:r>
        <w:rPr>
          <w:rStyle w:val="w"/>
        </w:rPr>
        <w:t xml:space="preserve"> </w:t>
      </w:r>
      <w:r>
        <w:rPr>
          <w:rStyle w:val="s2"/>
        </w:rPr>
        <w:t>"16.23304"</w:t>
      </w:r>
      <w:r>
        <w:rPr>
          <w:rStyle w:val="p"/>
        </w:rPr>
        <w:t>,</w:t>
      </w:r>
    </w:p>
    <w:p w:rsidR="00000000" w:rsidRDefault="00000000">
      <w:pPr>
        <w:pStyle w:val="HTML0"/>
        <w:divId w:val="907224520"/>
        <w:rPr>
          <w:rStyle w:val="w"/>
        </w:rPr>
      </w:pPr>
      <w:r>
        <w:rPr>
          <w:rStyle w:val="w"/>
        </w:rPr>
        <w:t xml:space="preserve">            </w:t>
      </w:r>
      <w:r>
        <w:rPr>
          <w:rStyle w:val="nl"/>
        </w:rPr>
        <w:t>"markPx"</w:t>
      </w:r>
      <w:r>
        <w:rPr>
          <w:rStyle w:val="p"/>
        </w:rPr>
        <w:t>:</w:t>
      </w:r>
      <w:r>
        <w:rPr>
          <w:rStyle w:val="w"/>
        </w:rPr>
        <w:t xml:space="preserve"> </w:t>
      </w:r>
      <w:r>
        <w:rPr>
          <w:rStyle w:val="s2"/>
        </w:rPr>
        <w:t>"2027.31"</w:t>
      </w:r>
      <w:r>
        <w:rPr>
          <w:rStyle w:val="p"/>
        </w:rPr>
        <w:t>,</w:t>
      </w:r>
    </w:p>
    <w:p w:rsidR="00000000" w:rsidRDefault="00000000">
      <w:pPr>
        <w:pStyle w:val="HTML0"/>
        <w:divId w:val="907224520"/>
        <w:rPr>
          <w:rStyle w:val="w"/>
        </w:rPr>
      </w:pPr>
      <w:r>
        <w:rPr>
          <w:rStyle w:val="w"/>
        </w:rPr>
        <w:t xml:space="preserve">            </w:t>
      </w:r>
      <w:r>
        <w:rPr>
          <w:rStyle w:val="nl"/>
        </w:rPr>
        <w:t>"mgnMode"</w:t>
      </w:r>
      <w:r>
        <w:rPr>
          <w:rStyle w:val="p"/>
        </w:rPr>
        <w:t>:</w:t>
      </w:r>
      <w:r>
        <w:rPr>
          <w:rStyle w:val="w"/>
        </w:rPr>
        <w:t xml:space="preserve"> </w:t>
      </w:r>
      <w:r>
        <w:rPr>
          <w:rStyle w:val="s2"/>
        </w:rPr>
        <w:t>"isolated"</w:t>
      </w:r>
      <w:r>
        <w:rPr>
          <w:rStyle w:val="p"/>
        </w:rPr>
        <w:t>,</w:t>
      </w:r>
    </w:p>
    <w:p w:rsidR="00000000" w:rsidRDefault="00000000">
      <w:pPr>
        <w:pStyle w:val="HTML0"/>
        <w:divId w:val="907224520"/>
        <w:rPr>
          <w:rStyle w:val="w"/>
        </w:rPr>
      </w:pPr>
      <w:r>
        <w:rPr>
          <w:rStyle w:val="w"/>
        </w:rPr>
        <w:t xml:space="preserve">            </w:t>
      </w:r>
      <w:r>
        <w:rPr>
          <w:rStyle w:val="nl"/>
        </w:rPr>
        <w:t>"openAvgPx"</w:t>
      </w:r>
      <w:r>
        <w:rPr>
          <w:rStyle w:val="p"/>
        </w:rPr>
        <w:t>:</w:t>
      </w:r>
      <w:r>
        <w:rPr>
          <w:rStyle w:val="w"/>
        </w:rPr>
        <w:t xml:space="preserve"> </w:t>
      </w:r>
      <w:r>
        <w:rPr>
          <w:rStyle w:val="s2"/>
        </w:rPr>
        <w:t>"2029.13"</w:t>
      </w:r>
      <w:r>
        <w:rPr>
          <w:rStyle w:val="p"/>
        </w:rPr>
        <w:t>,</w:t>
      </w:r>
    </w:p>
    <w:p w:rsidR="00000000" w:rsidRDefault="00000000">
      <w:pPr>
        <w:pStyle w:val="HTML0"/>
        <w:divId w:val="907224520"/>
        <w:rPr>
          <w:rStyle w:val="w"/>
        </w:rPr>
      </w:pPr>
      <w:r>
        <w:rPr>
          <w:rStyle w:val="w"/>
        </w:rPr>
        <w:t xml:space="preserve">            </w:t>
      </w:r>
      <w:r>
        <w:rPr>
          <w:rStyle w:val="nl"/>
        </w:rPr>
        <w:t>"openTime"</w:t>
      </w:r>
      <w:r>
        <w:rPr>
          <w:rStyle w:val="p"/>
        </w:rPr>
        <w:t>:</w:t>
      </w:r>
      <w:r>
        <w:rPr>
          <w:rStyle w:val="w"/>
        </w:rPr>
        <w:t xml:space="preserve"> </w:t>
      </w:r>
      <w:r>
        <w:rPr>
          <w:rStyle w:val="s2"/>
        </w:rPr>
        <w:t>"1701144639417"</w:t>
      </w:r>
      <w:r>
        <w:rPr>
          <w:rStyle w:val="p"/>
        </w:rPr>
        <w:t>,</w:t>
      </w:r>
    </w:p>
    <w:p w:rsidR="00000000" w:rsidRDefault="00000000">
      <w:pPr>
        <w:pStyle w:val="HTML0"/>
        <w:divId w:val="907224520"/>
        <w:rPr>
          <w:rStyle w:val="w"/>
        </w:rPr>
      </w:pPr>
      <w:r>
        <w:rPr>
          <w:rStyle w:val="w"/>
        </w:rPr>
        <w:t xml:space="preserve">            </w:t>
      </w:r>
      <w:r>
        <w:rPr>
          <w:rStyle w:val="nl"/>
        </w:rPr>
        <w:t>"posSide"</w:t>
      </w:r>
      <w:r>
        <w:rPr>
          <w:rStyle w:val="p"/>
        </w:rPr>
        <w:t>:</w:t>
      </w:r>
      <w:r>
        <w:rPr>
          <w:rStyle w:val="w"/>
        </w:rPr>
        <w:t xml:space="preserve"> </w:t>
      </w:r>
      <w:r>
        <w:rPr>
          <w:rStyle w:val="s2"/>
        </w:rPr>
        <w:t>"short"</w:t>
      </w:r>
      <w:r>
        <w:rPr>
          <w:rStyle w:val="p"/>
        </w:rPr>
        <w:t>,</w:t>
      </w:r>
    </w:p>
    <w:p w:rsidR="00000000" w:rsidRDefault="00000000">
      <w:pPr>
        <w:pStyle w:val="HTML0"/>
        <w:divId w:val="907224520"/>
        <w:rPr>
          <w:rStyle w:val="w"/>
        </w:rPr>
      </w:pPr>
      <w:r>
        <w:rPr>
          <w:rStyle w:val="w"/>
        </w:rPr>
        <w:t xml:space="preserve">            </w:t>
      </w:r>
      <w:r>
        <w:rPr>
          <w:rStyle w:val="nl"/>
        </w:rPr>
        <w:t>"subPos"</w:t>
      </w:r>
      <w:r>
        <w:rPr>
          <w:rStyle w:val="p"/>
        </w:rPr>
        <w:t>:</w:t>
      </w:r>
      <w:r>
        <w:rPr>
          <w:rStyle w:val="w"/>
        </w:rPr>
        <w:t xml:space="preserve"> </w:t>
      </w:r>
      <w:r>
        <w:rPr>
          <w:rStyle w:val="s2"/>
        </w:rPr>
        <w:t>"4"</w:t>
      </w:r>
      <w:r>
        <w:rPr>
          <w:rStyle w:val="p"/>
        </w:rPr>
        <w:t>,</w:t>
      </w:r>
    </w:p>
    <w:p w:rsidR="00000000" w:rsidRDefault="00000000">
      <w:pPr>
        <w:pStyle w:val="HTML0"/>
        <w:divId w:val="907224520"/>
        <w:rPr>
          <w:rStyle w:val="w"/>
        </w:rPr>
      </w:pPr>
      <w:r>
        <w:rPr>
          <w:rStyle w:val="w"/>
        </w:rPr>
        <w:t xml:space="preserve">            </w:t>
      </w:r>
      <w:r>
        <w:rPr>
          <w:rStyle w:val="nl"/>
        </w:rPr>
        <w:t>"subPosId"</w:t>
      </w:r>
      <w:r>
        <w:rPr>
          <w:rStyle w:val="p"/>
        </w:rPr>
        <w:t>:</w:t>
      </w:r>
      <w:r>
        <w:rPr>
          <w:rStyle w:val="w"/>
        </w:rPr>
        <w:t xml:space="preserve"> </w:t>
      </w:r>
      <w:r>
        <w:rPr>
          <w:rStyle w:val="s2"/>
        </w:rPr>
        <w:t>"649582930998104064"</w:t>
      </w:r>
      <w:r>
        <w:rPr>
          <w:rStyle w:val="p"/>
        </w:rPr>
        <w:t>,</w:t>
      </w:r>
    </w:p>
    <w:p w:rsidR="00000000" w:rsidRDefault="00000000">
      <w:pPr>
        <w:pStyle w:val="HTML0"/>
        <w:divId w:val="907224520"/>
        <w:rPr>
          <w:rStyle w:val="w"/>
        </w:rPr>
      </w:pPr>
      <w:r>
        <w:rPr>
          <w:rStyle w:val="w"/>
        </w:rPr>
        <w:t xml:space="preserve">            </w:t>
      </w:r>
      <w:r>
        <w:rPr>
          <w:rStyle w:val="nl"/>
        </w:rPr>
        <w:t>"uniqueCode"</w:t>
      </w:r>
      <w:r>
        <w:rPr>
          <w:rStyle w:val="p"/>
        </w:rPr>
        <w:t>:</w:t>
      </w:r>
      <w:r>
        <w:rPr>
          <w:rStyle w:val="w"/>
        </w:rPr>
        <w:t xml:space="preserve"> </w:t>
      </w:r>
      <w:r>
        <w:rPr>
          <w:rStyle w:val="s2"/>
        </w:rPr>
        <w:t>"D9ADEAB33AE9EABD"</w:t>
      </w:r>
      <w:r>
        <w:rPr>
          <w:rStyle w:val="p"/>
        </w:rPr>
        <w:t>,</w:t>
      </w:r>
    </w:p>
    <w:p w:rsidR="00000000" w:rsidRDefault="00000000">
      <w:pPr>
        <w:pStyle w:val="HTML0"/>
        <w:divId w:val="907224520"/>
        <w:rPr>
          <w:rStyle w:val="w"/>
        </w:rPr>
      </w:pPr>
      <w:r>
        <w:rPr>
          <w:rStyle w:val="w"/>
        </w:rPr>
        <w:t xml:space="preserve">            </w:t>
      </w:r>
      <w:r>
        <w:rPr>
          <w:rStyle w:val="nl"/>
        </w:rPr>
        <w:t>"upl"</w:t>
      </w:r>
      <w:r>
        <w:rPr>
          <w:rStyle w:val="p"/>
        </w:rPr>
        <w:t>:</w:t>
      </w:r>
      <w:r>
        <w:rPr>
          <w:rStyle w:val="w"/>
        </w:rPr>
        <w:t xml:space="preserve"> </w:t>
      </w:r>
      <w:r>
        <w:rPr>
          <w:rStyle w:val="s2"/>
        </w:rPr>
        <w:t>"0.0728"</w:t>
      </w:r>
      <w:r>
        <w:rPr>
          <w:rStyle w:val="p"/>
        </w:rPr>
        <w:t>,</w:t>
      </w:r>
    </w:p>
    <w:p w:rsidR="00000000" w:rsidRDefault="00000000">
      <w:pPr>
        <w:pStyle w:val="HTML0"/>
        <w:divId w:val="907224520"/>
        <w:rPr>
          <w:rStyle w:val="w"/>
        </w:rPr>
      </w:pPr>
      <w:r>
        <w:rPr>
          <w:rStyle w:val="w"/>
        </w:rPr>
        <w:t xml:space="preserve">            </w:t>
      </w:r>
      <w:r>
        <w:rPr>
          <w:rStyle w:val="nl"/>
        </w:rPr>
        <w:t>"uplRatio"</w:t>
      </w:r>
      <w:r>
        <w:rPr>
          <w:rStyle w:val="p"/>
        </w:rPr>
        <w:t>:</w:t>
      </w:r>
      <w:r>
        <w:rPr>
          <w:rStyle w:val="w"/>
        </w:rPr>
        <w:t xml:space="preserve"> </w:t>
      </w:r>
      <w:r>
        <w:rPr>
          <w:rStyle w:val="s2"/>
        </w:rPr>
        <w:t>"0.0044846806266725"</w:t>
      </w:r>
    </w:p>
    <w:p w:rsidR="00000000" w:rsidRDefault="00000000">
      <w:pPr>
        <w:pStyle w:val="HTML0"/>
        <w:divId w:val="907224520"/>
        <w:rPr>
          <w:rStyle w:val="w"/>
        </w:rPr>
      </w:pPr>
      <w:r>
        <w:rPr>
          <w:rStyle w:val="w"/>
        </w:rPr>
        <w:t xml:space="preserve">        </w:t>
      </w:r>
      <w:r>
        <w:rPr>
          <w:rStyle w:val="p"/>
        </w:rPr>
        <w:t>}</w:t>
      </w:r>
    </w:p>
    <w:p w:rsidR="00000000" w:rsidRDefault="00000000">
      <w:pPr>
        <w:pStyle w:val="HTML0"/>
        <w:divId w:val="907224520"/>
        <w:rPr>
          <w:rStyle w:val="w"/>
        </w:rPr>
      </w:pPr>
      <w:r>
        <w:rPr>
          <w:rStyle w:val="w"/>
        </w:rPr>
        <w:t xml:space="preserve">    </w:t>
      </w:r>
      <w:r>
        <w:rPr>
          <w:rStyle w:val="p"/>
        </w:rPr>
        <w:t>],</w:t>
      </w:r>
    </w:p>
    <w:p w:rsidR="00000000" w:rsidRDefault="00000000">
      <w:pPr>
        <w:pStyle w:val="HTML0"/>
        <w:divId w:val="907224520"/>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907224520"/>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625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Instrument ID, e.g. BTC-USDT-SWAP</w:t>
            </w:r>
          </w:p>
        </w:tc>
      </w:tr>
      <w:tr w:rsidR="00000000">
        <w:trPr>
          <w:divId w:val="175387555"/>
          <w:tblCellSpacing w:w="15" w:type="dxa"/>
        </w:trPr>
        <w:tc>
          <w:tcPr>
            <w:tcW w:w="0" w:type="auto"/>
            <w:vAlign w:val="center"/>
            <w:hideMark/>
          </w:tcPr>
          <w:p w:rsidR="00000000" w:rsidRDefault="00000000">
            <w:r>
              <w:t>subPosId</w:t>
            </w:r>
          </w:p>
        </w:tc>
        <w:tc>
          <w:tcPr>
            <w:tcW w:w="0" w:type="auto"/>
            <w:vAlign w:val="center"/>
            <w:hideMark/>
          </w:tcPr>
          <w:p w:rsidR="00000000" w:rsidRDefault="00000000">
            <w:r>
              <w:t>String</w:t>
            </w:r>
          </w:p>
        </w:tc>
        <w:tc>
          <w:tcPr>
            <w:tcW w:w="0" w:type="auto"/>
            <w:vAlign w:val="center"/>
            <w:hideMark/>
          </w:tcPr>
          <w:p w:rsidR="00000000" w:rsidRDefault="00000000">
            <w:r>
              <w:t>Lead position ID</w:t>
            </w:r>
          </w:p>
        </w:tc>
      </w:tr>
      <w:tr w:rsidR="00000000">
        <w:trPr>
          <w:divId w:val="175387555"/>
          <w:tblCellSpacing w:w="15" w:type="dxa"/>
        </w:trPr>
        <w:tc>
          <w:tcPr>
            <w:tcW w:w="0" w:type="auto"/>
            <w:vAlign w:val="center"/>
            <w:hideMark/>
          </w:tcPr>
          <w:p w:rsidR="00000000" w:rsidRDefault="00000000">
            <w:r>
              <w:t>posSide</w:t>
            </w:r>
          </w:p>
        </w:tc>
        <w:tc>
          <w:tcPr>
            <w:tcW w:w="0" w:type="auto"/>
            <w:vAlign w:val="center"/>
            <w:hideMark/>
          </w:tcPr>
          <w:p w:rsidR="00000000" w:rsidRDefault="00000000">
            <w:r>
              <w:t>String</w:t>
            </w:r>
          </w:p>
        </w:tc>
        <w:tc>
          <w:tcPr>
            <w:tcW w:w="0" w:type="auto"/>
            <w:vAlign w:val="center"/>
            <w:hideMark/>
          </w:tcPr>
          <w:p w:rsidR="00000000" w:rsidRDefault="00000000">
            <w:r>
              <w:t>Position side</w:t>
            </w:r>
            <w:r>
              <w:br/>
            </w:r>
            <w:r>
              <w:rPr>
                <w:rStyle w:val="HTML"/>
              </w:rPr>
              <w:t>long</w:t>
            </w:r>
            <w:r>
              <w:t xml:space="preserve"> </w:t>
            </w:r>
            <w:r>
              <w:br/>
            </w:r>
            <w:r>
              <w:rPr>
                <w:rStyle w:val="HTML"/>
              </w:rPr>
              <w:t>short</w:t>
            </w:r>
            <w:r>
              <w:t xml:space="preserve"> </w:t>
            </w:r>
            <w:r>
              <w:br/>
            </w:r>
            <w:r>
              <w:rPr>
                <w:rStyle w:val="HTML"/>
              </w:rPr>
              <w:t>net</w:t>
            </w:r>
            <w:r>
              <w:br/>
              <w:t>(Long positions have positive subPos; short positions have negative subPos)</w:t>
            </w:r>
          </w:p>
        </w:tc>
      </w:tr>
      <w:tr w:rsidR="00000000">
        <w:trPr>
          <w:divId w:val="175387555"/>
          <w:tblCellSpacing w:w="15" w:type="dxa"/>
        </w:trPr>
        <w:tc>
          <w:tcPr>
            <w:tcW w:w="0" w:type="auto"/>
            <w:vAlign w:val="center"/>
            <w:hideMark/>
          </w:tcPr>
          <w:p w:rsidR="00000000" w:rsidRDefault="00000000">
            <w:r>
              <w:t>mgnMode</w:t>
            </w:r>
          </w:p>
        </w:tc>
        <w:tc>
          <w:tcPr>
            <w:tcW w:w="0" w:type="auto"/>
            <w:vAlign w:val="center"/>
            <w:hideMark/>
          </w:tcPr>
          <w:p w:rsidR="00000000" w:rsidRDefault="00000000">
            <w:r>
              <w:t>String</w:t>
            </w:r>
          </w:p>
        </w:tc>
        <w:tc>
          <w:tcPr>
            <w:tcW w:w="0" w:type="auto"/>
            <w:vAlign w:val="center"/>
            <w:hideMark/>
          </w:tcPr>
          <w:p w:rsidR="00000000" w:rsidRDefault="00000000">
            <w:r>
              <w:t xml:space="preserve">Margin mode. </w:t>
            </w:r>
            <w:r>
              <w:rPr>
                <w:rStyle w:val="HTML"/>
              </w:rPr>
              <w:t>cross</w:t>
            </w:r>
            <w:r>
              <w:t xml:space="preserve"> </w:t>
            </w:r>
            <w:r>
              <w:rPr>
                <w:rStyle w:val="HTML"/>
              </w:rPr>
              <w:t>isolated</w:t>
            </w:r>
          </w:p>
        </w:tc>
      </w:tr>
      <w:tr w:rsidR="00000000">
        <w:trPr>
          <w:divId w:val="175387555"/>
          <w:tblCellSpacing w:w="15" w:type="dxa"/>
        </w:trPr>
        <w:tc>
          <w:tcPr>
            <w:tcW w:w="0" w:type="auto"/>
            <w:vAlign w:val="center"/>
            <w:hideMark/>
          </w:tcPr>
          <w:p w:rsidR="00000000" w:rsidRDefault="00000000">
            <w:r>
              <w:t>lever</w:t>
            </w:r>
          </w:p>
        </w:tc>
        <w:tc>
          <w:tcPr>
            <w:tcW w:w="0" w:type="auto"/>
            <w:vAlign w:val="center"/>
            <w:hideMark/>
          </w:tcPr>
          <w:p w:rsidR="00000000" w:rsidRDefault="00000000">
            <w:r>
              <w:t>String</w:t>
            </w:r>
          </w:p>
        </w:tc>
        <w:tc>
          <w:tcPr>
            <w:tcW w:w="0" w:type="auto"/>
            <w:vAlign w:val="center"/>
            <w:hideMark/>
          </w:tcPr>
          <w:p w:rsidR="00000000" w:rsidRDefault="00000000">
            <w:r>
              <w:t>Leverage</w:t>
            </w:r>
          </w:p>
        </w:tc>
      </w:tr>
      <w:tr w:rsidR="00000000">
        <w:trPr>
          <w:divId w:val="175387555"/>
          <w:tblCellSpacing w:w="15" w:type="dxa"/>
        </w:trPr>
        <w:tc>
          <w:tcPr>
            <w:tcW w:w="0" w:type="auto"/>
            <w:vAlign w:val="center"/>
            <w:hideMark/>
          </w:tcPr>
          <w:p w:rsidR="00000000" w:rsidRDefault="00000000">
            <w:r>
              <w:t>openAvgPx</w:t>
            </w:r>
          </w:p>
        </w:tc>
        <w:tc>
          <w:tcPr>
            <w:tcW w:w="0" w:type="auto"/>
            <w:vAlign w:val="center"/>
            <w:hideMark/>
          </w:tcPr>
          <w:p w:rsidR="00000000" w:rsidRDefault="00000000">
            <w:r>
              <w:t>String</w:t>
            </w:r>
          </w:p>
        </w:tc>
        <w:tc>
          <w:tcPr>
            <w:tcW w:w="0" w:type="auto"/>
            <w:vAlign w:val="center"/>
            <w:hideMark/>
          </w:tcPr>
          <w:p w:rsidR="00000000" w:rsidRDefault="00000000">
            <w:r>
              <w:t>Average open price</w:t>
            </w:r>
          </w:p>
        </w:tc>
      </w:tr>
      <w:tr w:rsidR="00000000">
        <w:trPr>
          <w:divId w:val="175387555"/>
          <w:tblCellSpacing w:w="15" w:type="dxa"/>
        </w:trPr>
        <w:tc>
          <w:tcPr>
            <w:tcW w:w="0" w:type="auto"/>
            <w:vAlign w:val="center"/>
            <w:hideMark/>
          </w:tcPr>
          <w:p w:rsidR="00000000" w:rsidRDefault="00000000">
            <w:r>
              <w:t>openTime</w:t>
            </w:r>
          </w:p>
        </w:tc>
        <w:tc>
          <w:tcPr>
            <w:tcW w:w="0" w:type="auto"/>
            <w:vAlign w:val="center"/>
            <w:hideMark/>
          </w:tcPr>
          <w:p w:rsidR="00000000" w:rsidRDefault="00000000">
            <w:r>
              <w:t>String</w:t>
            </w:r>
          </w:p>
        </w:tc>
        <w:tc>
          <w:tcPr>
            <w:tcW w:w="0" w:type="auto"/>
            <w:vAlign w:val="center"/>
            <w:hideMark/>
          </w:tcPr>
          <w:p w:rsidR="00000000" w:rsidRDefault="00000000">
            <w:r>
              <w:t>Open time</w:t>
            </w:r>
          </w:p>
        </w:tc>
      </w:tr>
      <w:tr w:rsidR="00000000">
        <w:trPr>
          <w:divId w:val="175387555"/>
          <w:tblCellSpacing w:w="15" w:type="dxa"/>
        </w:trPr>
        <w:tc>
          <w:tcPr>
            <w:tcW w:w="0" w:type="auto"/>
            <w:vAlign w:val="center"/>
            <w:hideMark/>
          </w:tcPr>
          <w:p w:rsidR="00000000" w:rsidRDefault="00000000">
            <w:r>
              <w:t>subPos</w:t>
            </w:r>
          </w:p>
        </w:tc>
        <w:tc>
          <w:tcPr>
            <w:tcW w:w="0" w:type="auto"/>
            <w:vAlign w:val="center"/>
            <w:hideMark/>
          </w:tcPr>
          <w:p w:rsidR="00000000" w:rsidRDefault="00000000">
            <w:r>
              <w:t>String</w:t>
            </w:r>
          </w:p>
        </w:tc>
        <w:tc>
          <w:tcPr>
            <w:tcW w:w="0" w:type="auto"/>
            <w:vAlign w:val="center"/>
            <w:hideMark/>
          </w:tcPr>
          <w:p w:rsidR="00000000" w:rsidRDefault="00000000">
            <w:r>
              <w:t>Quantity of positions</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margin</w:t>
            </w:r>
          </w:p>
        </w:tc>
        <w:tc>
          <w:tcPr>
            <w:tcW w:w="0" w:type="auto"/>
            <w:vAlign w:val="center"/>
            <w:hideMark/>
          </w:tcPr>
          <w:p w:rsidR="00000000" w:rsidRDefault="00000000">
            <w:r>
              <w:t>String</w:t>
            </w:r>
          </w:p>
        </w:tc>
        <w:tc>
          <w:tcPr>
            <w:tcW w:w="0" w:type="auto"/>
            <w:vAlign w:val="center"/>
            <w:hideMark/>
          </w:tcPr>
          <w:p w:rsidR="00000000" w:rsidRDefault="00000000">
            <w:r>
              <w:t>Margin</w:t>
            </w:r>
          </w:p>
        </w:tc>
      </w:tr>
      <w:tr w:rsidR="00000000">
        <w:trPr>
          <w:divId w:val="175387555"/>
          <w:tblCellSpacing w:w="15" w:type="dxa"/>
        </w:trPr>
        <w:tc>
          <w:tcPr>
            <w:tcW w:w="0" w:type="auto"/>
            <w:vAlign w:val="center"/>
            <w:hideMark/>
          </w:tcPr>
          <w:p w:rsidR="00000000" w:rsidRDefault="00000000">
            <w:r>
              <w:t>upl</w:t>
            </w:r>
          </w:p>
        </w:tc>
        <w:tc>
          <w:tcPr>
            <w:tcW w:w="0" w:type="auto"/>
            <w:vAlign w:val="center"/>
            <w:hideMark/>
          </w:tcPr>
          <w:p w:rsidR="00000000" w:rsidRDefault="00000000">
            <w:r>
              <w:t>String</w:t>
            </w:r>
          </w:p>
        </w:tc>
        <w:tc>
          <w:tcPr>
            <w:tcW w:w="0" w:type="auto"/>
            <w:vAlign w:val="center"/>
            <w:hideMark/>
          </w:tcPr>
          <w:p w:rsidR="00000000" w:rsidRDefault="00000000">
            <w:r>
              <w:t>Unrealized profit and loss</w:t>
            </w:r>
          </w:p>
        </w:tc>
      </w:tr>
      <w:tr w:rsidR="00000000">
        <w:trPr>
          <w:divId w:val="175387555"/>
          <w:tblCellSpacing w:w="15" w:type="dxa"/>
        </w:trPr>
        <w:tc>
          <w:tcPr>
            <w:tcW w:w="0" w:type="auto"/>
            <w:vAlign w:val="center"/>
            <w:hideMark/>
          </w:tcPr>
          <w:p w:rsidR="00000000" w:rsidRDefault="00000000">
            <w:r>
              <w:t>uplRatio</w:t>
            </w:r>
          </w:p>
        </w:tc>
        <w:tc>
          <w:tcPr>
            <w:tcW w:w="0" w:type="auto"/>
            <w:vAlign w:val="center"/>
            <w:hideMark/>
          </w:tcPr>
          <w:p w:rsidR="00000000" w:rsidRDefault="00000000">
            <w:r>
              <w:t>String</w:t>
            </w:r>
          </w:p>
        </w:tc>
        <w:tc>
          <w:tcPr>
            <w:tcW w:w="0" w:type="auto"/>
            <w:vAlign w:val="center"/>
            <w:hideMark/>
          </w:tcPr>
          <w:p w:rsidR="00000000" w:rsidRDefault="00000000">
            <w:r>
              <w:t>Unrealized profit and loss ratio</w:t>
            </w:r>
          </w:p>
        </w:tc>
      </w:tr>
      <w:tr w:rsidR="00000000">
        <w:trPr>
          <w:divId w:val="175387555"/>
          <w:tblCellSpacing w:w="15" w:type="dxa"/>
        </w:trPr>
        <w:tc>
          <w:tcPr>
            <w:tcW w:w="0" w:type="auto"/>
            <w:vAlign w:val="center"/>
            <w:hideMark/>
          </w:tcPr>
          <w:p w:rsidR="00000000" w:rsidRDefault="00000000">
            <w:r>
              <w:t>markPx</w:t>
            </w:r>
          </w:p>
        </w:tc>
        <w:tc>
          <w:tcPr>
            <w:tcW w:w="0" w:type="auto"/>
            <w:vAlign w:val="center"/>
            <w:hideMark/>
          </w:tcPr>
          <w:p w:rsidR="00000000" w:rsidRDefault="00000000">
            <w:r>
              <w:t>String</w:t>
            </w:r>
          </w:p>
        </w:tc>
        <w:tc>
          <w:tcPr>
            <w:tcW w:w="0" w:type="auto"/>
            <w:vAlign w:val="center"/>
            <w:hideMark/>
          </w:tcPr>
          <w:p w:rsidR="00000000" w:rsidRDefault="00000000">
            <w:r>
              <w:t>Latest mark price, only applicable to contract</w:t>
            </w:r>
          </w:p>
        </w:tc>
      </w:tr>
      <w:tr w:rsidR="00000000">
        <w:trPr>
          <w:divId w:val="175387555"/>
          <w:tblCellSpacing w:w="15" w:type="dxa"/>
        </w:trPr>
        <w:tc>
          <w:tcPr>
            <w:tcW w:w="0" w:type="auto"/>
            <w:vAlign w:val="center"/>
            <w:hideMark/>
          </w:tcPr>
          <w:p w:rsidR="00000000" w:rsidRDefault="00000000">
            <w:r>
              <w:t>uniqueCode</w:t>
            </w:r>
          </w:p>
        </w:tc>
        <w:tc>
          <w:tcPr>
            <w:tcW w:w="0" w:type="auto"/>
            <w:vAlign w:val="center"/>
            <w:hideMark/>
          </w:tcPr>
          <w:p w:rsidR="00000000" w:rsidRDefault="00000000">
            <w:r>
              <w:t>String</w:t>
            </w:r>
          </w:p>
        </w:tc>
        <w:tc>
          <w:tcPr>
            <w:tcW w:w="0" w:type="auto"/>
            <w:vAlign w:val="center"/>
            <w:hideMark/>
          </w:tcPr>
          <w:p w:rsidR="00000000" w:rsidRDefault="00000000">
            <w:r>
              <w:t>Lead trader unique code</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Currency</w:t>
            </w:r>
          </w:p>
        </w:tc>
      </w:tr>
    </w:tbl>
    <w:p w:rsidR="00000000" w:rsidRDefault="00000000">
      <w:pPr>
        <w:pStyle w:val="3"/>
        <w:divId w:val="175387555"/>
      </w:pPr>
      <w:r>
        <w:t>GET / Lead trader lead position history</w:t>
      </w:r>
    </w:p>
    <w:p w:rsidR="00000000" w:rsidRDefault="00000000">
      <w:pPr>
        <w:pStyle w:val="a5"/>
        <w:divId w:val="175387555"/>
      </w:pPr>
      <w:r>
        <w:t>Public endpoint. Retrieve the lead trader completed leading position of the last 3 months.</w:t>
      </w:r>
      <w:r>
        <w:br/>
        <w:t xml:space="preserve">Returns reverse chronological order with </w:t>
      </w:r>
      <w:r>
        <w:rPr>
          <w:rStyle w:val="HTML"/>
        </w:rPr>
        <w:t>subPosId</w:t>
      </w:r>
      <w:r>
        <w:t xml:space="preserve">. </w:t>
      </w:r>
    </w:p>
    <w:p w:rsidR="00000000" w:rsidRDefault="00000000">
      <w:pPr>
        <w:pStyle w:val="4"/>
        <w:divId w:val="175387555"/>
      </w:pPr>
      <w:r>
        <w:t>Rate limit: 5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/api/v5/copytrading/public-subpositions-history</w:t>
      </w:r>
    </w:p>
    <w:p w:rsidR="00000000" w:rsidRDefault="00000000">
      <w:pPr>
        <w:pStyle w:val="a5"/>
        <w:ind w:left="720" w:right="720"/>
        <w:divId w:val="221328260"/>
      </w:pPr>
      <w:r>
        <w:t>Request example</w:t>
      </w:r>
    </w:p>
    <w:p w:rsidR="00000000" w:rsidRDefault="00000000">
      <w:pPr>
        <w:pStyle w:val="HTML0"/>
        <w:divId w:val="1861043369"/>
        <w:rPr>
          <w:rStyle w:val="HTML"/>
        </w:rPr>
      </w:pPr>
      <w:r>
        <w:rPr>
          <w:rStyle w:val="HTML"/>
        </w:rPr>
        <w:t>GET /api/v5/copytrading/public-subpositions-history?instType</w:t>
      </w:r>
      <w:r>
        <w:rPr>
          <w:rStyle w:val="o"/>
        </w:rPr>
        <w:t>=</w:t>
      </w:r>
      <w:r>
        <w:rPr>
          <w:rStyle w:val="HTML"/>
        </w:rPr>
        <w:t>SWAP&amp;uniqueCode</w:t>
      </w:r>
      <w:r>
        <w:rPr>
          <w:rStyle w:val="o"/>
        </w:rPr>
        <w:t>=</w:t>
      </w:r>
      <w:r>
        <w:rPr>
          <w:rStyle w:val="HTML"/>
        </w:rPr>
        <w:t>9A8534AB09862774</w:t>
      </w:r>
    </w:p>
    <w:p w:rsidR="00000000" w:rsidRDefault="00000000">
      <w:pPr>
        <w:pStyle w:val="HTML0"/>
        <w:divId w:val="1861043369"/>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058"/>
        <w:gridCol w:w="5193"/>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type</w:t>
            </w:r>
            <w:r>
              <w:br/>
            </w:r>
            <w:r>
              <w:rPr>
                <w:rStyle w:val="HTML"/>
              </w:rPr>
              <w:t>SWAP</w:t>
            </w:r>
            <w:r>
              <w:t>, the default value.</w:t>
            </w:r>
          </w:p>
        </w:tc>
      </w:tr>
      <w:tr w:rsidR="00000000">
        <w:trPr>
          <w:divId w:val="175387555"/>
          <w:tblCellSpacing w:w="15" w:type="dxa"/>
        </w:trPr>
        <w:tc>
          <w:tcPr>
            <w:tcW w:w="0" w:type="auto"/>
            <w:vAlign w:val="center"/>
            <w:hideMark/>
          </w:tcPr>
          <w:p w:rsidR="00000000" w:rsidRDefault="00000000">
            <w:r>
              <w:t>uniqueCode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Lead trader unique code</w:t>
            </w:r>
            <w:r>
              <w:br/>
              <w:t>A combination of case-sensitive alphanumerics, all numbers and the length is 16 characters, e.g. 213E8C92DC61EFAC</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earlier than the requested </w:t>
            </w:r>
            <w:r>
              <w:rPr>
                <w:rStyle w:val="HTML"/>
              </w:rPr>
              <w:t>subPosId</w:t>
            </w:r>
            <w:r>
              <w:t>.</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newer than the requested </w:t>
            </w:r>
            <w:r>
              <w:rPr>
                <w:rStyle w:val="HTML"/>
              </w:rPr>
              <w:t>subPosId</w:t>
            </w:r>
            <w:r>
              <w:t>.</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Number of results per request. Maximum is 100. Default is 100.</w:t>
            </w:r>
          </w:p>
        </w:tc>
      </w:tr>
    </w:tbl>
    <w:p w:rsidR="00000000" w:rsidRDefault="00000000">
      <w:pPr>
        <w:pStyle w:val="a5"/>
        <w:ind w:left="720" w:right="720"/>
        <w:divId w:val="1589265317"/>
      </w:pPr>
      <w:r>
        <w:t>Response example</w:t>
      </w:r>
    </w:p>
    <w:p w:rsidR="00000000" w:rsidRDefault="00000000">
      <w:pPr>
        <w:pStyle w:val="HTML0"/>
        <w:divId w:val="928081836"/>
        <w:rPr>
          <w:rStyle w:val="w"/>
        </w:rPr>
      </w:pPr>
      <w:r>
        <w:rPr>
          <w:rStyle w:val="p"/>
        </w:rPr>
        <w:t>{</w:t>
      </w:r>
    </w:p>
    <w:p w:rsidR="00000000" w:rsidRDefault="00000000">
      <w:pPr>
        <w:pStyle w:val="HTML0"/>
        <w:divId w:val="928081836"/>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928081836"/>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928081836"/>
        <w:rPr>
          <w:rStyle w:val="w"/>
        </w:rPr>
      </w:pPr>
      <w:r>
        <w:rPr>
          <w:rStyle w:val="w"/>
        </w:rPr>
        <w:t xml:space="preserve">        </w:t>
      </w:r>
      <w:r>
        <w:rPr>
          <w:rStyle w:val="p"/>
        </w:rPr>
        <w:t>{</w:t>
      </w:r>
    </w:p>
    <w:p w:rsidR="00000000" w:rsidRDefault="00000000">
      <w:pPr>
        <w:pStyle w:val="HTML0"/>
        <w:divId w:val="928081836"/>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928081836"/>
        <w:rPr>
          <w:rStyle w:val="w"/>
        </w:rPr>
      </w:pPr>
      <w:r>
        <w:rPr>
          <w:rStyle w:val="w"/>
        </w:rPr>
        <w:t xml:space="preserve">            </w:t>
      </w:r>
      <w:r>
        <w:rPr>
          <w:rStyle w:val="nl"/>
        </w:rPr>
        <w:t>"closeAvgPx"</w:t>
      </w:r>
      <w:r>
        <w:rPr>
          <w:rStyle w:val="p"/>
        </w:rPr>
        <w:t>:</w:t>
      </w:r>
      <w:r>
        <w:rPr>
          <w:rStyle w:val="w"/>
        </w:rPr>
        <w:t xml:space="preserve"> </w:t>
      </w:r>
      <w:r>
        <w:rPr>
          <w:rStyle w:val="s2"/>
        </w:rPr>
        <w:t>"28385.9"</w:t>
      </w:r>
      <w:r>
        <w:rPr>
          <w:rStyle w:val="p"/>
        </w:rPr>
        <w:t>,</w:t>
      </w:r>
    </w:p>
    <w:p w:rsidR="00000000" w:rsidRDefault="00000000">
      <w:pPr>
        <w:pStyle w:val="HTML0"/>
        <w:divId w:val="928081836"/>
        <w:rPr>
          <w:rStyle w:val="w"/>
        </w:rPr>
      </w:pPr>
      <w:r>
        <w:rPr>
          <w:rStyle w:val="w"/>
        </w:rPr>
        <w:t xml:space="preserve">            </w:t>
      </w:r>
      <w:r>
        <w:rPr>
          <w:rStyle w:val="nl"/>
        </w:rPr>
        <w:t>"closeTime"</w:t>
      </w:r>
      <w:r>
        <w:rPr>
          <w:rStyle w:val="p"/>
        </w:rPr>
        <w:t>:</w:t>
      </w:r>
      <w:r>
        <w:rPr>
          <w:rStyle w:val="w"/>
        </w:rPr>
        <w:t xml:space="preserve"> </w:t>
      </w:r>
      <w:r>
        <w:rPr>
          <w:rStyle w:val="s2"/>
        </w:rPr>
        <w:t>"1697709137162"</w:t>
      </w:r>
      <w:r>
        <w:rPr>
          <w:rStyle w:val="p"/>
        </w:rPr>
        <w:t>,</w:t>
      </w:r>
    </w:p>
    <w:p w:rsidR="00000000" w:rsidRDefault="00000000">
      <w:pPr>
        <w:pStyle w:val="HTML0"/>
        <w:divId w:val="928081836"/>
        <w:rPr>
          <w:rStyle w:val="w"/>
        </w:rPr>
      </w:pPr>
      <w:r>
        <w:rPr>
          <w:rStyle w:val="w"/>
        </w:rPr>
        <w:t xml:space="preserve">            </w:t>
      </w:r>
      <w:r>
        <w:rPr>
          <w:rStyle w:val="nl"/>
        </w:rPr>
        <w:t>"instId"</w:t>
      </w:r>
      <w:r>
        <w:rPr>
          <w:rStyle w:val="p"/>
        </w:rPr>
        <w:t>:</w:t>
      </w:r>
      <w:r>
        <w:rPr>
          <w:rStyle w:val="w"/>
        </w:rPr>
        <w:t xml:space="preserve"> </w:t>
      </w:r>
      <w:r>
        <w:rPr>
          <w:rStyle w:val="s2"/>
        </w:rPr>
        <w:t>"BTC-USDT-SWAP"</w:t>
      </w:r>
      <w:r>
        <w:rPr>
          <w:rStyle w:val="p"/>
        </w:rPr>
        <w:t>,</w:t>
      </w:r>
    </w:p>
    <w:p w:rsidR="00000000" w:rsidRDefault="00000000">
      <w:pPr>
        <w:pStyle w:val="HTML0"/>
        <w:divId w:val="928081836"/>
        <w:rPr>
          <w:rStyle w:val="w"/>
        </w:rPr>
      </w:pPr>
      <w:r>
        <w:rPr>
          <w:rStyle w:val="w"/>
        </w:rPr>
        <w:t xml:space="preserve">            </w:t>
      </w:r>
      <w:r>
        <w:rPr>
          <w:rStyle w:val="nl"/>
        </w:rPr>
        <w:t>"instType"</w:t>
      </w:r>
      <w:r>
        <w:rPr>
          <w:rStyle w:val="p"/>
        </w:rPr>
        <w:t>:</w:t>
      </w:r>
      <w:r>
        <w:rPr>
          <w:rStyle w:val="w"/>
        </w:rPr>
        <w:t xml:space="preserve"> </w:t>
      </w:r>
      <w:r>
        <w:rPr>
          <w:rStyle w:val="s2"/>
        </w:rPr>
        <w:t>"SWAP"</w:t>
      </w:r>
      <w:r>
        <w:rPr>
          <w:rStyle w:val="p"/>
        </w:rPr>
        <w:t>,</w:t>
      </w:r>
    </w:p>
    <w:p w:rsidR="00000000" w:rsidRDefault="00000000">
      <w:pPr>
        <w:pStyle w:val="HTML0"/>
        <w:divId w:val="928081836"/>
        <w:rPr>
          <w:rStyle w:val="w"/>
        </w:rPr>
      </w:pPr>
      <w:r>
        <w:rPr>
          <w:rStyle w:val="w"/>
        </w:rPr>
        <w:t xml:space="preserve">            </w:t>
      </w:r>
      <w:r>
        <w:rPr>
          <w:rStyle w:val="nl"/>
        </w:rPr>
        <w:t>"lever"</w:t>
      </w:r>
      <w:r>
        <w:rPr>
          <w:rStyle w:val="p"/>
        </w:rPr>
        <w:t>:</w:t>
      </w:r>
      <w:r>
        <w:rPr>
          <w:rStyle w:val="w"/>
        </w:rPr>
        <w:t xml:space="preserve"> </w:t>
      </w:r>
      <w:r>
        <w:rPr>
          <w:rStyle w:val="s2"/>
        </w:rPr>
        <w:t>"20"</w:t>
      </w:r>
      <w:r>
        <w:rPr>
          <w:rStyle w:val="p"/>
        </w:rPr>
        <w:t>,</w:t>
      </w:r>
    </w:p>
    <w:p w:rsidR="00000000" w:rsidRDefault="00000000">
      <w:pPr>
        <w:pStyle w:val="HTML0"/>
        <w:divId w:val="928081836"/>
        <w:rPr>
          <w:rStyle w:val="w"/>
        </w:rPr>
      </w:pPr>
      <w:r>
        <w:rPr>
          <w:rStyle w:val="w"/>
        </w:rPr>
        <w:t xml:space="preserve">            </w:t>
      </w:r>
      <w:r>
        <w:rPr>
          <w:rStyle w:val="nl"/>
        </w:rPr>
        <w:t>"margin"</w:t>
      </w:r>
      <w:r>
        <w:rPr>
          <w:rStyle w:val="p"/>
        </w:rPr>
        <w:t>:</w:t>
      </w:r>
      <w:r>
        <w:rPr>
          <w:rStyle w:val="w"/>
        </w:rPr>
        <w:t xml:space="preserve"> </w:t>
      </w:r>
      <w:r>
        <w:rPr>
          <w:rStyle w:val="s2"/>
        </w:rPr>
        <w:t>"4.245285"</w:t>
      </w:r>
      <w:r>
        <w:rPr>
          <w:rStyle w:val="p"/>
        </w:rPr>
        <w:t>,</w:t>
      </w:r>
    </w:p>
    <w:p w:rsidR="00000000" w:rsidRDefault="00000000">
      <w:pPr>
        <w:pStyle w:val="HTML0"/>
        <w:divId w:val="928081836"/>
        <w:rPr>
          <w:rStyle w:val="w"/>
        </w:rPr>
      </w:pPr>
      <w:r>
        <w:rPr>
          <w:rStyle w:val="w"/>
        </w:rPr>
        <w:t xml:space="preserve">            </w:t>
      </w:r>
      <w:r>
        <w:rPr>
          <w:rStyle w:val="nl"/>
        </w:rPr>
        <w:t>"mgnMode"</w:t>
      </w:r>
      <w:r>
        <w:rPr>
          <w:rStyle w:val="p"/>
        </w:rPr>
        <w:t>:</w:t>
      </w:r>
      <w:r>
        <w:rPr>
          <w:rStyle w:val="w"/>
        </w:rPr>
        <w:t xml:space="preserve"> </w:t>
      </w:r>
      <w:r>
        <w:rPr>
          <w:rStyle w:val="s2"/>
        </w:rPr>
        <w:t>"isolated"</w:t>
      </w:r>
      <w:r>
        <w:rPr>
          <w:rStyle w:val="p"/>
        </w:rPr>
        <w:t>,</w:t>
      </w:r>
    </w:p>
    <w:p w:rsidR="00000000" w:rsidRDefault="00000000">
      <w:pPr>
        <w:pStyle w:val="HTML0"/>
        <w:divId w:val="928081836"/>
        <w:rPr>
          <w:rStyle w:val="w"/>
        </w:rPr>
      </w:pPr>
      <w:r>
        <w:rPr>
          <w:rStyle w:val="w"/>
        </w:rPr>
        <w:t xml:space="preserve">            </w:t>
      </w:r>
      <w:r>
        <w:rPr>
          <w:rStyle w:val="nl"/>
        </w:rPr>
        <w:t>"openAvgPx"</w:t>
      </w:r>
      <w:r>
        <w:rPr>
          <w:rStyle w:val="p"/>
        </w:rPr>
        <w:t>:</w:t>
      </w:r>
      <w:r>
        <w:rPr>
          <w:rStyle w:val="w"/>
        </w:rPr>
        <w:t xml:space="preserve"> </w:t>
      </w:r>
      <w:r>
        <w:rPr>
          <w:rStyle w:val="s2"/>
        </w:rPr>
        <w:t>"28301.9"</w:t>
      </w:r>
      <w:r>
        <w:rPr>
          <w:rStyle w:val="p"/>
        </w:rPr>
        <w:t>,</w:t>
      </w:r>
    </w:p>
    <w:p w:rsidR="00000000" w:rsidRDefault="00000000">
      <w:pPr>
        <w:pStyle w:val="HTML0"/>
        <w:divId w:val="928081836"/>
        <w:rPr>
          <w:rStyle w:val="w"/>
        </w:rPr>
      </w:pPr>
      <w:r>
        <w:rPr>
          <w:rStyle w:val="w"/>
        </w:rPr>
        <w:t xml:space="preserve">            </w:t>
      </w:r>
      <w:r>
        <w:rPr>
          <w:rStyle w:val="nl"/>
        </w:rPr>
        <w:t>"openTime"</w:t>
      </w:r>
      <w:r>
        <w:rPr>
          <w:rStyle w:val="p"/>
        </w:rPr>
        <w:t>:</w:t>
      </w:r>
      <w:r>
        <w:rPr>
          <w:rStyle w:val="w"/>
        </w:rPr>
        <w:t xml:space="preserve"> </w:t>
      </w:r>
      <w:r>
        <w:rPr>
          <w:rStyle w:val="s2"/>
        </w:rPr>
        <w:t>"1697698048031"</w:t>
      </w:r>
      <w:r>
        <w:rPr>
          <w:rStyle w:val="p"/>
        </w:rPr>
        <w:t>,</w:t>
      </w:r>
    </w:p>
    <w:p w:rsidR="00000000" w:rsidRDefault="00000000">
      <w:pPr>
        <w:pStyle w:val="HTML0"/>
        <w:divId w:val="928081836"/>
        <w:rPr>
          <w:rStyle w:val="w"/>
        </w:rPr>
      </w:pPr>
      <w:r>
        <w:rPr>
          <w:rStyle w:val="w"/>
        </w:rPr>
        <w:t xml:space="preserve">            </w:t>
      </w:r>
      <w:r>
        <w:rPr>
          <w:rStyle w:val="nl"/>
        </w:rPr>
        <w:t>"pnl"</w:t>
      </w:r>
      <w:r>
        <w:rPr>
          <w:rStyle w:val="p"/>
        </w:rPr>
        <w:t>:</w:t>
      </w:r>
      <w:r>
        <w:rPr>
          <w:rStyle w:val="w"/>
        </w:rPr>
        <w:t xml:space="preserve"> </w:t>
      </w:r>
      <w:r>
        <w:rPr>
          <w:rStyle w:val="s2"/>
        </w:rPr>
        <w:t>"0.252"</w:t>
      </w:r>
      <w:r>
        <w:rPr>
          <w:rStyle w:val="p"/>
        </w:rPr>
        <w:t>,</w:t>
      </w:r>
    </w:p>
    <w:p w:rsidR="00000000" w:rsidRDefault="00000000">
      <w:pPr>
        <w:pStyle w:val="HTML0"/>
        <w:divId w:val="928081836"/>
        <w:rPr>
          <w:rStyle w:val="w"/>
        </w:rPr>
      </w:pPr>
      <w:r>
        <w:rPr>
          <w:rStyle w:val="w"/>
        </w:rPr>
        <w:t xml:space="preserve">            </w:t>
      </w:r>
      <w:r>
        <w:rPr>
          <w:rStyle w:val="nl"/>
        </w:rPr>
        <w:t>"pnlRatio"</w:t>
      </w:r>
      <w:r>
        <w:rPr>
          <w:rStyle w:val="p"/>
        </w:rPr>
        <w:t>:</w:t>
      </w:r>
      <w:r>
        <w:rPr>
          <w:rStyle w:val="w"/>
        </w:rPr>
        <w:t xml:space="preserve"> </w:t>
      </w:r>
      <w:r>
        <w:rPr>
          <w:rStyle w:val="s2"/>
        </w:rPr>
        <w:t>"0.05935997229868"</w:t>
      </w:r>
      <w:r>
        <w:rPr>
          <w:rStyle w:val="p"/>
        </w:rPr>
        <w:t>,</w:t>
      </w:r>
    </w:p>
    <w:p w:rsidR="00000000" w:rsidRDefault="00000000">
      <w:pPr>
        <w:pStyle w:val="HTML0"/>
        <w:divId w:val="928081836"/>
        <w:rPr>
          <w:rStyle w:val="w"/>
        </w:rPr>
      </w:pPr>
      <w:r>
        <w:rPr>
          <w:rStyle w:val="w"/>
        </w:rPr>
        <w:t xml:space="preserve">            </w:t>
      </w:r>
      <w:r>
        <w:rPr>
          <w:rStyle w:val="nl"/>
        </w:rPr>
        <w:t>"posSide"</w:t>
      </w:r>
      <w:r>
        <w:rPr>
          <w:rStyle w:val="p"/>
        </w:rPr>
        <w:t>:</w:t>
      </w:r>
      <w:r>
        <w:rPr>
          <w:rStyle w:val="w"/>
        </w:rPr>
        <w:t xml:space="preserve"> </w:t>
      </w:r>
      <w:r>
        <w:rPr>
          <w:rStyle w:val="s2"/>
        </w:rPr>
        <w:t>"long"</w:t>
      </w:r>
      <w:r>
        <w:rPr>
          <w:rStyle w:val="p"/>
        </w:rPr>
        <w:t>,</w:t>
      </w:r>
    </w:p>
    <w:p w:rsidR="00000000" w:rsidRDefault="00000000">
      <w:pPr>
        <w:pStyle w:val="HTML0"/>
        <w:divId w:val="928081836"/>
        <w:rPr>
          <w:rStyle w:val="w"/>
        </w:rPr>
      </w:pPr>
      <w:r>
        <w:rPr>
          <w:rStyle w:val="w"/>
        </w:rPr>
        <w:t xml:space="preserve">            </w:t>
      </w:r>
      <w:r>
        <w:rPr>
          <w:rStyle w:val="nl"/>
        </w:rPr>
        <w:t>"subPos"</w:t>
      </w:r>
      <w:r>
        <w:rPr>
          <w:rStyle w:val="p"/>
        </w:rPr>
        <w:t>:</w:t>
      </w:r>
      <w:r>
        <w:rPr>
          <w:rStyle w:val="w"/>
        </w:rPr>
        <w:t xml:space="preserve"> </w:t>
      </w:r>
      <w:r>
        <w:rPr>
          <w:rStyle w:val="s2"/>
        </w:rPr>
        <w:t>"3"</w:t>
      </w:r>
      <w:r>
        <w:rPr>
          <w:rStyle w:val="p"/>
        </w:rPr>
        <w:t>,</w:t>
      </w:r>
    </w:p>
    <w:p w:rsidR="00000000" w:rsidRDefault="00000000">
      <w:pPr>
        <w:pStyle w:val="HTML0"/>
        <w:divId w:val="928081836"/>
        <w:rPr>
          <w:rStyle w:val="w"/>
        </w:rPr>
      </w:pPr>
      <w:r>
        <w:rPr>
          <w:rStyle w:val="w"/>
        </w:rPr>
        <w:t xml:space="preserve">            </w:t>
      </w:r>
      <w:r>
        <w:rPr>
          <w:rStyle w:val="nl"/>
        </w:rPr>
        <w:t>"subPosId"</w:t>
      </w:r>
      <w:r>
        <w:rPr>
          <w:rStyle w:val="p"/>
        </w:rPr>
        <w:t>:</w:t>
      </w:r>
      <w:r>
        <w:rPr>
          <w:rStyle w:val="w"/>
        </w:rPr>
        <w:t xml:space="preserve"> </w:t>
      </w:r>
      <w:r>
        <w:rPr>
          <w:rStyle w:val="s2"/>
        </w:rPr>
        <w:t>"635126416883355648"</w:t>
      </w:r>
      <w:r>
        <w:rPr>
          <w:rStyle w:val="p"/>
        </w:rPr>
        <w:t>,</w:t>
      </w:r>
    </w:p>
    <w:p w:rsidR="00000000" w:rsidRDefault="00000000">
      <w:pPr>
        <w:pStyle w:val="HTML0"/>
        <w:divId w:val="928081836"/>
        <w:rPr>
          <w:rStyle w:val="w"/>
        </w:rPr>
      </w:pPr>
      <w:r>
        <w:rPr>
          <w:rStyle w:val="w"/>
        </w:rPr>
        <w:t xml:space="preserve">            </w:t>
      </w:r>
      <w:r>
        <w:rPr>
          <w:rStyle w:val="nl"/>
        </w:rPr>
        <w:t>"uniqueCode"</w:t>
      </w:r>
      <w:r>
        <w:rPr>
          <w:rStyle w:val="p"/>
        </w:rPr>
        <w:t>:</w:t>
      </w:r>
      <w:r>
        <w:rPr>
          <w:rStyle w:val="w"/>
        </w:rPr>
        <w:t xml:space="preserve"> </w:t>
      </w:r>
      <w:r>
        <w:rPr>
          <w:rStyle w:val="s2"/>
        </w:rPr>
        <w:t>"9A8534AB09862774"</w:t>
      </w:r>
    </w:p>
    <w:p w:rsidR="00000000" w:rsidRDefault="00000000">
      <w:pPr>
        <w:pStyle w:val="HTML0"/>
        <w:divId w:val="928081836"/>
        <w:rPr>
          <w:rStyle w:val="w"/>
        </w:rPr>
      </w:pPr>
      <w:r>
        <w:rPr>
          <w:rStyle w:val="w"/>
        </w:rPr>
        <w:t xml:space="preserve">        </w:t>
      </w:r>
      <w:r>
        <w:rPr>
          <w:rStyle w:val="p"/>
        </w:rPr>
        <w:t>}</w:t>
      </w:r>
    </w:p>
    <w:p w:rsidR="00000000" w:rsidRDefault="00000000">
      <w:pPr>
        <w:pStyle w:val="HTML0"/>
        <w:divId w:val="928081836"/>
        <w:rPr>
          <w:rStyle w:val="w"/>
        </w:rPr>
      </w:pPr>
      <w:r>
        <w:rPr>
          <w:rStyle w:val="w"/>
        </w:rPr>
        <w:t xml:space="preserve">    </w:t>
      </w:r>
      <w:r>
        <w:rPr>
          <w:rStyle w:val="p"/>
        </w:rPr>
        <w:t>],</w:t>
      </w:r>
    </w:p>
    <w:p w:rsidR="00000000" w:rsidRDefault="00000000">
      <w:pPr>
        <w:pStyle w:val="HTML0"/>
        <w:divId w:val="928081836"/>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928081836"/>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625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Instrument ID, e.g. BTC-USDT-SWAP</w:t>
            </w:r>
          </w:p>
        </w:tc>
      </w:tr>
      <w:tr w:rsidR="00000000">
        <w:trPr>
          <w:divId w:val="175387555"/>
          <w:tblCellSpacing w:w="15" w:type="dxa"/>
        </w:trPr>
        <w:tc>
          <w:tcPr>
            <w:tcW w:w="0" w:type="auto"/>
            <w:vAlign w:val="center"/>
            <w:hideMark/>
          </w:tcPr>
          <w:p w:rsidR="00000000" w:rsidRDefault="00000000">
            <w:r>
              <w:t>subPosId</w:t>
            </w:r>
          </w:p>
        </w:tc>
        <w:tc>
          <w:tcPr>
            <w:tcW w:w="0" w:type="auto"/>
            <w:vAlign w:val="center"/>
            <w:hideMark/>
          </w:tcPr>
          <w:p w:rsidR="00000000" w:rsidRDefault="00000000">
            <w:r>
              <w:t>String</w:t>
            </w:r>
          </w:p>
        </w:tc>
        <w:tc>
          <w:tcPr>
            <w:tcW w:w="0" w:type="auto"/>
            <w:vAlign w:val="center"/>
            <w:hideMark/>
          </w:tcPr>
          <w:p w:rsidR="00000000" w:rsidRDefault="00000000">
            <w:r>
              <w:t>Lead position ID</w:t>
            </w:r>
          </w:p>
        </w:tc>
      </w:tr>
      <w:tr w:rsidR="00000000">
        <w:trPr>
          <w:divId w:val="175387555"/>
          <w:tblCellSpacing w:w="15" w:type="dxa"/>
        </w:trPr>
        <w:tc>
          <w:tcPr>
            <w:tcW w:w="0" w:type="auto"/>
            <w:vAlign w:val="center"/>
            <w:hideMark/>
          </w:tcPr>
          <w:p w:rsidR="00000000" w:rsidRDefault="00000000">
            <w:r>
              <w:t>posSide</w:t>
            </w:r>
          </w:p>
        </w:tc>
        <w:tc>
          <w:tcPr>
            <w:tcW w:w="0" w:type="auto"/>
            <w:vAlign w:val="center"/>
            <w:hideMark/>
          </w:tcPr>
          <w:p w:rsidR="00000000" w:rsidRDefault="00000000">
            <w:r>
              <w:t>String</w:t>
            </w:r>
          </w:p>
        </w:tc>
        <w:tc>
          <w:tcPr>
            <w:tcW w:w="0" w:type="auto"/>
            <w:vAlign w:val="center"/>
            <w:hideMark/>
          </w:tcPr>
          <w:p w:rsidR="00000000" w:rsidRDefault="00000000">
            <w:r>
              <w:t>Position side</w:t>
            </w:r>
            <w:r>
              <w:br/>
            </w:r>
            <w:r>
              <w:rPr>
                <w:rStyle w:val="HTML"/>
              </w:rPr>
              <w:t>long</w:t>
            </w:r>
            <w:r>
              <w:t xml:space="preserve"> </w:t>
            </w:r>
            <w:r>
              <w:br/>
            </w:r>
            <w:r>
              <w:rPr>
                <w:rStyle w:val="HTML"/>
              </w:rPr>
              <w:t>short</w:t>
            </w:r>
            <w:r>
              <w:t xml:space="preserve"> </w:t>
            </w:r>
            <w:r>
              <w:br/>
            </w:r>
            <w:r>
              <w:rPr>
                <w:rStyle w:val="HTML"/>
              </w:rPr>
              <w:t>net</w:t>
            </w:r>
            <w:r>
              <w:br/>
              <w:t>(long position has positive subPos; short position has negative subPos)</w:t>
            </w:r>
          </w:p>
        </w:tc>
      </w:tr>
      <w:tr w:rsidR="00000000">
        <w:trPr>
          <w:divId w:val="175387555"/>
          <w:tblCellSpacing w:w="15" w:type="dxa"/>
        </w:trPr>
        <w:tc>
          <w:tcPr>
            <w:tcW w:w="0" w:type="auto"/>
            <w:vAlign w:val="center"/>
            <w:hideMark/>
          </w:tcPr>
          <w:p w:rsidR="00000000" w:rsidRDefault="00000000">
            <w:r>
              <w:t>mgnMode</w:t>
            </w:r>
          </w:p>
        </w:tc>
        <w:tc>
          <w:tcPr>
            <w:tcW w:w="0" w:type="auto"/>
            <w:vAlign w:val="center"/>
            <w:hideMark/>
          </w:tcPr>
          <w:p w:rsidR="00000000" w:rsidRDefault="00000000">
            <w:r>
              <w:t>String</w:t>
            </w:r>
          </w:p>
        </w:tc>
        <w:tc>
          <w:tcPr>
            <w:tcW w:w="0" w:type="auto"/>
            <w:vAlign w:val="center"/>
            <w:hideMark/>
          </w:tcPr>
          <w:p w:rsidR="00000000" w:rsidRDefault="00000000">
            <w:r>
              <w:t xml:space="preserve">Margin mode. </w:t>
            </w:r>
            <w:r>
              <w:rPr>
                <w:rStyle w:val="HTML"/>
              </w:rPr>
              <w:t>cross</w:t>
            </w:r>
            <w:r>
              <w:t xml:space="preserve"> </w:t>
            </w:r>
            <w:r>
              <w:rPr>
                <w:rStyle w:val="HTML"/>
              </w:rPr>
              <w:t>isolated</w:t>
            </w:r>
          </w:p>
        </w:tc>
      </w:tr>
      <w:tr w:rsidR="00000000">
        <w:trPr>
          <w:divId w:val="175387555"/>
          <w:tblCellSpacing w:w="15" w:type="dxa"/>
        </w:trPr>
        <w:tc>
          <w:tcPr>
            <w:tcW w:w="0" w:type="auto"/>
            <w:vAlign w:val="center"/>
            <w:hideMark/>
          </w:tcPr>
          <w:p w:rsidR="00000000" w:rsidRDefault="00000000">
            <w:r>
              <w:t>lever</w:t>
            </w:r>
          </w:p>
        </w:tc>
        <w:tc>
          <w:tcPr>
            <w:tcW w:w="0" w:type="auto"/>
            <w:vAlign w:val="center"/>
            <w:hideMark/>
          </w:tcPr>
          <w:p w:rsidR="00000000" w:rsidRDefault="00000000">
            <w:r>
              <w:t>String</w:t>
            </w:r>
          </w:p>
        </w:tc>
        <w:tc>
          <w:tcPr>
            <w:tcW w:w="0" w:type="auto"/>
            <w:vAlign w:val="center"/>
            <w:hideMark/>
          </w:tcPr>
          <w:p w:rsidR="00000000" w:rsidRDefault="00000000">
            <w:r>
              <w:t>Leverage</w:t>
            </w:r>
          </w:p>
        </w:tc>
      </w:tr>
      <w:tr w:rsidR="00000000">
        <w:trPr>
          <w:divId w:val="175387555"/>
          <w:tblCellSpacing w:w="15" w:type="dxa"/>
        </w:trPr>
        <w:tc>
          <w:tcPr>
            <w:tcW w:w="0" w:type="auto"/>
            <w:vAlign w:val="center"/>
            <w:hideMark/>
          </w:tcPr>
          <w:p w:rsidR="00000000" w:rsidRDefault="00000000">
            <w:r>
              <w:t>openAvgPx</w:t>
            </w:r>
          </w:p>
        </w:tc>
        <w:tc>
          <w:tcPr>
            <w:tcW w:w="0" w:type="auto"/>
            <w:vAlign w:val="center"/>
            <w:hideMark/>
          </w:tcPr>
          <w:p w:rsidR="00000000" w:rsidRDefault="00000000">
            <w:r>
              <w:t>String</w:t>
            </w:r>
          </w:p>
        </w:tc>
        <w:tc>
          <w:tcPr>
            <w:tcW w:w="0" w:type="auto"/>
            <w:vAlign w:val="center"/>
            <w:hideMark/>
          </w:tcPr>
          <w:p w:rsidR="00000000" w:rsidRDefault="00000000">
            <w:r>
              <w:t>Average open price</w:t>
            </w:r>
          </w:p>
        </w:tc>
      </w:tr>
      <w:tr w:rsidR="00000000">
        <w:trPr>
          <w:divId w:val="175387555"/>
          <w:tblCellSpacing w:w="15" w:type="dxa"/>
        </w:trPr>
        <w:tc>
          <w:tcPr>
            <w:tcW w:w="0" w:type="auto"/>
            <w:vAlign w:val="center"/>
            <w:hideMark/>
          </w:tcPr>
          <w:p w:rsidR="00000000" w:rsidRDefault="00000000">
            <w:r>
              <w:t>openTime</w:t>
            </w:r>
          </w:p>
        </w:tc>
        <w:tc>
          <w:tcPr>
            <w:tcW w:w="0" w:type="auto"/>
            <w:vAlign w:val="center"/>
            <w:hideMark/>
          </w:tcPr>
          <w:p w:rsidR="00000000" w:rsidRDefault="00000000">
            <w:r>
              <w:t>String</w:t>
            </w:r>
          </w:p>
        </w:tc>
        <w:tc>
          <w:tcPr>
            <w:tcW w:w="0" w:type="auto"/>
            <w:vAlign w:val="center"/>
            <w:hideMark/>
          </w:tcPr>
          <w:p w:rsidR="00000000" w:rsidRDefault="00000000">
            <w:r>
              <w:t>Time of opening</w:t>
            </w:r>
          </w:p>
        </w:tc>
      </w:tr>
      <w:tr w:rsidR="00000000">
        <w:trPr>
          <w:divId w:val="175387555"/>
          <w:tblCellSpacing w:w="15" w:type="dxa"/>
        </w:trPr>
        <w:tc>
          <w:tcPr>
            <w:tcW w:w="0" w:type="auto"/>
            <w:vAlign w:val="center"/>
            <w:hideMark/>
          </w:tcPr>
          <w:p w:rsidR="00000000" w:rsidRDefault="00000000">
            <w:r>
              <w:t>subPos</w:t>
            </w:r>
          </w:p>
        </w:tc>
        <w:tc>
          <w:tcPr>
            <w:tcW w:w="0" w:type="auto"/>
            <w:vAlign w:val="center"/>
            <w:hideMark/>
          </w:tcPr>
          <w:p w:rsidR="00000000" w:rsidRDefault="00000000">
            <w:r>
              <w:t>String</w:t>
            </w:r>
          </w:p>
        </w:tc>
        <w:tc>
          <w:tcPr>
            <w:tcW w:w="0" w:type="auto"/>
            <w:vAlign w:val="center"/>
            <w:hideMark/>
          </w:tcPr>
          <w:p w:rsidR="00000000" w:rsidRDefault="00000000">
            <w:r>
              <w:t>Quantity of positions</w:t>
            </w:r>
          </w:p>
        </w:tc>
      </w:tr>
      <w:tr w:rsidR="00000000">
        <w:trPr>
          <w:divId w:val="175387555"/>
          <w:tblCellSpacing w:w="15" w:type="dxa"/>
        </w:trPr>
        <w:tc>
          <w:tcPr>
            <w:tcW w:w="0" w:type="auto"/>
            <w:vAlign w:val="center"/>
            <w:hideMark/>
          </w:tcPr>
          <w:p w:rsidR="00000000" w:rsidRDefault="00000000">
            <w:r>
              <w:t>closeTime</w:t>
            </w:r>
          </w:p>
        </w:tc>
        <w:tc>
          <w:tcPr>
            <w:tcW w:w="0" w:type="auto"/>
            <w:vAlign w:val="center"/>
            <w:hideMark/>
          </w:tcPr>
          <w:p w:rsidR="00000000" w:rsidRDefault="00000000">
            <w:r>
              <w:t>String</w:t>
            </w:r>
          </w:p>
        </w:tc>
        <w:tc>
          <w:tcPr>
            <w:tcW w:w="0" w:type="auto"/>
            <w:vAlign w:val="center"/>
            <w:hideMark/>
          </w:tcPr>
          <w:p w:rsidR="00000000" w:rsidRDefault="00000000">
            <w:r>
              <w:t>Time of closing position</w:t>
            </w:r>
          </w:p>
        </w:tc>
      </w:tr>
      <w:tr w:rsidR="00000000">
        <w:trPr>
          <w:divId w:val="175387555"/>
          <w:tblCellSpacing w:w="15" w:type="dxa"/>
        </w:trPr>
        <w:tc>
          <w:tcPr>
            <w:tcW w:w="0" w:type="auto"/>
            <w:vAlign w:val="center"/>
            <w:hideMark/>
          </w:tcPr>
          <w:p w:rsidR="00000000" w:rsidRDefault="00000000">
            <w:r>
              <w:t>closeAvgPx</w:t>
            </w:r>
          </w:p>
        </w:tc>
        <w:tc>
          <w:tcPr>
            <w:tcW w:w="0" w:type="auto"/>
            <w:vAlign w:val="center"/>
            <w:hideMark/>
          </w:tcPr>
          <w:p w:rsidR="00000000" w:rsidRDefault="00000000">
            <w:r>
              <w:t>String</w:t>
            </w:r>
          </w:p>
        </w:tc>
        <w:tc>
          <w:tcPr>
            <w:tcW w:w="0" w:type="auto"/>
            <w:vAlign w:val="center"/>
            <w:hideMark/>
          </w:tcPr>
          <w:p w:rsidR="00000000" w:rsidRDefault="00000000">
            <w:r>
              <w:t>Average price of closing position</w:t>
            </w:r>
          </w:p>
        </w:tc>
      </w:tr>
      <w:tr w:rsidR="00000000">
        <w:trPr>
          <w:divId w:val="175387555"/>
          <w:tblCellSpacing w:w="15" w:type="dxa"/>
        </w:trPr>
        <w:tc>
          <w:tcPr>
            <w:tcW w:w="0" w:type="auto"/>
            <w:vAlign w:val="center"/>
            <w:hideMark/>
          </w:tcPr>
          <w:p w:rsidR="00000000" w:rsidRDefault="00000000">
            <w:r>
              <w:t>pnl</w:t>
            </w:r>
          </w:p>
        </w:tc>
        <w:tc>
          <w:tcPr>
            <w:tcW w:w="0" w:type="auto"/>
            <w:vAlign w:val="center"/>
            <w:hideMark/>
          </w:tcPr>
          <w:p w:rsidR="00000000" w:rsidRDefault="00000000">
            <w:r>
              <w:t>String</w:t>
            </w:r>
          </w:p>
        </w:tc>
        <w:tc>
          <w:tcPr>
            <w:tcW w:w="0" w:type="auto"/>
            <w:vAlign w:val="center"/>
            <w:hideMark/>
          </w:tcPr>
          <w:p w:rsidR="00000000" w:rsidRDefault="00000000">
            <w:r>
              <w:t>Profit and loss</w:t>
            </w:r>
          </w:p>
        </w:tc>
      </w:tr>
      <w:tr w:rsidR="00000000">
        <w:trPr>
          <w:divId w:val="175387555"/>
          <w:tblCellSpacing w:w="15" w:type="dxa"/>
        </w:trPr>
        <w:tc>
          <w:tcPr>
            <w:tcW w:w="0" w:type="auto"/>
            <w:vAlign w:val="center"/>
            <w:hideMark/>
          </w:tcPr>
          <w:p w:rsidR="00000000" w:rsidRDefault="00000000">
            <w:r>
              <w:t>pnlRatio</w:t>
            </w:r>
          </w:p>
        </w:tc>
        <w:tc>
          <w:tcPr>
            <w:tcW w:w="0" w:type="auto"/>
            <w:vAlign w:val="center"/>
            <w:hideMark/>
          </w:tcPr>
          <w:p w:rsidR="00000000" w:rsidRDefault="00000000">
            <w:r>
              <w:t>String</w:t>
            </w:r>
          </w:p>
        </w:tc>
        <w:tc>
          <w:tcPr>
            <w:tcW w:w="0" w:type="auto"/>
            <w:vAlign w:val="center"/>
            <w:hideMark/>
          </w:tcPr>
          <w:p w:rsidR="00000000" w:rsidRDefault="00000000">
            <w:r>
              <w:t>P&amp;L ratio</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margin</w:t>
            </w:r>
          </w:p>
        </w:tc>
        <w:tc>
          <w:tcPr>
            <w:tcW w:w="0" w:type="auto"/>
            <w:vAlign w:val="center"/>
            <w:hideMark/>
          </w:tcPr>
          <w:p w:rsidR="00000000" w:rsidRDefault="00000000">
            <w:r>
              <w:t>String</w:t>
            </w:r>
          </w:p>
        </w:tc>
        <w:tc>
          <w:tcPr>
            <w:tcW w:w="0" w:type="auto"/>
            <w:vAlign w:val="center"/>
            <w:hideMark/>
          </w:tcPr>
          <w:p w:rsidR="00000000" w:rsidRDefault="00000000">
            <w:r>
              <w:t>Margin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Currency</w:t>
            </w:r>
          </w:p>
        </w:tc>
      </w:tr>
      <w:tr w:rsidR="00000000">
        <w:trPr>
          <w:divId w:val="175387555"/>
          <w:tblCellSpacing w:w="15" w:type="dxa"/>
        </w:trPr>
        <w:tc>
          <w:tcPr>
            <w:tcW w:w="0" w:type="auto"/>
            <w:vAlign w:val="center"/>
            <w:hideMark/>
          </w:tcPr>
          <w:p w:rsidR="00000000" w:rsidRDefault="00000000">
            <w:r>
              <w:t>uniqueCode</w:t>
            </w:r>
          </w:p>
        </w:tc>
        <w:tc>
          <w:tcPr>
            <w:tcW w:w="0" w:type="auto"/>
            <w:vAlign w:val="center"/>
            <w:hideMark/>
          </w:tcPr>
          <w:p w:rsidR="00000000" w:rsidRDefault="00000000">
            <w:r>
              <w:t>String</w:t>
            </w:r>
          </w:p>
        </w:tc>
        <w:tc>
          <w:tcPr>
            <w:tcW w:w="0" w:type="auto"/>
            <w:vAlign w:val="center"/>
            <w:hideMark/>
          </w:tcPr>
          <w:p w:rsidR="00000000" w:rsidRDefault="00000000">
            <w:r>
              <w:t>Lead trader unique code</w:t>
            </w:r>
          </w:p>
        </w:tc>
      </w:tr>
    </w:tbl>
    <w:p w:rsidR="00000000" w:rsidRDefault="00000000">
      <w:pPr>
        <w:pStyle w:val="3"/>
        <w:divId w:val="175387555"/>
      </w:pPr>
      <w:r>
        <w:t>GET / Copy traders</w:t>
      </w:r>
    </w:p>
    <w:p w:rsidR="00000000" w:rsidRDefault="00000000">
      <w:pPr>
        <w:pStyle w:val="a5"/>
        <w:divId w:val="175387555"/>
      </w:pPr>
      <w:r>
        <w:t xml:space="preserve">Public endpoint. Retrieve copy trader coming from certain lead trader. Return according to </w:t>
      </w:r>
      <w:r>
        <w:rPr>
          <w:rStyle w:val="HTML"/>
        </w:rPr>
        <w:t>pnl</w:t>
      </w:r>
      <w:r>
        <w:t xml:space="preserve"> from high to low</w:t>
      </w:r>
    </w:p>
    <w:p w:rsidR="00000000" w:rsidRDefault="00000000">
      <w:pPr>
        <w:pStyle w:val="4"/>
        <w:divId w:val="175387555"/>
      </w:pPr>
      <w:r>
        <w:t>Rate limit: 5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/api/v5/copytrading/public-copy-traders</w:t>
      </w:r>
    </w:p>
    <w:p w:rsidR="00000000" w:rsidRDefault="00000000">
      <w:pPr>
        <w:pStyle w:val="a5"/>
        <w:ind w:left="720" w:right="720"/>
        <w:divId w:val="892665887"/>
      </w:pPr>
      <w:r>
        <w:t>Request example</w:t>
      </w:r>
    </w:p>
    <w:p w:rsidR="00000000" w:rsidRDefault="00000000">
      <w:pPr>
        <w:pStyle w:val="HTML0"/>
        <w:divId w:val="1041049249"/>
        <w:rPr>
          <w:rStyle w:val="HTML"/>
        </w:rPr>
      </w:pPr>
      <w:r>
        <w:rPr>
          <w:rStyle w:val="HTML"/>
        </w:rPr>
        <w:t>GET /api/v5/copytrading/public-copy-traders?instType</w:t>
      </w:r>
      <w:r>
        <w:rPr>
          <w:rStyle w:val="o"/>
        </w:rPr>
        <w:t>=</w:t>
      </w:r>
      <w:r>
        <w:rPr>
          <w:rStyle w:val="HTML"/>
        </w:rPr>
        <w:t>SWAP&amp;uniqueCode</w:t>
      </w:r>
      <w:r>
        <w:rPr>
          <w:rStyle w:val="o"/>
        </w:rPr>
        <w:t>=</w:t>
      </w:r>
      <w:r>
        <w:rPr>
          <w:rStyle w:val="HTML"/>
        </w:rPr>
        <w:t>D9ADEAB33AE9EABD</w:t>
      </w:r>
    </w:p>
    <w:p w:rsidR="00000000" w:rsidRDefault="00000000">
      <w:pPr>
        <w:pStyle w:val="HTML0"/>
        <w:divId w:val="1041049249"/>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058"/>
        <w:gridCol w:w="5193"/>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type</w:t>
            </w:r>
            <w:r>
              <w:br/>
            </w:r>
            <w:r>
              <w:rPr>
                <w:rStyle w:val="HTML"/>
              </w:rPr>
              <w:t>SWAP</w:t>
            </w:r>
            <w:r>
              <w:t>, the default value</w:t>
            </w:r>
          </w:p>
        </w:tc>
      </w:tr>
      <w:tr w:rsidR="00000000">
        <w:trPr>
          <w:divId w:val="175387555"/>
          <w:tblCellSpacing w:w="15" w:type="dxa"/>
        </w:trPr>
        <w:tc>
          <w:tcPr>
            <w:tcW w:w="0" w:type="auto"/>
            <w:vAlign w:val="center"/>
            <w:hideMark/>
          </w:tcPr>
          <w:p w:rsidR="00000000" w:rsidRDefault="00000000">
            <w:r>
              <w:t>uniqueCode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Lead trader unique code</w:t>
            </w:r>
            <w:r>
              <w:br/>
              <w:t>A combination of case-sensitive alphanumerics, all numbers and the length is 16 characters, e.g. 213E8C92DC61EFAC</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Number of results per request. The maximum is </w:t>
            </w:r>
            <w:r>
              <w:rPr>
                <w:rStyle w:val="HTML"/>
              </w:rPr>
              <w:t>100</w:t>
            </w:r>
            <w:r>
              <w:t xml:space="preserve">; The default is </w:t>
            </w:r>
            <w:r>
              <w:rPr>
                <w:rStyle w:val="HTML"/>
              </w:rPr>
              <w:t>100</w:t>
            </w:r>
          </w:p>
        </w:tc>
      </w:tr>
    </w:tbl>
    <w:p w:rsidR="00000000" w:rsidRDefault="00000000">
      <w:pPr>
        <w:pStyle w:val="a5"/>
        <w:ind w:left="720" w:right="720"/>
        <w:divId w:val="1448888930"/>
      </w:pPr>
      <w:r>
        <w:t>Response example</w:t>
      </w:r>
    </w:p>
    <w:p w:rsidR="00000000" w:rsidRDefault="00000000">
      <w:pPr>
        <w:pStyle w:val="HTML0"/>
        <w:divId w:val="642658940"/>
        <w:rPr>
          <w:rStyle w:val="w"/>
        </w:rPr>
      </w:pPr>
      <w:r>
        <w:rPr>
          <w:rStyle w:val="p"/>
        </w:rPr>
        <w:t>{</w:t>
      </w:r>
    </w:p>
    <w:p w:rsidR="00000000" w:rsidRDefault="00000000">
      <w:pPr>
        <w:pStyle w:val="HTML0"/>
        <w:divId w:val="642658940"/>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642658940"/>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642658940"/>
        <w:rPr>
          <w:rStyle w:val="w"/>
        </w:rPr>
      </w:pPr>
      <w:r>
        <w:rPr>
          <w:rStyle w:val="w"/>
        </w:rPr>
        <w:t xml:space="preserve">        </w:t>
      </w:r>
      <w:r>
        <w:rPr>
          <w:rStyle w:val="p"/>
        </w:rPr>
        <w:t>{</w:t>
      </w:r>
    </w:p>
    <w:p w:rsidR="00000000" w:rsidRDefault="00000000">
      <w:pPr>
        <w:pStyle w:val="HTML0"/>
        <w:divId w:val="642658940"/>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642658940"/>
        <w:rPr>
          <w:rStyle w:val="w"/>
        </w:rPr>
      </w:pPr>
      <w:r>
        <w:rPr>
          <w:rStyle w:val="w"/>
        </w:rPr>
        <w:t xml:space="preserve">            </w:t>
      </w:r>
      <w:r>
        <w:rPr>
          <w:rStyle w:val="nl"/>
        </w:rPr>
        <w:t>"copyTotalPnl"</w:t>
      </w:r>
      <w:r>
        <w:rPr>
          <w:rStyle w:val="p"/>
        </w:rPr>
        <w:t>:</w:t>
      </w:r>
      <w:r>
        <w:rPr>
          <w:rStyle w:val="w"/>
        </w:rPr>
        <w:t xml:space="preserve"> </w:t>
      </w:r>
      <w:r>
        <w:rPr>
          <w:rStyle w:val="s2"/>
        </w:rPr>
        <w:t>"2060.12242"</w:t>
      </w:r>
      <w:r>
        <w:rPr>
          <w:rStyle w:val="p"/>
        </w:rPr>
        <w:t>,</w:t>
      </w:r>
    </w:p>
    <w:p w:rsidR="00000000" w:rsidRDefault="00000000">
      <w:pPr>
        <w:pStyle w:val="HTML0"/>
        <w:divId w:val="642658940"/>
        <w:rPr>
          <w:rStyle w:val="w"/>
        </w:rPr>
      </w:pPr>
      <w:r>
        <w:rPr>
          <w:rStyle w:val="w"/>
        </w:rPr>
        <w:t xml:space="preserve">            </w:t>
      </w:r>
      <w:r>
        <w:rPr>
          <w:rStyle w:val="nl"/>
        </w:rPr>
        <w:t>"copyTraderNumChg"</w:t>
      </w:r>
      <w:r>
        <w:rPr>
          <w:rStyle w:val="p"/>
        </w:rPr>
        <w:t>:</w:t>
      </w:r>
      <w:r>
        <w:rPr>
          <w:rStyle w:val="w"/>
        </w:rPr>
        <w:t xml:space="preserve"> </w:t>
      </w:r>
      <w:r>
        <w:rPr>
          <w:rStyle w:val="s2"/>
        </w:rPr>
        <w:t>"1"</w:t>
      </w:r>
      <w:r>
        <w:rPr>
          <w:rStyle w:val="p"/>
        </w:rPr>
        <w:t>,</w:t>
      </w:r>
    </w:p>
    <w:p w:rsidR="00000000" w:rsidRDefault="00000000">
      <w:pPr>
        <w:pStyle w:val="HTML0"/>
        <w:divId w:val="642658940"/>
        <w:rPr>
          <w:rStyle w:val="w"/>
        </w:rPr>
      </w:pPr>
      <w:r>
        <w:rPr>
          <w:rStyle w:val="w"/>
        </w:rPr>
        <w:t xml:space="preserve">            </w:t>
      </w:r>
      <w:r>
        <w:rPr>
          <w:rStyle w:val="nl"/>
        </w:rPr>
        <w:t>"copyTraderNumChgRatio"</w:t>
      </w:r>
      <w:r>
        <w:rPr>
          <w:rStyle w:val="p"/>
        </w:rPr>
        <w:t>:</w:t>
      </w:r>
      <w:r>
        <w:rPr>
          <w:rStyle w:val="w"/>
        </w:rPr>
        <w:t xml:space="preserve"> </w:t>
      </w:r>
      <w:r>
        <w:rPr>
          <w:rStyle w:val="s2"/>
        </w:rPr>
        <w:t>"0.5"</w:t>
      </w:r>
      <w:r>
        <w:rPr>
          <w:rStyle w:val="p"/>
        </w:rPr>
        <w:t>,</w:t>
      </w:r>
    </w:p>
    <w:p w:rsidR="00000000" w:rsidRDefault="00000000">
      <w:pPr>
        <w:pStyle w:val="HTML0"/>
        <w:divId w:val="642658940"/>
        <w:rPr>
          <w:rStyle w:val="w"/>
        </w:rPr>
      </w:pPr>
      <w:r>
        <w:rPr>
          <w:rStyle w:val="w"/>
        </w:rPr>
        <w:t xml:space="preserve">            </w:t>
      </w:r>
      <w:r>
        <w:rPr>
          <w:rStyle w:val="nl"/>
        </w:rPr>
        <w:t>"copyTraders"</w:t>
      </w:r>
      <w:r>
        <w:rPr>
          <w:rStyle w:val="p"/>
        </w:rPr>
        <w:t>:</w:t>
      </w:r>
      <w:r>
        <w:rPr>
          <w:rStyle w:val="w"/>
        </w:rPr>
        <w:t xml:space="preserve"> </w:t>
      </w:r>
      <w:r>
        <w:rPr>
          <w:rStyle w:val="p"/>
        </w:rPr>
        <w:t>[</w:t>
      </w:r>
    </w:p>
    <w:p w:rsidR="00000000" w:rsidRDefault="00000000">
      <w:pPr>
        <w:pStyle w:val="HTML0"/>
        <w:divId w:val="642658940"/>
        <w:rPr>
          <w:rStyle w:val="w"/>
        </w:rPr>
      </w:pPr>
      <w:r>
        <w:rPr>
          <w:rStyle w:val="w"/>
        </w:rPr>
        <w:t xml:space="preserve">                </w:t>
      </w:r>
      <w:r>
        <w:rPr>
          <w:rStyle w:val="p"/>
        </w:rPr>
        <w:t>{</w:t>
      </w:r>
    </w:p>
    <w:p w:rsidR="00000000" w:rsidRDefault="00000000">
      <w:pPr>
        <w:pStyle w:val="HTML0"/>
        <w:divId w:val="642658940"/>
        <w:rPr>
          <w:rStyle w:val="w"/>
        </w:rPr>
      </w:pPr>
      <w:r>
        <w:rPr>
          <w:rStyle w:val="w"/>
        </w:rPr>
        <w:t xml:space="preserve">                    </w:t>
      </w:r>
      <w:r>
        <w:rPr>
          <w:rStyle w:val="nl"/>
        </w:rPr>
        <w:t>"beginCopyTime"</w:t>
      </w:r>
      <w:r>
        <w:rPr>
          <w:rStyle w:val="p"/>
        </w:rPr>
        <w:t>:</w:t>
      </w:r>
      <w:r>
        <w:rPr>
          <w:rStyle w:val="w"/>
        </w:rPr>
        <w:t xml:space="preserve"> </w:t>
      </w:r>
      <w:r>
        <w:rPr>
          <w:rStyle w:val="s2"/>
        </w:rPr>
        <w:t>"1686125051000"</w:t>
      </w:r>
      <w:r>
        <w:rPr>
          <w:rStyle w:val="p"/>
        </w:rPr>
        <w:t>,</w:t>
      </w:r>
    </w:p>
    <w:p w:rsidR="00000000" w:rsidRDefault="00000000">
      <w:pPr>
        <w:pStyle w:val="HTML0"/>
        <w:divId w:val="642658940"/>
        <w:rPr>
          <w:rStyle w:val="w"/>
        </w:rPr>
      </w:pPr>
      <w:r>
        <w:rPr>
          <w:rStyle w:val="w"/>
        </w:rPr>
        <w:t xml:space="preserve">                    </w:t>
      </w:r>
      <w:r>
        <w:rPr>
          <w:rStyle w:val="nl"/>
        </w:rPr>
        <w:t>"nickName"</w:t>
      </w:r>
      <w:r>
        <w:rPr>
          <w:rStyle w:val="p"/>
        </w:rPr>
        <w:t>:</w:t>
      </w:r>
      <w:r>
        <w:rPr>
          <w:rStyle w:val="w"/>
        </w:rPr>
        <w:t xml:space="preserve"> </w:t>
      </w:r>
      <w:r>
        <w:rPr>
          <w:rStyle w:val="s2"/>
        </w:rPr>
        <w:t>"bre***@gmail.com"</w:t>
      </w:r>
      <w:r>
        <w:rPr>
          <w:rStyle w:val="p"/>
        </w:rPr>
        <w:t>,</w:t>
      </w:r>
    </w:p>
    <w:p w:rsidR="00000000" w:rsidRDefault="00000000">
      <w:pPr>
        <w:pStyle w:val="HTML0"/>
        <w:divId w:val="642658940"/>
        <w:rPr>
          <w:rStyle w:val="w"/>
        </w:rPr>
      </w:pPr>
      <w:r>
        <w:rPr>
          <w:rStyle w:val="w"/>
        </w:rPr>
        <w:t xml:space="preserve">                    </w:t>
      </w:r>
      <w:r>
        <w:rPr>
          <w:rStyle w:val="nl"/>
        </w:rPr>
        <w:t>"pnl"</w:t>
      </w:r>
      <w:r>
        <w:rPr>
          <w:rStyle w:val="p"/>
        </w:rPr>
        <w:t>:</w:t>
      </w:r>
      <w:r>
        <w:rPr>
          <w:rStyle w:val="w"/>
        </w:rPr>
        <w:t xml:space="preserve"> </w:t>
      </w:r>
      <w:r>
        <w:rPr>
          <w:rStyle w:val="s2"/>
        </w:rPr>
        <w:t>"1076.77388"</w:t>
      </w:r>
      <w:r>
        <w:rPr>
          <w:rStyle w:val="p"/>
        </w:rPr>
        <w:t>,</w:t>
      </w:r>
    </w:p>
    <w:p w:rsidR="00000000" w:rsidRDefault="00000000">
      <w:pPr>
        <w:pStyle w:val="HTML0"/>
        <w:divId w:val="642658940"/>
        <w:rPr>
          <w:rStyle w:val="w"/>
        </w:rPr>
      </w:pPr>
      <w:r>
        <w:rPr>
          <w:rStyle w:val="w"/>
        </w:rPr>
        <w:t xml:space="preserve">                    </w:t>
      </w:r>
      <w:r>
        <w:rPr>
          <w:rStyle w:val="nl"/>
        </w:rPr>
        <w:t>"portLink"</w:t>
      </w:r>
      <w:r>
        <w:rPr>
          <w:rStyle w:val="p"/>
        </w:rPr>
        <w:t>:</w:t>
      </w:r>
      <w:r>
        <w:rPr>
          <w:rStyle w:val="w"/>
        </w:rPr>
        <w:t xml:space="preserve"> </w:t>
      </w:r>
      <w:r>
        <w:rPr>
          <w:rStyle w:val="s2"/>
        </w:rPr>
        <w:t>""</w:t>
      </w:r>
    </w:p>
    <w:p w:rsidR="00000000" w:rsidRDefault="00000000">
      <w:pPr>
        <w:pStyle w:val="HTML0"/>
        <w:divId w:val="642658940"/>
        <w:rPr>
          <w:rStyle w:val="w"/>
        </w:rPr>
      </w:pPr>
      <w:r>
        <w:rPr>
          <w:rStyle w:val="w"/>
        </w:rPr>
        <w:t xml:space="preserve">                </w:t>
      </w:r>
      <w:r>
        <w:rPr>
          <w:rStyle w:val="p"/>
        </w:rPr>
        <w:t>},</w:t>
      </w:r>
    </w:p>
    <w:p w:rsidR="00000000" w:rsidRDefault="00000000">
      <w:pPr>
        <w:pStyle w:val="HTML0"/>
        <w:divId w:val="642658940"/>
        <w:rPr>
          <w:rStyle w:val="w"/>
        </w:rPr>
      </w:pPr>
      <w:r>
        <w:rPr>
          <w:rStyle w:val="w"/>
        </w:rPr>
        <w:t xml:space="preserve">                </w:t>
      </w:r>
      <w:r>
        <w:rPr>
          <w:rStyle w:val="p"/>
        </w:rPr>
        <w:t>{</w:t>
      </w:r>
    </w:p>
    <w:p w:rsidR="00000000" w:rsidRDefault="00000000">
      <w:pPr>
        <w:pStyle w:val="HTML0"/>
        <w:divId w:val="642658940"/>
        <w:rPr>
          <w:rStyle w:val="w"/>
        </w:rPr>
      </w:pPr>
      <w:r>
        <w:rPr>
          <w:rStyle w:val="w"/>
        </w:rPr>
        <w:t xml:space="preserve">                    </w:t>
      </w:r>
      <w:r>
        <w:rPr>
          <w:rStyle w:val="nl"/>
        </w:rPr>
        <w:t>"beginCopyTime"</w:t>
      </w:r>
      <w:r>
        <w:rPr>
          <w:rStyle w:val="p"/>
        </w:rPr>
        <w:t>:</w:t>
      </w:r>
      <w:r>
        <w:rPr>
          <w:rStyle w:val="w"/>
        </w:rPr>
        <w:t xml:space="preserve"> </w:t>
      </w:r>
      <w:r>
        <w:rPr>
          <w:rStyle w:val="s2"/>
        </w:rPr>
        <w:t>"1698133811000"</w:t>
      </w:r>
      <w:r>
        <w:rPr>
          <w:rStyle w:val="p"/>
        </w:rPr>
        <w:t>,</w:t>
      </w:r>
    </w:p>
    <w:p w:rsidR="00000000" w:rsidRDefault="00000000">
      <w:pPr>
        <w:pStyle w:val="HTML0"/>
        <w:divId w:val="642658940"/>
        <w:rPr>
          <w:rStyle w:val="w"/>
        </w:rPr>
      </w:pPr>
      <w:r>
        <w:rPr>
          <w:rStyle w:val="w"/>
        </w:rPr>
        <w:t xml:space="preserve">                    </w:t>
      </w:r>
      <w:r>
        <w:rPr>
          <w:rStyle w:val="nl"/>
        </w:rPr>
        <w:t>"nickName"</w:t>
      </w:r>
      <w:r>
        <w:rPr>
          <w:rStyle w:val="p"/>
        </w:rPr>
        <w:t>:</w:t>
      </w:r>
      <w:r>
        <w:rPr>
          <w:rStyle w:val="w"/>
        </w:rPr>
        <w:t xml:space="preserve"> </w:t>
      </w:r>
      <w:r>
        <w:rPr>
          <w:rStyle w:val="s2"/>
        </w:rPr>
        <w:t>"MrYanDao505"</w:t>
      </w:r>
      <w:r>
        <w:rPr>
          <w:rStyle w:val="p"/>
        </w:rPr>
        <w:t>,</w:t>
      </w:r>
    </w:p>
    <w:p w:rsidR="00000000" w:rsidRDefault="00000000">
      <w:pPr>
        <w:pStyle w:val="HTML0"/>
        <w:divId w:val="642658940"/>
        <w:rPr>
          <w:rStyle w:val="w"/>
        </w:rPr>
      </w:pPr>
      <w:r>
        <w:rPr>
          <w:rStyle w:val="w"/>
        </w:rPr>
        <w:t xml:space="preserve">                    </w:t>
      </w:r>
      <w:r>
        <w:rPr>
          <w:rStyle w:val="nl"/>
        </w:rPr>
        <w:t>"pnl"</w:t>
      </w:r>
      <w:r>
        <w:rPr>
          <w:rStyle w:val="p"/>
        </w:rPr>
        <w:t>:</w:t>
      </w:r>
      <w:r>
        <w:rPr>
          <w:rStyle w:val="w"/>
        </w:rPr>
        <w:t xml:space="preserve"> </w:t>
      </w:r>
      <w:r>
        <w:rPr>
          <w:rStyle w:val="s2"/>
        </w:rPr>
        <w:t>"983.34854"</w:t>
      </w:r>
      <w:r>
        <w:rPr>
          <w:rStyle w:val="p"/>
        </w:rPr>
        <w:t>,</w:t>
      </w:r>
    </w:p>
    <w:p w:rsidR="00000000" w:rsidRDefault="00000000">
      <w:pPr>
        <w:pStyle w:val="HTML0"/>
        <w:divId w:val="642658940"/>
        <w:rPr>
          <w:rStyle w:val="w"/>
        </w:rPr>
      </w:pPr>
      <w:r>
        <w:rPr>
          <w:rStyle w:val="w"/>
        </w:rPr>
        <w:t xml:space="preserve">                    </w:t>
      </w:r>
      <w:r>
        <w:rPr>
          <w:rStyle w:val="nl"/>
        </w:rPr>
        <w:t>"portLink"</w:t>
      </w:r>
      <w:r>
        <w:rPr>
          <w:rStyle w:val="p"/>
        </w:rPr>
        <w:t>:</w:t>
      </w:r>
      <w:r>
        <w:rPr>
          <w:rStyle w:val="w"/>
        </w:rPr>
        <w:t xml:space="preserve"> </w:t>
      </w:r>
      <w:r>
        <w:rPr>
          <w:rStyle w:val="s2"/>
        </w:rPr>
        <w:t>"https://static.okx.com/cdn/okex/users/headimages/20231010/fd31f45e99fe41f7bb219c0b53ae0ada"</w:t>
      </w:r>
    </w:p>
    <w:p w:rsidR="00000000" w:rsidRDefault="00000000">
      <w:pPr>
        <w:pStyle w:val="HTML0"/>
        <w:divId w:val="642658940"/>
        <w:rPr>
          <w:rStyle w:val="w"/>
        </w:rPr>
      </w:pPr>
      <w:r>
        <w:rPr>
          <w:rStyle w:val="w"/>
        </w:rPr>
        <w:t xml:space="preserve">                </w:t>
      </w:r>
      <w:r>
        <w:rPr>
          <w:rStyle w:val="p"/>
        </w:rPr>
        <w:t>}</w:t>
      </w:r>
    </w:p>
    <w:p w:rsidR="00000000" w:rsidRDefault="00000000">
      <w:pPr>
        <w:pStyle w:val="HTML0"/>
        <w:divId w:val="642658940"/>
        <w:rPr>
          <w:rStyle w:val="w"/>
        </w:rPr>
      </w:pPr>
      <w:r>
        <w:rPr>
          <w:rStyle w:val="w"/>
        </w:rPr>
        <w:t xml:space="preserve">            </w:t>
      </w:r>
      <w:r>
        <w:rPr>
          <w:rStyle w:val="p"/>
        </w:rPr>
        <w:t>]</w:t>
      </w:r>
    </w:p>
    <w:p w:rsidR="00000000" w:rsidRDefault="00000000">
      <w:pPr>
        <w:pStyle w:val="HTML0"/>
        <w:divId w:val="642658940"/>
        <w:rPr>
          <w:rStyle w:val="w"/>
        </w:rPr>
      </w:pPr>
      <w:r>
        <w:rPr>
          <w:rStyle w:val="w"/>
        </w:rPr>
        <w:t xml:space="preserve">        </w:t>
      </w:r>
      <w:r>
        <w:rPr>
          <w:rStyle w:val="p"/>
        </w:rPr>
        <w:t>}</w:t>
      </w:r>
    </w:p>
    <w:p w:rsidR="00000000" w:rsidRDefault="00000000">
      <w:pPr>
        <w:pStyle w:val="HTML0"/>
        <w:divId w:val="642658940"/>
        <w:rPr>
          <w:rStyle w:val="w"/>
        </w:rPr>
      </w:pPr>
      <w:r>
        <w:rPr>
          <w:rStyle w:val="w"/>
        </w:rPr>
        <w:t xml:space="preserve">    </w:t>
      </w:r>
      <w:r>
        <w:rPr>
          <w:rStyle w:val="p"/>
        </w:rPr>
        <w:t>],</w:t>
      </w:r>
    </w:p>
    <w:p w:rsidR="00000000" w:rsidRDefault="00000000">
      <w:pPr>
        <w:pStyle w:val="HTML0"/>
        <w:divId w:val="642658940"/>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642658940"/>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5"/>
        <w:gridCol w:w="780"/>
        <w:gridCol w:w="493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copyTotalPnl</w:t>
            </w:r>
          </w:p>
        </w:tc>
        <w:tc>
          <w:tcPr>
            <w:tcW w:w="0" w:type="auto"/>
            <w:vAlign w:val="center"/>
            <w:hideMark/>
          </w:tcPr>
          <w:p w:rsidR="00000000" w:rsidRDefault="00000000">
            <w:r>
              <w:t>String</w:t>
            </w:r>
          </w:p>
        </w:tc>
        <w:tc>
          <w:tcPr>
            <w:tcW w:w="0" w:type="auto"/>
            <w:vAlign w:val="center"/>
            <w:hideMark/>
          </w:tcPr>
          <w:p w:rsidR="00000000" w:rsidRDefault="00000000">
            <w:r>
              <w:t>Total copy trader profit and loss</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The currency name of profit and loss</w:t>
            </w:r>
          </w:p>
        </w:tc>
      </w:tr>
      <w:tr w:rsidR="00000000">
        <w:trPr>
          <w:divId w:val="175387555"/>
          <w:tblCellSpacing w:w="15" w:type="dxa"/>
        </w:trPr>
        <w:tc>
          <w:tcPr>
            <w:tcW w:w="0" w:type="auto"/>
            <w:vAlign w:val="center"/>
            <w:hideMark/>
          </w:tcPr>
          <w:p w:rsidR="00000000" w:rsidRDefault="00000000">
            <w:r>
              <w:t>copyTraderNumChg</w:t>
            </w:r>
          </w:p>
        </w:tc>
        <w:tc>
          <w:tcPr>
            <w:tcW w:w="0" w:type="auto"/>
            <w:vAlign w:val="center"/>
            <w:hideMark/>
          </w:tcPr>
          <w:p w:rsidR="00000000" w:rsidRDefault="00000000">
            <w:r>
              <w:t>String</w:t>
            </w:r>
          </w:p>
        </w:tc>
        <w:tc>
          <w:tcPr>
            <w:tcW w:w="0" w:type="auto"/>
            <w:vAlign w:val="center"/>
            <w:hideMark/>
          </w:tcPr>
          <w:p w:rsidR="00000000" w:rsidRDefault="00000000">
            <w:r>
              <w:t>Number change in last 7 days</w:t>
            </w:r>
          </w:p>
        </w:tc>
      </w:tr>
      <w:tr w:rsidR="00000000">
        <w:trPr>
          <w:divId w:val="175387555"/>
          <w:tblCellSpacing w:w="15" w:type="dxa"/>
        </w:trPr>
        <w:tc>
          <w:tcPr>
            <w:tcW w:w="0" w:type="auto"/>
            <w:vAlign w:val="center"/>
            <w:hideMark/>
          </w:tcPr>
          <w:p w:rsidR="00000000" w:rsidRDefault="00000000">
            <w:r>
              <w:t>copyTraderNumChgRatio</w:t>
            </w:r>
          </w:p>
        </w:tc>
        <w:tc>
          <w:tcPr>
            <w:tcW w:w="0" w:type="auto"/>
            <w:vAlign w:val="center"/>
            <w:hideMark/>
          </w:tcPr>
          <w:p w:rsidR="00000000" w:rsidRDefault="00000000">
            <w:r>
              <w:t>String</w:t>
            </w:r>
          </w:p>
        </w:tc>
        <w:tc>
          <w:tcPr>
            <w:tcW w:w="0" w:type="auto"/>
            <w:vAlign w:val="center"/>
            <w:hideMark/>
          </w:tcPr>
          <w:p w:rsidR="00000000" w:rsidRDefault="00000000">
            <w:r>
              <w:t>Ratio change in last 7 days</w:t>
            </w:r>
          </w:p>
        </w:tc>
      </w:tr>
      <w:tr w:rsidR="00000000">
        <w:trPr>
          <w:divId w:val="175387555"/>
          <w:tblCellSpacing w:w="15" w:type="dxa"/>
        </w:trPr>
        <w:tc>
          <w:tcPr>
            <w:tcW w:w="0" w:type="auto"/>
            <w:vAlign w:val="center"/>
            <w:hideMark/>
          </w:tcPr>
          <w:p w:rsidR="00000000" w:rsidRDefault="00000000">
            <w:r>
              <w:t>copyTraders</w:t>
            </w:r>
          </w:p>
        </w:tc>
        <w:tc>
          <w:tcPr>
            <w:tcW w:w="0" w:type="auto"/>
            <w:vAlign w:val="center"/>
            <w:hideMark/>
          </w:tcPr>
          <w:p w:rsidR="00000000" w:rsidRDefault="00000000">
            <w:r>
              <w:t>String</w:t>
            </w:r>
          </w:p>
        </w:tc>
        <w:tc>
          <w:tcPr>
            <w:tcW w:w="0" w:type="auto"/>
            <w:vAlign w:val="center"/>
            <w:hideMark/>
          </w:tcPr>
          <w:p w:rsidR="00000000" w:rsidRDefault="00000000">
            <w:r>
              <w:t>Copy trader information</w:t>
            </w:r>
          </w:p>
        </w:tc>
      </w:tr>
      <w:tr w:rsidR="00000000">
        <w:trPr>
          <w:divId w:val="175387555"/>
          <w:tblCellSpacing w:w="15" w:type="dxa"/>
        </w:trPr>
        <w:tc>
          <w:tcPr>
            <w:tcW w:w="0" w:type="auto"/>
            <w:vAlign w:val="center"/>
            <w:hideMark/>
          </w:tcPr>
          <w:p w:rsidR="00000000" w:rsidRDefault="00000000">
            <w:r>
              <w:t>&gt; beginCopyTime</w:t>
            </w:r>
          </w:p>
        </w:tc>
        <w:tc>
          <w:tcPr>
            <w:tcW w:w="0" w:type="auto"/>
            <w:vAlign w:val="center"/>
            <w:hideMark/>
          </w:tcPr>
          <w:p w:rsidR="00000000" w:rsidRDefault="00000000">
            <w:r>
              <w:t>String</w:t>
            </w:r>
          </w:p>
        </w:tc>
        <w:tc>
          <w:tcPr>
            <w:tcW w:w="0" w:type="auto"/>
            <w:vAlign w:val="center"/>
            <w:hideMark/>
          </w:tcPr>
          <w:p w:rsidR="00000000" w:rsidRDefault="00000000">
            <w:r>
              <w:t>Begin copying time. Unix timestamp format in milliseconds, e.g.1597026383085</w:t>
            </w:r>
          </w:p>
        </w:tc>
      </w:tr>
      <w:tr w:rsidR="00000000">
        <w:trPr>
          <w:divId w:val="175387555"/>
          <w:tblCellSpacing w:w="15" w:type="dxa"/>
        </w:trPr>
        <w:tc>
          <w:tcPr>
            <w:tcW w:w="0" w:type="auto"/>
            <w:vAlign w:val="center"/>
            <w:hideMark/>
          </w:tcPr>
          <w:p w:rsidR="00000000" w:rsidRDefault="00000000">
            <w:r>
              <w:t>&gt; nickName</w:t>
            </w:r>
          </w:p>
        </w:tc>
        <w:tc>
          <w:tcPr>
            <w:tcW w:w="0" w:type="auto"/>
            <w:vAlign w:val="center"/>
            <w:hideMark/>
          </w:tcPr>
          <w:p w:rsidR="00000000" w:rsidRDefault="00000000">
            <w:r>
              <w:t>String</w:t>
            </w:r>
          </w:p>
        </w:tc>
        <w:tc>
          <w:tcPr>
            <w:tcW w:w="0" w:type="auto"/>
            <w:vAlign w:val="center"/>
            <w:hideMark/>
          </w:tcPr>
          <w:p w:rsidR="00000000" w:rsidRDefault="00000000">
            <w:r>
              <w:t>Nick name</w:t>
            </w:r>
          </w:p>
        </w:tc>
      </w:tr>
      <w:tr w:rsidR="00000000">
        <w:trPr>
          <w:divId w:val="175387555"/>
          <w:tblCellSpacing w:w="15" w:type="dxa"/>
        </w:trPr>
        <w:tc>
          <w:tcPr>
            <w:tcW w:w="0" w:type="auto"/>
            <w:vAlign w:val="center"/>
            <w:hideMark/>
          </w:tcPr>
          <w:p w:rsidR="00000000" w:rsidRDefault="00000000">
            <w:r>
              <w:t>&gt; portLink</w:t>
            </w:r>
          </w:p>
        </w:tc>
        <w:tc>
          <w:tcPr>
            <w:tcW w:w="0" w:type="auto"/>
            <w:vAlign w:val="center"/>
            <w:hideMark/>
          </w:tcPr>
          <w:p w:rsidR="00000000" w:rsidRDefault="00000000">
            <w:r>
              <w:t>String</w:t>
            </w:r>
          </w:p>
        </w:tc>
        <w:tc>
          <w:tcPr>
            <w:tcW w:w="0" w:type="auto"/>
            <w:vAlign w:val="center"/>
            <w:hideMark/>
          </w:tcPr>
          <w:p w:rsidR="00000000" w:rsidRDefault="00000000">
            <w:r>
              <w:t>Copy trader portrait link</w:t>
            </w:r>
          </w:p>
        </w:tc>
      </w:tr>
      <w:tr w:rsidR="00000000">
        <w:trPr>
          <w:divId w:val="175387555"/>
          <w:tblCellSpacing w:w="15" w:type="dxa"/>
        </w:trPr>
        <w:tc>
          <w:tcPr>
            <w:tcW w:w="0" w:type="auto"/>
            <w:vAlign w:val="center"/>
            <w:hideMark/>
          </w:tcPr>
          <w:p w:rsidR="00000000" w:rsidRDefault="00000000">
            <w:r>
              <w:t>&gt; pnl</w:t>
            </w:r>
          </w:p>
        </w:tc>
        <w:tc>
          <w:tcPr>
            <w:tcW w:w="0" w:type="auto"/>
            <w:vAlign w:val="center"/>
            <w:hideMark/>
          </w:tcPr>
          <w:p w:rsidR="00000000" w:rsidRDefault="00000000">
            <w:r>
              <w:t>String</w:t>
            </w:r>
          </w:p>
        </w:tc>
        <w:tc>
          <w:tcPr>
            <w:tcW w:w="0" w:type="auto"/>
            <w:vAlign w:val="center"/>
            <w:hideMark/>
          </w:tcPr>
          <w:p w:rsidR="00000000" w:rsidRDefault="00000000">
            <w:r>
              <w:t>Copy trading profit and loss</w:t>
            </w:r>
          </w:p>
        </w:tc>
      </w:tr>
    </w:tbl>
    <w:p w:rsidR="00000000" w:rsidRDefault="00000000">
      <w:pPr>
        <w:pStyle w:val="3"/>
        <w:divId w:val="175387555"/>
      </w:pPr>
      <w:r>
        <w:t>GET / Lead trader ranks (private)</w:t>
      </w:r>
    </w:p>
    <w:p w:rsidR="00000000" w:rsidRDefault="00000000">
      <w:pPr>
        <w:pStyle w:val="a5"/>
        <w:divId w:val="175387555"/>
      </w:pPr>
      <w:r>
        <w:t>Private endpoint. Retrieve lead trader ranks.</w:t>
      </w:r>
    </w:p>
    <w:p w:rsidR="00000000" w:rsidRDefault="00000000">
      <w:pPr>
        <w:pStyle w:val="a5"/>
        <w:divId w:val="175387555"/>
      </w:pPr>
      <w:r>
        <w:t>For requests from the ND sub-account, under the same ND broker, this private endpoint can return ND lead trader information that the related public endpoint can't return.</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/api/v5/copytrading/lead-traders</w:t>
      </w:r>
    </w:p>
    <w:p w:rsidR="00000000" w:rsidRDefault="00000000">
      <w:pPr>
        <w:pStyle w:val="a5"/>
        <w:ind w:left="720" w:right="720"/>
        <w:divId w:val="942538945"/>
      </w:pPr>
      <w:r>
        <w:t>Request example</w:t>
      </w:r>
    </w:p>
    <w:p w:rsidR="00000000" w:rsidRDefault="00000000">
      <w:pPr>
        <w:pStyle w:val="HTML0"/>
        <w:divId w:val="1812401747"/>
        <w:rPr>
          <w:rStyle w:val="HTML"/>
        </w:rPr>
      </w:pPr>
      <w:r>
        <w:rPr>
          <w:rStyle w:val="HTML"/>
        </w:rPr>
        <w:t>GET /api/v5/copytrading/lead-traders?instType</w:t>
      </w:r>
      <w:r>
        <w:rPr>
          <w:rStyle w:val="o"/>
        </w:rPr>
        <w:t>=</w:t>
      </w:r>
      <w:r>
        <w:rPr>
          <w:rStyle w:val="HTML"/>
        </w:rPr>
        <w:t>SWAP</w:t>
      </w:r>
    </w:p>
    <w:p w:rsidR="00000000" w:rsidRDefault="00000000">
      <w:pPr>
        <w:pStyle w:val="HTML0"/>
        <w:divId w:val="1812401747"/>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1058"/>
        <w:gridCol w:w="5073"/>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type</w:t>
            </w:r>
            <w:r>
              <w:br/>
            </w:r>
            <w:r>
              <w:rPr>
                <w:rStyle w:val="HTML"/>
              </w:rPr>
              <w:t>SWAP</w:t>
            </w:r>
            <w:r>
              <w:t>, the default value</w:t>
            </w:r>
          </w:p>
        </w:tc>
      </w:tr>
      <w:tr w:rsidR="00000000">
        <w:trPr>
          <w:divId w:val="175387555"/>
          <w:tblCellSpacing w:w="15" w:type="dxa"/>
        </w:trPr>
        <w:tc>
          <w:tcPr>
            <w:tcW w:w="0" w:type="auto"/>
            <w:vAlign w:val="center"/>
            <w:hideMark/>
          </w:tcPr>
          <w:p w:rsidR="00000000" w:rsidRDefault="00000000">
            <w:r>
              <w:t>sortType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Sort type</w:t>
            </w:r>
            <w:r>
              <w:br/>
            </w:r>
            <w:r>
              <w:rPr>
                <w:rStyle w:val="HTML"/>
              </w:rPr>
              <w:t>overview</w:t>
            </w:r>
            <w:r>
              <w:t>: overview, the default value</w:t>
            </w:r>
            <w:r>
              <w:br/>
            </w:r>
            <w:r>
              <w:rPr>
                <w:rStyle w:val="HTML"/>
              </w:rPr>
              <w:t>pnl</w:t>
            </w:r>
            <w:r>
              <w:t>: profit and loss</w:t>
            </w:r>
            <w:r>
              <w:br/>
            </w:r>
            <w:r>
              <w:rPr>
                <w:rStyle w:val="HTML"/>
              </w:rPr>
              <w:t>aum</w:t>
            </w:r>
            <w:r>
              <w:t>: assets under management</w:t>
            </w:r>
            <w:r>
              <w:br/>
            </w:r>
            <w:r>
              <w:rPr>
                <w:rStyle w:val="HTML"/>
              </w:rPr>
              <w:t>win_ratio</w:t>
            </w:r>
            <w:r>
              <w:t>: win ratio</w:t>
            </w:r>
            <w:r>
              <w:br/>
            </w:r>
            <w:r>
              <w:rPr>
                <w:rStyle w:val="HTML"/>
              </w:rPr>
              <w:t>pnl_ratio</w:t>
            </w:r>
            <w:r>
              <w:t>: pnl ratio</w:t>
            </w:r>
            <w:r>
              <w:br/>
            </w:r>
            <w:r>
              <w:rPr>
                <w:rStyle w:val="HTML"/>
              </w:rPr>
              <w:t>current_copy_trader_pnl</w:t>
            </w:r>
            <w:r>
              <w:t>: current copy trader pnl</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Lead trader state</w:t>
            </w:r>
            <w:r>
              <w:br/>
            </w:r>
            <w:r>
              <w:rPr>
                <w:rStyle w:val="HTML"/>
              </w:rPr>
              <w:t>0</w:t>
            </w:r>
            <w:r>
              <w:t xml:space="preserve">: All lead traders, the default, including vacancy and non-vacancy </w:t>
            </w:r>
            <w:r>
              <w:br/>
            </w:r>
            <w:r>
              <w:rPr>
                <w:rStyle w:val="HTML"/>
              </w:rPr>
              <w:t>1</w:t>
            </w:r>
            <w:r>
              <w:t>: lead traders who have vacancy</w:t>
            </w:r>
          </w:p>
        </w:tc>
      </w:tr>
      <w:tr w:rsidR="00000000">
        <w:trPr>
          <w:divId w:val="175387555"/>
          <w:tblCellSpacing w:w="15" w:type="dxa"/>
        </w:trPr>
        <w:tc>
          <w:tcPr>
            <w:tcW w:w="0" w:type="auto"/>
            <w:vAlign w:val="center"/>
            <w:hideMark/>
          </w:tcPr>
          <w:p w:rsidR="00000000" w:rsidRDefault="00000000">
            <w:r>
              <w:t>minLeadDays</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Minimum lead days</w:t>
            </w:r>
            <w:r>
              <w:br/>
            </w:r>
            <w:r>
              <w:rPr>
                <w:rStyle w:val="HTML"/>
              </w:rPr>
              <w:t>1</w:t>
            </w:r>
            <w:r>
              <w:t>: 7 days</w:t>
            </w:r>
            <w:r>
              <w:br/>
            </w:r>
            <w:r>
              <w:rPr>
                <w:rStyle w:val="HTML"/>
              </w:rPr>
              <w:t>2</w:t>
            </w:r>
            <w:r>
              <w:t>: 30 days</w:t>
            </w:r>
            <w:r>
              <w:br/>
            </w:r>
            <w:r>
              <w:rPr>
                <w:rStyle w:val="HTML"/>
              </w:rPr>
              <w:t>3</w:t>
            </w:r>
            <w:r>
              <w:t>: 90 days</w:t>
            </w:r>
            <w:r>
              <w:br/>
            </w:r>
            <w:r>
              <w:rPr>
                <w:rStyle w:val="HTML"/>
              </w:rPr>
              <w:t>4</w:t>
            </w:r>
            <w:r>
              <w:t>: 180 days</w:t>
            </w:r>
          </w:p>
        </w:tc>
      </w:tr>
      <w:tr w:rsidR="00000000">
        <w:trPr>
          <w:divId w:val="175387555"/>
          <w:tblCellSpacing w:w="15" w:type="dxa"/>
        </w:trPr>
        <w:tc>
          <w:tcPr>
            <w:tcW w:w="0" w:type="auto"/>
            <w:vAlign w:val="center"/>
            <w:hideMark/>
          </w:tcPr>
          <w:p w:rsidR="00000000" w:rsidRDefault="00000000">
            <w:r>
              <w:t>minAssets</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Minimum assets in USDT</w:t>
            </w:r>
          </w:p>
        </w:tc>
      </w:tr>
      <w:tr w:rsidR="00000000">
        <w:trPr>
          <w:divId w:val="175387555"/>
          <w:tblCellSpacing w:w="15" w:type="dxa"/>
        </w:trPr>
        <w:tc>
          <w:tcPr>
            <w:tcW w:w="0" w:type="auto"/>
            <w:vAlign w:val="center"/>
            <w:hideMark/>
          </w:tcPr>
          <w:p w:rsidR="00000000" w:rsidRDefault="00000000">
            <w:r>
              <w:t>maxAssets</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Maximum assets in USDT</w:t>
            </w:r>
          </w:p>
        </w:tc>
      </w:tr>
      <w:tr w:rsidR="00000000">
        <w:trPr>
          <w:divId w:val="175387555"/>
          <w:tblCellSpacing w:w="15" w:type="dxa"/>
        </w:trPr>
        <w:tc>
          <w:tcPr>
            <w:tcW w:w="0" w:type="auto"/>
            <w:vAlign w:val="center"/>
            <w:hideMark/>
          </w:tcPr>
          <w:p w:rsidR="00000000" w:rsidRDefault="00000000">
            <w:r>
              <w:t>minAum</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Minimum assets in USDT under management.</w:t>
            </w:r>
          </w:p>
        </w:tc>
      </w:tr>
      <w:tr w:rsidR="00000000">
        <w:trPr>
          <w:divId w:val="175387555"/>
          <w:tblCellSpacing w:w="15" w:type="dxa"/>
        </w:trPr>
        <w:tc>
          <w:tcPr>
            <w:tcW w:w="0" w:type="auto"/>
            <w:vAlign w:val="center"/>
            <w:hideMark/>
          </w:tcPr>
          <w:p w:rsidR="00000000" w:rsidRDefault="00000000">
            <w:r>
              <w:t>maxAum</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Maximum assets in USDT under management.</w:t>
            </w:r>
          </w:p>
        </w:tc>
      </w:tr>
      <w:tr w:rsidR="00000000">
        <w:trPr>
          <w:divId w:val="175387555"/>
          <w:tblCellSpacing w:w="15" w:type="dxa"/>
        </w:trPr>
        <w:tc>
          <w:tcPr>
            <w:tcW w:w="0" w:type="auto"/>
            <w:vAlign w:val="center"/>
            <w:hideMark/>
          </w:tcPr>
          <w:p w:rsidR="00000000" w:rsidRDefault="00000000">
            <w:r>
              <w:t>dataVer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Data version. It is 14 numbers. e.g. 20231010182400. Generally, it is used for pagination </w:t>
            </w:r>
            <w:r>
              <w:br/>
              <w:t>A new version will be generated every 10 minutes. Only last 5 versions are stored</w:t>
            </w:r>
            <w:r>
              <w:br/>
              <w:t>The default is latest version. If it is not exist, error will not be throwed and the latest version will be used.</w:t>
            </w:r>
          </w:p>
        </w:tc>
      </w:tr>
      <w:tr w:rsidR="00000000">
        <w:trPr>
          <w:divId w:val="175387555"/>
          <w:tblCellSpacing w:w="15" w:type="dxa"/>
        </w:trPr>
        <w:tc>
          <w:tcPr>
            <w:tcW w:w="0" w:type="auto"/>
            <w:vAlign w:val="center"/>
            <w:hideMark/>
          </w:tcPr>
          <w:p w:rsidR="00000000" w:rsidRDefault="00000000">
            <w:r>
              <w:t>page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Page for pagination</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Number of results per request. The maximum is 20; the default is 10</w:t>
            </w:r>
          </w:p>
        </w:tc>
      </w:tr>
    </w:tbl>
    <w:p w:rsidR="00000000" w:rsidRDefault="00000000">
      <w:pPr>
        <w:pStyle w:val="a5"/>
        <w:ind w:left="720" w:right="720"/>
        <w:divId w:val="85420480"/>
      </w:pPr>
      <w:r>
        <w:t>Response example</w:t>
      </w:r>
    </w:p>
    <w:p w:rsidR="00000000" w:rsidRDefault="00000000">
      <w:pPr>
        <w:pStyle w:val="HTML0"/>
        <w:divId w:val="342820780"/>
        <w:rPr>
          <w:rStyle w:val="w"/>
        </w:rPr>
      </w:pPr>
      <w:r>
        <w:rPr>
          <w:rStyle w:val="p"/>
        </w:rPr>
        <w:t>{</w:t>
      </w:r>
    </w:p>
    <w:p w:rsidR="00000000" w:rsidRDefault="00000000">
      <w:pPr>
        <w:pStyle w:val="HTML0"/>
        <w:divId w:val="342820780"/>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342820780"/>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342820780"/>
        <w:rPr>
          <w:rStyle w:val="w"/>
        </w:rPr>
      </w:pPr>
      <w:r>
        <w:rPr>
          <w:rStyle w:val="w"/>
        </w:rPr>
        <w:t xml:space="preserve">        </w:t>
      </w:r>
      <w:r>
        <w:rPr>
          <w:rStyle w:val="p"/>
        </w:rPr>
        <w:t>{</w:t>
      </w:r>
    </w:p>
    <w:p w:rsidR="00000000" w:rsidRDefault="00000000">
      <w:pPr>
        <w:pStyle w:val="HTML0"/>
        <w:divId w:val="342820780"/>
        <w:rPr>
          <w:rStyle w:val="w"/>
        </w:rPr>
      </w:pPr>
      <w:r>
        <w:rPr>
          <w:rStyle w:val="w"/>
        </w:rPr>
        <w:t xml:space="preserve">            </w:t>
      </w:r>
      <w:r>
        <w:rPr>
          <w:rStyle w:val="nl"/>
        </w:rPr>
        <w:t>"dataVer"</w:t>
      </w:r>
      <w:r>
        <w:rPr>
          <w:rStyle w:val="p"/>
        </w:rPr>
        <w:t>:</w:t>
      </w:r>
      <w:r>
        <w:rPr>
          <w:rStyle w:val="w"/>
        </w:rPr>
        <w:t xml:space="preserve"> </w:t>
      </w:r>
      <w:r>
        <w:rPr>
          <w:rStyle w:val="s2"/>
        </w:rPr>
        <w:t>"20231129213200"</w:t>
      </w:r>
      <w:r>
        <w:rPr>
          <w:rStyle w:val="p"/>
        </w:rPr>
        <w:t>,</w:t>
      </w:r>
    </w:p>
    <w:p w:rsidR="00000000" w:rsidRDefault="00000000">
      <w:pPr>
        <w:pStyle w:val="HTML0"/>
        <w:divId w:val="342820780"/>
        <w:rPr>
          <w:rStyle w:val="w"/>
        </w:rPr>
      </w:pPr>
      <w:r>
        <w:rPr>
          <w:rStyle w:val="w"/>
        </w:rPr>
        <w:t xml:space="preserve">            </w:t>
      </w:r>
      <w:r>
        <w:rPr>
          <w:rStyle w:val="nl"/>
        </w:rPr>
        <w:t>"ranks"</w:t>
      </w:r>
      <w:r>
        <w:rPr>
          <w:rStyle w:val="p"/>
        </w:rPr>
        <w:t>:</w:t>
      </w:r>
      <w:r>
        <w:rPr>
          <w:rStyle w:val="w"/>
        </w:rPr>
        <w:t xml:space="preserve"> </w:t>
      </w:r>
      <w:r>
        <w:rPr>
          <w:rStyle w:val="p"/>
        </w:rPr>
        <w:t>[</w:t>
      </w:r>
    </w:p>
    <w:p w:rsidR="00000000" w:rsidRDefault="00000000">
      <w:pPr>
        <w:pStyle w:val="HTML0"/>
        <w:divId w:val="342820780"/>
        <w:rPr>
          <w:rStyle w:val="w"/>
        </w:rPr>
      </w:pPr>
      <w:r>
        <w:rPr>
          <w:rStyle w:val="w"/>
        </w:rPr>
        <w:t xml:space="preserve">                </w:t>
      </w:r>
      <w:r>
        <w:rPr>
          <w:rStyle w:val="p"/>
        </w:rPr>
        <w:t>{</w:t>
      </w:r>
    </w:p>
    <w:p w:rsidR="00000000" w:rsidRDefault="00000000">
      <w:pPr>
        <w:pStyle w:val="HTML0"/>
        <w:divId w:val="342820780"/>
        <w:rPr>
          <w:rStyle w:val="w"/>
        </w:rPr>
      </w:pPr>
      <w:r>
        <w:rPr>
          <w:rStyle w:val="w"/>
        </w:rPr>
        <w:t xml:space="preserve">                    </w:t>
      </w:r>
      <w:r>
        <w:rPr>
          <w:rStyle w:val="nl"/>
        </w:rPr>
        <w:t>"chanType"</w:t>
      </w:r>
      <w:r>
        <w:rPr>
          <w:rStyle w:val="p"/>
        </w:rPr>
        <w:t>:</w:t>
      </w:r>
      <w:r>
        <w:rPr>
          <w:rStyle w:val="w"/>
        </w:rPr>
        <w:t xml:space="preserve"> </w:t>
      </w:r>
      <w:r>
        <w:rPr>
          <w:rStyle w:val="s2"/>
        </w:rPr>
        <w:t>"OKX"</w:t>
      </w:r>
      <w:r>
        <w:rPr>
          <w:rStyle w:val="p"/>
        </w:rPr>
        <w:t>,</w:t>
      </w:r>
    </w:p>
    <w:p w:rsidR="00000000" w:rsidRDefault="00000000">
      <w:pPr>
        <w:pStyle w:val="HTML0"/>
        <w:divId w:val="342820780"/>
        <w:rPr>
          <w:rStyle w:val="w"/>
        </w:rPr>
      </w:pPr>
      <w:r>
        <w:rPr>
          <w:rStyle w:val="w"/>
        </w:rPr>
        <w:t xml:space="preserve">                    </w:t>
      </w:r>
      <w:r>
        <w:rPr>
          <w:rStyle w:val="nl"/>
        </w:rPr>
        <w:t>"accCopyTraderNum"</w:t>
      </w:r>
      <w:r>
        <w:rPr>
          <w:rStyle w:val="p"/>
        </w:rPr>
        <w:t>:</w:t>
      </w:r>
      <w:r>
        <w:rPr>
          <w:rStyle w:val="w"/>
        </w:rPr>
        <w:t xml:space="preserve"> </w:t>
      </w:r>
      <w:r>
        <w:rPr>
          <w:rStyle w:val="s2"/>
        </w:rPr>
        <w:t>"3536"</w:t>
      </w:r>
      <w:r>
        <w:rPr>
          <w:rStyle w:val="p"/>
        </w:rPr>
        <w:t>,</w:t>
      </w:r>
    </w:p>
    <w:p w:rsidR="00000000" w:rsidRDefault="00000000">
      <w:pPr>
        <w:pStyle w:val="HTML0"/>
        <w:divId w:val="342820780"/>
        <w:rPr>
          <w:rStyle w:val="w"/>
        </w:rPr>
      </w:pPr>
      <w:r>
        <w:rPr>
          <w:rStyle w:val="w"/>
        </w:rPr>
        <w:t xml:space="preserve">                    </w:t>
      </w:r>
      <w:r>
        <w:rPr>
          <w:rStyle w:val="nl"/>
        </w:rPr>
        <w:t>"aum"</w:t>
      </w:r>
      <w:r>
        <w:rPr>
          <w:rStyle w:val="p"/>
        </w:rPr>
        <w:t>:</w:t>
      </w:r>
      <w:r>
        <w:rPr>
          <w:rStyle w:val="w"/>
        </w:rPr>
        <w:t xml:space="preserve"> </w:t>
      </w:r>
      <w:r>
        <w:rPr>
          <w:rStyle w:val="s2"/>
        </w:rPr>
        <w:t>"1509265.3238761567721365"</w:t>
      </w:r>
      <w:r>
        <w:rPr>
          <w:rStyle w:val="p"/>
        </w:rPr>
        <w:t>,</w:t>
      </w:r>
    </w:p>
    <w:p w:rsidR="00000000" w:rsidRDefault="00000000">
      <w:pPr>
        <w:pStyle w:val="HTML0"/>
        <w:divId w:val="342820780"/>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342820780"/>
        <w:rPr>
          <w:rStyle w:val="w"/>
        </w:rPr>
      </w:pPr>
      <w:r>
        <w:rPr>
          <w:rStyle w:val="w"/>
        </w:rPr>
        <w:t xml:space="preserve">                    </w:t>
      </w:r>
      <w:r>
        <w:rPr>
          <w:rStyle w:val="nl"/>
        </w:rPr>
        <w:t>"copyState"</w:t>
      </w:r>
      <w:r>
        <w:rPr>
          <w:rStyle w:val="p"/>
        </w:rPr>
        <w:t>:</w:t>
      </w:r>
      <w:r>
        <w:rPr>
          <w:rStyle w:val="w"/>
        </w:rPr>
        <w:t xml:space="preserve"> </w:t>
      </w:r>
      <w:r>
        <w:rPr>
          <w:rStyle w:val="s2"/>
        </w:rPr>
        <w:t>"0"</w:t>
      </w:r>
      <w:r>
        <w:rPr>
          <w:rStyle w:val="p"/>
        </w:rPr>
        <w:t>,</w:t>
      </w:r>
    </w:p>
    <w:p w:rsidR="00000000" w:rsidRDefault="00000000">
      <w:pPr>
        <w:pStyle w:val="HTML0"/>
        <w:divId w:val="342820780"/>
        <w:rPr>
          <w:rStyle w:val="w"/>
        </w:rPr>
      </w:pPr>
      <w:r>
        <w:rPr>
          <w:rStyle w:val="w"/>
        </w:rPr>
        <w:t xml:space="preserve">                    </w:t>
      </w:r>
      <w:r>
        <w:rPr>
          <w:rStyle w:val="nl"/>
        </w:rPr>
        <w:t>"copyTraderNum"</w:t>
      </w:r>
      <w:r>
        <w:rPr>
          <w:rStyle w:val="p"/>
        </w:rPr>
        <w:t>:</w:t>
      </w:r>
      <w:r>
        <w:rPr>
          <w:rStyle w:val="w"/>
        </w:rPr>
        <w:t xml:space="preserve"> </w:t>
      </w:r>
      <w:r>
        <w:rPr>
          <w:rStyle w:val="s2"/>
        </w:rPr>
        <w:t>"999"</w:t>
      </w:r>
      <w:r>
        <w:rPr>
          <w:rStyle w:val="p"/>
        </w:rPr>
        <w:t>,</w:t>
      </w:r>
    </w:p>
    <w:p w:rsidR="00000000" w:rsidRDefault="00000000">
      <w:pPr>
        <w:pStyle w:val="HTML0"/>
        <w:divId w:val="342820780"/>
        <w:rPr>
          <w:rStyle w:val="w"/>
        </w:rPr>
      </w:pPr>
      <w:r>
        <w:rPr>
          <w:rStyle w:val="w"/>
        </w:rPr>
        <w:t xml:space="preserve">                    </w:t>
      </w:r>
      <w:r>
        <w:rPr>
          <w:rStyle w:val="nl"/>
        </w:rPr>
        <w:t>"leadDays"</w:t>
      </w:r>
      <w:r>
        <w:rPr>
          <w:rStyle w:val="p"/>
        </w:rPr>
        <w:t>:</w:t>
      </w:r>
      <w:r>
        <w:rPr>
          <w:rStyle w:val="w"/>
        </w:rPr>
        <w:t xml:space="preserve"> </w:t>
      </w:r>
      <w:r>
        <w:rPr>
          <w:rStyle w:val="s2"/>
        </w:rPr>
        <w:t>"156"</w:t>
      </w:r>
      <w:r>
        <w:rPr>
          <w:rStyle w:val="p"/>
        </w:rPr>
        <w:t>,</w:t>
      </w:r>
    </w:p>
    <w:p w:rsidR="00000000" w:rsidRDefault="00000000">
      <w:pPr>
        <w:pStyle w:val="HTML0"/>
        <w:divId w:val="342820780"/>
        <w:rPr>
          <w:rStyle w:val="w"/>
        </w:rPr>
      </w:pPr>
      <w:r>
        <w:rPr>
          <w:rStyle w:val="w"/>
        </w:rPr>
        <w:t xml:space="preserve">                    </w:t>
      </w:r>
      <w:r>
        <w:rPr>
          <w:rStyle w:val="nl"/>
        </w:rPr>
        <w:t>"maxCopyTraderNum"</w:t>
      </w:r>
      <w:r>
        <w:rPr>
          <w:rStyle w:val="p"/>
        </w:rPr>
        <w:t>:</w:t>
      </w:r>
      <w:r>
        <w:rPr>
          <w:rStyle w:val="w"/>
        </w:rPr>
        <w:t xml:space="preserve"> </w:t>
      </w:r>
      <w:r>
        <w:rPr>
          <w:rStyle w:val="s2"/>
        </w:rPr>
        <w:t>"1000"</w:t>
      </w:r>
      <w:r>
        <w:rPr>
          <w:rStyle w:val="p"/>
        </w:rPr>
        <w:t>,</w:t>
      </w:r>
    </w:p>
    <w:p w:rsidR="00000000" w:rsidRDefault="00000000">
      <w:pPr>
        <w:pStyle w:val="HTML0"/>
        <w:divId w:val="342820780"/>
        <w:rPr>
          <w:rStyle w:val="w"/>
        </w:rPr>
      </w:pPr>
      <w:r>
        <w:rPr>
          <w:rStyle w:val="w"/>
        </w:rPr>
        <w:t xml:space="preserve">                    </w:t>
      </w:r>
      <w:r>
        <w:rPr>
          <w:rStyle w:val="nl"/>
        </w:rPr>
        <w:t>"nickName"</w:t>
      </w:r>
      <w:r>
        <w:rPr>
          <w:rStyle w:val="p"/>
        </w:rPr>
        <w:t>:</w:t>
      </w:r>
      <w:r>
        <w:rPr>
          <w:rStyle w:val="w"/>
        </w:rPr>
        <w:t xml:space="preserve"> </w:t>
      </w:r>
      <w:r>
        <w:rPr>
          <w:rStyle w:val="s2"/>
        </w:rPr>
        <w:t>"Crypto to the moon"</w:t>
      </w:r>
      <w:r>
        <w:rPr>
          <w:rStyle w:val="p"/>
        </w:rPr>
        <w:t>,</w:t>
      </w:r>
    </w:p>
    <w:p w:rsidR="00000000" w:rsidRDefault="00000000">
      <w:pPr>
        <w:pStyle w:val="HTML0"/>
        <w:divId w:val="342820780"/>
        <w:rPr>
          <w:rStyle w:val="w"/>
        </w:rPr>
      </w:pPr>
      <w:r>
        <w:rPr>
          <w:rStyle w:val="w"/>
        </w:rPr>
        <w:t xml:space="preserve">                    </w:t>
      </w:r>
      <w:r>
        <w:rPr>
          <w:rStyle w:val="nl"/>
        </w:rPr>
        <w:t>"pnl"</w:t>
      </w:r>
      <w:r>
        <w:rPr>
          <w:rStyle w:val="p"/>
        </w:rPr>
        <w:t>:</w:t>
      </w:r>
      <w:r>
        <w:rPr>
          <w:rStyle w:val="w"/>
        </w:rPr>
        <w:t xml:space="preserve"> </w:t>
      </w:r>
      <w:r>
        <w:rPr>
          <w:rStyle w:val="s2"/>
        </w:rPr>
        <w:t>"48805.1105999999972258"</w:t>
      </w:r>
      <w:r>
        <w:rPr>
          <w:rStyle w:val="p"/>
        </w:rPr>
        <w:t>,</w:t>
      </w:r>
    </w:p>
    <w:p w:rsidR="00000000" w:rsidRDefault="00000000">
      <w:pPr>
        <w:pStyle w:val="HTML0"/>
        <w:divId w:val="342820780"/>
        <w:rPr>
          <w:rStyle w:val="w"/>
        </w:rPr>
      </w:pPr>
      <w:r>
        <w:rPr>
          <w:rStyle w:val="w"/>
        </w:rPr>
        <w:t xml:space="preserve">                    </w:t>
      </w:r>
      <w:r>
        <w:rPr>
          <w:rStyle w:val="nl"/>
        </w:rPr>
        <w:t>"pnlRatio"</w:t>
      </w:r>
      <w:r>
        <w:rPr>
          <w:rStyle w:val="p"/>
        </w:rPr>
        <w:t>:</w:t>
      </w:r>
      <w:r>
        <w:rPr>
          <w:rStyle w:val="w"/>
        </w:rPr>
        <w:t xml:space="preserve"> </w:t>
      </w:r>
      <w:r>
        <w:rPr>
          <w:rStyle w:val="s2"/>
        </w:rPr>
        <w:t>"1.6898"</w:t>
      </w:r>
      <w:r>
        <w:rPr>
          <w:rStyle w:val="p"/>
        </w:rPr>
        <w:t>,</w:t>
      </w:r>
    </w:p>
    <w:p w:rsidR="00000000" w:rsidRDefault="00000000">
      <w:pPr>
        <w:pStyle w:val="HTML0"/>
        <w:divId w:val="342820780"/>
        <w:rPr>
          <w:rStyle w:val="w"/>
        </w:rPr>
      </w:pPr>
      <w:r>
        <w:rPr>
          <w:rStyle w:val="w"/>
        </w:rPr>
        <w:t xml:space="preserve">                    </w:t>
      </w:r>
      <w:r>
        <w:rPr>
          <w:rStyle w:val="nl"/>
        </w:rPr>
        <w:t>"pnlRatios"</w:t>
      </w:r>
      <w:r>
        <w:rPr>
          <w:rStyle w:val="p"/>
        </w:rPr>
        <w:t>:</w:t>
      </w:r>
      <w:r>
        <w:rPr>
          <w:rStyle w:val="w"/>
        </w:rPr>
        <w:t xml:space="preserve"> </w:t>
      </w:r>
      <w:r>
        <w:rPr>
          <w:rStyle w:val="p"/>
        </w:rPr>
        <w:t>[</w:t>
      </w:r>
    </w:p>
    <w:p w:rsidR="00000000" w:rsidRDefault="00000000">
      <w:pPr>
        <w:pStyle w:val="HTML0"/>
        <w:divId w:val="342820780"/>
        <w:rPr>
          <w:rStyle w:val="w"/>
        </w:rPr>
      </w:pPr>
      <w:r>
        <w:rPr>
          <w:rStyle w:val="w"/>
        </w:rPr>
        <w:t xml:space="preserve">                        </w:t>
      </w:r>
      <w:r>
        <w:rPr>
          <w:rStyle w:val="p"/>
        </w:rPr>
        <w:t>{</w:t>
      </w:r>
    </w:p>
    <w:p w:rsidR="00000000" w:rsidRDefault="00000000">
      <w:pPr>
        <w:pStyle w:val="HTML0"/>
        <w:divId w:val="342820780"/>
        <w:rPr>
          <w:rStyle w:val="w"/>
        </w:rPr>
      </w:pPr>
      <w:r>
        <w:rPr>
          <w:rStyle w:val="w"/>
        </w:rPr>
        <w:t xml:space="preserve">                            </w:t>
      </w:r>
      <w:r>
        <w:rPr>
          <w:rStyle w:val="nl"/>
        </w:rPr>
        <w:t>"beginTs"</w:t>
      </w:r>
      <w:r>
        <w:rPr>
          <w:rStyle w:val="p"/>
        </w:rPr>
        <w:t>:</w:t>
      </w:r>
      <w:r>
        <w:rPr>
          <w:rStyle w:val="w"/>
        </w:rPr>
        <w:t xml:space="preserve"> </w:t>
      </w:r>
      <w:r>
        <w:rPr>
          <w:rStyle w:val="s2"/>
        </w:rPr>
        <w:t>"1701187200000"</w:t>
      </w:r>
      <w:r>
        <w:rPr>
          <w:rStyle w:val="p"/>
        </w:rPr>
        <w:t>,</w:t>
      </w:r>
    </w:p>
    <w:p w:rsidR="00000000" w:rsidRDefault="00000000">
      <w:pPr>
        <w:pStyle w:val="HTML0"/>
        <w:divId w:val="342820780"/>
        <w:rPr>
          <w:rStyle w:val="w"/>
        </w:rPr>
      </w:pPr>
      <w:r>
        <w:rPr>
          <w:rStyle w:val="w"/>
        </w:rPr>
        <w:t xml:space="preserve">                            </w:t>
      </w:r>
      <w:r>
        <w:rPr>
          <w:rStyle w:val="nl"/>
        </w:rPr>
        <w:t>"pnlRatio"</w:t>
      </w:r>
      <w:r>
        <w:rPr>
          <w:rStyle w:val="p"/>
        </w:rPr>
        <w:t>:</w:t>
      </w:r>
      <w:r>
        <w:rPr>
          <w:rStyle w:val="w"/>
        </w:rPr>
        <w:t xml:space="preserve"> </w:t>
      </w:r>
      <w:r>
        <w:rPr>
          <w:rStyle w:val="s2"/>
        </w:rPr>
        <w:t>"1.6744"</w:t>
      </w:r>
    </w:p>
    <w:p w:rsidR="00000000" w:rsidRDefault="00000000">
      <w:pPr>
        <w:pStyle w:val="HTML0"/>
        <w:divId w:val="342820780"/>
        <w:rPr>
          <w:rStyle w:val="w"/>
        </w:rPr>
      </w:pPr>
      <w:r>
        <w:rPr>
          <w:rStyle w:val="w"/>
        </w:rPr>
        <w:t xml:space="preserve">                        </w:t>
      </w:r>
      <w:r>
        <w:rPr>
          <w:rStyle w:val="p"/>
        </w:rPr>
        <w:t>},</w:t>
      </w:r>
    </w:p>
    <w:p w:rsidR="00000000" w:rsidRDefault="00000000">
      <w:pPr>
        <w:pStyle w:val="HTML0"/>
        <w:divId w:val="342820780"/>
        <w:rPr>
          <w:rStyle w:val="w"/>
        </w:rPr>
      </w:pPr>
      <w:r>
        <w:rPr>
          <w:rStyle w:val="w"/>
        </w:rPr>
        <w:t xml:space="preserve">                        </w:t>
      </w:r>
      <w:r>
        <w:rPr>
          <w:rStyle w:val="p"/>
        </w:rPr>
        <w:t>{</w:t>
      </w:r>
    </w:p>
    <w:p w:rsidR="00000000" w:rsidRDefault="00000000">
      <w:pPr>
        <w:pStyle w:val="HTML0"/>
        <w:divId w:val="342820780"/>
        <w:rPr>
          <w:rStyle w:val="w"/>
        </w:rPr>
      </w:pPr>
      <w:r>
        <w:rPr>
          <w:rStyle w:val="w"/>
        </w:rPr>
        <w:t xml:space="preserve">                            </w:t>
      </w:r>
      <w:r>
        <w:rPr>
          <w:rStyle w:val="nl"/>
        </w:rPr>
        <w:t>"beginTs"</w:t>
      </w:r>
      <w:r>
        <w:rPr>
          <w:rStyle w:val="p"/>
        </w:rPr>
        <w:t>:</w:t>
      </w:r>
      <w:r>
        <w:rPr>
          <w:rStyle w:val="w"/>
        </w:rPr>
        <w:t xml:space="preserve"> </w:t>
      </w:r>
      <w:r>
        <w:rPr>
          <w:rStyle w:val="s2"/>
        </w:rPr>
        <w:t>"1700755200000"</w:t>
      </w:r>
      <w:r>
        <w:rPr>
          <w:rStyle w:val="p"/>
        </w:rPr>
        <w:t>,</w:t>
      </w:r>
    </w:p>
    <w:p w:rsidR="00000000" w:rsidRDefault="00000000">
      <w:pPr>
        <w:pStyle w:val="HTML0"/>
        <w:divId w:val="342820780"/>
        <w:rPr>
          <w:rStyle w:val="w"/>
        </w:rPr>
      </w:pPr>
      <w:r>
        <w:rPr>
          <w:rStyle w:val="w"/>
        </w:rPr>
        <w:t xml:space="preserve">                            </w:t>
      </w:r>
      <w:r>
        <w:rPr>
          <w:rStyle w:val="nl"/>
        </w:rPr>
        <w:t>"pnlRatio"</w:t>
      </w:r>
      <w:r>
        <w:rPr>
          <w:rStyle w:val="p"/>
        </w:rPr>
        <w:t>:</w:t>
      </w:r>
      <w:r>
        <w:rPr>
          <w:rStyle w:val="w"/>
        </w:rPr>
        <w:t xml:space="preserve"> </w:t>
      </w:r>
      <w:r>
        <w:rPr>
          <w:rStyle w:val="s2"/>
        </w:rPr>
        <w:t>"1.649"</w:t>
      </w:r>
    </w:p>
    <w:p w:rsidR="00000000" w:rsidRDefault="00000000">
      <w:pPr>
        <w:pStyle w:val="HTML0"/>
        <w:divId w:val="342820780"/>
        <w:rPr>
          <w:rStyle w:val="w"/>
        </w:rPr>
      </w:pPr>
      <w:r>
        <w:rPr>
          <w:rStyle w:val="w"/>
        </w:rPr>
        <w:t xml:space="preserve">                        </w:t>
      </w:r>
      <w:r>
        <w:rPr>
          <w:rStyle w:val="p"/>
        </w:rPr>
        <w:t>}</w:t>
      </w:r>
    </w:p>
    <w:p w:rsidR="00000000" w:rsidRDefault="00000000">
      <w:pPr>
        <w:pStyle w:val="HTML0"/>
        <w:divId w:val="342820780"/>
        <w:rPr>
          <w:rStyle w:val="w"/>
        </w:rPr>
      </w:pPr>
      <w:r>
        <w:rPr>
          <w:rStyle w:val="w"/>
        </w:rPr>
        <w:t xml:space="preserve">                    </w:t>
      </w:r>
      <w:r>
        <w:rPr>
          <w:rStyle w:val="p"/>
        </w:rPr>
        <w:t>],</w:t>
      </w:r>
    </w:p>
    <w:p w:rsidR="00000000" w:rsidRDefault="00000000">
      <w:pPr>
        <w:pStyle w:val="HTML0"/>
        <w:divId w:val="342820780"/>
        <w:rPr>
          <w:rStyle w:val="w"/>
        </w:rPr>
      </w:pPr>
      <w:r>
        <w:rPr>
          <w:rStyle w:val="w"/>
        </w:rPr>
        <w:t xml:space="preserve">                    </w:t>
      </w:r>
      <w:r>
        <w:rPr>
          <w:rStyle w:val="nl"/>
        </w:rPr>
        <w:t>"portLink"</w:t>
      </w:r>
      <w:r>
        <w:rPr>
          <w:rStyle w:val="p"/>
        </w:rPr>
        <w:t>:</w:t>
      </w:r>
      <w:r>
        <w:rPr>
          <w:rStyle w:val="w"/>
        </w:rPr>
        <w:t xml:space="preserve"> </w:t>
      </w:r>
      <w:r>
        <w:rPr>
          <w:rStyle w:val="s2"/>
        </w:rPr>
        <w:t>"https://static.okx.com/cdn/okex/users/headimages/20230624/f49a683aaf5949ea88b01bbc771fb9fc"</w:t>
      </w:r>
      <w:r>
        <w:rPr>
          <w:rStyle w:val="p"/>
        </w:rPr>
        <w:t>,</w:t>
      </w:r>
    </w:p>
    <w:p w:rsidR="00000000" w:rsidRDefault="00000000">
      <w:pPr>
        <w:pStyle w:val="HTML0"/>
        <w:divId w:val="342820780"/>
        <w:rPr>
          <w:rStyle w:val="w"/>
        </w:rPr>
      </w:pPr>
      <w:r>
        <w:rPr>
          <w:rStyle w:val="w"/>
        </w:rPr>
        <w:t xml:space="preserve">                    </w:t>
      </w:r>
      <w:r>
        <w:rPr>
          <w:rStyle w:val="nl"/>
        </w:rPr>
        <w:t>"traderInsts"</w:t>
      </w:r>
      <w:r>
        <w:rPr>
          <w:rStyle w:val="p"/>
        </w:rPr>
        <w:t>:</w:t>
      </w:r>
      <w:r>
        <w:rPr>
          <w:rStyle w:val="w"/>
        </w:rPr>
        <w:t xml:space="preserve"> </w:t>
      </w:r>
      <w:r>
        <w:rPr>
          <w:rStyle w:val="p"/>
        </w:rPr>
        <w:t>[</w:t>
      </w:r>
    </w:p>
    <w:p w:rsidR="00000000" w:rsidRDefault="00000000">
      <w:pPr>
        <w:pStyle w:val="HTML0"/>
        <w:divId w:val="342820780"/>
        <w:rPr>
          <w:rStyle w:val="w"/>
        </w:rPr>
      </w:pPr>
      <w:r>
        <w:rPr>
          <w:rStyle w:val="w"/>
        </w:rPr>
        <w:t xml:space="preserve">                        </w:t>
      </w:r>
      <w:r>
        <w:rPr>
          <w:rStyle w:val="s2"/>
        </w:rPr>
        <w:t>"ICP-USDT-SWAP"</w:t>
      </w:r>
      <w:r>
        <w:rPr>
          <w:rStyle w:val="p"/>
        </w:rPr>
        <w:t>,</w:t>
      </w:r>
    </w:p>
    <w:p w:rsidR="00000000" w:rsidRDefault="00000000">
      <w:pPr>
        <w:pStyle w:val="HTML0"/>
        <w:divId w:val="342820780"/>
        <w:rPr>
          <w:rStyle w:val="w"/>
        </w:rPr>
      </w:pPr>
      <w:r>
        <w:rPr>
          <w:rStyle w:val="w"/>
        </w:rPr>
        <w:t xml:space="preserve">                        </w:t>
      </w:r>
      <w:r>
        <w:rPr>
          <w:rStyle w:val="s2"/>
        </w:rPr>
        <w:t>"MINA-USDT-SWAP"</w:t>
      </w:r>
    </w:p>
    <w:p w:rsidR="00000000" w:rsidRDefault="00000000">
      <w:pPr>
        <w:pStyle w:val="HTML0"/>
        <w:divId w:val="342820780"/>
        <w:rPr>
          <w:rStyle w:val="w"/>
        </w:rPr>
      </w:pPr>
    </w:p>
    <w:p w:rsidR="00000000" w:rsidRDefault="00000000">
      <w:pPr>
        <w:pStyle w:val="HTML0"/>
        <w:divId w:val="342820780"/>
        <w:rPr>
          <w:rStyle w:val="w"/>
        </w:rPr>
      </w:pPr>
      <w:r>
        <w:rPr>
          <w:rStyle w:val="w"/>
        </w:rPr>
        <w:t xml:space="preserve">                    </w:t>
      </w:r>
      <w:r>
        <w:rPr>
          <w:rStyle w:val="p"/>
        </w:rPr>
        <w:t>],</w:t>
      </w:r>
    </w:p>
    <w:p w:rsidR="00000000" w:rsidRDefault="00000000">
      <w:pPr>
        <w:pStyle w:val="HTML0"/>
        <w:divId w:val="342820780"/>
        <w:rPr>
          <w:rStyle w:val="w"/>
        </w:rPr>
      </w:pPr>
      <w:r>
        <w:rPr>
          <w:rStyle w:val="w"/>
        </w:rPr>
        <w:t xml:space="preserve">                    </w:t>
      </w:r>
      <w:r>
        <w:rPr>
          <w:rStyle w:val="nl"/>
        </w:rPr>
        <w:t>"uniqueCode"</w:t>
      </w:r>
      <w:r>
        <w:rPr>
          <w:rStyle w:val="p"/>
        </w:rPr>
        <w:t>:</w:t>
      </w:r>
      <w:r>
        <w:rPr>
          <w:rStyle w:val="w"/>
        </w:rPr>
        <w:t xml:space="preserve"> </w:t>
      </w:r>
      <w:r>
        <w:rPr>
          <w:rStyle w:val="s2"/>
        </w:rPr>
        <w:t>"540D011FDACCB47A"</w:t>
      </w:r>
      <w:r>
        <w:rPr>
          <w:rStyle w:val="p"/>
        </w:rPr>
        <w:t>,</w:t>
      </w:r>
    </w:p>
    <w:p w:rsidR="00000000" w:rsidRDefault="00000000">
      <w:pPr>
        <w:pStyle w:val="HTML0"/>
        <w:divId w:val="342820780"/>
        <w:rPr>
          <w:rStyle w:val="w"/>
        </w:rPr>
      </w:pPr>
      <w:r>
        <w:rPr>
          <w:rStyle w:val="w"/>
        </w:rPr>
        <w:t xml:space="preserve">                    </w:t>
      </w:r>
      <w:r>
        <w:rPr>
          <w:rStyle w:val="nl"/>
        </w:rPr>
        <w:t>"winRatio"</w:t>
      </w:r>
      <w:r>
        <w:rPr>
          <w:rStyle w:val="p"/>
        </w:rPr>
        <w:t>:</w:t>
      </w:r>
      <w:r>
        <w:rPr>
          <w:rStyle w:val="w"/>
        </w:rPr>
        <w:t xml:space="preserve"> </w:t>
      </w:r>
      <w:r>
        <w:rPr>
          <w:rStyle w:val="s2"/>
        </w:rPr>
        <w:t>"0.6957"</w:t>
      </w:r>
    </w:p>
    <w:p w:rsidR="00000000" w:rsidRDefault="00000000">
      <w:pPr>
        <w:pStyle w:val="HTML0"/>
        <w:divId w:val="342820780"/>
        <w:rPr>
          <w:rStyle w:val="w"/>
        </w:rPr>
      </w:pPr>
      <w:r>
        <w:rPr>
          <w:rStyle w:val="w"/>
        </w:rPr>
        <w:t xml:space="preserve">                </w:t>
      </w:r>
      <w:r>
        <w:rPr>
          <w:rStyle w:val="p"/>
        </w:rPr>
        <w:t>}</w:t>
      </w:r>
    </w:p>
    <w:p w:rsidR="00000000" w:rsidRDefault="00000000">
      <w:pPr>
        <w:pStyle w:val="HTML0"/>
        <w:divId w:val="342820780"/>
        <w:rPr>
          <w:rStyle w:val="w"/>
        </w:rPr>
      </w:pPr>
      <w:r>
        <w:rPr>
          <w:rStyle w:val="w"/>
        </w:rPr>
        <w:t xml:space="preserve">            </w:t>
      </w:r>
      <w:r>
        <w:rPr>
          <w:rStyle w:val="p"/>
        </w:rPr>
        <w:t>],</w:t>
      </w:r>
    </w:p>
    <w:p w:rsidR="00000000" w:rsidRDefault="00000000">
      <w:pPr>
        <w:pStyle w:val="HTML0"/>
        <w:divId w:val="342820780"/>
        <w:rPr>
          <w:rStyle w:val="w"/>
        </w:rPr>
      </w:pPr>
      <w:r>
        <w:rPr>
          <w:rStyle w:val="w"/>
        </w:rPr>
        <w:t xml:space="preserve">            </w:t>
      </w:r>
      <w:r>
        <w:rPr>
          <w:rStyle w:val="nl"/>
        </w:rPr>
        <w:t>"totalPage"</w:t>
      </w:r>
      <w:r>
        <w:rPr>
          <w:rStyle w:val="p"/>
        </w:rPr>
        <w:t>:</w:t>
      </w:r>
      <w:r>
        <w:rPr>
          <w:rStyle w:val="w"/>
        </w:rPr>
        <w:t xml:space="preserve"> </w:t>
      </w:r>
      <w:r>
        <w:rPr>
          <w:rStyle w:val="s2"/>
        </w:rPr>
        <w:t>"1"</w:t>
      </w:r>
    </w:p>
    <w:p w:rsidR="00000000" w:rsidRDefault="00000000">
      <w:pPr>
        <w:pStyle w:val="HTML0"/>
        <w:divId w:val="342820780"/>
        <w:rPr>
          <w:rStyle w:val="w"/>
        </w:rPr>
      </w:pPr>
      <w:r>
        <w:rPr>
          <w:rStyle w:val="w"/>
        </w:rPr>
        <w:t xml:space="preserve">        </w:t>
      </w:r>
      <w:r>
        <w:rPr>
          <w:rStyle w:val="p"/>
        </w:rPr>
        <w:t>}</w:t>
      </w:r>
    </w:p>
    <w:p w:rsidR="00000000" w:rsidRDefault="00000000">
      <w:pPr>
        <w:pStyle w:val="HTML0"/>
        <w:divId w:val="342820780"/>
        <w:rPr>
          <w:rStyle w:val="w"/>
        </w:rPr>
      </w:pPr>
      <w:r>
        <w:rPr>
          <w:rStyle w:val="w"/>
        </w:rPr>
        <w:t xml:space="preserve">    </w:t>
      </w:r>
      <w:r>
        <w:rPr>
          <w:rStyle w:val="p"/>
        </w:rPr>
        <w:t>],</w:t>
      </w:r>
    </w:p>
    <w:p w:rsidR="00000000" w:rsidRDefault="00000000">
      <w:pPr>
        <w:pStyle w:val="HTML0"/>
        <w:divId w:val="342820780"/>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342820780"/>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5"/>
        <w:gridCol w:w="780"/>
        <w:gridCol w:w="530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dataVer</w:t>
            </w:r>
          </w:p>
        </w:tc>
        <w:tc>
          <w:tcPr>
            <w:tcW w:w="0" w:type="auto"/>
            <w:vAlign w:val="center"/>
            <w:hideMark/>
          </w:tcPr>
          <w:p w:rsidR="00000000" w:rsidRDefault="00000000">
            <w:r>
              <w:t>String</w:t>
            </w:r>
          </w:p>
        </w:tc>
        <w:tc>
          <w:tcPr>
            <w:tcW w:w="0" w:type="auto"/>
            <w:vAlign w:val="center"/>
            <w:hideMark/>
          </w:tcPr>
          <w:p w:rsidR="00000000" w:rsidRDefault="00000000">
            <w:r>
              <w:t>Data version</w:t>
            </w:r>
          </w:p>
        </w:tc>
      </w:tr>
      <w:tr w:rsidR="00000000">
        <w:trPr>
          <w:divId w:val="175387555"/>
          <w:tblCellSpacing w:w="15" w:type="dxa"/>
        </w:trPr>
        <w:tc>
          <w:tcPr>
            <w:tcW w:w="0" w:type="auto"/>
            <w:vAlign w:val="center"/>
            <w:hideMark/>
          </w:tcPr>
          <w:p w:rsidR="00000000" w:rsidRDefault="00000000">
            <w:r>
              <w:t>totalPage</w:t>
            </w:r>
          </w:p>
        </w:tc>
        <w:tc>
          <w:tcPr>
            <w:tcW w:w="0" w:type="auto"/>
            <w:vAlign w:val="center"/>
            <w:hideMark/>
          </w:tcPr>
          <w:p w:rsidR="00000000" w:rsidRDefault="00000000">
            <w:r>
              <w:t>String</w:t>
            </w:r>
          </w:p>
        </w:tc>
        <w:tc>
          <w:tcPr>
            <w:tcW w:w="0" w:type="auto"/>
            <w:vAlign w:val="center"/>
            <w:hideMark/>
          </w:tcPr>
          <w:p w:rsidR="00000000" w:rsidRDefault="00000000">
            <w:r>
              <w:t>Total number of pages</w:t>
            </w:r>
          </w:p>
        </w:tc>
      </w:tr>
      <w:tr w:rsidR="00000000">
        <w:trPr>
          <w:divId w:val="175387555"/>
          <w:tblCellSpacing w:w="15" w:type="dxa"/>
        </w:trPr>
        <w:tc>
          <w:tcPr>
            <w:tcW w:w="0" w:type="auto"/>
            <w:vAlign w:val="center"/>
            <w:hideMark/>
          </w:tcPr>
          <w:p w:rsidR="00000000" w:rsidRDefault="00000000">
            <w:r>
              <w:t>ranks</w:t>
            </w:r>
          </w:p>
        </w:tc>
        <w:tc>
          <w:tcPr>
            <w:tcW w:w="0" w:type="auto"/>
            <w:vAlign w:val="center"/>
            <w:hideMark/>
          </w:tcPr>
          <w:p w:rsidR="00000000" w:rsidRDefault="00000000">
            <w:r>
              <w:t>Array</w:t>
            </w:r>
          </w:p>
        </w:tc>
        <w:tc>
          <w:tcPr>
            <w:tcW w:w="0" w:type="auto"/>
            <w:vAlign w:val="center"/>
            <w:hideMark/>
          </w:tcPr>
          <w:p w:rsidR="00000000" w:rsidRDefault="00000000">
            <w:r>
              <w:t>The rank information of lead traders</w:t>
            </w:r>
          </w:p>
        </w:tc>
      </w:tr>
      <w:tr w:rsidR="00000000">
        <w:trPr>
          <w:divId w:val="175387555"/>
          <w:tblCellSpacing w:w="15" w:type="dxa"/>
        </w:trPr>
        <w:tc>
          <w:tcPr>
            <w:tcW w:w="0" w:type="auto"/>
            <w:vAlign w:val="center"/>
            <w:hideMark/>
          </w:tcPr>
          <w:p w:rsidR="00000000" w:rsidRDefault="00000000">
            <w:r>
              <w:t>&gt; chanType</w:t>
            </w:r>
          </w:p>
        </w:tc>
        <w:tc>
          <w:tcPr>
            <w:tcW w:w="0" w:type="auto"/>
            <w:vAlign w:val="center"/>
            <w:hideMark/>
          </w:tcPr>
          <w:p w:rsidR="00000000" w:rsidRDefault="00000000">
            <w:r>
              <w:t>String</w:t>
            </w:r>
          </w:p>
        </w:tc>
        <w:tc>
          <w:tcPr>
            <w:tcW w:w="0" w:type="auto"/>
            <w:vAlign w:val="center"/>
            <w:hideMark/>
          </w:tcPr>
          <w:p w:rsidR="00000000" w:rsidRDefault="00000000">
            <w:r>
              <w:t>Channel type</w:t>
            </w:r>
            <w:r>
              <w:br/>
            </w:r>
            <w:r>
              <w:rPr>
                <w:rStyle w:val="HTML"/>
              </w:rPr>
              <w:t>OKX</w:t>
            </w:r>
            <w:r>
              <w:br/>
            </w:r>
            <w:r>
              <w:rPr>
                <w:rStyle w:val="HTML"/>
              </w:rPr>
              <w:t>ND</w:t>
            </w:r>
          </w:p>
        </w:tc>
      </w:tr>
      <w:tr w:rsidR="00000000">
        <w:trPr>
          <w:divId w:val="175387555"/>
          <w:tblCellSpacing w:w="15" w:type="dxa"/>
        </w:trPr>
        <w:tc>
          <w:tcPr>
            <w:tcW w:w="0" w:type="auto"/>
            <w:vAlign w:val="center"/>
            <w:hideMark/>
          </w:tcPr>
          <w:p w:rsidR="00000000" w:rsidRDefault="00000000">
            <w:r>
              <w:t>&gt; aum</w:t>
            </w:r>
          </w:p>
        </w:tc>
        <w:tc>
          <w:tcPr>
            <w:tcW w:w="0" w:type="auto"/>
            <w:vAlign w:val="center"/>
            <w:hideMark/>
          </w:tcPr>
          <w:p w:rsidR="00000000" w:rsidRDefault="00000000">
            <w:r>
              <w:t>String</w:t>
            </w:r>
          </w:p>
        </w:tc>
        <w:tc>
          <w:tcPr>
            <w:tcW w:w="0" w:type="auto"/>
            <w:vAlign w:val="center"/>
            <w:hideMark/>
          </w:tcPr>
          <w:p w:rsidR="00000000" w:rsidRDefault="00000000">
            <w:r>
              <w:t>assets under management</w:t>
            </w:r>
          </w:p>
        </w:tc>
      </w:tr>
      <w:tr w:rsidR="00000000">
        <w:trPr>
          <w:divId w:val="175387555"/>
          <w:tblCellSpacing w:w="15" w:type="dxa"/>
        </w:trPr>
        <w:tc>
          <w:tcPr>
            <w:tcW w:w="0" w:type="auto"/>
            <w:vAlign w:val="center"/>
            <w:hideMark/>
          </w:tcPr>
          <w:p w:rsidR="00000000" w:rsidRDefault="00000000">
            <w:r>
              <w:t>&gt; copyState</w:t>
            </w:r>
          </w:p>
        </w:tc>
        <w:tc>
          <w:tcPr>
            <w:tcW w:w="0" w:type="auto"/>
            <w:vAlign w:val="center"/>
            <w:hideMark/>
          </w:tcPr>
          <w:p w:rsidR="00000000" w:rsidRDefault="00000000">
            <w:r>
              <w:t>String</w:t>
            </w:r>
          </w:p>
        </w:tc>
        <w:tc>
          <w:tcPr>
            <w:tcW w:w="0" w:type="auto"/>
            <w:vAlign w:val="center"/>
            <w:hideMark/>
          </w:tcPr>
          <w:p w:rsidR="00000000" w:rsidRDefault="00000000">
            <w:r>
              <w:t xml:space="preserve">Current copy state </w:t>
            </w:r>
            <w:r>
              <w:br/>
            </w:r>
            <w:r>
              <w:rPr>
                <w:rStyle w:val="HTML"/>
              </w:rPr>
              <w:t>0</w:t>
            </w:r>
            <w:r>
              <w:t xml:space="preserve">: non-copy, </w:t>
            </w:r>
            <w:r>
              <w:rPr>
                <w:rStyle w:val="HTML"/>
              </w:rPr>
              <w:t>1</w:t>
            </w:r>
            <w:r>
              <w:t>: copy</w:t>
            </w:r>
          </w:p>
        </w:tc>
      </w:tr>
      <w:tr w:rsidR="00000000">
        <w:trPr>
          <w:divId w:val="175387555"/>
          <w:tblCellSpacing w:w="15" w:type="dxa"/>
        </w:trPr>
        <w:tc>
          <w:tcPr>
            <w:tcW w:w="0" w:type="auto"/>
            <w:vAlign w:val="center"/>
            <w:hideMark/>
          </w:tcPr>
          <w:p w:rsidR="00000000" w:rsidRDefault="00000000">
            <w:r>
              <w:t>&gt; maxCopyTraderNum</w:t>
            </w:r>
          </w:p>
        </w:tc>
        <w:tc>
          <w:tcPr>
            <w:tcW w:w="0" w:type="auto"/>
            <w:vAlign w:val="center"/>
            <w:hideMark/>
          </w:tcPr>
          <w:p w:rsidR="00000000" w:rsidRDefault="00000000">
            <w:r>
              <w:t>String</w:t>
            </w:r>
          </w:p>
        </w:tc>
        <w:tc>
          <w:tcPr>
            <w:tcW w:w="0" w:type="auto"/>
            <w:vAlign w:val="center"/>
            <w:hideMark/>
          </w:tcPr>
          <w:p w:rsidR="00000000" w:rsidRDefault="00000000">
            <w:r>
              <w:t>Maximum number of copy traders</w:t>
            </w:r>
          </w:p>
        </w:tc>
      </w:tr>
      <w:tr w:rsidR="00000000">
        <w:trPr>
          <w:divId w:val="175387555"/>
          <w:tblCellSpacing w:w="15" w:type="dxa"/>
        </w:trPr>
        <w:tc>
          <w:tcPr>
            <w:tcW w:w="0" w:type="auto"/>
            <w:vAlign w:val="center"/>
            <w:hideMark/>
          </w:tcPr>
          <w:p w:rsidR="00000000" w:rsidRDefault="00000000">
            <w:r>
              <w:t>&gt; copyTraderNum</w:t>
            </w:r>
          </w:p>
        </w:tc>
        <w:tc>
          <w:tcPr>
            <w:tcW w:w="0" w:type="auto"/>
            <w:vAlign w:val="center"/>
            <w:hideMark/>
          </w:tcPr>
          <w:p w:rsidR="00000000" w:rsidRDefault="00000000">
            <w:r>
              <w:t>String</w:t>
            </w:r>
          </w:p>
        </w:tc>
        <w:tc>
          <w:tcPr>
            <w:tcW w:w="0" w:type="auto"/>
            <w:vAlign w:val="center"/>
            <w:hideMark/>
          </w:tcPr>
          <w:p w:rsidR="00000000" w:rsidRDefault="00000000">
            <w:r>
              <w:t>Current number of copy traders</w:t>
            </w:r>
          </w:p>
        </w:tc>
      </w:tr>
      <w:tr w:rsidR="00000000">
        <w:trPr>
          <w:divId w:val="175387555"/>
          <w:tblCellSpacing w:w="15" w:type="dxa"/>
        </w:trPr>
        <w:tc>
          <w:tcPr>
            <w:tcW w:w="0" w:type="auto"/>
            <w:vAlign w:val="center"/>
            <w:hideMark/>
          </w:tcPr>
          <w:p w:rsidR="00000000" w:rsidRDefault="00000000">
            <w:r>
              <w:t>&gt; accCopyTraderNum</w:t>
            </w:r>
          </w:p>
        </w:tc>
        <w:tc>
          <w:tcPr>
            <w:tcW w:w="0" w:type="auto"/>
            <w:vAlign w:val="center"/>
            <w:hideMark/>
          </w:tcPr>
          <w:p w:rsidR="00000000" w:rsidRDefault="00000000">
            <w:r>
              <w:t>String</w:t>
            </w:r>
          </w:p>
        </w:tc>
        <w:tc>
          <w:tcPr>
            <w:tcW w:w="0" w:type="auto"/>
            <w:vAlign w:val="center"/>
            <w:hideMark/>
          </w:tcPr>
          <w:p w:rsidR="00000000" w:rsidRDefault="00000000">
            <w:r>
              <w:t>Accumulated number of copy traders</w:t>
            </w:r>
          </w:p>
        </w:tc>
      </w:tr>
      <w:tr w:rsidR="00000000">
        <w:trPr>
          <w:divId w:val="175387555"/>
          <w:tblCellSpacing w:w="15" w:type="dxa"/>
        </w:trPr>
        <w:tc>
          <w:tcPr>
            <w:tcW w:w="0" w:type="auto"/>
            <w:vAlign w:val="center"/>
            <w:hideMark/>
          </w:tcPr>
          <w:p w:rsidR="00000000" w:rsidRDefault="00000000">
            <w:r>
              <w:t>&gt; portLink</w:t>
            </w:r>
          </w:p>
        </w:tc>
        <w:tc>
          <w:tcPr>
            <w:tcW w:w="0" w:type="auto"/>
            <w:vAlign w:val="center"/>
            <w:hideMark/>
          </w:tcPr>
          <w:p w:rsidR="00000000" w:rsidRDefault="00000000">
            <w:r>
              <w:t>String</w:t>
            </w:r>
          </w:p>
        </w:tc>
        <w:tc>
          <w:tcPr>
            <w:tcW w:w="0" w:type="auto"/>
            <w:vAlign w:val="center"/>
            <w:hideMark/>
          </w:tcPr>
          <w:p w:rsidR="00000000" w:rsidRDefault="00000000">
            <w:r>
              <w:t>Portrait link</w:t>
            </w:r>
          </w:p>
        </w:tc>
      </w:tr>
      <w:tr w:rsidR="00000000">
        <w:trPr>
          <w:divId w:val="175387555"/>
          <w:tblCellSpacing w:w="15" w:type="dxa"/>
        </w:trPr>
        <w:tc>
          <w:tcPr>
            <w:tcW w:w="0" w:type="auto"/>
            <w:vAlign w:val="center"/>
            <w:hideMark/>
          </w:tcPr>
          <w:p w:rsidR="00000000" w:rsidRDefault="00000000">
            <w:r>
              <w:t>&gt; nickName</w:t>
            </w:r>
          </w:p>
        </w:tc>
        <w:tc>
          <w:tcPr>
            <w:tcW w:w="0" w:type="auto"/>
            <w:vAlign w:val="center"/>
            <w:hideMark/>
          </w:tcPr>
          <w:p w:rsidR="00000000" w:rsidRDefault="00000000">
            <w:r>
              <w:t>String</w:t>
            </w:r>
          </w:p>
        </w:tc>
        <w:tc>
          <w:tcPr>
            <w:tcW w:w="0" w:type="auto"/>
            <w:vAlign w:val="center"/>
            <w:hideMark/>
          </w:tcPr>
          <w:p w:rsidR="00000000" w:rsidRDefault="00000000">
            <w:r>
              <w:t>Nick name</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Margin currency</w:t>
            </w:r>
          </w:p>
        </w:tc>
      </w:tr>
      <w:tr w:rsidR="00000000">
        <w:trPr>
          <w:divId w:val="175387555"/>
          <w:tblCellSpacing w:w="15" w:type="dxa"/>
        </w:trPr>
        <w:tc>
          <w:tcPr>
            <w:tcW w:w="0" w:type="auto"/>
            <w:vAlign w:val="center"/>
            <w:hideMark/>
          </w:tcPr>
          <w:p w:rsidR="00000000" w:rsidRDefault="00000000">
            <w:r>
              <w:t>&gt; uniqueCode</w:t>
            </w:r>
          </w:p>
        </w:tc>
        <w:tc>
          <w:tcPr>
            <w:tcW w:w="0" w:type="auto"/>
            <w:vAlign w:val="center"/>
            <w:hideMark/>
          </w:tcPr>
          <w:p w:rsidR="00000000" w:rsidRDefault="00000000">
            <w:r>
              <w:t>String</w:t>
            </w:r>
          </w:p>
        </w:tc>
        <w:tc>
          <w:tcPr>
            <w:tcW w:w="0" w:type="auto"/>
            <w:vAlign w:val="center"/>
            <w:hideMark/>
          </w:tcPr>
          <w:p w:rsidR="00000000" w:rsidRDefault="00000000">
            <w:r>
              <w:t>Lead trader unique code</w:t>
            </w:r>
          </w:p>
        </w:tc>
      </w:tr>
      <w:tr w:rsidR="00000000">
        <w:trPr>
          <w:divId w:val="175387555"/>
          <w:tblCellSpacing w:w="15" w:type="dxa"/>
        </w:trPr>
        <w:tc>
          <w:tcPr>
            <w:tcW w:w="0" w:type="auto"/>
            <w:vAlign w:val="center"/>
            <w:hideMark/>
          </w:tcPr>
          <w:p w:rsidR="00000000" w:rsidRDefault="00000000">
            <w:r>
              <w:t>&gt; winRatio</w:t>
            </w:r>
          </w:p>
        </w:tc>
        <w:tc>
          <w:tcPr>
            <w:tcW w:w="0" w:type="auto"/>
            <w:vAlign w:val="center"/>
            <w:hideMark/>
          </w:tcPr>
          <w:p w:rsidR="00000000" w:rsidRDefault="00000000">
            <w:r>
              <w:t>String</w:t>
            </w:r>
          </w:p>
        </w:tc>
        <w:tc>
          <w:tcPr>
            <w:tcW w:w="0" w:type="auto"/>
            <w:vAlign w:val="center"/>
            <w:hideMark/>
          </w:tcPr>
          <w:p w:rsidR="00000000" w:rsidRDefault="00000000">
            <w:r>
              <w:t>Win ratio, 0.1 represents 10%</w:t>
            </w:r>
          </w:p>
        </w:tc>
      </w:tr>
      <w:tr w:rsidR="00000000">
        <w:trPr>
          <w:divId w:val="175387555"/>
          <w:tblCellSpacing w:w="15" w:type="dxa"/>
        </w:trPr>
        <w:tc>
          <w:tcPr>
            <w:tcW w:w="0" w:type="auto"/>
            <w:vAlign w:val="center"/>
            <w:hideMark/>
          </w:tcPr>
          <w:p w:rsidR="00000000" w:rsidRDefault="00000000">
            <w:r>
              <w:t>&gt; leadDays</w:t>
            </w:r>
          </w:p>
        </w:tc>
        <w:tc>
          <w:tcPr>
            <w:tcW w:w="0" w:type="auto"/>
            <w:vAlign w:val="center"/>
            <w:hideMark/>
          </w:tcPr>
          <w:p w:rsidR="00000000" w:rsidRDefault="00000000">
            <w:r>
              <w:t>String</w:t>
            </w:r>
          </w:p>
        </w:tc>
        <w:tc>
          <w:tcPr>
            <w:tcW w:w="0" w:type="auto"/>
            <w:vAlign w:val="center"/>
            <w:hideMark/>
          </w:tcPr>
          <w:p w:rsidR="00000000" w:rsidRDefault="00000000">
            <w:r>
              <w:t>Lead days</w:t>
            </w:r>
          </w:p>
        </w:tc>
      </w:tr>
      <w:tr w:rsidR="00000000">
        <w:trPr>
          <w:divId w:val="175387555"/>
          <w:tblCellSpacing w:w="15" w:type="dxa"/>
        </w:trPr>
        <w:tc>
          <w:tcPr>
            <w:tcW w:w="0" w:type="auto"/>
            <w:vAlign w:val="center"/>
            <w:hideMark/>
          </w:tcPr>
          <w:p w:rsidR="00000000" w:rsidRDefault="00000000">
            <w:r>
              <w:t>&gt; traderInsts</w:t>
            </w:r>
          </w:p>
        </w:tc>
        <w:tc>
          <w:tcPr>
            <w:tcW w:w="0" w:type="auto"/>
            <w:vAlign w:val="center"/>
            <w:hideMark/>
          </w:tcPr>
          <w:p w:rsidR="00000000" w:rsidRDefault="00000000">
            <w:r>
              <w:t>Array</w:t>
            </w:r>
          </w:p>
        </w:tc>
        <w:tc>
          <w:tcPr>
            <w:tcW w:w="0" w:type="auto"/>
            <w:vAlign w:val="center"/>
            <w:hideMark/>
          </w:tcPr>
          <w:p w:rsidR="00000000" w:rsidRDefault="00000000">
            <w:r>
              <w:t>Contract list which lead trader is leading</w:t>
            </w:r>
          </w:p>
        </w:tc>
      </w:tr>
      <w:tr w:rsidR="00000000">
        <w:trPr>
          <w:divId w:val="175387555"/>
          <w:tblCellSpacing w:w="15" w:type="dxa"/>
        </w:trPr>
        <w:tc>
          <w:tcPr>
            <w:tcW w:w="0" w:type="auto"/>
            <w:vAlign w:val="center"/>
            <w:hideMark/>
          </w:tcPr>
          <w:p w:rsidR="00000000" w:rsidRDefault="00000000">
            <w:r>
              <w:t>&gt; pnl</w:t>
            </w:r>
          </w:p>
        </w:tc>
        <w:tc>
          <w:tcPr>
            <w:tcW w:w="0" w:type="auto"/>
            <w:vAlign w:val="center"/>
            <w:hideMark/>
          </w:tcPr>
          <w:p w:rsidR="00000000" w:rsidRDefault="00000000">
            <w:r>
              <w:t>String</w:t>
            </w:r>
          </w:p>
        </w:tc>
        <w:tc>
          <w:tcPr>
            <w:tcW w:w="0" w:type="auto"/>
            <w:vAlign w:val="center"/>
            <w:hideMark/>
          </w:tcPr>
          <w:p w:rsidR="00000000" w:rsidRDefault="00000000">
            <w:r>
              <w:t>Pnl (in USDT) of last 90 days.</w:t>
            </w:r>
          </w:p>
        </w:tc>
      </w:tr>
      <w:tr w:rsidR="00000000">
        <w:trPr>
          <w:divId w:val="175387555"/>
          <w:tblCellSpacing w:w="15" w:type="dxa"/>
        </w:trPr>
        <w:tc>
          <w:tcPr>
            <w:tcW w:w="0" w:type="auto"/>
            <w:vAlign w:val="center"/>
            <w:hideMark/>
          </w:tcPr>
          <w:p w:rsidR="00000000" w:rsidRDefault="00000000">
            <w:r>
              <w:t>&gt; pnlRatio</w:t>
            </w:r>
          </w:p>
        </w:tc>
        <w:tc>
          <w:tcPr>
            <w:tcW w:w="0" w:type="auto"/>
            <w:vAlign w:val="center"/>
            <w:hideMark/>
          </w:tcPr>
          <w:p w:rsidR="00000000" w:rsidRDefault="00000000">
            <w:r>
              <w:t>String</w:t>
            </w:r>
          </w:p>
        </w:tc>
        <w:tc>
          <w:tcPr>
            <w:tcW w:w="0" w:type="auto"/>
            <w:vAlign w:val="center"/>
            <w:hideMark/>
          </w:tcPr>
          <w:p w:rsidR="00000000" w:rsidRDefault="00000000">
            <w:r>
              <w:t>Pnl ratio of last 90 days. 0.1 represents 10%</w:t>
            </w:r>
          </w:p>
        </w:tc>
      </w:tr>
      <w:tr w:rsidR="00000000">
        <w:trPr>
          <w:divId w:val="175387555"/>
          <w:tblCellSpacing w:w="15" w:type="dxa"/>
        </w:trPr>
        <w:tc>
          <w:tcPr>
            <w:tcW w:w="0" w:type="auto"/>
            <w:vAlign w:val="center"/>
            <w:hideMark/>
          </w:tcPr>
          <w:p w:rsidR="00000000" w:rsidRDefault="00000000">
            <w:r>
              <w:t>&gt; pnlRatios</w:t>
            </w:r>
          </w:p>
        </w:tc>
        <w:tc>
          <w:tcPr>
            <w:tcW w:w="0" w:type="auto"/>
            <w:vAlign w:val="center"/>
            <w:hideMark/>
          </w:tcPr>
          <w:p w:rsidR="00000000" w:rsidRDefault="00000000">
            <w:r>
              <w:t>Array</w:t>
            </w:r>
          </w:p>
        </w:tc>
        <w:tc>
          <w:tcPr>
            <w:tcW w:w="0" w:type="auto"/>
            <w:vAlign w:val="center"/>
            <w:hideMark/>
          </w:tcPr>
          <w:p w:rsidR="00000000" w:rsidRDefault="00000000">
            <w:r>
              <w:t>Pnl ratios</w:t>
            </w:r>
          </w:p>
        </w:tc>
      </w:tr>
      <w:tr w:rsidR="00000000">
        <w:trPr>
          <w:divId w:val="175387555"/>
          <w:tblCellSpacing w:w="15" w:type="dxa"/>
        </w:trPr>
        <w:tc>
          <w:tcPr>
            <w:tcW w:w="0" w:type="auto"/>
            <w:vAlign w:val="center"/>
            <w:hideMark/>
          </w:tcPr>
          <w:p w:rsidR="00000000" w:rsidRDefault="00000000">
            <w:r>
              <w:t>&gt;&gt; beginTs</w:t>
            </w:r>
          </w:p>
        </w:tc>
        <w:tc>
          <w:tcPr>
            <w:tcW w:w="0" w:type="auto"/>
            <w:vAlign w:val="center"/>
            <w:hideMark/>
          </w:tcPr>
          <w:p w:rsidR="00000000" w:rsidRDefault="00000000">
            <w:r>
              <w:t>String</w:t>
            </w:r>
          </w:p>
        </w:tc>
        <w:tc>
          <w:tcPr>
            <w:tcW w:w="0" w:type="auto"/>
            <w:vAlign w:val="center"/>
            <w:hideMark/>
          </w:tcPr>
          <w:p w:rsidR="00000000" w:rsidRDefault="00000000">
            <w:r>
              <w:t>Begin time of pnl ratio on that day</w:t>
            </w:r>
          </w:p>
        </w:tc>
      </w:tr>
      <w:tr w:rsidR="00000000">
        <w:trPr>
          <w:divId w:val="175387555"/>
          <w:tblCellSpacing w:w="15" w:type="dxa"/>
        </w:trPr>
        <w:tc>
          <w:tcPr>
            <w:tcW w:w="0" w:type="auto"/>
            <w:vAlign w:val="center"/>
            <w:hideMark/>
          </w:tcPr>
          <w:p w:rsidR="00000000" w:rsidRDefault="00000000">
            <w:r>
              <w:t>&gt;&gt; pnlRatio</w:t>
            </w:r>
          </w:p>
        </w:tc>
        <w:tc>
          <w:tcPr>
            <w:tcW w:w="0" w:type="auto"/>
            <w:vAlign w:val="center"/>
            <w:hideMark/>
          </w:tcPr>
          <w:p w:rsidR="00000000" w:rsidRDefault="00000000">
            <w:r>
              <w:t>String</w:t>
            </w:r>
          </w:p>
        </w:tc>
        <w:tc>
          <w:tcPr>
            <w:tcW w:w="0" w:type="auto"/>
            <w:vAlign w:val="center"/>
            <w:hideMark/>
          </w:tcPr>
          <w:p w:rsidR="00000000" w:rsidRDefault="00000000">
            <w:r>
              <w:t>Pnl ratio on that day</w:t>
            </w:r>
          </w:p>
        </w:tc>
      </w:tr>
    </w:tbl>
    <w:p w:rsidR="00000000" w:rsidRDefault="00000000">
      <w:pPr>
        <w:pStyle w:val="3"/>
        <w:divId w:val="175387555"/>
      </w:pPr>
      <w:r>
        <w:t>GET / Lead trader weekly pnl (private)</w:t>
      </w:r>
    </w:p>
    <w:p w:rsidR="00000000" w:rsidRDefault="00000000">
      <w:pPr>
        <w:pStyle w:val="a5"/>
        <w:divId w:val="175387555"/>
      </w:pPr>
      <w:r>
        <w:t>Private endpoint. Retrieve lead trader weekly pnl. Results are returned in counter chronological order.</w:t>
      </w:r>
    </w:p>
    <w:p w:rsidR="00000000" w:rsidRDefault="00000000">
      <w:pPr>
        <w:pStyle w:val="a5"/>
        <w:divId w:val="175387555"/>
      </w:pPr>
      <w:r>
        <w:t>For requests from the ND sub-account, under the same ND broker, uniqueCode is supported for ND lead trader unique code by this endpoint, but the related public endpoint does not support it.</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/api/v5/copytrading/weekly-pnl</w:t>
      </w:r>
    </w:p>
    <w:p w:rsidR="00000000" w:rsidRDefault="00000000">
      <w:pPr>
        <w:pStyle w:val="a5"/>
        <w:ind w:left="720" w:right="720"/>
        <w:divId w:val="1581983784"/>
      </w:pPr>
      <w:r>
        <w:t>Request example</w:t>
      </w:r>
    </w:p>
    <w:p w:rsidR="00000000" w:rsidRDefault="00000000">
      <w:pPr>
        <w:pStyle w:val="HTML0"/>
        <w:divId w:val="746154052"/>
        <w:rPr>
          <w:rStyle w:val="HTML"/>
        </w:rPr>
      </w:pPr>
      <w:r>
        <w:rPr>
          <w:rStyle w:val="HTML"/>
        </w:rPr>
        <w:t>GET /api/v5/copytrading/weekly-pnl?instType</w:t>
      </w:r>
      <w:r>
        <w:rPr>
          <w:rStyle w:val="o"/>
        </w:rPr>
        <w:t>=</w:t>
      </w:r>
      <w:r>
        <w:rPr>
          <w:rStyle w:val="HTML"/>
        </w:rPr>
        <w:t>SWAP&amp;uniqueCode</w:t>
      </w:r>
      <w:r>
        <w:rPr>
          <w:rStyle w:val="o"/>
        </w:rPr>
        <w:t>=</w:t>
      </w:r>
      <w:r>
        <w:rPr>
          <w:rStyle w:val="HTML"/>
        </w:rPr>
        <w:t>D9ADEAB33AE9EABD</w:t>
      </w:r>
    </w:p>
    <w:p w:rsidR="00000000" w:rsidRDefault="00000000">
      <w:pPr>
        <w:pStyle w:val="HTML0"/>
        <w:divId w:val="746154052"/>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058"/>
        <w:gridCol w:w="5193"/>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type</w:t>
            </w:r>
            <w:r>
              <w:br/>
            </w:r>
            <w:r>
              <w:rPr>
                <w:rStyle w:val="HTML"/>
              </w:rPr>
              <w:t>SWAP</w:t>
            </w:r>
            <w:r>
              <w:t>, the default value</w:t>
            </w:r>
          </w:p>
        </w:tc>
      </w:tr>
      <w:tr w:rsidR="00000000">
        <w:trPr>
          <w:divId w:val="175387555"/>
          <w:tblCellSpacing w:w="15" w:type="dxa"/>
        </w:trPr>
        <w:tc>
          <w:tcPr>
            <w:tcW w:w="0" w:type="auto"/>
            <w:vAlign w:val="center"/>
            <w:hideMark/>
          </w:tcPr>
          <w:p w:rsidR="00000000" w:rsidRDefault="00000000">
            <w:r>
              <w:t>uniqueCode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Lead trader unique code</w:t>
            </w:r>
            <w:r>
              <w:br/>
              <w:t>A combination of case-sensitive alphanumerics, all numbers and the length is 16 characters, e.g. 213E8C92DC61EFAC</w:t>
            </w:r>
          </w:p>
        </w:tc>
      </w:tr>
    </w:tbl>
    <w:p w:rsidR="00000000" w:rsidRDefault="00000000">
      <w:pPr>
        <w:pStyle w:val="a5"/>
        <w:ind w:left="720" w:right="720"/>
        <w:divId w:val="1909536486"/>
      </w:pPr>
      <w:r>
        <w:t>Response example</w:t>
      </w:r>
    </w:p>
    <w:p w:rsidR="00000000" w:rsidRDefault="00000000">
      <w:pPr>
        <w:pStyle w:val="HTML0"/>
        <w:divId w:val="828524002"/>
        <w:rPr>
          <w:rStyle w:val="w"/>
        </w:rPr>
      </w:pPr>
      <w:r>
        <w:rPr>
          <w:rStyle w:val="p"/>
        </w:rPr>
        <w:t>{</w:t>
      </w:r>
    </w:p>
    <w:p w:rsidR="00000000" w:rsidRDefault="00000000">
      <w:pPr>
        <w:pStyle w:val="HTML0"/>
        <w:divId w:val="828524002"/>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828524002"/>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828524002"/>
        <w:rPr>
          <w:rStyle w:val="w"/>
        </w:rPr>
      </w:pPr>
      <w:r>
        <w:rPr>
          <w:rStyle w:val="w"/>
        </w:rPr>
        <w:t xml:space="preserve">        </w:t>
      </w:r>
      <w:r>
        <w:rPr>
          <w:rStyle w:val="p"/>
        </w:rPr>
        <w:t>{</w:t>
      </w:r>
    </w:p>
    <w:p w:rsidR="00000000" w:rsidRDefault="00000000">
      <w:pPr>
        <w:pStyle w:val="HTML0"/>
        <w:divId w:val="828524002"/>
        <w:rPr>
          <w:rStyle w:val="w"/>
        </w:rPr>
      </w:pPr>
      <w:r>
        <w:rPr>
          <w:rStyle w:val="w"/>
        </w:rPr>
        <w:t xml:space="preserve">            </w:t>
      </w:r>
      <w:r>
        <w:rPr>
          <w:rStyle w:val="nl"/>
        </w:rPr>
        <w:t>"beginTs"</w:t>
      </w:r>
      <w:r>
        <w:rPr>
          <w:rStyle w:val="p"/>
        </w:rPr>
        <w:t>:</w:t>
      </w:r>
      <w:r>
        <w:rPr>
          <w:rStyle w:val="w"/>
        </w:rPr>
        <w:t xml:space="preserve"> </w:t>
      </w:r>
      <w:r>
        <w:rPr>
          <w:rStyle w:val="s2"/>
        </w:rPr>
        <w:t>"1701014400000"</w:t>
      </w:r>
      <w:r>
        <w:rPr>
          <w:rStyle w:val="p"/>
        </w:rPr>
        <w:t>,</w:t>
      </w:r>
    </w:p>
    <w:p w:rsidR="00000000" w:rsidRDefault="00000000">
      <w:pPr>
        <w:pStyle w:val="HTML0"/>
        <w:divId w:val="828524002"/>
        <w:rPr>
          <w:rStyle w:val="w"/>
        </w:rPr>
      </w:pPr>
      <w:r>
        <w:rPr>
          <w:rStyle w:val="w"/>
        </w:rPr>
        <w:t xml:space="preserve">            </w:t>
      </w:r>
      <w:r>
        <w:rPr>
          <w:rStyle w:val="nl"/>
        </w:rPr>
        <w:t>"pnl"</w:t>
      </w:r>
      <w:r>
        <w:rPr>
          <w:rStyle w:val="p"/>
        </w:rPr>
        <w:t>:</w:t>
      </w:r>
      <w:r>
        <w:rPr>
          <w:rStyle w:val="w"/>
        </w:rPr>
        <w:t xml:space="preserve"> </w:t>
      </w:r>
      <w:r>
        <w:rPr>
          <w:rStyle w:val="s2"/>
        </w:rPr>
        <w:t>"-2.8428"</w:t>
      </w:r>
      <w:r>
        <w:rPr>
          <w:rStyle w:val="p"/>
        </w:rPr>
        <w:t>,</w:t>
      </w:r>
    </w:p>
    <w:p w:rsidR="00000000" w:rsidRDefault="00000000">
      <w:pPr>
        <w:pStyle w:val="HTML0"/>
        <w:divId w:val="828524002"/>
        <w:rPr>
          <w:rStyle w:val="w"/>
        </w:rPr>
      </w:pPr>
      <w:r>
        <w:rPr>
          <w:rStyle w:val="w"/>
        </w:rPr>
        <w:t xml:space="preserve">            </w:t>
      </w:r>
      <w:r>
        <w:rPr>
          <w:rStyle w:val="nl"/>
        </w:rPr>
        <w:t>"pnlRatio"</w:t>
      </w:r>
      <w:r>
        <w:rPr>
          <w:rStyle w:val="p"/>
        </w:rPr>
        <w:t>:</w:t>
      </w:r>
      <w:r>
        <w:rPr>
          <w:rStyle w:val="w"/>
        </w:rPr>
        <w:t xml:space="preserve"> </w:t>
      </w:r>
      <w:r>
        <w:rPr>
          <w:rStyle w:val="s2"/>
        </w:rPr>
        <w:t>"-0.0106"</w:t>
      </w:r>
    </w:p>
    <w:p w:rsidR="00000000" w:rsidRDefault="00000000">
      <w:pPr>
        <w:pStyle w:val="HTML0"/>
        <w:divId w:val="828524002"/>
        <w:rPr>
          <w:rStyle w:val="w"/>
        </w:rPr>
      </w:pPr>
      <w:r>
        <w:rPr>
          <w:rStyle w:val="w"/>
        </w:rPr>
        <w:t xml:space="preserve">        </w:t>
      </w:r>
      <w:r>
        <w:rPr>
          <w:rStyle w:val="p"/>
        </w:rPr>
        <w:t>},</w:t>
      </w:r>
    </w:p>
    <w:p w:rsidR="00000000" w:rsidRDefault="00000000">
      <w:pPr>
        <w:pStyle w:val="HTML0"/>
        <w:divId w:val="828524002"/>
        <w:rPr>
          <w:rStyle w:val="w"/>
        </w:rPr>
      </w:pPr>
      <w:r>
        <w:rPr>
          <w:rStyle w:val="w"/>
        </w:rPr>
        <w:t xml:space="preserve">        </w:t>
      </w:r>
      <w:r>
        <w:rPr>
          <w:rStyle w:val="p"/>
        </w:rPr>
        <w:t>{</w:t>
      </w:r>
    </w:p>
    <w:p w:rsidR="00000000" w:rsidRDefault="00000000">
      <w:pPr>
        <w:pStyle w:val="HTML0"/>
        <w:divId w:val="828524002"/>
        <w:rPr>
          <w:rStyle w:val="w"/>
        </w:rPr>
      </w:pPr>
      <w:r>
        <w:rPr>
          <w:rStyle w:val="w"/>
        </w:rPr>
        <w:t xml:space="preserve">            </w:t>
      </w:r>
      <w:r>
        <w:rPr>
          <w:rStyle w:val="nl"/>
        </w:rPr>
        <w:t>"beginTs"</w:t>
      </w:r>
      <w:r>
        <w:rPr>
          <w:rStyle w:val="p"/>
        </w:rPr>
        <w:t>:</w:t>
      </w:r>
      <w:r>
        <w:rPr>
          <w:rStyle w:val="w"/>
        </w:rPr>
        <w:t xml:space="preserve"> </w:t>
      </w:r>
      <w:r>
        <w:rPr>
          <w:rStyle w:val="s2"/>
        </w:rPr>
        <w:t>"1700409600000"</w:t>
      </w:r>
      <w:r>
        <w:rPr>
          <w:rStyle w:val="p"/>
        </w:rPr>
        <w:t>,</w:t>
      </w:r>
    </w:p>
    <w:p w:rsidR="00000000" w:rsidRDefault="00000000">
      <w:pPr>
        <w:pStyle w:val="HTML0"/>
        <w:divId w:val="828524002"/>
        <w:rPr>
          <w:rStyle w:val="w"/>
        </w:rPr>
      </w:pPr>
      <w:r>
        <w:rPr>
          <w:rStyle w:val="w"/>
        </w:rPr>
        <w:t xml:space="preserve">            </w:t>
      </w:r>
      <w:r>
        <w:rPr>
          <w:rStyle w:val="nl"/>
        </w:rPr>
        <w:t>"pnl"</w:t>
      </w:r>
      <w:r>
        <w:rPr>
          <w:rStyle w:val="p"/>
        </w:rPr>
        <w:t>:</w:t>
      </w:r>
      <w:r>
        <w:rPr>
          <w:rStyle w:val="w"/>
        </w:rPr>
        <w:t xml:space="preserve"> </w:t>
      </w:r>
      <w:r>
        <w:rPr>
          <w:rStyle w:val="s2"/>
        </w:rPr>
        <w:t>"81.8446"</w:t>
      </w:r>
      <w:r>
        <w:rPr>
          <w:rStyle w:val="p"/>
        </w:rPr>
        <w:t>,</w:t>
      </w:r>
    </w:p>
    <w:p w:rsidR="00000000" w:rsidRDefault="00000000">
      <w:pPr>
        <w:pStyle w:val="HTML0"/>
        <w:divId w:val="828524002"/>
        <w:rPr>
          <w:rStyle w:val="w"/>
        </w:rPr>
      </w:pPr>
      <w:r>
        <w:rPr>
          <w:rStyle w:val="w"/>
        </w:rPr>
        <w:t xml:space="preserve">            </w:t>
      </w:r>
      <w:r>
        <w:rPr>
          <w:rStyle w:val="nl"/>
        </w:rPr>
        <w:t>"pnlRatio"</w:t>
      </w:r>
      <w:r>
        <w:rPr>
          <w:rStyle w:val="p"/>
        </w:rPr>
        <w:t>:</w:t>
      </w:r>
      <w:r>
        <w:rPr>
          <w:rStyle w:val="w"/>
        </w:rPr>
        <w:t xml:space="preserve"> </w:t>
      </w:r>
      <w:r>
        <w:rPr>
          <w:rStyle w:val="s2"/>
        </w:rPr>
        <w:t>"0.3036"</w:t>
      </w:r>
    </w:p>
    <w:p w:rsidR="00000000" w:rsidRDefault="00000000">
      <w:pPr>
        <w:pStyle w:val="HTML0"/>
        <w:divId w:val="828524002"/>
        <w:rPr>
          <w:rStyle w:val="w"/>
        </w:rPr>
      </w:pPr>
      <w:r>
        <w:rPr>
          <w:rStyle w:val="w"/>
        </w:rPr>
        <w:t xml:space="preserve">        </w:t>
      </w:r>
      <w:r>
        <w:rPr>
          <w:rStyle w:val="p"/>
        </w:rPr>
        <w:t>}</w:t>
      </w:r>
    </w:p>
    <w:p w:rsidR="00000000" w:rsidRDefault="00000000">
      <w:pPr>
        <w:pStyle w:val="HTML0"/>
        <w:divId w:val="828524002"/>
        <w:rPr>
          <w:rStyle w:val="w"/>
        </w:rPr>
      </w:pPr>
      <w:r>
        <w:rPr>
          <w:rStyle w:val="w"/>
        </w:rPr>
        <w:t xml:space="preserve">    </w:t>
      </w:r>
      <w:r>
        <w:rPr>
          <w:rStyle w:val="p"/>
        </w:rPr>
        <w:t>],</w:t>
      </w:r>
    </w:p>
    <w:p w:rsidR="00000000" w:rsidRDefault="00000000">
      <w:pPr>
        <w:pStyle w:val="HTML0"/>
        <w:divId w:val="828524002"/>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828524002"/>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439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beginTs</w:t>
            </w:r>
          </w:p>
        </w:tc>
        <w:tc>
          <w:tcPr>
            <w:tcW w:w="0" w:type="auto"/>
            <w:vAlign w:val="center"/>
            <w:hideMark/>
          </w:tcPr>
          <w:p w:rsidR="00000000" w:rsidRDefault="00000000">
            <w:r>
              <w:t>String</w:t>
            </w:r>
          </w:p>
        </w:tc>
        <w:tc>
          <w:tcPr>
            <w:tcW w:w="0" w:type="auto"/>
            <w:vAlign w:val="center"/>
            <w:hideMark/>
          </w:tcPr>
          <w:p w:rsidR="00000000" w:rsidRDefault="00000000">
            <w:r>
              <w:t>Begin time of pnl ratio on that week</w:t>
            </w:r>
          </w:p>
        </w:tc>
      </w:tr>
      <w:tr w:rsidR="00000000">
        <w:trPr>
          <w:divId w:val="175387555"/>
          <w:tblCellSpacing w:w="15" w:type="dxa"/>
        </w:trPr>
        <w:tc>
          <w:tcPr>
            <w:tcW w:w="0" w:type="auto"/>
            <w:vAlign w:val="center"/>
            <w:hideMark/>
          </w:tcPr>
          <w:p w:rsidR="00000000" w:rsidRDefault="00000000">
            <w:r>
              <w:t>pnl</w:t>
            </w:r>
          </w:p>
        </w:tc>
        <w:tc>
          <w:tcPr>
            <w:tcW w:w="0" w:type="auto"/>
            <w:vAlign w:val="center"/>
            <w:hideMark/>
          </w:tcPr>
          <w:p w:rsidR="00000000" w:rsidRDefault="00000000">
            <w:r>
              <w:t>String</w:t>
            </w:r>
          </w:p>
        </w:tc>
        <w:tc>
          <w:tcPr>
            <w:tcW w:w="0" w:type="auto"/>
            <w:vAlign w:val="center"/>
            <w:hideMark/>
          </w:tcPr>
          <w:p w:rsidR="00000000" w:rsidRDefault="00000000">
            <w:r>
              <w:t>Pnl on that week</w:t>
            </w:r>
          </w:p>
        </w:tc>
      </w:tr>
      <w:tr w:rsidR="00000000">
        <w:trPr>
          <w:divId w:val="175387555"/>
          <w:tblCellSpacing w:w="15" w:type="dxa"/>
        </w:trPr>
        <w:tc>
          <w:tcPr>
            <w:tcW w:w="0" w:type="auto"/>
            <w:vAlign w:val="center"/>
            <w:hideMark/>
          </w:tcPr>
          <w:p w:rsidR="00000000" w:rsidRDefault="00000000">
            <w:r>
              <w:t>pnlRatio</w:t>
            </w:r>
          </w:p>
        </w:tc>
        <w:tc>
          <w:tcPr>
            <w:tcW w:w="0" w:type="auto"/>
            <w:vAlign w:val="center"/>
            <w:hideMark/>
          </w:tcPr>
          <w:p w:rsidR="00000000" w:rsidRDefault="00000000">
            <w:r>
              <w:t>String</w:t>
            </w:r>
          </w:p>
        </w:tc>
        <w:tc>
          <w:tcPr>
            <w:tcW w:w="0" w:type="auto"/>
            <w:vAlign w:val="center"/>
            <w:hideMark/>
          </w:tcPr>
          <w:p w:rsidR="00000000" w:rsidRDefault="00000000">
            <w:r>
              <w:t>Pnl ratio on that week</w:t>
            </w:r>
          </w:p>
        </w:tc>
      </w:tr>
    </w:tbl>
    <w:p w:rsidR="00000000" w:rsidRDefault="00000000">
      <w:pPr>
        <w:pStyle w:val="3"/>
        <w:divId w:val="175387555"/>
      </w:pPr>
      <w:r>
        <w:t>GET / Lead trader daily pnl (private)</w:t>
      </w:r>
    </w:p>
    <w:p w:rsidR="00000000" w:rsidRDefault="00000000">
      <w:pPr>
        <w:pStyle w:val="a5"/>
        <w:divId w:val="175387555"/>
      </w:pPr>
      <w:r>
        <w:t>Private endpoint. Retrieve lead trader daily pnl. Results are returned in counter chronological order.</w:t>
      </w:r>
    </w:p>
    <w:p w:rsidR="00000000" w:rsidRDefault="00000000">
      <w:pPr>
        <w:pStyle w:val="a5"/>
        <w:divId w:val="175387555"/>
      </w:pPr>
      <w:r>
        <w:t>For requests from the ND sub-account, under the same ND broker, uniqueCode is supported for ND lead trader unique code by this endpoint, but the related public endpoint does not support it.</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/api/v5/copytrading/pnl</w:t>
      </w:r>
    </w:p>
    <w:p w:rsidR="00000000" w:rsidRDefault="00000000">
      <w:pPr>
        <w:pStyle w:val="a5"/>
        <w:ind w:left="720" w:right="720"/>
        <w:divId w:val="1141922351"/>
      </w:pPr>
      <w:r>
        <w:t>Request example</w:t>
      </w:r>
    </w:p>
    <w:p w:rsidR="00000000" w:rsidRDefault="00000000">
      <w:pPr>
        <w:pStyle w:val="HTML0"/>
        <w:divId w:val="1673024060"/>
        <w:rPr>
          <w:rStyle w:val="HTML"/>
        </w:rPr>
      </w:pPr>
      <w:r>
        <w:rPr>
          <w:rStyle w:val="HTML"/>
        </w:rPr>
        <w:t>GET /api/v5/copytrading/pnl?instType</w:t>
      </w:r>
      <w:r>
        <w:rPr>
          <w:rStyle w:val="o"/>
        </w:rPr>
        <w:t>=</w:t>
      </w:r>
      <w:r>
        <w:rPr>
          <w:rStyle w:val="HTML"/>
        </w:rPr>
        <w:t>SWAP&amp;uniqueCode</w:t>
      </w:r>
      <w:r>
        <w:rPr>
          <w:rStyle w:val="o"/>
        </w:rPr>
        <w:t>=</w:t>
      </w:r>
      <w:r>
        <w:rPr>
          <w:rStyle w:val="HTML"/>
        </w:rPr>
        <w:t>D9ADEAB33AE9EABD&amp;lastDays</w:t>
      </w:r>
      <w:r>
        <w:rPr>
          <w:rStyle w:val="o"/>
        </w:rPr>
        <w:t>=</w:t>
      </w:r>
      <w:r>
        <w:rPr>
          <w:rStyle w:val="HTML"/>
        </w:rPr>
        <w:t>1</w:t>
      </w:r>
    </w:p>
    <w:p w:rsidR="00000000" w:rsidRDefault="00000000">
      <w:pPr>
        <w:pStyle w:val="HTML0"/>
        <w:divId w:val="1673024060"/>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058"/>
        <w:gridCol w:w="5193"/>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type</w:t>
            </w:r>
            <w:r>
              <w:br/>
            </w:r>
            <w:r>
              <w:rPr>
                <w:rStyle w:val="HTML"/>
              </w:rPr>
              <w:t>SWAP</w:t>
            </w:r>
            <w:r>
              <w:t>, the default value</w:t>
            </w:r>
          </w:p>
        </w:tc>
      </w:tr>
      <w:tr w:rsidR="00000000">
        <w:trPr>
          <w:divId w:val="175387555"/>
          <w:tblCellSpacing w:w="15" w:type="dxa"/>
        </w:trPr>
        <w:tc>
          <w:tcPr>
            <w:tcW w:w="0" w:type="auto"/>
            <w:vAlign w:val="center"/>
            <w:hideMark/>
          </w:tcPr>
          <w:p w:rsidR="00000000" w:rsidRDefault="00000000">
            <w:r>
              <w:t>uniqueCode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Lead trader unique code</w:t>
            </w:r>
            <w:r>
              <w:br/>
              <w:t>A combination of case-sensitive alphanumerics, all numbers and the length is 16 characters, e.g. 213E8C92DC61EFAC</w:t>
            </w:r>
          </w:p>
        </w:tc>
      </w:tr>
      <w:tr w:rsidR="00000000">
        <w:trPr>
          <w:divId w:val="175387555"/>
          <w:tblCellSpacing w:w="15" w:type="dxa"/>
        </w:trPr>
        <w:tc>
          <w:tcPr>
            <w:tcW w:w="0" w:type="auto"/>
            <w:vAlign w:val="center"/>
            <w:hideMark/>
          </w:tcPr>
          <w:p w:rsidR="00000000" w:rsidRDefault="00000000">
            <w:r>
              <w:t>lastDays</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Last days</w:t>
            </w:r>
            <w:r>
              <w:br/>
            </w:r>
            <w:r>
              <w:rPr>
                <w:rStyle w:val="HTML"/>
              </w:rPr>
              <w:t>1</w:t>
            </w:r>
            <w:r>
              <w:t xml:space="preserve">: last 7 days </w:t>
            </w:r>
            <w:r>
              <w:br/>
            </w:r>
            <w:r>
              <w:rPr>
                <w:rStyle w:val="HTML"/>
              </w:rPr>
              <w:t>2</w:t>
            </w:r>
            <w:r>
              <w:t>: last 30 days</w:t>
            </w:r>
            <w:r>
              <w:br/>
            </w:r>
            <w:r>
              <w:rPr>
                <w:rStyle w:val="HTML"/>
              </w:rPr>
              <w:t>3</w:t>
            </w:r>
            <w:r>
              <w:t xml:space="preserve">: last 90 days </w:t>
            </w:r>
            <w:r>
              <w:br/>
            </w:r>
            <w:r>
              <w:rPr>
                <w:rStyle w:val="HTML"/>
              </w:rPr>
              <w:t>4</w:t>
            </w:r>
            <w:r>
              <w:t>: last 365 days</w:t>
            </w:r>
          </w:p>
        </w:tc>
      </w:tr>
    </w:tbl>
    <w:p w:rsidR="00000000" w:rsidRDefault="00000000">
      <w:pPr>
        <w:pStyle w:val="a5"/>
        <w:ind w:left="720" w:right="720"/>
        <w:divId w:val="12077434"/>
      </w:pPr>
      <w:r>
        <w:t>Response example</w:t>
      </w:r>
    </w:p>
    <w:p w:rsidR="00000000" w:rsidRDefault="00000000">
      <w:pPr>
        <w:pStyle w:val="HTML0"/>
        <w:divId w:val="1962296434"/>
        <w:rPr>
          <w:rStyle w:val="w"/>
        </w:rPr>
      </w:pPr>
      <w:r>
        <w:rPr>
          <w:rStyle w:val="p"/>
        </w:rPr>
        <w:t>{</w:t>
      </w:r>
    </w:p>
    <w:p w:rsidR="00000000" w:rsidRDefault="00000000">
      <w:pPr>
        <w:pStyle w:val="HTML0"/>
        <w:divId w:val="1962296434"/>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962296434"/>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962296434"/>
        <w:rPr>
          <w:rStyle w:val="w"/>
        </w:rPr>
      </w:pPr>
      <w:r>
        <w:rPr>
          <w:rStyle w:val="w"/>
        </w:rPr>
        <w:t xml:space="preserve">        </w:t>
      </w:r>
      <w:r>
        <w:rPr>
          <w:rStyle w:val="p"/>
        </w:rPr>
        <w:t>{</w:t>
      </w:r>
    </w:p>
    <w:p w:rsidR="00000000" w:rsidRDefault="00000000">
      <w:pPr>
        <w:pStyle w:val="HTML0"/>
        <w:divId w:val="1962296434"/>
        <w:rPr>
          <w:rStyle w:val="w"/>
        </w:rPr>
      </w:pPr>
      <w:r>
        <w:rPr>
          <w:rStyle w:val="w"/>
        </w:rPr>
        <w:t xml:space="preserve">            </w:t>
      </w:r>
      <w:r>
        <w:rPr>
          <w:rStyle w:val="nl"/>
        </w:rPr>
        <w:t>"beginTs"</w:t>
      </w:r>
      <w:r>
        <w:rPr>
          <w:rStyle w:val="p"/>
        </w:rPr>
        <w:t>:</w:t>
      </w:r>
      <w:r>
        <w:rPr>
          <w:rStyle w:val="w"/>
        </w:rPr>
        <w:t xml:space="preserve"> </w:t>
      </w:r>
      <w:r>
        <w:rPr>
          <w:rStyle w:val="s2"/>
        </w:rPr>
        <w:t>"1701100800000"</w:t>
      </w:r>
      <w:r>
        <w:rPr>
          <w:rStyle w:val="p"/>
        </w:rPr>
        <w:t>,</w:t>
      </w:r>
    </w:p>
    <w:p w:rsidR="00000000" w:rsidRDefault="00000000">
      <w:pPr>
        <w:pStyle w:val="HTML0"/>
        <w:divId w:val="1962296434"/>
        <w:rPr>
          <w:rStyle w:val="w"/>
        </w:rPr>
      </w:pPr>
      <w:r>
        <w:rPr>
          <w:rStyle w:val="w"/>
        </w:rPr>
        <w:t xml:space="preserve">            </w:t>
      </w:r>
      <w:r>
        <w:rPr>
          <w:rStyle w:val="nl"/>
        </w:rPr>
        <w:t>"pnl"</w:t>
      </w:r>
      <w:r>
        <w:rPr>
          <w:rStyle w:val="p"/>
        </w:rPr>
        <w:t>:</w:t>
      </w:r>
      <w:r>
        <w:rPr>
          <w:rStyle w:val="w"/>
        </w:rPr>
        <w:t xml:space="preserve"> </w:t>
      </w:r>
      <w:r>
        <w:rPr>
          <w:rStyle w:val="s2"/>
        </w:rPr>
        <w:t>"97.3309"</w:t>
      </w:r>
      <w:r>
        <w:rPr>
          <w:rStyle w:val="p"/>
        </w:rPr>
        <w:t>,</w:t>
      </w:r>
    </w:p>
    <w:p w:rsidR="00000000" w:rsidRDefault="00000000">
      <w:pPr>
        <w:pStyle w:val="HTML0"/>
        <w:divId w:val="1962296434"/>
        <w:rPr>
          <w:rStyle w:val="w"/>
        </w:rPr>
      </w:pPr>
      <w:r>
        <w:rPr>
          <w:rStyle w:val="w"/>
        </w:rPr>
        <w:t xml:space="preserve">            </w:t>
      </w:r>
      <w:r>
        <w:rPr>
          <w:rStyle w:val="nl"/>
        </w:rPr>
        <w:t>"pnlRatio"</w:t>
      </w:r>
      <w:r>
        <w:rPr>
          <w:rStyle w:val="p"/>
        </w:rPr>
        <w:t>:</w:t>
      </w:r>
      <w:r>
        <w:rPr>
          <w:rStyle w:val="w"/>
        </w:rPr>
        <w:t xml:space="preserve"> </w:t>
      </w:r>
      <w:r>
        <w:rPr>
          <w:rStyle w:val="s2"/>
        </w:rPr>
        <w:t>"0.3672"</w:t>
      </w:r>
    </w:p>
    <w:p w:rsidR="00000000" w:rsidRDefault="00000000">
      <w:pPr>
        <w:pStyle w:val="HTML0"/>
        <w:divId w:val="1962296434"/>
        <w:rPr>
          <w:rStyle w:val="w"/>
        </w:rPr>
      </w:pPr>
      <w:r>
        <w:rPr>
          <w:rStyle w:val="w"/>
        </w:rPr>
        <w:t xml:space="preserve">        </w:t>
      </w:r>
      <w:r>
        <w:rPr>
          <w:rStyle w:val="p"/>
        </w:rPr>
        <w:t>},</w:t>
      </w:r>
    </w:p>
    <w:p w:rsidR="00000000" w:rsidRDefault="00000000">
      <w:pPr>
        <w:pStyle w:val="HTML0"/>
        <w:divId w:val="1962296434"/>
        <w:rPr>
          <w:rStyle w:val="w"/>
        </w:rPr>
      </w:pPr>
      <w:r>
        <w:rPr>
          <w:rStyle w:val="w"/>
        </w:rPr>
        <w:t xml:space="preserve">        </w:t>
      </w:r>
      <w:r>
        <w:rPr>
          <w:rStyle w:val="p"/>
        </w:rPr>
        <w:t>{</w:t>
      </w:r>
    </w:p>
    <w:p w:rsidR="00000000" w:rsidRDefault="00000000">
      <w:pPr>
        <w:pStyle w:val="HTML0"/>
        <w:divId w:val="1962296434"/>
        <w:rPr>
          <w:rStyle w:val="w"/>
        </w:rPr>
      </w:pPr>
      <w:r>
        <w:rPr>
          <w:rStyle w:val="w"/>
        </w:rPr>
        <w:t xml:space="preserve">            </w:t>
      </w:r>
      <w:r>
        <w:rPr>
          <w:rStyle w:val="nl"/>
        </w:rPr>
        <w:t>"beginTs"</w:t>
      </w:r>
      <w:r>
        <w:rPr>
          <w:rStyle w:val="p"/>
        </w:rPr>
        <w:t>:</w:t>
      </w:r>
      <w:r>
        <w:rPr>
          <w:rStyle w:val="w"/>
        </w:rPr>
        <w:t xml:space="preserve"> </w:t>
      </w:r>
      <w:r>
        <w:rPr>
          <w:rStyle w:val="s2"/>
        </w:rPr>
        <w:t>"1701014400000"</w:t>
      </w:r>
      <w:r>
        <w:rPr>
          <w:rStyle w:val="p"/>
        </w:rPr>
        <w:t>,</w:t>
      </w:r>
    </w:p>
    <w:p w:rsidR="00000000" w:rsidRDefault="00000000">
      <w:pPr>
        <w:pStyle w:val="HTML0"/>
        <w:divId w:val="1962296434"/>
        <w:rPr>
          <w:rStyle w:val="w"/>
        </w:rPr>
      </w:pPr>
      <w:r>
        <w:rPr>
          <w:rStyle w:val="w"/>
        </w:rPr>
        <w:t xml:space="preserve">            </w:t>
      </w:r>
      <w:r>
        <w:rPr>
          <w:rStyle w:val="nl"/>
        </w:rPr>
        <w:t>"pnl"</w:t>
      </w:r>
      <w:r>
        <w:rPr>
          <w:rStyle w:val="p"/>
        </w:rPr>
        <w:t>:</w:t>
      </w:r>
      <w:r>
        <w:rPr>
          <w:rStyle w:val="w"/>
        </w:rPr>
        <w:t xml:space="preserve"> </w:t>
      </w:r>
      <w:r>
        <w:rPr>
          <w:rStyle w:val="s2"/>
        </w:rPr>
        <w:t>"96.7755"</w:t>
      </w:r>
      <w:r>
        <w:rPr>
          <w:rStyle w:val="p"/>
        </w:rPr>
        <w:t>,</w:t>
      </w:r>
    </w:p>
    <w:p w:rsidR="00000000" w:rsidRDefault="00000000">
      <w:pPr>
        <w:pStyle w:val="HTML0"/>
        <w:divId w:val="1962296434"/>
        <w:rPr>
          <w:rStyle w:val="w"/>
        </w:rPr>
      </w:pPr>
      <w:r>
        <w:rPr>
          <w:rStyle w:val="w"/>
        </w:rPr>
        <w:t xml:space="preserve">            </w:t>
      </w:r>
      <w:r>
        <w:rPr>
          <w:rStyle w:val="nl"/>
        </w:rPr>
        <w:t>"pnlRatio"</w:t>
      </w:r>
      <w:r>
        <w:rPr>
          <w:rStyle w:val="p"/>
        </w:rPr>
        <w:t>:</w:t>
      </w:r>
      <w:r>
        <w:rPr>
          <w:rStyle w:val="w"/>
        </w:rPr>
        <w:t xml:space="preserve"> </w:t>
      </w:r>
      <w:r>
        <w:rPr>
          <w:rStyle w:val="s2"/>
        </w:rPr>
        <w:t>"0.3651"</w:t>
      </w:r>
    </w:p>
    <w:p w:rsidR="00000000" w:rsidRDefault="00000000">
      <w:pPr>
        <w:pStyle w:val="HTML0"/>
        <w:divId w:val="1962296434"/>
        <w:rPr>
          <w:rStyle w:val="w"/>
        </w:rPr>
      </w:pPr>
      <w:r>
        <w:rPr>
          <w:rStyle w:val="w"/>
        </w:rPr>
        <w:t xml:space="preserve">        </w:t>
      </w:r>
      <w:r>
        <w:rPr>
          <w:rStyle w:val="p"/>
        </w:rPr>
        <w:t>}</w:t>
      </w:r>
    </w:p>
    <w:p w:rsidR="00000000" w:rsidRDefault="00000000">
      <w:pPr>
        <w:pStyle w:val="HTML0"/>
        <w:divId w:val="1962296434"/>
        <w:rPr>
          <w:rStyle w:val="w"/>
        </w:rPr>
      </w:pPr>
      <w:r>
        <w:rPr>
          <w:rStyle w:val="w"/>
        </w:rPr>
        <w:t xml:space="preserve">    </w:t>
      </w:r>
      <w:r>
        <w:rPr>
          <w:rStyle w:val="p"/>
        </w:rPr>
        <w:t>],</w:t>
      </w:r>
    </w:p>
    <w:p w:rsidR="00000000" w:rsidRDefault="00000000">
      <w:pPr>
        <w:pStyle w:val="HTML0"/>
        <w:divId w:val="1962296434"/>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962296434"/>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439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beginTs</w:t>
            </w:r>
          </w:p>
        </w:tc>
        <w:tc>
          <w:tcPr>
            <w:tcW w:w="0" w:type="auto"/>
            <w:vAlign w:val="center"/>
            <w:hideMark/>
          </w:tcPr>
          <w:p w:rsidR="00000000" w:rsidRDefault="00000000">
            <w:r>
              <w:t>String</w:t>
            </w:r>
          </w:p>
        </w:tc>
        <w:tc>
          <w:tcPr>
            <w:tcW w:w="0" w:type="auto"/>
            <w:vAlign w:val="center"/>
            <w:hideMark/>
          </w:tcPr>
          <w:p w:rsidR="00000000" w:rsidRDefault="00000000">
            <w:r>
              <w:t>Begin time of pnl ratio on that week</w:t>
            </w:r>
          </w:p>
        </w:tc>
      </w:tr>
      <w:tr w:rsidR="00000000">
        <w:trPr>
          <w:divId w:val="175387555"/>
          <w:tblCellSpacing w:w="15" w:type="dxa"/>
        </w:trPr>
        <w:tc>
          <w:tcPr>
            <w:tcW w:w="0" w:type="auto"/>
            <w:vAlign w:val="center"/>
            <w:hideMark/>
          </w:tcPr>
          <w:p w:rsidR="00000000" w:rsidRDefault="00000000">
            <w:r>
              <w:t>pnl</w:t>
            </w:r>
          </w:p>
        </w:tc>
        <w:tc>
          <w:tcPr>
            <w:tcW w:w="0" w:type="auto"/>
            <w:vAlign w:val="center"/>
            <w:hideMark/>
          </w:tcPr>
          <w:p w:rsidR="00000000" w:rsidRDefault="00000000">
            <w:r>
              <w:t>String</w:t>
            </w:r>
          </w:p>
        </w:tc>
        <w:tc>
          <w:tcPr>
            <w:tcW w:w="0" w:type="auto"/>
            <w:vAlign w:val="center"/>
            <w:hideMark/>
          </w:tcPr>
          <w:p w:rsidR="00000000" w:rsidRDefault="00000000">
            <w:r>
              <w:t>Pnl on that week</w:t>
            </w:r>
          </w:p>
        </w:tc>
      </w:tr>
      <w:tr w:rsidR="00000000">
        <w:trPr>
          <w:divId w:val="175387555"/>
          <w:tblCellSpacing w:w="15" w:type="dxa"/>
        </w:trPr>
        <w:tc>
          <w:tcPr>
            <w:tcW w:w="0" w:type="auto"/>
            <w:vAlign w:val="center"/>
            <w:hideMark/>
          </w:tcPr>
          <w:p w:rsidR="00000000" w:rsidRDefault="00000000">
            <w:r>
              <w:t>pnlRatio</w:t>
            </w:r>
          </w:p>
        </w:tc>
        <w:tc>
          <w:tcPr>
            <w:tcW w:w="0" w:type="auto"/>
            <w:vAlign w:val="center"/>
            <w:hideMark/>
          </w:tcPr>
          <w:p w:rsidR="00000000" w:rsidRDefault="00000000">
            <w:r>
              <w:t>String</w:t>
            </w:r>
          </w:p>
        </w:tc>
        <w:tc>
          <w:tcPr>
            <w:tcW w:w="0" w:type="auto"/>
            <w:vAlign w:val="center"/>
            <w:hideMark/>
          </w:tcPr>
          <w:p w:rsidR="00000000" w:rsidRDefault="00000000">
            <w:r>
              <w:t>Pnl ratio on that week</w:t>
            </w:r>
          </w:p>
        </w:tc>
      </w:tr>
    </w:tbl>
    <w:p w:rsidR="00000000" w:rsidRDefault="00000000">
      <w:pPr>
        <w:pStyle w:val="3"/>
        <w:divId w:val="175387555"/>
      </w:pPr>
      <w:r>
        <w:t>GET / Lead trader stats (private)</w:t>
      </w:r>
    </w:p>
    <w:p w:rsidR="00000000" w:rsidRDefault="00000000">
      <w:pPr>
        <w:pStyle w:val="a5"/>
        <w:divId w:val="175387555"/>
      </w:pPr>
      <w:r>
        <w:t>Private endpoint. Key data related to lead trader performance.</w:t>
      </w:r>
    </w:p>
    <w:p w:rsidR="00000000" w:rsidRDefault="00000000">
      <w:pPr>
        <w:pStyle w:val="a5"/>
        <w:divId w:val="175387555"/>
      </w:pPr>
      <w:r>
        <w:t>For requests from the ND sub-account, under the same ND broker, uniqueCode is supported for ND lead trader unique code by this endpoint, but the related public endpoint does not support it.</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/api/v5/copytrading/stats</w:t>
      </w:r>
    </w:p>
    <w:p w:rsidR="00000000" w:rsidRDefault="00000000">
      <w:pPr>
        <w:pStyle w:val="a5"/>
        <w:ind w:left="720" w:right="720"/>
        <w:divId w:val="960187395"/>
      </w:pPr>
      <w:r>
        <w:t>Request example</w:t>
      </w:r>
    </w:p>
    <w:p w:rsidR="00000000" w:rsidRDefault="00000000">
      <w:pPr>
        <w:pStyle w:val="HTML0"/>
        <w:divId w:val="824857967"/>
        <w:rPr>
          <w:rStyle w:val="HTML"/>
        </w:rPr>
      </w:pPr>
      <w:r>
        <w:rPr>
          <w:rStyle w:val="HTML"/>
        </w:rPr>
        <w:t>GET /api/v5/copytrading/stats?instType</w:t>
      </w:r>
      <w:r>
        <w:rPr>
          <w:rStyle w:val="o"/>
        </w:rPr>
        <w:t>=</w:t>
      </w:r>
      <w:r>
        <w:rPr>
          <w:rStyle w:val="HTML"/>
        </w:rPr>
        <w:t>SWAP&amp;uniqueCode</w:t>
      </w:r>
      <w:r>
        <w:rPr>
          <w:rStyle w:val="o"/>
        </w:rPr>
        <w:t>=</w:t>
      </w:r>
      <w:r>
        <w:rPr>
          <w:rStyle w:val="HTML"/>
        </w:rPr>
        <w:t>D9ADEAB33AE9EABD&amp;lastDays</w:t>
      </w:r>
      <w:r>
        <w:rPr>
          <w:rStyle w:val="o"/>
        </w:rPr>
        <w:t>=</w:t>
      </w:r>
      <w:r>
        <w:rPr>
          <w:rStyle w:val="HTML"/>
        </w:rPr>
        <w:t>1</w:t>
      </w:r>
    </w:p>
    <w:p w:rsidR="00000000" w:rsidRDefault="00000000">
      <w:pPr>
        <w:pStyle w:val="HTML0"/>
        <w:divId w:val="824857967"/>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058"/>
        <w:gridCol w:w="5193"/>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type</w:t>
            </w:r>
            <w:r>
              <w:br/>
            </w:r>
            <w:r>
              <w:rPr>
                <w:rStyle w:val="HTML"/>
              </w:rPr>
              <w:t>SWAP</w:t>
            </w:r>
            <w:r>
              <w:t>, the default value</w:t>
            </w:r>
          </w:p>
        </w:tc>
      </w:tr>
      <w:tr w:rsidR="00000000">
        <w:trPr>
          <w:divId w:val="175387555"/>
          <w:tblCellSpacing w:w="15" w:type="dxa"/>
        </w:trPr>
        <w:tc>
          <w:tcPr>
            <w:tcW w:w="0" w:type="auto"/>
            <w:vAlign w:val="center"/>
            <w:hideMark/>
          </w:tcPr>
          <w:p w:rsidR="00000000" w:rsidRDefault="00000000">
            <w:r>
              <w:t>uniqueCode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Lead trader unique code</w:t>
            </w:r>
            <w:r>
              <w:br/>
              <w:t>A combination of case-sensitive alphanumerics, all numbers and the length is 16 characters, e.g. 213E8C92DC61EFAC</w:t>
            </w:r>
          </w:p>
        </w:tc>
      </w:tr>
      <w:tr w:rsidR="00000000">
        <w:trPr>
          <w:divId w:val="175387555"/>
          <w:tblCellSpacing w:w="15" w:type="dxa"/>
        </w:trPr>
        <w:tc>
          <w:tcPr>
            <w:tcW w:w="0" w:type="auto"/>
            <w:vAlign w:val="center"/>
            <w:hideMark/>
          </w:tcPr>
          <w:p w:rsidR="00000000" w:rsidRDefault="00000000">
            <w:r>
              <w:t>lastDays</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Last days</w:t>
            </w:r>
            <w:r>
              <w:br/>
            </w:r>
            <w:r>
              <w:rPr>
                <w:rStyle w:val="HTML"/>
              </w:rPr>
              <w:t>1</w:t>
            </w:r>
            <w:r>
              <w:t xml:space="preserve">: last 7 days </w:t>
            </w:r>
            <w:r>
              <w:br/>
            </w:r>
            <w:r>
              <w:rPr>
                <w:rStyle w:val="HTML"/>
              </w:rPr>
              <w:t>2</w:t>
            </w:r>
            <w:r>
              <w:t>: last 30 days</w:t>
            </w:r>
            <w:r>
              <w:br/>
            </w:r>
            <w:r>
              <w:rPr>
                <w:rStyle w:val="HTML"/>
              </w:rPr>
              <w:t>3</w:t>
            </w:r>
            <w:r>
              <w:t xml:space="preserve">: last 90 days </w:t>
            </w:r>
            <w:r>
              <w:br/>
            </w:r>
            <w:r>
              <w:rPr>
                <w:rStyle w:val="HTML"/>
              </w:rPr>
              <w:t>4</w:t>
            </w:r>
            <w:r>
              <w:t>: last 365 days</w:t>
            </w:r>
          </w:p>
        </w:tc>
      </w:tr>
    </w:tbl>
    <w:p w:rsidR="00000000" w:rsidRDefault="00000000">
      <w:pPr>
        <w:pStyle w:val="a5"/>
        <w:ind w:left="720" w:right="720"/>
        <w:divId w:val="1743484954"/>
      </w:pPr>
      <w:r>
        <w:t>Response example</w:t>
      </w:r>
    </w:p>
    <w:p w:rsidR="00000000" w:rsidRDefault="00000000">
      <w:pPr>
        <w:pStyle w:val="HTML0"/>
        <w:divId w:val="683239915"/>
        <w:rPr>
          <w:rStyle w:val="w"/>
        </w:rPr>
      </w:pPr>
      <w:r>
        <w:rPr>
          <w:rStyle w:val="p"/>
        </w:rPr>
        <w:t>{</w:t>
      </w:r>
    </w:p>
    <w:p w:rsidR="00000000" w:rsidRDefault="00000000">
      <w:pPr>
        <w:pStyle w:val="HTML0"/>
        <w:divId w:val="683239915"/>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683239915"/>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683239915"/>
        <w:rPr>
          <w:rStyle w:val="w"/>
        </w:rPr>
      </w:pPr>
      <w:r>
        <w:rPr>
          <w:rStyle w:val="w"/>
        </w:rPr>
        <w:t xml:space="preserve">        </w:t>
      </w:r>
      <w:r>
        <w:rPr>
          <w:rStyle w:val="p"/>
        </w:rPr>
        <w:t>{</w:t>
      </w:r>
    </w:p>
    <w:p w:rsidR="00000000" w:rsidRDefault="00000000">
      <w:pPr>
        <w:pStyle w:val="HTML0"/>
        <w:divId w:val="683239915"/>
        <w:rPr>
          <w:rStyle w:val="w"/>
        </w:rPr>
      </w:pPr>
      <w:r>
        <w:rPr>
          <w:rStyle w:val="w"/>
        </w:rPr>
        <w:t xml:space="preserve">            </w:t>
      </w:r>
      <w:r>
        <w:rPr>
          <w:rStyle w:val="nl"/>
        </w:rPr>
        <w:t>"avgSubPosNotional"</w:t>
      </w:r>
      <w:r>
        <w:rPr>
          <w:rStyle w:val="p"/>
        </w:rPr>
        <w:t>:</w:t>
      </w:r>
      <w:r>
        <w:rPr>
          <w:rStyle w:val="w"/>
        </w:rPr>
        <w:t xml:space="preserve"> </w:t>
      </w:r>
      <w:r>
        <w:rPr>
          <w:rStyle w:val="s2"/>
        </w:rPr>
        <w:t>"213.1038"</w:t>
      </w:r>
      <w:r>
        <w:rPr>
          <w:rStyle w:val="p"/>
        </w:rPr>
        <w:t>,</w:t>
      </w:r>
    </w:p>
    <w:p w:rsidR="00000000" w:rsidRDefault="00000000">
      <w:pPr>
        <w:pStyle w:val="HTML0"/>
        <w:divId w:val="683239915"/>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683239915"/>
        <w:rPr>
          <w:rStyle w:val="w"/>
        </w:rPr>
      </w:pPr>
      <w:r>
        <w:rPr>
          <w:rStyle w:val="w"/>
        </w:rPr>
        <w:t xml:space="preserve">            </w:t>
      </w:r>
      <w:r>
        <w:rPr>
          <w:rStyle w:val="nl"/>
        </w:rPr>
        <w:t>"curCopyTraderPnl"</w:t>
      </w:r>
      <w:r>
        <w:rPr>
          <w:rStyle w:val="p"/>
        </w:rPr>
        <w:t>:</w:t>
      </w:r>
      <w:r>
        <w:rPr>
          <w:rStyle w:val="w"/>
        </w:rPr>
        <w:t xml:space="preserve"> </w:t>
      </w:r>
      <w:r>
        <w:rPr>
          <w:rStyle w:val="s2"/>
        </w:rPr>
        <w:t>"96.8071"</w:t>
      </w:r>
      <w:r>
        <w:rPr>
          <w:rStyle w:val="p"/>
        </w:rPr>
        <w:t>,</w:t>
      </w:r>
    </w:p>
    <w:p w:rsidR="00000000" w:rsidRDefault="00000000">
      <w:pPr>
        <w:pStyle w:val="HTML0"/>
        <w:divId w:val="683239915"/>
        <w:rPr>
          <w:rStyle w:val="w"/>
        </w:rPr>
      </w:pPr>
      <w:r>
        <w:rPr>
          <w:rStyle w:val="w"/>
        </w:rPr>
        <w:t xml:space="preserve">            </w:t>
      </w:r>
      <w:r>
        <w:rPr>
          <w:rStyle w:val="nl"/>
        </w:rPr>
        <w:t>"investAmt"</w:t>
      </w:r>
      <w:r>
        <w:rPr>
          <w:rStyle w:val="p"/>
        </w:rPr>
        <w:t>:</w:t>
      </w:r>
      <w:r>
        <w:rPr>
          <w:rStyle w:val="w"/>
        </w:rPr>
        <w:t xml:space="preserve"> </w:t>
      </w:r>
      <w:r>
        <w:rPr>
          <w:rStyle w:val="s2"/>
        </w:rPr>
        <w:t>"265.095252476476294"</w:t>
      </w:r>
      <w:r>
        <w:rPr>
          <w:rStyle w:val="p"/>
        </w:rPr>
        <w:t>,</w:t>
      </w:r>
    </w:p>
    <w:p w:rsidR="00000000" w:rsidRDefault="00000000">
      <w:pPr>
        <w:pStyle w:val="HTML0"/>
        <w:divId w:val="683239915"/>
        <w:rPr>
          <w:rStyle w:val="w"/>
        </w:rPr>
      </w:pPr>
      <w:r>
        <w:rPr>
          <w:rStyle w:val="w"/>
        </w:rPr>
        <w:t xml:space="preserve">            </w:t>
      </w:r>
      <w:r>
        <w:rPr>
          <w:rStyle w:val="nl"/>
        </w:rPr>
        <w:t>"lossDays"</w:t>
      </w:r>
      <w:r>
        <w:rPr>
          <w:rStyle w:val="p"/>
        </w:rPr>
        <w:t>:</w:t>
      </w:r>
      <w:r>
        <w:rPr>
          <w:rStyle w:val="w"/>
        </w:rPr>
        <w:t xml:space="preserve"> </w:t>
      </w:r>
      <w:r>
        <w:rPr>
          <w:rStyle w:val="s2"/>
        </w:rPr>
        <w:t>"1"</w:t>
      </w:r>
      <w:r>
        <w:rPr>
          <w:rStyle w:val="p"/>
        </w:rPr>
        <w:t>,</w:t>
      </w:r>
    </w:p>
    <w:p w:rsidR="00000000" w:rsidRDefault="00000000">
      <w:pPr>
        <w:pStyle w:val="HTML0"/>
        <w:divId w:val="683239915"/>
        <w:rPr>
          <w:rStyle w:val="w"/>
        </w:rPr>
      </w:pPr>
      <w:r>
        <w:rPr>
          <w:rStyle w:val="w"/>
        </w:rPr>
        <w:t xml:space="preserve">            </w:t>
      </w:r>
      <w:r>
        <w:rPr>
          <w:rStyle w:val="nl"/>
        </w:rPr>
        <w:t>"profitDays"</w:t>
      </w:r>
      <w:r>
        <w:rPr>
          <w:rStyle w:val="p"/>
        </w:rPr>
        <w:t>:</w:t>
      </w:r>
      <w:r>
        <w:rPr>
          <w:rStyle w:val="w"/>
        </w:rPr>
        <w:t xml:space="preserve"> </w:t>
      </w:r>
      <w:r>
        <w:rPr>
          <w:rStyle w:val="s2"/>
        </w:rPr>
        <w:t>"2"</w:t>
      </w:r>
      <w:r>
        <w:rPr>
          <w:rStyle w:val="p"/>
        </w:rPr>
        <w:t>,</w:t>
      </w:r>
    </w:p>
    <w:p w:rsidR="00000000" w:rsidRDefault="00000000">
      <w:pPr>
        <w:pStyle w:val="HTML0"/>
        <w:divId w:val="683239915"/>
        <w:rPr>
          <w:rStyle w:val="w"/>
        </w:rPr>
      </w:pPr>
      <w:r>
        <w:rPr>
          <w:rStyle w:val="w"/>
        </w:rPr>
        <w:t xml:space="preserve">            </w:t>
      </w:r>
      <w:r>
        <w:rPr>
          <w:rStyle w:val="nl"/>
        </w:rPr>
        <w:t>"winRatio"</w:t>
      </w:r>
      <w:r>
        <w:rPr>
          <w:rStyle w:val="p"/>
        </w:rPr>
        <w:t>:</w:t>
      </w:r>
      <w:r>
        <w:rPr>
          <w:rStyle w:val="w"/>
        </w:rPr>
        <w:t xml:space="preserve"> </w:t>
      </w:r>
      <w:r>
        <w:rPr>
          <w:rStyle w:val="s2"/>
        </w:rPr>
        <w:t>"0.6667"</w:t>
      </w:r>
    </w:p>
    <w:p w:rsidR="00000000" w:rsidRDefault="00000000">
      <w:pPr>
        <w:pStyle w:val="HTML0"/>
        <w:divId w:val="683239915"/>
        <w:rPr>
          <w:rStyle w:val="w"/>
        </w:rPr>
      </w:pPr>
      <w:r>
        <w:rPr>
          <w:rStyle w:val="w"/>
        </w:rPr>
        <w:t xml:space="preserve">        </w:t>
      </w:r>
      <w:r>
        <w:rPr>
          <w:rStyle w:val="p"/>
        </w:rPr>
        <w:t>}</w:t>
      </w:r>
    </w:p>
    <w:p w:rsidR="00000000" w:rsidRDefault="00000000">
      <w:pPr>
        <w:pStyle w:val="HTML0"/>
        <w:divId w:val="683239915"/>
        <w:rPr>
          <w:rStyle w:val="w"/>
        </w:rPr>
      </w:pPr>
      <w:r>
        <w:rPr>
          <w:rStyle w:val="w"/>
        </w:rPr>
        <w:t xml:space="preserve">    </w:t>
      </w:r>
      <w:r>
        <w:rPr>
          <w:rStyle w:val="p"/>
        </w:rPr>
        <w:t>],</w:t>
      </w:r>
    </w:p>
    <w:p w:rsidR="00000000" w:rsidRDefault="00000000">
      <w:pPr>
        <w:pStyle w:val="HTML0"/>
        <w:divId w:val="683239915"/>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683239915"/>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gridCol w:w="780"/>
        <w:gridCol w:w="451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winRatio</w:t>
            </w:r>
          </w:p>
        </w:tc>
        <w:tc>
          <w:tcPr>
            <w:tcW w:w="0" w:type="auto"/>
            <w:vAlign w:val="center"/>
            <w:hideMark/>
          </w:tcPr>
          <w:p w:rsidR="00000000" w:rsidRDefault="00000000">
            <w:r>
              <w:t>String</w:t>
            </w:r>
          </w:p>
        </w:tc>
        <w:tc>
          <w:tcPr>
            <w:tcW w:w="0" w:type="auto"/>
            <w:vAlign w:val="center"/>
            <w:hideMark/>
          </w:tcPr>
          <w:p w:rsidR="00000000" w:rsidRDefault="00000000">
            <w:r>
              <w:t>Win ratio</w:t>
            </w:r>
          </w:p>
        </w:tc>
      </w:tr>
      <w:tr w:rsidR="00000000">
        <w:trPr>
          <w:divId w:val="175387555"/>
          <w:tblCellSpacing w:w="15" w:type="dxa"/>
        </w:trPr>
        <w:tc>
          <w:tcPr>
            <w:tcW w:w="0" w:type="auto"/>
            <w:vAlign w:val="center"/>
            <w:hideMark/>
          </w:tcPr>
          <w:p w:rsidR="00000000" w:rsidRDefault="00000000">
            <w:r>
              <w:t>profitDays</w:t>
            </w:r>
          </w:p>
        </w:tc>
        <w:tc>
          <w:tcPr>
            <w:tcW w:w="0" w:type="auto"/>
            <w:vAlign w:val="center"/>
            <w:hideMark/>
          </w:tcPr>
          <w:p w:rsidR="00000000" w:rsidRDefault="00000000">
            <w:r>
              <w:t>String</w:t>
            </w:r>
          </w:p>
        </w:tc>
        <w:tc>
          <w:tcPr>
            <w:tcW w:w="0" w:type="auto"/>
            <w:vAlign w:val="center"/>
            <w:hideMark/>
          </w:tcPr>
          <w:p w:rsidR="00000000" w:rsidRDefault="00000000">
            <w:r>
              <w:t>Profit days</w:t>
            </w:r>
          </w:p>
        </w:tc>
      </w:tr>
      <w:tr w:rsidR="00000000">
        <w:trPr>
          <w:divId w:val="175387555"/>
          <w:tblCellSpacing w:w="15" w:type="dxa"/>
        </w:trPr>
        <w:tc>
          <w:tcPr>
            <w:tcW w:w="0" w:type="auto"/>
            <w:vAlign w:val="center"/>
            <w:hideMark/>
          </w:tcPr>
          <w:p w:rsidR="00000000" w:rsidRDefault="00000000">
            <w:r>
              <w:t>lossDays</w:t>
            </w:r>
          </w:p>
        </w:tc>
        <w:tc>
          <w:tcPr>
            <w:tcW w:w="0" w:type="auto"/>
            <w:vAlign w:val="center"/>
            <w:hideMark/>
          </w:tcPr>
          <w:p w:rsidR="00000000" w:rsidRDefault="00000000">
            <w:r>
              <w:t>String</w:t>
            </w:r>
          </w:p>
        </w:tc>
        <w:tc>
          <w:tcPr>
            <w:tcW w:w="0" w:type="auto"/>
            <w:vAlign w:val="center"/>
            <w:hideMark/>
          </w:tcPr>
          <w:p w:rsidR="00000000" w:rsidRDefault="00000000">
            <w:r>
              <w:t>Loss days</w:t>
            </w:r>
          </w:p>
        </w:tc>
      </w:tr>
      <w:tr w:rsidR="00000000">
        <w:trPr>
          <w:divId w:val="175387555"/>
          <w:tblCellSpacing w:w="15" w:type="dxa"/>
        </w:trPr>
        <w:tc>
          <w:tcPr>
            <w:tcW w:w="0" w:type="auto"/>
            <w:vAlign w:val="center"/>
            <w:hideMark/>
          </w:tcPr>
          <w:p w:rsidR="00000000" w:rsidRDefault="00000000">
            <w:r>
              <w:t>curCopyTraderPnl</w:t>
            </w:r>
          </w:p>
        </w:tc>
        <w:tc>
          <w:tcPr>
            <w:tcW w:w="0" w:type="auto"/>
            <w:vAlign w:val="center"/>
            <w:hideMark/>
          </w:tcPr>
          <w:p w:rsidR="00000000" w:rsidRDefault="00000000">
            <w:r>
              <w:t>String</w:t>
            </w:r>
          </w:p>
        </w:tc>
        <w:tc>
          <w:tcPr>
            <w:tcW w:w="0" w:type="auto"/>
            <w:vAlign w:val="center"/>
            <w:hideMark/>
          </w:tcPr>
          <w:p w:rsidR="00000000" w:rsidRDefault="00000000">
            <w:r>
              <w:t>Current copy trader pnl (USDT)</w:t>
            </w:r>
          </w:p>
        </w:tc>
      </w:tr>
      <w:tr w:rsidR="00000000">
        <w:trPr>
          <w:divId w:val="175387555"/>
          <w:tblCellSpacing w:w="15" w:type="dxa"/>
        </w:trPr>
        <w:tc>
          <w:tcPr>
            <w:tcW w:w="0" w:type="auto"/>
            <w:vAlign w:val="center"/>
            <w:hideMark/>
          </w:tcPr>
          <w:p w:rsidR="00000000" w:rsidRDefault="00000000">
            <w:r>
              <w:t>avgSubPosNotional</w:t>
            </w:r>
          </w:p>
        </w:tc>
        <w:tc>
          <w:tcPr>
            <w:tcW w:w="0" w:type="auto"/>
            <w:vAlign w:val="center"/>
            <w:hideMark/>
          </w:tcPr>
          <w:p w:rsidR="00000000" w:rsidRDefault="00000000">
            <w:r>
              <w:t>String</w:t>
            </w:r>
          </w:p>
        </w:tc>
        <w:tc>
          <w:tcPr>
            <w:tcW w:w="0" w:type="auto"/>
            <w:vAlign w:val="center"/>
            <w:hideMark/>
          </w:tcPr>
          <w:p w:rsidR="00000000" w:rsidRDefault="00000000">
            <w:r>
              <w:t>Average lead position notional (USDT)</w:t>
            </w:r>
          </w:p>
        </w:tc>
      </w:tr>
      <w:tr w:rsidR="00000000">
        <w:trPr>
          <w:divId w:val="175387555"/>
          <w:tblCellSpacing w:w="15" w:type="dxa"/>
        </w:trPr>
        <w:tc>
          <w:tcPr>
            <w:tcW w:w="0" w:type="auto"/>
            <w:vAlign w:val="center"/>
            <w:hideMark/>
          </w:tcPr>
          <w:p w:rsidR="00000000" w:rsidRDefault="00000000">
            <w:r>
              <w:t>investAmt</w:t>
            </w:r>
          </w:p>
        </w:tc>
        <w:tc>
          <w:tcPr>
            <w:tcW w:w="0" w:type="auto"/>
            <w:vAlign w:val="center"/>
            <w:hideMark/>
          </w:tcPr>
          <w:p w:rsidR="00000000" w:rsidRDefault="00000000">
            <w:r>
              <w:t>String</w:t>
            </w:r>
          </w:p>
        </w:tc>
        <w:tc>
          <w:tcPr>
            <w:tcW w:w="0" w:type="auto"/>
            <w:vAlign w:val="center"/>
            <w:hideMark/>
          </w:tcPr>
          <w:p w:rsidR="00000000" w:rsidRDefault="00000000">
            <w:r>
              <w:t>Investment amount (USDT)</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Margin currency</w:t>
            </w:r>
          </w:p>
        </w:tc>
      </w:tr>
    </w:tbl>
    <w:p w:rsidR="00000000" w:rsidRDefault="00000000">
      <w:pPr>
        <w:pStyle w:val="3"/>
        <w:divId w:val="175387555"/>
      </w:pPr>
      <w:r>
        <w:t>GET / Lead trader currency preferences (private)</w:t>
      </w:r>
    </w:p>
    <w:p w:rsidR="00000000" w:rsidRDefault="00000000">
      <w:pPr>
        <w:pStyle w:val="a5"/>
        <w:divId w:val="175387555"/>
      </w:pPr>
      <w:r>
        <w:t>Private endpoint. The most frequently traded crypto of this lead trader. Results are sorted by ratio from large to small.</w:t>
      </w:r>
    </w:p>
    <w:p w:rsidR="00000000" w:rsidRDefault="00000000">
      <w:pPr>
        <w:pStyle w:val="a5"/>
        <w:divId w:val="175387555"/>
      </w:pPr>
      <w:r>
        <w:t>For requests from the ND sub-account, under the same ND broker, uniqueCode is supported for ND lead trader unique code by this endpoint, but the related public endpoint does not support it.</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/api/v5/copytrading/preference-currency</w:t>
      </w:r>
    </w:p>
    <w:p w:rsidR="00000000" w:rsidRDefault="00000000">
      <w:pPr>
        <w:pStyle w:val="a5"/>
        <w:ind w:left="720" w:right="720"/>
        <w:divId w:val="924412981"/>
      </w:pPr>
      <w:r>
        <w:t>Request example</w:t>
      </w:r>
    </w:p>
    <w:p w:rsidR="00000000" w:rsidRDefault="00000000">
      <w:pPr>
        <w:pStyle w:val="HTML0"/>
        <w:divId w:val="1692686364"/>
        <w:rPr>
          <w:rStyle w:val="HTML"/>
        </w:rPr>
      </w:pPr>
      <w:r>
        <w:rPr>
          <w:rStyle w:val="HTML"/>
        </w:rPr>
        <w:t>GET /api/v5/copytrading/preference-currency?instType</w:t>
      </w:r>
      <w:r>
        <w:rPr>
          <w:rStyle w:val="o"/>
        </w:rPr>
        <w:t>=</w:t>
      </w:r>
      <w:r>
        <w:rPr>
          <w:rStyle w:val="HTML"/>
        </w:rPr>
        <w:t>SWAP&amp;uniqueCode</w:t>
      </w:r>
      <w:r>
        <w:rPr>
          <w:rStyle w:val="o"/>
        </w:rPr>
        <w:t>=</w:t>
      </w:r>
      <w:r>
        <w:rPr>
          <w:rStyle w:val="HTML"/>
        </w:rPr>
        <w:t>CB4594A3BB5D3538</w:t>
      </w:r>
    </w:p>
    <w:p w:rsidR="00000000" w:rsidRDefault="00000000">
      <w:pPr>
        <w:pStyle w:val="HTML0"/>
        <w:divId w:val="1692686364"/>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058"/>
        <w:gridCol w:w="5193"/>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type</w:t>
            </w:r>
            <w:r>
              <w:br/>
            </w:r>
            <w:r>
              <w:rPr>
                <w:rStyle w:val="HTML"/>
              </w:rPr>
              <w:t>SWAP</w:t>
            </w:r>
            <w:r>
              <w:t>, the default value</w:t>
            </w:r>
          </w:p>
        </w:tc>
      </w:tr>
      <w:tr w:rsidR="00000000">
        <w:trPr>
          <w:divId w:val="175387555"/>
          <w:tblCellSpacing w:w="15" w:type="dxa"/>
        </w:trPr>
        <w:tc>
          <w:tcPr>
            <w:tcW w:w="0" w:type="auto"/>
            <w:vAlign w:val="center"/>
            <w:hideMark/>
          </w:tcPr>
          <w:p w:rsidR="00000000" w:rsidRDefault="00000000">
            <w:r>
              <w:t>uniqueCode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Lead trader unique code</w:t>
            </w:r>
            <w:r>
              <w:br/>
              <w:t>A combination of case-sensitive alphanumerics, all numbers and the length is 16 characters, e.g. 213E8C92DC61EFAC</w:t>
            </w:r>
          </w:p>
        </w:tc>
      </w:tr>
    </w:tbl>
    <w:p w:rsidR="00000000" w:rsidRDefault="00000000">
      <w:pPr>
        <w:pStyle w:val="a5"/>
        <w:ind w:left="720" w:right="720"/>
        <w:divId w:val="88746522"/>
      </w:pPr>
      <w:r>
        <w:t>Response example</w:t>
      </w:r>
    </w:p>
    <w:p w:rsidR="00000000" w:rsidRDefault="00000000">
      <w:pPr>
        <w:pStyle w:val="HTML0"/>
        <w:divId w:val="930744009"/>
        <w:rPr>
          <w:rStyle w:val="w"/>
        </w:rPr>
      </w:pPr>
      <w:r>
        <w:rPr>
          <w:rStyle w:val="p"/>
        </w:rPr>
        <w:t>{</w:t>
      </w:r>
    </w:p>
    <w:p w:rsidR="00000000" w:rsidRDefault="00000000">
      <w:pPr>
        <w:pStyle w:val="HTML0"/>
        <w:divId w:val="930744009"/>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930744009"/>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930744009"/>
        <w:rPr>
          <w:rStyle w:val="w"/>
        </w:rPr>
      </w:pPr>
      <w:r>
        <w:rPr>
          <w:rStyle w:val="w"/>
        </w:rPr>
        <w:t xml:space="preserve">        </w:t>
      </w:r>
      <w:r>
        <w:rPr>
          <w:rStyle w:val="p"/>
        </w:rPr>
        <w:t>{</w:t>
      </w:r>
    </w:p>
    <w:p w:rsidR="00000000" w:rsidRDefault="00000000">
      <w:pPr>
        <w:pStyle w:val="HTML0"/>
        <w:divId w:val="930744009"/>
        <w:rPr>
          <w:rStyle w:val="w"/>
        </w:rPr>
      </w:pPr>
      <w:r>
        <w:rPr>
          <w:rStyle w:val="w"/>
        </w:rPr>
        <w:t xml:space="preserve">            </w:t>
      </w:r>
      <w:r>
        <w:rPr>
          <w:rStyle w:val="nl"/>
        </w:rPr>
        <w:t>"ccy"</w:t>
      </w:r>
      <w:r>
        <w:rPr>
          <w:rStyle w:val="p"/>
        </w:rPr>
        <w:t>:</w:t>
      </w:r>
      <w:r>
        <w:rPr>
          <w:rStyle w:val="w"/>
        </w:rPr>
        <w:t xml:space="preserve"> </w:t>
      </w:r>
      <w:r>
        <w:rPr>
          <w:rStyle w:val="s2"/>
        </w:rPr>
        <w:t>"ETH"</w:t>
      </w:r>
      <w:r>
        <w:rPr>
          <w:rStyle w:val="p"/>
        </w:rPr>
        <w:t>,</w:t>
      </w:r>
    </w:p>
    <w:p w:rsidR="00000000" w:rsidRDefault="00000000">
      <w:pPr>
        <w:pStyle w:val="HTML0"/>
        <w:divId w:val="930744009"/>
        <w:rPr>
          <w:rStyle w:val="w"/>
        </w:rPr>
      </w:pPr>
      <w:r>
        <w:rPr>
          <w:rStyle w:val="w"/>
        </w:rPr>
        <w:t xml:space="preserve">            </w:t>
      </w:r>
      <w:r>
        <w:rPr>
          <w:rStyle w:val="nl"/>
        </w:rPr>
        <w:t>"ratio"</w:t>
      </w:r>
      <w:r>
        <w:rPr>
          <w:rStyle w:val="p"/>
        </w:rPr>
        <w:t>:</w:t>
      </w:r>
      <w:r>
        <w:rPr>
          <w:rStyle w:val="w"/>
        </w:rPr>
        <w:t xml:space="preserve"> </w:t>
      </w:r>
      <w:r>
        <w:rPr>
          <w:rStyle w:val="s2"/>
        </w:rPr>
        <w:t>"0.8881"</w:t>
      </w:r>
    </w:p>
    <w:p w:rsidR="00000000" w:rsidRDefault="00000000">
      <w:pPr>
        <w:pStyle w:val="HTML0"/>
        <w:divId w:val="930744009"/>
        <w:rPr>
          <w:rStyle w:val="w"/>
        </w:rPr>
      </w:pPr>
      <w:r>
        <w:rPr>
          <w:rStyle w:val="w"/>
        </w:rPr>
        <w:t xml:space="preserve">        </w:t>
      </w:r>
      <w:r>
        <w:rPr>
          <w:rStyle w:val="p"/>
        </w:rPr>
        <w:t>},</w:t>
      </w:r>
    </w:p>
    <w:p w:rsidR="00000000" w:rsidRDefault="00000000">
      <w:pPr>
        <w:pStyle w:val="HTML0"/>
        <w:divId w:val="930744009"/>
        <w:rPr>
          <w:rStyle w:val="w"/>
        </w:rPr>
      </w:pPr>
      <w:r>
        <w:rPr>
          <w:rStyle w:val="w"/>
        </w:rPr>
        <w:t xml:space="preserve">        </w:t>
      </w:r>
      <w:r>
        <w:rPr>
          <w:rStyle w:val="p"/>
        </w:rPr>
        <w:t>{</w:t>
      </w:r>
    </w:p>
    <w:p w:rsidR="00000000" w:rsidRDefault="00000000">
      <w:pPr>
        <w:pStyle w:val="HTML0"/>
        <w:divId w:val="930744009"/>
        <w:rPr>
          <w:rStyle w:val="w"/>
        </w:rPr>
      </w:pPr>
      <w:r>
        <w:rPr>
          <w:rStyle w:val="w"/>
        </w:rPr>
        <w:t xml:space="preserve">            </w:t>
      </w:r>
      <w:r>
        <w:rPr>
          <w:rStyle w:val="nl"/>
        </w:rPr>
        <w:t>"ccy"</w:t>
      </w:r>
      <w:r>
        <w:rPr>
          <w:rStyle w:val="p"/>
        </w:rPr>
        <w:t>:</w:t>
      </w:r>
      <w:r>
        <w:rPr>
          <w:rStyle w:val="w"/>
        </w:rPr>
        <w:t xml:space="preserve"> </w:t>
      </w:r>
      <w:r>
        <w:rPr>
          <w:rStyle w:val="s2"/>
        </w:rPr>
        <w:t>"BTC"</w:t>
      </w:r>
      <w:r>
        <w:rPr>
          <w:rStyle w:val="p"/>
        </w:rPr>
        <w:t>,</w:t>
      </w:r>
    </w:p>
    <w:p w:rsidR="00000000" w:rsidRDefault="00000000">
      <w:pPr>
        <w:pStyle w:val="HTML0"/>
        <w:divId w:val="930744009"/>
        <w:rPr>
          <w:rStyle w:val="w"/>
        </w:rPr>
      </w:pPr>
      <w:r>
        <w:rPr>
          <w:rStyle w:val="w"/>
        </w:rPr>
        <w:t xml:space="preserve">            </w:t>
      </w:r>
      <w:r>
        <w:rPr>
          <w:rStyle w:val="nl"/>
        </w:rPr>
        <w:t>"ratio"</w:t>
      </w:r>
      <w:r>
        <w:rPr>
          <w:rStyle w:val="p"/>
        </w:rPr>
        <w:t>:</w:t>
      </w:r>
      <w:r>
        <w:rPr>
          <w:rStyle w:val="w"/>
        </w:rPr>
        <w:t xml:space="preserve"> </w:t>
      </w:r>
      <w:r>
        <w:rPr>
          <w:rStyle w:val="s2"/>
        </w:rPr>
        <w:t>"0.0666"</w:t>
      </w:r>
    </w:p>
    <w:p w:rsidR="00000000" w:rsidRDefault="00000000">
      <w:pPr>
        <w:pStyle w:val="HTML0"/>
        <w:divId w:val="930744009"/>
        <w:rPr>
          <w:rStyle w:val="w"/>
        </w:rPr>
      </w:pPr>
      <w:r>
        <w:rPr>
          <w:rStyle w:val="w"/>
        </w:rPr>
        <w:t xml:space="preserve">        </w:t>
      </w:r>
      <w:r>
        <w:rPr>
          <w:rStyle w:val="p"/>
        </w:rPr>
        <w:t>},</w:t>
      </w:r>
    </w:p>
    <w:p w:rsidR="00000000" w:rsidRDefault="00000000">
      <w:pPr>
        <w:pStyle w:val="HTML0"/>
        <w:divId w:val="930744009"/>
        <w:rPr>
          <w:rStyle w:val="w"/>
        </w:rPr>
      </w:pPr>
      <w:r>
        <w:rPr>
          <w:rStyle w:val="w"/>
        </w:rPr>
        <w:t xml:space="preserve">        </w:t>
      </w:r>
      <w:r>
        <w:rPr>
          <w:rStyle w:val="p"/>
        </w:rPr>
        <w:t>{</w:t>
      </w:r>
    </w:p>
    <w:p w:rsidR="00000000" w:rsidRDefault="00000000">
      <w:pPr>
        <w:pStyle w:val="HTML0"/>
        <w:divId w:val="930744009"/>
        <w:rPr>
          <w:rStyle w:val="w"/>
        </w:rPr>
      </w:pPr>
      <w:r>
        <w:rPr>
          <w:rStyle w:val="w"/>
        </w:rPr>
        <w:t xml:space="preserve">            </w:t>
      </w:r>
      <w:r>
        <w:rPr>
          <w:rStyle w:val="nl"/>
        </w:rPr>
        <w:t>"ccy"</w:t>
      </w:r>
      <w:r>
        <w:rPr>
          <w:rStyle w:val="p"/>
        </w:rPr>
        <w:t>:</w:t>
      </w:r>
      <w:r>
        <w:rPr>
          <w:rStyle w:val="w"/>
        </w:rPr>
        <w:t xml:space="preserve"> </w:t>
      </w:r>
      <w:r>
        <w:rPr>
          <w:rStyle w:val="s2"/>
        </w:rPr>
        <w:t>"YFII"</w:t>
      </w:r>
      <w:r>
        <w:rPr>
          <w:rStyle w:val="p"/>
        </w:rPr>
        <w:t>,</w:t>
      </w:r>
    </w:p>
    <w:p w:rsidR="00000000" w:rsidRDefault="00000000">
      <w:pPr>
        <w:pStyle w:val="HTML0"/>
        <w:divId w:val="930744009"/>
        <w:rPr>
          <w:rStyle w:val="w"/>
        </w:rPr>
      </w:pPr>
      <w:r>
        <w:rPr>
          <w:rStyle w:val="w"/>
        </w:rPr>
        <w:t xml:space="preserve">            </w:t>
      </w:r>
      <w:r>
        <w:rPr>
          <w:rStyle w:val="nl"/>
        </w:rPr>
        <w:t>"ratio"</w:t>
      </w:r>
      <w:r>
        <w:rPr>
          <w:rStyle w:val="p"/>
        </w:rPr>
        <w:t>:</w:t>
      </w:r>
      <w:r>
        <w:rPr>
          <w:rStyle w:val="w"/>
        </w:rPr>
        <w:t xml:space="preserve"> </w:t>
      </w:r>
      <w:r>
        <w:rPr>
          <w:rStyle w:val="s2"/>
        </w:rPr>
        <w:t>"0.0453"</w:t>
      </w:r>
    </w:p>
    <w:p w:rsidR="00000000" w:rsidRDefault="00000000">
      <w:pPr>
        <w:pStyle w:val="HTML0"/>
        <w:divId w:val="930744009"/>
        <w:rPr>
          <w:rStyle w:val="w"/>
        </w:rPr>
      </w:pPr>
      <w:r>
        <w:rPr>
          <w:rStyle w:val="w"/>
        </w:rPr>
        <w:t xml:space="preserve">        </w:t>
      </w:r>
      <w:r>
        <w:rPr>
          <w:rStyle w:val="p"/>
        </w:rPr>
        <w:t>}</w:t>
      </w:r>
    </w:p>
    <w:p w:rsidR="00000000" w:rsidRDefault="00000000">
      <w:pPr>
        <w:pStyle w:val="HTML0"/>
        <w:divId w:val="930744009"/>
        <w:rPr>
          <w:rStyle w:val="w"/>
        </w:rPr>
      </w:pPr>
      <w:r>
        <w:rPr>
          <w:rStyle w:val="w"/>
        </w:rPr>
        <w:t xml:space="preserve">    </w:t>
      </w:r>
      <w:r>
        <w:rPr>
          <w:rStyle w:val="p"/>
        </w:rPr>
        <w:t>],</w:t>
      </w:r>
    </w:p>
    <w:p w:rsidR="00000000" w:rsidRDefault="00000000">
      <w:pPr>
        <w:pStyle w:val="HTML0"/>
        <w:divId w:val="930744009"/>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930744009"/>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307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Currency</w:t>
            </w:r>
          </w:p>
        </w:tc>
      </w:tr>
      <w:tr w:rsidR="00000000">
        <w:trPr>
          <w:divId w:val="175387555"/>
          <w:tblCellSpacing w:w="15" w:type="dxa"/>
        </w:trPr>
        <w:tc>
          <w:tcPr>
            <w:tcW w:w="0" w:type="auto"/>
            <w:vAlign w:val="center"/>
            <w:hideMark/>
          </w:tcPr>
          <w:p w:rsidR="00000000" w:rsidRDefault="00000000">
            <w:r>
              <w:t>ratio</w:t>
            </w:r>
          </w:p>
        </w:tc>
        <w:tc>
          <w:tcPr>
            <w:tcW w:w="0" w:type="auto"/>
            <w:vAlign w:val="center"/>
            <w:hideMark/>
          </w:tcPr>
          <w:p w:rsidR="00000000" w:rsidRDefault="00000000">
            <w:r>
              <w:t>String</w:t>
            </w:r>
          </w:p>
        </w:tc>
        <w:tc>
          <w:tcPr>
            <w:tcW w:w="0" w:type="auto"/>
            <w:vAlign w:val="center"/>
            <w:hideMark/>
          </w:tcPr>
          <w:p w:rsidR="00000000" w:rsidRDefault="00000000">
            <w:r>
              <w:t>Ratio. 0.1 represents 10%</w:t>
            </w:r>
          </w:p>
        </w:tc>
      </w:tr>
    </w:tbl>
    <w:p w:rsidR="00000000" w:rsidRDefault="00000000">
      <w:pPr>
        <w:pStyle w:val="3"/>
        <w:divId w:val="175387555"/>
      </w:pPr>
      <w:r>
        <w:t>GET / Lead trader current lead positions (private)</w:t>
      </w:r>
    </w:p>
    <w:p w:rsidR="00000000" w:rsidRDefault="00000000">
      <w:pPr>
        <w:pStyle w:val="a5"/>
        <w:divId w:val="175387555"/>
      </w:pPr>
      <w:r>
        <w:t>Private endpoint. Get current leading positions of lead trader</w:t>
      </w:r>
    </w:p>
    <w:p w:rsidR="00000000" w:rsidRDefault="00000000">
      <w:pPr>
        <w:pStyle w:val="a5"/>
        <w:divId w:val="175387555"/>
      </w:pPr>
      <w:r>
        <w:t>For requests from the ND sub-account, under the same ND broker, uniqueCode is supported for ND lead trader unique code by this endpoint, but the related public endpoint does not support it.</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/api/v5/copytrading/performance-current-subpositions</w:t>
      </w:r>
    </w:p>
    <w:p w:rsidR="00000000" w:rsidRDefault="00000000">
      <w:pPr>
        <w:pStyle w:val="a5"/>
        <w:ind w:left="720" w:right="720"/>
        <w:divId w:val="1161508745"/>
      </w:pPr>
      <w:r>
        <w:t>Request example</w:t>
      </w:r>
    </w:p>
    <w:p w:rsidR="00000000" w:rsidRDefault="00000000">
      <w:pPr>
        <w:pStyle w:val="HTML0"/>
        <w:divId w:val="188303539"/>
        <w:rPr>
          <w:rStyle w:val="HTML"/>
        </w:rPr>
      </w:pPr>
      <w:r>
        <w:rPr>
          <w:rStyle w:val="HTML"/>
        </w:rPr>
        <w:t>GET /api/v5/copytrading/performance-current-subpositions?instType</w:t>
      </w:r>
      <w:r>
        <w:rPr>
          <w:rStyle w:val="o"/>
        </w:rPr>
        <w:t>=</w:t>
      </w:r>
      <w:r>
        <w:rPr>
          <w:rStyle w:val="HTML"/>
        </w:rPr>
        <w:t>SWAP&amp;uniqueCode</w:t>
      </w:r>
      <w:r>
        <w:rPr>
          <w:rStyle w:val="o"/>
        </w:rPr>
        <w:t>=</w:t>
      </w:r>
      <w:r>
        <w:rPr>
          <w:rStyle w:val="HTML"/>
        </w:rPr>
        <w:t>D9ADEAB33AE9EABD</w:t>
      </w:r>
    </w:p>
    <w:p w:rsidR="00000000" w:rsidRDefault="00000000">
      <w:pPr>
        <w:pStyle w:val="HTML0"/>
        <w:divId w:val="188303539"/>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058"/>
        <w:gridCol w:w="5193"/>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type</w:t>
            </w:r>
            <w:r>
              <w:br/>
            </w:r>
            <w:r>
              <w:rPr>
                <w:rStyle w:val="HTML"/>
              </w:rPr>
              <w:t>SWAP</w:t>
            </w:r>
            <w:r>
              <w:t>, the default value.</w:t>
            </w:r>
          </w:p>
        </w:tc>
      </w:tr>
      <w:tr w:rsidR="00000000">
        <w:trPr>
          <w:divId w:val="175387555"/>
          <w:tblCellSpacing w:w="15" w:type="dxa"/>
        </w:trPr>
        <w:tc>
          <w:tcPr>
            <w:tcW w:w="0" w:type="auto"/>
            <w:vAlign w:val="center"/>
            <w:hideMark/>
          </w:tcPr>
          <w:p w:rsidR="00000000" w:rsidRDefault="00000000">
            <w:r>
              <w:t>uniqueCode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Lead trader unique code</w:t>
            </w:r>
            <w:r>
              <w:br/>
              <w:t>A combination of case-sensitive alphanumerics, all numbers and the length is 16 characters, e.g. 213E8C92DC61EFAC</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earlier than the requested </w:t>
            </w:r>
            <w:r>
              <w:rPr>
                <w:rStyle w:val="HTML"/>
              </w:rPr>
              <w:t>subPosId</w:t>
            </w:r>
            <w:r>
              <w:t>.</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newer than the requested </w:t>
            </w:r>
            <w:r>
              <w:rPr>
                <w:rStyle w:val="HTML"/>
              </w:rPr>
              <w:t>subPosId</w:t>
            </w:r>
            <w:r>
              <w:t>.</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Number of results per request. Maximum is 500. Default is 100.</w:t>
            </w:r>
          </w:p>
        </w:tc>
      </w:tr>
    </w:tbl>
    <w:p w:rsidR="00000000" w:rsidRDefault="00000000">
      <w:pPr>
        <w:pStyle w:val="a5"/>
        <w:ind w:left="720" w:right="720"/>
        <w:divId w:val="585841210"/>
      </w:pPr>
      <w:r>
        <w:t>Response example</w:t>
      </w:r>
    </w:p>
    <w:p w:rsidR="00000000" w:rsidRDefault="00000000">
      <w:pPr>
        <w:pStyle w:val="HTML0"/>
        <w:divId w:val="1312097604"/>
        <w:rPr>
          <w:rStyle w:val="w"/>
        </w:rPr>
      </w:pPr>
      <w:r>
        <w:rPr>
          <w:rStyle w:val="p"/>
        </w:rPr>
        <w:t>{</w:t>
      </w:r>
    </w:p>
    <w:p w:rsidR="00000000" w:rsidRDefault="00000000">
      <w:pPr>
        <w:pStyle w:val="HTML0"/>
        <w:divId w:val="1312097604"/>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312097604"/>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312097604"/>
        <w:rPr>
          <w:rStyle w:val="w"/>
        </w:rPr>
      </w:pPr>
      <w:r>
        <w:rPr>
          <w:rStyle w:val="w"/>
        </w:rPr>
        <w:t xml:space="preserve">        </w:t>
      </w:r>
      <w:r>
        <w:rPr>
          <w:rStyle w:val="p"/>
        </w:rPr>
        <w:t>{</w:t>
      </w:r>
    </w:p>
    <w:p w:rsidR="00000000" w:rsidRDefault="00000000">
      <w:pPr>
        <w:pStyle w:val="HTML0"/>
        <w:divId w:val="1312097604"/>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1312097604"/>
        <w:rPr>
          <w:rStyle w:val="w"/>
        </w:rPr>
      </w:pPr>
      <w:r>
        <w:rPr>
          <w:rStyle w:val="w"/>
        </w:rPr>
        <w:t xml:space="preserve">            </w:t>
      </w:r>
      <w:r>
        <w:rPr>
          <w:rStyle w:val="nl"/>
        </w:rPr>
        <w:t>"instId"</w:t>
      </w:r>
      <w:r>
        <w:rPr>
          <w:rStyle w:val="p"/>
        </w:rPr>
        <w:t>:</w:t>
      </w:r>
      <w:r>
        <w:rPr>
          <w:rStyle w:val="w"/>
        </w:rPr>
        <w:t xml:space="preserve"> </w:t>
      </w:r>
      <w:r>
        <w:rPr>
          <w:rStyle w:val="s2"/>
        </w:rPr>
        <w:t>"ETH-USDT-SWAP"</w:t>
      </w:r>
      <w:r>
        <w:rPr>
          <w:rStyle w:val="p"/>
        </w:rPr>
        <w:t>,</w:t>
      </w:r>
    </w:p>
    <w:p w:rsidR="00000000" w:rsidRDefault="00000000">
      <w:pPr>
        <w:pStyle w:val="HTML0"/>
        <w:divId w:val="1312097604"/>
        <w:rPr>
          <w:rStyle w:val="w"/>
        </w:rPr>
      </w:pPr>
      <w:r>
        <w:rPr>
          <w:rStyle w:val="w"/>
        </w:rPr>
        <w:t xml:space="preserve">            </w:t>
      </w:r>
      <w:r>
        <w:rPr>
          <w:rStyle w:val="nl"/>
        </w:rPr>
        <w:t>"instType"</w:t>
      </w:r>
      <w:r>
        <w:rPr>
          <w:rStyle w:val="p"/>
        </w:rPr>
        <w:t>:</w:t>
      </w:r>
      <w:r>
        <w:rPr>
          <w:rStyle w:val="w"/>
        </w:rPr>
        <w:t xml:space="preserve"> </w:t>
      </w:r>
      <w:r>
        <w:rPr>
          <w:rStyle w:val="s2"/>
        </w:rPr>
        <w:t>"SWAP"</w:t>
      </w:r>
      <w:r>
        <w:rPr>
          <w:rStyle w:val="p"/>
        </w:rPr>
        <w:t>,</w:t>
      </w:r>
    </w:p>
    <w:p w:rsidR="00000000" w:rsidRDefault="00000000">
      <w:pPr>
        <w:pStyle w:val="HTML0"/>
        <w:divId w:val="1312097604"/>
        <w:rPr>
          <w:rStyle w:val="w"/>
        </w:rPr>
      </w:pPr>
      <w:r>
        <w:rPr>
          <w:rStyle w:val="w"/>
        </w:rPr>
        <w:t xml:space="preserve">            </w:t>
      </w:r>
      <w:r>
        <w:rPr>
          <w:rStyle w:val="nl"/>
        </w:rPr>
        <w:t>"lever"</w:t>
      </w:r>
      <w:r>
        <w:rPr>
          <w:rStyle w:val="p"/>
        </w:rPr>
        <w:t>:</w:t>
      </w:r>
      <w:r>
        <w:rPr>
          <w:rStyle w:val="w"/>
        </w:rPr>
        <w:t xml:space="preserve"> </w:t>
      </w:r>
      <w:r>
        <w:rPr>
          <w:rStyle w:val="s2"/>
        </w:rPr>
        <w:t>"5"</w:t>
      </w:r>
      <w:r>
        <w:rPr>
          <w:rStyle w:val="p"/>
        </w:rPr>
        <w:t>,</w:t>
      </w:r>
    </w:p>
    <w:p w:rsidR="00000000" w:rsidRDefault="00000000">
      <w:pPr>
        <w:pStyle w:val="HTML0"/>
        <w:divId w:val="1312097604"/>
        <w:rPr>
          <w:rStyle w:val="w"/>
        </w:rPr>
      </w:pPr>
      <w:r>
        <w:rPr>
          <w:rStyle w:val="w"/>
        </w:rPr>
        <w:t xml:space="preserve">            </w:t>
      </w:r>
      <w:r>
        <w:rPr>
          <w:rStyle w:val="nl"/>
        </w:rPr>
        <w:t>"margin"</w:t>
      </w:r>
      <w:r>
        <w:rPr>
          <w:rStyle w:val="p"/>
        </w:rPr>
        <w:t>:</w:t>
      </w:r>
      <w:r>
        <w:rPr>
          <w:rStyle w:val="w"/>
        </w:rPr>
        <w:t xml:space="preserve"> </w:t>
      </w:r>
      <w:r>
        <w:rPr>
          <w:rStyle w:val="s2"/>
        </w:rPr>
        <w:t>"16.23304"</w:t>
      </w:r>
      <w:r>
        <w:rPr>
          <w:rStyle w:val="p"/>
        </w:rPr>
        <w:t>,</w:t>
      </w:r>
    </w:p>
    <w:p w:rsidR="00000000" w:rsidRDefault="00000000">
      <w:pPr>
        <w:pStyle w:val="HTML0"/>
        <w:divId w:val="1312097604"/>
        <w:rPr>
          <w:rStyle w:val="w"/>
        </w:rPr>
      </w:pPr>
      <w:r>
        <w:rPr>
          <w:rStyle w:val="w"/>
        </w:rPr>
        <w:t xml:space="preserve">            </w:t>
      </w:r>
      <w:r>
        <w:rPr>
          <w:rStyle w:val="nl"/>
        </w:rPr>
        <w:t>"markPx"</w:t>
      </w:r>
      <w:r>
        <w:rPr>
          <w:rStyle w:val="p"/>
        </w:rPr>
        <w:t>:</w:t>
      </w:r>
      <w:r>
        <w:rPr>
          <w:rStyle w:val="w"/>
        </w:rPr>
        <w:t xml:space="preserve"> </w:t>
      </w:r>
      <w:r>
        <w:rPr>
          <w:rStyle w:val="s2"/>
        </w:rPr>
        <w:t>"2027.31"</w:t>
      </w:r>
      <w:r>
        <w:rPr>
          <w:rStyle w:val="p"/>
        </w:rPr>
        <w:t>,</w:t>
      </w:r>
    </w:p>
    <w:p w:rsidR="00000000" w:rsidRDefault="00000000">
      <w:pPr>
        <w:pStyle w:val="HTML0"/>
        <w:divId w:val="1312097604"/>
        <w:rPr>
          <w:rStyle w:val="w"/>
        </w:rPr>
      </w:pPr>
      <w:r>
        <w:rPr>
          <w:rStyle w:val="w"/>
        </w:rPr>
        <w:t xml:space="preserve">            </w:t>
      </w:r>
      <w:r>
        <w:rPr>
          <w:rStyle w:val="nl"/>
        </w:rPr>
        <w:t>"mgnMode"</w:t>
      </w:r>
      <w:r>
        <w:rPr>
          <w:rStyle w:val="p"/>
        </w:rPr>
        <w:t>:</w:t>
      </w:r>
      <w:r>
        <w:rPr>
          <w:rStyle w:val="w"/>
        </w:rPr>
        <w:t xml:space="preserve"> </w:t>
      </w:r>
      <w:r>
        <w:rPr>
          <w:rStyle w:val="s2"/>
        </w:rPr>
        <w:t>"isolated"</w:t>
      </w:r>
      <w:r>
        <w:rPr>
          <w:rStyle w:val="p"/>
        </w:rPr>
        <w:t>,</w:t>
      </w:r>
    </w:p>
    <w:p w:rsidR="00000000" w:rsidRDefault="00000000">
      <w:pPr>
        <w:pStyle w:val="HTML0"/>
        <w:divId w:val="1312097604"/>
        <w:rPr>
          <w:rStyle w:val="w"/>
        </w:rPr>
      </w:pPr>
      <w:r>
        <w:rPr>
          <w:rStyle w:val="w"/>
        </w:rPr>
        <w:t xml:space="preserve">            </w:t>
      </w:r>
      <w:r>
        <w:rPr>
          <w:rStyle w:val="nl"/>
        </w:rPr>
        <w:t>"openAvgPx"</w:t>
      </w:r>
      <w:r>
        <w:rPr>
          <w:rStyle w:val="p"/>
        </w:rPr>
        <w:t>:</w:t>
      </w:r>
      <w:r>
        <w:rPr>
          <w:rStyle w:val="w"/>
        </w:rPr>
        <w:t xml:space="preserve"> </w:t>
      </w:r>
      <w:r>
        <w:rPr>
          <w:rStyle w:val="s2"/>
        </w:rPr>
        <w:t>"2029.13"</w:t>
      </w:r>
      <w:r>
        <w:rPr>
          <w:rStyle w:val="p"/>
        </w:rPr>
        <w:t>,</w:t>
      </w:r>
    </w:p>
    <w:p w:rsidR="00000000" w:rsidRDefault="00000000">
      <w:pPr>
        <w:pStyle w:val="HTML0"/>
        <w:divId w:val="1312097604"/>
        <w:rPr>
          <w:rStyle w:val="w"/>
        </w:rPr>
      </w:pPr>
      <w:r>
        <w:rPr>
          <w:rStyle w:val="w"/>
        </w:rPr>
        <w:t xml:space="preserve">            </w:t>
      </w:r>
      <w:r>
        <w:rPr>
          <w:rStyle w:val="nl"/>
        </w:rPr>
        <w:t>"openTime"</w:t>
      </w:r>
      <w:r>
        <w:rPr>
          <w:rStyle w:val="p"/>
        </w:rPr>
        <w:t>:</w:t>
      </w:r>
      <w:r>
        <w:rPr>
          <w:rStyle w:val="w"/>
        </w:rPr>
        <w:t xml:space="preserve"> </w:t>
      </w:r>
      <w:r>
        <w:rPr>
          <w:rStyle w:val="s2"/>
        </w:rPr>
        <w:t>"1701144639417"</w:t>
      </w:r>
      <w:r>
        <w:rPr>
          <w:rStyle w:val="p"/>
        </w:rPr>
        <w:t>,</w:t>
      </w:r>
    </w:p>
    <w:p w:rsidR="00000000" w:rsidRDefault="00000000">
      <w:pPr>
        <w:pStyle w:val="HTML0"/>
        <w:divId w:val="1312097604"/>
        <w:rPr>
          <w:rStyle w:val="w"/>
        </w:rPr>
      </w:pPr>
      <w:r>
        <w:rPr>
          <w:rStyle w:val="w"/>
        </w:rPr>
        <w:t xml:space="preserve">            </w:t>
      </w:r>
      <w:r>
        <w:rPr>
          <w:rStyle w:val="nl"/>
        </w:rPr>
        <w:t>"posSide"</w:t>
      </w:r>
      <w:r>
        <w:rPr>
          <w:rStyle w:val="p"/>
        </w:rPr>
        <w:t>:</w:t>
      </w:r>
      <w:r>
        <w:rPr>
          <w:rStyle w:val="w"/>
        </w:rPr>
        <w:t xml:space="preserve"> </w:t>
      </w:r>
      <w:r>
        <w:rPr>
          <w:rStyle w:val="s2"/>
        </w:rPr>
        <w:t>"short"</w:t>
      </w:r>
      <w:r>
        <w:rPr>
          <w:rStyle w:val="p"/>
        </w:rPr>
        <w:t>,</w:t>
      </w:r>
    </w:p>
    <w:p w:rsidR="00000000" w:rsidRDefault="00000000">
      <w:pPr>
        <w:pStyle w:val="HTML0"/>
        <w:divId w:val="1312097604"/>
        <w:rPr>
          <w:rStyle w:val="w"/>
        </w:rPr>
      </w:pPr>
      <w:r>
        <w:rPr>
          <w:rStyle w:val="w"/>
        </w:rPr>
        <w:t xml:space="preserve">            </w:t>
      </w:r>
      <w:r>
        <w:rPr>
          <w:rStyle w:val="nl"/>
        </w:rPr>
        <w:t>"subPos"</w:t>
      </w:r>
      <w:r>
        <w:rPr>
          <w:rStyle w:val="p"/>
        </w:rPr>
        <w:t>:</w:t>
      </w:r>
      <w:r>
        <w:rPr>
          <w:rStyle w:val="w"/>
        </w:rPr>
        <w:t xml:space="preserve"> </w:t>
      </w:r>
      <w:r>
        <w:rPr>
          <w:rStyle w:val="s2"/>
        </w:rPr>
        <w:t>"4"</w:t>
      </w:r>
      <w:r>
        <w:rPr>
          <w:rStyle w:val="p"/>
        </w:rPr>
        <w:t>,</w:t>
      </w:r>
    </w:p>
    <w:p w:rsidR="00000000" w:rsidRDefault="00000000">
      <w:pPr>
        <w:pStyle w:val="HTML0"/>
        <w:divId w:val="1312097604"/>
        <w:rPr>
          <w:rStyle w:val="w"/>
        </w:rPr>
      </w:pPr>
      <w:r>
        <w:rPr>
          <w:rStyle w:val="w"/>
        </w:rPr>
        <w:t xml:space="preserve">            </w:t>
      </w:r>
      <w:r>
        <w:rPr>
          <w:rStyle w:val="nl"/>
        </w:rPr>
        <w:t>"subPosId"</w:t>
      </w:r>
      <w:r>
        <w:rPr>
          <w:rStyle w:val="p"/>
        </w:rPr>
        <w:t>:</w:t>
      </w:r>
      <w:r>
        <w:rPr>
          <w:rStyle w:val="w"/>
        </w:rPr>
        <w:t xml:space="preserve"> </w:t>
      </w:r>
      <w:r>
        <w:rPr>
          <w:rStyle w:val="s2"/>
        </w:rPr>
        <w:t>"649582930998104064"</w:t>
      </w:r>
      <w:r>
        <w:rPr>
          <w:rStyle w:val="p"/>
        </w:rPr>
        <w:t>,</w:t>
      </w:r>
    </w:p>
    <w:p w:rsidR="00000000" w:rsidRDefault="00000000">
      <w:pPr>
        <w:pStyle w:val="HTML0"/>
        <w:divId w:val="1312097604"/>
        <w:rPr>
          <w:rStyle w:val="w"/>
        </w:rPr>
      </w:pPr>
      <w:r>
        <w:rPr>
          <w:rStyle w:val="w"/>
        </w:rPr>
        <w:t xml:space="preserve">            </w:t>
      </w:r>
      <w:r>
        <w:rPr>
          <w:rStyle w:val="nl"/>
        </w:rPr>
        <w:t>"uniqueCode"</w:t>
      </w:r>
      <w:r>
        <w:rPr>
          <w:rStyle w:val="p"/>
        </w:rPr>
        <w:t>:</w:t>
      </w:r>
      <w:r>
        <w:rPr>
          <w:rStyle w:val="w"/>
        </w:rPr>
        <w:t xml:space="preserve"> </w:t>
      </w:r>
      <w:r>
        <w:rPr>
          <w:rStyle w:val="s2"/>
        </w:rPr>
        <w:t>"D9ADEAB33AE9EABD"</w:t>
      </w:r>
      <w:r>
        <w:rPr>
          <w:rStyle w:val="p"/>
        </w:rPr>
        <w:t>,</w:t>
      </w:r>
    </w:p>
    <w:p w:rsidR="00000000" w:rsidRDefault="00000000">
      <w:pPr>
        <w:pStyle w:val="HTML0"/>
        <w:divId w:val="1312097604"/>
        <w:rPr>
          <w:rStyle w:val="w"/>
        </w:rPr>
      </w:pPr>
      <w:r>
        <w:rPr>
          <w:rStyle w:val="w"/>
        </w:rPr>
        <w:t xml:space="preserve">            </w:t>
      </w:r>
      <w:r>
        <w:rPr>
          <w:rStyle w:val="nl"/>
        </w:rPr>
        <w:t>"upl"</w:t>
      </w:r>
      <w:r>
        <w:rPr>
          <w:rStyle w:val="p"/>
        </w:rPr>
        <w:t>:</w:t>
      </w:r>
      <w:r>
        <w:rPr>
          <w:rStyle w:val="w"/>
        </w:rPr>
        <w:t xml:space="preserve"> </w:t>
      </w:r>
      <w:r>
        <w:rPr>
          <w:rStyle w:val="s2"/>
        </w:rPr>
        <w:t>"0.0728"</w:t>
      </w:r>
      <w:r>
        <w:rPr>
          <w:rStyle w:val="p"/>
        </w:rPr>
        <w:t>,</w:t>
      </w:r>
    </w:p>
    <w:p w:rsidR="00000000" w:rsidRDefault="00000000">
      <w:pPr>
        <w:pStyle w:val="HTML0"/>
        <w:divId w:val="1312097604"/>
        <w:rPr>
          <w:rStyle w:val="w"/>
        </w:rPr>
      </w:pPr>
      <w:r>
        <w:rPr>
          <w:rStyle w:val="w"/>
        </w:rPr>
        <w:t xml:space="preserve">            </w:t>
      </w:r>
      <w:r>
        <w:rPr>
          <w:rStyle w:val="nl"/>
        </w:rPr>
        <w:t>"uplRatio"</w:t>
      </w:r>
      <w:r>
        <w:rPr>
          <w:rStyle w:val="p"/>
        </w:rPr>
        <w:t>:</w:t>
      </w:r>
      <w:r>
        <w:rPr>
          <w:rStyle w:val="w"/>
        </w:rPr>
        <w:t xml:space="preserve"> </w:t>
      </w:r>
      <w:r>
        <w:rPr>
          <w:rStyle w:val="s2"/>
        </w:rPr>
        <w:t>"0.0044846806266725"</w:t>
      </w:r>
    </w:p>
    <w:p w:rsidR="00000000" w:rsidRDefault="00000000">
      <w:pPr>
        <w:pStyle w:val="HTML0"/>
        <w:divId w:val="1312097604"/>
        <w:rPr>
          <w:rStyle w:val="w"/>
        </w:rPr>
      </w:pPr>
      <w:r>
        <w:rPr>
          <w:rStyle w:val="w"/>
        </w:rPr>
        <w:t xml:space="preserve">        </w:t>
      </w:r>
      <w:r>
        <w:rPr>
          <w:rStyle w:val="p"/>
        </w:rPr>
        <w:t>}</w:t>
      </w:r>
    </w:p>
    <w:p w:rsidR="00000000" w:rsidRDefault="00000000">
      <w:pPr>
        <w:pStyle w:val="HTML0"/>
        <w:divId w:val="1312097604"/>
        <w:rPr>
          <w:rStyle w:val="w"/>
        </w:rPr>
      </w:pPr>
      <w:r>
        <w:rPr>
          <w:rStyle w:val="w"/>
        </w:rPr>
        <w:t xml:space="preserve">    </w:t>
      </w:r>
      <w:r>
        <w:rPr>
          <w:rStyle w:val="p"/>
        </w:rPr>
        <w:t>],</w:t>
      </w:r>
    </w:p>
    <w:p w:rsidR="00000000" w:rsidRDefault="00000000">
      <w:pPr>
        <w:pStyle w:val="HTML0"/>
        <w:divId w:val="1312097604"/>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312097604"/>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625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Instrument ID, e.g. BTC-USDT-SWAP</w:t>
            </w:r>
          </w:p>
        </w:tc>
      </w:tr>
      <w:tr w:rsidR="00000000">
        <w:trPr>
          <w:divId w:val="175387555"/>
          <w:tblCellSpacing w:w="15" w:type="dxa"/>
        </w:trPr>
        <w:tc>
          <w:tcPr>
            <w:tcW w:w="0" w:type="auto"/>
            <w:vAlign w:val="center"/>
            <w:hideMark/>
          </w:tcPr>
          <w:p w:rsidR="00000000" w:rsidRDefault="00000000">
            <w:r>
              <w:t>subPosId</w:t>
            </w:r>
          </w:p>
        </w:tc>
        <w:tc>
          <w:tcPr>
            <w:tcW w:w="0" w:type="auto"/>
            <w:vAlign w:val="center"/>
            <w:hideMark/>
          </w:tcPr>
          <w:p w:rsidR="00000000" w:rsidRDefault="00000000">
            <w:r>
              <w:t>String</w:t>
            </w:r>
          </w:p>
        </w:tc>
        <w:tc>
          <w:tcPr>
            <w:tcW w:w="0" w:type="auto"/>
            <w:vAlign w:val="center"/>
            <w:hideMark/>
          </w:tcPr>
          <w:p w:rsidR="00000000" w:rsidRDefault="00000000">
            <w:r>
              <w:t>Lead position ID</w:t>
            </w:r>
          </w:p>
        </w:tc>
      </w:tr>
      <w:tr w:rsidR="00000000">
        <w:trPr>
          <w:divId w:val="175387555"/>
          <w:tblCellSpacing w:w="15" w:type="dxa"/>
        </w:trPr>
        <w:tc>
          <w:tcPr>
            <w:tcW w:w="0" w:type="auto"/>
            <w:vAlign w:val="center"/>
            <w:hideMark/>
          </w:tcPr>
          <w:p w:rsidR="00000000" w:rsidRDefault="00000000">
            <w:r>
              <w:t>posSide</w:t>
            </w:r>
          </w:p>
        </w:tc>
        <w:tc>
          <w:tcPr>
            <w:tcW w:w="0" w:type="auto"/>
            <w:vAlign w:val="center"/>
            <w:hideMark/>
          </w:tcPr>
          <w:p w:rsidR="00000000" w:rsidRDefault="00000000">
            <w:r>
              <w:t>String</w:t>
            </w:r>
          </w:p>
        </w:tc>
        <w:tc>
          <w:tcPr>
            <w:tcW w:w="0" w:type="auto"/>
            <w:vAlign w:val="center"/>
            <w:hideMark/>
          </w:tcPr>
          <w:p w:rsidR="00000000" w:rsidRDefault="00000000">
            <w:r>
              <w:t>Position side</w:t>
            </w:r>
            <w:r>
              <w:br/>
            </w:r>
            <w:r>
              <w:rPr>
                <w:rStyle w:val="HTML"/>
              </w:rPr>
              <w:t>long</w:t>
            </w:r>
            <w:r>
              <w:t xml:space="preserve"> </w:t>
            </w:r>
            <w:r>
              <w:br/>
            </w:r>
            <w:r>
              <w:rPr>
                <w:rStyle w:val="HTML"/>
              </w:rPr>
              <w:t>short</w:t>
            </w:r>
            <w:r>
              <w:t xml:space="preserve"> </w:t>
            </w:r>
            <w:r>
              <w:br/>
            </w:r>
            <w:r>
              <w:rPr>
                <w:rStyle w:val="HTML"/>
              </w:rPr>
              <w:t>net</w:t>
            </w:r>
            <w:r>
              <w:br/>
              <w:t>(Long positions have positive subPos; short positions have negative subPos)</w:t>
            </w:r>
          </w:p>
        </w:tc>
      </w:tr>
      <w:tr w:rsidR="00000000">
        <w:trPr>
          <w:divId w:val="175387555"/>
          <w:tblCellSpacing w:w="15" w:type="dxa"/>
        </w:trPr>
        <w:tc>
          <w:tcPr>
            <w:tcW w:w="0" w:type="auto"/>
            <w:vAlign w:val="center"/>
            <w:hideMark/>
          </w:tcPr>
          <w:p w:rsidR="00000000" w:rsidRDefault="00000000">
            <w:r>
              <w:t>mgnMode</w:t>
            </w:r>
          </w:p>
        </w:tc>
        <w:tc>
          <w:tcPr>
            <w:tcW w:w="0" w:type="auto"/>
            <w:vAlign w:val="center"/>
            <w:hideMark/>
          </w:tcPr>
          <w:p w:rsidR="00000000" w:rsidRDefault="00000000">
            <w:r>
              <w:t>String</w:t>
            </w:r>
          </w:p>
        </w:tc>
        <w:tc>
          <w:tcPr>
            <w:tcW w:w="0" w:type="auto"/>
            <w:vAlign w:val="center"/>
            <w:hideMark/>
          </w:tcPr>
          <w:p w:rsidR="00000000" w:rsidRDefault="00000000">
            <w:r>
              <w:t xml:space="preserve">Margin mode. </w:t>
            </w:r>
            <w:r>
              <w:rPr>
                <w:rStyle w:val="HTML"/>
              </w:rPr>
              <w:t>cross</w:t>
            </w:r>
            <w:r>
              <w:t xml:space="preserve"> </w:t>
            </w:r>
            <w:r>
              <w:rPr>
                <w:rStyle w:val="HTML"/>
              </w:rPr>
              <w:t>isolated</w:t>
            </w:r>
          </w:p>
        </w:tc>
      </w:tr>
      <w:tr w:rsidR="00000000">
        <w:trPr>
          <w:divId w:val="175387555"/>
          <w:tblCellSpacing w:w="15" w:type="dxa"/>
        </w:trPr>
        <w:tc>
          <w:tcPr>
            <w:tcW w:w="0" w:type="auto"/>
            <w:vAlign w:val="center"/>
            <w:hideMark/>
          </w:tcPr>
          <w:p w:rsidR="00000000" w:rsidRDefault="00000000">
            <w:r>
              <w:t>lever</w:t>
            </w:r>
          </w:p>
        </w:tc>
        <w:tc>
          <w:tcPr>
            <w:tcW w:w="0" w:type="auto"/>
            <w:vAlign w:val="center"/>
            <w:hideMark/>
          </w:tcPr>
          <w:p w:rsidR="00000000" w:rsidRDefault="00000000">
            <w:r>
              <w:t>String</w:t>
            </w:r>
          </w:p>
        </w:tc>
        <w:tc>
          <w:tcPr>
            <w:tcW w:w="0" w:type="auto"/>
            <w:vAlign w:val="center"/>
            <w:hideMark/>
          </w:tcPr>
          <w:p w:rsidR="00000000" w:rsidRDefault="00000000">
            <w:r>
              <w:t>Leverage</w:t>
            </w:r>
          </w:p>
        </w:tc>
      </w:tr>
      <w:tr w:rsidR="00000000">
        <w:trPr>
          <w:divId w:val="175387555"/>
          <w:tblCellSpacing w:w="15" w:type="dxa"/>
        </w:trPr>
        <w:tc>
          <w:tcPr>
            <w:tcW w:w="0" w:type="auto"/>
            <w:vAlign w:val="center"/>
            <w:hideMark/>
          </w:tcPr>
          <w:p w:rsidR="00000000" w:rsidRDefault="00000000">
            <w:r>
              <w:t>openAvgPx</w:t>
            </w:r>
          </w:p>
        </w:tc>
        <w:tc>
          <w:tcPr>
            <w:tcW w:w="0" w:type="auto"/>
            <w:vAlign w:val="center"/>
            <w:hideMark/>
          </w:tcPr>
          <w:p w:rsidR="00000000" w:rsidRDefault="00000000">
            <w:r>
              <w:t>String</w:t>
            </w:r>
          </w:p>
        </w:tc>
        <w:tc>
          <w:tcPr>
            <w:tcW w:w="0" w:type="auto"/>
            <w:vAlign w:val="center"/>
            <w:hideMark/>
          </w:tcPr>
          <w:p w:rsidR="00000000" w:rsidRDefault="00000000">
            <w:r>
              <w:t>Average open price</w:t>
            </w:r>
          </w:p>
        </w:tc>
      </w:tr>
      <w:tr w:rsidR="00000000">
        <w:trPr>
          <w:divId w:val="175387555"/>
          <w:tblCellSpacing w:w="15" w:type="dxa"/>
        </w:trPr>
        <w:tc>
          <w:tcPr>
            <w:tcW w:w="0" w:type="auto"/>
            <w:vAlign w:val="center"/>
            <w:hideMark/>
          </w:tcPr>
          <w:p w:rsidR="00000000" w:rsidRDefault="00000000">
            <w:r>
              <w:t>openTime</w:t>
            </w:r>
          </w:p>
        </w:tc>
        <w:tc>
          <w:tcPr>
            <w:tcW w:w="0" w:type="auto"/>
            <w:vAlign w:val="center"/>
            <w:hideMark/>
          </w:tcPr>
          <w:p w:rsidR="00000000" w:rsidRDefault="00000000">
            <w:r>
              <w:t>String</w:t>
            </w:r>
          </w:p>
        </w:tc>
        <w:tc>
          <w:tcPr>
            <w:tcW w:w="0" w:type="auto"/>
            <w:vAlign w:val="center"/>
            <w:hideMark/>
          </w:tcPr>
          <w:p w:rsidR="00000000" w:rsidRDefault="00000000">
            <w:r>
              <w:t>Open time</w:t>
            </w:r>
          </w:p>
        </w:tc>
      </w:tr>
      <w:tr w:rsidR="00000000">
        <w:trPr>
          <w:divId w:val="175387555"/>
          <w:tblCellSpacing w:w="15" w:type="dxa"/>
        </w:trPr>
        <w:tc>
          <w:tcPr>
            <w:tcW w:w="0" w:type="auto"/>
            <w:vAlign w:val="center"/>
            <w:hideMark/>
          </w:tcPr>
          <w:p w:rsidR="00000000" w:rsidRDefault="00000000">
            <w:r>
              <w:t>subPos</w:t>
            </w:r>
          </w:p>
        </w:tc>
        <w:tc>
          <w:tcPr>
            <w:tcW w:w="0" w:type="auto"/>
            <w:vAlign w:val="center"/>
            <w:hideMark/>
          </w:tcPr>
          <w:p w:rsidR="00000000" w:rsidRDefault="00000000">
            <w:r>
              <w:t>String</w:t>
            </w:r>
          </w:p>
        </w:tc>
        <w:tc>
          <w:tcPr>
            <w:tcW w:w="0" w:type="auto"/>
            <w:vAlign w:val="center"/>
            <w:hideMark/>
          </w:tcPr>
          <w:p w:rsidR="00000000" w:rsidRDefault="00000000">
            <w:r>
              <w:t>Quantity of positions</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margin</w:t>
            </w:r>
          </w:p>
        </w:tc>
        <w:tc>
          <w:tcPr>
            <w:tcW w:w="0" w:type="auto"/>
            <w:vAlign w:val="center"/>
            <w:hideMark/>
          </w:tcPr>
          <w:p w:rsidR="00000000" w:rsidRDefault="00000000">
            <w:r>
              <w:t>String</w:t>
            </w:r>
          </w:p>
        </w:tc>
        <w:tc>
          <w:tcPr>
            <w:tcW w:w="0" w:type="auto"/>
            <w:vAlign w:val="center"/>
            <w:hideMark/>
          </w:tcPr>
          <w:p w:rsidR="00000000" w:rsidRDefault="00000000">
            <w:r>
              <w:t>Margin</w:t>
            </w:r>
          </w:p>
        </w:tc>
      </w:tr>
      <w:tr w:rsidR="00000000">
        <w:trPr>
          <w:divId w:val="175387555"/>
          <w:tblCellSpacing w:w="15" w:type="dxa"/>
        </w:trPr>
        <w:tc>
          <w:tcPr>
            <w:tcW w:w="0" w:type="auto"/>
            <w:vAlign w:val="center"/>
            <w:hideMark/>
          </w:tcPr>
          <w:p w:rsidR="00000000" w:rsidRDefault="00000000">
            <w:r>
              <w:t>upl</w:t>
            </w:r>
          </w:p>
        </w:tc>
        <w:tc>
          <w:tcPr>
            <w:tcW w:w="0" w:type="auto"/>
            <w:vAlign w:val="center"/>
            <w:hideMark/>
          </w:tcPr>
          <w:p w:rsidR="00000000" w:rsidRDefault="00000000">
            <w:r>
              <w:t>String</w:t>
            </w:r>
          </w:p>
        </w:tc>
        <w:tc>
          <w:tcPr>
            <w:tcW w:w="0" w:type="auto"/>
            <w:vAlign w:val="center"/>
            <w:hideMark/>
          </w:tcPr>
          <w:p w:rsidR="00000000" w:rsidRDefault="00000000">
            <w:r>
              <w:t>Unrealized profit and loss</w:t>
            </w:r>
          </w:p>
        </w:tc>
      </w:tr>
      <w:tr w:rsidR="00000000">
        <w:trPr>
          <w:divId w:val="175387555"/>
          <w:tblCellSpacing w:w="15" w:type="dxa"/>
        </w:trPr>
        <w:tc>
          <w:tcPr>
            <w:tcW w:w="0" w:type="auto"/>
            <w:vAlign w:val="center"/>
            <w:hideMark/>
          </w:tcPr>
          <w:p w:rsidR="00000000" w:rsidRDefault="00000000">
            <w:r>
              <w:t>uplRatio</w:t>
            </w:r>
          </w:p>
        </w:tc>
        <w:tc>
          <w:tcPr>
            <w:tcW w:w="0" w:type="auto"/>
            <w:vAlign w:val="center"/>
            <w:hideMark/>
          </w:tcPr>
          <w:p w:rsidR="00000000" w:rsidRDefault="00000000">
            <w:r>
              <w:t>String</w:t>
            </w:r>
          </w:p>
        </w:tc>
        <w:tc>
          <w:tcPr>
            <w:tcW w:w="0" w:type="auto"/>
            <w:vAlign w:val="center"/>
            <w:hideMark/>
          </w:tcPr>
          <w:p w:rsidR="00000000" w:rsidRDefault="00000000">
            <w:r>
              <w:t>Unrealized profit and loss ratio</w:t>
            </w:r>
          </w:p>
        </w:tc>
      </w:tr>
      <w:tr w:rsidR="00000000">
        <w:trPr>
          <w:divId w:val="175387555"/>
          <w:tblCellSpacing w:w="15" w:type="dxa"/>
        </w:trPr>
        <w:tc>
          <w:tcPr>
            <w:tcW w:w="0" w:type="auto"/>
            <w:vAlign w:val="center"/>
            <w:hideMark/>
          </w:tcPr>
          <w:p w:rsidR="00000000" w:rsidRDefault="00000000">
            <w:r>
              <w:t>markPx</w:t>
            </w:r>
          </w:p>
        </w:tc>
        <w:tc>
          <w:tcPr>
            <w:tcW w:w="0" w:type="auto"/>
            <w:vAlign w:val="center"/>
            <w:hideMark/>
          </w:tcPr>
          <w:p w:rsidR="00000000" w:rsidRDefault="00000000">
            <w:r>
              <w:t>String</w:t>
            </w:r>
          </w:p>
        </w:tc>
        <w:tc>
          <w:tcPr>
            <w:tcW w:w="0" w:type="auto"/>
            <w:vAlign w:val="center"/>
            <w:hideMark/>
          </w:tcPr>
          <w:p w:rsidR="00000000" w:rsidRDefault="00000000">
            <w:r>
              <w:t>Latest mark price, only applicable to contract</w:t>
            </w:r>
          </w:p>
        </w:tc>
      </w:tr>
      <w:tr w:rsidR="00000000">
        <w:trPr>
          <w:divId w:val="175387555"/>
          <w:tblCellSpacing w:w="15" w:type="dxa"/>
        </w:trPr>
        <w:tc>
          <w:tcPr>
            <w:tcW w:w="0" w:type="auto"/>
            <w:vAlign w:val="center"/>
            <w:hideMark/>
          </w:tcPr>
          <w:p w:rsidR="00000000" w:rsidRDefault="00000000">
            <w:r>
              <w:t>uniqueCode</w:t>
            </w:r>
          </w:p>
        </w:tc>
        <w:tc>
          <w:tcPr>
            <w:tcW w:w="0" w:type="auto"/>
            <w:vAlign w:val="center"/>
            <w:hideMark/>
          </w:tcPr>
          <w:p w:rsidR="00000000" w:rsidRDefault="00000000">
            <w:r>
              <w:t>String</w:t>
            </w:r>
          </w:p>
        </w:tc>
        <w:tc>
          <w:tcPr>
            <w:tcW w:w="0" w:type="auto"/>
            <w:vAlign w:val="center"/>
            <w:hideMark/>
          </w:tcPr>
          <w:p w:rsidR="00000000" w:rsidRDefault="00000000">
            <w:r>
              <w:t>Lead trader unique code</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Currency</w:t>
            </w:r>
          </w:p>
        </w:tc>
      </w:tr>
    </w:tbl>
    <w:p w:rsidR="00000000" w:rsidRDefault="00000000">
      <w:pPr>
        <w:pStyle w:val="3"/>
        <w:divId w:val="175387555"/>
      </w:pPr>
      <w:r>
        <w:t>GET / Lead trader lead position history (private)</w:t>
      </w:r>
    </w:p>
    <w:p w:rsidR="00000000" w:rsidRDefault="00000000">
      <w:pPr>
        <w:pStyle w:val="a5"/>
        <w:divId w:val="175387555"/>
      </w:pPr>
      <w:r>
        <w:t>Private endpoint. Retrieve the lead trader completed leading position of the last 3 months.</w:t>
      </w:r>
      <w:r>
        <w:br/>
        <w:t xml:space="preserve">Returns reverse chronological order with </w:t>
      </w:r>
      <w:r>
        <w:rPr>
          <w:rStyle w:val="HTML"/>
        </w:rPr>
        <w:t>subPosId</w:t>
      </w:r>
      <w:r>
        <w:t xml:space="preserve">. </w:t>
      </w:r>
    </w:p>
    <w:p w:rsidR="00000000" w:rsidRDefault="00000000">
      <w:pPr>
        <w:pStyle w:val="a5"/>
        <w:divId w:val="175387555"/>
      </w:pPr>
      <w:r>
        <w:t>For requests from the ND sub-account, under the same ND broker, uniqueCode is supported for ND lead trader unique code by this endpoint, but the related public endpoint does not support it.</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/api/v5/copytrading/performance-subpositions-history</w:t>
      </w:r>
    </w:p>
    <w:p w:rsidR="00000000" w:rsidRDefault="00000000">
      <w:pPr>
        <w:pStyle w:val="a5"/>
        <w:ind w:left="720" w:right="720"/>
        <w:divId w:val="988171947"/>
      </w:pPr>
      <w:r>
        <w:t>Request example</w:t>
      </w:r>
    </w:p>
    <w:p w:rsidR="00000000" w:rsidRDefault="00000000">
      <w:pPr>
        <w:pStyle w:val="HTML0"/>
        <w:divId w:val="602304529"/>
        <w:rPr>
          <w:rStyle w:val="HTML"/>
        </w:rPr>
      </w:pPr>
      <w:r>
        <w:rPr>
          <w:rStyle w:val="HTML"/>
        </w:rPr>
        <w:t>GET /api/v5/copytrading/performance-subpositions-history?instType</w:t>
      </w:r>
      <w:r>
        <w:rPr>
          <w:rStyle w:val="o"/>
        </w:rPr>
        <w:t>=</w:t>
      </w:r>
      <w:r>
        <w:rPr>
          <w:rStyle w:val="HTML"/>
        </w:rPr>
        <w:t>SWAP&amp;uniqueCode</w:t>
      </w:r>
      <w:r>
        <w:rPr>
          <w:rStyle w:val="o"/>
        </w:rPr>
        <w:t>=</w:t>
      </w:r>
      <w:r>
        <w:rPr>
          <w:rStyle w:val="HTML"/>
        </w:rPr>
        <w:t>9A8534AB09862774</w:t>
      </w:r>
    </w:p>
    <w:p w:rsidR="00000000" w:rsidRDefault="00000000">
      <w:pPr>
        <w:pStyle w:val="HTML0"/>
        <w:divId w:val="602304529"/>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058"/>
        <w:gridCol w:w="5193"/>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type</w:t>
            </w:r>
            <w:r>
              <w:br/>
            </w:r>
            <w:r>
              <w:rPr>
                <w:rStyle w:val="HTML"/>
              </w:rPr>
              <w:t>SWAP</w:t>
            </w:r>
            <w:r>
              <w:t>, the default value.</w:t>
            </w:r>
          </w:p>
        </w:tc>
      </w:tr>
      <w:tr w:rsidR="00000000">
        <w:trPr>
          <w:divId w:val="175387555"/>
          <w:tblCellSpacing w:w="15" w:type="dxa"/>
        </w:trPr>
        <w:tc>
          <w:tcPr>
            <w:tcW w:w="0" w:type="auto"/>
            <w:vAlign w:val="center"/>
            <w:hideMark/>
          </w:tcPr>
          <w:p w:rsidR="00000000" w:rsidRDefault="00000000">
            <w:r>
              <w:t>uniqueCode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Lead trader unique code</w:t>
            </w:r>
            <w:r>
              <w:br/>
              <w:t>A combination of case-sensitive alphanumerics, all numbers and the length is 16 characters, e.g. 213E8C92DC61EFAC</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earlier than the requested </w:t>
            </w:r>
            <w:r>
              <w:rPr>
                <w:rStyle w:val="HTML"/>
              </w:rPr>
              <w:t>subPosId</w:t>
            </w:r>
            <w:r>
              <w:t>.</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newer than the requested </w:t>
            </w:r>
            <w:r>
              <w:rPr>
                <w:rStyle w:val="HTML"/>
              </w:rPr>
              <w:t>subPosId</w:t>
            </w:r>
            <w:r>
              <w:t>.</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Number of results per request. Maximum is 100. Default is 100.</w:t>
            </w:r>
          </w:p>
        </w:tc>
      </w:tr>
    </w:tbl>
    <w:p w:rsidR="00000000" w:rsidRDefault="00000000">
      <w:pPr>
        <w:pStyle w:val="a5"/>
        <w:ind w:left="720" w:right="720"/>
        <w:divId w:val="101609440"/>
      </w:pPr>
      <w:r>
        <w:t>Response example</w:t>
      </w:r>
    </w:p>
    <w:p w:rsidR="00000000" w:rsidRDefault="00000000">
      <w:pPr>
        <w:pStyle w:val="HTML0"/>
        <w:divId w:val="2074505379"/>
        <w:rPr>
          <w:rStyle w:val="w"/>
        </w:rPr>
      </w:pPr>
      <w:r>
        <w:rPr>
          <w:rStyle w:val="p"/>
        </w:rPr>
        <w:t>{</w:t>
      </w:r>
    </w:p>
    <w:p w:rsidR="00000000" w:rsidRDefault="00000000">
      <w:pPr>
        <w:pStyle w:val="HTML0"/>
        <w:divId w:val="2074505379"/>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2074505379"/>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2074505379"/>
        <w:rPr>
          <w:rStyle w:val="w"/>
        </w:rPr>
      </w:pPr>
      <w:r>
        <w:rPr>
          <w:rStyle w:val="w"/>
        </w:rPr>
        <w:t xml:space="preserve">        </w:t>
      </w:r>
      <w:r>
        <w:rPr>
          <w:rStyle w:val="p"/>
        </w:rPr>
        <w:t>{</w:t>
      </w:r>
    </w:p>
    <w:p w:rsidR="00000000" w:rsidRDefault="00000000">
      <w:pPr>
        <w:pStyle w:val="HTML0"/>
        <w:divId w:val="2074505379"/>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2074505379"/>
        <w:rPr>
          <w:rStyle w:val="w"/>
        </w:rPr>
      </w:pPr>
      <w:r>
        <w:rPr>
          <w:rStyle w:val="w"/>
        </w:rPr>
        <w:t xml:space="preserve">            </w:t>
      </w:r>
      <w:r>
        <w:rPr>
          <w:rStyle w:val="nl"/>
        </w:rPr>
        <w:t>"closeAvgPx"</w:t>
      </w:r>
      <w:r>
        <w:rPr>
          <w:rStyle w:val="p"/>
        </w:rPr>
        <w:t>:</w:t>
      </w:r>
      <w:r>
        <w:rPr>
          <w:rStyle w:val="w"/>
        </w:rPr>
        <w:t xml:space="preserve"> </w:t>
      </w:r>
      <w:r>
        <w:rPr>
          <w:rStyle w:val="s2"/>
        </w:rPr>
        <w:t>"28385.9"</w:t>
      </w:r>
      <w:r>
        <w:rPr>
          <w:rStyle w:val="p"/>
        </w:rPr>
        <w:t>,</w:t>
      </w:r>
    </w:p>
    <w:p w:rsidR="00000000" w:rsidRDefault="00000000">
      <w:pPr>
        <w:pStyle w:val="HTML0"/>
        <w:divId w:val="2074505379"/>
        <w:rPr>
          <w:rStyle w:val="w"/>
        </w:rPr>
      </w:pPr>
      <w:r>
        <w:rPr>
          <w:rStyle w:val="w"/>
        </w:rPr>
        <w:t xml:space="preserve">            </w:t>
      </w:r>
      <w:r>
        <w:rPr>
          <w:rStyle w:val="nl"/>
        </w:rPr>
        <w:t>"closeTime"</w:t>
      </w:r>
      <w:r>
        <w:rPr>
          <w:rStyle w:val="p"/>
        </w:rPr>
        <w:t>:</w:t>
      </w:r>
      <w:r>
        <w:rPr>
          <w:rStyle w:val="w"/>
        </w:rPr>
        <w:t xml:space="preserve"> </w:t>
      </w:r>
      <w:r>
        <w:rPr>
          <w:rStyle w:val="s2"/>
        </w:rPr>
        <w:t>"1697709137162"</w:t>
      </w:r>
      <w:r>
        <w:rPr>
          <w:rStyle w:val="p"/>
        </w:rPr>
        <w:t>,</w:t>
      </w:r>
    </w:p>
    <w:p w:rsidR="00000000" w:rsidRDefault="00000000">
      <w:pPr>
        <w:pStyle w:val="HTML0"/>
        <w:divId w:val="2074505379"/>
        <w:rPr>
          <w:rStyle w:val="w"/>
        </w:rPr>
      </w:pPr>
      <w:r>
        <w:rPr>
          <w:rStyle w:val="w"/>
        </w:rPr>
        <w:t xml:space="preserve">            </w:t>
      </w:r>
      <w:r>
        <w:rPr>
          <w:rStyle w:val="nl"/>
        </w:rPr>
        <w:t>"instId"</w:t>
      </w:r>
      <w:r>
        <w:rPr>
          <w:rStyle w:val="p"/>
        </w:rPr>
        <w:t>:</w:t>
      </w:r>
      <w:r>
        <w:rPr>
          <w:rStyle w:val="w"/>
        </w:rPr>
        <w:t xml:space="preserve"> </w:t>
      </w:r>
      <w:r>
        <w:rPr>
          <w:rStyle w:val="s2"/>
        </w:rPr>
        <w:t>"BTC-USDT-SWAP"</w:t>
      </w:r>
      <w:r>
        <w:rPr>
          <w:rStyle w:val="p"/>
        </w:rPr>
        <w:t>,</w:t>
      </w:r>
    </w:p>
    <w:p w:rsidR="00000000" w:rsidRDefault="00000000">
      <w:pPr>
        <w:pStyle w:val="HTML0"/>
        <w:divId w:val="2074505379"/>
        <w:rPr>
          <w:rStyle w:val="w"/>
        </w:rPr>
      </w:pPr>
      <w:r>
        <w:rPr>
          <w:rStyle w:val="w"/>
        </w:rPr>
        <w:t xml:space="preserve">            </w:t>
      </w:r>
      <w:r>
        <w:rPr>
          <w:rStyle w:val="nl"/>
        </w:rPr>
        <w:t>"instType"</w:t>
      </w:r>
      <w:r>
        <w:rPr>
          <w:rStyle w:val="p"/>
        </w:rPr>
        <w:t>:</w:t>
      </w:r>
      <w:r>
        <w:rPr>
          <w:rStyle w:val="w"/>
        </w:rPr>
        <w:t xml:space="preserve"> </w:t>
      </w:r>
      <w:r>
        <w:rPr>
          <w:rStyle w:val="s2"/>
        </w:rPr>
        <w:t>"SWAP"</w:t>
      </w:r>
      <w:r>
        <w:rPr>
          <w:rStyle w:val="p"/>
        </w:rPr>
        <w:t>,</w:t>
      </w:r>
    </w:p>
    <w:p w:rsidR="00000000" w:rsidRDefault="00000000">
      <w:pPr>
        <w:pStyle w:val="HTML0"/>
        <w:divId w:val="2074505379"/>
        <w:rPr>
          <w:rStyle w:val="w"/>
        </w:rPr>
      </w:pPr>
      <w:r>
        <w:rPr>
          <w:rStyle w:val="w"/>
        </w:rPr>
        <w:t xml:space="preserve">            </w:t>
      </w:r>
      <w:r>
        <w:rPr>
          <w:rStyle w:val="nl"/>
        </w:rPr>
        <w:t>"lever"</w:t>
      </w:r>
      <w:r>
        <w:rPr>
          <w:rStyle w:val="p"/>
        </w:rPr>
        <w:t>:</w:t>
      </w:r>
      <w:r>
        <w:rPr>
          <w:rStyle w:val="w"/>
        </w:rPr>
        <w:t xml:space="preserve"> </w:t>
      </w:r>
      <w:r>
        <w:rPr>
          <w:rStyle w:val="s2"/>
        </w:rPr>
        <w:t>"20"</w:t>
      </w:r>
      <w:r>
        <w:rPr>
          <w:rStyle w:val="p"/>
        </w:rPr>
        <w:t>,</w:t>
      </w:r>
    </w:p>
    <w:p w:rsidR="00000000" w:rsidRDefault="00000000">
      <w:pPr>
        <w:pStyle w:val="HTML0"/>
        <w:divId w:val="2074505379"/>
        <w:rPr>
          <w:rStyle w:val="w"/>
        </w:rPr>
      </w:pPr>
      <w:r>
        <w:rPr>
          <w:rStyle w:val="w"/>
        </w:rPr>
        <w:t xml:space="preserve">            </w:t>
      </w:r>
      <w:r>
        <w:rPr>
          <w:rStyle w:val="nl"/>
        </w:rPr>
        <w:t>"margin"</w:t>
      </w:r>
      <w:r>
        <w:rPr>
          <w:rStyle w:val="p"/>
        </w:rPr>
        <w:t>:</w:t>
      </w:r>
      <w:r>
        <w:rPr>
          <w:rStyle w:val="w"/>
        </w:rPr>
        <w:t xml:space="preserve"> </w:t>
      </w:r>
      <w:r>
        <w:rPr>
          <w:rStyle w:val="s2"/>
        </w:rPr>
        <w:t>"4.245285"</w:t>
      </w:r>
      <w:r>
        <w:rPr>
          <w:rStyle w:val="p"/>
        </w:rPr>
        <w:t>,</w:t>
      </w:r>
    </w:p>
    <w:p w:rsidR="00000000" w:rsidRDefault="00000000">
      <w:pPr>
        <w:pStyle w:val="HTML0"/>
        <w:divId w:val="2074505379"/>
        <w:rPr>
          <w:rStyle w:val="w"/>
        </w:rPr>
      </w:pPr>
      <w:r>
        <w:rPr>
          <w:rStyle w:val="w"/>
        </w:rPr>
        <w:t xml:space="preserve">            </w:t>
      </w:r>
      <w:r>
        <w:rPr>
          <w:rStyle w:val="nl"/>
        </w:rPr>
        <w:t>"mgnMode"</w:t>
      </w:r>
      <w:r>
        <w:rPr>
          <w:rStyle w:val="p"/>
        </w:rPr>
        <w:t>:</w:t>
      </w:r>
      <w:r>
        <w:rPr>
          <w:rStyle w:val="w"/>
        </w:rPr>
        <w:t xml:space="preserve"> </w:t>
      </w:r>
      <w:r>
        <w:rPr>
          <w:rStyle w:val="s2"/>
        </w:rPr>
        <w:t>"isolated"</w:t>
      </w:r>
      <w:r>
        <w:rPr>
          <w:rStyle w:val="p"/>
        </w:rPr>
        <w:t>,</w:t>
      </w:r>
    </w:p>
    <w:p w:rsidR="00000000" w:rsidRDefault="00000000">
      <w:pPr>
        <w:pStyle w:val="HTML0"/>
        <w:divId w:val="2074505379"/>
        <w:rPr>
          <w:rStyle w:val="w"/>
        </w:rPr>
      </w:pPr>
      <w:r>
        <w:rPr>
          <w:rStyle w:val="w"/>
        </w:rPr>
        <w:t xml:space="preserve">            </w:t>
      </w:r>
      <w:r>
        <w:rPr>
          <w:rStyle w:val="nl"/>
        </w:rPr>
        <w:t>"openAvgPx"</w:t>
      </w:r>
      <w:r>
        <w:rPr>
          <w:rStyle w:val="p"/>
        </w:rPr>
        <w:t>:</w:t>
      </w:r>
      <w:r>
        <w:rPr>
          <w:rStyle w:val="w"/>
        </w:rPr>
        <w:t xml:space="preserve"> </w:t>
      </w:r>
      <w:r>
        <w:rPr>
          <w:rStyle w:val="s2"/>
        </w:rPr>
        <w:t>"28301.9"</w:t>
      </w:r>
      <w:r>
        <w:rPr>
          <w:rStyle w:val="p"/>
        </w:rPr>
        <w:t>,</w:t>
      </w:r>
    </w:p>
    <w:p w:rsidR="00000000" w:rsidRDefault="00000000">
      <w:pPr>
        <w:pStyle w:val="HTML0"/>
        <w:divId w:val="2074505379"/>
        <w:rPr>
          <w:rStyle w:val="w"/>
        </w:rPr>
      </w:pPr>
      <w:r>
        <w:rPr>
          <w:rStyle w:val="w"/>
        </w:rPr>
        <w:t xml:space="preserve">            </w:t>
      </w:r>
      <w:r>
        <w:rPr>
          <w:rStyle w:val="nl"/>
        </w:rPr>
        <w:t>"openTime"</w:t>
      </w:r>
      <w:r>
        <w:rPr>
          <w:rStyle w:val="p"/>
        </w:rPr>
        <w:t>:</w:t>
      </w:r>
      <w:r>
        <w:rPr>
          <w:rStyle w:val="w"/>
        </w:rPr>
        <w:t xml:space="preserve"> </w:t>
      </w:r>
      <w:r>
        <w:rPr>
          <w:rStyle w:val="s2"/>
        </w:rPr>
        <w:t>"1697698048031"</w:t>
      </w:r>
      <w:r>
        <w:rPr>
          <w:rStyle w:val="p"/>
        </w:rPr>
        <w:t>,</w:t>
      </w:r>
    </w:p>
    <w:p w:rsidR="00000000" w:rsidRDefault="00000000">
      <w:pPr>
        <w:pStyle w:val="HTML0"/>
        <w:divId w:val="2074505379"/>
        <w:rPr>
          <w:rStyle w:val="w"/>
        </w:rPr>
      </w:pPr>
      <w:r>
        <w:rPr>
          <w:rStyle w:val="w"/>
        </w:rPr>
        <w:t xml:space="preserve">            </w:t>
      </w:r>
      <w:r>
        <w:rPr>
          <w:rStyle w:val="nl"/>
        </w:rPr>
        <w:t>"pnl"</w:t>
      </w:r>
      <w:r>
        <w:rPr>
          <w:rStyle w:val="p"/>
        </w:rPr>
        <w:t>:</w:t>
      </w:r>
      <w:r>
        <w:rPr>
          <w:rStyle w:val="w"/>
        </w:rPr>
        <w:t xml:space="preserve"> </w:t>
      </w:r>
      <w:r>
        <w:rPr>
          <w:rStyle w:val="s2"/>
        </w:rPr>
        <w:t>"0.252"</w:t>
      </w:r>
      <w:r>
        <w:rPr>
          <w:rStyle w:val="p"/>
        </w:rPr>
        <w:t>,</w:t>
      </w:r>
    </w:p>
    <w:p w:rsidR="00000000" w:rsidRDefault="00000000">
      <w:pPr>
        <w:pStyle w:val="HTML0"/>
        <w:divId w:val="2074505379"/>
        <w:rPr>
          <w:rStyle w:val="w"/>
        </w:rPr>
      </w:pPr>
      <w:r>
        <w:rPr>
          <w:rStyle w:val="w"/>
        </w:rPr>
        <w:t xml:space="preserve">            </w:t>
      </w:r>
      <w:r>
        <w:rPr>
          <w:rStyle w:val="nl"/>
        </w:rPr>
        <w:t>"pnlRatio"</w:t>
      </w:r>
      <w:r>
        <w:rPr>
          <w:rStyle w:val="p"/>
        </w:rPr>
        <w:t>:</w:t>
      </w:r>
      <w:r>
        <w:rPr>
          <w:rStyle w:val="w"/>
        </w:rPr>
        <w:t xml:space="preserve"> </w:t>
      </w:r>
      <w:r>
        <w:rPr>
          <w:rStyle w:val="s2"/>
        </w:rPr>
        <w:t>"0.05935997229868"</w:t>
      </w:r>
      <w:r>
        <w:rPr>
          <w:rStyle w:val="p"/>
        </w:rPr>
        <w:t>,</w:t>
      </w:r>
    </w:p>
    <w:p w:rsidR="00000000" w:rsidRDefault="00000000">
      <w:pPr>
        <w:pStyle w:val="HTML0"/>
        <w:divId w:val="2074505379"/>
        <w:rPr>
          <w:rStyle w:val="w"/>
        </w:rPr>
      </w:pPr>
      <w:r>
        <w:rPr>
          <w:rStyle w:val="w"/>
        </w:rPr>
        <w:t xml:space="preserve">            </w:t>
      </w:r>
      <w:r>
        <w:rPr>
          <w:rStyle w:val="nl"/>
        </w:rPr>
        <w:t>"posSide"</w:t>
      </w:r>
      <w:r>
        <w:rPr>
          <w:rStyle w:val="p"/>
        </w:rPr>
        <w:t>:</w:t>
      </w:r>
      <w:r>
        <w:rPr>
          <w:rStyle w:val="w"/>
        </w:rPr>
        <w:t xml:space="preserve"> </w:t>
      </w:r>
      <w:r>
        <w:rPr>
          <w:rStyle w:val="s2"/>
        </w:rPr>
        <w:t>"long"</w:t>
      </w:r>
      <w:r>
        <w:rPr>
          <w:rStyle w:val="p"/>
        </w:rPr>
        <w:t>,</w:t>
      </w:r>
    </w:p>
    <w:p w:rsidR="00000000" w:rsidRDefault="00000000">
      <w:pPr>
        <w:pStyle w:val="HTML0"/>
        <w:divId w:val="2074505379"/>
        <w:rPr>
          <w:rStyle w:val="w"/>
        </w:rPr>
      </w:pPr>
      <w:r>
        <w:rPr>
          <w:rStyle w:val="w"/>
        </w:rPr>
        <w:t xml:space="preserve">            </w:t>
      </w:r>
      <w:r>
        <w:rPr>
          <w:rStyle w:val="nl"/>
        </w:rPr>
        <w:t>"subPos"</w:t>
      </w:r>
      <w:r>
        <w:rPr>
          <w:rStyle w:val="p"/>
        </w:rPr>
        <w:t>:</w:t>
      </w:r>
      <w:r>
        <w:rPr>
          <w:rStyle w:val="w"/>
        </w:rPr>
        <w:t xml:space="preserve"> </w:t>
      </w:r>
      <w:r>
        <w:rPr>
          <w:rStyle w:val="s2"/>
        </w:rPr>
        <w:t>"3"</w:t>
      </w:r>
      <w:r>
        <w:rPr>
          <w:rStyle w:val="p"/>
        </w:rPr>
        <w:t>,</w:t>
      </w:r>
    </w:p>
    <w:p w:rsidR="00000000" w:rsidRDefault="00000000">
      <w:pPr>
        <w:pStyle w:val="HTML0"/>
        <w:divId w:val="2074505379"/>
        <w:rPr>
          <w:rStyle w:val="w"/>
        </w:rPr>
      </w:pPr>
      <w:r>
        <w:rPr>
          <w:rStyle w:val="w"/>
        </w:rPr>
        <w:t xml:space="preserve">            </w:t>
      </w:r>
      <w:r>
        <w:rPr>
          <w:rStyle w:val="nl"/>
        </w:rPr>
        <w:t>"subPosId"</w:t>
      </w:r>
      <w:r>
        <w:rPr>
          <w:rStyle w:val="p"/>
        </w:rPr>
        <w:t>:</w:t>
      </w:r>
      <w:r>
        <w:rPr>
          <w:rStyle w:val="w"/>
        </w:rPr>
        <w:t xml:space="preserve"> </w:t>
      </w:r>
      <w:r>
        <w:rPr>
          <w:rStyle w:val="s2"/>
        </w:rPr>
        <w:t>"635126416883355648"</w:t>
      </w:r>
      <w:r>
        <w:rPr>
          <w:rStyle w:val="p"/>
        </w:rPr>
        <w:t>,</w:t>
      </w:r>
    </w:p>
    <w:p w:rsidR="00000000" w:rsidRDefault="00000000">
      <w:pPr>
        <w:pStyle w:val="HTML0"/>
        <w:divId w:val="2074505379"/>
        <w:rPr>
          <w:rStyle w:val="w"/>
        </w:rPr>
      </w:pPr>
      <w:r>
        <w:rPr>
          <w:rStyle w:val="w"/>
        </w:rPr>
        <w:t xml:space="preserve">            </w:t>
      </w:r>
      <w:r>
        <w:rPr>
          <w:rStyle w:val="nl"/>
        </w:rPr>
        <w:t>"uniqueCode"</w:t>
      </w:r>
      <w:r>
        <w:rPr>
          <w:rStyle w:val="p"/>
        </w:rPr>
        <w:t>:</w:t>
      </w:r>
      <w:r>
        <w:rPr>
          <w:rStyle w:val="w"/>
        </w:rPr>
        <w:t xml:space="preserve"> </w:t>
      </w:r>
      <w:r>
        <w:rPr>
          <w:rStyle w:val="s2"/>
        </w:rPr>
        <w:t>"9A8534AB09862774"</w:t>
      </w:r>
    </w:p>
    <w:p w:rsidR="00000000" w:rsidRDefault="00000000">
      <w:pPr>
        <w:pStyle w:val="HTML0"/>
        <w:divId w:val="2074505379"/>
        <w:rPr>
          <w:rStyle w:val="w"/>
        </w:rPr>
      </w:pPr>
      <w:r>
        <w:rPr>
          <w:rStyle w:val="w"/>
        </w:rPr>
        <w:t xml:space="preserve">        </w:t>
      </w:r>
      <w:r>
        <w:rPr>
          <w:rStyle w:val="p"/>
        </w:rPr>
        <w:t>}</w:t>
      </w:r>
    </w:p>
    <w:p w:rsidR="00000000" w:rsidRDefault="00000000">
      <w:pPr>
        <w:pStyle w:val="HTML0"/>
        <w:divId w:val="2074505379"/>
        <w:rPr>
          <w:rStyle w:val="w"/>
        </w:rPr>
      </w:pPr>
      <w:r>
        <w:rPr>
          <w:rStyle w:val="w"/>
        </w:rPr>
        <w:t xml:space="preserve">    </w:t>
      </w:r>
      <w:r>
        <w:rPr>
          <w:rStyle w:val="p"/>
        </w:rPr>
        <w:t>],</w:t>
      </w:r>
    </w:p>
    <w:p w:rsidR="00000000" w:rsidRDefault="00000000">
      <w:pPr>
        <w:pStyle w:val="HTML0"/>
        <w:divId w:val="2074505379"/>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2074505379"/>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625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Instrument ID, e.g. BTC-USDT-SWAP</w:t>
            </w:r>
          </w:p>
        </w:tc>
      </w:tr>
      <w:tr w:rsidR="00000000">
        <w:trPr>
          <w:divId w:val="175387555"/>
          <w:tblCellSpacing w:w="15" w:type="dxa"/>
        </w:trPr>
        <w:tc>
          <w:tcPr>
            <w:tcW w:w="0" w:type="auto"/>
            <w:vAlign w:val="center"/>
            <w:hideMark/>
          </w:tcPr>
          <w:p w:rsidR="00000000" w:rsidRDefault="00000000">
            <w:r>
              <w:t>subPosId</w:t>
            </w:r>
          </w:p>
        </w:tc>
        <w:tc>
          <w:tcPr>
            <w:tcW w:w="0" w:type="auto"/>
            <w:vAlign w:val="center"/>
            <w:hideMark/>
          </w:tcPr>
          <w:p w:rsidR="00000000" w:rsidRDefault="00000000">
            <w:r>
              <w:t>String</w:t>
            </w:r>
          </w:p>
        </w:tc>
        <w:tc>
          <w:tcPr>
            <w:tcW w:w="0" w:type="auto"/>
            <w:vAlign w:val="center"/>
            <w:hideMark/>
          </w:tcPr>
          <w:p w:rsidR="00000000" w:rsidRDefault="00000000">
            <w:r>
              <w:t>Lead position ID</w:t>
            </w:r>
          </w:p>
        </w:tc>
      </w:tr>
      <w:tr w:rsidR="00000000">
        <w:trPr>
          <w:divId w:val="175387555"/>
          <w:tblCellSpacing w:w="15" w:type="dxa"/>
        </w:trPr>
        <w:tc>
          <w:tcPr>
            <w:tcW w:w="0" w:type="auto"/>
            <w:vAlign w:val="center"/>
            <w:hideMark/>
          </w:tcPr>
          <w:p w:rsidR="00000000" w:rsidRDefault="00000000">
            <w:r>
              <w:t>posSide</w:t>
            </w:r>
          </w:p>
        </w:tc>
        <w:tc>
          <w:tcPr>
            <w:tcW w:w="0" w:type="auto"/>
            <w:vAlign w:val="center"/>
            <w:hideMark/>
          </w:tcPr>
          <w:p w:rsidR="00000000" w:rsidRDefault="00000000">
            <w:r>
              <w:t>String</w:t>
            </w:r>
          </w:p>
        </w:tc>
        <w:tc>
          <w:tcPr>
            <w:tcW w:w="0" w:type="auto"/>
            <w:vAlign w:val="center"/>
            <w:hideMark/>
          </w:tcPr>
          <w:p w:rsidR="00000000" w:rsidRDefault="00000000">
            <w:r>
              <w:t>Position side</w:t>
            </w:r>
            <w:r>
              <w:br/>
            </w:r>
            <w:r>
              <w:rPr>
                <w:rStyle w:val="HTML"/>
              </w:rPr>
              <w:t>long</w:t>
            </w:r>
            <w:r>
              <w:t xml:space="preserve"> </w:t>
            </w:r>
            <w:r>
              <w:br/>
            </w:r>
            <w:r>
              <w:rPr>
                <w:rStyle w:val="HTML"/>
              </w:rPr>
              <w:t>short</w:t>
            </w:r>
            <w:r>
              <w:t xml:space="preserve"> </w:t>
            </w:r>
            <w:r>
              <w:br/>
            </w:r>
            <w:r>
              <w:rPr>
                <w:rStyle w:val="HTML"/>
              </w:rPr>
              <w:t>net</w:t>
            </w:r>
            <w:r>
              <w:br/>
              <w:t>(long position has positive subPos; short position has negative subPos)</w:t>
            </w:r>
          </w:p>
        </w:tc>
      </w:tr>
      <w:tr w:rsidR="00000000">
        <w:trPr>
          <w:divId w:val="175387555"/>
          <w:tblCellSpacing w:w="15" w:type="dxa"/>
        </w:trPr>
        <w:tc>
          <w:tcPr>
            <w:tcW w:w="0" w:type="auto"/>
            <w:vAlign w:val="center"/>
            <w:hideMark/>
          </w:tcPr>
          <w:p w:rsidR="00000000" w:rsidRDefault="00000000">
            <w:r>
              <w:t>mgnMode</w:t>
            </w:r>
          </w:p>
        </w:tc>
        <w:tc>
          <w:tcPr>
            <w:tcW w:w="0" w:type="auto"/>
            <w:vAlign w:val="center"/>
            <w:hideMark/>
          </w:tcPr>
          <w:p w:rsidR="00000000" w:rsidRDefault="00000000">
            <w:r>
              <w:t>String</w:t>
            </w:r>
          </w:p>
        </w:tc>
        <w:tc>
          <w:tcPr>
            <w:tcW w:w="0" w:type="auto"/>
            <w:vAlign w:val="center"/>
            <w:hideMark/>
          </w:tcPr>
          <w:p w:rsidR="00000000" w:rsidRDefault="00000000">
            <w:r>
              <w:t xml:space="preserve">Margin mode. </w:t>
            </w:r>
            <w:r>
              <w:rPr>
                <w:rStyle w:val="HTML"/>
              </w:rPr>
              <w:t>cross</w:t>
            </w:r>
            <w:r>
              <w:t xml:space="preserve"> </w:t>
            </w:r>
            <w:r>
              <w:rPr>
                <w:rStyle w:val="HTML"/>
              </w:rPr>
              <w:t>isolated</w:t>
            </w:r>
          </w:p>
        </w:tc>
      </w:tr>
      <w:tr w:rsidR="00000000">
        <w:trPr>
          <w:divId w:val="175387555"/>
          <w:tblCellSpacing w:w="15" w:type="dxa"/>
        </w:trPr>
        <w:tc>
          <w:tcPr>
            <w:tcW w:w="0" w:type="auto"/>
            <w:vAlign w:val="center"/>
            <w:hideMark/>
          </w:tcPr>
          <w:p w:rsidR="00000000" w:rsidRDefault="00000000">
            <w:r>
              <w:t>lever</w:t>
            </w:r>
          </w:p>
        </w:tc>
        <w:tc>
          <w:tcPr>
            <w:tcW w:w="0" w:type="auto"/>
            <w:vAlign w:val="center"/>
            <w:hideMark/>
          </w:tcPr>
          <w:p w:rsidR="00000000" w:rsidRDefault="00000000">
            <w:r>
              <w:t>String</w:t>
            </w:r>
          </w:p>
        </w:tc>
        <w:tc>
          <w:tcPr>
            <w:tcW w:w="0" w:type="auto"/>
            <w:vAlign w:val="center"/>
            <w:hideMark/>
          </w:tcPr>
          <w:p w:rsidR="00000000" w:rsidRDefault="00000000">
            <w:r>
              <w:t>Leverage</w:t>
            </w:r>
          </w:p>
        </w:tc>
      </w:tr>
      <w:tr w:rsidR="00000000">
        <w:trPr>
          <w:divId w:val="175387555"/>
          <w:tblCellSpacing w:w="15" w:type="dxa"/>
        </w:trPr>
        <w:tc>
          <w:tcPr>
            <w:tcW w:w="0" w:type="auto"/>
            <w:vAlign w:val="center"/>
            <w:hideMark/>
          </w:tcPr>
          <w:p w:rsidR="00000000" w:rsidRDefault="00000000">
            <w:r>
              <w:t>openAvgPx</w:t>
            </w:r>
          </w:p>
        </w:tc>
        <w:tc>
          <w:tcPr>
            <w:tcW w:w="0" w:type="auto"/>
            <w:vAlign w:val="center"/>
            <w:hideMark/>
          </w:tcPr>
          <w:p w:rsidR="00000000" w:rsidRDefault="00000000">
            <w:r>
              <w:t>String</w:t>
            </w:r>
          </w:p>
        </w:tc>
        <w:tc>
          <w:tcPr>
            <w:tcW w:w="0" w:type="auto"/>
            <w:vAlign w:val="center"/>
            <w:hideMark/>
          </w:tcPr>
          <w:p w:rsidR="00000000" w:rsidRDefault="00000000">
            <w:r>
              <w:t>Average open price</w:t>
            </w:r>
          </w:p>
        </w:tc>
      </w:tr>
      <w:tr w:rsidR="00000000">
        <w:trPr>
          <w:divId w:val="175387555"/>
          <w:tblCellSpacing w:w="15" w:type="dxa"/>
        </w:trPr>
        <w:tc>
          <w:tcPr>
            <w:tcW w:w="0" w:type="auto"/>
            <w:vAlign w:val="center"/>
            <w:hideMark/>
          </w:tcPr>
          <w:p w:rsidR="00000000" w:rsidRDefault="00000000">
            <w:r>
              <w:t>openTime</w:t>
            </w:r>
          </w:p>
        </w:tc>
        <w:tc>
          <w:tcPr>
            <w:tcW w:w="0" w:type="auto"/>
            <w:vAlign w:val="center"/>
            <w:hideMark/>
          </w:tcPr>
          <w:p w:rsidR="00000000" w:rsidRDefault="00000000">
            <w:r>
              <w:t>String</w:t>
            </w:r>
          </w:p>
        </w:tc>
        <w:tc>
          <w:tcPr>
            <w:tcW w:w="0" w:type="auto"/>
            <w:vAlign w:val="center"/>
            <w:hideMark/>
          </w:tcPr>
          <w:p w:rsidR="00000000" w:rsidRDefault="00000000">
            <w:r>
              <w:t>Time of opening</w:t>
            </w:r>
          </w:p>
        </w:tc>
      </w:tr>
      <w:tr w:rsidR="00000000">
        <w:trPr>
          <w:divId w:val="175387555"/>
          <w:tblCellSpacing w:w="15" w:type="dxa"/>
        </w:trPr>
        <w:tc>
          <w:tcPr>
            <w:tcW w:w="0" w:type="auto"/>
            <w:vAlign w:val="center"/>
            <w:hideMark/>
          </w:tcPr>
          <w:p w:rsidR="00000000" w:rsidRDefault="00000000">
            <w:r>
              <w:t>subPos</w:t>
            </w:r>
          </w:p>
        </w:tc>
        <w:tc>
          <w:tcPr>
            <w:tcW w:w="0" w:type="auto"/>
            <w:vAlign w:val="center"/>
            <w:hideMark/>
          </w:tcPr>
          <w:p w:rsidR="00000000" w:rsidRDefault="00000000">
            <w:r>
              <w:t>String</w:t>
            </w:r>
          </w:p>
        </w:tc>
        <w:tc>
          <w:tcPr>
            <w:tcW w:w="0" w:type="auto"/>
            <w:vAlign w:val="center"/>
            <w:hideMark/>
          </w:tcPr>
          <w:p w:rsidR="00000000" w:rsidRDefault="00000000">
            <w:r>
              <w:t>Quantity of positions</w:t>
            </w:r>
          </w:p>
        </w:tc>
      </w:tr>
      <w:tr w:rsidR="00000000">
        <w:trPr>
          <w:divId w:val="175387555"/>
          <w:tblCellSpacing w:w="15" w:type="dxa"/>
        </w:trPr>
        <w:tc>
          <w:tcPr>
            <w:tcW w:w="0" w:type="auto"/>
            <w:vAlign w:val="center"/>
            <w:hideMark/>
          </w:tcPr>
          <w:p w:rsidR="00000000" w:rsidRDefault="00000000">
            <w:r>
              <w:t>closeTime</w:t>
            </w:r>
          </w:p>
        </w:tc>
        <w:tc>
          <w:tcPr>
            <w:tcW w:w="0" w:type="auto"/>
            <w:vAlign w:val="center"/>
            <w:hideMark/>
          </w:tcPr>
          <w:p w:rsidR="00000000" w:rsidRDefault="00000000">
            <w:r>
              <w:t>String</w:t>
            </w:r>
          </w:p>
        </w:tc>
        <w:tc>
          <w:tcPr>
            <w:tcW w:w="0" w:type="auto"/>
            <w:vAlign w:val="center"/>
            <w:hideMark/>
          </w:tcPr>
          <w:p w:rsidR="00000000" w:rsidRDefault="00000000">
            <w:r>
              <w:t>Time of closing position</w:t>
            </w:r>
          </w:p>
        </w:tc>
      </w:tr>
      <w:tr w:rsidR="00000000">
        <w:trPr>
          <w:divId w:val="175387555"/>
          <w:tblCellSpacing w:w="15" w:type="dxa"/>
        </w:trPr>
        <w:tc>
          <w:tcPr>
            <w:tcW w:w="0" w:type="auto"/>
            <w:vAlign w:val="center"/>
            <w:hideMark/>
          </w:tcPr>
          <w:p w:rsidR="00000000" w:rsidRDefault="00000000">
            <w:r>
              <w:t>closeAvgPx</w:t>
            </w:r>
          </w:p>
        </w:tc>
        <w:tc>
          <w:tcPr>
            <w:tcW w:w="0" w:type="auto"/>
            <w:vAlign w:val="center"/>
            <w:hideMark/>
          </w:tcPr>
          <w:p w:rsidR="00000000" w:rsidRDefault="00000000">
            <w:r>
              <w:t>String</w:t>
            </w:r>
          </w:p>
        </w:tc>
        <w:tc>
          <w:tcPr>
            <w:tcW w:w="0" w:type="auto"/>
            <w:vAlign w:val="center"/>
            <w:hideMark/>
          </w:tcPr>
          <w:p w:rsidR="00000000" w:rsidRDefault="00000000">
            <w:r>
              <w:t>Average price of closing position</w:t>
            </w:r>
          </w:p>
        </w:tc>
      </w:tr>
      <w:tr w:rsidR="00000000">
        <w:trPr>
          <w:divId w:val="175387555"/>
          <w:tblCellSpacing w:w="15" w:type="dxa"/>
        </w:trPr>
        <w:tc>
          <w:tcPr>
            <w:tcW w:w="0" w:type="auto"/>
            <w:vAlign w:val="center"/>
            <w:hideMark/>
          </w:tcPr>
          <w:p w:rsidR="00000000" w:rsidRDefault="00000000">
            <w:r>
              <w:t>pnl</w:t>
            </w:r>
          </w:p>
        </w:tc>
        <w:tc>
          <w:tcPr>
            <w:tcW w:w="0" w:type="auto"/>
            <w:vAlign w:val="center"/>
            <w:hideMark/>
          </w:tcPr>
          <w:p w:rsidR="00000000" w:rsidRDefault="00000000">
            <w:r>
              <w:t>String</w:t>
            </w:r>
          </w:p>
        </w:tc>
        <w:tc>
          <w:tcPr>
            <w:tcW w:w="0" w:type="auto"/>
            <w:vAlign w:val="center"/>
            <w:hideMark/>
          </w:tcPr>
          <w:p w:rsidR="00000000" w:rsidRDefault="00000000">
            <w:r>
              <w:t>Profit and loss</w:t>
            </w:r>
          </w:p>
        </w:tc>
      </w:tr>
      <w:tr w:rsidR="00000000">
        <w:trPr>
          <w:divId w:val="175387555"/>
          <w:tblCellSpacing w:w="15" w:type="dxa"/>
        </w:trPr>
        <w:tc>
          <w:tcPr>
            <w:tcW w:w="0" w:type="auto"/>
            <w:vAlign w:val="center"/>
            <w:hideMark/>
          </w:tcPr>
          <w:p w:rsidR="00000000" w:rsidRDefault="00000000">
            <w:r>
              <w:t>pnlRatio</w:t>
            </w:r>
          </w:p>
        </w:tc>
        <w:tc>
          <w:tcPr>
            <w:tcW w:w="0" w:type="auto"/>
            <w:vAlign w:val="center"/>
            <w:hideMark/>
          </w:tcPr>
          <w:p w:rsidR="00000000" w:rsidRDefault="00000000">
            <w:r>
              <w:t>String</w:t>
            </w:r>
          </w:p>
        </w:tc>
        <w:tc>
          <w:tcPr>
            <w:tcW w:w="0" w:type="auto"/>
            <w:vAlign w:val="center"/>
            <w:hideMark/>
          </w:tcPr>
          <w:p w:rsidR="00000000" w:rsidRDefault="00000000">
            <w:r>
              <w:t>P&amp;L ratio</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margin</w:t>
            </w:r>
          </w:p>
        </w:tc>
        <w:tc>
          <w:tcPr>
            <w:tcW w:w="0" w:type="auto"/>
            <w:vAlign w:val="center"/>
            <w:hideMark/>
          </w:tcPr>
          <w:p w:rsidR="00000000" w:rsidRDefault="00000000">
            <w:r>
              <w:t>String</w:t>
            </w:r>
          </w:p>
        </w:tc>
        <w:tc>
          <w:tcPr>
            <w:tcW w:w="0" w:type="auto"/>
            <w:vAlign w:val="center"/>
            <w:hideMark/>
          </w:tcPr>
          <w:p w:rsidR="00000000" w:rsidRDefault="00000000">
            <w:r>
              <w:t>Margin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Currency</w:t>
            </w:r>
          </w:p>
        </w:tc>
      </w:tr>
      <w:tr w:rsidR="00000000">
        <w:trPr>
          <w:divId w:val="175387555"/>
          <w:tblCellSpacing w:w="15" w:type="dxa"/>
        </w:trPr>
        <w:tc>
          <w:tcPr>
            <w:tcW w:w="0" w:type="auto"/>
            <w:vAlign w:val="center"/>
            <w:hideMark/>
          </w:tcPr>
          <w:p w:rsidR="00000000" w:rsidRDefault="00000000">
            <w:r>
              <w:t>uniqueCode</w:t>
            </w:r>
          </w:p>
        </w:tc>
        <w:tc>
          <w:tcPr>
            <w:tcW w:w="0" w:type="auto"/>
            <w:vAlign w:val="center"/>
            <w:hideMark/>
          </w:tcPr>
          <w:p w:rsidR="00000000" w:rsidRDefault="00000000">
            <w:r>
              <w:t>String</w:t>
            </w:r>
          </w:p>
        </w:tc>
        <w:tc>
          <w:tcPr>
            <w:tcW w:w="0" w:type="auto"/>
            <w:vAlign w:val="center"/>
            <w:hideMark/>
          </w:tcPr>
          <w:p w:rsidR="00000000" w:rsidRDefault="00000000">
            <w:r>
              <w:t>Lead trader unique code</w:t>
            </w:r>
          </w:p>
        </w:tc>
      </w:tr>
    </w:tbl>
    <w:p w:rsidR="00000000" w:rsidRDefault="00000000">
      <w:pPr>
        <w:pStyle w:val="3"/>
        <w:divId w:val="175387555"/>
      </w:pPr>
      <w:r>
        <w:t>GET / Copy traders (private)</w:t>
      </w:r>
    </w:p>
    <w:p w:rsidR="00000000" w:rsidRDefault="00000000">
      <w:pPr>
        <w:pStyle w:val="a5"/>
        <w:divId w:val="175387555"/>
      </w:pPr>
      <w:r>
        <w:t xml:space="preserve">Private endpoint. Retrieve copy trader coming from certain lead trader. Return according to </w:t>
      </w:r>
      <w:r>
        <w:rPr>
          <w:rStyle w:val="HTML"/>
        </w:rPr>
        <w:t>pnl</w:t>
      </w:r>
      <w:r>
        <w:t xml:space="preserve"> from high to low</w:t>
      </w:r>
    </w:p>
    <w:p w:rsidR="00000000" w:rsidRDefault="00000000">
      <w:pPr>
        <w:pStyle w:val="a5"/>
        <w:divId w:val="175387555"/>
      </w:pPr>
      <w:r>
        <w:t>For requests from the ND sub-account, under the same ND broker, uniqueCode is supported for ND lead trader unique code by this endpoint, but the related public endpoint does not support it.</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/api/v5/copytrading/copy-traders</w:t>
      </w:r>
    </w:p>
    <w:p w:rsidR="00000000" w:rsidRDefault="00000000">
      <w:pPr>
        <w:pStyle w:val="a5"/>
        <w:ind w:left="720" w:right="720"/>
        <w:divId w:val="1928147184"/>
      </w:pPr>
      <w:r>
        <w:t>Request example</w:t>
      </w:r>
    </w:p>
    <w:p w:rsidR="00000000" w:rsidRDefault="00000000">
      <w:pPr>
        <w:pStyle w:val="HTML0"/>
        <w:divId w:val="194320275"/>
        <w:rPr>
          <w:rStyle w:val="HTML"/>
        </w:rPr>
      </w:pPr>
      <w:r>
        <w:rPr>
          <w:rStyle w:val="HTML"/>
        </w:rPr>
        <w:t>GET /api/v5/copytrading/copy-traders?instType</w:t>
      </w:r>
      <w:r>
        <w:rPr>
          <w:rStyle w:val="o"/>
        </w:rPr>
        <w:t>=</w:t>
      </w:r>
      <w:r>
        <w:rPr>
          <w:rStyle w:val="HTML"/>
        </w:rPr>
        <w:t>SWAP&amp;uniqueCode</w:t>
      </w:r>
      <w:r>
        <w:rPr>
          <w:rStyle w:val="o"/>
        </w:rPr>
        <w:t>=</w:t>
      </w:r>
      <w:r>
        <w:rPr>
          <w:rStyle w:val="HTML"/>
        </w:rPr>
        <w:t>D9ADEAB33AE9EABD</w:t>
      </w:r>
    </w:p>
    <w:p w:rsidR="00000000" w:rsidRDefault="00000000">
      <w:pPr>
        <w:pStyle w:val="HTML0"/>
        <w:divId w:val="194320275"/>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058"/>
        <w:gridCol w:w="5193"/>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type</w:t>
            </w:r>
            <w:r>
              <w:br/>
            </w:r>
            <w:r>
              <w:rPr>
                <w:rStyle w:val="HTML"/>
              </w:rPr>
              <w:t>SWAP</w:t>
            </w:r>
            <w:r>
              <w:t>, the default value</w:t>
            </w:r>
          </w:p>
        </w:tc>
      </w:tr>
      <w:tr w:rsidR="00000000">
        <w:trPr>
          <w:divId w:val="175387555"/>
          <w:tblCellSpacing w:w="15" w:type="dxa"/>
        </w:trPr>
        <w:tc>
          <w:tcPr>
            <w:tcW w:w="0" w:type="auto"/>
            <w:vAlign w:val="center"/>
            <w:hideMark/>
          </w:tcPr>
          <w:p w:rsidR="00000000" w:rsidRDefault="00000000">
            <w:r>
              <w:t>uniqueCode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Lead trader unique code</w:t>
            </w:r>
            <w:r>
              <w:br/>
              <w:t>A combination of case-sensitive alphanumerics, all numbers and the length is 16 characters, e.g. 213E8C92DC61EFAC</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Number of results per request. The maximum is </w:t>
            </w:r>
            <w:r>
              <w:rPr>
                <w:rStyle w:val="HTML"/>
              </w:rPr>
              <w:t>100</w:t>
            </w:r>
            <w:r>
              <w:t xml:space="preserve">; The default is </w:t>
            </w:r>
            <w:r>
              <w:rPr>
                <w:rStyle w:val="HTML"/>
              </w:rPr>
              <w:t>100</w:t>
            </w:r>
          </w:p>
        </w:tc>
      </w:tr>
    </w:tbl>
    <w:p w:rsidR="00000000" w:rsidRDefault="00000000">
      <w:pPr>
        <w:pStyle w:val="a5"/>
        <w:ind w:left="720" w:right="720"/>
        <w:divId w:val="283849071"/>
      </w:pPr>
      <w:r>
        <w:t>Response example</w:t>
      </w:r>
    </w:p>
    <w:p w:rsidR="00000000" w:rsidRDefault="00000000">
      <w:pPr>
        <w:pStyle w:val="HTML0"/>
        <w:divId w:val="2029211165"/>
        <w:rPr>
          <w:rStyle w:val="w"/>
        </w:rPr>
      </w:pPr>
      <w:r>
        <w:rPr>
          <w:rStyle w:val="p"/>
        </w:rPr>
        <w:t>{</w:t>
      </w:r>
    </w:p>
    <w:p w:rsidR="00000000" w:rsidRDefault="00000000">
      <w:pPr>
        <w:pStyle w:val="HTML0"/>
        <w:divId w:val="2029211165"/>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2029211165"/>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2029211165"/>
        <w:rPr>
          <w:rStyle w:val="w"/>
        </w:rPr>
      </w:pPr>
      <w:r>
        <w:rPr>
          <w:rStyle w:val="w"/>
        </w:rPr>
        <w:t xml:space="preserve">        </w:t>
      </w:r>
      <w:r>
        <w:rPr>
          <w:rStyle w:val="p"/>
        </w:rPr>
        <w:t>{</w:t>
      </w:r>
    </w:p>
    <w:p w:rsidR="00000000" w:rsidRDefault="00000000">
      <w:pPr>
        <w:pStyle w:val="HTML0"/>
        <w:divId w:val="2029211165"/>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2029211165"/>
        <w:rPr>
          <w:rStyle w:val="w"/>
        </w:rPr>
      </w:pPr>
      <w:r>
        <w:rPr>
          <w:rStyle w:val="w"/>
        </w:rPr>
        <w:t xml:space="preserve">            </w:t>
      </w:r>
      <w:r>
        <w:rPr>
          <w:rStyle w:val="nl"/>
        </w:rPr>
        <w:t>"copyTotalPnl"</w:t>
      </w:r>
      <w:r>
        <w:rPr>
          <w:rStyle w:val="p"/>
        </w:rPr>
        <w:t>:</w:t>
      </w:r>
      <w:r>
        <w:rPr>
          <w:rStyle w:val="w"/>
        </w:rPr>
        <w:t xml:space="preserve"> </w:t>
      </w:r>
      <w:r>
        <w:rPr>
          <w:rStyle w:val="s2"/>
        </w:rPr>
        <w:t>"2060.12242"</w:t>
      </w:r>
      <w:r>
        <w:rPr>
          <w:rStyle w:val="p"/>
        </w:rPr>
        <w:t>,</w:t>
      </w:r>
    </w:p>
    <w:p w:rsidR="00000000" w:rsidRDefault="00000000">
      <w:pPr>
        <w:pStyle w:val="HTML0"/>
        <w:divId w:val="2029211165"/>
        <w:rPr>
          <w:rStyle w:val="w"/>
        </w:rPr>
      </w:pPr>
      <w:r>
        <w:rPr>
          <w:rStyle w:val="w"/>
        </w:rPr>
        <w:t xml:space="preserve">            </w:t>
      </w:r>
      <w:r>
        <w:rPr>
          <w:rStyle w:val="nl"/>
        </w:rPr>
        <w:t>"copyTraderNumChg"</w:t>
      </w:r>
      <w:r>
        <w:rPr>
          <w:rStyle w:val="p"/>
        </w:rPr>
        <w:t>:</w:t>
      </w:r>
      <w:r>
        <w:rPr>
          <w:rStyle w:val="w"/>
        </w:rPr>
        <w:t xml:space="preserve"> </w:t>
      </w:r>
      <w:r>
        <w:rPr>
          <w:rStyle w:val="s2"/>
        </w:rPr>
        <w:t>"1"</w:t>
      </w:r>
      <w:r>
        <w:rPr>
          <w:rStyle w:val="p"/>
        </w:rPr>
        <w:t>,</w:t>
      </w:r>
    </w:p>
    <w:p w:rsidR="00000000" w:rsidRDefault="00000000">
      <w:pPr>
        <w:pStyle w:val="HTML0"/>
        <w:divId w:val="2029211165"/>
        <w:rPr>
          <w:rStyle w:val="w"/>
        </w:rPr>
      </w:pPr>
      <w:r>
        <w:rPr>
          <w:rStyle w:val="w"/>
        </w:rPr>
        <w:t xml:space="preserve">            </w:t>
      </w:r>
      <w:r>
        <w:rPr>
          <w:rStyle w:val="nl"/>
        </w:rPr>
        <w:t>"copyTraderNumChgRatio"</w:t>
      </w:r>
      <w:r>
        <w:rPr>
          <w:rStyle w:val="p"/>
        </w:rPr>
        <w:t>:</w:t>
      </w:r>
      <w:r>
        <w:rPr>
          <w:rStyle w:val="w"/>
        </w:rPr>
        <w:t xml:space="preserve"> </w:t>
      </w:r>
      <w:r>
        <w:rPr>
          <w:rStyle w:val="s2"/>
        </w:rPr>
        <w:t>"0.5"</w:t>
      </w:r>
      <w:r>
        <w:rPr>
          <w:rStyle w:val="p"/>
        </w:rPr>
        <w:t>,</w:t>
      </w:r>
    </w:p>
    <w:p w:rsidR="00000000" w:rsidRDefault="00000000">
      <w:pPr>
        <w:pStyle w:val="HTML0"/>
        <w:divId w:val="2029211165"/>
        <w:rPr>
          <w:rStyle w:val="w"/>
        </w:rPr>
      </w:pPr>
      <w:r>
        <w:rPr>
          <w:rStyle w:val="w"/>
        </w:rPr>
        <w:t xml:space="preserve">            </w:t>
      </w:r>
      <w:r>
        <w:rPr>
          <w:rStyle w:val="nl"/>
        </w:rPr>
        <w:t>"copyTraders"</w:t>
      </w:r>
      <w:r>
        <w:rPr>
          <w:rStyle w:val="p"/>
        </w:rPr>
        <w:t>:</w:t>
      </w:r>
      <w:r>
        <w:rPr>
          <w:rStyle w:val="w"/>
        </w:rPr>
        <w:t xml:space="preserve"> </w:t>
      </w:r>
      <w:r>
        <w:rPr>
          <w:rStyle w:val="p"/>
        </w:rPr>
        <w:t>[</w:t>
      </w:r>
    </w:p>
    <w:p w:rsidR="00000000" w:rsidRDefault="00000000">
      <w:pPr>
        <w:pStyle w:val="HTML0"/>
        <w:divId w:val="2029211165"/>
        <w:rPr>
          <w:rStyle w:val="w"/>
        </w:rPr>
      </w:pPr>
      <w:r>
        <w:rPr>
          <w:rStyle w:val="w"/>
        </w:rPr>
        <w:t xml:space="preserve">                </w:t>
      </w:r>
      <w:r>
        <w:rPr>
          <w:rStyle w:val="p"/>
        </w:rPr>
        <w:t>{</w:t>
      </w:r>
    </w:p>
    <w:p w:rsidR="00000000" w:rsidRDefault="00000000">
      <w:pPr>
        <w:pStyle w:val="HTML0"/>
        <w:divId w:val="2029211165"/>
        <w:rPr>
          <w:rStyle w:val="w"/>
        </w:rPr>
      </w:pPr>
      <w:r>
        <w:rPr>
          <w:rStyle w:val="w"/>
        </w:rPr>
        <w:t xml:space="preserve">                    </w:t>
      </w:r>
      <w:r>
        <w:rPr>
          <w:rStyle w:val="nl"/>
        </w:rPr>
        <w:t>"beginCopyTime"</w:t>
      </w:r>
      <w:r>
        <w:rPr>
          <w:rStyle w:val="p"/>
        </w:rPr>
        <w:t>:</w:t>
      </w:r>
      <w:r>
        <w:rPr>
          <w:rStyle w:val="w"/>
        </w:rPr>
        <w:t xml:space="preserve"> </w:t>
      </w:r>
      <w:r>
        <w:rPr>
          <w:rStyle w:val="s2"/>
        </w:rPr>
        <w:t>"1686125051000"</w:t>
      </w:r>
      <w:r>
        <w:rPr>
          <w:rStyle w:val="p"/>
        </w:rPr>
        <w:t>,</w:t>
      </w:r>
    </w:p>
    <w:p w:rsidR="00000000" w:rsidRDefault="00000000">
      <w:pPr>
        <w:pStyle w:val="HTML0"/>
        <w:divId w:val="2029211165"/>
        <w:rPr>
          <w:rStyle w:val="w"/>
        </w:rPr>
      </w:pPr>
      <w:r>
        <w:rPr>
          <w:rStyle w:val="w"/>
        </w:rPr>
        <w:t xml:space="preserve">                    </w:t>
      </w:r>
      <w:r>
        <w:rPr>
          <w:rStyle w:val="nl"/>
        </w:rPr>
        <w:t>"nickName"</w:t>
      </w:r>
      <w:r>
        <w:rPr>
          <w:rStyle w:val="p"/>
        </w:rPr>
        <w:t>:</w:t>
      </w:r>
      <w:r>
        <w:rPr>
          <w:rStyle w:val="w"/>
        </w:rPr>
        <w:t xml:space="preserve"> </w:t>
      </w:r>
      <w:r>
        <w:rPr>
          <w:rStyle w:val="s2"/>
        </w:rPr>
        <w:t>"bre***@gmail.com"</w:t>
      </w:r>
      <w:r>
        <w:rPr>
          <w:rStyle w:val="p"/>
        </w:rPr>
        <w:t>,</w:t>
      </w:r>
    </w:p>
    <w:p w:rsidR="00000000" w:rsidRDefault="00000000">
      <w:pPr>
        <w:pStyle w:val="HTML0"/>
        <w:divId w:val="2029211165"/>
        <w:rPr>
          <w:rStyle w:val="w"/>
        </w:rPr>
      </w:pPr>
      <w:r>
        <w:rPr>
          <w:rStyle w:val="w"/>
        </w:rPr>
        <w:t xml:space="preserve">                    </w:t>
      </w:r>
      <w:r>
        <w:rPr>
          <w:rStyle w:val="nl"/>
        </w:rPr>
        <w:t>"pnl"</w:t>
      </w:r>
      <w:r>
        <w:rPr>
          <w:rStyle w:val="p"/>
        </w:rPr>
        <w:t>:</w:t>
      </w:r>
      <w:r>
        <w:rPr>
          <w:rStyle w:val="w"/>
        </w:rPr>
        <w:t xml:space="preserve"> </w:t>
      </w:r>
      <w:r>
        <w:rPr>
          <w:rStyle w:val="s2"/>
        </w:rPr>
        <w:t>"1076.77388"</w:t>
      </w:r>
      <w:r>
        <w:rPr>
          <w:rStyle w:val="p"/>
        </w:rPr>
        <w:t>,</w:t>
      </w:r>
    </w:p>
    <w:p w:rsidR="00000000" w:rsidRDefault="00000000">
      <w:pPr>
        <w:pStyle w:val="HTML0"/>
        <w:divId w:val="2029211165"/>
        <w:rPr>
          <w:rStyle w:val="w"/>
        </w:rPr>
      </w:pPr>
      <w:r>
        <w:rPr>
          <w:rStyle w:val="w"/>
        </w:rPr>
        <w:t xml:space="preserve">                    </w:t>
      </w:r>
      <w:r>
        <w:rPr>
          <w:rStyle w:val="nl"/>
        </w:rPr>
        <w:t>"portLink"</w:t>
      </w:r>
      <w:r>
        <w:rPr>
          <w:rStyle w:val="p"/>
        </w:rPr>
        <w:t>:</w:t>
      </w:r>
      <w:r>
        <w:rPr>
          <w:rStyle w:val="w"/>
        </w:rPr>
        <w:t xml:space="preserve"> </w:t>
      </w:r>
      <w:r>
        <w:rPr>
          <w:rStyle w:val="s2"/>
        </w:rPr>
        <w:t>""</w:t>
      </w:r>
    </w:p>
    <w:p w:rsidR="00000000" w:rsidRDefault="00000000">
      <w:pPr>
        <w:pStyle w:val="HTML0"/>
        <w:divId w:val="2029211165"/>
        <w:rPr>
          <w:rStyle w:val="w"/>
        </w:rPr>
      </w:pPr>
      <w:r>
        <w:rPr>
          <w:rStyle w:val="w"/>
        </w:rPr>
        <w:t xml:space="preserve">                </w:t>
      </w:r>
      <w:r>
        <w:rPr>
          <w:rStyle w:val="p"/>
        </w:rPr>
        <w:t>},</w:t>
      </w:r>
    </w:p>
    <w:p w:rsidR="00000000" w:rsidRDefault="00000000">
      <w:pPr>
        <w:pStyle w:val="HTML0"/>
        <w:divId w:val="2029211165"/>
        <w:rPr>
          <w:rStyle w:val="w"/>
        </w:rPr>
      </w:pPr>
      <w:r>
        <w:rPr>
          <w:rStyle w:val="w"/>
        </w:rPr>
        <w:t xml:space="preserve">                </w:t>
      </w:r>
      <w:r>
        <w:rPr>
          <w:rStyle w:val="p"/>
        </w:rPr>
        <w:t>{</w:t>
      </w:r>
    </w:p>
    <w:p w:rsidR="00000000" w:rsidRDefault="00000000">
      <w:pPr>
        <w:pStyle w:val="HTML0"/>
        <w:divId w:val="2029211165"/>
        <w:rPr>
          <w:rStyle w:val="w"/>
        </w:rPr>
      </w:pPr>
      <w:r>
        <w:rPr>
          <w:rStyle w:val="w"/>
        </w:rPr>
        <w:t xml:space="preserve">                    </w:t>
      </w:r>
      <w:r>
        <w:rPr>
          <w:rStyle w:val="nl"/>
        </w:rPr>
        <w:t>"beginCopyTime"</w:t>
      </w:r>
      <w:r>
        <w:rPr>
          <w:rStyle w:val="p"/>
        </w:rPr>
        <w:t>:</w:t>
      </w:r>
      <w:r>
        <w:rPr>
          <w:rStyle w:val="w"/>
        </w:rPr>
        <w:t xml:space="preserve"> </w:t>
      </w:r>
      <w:r>
        <w:rPr>
          <w:rStyle w:val="s2"/>
        </w:rPr>
        <w:t>"1698133811000"</w:t>
      </w:r>
      <w:r>
        <w:rPr>
          <w:rStyle w:val="p"/>
        </w:rPr>
        <w:t>,</w:t>
      </w:r>
    </w:p>
    <w:p w:rsidR="00000000" w:rsidRDefault="00000000">
      <w:pPr>
        <w:pStyle w:val="HTML0"/>
        <w:divId w:val="2029211165"/>
        <w:rPr>
          <w:rStyle w:val="w"/>
        </w:rPr>
      </w:pPr>
      <w:r>
        <w:rPr>
          <w:rStyle w:val="w"/>
        </w:rPr>
        <w:t xml:space="preserve">                    </w:t>
      </w:r>
      <w:r>
        <w:rPr>
          <w:rStyle w:val="nl"/>
        </w:rPr>
        <w:t>"nickName"</w:t>
      </w:r>
      <w:r>
        <w:rPr>
          <w:rStyle w:val="p"/>
        </w:rPr>
        <w:t>:</w:t>
      </w:r>
      <w:r>
        <w:rPr>
          <w:rStyle w:val="w"/>
        </w:rPr>
        <w:t xml:space="preserve"> </w:t>
      </w:r>
      <w:r>
        <w:rPr>
          <w:rStyle w:val="s2"/>
        </w:rPr>
        <w:t>"MrYanDao505"</w:t>
      </w:r>
      <w:r>
        <w:rPr>
          <w:rStyle w:val="p"/>
        </w:rPr>
        <w:t>,</w:t>
      </w:r>
    </w:p>
    <w:p w:rsidR="00000000" w:rsidRDefault="00000000">
      <w:pPr>
        <w:pStyle w:val="HTML0"/>
        <w:divId w:val="2029211165"/>
        <w:rPr>
          <w:rStyle w:val="w"/>
        </w:rPr>
      </w:pPr>
      <w:r>
        <w:rPr>
          <w:rStyle w:val="w"/>
        </w:rPr>
        <w:t xml:space="preserve">                    </w:t>
      </w:r>
      <w:r>
        <w:rPr>
          <w:rStyle w:val="nl"/>
        </w:rPr>
        <w:t>"pnl"</w:t>
      </w:r>
      <w:r>
        <w:rPr>
          <w:rStyle w:val="p"/>
        </w:rPr>
        <w:t>:</w:t>
      </w:r>
      <w:r>
        <w:rPr>
          <w:rStyle w:val="w"/>
        </w:rPr>
        <w:t xml:space="preserve"> </w:t>
      </w:r>
      <w:r>
        <w:rPr>
          <w:rStyle w:val="s2"/>
        </w:rPr>
        <w:t>"983.34854"</w:t>
      </w:r>
      <w:r>
        <w:rPr>
          <w:rStyle w:val="p"/>
        </w:rPr>
        <w:t>,</w:t>
      </w:r>
    </w:p>
    <w:p w:rsidR="00000000" w:rsidRDefault="00000000">
      <w:pPr>
        <w:pStyle w:val="HTML0"/>
        <w:divId w:val="2029211165"/>
        <w:rPr>
          <w:rStyle w:val="w"/>
        </w:rPr>
      </w:pPr>
      <w:r>
        <w:rPr>
          <w:rStyle w:val="w"/>
        </w:rPr>
        <w:t xml:space="preserve">                    </w:t>
      </w:r>
      <w:r>
        <w:rPr>
          <w:rStyle w:val="nl"/>
        </w:rPr>
        <w:t>"portLink"</w:t>
      </w:r>
      <w:r>
        <w:rPr>
          <w:rStyle w:val="p"/>
        </w:rPr>
        <w:t>:</w:t>
      </w:r>
      <w:r>
        <w:rPr>
          <w:rStyle w:val="w"/>
        </w:rPr>
        <w:t xml:space="preserve"> </w:t>
      </w:r>
      <w:r>
        <w:rPr>
          <w:rStyle w:val="s2"/>
        </w:rPr>
        <w:t>"https://static.okx.com/cdn/okex/users/headimages/20231010/fd31f45e99fe41f7bb219c0b53ae0ada"</w:t>
      </w:r>
    </w:p>
    <w:p w:rsidR="00000000" w:rsidRDefault="00000000">
      <w:pPr>
        <w:pStyle w:val="HTML0"/>
        <w:divId w:val="2029211165"/>
        <w:rPr>
          <w:rStyle w:val="w"/>
        </w:rPr>
      </w:pPr>
      <w:r>
        <w:rPr>
          <w:rStyle w:val="w"/>
        </w:rPr>
        <w:t xml:space="preserve">                </w:t>
      </w:r>
      <w:r>
        <w:rPr>
          <w:rStyle w:val="p"/>
        </w:rPr>
        <w:t>}</w:t>
      </w:r>
    </w:p>
    <w:p w:rsidR="00000000" w:rsidRDefault="00000000">
      <w:pPr>
        <w:pStyle w:val="HTML0"/>
        <w:divId w:val="2029211165"/>
        <w:rPr>
          <w:rStyle w:val="w"/>
        </w:rPr>
      </w:pPr>
      <w:r>
        <w:rPr>
          <w:rStyle w:val="w"/>
        </w:rPr>
        <w:t xml:space="preserve">            </w:t>
      </w:r>
      <w:r>
        <w:rPr>
          <w:rStyle w:val="p"/>
        </w:rPr>
        <w:t>]</w:t>
      </w:r>
    </w:p>
    <w:p w:rsidR="00000000" w:rsidRDefault="00000000">
      <w:pPr>
        <w:pStyle w:val="HTML0"/>
        <w:divId w:val="2029211165"/>
        <w:rPr>
          <w:rStyle w:val="w"/>
        </w:rPr>
      </w:pPr>
      <w:r>
        <w:rPr>
          <w:rStyle w:val="w"/>
        </w:rPr>
        <w:t xml:space="preserve">        </w:t>
      </w:r>
      <w:r>
        <w:rPr>
          <w:rStyle w:val="p"/>
        </w:rPr>
        <w:t>}</w:t>
      </w:r>
    </w:p>
    <w:p w:rsidR="00000000" w:rsidRDefault="00000000">
      <w:pPr>
        <w:pStyle w:val="HTML0"/>
        <w:divId w:val="2029211165"/>
        <w:rPr>
          <w:rStyle w:val="w"/>
        </w:rPr>
      </w:pPr>
      <w:r>
        <w:rPr>
          <w:rStyle w:val="w"/>
        </w:rPr>
        <w:t xml:space="preserve">    </w:t>
      </w:r>
      <w:r>
        <w:rPr>
          <w:rStyle w:val="p"/>
        </w:rPr>
        <w:t>],</w:t>
      </w:r>
    </w:p>
    <w:p w:rsidR="00000000" w:rsidRDefault="00000000">
      <w:pPr>
        <w:pStyle w:val="HTML0"/>
        <w:divId w:val="2029211165"/>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2029211165"/>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5"/>
        <w:gridCol w:w="780"/>
        <w:gridCol w:w="493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copyTotalPnl</w:t>
            </w:r>
          </w:p>
        </w:tc>
        <w:tc>
          <w:tcPr>
            <w:tcW w:w="0" w:type="auto"/>
            <w:vAlign w:val="center"/>
            <w:hideMark/>
          </w:tcPr>
          <w:p w:rsidR="00000000" w:rsidRDefault="00000000">
            <w:r>
              <w:t>String</w:t>
            </w:r>
          </w:p>
        </w:tc>
        <w:tc>
          <w:tcPr>
            <w:tcW w:w="0" w:type="auto"/>
            <w:vAlign w:val="center"/>
            <w:hideMark/>
          </w:tcPr>
          <w:p w:rsidR="00000000" w:rsidRDefault="00000000">
            <w:r>
              <w:t>Total copy trader profit and loss</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The currency name of profit and loss</w:t>
            </w:r>
          </w:p>
        </w:tc>
      </w:tr>
      <w:tr w:rsidR="00000000">
        <w:trPr>
          <w:divId w:val="175387555"/>
          <w:tblCellSpacing w:w="15" w:type="dxa"/>
        </w:trPr>
        <w:tc>
          <w:tcPr>
            <w:tcW w:w="0" w:type="auto"/>
            <w:vAlign w:val="center"/>
            <w:hideMark/>
          </w:tcPr>
          <w:p w:rsidR="00000000" w:rsidRDefault="00000000">
            <w:r>
              <w:t>copyTraderNumChg</w:t>
            </w:r>
          </w:p>
        </w:tc>
        <w:tc>
          <w:tcPr>
            <w:tcW w:w="0" w:type="auto"/>
            <w:vAlign w:val="center"/>
            <w:hideMark/>
          </w:tcPr>
          <w:p w:rsidR="00000000" w:rsidRDefault="00000000">
            <w:r>
              <w:t>String</w:t>
            </w:r>
          </w:p>
        </w:tc>
        <w:tc>
          <w:tcPr>
            <w:tcW w:w="0" w:type="auto"/>
            <w:vAlign w:val="center"/>
            <w:hideMark/>
          </w:tcPr>
          <w:p w:rsidR="00000000" w:rsidRDefault="00000000">
            <w:r>
              <w:t>Number change in last 7 days</w:t>
            </w:r>
          </w:p>
        </w:tc>
      </w:tr>
      <w:tr w:rsidR="00000000">
        <w:trPr>
          <w:divId w:val="175387555"/>
          <w:tblCellSpacing w:w="15" w:type="dxa"/>
        </w:trPr>
        <w:tc>
          <w:tcPr>
            <w:tcW w:w="0" w:type="auto"/>
            <w:vAlign w:val="center"/>
            <w:hideMark/>
          </w:tcPr>
          <w:p w:rsidR="00000000" w:rsidRDefault="00000000">
            <w:r>
              <w:t>copyTraderNumChgRatio</w:t>
            </w:r>
          </w:p>
        </w:tc>
        <w:tc>
          <w:tcPr>
            <w:tcW w:w="0" w:type="auto"/>
            <w:vAlign w:val="center"/>
            <w:hideMark/>
          </w:tcPr>
          <w:p w:rsidR="00000000" w:rsidRDefault="00000000">
            <w:r>
              <w:t>String</w:t>
            </w:r>
          </w:p>
        </w:tc>
        <w:tc>
          <w:tcPr>
            <w:tcW w:w="0" w:type="auto"/>
            <w:vAlign w:val="center"/>
            <w:hideMark/>
          </w:tcPr>
          <w:p w:rsidR="00000000" w:rsidRDefault="00000000">
            <w:r>
              <w:t>Ratio change in last 7 days</w:t>
            </w:r>
          </w:p>
        </w:tc>
      </w:tr>
      <w:tr w:rsidR="00000000">
        <w:trPr>
          <w:divId w:val="175387555"/>
          <w:tblCellSpacing w:w="15" w:type="dxa"/>
        </w:trPr>
        <w:tc>
          <w:tcPr>
            <w:tcW w:w="0" w:type="auto"/>
            <w:vAlign w:val="center"/>
            <w:hideMark/>
          </w:tcPr>
          <w:p w:rsidR="00000000" w:rsidRDefault="00000000">
            <w:r>
              <w:t>copyTraders</w:t>
            </w:r>
          </w:p>
        </w:tc>
        <w:tc>
          <w:tcPr>
            <w:tcW w:w="0" w:type="auto"/>
            <w:vAlign w:val="center"/>
            <w:hideMark/>
          </w:tcPr>
          <w:p w:rsidR="00000000" w:rsidRDefault="00000000">
            <w:r>
              <w:t>String</w:t>
            </w:r>
          </w:p>
        </w:tc>
        <w:tc>
          <w:tcPr>
            <w:tcW w:w="0" w:type="auto"/>
            <w:vAlign w:val="center"/>
            <w:hideMark/>
          </w:tcPr>
          <w:p w:rsidR="00000000" w:rsidRDefault="00000000">
            <w:r>
              <w:t>Copy trader information</w:t>
            </w:r>
          </w:p>
        </w:tc>
      </w:tr>
      <w:tr w:rsidR="00000000">
        <w:trPr>
          <w:divId w:val="175387555"/>
          <w:tblCellSpacing w:w="15" w:type="dxa"/>
        </w:trPr>
        <w:tc>
          <w:tcPr>
            <w:tcW w:w="0" w:type="auto"/>
            <w:vAlign w:val="center"/>
            <w:hideMark/>
          </w:tcPr>
          <w:p w:rsidR="00000000" w:rsidRDefault="00000000">
            <w:r>
              <w:t>&gt; beginCopyTime</w:t>
            </w:r>
          </w:p>
        </w:tc>
        <w:tc>
          <w:tcPr>
            <w:tcW w:w="0" w:type="auto"/>
            <w:vAlign w:val="center"/>
            <w:hideMark/>
          </w:tcPr>
          <w:p w:rsidR="00000000" w:rsidRDefault="00000000">
            <w:r>
              <w:t>String</w:t>
            </w:r>
          </w:p>
        </w:tc>
        <w:tc>
          <w:tcPr>
            <w:tcW w:w="0" w:type="auto"/>
            <w:vAlign w:val="center"/>
            <w:hideMark/>
          </w:tcPr>
          <w:p w:rsidR="00000000" w:rsidRDefault="00000000">
            <w:r>
              <w:t>Begin copying time. Unix timestamp format in milliseconds, e.g.1597026383085</w:t>
            </w:r>
          </w:p>
        </w:tc>
      </w:tr>
      <w:tr w:rsidR="00000000">
        <w:trPr>
          <w:divId w:val="175387555"/>
          <w:tblCellSpacing w:w="15" w:type="dxa"/>
        </w:trPr>
        <w:tc>
          <w:tcPr>
            <w:tcW w:w="0" w:type="auto"/>
            <w:vAlign w:val="center"/>
            <w:hideMark/>
          </w:tcPr>
          <w:p w:rsidR="00000000" w:rsidRDefault="00000000">
            <w:r>
              <w:t>&gt; nickName</w:t>
            </w:r>
          </w:p>
        </w:tc>
        <w:tc>
          <w:tcPr>
            <w:tcW w:w="0" w:type="auto"/>
            <w:vAlign w:val="center"/>
            <w:hideMark/>
          </w:tcPr>
          <w:p w:rsidR="00000000" w:rsidRDefault="00000000">
            <w:r>
              <w:t>String</w:t>
            </w:r>
          </w:p>
        </w:tc>
        <w:tc>
          <w:tcPr>
            <w:tcW w:w="0" w:type="auto"/>
            <w:vAlign w:val="center"/>
            <w:hideMark/>
          </w:tcPr>
          <w:p w:rsidR="00000000" w:rsidRDefault="00000000">
            <w:r>
              <w:t>Nick name</w:t>
            </w:r>
          </w:p>
        </w:tc>
      </w:tr>
      <w:tr w:rsidR="00000000">
        <w:trPr>
          <w:divId w:val="175387555"/>
          <w:tblCellSpacing w:w="15" w:type="dxa"/>
        </w:trPr>
        <w:tc>
          <w:tcPr>
            <w:tcW w:w="0" w:type="auto"/>
            <w:vAlign w:val="center"/>
            <w:hideMark/>
          </w:tcPr>
          <w:p w:rsidR="00000000" w:rsidRDefault="00000000">
            <w:r>
              <w:t>&gt; portLink</w:t>
            </w:r>
          </w:p>
        </w:tc>
        <w:tc>
          <w:tcPr>
            <w:tcW w:w="0" w:type="auto"/>
            <w:vAlign w:val="center"/>
            <w:hideMark/>
          </w:tcPr>
          <w:p w:rsidR="00000000" w:rsidRDefault="00000000">
            <w:r>
              <w:t>String</w:t>
            </w:r>
          </w:p>
        </w:tc>
        <w:tc>
          <w:tcPr>
            <w:tcW w:w="0" w:type="auto"/>
            <w:vAlign w:val="center"/>
            <w:hideMark/>
          </w:tcPr>
          <w:p w:rsidR="00000000" w:rsidRDefault="00000000">
            <w:r>
              <w:t>Copy trader portrait link</w:t>
            </w:r>
          </w:p>
        </w:tc>
      </w:tr>
      <w:tr w:rsidR="00000000">
        <w:trPr>
          <w:divId w:val="175387555"/>
          <w:tblCellSpacing w:w="15" w:type="dxa"/>
        </w:trPr>
        <w:tc>
          <w:tcPr>
            <w:tcW w:w="0" w:type="auto"/>
            <w:vAlign w:val="center"/>
            <w:hideMark/>
          </w:tcPr>
          <w:p w:rsidR="00000000" w:rsidRDefault="00000000">
            <w:r>
              <w:t>&gt; pnl</w:t>
            </w:r>
          </w:p>
        </w:tc>
        <w:tc>
          <w:tcPr>
            <w:tcW w:w="0" w:type="auto"/>
            <w:vAlign w:val="center"/>
            <w:hideMark/>
          </w:tcPr>
          <w:p w:rsidR="00000000" w:rsidRDefault="00000000">
            <w:r>
              <w:t>String</w:t>
            </w:r>
          </w:p>
        </w:tc>
        <w:tc>
          <w:tcPr>
            <w:tcW w:w="0" w:type="auto"/>
            <w:vAlign w:val="center"/>
            <w:hideMark/>
          </w:tcPr>
          <w:p w:rsidR="00000000" w:rsidRDefault="00000000">
            <w:r>
              <w:t>Copy trading profit and loss</w:t>
            </w:r>
          </w:p>
        </w:tc>
      </w:tr>
    </w:tbl>
    <w:p w:rsidR="00000000" w:rsidRDefault="00000000">
      <w:pPr>
        <w:pStyle w:val="3"/>
        <w:divId w:val="175387555"/>
      </w:pPr>
      <w:r>
        <w:t>WS / Copy trading notification channel</w:t>
      </w:r>
    </w:p>
    <w:p w:rsidR="00000000" w:rsidRDefault="00000000">
      <w:pPr>
        <w:pStyle w:val="a5"/>
        <w:divId w:val="175387555"/>
      </w:pPr>
      <w:r>
        <w:t>As a copy trader, receive push notification of copy trading.</w:t>
      </w:r>
    </w:p>
    <w:p w:rsidR="00000000" w:rsidRDefault="00000000">
      <w:pPr>
        <w:pStyle w:val="4"/>
        <w:divId w:val="175387555"/>
      </w:pPr>
      <w:r>
        <w:t>URL Path</w:t>
      </w:r>
    </w:p>
    <w:p w:rsidR="00000000" w:rsidRDefault="00000000">
      <w:pPr>
        <w:pStyle w:val="a5"/>
        <w:divId w:val="175387555"/>
      </w:pPr>
      <w:r>
        <w:t>/ws/v5/business (required login)</w:t>
      </w:r>
    </w:p>
    <w:p w:rsidR="00000000" w:rsidRDefault="00000000">
      <w:pPr>
        <w:pStyle w:val="a5"/>
        <w:ind w:left="720" w:right="720"/>
        <w:divId w:val="40252477"/>
      </w:pPr>
      <w:r>
        <w:t>Request Example</w:t>
      </w:r>
    </w:p>
    <w:p w:rsidR="00000000" w:rsidRDefault="00000000">
      <w:pPr>
        <w:pStyle w:val="HTML0"/>
        <w:divId w:val="343558740"/>
        <w:rPr>
          <w:rStyle w:val="HTML"/>
        </w:rPr>
      </w:pPr>
      <w:r>
        <w:rPr>
          <w:rStyle w:val="o"/>
        </w:rPr>
        <w:t>{</w:t>
      </w:r>
    </w:p>
    <w:p w:rsidR="00000000" w:rsidRDefault="00000000">
      <w:pPr>
        <w:pStyle w:val="HTML0"/>
        <w:divId w:val="343558740"/>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343558740"/>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343558740"/>
        <w:rPr>
          <w:rStyle w:val="HTML"/>
        </w:rPr>
      </w:pPr>
      <w:r>
        <w:rPr>
          <w:rStyle w:val="HTML"/>
        </w:rPr>
        <w:t xml:space="preserve">        </w:t>
      </w:r>
      <w:r>
        <w:rPr>
          <w:rStyle w:val="s2"/>
        </w:rPr>
        <w:t>"channel"</w:t>
      </w:r>
      <w:r>
        <w:rPr>
          <w:rStyle w:val="HTML"/>
        </w:rPr>
        <w:t xml:space="preserve">: </w:t>
      </w:r>
      <w:r>
        <w:rPr>
          <w:rStyle w:val="s2"/>
        </w:rPr>
        <w:t>"copytrading-notification"</w:t>
      </w:r>
      <w:r>
        <w:rPr>
          <w:rStyle w:val="HTML"/>
        </w:rPr>
        <w:t>,</w:t>
      </w:r>
    </w:p>
    <w:p w:rsidR="00000000" w:rsidRDefault="00000000">
      <w:pPr>
        <w:pStyle w:val="HTML0"/>
        <w:divId w:val="343558740"/>
        <w:rPr>
          <w:rStyle w:val="HTML"/>
        </w:rPr>
      </w:pPr>
      <w:r>
        <w:rPr>
          <w:rStyle w:val="HTML"/>
        </w:rPr>
        <w:t xml:space="preserve">        </w:t>
      </w:r>
      <w:r>
        <w:rPr>
          <w:rStyle w:val="s2"/>
        </w:rPr>
        <w:t>"instType"</w:t>
      </w:r>
      <w:r>
        <w:rPr>
          <w:rStyle w:val="HTML"/>
        </w:rPr>
        <w:t xml:space="preserve">: </w:t>
      </w:r>
      <w:r>
        <w:rPr>
          <w:rStyle w:val="s2"/>
        </w:rPr>
        <w:t>"SWAP"</w:t>
      </w:r>
    </w:p>
    <w:p w:rsidR="00000000" w:rsidRDefault="00000000">
      <w:pPr>
        <w:pStyle w:val="HTML0"/>
        <w:divId w:val="343558740"/>
        <w:rPr>
          <w:rStyle w:val="HTML"/>
        </w:rPr>
      </w:pPr>
      <w:r>
        <w:rPr>
          <w:rStyle w:val="HTML"/>
        </w:rPr>
        <w:t xml:space="preserve">    </w:t>
      </w:r>
      <w:r>
        <w:rPr>
          <w:rStyle w:val="o"/>
        </w:rPr>
        <w:t>}]</w:t>
      </w:r>
    </w:p>
    <w:p w:rsidR="00000000" w:rsidRDefault="00000000">
      <w:pPr>
        <w:pStyle w:val="HTML0"/>
        <w:divId w:val="343558740"/>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058"/>
        <w:gridCol w:w="33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subscribed channels</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copytrading-notification</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type</w:t>
            </w:r>
            <w:r>
              <w:br/>
            </w:r>
            <w:r>
              <w:rPr>
                <w:rStyle w:val="HTML"/>
              </w:rPr>
              <w:t>SWAP</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ID</w:t>
            </w:r>
          </w:p>
        </w:tc>
      </w:tr>
    </w:tbl>
    <w:p w:rsidR="00000000" w:rsidRDefault="00000000">
      <w:pPr>
        <w:pStyle w:val="a5"/>
        <w:ind w:left="720" w:right="720"/>
        <w:divId w:val="1100250484"/>
      </w:pPr>
      <w:r>
        <w:t>Successful Response Example</w:t>
      </w:r>
    </w:p>
    <w:p w:rsidR="00000000" w:rsidRDefault="00000000">
      <w:pPr>
        <w:pStyle w:val="HTML0"/>
        <w:divId w:val="2006395396"/>
        <w:rPr>
          <w:rStyle w:val="w"/>
        </w:rPr>
      </w:pPr>
      <w:r>
        <w:rPr>
          <w:rStyle w:val="p"/>
        </w:rPr>
        <w:t>{</w:t>
      </w:r>
    </w:p>
    <w:p w:rsidR="00000000" w:rsidRDefault="00000000">
      <w:pPr>
        <w:pStyle w:val="HTML0"/>
        <w:divId w:val="2006395396"/>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2006395396"/>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2006395396"/>
        <w:rPr>
          <w:rStyle w:val="w"/>
        </w:rPr>
      </w:pPr>
      <w:r>
        <w:rPr>
          <w:rStyle w:val="w"/>
        </w:rPr>
        <w:t xml:space="preserve">        </w:t>
      </w:r>
      <w:r>
        <w:rPr>
          <w:rStyle w:val="nl"/>
        </w:rPr>
        <w:t>"channel"</w:t>
      </w:r>
      <w:r>
        <w:rPr>
          <w:rStyle w:val="p"/>
        </w:rPr>
        <w:t>:</w:t>
      </w:r>
      <w:r>
        <w:rPr>
          <w:rStyle w:val="w"/>
        </w:rPr>
        <w:t xml:space="preserve"> </w:t>
      </w:r>
      <w:r>
        <w:rPr>
          <w:rStyle w:val="s2"/>
        </w:rPr>
        <w:t>"copytrading-notification"</w:t>
      </w:r>
      <w:r>
        <w:rPr>
          <w:rStyle w:val="p"/>
        </w:rPr>
        <w:t>,</w:t>
      </w:r>
    </w:p>
    <w:p w:rsidR="00000000" w:rsidRDefault="00000000">
      <w:pPr>
        <w:pStyle w:val="HTML0"/>
        <w:divId w:val="2006395396"/>
        <w:rPr>
          <w:rStyle w:val="w"/>
        </w:rPr>
      </w:pPr>
      <w:r>
        <w:rPr>
          <w:rStyle w:val="w"/>
        </w:rPr>
        <w:t xml:space="preserve">        </w:t>
      </w:r>
      <w:r>
        <w:rPr>
          <w:rStyle w:val="nl"/>
        </w:rPr>
        <w:t>"instType"</w:t>
      </w:r>
      <w:r>
        <w:rPr>
          <w:rStyle w:val="p"/>
        </w:rPr>
        <w:t>:</w:t>
      </w:r>
      <w:r>
        <w:rPr>
          <w:rStyle w:val="w"/>
        </w:rPr>
        <w:t xml:space="preserve"> </w:t>
      </w:r>
      <w:r>
        <w:rPr>
          <w:rStyle w:val="s2"/>
        </w:rPr>
        <w:t>"SWAP"</w:t>
      </w:r>
    </w:p>
    <w:p w:rsidR="00000000" w:rsidRDefault="00000000">
      <w:pPr>
        <w:pStyle w:val="HTML0"/>
        <w:divId w:val="2006395396"/>
        <w:rPr>
          <w:rStyle w:val="w"/>
        </w:rPr>
      </w:pPr>
      <w:r>
        <w:rPr>
          <w:rStyle w:val="w"/>
        </w:rPr>
        <w:t xml:space="preserve">    </w:t>
      </w:r>
      <w:r>
        <w:rPr>
          <w:rStyle w:val="p"/>
        </w:rPr>
        <w:t>},</w:t>
      </w:r>
    </w:p>
    <w:p w:rsidR="00000000" w:rsidRDefault="00000000">
      <w:pPr>
        <w:pStyle w:val="HTML0"/>
        <w:divId w:val="2006395396"/>
        <w:rPr>
          <w:rStyle w:val="w"/>
        </w:rPr>
      </w:pPr>
      <w:r>
        <w:rPr>
          <w:rStyle w:val="w"/>
        </w:rPr>
        <w:t xml:space="preserve">    </w:t>
      </w:r>
      <w:r>
        <w:rPr>
          <w:rStyle w:val="nl"/>
        </w:rPr>
        <w:t>"connId"</w:t>
      </w:r>
      <w:r>
        <w:rPr>
          <w:rStyle w:val="p"/>
        </w:rPr>
        <w:t>:</w:t>
      </w:r>
      <w:r>
        <w:rPr>
          <w:rStyle w:val="w"/>
        </w:rPr>
        <w:t xml:space="preserve"> </w:t>
      </w:r>
      <w:r>
        <w:rPr>
          <w:rStyle w:val="s2"/>
        </w:rPr>
        <w:t>"aa993428"</w:t>
      </w:r>
    </w:p>
    <w:p w:rsidR="00000000" w:rsidRDefault="00000000">
      <w:pPr>
        <w:pStyle w:val="HTML0"/>
        <w:divId w:val="2006395396"/>
        <w:rPr>
          <w:rStyle w:val="w"/>
        </w:rPr>
      </w:pPr>
      <w:r>
        <w:rPr>
          <w:rStyle w:val="p"/>
        </w:rPr>
        <w:t>}</w:t>
      </w:r>
    </w:p>
    <w:p w:rsidR="00000000" w:rsidRDefault="00000000">
      <w:pPr>
        <w:pStyle w:val="a5"/>
        <w:ind w:left="720" w:right="720"/>
        <w:divId w:val="1894998780"/>
      </w:pPr>
      <w:r>
        <w:t>Failure Response Example</w:t>
      </w:r>
    </w:p>
    <w:p w:rsidR="00000000" w:rsidRDefault="00000000">
      <w:pPr>
        <w:pStyle w:val="HTML0"/>
        <w:divId w:val="309597748"/>
        <w:rPr>
          <w:rStyle w:val="w"/>
        </w:rPr>
      </w:pPr>
      <w:r>
        <w:rPr>
          <w:rStyle w:val="p"/>
        </w:rPr>
        <w:t>{</w:t>
      </w:r>
    </w:p>
    <w:p w:rsidR="00000000" w:rsidRDefault="00000000">
      <w:pPr>
        <w:pStyle w:val="HTML0"/>
        <w:divId w:val="309597748"/>
        <w:rPr>
          <w:rStyle w:val="w"/>
        </w:rPr>
      </w:pPr>
      <w:r>
        <w:rPr>
          <w:rStyle w:val="w"/>
        </w:rPr>
        <w:t xml:space="preserve">  </w:t>
      </w:r>
      <w:r>
        <w:rPr>
          <w:rStyle w:val="nl"/>
        </w:rPr>
        <w:t>"event"</w:t>
      </w:r>
      <w:r>
        <w:rPr>
          <w:rStyle w:val="p"/>
        </w:rPr>
        <w:t>:</w:t>
      </w:r>
      <w:r>
        <w:rPr>
          <w:rStyle w:val="w"/>
        </w:rPr>
        <w:t xml:space="preserve"> </w:t>
      </w:r>
      <w:r>
        <w:rPr>
          <w:rStyle w:val="s2"/>
        </w:rPr>
        <w:t>"error"</w:t>
      </w:r>
      <w:r>
        <w:rPr>
          <w:rStyle w:val="p"/>
        </w:rPr>
        <w:t>,</w:t>
      </w:r>
    </w:p>
    <w:p w:rsidR="00000000" w:rsidRDefault="00000000">
      <w:pPr>
        <w:pStyle w:val="HTML0"/>
        <w:divId w:val="309597748"/>
        <w:rPr>
          <w:rStyle w:val="w"/>
        </w:rPr>
      </w:pPr>
      <w:r>
        <w:rPr>
          <w:rStyle w:val="w"/>
        </w:rPr>
        <w:t xml:space="preserve">  </w:t>
      </w:r>
      <w:r>
        <w:rPr>
          <w:rStyle w:val="nl"/>
        </w:rPr>
        <w:t>"code"</w:t>
      </w:r>
      <w:r>
        <w:rPr>
          <w:rStyle w:val="p"/>
        </w:rPr>
        <w:t>:</w:t>
      </w:r>
      <w:r>
        <w:rPr>
          <w:rStyle w:val="w"/>
        </w:rPr>
        <w:t xml:space="preserve"> </w:t>
      </w:r>
      <w:r>
        <w:rPr>
          <w:rStyle w:val="s2"/>
        </w:rPr>
        <w:t>"60012"</w:t>
      </w:r>
      <w:r>
        <w:rPr>
          <w:rStyle w:val="p"/>
        </w:rPr>
        <w:t>,</w:t>
      </w:r>
    </w:p>
    <w:p w:rsidR="00000000" w:rsidRDefault="00000000">
      <w:pPr>
        <w:pStyle w:val="HTML0"/>
        <w:divId w:val="309597748"/>
        <w:rPr>
          <w:rStyle w:val="w"/>
        </w:rPr>
      </w:pPr>
      <w:r>
        <w:rPr>
          <w:rStyle w:val="w"/>
        </w:rPr>
        <w:t xml:space="preserve">  </w:t>
      </w:r>
      <w:r>
        <w:rPr>
          <w:rStyle w:val="nl"/>
        </w:rPr>
        <w:t>"msg"</w:t>
      </w:r>
      <w:r>
        <w:rPr>
          <w:rStyle w:val="p"/>
        </w:rPr>
        <w:t>:</w:t>
      </w:r>
      <w:r>
        <w:rPr>
          <w:rStyle w:val="w"/>
        </w:rPr>
        <w:t xml:space="preserve"> </w:t>
      </w:r>
      <w:r>
        <w:rPr>
          <w:rStyle w:val="s2"/>
        </w:rPr>
        <w:t>"Invalid request: {</w:t>
      </w:r>
      <w:r>
        <w:rPr>
          <w:rStyle w:val="se"/>
        </w:rPr>
        <w:t>\"</w:t>
      </w:r>
      <w:r>
        <w:rPr>
          <w:rStyle w:val="s2"/>
        </w:rPr>
        <w:t>op</w:t>
      </w:r>
      <w:r>
        <w:rPr>
          <w:rStyle w:val="se"/>
        </w:rPr>
        <w:t>\"</w:t>
      </w:r>
      <w:r>
        <w:rPr>
          <w:rStyle w:val="s2"/>
        </w:rPr>
        <w:t xml:space="preserve">: </w:t>
      </w:r>
      <w:r>
        <w:rPr>
          <w:rStyle w:val="se"/>
        </w:rPr>
        <w:t>\"</w:t>
      </w:r>
      <w:r>
        <w:rPr>
          <w:rStyle w:val="s2"/>
        </w:rPr>
        <w:t>subscribe</w:t>
      </w:r>
      <w:r>
        <w:rPr>
          <w:rStyle w:val="se"/>
        </w:rPr>
        <w:t>\"</w:t>
      </w:r>
      <w:r>
        <w:rPr>
          <w:rStyle w:val="s2"/>
        </w:rPr>
        <w:t xml:space="preserve">, </w:t>
      </w:r>
      <w:r>
        <w:rPr>
          <w:rStyle w:val="se"/>
        </w:rPr>
        <w:t>\"</w:t>
      </w:r>
      <w:r>
        <w:rPr>
          <w:rStyle w:val="s2"/>
        </w:rPr>
        <w:t>argss</w:t>
      </w:r>
      <w:r>
        <w:rPr>
          <w:rStyle w:val="se"/>
        </w:rPr>
        <w:t>\"</w:t>
      </w:r>
      <w:r>
        <w:rPr>
          <w:rStyle w:val="s2"/>
        </w:rPr>
        <w:t xml:space="preserve">:[{ </w:t>
      </w:r>
      <w:r>
        <w:rPr>
          <w:rStyle w:val="se"/>
        </w:rPr>
        <w:t>\"</w:t>
      </w:r>
      <w:r>
        <w:rPr>
          <w:rStyle w:val="s2"/>
        </w:rPr>
        <w:t>channel</w:t>
      </w:r>
      <w:r>
        <w:rPr>
          <w:rStyle w:val="se"/>
        </w:rPr>
        <w:t>\"</w:t>
      </w:r>
      <w:r>
        <w:rPr>
          <w:rStyle w:val="s2"/>
        </w:rPr>
        <w:t xml:space="preserve"> : </w:t>
      </w:r>
      <w:r>
        <w:rPr>
          <w:rStyle w:val="se"/>
        </w:rPr>
        <w:t>\"</w:t>
      </w:r>
      <w:r>
        <w:rPr>
          <w:rStyle w:val="s2"/>
        </w:rPr>
        <w:t>copytrading-notification</w:t>
      </w:r>
      <w:r>
        <w:rPr>
          <w:rStyle w:val="se"/>
        </w:rPr>
        <w:t>\"</w:t>
      </w:r>
      <w:r>
        <w:rPr>
          <w:rStyle w:val="s2"/>
        </w:rPr>
        <w:t xml:space="preserve">, </w:t>
      </w:r>
      <w:r>
        <w:rPr>
          <w:rStyle w:val="se"/>
        </w:rPr>
        <w:t>\"</w:t>
      </w:r>
      <w:r>
        <w:rPr>
          <w:rStyle w:val="s2"/>
        </w:rPr>
        <w:t>instType</w:t>
      </w:r>
      <w:r>
        <w:rPr>
          <w:rStyle w:val="se"/>
        </w:rPr>
        <w:t>\"</w:t>
      </w:r>
      <w:r>
        <w:rPr>
          <w:rStyle w:val="s2"/>
        </w:rPr>
        <w:t xml:space="preserve"> : </w:t>
      </w:r>
      <w:r>
        <w:rPr>
          <w:rStyle w:val="se"/>
        </w:rPr>
        <w:t>\"</w:t>
      </w:r>
      <w:r>
        <w:rPr>
          <w:rStyle w:val="s2"/>
        </w:rPr>
        <w:t>FUTURES</w:t>
      </w:r>
      <w:r>
        <w:rPr>
          <w:rStyle w:val="se"/>
        </w:rPr>
        <w:t>\"</w:t>
      </w:r>
      <w:r>
        <w:rPr>
          <w:rStyle w:val="s2"/>
        </w:rPr>
        <w:t>}]}"</w:t>
      </w:r>
      <w:r>
        <w:rPr>
          <w:rStyle w:val="p"/>
        </w:rPr>
        <w:t>,</w:t>
      </w:r>
    </w:p>
    <w:p w:rsidR="00000000" w:rsidRDefault="00000000">
      <w:pPr>
        <w:pStyle w:val="HTML0"/>
        <w:divId w:val="309597748"/>
        <w:rPr>
          <w:rStyle w:val="w"/>
        </w:rPr>
      </w:pPr>
      <w:r>
        <w:rPr>
          <w:rStyle w:val="w"/>
        </w:rPr>
        <w:t xml:space="preserve">  </w:t>
      </w:r>
      <w:r>
        <w:rPr>
          <w:rStyle w:val="nl"/>
        </w:rPr>
        <w:t>"connId"</w:t>
      </w:r>
      <w:r>
        <w:rPr>
          <w:rStyle w:val="p"/>
        </w:rPr>
        <w:t>:</w:t>
      </w:r>
      <w:r>
        <w:rPr>
          <w:rStyle w:val="s2"/>
        </w:rPr>
        <w:t>"a4d3ae55"</w:t>
      </w:r>
    </w:p>
    <w:p w:rsidR="00000000" w:rsidRDefault="00000000">
      <w:pPr>
        <w:pStyle w:val="HTML0"/>
        <w:divId w:val="309597748"/>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058"/>
        <w:gridCol w:w="28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Event</w:t>
            </w:r>
            <w:r>
              <w:br/>
            </w:r>
            <w:r>
              <w:rPr>
                <w:rStyle w:val="HTML"/>
              </w:rPr>
              <w:t>subscribe</w:t>
            </w:r>
            <w:r>
              <w:br/>
            </w:r>
            <w:r>
              <w:rPr>
                <w:rStyle w:val="HTML"/>
              </w:rPr>
              <w:t>unsubscribe</w:t>
            </w:r>
            <w:r>
              <w:br/>
            </w:r>
            <w:r>
              <w:rPr>
                <w:rStyle w:val="HTML"/>
              </w:rPr>
              <w:t>error</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No</w:t>
            </w:r>
          </w:p>
        </w:tc>
        <w:tc>
          <w:tcPr>
            <w:tcW w:w="0" w:type="auto"/>
            <w:vAlign w:val="center"/>
            <w:hideMark/>
          </w:tcPr>
          <w:p w:rsidR="00000000" w:rsidRDefault="00000000">
            <w:r>
              <w:t>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type</w:t>
            </w:r>
            <w:r>
              <w:br/>
            </w:r>
            <w:r>
              <w:rPr>
                <w:rStyle w:val="HTML"/>
              </w:rPr>
              <w:t>SWAP</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connId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WebSocket connection ID</w:t>
            </w:r>
          </w:p>
        </w:tc>
      </w:tr>
    </w:tbl>
    <w:p w:rsidR="00000000" w:rsidRDefault="00000000">
      <w:pPr>
        <w:pStyle w:val="a5"/>
        <w:ind w:left="720" w:right="720"/>
        <w:divId w:val="1244409283"/>
      </w:pPr>
      <w:r>
        <w:t xml:space="preserve">Push Data Example: </w:t>
      </w:r>
    </w:p>
    <w:p w:rsidR="00000000" w:rsidRDefault="00000000">
      <w:pPr>
        <w:pStyle w:val="HTML0"/>
        <w:divId w:val="829516190"/>
        <w:rPr>
          <w:rStyle w:val="w"/>
        </w:rPr>
      </w:pPr>
      <w:r>
        <w:rPr>
          <w:rStyle w:val="p"/>
        </w:rPr>
        <w:t>{</w:t>
      </w:r>
    </w:p>
    <w:p w:rsidR="00000000" w:rsidRDefault="00000000">
      <w:pPr>
        <w:pStyle w:val="HTML0"/>
        <w:divId w:val="829516190"/>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829516190"/>
        <w:rPr>
          <w:rStyle w:val="w"/>
        </w:rPr>
      </w:pPr>
      <w:r>
        <w:rPr>
          <w:rStyle w:val="w"/>
        </w:rPr>
        <w:t xml:space="preserve">        </w:t>
      </w:r>
      <w:r>
        <w:rPr>
          <w:rStyle w:val="nl"/>
        </w:rPr>
        <w:t>"channel"</w:t>
      </w:r>
      <w:r>
        <w:rPr>
          <w:rStyle w:val="p"/>
        </w:rPr>
        <w:t>:</w:t>
      </w:r>
      <w:r>
        <w:rPr>
          <w:rStyle w:val="w"/>
        </w:rPr>
        <w:t xml:space="preserve"> </w:t>
      </w:r>
      <w:r>
        <w:rPr>
          <w:rStyle w:val="s2"/>
        </w:rPr>
        <w:t>"copytrading-notification"</w:t>
      </w:r>
      <w:r>
        <w:rPr>
          <w:rStyle w:val="p"/>
        </w:rPr>
        <w:t>,</w:t>
      </w:r>
    </w:p>
    <w:p w:rsidR="00000000" w:rsidRDefault="00000000">
      <w:pPr>
        <w:pStyle w:val="HTML0"/>
        <w:divId w:val="829516190"/>
        <w:rPr>
          <w:rStyle w:val="w"/>
        </w:rPr>
      </w:pPr>
      <w:r>
        <w:rPr>
          <w:rStyle w:val="w"/>
        </w:rPr>
        <w:t xml:space="preserve">        </w:t>
      </w:r>
      <w:r>
        <w:rPr>
          <w:rStyle w:val="nl"/>
        </w:rPr>
        <w:t>"instType"</w:t>
      </w:r>
      <w:r>
        <w:rPr>
          <w:rStyle w:val="p"/>
        </w:rPr>
        <w:t>:</w:t>
      </w:r>
      <w:r>
        <w:rPr>
          <w:rStyle w:val="w"/>
        </w:rPr>
        <w:t xml:space="preserve"> </w:t>
      </w:r>
      <w:r>
        <w:rPr>
          <w:rStyle w:val="s2"/>
        </w:rPr>
        <w:t>"SWAP"</w:t>
      </w:r>
      <w:r>
        <w:rPr>
          <w:rStyle w:val="p"/>
        </w:rPr>
        <w:t>,</w:t>
      </w:r>
    </w:p>
    <w:p w:rsidR="00000000" w:rsidRDefault="00000000">
      <w:pPr>
        <w:pStyle w:val="HTML0"/>
        <w:divId w:val="829516190"/>
        <w:rPr>
          <w:rStyle w:val="w"/>
        </w:rPr>
      </w:pPr>
      <w:r>
        <w:rPr>
          <w:rStyle w:val="w"/>
        </w:rPr>
        <w:t xml:space="preserve">        </w:t>
      </w:r>
      <w:r>
        <w:rPr>
          <w:rStyle w:val="nl"/>
        </w:rPr>
        <w:t>"uid"</w:t>
      </w:r>
      <w:r>
        <w:rPr>
          <w:rStyle w:val="p"/>
        </w:rPr>
        <w:t>:</w:t>
      </w:r>
      <w:r>
        <w:rPr>
          <w:rStyle w:val="w"/>
        </w:rPr>
        <w:t xml:space="preserve"> </w:t>
      </w:r>
      <w:r>
        <w:rPr>
          <w:rStyle w:val="s2"/>
        </w:rPr>
        <w:t>"116488283046944768"</w:t>
      </w:r>
    </w:p>
    <w:p w:rsidR="00000000" w:rsidRDefault="00000000">
      <w:pPr>
        <w:pStyle w:val="HTML0"/>
        <w:divId w:val="829516190"/>
        <w:rPr>
          <w:rStyle w:val="w"/>
        </w:rPr>
      </w:pPr>
      <w:r>
        <w:rPr>
          <w:rStyle w:val="w"/>
        </w:rPr>
        <w:t xml:space="preserve">    </w:t>
      </w:r>
      <w:r>
        <w:rPr>
          <w:rStyle w:val="p"/>
        </w:rPr>
        <w:t>},</w:t>
      </w:r>
    </w:p>
    <w:p w:rsidR="00000000" w:rsidRDefault="00000000">
      <w:pPr>
        <w:pStyle w:val="HTML0"/>
        <w:divId w:val="829516190"/>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829516190"/>
        <w:rPr>
          <w:rStyle w:val="w"/>
        </w:rPr>
      </w:pPr>
      <w:r>
        <w:rPr>
          <w:rStyle w:val="w"/>
        </w:rPr>
        <w:t xml:space="preserve">        </w:t>
      </w:r>
      <w:r>
        <w:rPr>
          <w:rStyle w:val="p"/>
        </w:rPr>
        <w:t>{</w:t>
      </w:r>
    </w:p>
    <w:p w:rsidR="00000000" w:rsidRDefault="00000000">
      <w:pPr>
        <w:pStyle w:val="HTML0"/>
        <w:divId w:val="829516190"/>
        <w:rPr>
          <w:rStyle w:val="w"/>
        </w:rPr>
      </w:pPr>
      <w:r>
        <w:rPr>
          <w:rStyle w:val="w"/>
        </w:rPr>
        <w:t xml:space="preserve">            </w:t>
      </w:r>
      <w:r>
        <w:rPr>
          <w:rStyle w:val="nl"/>
        </w:rPr>
        <w:t>"avgPx"</w:t>
      </w:r>
      <w:r>
        <w:rPr>
          <w:rStyle w:val="p"/>
        </w:rPr>
        <w:t>:</w:t>
      </w:r>
      <w:r>
        <w:rPr>
          <w:rStyle w:val="w"/>
        </w:rPr>
        <w:t xml:space="preserve"> </w:t>
      </w:r>
      <w:r>
        <w:rPr>
          <w:rStyle w:val="s2"/>
        </w:rPr>
        <w:t>""</w:t>
      </w:r>
      <w:r>
        <w:rPr>
          <w:rStyle w:val="p"/>
        </w:rPr>
        <w:t>,</w:t>
      </w:r>
    </w:p>
    <w:p w:rsidR="00000000" w:rsidRDefault="00000000">
      <w:pPr>
        <w:pStyle w:val="HTML0"/>
        <w:divId w:val="829516190"/>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829516190"/>
        <w:rPr>
          <w:rStyle w:val="w"/>
        </w:rPr>
      </w:pPr>
      <w:r>
        <w:rPr>
          <w:rStyle w:val="w"/>
        </w:rPr>
        <w:t xml:space="preserve">            </w:t>
      </w:r>
      <w:r>
        <w:rPr>
          <w:rStyle w:val="nl"/>
        </w:rPr>
        <w:t>"copyTotalAmt"</w:t>
      </w:r>
      <w:r>
        <w:rPr>
          <w:rStyle w:val="p"/>
        </w:rPr>
        <w:t>:</w:t>
      </w:r>
      <w:r>
        <w:rPr>
          <w:rStyle w:val="w"/>
        </w:rPr>
        <w:t xml:space="preserve"> </w:t>
      </w:r>
      <w:r>
        <w:rPr>
          <w:rStyle w:val="s2"/>
        </w:rPr>
        <w:t>"10"</w:t>
      </w:r>
      <w:r>
        <w:rPr>
          <w:rStyle w:val="p"/>
        </w:rPr>
        <w:t>,</w:t>
      </w:r>
    </w:p>
    <w:p w:rsidR="00000000" w:rsidRDefault="00000000">
      <w:pPr>
        <w:pStyle w:val="HTML0"/>
        <w:divId w:val="829516190"/>
        <w:rPr>
          <w:rStyle w:val="w"/>
        </w:rPr>
      </w:pPr>
      <w:r>
        <w:rPr>
          <w:rStyle w:val="w"/>
        </w:rPr>
        <w:t xml:space="preserve">            </w:t>
      </w:r>
      <w:r>
        <w:rPr>
          <w:rStyle w:val="nl"/>
        </w:rPr>
        <w:t>"infoType"</w:t>
      </w:r>
      <w:r>
        <w:rPr>
          <w:rStyle w:val="p"/>
        </w:rPr>
        <w:t>:</w:t>
      </w:r>
      <w:r>
        <w:rPr>
          <w:rStyle w:val="w"/>
        </w:rPr>
        <w:t xml:space="preserve"> </w:t>
      </w:r>
      <w:r>
        <w:rPr>
          <w:rStyle w:val="s2"/>
        </w:rPr>
        <w:t>"8"</w:t>
      </w:r>
      <w:r>
        <w:rPr>
          <w:rStyle w:val="p"/>
        </w:rPr>
        <w:t>,</w:t>
      </w:r>
    </w:p>
    <w:p w:rsidR="00000000" w:rsidRDefault="00000000">
      <w:pPr>
        <w:pStyle w:val="HTML0"/>
        <w:divId w:val="829516190"/>
        <w:rPr>
          <w:rStyle w:val="w"/>
        </w:rPr>
      </w:pPr>
      <w:r>
        <w:rPr>
          <w:rStyle w:val="w"/>
        </w:rPr>
        <w:t xml:space="preserve">            </w:t>
      </w:r>
      <w:r>
        <w:rPr>
          <w:rStyle w:val="nl"/>
        </w:rPr>
        <w:t>"instId"</w:t>
      </w:r>
      <w:r>
        <w:rPr>
          <w:rStyle w:val="p"/>
        </w:rPr>
        <w:t>:</w:t>
      </w:r>
      <w:r>
        <w:rPr>
          <w:rStyle w:val="w"/>
        </w:rPr>
        <w:t xml:space="preserve"> </w:t>
      </w:r>
      <w:r>
        <w:rPr>
          <w:rStyle w:val="s2"/>
        </w:rPr>
        <w:t>"ETH-USDT-SWAP"</w:t>
      </w:r>
      <w:r>
        <w:rPr>
          <w:rStyle w:val="p"/>
        </w:rPr>
        <w:t>,</w:t>
      </w:r>
    </w:p>
    <w:p w:rsidR="00000000" w:rsidRDefault="00000000">
      <w:pPr>
        <w:pStyle w:val="HTML0"/>
        <w:divId w:val="829516190"/>
        <w:rPr>
          <w:rStyle w:val="w"/>
        </w:rPr>
      </w:pPr>
      <w:r>
        <w:rPr>
          <w:rStyle w:val="w"/>
        </w:rPr>
        <w:t xml:space="preserve">            </w:t>
      </w:r>
      <w:r>
        <w:rPr>
          <w:rStyle w:val="nl"/>
        </w:rPr>
        <w:t>"instType"</w:t>
      </w:r>
      <w:r>
        <w:rPr>
          <w:rStyle w:val="p"/>
        </w:rPr>
        <w:t>:</w:t>
      </w:r>
      <w:r>
        <w:rPr>
          <w:rStyle w:val="w"/>
        </w:rPr>
        <w:t xml:space="preserve"> </w:t>
      </w:r>
      <w:r>
        <w:rPr>
          <w:rStyle w:val="s2"/>
        </w:rPr>
        <w:t>"SWAP"</w:t>
      </w:r>
      <w:r>
        <w:rPr>
          <w:rStyle w:val="p"/>
        </w:rPr>
        <w:t>,</w:t>
      </w:r>
    </w:p>
    <w:p w:rsidR="00000000" w:rsidRDefault="00000000">
      <w:pPr>
        <w:pStyle w:val="HTML0"/>
        <w:divId w:val="829516190"/>
        <w:rPr>
          <w:rStyle w:val="w"/>
        </w:rPr>
      </w:pPr>
      <w:r>
        <w:rPr>
          <w:rStyle w:val="w"/>
        </w:rPr>
        <w:t xml:space="preserve">            </w:t>
      </w:r>
      <w:r>
        <w:rPr>
          <w:rStyle w:val="nl"/>
        </w:rPr>
        <w:t>"lever"</w:t>
      </w:r>
      <w:r>
        <w:rPr>
          <w:rStyle w:val="p"/>
        </w:rPr>
        <w:t>:</w:t>
      </w:r>
      <w:r>
        <w:rPr>
          <w:rStyle w:val="w"/>
        </w:rPr>
        <w:t xml:space="preserve"> </w:t>
      </w:r>
      <w:r>
        <w:rPr>
          <w:rStyle w:val="s2"/>
        </w:rPr>
        <w:t>""</w:t>
      </w:r>
      <w:r>
        <w:rPr>
          <w:rStyle w:val="p"/>
        </w:rPr>
        <w:t>,</w:t>
      </w:r>
    </w:p>
    <w:p w:rsidR="00000000" w:rsidRDefault="00000000">
      <w:pPr>
        <w:pStyle w:val="HTML0"/>
        <w:divId w:val="829516190"/>
        <w:rPr>
          <w:rStyle w:val="w"/>
        </w:rPr>
      </w:pPr>
      <w:r>
        <w:rPr>
          <w:rStyle w:val="w"/>
        </w:rPr>
        <w:t xml:space="preserve">            </w:t>
      </w:r>
      <w:r>
        <w:rPr>
          <w:rStyle w:val="nl"/>
        </w:rPr>
        <w:t>"maxLeadTraderNum"</w:t>
      </w:r>
      <w:r>
        <w:rPr>
          <w:rStyle w:val="p"/>
        </w:rPr>
        <w:t>:</w:t>
      </w:r>
      <w:r>
        <w:rPr>
          <w:rStyle w:val="w"/>
        </w:rPr>
        <w:t xml:space="preserve"> </w:t>
      </w:r>
      <w:r>
        <w:rPr>
          <w:rStyle w:val="s2"/>
        </w:rPr>
        <w:t>""</w:t>
      </w:r>
      <w:r>
        <w:rPr>
          <w:rStyle w:val="p"/>
        </w:rPr>
        <w:t>,</w:t>
      </w:r>
    </w:p>
    <w:p w:rsidR="00000000" w:rsidRDefault="00000000">
      <w:pPr>
        <w:pStyle w:val="HTML0"/>
        <w:divId w:val="829516190"/>
        <w:rPr>
          <w:rStyle w:val="w"/>
        </w:rPr>
      </w:pPr>
      <w:r>
        <w:rPr>
          <w:rStyle w:val="w"/>
        </w:rPr>
        <w:t xml:space="preserve">            </w:t>
      </w:r>
      <w:r>
        <w:rPr>
          <w:rStyle w:val="nl"/>
        </w:rPr>
        <w:t>"minNotional"</w:t>
      </w:r>
      <w:r>
        <w:rPr>
          <w:rStyle w:val="p"/>
        </w:rPr>
        <w:t>:</w:t>
      </w:r>
      <w:r>
        <w:rPr>
          <w:rStyle w:val="w"/>
        </w:rPr>
        <w:t xml:space="preserve"> </w:t>
      </w:r>
      <w:r>
        <w:rPr>
          <w:rStyle w:val="s2"/>
        </w:rPr>
        <w:t>""</w:t>
      </w:r>
      <w:r>
        <w:rPr>
          <w:rStyle w:val="p"/>
        </w:rPr>
        <w:t>,</w:t>
      </w:r>
    </w:p>
    <w:p w:rsidR="00000000" w:rsidRDefault="00000000">
      <w:pPr>
        <w:pStyle w:val="HTML0"/>
        <w:divId w:val="829516190"/>
        <w:rPr>
          <w:rStyle w:val="w"/>
        </w:rPr>
      </w:pPr>
      <w:r>
        <w:rPr>
          <w:rStyle w:val="w"/>
        </w:rPr>
        <w:t xml:space="preserve">            </w:t>
      </w:r>
      <w:r>
        <w:rPr>
          <w:rStyle w:val="nl"/>
        </w:rPr>
        <w:t>"posSide"</w:t>
      </w:r>
      <w:r>
        <w:rPr>
          <w:rStyle w:val="p"/>
        </w:rPr>
        <w:t>:</w:t>
      </w:r>
      <w:r>
        <w:rPr>
          <w:rStyle w:val="w"/>
        </w:rPr>
        <w:t xml:space="preserve"> </w:t>
      </w:r>
      <w:r>
        <w:rPr>
          <w:rStyle w:val="s2"/>
        </w:rPr>
        <w:t>""</w:t>
      </w:r>
      <w:r>
        <w:rPr>
          <w:rStyle w:val="p"/>
        </w:rPr>
        <w:t>,</w:t>
      </w:r>
    </w:p>
    <w:p w:rsidR="00000000" w:rsidRDefault="00000000">
      <w:pPr>
        <w:pStyle w:val="HTML0"/>
        <w:divId w:val="829516190"/>
        <w:rPr>
          <w:rStyle w:val="w"/>
        </w:rPr>
      </w:pPr>
      <w:r>
        <w:rPr>
          <w:rStyle w:val="w"/>
        </w:rPr>
        <w:t xml:space="preserve">            </w:t>
      </w:r>
      <w:r>
        <w:rPr>
          <w:rStyle w:val="nl"/>
        </w:rPr>
        <w:t>"rmThold"</w:t>
      </w:r>
      <w:r>
        <w:rPr>
          <w:rStyle w:val="p"/>
        </w:rPr>
        <w:t>:</w:t>
      </w:r>
      <w:r>
        <w:rPr>
          <w:rStyle w:val="w"/>
        </w:rPr>
        <w:t xml:space="preserve"> </w:t>
      </w:r>
      <w:r>
        <w:rPr>
          <w:rStyle w:val="s2"/>
        </w:rPr>
        <w:t>""</w:t>
      </w:r>
      <w:r>
        <w:rPr>
          <w:rStyle w:val="p"/>
        </w:rPr>
        <w:t>,</w:t>
      </w:r>
    </w:p>
    <w:p w:rsidR="00000000" w:rsidRDefault="00000000">
      <w:pPr>
        <w:pStyle w:val="HTML0"/>
        <w:divId w:val="829516190"/>
        <w:rPr>
          <w:rStyle w:val="w"/>
        </w:rPr>
      </w:pPr>
      <w:r>
        <w:rPr>
          <w:rStyle w:val="w"/>
        </w:rPr>
        <w:t xml:space="preserve">            </w:t>
      </w:r>
      <w:r>
        <w:rPr>
          <w:rStyle w:val="nl"/>
        </w:rPr>
        <w:t>"side"</w:t>
      </w:r>
      <w:r>
        <w:rPr>
          <w:rStyle w:val="p"/>
        </w:rPr>
        <w:t>:</w:t>
      </w:r>
      <w:r>
        <w:rPr>
          <w:rStyle w:val="w"/>
        </w:rPr>
        <w:t xml:space="preserve"> </w:t>
      </w:r>
      <w:r>
        <w:rPr>
          <w:rStyle w:val="s2"/>
        </w:rPr>
        <w:t>""</w:t>
      </w:r>
      <w:r>
        <w:rPr>
          <w:rStyle w:val="p"/>
        </w:rPr>
        <w:t>,</w:t>
      </w:r>
    </w:p>
    <w:p w:rsidR="00000000" w:rsidRDefault="00000000">
      <w:pPr>
        <w:pStyle w:val="HTML0"/>
        <w:divId w:val="829516190"/>
        <w:rPr>
          <w:rStyle w:val="w"/>
        </w:rPr>
      </w:pPr>
      <w:r>
        <w:rPr>
          <w:rStyle w:val="w"/>
        </w:rPr>
        <w:t xml:space="preserve">            </w:t>
      </w:r>
      <w:r>
        <w:rPr>
          <w:rStyle w:val="nl"/>
        </w:rPr>
        <w:t>"slTotalAmt"</w:t>
      </w:r>
      <w:r>
        <w:rPr>
          <w:rStyle w:val="p"/>
        </w:rPr>
        <w:t>:</w:t>
      </w:r>
      <w:r>
        <w:rPr>
          <w:rStyle w:val="w"/>
        </w:rPr>
        <w:t xml:space="preserve"> </w:t>
      </w:r>
      <w:r>
        <w:rPr>
          <w:rStyle w:val="s2"/>
        </w:rPr>
        <w:t>""</w:t>
      </w:r>
      <w:r>
        <w:rPr>
          <w:rStyle w:val="p"/>
        </w:rPr>
        <w:t>,</w:t>
      </w:r>
    </w:p>
    <w:p w:rsidR="00000000" w:rsidRDefault="00000000">
      <w:pPr>
        <w:pStyle w:val="HTML0"/>
        <w:divId w:val="829516190"/>
        <w:rPr>
          <w:rStyle w:val="w"/>
        </w:rPr>
      </w:pPr>
      <w:r>
        <w:rPr>
          <w:rStyle w:val="w"/>
        </w:rPr>
        <w:t xml:space="preserve">            </w:t>
      </w:r>
      <w:r>
        <w:rPr>
          <w:rStyle w:val="nl"/>
        </w:rPr>
        <w:t>"slippageRatio"</w:t>
      </w:r>
      <w:r>
        <w:rPr>
          <w:rStyle w:val="p"/>
        </w:rPr>
        <w:t>:</w:t>
      </w:r>
      <w:r>
        <w:rPr>
          <w:rStyle w:val="w"/>
        </w:rPr>
        <w:t xml:space="preserve"> </w:t>
      </w:r>
      <w:r>
        <w:rPr>
          <w:rStyle w:val="s2"/>
        </w:rPr>
        <w:t>""</w:t>
      </w:r>
      <w:r>
        <w:rPr>
          <w:rStyle w:val="p"/>
        </w:rPr>
        <w:t>,</w:t>
      </w:r>
    </w:p>
    <w:p w:rsidR="00000000" w:rsidRDefault="00000000">
      <w:pPr>
        <w:pStyle w:val="HTML0"/>
        <w:divId w:val="829516190"/>
        <w:rPr>
          <w:rStyle w:val="w"/>
        </w:rPr>
      </w:pPr>
      <w:r>
        <w:rPr>
          <w:rStyle w:val="w"/>
        </w:rPr>
        <w:t xml:space="preserve">            </w:t>
      </w:r>
      <w:r>
        <w:rPr>
          <w:rStyle w:val="nl"/>
        </w:rPr>
        <w:t>"subPosId"</w:t>
      </w:r>
      <w:r>
        <w:rPr>
          <w:rStyle w:val="p"/>
        </w:rPr>
        <w:t>:</w:t>
      </w:r>
      <w:r>
        <w:rPr>
          <w:rStyle w:val="w"/>
        </w:rPr>
        <w:t xml:space="preserve"> </w:t>
      </w:r>
      <w:r>
        <w:rPr>
          <w:rStyle w:val="s2"/>
        </w:rPr>
        <w:t>""</w:t>
      </w:r>
      <w:r>
        <w:rPr>
          <w:rStyle w:val="p"/>
        </w:rPr>
        <w:t>,</w:t>
      </w:r>
    </w:p>
    <w:p w:rsidR="00000000" w:rsidRDefault="00000000">
      <w:pPr>
        <w:pStyle w:val="HTML0"/>
        <w:divId w:val="829516190"/>
        <w:rPr>
          <w:rStyle w:val="w"/>
        </w:rPr>
      </w:pPr>
      <w:r>
        <w:rPr>
          <w:rStyle w:val="w"/>
        </w:rPr>
        <w:t xml:space="preserve">            </w:t>
      </w:r>
      <w:r>
        <w:rPr>
          <w:rStyle w:val="nl"/>
        </w:rPr>
        <w:t>"uniqueCode"</w:t>
      </w:r>
      <w:r>
        <w:rPr>
          <w:rStyle w:val="p"/>
        </w:rPr>
        <w:t>:</w:t>
      </w:r>
      <w:r>
        <w:rPr>
          <w:rStyle w:val="w"/>
        </w:rPr>
        <w:t xml:space="preserve"> </w:t>
      </w:r>
      <w:r>
        <w:rPr>
          <w:rStyle w:val="s2"/>
        </w:rPr>
        <w:t>"716DDB411E9673F9"</w:t>
      </w:r>
    </w:p>
    <w:p w:rsidR="00000000" w:rsidRDefault="00000000">
      <w:pPr>
        <w:pStyle w:val="HTML0"/>
        <w:divId w:val="829516190"/>
        <w:rPr>
          <w:rStyle w:val="w"/>
        </w:rPr>
      </w:pPr>
      <w:r>
        <w:rPr>
          <w:rStyle w:val="w"/>
        </w:rPr>
        <w:t xml:space="preserve">        </w:t>
      </w:r>
      <w:r>
        <w:rPr>
          <w:rStyle w:val="p"/>
        </w:rPr>
        <w:t>}</w:t>
      </w:r>
    </w:p>
    <w:p w:rsidR="00000000" w:rsidRDefault="00000000">
      <w:pPr>
        <w:pStyle w:val="HTML0"/>
        <w:divId w:val="829516190"/>
        <w:rPr>
          <w:rStyle w:val="w"/>
        </w:rPr>
      </w:pPr>
      <w:r>
        <w:rPr>
          <w:rStyle w:val="w"/>
        </w:rPr>
        <w:t xml:space="preserve">    </w:t>
      </w:r>
      <w:r>
        <w:rPr>
          <w:rStyle w:val="p"/>
        </w:rPr>
        <w:t>]</w:t>
      </w:r>
    </w:p>
    <w:p w:rsidR="00000000" w:rsidRDefault="00000000">
      <w:pPr>
        <w:pStyle w:val="HTML0"/>
        <w:divId w:val="829516190"/>
        <w:rPr>
          <w:rStyle w:val="w"/>
        </w:rPr>
      </w:pPr>
      <w:r>
        <w:rPr>
          <w:rStyle w:val="p"/>
        </w:rPr>
        <w:t>}</w:t>
      </w:r>
    </w:p>
    <w:p w:rsidR="00000000" w:rsidRDefault="00000000">
      <w:pPr>
        <w:pStyle w:val="4"/>
        <w:divId w:val="175387555"/>
      </w:pPr>
      <w:r>
        <w:t>Push data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2"/>
        <w:gridCol w:w="780"/>
        <w:gridCol w:w="5434"/>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Successfully 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uid</w:t>
            </w:r>
          </w:p>
        </w:tc>
        <w:tc>
          <w:tcPr>
            <w:tcW w:w="0" w:type="auto"/>
            <w:vAlign w:val="center"/>
            <w:hideMark/>
          </w:tcPr>
          <w:p w:rsidR="00000000" w:rsidRDefault="00000000">
            <w:r>
              <w:t>String</w:t>
            </w:r>
          </w:p>
        </w:tc>
        <w:tc>
          <w:tcPr>
            <w:tcW w:w="0" w:type="auto"/>
            <w:vAlign w:val="center"/>
            <w:hideMark/>
          </w:tcPr>
          <w:p w:rsidR="00000000" w:rsidRDefault="00000000">
            <w:r>
              <w:t>User Identifier</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Subscribed data</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&gt; infoType</w:t>
            </w:r>
          </w:p>
        </w:tc>
        <w:tc>
          <w:tcPr>
            <w:tcW w:w="0" w:type="auto"/>
            <w:vAlign w:val="center"/>
            <w:hideMark/>
          </w:tcPr>
          <w:p w:rsidR="00000000" w:rsidRDefault="00000000">
            <w:r>
              <w:t>String</w:t>
            </w:r>
          </w:p>
        </w:tc>
        <w:tc>
          <w:tcPr>
            <w:tcW w:w="0" w:type="auto"/>
            <w:vAlign w:val="center"/>
            <w:hideMark/>
          </w:tcPr>
          <w:p w:rsidR="00000000" w:rsidRDefault="00000000">
            <w:r>
              <w:t>Information type</w:t>
            </w:r>
            <w:r>
              <w:br/>
            </w:r>
            <w:r>
              <w:rPr>
                <w:rStyle w:val="HTML"/>
              </w:rPr>
              <w:t>1</w:t>
            </w:r>
            <w:r>
              <w:t xml:space="preserve">: open copy position successfully for complete fill </w:t>
            </w:r>
            <w:r>
              <w:br/>
            </w:r>
            <w:r>
              <w:rPr>
                <w:rStyle w:val="HTML"/>
              </w:rPr>
              <w:t>2</w:t>
            </w:r>
            <w:r>
              <w:t>: close copy position for complete fill</w:t>
            </w:r>
            <w:r>
              <w:br/>
            </w:r>
            <w:r>
              <w:rPr>
                <w:rStyle w:val="HTML"/>
              </w:rPr>
              <w:t>3</w:t>
            </w:r>
            <w:r>
              <w:t xml:space="preserve">: more than customized total stop loss amount </w:t>
            </w:r>
            <w:r>
              <w:br/>
            </w:r>
            <w:r>
              <w:rPr>
                <w:rStyle w:val="HTML"/>
              </w:rPr>
              <w:t>4</w:t>
            </w:r>
            <w:r>
              <w:t>: the lead trader cancels copy trader</w:t>
            </w:r>
            <w:r>
              <w:br/>
            </w:r>
            <w:r>
              <w:rPr>
                <w:rStyle w:val="HTML"/>
              </w:rPr>
              <w:t>5</w:t>
            </w:r>
            <w:r>
              <w:t>. copy trading failed, insufficient account balance</w:t>
            </w:r>
            <w:r>
              <w:br/>
            </w:r>
            <w:r>
              <w:rPr>
                <w:rStyle w:val="HTML"/>
              </w:rPr>
              <w:t>6</w:t>
            </w:r>
            <w:r>
              <w:t>. copy trading failed for fixed amount mode, copy amount less than the value of one contract</w:t>
            </w:r>
            <w:r>
              <w:br/>
            </w:r>
            <w:r>
              <w:rPr>
                <w:rStyle w:val="HTML"/>
              </w:rPr>
              <w:t>7</w:t>
            </w:r>
            <w:r>
              <w:t>. copy trading failed for ratio copy mode, the number of copying less than 1 cont</w:t>
            </w:r>
            <w:r>
              <w:br/>
            </w:r>
            <w:r>
              <w:rPr>
                <w:rStyle w:val="HTML"/>
              </w:rPr>
              <w:t>8</w:t>
            </w:r>
            <w:r>
              <w:t xml:space="preserve">. copy trading failed, more than customized copy total amount </w:t>
            </w:r>
            <w:r>
              <w:br/>
            </w:r>
            <w:r>
              <w:rPr>
                <w:rStyle w:val="HTML"/>
              </w:rPr>
              <w:t>9</w:t>
            </w:r>
            <w:r>
              <w:t>. copy trading failed due to slippage protection</w:t>
            </w:r>
            <w:r>
              <w:br/>
            </w:r>
            <w:r>
              <w:rPr>
                <w:rStyle w:val="HTML"/>
              </w:rPr>
              <w:t>12</w:t>
            </w:r>
            <w:r>
              <w:t>. fail to close copy position.</w:t>
            </w:r>
          </w:p>
        </w:tc>
      </w:tr>
      <w:tr w:rsidR="00000000">
        <w:trPr>
          <w:divId w:val="175387555"/>
          <w:tblCellSpacing w:w="15" w:type="dxa"/>
        </w:trPr>
        <w:tc>
          <w:tcPr>
            <w:tcW w:w="0" w:type="auto"/>
            <w:vAlign w:val="center"/>
            <w:hideMark/>
          </w:tcPr>
          <w:p w:rsidR="00000000" w:rsidRDefault="00000000">
            <w:r>
              <w:t>&gt; subPosId</w:t>
            </w:r>
          </w:p>
        </w:tc>
        <w:tc>
          <w:tcPr>
            <w:tcW w:w="0" w:type="auto"/>
            <w:vAlign w:val="center"/>
            <w:hideMark/>
          </w:tcPr>
          <w:p w:rsidR="00000000" w:rsidRDefault="00000000">
            <w:r>
              <w:t>String</w:t>
            </w:r>
          </w:p>
        </w:tc>
        <w:tc>
          <w:tcPr>
            <w:tcW w:w="0" w:type="auto"/>
            <w:vAlign w:val="center"/>
            <w:hideMark/>
          </w:tcPr>
          <w:p w:rsidR="00000000" w:rsidRDefault="00000000">
            <w:r>
              <w:t>Copy position ID</w:t>
            </w:r>
          </w:p>
        </w:tc>
      </w:tr>
      <w:tr w:rsidR="00000000">
        <w:trPr>
          <w:divId w:val="175387555"/>
          <w:tblCellSpacing w:w="15" w:type="dxa"/>
        </w:trPr>
        <w:tc>
          <w:tcPr>
            <w:tcW w:w="0" w:type="auto"/>
            <w:vAlign w:val="center"/>
            <w:hideMark/>
          </w:tcPr>
          <w:p w:rsidR="00000000" w:rsidRDefault="00000000">
            <w:r>
              <w:t>&gt; uniqueCode</w:t>
            </w:r>
          </w:p>
        </w:tc>
        <w:tc>
          <w:tcPr>
            <w:tcW w:w="0" w:type="auto"/>
            <w:vAlign w:val="center"/>
            <w:hideMark/>
          </w:tcPr>
          <w:p w:rsidR="00000000" w:rsidRDefault="00000000">
            <w:r>
              <w:t>String</w:t>
            </w:r>
          </w:p>
        </w:tc>
        <w:tc>
          <w:tcPr>
            <w:tcW w:w="0" w:type="auto"/>
            <w:vAlign w:val="center"/>
            <w:hideMark/>
          </w:tcPr>
          <w:p w:rsidR="00000000" w:rsidRDefault="00000000">
            <w:r>
              <w:t>Lead trader unique code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&gt; lever</w:t>
            </w:r>
          </w:p>
        </w:tc>
        <w:tc>
          <w:tcPr>
            <w:tcW w:w="0" w:type="auto"/>
            <w:vAlign w:val="center"/>
            <w:hideMark/>
          </w:tcPr>
          <w:p w:rsidR="00000000" w:rsidRDefault="00000000">
            <w:r>
              <w:t>String</w:t>
            </w:r>
          </w:p>
        </w:tc>
        <w:tc>
          <w:tcPr>
            <w:tcW w:w="0" w:type="auto"/>
            <w:vAlign w:val="center"/>
            <w:hideMark/>
          </w:tcPr>
          <w:p w:rsidR="00000000" w:rsidRDefault="00000000">
            <w:r>
              <w:t>leverage</w:t>
            </w:r>
          </w:p>
        </w:tc>
      </w:tr>
      <w:tr w:rsidR="00000000">
        <w:trPr>
          <w:divId w:val="175387555"/>
          <w:tblCellSpacing w:w="15" w:type="dxa"/>
        </w:trPr>
        <w:tc>
          <w:tcPr>
            <w:tcW w:w="0" w:type="auto"/>
            <w:vAlign w:val="center"/>
            <w:hideMark/>
          </w:tcPr>
          <w:p w:rsidR="00000000" w:rsidRDefault="00000000">
            <w:r>
              <w:t>&gt; avgPx</w:t>
            </w:r>
          </w:p>
        </w:tc>
        <w:tc>
          <w:tcPr>
            <w:tcW w:w="0" w:type="auto"/>
            <w:vAlign w:val="center"/>
            <w:hideMark/>
          </w:tcPr>
          <w:p w:rsidR="00000000" w:rsidRDefault="00000000">
            <w:r>
              <w:t>String</w:t>
            </w:r>
          </w:p>
        </w:tc>
        <w:tc>
          <w:tcPr>
            <w:tcW w:w="0" w:type="auto"/>
            <w:vAlign w:val="center"/>
            <w:hideMark/>
          </w:tcPr>
          <w:p w:rsidR="00000000" w:rsidRDefault="00000000">
            <w:r>
              <w:t>Average filled price</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Currency</w:t>
            </w:r>
          </w:p>
        </w:tc>
      </w:tr>
      <w:tr w:rsidR="00000000">
        <w:trPr>
          <w:divId w:val="175387555"/>
          <w:tblCellSpacing w:w="15" w:type="dxa"/>
        </w:trPr>
        <w:tc>
          <w:tcPr>
            <w:tcW w:w="0" w:type="auto"/>
            <w:vAlign w:val="center"/>
            <w:hideMark/>
          </w:tcPr>
          <w:p w:rsidR="00000000" w:rsidRDefault="00000000">
            <w:r>
              <w:t>&gt; side</w:t>
            </w:r>
          </w:p>
        </w:tc>
        <w:tc>
          <w:tcPr>
            <w:tcW w:w="0" w:type="auto"/>
            <w:vAlign w:val="center"/>
            <w:hideMark/>
          </w:tcPr>
          <w:p w:rsidR="00000000" w:rsidRDefault="00000000">
            <w:r>
              <w:t>String</w:t>
            </w:r>
          </w:p>
        </w:tc>
        <w:tc>
          <w:tcPr>
            <w:tcW w:w="0" w:type="auto"/>
            <w:vAlign w:val="center"/>
            <w:hideMark/>
          </w:tcPr>
          <w:p w:rsidR="00000000" w:rsidRDefault="00000000">
            <w:r>
              <w:t xml:space="preserve">Side </w:t>
            </w:r>
            <w:r>
              <w:rPr>
                <w:rStyle w:val="HTML"/>
              </w:rPr>
              <w:t>buy</w:t>
            </w:r>
            <w:r>
              <w:t xml:space="preserve"> </w:t>
            </w:r>
            <w:r>
              <w:rPr>
                <w:rStyle w:val="HTML"/>
              </w:rPr>
              <w:t>sell</w:t>
            </w:r>
          </w:p>
        </w:tc>
      </w:tr>
      <w:tr w:rsidR="00000000">
        <w:trPr>
          <w:divId w:val="175387555"/>
          <w:tblCellSpacing w:w="15" w:type="dxa"/>
        </w:trPr>
        <w:tc>
          <w:tcPr>
            <w:tcW w:w="0" w:type="auto"/>
            <w:vAlign w:val="center"/>
            <w:hideMark/>
          </w:tcPr>
          <w:p w:rsidR="00000000" w:rsidRDefault="00000000">
            <w:r>
              <w:t>&gt; posSide</w:t>
            </w:r>
          </w:p>
        </w:tc>
        <w:tc>
          <w:tcPr>
            <w:tcW w:w="0" w:type="auto"/>
            <w:vAlign w:val="center"/>
            <w:hideMark/>
          </w:tcPr>
          <w:p w:rsidR="00000000" w:rsidRDefault="00000000">
            <w:r>
              <w:t>String</w:t>
            </w:r>
          </w:p>
        </w:tc>
        <w:tc>
          <w:tcPr>
            <w:tcW w:w="0" w:type="auto"/>
            <w:vAlign w:val="center"/>
            <w:hideMark/>
          </w:tcPr>
          <w:p w:rsidR="00000000" w:rsidRDefault="00000000">
            <w:r>
              <w:t xml:space="preserve">Position side </w:t>
            </w:r>
            <w:r>
              <w:br/>
            </w:r>
            <w:r>
              <w:rPr>
                <w:rStyle w:val="HTML"/>
              </w:rPr>
              <w:t>long</w:t>
            </w:r>
            <w:r>
              <w:br/>
            </w:r>
            <w:r>
              <w:rPr>
                <w:rStyle w:val="HTML"/>
              </w:rPr>
              <w:t>short</w:t>
            </w:r>
            <w:r>
              <w:br/>
            </w:r>
            <w:r>
              <w:rPr>
                <w:rStyle w:val="HTML"/>
              </w:rPr>
              <w:t>net</w:t>
            </w:r>
          </w:p>
        </w:tc>
      </w:tr>
      <w:tr w:rsidR="00000000">
        <w:trPr>
          <w:divId w:val="175387555"/>
          <w:tblCellSpacing w:w="15" w:type="dxa"/>
        </w:trPr>
        <w:tc>
          <w:tcPr>
            <w:tcW w:w="0" w:type="auto"/>
            <w:vAlign w:val="center"/>
            <w:hideMark/>
          </w:tcPr>
          <w:p w:rsidR="00000000" w:rsidRDefault="00000000">
            <w:r>
              <w:t>&gt; slTotalAmt</w:t>
            </w:r>
          </w:p>
        </w:tc>
        <w:tc>
          <w:tcPr>
            <w:tcW w:w="0" w:type="auto"/>
            <w:vAlign w:val="center"/>
            <w:hideMark/>
          </w:tcPr>
          <w:p w:rsidR="00000000" w:rsidRDefault="00000000">
            <w:r>
              <w:t>String</w:t>
            </w:r>
          </w:p>
        </w:tc>
        <w:tc>
          <w:tcPr>
            <w:tcW w:w="0" w:type="auto"/>
            <w:vAlign w:val="center"/>
            <w:hideMark/>
          </w:tcPr>
          <w:p w:rsidR="00000000" w:rsidRDefault="00000000">
            <w:r>
              <w:t>Total stop loss for the trader</w:t>
            </w:r>
          </w:p>
        </w:tc>
      </w:tr>
      <w:tr w:rsidR="00000000">
        <w:trPr>
          <w:divId w:val="175387555"/>
          <w:tblCellSpacing w:w="15" w:type="dxa"/>
        </w:trPr>
        <w:tc>
          <w:tcPr>
            <w:tcW w:w="0" w:type="auto"/>
            <w:vAlign w:val="center"/>
            <w:hideMark/>
          </w:tcPr>
          <w:p w:rsidR="00000000" w:rsidRDefault="00000000">
            <w:r>
              <w:t>&gt; rmThold</w:t>
            </w:r>
          </w:p>
        </w:tc>
        <w:tc>
          <w:tcPr>
            <w:tcW w:w="0" w:type="auto"/>
            <w:vAlign w:val="center"/>
            <w:hideMark/>
          </w:tcPr>
          <w:p w:rsidR="00000000" w:rsidRDefault="00000000">
            <w:r>
              <w:t>String</w:t>
            </w:r>
          </w:p>
        </w:tc>
        <w:tc>
          <w:tcPr>
            <w:tcW w:w="0" w:type="auto"/>
            <w:vAlign w:val="center"/>
            <w:hideMark/>
          </w:tcPr>
          <w:p w:rsidR="00000000" w:rsidRDefault="00000000">
            <w:r>
              <w:t>Lead trader can remove copy trader if balance of copy trader less than this value.</w:t>
            </w:r>
          </w:p>
        </w:tc>
      </w:tr>
      <w:tr w:rsidR="00000000">
        <w:trPr>
          <w:divId w:val="175387555"/>
          <w:tblCellSpacing w:w="15" w:type="dxa"/>
        </w:trPr>
        <w:tc>
          <w:tcPr>
            <w:tcW w:w="0" w:type="auto"/>
            <w:vAlign w:val="center"/>
            <w:hideMark/>
          </w:tcPr>
          <w:p w:rsidR="00000000" w:rsidRDefault="00000000">
            <w:r>
              <w:t>&gt; minNotional</w:t>
            </w:r>
          </w:p>
        </w:tc>
        <w:tc>
          <w:tcPr>
            <w:tcW w:w="0" w:type="auto"/>
            <w:vAlign w:val="center"/>
            <w:hideMark/>
          </w:tcPr>
          <w:p w:rsidR="00000000" w:rsidRDefault="00000000">
            <w:r>
              <w:t>String</w:t>
            </w:r>
          </w:p>
        </w:tc>
        <w:tc>
          <w:tcPr>
            <w:tcW w:w="0" w:type="auto"/>
            <w:vAlign w:val="center"/>
            <w:hideMark/>
          </w:tcPr>
          <w:p w:rsidR="00000000" w:rsidRDefault="00000000">
            <w:r>
              <w:t>A contract value in USDT.</w:t>
            </w:r>
          </w:p>
        </w:tc>
      </w:tr>
      <w:tr w:rsidR="00000000">
        <w:trPr>
          <w:divId w:val="175387555"/>
          <w:tblCellSpacing w:w="15" w:type="dxa"/>
        </w:trPr>
        <w:tc>
          <w:tcPr>
            <w:tcW w:w="0" w:type="auto"/>
            <w:vAlign w:val="center"/>
            <w:hideMark/>
          </w:tcPr>
          <w:p w:rsidR="00000000" w:rsidRDefault="00000000">
            <w:r>
              <w:t>&gt; copyTotalAmt</w:t>
            </w:r>
          </w:p>
        </w:tc>
        <w:tc>
          <w:tcPr>
            <w:tcW w:w="0" w:type="auto"/>
            <w:vAlign w:val="center"/>
            <w:hideMark/>
          </w:tcPr>
          <w:p w:rsidR="00000000" w:rsidRDefault="00000000">
            <w:r>
              <w:t>String</w:t>
            </w:r>
          </w:p>
        </w:tc>
        <w:tc>
          <w:tcPr>
            <w:tcW w:w="0" w:type="auto"/>
            <w:vAlign w:val="center"/>
            <w:hideMark/>
          </w:tcPr>
          <w:p w:rsidR="00000000" w:rsidRDefault="00000000">
            <w:r>
              <w:t>Copy total amount</w:t>
            </w:r>
          </w:p>
        </w:tc>
      </w:tr>
      <w:tr w:rsidR="00000000">
        <w:trPr>
          <w:divId w:val="175387555"/>
          <w:tblCellSpacing w:w="15" w:type="dxa"/>
        </w:trPr>
        <w:tc>
          <w:tcPr>
            <w:tcW w:w="0" w:type="auto"/>
            <w:vAlign w:val="center"/>
            <w:hideMark/>
          </w:tcPr>
          <w:p w:rsidR="00000000" w:rsidRDefault="00000000">
            <w:r>
              <w:t>&gt; slippageRatio</w:t>
            </w:r>
          </w:p>
        </w:tc>
        <w:tc>
          <w:tcPr>
            <w:tcW w:w="0" w:type="auto"/>
            <w:vAlign w:val="center"/>
            <w:hideMark/>
          </w:tcPr>
          <w:p w:rsidR="00000000" w:rsidRDefault="00000000">
            <w:r>
              <w:t>String</w:t>
            </w:r>
          </w:p>
        </w:tc>
        <w:tc>
          <w:tcPr>
            <w:tcW w:w="0" w:type="auto"/>
            <w:vAlign w:val="center"/>
            <w:hideMark/>
          </w:tcPr>
          <w:p w:rsidR="00000000" w:rsidRDefault="00000000">
            <w:r>
              <w:t>Slippage ratio</w:t>
            </w:r>
          </w:p>
        </w:tc>
      </w:tr>
      <w:tr w:rsidR="00000000">
        <w:trPr>
          <w:divId w:val="175387555"/>
          <w:tblCellSpacing w:w="15" w:type="dxa"/>
        </w:trPr>
        <w:tc>
          <w:tcPr>
            <w:tcW w:w="0" w:type="auto"/>
            <w:vAlign w:val="center"/>
            <w:hideMark/>
          </w:tcPr>
          <w:p w:rsidR="00000000" w:rsidRDefault="00000000">
            <w:r>
              <w:t>&gt; maxLeadTraderNum</w:t>
            </w:r>
          </w:p>
        </w:tc>
        <w:tc>
          <w:tcPr>
            <w:tcW w:w="0" w:type="auto"/>
            <w:vAlign w:val="center"/>
            <w:hideMark/>
          </w:tcPr>
          <w:p w:rsidR="00000000" w:rsidRDefault="00000000">
            <w:r>
              <w:t>String</w:t>
            </w:r>
          </w:p>
        </w:tc>
        <w:tc>
          <w:tcPr>
            <w:tcW w:w="0" w:type="auto"/>
            <w:vAlign w:val="center"/>
            <w:hideMark/>
          </w:tcPr>
          <w:p w:rsidR="00000000" w:rsidRDefault="00000000">
            <w:r>
              <w:t>Maximum lead trading every day.</w:t>
            </w:r>
          </w:p>
        </w:tc>
      </w:tr>
    </w:tbl>
    <w:p w:rsidR="00000000" w:rsidRDefault="00000000">
      <w:pPr>
        <w:pStyle w:val="3"/>
        <w:divId w:val="175387555"/>
      </w:pPr>
      <w:r>
        <w:t>WS / Lead trading notification channel</w:t>
      </w:r>
    </w:p>
    <w:p w:rsidR="00000000" w:rsidRDefault="00000000">
      <w:pPr>
        <w:pStyle w:val="a5"/>
        <w:divId w:val="175387555"/>
      </w:pPr>
      <w:r>
        <w:t>The notification when failing to lead trade.</w:t>
      </w:r>
    </w:p>
    <w:p w:rsidR="00000000" w:rsidRDefault="00000000">
      <w:pPr>
        <w:pStyle w:val="4"/>
        <w:divId w:val="175387555"/>
      </w:pPr>
      <w:r>
        <w:t>URL Path</w:t>
      </w:r>
    </w:p>
    <w:p w:rsidR="00000000" w:rsidRDefault="00000000">
      <w:pPr>
        <w:pStyle w:val="a5"/>
        <w:divId w:val="175387555"/>
      </w:pPr>
      <w:r>
        <w:t>/ws/v5/business (required login)</w:t>
      </w:r>
    </w:p>
    <w:p w:rsidR="00000000" w:rsidRDefault="00000000">
      <w:pPr>
        <w:pStyle w:val="a5"/>
        <w:ind w:left="720" w:right="720"/>
        <w:divId w:val="376005976"/>
      </w:pPr>
      <w:r>
        <w:t>Request Example</w:t>
      </w:r>
    </w:p>
    <w:p w:rsidR="00000000" w:rsidRDefault="00000000">
      <w:pPr>
        <w:pStyle w:val="HTML0"/>
        <w:divId w:val="434635483"/>
        <w:rPr>
          <w:rStyle w:val="HTML"/>
        </w:rPr>
      </w:pPr>
      <w:r>
        <w:rPr>
          <w:rStyle w:val="o"/>
        </w:rPr>
        <w:t>{</w:t>
      </w:r>
    </w:p>
    <w:p w:rsidR="00000000" w:rsidRDefault="00000000">
      <w:pPr>
        <w:pStyle w:val="HTML0"/>
        <w:divId w:val="434635483"/>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434635483"/>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434635483"/>
        <w:rPr>
          <w:rStyle w:val="HTML"/>
        </w:rPr>
      </w:pPr>
      <w:r>
        <w:rPr>
          <w:rStyle w:val="HTML"/>
        </w:rPr>
        <w:t xml:space="preserve">        </w:t>
      </w:r>
      <w:r>
        <w:rPr>
          <w:rStyle w:val="s2"/>
        </w:rPr>
        <w:t>"channel"</w:t>
      </w:r>
      <w:r>
        <w:rPr>
          <w:rStyle w:val="HTML"/>
        </w:rPr>
        <w:t xml:space="preserve">: </w:t>
      </w:r>
      <w:r>
        <w:rPr>
          <w:rStyle w:val="s2"/>
        </w:rPr>
        <w:t>"copytrading-lead-notification"</w:t>
      </w:r>
      <w:r>
        <w:rPr>
          <w:rStyle w:val="HTML"/>
        </w:rPr>
        <w:t>,</w:t>
      </w:r>
    </w:p>
    <w:p w:rsidR="00000000" w:rsidRDefault="00000000">
      <w:pPr>
        <w:pStyle w:val="HTML0"/>
        <w:divId w:val="434635483"/>
        <w:rPr>
          <w:rStyle w:val="HTML"/>
        </w:rPr>
      </w:pPr>
      <w:r>
        <w:rPr>
          <w:rStyle w:val="HTML"/>
        </w:rPr>
        <w:t xml:space="preserve">        </w:t>
      </w:r>
      <w:r>
        <w:rPr>
          <w:rStyle w:val="s2"/>
        </w:rPr>
        <w:t>"instType"</w:t>
      </w:r>
      <w:r>
        <w:rPr>
          <w:rStyle w:val="HTML"/>
        </w:rPr>
        <w:t xml:space="preserve">: </w:t>
      </w:r>
      <w:r>
        <w:rPr>
          <w:rStyle w:val="s2"/>
        </w:rPr>
        <w:t>"SWAP"</w:t>
      </w:r>
    </w:p>
    <w:p w:rsidR="00000000" w:rsidRDefault="00000000">
      <w:pPr>
        <w:pStyle w:val="HTML0"/>
        <w:divId w:val="434635483"/>
        <w:rPr>
          <w:rStyle w:val="HTML"/>
        </w:rPr>
      </w:pPr>
      <w:r>
        <w:rPr>
          <w:rStyle w:val="HTML"/>
        </w:rPr>
        <w:t xml:space="preserve">    </w:t>
      </w:r>
      <w:r>
        <w:rPr>
          <w:rStyle w:val="o"/>
        </w:rPr>
        <w:t>}]</w:t>
      </w:r>
    </w:p>
    <w:p w:rsidR="00000000" w:rsidRDefault="00000000">
      <w:pPr>
        <w:pStyle w:val="HTML0"/>
        <w:divId w:val="434635483"/>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058"/>
        <w:gridCol w:w="355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subscribed channels</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copytrading-lead-notification</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type</w:t>
            </w:r>
            <w:r>
              <w:br/>
            </w:r>
            <w:r>
              <w:rPr>
                <w:rStyle w:val="HTML"/>
              </w:rPr>
              <w:t>SWAP</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ID</w:t>
            </w:r>
          </w:p>
        </w:tc>
      </w:tr>
    </w:tbl>
    <w:p w:rsidR="00000000" w:rsidRDefault="00000000">
      <w:pPr>
        <w:pStyle w:val="a5"/>
        <w:ind w:left="720" w:right="720"/>
        <w:divId w:val="1475902286"/>
      </w:pPr>
      <w:r>
        <w:t>Successful Response Example</w:t>
      </w:r>
    </w:p>
    <w:p w:rsidR="00000000" w:rsidRDefault="00000000">
      <w:pPr>
        <w:pStyle w:val="HTML0"/>
        <w:divId w:val="388501586"/>
        <w:rPr>
          <w:rStyle w:val="w"/>
        </w:rPr>
      </w:pPr>
      <w:r>
        <w:rPr>
          <w:rStyle w:val="p"/>
        </w:rPr>
        <w:t>{</w:t>
      </w:r>
    </w:p>
    <w:p w:rsidR="00000000" w:rsidRDefault="00000000">
      <w:pPr>
        <w:pStyle w:val="HTML0"/>
        <w:divId w:val="388501586"/>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388501586"/>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388501586"/>
        <w:rPr>
          <w:rStyle w:val="w"/>
        </w:rPr>
      </w:pPr>
      <w:r>
        <w:rPr>
          <w:rStyle w:val="w"/>
        </w:rPr>
        <w:t xml:space="preserve">        </w:t>
      </w:r>
      <w:r>
        <w:rPr>
          <w:rStyle w:val="nl"/>
        </w:rPr>
        <w:t>"channel"</w:t>
      </w:r>
      <w:r>
        <w:rPr>
          <w:rStyle w:val="p"/>
        </w:rPr>
        <w:t>:</w:t>
      </w:r>
      <w:r>
        <w:rPr>
          <w:rStyle w:val="w"/>
        </w:rPr>
        <w:t xml:space="preserve"> </w:t>
      </w:r>
      <w:r>
        <w:rPr>
          <w:rStyle w:val="s2"/>
        </w:rPr>
        <w:t>"copytrading-lead-notification"</w:t>
      </w:r>
      <w:r>
        <w:rPr>
          <w:rStyle w:val="p"/>
        </w:rPr>
        <w:t>,</w:t>
      </w:r>
    </w:p>
    <w:p w:rsidR="00000000" w:rsidRDefault="00000000">
      <w:pPr>
        <w:pStyle w:val="HTML0"/>
        <w:divId w:val="388501586"/>
        <w:rPr>
          <w:rStyle w:val="w"/>
        </w:rPr>
      </w:pPr>
      <w:r>
        <w:rPr>
          <w:rStyle w:val="w"/>
        </w:rPr>
        <w:t xml:space="preserve">        </w:t>
      </w:r>
      <w:r>
        <w:rPr>
          <w:rStyle w:val="nl"/>
        </w:rPr>
        <w:t>"instType"</w:t>
      </w:r>
      <w:r>
        <w:rPr>
          <w:rStyle w:val="p"/>
        </w:rPr>
        <w:t>:</w:t>
      </w:r>
      <w:r>
        <w:rPr>
          <w:rStyle w:val="w"/>
        </w:rPr>
        <w:t xml:space="preserve"> </w:t>
      </w:r>
      <w:r>
        <w:rPr>
          <w:rStyle w:val="s2"/>
        </w:rPr>
        <w:t>"SWAP"</w:t>
      </w:r>
    </w:p>
    <w:p w:rsidR="00000000" w:rsidRDefault="00000000">
      <w:pPr>
        <w:pStyle w:val="HTML0"/>
        <w:divId w:val="388501586"/>
        <w:rPr>
          <w:rStyle w:val="w"/>
        </w:rPr>
      </w:pPr>
      <w:r>
        <w:rPr>
          <w:rStyle w:val="w"/>
        </w:rPr>
        <w:t xml:space="preserve">    </w:t>
      </w:r>
      <w:r>
        <w:rPr>
          <w:rStyle w:val="p"/>
        </w:rPr>
        <w:t>},</w:t>
      </w:r>
    </w:p>
    <w:p w:rsidR="00000000" w:rsidRDefault="00000000">
      <w:pPr>
        <w:pStyle w:val="HTML0"/>
        <w:divId w:val="388501586"/>
        <w:rPr>
          <w:rStyle w:val="w"/>
        </w:rPr>
      </w:pPr>
      <w:r>
        <w:rPr>
          <w:rStyle w:val="w"/>
        </w:rPr>
        <w:t xml:space="preserve">    </w:t>
      </w:r>
      <w:r>
        <w:rPr>
          <w:rStyle w:val="nl"/>
        </w:rPr>
        <w:t>"connId"</w:t>
      </w:r>
      <w:r>
        <w:rPr>
          <w:rStyle w:val="p"/>
        </w:rPr>
        <w:t>:</w:t>
      </w:r>
      <w:r>
        <w:rPr>
          <w:rStyle w:val="w"/>
        </w:rPr>
        <w:t xml:space="preserve"> </w:t>
      </w:r>
      <w:r>
        <w:rPr>
          <w:rStyle w:val="s2"/>
        </w:rPr>
        <w:t>"aa993428"</w:t>
      </w:r>
    </w:p>
    <w:p w:rsidR="00000000" w:rsidRDefault="00000000">
      <w:pPr>
        <w:pStyle w:val="HTML0"/>
        <w:divId w:val="388501586"/>
        <w:rPr>
          <w:rStyle w:val="w"/>
        </w:rPr>
      </w:pPr>
      <w:r>
        <w:rPr>
          <w:rStyle w:val="p"/>
        </w:rPr>
        <w:t>}</w:t>
      </w:r>
    </w:p>
    <w:p w:rsidR="00000000" w:rsidRDefault="00000000">
      <w:pPr>
        <w:pStyle w:val="a5"/>
        <w:ind w:left="720" w:right="720"/>
        <w:divId w:val="426000812"/>
      </w:pPr>
      <w:r>
        <w:t>Failure Response Example</w:t>
      </w:r>
    </w:p>
    <w:p w:rsidR="00000000" w:rsidRDefault="00000000">
      <w:pPr>
        <w:pStyle w:val="HTML0"/>
        <w:divId w:val="2025665697"/>
        <w:rPr>
          <w:rStyle w:val="w"/>
        </w:rPr>
      </w:pPr>
      <w:r>
        <w:rPr>
          <w:rStyle w:val="p"/>
        </w:rPr>
        <w:t>{</w:t>
      </w:r>
    </w:p>
    <w:p w:rsidR="00000000" w:rsidRDefault="00000000">
      <w:pPr>
        <w:pStyle w:val="HTML0"/>
        <w:divId w:val="2025665697"/>
        <w:rPr>
          <w:rStyle w:val="w"/>
        </w:rPr>
      </w:pPr>
      <w:r>
        <w:rPr>
          <w:rStyle w:val="w"/>
        </w:rPr>
        <w:t xml:space="preserve">  </w:t>
      </w:r>
      <w:r>
        <w:rPr>
          <w:rStyle w:val="nl"/>
        </w:rPr>
        <w:t>"event"</w:t>
      </w:r>
      <w:r>
        <w:rPr>
          <w:rStyle w:val="p"/>
        </w:rPr>
        <w:t>:</w:t>
      </w:r>
      <w:r>
        <w:rPr>
          <w:rStyle w:val="w"/>
        </w:rPr>
        <w:t xml:space="preserve"> </w:t>
      </w:r>
      <w:r>
        <w:rPr>
          <w:rStyle w:val="s2"/>
        </w:rPr>
        <w:t>"error"</w:t>
      </w:r>
      <w:r>
        <w:rPr>
          <w:rStyle w:val="p"/>
        </w:rPr>
        <w:t>,</w:t>
      </w:r>
    </w:p>
    <w:p w:rsidR="00000000" w:rsidRDefault="00000000">
      <w:pPr>
        <w:pStyle w:val="HTML0"/>
        <w:divId w:val="2025665697"/>
        <w:rPr>
          <w:rStyle w:val="w"/>
        </w:rPr>
      </w:pPr>
      <w:r>
        <w:rPr>
          <w:rStyle w:val="w"/>
        </w:rPr>
        <w:t xml:space="preserve">  </w:t>
      </w:r>
      <w:r>
        <w:rPr>
          <w:rStyle w:val="nl"/>
        </w:rPr>
        <w:t>"code"</w:t>
      </w:r>
      <w:r>
        <w:rPr>
          <w:rStyle w:val="p"/>
        </w:rPr>
        <w:t>:</w:t>
      </w:r>
      <w:r>
        <w:rPr>
          <w:rStyle w:val="w"/>
        </w:rPr>
        <w:t xml:space="preserve"> </w:t>
      </w:r>
      <w:r>
        <w:rPr>
          <w:rStyle w:val="s2"/>
        </w:rPr>
        <w:t>"60012"</w:t>
      </w:r>
      <w:r>
        <w:rPr>
          <w:rStyle w:val="p"/>
        </w:rPr>
        <w:t>,</w:t>
      </w:r>
    </w:p>
    <w:p w:rsidR="00000000" w:rsidRDefault="00000000">
      <w:pPr>
        <w:pStyle w:val="HTML0"/>
        <w:divId w:val="2025665697"/>
        <w:rPr>
          <w:rStyle w:val="w"/>
        </w:rPr>
      </w:pPr>
      <w:r>
        <w:rPr>
          <w:rStyle w:val="w"/>
        </w:rPr>
        <w:t xml:space="preserve">  </w:t>
      </w:r>
      <w:r>
        <w:rPr>
          <w:rStyle w:val="nl"/>
        </w:rPr>
        <w:t>"msg"</w:t>
      </w:r>
      <w:r>
        <w:rPr>
          <w:rStyle w:val="p"/>
        </w:rPr>
        <w:t>:</w:t>
      </w:r>
      <w:r>
        <w:rPr>
          <w:rStyle w:val="w"/>
        </w:rPr>
        <w:t xml:space="preserve"> </w:t>
      </w:r>
      <w:r>
        <w:rPr>
          <w:rStyle w:val="s2"/>
        </w:rPr>
        <w:t>"Invalid request: {</w:t>
      </w:r>
      <w:r>
        <w:rPr>
          <w:rStyle w:val="se"/>
        </w:rPr>
        <w:t>\"</w:t>
      </w:r>
      <w:r>
        <w:rPr>
          <w:rStyle w:val="s2"/>
        </w:rPr>
        <w:t>op</w:t>
      </w:r>
      <w:r>
        <w:rPr>
          <w:rStyle w:val="se"/>
        </w:rPr>
        <w:t>\"</w:t>
      </w:r>
      <w:r>
        <w:rPr>
          <w:rStyle w:val="s2"/>
        </w:rPr>
        <w:t xml:space="preserve">: </w:t>
      </w:r>
      <w:r>
        <w:rPr>
          <w:rStyle w:val="se"/>
        </w:rPr>
        <w:t>\"</w:t>
      </w:r>
      <w:r>
        <w:rPr>
          <w:rStyle w:val="s2"/>
        </w:rPr>
        <w:t>subscribe</w:t>
      </w:r>
      <w:r>
        <w:rPr>
          <w:rStyle w:val="se"/>
        </w:rPr>
        <w:t>\"</w:t>
      </w:r>
      <w:r>
        <w:rPr>
          <w:rStyle w:val="s2"/>
        </w:rPr>
        <w:t xml:space="preserve">, </w:t>
      </w:r>
      <w:r>
        <w:rPr>
          <w:rStyle w:val="se"/>
        </w:rPr>
        <w:t>\"</w:t>
      </w:r>
      <w:r>
        <w:rPr>
          <w:rStyle w:val="s2"/>
        </w:rPr>
        <w:t>argss</w:t>
      </w:r>
      <w:r>
        <w:rPr>
          <w:rStyle w:val="se"/>
        </w:rPr>
        <w:t>\"</w:t>
      </w:r>
      <w:r>
        <w:rPr>
          <w:rStyle w:val="s2"/>
        </w:rPr>
        <w:t xml:space="preserve">:[{ </w:t>
      </w:r>
      <w:r>
        <w:rPr>
          <w:rStyle w:val="se"/>
        </w:rPr>
        <w:t>\"</w:t>
      </w:r>
      <w:r>
        <w:rPr>
          <w:rStyle w:val="s2"/>
        </w:rPr>
        <w:t>channel</w:t>
      </w:r>
      <w:r>
        <w:rPr>
          <w:rStyle w:val="se"/>
        </w:rPr>
        <w:t>\"</w:t>
      </w:r>
      <w:r>
        <w:rPr>
          <w:rStyle w:val="s2"/>
        </w:rPr>
        <w:t xml:space="preserve"> : </w:t>
      </w:r>
      <w:r>
        <w:rPr>
          <w:rStyle w:val="se"/>
        </w:rPr>
        <w:t>\"</w:t>
      </w:r>
      <w:r>
        <w:rPr>
          <w:rStyle w:val="s2"/>
        </w:rPr>
        <w:t>copytrading-lead-notification</w:t>
      </w:r>
      <w:r>
        <w:rPr>
          <w:rStyle w:val="se"/>
        </w:rPr>
        <w:t>\"</w:t>
      </w:r>
      <w:r>
        <w:rPr>
          <w:rStyle w:val="s2"/>
        </w:rPr>
        <w:t xml:space="preserve">, </w:t>
      </w:r>
      <w:r>
        <w:rPr>
          <w:rStyle w:val="se"/>
        </w:rPr>
        <w:t>\"</w:t>
      </w:r>
      <w:r>
        <w:rPr>
          <w:rStyle w:val="s2"/>
        </w:rPr>
        <w:t>instType</w:t>
      </w:r>
      <w:r>
        <w:rPr>
          <w:rStyle w:val="se"/>
        </w:rPr>
        <w:t>\"</w:t>
      </w:r>
      <w:r>
        <w:rPr>
          <w:rStyle w:val="s2"/>
        </w:rPr>
        <w:t xml:space="preserve"> : </w:t>
      </w:r>
      <w:r>
        <w:rPr>
          <w:rStyle w:val="se"/>
        </w:rPr>
        <w:t>\"</w:t>
      </w:r>
      <w:r>
        <w:rPr>
          <w:rStyle w:val="s2"/>
        </w:rPr>
        <w:t>FUTURES</w:t>
      </w:r>
      <w:r>
        <w:rPr>
          <w:rStyle w:val="se"/>
        </w:rPr>
        <w:t>\"</w:t>
      </w:r>
      <w:r>
        <w:rPr>
          <w:rStyle w:val="s2"/>
        </w:rPr>
        <w:t>}]}"</w:t>
      </w:r>
      <w:r>
        <w:rPr>
          <w:rStyle w:val="p"/>
        </w:rPr>
        <w:t>,</w:t>
      </w:r>
    </w:p>
    <w:p w:rsidR="00000000" w:rsidRDefault="00000000">
      <w:pPr>
        <w:pStyle w:val="HTML0"/>
        <w:divId w:val="2025665697"/>
        <w:rPr>
          <w:rStyle w:val="w"/>
        </w:rPr>
      </w:pPr>
      <w:r>
        <w:rPr>
          <w:rStyle w:val="w"/>
        </w:rPr>
        <w:t xml:space="preserve">  </w:t>
      </w:r>
      <w:r>
        <w:rPr>
          <w:rStyle w:val="nl"/>
        </w:rPr>
        <w:t>"connId"</w:t>
      </w:r>
      <w:r>
        <w:rPr>
          <w:rStyle w:val="p"/>
        </w:rPr>
        <w:t>:</w:t>
      </w:r>
      <w:r>
        <w:rPr>
          <w:rStyle w:val="s2"/>
        </w:rPr>
        <w:t>"a4d3ae55"</w:t>
      </w:r>
    </w:p>
    <w:p w:rsidR="00000000" w:rsidRDefault="00000000">
      <w:pPr>
        <w:pStyle w:val="HTML0"/>
        <w:divId w:val="2025665697"/>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058"/>
        <w:gridCol w:w="28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Event</w:t>
            </w:r>
            <w:r>
              <w:br/>
            </w:r>
            <w:r>
              <w:rPr>
                <w:rStyle w:val="HTML"/>
              </w:rPr>
              <w:t>subscribe</w:t>
            </w:r>
            <w:r>
              <w:br/>
            </w:r>
            <w:r>
              <w:rPr>
                <w:rStyle w:val="HTML"/>
              </w:rPr>
              <w:t>unsubscribe</w:t>
            </w:r>
            <w:r>
              <w:br/>
            </w:r>
            <w:r>
              <w:rPr>
                <w:rStyle w:val="HTML"/>
              </w:rPr>
              <w:t>error</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No</w:t>
            </w:r>
          </w:p>
        </w:tc>
        <w:tc>
          <w:tcPr>
            <w:tcW w:w="0" w:type="auto"/>
            <w:vAlign w:val="center"/>
            <w:hideMark/>
          </w:tcPr>
          <w:p w:rsidR="00000000" w:rsidRDefault="00000000">
            <w:r>
              <w:t>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type</w:t>
            </w:r>
            <w:r>
              <w:br/>
            </w:r>
            <w:r>
              <w:rPr>
                <w:rStyle w:val="HTML"/>
              </w:rPr>
              <w:t>SWAP</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connId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WebSocket connection ID</w:t>
            </w:r>
          </w:p>
        </w:tc>
      </w:tr>
    </w:tbl>
    <w:p w:rsidR="00000000" w:rsidRDefault="00000000">
      <w:pPr>
        <w:pStyle w:val="a5"/>
        <w:ind w:left="720" w:right="720"/>
        <w:divId w:val="1458986808"/>
      </w:pPr>
      <w:r>
        <w:t xml:space="preserve">Push Data Example: </w:t>
      </w:r>
    </w:p>
    <w:p w:rsidR="00000000" w:rsidRDefault="00000000">
      <w:pPr>
        <w:pStyle w:val="HTML0"/>
        <w:divId w:val="2092654755"/>
        <w:rPr>
          <w:rStyle w:val="w"/>
        </w:rPr>
      </w:pPr>
      <w:r>
        <w:rPr>
          <w:rStyle w:val="p"/>
        </w:rPr>
        <w:t>{</w:t>
      </w:r>
    </w:p>
    <w:p w:rsidR="00000000" w:rsidRDefault="00000000">
      <w:pPr>
        <w:pStyle w:val="HTML0"/>
        <w:divId w:val="2092654755"/>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2092654755"/>
        <w:rPr>
          <w:rStyle w:val="w"/>
        </w:rPr>
      </w:pPr>
      <w:r>
        <w:rPr>
          <w:rStyle w:val="w"/>
        </w:rPr>
        <w:t xml:space="preserve">        </w:t>
      </w:r>
      <w:r>
        <w:rPr>
          <w:rStyle w:val="nl"/>
        </w:rPr>
        <w:t>"channel"</w:t>
      </w:r>
      <w:r>
        <w:rPr>
          <w:rStyle w:val="p"/>
        </w:rPr>
        <w:t>:</w:t>
      </w:r>
      <w:r>
        <w:rPr>
          <w:rStyle w:val="w"/>
        </w:rPr>
        <w:t xml:space="preserve"> </w:t>
      </w:r>
      <w:r>
        <w:rPr>
          <w:rStyle w:val="s2"/>
        </w:rPr>
        <w:t>"copytrading-lead-notification"</w:t>
      </w:r>
      <w:r>
        <w:rPr>
          <w:rStyle w:val="p"/>
        </w:rPr>
        <w:t>,</w:t>
      </w:r>
    </w:p>
    <w:p w:rsidR="00000000" w:rsidRDefault="00000000">
      <w:pPr>
        <w:pStyle w:val="HTML0"/>
        <w:divId w:val="2092654755"/>
        <w:rPr>
          <w:rStyle w:val="w"/>
        </w:rPr>
      </w:pPr>
      <w:r>
        <w:rPr>
          <w:rStyle w:val="w"/>
        </w:rPr>
        <w:t xml:space="preserve">        </w:t>
      </w:r>
      <w:r>
        <w:rPr>
          <w:rStyle w:val="nl"/>
        </w:rPr>
        <w:t>"instType"</w:t>
      </w:r>
      <w:r>
        <w:rPr>
          <w:rStyle w:val="p"/>
        </w:rPr>
        <w:t>:</w:t>
      </w:r>
      <w:r>
        <w:rPr>
          <w:rStyle w:val="w"/>
        </w:rPr>
        <w:t xml:space="preserve"> </w:t>
      </w:r>
      <w:r>
        <w:rPr>
          <w:rStyle w:val="s2"/>
        </w:rPr>
        <w:t>"SWAP"</w:t>
      </w:r>
      <w:r>
        <w:rPr>
          <w:rStyle w:val="p"/>
        </w:rPr>
        <w:t>,</w:t>
      </w:r>
    </w:p>
    <w:p w:rsidR="00000000" w:rsidRDefault="00000000">
      <w:pPr>
        <w:pStyle w:val="HTML0"/>
        <w:divId w:val="2092654755"/>
        <w:rPr>
          <w:rStyle w:val="w"/>
        </w:rPr>
      </w:pPr>
      <w:r>
        <w:rPr>
          <w:rStyle w:val="w"/>
        </w:rPr>
        <w:t xml:space="preserve">        </w:t>
      </w:r>
      <w:r>
        <w:rPr>
          <w:rStyle w:val="nl"/>
        </w:rPr>
        <w:t>"uid"</w:t>
      </w:r>
      <w:r>
        <w:rPr>
          <w:rStyle w:val="p"/>
        </w:rPr>
        <w:t>:</w:t>
      </w:r>
      <w:r>
        <w:rPr>
          <w:rStyle w:val="w"/>
        </w:rPr>
        <w:t xml:space="preserve"> </w:t>
      </w:r>
      <w:r>
        <w:rPr>
          <w:rStyle w:val="s2"/>
        </w:rPr>
        <w:t>"525627088439549953"</w:t>
      </w:r>
    </w:p>
    <w:p w:rsidR="00000000" w:rsidRDefault="00000000">
      <w:pPr>
        <w:pStyle w:val="HTML0"/>
        <w:divId w:val="2092654755"/>
        <w:rPr>
          <w:rStyle w:val="w"/>
        </w:rPr>
      </w:pPr>
      <w:r>
        <w:rPr>
          <w:rStyle w:val="w"/>
        </w:rPr>
        <w:t xml:space="preserve">    </w:t>
      </w:r>
      <w:r>
        <w:rPr>
          <w:rStyle w:val="p"/>
        </w:rPr>
        <w:t>},</w:t>
      </w:r>
    </w:p>
    <w:p w:rsidR="00000000" w:rsidRDefault="00000000">
      <w:pPr>
        <w:pStyle w:val="HTML0"/>
        <w:divId w:val="2092654755"/>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2092654755"/>
        <w:rPr>
          <w:rStyle w:val="w"/>
        </w:rPr>
      </w:pPr>
      <w:r>
        <w:rPr>
          <w:rStyle w:val="w"/>
        </w:rPr>
        <w:t xml:space="preserve">        </w:t>
      </w:r>
      <w:r>
        <w:rPr>
          <w:rStyle w:val="p"/>
        </w:rPr>
        <w:t>{</w:t>
      </w:r>
    </w:p>
    <w:p w:rsidR="00000000" w:rsidRDefault="00000000">
      <w:pPr>
        <w:pStyle w:val="HTML0"/>
        <w:divId w:val="2092654755"/>
        <w:rPr>
          <w:rStyle w:val="w"/>
        </w:rPr>
      </w:pPr>
      <w:r>
        <w:rPr>
          <w:rStyle w:val="w"/>
        </w:rPr>
        <w:t xml:space="preserve">            </w:t>
      </w:r>
      <w:r>
        <w:rPr>
          <w:rStyle w:val="nl"/>
        </w:rPr>
        <w:t>"infoType"</w:t>
      </w:r>
      <w:r>
        <w:rPr>
          <w:rStyle w:val="p"/>
        </w:rPr>
        <w:t>:</w:t>
      </w:r>
      <w:r>
        <w:rPr>
          <w:rStyle w:val="w"/>
        </w:rPr>
        <w:t xml:space="preserve"> </w:t>
      </w:r>
      <w:r>
        <w:rPr>
          <w:rStyle w:val="s2"/>
        </w:rPr>
        <w:t>"2"</w:t>
      </w:r>
      <w:r>
        <w:rPr>
          <w:rStyle w:val="p"/>
        </w:rPr>
        <w:t>,</w:t>
      </w:r>
    </w:p>
    <w:p w:rsidR="00000000" w:rsidRDefault="00000000">
      <w:pPr>
        <w:pStyle w:val="HTML0"/>
        <w:divId w:val="2092654755"/>
        <w:rPr>
          <w:rStyle w:val="w"/>
        </w:rPr>
      </w:pPr>
      <w:r>
        <w:rPr>
          <w:rStyle w:val="w"/>
        </w:rPr>
        <w:t xml:space="preserve">            </w:t>
      </w:r>
      <w:r>
        <w:rPr>
          <w:rStyle w:val="nl"/>
        </w:rPr>
        <w:t>"instId"</w:t>
      </w:r>
      <w:r>
        <w:rPr>
          <w:rStyle w:val="p"/>
        </w:rPr>
        <w:t>:</w:t>
      </w:r>
      <w:r>
        <w:rPr>
          <w:rStyle w:val="w"/>
        </w:rPr>
        <w:t xml:space="preserve"> </w:t>
      </w:r>
      <w:r>
        <w:rPr>
          <w:rStyle w:val="s2"/>
        </w:rPr>
        <w:t>""</w:t>
      </w:r>
      <w:r>
        <w:rPr>
          <w:rStyle w:val="p"/>
        </w:rPr>
        <w:t>,</w:t>
      </w:r>
    </w:p>
    <w:p w:rsidR="00000000" w:rsidRDefault="00000000">
      <w:pPr>
        <w:pStyle w:val="HTML0"/>
        <w:divId w:val="2092654755"/>
        <w:rPr>
          <w:rStyle w:val="w"/>
        </w:rPr>
      </w:pPr>
      <w:r>
        <w:rPr>
          <w:rStyle w:val="w"/>
        </w:rPr>
        <w:t xml:space="preserve">            </w:t>
      </w:r>
      <w:r>
        <w:rPr>
          <w:rStyle w:val="nl"/>
        </w:rPr>
        <w:t>"instType"</w:t>
      </w:r>
      <w:r>
        <w:rPr>
          <w:rStyle w:val="p"/>
        </w:rPr>
        <w:t>:</w:t>
      </w:r>
      <w:r>
        <w:rPr>
          <w:rStyle w:val="w"/>
        </w:rPr>
        <w:t xml:space="preserve"> </w:t>
      </w:r>
      <w:r>
        <w:rPr>
          <w:rStyle w:val="s2"/>
        </w:rPr>
        <w:t>"SWAP"</w:t>
      </w:r>
      <w:r>
        <w:rPr>
          <w:rStyle w:val="p"/>
        </w:rPr>
        <w:t>,</w:t>
      </w:r>
    </w:p>
    <w:p w:rsidR="00000000" w:rsidRDefault="00000000">
      <w:pPr>
        <w:pStyle w:val="HTML0"/>
        <w:divId w:val="2092654755"/>
        <w:rPr>
          <w:rStyle w:val="w"/>
        </w:rPr>
      </w:pPr>
      <w:r>
        <w:rPr>
          <w:rStyle w:val="w"/>
        </w:rPr>
        <w:t xml:space="preserve">            </w:t>
      </w:r>
      <w:r>
        <w:rPr>
          <w:rStyle w:val="nl"/>
        </w:rPr>
        <w:t>"maxLeadTraderNum"</w:t>
      </w:r>
      <w:r>
        <w:rPr>
          <w:rStyle w:val="p"/>
        </w:rPr>
        <w:t>:</w:t>
      </w:r>
      <w:r>
        <w:rPr>
          <w:rStyle w:val="w"/>
        </w:rPr>
        <w:t xml:space="preserve"> </w:t>
      </w:r>
      <w:r>
        <w:rPr>
          <w:rStyle w:val="s2"/>
        </w:rPr>
        <w:t>"3"</w:t>
      </w:r>
      <w:r>
        <w:rPr>
          <w:rStyle w:val="p"/>
        </w:rPr>
        <w:t>,</w:t>
      </w:r>
    </w:p>
    <w:p w:rsidR="00000000" w:rsidRDefault="00000000">
      <w:pPr>
        <w:pStyle w:val="HTML0"/>
        <w:divId w:val="2092654755"/>
        <w:rPr>
          <w:rStyle w:val="w"/>
        </w:rPr>
      </w:pPr>
      <w:r>
        <w:rPr>
          <w:rStyle w:val="w"/>
        </w:rPr>
        <w:t xml:space="preserve">            </w:t>
      </w:r>
      <w:r>
        <w:rPr>
          <w:rStyle w:val="nl"/>
        </w:rPr>
        <w:t>"minLeadEq"</w:t>
      </w:r>
      <w:r>
        <w:rPr>
          <w:rStyle w:val="p"/>
        </w:rPr>
        <w:t>:</w:t>
      </w:r>
      <w:r>
        <w:rPr>
          <w:rStyle w:val="w"/>
        </w:rPr>
        <w:t xml:space="preserve"> </w:t>
      </w:r>
      <w:r>
        <w:rPr>
          <w:rStyle w:val="s2"/>
        </w:rPr>
        <w:t>""</w:t>
      </w:r>
      <w:r>
        <w:rPr>
          <w:rStyle w:val="p"/>
        </w:rPr>
        <w:t>,</w:t>
      </w:r>
    </w:p>
    <w:p w:rsidR="00000000" w:rsidRDefault="00000000">
      <w:pPr>
        <w:pStyle w:val="HTML0"/>
        <w:divId w:val="2092654755"/>
        <w:rPr>
          <w:rStyle w:val="w"/>
        </w:rPr>
      </w:pPr>
      <w:r>
        <w:rPr>
          <w:rStyle w:val="w"/>
        </w:rPr>
        <w:t xml:space="preserve">            </w:t>
      </w:r>
      <w:r>
        <w:rPr>
          <w:rStyle w:val="nl"/>
        </w:rPr>
        <w:t>"posSide"</w:t>
      </w:r>
      <w:r>
        <w:rPr>
          <w:rStyle w:val="p"/>
        </w:rPr>
        <w:t>:</w:t>
      </w:r>
      <w:r>
        <w:rPr>
          <w:rStyle w:val="w"/>
        </w:rPr>
        <w:t xml:space="preserve"> </w:t>
      </w:r>
      <w:r>
        <w:rPr>
          <w:rStyle w:val="s2"/>
        </w:rPr>
        <w:t>""</w:t>
      </w:r>
      <w:r>
        <w:rPr>
          <w:rStyle w:val="p"/>
        </w:rPr>
        <w:t>,</w:t>
      </w:r>
    </w:p>
    <w:p w:rsidR="00000000" w:rsidRDefault="00000000">
      <w:pPr>
        <w:pStyle w:val="HTML0"/>
        <w:divId w:val="2092654755"/>
        <w:rPr>
          <w:rStyle w:val="w"/>
        </w:rPr>
      </w:pPr>
      <w:r>
        <w:rPr>
          <w:rStyle w:val="w"/>
        </w:rPr>
        <w:t xml:space="preserve">            </w:t>
      </w:r>
      <w:r>
        <w:rPr>
          <w:rStyle w:val="nl"/>
        </w:rPr>
        <w:t>"side"</w:t>
      </w:r>
      <w:r>
        <w:rPr>
          <w:rStyle w:val="p"/>
        </w:rPr>
        <w:t>:</w:t>
      </w:r>
      <w:r>
        <w:rPr>
          <w:rStyle w:val="w"/>
        </w:rPr>
        <w:t xml:space="preserve"> </w:t>
      </w:r>
      <w:r>
        <w:rPr>
          <w:rStyle w:val="s2"/>
        </w:rPr>
        <w:t>""</w:t>
      </w:r>
      <w:r>
        <w:rPr>
          <w:rStyle w:val="p"/>
        </w:rPr>
        <w:t>,</w:t>
      </w:r>
    </w:p>
    <w:p w:rsidR="00000000" w:rsidRDefault="00000000">
      <w:pPr>
        <w:pStyle w:val="HTML0"/>
        <w:divId w:val="2092654755"/>
        <w:rPr>
          <w:rStyle w:val="w"/>
        </w:rPr>
      </w:pPr>
      <w:r>
        <w:rPr>
          <w:rStyle w:val="w"/>
        </w:rPr>
        <w:t xml:space="preserve">            </w:t>
      </w:r>
      <w:r>
        <w:rPr>
          <w:rStyle w:val="nl"/>
        </w:rPr>
        <w:t>"subPosId"</w:t>
      </w:r>
      <w:r>
        <w:rPr>
          <w:rStyle w:val="p"/>
        </w:rPr>
        <w:t>:</w:t>
      </w:r>
      <w:r>
        <w:rPr>
          <w:rStyle w:val="w"/>
        </w:rPr>
        <w:t xml:space="preserve"> </w:t>
      </w:r>
      <w:r>
        <w:rPr>
          <w:rStyle w:val="s2"/>
        </w:rPr>
        <w:t>"667695035433385984"</w:t>
      </w:r>
      <w:r>
        <w:rPr>
          <w:rStyle w:val="p"/>
        </w:rPr>
        <w:t>,</w:t>
      </w:r>
    </w:p>
    <w:p w:rsidR="00000000" w:rsidRDefault="00000000">
      <w:pPr>
        <w:pStyle w:val="HTML0"/>
        <w:divId w:val="2092654755"/>
        <w:rPr>
          <w:rStyle w:val="w"/>
        </w:rPr>
      </w:pPr>
      <w:r>
        <w:rPr>
          <w:rStyle w:val="w"/>
        </w:rPr>
        <w:t xml:space="preserve">            </w:t>
      </w:r>
      <w:r>
        <w:rPr>
          <w:rStyle w:val="nl"/>
        </w:rPr>
        <w:t>"uniqueCode"</w:t>
      </w:r>
      <w:r>
        <w:rPr>
          <w:rStyle w:val="p"/>
        </w:rPr>
        <w:t>:</w:t>
      </w:r>
      <w:r>
        <w:rPr>
          <w:rStyle w:val="w"/>
        </w:rPr>
        <w:t xml:space="preserve"> </w:t>
      </w:r>
      <w:r>
        <w:rPr>
          <w:rStyle w:val="s2"/>
        </w:rPr>
        <w:t>"3AF72F63E3EAD701"</w:t>
      </w:r>
    </w:p>
    <w:p w:rsidR="00000000" w:rsidRDefault="00000000">
      <w:pPr>
        <w:pStyle w:val="HTML0"/>
        <w:divId w:val="2092654755"/>
        <w:rPr>
          <w:rStyle w:val="w"/>
        </w:rPr>
      </w:pPr>
      <w:r>
        <w:rPr>
          <w:rStyle w:val="w"/>
        </w:rPr>
        <w:t xml:space="preserve">        </w:t>
      </w:r>
      <w:r>
        <w:rPr>
          <w:rStyle w:val="p"/>
        </w:rPr>
        <w:t>}</w:t>
      </w:r>
    </w:p>
    <w:p w:rsidR="00000000" w:rsidRDefault="00000000">
      <w:pPr>
        <w:pStyle w:val="HTML0"/>
        <w:divId w:val="2092654755"/>
        <w:rPr>
          <w:rStyle w:val="w"/>
        </w:rPr>
      </w:pPr>
      <w:r>
        <w:rPr>
          <w:rStyle w:val="w"/>
        </w:rPr>
        <w:t xml:space="preserve">    </w:t>
      </w:r>
      <w:r>
        <w:rPr>
          <w:rStyle w:val="p"/>
        </w:rPr>
        <w:t>]</w:t>
      </w:r>
    </w:p>
    <w:p w:rsidR="00000000" w:rsidRDefault="00000000">
      <w:pPr>
        <w:pStyle w:val="HTML0"/>
        <w:divId w:val="2092654755"/>
        <w:rPr>
          <w:rStyle w:val="w"/>
        </w:rPr>
      </w:pPr>
      <w:r>
        <w:rPr>
          <w:rStyle w:val="p"/>
        </w:rPr>
        <w:t>}</w:t>
      </w:r>
    </w:p>
    <w:p w:rsidR="00000000" w:rsidRDefault="00000000">
      <w:pPr>
        <w:pStyle w:val="4"/>
        <w:divId w:val="175387555"/>
      </w:pPr>
      <w:r>
        <w:t>Push data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8"/>
        <w:gridCol w:w="780"/>
        <w:gridCol w:w="5438"/>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Successfully 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uid</w:t>
            </w:r>
          </w:p>
        </w:tc>
        <w:tc>
          <w:tcPr>
            <w:tcW w:w="0" w:type="auto"/>
            <w:vAlign w:val="center"/>
            <w:hideMark/>
          </w:tcPr>
          <w:p w:rsidR="00000000" w:rsidRDefault="00000000">
            <w:r>
              <w:t>String</w:t>
            </w:r>
          </w:p>
        </w:tc>
        <w:tc>
          <w:tcPr>
            <w:tcW w:w="0" w:type="auto"/>
            <w:vAlign w:val="center"/>
            <w:hideMark/>
          </w:tcPr>
          <w:p w:rsidR="00000000" w:rsidRDefault="00000000">
            <w:r>
              <w:t>User Identifier</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Subscribed data</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&gt; infoType</w:t>
            </w:r>
          </w:p>
        </w:tc>
        <w:tc>
          <w:tcPr>
            <w:tcW w:w="0" w:type="auto"/>
            <w:vAlign w:val="center"/>
            <w:hideMark/>
          </w:tcPr>
          <w:p w:rsidR="00000000" w:rsidRDefault="00000000">
            <w:r>
              <w:t>String</w:t>
            </w:r>
          </w:p>
        </w:tc>
        <w:tc>
          <w:tcPr>
            <w:tcW w:w="0" w:type="auto"/>
            <w:vAlign w:val="center"/>
            <w:hideMark/>
          </w:tcPr>
          <w:p w:rsidR="00000000" w:rsidRDefault="00000000">
            <w:r>
              <w:t>Information type</w:t>
            </w:r>
            <w:r>
              <w:br/>
            </w:r>
            <w:r>
              <w:rPr>
                <w:rStyle w:val="HTML"/>
              </w:rPr>
              <w:t>1</w:t>
            </w:r>
            <w:r>
              <w:t xml:space="preserve">: lead trading failed due to touch max position limitation </w:t>
            </w:r>
            <w:r>
              <w:br/>
            </w:r>
            <w:r>
              <w:rPr>
                <w:rStyle w:val="HTML"/>
              </w:rPr>
              <w:t>2</w:t>
            </w:r>
            <w:r>
              <w:t xml:space="preserve">: lead trading failed due to touch the maximum daily number of lead trading </w:t>
            </w:r>
            <w:r>
              <w:br/>
            </w:r>
            <w:r>
              <w:rPr>
                <w:rStyle w:val="HTML"/>
              </w:rPr>
              <w:t>3</w:t>
            </w:r>
            <w:r>
              <w:t>: lead trading failed due to your USDT equity less than the minimum USDT equity of lead trading</w:t>
            </w:r>
          </w:p>
        </w:tc>
      </w:tr>
      <w:tr w:rsidR="00000000">
        <w:trPr>
          <w:divId w:val="175387555"/>
          <w:tblCellSpacing w:w="15" w:type="dxa"/>
        </w:trPr>
        <w:tc>
          <w:tcPr>
            <w:tcW w:w="0" w:type="auto"/>
            <w:vAlign w:val="center"/>
            <w:hideMark/>
          </w:tcPr>
          <w:p w:rsidR="00000000" w:rsidRDefault="00000000">
            <w:r>
              <w:t>&gt; subPosId</w:t>
            </w:r>
          </w:p>
        </w:tc>
        <w:tc>
          <w:tcPr>
            <w:tcW w:w="0" w:type="auto"/>
            <w:vAlign w:val="center"/>
            <w:hideMark/>
          </w:tcPr>
          <w:p w:rsidR="00000000" w:rsidRDefault="00000000">
            <w:r>
              <w:t>String</w:t>
            </w:r>
          </w:p>
        </w:tc>
        <w:tc>
          <w:tcPr>
            <w:tcW w:w="0" w:type="auto"/>
            <w:vAlign w:val="center"/>
            <w:hideMark/>
          </w:tcPr>
          <w:p w:rsidR="00000000" w:rsidRDefault="00000000">
            <w:r>
              <w:t>Lead position ID</w:t>
            </w:r>
          </w:p>
        </w:tc>
      </w:tr>
      <w:tr w:rsidR="00000000">
        <w:trPr>
          <w:divId w:val="175387555"/>
          <w:tblCellSpacing w:w="15" w:type="dxa"/>
        </w:trPr>
        <w:tc>
          <w:tcPr>
            <w:tcW w:w="0" w:type="auto"/>
            <w:vAlign w:val="center"/>
            <w:hideMark/>
          </w:tcPr>
          <w:p w:rsidR="00000000" w:rsidRDefault="00000000">
            <w:r>
              <w:t>&gt; uniqueCode</w:t>
            </w:r>
          </w:p>
        </w:tc>
        <w:tc>
          <w:tcPr>
            <w:tcW w:w="0" w:type="auto"/>
            <w:vAlign w:val="center"/>
            <w:hideMark/>
          </w:tcPr>
          <w:p w:rsidR="00000000" w:rsidRDefault="00000000">
            <w:r>
              <w:t>String</w:t>
            </w:r>
          </w:p>
        </w:tc>
        <w:tc>
          <w:tcPr>
            <w:tcW w:w="0" w:type="auto"/>
            <w:vAlign w:val="center"/>
            <w:hideMark/>
          </w:tcPr>
          <w:p w:rsidR="00000000" w:rsidRDefault="00000000">
            <w:r>
              <w:t>Lead trader unique code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&gt; side</w:t>
            </w:r>
          </w:p>
        </w:tc>
        <w:tc>
          <w:tcPr>
            <w:tcW w:w="0" w:type="auto"/>
            <w:vAlign w:val="center"/>
            <w:hideMark/>
          </w:tcPr>
          <w:p w:rsidR="00000000" w:rsidRDefault="00000000">
            <w:r>
              <w:t>String</w:t>
            </w:r>
          </w:p>
        </w:tc>
        <w:tc>
          <w:tcPr>
            <w:tcW w:w="0" w:type="auto"/>
            <w:vAlign w:val="center"/>
            <w:hideMark/>
          </w:tcPr>
          <w:p w:rsidR="00000000" w:rsidRDefault="00000000">
            <w:r>
              <w:t xml:space="preserve">Side </w:t>
            </w:r>
            <w:r>
              <w:rPr>
                <w:rStyle w:val="HTML"/>
              </w:rPr>
              <w:t>buy</w:t>
            </w:r>
            <w:r>
              <w:t xml:space="preserve"> </w:t>
            </w:r>
            <w:r>
              <w:rPr>
                <w:rStyle w:val="HTML"/>
              </w:rPr>
              <w:t>sell</w:t>
            </w:r>
          </w:p>
        </w:tc>
      </w:tr>
      <w:tr w:rsidR="00000000">
        <w:trPr>
          <w:divId w:val="175387555"/>
          <w:tblCellSpacing w:w="15" w:type="dxa"/>
        </w:trPr>
        <w:tc>
          <w:tcPr>
            <w:tcW w:w="0" w:type="auto"/>
            <w:vAlign w:val="center"/>
            <w:hideMark/>
          </w:tcPr>
          <w:p w:rsidR="00000000" w:rsidRDefault="00000000">
            <w:r>
              <w:t>&gt; posSide</w:t>
            </w:r>
          </w:p>
        </w:tc>
        <w:tc>
          <w:tcPr>
            <w:tcW w:w="0" w:type="auto"/>
            <w:vAlign w:val="center"/>
            <w:hideMark/>
          </w:tcPr>
          <w:p w:rsidR="00000000" w:rsidRDefault="00000000">
            <w:r>
              <w:t>String</w:t>
            </w:r>
          </w:p>
        </w:tc>
        <w:tc>
          <w:tcPr>
            <w:tcW w:w="0" w:type="auto"/>
            <w:vAlign w:val="center"/>
            <w:hideMark/>
          </w:tcPr>
          <w:p w:rsidR="00000000" w:rsidRDefault="00000000">
            <w:r>
              <w:t xml:space="preserve">Position side </w:t>
            </w:r>
            <w:r>
              <w:br/>
            </w:r>
            <w:r>
              <w:rPr>
                <w:rStyle w:val="HTML"/>
              </w:rPr>
              <w:t>long</w:t>
            </w:r>
            <w:r>
              <w:br/>
            </w:r>
            <w:r>
              <w:rPr>
                <w:rStyle w:val="HTML"/>
              </w:rPr>
              <w:t>short</w:t>
            </w:r>
            <w:r>
              <w:br/>
            </w:r>
            <w:r>
              <w:rPr>
                <w:rStyle w:val="HTML"/>
              </w:rPr>
              <w:t>net</w:t>
            </w:r>
          </w:p>
        </w:tc>
      </w:tr>
      <w:tr w:rsidR="00000000">
        <w:trPr>
          <w:divId w:val="175387555"/>
          <w:tblCellSpacing w:w="15" w:type="dxa"/>
        </w:trPr>
        <w:tc>
          <w:tcPr>
            <w:tcW w:w="0" w:type="auto"/>
            <w:vAlign w:val="center"/>
            <w:hideMark/>
          </w:tcPr>
          <w:p w:rsidR="00000000" w:rsidRDefault="00000000">
            <w:r>
              <w:t>&gt; maxLeadTraderNum</w:t>
            </w:r>
          </w:p>
        </w:tc>
        <w:tc>
          <w:tcPr>
            <w:tcW w:w="0" w:type="auto"/>
            <w:vAlign w:val="center"/>
            <w:hideMark/>
          </w:tcPr>
          <w:p w:rsidR="00000000" w:rsidRDefault="00000000">
            <w:r>
              <w:t>String</w:t>
            </w:r>
          </w:p>
        </w:tc>
        <w:tc>
          <w:tcPr>
            <w:tcW w:w="0" w:type="auto"/>
            <w:vAlign w:val="center"/>
            <w:hideMark/>
          </w:tcPr>
          <w:p w:rsidR="00000000" w:rsidRDefault="00000000">
            <w:r>
              <w:t>Maximum daily number of lead trading.</w:t>
            </w:r>
          </w:p>
        </w:tc>
      </w:tr>
      <w:tr w:rsidR="00000000">
        <w:trPr>
          <w:divId w:val="175387555"/>
          <w:tblCellSpacing w:w="15" w:type="dxa"/>
        </w:trPr>
        <w:tc>
          <w:tcPr>
            <w:tcW w:w="0" w:type="auto"/>
            <w:vAlign w:val="center"/>
            <w:hideMark/>
          </w:tcPr>
          <w:p w:rsidR="00000000" w:rsidRDefault="00000000">
            <w:r>
              <w:t>&gt; minLeadEq</w:t>
            </w:r>
          </w:p>
        </w:tc>
        <w:tc>
          <w:tcPr>
            <w:tcW w:w="0" w:type="auto"/>
            <w:vAlign w:val="center"/>
            <w:hideMark/>
          </w:tcPr>
          <w:p w:rsidR="00000000" w:rsidRDefault="00000000">
            <w:r>
              <w:t>String</w:t>
            </w:r>
          </w:p>
        </w:tc>
        <w:tc>
          <w:tcPr>
            <w:tcW w:w="0" w:type="auto"/>
            <w:vAlign w:val="center"/>
            <w:hideMark/>
          </w:tcPr>
          <w:p w:rsidR="00000000" w:rsidRDefault="00000000">
            <w:r>
              <w:t>Minimum USDT equity of lead trading.</w:t>
            </w:r>
          </w:p>
        </w:tc>
      </w:tr>
    </w:tbl>
    <w:p w:rsidR="00000000" w:rsidRDefault="00000000">
      <w:pPr>
        <w:pStyle w:val="2"/>
        <w:divId w:val="175387555"/>
      </w:pPr>
      <w:r>
        <w:t>Market Data</w:t>
      </w:r>
    </w:p>
    <w:p w:rsidR="00000000" w:rsidRDefault="00000000">
      <w:pPr>
        <w:pStyle w:val="a5"/>
        <w:divId w:val="175387555"/>
      </w:pPr>
      <w:r>
        <w:t xml:space="preserve">The API endpoints of </w:t>
      </w:r>
      <w:r>
        <w:rPr>
          <w:rStyle w:val="HTML"/>
        </w:rPr>
        <w:t>Market Data</w:t>
      </w:r>
      <w:r>
        <w:t xml:space="preserve"> do not require authentication.</w:t>
      </w:r>
    </w:p>
    <w:p w:rsidR="00000000" w:rsidRDefault="00000000">
      <w:pPr>
        <w:pStyle w:val="3"/>
        <w:divId w:val="175387555"/>
      </w:pPr>
      <w:r>
        <w:t>GET / Tickers</w:t>
      </w:r>
    </w:p>
    <w:p w:rsidR="00000000" w:rsidRDefault="00000000">
      <w:pPr>
        <w:pStyle w:val="a5"/>
        <w:divId w:val="175387555"/>
      </w:pPr>
      <w:r>
        <w:t>Retrieve the latest price snapshot, best bid/ask price, and trading volume in the last 24 hours.</w:t>
      </w:r>
    </w:p>
    <w:p w:rsidR="00000000" w:rsidRDefault="00000000">
      <w:pPr>
        <w:pStyle w:val="4"/>
        <w:divId w:val="175387555"/>
      </w:pPr>
      <w:r>
        <w:t>Rate Limit: 20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/api/v5/market/tickers</w:t>
      </w:r>
    </w:p>
    <w:p w:rsidR="00000000" w:rsidRDefault="00000000">
      <w:pPr>
        <w:pStyle w:val="a5"/>
        <w:ind w:left="720" w:right="720"/>
        <w:divId w:val="1685130110"/>
      </w:pPr>
      <w:r>
        <w:t>Request Example</w:t>
      </w:r>
    </w:p>
    <w:p w:rsidR="00000000" w:rsidRDefault="00000000">
      <w:pPr>
        <w:pStyle w:val="HTML0"/>
        <w:divId w:val="1514030325"/>
        <w:rPr>
          <w:rStyle w:val="HTML"/>
        </w:rPr>
      </w:pPr>
      <w:r>
        <w:rPr>
          <w:rStyle w:val="HTML"/>
        </w:rPr>
        <w:t>GET /api/v5/market/tickers?instType</w:t>
      </w:r>
      <w:r>
        <w:rPr>
          <w:rStyle w:val="o"/>
        </w:rPr>
        <w:t>=</w:t>
      </w:r>
      <w:r>
        <w:rPr>
          <w:rStyle w:val="HTML"/>
        </w:rPr>
        <w:t>SWAP</w:t>
      </w:r>
    </w:p>
    <w:p w:rsidR="00000000" w:rsidRDefault="00000000">
      <w:pPr>
        <w:pStyle w:val="HTML0"/>
        <w:divId w:val="1514030325"/>
        <w:rPr>
          <w:rStyle w:val="HTML"/>
        </w:rPr>
      </w:pPr>
    </w:p>
    <w:p w:rsidR="00000000" w:rsidRDefault="00000000">
      <w:pPr>
        <w:pStyle w:val="HTML0"/>
        <w:divId w:val="232084363"/>
        <w:rPr>
          <w:rStyle w:val="HTML"/>
          <w:vanish/>
        </w:rPr>
      </w:pPr>
      <w:r>
        <w:rPr>
          <w:rStyle w:val="kn"/>
          <w:vanish/>
        </w:rPr>
        <w:t>import</w:t>
      </w:r>
      <w:r>
        <w:rPr>
          <w:rStyle w:val="HTML"/>
          <w:vanish/>
        </w:rPr>
        <w:t xml:space="preserve"> </w:t>
      </w:r>
      <w:r>
        <w:rPr>
          <w:rStyle w:val="nn"/>
          <w:vanish/>
        </w:rPr>
        <w:t>okx.MarketData</w:t>
      </w:r>
      <w:r>
        <w:rPr>
          <w:rStyle w:val="HTML"/>
          <w:vanish/>
        </w:rPr>
        <w:t xml:space="preserve"> </w:t>
      </w:r>
      <w:r>
        <w:rPr>
          <w:rStyle w:val="k"/>
          <w:vanish/>
        </w:rPr>
        <w:t>as</w:t>
      </w:r>
      <w:r>
        <w:rPr>
          <w:rStyle w:val="HTML"/>
          <w:vanish/>
        </w:rPr>
        <w:t xml:space="preserve"> </w:t>
      </w:r>
      <w:r>
        <w:rPr>
          <w:rStyle w:val="n"/>
          <w:vanish/>
        </w:rPr>
        <w:t>MarketData</w:t>
      </w:r>
    </w:p>
    <w:p w:rsidR="00000000" w:rsidRDefault="00000000">
      <w:pPr>
        <w:pStyle w:val="HTML0"/>
        <w:divId w:val="232084363"/>
        <w:rPr>
          <w:rStyle w:val="HTML"/>
          <w:vanish/>
        </w:rPr>
      </w:pPr>
    </w:p>
    <w:p w:rsidR="00000000" w:rsidRDefault="00000000">
      <w:pPr>
        <w:pStyle w:val="HTML0"/>
        <w:divId w:val="232084363"/>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trading:0 , demo trading:1</w:t>
      </w:r>
    </w:p>
    <w:p w:rsidR="00000000" w:rsidRDefault="00000000">
      <w:pPr>
        <w:pStyle w:val="HTML0"/>
        <w:divId w:val="232084363"/>
        <w:rPr>
          <w:rStyle w:val="HTML"/>
          <w:vanish/>
        </w:rPr>
      </w:pPr>
    </w:p>
    <w:p w:rsidR="00000000" w:rsidRDefault="00000000">
      <w:pPr>
        <w:pStyle w:val="HTML0"/>
        <w:divId w:val="232084363"/>
        <w:rPr>
          <w:rStyle w:val="HTML"/>
          <w:vanish/>
        </w:rPr>
      </w:pPr>
      <w:r>
        <w:rPr>
          <w:rStyle w:val="n"/>
          <w:vanish/>
        </w:rPr>
        <w:t>marketDataAPI</w:t>
      </w:r>
      <w:r>
        <w:rPr>
          <w:rStyle w:val="HTML"/>
          <w:vanish/>
        </w:rPr>
        <w:t xml:space="preserve"> </w:t>
      </w:r>
      <w:r>
        <w:rPr>
          <w:rStyle w:val="o"/>
          <w:vanish/>
        </w:rPr>
        <w:t>=</w:t>
      </w:r>
      <w:r>
        <w:rPr>
          <w:rStyle w:val="HTML"/>
          <w:vanish/>
        </w:rPr>
        <w:t xml:space="preserve">  </w:t>
      </w:r>
      <w:r>
        <w:rPr>
          <w:rStyle w:val="n"/>
          <w:vanish/>
        </w:rPr>
        <w:t>MarketData</w:t>
      </w:r>
      <w:r>
        <w:rPr>
          <w:rStyle w:val="p"/>
          <w:vanish/>
        </w:rPr>
        <w:t>.</w:t>
      </w:r>
      <w:r>
        <w:rPr>
          <w:rStyle w:val="n"/>
          <w:vanish/>
        </w:rPr>
        <w:t>MarketAPI</w:t>
      </w:r>
      <w:r>
        <w:rPr>
          <w:rStyle w:val="p"/>
          <w:vanish/>
        </w:rPr>
        <w:t>(</w:t>
      </w:r>
      <w:r>
        <w:rPr>
          <w:rStyle w:val="n"/>
          <w:vanish/>
        </w:rPr>
        <w:t>flag</w:t>
      </w:r>
      <w:r>
        <w:rPr>
          <w:rStyle w:val="o"/>
          <w:vanish/>
        </w:rPr>
        <w:t>=</w:t>
      </w:r>
      <w:r>
        <w:rPr>
          <w:rStyle w:val="n"/>
          <w:vanish/>
        </w:rPr>
        <w:t>flag</w:t>
      </w:r>
      <w:r>
        <w:rPr>
          <w:rStyle w:val="p"/>
          <w:vanish/>
        </w:rPr>
        <w:t>)</w:t>
      </w:r>
    </w:p>
    <w:p w:rsidR="00000000" w:rsidRDefault="00000000">
      <w:pPr>
        <w:pStyle w:val="HTML0"/>
        <w:divId w:val="232084363"/>
        <w:rPr>
          <w:rStyle w:val="HTML"/>
          <w:vanish/>
        </w:rPr>
      </w:pPr>
    </w:p>
    <w:p w:rsidR="00000000" w:rsidRDefault="00000000">
      <w:pPr>
        <w:pStyle w:val="HTML0"/>
        <w:divId w:val="232084363"/>
        <w:rPr>
          <w:rStyle w:val="c1"/>
          <w:vanish/>
        </w:rPr>
      </w:pPr>
      <w:r>
        <w:rPr>
          <w:rStyle w:val="c1"/>
          <w:vanish/>
        </w:rPr>
        <w:t># Retrieve the latest price snapshot, best bid/ask price, and trading volume in the last 24 hours</w:t>
      </w:r>
    </w:p>
    <w:p w:rsidR="00000000" w:rsidRDefault="00000000">
      <w:pPr>
        <w:pStyle w:val="HTML0"/>
        <w:divId w:val="232084363"/>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marketDataAPI</w:t>
      </w:r>
      <w:r>
        <w:rPr>
          <w:rStyle w:val="p"/>
          <w:vanish/>
        </w:rPr>
        <w:t>.</w:t>
      </w:r>
      <w:r>
        <w:rPr>
          <w:rStyle w:val="n"/>
          <w:vanish/>
        </w:rPr>
        <w:t>get_tickers</w:t>
      </w:r>
      <w:r>
        <w:rPr>
          <w:rStyle w:val="p"/>
          <w:vanish/>
        </w:rPr>
        <w:t>(</w:t>
      </w:r>
    </w:p>
    <w:p w:rsidR="00000000" w:rsidRDefault="00000000">
      <w:pPr>
        <w:pStyle w:val="HTML0"/>
        <w:divId w:val="232084363"/>
        <w:rPr>
          <w:rStyle w:val="HTML"/>
          <w:vanish/>
        </w:rPr>
      </w:pPr>
      <w:r>
        <w:rPr>
          <w:rStyle w:val="HTML"/>
          <w:vanish/>
        </w:rPr>
        <w:t xml:space="preserve">    </w:t>
      </w:r>
      <w:r>
        <w:rPr>
          <w:rStyle w:val="n"/>
          <w:vanish/>
        </w:rPr>
        <w:t>instType</w:t>
      </w:r>
      <w:r>
        <w:rPr>
          <w:rStyle w:val="o"/>
          <w:vanish/>
        </w:rPr>
        <w:t>=</w:t>
      </w:r>
      <w:r>
        <w:rPr>
          <w:rStyle w:val="s"/>
          <w:vanish/>
        </w:rPr>
        <w:t>"SWAP"</w:t>
      </w:r>
    </w:p>
    <w:p w:rsidR="00000000" w:rsidRDefault="00000000">
      <w:pPr>
        <w:pStyle w:val="HTML0"/>
        <w:divId w:val="232084363"/>
        <w:rPr>
          <w:rStyle w:val="HTML"/>
          <w:vanish/>
        </w:rPr>
      </w:pPr>
      <w:r>
        <w:rPr>
          <w:rStyle w:val="p"/>
          <w:vanish/>
        </w:rPr>
        <w:t>)</w:t>
      </w:r>
    </w:p>
    <w:p w:rsidR="00000000" w:rsidRDefault="00000000">
      <w:pPr>
        <w:pStyle w:val="HTML0"/>
        <w:divId w:val="232084363"/>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058"/>
        <w:gridCol w:w="40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type</w:t>
            </w:r>
            <w:r>
              <w:br/>
            </w:r>
            <w:r>
              <w:rPr>
                <w:rStyle w:val="HTML"/>
              </w:rPr>
              <w:t>SPOT</w:t>
            </w:r>
            <w:r>
              <w:br/>
            </w:r>
            <w:r>
              <w:rPr>
                <w:rStyle w:val="HTML"/>
              </w:rPr>
              <w:t>SWAP</w:t>
            </w:r>
            <w:r>
              <w:br/>
            </w:r>
            <w:r>
              <w:rPr>
                <w:rStyle w:val="HTML"/>
              </w:rPr>
              <w:t>FUTURES</w:t>
            </w:r>
            <w:r>
              <w:br/>
            </w:r>
            <w:r>
              <w:rPr>
                <w:rStyle w:val="HTML"/>
              </w:rPr>
              <w:t>OPTION</w:t>
            </w:r>
          </w:p>
        </w:tc>
      </w:tr>
      <w:tr w:rsidR="00000000">
        <w:trPr>
          <w:divId w:val="175387555"/>
          <w:tblCellSpacing w:w="15" w:type="dxa"/>
        </w:trPr>
        <w:tc>
          <w:tcPr>
            <w:tcW w:w="0" w:type="auto"/>
            <w:vAlign w:val="center"/>
            <w:hideMark/>
          </w:tcPr>
          <w:p w:rsidR="00000000" w:rsidRDefault="00000000">
            <w:r>
              <w:t>uly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Underlying, e.g. </w:t>
            </w:r>
            <w:r>
              <w:rPr>
                <w:rStyle w:val="HTML"/>
              </w:rPr>
              <w:t>BTC-USD</w:t>
            </w:r>
            <w:r>
              <w:t xml:space="preserve"> </w:t>
            </w:r>
            <w:r>
              <w:br/>
              <w:t xml:space="preserve">Applicable to </w:t>
            </w:r>
            <w:r>
              <w:rPr>
                <w:rStyle w:val="HTML"/>
              </w:rPr>
              <w:t>FUTURES</w:t>
            </w:r>
            <w:r>
              <w:t>/</w:t>
            </w:r>
            <w:r>
              <w:rPr>
                <w:rStyle w:val="HTML"/>
              </w:rPr>
              <w:t>SWAP</w:t>
            </w:r>
            <w:r>
              <w:t>/</w:t>
            </w:r>
            <w:r>
              <w:rPr>
                <w:rStyle w:val="HTML"/>
              </w:rPr>
              <w:t>OPTION</w:t>
            </w:r>
          </w:p>
        </w:tc>
      </w:tr>
      <w:tr w:rsidR="00000000">
        <w:trPr>
          <w:divId w:val="175387555"/>
          <w:tblCellSpacing w:w="15" w:type="dxa"/>
        </w:trPr>
        <w:tc>
          <w:tcPr>
            <w:tcW w:w="0" w:type="auto"/>
            <w:vAlign w:val="center"/>
            <w:hideMark/>
          </w:tcPr>
          <w:p w:rsidR="00000000" w:rsidRDefault="00000000">
            <w:r>
              <w:t>instFamily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family</w:t>
            </w:r>
            <w:r>
              <w:br/>
              <w:t xml:space="preserve">Applicable to </w:t>
            </w:r>
            <w:r>
              <w:rPr>
                <w:rStyle w:val="HTML"/>
              </w:rPr>
              <w:t>FUTURES</w:t>
            </w:r>
            <w:r>
              <w:t>/</w:t>
            </w:r>
            <w:r>
              <w:rPr>
                <w:rStyle w:val="HTML"/>
              </w:rPr>
              <w:t>SWAP</w:t>
            </w:r>
            <w:r>
              <w:t>/</w:t>
            </w:r>
            <w:r>
              <w:rPr>
                <w:rStyle w:val="HTML"/>
              </w:rPr>
              <w:t>OPTION</w:t>
            </w:r>
          </w:p>
        </w:tc>
      </w:tr>
    </w:tbl>
    <w:p w:rsidR="00000000" w:rsidRDefault="00000000">
      <w:pPr>
        <w:pStyle w:val="a5"/>
        <w:ind w:left="720" w:right="720"/>
        <w:divId w:val="1240746172"/>
      </w:pPr>
      <w:r>
        <w:t>Response Example</w:t>
      </w:r>
    </w:p>
    <w:p w:rsidR="00000000" w:rsidRDefault="00000000">
      <w:pPr>
        <w:pStyle w:val="HTML0"/>
        <w:divId w:val="2004507788"/>
        <w:rPr>
          <w:rStyle w:val="w"/>
        </w:rPr>
      </w:pPr>
      <w:r>
        <w:rPr>
          <w:rStyle w:val="p"/>
        </w:rPr>
        <w:t>{</w:t>
      </w:r>
    </w:p>
    <w:p w:rsidR="00000000" w:rsidRDefault="00000000">
      <w:pPr>
        <w:pStyle w:val="HTML0"/>
        <w:divId w:val="2004507788"/>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2004507788"/>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2004507788"/>
        <w:rPr>
          <w:rStyle w:val="w"/>
        </w:rPr>
      </w:pPr>
      <w:r>
        <w:rPr>
          <w:rStyle w:val="w"/>
        </w:rPr>
        <w:t xml:space="preserve">    </w:t>
      </w:r>
      <w:r>
        <w:rPr>
          <w:rStyle w:val="nl"/>
        </w:rPr>
        <w:t>"data"</w:t>
      </w:r>
      <w:r>
        <w:rPr>
          <w:rStyle w:val="p"/>
        </w:rPr>
        <w:t>:[</w:t>
      </w:r>
    </w:p>
    <w:p w:rsidR="00000000" w:rsidRDefault="00000000">
      <w:pPr>
        <w:pStyle w:val="HTML0"/>
        <w:divId w:val="2004507788"/>
        <w:rPr>
          <w:rStyle w:val="w"/>
        </w:rPr>
      </w:pPr>
      <w:r>
        <w:rPr>
          <w:rStyle w:val="w"/>
        </w:rPr>
        <w:t xml:space="preserve">     </w:t>
      </w:r>
      <w:r>
        <w:rPr>
          <w:rStyle w:val="p"/>
        </w:rPr>
        <w:t>{</w:t>
      </w:r>
    </w:p>
    <w:p w:rsidR="00000000" w:rsidRDefault="00000000">
      <w:pPr>
        <w:pStyle w:val="HTML0"/>
        <w:divId w:val="2004507788"/>
        <w:rPr>
          <w:rStyle w:val="w"/>
        </w:rPr>
      </w:pPr>
      <w:r>
        <w:rPr>
          <w:rStyle w:val="w"/>
        </w:rPr>
        <w:t xml:space="preserve">        </w:t>
      </w:r>
      <w:r>
        <w:rPr>
          <w:rStyle w:val="nl"/>
        </w:rPr>
        <w:t>"instType"</w:t>
      </w:r>
      <w:r>
        <w:rPr>
          <w:rStyle w:val="p"/>
        </w:rPr>
        <w:t>:</w:t>
      </w:r>
      <w:r>
        <w:rPr>
          <w:rStyle w:val="s2"/>
        </w:rPr>
        <w:t>"SWAP"</w:t>
      </w:r>
      <w:r>
        <w:rPr>
          <w:rStyle w:val="p"/>
        </w:rPr>
        <w:t>,</w:t>
      </w:r>
    </w:p>
    <w:p w:rsidR="00000000" w:rsidRDefault="00000000">
      <w:pPr>
        <w:pStyle w:val="HTML0"/>
        <w:divId w:val="2004507788"/>
        <w:rPr>
          <w:rStyle w:val="w"/>
        </w:rPr>
      </w:pPr>
      <w:r>
        <w:rPr>
          <w:rStyle w:val="w"/>
        </w:rPr>
        <w:t xml:space="preserve">        </w:t>
      </w:r>
      <w:r>
        <w:rPr>
          <w:rStyle w:val="nl"/>
        </w:rPr>
        <w:t>"instId"</w:t>
      </w:r>
      <w:r>
        <w:rPr>
          <w:rStyle w:val="p"/>
        </w:rPr>
        <w:t>:</w:t>
      </w:r>
      <w:r>
        <w:rPr>
          <w:rStyle w:val="s2"/>
        </w:rPr>
        <w:t>"LTC-USD-SWAP"</w:t>
      </w:r>
      <w:r>
        <w:rPr>
          <w:rStyle w:val="p"/>
        </w:rPr>
        <w:t>,</w:t>
      </w:r>
    </w:p>
    <w:p w:rsidR="00000000" w:rsidRDefault="00000000">
      <w:pPr>
        <w:pStyle w:val="HTML0"/>
        <w:divId w:val="2004507788"/>
        <w:rPr>
          <w:rStyle w:val="w"/>
        </w:rPr>
      </w:pPr>
      <w:r>
        <w:rPr>
          <w:rStyle w:val="w"/>
        </w:rPr>
        <w:t xml:space="preserve">        </w:t>
      </w:r>
      <w:r>
        <w:rPr>
          <w:rStyle w:val="nl"/>
        </w:rPr>
        <w:t>"last"</w:t>
      </w:r>
      <w:r>
        <w:rPr>
          <w:rStyle w:val="p"/>
        </w:rPr>
        <w:t>:</w:t>
      </w:r>
      <w:r>
        <w:rPr>
          <w:rStyle w:val="s2"/>
        </w:rPr>
        <w:t>"9999.99"</w:t>
      </w:r>
      <w:r>
        <w:rPr>
          <w:rStyle w:val="p"/>
        </w:rPr>
        <w:t>,</w:t>
      </w:r>
    </w:p>
    <w:p w:rsidR="00000000" w:rsidRDefault="00000000">
      <w:pPr>
        <w:pStyle w:val="HTML0"/>
        <w:divId w:val="2004507788"/>
        <w:rPr>
          <w:rStyle w:val="w"/>
        </w:rPr>
      </w:pPr>
      <w:r>
        <w:rPr>
          <w:rStyle w:val="w"/>
        </w:rPr>
        <w:t xml:space="preserve">        </w:t>
      </w:r>
      <w:r>
        <w:rPr>
          <w:rStyle w:val="nl"/>
        </w:rPr>
        <w:t>"lastSz"</w:t>
      </w:r>
      <w:r>
        <w:rPr>
          <w:rStyle w:val="p"/>
        </w:rPr>
        <w:t>:</w:t>
      </w:r>
      <w:r>
        <w:rPr>
          <w:rStyle w:val="s2"/>
        </w:rPr>
        <w:t>"1"</w:t>
      </w:r>
      <w:r>
        <w:rPr>
          <w:rStyle w:val="p"/>
        </w:rPr>
        <w:t>,</w:t>
      </w:r>
    </w:p>
    <w:p w:rsidR="00000000" w:rsidRDefault="00000000">
      <w:pPr>
        <w:pStyle w:val="HTML0"/>
        <w:divId w:val="2004507788"/>
        <w:rPr>
          <w:rStyle w:val="w"/>
        </w:rPr>
      </w:pPr>
      <w:r>
        <w:rPr>
          <w:rStyle w:val="w"/>
        </w:rPr>
        <w:t xml:space="preserve">        </w:t>
      </w:r>
      <w:r>
        <w:rPr>
          <w:rStyle w:val="nl"/>
        </w:rPr>
        <w:t>"askPx"</w:t>
      </w:r>
      <w:r>
        <w:rPr>
          <w:rStyle w:val="p"/>
        </w:rPr>
        <w:t>:</w:t>
      </w:r>
      <w:r>
        <w:rPr>
          <w:rStyle w:val="s2"/>
        </w:rPr>
        <w:t>"9999.99"</w:t>
      </w:r>
      <w:r>
        <w:rPr>
          <w:rStyle w:val="p"/>
        </w:rPr>
        <w:t>,</w:t>
      </w:r>
    </w:p>
    <w:p w:rsidR="00000000" w:rsidRDefault="00000000">
      <w:pPr>
        <w:pStyle w:val="HTML0"/>
        <w:divId w:val="2004507788"/>
        <w:rPr>
          <w:rStyle w:val="w"/>
        </w:rPr>
      </w:pPr>
      <w:r>
        <w:rPr>
          <w:rStyle w:val="w"/>
        </w:rPr>
        <w:t xml:space="preserve">        </w:t>
      </w:r>
      <w:r>
        <w:rPr>
          <w:rStyle w:val="nl"/>
        </w:rPr>
        <w:t>"askSz"</w:t>
      </w:r>
      <w:r>
        <w:rPr>
          <w:rStyle w:val="p"/>
        </w:rPr>
        <w:t>:</w:t>
      </w:r>
      <w:r>
        <w:rPr>
          <w:rStyle w:val="s2"/>
        </w:rPr>
        <w:t>"11"</w:t>
      </w:r>
      <w:r>
        <w:rPr>
          <w:rStyle w:val="p"/>
        </w:rPr>
        <w:t>,</w:t>
      </w:r>
    </w:p>
    <w:p w:rsidR="00000000" w:rsidRDefault="00000000">
      <w:pPr>
        <w:pStyle w:val="HTML0"/>
        <w:divId w:val="2004507788"/>
        <w:rPr>
          <w:rStyle w:val="w"/>
        </w:rPr>
      </w:pPr>
      <w:r>
        <w:rPr>
          <w:rStyle w:val="w"/>
        </w:rPr>
        <w:t xml:space="preserve">        </w:t>
      </w:r>
      <w:r>
        <w:rPr>
          <w:rStyle w:val="nl"/>
        </w:rPr>
        <w:t>"bidPx"</w:t>
      </w:r>
      <w:r>
        <w:rPr>
          <w:rStyle w:val="p"/>
        </w:rPr>
        <w:t>:</w:t>
      </w:r>
      <w:r>
        <w:rPr>
          <w:rStyle w:val="s2"/>
        </w:rPr>
        <w:t>"8888.88"</w:t>
      </w:r>
      <w:r>
        <w:rPr>
          <w:rStyle w:val="p"/>
        </w:rPr>
        <w:t>,</w:t>
      </w:r>
    </w:p>
    <w:p w:rsidR="00000000" w:rsidRDefault="00000000">
      <w:pPr>
        <w:pStyle w:val="HTML0"/>
        <w:divId w:val="2004507788"/>
        <w:rPr>
          <w:rStyle w:val="w"/>
        </w:rPr>
      </w:pPr>
      <w:r>
        <w:rPr>
          <w:rStyle w:val="w"/>
        </w:rPr>
        <w:t xml:space="preserve">        </w:t>
      </w:r>
      <w:r>
        <w:rPr>
          <w:rStyle w:val="nl"/>
        </w:rPr>
        <w:t>"bidSz"</w:t>
      </w:r>
      <w:r>
        <w:rPr>
          <w:rStyle w:val="p"/>
        </w:rPr>
        <w:t>:</w:t>
      </w:r>
      <w:r>
        <w:rPr>
          <w:rStyle w:val="s2"/>
        </w:rPr>
        <w:t>"5"</w:t>
      </w:r>
      <w:r>
        <w:rPr>
          <w:rStyle w:val="p"/>
        </w:rPr>
        <w:t>,</w:t>
      </w:r>
    </w:p>
    <w:p w:rsidR="00000000" w:rsidRDefault="00000000">
      <w:pPr>
        <w:pStyle w:val="HTML0"/>
        <w:divId w:val="2004507788"/>
        <w:rPr>
          <w:rStyle w:val="w"/>
        </w:rPr>
      </w:pPr>
      <w:r>
        <w:rPr>
          <w:rStyle w:val="w"/>
        </w:rPr>
        <w:t xml:space="preserve">        </w:t>
      </w:r>
      <w:r>
        <w:rPr>
          <w:rStyle w:val="nl"/>
        </w:rPr>
        <w:t>"open24h"</w:t>
      </w:r>
      <w:r>
        <w:rPr>
          <w:rStyle w:val="p"/>
        </w:rPr>
        <w:t>:</w:t>
      </w:r>
      <w:r>
        <w:rPr>
          <w:rStyle w:val="s2"/>
        </w:rPr>
        <w:t>"9000"</w:t>
      </w:r>
      <w:r>
        <w:rPr>
          <w:rStyle w:val="p"/>
        </w:rPr>
        <w:t>,</w:t>
      </w:r>
    </w:p>
    <w:p w:rsidR="00000000" w:rsidRDefault="00000000">
      <w:pPr>
        <w:pStyle w:val="HTML0"/>
        <w:divId w:val="2004507788"/>
        <w:rPr>
          <w:rStyle w:val="w"/>
        </w:rPr>
      </w:pPr>
      <w:r>
        <w:rPr>
          <w:rStyle w:val="w"/>
        </w:rPr>
        <w:t xml:space="preserve">        </w:t>
      </w:r>
      <w:r>
        <w:rPr>
          <w:rStyle w:val="nl"/>
        </w:rPr>
        <w:t>"high24h"</w:t>
      </w:r>
      <w:r>
        <w:rPr>
          <w:rStyle w:val="p"/>
        </w:rPr>
        <w:t>:</w:t>
      </w:r>
      <w:r>
        <w:rPr>
          <w:rStyle w:val="s2"/>
        </w:rPr>
        <w:t>"10000"</w:t>
      </w:r>
      <w:r>
        <w:rPr>
          <w:rStyle w:val="p"/>
        </w:rPr>
        <w:t>,</w:t>
      </w:r>
    </w:p>
    <w:p w:rsidR="00000000" w:rsidRDefault="00000000">
      <w:pPr>
        <w:pStyle w:val="HTML0"/>
        <w:divId w:val="2004507788"/>
        <w:rPr>
          <w:rStyle w:val="w"/>
        </w:rPr>
      </w:pPr>
      <w:r>
        <w:rPr>
          <w:rStyle w:val="w"/>
        </w:rPr>
        <w:t xml:space="preserve">        </w:t>
      </w:r>
      <w:r>
        <w:rPr>
          <w:rStyle w:val="nl"/>
        </w:rPr>
        <w:t>"low24h"</w:t>
      </w:r>
      <w:r>
        <w:rPr>
          <w:rStyle w:val="p"/>
        </w:rPr>
        <w:t>:</w:t>
      </w:r>
      <w:r>
        <w:rPr>
          <w:rStyle w:val="s2"/>
        </w:rPr>
        <w:t>"8888.88"</w:t>
      </w:r>
      <w:r>
        <w:rPr>
          <w:rStyle w:val="p"/>
        </w:rPr>
        <w:t>,</w:t>
      </w:r>
    </w:p>
    <w:p w:rsidR="00000000" w:rsidRDefault="00000000">
      <w:pPr>
        <w:pStyle w:val="HTML0"/>
        <w:divId w:val="2004507788"/>
        <w:rPr>
          <w:rStyle w:val="w"/>
        </w:rPr>
      </w:pPr>
      <w:r>
        <w:rPr>
          <w:rStyle w:val="w"/>
        </w:rPr>
        <w:t xml:space="preserve">        </w:t>
      </w:r>
      <w:r>
        <w:rPr>
          <w:rStyle w:val="nl"/>
        </w:rPr>
        <w:t>"volCcy24h"</w:t>
      </w:r>
      <w:r>
        <w:rPr>
          <w:rStyle w:val="p"/>
        </w:rPr>
        <w:t>:</w:t>
      </w:r>
      <w:r>
        <w:rPr>
          <w:rStyle w:val="s2"/>
        </w:rPr>
        <w:t>"2222"</w:t>
      </w:r>
      <w:r>
        <w:rPr>
          <w:rStyle w:val="p"/>
        </w:rPr>
        <w:t>,</w:t>
      </w:r>
    </w:p>
    <w:p w:rsidR="00000000" w:rsidRDefault="00000000">
      <w:pPr>
        <w:pStyle w:val="HTML0"/>
        <w:divId w:val="2004507788"/>
        <w:rPr>
          <w:rStyle w:val="w"/>
        </w:rPr>
      </w:pPr>
      <w:r>
        <w:rPr>
          <w:rStyle w:val="w"/>
        </w:rPr>
        <w:t xml:space="preserve">        </w:t>
      </w:r>
      <w:r>
        <w:rPr>
          <w:rStyle w:val="nl"/>
        </w:rPr>
        <w:t>"vol24h"</w:t>
      </w:r>
      <w:r>
        <w:rPr>
          <w:rStyle w:val="p"/>
        </w:rPr>
        <w:t>:</w:t>
      </w:r>
      <w:r>
        <w:rPr>
          <w:rStyle w:val="s2"/>
        </w:rPr>
        <w:t>"2222"</w:t>
      </w:r>
      <w:r>
        <w:rPr>
          <w:rStyle w:val="p"/>
        </w:rPr>
        <w:t>,</w:t>
      </w:r>
    </w:p>
    <w:p w:rsidR="00000000" w:rsidRDefault="00000000">
      <w:pPr>
        <w:pStyle w:val="HTML0"/>
        <w:divId w:val="2004507788"/>
        <w:rPr>
          <w:rStyle w:val="w"/>
        </w:rPr>
      </w:pPr>
      <w:r>
        <w:rPr>
          <w:rStyle w:val="w"/>
        </w:rPr>
        <w:t xml:space="preserve">        </w:t>
      </w:r>
      <w:r>
        <w:rPr>
          <w:rStyle w:val="nl"/>
        </w:rPr>
        <w:t>"sodUtc0"</w:t>
      </w:r>
      <w:r>
        <w:rPr>
          <w:rStyle w:val="p"/>
        </w:rPr>
        <w:t>:</w:t>
      </w:r>
      <w:r>
        <w:rPr>
          <w:rStyle w:val="s2"/>
        </w:rPr>
        <w:t>"0.1"</w:t>
      </w:r>
      <w:r>
        <w:rPr>
          <w:rStyle w:val="p"/>
        </w:rPr>
        <w:t>,</w:t>
      </w:r>
    </w:p>
    <w:p w:rsidR="00000000" w:rsidRDefault="00000000">
      <w:pPr>
        <w:pStyle w:val="HTML0"/>
        <w:divId w:val="2004507788"/>
        <w:rPr>
          <w:rStyle w:val="w"/>
        </w:rPr>
      </w:pPr>
      <w:r>
        <w:rPr>
          <w:rStyle w:val="w"/>
        </w:rPr>
        <w:t xml:space="preserve">        </w:t>
      </w:r>
      <w:r>
        <w:rPr>
          <w:rStyle w:val="nl"/>
        </w:rPr>
        <w:t>"sodUtc8"</w:t>
      </w:r>
      <w:r>
        <w:rPr>
          <w:rStyle w:val="p"/>
        </w:rPr>
        <w:t>:</w:t>
      </w:r>
      <w:r>
        <w:rPr>
          <w:rStyle w:val="s2"/>
        </w:rPr>
        <w:t>"0.1"</w:t>
      </w:r>
      <w:r>
        <w:rPr>
          <w:rStyle w:val="p"/>
        </w:rPr>
        <w:t>,</w:t>
      </w:r>
    </w:p>
    <w:p w:rsidR="00000000" w:rsidRDefault="00000000">
      <w:pPr>
        <w:pStyle w:val="HTML0"/>
        <w:divId w:val="2004507788"/>
        <w:rPr>
          <w:rStyle w:val="w"/>
        </w:rPr>
      </w:pPr>
      <w:r>
        <w:rPr>
          <w:rStyle w:val="w"/>
        </w:rPr>
        <w:t xml:space="preserve">        </w:t>
      </w:r>
      <w:r>
        <w:rPr>
          <w:rStyle w:val="nl"/>
        </w:rPr>
        <w:t>"ts"</w:t>
      </w:r>
      <w:r>
        <w:rPr>
          <w:rStyle w:val="p"/>
        </w:rPr>
        <w:t>:</w:t>
      </w:r>
      <w:r>
        <w:rPr>
          <w:rStyle w:val="s2"/>
        </w:rPr>
        <w:t>"1597026383085"</w:t>
      </w:r>
    </w:p>
    <w:p w:rsidR="00000000" w:rsidRDefault="00000000">
      <w:pPr>
        <w:pStyle w:val="HTML0"/>
        <w:divId w:val="2004507788"/>
        <w:rPr>
          <w:rStyle w:val="w"/>
        </w:rPr>
      </w:pPr>
      <w:r>
        <w:rPr>
          <w:rStyle w:val="w"/>
        </w:rPr>
        <w:t xml:space="preserve">     </w:t>
      </w:r>
      <w:r>
        <w:rPr>
          <w:rStyle w:val="p"/>
        </w:rPr>
        <w:t>},</w:t>
      </w:r>
    </w:p>
    <w:p w:rsidR="00000000" w:rsidRDefault="00000000">
      <w:pPr>
        <w:pStyle w:val="HTML0"/>
        <w:divId w:val="2004507788"/>
        <w:rPr>
          <w:rStyle w:val="w"/>
        </w:rPr>
      </w:pPr>
      <w:r>
        <w:rPr>
          <w:rStyle w:val="w"/>
        </w:rPr>
        <w:t xml:space="preserve">     </w:t>
      </w:r>
      <w:r>
        <w:rPr>
          <w:rStyle w:val="p"/>
        </w:rPr>
        <w:t>{</w:t>
      </w:r>
    </w:p>
    <w:p w:rsidR="00000000" w:rsidRDefault="00000000">
      <w:pPr>
        <w:pStyle w:val="HTML0"/>
        <w:divId w:val="2004507788"/>
        <w:rPr>
          <w:rStyle w:val="w"/>
        </w:rPr>
      </w:pPr>
      <w:r>
        <w:rPr>
          <w:rStyle w:val="w"/>
        </w:rPr>
        <w:t xml:space="preserve">        </w:t>
      </w:r>
      <w:r>
        <w:rPr>
          <w:rStyle w:val="nl"/>
        </w:rPr>
        <w:t>"instType"</w:t>
      </w:r>
      <w:r>
        <w:rPr>
          <w:rStyle w:val="p"/>
        </w:rPr>
        <w:t>:</w:t>
      </w:r>
      <w:r>
        <w:rPr>
          <w:rStyle w:val="s2"/>
        </w:rPr>
        <w:t>"SWAP"</w:t>
      </w:r>
      <w:r>
        <w:rPr>
          <w:rStyle w:val="p"/>
        </w:rPr>
        <w:t>,</w:t>
      </w:r>
    </w:p>
    <w:p w:rsidR="00000000" w:rsidRDefault="00000000">
      <w:pPr>
        <w:pStyle w:val="HTML0"/>
        <w:divId w:val="2004507788"/>
        <w:rPr>
          <w:rStyle w:val="w"/>
        </w:rPr>
      </w:pPr>
      <w:r>
        <w:rPr>
          <w:rStyle w:val="w"/>
        </w:rPr>
        <w:t xml:space="preserve">        </w:t>
      </w:r>
      <w:r>
        <w:rPr>
          <w:rStyle w:val="nl"/>
        </w:rPr>
        <w:t>"instId"</w:t>
      </w:r>
      <w:r>
        <w:rPr>
          <w:rStyle w:val="p"/>
        </w:rPr>
        <w:t>:</w:t>
      </w:r>
      <w:r>
        <w:rPr>
          <w:rStyle w:val="s2"/>
        </w:rPr>
        <w:t>"BTC-USD-SWAP"</w:t>
      </w:r>
      <w:r>
        <w:rPr>
          <w:rStyle w:val="p"/>
        </w:rPr>
        <w:t>,</w:t>
      </w:r>
    </w:p>
    <w:p w:rsidR="00000000" w:rsidRDefault="00000000">
      <w:pPr>
        <w:pStyle w:val="HTML0"/>
        <w:divId w:val="2004507788"/>
        <w:rPr>
          <w:rStyle w:val="w"/>
        </w:rPr>
      </w:pPr>
      <w:r>
        <w:rPr>
          <w:rStyle w:val="w"/>
        </w:rPr>
        <w:t xml:space="preserve">        </w:t>
      </w:r>
      <w:r>
        <w:rPr>
          <w:rStyle w:val="nl"/>
        </w:rPr>
        <w:t>"last"</w:t>
      </w:r>
      <w:r>
        <w:rPr>
          <w:rStyle w:val="p"/>
        </w:rPr>
        <w:t>:</w:t>
      </w:r>
      <w:r>
        <w:rPr>
          <w:rStyle w:val="s2"/>
        </w:rPr>
        <w:t>"9999.99"</w:t>
      </w:r>
      <w:r>
        <w:rPr>
          <w:rStyle w:val="p"/>
        </w:rPr>
        <w:t>,</w:t>
      </w:r>
    </w:p>
    <w:p w:rsidR="00000000" w:rsidRDefault="00000000">
      <w:pPr>
        <w:pStyle w:val="HTML0"/>
        <w:divId w:val="2004507788"/>
        <w:rPr>
          <w:rStyle w:val="w"/>
        </w:rPr>
      </w:pPr>
      <w:r>
        <w:rPr>
          <w:rStyle w:val="w"/>
        </w:rPr>
        <w:t xml:space="preserve">        </w:t>
      </w:r>
      <w:r>
        <w:rPr>
          <w:rStyle w:val="nl"/>
        </w:rPr>
        <w:t>"lastSz"</w:t>
      </w:r>
      <w:r>
        <w:rPr>
          <w:rStyle w:val="p"/>
        </w:rPr>
        <w:t>:</w:t>
      </w:r>
      <w:r>
        <w:rPr>
          <w:rStyle w:val="s2"/>
        </w:rPr>
        <w:t>"1"</w:t>
      </w:r>
      <w:r>
        <w:rPr>
          <w:rStyle w:val="p"/>
        </w:rPr>
        <w:t>,</w:t>
      </w:r>
    </w:p>
    <w:p w:rsidR="00000000" w:rsidRDefault="00000000">
      <w:pPr>
        <w:pStyle w:val="HTML0"/>
        <w:divId w:val="2004507788"/>
        <w:rPr>
          <w:rStyle w:val="w"/>
        </w:rPr>
      </w:pPr>
      <w:r>
        <w:rPr>
          <w:rStyle w:val="w"/>
        </w:rPr>
        <w:t xml:space="preserve">        </w:t>
      </w:r>
      <w:r>
        <w:rPr>
          <w:rStyle w:val="nl"/>
        </w:rPr>
        <w:t>"askPx"</w:t>
      </w:r>
      <w:r>
        <w:rPr>
          <w:rStyle w:val="p"/>
        </w:rPr>
        <w:t>:</w:t>
      </w:r>
      <w:r>
        <w:rPr>
          <w:rStyle w:val="s2"/>
        </w:rPr>
        <w:t>"9999.99"</w:t>
      </w:r>
      <w:r>
        <w:rPr>
          <w:rStyle w:val="p"/>
        </w:rPr>
        <w:t>,</w:t>
      </w:r>
    </w:p>
    <w:p w:rsidR="00000000" w:rsidRDefault="00000000">
      <w:pPr>
        <w:pStyle w:val="HTML0"/>
        <w:divId w:val="2004507788"/>
        <w:rPr>
          <w:rStyle w:val="w"/>
        </w:rPr>
      </w:pPr>
      <w:r>
        <w:rPr>
          <w:rStyle w:val="w"/>
        </w:rPr>
        <w:t xml:space="preserve">        </w:t>
      </w:r>
      <w:r>
        <w:rPr>
          <w:rStyle w:val="nl"/>
        </w:rPr>
        <w:t>"askSz"</w:t>
      </w:r>
      <w:r>
        <w:rPr>
          <w:rStyle w:val="p"/>
        </w:rPr>
        <w:t>:</w:t>
      </w:r>
      <w:r>
        <w:rPr>
          <w:rStyle w:val="s2"/>
        </w:rPr>
        <w:t>"11"</w:t>
      </w:r>
      <w:r>
        <w:rPr>
          <w:rStyle w:val="p"/>
        </w:rPr>
        <w:t>,</w:t>
      </w:r>
    </w:p>
    <w:p w:rsidR="00000000" w:rsidRDefault="00000000">
      <w:pPr>
        <w:pStyle w:val="HTML0"/>
        <w:divId w:val="2004507788"/>
        <w:rPr>
          <w:rStyle w:val="w"/>
        </w:rPr>
      </w:pPr>
      <w:r>
        <w:rPr>
          <w:rStyle w:val="w"/>
        </w:rPr>
        <w:t xml:space="preserve">        </w:t>
      </w:r>
      <w:r>
        <w:rPr>
          <w:rStyle w:val="nl"/>
        </w:rPr>
        <w:t>"bidPx"</w:t>
      </w:r>
      <w:r>
        <w:rPr>
          <w:rStyle w:val="p"/>
        </w:rPr>
        <w:t>:</w:t>
      </w:r>
      <w:r>
        <w:rPr>
          <w:rStyle w:val="s2"/>
        </w:rPr>
        <w:t>"8888.88"</w:t>
      </w:r>
      <w:r>
        <w:rPr>
          <w:rStyle w:val="p"/>
        </w:rPr>
        <w:t>,</w:t>
      </w:r>
    </w:p>
    <w:p w:rsidR="00000000" w:rsidRDefault="00000000">
      <w:pPr>
        <w:pStyle w:val="HTML0"/>
        <w:divId w:val="2004507788"/>
        <w:rPr>
          <w:rStyle w:val="w"/>
        </w:rPr>
      </w:pPr>
      <w:r>
        <w:rPr>
          <w:rStyle w:val="w"/>
        </w:rPr>
        <w:t xml:space="preserve">        </w:t>
      </w:r>
      <w:r>
        <w:rPr>
          <w:rStyle w:val="nl"/>
        </w:rPr>
        <w:t>"bidSz"</w:t>
      </w:r>
      <w:r>
        <w:rPr>
          <w:rStyle w:val="p"/>
        </w:rPr>
        <w:t>:</w:t>
      </w:r>
      <w:r>
        <w:rPr>
          <w:rStyle w:val="s2"/>
        </w:rPr>
        <w:t>"5"</w:t>
      </w:r>
      <w:r>
        <w:rPr>
          <w:rStyle w:val="p"/>
        </w:rPr>
        <w:t>,</w:t>
      </w:r>
    </w:p>
    <w:p w:rsidR="00000000" w:rsidRDefault="00000000">
      <w:pPr>
        <w:pStyle w:val="HTML0"/>
        <w:divId w:val="2004507788"/>
        <w:rPr>
          <w:rStyle w:val="w"/>
        </w:rPr>
      </w:pPr>
      <w:r>
        <w:rPr>
          <w:rStyle w:val="w"/>
        </w:rPr>
        <w:t xml:space="preserve">        </w:t>
      </w:r>
      <w:r>
        <w:rPr>
          <w:rStyle w:val="nl"/>
        </w:rPr>
        <w:t>"open24h"</w:t>
      </w:r>
      <w:r>
        <w:rPr>
          <w:rStyle w:val="p"/>
        </w:rPr>
        <w:t>:</w:t>
      </w:r>
      <w:r>
        <w:rPr>
          <w:rStyle w:val="s2"/>
        </w:rPr>
        <w:t>"9000"</w:t>
      </w:r>
      <w:r>
        <w:rPr>
          <w:rStyle w:val="p"/>
        </w:rPr>
        <w:t>,</w:t>
      </w:r>
    </w:p>
    <w:p w:rsidR="00000000" w:rsidRDefault="00000000">
      <w:pPr>
        <w:pStyle w:val="HTML0"/>
        <w:divId w:val="2004507788"/>
        <w:rPr>
          <w:rStyle w:val="w"/>
        </w:rPr>
      </w:pPr>
      <w:r>
        <w:rPr>
          <w:rStyle w:val="w"/>
        </w:rPr>
        <w:t xml:space="preserve">        </w:t>
      </w:r>
      <w:r>
        <w:rPr>
          <w:rStyle w:val="nl"/>
        </w:rPr>
        <w:t>"high24h"</w:t>
      </w:r>
      <w:r>
        <w:rPr>
          <w:rStyle w:val="p"/>
        </w:rPr>
        <w:t>:</w:t>
      </w:r>
      <w:r>
        <w:rPr>
          <w:rStyle w:val="s2"/>
        </w:rPr>
        <w:t>"10000"</w:t>
      </w:r>
      <w:r>
        <w:rPr>
          <w:rStyle w:val="p"/>
        </w:rPr>
        <w:t>,</w:t>
      </w:r>
    </w:p>
    <w:p w:rsidR="00000000" w:rsidRDefault="00000000">
      <w:pPr>
        <w:pStyle w:val="HTML0"/>
        <w:divId w:val="2004507788"/>
        <w:rPr>
          <w:rStyle w:val="w"/>
        </w:rPr>
      </w:pPr>
      <w:r>
        <w:rPr>
          <w:rStyle w:val="w"/>
        </w:rPr>
        <w:t xml:space="preserve">        </w:t>
      </w:r>
      <w:r>
        <w:rPr>
          <w:rStyle w:val="nl"/>
        </w:rPr>
        <w:t>"low24h"</w:t>
      </w:r>
      <w:r>
        <w:rPr>
          <w:rStyle w:val="p"/>
        </w:rPr>
        <w:t>:</w:t>
      </w:r>
      <w:r>
        <w:rPr>
          <w:rStyle w:val="s2"/>
        </w:rPr>
        <w:t>"8888.88"</w:t>
      </w:r>
      <w:r>
        <w:rPr>
          <w:rStyle w:val="p"/>
        </w:rPr>
        <w:t>,</w:t>
      </w:r>
    </w:p>
    <w:p w:rsidR="00000000" w:rsidRDefault="00000000">
      <w:pPr>
        <w:pStyle w:val="HTML0"/>
        <w:divId w:val="2004507788"/>
        <w:rPr>
          <w:rStyle w:val="w"/>
        </w:rPr>
      </w:pPr>
      <w:r>
        <w:rPr>
          <w:rStyle w:val="w"/>
        </w:rPr>
        <w:t xml:space="preserve">        </w:t>
      </w:r>
      <w:r>
        <w:rPr>
          <w:rStyle w:val="nl"/>
        </w:rPr>
        <w:t>"volCcy24h"</w:t>
      </w:r>
      <w:r>
        <w:rPr>
          <w:rStyle w:val="p"/>
        </w:rPr>
        <w:t>:</w:t>
      </w:r>
      <w:r>
        <w:rPr>
          <w:rStyle w:val="s2"/>
        </w:rPr>
        <w:t>"2222"</w:t>
      </w:r>
      <w:r>
        <w:rPr>
          <w:rStyle w:val="p"/>
        </w:rPr>
        <w:t>,</w:t>
      </w:r>
    </w:p>
    <w:p w:rsidR="00000000" w:rsidRDefault="00000000">
      <w:pPr>
        <w:pStyle w:val="HTML0"/>
        <w:divId w:val="2004507788"/>
        <w:rPr>
          <w:rStyle w:val="w"/>
        </w:rPr>
      </w:pPr>
      <w:r>
        <w:rPr>
          <w:rStyle w:val="w"/>
        </w:rPr>
        <w:t xml:space="preserve">        </w:t>
      </w:r>
      <w:r>
        <w:rPr>
          <w:rStyle w:val="nl"/>
        </w:rPr>
        <w:t>"vol24h"</w:t>
      </w:r>
      <w:r>
        <w:rPr>
          <w:rStyle w:val="p"/>
        </w:rPr>
        <w:t>:</w:t>
      </w:r>
      <w:r>
        <w:rPr>
          <w:rStyle w:val="s2"/>
        </w:rPr>
        <w:t>"2222"</w:t>
      </w:r>
      <w:r>
        <w:rPr>
          <w:rStyle w:val="p"/>
        </w:rPr>
        <w:t>,</w:t>
      </w:r>
    </w:p>
    <w:p w:rsidR="00000000" w:rsidRDefault="00000000">
      <w:pPr>
        <w:pStyle w:val="HTML0"/>
        <w:divId w:val="2004507788"/>
        <w:rPr>
          <w:rStyle w:val="w"/>
        </w:rPr>
      </w:pPr>
      <w:r>
        <w:rPr>
          <w:rStyle w:val="w"/>
        </w:rPr>
        <w:t xml:space="preserve">        </w:t>
      </w:r>
      <w:r>
        <w:rPr>
          <w:rStyle w:val="nl"/>
        </w:rPr>
        <w:t>"sodUtc0"</w:t>
      </w:r>
      <w:r>
        <w:rPr>
          <w:rStyle w:val="p"/>
        </w:rPr>
        <w:t>:</w:t>
      </w:r>
      <w:r>
        <w:rPr>
          <w:rStyle w:val="s2"/>
        </w:rPr>
        <w:t>"0.1"</w:t>
      </w:r>
      <w:r>
        <w:rPr>
          <w:rStyle w:val="p"/>
        </w:rPr>
        <w:t>,</w:t>
      </w:r>
    </w:p>
    <w:p w:rsidR="00000000" w:rsidRDefault="00000000">
      <w:pPr>
        <w:pStyle w:val="HTML0"/>
        <w:divId w:val="2004507788"/>
        <w:rPr>
          <w:rStyle w:val="w"/>
        </w:rPr>
      </w:pPr>
      <w:r>
        <w:rPr>
          <w:rStyle w:val="w"/>
        </w:rPr>
        <w:t xml:space="preserve">        </w:t>
      </w:r>
      <w:r>
        <w:rPr>
          <w:rStyle w:val="nl"/>
        </w:rPr>
        <w:t>"sodUtc8"</w:t>
      </w:r>
      <w:r>
        <w:rPr>
          <w:rStyle w:val="p"/>
        </w:rPr>
        <w:t>:</w:t>
      </w:r>
      <w:r>
        <w:rPr>
          <w:rStyle w:val="s2"/>
        </w:rPr>
        <w:t>"0.1"</w:t>
      </w:r>
      <w:r>
        <w:rPr>
          <w:rStyle w:val="p"/>
        </w:rPr>
        <w:t>,</w:t>
      </w:r>
    </w:p>
    <w:p w:rsidR="00000000" w:rsidRDefault="00000000">
      <w:pPr>
        <w:pStyle w:val="HTML0"/>
        <w:divId w:val="2004507788"/>
        <w:rPr>
          <w:rStyle w:val="w"/>
        </w:rPr>
      </w:pPr>
      <w:r>
        <w:rPr>
          <w:rStyle w:val="w"/>
        </w:rPr>
        <w:t xml:space="preserve">        </w:t>
      </w:r>
      <w:r>
        <w:rPr>
          <w:rStyle w:val="nl"/>
        </w:rPr>
        <w:t>"ts"</w:t>
      </w:r>
      <w:r>
        <w:rPr>
          <w:rStyle w:val="p"/>
        </w:rPr>
        <w:t>:</w:t>
      </w:r>
      <w:r>
        <w:rPr>
          <w:rStyle w:val="s2"/>
        </w:rPr>
        <w:t>"1597026383085"</w:t>
      </w:r>
    </w:p>
    <w:p w:rsidR="00000000" w:rsidRDefault="00000000">
      <w:pPr>
        <w:pStyle w:val="HTML0"/>
        <w:divId w:val="2004507788"/>
        <w:rPr>
          <w:rStyle w:val="w"/>
        </w:rPr>
      </w:pPr>
      <w:r>
        <w:rPr>
          <w:rStyle w:val="w"/>
        </w:rPr>
        <w:t xml:space="preserve">    </w:t>
      </w:r>
      <w:r>
        <w:rPr>
          <w:rStyle w:val="p"/>
        </w:rPr>
        <w:t>}</w:t>
      </w:r>
    </w:p>
    <w:p w:rsidR="00000000" w:rsidRDefault="00000000">
      <w:pPr>
        <w:pStyle w:val="HTML0"/>
        <w:divId w:val="2004507788"/>
        <w:rPr>
          <w:rStyle w:val="w"/>
        </w:rPr>
      </w:pPr>
      <w:r>
        <w:rPr>
          <w:rStyle w:val="w"/>
        </w:rPr>
        <w:t xml:space="preserve">  </w:t>
      </w:r>
      <w:r>
        <w:rPr>
          <w:rStyle w:val="p"/>
        </w:rPr>
        <w:t>]</w:t>
      </w:r>
    </w:p>
    <w:p w:rsidR="00000000" w:rsidRDefault="00000000">
      <w:pPr>
        <w:pStyle w:val="HTML0"/>
        <w:divId w:val="2004507788"/>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last</w:t>
            </w:r>
          </w:p>
        </w:tc>
        <w:tc>
          <w:tcPr>
            <w:tcW w:w="0" w:type="auto"/>
            <w:vAlign w:val="center"/>
            <w:hideMark/>
          </w:tcPr>
          <w:p w:rsidR="00000000" w:rsidRDefault="00000000">
            <w:r>
              <w:t>String</w:t>
            </w:r>
          </w:p>
        </w:tc>
        <w:tc>
          <w:tcPr>
            <w:tcW w:w="0" w:type="auto"/>
            <w:vAlign w:val="center"/>
            <w:hideMark/>
          </w:tcPr>
          <w:p w:rsidR="00000000" w:rsidRDefault="00000000">
            <w:r>
              <w:t>Last traded price</w:t>
            </w:r>
          </w:p>
        </w:tc>
      </w:tr>
      <w:tr w:rsidR="00000000">
        <w:trPr>
          <w:divId w:val="175387555"/>
          <w:tblCellSpacing w:w="15" w:type="dxa"/>
        </w:trPr>
        <w:tc>
          <w:tcPr>
            <w:tcW w:w="0" w:type="auto"/>
            <w:vAlign w:val="center"/>
            <w:hideMark/>
          </w:tcPr>
          <w:p w:rsidR="00000000" w:rsidRDefault="00000000">
            <w:r>
              <w:t>lastSz</w:t>
            </w:r>
          </w:p>
        </w:tc>
        <w:tc>
          <w:tcPr>
            <w:tcW w:w="0" w:type="auto"/>
            <w:vAlign w:val="center"/>
            <w:hideMark/>
          </w:tcPr>
          <w:p w:rsidR="00000000" w:rsidRDefault="00000000">
            <w:r>
              <w:t>String</w:t>
            </w:r>
          </w:p>
        </w:tc>
        <w:tc>
          <w:tcPr>
            <w:tcW w:w="0" w:type="auto"/>
            <w:vAlign w:val="center"/>
            <w:hideMark/>
          </w:tcPr>
          <w:p w:rsidR="00000000" w:rsidRDefault="00000000">
            <w:r>
              <w:t>Last traded size. 0 represents there is no trading volume</w:t>
            </w:r>
          </w:p>
        </w:tc>
      </w:tr>
      <w:tr w:rsidR="00000000">
        <w:trPr>
          <w:divId w:val="175387555"/>
          <w:tblCellSpacing w:w="15" w:type="dxa"/>
        </w:trPr>
        <w:tc>
          <w:tcPr>
            <w:tcW w:w="0" w:type="auto"/>
            <w:vAlign w:val="center"/>
            <w:hideMark/>
          </w:tcPr>
          <w:p w:rsidR="00000000" w:rsidRDefault="00000000">
            <w:r>
              <w:t>askPx</w:t>
            </w:r>
          </w:p>
        </w:tc>
        <w:tc>
          <w:tcPr>
            <w:tcW w:w="0" w:type="auto"/>
            <w:vAlign w:val="center"/>
            <w:hideMark/>
          </w:tcPr>
          <w:p w:rsidR="00000000" w:rsidRDefault="00000000">
            <w:r>
              <w:t>String</w:t>
            </w:r>
          </w:p>
        </w:tc>
        <w:tc>
          <w:tcPr>
            <w:tcW w:w="0" w:type="auto"/>
            <w:vAlign w:val="center"/>
            <w:hideMark/>
          </w:tcPr>
          <w:p w:rsidR="00000000" w:rsidRDefault="00000000">
            <w:r>
              <w:t>Best ask price</w:t>
            </w:r>
          </w:p>
        </w:tc>
      </w:tr>
      <w:tr w:rsidR="00000000">
        <w:trPr>
          <w:divId w:val="175387555"/>
          <w:tblCellSpacing w:w="15" w:type="dxa"/>
        </w:trPr>
        <w:tc>
          <w:tcPr>
            <w:tcW w:w="0" w:type="auto"/>
            <w:vAlign w:val="center"/>
            <w:hideMark/>
          </w:tcPr>
          <w:p w:rsidR="00000000" w:rsidRDefault="00000000">
            <w:r>
              <w:t>askSz</w:t>
            </w:r>
          </w:p>
        </w:tc>
        <w:tc>
          <w:tcPr>
            <w:tcW w:w="0" w:type="auto"/>
            <w:vAlign w:val="center"/>
            <w:hideMark/>
          </w:tcPr>
          <w:p w:rsidR="00000000" w:rsidRDefault="00000000">
            <w:r>
              <w:t>String</w:t>
            </w:r>
          </w:p>
        </w:tc>
        <w:tc>
          <w:tcPr>
            <w:tcW w:w="0" w:type="auto"/>
            <w:vAlign w:val="center"/>
            <w:hideMark/>
          </w:tcPr>
          <w:p w:rsidR="00000000" w:rsidRDefault="00000000">
            <w:r>
              <w:t>Best ask size</w:t>
            </w:r>
          </w:p>
        </w:tc>
      </w:tr>
      <w:tr w:rsidR="00000000">
        <w:trPr>
          <w:divId w:val="175387555"/>
          <w:tblCellSpacing w:w="15" w:type="dxa"/>
        </w:trPr>
        <w:tc>
          <w:tcPr>
            <w:tcW w:w="0" w:type="auto"/>
            <w:vAlign w:val="center"/>
            <w:hideMark/>
          </w:tcPr>
          <w:p w:rsidR="00000000" w:rsidRDefault="00000000">
            <w:r>
              <w:t>bidPx</w:t>
            </w:r>
          </w:p>
        </w:tc>
        <w:tc>
          <w:tcPr>
            <w:tcW w:w="0" w:type="auto"/>
            <w:vAlign w:val="center"/>
            <w:hideMark/>
          </w:tcPr>
          <w:p w:rsidR="00000000" w:rsidRDefault="00000000">
            <w:r>
              <w:t>String</w:t>
            </w:r>
          </w:p>
        </w:tc>
        <w:tc>
          <w:tcPr>
            <w:tcW w:w="0" w:type="auto"/>
            <w:vAlign w:val="center"/>
            <w:hideMark/>
          </w:tcPr>
          <w:p w:rsidR="00000000" w:rsidRDefault="00000000">
            <w:r>
              <w:t>Best bid price</w:t>
            </w:r>
          </w:p>
        </w:tc>
      </w:tr>
      <w:tr w:rsidR="00000000">
        <w:trPr>
          <w:divId w:val="175387555"/>
          <w:tblCellSpacing w:w="15" w:type="dxa"/>
        </w:trPr>
        <w:tc>
          <w:tcPr>
            <w:tcW w:w="0" w:type="auto"/>
            <w:vAlign w:val="center"/>
            <w:hideMark/>
          </w:tcPr>
          <w:p w:rsidR="00000000" w:rsidRDefault="00000000">
            <w:r>
              <w:t>bidSz</w:t>
            </w:r>
          </w:p>
        </w:tc>
        <w:tc>
          <w:tcPr>
            <w:tcW w:w="0" w:type="auto"/>
            <w:vAlign w:val="center"/>
            <w:hideMark/>
          </w:tcPr>
          <w:p w:rsidR="00000000" w:rsidRDefault="00000000">
            <w:r>
              <w:t>String</w:t>
            </w:r>
          </w:p>
        </w:tc>
        <w:tc>
          <w:tcPr>
            <w:tcW w:w="0" w:type="auto"/>
            <w:vAlign w:val="center"/>
            <w:hideMark/>
          </w:tcPr>
          <w:p w:rsidR="00000000" w:rsidRDefault="00000000">
            <w:r>
              <w:t>Best bid size</w:t>
            </w:r>
          </w:p>
        </w:tc>
      </w:tr>
      <w:tr w:rsidR="00000000">
        <w:trPr>
          <w:divId w:val="175387555"/>
          <w:tblCellSpacing w:w="15" w:type="dxa"/>
        </w:trPr>
        <w:tc>
          <w:tcPr>
            <w:tcW w:w="0" w:type="auto"/>
            <w:vAlign w:val="center"/>
            <w:hideMark/>
          </w:tcPr>
          <w:p w:rsidR="00000000" w:rsidRDefault="00000000">
            <w:r>
              <w:t>open24h</w:t>
            </w:r>
          </w:p>
        </w:tc>
        <w:tc>
          <w:tcPr>
            <w:tcW w:w="0" w:type="auto"/>
            <w:vAlign w:val="center"/>
            <w:hideMark/>
          </w:tcPr>
          <w:p w:rsidR="00000000" w:rsidRDefault="00000000">
            <w:r>
              <w:t>String</w:t>
            </w:r>
          </w:p>
        </w:tc>
        <w:tc>
          <w:tcPr>
            <w:tcW w:w="0" w:type="auto"/>
            <w:vAlign w:val="center"/>
            <w:hideMark/>
          </w:tcPr>
          <w:p w:rsidR="00000000" w:rsidRDefault="00000000">
            <w:r>
              <w:t>Open price in the past 24 hours</w:t>
            </w:r>
          </w:p>
        </w:tc>
      </w:tr>
      <w:tr w:rsidR="00000000">
        <w:trPr>
          <w:divId w:val="175387555"/>
          <w:tblCellSpacing w:w="15" w:type="dxa"/>
        </w:trPr>
        <w:tc>
          <w:tcPr>
            <w:tcW w:w="0" w:type="auto"/>
            <w:vAlign w:val="center"/>
            <w:hideMark/>
          </w:tcPr>
          <w:p w:rsidR="00000000" w:rsidRDefault="00000000">
            <w:r>
              <w:t>high24h</w:t>
            </w:r>
          </w:p>
        </w:tc>
        <w:tc>
          <w:tcPr>
            <w:tcW w:w="0" w:type="auto"/>
            <w:vAlign w:val="center"/>
            <w:hideMark/>
          </w:tcPr>
          <w:p w:rsidR="00000000" w:rsidRDefault="00000000">
            <w:r>
              <w:t>String</w:t>
            </w:r>
          </w:p>
        </w:tc>
        <w:tc>
          <w:tcPr>
            <w:tcW w:w="0" w:type="auto"/>
            <w:vAlign w:val="center"/>
            <w:hideMark/>
          </w:tcPr>
          <w:p w:rsidR="00000000" w:rsidRDefault="00000000">
            <w:r>
              <w:t>Highest price in the past 24 hours</w:t>
            </w:r>
          </w:p>
        </w:tc>
      </w:tr>
      <w:tr w:rsidR="00000000">
        <w:trPr>
          <w:divId w:val="175387555"/>
          <w:tblCellSpacing w:w="15" w:type="dxa"/>
        </w:trPr>
        <w:tc>
          <w:tcPr>
            <w:tcW w:w="0" w:type="auto"/>
            <w:vAlign w:val="center"/>
            <w:hideMark/>
          </w:tcPr>
          <w:p w:rsidR="00000000" w:rsidRDefault="00000000">
            <w:r>
              <w:t>low24h</w:t>
            </w:r>
          </w:p>
        </w:tc>
        <w:tc>
          <w:tcPr>
            <w:tcW w:w="0" w:type="auto"/>
            <w:vAlign w:val="center"/>
            <w:hideMark/>
          </w:tcPr>
          <w:p w:rsidR="00000000" w:rsidRDefault="00000000">
            <w:r>
              <w:t>String</w:t>
            </w:r>
          </w:p>
        </w:tc>
        <w:tc>
          <w:tcPr>
            <w:tcW w:w="0" w:type="auto"/>
            <w:vAlign w:val="center"/>
            <w:hideMark/>
          </w:tcPr>
          <w:p w:rsidR="00000000" w:rsidRDefault="00000000">
            <w:r>
              <w:t>Lowest price in the past 24 hours</w:t>
            </w:r>
          </w:p>
        </w:tc>
      </w:tr>
      <w:tr w:rsidR="00000000">
        <w:trPr>
          <w:divId w:val="175387555"/>
          <w:tblCellSpacing w:w="15" w:type="dxa"/>
        </w:trPr>
        <w:tc>
          <w:tcPr>
            <w:tcW w:w="0" w:type="auto"/>
            <w:vAlign w:val="center"/>
            <w:hideMark/>
          </w:tcPr>
          <w:p w:rsidR="00000000" w:rsidRDefault="00000000">
            <w:r>
              <w:t>volCcy24h</w:t>
            </w:r>
          </w:p>
        </w:tc>
        <w:tc>
          <w:tcPr>
            <w:tcW w:w="0" w:type="auto"/>
            <w:vAlign w:val="center"/>
            <w:hideMark/>
          </w:tcPr>
          <w:p w:rsidR="00000000" w:rsidRDefault="00000000">
            <w:r>
              <w:t>String</w:t>
            </w:r>
          </w:p>
        </w:tc>
        <w:tc>
          <w:tcPr>
            <w:tcW w:w="0" w:type="auto"/>
            <w:vAlign w:val="center"/>
            <w:hideMark/>
          </w:tcPr>
          <w:p w:rsidR="00000000" w:rsidRDefault="00000000">
            <w:r>
              <w:t xml:space="preserve">24h trading volume, with a unit of </w:t>
            </w:r>
            <w:r>
              <w:rPr>
                <w:rStyle w:val="HTML"/>
              </w:rPr>
              <w:t>currency</w:t>
            </w:r>
            <w:r>
              <w:t xml:space="preserve">. </w:t>
            </w:r>
            <w:r>
              <w:br/>
              <w:t xml:space="preserve">If it is a </w:t>
            </w:r>
            <w:r>
              <w:rPr>
                <w:rStyle w:val="HTML"/>
              </w:rPr>
              <w:t>derivatives</w:t>
            </w:r>
            <w:r>
              <w:t xml:space="preserve"> contract, the value is the number of base currency. </w:t>
            </w:r>
            <w:r>
              <w:br/>
              <w:t xml:space="preserve">If it is </w:t>
            </w:r>
            <w:r>
              <w:rPr>
                <w:rStyle w:val="HTML"/>
              </w:rPr>
              <w:t>SPOT</w:t>
            </w:r>
            <w:r>
              <w:t>/</w:t>
            </w:r>
            <w:r>
              <w:rPr>
                <w:rStyle w:val="HTML"/>
              </w:rPr>
              <w:t>MARGIN</w:t>
            </w:r>
            <w:r>
              <w:t>, the value is the quantity in quote currency.</w:t>
            </w:r>
          </w:p>
        </w:tc>
      </w:tr>
      <w:tr w:rsidR="00000000">
        <w:trPr>
          <w:divId w:val="175387555"/>
          <w:tblCellSpacing w:w="15" w:type="dxa"/>
        </w:trPr>
        <w:tc>
          <w:tcPr>
            <w:tcW w:w="0" w:type="auto"/>
            <w:vAlign w:val="center"/>
            <w:hideMark/>
          </w:tcPr>
          <w:p w:rsidR="00000000" w:rsidRDefault="00000000">
            <w:r>
              <w:t>vol24h</w:t>
            </w:r>
          </w:p>
        </w:tc>
        <w:tc>
          <w:tcPr>
            <w:tcW w:w="0" w:type="auto"/>
            <w:vAlign w:val="center"/>
            <w:hideMark/>
          </w:tcPr>
          <w:p w:rsidR="00000000" w:rsidRDefault="00000000">
            <w:r>
              <w:t>String</w:t>
            </w:r>
          </w:p>
        </w:tc>
        <w:tc>
          <w:tcPr>
            <w:tcW w:w="0" w:type="auto"/>
            <w:vAlign w:val="center"/>
            <w:hideMark/>
          </w:tcPr>
          <w:p w:rsidR="00000000" w:rsidRDefault="00000000">
            <w:r>
              <w:t xml:space="preserve">24h trading volume, with a unit of </w:t>
            </w:r>
            <w:r>
              <w:rPr>
                <w:rStyle w:val="HTML"/>
              </w:rPr>
              <w:t>contract</w:t>
            </w:r>
            <w:r>
              <w:t xml:space="preserve">. </w:t>
            </w:r>
            <w:r>
              <w:br/>
              <w:t xml:space="preserve">If it is a </w:t>
            </w:r>
            <w:r>
              <w:rPr>
                <w:rStyle w:val="HTML"/>
              </w:rPr>
              <w:t>derivatives</w:t>
            </w:r>
            <w:r>
              <w:t xml:space="preserve"> contract, the value is the number of contracts. </w:t>
            </w:r>
            <w:r>
              <w:br/>
              <w:t xml:space="preserve">If it is </w:t>
            </w:r>
            <w:r>
              <w:rPr>
                <w:rStyle w:val="HTML"/>
              </w:rPr>
              <w:t>SPOT</w:t>
            </w:r>
            <w:r>
              <w:t>/</w:t>
            </w:r>
            <w:r>
              <w:rPr>
                <w:rStyle w:val="HTML"/>
              </w:rPr>
              <w:t>MARGIN</w:t>
            </w:r>
            <w:r>
              <w:t>, the value is the quantity in base currency.</w:t>
            </w:r>
          </w:p>
        </w:tc>
      </w:tr>
      <w:tr w:rsidR="00000000">
        <w:trPr>
          <w:divId w:val="175387555"/>
          <w:tblCellSpacing w:w="15" w:type="dxa"/>
        </w:trPr>
        <w:tc>
          <w:tcPr>
            <w:tcW w:w="0" w:type="auto"/>
            <w:vAlign w:val="center"/>
            <w:hideMark/>
          </w:tcPr>
          <w:p w:rsidR="00000000" w:rsidRDefault="00000000">
            <w:r>
              <w:t>sodUtc0</w:t>
            </w:r>
          </w:p>
        </w:tc>
        <w:tc>
          <w:tcPr>
            <w:tcW w:w="0" w:type="auto"/>
            <w:vAlign w:val="center"/>
            <w:hideMark/>
          </w:tcPr>
          <w:p w:rsidR="00000000" w:rsidRDefault="00000000">
            <w:r>
              <w:t>String</w:t>
            </w:r>
          </w:p>
        </w:tc>
        <w:tc>
          <w:tcPr>
            <w:tcW w:w="0" w:type="auto"/>
            <w:vAlign w:val="center"/>
            <w:hideMark/>
          </w:tcPr>
          <w:p w:rsidR="00000000" w:rsidRDefault="00000000">
            <w:r>
              <w:t>Open price in the UTC 0</w:t>
            </w:r>
          </w:p>
        </w:tc>
      </w:tr>
      <w:tr w:rsidR="00000000">
        <w:trPr>
          <w:divId w:val="175387555"/>
          <w:tblCellSpacing w:w="15" w:type="dxa"/>
        </w:trPr>
        <w:tc>
          <w:tcPr>
            <w:tcW w:w="0" w:type="auto"/>
            <w:vAlign w:val="center"/>
            <w:hideMark/>
          </w:tcPr>
          <w:p w:rsidR="00000000" w:rsidRDefault="00000000">
            <w:r>
              <w:t>sodUtc8</w:t>
            </w:r>
          </w:p>
        </w:tc>
        <w:tc>
          <w:tcPr>
            <w:tcW w:w="0" w:type="auto"/>
            <w:vAlign w:val="center"/>
            <w:hideMark/>
          </w:tcPr>
          <w:p w:rsidR="00000000" w:rsidRDefault="00000000">
            <w:r>
              <w:t>String</w:t>
            </w:r>
          </w:p>
        </w:tc>
        <w:tc>
          <w:tcPr>
            <w:tcW w:w="0" w:type="auto"/>
            <w:vAlign w:val="center"/>
            <w:hideMark/>
          </w:tcPr>
          <w:p w:rsidR="00000000" w:rsidRDefault="00000000">
            <w:r>
              <w:t>Open price in the UTC 8</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Ticker data generation time, Unix timestamp format in milliseconds, e.g. </w:t>
            </w:r>
            <w:r>
              <w:rPr>
                <w:rStyle w:val="HTML"/>
              </w:rPr>
              <w:t>1597026383085</w:t>
            </w:r>
          </w:p>
        </w:tc>
      </w:tr>
    </w:tbl>
    <w:p w:rsidR="00000000" w:rsidRDefault="00000000">
      <w:pPr>
        <w:pStyle w:val="3"/>
        <w:divId w:val="175387555"/>
      </w:pPr>
      <w:r>
        <w:t>GET / Ticker</w:t>
      </w:r>
    </w:p>
    <w:p w:rsidR="00000000" w:rsidRDefault="00000000">
      <w:pPr>
        <w:pStyle w:val="a5"/>
        <w:divId w:val="175387555"/>
      </w:pPr>
      <w:r>
        <w:t>Retrieve the latest price snapshot, best bid/ask price, and trading volume in the last 24 hours.</w:t>
      </w:r>
    </w:p>
    <w:p w:rsidR="00000000" w:rsidRDefault="00000000">
      <w:pPr>
        <w:pStyle w:val="4"/>
        <w:divId w:val="175387555"/>
      </w:pPr>
      <w:r>
        <w:t>Rate Limit: 20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/api/v5/market/ticker</w:t>
      </w:r>
    </w:p>
    <w:p w:rsidR="00000000" w:rsidRDefault="00000000">
      <w:pPr>
        <w:pStyle w:val="a5"/>
        <w:ind w:left="720" w:right="720"/>
        <w:divId w:val="1703049615"/>
      </w:pPr>
      <w:r>
        <w:t>Request Example</w:t>
      </w:r>
    </w:p>
    <w:p w:rsidR="00000000" w:rsidRDefault="00000000">
      <w:pPr>
        <w:pStyle w:val="HTML0"/>
        <w:divId w:val="535892384"/>
        <w:rPr>
          <w:rStyle w:val="HTML"/>
        </w:rPr>
      </w:pPr>
      <w:r>
        <w:rPr>
          <w:rStyle w:val="HTML"/>
        </w:rPr>
        <w:t>GET /api/v5/market/ticker?instId</w:t>
      </w:r>
      <w:r>
        <w:rPr>
          <w:rStyle w:val="o"/>
        </w:rPr>
        <w:t>=</w:t>
      </w:r>
      <w:r>
        <w:rPr>
          <w:rStyle w:val="HTML"/>
        </w:rPr>
        <w:t>BTC-USD-SWAP</w:t>
      </w:r>
    </w:p>
    <w:p w:rsidR="00000000" w:rsidRDefault="00000000">
      <w:pPr>
        <w:pStyle w:val="HTML0"/>
        <w:divId w:val="535892384"/>
        <w:rPr>
          <w:rStyle w:val="HTML"/>
        </w:rPr>
      </w:pPr>
    </w:p>
    <w:p w:rsidR="00000000" w:rsidRDefault="00000000">
      <w:pPr>
        <w:pStyle w:val="HTML0"/>
        <w:divId w:val="835917687"/>
        <w:rPr>
          <w:rStyle w:val="HTML"/>
          <w:vanish/>
        </w:rPr>
      </w:pPr>
      <w:r>
        <w:rPr>
          <w:rStyle w:val="kn"/>
          <w:vanish/>
        </w:rPr>
        <w:t>import</w:t>
      </w:r>
      <w:r>
        <w:rPr>
          <w:rStyle w:val="HTML"/>
          <w:vanish/>
        </w:rPr>
        <w:t xml:space="preserve"> </w:t>
      </w:r>
      <w:r>
        <w:rPr>
          <w:rStyle w:val="nn"/>
          <w:vanish/>
        </w:rPr>
        <w:t>okx.MarketData</w:t>
      </w:r>
      <w:r>
        <w:rPr>
          <w:rStyle w:val="HTML"/>
          <w:vanish/>
        </w:rPr>
        <w:t xml:space="preserve"> </w:t>
      </w:r>
      <w:r>
        <w:rPr>
          <w:rStyle w:val="k"/>
          <w:vanish/>
        </w:rPr>
        <w:t>as</w:t>
      </w:r>
      <w:r>
        <w:rPr>
          <w:rStyle w:val="HTML"/>
          <w:vanish/>
        </w:rPr>
        <w:t xml:space="preserve"> </w:t>
      </w:r>
      <w:r>
        <w:rPr>
          <w:rStyle w:val="n"/>
          <w:vanish/>
        </w:rPr>
        <w:t>MarketData</w:t>
      </w:r>
    </w:p>
    <w:p w:rsidR="00000000" w:rsidRDefault="00000000">
      <w:pPr>
        <w:pStyle w:val="HTML0"/>
        <w:divId w:val="835917687"/>
        <w:rPr>
          <w:rStyle w:val="HTML"/>
          <w:vanish/>
        </w:rPr>
      </w:pPr>
    </w:p>
    <w:p w:rsidR="00000000" w:rsidRDefault="00000000">
      <w:pPr>
        <w:pStyle w:val="HTML0"/>
        <w:divId w:val="835917687"/>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trading:0 , demo trading:1</w:t>
      </w:r>
    </w:p>
    <w:p w:rsidR="00000000" w:rsidRDefault="00000000">
      <w:pPr>
        <w:pStyle w:val="HTML0"/>
        <w:divId w:val="835917687"/>
        <w:rPr>
          <w:rStyle w:val="HTML"/>
          <w:vanish/>
        </w:rPr>
      </w:pPr>
    </w:p>
    <w:p w:rsidR="00000000" w:rsidRDefault="00000000">
      <w:pPr>
        <w:pStyle w:val="HTML0"/>
        <w:divId w:val="835917687"/>
        <w:rPr>
          <w:rStyle w:val="HTML"/>
          <w:vanish/>
        </w:rPr>
      </w:pPr>
      <w:r>
        <w:rPr>
          <w:rStyle w:val="n"/>
          <w:vanish/>
        </w:rPr>
        <w:t>marketDataAPI</w:t>
      </w:r>
      <w:r>
        <w:rPr>
          <w:rStyle w:val="HTML"/>
          <w:vanish/>
        </w:rPr>
        <w:t xml:space="preserve"> </w:t>
      </w:r>
      <w:r>
        <w:rPr>
          <w:rStyle w:val="o"/>
          <w:vanish/>
        </w:rPr>
        <w:t>=</w:t>
      </w:r>
      <w:r>
        <w:rPr>
          <w:rStyle w:val="HTML"/>
          <w:vanish/>
        </w:rPr>
        <w:t xml:space="preserve">  </w:t>
      </w:r>
      <w:r>
        <w:rPr>
          <w:rStyle w:val="n"/>
          <w:vanish/>
        </w:rPr>
        <w:t>MarketData</w:t>
      </w:r>
      <w:r>
        <w:rPr>
          <w:rStyle w:val="p"/>
          <w:vanish/>
        </w:rPr>
        <w:t>.</w:t>
      </w:r>
      <w:r>
        <w:rPr>
          <w:rStyle w:val="n"/>
          <w:vanish/>
        </w:rPr>
        <w:t>MarketAPI</w:t>
      </w:r>
      <w:r>
        <w:rPr>
          <w:rStyle w:val="p"/>
          <w:vanish/>
        </w:rPr>
        <w:t>(</w:t>
      </w:r>
      <w:r>
        <w:rPr>
          <w:rStyle w:val="n"/>
          <w:vanish/>
        </w:rPr>
        <w:t>flag</w:t>
      </w:r>
      <w:r>
        <w:rPr>
          <w:rStyle w:val="o"/>
          <w:vanish/>
        </w:rPr>
        <w:t>=</w:t>
      </w:r>
      <w:r>
        <w:rPr>
          <w:rStyle w:val="n"/>
          <w:vanish/>
        </w:rPr>
        <w:t>flag</w:t>
      </w:r>
      <w:r>
        <w:rPr>
          <w:rStyle w:val="p"/>
          <w:vanish/>
        </w:rPr>
        <w:t>)</w:t>
      </w:r>
    </w:p>
    <w:p w:rsidR="00000000" w:rsidRDefault="00000000">
      <w:pPr>
        <w:pStyle w:val="HTML0"/>
        <w:divId w:val="835917687"/>
        <w:rPr>
          <w:rStyle w:val="HTML"/>
          <w:vanish/>
        </w:rPr>
      </w:pPr>
    </w:p>
    <w:p w:rsidR="00000000" w:rsidRDefault="00000000">
      <w:pPr>
        <w:pStyle w:val="HTML0"/>
        <w:divId w:val="835917687"/>
        <w:rPr>
          <w:rStyle w:val="c1"/>
          <w:vanish/>
        </w:rPr>
      </w:pPr>
      <w:r>
        <w:rPr>
          <w:rStyle w:val="c1"/>
          <w:vanish/>
        </w:rPr>
        <w:t># Retrieve the latest price snapshot, best bid/ask price, and trading volume in the last 24 hours</w:t>
      </w:r>
    </w:p>
    <w:p w:rsidR="00000000" w:rsidRDefault="00000000">
      <w:pPr>
        <w:pStyle w:val="HTML0"/>
        <w:divId w:val="835917687"/>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marketDataAPI</w:t>
      </w:r>
      <w:r>
        <w:rPr>
          <w:rStyle w:val="p"/>
          <w:vanish/>
        </w:rPr>
        <w:t>.</w:t>
      </w:r>
      <w:r>
        <w:rPr>
          <w:rStyle w:val="n"/>
          <w:vanish/>
        </w:rPr>
        <w:t>get_ticker</w:t>
      </w:r>
      <w:r>
        <w:rPr>
          <w:rStyle w:val="p"/>
          <w:vanish/>
        </w:rPr>
        <w:t>(</w:t>
      </w:r>
    </w:p>
    <w:p w:rsidR="00000000" w:rsidRDefault="00000000">
      <w:pPr>
        <w:pStyle w:val="HTML0"/>
        <w:divId w:val="835917687"/>
        <w:rPr>
          <w:rStyle w:val="HTML"/>
          <w:vanish/>
        </w:rPr>
      </w:pPr>
      <w:r>
        <w:rPr>
          <w:rStyle w:val="HTML"/>
          <w:vanish/>
        </w:rPr>
        <w:t xml:space="preserve">    </w:t>
      </w:r>
      <w:r>
        <w:rPr>
          <w:rStyle w:val="n"/>
          <w:vanish/>
        </w:rPr>
        <w:t>instId</w:t>
      </w:r>
      <w:r>
        <w:rPr>
          <w:rStyle w:val="o"/>
          <w:vanish/>
        </w:rPr>
        <w:t>=</w:t>
      </w:r>
      <w:r>
        <w:rPr>
          <w:rStyle w:val="s"/>
          <w:vanish/>
        </w:rPr>
        <w:t>"BTC-USD-SWAP"</w:t>
      </w:r>
    </w:p>
    <w:p w:rsidR="00000000" w:rsidRDefault="00000000">
      <w:pPr>
        <w:pStyle w:val="HTML0"/>
        <w:divId w:val="835917687"/>
        <w:rPr>
          <w:rStyle w:val="HTML"/>
          <w:vanish/>
        </w:rPr>
      </w:pPr>
      <w:r>
        <w:rPr>
          <w:rStyle w:val="p"/>
          <w:vanish/>
        </w:rPr>
        <w:t>)</w:t>
      </w:r>
    </w:p>
    <w:p w:rsidR="00000000" w:rsidRDefault="00000000">
      <w:pPr>
        <w:pStyle w:val="HTML0"/>
        <w:divId w:val="835917687"/>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39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Instrument ID, e.g. </w:t>
            </w:r>
            <w:r>
              <w:rPr>
                <w:rStyle w:val="HTML"/>
              </w:rPr>
              <w:t>BTC-USD-SWAP</w:t>
            </w:r>
          </w:p>
        </w:tc>
      </w:tr>
    </w:tbl>
    <w:p w:rsidR="00000000" w:rsidRDefault="00000000">
      <w:pPr>
        <w:pStyle w:val="a5"/>
        <w:ind w:left="720" w:right="720"/>
        <w:divId w:val="5058009"/>
      </w:pPr>
      <w:r>
        <w:t>Response Example</w:t>
      </w:r>
    </w:p>
    <w:p w:rsidR="00000000" w:rsidRDefault="00000000">
      <w:pPr>
        <w:pStyle w:val="HTML0"/>
        <w:divId w:val="2085688499"/>
        <w:rPr>
          <w:rStyle w:val="w"/>
        </w:rPr>
      </w:pPr>
      <w:r>
        <w:rPr>
          <w:rStyle w:val="p"/>
        </w:rPr>
        <w:t>{</w:t>
      </w:r>
    </w:p>
    <w:p w:rsidR="00000000" w:rsidRDefault="00000000">
      <w:pPr>
        <w:pStyle w:val="HTML0"/>
        <w:divId w:val="2085688499"/>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2085688499"/>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2085688499"/>
        <w:rPr>
          <w:rStyle w:val="w"/>
        </w:rPr>
      </w:pPr>
      <w:r>
        <w:rPr>
          <w:rStyle w:val="w"/>
        </w:rPr>
        <w:t xml:space="preserve">    </w:t>
      </w:r>
      <w:r>
        <w:rPr>
          <w:rStyle w:val="nl"/>
        </w:rPr>
        <w:t>"data"</w:t>
      </w:r>
      <w:r>
        <w:rPr>
          <w:rStyle w:val="p"/>
        </w:rPr>
        <w:t>:[</w:t>
      </w:r>
    </w:p>
    <w:p w:rsidR="00000000" w:rsidRDefault="00000000">
      <w:pPr>
        <w:pStyle w:val="HTML0"/>
        <w:divId w:val="2085688499"/>
        <w:rPr>
          <w:rStyle w:val="w"/>
        </w:rPr>
      </w:pPr>
      <w:r>
        <w:rPr>
          <w:rStyle w:val="w"/>
        </w:rPr>
        <w:t xml:space="preserve">     </w:t>
      </w:r>
      <w:r>
        <w:rPr>
          <w:rStyle w:val="p"/>
        </w:rPr>
        <w:t>{</w:t>
      </w:r>
    </w:p>
    <w:p w:rsidR="00000000" w:rsidRDefault="00000000">
      <w:pPr>
        <w:pStyle w:val="HTML0"/>
        <w:divId w:val="2085688499"/>
        <w:rPr>
          <w:rStyle w:val="w"/>
        </w:rPr>
      </w:pPr>
      <w:r>
        <w:rPr>
          <w:rStyle w:val="w"/>
        </w:rPr>
        <w:t xml:space="preserve">        </w:t>
      </w:r>
      <w:r>
        <w:rPr>
          <w:rStyle w:val="nl"/>
        </w:rPr>
        <w:t>"instType"</w:t>
      </w:r>
      <w:r>
        <w:rPr>
          <w:rStyle w:val="p"/>
        </w:rPr>
        <w:t>:</w:t>
      </w:r>
      <w:r>
        <w:rPr>
          <w:rStyle w:val="s2"/>
        </w:rPr>
        <w:t>"SWAP"</w:t>
      </w:r>
      <w:r>
        <w:rPr>
          <w:rStyle w:val="p"/>
        </w:rPr>
        <w:t>,</w:t>
      </w:r>
    </w:p>
    <w:p w:rsidR="00000000" w:rsidRDefault="00000000">
      <w:pPr>
        <w:pStyle w:val="HTML0"/>
        <w:divId w:val="2085688499"/>
        <w:rPr>
          <w:rStyle w:val="w"/>
        </w:rPr>
      </w:pPr>
      <w:r>
        <w:rPr>
          <w:rStyle w:val="w"/>
        </w:rPr>
        <w:t xml:space="preserve">        </w:t>
      </w:r>
      <w:r>
        <w:rPr>
          <w:rStyle w:val="nl"/>
        </w:rPr>
        <w:t>"instId"</w:t>
      </w:r>
      <w:r>
        <w:rPr>
          <w:rStyle w:val="p"/>
        </w:rPr>
        <w:t>:</w:t>
      </w:r>
      <w:r>
        <w:rPr>
          <w:rStyle w:val="s2"/>
        </w:rPr>
        <w:t>"BTC-USD-SWAP"</w:t>
      </w:r>
      <w:r>
        <w:rPr>
          <w:rStyle w:val="p"/>
        </w:rPr>
        <w:t>,</w:t>
      </w:r>
    </w:p>
    <w:p w:rsidR="00000000" w:rsidRDefault="00000000">
      <w:pPr>
        <w:pStyle w:val="HTML0"/>
        <w:divId w:val="2085688499"/>
        <w:rPr>
          <w:rStyle w:val="w"/>
        </w:rPr>
      </w:pPr>
      <w:r>
        <w:rPr>
          <w:rStyle w:val="w"/>
        </w:rPr>
        <w:t xml:space="preserve">        </w:t>
      </w:r>
      <w:r>
        <w:rPr>
          <w:rStyle w:val="nl"/>
        </w:rPr>
        <w:t>"last"</w:t>
      </w:r>
      <w:r>
        <w:rPr>
          <w:rStyle w:val="p"/>
        </w:rPr>
        <w:t>:</w:t>
      </w:r>
      <w:r>
        <w:rPr>
          <w:rStyle w:val="s2"/>
        </w:rPr>
        <w:t>"9999.99"</w:t>
      </w:r>
      <w:r>
        <w:rPr>
          <w:rStyle w:val="p"/>
        </w:rPr>
        <w:t>,</w:t>
      </w:r>
    </w:p>
    <w:p w:rsidR="00000000" w:rsidRDefault="00000000">
      <w:pPr>
        <w:pStyle w:val="HTML0"/>
        <w:divId w:val="2085688499"/>
        <w:rPr>
          <w:rStyle w:val="w"/>
        </w:rPr>
      </w:pPr>
      <w:r>
        <w:rPr>
          <w:rStyle w:val="w"/>
        </w:rPr>
        <w:t xml:space="preserve">        </w:t>
      </w:r>
      <w:r>
        <w:rPr>
          <w:rStyle w:val="nl"/>
        </w:rPr>
        <w:t>"lastSz"</w:t>
      </w:r>
      <w:r>
        <w:rPr>
          <w:rStyle w:val="p"/>
        </w:rPr>
        <w:t>:</w:t>
      </w:r>
      <w:r>
        <w:rPr>
          <w:rStyle w:val="s2"/>
        </w:rPr>
        <w:t>"0.1"</w:t>
      </w:r>
      <w:r>
        <w:rPr>
          <w:rStyle w:val="p"/>
        </w:rPr>
        <w:t>,</w:t>
      </w:r>
    </w:p>
    <w:p w:rsidR="00000000" w:rsidRDefault="00000000">
      <w:pPr>
        <w:pStyle w:val="HTML0"/>
        <w:divId w:val="2085688499"/>
        <w:rPr>
          <w:rStyle w:val="w"/>
        </w:rPr>
      </w:pPr>
      <w:r>
        <w:rPr>
          <w:rStyle w:val="w"/>
        </w:rPr>
        <w:t xml:space="preserve">        </w:t>
      </w:r>
      <w:r>
        <w:rPr>
          <w:rStyle w:val="nl"/>
        </w:rPr>
        <w:t>"askPx"</w:t>
      </w:r>
      <w:r>
        <w:rPr>
          <w:rStyle w:val="p"/>
        </w:rPr>
        <w:t>:</w:t>
      </w:r>
      <w:r>
        <w:rPr>
          <w:rStyle w:val="s2"/>
        </w:rPr>
        <w:t>"9999.99"</w:t>
      </w:r>
      <w:r>
        <w:rPr>
          <w:rStyle w:val="p"/>
        </w:rPr>
        <w:t>,</w:t>
      </w:r>
    </w:p>
    <w:p w:rsidR="00000000" w:rsidRDefault="00000000">
      <w:pPr>
        <w:pStyle w:val="HTML0"/>
        <w:divId w:val="2085688499"/>
        <w:rPr>
          <w:rStyle w:val="w"/>
        </w:rPr>
      </w:pPr>
      <w:r>
        <w:rPr>
          <w:rStyle w:val="w"/>
        </w:rPr>
        <w:t xml:space="preserve">        </w:t>
      </w:r>
      <w:r>
        <w:rPr>
          <w:rStyle w:val="nl"/>
        </w:rPr>
        <w:t>"askSz"</w:t>
      </w:r>
      <w:r>
        <w:rPr>
          <w:rStyle w:val="p"/>
        </w:rPr>
        <w:t>:</w:t>
      </w:r>
      <w:r>
        <w:rPr>
          <w:rStyle w:val="s2"/>
        </w:rPr>
        <w:t>"11"</w:t>
      </w:r>
      <w:r>
        <w:rPr>
          <w:rStyle w:val="p"/>
        </w:rPr>
        <w:t>,</w:t>
      </w:r>
    </w:p>
    <w:p w:rsidR="00000000" w:rsidRDefault="00000000">
      <w:pPr>
        <w:pStyle w:val="HTML0"/>
        <w:divId w:val="2085688499"/>
        <w:rPr>
          <w:rStyle w:val="w"/>
        </w:rPr>
      </w:pPr>
      <w:r>
        <w:rPr>
          <w:rStyle w:val="w"/>
        </w:rPr>
        <w:t xml:space="preserve">        </w:t>
      </w:r>
      <w:r>
        <w:rPr>
          <w:rStyle w:val="nl"/>
        </w:rPr>
        <w:t>"bidPx"</w:t>
      </w:r>
      <w:r>
        <w:rPr>
          <w:rStyle w:val="p"/>
        </w:rPr>
        <w:t>:</w:t>
      </w:r>
      <w:r>
        <w:rPr>
          <w:rStyle w:val="s2"/>
        </w:rPr>
        <w:t>"8888.88"</w:t>
      </w:r>
      <w:r>
        <w:rPr>
          <w:rStyle w:val="p"/>
        </w:rPr>
        <w:t>,</w:t>
      </w:r>
    </w:p>
    <w:p w:rsidR="00000000" w:rsidRDefault="00000000">
      <w:pPr>
        <w:pStyle w:val="HTML0"/>
        <w:divId w:val="2085688499"/>
        <w:rPr>
          <w:rStyle w:val="w"/>
        </w:rPr>
      </w:pPr>
      <w:r>
        <w:rPr>
          <w:rStyle w:val="w"/>
        </w:rPr>
        <w:t xml:space="preserve">        </w:t>
      </w:r>
      <w:r>
        <w:rPr>
          <w:rStyle w:val="nl"/>
        </w:rPr>
        <w:t>"bidSz"</w:t>
      </w:r>
      <w:r>
        <w:rPr>
          <w:rStyle w:val="p"/>
        </w:rPr>
        <w:t>:</w:t>
      </w:r>
      <w:r>
        <w:rPr>
          <w:rStyle w:val="s2"/>
        </w:rPr>
        <w:t>"5"</w:t>
      </w:r>
      <w:r>
        <w:rPr>
          <w:rStyle w:val="p"/>
        </w:rPr>
        <w:t>,</w:t>
      </w:r>
    </w:p>
    <w:p w:rsidR="00000000" w:rsidRDefault="00000000">
      <w:pPr>
        <w:pStyle w:val="HTML0"/>
        <w:divId w:val="2085688499"/>
        <w:rPr>
          <w:rStyle w:val="w"/>
        </w:rPr>
      </w:pPr>
      <w:r>
        <w:rPr>
          <w:rStyle w:val="w"/>
        </w:rPr>
        <w:t xml:space="preserve">        </w:t>
      </w:r>
      <w:r>
        <w:rPr>
          <w:rStyle w:val="nl"/>
        </w:rPr>
        <w:t>"open24h"</w:t>
      </w:r>
      <w:r>
        <w:rPr>
          <w:rStyle w:val="p"/>
        </w:rPr>
        <w:t>:</w:t>
      </w:r>
      <w:r>
        <w:rPr>
          <w:rStyle w:val="s2"/>
        </w:rPr>
        <w:t>"9000"</w:t>
      </w:r>
      <w:r>
        <w:rPr>
          <w:rStyle w:val="p"/>
        </w:rPr>
        <w:t>,</w:t>
      </w:r>
    </w:p>
    <w:p w:rsidR="00000000" w:rsidRDefault="00000000">
      <w:pPr>
        <w:pStyle w:val="HTML0"/>
        <w:divId w:val="2085688499"/>
        <w:rPr>
          <w:rStyle w:val="w"/>
        </w:rPr>
      </w:pPr>
      <w:r>
        <w:rPr>
          <w:rStyle w:val="w"/>
        </w:rPr>
        <w:t xml:space="preserve">        </w:t>
      </w:r>
      <w:r>
        <w:rPr>
          <w:rStyle w:val="nl"/>
        </w:rPr>
        <w:t>"high24h"</w:t>
      </w:r>
      <w:r>
        <w:rPr>
          <w:rStyle w:val="p"/>
        </w:rPr>
        <w:t>:</w:t>
      </w:r>
      <w:r>
        <w:rPr>
          <w:rStyle w:val="s2"/>
        </w:rPr>
        <w:t>"10000"</w:t>
      </w:r>
      <w:r>
        <w:rPr>
          <w:rStyle w:val="p"/>
        </w:rPr>
        <w:t>,</w:t>
      </w:r>
    </w:p>
    <w:p w:rsidR="00000000" w:rsidRDefault="00000000">
      <w:pPr>
        <w:pStyle w:val="HTML0"/>
        <w:divId w:val="2085688499"/>
        <w:rPr>
          <w:rStyle w:val="w"/>
        </w:rPr>
      </w:pPr>
      <w:r>
        <w:rPr>
          <w:rStyle w:val="w"/>
        </w:rPr>
        <w:t xml:space="preserve">        </w:t>
      </w:r>
      <w:r>
        <w:rPr>
          <w:rStyle w:val="nl"/>
        </w:rPr>
        <w:t>"low24h"</w:t>
      </w:r>
      <w:r>
        <w:rPr>
          <w:rStyle w:val="p"/>
        </w:rPr>
        <w:t>:</w:t>
      </w:r>
      <w:r>
        <w:rPr>
          <w:rStyle w:val="s2"/>
        </w:rPr>
        <w:t>"8888.88"</w:t>
      </w:r>
      <w:r>
        <w:rPr>
          <w:rStyle w:val="p"/>
        </w:rPr>
        <w:t>,</w:t>
      </w:r>
    </w:p>
    <w:p w:rsidR="00000000" w:rsidRDefault="00000000">
      <w:pPr>
        <w:pStyle w:val="HTML0"/>
        <w:divId w:val="2085688499"/>
        <w:rPr>
          <w:rStyle w:val="w"/>
        </w:rPr>
      </w:pPr>
      <w:r>
        <w:rPr>
          <w:rStyle w:val="w"/>
        </w:rPr>
        <w:t xml:space="preserve">        </w:t>
      </w:r>
      <w:r>
        <w:rPr>
          <w:rStyle w:val="nl"/>
        </w:rPr>
        <w:t>"volCcy24h"</w:t>
      </w:r>
      <w:r>
        <w:rPr>
          <w:rStyle w:val="p"/>
        </w:rPr>
        <w:t>:</w:t>
      </w:r>
      <w:r>
        <w:rPr>
          <w:rStyle w:val="s2"/>
        </w:rPr>
        <w:t>"2222"</w:t>
      </w:r>
      <w:r>
        <w:rPr>
          <w:rStyle w:val="p"/>
        </w:rPr>
        <w:t>,</w:t>
      </w:r>
    </w:p>
    <w:p w:rsidR="00000000" w:rsidRDefault="00000000">
      <w:pPr>
        <w:pStyle w:val="HTML0"/>
        <w:divId w:val="2085688499"/>
        <w:rPr>
          <w:rStyle w:val="w"/>
        </w:rPr>
      </w:pPr>
      <w:r>
        <w:rPr>
          <w:rStyle w:val="w"/>
        </w:rPr>
        <w:t xml:space="preserve">        </w:t>
      </w:r>
      <w:r>
        <w:rPr>
          <w:rStyle w:val="nl"/>
        </w:rPr>
        <w:t>"vol24h"</w:t>
      </w:r>
      <w:r>
        <w:rPr>
          <w:rStyle w:val="p"/>
        </w:rPr>
        <w:t>:</w:t>
      </w:r>
      <w:r>
        <w:rPr>
          <w:rStyle w:val="s2"/>
        </w:rPr>
        <w:t>"2222"</w:t>
      </w:r>
      <w:r>
        <w:rPr>
          <w:rStyle w:val="p"/>
        </w:rPr>
        <w:t>,</w:t>
      </w:r>
    </w:p>
    <w:p w:rsidR="00000000" w:rsidRDefault="00000000">
      <w:pPr>
        <w:pStyle w:val="HTML0"/>
        <w:divId w:val="2085688499"/>
        <w:rPr>
          <w:rStyle w:val="w"/>
        </w:rPr>
      </w:pPr>
      <w:r>
        <w:rPr>
          <w:rStyle w:val="w"/>
        </w:rPr>
        <w:t xml:space="preserve">        </w:t>
      </w:r>
      <w:r>
        <w:rPr>
          <w:rStyle w:val="nl"/>
        </w:rPr>
        <w:t>"sodUtc0"</w:t>
      </w:r>
      <w:r>
        <w:rPr>
          <w:rStyle w:val="p"/>
        </w:rPr>
        <w:t>:</w:t>
      </w:r>
      <w:r>
        <w:rPr>
          <w:rStyle w:val="s2"/>
        </w:rPr>
        <w:t>"2222"</w:t>
      </w:r>
      <w:r>
        <w:rPr>
          <w:rStyle w:val="p"/>
        </w:rPr>
        <w:t>,</w:t>
      </w:r>
    </w:p>
    <w:p w:rsidR="00000000" w:rsidRDefault="00000000">
      <w:pPr>
        <w:pStyle w:val="HTML0"/>
        <w:divId w:val="2085688499"/>
        <w:rPr>
          <w:rStyle w:val="w"/>
        </w:rPr>
      </w:pPr>
      <w:r>
        <w:rPr>
          <w:rStyle w:val="w"/>
        </w:rPr>
        <w:t xml:space="preserve">        </w:t>
      </w:r>
      <w:r>
        <w:rPr>
          <w:rStyle w:val="nl"/>
        </w:rPr>
        <w:t>"sodUtc8"</w:t>
      </w:r>
      <w:r>
        <w:rPr>
          <w:rStyle w:val="p"/>
        </w:rPr>
        <w:t>:</w:t>
      </w:r>
      <w:r>
        <w:rPr>
          <w:rStyle w:val="s2"/>
        </w:rPr>
        <w:t>"2222"</w:t>
      </w:r>
      <w:r>
        <w:rPr>
          <w:rStyle w:val="p"/>
        </w:rPr>
        <w:t>,</w:t>
      </w:r>
    </w:p>
    <w:p w:rsidR="00000000" w:rsidRDefault="00000000">
      <w:pPr>
        <w:pStyle w:val="HTML0"/>
        <w:divId w:val="2085688499"/>
        <w:rPr>
          <w:rStyle w:val="w"/>
        </w:rPr>
      </w:pPr>
      <w:r>
        <w:rPr>
          <w:rStyle w:val="w"/>
        </w:rPr>
        <w:t xml:space="preserve">        </w:t>
      </w:r>
      <w:r>
        <w:rPr>
          <w:rStyle w:val="nl"/>
        </w:rPr>
        <w:t>"ts"</w:t>
      </w:r>
      <w:r>
        <w:rPr>
          <w:rStyle w:val="p"/>
        </w:rPr>
        <w:t>:</w:t>
      </w:r>
      <w:r>
        <w:rPr>
          <w:rStyle w:val="s2"/>
        </w:rPr>
        <w:t>"1597026383085"</w:t>
      </w:r>
    </w:p>
    <w:p w:rsidR="00000000" w:rsidRDefault="00000000">
      <w:pPr>
        <w:pStyle w:val="HTML0"/>
        <w:divId w:val="2085688499"/>
        <w:rPr>
          <w:rStyle w:val="w"/>
        </w:rPr>
      </w:pPr>
      <w:r>
        <w:rPr>
          <w:rStyle w:val="w"/>
        </w:rPr>
        <w:t xml:space="preserve">    </w:t>
      </w:r>
      <w:r>
        <w:rPr>
          <w:rStyle w:val="p"/>
        </w:rPr>
        <w:t>}</w:t>
      </w:r>
    </w:p>
    <w:p w:rsidR="00000000" w:rsidRDefault="00000000">
      <w:pPr>
        <w:pStyle w:val="HTML0"/>
        <w:divId w:val="2085688499"/>
        <w:rPr>
          <w:rStyle w:val="w"/>
        </w:rPr>
      </w:pPr>
      <w:r>
        <w:rPr>
          <w:rStyle w:val="w"/>
        </w:rPr>
        <w:t xml:space="preserve">  </w:t>
      </w:r>
      <w:r>
        <w:rPr>
          <w:rStyle w:val="p"/>
        </w:rPr>
        <w:t>]</w:t>
      </w:r>
    </w:p>
    <w:p w:rsidR="00000000" w:rsidRDefault="00000000">
      <w:pPr>
        <w:pStyle w:val="HTML0"/>
        <w:divId w:val="2085688499"/>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last</w:t>
            </w:r>
          </w:p>
        </w:tc>
        <w:tc>
          <w:tcPr>
            <w:tcW w:w="0" w:type="auto"/>
            <w:vAlign w:val="center"/>
            <w:hideMark/>
          </w:tcPr>
          <w:p w:rsidR="00000000" w:rsidRDefault="00000000">
            <w:r>
              <w:t>String</w:t>
            </w:r>
          </w:p>
        </w:tc>
        <w:tc>
          <w:tcPr>
            <w:tcW w:w="0" w:type="auto"/>
            <w:vAlign w:val="center"/>
            <w:hideMark/>
          </w:tcPr>
          <w:p w:rsidR="00000000" w:rsidRDefault="00000000">
            <w:r>
              <w:t>Last traded price</w:t>
            </w:r>
          </w:p>
        </w:tc>
      </w:tr>
      <w:tr w:rsidR="00000000">
        <w:trPr>
          <w:divId w:val="175387555"/>
          <w:tblCellSpacing w:w="15" w:type="dxa"/>
        </w:trPr>
        <w:tc>
          <w:tcPr>
            <w:tcW w:w="0" w:type="auto"/>
            <w:vAlign w:val="center"/>
            <w:hideMark/>
          </w:tcPr>
          <w:p w:rsidR="00000000" w:rsidRDefault="00000000">
            <w:r>
              <w:t>lastSz</w:t>
            </w:r>
          </w:p>
        </w:tc>
        <w:tc>
          <w:tcPr>
            <w:tcW w:w="0" w:type="auto"/>
            <w:vAlign w:val="center"/>
            <w:hideMark/>
          </w:tcPr>
          <w:p w:rsidR="00000000" w:rsidRDefault="00000000">
            <w:r>
              <w:t>String</w:t>
            </w:r>
          </w:p>
        </w:tc>
        <w:tc>
          <w:tcPr>
            <w:tcW w:w="0" w:type="auto"/>
            <w:vAlign w:val="center"/>
            <w:hideMark/>
          </w:tcPr>
          <w:p w:rsidR="00000000" w:rsidRDefault="00000000">
            <w:r>
              <w:t>Last traded size. 0 represents there is no trading volume</w:t>
            </w:r>
          </w:p>
        </w:tc>
      </w:tr>
      <w:tr w:rsidR="00000000">
        <w:trPr>
          <w:divId w:val="175387555"/>
          <w:tblCellSpacing w:w="15" w:type="dxa"/>
        </w:trPr>
        <w:tc>
          <w:tcPr>
            <w:tcW w:w="0" w:type="auto"/>
            <w:vAlign w:val="center"/>
            <w:hideMark/>
          </w:tcPr>
          <w:p w:rsidR="00000000" w:rsidRDefault="00000000">
            <w:r>
              <w:t>askPx</w:t>
            </w:r>
          </w:p>
        </w:tc>
        <w:tc>
          <w:tcPr>
            <w:tcW w:w="0" w:type="auto"/>
            <w:vAlign w:val="center"/>
            <w:hideMark/>
          </w:tcPr>
          <w:p w:rsidR="00000000" w:rsidRDefault="00000000">
            <w:r>
              <w:t>String</w:t>
            </w:r>
          </w:p>
        </w:tc>
        <w:tc>
          <w:tcPr>
            <w:tcW w:w="0" w:type="auto"/>
            <w:vAlign w:val="center"/>
            <w:hideMark/>
          </w:tcPr>
          <w:p w:rsidR="00000000" w:rsidRDefault="00000000">
            <w:r>
              <w:t>Best ask price</w:t>
            </w:r>
          </w:p>
        </w:tc>
      </w:tr>
      <w:tr w:rsidR="00000000">
        <w:trPr>
          <w:divId w:val="175387555"/>
          <w:tblCellSpacing w:w="15" w:type="dxa"/>
        </w:trPr>
        <w:tc>
          <w:tcPr>
            <w:tcW w:w="0" w:type="auto"/>
            <w:vAlign w:val="center"/>
            <w:hideMark/>
          </w:tcPr>
          <w:p w:rsidR="00000000" w:rsidRDefault="00000000">
            <w:r>
              <w:t>askSz</w:t>
            </w:r>
          </w:p>
        </w:tc>
        <w:tc>
          <w:tcPr>
            <w:tcW w:w="0" w:type="auto"/>
            <w:vAlign w:val="center"/>
            <w:hideMark/>
          </w:tcPr>
          <w:p w:rsidR="00000000" w:rsidRDefault="00000000">
            <w:r>
              <w:t>String</w:t>
            </w:r>
          </w:p>
        </w:tc>
        <w:tc>
          <w:tcPr>
            <w:tcW w:w="0" w:type="auto"/>
            <w:vAlign w:val="center"/>
            <w:hideMark/>
          </w:tcPr>
          <w:p w:rsidR="00000000" w:rsidRDefault="00000000">
            <w:r>
              <w:t>Best ask size</w:t>
            </w:r>
          </w:p>
        </w:tc>
      </w:tr>
      <w:tr w:rsidR="00000000">
        <w:trPr>
          <w:divId w:val="175387555"/>
          <w:tblCellSpacing w:w="15" w:type="dxa"/>
        </w:trPr>
        <w:tc>
          <w:tcPr>
            <w:tcW w:w="0" w:type="auto"/>
            <w:vAlign w:val="center"/>
            <w:hideMark/>
          </w:tcPr>
          <w:p w:rsidR="00000000" w:rsidRDefault="00000000">
            <w:r>
              <w:t>bidPx</w:t>
            </w:r>
          </w:p>
        </w:tc>
        <w:tc>
          <w:tcPr>
            <w:tcW w:w="0" w:type="auto"/>
            <w:vAlign w:val="center"/>
            <w:hideMark/>
          </w:tcPr>
          <w:p w:rsidR="00000000" w:rsidRDefault="00000000">
            <w:r>
              <w:t>String</w:t>
            </w:r>
          </w:p>
        </w:tc>
        <w:tc>
          <w:tcPr>
            <w:tcW w:w="0" w:type="auto"/>
            <w:vAlign w:val="center"/>
            <w:hideMark/>
          </w:tcPr>
          <w:p w:rsidR="00000000" w:rsidRDefault="00000000">
            <w:r>
              <w:t>Best bid price</w:t>
            </w:r>
          </w:p>
        </w:tc>
      </w:tr>
      <w:tr w:rsidR="00000000">
        <w:trPr>
          <w:divId w:val="175387555"/>
          <w:tblCellSpacing w:w="15" w:type="dxa"/>
        </w:trPr>
        <w:tc>
          <w:tcPr>
            <w:tcW w:w="0" w:type="auto"/>
            <w:vAlign w:val="center"/>
            <w:hideMark/>
          </w:tcPr>
          <w:p w:rsidR="00000000" w:rsidRDefault="00000000">
            <w:r>
              <w:t>bidSz</w:t>
            </w:r>
          </w:p>
        </w:tc>
        <w:tc>
          <w:tcPr>
            <w:tcW w:w="0" w:type="auto"/>
            <w:vAlign w:val="center"/>
            <w:hideMark/>
          </w:tcPr>
          <w:p w:rsidR="00000000" w:rsidRDefault="00000000">
            <w:r>
              <w:t>String</w:t>
            </w:r>
          </w:p>
        </w:tc>
        <w:tc>
          <w:tcPr>
            <w:tcW w:w="0" w:type="auto"/>
            <w:vAlign w:val="center"/>
            <w:hideMark/>
          </w:tcPr>
          <w:p w:rsidR="00000000" w:rsidRDefault="00000000">
            <w:r>
              <w:t>Best bid size</w:t>
            </w:r>
          </w:p>
        </w:tc>
      </w:tr>
      <w:tr w:rsidR="00000000">
        <w:trPr>
          <w:divId w:val="175387555"/>
          <w:tblCellSpacing w:w="15" w:type="dxa"/>
        </w:trPr>
        <w:tc>
          <w:tcPr>
            <w:tcW w:w="0" w:type="auto"/>
            <w:vAlign w:val="center"/>
            <w:hideMark/>
          </w:tcPr>
          <w:p w:rsidR="00000000" w:rsidRDefault="00000000">
            <w:r>
              <w:t>open24h</w:t>
            </w:r>
          </w:p>
        </w:tc>
        <w:tc>
          <w:tcPr>
            <w:tcW w:w="0" w:type="auto"/>
            <w:vAlign w:val="center"/>
            <w:hideMark/>
          </w:tcPr>
          <w:p w:rsidR="00000000" w:rsidRDefault="00000000">
            <w:r>
              <w:t>String</w:t>
            </w:r>
          </w:p>
        </w:tc>
        <w:tc>
          <w:tcPr>
            <w:tcW w:w="0" w:type="auto"/>
            <w:vAlign w:val="center"/>
            <w:hideMark/>
          </w:tcPr>
          <w:p w:rsidR="00000000" w:rsidRDefault="00000000">
            <w:r>
              <w:t>Open price in the past 24 hours</w:t>
            </w:r>
          </w:p>
        </w:tc>
      </w:tr>
      <w:tr w:rsidR="00000000">
        <w:trPr>
          <w:divId w:val="175387555"/>
          <w:tblCellSpacing w:w="15" w:type="dxa"/>
        </w:trPr>
        <w:tc>
          <w:tcPr>
            <w:tcW w:w="0" w:type="auto"/>
            <w:vAlign w:val="center"/>
            <w:hideMark/>
          </w:tcPr>
          <w:p w:rsidR="00000000" w:rsidRDefault="00000000">
            <w:r>
              <w:t>high24h</w:t>
            </w:r>
          </w:p>
        </w:tc>
        <w:tc>
          <w:tcPr>
            <w:tcW w:w="0" w:type="auto"/>
            <w:vAlign w:val="center"/>
            <w:hideMark/>
          </w:tcPr>
          <w:p w:rsidR="00000000" w:rsidRDefault="00000000">
            <w:r>
              <w:t>String</w:t>
            </w:r>
          </w:p>
        </w:tc>
        <w:tc>
          <w:tcPr>
            <w:tcW w:w="0" w:type="auto"/>
            <w:vAlign w:val="center"/>
            <w:hideMark/>
          </w:tcPr>
          <w:p w:rsidR="00000000" w:rsidRDefault="00000000">
            <w:r>
              <w:t>Highest price in the past 24 hours</w:t>
            </w:r>
          </w:p>
        </w:tc>
      </w:tr>
      <w:tr w:rsidR="00000000">
        <w:trPr>
          <w:divId w:val="175387555"/>
          <w:tblCellSpacing w:w="15" w:type="dxa"/>
        </w:trPr>
        <w:tc>
          <w:tcPr>
            <w:tcW w:w="0" w:type="auto"/>
            <w:vAlign w:val="center"/>
            <w:hideMark/>
          </w:tcPr>
          <w:p w:rsidR="00000000" w:rsidRDefault="00000000">
            <w:r>
              <w:t>low24h</w:t>
            </w:r>
          </w:p>
        </w:tc>
        <w:tc>
          <w:tcPr>
            <w:tcW w:w="0" w:type="auto"/>
            <w:vAlign w:val="center"/>
            <w:hideMark/>
          </w:tcPr>
          <w:p w:rsidR="00000000" w:rsidRDefault="00000000">
            <w:r>
              <w:t>String</w:t>
            </w:r>
          </w:p>
        </w:tc>
        <w:tc>
          <w:tcPr>
            <w:tcW w:w="0" w:type="auto"/>
            <w:vAlign w:val="center"/>
            <w:hideMark/>
          </w:tcPr>
          <w:p w:rsidR="00000000" w:rsidRDefault="00000000">
            <w:r>
              <w:t>Lowest price in the past 24 hours</w:t>
            </w:r>
          </w:p>
        </w:tc>
      </w:tr>
      <w:tr w:rsidR="00000000">
        <w:trPr>
          <w:divId w:val="175387555"/>
          <w:tblCellSpacing w:w="15" w:type="dxa"/>
        </w:trPr>
        <w:tc>
          <w:tcPr>
            <w:tcW w:w="0" w:type="auto"/>
            <w:vAlign w:val="center"/>
            <w:hideMark/>
          </w:tcPr>
          <w:p w:rsidR="00000000" w:rsidRDefault="00000000">
            <w:r>
              <w:t>volCcy24h</w:t>
            </w:r>
          </w:p>
        </w:tc>
        <w:tc>
          <w:tcPr>
            <w:tcW w:w="0" w:type="auto"/>
            <w:vAlign w:val="center"/>
            <w:hideMark/>
          </w:tcPr>
          <w:p w:rsidR="00000000" w:rsidRDefault="00000000">
            <w:r>
              <w:t>String</w:t>
            </w:r>
          </w:p>
        </w:tc>
        <w:tc>
          <w:tcPr>
            <w:tcW w:w="0" w:type="auto"/>
            <w:vAlign w:val="center"/>
            <w:hideMark/>
          </w:tcPr>
          <w:p w:rsidR="00000000" w:rsidRDefault="00000000">
            <w:r>
              <w:t xml:space="preserve">24h trading volume, with a unit of </w:t>
            </w:r>
            <w:r>
              <w:rPr>
                <w:rStyle w:val="HTML"/>
              </w:rPr>
              <w:t>currency</w:t>
            </w:r>
            <w:r>
              <w:t xml:space="preserve">. </w:t>
            </w:r>
            <w:r>
              <w:br/>
              <w:t xml:space="preserve">If it is a </w:t>
            </w:r>
            <w:r>
              <w:rPr>
                <w:rStyle w:val="HTML"/>
              </w:rPr>
              <w:t>derivatives</w:t>
            </w:r>
            <w:r>
              <w:t xml:space="preserve"> contract, the value is the number of base currency. </w:t>
            </w:r>
            <w:r>
              <w:br/>
              <w:t xml:space="preserve">If it is </w:t>
            </w:r>
            <w:r>
              <w:rPr>
                <w:rStyle w:val="HTML"/>
              </w:rPr>
              <w:t>SPOT</w:t>
            </w:r>
            <w:r>
              <w:t>/</w:t>
            </w:r>
            <w:r>
              <w:rPr>
                <w:rStyle w:val="HTML"/>
              </w:rPr>
              <w:t>MARGIN</w:t>
            </w:r>
            <w:r>
              <w:t>, the value is the quantity in quote currency.</w:t>
            </w:r>
          </w:p>
        </w:tc>
      </w:tr>
      <w:tr w:rsidR="00000000">
        <w:trPr>
          <w:divId w:val="175387555"/>
          <w:tblCellSpacing w:w="15" w:type="dxa"/>
        </w:trPr>
        <w:tc>
          <w:tcPr>
            <w:tcW w:w="0" w:type="auto"/>
            <w:vAlign w:val="center"/>
            <w:hideMark/>
          </w:tcPr>
          <w:p w:rsidR="00000000" w:rsidRDefault="00000000">
            <w:r>
              <w:t>vol24h</w:t>
            </w:r>
          </w:p>
        </w:tc>
        <w:tc>
          <w:tcPr>
            <w:tcW w:w="0" w:type="auto"/>
            <w:vAlign w:val="center"/>
            <w:hideMark/>
          </w:tcPr>
          <w:p w:rsidR="00000000" w:rsidRDefault="00000000">
            <w:r>
              <w:t>String</w:t>
            </w:r>
          </w:p>
        </w:tc>
        <w:tc>
          <w:tcPr>
            <w:tcW w:w="0" w:type="auto"/>
            <w:vAlign w:val="center"/>
            <w:hideMark/>
          </w:tcPr>
          <w:p w:rsidR="00000000" w:rsidRDefault="00000000">
            <w:r>
              <w:t xml:space="preserve">24h trading volume, with a unit of </w:t>
            </w:r>
            <w:r>
              <w:rPr>
                <w:rStyle w:val="HTML"/>
              </w:rPr>
              <w:t>contract</w:t>
            </w:r>
            <w:r>
              <w:t xml:space="preserve">. </w:t>
            </w:r>
            <w:r>
              <w:br/>
              <w:t xml:space="preserve">If it is a </w:t>
            </w:r>
            <w:r>
              <w:rPr>
                <w:rStyle w:val="HTML"/>
              </w:rPr>
              <w:t>derivatives</w:t>
            </w:r>
            <w:r>
              <w:t xml:space="preserve"> contract, the value is the number of contracts. </w:t>
            </w:r>
            <w:r>
              <w:br/>
              <w:t xml:space="preserve">If it is </w:t>
            </w:r>
            <w:r>
              <w:rPr>
                <w:rStyle w:val="HTML"/>
              </w:rPr>
              <w:t>SPOT</w:t>
            </w:r>
            <w:r>
              <w:t>/</w:t>
            </w:r>
            <w:r>
              <w:rPr>
                <w:rStyle w:val="HTML"/>
              </w:rPr>
              <w:t>MARGIN</w:t>
            </w:r>
            <w:r>
              <w:t>, the value is the quantity in base currency.</w:t>
            </w:r>
          </w:p>
        </w:tc>
      </w:tr>
      <w:tr w:rsidR="00000000">
        <w:trPr>
          <w:divId w:val="175387555"/>
          <w:tblCellSpacing w:w="15" w:type="dxa"/>
        </w:trPr>
        <w:tc>
          <w:tcPr>
            <w:tcW w:w="0" w:type="auto"/>
            <w:vAlign w:val="center"/>
            <w:hideMark/>
          </w:tcPr>
          <w:p w:rsidR="00000000" w:rsidRDefault="00000000">
            <w:r>
              <w:t>sodUtc0</w:t>
            </w:r>
          </w:p>
        </w:tc>
        <w:tc>
          <w:tcPr>
            <w:tcW w:w="0" w:type="auto"/>
            <w:vAlign w:val="center"/>
            <w:hideMark/>
          </w:tcPr>
          <w:p w:rsidR="00000000" w:rsidRDefault="00000000">
            <w:r>
              <w:t>String</w:t>
            </w:r>
          </w:p>
        </w:tc>
        <w:tc>
          <w:tcPr>
            <w:tcW w:w="0" w:type="auto"/>
            <w:vAlign w:val="center"/>
            <w:hideMark/>
          </w:tcPr>
          <w:p w:rsidR="00000000" w:rsidRDefault="00000000">
            <w:r>
              <w:t>Open price in the UTC 0</w:t>
            </w:r>
          </w:p>
        </w:tc>
      </w:tr>
      <w:tr w:rsidR="00000000">
        <w:trPr>
          <w:divId w:val="175387555"/>
          <w:tblCellSpacing w:w="15" w:type="dxa"/>
        </w:trPr>
        <w:tc>
          <w:tcPr>
            <w:tcW w:w="0" w:type="auto"/>
            <w:vAlign w:val="center"/>
            <w:hideMark/>
          </w:tcPr>
          <w:p w:rsidR="00000000" w:rsidRDefault="00000000">
            <w:r>
              <w:t>sodUtc8</w:t>
            </w:r>
          </w:p>
        </w:tc>
        <w:tc>
          <w:tcPr>
            <w:tcW w:w="0" w:type="auto"/>
            <w:vAlign w:val="center"/>
            <w:hideMark/>
          </w:tcPr>
          <w:p w:rsidR="00000000" w:rsidRDefault="00000000">
            <w:r>
              <w:t>String</w:t>
            </w:r>
          </w:p>
        </w:tc>
        <w:tc>
          <w:tcPr>
            <w:tcW w:w="0" w:type="auto"/>
            <w:vAlign w:val="center"/>
            <w:hideMark/>
          </w:tcPr>
          <w:p w:rsidR="00000000" w:rsidRDefault="00000000">
            <w:r>
              <w:t>Open price in the UTC 8</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Ticker data generation time, Unix timestamp format in milliseconds, e.g. </w:t>
            </w:r>
            <w:r>
              <w:rPr>
                <w:rStyle w:val="HTML"/>
              </w:rPr>
              <w:t>1597026383085</w:t>
            </w:r>
            <w:r>
              <w:t>.</w:t>
            </w:r>
          </w:p>
        </w:tc>
      </w:tr>
    </w:tbl>
    <w:p w:rsidR="00000000" w:rsidRDefault="00000000">
      <w:pPr>
        <w:pStyle w:val="3"/>
        <w:divId w:val="175387555"/>
      </w:pPr>
      <w:r>
        <w:t>GET / Order book</w:t>
      </w:r>
    </w:p>
    <w:p w:rsidR="00000000" w:rsidRDefault="00000000">
      <w:pPr>
        <w:pStyle w:val="a5"/>
        <w:divId w:val="175387555"/>
      </w:pPr>
      <w:r>
        <w:t>Retrieve order book of the instrument.</w:t>
      </w:r>
    </w:p>
    <w:p w:rsidR="00000000" w:rsidRDefault="00000000">
      <w:pPr>
        <w:pStyle w:val="4"/>
        <w:divId w:val="175387555"/>
      </w:pPr>
      <w:r>
        <w:t>Rate Limit: 40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/api/v5/market/books</w:t>
      </w:r>
    </w:p>
    <w:p w:rsidR="00000000" w:rsidRDefault="00000000">
      <w:pPr>
        <w:pStyle w:val="a5"/>
        <w:ind w:left="720" w:right="720"/>
        <w:divId w:val="1186863597"/>
      </w:pPr>
      <w:r>
        <w:t>Request Example</w:t>
      </w:r>
    </w:p>
    <w:p w:rsidR="00000000" w:rsidRDefault="00000000">
      <w:pPr>
        <w:pStyle w:val="HTML0"/>
        <w:divId w:val="858852405"/>
        <w:rPr>
          <w:rStyle w:val="HTML"/>
        </w:rPr>
      </w:pPr>
      <w:r>
        <w:rPr>
          <w:rStyle w:val="HTML"/>
        </w:rPr>
        <w:t>GET /api/v5/market/books?instId</w:t>
      </w:r>
      <w:r>
        <w:rPr>
          <w:rStyle w:val="o"/>
        </w:rPr>
        <w:t>=</w:t>
      </w:r>
      <w:r>
        <w:rPr>
          <w:rStyle w:val="HTML"/>
        </w:rPr>
        <w:t>BTC-USDT</w:t>
      </w:r>
    </w:p>
    <w:p w:rsidR="00000000" w:rsidRDefault="00000000">
      <w:pPr>
        <w:pStyle w:val="HTML0"/>
        <w:divId w:val="858852405"/>
        <w:rPr>
          <w:rStyle w:val="HTML"/>
        </w:rPr>
      </w:pPr>
    </w:p>
    <w:p w:rsidR="00000000" w:rsidRDefault="00000000">
      <w:pPr>
        <w:pStyle w:val="HTML0"/>
        <w:divId w:val="1769738949"/>
        <w:rPr>
          <w:rStyle w:val="HTML"/>
          <w:vanish/>
        </w:rPr>
      </w:pPr>
      <w:r>
        <w:rPr>
          <w:rStyle w:val="kn"/>
          <w:vanish/>
        </w:rPr>
        <w:t>import</w:t>
      </w:r>
      <w:r>
        <w:rPr>
          <w:rStyle w:val="HTML"/>
          <w:vanish/>
        </w:rPr>
        <w:t xml:space="preserve"> </w:t>
      </w:r>
      <w:r>
        <w:rPr>
          <w:rStyle w:val="nn"/>
          <w:vanish/>
        </w:rPr>
        <w:t>okx.MarketData</w:t>
      </w:r>
      <w:r>
        <w:rPr>
          <w:rStyle w:val="HTML"/>
          <w:vanish/>
        </w:rPr>
        <w:t xml:space="preserve"> </w:t>
      </w:r>
      <w:r>
        <w:rPr>
          <w:rStyle w:val="k"/>
          <w:vanish/>
        </w:rPr>
        <w:t>as</w:t>
      </w:r>
      <w:r>
        <w:rPr>
          <w:rStyle w:val="HTML"/>
          <w:vanish/>
        </w:rPr>
        <w:t xml:space="preserve"> </w:t>
      </w:r>
      <w:r>
        <w:rPr>
          <w:rStyle w:val="n"/>
          <w:vanish/>
        </w:rPr>
        <w:t>MarketData</w:t>
      </w:r>
    </w:p>
    <w:p w:rsidR="00000000" w:rsidRDefault="00000000">
      <w:pPr>
        <w:pStyle w:val="HTML0"/>
        <w:divId w:val="1769738949"/>
        <w:rPr>
          <w:rStyle w:val="HTML"/>
          <w:vanish/>
        </w:rPr>
      </w:pPr>
    </w:p>
    <w:p w:rsidR="00000000" w:rsidRDefault="00000000">
      <w:pPr>
        <w:pStyle w:val="HTML0"/>
        <w:divId w:val="1769738949"/>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trading:0 , demo trading:1</w:t>
      </w:r>
    </w:p>
    <w:p w:rsidR="00000000" w:rsidRDefault="00000000">
      <w:pPr>
        <w:pStyle w:val="HTML0"/>
        <w:divId w:val="1769738949"/>
        <w:rPr>
          <w:rStyle w:val="HTML"/>
          <w:vanish/>
        </w:rPr>
      </w:pPr>
    </w:p>
    <w:p w:rsidR="00000000" w:rsidRDefault="00000000">
      <w:pPr>
        <w:pStyle w:val="HTML0"/>
        <w:divId w:val="1769738949"/>
        <w:rPr>
          <w:rStyle w:val="HTML"/>
          <w:vanish/>
        </w:rPr>
      </w:pPr>
      <w:r>
        <w:rPr>
          <w:rStyle w:val="n"/>
          <w:vanish/>
        </w:rPr>
        <w:t>marketDataAPI</w:t>
      </w:r>
      <w:r>
        <w:rPr>
          <w:rStyle w:val="HTML"/>
          <w:vanish/>
        </w:rPr>
        <w:t xml:space="preserve"> </w:t>
      </w:r>
      <w:r>
        <w:rPr>
          <w:rStyle w:val="o"/>
          <w:vanish/>
        </w:rPr>
        <w:t>=</w:t>
      </w:r>
      <w:r>
        <w:rPr>
          <w:rStyle w:val="HTML"/>
          <w:vanish/>
        </w:rPr>
        <w:t xml:space="preserve">  </w:t>
      </w:r>
      <w:r>
        <w:rPr>
          <w:rStyle w:val="n"/>
          <w:vanish/>
        </w:rPr>
        <w:t>MarketData</w:t>
      </w:r>
      <w:r>
        <w:rPr>
          <w:rStyle w:val="p"/>
          <w:vanish/>
        </w:rPr>
        <w:t>.</w:t>
      </w:r>
      <w:r>
        <w:rPr>
          <w:rStyle w:val="n"/>
          <w:vanish/>
        </w:rPr>
        <w:t>MarketAPI</w:t>
      </w:r>
      <w:r>
        <w:rPr>
          <w:rStyle w:val="p"/>
          <w:vanish/>
        </w:rPr>
        <w:t>(</w:t>
      </w:r>
      <w:r>
        <w:rPr>
          <w:rStyle w:val="n"/>
          <w:vanish/>
        </w:rPr>
        <w:t>flag</w:t>
      </w:r>
      <w:r>
        <w:rPr>
          <w:rStyle w:val="o"/>
          <w:vanish/>
        </w:rPr>
        <w:t>=</w:t>
      </w:r>
      <w:r>
        <w:rPr>
          <w:rStyle w:val="n"/>
          <w:vanish/>
        </w:rPr>
        <w:t>flag</w:t>
      </w:r>
      <w:r>
        <w:rPr>
          <w:rStyle w:val="p"/>
          <w:vanish/>
        </w:rPr>
        <w:t>)</w:t>
      </w:r>
    </w:p>
    <w:p w:rsidR="00000000" w:rsidRDefault="00000000">
      <w:pPr>
        <w:pStyle w:val="HTML0"/>
        <w:divId w:val="1769738949"/>
        <w:rPr>
          <w:rStyle w:val="HTML"/>
          <w:vanish/>
        </w:rPr>
      </w:pPr>
    </w:p>
    <w:p w:rsidR="00000000" w:rsidRDefault="00000000">
      <w:pPr>
        <w:pStyle w:val="HTML0"/>
        <w:divId w:val="1769738949"/>
        <w:rPr>
          <w:rStyle w:val="c1"/>
          <w:vanish/>
        </w:rPr>
      </w:pPr>
      <w:r>
        <w:rPr>
          <w:rStyle w:val="c1"/>
          <w:vanish/>
        </w:rPr>
        <w:t># Retrieve order book of the instrument</w:t>
      </w:r>
    </w:p>
    <w:p w:rsidR="00000000" w:rsidRDefault="00000000">
      <w:pPr>
        <w:pStyle w:val="HTML0"/>
        <w:divId w:val="1769738949"/>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marketDataAPI</w:t>
      </w:r>
      <w:r>
        <w:rPr>
          <w:rStyle w:val="p"/>
          <w:vanish/>
        </w:rPr>
        <w:t>.</w:t>
      </w:r>
      <w:r>
        <w:rPr>
          <w:rStyle w:val="n"/>
          <w:vanish/>
        </w:rPr>
        <w:t>get_orderbook</w:t>
      </w:r>
      <w:r>
        <w:rPr>
          <w:rStyle w:val="p"/>
          <w:vanish/>
        </w:rPr>
        <w:t>(</w:t>
      </w:r>
    </w:p>
    <w:p w:rsidR="00000000" w:rsidRDefault="00000000">
      <w:pPr>
        <w:pStyle w:val="HTML0"/>
        <w:divId w:val="1769738949"/>
        <w:rPr>
          <w:rStyle w:val="HTML"/>
          <w:vanish/>
        </w:rPr>
      </w:pPr>
      <w:r>
        <w:rPr>
          <w:rStyle w:val="HTML"/>
          <w:vanish/>
        </w:rPr>
        <w:t xml:space="preserve">    </w:t>
      </w:r>
      <w:r>
        <w:rPr>
          <w:rStyle w:val="n"/>
          <w:vanish/>
        </w:rPr>
        <w:t>instId</w:t>
      </w:r>
      <w:r>
        <w:rPr>
          <w:rStyle w:val="o"/>
          <w:vanish/>
        </w:rPr>
        <w:t>=</w:t>
      </w:r>
      <w:r>
        <w:rPr>
          <w:rStyle w:val="s"/>
          <w:vanish/>
        </w:rPr>
        <w:t>"BTC-USDT"</w:t>
      </w:r>
    </w:p>
    <w:p w:rsidR="00000000" w:rsidRDefault="00000000">
      <w:pPr>
        <w:pStyle w:val="HTML0"/>
        <w:divId w:val="1769738949"/>
        <w:rPr>
          <w:rStyle w:val="HTML"/>
          <w:vanish/>
        </w:rPr>
      </w:pPr>
      <w:r>
        <w:rPr>
          <w:rStyle w:val="p"/>
          <w:vanish/>
        </w:rPr>
        <w:t>)</w:t>
      </w:r>
    </w:p>
    <w:p w:rsidR="00000000" w:rsidRDefault="00000000">
      <w:pPr>
        <w:pStyle w:val="HTML0"/>
        <w:divId w:val="1769738949"/>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Instrument ID, e.g. </w:t>
            </w:r>
            <w:r>
              <w:rPr>
                <w:rStyle w:val="HTML"/>
              </w:rPr>
              <w:t>BTC-USDT</w:t>
            </w:r>
          </w:p>
        </w:tc>
      </w:tr>
      <w:tr w:rsidR="00000000">
        <w:trPr>
          <w:divId w:val="175387555"/>
          <w:tblCellSpacing w:w="15" w:type="dxa"/>
        </w:trPr>
        <w:tc>
          <w:tcPr>
            <w:tcW w:w="0" w:type="auto"/>
            <w:vAlign w:val="center"/>
            <w:hideMark/>
          </w:tcPr>
          <w:p w:rsidR="00000000" w:rsidRDefault="00000000">
            <w:r>
              <w:t>sz</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Order book depth per side. Maximum 400, e.g. 400 bids + 400 asks </w:t>
            </w:r>
            <w:r>
              <w:br/>
              <w:t xml:space="preserve">Default returns to </w:t>
            </w:r>
            <w:r>
              <w:rPr>
                <w:rStyle w:val="HTML"/>
              </w:rPr>
              <w:t>1</w:t>
            </w:r>
            <w:r>
              <w:t xml:space="preserve"> depth data</w:t>
            </w:r>
          </w:p>
        </w:tc>
      </w:tr>
    </w:tbl>
    <w:p w:rsidR="00000000" w:rsidRDefault="00000000">
      <w:pPr>
        <w:pStyle w:val="a5"/>
        <w:ind w:left="720" w:right="720"/>
        <w:divId w:val="477652054"/>
      </w:pPr>
      <w:r>
        <w:t>Response Example</w:t>
      </w:r>
    </w:p>
    <w:p w:rsidR="00000000" w:rsidRDefault="00000000">
      <w:pPr>
        <w:pStyle w:val="HTML0"/>
        <w:divId w:val="1642348377"/>
        <w:rPr>
          <w:rStyle w:val="w"/>
        </w:rPr>
      </w:pPr>
      <w:r>
        <w:rPr>
          <w:rStyle w:val="p"/>
        </w:rPr>
        <w:t>{</w:t>
      </w:r>
    </w:p>
    <w:p w:rsidR="00000000" w:rsidRDefault="00000000">
      <w:pPr>
        <w:pStyle w:val="HTML0"/>
        <w:divId w:val="1642348377"/>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642348377"/>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1642348377"/>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642348377"/>
        <w:rPr>
          <w:rStyle w:val="w"/>
        </w:rPr>
      </w:pPr>
      <w:r>
        <w:rPr>
          <w:rStyle w:val="w"/>
        </w:rPr>
        <w:t xml:space="preserve">        </w:t>
      </w:r>
      <w:r>
        <w:rPr>
          <w:rStyle w:val="p"/>
        </w:rPr>
        <w:t>{</w:t>
      </w:r>
    </w:p>
    <w:p w:rsidR="00000000" w:rsidRDefault="00000000">
      <w:pPr>
        <w:pStyle w:val="HTML0"/>
        <w:divId w:val="1642348377"/>
        <w:rPr>
          <w:rStyle w:val="w"/>
        </w:rPr>
      </w:pPr>
      <w:r>
        <w:rPr>
          <w:rStyle w:val="w"/>
        </w:rPr>
        <w:t xml:space="preserve">            </w:t>
      </w:r>
      <w:r>
        <w:rPr>
          <w:rStyle w:val="nl"/>
        </w:rPr>
        <w:t>"asks"</w:t>
      </w:r>
      <w:r>
        <w:rPr>
          <w:rStyle w:val="p"/>
        </w:rPr>
        <w:t>:</w:t>
      </w:r>
      <w:r>
        <w:rPr>
          <w:rStyle w:val="w"/>
        </w:rPr>
        <w:t xml:space="preserve"> </w:t>
      </w:r>
      <w:r>
        <w:rPr>
          <w:rStyle w:val="p"/>
        </w:rPr>
        <w:t>[</w:t>
      </w:r>
    </w:p>
    <w:p w:rsidR="00000000" w:rsidRDefault="00000000">
      <w:pPr>
        <w:pStyle w:val="HTML0"/>
        <w:divId w:val="1642348377"/>
        <w:rPr>
          <w:rStyle w:val="w"/>
        </w:rPr>
      </w:pPr>
      <w:r>
        <w:rPr>
          <w:rStyle w:val="w"/>
        </w:rPr>
        <w:t xml:space="preserve">                </w:t>
      </w:r>
      <w:r>
        <w:rPr>
          <w:rStyle w:val="p"/>
        </w:rPr>
        <w:t>[</w:t>
      </w:r>
    </w:p>
    <w:p w:rsidR="00000000" w:rsidRDefault="00000000">
      <w:pPr>
        <w:pStyle w:val="HTML0"/>
        <w:divId w:val="1642348377"/>
        <w:rPr>
          <w:rStyle w:val="w"/>
        </w:rPr>
      </w:pPr>
      <w:r>
        <w:rPr>
          <w:rStyle w:val="w"/>
        </w:rPr>
        <w:t xml:space="preserve">                    </w:t>
      </w:r>
      <w:r>
        <w:rPr>
          <w:rStyle w:val="s2"/>
        </w:rPr>
        <w:t>"41006.8"</w:t>
      </w:r>
      <w:r>
        <w:rPr>
          <w:rStyle w:val="p"/>
        </w:rPr>
        <w:t>,</w:t>
      </w:r>
    </w:p>
    <w:p w:rsidR="00000000" w:rsidRDefault="00000000">
      <w:pPr>
        <w:pStyle w:val="HTML0"/>
        <w:divId w:val="1642348377"/>
        <w:rPr>
          <w:rStyle w:val="w"/>
        </w:rPr>
      </w:pPr>
      <w:r>
        <w:rPr>
          <w:rStyle w:val="w"/>
        </w:rPr>
        <w:t xml:space="preserve">                    </w:t>
      </w:r>
      <w:r>
        <w:rPr>
          <w:rStyle w:val="s2"/>
        </w:rPr>
        <w:t>"0.60038921"</w:t>
      </w:r>
      <w:r>
        <w:rPr>
          <w:rStyle w:val="p"/>
        </w:rPr>
        <w:t>,</w:t>
      </w:r>
    </w:p>
    <w:p w:rsidR="00000000" w:rsidRDefault="00000000">
      <w:pPr>
        <w:pStyle w:val="HTML0"/>
        <w:divId w:val="1642348377"/>
        <w:rPr>
          <w:rStyle w:val="w"/>
        </w:rPr>
      </w:pPr>
      <w:r>
        <w:rPr>
          <w:rStyle w:val="w"/>
        </w:rPr>
        <w:t xml:space="preserve">                    </w:t>
      </w:r>
      <w:r>
        <w:rPr>
          <w:rStyle w:val="s2"/>
        </w:rPr>
        <w:t>"0"</w:t>
      </w:r>
      <w:r>
        <w:rPr>
          <w:rStyle w:val="p"/>
        </w:rPr>
        <w:t>,</w:t>
      </w:r>
    </w:p>
    <w:p w:rsidR="00000000" w:rsidRDefault="00000000">
      <w:pPr>
        <w:pStyle w:val="HTML0"/>
        <w:divId w:val="1642348377"/>
        <w:rPr>
          <w:rStyle w:val="w"/>
        </w:rPr>
      </w:pPr>
      <w:r>
        <w:rPr>
          <w:rStyle w:val="w"/>
        </w:rPr>
        <w:t xml:space="preserve">                    </w:t>
      </w:r>
      <w:r>
        <w:rPr>
          <w:rStyle w:val="s2"/>
        </w:rPr>
        <w:t>"1"</w:t>
      </w:r>
    </w:p>
    <w:p w:rsidR="00000000" w:rsidRDefault="00000000">
      <w:pPr>
        <w:pStyle w:val="HTML0"/>
        <w:divId w:val="1642348377"/>
        <w:rPr>
          <w:rStyle w:val="w"/>
        </w:rPr>
      </w:pPr>
      <w:r>
        <w:rPr>
          <w:rStyle w:val="w"/>
        </w:rPr>
        <w:t xml:space="preserve">                </w:t>
      </w:r>
      <w:r>
        <w:rPr>
          <w:rStyle w:val="p"/>
        </w:rPr>
        <w:t>]</w:t>
      </w:r>
    </w:p>
    <w:p w:rsidR="00000000" w:rsidRDefault="00000000">
      <w:pPr>
        <w:pStyle w:val="HTML0"/>
        <w:divId w:val="1642348377"/>
        <w:rPr>
          <w:rStyle w:val="w"/>
        </w:rPr>
      </w:pPr>
      <w:r>
        <w:rPr>
          <w:rStyle w:val="w"/>
        </w:rPr>
        <w:t xml:space="preserve">            </w:t>
      </w:r>
      <w:r>
        <w:rPr>
          <w:rStyle w:val="p"/>
        </w:rPr>
        <w:t>],</w:t>
      </w:r>
    </w:p>
    <w:p w:rsidR="00000000" w:rsidRDefault="00000000">
      <w:pPr>
        <w:pStyle w:val="HTML0"/>
        <w:divId w:val="1642348377"/>
        <w:rPr>
          <w:rStyle w:val="w"/>
        </w:rPr>
      </w:pPr>
      <w:r>
        <w:rPr>
          <w:rStyle w:val="w"/>
        </w:rPr>
        <w:t xml:space="preserve">            </w:t>
      </w:r>
      <w:r>
        <w:rPr>
          <w:rStyle w:val="nl"/>
        </w:rPr>
        <w:t>"bids"</w:t>
      </w:r>
      <w:r>
        <w:rPr>
          <w:rStyle w:val="p"/>
        </w:rPr>
        <w:t>:</w:t>
      </w:r>
      <w:r>
        <w:rPr>
          <w:rStyle w:val="w"/>
        </w:rPr>
        <w:t xml:space="preserve"> </w:t>
      </w:r>
      <w:r>
        <w:rPr>
          <w:rStyle w:val="p"/>
        </w:rPr>
        <w:t>[</w:t>
      </w:r>
    </w:p>
    <w:p w:rsidR="00000000" w:rsidRDefault="00000000">
      <w:pPr>
        <w:pStyle w:val="HTML0"/>
        <w:divId w:val="1642348377"/>
        <w:rPr>
          <w:rStyle w:val="w"/>
        </w:rPr>
      </w:pPr>
      <w:r>
        <w:rPr>
          <w:rStyle w:val="w"/>
        </w:rPr>
        <w:t xml:space="preserve">                </w:t>
      </w:r>
      <w:r>
        <w:rPr>
          <w:rStyle w:val="p"/>
        </w:rPr>
        <w:t>[</w:t>
      </w:r>
    </w:p>
    <w:p w:rsidR="00000000" w:rsidRDefault="00000000">
      <w:pPr>
        <w:pStyle w:val="HTML0"/>
        <w:divId w:val="1642348377"/>
        <w:rPr>
          <w:rStyle w:val="w"/>
        </w:rPr>
      </w:pPr>
      <w:r>
        <w:rPr>
          <w:rStyle w:val="w"/>
        </w:rPr>
        <w:t xml:space="preserve">                    </w:t>
      </w:r>
      <w:r>
        <w:rPr>
          <w:rStyle w:val="s2"/>
        </w:rPr>
        <w:t>"41006.3"</w:t>
      </w:r>
      <w:r>
        <w:rPr>
          <w:rStyle w:val="p"/>
        </w:rPr>
        <w:t>,</w:t>
      </w:r>
    </w:p>
    <w:p w:rsidR="00000000" w:rsidRDefault="00000000">
      <w:pPr>
        <w:pStyle w:val="HTML0"/>
        <w:divId w:val="1642348377"/>
        <w:rPr>
          <w:rStyle w:val="w"/>
        </w:rPr>
      </w:pPr>
      <w:r>
        <w:rPr>
          <w:rStyle w:val="w"/>
        </w:rPr>
        <w:t xml:space="preserve">                    </w:t>
      </w:r>
      <w:r>
        <w:rPr>
          <w:rStyle w:val="s2"/>
        </w:rPr>
        <w:t>"0.30178218"</w:t>
      </w:r>
      <w:r>
        <w:rPr>
          <w:rStyle w:val="p"/>
        </w:rPr>
        <w:t>,</w:t>
      </w:r>
    </w:p>
    <w:p w:rsidR="00000000" w:rsidRDefault="00000000">
      <w:pPr>
        <w:pStyle w:val="HTML0"/>
        <w:divId w:val="1642348377"/>
        <w:rPr>
          <w:rStyle w:val="w"/>
        </w:rPr>
      </w:pPr>
      <w:r>
        <w:rPr>
          <w:rStyle w:val="w"/>
        </w:rPr>
        <w:t xml:space="preserve">                    </w:t>
      </w:r>
      <w:r>
        <w:rPr>
          <w:rStyle w:val="s2"/>
        </w:rPr>
        <w:t>"0"</w:t>
      </w:r>
      <w:r>
        <w:rPr>
          <w:rStyle w:val="p"/>
        </w:rPr>
        <w:t>,</w:t>
      </w:r>
    </w:p>
    <w:p w:rsidR="00000000" w:rsidRDefault="00000000">
      <w:pPr>
        <w:pStyle w:val="HTML0"/>
        <w:divId w:val="1642348377"/>
        <w:rPr>
          <w:rStyle w:val="w"/>
        </w:rPr>
      </w:pPr>
      <w:r>
        <w:rPr>
          <w:rStyle w:val="w"/>
        </w:rPr>
        <w:t xml:space="preserve">                    </w:t>
      </w:r>
      <w:r>
        <w:rPr>
          <w:rStyle w:val="s2"/>
        </w:rPr>
        <w:t>"2"</w:t>
      </w:r>
    </w:p>
    <w:p w:rsidR="00000000" w:rsidRDefault="00000000">
      <w:pPr>
        <w:pStyle w:val="HTML0"/>
        <w:divId w:val="1642348377"/>
        <w:rPr>
          <w:rStyle w:val="w"/>
        </w:rPr>
      </w:pPr>
      <w:r>
        <w:rPr>
          <w:rStyle w:val="w"/>
        </w:rPr>
        <w:t xml:space="preserve">                </w:t>
      </w:r>
      <w:r>
        <w:rPr>
          <w:rStyle w:val="p"/>
        </w:rPr>
        <w:t>]</w:t>
      </w:r>
    </w:p>
    <w:p w:rsidR="00000000" w:rsidRDefault="00000000">
      <w:pPr>
        <w:pStyle w:val="HTML0"/>
        <w:divId w:val="1642348377"/>
        <w:rPr>
          <w:rStyle w:val="w"/>
        </w:rPr>
      </w:pPr>
      <w:r>
        <w:rPr>
          <w:rStyle w:val="w"/>
        </w:rPr>
        <w:t xml:space="preserve">            </w:t>
      </w:r>
      <w:r>
        <w:rPr>
          <w:rStyle w:val="p"/>
        </w:rPr>
        <w:t>],</w:t>
      </w:r>
    </w:p>
    <w:p w:rsidR="00000000" w:rsidRDefault="00000000">
      <w:pPr>
        <w:pStyle w:val="HTML0"/>
        <w:divId w:val="1642348377"/>
        <w:rPr>
          <w:rStyle w:val="w"/>
        </w:rPr>
      </w:pPr>
      <w:r>
        <w:rPr>
          <w:rStyle w:val="w"/>
        </w:rPr>
        <w:t xml:space="preserve">            </w:t>
      </w:r>
      <w:r>
        <w:rPr>
          <w:rStyle w:val="nl"/>
        </w:rPr>
        <w:t>"ts"</w:t>
      </w:r>
      <w:r>
        <w:rPr>
          <w:rStyle w:val="p"/>
        </w:rPr>
        <w:t>:</w:t>
      </w:r>
      <w:r>
        <w:rPr>
          <w:rStyle w:val="w"/>
        </w:rPr>
        <w:t xml:space="preserve"> </w:t>
      </w:r>
      <w:r>
        <w:rPr>
          <w:rStyle w:val="s2"/>
        </w:rPr>
        <w:t>"1629966436396"</w:t>
      </w:r>
    </w:p>
    <w:p w:rsidR="00000000" w:rsidRDefault="00000000">
      <w:pPr>
        <w:pStyle w:val="HTML0"/>
        <w:divId w:val="1642348377"/>
        <w:rPr>
          <w:rStyle w:val="w"/>
        </w:rPr>
      </w:pPr>
      <w:r>
        <w:rPr>
          <w:rStyle w:val="w"/>
        </w:rPr>
        <w:t xml:space="preserve">        </w:t>
      </w:r>
      <w:r>
        <w:rPr>
          <w:rStyle w:val="p"/>
        </w:rPr>
        <w:t>}</w:t>
      </w:r>
    </w:p>
    <w:p w:rsidR="00000000" w:rsidRDefault="00000000">
      <w:pPr>
        <w:pStyle w:val="HTML0"/>
        <w:divId w:val="1642348377"/>
        <w:rPr>
          <w:rStyle w:val="w"/>
        </w:rPr>
      </w:pPr>
      <w:r>
        <w:rPr>
          <w:rStyle w:val="w"/>
        </w:rPr>
        <w:t xml:space="preserve">    </w:t>
      </w:r>
      <w:r>
        <w:rPr>
          <w:rStyle w:val="p"/>
        </w:rPr>
        <w:t>]</w:t>
      </w:r>
    </w:p>
    <w:p w:rsidR="00000000" w:rsidRDefault="00000000">
      <w:pPr>
        <w:pStyle w:val="HTML0"/>
        <w:divId w:val="1642348377"/>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319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asks</w:t>
            </w:r>
          </w:p>
        </w:tc>
        <w:tc>
          <w:tcPr>
            <w:tcW w:w="0" w:type="auto"/>
            <w:vAlign w:val="center"/>
            <w:hideMark/>
          </w:tcPr>
          <w:p w:rsidR="00000000" w:rsidRDefault="00000000">
            <w:r>
              <w:t>Array</w:t>
            </w:r>
          </w:p>
        </w:tc>
        <w:tc>
          <w:tcPr>
            <w:tcW w:w="0" w:type="auto"/>
            <w:vAlign w:val="center"/>
            <w:hideMark/>
          </w:tcPr>
          <w:p w:rsidR="00000000" w:rsidRDefault="00000000">
            <w:r>
              <w:t>Order book on sell side</w:t>
            </w:r>
          </w:p>
        </w:tc>
      </w:tr>
      <w:tr w:rsidR="00000000">
        <w:trPr>
          <w:divId w:val="175387555"/>
          <w:tblCellSpacing w:w="15" w:type="dxa"/>
        </w:trPr>
        <w:tc>
          <w:tcPr>
            <w:tcW w:w="0" w:type="auto"/>
            <w:vAlign w:val="center"/>
            <w:hideMark/>
          </w:tcPr>
          <w:p w:rsidR="00000000" w:rsidRDefault="00000000">
            <w:r>
              <w:t>bids</w:t>
            </w:r>
          </w:p>
        </w:tc>
        <w:tc>
          <w:tcPr>
            <w:tcW w:w="0" w:type="auto"/>
            <w:vAlign w:val="center"/>
            <w:hideMark/>
          </w:tcPr>
          <w:p w:rsidR="00000000" w:rsidRDefault="00000000">
            <w:r>
              <w:t>Array</w:t>
            </w:r>
          </w:p>
        </w:tc>
        <w:tc>
          <w:tcPr>
            <w:tcW w:w="0" w:type="auto"/>
            <w:vAlign w:val="center"/>
            <w:hideMark/>
          </w:tcPr>
          <w:p w:rsidR="00000000" w:rsidRDefault="00000000">
            <w:r>
              <w:t>Order book on buy side</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Order book generation time</w:t>
            </w:r>
          </w:p>
        </w:tc>
      </w:tr>
    </w:tbl>
    <w:p w:rsidR="00000000" w:rsidRDefault="00000000">
      <w:pPr>
        <w:divId w:val="175387555"/>
      </w:pPr>
      <w:r>
        <w:t>An example of the array of asks and bids values: ["411.8", "10", "0", "4"]</w:t>
      </w:r>
      <w:r>
        <w:br/>
        <w:t>- "411.8" is the depth price</w:t>
      </w:r>
      <w:r>
        <w:br/>
        <w:t>- "10" is the quantity at the price (number of contracts for derivatives, quantity in base currency for Spot and Spot Margin)</w:t>
      </w:r>
      <w:r>
        <w:br/>
        <w:t>- "0" is part of a deprecated feature and it is always "0"</w:t>
      </w:r>
      <w:r>
        <w:br/>
        <w:t>- "4" is the number of orders at the price.</w:t>
      </w:r>
      <w:r>
        <w:br/>
        <w:t xml:space="preserve">The order book data will be updated around once a second during the call auction. </w:t>
      </w:r>
    </w:p>
    <w:p w:rsidR="00000000" w:rsidRDefault="00000000">
      <w:pPr>
        <w:pStyle w:val="3"/>
        <w:divId w:val="175387555"/>
      </w:pPr>
      <w:r>
        <w:t>GET / Full order book</w:t>
      </w:r>
    </w:p>
    <w:p w:rsidR="00000000" w:rsidRDefault="00000000">
      <w:pPr>
        <w:pStyle w:val="a5"/>
        <w:divId w:val="175387555"/>
      </w:pPr>
      <w:r>
        <w:t>Retrieve order book of the instrument. The data will be updated once a second.</w:t>
      </w:r>
    </w:p>
    <w:p w:rsidR="00000000" w:rsidRDefault="00000000">
      <w:pPr>
        <w:pStyle w:val="4"/>
        <w:divId w:val="175387555"/>
      </w:pPr>
      <w:r>
        <w:t>Rate Limit: 10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/api/v5/market/books-full</w:t>
      </w:r>
    </w:p>
    <w:p w:rsidR="00000000" w:rsidRDefault="00000000">
      <w:pPr>
        <w:pStyle w:val="a5"/>
        <w:ind w:left="720" w:right="720"/>
        <w:divId w:val="338390053"/>
      </w:pPr>
      <w:r>
        <w:t>Request Example</w:t>
      </w:r>
    </w:p>
    <w:p w:rsidR="00000000" w:rsidRDefault="00000000">
      <w:pPr>
        <w:pStyle w:val="HTML0"/>
        <w:divId w:val="1667705002"/>
        <w:rPr>
          <w:rStyle w:val="HTML"/>
        </w:rPr>
      </w:pPr>
      <w:r>
        <w:rPr>
          <w:rStyle w:val="HTML"/>
        </w:rPr>
        <w:t>GET /api/v5/market/books-full?instId</w:t>
      </w:r>
      <w:r>
        <w:rPr>
          <w:rStyle w:val="o"/>
        </w:rPr>
        <w:t>=</w:t>
      </w:r>
      <w:r>
        <w:rPr>
          <w:rStyle w:val="HTML"/>
        </w:rPr>
        <w:t>BTC-USDT&amp;sz</w:t>
      </w:r>
      <w:r>
        <w:rPr>
          <w:rStyle w:val="o"/>
        </w:rPr>
        <w:t>=</w:t>
      </w:r>
      <w:r>
        <w:rPr>
          <w:rStyle w:val="HTML"/>
        </w:rPr>
        <w:t>1</w:t>
      </w:r>
    </w:p>
    <w:p w:rsidR="00000000" w:rsidRDefault="00000000">
      <w:pPr>
        <w:pStyle w:val="HTML0"/>
        <w:divId w:val="1667705002"/>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Instrument ID, e.g. </w:t>
            </w:r>
            <w:r>
              <w:rPr>
                <w:rStyle w:val="HTML"/>
              </w:rPr>
              <w:t>BTC-USDT</w:t>
            </w:r>
          </w:p>
        </w:tc>
      </w:tr>
      <w:tr w:rsidR="00000000">
        <w:trPr>
          <w:divId w:val="175387555"/>
          <w:tblCellSpacing w:w="15" w:type="dxa"/>
        </w:trPr>
        <w:tc>
          <w:tcPr>
            <w:tcW w:w="0" w:type="auto"/>
            <w:vAlign w:val="center"/>
            <w:hideMark/>
          </w:tcPr>
          <w:p w:rsidR="00000000" w:rsidRDefault="00000000">
            <w:r>
              <w:t>sz</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Order book depth per side. Maximum 5000, e.g. 5000 bids + 5000 asks </w:t>
            </w:r>
            <w:r>
              <w:br/>
              <w:t xml:space="preserve">Default returns to </w:t>
            </w:r>
            <w:r>
              <w:rPr>
                <w:rStyle w:val="HTML"/>
              </w:rPr>
              <w:t>1</w:t>
            </w:r>
            <w:r>
              <w:t xml:space="preserve"> depth data.</w:t>
            </w:r>
          </w:p>
        </w:tc>
      </w:tr>
    </w:tbl>
    <w:p w:rsidR="00000000" w:rsidRDefault="00000000">
      <w:pPr>
        <w:pStyle w:val="a5"/>
        <w:ind w:left="720" w:right="720"/>
        <w:divId w:val="796873563"/>
      </w:pPr>
      <w:r>
        <w:t>Response Example</w:t>
      </w:r>
    </w:p>
    <w:p w:rsidR="00000000" w:rsidRDefault="00000000">
      <w:pPr>
        <w:pStyle w:val="HTML0"/>
        <w:divId w:val="1679431840"/>
        <w:rPr>
          <w:rStyle w:val="w"/>
        </w:rPr>
      </w:pPr>
      <w:r>
        <w:rPr>
          <w:rStyle w:val="p"/>
        </w:rPr>
        <w:t>{</w:t>
      </w:r>
    </w:p>
    <w:p w:rsidR="00000000" w:rsidRDefault="00000000">
      <w:pPr>
        <w:pStyle w:val="HTML0"/>
        <w:divId w:val="1679431840"/>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679431840"/>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1679431840"/>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679431840"/>
        <w:rPr>
          <w:rStyle w:val="w"/>
        </w:rPr>
      </w:pPr>
      <w:r>
        <w:rPr>
          <w:rStyle w:val="w"/>
        </w:rPr>
        <w:t xml:space="preserve">        </w:t>
      </w:r>
      <w:r>
        <w:rPr>
          <w:rStyle w:val="p"/>
        </w:rPr>
        <w:t>{</w:t>
      </w:r>
    </w:p>
    <w:p w:rsidR="00000000" w:rsidRDefault="00000000">
      <w:pPr>
        <w:pStyle w:val="HTML0"/>
        <w:divId w:val="1679431840"/>
        <w:rPr>
          <w:rStyle w:val="w"/>
        </w:rPr>
      </w:pPr>
      <w:r>
        <w:rPr>
          <w:rStyle w:val="w"/>
        </w:rPr>
        <w:t xml:space="preserve">            </w:t>
      </w:r>
      <w:r>
        <w:rPr>
          <w:rStyle w:val="nl"/>
        </w:rPr>
        <w:t>"asks"</w:t>
      </w:r>
      <w:r>
        <w:rPr>
          <w:rStyle w:val="p"/>
        </w:rPr>
        <w:t>:</w:t>
      </w:r>
      <w:r>
        <w:rPr>
          <w:rStyle w:val="w"/>
        </w:rPr>
        <w:t xml:space="preserve"> </w:t>
      </w:r>
      <w:r>
        <w:rPr>
          <w:rStyle w:val="p"/>
        </w:rPr>
        <w:t>[</w:t>
      </w:r>
    </w:p>
    <w:p w:rsidR="00000000" w:rsidRDefault="00000000">
      <w:pPr>
        <w:pStyle w:val="HTML0"/>
        <w:divId w:val="1679431840"/>
        <w:rPr>
          <w:rStyle w:val="w"/>
        </w:rPr>
      </w:pPr>
      <w:r>
        <w:rPr>
          <w:rStyle w:val="w"/>
        </w:rPr>
        <w:t xml:space="preserve">                </w:t>
      </w:r>
      <w:r>
        <w:rPr>
          <w:rStyle w:val="p"/>
        </w:rPr>
        <w:t>[</w:t>
      </w:r>
    </w:p>
    <w:p w:rsidR="00000000" w:rsidRDefault="00000000">
      <w:pPr>
        <w:pStyle w:val="HTML0"/>
        <w:divId w:val="1679431840"/>
        <w:rPr>
          <w:rStyle w:val="w"/>
        </w:rPr>
      </w:pPr>
      <w:r>
        <w:rPr>
          <w:rStyle w:val="w"/>
        </w:rPr>
        <w:t xml:space="preserve">                    </w:t>
      </w:r>
      <w:r>
        <w:rPr>
          <w:rStyle w:val="s2"/>
        </w:rPr>
        <w:t>"41006.8"</w:t>
      </w:r>
      <w:r>
        <w:rPr>
          <w:rStyle w:val="p"/>
        </w:rPr>
        <w:t>,</w:t>
      </w:r>
    </w:p>
    <w:p w:rsidR="00000000" w:rsidRDefault="00000000">
      <w:pPr>
        <w:pStyle w:val="HTML0"/>
        <w:divId w:val="1679431840"/>
        <w:rPr>
          <w:rStyle w:val="w"/>
        </w:rPr>
      </w:pPr>
      <w:r>
        <w:rPr>
          <w:rStyle w:val="w"/>
        </w:rPr>
        <w:t xml:space="preserve">                    </w:t>
      </w:r>
      <w:r>
        <w:rPr>
          <w:rStyle w:val="s2"/>
        </w:rPr>
        <w:t>"0.60038921"</w:t>
      </w:r>
      <w:r>
        <w:rPr>
          <w:rStyle w:val="p"/>
        </w:rPr>
        <w:t>,</w:t>
      </w:r>
    </w:p>
    <w:p w:rsidR="00000000" w:rsidRDefault="00000000">
      <w:pPr>
        <w:pStyle w:val="HTML0"/>
        <w:divId w:val="1679431840"/>
        <w:rPr>
          <w:rStyle w:val="w"/>
        </w:rPr>
      </w:pPr>
      <w:r>
        <w:rPr>
          <w:rStyle w:val="w"/>
        </w:rPr>
        <w:t xml:space="preserve">                    </w:t>
      </w:r>
      <w:r>
        <w:rPr>
          <w:rStyle w:val="s2"/>
        </w:rPr>
        <w:t>"1"</w:t>
      </w:r>
    </w:p>
    <w:p w:rsidR="00000000" w:rsidRDefault="00000000">
      <w:pPr>
        <w:pStyle w:val="HTML0"/>
        <w:divId w:val="1679431840"/>
        <w:rPr>
          <w:rStyle w:val="w"/>
        </w:rPr>
      </w:pPr>
      <w:r>
        <w:rPr>
          <w:rStyle w:val="w"/>
        </w:rPr>
        <w:t xml:space="preserve">                </w:t>
      </w:r>
      <w:r>
        <w:rPr>
          <w:rStyle w:val="p"/>
        </w:rPr>
        <w:t>]</w:t>
      </w:r>
    </w:p>
    <w:p w:rsidR="00000000" w:rsidRDefault="00000000">
      <w:pPr>
        <w:pStyle w:val="HTML0"/>
        <w:divId w:val="1679431840"/>
        <w:rPr>
          <w:rStyle w:val="w"/>
        </w:rPr>
      </w:pPr>
      <w:r>
        <w:rPr>
          <w:rStyle w:val="w"/>
        </w:rPr>
        <w:t xml:space="preserve">            </w:t>
      </w:r>
      <w:r>
        <w:rPr>
          <w:rStyle w:val="p"/>
        </w:rPr>
        <w:t>],</w:t>
      </w:r>
    </w:p>
    <w:p w:rsidR="00000000" w:rsidRDefault="00000000">
      <w:pPr>
        <w:pStyle w:val="HTML0"/>
        <w:divId w:val="1679431840"/>
        <w:rPr>
          <w:rStyle w:val="w"/>
        </w:rPr>
      </w:pPr>
      <w:r>
        <w:rPr>
          <w:rStyle w:val="w"/>
        </w:rPr>
        <w:t xml:space="preserve">            </w:t>
      </w:r>
      <w:r>
        <w:rPr>
          <w:rStyle w:val="nl"/>
        </w:rPr>
        <w:t>"bids"</w:t>
      </w:r>
      <w:r>
        <w:rPr>
          <w:rStyle w:val="p"/>
        </w:rPr>
        <w:t>:</w:t>
      </w:r>
      <w:r>
        <w:rPr>
          <w:rStyle w:val="w"/>
        </w:rPr>
        <w:t xml:space="preserve"> </w:t>
      </w:r>
      <w:r>
        <w:rPr>
          <w:rStyle w:val="p"/>
        </w:rPr>
        <w:t>[</w:t>
      </w:r>
    </w:p>
    <w:p w:rsidR="00000000" w:rsidRDefault="00000000">
      <w:pPr>
        <w:pStyle w:val="HTML0"/>
        <w:divId w:val="1679431840"/>
        <w:rPr>
          <w:rStyle w:val="w"/>
        </w:rPr>
      </w:pPr>
      <w:r>
        <w:rPr>
          <w:rStyle w:val="w"/>
        </w:rPr>
        <w:t xml:space="preserve">                </w:t>
      </w:r>
      <w:r>
        <w:rPr>
          <w:rStyle w:val="p"/>
        </w:rPr>
        <w:t>[</w:t>
      </w:r>
    </w:p>
    <w:p w:rsidR="00000000" w:rsidRDefault="00000000">
      <w:pPr>
        <w:pStyle w:val="HTML0"/>
        <w:divId w:val="1679431840"/>
        <w:rPr>
          <w:rStyle w:val="w"/>
        </w:rPr>
      </w:pPr>
      <w:r>
        <w:rPr>
          <w:rStyle w:val="w"/>
        </w:rPr>
        <w:t xml:space="preserve">                    </w:t>
      </w:r>
      <w:r>
        <w:rPr>
          <w:rStyle w:val="s2"/>
        </w:rPr>
        <w:t>"41006.3"</w:t>
      </w:r>
      <w:r>
        <w:rPr>
          <w:rStyle w:val="p"/>
        </w:rPr>
        <w:t>,</w:t>
      </w:r>
    </w:p>
    <w:p w:rsidR="00000000" w:rsidRDefault="00000000">
      <w:pPr>
        <w:pStyle w:val="HTML0"/>
        <w:divId w:val="1679431840"/>
        <w:rPr>
          <w:rStyle w:val="w"/>
        </w:rPr>
      </w:pPr>
      <w:r>
        <w:rPr>
          <w:rStyle w:val="w"/>
        </w:rPr>
        <w:t xml:space="preserve">                    </w:t>
      </w:r>
      <w:r>
        <w:rPr>
          <w:rStyle w:val="s2"/>
        </w:rPr>
        <w:t>"0.30178218"</w:t>
      </w:r>
      <w:r>
        <w:rPr>
          <w:rStyle w:val="p"/>
        </w:rPr>
        <w:t>,</w:t>
      </w:r>
    </w:p>
    <w:p w:rsidR="00000000" w:rsidRDefault="00000000">
      <w:pPr>
        <w:pStyle w:val="HTML0"/>
        <w:divId w:val="1679431840"/>
        <w:rPr>
          <w:rStyle w:val="w"/>
        </w:rPr>
      </w:pPr>
      <w:r>
        <w:rPr>
          <w:rStyle w:val="w"/>
        </w:rPr>
        <w:t xml:space="preserve">                    </w:t>
      </w:r>
      <w:r>
        <w:rPr>
          <w:rStyle w:val="s2"/>
        </w:rPr>
        <w:t>"2"</w:t>
      </w:r>
    </w:p>
    <w:p w:rsidR="00000000" w:rsidRDefault="00000000">
      <w:pPr>
        <w:pStyle w:val="HTML0"/>
        <w:divId w:val="1679431840"/>
        <w:rPr>
          <w:rStyle w:val="w"/>
        </w:rPr>
      </w:pPr>
      <w:r>
        <w:rPr>
          <w:rStyle w:val="w"/>
        </w:rPr>
        <w:t xml:space="preserve">                </w:t>
      </w:r>
      <w:r>
        <w:rPr>
          <w:rStyle w:val="p"/>
        </w:rPr>
        <w:t>]</w:t>
      </w:r>
    </w:p>
    <w:p w:rsidR="00000000" w:rsidRDefault="00000000">
      <w:pPr>
        <w:pStyle w:val="HTML0"/>
        <w:divId w:val="1679431840"/>
        <w:rPr>
          <w:rStyle w:val="w"/>
        </w:rPr>
      </w:pPr>
      <w:r>
        <w:rPr>
          <w:rStyle w:val="w"/>
        </w:rPr>
        <w:t xml:space="preserve">            </w:t>
      </w:r>
      <w:r>
        <w:rPr>
          <w:rStyle w:val="p"/>
        </w:rPr>
        <w:t>],</w:t>
      </w:r>
    </w:p>
    <w:p w:rsidR="00000000" w:rsidRDefault="00000000">
      <w:pPr>
        <w:pStyle w:val="HTML0"/>
        <w:divId w:val="1679431840"/>
        <w:rPr>
          <w:rStyle w:val="w"/>
        </w:rPr>
      </w:pPr>
      <w:r>
        <w:rPr>
          <w:rStyle w:val="w"/>
        </w:rPr>
        <w:t xml:space="preserve">            </w:t>
      </w:r>
      <w:r>
        <w:rPr>
          <w:rStyle w:val="nl"/>
        </w:rPr>
        <w:t>"ts"</w:t>
      </w:r>
      <w:r>
        <w:rPr>
          <w:rStyle w:val="p"/>
        </w:rPr>
        <w:t>:</w:t>
      </w:r>
      <w:r>
        <w:rPr>
          <w:rStyle w:val="w"/>
        </w:rPr>
        <w:t xml:space="preserve"> </w:t>
      </w:r>
      <w:r>
        <w:rPr>
          <w:rStyle w:val="s2"/>
        </w:rPr>
        <w:t>"1629966436396"</w:t>
      </w:r>
    </w:p>
    <w:p w:rsidR="00000000" w:rsidRDefault="00000000">
      <w:pPr>
        <w:pStyle w:val="HTML0"/>
        <w:divId w:val="1679431840"/>
        <w:rPr>
          <w:rStyle w:val="w"/>
        </w:rPr>
      </w:pPr>
      <w:r>
        <w:rPr>
          <w:rStyle w:val="w"/>
        </w:rPr>
        <w:t xml:space="preserve">        </w:t>
      </w:r>
      <w:r>
        <w:rPr>
          <w:rStyle w:val="p"/>
        </w:rPr>
        <w:t>}</w:t>
      </w:r>
    </w:p>
    <w:p w:rsidR="00000000" w:rsidRDefault="00000000">
      <w:pPr>
        <w:pStyle w:val="HTML0"/>
        <w:divId w:val="1679431840"/>
        <w:rPr>
          <w:rStyle w:val="w"/>
        </w:rPr>
      </w:pPr>
      <w:r>
        <w:rPr>
          <w:rStyle w:val="w"/>
        </w:rPr>
        <w:t xml:space="preserve">    </w:t>
      </w:r>
      <w:r>
        <w:rPr>
          <w:rStyle w:val="p"/>
        </w:rPr>
        <w:t>]</w:t>
      </w:r>
    </w:p>
    <w:p w:rsidR="00000000" w:rsidRDefault="00000000">
      <w:pPr>
        <w:pStyle w:val="HTML0"/>
        <w:divId w:val="1679431840"/>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319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asks</w:t>
            </w:r>
          </w:p>
        </w:tc>
        <w:tc>
          <w:tcPr>
            <w:tcW w:w="0" w:type="auto"/>
            <w:vAlign w:val="center"/>
            <w:hideMark/>
          </w:tcPr>
          <w:p w:rsidR="00000000" w:rsidRDefault="00000000">
            <w:r>
              <w:t>Array</w:t>
            </w:r>
          </w:p>
        </w:tc>
        <w:tc>
          <w:tcPr>
            <w:tcW w:w="0" w:type="auto"/>
            <w:vAlign w:val="center"/>
            <w:hideMark/>
          </w:tcPr>
          <w:p w:rsidR="00000000" w:rsidRDefault="00000000">
            <w:r>
              <w:t>Order book on sell side</w:t>
            </w:r>
          </w:p>
        </w:tc>
      </w:tr>
      <w:tr w:rsidR="00000000">
        <w:trPr>
          <w:divId w:val="175387555"/>
          <w:tblCellSpacing w:w="15" w:type="dxa"/>
        </w:trPr>
        <w:tc>
          <w:tcPr>
            <w:tcW w:w="0" w:type="auto"/>
            <w:vAlign w:val="center"/>
            <w:hideMark/>
          </w:tcPr>
          <w:p w:rsidR="00000000" w:rsidRDefault="00000000">
            <w:r>
              <w:t>bids</w:t>
            </w:r>
          </w:p>
        </w:tc>
        <w:tc>
          <w:tcPr>
            <w:tcW w:w="0" w:type="auto"/>
            <w:vAlign w:val="center"/>
            <w:hideMark/>
          </w:tcPr>
          <w:p w:rsidR="00000000" w:rsidRDefault="00000000">
            <w:r>
              <w:t>Array</w:t>
            </w:r>
          </w:p>
        </w:tc>
        <w:tc>
          <w:tcPr>
            <w:tcW w:w="0" w:type="auto"/>
            <w:vAlign w:val="center"/>
            <w:hideMark/>
          </w:tcPr>
          <w:p w:rsidR="00000000" w:rsidRDefault="00000000">
            <w:r>
              <w:t>Order book on buy side</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Order book generation time</w:t>
            </w:r>
          </w:p>
        </w:tc>
      </w:tr>
    </w:tbl>
    <w:p w:rsidR="00000000" w:rsidRDefault="00000000">
      <w:pPr>
        <w:divId w:val="175387555"/>
      </w:pPr>
      <w:r>
        <w:t>An example of the array of asks and bids values: ["411.8", "10", "4"]</w:t>
      </w:r>
      <w:r>
        <w:br/>
        <w:t>- "411.8" is the depth price</w:t>
      </w:r>
      <w:r>
        <w:br/>
        <w:t>- "10" is the quantity at the price (number of contracts for derivatives, quantity in base currency for Spot and Spot Margin)</w:t>
      </w:r>
      <w:r>
        <w:br/>
        <w:t>- "4" is the number of orders at the price.</w:t>
      </w:r>
      <w:r>
        <w:br/>
        <w:t xml:space="preserve">The order book data will be updated around once a second during the call auction. </w:t>
      </w:r>
    </w:p>
    <w:p w:rsidR="00000000" w:rsidRDefault="00000000">
      <w:pPr>
        <w:pStyle w:val="3"/>
        <w:divId w:val="175387555"/>
      </w:pPr>
      <w:r>
        <w:t>GET / Candlesticks</w:t>
      </w:r>
    </w:p>
    <w:p w:rsidR="00000000" w:rsidRDefault="00000000">
      <w:pPr>
        <w:pStyle w:val="a5"/>
        <w:divId w:val="175387555"/>
      </w:pPr>
      <w:r>
        <w:t xml:space="preserve">Retrieve the candlestick charts. This endpoint can retrieve the latest 1,440 data entries. Charts are returned in groups based on the requested bar. </w:t>
      </w:r>
    </w:p>
    <w:p w:rsidR="00000000" w:rsidRDefault="00000000">
      <w:pPr>
        <w:pStyle w:val="4"/>
        <w:divId w:val="175387555"/>
      </w:pPr>
      <w:r>
        <w:t>Rate Limit: 40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/api/v5/market/candles</w:t>
      </w:r>
    </w:p>
    <w:p w:rsidR="00000000" w:rsidRDefault="00000000">
      <w:pPr>
        <w:pStyle w:val="a5"/>
        <w:ind w:left="720" w:right="720"/>
        <w:divId w:val="703673702"/>
      </w:pPr>
      <w:r>
        <w:t>Request Example</w:t>
      </w:r>
    </w:p>
    <w:p w:rsidR="00000000" w:rsidRDefault="00000000">
      <w:pPr>
        <w:pStyle w:val="HTML0"/>
        <w:divId w:val="703943695"/>
        <w:rPr>
          <w:rStyle w:val="HTML"/>
        </w:rPr>
      </w:pPr>
      <w:r>
        <w:rPr>
          <w:rStyle w:val="HTML"/>
        </w:rPr>
        <w:t>GET /api/v5/market/candles?instId</w:t>
      </w:r>
      <w:r>
        <w:rPr>
          <w:rStyle w:val="o"/>
        </w:rPr>
        <w:t>=</w:t>
      </w:r>
      <w:r>
        <w:rPr>
          <w:rStyle w:val="HTML"/>
        </w:rPr>
        <w:t>BTC-USDT</w:t>
      </w:r>
    </w:p>
    <w:p w:rsidR="00000000" w:rsidRDefault="00000000">
      <w:pPr>
        <w:pStyle w:val="HTML0"/>
        <w:divId w:val="1502890910"/>
        <w:rPr>
          <w:rStyle w:val="HTML"/>
          <w:vanish/>
        </w:rPr>
      </w:pPr>
      <w:r>
        <w:rPr>
          <w:rStyle w:val="kn"/>
          <w:vanish/>
        </w:rPr>
        <w:t>import</w:t>
      </w:r>
      <w:r>
        <w:rPr>
          <w:rStyle w:val="HTML"/>
          <w:vanish/>
        </w:rPr>
        <w:t xml:space="preserve"> </w:t>
      </w:r>
      <w:r>
        <w:rPr>
          <w:rStyle w:val="nn"/>
          <w:vanish/>
        </w:rPr>
        <w:t>okx.MarketData</w:t>
      </w:r>
      <w:r>
        <w:rPr>
          <w:rStyle w:val="HTML"/>
          <w:vanish/>
        </w:rPr>
        <w:t xml:space="preserve"> </w:t>
      </w:r>
      <w:r>
        <w:rPr>
          <w:rStyle w:val="k"/>
          <w:vanish/>
        </w:rPr>
        <w:t>as</w:t>
      </w:r>
      <w:r>
        <w:rPr>
          <w:rStyle w:val="HTML"/>
          <w:vanish/>
        </w:rPr>
        <w:t xml:space="preserve"> </w:t>
      </w:r>
      <w:r>
        <w:rPr>
          <w:rStyle w:val="n"/>
          <w:vanish/>
        </w:rPr>
        <w:t>MarketData</w:t>
      </w:r>
    </w:p>
    <w:p w:rsidR="00000000" w:rsidRDefault="00000000">
      <w:pPr>
        <w:pStyle w:val="HTML0"/>
        <w:divId w:val="1502890910"/>
        <w:rPr>
          <w:rStyle w:val="HTML"/>
          <w:vanish/>
        </w:rPr>
      </w:pPr>
    </w:p>
    <w:p w:rsidR="00000000" w:rsidRDefault="00000000">
      <w:pPr>
        <w:pStyle w:val="HTML0"/>
        <w:divId w:val="1502890910"/>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trading:0 , demo trading:1</w:t>
      </w:r>
    </w:p>
    <w:p w:rsidR="00000000" w:rsidRDefault="00000000">
      <w:pPr>
        <w:pStyle w:val="HTML0"/>
        <w:divId w:val="1502890910"/>
        <w:rPr>
          <w:rStyle w:val="HTML"/>
          <w:vanish/>
        </w:rPr>
      </w:pPr>
    </w:p>
    <w:p w:rsidR="00000000" w:rsidRDefault="00000000">
      <w:pPr>
        <w:pStyle w:val="HTML0"/>
        <w:divId w:val="1502890910"/>
        <w:rPr>
          <w:rStyle w:val="HTML"/>
          <w:vanish/>
        </w:rPr>
      </w:pPr>
      <w:r>
        <w:rPr>
          <w:rStyle w:val="n"/>
          <w:vanish/>
        </w:rPr>
        <w:t>marketDataAPI</w:t>
      </w:r>
      <w:r>
        <w:rPr>
          <w:rStyle w:val="HTML"/>
          <w:vanish/>
        </w:rPr>
        <w:t xml:space="preserve"> </w:t>
      </w:r>
      <w:r>
        <w:rPr>
          <w:rStyle w:val="o"/>
          <w:vanish/>
        </w:rPr>
        <w:t>=</w:t>
      </w:r>
      <w:r>
        <w:rPr>
          <w:rStyle w:val="HTML"/>
          <w:vanish/>
        </w:rPr>
        <w:t xml:space="preserve">  </w:t>
      </w:r>
      <w:r>
        <w:rPr>
          <w:rStyle w:val="n"/>
          <w:vanish/>
        </w:rPr>
        <w:t>MarketData</w:t>
      </w:r>
      <w:r>
        <w:rPr>
          <w:rStyle w:val="p"/>
          <w:vanish/>
        </w:rPr>
        <w:t>.</w:t>
      </w:r>
      <w:r>
        <w:rPr>
          <w:rStyle w:val="n"/>
          <w:vanish/>
        </w:rPr>
        <w:t>MarketAPI</w:t>
      </w:r>
      <w:r>
        <w:rPr>
          <w:rStyle w:val="p"/>
          <w:vanish/>
        </w:rPr>
        <w:t>(</w:t>
      </w:r>
      <w:r>
        <w:rPr>
          <w:rStyle w:val="n"/>
          <w:vanish/>
        </w:rPr>
        <w:t>flag</w:t>
      </w:r>
      <w:r>
        <w:rPr>
          <w:rStyle w:val="o"/>
          <w:vanish/>
        </w:rPr>
        <w:t>=</w:t>
      </w:r>
      <w:r>
        <w:rPr>
          <w:rStyle w:val="n"/>
          <w:vanish/>
        </w:rPr>
        <w:t>flag</w:t>
      </w:r>
      <w:r>
        <w:rPr>
          <w:rStyle w:val="p"/>
          <w:vanish/>
        </w:rPr>
        <w:t>)</w:t>
      </w:r>
    </w:p>
    <w:p w:rsidR="00000000" w:rsidRDefault="00000000">
      <w:pPr>
        <w:pStyle w:val="HTML0"/>
        <w:divId w:val="1502890910"/>
        <w:rPr>
          <w:rStyle w:val="HTML"/>
          <w:vanish/>
        </w:rPr>
      </w:pPr>
    </w:p>
    <w:p w:rsidR="00000000" w:rsidRDefault="00000000">
      <w:pPr>
        <w:pStyle w:val="HTML0"/>
        <w:divId w:val="1502890910"/>
        <w:rPr>
          <w:rStyle w:val="c1"/>
          <w:vanish/>
        </w:rPr>
      </w:pPr>
      <w:r>
        <w:rPr>
          <w:rStyle w:val="c1"/>
          <w:vanish/>
        </w:rPr>
        <w:t># Retrieve the candlestick charts</w:t>
      </w:r>
    </w:p>
    <w:p w:rsidR="00000000" w:rsidRDefault="00000000">
      <w:pPr>
        <w:pStyle w:val="HTML0"/>
        <w:divId w:val="1502890910"/>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marketDataAPI</w:t>
      </w:r>
      <w:r>
        <w:rPr>
          <w:rStyle w:val="p"/>
          <w:vanish/>
        </w:rPr>
        <w:t>.</w:t>
      </w:r>
      <w:r>
        <w:rPr>
          <w:rStyle w:val="n"/>
          <w:vanish/>
        </w:rPr>
        <w:t>get_candlesticks</w:t>
      </w:r>
      <w:r>
        <w:rPr>
          <w:rStyle w:val="p"/>
          <w:vanish/>
        </w:rPr>
        <w:t>(</w:t>
      </w:r>
    </w:p>
    <w:p w:rsidR="00000000" w:rsidRDefault="00000000">
      <w:pPr>
        <w:pStyle w:val="HTML0"/>
        <w:divId w:val="1502890910"/>
        <w:rPr>
          <w:rStyle w:val="HTML"/>
          <w:vanish/>
        </w:rPr>
      </w:pPr>
      <w:r>
        <w:rPr>
          <w:rStyle w:val="HTML"/>
          <w:vanish/>
        </w:rPr>
        <w:t xml:space="preserve">    </w:t>
      </w:r>
      <w:r>
        <w:rPr>
          <w:rStyle w:val="n"/>
          <w:vanish/>
        </w:rPr>
        <w:t>instId</w:t>
      </w:r>
      <w:r>
        <w:rPr>
          <w:rStyle w:val="o"/>
          <w:vanish/>
        </w:rPr>
        <w:t>=</w:t>
      </w:r>
      <w:r>
        <w:rPr>
          <w:rStyle w:val="s"/>
          <w:vanish/>
        </w:rPr>
        <w:t>"BTC-USDT"</w:t>
      </w:r>
    </w:p>
    <w:p w:rsidR="00000000" w:rsidRDefault="00000000">
      <w:pPr>
        <w:pStyle w:val="HTML0"/>
        <w:divId w:val="1502890910"/>
        <w:rPr>
          <w:rStyle w:val="HTML"/>
          <w:vanish/>
        </w:rPr>
      </w:pPr>
      <w:r>
        <w:rPr>
          <w:rStyle w:val="p"/>
          <w:vanish/>
        </w:rPr>
        <w:t>)</w:t>
      </w:r>
    </w:p>
    <w:p w:rsidR="00000000" w:rsidRDefault="00000000">
      <w:pPr>
        <w:pStyle w:val="HTML0"/>
        <w:divId w:val="1502890910"/>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619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Instrument ID, e.g. </w:t>
            </w:r>
            <w:r>
              <w:rPr>
                <w:rStyle w:val="HTML"/>
              </w:rPr>
              <w:t>BTC-USDT</w:t>
            </w:r>
          </w:p>
        </w:tc>
      </w:tr>
      <w:tr w:rsidR="00000000">
        <w:trPr>
          <w:divId w:val="175387555"/>
          <w:tblCellSpacing w:w="15" w:type="dxa"/>
        </w:trPr>
        <w:tc>
          <w:tcPr>
            <w:tcW w:w="0" w:type="auto"/>
            <w:vAlign w:val="center"/>
            <w:hideMark/>
          </w:tcPr>
          <w:p w:rsidR="00000000" w:rsidRDefault="00000000">
            <w:r>
              <w:t>bar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Bar size, the default is </w:t>
            </w:r>
            <w:r>
              <w:rPr>
                <w:rStyle w:val="HTML"/>
              </w:rPr>
              <w:t>1m</w:t>
            </w:r>
            <w:r>
              <w:br/>
              <w:t xml:space="preserve">e.g. [1m/3m/5m/15m/30m/1H/2H/4H] </w:t>
            </w:r>
            <w:r>
              <w:br/>
              <w:t>Hong Kong time opening price k-line: [6H/12H/1D/2D/3D/1W/1M/3M]</w:t>
            </w:r>
            <w:r>
              <w:br/>
              <w:t>UTC time opening price k-line: [/6Hutc/12Hutc/1Dutc/2Dutc/3Dutc/1Wutc/1Mutc/3Mutc]</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earlier than the requested </w:t>
            </w:r>
            <w:r>
              <w:rPr>
                <w:rStyle w:val="HTML"/>
              </w:rPr>
              <w:t>ts</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newer than the requested </w:t>
            </w:r>
            <w:r>
              <w:rPr>
                <w:rStyle w:val="HTML"/>
              </w:rPr>
              <w:t>ts</w:t>
            </w:r>
            <w:r>
              <w:t xml:space="preserve">. The latest data will be returned when using </w:t>
            </w:r>
            <w:r>
              <w:rPr>
                <w:rStyle w:val="HTML"/>
              </w:rPr>
              <w:t>before</w:t>
            </w:r>
            <w:r>
              <w:t xml:space="preserve"> individually</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Number of results per request. The maximum is </w:t>
            </w:r>
            <w:r>
              <w:rPr>
                <w:rStyle w:val="HTML"/>
              </w:rPr>
              <w:t>300</w:t>
            </w:r>
            <w:r>
              <w:t xml:space="preserve">. The default is </w:t>
            </w:r>
            <w:r>
              <w:rPr>
                <w:rStyle w:val="HTML"/>
              </w:rPr>
              <w:t>100</w:t>
            </w:r>
            <w:r>
              <w:t>.</w:t>
            </w:r>
          </w:p>
        </w:tc>
      </w:tr>
    </w:tbl>
    <w:p w:rsidR="00000000" w:rsidRDefault="00000000">
      <w:pPr>
        <w:pStyle w:val="a5"/>
        <w:ind w:left="720" w:right="720"/>
        <w:divId w:val="63838520"/>
      </w:pPr>
      <w:r>
        <w:t>Response Example</w:t>
      </w:r>
    </w:p>
    <w:p w:rsidR="00000000" w:rsidRDefault="00000000">
      <w:pPr>
        <w:pStyle w:val="HTML0"/>
        <w:divId w:val="179972864"/>
        <w:rPr>
          <w:rStyle w:val="w"/>
        </w:rPr>
      </w:pPr>
      <w:r>
        <w:rPr>
          <w:rStyle w:val="p"/>
        </w:rPr>
        <w:t>{</w:t>
      </w:r>
    </w:p>
    <w:p w:rsidR="00000000" w:rsidRDefault="00000000">
      <w:pPr>
        <w:pStyle w:val="HTML0"/>
        <w:divId w:val="179972864"/>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179972864"/>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179972864"/>
        <w:rPr>
          <w:rStyle w:val="w"/>
        </w:rPr>
      </w:pPr>
      <w:r>
        <w:rPr>
          <w:rStyle w:val="w"/>
        </w:rPr>
        <w:t xml:space="preserve">    </w:t>
      </w:r>
      <w:r>
        <w:rPr>
          <w:rStyle w:val="nl"/>
        </w:rPr>
        <w:t>"data"</w:t>
      </w:r>
      <w:r>
        <w:rPr>
          <w:rStyle w:val="p"/>
        </w:rPr>
        <w:t>:[</w:t>
      </w:r>
    </w:p>
    <w:p w:rsidR="00000000" w:rsidRDefault="00000000">
      <w:pPr>
        <w:pStyle w:val="HTML0"/>
        <w:divId w:val="179972864"/>
        <w:rPr>
          <w:rStyle w:val="w"/>
        </w:rPr>
      </w:pPr>
      <w:r>
        <w:rPr>
          <w:rStyle w:val="w"/>
        </w:rPr>
        <w:t xml:space="preserve">     </w:t>
      </w:r>
      <w:r>
        <w:rPr>
          <w:rStyle w:val="p"/>
        </w:rPr>
        <w:t>[</w:t>
      </w:r>
    </w:p>
    <w:p w:rsidR="00000000" w:rsidRDefault="00000000">
      <w:pPr>
        <w:pStyle w:val="HTML0"/>
        <w:divId w:val="179972864"/>
        <w:rPr>
          <w:rStyle w:val="w"/>
        </w:rPr>
      </w:pPr>
      <w:r>
        <w:rPr>
          <w:rStyle w:val="w"/>
        </w:rPr>
        <w:t xml:space="preserve">        </w:t>
      </w:r>
      <w:r>
        <w:rPr>
          <w:rStyle w:val="s2"/>
        </w:rPr>
        <w:t>"1597026383085"</w:t>
      </w:r>
      <w:r>
        <w:rPr>
          <w:rStyle w:val="p"/>
        </w:rPr>
        <w:t>,</w:t>
      </w:r>
    </w:p>
    <w:p w:rsidR="00000000" w:rsidRDefault="00000000">
      <w:pPr>
        <w:pStyle w:val="HTML0"/>
        <w:divId w:val="179972864"/>
        <w:rPr>
          <w:rStyle w:val="w"/>
        </w:rPr>
      </w:pPr>
      <w:r>
        <w:rPr>
          <w:rStyle w:val="w"/>
        </w:rPr>
        <w:t xml:space="preserve">        </w:t>
      </w:r>
      <w:r>
        <w:rPr>
          <w:rStyle w:val="s2"/>
        </w:rPr>
        <w:t>"3.721"</w:t>
      </w:r>
      <w:r>
        <w:rPr>
          <w:rStyle w:val="p"/>
        </w:rPr>
        <w:t>,</w:t>
      </w:r>
    </w:p>
    <w:p w:rsidR="00000000" w:rsidRDefault="00000000">
      <w:pPr>
        <w:pStyle w:val="HTML0"/>
        <w:divId w:val="179972864"/>
        <w:rPr>
          <w:rStyle w:val="w"/>
        </w:rPr>
      </w:pPr>
      <w:r>
        <w:rPr>
          <w:rStyle w:val="w"/>
        </w:rPr>
        <w:t xml:space="preserve">        </w:t>
      </w:r>
      <w:r>
        <w:rPr>
          <w:rStyle w:val="s2"/>
        </w:rPr>
        <w:t>"3.743"</w:t>
      </w:r>
      <w:r>
        <w:rPr>
          <w:rStyle w:val="p"/>
        </w:rPr>
        <w:t>,</w:t>
      </w:r>
    </w:p>
    <w:p w:rsidR="00000000" w:rsidRDefault="00000000">
      <w:pPr>
        <w:pStyle w:val="HTML0"/>
        <w:divId w:val="179972864"/>
        <w:rPr>
          <w:rStyle w:val="w"/>
        </w:rPr>
      </w:pPr>
      <w:r>
        <w:rPr>
          <w:rStyle w:val="w"/>
        </w:rPr>
        <w:t xml:space="preserve">        </w:t>
      </w:r>
      <w:r>
        <w:rPr>
          <w:rStyle w:val="s2"/>
        </w:rPr>
        <w:t>"3.677"</w:t>
      </w:r>
      <w:r>
        <w:rPr>
          <w:rStyle w:val="p"/>
        </w:rPr>
        <w:t>,</w:t>
      </w:r>
    </w:p>
    <w:p w:rsidR="00000000" w:rsidRDefault="00000000">
      <w:pPr>
        <w:pStyle w:val="HTML0"/>
        <w:divId w:val="179972864"/>
        <w:rPr>
          <w:rStyle w:val="w"/>
        </w:rPr>
      </w:pPr>
      <w:r>
        <w:rPr>
          <w:rStyle w:val="w"/>
        </w:rPr>
        <w:t xml:space="preserve">        </w:t>
      </w:r>
      <w:r>
        <w:rPr>
          <w:rStyle w:val="s2"/>
        </w:rPr>
        <w:t>"3.708"</w:t>
      </w:r>
      <w:r>
        <w:rPr>
          <w:rStyle w:val="p"/>
        </w:rPr>
        <w:t>,</w:t>
      </w:r>
    </w:p>
    <w:p w:rsidR="00000000" w:rsidRDefault="00000000">
      <w:pPr>
        <w:pStyle w:val="HTML0"/>
        <w:divId w:val="179972864"/>
        <w:rPr>
          <w:rStyle w:val="w"/>
        </w:rPr>
      </w:pPr>
      <w:r>
        <w:rPr>
          <w:rStyle w:val="w"/>
        </w:rPr>
        <w:t xml:space="preserve">        </w:t>
      </w:r>
      <w:r>
        <w:rPr>
          <w:rStyle w:val="s2"/>
        </w:rPr>
        <w:t>"8422410"</w:t>
      </w:r>
      <w:r>
        <w:rPr>
          <w:rStyle w:val="p"/>
        </w:rPr>
        <w:t>,</w:t>
      </w:r>
    </w:p>
    <w:p w:rsidR="00000000" w:rsidRDefault="00000000">
      <w:pPr>
        <w:pStyle w:val="HTML0"/>
        <w:divId w:val="179972864"/>
        <w:rPr>
          <w:rStyle w:val="w"/>
        </w:rPr>
      </w:pPr>
      <w:r>
        <w:rPr>
          <w:rStyle w:val="w"/>
        </w:rPr>
        <w:t xml:space="preserve">        </w:t>
      </w:r>
      <w:r>
        <w:rPr>
          <w:rStyle w:val="s2"/>
        </w:rPr>
        <w:t>"22698348.04828491"</w:t>
      </w:r>
      <w:r>
        <w:rPr>
          <w:rStyle w:val="p"/>
        </w:rPr>
        <w:t>,</w:t>
      </w:r>
    </w:p>
    <w:p w:rsidR="00000000" w:rsidRDefault="00000000">
      <w:pPr>
        <w:pStyle w:val="HTML0"/>
        <w:divId w:val="179972864"/>
        <w:rPr>
          <w:rStyle w:val="w"/>
        </w:rPr>
      </w:pPr>
      <w:r>
        <w:rPr>
          <w:rStyle w:val="w"/>
        </w:rPr>
        <w:t xml:space="preserve">        </w:t>
      </w:r>
      <w:r>
        <w:rPr>
          <w:rStyle w:val="s2"/>
        </w:rPr>
        <w:t>"12698348.04828491"</w:t>
      </w:r>
      <w:r>
        <w:rPr>
          <w:rStyle w:val="p"/>
        </w:rPr>
        <w:t>,</w:t>
      </w:r>
    </w:p>
    <w:p w:rsidR="00000000" w:rsidRDefault="00000000">
      <w:pPr>
        <w:pStyle w:val="HTML0"/>
        <w:divId w:val="179972864"/>
        <w:rPr>
          <w:rStyle w:val="w"/>
        </w:rPr>
      </w:pPr>
      <w:r>
        <w:rPr>
          <w:rStyle w:val="w"/>
        </w:rPr>
        <w:t xml:space="preserve">        </w:t>
      </w:r>
      <w:r>
        <w:rPr>
          <w:rStyle w:val="s2"/>
        </w:rPr>
        <w:t>"0"</w:t>
      </w:r>
    </w:p>
    <w:p w:rsidR="00000000" w:rsidRDefault="00000000">
      <w:pPr>
        <w:pStyle w:val="HTML0"/>
        <w:divId w:val="179972864"/>
        <w:rPr>
          <w:rStyle w:val="w"/>
        </w:rPr>
      </w:pPr>
      <w:r>
        <w:rPr>
          <w:rStyle w:val="w"/>
        </w:rPr>
        <w:t xml:space="preserve">    </w:t>
      </w:r>
      <w:r>
        <w:rPr>
          <w:rStyle w:val="p"/>
        </w:rPr>
        <w:t>],</w:t>
      </w:r>
    </w:p>
    <w:p w:rsidR="00000000" w:rsidRDefault="00000000">
      <w:pPr>
        <w:pStyle w:val="HTML0"/>
        <w:divId w:val="179972864"/>
        <w:rPr>
          <w:rStyle w:val="w"/>
        </w:rPr>
      </w:pPr>
      <w:r>
        <w:rPr>
          <w:rStyle w:val="w"/>
        </w:rPr>
        <w:t xml:space="preserve">    </w:t>
      </w:r>
      <w:r>
        <w:rPr>
          <w:rStyle w:val="p"/>
        </w:rPr>
        <w:t>[</w:t>
      </w:r>
    </w:p>
    <w:p w:rsidR="00000000" w:rsidRDefault="00000000">
      <w:pPr>
        <w:pStyle w:val="HTML0"/>
        <w:divId w:val="179972864"/>
        <w:rPr>
          <w:rStyle w:val="w"/>
        </w:rPr>
      </w:pPr>
      <w:r>
        <w:rPr>
          <w:rStyle w:val="w"/>
        </w:rPr>
        <w:t xml:space="preserve">        </w:t>
      </w:r>
      <w:r>
        <w:rPr>
          <w:rStyle w:val="s2"/>
        </w:rPr>
        <w:t>"1597026383085"</w:t>
      </w:r>
      <w:r>
        <w:rPr>
          <w:rStyle w:val="p"/>
        </w:rPr>
        <w:t>,</w:t>
      </w:r>
    </w:p>
    <w:p w:rsidR="00000000" w:rsidRDefault="00000000">
      <w:pPr>
        <w:pStyle w:val="HTML0"/>
        <w:divId w:val="179972864"/>
        <w:rPr>
          <w:rStyle w:val="w"/>
        </w:rPr>
      </w:pPr>
      <w:r>
        <w:rPr>
          <w:rStyle w:val="w"/>
        </w:rPr>
        <w:t xml:space="preserve">        </w:t>
      </w:r>
      <w:r>
        <w:rPr>
          <w:rStyle w:val="s2"/>
        </w:rPr>
        <w:t>"3.731"</w:t>
      </w:r>
      <w:r>
        <w:rPr>
          <w:rStyle w:val="p"/>
        </w:rPr>
        <w:t>,</w:t>
      </w:r>
    </w:p>
    <w:p w:rsidR="00000000" w:rsidRDefault="00000000">
      <w:pPr>
        <w:pStyle w:val="HTML0"/>
        <w:divId w:val="179972864"/>
        <w:rPr>
          <w:rStyle w:val="w"/>
        </w:rPr>
      </w:pPr>
      <w:r>
        <w:rPr>
          <w:rStyle w:val="w"/>
        </w:rPr>
        <w:t xml:space="preserve">        </w:t>
      </w:r>
      <w:r>
        <w:rPr>
          <w:rStyle w:val="s2"/>
        </w:rPr>
        <w:t>"3.799"</w:t>
      </w:r>
      <w:r>
        <w:rPr>
          <w:rStyle w:val="p"/>
        </w:rPr>
        <w:t>,</w:t>
      </w:r>
    </w:p>
    <w:p w:rsidR="00000000" w:rsidRDefault="00000000">
      <w:pPr>
        <w:pStyle w:val="HTML0"/>
        <w:divId w:val="179972864"/>
        <w:rPr>
          <w:rStyle w:val="w"/>
        </w:rPr>
      </w:pPr>
      <w:r>
        <w:rPr>
          <w:rStyle w:val="w"/>
        </w:rPr>
        <w:t xml:space="preserve">        </w:t>
      </w:r>
      <w:r>
        <w:rPr>
          <w:rStyle w:val="s2"/>
        </w:rPr>
        <w:t>"3.494"</w:t>
      </w:r>
      <w:r>
        <w:rPr>
          <w:rStyle w:val="p"/>
        </w:rPr>
        <w:t>,</w:t>
      </w:r>
    </w:p>
    <w:p w:rsidR="00000000" w:rsidRDefault="00000000">
      <w:pPr>
        <w:pStyle w:val="HTML0"/>
        <w:divId w:val="179972864"/>
        <w:rPr>
          <w:rStyle w:val="w"/>
        </w:rPr>
      </w:pPr>
      <w:r>
        <w:rPr>
          <w:rStyle w:val="w"/>
        </w:rPr>
        <w:t xml:space="preserve">        </w:t>
      </w:r>
      <w:r>
        <w:rPr>
          <w:rStyle w:val="s2"/>
        </w:rPr>
        <w:t>"3.72"</w:t>
      </w:r>
      <w:r>
        <w:rPr>
          <w:rStyle w:val="p"/>
        </w:rPr>
        <w:t>,</w:t>
      </w:r>
    </w:p>
    <w:p w:rsidR="00000000" w:rsidRDefault="00000000">
      <w:pPr>
        <w:pStyle w:val="HTML0"/>
        <w:divId w:val="179972864"/>
        <w:rPr>
          <w:rStyle w:val="w"/>
        </w:rPr>
      </w:pPr>
      <w:r>
        <w:rPr>
          <w:rStyle w:val="w"/>
        </w:rPr>
        <w:t xml:space="preserve">        </w:t>
      </w:r>
      <w:r>
        <w:rPr>
          <w:rStyle w:val="s2"/>
        </w:rPr>
        <w:t>"24912403"</w:t>
      </w:r>
      <w:r>
        <w:rPr>
          <w:rStyle w:val="p"/>
        </w:rPr>
        <w:t>,</w:t>
      </w:r>
    </w:p>
    <w:p w:rsidR="00000000" w:rsidRDefault="00000000">
      <w:pPr>
        <w:pStyle w:val="HTML0"/>
        <w:divId w:val="179972864"/>
        <w:rPr>
          <w:rStyle w:val="w"/>
        </w:rPr>
      </w:pPr>
      <w:r>
        <w:rPr>
          <w:rStyle w:val="w"/>
        </w:rPr>
        <w:t xml:space="preserve">        </w:t>
      </w:r>
      <w:r>
        <w:rPr>
          <w:rStyle w:val="s2"/>
        </w:rPr>
        <w:t>"67632347.24399722"</w:t>
      </w:r>
      <w:r>
        <w:rPr>
          <w:rStyle w:val="p"/>
        </w:rPr>
        <w:t>,</w:t>
      </w:r>
    </w:p>
    <w:p w:rsidR="00000000" w:rsidRDefault="00000000">
      <w:pPr>
        <w:pStyle w:val="HTML0"/>
        <w:divId w:val="179972864"/>
        <w:rPr>
          <w:rStyle w:val="w"/>
        </w:rPr>
      </w:pPr>
      <w:r>
        <w:rPr>
          <w:rStyle w:val="w"/>
        </w:rPr>
        <w:t xml:space="preserve">        </w:t>
      </w:r>
      <w:r>
        <w:rPr>
          <w:rStyle w:val="s2"/>
        </w:rPr>
        <w:t>"37632347.24399722"</w:t>
      </w:r>
      <w:r>
        <w:rPr>
          <w:rStyle w:val="p"/>
        </w:rPr>
        <w:t>,</w:t>
      </w:r>
    </w:p>
    <w:p w:rsidR="00000000" w:rsidRDefault="00000000">
      <w:pPr>
        <w:pStyle w:val="HTML0"/>
        <w:divId w:val="179972864"/>
        <w:rPr>
          <w:rStyle w:val="w"/>
        </w:rPr>
      </w:pPr>
      <w:r>
        <w:rPr>
          <w:rStyle w:val="w"/>
        </w:rPr>
        <w:t xml:space="preserve">        </w:t>
      </w:r>
      <w:r>
        <w:rPr>
          <w:rStyle w:val="s2"/>
        </w:rPr>
        <w:t>"1"</w:t>
      </w:r>
    </w:p>
    <w:p w:rsidR="00000000" w:rsidRDefault="00000000">
      <w:pPr>
        <w:pStyle w:val="HTML0"/>
        <w:divId w:val="179972864"/>
        <w:rPr>
          <w:rStyle w:val="w"/>
        </w:rPr>
      </w:pPr>
      <w:r>
        <w:rPr>
          <w:rStyle w:val="w"/>
        </w:rPr>
        <w:t xml:space="preserve">    </w:t>
      </w:r>
      <w:r>
        <w:rPr>
          <w:rStyle w:val="p"/>
        </w:rPr>
        <w:t>]</w:t>
      </w:r>
    </w:p>
    <w:p w:rsidR="00000000" w:rsidRDefault="00000000">
      <w:pPr>
        <w:pStyle w:val="HTML0"/>
        <w:divId w:val="179972864"/>
        <w:rPr>
          <w:rStyle w:val="w"/>
        </w:rPr>
      </w:pPr>
      <w:r>
        <w:rPr>
          <w:rStyle w:val="w"/>
        </w:rPr>
        <w:t xml:space="preserve">    </w:t>
      </w:r>
      <w:r>
        <w:rPr>
          <w:rStyle w:val="p"/>
        </w:rPr>
        <w:t>]</w:t>
      </w:r>
    </w:p>
    <w:p w:rsidR="00000000" w:rsidRDefault="00000000">
      <w:pPr>
        <w:pStyle w:val="HTML0"/>
        <w:divId w:val="179972864"/>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613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Opening time of the candlestick,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o</w:t>
            </w:r>
          </w:p>
        </w:tc>
        <w:tc>
          <w:tcPr>
            <w:tcW w:w="0" w:type="auto"/>
            <w:vAlign w:val="center"/>
            <w:hideMark/>
          </w:tcPr>
          <w:p w:rsidR="00000000" w:rsidRDefault="00000000">
            <w:r>
              <w:t>String</w:t>
            </w:r>
          </w:p>
        </w:tc>
        <w:tc>
          <w:tcPr>
            <w:tcW w:w="0" w:type="auto"/>
            <w:vAlign w:val="center"/>
            <w:hideMark/>
          </w:tcPr>
          <w:p w:rsidR="00000000" w:rsidRDefault="00000000">
            <w:r>
              <w:t>Open price</w:t>
            </w:r>
          </w:p>
        </w:tc>
      </w:tr>
      <w:tr w:rsidR="00000000">
        <w:trPr>
          <w:divId w:val="175387555"/>
          <w:tblCellSpacing w:w="15" w:type="dxa"/>
        </w:trPr>
        <w:tc>
          <w:tcPr>
            <w:tcW w:w="0" w:type="auto"/>
            <w:vAlign w:val="center"/>
            <w:hideMark/>
          </w:tcPr>
          <w:p w:rsidR="00000000" w:rsidRDefault="00000000">
            <w:r>
              <w:t>h</w:t>
            </w:r>
          </w:p>
        </w:tc>
        <w:tc>
          <w:tcPr>
            <w:tcW w:w="0" w:type="auto"/>
            <w:vAlign w:val="center"/>
            <w:hideMark/>
          </w:tcPr>
          <w:p w:rsidR="00000000" w:rsidRDefault="00000000">
            <w:r>
              <w:t>String</w:t>
            </w:r>
          </w:p>
        </w:tc>
        <w:tc>
          <w:tcPr>
            <w:tcW w:w="0" w:type="auto"/>
            <w:vAlign w:val="center"/>
            <w:hideMark/>
          </w:tcPr>
          <w:p w:rsidR="00000000" w:rsidRDefault="00000000">
            <w:r>
              <w:t>highest price</w:t>
            </w:r>
          </w:p>
        </w:tc>
      </w:tr>
      <w:tr w:rsidR="00000000">
        <w:trPr>
          <w:divId w:val="175387555"/>
          <w:tblCellSpacing w:w="15" w:type="dxa"/>
        </w:trPr>
        <w:tc>
          <w:tcPr>
            <w:tcW w:w="0" w:type="auto"/>
            <w:vAlign w:val="center"/>
            <w:hideMark/>
          </w:tcPr>
          <w:p w:rsidR="00000000" w:rsidRDefault="00000000">
            <w:r>
              <w:t>l</w:t>
            </w:r>
          </w:p>
        </w:tc>
        <w:tc>
          <w:tcPr>
            <w:tcW w:w="0" w:type="auto"/>
            <w:vAlign w:val="center"/>
            <w:hideMark/>
          </w:tcPr>
          <w:p w:rsidR="00000000" w:rsidRDefault="00000000">
            <w:r>
              <w:t>String</w:t>
            </w:r>
          </w:p>
        </w:tc>
        <w:tc>
          <w:tcPr>
            <w:tcW w:w="0" w:type="auto"/>
            <w:vAlign w:val="center"/>
            <w:hideMark/>
          </w:tcPr>
          <w:p w:rsidR="00000000" w:rsidRDefault="00000000">
            <w:r>
              <w:t>Lowest price</w:t>
            </w:r>
          </w:p>
        </w:tc>
      </w:tr>
      <w:tr w:rsidR="00000000">
        <w:trPr>
          <w:divId w:val="175387555"/>
          <w:tblCellSpacing w:w="15" w:type="dxa"/>
        </w:trPr>
        <w:tc>
          <w:tcPr>
            <w:tcW w:w="0" w:type="auto"/>
            <w:vAlign w:val="center"/>
            <w:hideMark/>
          </w:tcPr>
          <w:p w:rsidR="00000000" w:rsidRDefault="00000000">
            <w:r>
              <w:t>c</w:t>
            </w:r>
          </w:p>
        </w:tc>
        <w:tc>
          <w:tcPr>
            <w:tcW w:w="0" w:type="auto"/>
            <w:vAlign w:val="center"/>
            <w:hideMark/>
          </w:tcPr>
          <w:p w:rsidR="00000000" w:rsidRDefault="00000000">
            <w:r>
              <w:t>String</w:t>
            </w:r>
          </w:p>
        </w:tc>
        <w:tc>
          <w:tcPr>
            <w:tcW w:w="0" w:type="auto"/>
            <w:vAlign w:val="center"/>
            <w:hideMark/>
          </w:tcPr>
          <w:p w:rsidR="00000000" w:rsidRDefault="00000000">
            <w:r>
              <w:t>Close price</w:t>
            </w:r>
          </w:p>
        </w:tc>
      </w:tr>
      <w:tr w:rsidR="00000000">
        <w:trPr>
          <w:divId w:val="175387555"/>
          <w:tblCellSpacing w:w="15" w:type="dxa"/>
        </w:trPr>
        <w:tc>
          <w:tcPr>
            <w:tcW w:w="0" w:type="auto"/>
            <w:vAlign w:val="center"/>
            <w:hideMark/>
          </w:tcPr>
          <w:p w:rsidR="00000000" w:rsidRDefault="00000000">
            <w:r>
              <w:t>vol</w:t>
            </w:r>
          </w:p>
        </w:tc>
        <w:tc>
          <w:tcPr>
            <w:tcW w:w="0" w:type="auto"/>
            <w:vAlign w:val="center"/>
            <w:hideMark/>
          </w:tcPr>
          <w:p w:rsidR="00000000" w:rsidRDefault="00000000">
            <w:r>
              <w:t>String</w:t>
            </w:r>
          </w:p>
        </w:tc>
        <w:tc>
          <w:tcPr>
            <w:tcW w:w="0" w:type="auto"/>
            <w:vAlign w:val="center"/>
            <w:hideMark/>
          </w:tcPr>
          <w:p w:rsidR="00000000" w:rsidRDefault="00000000">
            <w:r>
              <w:t xml:space="preserve">Trading volume, with a unit of </w:t>
            </w:r>
            <w:r>
              <w:rPr>
                <w:rStyle w:val="HTML"/>
              </w:rPr>
              <w:t>contract</w:t>
            </w:r>
            <w:r>
              <w:t xml:space="preserve">. </w:t>
            </w:r>
            <w:r>
              <w:br/>
              <w:t xml:space="preserve">If it is a </w:t>
            </w:r>
            <w:r>
              <w:rPr>
                <w:rStyle w:val="HTML"/>
              </w:rPr>
              <w:t>derivatives</w:t>
            </w:r>
            <w:r>
              <w:t xml:space="preserve"> contract, the value is the number of contracts. </w:t>
            </w:r>
            <w:r>
              <w:br/>
              <w:t xml:space="preserve">If it is </w:t>
            </w:r>
            <w:r>
              <w:rPr>
                <w:rStyle w:val="HTML"/>
              </w:rPr>
              <w:t>SPOT</w:t>
            </w:r>
            <w:r>
              <w:t>/</w:t>
            </w:r>
            <w:r>
              <w:rPr>
                <w:rStyle w:val="HTML"/>
              </w:rPr>
              <w:t>MARGIN</w:t>
            </w:r>
            <w:r>
              <w:t>, the value is the quantity in base currency.</w:t>
            </w:r>
          </w:p>
        </w:tc>
      </w:tr>
      <w:tr w:rsidR="00000000">
        <w:trPr>
          <w:divId w:val="175387555"/>
          <w:tblCellSpacing w:w="15" w:type="dxa"/>
        </w:trPr>
        <w:tc>
          <w:tcPr>
            <w:tcW w:w="0" w:type="auto"/>
            <w:vAlign w:val="center"/>
            <w:hideMark/>
          </w:tcPr>
          <w:p w:rsidR="00000000" w:rsidRDefault="00000000">
            <w:r>
              <w:t>volCcy</w:t>
            </w:r>
          </w:p>
        </w:tc>
        <w:tc>
          <w:tcPr>
            <w:tcW w:w="0" w:type="auto"/>
            <w:vAlign w:val="center"/>
            <w:hideMark/>
          </w:tcPr>
          <w:p w:rsidR="00000000" w:rsidRDefault="00000000">
            <w:r>
              <w:t>String</w:t>
            </w:r>
          </w:p>
        </w:tc>
        <w:tc>
          <w:tcPr>
            <w:tcW w:w="0" w:type="auto"/>
            <w:vAlign w:val="center"/>
            <w:hideMark/>
          </w:tcPr>
          <w:p w:rsidR="00000000" w:rsidRDefault="00000000">
            <w:r>
              <w:t xml:space="preserve">Trading volume, with a unit of </w:t>
            </w:r>
            <w:r>
              <w:rPr>
                <w:rStyle w:val="HTML"/>
              </w:rPr>
              <w:t>currency</w:t>
            </w:r>
            <w:r>
              <w:t xml:space="preserve">. </w:t>
            </w:r>
            <w:r>
              <w:br/>
              <w:t xml:space="preserve">If it is a </w:t>
            </w:r>
            <w:r>
              <w:rPr>
                <w:rStyle w:val="HTML"/>
              </w:rPr>
              <w:t>derivatives</w:t>
            </w:r>
            <w:r>
              <w:t xml:space="preserve"> contract, the value is the number of base currency. </w:t>
            </w:r>
            <w:r>
              <w:br/>
              <w:t xml:space="preserve">If it is </w:t>
            </w:r>
            <w:r>
              <w:rPr>
                <w:rStyle w:val="HTML"/>
              </w:rPr>
              <w:t>SPOT</w:t>
            </w:r>
            <w:r>
              <w:t>/</w:t>
            </w:r>
            <w:r>
              <w:rPr>
                <w:rStyle w:val="HTML"/>
              </w:rPr>
              <w:t>MARGIN</w:t>
            </w:r>
            <w:r>
              <w:t>, the value is the quantity in quote currency.</w:t>
            </w:r>
          </w:p>
        </w:tc>
      </w:tr>
      <w:tr w:rsidR="00000000">
        <w:trPr>
          <w:divId w:val="175387555"/>
          <w:tblCellSpacing w:w="15" w:type="dxa"/>
        </w:trPr>
        <w:tc>
          <w:tcPr>
            <w:tcW w:w="0" w:type="auto"/>
            <w:vAlign w:val="center"/>
            <w:hideMark/>
          </w:tcPr>
          <w:p w:rsidR="00000000" w:rsidRDefault="00000000">
            <w:r>
              <w:t>volCcyQuote</w:t>
            </w:r>
          </w:p>
        </w:tc>
        <w:tc>
          <w:tcPr>
            <w:tcW w:w="0" w:type="auto"/>
            <w:vAlign w:val="center"/>
            <w:hideMark/>
          </w:tcPr>
          <w:p w:rsidR="00000000" w:rsidRDefault="00000000">
            <w:r>
              <w:t>String</w:t>
            </w:r>
          </w:p>
        </w:tc>
        <w:tc>
          <w:tcPr>
            <w:tcW w:w="0" w:type="auto"/>
            <w:vAlign w:val="center"/>
            <w:hideMark/>
          </w:tcPr>
          <w:p w:rsidR="00000000" w:rsidRDefault="00000000">
            <w:r>
              <w:t xml:space="preserve">Trading volume, the value is the quantity in quote currency </w:t>
            </w:r>
            <w:r>
              <w:br/>
              <w:t>e.g. The unit is USDT for BTC-USDT and BTC-USDT-SWAP;</w:t>
            </w:r>
            <w:r>
              <w:br/>
              <w:t>The unit is USD for BTC-USD-SWAP</w:t>
            </w:r>
          </w:p>
        </w:tc>
      </w:tr>
      <w:tr w:rsidR="00000000">
        <w:trPr>
          <w:divId w:val="175387555"/>
          <w:tblCellSpacing w:w="15" w:type="dxa"/>
        </w:trPr>
        <w:tc>
          <w:tcPr>
            <w:tcW w:w="0" w:type="auto"/>
            <w:vAlign w:val="center"/>
            <w:hideMark/>
          </w:tcPr>
          <w:p w:rsidR="00000000" w:rsidRDefault="00000000">
            <w:r>
              <w:t>confirm</w:t>
            </w:r>
          </w:p>
        </w:tc>
        <w:tc>
          <w:tcPr>
            <w:tcW w:w="0" w:type="auto"/>
            <w:vAlign w:val="center"/>
            <w:hideMark/>
          </w:tcPr>
          <w:p w:rsidR="00000000" w:rsidRDefault="00000000">
            <w:r>
              <w:t>String</w:t>
            </w:r>
          </w:p>
        </w:tc>
        <w:tc>
          <w:tcPr>
            <w:tcW w:w="0" w:type="auto"/>
            <w:vAlign w:val="center"/>
            <w:hideMark/>
          </w:tcPr>
          <w:p w:rsidR="00000000" w:rsidRDefault="00000000">
            <w:r>
              <w:t>The state of candlesticks.</w:t>
            </w:r>
            <w:r>
              <w:br/>
            </w:r>
            <w:r>
              <w:rPr>
                <w:rStyle w:val="HTML"/>
              </w:rPr>
              <w:t>0</w:t>
            </w:r>
            <w:r>
              <w:t>: K line is uncompleted</w:t>
            </w:r>
            <w:r>
              <w:br/>
            </w:r>
            <w:r>
              <w:rPr>
                <w:rStyle w:val="HTML"/>
              </w:rPr>
              <w:t>1</w:t>
            </w:r>
            <w:r>
              <w:t>: K line is completed</w:t>
            </w:r>
          </w:p>
        </w:tc>
      </w:tr>
    </w:tbl>
    <w:p w:rsidR="00000000" w:rsidRDefault="00000000">
      <w:pPr>
        <w:pStyle w:val="a5"/>
        <w:divId w:val="175387555"/>
      </w:pPr>
      <w:r>
        <w:t xml:space="preserve">The first candlestick data may be incomplete, and should not be polled repeatedly. </w:t>
      </w:r>
    </w:p>
    <w:p w:rsidR="00000000" w:rsidRDefault="00000000">
      <w:pPr>
        <w:pStyle w:val="a5"/>
        <w:divId w:val="175387555"/>
      </w:pPr>
      <w:r>
        <w:t xml:space="preserve">The data returned will be arranged in an array like this: [ts,o,h,l,c,vol,volCcy,volCcyQuote,confirm]. </w:t>
      </w:r>
    </w:p>
    <w:p w:rsidR="00000000" w:rsidRDefault="00000000">
      <w:pPr>
        <w:divId w:val="175387555"/>
      </w:pPr>
      <w:r>
        <w:t xml:space="preserve">For the current cycle of k-line data, when there is no transaction, the opening high and closing low default take the closing price of the previous cycle. </w:t>
      </w:r>
    </w:p>
    <w:p w:rsidR="00000000" w:rsidRDefault="00000000">
      <w:pPr>
        <w:pStyle w:val="3"/>
        <w:divId w:val="175387555"/>
      </w:pPr>
      <w:r>
        <w:t>GET / Candlesticks history</w:t>
      </w:r>
    </w:p>
    <w:p w:rsidR="00000000" w:rsidRDefault="00000000">
      <w:pPr>
        <w:pStyle w:val="a5"/>
        <w:divId w:val="175387555"/>
      </w:pPr>
      <w:r>
        <w:t>Retrieve history candlestick charts from recent years(It is last 3 months supported for 1s candlestick).</w:t>
      </w:r>
    </w:p>
    <w:p w:rsidR="00000000" w:rsidRDefault="00000000">
      <w:pPr>
        <w:pStyle w:val="4"/>
        <w:divId w:val="175387555"/>
      </w:pPr>
      <w:r>
        <w:t>Rate Limit: 20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/api/v5/market/history-candles</w:t>
      </w:r>
    </w:p>
    <w:p w:rsidR="00000000" w:rsidRDefault="00000000">
      <w:pPr>
        <w:pStyle w:val="a5"/>
        <w:ind w:left="720" w:right="720"/>
        <w:divId w:val="526794385"/>
      </w:pPr>
      <w:r>
        <w:t>Request Example</w:t>
      </w:r>
    </w:p>
    <w:p w:rsidR="00000000" w:rsidRDefault="00000000">
      <w:pPr>
        <w:pStyle w:val="HTML0"/>
        <w:divId w:val="1494375746"/>
        <w:rPr>
          <w:rStyle w:val="HTML"/>
        </w:rPr>
      </w:pPr>
      <w:r>
        <w:rPr>
          <w:rStyle w:val="HTML"/>
        </w:rPr>
        <w:t>GET /api/v5/market/history-candles?instId</w:t>
      </w:r>
      <w:r>
        <w:rPr>
          <w:rStyle w:val="o"/>
        </w:rPr>
        <w:t>=</w:t>
      </w:r>
      <w:r>
        <w:rPr>
          <w:rStyle w:val="HTML"/>
        </w:rPr>
        <w:t>BTC-USDT</w:t>
      </w:r>
    </w:p>
    <w:p w:rsidR="00000000" w:rsidRDefault="00000000">
      <w:pPr>
        <w:pStyle w:val="HTML0"/>
        <w:divId w:val="1144156452"/>
        <w:rPr>
          <w:rStyle w:val="HTML"/>
          <w:vanish/>
        </w:rPr>
      </w:pPr>
      <w:r>
        <w:rPr>
          <w:rStyle w:val="kn"/>
          <w:vanish/>
        </w:rPr>
        <w:t>import</w:t>
      </w:r>
      <w:r>
        <w:rPr>
          <w:rStyle w:val="HTML"/>
          <w:vanish/>
        </w:rPr>
        <w:t xml:space="preserve"> </w:t>
      </w:r>
      <w:r>
        <w:rPr>
          <w:rStyle w:val="nn"/>
          <w:vanish/>
        </w:rPr>
        <w:t>okx.MarketData</w:t>
      </w:r>
      <w:r>
        <w:rPr>
          <w:rStyle w:val="HTML"/>
          <w:vanish/>
        </w:rPr>
        <w:t xml:space="preserve"> </w:t>
      </w:r>
      <w:r>
        <w:rPr>
          <w:rStyle w:val="k"/>
          <w:vanish/>
        </w:rPr>
        <w:t>as</w:t>
      </w:r>
      <w:r>
        <w:rPr>
          <w:rStyle w:val="HTML"/>
          <w:vanish/>
        </w:rPr>
        <w:t xml:space="preserve"> </w:t>
      </w:r>
      <w:r>
        <w:rPr>
          <w:rStyle w:val="n"/>
          <w:vanish/>
        </w:rPr>
        <w:t>MarketData</w:t>
      </w:r>
    </w:p>
    <w:p w:rsidR="00000000" w:rsidRDefault="00000000">
      <w:pPr>
        <w:pStyle w:val="HTML0"/>
        <w:divId w:val="1144156452"/>
        <w:rPr>
          <w:rStyle w:val="HTML"/>
          <w:vanish/>
        </w:rPr>
      </w:pPr>
    </w:p>
    <w:p w:rsidR="00000000" w:rsidRDefault="00000000">
      <w:pPr>
        <w:pStyle w:val="HTML0"/>
        <w:divId w:val="1144156452"/>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trading:0 , demo trading:1</w:t>
      </w:r>
    </w:p>
    <w:p w:rsidR="00000000" w:rsidRDefault="00000000">
      <w:pPr>
        <w:pStyle w:val="HTML0"/>
        <w:divId w:val="1144156452"/>
        <w:rPr>
          <w:rStyle w:val="HTML"/>
          <w:vanish/>
        </w:rPr>
      </w:pPr>
    </w:p>
    <w:p w:rsidR="00000000" w:rsidRDefault="00000000">
      <w:pPr>
        <w:pStyle w:val="HTML0"/>
        <w:divId w:val="1144156452"/>
        <w:rPr>
          <w:rStyle w:val="HTML"/>
          <w:vanish/>
        </w:rPr>
      </w:pPr>
      <w:r>
        <w:rPr>
          <w:rStyle w:val="n"/>
          <w:vanish/>
        </w:rPr>
        <w:t>marketDataAPI</w:t>
      </w:r>
      <w:r>
        <w:rPr>
          <w:rStyle w:val="HTML"/>
          <w:vanish/>
        </w:rPr>
        <w:t xml:space="preserve"> </w:t>
      </w:r>
      <w:r>
        <w:rPr>
          <w:rStyle w:val="o"/>
          <w:vanish/>
        </w:rPr>
        <w:t>=</w:t>
      </w:r>
      <w:r>
        <w:rPr>
          <w:rStyle w:val="HTML"/>
          <w:vanish/>
        </w:rPr>
        <w:t xml:space="preserve">  </w:t>
      </w:r>
      <w:r>
        <w:rPr>
          <w:rStyle w:val="n"/>
          <w:vanish/>
        </w:rPr>
        <w:t>MarketData</w:t>
      </w:r>
      <w:r>
        <w:rPr>
          <w:rStyle w:val="p"/>
          <w:vanish/>
        </w:rPr>
        <w:t>.</w:t>
      </w:r>
      <w:r>
        <w:rPr>
          <w:rStyle w:val="n"/>
          <w:vanish/>
        </w:rPr>
        <w:t>MarketAPI</w:t>
      </w:r>
      <w:r>
        <w:rPr>
          <w:rStyle w:val="p"/>
          <w:vanish/>
        </w:rPr>
        <w:t>(</w:t>
      </w:r>
      <w:r>
        <w:rPr>
          <w:rStyle w:val="n"/>
          <w:vanish/>
        </w:rPr>
        <w:t>flag</w:t>
      </w:r>
      <w:r>
        <w:rPr>
          <w:rStyle w:val="o"/>
          <w:vanish/>
        </w:rPr>
        <w:t>=</w:t>
      </w:r>
      <w:r>
        <w:rPr>
          <w:rStyle w:val="n"/>
          <w:vanish/>
        </w:rPr>
        <w:t>flag</w:t>
      </w:r>
      <w:r>
        <w:rPr>
          <w:rStyle w:val="p"/>
          <w:vanish/>
        </w:rPr>
        <w:t>)</w:t>
      </w:r>
    </w:p>
    <w:p w:rsidR="00000000" w:rsidRDefault="00000000">
      <w:pPr>
        <w:pStyle w:val="HTML0"/>
        <w:divId w:val="1144156452"/>
        <w:rPr>
          <w:rStyle w:val="HTML"/>
          <w:vanish/>
        </w:rPr>
      </w:pPr>
    </w:p>
    <w:p w:rsidR="00000000" w:rsidRDefault="00000000">
      <w:pPr>
        <w:pStyle w:val="HTML0"/>
        <w:divId w:val="1144156452"/>
        <w:rPr>
          <w:rStyle w:val="c1"/>
          <w:vanish/>
        </w:rPr>
      </w:pPr>
      <w:r>
        <w:rPr>
          <w:rStyle w:val="c1"/>
          <w:vanish/>
        </w:rPr>
        <w:t># Retrieve history candlestick charts from recent years</w:t>
      </w:r>
    </w:p>
    <w:p w:rsidR="00000000" w:rsidRDefault="00000000">
      <w:pPr>
        <w:pStyle w:val="HTML0"/>
        <w:divId w:val="1144156452"/>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marketDataAPI</w:t>
      </w:r>
      <w:r>
        <w:rPr>
          <w:rStyle w:val="p"/>
          <w:vanish/>
        </w:rPr>
        <w:t>.</w:t>
      </w:r>
      <w:r>
        <w:rPr>
          <w:rStyle w:val="n"/>
          <w:vanish/>
        </w:rPr>
        <w:t>get_history_candlesticks</w:t>
      </w:r>
      <w:r>
        <w:rPr>
          <w:rStyle w:val="p"/>
          <w:vanish/>
        </w:rPr>
        <w:t>(</w:t>
      </w:r>
    </w:p>
    <w:p w:rsidR="00000000" w:rsidRDefault="00000000">
      <w:pPr>
        <w:pStyle w:val="HTML0"/>
        <w:divId w:val="1144156452"/>
        <w:rPr>
          <w:rStyle w:val="HTML"/>
          <w:vanish/>
        </w:rPr>
      </w:pPr>
      <w:r>
        <w:rPr>
          <w:rStyle w:val="HTML"/>
          <w:vanish/>
        </w:rPr>
        <w:t xml:space="preserve">    </w:t>
      </w:r>
      <w:r>
        <w:rPr>
          <w:rStyle w:val="n"/>
          <w:vanish/>
        </w:rPr>
        <w:t>instId</w:t>
      </w:r>
      <w:r>
        <w:rPr>
          <w:rStyle w:val="o"/>
          <w:vanish/>
        </w:rPr>
        <w:t>=</w:t>
      </w:r>
      <w:r>
        <w:rPr>
          <w:rStyle w:val="s"/>
          <w:vanish/>
        </w:rPr>
        <w:t>"BTC-USDT"</w:t>
      </w:r>
    </w:p>
    <w:p w:rsidR="00000000" w:rsidRDefault="00000000">
      <w:pPr>
        <w:pStyle w:val="HTML0"/>
        <w:divId w:val="1144156452"/>
        <w:rPr>
          <w:rStyle w:val="HTML"/>
          <w:vanish/>
        </w:rPr>
      </w:pPr>
      <w:r>
        <w:rPr>
          <w:rStyle w:val="p"/>
          <w:vanish/>
        </w:rPr>
        <w:t>)</w:t>
      </w:r>
    </w:p>
    <w:p w:rsidR="00000000" w:rsidRDefault="00000000">
      <w:pPr>
        <w:pStyle w:val="HTML0"/>
        <w:divId w:val="1144156452"/>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607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Instrument ID, e.g. </w:t>
            </w:r>
            <w:r>
              <w:rPr>
                <w:rStyle w:val="HTML"/>
              </w:rPr>
              <w:t>BTC-USDT</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earlier than the requested </w:t>
            </w:r>
            <w:r>
              <w:rPr>
                <w:rStyle w:val="HTML"/>
              </w:rPr>
              <w:t>ts</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newer than the requested </w:t>
            </w:r>
            <w:r>
              <w:rPr>
                <w:rStyle w:val="HTML"/>
              </w:rPr>
              <w:t>ts</w:t>
            </w:r>
            <w:r>
              <w:t xml:space="preserve">. The latest data will be returned when using </w:t>
            </w:r>
            <w:r>
              <w:rPr>
                <w:rStyle w:val="HTML"/>
              </w:rPr>
              <w:t>before</w:t>
            </w:r>
            <w:r>
              <w:t xml:space="preserve"> individually</w:t>
            </w:r>
          </w:p>
        </w:tc>
      </w:tr>
      <w:tr w:rsidR="00000000">
        <w:trPr>
          <w:divId w:val="175387555"/>
          <w:tblCellSpacing w:w="15" w:type="dxa"/>
        </w:trPr>
        <w:tc>
          <w:tcPr>
            <w:tcW w:w="0" w:type="auto"/>
            <w:vAlign w:val="center"/>
            <w:hideMark/>
          </w:tcPr>
          <w:p w:rsidR="00000000" w:rsidRDefault="00000000">
            <w:r>
              <w:t>bar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Bar size, the default is </w:t>
            </w:r>
            <w:r>
              <w:rPr>
                <w:rStyle w:val="HTML"/>
              </w:rPr>
              <w:t>1m</w:t>
            </w:r>
            <w:r>
              <w:br/>
              <w:t xml:space="preserve">e.g. [1s/1m/3m/5m/15m/30m/1H/2H/4H] </w:t>
            </w:r>
            <w:r>
              <w:br/>
              <w:t>Hong Kong time opening price k-line: [6H/12H/1D/2D/3D/1W/1M/3M]</w:t>
            </w:r>
            <w:r>
              <w:br/>
              <w:t>UTC time opening price k-line: [6Hutc/12Hutc/1Dutc/2Dutc/3Dutc/1Wutc/1Mutc/3Mutc]</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Number of results per request. The maximum is </w:t>
            </w:r>
            <w:r>
              <w:rPr>
                <w:rStyle w:val="HTML"/>
              </w:rPr>
              <w:t>100</w:t>
            </w:r>
            <w:r>
              <w:t xml:space="preserve">. The default is </w:t>
            </w:r>
            <w:r>
              <w:rPr>
                <w:rStyle w:val="HTML"/>
              </w:rPr>
              <w:t>100</w:t>
            </w:r>
            <w:r>
              <w:t>.</w:t>
            </w:r>
          </w:p>
        </w:tc>
      </w:tr>
    </w:tbl>
    <w:p w:rsidR="00000000" w:rsidRDefault="00000000">
      <w:pPr>
        <w:pStyle w:val="a5"/>
        <w:ind w:left="720" w:right="720"/>
        <w:divId w:val="150291376"/>
      </w:pPr>
      <w:r>
        <w:t>Response Example</w:t>
      </w:r>
    </w:p>
    <w:p w:rsidR="00000000" w:rsidRDefault="00000000">
      <w:pPr>
        <w:pStyle w:val="HTML0"/>
        <w:divId w:val="1566528073"/>
        <w:rPr>
          <w:rStyle w:val="w"/>
        </w:rPr>
      </w:pPr>
      <w:r>
        <w:rPr>
          <w:rStyle w:val="p"/>
        </w:rPr>
        <w:t>{</w:t>
      </w:r>
    </w:p>
    <w:p w:rsidR="00000000" w:rsidRDefault="00000000">
      <w:pPr>
        <w:pStyle w:val="HTML0"/>
        <w:divId w:val="1566528073"/>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1566528073"/>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1566528073"/>
        <w:rPr>
          <w:rStyle w:val="w"/>
        </w:rPr>
      </w:pPr>
      <w:r>
        <w:rPr>
          <w:rStyle w:val="w"/>
        </w:rPr>
        <w:t xml:space="preserve">    </w:t>
      </w:r>
      <w:r>
        <w:rPr>
          <w:rStyle w:val="nl"/>
        </w:rPr>
        <w:t>"data"</w:t>
      </w:r>
      <w:r>
        <w:rPr>
          <w:rStyle w:val="p"/>
        </w:rPr>
        <w:t>:[</w:t>
      </w:r>
    </w:p>
    <w:p w:rsidR="00000000" w:rsidRDefault="00000000">
      <w:pPr>
        <w:pStyle w:val="HTML0"/>
        <w:divId w:val="1566528073"/>
        <w:rPr>
          <w:rStyle w:val="w"/>
        </w:rPr>
      </w:pPr>
      <w:r>
        <w:rPr>
          <w:rStyle w:val="w"/>
        </w:rPr>
        <w:t xml:space="preserve">     </w:t>
      </w:r>
      <w:r>
        <w:rPr>
          <w:rStyle w:val="p"/>
        </w:rPr>
        <w:t>[</w:t>
      </w:r>
    </w:p>
    <w:p w:rsidR="00000000" w:rsidRDefault="00000000">
      <w:pPr>
        <w:pStyle w:val="HTML0"/>
        <w:divId w:val="1566528073"/>
        <w:rPr>
          <w:rStyle w:val="w"/>
        </w:rPr>
      </w:pPr>
      <w:r>
        <w:rPr>
          <w:rStyle w:val="w"/>
        </w:rPr>
        <w:t xml:space="preserve">        </w:t>
      </w:r>
      <w:r>
        <w:rPr>
          <w:rStyle w:val="s2"/>
        </w:rPr>
        <w:t>"1597026383085"</w:t>
      </w:r>
      <w:r>
        <w:rPr>
          <w:rStyle w:val="p"/>
        </w:rPr>
        <w:t>,</w:t>
      </w:r>
    </w:p>
    <w:p w:rsidR="00000000" w:rsidRDefault="00000000">
      <w:pPr>
        <w:pStyle w:val="HTML0"/>
        <w:divId w:val="1566528073"/>
        <w:rPr>
          <w:rStyle w:val="w"/>
        </w:rPr>
      </w:pPr>
      <w:r>
        <w:rPr>
          <w:rStyle w:val="w"/>
        </w:rPr>
        <w:t xml:space="preserve">        </w:t>
      </w:r>
      <w:r>
        <w:rPr>
          <w:rStyle w:val="s2"/>
        </w:rPr>
        <w:t>"3.721"</w:t>
      </w:r>
      <w:r>
        <w:rPr>
          <w:rStyle w:val="p"/>
        </w:rPr>
        <w:t>,</w:t>
      </w:r>
    </w:p>
    <w:p w:rsidR="00000000" w:rsidRDefault="00000000">
      <w:pPr>
        <w:pStyle w:val="HTML0"/>
        <w:divId w:val="1566528073"/>
        <w:rPr>
          <w:rStyle w:val="w"/>
        </w:rPr>
      </w:pPr>
      <w:r>
        <w:rPr>
          <w:rStyle w:val="w"/>
        </w:rPr>
        <w:t xml:space="preserve">        </w:t>
      </w:r>
      <w:r>
        <w:rPr>
          <w:rStyle w:val="s2"/>
        </w:rPr>
        <w:t>"3.743"</w:t>
      </w:r>
      <w:r>
        <w:rPr>
          <w:rStyle w:val="p"/>
        </w:rPr>
        <w:t>,</w:t>
      </w:r>
    </w:p>
    <w:p w:rsidR="00000000" w:rsidRDefault="00000000">
      <w:pPr>
        <w:pStyle w:val="HTML0"/>
        <w:divId w:val="1566528073"/>
        <w:rPr>
          <w:rStyle w:val="w"/>
        </w:rPr>
      </w:pPr>
      <w:r>
        <w:rPr>
          <w:rStyle w:val="w"/>
        </w:rPr>
        <w:t xml:space="preserve">        </w:t>
      </w:r>
      <w:r>
        <w:rPr>
          <w:rStyle w:val="s2"/>
        </w:rPr>
        <w:t>"3.677"</w:t>
      </w:r>
      <w:r>
        <w:rPr>
          <w:rStyle w:val="p"/>
        </w:rPr>
        <w:t>,</w:t>
      </w:r>
    </w:p>
    <w:p w:rsidR="00000000" w:rsidRDefault="00000000">
      <w:pPr>
        <w:pStyle w:val="HTML0"/>
        <w:divId w:val="1566528073"/>
        <w:rPr>
          <w:rStyle w:val="w"/>
        </w:rPr>
      </w:pPr>
      <w:r>
        <w:rPr>
          <w:rStyle w:val="w"/>
        </w:rPr>
        <w:t xml:space="preserve">        </w:t>
      </w:r>
      <w:r>
        <w:rPr>
          <w:rStyle w:val="s2"/>
        </w:rPr>
        <w:t>"3.708"</w:t>
      </w:r>
      <w:r>
        <w:rPr>
          <w:rStyle w:val="p"/>
        </w:rPr>
        <w:t>,</w:t>
      </w:r>
    </w:p>
    <w:p w:rsidR="00000000" w:rsidRDefault="00000000">
      <w:pPr>
        <w:pStyle w:val="HTML0"/>
        <w:divId w:val="1566528073"/>
        <w:rPr>
          <w:rStyle w:val="w"/>
        </w:rPr>
      </w:pPr>
      <w:r>
        <w:rPr>
          <w:rStyle w:val="w"/>
        </w:rPr>
        <w:t xml:space="preserve">        </w:t>
      </w:r>
      <w:r>
        <w:rPr>
          <w:rStyle w:val="s2"/>
        </w:rPr>
        <w:t>"8422410"</w:t>
      </w:r>
      <w:r>
        <w:rPr>
          <w:rStyle w:val="p"/>
        </w:rPr>
        <w:t>,</w:t>
      </w:r>
    </w:p>
    <w:p w:rsidR="00000000" w:rsidRDefault="00000000">
      <w:pPr>
        <w:pStyle w:val="HTML0"/>
        <w:divId w:val="1566528073"/>
        <w:rPr>
          <w:rStyle w:val="w"/>
        </w:rPr>
      </w:pPr>
      <w:r>
        <w:rPr>
          <w:rStyle w:val="w"/>
        </w:rPr>
        <w:t xml:space="preserve">        </w:t>
      </w:r>
      <w:r>
        <w:rPr>
          <w:rStyle w:val="s2"/>
        </w:rPr>
        <w:t>"22698348.04828491"</w:t>
      </w:r>
      <w:r>
        <w:rPr>
          <w:rStyle w:val="p"/>
        </w:rPr>
        <w:t>,</w:t>
      </w:r>
    </w:p>
    <w:p w:rsidR="00000000" w:rsidRDefault="00000000">
      <w:pPr>
        <w:pStyle w:val="HTML0"/>
        <w:divId w:val="1566528073"/>
        <w:rPr>
          <w:rStyle w:val="w"/>
        </w:rPr>
      </w:pPr>
      <w:r>
        <w:rPr>
          <w:rStyle w:val="w"/>
        </w:rPr>
        <w:t xml:space="preserve">        </w:t>
      </w:r>
      <w:r>
        <w:rPr>
          <w:rStyle w:val="s2"/>
        </w:rPr>
        <w:t>"12698348.04828491"</w:t>
      </w:r>
      <w:r>
        <w:rPr>
          <w:rStyle w:val="p"/>
        </w:rPr>
        <w:t>,</w:t>
      </w:r>
    </w:p>
    <w:p w:rsidR="00000000" w:rsidRDefault="00000000">
      <w:pPr>
        <w:pStyle w:val="HTML0"/>
        <w:divId w:val="1566528073"/>
        <w:rPr>
          <w:rStyle w:val="w"/>
        </w:rPr>
      </w:pPr>
      <w:r>
        <w:rPr>
          <w:rStyle w:val="w"/>
        </w:rPr>
        <w:t xml:space="preserve">        </w:t>
      </w:r>
      <w:r>
        <w:rPr>
          <w:rStyle w:val="s2"/>
        </w:rPr>
        <w:t>"1"</w:t>
      </w:r>
    </w:p>
    <w:p w:rsidR="00000000" w:rsidRDefault="00000000">
      <w:pPr>
        <w:pStyle w:val="HTML0"/>
        <w:divId w:val="1566528073"/>
        <w:rPr>
          <w:rStyle w:val="w"/>
        </w:rPr>
      </w:pPr>
      <w:r>
        <w:rPr>
          <w:rStyle w:val="w"/>
        </w:rPr>
        <w:t xml:space="preserve">    </w:t>
      </w:r>
      <w:r>
        <w:rPr>
          <w:rStyle w:val="p"/>
        </w:rPr>
        <w:t>],</w:t>
      </w:r>
    </w:p>
    <w:p w:rsidR="00000000" w:rsidRDefault="00000000">
      <w:pPr>
        <w:pStyle w:val="HTML0"/>
        <w:divId w:val="1566528073"/>
        <w:rPr>
          <w:rStyle w:val="w"/>
        </w:rPr>
      </w:pPr>
      <w:r>
        <w:rPr>
          <w:rStyle w:val="w"/>
        </w:rPr>
        <w:t xml:space="preserve">    </w:t>
      </w:r>
      <w:r>
        <w:rPr>
          <w:rStyle w:val="p"/>
        </w:rPr>
        <w:t>[</w:t>
      </w:r>
    </w:p>
    <w:p w:rsidR="00000000" w:rsidRDefault="00000000">
      <w:pPr>
        <w:pStyle w:val="HTML0"/>
        <w:divId w:val="1566528073"/>
        <w:rPr>
          <w:rStyle w:val="w"/>
        </w:rPr>
      </w:pPr>
      <w:r>
        <w:rPr>
          <w:rStyle w:val="w"/>
        </w:rPr>
        <w:t xml:space="preserve">        </w:t>
      </w:r>
      <w:r>
        <w:rPr>
          <w:rStyle w:val="s2"/>
        </w:rPr>
        <w:t>"1597026383085"</w:t>
      </w:r>
      <w:r>
        <w:rPr>
          <w:rStyle w:val="p"/>
        </w:rPr>
        <w:t>,</w:t>
      </w:r>
    </w:p>
    <w:p w:rsidR="00000000" w:rsidRDefault="00000000">
      <w:pPr>
        <w:pStyle w:val="HTML0"/>
        <w:divId w:val="1566528073"/>
        <w:rPr>
          <w:rStyle w:val="w"/>
        </w:rPr>
      </w:pPr>
      <w:r>
        <w:rPr>
          <w:rStyle w:val="w"/>
        </w:rPr>
        <w:t xml:space="preserve">        </w:t>
      </w:r>
      <w:r>
        <w:rPr>
          <w:rStyle w:val="s2"/>
        </w:rPr>
        <w:t>"3.731"</w:t>
      </w:r>
      <w:r>
        <w:rPr>
          <w:rStyle w:val="p"/>
        </w:rPr>
        <w:t>,</w:t>
      </w:r>
    </w:p>
    <w:p w:rsidR="00000000" w:rsidRDefault="00000000">
      <w:pPr>
        <w:pStyle w:val="HTML0"/>
        <w:divId w:val="1566528073"/>
        <w:rPr>
          <w:rStyle w:val="w"/>
        </w:rPr>
      </w:pPr>
      <w:r>
        <w:rPr>
          <w:rStyle w:val="w"/>
        </w:rPr>
        <w:t xml:space="preserve">        </w:t>
      </w:r>
      <w:r>
        <w:rPr>
          <w:rStyle w:val="s2"/>
        </w:rPr>
        <w:t>"3.799"</w:t>
      </w:r>
      <w:r>
        <w:rPr>
          <w:rStyle w:val="p"/>
        </w:rPr>
        <w:t>,</w:t>
      </w:r>
    </w:p>
    <w:p w:rsidR="00000000" w:rsidRDefault="00000000">
      <w:pPr>
        <w:pStyle w:val="HTML0"/>
        <w:divId w:val="1566528073"/>
        <w:rPr>
          <w:rStyle w:val="w"/>
        </w:rPr>
      </w:pPr>
      <w:r>
        <w:rPr>
          <w:rStyle w:val="w"/>
        </w:rPr>
        <w:t xml:space="preserve">        </w:t>
      </w:r>
      <w:r>
        <w:rPr>
          <w:rStyle w:val="s2"/>
        </w:rPr>
        <w:t>"3.494"</w:t>
      </w:r>
      <w:r>
        <w:rPr>
          <w:rStyle w:val="p"/>
        </w:rPr>
        <w:t>,</w:t>
      </w:r>
    </w:p>
    <w:p w:rsidR="00000000" w:rsidRDefault="00000000">
      <w:pPr>
        <w:pStyle w:val="HTML0"/>
        <w:divId w:val="1566528073"/>
        <w:rPr>
          <w:rStyle w:val="w"/>
        </w:rPr>
      </w:pPr>
      <w:r>
        <w:rPr>
          <w:rStyle w:val="w"/>
        </w:rPr>
        <w:t xml:space="preserve">        </w:t>
      </w:r>
      <w:r>
        <w:rPr>
          <w:rStyle w:val="s2"/>
        </w:rPr>
        <w:t>"3.72"</w:t>
      </w:r>
      <w:r>
        <w:rPr>
          <w:rStyle w:val="p"/>
        </w:rPr>
        <w:t>,</w:t>
      </w:r>
    </w:p>
    <w:p w:rsidR="00000000" w:rsidRDefault="00000000">
      <w:pPr>
        <w:pStyle w:val="HTML0"/>
        <w:divId w:val="1566528073"/>
        <w:rPr>
          <w:rStyle w:val="w"/>
        </w:rPr>
      </w:pPr>
      <w:r>
        <w:rPr>
          <w:rStyle w:val="w"/>
        </w:rPr>
        <w:t xml:space="preserve">        </w:t>
      </w:r>
      <w:r>
        <w:rPr>
          <w:rStyle w:val="s2"/>
        </w:rPr>
        <w:t>"24912403"</w:t>
      </w:r>
      <w:r>
        <w:rPr>
          <w:rStyle w:val="p"/>
        </w:rPr>
        <w:t>,</w:t>
      </w:r>
    </w:p>
    <w:p w:rsidR="00000000" w:rsidRDefault="00000000">
      <w:pPr>
        <w:pStyle w:val="HTML0"/>
        <w:divId w:val="1566528073"/>
        <w:rPr>
          <w:rStyle w:val="w"/>
        </w:rPr>
      </w:pPr>
      <w:r>
        <w:rPr>
          <w:rStyle w:val="w"/>
        </w:rPr>
        <w:t xml:space="preserve">        </w:t>
      </w:r>
      <w:r>
        <w:rPr>
          <w:rStyle w:val="s2"/>
        </w:rPr>
        <w:t>"67632347.24399722"</w:t>
      </w:r>
      <w:r>
        <w:rPr>
          <w:rStyle w:val="p"/>
        </w:rPr>
        <w:t>,</w:t>
      </w:r>
    </w:p>
    <w:p w:rsidR="00000000" w:rsidRDefault="00000000">
      <w:pPr>
        <w:pStyle w:val="HTML0"/>
        <w:divId w:val="1566528073"/>
        <w:rPr>
          <w:rStyle w:val="w"/>
        </w:rPr>
      </w:pPr>
      <w:r>
        <w:rPr>
          <w:rStyle w:val="w"/>
        </w:rPr>
        <w:t xml:space="preserve">        </w:t>
      </w:r>
      <w:r>
        <w:rPr>
          <w:rStyle w:val="s2"/>
        </w:rPr>
        <w:t>"37632347.24399722"</w:t>
      </w:r>
      <w:r>
        <w:rPr>
          <w:rStyle w:val="p"/>
        </w:rPr>
        <w:t>,</w:t>
      </w:r>
    </w:p>
    <w:p w:rsidR="00000000" w:rsidRDefault="00000000">
      <w:pPr>
        <w:pStyle w:val="HTML0"/>
        <w:divId w:val="1566528073"/>
        <w:rPr>
          <w:rStyle w:val="w"/>
        </w:rPr>
      </w:pPr>
      <w:r>
        <w:rPr>
          <w:rStyle w:val="w"/>
        </w:rPr>
        <w:t xml:space="preserve">        </w:t>
      </w:r>
      <w:r>
        <w:rPr>
          <w:rStyle w:val="s2"/>
        </w:rPr>
        <w:t>"1"</w:t>
      </w:r>
    </w:p>
    <w:p w:rsidR="00000000" w:rsidRDefault="00000000">
      <w:pPr>
        <w:pStyle w:val="HTML0"/>
        <w:divId w:val="1566528073"/>
        <w:rPr>
          <w:rStyle w:val="w"/>
        </w:rPr>
      </w:pPr>
      <w:r>
        <w:rPr>
          <w:rStyle w:val="w"/>
        </w:rPr>
        <w:t xml:space="preserve">    </w:t>
      </w:r>
      <w:r>
        <w:rPr>
          <w:rStyle w:val="p"/>
        </w:rPr>
        <w:t>]</w:t>
      </w:r>
    </w:p>
    <w:p w:rsidR="00000000" w:rsidRDefault="00000000">
      <w:pPr>
        <w:pStyle w:val="HTML0"/>
        <w:divId w:val="1566528073"/>
        <w:rPr>
          <w:rStyle w:val="w"/>
        </w:rPr>
      </w:pPr>
      <w:r>
        <w:rPr>
          <w:rStyle w:val="w"/>
        </w:rPr>
        <w:t xml:space="preserve">    </w:t>
      </w:r>
      <w:r>
        <w:rPr>
          <w:rStyle w:val="p"/>
        </w:rPr>
        <w:t>]</w:t>
      </w:r>
    </w:p>
    <w:p w:rsidR="00000000" w:rsidRDefault="00000000">
      <w:pPr>
        <w:pStyle w:val="HTML0"/>
        <w:divId w:val="1566528073"/>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613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Opening time of the candlestick,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o</w:t>
            </w:r>
          </w:p>
        </w:tc>
        <w:tc>
          <w:tcPr>
            <w:tcW w:w="0" w:type="auto"/>
            <w:vAlign w:val="center"/>
            <w:hideMark/>
          </w:tcPr>
          <w:p w:rsidR="00000000" w:rsidRDefault="00000000">
            <w:r>
              <w:t>String</w:t>
            </w:r>
          </w:p>
        </w:tc>
        <w:tc>
          <w:tcPr>
            <w:tcW w:w="0" w:type="auto"/>
            <w:vAlign w:val="center"/>
            <w:hideMark/>
          </w:tcPr>
          <w:p w:rsidR="00000000" w:rsidRDefault="00000000">
            <w:r>
              <w:t>Open price</w:t>
            </w:r>
          </w:p>
        </w:tc>
      </w:tr>
      <w:tr w:rsidR="00000000">
        <w:trPr>
          <w:divId w:val="175387555"/>
          <w:tblCellSpacing w:w="15" w:type="dxa"/>
        </w:trPr>
        <w:tc>
          <w:tcPr>
            <w:tcW w:w="0" w:type="auto"/>
            <w:vAlign w:val="center"/>
            <w:hideMark/>
          </w:tcPr>
          <w:p w:rsidR="00000000" w:rsidRDefault="00000000">
            <w:r>
              <w:t>h</w:t>
            </w:r>
          </w:p>
        </w:tc>
        <w:tc>
          <w:tcPr>
            <w:tcW w:w="0" w:type="auto"/>
            <w:vAlign w:val="center"/>
            <w:hideMark/>
          </w:tcPr>
          <w:p w:rsidR="00000000" w:rsidRDefault="00000000">
            <w:r>
              <w:t>String</w:t>
            </w:r>
          </w:p>
        </w:tc>
        <w:tc>
          <w:tcPr>
            <w:tcW w:w="0" w:type="auto"/>
            <w:vAlign w:val="center"/>
            <w:hideMark/>
          </w:tcPr>
          <w:p w:rsidR="00000000" w:rsidRDefault="00000000">
            <w:r>
              <w:t>Highest price</w:t>
            </w:r>
          </w:p>
        </w:tc>
      </w:tr>
      <w:tr w:rsidR="00000000">
        <w:trPr>
          <w:divId w:val="175387555"/>
          <w:tblCellSpacing w:w="15" w:type="dxa"/>
        </w:trPr>
        <w:tc>
          <w:tcPr>
            <w:tcW w:w="0" w:type="auto"/>
            <w:vAlign w:val="center"/>
            <w:hideMark/>
          </w:tcPr>
          <w:p w:rsidR="00000000" w:rsidRDefault="00000000">
            <w:r>
              <w:t>l</w:t>
            </w:r>
          </w:p>
        </w:tc>
        <w:tc>
          <w:tcPr>
            <w:tcW w:w="0" w:type="auto"/>
            <w:vAlign w:val="center"/>
            <w:hideMark/>
          </w:tcPr>
          <w:p w:rsidR="00000000" w:rsidRDefault="00000000">
            <w:r>
              <w:t>String</w:t>
            </w:r>
          </w:p>
        </w:tc>
        <w:tc>
          <w:tcPr>
            <w:tcW w:w="0" w:type="auto"/>
            <w:vAlign w:val="center"/>
            <w:hideMark/>
          </w:tcPr>
          <w:p w:rsidR="00000000" w:rsidRDefault="00000000">
            <w:r>
              <w:t>Lowest price</w:t>
            </w:r>
          </w:p>
        </w:tc>
      </w:tr>
      <w:tr w:rsidR="00000000">
        <w:trPr>
          <w:divId w:val="175387555"/>
          <w:tblCellSpacing w:w="15" w:type="dxa"/>
        </w:trPr>
        <w:tc>
          <w:tcPr>
            <w:tcW w:w="0" w:type="auto"/>
            <w:vAlign w:val="center"/>
            <w:hideMark/>
          </w:tcPr>
          <w:p w:rsidR="00000000" w:rsidRDefault="00000000">
            <w:r>
              <w:t>c</w:t>
            </w:r>
          </w:p>
        </w:tc>
        <w:tc>
          <w:tcPr>
            <w:tcW w:w="0" w:type="auto"/>
            <w:vAlign w:val="center"/>
            <w:hideMark/>
          </w:tcPr>
          <w:p w:rsidR="00000000" w:rsidRDefault="00000000">
            <w:r>
              <w:t>String</w:t>
            </w:r>
          </w:p>
        </w:tc>
        <w:tc>
          <w:tcPr>
            <w:tcW w:w="0" w:type="auto"/>
            <w:vAlign w:val="center"/>
            <w:hideMark/>
          </w:tcPr>
          <w:p w:rsidR="00000000" w:rsidRDefault="00000000">
            <w:r>
              <w:t>Close price</w:t>
            </w:r>
          </w:p>
        </w:tc>
      </w:tr>
      <w:tr w:rsidR="00000000">
        <w:trPr>
          <w:divId w:val="175387555"/>
          <w:tblCellSpacing w:w="15" w:type="dxa"/>
        </w:trPr>
        <w:tc>
          <w:tcPr>
            <w:tcW w:w="0" w:type="auto"/>
            <w:vAlign w:val="center"/>
            <w:hideMark/>
          </w:tcPr>
          <w:p w:rsidR="00000000" w:rsidRDefault="00000000">
            <w:r>
              <w:t>vol</w:t>
            </w:r>
          </w:p>
        </w:tc>
        <w:tc>
          <w:tcPr>
            <w:tcW w:w="0" w:type="auto"/>
            <w:vAlign w:val="center"/>
            <w:hideMark/>
          </w:tcPr>
          <w:p w:rsidR="00000000" w:rsidRDefault="00000000">
            <w:r>
              <w:t>String</w:t>
            </w:r>
          </w:p>
        </w:tc>
        <w:tc>
          <w:tcPr>
            <w:tcW w:w="0" w:type="auto"/>
            <w:vAlign w:val="center"/>
            <w:hideMark/>
          </w:tcPr>
          <w:p w:rsidR="00000000" w:rsidRDefault="00000000">
            <w:r>
              <w:t xml:space="preserve">Trading volume, with a unit of </w:t>
            </w:r>
            <w:r>
              <w:rPr>
                <w:rStyle w:val="HTML"/>
              </w:rPr>
              <w:t>contract</w:t>
            </w:r>
            <w:r>
              <w:t xml:space="preserve">. </w:t>
            </w:r>
            <w:r>
              <w:br/>
              <w:t xml:space="preserve">If it is a </w:t>
            </w:r>
            <w:r>
              <w:rPr>
                <w:rStyle w:val="HTML"/>
              </w:rPr>
              <w:t>derivatives</w:t>
            </w:r>
            <w:r>
              <w:t xml:space="preserve"> contract, the value is the number of contracts. </w:t>
            </w:r>
            <w:r>
              <w:br/>
              <w:t xml:space="preserve">If it is </w:t>
            </w:r>
            <w:r>
              <w:rPr>
                <w:rStyle w:val="HTML"/>
              </w:rPr>
              <w:t>SPOT</w:t>
            </w:r>
            <w:r>
              <w:t>/</w:t>
            </w:r>
            <w:r>
              <w:rPr>
                <w:rStyle w:val="HTML"/>
              </w:rPr>
              <w:t>MARGIN</w:t>
            </w:r>
            <w:r>
              <w:t>, the value is the quantity in base currency.</w:t>
            </w:r>
          </w:p>
        </w:tc>
      </w:tr>
      <w:tr w:rsidR="00000000">
        <w:trPr>
          <w:divId w:val="175387555"/>
          <w:tblCellSpacing w:w="15" w:type="dxa"/>
        </w:trPr>
        <w:tc>
          <w:tcPr>
            <w:tcW w:w="0" w:type="auto"/>
            <w:vAlign w:val="center"/>
            <w:hideMark/>
          </w:tcPr>
          <w:p w:rsidR="00000000" w:rsidRDefault="00000000">
            <w:r>
              <w:t>volCcy</w:t>
            </w:r>
          </w:p>
        </w:tc>
        <w:tc>
          <w:tcPr>
            <w:tcW w:w="0" w:type="auto"/>
            <w:vAlign w:val="center"/>
            <w:hideMark/>
          </w:tcPr>
          <w:p w:rsidR="00000000" w:rsidRDefault="00000000">
            <w:r>
              <w:t>String</w:t>
            </w:r>
          </w:p>
        </w:tc>
        <w:tc>
          <w:tcPr>
            <w:tcW w:w="0" w:type="auto"/>
            <w:vAlign w:val="center"/>
            <w:hideMark/>
          </w:tcPr>
          <w:p w:rsidR="00000000" w:rsidRDefault="00000000">
            <w:r>
              <w:t xml:space="preserve">Trading volume, with a unit of </w:t>
            </w:r>
            <w:r>
              <w:rPr>
                <w:rStyle w:val="HTML"/>
              </w:rPr>
              <w:t>currency</w:t>
            </w:r>
            <w:r>
              <w:t xml:space="preserve">. </w:t>
            </w:r>
            <w:r>
              <w:br/>
              <w:t xml:space="preserve">If it is a </w:t>
            </w:r>
            <w:r>
              <w:rPr>
                <w:rStyle w:val="HTML"/>
              </w:rPr>
              <w:t>derivatives</w:t>
            </w:r>
            <w:r>
              <w:t xml:space="preserve"> contract, the value is the number of base currency. </w:t>
            </w:r>
            <w:r>
              <w:br/>
              <w:t xml:space="preserve">If it is </w:t>
            </w:r>
            <w:r>
              <w:rPr>
                <w:rStyle w:val="HTML"/>
              </w:rPr>
              <w:t>SPOT</w:t>
            </w:r>
            <w:r>
              <w:t>/</w:t>
            </w:r>
            <w:r>
              <w:rPr>
                <w:rStyle w:val="HTML"/>
              </w:rPr>
              <w:t>MARGIN</w:t>
            </w:r>
            <w:r>
              <w:t>, the value is the quantity in quote currency.</w:t>
            </w:r>
          </w:p>
        </w:tc>
      </w:tr>
      <w:tr w:rsidR="00000000">
        <w:trPr>
          <w:divId w:val="175387555"/>
          <w:tblCellSpacing w:w="15" w:type="dxa"/>
        </w:trPr>
        <w:tc>
          <w:tcPr>
            <w:tcW w:w="0" w:type="auto"/>
            <w:vAlign w:val="center"/>
            <w:hideMark/>
          </w:tcPr>
          <w:p w:rsidR="00000000" w:rsidRDefault="00000000">
            <w:r>
              <w:t>volCcyQuote</w:t>
            </w:r>
          </w:p>
        </w:tc>
        <w:tc>
          <w:tcPr>
            <w:tcW w:w="0" w:type="auto"/>
            <w:vAlign w:val="center"/>
            <w:hideMark/>
          </w:tcPr>
          <w:p w:rsidR="00000000" w:rsidRDefault="00000000">
            <w:r>
              <w:t>String</w:t>
            </w:r>
          </w:p>
        </w:tc>
        <w:tc>
          <w:tcPr>
            <w:tcW w:w="0" w:type="auto"/>
            <w:vAlign w:val="center"/>
            <w:hideMark/>
          </w:tcPr>
          <w:p w:rsidR="00000000" w:rsidRDefault="00000000">
            <w:r>
              <w:t>Trading volume, the value is the quantity in quote currency</w:t>
            </w:r>
            <w:r>
              <w:br/>
              <w:t>e.g. The unit is USDT for BTC-USDT and BTC-USDT-SWAP;</w:t>
            </w:r>
            <w:r>
              <w:br/>
              <w:t>The unit is USD for BTC-USD-SWAP</w:t>
            </w:r>
          </w:p>
        </w:tc>
      </w:tr>
      <w:tr w:rsidR="00000000">
        <w:trPr>
          <w:divId w:val="175387555"/>
          <w:tblCellSpacing w:w="15" w:type="dxa"/>
        </w:trPr>
        <w:tc>
          <w:tcPr>
            <w:tcW w:w="0" w:type="auto"/>
            <w:vAlign w:val="center"/>
            <w:hideMark/>
          </w:tcPr>
          <w:p w:rsidR="00000000" w:rsidRDefault="00000000">
            <w:r>
              <w:t>confirm</w:t>
            </w:r>
          </w:p>
        </w:tc>
        <w:tc>
          <w:tcPr>
            <w:tcW w:w="0" w:type="auto"/>
            <w:vAlign w:val="center"/>
            <w:hideMark/>
          </w:tcPr>
          <w:p w:rsidR="00000000" w:rsidRDefault="00000000">
            <w:r>
              <w:t>String</w:t>
            </w:r>
          </w:p>
        </w:tc>
        <w:tc>
          <w:tcPr>
            <w:tcW w:w="0" w:type="auto"/>
            <w:vAlign w:val="center"/>
            <w:hideMark/>
          </w:tcPr>
          <w:p w:rsidR="00000000" w:rsidRDefault="00000000">
            <w:r>
              <w:t>The state of candlesticks</w:t>
            </w:r>
            <w:r>
              <w:br/>
            </w:r>
            <w:r>
              <w:rPr>
                <w:rStyle w:val="HTML"/>
              </w:rPr>
              <w:t>0</w:t>
            </w:r>
            <w:r>
              <w:t>: K line is uncompleted</w:t>
            </w:r>
            <w:r>
              <w:br/>
            </w:r>
            <w:r>
              <w:rPr>
                <w:rStyle w:val="HTML"/>
              </w:rPr>
              <w:t>1</w:t>
            </w:r>
            <w:r>
              <w:t>: K line is completed</w:t>
            </w:r>
          </w:p>
        </w:tc>
      </w:tr>
    </w:tbl>
    <w:p w:rsidR="00000000" w:rsidRDefault="00000000">
      <w:pPr>
        <w:pStyle w:val="a5"/>
        <w:divId w:val="175387555"/>
      </w:pPr>
      <w:r>
        <w:t xml:space="preserve">The data returned will be arranged in an array like this: [ts,o,h,l,c,vol,volCcy,volCcyQuote,confirm] </w:t>
      </w:r>
    </w:p>
    <w:p w:rsidR="00000000" w:rsidRDefault="00000000">
      <w:pPr>
        <w:divId w:val="175387555"/>
      </w:pPr>
      <w:r>
        <w:t xml:space="preserve">1s candle is not supported by OPTION, but it is supported by other business lines (SPOT, MARGIN, FUTURES and SWAP) </w:t>
      </w:r>
    </w:p>
    <w:p w:rsidR="00000000" w:rsidRDefault="00000000">
      <w:pPr>
        <w:pStyle w:val="3"/>
        <w:divId w:val="175387555"/>
      </w:pPr>
      <w:r>
        <w:t>GET / Trades</w:t>
      </w:r>
    </w:p>
    <w:p w:rsidR="00000000" w:rsidRDefault="00000000">
      <w:pPr>
        <w:pStyle w:val="a5"/>
        <w:divId w:val="175387555"/>
      </w:pPr>
      <w:r>
        <w:t>Retrieve the recent transactions of an instrument.</w:t>
      </w:r>
    </w:p>
    <w:p w:rsidR="00000000" w:rsidRDefault="00000000">
      <w:pPr>
        <w:pStyle w:val="4"/>
        <w:divId w:val="175387555"/>
      </w:pPr>
      <w:r>
        <w:t>Rate Limit: 100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/api/v5/market/trades</w:t>
      </w:r>
    </w:p>
    <w:p w:rsidR="00000000" w:rsidRDefault="00000000">
      <w:pPr>
        <w:pStyle w:val="a5"/>
        <w:ind w:left="720" w:right="720"/>
        <w:divId w:val="1410887790"/>
      </w:pPr>
      <w:r>
        <w:t>Request Example</w:t>
      </w:r>
    </w:p>
    <w:p w:rsidR="00000000" w:rsidRDefault="00000000">
      <w:pPr>
        <w:pStyle w:val="HTML0"/>
        <w:divId w:val="1409688793"/>
        <w:rPr>
          <w:rStyle w:val="HTML"/>
        </w:rPr>
      </w:pPr>
      <w:r>
        <w:rPr>
          <w:rStyle w:val="HTML"/>
        </w:rPr>
        <w:t>GET /api/v5/market/trades?instId</w:t>
      </w:r>
      <w:r>
        <w:rPr>
          <w:rStyle w:val="o"/>
        </w:rPr>
        <w:t>=</w:t>
      </w:r>
      <w:r>
        <w:rPr>
          <w:rStyle w:val="HTML"/>
        </w:rPr>
        <w:t>BTC-USDT</w:t>
      </w:r>
    </w:p>
    <w:p w:rsidR="00000000" w:rsidRDefault="00000000">
      <w:pPr>
        <w:pStyle w:val="HTML0"/>
        <w:divId w:val="1047342488"/>
        <w:rPr>
          <w:rStyle w:val="HTML"/>
          <w:vanish/>
        </w:rPr>
      </w:pPr>
      <w:r>
        <w:rPr>
          <w:rStyle w:val="kn"/>
          <w:vanish/>
        </w:rPr>
        <w:t>import</w:t>
      </w:r>
      <w:r>
        <w:rPr>
          <w:rStyle w:val="HTML"/>
          <w:vanish/>
        </w:rPr>
        <w:t xml:space="preserve"> </w:t>
      </w:r>
      <w:r>
        <w:rPr>
          <w:rStyle w:val="nn"/>
          <w:vanish/>
        </w:rPr>
        <w:t>okx.MarketData</w:t>
      </w:r>
      <w:r>
        <w:rPr>
          <w:rStyle w:val="HTML"/>
          <w:vanish/>
        </w:rPr>
        <w:t xml:space="preserve"> </w:t>
      </w:r>
      <w:r>
        <w:rPr>
          <w:rStyle w:val="k"/>
          <w:vanish/>
        </w:rPr>
        <w:t>as</w:t>
      </w:r>
      <w:r>
        <w:rPr>
          <w:rStyle w:val="HTML"/>
          <w:vanish/>
        </w:rPr>
        <w:t xml:space="preserve"> </w:t>
      </w:r>
      <w:r>
        <w:rPr>
          <w:rStyle w:val="n"/>
          <w:vanish/>
        </w:rPr>
        <w:t>MarketData</w:t>
      </w:r>
    </w:p>
    <w:p w:rsidR="00000000" w:rsidRDefault="00000000">
      <w:pPr>
        <w:pStyle w:val="HTML0"/>
        <w:divId w:val="1047342488"/>
        <w:rPr>
          <w:rStyle w:val="HTML"/>
          <w:vanish/>
        </w:rPr>
      </w:pPr>
    </w:p>
    <w:p w:rsidR="00000000" w:rsidRDefault="00000000">
      <w:pPr>
        <w:pStyle w:val="HTML0"/>
        <w:divId w:val="1047342488"/>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trading:0 , demo trading:1</w:t>
      </w:r>
    </w:p>
    <w:p w:rsidR="00000000" w:rsidRDefault="00000000">
      <w:pPr>
        <w:pStyle w:val="HTML0"/>
        <w:divId w:val="1047342488"/>
        <w:rPr>
          <w:rStyle w:val="HTML"/>
          <w:vanish/>
        </w:rPr>
      </w:pPr>
    </w:p>
    <w:p w:rsidR="00000000" w:rsidRDefault="00000000">
      <w:pPr>
        <w:pStyle w:val="HTML0"/>
        <w:divId w:val="1047342488"/>
        <w:rPr>
          <w:rStyle w:val="HTML"/>
          <w:vanish/>
        </w:rPr>
      </w:pPr>
      <w:r>
        <w:rPr>
          <w:rStyle w:val="n"/>
          <w:vanish/>
        </w:rPr>
        <w:t>marketDataAPI</w:t>
      </w:r>
      <w:r>
        <w:rPr>
          <w:rStyle w:val="HTML"/>
          <w:vanish/>
        </w:rPr>
        <w:t xml:space="preserve"> </w:t>
      </w:r>
      <w:r>
        <w:rPr>
          <w:rStyle w:val="o"/>
          <w:vanish/>
        </w:rPr>
        <w:t>=</w:t>
      </w:r>
      <w:r>
        <w:rPr>
          <w:rStyle w:val="HTML"/>
          <w:vanish/>
        </w:rPr>
        <w:t xml:space="preserve">  </w:t>
      </w:r>
      <w:r>
        <w:rPr>
          <w:rStyle w:val="n"/>
          <w:vanish/>
        </w:rPr>
        <w:t>MarketData</w:t>
      </w:r>
      <w:r>
        <w:rPr>
          <w:rStyle w:val="p"/>
          <w:vanish/>
        </w:rPr>
        <w:t>.</w:t>
      </w:r>
      <w:r>
        <w:rPr>
          <w:rStyle w:val="n"/>
          <w:vanish/>
        </w:rPr>
        <w:t>MarketAPI</w:t>
      </w:r>
      <w:r>
        <w:rPr>
          <w:rStyle w:val="p"/>
          <w:vanish/>
        </w:rPr>
        <w:t>(</w:t>
      </w:r>
      <w:r>
        <w:rPr>
          <w:rStyle w:val="n"/>
          <w:vanish/>
        </w:rPr>
        <w:t>flag</w:t>
      </w:r>
      <w:r>
        <w:rPr>
          <w:rStyle w:val="o"/>
          <w:vanish/>
        </w:rPr>
        <w:t>=</w:t>
      </w:r>
      <w:r>
        <w:rPr>
          <w:rStyle w:val="n"/>
          <w:vanish/>
        </w:rPr>
        <w:t>flag</w:t>
      </w:r>
      <w:r>
        <w:rPr>
          <w:rStyle w:val="p"/>
          <w:vanish/>
        </w:rPr>
        <w:t>)</w:t>
      </w:r>
    </w:p>
    <w:p w:rsidR="00000000" w:rsidRDefault="00000000">
      <w:pPr>
        <w:pStyle w:val="HTML0"/>
        <w:divId w:val="1047342488"/>
        <w:rPr>
          <w:rStyle w:val="HTML"/>
          <w:vanish/>
        </w:rPr>
      </w:pPr>
    </w:p>
    <w:p w:rsidR="00000000" w:rsidRDefault="00000000">
      <w:pPr>
        <w:pStyle w:val="HTML0"/>
        <w:divId w:val="1047342488"/>
        <w:rPr>
          <w:rStyle w:val="c1"/>
          <w:vanish/>
        </w:rPr>
      </w:pPr>
      <w:r>
        <w:rPr>
          <w:rStyle w:val="c1"/>
          <w:vanish/>
        </w:rPr>
        <w:t># Retrieve the recent transactions of an instrument</w:t>
      </w:r>
    </w:p>
    <w:p w:rsidR="00000000" w:rsidRDefault="00000000">
      <w:pPr>
        <w:pStyle w:val="HTML0"/>
        <w:divId w:val="1047342488"/>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marketDataAPI</w:t>
      </w:r>
      <w:r>
        <w:rPr>
          <w:rStyle w:val="p"/>
          <w:vanish/>
        </w:rPr>
        <w:t>.</w:t>
      </w:r>
      <w:r>
        <w:rPr>
          <w:rStyle w:val="n"/>
          <w:vanish/>
        </w:rPr>
        <w:t>get_trades</w:t>
      </w:r>
      <w:r>
        <w:rPr>
          <w:rStyle w:val="p"/>
          <w:vanish/>
        </w:rPr>
        <w:t>(</w:t>
      </w:r>
    </w:p>
    <w:p w:rsidR="00000000" w:rsidRDefault="00000000">
      <w:pPr>
        <w:pStyle w:val="HTML0"/>
        <w:divId w:val="1047342488"/>
        <w:rPr>
          <w:rStyle w:val="HTML"/>
          <w:vanish/>
        </w:rPr>
      </w:pPr>
      <w:r>
        <w:rPr>
          <w:rStyle w:val="HTML"/>
          <w:vanish/>
        </w:rPr>
        <w:t xml:space="preserve">    </w:t>
      </w:r>
      <w:r>
        <w:rPr>
          <w:rStyle w:val="n"/>
          <w:vanish/>
        </w:rPr>
        <w:t>instId</w:t>
      </w:r>
      <w:r>
        <w:rPr>
          <w:rStyle w:val="o"/>
          <w:vanish/>
        </w:rPr>
        <w:t>=</w:t>
      </w:r>
      <w:r>
        <w:rPr>
          <w:rStyle w:val="s"/>
          <w:vanish/>
        </w:rPr>
        <w:t>"BTC-USDT"</w:t>
      </w:r>
    </w:p>
    <w:p w:rsidR="00000000" w:rsidRDefault="00000000">
      <w:pPr>
        <w:pStyle w:val="HTML0"/>
        <w:divId w:val="1047342488"/>
        <w:rPr>
          <w:rStyle w:val="HTML"/>
          <w:vanish/>
        </w:rPr>
      </w:pPr>
      <w:r>
        <w:rPr>
          <w:rStyle w:val="p"/>
          <w:vanish/>
        </w:rPr>
        <w:t>)</w:t>
      </w:r>
    </w:p>
    <w:p w:rsidR="00000000" w:rsidRDefault="00000000">
      <w:pPr>
        <w:pStyle w:val="HTML0"/>
        <w:divId w:val="1047342488"/>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Instrument ID, e.g. </w:t>
            </w:r>
            <w:r>
              <w:rPr>
                <w:rStyle w:val="HTML"/>
              </w:rPr>
              <w:t>BTC-USDT</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Number of results per request. The maximum is </w:t>
            </w:r>
            <w:r>
              <w:rPr>
                <w:rStyle w:val="HTML"/>
              </w:rPr>
              <w:t>500</w:t>
            </w:r>
            <w:r>
              <w:t xml:space="preserve">; The default is </w:t>
            </w:r>
            <w:r>
              <w:rPr>
                <w:rStyle w:val="HTML"/>
              </w:rPr>
              <w:t>100</w:t>
            </w:r>
          </w:p>
        </w:tc>
      </w:tr>
    </w:tbl>
    <w:p w:rsidR="00000000" w:rsidRDefault="00000000">
      <w:pPr>
        <w:pStyle w:val="a5"/>
        <w:ind w:left="720" w:right="720"/>
        <w:divId w:val="1043866951"/>
      </w:pPr>
      <w:r>
        <w:t>Response Example</w:t>
      </w:r>
    </w:p>
    <w:p w:rsidR="00000000" w:rsidRDefault="00000000">
      <w:pPr>
        <w:pStyle w:val="HTML0"/>
        <w:divId w:val="943462556"/>
        <w:rPr>
          <w:rStyle w:val="w"/>
        </w:rPr>
      </w:pPr>
      <w:r>
        <w:rPr>
          <w:rStyle w:val="p"/>
        </w:rPr>
        <w:t>{</w:t>
      </w:r>
    </w:p>
    <w:p w:rsidR="00000000" w:rsidRDefault="00000000">
      <w:pPr>
        <w:pStyle w:val="HTML0"/>
        <w:divId w:val="943462556"/>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943462556"/>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943462556"/>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943462556"/>
        <w:rPr>
          <w:rStyle w:val="w"/>
        </w:rPr>
      </w:pPr>
      <w:r>
        <w:rPr>
          <w:rStyle w:val="w"/>
        </w:rPr>
        <w:t xml:space="preserve">        </w:t>
      </w:r>
      <w:r>
        <w:rPr>
          <w:rStyle w:val="p"/>
        </w:rPr>
        <w:t>{</w:t>
      </w:r>
    </w:p>
    <w:p w:rsidR="00000000" w:rsidRDefault="00000000">
      <w:pPr>
        <w:pStyle w:val="HTML0"/>
        <w:divId w:val="943462556"/>
        <w:rPr>
          <w:rStyle w:val="w"/>
        </w:rPr>
      </w:pPr>
      <w:r>
        <w:rPr>
          <w:rStyle w:val="w"/>
        </w:rPr>
        <w:t xml:space="preserve">            </w:t>
      </w:r>
      <w:r>
        <w:rPr>
          <w:rStyle w:val="nl"/>
        </w:rPr>
        <w:t>"instId"</w:t>
      </w:r>
      <w:r>
        <w:rPr>
          <w:rStyle w:val="p"/>
        </w:rPr>
        <w:t>:</w:t>
      </w:r>
      <w:r>
        <w:rPr>
          <w:rStyle w:val="w"/>
        </w:rPr>
        <w:t xml:space="preserve"> </w:t>
      </w:r>
      <w:r>
        <w:rPr>
          <w:rStyle w:val="s2"/>
        </w:rPr>
        <w:t>"BTC-USDT"</w:t>
      </w:r>
      <w:r>
        <w:rPr>
          <w:rStyle w:val="p"/>
        </w:rPr>
        <w:t>,</w:t>
      </w:r>
    </w:p>
    <w:p w:rsidR="00000000" w:rsidRDefault="00000000">
      <w:pPr>
        <w:pStyle w:val="HTML0"/>
        <w:divId w:val="943462556"/>
        <w:rPr>
          <w:rStyle w:val="w"/>
        </w:rPr>
      </w:pPr>
      <w:r>
        <w:rPr>
          <w:rStyle w:val="w"/>
        </w:rPr>
        <w:t xml:space="preserve">            </w:t>
      </w:r>
      <w:r>
        <w:rPr>
          <w:rStyle w:val="nl"/>
        </w:rPr>
        <w:t>"side"</w:t>
      </w:r>
      <w:r>
        <w:rPr>
          <w:rStyle w:val="p"/>
        </w:rPr>
        <w:t>:</w:t>
      </w:r>
      <w:r>
        <w:rPr>
          <w:rStyle w:val="w"/>
        </w:rPr>
        <w:t xml:space="preserve"> </w:t>
      </w:r>
      <w:r>
        <w:rPr>
          <w:rStyle w:val="s2"/>
        </w:rPr>
        <w:t>"sell"</w:t>
      </w:r>
      <w:r>
        <w:rPr>
          <w:rStyle w:val="p"/>
        </w:rPr>
        <w:t>,</w:t>
      </w:r>
    </w:p>
    <w:p w:rsidR="00000000" w:rsidRDefault="00000000">
      <w:pPr>
        <w:pStyle w:val="HTML0"/>
        <w:divId w:val="943462556"/>
        <w:rPr>
          <w:rStyle w:val="w"/>
        </w:rPr>
      </w:pPr>
      <w:r>
        <w:rPr>
          <w:rStyle w:val="w"/>
        </w:rPr>
        <w:t xml:space="preserve">            </w:t>
      </w:r>
      <w:r>
        <w:rPr>
          <w:rStyle w:val="nl"/>
        </w:rPr>
        <w:t>"sz"</w:t>
      </w:r>
      <w:r>
        <w:rPr>
          <w:rStyle w:val="p"/>
        </w:rPr>
        <w:t>:</w:t>
      </w:r>
      <w:r>
        <w:rPr>
          <w:rStyle w:val="w"/>
        </w:rPr>
        <w:t xml:space="preserve"> </w:t>
      </w:r>
      <w:r>
        <w:rPr>
          <w:rStyle w:val="s2"/>
        </w:rPr>
        <w:t>"0.00001"</w:t>
      </w:r>
      <w:r>
        <w:rPr>
          <w:rStyle w:val="p"/>
        </w:rPr>
        <w:t>,</w:t>
      </w:r>
    </w:p>
    <w:p w:rsidR="00000000" w:rsidRDefault="00000000">
      <w:pPr>
        <w:pStyle w:val="HTML0"/>
        <w:divId w:val="943462556"/>
        <w:rPr>
          <w:rStyle w:val="w"/>
        </w:rPr>
      </w:pPr>
      <w:r>
        <w:rPr>
          <w:rStyle w:val="w"/>
        </w:rPr>
        <w:t xml:space="preserve">            </w:t>
      </w:r>
      <w:r>
        <w:rPr>
          <w:rStyle w:val="nl"/>
        </w:rPr>
        <w:t>"px"</w:t>
      </w:r>
      <w:r>
        <w:rPr>
          <w:rStyle w:val="p"/>
        </w:rPr>
        <w:t>:</w:t>
      </w:r>
      <w:r>
        <w:rPr>
          <w:rStyle w:val="w"/>
        </w:rPr>
        <w:t xml:space="preserve"> </w:t>
      </w:r>
      <w:r>
        <w:rPr>
          <w:rStyle w:val="s2"/>
        </w:rPr>
        <w:t>"29963.2"</w:t>
      </w:r>
      <w:r>
        <w:rPr>
          <w:rStyle w:val="p"/>
        </w:rPr>
        <w:t>,</w:t>
      </w:r>
    </w:p>
    <w:p w:rsidR="00000000" w:rsidRDefault="00000000">
      <w:pPr>
        <w:pStyle w:val="HTML0"/>
        <w:divId w:val="943462556"/>
        <w:rPr>
          <w:rStyle w:val="w"/>
        </w:rPr>
      </w:pPr>
      <w:r>
        <w:rPr>
          <w:rStyle w:val="w"/>
        </w:rPr>
        <w:t xml:space="preserve">            </w:t>
      </w:r>
      <w:r>
        <w:rPr>
          <w:rStyle w:val="nl"/>
        </w:rPr>
        <w:t>"tradeId"</w:t>
      </w:r>
      <w:r>
        <w:rPr>
          <w:rStyle w:val="p"/>
        </w:rPr>
        <w:t>:</w:t>
      </w:r>
      <w:r>
        <w:rPr>
          <w:rStyle w:val="w"/>
        </w:rPr>
        <w:t xml:space="preserve"> </w:t>
      </w:r>
      <w:r>
        <w:rPr>
          <w:rStyle w:val="s2"/>
        </w:rPr>
        <w:t>"242720720"</w:t>
      </w:r>
      <w:r>
        <w:rPr>
          <w:rStyle w:val="p"/>
        </w:rPr>
        <w:t>,</w:t>
      </w:r>
    </w:p>
    <w:p w:rsidR="00000000" w:rsidRDefault="00000000">
      <w:pPr>
        <w:pStyle w:val="HTML0"/>
        <w:divId w:val="943462556"/>
        <w:rPr>
          <w:rStyle w:val="w"/>
        </w:rPr>
      </w:pPr>
      <w:r>
        <w:rPr>
          <w:rStyle w:val="w"/>
        </w:rPr>
        <w:t xml:space="preserve">            </w:t>
      </w:r>
      <w:r>
        <w:rPr>
          <w:rStyle w:val="nl"/>
        </w:rPr>
        <w:t>"ts"</w:t>
      </w:r>
      <w:r>
        <w:rPr>
          <w:rStyle w:val="p"/>
        </w:rPr>
        <w:t>:</w:t>
      </w:r>
      <w:r>
        <w:rPr>
          <w:rStyle w:val="w"/>
        </w:rPr>
        <w:t xml:space="preserve"> </w:t>
      </w:r>
      <w:r>
        <w:rPr>
          <w:rStyle w:val="s2"/>
        </w:rPr>
        <w:t>"1654161646974"</w:t>
      </w:r>
    </w:p>
    <w:p w:rsidR="00000000" w:rsidRDefault="00000000">
      <w:pPr>
        <w:pStyle w:val="HTML0"/>
        <w:divId w:val="943462556"/>
        <w:rPr>
          <w:rStyle w:val="w"/>
        </w:rPr>
      </w:pPr>
      <w:r>
        <w:rPr>
          <w:rStyle w:val="w"/>
        </w:rPr>
        <w:t xml:space="preserve">        </w:t>
      </w:r>
      <w:r>
        <w:rPr>
          <w:rStyle w:val="p"/>
        </w:rPr>
        <w:t>},</w:t>
      </w:r>
    </w:p>
    <w:p w:rsidR="00000000" w:rsidRDefault="00000000">
      <w:pPr>
        <w:pStyle w:val="HTML0"/>
        <w:divId w:val="943462556"/>
        <w:rPr>
          <w:rStyle w:val="w"/>
        </w:rPr>
      </w:pPr>
      <w:r>
        <w:rPr>
          <w:rStyle w:val="w"/>
        </w:rPr>
        <w:t xml:space="preserve">        </w:t>
      </w:r>
      <w:r>
        <w:rPr>
          <w:rStyle w:val="p"/>
        </w:rPr>
        <w:t>{</w:t>
      </w:r>
    </w:p>
    <w:p w:rsidR="00000000" w:rsidRDefault="00000000">
      <w:pPr>
        <w:pStyle w:val="HTML0"/>
        <w:divId w:val="943462556"/>
        <w:rPr>
          <w:rStyle w:val="w"/>
        </w:rPr>
      </w:pPr>
      <w:r>
        <w:rPr>
          <w:rStyle w:val="w"/>
        </w:rPr>
        <w:t xml:space="preserve">            </w:t>
      </w:r>
      <w:r>
        <w:rPr>
          <w:rStyle w:val="nl"/>
        </w:rPr>
        <w:t>"instId"</w:t>
      </w:r>
      <w:r>
        <w:rPr>
          <w:rStyle w:val="p"/>
        </w:rPr>
        <w:t>:</w:t>
      </w:r>
      <w:r>
        <w:rPr>
          <w:rStyle w:val="w"/>
        </w:rPr>
        <w:t xml:space="preserve"> </w:t>
      </w:r>
      <w:r>
        <w:rPr>
          <w:rStyle w:val="s2"/>
        </w:rPr>
        <w:t>"BTC-USDT"</w:t>
      </w:r>
      <w:r>
        <w:rPr>
          <w:rStyle w:val="p"/>
        </w:rPr>
        <w:t>,</w:t>
      </w:r>
    </w:p>
    <w:p w:rsidR="00000000" w:rsidRDefault="00000000">
      <w:pPr>
        <w:pStyle w:val="HTML0"/>
        <w:divId w:val="943462556"/>
        <w:rPr>
          <w:rStyle w:val="w"/>
        </w:rPr>
      </w:pPr>
      <w:r>
        <w:rPr>
          <w:rStyle w:val="w"/>
        </w:rPr>
        <w:t xml:space="preserve">            </w:t>
      </w:r>
      <w:r>
        <w:rPr>
          <w:rStyle w:val="nl"/>
        </w:rPr>
        <w:t>"side"</w:t>
      </w:r>
      <w:r>
        <w:rPr>
          <w:rStyle w:val="p"/>
        </w:rPr>
        <w:t>:</w:t>
      </w:r>
      <w:r>
        <w:rPr>
          <w:rStyle w:val="w"/>
        </w:rPr>
        <w:t xml:space="preserve"> </w:t>
      </w:r>
      <w:r>
        <w:rPr>
          <w:rStyle w:val="s2"/>
        </w:rPr>
        <w:t>"sell"</w:t>
      </w:r>
      <w:r>
        <w:rPr>
          <w:rStyle w:val="p"/>
        </w:rPr>
        <w:t>,</w:t>
      </w:r>
    </w:p>
    <w:p w:rsidR="00000000" w:rsidRDefault="00000000">
      <w:pPr>
        <w:pStyle w:val="HTML0"/>
        <w:divId w:val="943462556"/>
        <w:rPr>
          <w:rStyle w:val="w"/>
        </w:rPr>
      </w:pPr>
      <w:r>
        <w:rPr>
          <w:rStyle w:val="w"/>
        </w:rPr>
        <w:t xml:space="preserve">            </w:t>
      </w:r>
      <w:r>
        <w:rPr>
          <w:rStyle w:val="nl"/>
        </w:rPr>
        <w:t>"sz"</w:t>
      </w:r>
      <w:r>
        <w:rPr>
          <w:rStyle w:val="p"/>
        </w:rPr>
        <w:t>:</w:t>
      </w:r>
      <w:r>
        <w:rPr>
          <w:rStyle w:val="w"/>
        </w:rPr>
        <w:t xml:space="preserve"> </w:t>
      </w:r>
      <w:r>
        <w:rPr>
          <w:rStyle w:val="s2"/>
        </w:rPr>
        <w:t>"0.00001"</w:t>
      </w:r>
      <w:r>
        <w:rPr>
          <w:rStyle w:val="p"/>
        </w:rPr>
        <w:t>,</w:t>
      </w:r>
    </w:p>
    <w:p w:rsidR="00000000" w:rsidRDefault="00000000">
      <w:pPr>
        <w:pStyle w:val="HTML0"/>
        <w:divId w:val="943462556"/>
        <w:rPr>
          <w:rStyle w:val="w"/>
        </w:rPr>
      </w:pPr>
      <w:r>
        <w:rPr>
          <w:rStyle w:val="w"/>
        </w:rPr>
        <w:t xml:space="preserve">            </w:t>
      </w:r>
      <w:r>
        <w:rPr>
          <w:rStyle w:val="nl"/>
        </w:rPr>
        <w:t>"px"</w:t>
      </w:r>
      <w:r>
        <w:rPr>
          <w:rStyle w:val="p"/>
        </w:rPr>
        <w:t>:</w:t>
      </w:r>
      <w:r>
        <w:rPr>
          <w:rStyle w:val="w"/>
        </w:rPr>
        <w:t xml:space="preserve"> </w:t>
      </w:r>
      <w:r>
        <w:rPr>
          <w:rStyle w:val="s2"/>
        </w:rPr>
        <w:t>"29964.1"</w:t>
      </w:r>
      <w:r>
        <w:rPr>
          <w:rStyle w:val="p"/>
        </w:rPr>
        <w:t>,</w:t>
      </w:r>
    </w:p>
    <w:p w:rsidR="00000000" w:rsidRDefault="00000000">
      <w:pPr>
        <w:pStyle w:val="HTML0"/>
        <w:divId w:val="943462556"/>
        <w:rPr>
          <w:rStyle w:val="w"/>
        </w:rPr>
      </w:pPr>
      <w:r>
        <w:rPr>
          <w:rStyle w:val="w"/>
        </w:rPr>
        <w:t xml:space="preserve">            </w:t>
      </w:r>
      <w:r>
        <w:rPr>
          <w:rStyle w:val="nl"/>
        </w:rPr>
        <w:t>"tradeId"</w:t>
      </w:r>
      <w:r>
        <w:rPr>
          <w:rStyle w:val="p"/>
        </w:rPr>
        <w:t>:</w:t>
      </w:r>
      <w:r>
        <w:rPr>
          <w:rStyle w:val="w"/>
        </w:rPr>
        <w:t xml:space="preserve"> </w:t>
      </w:r>
      <w:r>
        <w:rPr>
          <w:rStyle w:val="s2"/>
        </w:rPr>
        <w:t>"242720719"</w:t>
      </w:r>
      <w:r>
        <w:rPr>
          <w:rStyle w:val="p"/>
        </w:rPr>
        <w:t>,</w:t>
      </w:r>
    </w:p>
    <w:p w:rsidR="00000000" w:rsidRDefault="00000000">
      <w:pPr>
        <w:pStyle w:val="HTML0"/>
        <w:divId w:val="943462556"/>
        <w:rPr>
          <w:rStyle w:val="w"/>
        </w:rPr>
      </w:pPr>
      <w:r>
        <w:rPr>
          <w:rStyle w:val="w"/>
        </w:rPr>
        <w:t xml:space="preserve">            </w:t>
      </w:r>
      <w:r>
        <w:rPr>
          <w:rStyle w:val="nl"/>
        </w:rPr>
        <w:t>"ts"</w:t>
      </w:r>
      <w:r>
        <w:rPr>
          <w:rStyle w:val="p"/>
        </w:rPr>
        <w:t>:</w:t>
      </w:r>
      <w:r>
        <w:rPr>
          <w:rStyle w:val="w"/>
        </w:rPr>
        <w:t xml:space="preserve"> </w:t>
      </w:r>
      <w:r>
        <w:rPr>
          <w:rStyle w:val="s2"/>
        </w:rPr>
        <w:t>"1654161641568"</w:t>
      </w:r>
    </w:p>
    <w:p w:rsidR="00000000" w:rsidRDefault="00000000">
      <w:pPr>
        <w:pStyle w:val="HTML0"/>
        <w:divId w:val="943462556"/>
        <w:rPr>
          <w:rStyle w:val="w"/>
        </w:rPr>
      </w:pPr>
      <w:r>
        <w:rPr>
          <w:rStyle w:val="w"/>
        </w:rPr>
        <w:t xml:space="preserve">        </w:t>
      </w:r>
      <w:r>
        <w:rPr>
          <w:rStyle w:val="p"/>
        </w:rPr>
        <w:t>}</w:t>
      </w:r>
    </w:p>
    <w:p w:rsidR="00000000" w:rsidRDefault="00000000">
      <w:pPr>
        <w:pStyle w:val="HTML0"/>
        <w:divId w:val="943462556"/>
        <w:rPr>
          <w:rStyle w:val="w"/>
        </w:rPr>
      </w:pPr>
      <w:r>
        <w:rPr>
          <w:rStyle w:val="w"/>
        </w:rPr>
        <w:t xml:space="preserve">    </w:t>
      </w:r>
      <w:r>
        <w:rPr>
          <w:rStyle w:val="p"/>
        </w:rPr>
        <w:t>]</w:t>
      </w:r>
    </w:p>
    <w:p w:rsidR="00000000" w:rsidRDefault="00000000">
      <w:pPr>
        <w:pStyle w:val="HTML0"/>
        <w:divId w:val="943462556"/>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tradeId</w:t>
            </w:r>
          </w:p>
        </w:tc>
        <w:tc>
          <w:tcPr>
            <w:tcW w:w="0" w:type="auto"/>
            <w:vAlign w:val="center"/>
            <w:hideMark/>
          </w:tcPr>
          <w:p w:rsidR="00000000" w:rsidRDefault="00000000">
            <w:r>
              <w:t>String</w:t>
            </w:r>
          </w:p>
        </w:tc>
        <w:tc>
          <w:tcPr>
            <w:tcW w:w="0" w:type="auto"/>
            <w:vAlign w:val="center"/>
            <w:hideMark/>
          </w:tcPr>
          <w:p w:rsidR="00000000" w:rsidRDefault="00000000">
            <w:r>
              <w:t>Trade ID</w:t>
            </w:r>
          </w:p>
        </w:tc>
      </w:tr>
      <w:tr w:rsidR="00000000">
        <w:trPr>
          <w:divId w:val="175387555"/>
          <w:tblCellSpacing w:w="15" w:type="dxa"/>
        </w:trPr>
        <w:tc>
          <w:tcPr>
            <w:tcW w:w="0" w:type="auto"/>
            <w:vAlign w:val="center"/>
            <w:hideMark/>
          </w:tcPr>
          <w:p w:rsidR="00000000" w:rsidRDefault="00000000">
            <w:r>
              <w:t>px</w:t>
            </w:r>
          </w:p>
        </w:tc>
        <w:tc>
          <w:tcPr>
            <w:tcW w:w="0" w:type="auto"/>
            <w:vAlign w:val="center"/>
            <w:hideMark/>
          </w:tcPr>
          <w:p w:rsidR="00000000" w:rsidRDefault="00000000">
            <w:r>
              <w:t>String</w:t>
            </w:r>
          </w:p>
        </w:tc>
        <w:tc>
          <w:tcPr>
            <w:tcW w:w="0" w:type="auto"/>
            <w:vAlign w:val="center"/>
            <w:hideMark/>
          </w:tcPr>
          <w:p w:rsidR="00000000" w:rsidRDefault="00000000">
            <w:r>
              <w:t>Trade price</w:t>
            </w:r>
          </w:p>
        </w:tc>
      </w:tr>
      <w:tr w:rsidR="00000000">
        <w:trPr>
          <w:divId w:val="175387555"/>
          <w:tblCellSpacing w:w="15" w:type="dxa"/>
        </w:trPr>
        <w:tc>
          <w:tcPr>
            <w:tcW w:w="0" w:type="auto"/>
            <w:vAlign w:val="center"/>
            <w:hideMark/>
          </w:tcPr>
          <w:p w:rsidR="00000000" w:rsidRDefault="00000000">
            <w:r>
              <w:t>sz</w:t>
            </w:r>
          </w:p>
        </w:tc>
        <w:tc>
          <w:tcPr>
            <w:tcW w:w="0" w:type="auto"/>
            <w:vAlign w:val="center"/>
            <w:hideMark/>
          </w:tcPr>
          <w:p w:rsidR="00000000" w:rsidRDefault="00000000">
            <w:r>
              <w:t>String</w:t>
            </w:r>
          </w:p>
        </w:tc>
        <w:tc>
          <w:tcPr>
            <w:tcW w:w="0" w:type="auto"/>
            <w:vAlign w:val="center"/>
            <w:hideMark/>
          </w:tcPr>
          <w:p w:rsidR="00000000" w:rsidRDefault="00000000">
            <w:r>
              <w:t xml:space="preserve">Trade quantity </w:t>
            </w:r>
            <w:r>
              <w:br/>
              <w:t>For spot trading, the unit is base currency</w:t>
            </w:r>
          </w:p>
        </w:tc>
      </w:tr>
      <w:tr w:rsidR="00000000">
        <w:trPr>
          <w:divId w:val="175387555"/>
          <w:tblCellSpacing w:w="15" w:type="dxa"/>
        </w:trPr>
        <w:tc>
          <w:tcPr>
            <w:tcW w:w="0" w:type="auto"/>
            <w:vAlign w:val="center"/>
            <w:hideMark/>
          </w:tcPr>
          <w:p w:rsidR="00000000" w:rsidRDefault="00000000">
            <w:r>
              <w:t>side</w:t>
            </w:r>
          </w:p>
        </w:tc>
        <w:tc>
          <w:tcPr>
            <w:tcW w:w="0" w:type="auto"/>
            <w:vAlign w:val="center"/>
            <w:hideMark/>
          </w:tcPr>
          <w:p w:rsidR="00000000" w:rsidRDefault="00000000">
            <w:r>
              <w:t>String</w:t>
            </w:r>
          </w:p>
        </w:tc>
        <w:tc>
          <w:tcPr>
            <w:tcW w:w="0" w:type="auto"/>
            <w:vAlign w:val="center"/>
            <w:hideMark/>
          </w:tcPr>
          <w:p w:rsidR="00000000" w:rsidRDefault="00000000">
            <w:r>
              <w:t xml:space="preserve">Trade side </w:t>
            </w:r>
            <w:r>
              <w:br/>
            </w:r>
            <w:r>
              <w:rPr>
                <w:rStyle w:val="HTML"/>
              </w:rPr>
              <w:t>buy</w:t>
            </w:r>
            <w:r>
              <w:t xml:space="preserve"> </w:t>
            </w:r>
            <w:r>
              <w:br/>
            </w:r>
            <w:r>
              <w:rPr>
                <w:rStyle w:val="HTML"/>
              </w:rPr>
              <w:t>sell</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Trade time, Unix timestamp format in milliseconds, e.g. </w:t>
            </w:r>
            <w:r>
              <w:rPr>
                <w:rStyle w:val="HTML"/>
              </w:rPr>
              <w:t>1597026383085</w:t>
            </w:r>
            <w:r>
              <w:t>.</w:t>
            </w:r>
          </w:p>
        </w:tc>
      </w:tr>
    </w:tbl>
    <w:p w:rsidR="00000000" w:rsidRDefault="00000000">
      <w:pPr>
        <w:divId w:val="175387555"/>
      </w:pPr>
      <w:r>
        <w:t xml:space="preserve">Up to 500 most recent historical public transaction data can be retrieved. </w:t>
      </w:r>
    </w:p>
    <w:p w:rsidR="00000000" w:rsidRDefault="00000000">
      <w:pPr>
        <w:pStyle w:val="3"/>
        <w:divId w:val="175387555"/>
      </w:pPr>
      <w:r>
        <w:t>GET / Trades history</w:t>
      </w:r>
    </w:p>
    <w:p w:rsidR="00000000" w:rsidRDefault="00000000">
      <w:pPr>
        <w:pStyle w:val="a5"/>
        <w:divId w:val="175387555"/>
      </w:pPr>
      <w:r>
        <w:t>Retrieve the recent transactions of an instrument from the last 3 months with pagination.</w:t>
      </w:r>
    </w:p>
    <w:p w:rsidR="00000000" w:rsidRDefault="00000000">
      <w:pPr>
        <w:pStyle w:val="4"/>
        <w:divId w:val="175387555"/>
      </w:pPr>
      <w:r>
        <w:t>Rate Limit: 20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/api/v5/market/history-trades</w:t>
      </w:r>
    </w:p>
    <w:p w:rsidR="00000000" w:rsidRDefault="00000000">
      <w:pPr>
        <w:pStyle w:val="a5"/>
        <w:ind w:left="720" w:right="720"/>
        <w:divId w:val="220873075"/>
      </w:pPr>
      <w:r>
        <w:t>Request Example</w:t>
      </w:r>
    </w:p>
    <w:p w:rsidR="00000000" w:rsidRDefault="00000000">
      <w:pPr>
        <w:pStyle w:val="HTML0"/>
        <w:divId w:val="1980642852"/>
        <w:rPr>
          <w:rStyle w:val="HTML"/>
        </w:rPr>
      </w:pPr>
      <w:r>
        <w:rPr>
          <w:rStyle w:val="HTML"/>
        </w:rPr>
        <w:t>GET /api/v5/market/history-trades?instId</w:t>
      </w:r>
      <w:r>
        <w:rPr>
          <w:rStyle w:val="o"/>
        </w:rPr>
        <w:t>=</w:t>
      </w:r>
      <w:r>
        <w:rPr>
          <w:rStyle w:val="HTML"/>
        </w:rPr>
        <w:t>BTC-USDT</w:t>
      </w:r>
    </w:p>
    <w:p w:rsidR="00000000" w:rsidRDefault="00000000">
      <w:pPr>
        <w:pStyle w:val="HTML0"/>
        <w:divId w:val="457647494"/>
        <w:rPr>
          <w:rStyle w:val="HTML"/>
          <w:vanish/>
        </w:rPr>
      </w:pPr>
      <w:r>
        <w:rPr>
          <w:rStyle w:val="kn"/>
          <w:vanish/>
        </w:rPr>
        <w:t>import</w:t>
      </w:r>
      <w:r>
        <w:rPr>
          <w:rStyle w:val="HTML"/>
          <w:vanish/>
        </w:rPr>
        <w:t xml:space="preserve"> </w:t>
      </w:r>
      <w:r>
        <w:rPr>
          <w:rStyle w:val="nn"/>
          <w:vanish/>
        </w:rPr>
        <w:t>okx.MarketData</w:t>
      </w:r>
      <w:r>
        <w:rPr>
          <w:rStyle w:val="HTML"/>
          <w:vanish/>
        </w:rPr>
        <w:t xml:space="preserve"> </w:t>
      </w:r>
      <w:r>
        <w:rPr>
          <w:rStyle w:val="k"/>
          <w:vanish/>
        </w:rPr>
        <w:t>as</w:t>
      </w:r>
      <w:r>
        <w:rPr>
          <w:rStyle w:val="HTML"/>
          <w:vanish/>
        </w:rPr>
        <w:t xml:space="preserve"> </w:t>
      </w:r>
      <w:r>
        <w:rPr>
          <w:rStyle w:val="n"/>
          <w:vanish/>
        </w:rPr>
        <w:t>MarketData</w:t>
      </w:r>
    </w:p>
    <w:p w:rsidR="00000000" w:rsidRDefault="00000000">
      <w:pPr>
        <w:pStyle w:val="HTML0"/>
        <w:divId w:val="457647494"/>
        <w:rPr>
          <w:rStyle w:val="HTML"/>
          <w:vanish/>
        </w:rPr>
      </w:pPr>
    </w:p>
    <w:p w:rsidR="00000000" w:rsidRDefault="00000000">
      <w:pPr>
        <w:pStyle w:val="HTML0"/>
        <w:divId w:val="457647494"/>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trading:0 , demo trading:1</w:t>
      </w:r>
    </w:p>
    <w:p w:rsidR="00000000" w:rsidRDefault="00000000">
      <w:pPr>
        <w:pStyle w:val="HTML0"/>
        <w:divId w:val="457647494"/>
        <w:rPr>
          <w:rStyle w:val="HTML"/>
          <w:vanish/>
        </w:rPr>
      </w:pPr>
    </w:p>
    <w:p w:rsidR="00000000" w:rsidRDefault="00000000">
      <w:pPr>
        <w:pStyle w:val="HTML0"/>
        <w:divId w:val="457647494"/>
        <w:rPr>
          <w:rStyle w:val="HTML"/>
          <w:vanish/>
        </w:rPr>
      </w:pPr>
      <w:r>
        <w:rPr>
          <w:rStyle w:val="n"/>
          <w:vanish/>
        </w:rPr>
        <w:t>marketDataAPI</w:t>
      </w:r>
      <w:r>
        <w:rPr>
          <w:rStyle w:val="HTML"/>
          <w:vanish/>
        </w:rPr>
        <w:t xml:space="preserve"> </w:t>
      </w:r>
      <w:r>
        <w:rPr>
          <w:rStyle w:val="o"/>
          <w:vanish/>
        </w:rPr>
        <w:t>=</w:t>
      </w:r>
      <w:r>
        <w:rPr>
          <w:rStyle w:val="HTML"/>
          <w:vanish/>
        </w:rPr>
        <w:t xml:space="preserve">  </w:t>
      </w:r>
      <w:r>
        <w:rPr>
          <w:rStyle w:val="n"/>
          <w:vanish/>
        </w:rPr>
        <w:t>MarketData</w:t>
      </w:r>
      <w:r>
        <w:rPr>
          <w:rStyle w:val="p"/>
          <w:vanish/>
        </w:rPr>
        <w:t>.</w:t>
      </w:r>
      <w:r>
        <w:rPr>
          <w:rStyle w:val="n"/>
          <w:vanish/>
        </w:rPr>
        <w:t>MarketAPI</w:t>
      </w:r>
      <w:r>
        <w:rPr>
          <w:rStyle w:val="p"/>
          <w:vanish/>
        </w:rPr>
        <w:t>(</w:t>
      </w:r>
      <w:r>
        <w:rPr>
          <w:rStyle w:val="n"/>
          <w:vanish/>
        </w:rPr>
        <w:t>flag</w:t>
      </w:r>
      <w:r>
        <w:rPr>
          <w:rStyle w:val="o"/>
          <w:vanish/>
        </w:rPr>
        <w:t>=</w:t>
      </w:r>
      <w:r>
        <w:rPr>
          <w:rStyle w:val="n"/>
          <w:vanish/>
        </w:rPr>
        <w:t>flag</w:t>
      </w:r>
      <w:r>
        <w:rPr>
          <w:rStyle w:val="p"/>
          <w:vanish/>
        </w:rPr>
        <w:t>)</w:t>
      </w:r>
    </w:p>
    <w:p w:rsidR="00000000" w:rsidRDefault="00000000">
      <w:pPr>
        <w:pStyle w:val="HTML0"/>
        <w:divId w:val="457647494"/>
        <w:rPr>
          <w:rStyle w:val="HTML"/>
          <w:vanish/>
        </w:rPr>
      </w:pPr>
    </w:p>
    <w:p w:rsidR="00000000" w:rsidRDefault="00000000">
      <w:pPr>
        <w:pStyle w:val="HTML0"/>
        <w:divId w:val="457647494"/>
        <w:rPr>
          <w:rStyle w:val="c1"/>
          <w:vanish/>
        </w:rPr>
      </w:pPr>
      <w:r>
        <w:rPr>
          <w:rStyle w:val="c1"/>
          <w:vanish/>
        </w:rPr>
        <w:t># Retrieve the recent transactions of an instrument from the last 3 months with pagination</w:t>
      </w:r>
    </w:p>
    <w:p w:rsidR="00000000" w:rsidRDefault="00000000">
      <w:pPr>
        <w:pStyle w:val="HTML0"/>
        <w:divId w:val="457647494"/>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marketDataAPI</w:t>
      </w:r>
      <w:r>
        <w:rPr>
          <w:rStyle w:val="p"/>
          <w:vanish/>
        </w:rPr>
        <w:t>.</w:t>
      </w:r>
      <w:r>
        <w:rPr>
          <w:rStyle w:val="n"/>
          <w:vanish/>
        </w:rPr>
        <w:t>get_history_trades</w:t>
      </w:r>
      <w:r>
        <w:rPr>
          <w:rStyle w:val="p"/>
          <w:vanish/>
        </w:rPr>
        <w:t>(</w:t>
      </w:r>
    </w:p>
    <w:p w:rsidR="00000000" w:rsidRDefault="00000000">
      <w:pPr>
        <w:pStyle w:val="HTML0"/>
        <w:divId w:val="457647494"/>
        <w:rPr>
          <w:rStyle w:val="HTML"/>
          <w:vanish/>
        </w:rPr>
      </w:pPr>
      <w:r>
        <w:rPr>
          <w:rStyle w:val="HTML"/>
          <w:vanish/>
        </w:rPr>
        <w:t xml:space="preserve">    </w:t>
      </w:r>
      <w:r>
        <w:rPr>
          <w:rStyle w:val="n"/>
          <w:vanish/>
        </w:rPr>
        <w:t>instId</w:t>
      </w:r>
      <w:r>
        <w:rPr>
          <w:rStyle w:val="o"/>
          <w:vanish/>
        </w:rPr>
        <w:t>=</w:t>
      </w:r>
      <w:r>
        <w:rPr>
          <w:rStyle w:val="s"/>
          <w:vanish/>
        </w:rPr>
        <w:t>"BTC-USD-SWAP"</w:t>
      </w:r>
    </w:p>
    <w:p w:rsidR="00000000" w:rsidRDefault="00000000">
      <w:pPr>
        <w:pStyle w:val="HTML0"/>
        <w:divId w:val="457647494"/>
        <w:rPr>
          <w:rStyle w:val="HTML"/>
          <w:vanish/>
        </w:rPr>
      </w:pPr>
      <w:r>
        <w:rPr>
          <w:rStyle w:val="p"/>
          <w:vanish/>
        </w:rPr>
        <w:t>)</w:t>
      </w:r>
    </w:p>
    <w:p w:rsidR="00000000" w:rsidRDefault="00000000">
      <w:pPr>
        <w:pStyle w:val="HTML0"/>
        <w:divId w:val="457647494"/>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Instrument ID, e.g. </w:t>
            </w:r>
            <w:r>
              <w:rPr>
                <w:rStyle w:val="HTML"/>
              </w:rPr>
              <w:t>BTC-USDT</w:t>
            </w:r>
          </w:p>
        </w:tc>
      </w:tr>
      <w:tr w:rsidR="00000000">
        <w:trPr>
          <w:divId w:val="175387555"/>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Type </w:t>
            </w:r>
            <w:r>
              <w:br/>
            </w:r>
            <w:r>
              <w:rPr>
                <w:rStyle w:val="HTML"/>
              </w:rPr>
              <w:t>1</w:t>
            </w:r>
            <w:r>
              <w:t xml:space="preserve">: tradeId </w:t>
            </w:r>
            <w:r>
              <w:rPr>
                <w:rStyle w:val="HTML"/>
              </w:rPr>
              <w:t>2</w:t>
            </w:r>
            <w:r>
              <w:t>: timestamp</w:t>
            </w:r>
            <w:r>
              <w:br/>
              <w:t xml:space="preserve">The default is </w:t>
            </w:r>
            <w:r>
              <w:rPr>
                <w:rStyle w:val="HTML"/>
              </w:rPr>
              <w:t>1</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Pagination of data to return records earlier than the requested tradeId or ts.</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newer than the requested tradeId. </w:t>
            </w:r>
            <w:r>
              <w:br/>
              <w:t xml:space="preserve">Do not support timestamp for pagination. The latest data will be returned when using </w:t>
            </w:r>
            <w:r>
              <w:rPr>
                <w:rStyle w:val="HTML"/>
              </w:rPr>
              <w:t>before</w:t>
            </w:r>
            <w:r>
              <w:t xml:space="preserve"> individually</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Number of results per request. The maximum and default both are </w:t>
            </w:r>
            <w:r>
              <w:rPr>
                <w:rStyle w:val="HTML"/>
              </w:rPr>
              <w:t>100</w:t>
            </w:r>
          </w:p>
        </w:tc>
      </w:tr>
    </w:tbl>
    <w:p w:rsidR="00000000" w:rsidRDefault="00000000">
      <w:pPr>
        <w:pStyle w:val="a5"/>
        <w:ind w:left="720" w:right="720"/>
        <w:divId w:val="103351879"/>
      </w:pPr>
      <w:r>
        <w:t>Response Example</w:t>
      </w:r>
    </w:p>
    <w:p w:rsidR="00000000" w:rsidRDefault="00000000">
      <w:pPr>
        <w:pStyle w:val="HTML0"/>
        <w:divId w:val="1703751450"/>
        <w:rPr>
          <w:rStyle w:val="w"/>
        </w:rPr>
      </w:pPr>
      <w:r>
        <w:rPr>
          <w:rStyle w:val="p"/>
        </w:rPr>
        <w:t>{</w:t>
      </w:r>
    </w:p>
    <w:p w:rsidR="00000000" w:rsidRDefault="00000000">
      <w:pPr>
        <w:pStyle w:val="HTML0"/>
        <w:divId w:val="1703751450"/>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703751450"/>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1703751450"/>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703751450"/>
        <w:rPr>
          <w:rStyle w:val="w"/>
        </w:rPr>
      </w:pPr>
      <w:r>
        <w:rPr>
          <w:rStyle w:val="w"/>
        </w:rPr>
        <w:t xml:space="preserve">        </w:t>
      </w:r>
      <w:r>
        <w:rPr>
          <w:rStyle w:val="p"/>
        </w:rPr>
        <w:t>{</w:t>
      </w:r>
    </w:p>
    <w:p w:rsidR="00000000" w:rsidRDefault="00000000">
      <w:pPr>
        <w:pStyle w:val="HTML0"/>
        <w:divId w:val="1703751450"/>
        <w:rPr>
          <w:rStyle w:val="w"/>
        </w:rPr>
      </w:pPr>
      <w:r>
        <w:rPr>
          <w:rStyle w:val="w"/>
        </w:rPr>
        <w:t xml:space="preserve">            </w:t>
      </w:r>
      <w:r>
        <w:rPr>
          <w:rStyle w:val="nl"/>
        </w:rPr>
        <w:t>"instId"</w:t>
      </w:r>
      <w:r>
        <w:rPr>
          <w:rStyle w:val="p"/>
        </w:rPr>
        <w:t>:</w:t>
      </w:r>
      <w:r>
        <w:rPr>
          <w:rStyle w:val="w"/>
        </w:rPr>
        <w:t xml:space="preserve"> </w:t>
      </w:r>
      <w:r>
        <w:rPr>
          <w:rStyle w:val="s2"/>
        </w:rPr>
        <w:t>"BTC-USDT"</w:t>
      </w:r>
      <w:r>
        <w:rPr>
          <w:rStyle w:val="p"/>
        </w:rPr>
        <w:t>,</w:t>
      </w:r>
    </w:p>
    <w:p w:rsidR="00000000" w:rsidRDefault="00000000">
      <w:pPr>
        <w:pStyle w:val="HTML0"/>
        <w:divId w:val="1703751450"/>
        <w:rPr>
          <w:rStyle w:val="w"/>
        </w:rPr>
      </w:pPr>
      <w:r>
        <w:rPr>
          <w:rStyle w:val="w"/>
        </w:rPr>
        <w:t xml:space="preserve">            </w:t>
      </w:r>
      <w:r>
        <w:rPr>
          <w:rStyle w:val="nl"/>
        </w:rPr>
        <w:t>"side"</w:t>
      </w:r>
      <w:r>
        <w:rPr>
          <w:rStyle w:val="p"/>
        </w:rPr>
        <w:t>:</w:t>
      </w:r>
      <w:r>
        <w:rPr>
          <w:rStyle w:val="w"/>
        </w:rPr>
        <w:t xml:space="preserve"> </w:t>
      </w:r>
      <w:r>
        <w:rPr>
          <w:rStyle w:val="s2"/>
        </w:rPr>
        <w:t>"sell"</w:t>
      </w:r>
      <w:r>
        <w:rPr>
          <w:rStyle w:val="p"/>
        </w:rPr>
        <w:t>,</w:t>
      </w:r>
    </w:p>
    <w:p w:rsidR="00000000" w:rsidRDefault="00000000">
      <w:pPr>
        <w:pStyle w:val="HTML0"/>
        <w:divId w:val="1703751450"/>
        <w:rPr>
          <w:rStyle w:val="w"/>
        </w:rPr>
      </w:pPr>
      <w:r>
        <w:rPr>
          <w:rStyle w:val="w"/>
        </w:rPr>
        <w:t xml:space="preserve">            </w:t>
      </w:r>
      <w:r>
        <w:rPr>
          <w:rStyle w:val="nl"/>
        </w:rPr>
        <w:t>"sz"</w:t>
      </w:r>
      <w:r>
        <w:rPr>
          <w:rStyle w:val="p"/>
        </w:rPr>
        <w:t>:</w:t>
      </w:r>
      <w:r>
        <w:rPr>
          <w:rStyle w:val="w"/>
        </w:rPr>
        <w:t xml:space="preserve"> </w:t>
      </w:r>
      <w:r>
        <w:rPr>
          <w:rStyle w:val="s2"/>
        </w:rPr>
        <w:t>"0.00001"</w:t>
      </w:r>
      <w:r>
        <w:rPr>
          <w:rStyle w:val="p"/>
        </w:rPr>
        <w:t>,</w:t>
      </w:r>
    </w:p>
    <w:p w:rsidR="00000000" w:rsidRDefault="00000000">
      <w:pPr>
        <w:pStyle w:val="HTML0"/>
        <w:divId w:val="1703751450"/>
        <w:rPr>
          <w:rStyle w:val="w"/>
        </w:rPr>
      </w:pPr>
      <w:r>
        <w:rPr>
          <w:rStyle w:val="w"/>
        </w:rPr>
        <w:t xml:space="preserve">            </w:t>
      </w:r>
      <w:r>
        <w:rPr>
          <w:rStyle w:val="nl"/>
        </w:rPr>
        <w:t>"px"</w:t>
      </w:r>
      <w:r>
        <w:rPr>
          <w:rStyle w:val="p"/>
        </w:rPr>
        <w:t>:</w:t>
      </w:r>
      <w:r>
        <w:rPr>
          <w:rStyle w:val="w"/>
        </w:rPr>
        <w:t xml:space="preserve"> </w:t>
      </w:r>
      <w:r>
        <w:rPr>
          <w:rStyle w:val="s2"/>
        </w:rPr>
        <w:t>"29963.2"</w:t>
      </w:r>
      <w:r>
        <w:rPr>
          <w:rStyle w:val="p"/>
        </w:rPr>
        <w:t>,</w:t>
      </w:r>
    </w:p>
    <w:p w:rsidR="00000000" w:rsidRDefault="00000000">
      <w:pPr>
        <w:pStyle w:val="HTML0"/>
        <w:divId w:val="1703751450"/>
        <w:rPr>
          <w:rStyle w:val="w"/>
        </w:rPr>
      </w:pPr>
      <w:r>
        <w:rPr>
          <w:rStyle w:val="w"/>
        </w:rPr>
        <w:t xml:space="preserve">            </w:t>
      </w:r>
      <w:r>
        <w:rPr>
          <w:rStyle w:val="nl"/>
        </w:rPr>
        <w:t>"tradeId"</w:t>
      </w:r>
      <w:r>
        <w:rPr>
          <w:rStyle w:val="p"/>
        </w:rPr>
        <w:t>:</w:t>
      </w:r>
      <w:r>
        <w:rPr>
          <w:rStyle w:val="w"/>
        </w:rPr>
        <w:t xml:space="preserve"> </w:t>
      </w:r>
      <w:r>
        <w:rPr>
          <w:rStyle w:val="s2"/>
        </w:rPr>
        <w:t>"242720720"</w:t>
      </w:r>
      <w:r>
        <w:rPr>
          <w:rStyle w:val="p"/>
        </w:rPr>
        <w:t>,</w:t>
      </w:r>
    </w:p>
    <w:p w:rsidR="00000000" w:rsidRDefault="00000000">
      <w:pPr>
        <w:pStyle w:val="HTML0"/>
        <w:divId w:val="1703751450"/>
        <w:rPr>
          <w:rStyle w:val="w"/>
        </w:rPr>
      </w:pPr>
      <w:r>
        <w:rPr>
          <w:rStyle w:val="w"/>
        </w:rPr>
        <w:t xml:space="preserve">            </w:t>
      </w:r>
      <w:r>
        <w:rPr>
          <w:rStyle w:val="nl"/>
        </w:rPr>
        <w:t>"ts"</w:t>
      </w:r>
      <w:r>
        <w:rPr>
          <w:rStyle w:val="p"/>
        </w:rPr>
        <w:t>:</w:t>
      </w:r>
      <w:r>
        <w:rPr>
          <w:rStyle w:val="w"/>
        </w:rPr>
        <w:t xml:space="preserve"> </w:t>
      </w:r>
      <w:r>
        <w:rPr>
          <w:rStyle w:val="s2"/>
        </w:rPr>
        <w:t>"1654161646974"</w:t>
      </w:r>
    </w:p>
    <w:p w:rsidR="00000000" w:rsidRDefault="00000000">
      <w:pPr>
        <w:pStyle w:val="HTML0"/>
        <w:divId w:val="1703751450"/>
        <w:rPr>
          <w:rStyle w:val="w"/>
        </w:rPr>
      </w:pPr>
      <w:r>
        <w:rPr>
          <w:rStyle w:val="w"/>
        </w:rPr>
        <w:t xml:space="preserve">        </w:t>
      </w:r>
      <w:r>
        <w:rPr>
          <w:rStyle w:val="p"/>
        </w:rPr>
        <w:t>},</w:t>
      </w:r>
    </w:p>
    <w:p w:rsidR="00000000" w:rsidRDefault="00000000">
      <w:pPr>
        <w:pStyle w:val="HTML0"/>
        <w:divId w:val="1703751450"/>
        <w:rPr>
          <w:rStyle w:val="w"/>
        </w:rPr>
      </w:pPr>
      <w:r>
        <w:rPr>
          <w:rStyle w:val="w"/>
        </w:rPr>
        <w:t xml:space="preserve">        </w:t>
      </w:r>
      <w:r>
        <w:rPr>
          <w:rStyle w:val="p"/>
        </w:rPr>
        <w:t>{</w:t>
      </w:r>
    </w:p>
    <w:p w:rsidR="00000000" w:rsidRDefault="00000000">
      <w:pPr>
        <w:pStyle w:val="HTML0"/>
        <w:divId w:val="1703751450"/>
        <w:rPr>
          <w:rStyle w:val="w"/>
        </w:rPr>
      </w:pPr>
      <w:r>
        <w:rPr>
          <w:rStyle w:val="w"/>
        </w:rPr>
        <w:t xml:space="preserve">            </w:t>
      </w:r>
      <w:r>
        <w:rPr>
          <w:rStyle w:val="nl"/>
        </w:rPr>
        <w:t>"instId"</w:t>
      </w:r>
      <w:r>
        <w:rPr>
          <w:rStyle w:val="p"/>
        </w:rPr>
        <w:t>:</w:t>
      </w:r>
      <w:r>
        <w:rPr>
          <w:rStyle w:val="w"/>
        </w:rPr>
        <w:t xml:space="preserve"> </w:t>
      </w:r>
      <w:r>
        <w:rPr>
          <w:rStyle w:val="s2"/>
        </w:rPr>
        <w:t>"BTC-USDT"</w:t>
      </w:r>
      <w:r>
        <w:rPr>
          <w:rStyle w:val="p"/>
        </w:rPr>
        <w:t>,</w:t>
      </w:r>
    </w:p>
    <w:p w:rsidR="00000000" w:rsidRDefault="00000000">
      <w:pPr>
        <w:pStyle w:val="HTML0"/>
        <w:divId w:val="1703751450"/>
        <w:rPr>
          <w:rStyle w:val="w"/>
        </w:rPr>
      </w:pPr>
      <w:r>
        <w:rPr>
          <w:rStyle w:val="w"/>
        </w:rPr>
        <w:t xml:space="preserve">            </w:t>
      </w:r>
      <w:r>
        <w:rPr>
          <w:rStyle w:val="nl"/>
        </w:rPr>
        <w:t>"side"</w:t>
      </w:r>
      <w:r>
        <w:rPr>
          <w:rStyle w:val="p"/>
        </w:rPr>
        <w:t>:</w:t>
      </w:r>
      <w:r>
        <w:rPr>
          <w:rStyle w:val="w"/>
        </w:rPr>
        <w:t xml:space="preserve"> </w:t>
      </w:r>
      <w:r>
        <w:rPr>
          <w:rStyle w:val="s2"/>
        </w:rPr>
        <w:t>"sell"</w:t>
      </w:r>
      <w:r>
        <w:rPr>
          <w:rStyle w:val="p"/>
        </w:rPr>
        <w:t>,</w:t>
      </w:r>
    </w:p>
    <w:p w:rsidR="00000000" w:rsidRDefault="00000000">
      <w:pPr>
        <w:pStyle w:val="HTML0"/>
        <w:divId w:val="1703751450"/>
        <w:rPr>
          <w:rStyle w:val="w"/>
        </w:rPr>
      </w:pPr>
      <w:r>
        <w:rPr>
          <w:rStyle w:val="w"/>
        </w:rPr>
        <w:t xml:space="preserve">            </w:t>
      </w:r>
      <w:r>
        <w:rPr>
          <w:rStyle w:val="nl"/>
        </w:rPr>
        <w:t>"sz"</w:t>
      </w:r>
      <w:r>
        <w:rPr>
          <w:rStyle w:val="p"/>
        </w:rPr>
        <w:t>:</w:t>
      </w:r>
      <w:r>
        <w:rPr>
          <w:rStyle w:val="w"/>
        </w:rPr>
        <w:t xml:space="preserve"> </w:t>
      </w:r>
      <w:r>
        <w:rPr>
          <w:rStyle w:val="s2"/>
        </w:rPr>
        <w:t>"0.00001"</w:t>
      </w:r>
      <w:r>
        <w:rPr>
          <w:rStyle w:val="p"/>
        </w:rPr>
        <w:t>,</w:t>
      </w:r>
    </w:p>
    <w:p w:rsidR="00000000" w:rsidRDefault="00000000">
      <w:pPr>
        <w:pStyle w:val="HTML0"/>
        <w:divId w:val="1703751450"/>
        <w:rPr>
          <w:rStyle w:val="w"/>
        </w:rPr>
      </w:pPr>
      <w:r>
        <w:rPr>
          <w:rStyle w:val="w"/>
        </w:rPr>
        <w:t xml:space="preserve">            </w:t>
      </w:r>
      <w:r>
        <w:rPr>
          <w:rStyle w:val="nl"/>
        </w:rPr>
        <w:t>"px"</w:t>
      </w:r>
      <w:r>
        <w:rPr>
          <w:rStyle w:val="p"/>
        </w:rPr>
        <w:t>:</w:t>
      </w:r>
      <w:r>
        <w:rPr>
          <w:rStyle w:val="w"/>
        </w:rPr>
        <w:t xml:space="preserve"> </w:t>
      </w:r>
      <w:r>
        <w:rPr>
          <w:rStyle w:val="s2"/>
        </w:rPr>
        <w:t>"29964.1"</w:t>
      </w:r>
      <w:r>
        <w:rPr>
          <w:rStyle w:val="p"/>
        </w:rPr>
        <w:t>,</w:t>
      </w:r>
    </w:p>
    <w:p w:rsidR="00000000" w:rsidRDefault="00000000">
      <w:pPr>
        <w:pStyle w:val="HTML0"/>
        <w:divId w:val="1703751450"/>
        <w:rPr>
          <w:rStyle w:val="w"/>
        </w:rPr>
      </w:pPr>
      <w:r>
        <w:rPr>
          <w:rStyle w:val="w"/>
        </w:rPr>
        <w:t xml:space="preserve">            </w:t>
      </w:r>
      <w:r>
        <w:rPr>
          <w:rStyle w:val="nl"/>
        </w:rPr>
        <w:t>"tradeId"</w:t>
      </w:r>
      <w:r>
        <w:rPr>
          <w:rStyle w:val="p"/>
        </w:rPr>
        <w:t>:</w:t>
      </w:r>
      <w:r>
        <w:rPr>
          <w:rStyle w:val="w"/>
        </w:rPr>
        <w:t xml:space="preserve"> </w:t>
      </w:r>
      <w:r>
        <w:rPr>
          <w:rStyle w:val="s2"/>
        </w:rPr>
        <w:t>"242720719"</w:t>
      </w:r>
      <w:r>
        <w:rPr>
          <w:rStyle w:val="p"/>
        </w:rPr>
        <w:t>,</w:t>
      </w:r>
    </w:p>
    <w:p w:rsidR="00000000" w:rsidRDefault="00000000">
      <w:pPr>
        <w:pStyle w:val="HTML0"/>
        <w:divId w:val="1703751450"/>
        <w:rPr>
          <w:rStyle w:val="w"/>
        </w:rPr>
      </w:pPr>
      <w:r>
        <w:rPr>
          <w:rStyle w:val="w"/>
        </w:rPr>
        <w:t xml:space="preserve">            </w:t>
      </w:r>
      <w:r>
        <w:rPr>
          <w:rStyle w:val="nl"/>
        </w:rPr>
        <w:t>"ts"</w:t>
      </w:r>
      <w:r>
        <w:rPr>
          <w:rStyle w:val="p"/>
        </w:rPr>
        <w:t>:</w:t>
      </w:r>
      <w:r>
        <w:rPr>
          <w:rStyle w:val="w"/>
        </w:rPr>
        <w:t xml:space="preserve"> </w:t>
      </w:r>
      <w:r>
        <w:rPr>
          <w:rStyle w:val="s2"/>
        </w:rPr>
        <w:t>"1654161641568"</w:t>
      </w:r>
    </w:p>
    <w:p w:rsidR="00000000" w:rsidRDefault="00000000">
      <w:pPr>
        <w:pStyle w:val="HTML0"/>
        <w:divId w:val="1703751450"/>
        <w:rPr>
          <w:rStyle w:val="w"/>
        </w:rPr>
      </w:pPr>
      <w:r>
        <w:rPr>
          <w:rStyle w:val="w"/>
        </w:rPr>
        <w:t xml:space="preserve">        </w:t>
      </w:r>
      <w:r>
        <w:rPr>
          <w:rStyle w:val="p"/>
        </w:rPr>
        <w:t>}</w:t>
      </w:r>
    </w:p>
    <w:p w:rsidR="00000000" w:rsidRDefault="00000000">
      <w:pPr>
        <w:pStyle w:val="HTML0"/>
        <w:divId w:val="1703751450"/>
        <w:rPr>
          <w:rStyle w:val="w"/>
        </w:rPr>
      </w:pPr>
      <w:r>
        <w:rPr>
          <w:rStyle w:val="w"/>
        </w:rPr>
        <w:t xml:space="preserve">    </w:t>
      </w:r>
      <w:r>
        <w:rPr>
          <w:rStyle w:val="p"/>
        </w:rPr>
        <w:t>]</w:t>
      </w:r>
    </w:p>
    <w:p w:rsidR="00000000" w:rsidRDefault="00000000">
      <w:pPr>
        <w:pStyle w:val="HTML0"/>
        <w:divId w:val="1703751450"/>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tradeId</w:t>
            </w:r>
          </w:p>
        </w:tc>
        <w:tc>
          <w:tcPr>
            <w:tcW w:w="0" w:type="auto"/>
            <w:vAlign w:val="center"/>
            <w:hideMark/>
          </w:tcPr>
          <w:p w:rsidR="00000000" w:rsidRDefault="00000000">
            <w:r>
              <w:t>String</w:t>
            </w:r>
          </w:p>
        </w:tc>
        <w:tc>
          <w:tcPr>
            <w:tcW w:w="0" w:type="auto"/>
            <w:vAlign w:val="center"/>
            <w:hideMark/>
          </w:tcPr>
          <w:p w:rsidR="00000000" w:rsidRDefault="00000000">
            <w:r>
              <w:t>Trade ID</w:t>
            </w:r>
          </w:p>
        </w:tc>
      </w:tr>
      <w:tr w:rsidR="00000000">
        <w:trPr>
          <w:divId w:val="175387555"/>
          <w:tblCellSpacing w:w="15" w:type="dxa"/>
        </w:trPr>
        <w:tc>
          <w:tcPr>
            <w:tcW w:w="0" w:type="auto"/>
            <w:vAlign w:val="center"/>
            <w:hideMark/>
          </w:tcPr>
          <w:p w:rsidR="00000000" w:rsidRDefault="00000000">
            <w:r>
              <w:t>px</w:t>
            </w:r>
          </w:p>
        </w:tc>
        <w:tc>
          <w:tcPr>
            <w:tcW w:w="0" w:type="auto"/>
            <w:vAlign w:val="center"/>
            <w:hideMark/>
          </w:tcPr>
          <w:p w:rsidR="00000000" w:rsidRDefault="00000000">
            <w:r>
              <w:t>String</w:t>
            </w:r>
          </w:p>
        </w:tc>
        <w:tc>
          <w:tcPr>
            <w:tcW w:w="0" w:type="auto"/>
            <w:vAlign w:val="center"/>
            <w:hideMark/>
          </w:tcPr>
          <w:p w:rsidR="00000000" w:rsidRDefault="00000000">
            <w:r>
              <w:t>Trade price</w:t>
            </w:r>
          </w:p>
        </w:tc>
      </w:tr>
      <w:tr w:rsidR="00000000">
        <w:trPr>
          <w:divId w:val="175387555"/>
          <w:tblCellSpacing w:w="15" w:type="dxa"/>
        </w:trPr>
        <w:tc>
          <w:tcPr>
            <w:tcW w:w="0" w:type="auto"/>
            <w:vAlign w:val="center"/>
            <w:hideMark/>
          </w:tcPr>
          <w:p w:rsidR="00000000" w:rsidRDefault="00000000">
            <w:r>
              <w:t>sz</w:t>
            </w:r>
          </w:p>
        </w:tc>
        <w:tc>
          <w:tcPr>
            <w:tcW w:w="0" w:type="auto"/>
            <w:vAlign w:val="center"/>
            <w:hideMark/>
          </w:tcPr>
          <w:p w:rsidR="00000000" w:rsidRDefault="00000000">
            <w:r>
              <w:t>String</w:t>
            </w:r>
          </w:p>
        </w:tc>
        <w:tc>
          <w:tcPr>
            <w:tcW w:w="0" w:type="auto"/>
            <w:vAlign w:val="center"/>
            <w:hideMark/>
          </w:tcPr>
          <w:p w:rsidR="00000000" w:rsidRDefault="00000000">
            <w:r>
              <w:t>Trade quantity</w:t>
            </w:r>
          </w:p>
        </w:tc>
      </w:tr>
      <w:tr w:rsidR="00000000">
        <w:trPr>
          <w:divId w:val="175387555"/>
          <w:tblCellSpacing w:w="15" w:type="dxa"/>
        </w:trPr>
        <w:tc>
          <w:tcPr>
            <w:tcW w:w="0" w:type="auto"/>
            <w:vAlign w:val="center"/>
            <w:hideMark/>
          </w:tcPr>
          <w:p w:rsidR="00000000" w:rsidRDefault="00000000">
            <w:r>
              <w:t>side</w:t>
            </w:r>
          </w:p>
        </w:tc>
        <w:tc>
          <w:tcPr>
            <w:tcW w:w="0" w:type="auto"/>
            <w:vAlign w:val="center"/>
            <w:hideMark/>
          </w:tcPr>
          <w:p w:rsidR="00000000" w:rsidRDefault="00000000">
            <w:r>
              <w:t>String</w:t>
            </w:r>
          </w:p>
        </w:tc>
        <w:tc>
          <w:tcPr>
            <w:tcW w:w="0" w:type="auto"/>
            <w:vAlign w:val="center"/>
            <w:hideMark/>
          </w:tcPr>
          <w:p w:rsidR="00000000" w:rsidRDefault="00000000">
            <w:r>
              <w:t xml:space="preserve">Trade side </w:t>
            </w:r>
            <w:r>
              <w:br/>
            </w:r>
            <w:r>
              <w:rPr>
                <w:rStyle w:val="HTML"/>
              </w:rPr>
              <w:t>buy</w:t>
            </w:r>
            <w:r>
              <w:t xml:space="preserve"> </w:t>
            </w:r>
            <w:r>
              <w:br/>
            </w:r>
            <w:r>
              <w:rPr>
                <w:rStyle w:val="HTML"/>
              </w:rPr>
              <w:t>sell</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Trade time, Unix timestamp format in milliseconds, e.g. </w:t>
            </w:r>
            <w:r>
              <w:rPr>
                <w:rStyle w:val="HTML"/>
              </w:rPr>
              <w:t>1597026383085</w:t>
            </w:r>
            <w:r>
              <w:t>.</w:t>
            </w:r>
          </w:p>
        </w:tc>
      </w:tr>
    </w:tbl>
    <w:p w:rsidR="00000000" w:rsidRDefault="00000000">
      <w:pPr>
        <w:pStyle w:val="3"/>
        <w:divId w:val="175387555"/>
      </w:pPr>
      <w:r>
        <w:t>GET / Option trades by instrument family</w:t>
      </w:r>
    </w:p>
    <w:p w:rsidR="00000000" w:rsidRDefault="00000000">
      <w:pPr>
        <w:pStyle w:val="a5"/>
        <w:divId w:val="175387555"/>
      </w:pPr>
      <w:r>
        <w:t>Retrieve the recent transactions of an instrument under same instFamily. The maximum is 100.</w:t>
      </w:r>
    </w:p>
    <w:p w:rsidR="00000000" w:rsidRDefault="00000000">
      <w:pPr>
        <w:pStyle w:val="4"/>
        <w:divId w:val="175387555"/>
      </w:pPr>
      <w:r>
        <w:t>Rate Limit: 20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/api/v5/market/option/instrument-family-trades</w:t>
      </w:r>
    </w:p>
    <w:p w:rsidR="00000000" w:rsidRDefault="00000000">
      <w:pPr>
        <w:pStyle w:val="a5"/>
        <w:ind w:left="720" w:right="720"/>
        <w:divId w:val="1896815183"/>
      </w:pPr>
      <w:r>
        <w:t>Request Example</w:t>
      </w:r>
    </w:p>
    <w:p w:rsidR="00000000" w:rsidRDefault="00000000">
      <w:pPr>
        <w:pStyle w:val="HTML0"/>
        <w:divId w:val="1579825928"/>
        <w:rPr>
          <w:rStyle w:val="HTML"/>
        </w:rPr>
      </w:pPr>
      <w:r>
        <w:rPr>
          <w:rStyle w:val="HTML"/>
        </w:rPr>
        <w:t>GET /api/v5/market/option/instrument-family-trades?instFamily</w:t>
      </w:r>
      <w:r>
        <w:rPr>
          <w:rStyle w:val="o"/>
        </w:rPr>
        <w:t>=</w:t>
      </w:r>
      <w:r>
        <w:rPr>
          <w:rStyle w:val="HTML"/>
        </w:rPr>
        <w:t>BTC-USD</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058"/>
        <w:gridCol w:w="379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instFamily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family, e.g. BTC-USD</w:t>
            </w:r>
            <w:r>
              <w:br/>
              <w:t xml:space="preserve">Applicable to </w:t>
            </w:r>
            <w:r>
              <w:rPr>
                <w:rStyle w:val="HTML"/>
              </w:rPr>
              <w:t>OPTION</w:t>
            </w:r>
          </w:p>
        </w:tc>
      </w:tr>
    </w:tbl>
    <w:p w:rsidR="00000000" w:rsidRDefault="00000000">
      <w:pPr>
        <w:pStyle w:val="a5"/>
        <w:ind w:left="720" w:right="720"/>
        <w:divId w:val="855116138"/>
      </w:pPr>
      <w:r>
        <w:t>Response Example</w:t>
      </w:r>
    </w:p>
    <w:p w:rsidR="00000000" w:rsidRDefault="00000000">
      <w:pPr>
        <w:pStyle w:val="HTML0"/>
        <w:divId w:val="709768230"/>
        <w:rPr>
          <w:rStyle w:val="w"/>
        </w:rPr>
      </w:pPr>
      <w:r>
        <w:rPr>
          <w:rStyle w:val="p"/>
        </w:rPr>
        <w:t>{</w:t>
      </w:r>
    </w:p>
    <w:p w:rsidR="00000000" w:rsidRDefault="00000000">
      <w:pPr>
        <w:pStyle w:val="HTML0"/>
        <w:divId w:val="709768230"/>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709768230"/>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709768230"/>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709768230"/>
        <w:rPr>
          <w:rStyle w:val="w"/>
        </w:rPr>
      </w:pPr>
      <w:r>
        <w:rPr>
          <w:rStyle w:val="w"/>
        </w:rPr>
        <w:t xml:space="preserve">        </w:t>
      </w:r>
      <w:r>
        <w:rPr>
          <w:rStyle w:val="p"/>
        </w:rPr>
        <w:t>{</w:t>
      </w:r>
    </w:p>
    <w:p w:rsidR="00000000" w:rsidRDefault="00000000">
      <w:pPr>
        <w:pStyle w:val="HTML0"/>
        <w:divId w:val="709768230"/>
        <w:rPr>
          <w:rStyle w:val="w"/>
        </w:rPr>
      </w:pPr>
      <w:r>
        <w:rPr>
          <w:rStyle w:val="w"/>
        </w:rPr>
        <w:t xml:space="preserve">            </w:t>
      </w:r>
      <w:r>
        <w:rPr>
          <w:rStyle w:val="nl"/>
        </w:rPr>
        <w:t>"vol24h"</w:t>
      </w:r>
      <w:r>
        <w:rPr>
          <w:rStyle w:val="p"/>
        </w:rPr>
        <w:t>:</w:t>
      </w:r>
      <w:r>
        <w:rPr>
          <w:rStyle w:val="w"/>
        </w:rPr>
        <w:t xml:space="preserve"> </w:t>
      </w:r>
      <w:r>
        <w:rPr>
          <w:rStyle w:val="s2"/>
        </w:rPr>
        <w:t>"103381"</w:t>
      </w:r>
      <w:r>
        <w:rPr>
          <w:rStyle w:val="p"/>
        </w:rPr>
        <w:t>,</w:t>
      </w:r>
    </w:p>
    <w:p w:rsidR="00000000" w:rsidRDefault="00000000">
      <w:pPr>
        <w:pStyle w:val="HTML0"/>
        <w:divId w:val="709768230"/>
        <w:rPr>
          <w:rStyle w:val="w"/>
        </w:rPr>
      </w:pPr>
      <w:r>
        <w:rPr>
          <w:rStyle w:val="w"/>
        </w:rPr>
        <w:t xml:space="preserve">            </w:t>
      </w:r>
      <w:r>
        <w:rPr>
          <w:rStyle w:val="nl"/>
        </w:rPr>
        <w:t>"tradeInfo"</w:t>
      </w:r>
      <w:r>
        <w:rPr>
          <w:rStyle w:val="p"/>
        </w:rPr>
        <w:t>:</w:t>
      </w:r>
      <w:r>
        <w:rPr>
          <w:rStyle w:val="w"/>
        </w:rPr>
        <w:t xml:space="preserve"> </w:t>
      </w:r>
      <w:r>
        <w:rPr>
          <w:rStyle w:val="p"/>
        </w:rPr>
        <w:t>[</w:t>
      </w:r>
    </w:p>
    <w:p w:rsidR="00000000" w:rsidRDefault="00000000">
      <w:pPr>
        <w:pStyle w:val="HTML0"/>
        <w:divId w:val="709768230"/>
        <w:rPr>
          <w:rStyle w:val="w"/>
        </w:rPr>
      </w:pPr>
      <w:r>
        <w:rPr>
          <w:rStyle w:val="w"/>
        </w:rPr>
        <w:t xml:space="preserve">                </w:t>
      </w:r>
      <w:r>
        <w:rPr>
          <w:rStyle w:val="p"/>
        </w:rPr>
        <w:t>{</w:t>
      </w:r>
    </w:p>
    <w:p w:rsidR="00000000" w:rsidRDefault="00000000">
      <w:pPr>
        <w:pStyle w:val="HTML0"/>
        <w:divId w:val="709768230"/>
        <w:rPr>
          <w:rStyle w:val="w"/>
        </w:rPr>
      </w:pPr>
      <w:r>
        <w:rPr>
          <w:rStyle w:val="w"/>
        </w:rPr>
        <w:t xml:space="preserve">                    </w:t>
      </w:r>
      <w:r>
        <w:rPr>
          <w:rStyle w:val="nl"/>
        </w:rPr>
        <w:t>"instId"</w:t>
      </w:r>
      <w:r>
        <w:rPr>
          <w:rStyle w:val="p"/>
        </w:rPr>
        <w:t>:</w:t>
      </w:r>
      <w:r>
        <w:rPr>
          <w:rStyle w:val="w"/>
        </w:rPr>
        <w:t xml:space="preserve"> </w:t>
      </w:r>
      <w:r>
        <w:rPr>
          <w:rStyle w:val="s2"/>
        </w:rPr>
        <w:t>"BTC-USD-221111-17750-C"</w:t>
      </w:r>
      <w:r>
        <w:rPr>
          <w:rStyle w:val="p"/>
        </w:rPr>
        <w:t>,</w:t>
      </w:r>
    </w:p>
    <w:p w:rsidR="00000000" w:rsidRDefault="00000000">
      <w:pPr>
        <w:pStyle w:val="HTML0"/>
        <w:divId w:val="709768230"/>
        <w:rPr>
          <w:rStyle w:val="w"/>
        </w:rPr>
      </w:pPr>
      <w:r>
        <w:rPr>
          <w:rStyle w:val="w"/>
        </w:rPr>
        <w:t xml:space="preserve">                    </w:t>
      </w:r>
      <w:r>
        <w:rPr>
          <w:rStyle w:val="nl"/>
        </w:rPr>
        <w:t>"side"</w:t>
      </w:r>
      <w:r>
        <w:rPr>
          <w:rStyle w:val="p"/>
        </w:rPr>
        <w:t>:</w:t>
      </w:r>
      <w:r>
        <w:rPr>
          <w:rStyle w:val="w"/>
        </w:rPr>
        <w:t xml:space="preserve"> </w:t>
      </w:r>
      <w:r>
        <w:rPr>
          <w:rStyle w:val="s2"/>
        </w:rPr>
        <w:t>"sell"</w:t>
      </w:r>
      <w:r>
        <w:rPr>
          <w:rStyle w:val="p"/>
        </w:rPr>
        <w:t>,</w:t>
      </w:r>
    </w:p>
    <w:p w:rsidR="00000000" w:rsidRDefault="00000000">
      <w:pPr>
        <w:pStyle w:val="HTML0"/>
        <w:divId w:val="709768230"/>
        <w:rPr>
          <w:rStyle w:val="w"/>
        </w:rPr>
      </w:pPr>
      <w:r>
        <w:rPr>
          <w:rStyle w:val="w"/>
        </w:rPr>
        <w:t xml:space="preserve">                    </w:t>
      </w:r>
      <w:r>
        <w:rPr>
          <w:rStyle w:val="nl"/>
        </w:rPr>
        <w:t>"sz"</w:t>
      </w:r>
      <w:r>
        <w:rPr>
          <w:rStyle w:val="p"/>
        </w:rPr>
        <w:t>:</w:t>
      </w:r>
      <w:r>
        <w:rPr>
          <w:rStyle w:val="w"/>
        </w:rPr>
        <w:t xml:space="preserve"> </w:t>
      </w:r>
      <w:r>
        <w:rPr>
          <w:rStyle w:val="s2"/>
        </w:rPr>
        <w:t>"1"</w:t>
      </w:r>
      <w:r>
        <w:rPr>
          <w:rStyle w:val="p"/>
        </w:rPr>
        <w:t>,</w:t>
      </w:r>
    </w:p>
    <w:p w:rsidR="00000000" w:rsidRDefault="00000000">
      <w:pPr>
        <w:pStyle w:val="HTML0"/>
        <w:divId w:val="709768230"/>
        <w:rPr>
          <w:rStyle w:val="w"/>
        </w:rPr>
      </w:pPr>
      <w:r>
        <w:rPr>
          <w:rStyle w:val="w"/>
        </w:rPr>
        <w:t xml:space="preserve">                    </w:t>
      </w:r>
      <w:r>
        <w:rPr>
          <w:rStyle w:val="nl"/>
        </w:rPr>
        <w:t>"px"</w:t>
      </w:r>
      <w:r>
        <w:rPr>
          <w:rStyle w:val="p"/>
        </w:rPr>
        <w:t>:</w:t>
      </w:r>
      <w:r>
        <w:rPr>
          <w:rStyle w:val="w"/>
        </w:rPr>
        <w:t xml:space="preserve"> </w:t>
      </w:r>
      <w:r>
        <w:rPr>
          <w:rStyle w:val="s2"/>
        </w:rPr>
        <w:t>"0.0075"</w:t>
      </w:r>
      <w:r>
        <w:rPr>
          <w:rStyle w:val="p"/>
        </w:rPr>
        <w:t>,</w:t>
      </w:r>
    </w:p>
    <w:p w:rsidR="00000000" w:rsidRDefault="00000000">
      <w:pPr>
        <w:pStyle w:val="HTML0"/>
        <w:divId w:val="709768230"/>
        <w:rPr>
          <w:rStyle w:val="w"/>
        </w:rPr>
      </w:pPr>
      <w:r>
        <w:rPr>
          <w:rStyle w:val="w"/>
        </w:rPr>
        <w:t xml:space="preserve">                    </w:t>
      </w:r>
      <w:r>
        <w:rPr>
          <w:rStyle w:val="nl"/>
        </w:rPr>
        <w:t>"tradeId"</w:t>
      </w:r>
      <w:r>
        <w:rPr>
          <w:rStyle w:val="p"/>
        </w:rPr>
        <w:t>:</w:t>
      </w:r>
      <w:r>
        <w:rPr>
          <w:rStyle w:val="w"/>
        </w:rPr>
        <w:t xml:space="preserve"> </w:t>
      </w:r>
      <w:r>
        <w:rPr>
          <w:rStyle w:val="s2"/>
        </w:rPr>
        <w:t>"20"</w:t>
      </w:r>
      <w:r>
        <w:rPr>
          <w:rStyle w:val="p"/>
        </w:rPr>
        <w:t>,</w:t>
      </w:r>
    </w:p>
    <w:p w:rsidR="00000000" w:rsidRDefault="00000000">
      <w:pPr>
        <w:pStyle w:val="HTML0"/>
        <w:divId w:val="709768230"/>
        <w:rPr>
          <w:rStyle w:val="w"/>
        </w:rPr>
      </w:pPr>
      <w:r>
        <w:rPr>
          <w:rStyle w:val="w"/>
        </w:rPr>
        <w:t xml:space="preserve">                    </w:t>
      </w:r>
      <w:r>
        <w:rPr>
          <w:rStyle w:val="nl"/>
        </w:rPr>
        <w:t>"ts"</w:t>
      </w:r>
      <w:r>
        <w:rPr>
          <w:rStyle w:val="p"/>
        </w:rPr>
        <w:t>:</w:t>
      </w:r>
      <w:r>
        <w:rPr>
          <w:rStyle w:val="w"/>
        </w:rPr>
        <w:t xml:space="preserve"> </w:t>
      </w:r>
      <w:r>
        <w:rPr>
          <w:rStyle w:val="s2"/>
        </w:rPr>
        <w:t>"1668090715058"</w:t>
      </w:r>
    </w:p>
    <w:p w:rsidR="00000000" w:rsidRDefault="00000000">
      <w:pPr>
        <w:pStyle w:val="HTML0"/>
        <w:divId w:val="709768230"/>
        <w:rPr>
          <w:rStyle w:val="w"/>
        </w:rPr>
      </w:pPr>
      <w:r>
        <w:rPr>
          <w:rStyle w:val="w"/>
        </w:rPr>
        <w:t xml:space="preserve">                </w:t>
      </w:r>
      <w:r>
        <w:rPr>
          <w:rStyle w:val="p"/>
        </w:rPr>
        <w:t>},</w:t>
      </w:r>
    </w:p>
    <w:p w:rsidR="00000000" w:rsidRDefault="00000000">
      <w:pPr>
        <w:pStyle w:val="HTML0"/>
        <w:divId w:val="709768230"/>
        <w:rPr>
          <w:rStyle w:val="w"/>
        </w:rPr>
      </w:pPr>
      <w:r>
        <w:rPr>
          <w:rStyle w:val="w"/>
        </w:rPr>
        <w:t xml:space="preserve">                </w:t>
      </w:r>
      <w:r>
        <w:rPr>
          <w:rStyle w:val="p"/>
        </w:rPr>
        <w:t>{</w:t>
      </w:r>
    </w:p>
    <w:p w:rsidR="00000000" w:rsidRDefault="00000000">
      <w:pPr>
        <w:pStyle w:val="HTML0"/>
        <w:divId w:val="709768230"/>
        <w:rPr>
          <w:rStyle w:val="w"/>
        </w:rPr>
      </w:pPr>
      <w:r>
        <w:rPr>
          <w:rStyle w:val="w"/>
        </w:rPr>
        <w:t xml:space="preserve">                    </w:t>
      </w:r>
      <w:r>
        <w:rPr>
          <w:rStyle w:val="nl"/>
        </w:rPr>
        <w:t>"instId"</w:t>
      </w:r>
      <w:r>
        <w:rPr>
          <w:rStyle w:val="p"/>
        </w:rPr>
        <w:t>:</w:t>
      </w:r>
      <w:r>
        <w:rPr>
          <w:rStyle w:val="w"/>
        </w:rPr>
        <w:t xml:space="preserve"> </w:t>
      </w:r>
      <w:r>
        <w:rPr>
          <w:rStyle w:val="s2"/>
        </w:rPr>
        <w:t>"BTC-USD-221111-17750-C"</w:t>
      </w:r>
      <w:r>
        <w:rPr>
          <w:rStyle w:val="p"/>
        </w:rPr>
        <w:t>,</w:t>
      </w:r>
    </w:p>
    <w:p w:rsidR="00000000" w:rsidRDefault="00000000">
      <w:pPr>
        <w:pStyle w:val="HTML0"/>
        <w:divId w:val="709768230"/>
        <w:rPr>
          <w:rStyle w:val="w"/>
        </w:rPr>
      </w:pPr>
      <w:r>
        <w:rPr>
          <w:rStyle w:val="w"/>
        </w:rPr>
        <w:t xml:space="preserve">                    </w:t>
      </w:r>
      <w:r>
        <w:rPr>
          <w:rStyle w:val="nl"/>
        </w:rPr>
        <w:t>"side"</w:t>
      </w:r>
      <w:r>
        <w:rPr>
          <w:rStyle w:val="p"/>
        </w:rPr>
        <w:t>:</w:t>
      </w:r>
      <w:r>
        <w:rPr>
          <w:rStyle w:val="w"/>
        </w:rPr>
        <w:t xml:space="preserve"> </w:t>
      </w:r>
      <w:r>
        <w:rPr>
          <w:rStyle w:val="s2"/>
        </w:rPr>
        <w:t>"sell"</w:t>
      </w:r>
      <w:r>
        <w:rPr>
          <w:rStyle w:val="p"/>
        </w:rPr>
        <w:t>,</w:t>
      </w:r>
    </w:p>
    <w:p w:rsidR="00000000" w:rsidRDefault="00000000">
      <w:pPr>
        <w:pStyle w:val="HTML0"/>
        <w:divId w:val="709768230"/>
        <w:rPr>
          <w:rStyle w:val="w"/>
        </w:rPr>
      </w:pPr>
      <w:r>
        <w:rPr>
          <w:rStyle w:val="w"/>
        </w:rPr>
        <w:t xml:space="preserve">                    </w:t>
      </w:r>
      <w:r>
        <w:rPr>
          <w:rStyle w:val="nl"/>
        </w:rPr>
        <w:t>"sz"</w:t>
      </w:r>
      <w:r>
        <w:rPr>
          <w:rStyle w:val="p"/>
        </w:rPr>
        <w:t>:</w:t>
      </w:r>
      <w:r>
        <w:rPr>
          <w:rStyle w:val="w"/>
        </w:rPr>
        <w:t xml:space="preserve"> </w:t>
      </w:r>
      <w:r>
        <w:rPr>
          <w:rStyle w:val="s2"/>
        </w:rPr>
        <w:t>"91"</w:t>
      </w:r>
      <w:r>
        <w:rPr>
          <w:rStyle w:val="p"/>
        </w:rPr>
        <w:t>,</w:t>
      </w:r>
    </w:p>
    <w:p w:rsidR="00000000" w:rsidRDefault="00000000">
      <w:pPr>
        <w:pStyle w:val="HTML0"/>
        <w:divId w:val="709768230"/>
        <w:rPr>
          <w:rStyle w:val="w"/>
        </w:rPr>
      </w:pPr>
      <w:r>
        <w:rPr>
          <w:rStyle w:val="w"/>
        </w:rPr>
        <w:t xml:space="preserve">                    </w:t>
      </w:r>
      <w:r>
        <w:rPr>
          <w:rStyle w:val="nl"/>
        </w:rPr>
        <w:t>"px"</w:t>
      </w:r>
      <w:r>
        <w:rPr>
          <w:rStyle w:val="p"/>
        </w:rPr>
        <w:t>:</w:t>
      </w:r>
      <w:r>
        <w:rPr>
          <w:rStyle w:val="w"/>
        </w:rPr>
        <w:t xml:space="preserve"> </w:t>
      </w:r>
      <w:r>
        <w:rPr>
          <w:rStyle w:val="s2"/>
        </w:rPr>
        <w:t>"0.01"</w:t>
      </w:r>
      <w:r>
        <w:rPr>
          <w:rStyle w:val="p"/>
        </w:rPr>
        <w:t>,</w:t>
      </w:r>
    </w:p>
    <w:p w:rsidR="00000000" w:rsidRDefault="00000000">
      <w:pPr>
        <w:pStyle w:val="HTML0"/>
        <w:divId w:val="709768230"/>
        <w:rPr>
          <w:rStyle w:val="w"/>
        </w:rPr>
      </w:pPr>
      <w:r>
        <w:rPr>
          <w:rStyle w:val="w"/>
        </w:rPr>
        <w:t xml:space="preserve">                    </w:t>
      </w:r>
      <w:r>
        <w:rPr>
          <w:rStyle w:val="nl"/>
        </w:rPr>
        <w:t>"tradeId"</w:t>
      </w:r>
      <w:r>
        <w:rPr>
          <w:rStyle w:val="p"/>
        </w:rPr>
        <w:t>:</w:t>
      </w:r>
      <w:r>
        <w:rPr>
          <w:rStyle w:val="w"/>
        </w:rPr>
        <w:t xml:space="preserve"> </w:t>
      </w:r>
      <w:r>
        <w:rPr>
          <w:rStyle w:val="s2"/>
        </w:rPr>
        <w:t>"19"</w:t>
      </w:r>
      <w:r>
        <w:rPr>
          <w:rStyle w:val="p"/>
        </w:rPr>
        <w:t>,</w:t>
      </w:r>
    </w:p>
    <w:p w:rsidR="00000000" w:rsidRDefault="00000000">
      <w:pPr>
        <w:pStyle w:val="HTML0"/>
        <w:divId w:val="709768230"/>
        <w:rPr>
          <w:rStyle w:val="w"/>
        </w:rPr>
      </w:pPr>
      <w:r>
        <w:rPr>
          <w:rStyle w:val="w"/>
        </w:rPr>
        <w:t xml:space="preserve">                    </w:t>
      </w:r>
      <w:r>
        <w:rPr>
          <w:rStyle w:val="nl"/>
        </w:rPr>
        <w:t>"ts"</w:t>
      </w:r>
      <w:r>
        <w:rPr>
          <w:rStyle w:val="p"/>
        </w:rPr>
        <w:t>:</w:t>
      </w:r>
      <w:r>
        <w:rPr>
          <w:rStyle w:val="w"/>
        </w:rPr>
        <w:t xml:space="preserve"> </w:t>
      </w:r>
      <w:r>
        <w:rPr>
          <w:rStyle w:val="s2"/>
        </w:rPr>
        <w:t>"1668090421062"</w:t>
      </w:r>
    </w:p>
    <w:p w:rsidR="00000000" w:rsidRDefault="00000000">
      <w:pPr>
        <w:pStyle w:val="HTML0"/>
        <w:divId w:val="709768230"/>
        <w:rPr>
          <w:rStyle w:val="w"/>
        </w:rPr>
      </w:pPr>
      <w:r>
        <w:rPr>
          <w:rStyle w:val="w"/>
        </w:rPr>
        <w:t xml:space="preserve">                </w:t>
      </w:r>
      <w:r>
        <w:rPr>
          <w:rStyle w:val="p"/>
        </w:rPr>
        <w:t>}</w:t>
      </w:r>
    </w:p>
    <w:p w:rsidR="00000000" w:rsidRDefault="00000000">
      <w:pPr>
        <w:pStyle w:val="HTML0"/>
        <w:divId w:val="709768230"/>
        <w:rPr>
          <w:rStyle w:val="w"/>
        </w:rPr>
      </w:pPr>
      <w:r>
        <w:rPr>
          <w:rStyle w:val="w"/>
        </w:rPr>
        <w:t xml:space="preserve">            </w:t>
      </w:r>
      <w:r>
        <w:rPr>
          <w:rStyle w:val="p"/>
        </w:rPr>
        <w:t>],</w:t>
      </w:r>
    </w:p>
    <w:p w:rsidR="00000000" w:rsidRDefault="00000000">
      <w:pPr>
        <w:pStyle w:val="HTML0"/>
        <w:divId w:val="709768230"/>
        <w:rPr>
          <w:rStyle w:val="w"/>
        </w:rPr>
      </w:pPr>
      <w:r>
        <w:rPr>
          <w:rStyle w:val="w"/>
        </w:rPr>
        <w:t xml:space="preserve">            </w:t>
      </w:r>
      <w:r>
        <w:rPr>
          <w:rStyle w:val="nl"/>
        </w:rPr>
        <w:t>"optType"</w:t>
      </w:r>
      <w:r>
        <w:rPr>
          <w:rStyle w:val="p"/>
        </w:rPr>
        <w:t>:</w:t>
      </w:r>
      <w:r>
        <w:rPr>
          <w:rStyle w:val="w"/>
        </w:rPr>
        <w:t xml:space="preserve"> </w:t>
      </w:r>
      <w:r>
        <w:rPr>
          <w:rStyle w:val="s2"/>
        </w:rPr>
        <w:t>"C"</w:t>
      </w:r>
    </w:p>
    <w:p w:rsidR="00000000" w:rsidRDefault="00000000">
      <w:pPr>
        <w:pStyle w:val="HTML0"/>
        <w:divId w:val="709768230"/>
        <w:rPr>
          <w:rStyle w:val="w"/>
        </w:rPr>
      </w:pPr>
      <w:r>
        <w:rPr>
          <w:rStyle w:val="w"/>
        </w:rPr>
        <w:t xml:space="preserve">        </w:t>
      </w:r>
      <w:r>
        <w:rPr>
          <w:rStyle w:val="p"/>
        </w:rPr>
        <w:t>},</w:t>
      </w:r>
    </w:p>
    <w:p w:rsidR="00000000" w:rsidRDefault="00000000">
      <w:pPr>
        <w:pStyle w:val="HTML0"/>
        <w:divId w:val="709768230"/>
        <w:rPr>
          <w:rStyle w:val="w"/>
        </w:rPr>
      </w:pPr>
      <w:r>
        <w:rPr>
          <w:rStyle w:val="w"/>
        </w:rPr>
        <w:t xml:space="preserve">        </w:t>
      </w:r>
      <w:r>
        <w:rPr>
          <w:rStyle w:val="p"/>
        </w:rPr>
        <w:t>{</w:t>
      </w:r>
    </w:p>
    <w:p w:rsidR="00000000" w:rsidRDefault="00000000">
      <w:pPr>
        <w:pStyle w:val="HTML0"/>
        <w:divId w:val="709768230"/>
        <w:rPr>
          <w:rStyle w:val="w"/>
        </w:rPr>
      </w:pPr>
      <w:r>
        <w:rPr>
          <w:rStyle w:val="w"/>
        </w:rPr>
        <w:t xml:space="preserve">            </w:t>
      </w:r>
      <w:r>
        <w:rPr>
          <w:rStyle w:val="nl"/>
        </w:rPr>
        <w:t>"vol24h"</w:t>
      </w:r>
      <w:r>
        <w:rPr>
          <w:rStyle w:val="p"/>
        </w:rPr>
        <w:t>:</w:t>
      </w:r>
      <w:r>
        <w:rPr>
          <w:rStyle w:val="w"/>
        </w:rPr>
        <w:t xml:space="preserve"> </w:t>
      </w:r>
      <w:r>
        <w:rPr>
          <w:rStyle w:val="s2"/>
        </w:rPr>
        <w:t>"144499"</w:t>
      </w:r>
      <w:r>
        <w:rPr>
          <w:rStyle w:val="p"/>
        </w:rPr>
        <w:t>,</w:t>
      </w:r>
    </w:p>
    <w:p w:rsidR="00000000" w:rsidRDefault="00000000">
      <w:pPr>
        <w:pStyle w:val="HTML0"/>
        <w:divId w:val="709768230"/>
        <w:rPr>
          <w:rStyle w:val="w"/>
        </w:rPr>
      </w:pPr>
      <w:r>
        <w:rPr>
          <w:rStyle w:val="w"/>
        </w:rPr>
        <w:t xml:space="preserve">            </w:t>
      </w:r>
      <w:r>
        <w:rPr>
          <w:rStyle w:val="nl"/>
        </w:rPr>
        <w:t>"tradeInfo"</w:t>
      </w:r>
      <w:r>
        <w:rPr>
          <w:rStyle w:val="p"/>
        </w:rPr>
        <w:t>:</w:t>
      </w:r>
      <w:r>
        <w:rPr>
          <w:rStyle w:val="w"/>
        </w:rPr>
        <w:t xml:space="preserve"> </w:t>
      </w:r>
      <w:r>
        <w:rPr>
          <w:rStyle w:val="p"/>
        </w:rPr>
        <w:t>[</w:t>
      </w:r>
    </w:p>
    <w:p w:rsidR="00000000" w:rsidRDefault="00000000">
      <w:pPr>
        <w:pStyle w:val="HTML0"/>
        <w:divId w:val="709768230"/>
        <w:rPr>
          <w:rStyle w:val="w"/>
        </w:rPr>
      </w:pPr>
      <w:r>
        <w:rPr>
          <w:rStyle w:val="w"/>
        </w:rPr>
        <w:t xml:space="preserve">                </w:t>
      </w:r>
      <w:r>
        <w:rPr>
          <w:rStyle w:val="p"/>
        </w:rPr>
        <w:t>{</w:t>
      </w:r>
    </w:p>
    <w:p w:rsidR="00000000" w:rsidRDefault="00000000">
      <w:pPr>
        <w:pStyle w:val="HTML0"/>
        <w:divId w:val="709768230"/>
        <w:rPr>
          <w:rStyle w:val="w"/>
        </w:rPr>
      </w:pPr>
      <w:r>
        <w:rPr>
          <w:rStyle w:val="w"/>
        </w:rPr>
        <w:t xml:space="preserve">                    </w:t>
      </w:r>
      <w:r>
        <w:rPr>
          <w:rStyle w:val="nl"/>
        </w:rPr>
        <w:t>"instId"</w:t>
      </w:r>
      <w:r>
        <w:rPr>
          <w:rStyle w:val="p"/>
        </w:rPr>
        <w:t>:</w:t>
      </w:r>
      <w:r>
        <w:rPr>
          <w:rStyle w:val="w"/>
        </w:rPr>
        <w:t xml:space="preserve"> </w:t>
      </w:r>
      <w:r>
        <w:rPr>
          <w:rStyle w:val="s2"/>
        </w:rPr>
        <w:t>"BTC-USD-230127-10000-P"</w:t>
      </w:r>
      <w:r>
        <w:rPr>
          <w:rStyle w:val="p"/>
        </w:rPr>
        <w:t>,</w:t>
      </w:r>
    </w:p>
    <w:p w:rsidR="00000000" w:rsidRDefault="00000000">
      <w:pPr>
        <w:pStyle w:val="HTML0"/>
        <w:divId w:val="709768230"/>
        <w:rPr>
          <w:rStyle w:val="w"/>
        </w:rPr>
      </w:pPr>
      <w:r>
        <w:rPr>
          <w:rStyle w:val="w"/>
        </w:rPr>
        <w:t xml:space="preserve">                    </w:t>
      </w:r>
      <w:r>
        <w:rPr>
          <w:rStyle w:val="nl"/>
        </w:rPr>
        <w:t>"side"</w:t>
      </w:r>
      <w:r>
        <w:rPr>
          <w:rStyle w:val="p"/>
        </w:rPr>
        <w:t>:</w:t>
      </w:r>
      <w:r>
        <w:rPr>
          <w:rStyle w:val="w"/>
        </w:rPr>
        <w:t xml:space="preserve"> </w:t>
      </w:r>
      <w:r>
        <w:rPr>
          <w:rStyle w:val="s2"/>
        </w:rPr>
        <w:t>"sell"</w:t>
      </w:r>
      <w:r>
        <w:rPr>
          <w:rStyle w:val="p"/>
        </w:rPr>
        <w:t>,</w:t>
      </w:r>
    </w:p>
    <w:p w:rsidR="00000000" w:rsidRDefault="00000000">
      <w:pPr>
        <w:pStyle w:val="HTML0"/>
        <w:divId w:val="709768230"/>
        <w:rPr>
          <w:rStyle w:val="w"/>
        </w:rPr>
      </w:pPr>
      <w:r>
        <w:rPr>
          <w:rStyle w:val="w"/>
        </w:rPr>
        <w:t xml:space="preserve">                    </w:t>
      </w:r>
      <w:r>
        <w:rPr>
          <w:rStyle w:val="nl"/>
        </w:rPr>
        <w:t>"sz"</w:t>
      </w:r>
      <w:r>
        <w:rPr>
          <w:rStyle w:val="p"/>
        </w:rPr>
        <w:t>:</w:t>
      </w:r>
      <w:r>
        <w:rPr>
          <w:rStyle w:val="w"/>
        </w:rPr>
        <w:t xml:space="preserve"> </w:t>
      </w:r>
      <w:r>
        <w:rPr>
          <w:rStyle w:val="s2"/>
        </w:rPr>
        <w:t>"82"</w:t>
      </w:r>
      <w:r>
        <w:rPr>
          <w:rStyle w:val="p"/>
        </w:rPr>
        <w:t>,</w:t>
      </w:r>
    </w:p>
    <w:p w:rsidR="00000000" w:rsidRDefault="00000000">
      <w:pPr>
        <w:pStyle w:val="HTML0"/>
        <w:divId w:val="709768230"/>
        <w:rPr>
          <w:rStyle w:val="w"/>
        </w:rPr>
      </w:pPr>
      <w:r>
        <w:rPr>
          <w:rStyle w:val="w"/>
        </w:rPr>
        <w:t xml:space="preserve">                    </w:t>
      </w:r>
      <w:r>
        <w:rPr>
          <w:rStyle w:val="nl"/>
        </w:rPr>
        <w:t>"px"</w:t>
      </w:r>
      <w:r>
        <w:rPr>
          <w:rStyle w:val="p"/>
        </w:rPr>
        <w:t>:</w:t>
      </w:r>
      <w:r>
        <w:rPr>
          <w:rStyle w:val="w"/>
        </w:rPr>
        <w:t xml:space="preserve"> </w:t>
      </w:r>
      <w:r>
        <w:rPr>
          <w:rStyle w:val="s2"/>
        </w:rPr>
        <w:t>"0.019"</w:t>
      </w:r>
      <w:r>
        <w:rPr>
          <w:rStyle w:val="p"/>
        </w:rPr>
        <w:t>,</w:t>
      </w:r>
    </w:p>
    <w:p w:rsidR="00000000" w:rsidRDefault="00000000">
      <w:pPr>
        <w:pStyle w:val="HTML0"/>
        <w:divId w:val="709768230"/>
        <w:rPr>
          <w:rStyle w:val="w"/>
        </w:rPr>
      </w:pPr>
      <w:r>
        <w:rPr>
          <w:rStyle w:val="w"/>
        </w:rPr>
        <w:t xml:space="preserve">                    </w:t>
      </w:r>
      <w:r>
        <w:rPr>
          <w:rStyle w:val="nl"/>
        </w:rPr>
        <w:t>"tradeId"</w:t>
      </w:r>
      <w:r>
        <w:rPr>
          <w:rStyle w:val="p"/>
        </w:rPr>
        <w:t>:</w:t>
      </w:r>
      <w:r>
        <w:rPr>
          <w:rStyle w:val="w"/>
        </w:rPr>
        <w:t xml:space="preserve"> </w:t>
      </w:r>
      <w:r>
        <w:rPr>
          <w:rStyle w:val="s2"/>
        </w:rPr>
        <w:t>"23"</w:t>
      </w:r>
      <w:r>
        <w:rPr>
          <w:rStyle w:val="p"/>
        </w:rPr>
        <w:t>,</w:t>
      </w:r>
    </w:p>
    <w:p w:rsidR="00000000" w:rsidRDefault="00000000">
      <w:pPr>
        <w:pStyle w:val="HTML0"/>
        <w:divId w:val="709768230"/>
        <w:rPr>
          <w:rStyle w:val="w"/>
        </w:rPr>
      </w:pPr>
      <w:r>
        <w:rPr>
          <w:rStyle w:val="w"/>
        </w:rPr>
        <w:t xml:space="preserve">                    </w:t>
      </w:r>
      <w:r>
        <w:rPr>
          <w:rStyle w:val="nl"/>
        </w:rPr>
        <w:t>"ts"</w:t>
      </w:r>
      <w:r>
        <w:rPr>
          <w:rStyle w:val="p"/>
        </w:rPr>
        <w:t>:</w:t>
      </w:r>
      <w:r>
        <w:rPr>
          <w:rStyle w:val="w"/>
        </w:rPr>
        <w:t xml:space="preserve"> </w:t>
      </w:r>
      <w:r>
        <w:rPr>
          <w:rStyle w:val="s2"/>
        </w:rPr>
        <w:t>"1668090967057"</w:t>
      </w:r>
    </w:p>
    <w:p w:rsidR="00000000" w:rsidRDefault="00000000">
      <w:pPr>
        <w:pStyle w:val="HTML0"/>
        <w:divId w:val="709768230"/>
        <w:rPr>
          <w:rStyle w:val="w"/>
        </w:rPr>
      </w:pPr>
      <w:r>
        <w:rPr>
          <w:rStyle w:val="w"/>
        </w:rPr>
        <w:t xml:space="preserve">                </w:t>
      </w:r>
      <w:r>
        <w:rPr>
          <w:rStyle w:val="p"/>
        </w:rPr>
        <w:t>},</w:t>
      </w:r>
    </w:p>
    <w:p w:rsidR="00000000" w:rsidRDefault="00000000">
      <w:pPr>
        <w:pStyle w:val="HTML0"/>
        <w:divId w:val="709768230"/>
        <w:rPr>
          <w:rStyle w:val="w"/>
        </w:rPr>
      </w:pPr>
      <w:r>
        <w:rPr>
          <w:rStyle w:val="w"/>
        </w:rPr>
        <w:t xml:space="preserve">                </w:t>
      </w:r>
      <w:r>
        <w:rPr>
          <w:rStyle w:val="p"/>
        </w:rPr>
        <w:t>{</w:t>
      </w:r>
    </w:p>
    <w:p w:rsidR="00000000" w:rsidRDefault="00000000">
      <w:pPr>
        <w:pStyle w:val="HTML0"/>
        <w:divId w:val="709768230"/>
        <w:rPr>
          <w:rStyle w:val="w"/>
        </w:rPr>
      </w:pPr>
      <w:r>
        <w:rPr>
          <w:rStyle w:val="w"/>
        </w:rPr>
        <w:t xml:space="preserve">                    </w:t>
      </w:r>
      <w:r>
        <w:rPr>
          <w:rStyle w:val="nl"/>
        </w:rPr>
        <w:t>"instId"</w:t>
      </w:r>
      <w:r>
        <w:rPr>
          <w:rStyle w:val="p"/>
        </w:rPr>
        <w:t>:</w:t>
      </w:r>
      <w:r>
        <w:rPr>
          <w:rStyle w:val="w"/>
        </w:rPr>
        <w:t xml:space="preserve"> </w:t>
      </w:r>
      <w:r>
        <w:rPr>
          <w:rStyle w:val="s2"/>
        </w:rPr>
        <w:t>"BTC-USD-221111-16250-P"</w:t>
      </w:r>
      <w:r>
        <w:rPr>
          <w:rStyle w:val="p"/>
        </w:rPr>
        <w:t>,</w:t>
      </w:r>
    </w:p>
    <w:p w:rsidR="00000000" w:rsidRDefault="00000000">
      <w:pPr>
        <w:pStyle w:val="HTML0"/>
        <w:divId w:val="709768230"/>
        <w:rPr>
          <w:rStyle w:val="w"/>
        </w:rPr>
      </w:pPr>
      <w:r>
        <w:rPr>
          <w:rStyle w:val="w"/>
        </w:rPr>
        <w:t xml:space="preserve">                    </w:t>
      </w:r>
      <w:r>
        <w:rPr>
          <w:rStyle w:val="nl"/>
        </w:rPr>
        <w:t>"side"</w:t>
      </w:r>
      <w:r>
        <w:rPr>
          <w:rStyle w:val="p"/>
        </w:rPr>
        <w:t>:</w:t>
      </w:r>
      <w:r>
        <w:rPr>
          <w:rStyle w:val="w"/>
        </w:rPr>
        <w:t xml:space="preserve"> </w:t>
      </w:r>
      <w:r>
        <w:rPr>
          <w:rStyle w:val="s2"/>
        </w:rPr>
        <w:t>"sell"</w:t>
      </w:r>
      <w:r>
        <w:rPr>
          <w:rStyle w:val="p"/>
        </w:rPr>
        <w:t>,</w:t>
      </w:r>
    </w:p>
    <w:p w:rsidR="00000000" w:rsidRDefault="00000000">
      <w:pPr>
        <w:pStyle w:val="HTML0"/>
        <w:divId w:val="709768230"/>
        <w:rPr>
          <w:rStyle w:val="w"/>
        </w:rPr>
      </w:pPr>
      <w:r>
        <w:rPr>
          <w:rStyle w:val="w"/>
        </w:rPr>
        <w:t xml:space="preserve">                    </w:t>
      </w:r>
      <w:r>
        <w:rPr>
          <w:rStyle w:val="nl"/>
        </w:rPr>
        <w:t>"sz"</w:t>
      </w:r>
      <w:r>
        <w:rPr>
          <w:rStyle w:val="p"/>
        </w:rPr>
        <w:t>:</w:t>
      </w:r>
      <w:r>
        <w:rPr>
          <w:rStyle w:val="w"/>
        </w:rPr>
        <w:t xml:space="preserve"> </w:t>
      </w:r>
      <w:r>
        <w:rPr>
          <w:rStyle w:val="s2"/>
        </w:rPr>
        <w:t>"102"</w:t>
      </w:r>
      <w:r>
        <w:rPr>
          <w:rStyle w:val="p"/>
        </w:rPr>
        <w:t>,</w:t>
      </w:r>
    </w:p>
    <w:p w:rsidR="00000000" w:rsidRDefault="00000000">
      <w:pPr>
        <w:pStyle w:val="HTML0"/>
        <w:divId w:val="709768230"/>
        <w:rPr>
          <w:rStyle w:val="w"/>
        </w:rPr>
      </w:pPr>
      <w:r>
        <w:rPr>
          <w:rStyle w:val="w"/>
        </w:rPr>
        <w:t xml:space="preserve">                    </w:t>
      </w:r>
      <w:r>
        <w:rPr>
          <w:rStyle w:val="nl"/>
        </w:rPr>
        <w:t>"px"</w:t>
      </w:r>
      <w:r>
        <w:rPr>
          <w:rStyle w:val="p"/>
        </w:rPr>
        <w:t>:</w:t>
      </w:r>
      <w:r>
        <w:rPr>
          <w:rStyle w:val="w"/>
        </w:rPr>
        <w:t xml:space="preserve"> </w:t>
      </w:r>
      <w:r>
        <w:rPr>
          <w:rStyle w:val="s2"/>
        </w:rPr>
        <w:t>"0.0045"</w:t>
      </w:r>
      <w:r>
        <w:rPr>
          <w:rStyle w:val="p"/>
        </w:rPr>
        <w:t>,</w:t>
      </w:r>
    </w:p>
    <w:p w:rsidR="00000000" w:rsidRDefault="00000000">
      <w:pPr>
        <w:pStyle w:val="HTML0"/>
        <w:divId w:val="709768230"/>
        <w:rPr>
          <w:rStyle w:val="w"/>
        </w:rPr>
      </w:pPr>
      <w:r>
        <w:rPr>
          <w:rStyle w:val="w"/>
        </w:rPr>
        <w:t xml:space="preserve">                    </w:t>
      </w:r>
      <w:r>
        <w:rPr>
          <w:rStyle w:val="nl"/>
        </w:rPr>
        <w:t>"tradeId"</w:t>
      </w:r>
      <w:r>
        <w:rPr>
          <w:rStyle w:val="p"/>
        </w:rPr>
        <w:t>:</w:t>
      </w:r>
      <w:r>
        <w:rPr>
          <w:rStyle w:val="w"/>
        </w:rPr>
        <w:t xml:space="preserve"> </w:t>
      </w:r>
      <w:r>
        <w:rPr>
          <w:rStyle w:val="s2"/>
        </w:rPr>
        <w:t>"24"</w:t>
      </w:r>
      <w:r>
        <w:rPr>
          <w:rStyle w:val="p"/>
        </w:rPr>
        <w:t>,</w:t>
      </w:r>
    </w:p>
    <w:p w:rsidR="00000000" w:rsidRDefault="00000000">
      <w:pPr>
        <w:pStyle w:val="HTML0"/>
        <w:divId w:val="709768230"/>
        <w:rPr>
          <w:rStyle w:val="w"/>
        </w:rPr>
      </w:pPr>
      <w:r>
        <w:rPr>
          <w:rStyle w:val="w"/>
        </w:rPr>
        <w:t xml:space="preserve">                    </w:t>
      </w:r>
      <w:r>
        <w:rPr>
          <w:rStyle w:val="nl"/>
        </w:rPr>
        <w:t>"ts"</w:t>
      </w:r>
      <w:r>
        <w:rPr>
          <w:rStyle w:val="p"/>
        </w:rPr>
        <w:t>:</w:t>
      </w:r>
      <w:r>
        <w:rPr>
          <w:rStyle w:val="w"/>
        </w:rPr>
        <w:t xml:space="preserve"> </w:t>
      </w:r>
      <w:r>
        <w:rPr>
          <w:rStyle w:val="s2"/>
        </w:rPr>
        <w:t>"1668090885050"</w:t>
      </w:r>
    </w:p>
    <w:p w:rsidR="00000000" w:rsidRDefault="00000000">
      <w:pPr>
        <w:pStyle w:val="HTML0"/>
        <w:divId w:val="709768230"/>
        <w:rPr>
          <w:rStyle w:val="w"/>
        </w:rPr>
      </w:pPr>
      <w:r>
        <w:rPr>
          <w:rStyle w:val="w"/>
        </w:rPr>
        <w:t xml:space="preserve">                </w:t>
      </w:r>
      <w:r>
        <w:rPr>
          <w:rStyle w:val="p"/>
        </w:rPr>
        <w:t>}</w:t>
      </w:r>
    </w:p>
    <w:p w:rsidR="00000000" w:rsidRDefault="00000000">
      <w:pPr>
        <w:pStyle w:val="HTML0"/>
        <w:divId w:val="709768230"/>
        <w:rPr>
          <w:rStyle w:val="w"/>
        </w:rPr>
      </w:pPr>
      <w:r>
        <w:rPr>
          <w:rStyle w:val="w"/>
        </w:rPr>
        <w:t xml:space="preserve">            </w:t>
      </w:r>
      <w:r>
        <w:rPr>
          <w:rStyle w:val="p"/>
        </w:rPr>
        <w:t>],</w:t>
      </w:r>
    </w:p>
    <w:p w:rsidR="00000000" w:rsidRDefault="00000000">
      <w:pPr>
        <w:pStyle w:val="HTML0"/>
        <w:divId w:val="709768230"/>
        <w:rPr>
          <w:rStyle w:val="w"/>
        </w:rPr>
      </w:pPr>
      <w:r>
        <w:rPr>
          <w:rStyle w:val="w"/>
        </w:rPr>
        <w:t xml:space="preserve">            </w:t>
      </w:r>
      <w:r>
        <w:rPr>
          <w:rStyle w:val="nl"/>
        </w:rPr>
        <w:t>"optType"</w:t>
      </w:r>
      <w:r>
        <w:rPr>
          <w:rStyle w:val="p"/>
        </w:rPr>
        <w:t>:</w:t>
      </w:r>
      <w:r>
        <w:rPr>
          <w:rStyle w:val="w"/>
        </w:rPr>
        <w:t xml:space="preserve"> </w:t>
      </w:r>
      <w:r>
        <w:rPr>
          <w:rStyle w:val="s2"/>
        </w:rPr>
        <w:t>"P"</w:t>
      </w:r>
    </w:p>
    <w:p w:rsidR="00000000" w:rsidRDefault="00000000">
      <w:pPr>
        <w:pStyle w:val="HTML0"/>
        <w:divId w:val="709768230"/>
        <w:rPr>
          <w:rStyle w:val="w"/>
        </w:rPr>
      </w:pPr>
      <w:r>
        <w:rPr>
          <w:rStyle w:val="w"/>
        </w:rPr>
        <w:t xml:space="preserve">        </w:t>
      </w:r>
      <w:r>
        <w:rPr>
          <w:rStyle w:val="p"/>
        </w:rPr>
        <w:t>}</w:t>
      </w:r>
    </w:p>
    <w:p w:rsidR="00000000" w:rsidRDefault="00000000">
      <w:pPr>
        <w:pStyle w:val="HTML0"/>
        <w:divId w:val="709768230"/>
        <w:rPr>
          <w:rStyle w:val="w"/>
        </w:rPr>
      </w:pPr>
      <w:r>
        <w:rPr>
          <w:rStyle w:val="w"/>
        </w:rPr>
        <w:t xml:space="preserve">    </w:t>
      </w:r>
      <w:r>
        <w:rPr>
          <w:rStyle w:val="p"/>
        </w:rPr>
        <w:t>]</w:t>
      </w:r>
    </w:p>
    <w:p w:rsidR="00000000" w:rsidRDefault="00000000">
      <w:pPr>
        <w:pStyle w:val="HTML0"/>
        <w:divId w:val="709768230"/>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vol24h</w:t>
            </w:r>
          </w:p>
        </w:tc>
        <w:tc>
          <w:tcPr>
            <w:tcW w:w="0" w:type="auto"/>
            <w:vAlign w:val="center"/>
            <w:hideMark/>
          </w:tcPr>
          <w:p w:rsidR="00000000" w:rsidRDefault="00000000">
            <w:r>
              <w:t>String</w:t>
            </w:r>
          </w:p>
        </w:tc>
        <w:tc>
          <w:tcPr>
            <w:tcW w:w="0" w:type="auto"/>
            <w:vAlign w:val="center"/>
            <w:hideMark/>
          </w:tcPr>
          <w:p w:rsidR="00000000" w:rsidRDefault="00000000">
            <w:r>
              <w:t>24h trading volume, with a unit of contract.</w:t>
            </w:r>
          </w:p>
        </w:tc>
      </w:tr>
      <w:tr w:rsidR="00000000">
        <w:trPr>
          <w:divId w:val="175387555"/>
          <w:tblCellSpacing w:w="15" w:type="dxa"/>
        </w:trPr>
        <w:tc>
          <w:tcPr>
            <w:tcW w:w="0" w:type="auto"/>
            <w:vAlign w:val="center"/>
            <w:hideMark/>
          </w:tcPr>
          <w:p w:rsidR="00000000" w:rsidRDefault="00000000">
            <w:r>
              <w:t>optType</w:t>
            </w:r>
          </w:p>
        </w:tc>
        <w:tc>
          <w:tcPr>
            <w:tcW w:w="0" w:type="auto"/>
            <w:vAlign w:val="center"/>
            <w:hideMark/>
          </w:tcPr>
          <w:p w:rsidR="00000000" w:rsidRDefault="00000000">
            <w:r>
              <w:t>String</w:t>
            </w:r>
          </w:p>
        </w:tc>
        <w:tc>
          <w:tcPr>
            <w:tcW w:w="0" w:type="auto"/>
            <w:vAlign w:val="center"/>
            <w:hideMark/>
          </w:tcPr>
          <w:p w:rsidR="00000000" w:rsidRDefault="00000000">
            <w:r>
              <w:t>Option type, C: Call P: Put</w:t>
            </w:r>
          </w:p>
        </w:tc>
      </w:tr>
      <w:tr w:rsidR="00000000">
        <w:trPr>
          <w:divId w:val="175387555"/>
          <w:tblCellSpacing w:w="15" w:type="dxa"/>
        </w:trPr>
        <w:tc>
          <w:tcPr>
            <w:tcW w:w="0" w:type="auto"/>
            <w:vAlign w:val="center"/>
            <w:hideMark/>
          </w:tcPr>
          <w:p w:rsidR="00000000" w:rsidRDefault="00000000">
            <w:r>
              <w:t>tradeInfo</w:t>
            </w:r>
          </w:p>
        </w:tc>
        <w:tc>
          <w:tcPr>
            <w:tcW w:w="0" w:type="auto"/>
            <w:vAlign w:val="center"/>
            <w:hideMark/>
          </w:tcPr>
          <w:p w:rsidR="00000000" w:rsidRDefault="00000000">
            <w:r>
              <w:t>Array</w:t>
            </w:r>
          </w:p>
        </w:tc>
        <w:tc>
          <w:tcPr>
            <w:tcW w:w="0" w:type="auto"/>
            <w:vAlign w:val="center"/>
            <w:hideMark/>
          </w:tcPr>
          <w:p w:rsidR="00000000" w:rsidRDefault="00000000">
            <w:r>
              <w:t>The list trade data</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The Instrument ID</w:t>
            </w:r>
          </w:p>
        </w:tc>
      </w:tr>
      <w:tr w:rsidR="00000000">
        <w:trPr>
          <w:divId w:val="175387555"/>
          <w:tblCellSpacing w:w="15" w:type="dxa"/>
        </w:trPr>
        <w:tc>
          <w:tcPr>
            <w:tcW w:w="0" w:type="auto"/>
            <w:vAlign w:val="center"/>
            <w:hideMark/>
          </w:tcPr>
          <w:p w:rsidR="00000000" w:rsidRDefault="00000000">
            <w:r>
              <w:t>&gt; tradeId</w:t>
            </w:r>
          </w:p>
        </w:tc>
        <w:tc>
          <w:tcPr>
            <w:tcW w:w="0" w:type="auto"/>
            <w:vAlign w:val="center"/>
            <w:hideMark/>
          </w:tcPr>
          <w:p w:rsidR="00000000" w:rsidRDefault="00000000">
            <w:r>
              <w:t>String</w:t>
            </w:r>
          </w:p>
        </w:tc>
        <w:tc>
          <w:tcPr>
            <w:tcW w:w="0" w:type="auto"/>
            <w:vAlign w:val="center"/>
            <w:hideMark/>
          </w:tcPr>
          <w:p w:rsidR="00000000" w:rsidRDefault="00000000">
            <w:r>
              <w:t>Trade ID</w:t>
            </w:r>
          </w:p>
        </w:tc>
      </w:tr>
      <w:tr w:rsidR="00000000">
        <w:trPr>
          <w:divId w:val="175387555"/>
          <w:tblCellSpacing w:w="15" w:type="dxa"/>
        </w:trPr>
        <w:tc>
          <w:tcPr>
            <w:tcW w:w="0" w:type="auto"/>
            <w:vAlign w:val="center"/>
            <w:hideMark/>
          </w:tcPr>
          <w:p w:rsidR="00000000" w:rsidRDefault="00000000">
            <w:r>
              <w:t>&gt; px</w:t>
            </w:r>
          </w:p>
        </w:tc>
        <w:tc>
          <w:tcPr>
            <w:tcW w:w="0" w:type="auto"/>
            <w:vAlign w:val="center"/>
            <w:hideMark/>
          </w:tcPr>
          <w:p w:rsidR="00000000" w:rsidRDefault="00000000">
            <w:r>
              <w:t>String</w:t>
            </w:r>
          </w:p>
        </w:tc>
        <w:tc>
          <w:tcPr>
            <w:tcW w:w="0" w:type="auto"/>
            <w:vAlign w:val="center"/>
            <w:hideMark/>
          </w:tcPr>
          <w:p w:rsidR="00000000" w:rsidRDefault="00000000">
            <w:r>
              <w:t>Trade price</w:t>
            </w:r>
          </w:p>
        </w:tc>
      </w:tr>
      <w:tr w:rsidR="00000000">
        <w:trPr>
          <w:divId w:val="175387555"/>
          <w:tblCellSpacing w:w="15" w:type="dxa"/>
        </w:trPr>
        <w:tc>
          <w:tcPr>
            <w:tcW w:w="0" w:type="auto"/>
            <w:vAlign w:val="center"/>
            <w:hideMark/>
          </w:tcPr>
          <w:p w:rsidR="00000000" w:rsidRDefault="00000000">
            <w:r>
              <w:t>&gt; sz</w:t>
            </w:r>
          </w:p>
        </w:tc>
        <w:tc>
          <w:tcPr>
            <w:tcW w:w="0" w:type="auto"/>
            <w:vAlign w:val="center"/>
            <w:hideMark/>
          </w:tcPr>
          <w:p w:rsidR="00000000" w:rsidRDefault="00000000">
            <w:r>
              <w:t>String</w:t>
            </w:r>
          </w:p>
        </w:tc>
        <w:tc>
          <w:tcPr>
            <w:tcW w:w="0" w:type="auto"/>
            <w:vAlign w:val="center"/>
            <w:hideMark/>
          </w:tcPr>
          <w:p w:rsidR="00000000" w:rsidRDefault="00000000">
            <w:r>
              <w:t>Trade quantity</w:t>
            </w:r>
          </w:p>
        </w:tc>
      </w:tr>
      <w:tr w:rsidR="00000000">
        <w:trPr>
          <w:divId w:val="175387555"/>
          <w:tblCellSpacing w:w="15" w:type="dxa"/>
        </w:trPr>
        <w:tc>
          <w:tcPr>
            <w:tcW w:w="0" w:type="auto"/>
            <w:vAlign w:val="center"/>
            <w:hideMark/>
          </w:tcPr>
          <w:p w:rsidR="00000000" w:rsidRDefault="00000000">
            <w:r>
              <w:t>&gt; side</w:t>
            </w:r>
          </w:p>
        </w:tc>
        <w:tc>
          <w:tcPr>
            <w:tcW w:w="0" w:type="auto"/>
            <w:vAlign w:val="center"/>
            <w:hideMark/>
          </w:tcPr>
          <w:p w:rsidR="00000000" w:rsidRDefault="00000000">
            <w:r>
              <w:t>String</w:t>
            </w:r>
          </w:p>
        </w:tc>
        <w:tc>
          <w:tcPr>
            <w:tcW w:w="0" w:type="auto"/>
            <w:vAlign w:val="center"/>
            <w:hideMark/>
          </w:tcPr>
          <w:p w:rsidR="00000000" w:rsidRDefault="00000000">
            <w:r>
              <w:t>Trade side</w:t>
            </w:r>
            <w:r>
              <w:br/>
            </w:r>
            <w:r>
              <w:rPr>
                <w:rStyle w:val="HTML"/>
              </w:rPr>
              <w:t>buy</w:t>
            </w:r>
            <w:r>
              <w:br/>
            </w:r>
            <w:r>
              <w:rPr>
                <w:rStyle w:val="HTML"/>
              </w:rPr>
              <w:t>sell</w:t>
            </w:r>
          </w:p>
        </w:tc>
      </w:tr>
      <w:tr w:rsidR="00000000">
        <w:trPr>
          <w:divId w:val="175387555"/>
          <w:tblCellSpacing w:w="15" w:type="dxa"/>
        </w:trPr>
        <w:tc>
          <w:tcPr>
            <w:tcW w:w="0" w:type="auto"/>
            <w:vAlign w:val="center"/>
            <w:hideMark/>
          </w:tcPr>
          <w:p w:rsidR="00000000" w:rsidRDefault="00000000">
            <w:r>
              <w:t>&gt; ts</w:t>
            </w:r>
          </w:p>
        </w:tc>
        <w:tc>
          <w:tcPr>
            <w:tcW w:w="0" w:type="auto"/>
            <w:vAlign w:val="center"/>
            <w:hideMark/>
          </w:tcPr>
          <w:p w:rsidR="00000000" w:rsidRDefault="00000000">
            <w:r>
              <w:t>String</w:t>
            </w:r>
          </w:p>
        </w:tc>
        <w:tc>
          <w:tcPr>
            <w:tcW w:w="0" w:type="auto"/>
            <w:vAlign w:val="center"/>
            <w:hideMark/>
          </w:tcPr>
          <w:p w:rsidR="00000000" w:rsidRDefault="00000000">
            <w:r>
              <w:t>Trade time, Unix timestamp format in milliseconds, e.g. 1597026383085.</w:t>
            </w:r>
          </w:p>
        </w:tc>
      </w:tr>
    </w:tbl>
    <w:p w:rsidR="00000000" w:rsidRDefault="00000000">
      <w:pPr>
        <w:pStyle w:val="3"/>
        <w:divId w:val="175387555"/>
      </w:pPr>
      <w:r>
        <w:t>GET / Option trades</w:t>
      </w:r>
    </w:p>
    <w:p w:rsidR="00000000" w:rsidRDefault="00000000">
      <w:pPr>
        <w:pStyle w:val="a5"/>
        <w:divId w:val="175387555"/>
      </w:pPr>
      <w:r>
        <w:t>The maximum is 100.</w:t>
      </w:r>
    </w:p>
    <w:p w:rsidR="00000000" w:rsidRDefault="00000000">
      <w:pPr>
        <w:pStyle w:val="4"/>
        <w:divId w:val="175387555"/>
      </w:pPr>
      <w:r>
        <w:t>Rate Limit: 20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/api/v5/public/option-trades</w:t>
      </w:r>
    </w:p>
    <w:p w:rsidR="00000000" w:rsidRDefault="00000000">
      <w:pPr>
        <w:pStyle w:val="a5"/>
        <w:ind w:left="720" w:right="720"/>
        <w:divId w:val="1026179686"/>
      </w:pPr>
      <w:r>
        <w:t>Request Example</w:t>
      </w:r>
    </w:p>
    <w:p w:rsidR="00000000" w:rsidRDefault="00000000">
      <w:pPr>
        <w:pStyle w:val="HTML0"/>
        <w:divId w:val="1736775362"/>
        <w:rPr>
          <w:rStyle w:val="HTML"/>
        </w:rPr>
      </w:pPr>
      <w:r>
        <w:rPr>
          <w:rStyle w:val="HTML"/>
        </w:rPr>
        <w:t>GET /api/v5/public/option-trades?instFamily</w:t>
      </w:r>
      <w:r>
        <w:rPr>
          <w:rStyle w:val="o"/>
        </w:rPr>
        <w:t>=</w:t>
      </w:r>
      <w:r>
        <w:rPr>
          <w:rStyle w:val="HTML"/>
        </w:rPr>
        <w:t>BTC-USD</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380"/>
        <w:gridCol w:w="487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Instrument ID, e.g. BTC-USD-221230-4000-C, Either </w:t>
            </w:r>
            <w:r>
              <w:rPr>
                <w:rStyle w:val="HTML"/>
              </w:rPr>
              <w:t>instId</w:t>
            </w:r>
            <w:r>
              <w:t xml:space="preserve"> or </w:t>
            </w:r>
            <w:r>
              <w:rPr>
                <w:rStyle w:val="HTML"/>
              </w:rPr>
              <w:t>instFamily</w:t>
            </w:r>
            <w:r>
              <w:t xml:space="preserve"> is required. If both are passed, </w:t>
            </w:r>
            <w:r>
              <w:rPr>
                <w:rStyle w:val="HTML"/>
              </w:rPr>
              <w:t>instId</w:t>
            </w:r>
            <w:r>
              <w:t xml:space="preserve"> will be used.</w:t>
            </w:r>
          </w:p>
        </w:tc>
      </w:tr>
      <w:tr w:rsidR="00000000">
        <w:trPr>
          <w:divId w:val="175387555"/>
          <w:tblCellSpacing w:w="15" w:type="dxa"/>
        </w:trPr>
        <w:tc>
          <w:tcPr>
            <w:tcW w:w="0" w:type="auto"/>
            <w:vAlign w:val="center"/>
            <w:hideMark/>
          </w:tcPr>
          <w:p w:rsidR="00000000" w:rsidRDefault="00000000">
            <w:r>
              <w:t>instFamily</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Instrument family, e.g. BTC-USD</w:t>
            </w:r>
          </w:p>
        </w:tc>
      </w:tr>
      <w:tr w:rsidR="00000000">
        <w:trPr>
          <w:divId w:val="175387555"/>
          <w:tblCellSpacing w:w="15" w:type="dxa"/>
        </w:trPr>
        <w:tc>
          <w:tcPr>
            <w:tcW w:w="0" w:type="auto"/>
            <w:vAlign w:val="center"/>
            <w:hideMark/>
          </w:tcPr>
          <w:p w:rsidR="00000000" w:rsidRDefault="00000000">
            <w:r>
              <w:t>optType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Option type, </w:t>
            </w:r>
            <w:r>
              <w:rPr>
                <w:rStyle w:val="HTML"/>
              </w:rPr>
              <w:t>C</w:t>
            </w:r>
            <w:r>
              <w:t xml:space="preserve">: Call </w:t>
            </w:r>
            <w:r>
              <w:rPr>
                <w:rStyle w:val="HTML"/>
              </w:rPr>
              <w:t>P</w:t>
            </w:r>
            <w:r>
              <w:t>: put</w:t>
            </w:r>
          </w:p>
        </w:tc>
      </w:tr>
    </w:tbl>
    <w:p w:rsidR="00000000" w:rsidRDefault="00000000">
      <w:pPr>
        <w:pStyle w:val="a5"/>
        <w:ind w:left="720" w:right="720"/>
        <w:divId w:val="955335977"/>
      </w:pPr>
      <w:r>
        <w:t>Response Example</w:t>
      </w:r>
    </w:p>
    <w:p w:rsidR="00000000" w:rsidRDefault="00000000">
      <w:pPr>
        <w:pStyle w:val="HTML0"/>
        <w:divId w:val="1643734299"/>
        <w:rPr>
          <w:rStyle w:val="w"/>
        </w:rPr>
      </w:pPr>
      <w:r>
        <w:rPr>
          <w:rStyle w:val="p"/>
        </w:rPr>
        <w:t>{</w:t>
      </w:r>
    </w:p>
    <w:p w:rsidR="00000000" w:rsidRDefault="00000000">
      <w:pPr>
        <w:pStyle w:val="HTML0"/>
        <w:divId w:val="1643734299"/>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643734299"/>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643734299"/>
        <w:rPr>
          <w:rStyle w:val="w"/>
        </w:rPr>
      </w:pPr>
      <w:r>
        <w:rPr>
          <w:rStyle w:val="w"/>
        </w:rPr>
        <w:t xml:space="preserve">        </w:t>
      </w:r>
      <w:r>
        <w:rPr>
          <w:rStyle w:val="p"/>
        </w:rPr>
        <w:t>{</w:t>
      </w:r>
    </w:p>
    <w:p w:rsidR="00000000" w:rsidRDefault="00000000">
      <w:pPr>
        <w:pStyle w:val="HTML0"/>
        <w:divId w:val="1643734299"/>
        <w:rPr>
          <w:rStyle w:val="w"/>
        </w:rPr>
      </w:pPr>
      <w:r>
        <w:rPr>
          <w:rStyle w:val="w"/>
        </w:rPr>
        <w:t xml:space="preserve">            </w:t>
      </w:r>
      <w:r>
        <w:rPr>
          <w:rStyle w:val="nl"/>
        </w:rPr>
        <w:t>"fillVol"</w:t>
      </w:r>
      <w:r>
        <w:rPr>
          <w:rStyle w:val="p"/>
        </w:rPr>
        <w:t>:</w:t>
      </w:r>
      <w:r>
        <w:rPr>
          <w:rStyle w:val="w"/>
        </w:rPr>
        <w:t xml:space="preserve"> </w:t>
      </w:r>
      <w:r>
        <w:rPr>
          <w:rStyle w:val="s2"/>
        </w:rPr>
        <w:t>"0.24415013671875"</w:t>
      </w:r>
      <w:r>
        <w:rPr>
          <w:rStyle w:val="p"/>
        </w:rPr>
        <w:t>,</w:t>
      </w:r>
    </w:p>
    <w:p w:rsidR="00000000" w:rsidRDefault="00000000">
      <w:pPr>
        <w:pStyle w:val="HTML0"/>
        <w:divId w:val="1643734299"/>
        <w:rPr>
          <w:rStyle w:val="w"/>
        </w:rPr>
      </w:pPr>
      <w:r>
        <w:rPr>
          <w:rStyle w:val="w"/>
        </w:rPr>
        <w:t xml:space="preserve">            </w:t>
      </w:r>
      <w:r>
        <w:rPr>
          <w:rStyle w:val="nl"/>
        </w:rPr>
        <w:t>"fwdPx"</w:t>
      </w:r>
      <w:r>
        <w:rPr>
          <w:rStyle w:val="p"/>
        </w:rPr>
        <w:t>:</w:t>
      </w:r>
      <w:r>
        <w:rPr>
          <w:rStyle w:val="w"/>
        </w:rPr>
        <w:t xml:space="preserve"> </w:t>
      </w:r>
      <w:r>
        <w:rPr>
          <w:rStyle w:val="s2"/>
        </w:rPr>
        <w:t>"16676.907614127158"</w:t>
      </w:r>
      <w:r>
        <w:rPr>
          <w:rStyle w:val="p"/>
        </w:rPr>
        <w:t>,</w:t>
      </w:r>
    </w:p>
    <w:p w:rsidR="00000000" w:rsidRDefault="00000000">
      <w:pPr>
        <w:pStyle w:val="HTML0"/>
        <w:divId w:val="1643734299"/>
        <w:rPr>
          <w:rStyle w:val="w"/>
        </w:rPr>
      </w:pPr>
      <w:r>
        <w:rPr>
          <w:rStyle w:val="w"/>
        </w:rPr>
        <w:t xml:space="preserve">            </w:t>
      </w:r>
      <w:r>
        <w:rPr>
          <w:rStyle w:val="nl"/>
        </w:rPr>
        <w:t>"idxPx"</w:t>
      </w:r>
      <w:r>
        <w:rPr>
          <w:rStyle w:val="p"/>
        </w:rPr>
        <w:t>:</w:t>
      </w:r>
      <w:r>
        <w:rPr>
          <w:rStyle w:val="w"/>
        </w:rPr>
        <w:t xml:space="preserve"> </w:t>
      </w:r>
      <w:r>
        <w:rPr>
          <w:rStyle w:val="s2"/>
        </w:rPr>
        <w:t>"16667"</w:t>
      </w:r>
      <w:r>
        <w:rPr>
          <w:rStyle w:val="p"/>
        </w:rPr>
        <w:t>,</w:t>
      </w:r>
    </w:p>
    <w:p w:rsidR="00000000" w:rsidRDefault="00000000">
      <w:pPr>
        <w:pStyle w:val="HTML0"/>
        <w:divId w:val="1643734299"/>
        <w:rPr>
          <w:rStyle w:val="w"/>
        </w:rPr>
      </w:pPr>
      <w:r>
        <w:rPr>
          <w:rStyle w:val="w"/>
        </w:rPr>
        <w:t xml:space="preserve">            </w:t>
      </w:r>
      <w:r>
        <w:rPr>
          <w:rStyle w:val="nl"/>
        </w:rPr>
        <w:t>"instFamily"</w:t>
      </w:r>
      <w:r>
        <w:rPr>
          <w:rStyle w:val="p"/>
        </w:rPr>
        <w:t>:</w:t>
      </w:r>
      <w:r>
        <w:rPr>
          <w:rStyle w:val="w"/>
        </w:rPr>
        <w:t xml:space="preserve"> </w:t>
      </w:r>
      <w:r>
        <w:rPr>
          <w:rStyle w:val="s2"/>
        </w:rPr>
        <w:t>"BTC-USD"</w:t>
      </w:r>
      <w:r>
        <w:rPr>
          <w:rStyle w:val="p"/>
        </w:rPr>
        <w:t>,</w:t>
      </w:r>
    </w:p>
    <w:p w:rsidR="00000000" w:rsidRDefault="00000000">
      <w:pPr>
        <w:pStyle w:val="HTML0"/>
        <w:divId w:val="1643734299"/>
        <w:rPr>
          <w:rStyle w:val="w"/>
        </w:rPr>
      </w:pPr>
      <w:r>
        <w:rPr>
          <w:rStyle w:val="w"/>
        </w:rPr>
        <w:t xml:space="preserve">            </w:t>
      </w:r>
      <w:r>
        <w:rPr>
          <w:rStyle w:val="nl"/>
        </w:rPr>
        <w:t>"instId"</w:t>
      </w:r>
      <w:r>
        <w:rPr>
          <w:rStyle w:val="p"/>
        </w:rPr>
        <w:t>:</w:t>
      </w:r>
      <w:r>
        <w:rPr>
          <w:rStyle w:val="w"/>
        </w:rPr>
        <w:t xml:space="preserve"> </w:t>
      </w:r>
      <w:r>
        <w:rPr>
          <w:rStyle w:val="s2"/>
        </w:rPr>
        <w:t>"BTC-USD-221230-16600-P"</w:t>
      </w:r>
      <w:r>
        <w:rPr>
          <w:rStyle w:val="p"/>
        </w:rPr>
        <w:t>,</w:t>
      </w:r>
    </w:p>
    <w:p w:rsidR="00000000" w:rsidRDefault="00000000">
      <w:pPr>
        <w:pStyle w:val="HTML0"/>
        <w:divId w:val="1643734299"/>
        <w:rPr>
          <w:rStyle w:val="w"/>
        </w:rPr>
      </w:pPr>
      <w:r>
        <w:rPr>
          <w:rStyle w:val="w"/>
        </w:rPr>
        <w:t xml:space="preserve">            </w:t>
      </w:r>
      <w:r>
        <w:rPr>
          <w:rStyle w:val="nl"/>
        </w:rPr>
        <w:t>"markPx"</w:t>
      </w:r>
      <w:r>
        <w:rPr>
          <w:rStyle w:val="p"/>
        </w:rPr>
        <w:t>:</w:t>
      </w:r>
      <w:r>
        <w:rPr>
          <w:rStyle w:val="w"/>
        </w:rPr>
        <w:t xml:space="preserve"> </w:t>
      </w:r>
      <w:r>
        <w:rPr>
          <w:rStyle w:val="s2"/>
        </w:rPr>
        <w:t>"0.006308943261227884"</w:t>
      </w:r>
      <w:r>
        <w:rPr>
          <w:rStyle w:val="p"/>
        </w:rPr>
        <w:t>,</w:t>
      </w:r>
    </w:p>
    <w:p w:rsidR="00000000" w:rsidRDefault="00000000">
      <w:pPr>
        <w:pStyle w:val="HTML0"/>
        <w:divId w:val="1643734299"/>
        <w:rPr>
          <w:rStyle w:val="w"/>
        </w:rPr>
      </w:pPr>
      <w:r>
        <w:rPr>
          <w:rStyle w:val="w"/>
        </w:rPr>
        <w:t xml:space="preserve">            </w:t>
      </w:r>
      <w:r>
        <w:rPr>
          <w:rStyle w:val="nl"/>
        </w:rPr>
        <w:t>"optType"</w:t>
      </w:r>
      <w:r>
        <w:rPr>
          <w:rStyle w:val="p"/>
        </w:rPr>
        <w:t>:</w:t>
      </w:r>
      <w:r>
        <w:rPr>
          <w:rStyle w:val="w"/>
        </w:rPr>
        <w:t xml:space="preserve"> </w:t>
      </w:r>
      <w:r>
        <w:rPr>
          <w:rStyle w:val="s2"/>
        </w:rPr>
        <w:t>"P"</w:t>
      </w:r>
      <w:r>
        <w:rPr>
          <w:rStyle w:val="p"/>
        </w:rPr>
        <w:t>,</w:t>
      </w:r>
    </w:p>
    <w:p w:rsidR="00000000" w:rsidRDefault="00000000">
      <w:pPr>
        <w:pStyle w:val="HTML0"/>
        <w:divId w:val="1643734299"/>
        <w:rPr>
          <w:rStyle w:val="w"/>
        </w:rPr>
      </w:pPr>
      <w:r>
        <w:rPr>
          <w:rStyle w:val="w"/>
        </w:rPr>
        <w:t xml:space="preserve">            </w:t>
      </w:r>
      <w:r>
        <w:rPr>
          <w:rStyle w:val="nl"/>
        </w:rPr>
        <w:t>"px"</w:t>
      </w:r>
      <w:r>
        <w:rPr>
          <w:rStyle w:val="p"/>
        </w:rPr>
        <w:t>:</w:t>
      </w:r>
      <w:r>
        <w:rPr>
          <w:rStyle w:val="w"/>
        </w:rPr>
        <w:t xml:space="preserve"> </w:t>
      </w:r>
      <w:r>
        <w:rPr>
          <w:rStyle w:val="s2"/>
        </w:rPr>
        <w:t>"0.005"</w:t>
      </w:r>
      <w:r>
        <w:rPr>
          <w:rStyle w:val="p"/>
        </w:rPr>
        <w:t>,</w:t>
      </w:r>
    </w:p>
    <w:p w:rsidR="00000000" w:rsidRDefault="00000000">
      <w:pPr>
        <w:pStyle w:val="HTML0"/>
        <w:divId w:val="1643734299"/>
        <w:rPr>
          <w:rStyle w:val="w"/>
        </w:rPr>
      </w:pPr>
      <w:r>
        <w:rPr>
          <w:rStyle w:val="w"/>
        </w:rPr>
        <w:t xml:space="preserve">            </w:t>
      </w:r>
      <w:r>
        <w:rPr>
          <w:rStyle w:val="nl"/>
        </w:rPr>
        <w:t>"side"</w:t>
      </w:r>
      <w:r>
        <w:rPr>
          <w:rStyle w:val="p"/>
        </w:rPr>
        <w:t>:</w:t>
      </w:r>
      <w:r>
        <w:rPr>
          <w:rStyle w:val="w"/>
        </w:rPr>
        <w:t xml:space="preserve"> </w:t>
      </w:r>
      <w:r>
        <w:rPr>
          <w:rStyle w:val="s2"/>
        </w:rPr>
        <w:t>"sell"</w:t>
      </w:r>
      <w:r>
        <w:rPr>
          <w:rStyle w:val="p"/>
        </w:rPr>
        <w:t>,</w:t>
      </w:r>
    </w:p>
    <w:p w:rsidR="00000000" w:rsidRDefault="00000000">
      <w:pPr>
        <w:pStyle w:val="HTML0"/>
        <w:divId w:val="1643734299"/>
        <w:rPr>
          <w:rStyle w:val="w"/>
        </w:rPr>
      </w:pPr>
      <w:r>
        <w:rPr>
          <w:rStyle w:val="w"/>
        </w:rPr>
        <w:t xml:space="preserve">            </w:t>
      </w:r>
      <w:r>
        <w:rPr>
          <w:rStyle w:val="nl"/>
        </w:rPr>
        <w:t>"sz"</w:t>
      </w:r>
      <w:r>
        <w:rPr>
          <w:rStyle w:val="p"/>
        </w:rPr>
        <w:t>:</w:t>
      </w:r>
      <w:r>
        <w:rPr>
          <w:rStyle w:val="w"/>
        </w:rPr>
        <w:t xml:space="preserve"> </w:t>
      </w:r>
      <w:r>
        <w:rPr>
          <w:rStyle w:val="s2"/>
        </w:rPr>
        <w:t>"30"</w:t>
      </w:r>
      <w:r>
        <w:rPr>
          <w:rStyle w:val="p"/>
        </w:rPr>
        <w:t>,</w:t>
      </w:r>
    </w:p>
    <w:p w:rsidR="00000000" w:rsidRDefault="00000000">
      <w:pPr>
        <w:pStyle w:val="HTML0"/>
        <w:divId w:val="1643734299"/>
        <w:rPr>
          <w:rStyle w:val="w"/>
        </w:rPr>
      </w:pPr>
      <w:r>
        <w:rPr>
          <w:rStyle w:val="w"/>
        </w:rPr>
        <w:t xml:space="preserve">            </w:t>
      </w:r>
      <w:r>
        <w:rPr>
          <w:rStyle w:val="nl"/>
        </w:rPr>
        <w:t>"tradeId"</w:t>
      </w:r>
      <w:r>
        <w:rPr>
          <w:rStyle w:val="p"/>
        </w:rPr>
        <w:t>:</w:t>
      </w:r>
      <w:r>
        <w:rPr>
          <w:rStyle w:val="w"/>
        </w:rPr>
        <w:t xml:space="preserve"> </w:t>
      </w:r>
      <w:r>
        <w:rPr>
          <w:rStyle w:val="s2"/>
        </w:rPr>
        <w:t>"65"</w:t>
      </w:r>
      <w:r>
        <w:rPr>
          <w:rStyle w:val="p"/>
        </w:rPr>
        <w:t>,</w:t>
      </w:r>
    </w:p>
    <w:p w:rsidR="00000000" w:rsidRDefault="00000000">
      <w:pPr>
        <w:pStyle w:val="HTML0"/>
        <w:divId w:val="1643734299"/>
        <w:rPr>
          <w:rStyle w:val="w"/>
        </w:rPr>
      </w:pPr>
      <w:r>
        <w:rPr>
          <w:rStyle w:val="w"/>
        </w:rPr>
        <w:t xml:space="preserve">            </w:t>
      </w:r>
      <w:r>
        <w:rPr>
          <w:rStyle w:val="nl"/>
        </w:rPr>
        <w:t>"ts"</w:t>
      </w:r>
      <w:r>
        <w:rPr>
          <w:rStyle w:val="p"/>
        </w:rPr>
        <w:t>:</w:t>
      </w:r>
      <w:r>
        <w:rPr>
          <w:rStyle w:val="w"/>
        </w:rPr>
        <w:t xml:space="preserve"> </w:t>
      </w:r>
      <w:r>
        <w:rPr>
          <w:rStyle w:val="s2"/>
        </w:rPr>
        <w:t>"1672225112048"</w:t>
      </w:r>
    </w:p>
    <w:p w:rsidR="00000000" w:rsidRDefault="00000000">
      <w:pPr>
        <w:pStyle w:val="HTML0"/>
        <w:divId w:val="1643734299"/>
        <w:rPr>
          <w:rStyle w:val="w"/>
        </w:rPr>
      </w:pPr>
      <w:r>
        <w:rPr>
          <w:rStyle w:val="w"/>
        </w:rPr>
        <w:t xml:space="preserve">        </w:t>
      </w:r>
      <w:r>
        <w:rPr>
          <w:rStyle w:val="p"/>
        </w:rPr>
        <w:t>}</w:t>
      </w:r>
    </w:p>
    <w:p w:rsidR="00000000" w:rsidRDefault="00000000">
      <w:pPr>
        <w:pStyle w:val="HTML0"/>
        <w:divId w:val="1643734299"/>
        <w:rPr>
          <w:rStyle w:val="w"/>
        </w:rPr>
      </w:pPr>
      <w:r>
        <w:rPr>
          <w:rStyle w:val="w"/>
        </w:rPr>
        <w:t xml:space="preserve">    </w:t>
      </w:r>
      <w:r>
        <w:rPr>
          <w:rStyle w:val="p"/>
        </w:rPr>
        <w:t>],</w:t>
      </w:r>
    </w:p>
    <w:p w:rsidR="00000000" w:rsidRDefault="00000000">
      <w:pPr>
        <w:pStyle w:val="HTML0"/>
        <w:divId w:val="1643734299"/>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643734299"/>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625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instFamily</w:t>
            </w:r>
          </w:p>
        </w:tc>
        <w:tc>
          <w:tcPr>
            <w:tcW w:w="0" w:type="auto"/>
            <w:vAlign w:val="center"/>
            <w:hideMark/>
          </w:tcPr>
          <w:p w:rsidR="00000000" w:rsidRDefault="00000000">
            <w:r>
              <w:t>String</w:t>
            </w:r>
          </w:p>
        </w:tc>
        <w:tc>
          <w:tcPr>
            <w:tcW w:w="0" w:type="auto"/>
            <w:vAlign w:val="center"/>
            <w:hideMark/>
          </w:tcPr>
          <w:p w:rsidR="00000000" w:rsidRDefault="00000000">
            <w:r>
              <w:t>Instrument family</w:t>
            </w:r>
          </w:p>
        </w:tc>
      </w:tr>
      <w:tr w:rsidR="00000000">
        <w:trPr>
          <w:divId w:val="175387555"/>
          <w:tblCellSpacing w:w="15" w:type="dxa"/>
        </w:trPr>
        <w:tc>
          <w:tcPr>
            <w:tcW w:w="0" w:type="auto"/>
            <w:vAlign w:val="center"/>
            <w:hideMark/>
          </w:tcPr>
          <w:p w:rsidR="00000000" w:rsidRDefault="00000000">
            <w:r>
              <w:t>tradeId</w:t>
            </w:r>
          </w:p>
        </w:tc>
        <w:tc>
          <w:tcPr>
            <w:tcW w:w="0" w:type="auto"/>
            <w:vAlign w:val="center"/>
            <w:hideMark/>
          </w:tcPr>
          <w:p w:rsidR="00000000" w:rsidRDefault="00000000">
            <w:r>
              <w:t>String</w:t>
            </w:r>
          </w:p>
        </w:tc>
        <w:tc>
          <w:tcPr>
            <w:tcW w:w="0" w:type="auto"/>
            <w:vAlign w:val="center"/>
            <w:hideMark/>
          </w:tcPr>
          <w:p w:rsidR="00000000" w:rsidRDefault="00000000">
            <w:r>
              <w:t>Trade ID</w:t>
            </w:r>
          </w:p>
        </w:tc>
      </w:tr>
      <w:tr w:rsidR="00000000">
        <w:trPr>
          <w:divId w:val="175387555"/>
          <w:tblCellSpacing w:w="15" w:type="dxa"/>
        </w:trPr>
        <w:tc>
          <w:tcPr>
            <w:tcW w:w="0" w:type="auto"/>
            <w:vAlign w:val="center"/>
            <w:hideMark/>
          </w:tcPr>
          <w:p w:rsidR="00000000" w:rsidRDefault="00000000">
            <w:r>
              <w:t>px</w:t>
            </w:r>
          </w:p>
        </w:tc>
        <w:tc>
          <w:tcPr>
            <w:tcW w:w="0" w:type="auto"/>
            <w:vAlign w:val="center"/>
            <w:hideMark/>
          </w:tcPr>
          <w:p w:rsidR="00000000" w:rsidRDefault="00000000">
            <w:r>
              <w:t>String</w:t>
            </w:r>
          </w:p>
        </w:tc>
        <w:tc>
          <w:tcPr>
            <w:tcW w:w="0" w:type="auto"/>
            <w:vAlign w:val="center"/>
            <w:hideMark/>
          </w:tcPr>
          <w:p w:rsidR="00000000" w:rsidRDefault="00000000">
            <w:r>
              <w:t>Trade price</w:t>
            </w:r>
          </w:p>
        </w:tc>
      </w:tr>
      <w:tr w:rsidR="00000000">
        <w:trPr>
          <w:divId w:val="175387555"/>
          <w:tblCellSpacing w:w="15" w:type="dxa"/>
        </w:trPr>
        <w:tc>
          <w:tcPr>
            <w:tcW w:w="0" w:type="auto"/>
            <w:vAlign w:val="center"/>
            <w:hideMark/>
          </w:tcPr>
          <w:p w:rsidR="00000000" w:rsidRDefault="00000000">
            <w:r>
              <w:t>sz</w:t>
            </w:r>
          </w:p>
        </w:tc>
        <w:tc>
          <w:tcPr>
            <w:tcW w:w="0" w:type="auto"/>
            <w:vAlign w:val="center"/>
            <w:hideMark/>
          </w:tcPr>
          <w:p w:rsidR="00000000" w:rsidRDefault="00000000">
            <w:r>
              <w:t>String</w:t>
            </w:r>
          </w:p>
        </w:tc>
        <w:tc>
          <w:tcPr>
            <w:tcW w:w="0" w:type="auto"/>
            <w:vAlign w:val="center"/>
            <w:hideMark/>
          </w:tcPr>
          <w:p w:rsidR="00000000" w:rsidRDefault="00000000">
            <w:r>
              <w:t>Trade quantity</w:t>
            </w:r>
          </w:p>
        </w:tc>
      </w:tr>
      <w:tr w:rsidR="00000000">
        <w:trPr>
          <w:divId w:val="175387555"/>
          <w:tblCellSpacing w:w="15" w:type="dxa"/>
        </w:trPr>
        <w:tc>
          <w:tcPr>
            <w:tcW w:w="0" w:type="auto"/>
            <w:vAlign w:val="center"/>
            <w:hideMark/>
          </w:tcPr>
          <w:p w:rsidR="00000000" w:rsidRDefault="00000000">
            <w:r>
              <w:t>side</w:t>
            </w:r>
          </w:p>
        </w:tc>
        <w:tc>
          <w:tcPr>
            <w:tcW w:w="0" w:type="auto"/>
            <w:vAlign w:val="center"/>
            <w:hideMark/>
          </w:tcPr>
          <w:p w:rsidR="00000000" w:rsidRDefault="00000000">
            <w:r>
              <w:t>String</w:t>
            </w:r>
          </w:p>
        </w:tc>
        <w:tc>
          <w:tcPr>
            <w:tcW w:w="0" w:type="auto"/>
            <w:vAlign w:val="center"/>
            <w:hideMark/>
          </w:tcPr>
          <w:p w:rsidR="00000000" w:rsidRDefault="00000000">
            <w:r>
              <w:t xml:space="preserve">Trade side </w:t>
            </w:r>
            <w:r>
              <w:br/>
            </w:r>
            <w:r>
              <w:rPr>
                <w:rStyle w:val="HTML"/>
              </w:rPr>
              <w:t>buy</w:t>
            </w:r>
            <w:r>
              <w:t xml:space="preserve"> </w:t>
            </w:r>
            <w:r>
              <w:br/>
            </w:r>
            <w:r>
              <w:rPr>
                <w:rStyle w:val="HTML"/>
              </w:rPr>
              <w:t>sell</w:t>
            </w:r>
          </w:p>
        </w:tc>
      </w:tr>
      <w:tr w:rsidR="00000000">
        <w:trPr>
          <w:divId w:val="175387555"/>
          <w:tblCellSpacing w:w="15" w:type="dxa"/>
        </w:trPr>
        <w:tc>
          <w:tcPr>
            <w:tcW w:w="0" w:type="auto"/>
            <w:vAlign w:val="center"/>
            <w:hideMark/>
          </w:tcPr>
          <w:p w:rsidR="00000000" w:rsidRDefault="00000000">
            <w:r>
              <w:t>optType</w:t>
            </w:r>
          </w:p>
        </w:tc>
        <w:tc>
          <w:tcPr>
            <w:tcW w:w="0" w:type="auto"/>
            <w:vAlign w:val="center"/>
            <w:hideMark/>
          </w:tcPr>
          <w:p w:rsidR="00000000" w:rsidRDefault="00000000">
            <w:r>
              <w:t>String</w:t>
            </w:r>
          </w:p>
        </w:tc>
        <w:tc>
          <w:tcPr>
            <w:tcW w:w="0" w:type="auto"/>
            <w:vAlign w:val="center"/>
            <w:hideMark/>
          </w:tcPr>
          <w:p w:rsidR="00000000" w:rsidRDefault="00000000">
            <w:r>
              <w:t>Option type, C: Call P: Put</w:t>
            </w:r>
          </w:p>
        </w:tc>
      </w:tr>
      <w:tr w:rsidR="00000000">
        <w:trPr>
          <w:divId w:val="175387555"/>
          <w:tblCellSpacing w:w="15" w:type="dxa"/>
        </w:trPr>
        <w:tc>
          <w:tcPr>
            <w:tcW w:w="0" w:type="auto"/>
            <w:vAlign w:val="center"/>
            <w:hideMark/>
          </w:tcPr>
          <w:p w:rsidR="00000000" w:rsidRDefault="00000000">
            <w:r>
              <w:t>fillVol</w:t>
            </w:r>
          </w:p>
        </w:tc>
        <w:tc>
          <w:tcPr>
            <w:tcW w:w="0" w:type="auto"/>
            <w:vAlign w:val="center"/>
            <w:hideMark/>
          </w:tcPr>
          <w:p w:rsidR="00000000" w:rsidRDefault="00000000">
            <w:r>
              <w:t>String</w:t>
            </w:r>
          </w:p>
        </w:tc>
        <w:tc>
          <w:tcPr>
            <w:tcW w:w="0" w:type="auto"/>
            <w:vAlign w:val="center"/>
            <w:hideMark/>
          </w:tcPr>
          <w:p w:rsidR="00000000" w:rsidRDefault="00000000">
            <w:r>
              <w:t>Implied volatility while trading (Correspond to trade price)</w:t>
            </w:r>
          </w:p>
        </w:tc>
      </w:tr>
      <w:tr w:rsidR="00000000">
        <w:trPr>
          <w:divId w:val="175387555"/>
          <w:tblCellSpacing w:w="15" w:type="dxa"/>
        </w:trPr>
        <w:tc>
          <w:tcPr>
            <w:tcW w:w="0" w:type="auto"/>
            <w:vAlign w:val="center"/>
            <w:hideMark/>
          </w:tcPr>
          <w:p w:rsidR="00000000" w:rsidRDefault="00000000">
            <w:r>
              <w:t>fwdPx</w:t>
            </w:r>
          </w:p>
        </w:tc>
        <w:tc>
          <w:tcPr>
            <w:tcW w:w="0" w:type="auto"/>
            <w:vAlign w:val="center"/>
            <w:hideMark/>
          </w:tcPr>
          <w:p w:rsidR="00000000" w:rsidRDefault="00000000">
            <w:r>
              <w:t>String</w:t>
            </w:r>
          </w:p>
        </w:tc>
        <w:tc>
          <w:tcPr>
            <w:tcW w:w="0" w:type="auto"/>
            <w:vAlign w:val="center"/>
            <w:hideMark/>
          </w:tcPr>
          <w:p w:rsidR="00000000" w:rsidRDefault="00000000">
            <w:r>
              <w:t>Forward price while trading</w:t>
            </w:r>
          </w:p>
        </w:tc>
      </w:tr>
      <w:tr w:rsidR="00000000">
        <w:trPr>
          <w:divId w:val="175387555"/>
          <w:tblCellSpacing w:w="15" w:type="dxa"/>
        </w:trPr>
        <w:tc>
          <w:tcPr>
            <w:tcW w:w="0" w:type="auto"/>
            <w:vAlign w:val="center"/>
            <w:hideMark/>
          </w:tcPr>
          <w:p w:rsidR="00000000" w:rsidRDefault="00000000">
            <w:r>
              <w:t>idxPx</w:t>
            </w:r>
          </w:p>
        </w:tc>
        <w:tc>
          <w:tcPr>
            <w:tcW w:w="0" w:type="auto"/>
            <w:vAlign w:val="center"/>
            <w:hideMark/>
          </w:tcPr>
          <w:p w:rsidR="00000000" w:rsidRDefault="00000000">
            <w:r>
              <w:t>String</w:t>
            </w:r>
          </w:p>
        </w:tc>
        <w:tc>
          <w:tcPr>
            <w:tcW w:w="0" w:type="auto"/>
            <w:vAlign w:val="center"/>
            <w:hideMark/>
          </w:tcPr>
          <w:p w:rsidR="00000000" w:rsidRDefault="00000000">
            <w:r>
              <w:t>Index price while trading</w:t>
            </w:r>
          </w:p>
        </w:tc>
      </w:tr>
      <w:tr w:rsidR="00000000">
        <w:trPr>
          <w:divId w:val="175387555"/>
          <w:tblCellSpacing w:w="15" w:type="dxa"/>
        </w:trPr>
        <w:tc>
          <w:tcPr>
            <w:tcW w:w="0" w:type="auto"/>
            <w:vAlign w:val="center"/>
            <w:hideMark/>
          </w:tcPr>
          <w:p w:rsidR="00000000" w:rsidRDefault="00000000">
            <w:r>
              <w:t>markPx</w:t>
            </w:r>
          </w:p>
        </w:tc>
        <w:tc>
          <w:tcPr>
            <w:tcW w:w="0" w:type="auto"/>
            <w:vAlign w:val="center"/>
            <w:hideMark/>
          </w:tcPr>
          <w:p w:rsidR="00000000" w:rsidRDefault="00000000">
            <w:r>
              <w:t>String</w:t>
            </w:r>
          </w:p>
        </w:tc>
        <w:tc>
          <w:tcPr>
            <w:tcW w:w="0" w:type="auto"/>
            <w:vAlign w:val="center"/>
            <w:hideMark/>
          </w:tcPr>
          <w:p w:rsidR="00000000" w:rsidRDefault="00000000">
            <w:r>
              <w:t>Mark price while trading</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Trade time, Unix timestamp format in milliseconds, e.g. </w:t>
            </w:r>
            <w:r>
              <w:rPr>
                <w:rStyle w:val="HTML"/>
              </w:rPr>
              <w:t>1597026383085</w:t>
            </w:r>
            <w:r>
              <w:t>.</w:t>
            </w:r>
          </w:p>
        </w:tc>
      </w:tr>
    </w:tbl>
    <w:p w:rsidR="00000000" w:rsidRDefault="00000000">
      <w:pPr>
        <w:pStyle w:val="3"/>
        <w:divId w:val="175387555"/>
      </w:pPr>
      <w:r>
        <w:t>GET / 24H total volume</w:t>
      </w:r>
    </w:p>
    <w:p w:rsidR="00000000" w:rsidRDefault="00000000">
      <w:pPr>
        <w:pStyle w:val="a5"/>
        <w:divId w:val="175387555"/>
      </w:pPr>
      <w:r>
        <w:t>The 24-hour trading volume is calculated on a rolling basis.</w:t>
      </w:r>
    </w:p>
    <w:p w:rsidR="00000000" w:rsidRDefault="00000000">
      <w:pPr>
        <w:pStyle w:val="4"/>
        <w:divId w:val="175387555"/>
      </w:pPr>
      <w:r>
        <w:t>Rate Limit: 2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/api/v5/market/platform-24-volume</w:t>
      </w:r>
    </w:p>
    <w:p w:rsidR="00000000" w:rsidRDefault="00000000">
      <w:pPr>
        <w:pStyle w:val="a5"/>
        <w:ind w:left="720" w:right="720"/>
        <w:divId w:val="2041660313"/>
      </w:pPr>
      <w:r>
        <w:t>Request Example</w:t>
      </w:r>
    </w:p>
    <w:p w:rsidR="00000000" w:rsidRDefault="00000000">
      <w:pPr>
        <w:pStyle w:val="HTML0"/>
        <w:divId w:val="1634291911"/>
        <w:rPr>
          <w:rStyle w:val="HTML"/>
        </w:rPr>
      </w:pPr>
      <w:r>
        <w:rPr>
          <w:rStyle w:val="HTML"/>
        </w:rPr>
        <w:t>GET /api/v5/market/platform-24-volume</w:t>
      </w:r>
    </w:p>
    <w:p w:rsidR="00000000" w:rsidRDefault="00000000">
      <w:pPr>
        <w:pStyle w:val="HTML0"/>
        <w:divId w:val="1634291911"/>
        <w:rPr>
          <w:rStyle w:val="HTML"/>
        </w:rPr>
      </w:pPr>
    </w:p>
    <w:p w:rsidR="00000000" w:rsidRDefault="00000000">
      <w:pPr>
        <w:pStyle w:val="HTML0"/>
        <w:divId w:val="154498914"/>
        <w:rPr>
          <w:rStyle w:val="HTML"/>
          <w:vanish/>
        </w:rPr>
      </w:pPr>
      <w:r>
        <w:rPr>
          <w:rStyle w:val="kn"/>
          <w:vanish/>
        </w:rPr>
        <w:t>import</w:t>
      </w:r>
      <w:r>
        <w:rPr>
          <w:rStyle w:val="HTML"/>
          <w:vanish/>
        </w:rPr>
        <w:t xml:space="preserve"> </w:t>
      </w:r>
      <w:r>
        <w:rPr>
          <w:rStyle w:val="nn"/>
          <w:vanish/>
        </w:rPr>
        <w:t>okx.MarketData</w:t>
      </w:r>
      <w:r>
        <w:rPr>
          <w:rStyle w:val="HTML"/>
          <w:vanish/>
        </w:rPr>
        <w:t xml:space="preserve"> </w:t>
      </w:r>
      <w:r>
        <w:rPr>
          <w:rStyle w:val="k"/>
          <w:vanish/>
        </w:rPr>
        <w:t>as</w:t>
      </w:r>
      <w:r>
        <w:rPr>
          <w:rStyle w:val="HTML"/>
          <w:vanish/>
        </w:rPr>
        <w:t xml:space="preserve"> </w:t>
      </w:r>
      <w:r>
        <w:rPr>
          <w:rStyle w:val="n"/>
          <w:vanish/>
        </w:rPr>
        <w:t>MarketData</w:t>
      </w:r>
    </w:p>
    <w:p w:rsidR="00000000" w:rsidRDefault="00000000">
      <w:pPr>
        <w:pStyle w:val="HTML0"/>
        <w:divId w:val="154498914"/>
        <w:rPr>
          <w:rStyle w:val="HTML"/>
          <w:vanish/>
        </w:rPr>
      </w:pPr>
    </w:p>
    <w:p w:rsidR="00000000" w:rsidRDefault="00000000">
      <w:pPr>
        <w:pStyle w:val="HTML0"/>
        <w:divId w:val="154498914"/>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trading:0 , demo trading:1</w:t>
      </w:r>
    </w:p>
    <w:p w:rsidR="00000000" w:rsidRDefault="00000000">
      <w:pPr>
        <w:pStyle w:val="HTML0"/>
        <w:divId w:val="154498914"/>
        <w:rPr>
          <w:rStyle w:val="HTML"/>
          <w:vanish/>
        </w:rPr>
      </w:pPr>
    </w:p>
    <w:p w:rsidR="00000000" w:rsidRDefault="00000000">
      <w:pPr>
        <w:pStyle w:val="HTML0"/>
        <w:divId w:val="154498914"/>
        <w:rPr>
          <w:rStyle w:val="HTML"/>
          <w:vanish/>
        </w:rPr>
      </w:pPr>
      <w:r>
        <w:rPr>
          <w:rStyle w:val="n"/>
          <w:vanish/>
        </w:rPr>
        <w:t>marketDataAPI</w:t>
      </w:r>
      <w:r>
        <w:rPr>
          <w:rStyle w:val="HTML"/>
          <w:vanish/>
        </w:rPr>
        <w:t xml:space="preserve"> </w:t>
      </w:r>
      <w:r>
        <w:rPr>
          <w:rStyle w:val="o"/>
          <w:vanish/>
        </w:rPr>
        <w:t>=</w:t>
      </w:r>
      <w:r>
        <w:rPr>
          <w:rStyle w:val="HTML"/>
          <w:vanish/>
        </w:rPr>
        <w:t xml:space="preserve">  </w:t>
      </w:r>
      <w:r>
        <w:rPr>
          <w:rStyle w:val="n"/>
          <w:vanish/>
        </w:rPr>
        <w:t>MarketData</w:t>
      </w:r>
      <w:r>
        <w:rPr>
          <w:rStyle w:val="p"/>
          <w:vanish/>
        </w:rPr>
        <w:t>.</w:t>
      </w:r>
      <w:r>
        <w:rPr>
          <w:rStyle w:val="n"/>
          <w:vanish/>
        </w:rPr>
        <w:t>MarketAPI</w:t>
      </w:r>
      <w:r>
        <w:rPr>
          <w:rStyle w:val="p"/>
          <w:vanish/>
        </w:rPr>
        <w:t>(</w:t>
      </w:r>
      <w:r>
        <w:rPr>
          <w:rStyle w:val="n"/>
          <w:vanish/>
        </w:rPr>
        <w:t>flag</w:t>
      </w:r>
      <w:r>
        <w:rPr>
          <w:rStyle w:val="o"/>
          <w:vanish/>
        </w:rPr>
        <w:t>=</w:t>
      </w:r>
      <w:r>
        <w:rPr>
          <w:rStyle w:val="n"/>
          <w:vanish/>
        </w:rPr>
        <w:t>flag</w:t>
      </w:r>
      <w:r>
        <w:rPr>
          <w:rStyle w:val="p"/>
          <w:vanish/>
        </w:rPr>
        <w:t>)</w:t>
      </w:r>
    </w:p>
    <w:p w:rsidR="00000000" w:rsidRDefault="00000000">
      <w:pPr>
        <w:pStyle w:val="HTML0"/>
        <w:divId w:val="154498914"/>
        <w:rPr>
          <w:rStyle w:val="HTML"/>
          <w:vanish/>
        </w:rPr>
      </w:pPr>
    </w:p>
    <w:p w:rsidR="00000000" w:rsidRDefault="00000000">
      <w:pPr>
        <w:pStyle w:val="HTML0"/>
        <w:divId w:val="154498914"/>
        <w:rPr>
          <w:rStyle w:val="c1"/>
          <w:vanish/>
        </w:rPr>
      </w:pPr>
      <w:r>
        <w:rPr>
          <w:rStyle w:val="c1"/>
          <w:vanish/>
        </w:rPr>
        <w:t># Retrieve 24 total volume</w:t>
      </w:r>
    </w:p>
    <w:p w:rsidR="00000000" w:rsidRDefault="00000000">
      <w:pPr>
        <w:pStyle w:val="HTML0"/>
        <w:divId w:val="154498914"/>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marketDataAPI</w:t>
      </w:r>
      <w:r>
        <w:rPr>
          <w:rStyle w:val="p"/>
          <w:vanish/>
        </w:rPr>
        <w:t>.</w:t>
      </w:r>
      <w:r>
        <w:rPr>
          <w:rStyle w:val="n"/>
          <w:vanish/>
        </w:rPr>
        <w:t>get_volume</w:t>
      </w:r>
      <w:r>
        <w:rPr>
          <w:rStyle w:val="p"/>
          <w:vanish/>
        </w:rPr>
        <w:t>()</w:t>
      </w:r>
    </w:p>
    <w:p w:rsidR="00000000" w:rsidRDefault="00000000">
      <w:pPr>
        <w:pStyle w:val="HTML0"/>
        <w:divId w:val="154498914"/>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a5"/>
        <w:ind w:left="720" w:right="720"/>
        <w:divId w:val="449979234"/>
      </w:pPr>
      <w:r>
        <w:t>Response Example</w:t>
      </w:r>
    </w:p>
    <w:p w:rsidR="00000000" w:rsidRDefault="00000000">
      <w:pPr>
        <w:pStyle w:val="HTML0"/>
        <w:divId w:val="1752308153"/>
        <w:rPr>
          <w:rStyle w:val="w"/>
        </w:rPr>
      </w:pPr>
      <w:r>
        <w:rPr>
          <w:rStyle w:val="p"/>
        </w:rPr>
        <w:t>{</w:t>
      </w:r>
    </w:p>
    <w:p w:rsidR="00000000" w:rsidRDefault="00000000">
      <w:pPr>
        <w:pStyle w:val="HTML0"/>
        <w:divId w:val="1752308153"/>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1752308153"/>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1752308153"/>
        <w:rPr>
          <w:rStyle w:val="w"/>
        </w:rPr>
      </w:pPr>
      <w:r>
        <w:rPr>
          <w:rStyle w:val="w"/>
        </w:rPr>
        <w:t xml:space="preserve">    </w:t>
      </w:r>
      <w:r>
        <w:rPr>
          <w:rStyle w:val="nl"/>
        </w:rPr>
        <w:t>"data"</w:t>
      </w:r>
      <w:r>
        <w:rPr>
          <w:rStyle w:val="p"/>
        </w:rPr>
        <w:t>:[</w:t>
      </w:r>
    </w:p>
    <w:p w:rsidR="00000000" w:rsidRDefault="00000000">
      <w:pPr>
        <w:pStyle w:val="HTML0"/>
        <w:divId w:val="1752308153"/>
        <w:rPr>
          <w:rStyle w:val="w"/>
        </w:rPr>
      </w:pPr>
      <w:r>
        <w:rPr>
          <w:rStyle w:val="w"/>
        </w:rPr>
        <w:t xml:space="preserve">     </w:t>
      </w:r>
      <w:r>
        <w:rPr>
          <w:rStyle w:val="p"/>
        </w:rPr>
        <w:t>{</w:t>
      </w:r>
    </w:p>
    <w:p w:rsidR="00000000" w:rsidRDefault="00000000">
      <w:pPr>
        <w:pStyle w:val="HTML0"/>
        <w:divId w:val="1752308153"/>
        <w:rPr>
          <w:rStyle w:val="w"/>
        </w:rPr>
      </w:pPr>
      <w:r>
        <w:rPr>
          <w:rStyle w:val="w"/>
        </w:rPr>
        <w:t xml:space="preserve">         </w:t>
      </w:r>
      <w:r>
        <w:rPr>
          <w:rStyle w:val="nl"/>
        </w:rPr>
        <w:t>"volCny"</w:t>
      </w:r>
      <w:r>
        <w:rPr>
          <w:rStyle w:val="p"/>
        </w:rPr>
        <w:t>:</w:t>
      </w:r>
      <w:r>
        <w:rPr>
          <w:rStyle w:val="w"/>
        </w:rPr>
        <w:t xml:space="preserve"> </w:t>
      </w:r>
      <w:r>
        <w:rPr>
          <w:rStyle w:val="s2"/>
        </w:rPr>
        <w:t>"230900886396766"</w:t>
      </w:r>
      <w:r>
        <w:rPr>
          <w:rStyle w:val="p"/>
        </w:rPr>
        <w:t>,</w:t>
      </w:r>
    </w:p>
    <w:p w:rsidR="00000000" w:rsidRDefault="00000000">
      <w:pPr>
        <w:pStyle w:val="HTML0"/>
        <w:divId w:val="1752308153"/>
        <w:rPr>
          <w:rStyle w:val="w"/>
        </w:rPr>
      </w:pPr>
      <w:r>
        <w:rPr>
          <w:rStyle w:val="w"/>
        </w:rPr>
        <w:t xml:space="preserve">         </w:t>
      </w:r>
      <w:r>
        <w:rPr>
          <w:rStyle w:val="nl"/>
        </w:rPr>
        <w:t>"volUsd"</w:t>
      </w:r>
      <w:r>
        <w:rPr>
          <w:rStyle w:val="p"/>
        </w:rPr>
        <w:t>:</w:t>
      </w:r>
      <w:r>
        <w:rPr>
          <w:rStyle w:val="w"/>
        </w:rPr>
        <w:t xml:space="preserve"> </w:t>
      </w:r>
      <w:r>
        <w:rPr>
          <w:rStyle w:val="s2"/>
        </w:rPr>
        <w:t>"34462818865189"</w:t>
      </w:r>
      <w:r>
        <w:rPr>
          <w:rStyle w:val="p"/>
        </w:rPr>
        <w:t>,</w:t>
      </w:r>
    </w:p>
    <w:p w:rsidR="00000000" w:rsidRDefault="00000000">
      <w:pPr>
        <w:pStyle w:val="HTML0"/>
        <w:divId w:val="1752308153"/>
        <w:rPr>
          <w:rStyle w:val="w"/>
        </w:rPr>
      </w:pPr>
      <w:r>
        <w:rPr>
          <w:rStyle w:val="w"/>
        </w:rPr>
        <w:t xml:space="preserve">         </w:t>
      </w:r>
      <w:r>
        <w:rPr>
          <w:rStyle w:val="nl"/>
        </w:rPr>
        <w:t>"ts"</w:t>
      </w:r>
      <w:r>
        <w:rPr>
          <w:rStyle w:val="p"/>
        </w:rPr>
        <w:t>:</w:t>
      </w:r>
      <w:r>
        <w:rPr>
          <w:rStyle w:val="w"/>
        </w:rPr>
        <w:t xml:space="preserve"> </w:t>
      </w:r>
      <w:r>
        <w:rPr>
          <w:rStyle w:val="s2"/>
        </w:rPr>
        <w:t>"1657856040389"</w:t>
      </w:r>
    </w:p>
    <w:p w:rsidR="00000000" w:rsidRDefault="00000000">
      <w:pPr>
        <w:pStyle w:val="HTML0"/>
        <w:divId w:val="1752308153"/>
        <w:rPr>
          <w:rStyle w:val="w"/>
        </w:rPr>
      </w:pPr>
      <w:r>
        <w:rPr>
          <w:rStyle w:val="w"/>
        </w:rPr>
        <w:t xml:space="preserve">     </w:t>
      </w:r>
      <w:r>
        <w:rPr>
          <w:rStyle w:val="p"/>
        </w:rPr>
        <w:t>}</w:t>
      </w:r>
    </w:p>
    <w:p w:rsidR="00000000" w:rsidRDefault="00000000">
      <w:pPr>
        <w:pStyle w:val="HTML0"/>
        <w:divId w:val="1752308153"/>
        <w:rPr>
          <w:rStyle w:val="w"/>
        </w:rPr>
      </w:pPr>
      <w:r>
        <w:rPr>
          <w:rStyle w:val="w"/>
        </w:rPr>
        <w:t xml:space="preserve">  </w:t>
      </w:r>
      <w:r>
        <w:rPr>
          <w:rStyle w:val="p"/>
        </w:rPr>
        <w:t>]</w:t>
      </w:r>
    </w:p>
    <w:p w:rsidR="00000000" w:rsidRDefault="00000000">
      <w:pPr>
        <w:pStyle w:val="HTML0"/>
        <w:divId w:val="1752308153"/>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volUsd</w:t>
            </w:r>
          </w:p>
        </w:tc>
        <w:tc>
          <w:tcPr>
            <w:tcW w:w="0" w:type="auto"/>
            <w:vAlign w:val="center"/>
            <w:hideMark/>
          </w:tcPr>
          <w:p w:rsidR="00000000" w:rsidRDefault="00000000">
            <w:r>
              <w:t>String</w:t>
            </w:r>
          </w:p>
        </w:tc>
        <w:tc>
          <w:tcPr>
            <w:tcW w:w="0" w:type="auto"/>
            <w:vAlign w:val="center"/>
            <w:hideMark/>
          </w:tcPr>
          <w:p w:rsidR="00000000" w:rsidRDefault="00000000">
            <w:r>
              <w:t>24-hour total trading volume from the order book trading in "USD"</w:t>
            </w:r>
          </w:p>
        </w:tc>
      </w:tr>
      <w:tr w:rsidR="00000000">
        <w:trPr>
          <w:divId w:val="175387555"/>
          <w:tblCellSpacing w:w="15" w:type="dxa"/>
        </w:trPr>
        <w:tc>
          <w:tcPr>
            <w:tcW w:w="0" w:type="auto"/>
            <w:vAlign w:val="center"/>
            <w:hideMark/>
          </w:tcPr>
          <w:p w:rsidR="00000000" w:rsidRDefault="00000000">
            <w:r>
              <w:t>volCny</w:t>
            </w:r>
          </w:p>
        </w:tc>
        <w:tc>
          <w:tcPr>
            <w:tcW w:w="0" w:type="auto"/>
            <w:vAlign w:val="center"/>
            <w:hideMark/>
          </w:tcPr>
          <w:p w:rsidR="00000000" w:rsidRDefault="00000000">
            <w:r>
              <w:t>String</w:t>
            </w:r>
          </w:p>
        </w:tc>
        <w:tc>
          <w:tcPr>
            <w:tcW w:w="0" w:type="auto"/>
            <w:vAlign w:val="center"/>
            <w:hideMark/>
          </w:tcPr>
          <w:p w:rsidR="00000000" w:rsidRDefault="00000000">
            <w:r>
              <w:t>24-hour total trading volume from the order book trading in "CNY"</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Data return time, Unix timestamp format in milliseconds, e.g. </w:t>
            </w:r>
            <w:r>
              <w:rPr>
                <w:rStyle w:val="HTML"/>
              </w:rPr>
              <w:t>1597026383085</w:t>
            </w:r>
          </w:p>
        </w:tc>
      </w:tr>
    </w:tbl>
    <w:p w:rsidR="00000000" w:rsidRDefault="00000000">
      <w:pPr>
        <w:pStyle w:val="3"/>
        <w:divId w:val="175387555"/>
      </w:pPr>
      <w:r>
        <w:t>GET / Call auction details</w:t>
      </w:r>
    </w:p>
    <w:p w:rsidR="00000000" w:rsidRDefault="00000000">
      <w:pPr>
        <w:pStyle w:val="a5"/>
        <w:divId w:val="175387555"/>
      </w:pPr>
      <w:r>
        <w:t>Retrieve call auction details.</w:t>
      </w:r>
    </w:p>
    <w:p w:rsidR="00000000" w:rsidRDefault="00000000">
      <w:pPr>
        <w:pStyle w:val="4"/>
        <w:divId w:val="175387555"/>
      </w:pPr>
      <w:r>
        <w:t>Rate Limit: 20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/api/v5/market/call-auction-details</w:t>
      </w:r>
    </w:p>
    <w:p w:rsidR="00000000" w:rsidRDefault="00000000">
      <w:pPr>
        <w:pStyle w:val="a5"/>
        <w:ind w:left="720" w:right="720"/>
        <w:divId w:val="610743965"/>
      </w:pPr>
      <w:r>
        <w:t>Request Example</w:t>
      </w:r>
    </w:p>
    <w:p w:rsidR="00000000" w:rsidRDefault="00000000">
      <w:pPr>
        <w:pStyle w:val="HTML0"/>
        <w:divId w:val="875847143"/>
        <w:rPr>
          <w:rStyle w:val="HTML"/>
        </w:rPr>
      </w:pPr>
      <w:r>
        <w:rPr>
          <w:rStyle w:val="HTML"/>
        </w:rPr>
        <w:t>GET /api/v5/market/call-auction-details?instId</w:t>
      </w:r>
      <w:r>
        <w:rPr>
          <w:rStyle w:val="o"/>
        </w:rPr>
        <w:t>=</w:t>
      </w:r>
      <w:r>
        <w:rPr>
          <w:rStyle w:val="HTML"/>
        </w:rPr>
        <w:t>ONDO-USDC</w:t>
      </w:r>
    </w:p>
    <w:p w:rsidR="00000000" w:rsidRDefault="00000000">
      <w:pPr>
        <w:pStyle w:val="HTML0"/>
        <w:divId w:val="875847143"/>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34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Instrument ID, e.g. </w:t>
            </w:r>
            <w:r>
              <w:rPr>
                <w:rStyle w:val="HTML"/>
              </w:rPr>
              <w:t>BTC-USDT</w:t>
            </w:r>
          </w:p>
        </w:tc>
      </w:tr>
    </w:tbl>
    <w:p w:rsidR="00000000" w:rsidRDefault="00000000">
      <w:pPr>
        <w:pStyle w:val="a5"/>
        <w:ind w:left="720" w:right="720"/>
        <w:divId w:val="665129972"/>
      </w:pPr>
      <w:r>
        <w:t>Response Example</w:t>
      </w:r>
    </w:p>
    <w:p w:rsidR="00000000" w:rsidRDefault="00000000">
      <w:pPr>
        <w:pStyle w:val="HTML0"/>
        <w:divId w:val="100878710"/>
        <w:rPr>
          <w:rStyle w:val="w"/>
        </w:rPr>
      </w:pPr>
      <w:r>
        <w:rPr>
          <w:rStyle w:val="p"/>
        </w:rPr>
        <w:t>{</w:t>
      </w:r>
    </w:p>
    <w:p w:rsidR="00000000" w:rsidRDefault="00000000">
      <w:pPr>
        <w:pStyle w:val="HTML0"/>
        <w:divId w:val="100878710"/>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00878710"/>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100878710"/>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00878710"/>
        <w:rPr>
          <w:rStyle w:val="w"/>
        </w:rPr>
      </w:pPr>
      <w:r>
        <w:rPr>
          <w:rStyle w:val="w"/>
        </w:rPr>
        <w:t xml:space="preserve">        </w:t>
      </w:r>
      <w:r>
        <w:rPr>
          <w:rStyle w:val="p"/>
        </w:rPr>
        <w:t>{</w:t>
      </w:r>
    </w:p>
    <w:p w:rsidR="00000000" w:rsidRDefault="00000000">
      <w:pPr>
        <w:pStyle w:val="HTML0"/>
        <w:divId w:val="100878710"/>
        <w:rPr>
          <w:rStyle w:val="w"/>
        </w:rPr>
      </w:pPr>
      <w:r>
        <w:rPr>
          <w:rStyle w:val="w"/>
        </w:rPr>
        <w:t xml:space="preserve">            </w:t>
      </w:r>
      <w:r>
        <w:rPr>
          <w:rStyle w:val="nl"/>
        </w:rPr>
        <w:t>"instId"</w:t>
      </w:r>
      <w:r>
        <w:rPr>
          <w:rStyle w:val="p"/>
        </w:rPr>
        <w:t>:</w:t>
      </w:r>
      <w:r>
        <w:rPr>
          <w:rStyle w:val="w"/>
        </w:rPr>
        <w:t xml:space="preserve"> </w:t>
      </w:r>
      <w:r>
        <w:rPr>
          <w:rStyle w:val="s2"/>
        </w:rPr>
        <w:t>"ONDO-USDC"</w:t>
      </w:r>
      <w:r>
        <w:rPr>
          <w:rStyle w:val="p"/>
        </w:rPr>
        <w:t>,</w:t>
      </w:r>
    </w:p>
    <w:p w:rsidR="00000000" w:rsidRDefault="00000000">
      <w:pPr>
        <w:pStyle w:val="HTML0"/>
        <w:divId w:val="100878710"/>
        <w:rPr>
          <w:rStyle w:val="w"/>
        </w:rPr>
      </w:pPr>
      <w:r>
        <w:rPr>
          <w:rStyle w:val="w"/>
        </w:rPr>
        <w:t xml:space="preserve">            </w:t>
      </w:r>
      <w:r>
        <w:rPr>
          <w:rStyle w:val="nl"/>
        </w:rPr>
        <w:t>"unmatchedSz"</w:t>
      </w:r>
      <w:r>
        <w:rPr>
          <w:rStyle w:val="p"/>
        </w:rPr>
        <w:t>:</w:t>
      </w:r>
      <w:r>
        <w:rPr>
          <w:rStyle w:val="w"/>
        </w:rPr>
        <w:t xml:space="preserve"> </w:t>
      </w:r>
      <w:r>
        <w:rPr>
          <w:rStyle w:val="s2"/>
        </w:rPr>
        <w:t>"9988764"</w:t>
      </w:r>
      <w:r>
        <w:rPr>
          <w:rStyle w:val="p"/>
        </w:rPr>
        <w:t>,</w:t>
      </w:r>
    </w:p>
    <w:p w:rsidR="00000000" w:rsidRDefault="00000000">
      <w:pPr>
        <w:pStyle w:val="HTML0"/>
        <w:divId w:val="100878710"/>
        <w:rPr>
          <w:rStyle w:val="w"/>
        </w:rPr>
      </w:pPr>
      <w:r>
        <w:rPr>
          <w:rStyle w:val="w"/>
        </w:rPr>
        <w:t xml:space="preserve">            </w:t>
      </w:r>
      <w:r>
        <w:rPr>
          <w:rStyle w:val="nl"/>
        </w:rPr>
        <w:t>"eqPx"</w:t>
      </w:r>
      <w:r>
        <w:rPr>
          <w:rStyle w:val="p"/>
        </w:rPr>
        <w:t>:</w:t>
      </w:r>
      <w:r>
        <w:rPr>
          <w:rStyle w:val="w"/>
        </w:rPr>
        <w:t xml:space="preserve"> </w:t>
      </w:r>
      <w:r>
        <w:rPr>
          <w:rStyle w:val="s2"/>
        </w:rPr>
        <w:t>"0.6"</w:t>
      </w:r>
      <w:r>
        <w:rPr>
          <w:rStyle w:val="p"/>
        </w:rPr>
        <w:t>,</w:t>
      </w:r>
    </w:p>
    <w:p w:rsidR="00000000" w:rsidRDefault="00000000">
      <w:pPr>
        <w:pStyle w:val="HTML0"/>
        <w:divId w:val="100878710"/>
        <w:rPr>
          <w:rStyle w:val="w"/>
        </w:rPr>
      </w:pPr>
      <w:r>
        <w:rPr>
          <w:rStyle w:val="w"/>
        </w:rPr>
        <w:t xml:space="preserve">            </w:t>
      </w:r>
      <w:r>
        <w:rPr>
          <w:rStyle w:val="nl"/>
        </w:rPr>
        <w:t>"matchedSz"</w:t>
      </w:r>
      <w:r>
        <w:rPr>
          <w:rStyle w:val="p"/>
        </w:rPr>
        <w:t>:</w:t>
      </w:r>
      <w:r>
        <w:rPr>
          <w:rStyle w:val="w"/>
        </w:rPr>
        <w:t xml:space="preserve"> </w:t>
      </w:r>
      <w:r>
        <w:rPr>
          <w:rStyle w:val="s2"/>
        </w:rPr>
        <w:t>"44978"</w:t>
      </w:r>
      <w:r>
        <w:rPr>
          <w:rStyle w:val="p"/>
        </w:rPr>
        <w:t>,</w:t>
      </w:r>
    </w:p>
    <w:p w:rsidR="00000000" w:rsidRDefault="00000000">
      <w:pPr>
        <w:pStyle w:val="HTML0"/>
        <w:divId w:val="100878710"/>
        <w:rPr>
          <w:rStyle w:val="w"/>
        </w:rPr>
      </w:pPr>
      <w:r>
        <w:rPr>
          <w:rStyle w:val="w"/>
        </w:rPr>
        <w:t xml:space="preserve">            </w:t>
      </w:r>
      <w:r>
        <w:rPr>
          <w:rStyle w:val="nl"/>
        </w:rPr>
        <w:t>"state"</w:t>
      </w:r>
      <w:r>
        <w:rPr>
          <w:rStyle w:val="p"/>
        </w:rPr>
        <w:t>:</w:t>
      </w:r>
      <w:r>
        <w:rPr>
          <w:rStyle w:val="w"/>
        </w:rPr>
        <w:t xml:space="preserve"> </w:t>
      </w:r>
      <w:r>
        <w:rPr>
          <w:rStyle w:val="s2"/>
        </w:rPr>
        <w:t>"continuous_trading"</w:t>
      </w:r>
      <w:r>
        <w:rPr>
          <w:rStyle w:val="p"/>
        </w:rPr>
        <w:t>,</w:t>
      </w:r>
    </w:p>
    <w:p w:rsidR="00000000" w:rsidRDefault="00000000">
      <w:pPr>
        <w:pStyle w:val="HTML0"/>
        <w:divId w:val="100878710"/>
        <w:rPr>
          <w:rStyle w:val="w"/>
        </w:rPr>
      </w:pPr>
      <w:r>
        <w:rPr>
          <w:rStyle w:val="w"/>
        </w:rPr>
        <w:t xml:space="preserve">            </w:t>
      </w:r>
      <w:r>
        <w:rPr>
          <w:rStyle w:val="nl"/>
        </w:rPr>
        <w:t>"auctionEndTime"</w:t>
      </w:r>
      <w:r>
        <w:rPr>
          <w:rStyle w:val="p"/>
        </w:rPr>
        <w:t>:</w:t>
      </w:r>
      <w:r>
        <w:rPr>
          <w:rStyle w:val="w"/>
        </w:rPr>
        <w:t xml:space="preserve"> </w:t>
      </w:r>
      <w:r>
        <w:rPr>
          <w:rStyle w:val="s2"/>
        </w:rPr>
        <w:t>"1726542000000"</w:t>
      </w:r>
      <w:r>
        <w:rPr>
          <w:rStyle w:val="p"/>
        </w:rPr>
        <w:t>,</w:t>
      </w:r>
    </w:p>
    <w:p w:rsidR="00000000" w:rsidRDefault="00000000">
      <w:pPr>
        <w:pStyle w:val="HTML0"/>
        <w:divId w:val="100878710"/>
        <w:rPr>
          <w:rStyle w:val="w"/>
        </w:rPr>
      </w:pPr>
      <w:r>
        <w:rPr>
          <w:rStyle w:val="w"/>
        </w:rPr>
        <w:t xml:space="preserve">            </w:t>
      </w:r>
      <w:r>
        <w:rPr>
          <w:rStyle w:val="nl"/>
        </w:rPr>
        <w:t>"ts"</w:t>
      </w:r>
      <w:r>
        <w:rPr>
          <w:rStyle w:val="p"/>
        </w:rPr>
        <w:t>:</w:t>
      </w:r>
      <w:r>
        <w:rPr>
          <w:rStyle w:val="w"/>
        </w:rPr>
        <w:t xml:space="preserve"> </w:t>
      </w:r>
      <w:r>
        <w:rPr>
          <w:rStyle w:val="s2"/>
        </w:rPr>
        <w:t>"1726542000007"</w:t>
      </w:r>
    </w:p>
    <w:p w:rsidR="00000000" w:rsidRDefault="00000000">
      <w:pPr>
        <w:pStyle w:val="HTML0"/>
        <w:divId w:val="100878710"/>
        <w:rPr>
          <w:rStyle w:val="w"/>
        </w:rPr>
      </w:pPr>
      <w:r>
        <w:rPr>
          <w:rStyle w:val="w"/>
        </w:rPr>
        <w:t xml:space="preserve">        </w:t>
      </w:r>
      <w:r>
        <w:rPr>
          <w:rStyle w:val="p"/>
        </w:rPr>
        <w:t>}</w:t>
      </w:r>
    </w:p>
    <w:p w:rsidR="00000000" w:rsidRDefault="00000000">
      <w:pPr>
        <w:pStyle w:val="HTML0"/>
        <w:divId w:val="100878710"/>
        <w:rPr>
          <w:rStyle w:val="w"/>
        </w:rPr>
      </w:pPr>
      <w:r>
        <w:rPr>
          <w:rStyle w:val="w"/>
        </w:rPr>
        <w:t xml:space="preserve">    </w:t>
      </w:r>
      <w:r>
        <w:rPr>
          <w:rStyle w:val="p"/>
        </w:rPr>
        <w:t>]</w:t>
      </w:r>
    </w:p>
    <w:p w:rsidR="00000000" w:rsidRDefault="00000000">
      <w:pPr>
        <w:pStyle w:val="HTML0"/>
        <w:divId w:val="100878710"/>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780"/>
        <w:gridCol w:w="5771"/>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eqPx</w:t>
            </w:r>
          </w:p>
        </w:tc>
        <w:tc>
          <w:tcPr>
            <w:tcW w:w="0" w:type="auto"/>
            <w:vAlign w:val="center"/>
            <w:hideMark/>
          </w:tcPr>
          <w:p w:rsidR="00000000" w:rsidRDefault="00000000">
            <w:r>
              <w:t>String</w:t>
            </w:r>
          </w:p>
        </w:tc>
        <w:tc>
          <w:tcPr>
            <w:tcW w:w="0" w:type="auto"/>
            <w:vAlign w:val="center"/>
            <w:hideMark/>
          </w:tcPr>
          <w:p w:rsidR="00000000" w:rsidRDefault="00000000">
            <w:r>
              <w:t>Equilibrium price</w:t>
            </w:r>
          </w:p>
        </w:tc>
      </w:tr>
      <w:tr w:rsidR="00000000">
        <w:trPr>
          <w:divId w:val="175387555"/>
          <w:tblCellSpacing w:w="15" w:type="dxa"/>
        </w:trPr>
        <w:tc>
          <w:tcPr>
            <w:tcW w:w="0" w:type="auto"/>
            <w:vAlign w:val="center"/>
            <w:hideMark/>
          </w:tcPr>
          <w:p w:rsidR="00000000" w:rsidRDefault="00000000">
            <w:r>
              <w:t>matchedSz</w:t>
            </w:r>
          </w:p>
        </w:tc>
        <w:tc>
          <w:tcPr>
            <w:tcW w:w="0" w:type="auto"/>
            <w:vAlign w:val="center"/>
            <w:hideMark/>
          </w:tcPr>
          <w:p w:rsidR="00000000" w:rsidRDefault="00000000">
            <w:r>
              <w:t>String</w:t>
            </w:r>
          </w:p>
        </w:tc>
        <w:tc>
          <w:tcPr>
            <w:tcW w:w="0" w:type="auto"/>
            <w:vAlign w:val="center"/>
            <w:hideMark/>
          </w:tcPr>
          <w:p w:rsidR="00000000" w:rsidRDefault="00000000">
            <w:r>
              <w:t>Matched size for both buy and sell</w:t>
            </w:r>
            <w:r>
              <w:br/>
              <w:t>The unit is in base currency</w:t>
            </w:r>
          </w:p>
        </w:tc>
      </w:tr>
      <w:tr w:rsidR="00000000">
        <w:trPr>
          <w:divId w:val="175387555"/>
          <w:tblCellSpacing w:w="15" w:type="dxa"/>
        </w:trPr>
        <w:tc>
          <w:tcPr>
            <w:tcW w:w="0" w:type="auto"/>
            <w:vAlign w:val="center"/>
            <w:hideMark/>
          </w:tcPr>
          <w:p w:rsidR="00000000" w:rsidRDefault="00000000">
            <w:r>
              <w:t>unmatchedSz</w:t>
            </w:r>
          </w:p>
        </w:tc>
        <w:tc>
          <w:tcPr>
            <w:tcW w:w="0" w:type="auto"/>
            <w:vAlign w:val="center"/>
            <w:hideMark/>
          </w:tcPr>
          <w:p w:rsidR="00000000" w:rsidRDefault="00000000">
            <w:r>
              <w:t>String</w:t>
            </w:r>
          </w:p>
        </w:tc>
        <w:tc>
          <w:tcPr>
            <w:tcW w:w="0" w:type="auto"/>
            <w:vAlign w:val="center"/>
            <w:hideMark/>
          </w:tcPr>
          <w:p w:rsidR="00000000" w:rsidRDefault="00000000">
            <w:r>
              <w:t>Unmatched size</w:t>
            </w:r>
          </w:p>
        </w:tc>
      </w:tr>
      <w:tr w:rsidR="00000000">
        <w:trPr>
          <w:divId w:val="175387555"/>
          <w:tblCellSpacing w:w="15" w:type="dxa"/>
        </w:trPr>
        <w:tc>
          <w:tcPr>
            <w:tcW w:w="0" w:type="auto"/>
            <w:vAlign w:val="center"/>
            <w:hideMark/>
          </w:tcPr>
          <w:p w:rsidR="00000000" w:rsidRDefault="00000000">
            <w:r>
              <w:t>auctionEndTime</w:t>
            </w:r>
          </w:p>
        </w:tc>
        <w:tc>
          <w:tcPr>
            <w:tcW w:w="0" w:type="auto"/>
            <w:vAlign w:val="center"/>
            <w:hideMark/>
          </w:tcPr>
          <w:p w:rsidR="00000000" w:rsidRDefault="00000000">
            <w:r>
              <w:t>String</w:t>
            </w:r>
          </w:p>
        </w:tc>
        <w:tc>
          <w:tcPr>
            <w:tcW w:w="0" w:type="auto"/>
            <w:vAlign w:val="center"/>
            <w:hideMark/>
          </w:tcPr>
          <w:p w:rsidR="00000000" w:rsidRDefault="00000000">
            <w:r>
              <w:t>Call auction end time. Unix timestamp in milliseconds.</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Trading state of the symbol</w:t>
            </w:r>
            <w:r>
              <w:br/>
            </w:r>
            <w:r>
              <w:rPr>
                <w:rStyle w:val="HTML"/>
              </w:rPr>
              <w:t>call_auction</w:t>
            </w:r>
            <w:r>
              <w:br/>
            </w:r>
            <w:r>
              <w:rPr>
                <w:rStyle w:val="HTML"/>
              </w:rPr>
              <w:t>continuous_trading</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Data generation time. Unix timestamp in millieseconds.</w:t>
            </w:r>
          </w:p>
        </w:tc>
      </w:tr>
    </w:tbl>
    <w:p w:rsidR="00000000" w:rsidRDefault="00000000">
      <w:pPr>
        <w:divId w:val="175387555"/>
      </w:pPr>
      <w:r>
        <w:t xml:space="preserve">During call auction, users can get the updates of equilibrium price, matched size, unmatched size, and auction end time. The data will be updated around once a second. The endpoint returns the actual open price, matched size, and unmatched size when the call auction ends. </w:t>
      </w:r>
      <w:r>
        <w:br/>
        <w:t xml:space="preserve">For symbols that never go through call auction, the endpoint will also return results but with state always as `continuous_trading` and other fields as 0 or empty. </w:t>
      </w:r>
    </w:p>
    <w:p w:rsidR="00000000" w:rsidRDefault="00000000">
      <w:pPr>
        <w:pStyle w:val="3"/>
        <w:divId w:val="175387555"/>
      </w:pPr>
      <w:r>
        <w:t>WS / Tickers channel</w:t>
      </w:r>
    </w:p>
    <w:p w:rsidR="00000000" w:rsidRDefault="00000000">
      <w:pPr>
        <w:pStyle w:val="a5"/>
        <w:divId w:val="175387555"/>
      </w:pPr>
      <w:r>
        <w:t xml:space="preserve">Retrieve the last traded price, bid price, ask price and 24-hour trading volume of instruments. </w:t>
      </w:r>
      <w:r>
        <w:br/>
        <w:t>The fastest rate is 1 update/100ms. There will be no update if the event is not triggered. The events which can trigger update: trade, the change on best ask/bid.</w:t>
      </w:r>
    </w:p>
    <w:p w:rsidR="00000000" w:rsidRDefault="00000000">
      <w:pPr>
        <w:pStyle w:val="4"/>
        <w:divId w:val="175387555"/>
      </w:pPr>
      <w:r>
        <w:t>URL Path</w:t>
      </w:r>
    </w:p>
    <w:p w:rsidR="00000000" w:rsidRDefault="00000000">
      <w:pPr>
        <w:pStyle w:val="a5"/>
        <w:divId w:val="175387555"/>
      </w:pPr>
      <w:r>
        <w:t>/ws/v5/public</w:t>
      </w:r>
    </w:p>
    <w:p w:rsidR="00000000" w:rsidRDefault="00000000">
      <w:pPr>
        <w:pStyle w:val="a5"/>
        <w:ind w:left="720" w:right="720"/>
        <w:divId w:val="1202981717"/>
      </w:pPr>
      <w:r>
        <w:t>Request Example</w:t>
      </w:r>
    </w:p>
    <w:p w:rsidR="00000000" w:rsidRDefault="00000000">
      <w:pPr>
        <w:pStyle w:val="HTML0"/>
        <w:divId w:val="1442412432"/>
        <w:rPr>
          <w:rStyle w:val="HTML"/>
        </w:rPr>
      </w:pPr>
      <w:r>
        <w:rPr>
          <w:rStyle w:val="o"/>
        </w:rPr>
        <w:t>{</w:t>
      </w:r>
    </w:p>
    <w:p w:rsidR="00000000" w:rsidRDefault="00000000">
      <w:pPr>
        <w:pStyle w:val="HTML0"/>
        <w:divId w:val="1442412432"/>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1442412432"/>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1442412432"/>
        <w:rPr>
          <w:rStyle w:val="HTML"/>
        </w:rPr>
      </w:pPr>
      <w:r>
        <w:rPr>
          <w:rStyle w:val="HTML"/>
        </w:rPr>
        <w:t xml:space="preserve">    </w:t>
      </w:r>
      <w:r>
        <w:rPr>
          <w:rStyle w:val="o"/>
        </w:rPr>
        <w:t>{</w:t>
      </w:r>
    </w:p>
    <w:p w:rsidR="00000000" w:rsidRDefault="00000000">
      <w:pPr>
        <w:pStyle w:val="HTML0"/>
        <w:divId w:val="1442412432"/>
        <w:rPr>
          <w:rStyle w:val="HTML"/>
        </w:rPr>
      </w:pPr>
      <w:r>
        <w:rPr>
          <w:rStyle w:val="HTML"/>
        </w:rPr>
        <w:t xml:space="preserve">      </w:t>
      </w:r>
      <w:r>
        <w:rPr>
          <w:rStyle w:val="s2"/>
        </w:rPr>
        <w:t>"channel"</w:t>
      </w:r>
      <w:r>
        <w:rPr>
          <w:rStyle w:val="HTML"/>
        </w:rPr>
        <w:t xml:space="preserve">: </w:t>
      </w:r>
      <w:r>
        <w:rPr>
          <w:rStyle w:val="s2"/>
        </w:rPr>
        <w:t>"tickers"</w:t>
      </w:r>
      <w:r>
        <w:rPr>
          <w:rStyle w:val="HTML"/>
        </w:rPr>
        <w:t>,</w:t>
      </w:r>
    </w:p>
    <w:p w:rsidR="00000000" w:rsidRDefault="00000000">
      <w:pPr>
        <w:pStyle w:val="HTML0"/>
        <w:divId w:val="1442412432"/>
        <w:rPr>
          <w:rStyle w:val="HTML"/>
        </w:rPr>
      </w:pPr>
      <w:r>
        <w:rPr>
          <w:rStyle w:val="HTML"/>
        </w:rPr>
        <w:t xml:space="preserve">      </w:t>
      </w:r>
      <w:r>
        <w:rPr>
          <w:rStyle w:val="s2"/>
        </w:rPr>
        <w:t>"instId"</w:t>
      </w:r>
      <w:r>
        <w:rPr>
          <w:rStyle w:val="HTML"/>
        </w:rPr>
        <w:t xml:space="preserve">: </w:t>
      </w:r>
      <w:r>
        <w:rPr>
          <w:rStyle w:val="s2"/>
        </w:rPr>
        <w:t>"BTC-USDT"</w:t>
      </w:r>
    </w:p>
    <w:p w:rsidR="00000000" w:rsidRDefault="00000000">
      <w:pPr>
        <w:pStyle w:val="HTML0"/>
        <w:divId w:val="1442412432"/>
        <w:rPr>
          <w:rStyle w:val="HTML"/>
        </w:rPr>
      </w:pPr>
      <w:r>
        <w:rPr>
          <w:rStyle w:val="HTML"/>
        </w:rPr>
        <w:t xml:space="preserve">    </w:t>
      </w:r>
      <w:r>
        <w:rPr>
          <w:rStyle w:val="o"/>
        </w:rPr>
        <w:t>}</w:t>
      </w:r>
    </w:p>
    <w:p w:rsidR="00000000" w:rsidRDefault="00000000">
      <w:pPr>
        <w:pStyle w:val="HTML0"/>
        <w:divId w:val="1442412432"/>
        <w:rPr>
          <w:rStyle w:val="HTML"/>
        </w:rPr>
      </w:pPr>
      <w:r>
        <w:rPr>
          <w:rStyle w:val="HTML"/>
        </w:rPr>
        <w:t xml:space="preserve">  </w:t>
      </w:r>
      <w:r>
        <w:rPr>
          <w:rStyle w:val="o"/>
        </w:rPr>
        <w:t>]</w:t>
      </w:r>
    </w:p>
    <w:p w:rsidR="00000000" w:rsidRDefault="00000000">
      <w:pPr>
        <w:pStyle w:val="HTML0"/>
        <w:divId w:val="1442412432"/>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33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subscribed channels</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tickers</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ID</w:t>
            </w:r>
          </w:p>
        </w:tc>
      </w:tr>
    </w:tbl>
    <w:p w:rsidR="00000000" w:rsidRDefault="00000000">
      <w:pPr>
        <w:pStyle w:val="a5"/>
        <w:ind w:left="720" w:right="720"/>
        <w:divId w:val="1033457854"/>
      </w:pPr>
      <w:r>
        <w:t>Successful Response Example</w:t>
      </w:r>
    </w:p>
    <w:p w:rsidR="00000000" w:rsidRDefault="00000000">
      <w:pPr>
        <w:pStyle w:val="HTML0"/>
        <w:divId w:val="939869843"/>
        <w:rPr>
          <w:rStyle w:val="w"/>
        </w:rPr>
      </w:pPr>
      <w:r>
        <w:rPr>
          <w:rStyle w:val="p"/>
        </w:rPr>
        <w:t>{</w:t>
      </w:r>
    </w:p>
    <w:p w:rsidR="00000000" w:rsidRDefault="00000000">
      <w:pPr>
        <w:pStyle w:val="HTML0"/>
        <w:divId w:val="939869843"/>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939869843"/>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939869843"/>
        <w:rPr>
          <w:rStyle w:val="w"/>
        </w:rPr>
      </w:pPr>
      <w:r>
        <w:rPr>
          <w:rStyle w:val="w"/>
        </w:rPr>
        <w:t xml:space="preserve">    </w:t>
      </w:r>
      <w:r>
        <w:rPr>
          <w:rStyle w:val="nl"/>
        </w:rPr>
        <w:t>"channel"</w:t>
      </w:r>
      <w:r>
        <w:rPr>
          <w:rStyle w:val="p"/>
        </w:rPr>
        <w:t>:</w:t>
      </w:r>
      <w:r>
        <w:rPr>
          <w:rStyle w:val="w"/>
        </w:rPr>
        <w:t xml:space="preserve"> </w:t>
      </w:r>
      <w:r>
        <w:rPr>
          <w:rStyle w:val="s2"/>
        </w:rPr>
        <w:t>"tickers"</w:t>
      </w:r>
      <w:r>
        <w:rPr>
          <w:rStyle w:val="p"/>
        </w:rPr>
        <w:t>,</w:t>
      </w:r>
    </w:p>
    <w:p w:rsidR="00000000" w:rsidRDefault="00000000">
      <w:pPr>
        <w:pStyle w:val="HTML0"/>
        <w:divId w:val="939869843"/>
        <w:rPr>
          <w:rStyle w:val="w"/>
        </w:rPr>
      </w:pPr>
      <w:r>
        <w:rPr>
          <w:rStyle w:val="w"/>
        </w:rPr>
        <w:t xml:space="preserve">    </w:t>
      </w:r>
      <w:r>
        <w:rPr>
          <w:rStyle w:val="nl"/>
        </w:rPr>
        <w:t>"instId"</w:t>
      </w:r>
      <w:r>
        <w:rPr>
          <w:rStyle w:val="p"/>
        </w:rPr>
        <w:t>:</w:t>
      </w:r>
      <w:r>
        <w:rPr>
          <w:rStyle w:val="w"/>
        </w:rPr>
        <w:t xml:space="preserve"> </w:t>
      </w:r>
      <w:r>
        <w:rPr>
          <w:rStyle w:val="s2"/>
        </w:rPr>
        <w:t>"BTC-USDT"</w:t>
      </w:r>
    </w:p>
    <w:p w:rsidR="00000000" w:rsidRDefault="00000000">
      <w:pPr>
        <w:pStyle w:val="HTML0"/>
        <w:divId w:val="939869843"/>
        <w:rPr>
          <w:rStyle w:val="w"/>
        </w:rPr>
      </w:pPr>
      <w:r>
        <w:rPr>
          <w:rStyle w:val="w"/>
        </w:rPr>
        <w:t xml:space="preserve">  </w:t>
      </w:r>
      <w:r>
        <w:rPr>
          <w:rStyle w:val="p"/>
        </w:rPr>
        <w:t>},</w:t>
      </w:r>
    </w:p>
    <w:p w:rsidR="00000000" w:rsidRDefault="00000000">
      <w:pPr>
        <w:pStyle w:val="HTML0"/>
        <w:divId w:val="939869843"/>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939869843"/>
        <w:rPr>
          <w:rStyle w:val="w"/>
        </w:rPr>
      </w:pPr>
      <w:r>
        <w:rPr>
          <w:rStyle w:val="p"/>
        </w:rPr>
        <w:t>}</w:t>
      </w:r>
    </w:p>
    <w:p w:rsidR="00000000" w:rsidRDefault="00000000">
      <w:pPr>
        <w:pStyle w:val="a5"/>
        <w:ind w:left="720" w:right="720"/>
        <w:divId w:val="626199461"/>
      </w:pPr>
      <w:r>
        <w:t>Failure Response Example</w:t>
      </w:r>
    </w:p>
    <w:p w:rsidR="00000000" w:rsidRDefault="00000000">
      <w:pPr>
        <w:pStyle w:val="HTML0"/>
        <w:divId w:val="1039205118"/>
        <w:rPr>
          <w:rStyle w:val="w"/>
        </w:rPr>
      </w:pPr>
      <w:r>
        <w:rPr>
          <w:rStyle w:val="p"/>
        </w:rPr>
        <w:t>{</w:t>
      </w:r>
    </w:p>
    <w:p w:rsidR="00000000" w:rsidRDefault="00000000">
      <w:pPr>
        <w:pStyle w:val="HTML0"/>
        <w:divId w:val="1039205118"/>
        <w:rPr>
          <w:rStyle w:val="w"/>
        </w:rPr>
      </w:pPr>
      <w:r>
        <w:rPr>
          <w:rStyle w:val="w"/>
        </w:rPr>
        <w:t xml:space="preserve">  </w:t>
      </w:r>
      <w:r>
        <w:rPr>
          <w:rStyle w:val="nl"/>
        </w:rPr>
        <w:t>"event"</w:t>
      </w:r>
      <w:r>
        <w:rPr>
          <w:rStyle w:val="p"/>
        </w:rPr>
        <w:t>:</w:t>
      </w:r>
      <w:r>
        <w:rPr>
          <w:rStyle w:val="w"/>
        </w:rPr>
        <w:t xml:space="preserve"> </w:t>
      </w:r>
      <w:r>
        <w:rPr>
          <w:rStyle w:val="s2"/>
        </w:rPr>
        <w:t>"error"</w:t>
      </w:r>
      <w:r>
        <w:rPr>
          <w:rStyle w:val="p"/>
        </w:rPr>
        <w:t>,</w:t>
      </w:r>
    </w:p>
    <w:p w:rsidR="00000000" w:rsidRDefault="00000000">
      <w:pPr>
        <w:pStyle w:val="HTML0"/>
        <w:divId w:val="1039205118"/>
        <w:rPr>
          <w:rStyle w:val="w"/>
        </w:rPr>
      </w:pPr>
      <w:r>
        <w:rPr>
          <w:rStyle w:val="w"/>
        </w:rPr>
        <w:t xml:space="preserve">  </w:t>
      </w:r>
      <w:r>
        <w:rPr>
          <w:rStyle w:val="nl"/>
        </w:rPr>
        <w:t>"code"</w:t>
      </w:r>
      <w:r>
        <w:rPr>
          <w:rStyle w:val="p"/>
        </w:rPr>
        <w:t>:</w:t>
      </w:r>
      <w:r>
        <w:rPr>
          <w:rStyle w:val="w"/>
        </w:rPr>
        <w:t xml:space="preserve"> </w:t>
      </w:r>
      <w:r>
        <w:rPr>
          <w:rStyle w:val="s2"/>
        </w:rPr>
        <w:t>"60012"</w:t>
      </w:r>
      <w:r>
        <w:rPr>
          <w:rStyle w:val="p"/>
        </w:rPr>
        <w:t>,</w:t>
      </w:r>
    </w:p>
    <w:p w:rsidR="00000000" w:rsidRDefault="00000000">
      <w:pPr>
        <w:pStyle w:val="HTML0"/>
        <w:divId w:val="1039205118"/>
        <w:rPr>
          <w:rStyle w:val="w"/>
        </w:rPr>
      </w:pPr>
      <w:r>
        <w:rPr>
          <w:rStyle w:val="w"/>
        </w:rPr>
        <w:t xml:space="preserve">  </w:t>
      </w:r>
      <w:r>
        <w:rPr>
          <w:rStyle w:val="nl"/>
        </w:rPr>
        <w:t>"msg"</w:t>
      </w:r>
      <w:r>
        <w:rPr>
          <w:rStyle w:val="p"/>
        </w:rPr>
        <w:t>:</w:t>
      </w:r>
      <w:r>
        <w:rPr>
          <w:rStyle w:val="w"/>
        </w:rPr>
        <w:t xml:space="preserve"> </w:t>
      </w:r>
      <w:r>
        <w:rPr>
          <w:rStyle w:val="s2"/>
        </w:rPr>
        <w:t>"Invalid request: {</w:t>
      </w:r>
      <w:r>
        <w:rPr>
          <w:rStyle w:val="se"/>
        </w:rPr>
        <w:t>\"</w:t>
      </w:r>
      <w:r>
        <w:rPr>
          <w:rStyle w:val="s2"/>
        </w:rPr>
        <w:t>op</w:t>
      </w:r>
      <w:r>
        <w:rPr>
          <w:rStyle w:val="se"/>
        </w:rPr>
        <w:t>\"</w:t>
      </w:r>
      <w:r>
        <w:rPr>
          <w:rStyle w:val="s2"/>
        </w:rPr>
        <w:t xml:space="preserve">: </w:t>
      </w:r>
      <w:r>
        <w:rPr>
          <w:rStyle w:val="se"/>
        </w:rPr>
        <w:t>\"</w:t>
      </w:r>
      <w:r>
        <w:rPr>
          <w:rStyle w:val="s2"/>
        </w:rPr>
        <w:t>subscribe</w:t>
      </w:r>
      <w:r>
        <w:rPr>
          <w:rStyle w:val="se"/>
        </w:rPr>
        <w:t>\"</w:t>
      </w:r>
      <w:r>
        <w:rPr>
          <w:rStyle w:val="s2"/>
        </w:rPr>
        <w:t xml:space="preserve">, </w:t>
      </w:r>
      <w:r>
        <w:rPr>
          <w:rStyle w:val="se"/>
        </w:rPr>
        <w:t>\"</w:t>
      </w:r>
      <w:r>
        <w:rPr>
          <w:rStyle w:val="s2"/>
        </w:rPr>
        <w:t>argss</w:t>
      </w:r>
      <w:r>
        <w:rPr>
          <w:rStyle w:val="se"/>
        </w:rPr>
        <w:t>\"</w:t>
      </w:r>
      <w:r>
        <w:rPr>
          <w:rStyle w:val="s2"/>
        </w:rPr>
        <w:t xml:space="preserve">:[{ </w:t>
      </w:r>
      <w:r>
        <w:rPr>
          <w:rStyle w:val="se"/>
        </w:rPr>
        <w:t>\"</w:t>
      </w:r>
      <w:r>
        <w:rPr>
          <w:rStyle w:val="s2"/>
        </w:rPr>
        <w:t>channel</w:t>
      </w:r>
      <w:r>
        <w:rPr>
          <w:rStyle w:val="se"/>
        </w:rPr>
        <w:t>\"</w:t>
      </w:r>
      <w:r>
        <w:rPr>
          <w:rStyle w:val="s2"/>
        </w:rPr>
        <w:t xml:space="preserve"> : </w:t>
      </w:r>
      <w:r>
        <w:rPr>
          <w:rStyle w:val="se"/>
        </w:rPr>
        <w:t>\"</w:t>
      </w:r>
      <w:r>
        <w:rPr>
          <w:rStyle w:val="s2"/>
        </w:rPr>
        <w:t>tickers</w:t>
      </w:r>
      <w:r>
        <w:rPr>
          <w:rStyle w:val="se"/>
        </w:rPr>
        <w:t>\"</w:t>
      </w:r>
      <w:r>
        <w:rPr>
          <w:rStyle w:val="s2"/>
        </w:rPr>
        <w:t xml:space="preserve">, </w:t>
      </w:r>
      <w:r>
        <w:rPr>
          <w:rStyle w:val="se"/>
        </w:rPr>
        <w:t>\"</w:t>
      </w:r>
      <w:r>
        <w:rPr>
          <w:rStyle w:val="s2"/>
        </w:rPr>
        <w:t>instId</w:t>
      </w:r>
      <w:r>
        <w:rPr>
          <w:rStyle w:val="se"/>
        </w:rPr>
        <w:t>\"</w:t>
      </w:r>
      <w:r>
        <w:rPr>
          <w:rStyle w:val="s2"/>
        </w:rPr>
        <w:t xml:space="preserve"> : </w:t>
      </w:r>
      <w:r>
        <w:rPr>
          <w:rStyle w:val="se"/>
        </w:rPr>
        <w:t>\"</w:t>
      </w:r>
      <w:r>
        <w:rPr>
          <w:rStyle w:val="s2"/>
        </w:rPr>
        <w:t>LTC-USD-200327</w:t>
      </w:r>
      <w:r>
        <w:rPr>
          <w:rStyle w:val="se"/>
        </w:rPr>
        <w:t>\"</w:t>
      </w:r>
      <w:r>
        <w:rPr>
          <w:rStyle w:val="s2"/>
        </w:rPr>
        <w:t>}]}"</w:t>
      </w:r>
      <w:r>
        <w:rPr>
          <w:rStyle w:val="p"/>
        </w:rPr>
        <w:t>,</w:t>
      </w:r>
    </w:p>
    <w:p w:rsidR="00000000" w:rsidRDefault="00000000">
      <w:pPr>
        <w:pStyle w:val="HTML0"/>
        <w:divId w:val="1039205118"/>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039205118"/>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28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Event</w:t>
            </w:r>
            <w:r>
              <w:br/>
            </w:r>
            <w:r>
              <w:rPr>
                <w:rStyle w:val="HTML"/>
              </w:rPr>
              <w:t>subscribe</w:t>
            </w:r>
            <w:r>
              <w:br/>
            </w:r>
            <w:r>
              <w:rPr>
                <w:rStyle w:val="HTML"/>
              </w:rPr>
              <w:t>unsubscribe</w:t>
            </w:r>
            <w:r>
              <w:br/>
            </w:r>
            <w:r>
              <w:rPr>
                <w:rStyle w:val="HTML"/>
              </w:rPr>
              <w:t>error</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No</w:t>
            </w:r>
          </w:p>
        </w:tc>
        <w:tc>
          <w:tcPr>
            <w:tcW w:w="0" w:type="auto"/>
            <w:vAlign w:val="center"/>
            <w:hideMark/>
          </w:tcPr>
          <w:p w:rsidR="00000000" w:rsidRDefault="00000000">
            <w:r>
              <w:t>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connId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WebSocket connection ID</w:t>
            </w:r>
          </w:p>
        </w:tc>
      </w:tr>
    </w:tbl>
    <w:p w:rsidR="00000000" w:rsidRDefault="00000000">
      <w:pPr>
        <w:pStyle w:val="a5"/>
        <w:ind w:left="720" w:right="720"/>
        <w:divId w:val="2027365531"/>
      </w:pPr>
      <w:r>
        <w:t>Push Data Example</w:t>
      </w:r>
    </w:p>
    <w:p w:rsidR="00000000" w:rsidRDefault="00000000">
      <w:pPr>
        <w:pStyle w:val="HTML0"/>
        <w:divId w:val="1898583396"/>
        <w:rPr>
          <w:rStyle w:val="w"/>
        </w:rPr>
      </w:pPr>
      <w:r>
        <w:rPr>
          <w:rStyle w:val="p"/>
        </w:rPr>
        <w:t>{</w:t>
      </w:r>
    </w:p>
    <w:p w:rsidR="00000000" w:rsidRDefault="00000000">
      <w:pPr>
        <w:pStyle w:val="HTML0"/>
        <w:divId w:val="1898583396"/>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898583396"/>
        <w:rPr>
          <w:rStyle w:val="w"/>
        </w:rPr>
      </w:pPr>
      <w:r>
        <w:rPr>
          <w:rStyle w:val="w"/>
        </w:rPr>
        <w:t xml:space="preserve">    </w:t>
      </w:r>
      <w:r>
        <w:rPr>
          <w:rStyle w:val="nl"/>
        </w:rPr>
        <w:t>"channel"</w:t>
      </w:r>
      <w:r>
        <w:rPr>
          <w:rStyle w:val="p"/>
        </w:rPr>
        <w:t>:</w:t>
      </w:r>
      <w:r>
        <w:rPr>
          <w:rStyle w:val="w"/>
        </w:rPr>
        <w:t xml:space="preserve"> </w:t>
      </w:r>
      <w:r>
        <w:rPr>
          <w:rStyle w:val="s2"/>
        </w:rPr>
        <w:t>"tickers"</w:t>
      </w:r>
      <w:r>
        <w:rPr>
          <w:rStyle w:val="p"/>
        </w:rPr>
        <w:t>,</w:t>
      </w:r>
    </w:p>
    <w:p w:rsidR="00000000" w:rsidRDefault="00000000">
      <w:pPr>
        <w:pStyle w:val="HTML0"/>
        <w:divId w:val="1898583396"/>
        <w:rPr>
          <w:rStyle w:val="w"/>
        </w:rPr>
      </w:pPr>
      <w:r>
        <w:rPr>
          <w:rStyle w:val="w"/>
        </w:rPr>
        <w:t xml:space="preserve">    </w:t>
      </w:r>
      <w:r>
        <w:rPr>
          <w:rStyle w:val="nl"/>
        </w:rPr>
        <w:t>"instId"</w:t>
      </w:r>
      <w:r>
        <w:rPr>
          <w:rStyle w:val="p"/>
        </w:rPr>
        <w:t>:</w:t>
      </w:r>
      <w:r>
        <w:rPr>
          <w:rStyle w:val="w"/>
        </w:rPr>
        <w:t xml:space="preserve"> </w:t>
      </w:r>
      <w:r>
        <w:rPr>
          <w:rStyle w:val="s2"/>
        </w:rPr>
        <w:t>"BTC-USDT"</w:t>
      </w:r>
    </w:p>
    <w:p w:rsidR="00000000" w:rsidRDefault="00000000">
      <w:pPr>
        <w:pStyle w:val="HTML0"/>
        <w:divId w:val="1898583396"/>
        <w:rPr>
          <w:rStyle w:val="w"/>
        </w:rPr>
      </w:pPr>
      <w:r>
        <w:rPr>
          <w:rStyle w:val="w"/>
        </w:rPr>
        <w:t xml:space="preserve">  </w:t>
      </w:r>
      <w:r>
        <w:rPr>
          <w:rStyle w:val="p"/>
        </w:rPr>
        <w:t>},</w:t>
      </w:r>
    </w:p>
    <w:p w:rsidR="00000000" w:rsidRDefault="00000000">
      <w:pPr>
        <w:pStyle w:val="HTML0"/>
        <w:divId w:val="1898583396"/>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898583396"/>
        <w:rPr>
          <w:rStyle w:val="w"/>
        </w:rPr>
      </w:pPr>
      <w:r>
        <w:rPr>
          <w:rStyle w:val="w"/>
        </w:rPr>
        <w:t xml:space="preserve">    </w:t>
      </w:r>
      <w:r>
        <w:rPr>
          <w:rStyle w:val="p"/>
        </w:rPr>
        <w:t>{</w:t>
      </w:r>
    </w:p>
    <w:p w:rsidR="00000000" w:rsidRDefault="00000000">
      <w:pPr>
        <w:pStyle w:val="HTML0"/>
        <w:divId w:val="1898583396"/>
        <w:rPr>
          <w:rStyle w:val="w"/>
        </w:rPr>
      </w:pPr>
      <w:r>
        <w:rPr>
          <w:rStyle w:val="w"/>
        </w:rPr>
        <w:t xml:space="preserve">      </w:t>
      </w:r>
      <w:r>
        <w:rPr>
          <w:rStyle w:val="nl"/>
        </w:rPr>
        <w:t>"instType"</w:t>
      </w:r>
      <w:r>
        <w:rPr>
          <w:rStyle w:val="p"/>
        </w:rPr>
        <w:t>:</w:t>
      </w:r>
      <w:r>
        <w:rPr>
          <w:rStyle w:val="w"/>
        </w:rPr>
        <w:t xml:space="preserve"> </w:t>
      </w:r>
      <w:r>
        <w:rPr>
          <w:rStyle w:val="s2"/>
        </w:rPr>
        <w:t>"SPOT"</w:t>
      </w:r>
      <w:r>
        <w:rPr>
          <w:rStyle w:val="p"/>
        </w:rPr>
        <w:t>,</w:t>
      </w:r>
    </w:p>
    <w:p w:rsidR="00000000" w:rsidRDefault="00000000">
      <w:pPr>
        <w:pStyle w:val="HTML0"/>
        <w:divId w:val="1898583396"/>
        <w:rPr>
          <w:rStyle w:val="w"/>
        </w:rPr>
      </w:pPr>
      <w:r>
        <w:rPr>
          <w:rStyle w:val="w"/>
        </w:rPr>
        <w:t xml:space="preserve">      </w:t>
      </w:r>
      <w:r>
        <w:rPr>
          <w:rStyle w:val="nl"/>
        </w:rPr>
        <w:t>"instId"</w:t>
      </w:r>
      <w:r>
        <w:rPr>
          <w:rStyle w:val="p"/>
        </w:rPr>
        <w:t>:</w:t>
      </w:r>
      <w:r>
        <w:rPr>
          <w:rStyle w:val="w"/>
        </w:rPr>
        <w:t xml:space="preserve"> </w:t>
      </w:r>
      <w:r>
        <w:rPr>
          <w:rStyle w:val="s2"/>
        </w:rPr>
        <w:t>"BTC-USDT"</w:t>
      </w:r>
      <w:r>
        <w:rPr>
          <w:rStyle w:val="p"/>
        </w:rPr>
        <w:t>,</w:t>
      </w:r>
    </w:p>
    <w:p w:rsidR="00000000" w:rsidRDefault="00000000">
      <w:pPr>
        <w:pStyle w:val="HTML0"/>
        <w:divId w:val="1898583396"/>
        <w:rPr>
          <w:rStyle w:val="w"/>
        </w:rPr>
      </w:pPr>
      <w:r>
        <w:rPr>
          <w:rStyle w:val="w"/>
        </w:rPr>
        <w:t xml:space="preserve">      </w:t>
      </w:r>
      <w:r>
        <w:rPr>
          <w:rStyle w:val="nl"/>
        </w:rPr>
        <w:t>"last"</w:t>
      </w:r>
      <w:r>
        <w:rPr>
          <w:rStyle w:val="p"/>
        </w:rPr>
        <w:t>:</w:t>
      </w:r>
      <w:r>
        <w:rPr>
          <w:rStyle w:val="w"/>
        </w:rPr>
        <w:t xml:space="preserve"> </w:t>
      </w:r>
      <w:r>
        <w:rPr>
          <w:rStyle w:val="s2"/>
        </w:rPr>
        <w:t>"9999.99"</w:t>
      </w:r>
      <w:r>
        <w:rPr>
          <w:rStyle w:val="p"/>
        </w:rPr>
        <w:t>,</w:t>
      </w:r>
    </w:p>
    <w:p w:rsidR="00000000" w:rsidRDefault="00000000">
      <w:pPr>
        <w:pStyle w:val="HTML0"/>
        <w:divId w:val="1898583396"/>
        <w:rPr>
          <w:rStyle w:val="w"/>
        </w:rPr>
      </w:pPr>
      <w:r>
        <w:rPr>
          <w:rStyle w:val="w"/>
        </w:rPr>
        <w:t xml:space="preserve">      </w:t>
      </w:r>
      <w:r>
        <w:rPr>
          <w:rStyle w:val="nl"/>
        </w:rPr>
        <w:t>"lastSz"</w:t>
      </w:r>
      <w:r>
        <w:rPr>
          <w:rStyle w:val="p"/>
        </w:rPr>
        <w:t>:</w:t>
      </w:r>
      <w:r>
        <w:rPr>
          <w:rStyle w:val="w"/>
        </w:rPr>
        <w:t xml:space="preserve"> </w:t>
      </w:r>
      <w:r>
        <w:rPr>
          <w:rStyle w:val="s2"/>
        </w:rPr>
        <w:t>"0.1"</w:t>
      </w:r>
      <w:r>
        <w:rPr>
          <w:rStyle w:val="p"/>
        </w:rPr>
        <w:t>,</w:t>
      </w:r>
    </w:p>
    <w:p w:rsidR="00000000" w:rsidRDefault="00000000">
      <w:pPr>
        <w:pStyle w:val="HTML0"/>
        <w:divId w:val="1898583396"/>
        <w:rPr>
          <w:rStyle w:val="w"/>
        </w:rPr>
      </w:pPr>
      <w:r>
        <w:rPr>
          <w:rStyle w:val="w"/>
        </w:rPr>
        <w:t xml:space="preserve">      </w:t>
      </w:r>
      <w:r>
        <w:rPr>
          <w:rStyle w:val="nl"/>
        </w:rPr>
        <w:t>"askPx"</w:t>
      </w:r>
      <w:r>
        <w:rPr>
          <w:rStyle w:val="p"/>
        </w:rPr>
        <w:t>:</w:t>
      </w:r>
      <w:r>
        <w:rPr>
          <w:rStyle w:val="w"/>
        </w:rPr>
        <w:t xml:space="preserve"> </w:t>
      </w:r>
      <w:r>
        <w:rPr>
          <w:rStyle w:val="s2"/>
        </w:rPr>
        <w:t>"9999.99"</w:t>
      </w:r>
      <w:r>
        <w:rPr>
          <w:rStyle w:val="p"/>
        </w:rPr>
        <w:t>,</w:t>
      </w:r>
    </w:p>
    <w:p w:rsidR="00000000" w:rsidRDefault="00000000">
      <w:pPr>
        <w:pStyle w:val="HTML0"/>
        <w:divId w:val="1898583396"/>
        <w:rPr>
          <w:rStyle w:val="w"/>
        </w:rPr>
      </w:pPr>
      <w:r>
        <w:rPr>
          <w:rStyle w:val="w"/>
        </w:rPr>
        <w:t xml:space="preserve">      </w:t>
      </w:r>
      <w:r>
        <w:rPr>
          <w:rStyle w:val="nl"/>
        </w:rPr>
        <w:t>"askSz"</w:t>
      </w:r>
      <w:r>
        <w:rPr>
          <w:rStyle w:val="p"/>
        </w:rPr>
        <w:t>:</w:t>
      </w:r>
      <w:r>
        <w:rPr>
          <w:rStyle w:val="w"/>
        </w:rPr>
        <w:t xml:space="preserve"> </w:t>
      </w:r>
      <w:r>
        <w:rPr>
          <w:rStyle w:val="s2"/>
        </w:rPr>
        <w:t>"11"</w:t>
      </w:r>
      <w:r>
        <w:rPr>
          <w:rStyle w:val="p"/>
        </w:rPr>
        <w:t>,</w:t>
      </w:r>
    </w:p>
    <w:p w:rsidR="00000000" w:rsidRDefault="00000000">
      <w:pPr>
        <w:pStyle w:val="HTML0"/>
        <w:divId w:val="1898583396"/>
        <w:rPr>
          <w:rStyle w:val="w"/>
        </w:rPr>
      </w:pPr>
      <w:r>
        <w:rPr>
          <w:rStyle w:val="w"/>
        </w:rPr>
        <w:t xml:space="preserve">      </w:t>
      </w:r>
      <w:r>
        <w:rPr>
          <w:rStyle w:val="nl"/>
        </w:rPr>
        <w:t>"bidPx"</w:t>
      </w:r>
      <w:r>
        <w:rPr>
          <w:rStyle w:val="p"/>
        </w:rPr>
        <w:t>:</w:t>
      </w:r>
      <w:r>
        <w:rPr>
          <w:rStyle w:val="w"/>
        </w:rPr>
        <w:t xml:space="preserve"> </w:t>
      </w:r>
      <w:r>
        <w:rPr>
          <w:rStyle w:val="s2"/>
        </w:rPr>
        <w:t>"8888.88"</w:t>
      </w:r>
      <w:r>
        <w:rPr>
          <w:rStyle w:val="p"/>
        </w:rPr>
        <w:t>,</w:t>
      </w:r>
    </w:p>
    <w:p w:rsidR="00000000" w:rsidRDefault="00000000">
      <w:pPr>
        <w:pStyle w:val="HTML0"/>
        <w:divId w:val="1898583396"/>
        <w:rPr>
          <w:rStyle w:val="w"/>
        </w:rPr>
      </w:pPr>
      <w:r>
        <w:rPr>
          <w:rStyle w:val="w"/>
        </w:rPr>
        <w:t xml:space="preserve">      </w:t>
      </w:r>
      <w:r>
        <w:rPr>
          <w:rStyle w:val="nl"/>
        </w:rPr>
        <w:t>"bidSz"</w:t>
      </w:r>
      <w:r>
        <w:rPr>
          <w:rStyle w:val="p"/>
        </w:rPr>
        <w:t>:</w:t>
      </w:r>
      <w:r>
        <w:rPr>
          <w:rStyle w:val="w"/>
        </w:rPr>
        <w:t xml:space="preserve"> </w:t>
      </w:r>
      <w:r>
        <w:rPr>
          <w:rStyle w:val="s2"/>
        </w:rPr>
        <w:t>"5"</w:t>
      </w:r>
      <w:r>
        <w:rPr>
          <w:rStyle w:val="p"/>
        </w:rPr>
        <w:t>,</w:t>
      </w:r>
    </w:p>
    <w:p w:rsidR="00000000" w:rsidRDefault="00000000">
      <w:pPr>
        <w:pStyle w:val="HTML0"/>
        <w:divId w:val="1898583396"/>
        <w:rPr>
          <w:rStyle w:val="w"/>
        </w:rPr>
      </w:pPr>
      <w:r>
        <w:rPr>
          <w:rStyle w:val="w"/>
        </w:rPr>
        <w:t xml:space="preserve">      </w:t>
      </w:r>
      <w:r>
        <w:rPr>
          <w:rStyle w:val="nl"/>
        </w:rPr>
        <w:t>"open24h"</w:t>
      </w:r>
      <w:r>
        <w:rPr>
          <w:rStyle w:val="p"/>
        </w:rPr>
        <w:t>:</w:t>
      </w:r>
      <w:r>
        <w:rPr>
          <w:rStyle w:val="w"/>
        </w:rPr>
        <w:t xml:space="preserve"> </w:t>
      </w:r>
      <w:r>
        <w:rPr>
          <w:rStyle w:val="s2"/>
        </w:rPr>
        <w:t>"9000"</w:t>
      </w:r>
      <w:r>
        <w:rPr>
          <w:rStyle w:val="p"/>
        </w:rPr>
        <w:t>,</w:t>
      </w:r>
    </w:p>
    <w:p w:rsidR="00000000" w:rsidRDefault="00000000">
      <w:pPr>
        <w:pStyle w:val="HTML0"/>
        <w:divId w:val="1898583396"/>
        <w:rPr>
          <w:rStyle w:val="w"/>
        </w:rPr>
      </w:pPr>
      <w:r>
        <w:rPr>
          <w:rStyle w:val="w"/>
        </w:rPr>
        <w:t xml:space="preserve">      </w:t>
      </w:r>
      <w:r>
        <w:rPr>
          <w:rStyle w:val="nl"/>
        </w:rPr>
        <w:t>"high24h"</w:t>
      </w:r>
      <w:r>
        <w:rPr>
          <w:rStyle w:val="p"/>
        </w:rPr>
        <w:t>:</w:t>
      </w:r>
      <w:r>
        <w:rPr>
          <w:rStyle w:val="w"/>
        </w:rPr>
        <w:t xml:space="preserve"> </w:t>
      </w:r>
      <w:r>
        <w:rPr>
          <w:rStyle w:val="s2"/>
        </w:rPr>
        <w:t>"10000"</w:t>
      </w:r>
      <w:r>
        <w:rPr>
          <w:rStyle w:val="p"/>
        </w:rPr>
        <w:t>,</w:t>
      </w:r>
    </w:p>
    <w:p w:rsidR="00000000" w:rsidRDefault="00000000">
      <w:pPr>
        <w:pStyle w:val="HTML0"/>
        <w:divId w:val="1898583396"/>
        <w:rPr>
          <w:rStyle w:val="w"/>
        </w:rPr>
      </w:pPr>
      <w:r>
        <w:rPr>
          <w:rStyle w:val="w"/>
        </w:rPr>
        <w:t xml:space="preserve">      </w:t>
      </w:r>
      <w:r>
        <w:rPr>
          <w:rStyle w:val="nl"/>
        </w:rPr>
        <w:t>"low24h"</w:t>
      </w:r>
      <w:r>
        <w:rPr>
          <w:rStyle w:val="p"/>
        </w:rPr>
        <w:t>:</w:t>
      </w:r>
      <w:r>
        <w:rPr>
          <w:rStyle w:val="w"/>
        </w:rPr>
        <w:t xml:space="preserve"> </w:t>
      </w:r>
      <w:r>
        <w:rPr>
          <w:rStyle w:val="s2"/>
        </w:rPr>
        <w:t>"8888.88"</w:t>
      </w:r>
      <w:r>
        <w:rPr>
          <w:rStyle w:val="p"/>
        </w:rPr>
        <w:t>,</w:t>
      </w:r>
    </w:p>
    <w:p w:rsidR="00000000" w:rsidRDefault="00000000">
      <w:pPr>
        <w:pStyle w:val="HTML0"/>
        <w:divId w:val="1898583396"/>
        <w:rPr>
          <w:rStyle w:val="w"/>
        </w:rPr>
      </w:pPr>
      <w:r>
        <w:rPr>
          <w:rStyle w:val="w"/>
        </w:rPr>
        <w:t xml:space="preserve">      </w:t>
      </w:r>
      <w:r>
        <w:rPr>
          <w:rStyle w:val="nl"/>
        </w:rPr>
        <w:t>"volCcy24h"</w:t>
      </w:r>
      <w:r>
        <w:rPr>
          <w:rStyle w:val="p"/>
        </w:rPr>
        <w:t>:</w:t>
      </w:r>
      <w:r>
        <w:rPr>
          <w:rStyle w:val="w"/>
        </w:rPr>
        <w:t xml:space="preserve"> </w:t>
      </w:r>
      <w:r>
        <w:rPr>
          <w:rStyle w:val="s2"/>
        </w:rPr>
        <w:t>"2222"</w:t>
      </w:r>
      <w:r>
        <w:rPr>
          <w:rStyle w:val="p"/>
        </w:rPr>
        <w:t>,</w:t>
      </w:r>
    </w:p>
    <w:p w:rsidR="00000000" w:rsidRDefault="00000000">
      <w:pPr>
        <w:pStyle w:val="HTML0"/>
        <w:divId w:val="1898583396"/>
        <w:rPr>
          <w:rStyle w:val="w"/>
        </w:rPr>
      </w:pPr>
      <w:r>
        <w:rPr>
          <w:rStyle w:val="w"/>
        </w:rPr>
        <w:t xml:space="preserve">      </w:t>
      </w:r>
      <w:r>
        <w:rPr>
          <w:rStyle w:val="nl"/>
        </w:rPr>
        <w:t>"vol24h"</w:t>
      </w:r>
      <w:r>
        <w:rPr>
          <w:rStyle w:val="p"/>
        </w:rPr>
        <w:t>:</w:t>
      </w:r>
      <w:r>
        <w:rPr>
          <w:rStyle w:val="w"/>
        </w:rPr>
        <w:t xml:space="preserve"> </w:t>
      </w:r>
      <w:r>
        <w:rPr>
          <w:rStyle w:val="s2"/>
        </w:rPr>
        <w:t>"2222"</w:t>
      </w:r>
      <w:r>
        <w:rPr>
          <w:rStyle w:val="p"/>
        </w:rPr>
        <w:t>,</w:t>
      </w:r>
    </w:p>
    <w:p w:rsidR="00000000" w:rsidRDefault="00000000">
      <w:pPr>
        <w:pStyle w:val="HTML0"/>
        <w:divId w:val="1898583396"/>
        <w:rPr>
          <w:rStyle w:val="w"/>
        </w:rPr>
      </w:pPr>
      <w:r>
        <w:rPr>
          <w:rStyle w:val="w"/>
        </w:rPr>
        <w:t xml:space="preserve">      </w:t>
      </w:r>
      <w:r>
        <w:rPr>
          <w:rStyle w:val="nl"/>
        </w:rPr>
        <w:t>"sodUtc0"</w:t>
      </w:r>
      <w:r>
        <w:rPr>
          <w:rStyle w:val="p"/>
        </w:rPr>
        <w:t>:</w:t>
      </w:r>
      <w:r>
        <w:rPr>
          <w:rStyle w:val="w"/>
        </w:rPr>
        <w:t xml:space="preserve"> </w:t>
      </w:r>
      <w:r>
        <w:rPr>
          <w:rStyle w:val="s2"/>
        </w:rPr>
        <w:t>"2222"</w:t>
      </w:r>
      <w:r>
        <w:rPr>
          <w:rStyle w:val="p"/>
        </w:rPr>
        <w:t>,</w:t>
      </w:r>
    </w:p>
    <w:p w:rsidR="00000000" w:rsidRDefault="00000000">
      <w:pPr>
        <w:pStyle w:val="HTML0"/>
        <w:divId w:val="1898583396"/>
        <w:rPr>
          <w:rStyle w:val="w"/>
        </w:rPr>
      </w:pPr>
      <w:r>
        <w:rPr>
          <w:rStyle w:val="w"/>
        </w:rPr>
        <w:t xml:space="preserve">      </w:t>
      </w:r>
      <w:r>
        <w:rPr>
          <w:rStyle w:val="nl"/>
        </w:rPr>
        <w:t>"sodUtc8"</w:t>
      </w:r>
      <w:r>
        <w:rPr>
          <w:rStyle w:val="p"/>
        </w:rPr>
        <w:t>:</w:t>
      </w:r>
      <w:r>
        <w:rPr>
          <w:rStyle w:val="w"/>
        </w:rPr>
        <w:t xml:space="preserve"> </w:t>
      </w:r>
      <w:r>
        <w:rPr>
          <w:rStyle w:val="s2"/>
        </w:rPr>
        <w:t>"2222"</w:t>
      </w:r>
      <w:r>
        <w:rPr>
          <w:rStyle w:val="p"/>
        </w:rPr>
        <w:t>,</w:t>
      </w:r>
    </w:p>
    <w:p w:rsidR="00000000" w:rsidRDefault="00000000">
      <w:pPr>
        <w:pStyle w:val="HTML0"/>
        <w:divId w:val="1898583396"/>
        <w:rPr>
          <w:rStyle w:val="w"/>
        </w:rPr>
      </w:pPr>
      <w:r>
        <w:rPr>
          <w:rStyle w:val="w"/>
        </w:rPr>
        <w:t xml:space="preserve">      </w:t>
      </w:r>
      <w:r>
        <w:rPr>
          <w:rStyle w:val="nl"/>
        </w:rPr>
        <w:t>"ts"</w:t>
      </w:r>
      <w:r>
        <w:rPr>
          <w:rStyle w:val="p"/>
        </w:rPr>
        <w:t>:</w:t>
      </w:r>
      <w:r>
        <w:rPr>
          <w:rStyle w:val="w"/>
        </w:rPr>
        <w:t xml:space="preserve"> </w:t>
      </w:r>
      <w:r>
        <w:rPr>
          <w:rStyle w:val="s2"/>
        </w:rPr>
        <w:t>"1597026383085"</w:t>
      </w:r>
    </w:p>
    <w:p w:rsidR="00000000" w:rsidRDefault="00000000">
      <w:pPr>
        <w:pStyle w:val="HTML0"/>
        <w:divId w:val="1898583396"/>
        <w:rPr>
          <w:rStyle w:val="w"/>
        </w:rPr>
      </w:pPr>
      <w:r>
        <w:rPr>
          <w:rStyle w:val="w"/>
        </w:rPr>
        <w:t xml:space="preserve">    </w:t>
      </w:r>
      <w:r>
        <w:rPr>
          <w:rStyle w:val="p"/>
        </w:rPr>
        <w:t>}</w:t>
      </w:r>
    </w:p>
    <w:p w:rsidR="00000000" w:rsidRDefault="00000000">
      <w:pPr>
        <w:pStyle w:val="HTML0"/>
        <w:divId w:val="1898583396"/>
        <w:rPr>
          <w:rStyle w:val="w"/>
        </w:rPr>
      </w:pPr>
      <w:r>
        <w:rPr>
          <w:rStyle w:val="w"/>
        </w:rPr>
        <w:t xml:space="preserve">  </w:t>
      </w:r>
      <w:r>
        <w:rPr>
          <w:rStyle w:val="p"/>
        </w:rPr>
        <w:t>]</w:t>
      </w:r>
    </w:p>
    <w:p w:rsidR="00000000" w:rsidRDefault="00000000">
      <w:pPr>
        <w:pStyle w:val="HTML0"/>
        <w:divId w:val="1898583396"/>
        <w:rPr>
          <w:rStyle w:val="w"/>
        </w:rPr>
      </w:pPr>
      <w:r>
        <w:rPr>
          <w:rStyle w:val="p"/>
        </w:rPr>
        <w:t>}</w:t>
      </w:r>
    </w:p>
    <w:p w:rsidR="00000000" w:rsidRDefault="00000000">
      <w:pPr>
        <w:pStyle w:val="4"/>
        <w:divId w:val="175387555"/>
      </w:pPr>
      <w:r>
        <w:t>Push data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1"/>
        <w:gridCol w:w="780"/>
        <w:gridCol w:w="6225"/>
      </w:tblGrid>
      <w:tr w:rsidR="00000000">
        <w:trPr>
          <w:divId w:val="175387555"/>
          <w:tblHeader/>
          <w:tblCellSpacing w:w="15" w:type="dxa"/>
        </w:trPr>
        <w:tc>
          <w:tcPr>
            <w:tcW w:w="0" w:type="auto"/>
            <w:vAlign w:val="center"/>
            <w:hideMark/>
          </w:tcPr>
          <w:p w:rsidR="00000000" w:rsidRDefault="00000000">
            <w:pPr>
              <w:jc w:val="center"/>
              <w:rPr>
                <w:b/>
                <w:bCs/>
              </w:rPr>
            </w:pPr>
            <w:r>
              <w:rPr>
                <w:rStyle w:val="a6"/>
              </w:rPr>
              <w:t>Parameter</w:t>
            </w:r>
          </w:p>
        </w:tc>
        <w:tc>
          <w:tcPr>
            <w:tcW w:w="0" w:type="auto"/>
            <w:vAlign w:val="center"/>
            <w:hideMark/>
          </w:tcPr>
          <w:p w:rsidR="00000000" w:rsidRDefault="00000000">
            <w:pPr>
              <w:jc w:val="center"/>
              <w:rPr>
                <w:b/>
                <w:bCs/>
              </w:rPr>
            </w:pPr>
            <w:r>
              <w:rPr>
                <w:rStyle w:val="a6"/>
              </w:rPr>
              <w:t>Type</w:t>
            </w:r>
          </w:p>
        </w:tc>
        <w:tc>
          <w:tcPr>
            <w:tcW w:w="0" w:type="auto"/>
            <w:vAlign w:val="center"/>
            <w:hideMark/>
          </w:tcPr>
          <w:p w:rsidR="00000000" w:rsidRDefault="00000000">
            <w:pPr>
              <w:jc w:val="center"/>
              <w:rPr>
                <w:b/>
                <w:bCs/>
              </w:rPr>
            </w:pPr>
            <w:r>
              <w:rPr>
                <w:rStyle w:val="a6"/>
              </w:rPr>
              <w:t>Description</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Successfully 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Subscribed data</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&gt; last</w:t>
            </w:r>
          </w:p>
        </w:tc>
        <w:tc>
          <w:tcPr>
            <w:tcW w:w="0" w:type="auto"/>
            <w:vAlign w:val="center"/>
            <w:hideMark/>
          </w:tcPr>
          <w:p w:rsidR="00000000" w:rsidRDefault="00000000">
            <w:r>
              <w:t>String</w:t>
            </w:r>
          </w:p>
        </w:tc>
        <w:tc>
          <w:tcPr>
            <w:tcW w:w="0" w:type="auto"/>
            <w:vAlign w:val="center"/>
            <w:hideMark/>
          </w:tcPr>
          <w:p w:rsidR="00000000" w:rsidRDefault="00000000">
            <w:r>
              <w:t>Last traded price</w:t>
            </w:r>
          </w:p>
        </w:tc>
      </w:tr>
      <w:tr w:rsidR="00000000">
        <w:trPr>
          <w:divId w:val="175387555"/>
          <w:tblCellSpacing w:w="15" w:type="dxa"/>
        </w:trPr>
        <w:tc>
          <w:tcPr>
            <w:tcW w:w="0" w:type="auto"/>
            <w:vAlign w:val="center"/>
            <w:hideMark/>
          </w:tcPr>
          <w:p w:rsidR="00000000" w:rsidRDefault="00000000">
            <w:r>
              <w:t>&gt; lastSz</w:t>
            </w:r>
          </w:p>
        </w:tc>
        <w:tc>
          <w:tcPr>
            <w:tcW w:w="0" w:type="auto"/>
            <w:vAlign w:val="center"/>
            <w:hideMark/>
          </w:tcPr>
          <w:p w:rsidR="00000000" w:rsidRDefault="00000000">
            <w:r>
              <w:t>String</w:t>
            </w:r>
          </w:p>
        </w:tc>
        <w:tc>
          <w:tcPr>
            <w:tcW w:w="0" w:type="auto"/>
            <w:vAlign w:val="center"/>
            <w:hideMark/>
          </w:tcPr>
          <w:p w:rsidR="00000000" w:rsidRDefault="00000000">
            <w:r>
              <w:t>Last traded size. 0 represents there is no trading volume</w:t>
            </w:r>
          </w:p>
        </w:tc>
      </w:tr>
      <w:tr w:rsidR="00000000">
        <w:trPr>
          <w:divId w:val="175387555"/>
          <w:tblCellSpacing w:w="15" w:type="dxa"/>
        </w:trPr>
        <w:tc>
          <w:tcPr>
            <w:tcW w:w="0" w:type="auto"/>
            <w:vAlign w:val="center"/>
            <w:hideMark/>
          </w:tcPr>
          <w:p w:rsidR="00000000" w:rsidRDefault="00000000">
            <w:r>
              <w:t>&gt; askPx</w:t>
            </w:r>
          </w:p>
        </w:tc>
        <w:tc>
          <w:tcPr>
            <w:tcW w:w="0" w:type="auto"/>
            <w:vAlign w:val="center"/>
            <w:hideMark/>
          </w:tcPr>
          <w:p w:rsidR="00000000" w:rsidRDefault="00000000">
            <w:r>
              <w:t>String</w:t>
            </w:r>
          </w:p>
        </w:tc>
        <w:tc>
          <w:tcPr>
            <w:tcW w:w="0" w:type="auto"/>
            <w:vAlign w:val="center"/>
            <w:hideMark/>
          </w:tcPr>
          <w:p w:rsidR="00000000" w:rsidRDefault="00000000">
            <w:r>
              <w:t>Best ask price</w:t>
            </w:r>
          </w:p>
        </w:tc>
      </w:tr>
      <w:tr w:rsidR="00000000">
        <w:trPr>
          <w:divId w:val="175387555"/>
          <w:tblCellSpacing w:w="15" w:type="dxa"/>
        </w:trPr>
        <w:tc>
          <w:tcPr>
            <w:tcW w:w="0" w:type="auto"/>
            <w:vAlign w:val="center"/>
            <w:hideMark/>
          </w:tcPr>
          <w:p w:rsidR="00000000" w:rsidRDefault="00000000">
            <w:r>
              <w:t>&gt; askSz</w:t>
            </w:r>
          </w:p>
        </w:tc>
        <w:tc>
          <w:tcPr>
            <w:tcW w:w="0" w:type="auto"/>
            <w:vAlign w:val="center"/>
            <w:hideMark/>
          </w:tcPr>
          <w:p w:rsidR="00000000" w:rsidRDefault="00000000">
            <w:r>
              <w:t>String</w:t>
            </w:r>
          </w:p>
        </w:tc>
        <w:tc>
          <w:tcPr>
            <w:tcW w:w="0" w:type="auto"/>
            <w:vAlign w:val="center"/>
            <w:hideMark/>
          </w:tcPr>
          <w:p w:rsidR="00000000" w:rsidRDefault="00000000">
            <w:r>
              <w:t>Best ask size</w:t>
            </w:r>
          </w:p>
        </w:tc>
      </w:tr>
      <w:tr w:rsidR="00000000">
        <w:trPr>
          <w:divId w:val="175387555"/>
          <w:tblCellSpacing w:w="15" w:type="dxa"/>
        </w:trPr>
        <w:tc>
          <w:tcPr>
            <w:tcW w:w="0" w:type="auto"/>
            <w:vAlign w:val="center"/>
            <w:hideMark/>
          </w:tcPr>
          <w:p w:rsidR="00000000" w:rsidRDefault="00000000">
            <w:r>
              <w:t>&gt; bidPx</w:t>
            </w:r>
          </w:p>
        </w:tc>
        <w:tc>
          <w:tcPr>
            <w:tcW w:w="0" w:type="auto"/>
            <w:vAlign w:val="center"/>
            <w:hideMark/>
          </w:tcPr>
          <w:p w:rsidR="00000000" w:rsidRDefault="00000000">
            <w:r>
              <w:t>String</w:t>
            </w:r>
          </w:p>
        </w:tc>
        <w:tc>
          <w:tcPr>
            <w:tcW w:w="0" w:type="auto"/>
            <w:vAlign w:val="center"/>
            <w:hideMark/>
          </w:tcPr>
          <w:p w:rsidR="00000000" w:rsidRDefault="00000000">
            <w:r>
              <w:t>Best bid price</w:t>
            </w:r>
          </w:p>
        </w:tc>
      </w:tr>
      <w:tr w:rsidR="00000000">
        <w:trPr>
          <w:divId w:val="175387555"/>
          <w:tblCellSpacing w:w="15" w:type="dxa"/>
        </w:trPr>
        <w:tc>
          <w:tcPr>
            <w:tcW w:w="0" w:type="auto"/>
            <w:vAlign w:val="center"/>
            <w:hideMark/>
          </w:tcPr>
          <w:p w:rsidR="00000000" w:rsidRDefault="00000000">
            <w:r>
              <w:t>&gt; bidSz</w:t>
            </w:r>
          </w:p>
        </w:tc>
        <w:tc>
          <w:tcPr>
            <w:tcW w:w="0" w:type="auto"/>
            <w:vAlign w:val="center"/>
            <w:hideMark/>
          </w:tcPr>
          <w:p w:rsidR="00000000" w:rsidRDefault="00000000">
            <w:r>
              <w:t>String</w:t>
            </w:r>
          </w:p>
        </w:tc>
        <w:tc>
          <w:tcPr>
            <w:tcW w:w="0" w:type="auto"/>
            <w:vAlign w:val="center"/>
            <w:hideMark/>
          </w:tcPr>
          <w:p w:rsidR="00000000" w:rsidRDefault="00000000">
            <w:r>
              <w:t>Best bid size</w:t>
            </w:r>
          </w:p>
        </w:tc>
      </w:tr>
      <w:tr w:rsidR="00000000">
        <w:trPr>
          <w:divId w:val="175387555"/>
          <w:tblCellSpacing w:w="15" w:type="dxa"/>
        </w:trPr>
        <w:tc>
          <w:tcPr>
            <w:tcW w:w="0" w:type="auto"/>
            <w:vAlign w:val="center"/>
            <w:hideMark/>
          </w:tcPr>
          <w:p w:rsidR="00000000" w:rsidRDefault="00000000">
            <w:r>
              <w:t>&gt; open24h</w:t>
            </w:r>
          </w:p>
        </w:tc>
        <w:tc>
          <w:tcPr>
            <w:tcW w:w="0" w:type="auto"/>
            <w:vAlign w:val="center"/>
            <w:hideMark/>
          </w:tcPr>
          <w:p w:rsidR="00000000" w:rsidRDefault="00000000">
            <w:r>
              <w:t>String</w:t>
            </w:r>
          </w:p>
        </w:tc>
        <w:tc>
          <w:tcPr>
            <w:tcW w:w="0" w:type="auto"/>
            <w:vAlign w:val="center"/>
            <w:hideMark/>
          </w:tcPr>
          <w:p w:rsidR="00000000" w:rsidRDefault="00000000">
            <w:r>
              <w:t>Open price in the past 24 hours</w:t>
            </w:r>
          </w:p>
        </w:tc>
      </w:tr>
      <w:tr w:rsidR="00000000">
        <w:trPr>
          <w:divId w:val="175387555"/>
          <w:tblCellSpacing w:w="15" w:type="dxa"/>
        </w:trPr>
        <w:tc>
          <w:tcPr>
            <w:tcW w:w="0" w:type="auto"/>
            <w:vAlign w:val="center"/>
            <w:hideMark/>
          </w:tcPr>
          <w:p w:rsidR="00000000" w:rsidRDefault="00000000">
            <w:r>
              <w:t>&gt; high24h</w:t>
            </w:r>
          </w:p>
        </w:tc>
        <w:tc>
          <w:tcPr>
            <w:tcW w:w="0" w:type="auto"/>
            <w:vAlign w:val="center"/>
            <w:hideMark/>
          </w:tcPr>
          <w:p w:rsidR="00000000" w:rsidRDefault="00000000">
            <w:r>
              <w:t>String</w:t>
            </w:r>
          </w:p>
        </w:tc>
        <w:tc>
          <w:tcPr>
            <w:tcW w:w="0" w:type="auto"/>
            <w:vAlign w:val="center"/>
            <w:hideMark/>
          </w:tcPr>
          <w:p w:rsidR="00000000" w:rsidRDefault="00000000">
            <w:r>
              <w:t>Highest price in the past 24 hours</w:t>
            </w:r>
          </w:p>
        </w:tc>
      </w:tr>
      <w:tr w:rsidR="00000000">
        <w:trPr>
          <w:divId w:val="175387555"/>
          <w:tblCellSpacing w:w="15" w:type="dxa"/>
        </w:trPr>
        <w:tc>
          <w:tcPr>
            <w:tcW w:w="0" w:type="auto"/>
            <w:vAlign w:val="center"/>
            <w:hideMark/>
          </w:tcPr>
          <w:p w:rsidR="00000000" w:rsidRDefault="00000000">
            <w:r>
              <w:t>&gt; low24h</w:t>
            </w:r>
          </w:p>
        </w:tc>
        <w:tc>
          <w:tcPr>
            <w:tcW w:w="0" w:type="auto"/>
            <w:vAlign w:val="center"/>
            <w:hideMark/>
          </w:tcPr>
          <w:p w:rsidR="00000000" w:rsidRDefault="00000000">
            <w:r>
              <w:t>String</w:t>
            </w:r>
          </w:p>
        </w:tc>
        <w:tc>
          <w:tcPr>
            <w:tcW w:w="0" w:type="auto"/>
            <w:vAlign w:val="center"/>
            <w:hideMark/>
          </w:tcPr>
          <w:p w:rsidR="00000000" w:rsidRDefault="00000000">
            <w:r>
              <w:t>Lowest price in the past 24 hours</w:t>
            </w:r>
          </w:p>
        </w:tc>
      </w:tr>
      <w:tr w:rsidR="00000000">
        <w:trPr>
          <w:divId w:val="175387555"/>
          <w:tblCellSpacing w:w="15" w:type="dxa"/>
        </w:trPr>
        <w:tc>
          <w:tcPr>
            <w:tcW w:w="0" w:type="auto"/>
            <w:vAlign w:val="center"/>
            <w:hideMark/>
          </w:tcPr>
          <w:p w:rsidR="00000000" w:rsidRDefault="00000000">
            <w:r>
              <w:t>&gt; volCcy24h</w:t>
            </w:r>
          </w:p>
        </w:tc>
        <w:tc>
          <w:tcPr>
            <w:tcW w:w="0" w:type="auto"/>
            <w:vAlign w:val="center"/>
            <w:hideMark/>
          </w:tcPr>
          <w:p w:rsidR="00000000" w:rsidRDefault="00000000">
            <w:r>
              <w:t>String</w:t>
            </w:r>
          </w:p>
        </w:tc>
        <w:tc>
          <w:tcPr>
            <w:tcW w:w="0" w:type="auto"/>
            <w:vAlign w:val="center"/>
            <w:hideMark/>
          </w:tcPr>
          <w:p w:rsidR="00000000" w:rsidRDefault="00000000">
            <w:r>
              <w:t xml:space="preserve">24h trading volume, with a unit of </w:t>
            </w:r>
            <w:r>
              <w:rPr>
                <w:rStyle w:val="HTML"/>
              </w:rPr>
              <w:t>currency</w:t>
            </w:r>
            <w:r>
              <w:t xml:space="preserve">. </w:t>
            </w:r>
            <w:r>
              <w:br/>
              <w:t xml:space="preserve">If it is a </w:t>
            </w:r>
            <w:r>
              <w:rPr>
                <w:rStyle w:val="HTML"/>
              </w:rPr>
              <w:t>derivatives</w:t>
            </w:r>
            <w:r>
              <w:t xml:space="preserve"> contract, the value is the number of base currency. </w:t>
            </w:r>
            <w:r>
              <w:br/>
              <w:t xml:space="preserve">If it is </w:t>
            </w:r>
            <w:r>
              <w:rPr>
                <w:rStyle w:val="HTML"/>
              </w:rPr>
              <w:t>SPOT</w:t>
            </w:r>
            <w:r>
              <w:t>/</w:t>
            </w:r>
            <w:r>
              <w:rPr>
                <w:rStyle w:val="HTML"/>
              </w:rPr>
              <w:t>MARGIN</w:t>
            </w:r>
            <w:r>
              <w:t>, the value is the quantity in quote currency.</w:t>
            </w:r>
          </w:p>
        </w:tc>
      </w:tr>
      <w:tr w:rsidR="00000000">
        <w:trPr>
          <w:divId w:val="175387555"/>
          <w:tblCellSpacing w:w="15" w:type="dxa"/>
        </w:trPr>
        <w:tc>
          <w:tcPr>
            <w:tcW w:w="0" w:type="auto"/>
            <w:vAlign w:val="center"/>
            <w:hideMark/>
          </w:tcPr>
          <w:p w:rsidR="00000000" w:rsidRDefault="00000000">
            <w:r>
              <w:t>&gt; vol24h</w:t>
            </w:r>
          </w:p>
        </w:tc>
        <w:tc>
          <w:tcPr>
            <w:tcW w:w="0" w:type="auto"/>
            <w:vAlign w:val="center"/>
            <w:hideMark/>
          </w:tcPr>
          <w:p w:rsidR="00000000" w:rsidRDefault="00000000">
            <w:r>
              <w:t>String</w:t>
            </w:r>
          </w:p>
        </w:tc>
        <w:tc>
          <w:tcPr>
            <w:tcW w:w="0" w:type="auto"/>
            <w:vAlign w:val="center"/>
            <w:hideMark/>
          </w:tcPr>
          <w:p w:rsidR="00000000" w:rsidRDefault="00000000">
            <w:r>
              <w:t xml:space="preserve">24h trading volume, with a unit of </w:t>
            </w:r>
            <w:r>
              <w:rPr>
                <w:rStyle w:val="HTML"/>
              </w:rPr>
              <w:t>contract</w:t>
            </w:r>
            <w:r>
              <w:t xml:space="preserve">. </w:t>
            </w:r>
            <w:r>
              <w:br/>
              <w:t xml:space="preserve">If it is a </w:t>
            </w:r>
            <w:r>
              <w:rPr>
                <w:rStyle w:val="HTML"/>
              </w:rPr>
              <w:t>derivatives</w:t>
            </w:r>
            <w:r>
              <w:t xml:space="preserve"> contract, the value is the number of contracts. </w:t>
            </w:r>
            <w:r>
              <w:br/>
              <w:t xml:space="preserve">If it is </w:t>
            </w:r>
            <w:r>
              <w:rPr>
                <w:rStyle w:val="HTML"/>
              </w:rPr>
              <w:t>SPOT</w:t>
            </w:r>
            <w:r>
              <w:t>/</w:t>
            </w:r>
            <w:r>
              <w:rPr>
                <w:rStyle w:val="HTML"/>
              </w:rPr>
              <w:t>MARGIN</w:t>
            </w:r>
            <w:r>
              <w:t>, the value is the quantity in base currency.</w:t>
            </w:r>
          </w:p>
        </w:tc>
      </w:tr>
      <w:tr w:rsidR="00000000">
        <w:trPr>
          <w:divId w:val="175387555"/>
          <w:tblCellSpacing w:w="15" w:type="dxa"/>
        </w:trPr>
        <w:tc>
          <w:tcPr>
            <w:tcW w:w="0" w:type="auto"/>
            <w:vAlign w:val="center"/>
            <w:hideMark/>
          </w:tcPr>
          <w:p w:rsidR="00000000" w:rsidRDefault="00000000">
            <w:r>
              <w:t>&gt; sodUtc0</w:t>
            </w:r>
          </w:p>
        </w:tc>
        <w:tc>
          <w:tcPr>
            <w:tcW w:w="0" w:type="auto"/>
            <w:vAlign w:val="center"/>
            <w:hideMark/>
          </w:tcPr>
          <w:p w:rsidR="00000000" w:rsidRDefault="00000000">
            <w:r>
              <w:t>String</w:t>
            </w:r>
          </w:p>
        </w:tc>
        <w:tc>
          <w:tcPr>
            <w:tcW w:w="0" w:type="auto"/>
            <w:vAlign w:val="center"/>
            <w:hideMark/>
          </w:tcPr>
          <w:p w:rsidR="00000000" w:rsidRDefault="00000000">
            <w:r>
              <w:t>Open price in the UTC 0</w:t>
            </w:r>
          </w:p>
        </w:tc>
      </w:tr>
      <w:tr w:rsidR="00000000">
        <w:trPr>
          <w:divId w:val="175387555"/>
          <w:tblCellSpacing w:w="15" w:type="dxa"/>
        </w:trPr>
        <w:tc>
          <w:tcPr>
            <w:tcW w:w="0" w:type="auto"/>
            <w:vAlign w:val="center"/>
            <w:hideMark/>
          </w:tcPr>
          <w:p w:rsidR="00000000" w:rsidRDefault="00000000">
            <w:r>
              <w:t>&gt; sodUtc8</w:t>
            </w:r>
          </w:p>
        </w:tc>
        <w:tc>
          <w:tcPr>
            <w:tcW w:w="0" w:type="auto"/>
            <w:vAlign w:val="center"/>
            <w:hideMark/>
          </w:tcPr>
          <w:p w:rsidR="00000000" w:rsidRDefault="00000000">
            <w:r>
              <w:t>String</w:t>
            </w:r>
          </w:p>
        </w:tc>
        <w:tc>
          <w:tcPr>
            <w:tcW w:w="0" w:type="auto"/>
            <w:vAlign w:val="center"/>
            <w:hideMark/>
          </w:tcPr>
          <w:p w:rsidR="00000000" w:rsidRDefault="00000000">
            <w:r>
              <w:t>Open price in the UTC 8</w:t>
            </w:r>
          </w:p>
        </w:tc>
      </w:tr>
      <w:tr w:rsidR="00000000">
        <w:trPr>
          <w:divId w:val="175387555"/>
          <w:tblCellSpacing w:w="15" w:type="dxa"/>
        </w:trPr>
        <w:tc>
          <w:tcPr>
            <w:tcW w:w="0" w:type="auto"/>
            <w:vAlign w:val="center"/>
            <w:hideMark/>
          </w:tcPr>
          <w:p w:rsidR="00000000" w:rsidRDefault="00000000">
            <w:r>
              <w:t>&gt; ts</w:t>
            </w:r>
          </w:p>
        </w:tc>
        <w:tc>
          <w:tcPr>
            <w:tcW w:w="0" w:type="auto"/>
            <w:vAlign w:val="center"/>
            <w:hideMark/>
          </w:tcPr>
          <w:p w:rsidR="00000000" w:rsidRDefault="00000000">
            <w:r>
              <w:t>String</w:t>
            </w:r>
          </w:p>
        </w:tc>
        <w:tc>
          <w:tcPr>
            <w:tcW w:w="0" w:type="auto"/>
            <w:vAlign w:val="center"/>
            <w:hideMark/>
          </w:tcPr>
          <w:p w:rsidR="00000000" w:rsidRDefault="00000000">
            <w:r>
              <w:t xml:space="preserve">Ticker data generation time, Unix timestamp format in milliseconds, e.g. </w:t>
            </w:r>
            <w:r>
              <w:rPr>
                <w:rStyle w:val="HTML"/>
              </w:rPr>
              <w:t>1597026383085</w:t>
            </w:r>
          </w:p>
        </w:tc>
      </w:tr>
    </w:tbl>
    <w:p w:rsidR="00000000" w:rsidRDefault="00000000">
      <w:pPr>
        <w:pStyle w:val="3"/>
        <w:divId w:val="175387555"/>
      </w:pPr>
      <w:r>
        <w:t>WS / Candlesticks channel</w:t>
      </w:r>
    </w:p>
    <w:p w:rsidR="00000000" w:rsidRDefault="00000000">
      <w:pPr>
        <w:pStyle w:val="a5"/>
        <w:divId w:val="175387555"/>
      </w:pPr>
      <w:r>
        <w:t>Retrieve the candlesticks data of an instrument. the push frequency is the fastest interval 1 second push the data.</w:t>
      </w:r>
    </w:p>
    <w:p w:rsidR="00000000" w:rsidRDefault="00000000">
      <w:pPr>
        <w:pStyle w:val="4"/>
        <w:divId w:val="175387555"/>
      </w:pPr>
      <w:r>
        <w:t>URL Path</w:t>
      </w:r>
    </w:p>
    <w:p w:rsidR="00000000" w:rsidRDefault="00000000">
      <w:pPr>
        <w:pStyle w:val="a5"/>
        <w:divId w:val="175387555"/>
      </w:pPr>
      <w:r>
        <w:t>/ws/v5/business</w:t>
      </w:r>
    </w:p>
    <w:p w:rsidR="00000000" w:rsidRDefault="00000000">
      <w:pPr>
        <w:pStyle w:val="a5"/>
        <w:ind w:left="720" w:right="720"/>
        <w:divId w:val="259460018"/>
      </w:pPr>
      <w:r>
        <w:t>Request Example</w:t>
      </w:r>
    </w:p>
    <w:p w:rsidR="00000000" w:rsidRDefault="00000000">
      <w:pPr>
        <w:pStyle w:val="HTML0"/>
        <w:divId w:val="759181599"/>
        <w:rPr>
          <w:rStyle w:val="HTML"/>
        </w:rPr>
      </w:pPr>
      <w:r>
        <w:rPr>
          <w:rStyle w:val="o"/>
        </w:rPr>
        <w:t>{</w:t>
      </w:r>
    </w:p>
    <w:p w:rsidR="00000000" w:rsidRDefault="00000000">
      <w:pPr>
        <w:pStyle w:val="HTML0"/>
        <w:divId w:val="759181599"/>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759181599"/>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759181599"/>
        <w:rPr>
          <w:rStyle w:val="HTML"/>
        </w:rPr>
      </w:pPr>
      <w:r>
        <w:rPr>
          <w:rStyle w:val="HTML"/>
        </w:rPr>
        <w:t xml:space="preserve">    </w:t>
      </w:r>
      <w:r>
        <w:rPr>
          <w:rStyle w:val="o"/>
        </w:rPr>
        <w:t>{</w:t>
      </w:r>
    </w:p>
    <w:p w:rsidR="00000000" w:rsidRDefault="00000000">
      <w:pPr>
        <w:pStyle w:val="HTML0"/>
        <w:divId w:val="759181599"/>
        <w:rPr>
          <w:rStyle w:val="HTML"/>
        </w:rPr>
      </w:pPr>
      <w:r>
        <w:rPr>
          <w:rStyle w:val="HTML"/>
        </w:rPr>
        <w:t xml:space="preserve">      </w:t>
      </w:r>
      <w:r>
        <w:rPr>
          <w:rStyle w:val="s2"/>
        </w:rPr>
        <w:t>"channel"</w:t>
      </w:r>
      <w:r>
        <w:rPr>
          <w:rStyle w:val="HTML"/>
        </w:rPr>
        <w:t xml:space="preserve">: </w:t>
      </w:r>
      <w:r>
        <w:rPr>
          <w:rStyle w:val="s2"/>
        </w:rPr>
        <w:t>"candle1D"</w:t>
      </w:r>
      <w:r>
        <w:rPr>
          <w:rStyle w:val="HTML"/>
        </w:rPr>
        <w:t>,</w:t>
      </w:r>
    </w:p>
    <w:p w:rsidR="00000000" w:rsidRDefault="00000000">
      <w:pPr>
        <w:pStyle w:val="HTML0"/>
        <w:divId w:val="759181599"/>
        <w:rPr>
          <w:rStyle w:val="HTML"/>
        </w:rPr>
      </w:pPr>
      <w:r>
        <w:rPr>
          <w:rStyle w:val="HTML"/>
        </w:rPr>
        <w:t xml:space="preserve">      </w:t>
      </w:r>
      <w:r>
        <w:rPr>
          <w:rStyle w:val="s2"/>
        </w:rPr>
        <w:t>"instId"</w:t>
      </w:r>
      <w:r>
        <w:rPr>
          <w:rStyle w:val="HTML"/>
        </w:rPr>
        <w:t xml:space="preserve">: </w:t>
      </w:r>
      <w:r>
        <w:rPr>
          <w:rStyle w:val="s2"/>
        </w:rPr>
        <w:t>"BTC-USDT"</w:t>
      </w:r>
    </w:p>
    <w:p w:rsidR="00000000" w:rsidRDefault="00000000">
      <w:pPr>
        <w:pStyle w:val="HTML0"/>
        <w:divId w:val="759181599"/>
        <w:rPr>
          <w:rStyle w:val="HTML"/>
        </w:rPr>
      </w:pPr>
      <w:r>
        <w:rPr>
          <w:rStyle w:val="HTML"/>
        </w:rPr>
        <w:t xml:space="preserve">    </w:t>
      </w:r>
      <w:r>
        <w:rPr>
          <w:rStyle w:val="o"/>
        </w:rPr>
        <w:t>}</w:t>
      </w:r>
    </w:p>
    <w:p w:rsidR="00000000" w:rsidRDefault="00000000">
      <w:pPr>
        <w:pStyle w:val="HTML0"/>
        <w:divId w:val="759181599"/>
        <w:rPr>
          <w:rStyle w:val="HTML"/>
        </w:rPr>
      </w:pPr>
      <w:r>
        <w:rPr>
          <w:rStyle w:val="HTML"/>
        </w:rPr>
        <w:t xml:space="preserve">  </w:t>
      </w:r>
      <w:r>
        <w:rPr>
          <w:rStyle w:val="o"/>
        </w:rPr>
        <w:t>]</w:t>
      </w:r>
    </w:p>
    <w:p w:rsidR="00000000" w:rsidRDefault="00000000">
      <w:pPr>
        <w:pStyle w:val="HTML0"/>
        <w:divId w:val="759181599"/>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33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subscribed channels</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Channel name </w:t>
            </w:r>
            <w:r>
              <w:br/>
            </w:r>
            <w:r>
              <w:rPr>
                <w:rStyle w:val="HTML"/>
              </w:rPr>
              <w:t>candle3M</w:t>
            </w:r>
            <w:r>
              <w:br/>
            </w:r>
            <w:r>
              <w:rPr>
                <w:rStyle w:val="HTML"/>
              </w:rPr>
              <w:t>candle1M</w:t>
            </w:r>
            <w:r>
              <w:br/>
            </w:r>
            <w:r>
              <w:rPr>
                <w:rStyle w:val="HTML"/>
              </w:rPr>
              <w:t>candle1W</w:t>
            </w:r>
            <w:r>
              <w:t xml:space="preserve"> </w:t>
            </w:r>
            <w:r>
              <w:br/>
            </w:r>
            <w:r>
              <w:rPr>
                <w:rStyle w:val="HTML"/>
              </w:rPr>
              <w:t>candle1D</w:t>
            </w:r>
            <w:r>
              <w:br/>
            </w:r>
            <w:r>
              <w:rPr>
                <w:rStyle w:val="HTML"/>
              </w:rPr>
              <w:t>candle2D</w:t>
            </w:r>
            <w:r>
              <w:br/>
            </w:r>
            <w:r>
              <w:rPr>
                <w:rStyle w:val="HTML"/>
              </w:rPr>
              <w:t>candle3D</w:t>
            </w:r>
            <w:r>
              <w:br/>
            </w:r>
            <w:r>
              <w:rPr>
                <w:rStyle w:val="HTML"/>
              </w:rPr>
              <w:t>candle5D</w:t>
            </w:r>
            <w:r>
              <w:br/>
            </w:r>
            <w:r>
              <w:rPr>
                <w:rStyle w:val="HTML"/>
              </w:rPr>
              <w:t>candle12H</w:t>
            </w:r>
            <w:r>
              <w:br/>
            </w:r>
            <w:r>
              <w:rPr>
                <w:rStyle w:val="HTML"/>
              </w:rPr>
              <w:t>candle6H</w:t>
            </w:r>
            <w:r>
              <w:br/>
            </w:r>
            <w:r>
              <w:rPr>
                <w:rStyle w:val="HTML"/>
              </w:rPr>
              <w:t>candle4H</w:t>
            </w:r>
            <w:r>
              <w:br/>
            </w:r>
            <w:r>
              <w:rPr>
                <w:rStyle w:val="HTML"/>
              </w:rPr>
              <w:t>candle2H</w:t>
            </w:r>
            <w:r>
              <w:br/>
            </w:r>
            <w:r>
              <w:rPr>
                <w:rStyle w:val="HTML"/>
              </w:rPr>
              <w:t>candle1H</w:t>
            </w:r>
            <w:r>
              <w:br/>
            </w:r>
            <w:r>
              <w:rPr>
                <w:rStyle w:val="HTML"/>
              </w:rPr>
              <w:t>candle30m</w:t>
            </w:r>
            <w:r>
              <w:br/>
            </w:r>
            <w:r>
              <w:rPr>
                <w:rStyle w:val="HTML"/>
              </w:rPr>
              <w:t>candle15m</w:t>
            </w:r>
            <w:r>
              <w:br/>
            </w:r>
            <w:r>
              <w:rPr>
                <w:rStyle w:val="HTML"/>
              </w:rPr>
              <w:t>candle5m</w:t>
            </w:r>
            <w:r>
              <w:br/>
            </w:r>
            <w:r>
              <w:rPr>
                <w:rStyle w:val="HTML"/>
              </w:rPr>
              <w:t>candle3m</w:t>
            </w:r>
            <w:r>
              <w:br/>
            </w:r>
            <w:r>
              <w:rPr>
                <w:rStyle w:val="HTML"/>
              </w:rPr>
              <w:t>candle1m</w:t>
            </w:r>
            <w:r>
              <w:br/>
            </w:r>
            <w:r>
              <w:rPr>
                <w:rStyle w:val="HTML"/>
              </w:rPr>
              <w:t>candle1s</w:t>
            </w:r>
            <w:r>
              <w:br/>
            </w:r>
            <w:r>
              <w:rPr>
                <w:rStyle w:val="HTML"/>
              </w:rPr>
              <w:t>candle3Mutc</w:t>
            </w:r>
            <w:r>
              <w:br/>
            </w:r>
            <w:r>
              <w:rPr>
                <w:rStyle w:val="HTML"/>
              </w:rPr>
              <w:t>candle1Mutc</w:t>
            </w:r>
            <w:r>
              <w:br/>
            </w:r>
            <w:r>
              <w:rPr>
                <w:rStyle w:val="HTML"/>
              </w:rPr>
              <w:t>candle1Wutc</w:t>
            </w:r>
            <w:r>
              <w:br/>
            </w:r>
            <w:r>
              <w:rPr>
                <w:rStyle w:val="HTML"/>
              </w:rPr>
              <w:t>candle1Dutc</w:t>
            </w:r>
            <w:r>
              <w:br/>
            </w:r>
            <w:r>
              <w:rPr>
                <w:rStyle w:val="HTML"/>
              </w:rPr>
              <w:t>candle2Dutc</w:t>
            </w:r>
            <w:r>
              <w:br/>
            </w:r>
            <w:r>
              <w:rPr>
                <w:rStyle w:val="HTML"/>
              </w:rPr>
              <w:t>candle3Dutc</w:t>
            </w:r>
            <w:r>
              <w:br/>
            </w:r>
            <w:r>
              <w:rPr>
                <w:rStyle w:val="HTML"/>
              </w:rPr>
              <w:t>candle5Dutc</w:t>
            </w:r>
            <w:r>
              <w:br/>
            </w:r>
            <w:r>
              <w:rPr>
                <w:rStyle w:val="HTML"/>
              </w:rPr>
              <w:t>candle12Hutc</w:t>
            </w:r>
            <w:r>
              <w:br/>
            </w:r>
            <w:r>
              <w:rPr>
                <w:rStyle w:val="HTML"/>
              </w:rPr>
              <w:t>candle6Hutc</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ID</w:t>
            </w:r>
          </w:p>
        </w:tc>
      </w:tr>
    </w:tbl>
    <w:p w:rsidR="00000000" w:rsidRDefault="00000000">
      <w:pPr>
        <w:pStyle w:val="a5"/>
        <w:ind w:left="720" w:right="720"/>
        <w:divId w:val="1865513637"/>
      </w:pPr>
      <w:r>
        <w:t>Successful Response Example</w:t>
      </w:r>
    </w:p>
    <w:p w:rsidR="00000000" w:rsidRDefault="00000000">
      <w:pPr>
        <w:pStyle w:val="HTML0"/>
        <w:divId w:val="1221744810"/>
        <w:rPr>
          <w:rStyle w:val="w"/>
        </w:rPr>
      </w:pPr>
      <w:r>
        <w:rPr>
          <w:rStyle w:val="p"/>
        </w:rPr>
        <w:t>{</w:t>
      </w:r>
    </w:p>
    <w:p w:rsidR="00000000" w:rsidRDefault="00000000">
      <w:pPr>
        <w:pStyle w:val="HTML0"/>
        <w:divId w:val="1221744810"/>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1221744810"/>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221744810"/>
        <w:rPr>
          <w:rStyle w:val="w"/>
        </w:rPr>
      </w:pPr>
      <w:r>
        <w:rPr>
          <w:rStyle w:val="w"/>
        </w:rPr>
        <w:t xml:space="preserve">    </w:t>
      </w:r>
      <w:r>
        <w:rPr>
          <w:rStyle w:val="nl"/>
        </w:rPr>
        <w:t>"channel"</w:t>
      </w:r>
      <w:r>
        <w:rPr>
          <w:rStyle w:val="p"/>
        </w:rPr>
        <w:t>:</w:t>
      </w:r>
      <w:r>
        <w:rPr>
          <w:rStyle w:val="w"/>
        </w:rPr>
        <w:t xml:space="preserve"> </w:t>
      </w:r>
      <w:r>
        <w:rPr>
          <w:rStyle w:val="s2"/>
        </w:rPr>
        <w:t>"candle1D"</w:t>
      </w:r>
      <w:r>
        <w:rPr>
          <w:rStyle w:val="p"/>
        </w:rPr>
        <w:t>,</w:t>
      </w:r>
    </w:p>
    <w:p w:rsidR="00000000" w:rsidRDefault="00000000">
      <w:pPr>
        <w:pStyle w:val="HTML0"/>
        <w:divId w:val="1221744810"/>
        <w:rPr>
          <w:rStyle w:val="w"/>
        </w:rPr>
      </w:pPr>
      <w:r>
        <w:rPr>
          <w:rStyle w:val="w"/>
        </w:rPr>
        <w:t xml:space="preserve">    </w:t>
      </w:r>
      <w:r>
        <w:rPr>
          <w:rStyle w:val="nl"/>
        </w:rPr>
        <w:t>"instId"</w:t>
      </w:r>
      <w:r>
        <w:rPr>
          <w:rStyle w:val="p"/>
        </w:rPr>
        <w:t>:</w:t>
      </w:r>
      <w:r>
        <w:rPr>
          <w:rStyle w:val="w"/>
        </w:rPr>
        <w:t xml:space="preserve"> </w:t>
      </w:r>
      <w:r>
        <w:rPr>
          <w:rStyle w:val="s2"/>
        </w:rPr>
        <w:t>"BTC-USDT"</w:t>
      </w:r>
    </w:p>
    <w:p w:rsidR="00000000" w:rsidRDefault="00000000">
      <w:pPr>
        <w:pStyle w:val="HTML0"/>
        <w:divId w:val="1221744810"/>
        <w:rPr>
          <w:rStyle w:val="w"/>
        </w:rPr>
      </w:pPr>
      <w:r>
        <w:rPr>
          <w:rStyle w:val="w"/>
        </w:rPr>
        <w:t xml:space="preserve">  </w:t>
      </w:r>
      <w:r>
        <w:rPr>
          <w:rStyle w:val="p"/>
        </w:rPr>
        <w:t>},</w:t>
      </w:r>
    </w:p>
    <w:p w:rsidR="00000000" w:rsidRDefault="00000000">
      <w:pPr>
        <w:pStyle w:val="HTML0"/>
        <w:divId w:val="1221744810"/>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221744810"/>
        <w:rPr>
          <w:rStyle w:val="w"/>
        </w:rPr>
      </w:pPr>
      <w:r>
        <w:rPr>
          <w:rStyle w:val="p"/>
        </w:rPr>
        <w:t>}</w:t>
      </w:r>
    </w:p>
    <w:p w:rsidR="00000000" w:rsidRDefault="00000000">
      <w:pPr>
        <w:pStyle w:val="a5"/>
        <w:ind w:left="720" w:right="720"/>
        <w:divId w:val="327100298"/>
      </w:pPr>
      <w:r>
        <w:t>Failure Response Example</w:t>
      </w:r>
    </w:p>
    <w:p w:rsidR="00000000" w:rsidRDefault="00000000">
      <w:pPr>
        <w:pStyle w:val="HTML0"/>
        <w:divId w:val="1635988997"/>
        <w:rPr>
          <w:rStyle w:val="w"/>
        </w:rPr>
      </w:pPr>
      <w:r>
        <w:rPr>
          <w:rStyle w:val="p"/>
        </w:rPr>
        <w:t>{</w:t>
      </w:r>
    </w:p>
    <w:p w:rsidR="00000000" w:rsidRDefault="00000000">
      <w:pPr>
        <w:pStyle w:val="HTML0"/>
        <w:divId w:val="1635988997"/>
        <w:rPr>
          <w:rStyle w:val="w"/>
        </w:rPr>
      </w:pPr>
      <w:r>
        <w:rPr>
          <w:rStyle w:val="w"/>
        </w:rPr>
        <w:t xml:space="preserve">  </w:t>
      </w:r>
      <w:r>
        <w:rPr>
          <w:rStyle w:val="nl"/>
        </w:rPr>
        <w:t>"event"</w:t>
      </w:r>
      <w:r>
        <w:rPr>
          <w:rStyle w:val="p"/>
        </w:rPr>
        <w:t>:</w:t>
      </w:r>
      <w:r>
        <w:rPr>
          <w:rStyle w:val="w"/>
        </w:rPr>
        <w:t xml:space="preserve"> </w:t>
      </w:r>
      <w:r>
        <w:rPr>
          <w:rStyle w:val="s2"/>
        </w:rPr>
        <w:t>"error"</w:t>
      </w:r>
      <w:r>
        <w:rPr>
          <w:rStyle w:val="p"/>
        </w:rPr>
        <w:t>,</w:t>
      </w:r>
    </w:p>
    <w:p w:rsidR="00000000" w:rsidRDefault="00000000">
      <w:pPr>
        <w:pStyle w:val="HTML0"/>
        <w:divId w:val="1635988997"/>
        <w:rPr>
          <w:rStyle w:val="w"/>
        </w:rPr>
      </w:pPr>
      <w:r>
        <w:rPr>
          <w:rStyle w:val="w"/>
        </w:rPr>
        <w:t xml:space="preserve">  </w:t>
      </w:r>
      <w:r>
        <w:rPr>
          <w:rStyle w:val="nl"/>
        </w:rPr>
        <w:t>"code"</w:t>
      </w:r>
      <w:r>
        <w:rPr>
          <w:rStyle w:val="p"/>
        </w:rPr>
        <w:t>:</w:t>
      </w:r>
      <w:r>
        <w:rPr>
          <w:rStyle w:val="w"/>
        </w:rPr>
        <w:t xml:space="preserve"> </w:t>
      </w:r>
      <w:r>
        <w:rPr>
          <w:rStyle w:val="s2"/>
        </w:rPr>
        <w:t>"60012"</w:t>
      </w:r>
      <w:r>
        <w:rPr>
          <w:rStyle w:val="p"/>
        </w:rPr>
        <w:t>,</w:t>
      </w:r>
    </w:p>
    <w:p w:rsidR="00000000" w:rsidRDefault="00000000">
      <w:pPr>
        <w:pStyle w:val="HTML0"/>
        <w:divId w:val="1635988997"/>
        <w:rPr>
          <w:rStyle w:val="w"/>
        </w:rPr>
      </w:pPr>
      <w:r>
        <w:rPr>
          <w:rStyle w:val="w"/>
        </w:rPr>
        <w:t xml:space="preserve">  </w:t>
      </w:r>
      <w:r>
        <w:rPr>
          <w:rStyle w:val="nl"/>
        </w:rPr>
        <w:t>"msg"</w:t>
      </w:r>
      <w:r>
        <w:rPr>
          <w:rStyle w:val="p"/>
        </w:rPr>
        <w:t>:</w:t>
      </w:r>
      <w:r>
        <w:rPr>
          <w:rStyle w:val="w"/>
        </w:rPr>
        <w:t xml:space="preserve"> </w:t>
      </w:r>
      <w:r>
        <w:rPr>
          <w:rStyle w:val="s2"/>
        </w:rPr>
        <w:t>"Invalid request: {</w:t>
      </w:r>
      <w:r>
        <w:rPr>
          <w:rStyle w:val="se"/>
        </w:rPr>
        <w:t>\"</w:t>
      </w:r>
      <w:r>
        <w:rPr>
          <w:rStyle w:val="s2"/>
        </w:rPr>
        <w:t>op</w:t>
      </w:r>
      <w:r>
        <w:rPr>
          <w:rStyle w:val="se"/>
        </w:rPr>
        <w:t>\"</w:t>
      </w:r>
      <w:r>
        <w:rPr>
          <w:rStyle w:val="s2"/>
        </w:rPr>
        <w:t xml:space="preserve">: </w:t>
      </w:r>
      <w:r>
        <w:rPr>
          <w:rStyle w:val="se"/>
        </w:rPr>
        <w:t>\"</w:t>
      </w:r>
      <w:r>
        <w:rPr>
          <w:rStyle w:val="s2"/>
        </w:rPr>
        <w:t>subscribe</w:t>
      </w:r>
      <w:r>
        <w:rPr>
          <w:rStyle w:val="se"/>
        </w:rPr>
        <w:t>\"</w:t>
      </w:r>
      <w:r>
        <w:rPr>
          <w:rStyle w:val="s2"/>
        </w:rPr>
        <w:t xml:space="preserve">, </w:t>
      </w:r>
      <w:r>
        <w:rPr>
          <w:rStyle w:val="se"/>
        </w:rPr>
        <w:t>\"</w:t>
      </w:r>
      <w:r>
        <w:rPr>
          <w:rStyle w:val="s2"/>
        </w:rPr>
        <w:t>argss</w:t>
      </w:r>
      <w:r>
        <w:rPr>
          <w:rStyle w:val="se"/>
        </w:rPr>
        <w:t>\"</w:t>
      </w:r>
      <w:r>
        <w:rPr>
          <w:rStyle w:val="s2"/>
        </w:rPr>
        <w:t xml:space="preserve">:[{ </w:t>
      </w:r>
      <w:r>
        <w:rPr>
          <w:rStyle w:val="se"/>
        </w:rPr>
        <w:t>\"</w:t>
      </w:r>
      <w:r>
        <w:rPr>
          <w:rStyle w:val="s2"/>
        </w:rPr>
        <w:t>channel</w:t>
      </w:r>
      <w:r>
        <w:rPr>
          <w:rStyle w:val="se"/>
        </w:rPr>
        <w:t>\"</w:t>
      </w:r>
      <w:r>
        <w:rPr>
          <w:rStyle w:val="s2"/>
        </w:rPr>
        <w:t xml:space="preserve"> : </w:t>
      </w:r>
      <w:r>
        <w:rPr>
          <w:rStyle w:val="se"/>
        </w:rPr>
        <w:t>\"</w:t>
      </w:r>
      <w:r>
        <w:rPr>
          <w:rStyle w:val="s2"/>
        </w:rPr>
        <w:t>candle1D</w:t>
      </w:r>
      <w:r>
        <w:rPr>
          <w:rStyle w:val="se"/>
        </w:rPr>
        <w:t>\"</w:t>
      </w:r>
      <w:r>
        <w:rPr>
          <w:rStyle w:val="s2"/>
        </w:rPr>
        <w:t xml:space="preserve">, </w:t>
      </w:r>
      <w:r>
        <w:rPr>
          <w:rStyle w:val="se"/>
        </w:rPr>
        <w:t>\"</w:t>
      </w:r>
      <w:r>
        <w:rPr>
          <w:rStyle w:val="s2"/>
        </w:rPr>
        <w:t>instId</w:t>
      </w:r>
      <w:r>
        <w:rPr>
          <w:rStyle w:val="se"/>
        </w:rPr>
        <w:t>\"</w:t>
      </w:r>
      <w:r>
        <w:rPr>
          <w:rStyle w:val="s2"/>
        </w:rPr>
        <w:t xml:space="preserve"> : </w:t>
      </w:r>
      <w:r>
        <w:rPr>
          <w:rStyle w:val="se"/>
        </w:rPr>
        <w:t>\"</w:t>
      </w:r>
      <w:r>
        <w:rPr>
          <w:rStyle w:val="s2"/>
        </w:rPr>
        <w:t>BTC-USD-191227</w:t>
      </w:r>
      <w:r>
        <w:rPr>
          <w:rStyle w:val="se"/>
        </w:rPr>
        <w:t>\"</w:t>
      </w:r>
      <w:r>
        <w:rPr>
          <w:rStyle w:val="s2"/>
        </w:rPr>
        <w:t>}]}"</w:t>
      </w:r>
      <w:r>
        <w:rPr>
          <w:rStyle w:val="p"/>
        </w:rPr>
        <w:t>,</w:t>
      </w:r>
    </w:p>
    <w:p w:rsidR="00000000" w:rsidRDefault="00000000">
      <w:pPr>
        <w:pStyle w:val="HTML0"/>
        <w:divId w:val="1635988997"/>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635988997"/>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28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Event</w:t>
            </w:r>
            <w:r>
              <w:br/>
            </w:r>
            <w:r>
              <w:rPr>
                <w:rStyle w:val="HTML"/>
              </w:rPr>
              <w:t>subscribe</w:t>
            </w:r>
            <w:r>
              <w:br/>
            </w:r>
            <w:r>
              <w:rPr>
                <w:rStyle w:val="HTML"/>
              </w:rPr>
              <w:t>unsubscribe</w:t>
            </w:r>
            <w:r>
              <w:br/>
            </w:r>
            <w:r>
              <w:rPr>
                <w:rStyle w:val="HTML"/>
              </w:rPr>
              <w:t>error</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No</w:t>
            </w:r>
          </w:p>
        </w:tc>
        <w:tc>
          <w:tcPr>
            <w:tcW w:w="0" w:type="auto"/>
            <w:vAlign w:val="center"/>
            <w:hideMark/>
          </w:tcPr>
          <w:p w:rsidR="00000000" w:rsidRDefault="00000000">
            <w:r>
              <w:t>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connId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WebSocket connection ID</w:t>
            </w:r>
          </w:p>
        </w:tc>
      </w:tr>
    </w:tbl>
    <w:p w:rsidR="00000000" w:rsidRDefault="00000000">
      <w:pPr>
        <w:pStyle w:val="a5"/>
        <w:ind w:left="720" w:right="720"/>
        <w:divId w:val="822115771"/>
      </w:pPr>
      <w:r>
        <w:t>Push Data Example</w:t>
      </w:r>
    </w:p>
    <w:p w:rsidR="00000000" w:rsidRDefault="00000000">
      <w:pPr>
        <w:pStyle w:val="HTML0"/>
        <w:divId w:val="552885300"/>
        <w:rPr>
          <w:rStyle w:val="w"/>
        </w:rPr>
      </w:pPr>
      <w:r>
        <w:rPr>
          <w:rStyle w:val="p"/>
        </w:rPr>
        <w:t>{</w:t>
      </w:r>
    </w:p>
    <w:p w:rsidR="00000000" w:rsidRDefault="00000000">
      <w:pPr>
        <w:pStyle w:val="HTML0"/>
        <w:divId w:val="552885300"/>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552885300"/>
        <w:rPr>
          <w:rStyle w:val="w"/>
        </w:rPr>
      </w:pPr>
      <w:r>
        <w:rPr>
          <w:rStyle w:val="w"/>
        </w:rPr>
        <w:t xml:space="preserve">    </w:t>
      </w:r>
      <w:r>
        <w:rPr>
          <w:rStyle w:val="nl"/>
        </w:rPr>
        <w:t>"channel"</w:t>
      </w:r>
      <w:r>
        <w:rPr>
          <w:rStyle w:val="p"/>
        </w:rPr>
        <w:t>:</w:t>
      </w:r>
      <w:r>
        <w:rPr>
          <w:rStyle w:val="w"/>
        </w:rPr>
        <w:t xml:space="preserve"> </w:t>
      </w:r>
      <w:r>
        <w:rPr>
          <w:rStyle w:val="s2"/>
        </w:rPr>
        <w:t>"candle1D"</w:t>
      </w:r>
      <w:r>
        <w:rPr>
          <w:rStyle w:val="p"/>
        </w:rPr>
        <w:t>,</w:t>
      </w:r>
    </w:p>
    <w:p w:rsidR="00000000" w:rsidRDefault="00000000">
      <w:pPr>
        <w:pStyle w:val="HTML0"/>
        <w:divId w:val="552885300"/>
        <w:rPr>
          <w:rStyle w:val="w"/>
        </w:rPr>
      </w:pPr>
      <w:r>
        <w:rPr>
          <w:rStyle w:val="w"/>
        </w:rPr>
        <w:t xml:space="preserve">    </w:t>
      </w:r>
      <w:r>
        <w:rPr>
          <w:rStyle w:val="nl"/>
        </w:rPr>
        <w:t>"instId"</w:t>
      </w:r>
      <w:r>
        <w:rPr>
          <w:rStyle w:val="p"/>
        </w:rPr>
        <w:t>:</w:t>
      </w:r>
      <w:r>
        <w:rPr>
          <w:rStyle w:val="w"/>
        </w:rPr>
        <w:t xml:space="preserve"> </w:t>
      </w:r>
      <w:r>
        <w:rPr>
          <w:rStyle w:val="s2"/>
        </w:rPr>
        <w:t>"BTC-USDT"</w:t>
      </w:r>
    </w:p>
    <w:p w:rsidR="00000000" w:rsidRDefault="00000000">
      <w:pPr>
        <w:pStyle w:val="HTML0"/>
        <w:divId w:val="552885300"/>
        <w:rPr>
          <w:rStyle w:val="w"/>
        </w:rPr>
      </w:pPr>
      <w:r>
        <w:rPr>
          <w:rStyle w:val="w"/>
        </w:rPr>
        <w:t xml:space="preserve">  </w:t>
      </w:r>
      <w:r>
        <w:rPr>
          <w:rStyle w:val="p"/>
        </w:rPr>
        <w:t>},</w:t>
      </w:r>
    </w:p>
    <w:p w:rsidR="00000000" w:rsidRDefault="00000000">
      <w:pPr>
        <w:pStyle w:val="HTML0"/>
        <w:divId w:val="552885300"/>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552885300"/>
        <w:rPr>
          <w:rStyle w:val="w"/>
        </w:rPr>
      </w:pPr>
      <w:r>
        <w:rPr>
          <w:rStyle w:val="w"/>
        </w:rPr>
        <w:t xml:space="preserve">    </w:t>
      </w:r>
      <w:r>
        <w:rPr>
          <w:rStyle w:val="p"/>
        </w:rPr>
        <w:t>[</w:t>
      </w:r>
    </w:p>
    <w:p w:rsidR="00000000" w:rsidRDefault="00000000">
      <w:pPr>
        <w:pStyle w:val="HTML0"/>
        <w:divId w:val="552885300"/>
        <w:rPr>
          <w:rStyle w:val="w"/>
        </w:rPr>
      </w:pPr>
      <w:r>
        <w:rPr>
          <w:rStyle w:val="w"/>
        </w:rPr>
        <w:t xml:space="preserve">      </w:t>
      </w:r>
      <w:r>
        <w:rPr>
          <w:rStyle w:val="s2"/>
        </w:rPr>
        <w:t>"1597026383085"</w:t>
      </w:r>
      <w:r>
        <w:rPr>
          <w:rStyle w:val="p"/>
        </w:rPr>
        <w:t>,</w:t>
      </w:r>
    </w:p>
    <w:p w:rsidR="00000000" w:rsidRDefault="00000000">
      <w:pPr>
        <w:pStyle w:val="HTML0"/>
        <w:divId w:val="552885300"/>
        <w:rPr>
          <w:rStyle w:val="w"/>
        </w:rPr>
      </w:pPr>
      <w:r>
        <w:rPr>
          <w:rStyle w:val="w"/>
        </w:rPr>
        <w:t xml:space="preserve">      </w:t>
      </w:r>
      <w:r>
        <w:rPr>
          <w:rStyle w:val="s2"/>
        </w:rPr>
        <w:t>"8533.02"</w:t>
      </w:r>
      <w:r>
        <w:rPr>
          <w:rStyle w:val="p"/>
        </w:rPr>
        <w:t>,</w:t>
      </w:r>
    </w:p>
    <w:p w:rsidR="00000000" w:rsidRDefault="00000000">
      <w:pPr>
        <w:pStyle w:val="HTML0"/>
        <w:divId w:val="552885300"/>
        <w:rPr>
          <w:rStyle w:val="w"/>
        </w:rPr>
      </w:pPr>
      <w:r>
        <w:rPr>
          <w:rStyle w:val="w"/>
        </w:rPr>
        <w:t xml:space="preserve">      </w:t>
      </w:r>
      <w:r>
        <w:rPr>
          <w:rStyle w:val="s2"/>
        </w:rPr>
        <w:t>"8553.74"</w:t>
      </w:r>
      <w:r>
        <w:rPr>
          <w:rStyle w:val="p"/>
        </w:rPr>
        <w:t>,</w:t>
      </w:r>
    </w:p>
    <w:p w:rsidR="00000000" w:rsidRDefault="00000000">
      <w:pPr>
        <w:pStyle w:val="HTML0"/>
        <w:divId w:val="552885300"/>
        <w:rPr>
          <w:rStyle w:val="w"/>
        </w:rPr>
      </w:pPr>
      <w:r>
        <w:rPr>
          <w:rStyle w:val="w"/>
        </w:rPr>
        <w:t xml:space="preserve">      </w:t>
      </w:r>
      <w:r>
        <w:rPr>
          <w:rStyle w:val="s2"/>
        </w:rPr>
        <w:t>"8527.17"</w:t>
      </w:r>
      <w:r>
        <w:rPr>
          <w:rStyle w:val="p"/>
        </w:rPr>
        <w:t>,</w:t>
      </w:r>
    </w:p>
    <w:p w:rsidR="00000000" w:rsidRDefault="00000000">
      <w:pPr>
        <w:pStyle w:val="HTML0"/>
        <w:divId w:val="552885300"/>
        <w:rPr>
          <w:rStyle w:val="w"/>
        </w:rPr>
      </w:pPr>
      <w:r>
        <w:rPr>
          <w:rStyle w:val="w"/>
        </w:rPr>
        <w:t xml:space="preserve">      </w:t>
      </w:r>
      <w:r>
        <w:rPr>
          <w:rStyle w:val="s2"/>
        </w:rPr>
        <w:t>"8548.26"</w:t>
      </w:r>
      <w:r>
        <w:rPr>
          <w:rStyle w:val="p"/>
        </w:rPr>
        <w:t>,</w:t>
      </w:r>
    </w:p>
    <w:p w:rsidR="00000000" w:rsidRDefault="00000000">
      <w:pPr>
        <w:pStyle w:val="HTML0"/>
        <w:divId w:val="552885300"/>
        <w:rPr>
          <w:rStyle w:val="w"/>
        </w:rPr>
      </w:pPr>
      <w:r>
        <w:rPr>
          <w:rStyle w:val="w"/>
        </w:rPr>
        <w:t xml:space="preserve">      </w:t>
      </w:r>
      <w:r>
        <w:rPr>
          <w:rStyle w:val="s2"/>
        </w:rPr>
        <w:t>"45247"</w:t>
      </w:r>
      <w:r>
        <w:rPr>
          <w:rStyle w:val="p"/>
        </w:rPr>
        <w:t>,</w:t>
      </w:r>
    </w:p>
    <w:p w:rsidR="00000000" w:rsidRDefault="00000000">
      <w:pPr>
        <w:pStyle w:val="HTML0"/>
        <w:divId w:val="552885300"/>
        <w:rPr>
          <w:rStyle w:val="w"/>
        </w:rPr>
      </w:pPr>
      <w:r>
        <w:rPr>
          <w:rStyle w:val="w"/>
        </w:rPr>
        <w:t xml:space="preserve">      </w:t>
      </w:r>
      <w:r>
        <w:rPr>
          <w:rStyle w:val="s2"/>
        </w:rPr>
        <w:t>"529.5858061"</w:t>
      </w:r>
      <w:r>
        <w:rPr>
          <w:rStyle w:val="p"/>
        </w:rPr>
        <w:t>,</w:t>
      </w:r>
    </w:p>
    <w:p w:rsidR="00000000" w:rsidRDefault="00000000">
      <w:pPr>
        <w:pStyle w:val="HTML0"/>
        <w:divId w:val="552885300"/>
        <w:rPr>
          <w:rStyle w:val="w"/>
        </w:rPr>
      </w:pPr>
      <w:r>
        <w:rPr>
          <w:rStyle w:val="w"/>
        </w:rPr>
        <w:t xml:space="preserve">      </w:t>
      </w:r>
      <w:r>
        <w:rPr>
          <w:rStyle w:val="s2"/>
        </w:rPr>
        <w:t>"5529.5858061"</w:t>
      </w:r>
      <w:r>
        <w:rPr>
          <w:rStyle w:val="p"/>
        </w:rPr>
        <w:t>,</w:t>
      </w:r>
    </w:p>
    <w:p w:rsidR="00000000" w:rsidRDefault="00000000">
      <w:pPr>
        <w:pStyle w:val="HTML0"/>
        <w:divId w:val="552885300"/>
        <w:rPr>
          <w:rStyle w:val="w"/>
        </w:rPr>
      </w:pPr>
      <w:r>
        <w:rPr>
          <w:rStyle w:val="w"/>
        </w:rPr>
        <w:t xml:space="preserve">      </w:t>
      </w:r>
      <w:r>
        <w:rPr>
          <w:rStyle w:val="s2"/>
        </w:rPr>
        <w:t>"0"</w:t>
      </w:r>
    </w:p>
    <w:p w:rsidR="00000000" w:rsidRDefault="00000000">
      <w:pPr>
        <w:pStyle w:val="HTML0"/>
        <w:divId w:val="552885300"/>
        <w:rPr>
          <w:rStyle w:val="w"/>
        </w:rPr>
      </w:pPr>
      <w:r>
        <w:rPr>
          <w:rStyle w:val="w"/>
        </w:rPr>
        <w:t xml:space="preserve">    </w:t>
      </w:r>
      <w:r>
        <w:rPr>
          <w:rStyle w:val="p"/>
        </w:rPr>
        <w:t>]</w:t>
      </w:r>
    </w:p>
    <w:p w:rsidR="00000000" w:rsidRDefault="00000000">
      <w:pPr>
        <w:pStyle w:val="HTML0"/>
        <w:divId w:val="552885300"/>
        <w:rPr>
          <w:rStyle w:val="w"/>
        </w:rPr>
      </w:pPr>
      <w:r>
        <w:rPr>
          <w:rStyle w:val="w"/>
        </w:rPr>
        <w:t xml:space="preserve">  </w:t>
      </w:r>
      <w:r>
        <w:rPr>
          <w:rStyle w:val="p"/>
        </w:rPr>
        <w:t>]</w:t>
      </w:r>
    </w:p>
    <w:p w:rsidR="00000000" w:rsidRDefault="00000000">
      <w:pPr>
        <w:pStyle w:val="HTML0"/>
        <w:divId w:val="552885300"/>
        <w:rPr>
          <w:rStyle w:val="w"/>
        </w:rPr>
      </w:pPr>
      <w:r>
        <w:rPr>
          <w:rStyle w:val="p"/>
        </w:rPr>
        <w:t>}</w:t>
      </w:r>
    </w:p>
    <w:p w:rsidR="00000000" w:rsidRDefault="00000000">
      <w:pPr>
        <w:pStyle w:val="4"/>
        <w:divId w:val="175387555"/>
      </w:pPr>
      <w:r>
        <w:t>Push data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9"/>
        <w:gridCol w:w="780"/>
        <w:gridCol w:w="6017"/>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jc w:val="center"/>
              <w:rPr>
                <w:b/>
                <w:bCs/>
              </w:rPr>
            </w:pPr>
            <w:r>
              <w:rPr>
                <w:rStyle w:val="a6"/>
              </w:rPr>
              <w:t>Description</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Successfully 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Subscribed data</w:t>
            </w:r>
          </w:p>
        </w:tc>
      </w:tr>
      <w:tr w:rsidR="00000000">
        <w:trPr>
          <w:divId w:val="175387555"/>
          <w:tblCellSpacing w:w="15" w:type="dxa"/>
        </w:trPr>
        <w:tc>
          <w:tcPr>
            <w:tcW w:w="0" w:type="auto"/>
            <w:vAlign w:val="center"/>
            <w:hideMark/>
          </w:tcPr>
          <w:p w:rsidR="00000000" w:rsidRDefault="00000000">
            <w:r>
              <w:t>&gt; ts</w:t>
            </w:r>
          </w:p>
        </w:tc>
        <w:tc>
          <w:tcPr>
            <w:tcW w:w="0" w:type="auto"/>
            <w:vAlign w:val="center"/>
            <w:hideMark/>
          </w:tcPr>
          <w:p w:rsidR="00000000" w:rsidRDefault="00000000">
            <w:r>
              <w:t>String</w:t>
            </w:r>
          </w:p>
        </w:tc>
        <w:tc>
          <w:tcPr>
            <w:tcW w:w="0" w:type="auto"/>
            <w:vAlign w:val="center"/>
            <w:hideMark/>
          </w:tcPr>
          <w:p w:rsidR="00000000" w:rsidRDefault="00000000">
            <w:r>
              <w:t xml:space="preserve">Opening time of the candlestick,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&gt; o</w:t>
            </w:r>
          </w:p>
        </w:tc>
        <w:tc>
          <w:tcPr>
            <w:tcW w:w="0" w:type="auto"/>
            <w:vAlign w:val="center"/>
            <w:hideMark/>
          </w:tcPr>
          <w:p w:rsidR="00000000" w:rsidRDefault="00000000">
            <w:r>
              <w:t>String</w:t>
            </w:r>
          </w:p>
        </w:tc>
        <w:tc>
          <w:tcPr>
            <w:tcW w:w="0" w:type="auto"/>
            <w:vAlign w:val="center"/>
            <w:hideMark/>
          </w:tcPr>
          <w:p w:rsidR="00000000" w:rsidRDefault="00000000">
            <w:r>
              <w:t>Open price</w:t>
            </w:r>
          </w:p>
        </w:tc>
      </w:tr>
      <w:tr w:rsidR="00000000">
        <w:trPr>
          <w:divId w:val="175387555"/>
          <w:tblCellSpacing w:w="15" w:type="dxa"/>
        </w:trPr>
        <w:tc>
          <w:tcPr>
            <w:tcW w:w="0" w:type="auto"/>
            <w:vAlign w:val="center"/>
            <w:hideMark/>
          </w:tcPr>
          <w:p w:rsidR="00000000" w:rsidRDefault="00000000">
            <w:r>
              <w:t>&gt; h</w:t>
            </w:r>
          </w:p>
        </w:tc>
        <w:tc>
          <w:tcPr>
            <w:tcW w:w="0" w:type="auto"/>
            <w:vAlign w:val="center"/>
            <w:hideMark/>
          </w:tcPr>
          <w:p w:rsidR="00000000" w:rsidRDefault="00000000">
            <w:r>
              <w:t>String</w:t>
            </w:r>
          </w:p>
        </w:tc>
        <w:tc>
          <w:tcPr>
            <w:tcW w:w="0" w:type="auto"/>
            <w:vAlign w:val="center"/>
            <w:hideMark/>
          </w:tcPr>
          <w:p w:rsidR="00000000" w:rsidRDefault="00000000">
            <w:r>
              <w:t>highest price</w:t>
            </w:r>
          </w:p>
        </w:tc>
      </w:tr>
      <w:tr w:rsidR="00000000">
        <w:trPr>
          <w:divId w:val="175387555"/>
          <w:tblCellSpacing w:w="15" w:type="dxa"/>
        </w:trPr>
        <w:tc>
          <w:tcPr>
            <w:tcW w:w="0" w:type="auto"/>
            <w:vAlign w:val="center"/>
            <w:hideMark/>
          </w:tcPr>
          <w:p w:rsidR="00000000" w:rsidRDefault="00000000">
            <w:r>
              <w:t>&gt; l</w:t>
            </w:r>
          </w:p>
        </w:tc>
        <w:tc>
          <w:tcPr>
            <w:tcW w:w="0" w:type="auto"/>
            <w:vAlign w:val="center"/>
            <w:hideMark/>
          </w:tcPr>
          <w:p w:rsidR="00000000" w:rsidRDefault="00000000">
            <w:r>
              <w:t>String</w:t>
            </w:r>
          </w:p>
        </w:tc>
        <w:tc>
          <w:tcPr>
            <w:tcW w:w="0" w:type="auto"/>
            <w:vAlign w:val="center"/>
            <w:hideMark/>
          </w:tcPr>
          <w:p w:rsidR="00000000" w:rsidRDefault="00000000">
            <w:r>
              <w:t>Lowest price</w:t>
            </w:r>
          </w:p>
        </w:tc>
      </w:tr>
      <w:tr w:rsidR="00000000">
        <w:trPr>
          <w:divId w:val="175387555"/>
          <w:tblCellSpacing w:w="15" w:type="dxa"/>
        </w:trPr>
        <w:tc>
          <w:tcPr>
            <w:tcW w:w="0" w:type="auto"/>
            <w:vAlign w:val="center"/>
            <w:hideMark/>
          </w:tcPr>
          <w:p w:rsidR="00000000" w:rsidRDefault="00000000">
            <w:r>
              <w:t>&gt; c</w:t>
            </w:r>
          </w:p>
        </w:tc>
        <w:tc>
          <w:tcPr>
            <w:tcW w:w="0" w:type="auto"/>
            <w:vAlign w:val="center"/>
            <w:hideMark/>
          </w:tcPr>
          <w:p w:rsidR="00000000" w:rsidRDefault="00000000">
            <w:r>
              <w:t>String</w:t>
            </w:r>
          </w:p>
        </w:tc>
        <w:tc>
          <w:tcPr>
            <w:tcW w:w="0" w:type="auto"/>
            <w:vAlign w:val="center"/>
            <w:hideMark/>
          </w:tcPr>
          <w:p w:rsidR="00000000" w:rsidRDefault="00000000">
            <w:r>
              <w:t>Close price</w:t>
            </w:r>
          </w:p>
        </w:tc>
      </w:tr>
      <w:tr w:rsidR="00000000">
        <w:trPr>
          <w:divId w:val="175387555"/>
          <w:tblCellSpacing w:w="15" w:type="dxa"/>
        </w:trPr>
        <w:tc>
          <w:tcPr>
            <w:tcW w:w="0" w:type="auto"/>
            <w:vAlign w:val="center"/>
            <w:hideMark/>
          </w:tcPr>
          <w:p w:rsidR="00000000" w:rsidRDefault="00000000">
            <w:r>
              <w:t>&gt; vol</w:t>
            </w:r>
          </w:p>
        </w:tc>
        <w:tc>
          <w:tcPr>
            <w:tcW w:w="0" w:type="auto"/>
            <w:vAlign w:val="center"/>
            <w:hideMark/>
          </w:tcPr>
          <w:p w:rsidR="00000000" w:rsidRDefault="00000000">
            <w:r>
              <w:t>String</w:t>
            </w:r>
          </w:p>
        </w:tc>
        <w:tc>
          <w:tcPr>
            <w:tcW w:w="0" w:type="auto"/>
            <w:vAlign w:val="center"/>
            <w:hideMark/>
          </w:tcPr>
          <w:p w:rsidR="00000000" w:rsidRDefault="00000000">
            <w:r>
              <w:t xml:space="preserve">Trading volume, with a unit of </w:t>
            </w:r>
            <w:r>
              <w:rPr>
                <w:rStyle w:val="HTML"/>
              </w:rPr>
              <w:t>contract</w:t>
            </w:r>
            <w:r>
              <w:t xml:space="preserve">. </w:t>
            </w:r>
            <w:r>
              <w:br/>
              <w:t xml:space="preserve">If it is a </w:t>
            </w:r>
            <w:r>
              <w:rPr>
                <w:rStyle w:val="HTML"/>
              </w:rPr>
              <w:t>derivatives</w:t>
            </w:r>
            <w:r>
              <w:t xml:space="preserve"> contract, the value is the number of contracts. </w:t>
            </w:r>
            <w:r>
              <w:br/>
              <w:t xml:space="preserve">If it is </w:t>
            </w:r>
            <w:r>
              <w:rPr>
                <w:rStyle w:val="HTML"/>
              </w:rPr>
              <w:t>SPOT</w:t>
            </w:r>
            <w:r>
              <w:t>/</w:t>
            </w:r>
            <w:r>
              <w:rPr>
                <w:rStyle w:val="HTML"/>
              </w:rPr>
              <w:t>MARGIN</w:t>
            </w:r>
            <w:r>
              <w:t>, the value is the quantity in base currency.</w:t>
            </w:r>
          </w:p>
        </w:tc>
      </w:tr>
      <w:tr w:rsidR="00000000">
        <w:trPr>
          <w:divId w:val="175387555"/>
          <w:tblCellSpacing w:w="15" w:type="dxa"/>
        </w:trPr>
        <w:tc>
          <w:tcPr>
            <w:tcW w:w="0" w:type="auto"/>
            <w:vAlign w:val="center"/>
            <w:hideMark/>
          </w:tcPr>
          <w:p w:rsidR="00000000" w:rsidRDefault="00000000">
            <w:r>
              <w:t>&gt; volCcy</w:t>
            </w:r>
          </w:p>
        </w:tc>
        <w:tc>
          <w:tcPr>
            <w:tcW w:w="0" w:type="auto"/>
            <w:vAlign w:val="center"/>
            <w:hideMark/>
          </w:tcPr>
          <w:p w:rsidR="00000000" w:rsidRDefault="00000000">
            <w:r>
              <w:t>String</w:t>
            </w:r>
          </w:p>
        </w:tc>
        <w:tc>
          <w:tcPr>
            <w:tcW w:w="0" w:type="auto"/>
            <w:vAlign w:val="center"/>
            <w:hideMark/>
          </w:tcPr>
          <w:p w:rsidR="00000000" w:rsidRDefault="00000000">
            <w:r>
              <w:t xml:space="preserve">Trading volume, with a unit of </w:t>
            </w:r>
            <w:r>
              <w:rPr>
                <w:rStyle w:val="HTML"/>
              </w:rPr>
              <w:t>currency</w:t>
            </w:r>
            <w:r>
              <w:t xml:space="preserve">. </w:t>
            </w:r>
            <w:r>
              <w:br/>
              <w:t xml:space="preserve">If it is a </w:t>
            </w:r>
            <w:r>
              <w:rPr>
                <w:rStyle w:val="HTML"/>
              </w:rPr>
              <w:t>derivatives</w:t>
            </w:r>
            <w:r>
              <w:t xml:space="preserve"> contract, the value is the number of base currency. </w:t>
            </w:r>
            <w:r>
              <w:br/>
              <w:t xml:space="preserve">If it is </w:t>
            </w:r>
            <w:r>
              <w:rPr>
                <w:rStyle w:val="HTML"/>
              </w:rPr>
              <w:t>SPOT</w:t>
            </w:r>
            <w:r>
              <w:t>/</w:t>
            </w:r>
            <w:r>
              <w:rPr>
                <w:rStyle w:val="HTML"/>
              </w:rPr>
              <w:t>MARGIN</w:t>
            </w:r>
            <w:r>
              <w:t>, the value is the quantity in quote currency.</w:t>
            </w:r>
          </w:p>
        </w:tc>
      </w:tr>
      <w:tr w:rsidR="00000000">
        <w:trPr>
          <w:divId w:val="175387555"/>
          <w:tblCellSpacing w:w="15" w:type="dxa"/>
        </w:trPr>
        <w:tc>
          <w:tcPr>
            <w:tcW w:w="0" w:type="auto"/>
            <w:vAlign w:val="center"/>
            <w:hideMark/>
          </w:tcPr>
          <w:p w:rsidR="00000000" w:rsidRDefault="00000000">
            <w:r>
              <w:t>&gt; volCcyQuote</w:t>
            </w:r>
          </w:p>
        </w:tc>
        <w:tc>
          <w:tcPr>
            <w:tcW w:w="0" w:type="auto"/>
            <w:vAlign w:val="center"/>
            <w:hideMark/>
          </w:tcPr>
          <w:p w:rsidR="00000000" w:rsidRDefault="00000000">
            <w:r>
              <w:t>String</w:t>
            </w:r>
          </w:p>
        </w:tc>
        <w:tc>
          <w:tcPr>
            <w:tcW w:w="0" w:type="auto"/>
            <w:vAlign w:val="center"/>
            <w:hideMark/>
          </w:tcPr>
          <w:p w:rsidR="00000000" w:rsidRDefault="00000000">
            <w:r>
              <w:t xml:space="preserve">Trading volume, the value is the quantity in quote currency </w:t>
            </w:r>
            <w:r>
              <w:br/>
              <w:t xml:space="preserve">e.g. The unit is </w:t>
            </w:r>
            <w:r>
              <w:rPr>
                <w:rStyle w:val="HTML"/>
              </w:rPr>
              <w:t>USDT</w:t>
            </w:r>
            <w:r>
              <w:t xml:space="preserve"> for </w:t>
            </w:r>
            <w:r>
              <w:rPr>
                <w:rStyle w:val="HTML"/>
              </w:rPr>
              <w:t>BTC-USDT</w:t>
            </w:r>
            <w:r>
              <w:t xml:space="preserve"> and </w:t>
            </w:r>
            <w:r>
              <w:rPr>
                <w:rStyle w:val="HTML"/>
              </w:rPr>
              <w:t>BTC-USDT-SWAP</w:t>
            </w:r>
            <w:r>
              <w:br/>
              <w:t xml:space="preserve">The unit is </w:t>
            </w:r>
            <w:r>
              <w:rPr>
                <w:rStyle w:val="HTML"/>
              </w:rPr>
              <w:t>USD</w:t>
            </w:r>
            <w:r>
              <w:t xml:space="preserve"> for </w:t>
            </w:r>
            <w:r>
              <w:rPr>
                <w:rStyle w:val="HTML"/>
              </w:rPr>
              <w:t>BTC-USD-SWAP</w:t>
            </w:r>
          </w:p>
        </w:tc>
      </w:tr>
      <w:tr w:rsidR="00000000">
        <w:trPr>
          <w:divId w:val="175387555"/>
          <w:tblCellSpacing w:w="15" w:type="dxa"/>
        </w:trPr>
        <w:tc>
          <w:tcPr>
            <w:tcW w:w="0" w:type="auto"/>
            <w:vAlign w:val="center"/>
            <w:hideMark/>
          </w:tcPr>
          <w:p w:rsidR="00000000" w:rsidRDefault="00000000">
            <w:r>
              <w:t>&gt; confirm</w:t>
            </w:r>
          </w:p>
        </w:tc>
        <w:tc>
          <w:tcPr>
            <w:tcW w:w="0" w:type="auto"/>
            <w:vAlign w:val="center"/>
            <w:hideMark/>
          </w:tcPr>
          <w:p w:rsidR="00000000" w:rsidRDefault="00000000">
            <w:r>
              <w:t>String</w:t>
            </w:r>
          </w:p>
        </w:tc>
        <w:tc>
          <w:tcPr>
            <w:tcW w:w="0" w:type="auto"/>
            <w:vAlign w:val="center"/>
            <w:hideMark/>
          </w:tcPr>
          <w:p w:rsidR="00000000" w:rsidRDefault="00000000">
            <w:r>
              <w:t>The state of candlesticks</w:t>
            </w:r>
            <w:r>
              <w:br/>
            </w:r>
            <w:r>
              <w:rPr>
                <w:rStyle w:val="HTML"/>
              </w:rPr>
              <w:t>0</w:t>
            </w:r>
            <w:r>
              <w:t>: K line is uncompleted</w:t>
            </w:r>
            <w:r>
              <w:br/>
            </w:r>
            <w:r>
              <w:rPr>
                <w:rStyle w:val="HTML"/>
              </w:rPr>
              <w:t>1</w:t>
            </w:r>
            <w:r>
              <w:t>: K line is completed</w:t>
            </w:r>
          </w:p>
        </w:tc>
      </w:tr>
    </w:tbl>
    <w:p w:rsidR="00000000" w:rsidRDefault="00000000">
      <w:pPr>
        <w:pStyle w:val="3"/>
        <w:divId w:val="175387555"/>
      </w:pPr>
      <w:r>
        <w:t>WS / Trades channel</w:t>
      </w:r>
    </w:p>
    <w:p w:rsidR="00000000" w:rsidRDefault="00000000">
      <w:pPr>
        <w:pStyle w:val="a5"/>
        <w:spacing w:after="240" w:afterAutospacing="0"/>
        <w:divId w:val="175387555"/>
      </w:pPr>
      <w:r>
        <w:t xml:space="preserve">Retrieve the recent trades data. Data will be pushed whenever there is a trade. Every update may aggregate multiple trades. </w:t>
      </w:r>
    </w:p>
    <w:p w:rsidR="00000000" w:rsidRDefault="00000000">
      <w:pPr>
        <w:pStyle w:val="a5"/>
        <w:divId w:val="175387555"/>
      </w:pPr>
      <w:r>
        <w:t>The message is sent only once per taker order, per filled price. The count field is used to represent the number of aggregated matches.</w:t>
      </w:r>
    </w:p>
    <w:p w:rsidR="00000000" w:rsidRDefault="00000000">
      <w:pPr>
        <w:pStyle w:val="4"/>
        <w:divId w:val="175387555"/>
      </w:pPr>
      <w:r>
        <w:t>URL Path</w:t>
      </w:r>
    </w:p>
    <w:p w:rsidR="00000000" w:rsidRDefault="00000000">
      <w:pPr>
        <w:pStyle w:val="a5"/>
        <w:divId w:val="175387555"/>
      </w:pPr>
      <w:r>
        <w:t>/ws/v5/public</w:t>
      </w:r>
    </w:p>
    <w:p w:rsidR="00000000" w:rsidRDefault="00000000">
      <w:pPr>
        <w:pStyle w:val="a5"/>
        <w:ind w:left="720" w:right="720"/>
        <w:divId w:val="632684732"/>
      </w:pPr>
      <w:r>
        <w:t>Request Example</w:t>
      </w:r>
    </w:p>
    <w:p w:rsidR="00000000" w:rsidRDefault="00000000">
      <w:pPr>
        <w:pStyle w:val="HTML0"/>
        <w:divId w:val="897084872"/>
        <w:rPr>
          <w:rStyle w:val="HTML"/>
        </w:rPr>
      </w:pPr>
      <w:r>
        <w:rPr>
          <w:rStyle w:val="o"/>
        </w:rPr>
        <w:t>{</w:t>
      </w:r>
    </w:p>
    <w:p w:rsidR="00000000" w:rsidRDefault="00000000">
      <w:pPr>
        <w:pStyle w:val="HTML0"/>
        <w:divId w:val="897084872"/>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897084872"/>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897084872"/>
        <w:rPr>
          <w:rStyle w:val="HTML"/>
        </w:rPr>
      </w:pPr>
      <w:r>
        <w:rPr>
          <w:rStyle w:val="HTML"/>
        </w:rPr>
        <w:t xml:space="preserve">    </w:t>
      </w:r>
      <w:r>
        <w:rPr>
          <w:rStyle w:val="o"/>
        </w:rPr>
        <w:t>{</w:t>
      </w:r>
    </w:p>
    <w:p w:rsidR="00000000" w:rsidRDefault="00000000">
      <w:pPr>
        <w:pStyle w:val="HTML0"/>
        <w:divId w:val="897084872"/>
        <w:rPr>
          <w:rStyle w:val="HTML"/>
        </w:rPr>
      </w:pPr>
      <w:r>
        <w:rPr>
          <w:rStyle w:val="HTML"/>
        </w:rPr>
        <w:t xml:space="preserve">      </w:t>
      </w:r>
      <w:r>
        <w:rPr>
          <w:rStyle w:val="s2"/>
        </w:rPr>
        <w:t>"channel"</w:t>
      </w:r>
      <w:r>
        <w:rPr>
          <w:rStyle w:val="HTML"/>
        </w:rPr>
        <w:t xml:space="preserve">: </w:t>
      </w:r>
      <w:r>
        <w:rPr>
          <w:rStyle w:val="s2"/>
        </w:rPr>
        <w:t>"trades"</w:t>
      </w:r>
      <w:r>
        <w:rPr>
          <w:rStyle w:val="HTML"/>
        </w:rPr>
        <w:t>,</w:t>
      </w:r>
    </w:p>
    <w:p w:rsidR="00000000" w:rsidRDefault="00000000">
      <w:pPr>
        <w:pStyle w:val="HTML0"/>
        <w:divId w:val="897084872"/>
        <w:rPr>
          <w:rStyle w:val="HTML"/>
        </w:rPr>
      </w:pPr>
      <w:r>
        <w:rPr>
          <w:rStyle w:val="HTML"/>
        </w:rPr>
        <w:t xml:space="preserve">      </w:t>
      </w:r>
      <w:r>
        <w:rPr>
          <w:rStyle w:val="s2"/>
        </w:rPr>
        <w:t>"instId"</w:t>
      </w:r>
      <w:r>
        <w:rPr>
          <w:rStyle w:val="HTML"/>
        </w:rPr>
        <w:t xml:space="preserve">: </w:t>
      </w:r>
      <w:r>
        <w:rPr>
          <w:rStyle w:val="s2"/>
        </w:rPr>
        <w:t>"BTC-USDT"</w:t>
      </w:r>
    </w:p>
    <w:p w:rsidR="00000000" w:rsidRDefault="00000000">
      <w:pPr>
        <w:pStyle w:val="HTML0"/>
        <w:divId w:val="897084872"/>
        <w:rPr>
          <w:rStyle w:val="HTML"/>
        </w:rPr>
      </w:pPr>
      <w:r>
        <w:rPr>
          <w:rStyle w:val="HTML"/>
        </w:rPr>
        <w:t xml:space="preserve">    </w:t>
      </w:r>
      <w:r>
        <w:rPr>
          <w:rStyle w:val="o"/>
        </w:rPr>
        <w:t>}</w:t>
      </w:r>
    </w:p>
    <w:p w:rsidR="00000000" w:rsidRDefault="00000000">
      <w:pPr>
        <w:pStyle w:val="HTML0"/>
        <w:divId w:val="897084872"/>
        <w:rPr>
          <w:rStyle w:val="HTML"/>
        </w:rPr>
      </w:pPr>
      <w:r>
        <w:rPr>
          <w:rStyle w:val="HTML"/>
        </w:rPr>
        <w:t xml:space="preserve">  </w:t>
      </w:r>
      <w:r>
        <w:rPr>
          <w:rStyle w:val="o"/>
        </w:rPr>
        <w:t>]</w:t>
      </w:r>
    </w:p>
    <w:p w:rsidR="00000000" w:rsidRDefault="00000000">
      <w:pPr>
        <w:pStyle w:val="HTML0"/>
        <w:divId w:val="897084872"/>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33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subscribed channels</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trades</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ID</w:t>
            </w:r>
          </w:p>
        </w:tc>
      </w:tr>
    </w:tbl>
    <w:p w:rsidR="00000000" w:rsidRDefault="00000000">
      <w:pPr>
        <w:pStyle w:val="a5"/>
        <w:ind w:left="720" w:right="720"/>
        <w:divId w:val="2057468290"/>
      </w:pPr>
      <w:r>
        <w:t>Successful Response Example</w:t>
      </w:r>
    </w:p>
    <w:p w:rsidR="00000000" w:rsidRDefault="00000000">
      <w:pPr>
        <w:pStyle w:val="HTML0"/>
        <w:divId w:val="205026731"/>
        <w:rPr>
          <w:rStyle w:val="w"/>
        </w:rPr>
      </w:pPr>
      <w:r>
        <w:rPr>
          <w:rStyle w:val="p"/>
        </w:rPr>
        <w:t>{</w:t>
      </w:r>
    </w:p>
    <w:p w:rsidR="00000000" w:rsidRDefault="00000000">
      <w:pPr>
        <w:pStyle w:val="HTML0"/>
        <w:divId w:val="205026731"/>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205026731"/>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205026731"/>
        <w:rPr>
          <w:rStyle w:val="w"/>
        </w:rPr>
      </w:pPr>
      <w:r>
        <w:rPr>
          <w:rStyle w:val="w"/>
        </w:rPr>
        <w:t xml:space="preserve">      </w:t>
      </w:r>
      <w:r>
        <w:rPr>
          <w:rStyle w:val="nl"/>
        </w:rPr>
        <w:t>"channel"</w:t>
      </w:r>
      <w:r>
        <w:rPr>
          <w:rStyle w:val="p"/>
        </w:rPr>
        <w:t>:</w:t>
      </w:r>
      <w:r>
        <w:rPr>
          <w:rStyle w:val="w"/>
        </w:rPr>
        <w:t xml:space="preserve"> </w:t>
      </w:r>
      <w:r>
        <w:rPr>
          <w:rStyle w:val="s2"/>
        </w:rPr>
        <w:t>"trades"</w:t>
      </w:r>
      <w:r>
        <w:rPr>
          <w:rStyle w:val="p"/>
        </w:rPr>
        <w:t>,</w:t>
      </w:r>
    </w:p>
    <w:p w:rsidR="00000000" w:rsidRDefault="00000000">
      <w:pPr>
        <w:pStyle w:val="HTML0"/>
        <w:divId w:val="205026731"/>
        <w:rPr>
          <w:rStyle w:val="w"/>
        </w:rPr>
      </w:pPr>
      <w:r>
        <w:rPr>
          <w:rStyle w:val="w"/>
        </w:rPr>
        <w:t xml:space="preserve">      </w:t>
      </w:r>
      <w:r>
        <w:rPr>
          <w:rStyle w:val="nl"/>
        </w:rPr>
        <w:t>"instId"</w:t>
      </w:r>
      <w:r>
        <w:rPr>
          <w:rStyle w:val="p"/>
        </w:rPr>
        <w:t>:</w:t>
      </w:r>
      <w:r>
        <w:rPr>
          <w:rStyle w:val="w"/>
        </w:rPr>
        <w:t xml:space="preserve"> </w:t>
      </w:r>
      <w:r>
        <w:rPr>
          <w:rStyle w:val="s2"/>
        </w:rPr>
        <w:t>"BTC-USDT"</w:t>
      </w:r>
    </w:p>
    <w:p w:rsidR="00000000" w:rsidRDefault="00000000">
      <w:pPr>
        <w:pStyle w:val="HTML0"/>
        <w:divId w:val="205026731"/>
        <w:rPr>
          <w:rStyle w:val="w"/>
        </w:rPr>
      </w:pPr>
      <w:r>
        <w:rPr>
          <w:rStyle w:val="w"/>
        </w:rPr>
        <w:t xml:space="preserve">  </w:t>
      </w:r>
      <w:r>
        <w:rPr>
          <w:rStyle w:val="p"/>
        </w:rPr>
        <w:t>},</w:t>
      </w:r>
    </w:p>
    <w:p w:rsidR="00000000" w:rsidRDefault="00000000">
      <w:pPr>
        <w:pStyle w:val="HTML0"/>
        <w:divId w:val="205026731"/>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205026731"/>
        <w:rPr>
          <w:rStyle w:val="w"/>
        </w:rPr>
      </w:pPr>
      <w:r>
        <w:rPr>
          <w:rStyle w:val="p"/>
        </w:rPr>
        <w:t>}</w:t>
      </w:r>
    </w:p>
    <w:p w:rsidR="00000000" w:rsidRDefault="00000000">
      <w:pPr>
        <w:pStyle w:val="a5"/>
        <w:ind w:left="720" w:right="720"/>
        <w:divId w:val="1148597597"/>
      </w:pPr>
      <w:r>
        <w:t>Failure Response Example</w:t>
      </w:r>
    </w:p>
    <w:p w:rsidR="00000000" w:rsidRDefault="00000000">
      <w:pPr>
        <w:pStyle w:val="HTML0"/>
        <w:divId w:val="906303540"/>
        <w:rPr>
          <w:rStyle w:val="w"/>
        </w:rPr>
      </w:pPr>
      <w:r>
        <w:rPr>
          <w:rStyle w:val="p"/>
        </w:rPr>
        <w:t>{</w:t>
      </w:r>
    </w:p>
    <w:p w:rsidR="00000000" w:rsidRDefault="00000000">
      <w:pPr>
        <w:pStyle w:val="HTML0"/>
        <w:divId w:val="906303540"/>
        <w:rPr>
          <w:rStyle w:val="w"/>
        </w:rPr>
      </w:pPr>
      <w:r>
        <w:rPr>
          <w:rStyle w:val="w"/>
        </w:rPr>
        <w:t xml:space="preserve">  </w:t>
      </w:r>
      <w:r>
        <w:rPr>
          <w:rStyle w:val="nl"/>
        </w:rPr>
        <w:t>"event"</w:t>
      </w:r>
      <w:r>
        <w:rPr>
          <w:rStyle w:val="p"/>
        </w:rPr>
        <w:t>:</w:t>
      </w:r>
      <w:r>
        <w:rPr>
          <w:rStyle w:val="w"/>
        </w:rPr>
        <w:t xml:space="preserve"> </w:t>
      </w:r>
      <w:r>
        <w:rPr>
          <w:rStyle w:val="s2"/>
        </w:rPr>
        <w:t>"error"</w:t>
      </w:r>
      <w:r>
        <w:rPr>
          <w:rStyle w:val="p"/>
        </w:rPr>
        <w:t>,</w:t>
      </w:r>
    </w:p>
    <w:p w:rsidR="00000000" w:rsidRDefault="00000000">
      <w:pPr>
        <w:pStyle w:val="HTML0"/>
        <w:divId w:val="906303540"/>
        <w:rPr>
          <w:rStyle w:val="w"/>
        </w:rPr>
      </w:pPr>
      <w:r>
        <w:rPr>
          <w:rStyle w:val="w"/>
        </w:rPr>
        <w:t xml:space="preserve">  </w:t>
      </w:r>
      <w:r>
        <w:rPr>
          <w:rStyle w:val="nl"/>
        </w:rPr>
        <w:t>"code"</w:t>
      </w:r>
      <w:r>
        <w:rPr>
          <w:rStyle w:val="p"/>
        </w:rPr>
        <w:t>:</w:t>
      </w:r>
      <w:r>
        <w:rPr>
          <w:rStyle w:val="w"/>
        </w:rPr>
        <w:t xml:space="preserve"> </w:t>
      </w:r>
      <w:r>
        <w:rPr>
          <w:rStyle w:val="s2"/>
        </w:rPr>
        <w:t>"60012"</w:t>
      </w:r>
      <w:r>
        <w:rPr>
          <w:rStyle w:val="p"/>
        </w:rPr>
        <w:t>,</w:t>
      </w:r>
    </w:p>
    <w:p w:rsidR="00000000" w:rsidRDefault="00000000">
      <w:pPr>
        <w:pStyle w:val="HTML0"/>
        <w:divId w:val="906303540"/>
        <w:rPr>
          <w:rStyle w:val="w"/>
        </w:rPr>
      </w:pPr>
      <w:r>
        <w:rPr>
          <w:rStyle w:val="w"/>
        </w:rPr>
        <w:t xml:space="preserve">  </w:t>
      </w:r>
      <w:r>
        <w:rPr>
          <w:rStyle w:val="nl"/>
        </w:rPr>
        <w:t>"msg"</w:t>
      </w:r>
      <w:r>
        <w:rPr>
          <w:rStyle w:val="p"/>
        </w:rPr>
        <w:t>:</w:t>
      </w:r>
      <w:r>
        <w:rPr>
          <w:rStyle w:val="w"/>
        </w:rPr>
        <w:t xml:space="preserve"> </w:t>
      </w:r>
      <w:r>
        <w:rPr>
          <w:rStyle w:val="s2"/>
        </w:rPr>
        <w:t>"Invalid request: {</w:t>
      </w:r>
      <w:r>
        <w:rPr>
          <w:rStyle w:val="se"/>
        </w:rPr>
        <w:t>\"</w:t>
      </w:r>
      <w:r>
        <w:rPr>
          <w:rStyle w:val="s2"/>
        </w:rPr>
        <w:t>op</w:t>
      </w:r>
      <w:r>
        <w:rPr>
          <w:rStyle w:val="se"/>
        </w:rPr>
        <w:t>\"</w:t>
      </w:r>
      <w:r>
        <w:rPr>
          <w:rStyle w:val="s2"/>
        </w:rPr>
        <w:t xml:space="preserve">: </w:t>
      </w:r>
      <w:r>
        <w:rPr>
          <w:rStyle w:val="se"/>
        </w:rPr>
        <w:t>\"</w:t>
      </w:r>
      <w:r>
        <w:rPr>
          <w:rStyle w:val="s2"/>
        </w:rPr>
        <w:t>subscribe</w:t>
      </w:r>
      <w:r>
        <w:rPr>
          <w:rStyle w:val="se"/>
        </w:rPr>
        <w:t>\"</w:t>
      </w:r>
      <w:r>
        <w:rPr>
          <w:rStyle w:val="s2"/>
        </w:rPr>
        <w:t xml:space="preserve">, </w:t>
      </w:r>
      <w:r>
        <w:rPr>
          <w:rStyle w:val="se"/>
        </w:rPr>
        <w:t>\"</w:t>
      </w:r>
      <w:r>
        <w:rPr>
          <w:rStyle w:val="s2"/>
        </w:rPr>
        <w:t>argss</w:t>
      </w:r>
      <w:r>
        <w:rPr>
          <w:rStyle w:val="se"/>
        </w:rPr>
        <w:t>\"</w:t>
      </w:r>
      <w:r>
        <w:rPr>
          <w:rStyle w:val="s2"/>
        </w:rPr>
        <w:t>:[{ </w:t>
      </w:r>
      <w:r>
        <w:rPr>
          <w:rStyle w:val="se"/>
        </w:rPr>
        <w:t>\"</w:t>
      </w:r>
      <w:r>
        <w:rPr>
          <w:rStyle w:val="s2"/>
        </w:rPr>
        <w:t>channel</w:t>
      </w:r>
      <w:r>
        <w:rPr>
          <w:rStyle w:val="se"/>
        </w:rPr>
        <w:t>\"</w:t>
      </w:r>
      <w:r>
        <w:rPr>
          <w:rStyle w:val="s2"/>
        </w:rPr>
        <w:t xml:space="preserve"> : </w:t>
      </w:r>
      <w:r>
        <w:rPr>
          <w:rStyle w:val="se"/>
        </w:rPr>
        <w:t>\"</w:t>
      </w:r>
      <w:r>
        <w:rPr>
          <w:rStyle w:val="s2"/>
        </w:rPr>
        <w:t>trades</w:t>
      </w:r>
      <w:r>
        <w:rPr>
          <w:rStyle w:val="se"/>
        </w:rPr>
        <w:t>\"</w:t>
      </w:r>
      <w:r>
        <w:rPr>
          <w:rStyle w:val="s2"/>
        </w:rPr>
        <w:t>, </w:t>
      </w:r>
      <w:r>
        <w:rPr>
          <w:rStyle w:val="se"/>
        </w:rPr>
        <w:t>\"</w:t>
      </w:r>
      <w:r>
        <w:rPr>
          <w:rStyle w:val="s2"/>
        </w:rPr>
        <w:t>instId</w:t>
      </w:r>
      <w:r>
        <w:rPr>
          <w:rStyle w:val="se"/>
        </w:rPr>
        <w:t>\"</w:t>
      </w:r>
      <w:r>
        <w:rPr>
          <w:rStyle w:val="s2"/>
        </w:rPr>
        <w:t xml:space="preserve"> : </w:t>
      </w:r>
      <w:r>
        <w:rPr>
          <w:rStyle w:val="se"/>
        </w:rPr>
        <w:t>\"</w:t>
      </w:r>
      <w:r>
        <w:rPr>
          <w:rStyle w:val="s2"/>
        </w:rPr>
        <w:t>BTC-USD-191227</w:t>
      </w:r>
      <w:r>
        <w:rPr>
          <w:rStyle w:val="se"/>
        </w:rPr>
        <w:t>\"</w:t>
      </w:r>
      <w:r>
        <w:rPr>
          <w:rStyle w:val="s2"/>
        </w:rPr>
        <w:t>}]}"</w:t>
      </w:r>
      <w:r>
        <w:rPr>
          <w:rStyle w:val="p"/>
        </w:rPr>
        <w:t>,</w:t>
      </w:r>
    </w:p>
    <w:p w:rsidR="00000000" w:rsidRDefault="00000000">
      <w:pPr>
        <w:pStyle w:val="HTML0"/>
        <w:divId w:val="906303540"/>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906303540"/>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28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Event</w:t>
            </w:r>
            <w:r>
              <w:br/>
            </w:r>
            <w:r>
              <w:rPr>
                <w:rStyle w:val="HTML"/>
              </w:rPr>
              <w:t>subscribe</w:t>
            </w:r>
            <w:r>
              <w:br/>
            </w:r>
            <w:r>
              <w:rPr>
                <w:rStyle w:val="HTML"/>
              </w:rPr>
              <w:t>unsubscribe</w:t>
            </w:r>
            <w:r>
              <w:br/>
            </w:r>
            <w:r>
              <w:rPr>
                <w:rStyle w:val="HTML"/>
              </w:rPr>
              <w:t>error</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No</w:t>
            </w:r>
          </w:p>
        </w:tc>
        <w:tc>
          <w:tcPr>
            <w:tcW w:w="0" w:type="auto"/>
            <w:vAlign w:val="center"/>
            <w:hideMark/>
          </w:tcPr>
          <w:p w:rsidR="00000000" w:rsidRDefault="00000000">
            <w:r>
              <w:t>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connId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WebSocket connection ID</w:t>
            </w:r>
          </w:p>
        </w:tc>
      </w:tr>
    </w:tbl>
    <w:p w:rsidR="00000000" w:rsidRDefault="00000000">
      <w:pPr>
        <w:pStyle w:val="a5"/>
        <w:ind w:left="720" w:right="720"/>
        <w:divId w:val="38672485"/>
      </w:pPr>
      <w:r>
        <w:t>Push Data Example</w:t>
      </w:r>
    </w:p>
    <w:p w:rsidR="00000000" w:rsidRDefault="00000000">
      <w:pPr>
        <w:pStyle w:val="HTML0"/>
        <w:divId w:val="1991400070"/>
        <w:rPr>
          <w:rStyle w:val="w"/>
        </w:rPr>
      </w:pPr>
      <w:r>
        <w:rPr>
          <w:rStyle w:val="p"/>
        </w:rPr>
        <w:t>{</w:t>
      </w:r>
    </w:p>
    <w:p w:rsidR="00000000" w:rsidRDefault="00000000">
      <w:pPr>
        <w:pStyle w:val="HTML0"/>
        <w:divId w:val="1991400070"/>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991400070"/>
        <w:rPr>
          <w:rStyle w:val="w"/>
        </w:rPr>
      </w:pPr>
      <w:r>
        <w:rPr>
          <w:rStyle w:val="w"/>
        </w:rPr>
        <w:t xml:space="preserve">    </w:t>
      </w:r>
      <w:r>
        <w:rPr>
          <w:rStyle w:val="nl"/>
        </w:rPr>
        <w:t>"channel"</w:t>
      </w:r>
      <w:r>
        <w:rPr>
          <w:rStyle w:val="p"/>
        </w:rPr>
        <w:t>:</w:t>
      </w:r>
      <w:r>
        <w:rPr>
          <w:rStyle w:val="w"/>
        </w:rPr>
        <w:t xml:space="preserve"> </w:t>
      </w:r>
      <w:r>
        <w:rPr>
          <w:rStyle w:val="s2"/>
        </w:rPr>
        <w:t>"trades"</w:t>
      </w:r>
      <w:r>
        <w:rPr>
          <w:rStyle w:val="p"/>
        </w:rPr>
        <w:t>,</w:t>
      </w:r>
    </w:p>
    <w:p w:rsidR="00000000" w:rsidRDefault="00000000">
      <w:pPr>
        <w:pStyle w:val="HTML0"/>
        <w:divId w:val="1991400070"/>
        <w:rPr>
          <w:rStyle w:val="w"/>
        </w:rPr>
      </w:pPr>
      <w:r>
        <w:rPr>
          <w:rStyle w:val="w"/>
        </w:rPr>
        <w:t xml:space="preserve">    </w:t>
      </w:r>
      <w:r>
        <w:rPr>
          <w:rStyle w:val="nl"/>
        </w:rPr>
        <w:t>"instId"</w:t>
      </w:r>
      <w:r>
        <w:rPr>
          <w:rStyle w:val="p"/>
        </w:rPr>
        <w:t>:</w:t>
      </w:r>
      <w:r>
        <w:rPr>
          <w:rStyle w:val="w"/>
        </w:rPr>
        <w:t xml:space="preserve"> </w:t>
      </w:r>
      <w:r>
        <w:rPr>
          <w:rStyle w:val="s2"/>
        </w:rPr>
        <w:t>"BTC-USDT"</w:t>
      </w:r>
    </w:p>
    <w:p w:rsidR="00000000" w:rsidRDefault="00000000">
      <w:pPr>
        <w:pStyle w:val="HTML0"/>
        <w:divId w:val="1991400070"/>
        <w:rPr>
          <w:rStyle w:val="w"/>
        </w:rPr>
      </w:pPr>
      <w:r>
        <w:rPr>
          <w:rStyle w:val="w"/>
        </w:rPr>
        <w:t xml:space="preserve">  </w:t>
      </w:r>
      <w:r>
        <w:rPr>
          <w:rStyle w:val="p"/>
        </w:rPr>
        <w:t>},</w:t>
      </w:r>
    </w:p>
    <w:p w:rsidR="00000000" w:rsidRDefault="00000000">
      <w:pPr>
        <w:pStyle w:val="HTML0"/>
        <w:divId w:val="1991400070"/>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991400070"/>
        <w:rPr>
          <w:rStyle w:val="w"/>
        </w:rPr>
      </w:pPr>
      <w:r>
        <w:rPr>
          <w:rStyle w:val="w"/>
        </w:rPr>
        <w:t xml:space="preserve">    </w:t>
      </w:r>
      <w:r>
        <w:rPr>
          <w:rStyle w:val="p"/>
        </w:rPr>
        <w:t>{</w:t>
      </w:r>
    </w:p>
    <w:p w:rsidR="00000000" w:rsidRDefault="00000000">
      <w:pPr>
        <w:pStyle w:val="HTML0"/>
        <w:divId w:val="1991400070"/>
        <w:rPr>
          <w:rStyle w:val="w"/>
        </w:rPr>
      </w:pPr>
      <w:r>
        <w:rPr>
          <w:rStyle w:val="w"/>
        </w:rPr>
        <w:t xml:space="preserve">      </w:t>
      </w:r>
      <w:r>
        <w:rPr>
          <w:rStyle w:val="nl"/>
        </w:rPr>
        <w:t>"instId"</w:t>
      </w:r>
      <w:r>
        <w:rPr>
          <w:rStyle w:val="p"/>
        </w:rPr>
        <w:t>:</w:t>
      </w:r>
      <w:r>
        <w:rPr>
          <w:rStyle w:val="w"/>
        </w:rPr>
        <w:t xml:space="preserve"> </w:t>
      </w:r>
      <w:r>
        <w:rPr>
          <w:rStyle w:val="s2"/>
        </w:rPr>
        <w:t>"BTC-USDT"</w:t>
      </w:r>
      <w:r>
        <w:rPr>
          <w:rStyle w:val="p"/>
        </w:rPr>
        <w:t>,</w:t>
      </w:r>
    </w:p>
    <w:p w:rsidR="00000000" w:rsidRDefault="00000000">
      <w:pPr>
        <w:pStyle w:val="HTML0"/>
        <w:divId w:val="1991400070"/>
        <w:rPr>
          <w:rStyle w:val="w"/>
        </w:rPr>
      </w:pPr>
      <w:r>
        <w:rPr>
          <w:rStyle w:val="w"/>
        </w:rPr>
        <w:t xml:space="preserve">      </w:t>
      </w:r>
      <w:r>
        <w:rPr>
          <w:rStyle w:val="nl"/>
        </w:rPr>
        <w:t>"tradeId"</w:t>
      </w:r>
      <w:r>
        <w:rPr>
          <w:rStyle w:val="p"/>
        </w:rPr>
        <w:t>:</w:t>
      </w:r>
      <w:r>
        <w:rPr>
          <w:rStyle w:val="w"/>
        </w:rPr>
        <w:t xml:space="preserve"> </w:t>
      </w:r>
      <w:r>
        <w:rPr>
          <w:rStyle w:val="s2"/>
        </w:rPr>
        <w:t>"130639474"</w:t>
      </w:r>
      <w:r>
        <w:rPr>
          <w:rStyle w:val="p"/>
        </w:rPr>
        <w:t>,</w:t>
      </w:r>
    </w:p>
    <w:p w:rsidR="00000000" w:rsidRDefault="00000000">
      <w:pPr>
        <w:pStyle w:val="HTML0"/>
        <w:divId w:val="1991400070"/>
        <w:rPr>
          <w:rStyle w:val="w"/>
        </w:rPr>
      </w:pPr>
      <w:r>
        <w:rPr>
          <w:rStyle w:val="w"/>
        </w:rPr>
        <w:t xml:space="preserve">      </w:t>
      </w:r>
      <w:r>
        <w:rPr>
          <w:rStyle w:val="nl"/>
        </w:rPr>
        <w:t>"px"</w:t>
      </w:r>
      <w:r>
        <w:rPr>
          <w:rStyle w:val="p"/>
        </w:rPr>
        <w:t>:</w:t>
      </w:r>
      <w:r>
        <w:rPr>
          <w:rStyle w:val="w"/>
        </w:rPr>
        <w:t xml:space="preserve"> </w:t>
      </w:r>
      <w:r>
        <w:rPr>
          <w:rStyle w:val="s2"/>
        </w:rPr>
        <w:t>"42219.9"</w:t>
      </w:r>
      <w:r>
        <w:rPr>
          <w:rStyle w:val="p"/>
        </w:rPr>
        <w:t>,</w:t>
      </w:r>
    </w:p>
    <w:p w:rsidR="00000000" w:rsidRDefault="00000000">
      <w:pPr>
        <w:pStyle w:val="HTML0"/>
        <w:divId w:val="1991400070"/>
        <w:rPr>
          <w:rStyle w:val="w"/>
        </w:rPr>
      </w:pPr>
      <w:r>
        <w:rPr>
          <w:rStyle w:val="w"/>
        </w:rPr>
        <w:t xml:space="preserve">      </w:t>
      </w:r>
      <w:r>
        <w:rPr>
          <w:rStyle w:val="nl"/>
        </w:rPr>
        <w:t>"sz"</w:t>
      </w:r>
      <w:r>
        <w:rPr>
          <w:rStyle w:val="p"/>
        </w:rPr>
        <w:t>:</w:t>
      </w:r>
      <w:r>
        <w:rPr>
          <w:rStyle w:val="w"/>
        </w:rPr>
        <w:t xml:space="preserve"> </w:t>
      </w:r>
      <w:r>
        <w:rPr>
          <w:rStyle w:val="s2"/>
        </w:rPr>
        <w:t>"0.12060306"</w:t>
      </w:r>
      <w:r>
        <w:rPr>
          <w:rStyle w:val="p"/>
        </w:rPr>
        <w:t>,</w:t>
      </w:r>
    </w:p>
    <w:p w:rsidR="00000000" w:rsidRDefault="00000000">
      <w:pPr>
        <w:pStyle w:val="HTML0"/>
        <w:divId w:val="1991400070"/>
        <w:rPr>
          <w:rStyle w:val="w"/>
        </w:rPr>
      </w:pPr>
      <w:r>
        <w:rPr>
          <w:rStyle w:val="w"/>
        </w:rPr>
        <w:t xml:space="preserve">      </w:t>
      </w:r>
      <w:r>
        <w:rPr>
          <w:rStyle w:val="nl"/>
        </w:rPr>
        <w:t>"side"</w:t>
      </w:r>
      <w:r>
        <w:rPr>
          <w:rStyle w:val="p"/>
        </w:rPr>
        <w:t>:</w:t>
      </w:r>
      <w:r>
        <w:rPr>
          <w:rStyle w:val="w"/>
        </w:rPr>
        <w:t xml:space="preserve"> </w:t>
      </w:r>
      <w:r>
        <w:rPr>
          <w:rStyle w:val="s2"/>
        </w:rPr>
        <w:t>"buy"</w:t>
      </w:r>
      <w:r>
        <w:rPr>
          <w:rStyle w:val="p"/>
        </w:rPr>
        <w:t>,</w:t>
      </w:r>
    </w:p>
    <w:p w:rsidR="00000000" w:rsidRDefault="00000000">
      <w:pPr>
        <w:pStyle w:val="HTML0"/>
        <w:divId w:val="1991400070"/>
        <w:rPr>
          <w:rStyle w:val="w"/>
        </w:rPr>
      </w:pPr>
      <w:r>
        <w:rPr>
          <w:rStyle w:val="w"/>
        </w:rPr>
        <w:t xml:space="preserve">      </w:t>
      </w:r>
      <w:r>
        <w:rPr>
          <w:rStyle w:val="nl"/>
        </w:rPr>
        <w:t>"ts"</w:t>
      </w:r>
      <w:r>
        <w:rPr>
          <w:rStyle w:val="p"/>
        </w:rPr>
        <w:t>:</w:t>
      </w:r>
      <w:r>
        <w:rPr>
          <w:rStyle w:val="w"/>
        </w:rPr>
        <w:t xml:space="preserve"> </w:t>
      </w:r>
      <w:r>
        <w:rPr>
          <w:rStyle w:val="s2"/>
        </w:rPr>
        <w:t>"1630048897897"</w:t>
      </w:r>
      <w:r>
        <w:rPr>
          <w:rStyle w:val="p"/>
        </w:rPr>
        <w:t>,</w:t>
      </w:r>
    </w:p>
    <w:p w:rsidR="00000000" w:rsidRDefault="00000000">
      <w:pPr>
        <w:pStyle w:val="HTML0"/>
        <w:divId w:val="1991400070"/>
        <w:rPr>
          <w:rStyle w:val="w"/>
        </w:rPr>
      </w:pPr>
      <w:r>
        <w:rPr>
          <w:rStyle w:val="w"/>
        </w:rPr>
        <w:t xml:space="preserve">      </w:t>
      </w:r>
      <w:r>
        <w:rPr>
          <w:rStyle w:val="nl"/>
        </w:rPr>
        <w:t>"count"</w:t>
      </w:r>
      <w:r>
        <w:rPr>
          <w:rStyle w:val="p"/>
        </w:rPr>
        <w:t>:</w:t>
      </w:r>
      <w:r>
        <w:rPr>
          <w:rStyle w:val="w"/>
        </w:rPr>
        <w:t xml:space="preserve"> </w:t>
      </w:r>
      <w:r>
        <w:rPr>
          <w:rStyle w:val="s2"/>
        </w:rPr>
        <w:t>"3"</w:t>
      </w:r>
    </w:p>
    <w:p w:rsidR="00000000" w:rsidRDefault="00000000">
      <w:pPr>
        <w:pStyle w:val="HTML0"/>
        <w:divId w:val="1991400070"/>
        <w:rPr>
          <w:rStyle w:val="w"/>
        </w:rPr>
      </w:pPr>
      <w:r>
        <w:rPr>
          <w:rStyle w:val="w"/>
        </w:rPr>
        <w:t xml:space="preserve">    </w:t>
      </w:r>
      <w:r>
        <w:rPr>
          <w:rStyle w:val="p"/>
        </w:rPr>
        <w:t>}</w:t>
      </w:r>
    </w:p>
    <w:p w:rsidR="00000000" w:rsidRDefault="00000000">
      <w:pPr>
        <w:pStyle w:val="HTML0"/>
        <w:divId w:val="1991400070"/>
        <w:rPr>
          <w:rStyle w:val="w"/>
        </w:rPr>
      </w:pPr>
      <w:r>
        <w:rPr>
          <w:rStyle w:val="w"/>
        </w:rPr>
        <w:t xml:space="preserve">  </w:t>
      </w:r>
      <w:r>
        <w:rPr>
          <w:rStyle w:val="p"/>
        </w:rPr>
        <w:t>]</w:t>
      </w:r>
    </w:p>
    <w:p w:rsidR="00000000" w:rsidRDefault="00000000">
      <w:pPr>
        <w:pStyle w:val="HTML0"/>
        <w:divId w:val="1991400070"/>
        <w:rPr>
          <w:rStyle w:val="w"/>
        </w:rPr>
      </w:pPr>
      <w:r>
        <w:rPr>
          <w:rStyle w:val="p"/>
        </w:rPr>
        <w:t>}</w:t>
      </w:r>
    </w:p>
    <w:p w:rsidR="00000000" w:rsidRDefault="00000000">
      <w:pPr>
        <w:pStyle w:val="4"/>
        <w:divId w:val="175387555"/>
      </w:pPr>
      <w:r>
        <w:t>Push data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jc w:val="center"/>
              <w:rPr>
                <w:b/>
                <w:bCs/>
              </w:rPr>
            </w:pPr>
            <w:r>
              <w:rPr>
                <w:rStyle w:val="a6"/>
              </w:rPr>
              <w:t>Description</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Successfully 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Subscribed data</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 xml:space="preserve">Instrument ID, e.g. </w:t>
            </w:r>
            <w:r>
              <w:rPr>
                <w:rStyle w:val="HTML"/>
              </w:rPr>
              <w:t>BTC-USDT</w:t>
            </w:r>
          </w:p>
        </w:tc>
      </w:tr>
      <w:tr w:rsidR="00000000">
        <w:trPr>
          <w:divId w:val="175387555"/>
          <w:tblCellSpacing w:w="15" w:type="dxa"/>
        </w:trPr>
        <w:tc>
          <w:tcPr>
            <w:tcW w:w="0" w:type="auto"/>
            <w:vAlign w:val="center"/>
            <w:hideMark/>
          </w:tcPr>
          <w:p w:rsidR="00000000" w:rsidRDefault="00000000">
            <w:r>
              <w:t>&gt; tradeId</w:t>
            </w:r>
          </w:p>
        </w:tc>
        <w:tc>
          <w:tcPr>
            <w:tcW w:w="0" w:type="auto"/>
            <w:vAlign w:val="center"/>
            <w:hideMark/>
          </w:tcPr>
          <w:p w:rsidR="00000000" w:rsidRDefault="00000000">
            <w:r>
              <w:t>String</w:t>
            </w:r>
          </w:p>
        </w:tc>
        <w:tc>
          <w:tcPr>
            <w:tcW w:w="0" w:type="auto"/>
            <w:vAlign w:val="center"/>
            <w:hideMark/>
          </w:tcPr>
          <w:p w:rsidR="00000000" w:rsidRDefault="00000000">
            <w:r>
              <w:t>The last trade ID in the trades aggregation</w:t>
            </w:r>
          </w:p>
        </w:tc>
      </w:tr>
      <w:tr w:rsidR="00000000">
        <w:trPr>
          <w:divId w:val="175387555"/>
          <w:tblCellSpacing w:w="15" w:type="dxa"/>
        </w:trPr>
        <w:tc>
          <w:tcPr>
            <w:tcW w:w="0" w:type="auto"/>
            <w:vAlign w:val="center"/>
            <w:hideMark/>
          </w:tcPr>
          <w:p w:rsidR="00000000" w:rsidRDefault="00000000">
            <w:r>
              <w:t>&gt; px</w:t>
            </w:r>
          </w:p>
        </w:tc>
        <w:tc>
          <w:tcPr>
            <w:tcW w:w="0" w:type="auto"/>
            <w:vAlign w:val="center"/>
            <w:hideMark/>
          </w:tcPr>
          <w:p w:rsidR="00000000" w:rsidRDefault="00000000">
            <w:r>
              <w:t>String</w:t>
            </w:r>
          </w:p>
        </w:tc>
        <w:tc>
          <w:tcPr>
            <w:tcW w:w="0" w:type="auto"/>
            <w:vAlign w:val="center"/>
            <w:hideMark/>
          </w:tcPr>
          <w:p w:rsidR="00000000" w:rsidRDefault="00000000">
            <w:r>
              <w:t>Trade price</w:t>
            </w:r>
          </w:p>
        </w:tc>
      </w:tr>
      <w:tr w:rsidR="00000000">
        <w:trPr>
          <w:divId w:val="175387555"/>
          <w:tblCellSpacing w:w="15" w:type="dxa"/>
        </w:trPr>
        <w:tc>
          <w:tcPr>
            <w:tcW w:w="0" w:type="auto"/>
            <w:vAlign w:val="center"/>
            <w:hideMark/>
          </w:tcPr>
          <w:p w:rsidR="00000000" w:rsidRDefault="00000000">
            <w:r>
              <w:t>&gt; sz</w:t>
            </w:r>
          </w:p>
        </w:tc>
        <w:tc>
          <w:tcPr>
            <w:tcW w:w="0" w:type="auto"/>
            <w:vAlign w:val="center"/>
            <w:hideMark/>
          </w:tcPr>
          <w:p w:rsidR="00000000" w:rsidRDefault="00000000">
            <w:r>
              <w:t>String</w:t>
            </w:r>
          </w:p>
        </w:tc>
        <w:tc>
          <w:tcPr>
            <w:tcW w:w="0" w:type="auto"/>
            <w:vAlign w:val="center"/>
            <w:hideMark/>
          </w:tcPr>
          <w:p w:rsidR="00000000" w:rsidRDefault="00000000">
            <w:r>
              <w:t>Trade size</w:t>
            </w:r>
          </w:p>
        </w:tc>
      </w:tr>
      <w:tr w:rsidR="00000000">
        <w:trPr>
          <w:divId w:val="175387555"/>
          <w:tblCellSpacing w:w="15" w:type="dxa"/>
        </w:trPr>
        <w:tc>
          <w:tcPr>
            <w:tcW w:w="0" w:type="auto"/>
            <w:vAlign w:val="center"/>
            <w:hideMark/>
          </w:tcPr>
          <w:p w:rsidR="00000000" w:rsidRDefault="00000000">
            <w:r>
              <w:t>&gt; side</w:t>
            </w:r>
          </w:p>
        </w:tc>
        <w:tc>
          <w:tcPr>
            <w:tcW w:w="0" w:type="auto"/>
            <w:vAlign w:val="center"/>
            <w:hideMark/>
          </w:tcPr>
          <w:p w:rsidR="00000000" w:rsidRDefault="00000000">
            <w:r>
              <w:t>String</w:t>
            </w:r>
          </w:p>
        </w:tc>
        <w:tc>
          <w:tcPr>
            <w:tcW w:w="0" w:type="auto"/>
            <w:vAlign w:val="center"/>
            <w:hideMark/>
          </w:tcPr>
          <w:p w:rsidR="00000000" w:rsidRDefault="00000000">
            <w:r>
              <w:t>Trade direction</w:t>
            </w:r>
            <w:r>
              <w:br/>
            </w:r>
            <w:r>
              <w:rPr>
                <w:rStyle w:val="HTML"/>
              </w:rPr>
              <w:t>buy</w:t>
            </w:r>
            <w:r>
              <w:br/>
            </w:r>
            <w:r>
              <w:rPr>
                <w:rStyle w:val="HTML"/>
              </w:rPr>
              <w:t>sell</w:t>
            </w:r>
          </w:p>
        </w:tc>
      </w:tr>
      <w:tr w:rsidR="00000000">
        <w:trPr>
          <w:divId w:val="175387555"/>
          <w:tblCellSpacing w:w="15" w:type="dxa"/>
        </w:trPr>
        <w:tc>
          <w:tcPr>
            <w:tcW w:w="0" w:type="auto"/>
            <w:vAlign w:val="center"/>
            <w:hideMark/>
          </w:tcPr>
          <w:p w:rsidR="00000000" w:rsidRDefault="00000000">
            <w:r>
              <w:t>&gt; ts</w:t>
            </w:r>
          </w:p>
        </w:tc>
        <w:tc>
          <w:tcPr>
            <w:tcW w:w="0" w:type="auto"/>
            <w:vAlign w:val="center"/>
            <w:hideMark/>
          </w:tcPr>
          <w:p w:rsidR="00000000" w:rsidRDefault="00000000">
            <w:r>
              <w:t>String</w:t>
            </w:r>
          </w:p>
        </w:tc>
        <w:tc>
          <w:tcPr>
            <w:tcW w:w="0" w:type="auto"/>
            <w:vAlign w:val="center"/>
            <w:hideMark/>
          </w:tcPr>
          <w:p w:rsidR="00000000" w:rsidRDefault="00000000">
            <w:r>
              <w:t xml:space="preserve">Filled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&gt; count</w:t>
            </w:r>
          </w:p>
        </w:tc>
        <w:tc>
          <w:tcPr>
            <w:tcW w:w="0" w:type="auto"/>
            <w:vAlign w:val="center"/>
            <w:hideMark/>
          </w:tcPr>
          <w:p w:rsidR="00000000" w:rsidRDefault="00000000">
            <w:r>
              <w:t>String</w:t>
            </w:r>
          </w:p>
        </w:tc>
        <w:tc>
          <w:tcPr>
            <w:tcW w:w="0" w:type="auto"/>
            <w:vAlign w:val="center"/>
            <w:hideMark/>
          </w:tcPr>
          <w:p w:rsidR="00000000" w:rsidRDefault="00000000">
            <w:r>
              <w:t>The count of trades aggregated</w:t>
            </w:r>
          </w:p>
        </w:tc>
      </w:tr>
    </w:tbl>
    <w:p w:rsidR="00000000" w:rsidRDefault="00000000">
      <w:pPr>
        <w:divId w:val="175387555"/>
      </w:pPr>
      <w:r>
        <w:t>Aggregation function description:</w:t>
      </w:r>
      <w:r>
        <w:br/>
        <w:t>1. The system will send only one message per taker order, per filled price. The `count` field will be used to represent the number of aggregated matches.</w:t>
      </w:r>
      <w:r>
        <w:br/>
        <w:t>2. The `tradeId` field in the message becomes the last trade ID in the aggregation.</w:t>
      </w:r>
      <w:r>
        <w:br/>
        <w:t>3. When the `count` = 1, it means the taker order matches only one maker order with the specific price.</w:t>
      </w:r>
      <w:r>
        <w:br/>
        <w:t>4. When the `count` &gt; 1, it means the taker order matches multiple maker orders with the same price. For example, if `tradeId` = 123 and `count` = 3, it means the message aggregates the trades of `tradeId` = 123, 122, and 121. Maker side has filled multiple orders.</w:t>
      </w:r>
      <w:r>
        <w:br/>
        <w:t>5. Users can use this information to compare with data from the `trades-all` channel.</w:t>
      </w:r>
      <w:r>
        <w:br/>
        <w:t>6. Order book and the aggregated trades data are still published sequentially.</w:t>
      </w:r>
      <w:r>
        <w:br/>
      </w:r>
    </w:p>
    <w:p w:rsidR="00000000" w:rsidRDefault="00000000">
      <w:pPr>
        <w:pStyle w:val="3"/>
        <w:divId w:val="175387555"/>
      </w:pPr>
      <w:r>
        <w:t>WS / All trades channel</w:t>
      </w:r>
    </w:p>
    <w:p w:rsidR="00000000" w:rsidRDefault="00000000">
      <w:pPr>
        <w:pStyle w:val="a5"/>
        <w:divId w:val="175387555"/>
      </w:pPr>
      <w:r>
        <w:t xml:space="preserve">Retrieve the recent trades data. Data will be pushed whenever there is a trade. Every update contain only one trade. </w:t>
      </w:r>
    </w:p>
    <w:p w:rsidR="00000000" w:rsidRDefault="00000000">
      <w:pPr>
        <w:pStyle w:val="4"/>
        <w:divId w:val="175387555"/>
      </w:pPr>
      <w:r>
        <w:t>URL Path</w:t>
      </w:r>
    </w:p>
    <w:p w:rsidR="00000000" w:rsidRDefault="00000000">
      <w:pPr>
        <w:pStyle w:val="a5"/>
        <w:divId w:val="175387555"/>
      </w:pPr>
      <w:r>
        <w:t>/ws/v5/business</w:t>
      </w:r>
    </w:p>
    <w:p w:rsidR="00000000" w:rsidRDefault="00000000">
      <w:pPr>
        <w:pStyle w:val="a5"/>
        <w:ind w:left="720" w:right="720"/>
        <w:divId w:val="1816558404"/>
      </w:pPr>
      <w:r>
        <w:t>Request Example</w:t>
      </w:r>
    </w:p>
    <w:p w:rsidR="00000000" w:rsidRDefault="00000000">
      <w:pPr>
        <w:pStyle w:val="HTML0"/>
        <w:divId w:val="263459210"/>
        <w:rPr>
          <w:rStyle w:val="HTML"/>
        </w:rPr>
      </w:pPr>
      <w:r>
        <w:rPr>
          <w:rStyle w:val="o"/>
        </w:rPr>
        <w:t>{</w:t>
      </w:r>
    </w:p>
    <w:p w:rsidR="00000000" w:rsidRDefault="00000000">
      <w:pPr>
        <w:pStyle w:val="HTML0"/>
        <w:divId w:val="263459210"/>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263459210"/>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263459210"/>
        <w:rPr>
          <w:rStyle w:val="HTML"/>
        </w:rPr>
      </w:pPr>
      <w:r>
        <w:rPr>
          <w:rStyle w:val="HTML"/>
        </w:rPr>
        <w:t xml:space="preserve">    </w:t>
      </w:r>
      <w:r>
        <w:rPr>
          <w:rStyle w:val="o"/>
        </w:rPr>
        <w:t>{</w:t>
      </w:r>
    </w:p>
    <w:p w:rsidR="00000000" w:rsidRDefault="00000000">
      <w:pPr>
        <w:pStyle w:val="HTML0"/>
        <w:divId w:val="263459210"/>
        <w:rPr>
          <w:rStyle w:val="HTML"/>
        </w:rPr>
      </w:pPr>
      <w:r>
        <w:rPr>
          <w:rStyle w:val="HTML"/>
        </w:rPr>
        <w:t xml:space="preserve">      </w:t>
      </w:r>
      <w:r>
        <w:rPr>
          <w:rStyle w:val="s2"/>
        </w:rPr>
        <w:t>"channel"</w:t>
      </w:r>
      <w:r>
        <w:rPr>
          <w:rStyle w:val="HTML"/>
        </w:rPr>
        <w:t xml:space="preserve">: </w:t>
      </w:r>
      <w:r>
        <w:rPr>
          <w:rStyle w:val="s2"/>
        </w:rPr>
        <w:t>"trades-all"</w:t>
      </w:r>
      <w:r>
        <w:rPr>
          <w:rStyle w:val="HTML"/>
        </w:rPr>
        <w:t>,</w:t>
      </w:r>
    </w:p>
    <w:p w:rsidR="00000000" w:rsidRDefault="00000000">
      <w:pPr>
        <w:pStyle w:val="HTML0"/>
        <w:divId w:val="263459210"/>
        <w:rPr>
          <w:rStyle w:val="HTML"/>
        </w:rPr>
      </w:pPr>
      <w:r>
        <w:rPr>
          <w:rStyle w:val="HTML"/>
        </w:rPr>
        <w:t xml:space="preserve">      </w:t>
      </w:r>
      <w:r>
        <w:rPr>
          <w:rStyle w:val="s2"/>
        </w:rPr>
        <w:t>"instId"</w:t>
      </w:r>
      <w:r>
        <w:rPr>
          <w:rStyle w:val="HTML"/>
        </w:rPr>
        <w:t xml:space="preserve">: </w:t>
      </w:r>
      <w:r>
        <w:rPr>
          <w:rStyle w:val="s2"/>
        </w:rPr>
        <w:t>"BTC-USDT"</w:t>
      </w:r>
    </w:p>
    <w:p w:rsidR="00000000" w:rsidRDefault="00000000">
      <w:pPr>
        <w:pStyle w:val="HTML0"/>
        <w:divId w:val="263459210"/>
        <w:rPr>
          <w:rStyle w:val="HTML"/>
        </w:rPr>
      </w:pPr>
      <w:r>
        <w:rPr>
          <w:rStyle w:val="HTML"/>
        </w:rPr>
        <w:t xml:space="preserve">    </w:t>
      </w:r>
      <w:r>
        <w:rPr>
          <w:rStyle w:val="o"/>
        </w:rPr>
        <w:t>}</w:t>
      </w:r>
    </w:p>
    <w:p w:rsidR="00000000" w:rsidRDefault="00000000">
      <w:pPr>
        <w:pStyle w:val="HTML0"/>
        <w:divId w:val="263459210"/>
        <w:rPr>
          <w:rStyle w:val="HTML"/>
        </w:rPr>
      </w:pPr>
      <w:r>
        <w:rPr>
          <w:rStyle w:val="HTML"/>
        </w:rPr>
        <w:t xml:space="preserve">  </w:t>
      </w:r>
      <w:r>
        <w:rPr>
          <w:rStyle w:val="o"/>
        </w:rPr>
        <w:t>]</w:t>
      </w:r>
    </w:p>
    <w:p w:rsidR="00000000" w:rsidRDefault="00000000">
      <w:pPr>
        <w:pStyle w:val="HTML0"/>
        <w:divId w:val="263459210"/>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33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subscribed channels</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trades-all</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ID</w:t>
            </w:r>
          </w:p>
        </w:tc>
      </w:tr>
    </w:tbl>
    <w:p w:rsidR="00000000" w:rsidRDefault="00000000">
      <w:pPr>
        <w:pStyle w:val="a5"/>
        <w:ind w:left="720" w:right="720"/>
        <w:divId w:val="84496172"/>
      </w:pPr>
      <w:r>
        <w:t>Successful Response Example</w:t>
      </w:r>
    </w:p>
    <w:p w:rsidR="00000000" w:rsidRDefault="00000000">
      <w:pPr>
        <w:pStyle w:val="HTML0"/>
        <w:divId w:val="2007441222"/>
        <w:rPr>
          <w:rStyle w:val="w"/>
        </w:rPr>
      </w:pPr>
      <w:r>
        <w:rPr>
          <w:rStyle w:val="p"/>
        </w:rPr>
        <w:t>{</w:t>
      </w:r>
    </w:p>
    <w:p w:rsidR="00000000" w:rsidRDefault="00000000">
      <w:pPr>
        <w:pStyle w:val="HTML0"/>
        <w:divId w:val="2007441222"/>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2007441222"/>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2007441222"/>
        <w:rPr>
          <w:rStyle w:val="w"/>
        </w:rPr>
      </w:pPr>
      <w:r>
        <w:rPr>
          <w:rStyle w:val="w"/>
        </w:rPr>
        <w:t xml:space="preserve">      </w:t>
      </w:r>
      <w:r>
        <w:rPr>
          <w:rStyle w:val="nl"/>
        </w:rPr>
        <w:t>"channel"</w:t>
      </w:r>
      <w:r>
        <w:rPr>
          <w:rStyle w:val="p"/>
        </w:rPr>
        <w:t>:</w:t>
      </w:r>
      <w:r>
        <w:rPr>
          <w:rStyle w:val="w"/>
        </w:rPr>
        <w:t xml:space="preserve"> </w:t>
      </w:r>
      <w:r>
        <w:rPr>
          <w:rStyle w:val="s2"/>
        </w:rPr>
        <w:t>"trades-all"</w:t>
      </w:r>
      <w:r>
        <w:rPr>
          <w:rStyle w:val="p"/>
        </w:rPr>
        <w:t>,</w:t>
      </w:r>
    </w:p>
    <w:p w:rsidR="00000000" w:rsidRDefault="00000000">
      <w:pPr>
        <w:pStyle w:val="HTML0"/>
        <w:divId w:val="2007441222"/>
        <w:rPr>
          <w:rStyle w:val="w"/>
        </w:rPr>
      </w:pPr>
      <w:r>
        <w:rPr>
          <w:rStyle w:val="w"/>
        </w:rPr>
        <w:t xml:space="preserve">      </w:t>
      </w:r>
      <w:r>
        <w:rPr>
          <w:rStyle w:val="nl"/>
        </w:rPr>
        <w:t>"instId"</w:t>
      </w:r>
      <w:r>
        <w:rPr>
          <w:rStyle w:val="p"/>
        </w:rPr>
        <w:t>:</w:t>
      </w:r>
      <w:r>
        <w:rPr>
          <w:rStyle w:val="w"/>
        </w:rPr>
        <w:t xml:space="preserve"> </w:t>
      </w:r>
      <w:r>
        <w:rPr>
          <w:rStyle w:val="s2"/>
        </w:rPr>
        <w:t>"BTC-USDT"</w:t>
      </w:r>
    </w:p>
    <w:p w:rsidR="00000000" w:rsidRDefault="00000000">
      <w:pPr>
        <w:pStyle w:val="HTML0"/>
        <w:divId w:val="2007441222"/>
        <w:rPr>
          <w:rStyle w:val="w"/>
        </w:rPr>
      </w:pPr>
      <w:r>
        <w:rPr>
          <w:rStyle w:val="w"/>
        </w:rPr>
        <w:t xml:space="preserve">    </w:t>
      </w:r>
      <w:r>
        <w:rPr>
          <w:rStyle w:val="p"/>
        </w:rPr>
        <w:t>},</w:t>
      </w:r>
    </w:p>
    <w:p w:rsidR="00000000" w:rsidRDefault="00000000">
      <w:pPr>
        <w:pStyle w:val="HTML0"/>
        <w:divId w:val="2007441222"/>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2007441222"/>
        <w:rPr>
          <w:rStyle w:val="w"/>
        </w:rPr>
      </w:pPr>
      <w:r>
        <w:rPr>
          <w:rStyle w:val="p"/>
        </w:rPr>
        <w:t>}</w:t>
      </w:r>
    </w:p>
    <w:p w:rsidR="00000000" w:rsidRDefault="00000000">
      <w:pPr>
        <w:pStyle w:val="a5"/>
        <w:ind w:left="720" w:right="720"/>
        <w:divId w:val="1135561299"/>
      </w:pPr>
      <w:r>
        <w:t>Failure Response Example</w:t>
      </w:r>
    </w:p>
    <w:p w:rsidR="00000000" w:rsidRDefault="00000000">
      <w:pPr>
        <w:pStyle w:val="HTML0"/>
        <w:divId w:val="1668089730"/>
        <w:rPr>
          <w:rStyle w:val="w"/>
        </w:rPr>
      </w:pPr>
      <w:r>
        <w:rPr>
          <w:rStyle w:val="p"/>
        </w:rPr>
        <w:t>{</w:t>
      </w:r>
    </w:p>
    <w:p w:rsidR="00000000" w:rsidRDefault="00000000">
      <w:pPr>
        <w:pStyle w:val="HTML0"/>
        <w:divId w:val="1668089730"/>
        <w:rPr>
          <w:rStyle w:val="w"/>
        </w:rPr>
      </w:pPr>
      <w:r>
        <w:rPr>
          <w:rStyle w:val="w"/>
        </w:rPr>
        <w:t xml:space="preserve">  </w:t>
      </w:r>
      <w:r>
        <w:rPr>
          <w:rStyle w:val="nl"/>
        </w:rPr>
        <w:t>"event"</w:t>
      </w:r>
      <w:r>
        <w:rPr>
          <w:rStyle w:val="p"/>
        </w:rPr>
        <w:t>:</w:t>
      </w:r>
      <w:r>
        <w:rPr>
          <w:rStyle w:val="w"/>
        </w:rPr>
        <w:t xml:space="preserve"> </w:t>
      </w:r>
      <w:r>
        <w:rPr>
          <w:rStyle w:val="s2"/>
        </w:rPr>
        <w:t>"error"</w:t>
      </w:r>
      <w:r>
        <w:rPr>
          <w:rStyle w:val="p"/>
        </w:rPr>
        <w:t>,</w:t>
      </w:r>
    </w:p>
    <w:p w:rsidR="00000000" w:rsidRDefault="00000000">
      <w:pPr>
        <w:pStyle w:val="HTML0"/>
        <w:divId w:val="1668089730"/>
        <w:rPr>
          <w:rStyle w:val="w"/>
        </w:rPr>
      </w:pPr>
      <w:r>
        <w:rPr>
          <w:rStyle w:val="w"/>
        </w:rPr>
        <w:t xml:space="preserve">  </w:t>
      </w:r>
      <w:r>
        <w:rPr>
          <w:rStyle w:val="nl"/>
        </w:rPr>
        <w:t>"code"</w:t>
      </w:r>
      <w:r>
        <w:rPr>
          <w:rStyle w:val="p"/>
        </w:rPr>
        <w:t>:</w:t>
      </w:r>
      <w:r>
        <w:rPr>
          <w:rStyle w:val="w"/>
        </w:rPr>
        <w:t xml:space="preserve"> </w:t>
      </w:r>
      <w:r>
        <w:rPr>
          <w:rStyle w:val="s2"/>
        </w:rPr>
        <w:t>"60012"</w:t>
      </w:r>
      <w:r>
        <w:rPr>
          <w:rStyle w:val="p"/>
        </w:rPr>
        <w:t>,</w:t>
      </w:r>
    </w:p>
    <w:p w:rsidR="00000000" w:rsidRDefault="00000000">
      <w:pPr>
        <w:pStyle w:val="HTML0"/>
        <w:divId w:val="1668089730"/>
        <w:rPr>
          <w:rStyle w:val="w"/>
        </w:rPr>
      </w:pPr>
      <w:r>
        <w:rPr>
          <w:rStyle w:val="w"/>
        </w:rPr>
        <w:t xml:space="preserve">  </w:t>
      </w:r>
      <w:r>
        <w:rPr>
          <w:rStyle w:val="nl"/>
        </w:rPr>
        <w:t>"msg"</w:t>
      </w:r>
      <w:r>
        <w:rPr>
          <w:rStyle w:val="p"/>
        </w:rPr>
        <w:t>:</w:t>
      </w:r>
      <w:r>
        <w:rPr>
          <w:rStyle w:val="w"/>
        </w:rPr>
        <w:t xml:space="preserve"> </w:t>
      </w:r>
      <w:r>
        <w:rPr>
          <w:rStyle w:val="s2"/>
        </w:rPr>
        <w:t>"Invalid request: {</w:t>
      </w:r>
      <w:r>
        <w:rPr>
          <w:rStyle w:val="se"/>
        </w:rPr>
        <w:t>\"</w:t>
      </w:r>
      <w:r>
        <w:rPr>
          <w:rStyle w:val="s2"/>
        </w:rPr>
        <w:t>op</w:t>
      </w:r>
      <w:r>
        <w:rPr>
          <w:rStyle w:val="se"/>
        </w:rPr>
        <w:t>\"</w:t>
      </w:r>
      <w:r>
        <w:rPr>
          <w:rStyle w:val="s2"/>
        </w:rPr>
        <w:t xml:space="preserve">: </w:t>
      </w:r>
      <w:r>
        <w:rPr>
          <w:rStyle w:val="se"/>
        </w:rPr>
        <w:t>\"</w:t>
      </w:r>
      <w:r>
        <w:rPr>
          <w:rStyle w:val="s2"/>
        </w:rPr>
        <w:t>subscribe</w:t>
      </w:r>
      <w:r>
        <w:rPr>
          <w:rStyle w:val="se"/>
        </w:rPr>
        <w:t>\"</w:t>
      </w:r>
      <w:r>
        <w:rPr>
          <w:rStyle w:val="s2"/>
        </w:rPr>
        <w:t xml:space="preserve">, </w:t>
      </w:r>
      <w:r>
        <w:rPr>
          <w:rStyle w:val="se"/>
        </w:rPr>
        <w:t>\"</w:t>
      </w:r>
      <w:r>
        <w:rPr>
          <w:rStyle w:val="s2"/>
        </w:rPr>
        <w:t>argss</w:t>
      </w:r>
      <w:r>
        <w:rPr>
          <w:rStyle w:val="se"/>
        </w:rPr>
        <w:t>\"</w:t>
      </w:r>
      <w:r>
        <w:rPr>
          <w:rStyle w:val="s2"/>
        </w:rPr>
        <w:t>:[{ </w:t>
      </w:r>
      <w:r>
        <w:rPr>
          <w:rStyle w:val="se"/>
        </w:rPr>
        <w:t>\"</w:t>
      </w:r>
      <w:r>
        <w:rPr>
          <w:rStyle w:val="s2"/>
        </w:rPr>
        <w:t>channel</w:t>
      </w:r>
      <w:r>
        <w:rPr>
          <w:rStyle w:val="se"/>
        </w:rPr>
        <w:t>\"</w:t>
      </w:r>
      <w:r>
        <w:rPr>
          <w:rStyle w:val="s2"/>
        </w:rPr>
        <w:t xml:space="preserve"> : </w:t>
      </w:r>
      <w:r>
        <w:rPr>
          <w:rStyle w:val="se"/>
        </w:rPr>
        <w:t>\"</w:t>
      </w:r>
      <w:r>
        <w:rPr>
          <w:rStyle w:val="s2"/>
        </w:rPr>
        <w:t>trades-all</w:t>
      </w:r>
      <w:r>
        <w:rPr>
          <w:rStyle w:val="se"/>
        </w:rPr>
        <w:t>\"</w:t>
      </w:r>
      <w:r>
        <w:rPr>
          <w:rStyle w:val="s2"/>
        </w:rPr>
        <w:t>, </w:t>
      </w:r>
      <w:r>
        <w:rPr>
          <w:rStyle w:val="se"/>
        </w:rPr>
        <w:t>\"</w:t>
      </w:r>
      <w:r>
        <w:rPr>
          <w:rStyle w:val="s2"/>
        </w:rPr>
        <w:t>instId</w:t>
      </w:r>
      <w:r>
        <w:rPr>
          <w:rStyle w:val="se"/>
        </w:rPr>
        <w:t>\"</w:t>
      </w:r>
      <w:r>
        <w:rPr>
          <w:rStyle w:val="s2"/>
        </w:rPr>
        <w:t xml:space="preserve"> : </w:t>
      </w:r>
      <w:r>
        <w:rPr>
          <w:rStyle w:val="se"/>
        </w:rPr>
        <w:t>\"</w:t>
      </w:r>
      <w:r>
        <w:rPr>
          <w:rStyle w:val="s2"/>
        </w:rPr>
        <w:t>BTC-USD-191227</w:t>
      </w:r>
      <w:r>
        <w:rPr>
          <w:rStyle w:val="se"/>
        </w:rPr>
        <w:t>\"</w:t>
      </w:r>
      <w:r>
        <w:rPr>
          <w:rStyle w:val="s2"/>
        </w:rPr>
        <w:t>}]}"</w:t>
      </w:r>
      <w:r>
        <w:rPr>
          <w:rStyle w:val="p"/>
        </w:rPr>
        <w:t>,</w:t>
      </w:r>
    </w:p>
    <w:p w:rsidR="00000000" w:rsidRDefault="00000000">
      <w:pPr>
        <w:pStyle w:val="HTML0"/>
        <w:divId w:val="1668089730"/>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668089730"/>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28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Event</w:t>
            </w:r>
            <w:r>
              <w:br/>
            </w:r>
            <w:r>
              <w:rPr>
                <w:rStyle w:val="HTML"/>
              </w:rPr>
              <w:t>subscribe</w:t>
            </w:r>
            <w:r>
              <w:br/>
            </w:r>
            <w:r>
              <w:rPr>
                <w:rStyle w:val="HTML"/>
              </w:rPr>
              <w:t>unsubscribe</w:t>
            </w:r>
            <w:r>
              <w:br/>
            </w:r>
            <w:r>
              <w:rPr>
                <w:rStyle w:val="HTML"/>
              </w:rPr>
              <w:t>error</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No</w:t>
            </w:r>
          </w:p>
        </w:tc>
        <w:tc>
          <w:tcPr>
            <w:tcW w:w="0" w:type="auto"/>
            <w:vAlign w:val="center"/>
            <w:hideMark/>
          </w:tcPr>
          <w:p w:rsidR="00000000" w:rsidRDefault="00000000">
            <w:r>
              <w:t>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connId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WebSocket connection ID</w:t>
            </w:r>
          </w:p>
        </w:tc>
      </w:tr>
    </w:tbl>
    <w:p w:rsidR="00000000" w:rsidRDefault="00000000">
      <w:pPr>
        <w:pStyle w:val="a5"/>
        <w:ind w:left="720" w:right="720"/>
        <w:divId w:val="1194028337"/>
      </w:pPr>
      <w:r>
        <w:t>Push Data Example</w:t>
      </w:r>
    </w:p>
    <w:p w:rsidR="00000000" w:rsidRDefault="00000000">
      <w:pPr>
        <w:pStyle w:val="HTML0"/>
        <w:divId w:val="254635069"/>
        <w:rPr>
          <w:rStyle w:val="w"/>
        </w:rPr>
      </w:pPr>
      <w:r>
        <w:rPr>
          <w:rStyle w:val="p"/>
        </w:rPr>
        <w:t>{</w:t>
      </w:r>
    </w:p>
    <w:p w:rsidR="00000000" w:rsidRDefault="00000000">
      <w:pPr>
        <w:pStyle w:val="HTML0"/>
        <w:divId w:val="254635069"/>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254635069"/>
        <w:rPr>
          <w:rStyle w:val="w"/>
        </w:rPr>
      </w:pPr>
      <w:r>
        <w:rPr>
          <w:rStyle w:val="w"/>
        </w:rPr>
        <w:t xml:space="preserve">    </w:t>
      </w:r>
      <w:r>
        <w:rPr>
          <w:rStyle w:val="nl"/>
        </w:rPr>
        <w:t>"channel"</w:t>
      </w:r>
      <w:r>
        <w:rPr>
          <w:rStyle w:val="p"/>
        </w:rPr>
        <w:t>:</w:t>
      </w:r>
      <w:r>
        <w:rPr>
          <w:rStyle w:val="w"/>
        </w:rPr>
        <w:t xml:space="preserve"> </w:t>
      </w:r>
      <w:r>
        <w:rPr>
          <w:rStyle w:val="s2"/>
        </w:rPr>
        <w:t>"trades-all"</w:t>
      </w:r>
      <w:r>
        <w:rPr>
          <w:rStyle w:val="p"/>
        </w:rPr>
        <w:t>,</w:t>
      </w:r>
    </w:p>
    <w:p w:rsidR="00000000" w:rsidRDefault="00000000">
      <w:pPr>
        <w:pStyle w:val="HTML0"/>
        <w:divId w:val="254635069"/>
        <w:rPr>
          <w:rStyle w:val="w"/>
        </w:rPr>
      </w:pPr>
      <w:r>
        <w:rPr>
          <w:rStyle w:val="w"/>
        </w:rPr>
        <w:t xml:space="preserve">    </w:t>
      </w:r>
      <w:r>
        <w:rPr>
          <w:rStyle w:val="nl"/>
        </w:rPr>
        <w:t>"instId"</w:t>
      </w:r>
      <w:r>
        <w:rPr>
          <w:rStyle w:val="p"/>
        </w:rPr>
        <w:t>:</w:t>
      </w:r>
      <w:r>
        <w:rPr>
          <w:rStyle w:val="w"/>
        </w:rPr>
        <w:t xml:space="preserve"> </w:t>
      </w:r>
      <w:r>
        <w:rPr>
          <w:rStyle w:val="s2"/>
        </w:rPr>
        <w:t>"BTC-USDT"</w:t>
      </w:r>
    </w:p>
    <w:p w:rsidR="00000000" w:rsidRDefault="00000000">
      <w:pPr>
        <w:pStyle w:val="HTML0"/>
        <w:divId w:val="254635069"/>
        <w:rPr>
          <w:rStyle w:val="w"/>
        </w:rPr>
      </w:pPr>
      <w:r>
        <w:rPr>
          <w:rStyle w:val="w"/>
        </w:rPr>
        <w:t xml:space="preserve">  </w:t>
      </w:r>
      <w:r>
        <w:rPr>
          <w:rStyle w:val="p"/>
        </w:rPr>
        <w:t>},</w:t>
      </w:r>
    </w:p>
    <w:p w:rsidR="00000000" w:rsidRDefault="00000000">
      <w:pPr>
        <w:pStyle w:val="HTML0"/>
        <w:divId w:val="254635069"/>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254635069"/>
        <w:rPr>
          <w:rStyle w:val="w"/>
        </w:rPr>
      </w:pPr>
      <w:r>
        <w:rPr>
          <w:rStyle w:val="w"/>
        </w:rPr>
        <w:t xml:space="preserve">    </w:t>
      </w:r>
      <w:r>
        <w:rPr>
          <w:rStyle w:val="p"/>
        </w:rPr>
        <w:t>{</w:t>
      </w:r>
    </w:p>
    <w:p w:rsidR="00000000" w:rsidRDefault="00000000">
      <w:pPr>
        <w:pStyle w:val="HTML0"/>
        <w:divId w:val="254635069"/>
        <w:rPr>
          <w:rStyle w:val="w"/>
        </w:rPr>
      </w:pPr>
      <w:r>
        <w:rPr>
          <w:rStyle w:val="w"/>
        </w:rPr>
        <w:t xml:space="preserve">      </w:t>
      </w:r>
      <w:r>
        <w:rPr>
          <w:rStyle w:val="nl"/>
        </w:rPr>
        <w:t>"instId"</w:t>
      </w:r>
      <w:r>
        <w:rPr>
          <w:rStyle w:val="p"/>
        </w:rPr>
        <w:t>:</w:t>
      </w:r>
      <w:r>
        <w:rPr>
          <w:rStyle w:val="w"/>
        </w:rPr>
        <w:t xml:space="preserve"> </w:t>
      </w:r>
      <w:r>
        <w:rPr>
          <w:rStyle w:val="s2"/>
        </w:rPr>
        <w:t>"BTC-USDT"</w:t>
      </w:r>
      <w:r>
        <w:rPr>
          <w:rStyle w:val="p"/>
        </w:rPr>
        <w:t>,</w:t>
      </w:r>
    </w:p>
    <w:p w:rsidR="00000000" w:rsidRDefault="00000000">
      <w:pPr>
        <w:pStyle w:val="HTML0"/>
        <w:divId w:val="254635069"/>
        <w:rPr>
          <w:rStyle w:val="w"/>
        </w:rPr>
      </w:pPr>
      <w:r>
        <w:rPr>
          <w:rStyle w:val="w"/>
        </w:rPr>
        <w:t xml:space="preserve">      </w:t>
      </w:r>
      <w:r>
        <w:rPr>
          <w:rStyle w:val="nl"/>
        </w:rPr>
        <w:t>"tradeId"</w:t>
      </w:r>
      <w:r>
        <w:rPr>
          <w:rStyle w:val="p"/>
        </w:rPr>
        <w:t>:</w:t>
      </w:r>
      <w:r>
        <w:rPr>
          <w:rStyle w:val="w"/>
        </w:rPr>
        <w:t xml:space="preserve"> </w:t>
      </w:r>
      <w:r>
        <w:rPr>
          <w:rStyle w:val="s2"/>
        </w:rPr>
        <w:t>"130639474"</w:t>
      </w:r>
      <w:r>
        <w:rPr>
          <w:rStyle w:val="p"/>
        </w:rPr>
        <w:t>,</w:t>
      </w:r>
    </w:p>
    <w:p w:rsidR="00000000" w:rsidRDefault="00000000">
      <w:pPr>
        <w:pStyle w:val="HTML0"/>
        <w:divId w:val="254635069"/>
        <w:rPr>
          <w:rStyle w:val="w"/>
        </w:rPr>
      </w:pPr>
      <w:r>
        <w:rPr>
          <w:rStyle w:val="w"/>
        </w:rPr>
        <w:t xml:space="preserve">      </w:t>
      </w:r>
      <w:r>
        <w:rPr>
          <w:rStyle w:val="nl"/>
        </w:rPr>
        <w:t>"px"</w:t>
      </w:r>
      <w:r>
        <w:rPr>
          <w:rStyle w:val="p"/>
        </w:rPr>
        <w:t>:</w:t>
      </w:r>
      <w:r>
        <w:rPr>
          <w:rStyle w:val="w"/>
        </w:rPr>
        <w:t xml:space="preserve"> </w:t>
      </w:r>
      <w:r>
        <w:rPr>
          <w:rStyle w:val="s2"/>
        </w:rPr>
        <w:t>"42219.9"</w:t>
      </w:r>
      <w:r>
        <w:rPr>
          <w:rStyle w:val="p"/>
        </w:rPr>
        <w:t>,</w:t>
      </w:r>
    </w:p>
    <w:p w:rsidR="00000000" w:rsidRDefault="00000000">
      <w:pPr>
        <w:pStyle w:val="HTML0"/>
        <w:divId w:val="254635069"/>
        <w:rPr>
          <w:rStyle w:val="w"/>
        </w:rPr>
      </w:pPr>
      <w:r>
        <w:rPr>
          <w:rStyle w:val="w"/>
        </w:rPr>
        <w:t xml:space="preserve">      </w:t>
      </w:r>
      <w:r>
        <w:rPr>
          <w:rStyle w:val="nl"/>
        </w:rPr>
        <w:t>"sz"</w:t>
      </w:r>
      <w:r>
        <w:rPr>
          <w:rStyle w:val="p"/>
        </w:rPr>
        <w:t>:</w:t>
      </w:r>
      <w:r>
        <w:rPr>
          <w:rStyle w:val="w"/>
        </w:rPr>
        <w:t xml:space="preserve"> </w:t>
      </w:r>
      <w:r>
        <w:rPr>
          <w:rStyle w:val="s2"/>
        </w:rPr>
        <w:t>"0.12060306"</w:t>
      </w:r>
      <w:r>
        <w:rPr>
          <w:rStyle w:val="p"/>
        </w:rPr>
        <w:t>,</w:t>
      </w:r>
    </w:p>
    <w:p w:rsidR="00000000" w:rsidRDefault="00000000">
      <w:pPr>
        <w:pStyle w:val="HTML0"/>
        <w:divId w:val="254635069"/>
        <w:rPr>
          <w:rStyle w:val="w"/>
        </w:rPr>
      </w:pPr>
      <w:r>
        <w:rPr>
          <w:rStyle w:val="w"/>
        </w:rPr>
        <w:t xml:space="preserve">      </w:t>
      </w:r>
      <w:r>
        <w:rPr>
          <w:rStyle w:val="nl"/>
        </w:rPr>
        <w:t>"side"</w:t>
      </w:r>
      <w:r>
        <w:rPr>
          <w:rStyle w:val="p"/>
        </w:rPr>
        <w:t>:</w:t>
      </w:r>
      <w:r>
        <w:rPr>
          <w:rStyle w:val="w"/>
        </w:rPr>
        <w:t xml:space="preserve"> </w:t>
      </w:r>
      <w:r>
        <w:rPr>
          <w:rStyle w:val="s2"/>
        </w:rPr>
        <w:t>"buy"</w:t>
      </w:r>
      <w:r>
        <w:rPr>
          <w:rStyle w:val="p"/>
        </w:rPr>
        <w:t>,</w:t>
      </w:r>
    </w:p>
    <w:p w:rsidR="00000000" w:rsidRDefault="00000000">
      <w:pPr>
        <w:pStyle w:val="HTML0"/>
        <w:divId w:val="254635069"/>
        <w:rPr>
          <w:rStyle w:val="w"/>
        </w:rPr>
      </w:pPr>
      <w:r>
        <w:rPr>
          <w:rStyle w:val="w"/>
        </w:rPr>
        <w:t xml:space="preserve">      </w:t>
      </w:r>
      <w:r>
        <w:rPr>
          <w:rStyle w:val="nl"/>
        </w:rPr>
        <w:t>"ts"</w:t>
      </w:r>
      <w:r>
        <w:rPr>
          <w:rStyle w:val="p"/>
        </w:rPr>
        <w:t>:</w:t>
      </w:r>
      <w:r>
        <w:rPr>
          <w:rStyle w:val="w"/>
        </w:rPr>
        <w:t xml:space="preserve"> </w:t>
      </w:r>
      <w:r>
        <w:rPr>
          <w:rStyle w:val="s2"/>
        </w:rPr>
        <w:t>"1630048897897"</w:t>
      </w:r>
    </w:p>
    <w:p w:rsidR="00000000" w:rsidRDefault="00000000">
      <w:pPr>
        <w:pStyle w:val="HTML0"/>
        <w:divId w:val="254635069"/>
        <w:rPr>
          <w:rStyle w:val="w"/>
        </w:rPr>
      </w:pPr>
      <w:r>
        <w:rPr>
          <w:rStyle w:val="w"/>
        </w:rPr>
        <w:t xml:space="preserve">    </w:t>
      </w:r>
      <w:r>
        <w:rPr>
          <w:rStyle w:val="p"/>
        </w:rPr>
        <w:t>}</w:t>
      </w:r>
    </w:p>
    <w:p w:rsidR="00000000" w:rsidRDefault="00000000">
      <w:pPr>
        <w:pStyle w:val="HTML0"/>
        <w:divId w:val="254635069"/>
        <w:rPr>
          <w:rStyle w:val="w"/>
        </w:rPr>
      </w:pPr>
      <w:r>
        <w:rPr>
          <w:rStyle w:val="w"/>
        </w:rPr>
        <w:t xml:space="preserve">  </w:t>
      </w:r>
      <w:r>
        <w:rPr>
          <w:rStyle w:val="p"/>
        </w:rPr>
        <w:t>]</w:t>
      </w:r>
    </w:p>
    <w:p w:rsidR="00000000" w:rsidRDefault="00000000">
      <w:pPr>
        <w:pStyle w:val="HTML0"/>
        <w:divId w:val="254635069"/>
        <w:rPr>
          <w:rStyle w:val="w"/>
        </w:rPr>
      </w:pPr>
      <w:r>
        <w:rPr>
          <w:rStyle w:val="p"/>
        </w:rPr>
        <w:t>}</w:t>
      </w:r>
    </w:p>
    <w:p w:rsidR="00000000" w:rsidRDefault="00000000">
      <w:pPr>
        <w:pStyle w:val="4"/>
        <w:divId w:val="175387555"/>
      </w:pPr>
      <w:r>
        <w:t>Push data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jc w:val="center"/>
              <w:rPr>
                <w:b/>
                <w:bCs/>
              </w:rPr>
            </w:pPr>
            <w:r>
              <w:rPr>
                <w:rStyle w:val="a6"/>
              </w:rPr>
              <w:t>Description</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Successfully 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Subscribed data</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 xml:space="preserve">Instrument ID, e.g. </w:t>
            </w:r>
            <w:r>
              <w:rPr>
                <w:rStyle w:val="HTML"/>
              </w:rPr>
              <w:t>BTC-USDT</w:t>
            </w:r>
          </w:p>
        </w:tc>
      </w:tr>
      <w:tr w:rsidR="00000000">
        <w:trPr>
          <w:divId w:val="175387555"/>
          <w:tblCellSpacing w:w="15" w:type="dxa"/>
        </w:trPr>
        <w:tc>
          <w:tcPr>
            <w:tcW w:w="0" w:type="auto"/>
            <w:vAlign w:val="center"/>
            <w:hideMark/>
          </w:tcPr>
          <w:p w:rsidR="00000000" w:rsidRDefault="00000000">
            <w:r>
              <w:t>&gt; tradeId</w:t>
            </w:r>
          </w:p>
        </w:tc>
        <w:tc>
          <w:tcPr>
            <w:tcW w:w="0" w:type="auto"/>
            <w:vAlign w:val="center"/>
            <w:hideMark/>
          </w:tcPr>
          <w:p w:rsidR="00000000" w:rsidRDefault="00000000">
            <w:r>
              <w:t>String</w:t>
            </w:r>
          </w:p>
        </w:tc>
        <w:tc>
          <w:tcPr>
            <w:tcW w:w="0" w:type="auto"/>
            <w:vAlign w:val="center"/>
            <w:hideMark/>
          </w:tcPr>
          <w:p w:rsidR="00000000" w:rsidRDefault="00000000">
            <w:r>
              <w:t>Trade ID</w:t>
            </w:r>
          </w:p>
        </w:tc>
      </w:tr>
      <w:tr w:rsidR="00000000">
        <w:trPr>
          <w:divId w:val="175387555"/>
          <w:tblCellSpacing w:w="15" w:type="dxa"/>
        </w:trPr>
        <w:tc>
          <w:tcPr>
            <w:tcW w:w="0" w:type="auto"/>
            <w:vAlign w:val="center"/>
            <w:hideMark/>
          </w:tcPr>
          <w:p w:rsidR="00000000" w:rsidRDefault="00000000">
            <w:r>
              <w:t>&gt; px</w:t>
            </w:r>
          </w:p>
        </w:tc>
        <w:tc>
          <w:tcPr>
            <w:tcW w:w="0" w:type="auto"/>
            <w:vAlign w:val="center"/>
            <w:hideMark/>
          </w:tcPr>
          <w:p w:rsidR="00000000" w:rsidRDefault="00000000">
            <w:r>
              <w:t>String</w:t>
            </w:r>
          </w:p>
        </w:tc>
        <w:tc>
          <w:tcPr>
            <w:tcW w:w="0" w:type="auto"/>
            <w:vAlign w:val="center"/>
            <w:hideMark/>
          </w:tcPr>
          <w:p w:rsidR="00000000" w:rsidRDefault="00000000">
            <w:r>
              <w:t>Trade price</w:t>
            </w:r>
          </w:p>
        </w:tc>
      </w:tr>
      <w:tr w:rsidR="00000000">
        <w:trPr>
          <w:divId w:val="175387555"/>
          <w:tblCellSpacing w:w="15" w:type="dxa"/>
        </w:trPr>
        <w:tc>
          <w:tcPr>
            <w:tcW w:w="0" w:type="auto"/>
            <w:vAlign w:val="center"/>
            <w:hideMark/>
          </w:tcPr>
          <w:p w:rsidR="00000000" w:rsidRDefault="00000000">
            <w:r>
              <w:t>&gt; sz</w:t>
            </w:r>
          </w:p>
        </w:tc>
        <w:tc>
          <w:tcPr>
            <w:tcW w:w="0" w:type="auto"/>
            <w:vAlign w:val="center"/>
            <w:hideMark/>
          </w:tcPr>
          <w:p w:rsidR="00000000" w:rsidRDefault="00000000">
            <w:r>
              <w:t>String</w:t>
            </w:r>
          </w:p>
        </w:tc>
        <w:tc>
          <w:tcPr>
            <w:tcW w:w="0" w:type="auto"/>
            <w:vAlign w:val="center"/>
            <w:hideMark/>
          </w:tcPr>
          <w:p w:rsidR="00000000" w:rsidRDefault="00000000">
            <w:r>
              <w:t>Trade size</w:t>
            </w:r>
          </w:p>
        </w:tc>
      </w:tr>
      <w:tr w:rsidR="00000000">
        <w:trPr>
          <w:divId w:val="175387555"/>
          <w:tblCellSpacing w:w="15" w:type="dxa"/>
        </w:trPr>
        <w:tc>
          <w:tcPr>
            <w:tcW w:w="0" w:type="auto"/>
            <w:vAlign w:val="center"/>
            <w:hideMark/>
          </w:tcPr>
          <w:p w:rsidR="00000000" w:rsidRDefault="00000000">
            <w:r>
              <w:t>&gt; side</w:t>
            </w:r>
          </w:p>
        </w:tc>
        <w:tc>
          <w:tcPr>
            <w:tcW w:w="0" w:type="auto"/>
            <w:vAlign w:val="center"/>
            <w:hideMark/>
          </w:tcPr>
          <w:p w:rsidR="00000000" w:rsidRDefault="00000000">
            <w:r>
              <w:t>String</w:t>
            </w:r>
          </w:p>
        </w:tc>
        <w:tc>
          <w:tcPr>
            <w:tcW w:w="0" w:type="auto"/>
            <w:vAlign w:val="center"/>
            <w:hideMark/>
          </w:tcPr>
          <w:p w:rsidR="00000000" w:rsidRDefault="00000000">
            <w:r>
              <w:t>Trade direction</w:t>
            </w:r>
            <w:r>
              <w:br/>
            </w:r>
            <w:r>
              <w:rPr>
                <w:rStyle w:val="HTML"/>
              </w:rPr>
              <w:t>buy</w:t>
            </w:r>
            <w:r>
              <w:br/>
            </w:r>
            <w:r>
              <w:rPr>
                <w:rStyle w:val="HTML"/>
              </w:rPr>
              <w:t>sell</w:t>
            </w:r>
          </w:p>
        </w:tc>
      </w:tr>
      <w:tr w:rsidR="00000000">
        <w:trPr>
          <w:divId w:val="175387555"/>
          <w:tblCellSpacing w:w="15" w:type="dxa"/>
        </w:trPr>
        <w:tc>
          <w:tcPr>
            <w:tcW w:w="0" w:type="auto"/>
            <w:vAlign w:val="center"/>
            <w:hideMark/>
          </w:tcPr>
          <w:p w:rsidR="00000000" w:rsidRDefault="00000000">
            <w:r>
              <w:t>&gt; ts</w:t>
            </w:r>
          </w:p>
        </w:tc>
        <w:tc>
          <w:tcPr>
            <w:tcW w:w="0" w:type="auto"/>
            <w:vAlign w:val="center"/>
            <w:hideMark/>
          </w:tcPr>
          <w:p w:rsidR="00000000" w:rsidRDefault="00000000">
            <w:r>
              <w:t>String</w:t>
            </w:r>
          </w:p>
        </w:tc>
        <w:tc>
          <w:tcPr>
            <w:tcW w:w="0" w:type="auto"/>
            <w:vAlign w:val="center"/>
            <w:hideMark/>
          </w:tcPr>
          <w:p w:rsidR="00000000" w:rsidRDefault="00000000">
            <w:r>
              <w:t xml:space="preserve">Filled time, Unix timestamp format in milliseconds, e.g. </w:t>
            </w:r>
            <w:r>
              <w:rPr>
                <w:rStyle w:val="HTML"/>
              </w:rPr>
              <w:t>1597026383085</w:t>
            </w:r>
          </w:p>
        </w:tc>
      </w:tr>
    </w:tbl>
    <w:p w:rsidR="00000000" w:rsidRDefault="00000000">
      <w:pPr>
        <w:pStyle w:val="3"/>
        <w:divId w:val="175387555"/>
      </w:pPr>
      <w:r>
        <w:t>WS / Order book channel</w:t>
      </w:r>
    </w:p>
    <w:p w:rsidR="00000000" w:rsidRDefault="00000000">
      <w:pPr>
        <w:pStyle w:val="a5"/>
        <w:divId w:val="175387555"/>
      </w:pPr>
      <w:r>
        <w:t>Retrieve order book data.</w:t>
      </w:r>
    </w:p>
    <w:p w:rsidR="00000000" w:rsidRDefault="00000000">
      <w:pPr>
        <w:pStyle w:val="a5"/>
        <w:divId w:val="175387555"/>
      </w:pPr>
      <w:r>
        <w:t xml:space="preserve">Use </w:t>
      </w:r>
      <w:r>
        <w:rPr>
          <w:rStyle w:val="HTML"/>
        </w:rPr>
        <w:t>books</w:t>
      </w:r>
      <w:r>
        <w:t xml:space="preserve"> for 400 depth levels, </w:t>
      </w:r>
      <w:r>
        <w:rPr>
          <w:rStyle w:val="HTML"/>
        </w:rPr>
        <w:t>books5</w:t>
      </w:r>
      <w:r>
        <w:t xml:space="preserve"> for 5 depth levels, </w:t>
      </w:r>
      <w:r>
        <w:rPr>
          <w:rStyle w:val="HTML"/>
        </w:rPr>
        <w:t>bbo-tbt</w:t>
      </w:r>
      <w:r>
        <w:t xml:space="preserve"> tick-by-tick 1 depth level, </w:t>
      </w:r>
      <w:r>
        <w:rPr>
          <w:rStyle w:val="HTML"/>
        </w:rPr>
        <w:t>books50-l2-tbt</w:t>
      </w:r>
      <w:r>
        <w:t xml:space="preserve"> tick-by-tick 50 depth levels, and </w:t>
      </w:r>
      <w:r>
        <w:rPr>
          <w:rStyle w:val="HTML"/>
        </w:rPr>
        <w:t>books-l2-tbt</w:t>
      </w:r>
      <w:r>
        <w:t xml:space="preserve"> for tick-by-tick 400 depth levels. </w:t>
      </w:r>
    </w:p>
    <w:p w:rsidR="00000000" w:rsidRDefault="00000000">
      <w:pPr>
        <w:numPr>
          <w:ilvl w:val="0"/>
          <w:numId w:val="37"/>
        </w:numPr>
        <w:spacing w:before="100" w:beforeAutospacing="1" w:after="100" w:afterAutospacing="1"/>
        <w:divId w:val="175387555"/>
      </w:pPr>
      <w:r>
        <w:rPr>
          <w:rStyle w:val="HTML"/>
        </w:rPr>
        <w:t>books</w:t>
      </w:r>
      <w:r>
        <w:t xml:space="preserve">: 400 depth levels will be pushed in the initial full snapshot. Incremental data will be pushed every 100 ms for the changes in the order book during that period of time. </w:t>
      </w:r>
    </w:p>
    <w:p w:rsidR="00000000" w:rsidRDefault="00000000">
      <w:pPr>
        <w:numPr>
          <w:ilvl w:val="0"/>
          <w:numId w:val="37"/>
        </w:numPr>
        <w:spacing w:before="100" w:beforeAutospacing="1" w:after="100" w:afterAutospacing="1"/>
        <w:divId w:val="175387555"/>
      </w:pPr>
      <w:r>
        <w:rPr>
          <w:rStyle w:val="HTML"/>
        </w:rPr>
        <w:t>books5</w:t>
      </w:r>
      <w:r>
        <w:t>: 5 depth levels snapshot will be pushed in the initial push. Snapshot data will be pushed every 100 ms when there are changes in the 5 depth levels snapshot.</w:t>
      </w:r>
    </w:p>
    <w:p w:rsidR="00000000" w:rsidRDefault="00000000">
      <w:pPr>
        <w:numPr>
          <w:ilvl w:val="0"/>
          <w:numId w:val="37"/>
        </w:numPr>
        <w:spacing w:before="100" w:beforeAutospacing="1" w:after="100" w:afterAutospacing="1"/>
        <w:divId w:val="175387555"/>
      </w:pPr>
      <w:r>
        <w:rPr>
          <w:rStyle w:val="HTML"/>
        </w:rPr>
        <w:t>bbo-tbt</w:t>
      </w:r>
      <w:r>
        <w:t xml:space="preserve">: 1 depth level snapshot will be pushed in the initial push. Snapshot data will be pushed every 10 ms when there are changes in the 1 depth level snapshot. </w:t>
      </w:r>
    </w:p>
    <w:p w:rsidR="00000000" w:rsidRDefault="00000000">
      <w:pPr>
        <w:numPr>
          <w:ilvl w:val="0"/>
          <w:numId w:val="37"/>
        </w:numPr>
        <w:spacing w:before="100" w:beforeAutospacing="1" w:after="100" w:afterAutospacing="1"/>
        <w:divId w:val="175387555"/>
      </w:pPr>
      <w:r>
        <w:rPr>
          <w:rStyle w:val="HTML"/>
        </w:rPr>
        <w:t>books-l2-tbt</w:t>
      </w:r>
      <w:r>
        <w:t xml:space="preserve">: 400 depth levels will be pushed in the initial full snapshot. Incremental data will be pushed every 10 ms for the changes in the order book during that period of time. </w:t>
      </w:r>
    </w:p>
    <w:p w:rsidR="00000000" w:rsidRDefault="00000000">
      <w:pPr>
        <w:numPr>
          <w:ilvl w:val="0"/>
          <w:numId w:val="37"/>
        </w:numPr>
        <w:spacing w:before="100" w:beforeAutospacing="1" w:after="100" w:afterAutospacing="1"/>
        <w:divId w:val="175387555"/>
      </w:pPr>
      <w:r>
        <w:rPr>
          <w:rStyle w:val="HTML"/>
        </w:rPr>
        <w:t>books50-l2-tbt</w:t>
      </w:r>
      <w:r>
        <w:t>: 50 depth levels will be pushed in the initial full snapshot. Incremental data will be pushed every 10 ms for the changes in the order book during that period of time.</w:t>
      </w:r>
    </w:p>
    <w:p w:rsidR="00000000" w:rsidRDefault="00000000">
      <w:pPr>
        <w:numPr>
          <w:ilvl w:val="0"/>
          <w:numId w:val="37"/>
        </w:numPr>
        <w:spacing w:before="100" w:beforeAutospacing="1" w:after="100" w:afterAutospacing="1"/>
        <w:divId w:val="175387555"/>
      </w:pPr>
      <w:r>
        <w:t>The push sequence for order book channels within the same connection and trading symbols is fixed as: bbo-tbt -&gt; books-l2-tbt -&gt; books50-l2-tbt -&gt; books -&gt; books5.</w:t>
      </w:r>
    </w:p>
    <w:p w:rsidR="00000000" w:rsidRDefault="00000000">
      <w:pPr>
        <w:numPr>
          <w:ilvl w:val="0"/>
          <w:numId w:val="37"/>
        </w:numPr>
        <w:spacing w:before="100" w:beforeAutospacing="1" w:after="100" w:afterAutospacing="1"/>
        <w:divId w:val="175387555"/>
      </w:pPr>
      <w:r>
        <w:t xml:space="preserve">Users can not simultaneously subscribe to </w:t>
      </w:r>
      <w:r>
        <w:rPr>
          <w:rStyle w:val="HTML"/>
        </w:rPr>
        <w:t>books-l2-tbt</w:t>
      </w:r>
      <w:r>
        <w:t xml:space="preserve"> and </w:t>
      </w:r>
      <w:r>
        <w:rPr>
          <w:rStyle w:val="HTML"/>
        </w:rPr>
        <w:t>books50-l2-tbt/books</w:t>
      </w:r>
      <w:r>
        <w:t xml:space="preserve"> channels for the same trading symbol. </w:t>
      </w:r>
    </w:p>
    <w:p w:rsidR="00000000" w:rsidRDefault="00000000">
      <w:pPr>
        <w:numPr>
          <w:ilvl w:val="1"/>
          <w:numId w:val="37"/>
        </w:numPr>
        <w:spacing w:before="100" w:beforeAutospacing="1" w:after="100" w:afterAutospacing="1"/>
        <w:divId w:val="175387555"/>
      </w:pPr>
      <w:r>
        <w:t xml:space="preserve">For more details, please refer to the changelog </w:t>
      </w:r>
      <w:hyperlink r:id="rId643" w:anchor="2024-07-17" w:history="1">
        <w:r>
          <w:rPr>
            <w:rStyle w:val="a3"/>
          </w:rPr>
          <w:t>2024-07-17</w:t>
        </w:r>
      </w:hyperlink>
    </w:p>
    <w:p w:rsidR="00000000" w:rsidRDefault="00000000">
      <w:pPr>
        <w:divId w:val="175387555"/>
      </w:pPr>
      <w:r>
        <w:t xml:space="preserve">Only API users who are VIP5 and above in trading fee tier are allowed to subscribe to "books-l2-tbt" 400 depth channels </w:t>
      </w:r>
      <w:r>
        <w:br/>
        <w:t>Only API users who are VIP4 and above in trading fee tier are allowed to subscribe to "books50-l2-tbt" 50 depth channels</w:t>
      </w:r>
      <w:r>
        <w:br/>
      </w:r>
    </w:p>
    <w:p w:rsidR="00000000" w:rsidRDefault="00000000">
      <w:pPr>
        <w:pStyle w:val="a5"/>
        <w:divId w:val="175387555"/>
      </w:pPr>
      <w:r>
        <w:t xml:space="preserve">Identity verification refers to </w:t>
      </w:r>
      <w:hyperlink r:id="rId644" w:anchor="overview-websocket-login" w:history="1">
        <w:r>
          <w:rPr>
            <w:rStyle w:val="a3"/>
          </w:rPr>
          <w:t>Login</w:t>
        </w:r>
      </w:hyperlink>
      <w:r>
        <w:t xml:space="preserve"> </w:t>
      </w:r>
    </w:p>
    <w:p w:rsidR="00000000" w:rsidRDefault="00000000">
      <w:pPr>
        <w:pStyle w:val="4"/>
        <w:divId w:val="175387555"/>
      </w:pPr>
      <w:r>
        <w:t>URL Path</w:t>
      </w:r>
    </w:p>
    <w:p w:rsidR="00000000" w:rsidRDefault="00000000">
      <w:pPr>
        <w:pStyle w:val="a5"/>
        <w:divId w:val="175387555"/>
      </w:pPr>
      <w:r>
        <w:t>/ws/v5/public</w:t>
      </w:r>
    </w:p>
    <w:p w:rsidR="00000000" w:rsidRDefault="00000000">
      <w:pPr>
        <w:pStyle w:val="a5"/>
        <w:ind w:left="720" w:right="720"/>
        <w:divId w:val="320043867"/>
      </w:pPr>
      <w:r>
        <w:t>Request Example</w:t>
      </w:r>
    </w:p>
    <w:p w:rsidR="00000000" w:rsidRDefault="00000000">
      <w:pPr>
        <w:pStyle w:val="HTML0"/>
        <w:divId w:val="139271099"/>
        <w:rPr>
          <w:rStyle w:val="HTML"/>
        </w:rPr>
      </w:pPr>
      <w:r>
        <w:rPr>
          <w:rStyle w:val="o"/>
        </w:rPr>
        <w:t>{</w:t>
      </w:r>
    </w:p>
    <w:p w:rsidR="00000000" w:rsidRDefault="00000000">
      <w:pPr>
        <w:pStyle w:val="HTML0"/>
        <w:divId w:val="139271099"/>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139271099"/>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139271099"/>
        <w:rPr>
          <w:rStyle w:val="HTML"/>
        </w:rPr>
      </w:pPr>
      <w:r>
        <w:rPr>
          <w:rStyle w:val="HTML"/>
        </w:rPr>
        <w:t xml:space="preserve">    </w:t>
      </w:r>
      <w:r>
        <w:rPr>
          <w:rStyle w:val="o"/>
        </w:rPr>
        <w:t>{</w:t>
      </w:r>
    </w:p>
    <w:p w:rsidR="00000000" w:rsidRDefault="00000000">
      <w:pPr>
        <w:pStyle w:val="HTML0"/>
        <w:divId w:val="139271099"/>
        <w:rPr>
          <w:rStyle w:val="HTML"/>
        </w:rPr>
      </w:pPr>
      <w:r>
        <w:rPr>
          <w:rStyle w:val="HTML"/>
        </w:rPr>
        <w:t xml:space="preserve">      </w:t>
      </w:r>
      <w:r>
        <w:rPr>
          <w:rStyle w:val="s2"/>
        </w:rPr>
        <w:t>"channel"</w:t>
      </w:r>
      <w:r>
        <w:rPr>
          <w:rStyle w:val="HTML"/>
        </w:rPr>
        <w:t xml:space="preserve">: </w:t>
      </w:r>
      <w:r>
        <w:rPr>
          <w:rStyle w:val="s2"/>
        </w:rPr>
        <w:t>"books"</w:t>
      </w:r>
      <w:r>
        <w:rPr>
          <w:rStyle w:val="HTML"/>
        </w:rPr>
        <w:t>,</w:t>
      </w:r>
    </w:p>
    <w:p w:rsidR="00000000" w:rsidRDefault="00000000">
      <w:pPr>
        <w:pStyle w:val="HTML0"/>
        <w:divId w:val="139271099"/>
        <w:rPr>
          <w:rStyle w:val="HTML"/>
        </w:rPr>
      </w:pPr>
      <w:r>
        <w:rPr>
          <w:rStyle w:val="HTML"/>
        </w:rPr>
        <w:t xml:space="preserve">      </w:t>
      </w:r>
      <w:r>
        <w:rPr>
          <w:rStyle w:val="s2"/>
        </w:rPr>
        <w:t>"instId"</w:t>
      </w:r>
      <w:r>
        <w:rPr>
          <w:rStyle w:val="HTML"/>
        </w:rPr>
        <w:t xml:space="preserve">: </w:t>
      </w:r>
      <w:r>
        <w:rPr>
          <w:rStyle w:val="s2"/>
        </w:rPr>
        <w:t>"BTC-USDT"</w:t>
      </w:r>
    </w:p>
    <w:p w:rsidR="00000000" w:rsidRDefault="00000000">
      <w:pPr>
        <w:pStyle w:val="HTML0"/>
        <w:divId w:val="139271099"/>
        <w:rPr>
          <w:rStyle w:val="HTML"/>
        </w:rPr>
      </w:pPr>
      <w:r>
        <w:rPr>
          <w:rStyle w:val="HTML"/>
        </w:rPr>
        <w:t xml:space="preserve">    </w:t>
      </w:r>
      <w:r>
        <w:rPr>
          <w:rStyle w:val="o"/>
        </w:rPr>
        <w:t>}</w:t>
      </w:r>
    </w:p>
    <w:p w:rsidR="00000000" w:rsidRDefault="00000000">
      <w:pPr>
        <w:pStyle w:val="HTML0"/>
        <w:divId w:val="139271099"/>
        <w:rPr>
          <w:rStyle w:val="HTML"/>
        </w:rPr>
      </w:pPr>
      <w:r>
        <w:rPr>
          <w:rStyle w:val="HTML"/>
        </w:rPr>
        <w:t xml:space="preserve">  </w:t>
      </w:r>
      <w:r>
        <w:rPr>
          <w:rStyle w:val="o"/>
        </w:rPr>
        <w:t>]</w:t>
      </w:r>
    </w:p>
    <w:p w:rsidR="00000000" w:rsidRDefault="00000000">
      <w:pPr>
        <w:pStyle w:val="HTML0"/>
        <w:divId w:val="139271099"/>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33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subscribed channels</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books</w:t>
            </w:r>
            <w:r>
              <w:br/>
            </w:r>
            <w:r>
              <w:rPr>
                <w:rStyle w:val="HTML"/>
              </w:rPr>
              <w:t>books5</w:t>
            </w:r>
            <w:r>
              <w:br/>
            </w:r>
            <w:r>
              <w:rPr>
                <w:rStyle w:val="HTML"/>
              </w:rPr>
              <w:t>bbo-tbt</w:t>
            </w:r>
            <w:r>
              <w:br/>
            </w:r>
            <w:r>
              <w:rPr>
                <w:rStyle w:val="HTML"/>
              </w:rPr>
              <w:t>books50-l2-tbt</w:t>
            </w:r>
            <w:r>
              <w:br/>
            </w:r>
            <w:r>
              <w:rPr>
                <w:rStyle w:val="HTML"/>
              </w:rPr>
              <w:t>books-l2-tbt</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ID</w:t>
            </w:r>
          </w:p>
        </w:tc>
      </w:tr>
    </w:tbl>
    <w:p w:rsidR="00000000" w:rsidRDefault="00000000">
      <w:pPr>
        <w:pStyle w:val="a5"/>
        <w:ind w:left="720" w:right="720"/>
        <w:divId w:val="1251157863"/>
      </w:pPr>
      <w:r>
        <w:t>Response Example</w:t>
      </w:r>
    </w:p>
    <w:p w:rsidR="00000000" w:rsidRDefault="00000000">
      <w:pPr>
        <w:pStyle w:val="HTML0"/>
        <w:divId w:val="615865765"/>
        <w:rPr>
          <w:rStyle w:val="w"/>
        </w:rPr>
      </w:pPr>
      <w:r>
        <w:rPr>
          <w:rStyle w:val="p"/>
        </w:rPr>
        <w:t>{</w:t>
      </w:r>
    </w:p>
    <w:p w:rsidR="00000000" w:rsidRDefault="00000000">
      <w:pPr>
        <w:pStyle w:val="HTML0"/>
        <w:divId w:val="615865765"/>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615865765"/>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615865765"/>
        <w:rPr>
          <w:rStyle w:val="w"/>
        </w:rPr>
      </w:pPr>
      <w:r>
        <w:rPr>
          <w:rStyle w:val="w"/>
        </w:rPr>
        <w:t xml:space="preserve">    </w:t>
      </w:r>
      <w:r>
        <w:rPr>
          <w:rStyle w:val="nl"/>
        </w:rPr>
        <w:t>"channel"</w:t>
      </w:r>
      <w:r>
        <w:rPr>
          <w:rStyle w:val="p"/>
        </w:rPr>
        <w:t>:</w:t>
      </w:r>
      <w:r>
        <w:rPr>
          <w:rStyle w:val="w"/>
        </w:rPr>
        <w:t xml:space="preserve"> </w:t>
      </w:r>
      <w:r>
        <w:rPr>
          <w:rStyle w:val="s2"/>
        </w:rPr>
        <w:t>"books"</w:t>
      </w:r>
      <w:r>
        <w:rPr>
          <w:rStyle w:val="p"/>
        </w:rPr>
        <w:t>,</w:t>
      </w:r>
    </w:p>
    <w:p w:rsidR="00000000" w:rsidRDefault="00000000">
      <w:pPr>
        <w:pStyle w:val="HTML0"/>
        <w:divId w:val="615865765"/>
        <w:rPr>
          <w:rStyle w:val="w"/>
        </w:rPr>
      </w:pPr>
      <w:r>
        <w:rPr>
          <w:rStyle w:val="w"/>
        </w:rPr>
        <w:t xml:space="preserve">    </w:t>
      </w:r>
      <w:r>
        <w:rPr>
          <w:rStyle w:val="nl"/>
        </w:rPr>
        <w:t>"instId"</w:t>
      </w:r>
      <w:r>
        <w:rPr>
          <w:rStyle w:val="p"/>
        </w:rPr>
        <w:t>:</w:t>
      </w:r>
      <w:r>
        <w:rPr>
          <w:rStyle w:val="w"/>
        </w:rPr>
        <w:t xml:space="preserve"> </w:t>
      </w:r>
      <w:r>
        <w:rPr>
          <w:rStyle w:val="s2"/>
        </w:rPr>
        <w:t>"BTC-USDT"</w:t>
      </w:r>
    </w:p>
    <w:p w:rsidR="00000000" w:rsidRDefault="00000000">
      <w:pPr>
        <w:pStyle w:val="HTML0"/>
        <w:divId w:val="615865765"/>
        <w:rPr>
          <w:rStyle w:val="w"/>
        </w:rPr>
      </w:pPr>
      <w:r>
        <w:rPr>
          <w:rStyle w:val="w"/>
        </w:rPr>
        <w:t xml:space="preserve">  </w:t>
      </w:r>
      <w:r>
        <w:rPr>
          <w:rStyle w:val="p"/>
        </w:rPr>
        <w:t>},</w:t>
      </w:r>
    </w:p>
    <w:p w:rsidR="00000000" w:rsidRDefault="00000000">
      <w:pPr>
        <w:pStyle w:val="HTML0"/>
        <w:divId w:val="615865765"/>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615865765"/>
        <w:rPr>
          <w:rStyle w:val="w"/>
        </w:rPr>
      </w:pPr>
      <w:r>
        <w:rPr>
          <w:rStyle w:val="p"/>
        </w:rPr>
        <w:t>}</w:t>
      </w:r>
    </w:p>
    <w:p w:rsidR="00000000" w:rsidRDefault="00000000">
      <w:pPr>
        <w:pStyle w:val="a5"/>
        <w:ind w:left="720" w:right="720"/>
        <w:divId w:val="706569719"/>
      </w:pPr>
      <w:r>
        <w:t>Failure example</w:t>
      </w:r>
    </w:p>
    <w:p w:rsidR="00000000" w:rsidRDefault="00000000">
      <w:pPr>
        <w:pStyle w:val="HTML0"/>
        <w:divId w:val="1690985232"/>
        <w:rPr>
          <w:rStyle w:val="w"/>
        </w:rPr>
      </w:pPr>
      <w:r>
        <w:rPr>
          <w:rStyle w:val="p"/>
        </w:rPr>
        <w:t>{</w:t>
      </w:r>
    </w:p>
    <w:p w:rsidR="00000000" w:rsidRDefault="00000000">
      <w:pPr>
        <w:pStyle w:val="HTML0"/>
        <w:divId w:val="1690985232"/>
        <w:rPr>
          <w:rStyle w:val="w"/>
        </w:rPr>
      </w:pPr>
      <w:r>
        <w:rPr>
          <w:rStyle w:val="w"/>
        </w:rPr>
        <w:t xml:space="preserve">  </w:t>
      </w:r>
      <w:r>
        <w:rPr>
          <w:rStyle w:val="nl"/>
        </w:rPr>
        <w:t>"event"</w:t>
      </w:r>
      <w:r>
        <w:rPr>
          <w:rStyle w:val="p"/>
        </w:rPr>
        <w:t>:</w:t>
      </w:r>
      <w:r>
        <w:rPr>
          <w:rStyle w:val="w"/>
        </w:rPr>
        <w:t xml:space="preserve"> </w:t>
      </w:r>
      <w:r>
        <w:rPr>
          <w:rStyle w:val="s2"/>
        </w:rPr>
        <w:t>"error"</w:t>
      </w:r>
      <w:r>
        <w:rPr>
          <w:rStyle w:val="p"/>
        </w:rPr>
        <w:t>,</w:t>
      </w:r>
    </w:p>
    <w:p w:rsidR="00000000" w:rsidRDefault="00000000">
      <w:pPr>
        <w:pStyle w:val="HTML0"/>
        <w:divId w:val="1690985232"/>
        <w:rPr>
          <w:rStyle w:val="w"/>
        </w:rPr>
      </w:pPr>
      <w:r>
        <w:rPr>
          <w:rStyle w:val="w"/>
        </w:rPr>
        <w:t xml:space="preserve">  </w:t>
      </w:r>
      <w:r>
        <w:rPr>
          <w:rStyle w:val="nl"/>
        </w:rPr>
        <w:t>"code"</w:t>
      </w:r>
      <w:r>
        <w:rPr>
          <w:rStyle w:val="p"/>
        </w:rPr>
        <w:t>:</w:t>
      </w:r>
      <w:r>
        <w:rPr>
          <w:rStyle w:val="w"/>
        </w:rPr>
        <w:t xml:space="preserve"> </w:t>
      </w:r>
      <w:r>
        <w:rPr>
          <w:rStyle w:val="s2"/>
        </w:rPr>
        <w:t>"60012"</w:t>
      </w:r>
      <w:r>
        <w:rPr>
          <w:rStyle w:val="p"/>
        </w:rPr>
        <w:t>,</w:t>
      </w:r>
    </w:p>
    <w:p w:rsidR="00000000" w:rsidRDefault="00000000">
      <w:pPr>
        <w:pStyle w:val="HTML0"/>
        <w:divId w:val="1690985232"/>
        <w:rPr>
          <w:rStyle w:val="w"/>
        </w:rPr>
      </w:pPr>
      <w:r>
        <w:rPr>
          <w:rStyle w:val="w"/>
        </w:rPr>
        <w:t xml:space="preserve">  </w:t>
      </w:r>
      <w:r>
        <w:rPr>
          <w:rStyle w:val="nl"/>
        </w:rPr>
        <w:t>"msg"</w:t>
      </w:r>
      <w:r>
        <w:rPr>
          <w:rStyle w:val="p"/>
        </w:rPr>
        <w:t>:</w:t>
      </w:r>
      <w:r>
        <w:rPr>
          <w:rStyle w:val="w"/>
        </w:rPr>
        <w:t xml:space="preserve"> </w:t>
      </w:r>
      <w:r>
        <w:rPr>
          <w:rStyle w:val="s2"/>
        </w:rPr>
        <w:t>"Invalid request: {</w:t>
      </w:r>
      <w:r>
        <w:rPr>
          <w:rStyle w:val="se"/>
        </w:rPr>
        <w:t>\"</w:t>
      </w:r>
      <w:r>
        <w:rPr>
          <w:rStyle w:val="s2"/>
        </w:rPr>
        <w:t>op</w:t>
      </w:r>
      <w:r>
        <w:rPr>
          <w:rStyle w:val="se"/>
        </w:rPr>
        <w:t>\"</w:t>
      </w:r>
      <w:r>
        <w:rPr>
          <w:rStyle w:val="s2"/>
        </w:rPr>
        <w:t xml:space="preserve">: </w:t>
      </w:r>
      <w:r>
        <w:rPr>
          <w:rStyle w:val="se"/>
        </w:rPr>
        <w:t>\"</w:t>
      </w:r>
      <w:r>
        <w:rPr>
          <w:rStyle w:val="s2"/>
        </w:rPr>
        <w:t>subscribe</w:t>
      </w:r>
      <w:r>
        <w:rPr>
          <w:rStyle w:val="se"/>
        </w:rPr>
        <w:t>\"</w:t>
      </w:r>
      <w:r>
        <w:rPr>
          <w:rStyle w:val="s2"/>
        </w:rPr>
        <w:t xml:space="preserve">, </w:t>
      </w:r>
      <w:r>
        <w:rPr>
          <w:rStyle w:val="se"/>
        </w:rPr>
        <w:t>\"</w:t>
      </w:r>
      <w:r>
        <w:rPr>
          <w:rStyle w:val="s2"/>
        </w:rPr>
        <w:t>argss</w:t>
      </w:r>
      <w:r>
        <w:rPr>
          <w:rStyle w:val="se"/>
        </w:rPr>
        <w:t>\"</w:t>
      </w:r>
      <w:r>
        <w:rPr>
          <w:rStyle w:val="s2"/>
        </w:rPr>
        <w:t>:[{ </w:t>
      </w:r>
      <w:r>
        <w:rPr>
          <w:rStyle w:val="se"/>
        </w:rPr>
        <w:t>\"</w:t>
      </w:r>
      <w:r>
        <w:rPr>
          <w:rStyle w:val="s2"/>
        </w:rPr>
        <w:t>channel</w:t>
      </w:r>
      <w:r>
        <w:rPr>
          <w:rStyle w:val="se"/>
        </w:rPr>
        <w:t>\"</w:t>
      </w:r>
      <w:r>
        <w:rPr>
          <w:rStyle w:val="s2"/>
        </w:rPr>
        <w:t xml:space="preserve"> : </w:t>
      </w:r>
      <w:r>
        <w:rPr>
          <w:rStyle w:val="se"/>
        </w:rPr>
        <w:t>\"</w:t>
      </w:r>
      <w:r>
        <w:rPr>
          <w:rStyle w:val="s2"/>
        </w:rPr>
        <w:t>books</w:t>
      </w:r>
      <w:r>
        <w:rPr>
          <w:rStyle w:val="se"/>
        </w:rPr>
        <w:t>\"</w:t>
      </w:r>
      <w:r>
        <w:rPr>
          <w:rStyle w:val="s2"/>
        </w:rPr>
        <w:t>, </w:t>
      </w:r>
      <w:r>
        <w:rPr>
          <w:rStyle w:val="se"/>
        </w:rPr>
        <w:t>\"</w:t>
      </w:r>
      <w:r>
        <w:rPr>
          <w:rStyle w:val="s2"/>
        </w:rPr>
        <w:t>instId</w:t>
      </w:r>
      <w:r>
        <w:rPr>
          <w:rStyle w:val="se"/>
        </w:rPr>
        <w:t>\"</w:t>
      </w:r>
      <w:r>
        <w:rPr>
          <w:rStyle w:val="s2"/>
        </w:rPr>
        <w:t xml:space="preserve"> : </w:t>
      </w:r>
      <w:r>
        <w:rPr>
          <w:rStyle w:val="se"/>
        </w:rPr>
        <w:t>\"</w:t>
      </w:r>
      <w:r>
        <w:rPr>
          <w:rStyle w:val="s2"/>
        </w:rPr>
        <w:t>BTC-USD-191227</w:t>
      </w:r>
      <w:r>
        <w:rPr>
          <w:rStyle w:val="se"/>
        </w:rPr>
        <w:t>\"</w:t>
      </w:r>
      <w:r>
        <w:rPr>
          <w:rStyle w:val="s2"/>
        </w:rPr>
        <w:t>}]}"</w:t>
      </w:r>
      <w:r>
        <w:rPr>
          <w:rStyle w:val="p"/>
        </w:rPr>
        <w:t>,</w:t>
      </w:r>
    </w:p>
    <w:p w:rsidR="00000000" w:rsidRDefault="00000000">
      <w:pPr>
        <w:pStyle w:val="HTML0"/>
        <w:divId w:val="1690985232"/>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690985232"/>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28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Event</w:t>
            </w:r>
            <w:r>
              <w:br/>
            </w:r>
            <w:r>
              <w:rPr>
                <w:rStyle w:val="HTML"/>
              </w:rPr>
              <w:t>subscribe</w:t>
            </w:r>
            <w:r>
              <w:br/>
            </w:r>
            <w:r>
              <w:rPr>
                <w:rStyle w:val="HTML"/>
              </w:rPr>
              <w:t>unsubscribe</w:t>
            </w:r>
            <w:r>
              <w:br/>
            </w:r>
            <w:r>
              <w:rPr>
                <w:rStyle w:val="HTML"/>
              </w:rPr>
              <w:t>error</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No</w:t>
            </w:r>
          </w:p>
        </w:tc>
        <w:tc>
          <w:tcPr>
            <w:tcW w:w="0" w:type="auto"/>
            <w:vAlign w:val="center"/>
            <w:hideMark/>
          </w:tcPr>
          <w:p w:rsidR="00000000" w:rsidRDefault="00000000">
            <w:r>
              <w:t>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connId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WebSocket connection ID</w:t>
            </w:r>
          </w:p>
        </w:tc>
      </w:tr>
    </w:tbl>
    <w:p w:rsidR="00000000" w:rsidRDefault="00000000">
      <w:pPr>
        <w:pStyle w:val="a5"/>
        <w:ind w:left="720" w:right="720"/>
        <w:divId w:val="711196848"/>
      </w:pPr>
      <w:r>
        <w:t>Push Data Example: Full Snapshot</w:t>
      </w:r>
    </w:p>
    <w:p w:rsidR="00000000" w:rsidRDefault="00000000">
      <w:pPr>
        <w:pStyle w:val="HTML0"/>
        <w:divId w:val="1600944605"/>
        <w:rPr>
          <w:rStyle w:val="w"/>
        </w:rPr>
      </w:pPr>
      <w:r>
        <w:rPr>
          <w:rStyle w:val="p"/>
        </w:rPr>
        <w:t>{</w:t>
      </w:r>
    </w:p>
    <w:p w:rsidR="00000000" w:rsidRDefault="00000000">
      <w:pPr>
        <w:pStyle w:val="HTML0"/>
        <w:divId w:val="1600944605"/>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600944605"/>
        <w:rPr>
          <w:rStyle w:val="w"/>
        </w:rPr>
      </w:pPr>
      <w:r>
        <w:rPr>
          <w:rStyle w:val="w"/>
        </w:rPr>
        <w:t xml:space="preserve">    </w:t>
      </w:r>
      <w:r>
        <w:rPr>
          <w:rStyle w:val="nl"/>
        </w:rPr>
        <w:t>"channel"</w:t>
      </w:r>
      <w:r>
        <w:rPr>
          <w:rStyle w:val="p"/>
        </w:rPr>
        <w:t>:</w:t>
      </w:r>
      <w:r>
        <w:rPr>
          <w:rStyle w:val="w"/>
        </w:rPr>
        <w:t xml:space="preserve"> </w:t>
      </w:r>
      <w:r>
        <w:rPr>
          <w:rStyle w:val="s2"/>
        </w:rPr>
        <w:t>"books"</w:t>
      </w:r>
      <w:r>
        <w:rPr>
          <w:rStyle w:val="p"/>
        </w:rPr>
        <w:t>,</w:t>
      </w:r>
    </w:p>
    <w:p w:rsidR="00000000" w:rsidRDefault="00000000">
      <w:pPr>
        <w:pStyle w:val="HTML0"/>
        <w:divId w:val="1600944605"/>
        <w:rPr>
          <w:rStyle w:val="w"/>
        </w:rPr>
      </w:pPr>
      <w:r>
        <w:rPr>
          <w:rStyle w:val="w"/>
        </w:rPr>
        <w:t xml:space="preserve">    </w:t>
      </w:r>
      <w:r>
        <w:rPr>
          <w:rStyle w:val="nl"/>
        </w:rPr>
        <w:t>"instId"</w:t>
      </w:r>
      <w:r>
        <w:rPr>
          <w:rStyle w:val="p"/>
        </w:rPr>
        <w:t>:</w:t>
      </w:r>
      <w:r>
        <w:rPr>
          <w:rStyle w:val="w"/>
        </w:rPr>
        <w:t xml:space="preserve"> </w:t>
      </w:r>
      <w:r>
        <w:rPr>
          <w:rStyle w:val="s2"/>
        </w:rPr>
        <w:t>"BTC-USDT"</w:t>
      </w:r>
    </w:p>
    <w:p w:rsidR="00000000" w:rsidRDefault="00000000">
      <w:pPr>
        <w:pStyle w:val="HTML0"/>
        <w:divId w:val="1600944605"/>
        <w:rPr>
          <w:rStyle w:val="w"/>
        </w:rPr>
      </w:pPr>
      <w:r>
        <w:rPr>
          <w:rStyle w:val="w"/>
        </w:rPr>
        <w:t xml:space="preserve">  </w:t>
      </w:r>
      <w:r>
        <w:rPr>
          <w:rStyle w:val="p"/>
        </w:rPr>
        <w:t>},</w:t>
      </w:r>
    </w:p>
    <w:p w:rsidR="00000000" w:rsidRDefault="00000000">
      <w:pPr>
        <w:pStyle w:val="HTML0"/>
        <w:divId w:val="1600944605"/>
        <w:rPr>
          <w:rStyle w:val="w"/>
        </w:rPr>
      </w:pPr>
      <w:r>
        <w:rPr>
          <w:rStyle w:val="w"/>
        </w:rPr>
        <w:t xml:space="preserve">  </w:t>
      </w:r>
      <w:r>
        <w:rPr>
          <w:rStyle w:val="nl"/>
        </w:rPr>
        <w:t>"action"</w:t>
      </w:r>
      <w:r>
        <w:rPr>
          <w:rStyle w:val="p"/>
        </w:rPr>
        <w:t>:</w:t>
      </w:r>
      <w:r>
        <w:rPr>
          <w:rStyle w:val="w"/>
        </w:rPr>
        <w:t xml:space="preserve"> </w:t>
      </w:r>
      <w:r>
        <w:rPr>
          <w:rStyle w:val="s2"/>
        </w:rPr>
        <w:t>"snapshot"</w:t>
      </w:r>
      <w:r>
        <w:rPr>
          <w:rStyle w:val="p"/>
        </w:rPr>
        <w:t>,</w:t>
      </w:r>
    </w:p>
    <w:p w:rsidR="00000000" w:rsidRDefault="00000000">
      <w:pPr>
        <w:pStyle w:val="HTML0"/>
        <w:divId w:val="1600944605"/>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600944605"/>
        <w:rPr>
          <w:rStyle w:val="w"/>
        </w:rPr>
      </w:pPr>
      <w:r>
        <w:rPr>
          <w:rStyle w:val="w"/>
        </w:rPr>
        <w:t xml:space="preserve">    </w:t>
      </w:r>
      <w:r>
        <w:rPr>
          <w:rStyle w:val="p"/>
        </w:rPr>
        <w:t>{</w:t>
      </w:r>
    </w:p>
    <w:p w:rsidR="00000000" w:rsidRDefault="00000000">
      <w:pPr>
        <w:pStyle w:val="HTML0"/>
        <w:divId w:val="1600944605"/>
        <w:rPr>
          <w:rStyle w:val="w"/>
        </w:rPr>
      </w:pPr>
      <w:r>
        <w:rPr>
          <w:rStyle w:val="w"/>
        </w:rPr>
        <w:t xml:space="preserve">      </w:t>
      </w:r>
      <w:r>
        <w:rPr>
          <w:rStyle w:val="nl"/>
        </w:rPr>
        <w:t>"asks"</w:t>
      </w:r>
      <w:r>
        <w:rPr>
          <w:rStyle w:val="p"/>
        </w:rPr>
        <w:t>:</w:t>
      </w:r>
      <w:r>
        <w:rPr>
          <w:rStyle w:val="w"/>
        </w:rPr>
        <w:t xml:space="preserve"> </w:t>
      </w:r>
      <w:r>
        <w:rPr>
          <w:rStyle w:val="p"/>
        </w:rPr>
        <w:t>[</w:t>
      </w:r>
    </w:p>
    <w:p w:rsidR="00000000" w:rsidRDefault="00000000">
      <w:pPr>
        <w:pStyle w:val="HTML0"/>
        <w:divId w:val="1600944605"/>
        <w:rPr>
          <w:rStyle w:val="w"/>
        </w:rPr>
      </w:pPr>
      <w:r>
        <w:rPr>
          <w:rStyle w:val="w"/>
        </w:rPr>
        <w:t xml:space="preserve">        </w:t>
      </w:r>
      <w:r>
        <w:rPr>
          <w:rStyle w:val="p"/>
        </w:rPr>
        <w:t>[</w:t>
      </w:r>
      <w:r>
        <w:rPr>
          <w:rStyle w:val="s2"/>
        </w:rPr>
        <w:t>"8476.98"</w:t>
      </w:r>
      <w:r>
        <w:rPr>
          <w:rStyle w:val="p"/>
        </w:rPr>
        <w:t>,</w:t>
      </w:r>
      <w:r>
        <w:rPr>
          <w:rStyle w:val="w"/>
        </w:rPr>
        <w:t xml:space="preserve"> </w:t>
      </w:r>
      <w:r>
        <w:rPr>
          <w:rStyle w:val="s2"/>
        </w:rPr>
        <w:t>"415"</w:t>
      </w:r>
      <w:r>
        <w:rPr>
          <w:rStyle w:val="p"/>
        </w:rPr>
        <w:t>,</w:t>
      </w:r>
      <w:r>
        <w:rPr>
          <w:rStyle w:val="w"/>
        </w:rPr>
        <w:t xml:space="preserve"> </w:t>
      </w:r>
      <w:r>
        <w:rPr>
          <w:rStyle w:val="s2"/>
        </w:rPr>
        <w:t>"0"</w:t>
      </w:r>
      <w:r>
        <w:rPr>
          <w:rStyle w:val="p"/>
        </w:rPr>
        <w:t>,</w:t>
      </w:r>
      <w:r>
        <w:rPr>
          <w:rStyle w:val="w"/>
        </w:rPr>
        <w:t xml:space="preserve"> </w:t>
      </w:r>
      <w:r>
        <w:rPr>
          <w:rStyle w:val="s2"/>
        </w:rPr>
        <w:t>"13"</w:t>
      </w:r>
      <w:r>
        <w:rPr>
          <w:rStyle w:val="p"/>
        </w:rPr>
        <w:t>],</w:t>
      </w:r>
    </w:p>
    <w:p w:rsidR="00000000" w:rsidRDefault="00000000">
      <w:pPr>
        <w:pStyle w:val="HTML0"/>
        <w:divId w:val="1600944605"/>
        <w:rPr>
          <w:rStyle w:val="w"/>
        </w:rPr>
      </w:pPr>
      <w:r>
        <w:rPr>
          <w:rStyle w:val="w"/>
        </w:rPr>
        <w:t xml:space="preserve">        </w:t>
      </w:r>
      <w:r>
        <w:rPr>
          <w:rStyle w:val="p"/>
        </w:rPr>
        <w:t>[</w:t>
      </w:r>
      <w:r>
        <w:rPr>
          <w:rStyle w:val="s2"/>
        </w:rPr>
        <w:t>"8477"</w:t>
      </w:r>
      <w:r>
        <w:rPr>
          <w:rStyle w:val="p"/>
        </w:rPr>
        <w:t>,</w:t>
      </w:r>
      <w:r>
        <w:rPr>
          <w:rStyle w:val="w"/>
        </w:rPr>
        <w:t xml:space="preserve"> </w:t>
      </w:r>
      <w:r>
        <w:rPr>
          <w:rStyle w:val="s2"/>
        </w:rPr>
        <w:t>"7"</w:t>
      </w:r>
      <w:r>
        <w:rPr>
          <w:rStyle w:val="p"/>
        </w:rPr>
        <w:t>,</w:t>
      </w:r>
      <w:r>
        <w:rPr>
          <w:rStyle w:val="w"/>
        </w:rPr>
        <w:t xml:space="preserve"> </w:t>
      </w:r>
      <w:r>
        <w:rPr>
          <w:rStyle w:val="s2"/>
        </w:rPr>
        <w:t>"0"</w:t>
      </w:r>
      <w:r>
        <w:rPr>
          <w:rStyle w:val="p"/>
        </w:rPr>
        <w:t>,</w:t>
      </w:r>
      <w:r>
        <w:rPr>
          <w:rStyle w:val="w"/>
        </w:rPr>
        <w:t xml:space="preserve"> </w:t>
      </w:r>
      <w:r>
        <w:rPr>
          <w:rStyle w:val="s2"/>
        </w:rPr>
        <w:t>"2"</w:t>
      </w:r>
      <w:r>
        <w:rPr>
          <w:rStyle w:val="p"/>
        </w:rPr>
        <w:t>],</w:t>
      </w:r>
    </w:p>
    <w:p w:rsidR="00000000" w:rsidRDefault="00000000">
      <w:pPr>
        <w:pStyle w:val="HTML0"/>
        <w:divId w:val="1600944605"/>
        <w:rPr>
          <w:rStyle w:val="w"/>
        </w:rPr>
      </w:pPr>
      <w:r>
        <w:rPr>
          <w:rStyle w:val="w"/>
        </w:rPr>
        <w:t xml:space="preserve">        </w:t>
      </w:r>
      <w:r>
        <w:rPr>
          <w:rStyle w:val="p"/>
        </w:rPr>
        <w:t>[</w:t>
      </w:r>
      <w:r>
        <w:rPr>
          <w:rStyle w:val="s2"/>
        </w:rPr>
        <w:t>"8477.34"</w:t>
      </w:r>
      <w:r>
        <w:rPr>
          <w:rStyle w:val="p"/>
        </w:rPr>
        <w:t>,</w:t>
      </w:r>
      <w:r>
        <w:rPr>
          <w:rStyle w:val="w"/>
        </w:rPr>
        <w:t xml:space="preserve"> </w:t>
      </w:r>
      <w:r>
        <w:rPr>
          <w:rStyle w:val="s2"/>
        </w:rPr>
        <w:t>"85"</w:t>
      </w:r>
      <w:r>
        <w:rPr>
          <w:rStyle w:val="p"/>
        </w:rPr>
        <w:t>,</w:t>
      </w:r>
      <w:r>
        <w:rPr>
          <w:rStyle w:val="w"/>
        </w:rPr>
        <w:t xml:space="preserve"> </w:t>
      </w:r>
      <w:r>
        <w:rPr>
          <w:rStyle w:val="s2"/>
        </w:rPr>
        <w:t>"0"</w:t>
      </w:r>
      <w:r>
        <w:rPr>
          <w:rStyle w:val="p"/>
        </w:rPr>
        <w:t>,</w:t>
      </w:r>
      <w:r>
        <w:rPr>
          <w:rStyle w:val="w"/>
        </w:rPr>
        <w:t xml:space="preserve"> </w:t>
      </w:r>
      <w:r>
        <w:rPr>
          <w:rStyle w:val="s2"/>
        </w:rPr>
        <w:t>"1"</w:t>
      </w:r>
      <w:r>
        <w:rPr>
          <w:rStyle w:val="p"/>
        </w:rPr>
        <w:t>],</w:t>
      </w:r>
    </w:p>
    <w:p w:rsidR="00000000" w:rsidRDefault="00000000">
      <w:pPr>
        <w:pStyle w:val="HTML0"/>
        <w:divId w:val="1600944605"/>
        <w:rPr>
          <w:rStyle w:val="w"/>
        </w:rPr>
      </w:pPr>
      <w:r>
        <w:rPr>
          <w:rStyle w:val="w"/>
        </w:rPr>
        <w:t xml:space="preserve">        </w:t>
      </w:r>
      <w:r>
        <w:rPr>
          <w:rStyle w:val="p"/>
        </w:rPr>
        <w:t>[</w:t>
      </w:r>
      <w:r>
        <w:rPr>
          <w:rStyle w:val="s2"/>
        </w:rPr>
        <w:t>"8477.56"</w:t>
      </w:r>
      <w:r>
        <w:rPr>
          <w:rStyle w:val="p"/>
        </w:rPr>
        <w:t>,</w:t>
      </w:r>
      <w:r>
        <w:rPr>
          <w:rStyle w:val="w"/>
        </w:rPr>
        <w:t xml:space="preserve"> </w:t>
      </w:r>
      <w:r>
        <w:rPr>
          <w:rStyle w:val="s2"/>
        </w:rPr>
        <w:t>"1"</w:t>
      </w:r>
      <w:r>
        <w:rPr>
          <w:rStyle w:val="p"/>
        </w:rPr>
        <w:t>,</w:t>
      </w:r>
      <w:r>
        <w:rPr>
          <w:rStyle w:val="w"/>
        </w:rPr>
        <w:t xml:space="preserve"> </w:t>
      </w:r>
      <w:r>
        <w:rPr>
          <w:rStyle w:val="s2"/>
        </w:rPr>
        <w:t>"0"</w:t>
      </w:r>
      <w:r>
        <w:rPr>
          <w:rStyle w:val="p"/>
        </w:rPr>
        <w:t>,</w:t>
      </w:r>
      <w:r>
        <w:rPr>
          <w:rStyle w:val="w"/>
        </w:rPr>
        <w:t xml:space="preserve"> </w:t>
      </w:r>
      <w:r>
        <w:rPr>
          <w:rStyle w:val="s2"/>
        </w:rPr>
        <w:t>"1"</w:t>
      </w:r>
      <w:r>
        <w:rPr>
          <w:rStyle w:val="p"/>
        </w:rPr>
        <w:t>],</w:t>
      </w:r>
    </w:p>
    <w:p w:rsidR="00000000" w:rsidRDefault="00000000">
      <w:pPr>
        <w:pStyle w:val="HTML0"/>
        <w:divId w:val="1600944605"/>
        <w:rPr>
          <w:rStyle w:val="w"/>
        </w:rPr>
      </w:pPr>
      <w:r>
        <w:rPr>
          <w:rStyle w:val="w"/>
        </w:rPr>
        <w:t xml:space="preserve">        </w:t>
      </w:r>
      <w:r>
        <w:rPr>
          <w:rStyle w:val="p"/>
        </w:rPr>
        <w:t>[</w:t>
      </w:r>
      <w:r>
        <w:rPr>
          <w:rStyle w:val="s2"/>
        </w:rPr>
        <w:t>"8505.84"</w:t>
      </w:r>
      <w:r>
        <w:rPr>
          <w:rStyle w:val="p"/>
        </w:rPr>
        <w:t>,</w:t>
      </w:r>
      <w:r>
        <w:rPr>
          <w:rStyle w:val="w"/>
        </w:rPr>
        <w:t xml:space="preserve"> </w:t>
      </w:r>
      <w:r>
        <w:rPr>
          <w:rStyle w:val="s2"/>
        </w:rPr>
        <w:t>"8"</w:t>
      </w:r>
      <w:r>
        <w:rPr>
          <w:rStyle w:val="p"/>
        </w:rPr>
        <w:t>,</w:t>
      </w:r>
      <w:r>
        <w:rPr>
          <w:rStyle w:val="w"/>
        </w:rPr>
        <w:t xml:space="preserve"> </w:t>
      </w:r>
      <w:r>
        <w:rPr>
          <w:rStyle w:val="s2"/>
        </w:rPr>
        <w:t>"0"</w:t>
      </w:r>
      <w:r>
        <w:rPr>
          <w:rStyle w:val="p"/>
        </w:rPr>
        <w:t>,</w:t>
      </w:r>
      <w:r>
        <w:rPr>
          <w:rStyle w:val="w"/>
        </w:rPr>
        <w:t xml:space="preserve"> </w:t>
      </w:r>
      <w:r>
        <w:rPr>
          <w:rStyle w:val="s2"/>
        </w:rPr>
        <w:t>"1"</w:t>
      </w:r>
      <w:r>
        <w:rPr>
          <w:rStyle w:val="p"/>
        </w:rPr>
        <w:t>],</w:t>
      </w:r>
    </w:p>
    <w:p w:rsidR="00000000" w:rsidRDefault="00000000">
      <w:pPr>
        <w:pStyle w:val="HTML0"/>
        <w:divId w:val="1600944605"/>
        <w:rPr>
          <w:rStyle w:val="w"/>
        </w:rPr>
      </w:pPr>
      <w:r>
        <w:rPr>
          <w:rStyle w:val="w"/>
        </w:rPr>
        <w:t xml:space="preserve">        </w:t>
      </w:r>
      <w:r>
        <w:rPr>
          <w:rStyle w:val="p"/>
        </w:rPr>
        <w:t>[</w:t>
      </w:r>
      <w:r>
        <w:rPr>
          <w:rStyle w:val="s2"/>
        </w:rPr>
        <w:t>"8506.37"</w:t>
      </w:r>
      <w:r>
        <w:rPr>
          <w:rStyle w:val="p"/>
        </w:rPr>
        <w:t>,</w:t>
      </w:r>
      <w:r>
        <w:rPr>
          <w:rStyle w:val="w"/>
        </w:rPr>
        <w:t xml:space="preserve"> </w:t>
      </w:r>
      <w:r>
        <w:rPr>
          <w:rStyle w:val="s2"/>
        </w:rPr>
        <w:t>"85"</w:t>
      </w:r>
      <w:r>
        <w:rPr>
          <w:rStyle w:val="p"/>
        </w:rPr>
        <w:t>,</w:t>
      </w:r>
      <w:r>
        <w:rPr>
          <w:rStyle w:val="w"/>
        </w:rPr>
        <w:t xml:space="preserve"> </w:t>
      </w:r>
      <w:r>
        <w:rPr>
          <w:rStyle w:val="s2"/>
        </w:rPr>
        <w:t>"0"</w:t>
      </w:r>
      <w:r>
        <w:rPr>
          <w:rStyle w:val="p"/>
        </w:rPr>
        <w:t>,</w:t>
      </w:r>
      <w:r>
        <w:rPr>
          <w:rStyle w:val="w"/>
        </w:rPr>
        <w:t xml:space="preserve"> </w:t>
      </w:r>
      <w:r>
        <w:rPr>
          <w:rStyle w:val="s2"/>
        </w:rPr>
        <w:t>"1"</w:t>
      </w:r>
      <w:r>
        <w:rPr>
          <w:rStyle w:val="p"/>
        </w:rPr>
        <w:t>],</w:t>
      </w:r>
    </w:p>
    <w:p w:rsidR="00000000" w:rsidRDefault="00000000">
      <w:pPr>
        <w:pStyle w:val="HTML0"/>
        <w:divId w:val="1600944605"/>
        <w:rPr>
          <w:rStyle w:val="w"/>
        </w:rPr>
      </w:pPr>
      <w:r>
        <w:rPr>
          <w:rStyle w:val="w"/>
        </w:rPr>
        <w:t xml:space="preserve">        </w:t>
      </w:r>
      <w:r>
        <w:rPr>
          <w:rStyle w:val="p"/>
        </w:rPr>
        <w:t>[</w:t>
      </w:r>
      <w:r>
        <w:rPr>
          <w:rStyle w:val="s2"/>
        </w:rPr>
        <w:t>"8506.49"</w:t>
      </w:r>
      <w:r>
        <w:rPr>
          <w:rStyle w:val="p"/>
        </w:rPr>
        <w:t>,</w:t>
      </w:r>
      <w:r>
        <w:rPr>
          <w:rStyle w:val="w"/>
        </w:rPr>
        <w:t xml:space="preserve"> </w:t>
      </w:r>
      <w:r>
        <w:rPr>
          <w:rStyle w:val="s2"/>
        </w:rPr>
        <w:t>"2"</w:t>
      </w:r>
      <w:r>
        <w:rPr>
          <w:rStyle w:val="p"/>
        </w:rPr>
        <w:t>,</w:t>
      </w:r>
      <w:r>
        <w:rPr>
          <w:rStyle w:val="w"/>
        </w:rPr>
        <w:t xml:space="preserve"> </w:t>
      </w:r>
      <w:r>
        <w:rPr>
          <w:rStyle w:val="s2"/>
        </w:rPr>
        <w:t>"0"</w:t>
      </w:r>
      <w:r>
        <w:rPr>
          <w:rStyle w:val="p"/>
        </w:rPr>
        <w:t>,</w:t>
      </w:r>
      <w:r>
        <w:rPr>
          <w:rStyle w:val="w"/>
        </w:rPr>
        <w:t xml:space="preserve"> </w:t>
      </w:r>
      <w:r>
        <w:rPr>
          <w:rStyle w:val="s2"/>
        </w:rPr>
        <w:t>"1"</w:t>
      </w:r>
      <w:r>
        <w:rPr>
          <w:rStyle w:val="p"/>
        </w:rPr>
        <w:t>],</w:t>
      </w:r>
    </w:p>
    <w:p w:rsidR="00000000" w:rsidRDefault="00000000">
      <w:pPr>
        <w:pStyle w:val="HTML0"/>
        <w:divId w:val="1600944605"/>
        <w:rPr>
          <w:rStyle w:val="w"/>
        </w:rPr>
      </w:pPr>
      <w:r>
        <w:rPr>
          <w:rStyle w:val="w"/>
        </w:rPr>
        <w:t xml:space="preserve">        </w:t>
      </w:r>
      <w:r>
        <w:rPr>
          <w:rStyle w:val="p"/>
        </w:rPr>
        <w:t>[</w:t>
      </w:r>
      <w:r>
        <w:rPr>
          <w:rStyle w:val="s2"/>
        </w:rPr>
        <w:t>"8506.96"</w:t>
      </w:r>
      <w:r>
        <w:rPr>
          <w:rStyle w:val="p"/>
        </w:rPr>
        <w:t>,</w:t>
      </w:r>
      <w:r>
        <w:rPr>
          <w:rStyle w:val="w"/>
        </w:rPr>
        <w:t xml:space="preserve"> </w:t>
      </w:r>
      <w:r>
        <w:rPr>
          <w:rStyle w:val="s2"/>
        </w:rPr>
        <w:t>"100"</w:t>
      </w:r>
      <w:r>
        <w:rPr>
          <w:rStyle w:val="p"/>
        </w:rPr>
        <w:t>,</w:t>
      </w:r>
      <w:r>
        <w:rPr>
          <w:rStyle w:val="w"/>
        </w:rPr>
        <w:t xml:space="preserve"> </w:t>
      </w:r>
      <w:r>
        <w:rPr>
          <w:rStyle w:val="s2"/>
        </w:rPr>
        <w:t>"0"</w:t>
      </w:r>
      <w:r>
        <w:rPr>
          <w:rStyle w:val="p"/>
        </w:rPr>
        <w:t>,</w:t>
      </w:r>
      <w:r>
        <w:rPr>
          <w:rStyle w:val="w"/>
        </w:rPr>
        <w:t xml:space="preserve"> </w:t>
      </w:r>
      <w:r>
        <w:rPr>
          <w:rStyle w:val="s2"/>
        </w:rPr>
        <w:t>"2"</w:t>
      </w:r>
      <w:r>
        <w:rPr>
          <w:rStyle w:val="p"/>
        </w:rPr>
        <w:t>]</w:t>
      </w:r>
    </w:p>
    <w:p w:rsidR="00000000" w:rsidRDefault="00000000">
      <w:pPr>
        <w:pStyle w:val="HTML0"/>
        <w:divId w:val="1600944605"/>
        <w:rPr>
          <w:rStyle w:val="w"/>
        </w:rPr>
      </w:pPr>
      <w:r>
        <w:rPr>
          <w:rStyle w:val="w"/>
        </w:rPr>
        <w:t xml:space="preserve">      </w:t>
      </w:r>
      <w:r>
        <w:rPr>
          <w:rStyle w:val="p"/>
        </w:rPr>
        <w:t>],</w:t>
      </w:r>
    </w:p>
    <w:p w:rsidR="00000000" w:rsidRDefault="00000000">
      <w:pPr>
        <w:pStyle w:val="HTML0"/>
        <w:divId w:val="1600944605"/>
        <w:rPr>
          <w:rStyle w:val="w"/>
        </w:rPr>
      </w:pPr>
      <w:r>
        <w:rPr>
          <w:rStyle w:val="w"/>
        </w:rPr>
        <w:t xml:space="preserve">      </w:t>
      </w:r>
      <w:r>
        <w:rPr>
          <w:rStyle w:val="nl"/>
        </w:rPr>
        <w:t>"bids"</w:t>
      </w:r>
      <w:r>
        <w:rPr>
          <w:rStyle w:val="p"/>
        </w:rPr>
        <w:t>:</w:t>
      </w:r>
      <w:r>
        <w:rPr>
          <w:rStyle w:val="w"/>
        </w:rPr>
        <w:t xml:space="preserve"> </w:t>
      </w:r>
      <w:r>
        <w:rPr>
          <w:rStyle w:val="p"/>
        </w:rPr>
        <w:t>[</w:t>
      </w:r>
    </w:p>
    <w:p w:rsidR="00000000" w:rsidRDefault="00000000">
      <w:pPr>
        <w:pStyle w:val="HTML0"/>
        <w:divId w:val="1600944605"/>
        <w:rPr>
          <w:rStyle w:val="w"/>
        </w:rPr>
      </w:pPr>
      <w:r>
        <w:rPr>
          <w:rStyle w:val="w"/>
        </w:rPr>
        <w:t xml:space="preserve">        </w:t>
      </w:r>
      <w:r>
        <w:rPr>
          <w:rStyle w:val="p"/>
        </w:rPr>
        <w:t>[</w:t>
      </w:r>
      <w:r>
        <w:rPr>
          <w:rStyle w:val="s2"/>
        </w:rPr>
        <w:t>"8476.97"</w:t>
      </w:r>
      <w:r>
        <w:rPr>
          <w:rStyle w:val="p"/>
        </w:rPr>
        <w:t>,</w:t>
      </w:r>
      <w:r>
        <w:rPr>
          <w:rStyle w:val="w"/>
        </w:rPr>
        <w:t xml:space="preserve"> </w:t>
      </w:r>
      <w:r>
        <w:rPr>
          <w:rStyle w:val="s2"/>
        </w:rPr>
        <w:t>"256"</w:t>
      </w:r>
      <w:r>
        <w:rPr>
          <w:rStyle w:val="p"/>
        </w:rPr>
        <w:t>,</w:t>
      </w:r>
      <w:r>
        <w:rPr>
          <w:rStyle w:val="w"/>
        </w:rPr>
        <w:t xml:space="preserve"> </w:t>
      </w:r>
      <w:r>
        <w:rPr>
          <w:rStyle w:val="s2"/>
        </w:rPr>
        <w:t>"0"</w:t>
      </w:r>
      <w:r>
        <w:rPr>
          <w:rStyle w:val="p"/>
        </w:rPr>
        <w:t>,</w:t>
      </w:r>
      <w:r>
        <w:rPr>
          <w:rStyle w:val="w"/>
        </w:rPr>
        <w:t xml:space="preserve"> </w:t>
      </w:r>
      <w:r>
        <w:rPr>
          <w:rStyle w:val="s2"/>
        </w:rPr>
        <w:t>"12"</w:t>
      </w:r>
      <w:r>
        <w:rPr>
          <w:rStyle w:val="p"/>
        </w:rPr>
        <w:t>],</w:t>
      </w:r>
    </w:p>
    <w:p w:rsidR="00000000" w:rsidRDefault="00000000">
      <w:pPr>
        <w:pStyle w:val="HTML0"/>
        <w:divId w:val="1600944605"/>
        <w:rPr>
          <w:rStyle w:val="w"/>
        </w:rPr>
      </w:pPr>
      <w:r>
        <w:rPr>
          <w:rStyle w:val="w"/>
        </w:rPr>
        <w:t xml:space="preserve">        </w:t>
      </w:r>
      <w:r>
        <w:rPr>
          <w:rStyle w:val="p"/>
        </w:rPr>
        <w:t>[</w:t>
      </w:r>
      <w:r>
        <w:rPr>
          <w:rStyle w:val="s2"/>
        </w:rPr>
        <w:t>"8475.55"</w:t>
      </w:r>
      <w:r>
        <w:rPr>
          <w:rStyle w:val="p"/>
        </w:rPr>
        <w:t>,</w:t>
      </w:r>
      <w:r>
        <w:rPr>
          <w:rStyle w:val="w"/>
        </w:rPr>
        <w:t xml:space="preserve"> </w:t>
      </w:r>
      <w:r>
        <w:rPr>
          <w:rStyle w:val="s2"/>
        </w:rPr>
        <w:t>"101"</w:t>
      </w:r>
      <w:r>
        <w:rPr>
          <w:rStyle w:val="p"/>
        </w:rPr>
        <w:t>,</w:t>
      </w:r>
      <w:r>
        <w:rPr>
          <w:rStyle w:val="w"/>
        </w:rPr>
        <w:t xml:space="preserve"> </w:t>
      </w:r>
      <w:r>
        <w:rPr>
          <w:rStyle w:val="s2"/>
        </w:rPr>
        <w:t>"0"</w:t>
      </w:r>
      <w:r>
        <w:rPr>
          <w:rStyle w:val="p"/>
        </w:rPr>
        <w:t>,</w:t>
      </w:r>
      <w:r>
        <w:rPr>
          <w:rStyle w:val="w"/>
        </w:rPr>
        <w:t xml:space="preserve"> </w:t>
      </w:r>
      <w:r>
        <w:rPr>
          <w:rStyle w:val="s2"/>
        </w:rPr>
        <w:t>"1"</w:t>
      </w:r>
      <w:r>
        <w:rPr>
          <w:rStyle w:val="p"/>
        </w:rPr>
        <w:t>],</w:t>
      </w:r>
    </w:p>
    <w:p w:rsidR="00000000" w:rsidRDefault="00000000">
      <w:pPr>
        <w:pStyle w:val="HTML0"/>
        <w:divId w:val="1600944605"/>
        <w:rPr>
          <w:rStyle w:val="w"/>
        </w:rPr>
      </w:pPr>
      <w:r>
        <w:rPr>
          <w:rStyle w:val="w"/>
        </w:rPr>
        <w:t xml:space="preserve">        </w:t>
      </w:r>
      <w:r>
        <w:rPr>
          <w:rStyle w:val="p"/>
        </w:rPr>
        <w:t>[</w:t>
      </w:r>
      <w:r>
        <w:rPr>
          <w:rStyle w:val="s2"/>
        </w:rPr>
        <w:t>"8475.54"</w:t>
      </w:r>
      <w:r>
        <w:rPr>
          <w:rStyle w:val="p"/>
        </w:rPr>
        <w:t>,</w:t>
      </w:r>
      <w:r>
        <w:rPr>
          <w:rStyle w:val="w"/>
        </w:rPr>
        <w:t xml:space="preserve"> </w:t>
      </w:r>
      <w:r>
        <w:rPr>
          <w:rStyle w:val="s2"/>
        </w:rPr>
        <w:t>"100"</w:t>
      </w:r>
      <w:r>
        <w:rPr>
          <w:rStyle w:val="p"/>
        </w:rPr>
        <w:t>,</w:t>
      </w:r>
      <w:r>
        <w:rPr>
          <w:rStyle w:val="w"/>
        </w:rPr>
        <w:t xml:space="preserve"> </w:t>
      </w:r>
      <w:r>
        <w:rPr>
          <w:rStyle w:val="s2"/>
        </w:rPr>
        <w:t>"0"</w:t>
      </w:r>
      <w:r>
        <w:rPr>
          <w:rStyle w:val="p"/>
        </w:rPr>
        <w:t>,</w:t>
      </w:r>
      <w:r>
        <w:rPr>
          <w:rStyle w:val="w"/>
        </w:rPr>
        <w:t xml:space="preserve"> </w:t>
      </w:r>
      <w:r>
        <w:rPr>
          <w:rStyle w:val="s2"/>
        </w:rPr>
        <w:t>"1"</w:t>
      </w:r>
      <w:r>
        <w:rPr>
          <w:rStyle w:val="p"/>
        </w:rPr>
        <w:t>],</w:t>
      </w:r>
    </w:p>
    <w:p w:rsidR="00000000" w:rsidRDefault="00000000">
      <w:pPr>
        <w:pStyle w:val="HTML0"/>
        <w:divId w:val="1600944605"/>
        <w:rPr>
          <w:rStyle w:val="w"/>
        </w:rPr>
      </w:pPr>
      <w:r>
        <w:rPr>
          <w:rStyle w:val="w"/>
        </w:rPr>
        <w:t xml:space="preserve">        </w:t>
      </w:r>
      <w:r>
        <w:rPr>
          <w:rStyle w:val="p"/>
        </w:rPr>
        <w:t>[</w:t>
      </w:r>
      <w:r>
        <w:rPr>
          <w:rStyle w:val="s2"/>
        </w:rPr>
        <w:t>"8475.3"</w:t>
      </w:r>
      <w:r>
        <w:rPr>
          <w:rStyle w:val="p"/>
        </w:rPr>
        <w:t>,</w:t>
      </w:r>
      <w:r>
        <w:rPr>
          <w:rStyle w:val="w"/>
        </w:rPr>
        <w:t xml:space="preserve"> </w:t>
      </w:r>
      <w:r>
        <w:rPr>
          <w:rStyle w:val="s2"/>
        </w:rPr>
        <w:t>"1"</w:t>
      </w:r>
      <w:r>
        <w:rPr>
          <w:rStyle w:val="p"/>
        </w:rPr>
        <w:t>,</w:t>
      </w:r>
      <w:r>
        <w:rPr>
          <w:rStyle w:val="w"/>
        </w:rPr>
        <w:t xml:space="preserve"> </w:t>
      </w:r>
      <w:r>
        <w:rPr>
          <w:rStyle w:val="s2"/>
        </w:rPr>
        <w:t>"0"</w:t>
      </w:r>
      <w:r>
        <w:rPr>
          <w:rStyle w:val="p"/>
        </w:rPr>
        <w:t>,</w:t>
      </w:r>
      <w:r>
        <w:rPr>
          <w:rStyle w:val="w"/>
        </w:rPr>
        <w:t xml:space="preserve"> </w:t>
      </w:r>
      <w:r>
        <w:rPr>
          <w:rStyle w:val="s2"/>
        </w:rPr>
        <w:t>"1"</w:t>
      </w:r>
      <w:r>
        <w:rPr>
          <w:rStyle w:val="p"/>
        </w:rPr>
        <w:t>],</w:t>
      </w:r>
    </w:p>
    <w:p w:rsidR="00000000" w:rsidRDefault="00000000">
      <w:pPr>
        <w:pStyle w:val="HTML0"/>
        <w:divId w:val="1600944605"/>
        <w:rPr>
          <w:rStyle w:val="w"/>
        </w:rPr>
      </w:pPr>
      <w:r>
        <w:rPr>
          <w:rStyle w:val="w"/>
        </w:rPr>
        <w:t xml:space="preserve">        </w:t>
      </w:r>
      <w:r>
        <w:rPr>
          <w:rStyle w:val="p"/>
        </w:rPr>
        <w:t>[</w:t>
      </w:r>
      <w:r>
        <w:rPr>
          <w:rStyle w:val="s2"/>
        </w:rPr>
        <w:t>"8447.32"</w:t>
      </w:r>
      <w:r>
        <w:rPr>
          <w:rStyle w:val="p"/>
        </w:rPr>
        <w:t>,</w:t>
      </w:r>
      <w:r>
        <w:rPr>
          <w:rStyle w:val="w"/>
        </w:rPr>
        <w:t xml:space="preserve"> </w:t>
      </w:r>
      <w:r>
        <w:rPr>
          <w:rStyle w:val="s2"/>
        </w:rPr>
        <w:t>"6"</w:t>
      </w:r>
      <w:r>
        <w:rPr>
          <w:rStyle w:val="p"/>
        </w:rPr>
        <w:t>,</w:t>
      </w:r>
      <w:r>
        <w:rPr>
          <w:rStyle w:val="w"/>
        </w:rPr>
        <w:t xml:space="preserve"> </w:t>
      </w:r>
      <w:r>
        <w:rPr>
          <w:rStyle w:val="s2"/>
        </w:rPr>
        <w:t>"0"</w:t>
      </w:r>
      <w:r>
        <w:rPr>
          <w:rStyle w:val="p"/>
        </w:rPr>
        <w:t>,</w:t>
      </w:r>
      <w:r>
        <w:rPr>
          <w:rStyle w:val="w"/>
        </w:rPr>
        <w:t xml:space="preserve"> </w:t>
      </w:r>
      <w:r>
        <w:rPr>
          <w:rStyle w:val="s2"/>
        </w:rPr>
        <w:t>"1"</w:t>
      </w:r>
      <w:r>
        <w:rPr>
          <w:rStyle w:val="p"/>
        </w:rPr>
        <w:t>],</w:t>
      </w:r>
    </w:p>
    <w:p w:rsidR="00000000" w:rsidRDefault="00000000">
      <w:pPr>
        <w:pStyle w:val="HTML0"/>
        <w:divId w:val="1600944605"/>
        <w:rPr>
          <w:rStyle w:val="w"/>
        </w:rPr>
      </w:pPr>
      <w:r>
        <w:rPr>
          <w:rStyle w:val="w"/>
        </w:rPr>
        <w:t xml:space="preserve">        </w:t>
      </w:r>
      <w:r>
        <w:rPr>
          <w:rStyle w:val="p"/>
        </w:rPr>
        <w:t>[</w:t>
      </w:r>
      <w:r>
        <w:rPr>
          <w:rStyle w:val="s2"/>
        </w:rPr>
        <w:t>"8447.02"</w:t>
      </w:r>
      <w:r>
        <w:rPr>
          <w:rStyle w:val="p"/>
        </w:rPr>
        <w:t>,</w:t>
      </w:r>
      <w:r>
        <w:rPr>
          <w:rStyle w:val="w"/>
        </w:rPr>
        <w:t xml:space="preserve"> </w:t>
      </w:r>
      <w:r>
        <w:rPr>
          <w:rStyle w:val="s2"/>
        </w:rPr>
        <w:t>"246"</w:t>
      </w:r>
      <w:r>
        <w:rPr>
          <w:rStyle w:val="p"/>
        </w:rPr>
        <w:t>,</w:t>
      </w:r>
      <w:r>
        <w:rPr>
          <w:rStyle w:val="w"/>
        </w:rPr>
        <w:t xml:space="preserve"> </w:t>
      </w:r>
      <w:r>
        <w:rPr>
          <w:rStyle w:val="s2"/>
        </w:rPr>
        <w:t>"0"</w:t>
      </w:r>
      <w:r>
        <w:rPr>
          <w:rStyle w:val="p"/>
        </w:rPr>
        <w:t>,</w:t>
      </w:r>
      <w:r>
        <w:rPr>
          <w:rStyle w:val="w"/>
        </w:rPr>
        <w:t xml:space="preserve"> </w:t>
      </w:r>
      <w:r>
        <w:rPr>
          <w:rStyle w:val="s2"/>
        </w:rPr>
        <w:t>"1"</w:t>
      </w:r>
      <w:r>
        <w:rPr>
          <w:rStyle w:val="p"/>
        </w:rPr>
        <w:t>],</w:t>
      </w:r>
    </w:p>
    <w:p w:rsidR="00000000" w:rsidRDefault="00000000">
      <w:pPr>
        <w:pStyle w:val="HTML0"/>
        <w:divId w:val="1600944605"/>
        <w:rPr>
          <w:rStyle w:val="w"/>
        </w:rPr>
      </w:pPr>
      <w:r>
        <w:rPr>
          <w:rStyle w:val="w"/>
        </w:rPr>
        <w:t xml:space="preserve">        </w:t>
      </w:r>
      <w:r>
        <w:rPr>
          <w:rStyle w:val="p"/>
        </w:rPr>
        <w:t>[</w:t>
      </w:r>
      <w:r>
        <w:rPr>
          <w:rStyle w:val="s2"/>
        </w:rPr>
        <w:t>"8446.83"</w:t>
      </w:r>
      <w:r>
        <w:rPr>
          <w:rStyle w:val="p"/>
        </w:rPr>
        <w:t>,</w:t>
      </w:r>
      <w:r>
        <w:rPr>
          <w:rStyle w:val="w"/>
        </w:rPr>
        <w:t xml:space="preserve"> </w:t>
      </w:r>
      <w:r>
        <w:rPr>
          <w:rStyle w:val="s2"/>
        </w:rPr>
        <w:t>"24"</w:t>
      </w:r>
      <w:r>
        <w:rPr>
          <w:rStyle w:val="p"/>
        </w:rPr>
        <w:t>,</w:t>
      </w:r>
      <w:r>
        <w:rPr>
          <w:rStyle w:val="w"/>
        </w:rPr>
        <w:t xml:space="preserve"> </w:t>
      </w:r>
      <w:r>
        <w:rPr>
          <w:rStyle w:val="s2"/>
        </w:rPr>
        <w:t>"0"</w:t>
      </w:r>
      <w:r>
        <w:rPr>
          <w:rStyle w:val="p"/>
        </w:rPr>
        <w:t>,</w:t>
      </w:r>
      <w:r>
        <w:rPr>
          <w:rStyle w:val="w"/>
        </w:rPr>
        <w:t xml:space="preserve"> </w:t>
      </w:r>
      <w:r>
        <w:rPr>
          <w:rStyle w:val="s2"/>
        </w:rPr>
        <w:t>"1"</w:t>
      </w:r>
      <w:r>
        <w:rPr>
          <w:rStyle w:val="p"/>
        </w:rPr>
        <w:t>],</w:t>
      </w:r>
    </w:p>
    <w:p w:rsidR="00000000" w:rsidRDefault="00000000">
      <w:pPr>
        <w:pStyle w:val="HTML0"/>
        <w:divId w:val="1600944605"/>
        <w:rPr>
          <w:rStyle w:val="w"/>
        </w:rPr>
      </w:pPr>
      <w:r>
        <w:rPr>
          <w:rStyle w:val="w"/>
        </w:rPr>
        <w:t xml:space="preserve">        </w:t>
      </w:r>
      <w:r>
        <w:rPr>
          <w:rStyle w:val="p"/>
        </w:rPr>
        <w:t>[</w:t>
      </w:r>
      <w:r>
        <w:rPr>
          <w:rStyle w:val="s2"/>
        </w:rPr>
        <w:t>"8446"</w:t>
      </w:r>
      <w:r>
        <w:rPr>
          <w:rStyle w:val="p"/>
        </w:rPr>
        <w:t>,</w:t>
      </w:r>
      <w:r>
        <w:rPr>
          <w:rStyle w:val="w"/>
        </w:rPr>
        <w:t xml:space="preserve"> </w:t>
      </w:r>
      <w:r>
        <w:rPr>
          <w:rStyle w:val="s2"/>
        </w:rPr>
        <w:t>"95"</w:t>
      </w:r>
      <w:r>
        <w:rPr>
          <w:rStyle w:val="p"/>
        </w:rPr>
        <w:t>,</w:t>
      </w:r>
      <w:r>
        <w:rPr>
          <w:rStyle w:val="w"/>
        </w:rPr>
        <w:t xml:space="preserve"> </w:t>
      </w:r>
      <w:r>
        <w:rPr>
          <w:rStyle w:val="s2"/>
        </w:rPr>
        <w:t>"0"</w:t>
      </w:r>
      <w:r>
        <w:rPr>
          <w:rStyle w:val="p"/>
        </w:rPr>
        <w:t>,</w:t>
      </w:r>
      <w:r>
        <w:rPr>
          <w:rStyle w:val="w"/>
        </w:rPr>
        <w:t xml:space="preserve"> </w:t>
      </w:r>
      <w:r>
        <w:rPr>
          <w:rStyle w:val="s2"/>
        </w:rPr>
        <w:t>"3"</w:t>
      </w:r>
      <w:r>
        <w:rPr>
          <w:rStyle w:val="p"/>
        </w:rPr>
        <w:t>]</w:t>
      </w:r>
    </w:p>
    <w:p w:rsidR="00000000" w:rsidRDefault="00000000">
      <w:pPr>
        <w:pStyle w:val="HTML0"/>
        <w:divId w:val="1600944605"/>
        <w:rPr>
          <w:rStyle w:val="w"/>
        </w:rPr>
      </w:pPr>
      <w:r>
        <w:rPr>
          <w:rStyle w:val="w"/>
        </w:rPr>
        <w:t xml:space="preserve">      </w:t>
      </w:r>
      <w:r>
        <w:rPr>
          <w:rStyle w:val="p"/>
        </w:rPr>
        <w:t>],</w:t>
      </w:r>
    </w:p>
    <w:p w:rsidR="00000000" w:rsidRDefault="00000000">
      <w:pPr>
        <w:pStyle w:val="HTML0"/>
        <w:divId w:val="1600944605"/>
        <w:rPr>
          <w:rStyle w:val="w"/>
        </w:rPr>
      </w:pPr>
      <w:r>
        <w:rPr>
          <w:rStyle w:val="w"/>
        </w:rPr>
        <w:t xml:space="preserve">      </w:t>
      </w:r>
      <w:r>
        <w:rPr>
          <w:rStyle w:val="nl"/>
        </w:rPr>
        <w:t>"ts"</w:t>
      </w:r>
      <w:r>
        <w:rPr>
          <w:rStyle w:val="p"/>
        </w:rPr>
        <w:t>:</w:t>
      </w:r>
      <w:r>
        <w:rPr>
          <w:rStyle w:val="w"/>
        </w:rPr>
        <w:t xml:space="preserve"> </w:t>
      </w:r>
      <w:r>
        <w:rPr>
          <w:rStyle w:val="s2"/>
        </w:rPr>
        <w:t>"1597026383085"</w:t>
      </w:r>
      <w:r>
        <w:rPr>
          <w:rStyle w:val="p"/>
        </w:rPr>
        <w:t>,</w:t>
      </w:r>
    </w:p>
    <w:p w:rsidR="00000000" w:rsidRDefault="00000000">
      <w:pPr>
        <w:pStyle w:val="HTML0"/>
        <w:divId w:val="1600944605"/>
        <w:rPr>
          <w:rStyle w:val="w"/>
        </w:rPr>
      </w:pPr>
      <w:r>
        <w:rPr>
          <w:rStyle w:val="w"/>
        </w:rPr>
        <w:t xml:space="preserve">      </w:t>
      </w:r>
      <w:r>
        <w:rPr>
          <w:rStyle w:val="nl"/>
        </w:rPr>
        <w:t>"checksum"</w:t>
      </w:r>
      <w:r>
        <w:rPr>
          <w:rStyle w:val="p"/>
        </w:rPr>
        <w:t>:</w:t>
      </w:r>
      <w:r>
        <w:rPr>
          <w:rStyle w:val="w"/>
        </w:rPr>
        <w:t xml:space="preserve"> </w:t>
      </w:r>
      <w:r>
        <w:rPr>
          <w:rStyle w:val="mi"/>
        </w:rPr>
        <w:t>-855196043</w:t>
      </w:r>
      <w:r>
        <w:rPr>
          <w:rStyle w:val="p"/>
        </w:rPr>
        <w:t>,</w:t>
      </w:r>
    </w:p>
    <w:p w:rsidR="00000000" w:rsidRDefault="00000000">
      <w:pPr>
        <w:pStyle w:val="HTML0"/>
        <w:divId w:val="1600944605"/>
        <w:rPr>
          <w:rStyle w:val="w"/>
        </w:rPr>
      </w:pPr>
      <w:r>
        <w:rPr>
          <w:rStyle w:val="w"/>
        </w:rPr>
        <w:t xml:space="preserve">      </w:t>
      </w:r>
      <w:r>
        <w:rPr>
          <w:rStyle w:val="nl"/>
        </w:rPr>
        <w:t>"prevSeqId"</w:t>
      </w:r>
      <w:r>
        <w:rPr>
          <w:rStyle w:val="p"/>
        </w:rPr>
        <w:t>:</w:t>
      </w:r>
      <w:r>
        <w:rPr>
          <w:rStyle w:val="w"/>
        </w:rPr>
        <w:t xml:space="preserve"> </w:t>
      </w:r>
      <w:r>
        <w:rPr>
          <w:rStyle w:val="mi"/>
        </w:rPr>
        <w:t>-1</w:t>
      </w:r>
      <w:r>
        <w:rPr>
          <w:rStyle w:val="p"/>
        </w:rPr>
        <w:t>,</w:t>
      </w:r>
    </w:p>
    <w:p w:rsidR="00000000" w:rsidRDefault="00000000">
      <w:pPr>
        <w:pStyle w:val="HTML0"/>
        <w:divId w:val="1600944605"/>
        <w:rPr>
          <w:rStyle w:val="w"/>
        </w:rPr>
      </w:pPr>
      <w:r>
        <w:rPr>
          <w:rStyle w:val="w"/>
        </w:rPr>
        <w:t xml:space="preserve">      </w:t>
      </w:r>
      <w:r>
        <w:rPr>
          <w:rStyle w:val="nl"/>
        </w:rPr>
        <w:t>"seqId"</w:t>
      </w:r>
      <w:r>
        <w:rPr>
          <w:rStyle w:val="p"/>
        </w:rPr>
        <w:t>:</w:t>
      </w:r>
      <w:r>
        <w:rPr>
          <w:rStyle w:val="w"/>
        </w:rPr>
        <w:t xml:space="preserve"> </w:t>
      </w:r>
      <w:r>
        <w:rPr>
          <w:rStyle w:val="mi"/>
        </w:rPr>
        <w:t>123456</w:t>
      </w:r>
    </w:p>
    <w:p w:rsidR="00000000" w:rsidRDefault="00000000">
      <w:pPr>
        <w:pStyle w:val="HTML0"/>
        <w:divId w:val="1600944605"/>
        <w:rPr>
          <w:rStyle w:val="w"/>
        </w:rPr>
      </w:pPr>
      <w:r>
        <w:rPr>
          <w:rStyle w:val="w"/>
        </w:rPr>
        <w:t xml:space="preserve">    </w:t>
      </w:r>
      <w:r>
        <w:rPr>
          <w:rStyle w:val="p"/>
        </w:rPr>
        <w:t>}</w:t>
      </w:r>
    </w:p>
    <w:p w:rsidR="00000000" w:rsidRDefault="00000000">
      <w:pPr>
        <w:pStyle w:val="HTML0"/>
        <w:divId w:val="1600944605"/>
        <w:rPr>
          <w:rStyle w:val="w"/>
        </w:rPr>
      </w:pPr>
      <w:r>
        <w:rPr>
          <w:rStyle w:val="w"/>
        </w:rPr>
        <w:t xml:space="preserve">  </w:t>
      </w:r>
      <w:r>
        <w:rPr>
          <w:rStyle w:val="p"/>
        </w:rPr>
        <w:t>]</w:t>
      </w:r>
    </w:p>
    <w:p w:rsidR="00000000" w:rsidRDefault="00000000">
      <w:pPr>
        <w:pStyle w:val="HTML0"/>
        <w:divId w:val="1600944605"/>
        <w:rPr>
          <w:rStyle w:val="w"/>
        </w:rPr>
      </w:pPr>
      <w:r>
        <w:rPr>
          <w:rStyle w:val="p"/>
        </w:rPr>
        <w:t>}</w:t>
      </w:r>
    </w:p>
    <w:p w:rsidR="00000000" w:rsidRDefault="00000000">
      <w:pPr>
        <w:pStyle w:val="a5"/>
        <w:ind w:left="720" w:right="720"/>
        <w:divId w:val="1151368401"/>
      </w:pPr>
      <w:r>
        <w:t>Push Data Example: Incremental Data</w:t>
      </w:r>
    </w:p>
    <w:p w:rsidR="00000000" w:rsidRDefault="00000000">
      <w:pPr>
        <w:pStyle w:val="HTML0"/>
        <w:divId w:val="2036347809"/>
        <w:rPr>
          <w:rStyle w:val="w"/>
        </w:rPr>
      </w:pPr>
      <w:r>
        <w:rPr>
          <w:rStyle w:val="p"/>
        </w:rPr>
        <w:t>{</w:t>
      </w:r>
    </w:p>
    <w:p w:rsidR="00000000" w:rsidRDefault="00000000">
      <w:pPr>
        <w:pStyle w:val="HTML0"/>
        <w:divId w:val="2036347809"/>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2036347809"/>
        <w:rPr>
          <w:rStyle w:val="w"/>
        </w:rPr>
      </w:pPr>
      <w:r>
        <w:rPr>
          <w:rStyle w:val="w"/>
        </w:rPr>
        <w:t xml:space="preserve">    </w:t>
      </w:r>
      <w:r>
        <w:rPr>
          <w:rStyle w:val="nl"/>
        </w:rPr>
        <w:t>"channel"</w:t>
      </w:r>
      <w:r>
        <w:rPr>
          <w:rStyle w:val="p"/>
        </w:rPr>
        <w:t>:</w:t>
      </w:r>
      <w:r>
        <w:rPr>
          <w:rStyle w:val="w"/>
        </w:rPr>
        <w:t xml:space="preserve"> </w:t>
      </w:r>
      <w:r>
        <w:rPr>
          <w:rStyle w:val="s2"/>
        </w:rPr>
        <w:t>"books"</w:t>
      </w:r>
      <w:r>
        <w:rPr>
          <w:rStyle w:val="p"/>
        </w:rPr>
        <w:t>,</w:t>
      </w:r>
    </w:p>
    <w:p w:rsidR="00000000" w:rsidRDefault="00000000">
      <w:pPr>
        <w:pStyle w:val="HTML0"/>
        <w:divId w:val="2036347809"/>
        <w:rPr>
          <w:rStyle w:val="w"/>
        </w:rPr>
      </w:pPr>
      <w:r>
        <w:rPr>
          <w:rStyle w:val="w"/>
        </w:rPr>
        <w:t xml:space="preserve">    </w:t>
      </w:r>
      <w:r>
        <w:rPr>
          <w:rStyle w:val="nl"/>
        </w:rPr>
        <w:t>"instId"</w:t>
      </w:r>
      <w:r>
        <w:rPr>
          <w:rStyle w:val="p"/>
        </w:rPr>
        <w:t>:</w:t>
      </w:r>
      <w:r>
        <w:rPr>
          <w:rStyle w:val="w"/>
        </w:rPr>
        <w:t xml:space="preserve"> </w:t>
      </w:r>
      <w:r>
        <w:rPr>
          <w:rStyle w:val="s2"/>
        </w:rPr>
        <w:t>"BTC-USDT"</w:t>
      </w:r>
    </w:p>
    <w:p w:rsidR="00000000" w:rsidRDefault="00000000">
      <w:pPr>
        <w:pStyle w:val="HTML0"/>
        <w:divId w:val="2036347809"/>
        <w:rPr>
          <w:rStyle w:val="w"/>
        </w:rPr>
      </w:pPr>
      <w:r>
        <w:rPr>
          <w:rStyle w:val="w"/>
        </w:rPr>
        <w:t xml:space="preserve">  </w:t>
      </w:r>
      <w:r>
        <w:rPr>
          <w:rStyle w:val="p"/>
        </w:rPr>
        <w:t>},</w:t>
      </w:r>
    </w:p>
    <w:p w:rsidR="00000000" w:rsidRDefault="00000000">
      <w:pPr>
        <w:pStyle w:val="HTML0"/>
        <w:divId w:val="2036347809"/>
        <w:rPr>
          <w:rStyle w:val="w"/>
        </w:rPr>
      </w:pPr>
      <w:r>
        <w:rPr>
          <w:rStyle w:val="w"/>
        </w:rPr>
        <w:t xml:space="preserve">  </w:t>
      </w:r>
      <w:r>
        <w:rPr>
          <w:rStyle w:val="nl"/>
        </w:rPr>
        <w:t>"action"</w:t>
      </w:r>
      <w:r>
        <w:rPr>
          <w:rStyle w:val="p"/>
        </w:rPr>
        <w:t>:</w:t>
      </w:r>
      <w:r>
        <w:rPr>
          <w:rStyle w:val="w"/>
        </w:rPr>
        <w:t xml:space="preserve"> </w:t>
      </w:r>
      <w:r>
        <w:rPr>
          <w:rStyle w:val="s2"/>
        </w:rPr>
        <w:t>"update"</w:t>
      </w:r>
      <w:r>
        <w:rPr>
          <w:rStyle w:val="p"/>
        </w:rPr>
        <w:t>,</w:t>
      </w:r>
    </w:p>
    <w:p w:rsidR="00000000" w:rsidRDefault="00000000">
      <w:pPr>
        <w:pStyle w:val="HTML0"/>
        <w:divId w:val="2036347809"/>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2036347809"/>
        <w:rPr>
          <w:rStyle w:val="w"/>
        </w:rPr>
      </w:pPr>
      <w:r>
        <w:rPr>
          <w:rStyle w:val="w"/>
        </w:rPr>
        <w:t xml:space="preserve">    </w:t>
      </w:r>
      <w:r>
        <w:rPr>
          <w:rStyle w:val="p"/>
        </w:rPr>
        <w:t>{</w:t>
      </w:r>
    </w:p>
    <w:p w:rsidR="00000000" w:rsidRDefault="00000000">
      <w:pPr>
        <w:pStyle w:val="HTML0"/>
        <w:divId w:val="2036347809"/>
        <w:rPr>
          <w:rStyle w:val="w"/>
        </w:rPr>
      </w:pPr>
      <w:r>
        <w:rPr>
          <w:rStyle w:val="w"/>
        </w:rPr>
        <w:t xml:space="preserve">      </w:t>
      </w:r>
      <w:r>
        <w:rPr>
          <w:rStyle w:val="nl"/>
        </w:rPr>
        <w:t>"asks"</w:t>
      </w:r>
      <w:r>
        <w:rPr>
          <w:rStyle w:val="p"/>
        </w:rPr>
        <w:t>:</w:t>
      </w:r>
      <w:r>
        <w:rPr>
          <w:rStyle w:val="w"/>
        </w:rPr>
        <w:t xml:space="preserve"> </w:t>
      </w:r>
      <w:r>
        <w:rPr>
          <w:rStyle w:val="p"/>
        </w:rPr>
        <w:t>[</w:t>
      </w:r>
    </w:p>
    <w:p w:rsidR="00000000" w:rsidRDefault="00000000">
      <w:pPr>
        <w:pStyle w:val="HTML0"/>
        <w:divId w:val="2036347809"/>
        <w:rPr>
          <w:rStyle w:val="w"/>
        </w:rPr>
      </w:pPr>
      <w:r>
        <w:rPr>
          <w:rStyle w:val="w"/>
        </w:rPr>
        <w:t xml:space="preserve">        </w:t>
      </w:r>
      <w:r>
        <w:rPr>
          <w:rStyle w:val="p"/>
        </w:rPr>
        <w:t>[</w:t>
      </w:r>
      <w:r>
        <w:rPr>
          <w:rStyle w:val="s2"/>
        </w:rPr>
        <w:t>"8476.98"</w:t>
      </w:r>
      <w:r>
        <w:rPr>
          <w:rStyle w:val="p"/>
        </w:rPr>
        <w:t>,</w:t>
      </w:r>
      <w:r>
        <w:rPr>
          <w:rStyle w:val="w"/>
        </w:rPr>
        <w:t xml:space="preserve"> </w:t>
      </w:r>
      <w:r>
        <w:rPr>
          <w:rStyle w:val="s2"/>
        </w:rPr>
        <w:t>"415"</w:t>
      </w:r>
      <w:r>
        <w:rPr>
          <w:rStyle w:val="p"/>
        </w:rPr>
        <w:t>,</w:t>
      </w:r>
      <w:r>
        <w:rPr>
          <w:rStyle w:val="w"/>
        </w:rPr>
        <w:t xml:space="preserve"> </w:t>
      </w:r>
      <w:r>
        <w:rPr>
          <w:rStyle w:val="s2"/>
        </w:rPr>
        <w:t>"0"</w:t>
      </w:r>
      <w:r>
        <w:rPr>
          <w:rStyle w:val="p"/>
        </w:rPr>
        <w:t>,</w:t>
      </w:r>
      <w:r>
        <w:rPr>
          <w:rStyle w:val="w"/>
        </w:rPr>
        <w:t xml:space="preserve"> </w:t>
      </w:r>
      <w:r>
        <w:rPr>
          <w:rStyle w:val="s2"/>
        </w:rPr>
        <w:t>"13"</w:t>
      </w:r>
      <w:r>
        <w:rPr>
          <w:rStyle w:val="p"/>
        </w:rPr>
        <w:t>],</w:t>
      </w:r>
    </w:p>
    <w:p w:rsidR="00000000" w:rsidRDefault="00000000">
      <w:pPr>
        <w:pStyle w:val="HTML0"/>
        <w:divId w:val="2036347809"/>
        <w:rPr>
          <w:rStyle w:val="w"/>
        </w:rPr>
      </w:pPr>
      <w:r>
        <w:rPr>
          <w:rStyle w:val="w"/>
        </w:rPr>
        <w:t xml:space="preserve">        </w:t>
      </w:r>
      <w:r>
        <w:rPr>
          <w:rStyle w:val="p"/>
        </w:rPr>
        <w:t>[</w:t>
      </w:r>
      <w:r>
        <w:rPr>
          <w:rStyle w:val="s2"/>
        </w:rPr>
        <w:t>"8477"</w:t>
      </w:r>
      <w:r>
        <w:rPr>
          <w:rStyle w:val="p"/>
        </w:rPr>
        <w:t>,</w:t>
      </w:r>
      <w:r>
        <w:rPr>
          <w:rStyle w:val="w"/>
        </w:rPr>
        <w:t xml:space="preserve"> </w:t>
      </w:r>
      <w:r>
        <w:rPr>
          <w:rStyle w:val="s2"/>
        </w:rPr>
        <w:t>"7"</w:t>
      </w:r>
      <w:r>
        <w:rPr>
          <w:rStyle w:val="p"/>
        </w:rPr>
        <w:t>,</w:t>
      </w:r>
      <w:r>
        <w:rPr>
          <w:rStyle w:val="w"/>
        </w:rPr>
        <w:t xml:space="preserve"> </w:t>
      </w:r>
      <w:r>
        <w:rPr>
          <w:rStyle w:val="s2"/>
        </w:rPr>
        <w:t>"0"</w:t>
      </w:r>
      <w:r>
        <w:rPr>
          <w:rStyle w:val="p"/>
        </w:rPr>
        <w:t>,</w:t>
      </w:r>
      <w:r>
        <w:rPr>
          <w:rStyle w:val="w"/>
        </w:rPr>
        <w:t xml:space="preserve"> </w:t>
      </w:r>
      <w:r>
        <w:rPr>
          <w:rStyle w:val="s2"/>
        </w:rPr>
        <w:t>"2"</w:t>
      </w:r>
      <w:r>
        <w:rPr>
          <w:rStyle w:val="p"/>
        </w:rPr>
        <w:t>],</w:t>
      </w:r>
    </w:p>
    <w:p w:rsidR="00000000" w:rsidRDefault="00000000">
      <w:pPr>
        <w:pStyle w:val="HTML0"/>
        <w:divId w:val="2036347809"/>
        <w:rPr>
          <w:rStyle w:val="w"/>
        </w:rPr>
      </w:pPr>
      <w:r>
        <w:rPr>
          <w:rStyle w:val="w"/>
        </w:rPr>
        <w:t xml:space="preserve">        </w:t>
      </w:r>
      <w:r>
        <w:rPr>
          <w:rStyle w:val="p"/>
        </w:rPr>
        <w:t>[</w:t>
      </w:r>
      <w:r>
        <w:rPr>
          <w:rStyle w:val="s2"/>
        </w:rPr>
        <w:t>"8477.34"</w:t>
      </w:r>
      <w:r>
        <w:rPr>
          <w:rStyle w:val="p"/>
        </w:rPr>
        <w:t>,</w:t>
      </w:r>
      <w:r>
        <w:rPr>
          <w:rStyle w:val="w"/>
        </w:rPr>
        <w:t xml:space="preserve"> </w:t>
      </w:r>
      <w:r>
        <w:rPr>
          <w:rStyle w:val="s2"/>
        </w:rPr>
        <w:t>"85"</w:t>
      </w:r>
      <w:r>
        <w:rPr>
          <w:rStyle w:val="p"/>
        </w:rPr>
        <w:t>,</w:t>
      </w:r>
      <w:r>
        <w:rPr>
          <w:rStyle w:val="w"/>
        </w:rPr>
        <w:t xml:space="preserve"> </w:t>
      </w:r>
      <w:r>
        <w:rPr>
          <w:rStyle w:val="s2"/>
        </w:rPr>
        <w:t>"0"</w:t>
      </w:r>
      <w:r>
        <w:rPr>
          <w:rStyle w:val="p"/>
        </w:rPr>
        <w:t>,</w:t>
      </w:r>
      <w:r>
        <w:rPr>
          <w:rStyle w:val="w"/>
        </w:rPr>
        <w:t xml:space="preserve"> </w:t>
      </w:r>
      <w:r>
        <w:rPr>
          <w:rStyle w:val="s2"/>
        </w:rPr>
        <w:t>"1"</w:t>
      </w:r>
      <w:r>
        <w:rPr>
          <w:rStyle w:val="p"/>
        </w:rPr>
        <w:t>],</w:t>
      </w:r>
    </w:p>
    <w:p w:rsidR="00000000" w:rsidRDefault="00000000">
      <w:pPr>
        <w:pStyle w:val="HTML0"/>
        <w:divId w:val="2036347809"/>
        <w:rPr>
          <w:rStyle w:val="w"/>
        </w:rPr>
      </w:pPr>
      <w:r>
        <w:rPr>
          <w:rStyle w:val="w"/>
        </w:rPr>
        <w:t xml:space="preserve">        </w:t>
      </w:r>
      <w:r>
        <w:rPr>
          <w:rStyle w:val="p"/>
        </w:rPr>
        <w:t>[</w:t>
      </w:r>
      <w:r>
        <w:rPr>
          <w:rStyle w:val="s2"/>
        </w:rPr>
        <w:t>"8477.56"</w:t>
      </w:r>
      <w:r>
        <w:rPr>
          <w:rStyle w:val="p"/>
        </w:rPr>
        <w:t>,</w:t>
      </w:r>
      <w:r>
        <w:rPr>
          <w:rStyle w:val="w"/>
        </w:rPr>
        <w:t xml:space="preserve"> </w:t>
      </w:r>
      <w:r>
        <w:rPr>
          <w:rStyle w:val="s2"/>
        </w:rPr>
        <w:t>"1"</w:t>
      </w:r>
      <w:r>
        <w:rPr>
          <w:rStyle w:val="p"/>
        </w:rPr>
        <w:t>,</w:t>
      </w:r>
      <w:r>
        <w:rPr>
          <w:rStyle w:val="w"/>
        </w:rPr>
        <w:t xml:space="preserve"> </w:t>
      </w:r>
      <w:r>
        <w:rPr>
          <w:rStyle w:val="s2"/>
        </w:rPr>
        <w:t>"0"</w:t>
      </w:r>
      <w:r>
        <w:rPr>
          <w:rStyle w:val="p"/>
        </w:rPr>
        <w:t>,</w:t>
      </w:r>
      <w:r>
        <w:rPr>
          <w:rStyle w:val="w"/>
        </w:rPr>
        <w:t xml:space="preserve"> </w:t>
      </w:r>
      <w:r>
        <w:rPr>
          <w:rStyle w:val="s2"/>
        </w:rPr>
        <w:t>"1"</w:t>
      </w:r>
      <w:r>
        <w:rPr>
          <w:rStyle w:val="p"/>
        </w:rPr>
        <w:t>],</w:t>
      </w:r>
    </w:p>
    <w:p w:rsidR="00000000" w:rsidRDefault="00000000">
      <w:pPr>
        <w:pStyle w:val="HTML0"/>
        <w:divId w:val="2036347809"/>
        <w:rPr>
          <w:rStyle w:val="w"/>
        </w:rPr>
      </w:pPr>
      <w:r>
        <w:rPr>
          <w:rStyle w:val="w"/>
        </w:rPr>
        <w:t xml:space="preserve">        </w:t>
      </w:r>
      <w:r>
        <w:rPr>
          <w:rStyle w:val="p"/>
        </w:rPr>
        <w:t>[</w:t>
      </w:r>
      <w:r>
        <w:rPr>
          <w:rStyle w:val="s2"/>
        </w:rPr>
        <w:t>"8505.84"</w:t>
      </w:r>
      <w:r>
        <w:rPr>
          <w:rStyle w:val="p"/>
        </w:rPr>
        <w:t>,</w:t>
      </w:r>
      <w:r>
        <w:rPr>
          <w:rStyle w:val="w"/>
        </w:rPr>
        <w:t xml:space="preserve"> </w:t>
      </w:r>
      <w:r>
        <w:rPr>
          <w:rStyle w:val="s2"/>
        </w:rPr>
        <w:t>"8"</w:t>
      </w:r>
      <w:r>
        <w:rPr>
          <w:rStyle w:val="p"/>
        </w:rPr>
        <w:t>,</w:t>
      </w:r>
      <w:r>
        <w:rPr>
          <w:rStyle w:val="w"/>
        </w:rPr>
        <w:t xml:space="preserve"> </w:t>
      </w:r>
      <w:r>
        <w:rPr>
          <w:rStyle w:val="s2"/>
        </w:rPr>
        <w:t>"0"</w:t>
      </w:r>
      <w:r>
        <w:rPr>
          <w:rStyle w:val="p"/>
        </w:rPr>
        <w:t>,</w:t>
      </w:r>
      <w:r>
        <w:rPr>
          <w:rStyle w:val="w"/>
        </w:rPr>
        <w:t xml:space="preserve"> </w:t>
      </w:r>
      <w:r>
        <w:rPr>
          <w:rStyle w:val="s2"/>
        </w:rPr>
        <w:t>"1"</w:t>
      </w:r>
      <w:r>
        <w:rPr>
          <w:rStyle w:val="p"/>
        </w:rPr>
        <w:t>],</w:t>
      </w:r>
    </w:p>
    <w:p w:rsidR="00000000" w:rsidRDefault="00000000">
      <w:pPr>
        <w:pStyle w:val="HTML0"/>
        <w:divId w:val="2036347809"/>
        <w:rPr>
          <w:rStyle w:val="w"/>
        </w:rPr>
      </w:pPr>
      <w:r>
        <w:rPr>
          <w:rStyle w:val="w"/>
        </w:rPr>
        <w:t xml:space="preserve">        </w:t>
      </w:r>
      <w:r>
        <w:rPr>
          <w:rStyle w:val="p"/>
        </w:rPr>
        <w:t>[</w:t>
      </w:r>
      <w:r>
        <w:rPr>
          <w:rStyle w:val="s2"/>
        </w:rPr>
        <w:t>"8506.37"</w:t>
      </w:r>
      <w:r>
        <w:rPr>
          <w:rStyle w:val="p"/>
        </w:rPr>
        <w:t>,</w:t>
      </w:r>
      <w:r>
        <w:rPr>
          <w:rStyle w:val="w"/>
        </w:rPr>
        <w:t xml:space="preserve"> </w:t>
      </w:r>
      <w:r>
        <w:rPr>
          <w:rStyle w:val="s2"/>
        </w:rPr>
        <w:t>"85"</w:t>
      </w:r>
      <w:r>
        <w:rPr>
          <w:rStyle w:val="p"/>
        </w:rPr>
        <w:t>,</w:t>
      </w:r>
      <w:r>
        <w:rPr>
          <w:rStyle w:val="w"/>
        </w:rPr>
        <w:t xml:space="preserve"> </w:t>
      </w:r>
      <w:r>
        <w:rPr>
          <w:rStyle w:val="s2"/>
        </w:rPr>
        <w:t>"0"</w:t>
      </w:r>
      <w:r>
        <w:rPr>
          <w:rStyle w:val="p"/>
        </w:rPr>
        <w:t>,</w:t>
      </w:r>
      <w:r>
        <w:rPr>
          <w:rStyle w:val="w"/>
        </w:rPr>
        <w:t xml:space="preserve"> </w:t>
      </w:r>
      <w:r>
        <w:rPr>
          <w:rStyle w:val="s2"/>
        </w:rPr>
        <w:t>"1"</w:t>
      </w:r>
      <w:r>
        <w:rPr>
          <w:rStyle w:val="p"/>
        </w:rPr>
        <w:t>],</w:t>
      </w:r>
    </w:p>
    <w:p w:rsidR="00000000" w:rsidRDefault="00000000">
      <w:pPr>
        <w:pStyle w:val="HTML0"/>
        <w:divId w:val="2036347809"/>
        <w:rPr>
          <w:rStyle w:val="w"/>
        </w:rPr>
      </w:pPr>
      <w:r>
        <w:rPr>
          <w:rStyle w:val="w"/>
        </w:rPr>
        <w:t xml:space="preserve">        </w:t>
      </w:r>
      <w:r>
        <w:rPr>
          <w:rStyle w:val="p"/>
        </w:rPr>
        <w:t>[</w:t>
      </w:r>
      <w:r>
        <w:rPr>
          <w:rStyle w:val="s2"/>
        </w:rPr>
        <w:t>"8506.49"</w:t>
      </w:r>
      <w:r>
        <w:rPr>
          <w:rStyle w:val="p"/>
        </w:rPr>
        <w:t>,</w:t>
      </w:r>
      <w:r>
        <w:rPr>
          <w:rStyle w:val="w"/>
        </w:rPr>
        <w:t xml:space="preserve"> </w:t>
      </w:r>
      <w:r>
        <w:rPr>
          <w:rStyle w:val="s2"/>
        </w:rPr>
        <w:t>"2"</w:t>
      </w:r>
      <w:r>
        <w:rPr>
          <w:rStyle w:val="p"/>
        </w:rPr>
        <w:t>,</w:t>
      </w:r>
      <w:r>
        <w:rPr>
          <w:rStyle w:val="w"/>
        </w:rPr>
        <w:t xml:space="preserve"> </w:t>
      </w:r>
      <w:r>
        <w:rPr>
          <w:rStyle w:val="s2"/>
        </w:rPr>
        <w:t>"0"</w:t>
      </w:r>
      <w:r>
        <w:rPr>
          <w:rStyle w:val="p"/>
        </w:rPr>
        <w:t>,</w:t>
      </w:r>
      <w:r>
        <w:rPr>
          <w:rStyle w:val="w"/>
        </w:rPr>
        <w:t xml:space="preserve"> </w:t>
      </w:r>
      <w:r>
        <w:rPr>
          <w:rStyle w:val="s2"/>
        </w:rPr>
        <w:t>"1"</w:t>
      </w:r>
      <w:r>
        <w:rPr>
          <w:rStyle w:val="p"/>
        </w:rPr>
        <w:t>],</w:t>
      </w:r>
    </w:p>
    <w:p w:rsidR="00000000" w:rsidRDefault="00000000">
      <w:pPr>
        <w:pStyle w:val="HTML0"/>
        <w:divId w:val="2036347809"/>
        <w:rPr>
          <w:rStyle w:val="w"/>
        </w:rPr>
      </w:pPr>
      <w:r>
        <w:rPr>
          <w:rStyle w:val="w"/>
        </w:rPr>
        <w:t xml:space="preserve">        </w:t>
      </w:r>
      <w:r>
        <w:rPr>
          <w:rStyle w:val="p"/>
        </w:rPr>
        <w:t>[</w:t>
      </w:r>
      <w:r>
        <w:rPr>
          <w:rStyle w:val="s2"/>
        </w:rPr>
        <w:t>"8506.96"</w:t>
      </w:r>
      <w:r>
        <w:rPr>
          <w:rStyle w:val="p"/>
        </w:rPr>
        <w:t>,</w:t>
      </w:r>
      <w:r>
        <w:rPr>
          <w:rStyle w:val="w"/>
        </w:rPr>
        <w:t xml:space="preserve"> </w:t>
      </w:r>
      <w:r>
        <w:rPr>
          <w:rStyle w:val="s2"/>
        </w:rPr>
        <w:t>"100"</w:t>
      </w:r>
      <w:r>
        <w:rPr>
          <w:rStyle w:val="p"/>
        </w:rPr>
        <w:t>,</w:t>
      </w:r>
      <w:r>
        <w:rPr>
          <w:rStyle w:val="w"/>
        </w:rPr>
        <w:t xml:space="preserve"> </w:t>
      </w:r>
      <w:r>
        <w:rPr>
          <w:rStyle w:val="s2"/>
        </w:rPr>
        <w:t>"0"</w:t>
      </w:r>
      <w:r>
        <w:rPr>
          <w:rStyle w:val="p"/>
        </w:rPr>
        <w:t>,</w:t>
      </w:r>
      <w:r>
        <w:rPr>
          <w:rStyle w:val="w"/>
        </w:rPr>
        <w:t xml:space="preserve"> </w:t>
      </w:r>
      <w:r>
        <w:rPr>
          <w:rStyle w:val="s2"/>
        </w:rPr>
        <w:t>"2"</w:t>
      </w:r>
      <w:r>
        <w:rPr>
          <w:rStyle w:val="p"/>
        </w:rPr>
        <w:t>]</w:t>
      </w:r>
    </w:p>
    <w:p w:rsidR="00000000" w:rsidRDefault="00000000">
      <w:pPr>
        <w:pStyle w:val="HTML0"/>
        <w:divId w:val="2036347809"/>
        <w:rPr>
          <w:rStyle w:val="w"/>
        </w:rPr>
      </w:pPr>
      <w:r>
        <w:rPr>
          <w:rStyle w:val="w"/>
        </w:rPr>
        <w:t xml:space="preserve">      </w:t>
      </w:r>
      <w:r>
        <w:rPr>
          <w:rStyle w:val="p"/>
        </w:rPr>
        <w:t>],</w:t>
      </w:r>
    </w:p>
    <w:p w:rsidR="00000000" w:rsidRDefault="00000000">
      <w:pPr>
        <w:pStyle w:val="HTML0"/>
        <w:divId w:val="2036347809"/>
        <w:rPr>
          <w:rStyle w:val="w"/>
        </w:rPr>
      </w:pPr>
      <w:r>
        <w:rPr>
          <w:rStyle w:val="w"/>
        </w:rPr>
        <w:t xml:space="preserve">      </w:t>
      </w:r>
      <w:r>
        <w:rPr>
          <w:rStyle w:val="nl"/>
        </w:rPr>
        <w:t>"bids"</w:t>
      </w:r>
      <w:r>
        <w:rPr>
          <w:rStyle w:val="p"/>
        </w:rPr>
        <w:t>:</w:t>
      </w:r>
      <w:r>
        <w:rPr>
          <w:rStyle w:val="w"/>
        </w:rPr>
        <w:t xml:space="preserve"> </w:t>
      </w:r>
      <w:r>
        <w:rPr>
          <w:rStyle w:val="p"/>
        </w:rPr>
        <w:t>[</w:t>
      </w:r>
    </w:p>
    <w:p w:rsidR="00000000" w:rsidRDefault="00000000">
      <w:pPr>
        <w:pStyle w:val="HTML0"/>
        <w:divId w:val="2036347809"/>
        <w:rPr>
          <w:rStyle w:val="w"/>
        </w:rPr>
      </w:pPr>
      <w:r>
        <w:rPr>
          <w:rStyle w:val="w"/>
        </w:rPr>
        <w:t xml:space="preserve">        </w:t>
      </w:r>
      <w:r>
        <w:rPr>
          <w:rStyle w:val="p"/>
        </w:rPr>
        <w:t>[</w:t>
      </w:r>
      <w:r>
        <w:rPr>
          <w:rStyle w:val="s2"/>
        </w:rPr>
        <w:t>"8476.97"</w:t>
      </w:r>
      <w:r>
        <w:rPr>
          <w:rStyle w:val="p"/>
        </w:rPr>
        <w:t>,</w:t>
      </w:r>
      <w:r>
        <w:rPr>
          <w:rStyle w:val="w"/>
        </w:rPr>
        <w:t xml:space="preserve"> </w:t>
      </w:r>
      <w:r>
        <w:rPr>
          <w:rStyle w:val="s2"/>
        </w:rPr>
        <w:t>"256"</w:t>
      </w:r>
      <w:r>
        <w:rPr>
          <w:rStyle w:val="p"/>
        </w:rPr>
        <w:t>,</w:t>
      </w:r>
      <w:r>
        <w:rPr>
          <w:rStyle w:val="w"/>
        </w:rPr>
        <w:t xml:space="preserve"> </w:t>
      </w:r>
      <w:r>
        <w:rPr>
          <w:rStyle w:val="s2"/>
        </w:rPr>
        <w:t>"0"</w:t>
      </w:r>
      <w:r>
        <w:rPr>
          <w:rStyle w:val="p"/>
        </w:rPr>
        <w:t>,</w:t>
      </w:r>
      <w:r>
        <w:rPr>
          <w:rStyle w:val="w"/>
        </w:rPr>
        <w:t xml:space="preserve"> </w:t>
      </w:r>
      <w:r>
        <w:rPr>
          <w:rStyle w:val="s2"/>
        </w:rPr>
        <w:t>"12"</w:t>
      </w:r>
      <w:r>
        <w:rPr>
          <w:rStyle w:val="p"/>
        </w:rPr>
        <w:t>],</w:t>
      </w:r>
    </w:p>
    <w:p w:rsidR="00000000" w:rsidRDefault="00000000">
      <w:pPr>
        <w:pStyle w:val="HTML0"/>
        <w:divId w:val="2036347809"/>
        <w:rPr>
          <w:rStyle w:val="w"/>
        </w:rPr>
      </w:pPr>
      <w:r>
        <w:rPr>
          <w:rStyle w:val="w"/>
        </w:rPr>
        <w:t xml:space="preserve">        </w:t>
      </w:r>
      <w:r>
        <w:rPr>
          <w:rStyle w:val="p"/>
        </w:rPr>
        <w:t>[</w:t>
      </w:r>
      <w:r>
        <w:rPr>
          <w:rStyle w:val="s2"/>
        </w:rPr>
        <w:t>"8475.55"</w:t>
      </w:r>
      <w:r>
        <w:rPr>
          <w:rStyle w:val="p"/>
        </w:rPr>
        <w:t>,</w:t>
      </w:r>
      <w:r>
        <w:rPr>
          <w:rStyle w:val="w"/>
        </w:rPr>
        <w:t xml:space="preserve"> </w:t>
      </w:r>
      <w:r>
        <w:rPr>
          <w:rStyle w:val="s2"/>
        </w:rPr>
        <w:t>"101"</w:t>
      </w:r>
      <w:r>
        <w:rPr>
          <w:rStyle w:val="p"/>
        </w:rPr>
        <w:t>,</w:t>
      </w:r>
      <w:r>
        <w:rPr>
          <w:rStyle w:val="w"/>
        </w:rPr>
        <w:t xml:space="preserve"> </w:t>
      </w:r>
      <w:r>
        <w:rPr>
          <w:rStyle w:val="s2"/>
        </w:rPr>
        <w:t>"0"</w:t>
      </w:r>
      <w:r>
        <w:rPr>
          <w:rStyle w:val="p"/>
        </w:rPr>
        <w:t>,</w:t>
      </w:r>
      <w:r>
        <w:rPr>
          <w:rStyle w:val="w"/>
        </w:rPr>
        <w:t xml:space="preserve"> </w:t>
      </w:r>
      <w:r>
        <w:rPr>
          <w:rStyle w:val="s2"/>
        </w:rPr>
        <w:t>"1"</w:t>
      </w:r>
      <w:r>
        <w:rPr>
          <w:rStyle w:val="p"/>
        </w:rPr>
        <w:t>],</w:t>
      </w:r>
    </w:p>
    <w:p w:rsidR="00000000" w:rsidRDefault="00000000">
      <w:pPr>
        <w:pStyle w:val="HTML0"/>
        <w:divId w:val="2036347809"/>
        <w:rPr>
          <w:rStyle w:val="w"/>
        </w:rPr>
      </w:pPr>
      <w:r>
        <w:rPr>
          <w:rStyle w:val="w"/>
        </w:rPr>
        <w:t xml:space="preserve">        </w:t>
      </w:r>
      <w:r>
        <w:rPr>
          <w:rStyle w:val="p"/>
        </w:rPr>
        <w:t>[</w:t>
      </w:r>
      <w:r>
        <w:rPr>
          <w:rStyle w:val="s2"/>
        </w:rPr>
        <w:t>"8475.54"</w:t>
      </w:r>
      <w:r>
        <w:rPr>
          <w:rStyle w:val="p"/>
        </w:rPr>
        <w:t>,</w:t>
      </w:r>
      <w:r>
        <w:rPr>
          <w:rStyle w:val="w"/>
        </w:rPr>
        <w:t xml:space="preserve"> </w:t>
      </w:r>
      <w:r>
        <w:rPr>
          <w:rStyle w:val="s2"/>
        </w:rPr>
        <w:t>"100"</w:t>
      </w:r>
      <w:r>
        <w:rPr>
          <w:rStyle w:val="p"/>
        </w:rPr>
        <w:t>,</w:t>
      </w:r>
      <w:r>
        <w:rPr>
          <w:rStyle w:val="w"/>
        </w:rPr>
        <w:t xml:space="preserve"> </w:t>
      </w:r>
      <w:r>
        <w:rPr>
          <w:rStyle w:val="s2"/>
        </w:rPr>
        <w:t>"0"</w:t>
      </w:r>
      <w:r>
        <w:rPr>
          <w:rStyle w:val="p"/>
        </w:rPr>
        <w:t>,</w:t>
      </w:r>
      <w:r>
        <w:rPr>
          <w:rStyle w:val="w"/>
        </w:rPr>
        <w:t xml:space="preserve"> </w:t>
      </w:r>
      <w:r>
        <w:rPr>
          <w:rStyle w:val="s2"/>
        </w:rPr>
        <w:t>"1"</w:t>
      </w:r>
      <w:r>
        <w:rPr>
          <w:rStyle w:val="p"/>
        </w:rPr>
        <w:t>],</w:t>
      </w:r>
    </w:p>
    <w:p w:rsidR="00000000" w:rsidRDefault="00000000">
      <w:pPr>
        <w:pStyle w:val="HTML0"/>
        <w:divId w:val="2036347809"/>
        <w:rPr>
          <w:rStyle w:val="w"/>
        </w:rPr>
      </w:pPr>
      <w:r>
        <w:rPr>
          <w:rStyle w:val="w"/>
        </w:rPr>
        <w:t xml:space="preserve">        </w:t>
      </w:r>
      <w:r>
        <w:rPr>
          <w:rStyle w:val="p"/>
        </w:rPr>
        <w:t>[</w:t>
      </w:r>
      <w:r>
        <w:rPr>
          <w:rStyle w:val="s2"/>
        </w:rPr>
        <w:t>"8475.3"</w:t>
      </w:r>
      <w:r>
        <w:rPr>
          <w:rStyle w:val="p"/>
        </w:rPr>
        <w:t>,</w:t>
      </w:r>
      <w:r>
        <w:rPr>
          <w:rStyle w:val="w"/>
        </w:rPr>
        <w:t xml:space="preserve"> </w:t>
      </w:r>
      <w:r>
        <w:rPr>
          <w:rStyle w:val="s2"/>
        </w:rPr>
        <w:t>"1"</w:t>
      </w:r>
      <w:r>
        <w:rPr>
          <w:rStyle w:val="p"/>
        </w:rPr>
        <w:t>,</w:t>
      </w:r>
      <w:r>
        <w:rPr>
          <w:rStyle w:val="w"/>
        </w:rPr>
        <w:t xml:space="preserve"> </w:t>
      </w:r>
      <w:r>
        <w:rPr>
          <w:rStyle w:val="s2"/>
        </w:rPr>
        <w:t>"0"</w:t>
      </w:r>
      <w:r>
        <w:rPr>
          <w:rStyle w:val="p"/>
        </w:rPr>
        <w:t>,</w:t>
      </w:r>
      <w:r>
        <w:rPr>
          <w:rStyle w:val="w"/>
        </w:rPr>
        <w:t xml:space="preserve"> </w:t>
      </w:r>
      <w:r>
        <w:rPr>
          <w:rStyle w:val="s2"/>
        </w:rPr>
        <w:t>"1"</w:t>
      </w:r>
      <w:r>
        <w:rPr>
          <w:rStyle w:val="p"/>
        </w:rPr>
        <w:t>],</w:t>
      </w:r>
    </w:p>
    <w:p w:rsidR="00000000" w:rsidRDefault="00000000">
      <w:pPr>
        <w:pStyle w:val="HTML0"/>
        <w:divId w:val="2036347809"/>
        <w:rPr>
          <w:rStyle w:val="w"/>
        </w:rPr>
      </w:pPr>
      <w:r>
        <w:rPr>
          <w:rStyle w:val="w"/>
        </w:rPr>
        <w:t xml:space="preserve">        </w:t>
      </w:r>
      <w:r>
        <w:rPr>
          <w:rStyle w:val="p"/>
        </w:rPr>
        <w:t>[</w:t>
      </w:r>
      <w:r>
        <w:rPr>
          <w:rStyle w:val="s2"/>
        </w:rPr>
        <w:t>"8447.32"</w:t>
      </w:r>
      <w:r>
        <w:rPr>
          <w:rStyle w:val="p"/>
        </w:rPr>
        <w:t>,</w:t>
      </w:r>
      <w:r>
        <w:rPr>
          <w:rStyle w:val="w"/>
        </w:rPr>
        <w:t xml:space="preserve"> </w:t>
      </w:r>
      <w:r>
        <w:rPr>
          <w:rStyle w:val="s2"/>
        </w:rPr>
        <w:t>"6"</w:t>
      </w:r>
      <w:r>
        <w:rPr>
          <w:rStyle w:val="p"/>
        </w:rPr>
        <w:t>,</w:t>
      </w:r>
      <w:r>
        <w:rPr>
          <w:rStyle w:val="w"/>
        </w:rPr>
        <w:t xml:space="preserve"> </w:t>
      </w:r>
      <w:r>
        <w:rPr>
          <w:rStyle w:val="s2"/>
        </w:rPr>
        <w:t>"0"</w:t>
      </w:r>
      <w:r>
        <w:rPr>
          <w:rStyle w:val="p"/>
        </w:rPr>
        <w:t>,</w:t>
      </w:r>
      <w:r>
        <w:rPr>
          <w:rStyle w:val="w"/>
        </w:rPr>
        <w:t xml:space="preserve"> </w:t>
      </w:r>
      <w:r>
        <w:rPr>
          <w:rStyle w:val="s2"/>
        </w:rPr>
        <w:t>"1"</w:t>
      </w:r>
      <w:r>
        <w:rPr>
          <w:rStyle w:val="p"/>
        </w:rPr>
        <w:t>],</w:t>
      </w:r>
    </w:p>
    <w:p w:rsidR="00000000" w:rsidRDefault="00000000">
      <w:pPr>
        <w:pStyle w:val="HTML0"/>
        <w:divId w:val="2036347809"/>
        <w:rPr>
          <w:rStyle w:val="w"/>
        </w:rPr>
      </w:pPr>
      <w:r>
        <w:rPr>
          <w:rStyle w:val="w"/>
        </w:rPr>
        <w:t xml:space="preserve">        </w:t>
      </w:r>
      <w:r>
        <w:rPr>
          <w:rStyle w:val="p"/>
        </w:rPr>
        <w:t>[</w:t>
      </w:r>
      <w:r>
        <w:rPr>
          <w:rStyle w:val="s2"/>
        </w:rPr>
        <w:t>"8447.02"</w:t>
      </w:r>
      <w:r>
        <w:rPr>
          <w:rStyle w:val="p"/>
        </w:rPr>
        <w:t>,</w:t>
      </w:r>
      <w:r>
        <w:rPr>
          <w:rStyle w:val="w"/>
        </w:rPr>
        <w:t xml:space="preserve"> </w:t>
      </w:r>
      <w:r>
        <w:rPr>
          <w:rStyle w:val="s2"/>
        </w:rPr>
        <w:t>"246"</w:t>
      </w:r>
      <w:r>
        <w:rPr>
          <w:rStyle w:val="p"/>
        </w:rPr>
        <w:t>,</w:t>
      </w:r>
      <w:r>
        <w:rPr>
          <w:rStyle w:val="w"/>
        </w:rPr>
        <w:t xml:space="preserve"> </w:t>
      </w:r>
      <w:r>
        <w:rPr>
          <w:rStyle w:val="s2"/>
        </w:rPr>
        <w:t>"0"</w:t>
      </w:r>
      <w:r>
        <w:rPr>
          <w:rStyle w:val="p"/>
        </w:rPr>
        <w:t>,</w:t>
      </w:r>
      <w:r>
        <w:rPr>
          <w:rStyle w:val="w"/>
        </w:rPr>
        <w:t xml:space="preserve"> </w:t>
      </w:r>
      <w:r>
        <w:rPr>
          <w:rStyle w:val="s2"/>
        </w:rPr>
        <w:t>"1"</w:t>
      </w:r>
      <w:r>
        <w:rPr>
          <w:rStyle w:val="p"/>
        </w:rPr>
        <w:t>],</w:t>
      </w:r>
    </w:p>
    <w:p w:rsidR="00000000" w:rsidRDefault="00000000">
      <w:pPr>
        <w:pStyle w:val="HTML0"/>
        <w:divId w:val="2036347809"/>
        <w:rPr>
          <w:rStyle w:val="w"/>
        </w:rPr>
      </w:pPr>
      <w:r>
        <w:rPr>
          <w:rStyle w:val="w"/>
        </w:rPr>
        <w:t xml:space="preserve">        </w:t>
      </w:r>
      <w:r>
        <w:rPr>
          <w:rStyle w:val="p"/>
        </w:rPr>
        <w:t>[</w:t>
      </w:r>
      <w:r>
        <w:rPr>
          <w:rStyle w:val="s2"/>
        </w:rPr>
        <w:t>"8446.83"</w:t>
      </w:r>
      <w:r>
        <w:rPr>
          <w:rStyle w:val="p"/>
        </w:rPr>
        <w:t>,</w:t>
      </w:r>
      <w:r>
        <w:rPr>
          <w:rStyle w:val="w"/>
        </w:rPr>
        <w:t xml:space="preserve"> </w:t>
      </w:r>
      <w:r>
        <w:rPr>
          <w:rStyle w:val="s2"/>
        </w:rPr>
        <w:t>"24"</w:t>
      </w:r>
      <w:r>
        <w:rPr>
          <w:rStyle w:val="p"/>
        </w:rPr>
        <w:t>,</w:t>
      </w:r>
      <w:r>
        <w:rPr>
          <w:rStyle w:val="w"/>
        </w:rPr>
        <w:t xml:space="preserve"> </w:t>
      </w:r>
      <w:r>
        <w:rPr>
          <w:rStyle w:val="s2"/>
        </w:rPr>
        <w:t>"0"</w:t>
      </w:r>
      <w:r>
        <w:rPr>
          <w:rStyle w:val="p"/>
        </w:rPr>
        <w:t>,</w:t>
      </w:r>
      <w:r>
        <w:rPr>
          <w:rStyle w:val="w"/>
        </w:rPr>
        <w:t xml:space="preserve"> </w:t>
      </w:r>
      <w:r>
        <w:rPr>
          <w:rStyle w:val="s2"/>
        </w:rPr>
        <w:t>"1"</w:t>
      </w:r>
      <w:r>
        <w:rPr>
          <w:rStyle w:val="p"/>
        </w:rPr>
        <w:t>],</w:t>
      </w:r>
    </w:p>
    <w:p w:rsidR="00000000" w:rsidRDefault="00000000">
      <w:pPr>
        <w:pStyle w:val="HTML0"/>
        <w:divId w:val="2036347809"/>
        <w:rPr>
          <w:rStyle w:val="w"/>
        </w:rPr>
      </w:pPr>
      <w:r>
        <w:rPr>
          <w:rStyle w:val="w"/>
        </w:rPr>
        <w:t xml:space="preserve">        </w:t>
      </w:r>
      <w:r>
        <w:rPr>
          <w:rStyle w:val="p"/>
        </w:rPr>
        <w:t>[</w:t>
      </w:r>
      <w:r>
        <w:rPr>
          <w:rStyle w:val="s2"/>
        </w:rPr>
        <w:t>"8446"</w:t>
      </w:r>
      <w:r>
        <w:rPr>
          <w:rStyle w:val="p"/>
        </w:rPr>
        <w:t>,</w:t>
      </w:r>
      <w:r>
        <w:rPr>
          <w:rStyle w:val="w"/>
        </w:rPr>
        <w:t xml:space="preserve"> </w:t>
      </w:r>
      <w:r>
        <w:rPr>
          <w:rStyle w:val="s2"/>
        </w:rPr>
        <w:t>"95"</w:t>
      </w:r>
      <w:r>
        <w:rPr>
          <w:rStyle w:val="p"/>
        </w:rPr>
        <w:t>,</w:t>
      </w:r>
      <w:r>
        <w:rPr>
          <w:rStyle w:val="w"/>
        </w:rPr>
        <w:t xml:space="preserve"> </w:t>
      </w:r>
      <w:r>
        <w:rPr>
          <w:rStyle w:val="s2"/>
        </w:rPr>
        <w:t>"0"</w:t>
      </w:r>
      <w:r>
        <w:rPr>
          <w:rStyle w:val="p"/>
        </w:rPr>
        <w:t>,</w:t>
      </w:r>
      <w:r>
        <w:rPr>
          <w:rStyle w:val="w"/>
        </w:rPr>
        <w:t xml:space="preserve"> </w:t>
      </w:r>
      <w:r>
        <w:rPr>
          <w:rStyle w:val="s2"/>
        </w:rPr>
        <w:t>"3"</w:t>
      </w:r>
      <w:r>
        <w:rPr>
          <w:rStyle w:val="p"/>
        </w:rPr>
        <w:t>]</w:t>
      </w:r>
    </w:p>
    <w:p w:rsidR="00000000" w:rsidRDefault="00000000">
      <w:pPr>
        <w:pStyle w:val="HTML0"/>
        <w:divId w:val="2036347809"/>
        <w:rPr>
          <w:rStyle w:val="w"/>
        </w:rPr>
      </w:pPr>
      <w:r>
        <w:rPr>
          <w:rStyle w:val="w"/>
        </w:rPr>
        <w:t xml:space="preserve">      </w:t>
      </w:r>
      <w:r>
        <w:rPr>
          <w:rStyle w:val="p"/>
        </w:rPr>
        <w:t>],</w:t>
      </w:r>
    </w:p>
    <w:p w:rsidR="00000000" w:rsidRDefault="00000000">
      <w:pPr>
        <w:pStyle w:val="HTML0"/>
        <w:divId w:val="2036347809"/>
        <w:rPr>
          <w:rStyle w:val="w"/>
        </w:rPr>
      </w:pPr>
      <w:r>
        <w:rPr>
          <w:rStyle w:val="w"/>
        </w:rPr>
        <w:t xml:space="preserve">      </w:t>
      </w:r>
      <w:r>
        <w:rPr>
          <w:rStyle w:val="nl"/>
        </w:rPr>
        <w:t>"ts"</w:t>
      </w:r>
      <w:r>
        <w:rPr>
          <w:rStyle w:val="p"/>
        </w:rPr>
        <w:t>:</w:t>
      </w:r>
      <w:r>
        <w:rPr>
          <w:rStyle w:val="w"/>
        </w:rPr>
        <w:t xml:space="preserve"> </w:t>
      </w:r>
      <w:r>
        <w:rPr>
          <w:rStyle w:val="s2"/>
        </w:rPr>
        <w:t>"1597026383085"</w:t>
      </w:r>
      <w:r>
        <w:rPr>
          <w:rStyle w:val="p"/>
        </w:rPr>
        <w:t>,</w:t>
      </w:r>
    </w:p>
    <w:p w:rsidR="00000000" w:rsidRDefault="00000000">
      <w:pPr>
        <w:pStyle w:val="HTML0"/>
        <w:divId w:val="2036347809"/>
        <w:rPr>
          <w:rStyle w:val="w"/>
        </w:rPr>
      </w:pPr>
      <w:r>
        <w:rPr>
          <w:rStyle w:val="w"/>
        </w:rPr>
        <w:t xml:space="preserve">      </w:t>
      </w:r>
      <w:r>
        <w:rPr>
          <w:rStyle w:val="nl"/>
        </w:rPr>
        <w:t>"checksum"</w:t>
      </w:r>
      <w:r>
        <w:rPr>
          <w:rStyle w:val="p"/>
        </w:rPr>
        <w:t>:</w:t>
      </w:r>
      <w:r>
        <w:rPr>
          <w:rStyle w:val="w"/>
        </w:rPr>
        <w:t xml:space="preserve"> </w:t>
      </w:r>
      <w:r>
        <w:rPr>
          <w:rStyle w:val="mi"/>
        </w:rPr>
        <w:t>-855196043</w:t>
      </w:r>
      <w:r>
        <w:rPr>
          <w:rStyle w:val="p"/>
        </w:rPr>
        <w:t>,</w:t>
      </w:r>
    </w:p>
    <w:p w:rsidR="00000000" w:rsidRDefault="00000000">
      <w:pPr>
        <w:pStyle w:val="HTML0"/>
        <w:divId w:val="2036347809"/>
        <w:rPr>
          <w:rStyle w:val="w"/>
        </w:rPr>
      </w:pPr>
      <w:r>
        <w:rPr>
          <w:rStyle w:val="w"/>
        </w:rPr>
        <w:t xml:space="preserve">      </w:t>
      </w:r>
      <w:r>
        <w:rPr>
          <w:rStyle w:val="nl"/>
        </w:rPr>
        <w:t>"prevSeqId"</w:t>
      </w:r>
      <w:r>
        <w:rPr>
          <w:rStyle w:val="p"/>
        </w:rPr>
        <w:t>:</w:t>
      </w:r>
      <w:r>
        <w:rPr>
          <w:rStyle w:val="w"/>
        </w:rPr>
        <w:t xml:space="preserve"> </w:t>
      </w:r>
      <w:r>
        <w:rPr>
          <w:rStyle w:val="mi"/>
        </w:rPr>
        <w:t>123456</w:t>
      </w:r>
      <w:r>
        <w:rPr>
          <w:rStyle w:val="p"/>
        </w:rPr>
        <w:t>,</w:t>
      </w:r>
    </w:p>
    <w:p w:rsidR="00000000" w:rsidRDefault="00000000">
      <w:pPr>
        <w:pStyle w:val="HTML0"/>
        <w:divId w:val="2036347809"/>
        <w:rPr>
          <w:rStyle w:val="w"/>
        </w:rPr>
      </w:pPr>
      <w:r>
        <w:rPr>
          <w:rStyle w:val="w"/>
        </w:rPr>
        <w:t xml:space="preserve">      </w:t>
      </w:r>
      <w:r>
        <w:rPr>
          <w:rStyle w:val="nl"/>
        </w:rPr>
        <w:t>"seqId"</w:t>
      </w:r>
      <w:r>
        <w:rPr>
          <w:rStyle w:val="p"/>
        </w:rPr>
        <w:t>:</w:t>
      </w:r>
      <w:r>
        <w:rPr>
          <w:rStyle w:val="w"/>
        </w:rPr>
        <w:t xml:space="preserve"> </w:t>
      </w:r>
      <w:r>
        <w:rPr>
          <w:rStyle w:val="mi"/>
        </w:rPr>
        <w:t>123457</w:t>
      </w:r>
    </w:p>
    <w:p w:rsidR="00000000" w:rsidRDefault="00000000">
      <w:pPr>
        <w:pStyle w:val="HTML0"/>
        <w:divId w:val="2036347809"/>
        <w:rPr>
          <w:rStyle w:val="w"/>
        </w:rPr>
      </w:pPr>
      <w:r>
        <w:rPr>
          <w:rStyle w:val="w"/>
        </w:rPr>
        <w:t xml:space="preserve">    </w:t>
      </w:r>
      <w:r>
        <w:rPr>
          <w:rStyle w:val="p"/>
        </w:rPr>
        <w:t>}</w:t>
      </w:r>
    </w:p>
    <w:p w:rsidR="00000000" w:rsidRDefault="00000000">
      <w:pPr>
        <w:pStyle w:val="HTML0"/>
        <w:divId w:val="2036347809"/>
        <w:rPr>
          <w:rStyle w:val="w"/>
        </w:rPr>
      </w:pPr>
      <w:r>
        <w:rPr>
          <w:rStyle w:val="w"/>
        </w:rPr>
        <w:t xml:space="preserve">  </w:t>
      </w:r>
      <w:r>
        <w:rPr>
          <w:rStyle w:val="p"/>
        </w:rPr>
        <w:t>]</w:t>
      </w:r>
    </w:p>
    <w:p w:rsidR="00000000" w:rsidRDefault="00000000">
      <w:pPr>
        <w:pStyle w:val="HTML0"/>
        <w:divId w:val="2036347809"/>
        <w:rPr>
          <w:rStyle w:val="w"/>
        </w:rPr>
      </w:pPr>
      <w:r>
        <w:rPr>
          <w:rStyle w:val="p"/>
        </w:rPr>
        <w:t>}</w:t>
      </w:r>
    </w:p>
    <w:p w:rsidR="00000000" w:rsidRDefault="00000000">
      <w:pPr>
        <w:pStyle w:val="4"/>
        <w:divId w:val="175387555"/>
      </w:pPr>
      <w:r>
        <w:t>Push data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gridCol w:w="900"/>
        <w:gridCol w:w="6116"/>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jc w:val="center"/>
              <w:rPr>
                <w:b/>
                <w:bCs/>
              </w:rPr>
            </w:pPr>
            <w:r>
              <w:rPr>
                <w:rStyle w:val="a6"/>
              </w:rPr>
              <w:t>Description</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Successfully 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action</w:t>
            </w:r>
          </w:p>
        </w:tc>
        <w:tc>
          <w:tcPr>
            <w:tcW w:w="0" w:type="auto"/>
            <w:vAlign w:val="center"/>
            <w:hideMark/>
          </w:tcPr>
          <w:p w:rsidR="00000000" w:rsidRDefault="00000000">
            <w:r>
              <w:t>String</w:t>
            </w:r>
          </w:p>
        </w:tc>
        <w:tc>
          <w:tcPr>
            <w:tcW w:w="0" w:type="auto"/>
            <w:vAlign w:val="center"/>
            <w:hideMark/>
          </w:tcPr>
          <w:p w:rsidR="00000000" w:rsidRDefault="00000000">
            <w:r>
              <w:t xml:space="preserve">Push data action, incremental data or full snapshot. </w:t>
            </w:r>
            <w:r>
              <w:br/>
            </w:r>
            <w:r>
              <w:rPr>
                <w:rStyle w:val="HTML"/>
              </w:rPr>
              <w:t>snapshot</w:t>
            </w:r>
            <w:r>
              <w:t xml:space="preserve">: full </w:t>
            </w:r>
            <w:r>
              <w:br/>
            </w:r>
            <w:r>
              <w:rPr>
                <w:rStyle w:val="HTML"/>
              </w:rPr>
              <w:t>update</w:t>
            </w:r>
            <w:r>
              <w:t>: incremental</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Subscribed data</w:t>
            </w:r>
          </w:p>
        </w:tc>
      </w:tr>
      <w:tr w:rsidR="00000000">
        <w:trPr>
          <w:divId w:val="175387555"/>
          <w:tblCellSpacing w:w="15" w:type="dxa"/>
        </w:trPr>
        <w:tc>
          <w:tcPr>
            <w:tcW w:w="0" w:type="auto"/>
            <w:vAlign w:val="center"/>
            <w:hideMark/>
          </w:tcPr>
          <w:p w:rsidR="00000000" w:rsidRDefault="00000000">
            <w:r>
              <w:t>&gt; asks</w:t>
            </w:r>
          </w:p>
        </w:tc>
        <w:tc>
          <w:tcPr>
            <w:tcW w:w="0" w:type="auto"/>
            <w:vAlign w:val="center"/>
            <w:hideMark/>
          </w:tcPr>
          <w:p w:rsidR="00000000" w:rsidRDefault="00000000">
            <w:r>
              <w:t>Array</w:t>
            </w:r>
          </w:p>
        </w:tc>
        <w:tc>
          <w:tcPr>
            <w:tcW w:w="0" w:type="auto"/>
            <w:vAlign w:val="center"/>
            <w:hideMark/>
          </w:tcPr>
          <w:p w:rsidR="00000000" w:rsidRDefault="00000000">
            <w:r>
              <w:t>Order book on sell side</w:t>
            </w:r>
          </w:p>
        </w:tc>
      </w:tr>
      <w:tr w:rsidR="00000000">
        <w:trPr>
          <w:divId w:val="175387555"/>
          <w:tblCellSpacing w:w="15" w:type="dxa"/>
        </w:trPr>
        <w:tc>
          <w:tcPr>
            <w:tcW w:w="0" w:type="auto"/>
            <w:vAlign w:val="center"/>
            <w:hideMark/>
          </w:tcPr>
          <w:p w:rsidR="00000000" w:rsidRDefault="00000000">
            <w:r>
              <w:t>&gt; bids</w:t>
            </w:r>
          </w:p>
        </w:tc>
        <w:tc>
          <w:tcPr>
            <w:tcW w:w="0" w:type="auto"/>
            <w:vAlign w:val="center"/>
            <w:hideMark/>
          </w:tcPr>
          <w:p w:rsidR="00000000" w:rsidRDefault="00000000">
            <w:r>
              <w:t>Array</w:t>
            </w:r>
          </w:p>
        </w:tc>
        <w:tc>
          <w:tcPr>
            <w:tcW w:w="0" w:type="auto"/>
            <w:vAlign w:val="center"/>
            <w:hideMark/>
          </w:tcPr>
          <w:p w:rsidR="00000000" w:rsidRDefault="00000000">
            <w:r>
              <w:t>Order book on buy side</w:t>
            </w:r>
          </w:p>
        </w:tc>
      </w:tr>
      <w:tr w:rsidR="00000000">
        <w:trPr>
          <w:divId w:val="175387555"/>
          <w:tblCellSpacing w:w="15" w:type="dxa"/>
        </w:trPr>
        <w:tc>
          <w:tcPr>
            <w:tcW w:w="0" w:type="auto"/>
            <w:vAlign w:val="center"/>
            <w:hideMark/>
          </w:tcPr>
          <w:p w:rsidR="00000000" w:rsidRDefault="00000000">
            <w:r>
              <w:t>&gt; ts</w:t>
            </w:r>
          </w:p>
        </w:tc>
        <w:tc>
          <w:tcPr>
            <w:tcW w:w="0" w:type="auto"/>
            <w:vAlign w:val="center"/>
            <w:hideMark/>
          </w:tcPr>
          <w:p w:rsidR="00000000" w:rsidRDefault="00000000">
            <w:r>
              <w:t>String</w:t>
            </w:r>
          </w:p>
        </w:tc>
        <w:tc>
          <w:tcPr>
            <w:tcW w:w="0" w:type="auto"/>
            <w:vAlign w:val="center"/>
            <w:hideMark/>
          </w:tcPr>
          <w:p w:rsidR="00000000" w:rsidRDefault="00000000">
            <w:r>
              <w:t xml:space="preserve">Order book generation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&gt; checksum</w:t>
            </w:r>
          </w:p>
        </w:tc>
        <w:tc>
          <w:tcPr>
            <w:tcW w:w="0" w:type="auto"/>
            <w:vAlign w:val="center"/>
            <w:hideMark/>
          </w:tcPr>
          <w:p w:rsidR="00000000" w:rsidRDefault="00000000">
            <w:r>
              <w:t>Integer</w:t>
            </w:r>
          </w:p>
        </w:tc>
        <w:tc>
          <w:tcPr>
            <w:tcW w:w="0" w:type="auto"/>
            <w:vAlign w:val="center"/>
            <w:hideMark/>
          </w:tcPr>
          <w:p w:rsidR="00000000" w:rsidRDefault="00000000">
            <w:r>
              <w:t>Checksum, implementation details below</w:t>
            </w:r>
          </w:p>
        </w:tc>
      </w:tr>
      <w:tr w:rsidR="00000000">
        <w:trPr>
          <w:divId w:val="175387555"/>
          <w:tblCellSpacing w:w="15" w:type="dxa"/>
        </w:trPr>
        <w:tc>
          <w:tcPr>
            <w:tcW w:w="0" w:type="auto"/>
            <w:vAlign w:val="center"/>
            <w:hideMark/>
          </w:tcPr>
          <w:p w:rsidR="00000000" w:rsidRDefault="00000000">
            <w:r>
              <w:t>&gt; prevSeqId</w:t>
            </w:r>
          </w:p>
        </w:tc>
        <w:tc>
          <w:tcPr>
            <w:tcW w:w="0" w:type="auto"/>
            <w:vAlign w:val="center"/>
            <w:hideMark/>
          </w:tcPr>
          <w:p w:rsidR="00000000" w:rsidRDefault="00000000">
            <w:r>
              <w:t>Integer</w:t>
            </w:r>
          </w:p>
        </w:tc>
        <w:tc>
          <w:tcPr>
            <w:tcW w:w="0" w:type="auto"/>
            <w:vAlign w:val="center"/>
            <w:hideMark/>
          </w:tcPr>
          <w:p w:rsidR="00000000" w:rsidRDefault="00000000">
            <w:r>
              <w:t xml:space="preserve">Sequence ID of the last sent message. Only applicable to </w:t>
            </w:r>
            <w:r>
              <w:rPr>
                <w:rStyle w:val="HTML"/>
              </w:rPr>
              <w:t>books</w:t>
            </w:r>
            <w:r>
              <w:t xml:space="preserve">, </w:t>
            </w:r>
            <w:r>
              <w:rPr>
                <w:rStyle w:val="HTML"/>
              </w:rPr>
              <w:t>books-l2-tbt</w:t>
            </w:r>
            <w:r>
              <w:t xml:space="preserve">, </w:t>
            </w:r>
            <w:r>
              <w:rPr>
                <w:rStyle w:val="HTML"/>
              </w:rPr>
              <w:t>books50-l2-tbt</w:t>
            </w:r>
          </w:p>
        </w:tc>
      </w:tr>
      <w:tr w:rsidR="00000000">
        <w:trPr>
          <w:divId w:val="175387555"/>
          <w:tblCellSpacing w:w="15" w:type="dxa"/>
        </w:trPr>
        <w:tc>
          <w:tcPr>
            <w:tcW w:w="0" w:type="auto"/>
            <w:vAlign w:val="center"/>
            <w:hideMark/>
          </w:tcPr>
          <w:p w:rsidR="00000000" w:rsidRDefault="00000000">
            <w:r>
              <w:t>&gt; seqId</w:t>
            </w:r>
          </w:p>
        </w:tc>
        <w:tc>
          <w:tcPr>
            <w:tcW w:w="0" w:type="auto"/>
            <w:vAlign w:val="center"/>
            <w:hideMark/>
          </w:tcPr>
          <w:p w:rsidR="00000000" w:rsidRDefault="00000000">
            <w:r>
              <w:t>Integer</w:t>
            </w:r>
          </w:p>
        </w:tc>
        <w:tc>
          <w:tcPr>
            <w:tcW w:w="0" w:type="auto"/>
            <w:vAlign w:val="center"/>
            <w:hideMark/>
          </w:tcPr>
          <w:p w:rsidR="00000000" w:rsidRDefault="00000000">
            <w:r>
              <w:t>Sequence ID of the current message, implementation details below</w:t>
            </w:r>
          </w:p>
        </w:tc>
      </w:tr>
    </w:tbl>
    <w:p w:rsidR="00000000" w:rsidRDefault="00000000">
      <w:pPr>
        <w:divId w:val="175387555"/>
      </w:pPr>
      <w:r>
        <w:t>An example of the array of asks and bids values: ["411.8", "10", "0", "4"]</w:t>
      </w:r>
      <w:r>
        <w:br/>
        <w:t>- "411.8" is the depth price</w:t>
      </w:r>
      <w:r>
        <w:br/>
        <w:t>- "10" is the quantity at the price (number of contracts for derivatives, quantity in base currency for Spot and Spot Margin)</w:t>
      </w:r>
      <w:r>
        <w:br/>
        <w:t>- "0" is part of a deprecated feature and it is always "0"</w:t>
      </w:r>
      <w:r>
        <w:br/>
        <w:t xml:space="preserve">- "4" is the number of orders at the price. If you need to subscribe to many 50 or 400 depth level channels, it is recommended to subscribe through multiple websocket connections, with each of less than 30 channels. The order book data will be updated around once a second during the call auction. </w:t>
      </w:r>
    </w:p>
    <w:p w:rsidR="00000000" w:rsidRDefault="00000000">
      <w:pPr>
        <w:pStyle w:val="4"/>
        <w:divId w:val="175387555"/>
      </w:pPr>
      <w:r>
        <w:t>Sequence ID</w:t>
      </w:r>
    </w:p>
    <w:p w:rsidR="00000000" w:rsidRDefault="00000000">
      <w:pPr>
        <w:pStyle w:val="a5"/>
        <w:divId w:val="175387555"/>
      </w:pPr>
      <w:r>
        <w:rPr>
          <w:rStyle w:val="HTML"/>
        </w:rPr>
        <w:t>seqId</w:t>
      </w:r>
      <w:r>
        <w:t xml:space="preserve"> is the sequence ID of the market data published. The set of sequence ID received by users is the same if users are connecting to the same channel through multiple websocket connections. Each </w:t>
      </w:r>
      <w:r>
        <w:rPr>
          <w:rStyle w:val="HTML"/>
        </w:rPr>
        <w:t>instId</w:t>
      </w:r>
      <w:r>
        <w:t xml:space="preserve"> has an unique set of sequence ID. Users can use </w:t>
      </w:r>
      <w:r>
        <w:rPr>
          <w:rStyle w:val="HTML"/>
        </w:rPr>
        <w:t>prevSeqId</w:t>
      </w:r>
      <w:r>
        <w:t xml:space="preserve"> and </w:t>
      </w:r>
      <w:r>
        <w:rPr>
          <w:rStyle w:val="HTML"/>
        </w:rPr>
        <w:t>seqId</w:t>
      </w:r>
      <w:r>
        <w:t xml:space="preserve"> to build the message sequencing for incremental order book updates. Generally the value of seqId is larger than prevSeqId. The </w:t>
      </w:r>
      <w:r>
        <w:rPr>
          <w:rStyle w:val="HTML"/>
        </w:rPr>
        <w:t>prevSeqId</w:t>
      </w:r>
      <w:r>
        <w:t xml:space="preserve"> in the new message matches with </w:t>
      </w:r>
      <w:r>
        <w:rPr>
          <w:rStyle w:val="HTML"/>
        </w:rPr>
        <w:t>seqId</w:t>
      </w:r>
      <w:r>
        <w:t xml:space="preserve"> of the previous message. The smallest possible sequence ID value is 0, except in snapshot messages where the prevSeqId is always -1.</w:t>
      </w:r>
    </w:p>
    <w:p w:rsidR="00000000" w:rsidRDefault="00000000">
      <w:pPr>
        <w:pStyle w:val="a5"/>
        <w:divId w:val="175387555"/>
      </w:pPr>
      <w:r>
        <w:t>Exceptions:</w:t>
      </w:r>
      <w:r>
        <w:br/>
        <w:t xml:space="preserve">1. If there are no updates to the depth for an extended period, OKX will send a message with </w:t>
      </w:r>
      <w:r>
        <w:rPr>
          <w:rStyle w:val="HTML"/>
        </w:rPr>
        <w:t>'asks': [], 'bids': []</w:t>
      </w:r>
      <w:r>
        <w:t xml:space="preserve"> to inform users that the connection is still active. </w:t>
      </w:r>
      <w:r>
        <w:rPr>
          <w:rStyle w:val="HTML"/>
        </w:rPr>
        <w:t>seqId</w:t>
      </w:r>
      <w:r>
        <w:t xml:space="preserve"> is the same as the last sent message and </w:t>
      </w:r>
      <w:r>
        <w:rPr>
          <w:rStyle w:val="HTML"/>
        </w:rPr>
        <w:t>prevSeqId</w:t>
      </w:r>
      <w:r>
        <w:t xml:space="preserve"> equals to </w:t>
      </w:r>
      <w:r>
        <w:rPr>
          <w:rStyle w:val="HTML"/>
        </w:rPr>
        <w:t>seqId</w:t>
      </w:r>
      <w:r>
        <w:t xml:space="preserve">. 2. The sequence number may be reset due to maintenance, and in this case, users will receive an incremental message with </w:t>
      </w:r>
      <w:r>
        <w:rPr>
          <w:rStyle w:val="HTML"/>
        </w:rPr>
        <w:t>seqId</w:t>
      </w:r>
      <w:r>
        <w:t xml:space="preserve"> smaller than </w:t>
      </w:r>
      <w:r>
        <w:rPr>
          <w:rStyle w:val="HTML"/>
        </w:rPr>
        <w:t>prevSeqId</w:t>
      </w:r>
      <w:r>
        <w:t>. However, subsequent messages will follow the regular sequencing rule.</w:t>
      </w:r>
    </w:p>
    <w:p w:rsidR="00000000" w:rsidRDefault="00000000">
      <w:pPr>
        <w:pStyle w:val="5"/>
        <w:divId w:val="175387555"/>
      </w:pPr>
      <w:r>
        <w:t>Example</w:t>
      </w:r>
    </w:p>
    <w:p w:rsidR="00000000" w:rsidRDefault="00000000">
      <w:pPr>
        <w:numPr>
          <w:ilvl w:val="0"/>
          <w:numId w:val="38"/>
        </w:numPr>
        <w:spacing w:before="100" w:beforeAutospacing="1" w:after="100" w:afterAutospacing="1"/>
        <w:divId w:val="175387555"/>
      </w:pPr>
      <w:r>
        <w:t>Snapshot message: prevSeqId = -1, seqId = 10</w:t>
      </w:r>
    </w:p>
    <w:p w:rsidR="00000000" w:rsidRDefault="00000000">
      <w:pPr>
        <w:numPr>
          <w:ilvl w:val="0"/>
          <w:numId w:val="38"/>
        </w:numPr>
        <w:spacing w:before="100" w:beforeAutospacing="1" w:after="100" w:afterAutospacing="1"/>
        <w:divId w:val="175387555"/>
      </w:pPr>
      <w:r>
        <w:t>Incremental message 1 (normal update): prevSeqId = 10, seqId = 15</w:t>
      </w:r>
    </w:p>
    <w:p w:rsidR="00000000" w:rsidRDefault="00000000">
      <w:pPr>
        <w:numPr>
          <w:ilvl w:val="0"/>
          <w:numId w:val="38"/>
        </w:numPr>
        <w:spacing w:before="100" w:beforeAutospacing="1" w:after="100" w:afterAutospacing="1"/>
        <w:divId w:val="175387555"/>
      </w:pPr>
      <w:r>
        <w:t>Incremental message 2 (no update): prevSeqId = 15, seqId = 15</w:t>
      </w:r>
    </w:p>
    <w:p w:rsidR="00000000" w:rsidRDefault="00000000">
      <w:pPr>
        <w:numPr>
          <w:ilvl w:val="0"/>
          <w:numId w:val="38"/>
        </w:numPr>
        <w:spacing w:before="100" w:beforeAutospacing="1" w:after="100" w:afterAutospacing="1"/>
        <w:divId w:val="175387555"/>
      </w:pPr>
      <w:r>
        <w:t>Incremental message 3 (sequence reset): prevSeqId = 15, seqId = 3</w:t>
      </w:r>
    </w:p>
    <w:p w:rsidR="00000000" w:rsidRDefault="00000000">
      <w:pPr>
        <w:numPr>
          <w:ilvl w:val="0"/>
          <w:numId w:val="38"/>
        </w:numPr>
        <w:spacing w:before="100" w:beforeAutospacing="1" w:after="100" w:afterAutospacing="1"/>
        <w:divId w:val="175387555"/>
      </w:pPr>
      <w:r>
        <w:t>Incremental message 4 (normal update): prevSeqId = 3, seqId = 5</w:t>
      </w:r>
    </w:p>
    <w:p w:rsidR="00000000" w:rsidRDefault="00000000">
      <w:pPr>
        <w:pStyle w:val="4"/>
        <w:divId w:val="175387555"/>
      </w:pPr>
      <w:r>
        <w:t>Checksum</w:t>
      </w:r>
    </w:p>
    <w:p w:rsidR="00000000" w:rsidRDefault="00000000">
      <w:pPr>
        <w:pStyle w:val="a5"/>
        <w:divId w:val="175387555"/>
      </w:pPr>
      <w:r>
        <w:t>This mechanism can assist users in checking the accuracy of depth data.</w:t>
      </w:r>
    </w:p>
    <w:p w:rsidR="00000000" w:rsidRDefault="00000000">
      <w:pPr>
        <w:pStyle w:val="5"/>
        <w:divId w:val="175387555"/>
      </w:pPr>
      <w:r>
        <w:t>Merging incremental data into full data</w:t>
      </w:r>
    </w:p>
    <w:p w:rsidR="00000000" w:rsidRDefault="00000000">
      <w:pPr>
        <w:pStyle w:val="a5"/>
        <w:divId w:val="175387555"/>
      </w:pPr>
      <w:r>
        <w:t xml:space="preserve">After subscribing to the incremental load push (such as </w:t>
      </w:r>
      <w:r>
        <w:rPr>
          <w:rStyle w:val="HTML"/>
        </w:rPr>
        <w:t>books</w:t>
      </w:r>
      <w:r>
        <w:t xml:space="preserve"> 400 levels) of Order Book Channel, users first receive the initial full load of market depth. After the incremental load is subsequently received, update the local full load.</w:t>
      </w:r>
    </w:p>
    <w:p w:rsidR="00000000" w:rsidRDefault="00000000">
      <w:pPr>
        <w:numPr>
          <w:ilvl w:val="0"/>
          <w:numId w:val="39"/>
        </w:numPr>
        <w:spacing w:before="100" w:beforeAutospacing="1" w:after="100" w:afterAutospacing="1"/>
        <w:divId w:val="175387555"/>
      </w:pPr>
      <w:r>
        <w:t>If there is the same price, compare the size. If the size is 0, delete this depth data. If the size changes, replace the original data.</w:t>
      </w:r>
    </w:p>
    <w:p w:rsidR="00000000" w:rsidRDefault="00000000">
      <w:pPr>
        <w:numPr>
          <w:ilvl w:val="0"/>
          <w:numId w:val="39"/>
        </w:numPr>
        <w:spacing w:before="100" w:beforeAutospacing="1" w:after="100" w:afterAutospacing="1"/>
        <w:divId w:val="175387555"/>
      </w:pPr>
      <w:r>
        <w:t>If there is no same price, sort by price (bid in descending order, ask in ascending order), and insert the depth information into the full load.</w:t>
      </w:r>
    </w:p>
    <w:p w:rsidR="00000000" w:rsidRDefault="00000000">
      <w:pPr>
        <w:pStyle w:val="5"/>
        <w:divId w:val="175387555"/>
      </w:pPr>
      <w:r>
        <w:t>Calculate Checksum</w:t>
      </w:r>
    </w:p>
    <w:p w:rsidR="00000000" w:rsidRDefault="00000000">
      <w:pPr>
        <w:pStyle w:val="a5"/>
        <w:divId w:val="175387555"/>
      </w:pPr>
      <w:r>
        <w:t>Use the first 25 bids and asks in the full load to form a string (where a colon connects the price and size in an ask or a bid), and then calculate the CRC32 value (32-bit signed integer).</w:t>
      </w:r>
    </w:p>
    <w:p w:rsidR="00000000" w:rsidRDefault="00000000">
      <w:pPr>
        <w:pStyle w:val="a5"/>
        <w:ind w:left="720" w:right="720"/>
        <w:divId w:val="111948441"/>
      </w:pPr>
      <w:r>
        <w:t>Calculate Checksum</w:t>
      </w:r>
    </w:p>
    <w:p w:rsidR="00000000" w:rsidRDefault="00000000">
      <w:pPr>
        <w:pStyle w:val="HTML0"/>
        <w:divId w:val="1100560893"/>
        <w:rPr>
          <w:rStyle w:val="HTML"/>
        </w:rPr>
      </w:pPr>
      <w:r>
        <w:rPr>
          <w:rStyle w:val="HTML"/>
        </w:rPr>
        <w:t>1. More than 25 levels of bid and ask</w:t>
      </w:r>
    </w:p>
    <w:p w:rsidR="00000000" w:rsidRDefault="00000000">
      <w:pPr>
        <w:pStyle w:val="HTML0"/>
        <w:divId w:val="1100560893"/>
        <w:rPr>
          <w:rStyle w:val="HTML"/>
        </w:rPr>
      </w:pPr>
      <w:r>
        <w:rPr>
          <w:rStyle w:val="HTML"/>
        </w:rPr>
        <w:t>A full load of market depth (only 2 levels of data are shown here, while 25 levels of data should actually be intercepted):</w:t>
      </w:r>
    </w:p>
    <w:p w:rsidR="00000000" w:rsidRDefault="00000000">
      <w:pPr>
        <w:pStyle w:val="HTML0"/>
        <w:divId w:val="752972257"/>
        <w:rPr>
          <w:rStyle w:val="w"/>
        </w:rPr>
      </w:pPr>
      <w:r>
        <w:rPr>
          <w:rStyle w:val="p"/>
        </w:rPr>
        <w:t>{</w:t>
      </w:r>
    </w:p>
    <w:p w:rsidR="00000000" w:rsidRDefault="00000000">
      <w:pPr>
        <w:pStyle w:val="HTML0"/>
        <w:divId w:val="752972257"/>
        <w:rPr>
          <w:rStyle w:val="w"/>
        </w:rPr>
      </w:pPr>
      <w:r>
        <w:rPr>
          <w:rStyle w:val="w"/>
        </w:rPr>
        <w:t xml:space="preserve">    </w:t>
      </w:r>
      <w:r>
        <w:rPr>
          <w:rStyle w:val="nl"/>
        </w:rPr>
        <w:t>"bids"</w:t>
      </w:r>
      <w:r>
        <w:rPr>
          <w:rStyle w:val="p"/>
        </w:rPr>
        <w:t>:</w:t>
      </w:r>
      <w:r>
        <w:rPr>
          <w:rStyle w:val="w"/>
        </w:rPr>
        <w:t xml:space="preserve"> </w:t>
      </w:r>
      <w:r>
        <w:rPr>
          <w:rStyle w:val="p"/>
        </w:rPr>
        <w:t>[</w:t>
      </w:r>
    </w:p>
    <w:p w:rsidR="00000000" w:rsidRDefault="00000000">
      <w:pPr>
        <w:pStyle w:val="HTML0"/>
        <w:divId w:val="752972257"/>
        <w:rPr>
          <w:rStyle w:val="w"/>
        </w:rPr>
      </w:pPr>
      <w:r>
        <w:rPr>
          <w:rStyle w:val="w"/>
        </w:rPr>
        <w:t xml:space="preserve">        </w:t>
      </w:r>
      <w:r>
        <w:rPr>
          <w:rStyle w:val="p"/>
        </w:rPr>
        <w:t>[</w:t>
      </w:r>
      <w:r>
        <w:rPr>
          <w:rStyle w:val="s2"/>
        </w:rPr>
        <w:t>"3366.1"</w:t>
      </w:r>
      <w:r>
        <w:rPr>
          <w:rStyle w:val="p"/>
        </w:rPr>
        <w:t>,</w:t>
      </w:r>
      <w:r>
        <w:rPr>
          <w:rStyle w:val="w"/>
        </w:rPr>
        <w:t xml:space="preserve"> </w:t>
      </w:r>
      <w:r>
        <w:rPr>
          <w:rStyle w:val="s2"/>
        </w:rPr>
        <w:t>"7"</w:t>
      </w:r>
      <w:r>
        <w:rPr>
          <w:rStyle w:val="p"/>
        </w:rPr>
        <w:t>,</w:t>
      </w:r>
      <w:r>
        <w:rPr>
          <w:rStyle w:val="w"/>
        </w:rPr>
        <w:t xml:space="preserve"> </w:t>
      </w:r>
      <w:r>
        <w:rPr>
          <w:rStyle w:val="s2"/>
        </w:rPr>
        <w:t>"0"</w:t>
      </w:r>
      <w:r>
        <w:rPr>
          <w:rStyle w:val="p"/>
        </w:rPr>
        <w:t>,</w:t>
      </w:r>
      <w:r>
        <w:rPr>
          <w:rStyle w:val="w"/>
        </w:rPr>
        <w:t xml:space="preserve"> </w:t>
      </w:r>
      <w:r>
        <w:rPr>
          <w:rStyle w:val="s2"/>
        </w:rPr>
        <w:t>"3"</w:t>
      </w:r>
      <w:r>
        <w:rPr>
          <w:rStyle w:val="p"/>
        </w:rPr>
        <w:t>],</w:t>
      </w:r>
    </w:p>
    <w:p w:rsidR="00000000" w:rsidRDefault="00000000">
      <w:pPr>
        <w:pStyle w:val="HTML0"/>
        <w:divId w:val="752972257"/>
        <w:rPr>
          <w:rStyle w:val="w"/>
        </w:rPr>
      </w:pPr>
      <w:r>
        <w:rPr>
          <w:rStyle w:val="w"/>
        </w:rPr>
        <w:t xml:space="preserve">        </w:t>
      </w:r>
      <w:r>
        <w:rPr>
          <w:rStyle w:val="p"/>
        </w:rPr>
        <w:t>[</w:t>
      </w:r>
      <w:r>
        <w:rPr>
          <w:rStyle w:val="s2"/>
        </w:rPr>
        <w:t>"3366"</w:t>
      </w:r>
      <w:r>
        <w:rPr>
          <w:rStyle w:val="p"/>
        </w:rPr>
        <w:t>,</w:t>
      </w:r>
      <w:r>
        <w:rPr>
          <w:rStyle w:val="w"/>
        </w:rPr>
        <w:t xml:space="preserve"> </w:t>
      </w:r>
      <w:r>
        <w:rPr>
          <w:rStyle w:val="s2"/>
        </w:rPr>
        <w:t>"6"</w:t>
      </w:r>
      <w:r>
        <w:rPr>
          <w:rStyle w:val="p"/>
        </w:rPr>
        <w:t>,</w:t>
      </w:r>
      <w:r>
        <w:rPr>
          <w:rStyle w:val="w"/>
        </w:rPr>
        <w:t xml:space="preserve"> </w:t>
      </w:r>
      <w:r>
        <w:rPr>
          <w:rStyle w:val="s2"/>
        </w:rPr>
        <w:t>"3"</w:t>
      </w:r>
      <w:r>
        <w:rPr>
          <w:rStyle w:val="p"/>
        </w:rPr>
        <w:t>,</w:t>
      </w:r>
      <w:r>
        <w:rPr>
          <w:rStyle w:val="w"/>
        </w:rPr>
        <w:t xml:space="preserve"> </w:t>
      </w:r>
      <w:r>
        <w:rPr>
          <w:rStyle w:val="s2"/>
        </w:rPr>
        <w:t>"4"</w:t>
      </w:r>
      <w:r>
        <w:rPr>
          <w:rStyle w:val="p"/>
        </w:rPr>
        <w:t>]</w:t>
      </w:r>
    </w:p>
    <w:p w:rsidR="00000000" w:rsidRDefault="00000000">
      <w:pPr>
        <w:pStyle w:val="HTML0"/>
        <w:divId w:val="752972257"/>
        <w:rPr>
          <w:rStyle w:val="w"/>
        </w:rPr>
      </w:pPr>
      <w:r>
        <w:rPr>
          <w:rStyle w:val="w"/>
        </w:rPr>
        <w:t xml:space="preserve">    </w:t>
      </w:r>
      <w:r>
        <w:rPr>
          <w:rStyle w:val="p"/>
        </w:rPr>
        <w:t>],</w:t>
      </w:r>
    </w:p>
    <w:p w:rsidR="00000000" w:rsidRDefault="00000000">
      <w:pPr>
        <w:pStyle w:val="HTML0"/>
        <w:divId w:val="752972257"/>
        <w:rPr>
          <w:rStyle w:val="w"/>
        </w:rPr>
      </w:pPr>
      <w:r>
        <w:rPr>
          <w:rStyle w:val="w"/>
        </w:rPr>
        <w:t xml:space="preserve">    </w:t>
      </w:r>
      <w:r>
        <w:rPr>
          <w:rStyle w:val="nl"/>
        </w:rPr>
        <w:t>"asks"</w:t>
      </w:r>
      <w:r>
        <w:rPr>
          <w:rStyle w:val="p"/>
        </w:rPr>
        <w:t>:</w:t>
      </w:r>
      <w:r>
        <w:rPr>
          <w:rStyle w:val="w"/>
        </w:rPr>
        <w:t xml:space="preserve"> </w:t>
      </w:r>
      <w:r>
        <w:rPr>
          <w:rStyle w:val="p"/>
        </w:rPr>
        <w:t>[</w:t>
      </w:r>
    </w:p>
    <w:p w:rsidR="00000000" w:rsidRDefault="00000000">
      <w:pPr>
        <w:pStyle w:val="HTML0"/>
        <w:divId w:val="752972257"/>
        <w:rPr>
          <w:rStyle w:val="w"/>
        </w:rPr>
      </w:pPr>
      <w:r>
        <w:rPr>
          <w:rStyle w:val="w"/>
        </w:rPr>
        <w:t xml:space="preserve">        </w:t>
      </w:r>
      <w:r>
        <w:rPr>
          <w:rStyle w:val="p"/>
        </w:rPr>
        <w:t>[</w:t>
      </w:r>
      <w:r>
        <w:rPr>
          <w:rStyle w:val="s2"/>
        </w:rPr>
        <w:t>"3366.8"</w:t>
      </w:r>
      <w:r>
        <w:rPr>
          <w:rStyle w:val="p"/>
        </w:rPr>
        <w:t>,</w:t>
      </w:r>
      <w:r>
        <w:rPr>
          <w:rStyle w:val="w"/>
        </w:rPr>
        <w:t xml:space="preserve"> </w:t>
      </w:r>
      <w:r>
        <w:rPr>
          <w:rStyle w:val="s2"/>
        </w:rPr>
        <w:t>"9"</w:t>
      </w:r>
      <w:r>
        <w:rPr>
          <w:rStyle w:val="p"/>
        </w:rPr>
        <w:t>,</w:t>
      </w:r>
      <w:r>
        <w:rPr>
          <w:rStyle w:val="w"/>
        </w:rPr>
        <w:t xml:space="preserve"> </w:t>
      </w:r>
      <w:r>
        <w:rPr>
          <w:rStyle w:val="s2"/>
        </w:rPr>
        <w:t>"10"</w:t>
      </w:r>
      <w:r>
        <w:rPr>
          <w:rStyle w:val="p"/>
        </w:rPr>
        <w:t>,</w:t>
      </w:r>
      <w:r>
        <w:rPr>
          <w:rStyle w:val="w"/>
        </w:rPr>
        <w:t xml:space="preserve"> </w:t>
      </w:r>
      <w:r>
        <w:rPr>
          <w:rStyle w:val="s2"/>
        </w:rPr>
        <w:t>"3"</w:t>
      </w:r>
      <w:r>
        <w:rPr>
          <w:rStyle w:val="p"/>
        </w:rPr>
        <w:t>],</w:t>
      </w:r>
    </w:p>
    <w:p w:rsidR="00000000" w:rsidRDefault="00000000">
      <w:pPr>
        <w:pStyle w:val="HTML0"/>
        <w:divId w:val="752972257"/>
        <w:rPr>
          <w:rStyle w:val="w"/>
        </w:rPr>
      </w:pPr>
      <w:r>
        <w:rPr>
          <w:rStyle w:val="w"/>
        </w:rPr>
        <w:t xml:space="preserve">        </w:t>
      </w:r>
      <w:r>
        <w:rPr>
          <w:rStyle w:val="p"/>
        </w:rPr>
        <w:t>[</w:t>
      </w:r>
      <w:r>
        <w:rPr>
          <w:rStyle w:val="s2"/>
        </w:rPr>
        <w:t>"3368"</w:t>
      </w:r>
      <w:r>
        <w:rPr>
          <w:rStyle w:val="p"/>
        </w:rPr>
        <w:t>,</w:t>
      </w:r>
      <w:r>
        <w:rPr>
          <w:rStyle w:val="w"/>
        </w:rPr>
        <w:t xml:space="preserve"> </w:t>
      </w:r>
      <w:r>
        <w:rPr>
          <w:rStyle w:val="s2"/>
        </w:rPr>
        <w:t>"8"</w:t>
      </w:r>
      <w:r>
        <w:rPr>
          <w:rStyle w:val="p"/>
        </w:rPr>
        <w:t>,</w:t>
      </w:r>
      <w:r>
        <w:rPr>
          <w:rStyle w:val="w"/>
        </w:rPr>
        <w:t xml:space="preserve"> </w:t>
      </w:r>
      <w:r>
        <w:rPr>
          <w:rStyle w:val="s2"/>
        </w:rPr>
        <w:t>"3"</w:t>
      </w:r>
      <w:r>
        <w:rPr>
          <w:rStyle w:val="p"/>
        </w:rPr>
        <w:t>,</w:t>
      </w:r>
      <w:r>
        <w:rPr>
          <w:rStyle w:val="w"/>
        </w:rPr>
        <w:t xml:space="preserve"> </w:t>
      </w:r>
      <w:r>
        <w:rPr>
          <w:rStyle w:val="s2"/>
        </w:rPr>
        <w:t>"4"</w:t>
      </w:r>
      <w:r>
        <w:rPr>
          <w:rStyle w:val="p"/>
        </w:rPr>
        <w:t>]</w:t>
      </w:r>
    </w:p>
    <w:p w:rsidR="00000000" w:rsidRDefault="00000000">
      <w:pPr>
        <w:pStyle w:val="HTML0"/>
        <w:divId w:val="752972257"/>
        <w:rPr>
          <w:rStyle w:val="w"/>
        </w:rPr>
      </w:pPr>
      <w:r>
        <w:rPr>
          <w:rStyle w:val="w"/>
        </w:rPr>
        <w:t xml:space="preserve">    </w:t>
      </w:r>
      <w:r>
        <w:rPr>
          <w:rStyle w:val="p"/>
        </w:rPr>
        <w:t>]</w:t>
      </w:r>
    </w:p>
    <w:p w:rsidR="00000000" w:rsidRDefault="00000000">
      <w:pPr>
        <w:pStyle w:val="HTML0"/>
        <w:divId w:val="752972257"/>
        <w:rPr>
          <w:rStyle w:val="w"/>
        </w:rPr>
      </w:pPr>
      <w:r>
        <w:rPr>
          <w:rStyle w:val="p"/>
        </w:rPr>
        <w:t>}</w:t>
      </w:r>
    </w:p>
    <w:p w:rsidR="00000000" w:rsidRDefault="00000000">
      <w:pPr>
        <w:pStyle w:val="HTML0"/>
        <w:divId w:val="1859612005"/>
        <w:rPr>
          <w:rStyle w:val="HTML"/>
        </w:rPr>
      </w:pPr>
      <w:r>
        <w:rPr>
          <w:rStyle w:val="HTML"/>
        </w:rPr>
        <w:t>Check string:</w:t>
      </w:r>
    </w:p>
    <w:p w:rsidR="00000000" w:rsidRDefault="00000000">
      <w:pPr>
        <w:pStyle w:val="HTML0"/>
        <w:divId w:val="1859612005"/>
        <w:rPr>
          <w:rStyle w:val="HTML"/>
        </w:rPr>
      </w:pPr>
      <w:r>
        <w:rPr>
          <w:rStyle w:val="HTML"/>
        </w:rPr>
        <w:t>"3366.1:7:3366.8:9:3366:6:3368:8"</w:t>
      </w:r>
    </w:p>
    <w:p w:rsidR="00000000" w:rsidRDefault="00000000">
      <w:pPr>
        <w:pStyle w:val="HTML0"/>
        <w:divId w:val="1859612005"/>
        <w:rPr>
          <w:rStyle w:val="HTML"/>
        </w:rPr>
      </w:pPr>
    </w:p>
    <w:p w:rsidR="00000000" w:rsidRDefault="00000000">
      <w:pPr>
        <w:pStyle w:val="HTML0"/>
        <w:divId w:val="1859612005"/>
        <w:rPr>
          <w:rStyle w:val="HTML"/>
        </w:rPr>
      </w:pPr>
      <w:r>
        <w:rPr>
          <w:rStyle w:val="HTML"/>
        </w:rPr>
        <w:t>2. Less than 25 levels of bid or ask</w:t>
      </w:r>
    </w:p>
    <w:p w:rsidR="00000000" w:rsidRDefault="00000000">
      <w:pPr>
        <w:pStyle w:val="HTML0"/>
        <w:divId w:val="1859612005"/>
        <w:rPr>
          <w:rStyle w:val="HTML"/>
        </w:rPr>
      </w:pPr>
      <w:r>
        <w:rPr>
          <w:rStyle w:val="HTML"/>
        </w:rPr>
        <w:t>A full load of market depth:</w:t>
      </w:r>
    </w:p>
    <w:p w:rsidR="00000000" w:rsidRDefault="00000000">
      <w:pPr>
        <w:pStyle w:val="HTML0"/>
        <w:divId w:val="1759517275"/>
        <w:rPr>
          <w:rStyle w:val="w"/>
        </w:rPr>
      </w:pPr>
      <w:r>
        <w:rPr>
          <w:rStyle w:val="p"/>
        </w:rPr>
        <w:t>{</w:t>
      </w:r>
    </w:p>
    <w:p w:rsidR="00000000" w:rsidRDefault="00000000">
      <w:pPr>
        <w:pStyle w:val="HTML0"/>
        <w:divId w:val="1759517275"/>
        <w:rPr>
          <w:rStyle w:val="w"/>
        </w:rPr>
      </w:pPr>
      <w:r>
        <w:rPr>
          <w:rStyle w:val="w"/>
        </w:rPr>
        <w:t xml:space="preserve">    </w:t>
      </w:r>
      <w:r>
        <w:rPr>
          <w:rStyle w:val="nl"/>
        </w:rPr>
        <w:t>"bids"</w:t>
      </w:r>
      <w:r>
        <w:rPr>
          <w:rStyle w:val="p"/>
        </w:rPr>
        <w:t>:</w:t>
      </w:r>
      <w:r>
        <w:rPr>
          <w:rStyle w:val="w"/>
        </w:rPr>
        <w:t xml:space="preserve"> </w:t>
      </w:r>
      <w:r>
        <w:rPr>
          <w:rStyle w:val="p"/>
        </w:rPr>
        <w:t>[</w:t>
      </w:r>
    </w:p>
    <w:p w:rsidR="00000000" w:rsidRDefault="00000000">
      <w:pPr>
        <w:pStyle w:val="HTML0"/>
        <w:divId w:val="1759517275"/>
        <w:rPr>
          <w:rStyle w:val="w"/>
        </w:rPr>
      </w:pPr>
      <w:r>
        <w:rPr>
          <w:rStyle w:val="w"/>
        </w:rPr>
        <w:t xml:space="preserve">        </w:t>
      </w:r>
      <w:r>
        <w:rPr>
          <w:rStyle w:val="p"/>
        </w:rPr>
        <w:t>[</w:t>
      </w:r>
      <w:r>
        <w:rPr>
          <w:rStyle w:val="s2"/>
        </w:rPr>
        <w:t>"3366.1"</w:t>
      </w:r>
      <w:r>
        <w:rPr>
          <w:rStyle w:val="p"/>
        </w:rPr>
        <w:t>,</w:t>
      </w:r>
      <w:r>
        <w:rPr>
          <w:rStyle w:val="w"/>
        </w:rPr>
        <w:t xml:space="preserve"> </w:t>
      </w:r>
      <w:r>
        <w:rPr>
          <w:rStyle w:val="s2"/>
        </w:rPr>
        <w:t>"7"</w:t>
      </w:r>
      <w:r>
        <w:rPr>
          <w:rStyle w:val="p"/>
        </w:rPr>
        <w:t>,</w:t>
      </w:r>
      <w:r>
        <w:rPr>
          <w:rStyle w:val="w"/>
        </w:rPr>
        <w:t xml:space="preserve"> </w:t>
      </w:r>
      <w:r>
        <w:rPr>
          <w:rStyle w:val="s2"/>
        </w:rPr>
        <w:t>"0"</w:t>
      </w:r>
      <w:r>
        <w:rPr>
          <w:rStyle w:val="p"/>
        </w:rPr>
        <w:t>,</w:t>
      </w:r>
      <w:r>
        <w:rPr>
          <w:rStyle w:val="w"/>
        </w:rPr>
        <w:t xml:space="preserve"> </w:t>
      </w:r>
      <w:r>
        <w:rPr>
          <w:rStyle w:val="s2"/>
        </w:rPr>
        <w:t>"3"</w:t>
      </w:r>
      <w:r>
        <w:rPr>
          <w:rStyle w:val="p"/>
        </w:rPr>
        <w:t>]</w:t>
      </w:r>
    </w:p>
    <w:p w:rsidR="00000000" w:rsidRDefault="00000000">
      <w:pPr>
        <w:pStyle w:val="HTML0"/>
        <w:divId w:val="1759517275"/>
        <w:rPr>
          <w:rStyle w:val="w"/>
        </w:rPr>
      </w:pPr>
      <w:r>
        <w:rPr>
          <w:rStyle w:val="w"/>
        </w:rPr>
        <w:t xml:space="preserve">    </w:t>
      </w:r>
      <w:r>
        <w:rPr>
          <w:rStyle w:val="p"/>
        </w:rPr>
        <w:t>],</w:t>
      </w:r>
    </w:p>
    <w:p w:rsidR="00000000" w:rsidRDefault="00000000">
      <w:pPr>
        <w:pStyle w:val="HTML0"/>
        <w:divId w:val="1759517275"/>
        <w:rPr>
          <w:rStyle w:val="w"/>
        </w:rPr>
      </w:pPr>
      <w:r>
        <w:rPr>
          <w:rStyle w:val="w"/>
        </w:rPr>
        <w:t xml:space="preserve">    </w:t>
      </w:r>
      <w:r>
        <w:rPr>
          <w:rStyle w:val="nl"/>
        </w:rPr>
        <w:t>"asks"</w:t>
      </w:r>
      <w:r>
        <w:rPr>
          <w:rStyle w:val="p"/>
        </w:rPr>
        <w:t>:</w:t>
      </w:r>
      <w:r>
        <w:rPr>
          <w:rStyle w:val="w"/>
        </w:rPr>
        <w:t xml:space="preserve"> </w:t>
      </w:r>
      <w:r>
        <w:rPr>
          <w:rStyle w:val="p"/>
        </w:rPr>
        <w:t>[</w:t>
      </w:r>
    </w:p>
    <w:p w:rsidR="00000000" w:rsidRDefault="00000000">
      <w:pPr>
        <w:pStyle w:val="HTML0"/>
        <w:divId w:val="1759517275"/>
        <w:rPr>
          <w:rStyle w:val="w"/>
        </w:rPr>
      </w:pPr>
      <w:r>
        <w:rPr>
          <w:rStyle w:val="w"/>
        </w:rPr>
        <w:t xml:space="preserve">        </w:t>
      </w:r>
      <w:r>
        <w:rPr>
          <w:rStyle w:val="p"/>
        </w:rPr>
        <w:t>[</w:t>
      </w:r>
      <w:r>
        <w:rPr>
          <w:rStyle w:val="s2"/>
        </w:rPr>
        <w:t>"3366.8"</w:t>
      </w:r>
      <w:r>
        <w:rPr>
          <w:rStyle w:val="p"/>
        </w:rPr>
        <w:t>,</w:t>
      </w:r>
      <w:r>
        <w:rPr>
          <w:rStyle w:val="w"/>
        </w:rPr>
        <w:t xml:space="preserve"> </w:t>
      </w:r>
      <w:r>
        <w:rPr>
          <w:rStyle w:val="s2"/>
        </w:rPr>
        <w:t>"9"</w:t>
      </w:r>
      <w:r>
        <w:rPr>
          <w:rStyle w:val="p"/>
        </w:rPr>
        <w:t>,</w:t>
      </w:r>
      <w:r>
        <w:rPr>
          <w:rStyle w:val="w"/>
        </w:rPr>
        <w:t xml:space="preserve"> </w:t>
      </w:r>
      <w:r>
        <w:rPr>
          <w:rStyle w:val="s2"/>
        </w:rPr>
        <w:t>"10"</w:t>
      </w:r>
      <w:r>
        <w:rPr>
          <w:rStyle w:val="p"/>
        </w:rPr>
        <w:t>,</w:t>
      </w:r>
      <w:r>
        <w:rPr>
          <w:rStyle w:val="w"/>
        </w:rPr>
        <w:t xml:space="preserve"> </w:t>
      </w:r>
      <w:r>
        <w:rPr>
          <w:rStyle w:val="s2"/>
        </w:rPr>
        <w:t>"3"</w:t>
      </w:r>
      <w:r>
        <w:rPr>
          <w:rStyle w:val="p"/>
        </w:rPr>
        <w:t>],</w:t>
      </w:r>
    </w:p>
    <w:p w:rsidR="00000000" w:rsidRDefault="00000000">
      <w:pPr>
        <w:pStyle w:val="HTML0"/>
        <w:divId w:val="1759517275"/>
        <w:rPr>
          <w:rStyle w:val="w"/>
        </w:rPr>
      </w:pPr>
      <w:r>
        <w:rPr>
          <w:rStyle w:val="w"/>
        </w:rPr>
        <w:t xml:space="preserve">        </w:t>
      </w:r>
      <w:r>
        <w:rPr>
          <w:rStyle w:val="p"/>
        </w:rPr>
        <w:t>[</w:t>
      </w:r>
      <w:r>
        <w:rPr>
          <w:rStyle w:val="s2"/>
        </w:rPr>
        <w:t>"3368"</w:t>
      </w:r>
      <w:r>
        <w:rPr>
          <w:rStyle w:val="p"/>
        </w:rPr>
        <w:t>,</w:t>
      </w:r>
      <w:r>
        <w:rPr>
          <w:rStyle w:val="w"/>
        </w:rPr>
        <w:t xml:space="preserve"> </w:t>
      </w:r>
      <w:r>
        <w:rPr>
          <w:rStyle w:val="s2"/>
        </w:rPr>
        <w:t>"8"</w:t>
      </w:r>
      <w:r>
        <w:rPr>
          <w:rStyle w:val="p"/>
        </w:rPr>
        <w:t>,</w:t>
      </w:r>
      <w:r>
        <w:rPr>
          <w:rStyle w:val="w"/>
        </w:rPr>
        <w:t xml:space="preserve"> </w:t>
      </w:r>
      <w:r>
        <w:rPr>
          <w:rStyle w:val="s2"/>
        </w:rPr>
        <w:t>"3"</w:t>
      </w:r>
      <w:r>
        <w:rPr>
          <w:rStyle w:val="p"/>
        </w:rPr>
        <w:t>,</w:t>
      </w:r>
      <w:r>
        <w:rPr>
          <w:rStyle w:val="w"/>
        </w:rPr>
        <w:t xml:space="preserve"> </w:t>
      </w:r>
      <w:r>
        <w:rPr>
          <w:rStyle w:val="s2"/>
        </w:rPr>
        <w:t>"4"</w:t>
      </w:r>
      <w:r>
        <w:rPr>
          <w:rStyle w:val="p"/>
        </w:rPr>
        <w:t>],</w:t>
      </w:r>
    </w:p>
    <w:p w:rsidR="00000000" w:rsidRDefault="00000000">
      <w:pPr>
        <w:pStyle w:val="HTML0"/>
        <w:divId w:val="1759517275"/>
        <w:rPr>
          <w:rStyle w:val="w"/>
        </w:rPr>
      </w:pPr>
      <w:r>
        <w:rPr>
          <w:rStyle w:val="w"/>
        </w:rPr>
        <w:t xml:space="preserve">        </w:t>
      </w:r>
      <w:r>
        <w:rPr>
          <w:rStyle w:val="p"/>
        </w:rPr>
        <w:t>[</w:t>
      </w:r>
      <w:r>
        <w:rPr>
          <w:rStyle w:val="s2"/>
        </w:rPr>
        <w:t>"3372"</w:t>
      </w:r>
      <w:r>
        <w:rPr>
          <w:rStyle w:val="p"/>
        </w:rPr>
        <w:t>,</w:t>
      </w:r>
      <w:r>
        <w:rPr>
          <w:rStyle w:val="w"/>
        </w:rPr>
        <w:t xml:space="preserve"> </w:t>
      </w:r>
      <w:r>
        <w:rPr>
          <w:rStyle w:val="s2"/>
        </w:rPr>
        <w:t>"8"</w:t>
      </w:r>
      <w:r>
        <w:rPr>
          <w:rStyle w:val="p"/>
        </w:rPr>
        <w:t>,</w:t>
      </w:r>
      <w:r>
        <w:rPr>
          <w:rStyle w:val="w"/>
        </w:rPr>
        <w:t xml:space="preserve"> </w:t>
      </w:r>
      <w:r>
        <w:rPr>
          <w:rStyle w:val="s2"/>
        </w:rPr>
        <w:t>"3"</w:t>
      </w:r>
      <w:r>
        <w:rPr>
          <w:rStyle w:val="p"/>
        </w:rPr>
        <w:t>,</w:t>
      </w:r>
      <w:r>
        <w:rPr>
          <w:rStyle w:val="w"/>
        </w:rPr>
        <w:t xml:space="preserve"> </w:t>
      </w:r>
      <w:r>
        <w:rPr>
          <w:rStyle w:val="s2"/>
        </w:rPr>
        <w:t>"4"</w:t>
      </w:r>
      <w:r>
        <w:rPr>
          <w:rStyle w:val="p"/>
        </w:rPr>
        <w:t>]</w:t>
      </w:r>
    </w:p>
    <w:p w:rsidR="00000000" w:rsidRDefault="00000000">
      <w:pPr>
        <w:pStyle w:val="HTML0"/>
        <w:divId w:val="1759517275"/>
        <w:rPr>
          <w:rStyle w:val="w"/>
        </w:rPr>
      </w:pPr>
      <w:r>
        <w:rPr>
          <w:rStyle w:val="w"/>
        </w:rPr>
        <w:t xml:space="preserve">    </w:t>
      </w:r>
      <w:r>
        <w:rPr>
          <w:rStyle w:val="p"/>
        </w:rPr>
        <w:t>]</w:t>
      </w:r>
    </w:p>
    <w:p w:rsidR="00000000" w:rsidRDefault="00000000">
      <w:pPr>
        <w:pStyle w:val="HTML0"/>
        <w:divId w:val="1759517275"/>
        <w:rPr>
          <w:rStyle w:val="w"/>
        </w:rPr>
      </w:pPr>
      <w:r>
        <w:rPr>
          <w:rStyle w:val="p"/>
        </w:rPr>
        <w:t>}</w:t>
      </w:r>
    </w:p>
    <w:p w:rsidR="00000000" w:rsidRDefault="00000000">
      <w:pPr>
        <w:pStyle w:val="HTML0"/>
        <w:divId w:val="540946984"/>
        <w:rPr>
          <w:rStyle w:val="HTML"/>
        </w:rPr>
      </w:pPr>
      <w:r>
        <w:rPr>
          <w:rStyle w:val="HTML"/>
        </w:rPr>
        <w:t>Check string:</w:t>
      </w:r>
    </w:p>
    <w:p w:rsidR="00000000" w:rsidRDefault="00000000">
      <w:pPr>
        <w:pStyle w:val="HTML0"/>
        <w:divId w:val="540946984"/>
        <w:rPr>
          <w:rStyle w:val="HTML"/>
        </w:rPr>
      </w:pPr>
      <w:r>
        <w:rPr>
          <w:rStyle w:val="HTML"/>
        </w:rPr>
        <w:t>"3366.1:7:3366.8:9:3368:8:3372:8"</w:t>
      </w:r>
    </w:p>
    <w:p w:rsidR="00000000" w:rsidRDefault="00000000">
      <w:pPr>
        <w:numPr>
          <w:ilvl w:val="0"/>
          <w:numId w:val="40"/>
        </w:numPr>
        <w:spacing w:before="100" w:beforeAutospacing="1" w:after="100" w:afterAutospacing="1"/>
        <w:divId w:val="175387555"/>
      </w:pPr>
      <w:r>
        <w:t xml:space="preserve">When the bid and ask depth data exceeds 25 levels, each of them will intercept 25 levels of data, and the string to be checked is queued in a way that the bid and ask depth data are alternately arranged. </w:t>
      </w:r>
      <w:r>
        <w:br/>
        <w:t xml:space="preserve">Such as: </w:t>
      </w:r>
      <w:r>
        <w:rPr>
          <w:rStyle w:val="HTML"/>
        </w:rPr>
        <w:t>bid[price:size]</w:t>
      </w:r>
      <w:r>
        <w:t>:</w:t>
      </w:r>
      <w:r>
        <w:rPr>
          <w:rStyle w:val="HTML"/>
        </w:rPr>
        <w:t>ask[price:size]</w:t>
      </w:r>
      <w:r>
        <w:t>:</w:t>
      </w:r>
      <w:r>
        <w:rPr>
          <w:rStyle w:val="HTML"/>
        </w:rPr>
        <w:t>bid[price:size]</w:t>
      </w:r>
      <w:r>
        <w:t>:</w:t>
      </w:r>
      <w:r>
        <w:rPr>
          <w:rStyle w:val="HTML"/>
        </w:rPr>
        <w:t>ask[price:size]</w:t>
      </w:r>
      <w:r>
        <w:t>...</w:t>
      </w:r>
    </w:p>
    <w:p w:rsidR="00000000" w:rsidRDefault="00000000">
      <w:pPr>
        <w:numPr>
          <w:ilvl w:val="0"/>
          <w:numId w:val="40"/>
        </w:numPr>
        <w:spacing w:before="100" w:beforeAutospacing="1" w:after="100" w:afterAutospacing="1"/>
        <w:divId w:val="175387555"/>
      </w:pPr>
      <w:r>
        <w:t>When the bid or ask depth data is less than 25 levels, the missing depth data will be ignored.</w:t>
      </w:r>
      <w:r>
        <w:br/>
        <w:t xml:space="preserve">Such as: </w:t>
      </w:r>
      <w:r>
        <w:rPr>
          <w:rStyle w:val="HTML"/>
        </w:rPr>
        <w:t>bid[price:size]</w:t>
      </w:r>
      <w:r>
        <w:t>:</w:t>
      </w:r>
      <w:r>
        <w:rPr>
          <w:rStyle w:val="HTML"/>
        </w:rPr>
        <w:t>ask[price:size]</w:t>
      </w:r>
      <w:r>
        <w:t>:</w:t>
      </w:r>
      <w:r>
        <w:rPr>
          <w:rStyle w:val="HTML"/>
        </w:rPr>
        <w:t>asks[price:size]</w:t>
      </w:r>
      <w:r>
        <w:t>:</w:t>
      </w:r>
      <w:r>
        <w:rPr>
          <w:rStyle w:val="HTML"/>
        </w:rPr>
        <w:t>asks[price:size]</w:t>
      </w:r>
      <w:r>
        <w:t>...</w:t>
      </w:r>
    </w:p>
    <w:p w:rsidR="00000000" w:rsidRDefault="00000000">
      <w:pPr>
        <w:pStyle w:val="a5"/>
        <w:ind w:left="720" w:right="720"/>
        <w:divId w:val="761873757"/>
      </w:pPr>
      <w:r>
        <w:t>Push Data Example of bbo-tbt channel</w:t>
      </w:r>
    </w:p>
    <w:p w:rsidR="00000000" w:rsidRDefault="00000000">
      <w:pPr>
        <w:pStyle w:val="HTML0"/>
        <w:divId w:val="769393733"/>
        <w:rPr>
          <w:rStyle w:val="w"/>
        </w:rPr>
      </w:pPr>
      <w:r>
        <w:rPr>
          <w:rStyle w:val="p"/>
        </w:rPr>
        <w:t>{</w:t>
      </w:r>
    </w:p>
    <w:p w:rsidR="00000000" w:rsidRDefault="00000000">
      <w:pPr>
        <w:pStyle w:val="HTML0"/>
        <w:divId w:val="769393733"/>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769393733"/>
        <w:rPr>
          <w:rStyle w:val="w"/>
        </w:rPr>
      </w:pPr>
      <w:r>
        <w:rPr>
          <w:rStyle w:val="w"/>
        </w:rPr>
        <w:t xml:space="preserve">    </w:t>
      </w:r>
      <w:r>
        <w:rPr>
          <w:rStyle w:val="nl"/>
        </w:rPr>
        <w:t>"channel"</w:t>
      </w:r>
      <w:r>
        <w:rPr>
          <w:rStyle w:val="p"/>
        </w:rPr>
        <w:t>:</w:t>
      </w:r>
      <w:r>
        <w:rPr>
          <w:rStyle w:val="w"/>
        </w:rPr>
        <w:t xml:space="preserve"> </w:t>
      </w:r>
      <w:r>
        <w:rPr>
          <w:rStyle w:val="s2"/>
        </w:rPr>
        <w:t>"bbo-tbt"</w:t>
      </w:r>
      <w:r>
        <w:rPr>
          <w:rStyle w:val="p"/>
        </w:rPr>
        <w:t>,</w:t>
      </w:r>
    </w:p>
    <w:p w:rsidR="00000000" w:rsidRDefault="00000000">
      <w:pPr>
        <w:pStyle w:val="HTML0"/>
        <w:divId w:val="769393733"/>
        <w:rPr>
          <w:rStyle w:val="w"/>
        </w:rPr>
      </w:pPr>
      <w:r>
        <w:rPr>
          <w:rStyle w:val="w"/>
        </w:rPr>
        <w:t xml:space="preserve">    </w:t>
      </w:r>
      <w:r>
        <w:rPr>
          <w:rStyle w:val="nl"/>
        </w:rPr>
        <w:t>"instId"</w:t>
      </w:r>
      <w:r>
        <w:rPr>
          <w:rStyle w:val="p"/>
        </w:rPr>
        <w:t>:</w:t>
      </w:r>
      <w:r>
        <w:rPr>
          <w:rStyle w:val="w"/>
        </w:rPr>
        <w:t xml:space="preserve"> </w:t>
      </w:r>
      <w:r>
        <w:rPr>
          <w:rStyle w:val="s2"/>
        </w:rPr>
        <w:t>"BCH-USDT-SWAP"</w:t>
      </w:r>
    </w:p>
    <w:p w:rsidR="00000000" w:rsidRDefault="00000000">
      <w:pPr>
        <w:pStyle w:val="HTML0"/>
        <w:divId w:val="769393733"/>
        <w:rPr>
          <w:rStyle w:val="w"/>
        </w:rPr>
      </w:pPr>
      <w:r>
        <w:rPr>
          <w:rStyle w:val="w"/>
        </w:rPr>
        <w:t xml:space="preserve">  </w:t>
      </w:r>
      <w:r>
        <w:rPr>
          <w:rStyle w:val="p"/>
        </w:rPr>
        <w:t>},</w:t>
      </w:r>
    </w:p>
    <w:p w:rsidR="00000000" w:rsidRDefault="00000000">
      <w:pPr>
        <w:pStyle w:val="HTML0"/>
        <w:divId w:val="769393733"/>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769393733"/>
        <w:rPr>
          <w:rStyle w:val="w"/>
        </w:rPr>
      </w:pPr>
      <w:r>
        <w:rPr>
          <w:rStyle w:val="w"/>
        </w:rPr>
        <w:t xml:space="preserve">    </w:t>
      </w:r>
      <w:r>
        <w:rPr>
          <w:rStyle w:val="p"/>
        </w:rPr>
        <w:t>{</w:t>
      </w:r>
    </w:p>
    <w:p w:rsidR="00000000" w:rsidRDefault="00000000">
      <w:pPr>
        <w:pStyle w:val="HTML0"/>
        <w:divId w:val="769393733"/>
        <w:rPr>
          <w:rStyle w:val="w"/>
        </w:rPr>
      </w:pPr>
      <w:r>
        <w:rPr>
          <w:rStyle w:val="w"/>
        </w:rPr>
        <w:t xml:space="preserve">      </w:t>
      </w:r>
      <w:r>
        <w:rPr>
          <w:rStyle w:val="nl"/>
        </w:rPr>
        <w:t>"asks"</w:t>
      </w:r>
      <w:r>
        <w:rPr>
          <w:rStyle w:val="p"/>
        </w:rPr>
        <w:t>:</w:t>
      </w:r>
      <w:r>
        <w:rPr>
          <w:rStyle w:val="w"/>
        </w:rPr>
        <w:t xml:space="preserve"> </w:t>
      </w:r>
      <w:r>
        <w:rPr>
          <w:rStyle w:val="p"/>
        </w:rPr>
        <w:t>[</w:t>
      </w:r>
    </w:p>
    <w:p w:rsidR="00000000" w:rsidRDefault="00000000">
      <w:pPr>
        <w:pStyle w:val="HTML0"/>
        <w:divId w:val="769393733"/>
        <w:rPr>
          <w:rStyle w:val="w"/>
        </w:rPr>
      </w:pPr>
      <w:r>
        <w:rPr>
          <w:rStyle w:val="w"/>
        </w:rPr>
        <w:t xml:space="preserve">        </w:t>
      </w:r>
      <w:r>
        <w:rPr>
          <w:rStyle w:val="p"/>
        </w:rPr>
        <w:t>[</w:t>
      </w:r>
    </w:p>
    <w:p w:rsidR="00000000" w:rsidRDefault="00000000">
      <w:pPr>
        <w:pStyle w:val="HTML0"/>
        <w:divId w:val="769393733"/>
        <w:rPr>
          <w:rStyle w:val="w"/>
        </w:rPr>
      </w:pPr>
      <w:r>
        <w:rPr>
          <w:rStyle w:val="w"/>
        </w:rPr>
        <w:t xml:space="preserve">          </w:t>
      </w:r>
      <w:r>
        <w:rPr>
          <w:rStyle w:val="s2"/>
        </w:rPr>
        <w:t>"111.06"</w:t>
      </w:r>
      <w:r>
        <w:rPr>
          <w:rStyle w:val="p"/>
        </w:rPr>
        <w:t>,</w:t>
      </w:r>
      <w:r>
        <w:rPr>
          <w:rStyle w:val="s2"/>
        </w:rPr>
        <w:t>"55154"</w:t>
      </w:r>
      <w:r>
        <w:rPr>
          <w:rStyle w:val="p"/>
        </w:rPr>
        <w:t>,</w:t>
      </w:r>
      <w:r>
        <w:rPr>
          <w:rStyle w:val="s2"/>
        </w:rPr>
        <w:t>"0"</w:t>
      </w:r>
      <w:r>
        <w:rPr>
          <w:rStyle w:val="p"/>
        </w:rPr>
        <w:t>,</w:t>
      </w:r>
      <w:r>
        <w:rPr>
          <w:rStyle w:val="s2"/>
        </w:rPr>
        <w:t>"2"</w:t>
      </w:r>
    </w:p>
    <w:p w:rsidR="00000000" w:rsidRDefault="00000000">
      <w:pPr>
        <w:pStyle w:val="HTML0"/>
        <w:divId w:val="769393733"/>
        <w:rPr>
          <w:rStyle w:val="w"/>
        </w:rPr>
      </w:pPr>
      <w:r>
        <w:rPr>
          <w:rStyle w:val="w"/>
        </w:rPr>
        <w:t xml:space="preserve">        </w:t>
      </w:r>
      <w:r>
        <w:rPr>
          <w:rStyle w:val="p"/>
        </w:rPr>
        <w:t>]</w:t>
      </w:r>
    </w:p>
    <w:p w:rsidR="00000000" w:rsidRDefault="00000000">
      <w:pPr>
        <w:pStyle w:val="HTML0"/>
        <w:divId w:val="769393733"/>
        <w:rPr>
          <w:rStyle w:val="w"/>
        </w:rPr>
      </w:pPr>
      <w:r>
        <w:rPr>
          <w:rStyle w:val="w"/>
        </w:rPr>
        <w:t xml:space="preserve">      </w:t>
      </w:r>
      <w:r>
        <w:rPr>
          <w:rStyle w:val="p"/>
        </w:rPr>
        <w:t>],</w:t>
      </w:r>
    </w:p>
    <w:p w:rsidR="00000000" w:rsidRDefault="00000000">
      <w:pPr>
        <w:pStyle w:val="HTML0"/>
        <w:divId w:val="769393733"/>
        <w:rPr>
          <w:rStyle w:val="w"/>
        </w:rPr>
      </w:pPr>
      <w:r>
        <w:rPr>
          <w:rStyle w:val="w"/>
        </w:rPr>
        <w:t xml:space="preserve">      </w:t>
      </w:r>
      <w:r>
        <w:rPr>
          <w:rStyle w:val="nl"/>
        </w:rPr>
        <w:t>"bids"</w:t>
      </w:r>
      <w:r>
        <w:rPr>
          <w:rStyle w:val="p"/>
        </w:rPr>
        <w:t>:</w:t>
      </w:r>
      <w:r>
        <w:rPr>
          <w:rStyle w:val="w"/>
        </w:rPr>
        <w:t xml:space="preserve"> </w:t>
      </w:r>
      <w:r>
        <w:rPr>
          <w:rStyle w:val="p"/>
        </w:rPr>
        <w:t>[</w:t>
      </w:r>
    </w:p>
    <w:p w:rsidR="00000000" w:rsidRDefault="00000000">
      <w:pPr>
        <w:pStyle w:val="HTML0"/>
        <w:divId w:val="769393733"/>
        <w:rPr>
          <w:rStyle w:val="w"/>
        </w:rPr>
      </w:pPr>
      <w:r>
        <w:rPr>
          <w:rStyle w:val="w"/>
        </w:rPr>
        <w:t xml:space="preserve">        </w:t>
      </w:r>
      <w:r>
        <w:rPr>
          <w:rStyle w:val="p"/>
        </w:rPr>
        <w:t>[</w:t>
      </w:r>
    </w:p>
    <w:p w:rsidR="00000000" w:rsidRDefault="00000000">
      <w:pPr>
        <w:pStyle w:val="HTML0"/>
        <w:divId w:val="769393733"/>
        <w:rPr>
          <w:rStyle w:val="w"/>
        </w:rPr>
      </w:pPr>
      <w:r>
        <w:rPr>
          <w:rStyle w:val="w"/>
        </w:rPr>
        <w:t xml:space="preserve">          </w:t>
      </w:r>
      <w:r>
        <w:rPr>
          <w:rStyle w:val="s2"/>
        </w:rPr>
        <w:t>"111.05"</w:t>
      </w:r>
      <w:r>
        <w:rPr>
          <w:rStyle w:val="p"/>
        </w:rPr>
        <w:t>,</w:t>
      </w:r>
      <w:r>
        <w:rPr>
          <w:rStyle w:val="s2"/>
        </w:rPr>
        <w:t>"57745"</w:t>
      </w:r>
      <w:r>
        <w:rPr>
          <w:rStyle w:val="p"/>
        </w:rPr>
        <w:t>,</w:t>
      </w:r>
      <w:r>
        <w:rPr>
          <w:rStyle w:val="s2"/>
        </w:rPr>
        <w:t>"0"</w:t>
      </w:r>
      <w:r>
        <w:rPr>
          <w:rStyle w:val="p"/>
        </w:rPr>
        <w:t>,</w:t>
      </w:r>
      <w:r>
        <w:rPr>
          <w:rStyle w:val="s2"/>
        </w:rPr>
        <w:t>"2"</w:t>
      </w:r>
    </w:p>
    <w:p w:rsidR="00000000" w:rsidRDefault="00000000">
      <w:pPr>
        <w:pStyle w:val="HTML0"/>
        <w:divId w:val="769393733"/>
        <w:rPr>
          <w:rStyle w:val="w"/>
        </w:rPr>
      </w:pPr>
      <w:r>
        <w:rPr>
          <w:rStyle w:val="w"/>
        </w:rPr>
        <w:t xml:space="preserve">        </w:t>
      </w:r>
      <w:r>
        <w:rPr>
          <w:rStyle w:val="p"/>
        </w:rPr>
        <w:t>]</w:t>
      </w:r>
    </w:p>
    <w:p w:rsidR="00000000" w:rsidRDefault="00000000">
      <w:pPr>
        <w:pStyle w:val="HTML0"/>
        <w:divId w:val="769393733"/>
        <w:rPr>
          <w:rStyle w:val="w"/>
        </w:rPr>
      </w:pPr>
      <w:r>
        <w:rPr>
          <w:rStyle w:val="w"/>
        </w:rPr>
        <w:t xml:space="preserve">      </w:t>
      </w:r>
      <w:r>
        <w:rPr>
          <w:rStyle w:val="p"/>
        </w:rPr>
        <w:t>],</w:t>
      </w:r>
    </w:p>
    <w:p w:rsidR="00000000" w:rsidRDefault="00000000">
      <w:pPr>
        <w:pStyle w:val="HTML0"/>
        <w:divId w:val="769393733"/>
        <w:rPr>
          <w:rStyle w:val="w"/>
        </w:rPr>
      </w:pPr>
      <w:r>
        <w:rPr>
          <w:rStyle w:val="w"/>
        </w:rPr>
        <w:t xml:space="preserve">      </w:t>
      </w:r>
      <w:r>
        <w:rPr>
          <w:rStyle w:val="nl"/>
        </w:rPr>
        <w:t>"ts"</w:t>
      </w:r>
      <w:r>
        <w:rPr>
          <w:rStyle w:val="p"/>
        </w:rPr>
        <w:t>:</w:t>
      </w:r>
      <w:r>
        <w:rPr>
          <w:rStyle w:val="w"/>
        </w:rPr>
        <w:t xml:space="preserve"> </w:t>
      </w:r>
      <w:r>
        <w:rPr>
          <w:rStyle w:val="s2"/>
        </w:rPr>
        <w:t>"1670324386802"</w:t>
      </w:r>
      <w:r>
        <w:rPr>
          <w:rStyle w:val="p"/>
        </w:rPr>
        <w:t>,</w:t>
      </w:r>
    </w:p>
    <w:p w:rsidR="00000000" w:rsidRDefault="00000000">
      <w:pPr>
        <w:pStyle w:val="HTML0"/>
        <w:divId w:val="769393733"/>
        <w:rPr>
          <w:rStyle w:val="w"/>
        </w:rPr>
      </w:pPr>
      <w:r>
        <w:rPr>
          <w:rStyle w:val="w"/>
        </w:rPr>
        <w:t xml:space="preserve">      </w:t>
      </w:r>
      <w:r>
        <w:rPr>
          <w:rStyle w:val="nl"/>
        </w:rPr>
        <w:t>"seqId"</w:t>
      </w:r>
      <w:r>
        <w:rPr>
          <w:rStyle w:val="p"/>
        </w:rPr>
        <w:t>:</w:t>
      </w:r>
      <w:r>
        <w:rPr>
          <w:rStyle w:val="w"/>
        </w:rPr>
        <w:t xml:space="preserve"> </w:t>
      </w:r>
      <w:r>
        <w:rPr>
          <w:rStyle w:val="mi"/>
        </w:rPr>
        <w:t>363996337</w:t>
      </w:r>
    </w:p>
    <w:p w:rsidR="00000000" w:rsidRDefault="00000000">
      <w:pPr>
        <w:pStyle w:val="HTML0"/>
        <w:divId w:val="769393733"/>
        <w:rPr>
          <w:rStyle w:val="w"/>
        </w:rPr>
      </w:pPr>
      <w:r>
        <w:rPr>
          <w:rStyle w:val="w"/>
        </w:rPr>
        <w:t xml:space="preserve">    </w:t>
      </w:r>
      <w:r>
        <w:rPr>
          <w:rStyle w:val="p"/>
        </w:rPr>
        <w:t>}</w:t>
      </w:r>
    </w:p>
    <w:p w:rsidR="00000000" w:rsidRDefault="00000000">
      <w:pPr>
        <w:pStyle w:val="HTML0"/>
        <w:divId w:val="769393733"/>
        <w:rPr>
          <w:rStyle w:val="w"/>
        </w:rPr>
      </w:pPr>
      <w:r>
        <w:rPr>
          <w:rStyle w:val="w"/>
        </w:rPr>
        <w:t xml:space="preserve">  </w:t>
      </w:r>
      <w:r>
        <w:rPr>
          <w:rStyle w:val="p"/>
        </w:rPr>
        <w:t>]</w:t>
      </w:r>
    </w:p>
    <w:p w:rsidR="00000000" w:rsidRDefault="00000000">
      <w:pPr>
        <w:pStyle w:val="HTML0"/>
        <w:divId w:val="769393733"/>
        <w:rPr>
          <w:rStyle w:val="w"/>
        </w:rPr>
      </w:pPr>
      <w:r>
        <w:rPr>
          <w:rStyle w:val="p"/>
        </w:rPr>
        <w:t>}</w:t>
      </w:r>
    </w:p>
    <w:p w:rsidR="00000000" w:rsidRDefault="00000000">
      <w:pPr>
        <w:pStyle w:val="a5"/>
        <w:ind w:left="720" w:right="720"/>
        <w:divId w:val="1328627926"/>
      </w:pPr>
      <w:r>
        <w:t>Push Data Example of books5 channel</w:t>
      </w:r>
    </w:p>
    <w:p w:rsidR="00000000" w:rsidRDefault="00000000">
      <w:pPr>
        <w:pStyle w:val="HTML0"/>
        <w:divId w:val="1593707799"/>
        <w:rPr>
          <w:rStyle w:val="w"/>
        </w:rPr>
      </w:pPr>
      <w:r>
        <w:rPr>
          <w:rStyle w:val="p"/>
        </w:rPr>
        <w:t>{</w:t>
      </w:r>
    </w:p>
    <w:p w:rsidR="00000000" w:rsidRDefault="00000000">
      <w:pPr>
        <w:pStyle w:val="HTML0"/>
        <w:divId w:val="1593707799"/>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593707799"/>
        <w:rPr>
          <w:rStyle w:val="w"/>
        </w:rPr>
      </w:pPr>
      <w:r>
        <w:rPr>
          <w:rStyle w:val="w"/>
        </w:rPr>
        <w:t xml:space="preserve">    </w:t>
      </w:r>
      <w:r>
        <w:rPr>
          <w:rStyle w:val="nl"/>
        </w:rPr>
        <w:t>"channel"</w:t>
      </w:r>
      <w:r>
        <w:rPr>
          <w:rStyle w:val="p"/>
        </w:rPr>
        <w:t>:</w:t>
      </w:r>
      <w:r>
        <w:rPr>
          <w:rStyle w:val="w"/>
        </w:rPr>
        <w:t xml:space="preserve"> </w:t>
      </w:r>
      <w:r>
        <w:rPr>
          <w:rStyle w:val="s2"/>
        </w:rPr>
        <w:t>"books5"</w:t>
      </w:r>
      <w:r>
        <w:rPr>
          <w:rStyle w:val="p"/>
        </w:rPr>
        <w:t>,</w:t>
      </w:r>
    </w:p>
    <w:p w:rsidR="00000000" w:rsidRDefault="00000000">
      <w:pPr>
        <w:pStyle w:val="HTML0"/>
        <w:divId w:val="1593707799"/>
        <w:rPr>
          <w:rStyle w:val="w"/>
        </w:rPr>
      </w:pPr>
      <w:r>
        <w:rPr>
          <w:rStyle w:val="w"/>
        </w:rPr>
        <w:t xml:space="preserve">    </w:t>
      </w:r>
      <w:r>
        <w:rPr>
          <w:rStyle w:val="nl"/>
        </w:rPr>
        <w:t>"instId"</w:t>
      </w:r>
      <w:r>
        <w:rPr>
          <w:rStyle w:val="p"/>
        </w:rPr>
        <w:t>:</w:t>
      </w:r>
      <w:r>
        <w:rPr>
          <w:rStyle w:val="w"/>
        </w:rPr>
        <w:t xml:space="preserve"> </w:t>
      </w:r>
      <w:r>
        <w:rPr>
          <w:rStyle w:val="s2"/>
        </w:rPr>
        <w:t>"BCH-USDT-SWAP"</w:t>
      </w:r>
    </w:p>
    <w:p w:rsidR="00000000" w:rsidRDefault="00000000">
      <w:pPr>
        <w:pStyle w:val="HTML0"/>
        <w:divId w:val="1593707799"/>
        <w:rPr>
          <w:rStyle w:val="w"/>
        </w:rPr>
      </w:pPr>
      <w:r>
        <w:rPr>
          <w:rStyle w:val="w"/>
        </w:rPr>
        <w:t xml:space="preserve">  </w:t>
      </w:r>
      <w:r>
        <w:rPr>
          <w:rStyle w:val="p"/>
        </w:rPr>
        <w:t>},</w:t>
      </w:r>
    </w:p>
    <w:p w:rsidR="00000000" w:rsidRDefault="00000000">
      <w:pPr>
        <w:pStyle w:val="HTML0"/>
        <w:divId w:val="1593707799"/>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593707799"/>
        <w:rPr>
          <w:rStyle w:val="w"/>
        </w:rPr>
      </w:pPr>
      <w:r>
        <w:rPr>
          <w:rStyle w:val="w"/>
        </w:rPr>
        <w:t xml:space="preserve">    </w:t>
      </w:r>
      <w:r>
        <w:rPr>
          <w:rStyle w:val="p"/>
        </w:rPr>
        <w:t>{</w:t>
      </w:r>
    </w:p>
    <w:p w:rsidR="00000000" w:rsidRDefault="00000000">
      <w:pPr>
        <w:pStyle w:val="HTML0"/>
        <w:divId w:val="1593707799"/>
        <w:rPr>
          <w:rStyle w:val="w"/>
        </w:rPr>
      </w:pPr>
      <w:r>
        <w:rPr>
          <w:rStyle w:val="w"/>
        </w:rPr>
        <w:t xml:space="preserve">      </w:t>
      </w:r>
      <w:r>
        <w:rPr>
          <w:rStyle w:val="nl"/>
        </w:rPr>
        <w:t>"asks"</w:t>
      </w:r>
      <w:r>
        <w:rPr>
          <w:rStyle w:val="p"/>
        </w:rPr>
        <w:t>:</w:t>
      </w:r>
      <w:r>
        <w:rPr>
          <w:rStyle w:val="w"/>
        </w:rPr>
        <w:t xml:space="preserve"> </w:t>
      </w:r>
      <w:r>
        <w:rPr>
          <w:rStyle w:val="p"/>
        </w:rPr>
        <w:t>[</w:t>
      </w:r>
    </w:p>
    <w:p w:rsidR="00000000" w:rsidRDefault="00000000">
      <w:pPr>
        <w:pStyle w:val="HTML0"/>
        <w:divId w:val="1593707799"/>
        <w:rPr>
          <w:rStyle w:val="w"/>
        </w:rPr>
      </w:pPr>
      <w:r>
        <w:rPr>
          <w:rStyle w:val="w"/>
        </w:rPr>
        <w:t xml:space="preserve">        </w:t>
      </w:r>
      <w:r>
        <w:rPr>
          <w:rStyle w:val="p"/>
        </w:rPr>
        <w:t>[</w:t>
      </w:r>
      <w:r>
        <w:rPr>
          <w:rStyle w:val="s2"/>
        </w:rPr>
        <w:t>"111.06"</w:t>
      </w:r>
      <w:r>
        <w:rPr>
          <w:rStyle w:val="p"/>
        </w:rPr>
        <w:t>,</w:t>
      </w:r>
      <w:r>
        <w:rPr>
          <w:rStyle w:val="s2"/>
        </w:rPr>
        <w:t>"55154"</w:t>
      </w:r>
      <w:r>
        <w:rPr>
          <w:rStyle w:val="p"/>
        </w:rPr>
        <w:t>,</w:t>
      </w:r>
      <w:r>
        <w:rPr>
          <w:rStyle w:val="s2"/>
        </w:rPr>
        <w:t>"0"</w:t>
      </w:r>
      <w:r>
        <w:rPr>
          <w:rStyle w:val="p"/>
        </w:rPr>
        <w:t>,</w:t>
      </w:r>
      <w:r>
        <w:rPr>
          <w:rStyle w:val="s2"/>
        </w:rPr>
        <w:t>"2"</w:t>
      </w:r>
      <w:r>
        <w:rPr>
          <w:rStyle w:val="p"/>
        </w:rPr>
        <w:t>],</w:t>
      </w:r>
    </w:p>
    <w:p w:rsidR="00000000" w:rsidRDefault="00000000">
      <w:pPr>
        <w:pStyle w:val="HTML0"/>
        <w:divId w:val="1593707799"/>
        <w:rPr>
          <w:rStyle w:val="w"/>
        </w:rPr>
      </w:pPr>
      <w:r>
        <w:rPr>
          <w:rStyle w:val="w"/>
        </w:rPr>
        <w:t xml:space="preserve">        </w:t>
      </w:r>
      <w:r>
        <w:rPr>
          <w:rStyle w:val="p"/>
        </w:rPr>
        <w:t>[</w:t>
      </w:r>
      <w:r>
        <w:rPr>
          <w:rStyle w:val="s2"/>
        </w:rPr>
        <w:t>"111.07"</w:t>
      </w:r>
      <w:r>
        <w:rPr>
          <w:rStyle w:val="p"/>
        </w:rPr>
        <w:t>,</w:t>
      </w:r>
      <w:r>
        <w:rPr>
          <w:rStyle w:val="s2"/>
        </w:rPr>
        <w:t>"53276"</w:t>
      </w:r>
      <w:r>
        <w:rPr>
          <w:rStyle w:val="p"/>
        </w:rPr>
        <w:t>,</w:t>
      </w:r>
      <w:r>
        <w:rPr>
          <w:rStyle w:val="s2"/>
        </w:rPr>
        <w:t>"0"</w:t>
      </w:r>
      <w:r>
        <w:rPr>
          <w:rStyle w:val="p"/>
        </w:rPr>
        <w:t>,</w:t>
      </w:r>
      <w:r>
        <w:rPr>
          <w:rStyle w:val="s2"/>
        </w:rPr>
        <w:t>"2"</w:t>
      </w:r>
      <w:r>
        <w:rPr>
          <w:rStyle w:val="p"/>
        </w:rPr>
        <w:t>],</w:t>
      </w:r>
    </w:p>
    <w:p w:rsidR="00000000" w:rsidRDefault="00000000">
      <w:pPr>
        <w:pStyle w:val="HTML0"/>
        <w:divId w:val="1593707799"/>
        <w:rPr>
          <w:rStyle w:val="w"/>
        </w:rPr>
      </w:pPr>
      <w:r>
        <w:rPr>
          <w:rStyle w:val="w"/>
        </w:rPr>
        <w:t xml:space="preserve">        </w:t>
      </w:r>
      <w:r>
        <w:rPr>
          <w:rStyle w:val="p"/>
        </w:rPr>
        <w:t>[</w:t>
      </w:r>
      <w:r>
        <w:rPr>
          <w:rStyle w:val="s2"/>
        </w:rPr>
        <w:t>"111.08"</w:t>
      </w:r>
      <w:r>
        <w:rPr>
          <w:rStyle w:val="p"/>
        </w:rPr>
        <w:t>,</w:t>
      </w:r>
      <w:r>
        <w:rPr>
          <w:rStyle w:val="s2"/>
        </w:rPr>
        <w:t>"72435"</w:t>
      </w:r>
      <w:r>
        <w:rPr>
          <w:rStyle w:val="p"/>
        </w:rPr>
        <w:t>,</w:t>
      </w:r>
      <w:r>
        <w:rPr>
          <w:rStyle w:val="s2"/>
        </w:rPr>
        <w:t>"0"</w:t>
      </w:r>
      <w:r>
        <w:rPr>
          <w:rStyle w:val="p"/>
        </w:rPr>
        <w:t>,</w:t>
      </w:r>
      <w:r>
        <w:rPr>
          <w:rStyle w:val="s2"/>
        </w:rPr>
        <w:t>"2"</w:t>
      </w:r>
      <w:r>
        <w:rPr>
          <w:rStyle w:val="p"/>
        </w:rPr>
        <w:t>],</w:t>
      </w:r>
    </w:p>
    <w:p w:rsidR="00000000" w:rsidRDefault="00000000">
      <w:pPr>
        <w:pStyle w:val="HTML0"/>
        <w:divId w:val="1593707799"/>
        <w:rPr>
          <w:rStyle w:val="w"/>
        </w:rPr>
      </w:pPr>
      <w:r>
        <w:rPr>
          <w:rStyle w:val="w"/>
        </w:rPr>
        <w:t xml:space="preserve">        </w:t>
      </w:r>
      <w:r>
        <w:rPr>
          <w:rStyle w:val="p"/>
        </w:rPr>
        <w:t>[</w:t>
      </w:r>
      <w:r>
        <w:rPr>
          <w:rStyle w:val="s2"/>
        </w:rPr>
        <w:t>"111.09"</w:t>
      </w:r>
      <w:r>
        <w:rPr>
          <w:rStyle w:val="p"/>
        </w:rPr>
        <w:t>,</w:t>
      </w:r>
      <w:r>
        <w:rPr>
          <w:rStyle w:val="s2"/>
        </w:rPr>
        <w:t>"70312"</w:t>
      </w:r>
      <w:r>
        <w:rPr>
          <w:rStyle w:val="p"/>
        </w:rPr>
        <w:t>,</w:t>
      </w:r>
      <w:r>
        <w:rPr>
          <w:rStyle w:val="s2"/>
        </w:rPr>
        <w:t>"0"</w:t>
      </w:r>
      <w:r>
        <w:rPr>
          <w:rStyle w:val="p"/>
        </w:rPr>
        <w:t>,</w:t>
      </w:r>
      <w:r>
        <w:rPr>
          <w:rStyle w:val="s2"/>
        </w:rPr>
        <w:t>"2"</w:t>
      </w:r>
      <w:r>
        <w:rPr>
          <w:rStyle w:val="p"/>
        </w:rPr>
        <w:t>],</w:t>
      </w:r>
    </w:p>
    <w:p w:rsidR="00000000" w:rsidRDefault="00000000">
      <w:pPr>
        <w:pStyle w:val="HTML0"/>
        <w:divId w:val="1593707799"/>
        <w:rPr>
          <w:rStyle w:val="w"/>
        </w:rPr>
      </w:pPr>
      <w:r>
        <w:rPr>
          <w:rStyle w:val="w"/>
        </w:rPr>
        <w:t xml:space="preserve">        </w:t>
      </w:r>
      <w:r>
        <w:rPr>
          <w:rStyle w:val="p"/>
        </w:rPr>
        <w:t>[</w:t>
      </w:r>
      <w:r>
        <w:rPr>
          <w:rStyle w:val="s2"/>
        </w:rPr>
        <w:t>"111.1"</w:t>
      </w:r>
      <w:r>
        <w:rPr>
          <w:rStyle w:val="p"/>
        </w:rPr>
        <w:t>,</w:t>
      </w:r>
      <w:r>
        <w:rPr>
          <w:rStyle w:val="s2"/>
        </w:rPr>
        <w:t>"67272"</w:t>
      </w:r>
      <w:r>
        <w:rPr>
          <w:rStyle w:val="p"/>
        </w:rPr>
        <w:t>,</w:t>
      </w:r>
      <w:r>
        <w:rPr>
          <w:rStyle w:val="s2"/>
        </w:rPr>
        <w:t>"0"</w:t>
      </w:r>
      <w:r>
        <w:rPr>
          <w:rStyle w:val="p"/>
        </w:rPr>
        <w:t>,</w:t>
      </w:r>
      <w:r>
        <w:rPr>
          <w:rStyle w:val="s2"/>
        </w:rPr>
        <w:t>"2"</w:t>
      </w:r>
      <w:r>
        <w:rPr>
          <w:rStyle w:val="p"/>
        </w:rPr>
        <w:t>]],</w:t>
      </w:r>
    </w:p>
    <w:p w:rsidR="00000000" w:rsidRDefault="00000000">
      <w:pPr>
        <w:pStyle w:val="HTML0"/>
        <w:divId w:val="1593707799"/>
        <w:rPr>
          <w:rStyle w:val="w"/>
        </w:rPr>
      </w:pPr>
      <w:r>
        <w:rPr>
          <w:rStyle w:val="w"/>
        </w:rPr>
        <w:t xml:space="preserve">      </w:t>
      </w:r>
      <w:r>
        <w:rPr>
          <w:rStyle w:val="nl"/>
        </w:rPr>
        <w:t>"bids"</w:t>
      </w:r>
      <w:r>
        <w:rPr>
          <w:rStyle w:val="p"/>
        </w:rPr>
        <w:t>:</w:t>
      </w:r>
      <w:r>
        <w:rPr>
          <w:rStyle w:val="w"/>
        </w:rPr>
        <w:t xml:space="preserve"> </w:t>
      </w:r>
      <w:r>
        <w:rPr>
          <w:rStyle w:val="p"/>
        </w:rPr>
        <w:t>[</w:t>
      </w:r>
    </w:p>
    <w:p w:rsidR="00000000" w:rsidRDefault="00000000">
      <w:pPr>
        <w:pStyle w:val="HTML0"/>
        <w:divId w:val="1593707799"/>
        <w:rPr>
          <w:rStyle w:val="w"/>
        </w:rPr>
      </w:pPr>
      <w:r>
        <w:rPr>
          <w:rStyle w:val="w"/>
        </w:rPr>
        <w:t xml:space="preserve">        </w:t>
      </w:r>
      <w:r>
        <w:rPr>
          <w:rStyle w:val="p"/>
        </w:rPr>
        <w:t>[</w:t>
      </w:r>
      <w:r>
        <w:rPr>
          <w:rStyle w:val="s2"/>
        </w:rPr>
        <w:t>"111.05"</w:t>
      </w:r>
      <w:r>
        <w:rPr>
          <w:rStyle w:val="p"/>
        </w:rPr>
        <w:t>,</w:t>
      </w:r>
      <w:r>
        <w:rPr>
          <w:rStyle w:val="s2"/>
        </w:rPr>
        <w:t>"57745"</w:t>
      </w:r>
      <w:r>
        <w:rPr>
          <w:rStyle w:val="p"/>
        </w:rPr>
        <w:t>,</w:t>
      </w:r>
      <w:r>
        <w:rPr>
          <w:rStyle w:val="s2"/>
        </w:rPr>
        <w:t>"0"</w:t>
      </w:r>
      <w:r>
        <w:rPr>
          <w:rStyle w:val="p"/>
        </w:rPr>
        <w:t>,</w:t>
      </w:r>
      <w:r>
        <w:rPr>
          <w:rStyle w:val="s2"/>
        </w:rPr>
        <w:t>"2"</w:t>
      </w:r>
      <w:r>
        <w:rPr>
          <w:rStyle w:val="p"/>
        </w:rPr>
        <w:t>],</w:t>
      </w:r>
    </w:p>
    <w:p w:rsidR="00000000" w:rsidRDefault="00000000">
      <w:pPr>
        <w:pStyle w:val="HTML0"/>
        <w:divId w:val="1593707799"/>
        <w:rPr>
          <w:rStyle w:val="w"/>
        </w:rPr>
      </w:pPr>
      <w:r>
        <w:rPr>
          <w:rStyle w:val="w"/>
        </w:rPr>
        <w:t xml:space="preserve">        </w:t>
      </w:r>
      <w:r>
        <w:rPr>
          <w:rStyle w:val="p"/>
        </w:rPr>
        <w:t>[</w:t>
      </w:r>
      <w:r>
        <w:rPr>
          <w:rStyle w:val="s2"/>
        </w:rPr>
        <w:t>"111.04"</w:t>
      </w:r>
      <w:r>
        <w:rPr>
          <w:rStyle w:val="p"/>
        </w:rPr>
        <w:t>,</w:t>
      </w:r>
      <w:r>
        <w:rPr>
          <w:rStyle w:val="s2"/>
        </w:rPr>
        <w:t>"57109"</w:t>
      </w:r>
      <w:r>
        <w:rPr>
          <w:rStyle w:val="p"/>
        </w:rPr>
        <w:t>,</w:t>
      </w:r>
      <w:r>
        <w:rPr>
          <w:rStyle w:val="s2"/>
        </w:rPr>
        <w:t>"0"</w:t>
      </w:r>
      <w:r>
        <w:rPr>
          <w:rStyle w:val="p"/>
        </w:rPr>
        <w:t>,</w:t>
      </w:r>
      <w:r>
        <w:rPr>
          <w:rStyle w:val="s2"/>
        </w:rPr>
        <w:t>"2"</w:t>
      </w:r>
      <w:r>
        <w:rPr>
          <w:rStyle w:val="p"/>
        </w:rPr>
        <w:t>],</w:t>
      </w:r>
    </w:p>
    <w:p w:rsidR="00000000" w:rsidRDefault="00000000">
      <w:pPr>
        <w:pStyle w:val="HTML0"/>
        <w:divId w:val="1593707799"/>
        <w:rPr>
          <w:rStyle w:val="w"/>
        </w:rPr>
      </w:pPr>
      <w:r>
        <w:rPr>
          <w:rStyle w:val="w"/>
        </w:rPr>
        <w:t xml:space="preserve">        </w:t>
      </w:r>
      <w:r>
        <w:rPr>
          <w:rStyle w:val="p"/>
        </w:rPr>
        <w:t>[</w:t>
      </w:r>
      <w:r>
        <w:rPr>
          <w:rStyle w:val="s2"/>
        </w:rPr>
        <w:t>"111.03"</w:t>
      </w:r>
      <w:r>
        <w:rPr>
          <w:rStyle w:val="p"/>
        </w:rPr>
        <w:t>,</w:t>
      </w:r>
      <w:r>
        <w:rPr>
          <w:rStyle w:val="s2"/>
        </w:rPr>
        <w:t>"69563"</w:t>
      </w:r>
      <w:r>
        <w:rPr>
          <w:rStyle w:val="p"/>
        </w:rPr>
        <w:t>,</w:t>
      </w:r>
      <w:r>
        <w:rPr>
          <w:rStyle w:val="s2"/>
        </w:rPr>
        <w:t>"0"</w:t>
      </w:r>
      <w:r>
        <w:rPr>
          <w:rStyle w:val="p"/>
        </w:rPr>
        <w:t>,</w:t>
      </w:r>
      <w:r>
        <w:rPr>
          <w:rStyle w:val="s2"/>
        </w:rPr>
        <w:t>"2"</w:t>
      </w:r>
      <w:r>
        <w:rPr>
          <w:rStyle w:val="p"/>
        </w:rPr>
        <w:t>],</w:t>
      </w:r>
    </w:p>
    <w:p w:rsidR="00000000" w:rsidRDefault="00000000">
      <w:pPr>
        <w:pStyle w:val="HTML0"/>
        <w:divId w:val="1593707799"/>
        <w:rPr>
          <w:rStyle w:val="w"/>
        </w:rPr>
      </w:pPr>
      <w:r>
        <w:rPr>
          <w:rStyle w:val="w"/>
        </w:rPr>
        <w:t xml:space="preserve">        </w:t>
      </w:r>
      <w:r>
        <w:rPr>
          <w:rStyle w:val="p"/>
        </w:rPr>
        <w:t>[</w:t>
      </w:r>
      <w:r>
        <w:rPr>
          <w:rStyle w:val="s2"/>
        </w:rPr>
        <w:t>"111.02"</w:t>
      </w:r>
      <w:r>
        <w:rPr>
          <w:rStyle w:val="p"/>
        </w:rPr>
        <w:t>,</w:t>
      </w:r>
      <w:r>
        <w:rPr>
          <w:rStyle w:val="s2"/>
        </w:rPr>
        <w:t>"71248"</w:t>
      </w:r>
      <w:r>
        <w:rPr>
          <w:rStyle w:val="p"/>
        </w:rPr>
        <w:t>,</w:t>
      </w:r>
      <w:r>
        <w:rPr>
          <w:rStyle w:val="s2"/>
        </w:rPr>
        <w:t>"0"</w:t>
      </w:r>
      <w:r>
        <w:rPr>
          <w:rStyle w:val="p"/>
        </w:rPr>
        <w:t>,</w:t>
      </w:r>
      <w:r>
        <w:rPr>
          <w:rStyle w:val="s2"/>
        </w:rPr>
        <w:t>"2"</w:t>
      </w:r>
      <w:r>
        <w:rPr>
          <w:rStyle w:val="p"/>
        </w:rPr>
        <w:t>],</w:t>
      </w:r>
    </w:p>
    <w:p w:rsidR="00000000" w:rsidRDefault="00000000">
      <w:pPr>
        <w:pStyle w:val="HTML0"/>
        <w:divId w:val="1593707799"/>
        <w:rPr>
          <w:rStyle w:val="w"/>
        </w:rPr>
      </w:pPr>
      <w:r>
        <w:rPr>
          <w:rStyle w:val="w"/>
        </w:rPr>
        <w:t xml:space="preserve">        </w:t>
      </w:r>
      <w:r>
        <w:rPr>
          <w:rStyle w:val="p"/>
        </w:rPr>
        <w:t>[</w:t>
      </w:r>
      <w:r>
        <w:rPr>
          <w:rStyle w:val="s2"/>
        </w:rPr>
        <w:t>"111.01"</w:t>
      </w:r>
      <w:r>
        <w:rPr>
          <w:rStyle w:val="p"/>
        </w:rPr>
        <w:t>,</w:t>
      </w:r>
      <w:r>
        <w:rPr>
          <w:rStyle w:val="s2"/>
        </w:rPr>
        <w:t>"65090"</w:t>
      </w:r>
      <w:r>
        <w:rPr>
          <w:rStyle w:val="p"/>
        </w:rPr>
        <w:t>,</w:t>
      </w:r>
      <w:r>
        <w:rPr>
          <w:rStyle w:val="s2"/>
        </w:rPr>
        <w:t>"0"</w:t>
      </w:r>
      <w:r>
        <w:rPr>
          <w:rStyle w:val="p"/>
        </w:rPr>
        <w:t>,</w:t>
      </w:r>
      <w:r>
        <w:rPr>
          <w:rStyle w:val="s2"/>
        </w:rPr>
        <w:t>"2"</w:t>
      </w:r>
      <w:r>
        <w:rPr>
          <w:rStyle w:val="p"/>
        </w:rPr>
        <w:t>]],</w:t>
      </w:r>
    </w:p>
    <w:p w:rsidR="00000000" w:rsidRDefault="00000000">
      <w:pPr>
        <w:pStyle w:val="HTML0"/>
        <w:divId w:val="1593707799"/>
        <w:rPr>
          <w:rStyle w:val="w"/>
        </w:rPr>
      </w:pPr>
      <w:r>
        <w:rPr>
          <w:rStyle w:val="w"/>
        </w:rPr>
        <w:t xml:space="preserve">      </w:t>
      </w:r>
      <w:r>
        <w:rPr>
          <w:rStyle w:val="nl"/>
        </w:rPr>
        <w:t>"instId"</w:t>
      </w:r>
      <w:r>
        <w:rPr>
          <w:rStyle w:val="p"/>
        </w:rPr>
        <w:t>:</w:t>
      </w:r>
      <w:r>
        <w:rPr>
          <w:rStyle w:val="w"/>
        </w:rPr>
        <w:t xml:space="preserve"> </w:t>
      </w:r>
      <w:r>
        <w:rPr>
          <w:rStyle w:val="s2"/>
        </w:rPr>
        <w:t>"BCH-USDT-SWAP"</w:t>
      </w:r>
      <w:r>
        <w:rPr>
          <w:rStyle w:val="p"/>
        </w:rPr>
        <w:t>,</w:t>
      </w:r>
    </w:p>
    <w:p w:rsidR="00000000" w:rsidRDefault="00000000">
      <w:pPr>
        <w:pStyle w:val="HTML0"/>
        <w:divId w:val="1593707799"/>
        <w:rPr>
          <w:rStyle w:val="w"/>
        </w:rPr>
      </w:pPr>
      <w:r>
        <w:rPr>
          <w:rStyle w:val="w"/>
        </w:rPr>
        <w:t xml:space="preserve">      </w:t>
      </w:r>
      <w:r>
        <w:rPr>
          <w:rStyle w:val="nl"/>
        </w:rPr>
        <w:t>"ts"</w:t>
      </w:r>
      <w:r>
        <w:rPr>
          <w:rStyle w:val="p"/>
        </w:rPr>
        <w:t>:</w:t>
      </w:r>
      <w:r>
        <w:rPr>
          <w:rStyle w:val="w"/>
        </w:rPr>
        <w:t xml:space="preserve"> </w:t>
      </w:r>
      <w:r>
        <w:rPr>
          <w:rStyle w:val="s2"/>
        </w:rPr>
        <w:t>"1670324386802"</w:t>
      </w:r>
      <w:r>
        <w:rPr>
          <w:rStyle w:val="p"/>
        </w:rPr>
        <w:t>,</w:t>
      </w:r>
    </w:p>
    <w:p w:rsidR="00000000" w:rsidRDefault="00000000">
      <w:pPr>
        <w:pStyle w:val="HTML0"/>
        <w:divId w:val="1593707799"/>
        <w:rPr>
          <w:rStyle w:val="w"/>
        </w:rPr>
      </w:pPr>
      <w:r>
        <w:rPr>
          <w:rStyle w:val="w"/>
        </w:rPr>
        <w:t xml:space="preserve">      </w:t>
      </w:r>
      <w:r>
        <w:rPr>
          <w:rStyle w:val="nl"/>
        </w:rPr>
        <w:t>"seqId"</w:t>
      </w:r>
      <w:r>
        <w:rPr>
          <w:rStyle w:val="p"/>
        </w:rPr>
        <w:t>:</w:t>
      </w:r>
      <w:r>
        <w:rPr>
          <w:rStyle w:val="w"/>
        </w:rPr>
        <w:t xml:space="preserve"> </w:t>
      </w:r>
      <w:r>
        <w:rPr>
          <w:rStyle w:val="mi"/>
        </w:rPr>
        <w:t>363996337</w:t>
      </w:r>
    </w:p>
    <w:p w:rsidR="00000000" w:rsidRDefault="00000000">
      <w:pPr>
        <w:pStyle w:val="HTML0"/>
        <w:divId w:val="1593707799"/>
        <w:rPr>
          <w:rStyle w:val="w"/>
        </w:rPr>
      </w:pPr>
      <w:r>
        <w:rPr>
          <w:rStyle w:val="w"/>
        </w:rPr>
        <w:t xml:space="preserve">    </w:t>
      </w:r>
      <w:r>
        <w:rPr>
          <w:rStyle w:val="p"/>
        </w:rPr>
        <w:t>}</w:t>
      </w:r>
    </w:p>
    <w:p w:rsidR="00000000" w:rsidRDefault="00000000">
      <w:pPr>
        <w:pStyle w:val="HTML0"/>
        <w:divId w:val="1593707799"/>
        <w:rPr>
          <w:rStyle w:val="w"/>
        </w:rPr>
      </w:pPr>
      <w:r>
        <w:rPr>
          <w:rStyle w:val="w"/>
        </w:rPr>
        <w:t xml:space="preserve">  </w:t>
      </w:r>
      <w:r>
        <w:rPr>
          <w:rStyle w:val="p"/>
        </w:rPr>
        <w:t>]</w:t>
      </w:r>
    </w:p>
    <w:p w:rsidR="00000000" w:rsidRDefault="00000000">
      <w:pPr>
        <w:pStyle w:val="HTML0"/>
        <w:divId w:val="1593707799"/>
        <w:rPr>
          <w:rStyle w:val="w"/>
        </w:rPr>
      </w:pPr>
      <w:r>
        <w:rPr>
          <w:rStyle w:val="p"/>
        </w:rPr>
        <w:t>}</w:t>
      </w:r>
    </w:p>
    <w:p w:rsidR="00000000" w:rsidRDefault="00000000">
      <w:pPr>
        <w:pStyle w:val="3"/>
        <w:divId w:val="175387555"/>
      </w:pPr>
      <w:r>
        <w:t>WS / Option trades channel</w:t>
      </w:r>
    </w:p>
    <w:p w:rsidR="00000000" w:rsidRDefault="00000000">
      <w:pPr>
        <w:pStyle w:val="a5"/>
        <w:divId w:val="175387555"/>
      </w:pPr>
      <w:r>
        <w:t>Retrieve the recent trades data. Data will be pushed whenever there is a trade. Every update contain only one trade.</w:t>
      </w:r>
    </w:p>
    <w:p w:rsidR="00000000" w:rsidRDefault="00000000">
      <w:pPr>
        <w:pStyle w:val="4"/>
        <w:divId w:val="175387555"/>
      </w:pPr>
      <w:r>
        <w:t>URL Path</w:t>
      </w:r>
    </w:p>
    <w:p w:rsidR="00000000" w:rsidRDefault="00000000">
      <w:pPr>
        <w:pStyle w:val="a5"/>
        <w:divId w:val="175387555"/>
      </w:pPr>
      <w:r>
        <w:t>/ws/v5/public</w:t>
      </w:r>
    </w:p>
    <w:p w:rsidR="00000000" w:rsidRDefault="00000000">
      <w:pPr>
        <w:pStyle w:val="a5"/>
        <w:ind w:left="720" w:right="720"/>
        <w:divId w:val="1174998651"/>
      </w:pPr>
      <w:r>
        <w:t>Request Example</w:t>
      </w:r>
    </w:p>
    <w:p w:rsidR="00000000" w:rsidRDefault="00000000">
      <w:pPr>
        <w:pStyle w:val="HTML0"/>
        <w:divId w:val="191765438"/>
        <w:rPr>
          <w:rStyle w:val="HTML"/>
        </w:rPr>
      </w:pPr>
      <w:r>
        <w:rPr>
          <w:rStyle w:val="o"/>
        </w:rPr>
        <w:t>{</w:t>
      </w:r>
    </w:p>
    <w:p w:rsidR="00000000" w:rsidRDefault="00000000">
      <w:pPr>
        <w:pStyle w:val="HTML0"/>
        <w:divId w:val="191765438"/>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191765438"/>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191765438"/>
        <w:rPr>
          <w:rStyle w:val="HTML"/>
        </w:rPr>
      </w:pPr>
      <w:r>
        <w:rPr>
          <w:rStyle w:val="HTML"/>
        </w:rPr>
        <w:t xml:space="preserve">        </w:t>
      </w:r>
      <w:r>
        <w:rPr>
          <w:rStyle w:val="s2"/>
        </w:rPr>
        <w:t>"channel"</w:t>
      </w:r>
      <w:r>
        <w:rPr>
          <w:rStyle w:val="HTML"/>
        </w:rPr>
        <w:t xml:space="preserve">: </w:t>
      </w:r>
      <w:r>
        <w:rPr>
          <w:rStyle w:val="s2"/>
        </w:rPr>
        <w:t>"option-trades"</w:t>
      </w:r>
      <w:r>
        <w:rPr>
          <w:rStyle w:val="HTML"/>
        </w:rPr>
        <w:t>,</w:t>
      </w:r>
    </w:p>
    <w:p w:rsidR="00000000" w:rsidRDefault="00000000">
      <w:pPr>
        <w:pStyle w:val="HTML0"/>
        <w:divId w:val="191765438"/>
        <w:rPr>
          <w:rStyle w:val="HTML"/>
        </w:rPr>
      </w:pPr>
      <w:r>
        <w:rPr>
          <w:rStyle w:val="HTML"/>
        </w:rPr>
        <w:t xml:space="preserve">        </w:t>
      </w:r>
      <w:r>
        <w:rPr>
          <w:rStyle w:val="s2"/>
        </w:rPr>
        <w:t>"instType"</w:t>
      </w:r>
      <w:r>
        <w:rPr>
          <w:rStyle w:val="HTML"/>
        </w:rPr>
        <w:t xml:space="preserve">: </w:t>
      </w:r>
      <w:r>
        <w:rPr>
          <w:rStyle w:val="s2"/>
        </w:rPr>
        <w:t>"OPTION"</w:t>
      </w:r>
      <w:r>
        <w:rPr>
          <w:rStyle w:val="HTML"/>
        </w:rPr>
        <w:t>,</w:t>
      </w:r>
    </w:p>
    <w:p w:rsidR="00000000" w:rsidRDefault="00000000">
      <w:pPr>
        <w:pStyle w:val="HTML0"/>
        <w:divId w:val="191765438"/>
        <w:rPr>
          <w:rStyle w:val="HTML"/>
        </w:rPr>
      </w:pPr>
      <w:r>
        <w:rPr>
          <w:rStyle w:val="HTML"/>
        </w:rPr>
        <w:t xml:space="preserve">        </w:t>
      </w:r>
      <w:r>
        <w:rPr>
          <w:rStyle w:val="s2"/>
        </w:rPr>
        <w:t>"instFamily"</w:t>
      </w:r>
      <w:r>
        <w:rPr>
          <w:rStyle w:val="HTML"/>
        </w:rPr>
        <w:t xml:space="preserve">: </w:t>
      </w:r>
      <w:r>
        <w:rPr>
          <w:rStyle w:val="s2"/>
        </w:rPr>
        <w:t>"BTC-USD"</w:t>
      </w:r>
    </w:p>
    <w:p w:rsidR="00000000" w:rsidRDefault="00000000">
      <w:pPr>
        <w:pStyle w:val="HTML0"/>
        <w:divId w:val="191765438"/>
        <w:rPr>
          <w:rStyle w:val="HTML"/>
        </w:rPr>
      </w:pPr>
      <w:r>
        <w:rPr>
          <w:rStyle w:val="HTML"/>
        </w:rPr>
        <w:t xml:space="preserve">    </w:t>
      </w:r>
      <w:r>
        <w:rPr>
          <w:rStyle w:val="o"/>
        </w:rPr>
        <w:t>}]</w:t>
      </w:r>
    </w:p>
    <w:p w:rsidR="00000000" w:rsidRDefault="00000000">
      <w:pPr>
        <w:pStyle w:val="HTML0"/>
        <w:divId w:val="191765438"/>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5"/>
        <w:gridCol w:w="780"/>
        <w:gridCol w:w="1380"/>
        <w:gridCol w:w="481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rPr>
                <w:rStyle w:val="HTML"/>
              </w:rPr>
              <w:t>subscribe</w:t>
            </w:r>
            <w:r>
              <w:t xml:space="preserve"> </w:t>
            </w:r>
            <w:r>
              <w:rPr>
                <w:rStyle w:val="HTML"/>
              </w:rPr>
              <w:t>unsubscribe</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subscribed channels</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option-trades</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Instrument type, </w:t>
            </w:r>
            <w:r>
              <w:rPr>
                <w:rStyle w:val="HTML"/>
              </w:rPr>
              <w:t>OPTION</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Instrument ID, e.g. BTC-USD-221230-4000-C, Either </w:t>
            </w:r>
            <w:r>
              <w:rPr>
                <w:rStyle w:val="HTML"/>
              </w:rPr>
              <w:t>instId</w:t>
            </w:r>
            <w:r>
              <w:t xml:space="preserve"> or </w:t>
            </w:r>
            <w:r>
              <w:rPr>
                <w:rStyle w:val="HTML"/>
              </w:rPr>
              <w:t>instFamily</w:t>
            </w:r>
            <w:r>
              <w:t xml:space="preserve"> is required. If both are passed, </w:t>
            </w:r>
            <w:r>
              <w:rPr>
                <w:rStyle w:val="HTML"/>
              </w:rPr>
              <w:t>instId</w:t>
            </w:r>
            <w:r>
              <w:t xml:space="preserve"> will be used.</w:t>
            </w:r>
          </w:p>
        </w:tc>
      </w:tr>
      <w:tr w:rsidR="00000000">
        <w:trPr>
          <w:divId w:val="175387555"/>
          <w:tblCellSpacing w:w="15" w:type="dxa"/>
        </w:trPr>
        <w:tc>
          <w:tcPr>
            <w:tcW w:w="0" w:type="auto"/>
            <w:vAlign w:val="center"/>
            <w:hideMark/>
          </w:tcPr>
          <w:p w:rsidR="00000000" w:rsidRDefault="00000000">
            <w:r>
              <w:t>&gt; instFamily</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Instrument family, e.g. BTC-USD</w:t>
            </w:r>
          </w:p>
        </w:tc>
      </w:tr>
    </w:tbl>
    <w:p w:rsidR="00000000" w:rsidRDefault="00000000">
      <w:pPr>
        <w:pStyle w:val="a5"/>
        <w:ind w:left="720" w:right="720"/>
        <w:divId w:val="757212131"/>
      </w:pPr>
      <w:r>
        <w:t>Successful Response Example</w:t>
      </w:r>
    </w:p>
    <w:p w:rsidR="00000000" w:rsidRDefault="00000000">
      <w:pPr>
        <w:pStyle w:val="HTML0"/>
        <w:divId w:val="1415128665"/>
        <w:rPr>
          <w:rStyle w:val="w"/>
        </w:rPr>
      </w:pPr>
      <w:r>
        <w:rPr>
          <w:rStyle w:val="p"/>
        </w:rPr>
        <w:t>{</w:t>
      </w:r>
    </w:p>
    <w:p w:rsidR="00000000" w:rsidRDefault="00000000">
      <w:pPr>
        <w:pStyle w:val="HTML0"/>
        <w:divId w:val="1415128665"/>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1415128665"/>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415128665"/>
        <w:rPr>
          <w:rStyle w:val="w"/>
        </w:rPr>
      </w:pPr>
      <w:r>
        <w:rPr>
          <w:rStyle w:val="w"/>
        </w:rPr>
        <w:t xml:space="preserve">        </w:t>
      </w:r>
      <w:r>
        <w:rPr>
          <w:rStyle w:val="nl"/>
        </w:rPr>
        <w:t>"channel"</w:t>
      </w:r>
      <w:r>
        <w:rPr>
          <w:rStyle w:val="p"/>
        </w:rPr>
        <w:t>:</w:t>
      </w:r>
      <w:r>
        <w:rPr>
          <w:rStyle w:val="w"/>
        </w:rPr>
        <w:t xml:space="preserve"> </w:t>
      </w:r>
      <w:r>
        <w:rPr>
          <w:rStyle w:val="s2"/>
        </w:rPr>
        <w:t>"option-trades"</w:t>
      </w:r>
      <w:r>
        <w:rPr>
          <w:rStyle w:val="p"/>
        </w:rPr>
        <w:t>,</w:t>
      </w:r>
    </w:p>
    <w:p w:rsidR="00000000" w:rsidRDefault="00000000">
      <w:pPr>
        <w:pStyle w:val="HTML0"/>
        <w:divId w:val="1415128665"/>
        <w:rPr>
          <w:rStyle w:val="w"/>
        </w:rPr>
      </w:pPr>
      <w:r>
        <w:rPr>
          <w:rStyle w:val="w"/>
        </w:rPr>
        <w:t xml:space="preserve">        </w:t>
      </w:r>
      <w:r>
        <w:rPr>
          <w:rStyle w:val="nl"/>
        </w:rPr>
        <w:t>"instType"</w:t>
      </w:r>
      <w:r>
        <w:rPr>
          <w:rStyle w:val="p"/>
        </w:rPr>
        <w:t>:</w:t>
      </w:r>
      <w:r>
        <w:rPr>
          <w:rStyle w:val="w"/>
        </w:rPr>
        <w:t xml:space="preserve"> </w:t>
      </w:r>
      <w:r>
        <w:rPr>
          <w:rStyle w:val="s2"/>
        </w:rPr>
        <w:t>"OPTION"</w:t>
      </w:r>
      <w:r>
        <w:rPr>
          <w:rStyle w:val="p"/>
        </w:rPr>
        <w:t>,</w:t>
      </w:r>
    </w:p>
    <w:p w:rsidR="00000000" w:rsidRDefault="00000000">
      <w:pPr>
        <w:pStyle w:val="HTML0"/>
        <w:divId w:val="1415128665"/>
        <w:rPr>
          <w:rStyle w:val="w"/>
        </w:rPr>
      </w:pPr>
      <w:r>
        <w:rPr>
          <w:rStyle w:val="w"/>
        </w:rPr>
        <w:t xml:space="preserve">        </w:t>
      </w:r>
      <w:r>
        <w:rPr>
          <w:rStyle w:val="nl"/>
        </w:rPr>
        <w:t>"instFamily"</w:t>
      </w:r>
      <w:r>
        <w:rPr>
          <w:rStyle w:val="p"/>
        </w:rPr>
        <w:t>:</w:t>
      </w:r>
      <w:r>
        <w:rPr>
          <w:rStyle w:val="w"/>
        </w:rPr>
        <w:t xml:space="preserve"> </w:t>
      </w:r>
      <w:r>
        <w:rPr>
          <w:rStyle w:val="s2"/>
        </w:rPr>
        <w:t>"BTC-USD"</w:t>
      </w:r>
    </w:p>
    <w:p w:rsidR="00000000" w:rsidRDefault="00000000">
      <w:pPr>
        <w:pStyle w:val="HTML0"/>
        <w:divId w:val="1415128665"/>
        <w:rPr>
          <w:rStyle w:val="w"/>
        </w:rPr>
      </w:pPr>
      <w:r>
        <w:rPr>
          <w:rStyle w:val="w"/>
        </w:rPr>
        <w:t xml:space="preserve">    </w:t>
      </w:r>
      <w:r>
        <w:rPr>
          <w:rStyle w:val="p"/>
        </w:rPr>
        <w:t>},</w:t>
      </w:r>
    </w:p>
    <w:p w:rsidR="00000000" w:rsidRDefault="00000000">
      <w:pPr>
        <w:pStyle w:val="HTML0"/>
        <w:divId w:val="1415128665"/>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415128665"/>
        <w:rPr>
          <w:rStyle w:val="w"/>
        </w:rPr>
      </w:pPr>
      <w:r>
        <w:rPr>
          <w:rStyle w:val="p"/>
        </w:rPr>
        <w:t>}</w:t>
      </w:r>
    </w:p>
    <w:p w:rsidR="00000000" w:rsidRDefault="00000000">
      <w:pPr>
        <w:pStyle w:val="a5"/>
        <w:ind w:left="720" w:right="720"/>
        <w:divId w:val="1199971603"/>
      </w:pPr>
      <w:r>
        <w:t>Failure Response Example</w:t>
      </w:r>
    </w:p>
    <w:p w:rsidR="00000000" w:rsidRDefault="00000000">
      <w:pPr>
        <w:pStyle w:val="HTML0"/>
        <w:divId w:val="1915191209"/>
        <w:rPr>
          <w:rStyle w:val="w"/>
        </w:rPr>
      </w:pPr>
      <w:r>
        <w:rPr>
          <w:rStyle w:val="p"/>
        </w:rPr>
        <w:t>{</w:t>
      </w:r>
    </w:p>
    <w:p w:rsidR="00000000" w:rsidRDefault="00000000">
      <w:pPr>
        <w:pStyle w:val="HTML0"/>
        <w:divId w:val="1915191209"/>
        <w:rPr>
          <w:rStyle w:val="w"/>
        </w:rPr>
      </w:pPr>
      <w:r>
        <w:rPr>
          <w:rStyle w:val="w"/>
        </w:rPr>
        <w:t xml:space="preserve">  </w:t>
      </w:r>
      <w:r>
        <w:rPr>
          <w:rStyle w:val="nl"/>
        </w:rPr>
        <w:t>"event"</w:t>
      </w:r>
      <w:r>
        <w:rPr>
          <w:rStyle w:val="p"/>
        </w:rPr>
        <w:t>:</w:t>
      </w:r>
      <w:r>
        <w:rPr>
          <w:rStyle w:val="w"/>
        </w:rPr>
        <w:t xml:space="preserve"> </w:t>
      </w:r>
      <w:r>
        <w:rPr>
          <w:rStyle w:val="s2"/>
        </w:rPr>
        <w:t>"error"</w:t>
      </w:r>
      <w:r>
        <w:rPr>
          <w:rStyle w:val="p"/>
        </w:rPr>
        <w:t>,</w:t>
      </w:r>
    </w:p>
    <w:p w:rsidR="00000000" w:rsidRDefault="00000000">
      <w:pPr>
        <w:pStyle w:val="HTML0"/>
        <w:divId w:val="1915191209"/>
        <w:rPr>
          <w:rStyle w:val="w"/>
        </w:rPr>
      </w:pPr>
      <w:r>
        <w:rPr>
          <w:rStyle w:val="w"/>
        </w:rPr>
        <w:t xml:space="preserve">  </w:t>
      </w:r>
      <w:r>
        <w:rPr>
          <w:rStyle w:val="nl"/>
        </w:rPr>
        <w:t>"code"</w:t>
      </w:r>
      <w:r>
        <w:rPr>
          <w:rStyle w:val="p"/>
        </w:rPr>
        <w:t>:</w:t>
      </w:r>
      <w:r>
        <w:rPr>
          <w:rStyle w:val="w"/>
        </w:rPr>
        <w:t xml:space="preserve"> </w:t>
      </w:r>
      <w:r>
        <w:rPr>
          <w:rStyle w:val="s2"/>
        </w:rPr>
        <w:t>"60012"</w:t>
      </w:r>
      <w:r>
        <w:rPr>
          <w:rStyle w:val="p"/>
        </w:rPr>
        <w:t>,</w:t>
      </w:r>
    </w:p>
    <w:p w:rsidR="00000000" w:rsidRDefault="00000000">
      <w:pPr>
        <w:pStyle w:val="HTML0"/>
        <w:divId w:val="1915191209"/>
        <w:rPr>
          <w:rStyle w:val="w"/>
        </w:rPr>
      </w:pPr>
      <w:r>
        <w:rPr>
          <w:rStyle w:val="w"/>
        </w:rPr>
        <w:t xml:space="preserve">  </w:t>
      </w:r>
      <w:r>
        <w:rPr>
          <w:rStyle w:val="nl"/>
        </w:rPr>
        <w:t>"msg"</w:t>
      </w:r>
      <w:r>
        <w:rPr>
          <w:rStyle w:val="p"/>
        </w:rPr>
        <w:t>:</w:t>
      </w:r>
      <w:r>
        <w:rPr>
          <w:rStyle w:val="w"/>
        </w:rPr>
        <w:t xml:space="preserve"> </w:t>
      </w:r>
      <w:r>
        <w:rPr>
          <w:rStyle w:val="s2"/>
        </w:rPr>
        <w:t>"Invalid request: {</w:t>
      </w:r>
      <w:r>
        <w:rPr>
          <w:rStyle w:val="se"/>
        </w:rPr>
        <w:t>\"</w:t>
      </w:r>
      <w:r>
        <w:rPr>
          <w:rStyle w:val="s2"/>
        </w:rPr>
        <w:t>op</w:t>
      </w:r>
      <w:r>
        <w:rPr>
          <w:rStyle w:val="se"/>
        </w:rPr>
        <w:t>\"</w:t>
      </w:r>
      <w:r>
        <w:rPr>
          <w:rStyle w:val="s2"/>
        </w:rPr>
        <w:t xml:space="preserve">: </w:t>
      </w:r>
      <w:r>
        <w:rPr>
          <w:rStyle w:val="se"/>
        </w:rPr>
        <w:t>\"</w:t>
      </w:r>
      <w:r>
        <w:rPr>
          <w:rStyle w:val="s2"/>
        </w:rPr>
        <w:t>subscribe</w:t>
      </w:r>
      <w:r>
        <w:rPr>
          <w:rStyle w:val="se"/>
        </w:rPr>
        <w:t>\"</w:t>
      </w:r>
      <w:r>
        <w:rPr>
          <w:rStyle w:val="s2"/>
        </w:rPr>
        <w:t xml:space="preserve">, </w:t>
      </w:r>
      <w:r>
        <w:rPr>
          <w:rStyle w:val="se"/>
        </w:rPr>
        <w:t>\"</w:t>
      </w:r>
      <w:r>
        <w:rPr>
          <w:rStyle w:val="s2"/>
        </w:rPr>
        <w:t>argss</w:t>
      </w:r>
      <w:r>
        <w:rPr>
          <w:rStyle w:val="se"/>
        </w:rPr>
        <w:t>\"</w:t>
      </w:r>
      <w:r>
        <w:rPr>
          <w:rStyle w:val="s2"/>
        </w:rPr>
        <w:t>:[{ </w:t>
      </w:r>
      <w:r>
        <w:rPr>
          <w:rStyle w:val="se"/>
        </w:rPr>
        <w:t>\"</w:t>
      </w:r>
      <w:r>
        <w:rPr>
          <w:rStyle w:val="s2"/>
        </w:rPr>
        <w:t>channel</w:t>
      </w:r>
      <w:r>
        <w:rPr>
          <w:rStyle w:val="se"/>
        </w:rPr>
        <w:t>\"</w:t>
      </w:r>
      <w:r>
        <w:rPr>
          <w:rStyle w:val="s2"/>
        </w:rPr>
        <w:t xml:space="preserve"> : </w:t>
      </w:r>
      <w:r>
        <w:rPr>
          <w:rStyle w:val="se"/>
        </w:rPr>
        <w:t>\"</w:t>
      </w:r>
      <w:r>
        <w:rPr>
          <w:rStyle w:val="s2"/>
        </w:rPr>
        <w:t>option-trades</w:t>
      </w:r>
      <w:r>
        <w:rPr>
          <w:rStyle w:val="se"/>
        </w:rPr>
        <w:t>\"</w:t>
      </w:r>
      <w:r>
        <w:rPr>
          <w:rStyle w:val="s2"/>
        </w:rPr>
        <w:t>}]}"</w:t>
      </w:r>
      <w:r>
        <w:rPr>
          <w:rStyle w:val="p"/>
        </w:rPr>
        <w:t>,</w:t>
      </w:r>
    </w:p>
    <w:p w:rsidR="00000000" w:rsidRDefault="00000000">
      <w:pPr>
        <w:pStyle w:val="HTML0"/>
        <w:divId w:val="1915191209"/>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915191209"/>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33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rPr>
                <w:rStyle w:val="HTML"/>
              </w:rPr>
              <w:t>subscribe</w:t>
            </w:r>
            <w:r>
              <w:t xml:space="preserve"> </w:t>
            </w:r>
            <w:r>
              <w:rPr>
                <w:rStyle w:val="HTML"/>
              </w:rPr>
              <w:t>unsubscribe</w:t>
            </w:r>
            <w:r>
              <w:t xml:space="preserve"> </w:t>
            </w:r>
            <w:r>
              <w:rPr>
                <w:rStyle w:val="HTML"/>
              </w:rPr>
              <w:t>error</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No</w:t>
            </w:r>
          </w:p>
        </w:tc>
        <w:tc>
          <w:tcPr>
            <w:tcW w:w="0" w:type="auto"/>
            <w:vAlign w:val="center"/>
            <w:hideMark/>
          </w:tcPr>
          <w:p w:rsidR="00000000" w:rsidRDefault="00000000">
            <w:r>
              <w:t>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status</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connId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WebSocket connection ID</w:t>
            </w:r>
          </w:p>
        </w:tc>
      </w:tr>
    </w:tbl>
    <w:p w:rsidR="00000000" w:rsidRDefault="00000000">
      <w:pPr>
        <w:pStyle w:val="a5"/>
        <w:ind w:left="720" w:right="720"/>
        <w:divId w:val="1892770633"/>
      </w:pPr>
      <w:r>
        <w:t>Push Data Example</w:t>
      </w:r>
    </w:p>
    <w:p w:rsidR="00000000" w:rsidRDefault="00000000">
      <w:pPr>
        <w:pStyle w:val="HTML0"/>
        <w:divId w:val="352389012"/>
        <w:rPr>
          <w:rStyle w:val="w"/>
        </w:rPr>
      </w:pPr>
      <w:r>
        <w:rPr>
          <w:rStyle w:val="p"/>
        </w:rPr>
        <w:t>{</w:t>
      </w:r>
    </w:p>
    <w:p w:rsidR="00000000" w:rsidRDefault="00000000">
      <w:pPr>
        <w:pStyle w:val="HTML0"/>
        <w:divId w:val="352389012"/>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352389012"/>
        <w:rPr>
          <w:rStyle w:val="w"/>
        </w:rPr>
      </w:pPr>
      <w:r>
        <w:rPr>
          <w:rStyle w:val="w"/>
        </w:rPr>
        <w:t xml:space="preserve">        </w:t>
      </w:r>
      <w:r>
        <w:rPr>
          <w:rStyle w:val="nl"/>
        </w:rPr>
        <w:t>"channel"</w:t>
      </w:r>
      <w:r>
        <w:rPr>
          <w:rStyle w:val="p"/>
        </w:rPr>
        <w:t>:</w:t>
      </w:r>
      <w:r>
        <w:rPr>
          <w:rStyle w:val="w"/>
        </w:rPr>
        <w:t xml:space="preserve"> </w:t>
      </w:r>
      <w:r>
        <w:rPr>
          <w:rStyle w:val="s2"/>
        </w:rPr>
        <w:t>"option-trades"</w:t>
      </w:r>
      <w:r>
        <w:rPr>
          <w:rStyle w:val="p"/>
        </w:rPr>
        <w:t>,</w:t>
      </w:r>
    </w:p>
    <w:p w:rsidR="00000000" w:rsidRDefault="00000000">
      <w:pPr>
        <w:pStyle w:val="HTML0"/>
        <w:divId w:val="352389012"/>
        <w:rPr>
          <w:rStyle w:val="w"/>
        </w:rPr>
      </w:pPr>
      <w:r>
        <w:rPr>
          <w:rStyle w:val="w"/>
        </w:rPr>
        <w:t xml:space="preserve">        </w:t>
      </w:r>
      <w:r>
        <w:rPr>
          <w:rStyle w:val="nl"/>
        </w:rPr>
        <w:t>"instType"</w:t>
      </w:r>
      <w:r>
        <w:rPr>
          <w:rStyle w:val="p"/>
        </w:rPr>
        <w:t>:</w:t>
      </w:r>
      <w:r>
        <w:rPr>
          <w:rStyle w:val="w"/>
        </w:rPr>
        <w:t xml:space="preserve"> </w:t>
      </w:r>
      <w:r>
        <w:rPr>
          <w:rStyle w:val="s2"/>
        </w:rPr>
        <w:t>"OPTION"</w:t>
      </w:r>
      <w:r>
        <w:rPr>
          <w:rStyle w:val="p"/>
        </w:rPr>
        <w:t>,</w:t>
      </w:r>
    </w:p>
    <w:p w:rsidR="00000000" w:rsidRDefault="00000000">
      <w:pPr>
        <w:pStyle w:val="HTML0"/>
        <w:divId w:val="352389012"/>
        <w:rPr>
          <w:rStyle w:val="w"/>
        </w:rPr>
      </w:pPr>
      <w:r>
        <w:rPr>
          <w:rStyle w:val="w"/>
        </w:rPr>
        <w:t xml:space="preserve">        </w:t>
      </w:r>
      <w:r>
        <w:rPr>
          <w:rStyle w:val="nl"/>
        </w:rPr>
        <w:t>"instFamily"</w:t>
      </w:r>
      <w:r>
        <w:rPr>
          <w:rStyle w:val="p"/>
        </w:rPr>
        <w:t>:</w:t>
      </w:r>
      <w:r>
        <w:rPr>
          <w:rStyle w:val="w"/>
        </w:rPr>
        <w:t xml:space="preserve"> </w:t>
      </w:r>
      <w:r>
        <w:rPr>
          <w:rStyle w:val="s2"/>
        </w:rPr>
        <w:t>"BTC-USD"</w:t>
      </w:r>
    </w:p>
    <w:p w:rsidR="00000000" w:rsidRDefault="00000000">
      <w:pPr>
        <w:pStyle w:val="HTML0"/>
        <w:divId w:val="352389012"/>
        <w:rPr>
          <w:rStyle w:val="w"/>
        </w:rPr>
      </w:pPr>
      <w:r>
        <w:rPr>
          <w:rStyle w:val="w"/>
        </w:rPr>
        <w:t xml:space="preserve">    </w:t>
      </w:r>
      <w:r>
        <w:rPr>
          <w:rStyle w:val="p"/>
        </w:rPr>
        <w:t>},</w:t>
      </w:r>
    </w:p>
    <w:p w:rsidR="00000000" w:rsidRDefault="00000000">
      <w:pPr>
        <w:pStyle w:val="HTML0"/>
        <w:divId w:val="352389012"/>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352389012"/>
        <w:rPr>
          <w:rStyle w:val="w"/>
        </w:rPr>
      </w:pPr>
      <w:r>
        <w:rPr>
          <w:rStyle w:val="w"/>
        </w:rPr>
        <w:t xml:space="preserve">        </w:t>
      </w:r>
      <w:r>
        <w:rPr>
          <w:rStyle w:val="p"/>
        </w:rPr>
        <w:t>{</w:t>
      </w:r>
    </w:p>
    <w:p w:rsidR="00000000" w:rsidRDefault="00000000">
      <w:pPr>
        <w:pStyle w:val="HTML0"/>
        <w:divId w:val="352389012"/>
        <w:rPr>
          <w:rStyle w:val="w"/>
        </w:rPr>
      </w:pPr>
      <w:r>
        <w:rPr>
          <w:rStyle w:val="w"/>
        </w:rPr>
        <w:t xml:space="preserve">            </w:t>
      </w:r>
      <w:r>
        <w:rPr>
          <w:rStyle w:val="nl"/>
        </w:rPr>
        <w:t>"fillVol"</w:t>
      </w:r>
      <w:r>
        <w:rPr>
          <w:rStyle w:val="p"/>
        </w:rPr>
        <w:t>:</w:t>
      </w:r>
      <w:r>
        <w:rPr>
          <w:rStyle w:val="w"/>
        </w:rPr>
        <w:t xml:space="preserve"> </w:t>
      </w:r>
      <w:r>
        <w:rPr>
          <w:rStyle w:val="s2"/>
        </w:rPr>
        <w:t>"0.5066007836914062"</w:t>
      </w:r>
      <w:r>
        <w:rPr>
          <w:rStyle w:val="p"/>
        </w:rPr>
        <w:t>,</w:t>
      </w:r>
    </w:p>
    <w:p w:rsidR="00000000" w:rsidRDefault="00000000">
      <w:pPr>
        <w:pStyle w:val="HTML0"/>
        <w:divId w:val="352389012"/>
        <w:rPr>
          <w:rStyle w:val="w"/>
        </w:rPr>
      </w:pPr>
      <w:r>
        <w:rPr>
          <w:rStyle w:val="w"/>
        </w:rPr>
        <w:t xml:space="preserve">            </w:t>
      </w:r>
      <w:r>
        <w:rPr>
          <w:rStyle w:val="nl"/>
        </w:rPr>
        <w:t>"fwdPx"</w:t>
      </w:r>
      <w:r>
        <w:rPr>
          <w:rStyle w:val="p"/>
        </w:rPr>
        <w:t>:</w:t>
      </w:r>
      <w:r>
        <w:rPr>
          <w:rStyle w:val="w"/>
        </w:rPr>
        <w:t xml:space="preserve"> </w:t>
      </w:r>
      <w:r>
        <w:rPr>
          <w:rStyle w:val="s2"/>
        </w:rPr>
        <w:t>"16469.69928595038"</w:t>
      </w:r>
      <w:r>
        <w:rPr>
          <w:rStyle w:val="p"/>
        </w:rPr>
        <w:t>,</w:t>
      </w:r>
    </w:p>
    <w:p w:rsidR="00000000" w:rsidRDefault="00000000">
      <w:pPr>
        <w:pStyle w:val="HTML0"/>
        <w:divId w:val="352389012"/>
        <w:rPr>
          <w:rStyle w:val="w"/>
        </w:rPr>
      </w:pPr>
      <w:r>
        <w:rPr>
          <w:rStyle w:val="w"/>
        </w:rPr>
        <w:t xml:space="preserve">            </w:t>
      </w:r>
      <w:r>
        <w:rPr>
          <w:rStyle w:val="nl"/>
        </w:rPr>
        <w:t>"idxPx"</w:t>
      </w:r>
      <w:r>
        <w:rPr>
          <w:rStyle w:val="p"/>
        </w:rPr>
        <w:t>:</w:t>
      </w:r>
      <w:r>
        <w:rPr>
          <w:rStyle w:val="w"/>
        </w:rPr>
        <w:t xml:space="preserve"> </w:t>
      </w:r>
      <w:r>
        <w:rPr>
          <w:rStyle w:val="s2"/>
        </w:rPr>
        <w:t>"16537.2"</w:t>
      </w:r>
      <w:r>
        <w:rPr>
          <w:rStyle w:val="p"/>
        </w:rPr>
        <w:t>,</w:t>
      </w:r>
    </w:p>
    <w:p w:rsidR="00000000" w:rsidRDefault="00000000">
      <w:pPr>
        <w:pStyle w:val="HTML0"/>
        <w:divId w:val="352389012"/>
        <w:rPr>
          <w:rStyle w:val="w"/>
        </w:rPr>
      </w:pPr>
      <w:r>
        <w:rPr>
          <w:rStyle w:val="w"/>
        </w:rPr>
        <w:t xml:space="preserve">            </w:t>
      </w:r>
      <w:r>
        <w:rPr>
          <w:rStyle w:val="nl"/>
        </w:rPr>
        <w:t>"instFamily"</w:t>
      </w:r>
      <w:r>
        <w:rPr>
          <w:rStyle w:val="p"/>
        </w:rPr>
        <w:t>:</w:t>
      </w:r>
      <w:r>
        <w:rPr>
          <w:rStyle w:val="w"/>
        </w:rPr>
        <w:t xml:space="preserve"> </w:t>
      </w:r>
      <w:r>
        <w:rPr>
          <w:rStyle w:val="s2"/>
        </w:rPr>
        <w:t>"BTC-USD"</w:t>
      </w:r>
      <w:r>
        <w:rPr>
          <w:rStyle w:val="p"/>
        </w:rPr>
        <w:t>,</w:t>
      </w:r>
    </w:p>
    <w:p w:rsidR="00000000" w:rsidRDefault="00000000">
      <w:pPr>
        <w:pStyle w:val="HTML0"/>
        <w:divId w:val="352389012"/>
        <w:rPr>
          <w:rStyle w:val="w"/>
        </w:rPr>
      </w:pPr>
      <w:r>
        <w:rPr>
          <w:rStyle w:val="w"/>
        </w:rPr>
        <w:t xml:space="preserve">            </w:t>
      </w:r>
      <w:r>
        <w:rPr>
          <w:rStyle w:val="nl"/>
        </w:rPr>
        <w:t>"instId"</w:t>
      </w:r>
      <w:r>
        <w:rPr>
          <w:rStyle w:val="p"/>
        </w:rPr>
        <w:t>:</w:t>
      </w:r>
      <w:r>
        <w:rPr>
          <w:rStyle w:val="w"/>
        </w:rPr>
        <w:t xml:space="preserve"> </w:t>
      </w:r>
      <w:r>
        <w:rPr>
          <w:rStyle w:val="s2"/>
        </w:rPr>
        <w:t>"BTC-USD-230224-18000-C"</w:t>
      </w:r>
      <w:r>
        <w:rPr>
          <w:rStyle w:val="p"/>
        </w:rPr>
        <w:t>,</w:t>
      </w:r>
    </w:p>
    <w:p w:rsidR="00000000" w:rsidRDefault="00000000">
      <w:pPr>
        <w:pStyle w:val="HTML0"/>
        <w:divId w:val="352389012"/>
        <w:rPr>
          <w:rStyle w:val="w"/>
        </w:rPr>
      </w:pPr>
      <w:r>
        <w:rPr>
          <w:rStyle w:val="w"/>
        </w:rPr>
        <w:t xml:space="preserve">            </w:t>
      </w:r>
      <w:r>
        <w:rPr>
          <w:rStyle w:val="nl"/>
        </w:rPr>
        <w:t>"markPx"</w:t>
      </w:r>
      <w:r>
        <w:rPr>
          <w:rStyle w:val="p"/>
        </w:rPr>
        <w:t>:</w:t>
      </w:r>
      <w:r>
        <w:rPr>
          <w:rStyle w:val="w"/>
        </w:rPr>
        <w:t xml:space="preserve"> </w:t>
      </w:r>
      <w:r>
        <w:rPr>
          <w:rStyle w:val="s2"/>
        </w:rPr>
        <w:t>"0.04690107010619562"</w:t>
      </w:r>
      <w:r>
        <w:rPr>
          <w:rStyle w:val="p"/>
        </w:rPr>
        <w:t>,</w:t>
      </w:r>
    </w:p>
    <w:p w:rsidR="00000000" w:rsidRDefault="00000000">
      <w:pPr>
        <w:pStyle w:val="HTML0"/>
        <w:divId w:val="352389012"/>
        <w:rPr>
          <w:rStyle w:val="w"/>
        </w:rPr>
      </w:pPr>
      <w:r>
        <w:rPr>
          <w:rStyle w:val="w"/>
        </w:rPr>
        <w:t xml:space="preserve">            </w:t>
      </w:r>
      <w:r>
        <w:rPr>
          <w:rStyle w:val="nl"/>
        </w:rPr>
        <w:t>"optType"</w:t>
      </w:r>
      <w:r>
        <w:rPr>
          <w:rStyle w:val="p"/>
        </w:rPr>
        <w:t>:</w:t>
      </w:r>
      <w:r>
        <w:rPr>
          <w:rStyle w:val="w"/>
        </w:rPr>
        <w:t xml:space="preserve"> </w:t>
      </w:r>
      <w:r>
        <w:rPr>
          <w:rStyle w:val="s2"/>
        </w:rPr>
        <w:t>"C"</w:t>
      </w:r>
      <w:r>
        <w:rPr>
          <w:rStyle w:val="p"/>
        </w:rPr>
        <w:t>,</w:t>
      </w:r>
    </w:p>
    <w:p w:rsidR="00000000" w:rsidRDefault="00000000">
      <w:pPr>
        <w:pStyle w:val="HTML0"/>
        <w:divId w:val="352389012"/>
        <w:rPr>
          <w:rStyle w:val="w"/>
        </w:rPr>
      </w:pPr>
      <w:r>
        <w:rPr>
          <w:rStyle w:val="w"/>
        </w:rPr>
        <w:t xml:space="preserve">            </w:t>
      </w:r>
      <w:r>
        <w:rPr>
          <w:rStyle w:val="nl"/>
        </w:rPr>
        <w:t>"px"</w:t>
      </w:r>
      <w:r>
        <w:rPr>
          <w:rStyle w:val="p"/>
        </w:rPr>
        <w:t>:</w:t>
      </w:r>
      <w:r>
        <w:rPr>
          <w:rStyle w:val="w"/>
        </w:rPr>
        <w:t xml:space="preserve"> </w:t>
      </w:r>
      <w:r>
        <w:rPr>
          <w:rStyle w:val="s2"/>
        </w:rPr>
        <w:t>"0.045"</w:t>
      </w:r>
      <w:r>
        <w:rPr>
          <w:rStyle w:val="p"/>
        </w:rPr>
        <w:t>,</w:t>
      </w:r>
    </w:p>
    <w:p w:rsidR="00000000" w:rsidRDefault="00000000">
      <w:pPr>
        <w:pStyle w:val="HTML0"/>
        <w:divId w:val="352389012"/>
        <w:rPr>
          <w:rStyle w:val="w"/>
        </w:rPr>
      </w:pPr>
      <w:r>
        <w:rPr>
          <w:rStyle w:val="w"/>
        </w:rPr>
        <w:t xml:space="preserve">            </w:t>
      </w:r>
      <w:r>
        <w:rPr>
          <w:rStyle w:val="nl"/>
        </w:rPr>
        <w:t>"side"</w:t>
      </w:r>
      <w:r>
        <w:rPr>
          <w:rStyle w:val="p"/>
        </w:rPr>
        <w:t>:</w:t>
      </w:r>
      <w:r>
        <w:rPr>
          <w:rStyle w:val="w"/>
        </w:rPr>
        <w:t xml:space="preserve"> </w:t>
      </w:r>
      <w:r>
        <w:rPr>
          <w:rStyle w:val="s2"/>
        </w:rPr>
        <w:t>"sell"</w:t>
      </w:r>
      <w:r>
        <w:rPr>
          <w:rStyle w:val="p"/>
        </w:rPr>
        <w:t>,</w:t>
      </w:r>
    </w:p>
    <w:p w:rsidR="00000000" w:rsidRDefault="00000000">
      <w:pPr>
        <w:pStyle w:val="HTML0"/>
        <w:divId w:val="352389012"/>
        <w:rPr>
          <w:rStyle w:val="w"/>
        </w:rPr>
      </w:pPr>
      <w:r>
        <w:rPr>
          <w:rStyle w:val="w"/>
        </w:rPr>
        <w:t xml:space="preserve">            </w:t>
      </w:r>
      <w:r>
        <w:rPr>
          <w:rStyle w:val="nl"/>
        </w:rPr>
        <w:t>"sz"</w:t>
      </w:r>
      <w:r>
        <w:rPr>
          <w:rStyle w:val="p"/>
        </w:rPr>
        <w:t>:</w:t>
      </w:r>
      <w:r>
        <w:rPr>
          <w:rStyle w:val="w"/>
        </w:rPr>
        <w:t xml:space="preserve"> </w:t>
      </w:r>
      <w:r>
        <w:rPr>
          <w:rStyle w:val="s2"/>
        </w:rPr>
        <w:t>"2"</w:t>
      </w:r>
      <w:r>
        <w:rPr>
          <w:rStyle w:val="p"/>
        </w:rPr>
        <w:t>,</w:t>
      </w:r>
    </w:p>
    <w:p w:rsidR="00000000" w:rsidRDefault="00000000">
      <w:pPr>
        <w:pStyle w:val="HTML0"/>
        <w:divId w:val="352389012"/>
        <w:rPr>
          <w:rStyle w:val="w"/>
        </w:rPr>
      </w:pPr>
      <w:r>
        <w:rPr>
          <w:rStyle w:val="w"/>
        </w:rPr>
        <w:t xml:space="preserve">            </w:t>
      </w:r>
      <w:r>
        <w:rPr>
          <w:rStyle w:val="nl"/>
        </w:rPr>
        <w:t>"tradeId"</w:t>
      </w:r>
      <w:r>
        <w:rPr>
          <w:rStyle w:val="p"/>
        </w:rPr>
        <w:t>:</w:t>
      </w:r>
      <w:r>
        <w:rPr>
          <w:rStyle w:val="w"/>
        </w:rPr>
        <w:t xml:space="preserve"> </w:t>
      </w:r>
      <w:r>
        <w:rPr>
          <w:rStyle w:val="s2"/>
        </w:rPr>
        <w:t>"38"</w:t>
      </w:r>
      <w:r>
        <w:rPr>
          <w:rStyle w:val="p"/>
        </w:rPr>
        <w:t>,</w:t>
      </w:r>
    </w:p>
    <w:p w:rsidR="00000000" w:rsidRDefault="00000000">
      <w:pPr>
        <w:pStyle w:val="HTML0"/>
        <w:divId w:val="352389012"/>
        <w:rPr>
          <w:rStyle w:val="w"/>
        </w:rPr>
      </w:pPr>
      <w:r>
        <w:rPr>
          <w:rStyle w:val="w"/>
        </w:rPr>
        <w:t xml:space="preserve">            </w:t>
      </w:r>
      <w:r>
        <w:rPr>
          <w:rStyle w:val="nl"/>
        </w:rPr>
        <w:t>"ts"</w:t>
      </w:r>
      <w:r>
        <w:rPr>
          <w:rStyle w:val="p"/>
        </w:rPr>
        <w:t>:</w:t>
      </w:r>
      <w:r>
        <w:rPr>
          <w:rStyle w:val="w"/>
        </w:rPr>
        <w:t xml:space="preserve"> </w:t>
      </w:r>
      <w:r>
        <w:rPr>
          <w:rStyle w:val="s2"/>
        </w:rPr>
        <w:t>"1672286551080"</w:t>
      </w:r>
    </w:p>
    <w:p w:rsidR="00000000" w:rsidRDefault="00000000">
      <w:pPr>
        <w:pStyle w:val="HTML0"/>
        <w:divId w:val="352389012"/>
        <w:rPr>
          <w:rStyle w:val="w"/>
        </w:rPr>
      </w:pPr>
      <w:r>
        <w:rPr>
          <w:rStyle w:val="w"/>
        </w:rPr>
        <w:t xml:space="preserve">        </w:t>
      </w:r>
      <w:r>
        <w:rPr>
          <w:rStyle w:val="p"/>
        </w:rPr>
        <w:t>}</w:t>
      </w:r>
    </w:p>
    <w:p w:rsidR="00000000" w:rsidRDefault="00000000">
      <w:pPr>
        <w:pStyle w:val="HTML0"/>
        <w:divId w:val="352389012"/>
        <w:rPr>
          <w:rStyle w:val="w"/>
        </w:rPr>
      </w:pPr>
      <w:r>
        <w:rPr>
          <w:rStyle w:val="w"/>
        </w:rPr>
        <w:t xml:space="preserve">    </w:t>
      </w:r>
      <w:r>
        <w:rPr>
          <w:rStyle w:val="p"/>
        </w:rPr>
        <w:t>]</w:t>
      </w:r>
    </w:p>
    <w:p w:rsidR="00000000" w:rsidRDefault="00000000">
      <w:pPr>
        <w:pStyle w:val="HTML0"/>
        <w:divId w:val="352389012"/>
        <w:rPr>
          <w:rStyle w:val="w"/>
        </w:rPr>
      </w:pPr>
      <w:r>
        <w:rPr>
          <w:rStyle w:val="p"/>
        </w:rPr>
        <w:t>}</w:t>
      </w:r>
    </w:p>
    <w:p w:rsidR="00000000" w:rsidRDefault="00000000">
      <w:pPr>
        <w:pStyle w:val="4"/>
        <w:divId w:val="175387555"/>
      </w:pPr>
      <w:r>
        <w:t>Push data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0"/>
        <w:gridCol w:w="780"/>
        <w:gridCol w:w="6096"/>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Successfully 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Subscribed data</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&gt; instFamily</w:t>
            </w:r>
          </w:p>
        </w:tc>
        <w:tc>
          <w:tcPr>
            <w:tcW w:w="0" w:type="auto"/>
            <w:vAlign w:val="center"/>
            <w:hideMark/>
          </w:tcPr>
          <w:p w:rsidR="00000000" w:rsidRDefault="00000000">
            <w:r>
              <w:t>String</w:t>
            </w:r>
          </w:p>
        </w:tc>
        <w:tc>
          <w:tcPr>
            <w:tcW w:w="0" w:type="auto"/>
            <w:vAlign w:val="center"/>
            <w:hideMark/>
          </w:tcPr>
          <w:p w:rsidR="00000000" w:rsidRDefault="00000000">
            <w:r>
              <w:t>Instrument family</w:t>
            </w:r>
          </w:p>
        </w:tc>
      </w:tr>
      <w:tr w:rsidR="00000000">
        <w:trPr>
          <w:divId w:val="175387555"/>
          <w:tblCellSpacing w:w="15" w:type="dxa"/>
        </w:trPr>
        <w:tc>
          <w:tcPr>
            <w:tcW w:w="0" w:type="auto"/>
            <w:vAlign w:val="center"/>
            <w:hideMark/>
          </w:tcPr>
          <w:p w:rsidR="00000000" w:rsidRDefault="00000000">
            <w:r>
              <w:t>&gt; tradeId</w:t>
            </w:r>
          </w:p>
        </w:tc>
        <w:tc>
          <w:tcPr>
            <w:tcW w:w="0" w:type="auto"/>
            <w:vAlign w:val="center"/>
            <w:hideMark/>
          </w:tcPr>
          <w:p w:rsidR="00000000" w:rsidRDefault="00000000">
            <w:r>
              <w:t>String</w:t>
            </w:r>
          </w:p>
        </w:tc>
        <w:tc>
          <w:tcPr>
            <w:tcW w:w="0" w:type="auto"/>
            <w:vAlign w:val="center"/>
            <w:hideMark/>
          </w:tcPr>
          <w:p w:rsidR="00000000" w:rsidRDefault="00000000">
            <w:r>
              <w:t>Trade ID</w:t>
            </w:r>
          </w:p>
        </w:tc>
      </w:tr>
      <w:tr w:rsidR="00000000">
        <w:trPr>
          <w:divId w:val="175387555"/>
          <w:tblCellSpacing w:w="15" w:type="dxa"/>
        </w:trPr>
        <w:tc>
          <w:tcPr>
            <w:tcW w:w="0" w:type="auto"/>
            <w:vAlign w:val="center"/>
            <w:hideMark/>
          </w:tcPr>
          <w:p w:rsidR="00000000" w:rsidRDefault="00000000">
            <w:r>
              <w:t>&gt; px</w:t>
            </w:r>
          </w:p>
        </w:tc>
        <w:tc>
          <w:tcPr>
            <w:tcW w:w="0" w:type="auto"/>
            <w:vAlign w:val="center"/>
            <w:hideMark/>
          </w:tcPr>
          <w:p w:rsidR="00000000" w:rsidRDefault="00000000">
            <w:r>
              <w:t>String</w:t>
            </w:r>
          </w:p>
        </w:tc>
        <w:tc>
          <w:tcPr>
            <w:tcW w:w="0" w:type="auto"/>
            <w:vAlign w:val="center"/>
            <w:hideMark/>
          </w:tcPr>
          <w:p w:rsidR="00000000" w:rsidRDefault="00000000">
            <w:r>
              <w:t>Trade price</w:t>
            </w:r>
          </w:p>
        </w:tc>
      </w:tr>
      <w:tr w:rsidR="00000000">
        <w:trPr>
          <w:divId w:val="175387555"/>
          <w:tblCellSpacing w:w="15" w:type="dxa"/>
        </w:trPr>
        <w:tc>
          <w:tcPr>
            <w:tcW w:w="0" w:type="auto"/>
            <w:vAlign w:val="center"/>
            <w:hideMark/>
          </w:tcPr>
          <w:p w:rsidR="00000000" w:rsidRDefault="00000000">
            <w:r>
              <w:t>&gt; sz</w:t>
            </w:r>
          </w:p>
        </w:tc>
        <w:tc>
          <w:tcPr>
            <w:tcW w:w="0" w:type="auto"/>
            <w:vAlign w:val="center"/>
            <w:hideMark/>
          </w:tcPr>
          <w:p w:rsidR="00000000" w:rsidRDefault="00000000">
            <w:r>
              <w:t>String</w:t>
            </w:r>
          </w:p>
        </w:tc>
        <w:tc>
          <w:tcPr>
            <w:tcW w:w="0" w:type="auto"/>
            <w:vAlign w:val="center"/>
            <w:hideMark/>
          </w:tcPr>
          <w:p w:rsidR="00000000" w:rsidRDefault="00000000">
            <w:r>
              <w:t>Trade quantity</w:t>
            </w:r>
          </w:p>
        </w:tc>
      </w:tr>
      <w:tr w:rsidR="00000000">
        <w:trPr>
          <w:divId w:val="175387555"/>
          <w:tblCellSpacing w:w="15" w:type="dxa"/>
        </w:trPr>
        <w:tc>
          <w:tcPr>
            <w:tcW w:w="0" w:type="auto"/>
            <w:vAlign w:val="center"/>
            <w:hideMark/>
          </w:tcPr>
          <w:p w:rsidR="00000000" w:rsidRDefault="00000000">
            <w:r>
              <w:t>&gt; side</w:t>
            </w:r>
          </w:p>
        </w:tc>
        <w:tc>
          <w:tcPr>
            <w:tcW w:w="0" w:type="auto"/>
            <w:vAlign w:val="center"/>
            <w:hideMark/>
          </w:tcPr>
          <w:p w:rsidR="00000000" w:rsidRDefault="00000000">
            <w:r>
              <w:t>String</w:t>
            </w:r>
          </w:p>
        </w:tc>
        <w:tc>
          <w:tcPr>
            <w:tcW w:w="0" w:type="auto"/>
            <w:vAlign w:val="center"/>
            <w:hideMark/>
          </w:tcPr>
          <w:p w:rsidR="00000000" w:rsidRDefault="00000000">
            <w:r>
              <w:t xml:space="preserve">Trade side </w:t>
            </w:r>
            <w:r>
              <w:br/>
            </w:r>
            <w:r>
              <w:rPr>
                <w:rStyle w:val="HTML"/>
              </w:rPr>
              <w:t>buy</w:t>
            </w:r>
            <w:r>
              <w:t xml:space="preserve"> </w:t>
            </w:r>
            <w:r>
              <w:br/>
            </w:r>
            <w:r>
              <w:rPr>
                <w:rStyle w:val="HTML"/>
              </w:rPr>
              <w:t>sell</w:t>
            </w:r>
          </w:p>
        </w:tc>
      </w:tr>
      <w:tr w:rsidR="00000000">
        <w:trPr>
          <w:divId w:val="175387555"/>
          <w:tblCellSpacing w:w="15" w:type="dxa"/>
        </w:trPr>
        <w:tc>
          <w:tcPr>
            <w:tcW w:w="0" w:type="auto"/>
            <w:vAlign w:val="center"/>
            <w:hideMark/>
          </w:tcPr>
          <w:p w:rsidR="00000000" w:rsidRDefault="00000000">
            <w:r>
              <w:t>&gt; optType</w:t>
            </w:r>
          </w:p>
        </w:tc>
        <w:tc>
          <w:tcPr>
            <w:tcW w:w="0" w:type="auto"/>
            <w:vAlign w:val="center"/>
            <w:hideMark/>
          </w:tcPr>
          <w:p w:rsidR="00000000" w:rsidRDefault="00000000">
            <w:r>
              <w:t>String</w:t>
            </w:r>
          </w:p>
        </w:tc>
        <w:tc>
          <w:tcPr>
            <w:tcW w:w="0" w:type="auto"/>
            <w:vAlign w:val="center"/>
            <w:hideMark/>
          </w:tcPr>
          <w:p w:rsidR="00000000" w:rsidRDefault="00000000">
            <w:r>
              <w:t>Option type, C: Call P: Put</w:t>
            </w:r>
          </w:p>
        </w:tc>
      </w:tr>
      <w:tr w:rsidR="00000000">
        <w:trPr>
          <w:divId w:val="175387555"/>
          <w:tblCellSpacing w:w="15" w:type="dxa"/>
        </w:trPr>
        <w:tc>
          <w:tcPr>
            <w:tcW w:w="0" w:type="auto"/>
            <w:vAlign w:val="center"/>
            <w:hideMark/>
          </w:tcPr>
          <w:p w:rsidR="00000000" w:rsidRDefault="00000000">
            <w:r>
              <w:t>&gt; fillVol</w:t>
            </w:r>
          </w:p>
        </w:tc>
        <w:tc>
          <w:tcPr>
            <w:tcW w:w="0" w:type="auto"/>
            <w:vAlign w:val="center"/>
            <w:hideMark/>
          </w:tcPr>
          <w:p w:rsidR="00000000" w:rsidRDefault="00000000">
            <w:r>
              <w:t>String</w:t>
            </w:r>
          </w:p>
        </w:tc>
        <w:tc>
          <w:tcPr>
            <w:tcW w:w="0" w:type="auto"/>
            <w:vAlign w:val="center"/>
            <w:hideMark/>
          </w:tcPr>
          <w:p w:rsidR="00000000" w:rsidRDefault="00000000">
            <w:r>
              <w:t>Implied volatility while trading (Correspond to trade price)</w:t>
            </w:r>
          </w:p>
        </w:tc>
      </w:tr>
      <w:tr w:rsidR="00000000">
        <w:trPr>
          <w:divId w:val="175387555"/>
          <w:tblCellSpacing w:w="15" w:type="dxa"/>
        </w:trPr>
        <w:tc>
          <w:tcPr>
            <w:tcW w:w="0" w:type="auto"/>
            <w:vAlign w:val="center"/>
            <w:hideMark/>
          </w:tcPr>
          <w:p w:rsidR="00000000" w:rsidRDefault="00000000">
            <w:r>
              <w:t>&gt; fwdPx</w:t>
            </w:r>
          </w:p>
        </w:tc>
        <w:tc>
          <w:tcPr>
            <w:tcW w:w="0" w:type="auto"/>
            <w:vAlign w:val="center"/>
            <w:hideMark/>
          </w:tcPr>
          <w:p w:rsidR="00000000" w:rsidRDefault="00000000">
            <w:r>
              <w:t>String</w:t>
            </w:r>
          </w:p>
        </w:tc>
        <w:tc>
          <w:tcPr>
            <w:tcW w:w="0" w:type="auto"/>
            <w:vAlign w:val="center"/>
            <w:hideMark/>
          </w:tcPr>
          <w:p w:rsidR="00000000" w:rsidRDefault="00000000">
            <w:r>
              <w:t>Forward price while trading</w:t>
            </w:r>
          </w:p>
        </w:tc>
      </w:tr>
      <w:tr w:rsidR="00000000">
        <w:trPr>
          <w:divId w:val="175387555"/>
          <w:tblCellSpacing w:w="15" w:type="dxa"/>
        </w:trPr>
        <w:tc>
          <w:tcPr>
            <w:tcW w:w="0" w:type="auto"/>
            <w:vAlign w:val="center"/>
            <w:hideMark/>
          </w:tcPr>
          <w:p w:rsidR="00000000" w:rsidRDefault="00000000">
            <w:r>
              <w:t>&gt; idxPx</w:t>
            </w:r>
          </w:p>
        </w:tc>
        <w:tc>
          <w:tcPr>
            <w:tcW w:w="0" w:type="auto"/>
            <w:vAlign w:val="center"/>
            <w:hideMark/>
          </w:tcPr>
          <w:p w:rsidR="00000000" w:rsidRDefault="00000000">
            <w:r>
              <w:t>String</w:t>
            </w:r>
          </w:p>
        </w:tc>
        <w:tc>
          <w:tcPr>
            <w:tcW w:w="0" w:type="auto"/>
            <w:vAlign w:val="center"/>
            <w:hideMark/>
          </w:tcPr>
          <w:p w:rsidR="00000000" w:rsidRDefault="00000000">
            <w:r>
              <w:t>Index price while trading</w:t>
            </w:r>
          </w:p>
        </w:tc>
      </w:tr>
      <w:tr w:rsidR="00000000">
        <w:trPr>
          <w:divId w:val="175387555"/>
          <w:tblCellSpacing w:w="15" w:type="dxa"/>
        </w:trPr>
        <w:tc>
          <w:tcPr>
            <w:tcW w:w="0" w:type="auto"/>
            <w:vAlign w:val="center"/>
            <w:hideMark/>
          </w:tcPr>
          <w:p w:rsidR="00000000" w:rsidRDefault="00000000">
            <w:r>
              <w:t>&gt; markPx</w:t>
            </w:r>
          </w:p>
        </w:tc>
        <w:tc>
          <w:tcPr>
            <w:tcW w:w="0" w:type="auto"/>
            <w:vAlign w:val="center"/>
            <w:hideMark/>
          </w:tcPr>
          <w:p w:rsidR="00000000" w:rsidRDefault="00000000">
            <w:r>
              <w:t>String</w:t>
            </w:r>
          </w:p>
        </w:tc>
        <w:tc>
          <w:tcPr>
            <w:tcW w:w="0" w:type="auto"/>
            <w:vAlign w:val="center"/>
            <w:hideMark/>
          </w:tcPr>
          <w:p w:rsidR="00000000" w:rsidRDefault="00000000">
            <w:r>
              <w:t>Mark price while trading</w:t>
            </w:r>
          </w:p>
        </w:tc>
      </w:tr>
      <w:tr w:rsidR="00000000">
        <w:trPr>
          <w:divId w:val="175387555"/>
          <w:tblCellSpacing w:w="15" w:type="dxa"/>
        </w:trPr>
        <w:tc>
          <w:tcPr>
            <w:tcW w:w="0" w:type="auto"/>
            <w:vAlign w:val="center"/>
            <w:hideMark/>
          </w:tcPr>
          <w:p w:rsidR="00000000" w:rsidRDefault="00000000">
            <w:r>
              <w:t>&gt; ts</w:t>
            </w:r>
          </w:p>
        </w:tc>
        <w:tc>
          <w:tcPr>
            <w:tcW w:w="0" w:type="auto"/>
            <w:vAlign w:val="center"/>
            <w:hideMark/>
          </w:tcPr>
          <w:p w:rsidR="00000000" w:rsidRDefault="00000000">
            <w:r>
              <w:t>String</w:t>
            </w:r>
          </w:p>
        </w:tc>
        <w:tc>
          <w:tcPr>
            <w:tcW w:w="0" w:type="auto"/>
            <w:vAlign w:val="center"/>
            <w:hideMark/>
          </w:tcPr>
          <w:p w:rsidR="00000000" w:rsidRDefault="00000000">
            <w:r>
              <w:t xml:space="preserve">Trade time, Unix timestamp format in milliseconds, e.g. </w:t>
            </w:r>
            <w:r>
              <w:rPr>
                <w:rStyle w:val="HTML"/>
              </w:rPr>
              <w:t>1597026383085</w:t>
            </w:r>
            <w:r>
              <w:t>.</w:t>
            </w:r>
          </w:p>
        </w:tc>
      </w:tr>
    </w:tbl>
    <w:p w:rsidR="00000000" w:rsidRDefault="00000000">
      <w:pPr>
        <w:pStyle w:val="3"/>
        <w:divId w:val="175387555"/>
      </w:pPr>
      <w:r>
        <w:t>WS / Call auction details channel</w:t>
      </w:r>
    </w:p>
    <w:p w:rsidR="00000000" w:rsidRDefault="00000000">
      <w:pPr>
        <w:pStyle w:val="a5"/>
        <w:divId w:val="175387555"/>
      </w:pPr>
      <w:r>
        <w:t>Retrieve call auction details.</w:t>
      </w:r>
    </w:p>
    <w:p w:rsidR="00000000" w:rsidRDefault="00000000">
      <w:pPr>
        <w:pStyle w:val="4"/>
        <w:divId w:val="175387555"/>
      </w:pPr>
      <w:r>
        <w:t>URL Path</w:t>
      </w:r>
    </w:p>
    <w:p w:rsidR="00000000" w:rsidRDefault="00000000">
      <w:pPr>
        <w:pStyle w:val="a5"/>
        <w:divId w:val="175387555"/>
      </w:pPr>
      <w:r>
        <w:t>/ws/v5/public</w:t>
      </w:r>
    </w:p>
    <w:p w:rsidR="00000000" w:rsidRDefault="00000000">
      <w:pPr>
        <w:pStyle w:val="a5"/>
        <w:ind w:left="720" w:right="720"/>
        <w:divId w:val="163277560"/>
      </w:pPr>
      <w:r>
        <w:t>Request Example</w:t>
      </w:r>
    </w:p>
    <w:p w:rsidR="00000000" w:rsidRDefault="00000000">
      <w:pPr>
        <w:pStyle w:val="HTML0"/>
        <w:divId w:val="1672491911"/>
        <w:rPr>
          <w:rStyle w:val="HTML"/>
        </w:rPr>
      </w:pPr>
      <w:r>
        <w:rPr>
          <w:rStyle w:val="o"/>
        </w:rPr>
        <w:t>{</w:t>
      </w:r>
    </w:p>
    <w:p w:rsidR="00000000" w:rsidRDefault="00000000">
      <w:pPr>
        <w:pStyle w:val="HTML0"/>
        <w:divId w:val="1672491911"/>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1672491911"/>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1672491911"/>
        <w:rPr>
          <w:rStyle w:val="HTML"/>
        </w:rPr>
      </w:pPr>
      <w:r>
        <w:rPr>
          <w:rStyle w:val="HTML"/>
        </w:rPr>
        <w:t xml:space="preserve">        </w:t>
      </w:r>
      <w:r>
        <w:rPr>
          <w:rStyle w:val="s2"/>
        </w:rPr>
        <w:t>"channel"</w:t>
      </w:r>
      <w:r>
        <w:rPr>
          <w:rStyle w:val="HTML"/>
        </w:rPr>
        <w:t xml:space="preserve">: </w:t>
      </w:r>
      <w:r>
        <w:rPr>
          <w:rStyle w:val="s2"/>
        </w:rPr>
        <w:t>"call-auction-details"</w:t>
      </w:r>
      <w:r>
        <w:rPr>
          <w:rStyle w:val="HTML"/>
        </w:rPr>
        <w:t>,</w:t>
      </w:r>
    </w:p>
    <w:p w:rsidR="00000000" w:rsidRDefault="00000000">
      <w:pPr>
        <w:pStyle w:val="HTML0"/>
        <w:divId w:val="1672491911"/>
        <w:rPr>
          <w:rStyle w:val="HTML"/>
        </w:rPr>
      </w:pPr>
      <w:r>
        <w:rPr>
          <w:rStyle w:val="HTML"/>
        </w:rPr>
        <w:t xml:space="preserve">        </w:t>
      </w:r>
      <w:r>
        <w:rPr>
          <w:rStyle w:val="s2"/>
        </w:rPr>
        <w:t>"instId"</w:t>
      </w:r>
      <w:r>
        <w:rPr>
          <w:rStyle w:val="HTML"/>
        </w:rPr>
        <w:t xml:space="preserve">: </w:t>
      </w:r>
      <w:r>
        <w:rPr>
          <w:rStyle w:val="s2"/>
        </w:rPr>
        <w:t>"ONDO-USDC"</w:t>
      </w:r>
    </w:p>
    <w:p w:rsidR="00000000" w:rsidRDefault="00000000">
      <w:pPr>
        <w:pStyle w:val="HTML0"/>
        <w:divId w:val="1672491911"/>
        <w:rPr>
          <w:rStyle w:val="HTML"/>
        </w:rPr>
      </w:pPr>
      <w:r>
        <w:rPr>
          <w:rStyle w:val="HTML"/>
        </w:rPr>
        <w:t xml:space="preserve">    </w:t>
      </w:r>
      <w:r>
        <w:rPr>
          <w:rStyle w:val="o"/>
        </w:rPr>
        <w:t>}]</w:t>
      </w:r>
    </w:p>
    <w:p w:rsidR="00000000" w:rsidRDefault="00000000">
      <w:pPr>
        <w:pStyle w:val="HTML0"/>
        <w:divId w:val="1672491911"/>
        <w:rPr>
          <w:rStyle w:val="HTML"/>
        </w:rPr>
      </w:pPr>
      <w:r>
        <w:rPr>
          <w:rStyle w:val="o"/>
        </w:rPr>
        <w:t>}</w:t>
      </w:r>
    </w:p>
    <w:p w:rsidR="00000000" w:rsidRDefault="00000000">
      <w:pPr>
        <w:pStyle w:val="HTML0"/>
        <w:divId w:val="1672491911"/>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33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subscribed channels</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Channel name </w:t>
            </w:r>
            <w:r>
              <w:br/>
            </w:r>
            <w:r>
              <w:rPr>
                <w:rStyle w:val="HTML"/>
              </w:rPr>
              <w:t>call-auction-details</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ID</w:t>
            </w:r>
          </w:p>
        </w:tc>
      </w:tr>
    </w:tbl>
    <w:p w:rsidR="00000000" w:rsidRDefault="00000000">
      <w:pPr>
        <w:pStyle w:val="a5"/>
        <w:ind w:left="720" w:right="720"/>
        <w:divId w:val="1423911578"/>
      </w:pPr>
      <w:r>
        <w:t>Successful Response Example</w:t>
      </w:r>
    </w:p>
    <w:p w:rsidR="00000000" w:rsidRDefault="00000000">
      <w:pPr>
        <w:pStyle w:val="HTML0"/>
        <w:divId w:val="1927108509"/>
        <w:rPr>
          <w:rStyle w:val="w"/>
        </w:rPr>
      </w:pPr>
      <w:r>
        <w:rPr>
          <w:rStyle w:val="p"/>
        </w:rPr>
        <w:t>{</w:t>
      </w:r>
    </w:p>
    <w:p w:rsidR="00000000" w:rsidRDefault="00000000">
      <w:pPr>
        <w:pStyle w:val="HTML0"/>
        <w:divId w:val="1927108509"/>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1927108509"/>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927108509"/>
        <w:rPr>
          <w:rStyle w:val="w"/>
        </w:rPr>
      </w:pPr>
      <w:r>
        <w:rPr>
          <w:rStyle w:val="w"/>
        </w:rPr>
        <w:t xml:space="preserve">      </w:t>
      </w:r>
      <w:r>
        <w:rPr>
          <w:rStyle w:val="nl"/>
        </w:rPr>
        <w:t>"channel"</w:t>
      </w:r>
      <w:r>
        <w:rPr>
          <w:rStyle w:val="p"/>
        </w:rPr>
        <w:t>:</w:t>
      </w:r>
      <w:r>
        <w:rPr>
          <w:rStyle w:val="w"/>
        </w:rPr>
        <w:t xml:space="preserve"> </w:t>
      </w:r>
      <w:r>
        <w:rPr>
          <w:rStyle w:val="s2"/>
        </w:rPr>
        <w:t>"call-auction-details"</w:t>
      </w:r>
      <w:r>
        <w:rPr>
          <w:rStyle w:val="p"/>
        </w:rPr>
        <w:t>,</w:t>
      </w:r>
    </w:p>
    <w:p w:rsidR="00000000" w:rsidRDefault="00000000">
      <w:pPr>
        <w:pStyle w:val="HTML0"/>
        <w:divId w:val="1927108509"/>
        <w:rPr>
          <w:rStyle w:val="w"/>
        </w:rPr>
      </w:pPr>
      <w:r>
        <w:rPr>
          <w:rStyle w:val="w"/>
        </w:rPr>
        <w:t xml:space="preserve">      </w:t>
      </w:r>
      <w:r>
        <w:rPr>
          <w:rStyle w:val="nl"/>
        </w:rPr>
        <w:t>"instId"</w:t>
      </w:r>
      <w:r>
        <w:rPr>
          <w:rStyle w:val="p"/>
        </w:rPr>
        <w:t>:</w:t>
      </w:r>
      <w:r>
        <w:rPr>
          <w:rStyle w:val="w"/>
        </w:rPr>
        <w:t xml:space="preserve"> </w:t>
      </w:r>
      <w:r>
        <w:rPr>
          <w:rStyle w:val="s2"/>
        </w:rPr>
        <w:t>"ONDO-USDC"</w:t>
      </w:r>
    </w:p>
    <w:p w:rsidR="00000000" w:rsidRDefault="00000000">
      <w:pPr>
        <w:pStyle w:val="HTML0"/>
        <w:divId w:val="1927108509"/>
        <w:rPr>
          <w:rStyle w:val="w"/>
        </w:rPr>
      </w:pPr>
      <w:r>
        <w:rPr>
          <w:rStyle w:val="w"/>
        </w:rPr>
        <w:t xml:space="preserve">    </w:t>
      </w:r>
      <w:r>
        <w:rPr>
          <w:rStyle w:val="p"/>
        </w:rPr>
        <w:t>},</w:t>
      </w:r>
    </w:p>
    <w:p w:rsidR="00000000" w:rsidRDefault="00000000">
      <w:pPr>
        <w:pStyle w:val="HTML0"/>
        <w:divId w:val="1927108509"/>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927108509"/>
        <w:rPr>
          <w:rStyle w:val="w"/>
        </w:rPr>
      </w:pPr>
      <w:r>
        <w:rPr>
          <w:rStyle w:val="p"/>
        </w:rPr>
        <w:t>}</w:t>
      </w:r>
    </w:p>
    <w:p w:rsidR="00000000" w:rsidRDefault="00000000">
      <w:pPr>
        <w:pStyle w:val="HTML0"/>
        <w:divId w:val="1927108509"/>
        <w:rPr>
          <w:rStyle w:val="w"/>
        </w:rPr>
      </w:pPr>
    </w:p>
    <w:p w:rsidR="00000000" w:rsidRDefault="00000000">
      <w:pPr>
        <w:pStyle w:val="a5"/>
        <w:ind w:left="720" w:right="720"/>
        <w:divId w:val="854347983"/>
      </w:pPr>
      <w:r>
        <w:t>Failure Response Example</w:t>
      </w:r>
    </w:p>
    <w:p w:rsidR="00000000" w:rsidRDefault="00000000">
      <w:pPr>
        <w:pStyle w:val="HTML0"/>
        <w:divId w:val="701368607"/>
        <w:rPr>
          <w:rStyle w:val="w"/>
        </w:rPr>
      </w:pPr>
      <w:r>
        <w:rPr>
          <w:rStyle w:val="p"/>
        </w:rPr>
        <w:t>{</w:t>
      </w:r>
    </w:p>
    <w:p w:rsidR="00000000" w:rsidRDefault="00000000">
      <w:pPr>
        <w:pStyle w:val="HTML0"/>
        <w:divId w:val="701368607"/>
        <w:rPr>
          <w:rStyle w:val="w"/>
        </w:rPr>
      </w:pPr>
      <w:r>
        <w:rPr>
          <w:rStyle w:val="w"/>
        </w:rPr>
        <w:t xml:space="preserve">  </w:t>
      </w:r>
      <w:r>
        <w:rPr>
          <w:rStyle w:val="nl"/>
        </w:rPr>
        <w:t>"event"</w:t>
      </w:r>
      <w:r>
        <w:rPr>
          <w:rStyle w:val="p"/>
        </w:rPr>
        <w:t>:</w:t>
      </w:r>
      <w:r>
        <w:rPr>
          <w:rStyle w:val="w"/>
        </w:rPr>
        <w:t xml:space="preserve"> </w:t>
      </w:r>
      <w:r>
        <w:rPr>
          <w:rStyle w:val="s2"/>
        </w:rPr>
        <w:t>"error"</w:t>
      </w:r>
      <w:r>
        <w:rPr>
          <w:rStyle w:val="p"/>
        </w:rPr>
        <w:t>,</w:t>
      </w:r>
    </w:p>
    <w:p w:rsidR="00000000" w:rsidRDefault="00000000">
      <w:pPr>
        <w:pStyle w:val="HTML0"/>
        <w:divId w:val="701368607"/>
        <w:rPr>
          <w:rStyle w:val="w"/>
        </w:rPr>
      </w:pPr>
      <w:r>
        <w:rPr>
          <w:rStyle w:val="w"/>
        </w:rPr>
        <w:t xml:space="preserve">  </w:t>
      </w:r>
      <w:r>
        <w:rPr>
          <w:rStyle w:val="nl"/>
        </w:rPr>
        <w:t>"code"</w:t>
      </w:r>
      <w:r>
        <w:rPr>
          <w:rStyle w:val="p"/>
        </w:rPr>
        <w:t>:</w:t>
      </w:r>
      <w:r>
        <w:rPr>
          <w:rStyle w:val="w"/>
        </w:rPr>
        <w:t xml:space="preserve"> </w:t>
      </w:r>
      <w:r>
        <w:rPr>
          <w:rStyle w:val="s2"/>
        </w:rPr>
        <w:t>"60012"</w:t>
      </w:r>
      <w:r>
        <w:rPr>
          <w:rStyle w:val="p"/>
        </w:rPr>
        <w:t>,</w:t>
      </w:r>
    </w:p>
    <w:p w:rsidR="00000000" w:rsidRDefault="00000000">
      <w:pPr>
        <w:pStyle w:val="HTML0"/>
        <w:divId w:val="701368607"/>
        <w:rPr>
          <w:rStyle w:val="w"/>
        </w:rPr>
      </w:pPr>
      <w:r>
        <w:rPr>
          <w:rStyle w:val="w"/>
        </w:rPr>
        <w:t xml:space="preserve">  </w:t>
      </w:r>
      <w:r>
        <w:rPr>
          <w:rStyle w:val="nl"/>
        </w:rPr>
        <w:t>"msg"</w:t>
      </w:r>
      <w:r>
        <w:rPr>
          <w:rStyle w:val="p"/>
        </w:rPr>
        <w:t>:</w:t>
      </w:r>
      <w:r>
        <w:rPr>
          <w:rStyle w:val="w"/>
        </w:rPr>
        <w:t xml:space="preserve"> </w:t>
      </w:r>
      <w:r>
        <w:rPr>
          <w:rStyle w:val="s2"/>
        </w:rPr>
        <w:t>"Invalid request: {</w:t>
      </w:r>
      <w:r>
        <w:rPr>
          <w:rStyle w:val="se"/>
        </w:rPr>
        <w:t>\"</w:t>
      </w:r>
      <w:r>
        <w:rPr>
          <w:rStyle w:val="s2"/>
        </w:rPr>
        <w:t>op</w:t>
      </w:r>
      <w:r>
        <w:rPr>
          <w:rStyle w:val="se"/>
        </w:rPr>
        <w:t>\"</w:t>
      </w:r>
      <w:r>
        <w:rPr>
          <w:rStyle w:val="s2"/>
        </w:rPr>
        <w:t xml:space="preserve">: </w:t>
      </w:r>
      <w:r>
        <w:rPr>
          <w:rStyle w:val="se"/>
        </w:rPr>
        <w:t>\"</w:t>
      </w:r>
      <w:r>
        <w:rPr>
          <w:rStyle w:val="s2"/>
        </w:rPr>
        <w:t>subscribe</w:t>
      </w:r>
      <w:r>
        <w:rPr>
          <w:rStyle w:val="se"/>
        </w:rPr>
        <w:t>\"</w:t>
      </w:r>
      <w:r>
        <w:rPr>
          <w:rStyle w:val="s2"/>
        </w:rPr>
        <w:t xml:space="preserve">, </w:t>
      </w:r>
      <w:r>
        <w:rPr>
          <w:rStyle w:val="se"/>
        </w:rPr>
        <w:t>\"</w:t>
      </w:r>
      <w:r>
        <w:rPr>
          <w:rStyle w:val="s2"/>
        </w:rPr>
        <w:t>argss</w:t>
      </w:r>
      <w:r>
        <w:rPr>
          <w:rStyle w:val="se"/>
        </w:rPr>
        <w:t>\"</w:t>
      </w:r>
      <w:r>
        <w:rPr>
          <w:rStyle w:val="s2"/>
        </w:rPr>
        <w:t>:[{ </w:t>
      </w:r>
      <w:r>
        <w:rPr>
          <w:rStyle w:val="se"/>
        </w:rPr>
        <w:t>\"</w:t>
      </w:r>
      <w:r>
        <w:rPr>
          <w:rStyle w:val="s2"/>
        </w:rPr>
        <w:t>channel</w:t>
      </w:r>
      <w:r>
        <w:rPr>
          <w:rStyle w:val="se"/>
        </w:rPr>
        <w:t>\"</w:t>
      </w:r>
      <w:r>
        <w:rPr>
          <w:rStyle w:val="s2"/>
        </w:rPr>
        <w:t xml:space="preserve"> : </w:t>
      </w:r>
      <w:r>
        <w:rPr>
          <w:rStyle w:val="se"/>
        </w:rPr>
        <w:t>\"</w:t>
      </w:r>
      <w:r>
        <w:rPr>
          <w:rStyle w:val="s2"/>
        </w:rPr>
        <w:t>call-auction-details</w:t>
      </w:r>
      <w:r>
        <w:rPr>
          <w:rStyle w:val="se"/>
        </w:rPr>
        <w:t>\"</w:t>
      </w:r>
      <w:r>
        <w:rPr>
          <w:rStyle w:val="s2"/>
        </w:rPr>
        <w:t>, </w:t>
      </w:r>
      <w:r>
        <w:rPr>
          <w:rStyle w:val="se"/>
        </w:rPr>
        <w:t>\"</w:t>
      </w:r>
      <w:r>
        <w:rPr>
          <w:rStyle w:val="s2"/>
        </w:rPr>
        <w:t>instId</w:t>
      </w:r>
      <w:r>
        <w:rPr>
          <w:rStyle w:val="se"/>
        </w:rPr>
        <w:t>\"</w:t>
      </w:r>
      <w:r>
        <w:rPr>
          <w:rStyle w:val="s2"/>
        </w:rPr>
        <w:t xml:space="preserve"> : </w:t>
      </w:r>
      <w:r>
        <w:rPr>
          <w:rStyle w:val="se"/>
        </w:rPr>
        <w:t>\"</w:t>
      </w:r>
      <w:r>
        <w:rPr>
          <w:rStyle w:val="s2"/>
        </w:rPr>
        <w:t>BTC-USD-191227</w:t>
      </w:r>
      <w:r>
        <w:rPr>
          <w:rStyle w:val="se"/>
        </w:rPr>
        <w:t>\"</w:t>
      </w:r>
      <w:r>
        <w:rPr>
          <w:rStyle w:val="s2"/>
        </w:rPr>
        <w:t>}]}"</w:t>
      </w:r>
      <w:r>
        <w:rPr>
          <w:rStyle w:val="p"/>
        </w:rPr>
        <w:t>,</w:t>
      </w:r>
    </w:p>
    <w:p w:rsidR="00000000" w:rsidRDefault="00000000">
      <w:pPr>
        <w:pStyle w:val="HTML0"/>
        <w:divId w:val="701368607"/>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701368607"/>
        <w:rPr>
          <w:rStyle w:val="w"/>
        </w:rPr>
      </w:pPr>
      <w:r>
        <w:rPr>
          <w:rStyle w:val="p"/>
        </w:rPr>
        <w:t>}</w:t>
      </w:r>
    </w:p>
    <w:p w:rsidR="00000000" w:rsidRDefault="00000000">
      <w:pPr>
        <w:pStyle w:val="HTML0"/>
        <w:divId w:val="701368607"/>
        <w:rPr>
          <w:rStyle w:val="w"/>
        </w:rPr>
      </w:pP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28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Event</w:t>
            </w:r>
            <w:r>
              <w:br/>
            </w:r>
            <w:r>
              <w:rPr>
                <w:rStyle w:val="HTML"/>
              </w:rPr>
              <w:t>subscribe</w:t>
            </w:r>
            <w:r>
              <w:br/>
            </w:r>
            <w:r>
              <w:rPr>
                <w:rStyle w:val="HTML"/>
              </w:rPr>
              <w:t>unsubscribe</w:t>
            </w:r>
            <w:r>
              <w:br/>
            </w:r>
            <w:r>
              <w:rPr>
                <w:rStyle w:val="HTML"/>
              </w:rPr>
              <w:t>error</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No</w:t>
            </w:r>
          </w:p>
        </w:tc>
        <w:tc>
          <w:tcPr>
            <w:tcW w:w="0" w:type="auto"/>
            <w:vAlign w:val="center"/>
            <w:hideMark/>
          </w:tcPr>
          <w:p w:rsidR="00000000" w:rsidRDefault="00000000">
            <w:r>
              <w:t>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connId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WebSocket connection ID</w:t>
            </w:r>
          </w:p>
        </w:tc>
      </w:tr>
    </w:tbl>
    <w:p w:rsidR="00000000" w:rsidRDefault="00000000">
      <w:pPr>
        <w:pStyle w:val="a5"/>
        <w:ind w:left="720" w:right="720"/>
        <w:divId w:val="430315569"/>
      </w:pPr>
      <w:r>
        <w:t>Push Data Example</w:t>
      </w:r>
    </w:p>
    <w:p w:rsidR="00000000" w:rsidRDefault="00000000">
      <w:pPr>
        <w:pStyle w:val="HTML0"/>
        <w:divId w:val="823668776"/>
        <w:rPr>
          <w:rStyle w:val="w"/>
        </w:rPr>
      </w:pPr>
      <w:r>
        <w:rPr>
          <w:rStyle w:val="p"/>
        </w:rPr>
        <w:t>{</w:t>
      </w:r>
    </w:p>
    <w:p w:rsidR="00000000" w:rsidRDefault="00000000">
      <w:pPr>
        <w:pStyle w:val="HTML0"/>
        <w:divId w:val="823668776"/>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823668776"/>
        <w:rPr>
          <w:rStyle w:val="w"/>
        </w:rPr>
      </w:pPr>
      <w:r>
        <w:rPr>
          <w:rStyle w:val="w"/>
        </w:rPr>
        <w:t xml:space="preserve">    </w:t>
      </w:r>
      <w:r>
        <w:rPr>
          <w:rStyle w:val="nl"/>
        </w:rPr>
        <w:t>"channel"</w:t>
      </w:r>
      <w:r>
        <w:rPr>
          <w:rStyle w:val="p"/>
        </w:rPr>
        <w:t>:</w:t>
      </w:r>
      <w:r>
        <w:rPr>
          <w:rStyle w:val="w"/>
        </w:rPr>
        <w:t xml:space="preserve"> </w:t>
      </w:r>
      <w:r>
        <w:rPr>
          <w:rStyle w:val="s2"/>
        </w:rPr>
        <w:t>"call-auction-details"</w:t>
      </w:r>
      <w:r>
        <w:rPr>
          <w:rStyle w:val="p"/>
        </w:rPr>
        <w:t>,</w:t>
      </w:r>
    </w:p>
    <w:p w:rsidR="00000000" w:rsidRDefault="00000000">
      <w:pPr>
        <w:pStyle w:val="HTML0"/>
        <w:divId w:val="823668776"/>
        <w:rPr>
          <w:rStyle w:val="w"/>
        </w:rPr>
      </w:pPr>
      <w:r>
        <w:rPr>
          <w:rStyle w:val="w"/>
        </w:rPr>
        <w:t xml:space="preserve">    </w:t>
      </w:r>
      <w:r>
        <w:rPr>
          <w:rStyle w:val="nl"/>
        </w:rPr>
        <w:t>"instId"</w:t>
      </w:r>
      <w:r>
        <w:rPr>
          <w:rStyle w:val="p"/>
        </w:rPr>
        <w:t>:</w:t>
      </w:r>
      <w:r>
        <w:rPr>
          <w:rStyle w:val="w"/>
        </w:rPr>
        <w:t xml:space="preserve"> </w:t>
      </w:r>
      <w:r>
        <w:rPr>
          <w:rStyle w:val="s2"/>
        </w:rPr>
        <w:t>"ONDO-USDC"</w:t>
      </w:r>
    </w:p>
    <w:p w:rsidR="00000000" w:rsidRDefault="00000000">
      <w:pPr>
        <w:pStyle w:val="HTML0"/>
        <w:divId w:val="823668776"/>
        <w:rPr>
          <w:rStyle w:val="w"/>
        </w:rPr>
      </w:pPr>
      <w:r>
        <w:rPr>
          <w:rStyle w:val="w"/>
        </w:rPr>
        <w:t xml:space="preserve">  </w:t>
      </w:r>
      <w:r>
        <w:rPr>
          <w:rStyle w:val="p"/>
        </w:rPr>
        <w:t>},</w:t>
      </w:r>
    </w:p>
    <w:p w:rsidR="00000000" w:rsidRDefault="00000000">
      <w:pPr>
        <w:pStyle w:val="HTML0"/>
        <w:divId w:val="823668776"/>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823668776"/>
        <w:rPr>
          <w:rStyle w:val="w"/>
        </w:rPr>
      </w:pPr>
      <w:r>
        <w:rPr>
          <w:rStyle w:val="w"/>
        </w:rPr>
        <w:t xml:space="preserve">        </w:t>
      </w:r>
      <w:r>
        <w:rPr>
          <w:rStyle w:val="p"/>
        </w:rPr>
        <w:t>{</w:t>
      </w:r>
    </w:p>
    <w:p w:rsidR="00000000" w:rsidRDefault="00000000">
      <w:pPr>
        <w:pStyle w:val="HTML0"/>
        <w:divId w:val="823668776"/>
        <w:rPr>
          <w:rStyle w:val="w"/>
        </w:rPr>
      </w:pPr>
      <w:r>
        <w:rPr>
          <w:rStyle w:val="w"/>
        </w:rPr>
        <w:t xml:space="preserve">            </w:t>
      </w:r>
      <w:r>
        <w:rPr>
          <w:rStyle w:val="nl"/>
        </w:rPr>
        <w:t>"instId"</w:t>
      </w:r>
      <w:r>
        <w:rPr>
          <w:rStyle w:val="p"/>
        </w:rPr>
        <w:t>:</w:t>
      </w:r>
      <w:r>
        <w:rPr>
          <w:rStyle w:val="w"/>
        </w:rPr>
        <w:t xml:space="preserve"> </w:t>
      </w:r>
      <w:r>
        <w:rPr>
          <w:rStyle w:val="s2"/>
        </w:rPr>
        <w:t>"ONDO-USDC"</w:t>
      </w:r>
      <w:r>
        <w:rPr>
          <w:rStyle w:val="p"/>
        </w:rPr>
        <w:t>,</w:t>
      </w:r>
    </w:p>
    <w:p w:rsidR="00000000" w:rsidRDefault="00000000">
      <w:pPr>
        <w:pStyle w:val="HTML0"/>
        <w:divId w:val="823668776"/>
        <w:rPr>
          <w:rStyle w:val="w"/>
        </w:rPr>
      </w:pPr>
      <w:r>
        <w:rPr>
          <w:rStyle w:val="w"/>
        </w:rPr>
        <w:t xml:space="preserve">            </w:t>
      </w:r>
      <w:r>
        <w:rPr>
          <w:rStyle w:val="nl"/>
        </w:rPr>
        <w:t>"unmatchedSz"</w:t>
      </w:r>
      <w:r>
        <w:rPr>
          <w:rStyle w:val="p"/>
        </w:rPr>
        <w:t>:</w:t>
      </w:r>
      <w:r>
        <w:rPr>
          <w:rStyle w:val="w"/>
        </w:rPr>
        <w:t xml:space="preserve"> </w:t>
      </w:r>
      <w:r>
        <w:rPr>
          <w:rStyle w:val="s2"/>
        </w:rPr>
        <w:t>"9988764"</w:t>
      </w:r>
      <w:r>
        <w:rPr>
          <w:rStyle w:val="p"/>
        </w:rPr>
        <w:t>,</w:t>
      </w:r>
    </w:p>
    <w:p w:rsidR="00000000" w:rsidRDefault="00000000">
      <w:pPr>
        <w:pStyle w:val="HTML0"/>
        <w:divId w:val="823668776"/>
        <w:rPr>
          <w:rStyle w:val="w"/>
        </w:rPr>
      </w:pPr>
      <w:r>
        <w:rPr>
          <w:rStyle w:val="w"/>
        </w:rPr>
        <w:t xml:space="preserve">            </w:t>
      </w:r>
      <w:r>
        <w:rPr>
          <w:rStyle w:val="nl"/>
        </w:rPr>
        <w:t>"eqPx"</w:t>
      </w:r>
      <w:r>
        <w:rPr>
          <w:rStyle w:val="p"/>
        </w:rPr>
        <w:t>:</w:t>
      </w:r>
      <w:r>
        <w:rPr>
          <w:rStyle w:val="w"/>
        </w:rPr>
        <w:t xml:space="preserve"> </w:t>
      </w:r>
      <w:r>
        <w:rPr>
          <w:rStyle w:val="s2"/>
        </w:rPr>
        <w:t>"0.6"</w:t>
      </w:r>
      <w:r>
        <w:rPr>
          <w:rStyle w:val="p"/>
        </w:rPr>
        <w:t>,</w:t>
      </w:r>
    </w:p>
    <w:p w:rsidR="00000000" w:rsidRDefault="00000000">
      <w:pPr>
        <w:pStyle w:val="HTML0"/>
        <w:divId w:val="823668776"/>
        <w:rPr>
          <w:rStyle w:val="w"/>
        </w:rPr>
      </w:pPr>
      <w:r>
        <w:rPr>
          <w:rStyle w:val="w"/>
        </w:rPr>
        <w:t xml:space="preserve">            </w:t>
      </w:r>
      <w:r>
        <w:rPr>
          <w:rStyle w:val="nl"/>
        </w:rPr>
        <w:t>"matchedSz"</w:t>
      </w:r>
      <w:r>
        <w:rPr>
          <w:rStyle w:val="p"/>
        </w:rPr>
        <w:t>:</w:t>
      </w:r>
      <w:r>
        <w:rPr>
          <w:rStyle w:val="w"/>
        </w:rPr>
        <w:t xml:space="preserve"> </w:t>
      </w:r>
      <w:r>
        <w:rPr>
          <w:rStyle w:val="s2"/>
        </w:rPr>
        <w:t>"44978"</w:t>
      </w:r>
      <w:r>
        <w:rPr>
          <w:rStyle w:val="p"/>
        </w:rPr>
        <w:t>,</w:t>
      </w:r>
    </w:p>
    <w:p w:rsidR="00000000" w:rsidRDefault="00000000">
      <w:pPr>
        <w:pStyle w:val="HTML0"/>
        <w:divId w:val="823668776"/>
        <w:rPr>
          <w:rStyle w:val="w"/>
        </w:rPr>
      </w:pPr>
      <w:r>
        <w:rPr>
          <w:rStyle w:val="w"/>
        </w:rPr>
        <w:t xml:space="preserve">            </w:t>
      </w:r>
      <w:r>
        <w:rPr>
          <w:rStyle w:val="nl"/>
        </w:rPr>
        <w:t>"state"</w:t>
      </w:r>
      <w:r>
        <w:rPr>
          <w:rStyle w:val="p"/>
        </w:rPr>
        <w:t>:</w:t>
      </w:r>
      <w:r>
        <w:rPr>
          <w:rStyle w:val="w"/>
        </w:rPr>
        <w:t xml:space="preserve"> </w:t>
      </w:r>
      <w:r>
        <w:rPr>
          <w:rStyle w:val="s2"/>
        </w:rPr>
        <w:t>"continuous_trading"</w:t>
      </w:r>
      <w:r>
        <w:rPr>
          <w:rStyle w:val="p"/>
        </w:rPr>
        <w:t>,</w:t>
      </w:r>
    </w:p>
    <w:p w:rsidR="00000000" w:rsidRDefault="00000000">
      <w:pPr>
        <w:pStyle w:val="HTML0"/>
        <w:divId w:val="823668776"/>
        <w:rPr>
          <w:rStyle w:val="w"/>
        </w:rPr>
      </w:pPr>
      <w:r>
        <w:rPr>
          <w:rStyle w:val="w"/>
        </w:rPr>
        <w:t xml:space="preserve">            </w:t>
      </w:r>
      <w:r>
        <w:rPr>
          <w:rStyle w:val="nl"/>
        </w:rPr>
        <w:t>"auctionEndTime"</w:t>
      </w:r>
      <w:r>
        <w:rPr>
          <w:rStyle w:val="p"/>
        </w:rPr>
        <w:t>:</w:t>
      </w:r>
      <w:r>
        <w:rPr>
          <w:rStyle w:val="w"/>
        </w:rPr>
        <w:t xml:space="preserve"> </w:t>
      </w:r>
      <w:r>
        <w:rPr>
          <w:rStyle w:val="s2"/>
        </w:rPr>
        <w:t>"1726542000000"</w:t>
      </w:r>
      <w:r>
        <w:rPr>
          <w:rStyle w:val="p"/>
        </w:rPr>
        <w:t>,</w:t>
      </w:r>
    </w:p>
    <w:p w:rsidR="00000000" w:rsidRDefault="00000000">
      <w:pPr>
        <w:pStyle w:val="HTML0"/>
        <w:divId w:val="823668776"/>
        <w:rPr>
          <w:rStyle w:val="w"/>
        </w:rPr>
      </w:pPr>
      <w:r>
        <w:rPr>
          <w:rStyle w:val="w"/>
        </w:rPr>
        <w:t xml:space="preserve">            </w:t>
      </w:r>
      <w:r>
        <w:rPr>
          <w:rStyle w:val="nl"/>
        </w:rPr>
        <w:t>"ts"</w:t>
      </w:r>
      <w:r>
        <w:rPr>
          <w:rStyle w:val="p"/>
        </w:rPr>
        <w:t>:</w:t>
      </w:r>
      <w:r>
        <w:rPr>
          <w:rStyle w:val="w"/>
        </w:rPr>
        <w:t xml:space="preserve"> </w:t>
      </w:r>
      <w:r>
        <w:rPr>
          <w:rStyle w:val="s2"/>
        </w:rPr>
        <w:t>"1726542000007"</w:t>
      </w:r>
    </w:p>
    <w:p w:rsidR="00000000" w:rsidRDefault="00000000">
      <w:pPr>
        <w:pStyle w:val="HTML0"/>
        <w:divId w:val="823668776"/>
        <w:rPr>
          <w:rStyle w:val="w"/>
        </w:rPr>
      </w:pPr>
      <w:r>
        <w:rPr>
          <w:rStyle w:val="w"/>
        </w:rPr>
        <w:t xml:space="preserve">        </w:t>
      </w:r>
      <w:r>
        <w:rPr>
          <w:rStyle w:val="p"/>
        </w:rPr>
        <w:t>}</w:t>
      </w:r>
    </w:p>
    <w:p w:rsidR="00000000" w:rsidRDefault="00000000">
      <w:pPr>
        <w:pStyle w:val="HTML0"/>
        <w:divId w:val="823668776"/>
        <w:rPr>
          <w:rStyle w:val="w"/>
        </w:rPr>
      </w:pPr>
      <w:r>
        <w:rPr>
          <w:rStyle w:val="w"/>
        </w:rPr>
        <w:t xml:space="preserve">  </w:t>
      </w:r>
      <w:r>
        <w:rPr>
          <w:rStyle w:val="p"/>
        </w:rPr>
        <w:t>]</w:t>
      </w:r>
    </w:p>
    <w:p w:rsidR="00000000" w:rsidRDefault="00000000">
      <w:pPr>
        <w:pStyle w:val="HTML0"/>
        <w:divId w:val="823668776"/>
        <w:rPr>
          <w:rStyle w:val="w"/>
        </w:rPr>
      </w:pPr>
      <w:r>
        <w:rPr>
          <w:rStyle w:val="p"/>
        </w:rPr>
        <w:t>}</w:t>
      </w:r>
    </w:p>
    <w:p w:rsidR="00000000" w:rsidRDefault="00000000">
      <w:pPr>
        <w:pStyle w:val="HTML0"/>
        <w:divId w:val="823668776"/>
        <w:rPr>
          <w:rStyle w:val="w"/>
        </w:rPr>
      </w:pPr>
    </w:p>
    <w:p w:rsidR="00000000" w:rsidRDefault="00000000">
      <w:pPr>
        <w:pStyle w:val="4"/>
        <w:divId w:val="175387555"/>
      </w:pPr>
      <w:r>
        <w:t>Push data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1"/>
        <w:gridCol w:w="780"/>
        <w:gridCol w:w="5585"/>
      </w:tblGrid>
      <w:tr w:rsidR="00000000">
        <w:trPr>
          <w:divId w:val="175387555"/>
          <w:tblHeader/>
          <w:tblCellSpacing w:w="15" w:type="dxa"/>
        </w:trPr>
        <w:tc>
          <w:tcPr>
            <w:tcW w:w="0" w:type="auto"/>
            <w:vAlign w:val="center"/>
            <w:hideMark/>
          </w:tcPr>
          <w:p w:rsidR="00000000" w:rsidRDefault="00000000">
            <w:pPr>
              <w:jc w:val="center"/>
              <w:rPr>
                <w:b/>
                <w:bCs/>
              </w:rPr>
            </w:pPr>
            <w:r>
              <w:rPr>
                <w:rStyle w:val="a6"/>
              </w:rPr>
              <w:t>Parameter</w:t>
            </w:r>
          </w:p>
        </w:tc>
        <w:tc>
          <w:tcPr>
            <w:tcW w:w="0" w:type="auto"/>
            <w:vAlign w:val="center"/>
            <w:hideMark/>
          </w:tcPr>
          <w:p w:rsidR="00000000" w:rsidRDefault="00000000">
            <w:pPr>
              <w:jc w:val="center"/>
              <w:rPr>
                <w:b/>
                <w:bCs/>
              </w:rPr>
            </w:pPr>
            <w:r>
              <w:rPr>
                <w:rStyle w:val="a6"/>
              </w:rPr>
              <w:t>Type</w:t>
            </w:r>
          </w:p>
        </w:tc>
        <w:tc>
          <w:tcPr>
            <w:tcW w:w="0" w:type="auto"/>
            <w:vAlign w:val="center"/>
            <w:hideMark/>
          </w:tcPr>
          <w:p w:rsidR="00000000" w:rsidRDefault="00000000">
            <w:pPr>
              <w:jc w:val="center"/>
              <w:rPr>
                <w:b/>
                <w:bCs/>
              </w:rPr>
            </w:pPr>
            <w:r>
              <w:rPr>
                <w:rStyle w:val="a6"/>
              </w:rPr>
              <w:t>Description</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Successfully 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Subscribed data</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&gt; eqPx</w:t>
            </w:r>
          </w:p>
        </w:tc>
        <w:tc>
          <w:tcPr>
            <w:tcW w:w="0" w:type="auto"/>
            <w:vAlign w:val="center"/>
            <w:hideMark/>
          </w:tcPr>
          <w:p w:rsidR="00000000" w:rsidRDefault="00000000">
            <w:r>
              <w:t>String</w:t>
            </w:r>
          </w:p>
        </w:tc>
        <w:tc>
          <w:tcPr>
            <w:tcW w:w="0" w:type="auto"/>
            <w:vAlign w:val="center"/>
            <w:hideMark/>
          </w:tcPr>
          <w:p w:rsidR="00000000" w:rsidRDefault="00000000">
            <w:r>
              <w:t>Equilibrium price</w:t>
            </w:r>
          </w:p>
        </w:tc>
      </w:tr>
      <w:tr w:rsidR="00000000">
        <w:trPr>
          <w:divId w:val="175387555"/>
          <w:tblCellSpacing w:w="15" w:type="dxa"/>
        </w:trPr>
        <w:tc>
          <w:tcPr>
            <w:tcW w:w="0" w:type="auto"/>
            <w:vAlign w:val="center"/>
            <w:hideMark/>
          </w:tcPr>
          <w:p w:rsidR="00000000" w:rsidRDefault="00000000">
            <w:r>
              <w:t>&gt; matchedSz</w:t>
            </w:r>
          </w:p>
        </w:tc>
        <w:tc>
          <w:tcPr>
            <w:tcW w:w="0" w:type="auto"/>
            <w:vAlign w:val="center"/>
            <w:hideMark/>
          </w:tcPr>
          <w:p w:rsidR="00000000" w:rsidRDefault="00000000">
            <w:r>
              <w:t>String</w:t>
            </w:r>
          </w:p>
        </w:tc>
        <w:tc>
          <w:tcPr>
            <w:tcW w:w="0" w:type="auto"/>
            <w:vAlign w:val="center"/>
            <w:hideMark/>
          </w:tcPr>
          <w:p w:rsidR="00000000" w:rsidRDefault="00000000">
            <w:r>
              <w:t>Matched size for both buy and sell</w:t>
            </w:r>
            <w:r>
              <w:br/>
              <w:t>The unit is in base currency</w:t>
            </w:r>
          </w:p>
        </w:tc>
      </w:tr>
      <w:tr w:rsidR="00000000">
        <w:trPr>
          <w:divId w:val="175387555"/>
          <w:tblCellSpacing w:w="15" w:type="dxa"/>
        </w:trPr>
        <w:tc>
          <w:tcPr>
            <w:tcW w:w="0" w:type="auto"/>
            <w:vAlign w:val="center"/>
            <w:hideMark/>
          </w:tcPr>
          <w:p w:rsidR="00000000" w:rsidRDefault="00000000">
            <w:r>
              <w:t>&gt; unmatchedSz</w:t>
            </w:r>
          </w:p>
        </w:tc>
        <w:tc>
          <w:tcPr>
            <w:tcW w:w="0" w:type="auto"/>
            <w:vAlign w:val="center"/>
            <w:hideMark/>
          </w:tcPr>
          <w:p w:rsidR="00000000" w:rsidRDefault="00000000">
            <w:r>
              <w:t>String</w:t>
            </w:r>
          </w:p>
        </w:tc>
        <w:tc>
          <w:tcPr>
            <w:tcW w:w="0" w:type="auto"/>
            <w:vAlign w:val="center"/>
            <w:hideMark/>
          </w:tcPr>
          <w:p w:rsidR="00000000" w:rsidRDefault="00000000">
            <w:r>
              <w:t>Unmatched size</w:t>
            </w:r>
          </w:p>
        </w:tc>
      </w:tr>
      <w:tr w:rsidR="00000000">
        <w:trPr>
          <w:divId w:val="175387555"/>
          <w:tblCellSpacing w:w="15" w:type="dxa"/>
        </w:trPr>
        <w:tc>
          <w:tcPr>
            <w:tcW w:w="0" w:type="auto"/>
            <w:vAlign w:val="center"/>
            <w:hideMark/>
          </w:tcPr>
          <w:p w:rsidR="00000000" w:rsidRDefault="00000000">
            <w:r>
              <w:t>&gt; auctionEndTime</w:t>
            </w:r>
          </w:p>
        </w:tc>
        <w:tc>
          <w:tcPr>
            <w:tcW w:w="0" w:type="auto"/>
            <w:vAlign w:val="center"/>
            <w:hideMark/>
          </w:tcPr>
          <w:p w:rsidR="00000000" w:rsidRDefault="00000000">
            <w:r>
              <w:t>String</w:t>
            </w:r>
          </w:p>
        </w:tc>
        <w:tc>
          <w:tcPr>
            <w:tcW w:w="0" w:type="auto"/>
            <w:vAlign w:val="center"/>
            <w:hideMark/>
          </w:tcPr>
          <w:p w:rsidR="00000000" w:rsidRDefault="00000000">
            <w:r>
              <w:t>Call auction end time. Unix timestamp in milliseconds.</w:t>
            </w:r>
          </w:p>
        </w:tc>
      </w:tr>
      <w:tr w:rsidR="00000000">
        <w:trPr>
          <w:divId w:val="175387555"/>
          <w:tblCellSpacing w:w="15" w:type="dxa"/>
        </w:trPr>
        <w:tc>
          <w:tcPr>
            <w:tcW w:w="0" w:type="auto"/>
            <w:vAlign w:val="center"/>
            <w:hideMark/>
          </w:tcPr>
          <w:p w:rsidR="00000000" w:rsidRDefault="00000000">
            <w:r>
              <w:t>&gt; state</w:t>
            </w:r>
          </w:p>
        </w:tc>
        <w:tc>
          <w:tcPr>
            <w:tcW w:w="0" w:type="auto"/>
            <w:vAlign w:val="center"/>
            <w:hideMark/>
          </w:tcPr>
          <w:p w:rsidR="00000000" w:rsidRDefault="00000000">
            <w:r>
              <w:t>String</w:t>
            </w:r>
          </w:p>
        </w:tc>
        <w:tc>
          <w:tcPr>
            <w:tcW w:w="0" w:type="auto"/>
            <w:vAlign w:val="center"/>
            <w:hideMark/>
          </w:tcPr>
          <w:p w:rsidR="00000000" w:rsidRDefault="00000000">
            <w:r>
              <w:t>Trading state of the symbol</w:t>
            </w:r>
            <w:r>
              <w:br/>
            </w:r>
            <w:r>
              <w:rPr>
                <w:rStyle w:val="HTML"/>
              </w:rPr>
              <w:t>call_auction</w:t>
            </w:r>
            <w:r>
              <w:br/>
            </w:r>
            <w:r>
              <w:rPr>
                <w:rStyle w:val="HTML"/>
              </w:rPr>
              <w:t>continuous_trading</w:t>
            </w:r>
          </w:p>
        </w:tc>
      </w:tr>
      <w:tr w:rsidR="00000000">
        <w:trPr>
          <w:divId w:val="175387555"/>
          <w:tblCellSpacing w:w="15" w:type="dxa"/>
        </w:trPr>
        <w:tc>
          <w:tcPr>
            <w:tcW w:w="0" w:type="auto"/>
            <w:vAlign w:val="center"/>
            <w:hideMark/>
          </w:tcPr>
          <w:p w:rsidR="00000000" w:rsidRDefault="00000000">
            <w:r>
              <w:t>&gt; ts</w:t>
            </w:r>
          </w:p>
        </w:tc>
        <w:tc>
          <w:tcPr>
            <w:tcW w:w="0" w:type="auto"/>
            <w:vAlign w:val="center"/>
            <w:hideMark/>
          </w:tcPr>
          <w:p w:rsidR="00000000" w:rsidRDefault="00000000">
            <w:r>
              <w:t>String</w:t>
            </w:r>
          </w:p>
        </w:tc>
        <w:tc>
          <w:tcPr>
            <w:tcW w:w="0" w:type="auto"/>
            <w:vAlign w:val="center"/>
            <w:hideMark/>
          </w:tcPr>
          <w:p w:rsidR="00000000" w:rsidRDefault="00000000">
            <w:r>
              <w:t>Data generation time. Unix timestamp in millieseconds.</w:t>
            </w:r>
          </w:p>
        </w:tc>
      </w:tr>
    </w:tbl>
    <w:p w:rsidR="00000000" w:rsidRDefault="00000000">
      <w:pPr>
        <w:divId w:val="175387555"/>
      </w:pPr>
      <w:r>
        <w:t xml:space="preserve">During call auction, users can get the updates of equilibrium price, matched size, unmatched size, and auction end time. The data will be updated around once a second. When call auction ends, this channel will push the last message, returning the actual open price, matched size, and unmatched size, with trading state as `continuous_trading`. </w:t>
      </w:r>
    </w:p>
    <w:p w:rsidR="00000000" w:rsidRDefault="00000000">
      <w:pPr>
        <w:pStyle w:val="1"/>
        <w:divId w:val="175387555"/>
      </w:pPr>
      <w:r>
        <w:t>Block Trading</w:t>
      </w:r>
    </w:p>
    <w:p w:rsidR="00000000" w:rsidRDefault="00000000">
      <w:pPr>
        <w:pStyle w:val="2"/>
        <w:divId w:val="175387555"/>
      </w:pPr>
      <w:r>
        <w:t>Block Trading Workflow</w:t>
      </w:r>
    </w:p>
    <w:p w:rsidR="00000000" w:rsidRDefault="00000000">
      <w:pPr>
        <w:pStyle w:val="a5"/>
        <w:divId w:val="175387555"/>
      </w:pPr>
      <w:r>
        <w:t xml:space="preserve">A block trade is a </w:t>
      </w:r>
      <w:r>
        <w:rPr>
          <w:rStyle w:val="a6"/>
        </w:rPr>
        <w:t>large sized, privately negotiated</w:t>
      </w:r>
      <w:r>
        <w:t xml:space="preserve"> transaction that allows traders to execute spot, perpetuals, futures, options and a combination of instruments (multi leg) which are traded </w:t>
      </w:r>
      <w:r>
        <w:rPr>
          <w:rStyle w:val="a6"/>
        </w:rPr>
        <w:t>outside the order book</w:t>
      </w:r>
      <w:r>
        <w:t xml:space="preserve"> and at a </w:t>
      </w:r>
      <w:r>
        <w:rPr>
          <w:rStyle w:val="a6"/>
        </w:rPr>
        <w:t>mutually agreed price</w:t>
      </w:r>
      <w:r>
        <w:t xml:space="preserve"> between the counter-parties. Once the transaction economics have been agreed upon, it will be submitted to OKX to be seamlessly margined, cleared and executed.</w:t>
      </w:r>
    </w:p>
    <w:p w:rsidR="00000000" w:rsidRDefault="00000000">
      <w:pPr>
        <w:pStyle w:val="a5"/>
        <w:divId w:val="175387555"/>
      </w:pPr>
      <w:r>
        <w:rPr>
          <w:rStyle w:val="a6"/>
        </w:rPr>
        <w:t>Basic Concepts</w:t>
      </w:r>
    </w:p>
    <w:p w:rsidR="00000000" w:rsidRDefault="00000000">
      <w:pPr>
        <w:numPr>
          <w:ilvl w:val="0"/>
          <w:numId w:val="41"/>
        </w:numPr>
        <w:spacing w:before="100" w:beforeAutospacing="1" w:after="100" w:afterAutospacing="1"/>
        <w:divId w:val="175387555"/>
      </w:pPr>
      <w:r>
        <w:rPr>
          <w:rStyle w:val="a6"/>
        </w:rPr>
        <w:t>RFQs</w:t>
      </w:r>
      <w:r>
        <w:t xml:space="preserve"> - Request for Quote sent by the Taker to Maker(s). It captures the quantity, instrument or multi instrument strategy that a Taker wants to trade.</w:t>
      </w:r>
    </w:p>
    <w:p w:rsidR="00000000" w:rsidRDefault="00000000">
      <w:pPr>
        <w:numPr>
          <w:ilvl w:val="0"/>
          <w:numId w:val="41"/>
        </w:numPr>
        <w:spacing w:before="100" w:beforeAutospacing="1" w:after="100" w:afterAutospacing="1"/>
        <w:divId w:val="175387555"/>
      </w:pPr>
      <w:r>
        <w:rPr>
          <w:rStyle w:val="a6"/>
        </w:rPr>
        <w:t>Quotes</w:t>
      </w:r>
      <w:r>
        <w:t xml:space="preserve"> - Quotes are created by the </w:t>
      </w:r>
      <w:r>
        <w:rPr>
          <w:rStyle w:val="a7"/>
        </w:rPr>
        <w:t>Maker</w:t>
      </w:r>
      <w:r>
        <w:t> in response to a requested RFQ.</w:t>
      </w:r>
    </w:p>
    <w:p w:rsidR="00000000" w:rsidRDefault="00000000">
      <w:pPr>
        <w:numPr>
          <w:ilvl w:val="0"/>
          <w:numId w:val="41"/>
        </w:numPr>
        <w:spacing w:before="100" w:beforeAutospacing="1" w:after="100" w:afterAutospacing="1"/>
        <w:divId w:val="175387555"/>
      </w:pPr>
      <w:r>
        <w:rPr>
          <w:rStyle w:val="a6"/>
        </w:rPr>
        <w:t>Trades</w:t>
      </w:r>
      <w:r>
        <w:t xml:space="preserve"> - Trades occur when the </w:t>
      </w:r>
      <w:r>
        <w:rPr>
          <w:rStyle w:val="a7"/>
        </w:rPr>
        <w:t>Taker</w:t>
      </w:r>
      <w:r>
        <w:t xml:space="preserve"> successfully </w:t>
      </w:r>
      <w:r>
        <w:rPr>
          <w:rStyle w:val="a7"/>
        </w:rPr>
        <w:t>executes</w:t>
      </w:r>
      <w:r>
        <w:t xml:space="preserve"> upon a makers quote to an RFQ.</w:t>
      </w:r>
    </w:p>
    <w:p w:rsidR="00000000" w:rsidRDefault="00000000">
      <w:pPr>
        <w:pStyle w:val="a5"/>
        <w:divId w:val="175387555"/>
      </w:pPr>
      <w:r>
        <w:rPr>
          <w:rStyle w:val="a6"/>
        </w:rPr>
        <w:t>High Level Workflow</w:t>
      </w:r>
      <w:r>
        <w:t xml:space="preserve"> </w:t>
      </w:r>
    </w:p>
    <w:p w:rsidR="00000000" w:rsidRDefault="00000000">
      <w:pPr>
        <w:pStyle w:val="a5"/>
        <w:divId w:val="175387555"/>
      </w:pPr>
      <w:r>
        <w:t xml:space="preserve">To trade as either Taker or Maker, users need to </w:t>
      </w:r>
      <w:r>
        <w:rPr>
          <w:rStyle w:val="search-highlight"/>
        </w:rPr>
        <w:t>depos</w:t>
      </w:r>
      <w:r>
        <w:t xml:space="preserve">it at least 100,000 USD into their trading account. In addition, to become a Maker, </w:t>
      </w:r>
      <w:hyperlink r:id="rId645" w:history="1">
        <w:r>
          <w:rPr>
            <w:rStyle w:val="a3"/>
          </w:rPr>
          <w:t>Please complete the form to access block trading</w:t>
        </w:r>
      </w:hyperlink>
      <w:r>
        <w:t>.</w:t>
      </w:r>
    </w:p>
    <w:p w:rsidR="00000000" w:rsidRDefault="00000000">
      <w:pPr>
        <w:numPr>
          <w:ilvl w:val="0"/>
          <w:numId w:val="42"/>
        </w:numPr>
        <w:spacing w:before="100" w:beforeAutospacing="1" w:after="100" w:afterAutospacing="1"/>
        <w:divId w:val="175387555"/>
      </w:pPr>
      <w:r>
        <w:t>Taker creates an RFQ and selects which counterparties to broadcast the RFQ to.</w:t>
      </w:r>
    </w:p>
    <w:p w:rsidR="00000000" w:rsidRDefault="00000000">
      <w:pPr>
        <w:numPr>
          <w:ilvl w:val="0"/>
          <w:numId w:val="42"/>
        </w:numPr>
        <w:spacing w:before="100" w:beforeAutospacing="1" w:after="100" w:afterAutospacing="1"/>
        <w:divId w:val="175387555"/>
      </w:pPr>
      <w:r>
        <w:t>Multiple Maker(s) send a two way quote as a response to the RFQ.</w:t>
      </w:r>
    </w:p>
    <w:p w:rsidR="00000000" w:rsidRDefault="00000000">
      <w:pPr>
        <w:numPr>
          <w:ilvl w:val="0"/>
          <w:numId w:val="42"/>
        </w:numPr>
        <w:spacing w:before="100" w:beforeAutospacing="1" w:after="100" w:afterAutospacing="1"/>
        <w:divId w:val="175387555"/>
      </w:pPr>
      <w:r>
        <w:t>Taker chooses to execute upon the best quote and the trade is sent to OKX for clearing &amp; settlement.</w:t>
      </w:r>
    </w:p>
    <w:p w:rsidR="00000000" w:rsidRDefault="00000000">
      <w:pPr>
        <w:numPr>
          <w:ilvl w:val="0"/>
          <w:numId w:val="42"/>
        </w:numPr>
        <w:spacing w:before="100" w:beforeAutospacing="1" w:after="100" w:afterAutospacing="1"/>
        <w:divId w:val="175387555"/>
      </w:pPr>
      <w:r>
        <w:t xml:space="preserve">Taker &amp; Maker receive confirmation of the trade's execution. </w:t>
      </w:r>
    </w:p>
    <w:p w:rsidR="00000000" w:rsidRDefault="00000000">
      <w:pPr>
        <w:numPr>
          <w:ilvl w:val="0"/>
          <w:numId w:val="42"/>
        </w:numPr>
        <w:spacing w:before="100" w:beforeAutospacing="1" w:after="100" w:afterAutospacing="1"/>
        <w:divId w:val="175387555"/>
      </w:pPr>
      <w:r>
        <w:t xml:space="preserve">Trade economics are published to market feed. (minus counterparty info) </w:t>
      </w:r>
    </w:p>
    <w:p w:rsidR="00000000" w:rsidRDefault="00000000">
      <w:pPr>
        <w:pStyle w:val="a5"/>
        <w:divId w:val="175387555"/>
      </w:pPr>
      <w:r>
        <w:rPr>
          <w:rStyle w:val="a6"/>
        </w:rPr>
        <w:t>Self-trade Prevention</w:t>
      </w:r>
      <w:r>
        <w:t xml:space="preserve"> Users cannot send RFQ requests to themselves.</w:t>
      </w:r>
    </w:p>
    <w:p w:rsidR="00000000" w:rsidRDefault="00000000">
      <w:pPr>
        <w:pStyle w:val="a5"/>
        <w:divId w:val="175387555"/>
      </w:pPr>
      <w:r>
        <w:rPr>
          <w:rStyle w:val="a6"/>
        </w:rPr>
        <w:t>Taker's Perspective</w:t>
      </w:r>
    </w:p>
    <w:p w:rsidR="00000000" w:rsidRDefault="00000000">
      <w:pPr>
        <w:numPr>
          <w:ilvl w:val="0"/>
          <w:numId w:val="43"/>
        </w:numPr>
        <w:spacing w:before="100" w:beforeAutospacing="1" w:after="100" w:afterAutospacing="1"/>
        <w:divId w:val="175387555"/>
      </w:pPr>
      <w:r>
        <w:t xml:space="preserve">Taker creates an RFQ using </w:t>
      </w:r>
      <w:r>
        <w:rPr>
          <w:rStyle w:val="HTML"/>
        </w:rPr>
        <w:t>POST /api/v5/rfq/create-rfq</w:t>
      </w:r>
      <w:r>
        <w:t xml:space="preserve">. Taker can pull available instruments via </w:t>
      </w:r>
      <w:r>
        <w:rPr>
          <w:rStyle w:val="HTML"/>
        </w:rPr>
        <w:t>GET /api/v5/public/instruments</w:t>
      </w:r>
      <w:r>
        <w:t xml:space="preserve"> and available counterparties from </w:t>
      </w:r>
      <w:r>
        <w:rPr>
          <w:rStyle w:val="HTML"/>
        </w:rPr>
        <w:t>GET /api/v5/rfq/counterparties</w:t>
      </w:r>
      <w:r>
        <w:t>.</w:t>
      </w:r>
    </w:p>
    <w:p w:rsidR="00000000" w:rsidRDefault="00000000">
      <w:pPr>
        <w:numPr>
          <w:ilvl w:val="0"/>
          <w:numId w:val="43"/>
        </w:numPr>
        <w:spacing w:before="100" w:beforeAutospacing="1" w:after="100" w:afterAutospacing="1"/>
        <w:divId w:val="175387555"/>
      </w:pPr>
      <w:r>
        <w:t xml:space="preserve">Taker can cancel an RFQ anytime until it becomes inactive with </w:t>
      </w:r>
      <w:r>
        <w:rPr>
          <w:rStyle w:val="HTML"/>
        </w:rPr>
        <w:t>POST /api/v5/rfq/cancel-rfq</w:t>
      </w:r>
      <w:r>
        <w:t>.</w:t>
      </w:r>
    </w:p>
    <w:p w:rsidR="00000000" w:rsidRDefault="00000000">
      <w:pPr>
        <w:numPr>
          <w:ilvl w:val="0"/>
          <w:numId w:val="43"/>
        </w:numPr>
        <w:spacing w:before="100" w:beforeAutospacing="1" w:after="100" w:afterAutospacing="1"/>
        <w:divId w:val="175387555"/>
      </w:pPr>
      <w:r>
        <w:t xml:space="preserve">Maker, who is a requested counterparty to the RFQ, and is notified over the </w:t>
      </w:r>
      <w:r>
        <w:rPr>
          <w:rStyle w:val="HTML"/>
        </w:rPr>
        <w:t>rfqs</w:t>
      </w:r>
      <w:r>
        <w:t xml:space="preserve"> WebSocket channel, can provide a Quote to the RFQ.</w:t>
      </w:r>
    </w:p>
    <w:p w:rsidR="00000000" w:rsidRDefault="00000000">
      <w:pPr>
        <w:numPr>
          <w:ilvl w:val="0"/>
          <w:numId w:val="43"/>
        </w:numPr>
        <w:spacing w:before="100" w:beforeAutospacing="1" w:after="100" w:afterAutospacing="1"/>
        <w:divId w:val="175387555"/>
      </w:pPr>
      <w:r>
        <w:t xml:space="preserve">Taker, who will be notified of quotes from the </w:t>
      </w:r>
      <w:r>
        <w:rPr>
          <w:rStyle w:val="HTML"/>
        </w:rPr>
        <w:t>quotes</w:t>
      </w:r>
      <w:r>
        <w:t xml:space="preserve"> WebSocket channel, can execute upon the best Quote with </w:t>
      </w:r>
      <w:r>
        <w:rPr>
          <w:rStyle w:val="HTML"/>
        </w:rPr>
        <w:t>POST /api/v5/rfq/execute-quote</w:t>
      </w:r>
      <w:r>
        <w:t>.</w:t>
      </w:r>
    </w:p>
    <w:p w:rsidR="00000000" w:rsidRDefault="00000000">
      <w:pPr>
        <w:numPr>
          <w:ilvl w:val="0"/>
          <w:numId w:val="43"/>
        </w:numPr>
        <w:spacing w:before="100" w:beforeAutospacing="1" w:after="100" w:afterAutospacing="1"/>
        <w:divId w:val="175387555"/>
      </w:pPr>
      <w:r>
        <w:t xml:space="preserve">Taker will receive confirmation of the trade's successful execution on the </w:t>
      </w:r>
      <w:r>
        <w:rPr>
          <w:rStyle w:val="HTML"/>
        </w:rPr>
        <w:t>struc-block-trades</w:t>
      </w:r>
      <w:r>
        <w:t xml:space="preserve"> and </w:t>
      </w:r>
      <w:r>
        <w:rPr>
          <w:rStyle w:val="HTML"/>
        </w:rPr>
        <w:t>rfqs</w:t>
      </w:r>
      <w:r>
        <w:t xml:space="preserve"> WebSocket channel.</w:t>
      </w:r>
    </w:p>
    <w:p w:rsidR="00000000" w:rsidRDefault="00000000">
      <w:pPr>
        <w:numPr>
          <w:ilvl w:val="0"/>
          <w:numId w:val="43"/>
        </w:numPr>
        <w:spacing w:before="100" w:beforeAutospacing="1" w:after="100" w:afterAutospacing="1"/>
        <w:divId w:val="175387555"/>
      </w:pPr>
      <w:r>
        <w:t xml:space="preserve">Taker will also receive confirmation of the trade being completed on the </w:t>
      </w:r>
      <w:r>
        <w:rPr>
          <w:rStyle w:val="HTML"/>
        </w:rPr>
        <w:t>public-struc-block-trades</w:t>
      </w:r>
      <w:r>
        <w:t xml:space="preserve"> WebSocket channel as well as all other block trades on OKX.</w:t>
      </w:r>
    </w:p>
    <w:p w:rsidR="00000000" w:rsidRDefault="00000000">
      <w:pPr>
        <w:pStyle w:val="a5"/>
        <w:divId w:val="175387555"/>
      </w:pPr>
      <w:r>
        <w:rPr>
          <w:rStyle w:val="a6"/>
        </w:rPr>
        <w:t>Maker's Perspective</w:t>
      </w:r>
    </w:p>
    <w:p w:rsidR="00000000" w:rsidRDefault="00000000">
      <w:pPr>
        <w:numPr>
          <w:ilvl w:val="0"/>
          <w:numId w:val="44"/>
        </w:numPr>
        <w:spacing w:before="100" w:beforeAutospacing="1" w:after="100" w:afterAutospacing="1"/>
        <w:divId w:val="175387555"/>
      </w:pPr>
      <w:r>
        <w:t xml:space="preserve">Maker is notified about a new RFQ who they are a counterparty to, on the </w:t>
      </w:r>
      <w:r>
        <w:rPr>
          <w:rStyle w:val="HTML"/>
        </w:rPr>
        <w:t>rfqs</w:t>
      </w:r>
      <w:r>
        <w:t xml:space="preserve"> WebSocket channel.</w:t>
      </w:r>
    </w:p>
    <w:p w:rsidR="00000000" w:rsidRDefault="00000000">
      <w:pPr>
        <w:numPr>
          <w:ilvl w:val="0"/>
          <w:numId w:val="44"/>
        </w:numPr>
        <w:spacing w:before="100" w:beforeAutospacing="1" w:after="100" w:afterAutospacing="1"/>
        <w:divId w:val="175387555"/>
      </w:pPr>
      <w:r>
        <w:t xml:space="preserve">Maker can create a one way or two way Quote using </w:t>
      </w:r>
      <w:r>
        <w:rPr>
          <w:rStyle w:val="HTML"/>
        </w:rPr>
        <w:t>POST /api/v5/rfq/create-quote</w:t>
      </w:r>
      <w:r>
        <w:t>.</w:t>
      </w:r>
    </w:p>
    <w:p w:rsidR="00000000" w:rsidRDefault="00000000">
      <w:pPr>
        <w:numPr>
          <w:ilvl w:val="0"/>
          <w:numId w:val="44"/>
        </w:numPr>
        <w:spacing w:before="100" w:beforeAutospacing="1" w:after="100" w:afterAutospacing="1"/>
        <w:divId w:val="175387555"/>
      </w:pPr>
      <w:r>
        <w:t xml:space="preserve">Maker can cancel an existing quote anytime until it becomes inactive with </w:t>
      </w:r>
      <w:r>
        <w:rPr>
          <w:rStyle w:val="HTML"/>
        </w:rPr>
        <w:t>POST /api/v5/rfq/cancel-quote</w:t>
      </w:r>
      <w:r>
        <w:t>.</w:t>
      </w:r>
    </w:p>
    <w:p w:rsidR="00000000" w:rsidRDefault="00000000">
      <w:pPr>
        <w:numPr>
          <w:ilvl w:val="0"/>
          <w:numId w:val="44"/>
        </w:numPr>
        <w:spacing w:before="100" w:beforeAutospacing="1" w:after="100" w:afterAutospacing="1"/>
        <w:divId w:val="175387555"/>
      </w:pPr>
      <w:r>
        <w:t>Taker chooses to execute upon an available Quote.</w:t>
      </w:r>
    </w:p>
    <w:p w:rsidR="00000000" w:rsidRDefault="00000000">
      <w:pPr>
        <w:numPr>
          <w:ilvl w:val="0"/>
          <w:numId w:val="44"/>
        </w:numPr>
        <w:spacing w:before="100" w:beforeAutospacing="1" w:after="100" w:afterAutospacing="1"/>
        <w:divId w:val="175387555"/>
      </w:pPr>
      <w:r>
        <w:t xml:space="preserve">Maker will receive updates of their Quote from the </w:t>
      </w:r>
      <w:r>
        <w:rPr>
          <w:rStyle w:val="HTML"/>
        </w:rPr>
        <w:t>quotes</w:t>
      </w:r>
      <w:r>
        <w:t xml:space="preserve"> WebSocket channel.</w:t>
      </w:r>
    </w:p>
    <w:p w:rsidR="00000000" w:rsidRDefault="00000000">
      <w:pPr>
        <w:numPr>
          <w:ilvl w:val="0"/>
          <w:numId w:val="44"/>
        </w:numPr>
        <w:spacing w:before="100" w:beforeAutospacing="1" w:after="100" w:afterAutospacing="1"/>
        <w:divId w:val="175387555"/>
      </w:pPr>
      <w:r>
        <w:t xml:space="preserve">Maker will receive confirmation of the successful execution of their Quote from the </w:t>
      </w:r>
      <w:r>
        <w:rPr>
          <w:rStyle w:val="HTML"/>
        </w:rPr>
        <w:t>struc-block-trades</w:t>
      </w:r>
      <w:r>
        <w:t xml:space="preserve"> and </w:t>
      </w:r>
      <w:r>
        <w:rPr>
          <w:rStyle w:val="HTML"/>
        </w:rPr>
        <w:t>quotes</w:t>
      </w:r>
      <w:r>
        <w:t xml:space="preserve"> WebSocket channel.</w:t>
      </w:r>
    </w:p>
    <w:p w:rsidR="00000000" w:rsidRDefault="00000000">
      <w:pPr>
        <w:numPr>
          <w:ilvl w:val="0"/>
          <w:numId w:val="44"/>
        </w:numPr>
        <w:spacing w:before="100" w:beforeAutospacing="1" w:after="100" w:afterAutospacing="1"/>
        <w:divId w:val="175387555"/>
      </w:pPr>
      <w:r>
        <w:t xml:space="preserve">Maker will receive confirmation of the trade being completed on the </w:t>
      </w:r>
      <w:r>
        <w:rPr>
          <w:rStyle w:val="HTML"/>
        </w:rPr>
        <w:t>public-struc-block-trades</w:t>
      </w:r>
      <w:r>
        <w:t xml:space="preserve"> WebSocket channel as well as all other block trades on OKX.</w:t>
      </w:r>
    </w:p>
    <w:p w:rsidR="00000000" w:rsidRDefault="00000000">
      <w:pPr>
        <w:pStyle w:val="2"/>
        <w:divId w:val="175387555"/>
      </w:pPr>
      <w:r>
        <w:t>REST API</w:t>
      </w:r>
    </w:p>
    <w:p w:rsidR="00000000" w:rsidRDefault="00000000">
      <w:pPr>
        <w:divId w:val="175387555"/>
      </w:pPr>
      <w:r>
        <w:t xml:space="preserve">Block trading is not supported under spot mode. </w:t>
      </w:r>
    </w:p>
    <w:p w:rsidR="00000000" w:rsidRDefault="00000000">
      <w:pPr>
        <w:pStyle w:val="3"/>
        <w:divId w:val="175387555"/>
      </w:pPr>
      <w:r>
        <w:t>Get Counterparties</w:t>
      </w:r>
    </w:p>
    <w:p w:rsidR="00000000" w:rsidRDefault="00000000">
      <w:pPr>
        <w:pStyle w:val="a5"/>
        <w:divId w:val="175387555"/>
      </w:pPr>
      <w:r>
        <w:t xml:space="preserve">Retrieves the list of counterparties that the user is permitted to trade with. </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Requests</w:t>
      </w:r>
    </w:p>
    <w:p w:rsidR="00000000" w:rsidRDefault="00000000">
      <w:pPr>
        <w:pStyle w:val="a5"/>
        <w:divId w:val="175387555"/>
      </w:pPr>
      <w:r>
        <w:rPr>
          <w:rStyle w:val="HTML"/>
        </w:rPr>
        <w:t>GET /api/v5/rfq/counterparties</w:t>
      </w:r>
    </w:p>
    <w:p w:rsidR="00000000" w:rsidRDefault="00000000">
      <w:pPr>
        <w:pStyle w:val="a5"/>
        <w:ind w:left="720" w:right="720"/>
        <w:divId w:val="806556172"/>
      </w:pPr>
      <w:r>
        <w:t>Request Example</w:t>
      </w:r>
    </w:p>
    <w:p w:rsidR="00000000" w:rsidRDefault="00000000">
      <w:pPr>
        <w:pStyle w:val="HTML0"/>
        <w:divId w:val="1604341396"/>
        <w:rPr>
          <w:rStyle w:val="HTML"/>
        </w:rPr>
      </w:pPr>
      <w:r>
        <w:rPr>
          <w:rStyle w:val="HTML"/>
        </w:rPr>
        <w:t>GET /api/v5/rfq/counterparties</w:t>
      </w:r>
    </w:p>
    <w:p w:rsidR="00000000" w:rsidRDefault="00000000">
      <w:pPr>
        <w:pStyle w:val="HTML0"/>
        <w:divId w:val="1604341396"/>
        <w:rPr>
          <w:rStyle w:val="HTML"/>
        </w:rPr>
      </w:pPr>
    </w:p>
    <w:p w:rsidR="00000000" w:rsidRDefault="00000000">
      <w:pPr>
        <w:pStyle w:val="HTML0"/>
        <w:divId w:val="515005193"/>
        <w:rPr>
          <w:rStyle w:val="HTML"/>
          <w:vanish/>
        </w:rPr>
      </w:pPr>
      <w:r>
        <w:rPr>
          <w:rStyle w:val="kn"/>
          <w:vanish/>
        </w:rPr>
        <w:t>import</w:t>
      </w:r>
      <w:r>
        <w:rPr>
          <w:rStyle w:val="HTML"/>
          <w:vanish/>
        </w:rPr>
        <w:t xml:space="preserve"> </w:t>
      </w:r>
      <w:r>
        <w:rPr>
          <w:rStyle w:val="nn"/>
          <w:vanish/>
        </w:rPr>
        <w:t>okx.BlockTrading</w:t>
      </w:r>
      <w:r>
        <w:rPr>
          <w:rStyle w:val="HTML"/>
          <w:vanish/>
        </w:rPr>
        <w:t xml:space="preserve"> </w:t>
      </w:r>
      <w:r>
        <w:rPr>
          <w:rStyle w:val="k"/>
          <w:vanish/>
        </w:rPr>
        <w:t>as</w:t>
      </w:r>
      <w:r>
        <w:rPr>
          <w:rStyle w:val="HTML"/>
          <w:vanish/>
        </w:rPr>
        <w:t xml:space="preserve"> </w:t>
      </w:r>
      <w:r>
        <w:rPr>
          <w:rStyle w:val="n"/>
          <w:vanish/>
        </w:rPr>
        <w:t>BlockTrading</w:t>
      </w:r>
    </w:p>
    <w:p w:rsidR="00000000" w:rsidRDefault="00000000">
      <w:pPr>
        <w:pStyle w:val="HTML0"/>
        <w:divId w:val="515005193"/>
        <w:rPr>
          <w:rStyle w:val="HTML"/>
          <w:vanish/>
        </w:rPr>
      </w:pPr>
    </w:p>
    <w:p w:rsidR="00000000" w:rsidRDefault="00000000">
      <w:pPr>
        <w:pStyle w:val="HTML0"/>
        <w:divId w:val="515005193"/>
        <w:rPr>
          <w:rStyle w:val="c1"/>
          <w:vanish/>
        </w:rPr>
      </w:pPr>
      <w:r>
        <w:rPr>
          <w:rStyle w:val="c1"/>
          <w:vanish/>
        </w:rPr>
        <w:t># API initialization</w:t>
      </w:r>
    </w:p>
    <w:p w:rsidR="00000000" w:rsidRDefault="00000000">
      <w:pPr>
        <w:pStyle w:val="HTML0"/>
        <w:divId w:val="515005193"/>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515005193"/>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515005193"/>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515005193"/>
        <w:rPr>
          <w:rStyle w:val="HTML"/>
          <w:vanish/>
        </w:rPr>
      </w:pPr>
    </w:p>
    <w:p w:rsidR="00000000" w:rsidRDefault="00000000">
      <w:pPr>
        <w:pStyle w:val="HTML0"/>
        <w:divId w:val="515005193"/>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trading:0 , demo trading:1</w:t>
      </w:r>
    </w:p>
    <w:p w:rsidR="00000000" w:rsidRDefault="00000000">
      <w:pPr>
        <w:pStyle w:val="HTML0"/>
        <w:divId w:val="515005193"/>
        <w:rPr>
          <w:rStyle w:val="HTML"/>
          <w:vanish/>
        </w:rPr>
      </w:pPr>
    </w:p>
    <w:p w:rsidR="00000000" w:rsidRDefault="00000000">
      <w:pPr>
        <w:pStyle w:val="HTML0"/>
        <w:divId w:val="515005193"/>
        <w:rPr>
          <w:rStyle w:val="HTML"/>
          <w:vanish/>
        </w:rPr>
      </w:pPr>
      <w:r>
        <w:rPr>
          <w:rStyle w:val="n"/>
          <w:vanish/>
        </w:rPr>
        <w:t>blockTradingAPI</w:t>
      </w:r>
      <w:r>
        <w:rPr>
          <w:rStyle w:val="HTML"/>
          <w:vanish/>
        </w:rPr>
        <w:t xml:space="preserve"> </w:t>
      </w:r>
      <w:r>
        <w:rPr>
          <w:rStyle w:val="o"/>
          <w:vanish/>
        </w:rPr>
        <w:t>=</w:t>
      </w:r>
      <w:r>
        <w:rPr>
          <w:rStyle w:val="HTML"/>
          <w:vanish/>
        </w:rPr>
        <w:t xml:space="preserve"> </w:t>
      </w:r>
      <w:r>
        <w:rPr>
          <w:rStyle w:val="n"/>
          <w:vanish/>
        </w:rPr>
        <w:t>BlockTrading</w:t>
      </w:r>
      <w:r>
        <w:rPr>
          <w:rStyle w:val="p"/>
          <w:vanish/>
        </w:rPr>
        <w:t>.</w:t>
      </w:r>
      <w:r>
        <w:rPr>
          <w:rStyle w:val="n"/>
          <w:vanish/>
        </w:rPr>
        <w:t>BlockTradingAPI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515005193"/>
        <w:rPr>
          <w:rStyle w:val="HTML"/>
          <w:vanish/>
        </w:rPr>
      </w:pPr>
    </w:p>
    <w:p w:rsidR="00000000" w:rsidRDefault="00000000">
      <w:pPr>
        <w:pStyle w:val="HTML0"/>
        <w:divId w:val="515005193"/>
        <w:rPr>
          <w:rStyle w:val="c1"/>
          <w:vanish/>
        </w:rPr>
      </w:pPr>
      <w:r>
        <w:rPr>
          <w:rStyle w:val="c1"/>
          <w:vanish/>
        </w:rPr>
        <w:t># Get counterparts</w:t>
      </w:r>
    </w:p>
    <w:p w:rsidR="00000000" w:rsidRDefault="00000000">
      <w:pPr>
        <w:pStyle w:val="HTML0"/>
        <w:divId w:val="515005193"/>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blockTradingAPI</w:t>
      </w:r>
      <w:r>
        <w:rPr>
          <w:rStyle w:val="p"/>
          <w:vanish/>
        </w:rPr>
        <w:t>.</w:t>
      </w:r>
      <w:r>
        <w:rPr>
          <w:rStyle w:val="n"/>
          <w:vanish/>
        </w:rPr>
        <w:t>counterparties</w:t>
      </w:r>
      <w:r>
        <w:rPr>
          <w:rStyle w:val="p"/>
          <w:vanish/>
        </w:rPr>
        <w:t>()</w:t>
      </w:r>
    </w:p>
    <w:p w:rsidR="00000000" w:rsidRDefault="00000000">
      <w:pPr>
        <w:pStyle w:val="HTML0"/>
        <w:divId w:val="515005193"/>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p w:rsidR="00000000" w:rsidRDefault="00000000">
      <w:pPr>
        <w:pStyle w:val="a5"/>
        <w:divId w:val="175387555"/>
      </w:pPr>
      <w:r>
        <w:t>None</w:t>
      </w:r>
    </w:p>
    <w:p w:rsidR="00000000" w:rsidRDefault="00000000">
      <w:pPr>
        <w:pStyle w:val="a5"/>
        <w:ind w:left="720" w:right="720"/>
        <w:divId w:val="187450796"/>
      </w:pPr>
      <w:r>
        <w:t>Response Example</w:t>
      </w:r>
    </w:p>
    <w:p w:rsidR="00000000" w:rsidRDefault="00000000">
      <w:pPr>
        <w:pStyle w:val="HTML0"/>
        <w:divId w:val="1783582"/>
        <w:rPr>
          <w:rStyle w:val="w"/>
        </w:rPr>
      </w:pPr>
      <w:r>
        <w:rPr>
          <w:rStyle w:val="p"/>
        </w:rPr>
        <w:t>{</w:t>
      </w:r>
    </w:p>
    <w:p w:rsidR="00000000" w:rsidRDefault="00000000">
      <w:pPr>
        <w:pStyle w:val="HTML0"/>
        <w:divId w:val="1783582"/>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1783582"/>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1783582"/>
        <w:rPr>
          <w:rStyle w:val="w"/>
        </w:rPr>
      </w:pPr>
      <w:r>
        <w:rPr>
          <w:rStyle w:val="w"/>
        </w:rPr>
        <w:t xml:space="preserve">    </w:t>
      </w:r>
      <w:r>
        <w:rPr>
          <w:rStyle w:val="nl"/>
        </w:rPr>
        <w:t>"data"</w:t>
      </w:r>
      <w:r>
        <w:rPr>
          <w:rStyle w:val="p"/>
        </w:rPr>
        <w:t>:[</w:t>
      </w:r>
    </w:p>
    <w:p w:rsidR="00000000" w:rsidRDefault="00000000">
      <w:pPr>
        <w:pStyle w:val="HTML0"/>
        <w:divId w:val="1783582"/>
        <w:rPr>
          <w:rStyle w:val="w"/>
        </w:rPr>
      </w:pPr>
      <w:r>
        <w:rPr>
          <w:rStyle w:val="w"/>
        </w:rPr>
        <w:t xml:space="preserve">        </w:t>
      </w:r>
      <w:r>
        <w:rPr>
          <w:rStyle w:val="p"/>
        </w:rPr>
        <w:t>{</w:t>
      </w:r>
    </w:p>
    <w:p w:rsidR="00000000" w:rsidRDefault="00000000">
      <w:pPr>
        <w:pStyle w:val="HTML0"/>
        <w:divId w:val="1783582"/>
        <w:rPr>
          <w:rStyle w:val="w"/>
        </w:rPr>
      </w:pPr>
      <w:r>
        <w:rPr>
          <w:rStyle w:val="w"/>
        </w:rPr>
        <w:t xml:space="preserve">            </w:t>
      </w:r>
      <w:r>
        <w:rPr>
          <w:rStyle w:val="nl"/>
        </w:rPr>
        <w:t>"traderName"</w:t>
      </w:r>
      <w:r>
        <w:rPr>
          <w:rStyle w:val="w"/>
        </w:rPr>
        <w:t xml:space="preserve"> </w:t>
      </w:r>
      <w:r>
        <w:rPr>
          <w:rStyle w:val="p"/>
        </w:rPr>
        <w:t>:</w:t>
      </w:r>
      <w:r>
        <w:rPr>
          <w:rStyle w:val="w"/>
        </w:rPr>
        <w:t xml:space="preserve"> </w:t>
      </w:r>
      <w:r>
        <w:rPr>
          <w:rStyle w:val="s2"/>
        </w:rPr>
        <w:t>"Satoshi Nakamoto"</w:t>
      </w:r>
      <w:r>
        <w:rPr>
          <w:rStyle w:val="p"/>
        </w:rPr>
        <w:t>,</w:t>
      </w:r>
    </w:p>
    <w:p w:rsidR="00000000" w:rsidRDefault="00000000">
      <w:pPr>
        <w:pStyle w:val="HTML0"/>
        <w:divId w:val="1783582"/>
        <w:rPr>
          <w:rStyle w:val="w"/>
        </w:rPr>
      </w:pPr>
      <w:r>
        <w:rPr>
          <w:rStyle w:val="w"/>
        </w:rPr>
        <w:t xml:space="preserve">            </w:t>
      </w:r>
      <w:r>
        <w:rPr>
          <w:rStyle w:val="nl"/>
        </w:rPr>
        <w:t>"traderCode"</w:t>
      </w:r>
      <w:r>
        <w:rPr>
          <w:rStyle w:val="w"/>
        </w:rPr>
        <w:t xml:space="preserve"> </w:t>
      </w:r>
      <w:r>
        <w:rPr>
          <w:rStyle w:val="p"/>
        </w:rPr>
        <w:t>:</w:t>
      </w:r>
      <w:r>
        <w:rPr>
          <w:rStyle w:val="w"/>
        </w:rPr>
        <w:t xml:space="preserve"> </w:t>
      </w:r>
      <w:r>
        <w:rPr>
          <w:rStyle w:val="s2"/>
        </w:rPr>
        <w:t>"SATOSHI"</w:t>
      </w:r>
      <w:r>
        <w:rPr>
          <w:rStyle w:val="p"/>
        </w:rPr>
        <w:t>,</w:t>
      </w:r>
    </w:p>
    <w:p w:rsidR="00000000" w:rsidRDefault="00000000">
      <w:pPr>
        <w:pStyle w:val="HTML0"/>
        <w:divId w:val="1783582"/>
        <w:rPr>
          <w:rStyle w:val="w"/>
        </w:rPr>
      </w:pPr>
      <w:r>
        <w:rPr>
          <w:rStyle w:val="w"/>
        </w:rPr>
        <w:t xml:space="preserve">            </w:t>
      </w:r>
      <w:r>
        <w:rPr>
          <w:rStyle w:val="nl"/>
        </w:rPr>
        <w:t>"type"</w:t>
      </w:r>
      <w:r>
        <w:rPr>
          <w:rStyle w:val="w"/>
        </w:rPr>
        <w:t xml:space="preserve"> </w:t>
      </w:r>
      <w:r>
        <w:rPr>
          <w:rStyle w:val="p"/>
        </w:rPr>
        <w:t>:</w:t>
      </w:r>
      <w:r>
        <w:rPr>
          <w:rStyle w:val="w"/>
        </w:rPr>
        <w:t xml:space="preserve"> </w:t>
      </w:r>
      <w:r>
        <w:rPr>
          <w:rStyle w:val="s2"/>
        </w:rPr>
        <w:t>""</w:t>
      </w:r>
      <w:r>
        <w:rPr>
          <w:rStyle w:val="w"/>
        </w:rPr>
        <w:t xml:space="preserve"> </w:t>
      </w:r>
    </w:p>
    <w:p w:rsidR="00000000" w:rsidRDefault="00000000">
      <w:pPr>
        <w:pStyle w:val="HTML0"/>
        <w:divId w:val="1783582"/>
        <w:rPr>
          <w:rStyle w:val="w"/>
        </w:rPr>
      </w:pPr>
      <w:r>
        <w:rPr>
          <w:rStyle w:val="w"/>
        </w:rPr>
        <w:t xml:space="preserve">        </w:t>
      </w:r>
      <w:r>
        <w:rPr>
          <w:rStyle w:val="p"/>
        </w:rPr>
        <w:t>}</w:t>
      </w:r>
    </w:p>
    <w:p w:rsidR="00000000" w:rsidRDefault="00000000">
      <w:pPr>
        <w:pStyle w:val="HTML0"/>
        <w:divId w:val="1783582"/>
        <w:rPr>
          <w:rStyle w:val="w"/>
        </w:rPr>
      </w:pPr>
      <w:r>
        <w:rPr>
          <w:rStyle w:val="w"/>
        </w:rPr>
        <w:t xml:space="preserve">    </w:t>
      </w:r>
      <w:r>
        <w:rPr>
          <w:rStyle w:val="p"/>
        </w:rPr>
        <w:t>]</w:t>
      </w:r>
    </w:p>
    <w:p w:rsidR="00000000" w:rsidRDefault="00000000">
      <w:pPr>
        <w:pStyle w:val="HTML0"/>
        <w:divId w:val="1783582"/>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625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traderName</w:t>
            </w:r>
          </w:p>
        </w:tc>
        <w:tc>
          <w:tcPr>
            <w:tcW w:w="0" w:type="auto"/>
            <w:vAlign w:val="center"/>
            <w:hideMark/>
          </w:tcPr>
          <w:p w:rsidR="00000000" w:rsidRDefault="00000000">
            <w:r>
              <w:t>String</w:t>
            </w:r>
          </w:p>
        </w:tc>
        <w:tc>
          <w:tcPr>
            <w:tcW w:w="0" w:type="auto"/>
            <w:vAlign w:val="center"/>
            <w:hideMark/>
          </w:tcPr>
          <w:p w:rsidR="00000000" w:rsidRDefault="00000000">
            <w:r>
              <w:t>The long formative username of trader or entity on the platform.</w:t>
            </w:r>
          </w:p>
        </w:tc>
      </w:tr>
      <w:tr w:rsidR="00000000">
        <w:trPr>
          <w:divId w:val="175387555"/>
          <w:tblCellSpacing w:w="15" w:type="dxa"/>
        </w:trPr>
        <w:tc>
          <w:tcPr>
            <w:tcW w:w="0" w:type="auto"/>
            <w:vAlign w:val="center"/>
            <w:hideMark/>
          </w:tcPr>
          <w:p w:rsidR="00000000" w:rsidRDefault="00000000">
            <w:r>
              <w:t>traderCode</w:t>
            </w:r>
          </w:p>
        </w:tc>
        <w:tc>
          <w:tcPr>
            <w:tcW w:w="0" w:type="auto"/>
            <w:vAlign w:val="center"/>
            <w:hideMark/>
          </w:tcPr>
          <w:p w:rsidR="00000000" w:rsidRDefault="00000000">
            <w:r>
              <w:t>String</w:t>
            </w:r>
          </w:p>
        </w:tc>
        <w:tc>
          <w:tcPr>
            <w:tcW w:w="0" w:type="auto"/>
            <w:vAlign w:val="center"/>
            <w:hideMark/>
          </w:tcPr>
          <w:p w:rsidR="00000000" w:rsidRDefault="00000000">
            <w:r>
              <w:t>A unique identifier of maker which will be publicly visible on the platform. All RFQ and Quote endpoints will use this as the unique counterparty identifier.</w:t>
            </w:r>
          </w:p>
        </w:tc>
      </w:tr>
      <w:tr w:rsidR="00000000">
        <w:trPr>
          <w:divId w:val="175387555"/>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 xml:space="preserve">The counterparty type. </w:t>
            </w:r>
            <w:r>
              <w:rPr>
                <w:rStyle w:val="HTML"/>
              </w:rPr>
              <w:t>LP</w:t>
            </w:r>
            <w:r>
              <w:t xml:space="preserve"> refers to API connected auto market makers.</w:t>
            </w:r>
          </w:p>
        </w:tc>
      </w:tr>
    </w:tbl>
    <w:p w:rsidR="00000000" w:rsidRDefault="00000000">
      <w:pPr>
        <w:pStyle w:val="3"/>
        <w:divId w:val="175387555"/>
      </w:pPr>
      <w:r>
        <w:t>Create RFQ</w:t>
      </w:r>
    </w:p>
    <w:p w:rsidR="00000000" w:rsidRDefault="00000000">
      <w:pPr>
        <w:pStyle w:val="a5"/>
        <w:divId w:val="175387555"/>
      </w:pPr>
      <w:r>
        <w:t>Creates a new RFQ</w:t>
      </w:r>
    </w:p>
    <w:p w:rsidR="00000000" w:rsidRDefault="00000000">
      <w:pPr>
        <w:divId w:val="175387555"/>
      </w:pPr>
      <w:r>
        <w:br/>
        <w:t>Please select trading bot "WAGMI" as the counterparty when submitting RFQs in demo trading.</w:t>
      </w:r>
      <w:r>
        <w:br/>
        <w:t xml:space="preserve">Prices provided on RFQs by the trading bot are for reference only. </w:t>
      </w:r>
      <w:r>
        <w:br/>
      </w:r>
    </w:p>
    <w:p w:rsidR="00000000" w:rsidRDefault="00000000">
      <w:pPr>
        <w:pStyle w:val="a5"/>
        <w:divId w:val="175387555"/>
      </w:pPr>
      <w:r>
        <w:t xml:space="preserve">To learn more, please visit </w:t>
      </w:r>
      <w:hyperlink r:id="rId646" w:history="1">
        <w:r>
          <w:rPr>
            <w:rStyle w:val="a3"/>
          </w:rPr>
          <w:t>Support center &gt; FAQ &gt; Trading &gt; Liquid marketplace &gt; Demo trading</w:t>
        </w:r>
      </w:hyperlink>
    </w:p>
    <w:p w:rsidR="00000000" w:rsidRDefault="00000000">
      <w:pPr>
        <w:pStyle w:val="4"/>
        <w:divId w:val="175387555"/>
      </w:pPr>
      <w:r>
        <w:t>Rate Limit: 5 requests per 2 seconds; 150 requests per 12 hours</w:t>
      </w:r>
    </w:p>
    <w:p w:rsidR="00000000" w:rsidRDefault="00000000">
      <w:pPr>
        <w:pStyle w:val="4"/>
        <w:divId w:val="175387555"/>
      </w:pPr>
      <w:r>
        <w:t>Rate limit rule: UserID</w:t>
      </w:r>
    </w:p>
    <w:p w:rsidR="00000000" w:rsidRDefault="00000000">
      <w:pPr>
        <w:pStyle w:val="4"/>
        <w:divId w:val="175387555"/>
      </w:pPr>
      <w:r>
        <w:t>HTTP Requests</w:t>
      </w:r>
    </w:p>
    <w:p w:rsidR="00000000" w:rsidRDefault="00000000">
      <w:pPr>
        <w:pStyle w:val="a5"/>
        <w:divId w:val="175387555"/>
      </w:pPr>
      <w:r>
        <w:rPr>
          <w:rStyle w:val="HTML"/>
        </w:rPr>
        <w:t>POST /api/v5/rfq/create-rfq</w:t>
      </w:r>
    </w:p>
    <w:p w:rsidR="00000000" w:rsidRDefault="00000000">
      <w:pPr>
        <w:pStyle w:val="a5"/>
        <w:ind w:left="720" w:right="720"/>
        <w:divId w:val="1706053021"/>
      </w:pPr>
      <w:r>
        <w:t>Request Example</w:t>
      </w:r>
    </w:p>
    <w:p w:rsidR="00000000" w:rsidRDefault="00000000">
      <w:pPr>
        <w:pStyle w:val="HTML0"/>
        <w:divId w:val="255987673"/>
        <w:rPr>
          <w:rStyle w:val="HTML"/>
        </w:rPr>
      </w:pPr>
      <w:r>
        <w:rPr>
          <w:rStyle w:val="HTML"/>
        </w:rPr>
        <w:t>POST /api/v5/rfq/create-rfq</w:t>
      </w:r>
    </w:p>
    <w:p w:rsidR="00000000" w:rsidRDefault="00000000">
      <w:pPr>
        <w:pStyle w:val="HTML0"/>
        <w:divId w:val="255987673"/>
        <w:rPr>
          <w:rStyle w:val="HTML"/>
        </w:rPr>
      </w:pPr>
    </w:p>
    <w:p w:rsidR="00000000" w:rsidRDefault="00000000">
      <w:pPr>
        <w:pStyle w:val="HTML0"/>
        <w:divId w:val="255987673"/>
        <w:rPr>
          <w:rStyle w:val="HTML"/>
        </w:rPr>
      </w:pPr>
      <w:r>
        <w:rPr>
          <w:rStyle w:val="o"/>
        </w:rPr>
        <w:t>{</w:t>
      </w:r>
    </w:p>
    <w:p w:rsidR="00000000" w:rsidRDefault="00000000">
      <w:pPr>
        <w:pStyle w:val="HTML0"/>
        <w:divId w:val="255987673"/>
        <w:rPr>
          <w:rStyle w:val="HTML"/>
        </w:rPr>
      </w:pPr>
      <w:r>
        <w:rPr>
          <w:rStyle w:val="HTML"/>
        </w:rPr>
        <w:t xml:space="preserve">    </w:t>
      </w:r>
      <w:r>
        <w:rPr>
          <w:rStyle w:val="s2"/>
        </w:rPr>
        <w:t>"anonymous"</w:t>
      </w:r>
      <w:r>
        <w:rPr>
          <w:rStyle w:val="HTML"/>
        </w:rPr>
        <w:t xml:space="preserve">: </w:t>
      </w:r>
      <w:r>
        <w:rPr>
          <w:rStyle w:val="nb"/>
        </w:rPr>
        <w:t>true</w:t>
      </w:r>
      <w:r>
        <w:rPr>
          <w:rStyle w:val="HTML"/>
        </w:rPr>
        <w:t>,</w:t>
      </w:r>
    </w:p>
    <w:p w:rsidR="00000000" w:rsidRDefault="00000000">
      <w:pPr>
        <w:pStyle w:val="HTML0"/>
        <w:divId w:val="255987673"/>
        <w:rPr>
          <w:rStyle w:val="HTML"/>
        </w:rPr>
      </w:pPr>
      <w:r>
        <w:rPr>
          <w:rStyle w:val="HTML"/>
        </w:rPr>
        <w:t xml:space="preserve">    </w:t>
      </w:r>
      <w:r>
        <w:rPr>
          <w:rStyle w:val="s2"/>
        </w:rPr>
        <w:t>"counterparties"</w:t>
      </w:r>
      <w:r>
        <w:rPr>
          <w:rStyle w:val="HTML"/>
        </w:rPr>
        <w:t>:[</w:t>
      </w:r>
    </w:p>
    <w:p w:rsidR="00000000" w:rsidRDefault="00000000">
      <w:pPr>
        <w:pStyle w:val="HTML0"/>
        <w:divId w:val="255987673"/>
        <w:rPr>
          <w:rStyle w:val="HTML"/>
        </w:rPr>
      </w:pPr>
      <w:r>
        <w:rPr>
          <w:rStyle w:val="HTML"/>
        </w:rPr>
        <w:t xml:space="preserve">        </w:t>
      </w:r>
      <w:r>
        <w:rPr>
          <w:rStyle w:val="s2"/>
        </w:rPr>
        <w:t>"Trader1"</w:t>
      </w:r>
      <w:r>
        <w:rPr>
          <w:rStyle w:val="HTML"/>
        </w:rPr>
        <w:t>,</w:t>
      </w:r>
    </w:p>
    <w:p w:rsidR="00000000" w:rsidRDefault="00000000">
      <w:pPr>
        <w:pStyle w:val="HTML0"/>
        <w:divId w:val="255987673"/>
        <w:rPr>
          <w:rStyle w:val="HTML"/>
        </w:rPr>
      </w:pPr>
      <w:r>
        <w:rPr>
          <w:rStyle w:val="HTML"/>
        </w:rPr>
        <w:t xml:space="preserve">        </w:t>
      </w:r>
      <w:r>
        <w:rPr>
          <w:rStyle w:val="s2"/>
        </w:rPr>
        <w:t>"Trader2"</w:t>
      </w:r>
    </w:p>
    <w:p w:rsidR="00000000" w:rsidRDefault="00000000">
      <w:pPr>
        <w:pStyle w:val="HTML0"/>
        <w:divId w:val="255987673"/>
        <w:rPr>
          <w:rStyle w:val="HTML"/>
        </w:rPr>
      </w:pPr>
      <w:r>
        <w:rPr>
          <w:rStyle w:val="HTML"/>
        </w:rPr>
        <w:t xml:space="preserve">    </w:t>
      </w:r>
      <w:r>
        <w:rPr>
          <w:rStyle w:val="o"/>
        </w:rPr>
        <w:t>]</w:t>
      </w:r>
      <w:r>
        <w:rPr>
          <w:rStyle w:val="HTML"/>
        </w:rPr>
        <w:t>,</w:t>
      </w:r>
    </w:p>
    <w:p w:rsidR="00000000" w:rsidRDefault="00000000">
      <w:pPr>
        <w:pStyle w:val="HTML0"/>
        <w:divId w:val="255987673"/>
        <w:rPr>
          <w:rStyle w:val="HTML"/>
        </w:rPr>
      </w:pPr>
      <w:r>
        <w:rPr>
          <w:rStyle w:val="HTML"/>
        </w:rPr>
        <w:t xml:space="preserve">    </w:t>
      </w:r>
      <w:r>
        <w:rPr>
          <w:rStyle w:val="s2"/>
        </w:rPr>
        <w:t>"allowPartialExecution"</w:t>
      </w:r>
      <w:r>
        <w:rPr>
          <w:rStyle w:val="HTML"/>
        </w:rPr>
        <w:t>:false,</w:t>
      </w:r>
    </w:p>
    <w:p w:rsidR="00000000" w:rsidRDefault="00000000">
      <w:pPr>
        <w:pStyle w:val="HTML0"/>
        <w:divId w:val="255987673"/>
        <w:rPr>
          <w:rStyle w:val="HTML"/>
        </w:rPr>
      </w:pPr>
      <w:r>
        <w:rPr>
          <w:rStyle w:val="HTML"/>
        </w:rPr>
        <w:t xml:space="preserve">    </w:t>
      </w:r>
      <w:r>
        <w:rPr>
          <w:rStyle w:val="s2"/>
        </w:rPr>
        <w:t>"clRfqId"</w:t>
      </w:r>
      <w:r>
        <w:rPr>
          <w:rStyle w:val="HTML"/>
        </w:rPr>
        <w:t>:</w:t>
      </w:r>
      <w:r>
        <w:rPr>
          <w:rStyle w:val="s2"/>
        </w:rPr>
        <w:t>"rfq01"</w:t>
      </w:r>
      <w:r>
        <w:rPr>
          <w:rStyle w:val="HTML"/>
        </w:rPr>
        <w:t>,</w:t>
      </w:r>
    </w:p>
    <w:p w:rsidR="00000000" w:rsidRDefault="00000000">
      <w:pPr>
        <w:pStyle w:val="HTML0"/>
        <w:divId w:val="255987673"/>
        <w:rPr>
          <w:rStyle w:val="HTML"/>
        </w:rPr>
      </w:pPr>
      <w:r>
        <w:rPr>
          <w:rStyle w:val="HTML"/>
        </w:rPr>
        <w:t xml:space="preserve">    </w:t>
      </w:r>
      <w:r>
        <w:rPr>
          <w:rStyle w:val="s2"/>
        </w:rPr>
        <w:t>"tag"</w:t>
      </w:r>
      <w:r>
        <w:rPr>
          <w:rStyle w:val="HTML"/>
        </w:rPr>
        <w:t>:</w:t>
      </w:r>
      <w:r>
        <w:rPr>
          <w:rStyle w:val="s2"/>
        </w:rPr>
        <w:t>"123456"</w:t>
      </w:r>
      <w:r>
        <w:rPr>
          <w:rStyle w:val="HTML"/>
        </w:rPr>
        <w:t>,</w:t>
      </w:r>
    </w:p>
    <w:p w:rsidR="00000000" w:rsidRDefault="00000000">
      <w:pPr>
        <w:pStyle w:val="HTML0"/>
        <w:divId w:val="255987673"/>
        <w:rPr>
          <w:rStyle w:val="HTML"/>
        </w:rPr>
      </w:pPr>
      <w:r>
        <w:rPr>
          <w:rStyle w:val="HTML"/>
        </w:rPr>
        <w:t xml:space="preserve">    </w:t>
      </w:r>
      <w:r>
        <w:rPr>
          <w:rStyle w:val="s2"/>
        </w:rPr>
        <w:t>"legs"</w:t>
      </w:r>
      <w:r>
        <w:rPr>
          <w:rStyle w:val="HTML"/>
        </w:rPr>
        <w:t>:[</w:t>
      </w:r>
    </w:p>
    <w:p w:rsidR="00000000" w:rsidRDefault="00000000">
      <w:pPr>
        <w:pStyle w:val="HTML0"/>
        <w:divId w:val="255987673"/>
        <w:rPr>
          <w:rStyle w:val="HTML"/>
        </w:rPr>
      </w:pPr>
      <w:r>
        <w:rPr>
          <w:rStyle w:val="HTML"/>
        </w:rPr>
        <w:t xml:space="preserve">        </w:t>
      </w:r>
      <w:r>
        <w:rPr>
          <w:rStyle w:val="o"/>
        </w:rPr>
        <w:t>{</w:t>
      </w:r>
    </w:p>
    <w:p w:rsidR="00000000" w:rsidRDefault="00000000">
      <w:pPr>
        <w:pStyle w:val="HTML0"/>
        <w:divId w:val="255987673"/>
        <w:rPr>
          <w:rStyle w:val="HTML"/>
        </w:rPr>
      </w:pPr>
      <w:r>
        <w:rPr>
          <w:rStyle w:val="HTML"/>
        </w:rPr>
        <w:t xml:space="preserve">            </w:t>
      </w:r>
      <w:r>
        <w:rPr>
          <w:rStyle w:val="s2"/>
        </w:rPr>
        <w:t>"sz"</w:t>
      </w:r>
      <w:r>
        <w:rPr>
          <w:rStyle w:val="HTML"/>
        </w:rPr>
        <w:t>:</w:t>
      </w:r>
      <w:r>
        <w:rPr>
          <w:rStyle w:val="s2"/>
        </w:rPr>
        <w:t>"25"</w:t>
      </w:r>
      <w:r>
        <w:rPr>
          <w:rStyle w:val="HTML"/>
        </w:rPr>
        <w:t>,</w:t>
      </w:r>
    </w:p>
    <w:p w:rsidR="00000000" w:rsidRDefault="00000000">
      <w:pPr>
        <w:pStyle w:val="HTML0"/>
        <w:divId w:val="255987673"/>
        <w:rPr>
          <w:rStyle w:val="HTML"/>
        </w:rPr>
      </w:pPr>
      <w:r>
        <w:rPr>
          <w:rStyle w:val="HTML"/>
        </w:rPr>
        <w:t xml:space="preserve">            </w:t>
      </w:r>
      <w:r>
        <w:rPr>
          <w:rStyle w:val="s2"/>
        </w:rPr>
        <w:t>"side"</w:t>
      </w:r>
      <w:r>
        <w:rPr>
          <w:rStyle w:val="HTML"/>
        </w:rPr>
        <w:t>:</w:t>
      </w:r>
      <w:r>
        <w:rPr>
          <w:rStyle w:val="s2"/>
        </w:rPr>
        <w:t>"buy"</w:t>
      </w:r>
      <w:r>
        <w:rPr>
          <w:rStyle w:val="HTML"/>
        </w:rPr>
        <w:t>,</w:t>
      </w:r>
    </w:p>
    <w:p w:rsidR="00000000" w:rsidRDefault="00000000">
      <w:pPr>
        <w:pStyle w:val="HTML0"/>
        <w:divId w:val="255987673"/>
        <w:rPr>
          <w:rStyle w:val="HTML"/>
        </w:rPr>
      </w:pPr>
      <w:r>
        <w:rPr>
          <w:rStyle w:val="HTML"/>
        </w:rPr>
        <w:t xml:space="preserve">            </w:t>
      </w:r>
      <w:r>
        <w:rPr>
          <w:rStyle w:val="s2"/>
        </w:rPr>
        <w:t>"posSide"</w:t>
      </w:r>
      <w:r>
        <w:rPr>
          <w:rStyle w:val="HTML"/>
        </w:rPr>
        <w:t xml:space="preserve">: </w:t>
      </w:r>
      <w:r>
        <w:rPr>
          <w:rStyle w:val="s2"/>
        </w:rPr>
        <w:t>"long"</w:t>
      </w:r>
      <w:r>
        <w:rPr>
          <w:rStyle w:val="HTML"/>
        </w:rPr>
        <w:t>,</w:t>
      </w:r>
    </w:p>
    <w:p w:rsidR="00000000" w:rsidRDefault="00000000">
      <w:pPr>
        <w:pStyle w:val="HTML0"/>
        <w:divId w:val="255987673"/>
        <w:rPr>
          <w:rStyle w:val="HTML"/>
        </w:rPr>
      </w:pPr>
      <w:r>
        <w:rPr>
          <w:rStyle w:val="HTML"/>
        </w:rPr>
        <w:t xml:space="preserve">            </w:t>
      </w:r>
      <w:r>
        <w:rPr>
          <w:rStyle w:val="s2"/>
        </w:rPr>
        <w:t>"tdMode"</w:t>
      </w:r>
      <w:r>
        <w:rPr>
          <w:rStyle w:val="HTML"/>
        </w:rPr>
        <w:t>:</w:t>
      </w:r>
      <w:r>
        <w:rPr>
          <w:rStyle w:val="s2"/>
        </w:rPr>
        <w:t>"cross"</w:t>
      </w:r>
      <w:r>
        <w:rPr>
          <w:rStyle w:val="HTML"/>
        </w:rPr>
        <w:t>,</w:t>
      </w:r>
    </w:p>
    <w:p w:rsidR="00000000" w:rsidRDefault="00000000">
      <w:pPr>
        <w:pStyle w:val="HTML0"/>
        <w:divId w:val="255987673"/>
        <w:rPr>
          <w:rStyle w:val="HTML"/>
        </w:rPr>
      </w:pPr>
      <w:r>
        <w:rPr>
          <w:rStyle w:val="HTML"/>
        </w:rPr>
        <w:t xml:space="preserve">            </w:t>
      </w:r>
      <w:r>
        <w:rPr>
          <w:rStyle w:val="s2"/>
        </w:rPr>
        <w:t>"ccy"</w:t>
      </w:r>
      <w:r>
        <w:rPr>
          <w:rStyle w:val="HTML"/>
        </w:rPr>
        <w:t>:</w:t>
      </w:r>
      <w:r>
        <w:rPr>
          <w:rStyle w:val="s2"/>
        </w:rPr>
        <w:t>"USDT"</w:t>
      </w:r>
      <w:r>
        <w:rPr>
          <w:rStyle w:val="HTML"/>
        </w:rPr>
        <w:t>,</w:t>
      </w:r>
    </w:p>
    <w:p w:rsidR="00000000" w:rsidRDefault="00000000">
      <w:pPr>
        <w:pStyle w:val="HTML0"/>
        <w:divId w:val="255987673"/>
        <w:rPr>
          <w:rStyle w:val="HTML"/>
        </w:rPr>
      </w:pPr>
      <w:r>
        <w:rPr>
          <w:rStyle w:val="HTML"/>
        </w:rPr>
        <w:t xml:space="preserve">            </w:t>
      </w:r>
      <w:r>
        <w:rPr>
          <w:rStyle w:val="s2"/>
        </w:rPr>
        <w:t>"instId"</w:t>
      </w:r>
      <w:r>
        <w:rPr>
          <w:rStyle w:val="HTML"/>
        </w:rPr>
        <w:t>:</w:t>
      </w:r>
      <w:r>
        <w:rPr>
          <w:rStyle w:val="s2"/>
        </w:rPr>
        <w:t>"BTC-USD-221208-100000-C"</w:t>
      </w:r>
    </w:p>
    <w:p w:rsidR="00000000" w:rsidRDefault="00000000">
      <w:pPr>
        <w:pStyle w:val="HTML0"/>
        <w:divId w:val="255987673"/>
        <w:rPr>
          <w:rStyle w:val="HTML"/>
        </w:rPr>
      </w:pPr>
      <w:r>
        <w:rPr>
          <w:rStyle w:val="HTML"/>
        </w:rPr>
        <w:t xml:space="preserve">        </w:t>
      </w:r>
      <w:r>
        <w:rPr>
          <w:rStyle w:val="o"/>
        </w:rPr>
        <w:t>}</w:t>
      </w:r>
      <w:r>
        <w:rPr>
          <w:rStyle w:val="HTML"/>
        </w:rPr>
        <w:t>,</w:t>
      </w:r>
    </w:p>
    <w:p w:rsidR="00000000" w:rsidRDefault="00000000">
      <w:pPr>
        <w:pStyle w:val="HTML0"/>
        <w:divId w:val="255987673"/>
        <w:rPr>
          <w:rStyle w:val="HTML"/>
        </w:rPr>
      </w:pPr>
      <w:r>
        <w:rPr>
          <w:rStyle w:val="HTML"/>
        </w:rPr>
        <w:t xml:space="preserve">        </w:t>
      </w:r>
      <w:r>
        <w:rPr>
          <w:rStyle w:val="o"/>
        </w:rPr>
        <w:t>{</w:t>
      </w:r>
    </w:p>
    <w:p w:rsidR="00000000" w:rsidRDefault="00000000">
      <w:pPr>
        <w:pStyle w:val="HTML0"/>
        <w:divId w:val="255987673"/>
        <w:rPr>
          <w:rStyle w:val="HTML"/>
        </w:rPr>
      </w:pPr>
      <w:r>
        <w:rPr>
          <w:rStyle w:val="HTML"/>
        </w:rPr>
        <w:t xml:space="preserve">            </w:t>
      </w:r>
      <w:r>
        <w:rPr>
          <w:rStyle w:val="s2"/>
        </w:rPr>
        <w:t>"sz"</w:t>
      </w:r>
      <w:r>
        <w:rPr>
          <w:rStyle w:val="HTML"/>
        </w:rPr>
        <w:t>:</w:t>
      </w:r>
      <w:r>
        <w:rPr>
          <w:rStyle w:val="s2"/>
        </w:rPr>
        <w:t>"150"</w:t>
      </w:r>
      <w:r>
        <w:rPr>
          <w:rStyle w:val="HTML"/>
        </w:rPr>
        <w:t>,</w:t>
      </w:r>
    </w:p>
    <w:p w:rsidR="00000000" w:rsidRDefault="00000000">
      <w:pPr>
        <w:pStyle w:val="HTML0"/>
        <w:divId w:val="255987673"/>
        <w:rPr>
          <w:rStyle w:val="HTML"/>
        </w:rPr>
      </w:pPr>
      <w:r>
        <w:rPr>
          <w:rStyle w:val="HTML"/>
        </w:rPr>
        <w:t xml:space="preserve">            </w:t>
      </w:r>
      <w:r>
        <w:rPr>
          <w:rStyle w:val="s2"/>
        </w:rPr>
        <w:t>"side"</w:t>
      </w:r>
      <w:r>
        <w:rPr>
          <w:rStyle w:val="HTML"/>
        </w:rPr>
        <w:t>:</w:t>
      </w:r>
      <w:r>
        <w:rPr>
          <w:rStyle w:val="s2"/>
        </w:rPr>
        <w:t>"buy"</w:t>
      </w:r>
      <w:r>
        <w:rPr>
          <w:rStyle w:val="HTML"/>
        </w:rPr>
        <w:t>,</w:t>
      </w:r>
    </w:p>
    <w:p w:rsidR="00000000" w:rsidRDefault="00000000">
      <w:pPr>
        <w:pStyle w:val="HTML0"/>
        <w:divId w:val="255987673"/>
        <w:rPr>
          <w:rStyle w:val="HTML"/>
        </w:rPr>
      </w:pPr>
      <w:r>
        <w:rPr>
          <w:rStyle w:val="HTML"/>
        </w:rPr>
        <w:t xml:space="preserve">            </w:t>
      </w:r>
      <w:r>
        <w:rPr>
          <w:rStyle w:val="s2"/>
        </w:rPr>
        <w:t>"posSide"</w:t>
      </w:r>
      <w:r>
        <w:rPr>
          <w:rStyle w:val="HTML"/>
        </w:rPr>
        <w:t xml:space="preserve">: </w:t>
      </w:r>
      <w:r>
        <w:rPr>
          <w:rStyle w:val="s2"/>
        </w:rPr>
        <w:t>"long"</w:t>
      </w:r>
      <w:r>
        <w:rPr>
          <w:rStyle w:val="HTML"/>
        </w:rPr>
        <w:t>,</w:t>
      </w:r>
    </w:p>
    <w:p w:rsidR="00000000" w:rsidRDefault="00000000">
      <w:pPr>
        <w:pStyle w:val="HTML0"/>
        <w:divId w:val="255987673"/>
        <w:rPr>
          <w:rStyle w:val="HTML"/>
        </w:rPr>
      </w:pPr>
      <w:r>
        <w:rPr>
          <w:rStyle w:val="HTML"/>
        </w:rPr>
        <w:t xml:space="preserve">            </w:t>
      </w:r>
      <w:r>
        <w:rPr>
          <w:rStyle w:val="s2"/>
        </w:rPr>
        <w:t>"tdMode"</w:t>
      </w:r>
      <w:r>
        <w:rPr>
          <w:rStyle w:val="HTML"/>
        </w:rPr>
        <w:t>:</w:t>
      </w:r>
      <w:r>
        <w:rPr>
          <w:rStyle w:val="s2"/>
        </w:rPr>
        <w:t>"cross"</w:t>
      </w:r>
      <w:r>
        <w:rPr>
          <w:rStyle w:val="HTML"/>
        </w:rPr>
        <w:t>,</w:t>
      </w:r>
    </w:p>
    <w:p w:rsidR="00000000" w:rsidRDefault="00000000">
      <w:pPr>
        <w:pStyle w:val="HTML0"/>
        <w:divId w:val="255987673"/>
        <w:rPr>
          <w:rStyle w:val="HTML"/>
        </w:rPr>
      </w:pPr>
      <w:r>
        <w:rPr>
          <w:rStyle w:val="HTML"/>
        </w:rPr>
        <w:t xml:space="preserve">            </w:t>
      </w:r>
      <w:r>
        <w:rPr>
          <w:rStyle w:val="s2"/>
        </w:rPr>
        <w:t>"ccy"</w:t>
      </w:r>
      <w:r>
        <w:rPr>
          <w:rStyle w:val="HTML"/>
        </w:rPr>
        <w:t>:</w:t>
      </w:r>
      <w:r>
        <w:rPr>
          <w:rStyle w:val="s2"/>
        </w:rPr>
        <w:t>"USDT"</w:t>
      </w:r>
      <w:r>
        <w:rPr>
          <w:rStyle w:val="HTML"/>
        </w:rPr>
        <w:t>,</w:t>
      </w:r>
    </w:p>
    <w:p w:rsidR="00000000" w:rsidRDefault="00000000">
      <w:pPr>
        <w:pStyle w:val="HTML0"/>
        <w:divId w:val="255987673"/>
        <w:rPr>
          <w:rStyle w:val="HTML"/>
        </w:rPr>
      </w:pPr>
      <w:r>
        <w:rPr>
          <w:rStyle w:val="HTML"/>
        </w:rPr>
        <w:t xml:space="preserve">            </w:t>
      </w:r>
      <w:r>
        <w:rPr>
          <w:rStyle w:val="s2"/>
        </w:rPr>
        <w:t>"instId"</w:t>
      </w:r>
      <w:r>
        <w:rPr>
          <w:rStyle w:val="HTML"/>
        </w:rPr>
        <w:t>:</w:t>
      </w:r>
      <w:r>
        <w:rPr>
          <w:rStyle w:val="s2"/>
        </w:rPr>
        <w:t>"ETH-USDT"</w:t>
      </w:r>
      <w:r>
        <w:rPr>
          <w:rStyle w:val="HTML"/>
        </w:rPr>
        <w:t>,</w:t>
      </w:r>
    </w:p>
    <w:p w:rsidR="00000000" w:rsidRDefault="00000000">
      <w:pPr>
        <w:pStyle w:val="HTML0"/>
        <w:divId w:val="255987673"/>
        <w:rPr>
          <w:rStyle w:val="HTML"/>
        </w:rPr>
      </w:pPr>
      <w:r>
        <w:rPr>
          <w:rStyle w:val="HTML"/>
        </w:rPr>
        <w:t xml:space="preserve">            </w:t>
      </w:r>
      <w:r>
        <w:rPr>
          <w:rStyle w:val="s2"/>
        </w:rPr>
        <w:t>"tgtCcy"</w:t>
      </w:r>
      <w:r>
        <w:rPr>
          <w:rStyle w:val="HTML"/>
        </w:rPr>
        <w:t>:</w:t>
      </w:r>
      <w:r>
        <w:rPr>
          <w:rStyle w:val="s2"/>
        </w:rPr>
        <w:t>"base_ccy"</w:t>
      </w:r>
    </w:p>
    <w:p w:rsidR="00000000" w:rsidRDefault="00000000">
      <w:pPr>
        <w:pStyle w:val="HTML0"/>
        <w:divId w:val="255987673"/>
        <w:rPr>
          <w:rStyle w:val="HTML"/>
        </w:rPr>
      </w:pPr>
      <w:r>
        <w:rPr>
          <w:rStyle w:val="HTML"/>
        </w:rPr>
        <w:t xml:space="preserve">        </w:t>
      </w:r>
      <w:r>
        <w:rPr>
          <w:rStyle w:val="o"/>
        </w:rPr>
        <w:t>}</w:t>
      </w:r>
    </w:p>
    <w:p w:rsidR="00000000" w:rsidRDefault="00000000">
      <w:pPr>
        <w:pStyle w:val="HTML0"/>
        <w:divId w:val="255987673"/>
        <w:rPr>
          <w:rStyle w:val="HTML"/>
        </w:rPr>
      </w:pPr>
      <w:r>
        <w:rPr>
          <w:rStyle w:val="HTML"/>
        </w:rPr>
        <w:t xml:space="preserve">    </w:t>
      </w:r>
      <w:r>
        <w:rPr>
          <w:rStyle w:val="o"/>
        </w:rPr>
        <w:t>]</w:t>
      </w:r>
    </w:p>
    <w:p w:rsidR="00000000" w:rsidRDefault="00000000">
      <w:pPr>
        <w:pStyle w:val="HTML0"/>
        <w:divId w:val="255987673"/>
        <w:rPr>
          <w:rStyle w:val="HTML"/>
        </w:rPr>
      </w:pPr>
      <w:r>
        <w:rPr>
          <w:rStyle w:val="o"/>
        </w:rPr>
        <w:t>}</w:t>
      </w:r>
    </w:p>
    <w:p w:rsidR="00000000" w:rsidRDefault="00000000">
      <w:pPr>
        <w:pStyle w:val="HTML0"/>
        <w:divId w:val="1955865987"/>
        <w:rPr>
          <w:rStyle w:val="HTML"/>
          <w:vanish/>
        </w:rPr>
      </w:pPr>
      <w:r>
        <w:rPr>
          <w:rStyle w:val="kn"/>
          <w:vanish/>
        </w:rPr>
        <w:t>import</w:t>
      </w:r>
      <w:r>
        <w:rPr>
          <w:rStyle w:val="HTML"/>
          <w:vanish/>
        </w:rPr>
        <w:t xml:space="preserve"> </w:t>
      </w:r>
      <w:r>
        <w:rPr>
          <w:rStyle w:val="nn"/>
          <w:vanish/>
        </w:rPr>
        <w:t>okx.BlockTrading</w:t>
      </w:r>
      <w:r>
        <w:rPr>
          <w:rStyle w:val="HTML"/>
          <w:vanish/>
        </w:rPr>
        <w:t xml:space="preserve"> </w:t>
      </w:r>
      <w:r>
        <w:rPr>
          <w:rStyle w:val="k"/>
          <w:vanish/>
        </w:rPr>
        <w:t>as</w:t>
      </w:r>
      <w:r>
        <w:rPr>
          <w:rStyle w:val="HTML"/>
          <w:vanish/>
        </w:rPr>
        <w:t xml:space="preserve"> </w:t>
      </w:r>
      <w:r>
        <w:rPr>
          <w:rStyle w:val="n"/>
          <w:vanish/>
        </w:rPr>
        <w:t>BlockTrading</w:t>
      </w:r>
    </w:p>
    <w:p w:rsidR="00000000" w:rsidRDefault="00000000">
      <w:pPr>
        <w:pStyle w:val="HTML0"/>
        <w:divId w:val="1955865987"/>
        <w:rPr>
          <w:rStyle w:val="HTML"/>
          <w:vanish/>
        </w:rPr>
      </w:pPr>
    </w:p>
    <w:p w:rsidR="00000000" w:rsidRDefault="00000000">
      <w:pPr>
        <w:pStyle w:val="HTML0"/>
        <w:divId w:val="1955865987"/>
        <w:rPr>
          <w:rStyle w:val="c1"/>
          <w:vanish/>
        </w:rPr>
      </w:pPr>
      <w:r>
        <w:rPr>
          <w:rStyle w:val="c1"/>
          <w:vanish/>
        </w:rPr>
        <w:t># API initialization</w:t>
      </w:r>
    </w:p>
    <w:p w:rsidR="00000000" w:rsidRDefault="00000000">
      <w:pPr>
        <w:pStyle w:val="HTML0"/>
        <w:divId w:val="1955865987"/>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1955865987"/>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1955865987"/>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1955865987"/>
        <w:rPr>
          <w:rStyle w:val="HTML"/>
          <w:vanish/>
        </w:rPr>
      </w:pPr>
    </w:p>
    <w:p w:rsidR="00000000" w:rsidRDefault="00000000">
      <w:pPr>
        <w:pStyle w:val="HTML0"/>
        <w:divId w:val="1955865987"/>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trading:0 , demo trading:1</w:t>
      </w:r>
    </w:p>
    <w:p w:rsidR="00000000" w:rsidRDefault="00000000">
      <w:pPr>
        <w:pStyle w:val="HTML0"/>
        <w:divId w:val="1955865987"/>
        <w:rPr>
          <w:rStyle w:val="HTML"/>
          <w:vanish/>
        </w:rPr>
      </w:pPr>
    </w:p>
    <w:p w:rsidR="00000000" w:rsidRDefault="00000000">
      <w:pPr>
        <w:pStyle w:val="HTML0"/>
        <w:divId w:val="1955865987"/>
        <w:rPr>
          <w:rStyle w:val="HTML"/>
          <w:vanish/>
        </w:rPr>
      </w:pPr>
      <w:r>
        <w:rPr>
          <w:rStyle w:val="n"/>
          <w:vanish/>
        </w:rPr>
        <w:t>blockTradingAPI</w:t>
      </w:r>
      <w:r>
        <w:rPr>
          <w:rStyle w:val="HTML"/>
          <w:vanish/>
        </w:rPr>
        <w:t xml:space="preserve"> </w:t>
      </w:r>
      <w:r>
        <w:rPr>
          <w:rStyle w:val="o"/>
          <w:vanish/>
        </w:rPr>
        <w:t>=</w:t>
      </w:r>
      <w:r>
        <w:rPr>
          <w:rStyle w:val="HTML"/>
          <w:vanish/>
        </w:rPr>
        <w:t xml:space="preserve"> </w:t>
      </w:r>
      <w:r>
        <w:rPr>
          <w:rStyle w:val="n"/>
          <w:vanish/>
        </w:rPr>
        <w:t>BlockTrading</w:t>
      </w:r>
      <w:r>
        <w:rPr>
          <w:rStyle w:val="p"/>
          <w:vanish/>
        </w:rPr>
        <w:t>.</w:t>
      </w:r>
      <w:r>
        <w:rPr>
          <w:rStyle w:val="n"/>
          <w:vanish/>
        </w:rPr>
        <w:t>BlockTradingAPI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1955865987"/>
        <w:rPr>
          <w:rStyle w:val="HTML"/>
          <w:vanish/>
        </w:rPr>
      </w:pPr>
    </w:p>
    <w:p w:rsidR="00000000" w:rsidRDefault="00000000">
      <w:pPr>
        <w:pStyle w:val="HTML0"/>
        <w:divId w:val="1955865987"/>
        <w:rPr>
          <w:rStyle w:val="c1"/>
          <w:vanish/>
        </w:rPr>
      </w:pPr>
      <w:r>
        <w:rPr>
          <w:rStyle w:val="c1"/>
          <w:vanish/>
        </w:rPr>
        <w:t># Create RFQ</w:t>
      </w:r>
    </w:p>
    <w:p w:rsidR="00000000" w:rsidRDefault="00000000">
      <w:pPr>
        <w:pStyle w:val="HTML0"/>
        <w:divId w:val="1955865987"/>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blockTradingAPI</w:t>
      </w:r>
      <w:r>
        <w:rPr>
          <w:rStyle w:val="p"/>
          <w:vanish/>
        </w:rPr>
        <w:t>.</w:t>
      </w:r>
      <w:r>
        <w:rPr>
          <w:rStyle w:val="n"/>
          <w:vanish/>
        </w:rPr>
        <w:t>create_rfq</w:t>
      </w:r>
      <w:r>
        <w:rPr>
          <w:rStyle w:val="p"/>
          <w:vanish/>
        </w:rPr>
        <w:t>(</w:t>
      </w:r>
    </w:p>
    <w:p w:rsidR="00000000" w:rsidRDefault="00000000">
      <w:pPr>
        <w:pStyle w:val="HTML0"/>
        <w:divId w:val="1955865987"/>
        <w:rPr>
          <w:rStyle w:val="HTML"/>
          <w:vanish/>
        </w:rPr>
      </w:pPr>
      <w:r>
        <w:rPr>
          <w:rStyle w:val="HTML"/>
          <w:vanish/>
        </w:rPr>
        <w:t xml:space="preserve">    </w:t>
      </w:r>
      <w:r>
        <w:rPr>
          <w:rStyle w:val="n"/>
          <w:vanish/>
        </w:rPr>
        <w:t>anonymous</w:t>
      </w:r>
      <w:r>
        <w:rPr>
          <w:rStyle w:val="o"/>
          <w:vanish/>
        </w:rPr>
        <w:t>=</w:t>
      </w:r>
      <w:r>
        <w:rPr>
          <w:rStyle w:val="bp"/>
          <w:vanish/>
        </w:rPr>
        <w:t>True</w:t>
      </w:r>
      <w:r>
        <w:rPr>
          <w:rStyle w:val="p"/>
          <w:vanish/>
        </w:rPr>
        <w:t>,</w:t>
      </w:r>
    </w:p>
    <w:p w:rsidR="00000000" w:rsidRDefault="00000000">
      <w:pPr>
        <w:pStyle w:val="HTML0"/>
        <w:divId w:val="1955865987"/>
        <w:rPr>
          <w:rStyle w:val="HTML"/>
          <w:vanish/>
        </w:rPr>
      </w:pPr>
      <w:r>
        <w:rPr>
          <w:rStyle w:val="HTML"/>
          <w:vanish/>
        </w:rPr>
        <w:t xml:space="preserve">    </w:t>
      </w:r>
      <w:r>
        <w:rPr>
          <w:rStyle w:val="n"/>
          <w:vanish/>
        </w:rPr>
        <w:t>counterparties</w:t>
      </w:r>
      <w:r>
        <w:rPr>
          <w:rStyle w:val="o"/>
          <w:vanish/>
        </w:rPr>
        <w:t>=</w:t>
      </w:r>
      <w:r>
        <w:rPr>
          <w:rStyle w:val="p"/>
          <w:vanish/>
        </w:rPr>
        <w:t>[</w:t>
      </w:r>
    </w:p>
    <w:p w:rsidR="00000000" w:rsidRDefault="00000000">
      <w:pPr>
        <w:pStyle w:val="HTML0"/>
        <w:divId w:val="1955865987"/>
        <w:rPr>
          <w:rStyle w:val="HTML"/>
          <w:vanish/>
        </w:rPr>
      </w:pPr>
      <w:r>
        <w:rPr>
          <w:rStyle w:val="HTML"/>
          <w:vanish/>
        </w:rPr>
        <w:t xml:space="preserve">        </w:t>
      </w:r>
      <w:r>
        <w:rPr>
          <w:rStyle w:val="s"/>
          <w:vanish/>
        </w:rPr>
        <w:t>"Trader1"</w:t>
      </w:r>
      <w:r>
        <w:rPr>
          <w:rStyle w:val="p"/>
          <w:vanish/>
        </w:rPr>
        <w:t>,</w:t>
      </w:r>
    </w:p>
    <w:p w:rsidR="00000000" w:rsidRDefault="00000000">
      <w:pPr>
        <w:pStyle w:val="HTML0"/>
        <w:divId w:val="1955865987"/>
        <w:rPr>
          <w:rStyle w:val="HTML"/>
          <w:vanish/>
        </w:rPr>
      </w:pPr>
      <w:r>
        <w:rPr>
          <w:rStyle w:val="HTML"/>
          <w:vanish/>
        </w:rPr>
        <w:t xml:space="preserve">        </w:t>
      </w:r>
      <w:r>
        <w:rPr>
          <w:rStyle w:val="s"/>
          <w:vanish/>
        </w:rPr>
        <w:t>"Trader2"</w:t>
      </w:r>
    </w:p>
    <w:p w:rsidR="00000000" w:rsidRDefault="00000000">
      <w:pPr>
        <w:pStyle w:val="HTML0"/>
        <w:divId w:val="1955865987"/>
        <w:rPr>
          <w:rStyle w:val="HTML"/>
          <w:vanish/>
        </w:rPr>
      </w:pPr>
      <w:r>
        <w:rPr>
          <w:rStyle w:val="HTML"/>
          <w:vanish/>
        </w:rPr>
        <w:t xml:space="preserve">    </w:t>
      </w:r>
      <w:r>
        <w:rPr>
          <w:rStyle w:val="p"/>
          <w:vanish/>
        </w:rPr>
        <w:t>],</w:t>
      </w:r>
    </w:p>
    <w:p w:rsidR="00000000" w:rsidRDefault="00000000">
      <w:pPr>
        <w:pStyle w:val="HTML0"/>
        <w:divId w:val="1955865987"/>
        <w:rPr>
          <w:rStyle w:val="HTML"/>
          <w:vanish/>
        </w:rPr>
      </w:pPr>
      <w:r>
        <w:rPr>
          <w:rStyle w:val="HTML"/>
          <w:vanish/>
        </w:rPr>
        <w:t xml:space="preserve">    </w:t>
      </w:r>
      <w:r>
        <w:rPr>
          <w:rStyle w:val="n"/>
          <w:vanish/>
        </w:rPr>
        <w:t>clRfqId</w:t>
      </w:r>
      <w:r>
        <w:rPr>
          <w:rStyle w:val="o"/>
          <w:vanish/>
        </w:rPr>
        <w:t>=</w:t>
      </w:r>
      <w:r>
        <w:rPr>
          <w:rStyle w:val="HTML"/>
          <w:vanish/>
        </w:rPr>
        <w:t xml:space="preserve"> </w:t>
      </w:r>
      <w:r>
        <w:rPr>
          <w:rStyle w:val="s"/>
          <w:vanish/>
        </w:rPr>
        <w:t>"rfq01"</w:t>
      </w:r>
      <w:r>
        <w:rPr>
          <w:rStyle w:val="p"/>
          <w:vanish/>
        </w:rPr>
        <w:t>,</w:t>
      </w:r>
    </w:p>
    <w:p w:rsidR="00000000" w:rsidRDefault="00000000">
      <w:pPr>
        <w:pStyle w:val="HTML0"/>
        <w:divId w:val="1955865987"/>
        <w:rPr>
          <w:rStyle w:val="HTML"/>
          <w:vanish/>
        </w:rPr>
      </w:pPr>
      <w:r>
        <w:rPr>
          <w:rStyle w:val="HTML"/>
          <w:vanish/>
        </w:rPr>
        <w:t xml:space="preserve">    </w:t>
      </w:r>
      <w:r>
        <w:rPr>
          <w:rStyle w:val="n"/>
          <w:vanish/>
        </w:rPr>
        <w:t>legs</w:t>
      </w:r>
      <w:r>
        <w:rPr>
          <w:rStyle w:val="o"/>
          <w:vanish/>
        </w:rPr>
        <w:t>=</w:t>
      </w:r>
      <w:r>
        <w:rPr>
          <w:rStyle w:val="p"/>
          <w:vanish/>
        </w:rPr>
        <w:t>[</w:t>
      </w:r>
    </w:p>
    <w:p w:rsidR="00000000" w:rsidRDefault="00000000">
      <w:pPr>
        <w:pStyle w:val="HTML0"/>
        <w:divId w:val="1955865987"/>
        <w:rPr>
          <w:rStyle w:val="HTML"/>
          <w:vanish/>
        </w:rPr>
      </w:pPr>
      <w:r>
        <w:rPr>
          <w:rStyle w:val="HTML"/>
          <w:vanish/>
        </w:rPr>
        <w:t xml:space="preserve">        </w:t>
      </w:r>
      <w:r>
        <w:rPr>
          <w:rStyle w:val="p"/>
          <w:vanish/>
        </w:rPr>
        <w:t>{</w:t>
      </w:r>
    </w:p>
    <w:p w:rsidR="00000000" w:rsidRDefault="00000000">
      <w:pPr>
        <w:pStyle w:val="HTML0"/>
        <w:divId w:val="1955865987"/>
        <w:rPr>
          <w:rStyle w:val="HTML"/>
          <w:vanish/>
        </w:rPr>
      </w:pPr>
      <w:r>
        <w:rPr>
          <w:rStyle w:val="HTML"/>
          <w:vanish/>
        </w:rPr>
        <w:t xml:space="preserve">            </w:t>
      </w:r>
      <w:r>
        <w:rPr>
          <w:rStyle w:val="s"/>
          <w:vanish/>
        </w:rPr>
        <w:t>"sz"</w:t>
      </w:r>
      <w:r>
        <w:rPr>
          <w:rStyle w:val="p"/>
          <w:vanish/>
        </w:rPr>
        <w:t>:</w:t>
      </w:r>
      <w:r>
        <w:rPr>
          <w:rStyle w:val="s"/>
          <w:vanish/>
        </w:rPr>
        <w:t>"25"</w:t>
      </w:r>
      <w:r>
        <w:rPr>
          <w:rStyle w:val="p"/>
          <w:vanish/>
        </w:rPr>
        <w:t>,</w:t>
      </w:r>
    </w:p>
    <w:p w:rsidR="00000000" w:rsidRDefault="00000000">
      <w:pPr>
        <w:pStyle w:val="HTML0"/>
        <w:divId w:val="1955865987"/>
        <w:rPr>
          <w:rStyle w:val="HTML"/>
          <w:vanish/>
        </w:rPr>
      </w:pPr>
      <w:r>
        <w:rPr>
          <w:rStyle w:val="HTML"/>
          <w:vanish/>
        </w:rPr>
        <w:t xml:space="preserve">            </w:t>
      </w:r>
      <w:r>
        <w:rPr>
          <w:rStyle w:val="s"/>
          <w:vanish/>
        </w:rPr>
        <w:t>"side"</w:t>
      </w:r>
      <w:r>
        <w:rPr>
          <w:rStyle w:val="p"/>
          <w:vanish/>
        </w:rPr>
        <w:t>:</w:t>
      </w:r>
      <w:r>
        <w:rPr>
          <w:rStyle w:val="s"/>
          <w:vanish/>
        </w:rPr>
        <w:t>"buy"</w:t>
      </w:r>
      <w:r>
        <w:rPr>
          <w:rStyle w:val="p"/>
          <w:vanish/>
        </w:rPr>
        <w:t>,</w:t>
      </w:r>
    </w:p>
    <w:p w:rsidR="00000000" w:rsidRDefault="00000000">
      <w:pPr>
        <w:pStyle w:val="HTML0"/>
        <w:divId w:val="1955865987"/>
        <w:rPr>
          <w:rStyle w:val="HTML"/>
          <w:vanish/>
        </w:rPr>
      </w:pPr>
      <w:r>
        <w:rPr>
          <w:rStyle w:val="HTML"/>
          <w:vanish/>
        </w:rPr>
        <w:t xml:space="preserve">            </w:t>
      </w:r>
      <w:r>
        <w:rPr>
          <w:rStyle w:val="s"/>
          <w:vanish/>
        </w:rPr>
        <w:t>"posSide"</w:t>
      </w:r>
      <w:r>
        <w:rPr>
          <w:rStyle w:val="p"/>
          <w:vanish/>
        </w:rPr>
        <w:t>:</w:t>
      </w:r>
      <w:r>
        <w:rPr>
          <w:rStyle w:val="HTML"/>
          <w:vanish/>
        </w:rPr>
        <w:t xml:space="preserve"> </w:t>
      </w:r>
      <w:r>
        <w:rPr>
          <w:rStyle w:val="s"/>
          <w:vanish/>
        </w:rPr>
        <w:t>"long"</w:t>
      </w:r>
      <w:r>
        <w:rPr>
          <w:rStyle w:val="p"/>
          <w:vanish/>
        </w:rPr>
        <w:t>,</w:t>
      </w:r>
    </w:p>
    <w:p w:rsidR="00000000" w:rsidRDefault="00000000">
      <w:pPr>
        <w:pStyle w:val="HTML0"/>
        <w:divId w:val="1955865987"/>
        <w:rPr>
          <w:rStyle w:val="HTML"/>
          <w:vanish/>
        </w:rPr>
      </w:pPr>
      <w:r>
        <w:rPr>
          <w:rStyle w:val="HTML"/>
          <w:vanish/>
        </w:rPr>
        <w:t xml:space="preserve">            </w:t>
      </w:r>
      <w:r>
        <w:rPr>
          <w:rStyle w:val="s"/>
          <w:vanish/>
        </w:rPr>
        <w:t>"tdMode"</w:t>
      </w:r>
      <w:r>
        <w:rPr>
          <w:rStyle w:val="p"/>
          <w:vanish/>
        </w:rPr>
        <w:t>:</w:t>
      </w:r>
      <w:r>
        <w:rPr>
          <w:rStyle w:val="s"/>
          <w:vanish/>
        </w:rPr>
        <w:t>"cross"</w:t>
      </w:r>
      <w:r>
        <w:rPr>
          <w:rStyle w:val="p"/>
          <w:vanish/>
        </w:rPr>
        <w:t>,</w:t>
      </w:r>
    </w:p>
    <w:p w:rsidR="00000000" w:rsidRDefault="00000000">
      <w:pPr>
        <w:pStyle w:val="HTML0"/>
        <w:divId w:val="1955865987"/>
        <w:rPr>
          <w:rStyle w:val="HTML"/>
          <w:vanish/>
        </w:rPr>
      </w:pPr>
      <w:r>
        <w:rPr>
          <w:rStyle w:val="HTML"/>
          <w:vanish/>
        </w:rPr>
        <w:t xml:space="preserve">            </w:t>
      </w:r>
      <w:r>
        <w:rPr>
          <w:rStyle w:val="s"/>
          <w:vanish/>
        </w:rPr>
        <w:t>"ccy"</w:t>
      </w:r>
      <w:r>
        <w:rPr>
          <w:rStyle w:val="p"/>
          <w:vanish/>
        </w:rPr>
        <w:t>:</w:t>
      </w:r>
      <w:r>
        <w:rPr>
          <w:rStyle w:val="s"/>
          <w:vanish/>
        </w:rPr>
        <w:t>"USDT"</w:t>
      </w:r>
      <w:r>
        <w:rPr>
          <w:rStyle w:val="p"/>
          <w:vanish/>
        </w:rPr>
        <w:t>,</w:t>
      </w:r>
    </w:p>
    <w:p w:rsidR="00000000" w:rsidRDefault="00000000">
      <w:pPr>
        <w:pStyle w:val="HTML0"/>
        <w:divId w:val="1955865987"/>
        <w:rPr>
          <w:rStyle w:val="HTML"/>
          <w:vanish/>
        </w:rPr>
      </w:pPr>
      <w:r>
        <w:rPr>
          <w:rStyle w:val="HTML"/>
          <w:vanish/>
        </w:rPr>
        <w:t xml:space="preserve">            </w:t>
      </w:r>
      <w:r>
        <w:rPr>
          <w:rStyle w:val="s"/>
          <w:vanish/>
        </w:rPr>
        <w:t>"instId"</w:t>
      </w:r>
      <w:r>
        <w:rPr>
          <w:rStyle w:val="p"/>
          <w:vanish/>
        </w:rPr>
        <w:t>:</w:t>
      </w:r>
      <w:r>
        <w:rPr>
          <w:rStyle w:val="s"/>
          <w:vanish/>
        </w:rPr>
        <w:t>"BTC-USD-221208-100000-C"</w:t>
      </w:r>
    </w:p>
    <w:p w:rsidR="00000000" w:rsidRDefault="00000000">
      <w:pPr>
        <w:pStyle w:val="HTML0"/>
        <w:divId w:val="1955865987"/>
        <w:rPr>
          <w:rStyle w:val="HTML"/>
          <w:vanish/>
        </w:rPr>
      </w:pPr>
      <w:r>
        <w:rPr>
          <w:rStyle w:val="HTML"/>
          <w:vanish/>
        </w:rPr>
        <w:t xml:space="preserve">        </w:t>
      </w:r>
      <w:r>
        <w:rPr>
          <w:rStyle w:val="p"/>
          <w:vanish/>
        </w:rPr>
        <w:t>},</w:t>
      </w:r>
    </w:p>
    <w:p w:rsidR="00000000" w:rsidRDefault="00000000">
      <w:pPr>
        <w:pStyle w:val="HTML0"/>
        <w:divId w:val="1955865987"/>
        <w:rPr>
          <w:rStyle w:val="HTML"/>
          <w:vanish/>
        </w:rPr>
      </w:pPr>
      <w:r>
        <w:rPr>
          <w:rStyle w:val="HTML"/>
          <w:vanish/>
        </w:rPr>
        <w:t xml:space="preserve">        </w:t>
      </w:r>
      <w:r>
        <w:rPr>
          <w:rStyle w:val="p"/>
          <w:vanish/>
        </w:rPr>
        <w:t>{</w:t>
      </w:r>
    </w:p>
    <w:p w:rsidR="00000000" w:rsidRDefault="00000000">
      <w:pPr>
        <w:pStyle w:val="HTML0"/>
        <w:divId w:val="1955865987"/>
        <w:rPr>
          <w:rStyle w:val="HTML"/>
          <w:vanish/>
        </w:rPr>
      </w:pPr>
      <w:r>
        <w:rPr>
          <w:rStyle w:val="HTML"/>
          <w:vanish/>
        </w:rPr>
        <w:t xml:space="preserve">            </w:t>
      </w:r>
      <w:r>
        <w:rPr>
          <w:rStyle w:val="s"/>
          <w:vanish/>
        </w:rPr>
        <w:t>"sz"</w:t>
      </w:r>
      <w:r>
        <w:rPr>
          <w:rStyle w:val="p"/>
          <w:vanish/>
        </w:rPr>
        <w:t>:</w:t>
      </w:r>
      <w:r>
        <w:rPr>
          <w:rStyle w:val="s"/>
          <w:vanish/>
        </w:rPr>
        <w:t>"150"</w:t>
      </w:r>
      <w:r>
        <w:rPr>
          <w:rStyle w:val="p"/>
          <w:vanish/>
        </w:rPr>
        <w:t>,</w:t>
      </w:r>
    </w:p>
    <w:p w:rsidR="00000000" w:rsidRDefault="00000000">
      <w:pPr>
        <w:pStyle w:val="HTML0"/>
        <w:divId w:val="1955865987"/>
        <w:rPr>
          <w:rStyle w:val="HTML"/>
          <w:vanish/>
        </w:rPr>
      </w:pPr>
      <w:r>
        <w:rPr>
          <w:rStyle w:val="HTML"/>
          <w:vanish/>
        </w:rPr>
        <w:t xml:space="preserve">            </w:t>
      </w:r>
      <w:r>
        <w:rPr>
          <w:rStyle w:val="s"/>
          <w:vanish/>
        </w:rPr>
        <w:t>"side"</w:t>
      </w:r>
      <w:r>
        <w:rPr>
          <w:rStyle w:val="p"/>
          <w:vanish/>
        </w:rPr>
        <w:t>:</w:t>
      </w:r>
      <w:r>
        <w:rPr>
          <w:rStyle w:val="s"/>
          <w:vanish/>
        </w:rPr>
        <w:t>"buy"</w:t>
      </w:r>
      <w:r>
        <w:rPr>
          <w:rStyle w:val="p"/>
          <w:vanish/>
        </w:rPr>
        <w:t>,</w:t>
      </w:r>
    </w:p>
    <w:p w:rsidR="00000000" w:rsidRDefault="00000000">
      <w:pPr>
        <w:pStyle w:val="HTML0"/>
        <w:divId w:val="1955865987"/>
        <w:rPr>
          <w:rStyle w:val="HTML"/>
          <w:vanish/>
        </w:rPr>
      </w:pPr>
      <w:r>
        <w:rPr>
          <w:rStyle w:val="HTML"/>
          <w:vanish/>
        </w:rPr>
        <w:t xml:space="preserve">            </w:t>
      </w:r>
      <w:r>
        <w:rPr>
          <w:rStyle w:val="s"/>
          <w:vanish/>
        </w:rPr>
        <w:t>"posSide"</w:t>
      </w:r>
      <w:r>
        <w:rPr>
          <w:rStyle w:val="p"/>
          <w:vanish/>
        </w:rPr>
        <w:t>:</w:t>
      </w:r>
      <w:r>
        <w:rPr>
          <w:rStyle w:val="HTML"/>
          <w:vanish/>
        </w:rPr>
        <w:t xml:space="preserve"> </w:t>
      </w:r>
      <w:r>
        <w:rPr>
          <w:rStyle w:val="s"/>
          <w:vanish/>
        </w:rPr>
        <w:t>"long"</w:t>
      </w:r>
      <w:r>
        <w:rPr>
          <w:rStyle w:val="p"/>
          <w:vanish/>
        </w:rPr>
        <w:t>,</w:t>
      </w:r>
    </w:p>
    <w:p w:rsidR="00000000" w:rsidRDefault="00000000">
      <w:pPr>
        <w:pStyle w:val="HTML0"/>
        <w:divId w:val="1955865987"/>
        <w:rPr>
          <w:rStyle w:val="HTML"/>
          <w:vanish/>
        </w:rPr>
      </w:pPr>
      <w:r>
        <w:rPr>
          <w:rStyle w:val="HTML"/>
          <w:vanish/>
        </w:rPr>
        <w:t xml:space="preserve">            </w:t>
      </w:r>
      <w:r>
        <w:rPr>
          <w:rStyle w:val="s"/>
          <w:vanish/>
        </w:rPr>
        <w:t>"tdMode"</w:t>
      </w:r>
      <w:r>
        <w:rPr>
          <w:rStyle w:val="p"/>
          <w:vanish/>
        </w:rPr>
        <w:t>:</w:t>
      </w:r>
      <w:r>
        <w:rPr>
          <w:rStyle w:val="s"/>
          <w:vanish/>
        </w:rPr>
        <w:t>"cross"</w:t>
      </w:r>
      <w:r>
        <w:rPr>
          <w:rStyle w:val="p"/>
          <w:vanish/>
        </w:rPr>
        <w:t>,</w:t>
      </w:r>
    </w:p>
    <w:p w:rsidR="00000000" w:rsidRDefault="00000000">
      <w:pPr>
        <w:pStyle w:val="HTML0"/>
        <w:divId w:val="1955865987"/>
        <w:rPr>
          <w:rStyle w:val="HTML"/>
          <w:vanish/>
        </w:rPr>
      </w:pPr>
      <w:r>
        <w:rPr>
          <w:rStyle w:val="HTML"/>
          <w:vanish/>
        </w:rPr>
        <w:t xml:space="preserve">            </w:t>
      </w:r>
      <w:r>
        <w:rPr>
          <w:rStyle w:val="s"/>
          <w:vanish/>
        </w:rPr>
        <w:t>"ccy"</w:t>
      </w:r>
      <w:r>
        <w:rPr>
          <w:rStyle w:val="p"/>
          <w:vanish/>
        </w:rPr>
        <w:t>:</w:t>
      </w:r>
      <w:r>
        <w:rPr>
          <w:rStyle w:val="s"/>
          <w:vanish/>
        </w:rPr>
        <w:t>"USDT"</w:t>
      </w:r>
      <w:r>
        <w:rPr>
          <w:rStyle w:val="p"/>
          <w:vanish/>
        </w:rPr>
        <w:t>,</w:t>
      </w:r>
    </w:p>
    <w:p w:rsidR="00000000" w:rsidRDefault="00000000">
      <w:pPr>
        <w:pStyle w:val="HTML0"/>
        <w:divId w:val="1955865987"/>
        <w:rPr>
          <w:rStyle w:val="HTML"/>
          <w:vanish/>
        </w:rPr>
      </w:pPr>
      <w:r>
        <w:rPr>
          <w:rStyle w:val="HTML"/>
          <w:vanish/>
        </w:rPr>
        <w:t xml:space="preserve">            </w:t>
      </w:r>
      <w:r>
        <w:rPr>
          <w:rStyle w:val="s"/>
          <w:vanish/>
        </w:rPr>
        <w:t>"instId"</w:t>
      </w:r>
      <w:r>
        <w:rPr>
          <w:rStyle w:val="p"/>
          <w:vanish/>
        </w:rPr>
        <w:t>:</w:t>
      </w:r>
      <w:r>
        <w:rPr>
          <w:rStyle w:val="s"/>
          <w:vanish/>
        </w:rPr>
        <w:t>"ETH-USDT"</w:t>
      </w:r>
      <w:r>
        <w:rPr>
          <w:rStyle w:val="p"/>
          <w:vanish/>
        </w:rPr>
        <w:t>,</w:t>
      </w:r>
    </w:p>
    <w:p w:rsidR="00000000" w:rsidRDefault="00000000">
      <w:pPr>
        <w:pStyle w:val="HTML0"/>
        <w:divId w:val="1955865987"/>
        <w:rPr>
          <w:rStyle w:val="HTML"/>
          <w:vanish/>
        </w:rPr>
      </w:pPr>
      <w:r>
        <w:rPr>
          <w:rStyle w:val="HTML"/>
          <w:vanish/>
        </w:rPr>
        <w:t xml:space="preserve">            </w:t>
      </w:r>
      <w:r>
        <w:rPr>
          <w:rStyle w:val="s"/>
          <w:vanish/>
        </w:rPr>
        <w:t>"tgtCcy"</w:t>
      </w:r>
      <w:r>
        <w:rPr>
          <w:rStyle w:val="p"/>
          <w:vanish/>
        </w:rPr>
        <w:t>:</w:t>
      </w:r>
      <w:r>
        <w:rPr>
          <w:rStyle w:val="s"/>
          <w:vanish/>
        </w:rPr>
        <w:t>"base_ccy"</w:t>
      </w:r>
    </w:p>
    <w:p w:rsidR="00000000" w:rsidRDefault="00000000">
      <w:pPr>
        <w:pStyle w:val="HTML0"/>
        <w:divId w:val="1955865987"/>
        <w:rPr>
          <w:rStyle w:val="HTML"/>
          <w:vanish/>
        </w:rPr>
      </w:pPr>
      <w:r>
        <w:rPr>
          <w:rStyle w:val="HTML"/>
          <w:vanish/>
        </w:rPr>
        <w:t xml:space="preserve">        </w:t>
      </w:r>
      <w:r>
        <w:rPr>
          <w:rStyle w:val="p"/>
          <w:vanish/>
        </w:rPr>
        <w:t>}</w:t>
      </w:r>
    </w:p>
    <w:p w:rsidR="00000000" w:rsidRDefault="00000000">
      <w:pPr>
        <w:pStyle w:val="HTML0"/>
        <w:divId w:val="1955865987"/>
        <w:rPr>
          <w:rStyle w:val="HTML"/>
          <w:vanish/>
        </w:rPr>
      </w:pPr>
      <w:r>
        <w:rPr>
          <w:rStyle w:val="HTML"/>
          <w:vanish/>
        </w:rPr>
        <w:t xml:space="preserve">    </w:t>
      </w:r>
      <w:r>
        <w:rPr>
          <w:rStyle w:val="p"/>
          <w:vanish/>
        </w:rPr>
        <w:t>]</w:t>
      </w:r>
    </w:p>
    <w:p w:rsidR="00000000" w:rsidRDefault="00000000">
      <w:pPr>
        <w:pStyle w:val="HTML0"/>
        <w:divId w:val="1955865987"/>
        <w:rPr>
          <w:rStyle w:val="HTML"/>
          <w:vanish/>
        </w:rPr>
      </w:pPr>
      <w:r>
        <w:rPr>
          <w:rStyle w:val="p"/>
          <w:vanish/>
        </w:rPr>
        <w:t>)</w:t>
      </w:r>
    </w:p>
    <w:p w:rsidR="00000000" w:rsidRDefault="00000000">
      <w:pPr>
        <w:pStyle w:val="HTML0"/>
        <w:divId w:val="1955865987"/>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5"/>
        <w:gridCol w:w="927"/>
        <w:gridCol w:w="1058"/>
        <w:gridCol w:w="3726"/>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counterparties</w:t>
            </w:r>
          </w:p>
        </w:tc>
        <w:tc>
          <w:tcPr>
            <w:tcW w:w="0" w:type="auto"/>
            <w:vAlign w:val="center"/>
            <w:hideMark/>
          </w:tcPr>
          <w:p w:rsidR="00000000" w:rsidRDefault="00000000">
            <w:r>
              <w:t>Array of strings</w:t>
            </w:r>
          </w:p>
        </w:tc>
        <w:tc>
          <w:tcPr>
            <w:tcW w:w="0" w:type="auto"/>
            <w:vAlign w:val="center"/>
            <w:hideMark/>
          </w:tcPr>
          <w:p w:rsidR="00000000" w:rsidRDefault="00000000">
            <w:r>
              <w:t>Yes</w:t>
            </w:r>
          </w:p>
        </w:tc>
        <w:tc>
          <w:tcPr>
            <w:tcW w:w="0" w:type="auto"/>
            <w:vAlign w:val="center"/>
            <w:hideMark/>
          </w:tcPr>
          <w:p w:rsidR="00000000" w:rsidRDefault="00000000">
            <w:r>
              <w:t>The trader code(s) of the counterparties who receive the RFQ. Can be found via /api/v5/rfq/counterparties/</w:t>
            </w:r>
          </w:p>
        </w:tc>
      </w:tr>
      <w:tr w:rsidR="00000000">
        <w:trPr>
          <w:divId w:val="175387555"/>
          <w:tblCellSpacing w:w="15" w:type="dxa"/>
        </w:trPr>
        <w:tc>
          <w:tcPr>
            <w:tcW w:w="0" w:type="auto"/>
            <w:vAlign w:val="center"/>
            <w:hideMark/>
          </w:tcPr>
          <w:p w:rsidR="00000000" w:rsidRDefault="00000000">
            <w:r>
              <w:t>anonymous</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 xml:space="preserve">Submit RFQ on a disclosed or anonymous basis. Valid values are </w:t>
            </w:r>
            <w:r>
              <w:rPr>
                <w:rStyle w:val="HTML"/>
              </w:rPr>
              <w:t>true</w:t>
            </w:r>
            <w:r>
              <w:t xml:space="preserve"> or </w:t>
            </w:r>
            <w:r>
              <w:rPr>
                <w:rStyle w:val="HTML"/>
              </w:rPr>
              <w:t>false</w:t>
            </w:r>
            <w:r>
              <w:t xml:space="preserve">. </w:t>
            </w:r>
            <w:r>
              <w:br/>
              <w:t xml:space="preserve">If not specified, the default value is </w:t>
            </w:r>
            <w:r>
              <w:rPr>
                <w:rStyle w:val="HTML"/>
              </w:rPr>
              <w:t>false</w:t>
            </w:r>
            <w:r>
              <w:t xml:space="preserve">. </w:t>
            </w:r>
            <w:r>
              <w:br/>
              <w:t>When anonymous = true, the taker’s identify is not disclosed to maker even after trade execution.</w:t>
            </w:r>
          </w:p>
        </w:tc>
      </w:tr>
      <w:tr w:rsidR="00000000">
        <w:trPr>
          <w:divId w:val="175387555"/>
          <w:tblCellSpacing w:w="15" w:type="dxa"/>
        </w:trPr>
        <w:tc>
          <w:tcPr>
            <w:tcW w:w="0" w:type="auto"/>
            <w:vAlign w:val="center"/>
            <w:hideMark/>
          </w:tcPr>
          <w:p w:rsidR="00000000" w:rsidRDefault="00000000">
            <w:r>
              <w:t>clRfqId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Client-supplied RFQ ID. </w:t>
            </w:r>
            <w:r>
              <w:br/>
              <w:t>A combination of case-sensitive alpha-numeric, all numbers, or all letters of up to 32 characters.</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RFQ tag. </w:t>
            </w:r>
            <w:r>
              <w:br/>
              <w:t xml:space="preserve">The block trade associated with the RFQ will have the same tag. </w:t>
            </w:r>
            <w:r>
              <w:br/>
              <w:t>A combination of case-sensitive alphanumerics, all numbers, or all letters of up to 16 characters.</w:t>
            </w:r>
          </w:p>
        </w:tc>
      </w:tr>
      <w:tr w:rsidR="00000000">
        <w:trPr>
          <w:divId w:val="175387555"/>
          <w:tblCellSpacing w:w="15" w:type="dxa"/>
        </w:trPr>
        <w:tc>
          <w:tcPr>
            <w:tcW w:w="0" w:type="auto"/>
            <w:vAlign w:val="center"/>
            <w:hideMark/>
          </w:tcPr>
          <w:p w:rsidR="00000000" w:rsidRDefault="00000000">
            <w:r>
              <w:t>allowPartialExecution</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 xml:space="preserve">Whether the RFQ can be partially filled provided that the shape of legs stays the same. Valid values are </w:t>
            </w:r>
            <w:r>
              <w:rPr>
                <w:rStyle w:val="HTML"/>
              </w:rPr>
              <w:t>true</w:t>
            </w:r>
            <w:r>
              <w:t xml:space="preserve"> or </w:t>
            </w:r>
            <w:r>
              <w:rPr>
                <w:rStyle w:val="HTML"/>
              </w:rPr>
              <w:t>false</w:t>
            </w:r>
            <w:r>
              <w:t xml:space="preserve">. </w:t>
            </w:r>
            <w:r>
              <w:br/>
            </w:r>
            <w:r>
              <w:rPr>
                <w:rStyle w:val="HTML"/>
              </w:rPr>
              <w:t>false</w:t>
            </w:r>
            <w:r>
              <w:t xml:space="preserve"> by default.</w:t>
            </w:r>
          </w:p>
        </w:tc>
      </w:tr>
      <w:tr w:rsidR="00000000">
        <w:trPr>
          <w:divId w:val="175387555"/>
          <w:tblCellSpacing w:w="15" w:type="dxa"/>
        </w:trPr>
        <w:tc>
          <w:tcPr>
            <w:tcW w:w="0" w:type="auto"/>
            <w:vAlign w:val="center"/>
            <w:hideMark/>
          </w:tcPr>
          <w:p w:rsidR="00000000" w:rsidRDefault="00000000">
            <w:r>
              <w:t>legs</w:t>
            </w:r>
          </w:p>
        </w:tc>
        <w:tc>
          <w:tcPr>
            <w:tcW w:w="0" w:type="auto"/>
            <w:vAlign w:val="center"/>
            <w:hideMark/>
          </w:tcPr>
          <w:p w:rsidR="00000000" w:rsidRDefault="00000000">
            <w:r>
              <w:t>Array of objects</w:t>
            </w:r>
          </w:p>
        </w:tc>
        <w:tc>
          <w:tcPr>
            <w:tcW w:w="0" w:type="auto"/>
            <w:vAlign w:val="center"/>
            <w:hideMark/>
          </w:tcPr>
          <w:p w:rsidR="00000000" w:rsidRDefault="00000000">
            <w:r>
              <w:t>Yes</w:t>
            </w:r>
          </w:p>
        </w:tc>
        <w:tc>
          <w:tcPr>
            <w:tcW w:w="0" w:type="auto"/>
            <w:vAlign w:val="center"/>
            <w:hideMark/>
          </w:tcPr>
          <w:p w:rsidR="00000000" w:rsidRDefault="00000000">
            <w:r>
              <w:t>An Array of objects containing each leg of the RFQ. Maximum 15 legs can be placed per request</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The Instrument ID of each leg. Example : "BTC-USDT-SWAP"</w:t>
            </w:r>
          </w:p>
        </w:tc>
      </w:tr>
      <w:tr w:rsidR="00000000">
        <w:trPr>
          <w:divId w:val="175387555"/>
          <w:tblCellSpacing w:w="15" w:type="dxa"/>
        </w:trPr>
        <w:tc>
          <w:tcPr>
            <w:tcW w:w="0" w:type="auto"/>
            <w:vAlign w:val="center"/>
            <w:hideMark/>
          </w:tcPr>
          <w:p w:rsidR="00000000" w:rsidRDefault="00000000">
            <w:r>
              <w:t>&gt; tdMode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Trade mode </w:t>
            </w:r>
            <w:r>
              <w:br/>
              <w:t xml:space="preserve">Margin mode: </w:t>
            </w:r>
            <w:r>
              <w:rPr>
                <w:rStyle w:val="HTML"/>
              </w:rPr>
              <w:t>cross</w:t>
            </w:r>
            <w:r>
              <w:t xml:space="preserve"> </w:t>
            </w:r>
            <w:r>
              <w:rPr>
                <w:rStyle w:val="HTML"/>
              </w:rPr>
              <w:t>isolated</w:t>
            </w:r>
            <w:r>
              <w:t xml:space="preserve"> </w:t>
            </w:r>
            <w:r>
              <w:br/>
              <w:t xml:space="preserve">Non-Margin mode: </w:t>
            </w:r>
            <w:r>
              <w:rPr>
                <w:rStyle w:val="HTML"/>
              </w:rPr>
              <w:t>cash</w:t>
            </w:r>
            <w:r>
              <w:t xml:space="preserve">. </w:t>
            </w:r>
            <w:r>
              <w:br/>
              <w:t xml:space="preserve">If not provided, tdMode will inherit default values set by the system shown below: </w:t>
            </w:r>
            <w:r>
              <w:br/>
              <w:t xml:space="preserve">Spot and futures mode &amp; SPOT: </w:t>
            </w:r>
            <w:r>
              <w:rPr>
                <w:rStyle w:val="HTML"/>
              </w:rPr>
              <w:t>cash</w:t>
            </w:r>
            <w:r>
              <w:t xml:space="preserve"> </w:t>
            </w:r>
            <w:r>
              <w:br/>
              <w:t xml:space="preserve">Buy options in Spot and futures mode and Multi-currency Margin: </w:t>
            </w:r>
            <w:r>
              <w:rPr>
                <w:rStyle w:val="HTML"/>
              </w:rPr>
              <w:t>isolated</w:t>
            </w:r>
            <w:r>
              <w:t xml:space="preserve"> </w:t>
            </w:r>
            <w:r>
              <w:br/>
              <w:t xml:space="preserve">Other cases: </w:t>
            </w:r>
            <w:r>
              <w:rPr>
                <w:rStyle w:val="HTML"/>
              </w:rPr>
              <w:t>cross</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Margin currency. </w:t>
            </w:r>
            <w:r>
              <w:br/>
              <w:t xml:space="preserve">Only applicable to </w:t>
            </w:r>
            <w:r>
              <w:rPr>
                <w:rStyle w:val="HTML"/>
              </w:rPr>
              <w:t>cross</w:t>
            </w:r>
            <w:r>
              <w:t xml:space="preserve"> </w:t>
            </w:r>
            <w:r>
              <w:rPr>
                <w:rStyle w:val="HTML"/>
              </w:rPr>
              <w:t>MARGIN</w:t>
            </w:r>
            <w:r>
              <w:t xml:space="preserve"> orders in </w:t>
            </w:r>
            <w:r>
              <w:rPr>
                <w:rStyle w:val="HTML"/>
              </w:rPr>
              <w:t>Spot and futures mode</w:t>
            </w:r>
            <w:r>
              <w:t>. The parameter will be ignored in other scenarios.</w:t>
            </w:r>
          </w:p>
        </w:tc>
      </w:tr>
      <w:tr w:rsidR="00000000">
        <w:trPr>
          <w:divId w:val="175387555"/>
          <w:tblCellSpacing w:w="15" w:type="dxa"/>
        </w:trPr>
        <w:tc>
          <w:tcPr>
            <w:tcW w:w="0" w:type="auto"/>
            <w:vAlign w:val="center"/>
            <w:hideMark/>
          </w:tcPr>
          <w:p w:rsidR="00000000" w:rsidRDefault="00000000">
            <w:r>
              <w:t>&gt; sz</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The size of each leg</w:t>
            </w:r>
          </w:p>
        </w:tc>
      </w:tr>
      <w:tr w:rsidR="00000000">
        <w:trPr>
          <w:divId w:val="175387555"/>
          <w:tblCellSpacing w:w="15" w:type="dxa"/>
        </w:trPr>
        <w:tc>
          <w:tcPr>
            <w:tcW w:w="0" w:type="auto"/>
            <w:vAlign w:val="center"/>
            <w:hideMark/>
          </w:tcPr>
          <w:p w:rsidR="00000000" w:rsidRDefault="00000000">
            <w:r>
              <w:t>&gt; lmtPx</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Taker expected price for the RFQ</w:t>
            </w:r>
            <w:r>
              <w:br/>
            </w:r>
            <w:r>
              <w:br/>
              <w:t>If provided, RFQ trade will be automatically executed if the price from the quote is better than or equal to the price specified until the RFQ is canceled or expired.</w:t>
            </w:r>
            <w:r>
              <w:br/>
              <w:t>This field has to be provided for all legs to have the RFQ automatically executed, or leave empty for all legs, otherwise request will be rejected.</w:t>
            </w:r>
            <w:r>
              <w:br/>
              <w:t>The auto execution side depends on the leg side of the RFQ.</w:t>
            </w:r>
            <w:r>
              <w:br/>
              <w:t xml:space="preserve">For </w:t>
            </w:r>
            <w:r>
              <w:rPr>
                <w:rStyle w:val="HTML"/>
              </w:rPr>
              <w:t>SPOT/MARGIN/FUTURES/SWAP</w:t>
            </w:r>
            <w:r>
              <w:t>, lmtPx will be in unit of the quote ccy.</w:t>
            </w:r>
            <w:r>
              <w:br/>
              <w:t xml:space="preserve">For </w:t>
            </w:r>
            <w:r>
              <w:rPr>
                <w:rStyle w:val="HTML"/>
              </w:rPr>
              <w:t>OPTION</w:t>
            </w:r>
            <w:r>
              <w:t>, lmtPx will be in unit of settle ccy.</w:t>
            </w:r>
            <w:r>
              <w:br/>
              <w:t>The field will not be disclosed to counterparties.</w:t>
            </w:r>
          </w:p>
        </w:tc>
      </w:tr>
      <w:tr w:rsidR="00000000">
        <w:trPr>
          <w:divId w:val="175387555"/>
          <w:tblCellSpacing w:w="15" w:type="dxa"/>
        </w:trPr>
        <w:tc>
          <w:tcPr>
            <w:tcW w:w="0" w:type="auto"/>
            <w:vAlign w:val="center"/>
            <w:hideMark/>
          </w:tcPr>
          <w:p w:rsidR="00000000" w:rsidRDefault="00000000">
            <w:r>
              <w:t>&gt; side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The direction of each leg. Valid values can be </w:t>
            </w:r>
            <w:r>
              <w:rPr>
                <w:rStyle w:val="HTML"/>
              </w:rPr>
              <w:t>buy</w:t>
            </w:r>
            <w:r>
              <w:t xml:space="preserve"> or </w:t>
            </w:r>
            <w:r>
              <w:rPr>
                <w:rStyle w:val="HTML"/>
              </w:rPr>
              <w:t>sell</w:t>
            </w:r>
            <w:r>
              <w:t>.</w:t>
            </w:r>
          </w:p>
        </w:tc>
      </w:tr>
      <w:tr w:rsidR="00000000">
        <w:trPr>
          <w:divId w:val="175387555"/>
          <w:tblCellSpacing w:w="15" w:type="dxa"/>
        </w:trPr>
        <w:tc>
          <w:tcPr>
            <w:tcW w:w="0" w:type="auto"/>
            <w:vAlign w:val="center"/>
            <w:hideMark/>
          </w:tcPr>
          <w:p w:rsidR="00000000" w:rsidRDefault="00000000">
            <w:r>
              <w:t>&gt; posSide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Position side. </w:t>
            </w:r>
            <w:r>
              <w:br/>
              <w:t xml:space="preserve">The default is </w:t>
            </w:r>
            <w:r>
              <w:rPr>
                <w:rStyle w:val="HTML"/>
              </w:rPr>
              <w:t>net</w:t>
            </w:r>
            <w:r>
              <w:t xml:space="preserve"> in the net mode. It can only be </w:t>
            </w:r>
            <w:r>
              <w:rPr>
                <w:rStyle w:val="HTML"/>
              </w:rPr>
              <w:t>long</w:t>
            </w:r>
            <w:r>
              <w:t xml:space="preserve"> or </w:t>
            </w:r>
            <w:r>
              <w:rPr>
                <w:rStyle w:val="HTML"/>
              </w:rPr>
              <w:t>short</w:t>
            </w:r>
            <w:r>
              <w:t xml:space="preserve"> in the long/short mode. </w:t>
            </w:r>
            <w:r>
              <w:br/>
              <w:t xml:space="preserve">If not specified, users in long/short mode always open new positions. </w:t>
            </w:r>
            <w:r>
              <w:br/>
              <w:t xml:space="preserve">Only applicable to </w:t>
            </w:r>
            <w:r>
              <w:rPr>
                <w:rStyle w:val="HTML"/>
              </w:rPr>
              <w:t>FUTURES</w:t>
            </w:r>
            <w:r>
              <w:t>/</w:t>
            </w:r>
            <w:r>
              <w:rPr>
                <w:rStyle w:val="HTML"/>
              </w:rPr>
              <w:t>SWAP</w:t>
            </w:r>
            <w:r>
              <w:t>.</w:t>
            </w:r>
          </w:p>
        </w:tc>
      </w:tr>
      <w:tr w:rsidR="00000000">
        <w:trPr>
          <w:divId w:val="175387555"/>
          <w:tblCellSpacing w:w="15" w:type="dxa"/>
        </w:trPr>
        <w:tc>
          <w:tcPr>
            <w:tcW w:w="0" w:type="auto"/>
            <w:vAlign w:val="center"/>
            <w:hideMark/>
          </w:tcPr>
          <w:p w:rsidR="00000000" w:rsidRDefault="00000000">
            <w:r>
              <w:t>&gt; tgtCcy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Defines the unit of the “sz” attribute. </w:t>
            </w:r>
            <w:r>
              <w:br/>
              <w:t xml:space="preserve">Only applicable to instType = SPOT. </w:t>
            </w:r>
            <w:r>
              <w:br/>
              <w:t xml:space="preserve">The valid enumerations are </w:t>
            </w:r>
            <w:r>
              <w:rPr>
                <w:rStyle w:val="HTML"/>
              </w:rPr>
              <w:t>base_ccy</w:t>
            </w:r>
            <w:r>
              <w:t xml:space="preserve"> and </w:t>
            </w:r>
            <w:r>
              <w:rPr>
                <w:rStyle w:val="HTML"/>
              </w:rPr>
              <w:t>quote_ccy</w:t>
            </w:r>
            <w:r>
              <w:t xml:space="preserve">. When not specified, this is equal to </w:t>
            </w:r>
            <w:r>
              <w:rPr>
                <w:rStyle w:val="HTML"/>
              </w:rPr>
              <w:t>base_ccy</w:t>
            </w:r>
            <w:r>
              <w:t xml:space="preserve"> by default.</w:t>
            </w:r>
          </w:p>
        </w:tc>
      </w:tr>
    </w:tbl>
    <w:p w:rsidR="00000000" w:rsidRDefault="00000000">
      <w:pPr>
        <w:pStyle w:val="a5"/>
        <w:ind w:left="720" w:right="720"/>
        <w:divId w:val="1179344146"/>
      </w:pPr>
      <w:r>
        <w:t>Response Example</w:t>
      </w:r>
    </w:p>
    <w:p w:rsidR="00000000" w:rsidRDefault="00000000">
      <w:pPr>
        <w:pStyle w:val="HTML0"/>
        <w:divId w:val="613440897"/>
        <w:rPr>
          <w:rStyle w:val="w"/>
        </w:rPr>
      </w:pPr>
      <w:r>
        <w:rPr>
          <w:rStyle w:val="p"/>
        </w:rPr>
        <w:t>{</w:t>
      </w:r>
    </w:p>
    <w:p w:rsidR="00000000" w:rsidRDefault="00000000">
      <w:pPr>
        <w:pStyle w:val="HTML0"/>
        <w:divId w:val="613440897"/>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613440897"/>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613440897"/>
        <w:rPr>
          <w:rStyle w:val="w"/>
        </w:rPr>
      </w:pPr>
      <w:r>
        <w:rPr>
          <w:rStyle w:val="w"/>
        </w:rPr>
        <w:t xml:space="preserve">    </w:t>
      </w:r>
      <w:r>
        <w:rPr>
          <w:rStyle w:val="nl"/>
        </w:rPr>
        <w:t>"data"</w:t>
      </w:r>
      <w:r>
        <w:rPr>
          <w:rStyle w:val="p"/>
        </w:rPr>
        <w:t>:[</w:t>
      </w:r>
    </w:p>
    <w:p w:rsidR="00000000" w:rsidRDefault="00000000">
      <w:pPr>
        <w:pStyle w:val="HTML0"/>
        <w:divId w:val="613440897"/>
        <w:rPr>
          <w:rStyle w:val="w"/>
        </w:rPr>
      </w:pPr>
      <w:r>
        <w:rPr>
          <w:rStyle w:val="w"/>
        </w:rPr>
        <w:t xml:space="preserve">        </w:t>
      </w:r>
      <w:r>
        <w:rPr>
          <w:rStyle w:val="p"/>
        </w:rPr>
        <w:t>{</w:t>
      </w:r>
    </w:p>
    <w:p w:rsidR="00000000" w:rsidRDefault="00000000">
      <w:pPr>
        <w:pStyle w:val="HTML0"/>
        <w:divId w:val="613440897"/>
        <w:rPr>
          <w:rStyle w:val="w"/>
        </w:rPr>
      </w:pPr>
      <w:r>
        <w:rPr>
          <w:rStyle w:val="w"/>
        </w:rPr>
        <w:t xml:space="preserve">            </w:t>
      </w:r>
      <w:r>
        <w:rPr>
          <w:rStyle w:val="nl"/>
        </w:rPr>
        <w:t>"cTime"</w:t>
      </w:r>
      <w:r>
        <w:rPr>
          <w:rStyle w:val="p"/>
        </w:rPr>
        <w:t>:</w:t>
      </w:r>
      <w:r>
        <w:rPr>
          <w:rStyle w:val="s2"/>
        </w:rPr>
        <w:t>"1611033737572"</w:t>
      </w:r>
      <w:r>
        <w:rPr>
          <w:rStyle w:val="p"/>
        </w:rPr>
        <w:t>,</w:t>
      </w:r>
    </w:p>
    <w:p w:rsidR="00000000" w:rsidRDefault="00000000">
      <w:pPr>
        <w:pStyle w:val="HTML0"/>
        <w:divId w:val="613440897"/>
        <w:rPr>
          <w:rStyle w:val="w"/>
        </w:rPr>
      </w:pPr>
      <w:r>
        <w:rPr>
          <w:rStyle w:val="w"/>
        </w:rPr>
        <w:t xml:space="preserve">            </w:t>
      </w:r>
      <w:r>
        <w:rPr>
          <w:rStyle w:val="nl"/>
        </w:rPr>
        <w:t>"uTime"</w:t>
      </w:r>
      <w:r>
        <w:rPr>
          <w:rStyle w:val="p"/>
        </w:rPr>
        <w:t>:</w:t>
      </w:r>
      <w:r>
        <w:rPr>
          <w:rStyle w:val="s2"/>
        </w:rPr>
        <w:t>"1611033737572"</w:t>
      </w:r>
      <w:r>
        <w:rPr>
          <w:rStyle w:val="p"/>
        </w:rPr>
        <w:t>,</w:t>
      </w:r>
    </w:p>
    <w:p w:rsidR="00000000" w:rsidRDefault="00000000">
      <w:pPr>
        <w:pStyle w:val="HTML0"/>
        <w:divId w:val="613440897"/>
        <w:rPr>
          <w:rStyle w:val="w"/>
        </w:rPr>
      </w:pPr>
      <w:r>
        <w:rPr>
          <w:rStyle w:val="w"/>
        </w:rPr>
        <w:t xml:space="preserve">            </w:t>
      </w:r>
      <w:r>
        <w:rPr>
          <w:rStyle w:val="nl"/>
        </w:rPr>
        <w:t>"traderCode"</w:t>
      </w:r>
      <w:r>
        <w:rPr>
          <w:rStyle w:val="p"/>
        </w:rPr>
        <w:t>:</w:t>
      </w:r>
      <w:r>
        <w:rPr>
          <w:rStyle w:val="s2"/>
        </w:rPr>
        <w:t>"SATOSHI"</w:t>
      </w:r>
      <w:r>
        <w:rPr>
          <w:rStyle w:val="p"/>
        </w:rPr>
        <w:t>,</w:t>
      </w:r>
    </w:p>
    <w:p w:rsidR="00000000" w:rsidRDefault="00000000">
      <w:pPr>
        <w:pStyle w:val="HTML0"/>
        <w:divId w:val="613440897"/>
        <w:rPr>
          <w:rStyle w:val="w"/>
        </w:rPr>
      </w:pPr>
      <w:r>
        <w:rPr>
          <w:rStyle w:val="w"/>
        </w:rPr>
        <w:t xml:space="preserve">            </w:t>
      </w:r>
      <w:r>
        <w:rPr>
          <w:rStyle w:val="nl"/>
        </w:rPr>
        <w:t>"tag"</w:t>
      </w:r>
      <w:r>
        <w:rPr>
          <w:rStyle w:val="p"/>
        </w:rPr>
        <w:t>:</w:t>
      </w:r>
      <w:r>
        <w:rPr>
          <w:rStyle w:val="s2"/>
        </w:rPr>
        <w:t>"123456"</w:t>
      </w:r>
      <w:r>
        <w:rPr>
          <w:rStyle w:val="p"/>
        </w:rPr>
        <w:t>,</w:t>
      </w:r>
    </w:p>
    <w:p w:rsidR="00000000" w:rsidRDefault="00000000">
      <w:pPr>
        <w:pStyle w:val="HTML0"/>
        <w:divId w:val="613440897"/>
        <w:rPr>
          <w:rStyle w:val="w"/>
        </w:rPr>
      </w:pPr>
      <w:r>
        <w:rPr>
          <w:rStyle w:val="w"/>
        </w:rPr>
        <w:t xml:space="preserve">            </w:t>
      </w:r>
      <w:r>
        <w:rPr>
          <w:rStyle w:val="nl"/>
        </w:rPr>
        <w:t>"rfqId"</w:t>
      </w:r>
      <w:r>
        <w:rPr>
          <w:rStyle w:val="p"/>
        </w:rPr>
        <w:t>:</w:t>
      </w:r>
      <w:r>
        <w:rPr>
          <w:rStyle w:val="s2"/>
        </w:rPr>
        <w:t>"22534"</w:t>
      </w:r>
      <w:r>
        <w:rPr>
          <w:rStyle w:val="p"/>
        </w:rPr>
        <w:t>,</w:t>
      </w:r>
    </w:p>
    <w:p w:rsidR="00000000" w:rsidRDefault="00000000">
      <w:pPr>
        <w:pStyle w:val="HTML0"/>
        <w:divId w:val="613440897"/>
        <w:rPr>
          <w:rStyle w:val="w"/>
        </w:rPr>
      </w:pPr>
      <w:r>
        <w:rPr>
          <w:rStyle w:val="w"/>
        </w:rPr>
        <w:t xml:space="preserve">            </w:t>
      </w:r>
      <w:r>
        <w:rPr>
          <w:rStyle w:val="nl"/>
        </w:rPr>
        <w:t>"clRfqId"</w:t>
      </w:r>
      <w:r>
        <w:rPr>
          <w:rStyle w:val="p"/>
        </w:rPr>
        <w:t>:</w:t>
      </w:r>
      <w:r>
        <w:rPr>
          <w:rStyle w:val="s2"/>
        </w:rPr>
        <w:t>"rfq01"</w:t>
      </w:r>
      <w:r>
        <w:rPr>
          <w:rStyle w:val="p"/>
        </w:rPr>
        <w:t>,</w:t>
      </w:r>
    </w:p>
    <w:p w:rsidR="00000000" w:rsidRDefault="00000000">
      <w:pPr>
        <w:pStyle w:val="HTML0"/>
        <w:divId w:val="613440897"/>
        <w:rPr>
          <w:rStyle w:val="w"/>
        </w:rPr>
      </w:pPr>
      <w:r>
        <w:rPr>
          <w:rStyle w:val="w"/>
        </w:rPr>
        <w:t xml:space="preserve">            </w:t>
      </w:r>
      <w:r>
        <w:rPr>
          <w:rStyle w:val="nl"/>
        </w:rPr>
        <w:t>"allowPartialExecution"</w:t>
      </w:r>
      <w:r>
        <w:rPr>
          <w:rStyle w:val="p"/>
        </w:rPr>
        <w:t>:</w:t>
      </w:r>
      <w:r>
        <w:rPr>
          <w:rStyle w:val="kc"/>
        </w:rPr>
        <w:t>false</w:t>
      </w:r>
      <w:r>
        <w:rPr>
          <w:rStyle w:val="p"/>
        </w:rPr>
        <w:t>,</w:t>
      </w:r>
    </w:p>
    <w:p w:rsidR="00000000" w:rsidRDefault="00000000">
      <w:pPr>
        <w:pStyle w:val="HTML0"/>
        <w:divId w:val="613440897"/>
        <w:rPr>
          <w:rStyle w:val="w"/>
        </w:rPr>
      </w:pPr>
      <w:r>
        <w:rPr>
          <w:rStyle w:val="w"/>
        </w:rPr>
        <w:t xml:space="preserve">            </w:t>
      </w:r>
      <w:r>
        <w:rPr>
          <w:rStyle w:val="nl"/>
        </w:rPr>
        <w:t>"state"</w:t>
      </w:r>
      <w:r>
        <w:rPr>
          <w:rStyle w:val="p"/>
        </w:rPr>
        <w:t>:</w:t>
      </w:r>
      <w:r>
        <w:rPr>
          <w:rStyle w:val="s2"/>
        </w:rPr>
        <w:t>"active"</w:t>
      </w:r>
      <w:r>
        <w:rPr>
          <w:rStyle w:val="p"/>
        </w:rPr>
        <w:t>,</w:t>
      </w:r>
    </w:p>
    <w:p w:rsidR="00000000" w:rsidRDefault="00000000">
      <w:pPr>
        <w:pStyle w:val="HTML0"/>
        <w:divId w:val="613440897"/>
        <w:rPr>
          <w:rStyle w:val="w"/>
        </w:rPr>
      </w:pPr>
      <w:r>
        <w:rPr>
          <w:rStyle w:val="w"/>
        </w:rPr>
        <w:t xml:space="preserve">            </w:t>
      </w:r>
      <w:r>
        <w:rPr>
          <w:rStyle w:val="nl"/>
        </w:rPr>
        <w:t>"validUntil"</w:t>
      </w:r>
      <w:r>
        <w:rPr>
          <w:rStyle w:val="p"/>
        </w:rPr>
        <w:t>:</w:t>
      </w:r>
      <w:r>
        <w:rPr>
          <w:rStyle w:val="s2"/>
        </w:rPr>
        <w:t>"1611033857557"</w:t>
      </w:r>
      <w:r>
        <w:rPr>
          <w:rStyle w:val="p"/>
        </w:rPr>
        <w:t>,</w:t>
      </w:r>
    </w:p>
    <w:p w:rsidR="00000000" w:rsidRDefault="00000000">
      <w:pPr>
        <w:pStyle w:val="HTML0"/>
        <w:divId w:val="613440897"/>
        <w:rPr>
          <w:rStyle w:val="w"/>
        </w:rPr>
      </w:pPr>
      <w:r>
        <w:rPr>
          <w:rStyle w:val="w"/>
        </w:rPr>
        <w:t xml:space="preserve">            </w:t>
      </w:r>
      <w:r>
        <w:rPr>
          <w:rStyle w:val="nl"/>
        </w:rPr>
        <w:t>"counterparties"</w:t>
      </w:r>
      <w:r>
        <w:rPr>
          <w:rStyle w:val="p"/>
        </w:rPr>
        <w:t>:[</w:t>
      </w:r>
    </w:p>
    <w:p w:rsidR="00000000" w:rsidRDefault="00000000">
      <w:pPr>
        <w:pStyle w:val="HTML0"/>
        <w:divId w:val="613440897"/>
        <w:rPr>
          <w:rStyle w:val="w"/>
        </w:rPr>
      </w:pPr>
      <w:r>
        <w:rPr>
          <w:rStyle w:val="w"/>
        </w:rPr>
        <w:t xml:space="preserve">                </w:t>
      </w:r>
      <w:r>
        <w:rPr>
          <w:rStyle w:val="s2"/>
        </w:rPr>
        <w:t>"Trader1"</w:t>
      </w:r>
      <w:r>
        <w:rPr>
          <w:rStyle w:val="p"/>
        </w:rPr>
        <w:t>,</w:t>
      </w:r>
    </w:p>
    <w:p w:rsidR="00000000" w:rsidRDefault="00000000">
      <w:pPr>
        <w:pStyle w:val="HTML0"/>
        <w:divId w:val="613440897"/>
        <w:rPr>
          <w:rStyle w:val="w"/>
        </w:rPr>
      </w:pPr>
      <w:r>
        <w:rPr>
          <w:rStyle w:val="w"/>
        </w:rPr>
        <w:t xml:space="preserve">                </w:t>
      </w:r>
      <w:r>
        <w:rPr>
          <w:rStyle w:val="s2"/>
        </w:rPr>
        <w:t>"Trader2"</w:t>
      </w:r>
    </w:p>
    <w:p w:rsidR="00000000" w:rsidRDefault="00000000">
      <w:pPr>
        <w:pStyle w:val="HTML0"/>
        <w:divId w:val="613440897"/>
        <w:rPr>
          <w:rStyle w:val="w"/>
        </w:rPr>
      </w:pPr>
      <w:r>
        <w:rPr>
          <w:rStyle w:val="w"/>
        </w:rPr>
        <w:t xml:space="preserve">            </w:t>
      </w:r>
      <w:r>
        <w:rPr>
          <w:rStyle w:val="p"/>
        </w:rPr>
        <w:t>],</w:t>
      </w:r>
    </w:p>
    <w:p w:rsidR="00000000" w:rsidRDefault="00000000">
      <w:pPr>
        <w:pStyle w:val="HTML0"/>
        <w:divId w:val="613440897"/>
        <w:rPr>
          <w:rStyle w:val="w"/>
        </w:rPr>
      </w:pPr>
      <w:r>
        <w:rPr>
          <w:rStyle w:val="w"/>
        </w:rPr>
        <w:t xml:space="preserve">            </w:t>
      </w:r>
      <w:r>
        <w:rPr>
          <w:rStyle w:val="nl"/>
        </w:rPr>
        <w:t>"legs"</w:t>
      </w:r>
      <w:r>
        <w:rPr>
          <w:rStyle w:val="p"/>
        </w:rPr>
        <w:t>:[</w:t>
      </w:r>
    </w:p>
    <w:p w:rsidR="00000000" w:rsidRDefault="00000000">
      <w:pPr>
        <w:pStyle w:val="HTML0"/>
        <w:divId w:val="613440897"/>
        <w:rPr>
          <w:rStyle w:val="w"/>
        </w:rPr>
      </w:pPr>
      <w:r>
        <w:rPr>
          <w:rStyle w:val="w"/>
        </w:rPr>
        <w:t xml:space="preserve">                </w:t>
      </w:r>
      <w:r>
        <w:rPr>
          <w:rStyle w:val="p"/>
        </w:rPr>
        <w:t>{</w:t>
      </w:r>
    </w:p>
    <w:p w:rsidR="00000000" w:rsidRDefault="00000000">
      <w:pPr>
        <w:pStyle w:val="HTML0"/>
        <w:divId w:val="613440897"/>
        <w:rPr>
          <w:rStyle w:val="w"/>
        </w:rPr>
      </w:pPr>
      <w:r>
        <w:rPr>
          <w:rStyle w:val="w"/>
        </w:rPr>
        <w:t xml:space="preserve">                    </w:t>
      </w:r>
      <w:r>
        <w:rPr>
          <w:rStyle w:val="nl"/>
        </w:rPr>
        <w:t>"instId"</w:t>
      </w:r>
      <w:r>
        <w:rPr>
          <w:rStyle w:val="p"/>
        </w:rPr>
        <w:t>:</w:t>
      </w:r>
      <w:r>
        <w:rPr>
          <w:rStyle w:val="s2"/>
        </w:rPr>
        <w:t>"BTC-USD-221208-100000-C"</w:t>
      </w:r>
      <w:r>
        <w:rPr>
          <w:rStyle w:val="p"/>
        </w:rPr>
        <w:t>,</w:t>
      </w:r>
    </w:p>
    <w:p w:rsidR="00000000" w:rsidRDefault="00000000">
      <w:pPr>
        <w:pStyle w:val="HTML0"/>
        <w:divId w:val="613440897"/>
        <w:rPr>
          <w:rStyle w:val="w"/>
        </w:rPr>
      </w:pPr>
      <w:r>
        <w:rPr>
          <w:rStyle w:val="w"/>
        </w:rPr>
        <w:t xml:space="preserve">                    </w:t>
      </w:r>
      <w:r>
        <w:rPr>
          <w:rStyle w:val="nl"/>
        </w:rPr>
        <w:t>"tdMode"</w:t>
      </w:r>
      <w:r>
        <w:rPr>
          <w:rStyle w:val="p"/>
        </w:rPr>
        <w:t>:</w:t>
      </w:r>
      <w:r>
        <w:rPr>
          <w:rStyle w:val="s2"/>
        </w:rPr>
        <w:t>"cross"</w:t>
      </w:r>
      <w:r>
        <w:rPr>
          <w:rStyle w:val="p"/>
        </w:rPr>
        <w:t>,</w:t>
      </w:r>
    </w:p>
    <w:p w:rsidR="00000000" w:rsidRDefault="00000000">
      <w:pPr>
        <w:pStyle w:val="HTML0"/>
        <w:divId w:val="613440897"/>
        <w:rPr>
          <w:rStyle w:val="w"/>
        </w:rPr>
      </w:pPr>
      <w:r>
        <w:rPr>
          <w:rStyle w:val="w"/>
        </w:rPr>
        <w:t xml:space="preserve">                    </w:t>
      </w:r>
      <w:r>
        <w:rPr>
          <w:rStyle w:val="nl"/>
        </w:rPr>
        <w:t>"ccy"</w:t>
      </w:r>
      <w:r>
        <w:rPr>
          <w:rStyle w:val="p"/>
        </w:rPr>
        <w:t>:</w:t>
      </w:r>
      <w:r>
        <w:rPr>
          <w:rStyle w:val="s2"/>
        </w:rPr>
        <w:t>"USDT"</w:t>
      </w:r>
      <w:r>
        <w:rPr>
          <w:rStyle w:val="p"/>
        </w:rPr>
        <w:t>,</w:t>
      </w:r>
    </w:p>
    <w:p w:rsidR="00000000" w:rsidRDefault="00000000">
      <w:pPr>
        <w:pStyle w:val="HTML0"/>
        <w:divId w:val="613440897"/>
        <w:rPr>
          <w:rStyle w:val="w"/>
        </w:rPr>
      </w:pPr>
      <w:r>
        <w:rPr>
          <w:rStyle w:val="w"/>
        </w:rPr>
        <w:t xml:space="preserve">                    </w:t>
      </w:r>
      <w:r>
        <w:rPr>
          <w:rStyle w:val="nl"/>
        </w:rPr>
        <w:t>"sz"</w:t>
      </w:r>
      <w:r>
        <w:rPr>
          <w:rStyle w:val="p"/>
        </w:rPr>
        <w:t>:</w:t>
      </w:r>
      <w:r>
        <w:rPr>
          <w:rStyle w:val="s2"/>
        </w:rPr>
        <w:t>"25"</w:t>
      </w:r>
      <w:r>
        <w:rPr>
          <w:rStyle w:val="p"/>
        </w:rPr>
        <w:t>,</w:t>
      </w:r>
    </w:p>
    <w:p w:rsidR="00000000" w:rsidRDefault="00000000">
      <w:pPr>
        <w:pStyle w:val="HTML0"/>
        <w:divId w:val="613440897"/>
        <w:rPr>
          <w:rStyle w:val="w"/>
        </w:rPr>
      </w:pPr>
      <w:r>
        <w:rPr>
          <w:rStyle w:val="w"/>
        </w:rPr>
        <w:t xml:space="preserve">                    </w:t>
      </w:r>
      <w:r>
        <w:rPr>
          <w:rStyle w:val="nl"/>
        </w:rPr>
        <w:t>"side"</w:t>
      </w:r>
      <w:r>
        <w:rPr>
          <w:rStyle w:val="p"/>
        </w:rPr>
        <w:t>:</w:t>
      </w:r>
      <w:r>
        <w:rPr>
          <w:rStyle w:val="s2"/>
        </w:rPr>
        <w:t>"buy"</w:t>
      </w:r>
      <w:r>
        <w:rPr>
          <w:rStyle w:val="p"/>
        </w:rPr>
        <w:t>,</w:t>
      </w:r>
    </w:p>
    <w:p w:rsidR="00000000" w:rsidRDefault="00000000">
      <w:pPr>
        <w:pStyle w:val="HTML0"/>
        <w:divId w:val="613440897"/>
        <w:rPr>
          <w:rStyle w:val="w"/>
        </w:rPr>
      </w:pPr>
      <w:r>
        <w:rPr>
          <w:rStyle w:val="w"/>
        </w:rPr>
        <w:t xml:space="preserve">                    </w:t>
      </w:r>
      <w:r>
        <w:rPr>
          <w:rStyle w:val="nl"/>
        </w:rPr>
        <w:t>"posSide"</w:t>
      </w:r>
      <w:r>
        <w:rPr>
          <w:rStyle w:val="p"/>
        </w:rPr>
        <w:t>:</w:t>
      </w:r>
      <w:r>
        <w:rPr>
          <w:rStyle w:val="w"/>
        </w:rPr>
        <w:t xml:space="preserve"> </w:t>
      </w:r>
      <w:r>
        <w:rPr>
          <w:rStyle w:val="s2"/>
        </w:rPr>
        <w:t>"long"</w:t>
      </w:r>
      <w:r>
        <w:rPr>
          <w:rStyle w:val="p"/>
        </w:rPr>
        <w:t>,</w:t>
      </w:r>
    </w:p>
    <w:p w:rsidR="00000000" w:rsidRDefault="00000000">
      <w:pPr>
        <w:pStyle w:val="HTML0"/>
        <w:divId w:val="613440897"/>
        <w:rPr>
          <w:rStyle w:val="w"/>
        </w:rPr>
      </w:pPr>
      <w:r>
        <w:rPr>
          <w:rStyle w:val="w"/>
        </w:rPr>
        <w:t xml:space="preserve">                    </w:t>
      </w:r>
      <w:r>
        <w:rPr>
          <w:rStyle w:val="nl"/>
        </w:rPr>
        <w:t>"tgtCcy"</w:t>
      </w:r>
      <w:r>
        <w:rPr>
          <w:rStyle w:val="p"/>
        </w:rPr>
        <w:t>:</w:t>
      </w:r>
      <w:r>
        <w:rPr>
          <w:rStyle w:val="s2"/>
        </w:rPr>
        <w:t>""</w:t>
      </w:r>
    </w:p>
    <w:p w:rsidR="00000000" w:rsidRDefault="00000000">
      <w:pPr>
        <w:pStyle w:val="HTML0"/>
        <w:divId w:val="613440897"/>
        <w:rPr>
          <w:rStyle w:val="w"/>
        </w:rPr>
      </w:pPr>
      <w:r>
        <w:rPr>
          <w:rStyle w:val="w"/>
        </w:rPr>
        <w:t xml:space="preserve">                </w:t>
      </w:r>
      <w:r>
        <w:rPr>
          <w:rStyle w:val="p"/>
        </w:rPr>
        <w:t>},</w:t>
      </w:r>
    </w:p>
    <w:p w:rsidR="00000000" w:rsidRDefault="00000000">
      <w:pPr>
        <w:pStyle w:val="HTML0"/>
        <w:divId w:val="613440897"/>
        <w:rPr>
          <w:rStyle w:val="w"/>
        </w:rPr>
      </w:pPr>
      <w:r>
        <w:rPr>
          <w:rStyle w:val="w"/>
        </w:rPr>
        <w:t xml:space="preserve">                </w:t>
      </w:r>
      <w:r>
        <w:rPr>
          <w:rStyle w:val="p"/>
        </w:rPr>
        <w:t>{</w:t>
      </w:r>
    </w:p>
    <w:p w:rsidR="00000000" w:rsidRDefault="00000000">
      <w:pPr>
        <w:pStyle w:val="HTML0"/>
        <w:divId w:val="613440897"/>
        <w:rPr>
          <w:rStyle w:val="w"/>
        </w:rPr>
      </w:pPr>
      <w:r>
        <w:rPr>
          <w:rStyle w:val="w"/>
        </w:rPr>
        <w:t xml:space="preserve">                    </w:t>
      </w:r>
      <w:r>
        <w:rPr>
          <w:rStyle w:val="nl"/>
        </w:rPr>
        <w:t>"instId"</w:t>
      </w:r>
      <w:r>
        <w:rPr>
          <w:rStyle w:val="p"/>
        </w:rPr>
        <w:t>:</w:t>
      </w:r>
      <w:r>
        <w:rPr>
          <w:rStyle w:val="s2"/>
        </w:rPr>
        <w:t>"ETH-USDT"</w:t>
      </w:r>
      <w:r>
        <w:rPr>
          <w:rStyle w:val="p"/>
        </w:rPr>
        <w:t>,</w:t>
      </w:r>
    </w:p>
    <w:p w:rsidR="00000000" w:rsidRDefault="00000000">
      <w:pPr>
        <w:pStyle w:val="HTML0"/>
        <w:divId w:val="613440897"/>
        <w:rPr>
          <w:rStyle w:val="w"/>
        </w:rPr>
      </w:pPr>
      <w:r>
        <w:rPr>
          <w:rStyle w:val="w"/>
        </w:rPr>
        <w:t xml:space="preserve">                    </w:t>
      </w:r>
      <w:r>
        <w:rPr>
          <w:rStyle w:val="nl"/>
        </w:rPr>
        <w:t>"tdMode"</w:t>
      </w:r>
      <w:r>
        <w:rPr>
          <w:rStyle w:val="p"/>
        </w:rPr>
        <w:t>:</w:t>
      </w:r>
      <w:r>
        <w:rPr>
          <w:rStyle w:val="s2"/>
        </w:rPr>
        <w:t>"cross"</w:t>
      </w:r>
      <w:r>
        <w:rPr>
          <w:rStyle w:val="p"/>
        </w:rPr>
        <w:t>,</w:t>
      </w:r>
    </w:p>
    <w:p w:rsidR="00000000" w:rsidRDefault="00000000">
      <w:pPr>
        <w:pStyle w:val="HTML0"/>
        <w:divId w:val="613440897"/>
        <w:rPr>
          <w:rStyle w:val="w"/>
        </w:rPr>
      </w:pPr>
      <w:r>
        <w:rPr>
          <w:rStyle w:val="w"/>
        </w:rPr>
        <w:t xml:space="preserve">                    </w:t>
      </w:r>
      <w:r>
        <w:rPr>
          <w:rStyle w:val="nl"/>
        </w:rPr>
        <w:t>"ccy"</w:t>
      </w:r>
      <w:r>
        <w:rPr>
          <w:rStyle w:val="p"/>
        </w:rPr>
        <w:t>:</w:t>
      </w:r>
      <w:r>
        <w:rPr>
          <w:rStyle w:val="s2"/>
        </w:rPr>
        <w:t>"USDT"</w:t>
      </w:r>
      <w:r>
        <w:rPr>
          <w:rStyle w:val="p"/>
        </w:rPr>
        <w:t>,</w:t>
      </w:r>
    </w:p>
    <w:p w:rsidR="00000000" w:rsidRDefault="00000000">
      <w:pPr>
        <w:pStyle w:val="HTML0"/>
        <w:divId w:val="613440897"/>
        <w:rPr>
          <w:rStyle w:val="w"/>
        </w:rPr>
      </w:pPr>
      <w:r>
        <w:rPr>
          <w:rStyle w:val="w"/>
        </w:rPr>
        <w:t xml:space="preserve">                    </w:t>
      </w:r>
      <w:r>
        <w:rPr>
          <w:rStyle w:val="nl"/>
        </w:rPr>
        <w:t>"sz"</w:t>
      </w:r>
      <w:r>
        <w:rPr>
          <w:rStyle w:val="p"/>
        </w:rPr>
        <w:t>:</w:t>
      </w:r>
      <w:r>
        <w:rPr>
          <w:rStyle w:val="s2"/>
        </w:rPr>
        <w:t>"150"</w:t>
      </w:r>
      <w:r>
        <w:rPr>
          <w:rStyle w:val="p"/>
        </w:rPr>
        <w:t>,</w:t>
      </w:r>
    </w:p>
    <w:p w:rsidR="00000000" w:rsidRDefault="00000000">
      <w:pPr>
        <w:pStyle w:val="HTML0"/>
        <w:divId w:val="613440897"/>
        <w:rPr>
          <w:rStyle w:val="w"/>
        </w:rPr>
      </w:pPr>
      <w:r>
        <w:rPr>
          <w:rStyle w:val="w"/>
        </w:rPr>
        <w:t xml:space="preserve">                    </w:t>
      </w:r>
      <w:r>
        <w:rPr>
          <w:rStyle w:val="nl"/>
        </w:rPr>
        <w:t>"side"</w:t>
      </w:r>
      <w:r>
        <w:rPr>
          <w:rStyle w:val="p"/>
        </w:rPr>
        <w:t>:</w:t>
      </w:r>
      <w:r>
        <w:rPr>
          <w:rStyle w:val="s2"/>
        </w:rPr>
        <w:t>"buy"</w:t>
      </w:r>
      <w:r>
        <w:rPr>
          <w:rStyle w:val="p"/>
        </w:rPr>
        <w:t>,</w:t>
      </w:r>
    </w:p>
    <w:p w:rsidR="00000000" w:rsidRDefault="00000000">
      <w:pPr>
        <w:pStyle w:val="HTML0"/>
        <w:divId w:val="613440897"/>
        <w:rPr>
          <w:rStyle w:val="w"/>
        </w:rPr>
      </w:pPr>
      <w:r>
        <w:rPr>
          <w:rStyle w:val="w"/>
        </w:rPr>
        <w:t xml:space="preserve">                    </w:t>
      </w:r>
      <w:r>
        <w:rPr>
          <w:rStyle w:val="nl"/>
        </w:rPr>
        <w:t>"posSide"</w:t>
      </w:r>
      <w:r>
        <w:rPr>
          <w:rStyle w:val="p"/>
        </w:rPr>
        <w:t>:</w:t>
      </w:r>
      <w:r>
        <w:rPr>
          <w:rStyle w:val="w"/>
        </w:rPr>
        <w:t xml:space="preserve"> </w:t>
      </w:r>
      <w:r>
        <w:rPr>
          <w:rStyle w:val="s2"/>
        </w:rPr>
        <w:t>"long"</w:t>
      </w:r>
      <w:r>
        <w:rPr>
          <w:rStyle w:val="p"/>
        </w:rPr>
        <w:t>,</w:t>
      </w:r>
    </w:p>
    <w:p w:rsidR="00000000" w:rsidRDefault="00000000">
      <w:pPr>
        <w:pStyle w:val="HTML0"/>
        <w:divId w:val="613440897"/>
        <w:rPr>
          <w:rStyle w:val="w"/>
        </w:rPr>
      </w:pPr>
      <w:r>
        <w:rPr>
          <w:rStyle w:val="w"/>
        </w:rPr>
        <w:t xml:space="preserve">                    </w:t>
      </w:r>
      <w:r>
        <w:rPr>
          <w:rStyle w:val="nl"/>
        </w:rPr>
        <w:t>"tgtCcy"</w:t>
      </w:r>
      <w:r>
        <w:rPr>
          <w:rStyle w:val="p"/>
        </w:rPr>
        <w:t>:</w:t>
      </w:r>
      <w:r>
        <w:rPr>
          <w:rStyle w:val="s2"/>
        </w:rPr>
        <w:t>"base_ccy"</w:t>
      </w:r>
      <w:r>
        <w:rPr>
          <w:rStyle w:val="w"/>
        </w:rPr>
        <w:t xml:space="preserve">     </w:t>
      </w:r>
    </w:p>
    <w:p w:rsidR="00000000" w:rsidRDefault="00000000">
      <w:pPr>
        <w:pStyle w:val="HTML0"/>
        <w:divId w:val="613440897"/>
        <w:rPr>
          <w:rStyle w:val="w"/>
        </w:rPr>
      </w:pPr>
      <w:r>
        <w:rPr>
          <w:rStyle w:val="w"/>
        </w:rPr>
        <w:t xml:space="preserve">                </w:t>
      </w:r>
      <w:r>
        <w:rPr>
          <w:rStyle w:val="p"/>
        </w:rPr>
        <w:t>}</w:t>
      </w:r>
    </w:p>
    <w:p w:rsidR="00000000" w:rsidRDefault="00000000">
      <w:pPr>
        <w:pStyle w:val="HTML0"/>
        <w:divId w:val="613440897"/>
        <w:rPr>
          <w:rStyle w:val="w"/>
        </w:rPr>
      </w:pPr>
      <w:r>
        <w:rPr>
          <w:rStyle w:val="w"/>
        </w:rPr>
        <w:t xml:space="preserve">            </w:t>
      </w:r>
      <w:r>
        <w:rPr>
          <w:rStyle w:val="p"/>
        </w:rPr>
        <w:t>]</w:t>
      </w:r>
    </w:p>
    <w:p w:rsidR="00000000" w:rsidRDefault="00000000">
      <w:pPr>
        <w:pStyle w:val="HTML0"/>
        <w:divId w:val="613440897"/>
        <w:rPr>
          <w:rStyle w:val="w"/>
        </w:rPr>
      </w:pPr>
      <w:r>
        <w:rPr>
          <w:rStyle w:val="w"/>
        </w:rPr>
        <w:t xml:space="preserve">        </w:t>
      </w:r>
      <w:r>
        <w:rPr>
          <w:rStyle w:val="p"/>
        </w:rPr>
        <w:t>}</w:t>
      </w:r>
    </w:p>
    <w:p w:rsidR="00000000" w:rsidRDefault="00000000">
      <w:pPr>
        <w:pStyle w:val="HTML0"/>
        <w:divId w:val="613440897"/>
        <w:rPr>
          <w:rStyle w:val="w"/>
        </w:rPr>
      </w:pPr>
      <w:r>
        <w:rPr>
          <w:rStyle w:val="w"/>
        </w:rPr>
        <w:t xml:space="preserve">    </w:t>
      </w:r>
      <w:r>
        <w:rPr>
          <w:rStyle w:val="p"/>
        </w:rPr>
        <w:t>]</w:t>
      </w:r>
    </w:p>
    <w:p w:rsidR="00000000" w:rsidRDefault="00000000">
      <w:pPr>
        <w:pStyle w:val="HTML0"/>
        <w:divId w:val="613440897"/>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9"/>
        <w:gridCol w:w="1051"/>
        <w:gridCol w:w="4626"/>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 xml:space="preserve">The result code, </w:t>
            </w:r>
            <w:r>
              <w:rPr>
                <w:rStyle w:val="HTML"/>
              </w:rPr>
              <w:t>0</w:t>
            </w:r>
            <w:r>
              <w:t xml:space="preserve"> means success.</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The error message, not empty if the code is not 0.</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 of objects</w:t>
            </w:r>
          </w:p>
        </w:tc>
        <w:tc>
          <w:tcPr>
            <w:tcW w:w="0" w:type="auto"/>
            <w:vAlign w:val="center"/>
            <w:hideMark/>
          </w:tcPr>
          <w:p w:rsidR="00000000" w:rsidRDefault="00000000">
            <w:r>
              <w:t>Array of objects containing the results of the RFQ creation.</w:t>
            </w:r>
          </w:p>
        </w:tc>
      </w:tr>
      <w:tr w:rsidR="00000000">
        <w:trPr>
          <w:divId w:val="175387555"/>
          <w:tblCellSpacing w:w="15" w:type="dxa"/>
        </w:trPr>
        <w:tc>
          <w:tcPr>
            <w:tcW w:w="0" w:type="auto"/>
            <w:vAlign w:val="center"/>
            <w:hideMark/>
          </w:tcPr>
          <w:p w:rsidR="00000000" w:rsidRDefault="00000000">
            <w:r>
              <w:t>&gt; cTime</w:t>
            </w:r>
          </w:p>
        </w:tc>
        <w:tc>
          <w:tcPr>
            <w:tcW w:w="0" w:type="auto"/>
            <w:vAlign w:val="center"/>
            <w:hideMark/>
          </w:tcPr>
          <w:p w:rsidR="00000000" w:rsidRDefault="00000000">
            <w:r>
              <w:t>String</w:t>
            </w:r>
          </w:p>
        </w:tc>
        <w:tc>
          <w:tcPr>
            <w:tcW w:w="0" w:type="auto"/>
            <w:vAlign w:val="center"/>
            <w:hideMark/>
          </w:tcPr>
          <w:p w:rsidR="00000000" w:rsidRDefault="00000000">
            <w:r>
              <w:t>The timestamp the RFQ was created. Unix timestamp format in milliseconds.</w:t>
            </w:r>
          </w:p>
        </w:tc>
      </w:tr>
      <w:tr w:rsidR="00000000">
        <w:trPr>
          <w:divId w:val="175387555"/>
          <w:tblCellSpacing w:w="15" w:type="dxa"/>
        </w:trPr>
        <w:tc>
          <w:tcPr>
            <w:tcW w:w="0" w:type="auto"/>
            <w:vAlign w:val="center"/>
            <w:hideMark/>
          </w:tcPr>
          <w:p w:rsidR="00000000" w:rsidRDefault="00000000">
            <w:r>
              <w:t>&gt; uTime</w:t>
            </w:r>
          </w:p>
        </w:tc>
        <w:tc>
          <w:tcPr>
            <w:tcW w:w="0" w:type="auto"/>
            <w:vAlign w:val="center"/>
            <w:hideMark/>
          </w:tcPr>
          <w:p w:rsidR="00000000" w:rsidRDefault="00000000">
            <w:r>
              <w:t>String</w:t>
            </w:r>
          </w:p>
        </w:tc>
        <w:tc>
          <w:tcPr>
            <w:tcW w:w="0" w:type="auto"/>
            <w:vAlign w:val="center"/>
            <w:hideMark/>
          </w:tcPr>
          <w:p w:rsidR="00000000" w:rsidRDefault="00000000">
            <w:r>
              <w:t>The timestamp the RFQ was last updated. Unix timestamp format in milliseconds.</w:t>
            </w:r>
          </w:p>
        </w:tc>
      </w:tr>
      <w:tr w:rsidR="00000000">
        <w:trPr>
          <w:divId w:val="175387555"/>
          <w:tblCellSpacing w:w="15" w:type="dxa"/>
        </w:trPr>
        <w:tc>
          <w:tcPr>
            <w:tcW w:w="0" w:type="auto"/>
            <w:vAlign w:val="center"/>
            <w:hideMark/>
          </w:tcPr>
          <w:p w:rsidR="00000000" w:rsidRDefault="00000000">
            <w:r>
              <w:t>&gt; state</w:t>
            </w:r>
          </w:p>
        </w:tc>
        <w:tc>
          <w:tcPr>
            <w:tcW w:w="0" w:type="auto"/>
            <w:vAlign w:val="center"/>
            <w:hideMark/>
          </w:tcPr>
          <w:p w:rsidR="00000000" w:rsidRDefault="00000000">
            <w:r>
              <w:t>String</w:t>
            </w:r>
          </w:p>
        </w:tc>
        <w:tc>
          <w:tcPr>
            <w:tcW w:w="0" w:type="auto"/>
            <w:vAlign w:val="center"/>
            <w:hideMark/>
          </w:tcPr>
          <w:p w:rsidR="00000000" w:rsidRDefault="00000000">
            <w:r>
              <w:t xml:space="preserve">The status of the RFQ. </w:t>
            </w:r>
            <w:r>
              <w:br/>
              <w:t xml:space="preserve">Valid values can be </w:t>
            </w:r>
            <w:r>
              <w:rPr>
                <w:rStyle w:val="HTML"/>
              </w:rPr>
              <w:t>active</w:t>
            </w:r>
            <w:r>
              <w:t xml:space="preserve"> </w:t>
            </w:r>
            <w:r>
              <w:rPr>
                <w:rStyle w:val="HTML"/>
              </w:rPr>
              <w:t>canceled</w:t>
            </w:r>
            <w:r>
              <w:t xml:space="preserve"> </w:t>
            </w:r>
            <w:r>
              <w:rPr>
                <w:rStyle w:val="HTML"/>
              </w:rPr>
              <w:t>pending_fill</w:t>
            </w:r>
            <w:r>
              <w:t xml:space="preserve"> </w:t>
            </w:r>
            <w:r>
              <w:rPr>
                <w:rStyle w:val="HTML"/>
              </w:rPr>
              <w:t>filled</w:t>
            </w:r>
            <w:r>
              <w:t xml:space="preserve"> </w:t>
            </w:r>
            <w:r>
              <w:rPr>
                <w:rStyle w:val="HTML"/>
              </w:rPr>
              <w:t>expired</w:t>
            </w:r>
            <w:r>
              <w:t xml:space="preserve"> </w:t>
            </w:r>
            <w:r>
              <w:rPr>
                <w:rStyle w:val="HTML"/>
              </w:rPr>
              <w:t>traded_away</w:t>
            </w:r>
            <w:r>
              <w:t xml:space="preserve"> </w:t>
            </w:r>
            <w:r>
              <w:rPr>
                <w:rStyle w:val="HTML"/>
              </w:rPr>
              <w:t>failed</w:t>
            </w:r>
            <w:r>
              <w:t xml:space="preserve">. </w:t>
            </w:r>
            <w:r>
              <w:br/>
            </w:r>
            <w:r>
              <w:rPr>
                <w:rStyle w:val="HTML"/>
              </w:rPr>
              <w:t>traded_away</w:t>
            </w:r>
            <w:r>
              <w:t xml:space="preserve"> only applies to Maker</w:t>
            </w:r>
          </w:p>
        </w:tc>
      </w:tr>
      <w:tr w:rsidR="00000000">
        <w:trPr>
          <w:divId w:val="175387555"/>
          <w:tblCellSpacing w:w="15" w:type="dxa"/>
        </w:trPr>
        <w:tc>
          <w:tcPr>
            <w:tcW w:w="0" w:type="auto"/>
            <w:vAlign w:val="center"/>
            <w:hideMark/>
          </w:tcPr>
          <w:p w:rsidR="00000000" w:rsidRDefault="00000000">
            <w:r>
              <w:t>&gt; counterparties</w:t>
            </w:r>
          </w:p>
        </w:tc>
        <w:tc>
          <w:tcPr>
            <w:tcW w:w="0" w:type="auto"/>
            <w:vAlign w:val="center"/>
            <w:hideMark/>
          </w:tcPr>
          <w:p w:rsidR="00000000" w:rsidRDefault="00000000">
            <w:r>
              <w:t>Array of strings</w:t>
            </w:r>
          </w:p>
        </w:tc>
        <w:tc>
          <w:tcPr>
            <w:tcW w:w="0" w:type="auto"/>
            <w:vAlign w:val="center"/>
            <w:hideMark/>
          </w:tcPr>
          <w:p w:rsidR="00000000" w:rsidRDefault="00000000">
            <w:r>
              <w:t>The list of counterparties traderCode the RFQ was broadcast to.</w:t>
            </w:r>
          </w:p>
        </w:tc>
      </w:tr>
      <w:tr w:rsidR="00000000">
        <w:trPr>
          <w:divId w:val="175387555"/>
          <w:tblCellSpacing w:w="15" w:type="dxa"/>
        </w:trPr>
        <w:tc>
          <w:tcPr>
            <w:tcW w:w="0" w:type="auto"/>
            <w:vAlign w:val="center"/>
            <w:hideMark/>
          </w:tcPr>
          <w:p w:rsidR="00000000" w:rsidRDefault="00000000">
            <w:r>
              <w:t>&gt; validUntil</w:t>
            </w:r>
          </w:p>
        </w:tc>
        <w:tc>
          <w:tcPr>
            <w:tcW w:w="0" w:type="auto"/>
            <w:vAlign w:val="center"/>
            <w:hideMark/>
          </w:tcPr>
          <w:p w:rsidR="00000000" w:rsidRDefault="00000000">
            <w:r>
              <w:t>String</w:t>
            </w:r>
          </w:p>
        </w:tc>
        <w:tc>
          <w:tcPr>
            <w:tcW w:w="0" w:type="auto"/>
            <w:vAlign w:val="center"/>
            <w:hideMark/>
          </w:tcPr>
          <w:p w:rsidR="00000000" w:rsidRDefault="00000000">
            <w:r>
              <w:t xml:space="preserve">The timestamp the RFQ expires. Unix timestamp format in milliseconds. </w:t>
            </w:r>
            <w:r>
              <w:br/>
              <w:t>If all legs are options, the RFQ will expire after 10 minutes; otherwise, the RFQ will expire after 2 minutes.</w:t>
            </w:r>
          </w:p>
        </w:tc>
      </w:tr>
      <w:tr w:rsidR="00000000">
        <w:trPr>
          <w:divId w:val="175387555"/>
          <w:tblCellSpacing w:w="15" w:type="dxa"/>
        </w:trPr>
        <w:tc>
          <w:tcPr>
            <w:tcW w:w="0" w:type="auto"/>
            <w:vAlign w:val="center"/>
            <w:hideMark/>
          </w:tcPr>
          <w:p w:rsidR="00000000" w:rsidRDefault="00000000">
            <w:r>
              <w:t>&gt; clRfqId</w:t>
            </w:r>
          </w:p>
        </w:tc>
        <w:tc>
          <w:tcPr>
            <w:tcW w:w="0" w:type="auto"/>
            <w:vAlign w:val="center"/>
            <w:hideMark/>
          </w:tcPr>
          <w:p w:rsidR="00000000" w:rsidRDefault="00000000">
            <w:r>
              <w:t>String</w:t>
            </w:r>
          </w:p>
        </w:tc>
        <w:tc>
          <w:tcPr>
            <w:tcW w:w="0" w:type="auto"/>
            <w:vAlign w:val="center"/>
            <w:hideMark/>
          </w:tcPr>
          <w:p w:rsidR="00000000" w:rsidRDefault="00000000">
            <w:r>
              <w:t>Client-supplied RFQ ID. This attribute is treated as client sensitive information. It will not be exposed to the Maker, only return empty string.</w:t>
            </w:r>
          </w:p>
        </w:tc>
      </w:tr>
      <w:tr w:rsidR="00000000">
        <w:trPr>
          <w:divId w:val="175387555"/>
          <w:tblCellSpacing w:w="15" w:type="dxa"/>
        </w:trPr>
        <w:tc>
          <w:tcPr>
            <w:tcW w:w="0" w:type="auto"/>
            <w:vAlign w:val="center"/>
            <w:hideMark/>
          </w:tcPr>
          <w:p w:rsidR="00000000" w:rsidRDefault="00000000">
            <w:r>
              <w:t>&gt; tag</w:t>
            </w:r>
          </w:p>
        </w:tc>
        <w:tc>
          <w:tcPr>
            <w:tcW w:w="0" w:type="auto"/>
            <w:vAlign w:val="center"/>
            <w:hideMark/>
          </w:tcPr>
          <w:p w:rsidR="00000000" w:rsidRDefault="00000000">
            <w:r>
              <w:t>String</w:t>
            </w:r>
          </w:p>
        </w:tc>
        <w:tc>
          <w:tcPr>
            <w:tcW w:w="0" w:type="auto"/>
            <w:vAlign w:val="center"/>
            <w:hideMark/>
          </w:tcPr>
          <w:p w:rsidR="00000000" w:rsidRDefault="00000000">
            <w:r>
              <w:t>RFQ tag. The block trade associated with the RFQ will have the same tag.</w:t>
            </w:r>
          </w:p>
        </w:tc>
      </w:tr>
      <w:tr w:rsidR="00000000">
        <w:trPr>
          <w:divId w:val="175387555"/>
          <w:tblCellSpacing w:w="15" w:type="dxa"/>
        </w:trPr>
        <w:tc>
          <w:tcPr>
            <w:tcW w:w="0" w:type="auto"/>
            <w:vAlign w:val="center"/>
            <w:hideMark/>
          </w:tcPr>
          <w:p w:rsidR="00000000" w:rsidRDefault="00000000">
            <w:r>
              <w:t>&gt; allowPartialExecution</w:t>
            </w:r>
          </w:p>
        </w:tc>
        <w:tc>
          <w:tcPr>
            <w:tcW w:w="0" w:type="auto"/>
            <w:vAlign w:val="center"/>
            <w:hideMark/>
          </w:tcPr>
          <w:p w:rsidR="00000000" w:rsidRDefault="00000000">
            <w:r>
              <w:t>Boolean</w:t>
            </w:r>
          </w:p>
        </w:tc>
        <w:tc>
          <w:tcPr>
            <w:tcW w:w="0" w:type="auto"/>
            <w:vAlign w:val="center"/>
            <w:hideMark/>
          </w:tcPr>
          <w:p w:rsidR="00000000" w:rsidRDefault="00000000">
            <w:r>
              <w:t>Whether the RFQ can be partially filled provided that the shape of legs stays the same.</w:t>
            </w:r>
          </w:p>
        </w:tc>
      </w:tr>
      <w:tr w:rsidR="00000000">
        <w:trPr>
          <w:divId w:val="175387555"/>
          <w:tblCellSpacing w:w="15" w:type="dxa"/>
        </w:trPr>
        <w:tc>
          <w:tcPr>
            <w:tcW w:w="0" w:type="auto"/>
            <w:vAlign w:val="center"/>
            <w:hideMark/>
          </w:tcPr>
          <w:p w:rsidR="00000000" w:rsidRDefault="00000000">
            <w:r>
              <w:t>&gt; traderCode</w:t>
            </w:r>
          </w:p>
        </w:tc>
        <w:tc>
          <w:tcPr>
            <w:tcW w:w="0" w:type="auto"/>
            <w:vAlign w:val="center"/>
            <w:hideMark/>
          </w:tcPr>
          <w:p w:rsidR="00000000" w:rsidRDefault="00000000">
            <w:r>
              <w:t>String</w:t>
            </w:r>
          </w:p>
        </w:tc>
        <w:tc>
          <w:tcPr>
            <w:tcW w:w="0" w:type="auto"/>
            <w:vAlign w:val="center"/>
            <w:hideMark/>
          </w:tcPr>
          <w:p w:rsidR="00000000" w:rsidRDefault="00000000">
            <w:r>
              <w:t>A unique identifier of taker.</w:t>
            </w:r>
          </w:p>
        </w:tc>
      </w:tr>
      <w:tr w:rsidR="00000000">
        <w:trPr>
          <w:divId w:val="175387555"/>
          <w:tblCellSpacing w:w="15" w:type="dxa"/>
        </w:trPr>
        <w:tc>
          <w:tcPr>
            <w:tcW w:w="0" w:type="auto"/>
            <w:vAlign w:val="center"/>
            <w:hideMark/>
          </w:tcPr>
          <w:p w:rsidR="00000000" w:rsidRDefault="00000000">
            <w:r>
              <w:t>&gt; rfqId</w:t>
            </w:r>
          </w:p>
        </w:tc>
        <w:tc>
          <w:tcPr>
            <w:tcW w:w="0" w:type="auto"/>
            <w:vAlign w:val="center"/>
            <w:hideMark/>
          </w:tcPr>
          <w:p w:rsidR="00000000" w:rsidRDefault="00000000">
            <w:r>
              <w:t>String</w:t>
            </w:r>
          </w:p>
        </w:tc>
        <w:tc>
          <w:tcPr>
            <w:tcW w:w="0" w:type="auto"/>
            <w:vAlign w:val="center"/>
            <w:hideMark/>
          </w:tcPr>
          <w:p w:rsidR="00000000" w:rsidRDefault="00000000">
            <w:r>
              <w:t>The unique identifier of the RFQ generated by system.</w:t>
            </w:r>
          </w:p>
        </w:tc>
      </w:tr>
      <w:tr w:rsidR="00000000">
        <w:trPr>
          <w:divId w:val="175387555"/>
          <w:tblCellSpacing w:w="15" w:type="dxa"/>
        </w:trPr>
        <w:tc>
          <w:tcPr>
            <w:tcW w:w="0" w:type="auto"/>
            <w:vAlign w:val="center"/>
            <w:hideMark/>
          </w:tcPr>
          <w:p w:rsidR="00000000" w:rsidRDefault="00000000">
            <w:r>
              <w:t>&gt; legs</w:t>
            </w:r>
          </w:p>
        </w:tc>
        <w:tc>
          <w:tcPr>
            <w:tcW w:w="0" w:type="auto"/>
            <w:vAlign w:val="center"/>
            <w:hideMark/>
          </w:tcPr>
          <w:p w:rsidR="00000000" w:rsidRDefault="00000000">
            <w:r>
              <w:t>Array of objects</w:t>
            </w:r>
          </w:p>
        </w:tc>
        <w:tc>
          <w:tcPr>
            <w:tcW w:w="0" w:type="auto"/>
            <w:vAlign w:val="center"/>
            <w:hideMark/>
          </w:tcPr>
          <w:p w:rsidR="00000000" w:rsidRDefault="00000000">
            <w:r>
              <w:t>An Array of objects containing each leg of the RFQ.</w:t>
            </w:r>
          </w:p>
        </w:tc>
      </w:tr>
      <w:tr w:rsidR="00000000">
        <w:trPr>
          <w:divId w:val="175387555"/>
          <w:tblCellSpacing w:w="15" w:type="dxa"/>
        </w:trPr>
        <w:tc>
          <w:tcPr>
            <w:tcW w:w="0" w:type="auto"/>
            <w:vAlign w:val="center"/>
            <w:hideMark/>
          </w:tcPr>
          <w:p w:rsidR="00000000" w:rsidRDefault="00000000">
            <w:r>
              <w:t>&gt;&gt; instId</w:t>
            </w:r>
          </w:p>
        </w:tc>
        <w:tc>
          <w:tcPr>
            <w:tcW w:w="0" w:type="auto"/>
            <w:vAlign w:val="center"/>
            <w:hideMark/>
          </w:tcPr>
          <w:p w:rsidR="00000000" w:rsidRDefault="00000000">
            <w:r>
              <w:t>String</w:t>
            </w:r>
          </w:p>
        </w:tc>
        <w:tc>
          <w:tcPr>
            <w:tcW w:w="0" w:type="auto"/>
            <w:vAlign w:val="center"/>
            <w:hideMark/>
          </w:tcPr>
          <w:p w:rsidR="00000000" w:rsidRDefault="00000000">
            <w:r>
              <w:t>Instrument ID, e.g. BTC-USDT-SWAP</w:t>
            </w:r>
          </w:p>
        </w:tc>
      </w:tr>
      <w:tr w:rsidR="00000000">
        <w:trPr>
          <w:divId w:val="175387555"/>
          <w:tblCellSpacing w:w="15" w:type="dxa"/>
        </w:trPr>
        <w:tc>
          <w:tcPr>
            <w:tcW w:w="0" w:type="auto"/>
            <w:vAlign w:val="center"/>
            <w:hideMark/>
          </w:tcPr>
          <w:p w:rsidR="00000000" w:rsidRDefault="00000000">
            <w:r>
              <w:t>&gt;&gt; tdMode</w:t>
            </w:r>
          </w:p>
        </w:tc>
        <w:tc>
          <w:tcPr>
            <w:tcW w:w="0" w:type="auto"/>
            <w:vAlign w:val="center"/>
            <w:hideMark/>
          </w:tcPr>
          <w:p w:rsidR="00000000" w:rsidRDefault="00000000">
            <w:r>
              <w:t>String</w:t>
            </w:r>
          </w:p>
        </w:tc>
        <w:tc>
          <w:tcPr>
            <w:tcW w:w="0" w:type="auto"/>
            <w:vAlign w:val="center"/>
            <w:hideMark/>
          </w:tcPr>
          <w:p w:rsidR="00000000" w:rsidRDefault="00000000">
            <w:r>
              <w:t xml:space="preserve">Trade mode </w:t>
            </w:r>
            <w:r>
              <w:br/>
              <w:t xml:space="preserve">Margin mode: </w:t>
            </w:r>
            <w:r>
              <w:rPr>
                <w:rStyle w:val="HTML"/>
              </w:rPr>
              <w:t>cross</w:t>
            </w:r>
            <w:r>
              <w:t xml:space="preserve"> </w:t>
            </w:r>
            <w:r>
              <w:rPr>
                <w:rStyle w:val="HTML"/>
              </w:rPr>
              <w:t>isolated</w:t>
            </w:r>
            <w:r>
              <w:t xml:space="preserve"> </w:t>
            </w:r>
            <w:r>
              <w:br/>
              <w:t xml:space="preserve">Non-Margin mode: </w:t>
            </w:r>
            <w:r>
              <w:rPr>
                <w:rStyle w:val="HTML"/>
              </w:rPr>
              <w:t>cash</w:t>
            </w:r>
            <w:r>
              <w:t xml:space="preserve">. </w:t>
            </w:r>
            <w:r>
              <w:br/>
              <w:t xml:space="preserve">If not provided, tdMode will inherit default values set by the system shown below: </w:t>
            </w:r>
            <w:r>
              <w:br/>
              <w:t xml:space="preserve">Spot and futures mode &amp; SPOT: </w:t>
            </w:r>
            <w:r>
              <w:rPr>
                <w:rStyle w:val="HTML"/>
              </w:rPr>
              <w:t>cash</w:t>
            </w:r>
            <w:r>
              <w:t xml:space="preserve"> </w:t>
            </w:r>
            <w:r>
              <w:br/>
              <w:t xml:space="preserve">Buy options in Spot and futures mode and Multi-currency Margin: </w:t>
            </w:r>
            <w:r>
              <w:rPr>
                <w:rStyle w:val="HTML"/>
              </w:rPr>
              <w:t>isolated</w:t>
            </w:r>
            <w:r>
              <w:t xml:space="preserve"> </w:t>
            </w:r>
            <w:r>
              <w:br/>
              <w:t xml:space="preserve">Other cases: </w:t>
            </w:r>
            <w:r>
              <w:rPr>
                <w:rStyle w:val="HTML"/>
              </w:rPr>
              <w:t>cross</w:t>
            </w:r>
          </w:p>
        </w:tc>
      </w:tr>
      <w:tr w:rsidR="00000000">
        <w:trPr>
          <w:divId w:val="175387555"/>
          <w:tblCellSpacing w:w="15" w:type="dxa"/>
        </w:trPr>
        <w:tc>
          <w:tcPr>
            <w:tcW w:w="0" w:type="auto"/>
            <w:vAlign w:val="center"/>
            <w:hideMark/>
          </w:tcPr>
          <w:p w:rsidR="00000000" w:rsidRDefault="00000000">
            <w:r>
              <w:t>&gt;&gt; ccy</w:t>
            </w:r>
          </w:p>
        </w:tc>
        <w:tc>
          <w:tcPr>
            <w:tcW w:w="0" w:type="auto"/>
            <w:vAlign w:val="center"/>
            <w:hideMark/>
          </w:tcPr>
          <w:p w:rsidR="00000000" w:rsidRDefault="00000000">
            <w:r>
              <w:t>String</w:t>
            </w:r>
          </w:p>
        </w:tc>
        <w:tc>
          <w:tcPr>
            <w:tcW w:w="0" w:type="auto"/>
            <w:vAlign w:val="center"/>
            <w:hideMark/>
          </w:tcPr>
          <w:p w:rsidR="00000000" w:rsidRDefault="00000000">
            <w:r>
              <w:t xml:space="preserve">Margin currency. </w:t>
            </w:r>
            <w:r>
              <w:br/>
              <w:t xml:space="preserve">Only applicable to </w:t>
            </w:r>
            <w:r>
              <w:rPr>
                <w:rStyle w:val="HTML"/>
              </w:rPr>
              <w:t>cross</w:t>
            </w:r>
            <w:r>
              <w:t xml:space="preserve"> </w:t>
            </w:r>
            <w:r>
              <w:rPr>
                <w:rStyle w:val="HTML"/>
              </w:rPr>
              <w:t>MARGIN</w:t>
            </w:r>
            <w:r>
              <w:t xml:space="preserve"> orders in </w:t>
            </w:r>
            <w:r>
              <w:rPr>
                <w:rStyle w:val="HTML"/>
              </w:rPr>
              <w:t>Spot and futures mode</w:t>
            </w:r>
            <w:r>
              <w:t>. The parameter will be ignored in other scenarios.</w:t>
            </w:r>
          </w:p>
        </w:tc>
      </w:tr>
      <w:tr w:rsidR="00000000">
        <w:trPr>
          <w:divId w:val="175387555"/>
          <w:tblCellSpacing w:w="15" w:type="dxa"/>
        </w:trPr>
        <w:tc>
          <w:tcPr>
            <w:tcW w:w="0" w:type="auto"/>
            <w:vAlign w:val="center"/>
            <w:hideMark/>
          </w:tcPr>
          <w:p w:rsidR="00000000" w:rsidRDefault="00000000">
            <w:r>
              <w:t>&gt;&gt; sz</w:t>
            </w:r>
          </w:p>
        </w:tc>
        <w:tc>
          <w:tcPr>
            <w:tcW w:w="0" w:type="auto"/>
            <w:vAlign w:val="center"/>
            <w:hideMark/>
          </w:tcPr>
          <w:p w:rsidR="00000000" w:rsidRDefault="00000000">
            <w:r>
              <w:t>String</w:t>
            </w:r>
          </w:p>
        </w:tc>
        <w:tc>
          <w:tcPr>
            <w:tcW w:w="0" w:type="auto"/>
            <w:vAlign w:val="center"/>
            <w:hideMark/>
          </w:tcPr>
          <w:p w:rsidR="00000000" w:rsidRDefault="00000000">
            <w:r>
              <w:t>Size of the leg in contracts or spot.</w:t>
            </w:r>
          </w:p>
        </w:tc>
      </w:tr>
      <w:tr w:rsidR="00000000">
        <w:trPr>
          <w:divId w:val="175387555"/>
          <w:tblCellSpacing w:w="15" w:type="dxa"/>
        </w:trPr>
        <w:tc>
          <w:tcPr>
            <w:tcW w:w="0" w:type="auto"/>
            <w:vAlign w:val="center"/>
            <w:hideMark/>
          </w:tcPr>
          <w:p w:rsidR="00000000" w:rsidRDefault="00000000">
            <w:r>
              <w:t>&gt;&gt; side</w:t>
            </w:r>
          </w:p>
        </w:tc>
        <w:tc>
          <w:tcPr>
            <w:tcW w:w="0" w:type="auto"/>
            <w:vAlign w:val="center"/>
            <w:hideMark/>
          </w:tcPr>
          <w:p w:rsidR="00000000" w:rsidRDefault="00000000">
            <w:r>
              <w:t>String</w:t>
            </w:r>
          </w:p>
        </w:tc>
        <w:tc>
          <w:tcPr>
            <w:tcW w:w="0" w:type="auto"/>
            <w:vAlign w:val="center"/>
            <w:hideMark/>
          </w:tcPr>
          <w:p w:rsidR="00000000" w:rsidRDefault="00000000">
            <w:r>
              <w:t>The direction of the leg. Valid values can be buy or sell.</w:t>
            </w:r>
          </w:p>
        </w:tc>
      </w:tr>
      <w:tr w:rsidR="00000000">
        <w:trPr>
          <w:divId w:val="175387555"/>
          <w:tblCellSpacing w:w="15" w:type="dxa"/>
        </w:trPr>
        <w:tc>
          <w:tcPr>
            <w:tcW w:w="0" w:type="auto"/>
            <w:vAlign w:val="center"/>
            <w:hideMark/>
          </w:tcPr>
          <w:p w:rsidR="00000000" w:rsidRDefault="00000000">
            <w:r>
              <w:t>&gt;&gt; posSide</w:t>
            </w:r>
          </w:p>
        </w:tc>
        <w:tc>
          <w:tcPr>
            <w:tcW w:w="0" w:type="auto"/>
            <w:vAlign w:val="center"/>
            <w:hideMark/>
          </w:tcPr>
          <w:p w:rsidR="00000000" w:rsidRDefault="00000000">
            <w:r>
              <w:t>String</w:t>
            </w:r>
          </w:p>
        </w:tc>
        <w:tc>
          <w:tcPr>
            <w:tcW w:w="0" w:type="auto"/>
            <w:vAlign w:val="center"/>
            <w:hideMark/>
          </w:tcPr>
          <w:p w:rsidR="00000000" w:rsidRDefault="00000000">
            <w:r>
              <w:t xml:space="preserve">Position side. </w:t>
            </w:r>
            <w:r>
              <w:br/>
              <w:t xml:space="preserve">The default is </w:t>
            </w:r>
            <w:r>
              <w:rPr>
                <w:rStyle w:val="HTML"/>
              </w:rPr>
              <w:t>net</w:t>
            </w:r>
            <w:r>
              <w:t xml:space="preserve"> in the net mode. If not specified, return "", which is equivalent to net. </w:t>
            </w:r>
            <w:r>
              <w:br/>
              <w:t xml:space="preserve">It can only be </w:t>
            </w:r>
            <w:r>
              <w:rPr>
                <w:rStyle w:val="HTML"/>
              </w:rPr>
              <w:t>long</w:t>
            </w:r>
            <w:r>
              <w:t xml:space="preserve"> or </w:t>
            </w:r>
            <w:r>
              <w:rPr>
                <w:rStyle w:val="HTML"/>
              </w:rPr>
              <w:t>short</w:t>
            </w:r>
            <w:r>
              <w:t xml:space="preserve"> in the long/short mode. If not specified, return "", which corresponds to the direction that opens new positions for the trade (buy =&gt; long, sell =&gt; short). </w:t>
            </w:r>
            <w:r>
              <w:br/>
              <w:t>Only applicable to FUTURES/SWAP.</w:t>
            </w:r>
          </w:p>
        </w:tc>
      </w:tr>
      <w:tr w:rsidR="00000000">
        <w:trPr>
          <w:divId w:val="175387555"/>
          <w:tblCellSpacing w:w="15" w:type="dxa"/>
        </w:trPr>
        <w:tc>
          <w:tcPr>
            <w:tcW w:w="0" w:type="auto"/>
            <w:vAlign w:val="center"/>
            <w:hideMark/>
          </w:tcPr>
          <w:p w:rsidR="00000000" w:rsidRDefault="00000000">
            <w:r>
              <w:t>&gt;&gt; tgtCcy</w:t>
            </w:r>
          </w:p>
        </w:tc>
        <w:tc>
          <w:tcPr>
            <w:tcW w:w="0" w:type="auto"/>
            <w:vAlign w:val="center"/>
            <w:hideMark/>
          </w:tcPr>
          <w:p w:rsidR="00000000" w:rsidRDefault="00000000">
            <w:r>
              <w:t>String</w:t>
            </w:r>
          </w:p>
        </w:tc>
        <w:tc>
          <w:tcPr>
            <w:tcW w:w="0" w:type="auto"/>
            <w:vAlign w:val="center"/>
            <w:hideMark/>
          </w:tcPr>
          <w:p w:rsidR="00000000" w:rsidRDefault="00000000">
            <w:r>
              <w:t xml:space="preserve">Defines the unit of the “sz” attribute. </w:t>
            </w:r>
            <w:r>
              <w:br/>
              <w:t xml:space="preserve">Only applicable to instType = SPOT. </w:t>
            </w:r>
            <w:r>
              <w:br/>
              <w:t xml:space="preserve">The valid enumerations are </w:t>
            </w:r>
            <w:r>
              <w:rPr>
                <w:rStyle w:val="HTML"/>
              </w:rPr>
              <w:t>base_ccy</w:t>
            </w:r>
            <w:r>
              <w:t xml:space="preserve"> and </w:t>
            </w:r>
            <w:r>
              <w:rPr>
                <w:rStyle w:val="HTML"/>
              </w:rPr>
              <w:t>quote_ccy</w:t>
            </w:r>
            <w:r>
              <w:t xml:space="preserve">. When not specified this is equal to </w:t>
            </w:r>
            <w:r>
              <w:rPr>
                <w:rStyle w:val="HTML"/>
              </w:rPr>
              <w:t>base_ccy</w:t>
            </w:r>
            <w:r>
              <w:t xml:space="preserve"> by default.</w:t>
            </w:r>
          </w:p>
        </w:tc>
      </w:tr>
    </w:tbl>
    <w:p w:rsidR="00000000" w:rsidRDefault="00000000">
      <w:pPr>
        <w:pStyle w:val="3"/>
        <w:divId w:val="175387555"/>
      </w:pPr>
      <w:r>
        <w:t>Cancel RFQ</w:t>
      </w:r>
    </w:p>
    <w:p w:rsidR="00000000" w:rsidRDefault="00000000">
      <w:pPr>
        <w:pStyle w:val="a5"/>
        <w:divId w:val="175387555"/>
      </w:pPr>
      <w:r>
        <w:t>Cancel an existing active RFQ that you have created previously.</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Requests</w:t>
      </w:r>
    </w:p>
    <w:p w:rsidR="00000000" w:rsidRDefault="00000000">
      <w:pPr>
        <w:pStyle w:val="a5"/>
        <w:divId w:val="175387555"/>
      </w:pPr>
      <w:r>
        <w:rPr>
          <w:rStyle w:val="HTML"/>
        </w:rPr>
        <w:t>POST /api/v5/rfq/cancel-rfq</w:t>
      </w:r>
    </w:p>
    <w:p w:rsidR="00000000" w:rsidRDefault="00000000">
      <w:pPr>
        <w:pStyle w:val="a5"/>
        <w:ind w:left="720" w:right="720"/>
        <w:divId w:val="933975058"/>
      </w:pPr>
      <w:r>
        <w:t>Request Example</w:t>
      </w:r>
    </w:p>
    <w:p w:rsidR="00000000" w:rsidRDefault="00000000">
      <w:pPr>
        <w:pStyle w:val="HTML0"/>
        <w:divId w:val="1388651968"/>
        <w:rPr>
          <w:rStyle w:val="HTML"/>
        </w:rPr>
      </w:pPr>
      <w:r>
        <w:rPr>
          <w:rStyle w:val="HTML"/>
        </w:rPr>
        <w:t>POST /api/v5/rfq/cancel-rfq</w:t>
      </w:r>
    </w:p>
    <w:p w:rsidR="00000000" w:rsidRDefault="00000000">
      <w:pPr>
        <w:pStyle w:val="HTML0"/>
        <w:divId w:val="1388651968"/>
        <w:rPr>
          <w:rStyle w:val="HTML"/>
        </w:rPr>
      </w:pPr>
      <w:r>
        <w:rPr>
          <w:rStyle w:val="o"/>
        </w:rPr>
        <w:t>{</w:t>
      </w:r>
    </w:p>
    <w:p w:rsidR="00000000" w:rsidRDefault="00000000">
      <w:pPr>
        <w:pStyle w:val="HTML0"/>
        <w:divId w:val="1388651968"/>
        <w:rPr>
          <w:rStyle w:val="HTML"/>
        </w:rPr>
      </w:pPr>
      <w:r>
        <w:rPr>
          <w:rStyle w:val="HTML"/>
        </w:rPr>
        <w:t xml:space="preserve">    </w:t>
      </w:r>
      <w:r>
        <w:rPr>
          <w:rStyle w:val="s2"/>
        </w:rPr>
        <w:t>"rfqId"</w:t>
      </w:r>
      <w:r>
        <w:rPr>
          <w:rStyle w:val="HTML"/>
        </w:rPr>
        <w:t>:</w:t>
      </w:r>
      <w:r>
        <w:rPr>
          <w:rStyle w:val="s2"/>
        </w:rPr>
        <w:t>"22535"</w:t>
      </w:r>
      <w:r>
        <w:rPr>
          <w:rStyle w:val="HTML"/>
        </w:rPr>
        <w:t>,</w:t>
      </w:r>
    </w:p>
    <w:p w:rsidR="00000000" w:rsidRDefault="00000000">
      <w:pPr>
        <w:pStyle w:val="HTML0"/>
        <w:divId w:val="1388651968"/>
        <w:rPr>
          <w:rStyle w:val="HTML"/>
        </w:rPr>
      </w:pPr>
      <w:r>
        <w:rPr>
          <w:rStyle w:val="HTML"/>
        </w:rPr>
        <w:t xml:space="preserve">    </w:t>
      </w:r>
      <w:r>
        <w:rPr>
          <w:rStyle w:val="s2"/>
        </w:rPr>
        <w:t>"clRfqId"</w:t>
      </w:r>
      <w:r>
        <w:rPr>
          <w:rStyle w:val="HTML"/>
        </w:rPr>
        <w:t>:</w:t>
      </w:r>
      <w:r>
        <w:rPr>
          <w:rStyle w:val="s2"/>
        </w:rPr>
        <w:t>"rfq001"</w:t>
      </w:r>
    </w:p>
    <w:p w:rsidR="00000000" w:rsidRDefault="00000000">
      <w:pPr>
        <w:pStyle w:val="HTML0"/>
        <w:divId w:val="1388651968"/>
        <w:rPr>
          <w:rStyle w:val="HTML"/>
        </w:rPr>
      </w:pPr>
      <w:r>
        <w:rPr>
          <w:rStyle w:val="o"/>
        </w:rPr>
        <w:t>}</w:t>
      </w:r>
    </w:p>
    <w:p w:rsidR="00000000" w:rsidRDefault="00000000">
      <w:pPr>
        <w:pStyle w:val="HTML0"/>
        <w:divId w:val="1421827981"/>
        <w:rPr>
          <w:rStyle w:val="HTML"/>
          <w:vanish/>
        </w:rPr>
      </w:pPr>
      <w:r>
        <w:rPr>
          <w:rStyle w:val="kn"/>
          <w:vanish/>
        </w:rPr>
        <w:t>import</w:t>
      </w:r>
      <w:r>
        <w:rPr>
          <w:rStyle w:val="HTML"/>
          <w:vanish/>
        </w:rPr>
        <w:t xml:space="preserve"> </w:t>
      </w:r>
      <w:r>
        <w:rPr>
          <w:rStyle w:val="nn"/>
          <w:vanish/>
        </w:rPr>
        <w:t>okx.BlockTrading</w:t>
      </w:r>
      <w:r>
        <w:rPr>
          <w:rStyle w:val="HTML"/>
          <w:vanish/>
        </w:rPr>
        <w:t xml:space="preserve"> </w:t>
      </w:r>
      <w:r>
        <w:rPr>
          <w:rStyle w:val="k"/>
          <w:vanish/>
        </w:rPr>
        <w:t>as</w:t>
      </w:r>
      <w:r>
        <w:rPr>
          <w:rStyle w:val="HTML"/>
          <w:vanish/>
        </w:rPr>
        <w:t xml:space="preserve"> </w:t>
      </w:r>
      <w:r>
        <w:rPr>
          <w:rStyle w:val="n"/>
          <w:vanish/>
        </w:rPr>
        <w:t>BlockTrading</w:t>
      </w:r>
    </w:p>
    <w:p w:rsidR="00000000" w:rsidRDefault="00000000">
      <w:pPr>
        <w:pStyle w:val="HTML0"/>
        <w:divId w:val="1421827981"/>
        <w:rPr>
          <w:rStyle w:val="HTML"/>
          <w:vanish/>
        </w:rPr>
      </w:pPr>
    </w:p>
    <w:p w:rsidR="00000000" w:rsidRDefault="00000000">
      <w:pPr>
        <w:pStyle w:val="HTML0"/>
        <w:divId w:val="1421827981"/>
        <w:rPr>
          <w:rStyle w:val="c1"/>
          <w:vanish/>
        </w:rPr>
      </w:pPr>
      <w:r>
        <w:rPr>
          <w:rStyle w:val="c1"/>
          <w:vanish/>
        </w:rPr>
        <w:t># API initialization</w:t>
      </w:r>
    </w:p>
    <w:p w:rsidR="00000000" w:rsidRDefault="00000000">
      <w:pPr>
        <w:pStyle w:val="HTML0"/>
        <w:divId w:val="1421827981"/>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1421827981"/>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1421827981"/>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1421827981"/>
        <w:rPr>
          <w:rStyle w:val="HTML"/>
          <w:vanish/>
        </w:rPr>
      </w:pPr>
    </w:p>
    <w:p w:rsidR="00000000" w:rsidRDefault="00000000">
      <w:pPr>
        <w:pStyle w:val="HTML0"/>
        <w:divId w:val="1421827981"/>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trading:0 , demo trading:1</w:t>
      </w:r>
    </w:p>
    <w:p w:rsidR="00000000" w:rsidRDefault="00000000">
      <w:pPr>
        <w:pStyle w:val="HTML0"/>
        <w:divId w:val="1421827981"/>
        <w:rPr>
          <w:rStyle w:val="HTML"/>
          <w:vanish/>
        </w:rPr>
      </w:pPr>
    </w:p>
    <w:p w:rsidR="00000000" w:rsidRDefault="00000000">
      <w:pPr>
        <w:pStyle w:val="HTML0"/>
        <w:divId w:val="1421827981"/>
        <w:rPr>
          <w:rStyle w:val="HTML"/>
          <w:vanish/>
        </w:rPr>
      </w:pPr>
      <w:r>
        <w:rPr>
          <w:rStyle w:val="n"/>
          <w:vanish/>
        </w:rPr>
        <w:t>blockTradingAPI</w:t>
      </w:r>
      <w:r>
        <w:rPr>
          <w:rStyle w:val="HTML"/>
          <w:vanish/>
        </w:rPr>
        <w:t xml:space="preserve"> </w:t>
      </w:r>
      <w:r>
        <w:rPr>
          <w:rStyle w:val="o"/>
          <w:vanish/>
        </w:rPr>
        <w:t>=</w:t>
      </w:r>
      <w:r>
        <w:rPr>
          <w:rStyle w:val="HTML"/>
          <w:vanish/>
        </w:rPr>
        <w:t xml:space="preserve"> </w:t>
      </w:r>
      <w:r>
        <w:rPr>
          <w:rStyle w:val="n"/>
          <w:vanish/>
        </w:rPr>
        <w:t>BlockTrading</w:t>
      </w:r>
      <w:r>
        <w:rPr>
          <w:rStyle w:val="p"/>
          <w:vanish/>
        </w:rPr>
        <w:t>.</w:t>
      </w:r>
      <w:r>
        <w:rPr>
          <w:rStyle w:val="n"/>
          <w:vanish/>
        </w:rPr>
        <w:t>BlockTradingAPI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1421827981"/>
        <w:rPr>
          <w:rStyle w:val="HTML"/>
          <w:vanish/>
        </w:rPr>
      </w:pPr>
    </w:p>
    <w:p w:rsidR="00000000" w:rsidRDefault="00000000">
      <w:pPr>
        <w:pStyle w:val="HTML0"/>
        <w:divId w:val="1421827981"/>
        <w:rPr>
          <w:rStyle w:val="c1"/>
          <w:vanish/>
        </w:rPr>
      </w:pPr>
      <w:r>
        <w:rPr>
          <w:rStyle w:val="c1"/>
          <w:vanish/>
        </w:rPr>
        <w:t># Cancel RFQ</w:t>
      </w:r>
    </w:p>
    <w:p w:rsidR="00000000" w:rsidRDefault="00000000">
      <w:pPr>
        <w:pStyle w:val="HTML0"/>
        <w:divId w:val="1421827981"/>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blockTradingAPI</w:t>
      </w:r>
      <w:r>
        <w:rPr>
          <w:rStyle w:val="p"/>
          <w:vanish/>
        </w:rPr>
        <w:t>.</w:t>
      </w:r>
      <w:r>
        <w:rPr>
          <w:rStyle w:val="n"/>
          <w:vanish/>
        </w:rPr>
        <w:t>cancel_rfq</w:t>
      </w:r>
      <w:r>
        <w:rPr>
          <w:rStyle w:val="p"/>
          <w:vanish/>
        </w:rPr>
        <w:t>(</w:t>
      </w:r>
    </w:p>
    <w:p w:rsidR="00000000" w:rsidRDefault="00000000">
      <w:pPr>
        <w:pStyle w:val="HTML0"/>
        <w:divId w:val="1421827981"/>
        <w:rPr>
          <w:rStyle w:val="HTML"/>
          <w:vanish/>
        </w:rPr>
      </w:pPr>
      <w:r>
        <w:rPr>
          <w:rStyle w:val="HTML"/>
          <w:vanish/>
        </w:rPr>
        <w:t xml:space="preserve">    </w:t>
      </w:r>
      <w:r>
        <w:rPr>
          <w:rStyle w:val="n"/>
          <w:vanish/>
        </w:rPr>
        <w:t>rfqId</w:t>
      </w:r>
      <w:r>
        <w:rPr>
          <w:rStyle w:val="o"/>
          <w:vanish/>
        </w:rPr>
        <w:t>=</w:t>
      </w:r>
      <w:r>
        <w:rPr>
          <w:rStyle w:val="s"/>
          <w:vanish/>
        </w:rPr>
        <w:t>"22535"</w:t>
      </w:r>
      <w:r>
        <w:rPr>
          <w:rStyle w:val="p"/>
          <w:vanish/>
        </w:rPr>
        <w:t>,</w:t>
      </w:r>
    </w:p>
    <w:p w:rsidR="00000000" w:rsidRDefault="00000000">
      <w:pPr>
        <w:pStyle w:val="HTML0"/>
        <w:divId w:val="1421827981"/>
        <w:rPr>
          <w:rStyle w:val="HTML"/>
          <w:vanish/>
        </w:rPr>
      </w:pPr>
      <w:r>
        <w:rPr>
          <w:rStyle w:val="HTML"/>
          <w:vanish/>
        </w:rPr>
        <w:t xml:space="preserve">    </w:t>
      </w:r>
      <w:r>
        <w:rPr>
          <w:rStyle w:val="n"/>
          <w:vanish/>
        </w:rPr>
        <w:t>clRfqId</w:t>
      </w:r>
      <w:r>
        <w:rPr>
          <w:rStyle w:val="o"/>
          <w:vanish/>
        </w:rPr>
        <w:t>=</w:t>
      </w:r>
      <w:r>
        <w:rPr>
          <w:rStyle w:val="s"/>
          <w:vanish/>
        </w:rPr>
        <w:t>"rfq001"</w:t>
      </w:r>
    </w:p>
    <w:p w:rsidR="00000000" w:rsidRDefault="00000000">
      <w:pPr>
        <w:pStyle w:val="HTML0"/>
        <w:divId w:val="1421827981"/>
        <w:rPr>
          <w:rStyle w:val="HTML"/>
          <w:vanish/>
        </w:rPr>
      </w:pPr>
      <w:r>
        <w:rPr>
          <w:rStyle w:val="p"/>
          <w:vanish/>
        </w:rPr>
        <w:t>)</w:t>
      </w:r>
    </w:p>
    <w:p w:rsidR="00000000" w:rsidRDefault="00000000">
      <w:pPr>
        <w:pStyle w:val="HTML0"/>
        <w:divId w:val="1421827981"/>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380"/>
        <w:gridCol w:w="4948"/>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rfqId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RFQ ID created .</w:t>
            </w:r>
          </w:p>
        </w:tc>
      </w:tr>
      <w:tr w:rsidR="00000000">
        <w:trPr>
          <w:divId w:val="175387555"/>
          <w:tblCellSpacing w:w="15" w:type="dxa"/>
        </w:trPr>
        <w:tc>
          <w:tcPr>
            <w:tcW w:w="0" w:type="auto"/>
            <w:vAlign w:val="center"/>
            <w:hideMark/>
          </w:tcPr>
          <w:p w:rsidR="00000000" w:rsidRDefault="00000000">
            <w:r>
              <w:t>clRfqId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Client-supplied RFQ ID. </w:t>
            </w:r>
            <w:r>
              <w:br/>
              <w:t xml:space="preserve">A combination of case-sensitive alphanumerics, all numbers, or all letters of up to 32 characters. </w:t>
            </w:r>
            <w:r>
              <w:br/>
              <w:t>Either rfqId or clRfqId is required. If both are passed, rfqId will be used.</w:t>
            </w:r>
          </w:p>
        </w:tc>
      </w:tr>
    </w:tbl>
    <w:p w:rsidR="00000000" w:rsidRDefault="00000000">
      <w:pPr>
        <w:pStyle w:val="a5"/>
        <w:ind w:left="720" w:right="720"/>
        <w:divId w:val="1208683584"/>
      </w:pPr>
      <w:r>
        <w:t>Response Example</w:t>
      </w:r>
    </w:p>
    <w:p w:rsidR="00000000" w:rsidRDefault="00000000">
      <w:pPr>
        <w:pStyle w:val="HTML0"/>
        <w:divId w:val="2145662030"/>
        <w:rPr>
          <w:rStyle w:val="w"/>
        </w:rPr>
      </w:pPr>
      <w:r>
        <w:rPr>
          <w:rStyle w:val="p"/>
        </w:rPr>
        <w:t>{</w:t>
      </w:r>
    </w:p>
    <w:p w:rsidR="00000000" w:rsidRDefault="00000000">
      <w:pPr>
        <w:pStyle w:val="HTML0"/>
        <w:divId w:val="2145662030"/>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2145662030"/>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2145662030"/>
        <w:rPr>
          <w:rStyle w:val="w"/>
        </w:rPr>
      </w:pPr>
      <w:r>
        <w:rPr>
          <w:rStyle w:val="w"/>
        </w:rPr>
        <w:t xml:space="preserve">    </w:t>
      </w:r>
      <w:r>
        <w:rPr>
          <w:rStyle w:val="nl"/>
        </w:rPr>
        <w:t>"data"</w:t>
      </w:r>
      <w:r>
        <w:rPr>
          <w:rStyle w:val="p"/>
        </w:rPr>
        <w:t>:[</w:t>
      </w:r>
    </w:p>
    <w:p w:rsidR="00000000" w:rsidRDefault="00000000">
      <w:pPr>
        <w:pStyle w:val="HTML0"/>
        <w:divId w:val="2145662030"/>
        <w:rPr>
          <w:rStyle w:val="w"/>
        </w:rPr>
      </w:pPr>
      <w:r>
        <w:rPr>
          <w:rStyle w:val="w"/>
        </w:rPr>
        <w:t xml:space="preserve">        </w:t>
      </w:r>
      <w:r>
        <w:rPr>
          <w:rStyle w:val="p"/>
        </w:rPr>
        <w:t>{</w:t>
      </w:r>
    </w:p>
    <w:p w:rsidR="00000000" w:rsidRDefault="00000000">
      <w:pPr>
        <w:pStyle w:val="HTML0"/>
        <w:divId w:val="2145662030"/>
        <w:rPr>
          <w:rStyle w:val="w"/>
        </w:rPr>
      </w:pPr>
      <w:r>
        <w:rPr>
          <w:rStyle w:val="w"/>
        </w:rPr>
        <w:t xml:space="preserve">            </w:t>
      </w:r>
      <w:r>
        <w:rPr>
          <w:rStyle w:val="nl"/>
        </w:rPr>
        <w:t>"rfqId"</w:t>
      </w:r>
      <w:r>
        <w:rPr>
          <w:rStyle w:val="p"/>
        </w:rPr>
        <w:t>:</w:t>
      </w:r>
      <w:r>
        <w:rPr>
          <w:rStyle w:val="s2"/>
        </w:rPr>
        <w:t>"22535"</w:t>
      </w:r>
      <w:r>
        <w:rPr>
          <w:rStyle w:val="p"/>
        </w:rPr>
        <w:t>,</w:t>
      </w:r>
    </w:p>
    <w:p w:rsidR="00000000" w:rsidRDefault="00000000">
      <w:pPr>
        <w:pStyle w:val="HTML0"/>
        <w:divId w:val="2145662030"/>
        <w:rPr>
          <w:rStyle w:val="w"/>
        </w:rPr>
      </w:pPr>
      <w:r>
        <w:rPr>
          <w:rStyle w:val="w"/>
        </w:rPr>
        <w:t xml:space="preserve">            </w:t>
      </w:r>
      <w:r>
        <w:rPr>
          <w:rStyle w:val="nl"/>
        </w:rPr>
        <w:t>"clRfqId"</w:t>
      </w:r>
      <w:r>
        <w:rPr>
          <w:rStyle w:val="p"/>
        </w:rPr>
        <w:t>:</w:t>
      </w:r>
      <w:r>
        <w:rPr>
          <w:rStyle w:val="s2"/>
        </w:rPr>
        <w:t>"rfq001"</w:t>
      </w:r>
      <w:r>
        <w:rPr>
          <w:rStyle w:val="p"/>
        </w:rPr>
        <w:t>,</w:t>
      </w:r>
    </w:p>
    <w:p w:rsidR="00000000" w:rsidRDefault="00000000">
      <w:pPr>
        <w:pStyle w:val="HTML0"/>
        <w:divId w:val="2145662030"/>
        <w:rPr>
          <w:rStyle w:val="w"/>
        </w:rPr>
      </w:pPr>
      <w:r>
        <w:rPr>
          <w:rStyle w:val="w"/>
        </w:rPr>
        <w:t xml:space="preserve">            </w:t>
      </w:r>
      <w:r>
        <w:rPr>
          <w:rStyle w:val="nl"/>
        </w:rPr>
        <w:t>"sCode"</w:t>
      </w:r>
      <w:r>
        <w:rPr>
          <w:rStyle w:val="p"/>
        </w:rPr>
        <w:t>:</w:t>
      </w:r>
      <w:r>
        <w:rPr>
          <w:rStyle w:val="s2"/>
        </w:rPr>
        <w:t>"0"</w:t>
      </w:r>
      <w:r>
        <w:rPr>
          <w:rStyle w:val="p"/>
        </w:rPr>
        <w:t>,</w:t>
      </w:r>
    </w:p>
    <w:p w:rsidR="00000000" w:rsidRDefault="00000000">
      <w:pPr>
        <w:pStyle w:val="HTML0"/>
        <w:divId w:val="2145662030"/>
        <w:rPr>
          <w:rStyle w:val="w"/>
        </w:rPr>
      </w:pPr>
      <w:r>
        <w:rPr>
          <w:rStyle w:val="w"/>
        </w:rPr>
        <w:t xml:space="preserve">            </w:t>
      </w:r>
      <w:r>
        <w:rPr>
          <w:rStyle w:val="nl"/>
        </w:rPr>
        <w:t>"sMsg"</w:t>
      </w:r>
      <w:r>
        <w:rPr>
          <w:rStyle w:val="p"/>
        </w:rPr>
        <w:t>:</w:t>
      </w:r>
      <w:r>
        <w:rPr>
          <w:rStyle w:val="s2"/>
        </w:rPr>
        <w:t>""</w:t>
      </w:r>
    </w:p>
    <w:p w:rsidR="00000000" w:rsidRDefault="00000000">
      <w:pPr>
        <w:pStyle w:val="HTML0"/>
        <w:divId w:val="2145662030"/>
        <w:rPr>
          <w:rStyle w:val="w"/>
        </w:rPr>
      </w:pPr>
      <w:r>
        <w:rPr>
          <w:rStyle w:val="w"/>
        </w:rPr>
        <w:t xml:space="preserve">        </w:t>
      </w:r>
      <w:r>
        <w:rPr>
          <w:rStyle w:val="p"/>
        </w:rPr>
        <w:t>}</w:t>
      </w:r>
    </w:p>
    <w:p w:rsidR="00000000" w:rsidRDefault="00000000">
      <w:pPr>
        <w:pStyle w:val="HTML0"/>
        <w:divId w:val="2145662030"/>
        <w:rPr>
          <w:rStyle w:val="w"/>
        </w:rPr>
      </w:pPr>
      <w:r>
        <w:rPr>
          <w:rStyle w:val="w"/>
        </w:rPr>
        <w:t xml:space="preserve">    </w:t>
      </w:r>
      <w:r>
        <w:rPr>
          <w:rStyle w:val="p"/>
        </w:rPr>
        <w:t>]</w:t>
      </w:r>
    </w:p>
    <w:p w:rsidR="00000000" w:rsidRDefault="00000000">
      <w:pPr>
        <w:pStyle w:val="HTML0"/>
        <w:divId w:val="2145662030"/>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1691"/>
        <w:gridCol w:w="5417"/>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 xml:space="preserve">The result code, </w:t>
            </w:r>
            <w:r>
              <w:rPr>
                <w:rStyle w:val="HTML"/>
              </w:rPr>
              <w:t>0</w:t>
            </w:r>
            <w:r>
              <w:t xml:space="preserve"> means success.</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The error message, not empty if the code is not 0.</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 of objects</w:t>
            </w:r>
          </w:p>
        </w:tc>
        <w:tc>
          <w:tcPr>
            <w:tcW w:w="0" w:type="auto"/>
            <w:vAlign w:val="center"/>
            <w:hideMark/>
          </w:tcPr>
          <w:p w:rsidR="00000000" w:rsidRDefault="00000000">
            <w:r>
              <w:t>Array of objects containing the results</w:t>
            </w:r>
          </w:p>
        </w:tc>
      </w:tr>
      <w:tr w:rsidR="00000000">
        <w:trPr>
          <w:divId w:val="175387555"/>
          <w:tblCellSpacing w:w="15" w:type="dxa"/>
        </w:trPr>
        <w:tc>
          <w:tcPr>
            <w:tcW w:w="0" w:type="auto"/>
            <w:vAlign w:val="center"/>
            <w:hideMark/>
          </w:tcPr>
          <w:p w:rsidR="00000000" w:rsidRDefault="00000000">
            <w:r>
              <w:t>&gt; rfqId</w:t>
            </w:r>
          </w:p>
        </w:tc>
        <w:tc>
          <w:tcPr>
            <w:tcW w:w="0" w:type="auto"/>
            <w:vAlign w:val="center"/>
            <w:hideMark/>
          </w:tcPr>
          <w:p w:rsidR="00000000" w:rsidRDefault="00000000">
            <w:r>
              <w:t>String</w:t>
            </w:r>
          </w:p>
        </w:tc>
        <w:tc>
          <w:tcPr>
            <w:tcW w:w="0" w:type="auto"/>
            <w:vAlign w:val="center"/>
            <w:hideMark/>
          </w:tcPr>
          <w:p w:rsidR="00000000" w:rsidRDefault="00000000">
            <w:r>
              <w:t>RFQ ID</w:t>
            </w:r>
          </w:p>
        </w:tc>
      </w:tr>
      <w:tr w:rsidR="00000000">
        <w:trPr>
          <w:divId w:val="175387555"/>
          <w:tblCellSpacing w:w="15" w:type="dxa"/>
        </w:trPr>
        <w:tc>
          <w:tcPr>
            <w:tcW w:w="0" w:type="auto"/>
            <w:vAlign w:val="center"/>
            <w:hideMark/>
          </w:tcPr>
          <w:p w:rsidR="00000000" w:rsidRDefault="00000000">
            <w:r>
              <w:t>&gt; clRfqId</w:t>
            </w:r>
          </w:p>
        </w:tc>
        <w:tc>
          <w:tcPr>
            <w:tcW w:w="0" w:type="auto"/>
            <w:vAlign w:val="center"/>
            <w:hideMark/>
          </w:tcPr>
          <w:p w:rsidR="00000000" w:rsidRDefault="00000000">
            <w:r>
              <w:t>String</w:t>
            </w:r>
          </w:p>
        </w:tc>
        <w:tc>
          <w:tcPr>
            <w:tcW w:w="0" w:type="auto"/>
            <w:vAlign w:val="center"/>
            <w:hideMark/>
          </w:tcPr>
          <w:p w:rsidR="00000000" w:rsidRDefault="00000000">
            <w:r>
              <w:t>Client-supplied RFQ ID.</w:t>
            </w:r>
          </w:p>
        </w:tc>
      </w:tr>
      <w:tr w:rsidR="00000000">
        <w:trPr>
          <w:divId w:val="175387555"/>
          <w:tblCellSpacing w:w="15" w:type="dxa"/>
        </w:trPr>
        <w:tc>
          <w:tcPr>
            <w:tcW w:w="0" w:type="auto"/>
            <w:vAlign w:val="center"/>
            <w:hideMark/>
          </w:tcPr>
          <w:p w:rsidR="00000000" w:rsidRDefault="00000000">
            <w:r>
              <w:t>&gt; sCode</w:t>
            </w:r>
          </w:p>
        </w:tc>
        <w:tc>
          <w:tcPr>
            <w:tcW w:w="0" w:type="auto"/>
            <w:vAlign w:val="center"/>
            <w:hideMark/>
          </w:tcPr>
          <w:p w:rsidR="00000000" w:rsidRDefault="00000000">
            <w:r>
              <w:t>String</w:t>
            </w:r>
          </w:p>
        </w:tc>
        <w:tc>
          <w:tcPr>
            <w:tcW w:w="0" w:type="auto"/>
            <w:vAlign w:val="center"/>
            <w:hideMark/>
          </w:tcPr>
          <w:p w:rsidR="00000000" w:rsidRDefault="00000000">
            <w:r>
              <w:t xml:space="preserve">The code of the event execution result, </w:t>
            </w:r>
            <w:r>
              <w:rPr>
                <w:rStyle w:val="HTML"/>
              </w:rPr>
              <w:t>0</w:t>
            </w:r>
            <w:r>
              <w:t xml:space="preserve"> means success.</w:t>
            </w:r>
          </w:p>
        </w:tc>
      </w:tr>
      <w:tr w:rsidR="00000000">
        <w:trPr>
          <w:divId w:val="175387555"/>
          <w:tblCellSpacing w:w="15" w:type="dxa"/>
        </w:trPr>
        <w:tc>
          <w:tcPr>
            <w:tcW w:w="0" w:type="auto"/>
            <w:vAlign w:val="center"/>
            <w:hideMark/>
          </w:tcPr>
          <w:p w:rsidR="00000000" w:rsidRDefault="00000000">
            <w:r>
              <w:t>&gt; sMsg</w:t>
            </w:r>
          </w:p>
        </w:tc>
        <w:tc>
          <w:tcPr>
            <w:tcW w:w="0" w:type="auto"/>
            <w:vAlign w:val="center"/>
            <w:hideMark/>
          </w:tcPr>
          <w:p w:rsidR="00000000" w:rsidRDefault="00000000">
            <w:r>
              <w:t>String</w:t>
            </w:r>
          </w:p>
        </w:tc>
        <w:tc>
          <w:tcPr>
            <w:tcW w:w="0" w:type="auto"/>
            <w:vAlign w:val="center"/>
            <w:hideMark/>
          </w:tcPr>
          <w:p w:rsidR="00000000" w:rsidRDefault="00000000">
            <w:r>
              <w:t>Rejection message if the request is unsuccessful.</w:t>
            </w:r>
          </w:p>
        </w:tc>
      </w:tr>
    </w:tbl>
    <w:p w:rsidR="00000000" w:rsidRDefault="00000000">
      <w:pPr>
        <w:pStyle w:val="3"/>
        <w:divId w:val="175387555"/>
      </w:pPr>
      <w:r>
        <w:t>Cancel multiple RFQs</w:t>
      </w:r>
    </w:p>
    <w:p w:rsidR="00000000" w:rsidRDefault="00000000">
      <w:pPr>
        <w:pStyle w:val="a5"/>
        <w:divId w:val="175387555"/>
      </w:pPr>
      <w:r>
        <w:t>Cancel one or multiple active RFQ(s) in a single batch. Maximum 100 RFQ orders can be canceled per request.</w:t>
      </w:r>
    </w:p>
    <w:p w:rsidR="00000000" w:rsidRDefault="00000000">
      <w:pPr>
        <w:pStyle w:val="4"/>
        <w:divId w:val="175387555"/>
      </w:pPr>
      <w:r>
        <w:t>Rate Limit: 2 requests per 2 seconds</w:t>
      </w:r>
    </w:p>
    <w:p w:rsidR="00000000" w:rsidRDefault="00000000">
      <w:pPr>
        <w:pStyle w:val="4"/>
        <w:divId w:val="175387555"/>
      </w:pPr>
      <w:r>
        <w:t>Rate limit rule: UserID</w:t>
      </w:r>
    </w:p>
    <w:p w:rsidR="00000000" w:rsidRDefault="00000000">
      <w:pPr>
        <w:pStyle w:val="4"/>
        <w:divId w:val="175387555"/>
      </w:pPr>
      <w:r>
        <w:t>HTTP Requests</w:t>
      </w:r>
    </w:p>
    <w:p w:rsidR="00000000" w:rsidRDefault="00000000">
      <w:pPr>
        <w:pStyle w:val="a5"/>
        <w:divId w:val="175387555"/>
      </w:pPr>
      <w:r>
        <w:rPr>
          <w:rStyle w:val="HTML"/>
        </w:rPr>
        <w:t>POST /api/v5/rfq/cancel-batch-rfqs</w:t>
      </w:r>
    </w:p>
    <w:p w:rsidR="00000000" w:rsidRDefault="00000000">
      <w:pPr>
        <w:pStyle w:val="a5"/>
        <w:ind w:left="720" w:right="720"/>
        <w:divId w:val="1525829351"/>
      </w:pPr>
      <w:r>
        <w:t>Request Example</w:t>
      </w:r>
    </w:p>
    <w:p w:rsidR="00000000" w:rsidRDefault="00000000">
      <w:pPr>
        <w:pStyle w:val="HTML0"/>
        <w:divId w:val="180972584"/>
        <w:rPr>
          <w:rStyle w:val="HTML"/>
        </w:rPr>
      </w:pPr>
      <w:r>
        <w:rPr>
          <w:rStyle w:val="HTML"/>
        </w:rPr>
        <w:t>POST /api/v5/rfq/cancel-batch-rfqs</w:t>
      </w:r>
    </w:p>
    <w:p w:rsidR="00000000" w:rsidRDefault="00000000">
      <w:pPr>
        <w:pStyle w:val="HTML0"/>
        <w:divId w:val="180972584"/>
        <w:rPr>
          <w:rStyle w:val="HTML"/>
        </w:rPr>
      </w:pPr>
      <w:r>
        <w:rPr>
          <w:rStyle w:val="o"/>
        </w:rPr>
        <w:t>{</w:t>
      </w:r>
    </w:p>
    <w:p w:rsidR="00000000" w:rsidRDefault="00000000">
      <w:pPr>
        <w:pStyle w:val="HTML0"/>
        <w:divId w:val="180972584"/>
        <w:rPr>
          <w:rStyle w:val="HTML"/>
        </w:rPr>
      </w:pPr>
      <w:r>
        <w:rPr>
          <w:rStyle w:val="HTML"/>
        </w:rPr>
        <w:t xml:space="preserve">    </w:t>
      </w:r>
      <w:r>
        <w:rPr>
          <w:rStyle w:val="s2"/>
        </w:rPr>
        <w:t>"rfqIds"</w:t>
      </w:r>
      <w:r>
        <w:rPr>
          <w:rStyle w:val="HTML"/>
        </w:rPr>
        <w:t>:[</w:t>
      </w:r>
    </w:p>
    <w:p w:rsidR="00000000" w:rsidRDefault="00000000">
      <w:pPr>
        <w:pStyle w:val="HTML0"/>
        <w:divId w:val="180972584"/>
        <w:rPr>
          <w:rStyle w:val="HTML"/>
        </w:rPr>
      </w:pPr>
      <w:r>
        <w:rPr>
          <w:rStyle w:val="HTML"/>
        </w:rPr>
        <w:t xml:space="preserve">        </w:t>
      </w:r>
      <w:r>
        <w:rPr>
          <w:rStyle w:val="s2"/>
        </w:rPr>
        <w:t>"2201"</w:t>
      </w:r>
      <w:r>
        <w:rPr>
          <w:rStyle w:val="HTML"/>
        </w:rPr>
        <w:t>,</w:t>
      </w:r>
    </w:p>
    <w:p w:rsidR="00000000" w:rsidRDefault="00000000">
      <w:pPr>
        <w:pStyle w:val="HTML0"/>
        <w:divId w:val="180972584"/>
        <w:rPr>
          <w:rStyle w:val="HTML"/>
        </w:rPr>
      </w:pPr>
      <w:r>
        <w:rPr>
          <w:rStyle w:val="HTML"/>
        </w:rPr>
        <w:t xml:space="preserve">        </w:t>
      </w:r>
      <w:r>
        <w:rPr>
          <w:rStyle w:val="s2"/>
        </w:rPr>
        <w:t>"2202"</w:t>
      </w:r>
      <w:r>
        <w:rPr>
          <w:rStyle w:val="HTML"/>
        </w:rPr>
        <w:t>,</w:t>
      </w:r>
    </w:p>
    <w:p w:rsidR="00000000" w:rsidRDefault="00000000">
      <w:pPr>
        <w:pStyle w:val="HTML0"/>
        <w:divId w:val="180972584"/>
        <w:rPr>
          <w:rStyle w:val="HTML"/>
        </w:rPr>
      </w:pPr>
      <w:r>
        <w:rPr>
          <w:rStyle w:val="HTML"/>
        </w:rPr>
        <w:t xml:space="preserve">        </w:t>
      </w:r>
      <w:r>
        <w:rPr>
          <w:rStyle w:val="s2"/>
        </w:rPr>
        <w:t>"2203"</w:t>
      </w:r>
    </w:p>
    <w:p w:rsidR="00000000" w:rsidRDefault="00000000">
      <w:pPr>
        <w:pStyle w:val="HTML0"/>
        <w:divId w:val="180972584"/>
        <w:rPr>
          <w:rStyle w:val="HTML"/>
        </w:rPr>
      </w:pPr>
      <w:r>
        <w:rPr>
          <w:rStyle w:val="HTML"/>
        </w:rPr>
        <w:t xml:space="preserve">    </w:t>
      </w:r>
      <w:r>
        <w:rPr>
          <w:rStyle w:val="o"/>
        </w:rPr>
        <w:t>]</w:t>
      </w:r>
      <w:r>
        <w:rPr>
          <w:rStyle w:val="HTML"/>
        </w:rPr>
        <w:t>,</w:t>
      </w:r>
    </w:p>
    <w:p w:rsidR="00000000" w:rsidRDefault="00000000">
      <w:pPr>
        <w:pStyle w:val="HTML0"/>
        <w:divId w:val="180972584"/>
        <w:rPr>
          <w:rStyle w:val="HTML"/>
        </w:rPr>
      </w:pPr>
      <w:r>
        <w:rPr>
          <w:rStyle w:val="HTML"/>
        </w:rPr>
        <w:t xml:space="preserve">    </w:t>
      </w:r>
      <w:r>
        <w:rPr>
          <w:rStyle w:val="s2"/>
        </w:rPr>
        <w:t>"clRfqIds"</w:t>
      </w:r>
      <w:r>
        <w:rPr>
          <w:rStyle w:val="HTML"/>
        </w:rPr>
        <w:t>:[</w:t>
      </w:r>
    </w:p>
    <w:p w:rsidR="00000000" w:rsidRDefault="00000000">
      <w:pPr>
        <w:pStyle w:val="HTML0"/>
        <w:divId w:val="180972584"/>
        <w:rPr>
          <w:rStyle w:val="HTML"/>
        </w:rPr>
      </w:pPr>
      <w:r>
        <w:rPr>
          <w:rStyle w:val="HTML"/>
        </w:rPr>
        <w:t xml:space="preserve">        </w:t>
      </w:r>
      <w:r>
        <w:rPr>
          <w:rStyle w:val="s2"/>
        </w:rPr>
        <w:t>"r1"</w:t>
      </w:r>
      <w:r>
        <w:rPr>
          <w:rStyle w:val="HTML"/>
        </w:rPr>
        <w:t>,</w:t>
      </w:r>
    </w:p>
    <w:p w:rsidR="00000000" w:rsidRDefault="00000000">
      <w:pPr>
        <w:pStyle w:val="HTML0"/>
        <w:divId w:val="180972584"/>
        <w:rPr>
          <w:rStyle w:val="HTML"/>
        </w:rPr>
      </w:pPr>
      <w:r>
        <w:rPr>
          <w:rStyle w:val="HTML"/>
        </w:rPr>
        <w:t xml:space="preserve">        </w:t>
      </w:r>
      <w:r>
        <w:rPr>
          <w:rStyle w:val="s2"/>
        </w:rPr>
        <w:t>"r2"</w:t>
      </w:r>
      <w:r>
        <w:rPr>
          <w:rStyle w:val="HTML"/>
        </w:rPr>
        <w:t>,</w:t>
      </w:r>
    </w:p>
    <w:p w:rsidR="00000000" w:rsidRDefault="00000000">
      <w:pPr>
        <w:pStyle w:val="HTML0"/>
        <w:divId w:val="180972584"/>
        <w:rPr>
          <w:rStyle w:val="HTML"/>
        </w:rPr>
      </w:pPr>
      <w:r>
        <w:rPr>
          <w:rStyle w:val="HTML"/>
        </w:rPr>
        <w:t xml:space="preserve">        </w:t>
      </w:r>
      <w:r>
        <w:rPr>
          <w:rStyle w:val="s2"/>
        </w:rPr>
        <w:t>"r3"</w:t>
      </w:r>
    </w:p>
    <w:p w:rsidR="00000000" w:rsidRDefault="00000000">
      <w:pPr>
        <w:pStyle w:val="HTML0"/>
        <w:divId w:val="180972584"/>
        <w:rPr>
          <w:rStyle w:val="HTML"/>
        </w:rPr>
      </w:pPr>
      <w:r>
        <w:rPr>
          <w:rStyle w:val="HTML"/>
        </w:rPr>
        <w:t xml:space="preserve">    </w:t>
      </w:r>
      <w:r>
        <w:rPr>
          <w:rStyle w:val="o"/>
        </w:rPr>
        <w:t>]</w:t>
      </w:r>
    </w:p>
    <w:p w:rsidR="00000000" w:rsidRDefault="00000000">
      <w:pPr>
        <w:pStyle w:val="HTML0"/>
        <w:divId w:val="180972584"/>
        <w:rPr>
          <w:rStyle w:val="HTML"/>
        </w:rPr>
      </w:pPr>
      <w:r>
        <w:rPr>
          <w:rStyle w:val="o"/>
        </w:rPr>
        <w:t>}</w:t>
      </w:r>
    </w:p>
    <w:p w:rsidR="00000000" w:rsidRDefault="00000000">
      <w:pPr>
        <w:pStyle w:val="HTML0"/>
        <w:divId w:val="1471249014"/>
        <w:rPr>
          <w:rStyle w:val="HTML"/>
          <w:vanish/>
        </w:rPr>
      </w:pPr>
      <w:r>
        <w:rPr>
          <w:rStyle w:val="kn"/>
          <w:vanish/>
        </w:rPr>
        <w:t>import</w:t>
      </w:r>
      <w:r>
        <w:rPr>
          <w:rStyle w:val="HTML"/>
          <w:vanish/>
        </w:rPr>
        <w:t xml:space="preserve"> </w:t>
      </w:r>
      <w:r>
        <w:rPr>
          <w:rStyle w:val="nn"/>
          <w:vanish/>
        </w:rPr>
        <w:t>okx.BlockTrading</w:t>
      </w:r>
      <w:r>
        <w:rPr>
          <w:rStyle w:val="HTML"/>
          <w:vanish/>
        </w:rPr>
        <w:t xml:space="preserve"> </w:t>
      </w:r>
      <w:r>
        <w:rPr>
          <w:rStyle w:val="k"/>
          <w:vanish/>
        </w:rPr>
        <w:t>as</w:t>
      </w:r>
      <w:r>
        <w:rPr>
          <w:rStyle w:val="HTML"/>
          <w:vanish/>
        </w:rPr>
        <w:t xml:space="preserve"> </w:t>
      </w:r>
      <w:r>
        <w:rPr>
          <w:rStyle w:val="n"/>
          <w:vanish/>
        </w:rPr>
        <w:t>BlockTrading</w:t>
      </w:r>
    </w:p>
    <w:p w:rsidR="00000000" w:rsidRDefault="00000000">
      <w:pPr>
        <w:pStyle w:val="HTML0"/>
        <w:divId w:val="1471249014"/>
        <w:rPr>
          <w:rStyle w:val="HTML"/>
          <w:vanish/>
        </w:rPr>
      </w:pPr>
    </w:p>
    <w:p w:rsidR="00000000" w:rsidRDefault="00000000">
      <w:pPr>
        <w:pStyle w:val="HTML0"/>
        <w:divId w:val="1471249014"/>
        <w:rPr>
          <w:rStyle w:val="c1"/>
          <w:vanish/>
        </w:rPr>
      </w:pPr>
      <w:r>
        <w:rPr>
          <w:rStyle w:val="c1"/>
          <w:vanish/>
        </w:rPr>
        <w:t># API initialization</w:t>
      </w:r>
    </w:p>
    <w:p w:rsidR="00000000" w:rsidRDefault="00000000">
      <w:pPr>
        <w:pStyle w:val="HTML0"/>
        <w:divId w:val="1471249014"/>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1471249014"/>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1471249014"/>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1471249014"/>
        <w:rPr>
          <w:rStyle w:val="HTML"/>
          <w:vanish/>
        </w:rPr>
      </w:pPr>
    </w:p>
    <w:p w:rsidR="00000000" w:rsidRDefault="00000000">
      <w:pPr>
        <w:pStyle w:val="HTML0"/>
        <w:divId w:val="1471249014"/>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trading:0 , demo trading:1</w:t>
      </w:r>
    </w:p>
    <w:p w:rsidR="00000000" w:rsidRDefault="00000000">
      <w:pPr>
        <w:pStyle w:val="HTML0"/>
        <w:divId w:val="1471249014"/>
        <w:rPr>
          <w:rStyle w:val="HTML"/>
          <w:vanish/>
        </w:rPr>
      </w:pPr>
    </w:p>
    <w:p w:rsidR="00000000" w:rsidRDefault="00000000">
      <w:pPr>
        <w:pStyle w:val="HTML0"/>
        <w:divId w:val="1471249014"/>
        <w:rPr>
          <w:rStyle w:val="HTML"/>
          <w:vanish/>
        </w:rPr>
      </w:pPr>
      <w:r>
        <w:rPr>
          <w:rStyle w:val="n"/>
          <w:vanish/>
        </w:rPr>
        <w:t>blockTradingAPI</w:t>
      </w:r>
      <w:r>
        <w:rPr>
          <w:rStyle w:val="HTML"/>
          <w:vanish/>
        </w:rPr>
        <w:t xml:space="preserve"> </w:t>
      </w:r>
      <w:r>
        <w:rPr>
          <w:rStyle w:val="o"/>
          <w:vanish/>
        </w:rPr>
        <w:t>=</w:t>
      </w:r>
      <w:r>
        <w:rPr>
          <w:rStyle w:val="HTML"/>
          <w:vanish/>
        </w:rPr>
        <w:t xml:space="preserve"> </w:t>
      </w:r>
      <w:r>
        <w:rPr>
          <w:rStyle w:val="n"/>
          <w:vanish/>
        </w:rPr>
        <w:t>BlockTrading</w:t>
      </w:r>
      <w:r>
        <w:rPr>
          <w:rStyle w:val="p"/>
          <w:vanish/>
        </w:rPr>
        <w:t>.</w:t>
      </w:r>
      <w:r>
        <w:rPr>
          <w:rStyle w:val="n"/>
          <w:vanish/>
        </w:rPr>
        <w:t>BlockTradingAPI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1471249014"/>
        <w:rPr>
          <w:rStyle w:val="HTML"/>
          <w:vanish/>
        </w:rPr>
      </w:pPr>
    </w:p>
    <w:p w:rsidR="00000000" w:rsidRDefault="00000000">
      <w:pPr>
        <w:pStyle w:val="HTML0"/>
        <w:divId w:val="1471249014"/>
        <w:rPr>
          <w:rStyle w:val="c1"/>
          <w:vanish/>
        </w:rPr>
      </w:pPr>
      <w:r>
        <w:rPr>
          <w:rStyle w:val="c1"/>
          <w:vanish/>
        </w:rPr>
        <w:t># Cancel multiple RFQs</w:t>
      </w:r>
    </w:p>
    <w:p w:rsidR="00000000" w:rsidRDefault="00000000">
      <w:pPr>
        <w:pStyle w:val="HTML0"/>
        <w:divId w:val="1471249014"/>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blockTradingAPI</w:t>
      </w:r>
      <w:r>
        <w:rPr>
          <w:rStyle w:val="p"/>
          <w:vanish/>
        </w:rPr>
        <w:t>.</w:t>
      </w:r>
      <w:r>
        <w:rPr>
          <w:rStyle w:val="n"/>
          <w:vanish/>
        </w:rPr>
        <w:t>cancel_batch_rfqs</w:t>
      </w:r>
      <w:r>
        <w:rPr>
          <w:rStyle w:val="p"/>
          <w:vanish/>
        </w:rPr>
        <w:t>(</w:t>
      </w:r>
    </w:p>
    <w:p w:rsidR="00000000" w:rsidRDefault="00000000">
      <w:pPr>
        <w:pStyle w:val="HTML0"/>
        <w:divId w:val="1471249014"/>
        <w:rPr>
          <w:rStyle w:val="HTML"/>
          <w:vanish/>
        </w:rPr>
      </w:pPr>
      <w:r>
        <w:rPr>
          <w:rStyle w:val="HTML"/>
          <w:vanish/>
        </w:rPr>
        <w:t xml:space="preserve">    </w:t>
      </w:r>
      <w:r>
        <w:rPr>
          <w:rStyle w:val="n"/>
          <w:vanish/>
        </w:rPr>
        <w:t>rfqIds</w:t>
      </w:r>
      <w:r>
        <w:rPr>
          <w:rStyle w:val="o"/>
          <w:vanish/>
        </w:rPr>
        <w:t>=</w:t>
      </w:r>
      <w:r>
        <w:rPr>
          <w:rStyle w:val="p"/>
          <w:vanish/>
        </w:rPr>
        <w:t>[</w:t>
      </w:r>
    </w:p>
    <w:p w:rsidR="00000000" w:rsidRDefault="00000000">
      <w:pPr>
        <w:pStyle w:val="HTML0"/>
        <w:divId w:val="1471249014"/>
        <w:rPr>
          <w:rStyle w:val="HTML"/>
          <w:vanish/>
        </w:rPr>
      </w:pPr>
      <w:r>
        <w:rPr>
          <w:rStyle w:val="HTML"/>
          <w:vanish/>
        </w:rPr>
        <w:t xml:space="preserve">        </w:t>
      </w:r>
      <w:r>
        <w:rPr>
          <w:rStyle w:val="s"/>
          <w:vanish/>
        </w:rPr>
        <w:t>"2201"</w:t>
      </w:r>
      <w:r>
        <w:rPr>
          <w:rStyle w:val="p"/>
          <w:vanish/>
        </w:rPr>
        <w:t>,</w:t>
      </w:r>
    </w:p>
    <w:p w:rsidR="00000000" w:rsidRDefault="00000000">
      <w:pPr>
        <w:pStyle w:val="HTML0"/>
        <w:divId w:val="1471249014"/>
        <w:rPr>
          <w:rStyle w:val="HTML"/>
          <w:vanish/>
        </w:rPr>
      </w:pPr>
      <w:r>
        <w:rPr>
          <w:rStyle w:val="HTML"/>
          <w:vanish/>
        </w:rPr>
        <w:t xml:space="preserve">        </w:t>
      </w:r>
      <w:r>
        <w:rPr>
          <w:rStyle w:val="s"/>
          <w:vanish/>
        </w:rPr>
        <w:t>"2202"</w:t>
      </w:r>
      <w:r>
        <w:rPr>
          <w:rStyle w:val="p"/>
          <w:vanish/>
        </w:rPr>
        <w:t>,</w:t>
      </w:r>
    </w:p>
    <w:p w:rsidR="00000000" w:rsidRDefault="00000000">
      <w:pPr>
        <w:pStyle w:val="HTML0"/>
        <w:divId w:val="1471249014"/>
        <w:rPr>
          <w:rStyle w:val="HTML"/>
          <w:vanish/>
        </w:rPr>
      </w:pPr>
      <w:r>
        <w:rPr>
          <w:rStyle w:val="HTML"/>
          <w:vanish/>
        </w:rPr>
        <w:t xml:space="preserve">        </w:t>
      </w:r>
      <w:r>
        <w:rPr>
          <w:rStyle w:val="s"/>
          <w:vanish/>
        </w:rPr>
        <w:t>"2203"</w:t>
      </w:r>
    </w:p>
    <w:p w:rsidR="00000000" w:rsidRDefault="00000000">
      <w:pPr>
        <w:pStyle w:val="HTML0"/>
        <w:divId w:val="1471249014"/>
        <w:rPr>
          <w:rStyle w:val="HTML"/>
          <w:vanish/>
        </w:rPr>
      </w:pPr>
      <w:r>
        <w:rPr>
          <w:rStyle w:val="HTML"/>
          <w:vanish/>
        </w:rPr>
        <w:t xml:space="preserve">    </w:t>
      </w:r>
      <w:r>
        <w:rPr>
          <w:rStyle w:val="p"/>
          <w:vanish/>
        </w:rPr>
        <w:t>],</w:t>
      </w:r>
    </w:p>
    <w:p w:rsidR="00000000" w:rsidRDefault="00000000">
      <w:pPr>
        <w:pStyle w:val="HTML0"/>
        <w:divId w:val="1471249014"/>
        <w:rPr>
          <w:rStyle w:val="HTML"/>
          <w:vanish/>
        </w:rPr>
      </w:pPr>
      <w:r>
        <w:rPr>
          <w:rStyle w:val="HTML"/>
          <w:vanish/>
        </w:rPr>
        <w:t xml:space="preserve">    </w:t>
      </w:r>
      <w:r>
        <w:rPr>
          <w:rStyle w:val="n"/>
          <w:vanish/>
        </w:rPr>
        <w:t>clRfqIds</w:t>
      </w:r>
      <w:r>
        <w:rPr>
          <w:rStyle w:val="o"/>
          <w:vanish/>
        </w:rPr>
        <w:t>=</w:t>
      </w:r>
      <w:r>
        <w:rPr>
          <w:rStyle w:val="p"/>
          <w:vanish/>
        </w:rPr>
        <w:t>[</w:t>
      </w:r>
    </w:p>
    <w:p w:rsidR="00000000" w:rsidRDefault="00000000">
      <w:pPr>
        <w:pStyle w:val="HTML0"/>
        <w:divId w:val="1471249014"/>
        <w:rPr>
          <w:rStyle w:val="HTML"/>
          <w:vanish/>
        </w:rPr>
      </w:pPr>
      <w:r>
        <w:rPr>
          <w:rStyle w:val="HTML"/>
          <w:vanish/>
        </w:rPr>
        <w:t xml:space="preserve">        </w:t>
      </w:r>
      <w:r>
        <w:rPr>
          <w:rStyle w:val="s"/>
          <w:vanish/>
        </w:rPr>
        <w:t>"r1"</w:t>
      </w:r>
      <w:r>
        <w:rPr>
          <w:rStyle w:val="p"/>
          <w:vanish/>
        </w:rPr>
        <w:t>,</w:t>
      </w:r>
    </w:p>
    <w:p w:rsidR="00000000" w:rsidRDefault="00000000">
      <w:pPr>
        <w:pStyle w:val="HTML0"/>
        <w:divId w:val="1471249014"/>
        <w:rPr>
          <w:rStyle w:val="HTML"/>
          <w:vanish/>
        </w:rPr>
      </w:pPr>
      <w:r>
        <w:rPr>
          <w:rStyle w:val="HTML"/>
          <w:vanish/>
        </w:rPr>
        <w:t xml:space="preserve">        </w:t>
      </w:r>
      <w:r>
        <w:rPr>
          <w:rStyle w:val="s"/>
          <w:vanish/>
        </w:rPr>
        <w:t>"r2"</w:t>
      </w:r>
      <w:r>
        <w:rPr>
          <w:rStyle w:val="p"/>
          <w:vanish/>
        </w:rPr>
        <w:t>,</w:t>
      </w:r>
    </w:p>
    <w:p w:rsidR="00000000" w:rsidRDefault="00000000">
      <w:pPr>
        <w:pStyle w:val="HTML0"/>
        <w:divId w:val="1471249014"/>
        <w:rPr>
          <w:rStyle w:val="HTML"/>
          <w:vanish/>
        </w:rPr>
      </w:pPr>
      <w:r>
        <w:rPr>
          <w:rStyle w:val="HTML"/>
          <w:vanish/>
        </w:rPr>
        <w:t xml:space="preserve">        </w:t>
      </w:r>
      <w:r>
        <w:rPr>
          <w:rStyle w:val="s"/>
          <w:vanish/>
        </w:rPr>
        <w:t>"r3"</w:t>
      </w:r>
    </w:p>
    <w:p w:rsidR="00000000" w:rsidRDefault="00000000">
      <w:pPr>
        <w:pStyle w:val="HTML0"/>
        <w:divId w:val="1471249014"/>
        <w:rPr>
          <w:rStyle w:val="HTML"/>
          <w:vanish/>
        </w:rPr>
      </w:pPr>
      <w:r>
        <w:rPr>
          <w:rStyle w:val="HTML"/>
          <w:vanish/>
        </w:rPr>
        <w:t xml:space="preserve">    </w:t>
      </w:r>
      <w:r>
        <w:rPr>
          <w:rStyle w:val="p"/>
          <w:vanish/>
        </w:rPr>
        <w:t>],</w:t>
      </w:r>
    </w:p>
    <w:p w:rsidR="00000000" w:rsidRDefault="00000000">
      <w:pPr>
        <w:pStyle w:val="HTML0"/>
        <w:divId w:val="1471249014"/>
        <w:rPr>
          <w:rStyle w:val="HTML"/>
          <w:vanish/>
        </w:rPr>
      </w:pPr>
      <w:r>
        <w:rPr>
          <w:rStyle w:val="p"/>
          <w:vanish/>
        </w:rPr>
        <w:t>)</w:t>
      </w:r>
    </w:p>
    <w:p w:rsidR="00000000" w:rsidRDefault="00000000">
      <w:pPr>
        <w:pStyle w:val="HTML0"/>
        <w:divId w:val="1471249014"/>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HTML0"/>
        <w:divId w:val="1471249014"/>
        <w:rPr>
          <w:rStyle w:val="HTML"/>
          <w:vanish/>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1344"/>
        <w:gridCol w:w="1380"/>
        <w:gridCol w:w="4384"/>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rfqIds</w:t>
            </w:r>
          </w:p>
        </w:tc>
        <w:tc>
          <w:tcPr>
            <w:tcW w:w="0" w:type="auto"/>
            <w:vAlign w:val="center"/>
            <w:hideMark/>
          </w:tcPr>
          <w:p w:rsidR="00000000" w:rsidRDefault="00000000">
            <w:r>
              <w:t>Array of strings</w:t>
            </w:r>
          </w:p>
        </w:tc>
        <w:tc>
          <w:tcPr>
            <w:tcW w:w="0" w:type="auto"/>
            <w:vAlign w:val="center"/>
            <w:hideMark/>
          </w:tcPr>
          <w:p w:rsidR="00000000" w:rsidRDefault="00000000">
            <w:r>
              <w:t>Conditional</w:t>
            </w:r>
          </w:p>
        </w:tc>
        <w:tc>
          <w:tcPr>
            <w:tcW w:w="0" w:type="auto"/>
            <w:vAlign w:val="center"/>
            <w:hideMark/>
          </w:tcPr>
          <w:p w:rsidR="00000000" w:rsidRDefault="00000000">
            <w:r>
              <w:t>RFQ IDs .</w:t>
            </w:r>
          </w:p>
        </w:tc>
      </w:tr>
      <w:tr w:rsidR="00000000">
        <w:trPr>
          <w:divId w:val="175387555"/>
          <w:tblCellSpacing w:w="15" w:type="dxa"/>
        </w:trPr>
        <w:tc>
          <w:tcPr>
            <w:tcW w:w="0" w:type="auto"/>
            <w:vAlign w:val="center"/>
            <w:hideMark/>
          </w:tcPr>
          <w:p w:rsidR="00000000" w:rsidRDefault="00000000">
            <w:r>
              <w:t>clRfqIds</w:t>
            </w:r>
          </w:p>
        </w:tc>
        <w:tc>
          <w:tcPr>
            <w:tcW w:w="0" w:type="auto"/>
            <w:vAlign w:val="center"/>
            <w:hideMark/>
          </w:tcPr>
          <w:p w:rsidR="00000000" w:rsidRDefault="00000000">
            <w:r>
              <w:t>Array of strings</w:t>
            </w:r>
          </w:p>
        </w:tc>
        <w:tc>
          <w:tcPr>
            <w:tcW w:w="0" w:type="auto"/>
            <w:vAlign w:val="center"/>
            <w:hideMark/>
          </w:tcPr>
          <w:p w:rsidR="00000000" w:rsidRDefault="00000000">
            <w:r>
              <w:t>Conditional</w:t>
            </w:r>
          </w:p>
        </w:tc>
        <w:tc>
          <w:tcPr>
            <w:tcW w:w="0" w:type="auto"/>
            <w:vAlign w:val="center"/>
            <w:hideMark/>
          </w:tcPr>
          <w:p w:rsidR="00000000" w:rsidRDefault="00000000">
            <w:r>
              <w:t xml:space="preserve">Client-supplied RFQ IDs. </w:t>
            </w:r>
            <w:r>
              <w:br/>
              <w:t xml:space="preserve">Either </w:t>
            </w:r>
            <w:r>
              <w:rPr>
                <w:rStyle w:val="HTML"/>
              </w:rPr>
              <w:t>rfqIds</w:t>
            </w:r>
            <w:r>
              <w:t xml:space="preserve"> or </w:t>
            </w:r>
            <w:r>
              <w:rPr>
                <w:rStyle w:val="HTML"/>
              </w:rPr>
              <w:t>clRfqIds</w:t>
            </w:r>
            <w:r>
              <w:t xml:space="preserve"> is required. </w:t>
            </w:r>
            <w:r>
              <w:br/>
              <w:t xml:space="preserve">If both attributes are sent, </w:t>
            </w:r>
            <w:r>
              <w:rPr>
                <w:rStyle w:val="HTML"/>
              </w:rPr>
              <w:t>rfqIds</w:t>
            </w:r>
            <w:r>
              <w:t xml:space="preserve"> will be used as primary identifier.</w:t>
            </w:r>
          </w:p>
        </w:tc>
      </w:tr>
    </w:tbl>
    <w:p w:rsidR="00000000" w:rsidRDefault="00000000">
      <w:pPr>
        <w:pStyle w:val="a5"/>
        <w:ind w:left="720" w:right="720"/>
        <w:divId w:val="2127043853"/>
      </w:pPr>
      <w:r>
        <w:t xml:space="preserve">Success - All requested RFQs canceled </w:t>
      </w:r>
    </w:p>
    <w:p w:rsidR="00000000" w:rsidRDefault="00000000">
      <w:pPr>
        <w:pStyle w:val="HTML0"/>
        <w:divId w:val="88281816"/>
        <w:rPr>
          <w:rStyle w:val="w"/>
        </w:rPr>
      </w:pPr>
      <w:r>
        <w:rPr>
          <w:rStyle w:val="p"/>
        </w:rPr>
        <w:t>{</w:t>
      </w:r>
    </w:p>
    <w:p w:rsidR="00000000" w:rsidRDefault="00000000">
      <w:pPr>
        <w:pStyle w:val="HTML0"/>
        <w:divId w:val="88281816"/>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88281816"/>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88281816"/>
        <w:rPr>
          <w:rStyle w:val="w"/>
        </w:rPr>
      </w:pPr>
      <w:r>
        <w:rPr>
          <w:rStyle w:val="w"/>
        </w:rPr>
        <w:t xml:space="preserve">    </w:t>
      </w:r>
      <w:r>
        <w:rPr>
          <w:rStyle w:val="nl"/>
        </w:rPr>
        <w:t>"data"</w:t>
      </w:r>
      <w:r>
        <w:rPr>
          <w:rStyle w:val="p"/>
        </w:rPr>
        <w:t>:[</w:t>
      </w:r>
    </w:p>
    <w:p w:rsidR="00000000" w:rsidRDefault="00000000">
      <w:pPr>
        <w:pStyle w:val="HTML0"/>
        <w:divId w:val="88281816"/>
        <w:rPr>
          <w:rStyle w:val="w"/>
        </w:rPr>
      </w:pPr>
      <w:r>
        <w:rPr>
          <w:rStyle w:val="w"/>
        </w:rPr>
        <w:t xml:space="preserve">        </w:t>
      </w:r>
      <w:r>
        <w:rPr>
          <w:rStyle w:val="p"/>
        </w:rPr>
        <w:t>{</w:t>
      </w:r>
    </w:p>
    <w:p w:rsidR="00000000" w:rsidRDefault="00000000">
      <w:pPr>
        <w:pStyle w:val="HTML0"/>
        <w:divId w:val="88281816"/>
        <w:rPr>
          <w:rStyle w:val="w"/>
        </w:rPr>
      </w:pPr>
      <w:r>
        <w:rPr>
          <w:rStyle w:val="w"/>
        </w:rPr>
        <w:t xml:space="preserve">            </w:t>
      </w:r>
      <w:r>
        <w:rPr>
          <w:rStyle w:val="nl"/>
        </w:rPr>
        <w:t>"rfqId"</w:t>
      </w:r>
      <w:r>
        <w:rPr>
          <w:rStyle w:val="p"/>
        </w:rPr>
        <w:t>:</w:t>
      </w:r>
      <w:r>
        <w:rPr>
          <w:rStyle w:val="s2"/>
        </w:rPr>
        <w:t>"2201"</w:t>
      </w:r>
      <w:r>
        <w:rPr>
          <w:rStyle w:val="p"/>
        </w:rPr>
        <w:t>,</w:t>
      </w:r>
    </w:p>
    <w:p w:rsidR="00000000" w:rsidRDefault="00000000">
      <w:pPr>
        <w:pStyle w:val="HTML0"/>
        <w:divId w:val="88281816"/>
        <w:rPr>
          <w:rStyle w:val="w"/>
        </w:rPr>
      </w:pPr>
      <w:r>
        <w:rPr>
          <w:rStyle w:val="w"/>
        </w:rPr>
        <w:t xml:space="preserve">            </w:t>
      </w:r>
      <w:r>
        <w:rPr>
          <w:rStyle w:val="nl"/>
        </w:rPr>
        <w:t>"clRfqId"</w:t>
      </w:r>
      <w:r>
        <w:rPr>
          <w:rStyle w:val="p"/>
        </w:rPr>
        <w:t>:</w:t>
      </w:r>
      <w:r>
        <w:rPr>
          <w:rStyle w:val="s2"/>
        </w:rPr>
        <w:t>"r1"</w:t>
      </w:r>
      <w:r>
        <w:rPr>
          <w:rStyle w:val="p"/>
        </w:rPr>
        <w:t>,</w:t>
      </w:r>
    </w:p>
    <w:p w:rsidR="00000000" w:rsidRDefault="00000000">
      <w:pPr>
        <w:pStyle w:val="HTML0"/>
        <w:divId w:val="88281816"/>
        <w:rPr>
          <w:rStyle w:val="w"/>
        </w:rPr>
      </w:pPr>
      <w:r>
        <w:rPr>
          <w:rStyle w:val="w"/>
        </w:rPr>
        <w:t xml:space="preserve">            </w:t>
      </w:r>
      <w:r>
        <w:rPr>
          <w:rStyle w:val="nl"/>
        </w:rPr>
        <w:t>"sCode"</w:t>
      </w:r>
      <w:r>
        <w:rPr>
          <w:rStyle w:val="p"/>
        </w:rPr>
        <w:t>:</w:t>
      </w:r>
      <w:r>
        <w:rPr>
          <w:rStyle w:val="s2"/>
        </w:rPr>
        <w:t>"0"</w:t>
      </w:r>
      <w:r>
        <w:rPr>
          <w:rStyle w:val="p"/>
        </w:rPr>
        <w:t>,</w:t>
      </w:r>
    </w:p>
    <w:p w:rsidR="00000000" w:rsidRDefault="00000000">
      <w:pPr>
        <w:pStyle w:val="HTML0"/>
        <w:divId w:val="88281816"/>
        <w:rPr>
          <w:rStyle w:val="w"/>
        </w:rPr>
      </w:pPr>
      <w:r>
        <w:rPr>
          <w:rStyle w:val="w"/>
        </w:rPr>
        <w:t xml:space="preserve">            </w:t>
      </w:r>
      <w:r>
        <w:rPr>
          <w:rStyle w:val="nl"/>
        </w:rPr>
        <w:t>"sMsg"</w:t>
      </w:r>
      <w:r>
        <w:rPr>
          <w:rStyle w:val="p"/>
        </w:rPr>
        <w:t>:</w:t>
      </w:r>
      <w:r>
        <w:rPr>
          <w:rStyle w:val="s2"/>
        </w:rPr>
        <w:t>""</w:t>
      </w:r>
    </w:p>
    <w:p w:rsidR="00000000" w:rsidRDefault="00000000">
      <w:pPr>
        <w:pStyle w:val="HTML0"/>
        <w:divId w:val="88281816"/>
        <w:rPr>
          <w:rStyle w:val="w"/>
        </w:rPr>
      </w:pPr>
      <w:r>
        <w:rPr>
          <w:rStyle w:val="w"/>
        </w:rPr>
        <w:t xml:space="preserve">        </w:t>
      </w:r>
      <w:r>
        <w:rPr>
          <w:rStyle w:val="p"/>
        </w:rPr>
        <w:t>},</w:t>
      </w:r>
    </w:p>
    <w:p w:rsidR="00000000" w:rsidRDefault="00000000">
      <w:pPr>
        <w:pStyle w:val="HTML0"/>
        <w:divId w:val="88281816"/>
        <w:rPr>
          <w:rStyle w:val="w"/>
        </w:rPr>
      </w:pPr>
      <w:r>
        <w:rPr>
          <w:rStyle w:val="w"/>
        </w:rPr>
        <w:t xml:space="preserve">        </w:t>
      </w:r>
      <w:r>
        <w:rPr>
          <w:rStyle w:val="p"/>
        </w:rPr>
        <w:t>{</w:t>
      </w:r>
    </w:p>
    <w:p w:rsidR="00000000" w:rsidRDefault="00000000">
      <w:pPr>
        <w:pStyle w:val="HTML0"/>
        <w:divId w:val="88281816"/>
        <w:rPr>
          <w:rStyle w:val="w"/>
        </w:rPr>
      </w:pPr>
      <w:r>
        <w:rPr>
          <w:rStyle w:val="w"/>
        </w:rPr>
        <w:t xml:space="preserve">            </w:t>
      </w:r>
      <w:r>
        <w:rPr>
          <w:rStyle w:val="nl"/>
        </w:rPr>
        <w:t>"rfqId"</w:t>
      </w:r>
      <w:r>
        <w:rPr>
          <w:rStyle w:val="p"/>
        </w:rPr>
        <w:t>:</w:t>
      </w:r>
      <w:r>
        <w:rPr>
          <w:rStyle w:val="s2"/>
        </w:rPr>
        <w:t>"2202"</w:t>
      </w:r>
      <w:r>
        <w:rPr>
          <w:rStyle w:val="p"/>
        </w:rPr>
        <w:t>,</w:t>
      </w:r>
    </w:p>
    <w:p w:rsidR="00000000" w:rsidRDefault="00000000">
      <w:pPr>
        <w:pStyle w:val="HTML0"/>
        <w:divId w:val="88281816"/>
        <w:rPr>
          <w:rStyle w:val="w"/>
        </w:rPr>
      </w:pPr>
      <w:r>
        <w:rPr>
          <w:rStyle w:val="w"/>
        </w:rPr>
        <w:t xml:space="preserve">            </w:t>
      </w:r>
      <w:r>
        <w:rPr>
          <w:rStyle w:val="nl"/>
        </w:rPr>
        <w:t>"clRfqId"</w:t>
      </w:r>
      <w:r>
        <w:rPr>
          <w:rStyle w:val="p"/>
        </w:rPr>
        <w:t>:</w:t>
      </w:r>
      <w:r>
        <w:rPr>
          <w:rStyle w:val="s2"/>
        </w:rPr>
        <w:t>"r2"</w:t>
      </w:r>
      <w:r>
        <w:rPr>
          <w:rStyle w:val="p"/>
        </w:rPr>
        <w:t>,</w:t>
      </w:r>
    </w:p>
    <w:p w:rsidR="00000000" w:rsidRDefault="00000000">
      <w:pPr>
        <w:pStyle w:val="HTML0"/>
        <w:divId w:val="88281816"/>
        <w:rPr>
          <w:rStyle w:val="w"/>
        </w:rPr>
      </w:pPr>
      <w:r>
        <w:rPr>
          <w:rStyle w:val="w"/>
        </w:rPr>
        <w:t xml:space="preserve">            </w:t>
      </w:r>
      <w:r>
        <w:rPr>
          <w:rStyle w:val="nl"/>
        </w:rPr>
        <w:t>"sCode"</w:t>
      </w:r>
      <w:r>
        <w:rPr>
          <w:rStyle w:val="p"/>
        </w:rPr>
        <w:t>:</w:t>
      </w:r>
      <w:r>
        <w:rPr>
          <w:rStyle w:val="s2"/>
        </w:rPr>
        <w:t>"0"</w:t>
      </w:r>
      <w:r>
        <w:rPr>
          <w:rStyle w:val="p"/>
        </w:rPr>
        <w:t>,</w:t>
      </w:r>
    </w:p>
    <w:p w:rsidR="00000000" w:rsidRDefault="00000000">
      <w:pPr>
        <w:pStyle w:val="HTML0"/>
        <w:divId w:val="88281816"/>
        <w:rPr>
          <w:rStyle w:val="w"/>
        </w:rPr>
      </w:pPr>
      <w:r>
        <w:rPr>
          <w:rStyle w:val="w"/>
        </w:rPr>
        <w:t xml:space="preserve">            </w:t>
      </w:r>
      <w:r>
        <w:rPr>
          <w:rStyle w:val="nl"/>
        </w:rPr>
        <w:t>"sMsg"</w:t>
      </w:r>
      <w:r>
        <w:rPr>
          <w:rStyle w:val="p"/>
        </w:rPr>
        <w:t>:</w:t>
      </w:r>
      <w:r>
        <w:rPr>
          <w:rStyle w:val="s2"/>
        </w:rPr>
        <w:t>""</w:t>
      </w:r>
    </w:p>
    <w:p w:rsidR="00000000" w:rsidRDefault="00000000">
      <w:pPr>
        <w:pStyle w:val="HTML0"/>
        <w:divId w:val="88281816"/>
        <w:rPr>
          <w:rStyle w:val="w"/>
        </w:rPr>
      </w:pPr>
      <w:r>
        <w:rPr>
          <w:rStyle w:val="w"/>
        </w:rPr>
        <w:t xml:space="preserve">        </w:t>
      </w:r>
      <w:r>
        <w:rPr>
          <w:rStyle w:val="p"/>
        </w:rPr>
        <w:t>},</w:t>
      </w:r>
    </w:p>
    <w:p w:rsidR="00000000" w:rsidRDefault="00000000">
      <w:pPr>
        <w:pStyle w:val="HTML0"/>
        <w:divId w:val="88281816"/>
        <w:rPr>
          <w:rStyle w:val="w"/>
        </w:rPr>
      </w:pPr>
      <w:r>
        <w:rPr>
          <w:rStyle w:val="w"/>
        </w:rPr>
        <w:t xml:space="preserve">        </w:t>
      </w:r>
      <w:r>
        <w:rPr>
          <w:rStyle w:val="p"/>
        </w:rPr>
        <w:t>{</w:t>
      </w:r>
    </w:p>
    <w:p w:rsidR="00000000" w:rsidRDefault="00000000">
      <w:pPr>
        <w:pStyle w:val="HTML0"/>
        <w:divId w:val="88281816"/>
        <w:rPr>
          <w:rStyle w:val="w"/>
        </w:rPr>
      </w:pPr>
      <w:r>
        <w:rPr>
          <w:rStyle w:val="w"/>
        </w:rPr>
        <w:t xml:space="preserve">            </w:t>
      </w:r>
      <w:r>
        <w:rPr>
          <w:rStyle w:val="nl"/>
        </w:rPr>
        <w:t>"rfqId"</w:t>
      </w:r>
      <w:r>
        <w:rPr>
          <w:rStyle w:val="p"/>
        </w:rPr>
        <w:t>:</w:t>
      </w:r>
      <w:r>
        <w:rPr>
          <w:rStyle w:val="s2"/>
        </w:rPr>
        <w:t>"2203"</w:t>
      </w:r>
      <w:r>
        <w:rPr>
          <w:rStyle w:val="p"/>
        </w:rPr>
        <w:t>,</w:t>
      </w:r>
    </w:p>
    <w:p w:rsidR="00000000" w:rsidRDefault="00000000">
      <w:pPr>
        <w:pStyle w:val="HTML0"/>
        <w:divId w:val="88281816"/>
        <w:rPr>
          <w:rStyle w:val="w"/>
        </w:rPr>
      </w:pPr>
      <w:r>
        <w:rPr>
          <w:rStyle w:val="w"/>
        </w:rPr>
        <w:t xml:space="preserve">            </w:t>
      </w:r>
      <w:r>
        <w:rPr>
          <w:rStyle w:val="nl"/>
        </w:rPr>
        <w:t>"clRfqId"</w:t>
      </w:r>
      <w:r>
        <w:rPr>
          <w:rStyle w:val="p"/>
        </w:rPr>
        <w:t>:</w:t>
      </w:r>
      <w:r>
        <w:rPr>
          <w:rStyle w:val="s2"/>
        </w:rPr>
        <w:t>"r3"</w:t>
      </w:r>
      <w:r>
        <w:rPr>
          <w:rStyle w:val="p"/>
        </w:rPr>
        <w:t>,</w:t>
      </w:r>
    </w:p>
    <w:p w:rsidR="00000000" w:rsidRDefault="00000000">
      <w:pPr>
        <w:pStyle w:val="HTML0"/>
        <w:divId w:val="88281816"/>
        <w:rPr>
          <w:rStyle w:val="w"/>
        </w:rPr>
      </w:pPr>
      <w:r>
        <w:rPr>
          <w:rStyle w:val="w"/>
        </w:rPr>
        <w:t xml:space="preserve">            </w:t>
      </w:r>
      <w:r>
        <w:rPr>
          <w:rStyle w:val="nl"/>
        </w:rPr>
        <w:t>"sCode"</w:t>
      </w:r>
      <w:r>
        <w:rPr>
          <w:rStyle w:val="p"/>
        </w:rPr>
        <w:t>:</w:t>
      </w:r>
      <w:r>
        <w:rPr>
          <w:rStyle w:val="s2"/>
        </w:rPr>
        <w:t>"0"</w:t>
      </w:r>
      <w:r>
        <w:rPr>
          <w:rStyle w:val="p"/>
        </w:rPr>
        <w:t>,</w:t>
      </w:r>
    </w:p>
    <w:p w:rsidR="00000000" w:rsidRDefault="00000000">
      <w:pPr>
        <w:pStyle w:val="HTML0"/>
        <w:divId w:val="88281816"/>
        <w:rPr>
          <w:rStyle w:val="w"/>
        </w:rPr>
      </w:pPr>
      <w:r>
        <w:rPr>
          <w:rStyle w:val="w"/>
        </w:rPr>
        <w:t xml:space="preserve">            </w:t>
      </w:r>
      <w:r>
        <w:rPr>
          <w:rStyle w:val="nl"/>
        </w:rPr>
        <w:t>"sMsg"</w:t>
      </w:r>
      <w:r>
        <w:rPr>
          <w:rStyle w:val="p"/>
        </w:rPr>
        <w:t>:</w:t>
      </w:r>
      <w:r>
        <w:rPr>
          <w:rStyle w:val="s2"/>
        </w:rPr>
        <w:t>""</w:t>
      </w:r>
    </w:p>
    <w:p w:rsidR="00000000" w:rsidRDefault="00000000">
      <w:pPr>
        <w:pStyle w:val="HTML0"/>
        <w:divId w:val="88281816"/>
        <w:rPr>
          <w:rStyle w:val="w"/>
        </w:rPr>
      </w:pPr>
      <w:r>
        <w:rPr>
          <w:rStyle w:val="w"/>
        </w:rPr>
        <w:t xml:space="preserve">        </w:t>
      </w:r>
      <w:r>
        <w:rPr>
          <w:rStyle w:val="p"/>
        </w:rPr>
        <w:t>}</w:t>
      </w:r>
    </w:p>
    <w:p w:rsidR="00000000" w:rsidRDefault="00000000">
      <w:pPr>
        <w:pStyle w:val="HTML0"/>
        <w:divId w:val="88281816"/>
        <w:rPr>
          <w:rStyle w:val="w"/>
        </w:rPr>
      </w:pPr>
      <w:r>
        <w:rPr>
          <w:rStyle w:val="w"/>
        </w:rPr>
        <w:t xml:space="preserve">    </w:t>
      </w:r>
      <w:r>
        <w:rPr>
          <w:rStyle w:val="p"/>
        </w:rPr>
        <w:t>]</w:t>
      </w:r>
    </w:p>
    <w:p w:rsidR="00000000" w:rsidRDefault="00000000">
      <w:pPr>
        <w:pStyle w:val="HTML0"/>
        <w:divId w:val="88281816"/>
        <w:rPr>
          <w:rStyle w:val="w"/>
        </w:rPr>
      </w:pPr>
      <w:r>
        <w:rPr>
          <w:rStyle w:val="p"/>
        </w:rPr>
        <w:t>}</w:t>
      </w:r>
    </w:p>
    <w:p w:rsidR="00000000" w:rsidRDefault="00000000">
      <w:pPr>
        <w:pStyle w:val="HTML0"/>
        <w:divId w:val="88281816"/>
        <w:rPr>
          <w:rStyle w:val="w"/>
        </w:rPr>
      </w:pPr>
    </w:p>
    <w:p w:rsidR="00000000" w:rsidRDefault="00000000">
      <w:pPr>
        <w:pStyle w:val="a5"/>
        <w:ind w:left="720" w:right="720"/>
        <w:divId w:val="39592922"/>
      </w:pPr>
      <w:r>
        <w:t xml:space="preserve">Partial cancellation </w:t>
      </w:r>
    </w:p>
    <w:p w:rsidR="00000000" w:rsidRDefault="00000000">
      <w:pPr>
        <w:pStyle w:val="HTML0"/>
        <w:divId w:val="1934824678"/>
        <w:rPr>
          <w:rStyle w:val="w"/>
        </w:rPr>
      </w:pPr>
      <w:r>
        <w:rPr>
          <w:rStyle w:val="p"/>
        </w:rPr>
        <w:t>{</w:t>
      </w:r>
    </w:p>
    <w:p w:rsidR="00000000" w:rsidRDefault="00000000">
      <w:pPr>
        <w:pStyle w:val="HTML0"/>
        <w:divId w:val="1934824678"/>
        <w:rPr>
          <w:rStyle w:val="w"/>
        </w:rPr>
      </w:pPr>
      <w:r>
        <w:rPr>
          <w:rStyle w:val="w"/>
        </w:rPr>
        <w:t xml:space="preserve">    </w:t>
      </w:r>
      <w:r>
        <w:rPr>
          <w:rStyle w:val="nl"/>
        </w:rPr>
        <w:t>"code"</w:t>
      </w:r>
      <w:r>
        <w:rPr>
          <w:rStyle w:val="p"/>
        </w:rPr>
        <w:t>:</w:t>
      </w:r>
      <w:r>
        <w:rPr>
          <w:rStyle w:val="s2"/>
        </w:rPr>
        <w:t>"2"</w:t>
      </w:r>
      <w:r>
        <w:rPr>
          <w:rStyle w:val="p"/>
        </w:rPr>
        <w:t>,</w:t>
      </w:r>
    </w:p>
    <w:p w:rsidR="00000000" w:rsidRDefault="00000000">
      <w:pPr>
        <w:pStyle w:val="HTML0"/>
        <w:divId w:val="1934824678"/>
        <w:rPr>
          <w:rStyle w:val="w"/>
        </w:rPr>
      </w:pPr>
      <w:r>
        <w:rPr>
          <w:rStyle w:val="w"/>
        </w:rPr>
        <w:t xml:space="preserve">    </w:t>
      </w:r>
      <w:r>
        <w:rPr>
          <w:rStyle w:val="nl"/>
        </w:rPr>
        <w:t>"msg"</w:t>
      </w:r>
      <w:r>
        <w:rPr>
          <w:rStyle w:val="p"/>
        </w:rPr>
        <w:t>:</w:t>
      </w:r>
      <w:r>
        <w:rPr>
          <w:rStyle w:val="s2"/>
        </w:rPr>
        <w:t>"Bulk operation partially "</w:t>
      </w:r>
      <w:r>
        <w:rPr>
          <w:rStyle w:val="p"/>
        </w:rPr>
        <w:t>,</w:t>
      </w:r>
    </w:p>
    <w:p w:rsidR="00000000" w:rsidRDefault="00000000">
      <w:pPr>
        <w:pStyle w:val="HTML0"/>
        <w:divId w:val="1934824678"/>
        <w:rPr>
          <w:rStyle w:val="w"/>
        </w:rPr>
      </w:pPr>
      <w:r>
        <w:rPr>
          <w:rStyle w:val="w"/>
        </w:rPr>
        <w:t xml:space="preserve">    </w:t>
      </w:r>
      <w:r>
        <w:rPr>
          <w:rStyle w:val="nl"/>
        </w:rPr>
        <w:t>"data"</w:t>
      </w:r>
      <w:r>
        <w:rPr>
          <w:rStyle w:val="p"/>
        </w:rPr>
        <w:t>:[</w:t>
      </w:r>
    </w:p>
    <w:p w:rsidR="00000000" w:rsidRDefault="00000000">
      <w:pPr>
        <w:pStyle w:val="HTML0"/>
        <w:divId w:val="1934824678"/>
        <w:rPr>
          <w:rStyle w:val="w"/>
        </w:rPr>
      </w:pPr>
      <w:r>
        <w:rPr>
          <w:rStyle w:val="w"/>
        </w:rPr>
        <w:t xml:space="preserve">        </w:t>
      </w:r>
      <w:r>
        <w:rPr>
          <w:rStyle w:val="p"/>
        </w:rPr>
        <w:t>{</w:t>
      </w:r>
    </w:p>
    <w:p w:rsidR="00000000" w:rsidRDefault="00000000">
      <w:pPr>
        <w:pStyle w:val="HTML0"/>
        <w:divId w:val="1934824678"/>
        <w:rPr>
          <w:rStyle w:val="w"/>
        </w:rPr>
      </w:pPr>
      <w:r>
        <w:rPr>
          <w:rStyle w:val="w"/>
        </w:rPr>
        <w:t xml:space="preserve">            </w:t>
      </w:r>
      <w:r>
        <w:rPr>
          <w:rStyle w:val="nl"/>
        </w:rPr>
        <w:t>"rfqId"</w:t>
      </w:r>
      <w:r>
        <w:rPr>
          <w:rStyle w:val="p"/>
        </w:rPr>
        <w:t>:</w:t>
      </w:r>
      <w:r>
        <w:rPr>
          <w:rStyle w:val="s2"/>
        </w:rPr>
        <w:t>"2201"</w:t>
      </w:r>
      <w:r>
        <w:rPr>
          <w:rStyle w:val="p"/>
        </w:rPr>
        <w:t>,</w:t>
      </w:r>
    </w:p>
    <w:p w:rsidR="00000000" w:rsidRDefault="00000000">
      <w:pPr>
        <w:pStyle w:val="HTML0"/>
        <w:divId w:val="1934824678"/>
        <w:rPr>
          <w:rStyle w:val="w"/>
        </w:rPr>
      </w:pPr>
      <w:r>
        <w:rPr>
          <w:rStyle w:val="w"/>
        </w:rPr>
        <w:t xml:space="preserve">            </w:t>
      </w:r>
      <w:r>
        <w:rPr>
          <w:rStyle w:val="nl"/>
        </w:rPr>
        <w:t>"clRfqId"</w:t>
      </w:r>
      <w:r>
        <w:rPr>
          <w:rStyle w:val="p"/>
        </w:rPr>
        <w:t>:</w:t>
      </w:r>
      <w:r>
        <w:rPr>
          <w:rStyle w:val="s2"/>
        </w:rPr>
        <w:t>"r1"</w:t>
      </w:r>
      <w:r>
        <w:rPr>
          <w:rStyle w:val="p"/>
        </w:rPr>
        <w:t>,</w:t>
      </w:r>
    </w:p>
    <w:p w:rsidR="00000000" w:rsidRDefault="00000000">
      <w:pPr>
        <w:pStyle w:val="HTML0"/>
        <w:divId w:val="1934824678"/>
        <w:rPr>
          <w:rStyle w:val="w"/>
        </w:rPr>
      </w:pPr>
      <w:r>
        <w:rPr>
          <w:rStyle w:val="w"/>
        </w:rPr>
        <w:t xml:space="preserve">            </w:t>
      </w:r>
      <w:r>
        <w:rPr>
          <w:rStyle w:val="nl"/>
        </w:rPr>
        <w:t>"sCode"</w:t>
      </w:r>
      <w:r>
        <w:rPr>
          <w:rStyle w:val="p"/>
        </w:rPr>
        <w:t>:</w:t>
      </w:r>
      <w:r>
        <w:rPr>
          <w:rStyle w:val="s2"/>
        </w:rPr>
        <w:t>"70000"</w:t>
      </w:r>
      <w:r>
        <w:rPr>
          <w:rStyle w:val="p"/>
        </w:rPr>
        <w:t>,</w:t>
      </w:r>
    </w:p>
    <w:p w:rsidR="00000000" w:rsidRDefault="00000000">
      <w:pPr>
        <w:pStyle w:val="HTML0"/>
        <w:divId w:val="1934824678"/>
        <w:rPr>
          <w:rStyle w:val="w"/>
        </w:rPr>
      </w:pPr>
      <w:r>
        <w:rPr>
          <w:rStyle w:val="w"/>
        </w:rPr>
        <w:t xml:space="preserve">            </w:t>
      </w:r>
      <w:r>
        <w:rPr>
          <w:rStyle w:val="nl"/>
        </w:rPr>
        <w:t>"sMsg"</w:t>
      </w:r>
      <w:r>
        <w:rPr>
          <w:rStyle w:val="p"/>
        </w:rPr>
        <w:t>:</w:t>
      </w:r>
      <w:r>
        <w:rPr>
          <w:rStyle w:val="s2"/>
        </w:rPr>
        <w:t>"RFQ does not exist."</w:t>
      </w:r>
    </w:p>
    <w:p w:rsidR="00000000" w:rsidRDefault="00000000">
      <w:pPr>
        <w:pStyle w:val="HTML0"/>
        <w:divId w:val="1934824678"/>
        <w:rPr>
          <w:rStyle w:val="w"/>
        </w:rPr>
      </w:pPr>
      <w:r>
        <w:rPr>
          <w:rStyle w:val="w"/>
        </w:rPr>
        <w:t xml:space="preserve">        </w:t>
      </w:r>
      <w:r>
        <w:rPr>
          <w:rStyle w:val="p"/>
        </w:rPr>
        <w:t>},</w:t>
      </w:r>
    </w:p>
    <w:p w:rsidR="00000000" w:rsidRDefault="00000000">
      <w:pPr>
        <w:pStyle w:val="HTML0"/>
        <w:divId w:val="1934824678"/>
        <w:rPr>
          <w:rStyle w:val="w"/>
        </w:rPr>
      </w:pPr>
      <w:r>
        <w:rPr>
          <w:rStyle w:val="w"/>
        </w:rPr>
        <w:t xml:space="preserve">        </w:t>
      </w:r>
      <w:r>
        <w:rPr>
          <w:rStyle w:val="p"/>
        </w:rPr>
        <w:t>{</w:t>
      </w:r>
    </w:p>
    <w:p w:rsidR="00000000" w:rsidRDefault="00000000">
      <w:pPr>
        <w:pStyle w:val="HTML0"/>
        <w:divId w:val="1934824678"/>
        <w:rPr>
          <w:rStyle w:val="w"/>
        </w:rPr>
      </w:pPr>
      <w:r>
        <w:rPr>
          <w:rStyle w:val="w"/>
        </w:rPr>
        <w:t xml:space="preserve">            </w:t>
      </w:r>
      <w:r>
        <w:rPr>
          <w:rStyle w:val="nl"/>
        </w:rPr>
        <w:t>"rfqId"</w:t>
      </w:r>
      <w:r>
        <w:rPr>
          <w:rStyle w:val="p"/>
        </w:rPr>
        <w:t>:</w:t>
      </w:r>
      <w:r>
        <w:rPr>
          <w:rStyle w:val="s2"/>
        </w:rPr>
        <w:t>"2202"</w:t>
      </w:r>
      <w:r>
        <w:rPr>
          <w:rStyle w:val="p"/>
        </w:rPr>
        <w:t>,</w:t>
      </w:r>
    </w:p>
    <w:p w:rsidR="00000000" w:rsidRDefault="00000000">
      <w:pPr>
        <w:pStyle w:val="HTML0"/>
        <w:divId w:val="1934824678"/>
        <w:rPr>
          <w:rStyle w:val="w"/>
        </w:rPr>
      </w:pPr>
      <w:r>
        <w:rPr>
          <w:rStyle w:val="w"/>
        </w:rPr>
        <w:t xml:space="preserve">            </w:t>
      </w:r>
      <w:r>
        <w:rPr>
          <w:rStyle w:val="nl"/>
        </w:rPr>
        <w:t>"clRfqId"</w:t>
      </w:r>
      <w:r>
        <w:rPr>
          <w:rStyle w:val="p"/>
        </w:rPr>
        <w:t>:</w:t>
      </w:r>
      <w:r>
        <w:rPr>
          <w:rStyle w:val="s2"/>
        </w:rPr>
        <w:t>"r2"</w:t>
      </w:r>
      <w:r>
        <w:rPr>
          <w:rStyle w:val="p"/>
        </w:rPr>
        <w:t>,</w:t>
      </w:r>
    </w:p>
    <w:p w:rsidR="00000000" w:rsidRDefault="00000000">
      <w:pPr>
        <w:pStyle w:val="HTML0"/>
        <w:divId w:val="1934824678"/>
        <w:rPr>
          <w:rStyle w:val="w"/>
        </w:rPr>
      </w:pPr>
      <w:r>
        <w:rPr>
          <w:rStyle w:val="w"/>
        </w:rPr>
        <w:t xml:space="preserve">            </w:t>
      </w:r>
      <w:r>
        <w:rPr>
          <w:rStyle w:val="nl"/>
        </w:rPr>
        <w:t>"sCode"</w:t>
      </w:r>
      <w:r>
        <w:rPr>
          <w:rStyle w:val="p"/>
        </w:rPr>
        <w:t>:</w:t>
      </w:r>
      <w:r>
        <w:rPr>
          <w:rStyle w:val="s2"/>
        </w:rPr>
        <w:t>"0"</w:t>
      </w:r>
      <w:r>
        <w:rPr>
          <w:rStyle w:val="p"/>
        </w:rPr>
        <w:t>,</w:t>
      </w:r>
    </w:p>
    <w:p w:rsidR="00000000" w:rsidRDefault="00000000">
      <w:pPr>
        <w:pStyle w:val="HTML0"/>
        <w:divId w:val="1934824678"/>
        <w:rPr>
          <w:rStyle w:val="w"/>
        </w:rPr>
      </w:pPr>
      <w:r>
        <w:rPr>
          <w:rStyle w:val="w"/>
        </w:rPr>
        <w:t xml:space="preserve">            </w:t>
      </w:r>
      <w:r>
        <w:rPr>
          <w:rStyle w:val="nl"/>
        </w:rPr>
        <w:t>"sMsg"</w:t>
      </w:r>
      <w:r>
        <w:rPr>
          <w:rStyle w:val="p"/>
        </w:rPr>
        <w:t>:</w:t>
      </w:r>
      <w:r>
        <w:rPr>
          <w:rStyle w:val="s2"/>
        </w:rPr>
        <w:t>""</w:t>
      </w:r>
    </w:p>
    <w:p w:rsidR="00000000" w:rsidRDefault="00000000">
      <w:pPr>
        <w:pStyle w:val="HTML0"/>
        <w:divId w:val="1934824678"/>
        <w:rPr>
          <w:rStyle w:val="w"/>
        </w:rPr>
      </w:pPr>
      <w:r>
        <w:rPr>
          <w:rStyle w:val="w"/>
        </w:rPr>
        <w:t xml:space="preserve">        </w:t>
      </w:r>
      <w:r>
        <w:rPr>
          <w:rStyle w:val="p"/>
        </w:rPr>
        <w:t>},</w:t>
      </w:r>
    </w:p>
    <w:p w:rsidR="00000000" w:rsidRDefault="00000000">
      <w:pPr>
        <w:pStyle w:val="HTML0"/>
        <w:divId w:val="1934824678"/>
        <w:rPr>
          <w:rStyle w:val="w"/>
        </w:rPr>
      </w:pPr>
      <w:r>
        <w:rPr>
          <w:rStyle w:val="w"/>
        </w:rPr>
        <w:t xml:space="preserve">        </w:t>
      </w:r>
      <w:r>
        <w:rPr>
          <w:rStyle w:val="p"/>
        </w:rPr>
        <w:t>{</w:t>
      </w:r>
    </w:p>
    <w:p w:rsidR="00000000" w:rsidRDefault="00000000">
      <w:pPr>
        <w:pStyle w:val="HTML0"/>
        <w:divId w:val="1934824678"/>
        <w:rPr>
          <w:rStyle w:val="w"/>
        </w:rPr>
      </w:pPr>
      <w:r>
        <w:rPr>
          <w:rStyle w:val="w"/>
        </w:rPr>
        <w:t xml:space="preserve">            </w:t>
      </w:r>
      <w:r>
        <w:rPr>
          <w:rStyle w:val="nl"/>
        </w:rPr>
        <w:t>"rfqId"</w:t>
      </w:r>
      <w:r>
        <w:rPr>
          <w:rStyle w:val="p"/>
        </w:rPr>
        <w:t>:</w:t>
      </w:r>
      <w:r>
        <w:rPr>
          <w:rStyle w:val="s2"/>
        </w:rPr>
        <w:t>"2203"</w:t>
      </w:r>
      <w:r>
        <w:rPr>
          <w:rStyle w:val="p"/>
        </w:rPr>
        <w:t>,</w:t>
      </w:r>
    </w:p>
    <w:p w:rsidR="00000000" w:rsidRDefault="00000000">
      <w:pPr>
        <w:pStyle w:val="HTML0"/>
        <w:divId w:val="1934824678"/>
        <w:rPr>
          <w:rStyle w:val="w"/>
        </w:rPr>
      </w:pPr>
      <w:r>
        <w:rPr>
          <w:rStyle w:val="w"/>
        </w:rPr>
        <w:t xml:space="preserve">            </w:t>
      </w:r>
      <w:r>
        <w:rPr>
          <w:rStyle w:val="nl"/>
        </w:rPr>
        <w:t>"clRfqId"</w:t>
      </w:r>
      <w:r>
        <w:rPr>
          <w:rStyle w:val="p"/>
        </w:rPr>
        <w:t>:</w:t>
      </w:r>
      <w:r>
        <w:rPr>
          <w:rStyle w:val="s2"/>
        </w:rPr>
        <w:t>"r3"</w:t>
      </w:r>
      <w:r>
        <w:rPr>
          <w:rStyle w:val="p"/>
        </w:rPr>
        <w:t>,</w:t>
      </w:r>
    </w:p>
    <w:p w:rsidR="00000000" w:rsidRDefault="00000000">
      <w:pPr>
        <w:pStyle w:val="HTML0"/>
        <w:divId w:val="1934824678"/>
        <w:rPr>
          <w:rStyle w:val="w"/>
        </w:rPr>
      </w:pPr>
      <w:r>
        <w:rPr>
          <w:rStyle w:val="w"/>
        </w:rPr>
        <w:t xml:space="preserve">            </w:t>
      </w:r>
      <w:r>
        <w:rPr>
          <w:rStyle w:val="nl"/>
        </w:rPr>
        <w:t>"sCode"</w:t>
      </w:r>
      <w:r>
        <w:rPr>
          <w:rStyle w:val="p"/>
        </w:rPr>
        <w:t>:</w:t>
      </w:r>
      <w:r>
        <w:rPr>
          <w:rStyle w:val="s2"/>
        </w:rPr>
        <w:t>"0"</w:t>
      </w:r>
      <w:r>
        <w:rPr>
          <w:rStyle w:val="p"/>
        </w:rPr>
        <w:t>,</w:t>
      </w:r>
    </w:p>
    <w:p w:rsidR="00000000" w:rsidRDefault="00000000">
      <w:pPr>
        <w:pStyle w:val="HTML0"/>
        <w:divId w:val="1934824678"/>
        <w:rPr>
          <w:rStyle w:val="w"/>
        </w:rPr>
      </w:pPr>
      <w:r>
        <w:rPr>
          <w:rStyle w:val="w"/>
        </w:rPr>
        <w:t xml:space="preserve">            </w:t>
      </w:r>
      <w:r>
        <w:rPr>
          <w:rStyle w:val="nl"/>
        </w:rPr>
        <w:t>"sMsg"</w:t>
      </w:r>
      <w:r>
        <w:rPr>
          <w:rStyle w:val="p"/>
        </w:rPr>
        <w:t>:</w:t>
      </w:r>
      <w:r>
        <w:rPr>
          <w:rStyle w:val="s2"/>
        </w:rPr>
        <w:t>""</w:t>
      </w:r>
    </w:p>
    <w:p w:rsidR="00000000" w:rsidRDefault="00000000">
      <w:pPr>
        <w:pStyle w:val="HTML0"/>
        <w:divId w:val="1934824678"/>
        <w:rPr>
          <w:rStyle w:val="w"/>
        </w:rPr>
      </w:pPr>
      <w:r>
        <w:rPr>
          <w:rStyle w:val="w"/>
        </w:rPr>
        <w:t xml:space="preserve">        </w:t>
      </w:r>
      <w:r>
        <w:rPr>
          <w:rStyle w:val="p"/>
        </w:rPr>
        <w:t>}</w:t>
      </w:r>
    </w:p>
    <w:p w:rsidR="00000000" w:rsidRDefault="00000000">
      <w:pPr>
        <w:pStyle w:val="HTML0"/>
        <w:divId w:val="1934824678"/>
        <w:rPr>
          <w:rStyle w:val="w"/>
        </w:rPr>
      </w:pPr>
      <w:r>
        <w:rPr>
          <w:rStyle w:val="w"/>
        </w:rPr>
        <w:t xml:space="preserve">    </w:t>
      </w:r>
      <w:r>
        <w:rPr>
          <w:rStyle w:val="p"/>
        </w:rPr>
        <w:t>]</w:t>
      </w:r>
    </w:p>
    <w:p w:rsidR="00000000" w:rsidRDefault="00000000">
      <w:pPr>
        <w:pStyle w:val="HTML0"/>
        <w:divId w:val="1934824678"/>
        <w:rPr>
          <w:rStyle w:val="w"/>
        </w:rPr>
      </w:pPr>
      <w:r>
        <w:rPr>
          <w:rStyle w:val="p"/>
        </w:rPr>
        <w:t>}</w:t>
      </w:r>
    </w:p>
    <w:p w:rsidR="00000000" w:rsidRDefault="00000000">
      <w:pPr>
        <w:pStyle w:val="HTML0"/>
        <w:divId w:val="1934824678"/>
        <w:rPr>
          <w:rStyle w:val="w"/>
        </w:rPr>
      </w:pPr>
    </w:p>
    <w:p w:rsidR="00000000" w:rsidRDefault="00000000">
      <w:pPr>
        <w:pStyle w:val="a5"/>
        <w:ind w:left="720" w:right="720"/>
        <w:divId w:val="957567268"/>
      </w:pPr>
      <w:r>
        <w:t>Failure example</w:t>
      </w:r>
    </w:p>
    <w:p w:rsidR="00000000" w:rsidRDefault="00000000">
      <w:pPr>
        <w:pStyle w:val="HTML0"/>
        <w:divId w:val="56246257"/>
        <w:rPr>
          <w:rStyle w:val="w"/>
        </w:rPr>
      </w:pPr>
      <w:r>
        <w:rPr>
          <w:rStyle w:val="p"/>
        </w:rPr>
        <w:t>{</w:t>
      </w:r>
    </w:p>
    <w:p w:rsidR="00000000" w:rsidRDefault="00000000">
      <w:pPr>
        <w:pStyle w:val="HTML0"/>
        <w:divId w:val="56246257"/>
        <w:rPr>
          <w:rStyle w:val="w"/>
        </w:rPr>
      </w:pPr>
      <w:r>
        <w:rPr>
          <w:rStyle w:val="w"/>
        </w:rPr>
        <w:t xml:space="preserve">    </w:t>
      </w:r>
      <w:r>
        <w:rPr>
          <w:rStyle w:val="nl"/>
        </w:rPr>
        <w:t>"code"</w:t>
      </w:r>
      <w:r>
        <w:rPr>
          <w:rStyle w:val="p"/>
        </w:rPr>
        <w:t>:</w:t>
      </w:r>
      <w:r>
        <w:rPr>
          <w:rStyle w:val="s2"/>
        </w:rPr>
        <w:t>"1"</w:t>
      </w:r>
      <w:r>
        <w:rPr>
          <w:rStyle w:val="p"/>
        </w:rPr>
        <w:t>,</w:t>
      </w:r>
    </w:p>
    <w:p w:rsidR="00000000" w:rsidRDefault="00000000">
      <w:pPr>
        <w:pStyle w:val="HTML0"/>
        <w:divId w:val="56246257"/>
        <w:rPr>
          <w:rStyle w:val="w"/>
        </w:rPr>
      </w:pPr>
      <w:r>
        <w:rPr>
          <w:rStyle w:val="w"/>
        </w:rPr>
        <w:t xml:space="preserve">    </w:t>
      </w:r>
      <w:r>
        <w:rPr>
          <w:rStyle w:val="nl"/>
        </w:rPr>
        <w:t>"msg"</w:t>
      </w:r>
      <w:r>
        <w:rPr>
          <w:rStyle w:val="p"/>
        </w:rPr>
        <w:t>:</w:t>
      </w:r>
      <w:r>
        <w:rPr>
          <w:rStyle w:val="s2"/>
        </w:rPr>
        <w:t>"Operation failed."</w:t>
      </w:r>
      <w:r>
        <w:rPr>
          <w:rStyle w:val="p"/>
        </w:rPr>
        <w:t>,</w:t>
      </w:r>
    </w:p>
    <w:p w:rsidR="00000000" w:rsidRDefault="00000000">
      <w:pPr>
        <w:pStyle w:val="HTML0"/>
        <w:divId w:val="56246257"/>
        <w:rPr>
          <w:rStyle w:val="w"/>
        </w:rPr>
      </w:pPr>
      <w:r>
        <w:rPr>
          <w:rStyle w:val="w"/>
        </w:rPr>
        <w:t xml:space="preserve">    </w:t>
      </w:r>
      <w:r>
        <w:rPr>
          <w:rStyle w:val="nl"/>
        </w:rPr>
        <w:t>"data"</w:t>
      </w:r>
      <w:r>
        <w:rPr>
          <w:rStyle w:val="p"/>
        </w:rPr>
        <w:t>:[</w:t>
      </w:r>
    </w:p>
    <w:p w:rsidR="00000000" w:rsidRDefault="00000000">
      <w:pPr>
        <w:pStyle w:val="HTML0"/>
        <w:divId w:val="56246257"/>
        <w:rPr>
          <w:rStyle w:val="w"/>
        </w:rPr>
      </w:pPr>
      <w:r>
        <w:rPr>
          <w:rStyle w:val="w"/>
        </w:rPr>
        <w:t xml:space="preserve">        </w:t>
      </w:r>
      <w:r>
        <w:rPr>
          <w:rStyle w:val="p"/>
        </w:rPr>
        <w:t>{</w:t>
      </w:r>
    </w:p>
    <w:p w:rsidR="00000000" w:rsidRDefault="00000000">
      <w:pPr>
        <w:pStyle w:val="HTML0"/>
        <w:divId w:val="56246257"/>
        <w:rPr>
          <w:rStyle w:val="w"/>
        </w:rPr>
      </w:pPr>
      <w:r>
        <w:rPr>
          <w:rStyle w:val="w"/>
        </w:rPr>
        <w:t xml:space="preserve">            </w:t>
      </w:r>
      <w:r>
        <w:rPr>
          <w:rStyle w:val="nl"/>
        </w:rPr>
        <w:t>"rfqId"</w:t>
      </w:r>
      <w:r>
        <w:rPr>
          <w:rStyle w:val="p"/>
        </w:rPr>
        <w:t>:</w:t>
      </w:r>
      <w:r>
        <w:rPr>
          <w:rStyle w:val="s2"/>
        </w:rPr>
        <w:t>"2201"</w:t>
      </w:r>
      <w:r>
        <w:rPr>
          <w:rStyle w:val="p"/>
        </w:rPr>
        <w:t>,</w:t>
      </w:r>
    </w:p>
    <w:p w:rsidR="00000000" w:rsidRDefault="00000000">
      <w:pPr>
        <w:pStyle w:val="HTML0"/>
        <w:divId w:val="56246257"/>
        <w:rPr>
          <w:rStyle w:val="w"/>
        </w:rPr>
      </w:pPr>
      <w:r>
        <w:rPr>
          <w:rStyle w:val="w"/>
        </w:rPr>
        <w:t xml:space="preserve">            </w:t>
      </w:r>
      <w:r>
        <w:rPr>
          <w:rStyle w:val="nl"/>
        </w:rPr>
        <w:t>"clRfqId"</w:t>
      </w:r>
      <w:r>
        <w:rPr>
          <w:rStyle w:val="p"/>
        </w:rPr>
        <w:t>:</w:t>
      </w:r>
      <w:r>
        <w:rPr>
          <w:rStyle w:val="s2"/>
        </w:rPr>
        <w:t>"r1"</w:t>
      </w:r>
      <w:r>
        <w:rPr>
          <w:rStyle w:val="p"/>
        </w:rPr>
        <w:t>,</w:t>
      </w:r>
    </w:p>
    <w:p w:rsidR="00000000" w:rsidRDefault="00000000">
      <w:pPr>
        <w:pStyle w:val="HTML0"/>
        <w:divId w:val="56246257"/>
        <w:rPr>
          <w:rStyle w:val="w"/>
        </w:rPr>
      </w:pPr>
      <w:r>
        <w:rPr>
          <w:rStyle w:val="w"/>
        </w:rPr>
        <w:t xml:space="preserve">            </w:t>
      </w:r>
      <w:r>
        <w:rPr>
          <w:rStyle w:val="nl"/>
        </w:rPr>
        <w:t>"sCode"</w:t>
      </w:r>
      <w:r>
        <w:rPr>
          <w:rStyle w:val="p"/>
        </w:rPr>
        <w:t>:</w:t>
      </w:r>
      <w:r>
        <w:rPr>
          <w:rStyle w:val="s2"/>
        </w:rPr>
        <w:t>"70000"</w:t>
      </w:r>
      <w:r>
        <w:rPr>
          <w:rStyle w:val="p"/>
        </w:rPr>
        <w:t>,</w:t>
      </w:r>
    </w:p>
    <w:p w:rsidR="00000000" w:rsidRDefault="00000000">
      <w:pPr>
        <w:pStyle w:val="HTML0"/>
        <w:divId w:val="56246257"/>
        <w:rPr>
          <w:rStyle w:val="w"/>
        </w:rPr>
      </w:pPr>
      <w:r>
        <w:rPr>
          <w:rStyle w:val="w"/>
        </w:rPr>
        <w:t xml:space="preserve">            </w:t>
      </w:r>
      <w:r>
        <w:rPr>
          <w:rStyle w:val="nl"/>
        </w:rPr>
        <w:t>"sMsg"</w:t>
      </w:r>
      <w:r>
        <w:rPr>
          <w:rStyle w:val="p"/>
        </w:rPr>
        <w:t>:</w:t>
      </w:r>
      <w:r>
        <w:rPr>
          <w:rStyle w:val="s2"/>
        </w:rPr>
        <w:t>"RFQ does not exist."</w:t>
      </w:r>
    </w:p>
    <w:p w:rsidR="00000000" w:rsidRDefault="00000000">
      <w:pPr>
        <w:pStyle w:val="HTML0"/>
        <w:divId w:val="56246257"/>
        <w:rPr>
          <w:rStyle w:val="w"/>
        </w:rPr>
      </w:pPr>
      <w:r>
        <w:rPr>
          <w:rStyle w:val="w"/>
        </w:rPr>
        <w:t xml:space="preserve">        </w:t>
      </w:r>
      <w:r>
        <w:rPr>
          <w:rStyle w:val="p"/>
        </w:rPr>
        <w:t>},</w:t>
      </w:r>
    </w:p>
    <w:p w:rsidR="00000000" w:rsidRDefault="00000000">
      <w:pPr>
        <w:pStyle w:val="HTML0"/>
        <w:divId w:val="56246257"/>
        <w:rPr>
          <w:rStyle w:val="w"/>
        </w:rPr>
      </w:pPr>
      <w:r>
        <w:rPr>
          <w:rStyle w:val="w"/>
        </w:rPr>
        <w:t xml:space="preserve">        </w:t>
      </w:r>
      <w:r>
        <w:rPr>
          <w:rStyle w:val="p"/>
        </w:rPr>
        <w:t>{</w:t>
      </w:r>
    </w:p>
    <w:p w:rsidR="00000000" w:rsidRDefault="00000000">
      <w:pPr>
        <w:pStyle w:val="HTML0"/>
        <w:divId w:val="56246257"/>
        <w:rPr>
          <w:rStyle w:val="w"/>
        </w:rPr>
      </w:pPr>
      <w:r>
        <w:rPr>
          <w:rStyle w:val="w"/>
        </w:rPr>
        <w:t xml:space="preserve">            </w:t>
      </w:r>
      <w:r>
        <w:rPr>
          <w:rStyle w:val="nl"/>
        </w:rPr>
        <w:t>"rfqId"</w:t>
      </w:r>
      <w:r>
        <w:rPr>
          <w:rStyle w:val="p"/>
        </w:rPr>
        <w:t>:</w:t>
      </w:r>
      <w:r>
        <w:rPr>
          <w:rStyle w:val="s2"/>
        </w:rPr>
        <w:t>"2202"</w:t>
      </w:r>
      <w:r>
        <w:rPr>
          <w:rStyle w:val="p"/>
        </w:rPr>
        <w:t>,</w:t>
      </w:r>
    </w:p>
    <w:p w:rsidR="00000000" w:rsidRDefault="00000000">
      <w:pPr>
        <w:pStyle w:val="HTML0"/>
        <w:divId w:val="56246257"/>
        <w:rPr>
          <w:rStyle w:val="w"/>
        </w:rPr>
      </w:pPr>
      <w:r>
        <w:rPr>
          <w:rStyle w:val="w"/>
        </w:rPr>
        <w:t xml:space="preserve">            </w:t>
      </w:r>
      <w:r>
        <w:rPr>
          <w:rStyle w:val="nl"/>
        </w:rPr>
        <w:t>"clRfqId"</w:t>
      </w:r>
      <w:r>
        <w:rPr>
          <w:rStyle w:val="p"/>
        </w:rPr>
        <w:t>:</w:t>
      </w:r>
      <w:r>
        <w:rPr>
          <w:rStyle w:val="s2"/>
        </w:rPr>
        <w:t>"r2"</w:t>
      </w:r>
      <w:r>
        <w:rPr>
          <w:rStyle w:val="p"/>
        </w:rPr>
        <w:t>,</w:t>
      </w:r>
    </w:p>
    <w:p w:rsidR="00000000" w:rsidRDefault="00000000">
      <w:pPr>
        <w:pStyle w:val="HTML0"/>
        <w:divId w:val="56246257"/>
        <w:rPr>
          <w:rStyle w:val="w"/>
        </w:rPr>
      </w:pPr>
      <w:r>
        <w:rPr>
          <w:rStyle w:val="w"/>
        </w:rPr>
        <w:t xml:space="preserve">            </w:t>
      </w:r>
      <w:r>
        <w:rPr>
          <w:rStyle w:val="nl"/>
        </w:rPr>
        <w:t>"sCode"</w:t>
      </w:r>
      <w:r>
        <w:rPr>
          <w:rStyle w:val="p"/>
        </w:rPr>
        <w:t>:</w:t>
      </w:r>
      <w:r>
        <w:rPr>
          <w:rStyle w:val="s2"/>
        </w:rPr>
        <w:t>"70000"</w:t>
      </w:r>
      <w:r>
        <w:rPr>
          <w:rStyle w:val="p"/>
        </w:rPr>
        <w:t>,</w:t>
      </w:r>
    </w:p>
    <w:p w:rsidR="00000000" w:rsidRDefault="00000000">
      <w:pPr>
        <w:pStyle w:val="HTML0"/>
        <w:divId w:val="56246257"/>
        <w:rPr>
          <w:rStyle w:val="w"/>
        </w:rPr>
      </w:pPr>
      <w:r>
        <w:rPr>
          <w:rStyle w:val="w"/>
        </w:rPr>
        <w:t xml:space="preserve">            </w:t>
      </w:r>
      <w:r>
        <w:rPr>
          <w:rStyle w:val="nl"/>
        </w:rPr>
        <w:t>"sMsg"</w:t>
      </w:r>
      <w:r>
        <w:rPr>
          <w:rStyle w:val="p"/>
        </w:rPr>
        <w:t>:</w:t>
      </w:r>
      <w:r>
        <w:rPr>
          <w:rStyle w:val="s2"/>
        </w:rPr>
        <w:t>"RFQ does not exist."</w:t>
      </w:r>
    </w:p>
    <w:p w:rsidR="00000000" w:rsidRDefault="00000000">
      <w:pPr>
        <w:pStyle w:val="HTML0"/>
        <w:divId w:val="56246257"/>
        <w:rPr>
          <w:rStyle w:val="w"/>
        </w:rPr>
      </w:pPr>
      <w:r>
        <w:rPr>
          <w:rStyle w:val="w"/>
        </w:rPr>
        <w:t xml:space="preserve">        </w:t>
      </w:r>
      <w:r>
        <w:rPr>
          <w:rStyle w:val="p"/>
        </w:rPr>
        <w:t>},</w:t>
      </w:r>
    </w:p>
    <w:p w:rsidR="00000000" w:rsidRDefault="00000000">
      <w:pPr>
        <w:pStyle w:val="HTML0"/>
        <w:divId w:val="56246257"/>
        <w:rPr>
          <w:rStyle w:val="w"/>
        </w:rPr>
      </w:pPr>
      <w:r>
        <w:rPr>
          <w:rStyle w:val="w"/>
        </w:rPr>
        <w:t xml:space="preserve">        </w:t>
      </w:r>
      <w:r>
        <w:rPr>
          <w:rStyle w:val="p"/>
        </w:rPr>
        <w:t>{</w:t>
      </w:r>
    </w:p>
    <w:p w:rsidR="00000000" w:rsidRDefault="00000000">
      <w:pPr>
        <w:pStyle w:val="HTML0"/>
        <w:divId w:val="56246257"/>
        <w:rPr>
          <w:rStyle w:val="w"/>
        </w:rPr>
      </w:pPr>
      <w:r>
        <w:rPr>
          <w:rStyle w:val="w"/>
        </w:rPr>
        <w:t xml:space="preserve">            </w:t>
      </w:r>
      <w:r>
        <w:rPr>
          <w:rStyle w:val="nl"/>
        </w:rPr>
        <w:t>"rfqId"</w:t>
      </w:r>
      <w:r>
        <w:rPr>
          <w:rStyle w:val="p"/>
        </w:rPr>
        <w:t>:</w:t>
      </w:r>
      <w:r>
        <w:rPr>
          <w:rStyle w:val="s2"/>
        </w:rPr>
        <w:t>"2203"</w:t>
      </w:r>
      <w:r>
        <w:rPr>
          <w:rStyle w:val="p"/>
        </w:rPr>
        <w:t>,</w:t>
      </w:r>
    </w:p>
    <w:p w:rsidR="00000000" w:rsidRDefault="00000000">
      <w:pPr>
        <w:pStyle w:val="HTML0"/>
        <w:divId w:val="56246257"/>
        <w:rPr>
          <w:rStyle w:val="w"/>
        </w:rPr>
      </w:pPr>
      <w:r>
        <w:rPr>
          <w:rStyle w:val="w"/>
        </w:rPr>
        <w:t xml:space="preserve">            </w:t>
      </w:r>
      <w:r>
        <w:rPr>
          <w:rStyle w:val="nl"/>
        </w:rPr>
        <w:t>"clRfqId"</w:t>
      </w:r>
      <w:r>
        <w:rPr>
          <w:rStyle w:val="p"/>
        </w:rPr>
        <w:t>:</w:t>
      </w:r>
      <w:r>
        <w:rPr>
          <w:rStyle w:val="s2"/>
        </w:rPr>
        <w:t>"r3"</w:t>
      </w:r>
      <w:r>
        <w:rPr>
          <w:rStyle w:val="p"/>
        </w:rPr>
        <w:t>,</w:t>
      </w:r>
    </w:p>
    <w:p w:rsidR="00000000" w:rsidRDefault="00000000">
      <w:pPr>
        <w:pStyle w:val="HTML0"/>
        <w:divId w:val="56246257"/>
        <w:rPr>
          <w:rStyle w:val="w"/>
        </w:rPr>
      </w:pPr>
      <w:r>
        <w:rPr>
          <w:rStyle w:val="w"/>
        </w:rPr>
        <w:t xml:space="preserve">            </w:t>
      </w:r>
      <w:r>
        <w:rPr>
          <w:rStyle w:val="nl"/>
        </w:rPr>
        <w:t>"sCode"</w:t>
      </w:r>
      <w:r>
        <w:rPr>
          <w:rStyle w:val="p"/>
        </w:rPr>
        <w:t>:</w:t>
      </w:r>
      <w:r>
        <w:rPr>
          <w:rStyle w:val="s2"/>
        </w:rPr>
        <w:t>"70000"</w:t>
      </w:r>
      <w:r>
        <w:rPr>
          <w:rStyle w:val="p"/>
        </w:rPr>
        <w:t>,</w:t>
      </w:r>
    </w:p>
    <w:p w:rsidR="00000000" w:rsidRDefault="00000000">
      <w:pPr>
        <w:pStyle w:val="HTML0"/>
        <w:divId w:val="56246257"/>
        <w:rPr>
          <w:rStyle w:val="w"/>
        </w:rPr>
      </w:pPr>
      <w:r>
        <w:rPr>
          <w:rStyle w:val="w"/>
        </w:rPr>
        <w:t xml:space="preserve">            </w:t>
      </w:r>
      <w:r>
        <w:rPr>
          <w:rStyle w:val="nl"/>
        </w:rPr>
        <w:t>"sMsg"</w:t>
      </w:r>
      <w:r>
        <w:rPr>
          <w:rStyle w:val="p"/>
        </w:rPr>
        <w:t>:</w:t>
      </w:r>
      <w:r>
        <w:rPr>
          <w:rStyle w:val="s2"/>
        </w:rPr>
        <w:t>"RFQ does not exist."</w:t>
      </w:r>
    </w:p>
    <w:p w:rsidR="00000000" w:rsidRDefault="00000000">
      <w:pPr>
        <w:pStyle w:val="HTML0"/>
        <w:divId w:val="56246257"/>
        <w:rPr>
          <w:rStyle w:val="w"/>
        </w:rPr>
      </w:pPr>
      <w:r>
        <w:rPr>
          <w:rStyle w:val="w"/>
        </w:rPr>
        <w:t xml:space="preserve">        </w:t>
      </w:r>
      <w:r>
        <w:rPr>
          <w:rStyle w:val="p"/>
        </w:rPr>
        <w:t>}</w:t>
      </w:r>
    </w:p>
    <w:p w:rsidR="00000000" w:rsidRDefault="00000000">
      <w:pPr>
        <w:pStyle w:val="HTML0"/>
        <w:divId w:val="56246257"/>
        <w:rPr>
          <w:rStyle w:val="w"/>
        </w:rPr>
      </w:pPr>
      <w:r>
        <w:rPr>
          <w:rStyle w:val="w"/>
        </w:rPr>
        <w:t xml:space="preserve">    </w:t>
      </w:r>
      <w:r>
        <w:rPr>
          <w:rStyle w:val="p"/>
        </w:rPr>
        <w:t>]</w:t>
      </w:r>
    </w:p>
    <w:p w:rsidR="00000000" w:rsidRDefault="00000000">
      <w:pPr>
        <w:pStyle w:val="HTML0"/>
        <w:divId w:val="56246257"/>
        <w:rPr>
          <w:rStyle w:val="w"/>
        </w:rPr>
      </w:pPr>
      <w:r>
        <w:rPr>
          <w:rStyle w:val="p"/>
        </w:rPr>
        <w:t>}</w:t>
      </w:r>
    </w:p>
    <w:p w:rsidR="00000000" w:rsidRDefault="00000000">
      <w:pPr>
        <w:pStyle w:val="HTML0"/>
        <w:divId w:val="56246257"/>
        <w:rPr>
          <w:rStyle w:val="w"/>
        </w:rPr>
      </w:pP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1691"/>
        <w:gridCol w:w="5417"/>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 xml:space="preserve">The result code, </w:t>
            </w:r>
            <w:r>
              <w:rPr>
                <w:rStyle w:val="HTML"/>
              </w:rPr>
              <w:t>0</w:t>
            </w:r>
            <w:r>
              <w:t xml:space="preserve"> means success.</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The error message, not empty if the code is not 0.</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 of objects</w:t>
            </w:r>
          </w:p>
        </w:tc>
        <w:tc>
          <w:tcPr>
            <w:tcW w:w="0" w:type="auto"/>
            <w:vAlign w:val="center"/>
            <w:hideMark/>
          </w:tcPr>
          <w:p w:rsidR="00000000" w:rsidRDefault="00000000">
            <w:r>
              <w:t>Array of objects containing the results</w:t>
            </w:r>
          </w:p>
        </w:tc>
      </w:tr>
      <w:tr w:rsidR="00000000">
        <w:trPr>
          <w:divId w:val="175387555"/>
          <w:tblCellSpacing w:w="15" w:type="dxa"/>
        </w:trPr>
        <w:tc>
          <w:tcPr>
            <w:tcW w:w="0" w:type="auto"/>
            <w:vAlign w:val="center"/>
            <w:hideMark/>
          </w:tcPr>
          <w:p w:rsidR="00000000" w:rsidRDefault="00000000">
            <w:r>
              <w:t>&gt; rfqId</w:t>
            </w:r>
          </w:p>
        </w:tc>
        <w:tc>
          <w:tcPr>
            <w:tcW w:w="0" w:type="auto"/>
            <w:vAlign w:val="center"/>
            <w:hideMark/>
          </w:tcPr>
          <w:p w:rsidR="00000000" w:rsidRDefault="00000000">
            <w:r>
              <w:t>String</w:t>
            </w:r>
          </w:p>
        </w:tc>
        <w:tc>
          <w:tcPr>
            <w:tcW w:w="0" w:type="auto"/>
            <w:vAlign w:val="center"/>
            <w:hideMark/>
          </w:tcPr>
          <w:p w:rsidR="00000000" w:rsidRDefault="00000000">
            <w:r>
              <w:t>RFQ ID</w:t>
            </w:r>
          </w:p>
        </w:tc>
      </w:tr>
      <w:tr w:rsidR="00000000">
        <w:trPr>
          <w:divId w:val="175387555"/>
          <w:tblCellSpacing w:w="15" w:type="dxa"/>
        </w:trPr>
        <w:tc>
          <w:tcPr>
            <w:tcW w:w="0" w:type="auto"/>
            <w:vAlign w:val="center"/>
            <w:hideMark/>
          </w:tcPr>
          <w:p w:rsidR="00000000" w:rsidRDefault="00000000">
            <w:r>
              <w:t>&gt; clRfqId</w:t>
            </w:r>
          </w:p>
        </w:tc>
        <w:tc>
          <w:tcPr>
            <w:tcW w:w="0" w:type="auto"/>
            <w:vAlign w:val="center"/>
            <w:hideMark/>
          </w:tcPr>
          <w:p w:rsidR="00000000" w:rsidRDefault="00000000">
            <w:r>
              <w:t>String</w:t>
            </w:r>
          </w:p>
        </w:tc>
        <w:tc>
          <w:tcPr>
            <w:tcW w:w="0" w:type="auto"/>
            <w:vAlign w:val="center"/>
            <w:hideMark/>
          </w:tcPr>
          <w:p w:rsidR="00000000" w:rsidRDefault="00000000">
            <w:r>
              <w:t>Client-supplied RFQ ID.</w:t>
            </w:r>
          </w:p>
        </w:tc>
      </w:tr>
      <w:tr w:rsidR="00000000">
        <w:trPr>
          <w:divId w:val="175387555"/>
          <w:tblCellSpacing w:w="15" w:type="dxa"/>
        </w:trPr>
        <w:tc>
          <w:tcPr>
            <w:tcW w:w="0" w:type="auto"/>
            <w:vAlign w:val="center"/>
            <w:hideMark/>
          </w:tcPr>
          <w:p w:rsidR="00000000" w:rsidRDefault="00000000">
            <w:r>
              <w:t>&gt; sCode</w:t>
            </w:r>
          </w:p>
        </w:tc>
        <w:tc>
          <w:tcPr>
            <w:tcW w:w="0" w:type="auto"/>
            <w:vAlign w:val="center"/>
            <w:hideMark/>
          </w:tcPr>
          <w:p w:rsidR="00000000" w:rsidRDefault="00000000">
            <w:r>
              <w:t>String</w:t>
            </w:r>
          </w:p>
        </w:tc>
        <w:tc>
          <w:tcPr>
            <w:tcW w:w="0" w:type="auto"/>
            <w:vAlign w:val="center"/>
            <w:hideMark/>
          </w:tcPr>
          <w:p w:rsidR="00000000" w:rsidRDefault="00000000">
            <w:r>
              <w:t xml:space="preserve">The code of the event execution result, </w:t>
            </w:r>
            <w:r>
              <w:rPr>
                <w:rStyle w:val="HTML"/>
              </w:rPr>
              <w:t>0</w:t>
            </w:r>
            <w:r>
              <w:t xml:space="preserve"> means success.</w:t>
            </w:r>
          </w:p>
        </w:tc>
      </w:tr>
      <w:tr w:rsidR="00000000">
        <w:trPr>
          <w:divId w:val="175387555"/>
          <w:tblCellSpacing w:w="15" w:type="dxa"/>
        </w:trPr>
        <w:tc>
          <w:tcPr>
            <w:tcW w:w="0" w:type="auto"/>
            <w:vAlign w:val="center"/>
            <w:hideMark/>
          </w:tcPr>
          <w:p w:rsidR="00000000" w:rsidRDefault="00000000">
            <w:r>
              <w:t>&gt; sMsg</w:t>
            </w:r>
          </w:p>
        </w:tc>
        <w:tc>
          <w:tcPr>
            <w:tcW w:w="0" w:type="auto"/>
            <w:vAlign w:val="center"/>
            <w:hideMark/>
          </w:tcPr>
          <w:p w:rsidR="00000000" w:rsidRDefault="00000000">
            <w:r>
              <w:t>String</w:t>
            </w:r>
          </w:p>
        </w:tc>
        <w:tc>
          <w:tcPr>
            <w:tcW w:w="0" w:type="auto"/>
            <w:vAlign w:val="center"/>
            <w:hideMark/>
          </w:tcPr>
          <w:p w:rsidR="00000000" w:rsidRDefault="00000000">
            <w:r>
              <w:t>Rejection message if the request is unsuccessful.</w:t>
            </w:r>
          </w:p>
        </w:tc>
      </w:tr>
    </w:tbl>
    <w:p w:rsidR="00000000" w:rsidRDefault="00000000">
      <w:pPr>
        <w:pStyle w:val="3"/>
        <w:divId w:val="175387555"/>
      </w:pPr>
      <w:r>
        <w:t>Cancel all RFQs</w:t>
      </w:r>
    </w:p>
    <w:p w:rsidR="00000000" w:rsidRDefault="00000000">
      <w:pPr>
        <w:pStyle w:val="a5"/>
        <w:divId w:val="175387555"/>
      </w:pPr>
      <w:r>
        <w:t>Cancels all active RFQs.</w:t>
      </w:r>
    </w:p>
    <w:p w:rsidR="00000000" w:rsidRDefault="00000000">
      <w:pPr>
        <w:pStyle w:val="4"/>
        <w:divId w:val="175387555"/>
      </w:pPr>
      <w:r>
        <w:t>Rate Limit: 2 requests per 2 seconds</w:t>
      </w:r>
    </w:p>
    <w:p w:rsidR="00000000" w:rsidRDefault="00000000">
      <w:pPr>
        <w:pStyle w:val="4"/>
        <w:divId w:val="175387555"/>
      </w:pPr>
      <w:r>
        <w:t>Rate limit rule: UserID</w:t>
      </w:r>
    </w:p>
    <w:p w:rsidR="00000000" w:rsidRDefault="00000000">
      <w:pPr>
        <w:pStyle w:val="4"/>
        <w:divId w:val="175387555"/>
      </w:pPr>
      <w:r>
        <w:t>HTTP Requests</w:t>
      </w:r>
    </w:p>
    <w:p w:rsidR="00000000" w:rsidRDefault="00000000">
      <w:pPr>
        <w:pStyle w:val="a5"/>
        <w:divId w:val="175387555"/>
      </w:pPr>
      <w:r>
        <w:rPr>
          <w:rStyle w:val="HTML"/>
        </w:rPr>
        <w:t>POST /api/v5/rfq/cancel-all-rfqs</w:t>
      </w:r>
    </w:p>
    <w:p w:rsidR="00000000" w:rsidRDefault="00000000">
      <w:pPr>
        <w:pStyle w:val="a5"/>
        <w:ind w:left="720" w:right="720"/>
        <w:divId w:val="1148934681"/>
      </w:pPr>
      <w:r>
        <w:t>Request Example</w:t>
      </w:r>
    </w:p>
    <w:p w:rsidR="00000000" w:rsidRDefault="00000000">
      <w:pPr>
        <w:pStyle w:val="HTML0"/>
        <w:divId w:val="630130953"/>
        <w:rPr>
          <w:rStyle w:val="HTML"/>
        </w:rPr>
      </w:pPr>
      <w:r>
        <w:rPr>
          <w:rStyle w:val="HTML"/>
        </w:rPr>
        <w:t>POST /api/v5/rfq/cancel-all-rfqs</w:t>
      </w:r>
    </w:p>
    <w:p w:rsidR="00000000" w:rsidRDefault="00000000">
      <w:pPr>
        <w:pStyle w:val="HTML0"/>
        <w:divId w:val="630130953"/>
        <w:rPr>
          <w:rStyle w:val="HTML"/>
        </w:rPr>
      </w:pPr>
    </w:p>
    <w:p w:rsidR="00000000" w:rsidRDefault="00000000">
      <w:pPr>
        <w:pStyle w:val="HTML0"/>
        <w:divId w:val="918514567"/>
        <w:rPr>
          <w:rStyle w:val="HTML"/>
          <w:vanish/>
        </w:rPr>
      </w:pPr>
      <w:r>
        <w:rPr>
          <w:rStyle w:val="kn"/>
          <w:vanish/>
        </w:rPr>
        <w:t>import</w:t>
      </w:r>
      <w:r>
        <w:rPr>
          <w:rStyle w:val="HTML"/>
          <w:vanish/>
        </w:rPr>
        <w:t xml:space="preserve"> </w:t>
      </w:r>
      <w:r>
        <w:rPr>
          <w:rStyle w:val="nn"/>
          <w:vanish/>
        </w:rPr>
        <w:t>okx.BlockTrading</w:t>
      </w:r>
      <w:r>
        <w:rPr>
          <w:rStyle w:val="HTML"/>
          <w:vanish/>
        </w:rPr>
        <w:t xml:space="preserve"> </w:t>
      </w:r>
      <w:r>
        <w:rPr>
          <w:rStyle w:val="k"/>
          <w:vanish/>
        </w:rPr>
        <w:t>as</w:t>
      </w:r>
      <w:r>
        <w:rPr>
          <w:rStyle w:val="HTML"/>
          <w:vanish/>
        </w:rPr>
        <w:t xml:space="preserve"> </w:t>
      </w:r>
      <w:r>
        <w:rPr>
          <w:rStyle w:val="n"/>
          <w:vanish/>
        </w:rPr>
        <w:t>BlockTrading</w:t>
      </w:r>
    </w:p>
    <w:p w:rsidR="00000000" w:rsidRDefault="00000000">
      <w:pPr>
        <w:pStyle w:val="HTML0"/>
        <w:divId w:val="918514567"/>
        <w:rPr>
          <w:rStyle w:val="HTML"/>
          <w:vanish/>
        </w:rPr>
      </w:pPr>
    </w:p>
    <w:p w:rsidR="00000000" w:rsidRDefault="00000000">
      <w:pPr>
        <w:pStyle w:val="HTML0"/>
        <w:divId w:val="918514567"/>
        <w:rPr>
          <w:rStyle w:val="c1"/>
          <w:vanish/>
        </w:rPr>
      </w:pPr>
      <w:r>
        <w:rPr>
          <w:rStyle w:val="c1"/>
          <w:vanish/>
        </w:rPr>
        <w:t># API initialization</w:t>
      </w:r>
    </w:p>
    <w:p w:rsidR="00000000" w:rsidRDefault="00000000">
      <w:pPr>
        <w:pStyle w:val="HTML0"/>
        <w:divId w:val="918514567"/>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918514567"/>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918514567"/>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918514567"/>
        <w:rPr>
          <w:rStyle w:val="HTML"/>
          <w:vanish/>
        </w:rPr>
      </w:pPr>
    </w:p>
    <w:p w:rsidR="00000000" w:rsidRDefault="00000000">
      <w:pPr>
        <w:pStyle w:val="HTML0"/>
        <w:divId w:val="918514567"/>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trading:0 , demo trading:1</w:t>
      </w:r>
    </w:p>
    <w:p w:rsidR="00000000" w:rsidRDefault="00000000">
      <w:pPr>
        <w:pStyle w:val="HTML0"/>
        <w:divId w:val="918514567"/>
        <w:rPr>
          <w:rStyle w:val="HTML"/>
          <w:vanish/>
        </w:rPr>
      </w:pPr>
    </w:p>
    <w:p w:rsidR="00000000" w:rsidRDefault="00000000">
      <w:pPr>
        <w:pStyle w:val="HTML0"/>
        <w:divId w:val="918514567"/>
        <w:rPr>
          <w:rStyle w:val="HTML"/>
          <w:vanish/>
        </w:rPr>
      </w:pPr>
      <w:r>
        <w:rPr>
          <w:rStyle w:val="n"/>
          <w:vanish/>
        </w:rPr>
        <w:t>blockTradingAPI</w:t>
      </w:r>
      <w:r>
        <w:rPr>
          <w:rStyle w:val="HTML"/>
          <w:vanish/>
        </w:rPr>
        <w:t xml:space="preserve"> </w:t>
      </w:r>
      <w:r>
        <w:rPr>
          <w:rStyle w:val="o"/>
          <w:vanish/>
        </w:rPr>
        <w:t>=</w:t>
      </w:r>
      <w:r>
        <w:rPr>
          <w:rStyle w:val="HTML"/>
          <w:vanish/>
        </w:rPr>
        <w:t xml:space="preserve"> </w:t>
      </w:r>
      <w:r>
        <w:rPr>
          <w:rStyle w:val="n"/>
          <w:vanish/>
        </w:rPr>
        <w:t>BlockTrading</w:t>
      </w:r>
      <w:r>
        <w:rPr>
          <w:rStyle w:val="p"/>
          <w:vanish/>
        </w:rPr>
        <w:t>.</w:t>
      </w:r>
      <w:r>
        <w:rPr>
          <w:rStyle w:val="n"/>
          <w:vanish/>
        </w:rPr>
        <w:t>BlockTradingAPI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918514567"/>
        <w:rPr>
          <w:rStyle w:val="HTML"/>
          <w:vanish/>
        </w:rPr>
      </w:pPr>
    </w:p>
    <w:p w:rsidR="00000000" w:rsidRDefault="00000000">
      <w:pPr>
        <w:pStyle w:val="HTML0"/>
        <w:divId w:val="918514567"/>
        <w:rPr>
          <w:rStyle w:val="c1"/>
          <w:vanish/>
        </w:rPr>
      </w:pPr>
      <w:r>
        <w:rPr>
          <w:rStyle w:val="c1"/>
          <w:vanish/>
        </w:rPr>
        <w:t># Cancel all RFQs</w:t>
      </w:r>
    </w:p>
    <w:p w:rsidR="00000000" w:rsidRDefault="00000000">
      <w:pPr>
        <w:pStyle w:val="HTML0"/>
        <w:divId w:val="918514567"/>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blockTradingAPI</w:t>
      </w:r>
      <w:r>
        <w:rPr>
          <w:rStyle w:val="p"/>
          <w:vanish/>
        </w:rPr>
        <w:t>.</w:t>
      </w:r>
      <w:r>
        <w:rPr>
          <w:rStyle w:val="n"/>
          <w:vanish/>
        </w:rPr>
        <w:t>cancel_all_rfqs</w:t>
      </w:r>
      <w:r>
        <w:rPr>
          <w:rStyle w:val="p"/>
          <w:vanish/>
        </w:rPr>
        <w:t>()</w:t>
      </w:r>
    </w:p>
    <w:p w:rsidR="00000000" w:rsidRDefault="00000000">
      <w:pPr>
        <w:pStyle w:val="HTML0"/>
        <w:divId w:val="918514567"/>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HTML0"/>
        <w:divId w:val="918514567"/>
        <w:rPr>
          <w:rStyle w:val="HTML"/>
          <w:vanish/>
        </w:rPr>
      </w:pPr>
    </w:p>
    <w:p w:rsidR="00000000" w:rsidRDefault="00000000">
      <w:pPr>
        <w:pStyle w:val="4"/>
        <w:divId w:val="175387555"/>
      </w:pPr>
      <w:r>
        <w:t>Request parameters</w:t>
      </w:r>
    </w:p>
    <w:p w:rsidR="00000000" w:rsidRDefault="00000000">
      <w:pPr>
        <w:pStyle w:val="a5"/>
        <w:divId w:val="175387555"/>
      </w:pPr>
      <w:r>
        <w:t>None</w:t>
      </w:r>
    </w:p>
    <w:p w:rsidR="00000000" w:rsidRDefault="00000000">
      <w:pPr>
        <w:pStyle w:val="a5"/>
        <w:ind w:left="720" w:right="720"/>
        <w:divId w:val="1170634394"/>
      </w:pPr>
      <w:r>
        <w:t>Response Example</w:t>
      </w:r>
    </w:p>
    <w:p w:rsidR="00000000" w:rsidRDefault="00000000">
      <w:pPr>
        <w:pStyle w:val="HTML0"/>
        <w:divId w:val="369573307"/>
        <w:rPr>
          <w:rStyle w:val="w"/>
        </w:rPr>
      </w:pPr>
      <w:r>
        <w:rPr>
          <w:rStyle w:val="p"/>
        </w:rPr>
        <w:t>{</w:t>
      </w:r>
    </w:p>
    <w:p w:rsidR="00000000" w:rsidRDefault="00000000">
      <w:pPr>
        <w:pStyle w:val="HTML0"/>
        <w:divId w:val="369573307"/>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369573307"/>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369573307"/>
        <w:rPr>
          <w:rStyle w:val="w"/>
        </w:rPr>
      </w:pPr>
      <w:r>
        <w:rPr>
          <w:rStyle w:val="w"/>
        </w:rPr>
        <w:t xml:space="preserve">    </w:t>
      </w:r>
      <w:r>
        <w:rPr>
          <w:rStyle w:val="nl"/>
        </w:rPr>
        <w:t>"data"</w:t>
      </w:r>
      <w:r>
        <w:rPr>
          <w:rStyle w:val="p"/>
        </w:rPr>
        <w:t>:[</w:t>
      </w:r>
    </w:p>
    <w:p w:rsidR="00000000" w:rsidRDefault="00000000">
      <w:pPr>
        <w:pStyle w:val="HTML0"/>
        <w:divId w:val="369573307"/>
        <w:rPr>
          <w:rStyle w:val="w"/>
        </w:rPr>
      </w:pPr>
      <w:r>
        <w:rPr>
          <w:rStyle w:val="w"/>
        </w:rPr>
        <w:t xml:space="preserve">        </w:t>
      </w:r>
      <w:r>
        <w:rPr>
          <w:rStyle w:val="p"/>
        </w:rPr>
        <w:t>{</w:t>
      </w:r>
    </w:p>
    <w:p w:rsidR="00000000" w:rsidRDefault="00000000">
      <w:pPr>
        <w:pStyle w:val="HTML0"/>
        <w:divId w:val="369573307"/>
        <w:rPr>
          <w:rStyle w:val="w"/>
        </w:rPr>
      </w:pPr>
      <w:r>
        <w:rPr>
          <w:rStyle w:val="w"/>
        </w:rPr>
        <w:t xml:space="preserve">            </w:t>
      </w:r>
      <w:r>
        <w:rPr>
          <w:rStyle w:val="nl"/>
        </w:rPr>
        <w:t>"ts"</w:t>
      </w:r>
      <w:r>
        <w:rPr>
          <w:rStyle w:val="p"/>
        </w:rPr>
        <w:t>:</w:t>
      </w:r>
      <w:r>
        <w:rPr>
          <w:rStyle w:val="s2"/>
        </w:rPr>
        <w:t>"1697026383085"</w:t>
      </w:r>
    </w:p>
    <w:p w:rsidR="00000000" w:rsidRDefault="00000000">
      <w:pPr>
        <w:pStyle w:val="HTML0"/>
        <w:divId w:val="369573307"/>
        <w:rPr>
          <w:rStyle w:val="w"/>
        </w:rPr>
      </w:pPr>
      <w:r>
        <w:rPr>
          <w:rStyle w:val="w"/>
        </w:rPr>
        <w:t xml:space="preserve">        </w:t>
      </w:r>
      <w:r>
        <w:rPr>
          <w:rStyle w:val="p"/>
        </w:rPr>
        <w:t>}</w:t>
      </w:r>
    </w:p>
    <w:p w:rsidR="00000000" w:rsidRDefault="00000000">
      <w:pPr>
        <w:pStyle w:val="HTML0"/>
        <w:divId w:val="369573307"/>
        <w:rPr>
          <w:rStyle w:val="w"/>
        </w:rPr>
      </w:pPr>
      <w:r>
        <w:rPr>
          <w:rStyle w:val="w"/>
        </w:rPr>
        <w:t xml:space="preserve">    </w:t>
      </w:r>
      <w:r>
        <w:rPr>
          <w:rStyle w:val="p"/>
        </w:rPr>
        <w:t>]</w:t>
      </w:r>
    </w:p>
    <w:p w:rsidR="00000000" w:rsidRDefault="00000000">
      <w:pPr>
        <w:pStyle w:val="HTML0"/>
        <w:divId w:val="369573307"/>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1322"/>
        <w:gridCol w:w="5786"/>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 xml:space="preserve">The result code, </w:t>
            </w:r>
            <w:r>
              <w:rPr>
                <w:rStyle w:val="HTML"/>
              </w:rPr>
              <w:t>0</w:t>
            </w:r>
            <w:r>
              <w:t xml:space="preserve"> means success.</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The error message, not empty if the code is not 0.</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 of objects</w:t>
            </w:r>
          </w:p>
        </w:tc>
        <w:tc>
          <w:tcPr>
            <w:tcW w:w="0" w:type="auto"/>
            <w:vAlign w:val="center"/>
            <w:hideMark/>
          </w:tcPr>
          <w:p w:rsidR="00000000" w:rsidRDefault="00000000">
            <w:r>
              <w:t>Array of objects containing the results</w:t>
            </w:r>
          </w:p>
        </w:tc>
      </w:tr>
      <w:tr w:rsidR="00000000">
        <w:trPr>
          <w:divId w:val="175387555"/>
          <w:tblCellSpacing w:w="15" w:type="dxa"/>
        </w:trPr>
        <w:tc>
          <w:tcPr>
            <w:tcW w:w="0" w:type="auto"/>
            <w:vAlign w:val="center"/>
            <w:hideMark/>
          </w:tcPr>
          <w:p w:rsidR="00000000" w:rsidRDefault="00000000">
            <w:r>
              <w:t>&gt; ts</w:t>
            </w:r>
          </w:p>
        </w:tc>
        <w:tc>
          <w:tcPr>
            <w:tcW w:w="0" w:type="auto"/>
            <w:vAlign w:val="center"/>
            <w:hideMark/>
          </w:tcPr>
          <w:p w:rsidR="00000000" w:rsidRDefault="00000000">
            <w:r>
              <w:t>String</w:t>
            </w:r>
          </w:p>
        </w:tc>
        <w:tc>
          <w:tcPr>
            <w:tcW w:w="0" w:type="auto"/>
            <w:vAlign w:val="center"/>
            <w:hideMark/>
          </w:tcPr>
          <w:p w:rsidR="00000000" w:rsidRDefault="00000000">
            <w:r>
              <w:t>The timestamp of successful cancellation. Unix timestamp format in milliseconds, e.g. 1597026383085.</w:t>
            </w:r>
          </w:p>
        </w:tc>
      </w:tr>
    </w:tbl>
    <w:p w:rsidR="00000000" w:rsidRDefault="00000000">
      <w:pPr>
        <w:pStyle w:val="3"/>
        <w:divId w:val="175387555"/>
      </w:pPr>
      <w:r>
        <w:t>Execute Quote</w:t>
      </w:r>
    </w:p>
    <w:p w:rsidR="00000000" w:rsidRDefault="00000000">
      <w:pPr>
        <w:pStyle w:val="a5"/>
        <w:divId w:val="175387555"/>
      </w:pPr>
      <w:r>
        <w:t>Executes a Quote. It is only used by the creator of the RFQ</w:t>
      </w:r>
    </w:p>
    <w:p w:rsidR="00000000" w:rsidRDefault="00000000">
      <w:pPr>
        <w:pStyle w:val="4"/>
        <w:divId w:val="175387555"/>
      </w:pPr>
      <w:r>
        <w:t>Rate Limit: 2 requests per 3 seconds</w:t>
      </w:r>
    </w:p>
    <w:p w:rsidR="00000000" w:rsidRDefault="00000000">
      <w:pPr>
        <w:pStyle w:val="4"/>
        <w:divId w:val="175387555"/>
      </w:pPr>
      <w:r>
        <w:t>Rate limit rule: UserID</w:t>
      </w:r>
    </w:p>
    <w:p w:rsidR="00000000" w:rsidRDefault="00000000">
      <w:pPr>
        <w:pStyle w:val="4"/>
        <w:divId w:val="175387555"/>
      </w:pPr>
      <w:r>
        <w:t>HTTP Requests</w:t>
      </w:r>
    </w:p>
    <w:p w:rsidR="00000000" w:rsidRDefault="00000000">
      <w:pPr>
        <w:pStyle w:val="a5"/>
        <w:divId w:val="175387555"/>
      </w:pPr>
      <w:r>
        <w:rPr>
          <w:rStyle w:val="HTML"/>
        </w:rPr>
        <w:t>POST /api/v5/rfq/execute-quote</w:t>
      </w:r>
    </w:p>
    <w:p w:rsidR="00000000" w:rsidRDefault="00000000">
      <w:pPr>
        <w:pStyle w:val="a5"/>
        <w:ind w:left="720" w:right="720"/>
        <w:divId w:val="1471751125"/>
      </w:pPr>
      <w:r>
        <w:t>Request Example</w:t>
      </w:r>
    </w:p>
    <w:p w:rsidR="00000000" w:rsidRDefault="00000000">
      <w:pPr>
        <w:pStyle w:val="HTML0"/>
        <w:divId w:val="857739369"/>
        <w:rPr>
          <w:rStyle w:val="HTML"/>
        </w:rPr>
      </w:pPr>
      <w:r>
        <w:rPr>
          <w:rStyle w:val="HTML"/>
        </w:rPr>
        <w:t>POST /api/v5/rfq/execute-quote</w:t>
      </w:r>
    </w:p>
    <w:p w:rsidR="00000000" w:rsidRDefault="00000000">
      <w:pPr>
        <w:pStyle w:val="HTML0"/>
        <w:divId w:val="857739369"/>
        <w:rPr>
          <w:rStyle w:val="HTML"/>
        </w:rPr>
      </w:pPr>
      <w:r>
        <w:rPr>
          <w:rStyle w:val="o"/>
        </w:rPr>
        <w:t>{</w:t>
      </w:r>
    </w:p>
    <w:p w:rsidR="00000000" w:rsidRDefault="00000000">
      <w:pPr>
        <w:pStyle w:val="HTML0"/>
        <w:divId w:val="857739369"/>
        <w:rPr>
          <w:rStyle w:val="HTML"/>
        </w:rPr>
      </w:pPr>
      <w:r>
        <w:rPr>
          <w:rStyle w:val="HTML"/>
        </w:rPr>
        <w:t xml:space="preserve">    </w:t>
      </w:r>
      <w:r>
        <w:rPr>
          <w:rStyle w:val="s2"/>
        </w:rPr>
        <w:t>"rfqId"</w:t>
      </w:r>
      <w:r>
        <w:rPr>
          <w:rStyle w:val="HTML"/>
        </w:rPr>
        <w:t>:</w:t>
      </w:r>
      <w:r>
        <w:rPr>
          <w:rStyle w:val="s2"/>
        </w:rPr>
        <w:t>"22540"</w:t>
      </w:r>
      <w:r>
        <w:rPr>
          <w:rStyle w:val="HTML"/>
        </w:rPr>
        <w:t>,</w:t>
      </w:r>
    </w:p>
    <w:p w:rsidR="00000000" w:rsidRDefault="00000000">
      <w:pPr>
        <w:pStyle w:val="HTML0"/>
        <w:divId w:val="857739369"/>
        <w:rPr>
          <w:rStyle w:val="HTML"/>
        </w:rPr>
      </w:pPr>
      <w:r>
        <w:rPr>
          <w:rStyle w:val="HTML"/>
        </w:rPr>
        <w:t xml:space="preserve">    </w:t>
      </w:r>
      <w:r>
        <w:rPr>
          <w:rStyle w:val="s2"/>
        </w:rPr>
        <w:t>"quoteId"</w:t>
      </w:r>
      <w:r>
        <w:rPr>
          <w:rStyle w:val="HTML"/>
        </w:rPr>
        <w:t>:</w:t>
      </w:r>
      <w:r>
        <w:rPr>
          <w:rStyle w:val="s2"/>
        </w:rPr>
        <w:t>"84073"</w:t>
      </w:r>
      <w:r>
        <w:rPr>
          <w:rStyle w:val="HTML"/>
        </w:rPr>
        <w:t>,</w:t>
      </w:r>
    </w:p>
    <w:p w:rsidR="00000000" w:rsidRDefault="00000000">
      <w:pPr>
        <w:pStyle w:val="HTML0"/>
        <w:divId w:val="857739369"/>
        <w:rPr>
          <w:rStyle w:val="HTML"/>
        </w:rPr>
      </w:pPr>
      <w:r>
        <w:rPr>
          <w:rStyle w:val="HTML"/>
        </w:rPr>
        <w:t xml:space="preserve">    </w:t>
      </w:r>
      <w:r>
        <w:rPr>
          <w:rStyle w:val="s2"/>
        </w:rPr>
        <w:t>"legs"</w:t>
      </w:r>
      <w:r>
        <w:rPr>
          <w:rStyle w:val="HTML"/>
        </w:rPr>
        <w:t>:[</w:t>
      </w:r>
    </w:p>
    <w:p w:rsidR="00000000" w:rsidRDefault="00000000">
      <w:pPr>
        <w:pStyle w:val="HTML0"/>
        <w:divId w:val="857739369"/>
        <w:rPr>
          <w:rStyle w:val="HTML"/>
        </w:rPr>
      </w:pPr>
      <w:r>
        <w:rPr>
          <w:rStyle w:val="HTML"/>
        </w:rPr>
        <w:t xml:space="preserve">        </w:t>
      </w:r>
      <w:r>
        <w:rPr>
          <w:rStyle w:val="o"/>
        </w:rPr>
        <w:t>{</w:t>
      </w:r>
    </w:p>
    <w:p w:rsidR="00000000" w:rsidRDefault="00000000">
      <w:pPr>
        <w:pStyle w:val="HTML0"/>
        <w:divId w:val="857739369"/>
        <w:rPr>
          <w:rStyle w:val="HTML"/>
        </w:rPr>
      </w:pPr>
      <w:r>
        <w:rPr>
          <w:rStyle w:val="HTML"/>
        </w:rPr>
        <w:t xml:space="preserve">            </w:t>
      </w:r>
      <w:r>
        <w:rPr>
          <w:rStyle w:val="s2"/>
        </w:rPr>
        <w:t>"sz"</w:t>
      </w:r>
      <w:r>
        <w:rPr>
          <w:rStyle w:val="HTML"/>
        </w:rPr>
        <w:t>:</w:t>
      </w:r>
      <w:r>
        <w:rPr>
          <w:rStyle w:val="s2"/>
        </w:rPr>
        <w:t>"25"</w:t>
      </w:r>
      <w:r>
        <w:rPr>
          <w:rStyle w:val="HTML"/>
        </w:rPr>
        <w:t>,</w:t>
      </w:r>
    </w:p>
    <w:p w:rsidR="00000000" w:rsidRDefault="00000000">
      <w:pPr>
        <w:pStyle w:val="HTML0"/>
        <w:divId w:val="857739369"/>
        <w:rPr>
          <w:rStyle w:val="HTML"/>
        </w:rPr>
      </w:pPr>
      <w:r>
        <w:rPr>
          <w:rStyle w:val="HTML"/>
        </w:rPr>
        <w:t xml:space="preserve">            </w:t>
      </w:r>
      <w:r>
        <w:rPr>
          <w:rStyle w:val="s2"/>
        </w:rPr>
        <w:t>"instId"</w:t>
      </w:r>
      <w:r>
        <w:rPr>
          <w:rStyle w:val="HTML"/>
        </w:rPr>
        <w:t>:</w:t>
      </w:r>
      <w:r>
        <w:rPr>
          <w:rStyle w:val="s2"/>
        </w:rPr>
        <w:t>"BTC-USD-20220114-13250-C"</w:t>
      </w:r>
    </w:p>
    <w:p w:rsidR="00000000" w:rsidRDefault="00000000">
      <w:pPr>
        <w:pStyle w:val="HTML0"/>
        <w:divId w:val="857739369"/>
        <w:rPr>
          <w:rStyle w:val="HTML"/>
        </w:rPr>
      </w:pPr>
      <w:r>
        <w:rPr>
          <w:rStyle w:val="HTML"/>
        </w:rPr>
        <w:t xml:space="preserve">        </w:t>
      </w:r>
      <w:r>
        <w:rPr>
          <w:rStyle w:val="o"/>
        </w:rPr>
        <w:t>}</w:t>
      </w:r>
      <w:r>
        <w:rPr>
          <w:rStyle w:val="HTML"/>
        </w:rPr>
        <w:t>,</w:t>
      </w:r>
    </w:p>
    <w:p w:rsidR="00000000" w:rsidRDefault="00000000">
      <w:pPr>
        <w:pStyle w:val="HTML0"/>
        <w:divId w:val="857739369"/>
        <w:rPr>
          <w:rStyle w:val="HTML"/>
        </w:rPr>
      </w:pPr>
      <w:r>
        <w:rPr>
          <w:rStyle w:val="HTML"/>
        </w:rPr>
        <w:t xml:space="preserve">        </w:t>
      </w:r>
      <w:r>
        <w:rPr>
          <w:rStyle w:val="o"/>
        </w:rPr>
        <w:t>{</w:t>
      </w:r>
    </w:p>
    <w:p w:rsidR="00000000" w:rsidRDefault="00000000">
      <w:pPr>
        <w:pStyle w:val="HTML0"/>
        <w:divId w:val="857739369"/>
        <w:rPr>
          <w:rStyle w:val="HTML"/>
        </w:rPr>
      </w:pPr>
      <w:r>
        <w:rPr>
          <w:rStyle w:val="HTML"/>
        </w:rPr>
        <w:t xml:space="preserve">            </w:t>
      </w:r>
      <w:r>
        <w:rPr>
          <w:rStyle w:val="s2"/>
        </w:rPr>
        <w:t>"sz"</w:t>
      </w:r>
      <w:r>
        <w:rPr>
          <w:rStyle w:val="HTML"/>
        </w:rPr>
        <w:t>:</w:t>
      </w:r>
      <w:r>
        <w:rPr>
          <w:rStyle w:val="s2"/>
        </w:rPr>
        <w:t>"25"</w:t>
      </w:r>
      <w:r>
        <w:rPr>
          <w:rStyle w:val="HTML"/>
        </w:rPr>
        <w:t>,</w:t>
      </w:r>
    </w:p>
    <w:p w:rsidR="00000000" w:rsidRDefault="00000000">
      <w:pPr>
        <w:pStyle w:val="HTML0"/>
        <w:divId w:val="857739369"/>
        <w:rPr>
          <w:rStyle w:val="HTML"/>
        </w:rPr>
      </w:pPr>
      <w:r>
        <w:rPr>
          <w:rStyle w:val="HTML"/>
        </w:rPr>
        <w:t xml:space="preserve">            </w:t>
      </w:r>
      <w:r>
        <w:rPr>
          <w:rStyle w:val="s2"/>
        </w:rPr>
        <w:t>"instId"</w:t>
      </w:r>
      <w:r>
        <w:rPr>
          <w:rStyle w:val="HTML"/>
        </w:rPr>
        <w:t>:</w:t>
      </w:r>
      <w:r>
        <w:rPr>
          <w:rStyle w:val="s2"/>
        </w:rPr>
        <w:t>"BTC-USDT"</w:t>
      </w:r>
    </w:p>
    <w:p w:rsidR="00000000" w:rsidRDefault="00000000">
      <w:pPr>
        <w:pStyle w:val="HTML0"/>
        <w:divId w:val="857739369"/>
        <w:rPr>
          <w:rStyle w:val="HTML"/>
        </w:rPr>
      </w:pPr>
      <w:r>
        <w:rPr>
          <w:rStyle w:val="HTML"/>
        </w:rPr>
        <w:t xml:space="preserve">        </w:t>
      </w:r>
      <w:r>
        <w:rPr>
          <w:rStyle w:val="o"/>
        </w:rPr>
        <w:t>}</w:t>
      </w:r>
    </w:p>
    <w:p w:rsidR="00000000" w:rsidRDefault="00000000">
      <w:pPr>
        <w:pStyle w:val="HTML0"/>
        <w:divId w:val="857739369"/>
        <w:rPr>
          <w:rStyle w:val="HTML"/>
        </w:rPr>
      </w:pPr>
      <w:r>
        <w:rPr>
          <w:rStyle w:val="HTML"/>
        </w:rPr>
        <w:t xml:space="preserve">     </w:t>
      </w:r>
      <w:r>
        <w:rPr>
          <w:rStyle w:val="o"/>
        </w:rPr>
        <w:t>]</w:t>
      </w:r>
    </w:p>
    <w:p w:rsidR="00000000" w:rsidRDefault="00000000">
      <w:pPr>
        <w:pStyle w:val="HTML0"/>
        <w:divId w:val="857739369"/>
        <w:rPr>
          <w:rStyle w:val="HTML"/>
        </w:rPr>
      </w:pPr>
      <w:r>
        <w:rPr>
          <w:rStyle w:val="o"/>
        </w:rPr>
        <w:t>}</w:t>
      </w:r>
    </w:p>
    <w:p w:rsidR="00000000" w:rsidRDefault="00000000">
      <w:pPr>
        <w:pStyle w:val="HTML0"/>
        <w:divId w:val="561527985"/>
        <w:rPr>
          <w:rStyle w:val="HTML"/>
          <w:vanish/>
        </w:rPr>
      </w:pPr>
      <w:r>
        <w:rPr>
          <w:rStyle w:val="kn"/>
          <w:vanish/>
        </w:rPr>
        <w:t>import</w:t>
      </w:r>
      <w:r>
        <w:rPr>
          <w:rStyle w:val="HTML"/>
          <w:vanish/>
        </w:rPr>
        <w:t xml:space="preserve"> </w:t>
      </w:r>
      <w:r>
        <w:rPr>
          <w:rStyle w:val="nn"/>
          <w:vanish/>
        </w:rPr>
        <w:t>okx.BlockTrading</w:t>
      </w:r>
      <w:r>
        <w:rPr>
          <w:rStyle w:val="HTML"/>
          <w:vanish/>
        </w:rPr>
        <w:t xml:space="preserve"> </w:t>
      </w:r>
      <w:r>
        <w:rPr>
          <w:rStyle w:val="k"/>
          <w:vanish/>
        </w:rPr>
        <w:t>as</w:t>
      </w:r>
      <w:r>
        <w:rPr>
          <w:rStyle w:val="HTML"/>
          <w:vanish/>
        </w:rPr>
        <w:t xml:space="preserve"> </w:t>
      </w:r>
      <w:r>
        <w:rPr>
          <w:rStyle w:val="n"/>
          <w:vanish/>
        </w:rPr>
        <w:t>BlockTrading</w:t>
      </w:r>
    </w:p>
    <w:p w:rsidR="00000000" w:rsidRDefault="00000000">
      <w:pPr>
        <w:pStyle w:val="HTML0"/>
        <w:divId w:val="561527985"/>
        <w:rPr>
          <w:rStyle w:val="HTML"/>
          <w:vanish/>
        </w:rPr>
      </w:pPr>
    </w:p>
    <w:p w:rsidR="00000000" w:rsidRDefault="00000000">
      <w:pPr>
        <w:pStyle w:val="HTML0"/>
        <w:divId w:val="561527985"/>
        <w:rPr>
          <w:rStyle w:val="c1"/>
          <w:vanish/>
        </w:rPr>
      </w:pPr>
      <w:r>
        <w:rPr>
          <w:rStyle w:val="c1"/>
          <w:vanish/>
        </w:rPr>
        <w:t># API initialization</w:t>
      </w:r>
    </w:p>
    <w:p w:rsidR="00000000" w:rsidRDefault="00000000">
      <w:pPr>
        <w:pStyle w:val="HTML0"/>
        <w:divId w:val="561527985"/>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561527985"/>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561527985"/>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561527985"/>
        <w:rPr>
          <w:rStyle w:val="HTML"/>
          <w:vanish/>
        </w:rPr>
      </w:pPr>
    </w:p>
    <w:p w:rsidR="00000000" w:rsidRDefault="00000000">
      <w:pPr>
        <w:pStyle w:val="HTML0"/>
        <w:divId w:val="561527985"/>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trading:0 , demo trading:1</w:t>
      </w:r>
    </w:p>
    <w:p w:rsidR="00000000" w:rsidRDefault="00000000">
      <w:pPr>
        <w:pStyle w:val="HTML0"/>
        <w:divId w:val="561527985"/>
        <w:rPr>
          <w:rStyle w:val="HTML"/>
          <w:vanish/>
        </w:rPr>
      </w:pPr>
    </w:p>
    <w:p w:rsidR="00000000" w:rsidRDefault="00000000">
      <w:pPr>
        <w:pStyle w:val="HTML0"/>
        <w:divId w:val="561527985"/>
        <w:rPr>
          <w:rStyle w:val="HTML"/>
          <w:vanish/>
        </w:rPr>
      </w:pPr>
      <w:r>
        <w:rPr>
          <w:rStyle w:val="n"/>
          <w:vanish/>
        </w:rPr>
        <w:t>blockTradingAPI</w:t>
      </w:r>
      <w:r>
        <w:rPr>
          <w:rStyle w:val="HTML"/>
          <w:vanish/>
        </w:rPr>
        <w:t xml:space="preserve"> </w:t>
      </w:r>
      <w:r>
        <w:rPr>
          <w:rStyle w:val="o"/>
          <w:vanish/>
        </w:rPr>
        <w:t>=</w:t>
      </w:r>
      <w:r>
        <w:rPr>
          <w:rStyle w:val="HTML"/>
          <w:vanish/>
        </w:rPr>
        <w:t xml:space="preserve"> </w:t>
      </w:r>
      <w:r>
        <w:rPr>
          <w:rStyle w:val="n"/>
          <w:vanish/>
        </w:rPr>
        <w:t>BlockTrading</w:t>
      </w:r>
      <w:r>
        <w:rPr>
          <w:rStyle w:val="p"/>
          <w:vanish/>
        </w:rPr>
        <w:t>.</w:t>
      </w:r>
      <w:r>
        <w:rPr>
          <w:rStyle w:val="n"/>
          <w:vanish/>
        </w:rPr>
        <w:t>BlockTradingAPI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561527985"/>
        <w:rPr>
          <w:rStyle w:val="HTML"/>
          <w:vanish/>
        </w:rPr>
      </w:pPr>
    </w:p>
    <w:p w:rsidR="00000000" w:rsidRDefault="00000000">
      <w:pPr>
        <w:pStyle w:val="HTML0"/>
        <w:divId w:val="561527985"/>
        <w:rPr>
          <w:rStyle w:val="c1"/>
          <w:vanish/>
        </w:rPr>
      </w:pPr>
      <w:r>
        <w:rPr>
          <w:rStyle w:val="c1"/>
          <w:vanish/>
        </w:rPr>
        <w:t># Execute quote</w:t>
      </w:r>
    </w:p>
    <w:p w:rsidR="00000000" w:rsidRDefault="00000000">
      <w:pPr>
        <w:pStyle w:val="HTML0"/>
        <w:divId w:val="561527985"/>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blockTradingAPI</w:t>
      </w:r>
      <w:r>
        <w:rPr>
          <w:rStyle w:val="p"/>
          <w:vanish/>
        </w:rPr>
        <w:t>.</w:t>
      </w:r>
      <w:r>
        <w:rPr>
          <w:rStyle w:val="n"/>
          <w:vanish/>
        </w:rPr>
        <w:t>execute_quote</w:t>
      </w:r>
      <w:r>
        <w:rPr>
          <w:rStyle w:val="p"/>
          <w:vanish/>
        </w:rPr>
        <w:t>(</w:t>
      </w:r>
    </w:p>
    <w:p w:rsidR="00000000" w:rsidRDefault="00000000">
      <w:pPr>
        <w:pStyle w:val="HTML0"/>
        <w:divId w:val="561527985"/>
        <w:rPr>
          <w:rStyle w:val="HTML"/>
          <w:vanish/>
        </w:rPr>
      </w:pPr>
      <w:r>
        <w:rPr>
          <w:rStyle w:val="HTML"/>
          <w:vanish/>
        </w:rPr>
        <w:t xml:space="preserve">    </w:t>
      </w:r>
      <w:r>
        <w:rPr>
          <w:rStyle w:val="n"/>
          <w:vanish/>
        </w:rPr>
        <w:t>rfqId</w:t>
      </w:r>
      <w:r>
        <w:rPr>
          <w:rStyle w:val="o"/>
          <w:vanish/>
        </w:rPr>
        <w:t>=</w:t>
      </w:r>
      <w:r>
        <w:rPr>
          <w:rStyle w:val="s"/>
          <w:vanish/>
        </w:rPr>
        <w:t>"22540"</w:t>
      </w:r>
      <w:r>
        <w:rPr>
          <w:rStyle w:val="p"/>
          <w:vanish/>
        </w:rPr>
        <w:t>,</w:t>
      </w:r>
    </w:p>
    <w:p w:rsidR="00000000" w:rsidRDefault="00000000">
      <w:pPr>
        <w:pStyle w:val="HTML0"/>
        <w:divId w:val="561527985"/>
        <w:rPr>
          <w:rStyle w:val="HTML"/>
          <w:vanish/>
        </w:rPr>
      </w:pPr>
      <w:r>
        <w:rPr>
          <w:rStyle w:val="HTML"/>
          <w:vanish/>
        </w:rPr>
        <w:t xml:space="preserve">    </w:t>
      </w:r>
      <w:r>
        <w:rPr>
          <w:rStyle w:val="n"/>
          <w:vanish/>
        </w:rPr>
        <w:t>quoteId</w:t>
      </w:r>
      <w:r>
        <w:rPr>
          <w:rStyle w:val="o"/>
          <w:vanish/>
        </w:rPr>
        <w:t>=</w:t>
      </w:r>
      <w:r>
        <w:rPr>
          <w:rStyle w:val="s"/>
          <w:vanish/>
        </w:rPr>
        <w:t>"84073"</w:t>
      </w:r>
    </w:p>
    <w:p w:rsidR="00000000" w:rsidRDefault="00000000">
      <w:pPr>
        <w:pStyle w:val="HTML0"/>
        <w:divId w:val="561527985"/>
        <w:rPr>
          <w:rStyle w:val="HTML"/>
          <w:vanish/>
        </w:rPr>
      </w:pPr>
      <w:r>
        <w:rPr>
          <w:rStyle w:val="p"/>
          <w:vanish/>
        </w:rPr>
        <w:t>)</w:t>
      </w:r>
    </w:p>
    <w:p w:rsidR="00000000" w:rsidRDefault="00000000">
      <w:pPr>
        <w:pStyle w:val="HTML0"/>
        <w:divId w:val="561527985"/>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HTML0"/>
        <w:divId w:val="561527985"/>
        <w:rPr>
          <w:rStyle w:val="HTML"/>
          <w:vanish/>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1201"/>
        <w:gridCol w:w="1058"/>
        <w:gridCol w:w="4849"/>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rfqId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RFQ ID .</w:t>
            </w:r>
          </w:p>
        </w:tc>
      </w:tr>
      <w:tr w:rsidR="00000000">
        <w:trPr>
          <w:divId w:val="175387555"/>
          <w:tblCellSpacing w:w="15" w:type="dxa"/>
        </w:trPr>
        <w:tc>
          <w:tcPr>
            <w:tcW w:w="0" w:type="auto"/>
            <w:vAlign w:val="center"/>
            <w:hideMark/>
          </w:tcPr>
          <w:p w:rsidR="00000000" w:rsidRDefault="00000000">
            <w:r>
              <w:t>quoteId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Quote ID.</w:t>
            </w:r>
          </w:p>
        </w:tc>
      </w:tr>
      <w:tr w:rsidR="00000000">
        <w:trPr>
          <w:divId w:val="175387555"/>
          <w:tblCellSpacing w:w="15" w:type="dxa"/>
        </w:trPr>
        <w:tc>
          <w:tcPr>
            <w:tcW w:w="0" w:type="auto"/>
            <w:vAlign w:val="center"/>
            <w:hideMark/>
          </w:tcPr>
          <w:p w:rsidR="00000000" w:rsidRDefault="00000000">
            <w:r>
              <w:t>legs</w:t>
            </w:r>
          </w:p>
        </w:tc>
        <w:tc>
          <w:tcPr>
            <w:tcW w:w="0" w:type="auto"/>
            <w:vAlign w:val="center"/>
            <w:hideMark/>
          </w:tcPr>
          <w:p w:rsidR="00000000" w:rsidRDefault="00000000">
            <w:r>
              <w:t>Array of objects</w:t>
            </w:r>
          </w:p>
        </w:tc>
        <w:tc>
          <w:tcPr>
            <w:tcW w:w="0" w:type="auto"/>
            <w:vAlign w:val="center"/>
            <w:hideMark/>
          </w:tcPr>
          <w:p w:rsidR="00000000" w:rsidRDefault="00000000">
            <w:r>
              <w:t>No</w:t>
            </w:r>
          </w:p>
        </w:tc>
        <w:tc>
          <w:tcPr>
            <w:tcW w:w="0" w:type="auto"/>
            <w:vAlign w:val="center"/>
            <w:hideMark/>
          </w:tcPr>
          <w:p w:rsidR="00000000" w:rsidRDefault="00000000">
            <w:r>
              <w:t xml:space="preserve">An Array of objects containing the execution size of each leg of the RFQ. </w:t>
            </w:r>
            <w:r>
              <w:br/>
              <w:t xml:space="preserve">The ratio of the leg sizes needs to be the same as the RFQ. </w:t>
            </w:r>
            <w:r>
              <w:br/>
              <w:t xml:space="preserve">*Note: </w:t>
            </w:r>
            <w:r>
              <w:rPr>
                <w:rStyle w:val="HTML"/>
              </w:rPr>
              <w:t>tgtCcy</w:t>
            </w:r>
            <w:r>
              <w:t xml:space="preserve"> and </w:t>
            </w:r>
            <w:r>
              <w:rPr>
                <w:rStyle w:val="HTML"/>
              </w:rPr>
              <w:t>side</w:t>
            </w:r>
            <w:r>
              <w:t xml:space="preserve"> of each leg will be same as ones in the RFQ. </w:t>
            </w:r>
            <w:r>
              <w:rPr>
                <w:rStyle w:val="HTML"/>
              </w:rPr>
              <w:t>px</w:t>
            </w:r>
            <w:r>
              <w:t xml:space="preserve"> will be the same as the ones in the Quote.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The Instrument ID, for example: "BTC-USDT-SWAP".</w:t>
            </w:r>
          </w:p>
        </w:tc>
      </w:tr>
      <w:tr w:rsidR="00000000">
        <w:trPr>
          <w:divId w:val="175387555"/>
          <w:tblCellSpacing w:w="15" w:type="dxa"/>
        </w:trPr>
        <w:tc>
          <w:tcPr>
            <w:tcW w:w="0" w:type="auto"/>
            <w:vAlign w:val="center"/>
            <w:hideMark/>
          </w:tcPr>
          <w:p w:rsidR="00000000" w:rsidRDefault="00000000">
            <w:r>
              <w:t>&gt; sz</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The size of each leg</w:t>
            </w:r>
          </w:p>
        </w:tc>
      </w:tr>
    </w:tbl>
    <w:p w:rsidR="00000000" w:rsidRDefault="00000000">
      <w:pPr>
        <w:pStyle w:val="a5"/>
        <w:ind w:left="720" w:right="720"/>
        <w:divId w:val="1705474584"/>
      </w:pPr>
      <w:r>
        <w:t>Response Example</w:t>
      </w:r>
    </w:p>
    <w:p w:rsidR="00000000" w:rsidRDefault="00000000">
      <w:pPr>
        <w:pStyle w:val="HTML0"/>
        <w:divId w:val="258031237"/>
        <w:rPr>
          <w:rStyle w:val="w"/>
        </w:rPr>
      </w:pPr>
      <w:r>
        <w:rPr>
          <w:rStyle w:val="p"/>
        </w:rPr>
        <w:t>{</w:t>
      </w:r>
      <w:r>
        <w:rPr>
          <w:rStyle w:val="w"/>
        </w:rPr>
        <w:t xml:space="preserve">  </w:t>
      </w:r>
    </w:p>
    <w:p w:rsidR="00000000" w:rsidRDefault="00000000">
      <w:pPr>
        <w:pStyle w:val="HTML0"/>
        <w:divId w:val="258031237"/>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258031237"/>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258031237"/>
        <w:rPr>
          <w:rStyle w:val="w"/>
        </w:rPr>
      </w:pPr>
      <w:r>
        <w:rPr>
          <w:rStyle w:val="w"/>
        </w:rPr>
        <w:t xml:space="preserve">   </w:t>
      </w:r>
      <w:r>
        <w:rPr>
          <w:rStyle w:val="nl"/>
        </w:rPr>
        <w:t>"data"</w:t>
      </w:r>
      <w:r>
        <w:rPr>
          <w:rStyle w:val="p"/>
        </w:rPr>
        <w:t>:[</w:t>
      </w:r>
    </w:p>
    <w:p w:rsidR="00000000" w:rsidRDefault="00000000">
      <w:pPr>
        <w:pStyle w:val="HTML0"/>
        <w:divId w:val="258031237"/>
        <w:rPr>
          <w:rStyle w:val="w"/>
        </w:rPr>
      </w:pPr>
      <w:r>
        <w:rPr>
          <w:rStyle w:val="w"/>
        </w:rPr>
        <w:t xml:space="preserve">       </w:t>
      </w:r>
      <w:r>
        <w:rPr>
          <w:rStyle w:val="p"/>
        </w:rPr>
        <w:t>{</w:t>
      </w:r>
    </w:p>
    <w:p w:rsidR="00000000" w:rsidRDefault="00000000">
      <w:pPr>
        <w:pStyle w:val="HTML0"/>
        <w:divId w:val="258031237"/>
        <w:rPr>
          <w:rStyle w:val="w"/>
        </w:rPr>
      </w:pPr>
      <w:r>
        <w:rPr>
          <w:rStyle w:val="w"/>
        </w:rPr>
        <w:t xml:space="preserve">            </w:t>
      </w:r>
      <w:r>
        <w:rPr>
          <w:rStyle w:val="nl"/>
        </w:rPr>
        <w:t>"blockTdId"</w:t>
      </w:r>
      <w:r>
        <w:rPr>
          <w:rStyle w:val="p"/>
        </w:rPr>
        <w:t>:</w:t>
      </w:r>
      <w:r>
        <w:rPr>
          <w:rStyle w:val="s2"/>
        </w:rPr>
        <w:t>"180184"</w:t>
      </w:r>
      <w:r>
        <w:rPr>
          <w:rStyle w:val="p"/>
        </w:rPr>
        <w:t>,</w:t>
      </w:r>
    </w:p>
    <w:p w:rsidR="00000000" w:rsidRDefault="00000000">
      <w:pPr>
        <w:pStyle w:val="HTML0"/>
        <w:divId w:val="258031237"/>
        <w:rPr>
          <w:rStyle w:val="w"/>
        </w:rPr>
      </w:pPr>
      <w:r>
        <w:rPr>
          <w:rStyle w:val="w"/>
        </w:rPr>
        <w:t xml:space="preserve">            </w:t>
      </w:r>
      <w:r>
        <w:rPr>
          <w:rStyle w:val="nl"/>
        </w:rPr>
        <w:t>"rfqId"</w:t>
      </w:r>
      <w:r>
        <w:rPr>
          <w:rStyle w:val="p"/>
        </w:rPr>
        <w:t>:</w:t>
      </w:r>
      <w:r>
        <w:rPr>
          <w:rStyle w:val="s2"/>
        </w:rPr>
        <w:t>"1419"</w:t>
      </w:r>
      <w:r>
        <w:rPr>
          <w:rStyle w:val="p"/>
        </w:rPr>
        <w:t>,</w:t>
      </w:r>
    </w:p>
    <w:p w:rsidR="00000000" w:rsidRDefault="00000000">
      <w:pPr>
        <w:pStyle w:val="HTML0"/>
        <w:divId w:val="258031237"/>
        <w:rPr>
          <w:rStyle w:val="w"/>
        </w:rPr>
      </w:pPr>
      <w:r>
        <w:rPr>
          <w:rStyle w:val="w"/>
        </w:rPr>
        <w:t xml:space="preserve">            </w:t>
      </w:r>
      <w:r>
        <w:rPr>
          <w:rStyle w:val="nl"/>
        </w:rPr>
        <w:t>"clRfqId"</w:t>
      </w:r>
      <w:r>
        <w:rPr>
          <w:rStyle w:val="p"/>
        </w:rPr>
        <w:t>:</w:t>
      </w:r>
      <w:r>
        <w:rPr>
          <w:rStyle w:val="s2"/>
        </w:rPr>
        <w:t>"r0001"</w:t>
      </w:r>
      <w:r>
        <w:rPr>
          <w:rStyle w:val="p"/>
        </w:rPr>
        <w:t>,</w:t>
      </w:r>
    </w:p>
    <w:p w:rsidR="00000000" w:rsidRDefault="00000000">
      <w:pPr>
        <w:pStyle w:val="HTML0"/>
        <w:divId w:val="258031237"/>
        <w:rPr>
          <w:rStyle w:val="w"/>
        </w:rPr>
      </w:pPr>
      <w:r>
        <w:rPr>
          <w:rStyle w:val="w"/>
        </w:rPr>
        <w:t xml:space="preserve">            </w:t>
      </w:r>
      <w:r>
        <w:rPr>
          <w:rStyle w:val="nl"/>
        </w:rPr>
        <w:t>"quoteId"</w:t>
      </w:r>
      <w:r>
        <w:rPr>
          <w:rStyle w:val="p"/>
        </w:rPr>
        <w:t>:</w:t>
      </w:r>
      <w:r>
        <w:rPr>
          <w:rStyle w:val="s2"/>
        </w:rPr>
        <w:t>"1046"</w:t>
      </w:r>
      <w:r>
        <w:rPr>
          <w:rStyle w:val="p"/>
        </w:rPr>
        <w:t>,</w:t>
      </w:r>
    </w:p>
    <w:p w:rsidR="00000000" w:rsidRDefault="00000000">
      <w:pPr>
        <w:pStyle w:val="HTML0"/>
        <w:divId w:val="258031237"/>
        <w:rPr>
          <w:rStyle w:val="w"/>
        </w:rPr>
      </w:pPr>
      <w:r>
        <w:rPr>
          <w:rStyle w:val="w"/>
        </w:rPr>
        <w:t xml:space="preserve">            </w:t>
      </w:r>
      <w:r>
        <w:rPr>
          <w:rStyle w:val="nl"/>
        </w:rPr>
        <w:t>"clQuoteId"</w:t>
      </w:r>
      <w:r>
        <w:rPr>
          <w:rStyle w:val="p"/>
        </w:rPr>
        <w:t>:</w:t>
      </w:r>
      <w:r>
        <w:rPr>
          <w:rStyle w:val="s2"/>
        </w:rPr>
        <w:t>"q0001"</w:t>
      </w:r>
      <w:r>
        <w:rPr>
          <w:rStyle w:val="p"/>
        </w:rPr>
        <w:t>,</w:t>
      </w:r>
    </w:p>
    <w:p w:rsidR="00000000" w:rsidRDefault="00000000">
      <w:pPr>
        <w:pStyle w:val="HTML0"/>
        <w:divId w:val="258031237"/>
        <w:rPr>
          <w:rStyle w:val="w"/>
        </w:rPr>
      </w:pPr>
      <w:r>
        <w:rPr>
          <w:rStyle w:val="w"/>
        </w:rPr>
        <w:t xml:space="preserve">            </w:t>
      </w:r>
      <w:r>
        <w:rPr>
          <w:rStyle w:val="nl"/>
        </w:rPr>
        <w:t>"tag"</w:t>
      </w:r>
      <w:r>
        <w:rPr>
          <w:rStyle w:val="p"/>
        </w:rPr>
        <w:t>:</w:t>
      </w:r>
      <w:r>
        <w:rPr>
          <w:rStyle w:val="s2"/>
        </w:rPr>
        <w:t>"123456"</w:t>
      </w:r>
      <w:r>
        <w:rPr>
          <w:rStyle w:val="p"/>
        </w:rPr>
        <w:t>,</w:t>
      </w:r>
    </w:p>
    <w:p w:rsidR="00000000" w:rsidRDefault="00000000">
      <w:pPr>
        <w:pStyle w:val="HTML0"/>
        <w:divId w:val="258031237"/>
        <w:rPr>
          <w:rStyle w:val="w"/>
        </w:rPr>
      </w:pPr>
      <w:r>
        <w:rPr>
          <w:rStyle w:val="w"/>
        </w:rPr>
        <w:t xml:space="preserve">            </w:t>
      </w:r>
      <w:r>
        <w:rPr>
          <w:rStyle w:val="nl"/>
        </w:rPr>
        <w:t>"tTraderCode"</w:t>
      </w:r>
      <w:r>
        <w:rPr>
          <w:rStyle w:val="p"/>
        </w:rPr>
        <w:t>:</w:t>
      </w:r>
      <w:r>
        <w:rPr>
          <w:rStyle w:val="s2"/>
        </w:rPr>
        <w:t>"Trader1"</w:t>
      </w:r>
      <w:r>
        <w:rPr>
          <w:rStyle w:val="p"/>
        </w:rPr>
        <w:t>,</w:t>
      </w:r>
    </w:p>
    <w:p w:rsidR="00000000" w:rsidRDefault="00000000">
      <w:pPr>
        <w:pStyle w:val="HTML0"/>
        <w:divId w:val="258031237"/>
        <w:rPr>
          <w:rStyle w:val="w"/>
        </w:rPr>
      </w:pPr>
      <w:r>
        <w:rPr>
          <w:rStyle w:val="w"/>
        </w:rPr>
        <w:t xml:space="preserve">            </w:t>
      </w:r>
      <w:r>
        <w:rPr>
          <w:rStyle w:val="nl"/>
        </w:rPr>
        <w:t>"mTraderCode"</w:t>
      </w:r>
      <w:r>
        <w:rPr>
          <w:rStyle w:val="p"/>
        </w:rPr>
        <w:t>:</w:t>
      </w:r>
      <w:r>
        <w:rPr>
          <w:rStyle w:val="s2"/>
        </w:rPr>
        <w:t>"Trader2"</w:t>
      </w:r>
      <w:r>
        <w:rPr>
          <w:rStyle w:val="p"/>
        </w:rPr>
        <w:t>,</w:t>
      </w:r>
    </w:p>
    <w:p w:rsidR="00000000" w:rsidRDefault="00000000">
      <w:pPr>
        <w:pStyle w:val="HTML0"/>
        <w:divId w:val="258031237"/>
        <w:rPr>
          <w:rStyle w:val="w"/>
        </w:rPr>
      </w:pPr>
      <w:r>
        <w:rPr>
          <w:rStyle w:val="w"/>
        </w:rPr>
        <w:t xml:space="preserve">            </w:t>
      </w:r>
      <w:r>
        <w:rPr>
          <w:rStyle w:val="nl"/>
        </w:rPr>
        <w:t>"cTime"</w:t>
      </w:r>
      <w:r>
        <w:rPr>
          <w:rStyle w:val="p"/>
        </w:rPr>
        <w:t>:</w:t>
      </w:r>
      <w:r>
        <w:rPr>
          <w:rStyle w:val="s2"/>
        </w:rPr>
        <w:t>"1649670009"</w:t>
      </w:r>
      <w:r>
        <w:rPr>
          <w:rStyle w:val="p"/>
        </w:rPr>
        <w:t>,</w:t>
      </w:r>
    </w:p>
    <w:p w:rsidR="00000000" w:rsidRDefault="00000000">
      <w:pPr>
        <w:pStyle w:val="HTML0"/>
        <w:divId w:val="258031237"/>
        <w:rPr>
          <w:rStyle w:val="w"/>
        </w:rPr>
      </w:pPr>
      <w:r>
        <w:rPr>
          <w:rStyle w:val="w"/>
        </w:rPr>
        <w:t xml:space="preserve">            </w:t>
      </w:r>
      <w:r>
        <w:rPr>
          <w:rStyle w:val="nl"/>
        </w:rPr>
        <w:t>"legs"</w:t>
      </w:r>
      <w:r>
        <w:rPr>
          <w:rStyle w:val="p"/>
        </w:rPr>
        <w:t>:[</w:t>
      </w:r>
    </w:p>
    <w:p w:rsidR="00000000" w:rsidRDefault="00000000">
      <w:pPr>
        <w:pStyle w:val="HTML0"/>
        <w:divId w:val="258031237"/>
        <w:rPr>
          <w:rStyle w:val="w"/>
        </w:rPr>
      </w:pPr>
      <w:r>
        <w:rPr>
          <w:rStyle w:val="w"/>
        </w:rPr>
        <w:t xml:space="preserve">                </w:t>
      </w:r>
      <w:r>
        <w:rPr>
          <w:rStyle w:val="p"/>
        </w:rPr>
        <w:t>{</w:t>
      </w:r>
    </w:p>
    <w:p w:rsidR="00000000" w:rsidRDefault="00000000">
      <w:pPr>
        <w:pStyle w:val="HTML0"/>
        <w:divId w:val="258031237"/>
        <w:rPr>
          <w:rStyle w:val="w"/>
        </w:rPr>
      </w:pPr>
      <w:r>
        <w:rPr>
          <w:rStyle w:val="w"/>
        </w:rPr>
        <w:t xml:space="preserve">                    </w:t>
      </w:r>
      <w:r>
        <w:rPr>
          <w:rStyle w:val="nl"/>
        </w:rPr>
        <w:t>"px"</w:t>
      </w:r>
      <w:r>
        <w:rPr>
          <w:rStyle w:val="p"/>
        </w:rPr>
        <w:t>:</w:t>
      </w:r>
      <w:r>
        <w:rPr>
          <w:rStyle w:val="s2"/>
        </w:rPr>
        <w:t>"0.1"</w:t>
      </w:r>
      <w:r>
        <w:rPr>
          <w:rStyle w:val="p"/>
        </w:rPr>
        <w:t>,</w:t>
      </w:r>
    </w:p>
    <w:p w:rsidR="00000000" w:rsidRDefault="00000000">
      <w:pPr>
        <w:pStyle w:val="HTML0"/>
        <w:divId w:val="258031237"/>
        <w:rPr>
          <w:rStyle w:val="w"/>
        </w:rPr>
      </w:pPr>
      <w:r>
        <w:rPr>
          <w:rStyle w:val="w"/>
        </w:rPr>
        <w:t xml:space="preserve">                    </w:t>
      </w:r>
      <w:r>
        <w:rPr>
          <w:rStyle w:val="nl"/>
        </w:rPr>
        <w:t>"sz"</w:t>
      </w:r>
      <w:r>
        <w:rPr>
          <w:rStyle w:val="p"/>
        </w:rPr>
        <w:t>:</w:t>
      </w:r>
      <w:r>
        <w:rPr>
          <w:rStyle w:val="s2"/>
        </w:rPr>
        <w:t>"25"</w:t>
      </w:r>
      <w:r>
        <w:rPr>
          <w:rStyle w:val="p"/>
        </w:rPr>
        <w:t>,</w:t>
      </w:r>
    </w:p>
    <w:p w:rsidR="00000000" w:rsidRDefault="00000000">
      <w:pPr>
        <w:pStyle w:val="HTML0"/>
        <w:divId w:val="258031237"/>
        <w:rPr>
          <w:rStyle w:val="w"/>
        </w:rPr>
      </w:pPr>
      <w:r>
        <w:rPr>
          <w:rStyle w:val="w"/>
        </w:rPr>
        <w:t xml:space="preserve">                    </w:t>
      </w:r>
      <w:r>
        <w:rPr>
          <w:rStyle w:val="nl"/>
        </w:rPr>
        <w:t>"instId"</w:t>
      </w:r>
      <w:r>
        <w:rPr>
          <w:rStyle w:val="p"/>
        </w:rPr>
        <w:t>:</w:t>
      </w:r>
      <w:r>
        <w:rPr>
          <w:rStyle w:val="s2"/>
        </w:rPr>
        <w:t>"BTC-USD-20220114-13250-C"</w:t>
      </w:r>
      <w:r>
        <w:rPr>
          <w:rStyle w:val="p"/>
        </w:rPr>
        <w:t>,</w:t>
      </w:r>
    </w:p>
    <w:p w:rsidR="00000000" w:rsidRDefault="00000000">
      <w:pPr>
        <w:pStyle w:val="HTML0"/>
        <w:divId w:val="258031237"/>
        <w:rPr>
          <w:rStyle w:val="w"/>
        </w:rPr>
      </w:pPr>
      <w:r>
        <w:rPr>
          <w:rStyle w:val="w"/>
        </w:rPr>
        <w:t xml:space="preserve">                    </w:t>
      </w:r>
      <w:r>
        <w:rPr>
          <w:rStyle w:val="nl"/>
        </w:rPr>
        <w:t>"side"</w:t>
      </w:r>
      <w:r>
        <w:rPr>
          <w:rStyle w:val="p"/>
        </w:rPr>
        <w:t>:</w:t>
      </w:r>
      <w:r>
        <w:rPr>
          <w:rStyle w:val="s2"/>
        </w:rPr>
        <w:t>"sell"</w:t>
      </w:r>
      <w:r>
        <w:rPr>
          <w:rStyle w:val="p"/>
        </w:rPr>
        <w:t>,</w:t>
      </w:r>
    </w:p>
    <w:p w:rsidR="00000000" w:rsidRDefault="00000000">
      <w:pPr>
        <w:pStyle w:val="HTML0"/>
        <w:divId w:val="258031237"/>
        <w:rPr>
          <w:rStyle w:val="w"/>
        </w:rPr>
      </w:pPr>
      <w:r>
        <w:rPr>
          <w:rStyle w:val="w"/>
        </w:rPr>
        <w:t xml:space="preserve">                    </w:t>
      </w:r>
      <w:r>
        <w:rPr>
          <w:rStyle w:val="nl"/>
        </w:rPr>
        <w:t>"fee"</w:t>
      </w:r>
      <w:r>
        <w:rPr>
          <w:rStyle w:val="p"/>
        </w:rPr>
        <w:t>:</w:t>
      </w:r>
      <w:r>
        <w:rPr>
          <w:rStyle w:val="s2"/>
        </w:rPr>
        <w:t>"-1.001"</w:t>
      </w:r>
      <w:r>
        <w:rPr>
          <w:rStyle w:val="p"/>
        </w:rPr>
        <w:t>,</w:t>
      </w:r>
    </w:p>
    <w:p w:rsidR="00000000" w:rsidRDefault="00000000">
      <w:pPr>
        <w:pStyle w:val="HTML0"/>
        <w:divId w:val="258031237"/>
        <w:rPr>
          <w:rStyle w:val="w"/>
        </w:rPr>
      </w:pPr>
      <w:r>
        <w:rPr>
          <w:rStyle w:val="w"/>
        </w:rPr>
        <w:t xml:space="preserve">                    </w:t>
      </w:r>
      <w:r>
        <w:rPr>
          <w:rStyle w:val="nl"/>
        </w:rPr>
        <w:t>"feeCcy"</w:t>
      </w:r>
      <w:r>
        <w:rPr>
          <w:rStyle w:val="p"/>
        </w:rPr>
        <w:t>:</w:t>
      </w:r>
      <w:r>
        <w:rPr>
          <w:rStyle w:val="s2"/>
        </w:rPr>
        <w:t>"BTC"</w:t>
      </w:r>
      <w:r>
        <w:rPr>
          <w:rStyle w:val="p"/>
        </w:rPr>
        <w:t>,</w:t>
      </w:r>
    </w:p>
    <w:p w:rsidR="00000000" w:rsidRDefault="00000000">
      <w:pPr>
        <w:pStyle w:val="HTML0"/>
        <w:divId w:val="258031237"/>
        <w:rPr>
          <w:rStyle w:val="w"/>
        </w:rPr>
      </w:pPr>
      <w:r>
        <w:rPr>
          <w:rStyle w:val="w"/>
        </w:rPr>
        <w:t xml:space="preserve">                    </w:t>
      </w:r>
      <w:r>
        <w:rPr>
          <w:rStyle w:val="nl"/>
        </w:rPr>
        <w:t>"tradeId"</w:t>
      </w:r>
      <w:r>
        <w:rPr>
          <w:rStyle w:val="p"/>
        </w:rPr>
        <w:t>:</w:t>
      </w:r>
      <w:r>
        <w:rPr>
          <w:rStyle w:val="s2"/>
        </w:rPr>
        <w:t>"10211"</w:t>
      </w:r>
    </w:p>
    <w:p w:rsidR="00000000" w:rsidRDefault="00000000">
      <w:pPr>
        <w:pStyle w:val="HTML0"/>
        <w:divId w:val="258031237"/>
        <w:rPr>
          <w:rStyle w:val="w"/>
        </w:rPr>
      </w:pPr>
      <w:r>
        <w:rPr>
          <w:rStyle w:val="w"/>
        </w:rPr>
        <w:t xml:space="preserve">                </w:t>
      </w:r>
      <w:r>
        <w:rPr>
          <w:rStyle w:val="p"/>
        </w:rPr>
        <w:t>},</w:t>
      </w:r>
    </w:p>
    <w:p w:rsidR="00000000" w:rsidRDefault="00000000">
      <w:pPr>
        <w:pStyle w:val="HTML0"/>
        <w:divId w:val="258031237"/>
        <w:rPr>
          <w:rStyle w:val="w"/>
        </w:rPr>
      </w:pPr>
      <w:r>
        <w:rPr>
          <w:rStyle w:val="w"/>
        </w:rPr>
        <w:t xml:space="preserve">                </w:t>
      </w:r>
      <w:r>
        <w:rPr>
          <w:rStyle w:val="p"/>
        </w:rPr>
        <w:t>{</w:t>
      </w:r>
    </w:p>
    <w:p w:rsidR="00000000" w:rsidRDefault="00000000">
      <w:pPr>
        <w:pStyle w:val="HTML0"/>
        <w:divId w:val="258031237"/>
        <w:rPr>
          <w:rStyle w:val="w"/>
        </w:rPr>
      </w:pPr>
      <w:r>
        <w:rPr>
          <w:rStyle w:val="w"/>
        </w:rPr>
        <w:t xml:space="preserve">                    </w:t>
      </w:r>
      <w:r>
        <w:rPr>
          <w:rStyle w:val="nl"/>
        </w:rPr>
        <w:t>"px"</w:t>
      </w:r>
      <w:r>
        <w:rPr>
          <w:rStyle w:val="p"/>
        </w:rPr>
        <w:t>:</w:t>
      </w:r>
      <w:r>
        <w:rPr>
          <w:rStyle w:val="s2"/>
        </w:rPr>
        <w:t>"0.2"</w:t>
      </w:r>
      <w:r>
        <w:rPr>
          <w:rStyle w:val="p"/>
        </w:rPr>
        <w:t>,</w:t>
      </w:r>
    </w:p>
    <w:p w:rsidR="00000000" w:rsidRDefault="00000000">
      <w:pPr>
        <w:pStyle w:val="HTML0"/>
        <w:divId w:val="258031237"/>
        <w:rPr>
          <w:rStyle w:val="w"/>
        </w:rPr>
      </w:pPr>
      <w:r>
        <w:rPr>
          <w:rStyle w:val="w"/>
        </w:rPr>
        <w:t xml:space="preserve">                    </w:t>
      </w:r>
      <w:r>
        <w:rPr>
          <w:rStyle w:val="nl"/>
        </w:rPr>
        <w:t>"sz"</w:t>
      </w:r>
      <w:r>
        <w:rPr>
          <w:rStyle w:val="p"/>
        </w:rPr>
        <w:t>:</w:t>
      </w:r>
      <w:r>
        <w:rPr>
          <w:rStyle w:val="s2"/>
        </w:rPr>
        <w:t>"25"</w:t>
      </w:r>
      <w:r>
        <w:rPr>
          <w:rStyle w:val="p"/>
        </w:rPr>
        <w:t>,</w:t>
      </w:r>
    </w:p>
    <w:p w:rsidR="00000000" w:rsidRDefault="00000000">
      <w:pPr>
        <w:pStyle w:val="HTML0"/>
        <w:divId w:val="258031237"/>
        <w:rPr>
          <w:rStyle w:val="w"/>
        </w:rPr>
      </w:pPr>
      <w:r>
        <w:rPr>
          <w:rStyle w:val="w"/>
        </w:rPr>
        <w:t xml:space="preserve">                    </w:t>
      </w:r>
      <w:r>
        <w:rPr>
          <w:rStyle w:val="nl"/>
        </w:rPr>
        <w:t>"instId"</w:t>
      </w:r>
      <w:r>
        <w:rPr>
          <w:rStyle w:val="p"/>
        </w:rPr>
        <w:t>:</w:t>
      </w:r>
      <w:r>
        <w:rPr>
          <w:rStyle w:val="s2"/>
        </w:rPr>
        <w:t>"BTC-USDT"</w:t>
      </w:r>
      <w:r>
        <w:rPr>
          <w:rStyle w:val="p"/>
        </w:rPr>
        <w:t>,</w:t>
      </w:r>
    </w:p>
    <w:p w:rsidR="00000000" w:rsidRDefault="00000000">
      <w:pPr>
        <w:pStyle w:val="HTML0"/>
        <w:divId w:val="258031237"/>
        <w:rPr>
          <w:rStyle w:val="w"/>
        </w:rPr>
      </w:pPr>
      <w:r>
        <w:rPr>
          <w:rStyle w:val="w"/>
        </w:rPr>
        <w:t xml:space="preserve">                    </w:t>
      </w:r>
      <w:r>
        <w:rPr>
          <w:rStyle w:val="nl"/>
        </w:rPr>
        <w:t>"side"</w:t>
      </w:r>
      <w:r>
        <w:rPr>
          <w:rStyle w:val="p"/>
        </w:rPr>
        <w:t>:</w:t>
      </w:r>
      <w:r>
        <w:rPr>
          <w:rStyle w:val="s2"/>
        </w:rPr>
        <w:t>"buy"</w:t>
      </w:r>
      <w:r>
        <w:rPr>
          <w:rStyle w:val="p"/>
        </w:rPr>
        <w:t>,</w:t>
      </w:r>
    </w:p>
    <w:p w:rsidR="00000000" w:rsidRDefault="00000000">
      <w:pPr>
        <w:pStyle w:val="HTML0"/>
        <w:divId w:val="258031237"/>
        <w:rPr>
          <w:rStyle w:val="w"/>
        </w:rPr>
      </w:pPr>
      <w:r>
        <w:rPr>
          <w:rStyle w:val="w"/>
        </w:rPr>
        <w:t xml:space="preserve">                    </w:t>
      </w:r>
      <w:r>
        <w:rPr>
          <w:rStyle w:val="nl"/>
        </w:rPr>
        <w:t>"fee"</w:t>
      </w:r>
      <w:r>
        <w:rPr>
          <w:rStyle w:val="p"/>
        </w:rPr>
        <w:t>:</w:t>
      </w:r>
      <w:r>
        <w:rPr>
          <w:rStyle w:val="s2"/>
        </w:rPr>
        <w:t>"-1.001"</w:t>
      </w:r>
      <w:r>
        <w:rPr>
          <w:rStyle w:val="p"/>
        </w:rPr>
        <w:t>,</w:t>
      </w:r>
    </w:p>
    <w:p w:rsidR="00000000" w:rsidRDefault="00000000">
      <w:pPr>
        <w:pStyle w:val="HTML0"/>
        <w:divId w:val="258031237"/>
        <w:rPr>
          <w:rStyle w:val="w"/>
        </w:rPr>
      </w:pPr>
      <w:r>
        <w:rPr>
          <w:rStyle w:val="w"/>
        </w:rPr>
        <w:t xml:space="preserve">                    </w:t>
      </w:r>
      <w:r>
        <w:rPr>
          <w:rStyle w:val="nl"/>
        </w:rPr>
        <w:t>"feeCcy"</w:t>
      </w:r>
      <w:r>
        <w:rPr>
          <w:rStyle w:val="p"/>
        </w:rPr>
        <w:t>:</w:t>
      </w:r>
      <w:r>
        <w:rPr>
          <w:rStyle w:val="s2"/>
        </w:rPr>
        <w:t>"BTC"</w:t>
      </w:r>
      <w:r>
        <w:rPr>
          <w:rStyle w:val="p"/>
        </w:rPr>
        <w:t>,</w:t>
      </w:r>
    </w:p>
    <w:p w:rsidR="00000000" w:rsidRDefault="00000000">
      <w:pPr>
        <w:pStyle w:val="HTML0"/>
        <w:divId w:val="258031237"/>
        <w:rPr>
          <w:rStyle w:val="w"/>
        </w:rPr>
      </w:pPr>
      <w:r>
        <w:rPr>
          <w:rStyle w:val="w"/>
        </w:rPr>
        <w:t xml:space="preserve">                    </w:t>
      </w:r>
      <w:r>
        <w:rPr>
          <w:rStyle w:val="nl"/>
        </w:rPr>
        <w:t>"tradeId"</w:t>
      </w:r>
      <w:r>
        <w:rPr>
          <w:rStyle w:val="p"/>
        </w:rPr>
        <w:t>:</w:t>
      </w:r>
      <w:r>
        <w:rPr>
          <w:rStyle w:val="s2"/>
        </w:rPr>
        <w:t>"10212"</w:t>
      </w:r>
    </w:p>
    <w:p w:rsidR="00000000" w:rsidRDefault="00000000">
      <w:pPr>
        <w:pStyle w:val="HTML0"/>
        <w:divId w:val="258031237"/>
        <w:rPr>
          <w:rStyle w:val="w"/>
        </w:rPr>
      </w:pPr>
      <w:r>
        <w:rPr>
          <w:rStyle w:val="w"/>
        </w:rPr>
        <w:t xml:space="preserve">                </w:t>
      </w:r>
      <w:r>
        <w:rPr>
          <w:rStyle w:val="p"/>
        </w:rPr>
        <w:t>}</w:t>
      </w:r>
    </w:p>
    <w:p w:rsidR="00000000" w:rsidRDefault="00000000">
      <w:pPr>
        <w:pStyle w:val="HTML0"/>
        <w:divId w:val="258031237"/>
        <w:rPr>
          <w:rStyle w:val="w"/>
        </w:rPr>
      </w:pPr>
      <w:r>
        <w:rPr>
          <w:rStyle w:val="w"/>
        </w:rPr>
        <w:t xml:space="preserve">            </w:t>
      </w:r>
      <w:r>
        <w:rPr>
          <w:rStyle w:val="p"/>
        </w:rPr>
        <w:t>]</w:t>
      </w:r>
    </w:p>
    <w:p w:rsidR="00000000" w:rsidRDefault="00000000">
      <w:pPr>
        <w:pStyle w:val="HTML0"/>
        <w:divId w:val="258031237"/>
        <w:rPr>
          <w:rStyle w:val="w"/>
        </w:rPr>
      </w:pPr>
      <w:r>
        <w:rPr>
          <w:rStyle w:val="w"/>
        </w:rPr>
        <w:t xml:space="preserve">        </w:t>
      </w:r>
      <w:r>
        <w:rPr>
          <w:rStyle w:val="p"/>
        </w:rPr>
        <w:t>}</w:t>
      </w:r>
    </w:p>
    <w:p w:rsidR="00000000" w:rsidRDefault="00000000">
      <w:pPr>
        <w:pStyle w:val="HTML0"/>
        <w:divId w:val="258031237"/>
        <w:rPr>
          <w:rStyle w:val="w"/>
        </w:rPr>
      </w:pPr>
      <w:r>
        <w:rPr>
          <w:rStyle w:val="w"/>
        </w:rPr>
        <w:t xml:space="preserve">   </w:t>
      </w:r>
      <w:r>
        <w:rPr>
          <w:rStyle w:val="p"/>
        </w:rPr>
        <w:t>]</w:t>
      </w:r>
    </w:p>
    <w:p w:rsidR="00000000" w:rsidRDefault="00000000">
      <w:pPr>
        <w:pStyle w:val="HTML0"/>
        <w:divId w:val="258031237"/>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5"/>
        <w:gridCol w:w="1172"/>
        <w:gridCol w:w="5679"/>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 xml:space="preserve">The result code, </w:t>
            </w:r>
            <w:r>
              <w:rPr>
                <w:rStyle w:val="HTML"/>
              </w:rPr>
              <w:t>0</w:t>
            </w:r>
            <w:r>
              <w:t xml:space="preserve"> means success.</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The error message, not empty if the code is not 0.</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 of objects</w:t>
            </w:r>
          </w:p>
        </w:tc>
        <w:tc>
          <w:tcPr>
            <w:tcW w:w="0" w:type="auto"/>
            <w:vAlign w:val="center"/>
            <w:hideMark/>
          </w:tcPr>
          <w:p w:rsidR="00000000" w:rsidRDefault="00000000">
            <w:r>
              <w:t>Array of objects containing the results</w:t>
            </w:r>
          </w:p>
        </w:tc>
      </w:tr>
      <w:tr w:rsidR="00000000">
        <w:trPr>
          <w:divId w:val="175387555"/>
          <w:tblCellSpacing w:w="15" w:type="dxa"/>
        </w:trPr>
        <w:tc>
          <w:tcPr>
            <w:tcW w:w="0" w:type="auto"/>
            <w:vAlign w:val="center"/>
            <w:hideMark/>
          </w:tcPr>
          <w:p w:rsidR="00000000" w:rsidRDefault="00000000">
            <w:r>
              <w:t>&gt; cTime</w:t>
            </w:r>
          </w:p>
        </w:tc>
        <w:tc>
          <w:tcPr>
            <w:tcW w:w="0" w:type="auto"/>
            <w:vAlign w:val="center"/>
            <w:hideMark/>
          </w:tcPr>
          <w:p w:rsidR="00000000" w:rsidRDefault="00000000">
            <w:r>
              <w:t>String</w:t>
            </w:r>
          </w:p>
        </w:tc>
        <w:tc>
          <w:tcPr>
            <w:tcW w:w="0" w:type="auto"/>
            <w:vAlign w:val="center"/>
            <w:hideMark/>
          </w:tcPr>
          <w:p w:rsidR="00000000" w:rsidRDefault="00000000">
            <w:r>
              <w:t>The execution time for the trade. Unix timestamp in milliseconds.</w:t>
            </w:r>
          </w:p>
        </w:tc>
      </w:tr>
      <w:tr w:rsidR="00000000">
        <w:trPr>
          <w:divId w:val="175387555"/>
          <w:tblCellSpacing w:w="15" w:type="dxa"/>
        </w:trPr>
        <w:tc>
          <w:tcPr>
            <w:tcW w:w="0" w:type="auto"/>
            <w:vAlign w:val="center"/>
            <w:hideMark/>
          </w:tcPr>
          <w:p w:rsidR="00000000" w:rsidRDefault="00000000">
            <w:r>
              <w:t>&gt; rfqId</w:t>
            </w:r>
          </w:p>
        </w:tc>
        <w:tc>
          <w:tcPr>
            <w:tcW w:w="0" w:type="auto"/>
            <w:vAlign w:val="center"/>
            <w:hideMark/>
          </w:tcPr>
          <w:p w:rsidR="00000000" w:rsidRDefault="00000000">
            <w:r>
              <w:t>String</w:t>
            </w:r>
          </w:p>
        </w:tc>
        <w:tc>
          <w:tcPr>
            <w:tcW w:w="0" w:type="auto"/>
            <w:vAlign w:val="center"/>
            <w:hideMark/>
          </w:tcPr>
          <w:p w:rsidR="00000000" w:rsidRDefault="00000000">
            <w:r>
              <w:t>RFQ ID.</w:t>
            </w:r>
          </w:p>
        </w:tc>
      </w:tr>
      <w:tr w:rsidR="00000000">
        <w:trPr>
          <w:divId w:val="175387555"/>
          <w:tblCellSpacing w:w="15" w:type="dxa"/>
        </w:trPr>
        <w:tc>
          <w:tcPr>
            <w:tcW w:w="0" w:type="auto"/>
            <w:vAlign w:val="center"/>
            <w:hideMark/>
          </w:tcPr>
          <w:p w:rsidR="00000000" w:rsidRDefault="00000000">
            <w:r>
              <w:t>&gt; clRfqId</w:t>
            </w:r>
          </w:p>
        </w:tc>
        <w:tc>
          <w:tcPr>
            <w:tcW w:w="0" w:type="auto"/>
            <w:vAlign w:val="center"/>
            <w:hideMark/>
          </w:tcPr>
          <w:p w:rsidR="00000000" w:rsidRDefault="00000000">
            <w:r>
              <w:t>String</w:t>
            </w:r>
          </w:p>
        </w:tc>
        <w:tc>
          <w:tcPr>
            <w:tcW w:w="0" w:type="auto"/>
            <w:vAlign w:val="center"/>
            <w:hideMark/>
          </w:tcPr>
          <w:p w:rsidR="00000000" w:rsidRDefault="00000000">
            <w:r>
              <w:t>Client-supplied RFQ ID. This attribute is treated as client sensitive information. It will not be exposed to the Maker, only return empty string.</w:t>
            </w:r>
          </w:p>
        </w:tc>
      </w:tr>
      <w:tr w:rsidR="00000000">
        <w:trPr>
          <w:divId w:val="175387555"/>
          <w:tblCellSpacing w:w="15" w:type="dxa"/>
        </w:trPr>
        <w:tc>
          <w:tcPr>
            <w:tcW w:w="0" w:type="auto"/>
            <w:vAlign w:val="center"/>
            <w:hideMark/>
          </w:tcPr>
          <w:p w:rsidR="00000000" w:rsidRDefault="00000000">
            <w:r>
              <w:t>&gt; quoteId</w:t>
            </w:r>
          </w:p>
        </w:tc>
        <w:tc>
          <w:tcPr>
            <w:tcW w:w="0" w:type="auto"/>
            <w:vAlign w:val="center"/>
            <w:hideMark/>
          </w:tcPr>
          <w:p w:rsidR="00000000" w:rsidRDefault="00000000">
            <w:r>
              <w:t>String</w:t>
            </w:r>
          </w:p>
        </w:tc>
        <w:tc>
          <w:tcPr>
            <w:tcW w:w="0" w:type="auto"/>
            <w:vAlign w:val="center"/>
            <w:hideMark/>
          </w:tcPr>
          <w:p w:rsidR="00000000" w:rsidRDefault="00000000">
            <w:r>
              <w:t>Quote ID.</w:t>
            </w:r>
          </w:p>
        </w:tc>
      </w:tr>
      <w:tr w:rsidR="00000000">
        <w:trPr>
          <w:divId w:val="175387555"/>
          <w:tblCellSpacing w:w="15" w:type="dxa"/>
        </w:trPr>
        <w:tc>
          <w:tcPr>
            <w:tcW w:w="0" w:type="auto"/>
            <w:vAlign w:val="center"/>
            <w:hideMark/>
          </w:tcPr>
          <w:p w:rsidR="00000000" w:rsidRDefault="00000000">
            <w:r>
              <w:t>&gt; clQuoteId</w:t>
            </w:r>
          </w:p>
        </w:tc>
        <w:tc>
          <w:tcPr>
            <w:tcW w:w="0" w:type="auto"/>
            <w:vAlign w:val="center"/>
            <w:hideMark/>
          </w:tcPr>
          <w:p w:rsidR="00000000" w:rsidRDefault="00000000">
            <w:r>
              <w:t>String</w:t>
            </w:r>
          </w:p>
        </w:tc>
        <w:tc>
          <w:tcPr>
            <w:tcW w:w="0" w:type="auto"/>
            <w:vAlign w:val="center"/>
            <w:hideMark/>
          </w:tcPr>
          <w:p w:rsidR="00000000" w:rsidRDefault="00000000">
            <w:r>
              <w:t>Client-supplied Quote ID. This attribute is treated as client sensitive information. It will not be exposed to the Taker, only return empty string.</w:t>
            </w:r>
          </w:p>
        </w:tc>
      </w:tr>
      <w:tr w:rsidR="00000000">
        <w:trPr>
          <w:divId w:val="175387555"/>
          <w:tblCellSpacing w:w="15" w:type="dxa"/>
        </w:trPr>
        <w:tc>
          <w:tcPr>
            <w:tcW w:w="0" w:type="auto"/>
            <w:vAlign w:val="center"/>
            <w:hideMark/>
          </w:tcPr>
          <w:p w:rsidR="00000000" w:rsidRDefault="00000000">
            <w:r>
              <w:t>&gt; blockTdId</w:t>
            </w:r>
          </w:p>
        </w:tc>
        <w:tc>
          <w:tcPr>
            <w:tcW w:w="0" w:type="auto"/>
            <w:vAlign w:val="center"/>
            <w:hideMark/>
          </w:tcPr>
          <w:p w:rsidR="00000000" w:rsidRDefault="00000000">
            <w:r>
              <w:t>String</w:t>
            </w:r>
          </w:p>
        </w:tc>
        <w:tc>
          <w:tcPr>
            <w:tcW w:w="0" w:type="auto"/>
            <w:vAlign w:val="center"/>
            <w:hideMark/>
          </w:tcPr>
          <w:p w:rsidR="00000000" w:rsidRDefault="00000000">
            <w:r>
              <w:t>Block trade ID.</w:t>
            </w:r>
          </w:p>
        </w:tc>
      </w:tr>
      <w:tr w:rsidR="00000000">
        <w:trPr>
          <w:divId w:val="175387555"/>
          <w:tblCellSpacing w:w="15" w:type="dxa"/>
        </w:trPr>
        <w:tc>
          <w:tcPr>
            <w:tcW w:w="0" w:type="auto"/>
            <w:vAlign w:val="center"/>
            <w:hideMark/>
          </w:tcPr>
          <w:p w:rsidR="00000000" w:rsidRDefault="00000000">
            <w:r>
              <w:t>&gt; tag</w:t>
            </w:r>
          </w:p>
        </w:tc>
        <w:tc>
          <w:tcPr>
            <w:tcW w:w="0" w:type="auto"/>
            <w:vAlign w:val="center"/>
            <w:hideMark/>
          </w:tcPr>
          <w:p w:rsidR="00000000" w:rsidRDefault="00000000">
            <w:r>
              <w:t>String</w:t>
            </w:r>
          </w:p>
        </w:tc>
        <w:tc>
          <w:tcPr>
            <w:tcW w:w="0" w:type="auto"/>
            <w:vAlign w:val="center"/>
            <w:hideMark/>
          </w:tcPr>
          <w:p w:rsidR="00000000" w:rsidRDefault="00000000">
            <w:r>
              <w:t>RFQ tag.</w:t>
            </w:r>
          </w:p>
        </w:tc>
      </w:tr>
      <w:tr w:rsidR="00000000">
        <w:trPr>
          <w:divId w:val="175387555"/>
          <w:tblCellSpacing w:w="15" w:type="dxa"/>
        </w:trPr>
        <w:tc>
          <w:tcPr>
            <w:tcW w:w="0" w:type="auto"/>
            <w:vAlign w:val="center"/>
            <w:hideMark/>
          </w:tcPr>
          <w:p w:rsidR="00000000" w:rsidRDefault="00000000">
            <w:r>
              <w:t>&gt; tTraderCode</w:t>
            </w:r>
          </w:p>
        </w:tc>
        <w:tc>
          <w:tcPr>
            <w:tcW w:w="0" w:type="auto"/>
            <w:vAlign w:val="center"/>
            <w:hideMark/>
          </w:tcPr>
          <w:p w:rsidR="00000000" w:rsidRDefault="00000000">
            <w:r>
              <w:t>String</w:t>
            </w:r>
          </w:p>
        </w:tc>
        <w:tc>
          <w:tcPr>
            <w:tcW w:w="0" w:type="auto"/>
            <w:vAlign w:val="center"/>
            <w:hideMark/>
          </w:tcPr>
          <w:p w:rsidR="00000000" w:rsidRDefault="00000000">
            <w:r>
              <w:t xml:space="preserve">A unique identifier of the taker. Empty if the anonymous parameter of the RFQ is set to be </w:t>
            </w:r>
            <w:r>
              <w:rPr>
                <w:rStyle w:val="HTML"/>
              </w:rPr>
              <w:t>true</w:t>
            </w:r>
            <w:r>
              <w:t>.</w:t>
            </w:r>
          </w:p>
        </w:tc>
      </w:tr>
      <w:tr w:rsidR="00000000">
        <w:trPr>
          <w:divId w:val="175387555"/>
          <w:tblCellSpacing w:w="15" w:type="dxa"/>
        </w:trPr>
        <w:tc>
          <w:tcPr>
            <w:tcW w:w="0" w:type="auto"/>
            <w:vAlign w:val="center"/>
            <w:hideMark/>
          </w:tcPr>
          <w:p w:rsidR="00000000" w:rsidRDefault="00000000">
            <w:r>
              <w:t>&gt; mTraderCode</w:t>
            </w:r>
          </w:p>
        </w:tc>
        <w:tc>
          <w:tcPr>
            <w:tcW w:w="0" w:type="auto"/>
            <w:vAlign w:val="center"/>
            <w:hideMark/>
          </w:tcPr>
          <w:p w:rsidR="00000000" w:rsidRDefault="00000000">
            <w:r>
              <w:t>String</w:t>
            </w:r>
          </w:p>
        </w:tc>
        <w:tc>
          <w:tcPr>
            <w:tcW w:w="0" w:type="auto"/>
            <w:vAlign w:val="center"/>
            <w:hideMark/>
          </w:tcPr>
          <w:p w:rsidR="00000000" w:rsidRDefault="00000000">
            <w:r>
              <w:t xml:space="preserve">A unique identifier of the maker. Empty if the anonymous parameter of the Quote is set to be </w:t>
            </w:r>
            <w:r>
              <w:rPr>
                <w:rStyle w:val="HTML"/>
              </w:rPr>
              <w:t>true</w:t>
            </w:r>
            <w:r>
              <w:t>.</w:t>
            </w:r>
          </w:p>
        </w:tc>
      </w:tr>
      <w:tr w:rsidR="00000000">
        <w:trPr>
          <w:divId w:val="175387555"/>
          <w:tblCellSpacing w:w="15" w:type="dxa"/>
        </w:trPr>
        <w:tc>
          <w:tcPr>
            <w:tcW w:w="0" w:type="auto"/>
            <w:vAlign w:val="center"/>
            <w:hideMark/>
          </w:tcPr>
          <w:p w:rsidR="00000000" w:rsidRDefault="00000000">
            <w:r>
              <w:t>&gt; legs</w:t>
            </w:r>
          </w:p>
        </w:tc>
        <w:tc>
          <w:tcPr>
            <w:tcW w:w="0" w:type="auto"/>
            <w:vAlign w:val="center"/>
            <w:hideMark/>
          </w:tcPr>
          <w:p w:rsidR="00000000" w:rsidRDefault="00000000">
            <w:r>
              <w:t>Array of objects</w:t>
            </w:r>
          </w:p>
        </w:tc>
        <w:tc>
          <w:tcPr>
            <w:tcW w:w="0" w:type="auto"/>
            <w:vAlign w:val="center"/>
            <w:hideMark/>
          </w:tcPr>
          <w:p w:rsidR="00000000" w:rsidRDefault="00000000">
            <w:r>
              <w:t>Legs of trade</w:t>
            </w:r>
          </w:p>
        </w:tc>
      </w:tr>
      <w:tr w:rsidR="00000000">
        <w:trPr>
          <w:divId w:val="175387555"/>
          <w:tblCellSpacing w:w="15" w:type="dxa"/>
        </w:trPr>
        <w:tc>
          <w:tcPr>
            <w:tcW w:w="0" w:type="auto"/>
            <w:vAlign w:val="center"/>
            <w:hideMark/>
          </w:tcPr>
          <w:p w:rsidR="00000000" w:rsidRDefault="00000000">
            <w:r>
              <w:t>&gt;&gt; instId</w:t>
            </w:r>
          </w:p>
        </w:tc>
        <w:tc>
          <w:tcPr>
            <w:tcW w:w="0" w:type="auto"/>
            <w:vAlign w:val="center"/>
            <w:hideMark/>
          </w:tcPr>
          <w:p w:rsidR="00000000" w:rsidRDefault="00000000">
            <w:r>
              <w:t>String</w:t>
            </w:r>
          </w:p>
        </w:tc>
        <w:tc>
          <w:tcPr>
            <w:tcW w:w="0" w:type="auto"/>
            <w:vAlign w:val="center"/>
            <w:hideMark/>
          </w:tcPr>
          <w:p w:rsidR="00000000" w:rsidRDefault="00000000">
            <w:r>
              <w:t>Instrument ID, e.g. BTC-USDT-SWAP</w:t>
            </w:r>
          </w:p>
        </w:tc>
      </w:tr>
      <w:tr w:rsidR="00000000">
        <w:trPr>
          <w:divId w:val="175387555"/>
          <w:tblCellSpacing w:w="15" w:type="dxa"/>
        </w:trPr>
        <w:tc>
          <w:tcPr>
            <w:tcW w:w="0" w:type="auto"/>
            <w:vAlign w:val="center"/>
            <w:hideMark/>
          </w:tcPr>
          <w:p w:rsidR="00000000" w:rsidRDefault="00000000">
            <w:r>
              <w:t>&gt;&gt; px</w:t>
            </w:r>
          </w:p>
        </w:tc>
        <w:tc>
          <w:tcPr>
            <w:tcW w:w="0" w:type="auto"/>
            <w:vAlign w:val="center"/>
            <w:hideMark/>
          </w:tcPr>
          <w:p w:rsidR="00000000" w:rsidRDefault="00000000">
            <w:r>
              <w:t>String</w:t>
            </w:r>
          </w:p>
        </w:tc>
        <w:tc>
          <w:tcPr>
            <w:tcW w:w="0" w:type="auto"/>
            <w:vAlign w:val="center"/>
            <w:hideMark/>
          </w:tcPr>
          <w:p w:rsidR="00000000" w:rsidRDefault="00000000">
            <w:r>
              <w:t>The price the leg executed</w:t>
            </w:r>
          </w:p>
        </w:tc>
      </w:tr>
      <w:tr w:rsidR="00000000">
        <w:trPr>
          <w:divId w:val="175387555"/>
          <w:tblCellSpacing w:w="15" w:type="dxa"/>
        </w:trPr>
        <w:tc>
          <w:tcPr>
            <w:tcW w:w="0" w:type="auto"/>
            <w:vAlign w:val="center"/>
            <w:hideMark/>
          </w:tcPr>
          <w:p w:rsidR="00000000" w:rsidRDefault="00000000">
            <w:r>
              <w:t>&gt;&gt; sz</w:t>
            </w:r>
          </w:p>
        </w:tc>
        <w:tc>
          <w:tcPr>
            <w:tcW w:w="0" w:type="auto"/>
            <w:vAlign w:val="center"/>
            <w:hideMark/>
          </w:tcPr>
          <w:p w:rsidR="00000000" w:rsidRDefault="00000000">
            <w:r>
              <w:t>String</w:t>
            </w:r>
          </w:p>
        </w:tc>
        <w:tc>
          <w:tcPr>
            <w:tcW w:w="0" w:type="auto"/>
            <w:vAlign w:val="center"/>
            <w:hideMark/>
          </w:tcPr>
          <w:p w:rsidR="00000000" w:rsidRDefault="00000000">
            <w:r>
              <w:t>Size of the leg in contracts or spot.</w:t>
            </w:r>
          </w:p>
        </w:tc>
      </w:tr>
      <w:tr w:rsidR="00000000">
        <w:trPr>
          <w:divId w:val="175387555"/>
          <w:tblCellSpacing w:w="15" w:type="dxa"/>
        </w:trPr>
        <w:tc>
          <w:tcPr>
            <w:tcW w:w="0" w:type="auto"/>
            <w:vAlign w:val="center"/>
            <w:hideMark/>
          </w:tcPr>
          <w:p w:rsidR="00000000" w:rsidRDefault="00000000">
            <w:r>
              <w:t>&gt;&gt; side</w:t>
            </w:r>
          </w:p>
        </w:tc>
        <w:tc>
          <w:tcPr>
            <w:tcW w:w="0" w:type="auto"/>
            <w:vAlign w:val="center"/>
            <w:hideMark/>
          </w:tcPr>
          <w:p w:rsidR="00000000" w:rsidRDefault="00000000">
            <w:r>
              <w:t>String</w:t>
            </w:r>
          </w:p>
        </w:tc>
        <w:tc>
          <w:tcPr>
            <w:tcW w:w="0" w:type="auto"/>
            <w:vAlign w:val="center"/>
            <w:hideMark/>
          </w:tcPr>
          <w:p w:rsidR="00000000" w:rsidRDefault="00000000">
            <w:r>
              <w:t>The direction of the leg from the Takers perspective. Valid value can be buy or sell.</w:t>
            </w:r>
          </w:p>
        </w:tc>
      </w:tr>
      <w:tr w:rsidR="00000000">
        <w:trPr>
          <w:divId w:val="175387555"/>
          <w:tblCellSpacing w:w="15" w:type="dxa"/>
        </w:trPr>
        <w:tc>
          <w:tcPr>
            <w:tcW w:w="0" w:type="auto"/>
            <w:vAlign w:val="center"/>
            <w:hideMark/>
          </w:tcPr>
          <w:p w:rsidR="00000000" w:rsidRDefault="00000000">
            <w:r>
              <w:t>&gt;&gt; fee</w:t>
            </w:r>
          </w:p>
        </w:tc>
        <w:tc>
          <w:tcPr>
            <w:tcW w:w="0" w:type="auto"/>
            <w:vAlign w:val="center"/>
            <w:hideMark/>
          </w:tcPr>
          <w:p w:rsidR="00000000" w:rsidRDefault="00000000">
            <w:r>
              <w:t>String</w:t>
            </w:r>
          </w:p>
        </w:tc>
        <w:tc>
          <w:tcPr>
            <w:tcW w:w="0" w:type="auto"/>
            <w:vAlign w:val="center"/>
            <w:hideMark/>
          </w:tcPr>
          <w:p w:rsidR="00000000" w:rsidRDefault="00000000">
            <w:r>
              <w:t xml:space="preserve">Fee for the individual leg. </w:t>
            </w:r>
            <w:r>
              <w:br/>
              <w:t>Negative fee represents the user transaction fee charged by the platform. Positive fee represents rebate.</w:t>
            </w:r>
          </w:p>
        </w:tc>
      </w:tr>
      <w:tr w:rsidR="00000000">
        <w:trPr>
          <w:divId w:val="175387555"/>
          <w:tblCellSpacing w:w="15" w:type="dxa"/>
        </w:trPr>
        <w:tc>
          <w:tcPr>
            <w:tcW w:w="0" w:type="auto"/>
            <w:vAlign w:val="center"/>
            <w:hideMark/>
          </w:tcPr>
          <w:p w:rsidR="00000000" w:rsidRDefault="00000000">
            <w:r>
              <w:t>&gt;&gt; feeCcy</w:t>
            </w:r>
          </w:p>
        </w:tc>
        <w:tc>
          <w:tcPr>
            <w:tcW w:w="0" w:type="auto"/>
            <w:vAlign w:val="center"/>
            <w:hideMark/>
          </w:tcPr>
          <w:p w:rsidR="00000000" w:rsidRDefault="00000000">
            <w:r>
              <w:t>String</w:t>
            </w:r>
          </w:p>
        </w:tc>
        <w:tc>
          <w:tcPr>
            <w:tcW w:w="0" w:type="auto"/>
            <w:vAlign w:val="center"/>
            <w:hideMark/>
          </w:tcPr>
          <w:p w:rsidR="00000000" w:rsidRDefault="00000000">
            <w:r>
              <w:t>Fee currency. To be read in conjunction with fee</w:t>
            </w:r>
          </w:p>
        </w:tc>
      </w:tr>
      <w:tr w:rsidR="00000000">
        <w:trPr>
          <w:divId w:val="175387555"/>
          <w:tblCellSpacing w:w="15" w:type="dxa"/>
        </w:trPr>
        <w:tc>
          <w:tcPr>
            <w:tcW w:w="0" w:type="auto"/>
            <w:vAlign w:val="center"/>
            <w:hideMark/>
          </w:tcPr>
          <w:p w:rsidR="00000000" w:rsidRDefault="00000000">
            <w:r>
              <w:t>&gt;&gt; tradeId</w:t>
            </w:r>
          </w:p>
        </w:tc>
        <w:tc>
          <w:tcPr>
            <w:tcW w:w="0" w:type="auto"/>
            <w:vAlign w:val="center"/>
            <w:hideMark/>
          </w:tcPr>
          <w:p w:rsidR="00000000" w:rsidRDefault="00000000">
            <w:r>
              <w:t>String</w:t>
            </w:r>
          </w:p>
        </w:tc>
        <w:tc>
          <w:tcPr>
            <w:tcW w:w="0" w:type="auto"/>
            <w:vAlign w:val="center"/>
            <w:hideMark/>
          </w:tcPr>
          <w:p w:rsidR="00000000" w:rsidRDefault="00000000">
            <w:r>
              <w:t>Last traded ID.</w:t>
            </w:r>
          </w:p>
        </w:tc>
      </w:tr>
    </w:tbl>
    <w:p w:rsidR="00000000" w:rsidRDefault="00000000">
      <w:pPr>
        <w:pStyle w:val="3"/>
        <w:divId w:val="175387555"/>
      </w:pPr>
      <w:r>
        <w:t>Get Quote products</w:t>
      </w:r>
    </w:p>
    <w:p w:rsidR="00000000" w:rsidRDefault="00000000">
      <w:pPr>
        <w:pStyle w:val="a5"/>
        <w:divId w:val="175387555"/>
      </w:pPr>
      <w:r>
        <w:t xml:space="preserve">Retrieve the products which makers want to quote and receive RFQs for, and the corresponding price and size limit. </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Requests</w:t>
      </w:r>
    </w:p>
    <w:p w:rsidR="00000000" w:rsidRDefault="00000000">
      <w:pPr>
        <w:pStyle w:val="a5"/>
        <w:divId w:val="175387555"/>
      </w:pPr>
      <w:r>
        <w:rPr>
          <w:rStyle w:val="HTML"/>
        </w:rPr>
        <w:t>GET /api/v5/rfq/maker-instrument-settings</w:t>
      </w:r>
    </w:p>
    <w:p w:rsidR="00000000" w:rsidRDefault="00000000">
      <w:pPr>
        <w:pStyle w:val="a5"/>
        <w:ind w:left="720" w:right="720"/>
        <w:divId w:val="81068473"/>
      </w:pPr>
      <w:r>
        <w:t>Request Example</w:t>
      </w:r>
    </w:p>
    <w:p w:rsidR="00000000" w:rsidRDefault="00000000">
      <w:pPr>
        <w:pStyle w:val="HTML0"/>
        <w:divId w:val="824853491"/>
        <w:rPr>
          <w:rStyle w:val="HTML"/>
        </w:rPr>
      </w:pPr>
      <w:r>
        <w:rPr>
          <w:rStyle w:val="HTML"/>
        </w:rPr>
        <w:t>GET /api/v5/rfq/maker-instrument-settings</w:t>
      </w:r>
    </w:p>
    <w:p w:rsidR="00000000" w:rsidRDefault="00000000">
      <w:pPr>
        <w:pStyle w:val="4"/>
        <w:divId w:val="175387555"/>
      </w:pPr>
      <w:r>
        <w:t>Request parameters</w:t>
      </w:r>
    </w:p>
    <w:p w:rsidR="00000000" w:rsidRDefault="00000000">
      <w:pPr>
        <w:pStyle w:val="a5"/>
        <w:divId w:val="175387555"/>
      </w:pPr>
      <w:r>
        <w:t>None</w:t>
      </w:r>
    </w:p>
    <w:p w:rsidR="00000000" w:rsidRDefault="00000000">
      <w:pPr>
        <w:pStyle w:val="a5"/>
        <w:ind w:left="720" w:right="720"/>
        <w:divId w:val="1653875537"/>
      </w:pPr>
      <w:r>
        <w:t>Response Example</w:t>
      </w:r>
    </w:p>
    <w:p w:rsidR="00000000" w:rsidRDefault="00000000">
      <w:pPr>
        <w:pStyle w:val="HTML0"/>
        <w:divId w:val="1564483451"/>
        <w:rPr>
          <w:rStyle w:val="w"/>
        </w:rPr>
      </w:pPr>
      <w:r>
        <w:rPr>
          <w:rStyle w:val="p"/>
        </w:rPr>
        <w:t>{</w:t>
      </w:r>
    </w:p>
    <w:p w:rsidR="00000000" w:rsidRDefault="00000000">
      <w:pPr>
        <w:pStyle w:val="HTML0"/>
        <w:divId w:val="1564483451"/>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564483451"/>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1564483451"/>
        <w:rPr>
          <w:rStyle w:val="w"/>
        </w:rPr>
      </w:pPr>
      <w:r>
        <w:rPr>
          <w:rStyle w:val="w"/>
        </w:rPr>
        <w:t xml:space="preserve">    </w:t>
      </w:r>
      <w:r>
        <w:rPr>
          <w:rStyle w:val="nl"/>
        </w:rPr>
        <w:t>"data"</w:t>
      </w:r>
      <w:r>
        <w:rPr>
          <w:rStyle w:val="p"/>
        </w:rPr>
        <w:t>:</w:t>
      </w:r>
    </w:p>
    <w:p w:rsidR="00000000" w:rsidRDefault="00000000">
      <w:pPr>
        <w:pStyle w:val="HTML0"/>
        <w:divId w:val="1564483451"/>
        <w:rPr>
          <w:rStyle w:val="w"/>
        </w:rPr>
      </w:pPr>
      <w:r>
        <w:rPr>
          <w:rStyle w:val="w"/>
        </w:rPr>
        <w:t xml:space="preserve">        </w:t>
      </w:r>
      <w:r>
        <w:rPr>
          <w:rStyle w:val="p"/>
        </w:rPr>
        <w:t>[</w:t>
      </w:r>
    </w:p>
    <w:p w:rsidR="00000000" w:rsidRDefault="00000000">
      <w:pPr>
        <w:pStyle w:val="HTML0"/>
        <w:divId w:val="1564483451"/>
        <w:rPr>
          <w:rStyle w:val="w"/>
        </w:rPr>
      </w:pPr>
      <w:r>
        <w:rPr>
          <w:rStyle w:val="w"/>
        </w:rPr>
        <w:t xml:space="preserve">            </w:t>
      </w:r>
      <w:r>
        <w:rPr>
          <w:rStyle w:val="p"/>
        </w:rPr>
        <w:t>{</w:t>
      </w:r>
      <w:r>
        <w:rPr>
          <w:rStyle w:val="nl"/>
        </w:rPr>
        <w:t>"instType"</w:t>
      </w:r>
      <w:r>
        <w:rPr>
          <w:rStyle w:val="p"/>
        </w:rPr>
        <w:t>:</w:t>
      </w:r>
      <w:r>
        <w:rPr>
          <w:rStyle w:val="w"/>
        </w:rPr>
        <w:t xml:space="preserve"> </w:t>
      </w:r>
      <w:r>
        <w:rPr>
          <w:rStyle w:val="s2"/>
        </w:rPr>
        <w:t>"OPTION"</w:t>
      </w:r>
      <w:r>
        <w:rPr>
          <w:rStyle w:val="p"/>
        </w:rPr>
        <w:t>,</w:t>
      </w:r>
    </w:p>
    <w:p w:rsidR="00000000" w:rsidRDefault="00000000">
      <w:pPr>
        <w:pStyle w:val="HTML0"/>
        <w:divId w:val="1564483451"/>
        <w:rPr>
          <w:rStyle w:val="w"/>
        </w:rPr>
      </w:pPr>
      <w:r>
        <w:rPr>
          <w:rStyle w:val="w"/>
        </w:rPr>
        <w:t xml:space="preserve">             </w:t>
      </w:r>
      <w:r>
        <w:rPr>
          <w:rStyle w:val="nl"/>
        </w:rPr>
        <w:t>"includeALL"</w:t>
      </w:r>
      <w:r>
        <w:rPr>
          <w:rStyle w:val="p"/>
        </w:rPr>
        <w:t>:</w:t>
      </w:r>
      <w:r>
        <w:rPr>
          <w:rStyle w:val="w"/>
        </w:rPr>
        <w:t xml:space="preserve"> </w:t>
      </w:r>
      <w:r>
        <w:rPr>
          <w:rStyle w:val="kc"/>
        </w:rPr>
        <w:t>true</w:t>
      </w:r>
      <w:r>
        <w:rPr>
          <w:rStyle w:val="p"/>
        </w:rPr>
        <w:t>,</w:t>
      </w:r>
    </w:p>
    <w:p w:rsidR="00000000" w:rsidRDefault="00000000">
      <w:pPr>
        <w:pStyle w:val="HTML0"/>
        <w:divId w:val="1564483451"/>
        <w:rPr>
          <w:rStyle w:val="w"/>
        </w:rPr>
      </w:pPr>
      <w:r>
        <w:rPr>
          <w:rStyle w:val="w"/>
        </w:rPr>
        <w:t xml:space="preserve">             </w:t>
      </w:r>
      <w:r>
        <w:rPr>
          <w:rStyle w:val="nl"/>
        </w:rPr>
        <w:t>"data"</w:t>
      </w:r>
      <w:r>
        <w:rPr>
          <w:rStyle w:val="p"/>
        </w:rPr>
        <w:t>:</w:t>
      </w:r>
    </w:p>
    <w:p w:rsidR="00000000" w:rsidRDefault="00000000">
      <w:pPr>
        <w:pStyle w:val="HTML0"/>
        <w:divId w:val="1564483451"/>
        <w:rPr>
          <w:rStyle w:val="w"/>
        </w:rPr>
      </w:pPr>
      <w:r>
        <w:rPr>
          <w:rStyle w:val="w"/>
        </w:rPr>
        <w:t xml:space="preserve">                </w:t>
      </w:r>
      <w:r>
        <w:rPr>
          <w:rStyle w:val="p"/>
        </w:rPr>
        <w:t>[</w:t>
      </w:r>
    </w:p>
    <w:p w:rsidR="00000000" w:rsidRDefault="00000000">
      <w:pPr>
        <w:pStyle w:val="HTML0"/>
        <w:divId w:val="1564483451"/>
        <w:rPr>
          <w:rStyle w:val="w"/>
        </w:rPr>
      </w:pPr>
      <w:r>
        <w:rPr>
          <w:rStyle w:val="w"/>
        </w:rPr>
        <w:t xml:space="preserve">                </w:t>
      </w:r>
      <w:r>
        <w:rPr>
          <w:rStyle w:val="p"/>
        </w:rPr>
        <w:t>{</w:t>
      </w:r>
      <w:r>
        <w:rPr>
          <w:rStyle w:val="w"/>
        </w:rPr>
        <w:t xml:space="preserve">    </w:t>
      </w:r>
    </w:p>
    <w:p w:rsidR="00000000" w:rsidRDefault="00000000">
      <w:pPr>
        <w:pStyle w:val="HTML0"/>
        <w:divId w:val="1564483451"/>
        <w:rPr>
          <w:rStyle w:val="w"/>
        </w:rPr>
      </w:pPr>
      <w:r>
        <w:rPr>
          <w:rStyle w:val="w"/>
        </w:rPr>
        <w:t xml:space="preserve">                    </w:t>
      </w:r>
      <w:r>
        <w:rPr>
          <w:rStyle w:val="nl"/>
        </w:rPr>
        <w:t>"uly"</w:t>
      </w:r>
      <w:r>
        <w:rPr>
          <w:rStyle w:val="p"/>
        </w:rPr>
        <w:t>:</w:t>
      </w:r>
      <w:r>
        <w:rPr>
          <w:rStyle w:val="w"/>
        </w:rPr>
        <w:t xml:space="preserve"> </w:t>
      </w:r>
      <w:r>
        <w:rPr>
          <w:rStyle w:val="s2"/>
        </w:rPr>
        <w:t>"BTC-USD"</w:t>
      </w:r>
      <w:r>
        <w:rPr>
          <w:rStyle w:val="p"/>
        </w:rPr>
        <w:t>,</w:t>
      </w:r>
    </w:p>
    <w:p w:rsidR="00000000" w:rsidRDefault="00000000">
      <w:pPr>
        <w:pStyle w:val="HTML0"/>
        <w:divId w:val="1564483451"/>
        <w:rPr>
          <w:rStyle w:val="w"/>
        </w:rPr>
      </w:pPr>
      <w:r>
        <w:rPr>
          <w:rStyle w:val="w"/>
        </w:rPr>
        <w:t xml:space="preserve">                    </w:t>
      </w:r>
      <w:r>
        <w:rPr>
          <w:rStyle w:val="nl"/>
        </w:rPr>
        <w:t>"maxBlockSz"</w:t>
      </w:r>
      <w:r>
        <w:rPr>
          <w:rStyle w:val="p"/>
        </w:rPr>
        <w:t>:</w:t>
      </w:r>
      <w:r>
        <w:rPr>
          <w:rStyle w:val="w"/>
        </w:rPr>
        <w:t xml:space="preserve"> </w:t>
      </w:r>
      <w:r>
        <w:rPr>
          <w:rStyle w:val="s2"/>
        </w:rPr>
        <w:t>"10000"</w:t>
      </w:r>
      <w:r>
        <w:rPr>
          <w:rStyle w:val="p"/>
        </w:rPr>
        <w:t>,</w:t>
      </w:r>
    </w:p>
    <w:p w:rsidR="00000000" w:rsidRDefault="00000000">
      <w:pPr>
        <w:pStyle w:val="HTML0"/>
        <w:divId w:val="1564483451"/>
        <w:rPr>
          <w:rStyle w:val="w"/>
        </w:rPr>
      </w:pPr>
      <w:r>
        <w:rPr>
          <w:rStyle w:val="w"/>
        </w:rPr>
        <w:t xml:space="preserve">                    </w:t>
      </w:r>
      <w:r>
        <w:rPr>
          <w:rStyle w:val="nl"/>
        </w:rPr>
        <w:t>"makerPxBand"</w:t>
      </w:r>
      <w:r>
        <w:rPr>
          <w:rStyle w:val="p"/>
        </w:rPr>
        <w:t>:</w:t>
      </w:r>
      <w:r>
        <w:rPr>
          <w:rStyle w:val="w"/>
        </w:rPr>
        <w:t xml:space="preserve"> </w:t>
      </w:r>
      <w:r>
        <w:rPr>
          <w:rStyle w:val="s2"/>
        </w:rPr>
        <w:t>"5"</w:t>
      </w:r>
    </w:p>
    <w:p w:rsidR="00000000" w:rsidRDefault="00000000">
      <w:pPr>
        <w:pStyle w:val="HTML0"/>
        <w:divId w:val="1564483451"/>
        <w:rPr>
          <w:rStyle w:val="w"/>
        </w:rPr>
      </w:pPr>
      <w:r>
        <w:rPr>
          <w:rStyle w:val="w"/>
        </w:rPr>
        <w:t xml:space="preserve">                    </w:t>
      </w:r>
      <w:r>
        <w:rPr>
          <w:rStyle w:val="p"/>
        </w:rPr>
        <w:t>},</w:t>
      </w:r>
    </w:p>
    <w:p w:rsidR="00000000" w:rsidRDefault="00000000">
      <w:pPr>
        <w:pStyle w:val="HTML0"/>
        <w:divId w:val="1564483451"/>
        <w:rPr>
          <w:rStyle w:val="w"/>
        </w:rPr>
      </w:pPr>
      <w:r>
        <w:rPr>
          <w:rStyle w:val="w"/>
        </w:rPr>
        <w:t xml:space="preserve">                </w:t>
      </w:r>
      <w:r>
        <w:rPr>
          <w:rStyle w:val="p"/>
        </w:rPr>
        <w:t>{</w:t>
      </w:r>
    </w:p>
    <w:p w:rsidR="00000000" w:rsidRDefault="00000000">
      <w:pPr>
        <w:pStyle w:val="HTML0"/>
        <w:divId w:val="1564483451"/>
        <w:rPr>
          <w:rStyle w:val="w"/>
        </w:rPr>
      </w:pPr>
      <w:r>
        <w:rPr>
          <w:rStyle w:val="w"/>
        </w:rPr>
        <w:t xml:space="preserve">                    </w:t>
      </w:r>
      <w:r>
        <w:rPr>
          <w:rStyle w:val="nl"/>
        </w:rPr>
        <w:t>"uly"</w:t>
      </w:r>
      <w:r>
        <w:rPr>
          <w:rStyle w:val="p"/>
        </w:rPr>
        <w:t>:</w:t>
      </w:r>
      <w:r>
        <w:rPr>
          <w:rStyle w:val="w"/>
        </w:rPr>
        <w:t xml:space="preserve"> </w:t>
      </w:r>
      <w:r>
        <w:rPr>
          <w:rStyle w:val="s2"/>
        </w:rPr>
        <w:t>"SOL-USD"</w:t>
      </w:r>
      <w:r>
        <w:rPr>
          <w:rStyle w:val="p"/>
        </w:rPr>
        <w:t>,</w:t>
      </w:r>
    </w:p>
    <w:p w:rsidR="00000000" w:rsidRDefault="00000000">
      <w:pPr>
        <w:pStyle w:val="HTML0"/>
        <w:divId w:val="1564483451"/>
        <w:rPr>
          <w:rStyle w:val="w"/>
        </w:rPr>
      </w:pPr>
      <w:r>
        <w:rPr>
          <w:rStyle w:val="w"/>
        </w:rPr>
        <w:t xml:space="preserve">                    </w:t>
      </w:r>
      <w:r>
        <w:rPr>
          <w:rStyle w:val="nl"/>
        </w:rPr>
        <w:t>"maxBlockSz"</w:t>
      </w:r>
      <w:r>
        <w:rPr>
          <w:rStyle w:val="p"/>
        </w:rPr>
        <w:t>:</w:t>
      </w:r>
      <w:r>
        <w:rPr>
          <w:rStyle w:val="w"/>
        </w:rPr>
        <w:t xml:space="preserve"> </w:t>
      </w:r>
      <w:r>
        <w:rPr>
          <w:rStyle w:val="s2"/>
        </w:rPr>
        <w:t>"100000"</w:t>
      </w:r>
      <w:r>
        <w:rPr>
          <w:rStyle w:val="p"/>
        </w:rPr>
        <w:t>,</w:t>
      </w:r>
    </w:p>
    <w:p w:rsidR="00000000" w:rsidRDefault="00000000">
      <w:pPr>
        <w:pStyle w:val="HTML0"/>
        <w:divId w:val="1564483451"/>
        <w:rPr>
          <w:rStyle w:val="w"/>
        </w:rPr>
      </w:pPr>
      <w:r>
        <w:rPr>
          <w:rStyle w:val="w"/>
        </w:rPr>
        <w:t xml:space="preserve">                    </w:t>
      </w:r>
      <w:r>
        <w:rPr>
          <w:rStyle w:val="nl"/>
        </w:rPr>
        <w:t>"makerPxBand"</w:t>
      </w:r>
      <w:r>
        <w:rPr>
          <w:rStyle w:val="p"/>
        </w:rPr>
        <w:t>:</w:t>
      </w:r>
      <w:r>
        <w:rPr>
          <w:rStyle w:val="w"/>
        </w:rPr>
        <w:t xml:space="preserve"> </w:t>
      </w:r>
      <w:r>
        <w:rPr>
          <w:rStyle w:val="s2"/>
        </w:rPr>
        <w:t>"15"</w:t>
      </w:r>
    </w:p>
    <w:p w:rsidR="00000000" w:rsidRDefault="00000000">
      <w:pPr>
        <w:pStyle w:val="HTML0"/>
        <w:divId w:val="1564483451"/>
        <w:rPr>
          <w:rStyle w:val="w"/>
        </w:rPr>
      </w:pPr>
      <w:r>
        <w:rPr>
          <w:rStyle w:val="w"/>
        </w:rPr>
        <w:t xml:space="preserve">                    </w:t>
      </w:r>
      <w:r>
        <w:rPr>
          <w:rStyle w:val="p"/>
        </w:rPr>
        <w:t>}</w:t>
      </w:r>
    </w:p>
    <w:p w:rsidR="00000000" w:rsidRDefault="00000000">
      <w:pPr>
        <w:pStyle w:val="HTML0"/>
        <w:divId w:val="1564483451"/>
        <w:rPr>
          <w:rStyle w:val="w"/>
        </w:rPr>
      </w:pPr>
      <w:r>
        <w:rPr>
          <w:rStyle w:val="w"/>
        </w:rPr>
        <w:t xml:space="preserve">                </w:t>
      </w:r>
      <w:r>
        <w:rPr>
          <w:rStyle w:val="p"/>
        </w:rPr>
        <w:t>]</w:t>
      </w:r>
    </w:p>
    <w:p w:rsidR="00000000" w:rsidRDefault="00000000">
      <w:pPr>
        <w:pStyle w:val="HTML0"/>
        <w:divId w:val="1564483451"/>
        <w:rPr>
          <w:rStyle w:val="w"/>
        </w:rPr>
      </w:pPr>
      <w:r>
        <w:rPr>
          <w:rStyle w:val="w"/>
        </w:rPr>
        <w:t xml:space="preserve">            </w:t>
      </w:r>
      <w:r>
        <w:rPr>
          <w:rStyle w:val="p"/>
        </w:rPr>
        <w:t>},</w:t>
      </w:r>
    </w:p>
    <w:p w:rsidR="00000000" w:rsidRDefault="00000000">
      <w:pPr>
        <w:pStyle w:val="HTML0"/>
        <w:divId w:val="1564483451"/>
        <w:rPr>
          <w:rStyle w:val="w"/>
        </w:rPr>
      </w:pPr>
      <w:r>
        <w:rPr>
          <w:rStyle w:val="w"/>
        </w:rPr>
        <w:t xml:space="preserve">            </w:t>
      </w:r>
      <w:r>
        <w:rPr>
          <w:rStyle w:val="p"/>
        </w:rPr>
        <w:t>{</w:t>
      </w:r>
      <w:r>
        <w:rPr>
          <w:rStyle w:val="nl"/>
        </w:rPr>
        <w:t>"instType"</w:t>
      </w:r>
      <w:r>
        <w:rPr>
          <w:rStyle w:val="p"/>
        </w:rPr>
        <w:t>:</w:t>
      </w:r>
      <w:r>
        <w:rPr>
          <w:rStyle w:val="w"/>
        </w:rPr>
        <w:t xml:space="preserve"> </w:t>
      </w:r>
      <w:r>
        <w:rPr>
          <w:rStyle w:val="s2"/>
        </w:rPr>
        <w:t>"FUTURES"</w:t>
      </w:r>
      <w:r>
        <w:rPr>
          <w:rStyle w:val="p"/>
        </w:rPr>
        <w:t>,</w:t>
      </w:r>
    </w:p>
    <w:p w:rsidR="00000000" w:rsidRDefault="00000000">
      <w:pPr>
        <w:pStyle w:val="HTML0"/>
        <w:divId w:val="1564483451"/>
        <w:rPr>
          <w:rStyle w:val="w"/>
        </w:rPr>
      </w:pPr>
      <w:r>
        <w:rPr>
          <w:rStyle w:val="w"/>
        </w:rPr>
        <w:t xml:space="preserve">             </w:t>
      </w:r>
      <w:r>
        <w:rPr>
          <w:rStyle w:val="nl"/>
        </w:rPr>
        <w:t>"includeALL"</w:t>
      </w:r>
      <w:r>
        <w:rPr>
          <w:rStyle w:val="p"/>
        </w:rPr>
        <w:t>:</w:t>
      </w:r>
      <w:r>
        <w:rPr>
          <w:rStyle w:val="w"/>
        </w:rPr>
        <w:t xml:space="preserve"> </w:t>
      </w:r>
      <w:r>
        <w:rPr>
          <w:rStyle w:val="kc"/>
        </w:rPr>
        <w:t>false</w:t>
      </w:r>
      <w:r>
        <w:rPr>
          <w:rStyle w:val="p"/>
        </w:rPr>
        <w:t>,</w:t>
      </w:r>
    </w:p>
    <w:p w:rsidR="00000000" w:rsidRDefault="00000000">
      <w:pPr>
        <w:pStyle w:val="HTML0"/>
        <w:divId w:val="1564483451"/>
        <w:rPr>
          <w:rStyle w:val="w"/>
        </w:rPr>
      </w:pPr>
      <w:r>
        <w:rPr>
          <w:rStyle w:val="w"/>
        </w:rPr>
        <w:t xml:space="preserve">             </w:t>
      </w:r>
      <w:r>
        <w:rPr>
          <w:rStyle w:val="nl"/>
        </w:rPr>
        <w:t>"data"</w:t>
      </w:r>
      <w:r>
        <w:rPr>
          <w:rStyle w:val="p"/>
        </w:rPr>
        <w:t>:</w:t>
      </w:r>
    </w:p>
    <w:p w:rsidR="00000000" w:rsidRDefault="00000000">
      <w:pPr>
        <w:pStyle w:val="HTML0"/>
        <w:divId w:val="1564483451"/>
        <w:rPr>
          <w:rStyle w:val="w"/>
        </w:rPr>
      </w:pPr>
      <w:r>
        <w:rPr>
          <w:rStyle w:val="w"/>
        </w:rPr>
        <w:t xml:space="preserve">                </w:t>
      </w:r>
      <w:r>
        <w:rPr>
          <w:rStyle w:val="p"/>
        </w:rPr>
        <w:t>[</w:t>
      </w:r>
    </w:p>
    <w:p w:rsidR="00000000" w:rsidRDefault="00000000">
      <w:pPr>
        <w:pStyle w:val="HTML0"/>
        <w:divId w:val="1564483451"/>
        <w:rPr>
          <w:rStyle w:val="w"/>
        </w:rPr>
      </w:pPr>
      <w:r>
        <w:rPr>
          <w:rStyle w:val="w"/>
        </w:rPr>
        <w:t xml:space="preserve">                </w:t>
      </w:r>
      <w:r>
        <w:rPr>
          <w:rStyle w:val="p"/>
        </w:rPr>
        <w:t>{</w:t>
      </w:r>
    </w:p>
    <w:p w:rsidR="00000000" w:rsidRDefault="00000000">
      <w:pPr>
        <w:pStyle w:val="HTML0"/>
        <w:divId w:val="1564483451"/>
        <w:rPr>
          <w:rStyle w:val="w"/>
        </w:rPr>
      </w:pPr>
      <w:r>
        <w:rPr>
          <w:rStyle w:val="w"/>
        </w:rPr>
        <w:t xml:space="preserve">                    </w:t>
      </w:r>
      <w:r>
        <w:rPr>
          <w:rStyle w:val="nl"/>
        </w:rPr>
        <w:t>"uly"</w:t>
      </w:r>
      <w:r>
        <w:rPr>
          <w:rStyle w:val="p"/>
        </w:rPr>
        <w:t>:</w:t>
      </w:r>
      <w:r>
        <w:rPr>
          <w:rStyle w:val="w"/>
        </w:rPr>
        <w:t xml:space="preserve"> </w:t>
      </w:r>
      <w:r>
        <w:rPr>
          <w:rStyle w:val="s2"/>
        </w:rPr>
        <w:t>"BTC-USD"</w:t>
      </w:r>
      <w:r>
        <w:rPr>
          <w:rStyle w:val="p"/>
        </w:rPr>
        <w:t>,</w:t>
      </w:r>
    </w:p>
    <w:p w:rsidR="00000000" w:rsidRDefault="00000000">
      <w:pPr>
        <w:pStyle w:val="HTML0"/>
        <w:divId w:val="1564483451"/>
        <w:rPr>
          <w:rStyle w:val="w"/>
        </w:rPr>
      </w:pPr>
      <w:r>
        <w:rPr>
          <w:rStyle w:val="w"/>
        </w:rPr>
        <w:t xml:space="preserve">                    </w:t>
      </w:r>
      <w:r>
        <w:rPr>
          <w:rStyle w:val="nl"/>
        </w:rPr>
        <w:t>"maxBlockSz"</w:t>
      </w:r>
      <w:r>
        <w:rPr>
          <w:rStyle w:val="p"/>
        </w:rPr>
        <w:t>:</w:t>
      </w:r>
      <w:r>
        <w:rPr>
          <w:rStyle w:val="w"/>
        </w:rPr>
        <w:t xml:space="preserve"> </w:t>
      </w:r>
      <w:r>
        <w:rPr>
          <w:rStyle w:val="s2"/>
        </w:rPr>
        <w:t>"10000"</w:t>
      </w:r>
      <w:r>
        <w:rPr>
          <w:rStyle w:val="p"/>
        </w:rPr>
        <w:t>,</w:t>
      </w:r>
    </w:p>
    <w:p w:rsidR="00000000" w:rsidRDefault="00000000">
      <w:pPr>
        <w:pStyle w:val="HTML0"/>
        <w:divId w:val="1564483451"/>
        <w:rPr>
          <w:rStyle w:val="w"/>
        </w:rPr>
      </w:pPr>
      <w:r>
        <w:rPr>
          <w:rStyle w:val="w"/>
        </w:rPr>
        <w:t xml:space="preserve">                    </w:t>
      </w:r>
      <w:r>
        <w:rPr>
          <w:rStyle w:val="nl"/>
        </w:rPr>
        <w:t>"makerPxBand"</w:t>
      </w:r>
      <w:r>
        <w:rPr>
          <w:rStyle w:val="p"/>
        </w:rPr>
        <w:t>:</w:t>
      </w:r>
      <w:r>
        <w:rPr>
          <w:rStyle w:val="w"/>
        </w:rPr>
        <w:t xml:space="preserve"> </w:t>
      </w:r>
      <w:r>
        <w:rPr>
          <w:rStyle w:val="s2"/>
        </w:rPr>
        <w:t>"5"</w:t>
      </w:r>
    </w:p>
    <w:p w:rsidR="00000000" w:rsidRDefault="00000000">
      <w:pPr>
        <w:pStyle w:val="HTML0"/>
        <w:divId w:val="1564483451"/>
        <w:rPr>
          <w:rStyle w:val="w"/>
        </w:rPr>
      </w:pPr>
      <w:r>
        <w:rPr>
          <w:rStyle w:val="w"/>
        </w:rPr>
        <w:t xml:space="preserve">                </w:t>
      </w:r>
      <w:r>
        <w:rPr>
          <w:rStyle w:val="p"/>
        </w:rPr>
        <w:t>},</w:t>
      </w:r>
    </w:p>
    <w:p w:rsidR="00000000" w:rsidRDefault="00000000">
      <w:pPr>
        <w:pStyle w:val="HTML0"/>
        <w:divId w:val="1564483451"/>
        <w:rPr>
          <w:rStyle w:val="w"/>
        </w:rPr>
      </w:pPr>
      <w:r>
        <w:rPr>
          <w:rStyle w:val="w"/>
        </w:rPr>
        <w:t xml:space="preserve">                </w:t>
      </w:r>
      <w:r>
        <w:rPr>
          <w:rStyle w:val="p"/>
        </w:rPr>
        <w:t>{</w:t>
      </w:r>
    </w:p>
    <w:p w:rsidR="00000000" w:rsidRDefault="00000000">
      <w:pPr>
        <w:pStyle w:val="HTML0"/>
        <w:divId w:val="1564483451"/>
        <w:rPr>
          <w:rStyle w:val="w"/>
        </w:rPr>
      </w:pPr>
      <w:r>
        <w:rPr>
          <w:rStyle w:val="w"/>
        </w:rPr>
        <w:t xml:space="preserve">                    </w:t>
      </w:r>
      <w:r>
        <w:rPr>
          <w:rStyle w:val="nl"/>
        </w:rPr>
        <w:t>"uly"</w:t>
      </w:r>
      <w:r>
        <w:rPr>
          <w:rStyle w:val="p"/>
        </w:rPr>
        <w:t>:</w:t>
      </w:r>
      <w:r>
        <w:rPr>
          <w:rStyle w:val="w"/>
        </w:rPr>
        <w:t xml:space="preserve"> </w:t>
      </w:r>
      <w:r>
        <w:rPr>
          <w:rStyle w:val="s2"/>
        </w:rPr>
        <w:t>"ETH-USDT"</w:t>
      </w:r>
      <w:r>
        <w:rPr>
          <w:rStyle w:val="p"/>
        </w:rPr>
        <w:t>,</w:t>
      </w:r>
    </w:p>
    <w:p w:rsidR="00000000" w:rsidRDefault="00000000">
      <w:pPr>
        <w:pStyle w:val="HTML0"/>
        <w:divId w:val="1564483451"/>
        <w:rPr>
          <w:rStyle w:val="w"/>
        </w:rPr>
      </w:pPr>
      <w:r>
        <w:rPr>
          <w:rStyle w:val="w"/>
        </w:rPr>
        <w:t xml:space="preserve">                    </w:t>
      </w:r>
      <w:r>
        <w:rPr>
          <w:rStyle w:val="nl"/>
        </w:rPr>
        <w:t>"maxBlockSz"</w:t>
      </w:r>
      <w:r>
        <w:rPr>
          <w:rStyle w:val="p"/>
        </w:rPr>
        <w:t>:</w:t>
      </w:r>
      <w:r>
        <w:rPr>
          <w:rStyle w:val="w"/>
        </w:rPr>
        <w:t xml:space="preserve"> </w:t>
      </w:r>
      <w:r>
        <w:rPr>
          <w:rStyle w:val="s2"/>
        </w:rPr>
        <w:t>"100000"</w:t>
      </w:r>
      <w:r>
        <w:rPr>
          <w:rStyle w:val="p"/>
        </w:rPr>
        <w:t>,</w:t>
      </w:r>
    </w:p>
    <w:p w:rsidR="00000000" w:rsidRDefault="00000000">
      <w:pPr>
        <w:pStyle w:val="HTML0"/>
        <w:divId w:val="1564483451"/>
        <w:rPr>
          <w:rStyle w:val="w"/>
        </w:rPr>
      </w:pPr>
      <w:r>
        <w:rPr>
          <w:rStyle w:val="w"/>
        </w:rPr>
        <w:t xml:space="preserve">                    </w:t>
      </w:r>
      <w:r>
        <w:rPr>
          <w:rStyle w:val="nl"/>
        </w:rPr>
        <w:t>"makerPxBand"</w:t>
      </w:r>
      <w:r>
        <w:rPr>
          <w:rStyle w:val="p"/>
        </w:rPr>
        <w:t>:</w:t>
      </w:r>
      <w:r>
        <w:rPr>
          <w:rStyle w:val="w"/>
        </w:rPr>
        <w:t xml:space="preserve"> </w:t>
      </w:r>
      <w:r>
        <w:rPr>
          <w:rStyle w:val="s2"/>
        </w:rPr>
        <w:t>"15"</w:t>
      </w:r>
    </w:p>
    <w:p w:rsidR="00000000" w:rsidRDefault="00000000">
      <w:pPr>
        <w:pStyle w:val="HTML0"/>
        <w:divId w:val="1564483451"/>
        <w:rPr>
          <w:rStyle w:val="w"/>
        </w:rPr>
      </w:pPr>
      <w:r>
        <w:rPr>
          <w:rStyle w:val="w"/>
        </w:rPr>
        <w:t xml:space="preserve">                </w:t>
      </w:r>
      <w:r>
        <w:rPr>
          <w:rStyle w:val="p"/>
        </w:rPr>
        <w:t>}</w:t>
      </w:r>
    </w:p>
    <w:p w:rsidR="00000000" w:rsidRDefault="00000000">
      <w:pPr>
        <w:pStyle w:val="HTML0"/>
        <w:divId w:val="1564483451"/>
        <w:rPr>
          <w:rStyle w:val="w"/>
        </w:rPr>
      </w:pPr>
      <w:r>
        <w:rPr>
          <w:rStyle w:val="w"/>
        </w:rPr>
        <w:t xml:space="preserve">                </w:t>
      </w:r>
      <w:r>
        <w:rPr>
          <w:rStyle w:val="p"/>
        </w:rPr>
        <w:t>]</w:t>
      </w:r>
    </w:p>
    <w:p w:rsidR="00000000" w:rsidRDefault="00000000">
      <w:pPr>
        <w:pStyle w:val="HTML0"/>
        <w:divId w:val="1564483451"/>
        <w:rPr>
          <w:rStyle w:val="w"/>
        </w:rPr>
      </w:pPr>
      <w:r>
        <w:rPr>
          <w:rStyle w:val="w"/>
        </w:rPr>
        <w:t xml:space="preserve">            </w:t>
      </w:r>
      <w:r>
        <w:rPr>
          <w:rStyle w:val="p"/>
        </w:rPr>
        <w:t>},</w:t>
      </w:r>
    </w:p>
    <w:p w:rsidR="00000000" w:rsidRDefault="00000000">
      <w:pPr>
        <w:pStyle w:val="HTML0"/>
        <w:divId w:val="1564483451"/>
        <w:rPr>
          <w:rStyle w:val="w"/>
        </w:rPr>
      </w:pPr>
      <w:r>
        <w:rPr>
          <w:rStyle w:val="w"/>
        </w:rPr>
        <w:t xml:space="preserve">            </w:t>
      </w:r>
      <w:r>
        <w:rPr>
          <w:rStyle w:val="p"/>
        </w:rPr>
        <w:t>{</w:t>
      </w:r>
      <w:r>
        <w:rPr>
          <w:rStyle w:val="nl"/>
        </w:rPr>
        <w:t>"instType:"</w:t>
      </w:r>
      <w:r>
        <w:rPr>
          <w:rStyle w:val="p"/>
        </w:rPr>
        <w:t>:</w:t>
      </w:r>
      <w:r>
        <w:rPr>
          <w:rStyle w:val="w"/>
        </w:rPr>
        <w:t xml:space="preserve"> </w:t>
      </w:r>
      <w:r>
        <w:rPr>
          <w:rStyle w:val="s2"/>
        </w:rPr>
        <w:t>"SWAP"</w:t>
      </w:r>
      <w:r>
        <w:rPr>
          <w:rStyle w:val="p"/>
        </w:rPr>
        <w:t>,</w:t>
      </w:r>
    </w:p>
    <w:p w:rsidR="00000000" w:rsidRDefault="00000000">
      <w:pPr>
        <w:pStyle w:val="HTML0"/>
        <w:divId w:val="1564483451"/>
        <w:rPr>
          <w:rStyle w:val="w"/>
        </w:rPr>
      </w:pPr>
      <w:r>
        <w:rPr>
          <w:rStyle w:val="w"/>
        </w:rPr>
        <w:t xml:space="preserve">             </w:t>
      </w:r>
      <w:r>
        <w:rPr>
          <w:rStyle w:val="nl"/>
        </w:rPr>
        <w:t>"includeALL"</w:t>
      </w:r>
      <w:r>
        <w:rPr>
          <w:rStyle w:val="p"/>
        </w:rPr>
        <w:t>:</w:t>
      </w:r>
      <w:r>
        <w:rPr>
          <w:rStyle w:val="w"/>
        </w:rPr>
        <w:t xml:space="preserve"> </w:t>
      </w:r>
      <w:r>
        <w:rPr>
          <w:rStyle w:val="kc"/>
        </w:rPr>
        <w:t>false</w:t>
      </w:r>
      <w:r>
        <w:rPr>
          <w:rStyle w:val="p"/>
        </w:rPr>
        <w:t>,</w:t>
      </w:r>
    </w:p>
    <w:p w:rsidR="00000000" w:rsidRDefault="00000000">
      <w:pPr>
        <w:pStyle w:val="HTML0"/>
        <w:divId w:val="1564483451"/>
        <w:rPr>
          <w:rStyle w:val="w"/>
        </w:rPr>
      </w:pPr>
      <w:r>
        <w:rPr>
          <w:rStyle w:val="w"/>
        </w:rPr>
        <w:t xml:space="preserve">             </w:t>
      </w:r>
      <w:r>
        <w:rPr>
          <w:rStyle w:val="nl"/>
        </w:rPr>
        <w:t>"data"</w:t>
      </w:r>
      <w:r>
        <w:rPr>
          <w:rStyle w:val="p"/>
        </w:rPr>
        <w:t>:</w:t>
      </w:r>
    </w:p>
    <w:p w:rsidR="00000000" w:rsidRDefault="00000000">
      <w:pPr>
        <w:pStyle w:val="HTML0"/>
        <w:divId w:val="1564483451"/>
        <w:rPr>
          <w:rStyle w:val="w"/>
        </w:rPr>
      </w:pPr>
      <w:r>
        <w:rPr>
          <w:rStyle w:val="w"/>
        </w:rPr>
        <w:t xml:space="preserve">                </w:t>
      </w:r>
      <w:r>
        <w:rPr>
          <w:rStyle w:val="p"/>
        </w:rPr>
        <w:t>[{</w:t>
      </w:r>
    </w:p>
    <w:p w:rsidR="00000000" w:rsidRDefault="00000000">
      <w:pPr>
        <w:pStyle w:val="HTML0"/>
        <w:divId w:val="1564483451"/>
        <w:rPr>
          <w:rStyle w:val="w"/>
        </w:rPr>
      </w:pPr>
      <w:r>
        <w:rPr>
          <w:rStyle w:val="w"/>
        </w:rPr>
        <w:t xml:space="preserve">                    </w:t>
      </w:r>
      <w:r>
        <w:rPr>
          <w:rStyle w:val="nl"/>
        </w:rPr>
        <w:t>"uly"</w:t>
      </w:r>
      <w:r>
        <w:rPr>
          <w:rStyle w:val="p"/>
        </w:rPr>
        <w:t>:</w:t>
      </w:r>
      <w:r>
        <w:rPr>
          <w:rStyle w:val="w"/>
        </w:rPr>
        <w:t xml:space="preserve"> </w:t>
      </w:r>
      <w:r>
        <w:rPr>
          <w:rStyle w:val="s2"/>
        </w:rPr>
        <w:t>"BTC-USD"</w:t>
      </w:r>
      <w:r>
        <w:rPr>
          <w:rStyle w:val="p"/>
        </w:rPr>
        <w:t>,</w:t>
      </w:r>
    </w:p>
    <w:p w:rsidR="00000000" w:rsidRDefault="00000000">
      <w:pPr>
        <w:pStyle w:val="HTML0"/>
        <w:divId w:val="1564483451"/>
        <w:rPr>
          <w:rStyle w:val="w"/>
        </w:rPr>
      </w:pPr>
      <w:r>
        <w:rPr>
          <w:rStyle w:val="w"/>
        </w:rPr>
        <w:t xml:space="preserve">                    </w:t>
      </w:r>
      <w:r>
        <w:rPr>
          <w:rStyle w:val="nl"/>
        </w:rPr>
        <w:t>"maxBlockSz"</w:t>
      </w:r>
      <w:r>
        <w:rPr>
          <w:rStyle w:val="p"/>
        </w:rPr>
        <w:t>:</w:t>
      </w:r>
      <w:r>
        <w:rPr>
          <w:rStyle w:val="w"/>
        </w:rPr>
        <w:t xml:space="preserve"> </w:t>
      </w:r>
      <w:r>
        <w:rPr>
          <w:rStyle w:val="s2"/>
        </w:rPr>
        <w:t>"10000"</w:t>
      </w:r>
      <w:r>
        <w:rPr>
          <w:rStyle w:val="p"/>
        </w:rPr>
        <w:t>,</w:t>
      </w:r>
    </w:p>
    <w:p w:rsidR="00000000" w:rsidRDefault="00000000">
      <w:pPr>
        <w:pStyle w:val="HTML0"/>
        <w:divId w:val="1564483451"/>
        <w:rPr>
          <w:rStyle w:val="w"/>
        </w:rPr>
      </w:pPr>
      <w:r>
        <w:rPr>
          <w:rStyle w:val="w"/>
        </w:rPr>
        <w:t xml:space="preserve">                    </w:t>
      </w:r>
      <w:r>
        <w:rPr>
          <w:rStyle w:val="nl"/>
        </w:rPr>
        <w:t>"makerPxBand"</w:t>
      </w:r>
      <w:r>
        <w:rPr>
          <w:rStyle w:val="p"/>
        </w:rPr>
        <w:t>:</w:t>
      </w:r>
      <w:r>
        <w:rPr>
          <w:rStyle w:val="w"/>
        </w:rPr>
        <w:t xml:space="preserve"> </w:t>
      </w:r>
      <w:r>
        <w:rPr>
          <w:rStyle w:val="s2"/>
        </w:rPr>
        <w:t>"5"</w:t>
      </w:r>
    </w:p>
    <w:p w:rsidR="00000000" w:rsidRDefault="00000000">
      <w:pPr>
        <w:pStyle w:val="HTML0"/>
        <w:divId w:val="1564483451"/>
        <w:rPr>
          <w:rStyle w:val="w"/>
        </w:rPr>
      </w:pPr>
      <w:r>
        <w:rPr>
          <w:rStyle w:val="w"/>
        </w:rPr>
        <w:t xml:space="preserve">                    </w:t>
      </w:r>
      <w:r>
        <w:rPr>
          <w:rStyle w:val="p"/>
        </w:rPr>
        <w:t>},</w:t>
      </w:r>
    </w:p>
    <w:p w:rsidR="00000000" w:rsidRDefault="00000000">
      <w:pPr>
        <w:pStyle w:val="HTML0"/>
        <w:divId w:val="1564483451"/>
        <w:rPr>
          <w:rStyle w:val="w"/>
        </w:rPr>
      </w:pPr>
      <w:r>
        <w:rPr>
          <w:rStyle w:val="w"/>
        </w:rPr>
        <w:t xml:space="preserve">                </w:t>
      </w:r>
      <w:r>
        <w:rPr>
          <w:rStyle w:val="p"/>
        </w:rPr>
        <w:t>{</w:t>
      </w:r>
    </w:p>
    <w:p w:rsidR="00000000" w:rsidRDefault="00000000">
      <w:pPr>
        <w:pStyle w:val="HTML0"/>
        <w:divId w:val="1564483451"/>
        <w:rPr>
          <w:rStyle w:val="w"/>
        </w:rPr>
      </w:pPr>
      <w:r>
        <w:rPr>
          <w:rStyle w:val="w"/>
        </w:rPr>
        <w:t xml:space="preserve">                    </w:t>
      </w:r>
      <w:r>
        <w:rPr>
          <w:rStyle w:val="nl"/>
        </w:rPr>
        <w:t>"uly"</w:t>
      </w:r>
      <w:r>
        <w:rPr>
          <w:rStyle w:val="p"/>
        </w:rPr>
        <w:t>:</w:t>
      </w:r>
      <w:r>
        <w:rPr>
          <w:rStyle w:val="w"/>
        </w:rPr>
        <w:t xml:space="preserve"> </w:t>
      </w:r>
      <w:r>
        <w:rPr>
          <w:rStyle w:val="s2"/>
        </w:rPr>
        <w:t>"ETH-USDT"</w:t>
      </w:r>
    </w:p>
    <w:p w:rsidR="00000000" w:rsidRDefault="00000000">
      <w:pPr>
        <w:pStyle w:val="HTML0"/>
        <w:divId w:val="1564483451"/>
        <w:rPr>
          <w:rStyle w:val="w"/>
        </w:rPr>
      </w:pPr>
      <w:r>
        <w:rPr>
          <w:rStyle w:val="w"/>
        </w:rPr>
        <w:t xml:space="preserve">                    </w:t>
      </w:r>
      <w:r>
        <w:rPr>
          <w:rStyle w:val="p"/>
        </w:rPr>
        <w:t>}</w:t>
      </w:r>
    </w:p>
    <w:p w:rsidR="00000000" w:rsidRDefault="00000000">
      <w:pPr>
        <w:pStyle w:val="HTML0"/>
        <w:divId w:val="1564483451"/>
        <w:rPr>
          <w:rStyle w:val="w"/>
        </w:rPr>
      </w:pPr>
      <w:r>
        <w:rPr>
          <w:rStyle w:val="w"/>
        </w:rPr>
        <w:t xml:space="preserve">                </w:t>
      </w:r>
      <w:r>
        <w:rPr>
          <w:rStyle w:val="p"/>
        </w:rPr>
        <w:t>]</w:t>
      </w:r>
    </w:p>
    <w:p w:rsidR="00000000" w:rsidRDefault="00000000">
      <w:pPr>
        <w:pStyle w:val="HTML0"/>
        <w:divId w:val="1564483451"/>
        <w:rPr>
          <w:rStyle w:val="w"/>
        </w:rPr>
      </w:pPr>
      <w:r>
        <w:rPr>
          <w:rStyle w:val="w"/>
        </w:rPr>
        <w:t xml:space="preserve">            </w:t>
      </w:r>
      <w:r>
        <w:rPr>
          <w:rStyle w:val="p"/>
        </w:rPr>
        <w:t>},</w:t>
      </w:r>
    </w:p>
    <w:p w:rsidR="00000000" w:rsidRDefault="00000000">
      <w:pPr>
        <w:pStyle w:val="HTML0"/>
        <w:divId w:val="1564483451"/>
        <w:rPr>
          <w:rStyle w:val="w"/>
        </w:rPr>
      </w:pPr>
      <w:r>
        <w:rPr>
          <w:rStyle w:val="w"/>
        </w:rPr>
        <w:t xml:space="preserve">                </w:t>
      </w:r>
      <w:r>
        <w:rPr>
          <w:rStyle w:val="p"/>
        </w:rPr>
        <w:t>{</w:t>
      </w:r>
      <w:r>
        <w:rPr>
          <w:rStyle w:val="nl"/>
        </w:rPr>
        <w:t>"instType:"</w:t>
      </w:r>
      <w:r>
        <w:rPr>
          <w:rStyle w:val="p"/>
        </w:rPr>
        <w:t>:</w:t>
      </w:r>
      <w:r>
        <w:rPr>
          <w:rStyle w:val="w"/>
        </w:rPr>
        <w:t xml:space="preserve"> </w:t>
      </w:r>
      <w:r>
        <w:rPr>
          <w:rStyle w:val="s2"/>
        </w:rPr>
        <w:t>"SPOT"</w:t>
      </w:r>
      <w:r>
        <w:rPr>
          <w:rStyle w:val="p"/>
        </w:rPr>
        <w:t>,</w:t>
      </w:r>
    </w:p>
    <w:p w:rsidR="00000000" w:rsidRDefault="00000000">
      <w:pPr>
        <w:pStyle w:val="HTML0"/>
        <w:divId w:val="1564483451"/>
        <w:rPr>
          <w:rStyle w:val="w"/>
        </w:rPr>
      </w:pPr>
      <w:r>
        <w:rPr>
          <w:rStyle w:val="w"/>
        </w:rPr>
        <w:t xml:space="preserve">                 </w:t>
      </w:r>
      <w:r>
        <w:rPr>
          <w:rStyle w:val="nl"/>
        </w:rPr>
        <w:t>"includeALL"</w:t>
      </w:r>
      <w:r>
        <w:rPr>
          <w:rStyle w:val="p"/>
        </w:rPr>
        <w:t>:</w:t>
      </w:r>
      <w:r>
        <w:rPr>
          <w:rStyle w:val="w"/>
        </w:rPr>
        <w:t xml:space="preserve"> </w:t>
      </w:r>
      <w:r>
        <w:rPr>
          <w:rStyle w:val="kc"/>
        </w:rPr>
        <w:t>false</w:t>
      </w:r>
      <w:r>
        <w:rPr>
          <w:rStyle w:val="p"/>
        </w:rPr>
        <w:t>,</w:t>
      </w:r>
    </w:p>
    <w:p w:rsidR="00000000" w:rsidRDefault="00000000">
      <w:pPr>
        <w:pStyle w:val="HTML0"/>
        <w:divId w:val="1564483451"/>
        <w:rPr>
          <w:rStyle w:val="w"/>
        </w:rPr>
      </w:pPr>
      <w:r>
        <w:rPr>
          <w:rStyle w:val="w"/>
        </w:rPr>
        <w:t xml:space="preserve">                 </w:t>
      </w:r>
      <w:r>
        <w:rPr>
          <w:rStyle w:val="nl"/>
        </w:rPr>
        <w:t>"data"</w:t>
      </w:r>
      <w:r>
        <w:rPr>
          <w:rStyle w:val="p"/>
        </w:rPr>
        <w:t>:</w:t>
      </w:r>
    </w:p>
    <w:p w:rsidR="00000000" w:rsidRDefault="00000000">
      <w:pPr>
        <w:pStyle w:val="HTML0"/>
        <w:divId w:val="1564483451"/>
        <w:rPr>
          <w:rStyle w:val="w"/>
        </w:rPr>
      </w:pPr>
      <w:r>
        <w:rPr>
          <w:rStyle w:val="w"/>
        </w:rPr>
        <w:t xml:space="preserve">                    </w:t>
      </w:r>
      <w:r>
        <w:rPr>
          <w:rStyle w:val="p"/>
        </w:rPr>
        <w:t>[{</w:t>
      </w:r>
    </w:p>
    <w:p w:rsidR="00000000" w:rsidRDefault="00000000">
      <w:pPr>
        <w:pStyle w:val="HTML0"/>
        <w:divId w:val="1564483451"/>
        <w:rPr>
          <w:rStyle w:val="w"/>
        </w:rPr>
      </w:pPr>
      <w:r>
        <w:rPr>
          <w:rStyle w:val="w"/>
        </w:rPr>
        <w:t xml:space="preserve">                        </w:t>
      </w:r>
      <w:r>
        <w:rPr>
          <w:rStyle w:val="nl"/>
        </w:rPr>
        <w:t>"instId"</w:t>
      </w:r>
      <w:r>
        <w:rPr>
          <w:rStyle w:val="p"/>
        </w:rPr>
        <w:t>:</w:t>
      </w:r>
      <w:r>
        <w:rPr>
          <w:rStyle w:val="w"/>
        </w:rPr>
        <w:t xml:space="preserve"> </w:t>
      </w:r>
      <w:r>
        <w:rPr>
          <w:rStyle w:val="s2"/>
        </w:rPr>
        <w:t>"BTC-USDT"</w:t>
      </w:r>
    </w:p>
    <w:p w:rsidR="00000000" w:rsidRDefault="00000000">
      <w:pPr>
        <w:pStyle w:val="HTML0"/>
        <w:divId w:val="1564483451"/>
        <w:rPr>
          <w:rStyle w:val="w"/>
        </w:rPr>
      </w:pPr>
      <w:r>
        <w:rPr>
          <w:rStyle w:val="w"/>
        </w:rPr>
        <w:t xml:space="preserve">                        </w:t>
      </w:r>
      <w:r>
        <w:rPr>
          <w:rStyle w:val="p"/>
        </w:rPr>
        <w:t>},</w:t>
      </w:r>
    </w:p>
    <w:p w:rsidR="00000000" w:rsidRDefault="00000000">
      <w:pPr>
        <w:pStyle w:val="HTML0"/>
        <w:divId w:val="1564483451"/>
        <w:rPr>
          <w:rStyle w:val="w"/>
        </w:rPr>
      </w:pPr>
      <w:r>
        <w:rPr>
          <w:rStyle w:val="w"/>
        </w:rPr>
        <w:t xml:space="preserve">                    </w:t>
      </w:r>
      <w:r>
        <w:rPr>
          <w:rStyle w:val="p"/>
        </w:rPr>
        <w:t>{</w:t>
      </w:r>
    </w:p>
    <w:p w:rsidR="00000000" w:rsidRDefault="00000000">
      <w:pPr>
        <w:pStyle w:val="HTML0"/>
        <w:divId w:val="1564483451"/>
        <w:rPr>
          <w:rStyle w:val="w"/>
        </w:rPr>
      </w:pPr>
      <w:r>
        <w:rPr>
          <w:rStyle w:val="w"/>
        </w:rPr>
        <w:t xml:space="preserve">                        </w:t>
      </w:r>
      <w:r>
        <w:rPr>
          <w:rStyle w:val="nl"/>
        </w:rPr>
        <w:t>"instId"</w:t>
      </w:r>
      <w:r>
        <w:rPr>
          <w:rStyle w:val="p"/>
        </w:rPr>
        <w:t>:</w:t>
      </w:r>
      <w:r>
        <w:rPr>
          <w:rStyle w:val="w"/>
        </w:rPr>
        <w:t xml:space="preserve"> </w:t>
      </w:r>
      <w:r>
        <w:rPr>
          <w:rStyle w:val="s2"/>
        </w:rPr>
        <w:t>"TRX-USDT"</w:t>
      </w:r>
    </w:p>
    <w:p w:rsidR="00000000" w:rsidRDefault="00000000">
      <w:pPr>
        <w:pStyle w:val="HTML0"/>
        <w:divId w:val="1564483451"/>
        <w:rPr>
          <w:rStyle w:val="w"/>
        </w:rPr>
      </w:pPr>
      <w:r>
        <w:rPr>
          <w:rStyle w:val="w"/>
        </w:rPr>
        <w:t xml:space="preserve">                        </w:t>
      </w:r>
      <w:r>
        <w:rPr>
          <w:rStyle w:val="p"/>
        </w:rPr>
        <w:t>}</w:t>
      </w:r>
    </w:p>
    <w:p w:rsidR="00000000" w:rsidRDefault="00000000">
      <w:pPr>
        <w:pStyle w:val="HTML0"/>
        <w:divId w:val="1564483451"/>
        <w:rPr>
          <w:rStyle w:val="w"/>
        </w:rPr>
      </w:pPr>
      <w:r>
        <w:rPr>
          <w:rStyle w:val="w"/>
        </w:rPr>
        <w:t xml:space="preserve">                    </w:t>
      </w:r>
      <w:r>
        <w:rPr>
          <w:rStyle w:val="p"/>
        </w:rPr>
        <w:t>]</w:t>
      </w:r>
    </w:p>
    <w:p w:rsidR="00000000" w:rsidRDefault="00000000">
      <w:pPr>
        <w:pStyle w:val="HTML0"/>
        <w:divId w:val="1564483451"/>
        <w:rPr>
          <w:rStyle w:val="w"/>
        </w:rPr>
      </w:pPr>
    </w:p>
    <w:p w:rsidR="00000000" w:rsidRDefault="00000000">
      <w:pPr>
        <w:pStyle w:val="HTML0"/>
        <w:divId w:val="1564483451"/>
        <w:rPr>
          <w:rStyle w:val="w"/>
        </w:rPr>
      </w:pPr>
      <w:r>
        <w:rPr>
          <w:rStyle w:val="w"/>
        </w:rPr>
        <w:t xml:space="preserve">        </w:t>
      </w:r>
      <w:r>
        <w:rPr>
          <w:rStyle w:val="err"/>
        </w:rPr>
        <w:t>]</w:t>
      </w:r>
    </w:p>
    <w:p w:rsidR="00000000" w:rsidRDefault="00000000">
      <w:pPr>
        <w:pStyle w:val="HTML0"/>
        <w:divId w:val="1564483451"/>
        <w:rPr>
          <w:rStyle w:val="w"/>
        </w:rPr>
      </w:pPr>
      <w:r>
        <w:rPr>
          <w:rStyle w:val="w"/>
        </w:rPr>
        <w:t xml:space="preserve">    </w:t>
      </w: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4"/>
        <w:gridCol w:w="1196"/>
        <w:gridCol w:w="5616"/>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 xml:space="preserve">The result code, </w:t>
            </w:r>
            <w:r>
              <w:rPr>
                <w:rStyle w:val="HTML"/>
              </w:rPr>
              <w:t>0</w:t>
            </w:r>
            <w:r>
              <w:t xml:space="preserve"> means success.</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 xml:space="preserve">The error message, not empty if the code is not </w:t>
            </w:r>
            <w:r>
              <w:rPr>
                <w:rStyle w:val="HTML"/>
              </w:rPr>
              <w:t>0</w:t>
            </w:r>
            <w:r>
              <w:t>.</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 of objects</w:t>
            </w:r>
          </w:p>
        </w:tc>
        <w:tc>
          <w:tcPr>
            <w:tcW w:w="0" w:type="auto"/>
            <w:vAlign w:val="center"/>
            <w:hideMark/>
          </w:tcPr>
          <w:p w:rsidR="00000000" w:rsidRDefault="00000000">
            <w:r>
              <w:t>Return data of the request.</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 xml:space="preserve">Type of instrument. Valid value can be </w:t>
            </w:r>
            <w:r>
              <w:rPr>
                <w:rStyle w:val="HTML"/>
              </w:rPr>
              <w:t>FUTURES</w:t>
            </w:r>
            <w:r>
              <w:t xml:space="preserve">, </w:t>
            </w:r>
            <w:r>
              <w:rPr>
                <w:rStyle w:val="HTML"/>
              </w:rPr>
              <w:t>OPTION</w:t>
            </w:r>
            <w:r>
              <w:t xml:space="preserve">, </w:t>
            </w:r>
            <w:r>
              <w:rPr>
                <w:rStyle w:val="HTML"/>
              </w:rPr>
              <w:t>SWAP</w:t>
            </w:r>
            <w:r>
              <w:t xml:space="preserve"> or </w:t>
            </w:r>
            <w:r>
              <w:rPr>
                <w:rStyle w:val="HTML"/>
              </w:rPr>
              <w:t>SPOT</w:t>
            </w:r>
            <w:r>
              <w:t>.</w:t>
            </w:r>
          </w:p>
        </w:tc>
      </w:tr>
      <w:tr w:rsidR="00000000">
        <w:trPr>
          <w:divId w:val="175387555"/>
          <w:tblCellSpacing w:w="15" w:type="dxa"/>
        </w:trPr>
        <w:tc>
          <w:tcPr>
            <w:tcW w:w="0" w:type="auto"/>
            <w:vAlign w:val="center"/>
            <w:hideMark/>
          </w:tcPr>
          <w:p w:rsidR="00000000" w:rsidRDefault="00000000">
            <w:r>
              <w:t>&gt; includeAll</w:t>
            </w:r>
          </w:p>
        </w:tc>
        <w:tc>
          <w:tcPr>
            <w:tcW w:w="0" w:type="auto"/>
            <w:vAlign w:val="center"/>
            <w:hideMark/>
          </w:tcPr>
          <w:p w:rsidR="00000000" w:rsidRDefault="00000000">
            <w:r>
              <w:t>Boolean</w:t>
            </w:r>
          </w:p>
        </w:tc>
        <w:tc>
          <w:tcPr>
            <w:tcW w:w="0" w:type="auto"/>
            <w:vAlign w:val="center"/>
            <w:hideMark/>
          </w:tcPr>
          <w:p w:rsidR="00000000" w:rsidRDefault="00000000">
            <w:r>
              <w:t xml:space="preserve">Receive all instruments or not under specific instType setting. </w:t>
            </w:r>
            <w:r>
              <w:br/>
              <w:t>Valid value can be boolean (</w:t>
            </w:r>
            <w:r>
              <w:rPr>
                <w:rStyle w:val="HTML"/>
              </w:rPr>
              <w:t>True</w:t>
            </w:r>
            <w:r>
              <w:t>/</w:t>
            </w:r>
            <w:r>
              <w:rPr>
                <w:rStyle w:val="HTML"/>
              </w:rPr>
              <w:t>False</w:t>
            </w:r>
            <w:r>
              <w:t xml:space="preserve">). By default, the value will be </w:t>
            </w:r>
            <w:r>
              <w:rPr>
                <w:rStyle w:val="HTML"/>
              </w:rPr>
              <w:t>false</w:t>
            </w:r>
            <w:r>
              <w:t>.</w:t>
            </w:r>
          </w:p>
        </w:tc>
      </w:tr>
      <w:tr w:rsidR="00000000">
        <w:trPr>
          <w:divId w:val="175387555"/>
          <w:tblCellSpacing w:w="15" w:type="dxa"/>
        </w:trPr>
        <w:tc>
          <w:tcPr>
            <w:tcW w:w="0" w:type="auto"/>
            <w:vAlign w:val="center"/>
            <w:hideMark/>
          </w:tcPr>
          <w:p w:rsidR="00000000" w:rsidRDefault="00000000">
            <w:r>
              <w:t>&gt; data</w:t>
            </w:r>
          </w:p>
        </w:tc>
        <w:tc>
          <w:tcPr>
            <w:tcW w:w="0" w:type="auto"/>
            <w:vAlign w:val="center"/>
            <w:hideMark/>
          </w:tcPr>
          <w:p w:rsidR="00000000" w:rsidRDefault="00000000">
            <w:r>
              <w:t>Array of objects</w:t>
            </w:r>
          </w:p>
        </w:tc>
        <w:tc>
          <w:tcPr>
            <w:tcW w:w="0" w:type="auto"/>
            <w:vAlign w:val="center"/>
            <w:hideMark/>
          </w:tcPr>
          <w:p w:rsidR="00000000" w:rsidRDefault="00000000">
            <w:r>
              <w:t>Elements of the instType.</w:t>
            </w:r>
          </w:p>
        </w:tc>
      </w:tr>
      <w:tr w:rsidR="00000000">
        <w:trPr>
          <w:divId w:val="175387555"/>
          <w:tblCellSpacing w:w="15" w:type="dxa"/>
        </w:trPr>
        <w:tc>
          <w:tcPr>
            <w:tcW w:w="0" w:type="auto"/>
            <w:vAlign w:val="center"/>
            <w:hideMark/>
          </w:tcPr>
          <w:p w:rsidR="00000000" w:rsidRDefault="00000000">
            <w:r>
              <w:t>&gt;&gt; instFamily</w:t>
            </w:r>
          </w:p>
        </w:tc>
        <w:tc>
          <w:tcPr>
            <w:tcW w:w="0" w:type="auto"/>
            <w:vAlign w:val="center"/>
            <w:hideMark/>
          </w:tcPr>
          <w:p w:rsidR="00000000" w:rsidRDefault="00000000">
            <w:r>
              <w:t>String</w:t>
            </w:r>
          </w:p>
        </w:tc>
        <w:tc>
          <w:tcPr>
            <w:tcW w:w="0" w:type="auto"/>
            <w:vAlign w:val="center"/>
            <w:hideMark/>
          </w:tcPr>
          <w:p w:rsidR="00000000" w:rsidRDefault="00000000">
            <w:r>
              <w:t xml:space="preserve">Instrument family. Required for </w:t>
            </w:r>
            <w:r>
              <w:rPr>
                <w:rStyle w:val="HTML"/>
              </w:rPr>
              <w:t>FUTURES</w:t>
            </w:r>
            <w:r>
              <w:t xml:space="preserve">, </w:t>
            </w:r>
            <w:r>
              <w:rPr>
                <w:rStyle w:val="HTML"/>
              </w:rPr>
              <w:t>OPTION</w:t>
            </w:r>
            <w:r>
              <w:t xml:space="preserve"> and </w:t>
            </w:r>
            <w:r>
              <w:rPr>
                <w:rStyle w:val="HTML"/>
              </w:rPr>
              <w:t>SWAP</w:t>
            </w:r>
            <w:r>
              <w:t xml:space="preserve"> only.</w:t>
            </w:r>
          </w:p>
        </w:tc>
      </w:tr>
      <w:tr w:rsidR="00000000">
        <w:trPr>
          <w:divId w:val="175387555"/>
          <w:tblCellSpacing w:w="15" w:type="dxa"/>
        </w:trPr>
        <w:tc>
          <w:tcPr>
            <w:tcW w:w="0" w:type="auto"/>
            <w:vAlign w:val="center"/>
            <w:hideMark/>
          </w:tcPr>
          <w:p w:rsidR="00000000" w:rsidRDefault="00000000">
            <w:r>
              <w:t>&gt;&gt; instId</w:t>
            </w:r>
          </w:p>
        </w:tc>
        <w:tc>
          <w:tcPr>
            <w:tcW w:w="0" w:type="auto"/>
            <w:vAlign w:val="center"/>
            <w:hideMark/>
          </w:tcPr>
          <w:p w:rsidR="00000000" w:rsidRDefault="00000000">
            <w:r>
              <w:t>String</w:t>
            </w:r>
          </w:p>
        </w:tc>
        <w:tc>
          <w:tcPr>
            <w:tcW w:w="0" w:type="auto"/>
            <w:vAlign w:val="center"/>
            <w:hideMark/>
          </w:tcPr>
          <w:p w:rsidR="00000000" w:rsidRDefault="00000000">
            <w:r>
              <w:t xml:space="preserve">Instrument ID. Required for </w:t>
            </w:r>
            <w:r>
              <w:rPr>
                <w:rStyle w:val="HTML"/>
              </w:rPr>
              <w:t>SPOT</w:t>
            </w:r>
            <w:r>
              <w:t xml:space="preserve"> only.</w:t>
            </w:r>
          </w:p>
        </w:tc>
      </w:tr>
      <w:tr w:rsidR="00000000">
        <w:trPr>
          <w:divId w:val="175387555"/>
          <w:tblCellSpacing w:w="15" w:type="dxa"/>
        </w:trPr>
        <w:tc>
          <w:tcPr>
            <w:tcW w:w="0" w:type="auto"/>
            <w:vAlign w:val="center"/>
            <w:hideMark/>
          </w:tcPr>
          <w:p w:rsidR="00000000" w:rsidRDefault="00000000">
            <w:r>
              <w:t>&gt;&gt; maxBlockSz</w:t>
            </w:r>
          </w:p>
        </w:tc>
        <w:tc>
          <w:tcPr>
            <w:tcW w:w="0" w:type="auto"/>
            <w:vAlign w:val="center"/>
            <w:hideMark/>
          </w:tcPr>
          <w:p w:rsidR="00000000" w:rsidRDefault="00000000">
            <w:r>
              <w:t>String</w:t>
            </w:r>
          </w:p>
        </w:tc>
        <w:tc>
          <w:tcPr>
            <w:tcW w:w="0" w:type="auto"/>
            <w:vAlign w:val="center"/>
            <w:hideMark/>
          </w:tcPr>
          <w:p w:rsidR="00000000" w:rsidRDefault="00000000">
            <w:r>
              <w:t xml:space="preserve">Max trade quantity for the product(s). </w:t>
            </w:r>
            <w:r>
              <w:br/>
              <w:t xml:space="preserve">For </w:t>
            </w:r>
            <w:r>
              <w:rPr>
                <w:rStyle w:val="HTML"/>
              </w:rPr>
              <w:t>FUTURES</w:t>
            </w:r>
            <w:r>
              <w:t xml:space="preserve">, </w:t>
            </w:r>
            <w:r>
              <w:rPr>
                <w:rStyle w:val="HTML"/>
              </w:rPr>
              <w:t>OPTION</w:t>
            </w:r>
            <w:r>
              <w:t xml:space="preserve"> and </w:t>
            </w:r>
            <w:r>
              <w:rPr>
                <w:rStyle w:val="HTML"/>
              </w:rPr>
              <w:t>SWAP</w:t>
            </w:r>
            <w:r>
              <w:t xml:space="preserve">, the max quantity of the RFQ/Quote is in unit of contracts. For </w:t>
            </w:r>
            <w:r>
              <w:rPr>
                <w:rStyle w:val="HTML"/>
              </w:rPr>
              <w:t>SPOT</w:t>
            </w:r>
            <w:r>
              <w:t>, this parameter is in base currency.</w:t>
            </w:r>
          </w:p>
        </w:tc>
      </w:tr>
      <w:tr w:rsidR="00000000">
        <w:trPr>
          <w:divId w:val="175387555"/>
          <w:tblCellSpacing w:w="15" w:type="dxa"/>
        </w:trPr>
        <w:tc>
          <w:tcPr>
            <w:tcW w:w="0" w:type="auto"/>
            <w:vAlign w:val="center"/>
            <w:hideMark/>
          </w:tcPr>
          <w:p w:rsidR="00000000" w:rsidRDefault="00000000">
            <w:r>
              <w:t>&gt;&gt; makerPxBand</w:t>
            </w:r>
          </w:p>
        </w:tc>
        <w:tc>
          <w:tcPr>
            <w:tcW w:w="0" w:type="auto"/>
            <w:vAlign w:val="center"/>
            <w:hideMark/>
          </w:tcPr>
          <w:p w:rsidR="00000000" w:rsidRDefault="00000000">
            <w:r>
              <w:t>String</w:t>
            </w:r>
          </w:p>
        </w:tc>
        <w:tc>
          <w:tcPr>
            <w:tcW w:w="0" w:type="auto"/>
            <w:vAlign w:val="center"/>
            <w:hideMark/>
          </w:tcPr>
          <w:p w:rsidR="00000000" w:rsidRDefault="00000000">
            <w:r>
              <w:t xml:space="preserve">Price bands in unit of ticks, measured against mark price. </w:t>
            </w:r>
            <w:r>
              <w:br/>
              <w:t xml:space="preserve">Setting makerPxBand to 1 tick means: </w:t>
            </w:r>
            <w:r>
              <w:br/>
              <w:t xml:space="preserve">If Bid price &gt; Mark + 1 tick, it will be stopped </w:t>
            </w:r>
            <w:r>
              <w:br/>
              <w:t>If Ask price &lt; Mark - 1 tick, It will be stopped</w:t>
            </w:r>
          </w:p>
        </w:tc>
      </w:tr>
    </w:tbl>
    <w:p w:rsidR="00000000" w:rsidRDefault="00000000">
      <w:pPr>
        <w:pStyle w:val="3"/>
        <w:divId w:val="175387555"/>
      </w:pPr>
      <w:r>
        <w:t>Set Quote products</w:t>
      </w:r>
    </w:p>
    <w:p w:rsidR="00000000" w:rsidRDefault="00000000">
      <w:pPr>
        <w:pStyle w:val="a5"/>
        <w:divId w:val="175387555"/>
      </w:pPr>
      <w:r>
        <w:t xml:space="preserve">Customize the products which makers want to quote and receive RFQs for, and the corresponding price and size limit. </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Requests</w:t>
      </w:r>
    </w:p>
    <w:p w:rsidR="00000000" w:rsidRDefault="00000000">
      <w:pPr>
        <w:pStyle w:val="a5"/>
        <w:divId w:val="175387555"/>
      </w:pPr>
      <w:r>
        <w:rPr>
          <w:rStyle w:val="HTML"/>
        </w:rPr>
        <w:t>POST /api/v5/rfq/maker-instrument-settings</w:t>
      </w:r>
    </w:p>
    <w:p w:rsidR="00000000" w:rsidRDefault="00000000">
      <w:pPr>
        <w:pStyle w:val="a5"/>
        <w:ind w:left="720" w:right="720"/>
        <w:divId w:val="1380545272"/>
      </w:pPr>
      <w:r>
        <w:t>Request Example</w:t>
      </w:r>
    </w:p>
    <w:p w:rsidR="00000000" w:rsidRDefault="00000000">
      <w:pPr>
        <w:pStyle w:val="HTML0"/>
        <w:divId w:val="768742869"/>
        <w:rPr>
          <w:rStyle w:val="HTML"/>
        </w:rPr>
      </w:pPr>
      <w:r>
        <w:rPr>
          <w:rStyle w:val="HTML"/>
        </w:rPr>
        <w:t>POST /api/v5/rfq/maker-instrument-settings</w:t>
      </w:r>
    </w:p>
    <w:p w:rsidR="00000000" w:rsidRDefault="00000000">
      <w:pPr>
        <w:pStyle w:val="HTML0"/>
        <w:divId w:val="768742869"/>
        <w:rPr>
          <w:rStyle w:val="HTML"/>
        </w:rPr>
      </w:pPr>
      <w:r>
        <w:rPr>
          <w:rStyle w:val="o"/>
        </w:rPr>
        <w:t>[</w:t>
      </w:r>
    </w:p>
    <w:p w:rsidR="00000000" w:rsidRDefault="00000000">
      <w:pPr>
        <w:pStyle w:val="HTML0"/>
        <w:divId w:val="768742869"/>
        <w:rPr>
          <w:rStyle w:val="HTML"/>
        </w:rPr>
      </w:pPr>
      <w:r>
        <w:rPr>
          <w:rStyle w:val="HTML"/>
        </w:rPr>
        <w:t xml:space="preserve">    </w:t>
      </w:r>
      <w:r>
        <w:rPr>
          <w:rStyle w:val="o"/>
        </w:rPr>
        <w:t>{</w:t>
      </w:r>
    </w:p>
    <w:p w:rsidR="00000000" w:rsidRDefault="00000000">
      <w:pPr>
        <w:pStyle w:val="HTML0"/>
        <w:divId w:val="768742869"/>
        <w:rPr>
          <w:rStyle w:val="HTML"/>
        </w:rPr>
      </w:pPr>
      <w:r>
        <w:rPr>
          <w:rStyle w:val="HTML"/>
        </w:rPr>
        <w:t xml:space="preserve">     </w:t>
      </w:r>
      <w:r>
        <w:rPr>
          <w:rStyle w:val="s2"/>
        </w:rPr>
        <w:t>"instType"</w:t>
      </w:r>
      <w:r>
        <w:rPr>
          <w:rStyle w:val="HTML"/>
        </w:rPr>
        <w:t xml:space="preserve">: </w:t>
      </w:r>
      <w:r>
        <w:rPr>
          <w:rStyle w:val="s2"/>
        </w:rPr>
        <w:t>"OPTION"</w:t>
      </w:r>
      <w:r>
        <w:rPr>
          <w:rStyle w:val="HTML"/>
        </w:rPr>
        <w:t>,</w:t>
      </w:r>
    </w:p>
    <w:p w:rsidR="00000000" w:rsidRDefault="00000000">
      <w:pPr>
        <w:pStyle w:val="HTML0"/>
        <w:divId w:val="768742869"/>
        <w:rPr>
          <w:rStyle w:val="HTML"/>
        </w:rPr>
      </w:pPr>
      <w:r>
        <w:rPr>
          <w:rStyle w:val="HTML"/>
        </w:rPr>
        <w:t xml:space="preserve">     </w:t>
      </w:r>
      <w:r>
        <w:rPr>
          <w:rStyle w:val="s2"/>
        </w:rPr>
        <w:t>"data"</w:t>
      </w:r>
      <w:r>
        <w:rPr>
          <w:rStyle w:val="HTML"/>
        </w:rPr>
        <w:t>:</w:t>
      </w:r>
    </w:p>
    <w:p w:rsidR="00000000" w:rsidRDefault="00000000">
      <w:pPr>
        <w:pStyle w:val="HTML0"/>
        <w:divId w:val="768742869"/>
        <w:rPr>
          <w:rStyle w:val="HTML"/>
        </w:rPr>
      </w:pPr>
      <w:r>
        <w:rPr>
          <w:rStyle w:val="HTML"/>
        </w:rPr>
        <w:t xml:space="preserve">        </w:t>
      </w:r>
      <w:r>
        <w:rPr>
          <w:rStyle w:val="o"/>
        </w:rPr>
        <w:t>[{</w:t>
      </w:r>
    </w:p>
    <w:p w:rsidR="00000000" w:rsidRDefault="00000000">
      <w:pPr>
        <w:pStyle w:val="HTML0"/>
        <w:divId w:val="768742869"/>
        <w:rPr>
          <w:rStyle w:val="HTML"/>
        </w:rPr>
      </w:pPr>
      <w:r>
        <w:rPr>
          <w:rStyle w:val="HTML"/>
        </w:rPr>
        <w:t xml:space="preserve">            </w:t>
      </w:r>
      <w:r>
        <w:rPr>
          <w:rStyle w:val="s2"/>
        </w:rPr>
        <w:t>"instFamily"</w:t>
      </w:r>
      <w:r>
        <w:rPr>
          <w:rStyle w:val="HTML"/>
        </w:rPr>
        <w:t xml:space="preserve">: </w:t>
      </w:r>
      <w:r>
        <w:rPr>
          <w:rStyle w:val="s2"/>
        </w:rPr>
        <w:t>"BTC-USD"</w:t>
      </w:r>
      <w:r>
        <w:rPr>
          <w:rStyle w:val="HTML"/>
        </w:rPr>
        <w:t>,</w:t>
      </w:r>
    </w:p>
    <w:p w:rsidR="00000000" w:rsidRDefault="00000000">
      <w:pPr>
        <w:pStyle w:val="HTML0"/>
        <w:divId w:val="768742869"/>
        <w:rPr>
          <w:rStyle w:val="HTML"/>
        </w:rPr>
      </w:pPr>
      <w:r>
        <w:rPr>
          <w:rStyle w:val="HTML"/>
        </w:rPr>
        <w:t xml:space="preserve">            </w:t>
      </w:r>
      <w:r>
        <w:rPr>
          <w:rStyle w:val="s2"/>
        </w:rPr>
        <w:t>"maxBlockSz"</w:t>
      </w:r>
      <w:r>
        <w:rPr>
          <w:rStyle w:val="HTML"/>
        </w:rPr>
        <w:t xml:space="preserve">: </w:t>
      </w:r>
      <w:r>
        <w:rPr>
          <w:rStyle w:val="s2"/>
        </w:rPr>
        <w:t>"10000"</w:t>
      </w:r>
      <w:r>
        <w:rPr>
          <w:rStyle w:val="HTML"/>
        </w:rPr>
        <w:t>,</w:t>
      </w:r>
    </w:p>
    <w:p w:rsidR="00000000" w:rsidRDefault="00000000">
      <w:pPr>
        <w:pStyle w:val="HTML0"/>
        <w:divId w:val="768742869"/>
        <w:rPr>
          <w:rStyle w:val="HTML"/>
        </w:rPr>
      </w:pPr>
      <w:r>
        <w:rPr>
          <w:rStyle w:val="HTML"/>
        </w:rPr>
        <w:t xml:space="preserve">            </w:t>
      </w:r>
      <w:r>
        <w:rPr>
          <w:rStyle w:val="s2"/>
        </w:rPr>
        <w:t>"makerPxBand"</w:t>
      </w:r>
      <w:r>
        <w:rPr>
          <w:rStyle w:val="HTML"/>
        </w:rPr>
        <w:t xml:space="preserve">: </w:t>
      </w:r>
      <w:r>
        <w:rPr>
          <w:rStyle w:val="s2"/>
        </w:rPr>
        <w:t>"5"</w:t>
      </w:r>
    </w:p>
    <w:p w:rsidR="00000000" w:rsidRDefault="00000000">
      <w:pPr>
        <w:pStyle w:val="HTML0"/>
        <w:divId w:val="768742869"/>
        <w:rPr>
          <w:rStyle w:val="HTML"/>
        </w:rPr>
      </w:pPr>
      <w:r>
        <w:rPr>
          <w:rStyle w:val="HTML"/>
        </w:rPr>
        <w:t xml:space="preserve">        </w:t>
      </w:r>
      <w:r>
        <w:rPr>
          <w:rStyle w:val="o"/>
        </w:rPr>
        <w:t>}</w:t>
      </w:r>
      <w:r>
        <w:rPr>
          <w:rStyle w:val="HTML"/>
        </w:rPr>
        <w:t>,</w:t>
      </w:r>
    </w:p>
    <w:p w:rsidR="00000000" w:rsidRDefault="00000000">
      <w:pPr>
        <w:pStyle w:val="HTML0"/>
        <w:divId w:val="768742869"/>
        <w:rPr>
          <w:rStyle w:val="HTML"/>
        </w:rPr>
      </w:pPr>
      <w:r>
        <w:rPr>
          <w:rStyle w:val="HTML"/>
        </w:rPr>
        <w:t xml:space="preserve">        </w:t>
      </w:r>
      <w:r>
        <w:rPr>
          <w:rStyle w:val="o"/>
        </w:rPr>
        <w:t>{</w:t>
      </w:r>
    </w:p>
    <w:p w:rsidR="00000000" w:rsidRDefault="00000000">
      <w:pPr>
        <w:pStyle w:val="HTML0"/>
        <w:divId w:val="768742869"/>
        <w:rPr>
          <w:rStyle w:val="HTML"/>
        </w:rPr>
      </w:pPr>
      <w:r>
        <w:rPr>
          <w:rStyle w:val="HTML"/>
        </w:rPr>
        <w:t xml:space="preserve">            </w:t>
      </w:r>
      <w:r>
        <w:rPr>
          <w:rStyle w:val="s2"/>
        </w:rPr>
        <w:t>"instFamily"</w:t>
      </w:r>
      <w:r>
        <w:rPr>
          <w:rStyle w:val="HTML"/>
        </w:rPr>
        <w:t xml:space="preserve">: </w:t>
      </w:r>
      <w:r>
        <w:rPr>
          <w:rStyle w:val="s2"/>
        </w:rPr>
        <w:t>"SOL-USD"</w:t>
      </w:r>
      <w:r>
        <w:rPr>
          <w:rStyle w:val="HTML"/>
        </w:rPr>
        <w:t>,</w:t>
      </w:r>
    </w:p>
    <w:p w:rsidR="00000000" w:rsidRDefault="00000000">
      <w:pPr>
        <w:pStyle w:val="HTML0"/>
        <w:divId w:val="768742869"/>
        <w:rPr>
          <w:rStyle w:val="HTML"/>
        </w:rPr>
      </w:pPr>
      <w:r>
        <w:rPr>
          <w:rStyle w:val="HTML"/>
        </w:rPr>
        <w:t xml:space="preserve">            </w:t>
      </w:r>
      <w:r>
        <w:rPr>
          <w:rStyle w:val="s2"/>
        </w:rPr>
        <w:t>"maxBlockSz"</w:t>
      </w:r>
      <w:r>
        <w:rPr>
          <w:rStyle w:val="HTML"/>
        </w:rPr>
        <w:t xml:space="preserve">: </w:t>
      </w:r>
      <w:r>
        <w:rPr>
          <w:rStyle w:val="s2"/>
        </w:rPr>
        <w:t>"100000"</w:t>
      </w:r>
      <w:r>
        <w:rPr>
          <w:rStyle w:val="HTML"/>
        </w:rPr>
        <w:t>,</w:t>
      </w:r>
    </w:p>
    <w:p w:rsidR="00000000" w:rsidRDefault="00000000">
      <w:pPr>
        <w:pStyle w:val="HTML0"/>
        <w:divId w:val="768742869"/>
        <w:rPr>
          <w:rStyle w:val="HTML"/>
        </w:rPr>
      </w:pPr>
      <w:r>
        <w:rPr>
          <w:rStyle w:val="HTML"/>
        </w:rPr>
        <w:t xml:space="preserve">            </w:t>
      </w:r>
      <w:r>
        <w:rPr>
          <w:rStyle w:val="s2"/>
        </w:rPr>
        <w:t>"makerPxBand"</w:t>
      </w:r>
      <w:r>
        <w:rPr>
          <w:rStyle w:val="HTML"/>
        </w:rPr>
        <w:t xml:space="preserve">: </w:t>
      </w:r>
      <w:r>
        <w:rPr>
          <w:rStyle w:val="s2"/>
        </w:rPr>
        <w:t>"15"</w:t>
      </w:r>
    </w:p>
    <w:p w:rsidR="00000000" w:rsidRDefault="00000000">
      <w:pPr>
        <w:pStyle w:val="HTML0"/>
        <w:divId w:val="768742869"/>
        <w:rPr>
          <w:rStyle w:val="HTML"/>
        </w:rPr>
      </w:pPr>
      <w:r>
        <w:rPr>
          <w:rStyle w:val="HTML"/>
        </w:rPr>
        <w:t xml:space="preserve">        </w:t>
      </w:r>
      <w:r>
        <w:rPr>
          <w:rStyle w:val="o"/>
        </w:rPr>
        <w:t>}]</w:t>
      </w:r>
    </w:p>
    <w:p w:rsidR="00000000" w:rsidRDefault="00000000">
      <w:pPr>
        <w:pStyle w:val="HTML0"/>
        <w:divId w:val="768742869"/>
        <w:rPr>
          <w:rStyle w:val="HTML"/>
        </w:rPr>
      </w:pPr>
      <w:r>
        <w:rPr>
          <w:rStyle w:val="HTML"/>
        </w:rPr>
        <w:t xml:space="preserve">    </w:t>
      </w:r>
      <w:r>
        <w:rPr>
          <w:rStyle w:val="o"/>
        </w:rPr>
        <w:t>}</w:t>
      </w:r>
      <w:r>
        <w:rPr>
          <w:rStyle w:val="HTML"/>
        </w:rPr>
        <w:t>,</w:t>
      </w:r>
    </w:p>
    <w:p w:rsidR="00000000" w:rsidRDefault="00000000">
      <w:pPr>
        <w:pStyle w:val="HTML0"/>
        <w:divId w:val="768742869"/>
        <w:rPr>
          <w:rStyle w:val="HTML"/>
        </w:rPr>
      </w:pPr>
      <w:r>
        <w:rPr>
          <w:rStyle w:val="HTML"/>
        </w:rPr>
        <w:t xml:space="preserve">    </w:t>
      </w:r>
      <w:r>
        <w:rPr>
          <w:rStyle w:val="o"/>
        </w:rPr>
        <w:t>{</w:t>
      </w:r>
    </w:p>
    <w:p w:rsidR="00000000" w:rsidRDefault="00000000">
      <w:pPr>
        <w:pStyle w:val="HTML0"/>
        <w:divId w:val="768742869"/>
        <w:rPr>
          <w:rStyle w:val="HTML"/>
        </w:rPr>
      </w:pPr>
      <w:r>
        <w:rPr>
          <w:rStyle w:val="HTML"/>
        </w:rPr>
        <w:t xml:space="preserve">     </w:t>
      </w:r>
      <w:r>
        <w:rPr>
          <w:rStyle w:val="s2"/>
        </w:rPr>
        <w:t>"instType"</w:t>
      </w:r>
      <w:r>
        <w:rPr>
          <w:rStyle w:val="HTML"/>
        </w:rPr>
        <w:t xml:space="preserve">: </w:t>
      </w:r>
      <w:r>
        <w:rPr>
          <w:rStyle w:val="s2"/>
        </w:rPr>
        <w:t>"FUTURES"</w:t>
      </w:r>
      <w:r>
        <w:rPr>
          <w:rStyle w:val="HTML"/>
        </w:rPr>
        <w:t>,</w:t>
      </w:r>
    </w:p>
    <w:p w:rsidR="00000000" w:rsidRDefault="00000000">
      <w:pPr>
        <w:pStyle w:val="HTML0"/>
        <w:divId w:val="768742869"/>
        <w:rPr>
          <w:rStyle w:val="HTML"/>
        </w:rPr>
      </w:pPr>
      <w:r>
        <w:rPr>
          <w:rStyle w:val="HTML"/>
        </w:rPr>
        <w:t xml:space="preserve">     </w:t>
      </w:r>
      <w:r>
        <w:rPr>
          <w:rStyle w:val="s2"/>
        </w:rPr>
        <w:t>"data"</w:t>
      </w:r>
      <w:r>
        <w:rPr>
          <w:rStyle w:val="HTML"/>
        </w:rPr>
        <w:t>:</w:t>
      </w:r>
    </w:p>
    <w:p w:rsidR="00000000" w:rsidRDefault="00000000">
      <w:pPr>
        <w:pStyle w:val="HTML0"/>
        <w:divId w:val="768742869"/>
        <w:rPr>
          <w:rStyle w:val="HTML"/>
        </w:rPr>
      </w:pPr>
      <w:r>
        <w:rPr>
          <w:rStyle w:val="HTML"/>
        </w:rPr>
        <w:t xml:space="preserve">        </w:t>
      </w:r>
      <w:r>
        <w:rPr>
          <w:rStyle w:val="o"/>
        </w:rPr>
        <w:t>[{</w:t>
      </w:r>
    </w:p>
    <w:p w:rsidR="00000000" w:rsidRDefault="00000000">
      <w:pPr>
        <w:pStyle w:val="HTML0"/>
        <w:divId w:val="768742869"/>
        <w:rPr>
          <w:rStyle w:val="HTML"/>
        </w:rPr>
      </w:pPr>
      <w:r>
        <w:rPr>
          <w:rStyle w:val="HTML"/>
        </w:rPr>
        <w:t xml:space="preserve">            </w:t>
      </w:r>
      <w:r>
        <w:rPr>
          <w:rStyle w:val="s2"/>
        </w:rPr>
        <w:t>"instFamily"</w:t>
      </w:r>
      <w:r>
        <w:rPr>
          <w:rStyle w:val="HTML"/>
        </w:rPr>
        <w:t xml:space="preserve">: </w:t>
      </w:r>
      <w:r>
        <w:rPr>
          <w:rStyle w:val="s2"/>
        </w:rPr>
        <w:t>"BTC-USD"</w:t>
      </w:r>
      <w:r>
        <w:rPr>
          <w:rStyle w:val="HTML"/>
        </w:rPr>
        <w:t>,</w:t>
      </w:r>
    </w:p>
    <w:p w:rsidR="00000000" w:rsidRDefault="00000000">
      <w:pPr>
        <w:pStyle w:val="HTML0"/>
        <w:divId w:val="768742869"/>
        <w:rPr>
          <w:rStyle w:val="HTML"/>
        </w:rPr>
      </w:pPr>
      <w:r>
        <w:rPr>
          <w:rStyle w:val="HTML"/>
        </w:rPr>
        <w:t xml:space="preserve">            </w:t>
      </w:r>
      <w:r>
        <w:rPr>
          <w:rStyle w:val="s2"/>
        </w:rPr>
        <w:t>"maxBlockSz"</w:t>
      </w:r>
      <w:r>
        <w:rPr>
          <w:rStyle w:val="HTML"/>
        </w:rPr>
        <w:t xml:space="preserve">: </w:t>
      </w:r>
      <w:r>
        <w:rPr>
          <w:rStyle w:val="s2"/>
        </w:rPr>
        <w:t>"10000"</w:t>
      </w:r>
      <w:r>
        <w:rPr>
          <w:rStyle w:val="HTML"/>
        </w:rPr>
        <w:t>,</w:t>
      </w:r>
    </w:p>
    <w:p w:rsidR="00000000" w:rsidRDefault="00000000">
      <w:pPr>
        <w:pStyle w:val="HTML0"/>
        <w:divId w:val="768742869"/>
        <w:rPr>
          <w:rStyle w:val="HTML"/>
        </w:rPr>
      </w:pPr>
      <w:r>
        <w:rPr>
          <w:rStyle w:val="HTML"/>
        </w:rPr>
        <w:t xml:space="preserve">            </w:t>
      </w:r>
      <w:r>
        <w:rPr>
          <w:rStyle w:val="s2"/>
        </w:rPr>
        <w:t>"makerPxBand"</w:t>
      </w:r>
      <w:r>
        <w:rPr>
          <w:rStyle w:val="HTML"/>
        </w:rPr>
        <w:t xml:space="preserve">: </w:t>
      </w:r>
      <w:r>
        <w:rPr>
          <w:rStyle w:val="s2"/>
        </w:rPr>
        <w:t>"5"</w:t>
      </w:r>
    </w:p>
    <w:p w:rsidR="00000000" w:rsidRDefault="00000000">
      <w:pPr>
        <w:pStyle w:val="HTML0"/>
        <w:divId w:val="768742869"/>
        <w:rPr>
          <w:rStyle w:val="HTML"/>
        </w:rPr>
      </w:pPr>
      <w:r>
        <w:rPr>
          <w:rStyle w:val="HTML"/>
        </w:rPr>
        <w:t xml:space="preserve">        </w:t>
      </w:r>
      <w:r>
        <w:rPr>
          <w:rStyle w:val="o"/>
        </w:rPr>
        <w:t>}</w:t>
      </w:r>
      <w:r>
        <w:rPr>
          <w:rStyle w:val="HTML"/>
        </w:rPr>
        <w:t>,</w:t>
      </w:r>
    </w:p>
    <w:p w:rsidR="00000000" w:rsidRDefault="00000000">
      <w:pPr>
        <w:pStyle w:val="HTML0"/>
        <w:divId w:val="768742869"/>
        <w:rPr>
          <w:rStyle w:val="HTML"/>
        </w:rPr>
      </w:pPr>
      <w:r>
        <w:rPr>
          <w:rStyle w:val="HTML"/>
        </w:rPr>
        <w:t xml:space="preserve">        </w:t>
      </w:r>
      <w:r>
        <w:rPr>
          <w:rStyle w:val="o"/>
        </w:rPr>
        <w:t>{</w:t>
      </w:r>
    </w:p>
    <w:p w:rsidR="00000000" w:rsidRDefault="00000000">
      <w:pPr>
        <w:pStyle w:val="HTML0"/>
        <w:divId w:val="768742869"/>
        <w:rPr>
          <w:rStyle w:val="HTML"/>
        </w:rPr>
      </w:pPr>
      <w:r>
        <w:rPr>
          <w:rStyle w:val="HTML"/>
        </w:rPr>
        <w:t xml:space="preserve">            </w:t>
      </w:r>
      <w:r>
        <w:rPr>
          <w:rStyle w:val="s2"/>
        </w:rPr>
        <w:t>"instFamily"</w:t>
      </w:r>
      <w:r>
        <w:rPr>
          <w:rStyle w:val="HTML"/>
        </w:rPr>
        <w:t xml:space="preserve">: </w:t>
      </w:r>
      <w:r>
        <w:rPr>
          <w:rStyle w:val="s2"/>
        </w:rPr>
        <w:t>"ETH-USDT"</w:t>
      </w:r>
      <w:r>
        <w:rPr>
          <w:rStyle w:val="HTML"/>
        </w:rPr>
        <w:t>,</w:t>
      </w:r>
    </w:p>
    <w:p w:rsidR="00000000" w:rsidRDefault="00000000">
      <w:pPr>
        <w:pStyle w:val="HTML0"/>
        <w:divId w:val="768742869"/>
        <w:rPr>
          <w:rStyle w:val="HTML"/>
        </w:rPr>
      </w:pPr>
      <w:r>
        <w:rPr>
          <w:rStyle w:val="HTML"/>
        </w:rPr>
        <w:t xml:space="preserve">            </w:t>
      </w:r>
      <w:r>
        <w:rPr>
          <w:rStyle w:val="s2"/>
        </w:rPr>
        <w:t>"maxBlockSz"</w:t>
      </w:r>
      <w:r>
        <w:rPr>
          <w:rStyle w:val="HTML"/>
        </w:rPr>
        <w:t xml:space="preserve">: </w:t>
      </w:r>
      <w:r>
        <w:rPr>
          <w:rStyle w:val="s2"/>
        </w:rPr>
        <w:t>"100000"</w:t>
      </w:r>
      <w:r>
        <w:rPr>
          <w:rStyle w:val="HTML"/>
        </w:rPr>
        <w:t>,</w:t>
      </w:r>
    </w:p>
    <w:p w:rsidR="00000000" w:rsidRDefault="00000000">
      <w:pPr>
        <w:pStyle w:val="HTML0"/>
        <w:divId w:val="768742869"/>
        <w:rPr>
          <w:rStyle w:val="HTML"/>
        </w:rPr>
      </w:pPr>
      <w:r>
        <w:rPr>
          <w:rStyle w:val="HTML"/>
        </w:rPr>
        <w:t xml:space="preserve">            </w:t>
      </w:r>
      <w:r>
        <w:rPr>
          <w:rStyle w:val="s2"/>
        </w:rPr>
        <w:t>"makerPxBand"</w:t>
      </w:r>
      <w:r>
        <w:rPr>
          <w:rStyle w:val="HTML"/>
        </w:rPr>
        <w:t xml:space="preserve">: </w:t>
      </w:r>
      <w:r>
        <w:rPr>
          <w:rStyle w:val="s2"/>
        </w:rPr>
        <w:t>"15"</w:t>
      </w:r>
    </w:p>
    <w:p w:rsidR="00000000" w:rsidRDefault="00000000">
      <w:pPr>
        <w:pStyle w:val="HTML0"/>
        <w:divId w:val="768742869"/>
        <w:rPr>
          <w:rStyle w:val="HTML"/>
        </w:rPr>
      </w:pPr>
      <w:r>
        <w:rPr>
          <w:rStyle w:val="HTML"/>
        </w:rPr>
        <w:t xml:space="preserve">        </w:t>
      </w:r>
      <w:r>
        <w:rPr>
          <w:rStyle w:val="o"/>
        </w:rPr>
        <w:t>}]</w:t>
      </w:r>
    </w:p>
    <w:p w:rsidR="00000000" w:rsidRDefault="00000000">
      <w:pPr>
        <w:pStyle w:val="HTML0"/>
        <w:divId w:val="768742869"/>
        <w:rPr>
          <w:rStyle w:val="HTML"/>
        </w:rPr>
      </w:pPr>
      <w:r>
        <w:rPr>
          <w:rStyle w:val="HTML"/>
        </w:rPr>
        <w:t xml:space="preserve">    </w:t>
      </w:r>
      <w:r>
        <w:rPr>
          <w:rStyle w:val="o"/>
        </w:rPr>
        <w:t>}</w:t>
      </w:r>
      <w:r>
        <w:rPr>
          <w:rStyle w:val="HTML"/>
        </w:rPr>
        <w:t>,</w:t>
      </w:r>
    </w:p>
    <w:p w:rsidR="00000000" w:rsidRDefault="00000000">
      <w:pPr>
        <w:pStyle w:val="HTML0"/>
        <w:divId w:val="768742869"/>
        <w:rPr>
          <w:rStyle w:val="HTML"/>
        </w:rPr>
      </w:pPr>
      <w:r>
        <w:rPr>
          <w:rStyle w:val="HTML"/>
        </w:rPr>
        <w:t xml:space="preserve">    </w:t>
      </w:r>
      <w:r>
        <w:rPr>
          <w:rStyle w:val="o"/>
        </w:rPr>
        <w:t>{</w:t>
      </w:r>
    </w:p>
    <w:p w:rsidR="00000000" w:rsidRDefault="00000000">
      <w:pPr>
        <w:pStyle w:val="HTML0"/>
        <w:divId w:val="768742869"/>
        <w:rPr>
          <w:rStyle w:val="HTML"/>
        </w:rPr>
      </w:pPr>
      <w:r>
        <w:rPr>
          <w:rStyle w:val="HTML"/>
        </w:rPr>
        <w:t xml:space="preserve">     </w:t>
      </w:r>
      <w:r>
        <w:rPr>
          <w:rStyle w:val="s2"/>
        </w:rPr>
        <w:t>"instType"</w:t>
      </w:r>
      <w:r>
        <w:rPr>
          <w:rStyle w:val="HTML"/>
        </w:rPr>
        <w:t xml:space="preserve">: </w:t>
      </w:r>
      <w:r>
        <w:rPr>
          <w:rStyle w:val="s2"/>
        </w:rPr>
        <w:t>"SWAP"</w:t>
      </w:r>
      <w:r>
        <w:rPr>
          <w:rStyle w:val="HTML"/>
        </w:rPr>
        <w:t>,</w:t>
      </w:r>
    </w:p>
    <w:p w:rsidR="00000000" w:rsidRDefault="00000000">
      <w:pPr>
        <w:pStyle w:val="HTML0"/>
        <w:divId w:val="768742869"/>
        <w:rPr>
          <w:rStyle w:val="HTML"/>
        </w:rPr>
      </w:pPr>
      <w:r>
        <w:rPr>
          <w:rStyle w:val="HTML"/>
        </w:rPr>
        <w:t xml:space="preserve">     </w:t>
      </w:r>
      <w:r>
        <w:rPr>
          <w:rStyle w:val="s2"/>
        </w:rPr>
        <w:t>"data"</w:t>
      </w:r>
      <w:r>
        <w:rPr>
          <w:rStyle w:val="HTML"/>
        </w:rPr>
        <w:t>:</w:t>
      </w:r>
    </w:p>
    <w:p w:rsidR="00000000" w:rsidRDefault="00000000">
      <w:pPr>
        <w:pStyle w:val="HTML0"/>
        <w:divId w:val="768742869"/>
        <w:rPr>
          <w:rStyle w:val="HTML"/>
        </w:rPr>
      </w:pPr>
      <w:r>
        <w:rPr>
          <w:rStyle w:val="HTML"/>
        </w:rPr>
        <w:t xml:space="preserve">        </w:t>
      </w:r>
      <w:r>
        <w:rPr>
          <w:rStyle w:val="o"/>
        </w:rPr>
        <w:t>[{</w:t>
      </w:r>
    </w:p>
    <w:p w:rsidR="00000000" w:rsidRDefault="00000000">
      <w:pPr>
        <w:pStyle w:val="HTML0"/>
        <w:divId w:val="768742869"/>
        <w:rPr>
          <w:rStyle w:val="HTML"/>
        </w:rPr>
      </w:pPr>
      <w:r>
        <w:rPr>
          <w:rStyle w:val="HTML"/>
        </w:rPr>
        <w:t xml:space="preserve">            </w:t>
      </w:r>
      <w:r>
        <w:rPr>
          <w:rStyle w:val="s2"/>
        </w:rPr>
        <w:t>"instFamily"</w:t>
      </w:r>
      <w:r>
        <w:rPr>
          <w:rStyle w:val="HTML"/>
        </w:rPr>
        <w:t xml:space="preserve">: </w:t>
      </w:r>
      <w:r>
        <w:rPr>
          <w:rStyle w:val="s2"/>
        </w:rPr>
        <w:t>"BTC-USD"</w:t>
      </w:r>
      <w:r>
        <w:rPr>
          <w:rStyle w:val="HTML"/>
        </w:rPr>
        <w:t>,</w:t>
      </w:r>
    </w:p>
    <w:p w:rsidR="00000000" w:rsidRDefault="00000000">
      <w:pPr>
        <w:pStyle w:val="HTML0"/>
        <w:divId w:val="768742869"/>
        <w:rPr>
          <w:rStyle w:val="HTML"/>
        </w:rPr>
      </w:pPr>
      <w:r>
        <w:rPr>
          <w:rStyle w:val="HTML"/>
        </w:rPr>
        <w:t xml:space="preserve">            </w:t>
      </w:r>
      <w:r>
        <w:rPr>
          <w:rStyle w:val="s2"/>
        </w:rPr>
        <w:t>"maxBlockSz"</w:t>
      </w:r>
      <w:r>
        <w:rPr>
          <w:rStyle w:val="HTML"/>
        </w:rPr>
        <w:t xml:space="preserve">: </w:t>
      </w:r>
      <w:r>
        <w:rPr>
          <w:rStyle w:val="s2"/>
        </w:rPr>
        <w:t>"10000"</w:t>
      </w:r>
      <w:r>
        <w:rPr>
          <w:rStyle w:val="HTML"/>
        </w:rPr>
        <w:t>,</w:t>
      </w:r>
    </w:p>
    <w:p w:rsidR="00000000" w:rsidRDefault="00000000">
      <w:pPr>
        <w:pStyle w:val="HTML0"/>
        <w:divId w:val="768742869"/>
        <w:rPr>
          <w:rStyle w:val="HTML"/>
        </w:rPr>
      </w:pPr>
      <w:r>
        <w:rPr>
          <w:rStyle w:val="HTML"/>
        </w:rPr>
        <w:t xml:space="preserve">            </w:t>
      </w:r>
      <w:r>
        <w:rPr>
          <w:rStyle w:val="s2"/>
        </w:rPr>
        <w:t>"makerPxBand"</w:t>
      </w:r>
      <w:r>
        <w:rPr>
          <w:rStyle w:val="HTML"/>
        </w:rPr>
        <w:t xml:space="preserve">: </w:t>
      </w:r>
      <w:r>
        <w:rPr>
          <w:rStyle w:val="s2"/>
        </w:rPr>
        <w:t>"5"</w:t>
      </w:r>
    </w:p>
    <w:p w:rsidR="00000000" w:rsidRDefault="00000000">
      <w:pPr>
        <w:pStyle w:val="HTML0"/>
        <w:divId w:val="768742869"/>
        <w:rPr>
          <w:rStyle w:val="HTML"/>
        </w:rPr>
      </w:pPr>
      <w:r>
        <w:rPr>
          <w:rStyle w:val="HTML"/>
        </w:rPr>
        <w:t xml:space="preserve">         </w:t>
      </w:r>
      <w:r>
        <w:rPr>
          <w:rStyle w:val="o"/>
        </w:rPr>
        <w:t>}</w:t>
      </w:r>
      <w:r>
        <w:rPr>
          <w:rStyle w:val="HTML"/>
        </w:rPr>
        <w:t>,</w:t>
      </w:r>
    </w:p>
    <w:p w:rsidR="00000000" w:rsidRDefault="00000000">
      <w:pPr>
        <w:pStyle w:val="HTML0"/>
        <w:divId w:val="768742869"/>
        <w:rPr>
          <w:rStyle w:val="HTML"/>
        </w:rPr>
      </w:pPr>
      <w:r>
        <w:rPr>
          <w:rStyle w:val="HTML"/>
        </w:rPr>
        <w:t xml:space="preserve">        </w:t>
      </w:r>
      <w:r>
        <w:rPr>
          <w:rStyle w:val="o"/>
        </w:rPr>
        <w:t>{</w:t>
      </w:r>
    </w:p>
    <w:p w:rsidR="00000000" w:rsidRDefault="00000000">
      <w:pPr>
        <w:pStyle w:val="HTML0"/>
        <w:divId w:val="768742869"/>
        <w:rPr>
          <w:rStyle w:val="HTML"/>
        </w:rPr>
      </w:pPr>
      <w:r>
        <w:rPr>
          <w:rStyle w:val="HTML"/>
        </w:rPr>
        <w:t xml:space="preserve">            </w:t>
      </w:r>
      <w:r>
        <w:rPr>
          <w:rStyle w:val="s2"/>
        </w:rPr>
        <w:t>"instFamily"</w:t>
      </w:r>
      <w:r>
        <w:rPr>
          <w:rStyle w:val="HTML"/>
        </w:rPr>
        <w:t xml:space="preserve">: </w:t>
      </w:r>
      <w:r>
        <w:rPr>
          <w:rStyle w:val="s2"/>
        </w:rPr>
        <w:t>"ETH-USDT"</w:t>
      </w:r>
    </w:p>
    <w:p w:rsidR="00000000" w:rsidRDefault="00000000">
      <w:pPr>
        <w:pStyle w:val="HTML0"/>
        <w:divId w:val="768742869"/>
        <w:rPr>
          <w:rStyle w:val="HTML"/>
        </w:rPr>
      </w:pPr>
      <w:r>
        <w:rPr>
          <w:rStyle w:val="HTML"/>
        </w:rPr>
        <w:t xml:space="preserve">        </w:t>
      </w:r>
      <w:r>
        <w:rPr>
          <w:rStyle w:val="o"/>
        </w:rPr>
        <w:t>}]</w:t>
      </w:r>
    </w:p>
    <w:p w:rsidR="00000000" w:rsidRDefault="00000000">
      <w:pPr>
        <w:pStyle w:val="HTML0"/>
        <w:divId w:val="768742869"/>
        <w:rPr>
          <w:rStyle w:val="HTML"/>
        </w:rPr>
      </w:pPr>
      <w:r>
        <w:rPr>
          <w:rStyle w:val="HTML"/>
        </w:rPr>
        <w:t xml:space="preserve">    </w:t>
      </w:r>
      <w:r>
        <w:rPr>
          <w:rStyle w:val="o"/>
        </w:rPr>
        <w:t>}</w:t>
      </w:r>
      <w:r>
        <w:rPr>
          <w:rStyle w:val="HTML"/>
        </w:rPr>
        <w:t>,</w:t>
      </w:r>
    </w:p>
    <w:p w:rsidR="00000000" w:rsidRDefault="00000000">
      <w:pPr>
        <w:pStyle w:val="HTML0"/>
        <w:divId w:val="768742869"/>
        <w:rPr>
          <w:rStyle w:val="HTML"/>
        </w:rPr>
      </w:pPr>
      <w:r>
        <w:rPr>
          <w:rStyle w:val="HTML"/>
        </w:rPr>
        <w:t xml:space="preserve">    </w:t>
      </w:r>
      <w:r>
        <w:rPr>
          <w:rStyle w:val="o"/>
        </w:rPr>
        <w:t>{</w:t>
      </w:r>
    </w:p>
    <w:p w:rsidR="00000000" w:rsidRDefault="00000000">
      <w:pPr>
        <w:pStyle w:val="HTML0"/>
        <w:divId w:val="768742869"/>
        <w:rPr>
          <w:rStyle w:val="HTML"/>
        </w:rPr>
      </w:pPr>
      <w:r>
        <w:rPr>
          <w:rStyle w:val="HTML"/>
        </w:rPr>
        <w:t xml:space="preserve">    </w:t>
      </w:r>
      <w:r>
        <w:rPr>
          <w:rStyle w:val="s2"/>
        </w:rPr>
        <w:t>"instType"</w:t>
      </w:r>
      <w:r>
        <w:rPr>
          <w:rStyle w:val="HTML"/>
        </w:rPr>
        <w:t xml:space="preserve">: </w:t>
      </w:r>
      <w:r>
        <w:rPr>
          <w:rStyle w:val="s2"/>
        </w:rPr>
        <w:t>"SPOT"</w:t>
      </w:r>
      <w:r>
        <w:rPr>
          <w:rStyle w:val="HTML"/>
        </w:rPr>
        <w:t>,</w:t>
      </w:r>
    </w:p>
    <w:p w:rsidR="00000000" w:rsidRDefault="00000000">
      <w:pPr>
        <w:pStyle w:val="HTML0"/>
        <w:divId w:val="768742869"/>
        <w:rPr>
          <w:rStyle w:val="HTML"/>
        </w:rPr>
      </w:pPr>
      <w:r>
        <w:rPr>
          <w:rStyle w:val="HTML"/>
        </w:rPr>
        <w:t xml:space="preserve">     </w:t>
      </w:r>
      <w:r>
        <w:rPr>
          <w:rStyle w:val="s2"/>
        </w:rPr>
        <w:t>"data"</w:t>
      </w:r>
      <w:r>
        <w:rPr>
          <w:rStyle w:val="HTML"/>
        </w:rPr>
        <w:t>:</w:t>
      </w:r>
    </w:p>
    <w:p w:rsidR="00000000" w:rsidRDefault="00000000">
      <w:pPr>
        <w:pStyle w:val="HTML0"/>
        <w:divId w:val="768742869"/>
        <w:rPr>
          <w:rStyle w:val="HTML"/>
        </w:rPr>
      </w:pPr>
      <w:r>
        <w:rPr>
          <w:rStyle w:val="HTML"/>
        </w:rPr>
        <w:t xml:space="preserve">        </w:t>
      </w:r>
      <w:r>
        <w:rPr>
          <w:rStyle w:val="o"/>
        </w:rPr>
        <w:t>[{</w:t>
      </w:r>
    </w:p>
    <w:p w:rsidR="00000000" w:rsidRDefault="00000000">
      <w:pPr>
        <w:pStyle w:val="HTML0"/>
        <w:divId w:val="768742869"/>
        <w:rPr>
          <w:rStyle w:val="HTML"/>
        </w:rPr>
      </w:pPr>
      <w:r>
        <w:rPr>
          <w:rStyle w:val="HTML"/>
        </w:rPr>
        <w:t xml:space="preserve">            </w:t>
      </w:r>
      <w:r>
        <w:rPr>
          <w:rStyle w:val="s2"/>
        </w:rPr>
        <w:t>"instId"</w:t>
      </w:r>
      <w:r>
        <w:rPr>
          <w:rStyle w:val="HTML"/>
        </w:rPr>
        <w:t xml:space="preserve">: </w:t>
      </w:r>
      <w:r>
        <w:rPr>
          <w:rStyle w:val="s2"/>
        </w:rPr>
        <w:t>"BTC-USDT"</w:t>
      </w:r>
    </w:p>
    <w:p w:rsidR="00000000" w:rsidRDefault="00000000">
      <w:pPr>
        <w:pStyle w:val="HTML0"/>
        <w:divId w:val="768742869"/>
        <w:rPr>
          <w:rStyle w:val="HTML"/>
        </w:rPr>
      </w:pPr>
      <w:r>
        <w:rPr>
          <w:rStyle w:val="HTML"/>
        </w:rPr>
        <w:t xml:space="preserve">         </w:t>
      </w:r>
      <w:r>
        <w:rPr>
          <w:rStyle w:val="o"/>
        </w:rPr>
        <w:t>}</w:t>
      </w:r>
      <w:r>
        <w:rPr>
          <w:rStyle w:val="HTML"/>
        </w:rPr>
        <w:t>,</w:t>
      </w:r>
    </w:p>
    <w:p w:rsidR="00000000" w:rsidRDefault="00000000">
      <w:pPr>
        <w:pStyle w:val="HTML0"/>
        <w:divId w:val="768742869"/>
        <w:rPr>
          <w:rStyle w:val="HTML"/>
        </w:rPr>
      </w:pPr>
      <w:r>
        <w:rPr>
          <w:rStyle w:val="HTML"/>
        </w:rPr>
        <w:t xml:space="preserve">        </w:t>
      </w:r>
      <w:r>
        <w:rPr>
          <w:rStyle w:val="o"/>
        </w:rPr>
        <w:t>{</w:t>
      </w:r>
    </w:p>
    <w:p w:rsidR="00000000" w:rsidRDefault="00000000">
      <w:pPr>
        <w:pStyle w:val="HTML0"/>
        <w:divId w:val="768742869"/>
        <w:rPr>
          <w:rStyle w:val="HTML"/>
        </w:rPr>
      </w:pPr>
      <w:r>
        <w:rPr>
          <w:rStyle w:val="HTML"/>
        </w:rPr>
        <w:t xml:space="preserve">            </w:t>
      </w:r>
      <w:r>
        <w:rPr>
          <w:rStyle w:val="s2"/>
        </w:rPr>
        <w:t>"instId"</w:t>
      </w:r>
      <w:r>
        <w:rPr>
          <w:rStyle w:val="HTML"/>
        </w:rPr>
        <w:t xml:space="preserve">: </w:t>
      </w:r>
      <w:r>
        <w:rPr>
          <w:rStyle w:val="s2"/>
        </w:rPr>
        <w:t>"TRX-USDT"</w:t>
      </w:r>
    </w:p>
    <w:p w:rsidR="00000000" w:rsidRDefault="00000000">
      <w:pPr>
        <w:pStyle w:val="HTML0"/>
        <w:divId w:val="768742869"/>
        <w:rPr>
          <w:rStyle w:val="HTML"/>
        </w:rPr>
      </w:pPr>
      <w:r>
        <w:rPr>
          <w:rStyle w:val="HTML"/>
        </w:rPr>
        <w:t xml:space="preserve">        </w:t>
      </w:r>
      <w:r>
        <w:rPr>
          <w:rStyle w:val="o"/>
        </w:rPr>
        <w:t>}]</w:t>
      </w:r>
    </w:p>
    <w:p w:rsidR="00000000" w:rsidRDefault="00000000">
      <w:pPr>
        <w:pStyle w:val="HTML0"/>
        <w:divId w:val="768742869"/>
        <w:rPr>
          <w:rStyle w:val="HTML"/>
        </w:rPr>
      </w:pPr>
      <w:r>
        <w:rPr>
          <w:rStyle w:val="HTML"/>
        </w:rPr>
        <w:t xml:space="preserve">    </w:t>
      </w:r>
      <w:r>
        <w:rPr>
          <w:rStyle w:val="o"/>
        </w:rPr>
        <w:t>}</w:t>
      </w:r>
    </w:p>
    <w:p w:rsidR="00000000" w:rsidRDefault="00000000">
      <w:pPr>
        <w:pStyle w:val="HTML0"/>
        <w:divId w:val="768742869"/>
        <w:rPr>
          <w:rStyle w:val="HTML"/>
        </w:rPr>
      </w:pPr>
      <w:r>
        <w:rPr>
          <w:rStyle w:val="o"/>
        </w:rPr>
        <w:t>]</w:t>
      </w:r>
    </w:p>
    <w:p w:rsidR="00000000" w:rsidRDefault="00000000">
      <w:pPr>
        <w:pStyle w:val="HTML0"/>
        <w:divId w:val="490023532"/>
        <w:rPr>
          <w:rStyle w:val="HTML"/>
          <w:vanish/>
        </w:rPr>
      </w:pPr>
      <w:r>
        <w:rPr>
          <w:rStyle w:val="kn"/>
          <w:vanish/>
        </w:rPr>
        <w:t>import</w:t>
      </w:r>
      <w:r>
        <w:rPr>
          <w:rStyle w:val="HTML"/>
          <w:vanish/>
        </w:rPr>
        <w:t xml:space="preserve"> </w:t>
      </w:r>
      <w:r>
        <w:rPr>
          <w:rStyle w:val="nn"/>
          <w:vanish/>
        </w:rPr>
        <w:t>okx.BlockTrading</w:t>
      </w:r>
      <w:r>
        <w:rPr>
          <w:rStyle w:val="HTML"/>
          <w:vanish/>
        </w:rPr>
        <w:t xml:space="preserve"> </w:t>
      </w:r>
      <w:r>
        <w:rPr>
          <w:rStyle w:val="k"/>
          <w:vanish/>
        </w:rPr>
        <w:t>as</w:t>
      </w:r>
      <w:r>
        <w:rPr>
          <w:rStyle w:val="HTML"/>
          <w:vanish/>
        </w:rPr>
        <w:t xml:space="preserve"> </w:t>
      </w:r>
      <w:r>
        <w:rPr>
          <w:rStyle w:val="n"/>
          <w:vanish/>
        </w:rPr>
        <w:t>BlockTrading</w:t>
      </w:r>
    </w:p>
    <w:p w:rsidR="00000000" w:rsidRDefault="00000000">
      <w:pPr>
        <w:pStyle w:val="HTML0"/>
        <w:divId w:val="490023532"/>
        <w:rPr>
          <w:rStyle w:val="HTML"/>
          <w:vanish/>
        </w:rPr>
      </w:pPr>
    </w:p>
    <w:p w:rsidR="00000000" w:rsidRDefault="00000000">
      <w:pPr>
        <w:pStyle w:val="HTML0"/>
        <w:divId w:val="490023532"/>
        <w:rPr>
          <w:rStyle w:val="c1"/>
          <w:vanish/>
        </w:rPr>
      </w:pPr>
      <w:r>
        <w:rPr>
          <w:rStyle w:val="c1"/>
          <w:vanish/>
        </w:rPr>
        <w:t># API initialization</w:t>
      </w:r>
    </w:p>
    <w:p w:rsidR="00000000" w:rsidRDefault="00000000">
      <w:pPr>
        <w:pStyle w:val="HTML0"/>
        <w:divId w:val="490023532"/>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490023532"/>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490023532"/>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490023532"/>
        <w:rPr>
          <w:rStyle w:val="HTML"/>
          <w:vanish/>
        </w:rPr>
      </w:pPr>
    </w:p>
    <w:p w:rsidR="00000000" w:rsidRDefault="00000000">
      <w:pPr>
        <w:pStyle w:val="HTML0"/>
        <w:divId w:val="490023532"/>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trading:0 , demo trading:1</w:t>
      </w:r>
    </w:p>
    <w:p w:rsidR="00000000" w:rsidRDefault="00000000">
      <w:pPr>
        <w:pStyle w:val="HTML0"/>
        <w:divId w:val="490023532"/>
        <w:rPr>
          <w:rStyle w:val="HTML"/>
          <w:vanish/>
        </w:rPr>
      </w:pPr>
    </w:p>
    <w:p w:rsidR="00000000" w:rsidRDefault="00000000">
      <w:pPr>
        <w:pStyle w:val="HTML0"/>
        <w:divId w:val="490023532"/>
        <w:rPr>
          <w:rStyle w:val="HTML"/>
          <w:vanish/>
        </w:rPr>
      </w:pPr>
      <w:r>
        <w:rPr>
          <w:rStyle w:val="n"/>
          <w:vanish/>
        </w:rPr>
        <w:t>blockTradingAPI</w:t>
      </w:r>
      <w:r>
        <w:rPr>
          <w:rStyle w:val="HTML"/>
          <w:vanish/>
        </w:rPr>
        <w:t xml:space="preserve"> </w:t>
      </w:r>
      <w:r>
        <w:rPr>
          <w:rStyle w:val="o"/>
          <w:vanish/>
        </w:rPr>
        <w:t>=</w:t>
      </w:r>
      <w:r>
        <w:rPr>
          <w:rStyle w:val="HTML"/>
          <w:vanish/>
        </w:rPr>
        <w:t xml:space="preserve"> </w:t>
      </w:r>
      <w:r>
        <w:rPr>
          <w:rStyle w:val="n"/>
          <w:vanish/>
        </w:rPr>
        <w:t>BlockTrading</w:t>
      </w:r>
      <w:r>
        <w:rPr>
          <w:rStyle w:val="p"/>
          <w:vanish/>
        </w:rPr>
        <w:t>.</w:t>
      </w:r>
      <w:r>
        <w:rPr>
          <w:rStyle w:val="n"/>
          <w:vanish/>
        </w:rPr>
        <w:t>BlockTradingAPI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490023532"/>
        <w:rPr>
          <w:rStyle w:val="HTML"/>
          <w:vanish/>
        </w:rPr>
      </w:pPr>
    </w:p>
    <w:p w:rsidR="00000000" w:rsidRDefault="00000000">
      <w:pPr>
        <w:pStyle w:val="HTML0"/>
        <w:divId w:val="490023532"/>
        <w:rPr>
          <w:rStyle w:val="c1"/>
          <w:vanish/>
        </w:rPr>
      </w:pPr>
      <w:r>
        <w:rPr>
          <w:rStyle w:val="c1"/>
          <w:vanish/>
        </w:rPr>
        <w:t># Set quote products</w:t>
      </w:r>
    </w:p>
    <w:p w:rsidR="00000000" w:rsidRDefault="00000000">
      <w:pPr>
        <w:pStyle w:val="HTML0"/>
        <w:divId w:val="490023532"/>
        <w:rPr>
          <w:rStyle w:val="HTML"/>
          <w:vanish/>
        </w:rPr>
      </w:pPr>
      <w:r>
        <w:rPr>
          <w:rStyle w:val="n"/>
          <w:vanish/>
        </w:rPr>
        <w:t>data</w:t>
      </w:r>
      <w:r>
        <w:rPr>
          <w:rStyle w:val="HTML"/>
          <w:vanish/>
        </w:rPr>
        <w:t xml:space="preserve"> </w:t>
      </w:r>
      <w:r>
        <w:rPr>
          <w:rStyle w:val="o"/>
          <w:vanish/>
        </w:rPr>
        <w:t>=</w:t>
      </w:r>
      <w:r>
        <w:rPr>
          <w:rStyle w:val="p"/>
          <w:vanish/>
        </w:rPr>
        <w:t>[{</w:t>
      </w:r>
    </w:p>
    <w:p w:rsidR="00000000" w:rsidRDefault="00000000">
      <w:pPr>
        <w:pStyle w:val="HTML0"/>
        <w:divId w:val="490023532"/>
        <w:rPr>
          <w:rStyle w:val="HTML"/>
          <w:vanish/>
        </w:rPr>
      </w:pPr>
      <w:r>
        <w:rPr>
          <w:rStyle w:val="HTML"/>
          <w:vanish/>
        </w:rPr>
        <w:t xml:space="preserve">    </w:t>
      </w:r>
      <w:r>
        <w:rPr>
          <w:rStyle w:val="s"/>
          <w:vanish/>
        </w:rPr>
        <w:t>"instType"</w:t>
      </w:r>
      <w:r>
        <w:rPr>
          <w:rStyle w:val="p"/>
          <w:vanish/>
        </w:rPr>
        <w:t>:</w:t>
      </w:r>
      <w:r>
        <w:rPr>
          <w:rStyle w:val="HTML"/>
          <w:vanish/>
        </w:rPr>
        <w:t xml:space="preserve"> </w:t>
      </w:r>
      <w:r>
        <w:rPr>
          <w:rStyle w:val="s"/>
          <w:vanish/>
        </w:rPr>
        <w:t>"OPTION"</w:t>
      </w:r>
      <w:r>
        <w:rPr>
          <w:rStyle w:val="p"/>
          <w:vanish/>
        </w:rPr>
        <w:t>,</w:t>
      </w:r>
    </w:p>
    <w:p w:rsidR="00000000" w:rsidRDefault="00000000">
      <w:pPr>
        <w:pStyle w:val="HTML0"/>
        <w:divId w:val="490023532"/>
        <w:rPr>
          <w:rStyle w:val="HTML"/>
          <w:vanish/>
        </w:rPr>
      </w:pPr>
      <w:r>
        <w:rPr>
          <w:rStyle w:val="HTML"/>
          <w:vanish/>
        </w:rPr>
        <w:t xml:space="preserve">    </w:t>
      </w:r>
      <w:r>
        <w:rPr>
          <w:rStyle w:val="s"/>
          <w:vanish/>
        </w:rPr>
        <w:t>"data"</w:t>
      </w:r>
      <w:r>
        <w:rPr>
          <w:rStyle w:val="p"/>
          <w:vanish/>
        </w:rPr>
        <w:t>:</w:t>
      </w:r>
      <w:r>
        <w:rPr>
          <w:rStyle w:val="HTML"/>
          <w:vanish/>
        </w:rPr>
        <w:t xml:space="preserve"> </w:t>
      </w:r>
      <w:r>
        <w:rPr>
          <w:rStyle w:val="p"/>
          <w:vanish/>
        </w:rPr>
        <w:t>[{</w:t>
      </w:r>
    </w:p>
    <w:p w:rsidR="00000000" w:rsidRDefault="00000000">
      <w:pPr>
        <w:pStyle w:val="HTML0"/>
        <w:divId w:val="490023532"/>
        <w:rPr>
          <w:rStyle w:val="HTML"/>
          <w:vanish/>
        </w:rPr>
      </w:pPr>
      <w:r>
        <w:rPr>
          <w:rStyle w:val="HTML"/>
          <w:vanish/>
        </w:rPr>
        <w:t xml:space="preserve">            </w:t>
      </w:r>
      <w:r>
        <w:rPr>
          <w:rStyle w:val="s"/>
          <w:vanish/>
        </w:rPr>
        <w:t>"uly"</w:t>
      </w:r>
      <w:r>
        <w:rPr>
          <w:rStyle w:val="p"/>
          <w:vanish/>
        </w:rPr>
        <w:t>:</w:t>
      </w:r>
      <w:r>
        <w:rPr>
          <w:rStyle w:val="HTML"/>
          <w:vanish/>
        </w:rPr>
        <w:t xml:space="preserve"> </w:t>
      </w:r>
      <w:r>
        <w:rPr>
          <w:rStyle w:val="s"/>
          <w:vanish/>
        </w:rPr>
        <w:t>"BTC-USD"</w:t>
      </w:r>
      <w:r>
        <w:rPr>
          <w:rStyle w:val="p"/>
          <w:vanish/>
        </w:rPr>
        <w:t>,</w:t>
      </w:r>
    </w:p>
    <w:p w:rsidR="00000000" w:rsidRDefault="00000000">
      <w:pPr>
        <w:pStyle w:val="HTML0"/>
        <w:divId w:val="490023532"/>
        <w:rPr>
          <w:rStyle w:val="HTML"/>
          <w:vanish/>
        </w:rPr>
      </w:pPr>
      <w:r>
        <w:rPr>
          <w:rStyle w:val="HTML"/>
          <w:vanish/>
        </w:rPr>
        <w:t xml:space="preserve">            </w:t>
      </w:r>
      <w:r>
        <w:rPr>
          <w:rStyle w:val="s"/>
          <w:vanish/>
        </w:rPr>
        <w:t>"maxBlockSz"</w:t>
      </w:r>
      <w:r>
        <w:rPr>
          <w:rStyle w:val="p"/>
          <w:vanish/>
        </w:rPr>
        <w:t>:</w:t>
      </w:r>
      <w:r>
        <w:rPr>
          <w:rStyle w:val="HTML"/>
          <w:vanish/>
        </w:rPr>
        <w:t xml:space="preserve"> </w:t>
      </w:r>
      <w:r>
        <w:rPr>
          <w:rStyle w:val="s"/>
          <w:vanish/>
        </w:rPr>
        <w:t>"10000"</w:t>
      </w:r>
      <w:r>
        <w:rPr>
          <w:rStyle w:val="p"/>
          <w:vanish/>
        </w:rPr>
        <w:t>,</w:t>
      </w:r>
    </w:p>
    <w:p w:rsidR="00000000" w:rsidRDefault="00000000">
      <w:pPr>
        <w:pStyle w:val="HTML0"/>
        <w:divId w:val="490023532"/>
        <w:rPr>
          <w:rStyle w:val="HTML"/>
          <w:vanish/>
        </w:rPr>
      </w:pPr>
      <w:r>
        <w:rPr>
          <w:rStyle w:val="HTML"/>
          <w:vanish/>
        </w:rPr>
        <w:t xml:space="preserve">            </w:t>
      </w:r>
      <w:r>
        <w:rPr>
          <w:rStyle w:val="s"/>
          <w:vanish/>
        </w:rPr>
        <w:t>"makerPxBand"</w:t>
      </w:r>
      <w:r>
        <w:rPr>
          <w:rStyle w:val="p"/>
          <w:vanish/>
        </w:rPr>
        <w:t>:</w:t>
      </w:r>
      <w:r>
        <w:rPr>
          <w:rStyle w:val="HTML"/>
          <w:vanish/>
        </w:rPr>
        <w:t xml:space="preserve"> </w:t>
      </w:r>
      <w:r>
        <w:rPr>
          <w:rStyle w:val="s"/>
          <w:vanish/>
        </w:rPr>
        <w:t>"5"</w:t>
      </w:r>
    </w:p>
    <w:p w:rsidR="00000000" w:rsidRDefault="00000000">
      <w:pPr>
        <w:pStyle w:val="HTML0"/>
        <w:divId w:val="490023532"/>
        <w:rPr>
          <w:rStyle w:val="HTML"/>
          <w:vanish/>
        </w:rPr>
      </w:pPr>
      <w:r>
        <w:rPr>
          <w:rStyle w:val="HTML"/>
          <w:vanish/>
        </w:rPr>
        <w:t xml:space="preserve">        </w:t>
      </w:r>
      <w:r>
        <w:rPr>
          <w:rStyle w:val="p"/>
          <w:vanish/>
        </w:rPr>
        <w:t>},</w:t>
      </w:r>
    </w:p>
    <w:p w:rsidR="00000000" w:rsidRDefault="00000000">
      <w:pPr>
        <w:pStyle w:val="HTML0"/>
        <w:divId w:val="490023532"/>
        <w:rPr>
          <w:rStyle w:val="HTML"/>
          <w:vanish/>
        </w:rPr>
      </w:pPr>
      <w:r>
        <w:rPr>
          <w:rStyle w:val="HTML"/>
          <w:vanish/>
        </w:rPr>
        <w:t xml:space="preserve">        </w:t>
      </w:r>
      <w:r>
        <w:rPr>
          <w:rStyle w:val="p"/>
          <w:vanish/>
        </w:rPr>
        <w:t>{</w:t>
      </w:r>
    </w:p>
    <w:p w:rsidR="00000000" w:rsidRDefault="00000000">
      <w:pPr>
        <w:pStyle w:val="HTML0"/>
        <w:divId w:val="490023532"/>
        <w:rPr>
          <w:rStyle w:val="HTML"/>
          <w:vanish/>
        </w:rPr>
      </w:pPr>
      <w:r>
        <w:rPr>
          <w:rStyle w:val="HTML"/>
          <w:vanish/>
        </w:rPr>
        <w:t xml:space="preserve">            </w:t>
      </w:r>
      <w:r>
        <w:rPr>
          <w:rStyle w:val="s"/>
          <w:vanish/>
        </w:rPr>
        <w:t>"uly"</w:t>
      </w:r>
      <w:r>
        <w:rPr>
          <w:rStyle w:val="p"/>
          <w:vanish/>
        </w:rPr>
        <w:t>:</w:t>
      </w:r>
      <w:r>
        <w:rPr>
          <w:rStyle w:val="HTML"/>
          <w:vanish/>
        </w:rPr>
        <w:t xml:space="preserve"> </w:t>
      </w:r>
      <w:r>
        <w:rPr>
          <w:rStyle w:val="s"/>
          <w:vanish/>
        </w:rPr>
        <w:t>"SOL-USD"</w:t>
      </w:r>
      <w:r>
        <w:rPr>
          <w:rStyle w:val="p"/>
          <w:vanish/>
        </w:rPr>
        <w:t>,</w:t>
      </w:r>
    </w:p>
    <w:p w:rsidR="00000000" w:rsidRDefault="00000000">
      <w:pPr>
        <w:pStyle w:val="HTML0"/>
        <w:divId w:val="490023532"/>
        <w:rPr>
          <w:rStyle w:val="HTML"/>
          <w:vanish/>
        </w:rPr>
      </w:pPr>
      <w:r>
        <w:rPr>
          <w:rStyle w:val="HTML"/>
          <w:vanish/>
        </w:rPr>
        <w:t xml:space="preserve">            </w:t>
      </w:r>
      <w:r>
        <w:rPr>
          <w:rStyle w:val="s"/>
          <w:vanish/>
        </w:rPr>
        <w:t>"maxBlockSz"</w:t>
      </w:r>
      <w:r>
        <w:rPr>
          <w:rStyle w:val="p"/>
          <w:vanish/>
        </w:rPr>
        <w:t>:</w:t>
      </w:r>
      <w:r>
        <w:rPr>
          <w:rStyle w:val="HTML"/>
          <w:vanish/>
        </w:rPr>
        <w:t xml:space="preserve"> </w:t>
      </w:r>
      <w:r>
        <w:rPr>
          <w:rStyle w:val="s"/>
          <w:vanish/>
        </w:rPr>
        <w:t>"100000"</w:t>
      </w:r>
      <w:r>
        <w:rPr>
          <w:rStyle w:val="p"/>
          <w:vanish/>
        </w:rPr>
        <w:t>,</w:t>
      </w:r>
    </w:p>
    <w:p w:rsidR="00000000" w:rsidRDefault="00000000">
      <w:pPr>
        <w:pStyle w:val="HTML0"/>
        <w:divId w:val="490023532"/>
        <w:rPr>
          <w:rStyle w:val="HTML"/>
          <w:vanish/>
        </w:rPr>
      </w:pPr>
      <w:r>
        <w:rPr>
          <w:rStyle w:val="HTML"/>
          <w:vanish/>
        </w:rPr>
        <w:t xml:space="preserve">            </w:t>
      </w:r>
      <w:r>
        <w:rPr>
          <w:rStyle w:val="s"/>
          <w:vanish/>
        </w:rPr>
        <w:t>"makerPxBand"</w:t>
      </w:r>
      <w:r>
        <w:rPr>
          <w:rStyle w:val="p"/>
          <w:vanish/>
        </w:rPr>
        <w:t>:</w:t>
      </w:r>
      <w:r>
        <w:rPr>
          <w:rStyle w:val="HTML"/>
          <w:vanish/>
        </w:rPr>
        <w:t xml:space="preserve"> </w:t>
      </w:r>
      <w:r>
        <w:rPr>
          <w:rStyle w:val="s"/>
          <w:vanish/>
        </w:rPr>
        <w:t>"15"</w:t>
      </w:r>
    </w:p>
    <w:p w:rsidR="00000000" w:rsidRDefault="00000000">
      <w:pPr>
        <w:pStyle w:val="HTML0"/>
        <w:divId w:val="490023532"/>
        <w:rPr>
          <w:rStyle w:val="HTML"/>
          <w:vanish/>
        </w:rPr>
      </w:pPr>
      <w:r>
        <w:rPr>
          <w:rStyle w:val="HTML"/>
          <w:vanish/>
        </w:rPr>
        <w:t xml:space="preserve">        </w:t>
      </w:r>
      <w:r>
        <w:rPr>
          <w:rStyle w:val="p"/>
          <w:vanish/>
        </w:rPr>
        <w:t>}</w:t>
      </w:r>
    </w:p>
    <w:p w:rsidR="00000000" w:rsidRDefault="00000000">
      <w:pPr>
        <w:pStyle w:val="HTML0"/>
        <w:divId w:val="490023532"/>
        <w:rPr>
          <w:rStyle w:val="HTML"/>
          <w:vanish/>
        </w:rPr>
      </w:pPr>
      <w:r>
        <w:rPr>
          <w:rStyle w:val="HTML"/>
          <w:vanish/>
        </w:rPr>
        <w:t xml:space="preserve">    </w:t>
      </w:r>
      <w:r>
        <w:rPr>
          <w:rStyle w:val="p"/>
          <w:vanish/>
        </w:rPr>
        <w:t>]</w:t>
      </w:r>
    </w:p>
    <w:p w:rsidR="00000000" w:rsidRDefault="00000000">
      <w:pPr>
        <w:pStyle w:val="HTML0"/>
        <w:divId w:val="490023532"/>
        <w:rPr>
          <w:rStyle w:val="HTML"/>
          <w:vanish/>
        </w:rPr>
      </w:pPr>
      <w:r>
        <w:rPr>
          <w:rStyle w:val="p"/>
          <w:vanish/>
        </w:rPr>
        <w:t>}]</w:t>
      </w:r>
    </w:p>
    <w:p w:rsidR="00000000" w:rsidRDefault="00000000">
      <w:pPr>
        <w:pStyle w:val="HTML0"/>
        <w:divId w:val="490023532"/>
        <w:rPr>
          <w:rStyle w:val="HTML"/>
          <w:vanish/>
        </w:rPr>
      </w:pPr>
    </w:p>
    <w:p w:rsidR="00000000" w:rsidRDefault="00000000">
      <w:pPr>
        <w:pStyle w:val="HTML0"/>
        <w:divId w:val="490023532"/>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blockTradingAPI</w:t>
      </w:r>
      <w:r>
        <w:rPr>
          <w:rStyle w:val="p"/>
          <w:vanish/>
        </w:rPr>
        <w:t>.</w:t>
      </w:r>
      <w:r>
        <w:rPr>
          <w:rStyle w:val="n"/>
          <w:vanish/>
        </w:rPr>
        <w:t>set_marker_instrument</w:t>
      </w:r>
      <w:r>
        <w:rPr>
          <w:rStyle w:val="p"/>
          <w:vanish/>
        </w:rPr>
        <w:t>(</w:t>
      </w:r>
    </w:p>
    <w:p w:rsidR="00000000" w:rsidRDefault="00000000">
      <w:pPr>
        <w:pStyle w:val="HTML0"/>
        <w:divId w:val="490023532"/>
        <w:rPr>
          <w:rStyle w:val="HTML"/>
          <w:vanish/>
        </w:rPr>
      </w:pPr>
      <w:r>
        <w:rPr>
          <w:rStyle w:val="HTML"/>
          <w:vanish/>
        </w:rPr>
        <w:t xml:space="preserve">    </w:t>
      </w:r>
      <w:r>
        <w:rPr>
          <w:rStyle w:val="n"/>
          <w:vanish/>
        </w:rPr>
        <w:t>data</w:t>
      </w:r>
    </w:p>
    <w:p w:rsidR="00000000" w:rsidRDefault="00000000">
      <w:pPr>
        <w:pStyle w:val="HTML0"/>
        <w:divId w:val="490023532"/>
        <w:rPr>
          <w:rStyle w:val="HTML"/>
          <w:vanish/>
        </w:rPr>
      </w:pPr>
      <w:r>
        <w:rPr>
          <w:rStyle w:val="p"/>
          <w:vanish/>
        </w:rPr>
        <w:t>)</w:t>
      </w:r>
    </w:p>
    <w:p w:rsidR="00000000" w:rsidRDefault="00000000">
      <w:pPr>
        <w:pStyle w:val="HTML0"/>
        <w:divId w:val="490023532"/>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1"/>
        <w:gridCol w:w="1104"/>
        <w:gridCol w:w="1380"/>
        <w:gridCol w:w="438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Type of instrument. Valid value can be </w:t>
            </w:r>
            <w:r>
              <w:rPr>
                <w:rStyle w:val="HTML"/>
              </w:rPr>
              <w:t>FUTURES</w:t>
            </w:r>
            <w:r>
              <w:t xml:space="preserve">, </w:t>
            </w:r>
            <w:r>
              <w:rPr>
                <w:rStyle w:val="HTML"/>
              </w:rPr>
              <w:t>OPTION</w:t>
            </w:r>
            <w:r>
              <w:t xml:space="preserve">, </w:t>
            </w:r>
            <w:r>
              <w:rPr>
                <w:rStyle w:val="HTML"/>
              </w:rPr>
              <w:t>SWAP</w:t>
            </w:r>
            <w:r>
              <w:t xml:space="preserve"> or </w:t>
            </w:r>
            <w:r>
              <w:rPr>
                <w:rStyle w:val="HTML"/>
              </w:rPr>
              <w:t>SPOT</w:t>
            </w:r>
            <w:r>
              <w:t>.</w:t>
            </w:r>
          </w:p>
        </w:tc>
      </w:tr>
      <w:tr w:rsidR="00000000">
        <w:trPr>
          <w:divId w:val="175387555"/>
          <w:tblCellSpacing w:w="15" w:type="dxa"/>
        </w:trPr>
        <w:tc>
          <w:tcPr>
            <w:tcW w:w="0" w:type="auto"/>
            <w:vAlign w:val="center"/>
            <w:hideMark/>
          </w:tcPr>
          <w:p w:rsidR="00000000" w:rsidRDefault="00000000">
            <w:r>
              <w:t>includeAll</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 xml:space="preserve">Receive all instruments or not under specific instType setting. </w:t>
            </w:r>
            <w:r>
              <w:br/>
              <w:t>Valid value can be boolean (</w:t>
            </w:r>
            <w:r>
              <w:rPr>
                <w:rStyle w:val="HTML"/>
              </w:rPr>
              <w:t>True</w:t>
            </w:r>
            <w:r>
              <w:t>/</w:t>
            </w:r>
            <w:r>
              <w:rPr>
                <w:rStyle w:val="HTML"/>
              </w:rPr>
              <w:t>False</w:t>
            </w:r>
            <w:r>
              <w:t xml:space="preserve">). By default, the value will be </w:t>
            </w:r>
            <w:r>
              <w:rPr>
                <w:rStyle w:val="HTML"/>
              </w:rPr>
              <w:t>false</w:t>
            </w:r>
            <w:r>
              <w:t>.</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 of objects</w:t>
            </w:r>
          </w:p>
        </w:tc>
        <w:tc>
          <w:tcPr>
            <w:tcW w:w="0" w:type="auto"/>
            <w:vAlign w:val="center"/>
            <w:hideMark/>
          </w:tcPr>
          <w:p w:rsidR="00000000" w:rsidRDefault="00000000">
            <w:r>
              <w:t>Yes</w:t>
            </w:r>
          </w:p>
        </w:tc>
        <w:tc>
          <w:tcPr>
            <w:tcW w:w="0" w:type="auto"/>
            <w:vAlign w:val="center"/>
            <w:hideMark/>
          </w:tcPr>
          <w:p w:rsidR="00000000" w:rsidRDefault="00000000">
            <w:r>
              <w:t>Elements of the instType.</w:t>
            </w:r>
          </w:p>
        </w:tc>
      </w:tr>
      <w:tr w:rsidR="00000000">
        <w:trPr>
          <w:divId w:val="175387555"/>
          <w:tblCellSpacing w:w="15" w:type="dxa"/>
        </w:trPr>
        <w:tc>
          <w:tcPr>
            <w:tcW w:w="0" w:type="auto"/>
            <w:vAlign w:val="center"/>
            <w:hideMark/>
          </w:tcPr>
          <w:p w:rsidR="00000000" w:rsidRDefault="00000000">
            <w:r>
              <w:t>&gt; instFamily</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Instrument family. Required for </w:t>
            </w:r>
            <w:r>
              <w:rPr>
                <w:rStyle w:val="HTML"/>
              </w:rPr>
              <w:t>FUTURES</w:t>
            </w:r>
            <w:r>
              <w:t xml:space="preserve">, </w:t>
            </w:r>
            <w:r>
              <w:rPr>
                <w:rStyle w:val="HTML"/>
              </w:rPr>
              <w:t>OPTION</w:t>
            </w:r>
            <w:r>
              <w:t xml:space="preserve"> and </w:t>
            </w:r>
            <w:r>
              <w:rPr>
                <w:rStyle w:val="HTML"/>
              </w:rPr>
              <w:t>SWAP</w:t>
            </w:r>
            <w:r>
              <w:t xml:space="preserve"> only.</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Instrument ID. Required for </w:t>
            </w:r>
            <w:r>
              <w:rPr>
                <w:rStyle w:val="HTML"/>
              </w:rPr>
              <w:t>SPOT</w:t>
            </w:r>
            <w:r>
              <w:t xml:space="preserve"> only.</w:t>
            </w:r>
          </w:p>
        </w:tc>
      </w:tr>
      <w:tr w:rsidR="00000000">
        <w:trPr>
          <w:divId w:val="175387555"/>
          <w:tblCellSpacing w:w="15" w:type="dxa"/>
        </w:trPr>
        <w:tc>
          <w:tcPr>
            <w:tcW w:w="0" w:type="auto"/>
            <w:vAlign w:val="center"/>
            <w:hideMark/>
          </w:tcPr>
          <w:p w:rsidR="00000000" w:rsidRDefault="00000000">
            <w:r>
              <w:t>&gt; maxBlockSz</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Max trade quantity for the product(s). </w:t>
            </w:r>
            <w:r>
              <w:br/>
              <w:t xml:space="preserve">For </w:t>
            </w:r>
            <w:r>
              <w:rPr>
                <w:rStyle w:val="HTML"/>
              </w:rPr>
              <w:t>FUTURES</w:t>
            </w:r>
            <w:r>
              <w:t xml:space="preserve">, </w:t>
            </w:r>
            <w:r>
              <w:rPr>
                <w:rStyle w:val="HTML"/>
              </w:rPr>
              <w:t>OPTION</w:t>
            </w:r>
            <w:r>
              <w:t xml:space="preserve"> and </w:t>
            </w:r>
            <w:r>
              <w:rPr>
                <w:rStyle w:val="HTML"/>
              </w:rPr>
              <w:t>SWAP</w:t>
            </w:r>
            <w:r>
              <w:t xml:space="preserve">, the max quantity of the RFQ/Quote is in unit of contracts. For </w:t>
            </w:r>
            <w:r>
              <w:rPr>
                <w:rStyle w:val="HTML"/>
              </w:rPr>
              <w:t>SPOT</w:t>
            </w:r>
            <w:r>
              <w:t>, this parameter is in base currency.</w:t>
            </w:r>
          </w:p>
        </w:tc>
      </w:tr>
      <w:tr w:rsidR="00000000">
        <w:trPr>
          <w:divId w:val="175387555"/>
          <w:tblCellSpacing w:w="15" w:type="dxa"/>
        </w:trPr>
        <w:tc>
          <w:tcPr>
            <w:tcW w:w="0" w:type="auto"/>
            <w:vAlign w:val="center"/>
            <w:hideMark/>
          </w:tcPr>
          <w:p w:rsidR="00000000" w:rsidRDefault="00000000">
            <w:r>
              <w:t>&gt; makerPxBand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Price bands in unit of ticks, measured against mark price. </w:t>
            </w:r>
            <w:r>
              <w:br/>
              <w:t xml:space="preserve">Setting makerPxBand to 1 tick means: </w:t>
            </w:r>
            <w:r>
              <w:br/>
              <w:t xml:space="preserve">If Bid price &gt; Mark + 1 tick, it will be stopped </w:t>
            </w:r>
            <w:r>
              <w:br/>
              <w:t>If Ask price &lt; Mark - 1 tick, It will be stopped</w:t>
            </w:r>
          </w:p>
        </w:tc>
      </w:tr>
    </w:tbl>
    <w:p w:rsidR="00000000" w:rsidRDefault="00000000">
      <w:pPr>
        <w:pStyle w:val="a5"/>
        <w:ind w:left="720" w:right="720"/>
        <w:divId w:val="1127309262"/>
      </w:pPr>
      <w:r>
        <w:t>Response Example</w:t>
      </w:r>
    </w:p>
    <w:p w:rsidR="00000000" w:rsidRDefault="00000000">
      <w:pPr>
        <w:pStyle w:val="HTML0"/>
        <w:divId w:val="1934976229"/>
        <w:rPr>
          <w:rStyle w:val="w"/>
        </w:rPr>
      </w:pPr>
      <w:r>
        <w:rPr>
          <w:rStyle w:val="p"/>
        </w:rPr>
        <w:t>{</w:t>
      </w:r>
    </w:p>
    <w:p w:rsidR="00000000" w:rsidRDefault="00000000">
      <w:pPr>
        <w:pStyle w:val="HTML0"/>
        <w:divId w:val="1934976229"/>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1934976229"/>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1934976229"/>
        <w:rPr>
          <w:rStyle w:val="w"/>
        </w:rPr>
      </w:pPr>
      <w:r>
        <w:rPr>
          <w:rStyle w:val="w"/>
        </w:rPr>
        <w:t xml:space="preserve">    </w:t>
      </w:r>
      <w:r>
        <w:rPr>
          <w:rStyle w:val="nl"/>
        </w:rPr>
        <w:t>"data"</w:t>
      </w:r>
      <w:r>
        <w:rPr>
          <w:rStyle w:val="p"/>
        </w:rPr>
        <w:t>:[</w:t>
      </w:r>
    </w:p>
    <w:p w:rsidR="00000000" w:rsidRDefault="00000000">
      <w:pPr>
        <w:pStyle w:val="HTML0"/>
        <w:divId w:val="1934976229"/>
        <w:rPr>
          <w:rStyle w:val="w"/>
        </w:rPr>
      </w:pPr>
      <w:r>
        <w:rPr>
          <w:rStyle w:val="w"/>
        </w:rPr>
        <w:t xml:space="preserve">        </w:t>
      </w:r>
      <w:r>
        <w:rPr>
          <w:rStyle w:val="p"/>
        </w:rPr>
        <w:t>{</w:t>
      </w:r>
    </w:p>
    <w:p w:rsidR="00000000" w:rsidRDefault="00000000">
      <w:pPr>
        <w:pStyle w:val="HTML0"/>
        <w:divId w:val="1934976229"/>
        <w:rPr>
          <w:rStyle w:val="w"/>
        </w:rPr>
      </w:pPr>
      <w:r>
        <w:rPr>
          <w:rStyle w:val="w"/>
        </w:rPr>
        <w:t xml:space="preserve">            </w:t>
      </w:r>
      <w:r>
        <w:rPr>
          <w:rStyle w:val="nl"/>
        </w:rPr>
        <w:t>"result"</w:t>
      </w:r>
      <w:r>
        <w:rPr>
          <w:rStyle w:val="p"/>
        </w:rPr>
        <w:t>:</w:t>
      </w:r>
      <w:r>
        <w:rPr>
          <w:rStyle w:val="kc"/>
        </w:rPr>
        <w:t>true</w:t>
      </w:r>
    </w:p>
    <w:p w:rsidR="00000000" w:rsidRDefault="00000000">
      <w:pPr>
        <w:pStyle w:val="HTML0"/>
        <w:divId w:val="1934976229"/>
        <w:rPr>
          <w:rStyle w:val="w"/>
        </w:rPr>
      </w:pPr>
      <w:r>
        <w:rPr>
          <w:rStyle w:val="w"/>
        </w:rPr>
        <w:t xml:space="preserve">        </w:t>
      </w:r>
      <w:r>
        <w:rPr>
          <w:rStyle w:val="p"/>
        </w:rPr>
        <w:t>}</w:t>
      </w:r>
    </w:p>
    <w:p w:rsidR="00000000" w:rsidRDefault="00000000">
      <w:pPr>
        <w:pStyle w:val="HTML0"/>
        <w:divId w:val="1934976229"/>
        <w:rPr>
          <w:rStyle w:val="w"/>
        </w:rPr>
      </w:pPr>
      <w:r>
        <w:rPr>
          <w:rStyle w:val="w"/>
        </w:rPr>
        <w:t xml:space="preserve">    </w:t>
      </w:r>
      <w:r>
        <w:rPr>
          <w:rStyle w:val="p"/>
        </w:rPr>
        <w:t>]</w:t>
      </w:r>
    </w:p>
    <w:p w:rsidR="00000000" w:rsidRDefault="00000000">
      <w:pPr>
        <w:pStyle w:val="HTML0"/>
        <w:divId w:val="1934976229"/>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1801"/>
        <w:gridCol w:w="5307"/>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 xml:space="preserve">The result code, </w:t>
            </w:r>
            <w:r>
              <w:rPr>
                <w:rStyle w:val="HTML"/>
              </w:rPr>
              <w:t>0</w:t>
            </w:r>
            <w:r>
              <w:t xml:space="preserve"> means success.</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 xml:space="preserve">The error message, not empty if the code is not </w:t>
            </w:r>
            <w:r>
              <w:rPr>
                <w:rStyle w:val="HTML"/>
              </w:rPr>
              <w:t>0</w:t>
            </w:r>
            <w:r>
              <w:t>.</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 of objects</w:t>
            </w:r>
          </w:p>
        </w:tc>
        <w:tc>
          <w:tcPr>
            <w:tcW w:w="0" w:type="auto"/>
            <w:vAlign w:val="center"/>
            <w:hideMark/>
          </w:tcPr>
          <w:p w:rsidR="00000000" w:rsidRDefault="00000000">
            <w:r>
              <w:t>Array of objects containing the results.</w:t>
            </w:r>
          </w:p>
        </w:tc>
      </w:tr>
      <w:tr w:rsidR="00000000">
        <w:trPr>
          <w:divId w:val="175387555"/>
          <w:tblCellSpacing w:w="15" w:type="dxa"/>
        </w:trPr>
        <w:tc>
          <w:tcPr>
            <w:tcW w:w="0" w:type="auto"/>
            <w:vAlign w:val="center"/>
            <w:hideMark/>
          </w:tcPr>
          <w:p w:rsidR="00000000" w:rsidRDefault="00000000">
            <w:r>
              <w:t>&gt; result</w:t>
            </w:r>
          </w:p>
        </w:tc>
        <w:tc>
          <w:tcPr>
            <w:tcW w:w="0" w:type="auto"/>
            <w:vAlign w:val="center"/>
            <w:hideMark/>
          </w:tcPr>
          <w:p w:rsidR="00000000" w:rsidRDefault="00000000">
            <w:r>
              <w:t>Boolean</w:t>
            </w:r>
          </w:p>
        </w:tc>
        <w:tc>
          <w:tcPr>
            <w:tcW w:w="0" w:type="auto"/>
            <w:vAlign w:val="center"/>
            <w:hideMark/>
          </w:tcPr>
          <w:p w:rsidR="00000000" w:rsidRDefault="00000000">
            <w:r>
              <w:t>Result of the request</w:t>
            </w:r>
            <w:r>
              <w:br/>
              <w:t xml:space="preserve">Valid value is </w:t>
            </w:r>
            <w:r>
              <w:rPr>
                <w:rStyle w:val="HTML"/>
              </w:rPr>
              <w:t>true</w:t>
            </w:r>
            <w:r>
              <w:t xml:space="preserve"> or </w:t>
            </w:r>
            <w:r>
              <w:rPr>
                <w:rStyle w:val="HTML"/>
              </w:rPr>
              <w:t>false</w:t>
            </w:r>
            <w:r>
              <w:t>.</w:t>
            </w:r>
          </w:p>
        </w:tc>
      </w:tr>
    </w:tbl>
    <w:p w:rsidR="00000000" w:rsidRDefault="00000000">
      <w:pPr>
        <w:pStyle w:val="3"/>
        <w:divId w:val="175387555"/>
      </w:pPr>
      <w:r>
        <w:t>Reset MMP status</w:t>
      </w:r>
    </w:p>
    <w:p w:rsidR="00000000" w:rsidRDefault="00000000">
      <w:pPr>
        <w:pStyle w:val="a5"/>
        <w:divId w:val="175387555"/>
      </w:pPr>
      <w:r>
        <w:t>Reset the MMP status to be inactive.</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Requests</w:t>
      </w:r>
    </w:p>
    <w:p w:rsidR="00000000" w:rsidRDefault="00000000">
      <w:pPr>
        <w:pStyle w:val="a5"/>
        <w:divId w:val="175387555"/>
      </w:pPr>
      <w:r>
        <w:rPr>
          <w:rStyle w:val="HTML"/>
        </w:rPr>
        <w:t>POST /api/v5/rfq/mmp-reset</w:t>
      </w:r>
    </w:p>
    <w:p w:rsidR="00000000" w:rsidRDefault="00000000">
      <w:pPr>
        <w:pStyle w:val="a5"/>
        <w:ind w:left="720" w:right="720"/>
        <w:divId w:val="1107384694"/>
      </w:pPr>
      <w:r>
        <w:t>Request Example</w:t>
      </w:r>
    </w:p>
    <w:p w:rsidR="00000000" w:rsidRDefault="00000000">
      <w:pPr>
        <w:pStyle w:val="HTML0"/>
        <w:divId w:val="731346240"/>
        <w:rPr>
          <w:rStyle w:val="HTML"/>
        </w:rPr>
      </w:pPr>
      <w:r>
        <w:rPr>
          <w:rStyle w:val="HTML"/>
        </w:rPr>
        <w:t>POST /api/v5/rfq/mmp-reset</w:t>
      </w:r>
    </w:p>
    <w:p w:rsidR="00000000" w:rsidRDefault="00000000">
      <w:pPr>
        <w:pStyle w:val="HTML0"/>
        <w:divId w:val="731346240"/>
        <w:rPr>
          <w:rStyle w:val="HTML"/>
        </w:rPr>
      </w:pPr>
    </w:p>
    <w:p w:rsidR="00000000" w:rsidRDefault="00000000">
      <w:pPr>
        <w:pStyle w:val="HTML0"/>
        <w:divId w:val="811672305"/>
        <w:rPr>
          <w:rStyle w:val="HTML"/>
          <w:vanish/>
        </w:rPr>
      </w:pPr>
      <w:r>
        <w:rPr>
          <w:rStyle w:val="kn"/>
          <w:vanish/>
        </w:rPr>
        <w:t>import</w:t>
      </w:r>
      <w:r>
        <w:rPr>
          <w:rStyle w:val="HTML"/>
          <w:vanish/>
        </w:rPr>
        <w:t xml:space="preserve"> </w:t>
      </w:r>
      <w:r>
        <w:rPr>
          <w:rStyle w:val="nn"/>
          <w:vanish/>
        </w:rPr>
        <w:t>okx.BlockTrading</w:t>
      </w:r>
      <w:r>
        <w:rPr>
          <w:rStyle w:val="HTML"/>
          <w:vanish/>
        </w:rPr>
        <w:t xml:space="preserve"> </w:t>
      </w:r>
      <w:r>
        <w:rPr>
          <w:rStyle w:val="k"/>
          <w:vanish/>
        </w:rPr>
        <w:t>as</w:t>
      </w:r>
      <w:r>
        <w:rPr>
          <w:rStyle w:val="HTML"/>
          <w:vanish/>
        </w:rPr>
        <w:t xml:space="preserve"> </w:t>
      </w:r>
      <w:r>
        <w:rPr>
          <w:rStyle w:val="n"/>
          <w:vanish/>
        </w:rPr>
        <w:t>BlockTrading</w:t>
      </w:r>
    </w:p>
    <w:p w:rsidR="00000000" w:rsidRDefault="00000000">
      <w:pPr>
        <w:pStyle w:val="HTML0"/>
        <w:divId w:val="811672305"/>
        <w:rPr>
          <w:rStyle w:val="HTML"/>
          <w:vanish/>
        </w:rPr>
      </w:pPr>
    </w:p>
    <w:p w:rsidR="00000000" w:rsidRDefault="00000000">
      <w:pPr>
        <w:pStyle w:val="HTML0"/>
        <w:divId w:val="811672305"/>
        <w:rPr>
          <w:rStyle w:val="c1"/>
          <w:vanish/>
        </w:rPr>
      </w:pPr>
      <w:r>
        <w:rPr>
          <w:rStyle w:val="c1"/>
          <w:vanish/>
        </w:rPr>
        <w:t># API initialization</w:t>
      </w:r>
    </w:p>
    <w:p w:rsidR="00000000" w:rsidRDefault="00000000">
      <w:pPr>
        <w:pStyle w:val="HTML0"/>
        <w:divId w:val="811672305"/>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811672305"/>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811672305"/>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811672305"/>
        <w:rPr>
          <w:rStyle w:val="HTML"/>
          <w:vanish/>
        </w:rPr>
      </w:pPr>
    </w:p>
    <w:p w:rsidR="00000000" w:rsidRDefault="00000000">
      <w:pPr>
        <w:pStyle w:val="HTML0"/>
        <w:divId w:val="811672305"/>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trading:0 , demo trading:1</w:t>
      </w:r>
    </w:p>
    <w:p w:rsidR="00000000" w:rsidRDefault="00000000">
      <w:pPr>
        <w:pStyle w:val="HTML0"/>
        <w:divId w:val="811672305"/>
        <w:rPr>
          <w:rStyle w:val="HTML"/>
          <w:vanish/>
        </w:rPr>
      </w:pPr>
    </w:p>
    <w:p w:rsidR="00000000" w:rsidRDefault="00000000">
      <w:pPr>
        <w:pStyle w:val="HTML0"/>
        <w:divId w:val="811672305"/>
        <w:rPr>
          <w:rStyle w:val="HTML"/>
          <w:vanish/>
        </w:rPr>
      </w:pPr>
      <w:r>
        <w:rPr>
          <w:rStyle w:val="n"/>
          <w:vanish/>
        </w:rPr>
        <w:t>blockTradingAPI</w:t>
      </w:r>
      <w:r>
        <w:rPr>
          <w:rStyle w:val="HTML"/>
          <w:vanish/>
        </w:rPr>
        <w:t xml:space="preserve"> </w:t>
      </w:r>
      <w:r>
        <w:rPr>
          <w:rStyle w:val="o"/>
          <w:vanish/>
        </w:rPr>
        <w:t>=</w:t>
      </w:r>
      <w:r>
        <w:rPr>
          <w:rStyle w:val="HTML"/>
          <w:vanish/>
        </w:rPr>
        <w:t xml:space="preserve"> </w:t>
      </w:r>
      <w:r>
        <w:rPr>
          <w:rStyle w:val="n"/>
          <w:vanish/>
        </w:rPr>
        <w:t>BlockTrading</w:t>
      </w:r>
      <w:r>
        <w:rPr>
          <w:rStyle w:val="p"/>
          <w:vanish/>
        </w:rPr>
        <w:t>.</w:t>
      </w:r>
      <w:r>
        <w:rPr>
          <w:rStyle w:val="n"/>
          <w:vanish/>
        </w:rPr>
        <w:t>BlockTradingAPI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811672305"/>
        <w:rPr>
          <w:rStyle w:val="HTML"/>
          <w:vanish/>
        </w:rPr>
      </w:pPr>
    </w:p>
    <w:p w:rsidR="00000000" w:rsidRDefault="00000000">
      <w:pPr>
        <w:pStyle w:val="HTML0"/>
        <w:divId w:val="811672305"/>
        <w:rPr>
          <w:rStyle w:val="c1"/>
          <w:vanish/>
        </w:rPr>
      </w:pPr>
      <w:r>
        <w:rPr>
          <w:rStyle w:val="c1"/>
          <w:vanish/>
        </w:rPr>
        <w:t># Reset MMP status</w:t>
      </w:r>
    </w:p>
    <w:p w:rsidR="00000000" w:rsidRDefault="00000000">
      <w:pPr>
        <w:pStyle w:val="HTML0"/>
        <w:divId w:val="811672305"/>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blockTradingAPI</w:t>
      </w:r>
      <w:r>
        <w:rPr>
          <w:rStyle w:val="p"/>
          <w:vanish/>
        </w:rPr>
        <w:t>.</w:t>
      </w:r>
      <w:r>
        <w:rPr>
          <w:rStyle w:val="n"/>
          <w:vanish/>
        </w:rPr>
        <w:t>reset_mmp</w:t>
      </w:r>
      <w:r>
        <w:rPr>
          <w:rStyle w:val="p"/>
          <w:vanish/>
        </w:rPr>
        <w:t>()</w:t>
      </w:r>
    </w:p>
    <w:p w:rsidR="00000000" w:rsidRDefault="00000000">
      <w:pPr>
        <w:pStyle w:val="HTML0"/>
        <w:divId w:val="811672305"/>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p w:rsidR="00000000" w:rsidRDefault="00000000">
      <w:pPr>
        <w:pStyle w:val="a5"/>
        <w:divId w:val="175387555"/>
      </w:pPr>
      <w:r>
        <w:t>None</w:t>
      </w:r>
    </w:p>
    <w:p w:rsidR="00000000" w:rsidRDefault="00000000">
      <w:pPr>
        <w:pStyle w:val="a5"/>
        <w:ind w:left="720" w:right="720"/>
        <w:divId w:val="2056149624"/>
      </w:pPr>
      <w:r>
        <w:t>Response Example</w:t>
      </w:r>
    </w:p>
    <w:p w:rsidR="00000000" w:rsidRDefault="00000000">
      <w:pPr>
        <w:pStyle w:val="HTML0"/>
        <w:divId w:val="1387950217"/>
        <w:rPr>
          <w:rStyle w:val="w"/>
        </w:rPr>
      </w:pPr>
      <w:r>
        <w:rPr>
          <w:rStyle w:val="p"/>
        </w:rPr>
        <w:t>{</w:t>
      </w:r>
    </w:p>
    <w:p w:rsidR="00000000" w:rsidRDefault="00000000">
      <w:pPr>
        <w:pStyle w:val="HTML0"/>
        <w:divId w:val="1387950217"/>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1387950217"/>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1387950217"/>
        <w:rPr>
          <w:rStyle w:val="w"/>
        </w:rPr>
      </w:pPr>
      <w:r>
        <w:rPr>
          <w:rStyle w:val="w"/>
        </w:rPr>
        <w:t xml:space="preserve">    </w:t>
      </w:r>
      <w:r>
        <w:rPr>
          <w:rStyle w:val="nl"/>
        </w:rPr>
        <w:t>"data"</w:t>
      </w:r>
      <w:r>
        <w:rPr>
          <w:rStyle w:val="p"/>
        </w:rPr>
        <w:t>:[</w:t>
      </w:r>
    </w:p>
    <w:p w:rsidR="00000000" w:rsidRDefault="00000000">
      <w:pPr>
        <w:pStyle w:val="HTML0"/>
        <w:divId w:val="1387950217"/>
        <w:rPr>
          <w:rStyle w:val="w"/>
        </w:rPr>
      </w:pPr>
      <w:r>
        <w:rPr>
          <w:rStyle w:val="w"/>
        </w:rPr>
        <w:t xml:space="preserve">        </w:t>
      </w:r>
      <w:r>
        <w:rPr>
          <w:rStyle w:val="p"/>
        </w:rPr>
        <w:t>{</w:t>
      </w:r>
    </w:p>
    <w:p w:rsidR="00000000" w:rsidRDefault="00000000">
      <w:pPr>
        <w:pStyle w:val="HTML0"/>
        <w:divId w:val="1387950217"/>
        <w:rPr>
          <w:rStyle w:val="w"/>
        </w:rPr>
      </w:pPr>
      <w:r>
        <w:rPr>
          <w:rStyle w:val="w"/>
        </w:rPr>
        <w:t xml:space="preserve">            </w:t>
      </w:r>
      <w:r>
        <w:rPr>
          <w:rStyle w:val="nl"/>
        </w:rPr>
        <w:t>"ts"</w:t>
      </w:r>
      <w:r>
        <w:rPr>
          <w:rStyle w:val="p"/>
        </w:rPr>
        <w:t>:</w:t>
      </w:r>
      <w:r>
        <w:rPr>
          <w:rStyle w:val="s2"/>
        </w:rPr>
        <w:t>"1597026383085"</w:t>
      </w:r>
    </w:p>
    <w:p w:rsidR="00000000" w:rsidRDefault="00000000">
      <w:pPr>
        <w:pStyle w:val="HTML0"/>
        <w:divId w:val="1387950217"/>
        <w:rPr>
          <w:rStyle w:val="w"/>
        </w:rPr>
      </w:pPr>
      <w:r>
        <w:rPr>
          <w:rStyle w:val="w"/>
        </w:rPr>
        <w:t xml:space="preserve">        </w:t>
      </w:r>
      <w:r>
        <w:rPr>
          <w:rStyle w:val="p"/>
        </w:rPr>
        <w:t>}</w:t>
      </w:r>
    </w:p>
    <w:p w:rsidR="00000000" w:rsidRDefault="00000000">
      <w:pPr>
        <w:pStyle w:val="HTML0"/>
        <w:divId w:val="1387950217"/>
        <w:rPr>
          <w:rStyle w:val="w"/>
        </w:rPr>
      </w:pPr>
      <w:r>
        <w:rPr>
          <w:rStyle w:val="w"/>
        </w:rPr>
        <w:t xml:space="preserve">    </w:t>
      </w:r>
      <w:r>
        <w:rPr>
          <w:rStyle w:val="p"/>
        </w:rPr>
        <w:t>]</w:t>
      </w:r>
    </w:p>
    <w:p w:rsidR="00000000" w:rsidRDefault="00000000">
      <w:pPr>
        <w:pStyle w:val="HTML0"/>
        <w:divId w:val="1387950217"/>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1322"/>
        <w:gridCol w:w="5786"/>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 xml:space="preserve">The result code, </w:t>
            </w:r>
            <w:r>
              <w:rPr>
                <w:rStyle w:val="HTML"/>
              </w:rPr>
              <w:t>0</w:t>
            </w:r>
            <w:r>
              <w:t xml:space="preserve"> means success.</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 xml:space="preserve">The error message, not empty if the code is not </w:t>
            </w:r>
            <w:r>
              <w:rPr>
                <w:rStyle w:val="HTML"/>
              </w:rPr>
              <w:t>0</w:t>
            </w:r>
            <w:r>
              <w:t>.</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 of objects</w:t>
            </w:r>
          </w:p>
        </w:tc>
        <w:tc>
          <w:tcPr>
            <w:tcW w:w="0" w:type="auto"/>
            <w:vAlign w:val="center"/>
            <w:hideMark/>
          </w:tcPr>
          <w:p w:rsidR="00000000" w:rsidRDefault="00000000">
            <w:r>
              <w:t>Array of objects containing the results.</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The timestamp of re-setting successfully. Unix timestamp format in milliseconds, e.g. </w:t>
            </w:r>
            <w:r>
              <w:rPr>
                <w:rStyle w:val="HTML"/>
              </w:rPr>
              <w:t>1597026383085</w:t>
            </w:r>
            <w:r>
              <w:t>.</w:t>
            </w:r>
          </w:p>
        </w:tc>
      </w:tr>
    </w:tbl>
    <w:p w:rsidR="00000000" w:rsidRDefault="00000000">
      <w:pPr>
        <w:pStyle w:val="3"/>
        <w:divId w:val="175387555"/>
      </w:pPr>
      <w:r>
        <w:t>Set MMP</w:t>
      </w:r>
    </w:p>
    <w:p w:rsidR="00000000" w:rsidRDefault="00000000">
      <w:pPr>
        <w:pStyle w:val="a5"/>
        <w:divId w:val="175387555"/>
      </w:pPr>
      <w:r>
        <w:t>This endpoint is used to set MMP configure and only applicable to block trading makers</w:t>
      </w:r>
    </w:p>
    <w:p w:rsidR="00000000" w:rsidRDefault="00000000">
      <w:pPr>
        <w:pStyle w:val="4"/>
        <w:divId w:val="175387555"/>
      </w:pPr>
      <w:r>
        <w:t>Rate Limit: 1 request per 10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/api/v5/rfq/mmp-config</w:t>
      </w:r>
    </w:p>
    <w:p w:rsidR="00000000" w:rsidRDefault="00000000">
      <w:pPr>
        <w:pStyle w:val="a5"/>
        <w:ind w:left="720" w:right="720"/>
        <w:divId w:val="1180393569"/>
      </w:pPr>
      <w:r>
        <w:t>Request Example</w:t>
      </w:r>
    </w:p>
    <w:p w:rsidR="00000000" w:rsidRDefault="00000000">
      <w:pPr>
        <w:pStyle w:val="HTML0"/>
        <w:divId w:val="2142573448"/>
        <w:rPr>
          <w:rStyle w:val="HTML"/>
        </w:rPr>
      </w:pPr>
      <w:r>
        <w:rPr>
          <w:rStyle w:val="HTML"/>
        </w:rPr>
        <w:t>POST /api/v5/rfq/mmp-config</w:t>
      </w:r>
    </w:p>
    <w:p w:rsidR="00000000" w:rsidRDefault="00000000">
      <w:pPr>
        <w:pStyle w:val="HTML0"/>
        <w:divId w:val="2142573448"/>
        <w:rPr>
          <w:rStyle w:val="HTML"/>
        </w:rPr>
      </w:pPr>
      <w:r>
        <w:rPr>
          <w:rStyle w:val="HTML"/>
        </w:rPr>
        <w:t>body</w:t>
      </w:r>
    </w:p>
    <w:p w:rsidR="00000000" w:rsidRDefault="00000000">
      <w:pPr>
        <w:pStyle w:val="HTML0"/>
        <w:divId w:val="2142573448"/>
        <w:rPr>
          <w:rStyle w:val="HTML"/>
        </w:rPr>
      </w:pPr>
      <w:r>
        <w:rPr>
          <w:rStyle w:val="o"/>
        </w:rPr>
        <w:t>{</w:t>
      </w:r>
    </w:p>
    <w:p w:rsidR="00000000" w:rsidRDefault="00000000">
      <w:pPr>
        <w:pStyle w:val="HTML0"/>
        <w:divId w:val="2142573448"/>
        <w:rPr>
          <w:rStyle w:val="HTML"/>
        </w:rPr>
      </w:pPr>
      <w:r>
        <w:rPr>
          <w:rStyle w:val="HTML"/>
        </w:rPr>
        <w:t xml:space="preserve">    </w:t>
      </w:r>
      <w:r>
        <w:rPr>
          <w:rStyle w:val="s2"/>
        </w:rPr>
        <w:t>"timeInterval"</w:t>
      </w:r>
      <w:r>
        <w:rPr>
          <w:rStyle w:val="HTML"/>
        </w:rPr>
        <w:t>:</w:t>
      </w:r>
      <w:r>
        <w:rPr>
          <w:rStyle w:val="s2"/>
        </w:rPr>
        <w:t>"5000"</w:t>
      </w:r>
      <w:r>
        <w:rPr>
          <w:rStyle w:val="HTML"/>
        </w:rPr>
        <w:t>,</w:t>
      </w:r>
    </w:p>
    <w:p w:rsidR="00000000" w:rsidRDefault="00000000">
      <w:pPr>
        <w:pStyle w:val="HTML0"/>
        <w:divId w:val="2142573448"/>
        <w:rPr>
          <w:rStyle w:val="HTML"/>
        </w:rPr>
      </w:pPr>
      <w:r>
        <w:rPr>
          <w:rStyle w:val="HTML"/>
        </w:rPr>
        <w:t xml:space="preserve">    </w:t>
      </w:r>
      <w:r>
        <w:rPr>
          <w:rStyle w:val="s2"/>
        </w:rPr>
        <w:t>"frozenInterval"</w:t>
      </w:r>
      <w:r>
        <w:rPr>
          <w:rStyle w:val="HTML"/>
        </w:rPr>
        <w:t>:</w:t>
      </w:r>
      <w:r>
        <w:rPr>
          <w:rStyle w:val="s2"/>
        </w:rPr>
        <w:t>"2000"</w:t>
      </w:r>
      <w:r>
        <w:rPr>
          <w:rStyle w:val="HTML"/>
        </w:rPr>
        <w:t>,</w:t>
      </w:r>
    </w:p>
    <w:p w:rsidR="00000000" w:rsidRDefault="00000000">
      <w:pPr>
        <w:pStyle w:val="HTML0"/>
        <w:divId w:val="2142573448"/>
        <w:rPr>
          <w:rStyle w:val="HTML"/>
        </w:rPr>
      </w:pPr>
      <w:r>
        <w:rPr>
          <w:rStyle w:val="HTML"/>
        </w:rPr>
        <w:t xml:space="preserve">    </w:t>
      </w:r>
      <w:r>
        <w:rPr>
          <w:rStyle w:val="s2"/>
        </w:rPr>
        <w:t>"countLimit"</w:t>
      </w:r>
      <w:r>
        <w:rPr>
          <w:rStyle w:val="HTML"/>
        </w:rPr>
        <w:t xml:space="preserve">: </w:t>
      </w:r>
      <w:r>
        <w:rPr>
          <w:rStyle w:val="s2"/>
        </w:rPr>
        <w:t>"100"</w:t>
      </w:r>
    </w:p>
    <w:p w:rsidR="00000000" w:rsidRDefault="00000000">
      <w:pPr>
        <w:pStyle w:val="HTML0"/>
        <w:divId w:val="2142573448"/>
        <w:rPr>
          <w:rStyle w:val="HTML"/>
        </w:rPr>
      </w:pPr>
      <w:r>
        <w:rPr>
          <w:rStyle w:val="o"/>
        </w:rPr>
        <w:t>}</w:t>
      </w:r>
    </w:p>
    <w:p w:rsidR="00000000" w:rsidRDefault="00000000">
      <w:pPr>
        <w:pStyle w:val="HTML0"/>
        <w:divId w:val="2142573448"/>
        <w:rPr>
          <w:rStyle w:val="HTML"/>
        </w:rPr>
      </w:pPr>
    </w:p>
    <w:p w:rsidR="00000000" w:rsidRDefault="00000000">
      <w:pPr>
        <w:pStyle w:val="HTML0"/>
        <w:divId w:val="2142573448"/>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780"/>
        <w:gridCol w:w="1058"/>
        <w:gridCol w:w="4713"/>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timeInterval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Time window (ms). MMP interval where monitoring is done.</w:t>
            </w:r>
            <w:r>
              <w:br/>
              <w:t>"0" means disable MMP. Maximum time interval is 600,000.</w:t>
            </w:r>
          </w:p>
        </w:tc>
      </w:tr>
      <w:tr w:rsidR="00000000">
        <w:trPr>
          <w:divId w:val="175387555"/>
          <w:tblCellSpacing w:w="15" w:type="dxa"/>
        </w:trPr>
        <w:tc>
          <w:tcPr>
            <w:tcW w:w="0" w:type="auto"/>
            <w:vAlign w:val="center"/>
            <w:hideMark/>
          </w:tcPr>
          <w:p w:rsidR="00000000" w:rsidRDefault="00000000">
            <w:r>
              <w:t>frozenInterval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Frozen period (ms). </w:t>
            </w:r>
            <w:r>
              <w:br/>
              <w:t>"0" means the trade will remain frozen until you request "Reset MMP Status" to unfrozen.</w:t>
            </w:r>
          </w:p>
        </w:tc>
      </w:tr>
      <w:tr w:rsidR="00000000">
        <w:trPr>
          <w:divId w:val="175387555"/>
          <w:tblCellSpacing w:w="15" w:type="dxa"/>
        </w:trPr>
        <w:tc>
          <w:tcPr>
            <w:tcW w:w="0" w:type="auto"/>
            <w:vAlign w:val="center"/>
            <w:hideMark/>
          </w:tcPr>
          <w:p w:rsidR="00000000" w:rsidRDefault="00000000">
            <w:r>
              <w:t>countLimit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Limit in number of execution attempts.</w:t>
            </w:r>
          </w:p>
        </w:tc>
      </w:tr>
    </w:tbl>
    <w:p w:rsidR="00000000" w:rsidRDefault="00000000">
      <w:pPr>
        <w:pStyle w:val="a5"/>
        <w:ind w:left="720" w:right="720"/>
        <w:divId w:val="1171019704"/>
      </w:pPr>
      <w:r>
        <w:t>Response Example</w:t>
      </w:r>
    </w:p>
    <w:p w:rsidR="00000000" w:rsidRDefault="00000000">
      <w:pPr>
        <w:pStyle w:val="HTML0"/>
        <w:divId w:val="1616523545"/>
        <w:rPr>
          <w:rStyle w:val="w"/>
        </w:rPr>
      </w:pPr>
      <w:r>
        <w:rPr>
          <w:rStyle w:val="p"/>
        </w:rPr>
        <w:t>{</w:t>
      </w:r>
    </w:p>
    <w:p w:rsidR="00000000" w:rsidRDefault="00000000">
      <w:pPr>
        <w:pStyle w:val="HTML0"/>
        <w:divId w:val="1616523545"/>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616523545"/>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1616523545"/>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616523545"/>
        <w:rPr>
          <w:rStyle w:val="w"/>
        </w:rPr>
      </w:pPr>
      <w:r>
        <w:rPr>
          <w:rStyle w:val="w"/>
        </w:rPr>
        <w:t xml:space="preserve">    </w:t>
      </w:r>
      <w:r>
        <w:rPr>
          <w:rStyle w:val="p"/>
        </w:rPr>
        <w:t>{</w:t>
      </w:r>
    </w:p>
    <w:p w:rsidR="00000000" w:rsidRDefault="00000000">
      <w:pPr>
        <w:pStyle w:val="HTML0"/>
        <w:divId w:val="1616523545"/>
        <w:rPr>
          <w:rStyle w:val="w"/>
        </w:rPr>
      </w:pPr>
      <w:r>
        <w:rPr>
          <w:rStyle w:val="w"/>
        </w:rPr>
        <w:t xml:space="preserve">        </w:t>
      </w:r>
      <w:r>
        <w:rPr>
          <w:rStyle w:val="nl"/>
        </w:rPr>
        <w:t>"frozenInterval"</w:t>
      </w:r>
      <w:r>
        <w:rPr>
          <w:rStyle w:val="p"/>
        </w:rPr>
        <w:t>:</w:t>
      </w:r>
      <w:r>
        <w:rPr>
          <w:rStyle w:val="s2"/>
        </w:rPr>
        <w:t>"2000"</w:t>
      </w:r>
      <w:r>
        <w:rPr>
          <w:rStyle w:val="p"/>
        </w:rPr>
        <w:t>,</w:t>
      </w:r>
    </w:p>
    <w:p w:rsidR="00000000" w:rsidRDefault="00000000">
      <w:pPr>
        <w:pStyle w:val="HTML0"/>
        <w:divId w:val="1616523545"/>
        <w:rPr>
          <w:rStyle w:val="w"/>
        </w:rPr>
      </w:pPr>
      <w:r>
        <w:rPr>
          <w:rStyle w:val="w"/>
        </w:rPr>
        <w:t xml:space="preserve">        </w:t>
      </w:r>
      <w:r>
        <w:rPr>
          <w:rStyle w:val="nl"/>
        </w:rPr>
        <w:t>"countLimit"</w:t>
      </w:r>
      <w:r>
        <w:rPr>
          <w:rStyle w:val="p"/>
        </w:rPr>
        <w:t>:</w:t>
      </w:r>
      <w:r>
        <w:rPr>
          <w:rStyle w:val="w"/>
        </w:rPr>
        <w:t xml:space="preserve"> </w:t>
      </w:r>
      <w:r>
        <w:rPr>
          <w:rStyle w:val="s2"/>
        </w:rPr>
        <w:t>"100"</w:t>
      </w:r>
      <w:r>
        <w:rPr>
          <w:rStyle w:val="p"/>
        </w:rPr>
        <w:t>,</w:t>
      </w:r>
    </w:p>
    <w:p w:rsidR="00000000" w:rsidRDefault="00000000">
      <w:pPr>
        <w:pStyle w:val="HTML0"/>
        <w:divId w:val="1616523545"/>
        <w:rPr>
          <w:rStyle w:val="w"/>
        </w:rPr>
      </w:pPr>
      <w:r>
        <w:rPr>
          <w:rStyle w:val="w"/>
        </w:rPr>
        <w:t xml:space="preserve">        </w:t>
      </w:r>
      <w:r>
        <w:rPr>
          <w:rStyle w:val="nl"/>
        </w:rPr>
        <w:t>"timeInterval"</w:t>
      </w:r>
      <w:r>
        <w:rPr>
          <w:rStyle w:val="p"/>
        </w:rPr>
        <w:t>:</w:t>
      </w:r>
      <w:r>
        <w:rPr>
          <w:rStyle w:val="s2"/>
        </w:rPr>
        <w:t>"5000"</w:t>
      </w:r>
    </w:p>
    <w:p w:rsidR="00000000" w:rsidRDefault="00000000">
      <w:pPr>
        <w:pStyle w:val="HTML0"/>
        <w:divId w:val="1616523545"/>
        <w:rPr>
          <w:rStyle w:val="w"/>
        </w:rPr>
      </w:pPr>
      <w:r>
        <w:rPr>
          <w:rStyle w:val="w"/>
        </w:rPr>
        <w:t xml:space="preserve">    </w:t>
      </w:r>
      <w:r>
        <w:rPr>
          <w:rStyle w:val="p"/>
        </w:rPr>
        <w:t>}</w:t>
      </w:r>
    </w:p>
    <w:p w:rsidR="00000000" w:rsidRDefault="00000000">
      <w:pPr>
        <w:pStyle w:val="HTML0"/>
        <w:divId w:val="1616523545"/>
        <w:rPr>
          <w:rStyle w:val="w"/>
        </w:rPr>
      </w:pPr>
      <w:r>
        <w:rPr>
          <w:rStyle w:val="w"/>
        </w:rPr>
        <w:t xml:space="preserve">  </w:t>
      </w:r>
      <w:r>
        <w:rPr>
          <w:rStyle w:val="p"/>
        </w:rPr>
        <w:t>]</w:t>
      </w:r>
    </w:p>
    <w:p w:rsidR="00000000" w:rsidRDefault="00000000">
      <w:pPr>
        <w:pStyle w:val="HTML0"/>
        <w:divId w:val="1616523545"/>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780"/>
        <w:gridCol w:w="577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timeInterval</w:t>
            </w:r>
          </w:p>
        </w:tc>
        <w:tc>
          <w:tcPr>
            <w:tcW w:w="0" w:type="auto"/>
            <w:vAlign w:val="center"/>
            <w:hideMark/>
          </w:tcPr>
          <w:p w:rsidR="00000000" w:rsidRDefault="00000000">
            <w:r>
              <w:t>String</w:t>
            </w:r>
          </w:p>
        </w:tc>
        <w:tc>
          <w:tcPr>
            <w:tcW w:w="0" w:type="auto"/>
            <w:vAlign w:val="center"/>
            <w:hideMark/>
          </w:tcPr>
          <w:p w:rsidR="00000000" w:rsidRDefault="00000000">
            <w:r>
              <w:t>Time window (ms). MMP interval where monitoring is done</w:t>
            </w:r>
          </w:p>
        </w:tc>
      </w:tr>
      <w:tr w:rsidR="00000000">
        <w:trPr>
          <w:divId w:val="175387555"/>
          <w:tblCellSpacing w:w="15" w:type="dxa"/>
        </w:trPr>
        <w:tc>
          <w:tcPr>
            <w:tcW w:w="0" w:type="auto"/>
            <w:vAlign w:val="center"/>
            <w:hideMark/>
          </w:tcPr>
          <w:p w:rsidR="00000000" w:rsidRDefault="00000000">
            <w:r>
              <w:t>frozenInterval</w:t>
            </w:r>
          </w:p>
        </w:tc>
        <w:tc>
          <w:tcPr>
            <w:tcW w:w="0" w:type="auto"/>
            <w:vAlign w:val="center"/>
            <w:hideMark/>
          </w:tcPr>
          <w:p w:rsidR="00000000" w:rsidRDefault="00000000">
            <w:r>
              <w:t>String</w:t>
            </w:r>
          </w:p>
        </w:tc>
        <w:tc>
          <w:tcPr>
            <w:tcW w:w="0" w:type="auto"/>
            <w:vAlign w:val="center"/>
            <w:hideMark/>
          </w:tcPr>
          <w:p w:rsidR="00000000" w:rsidRDefault="00000000">
            <w:r>
              <w:t>Frozen period (ms).</w:t>
            </w:r>
          </w:p>
        </w:tc>
      </w:tr>
      <w:tr w:rsidR="00000000">
        <w:trPr>
          <w:divId w:val="175387555"/>
          <w:tblCellSpacing w:w="15" w:type="dxa"/>
        </w:trPr>
        <w:tc>
          <w:tcPr>
            <w:tcW w:w="0" w:type="auto"/>
            <w:vAlign w:val="center"/>
            <w:hideMark/>
          </w:tcPr>
          <w:p w:rsidR="00000000" w:rsidRDefault="00000000">
            <w:r>
              <w:t>countLimit</w:t>
            </w:r>
          </w:p>
        </w:tc>
        <w:tc>
          <w:tcPr>
            <w:tcW w:w="0" w:type="auto"/>
            <w:vAlign w:val="center"/>
            <w:hideMark/>
          </w:tcPr>
          <w:p w:rsidR="00000000" w:rsidRDefault="00000000">
            <w:r>
              <w:t>String</w:t>
            </w:r>
          </w:p>
        </w:tc>
        <w:tc>
          <w:tcPr>
            <w:tcW w:w="0" w:type="auto"/>
            <w:vAlign w:val="center"/>
            <w:hideMark/>
          </w:tcPr>
          <w:p w:rsidR="00000000" w:rsidRDefault="00000000">
            <w:r>
              <w:t>Limit in number of execution attempts</w:t>
            </w:r>
          </w:p>
        </w:tc>
      </w:tr>
    </w:tbl>
    <w:p w:rsidR="00000000" w:rsidRDefault="00000000">
      <w:pPr>
        <w:pStyle w:val="3"/>
        <w:divId w:val="175387555"/>
      </w:pPr>
      <w:r>
        <w:t>Get MMP Config</w:t>
      </w:r>
    </w:p>
    <w:p w:rsidR="00000000" w:rsidRDefault="00000000">
      <w:pPr>
        <w:pStyle w:val="a5"/>
        <w:divId w:val="175387555"/>
      </w:pPr>
      <w:r>
        <w:t>This endpoint is used to get MMP configure information and only applicable to block trading market makers</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/api/v5/rfq/mmp-config</w:t>
      </w:r>
    </w:p>
    <w:p w:rsidR="00000000" w:rsidRDefault="00000000">
      <w:pPr>
        <w:pStyle w:val="a5"/>
        <w:ind w:left="720" w:right="720"/>
        <w:divId w:val="2063674664"/>
      </w:pPr>
      <w:r>
        <w:t>Request Example</w:t>
      </w:r>
    </w:p>
    <w:p w:rsidR="00000000" w:rsidRDefault="00000000">
      <w:pPr>
        <w:pStyle w:val="HTML0"/>
        <w:divId w:val="1827747912"/>
        <w:rPr>
          <w:rStyle w:val="HTML"/>
        </w:rPr>
      </w:pPr>
      <w:r>
        <w:rPr>
          <w:rStyle w:val="HTML"/>
        </w:rPr>
        <w:t>GET /api/v5/rfq/mmp-config</w:t>
      </w:r>
    </w:p>
    <w:p w:rsidR="00000000" w:rsidRDefault="00000000">
      <w:pPr>
        <w:pStyle w:val="HTML0"/>
        <w:divId w:val="1827747912"/>
        <w:rPr>
          <w:rStyle w:val="HTML"/>
        </w:rPr>
      </w:pPr>
    </w:p>
    <w:p w:rsidR="00000000" w:rsidRDefault="00000000">
      <w:pPr>
        <w:pStyle w:val="4"/>
        <w:divId w:val="175387555"/>
      </w:pPr>
      <w:r>
        <w:t>Request Parameters</w:t>
      </w:r>
    </w:p>
    <w:p w:rsidR="00000000" w:rsidRDefault="00000000">
      <w:pPr>
        <w:pStyle w:val="a5"/>
        <w:divId w:val="175387555"/>
      </w:pPr>
      <w:r>
        <w:t>none</w:t>
      </w:r>
    </w:p>
    <w:p w:rsidR="00000000" w:rsidRDefault="00000000">
      <w:pPr>
        <w:pStyle w:val="a5"/>
        <w:ind w:left="720" w:right="720"/>
        <w:divId w:val="1126697106"/>
      </w:pPr>
      <w:r>
        <w:t>Response Example</w:t>
      </w:r>
    </w:p>
    <w:p w:rsidR="00000000" w:rsidRDefault="00000000">
      <w:pPr>
        <w:pStyle w:val="HTML0"/>
        <w:divId w:val="1577977625"/>
        <w:rPr>
          <w:rStyle w:val="w"/>
        </w:rPr>
      </w:pPr>
      <w:r>
        <w:rPr>
          <w:rStyle w:val="p"/>
        </w:rPr>
        <w:t>{</w:t>
      </w:r>
    </w:p>
    <w:p w:rsidR="00000000" w:rsidRDefault="00000000">
      <w:pPr>
        <w:pStyle w:val="HTML0"/>
        <w:divId w:val="1577977625"/>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577977625"/>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577977625"/>
        <w:rPr>
          <w:rStyle w:val="w"/>
        </w:rPr>
      </w:pPr>
      <w:r>
        <w:rPr>
          <w:rStyle w:val="w"/>
        </w:rPr>
        <w:t xml:space="preserve">    </w:t>
      </w:r>
      <w:r>
        <w:rPr>
          <w:rStyle w:val="p"/>
        </w:rPr>
        <w:t>{</w:t>
      </w:r>
    </w:p>
    <w:p w:rsidR="00000000" w:rsidRDefault="00000000">
      <w:pPr>
        <w:pStyle w:val="HTML0"/>
        <w:divId w:val="1577977625"/>
        <w:rPr>
          <w:rStyle w:val="w"/>
        </w:rPr>
      </w:pPr>
      <w:r>
        <w:rPr>
          <w:rStyle w:val="w"/>
        </w:rPr>
        <w:t xml:space="preserve">      </w:t>
      </w:r>
      <w:r>
        <w:rPr>
          <w:rStyle w:val="nl"/>
        </w:rPr>
        <w:t>"frozenInterval"</w:t>
      </w:r>
      <w:r>
        <w:rPr>
          <w:rStyle w:val="p"/>
        </w:rPr>
        <w:t>:</w:t>
      </w:r>
      <w:r>
        <w:rPr>
          <w:rStyle w:val="w"/>
        </w:rPr>
        <w:t xml:space="preserve"> </w:t>
      </w:r>
      <w:r>
        <w:rPr>
          <w:rStyle w:val="s2"/>
        </w:rPr>
        <w:t>"2000"</w:t>
      </w:r>
      <w:r>
        <w:rPr>
          <w:rStyle w:val="p"/>
        </w:rPr>
        <w:t>,</w:t>
      </w:r>
    </w:p>
    <w:p w:rsidR="00000000" w:rsidRDefault="00000000">
      <w:pPr>
        <w:pStyle w:val="HTML0"/>
        <w:divId w:val="1577977625"/>
        <w:rPr>
          <w:rStyle w:val="w"/>
        </w:rPr>
      </w:pPr>
      <w:r>
        <w:rPr>
          <w:rStyle w:val="w"/>
        </w:rPr>
        <w:t xml:space="preserve">      </w:t>
      </w:r>
      <w:r>
        <w:rPr>
          <w:rStyle w:val="nl"/>
        </w:rPr>
        <w:t>"mmpFrozen"</w:t>
      </w:r>
      <w:r>
        <w:rPr>
          <w:rStyle w:val="p"/>
        </w:rPr>
        <w:t>:</w:t>
      </w:r>
      <w:r>
        <w:rPr>
          <w:rStyle w:val="w"/>
        </w:rPr>
        <w:t xml:space="preserve"> </w:t>
      </w:r>
      <w:r>
        <w:rPr>
          <w:rStyle w:val="kc"/>
        </w:rPr>
        <w:t>true</w:t>
      </w:r>
      <w:r>
        <w:rPr>
          <w:rStyle w:val="p"/>
        </w:rPr>
        <w:t>,</w:t>
      </w:r>
    </w:p>
    <w:p w:rsidR="00000000" w:rsidRDefault="00000000">
      <w:pPr>
        <w:pStyle w:val="HTML0"/>
        <w:divId w:val="1577977625"/>
        <w:rPr>
          <w:rStyle w:val="w"/>
        </w:rPr>
      </w:pPr>
      <w:r>
        <w:rPr>
          <w:rStyle w:val="w"/>
        </w:rPr>
        <w:t xml:space="preserve">      </w:t>
      </w:r>
      <w:r>
        <w:rPr>
          <w:rStyle w:val="nl"/>
        </w:rPr>
        <w:t>"mmpFrozenUntil"</w:t>
      </w:r>
      <w:r>
        <w:rPr>
          <w:rStyle w:val="p"/>
        </w:rPr>
        <w:t>:</w:t>
      </w:r>
      <w:r>
        <w:rPr>
          <w:rStyle w:val="w"/>
        </w:rPr>
        <w:t xml:space="preserve"> </w:t>
      </w:r>
      <w:r>
        <w:rPr>
          <w:rStyle w:val="s2"/>
        </w:rPr>
        <w:t>"1000"</w:t>
      </w:r>
      <w:r>
        <w:rPr>
          <w:rStyle w:val="p"/>
        </w:rPr>
        <w:t>,</w:t>
      </w:r>
    </w:p>
    <w:p w:rsidR="00000000" w:rsidRDefault="00000000">
      <w:pPr>
        <w:pStyle w:val="HTML0"/>
        <w:divId w:val="1577977625"/>
        <w:rPr>
          <w:rStyle w:val="w"/>
        </w:rPr>
      </w:pPr>
      <w:r>
        <w:rPr>
          <w:rStyle w:val="w"/>
        </w:rPr>
        <w:t xml:space="preserve">      </w:t>
      </w:r>
      <w:r>
        <w:rPr>
          <w:rStyle w:val="nl"/>
        </w:rPr>
        <w:t>"countLimit"</w:t>
      </w:r>
      <w:r>
        <w:rPr>
          <w:rStyle w:val="p"/>
        </w:rPr>
        <w:t>:</w:t>
      </w:r>
      <w:r>
        <w:rPr>
          <w:rStyle w:val="w"/>
        </w:rPr>
        <w:t xml:space="preserve"> </w:t>
      </w:r>
      <w:r>
        <w:rPr>
          <w:rStyle w:val="s2"/>
        </w:rPr>
        <w:t>"10"</w:t>
      </w:r>
      <w:r>
        <w:rPr>
          <w:rStyle w:val="p"/>
        </w:rPr>
        <w:t>,</w:t>
      </w:r>
    </w:p>
    <w:p w:rsidR="00000000" w:rsidRDefault="00000000">
      <w:pPr>
        <w:pStyle w:val="HTML0"/>
        <w:divId w:val="1577977625"/>
        <w:rPr>
          <w:rStyle w:val="w"/>
        </w:rPr>
      </w:pPr>
      <w:r>
        <w:rPr>
          <w:rStyle w:val="w"/>
        </w:rPr>
        <w:t xml:space="preserve">      </w:t>
      </w:r>
      <w:r>
        <w:rPr>
          <w:rStyle w:val="nl"/>
        </w:rPr>
        <w:t>"timeInterval"</w:t>
      </w:r>
      <w:r>
        <w:rPr>
          <w:rStyle w:val="p"/>
        </w:rPr>
        <w:t>:</w:t>
      </w:r>
      <w:r>
        <w:rPr>
          <w:rStyle w:val="w"/>
        </w:rPr>
        <w:t xml:space="preserve"> </w:t>
      </w:r>
      <w:r>
        <w:rPr>
          <w:rStyle w:val="s2"/>
        </w:rPr>
        <w:t>"5000"</w:t>
      </w:r>
    </w:p>
    <w:p w:rsidR="00000000" w:rsidRDefault="00000000">
      <w:pPr>
        <w:pStyle w:val="HTML0"/>
        <w:divId w:val="1577977625"/>
        <w:rPr>
          <w:rStyle w:val="w"/>
        </w:rPr>
      </w:pPr>
      <w:r>
        <w:rPr>
          <w:rStyle w:val="w"/>
        </w:rPr>
        <w:t xml:space="preserve">    </w:t>
      </w:r>
      <w:r>
        <w:rPr>
          <w:rStyle w:val="p"/>
        </w:rPr>
        <w:t>}</w:t>
      </w:r>
    </w:p>
    <w:p w:rsidR="00000000" w:rsidRDefault="00000000">
      <w:pPr>
        <w:pStyle w:val="HTML0"/>
        <w:divId w:val="1577977625"/>
        <w:rPr>
          <w:rStyle w:val="w"/>
        </w:rPr>
      </w:pPr>
      <w:r>
        <w:rPr>
          <w:rStyle w:val="w"/>
        </w:rPr>
        <w:t xml:space="preserve">  </w:t>
      </w:r>
      <w:r>
        <w:rPr>
          <w:rStyle w:val="p"/>
        </w:rPr>
        <w:t>],</w:t>
      </w:r>
    </w:p>
    <w:p w:rsidR="00000000" w:rsidRDefault="00000000">
      <w:pPr>
        <w:pStyle w:val="HTML0"/>
        <w:divId w:val="1577977625"/>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577977625"/>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900"/>
        <w:gridCol w:w="565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timeInterval</w:t>
            </w:r>
          </w:p>
        </w:tc>
        <w:tc>
          <w:tcPr>
            <w:tcW w:w="0" w:type="auto"/>
            <w:vAlign w:val="center"/>
            <w:hideMark/>
          </w:tcPr>
          <w:p w:rsidR="00000000" w:rsidRDefault="00000000">
            <w:r>
              <w:t>String</w:t>
            </w:r>
          </w:p>
        </w:tc>
        <w:tc>
          <w:tcPr>
            <w:tcW w:w="0" w:type="auto"/>
            <w:vAlign w:val="center"/>
            <w:hideMark/>
          </w:tcPr>
          <w:p w:rsidR="00000000" w:rsidRDefault="00000000">
            <w:r>
              <w:t>Time window (ms). MMP interval where monitoring is done</w:t>
            </w:r>
            <w:r>
              <w:br/>
              <w:t>"0" means MMP is diabled</w:t>
            </w:r>
          </w:p>
        </w:tc>
      </w:tr>
      <w:tr w:rsidR="00000000">
        <w:trPr>
          <w:divId w:val="175387555"/>
          <w:tblCellSpacing w:w="15" w:type="dxa"/>
        </w:trPr>
        <w:tc>
          <w:tcPr>
            <w:tcW w:w="0" w:type="auto"/>
            <w:vAlign w:val="center"/>
            <w:hideMark/>
          </w:tcPr>
          <w:p w:rsidR="00000000" w:rsidRDefault="00000000">
            <w:r>
              <w:t>frozenInterval</w:t>
            </w:r>
          </w:p>
        </w:tc>
        <w:tc>
          <w:tcPr>
            <w:tcW w:w="0" w:type="auto"/>
            <w:vAlign w:val="center"/>
            <w:hideMark/>
          </w:tcPr>
          <w:p w:rsidR="00000000" w:rsidRDefault="00000000">
            <w:r>
              <w:t>String</w:t>
            </w:r>
          </w:p>
        </w:tc>
        <w:tc>
          <w:tcPr>
            <w:tcW w:w="0" w:type="auto"/>
            <w:vAlign w:val="center"/>
            <w:hideMark/>
          </w:tcPr>
          <w:p w:rsidR="00000000" w:rsidRDefault="00000000">
            <w:r>
              <w:t xml:space="preserve">Frozen period (ms). If it is "0", the trade will remain frozen until manually reset and </w:t>
            </w:r>
            <w:r>
              <w:rPr>
                <w:rStyle w:val="HTML"/>
              </w:rPr>
              <w:t>mmpFrozenUntil</w:t>
            </w:r>
            <w:r>
              <w:t xml:space="preserve"> will be "".</w:t>
            </w:r>
          </w:p>
        </w:tc>
      </w:tr>
      <w:tr w:rsidR="00000000">
        <w:trPr>
          <w:divId w:val="175387555"/>
          <w:tblCellSpacing w:w="15" w:type="dxa"/>
        </w:trPr>
        <w:tc>
          <w:tcPr>
            <w:tcW w:w="0" w:type="auto"/>
            <w:vAlign w:val="center"/>
            <w:hideMark/>
          </w:tcPr>
          <w:p w:rsidR="00000000" w:rsidRDefault="00000000">
            <w:r>
              <w:t>countLimit</w:t>
            </w:r>
          </w:p>
        </w:tc>
        <w:tc>
          <w:tcPr>
            <w:tcW w:w="0" w:type="auto"/>
            <w:vAlign w:val="center"/>
            <w:hideMark/>
          </w:tcPr>
          <w:p w:rsidR="00000000" w:rsidRDefault="00000000">
            <w:r>
              <w:t>String</w:t>
            </w:r>
          </w:p>
        </w:tc>
        <w:tc>
          <w:tcPr>
            <w:tcW w:w="0" w:type="auto"/>
            <w:vAlign w:val="center"/>
            <w:hideMark/>
          </w:tcPr>
          <w:p w:rsidR="00000000" w:rsidRDefault="00000000">
            <w:r>
              <w:t>Limit in number of execution attempts</w:t>
            </w:r>
          </w:p>
        </w:tc>
      </w:tr>
      <w:tr w:rsidR="00000000">
        <w:trPr>
          <w:divId w:val="175387555"/>
          <w:tblCellSpacing w:w="15" w:type="dxa"/>
        </w:trPr>
        <w:tc>
          <w:tcPr>
            <w:tcW w:w="0" w:type="auto"/>
            <w:vAlign w:val="center"/>
            <w:hideMark/>
          </w:tcPr>
          <w:p w:rsidR="00000000" w:rsidRDefault="00000000">
            <w:r>
              <w:t>mmpFrozen</w:t>
            </w:r>
          </w:p>
        </w:tc>
        <w:tc>
          <w:tcPr>
            <w:tcW w:w="0" w:type="auto"/>
            <w:vAlign w:val="center"/>
            <w:hideMark/>
          </w:tcPr>
          <w:p w:rsidR="00000000" w:rsidRDefault="00000000">
            <w:r>
              <w:t>Boolean</w:t>
            </w:r>
          </w:p>
        </w:tc>
        <w:tc>
          <w:tcPr>
            <w:tcW w:w="0" w:type="auto"/>
            <w:vAlign w:val="center"/>
            <w:hideMark/>
          </w:tcPr>
          <w:p w:rsidR="00000000" w:rsidRDefault="00000000">
            <w:r>
              <w:t xml:space="preserve">Whether MMP is currently triggered. </w:t>
            </w:r>
            <w:r>
              <w:rPr>
                <w:rStyle w:val="HTML"/>
              </w:rPr>
              <w:t>true</w:t>
            </w:r>
            <w:r>
              <w:t xml:space="preserve"> or </w:t>
            </w:r>
            <w:r>
              <w:rPr>
                <w:rStyle w:val="HTML"/>
              </w:rPr>
              <w:t>false</w:t>
            </w:r>
          </w:p>
        </w:tc>
      </w:tr>
      <w:tr w:rsidR="00000000">
        <w:trPr>
          <w:divId w:val="175387555"/>
          <w:tblCellSpacing w:w="15" w:type="dxa"/>
        </w:trPr>
        <w:tc>
          <w:tcPr>
            <w:tcW w:w="0" w:type="auto"/>
            <w:vAlign w:val="center"/>
            <w:hideMark/>
          </w:tcPr>
          <w:p w:rsidR="00000000" w:rsidRDefault="00000000">
            <w:r>
              <w:t>mmpFrozenUntil</w:t>
            </w:r>
          </w:p>
        </w:tc>
        <w:tc>
          <w:tcPr>
            <w:tcW w:w="0" w:type="auto"/>
            <w:vAlign w:val="center"/>
            <w:hideMark/>
          </w:tcPr>
          <w:p w:rsidR="00000000" w:rsidRDefault="00000000">
            <w:r>
              <w:t>String</w:t>
            </w:r>
          </w:p>
        </w:tc>
        <w:tc>
          <w:tcPr>
            <w:tcW w:w="0" w:type="auto"/>
            <w:vAlign w:val="center"/>
            <w:hideMark/>
          </w:tcPr>
          <w:p w:rsidR="00000000" w:rsidRDefault="00000000">
            <w:r>
              <w:t>If frozenInterval is not "0" and mmpFrozen = True, it is the time interval (in ms) when MMP is no longer triggered, otherwise ""</w:t>
            </w:r>
          </w:p>
        </w:tc>
      </w:tr>
    </w:tbl>
    <w:p w:rsidR="00000000" w:rsidRDefault="00000000">
      <w:pPr>
        <w:pStyle w:val="3"/>
        <w:divId w:val="175387555"/>
      </w:pPr>
      <w:r>
        <w:t>Create Quote</w:t>
      </w:r>
    </w:p>
    <w:p w:rsidR="00000000" w:rsidRDefault="00000000">
      <w:pPr>
        <w:pStyle w:val="a5"/>
        <w:divId w:val="175387555"/>
      </w:pPr>
      <w:r>
        <w:t xml:space="preserve">Allows the user to Quote an RFQ that they are a counterparty to. The user MUST quote the entire RFQ and not part of the legs or part of the quantity. Partial quoting is not allowed. </w:t>
      </w:r>
    </w:p>
    <w:p w:rsidR="00000000" w:rsidRDefault="00000000">
      <w:pPr>
        <w:pStyle w:val="4"/>
        <w:divId w:val="175387555"/>
      </w:pPr>
      <w:r>
        <w:t>Rate Limit: 50 requests per 2 seconds</w:t>
      </w:r>
    </w:p>
    <w:p w:rsidR="00000000" w:rsidRDefault="00000000">
      <w:pPr>
        <w:pStyle w:val="4"/>
        <w:divId w:val="175387555"/>
      </w:pPr>
      <w:r>
        <w:t>Rate limit rule: UserID</w:t>
      </w:r>
    </w:p>
    <w:p w:rsidR="00000000" w:rsidRDefault="00000000">
      <w:pPr>
        <w:pStyle w:val="4"/>
        <w:divId w:val="175387555"/>
      </w:pPr>
      <w:r>
        <w:t>HTTP Requests</w:t>
      </w:r>
    </w:p>
    <w:p w:rsidR="00000000" w:rsidRDefault="00000000">
      <w:pPr>
        <w:pStyle w:val="a5"/>
        <w:divId w:val="175387555"/>
      </w:pPr>
      <w:r>
        <w:rPr>
          <w:rStyle w:val="HTML"/>
        </w:rPr>
        <w:t>POST /api/v5/rfq/create-quote</w:t>
      </w:r>
    </w:p>
    <w:p w:rsidR="00000000" w:rsidRDefault="00000000">
      <w:pPr>
        <w:pStyle w:val="a5"/>
        <w:ind w:left="720" w:right="720"/>
        <w:divId w:val="1067647166"/>
      </w:pPr>
      <w:r>
        <w:t>Request Example</w:t>
      </w:r>
    </w:p>
    <w:p w:rsidR="00000000" w:rsidRDefault="00000000">
      <w:pPr>
        <w:pStyle w:val="HTML0"/>
        <w:divId w:val="2116707015"/>
        <w:rPr>
          <w:rStyle w:val="HTML"/>
        </w:rPr>
      </w:pPr>
      <w:r>
        <w:rPr>
          <w:rStyle w:val="HTML"/>
        </w:rPr>
        <w:t>POST /api/v5/rfq/create-quote</w:t>
      </w:r>
    </w:p>
    <w:p w:rsidR="00000000" w:rsidRDefault="00000000">
      <w:pPr>
        <w:pStyle w:val="HTML0"/>
        <w:divId w:val="2116707015"/>
        <w:rPr>
          <w:rStyle w:val="HTML"/>
        </w:rPr>
      </w:pPr>
      <w:r>
        <w:rPr>
          <w:rStyle w:val="o"/>
        </w:rPr>
        <w:t>{</w:t>
      </w:r>
    </w:p>
    <w:p w:rsidR="00000000" w:rsidRDefault="00000000">
      <w:pPr>
        <w:pStyle w:val="HTML0"/>
        <w:divId w:val="2116707015"/>
        <w:rPr>
          <w:rStyle w:val="HTML"/>
        </w:rPr>
      </w:pPr>
      <w:r>
        <w:rPr>
          <w:rStyle w:val="HTML"/>
        </w:rPr>
        <w:t xml:space="preserve">    </w:t>
      </w:r>
      <w:r>
        <w:rPr>
          <w:rStyle w:val="s2"/>
        </w:rPr>
        <w:t>"rfqId"</w:t>
      </w:r>
      <w:r>
        <w:rPr>
          <w:rStyle w:val="HTML"/>
        </w:rPr>
        <w:t>:</w:t>
      </w:r>
      <w:r>
        <w:rPr>
          <w:rStyle w:val="s2"/>
        </w:rPr>
        <w:t>"22539"</w:t>
      </w:r>
      <w:r>
        <w:rPr>
          <w:rStyle w:val="HTML"/>
        </w:rPr>
        <w:t>,</w:t>
      </w:r>
    </w:p>
    <w:p w:rsidR="00000000" w:rsidRDefault="00000000">
      <w:pPr>
        <w:pStyle w:val="HTML0"/>
        <w:divId w:val="2116707015"/>
        <w:rPr>
          <w:rStyle w:val="HTML"/>
        </w:rPr>
      </w:pPr>
      <w:r>
        <w:rPr>
          <w:rStyle w:val="HTML"/>
        </w:rPr>
        <w:t xml:space="preserve">    </w:t>
      </w:r>
      <w:r>
        <w:rPr>
          <w:rStyle w:val="s2"/>
        </w:rPr>
        <w:t>"clQuoteId"</w:t>
      </w:r>
      <w:r>
        <w:rPr>
          <w:rStyle w:val="HTML"/>
        </w:rPr>
        <w:t>:</w:t>
      </w:r>
      <w:r>
        <w:rPr>
          <w:rStyle w:val="s2"/>
        </w:rPr>
        <w:t>"q001"</w:t>
      </w:r>
      <w:r>
        <w:rPr>
          <w:rStyle w:val="HTML"/>
        </w:rPr>
        <w:t>,</w:t>
      </w:r>
    </w:p>
    <w:p w:rsidR="00000000" w:rsidRDefault="00000000">
      <w:pPr>
        <w:pStyle w:val="HTML0"/>
        <w:divId w:val="2116707015"/>
        <w:rPr>
          <w:rStyle w:val="HTML"/>
        </w:rPr>
      </w:pPr>
      <w:r>
        <w:rPr>
          <w:rStyle w:val="HTML"/>
        </w:rPr>
        <w:t xml:space="preserve">    </w:t>
      </w:r>
      <w:r>
        <w:rPr>
          <w:rStyle w:val="s2"/>
        </w:rPr>
        <w:t>"tag"</w:t>
      </w:r>
      <w:r>
        <w:rPr>
          <w:rStyle w:val="HTML"/>
        </w:rPr>
        <w:t>:</w:t>
      </w:r>
      <w:r>
        <w:rPr>
          <w:rStyle w:val="s2"/>
        </w:rPr>
        <w:t>"123456"</w:t>
      </w:r>
      <w:r>
        <w:rPr>
          <w:rStyle w:val="HTML"/>
        </w:rPr>
        <w:t>,</w:t>
      </w:r>
    </w:p>
    <w:p w:rsidR="00000000" w:rsidRDefault="00000000">
      <w:pPr>
        <w:pStyle w:val="HTML0"/>
        <w:divId w:val="2116707015"/>
        <w:rPr>
          <w:rStyle w:val="HTML"/>
        </w:rPr>
      </w:pPr>
      <w:r>
        <w:rPr>
          <w:rStyle w:val="HTML"/>
        </w:rPr>
        <w:t xml:space="preserve">    </w:t>
      </w:r>
      <w:r>
        <w:rPr>
          <w:rStyle w:val="s2"/>
        </w:rPr>
        <w:t>"quoteSide"</w:t>
      </w:r>
      <w:r>
        <w:rPr>
          <w:rStyle w:val="HTML"/>
        </w:rPr>
        <w:t>:</w:t>
      </w:r>
      <w:r>
        <w:rPr>
          <w:rStyle w:val="s2"/>
        </w:rPr>
        <w:t>"buy"</w:t>
      </w:r>
      <w:r>
        <w:rPr>
          <w:rStyle w:val="HTML"/>
        </w:rPr>
        <w:t>,</w:t>
      </w:r>
    </w:p>
    <w:p w:rsidR="00000000" w:rsidRDefault="00000000">
      <w:pPr>
        <w:pStyle w:val="HTML0"/>
        <w:divId w:val="2116707015"/>
        <w:rPr>
          <w:rStyle w:val="HTML"/>
        </w:rPr>
      </w:pPr>
      <w:r>
        <w:rPr>
          <w:rStyle w:val="HTML"/>
        </w:rPr>
        <w:t xml:space="preserve">    </w:t>
      </w:r>
      <w:r>
        <w:rPr>
          <w:rStyle w:val="s2"/>
        </w:rPr>
        <w:t>"anonymous"</w:t>
      </w:r>
      <w:r>
        <w:rPr>
          <w:rStyle w:val="HTML"/>
        </w:rPr>
        <w:t xml:space="preserve">: </w:t>
      </w:r>
      <w:r>
        <w:rPr>
          <w:rStyle w:val="nb"/>
        </w:rPr>
        <w:t>true</w:t>
      </w:r>
      <w:r>
        <w:rPr>
          <w:rStyle w:val="HTML"/>
        </w:rPr>
        <w:t>,</w:t>
      </w:r>
    </w:p>
    <w:p w:rsidR="00000000" w:rsidRDefault="00000000">
      <w:pPr>
        <w:pStyle w:val="HTML0"/>
        <w:divId w:val="2116707015"/>
        <w:rPr>
          <w:rStyle w:val="HTML"/>
        </w:rPr>
      </w:pPr>
      <w:r>
        <w:rPr>
          <w:rStyle w:val="HTML"/>
        </w:rPr>
        <w:t xml:space="preserve">    </w:t>
      </w:r>
      <w:r>
        <w:rPr>
          <w:rStyle w:val="s2"/>
        </w:rPr>
        <w:t>"expiresIn"</w:t>
      </w:r>
      <w:r>
        <w:rPr>
          <w:rStyle w:val="HTML"/>
        </w:rPr>
        <w:t>:</w:t>
      </w:r>
      <w:r>
        <w:rPr>
          <w:rStyle w:val="s2"/>
        </w:rPr>
        <w:t>"30"</w:t>
      </w:r>
      <w:r>
        <w:rPr>
          <w:rStyle w:val="HTML"/>
        </w:rPr>
        <w:t>,</w:t>
      </w:r>
    </w:p>
    <w:p w:rsidR="00000000" w:rsidRDefault="00000000">
      <w:pPr>
        <w:pStyle w:val="HTML0"/>
        <w:divId w:val="2116707015"/>
        <w:rPr>
          <w:rStyle w:val="HTML"/>
        </w:rPr>
      </w:pPr>
      <w:r>
        <w:rPr>
          <w:rStyle w:val="HTML"/>
        </w:rPr>
        <w:t xml:space="preserve">    </w:t>
      </w:r>
      <w:r>
        <w:rPr>
          <w:rStyle w:val="s2"/>
        </w:rPr>
        <w:t>"legs"</w:t>
      </w:r>
      <w:r>
        <w:rPr>
          <w:rStyle w:val="HTML"/>
        </w:rPr>
        <w:t>:[</w:t>
      </w:r>
    </w:p>
    <w:p w:rsidR="00000000" w:rsidRDefault="00000000">
      <w:pPr>
        <w:pStyle w:val="HTML0"/>
        <w:divId w:val="2116707015"/>
        <w:rPr>
          <w:rStyle w:val="HTML"/>
        </w:rPr>
      </w:pPr>
      <w:r>
        <w:rPr>
          <w:rStyle w:val="HTML"/>
        </w:rPr>
        <w:t xml:space="preserve">        </w:t>
      </w:r>
      <w:r>
        <w:rPr>
          <w:rStyle w:val="o"/>
        </w:rPr>
        <w:t>{</w:t>
      </w:r>
    </w:p>
    <w:p w:rsidR="00000000" w:rsidRDefault="00000000">
      <w:pPr>
        <w:pStyle w:val="HTML0"/>
        <w:divId w:val="2116707015"/>
        <w:rPr>
          <w:rStyle w:val="HTML"/>
        </w:rPr>
      </w:pPr>
      <w:r>
        <w:rPr>
          <w:rStyle w:val="HTML"/>
        </w:rPr>
        <w:t xml:space="preserve">            </w:t>
      </w:r>
      <w:r>
        <w:rPr>
          <w:rStyle w:val="s2"/>
        </w:rPr>
        <w:t>"px"</w:t>
      </w:r>
      <w:r>
        <w:rPr>
          <w:rStyle w:val="HTML"/>
        </w:rPr>
        <w:t>:</w:t>
      </w:r>
      <w:r>
        <w:rPr>
          <w:rStyle w:val="s2"/>
        </w:rPr>
        <w:t>"39450.0"</w:t>
      </w:r>
      <w:r>
        <w:rPr>
          <w:rStyle w:val="HTML"/>
        </w:rPr>
        <w:t>,</w:t>
      </w:r>
    </w:p>
    <w:p w:rsidR="00000000" w:rsidRDefault="00000000">
      <w:pPr>
        <w:pStyle w:val="HTML0"/>
        <w:divId w:val="2116707015"/>
        <w:rPr>
          <w:rStyle w:val="HTML"/>
        </w:rPr>
      </w:pPr>
      <w:r>
        <w:rPr>
          <w:rStyle w:val="HTML"/>
        </w:rPr>
        <w:t xml:space="preserve">            </w:t>
      </w:r>
      <w:r>
        <w:rPr>
          <w:rStyle w:val="s2"/>
        </w:rPr>
        <w:t>"sz"</w:t>
      </w:r>
      <w:r>
        <w:rPr>
          <w:rStyle w:val="HTML"/>
        </w:rPr>
        <w:t>:</w:t>
      </w:r>
      <w:r>
        <w:rPr>
          <w:rStyle w:val="s2"/>
        </w:rPr>
        <w:t>"200000"</w:t>
      </w:r>
      <w:r>
        <w:rPr>
          <w:rStyle w:val="HTML"/>
        </w:rPr>
        <w:t>,</w:t>
      </w:r>
    </w:p>
    <w:p w:rsidR="00000000" w:rsidRDefault="00000000">
      <w:pPr>
        <w:pStyle w:val="HTML0"/>
        <w:divId w:val="2116707015"/>
        <w:rPr>
          <w:rStyle w:val="HTML"/>
        </w:rPr>
      </w:pPr>
      <w:r>
        <w:rPr>
          <w:rStyle w:val="HTML"/>
        </w:rPr>
        <w:t xml:space="preserve">            </w:t>
      </w:r>
      <w:r>
        <w:rPr>
          <w:rStyle w:val="s2"/>
        </w:rPr>
        <w:t>"instId"</w:t>
      </w:r>
      <w:r>
        <w:rPr>
          <w:rStyle w:val="HTML"/>
        </w:rPr>
        <w:t>:</w:t>
      </w:r>
      <w:r>
        <w:rPr>
          <w:rStyle w:val="s2"/>
        </w:rPr>
        <w:t>"BTC-USDT-SWAP"</w:t>
      </w:r>
      <w:r>
        <w:rPr>
          <w:rStyle w:val="HTML"/>
        </w:rPr>
        <w:t>,</w:t>
      </w:r>
    </w:p>
    <w:p w:rsidR="00000000" w:rsidRDefault="00000000">
      <w:pPr>
        <w:pStyle w:val="HTML0"/>
        <w:divId w:val="2116707015"/>
        <w:rPr>
          <w:rStyle w:val="HTML"/>
        </w:rPr>
      </w:pPr>
      <w:r>
        <w:rPr>
          <w:rStyle w:val="HTML"/>
        </w:rPr>
        <w:t xml:space="preserve">            </w:t>
      </w:r>
      <w:r>
        <w:rPr>
          <w:rStyle w:val="s2"/>
        </w:rPr>
        <w:t>"tdMode"</w:t>
      </w:r>
      <w:r>
        <w:rPr>
          <w:rStyle w:val="HTML"/>
        </w:rPr>
        <w:t>:</w:t>
      </w:r>
      <w:r>
        <w:rPr>
          <w:rStyle w:val="s2"/>
        </w:rPr>
        <w:t>"cross"</w:t>
      </w:r>
      <w:r>
        <w:rPr>
          <w:rStyle w:val="HTML"/>
        </w:rPr>
        <w:t>,</w:t>
      </w:r>
    </w:p>
    <w:p w:rsidR="00000000" w:rsidRDefault="00000000">
      <w:pPr>
        <w:pStyle w:val="HTML0"/>
        <w:divId w:val="2116707015"/>
        <w:rPr>
          <w:rStyle w:val="HTML"/>
        </w:rPr>
      </w:pPr>
      <w:r>
        <w:rPr>
          <w:rStyle w:val="HTML"/>
        </w:rPr>
        <w:t xml:space="preserve">            </w:t>
      </w:r>
      <w:r>
        <w:rPr>
          <w:rStyle w:val="s2"/>
        </w:rPr>
        <w:t>"ccy"</w:t>
      </w:r>
      <w:r>
        <w:rPr>
          <w:rStyle w:val="HTML"/>
        </w:rPr>
        <w:t>:</w:t>
      </w:r>
      <w:r>
        <w:rPr>
          <w:rStyle w:val="s2"/>
        </w:rPr>
        <w:t>"USDT"</w:t>
      </w:r>
      <w:r>
        <w:rPr>
          <w:rStyle w:val="HTML"/>
        </w:rPr>
        <w:t>,</w:t>
      </w:r>
    </w:p>
    <w:p w:rsidR="00000000" w:rsidRDefault="00000000">
      <w:pPr>
        <w:pStyle w:val="HTML0"/>
        <w:divId w:val="2116707015"/>
        <w:rPr>
          <w:rStyle w:val="HTML"/>
        </w:rPr>
      </w:pPr>
      <w:r>
        <w:rPr>
          <w:rStyle w:val="HTML"/>
        </w:rPr>
        <w:t xml:space="preserve">            </w:t>
      </w:r>
      <w:r>
        <w:rPr>
          <w:rStyle w:val="s2"/>
        </w:rPr>
        <w:t>"side"</w:t>
      </w:r>
      <w:r>
        <w:rPr>
          <w:rStyle w:val="HTML"/>
        </w:rPr>
        <w:t>:</w:t>
      </w:r>
      <w:r>
        <w:rPr>
          <w:rStyle w:val="s2"/>
        </w:rPr>
        <w:t>"buy"</w:t>
      </w:r>
      <w:r>
        <w:rPr>
          <w:rStyle w:val="HTML"/>
        </w:rPr>
        <w:t>,</w:t>
      </w:r>
    </w:p>
    <w:p w:rsidR="00000000" w:rsidRDefault="00000000">
      <w:pPr>
        <w:pStyle w:val="HTML0"/>
        <w:divId w:val="2116707015"/>
        <w:rPr>
          <w:rStyle w:val="HTML"/>
        </w:rPr>
      </w:pPr>
      <w:r>
        <w:rPr>
          <w:rStyle w:val="HTML"/>
        </w:rPr>
        <w:t xml:space="preserve">            </w:t>
      </w:r>
      <w:r>
        <w:rPr>
          <w:rStyle w:val="s2"/>
        </w:rPr>
        <w:t>"posSide"</w:t>
      </w:r>
      <w:r>
        <w:rPr>
          <w:rStyle w:val="HTML"/>
        </w:rPr>
        <w:t xml:space="preserve">: </w:t>
      </w:r>
      <w:r>
        <w:rPr>
          <w:rStyle w:val="s2"/>
        </w:rPr>
        <w:t>"long"</w:t>
      </w:r>
    </w:p>
    <w:p w:rsidR="00000000" w:rsidRDefault="00000000">
      <w:pPr>
        <w:pStyle w:val="HTML0"/>
        <w:divId w:val="2116707015"/>
        <w:rPr>
          <w:rStyle w:val="HTML"/>
        </w:rPr>
      </w:pPr>
      <w:r>
        <w:rPr>
          <w:rStyle w:val="HTML"/>
        </w:rPr>
        <w:t xml:space="preserve">        </w:t>
      </w:r>
      <w:r>
        <w:rPr>
          <w:rStyle w:val="o"/>
        </w:rPr>
        <w:t>}</w:t>
      </w:r>
      <w:r>
        <w:rPr>
          <w:rStyle w:val="HTML"/>
        </w:rPr>
        <w:t>,</w:t>
      </w:r>
    </w:p>
    <w:p w:rsidR="00000000" w:rsidRDefault="00000000">
      <w:pPr>
        <w:pStyle w:val="HTML0"/>
        <w:divId w:val="2116707015"/>
        <w:rPr>
          <w:rStyle w:val="HTML"/>
        </w:rPr>
      </w:pPr>
      <w:r>
        <w:rPr>
          <w:rStyle w:val="HTML"/>
        </w:rPr>
        <w:t xml:space="preserve">        </w:t>
      </w:r>
      <w:r>
        <w:rPr>
          <w:rStyle w:val="o"/>
        </w:rPr>
        <w:t>{</w:t>
      </w:r>
    </w:p>
    <w:p w:rsidR="00000000" w:rsidRDefault="00000000">
      <w:pPr>
        <w:pStyle w:val="HTML0"/>
        <w:divId w:val="2116707015"/>
        <w:rPr>
          <w:rStyle w:val="HTML"/>
        </w:rPr>
      </w:pPr>
      <w:r>
        <w:rPr>
          <w:rStyle w:val="HTML"/>
        </w:rPr>
        <w:t xml:space="preserve">            </w:t>
      </w:r>
      <w:r>
        <w:rPr>
          <w:rStyle w:val="s2"/>
        </w:rPr>
        <w:t>"px"</w:t>
      </w:r>
      <w:r>
        <w:rPr>
          <w:rStyle w:val="HTML"/>
        </w:rPr>
        <w:t>:</w:t>
      </w:r>
      <w:r>
        <w:rPr>
          <w:rStyle w:val="s2"/>
        </w:rPr>
        <w:t>"39450.0"</w:t>
      </w:r>
      <w:r>
        <w:rPr>
          <w:rStyle w:val="HTML"/>
        </w:rPr>
        <w:t>,</w:t>
      </w:r>
    </w:p>
    <w:p w:rsidR="00000000" w:rsidRDefault="00000000">
      <w:pPr>
        <w:pStyle w:val="HTML0"/>
        <w:divId w:val="2116707015"/>
        <w:rPr>
          <w:rStyle w:val="HTML"/>
        </w:rPr>
      </w:pPr>
      <w:r>
        <w:rPr>
          <w:rStyle w:val="HTML"/>
        </w:rPr>
        <w:t xml:space="preserve">            </w:t>
      </w:r>
      <w:r>
        <w:rPr>
          <w:rStyle w:val="s2"/>
        </w:rPr>
        <w:t>"sz"</w:t>
      </w:r>
      <w:r>
        <w:rPr>
          <w:rStyle w:val="HTML"/>
        </w:rPr>
        <w:t>:</w:t>
      </w:r>
      <w:r>
        <w:rPr>
          <w:rStyle w:val="s2"/>
        </w:rPr>
        <w:t>"200000"</w:t>
      </w:r>
      <w:r>
        <w:rPr>
          <w:rStyle w:val="HTML"/>
        </w:rPr>
        <w:t>,</w:t>
      </w:r>
    </w:p>
    <w:p w:rsidR="00000000" w:rsidRDefault="00000000">
      <w:pPr>
        <w:pStyle w:val="HTML0"/>
        <w:divId w:val="2116707015"/>
        <w:rPr>
          <w:rStyle w:val="HTML"/>
        </w:rPr>
      </w:pPr>
      <w:r>
        <w:rPr>
          <w:rStyle w:val="HTML"/>
        </w:rPr>
        <w:t xml:space="preserve">            </w:t>
      </w:r>
      <w:r>
        <w:rPr>
          <w:rStyle w:val="s2"/>
        </w:rPr>
        <w:t>"instId"</w:t>
      </w:r>
      <w:r>
        <w:rPr>
          <w:rStyle w:val="HTML"/>
        </w:rPr>
        <w:t>:</w:t>
      </w:r>
      <w:r>
        <w:rPr>
          <w:rStyle w:val="s2"/>
        </w:rPr>
        <w:t>"BTC-USDT-SWAP"</w:t>
      </w:r>
      <w:r>
        <w:rPr>
          <w:rStyle w:val="HTML"/>
        </w:rPr>
        <w:t>,</w:t>
      </w:r>
    </w:p>
    <w:p w:rsidR="00000000" w:rsidRDefault="00000000">
      <w:pPr>
        <w:pStyle w:val="HTML0"/>
        <w:divId w:val="2116707015"/>
        <w:rPr>
          <w:rStyle w:val="HTML"/>
        </w:rPr>
      </w:pPr>
      <w:r>
        <w:rPr>
          <w:rStyle w:val="HTML"/>
        </w:rPr>
        <w:t xml:space="preserve">            </w:t>
      </w:r>
      <w:r>
        <w:rPr>
          <w:rStyle w:val="s2"/>
        </w:rPr>
        <w:t>"tdMode"</w:t>
      </w:r>
      <w:r>
        <w:rPr>
          <w:rStyle w:val="HTML"/>
        </w:rPr>
        <w:t>:</w:t>
      </w:r>
      <w:r>
        <w:rPr>
          <w:rStyle w:val="s2"/>
        </w:rPr>
        <w:t>"cross"</w:t>
      </w:r>
      <w:r>
        <w:rPr>
          <w:rStyle w:val="HTML"/>
        </w:rPr>
        <w:t>,</w:t>
      </w:r>
    </w:p>
    <w:p w:rsidR="00000000" w:rsidRDefault="00000000">
      <w:pPr>
        <w:pStyle w:val="HTML0"/>
        <w:divId w:val="2116707015"/>
        <w:rPr>
          <w:rStyle w:val="HTML"/>
        </w:rPr>
      </w:pPr>
      <w:r>
        <w:rPr>
          <w:rStyle w:val="HTML"/>
        </w:rPr>
        <w:t xml:space="preserve">            </w:t>
      </w:r>
      <w:r>
        <w:rPr>
          <w:rStyle w:val="s2"/>
        </w:rPr>
        <w:t>"ccy"</w:t>
      </w:r>
      <w:r>
        <w:rPr>
          <w:rStyle w:val="HTML"/>
        </w:rPr>
        <w:t>:</w:t>
      </w:r>
      <w:r>
        <w:rPr>
          <w:rStyle w:val="s2"/>
        </w:rPr>
        <w:t>"USDT"</w:t>
      </w:r>
      <w:r>
        <w:rPr>
          <w:rStyle w:val="HTML"/>
        </w:rPr>
        <w:t>,</w:t>
      </w:r>
    </w:p>
    <w:p w:rsidR="00000000" w:rsidRDefault="00000000">
      <w:pPr>
        <w:pStyle w:val="HTML0"/>
        <w:divId w:val="2116707015"/>
        <w:rPr>
          <w:rStyle w:val="HTML"/>
        </w:rPr>
      </w:pPr>
      <w:r>
        <w:rPr>
          <w:rStyle w:val="HTML"/>
        </w:rPr>
        <w:t xml:space="preserve">            </w:t>
      </w:r>
      <w:r>
        <w:rPr>
          <w:rStyle w:val="s2"/>
        </w:rPr>
        <w:t>"side"</w:t>
      </w:r>
      <w:r>
        <w:rPr>
          <w:rStyle w:val="HTML"/>
        </w:rPr>
        <w:t>:</w:t>
      </w:r>
      <w:r>
        <w:rPr>
          <w:rStyle w:val="s2"/>
        </w:rPr>
        <w:t>"buy"</w:t>
      </w:r>
      <w:r>
        <w:rPr>
          <w:rStyle w:val="HTML"/>
        </w:rPr>
        <w:t>,</w:t>
      </w:r>
    </w:p>
    <w:p w:rsidR="00000000" w:rsidRDefault="00000000">
      <w:pPr>
        <w:pStyle w:val="HTML0"/>
        <w:divId w:val="2116707015"/>
        <w:rPr>
          <w:rStyle w:val="HTML"/>
        </w:rPr>
      </w:pPr>
      <w:r>
        <w:rPr>
          <w:rStyle w:val="HTML"/>
        </w:rPr>
        <w:t xml:space="preserve">            </w:t>
      </w:r>
      <w:r>
        <w:rPr>
          <w:rStyle w:val="s2"/>
        </w:rPr>
        <w:t>"posSide"</w:t>
      </w:r>
      <w:r>
        <w:rPr>
          <w:rStyle w:val="HTML"/>
        </w:rPr>
        <w:t xml:space="preserve">: </w:t>
      </w:r>
      <w:r>
        <w:rPr>
          <w:rStyle w:val="s2"/>
        </w:rPr>
        <w:t>"long"</w:t>
      </w:r>
    </w:p>
    <w:p w:rsidR="00000000" w:rsidRDefault="00000000">
      <w:pPr>
        <w:pStyle w:val="HTML0"/>
        <w:divId w:val="2116707015"/>
        <w:rPr>
          <w:rStyle w:val="HTML"/>
        </w:rPr>
      </w:pPr>
      <w:r>
        <w:rPr>
          <w:rStyle w:val="HTML"/>
        </w:rPr>
        <w:t xml:space="preserve">        </w:t>
      </w:r>
      <w:r>
        <w:rPr>
          <w:rStyle w:val="o"/>
        </w:rPr>
        <w:t>}</w:t>
      </w:r>
    </w:p>
    <w:p w:rsidR="00000000" w:rsidRDefault="00000000">
      <w:pPr>
        <w:pStyle w:val="HTML0"/>
        <w:divId w:val="2116707015"/>
        <w:rPr>
          <w:rStyle w:val="HTML"/>
        </w:rPr>
      </w:pPr>
      <w:r>
        <w:rPr>
          <w:rStyle w:val="HTML"/>
        </w:rPr>
        <w:t xml:space="preserve">    </w:t>
      </w:r>
      <w:r>
        <w:rPr>
          <w:rStyle w:val="o"/>
        </w:rPr>
        <w:t>]</w:t>
      </w:r>
    </w:p>
    <w:p w:rsidR="00000000" w:rsidRDefault="00000000">
      <w:pPr>
        <w:pStyle w:val="HTML0"/>
        <w:divId w:val="2116707015"/>
        <w:rPr>
          <w:rStyle w:val="HTML"/>
        </w:rPr>
      </w:pPr>
      <w:r>
        <w:rPr>
          <w:rStyle w:val="o"/>
        </w:rPr>
        <w:t>}</w:t>
      </w:r>
    </w:p>
    <w:p w:rsidR="00000000" w:rsidRDefault="00000000">
      <w:pPr>
        <w:pStyle w:val="HTML0"/>
        <w:divId w:val="216547397"/>
        <w:rPr>
          <w:rStyle w:val="HTML"/>
          <w:vanish/>
        </w:rPr>
      </w:pPr>
      <w:r>
        <w:rPr>
          <w:rStyle w:val="kn"/>
          <w:vanish/>
        </w:rPr>
        <w:t>import</w:t>
      </w:r>
      <w:r>
        <w:rPr>
          <w:rStyle w:val="HTML"/>
          <w:vanish/>
        </w:rPr>
        <w:t xml:space="preserve"> </w:t>
      </w:r>
      <w:r>
        <w:rPr>
          <w:rStyle w:val="nn"/>
          <w:vanish/>
        </w:rPr>
        <w:t>okx.BlockTrading</w:t>
      </w:r>
      <w:r>
        <w:rPr>
          <w:rStyle w:val="HTML"/>
          <w:vanish/>
        </w:rPr>
        <w:t xml:space="preserve"> </w:t>
      </w:r>
      <w:r>
        <w:rPr>
          <w:rStyle w:val="k"/>
          <w:vanish/>
        </w:rPr>
        <w:t>as</w:t>
      </w:r>
      <w:r>
        <w:rPr>
          <w:rStyle w:val="HTML"/>
          <w:vanish/>
        </w:rPr>
        <w:t xml:space="preserve"> </w:t>
      </w:r>
      <w:r>
        <w:rPr>
          <w:rStyle w:val="n"/>
          <w:vanish/>
        </w:rPr>
        <w:t>BlockTrading</w:t>
      </w:r>
    </w:p>
    <w:p w:rsidR="00000000" w:rsidRDefault="00000000">
      <w:pPr>
        <w:pStyle w:val="HTML0"/>
        <w:divId w:val="216547397"/>
        <w:rPr>
          <w:rStyle w:val="HTML"/>
          <w:vanish/>
        </w:rPr>
      </w:pPr>
    </w:p>
    <w:p w:rsidR="00000000" w:rsidRDefault="00000000">
      <w:pPr>
        <w:pStyle w:val="HTML0"/>
        <w:divId w:val="216547397"/>
        <w:rPr>
          <w:rStyle w:val="c1"/>
          <w:vanish/>
        </w:rPr>
      </w:pPr>
      <w:r>
        <w:rPr>
          <w:rStyle w:val="c1"/>
          <w:vanish/>
        </w:rPr>
        <w:t># API initialization</w:t>
      </w:r>
    </w:p>
    <w:p w:rsidR="00000000" w:rsidRDefault="00000000">
      <w:pPr>
        <w:pStyle w:val="HTML0"/>
        <w:divId w:val="216547397"/>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216547397"/>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216547397"/>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216547397"/>
        <w:rPr>
          <w:rStyle w:val="HTML"/>
          <w:vanish/>
        </w:rPr>
      </w:pPr>
    </w:p>
    <w:p w:rsidR="00000000" w:rsidRDefault="00000000">
      <w:pPr>
        <w:pStyle w:val="HTML0"/>
        <w:divId w:val="216547397"/>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trading:0 , demo trading:1</w:t>
      </w:r>
    </w:p>
    <w:p w:rsidR="00000000" w:rsidRDefault="00000000">
      <w:pPr>
        <w:pStyle w:val="HTML0"/>
        <w:divId w:val="216547397"/>
        <w:rPr>
          <w:rStyle w:val="HTML"/>
          <w:vanish/>
        </w:rPr>
      </w:pPr>
    </w:p>
    <w:p w:rsidR="00000000" w:rsidRDefault="00000000">
      <w:pPr>
        <w:pStyle w:val="HTML0"/>
        <w:divId w:val="216547397"/>
        <w:rPr>
          <w:rStyle w:val="HTML"/>
          <w:vanish/>
        </w:rPr>
      </w:pPr>
      <w:r>
        <w:rPr>
          <w:rStyle w:val="n"/>
          <w:vanish/>
        </w:rPr>
        <w:t>blockTradingAPI</w:t>
      </w:r>
      <w:r>
        <w:rPr>
          <w:rStyle w:val="HTML"/>
          <w:vanish/>
        </w:rPr>
        <w:t xml:space="preserve"> </w:t>
      </w:r>
      <w:r>
        <w:rPr>
          <w:rStyle w:val="o"/>
          <w:vanish/>
        </w:rPr>
        <w:t>=</w:t>
      </w:r>
      <w:r>
        <w:rPr>
          <w:rStyle w:val="HTML"/>
          <w:vanish/>
        </w:rPr>
        <w:t xml:space="preserve"> </w:t>
      </w:r>
      <w:r>
        <w:rPr>
          <w:rStyle w:val="n"/>
          <w:vanish/>
        </w:rPr>
        <w:t>BlockTrading</w:t>
      </w:r>
      <w:r>
        <w:rPr>
          <w:rStyle w:val="p"/>
          <w:vanish/>
        </w:rPr>
        <w:t>.</w:t>
      </w:r>
      <w:r>
        <w:rPr>
          <w:rStyle w:val="n"/>
          <w:vanish/>
        </w:rPr>
        <w:t>BlockTradingAPI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216547397"/>
        <w:rPr>
          <w:rStyle w:val="HTML"/>
          <w:vanish/>
        </w:rPr>
      </w:pPr>
    </w:p>
    <w:p w:rsidR="00000000" w:rsidRDefault="00000000">
      <w:pPr>
        <w:pStyle w:val="HTML0"/>
        <w:divId w:val="216547397"/>
        <w:rPr>
          <w:rStyle w:val="c1"/>
          <w:vanish/>
        </w:rPr>
      </w:pPr>
      <w:r>
        <w:rPr>
          <w:rStyle w:val="c1"/>
          <w:vanish/>
        </w:rPr>
        <w:t># Create quote</w:t>
      </w:r>
    </w:p>
    <w:p w:rsidR="00000000" w:rsidRDefault="00000000">
      <w:pPr>
        <w:pStyle w:val="HTML0"/>
        <w:divId w:val="216547397"/>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blockTradingAPI</w:t>
      </w:r>
      <w:r>
        <w:rPr>
          <w:rStyle w:val="p"/>
          <w:vanish/>
        </w:rPr>
        <w:t>.</w:t>
      </w:r>
      <w:r>
        <w:rPr>
          <w:rStyle w:val="n"/>
          <w:vanish/>
        </w:rPr>
        <w:t>create_quote</w:t>
      </w:r>
      <w:r>
        <w:rPr>
          <w:rStyle w:val="p"/>
          <w:vanish/>
        </w:rPr>
        <w:t>(</w:t>
      </w:r>
    </w:p>
    <w:p w:rsidR="00000000" w:rsidRDefault="00000000">
      <w:pPr>
        <w:pStyle w:val="HTML0"/>
        <w:divId w:val="216547397"/>
        <w:rPr>
          <w:rStyle w:val="HTML"/>
          <w:vanish/>
        </w:rPr>
      </w:pPr>
      <w:r>
        <w:rPr>
          <w:rStyle w:val="HTML"/>
          <w:vanish/>
        </w:rPr>
        <w:t xml:space="preserve">    </w:t>
      </w:r>
      <w:r>
        <w:rPr>
          <w:rStyle w:val="n"/>
          <w:vanish/>
        </w:rPr>
        <w:t>rfqId</w:t>
      </w:r>
      <w:r>
        <w:rPr>
          <w:rStyle w:val="o"/>
          <w:vanish/>
        </w:rPr>
        <w:t>=</w:t>
      </w:r>
      <w:r>
        <w:rPr>
          <w:rStyle w:val="s"/>
          <w:vanish/>
        </w:rPr>
        <w:t>"22539"</w:t>
      </w:r>
      <w:r>
        <w:rPr>
          <w:rStyle w:val="p"/>
          <w:vanish/>
        </w:rPr>
        <w:t>,</w:t>
      </w:r>
    </w:p>
    <w:p w:rsidR="00000000" w:rsidRDefault="00000000">
      <w:pPr>
        <w:pStyle w:val="HTML0"/>
        <w:divId w:val="216547397"/>
        <w:rPr>
          <w:rStyle w:val="HTML"/>
          <w:vanish/>
        </w:rPr>
      </w:pPr>
      <w:r>
        <w:rPr>
          <w:rStyle w:val="HTML"/>
          <w:vanish/>
        </w:rPr>
        <w:t xml:space="preserve">    </w:t>
      </w:r>
      <w:r>
        <w:rPr>
          <w:rStyle w:val="n"/>
          <w:vanish/>
        </w:rPr>
        <w:t>clQuoteId</w:t>
      </w:r>
      <w:r>
        <w:rPr>
          <w:rStyle w:val="o"/>
          <w:vanish/>
        </w:rPr>
        <w:t>=</w:t>
      </w:r>
      <w:r>
        <w:rPr>
          <w:rStyle w:val="s"/>
          <w:vanish/>
        </w:rPr>
        <w:t>"q001"</w:t>
      </w:r>
      <w:r>
        <w:rPr>
          <w:rStyle w:val="p"/>
          <w:vanish/>
        </w:rPr>
        <w:t>,</w:t>
      </w:r>
    </w:p>
    <w:p w:rsidR="00000000" w:rsidRDefault="00000000">
      <w:pPr>
        <w:pStyle w:val="HTML0"/>
        <w:divId w:val="216547397"/>
        <w:rPr>
          <w:rStyle w:val="HTML"/>
          <w:vanish/>
        </w:rPr>
      </w:pPr>
      <w:r>
        <w:rPr>
          <w:rStyle w:val="HTML"/>
          <w:vanish/>
        </w:rPr>
        <w:t xml:space="preserve">    </w:t>
      </w:r>
      <w:r>
        <w:rPr>
          <w:rStyle w:val="n"/>
          <w:vanish/>
        </w:rPr>
        <w:t>anonymous</w:t>
      </w:r>
      <w:r>
        <w:rPr>
          <w:rStyle w:val="o"/>
          <w:vanish/>
        </w:rPr>
        <w:t>=</w:t>
      </w:r>
      <w:r>
        <w:rPr>
          <w:rStyle w:val="bp"/>
          <w:vanish/>
        </w:rPr>
        <w:t>True</w:t>
      </w:r>
      <w:r>
        <w:rPr>
          <w:rStyle w:val="p"/>
          <w:vanish/>
        </w:rPr>
        <w:t>,</w:t>
      </w:r>
    </w:p>
    <w:p w:rsidR="00000000" w:rsidRDefault="00000000">
      <w:pPr>
        <w:pStyle w:val="HTML0"/>
        <w:divId w:val="216547397"/>
        <w:rPr>
          <w:rStyle w:val="HTML"/>
          <w:vanish/>
        </w:rPr>
      </w:pPr>
      <w:r>
        <w:rPr>
          <w:rStyle w:val="HTML"/>
          <w:vanish/>
        </w:rPr>
        <w:t xml:space="preserve">    </w:t>
      </w:r>
      <w:r>
        <w:rPr>
          <w:rStyle w:val="n"/>
          <w:vanish/>
        </w:rPr>
        <w:t>quoteSide</w:t>
      </w:r>
      <w:r>
        <w:rPr>
          <w:rStyle w:val="o"/>
          <w:vanish/>
        </w:rPr>
        <w:t>=</w:t>
      </w:r>
      <w:r>
        <w:rPr>
          <w:rStyle w:val="s"/>
          <w:vanish/>
        </w:rPr>
        <w:t>"buy"</w:t>
      </w:r>
      <w:r>
        <w:rPr>
          <w:rStyle w:val="p"/>
          <w:vanish/>
        </w:rPr>
        <w:t>,</w:t>
      </w:r>
    </w:p>
    <w:p w:rsidR="00000000" w:rsidRDefault="00000000">
      <w:pPr>
        <w:pStyle w:val="HTML0"/>
        <w:divId w:val="216547397"/>
        <w:rPr>
          <w:rStyle w:val="HTML"/>
          <w:vanish/>
        </w:rPr>
      </w:pPr>
      <w:r>
        <w:rPr>
          <w:rStyle w:val="HTML"/>
          <w:vanish/>
        </w:rPr>
        <w:t xml:space="preserve">    </w:t>
      </w:r>
      <w:r>
        <w:rPr>
          <w:rStyle w:val="n"/>
          <w:vanish/>
        </w:rPr>
        <w:t>expiresIn</w:t>
      </w:r>
      <w:r>
        <w:rPr>
          <w:rStyle w:val="o"/>
          <w:vanish/>
        </w:rPr>
        <w:t>=</w:t>
      </w:r>
      <w:r>
        <w:rPr>
          <w:rStyle w:val="s"/>
          <w:vanish/>
        </w:rPr>
        <w:t>"30"</w:t>
      </w:r>
      <w:r>
        <w:rPr>
          <w:rStyle w:val="p"/>
          <w:vanish/>
        </w:rPr>
        <w:t>,</w:t>
      </w:r>
    </w:p>
    <w:p w:rsidR="00000000" w:rsidRDefault="00000000">
      <w:pPr>
        <w:pStyle w:val="HTML0"/>
        <w:divId w:val="216547397"/>
        <w:rPr>
          <w:rStyle w:val="HTML"/>
          <w:vanish/>
        </w:rPr>
      </w:pPr>
      <w:r>
        <w:rPr>
          <w:rStyle w:val="HTML"/>
          <w:vanish/>
        </w:rPr>
        <w:t xml:space="preserve">    </w:t>
      </w:r>
      <w:r>
        <w:rPr>
          <w:rStyle w:val="n"/>
          <w:vanish/>
        </w:rPr>
        <w:t>legs</w:t>
      </w:r>
      <w:r>
        <w:rPr>
          <w:rStyle w:val="o"/>
          <w:vanish/>
        </w:rPr>
        <w:t>=</w:t>
      </w:r>
      <w:r>
        <w:rPr>
          <w:rStyle w:val="p"/>
          <w:vanish/>
        </w:rPr>
        <w:t>[</w:t>
      </w:r>
    </w:p>
    <w:p w:rsidR="00000000" w:rsidRDefault="00000000">
      <w:pPr>
        <w:pStyle w:val="HTML0"/>
        <w:divId w:val="216547397"/>
        <w:rPr>
          <w:rStyle w:val="HTML"/>
          <w:vanish/>
        </w:rPr>
      </w:pPr>
      <w:r>
        <w:rPr>
          <w:rStyle w:val="HTML"/>
          <w:vanish/>
        </w:rPr>
        <w:t xml:space="preserve">        </w:t>
      </w:r>
      <w:r>
        <w:rPr>
          <w:rStyle w:val="p"/>
          <w:vanish/>
        </w:rPr>
        <w:t>{</w:t>
      </w:r>
    </w:p>
    <w:p w:rsidR="00000000" w:rsidRDefault="00000000">
      <w:pPr>
        <w:pStyle w:val="HTML0"/>
        <w:divId w:val="216547397"/>
        <w:rPr>
          <w:rStyle w:val="HTML"/>
          <w:vanish/>
        </w:rPr>
      </w:pPr>
      <w:r>
        <w:rPr>
          <w:rStyle w:val="HTML"/>
          <w:vanish/>
        </w:rPr>
        <w:t xml:space="preserve">            </w:t>
      </w:r>
      <w:r>
        <w:rPr>
          <w:rStyle w:val="s"/>
          <w:vanish/>
        </w:rPr>
        <w:t>"px"</w:t>
      </w:r>
      <w:r>
        <w:rPr>
          <w:rStyle w:val="p"/>
          <w:vanish/>
        </w:rPr>
        <w:t>:</w:t>
      </w:r>
      <w:r>
        <w:rPr>
          <w:rStyle w:val="HTML"/>
          <w:vanish/>
        </w:rPr>
        <w:t xml:space="preserve"> </w:t>
      </w:r>
      <w:r>
        <w:rPr>
          <w:rStyle w:val="s"/>
          <w:vanish/>
        </w:rPr>
        <w:t>"39450.0"</w:t>
      </w:r>
      <w:r>
        <w:rPr>
          <w:rStyle w:val="p"/>
          <w:vanish/>
        </w:rPr>
        <w:t>,</w:t>
      </w:r>
    </w:p>
    <w:p w:rsidR="00000000" w:rsidRDefault="00000000">
      <w:pPr>
        <w:pStyle w:val="HTML0"/>
        <w:divId w:val="216547397"/>
        <w:rPr>
          <w:rStyle w:val="HTML"/>
          <w:vanish/>
        </w:rPr>
      </w:pPr>
      <w:r>
        <w:rPr>
          <w:rStyle w:val="HTML"/>
          <w:vanish/>
        </w:rPr>
        <w:t xml:space="preserve">            </w:t>
      </w:r>
      <w:r>
        <w:rPr>
          <w:rStyle w:val="s"/>
          <w:vanish/>
        </w:rPr>
        <w:t>"sz"</w:t>
      </w:r>
      <w:r>
        <w:rPr>
          <w:rStyle w:val="p"/>
          <w:vanish/>
        </w:rPr>
        <w:t>:</w:t>
      </w:r>
      <w:r>
        <w:rPr>
          <w:rStyle w:val="HTML"/>
          <w:vanish/>
        </w:rPr>
        <w:t xml:space="preserve"> </w:t>
      </w:r>
      <w:r>
        <w:rPr>
          <w:rStyle w:val="s"/>
          <w:vanish/>
        </w:rPr>
        <w:t>"200000"</w:t>
      </w:r>
      <w:r>
        <w:rPr>
          <w:rStyle w:val="p"/>
          <w:vanish/>
        </w:rPr>
        <w:t>,</w:t>
      </w:r>
    </w:p>
    <w:p w:rsidR="00000000" w:rsidRDefault="00000000">
      <w:pPr>
        <w:pStyle w:val="HTML0"/>
        <w:divId w:val="216547397"/>
        <w:rPr>
          <w:rStyle w:val="HTML"/>
          <w:vanish/>
        </w:rPr>
      </w:pPr>
      <w:r>
        <w:rPr>
          <w:rStyle w:val="HTML"/>
          <w:vanish/>
        </w:rPr>
        <w:t xml:space="preserve">            </w:t>
      </w:r>
      <w:r>
        <w:rPr>
          <w:rStyle w:val="s"/>
          <w:vanish/>
        </w:rPr>
        <w:t>"instId"</w:t>
      </w:r>
      <w:r>
        <w:rPr>
          <w:rStyle w:val="p"/>
          <w:vanish/>
        </w:rPr>
        <w:t>:</w:t>
      </w:r>
      <w:r>
        <w:rPr>
          <w:rStyle w:val="HTML"/>
          <w:vanish/>
        </w:rPr>
        <w:t xml:space="preserve"> </w:t>
      </w:r>
      <w:r>
        <w:rPr>
          <w:rStyle w:val="s"/>
          <w:vanish/>
        </w:rPr>
        <w:t>"BTC-USDT-SWAP"</w:t>
      </w:r>
      <w:r>
        <w:rPr>
          <w:rStyle w:val="p"/>
          <w:vanish/>
        </w:rPr>
        <w:t>,</w:t>
      </w:r>
    </w:p>
    <w:p w:rsidR="00000000" w:rsidRDefault="00000000">
      <w:pPr>
        <w:pStyle w:val="HTML0"/>
        <w:divId w:val="216547397"/>
        <w:rPr>
          <w:rStyle w:val="HTML"/>
          <w:vanish/>
        </w:rPr>
      </w:pPr>
      <w:r>
        <w:rPr>
          <w:rStyle w:val="HTML"/>
          <w:vanish/>
        </w:rPr>
        <w:t xml:space="preserve">            </w:t>
      </w:r>
      <w:r>
        <w:rPr>
          <w:rStyle w:val="s"/>
          <w:vanish/>
        </w:rPr>
        <w:t>"side"</w:t>
      </w:r>
      <w:r>
        <w:rPr>
          <w:rStyle w:val="p"/>
          <w:vanish/>
        </w:rPr>
        <w:t>:</w:t>
      </w:r>
      <w:r>
        <w:rPr>
          <w:rStyle w:val="HTML"/>
          <w:vanish/>
        </w:rPr>
        <w:t xml:space="preserve"> </w:t>
      </w:r>
      <w:r>
        <w:rPr>
          <w:rStyle w:val="s"/>
          <w:vanish/>
        </w:rPr>
        <w:t>"buy"</w:t>
      </w:r>
    </w:p>
    <w:p w:rsidR="00000000" w:rsidRDefault="00000000">
      <w:pPr>
        <w:pStyle w:val="HTML0"/>
        <w:divId w:val="216547397"/>
        <w:rPr>
          <w:rStyle w:val="HTML"/>
          <w:vanish/>
        </w:rPr>
      </w:pPr>
      <w:r>
        <w:rPr>
          <w:rStyle w:val="HTML"/>
          <w:vanish/>
        </w:rPr>
        <w:t xml:space="preserve">        </w:t>
      </w:r>
      <w:r>
        <w:rPr>
          <w:rStyle w:val="p"/>
          <w:vanish/>
        </w:rPr>
        <w:t>}</w:t>
      </w:r>
    </w:p>
    <w:p w:rsidR="00000000" w:rsidRDefault="00000000">
      <w:pPr>
        <w:pStyle w:val="HTML0"/>
        <w:divId w:val="216547397"/>
        <w:rPr>
          <w:rStyle w:val="HTML"/>
          <w:vanish/>
        </w:rPr>
      </w:pPr>
      <w:r>
        <w:rPr>
          <w:rStyle w:val="HTML"/>
          <w:vanish/>
        </w:rPr>
        <w:t xml:space="preserve">    </w:t>
      </w:r>
      <w:r>
        <w:rPr>
          <w:rStyle w:val="p"/>
          <w:vanish/>
        </w:rPr>
        <w:t>]</w:t>
      </w:r>
    </w:p>
    <w:p w:rsidR="00000000" w:rsidRDefault="00000000">
      <w:pPr>
        <w:pStyle w:val="HTML0"/>
        <w:divId w:val="216547397"/>
        <w:rPr>
          <w:rStyle w:val="HTML"/>
          <w:vanish/>
        </w:rPr>
      </w:pPr>
      <w:r>
        <w:rPr>
          <w:rStyle w:val="p"/>
          <w:vanish/>
        </w:rPr>
        <w:t>)</w:t>
      </w:r>
    </w:p>
    <w:p w:rsidR="00000000" w:rsidRDefault="00000000">
      <w:pPr>
        <w:pStyle w:val="HTML0"/>
        <w:divId w:val="216547397"/>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1108"/>
        <w:gridCol w:w="1058"/>
        <w:gridCol w:w="4942"/>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rfqId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RFQ ID .</w:t>
            </w:r>
          </w:p>
        </w:tc>
      </w:tr>
      <w:tr w:rsidR="00000000">
        <w:trPr>
          <w:divId w:val="175387555"/>
          <w:tblCellSpacing w:w="15" w:type="dxa"/>
        </w:trPr>
        <w:tc>
          <w:tcPr>
            <w:tcW w:w="0" w:type="auto"/>
            <w:vAlign w:val="center"/>
            <w:hideMark/>
          </w:tcPr>
          <w:p w:rsidR="00000000" w:rsidRDefault="00000000">
            <w:r>
              <w:t>clQuoteId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Client-supplied Quote ID. </w:t>
            </w:r>
            <w:r>
              <w:br/>
              <w:t>A combination of case-sensitive alphanumerics, all numbers, or all letters of up to 32 characters.</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Quote tag. </w:t>
            </w:r>
            <w:r>
              <w:br/>
              <w:t xml:space="preserve">The block trade associated with the Quote will have the same tag. </w:t>
            </w:r>
            <w:r>
              <w:br/>
              <w:t>A combination of case-sensitive alphanumerics, all numbers, or all letters of up to 16 characters.</w:t>
            </w:r>
          </w:p>
        </w:tc>
      </w:tr>
      <w:tr w:rsidR="00000000">
        <w:trPr>
          <w:divId w:val="175387555"/>
          <w:tblCellSpacing w:w="15" w:type="dxa"/>
        </w:trPr>
        <w:tc>
          <w:tcPr>
            <w:tcW w:w="0" w:type="auto"/>
            <w:vAlign w:val="center"/>
            <w:hideMark/>
          </w:tcPr>
          <w:p w:rsidR="00000000" w:rsidRDefault="00000000">
            <w:r>
              <w:t>anonymous</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 xml:space="preserve">Submit Quote on a disclosed or anonymous basis. </w:t>
            </w:r>
            <w:r>
              <w:br/>
              <w:t xml:space="preserve">Valid value is </w:t>
            </w:r>
            <w:r>
              <w:rPr>
                <w:rStyle w:val="HTML"/>
              </w:rPr>
              <w:t>true</w:t>
            </w:r>
            <w:r>
              <w:t xml:space="preserve"> or </w:t>
            </w:r>
            <w:r>
              <w:rPr>
                <w:rStyle w:val="HTML"/>
              </w:rPr>
              <w:t>false</w:t>
            </w:r>
            <w:r>
              <w:t xml:space="preserve">. </w:t>
            </w:r>
            <w:r>
              <w:rPr>
                <w:rStyle w:val="HTML"/>
              </w:rPr>
              <w:t>false</w:t>
            </w:r>
            <w:r>
              <w:t xml:space="preserve"> by default.</w:t>
            </w:r>
          </w:p>
        </w:tc>
      </w:tr>
      <w:tr w:rsidR="00000000">
        <w:trPr>
          <w:divId w:val="175387555"/>
          <w:tblCellSpacing w:w="15" w:type="dxa"/>
        </w:trPr>
        <w:tc>
          <w:tcPr>
            <w:tcW w:w="0" w:type="auto"/>
            <w:vAlign w:val="center"/>
            <w:hideMark/>
          </w:tcPr>
          <w:p w:rsidR="00000000" w:rsidRDefault="00000000">
            <w:r>
              <w:t>quoteSide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The trading direction of the Quote. Its value can be </w:t>
            </w:r>
            <w:r>
              <w:rPr>
                <w:rStyle w:val="HTML"/>
              </w:rPr>
              <w:t>buy</w:t>
            </w:r>
            <w:r>
              <w:t xml:space="preserve"> or </w:t>
            </w:r>
            <w:r>
              <w:rPr>
                <w:rStyle w:val="HTML"/>
              </w:rPr>
              <w:t>sell</w:t>
            </w:r>
            <w:r>
              <w:t xml:space="preserve">. </w:t>
            </w:r>
            <w:r>
              <w:br/>
              <w:t xml:space="preserve">For example, if quoteSide is </w:t>
            </w:r>
            <w:r>
              <w:rPr>
                <w:rStyle w:val="HTML"/>
              </w:rPr>
              <w:t>buy</w:t>
            </w:r>
            <w:r>
              <w:t>, all the legs are executed in their leg sides; otherwise, all the legs are executed in the opposite of their leg sides.</w:t>
            </w:r>
          </w:p>
        </w:tc>
      </w:tr>
      <w:tr w:rsidR="00000000">
        <w:trPr>
          <w:divId w:val="175387555"/>
          <w:tblCellSpacing w:w="15" w:type="dxa"/>
        </w:trPr>
        <w:tc>
          <w:tcPr>
            <w:tcW w:w="0" w:type="auto"/>
            <w:vAlign w:val="center"/>
            <w:hideMark/>
          </w:tcPr>
          <w:p w:rsidR="00000000" w:rsidRDefault="00000000">
            <w:r>
              <w:t>expiresIn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Seconds that a quote expires in. </w:t>
            </w:r>
            <w:r>
              <w:br/>
              <w:t>Must be an integer between 10-120. Default is 60.</w:t>
            </w:r>
          </w:p>
        </w:tc>
      </w:tr>
      <w:tr w:rsidR="00000000">
        <w:trPr>
          <w:divId w:val="175387555"/>
          <w:tblCellSpacing w:w="15" w:type="dxa"/>
        </w:trPr>
        <w:tc>
          <w:tcPr>
            <w:tcW w:w="0" w:type="auto"/>
            <w:vAlign w:val="center"/>
            <w:hideMark/>
          </w:tcPr>
          <w:p w:rsidR="00000000" w:rsidRDefault="00000000">
            <w:r>
              <w:t>legs</w:t>
            </w:r>
          </w:p>
        </w:tc>
        <w:tc>
          <w:tcPr>
            <w:tcW w:w="0" w:type="auto"/>
            <w:vAlign w:val="center"/>
            <w:hideMark/>
          </w:tcPr>
          <w:p w:rsidR="00000000" w:rsidRDefault="00000000">
            <w:r>
              <w:t>Array of objects</w:t>
            </w:r>
          </w:p>
        </w:tc>
        <w:tc>
          <w:tcPr>
            <w:tcW w:w="0" w:type="auto"/>
            <w:vAlign w:val="center"/>
            <w:hideMark/>
          </w:tcPr>
          <w:p w:rsidR="00000000" w:rsidRDefault="00000000">
            <w:r>
              <w:t>Yes</w:t>
            </w:r>
          </w:p>
        </w:tc>
        <w:tc>
          <w:tcPr>
            <w:tcW w:w="0" w:type="auto"/>
            <w:vAlign w:val="center"/>
            <w:hideMark/>
          </w:tcPr>
          <w:p w:rsidR="00000000" w:rsidRDefault="00000000">
            <w:r>
              <w:t>The legs of the Quote.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The instrument ID of quoted leg.</w:t>
            </w:r>
          </w:p>
        </w:tc>
      </w:tr>
      <w:tr w:rsidR="00000000">
        <w:trPr>
          <w:divId w:val="175387555"/>
          <w:tblCellSpacing w:w="15" w:type="dxa"/>
        </w:trPr>
        <w:tc>
          <w:tcPr>
            <w:tcW w:w="0" w:type="auto"/>
            <w:vAlign w:val="center"/>
            <w:hideMark/>
          </w:tcPr>
          <w:p w:rsidR="00000000" w:rsidRDefault="00000000">
            <w:r>
              <w:t>&gt; tdMode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Trade mode </w:t>
            </w:r>
            <w:r>
              <w:br/>
              <w:t xml:space="preserve">Margin mode: </w:t>
            </w:r>
            <w:r>
              <w:rPr>
                <w:rStyle w:val="HTML"/>
              </w:rPr>
              <w:t>cross</w:t>
            </w:r>
            <w:r>
              <w:t xml:space="preserve"> </w:t>
            </w:r>
            <w:r>
              <w:rPr>
                <w:rStyle w:val="HTML"/>
              </w:rPr>
              <w:t>isolated</w:t>
            </w:r>
            <w:r>
              <w:t xml:space="preserve"> </w:t>
            </w:r>
            <w:r>
              <w:br/>
              <w:t xml:space="preserve">Non-Margin mode: </w:t>
            </w:r>
            <w:r>
              <w:rPr>
                <w:rStyle w:val="HTML"/>
              </w:rPr>
              <w:t>cash</w:t>
            </w:r>
            <w:r>
              <w:t xml:space="preserve">. </w:t>
            </w:r>
            <w:r>
              <w:br/>
              <w:t xml:space="preserve">If not provided, tdMode will inherit default values set by the system shown below: </w:t>
            </w:r>
            <w:r>
              <w:br/>
              <w:t xml:space="preserve">Spot and futures mode mode &amp; SPOT: </w:t>
            </w:r>
            <w:r>
              <w:rPr>
                <w:rStyle w:val="HTML"/>
              </w:rPr>
              <w:t>cash</w:t>
            </w:r>
            <w:r>
              <w:t xml:space="preserve"> </w:t>
            </w:r>
            <w:r>
              <w:br/>
              <w:t xml:space="preserve">Buy options in Spot and futures mode and Multi-currency Margin: </w:t>
            </w:r>
            <w:r>
              <w:rPr>
                <w:rStyle w:val="HTML"/>
              </w:rPr>
              <w:t>isolated</w:t>
            </w:r>
            <w:r>
              <w:t xml:space="preserve"> </w:t>
            </w:r>
            <w:r>
              <w:br/>
              <w:t xml:space="preserve">Other cases: </w:t>
            </w:r>
            <w:r>
              <w:rPr>
                <w:rStyle w:val="HTML"/>
              </w:rPr>
              <w:t>cross</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Margin currency. </w:t>
            </w:r>
            <w:r>
              <w:br/>
              <w:t xml:space="preserve">Only applicable to </w:t>
            </w:r>
            <w:r>
              <w:rPr>
                <w:rStyle w:val="HTML"/>
              </w:rPr>
              <w:t>cross</w:t>
            </w:r>
            <w:r>
              <w:t xml:space="preserve"> </w:t>
            </w:r>
            <w:r>
              <w:rPr>
                <w:rStyle w:val="HTML"/>
              </w:rPr>
              <w:t>MARGIN</w:t>
            </w:r>
            <w:r>
              <w:t xml:space="preserve"> orders in </w:t>
            </w:r>
            <w:r>
              <w:rPr>
                <w:rStyle w:val="HTML"/>
              </w:rPr>
              <w:t>Spot and futures mode</w:t>
            </w:r>
            <w:r>
              <w:t>. The parameter will be ignored in other scenarios.</w:t>
            </w:r>
          </w:p>
        </w:tc>
      </w:tr>
      <w:tr w:rsidR="00000000">
        <w:trPr>
          <w:divId w:val="175387555"/>
          <w:tblCellSpacing w:w="15" w:type="dxa"/>
        </w:trPr>
        <w:tc>
          <w:tcPr>
            <w:tcW w:w="0" w:type="auto"/>
            <w:vAlign w:val="center"/>
            <w:hideMark/>
          </w:tcPr>
          <w:p w:rsidR="00000000" w:rsidRDefault="00000000">
            <w:r>
              <w:t>&gt; sz</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Size of the leg in contracts or spot.</w:t>
            </w:r>
          </w:p>
        </w:tc>
      </w:tr>
      <w:tr w:rsidR="00000000">
        <w:trPr>
          <w:divId w:val="175387555"/>
          <w:tblCellSpacing w:w="15" w:type="dxa"/>
        </w:trPr>
        <w:tc>
          <w:tcPr>
            <w:tcW w:w="0" w:type="auto"/>
            <w:vAlign w:val="center"/>
            <w:hideMark/>
          </w:tcPr>
          <w:p w:rsidR="00000000" w:rsidRDefault="00000000">
            <w:r>
              <w:t>&gt; px</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The price of the leg.</w:t>
            </w:r>
          </w:p>
        </w:tc>
      </w:tr>
      <w:tr w:rsidR="00000000">
        <w:trPr>
          <w:divId w:val="175387555"/>
          <w:tblCellSpacing w:w="15" w:type="dxa"/>
        </w:trPr>
        <w:tc>
          <w:tcPr>
            <w:tcW w:w="0" w:type="auto"/>
            <w:vAlign w:val="center"/>
            <w:hideMark/>
          </w:tcPr>
          <w:p w:rsidR="00000000" w:rsidRDefault="00000000">
            <w:r>
              <w:t>&gt; side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The direction of the leg. Valid values can be buy or sell.</w:t>
            </w:r>
          </w:p>
        </w:tc>
      </w:tr>
      <w:tr w:rsidR="00000000">
        <w:trPr>
          <w:divId w:val="175387555"/>
          <w:tblCellSpacing w:w="15" w:type="dxa"/>
        </w:trPr>
        <w:tc>
          <w:tcPr>
            <w:tcW w:w="0" w:type="auto"/>
            <w:vAlign w:val="center"/>
            <w:hideMark/>
          </w:tcPr>
          <w:p w:rsidR="00000000" w:rsidRDefault="00000000">
            <w:r>
              <w:t>&gt; posSide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Position side. </w:t>
            </w:r>
            <w:r>
              <w:br/>
              <w:t xml:space="preserve">The default is </w:t>
            </w:r>
            <w:r>
              <w:rPr>
                <w:rStyle w:val="HTML"/>
              </w:rPr>
              <w:t>net</w:t>
            </w:r>
            <w:r>
              <w:t xml:space="preserve"> in the net mode. It can only be </w:t>
            </w:r>
            <w:r>
              <w:rPr>
                <w:rStyle w:val="HTML"/>
              </w:rPr>
              <w:t>long</w:t>
            </w:r>
            <w:r>
              <w:t xml:space="preserve"> or </w:t>
            </w:r>
            <w:r>
              <w:rPr>
                <w:rStyle w:val="HTML"/>
              </w:rPr>
              <w:t>short</w:t>
            </w:r>
            <w:r>
              <w:t xml:space="preserve"> in the long/short mode. </w:t>
            </w:r>
            <w:r>
              <w:br/>
              <w:t xml:space="preserve">If not specified, users in long/short mode always open new positions. </w:t>
            </w:r>
            <w:r>
              <w:br/>
              <w:t xml:space="preserve">Only applicable to </w:t>
            </w:r>
            <w:r>
              <w:rPr>
                <w:rStyle w:val="HTML"/>
              </w:rPr>
              <w:t>FUTURES</w:t>
            </w:r>
            <w:r>
              <w:t>/</w:t>
            </w:r>
            <w:r>
              <w:rPr>
                <w:rStyle w:val="HTML"/>
              </w:rPr>
              <w:t>SWAP</w:t>
            </w:r>
            <w:r>
              <w:t>.</w:t>
            </w:r>
          </w:p>
        </w:tc>
      </w:tr>
      <w:tr w:rsidR="00000000">
        <w:trPr>
          <w:divId w:val="175387555"/>
          <w:tblCellSpacing w:w="15" w:type="dxa"/>
        </w:trPr>
        <w:tc>
          <w:tcPr>
            <w:tcW w:w="0" w:type="auto"/>
            <w:vAlign w:val="center"/>
            <w:hideMark/>
          </w:tcPr>
          <w:p w:rsidR="00000000" w:rsidRDefault="00000000">
            <w:r>
              <w:t>&gt; tgtCcy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Defines the unit of the “sz” attribute. </w:t>
            </w:r>
            <w:r>
              <w:br/>
              <w:t xml:space="preserve">Only applicable to instType = SPOT. </w:t>
            </w:r>
            <w:r>
              <w:br/>
              <w:t xml:space="preserve">The valid enumerations are </w:t>
            </w:r>
            <w:r>
              <w:rPr>
                <w:rStyle w:val="HTML"/>
              </w:rPr>
              <w:t>base_ccy</w:t>
            </w:r>
            <w:r>
              <w:t xml:space="preserve"> and </w:t>
            </w:r>
            <w:r>
              <w:rPr>
                <w:rStyle w:val="HTML"/>
              </w:rPr>
              <w:t>quote_ccy</w:t>
            </w:r>
            <w:r>
              <w:t xml:space="preserve">. When not specified this is equal to </w:t>
            </w:r>
            <w:r>
              <w:rPr>
                <w:rStyle w:val="HTML"/>
              </w:rPr>
              <w:t>base_ccy</w:t>
            </w:r>
            <w:r>
              <w:t xml:space="preserve"> by default.</w:t>
            </w:r>
          </w:p>
        </w:tc>
      </w:tr>
    </w:tbl>
    <w:p w:rsidR="00000000" w:rsidRDefault="00000000">
      <w:pPr>
        <w:pStyle w:val="a5"/>
        <w:ind w:left="720" w:right="720"/>
        <w:divId w:val="1600288808"/>
      </w:pPr>
      <w:r>
        <w:t>Response Example</w:t>
      </w:r>
    </w:p>
    <w:p w:rsidR="00000000" w:rsidRDefault="00000000">
      <w:pPr>
        <w:pStyle w:val="HTML0"/>
        <w:divId w:val="884410856"/>
        <w:rPr>
          <w:rStyle w:val="w"/>
        </w:rPr>
      </w:pPr>
      <w:r>
        <w:rPr>
          <w:rStyle w:val="p"/>
        </w:rPr>
        <w:t>{</w:t>
      </w:r>
    </w:p>
    <w:p w:rsidR="00000000" w:rsidRDefault="00000000">
      <w:pPr>
        <w:pStyle w:val="HTML0"/>
        <w:divId w:val="884410856"/>
        <w:rPr>
          <w:rStyle w:val="w"/>
        </w:rPr>
      </w:pPr>
      <w:r>
        <w:rPr>
          <w:rStyle w:val="w"/>
        </w:rPr>
        <w:t xml:space="preserve">    </w:t>
      </w:r>
      <w:r>
        <w:rPr>
          <w:rStyle w:val="nl"/>
        </w:rPr>
        <w:t>"code"</w:t>
      </w:r>
      <w:r>
        <w:rPr>
          <w:rStyle w:val="p"/>
        </w:rPr>
        <w:t>:</w:t>
      </w:r>
      <w:r>
        <w:rPr>
          <w:rStyle w:val="s2"/>
        </w:rPr>
        <w:t>""</w:t>
      </w:r>
      <w:r>
        <w:rPr>
          <w:rStyle w:val="p"/>
        </w:rPr>
        <w:t>,</w:t>
      </w:r>
    </w:p>
    <w:p w:rsidR="00000000" w:rsidRDefault="00000000">
      <w:pPr>
        <w:pStyle w:val="HTML0"/>
        <w:divId w:val="884410856"/>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884410856"/>
        <w:rPr>
          <w:rStyle w:val="w"/>
        </w:rPr>
      </w:pPr>
      <w:r>
        <w:rPr>
          <w:rStyle w:val="w"/>
        </w:rPr>
        <w:t xml:space="preserve">    </w:t>
      </w:r>
      <w:r>
        <w:rPr>
          <w:rStyle w:val="nl"/>
        </w:rPr>
        <w:t>"data"</w:t>
      </w:r>
      <w:r>
        <w:rPr>
          <w:rStyle w:val="p"/>
        </w:rPr>
        <w:t>:[</w:t>
      </w:r>
    </w:p>
    <w:p w:rsidR="00000000" w:rsidRDefault="00000000">
      <w:pPr>
        <w:pStyle w:val="HTML0"/>
        <w:divId w:val="884410856"/>
        <w:rPr>
          <w:rStyle w:val="w"/>
        </w:rPr>
      </w:pPr>
      <w:r>
        <w:rPr>
          <w:rStyle w:val="w"/>
        </w:rPr>
        <w:t xml:space="preserve">        </w:t>
      </w:r>
      <w:r>
        <w:rPr>
          <w:rStyle w:val="p"/>
        </w:rPr>
        <w:t>{</w:t>
      </w:r>
    </w:p>
    <w:p w:rsidR="00000000" w:rsidRDefault="00000000">
      <w:pPr>
        <w:pStyle w:val="HTML0"/>
        <w:divId w:val="884410856"/>
        <w:rPr>
          <w:rStyle w:val="w"/>
        </w:rPr>
      </w:pPr>
      <w:r>
        <w:rPr>
          <w:rStyle w:val="w"/>
        </w:rPr>
        <w:t xml:space="preserve">            </w:t>
      </w:r>
      <w:r>
        <w:rPr>
          <w:rStyle w:val="nl"/>
        </w:rPr>
        <w:t>"validUntil"</w:t>
      </w:r>
      <w:r>
        <w:rPr>
          <w:rStyle w:val="p"/>
        </w:rPr>
        <w:t>:</w:t>
      </w:r>
      <w:r>
        <w:rPr>
          <w:rStyle w:val="s2"/>
        </w:rPr>
        <w:t>"1608997227834"</w:t>
      </w:r>
      <w:r>
        <w:rPr>
          <w:rStyle w:val="p"/>
        </w:rPr>
        <w:t>,</w:t>
      </w:r>
    </w:p>
    <w:p w:rsidR="00000000" w:rsidRDefault="00000000">
      <w:pPr>
        <w:pStyle w:val="HTML0"/>
        <w:divId w:val="884410856"/>
        <w:rPr>
          <w:rStyle w:val="w"/>
        </w:rPr>
      </w:pPr>
      <w:r>
        <w:rPr>
          <w:rStyle w:val="w"/>
        </w:rPr>
        <w:t xml:space="preserve">            </w:t>
      </w:r>
      <w:r>
        <w:rPr>
          <w:rStyle w:val="nl"/>
        </w:rPr>
        <w:t>"uTime"</w:t>
      </w:r>
      <w:r>
        <w:rPr>
          <w:rStyle w:val="p"/>
        </w:rPr>
        <w:t>:</w:t>
      </w:r>
      <w:r>
        <w:rPr>
          <w:rStyle w:val="s2"/>
        </w:rPr>
        <w:t>"1608267227834"</w:t>
      </w:r>
      <w:r>
        <w:rPr>
          <w:rStyle w:val="p"/>
        </w:rPr>
        <w:t>,</w:t>
      </w:r>
    </w:p>
    <w:p w:rsidR="00000000" w:rsidRDefault="00000000">
      <w:pPr>
        <w:pStyle w:val="HTML0"/>
        <w:divId w:val="884410856"/>
        <w:rPr>
          <w:rStyle w:val="w"/>
        </w:rPr>
      </w:pPr>
      <w:r>
        <w:rPr>
          <w:rStyle w:val="w"/>
        </w:rPr>
        <w:t xml:space="preserve">            </w:t>
      </w:r>
      <w:r>
        <w:rPr>
          <w:rStyle w:val="nl"/>
        </w:rPr>
        <w:t>"cTime"</w:t>
      </w:r>
      <w:r>
        <w:rPr>
          <w:rStyle w:val="p"/>
        </w:rPr>
        <w:t>:</w:t>
      </w:r>
      <w:r>
        <w:rPr>
          <w:rStyle w:val="s2"/>
        </w:rPr>
        <w:t>"1608267227834"</w:t>
      </w:r>
      <w:r>
        <w:rPr>
          <w:rStyle w:val="p"/>
        </w:rPr>
        <w:t>,</w:t>
      </w:r>
    </w:p>
    <w:p w:rsidR="00000000" w:rsidRDefault="00000000">
      <w:pPr>
        <w:pStyle w:val="HTML0"/>
        <w:divId w:val="884410856"/>
        <w:rPr>
          <w:rStyle w:val="w"/>
        </w:rPr>
      </w:pPr>
      <w:r>
        <w:rPr>
          <w:rStyle w:val="w"/>
        </w:rPr>
        <w:t xml:space="preserve">            </w:t>
      </w:r>
      <w:r>
        <w:rPr>
          <w:rStyle w:val="nl"/>
        </w:rPr>
        <w:t>"legs"</w:t>
      </w:r>
      <w:r>
        <w:rPr>
          <w:rStyle w:val="p"/>
        </w:rPr>
        <w:t>:[</w:t>
      </w:r>
    </w:p>
    <w:p w:rsidR="00000000" w:rsidRDefault="00000000">
      <w:pPr>
        <w:pStyle w:val="HTML0"/>
        <w:divId w:val="884410856"/>
        <w:rPr>
          <w:rStyle w:val="w"/>
        </w:rPr>
      </w:pPr>
      <w:r>
        <w:rPr>
          <w:rStyle w:val="w"/>
        </w:rPr>
        <w:t xml:space="preserve">                </w:t>
      </w:r>
      <w:r>
        <w:rPr>
          <w:rStyle w:val="p"/>
        </w:rPr>
        <w:t>{</w:t>
      </w:r>
    </w:p>
    <w:p w:rsidR="00000000" w:rsidRDefault="00000000">
      <w:pPr>
        <w:pStyle w:val="HTML0"/>
        <w:divId w:val="884410856"/>
        <w:rPr>
          <w:rStyle w:val="w"/>
        </w:rPr>
      </w:pPr>
      <w:r>
        <w:rPr>
          <w:rStyle w:val="w"/>
        </w:rPr>
        <w:t xml:space="preserve">                    </w:t>
      </w:r>
      <w:r>
        <w:rPr>
          <w:rStyle w:val="nl"/>
        </w:rPr>
        <w:t>"px"</w:t>
      </w:r>
      <w:r>
        <w:rPr>
          <w:rStyle w:val="p"/>
        </w:rPr>
        <w:t>:</w:t>
      </w:r>
      <w:r>
        <w:rPr>
          <w:rStyle w:val="s2"/>
        </w:rPr>
        <w:t>"46000"</w:t>
      </w:r>
      <w:r>
        <w:rPr>
          <w:rStyle w:val="p"/>
        </w:rPr>
        <w:t>,</w:t>
      </w:r>
    </w:p>
    <w:p w:rsidR="00000000" w:rsidRDefault="00000000">
      <w:pPr>
        <w:pStyle w:val="HTML0"/>
        <w:divId w:val="884410856"/>
        <w:rPr>
          <w:rStyle w:val="w"/>
        </w:rPr>
      </w:pPr>
      <w:r>
        <w:rPr>
          <w:rStyle w:val="w"/>
        </w:rPr>
        <w:t xml:space="preserve">                    </w:t>
      </w:r>
      <w:r>
        <w:rPr>
          <w:rStyle w:val="nl"/>
        </w:rPr>
        <w:t>"sz"</w:t>
      </w:r>
      <w:r>
        <w:rPr>
          <w:rStyle w:val="p"/>
        </w:rPr>
        <w:t>:</w:t>
      </w:r>
      <w:r>
        <w:rPr>
          <w:rStyle w:val="s2"/>
        </w:rPr>
        <w:t>"25"</w:t>
      </w:r>
      <w:r>
        <w:rPr>
          <w:rStyle w:val="p"/>
        </w:rPr>
        <w:t>,</w:t>
      </w:r>
    </w:p>
    <w:p w:rsidR="00000000" w:rsidRDefault="00000000">
      <w:pPr>
        <w:pStyle w:val="HTML0"/>
        <w:divId w:val="884410856"/>
        <w:rPr>
          <w:rStyle w:val="w"/>
        </w:rPr>
      </w:pPr>
      <w:r>
        <w:rPr>
          <w:rStyle w:val="w"/>
        </w:rPr>
        <w:t xml:space="preserve">                    </w:t>
      </w:r>
      <w:r>
        <w:rPr>
          <w:rStyle w:val="nl"/>
        </w:rPr>
        <w:t>"instId"</w:t>
      </w:r>
      <w:r>
        <w:rPr>
          <w:rStyle w:val="p"/>
        </w:rPr>
        <w:t>:</w:t>
      </w:r>
      <w:r>
        <w:rPr>
          <w:rStyle w:val="s2"/>
        </w:rPr>
        <w:t>"BTC-USD-220114-25000-C"</w:t>
      </w:r>
      <w:r>
        <w:rPr>
          <w:rStyle w:val="p"/>
        </w:rPr>
        <w:t>,</w:t>
      </w:r>
    </w:p>
    <w:p w:rsidR="00000000" w:rsidRDefault="00000000">
      <w:pPr>
        <w:pStyle w:val="HTML0"/>
        <w:divId w:val="884410856"/>
        <w:rPr>
          <w:rStyle w:val="w"/>
        </w:rPr>
      </w:pPr>
      <w:r>
        <w:rPr>
          <w:rStyle w:val="w"/>
        </w:rPr>
        <w:t xml:space="preserve">                    </w:t>
      </w:r>
      <w:r>
        <w:rPr>
          <w:rStyle w:val="nl"/>
        </w:rPr>
        <w:t>"tdMode"</w:t>
      </w:r>
      <w:r>
        <w:rPr>
          <w:rStyle w:val="p"/>
        </w:rPr>
        <w:t>:</w:t>
      </w:r>
      <w:r>
        <w:rPr>
          <w:rStyle w:val="s2"/>
        </w:rPr>
        <w:t>"cross"</w:t>
      </w:r>
      <w:r>
        <w:rPr>
          <w:rStyle w:val="p"/>
        </w:rPr>
        <w:t>,</w:t>
      </w:r>
    </w:p>
    <w:p w:rsidR="00000000" w:rsidRDefault="00000000">
      <w:pPr>
        <w:pStyle w:val="HTML0"/>
        <w:divId w:val="884410856"/>
        <w:rPr>
          <w:rStyle w:val="w"/>
        </w:rPr>
      </w:pPr>
      <w:r>
        <w:rPr>
          <w:rStyle w:val="w"/>
        </w:rPr>
        <w:t xml:space="preserve">                    </w:t>
      </w:r>
      <w:r>
        <w:rPr>
          <w:rStyle w:val="nl"/>
        </w:rPr>
        <w:t>"ccy"</w:t>
      </w:r>
      <w:r>
        <w:rPr>
          <w:rStyle w:val="p"/>
        </w:rPr>
        <w:t>:</w:t>
      </w:r>
      <w:r>
        <w:rPr>
          <w:rStyle w:val="s2"/>
        </w:rPr>
        <w:t>"USDT"</w:t>
      </w:r>
      <w:r>
        <w:rPr>
          <w:rStyle w:val="p"/>
        </w:rPr>
        <w:t>,</w:t>
      </w:r>
    </w:p>
    <w:p w:rsidR="00000000" w:rsidRDefault="00000000">
      <w:pPr>
        <w:pStyle w:val="HTML0"/>
        <w:divId w:val="884410856"/>
        <w:rPr>
          <w:rStyle w:val="w"/>
        </w:rPr>
      </w:pPr>
      <w:r>
        <w:rPr>
          <w:rStyle w:val="w"/>
        </w:rPr>
        <w:t xml:space="preserve">                    </w:t>
      </w:r>
      <w:r>
        <w:rPr>
          <w:rStyle w:val="nl"/>
        </w:rPr>
        <w:t>"side"</w:t>
      </w:r>
      <w:r>
        <w:rPr>
          <w:rStyle w:val="p"/>
        </w:rPr>
        <w:t>:</w:t>
      </w:r>
      <w:r>
        <w:rPr>
          <w:rStyle w:val="s2"/>
        </w:rPr>
        <w:t>"sell"</w:t>
      </w:r>
      <w:r>
        <w:rPr>
          <w:rStyle w:val="p"/>
        </w:rPr>
        <w:t>,</w:t>
      </w:r>
    </w:p>
    <w:p w:rsidR="00000000" w:rsidRDefault="00000000">
      <w:pPr>
        <w:pStyle w:val="HTML0"/>
        <w:divId w:val="884410856"/>
        <w:rPr>
          <w:rStyle w:val="w"/>
        </w:rPr>
      </w:pPr>
      <w:r>
        <w:rPr>
          <w:rStyle w:val="w"/>
        </w:rPr>
        <w:t xml:space="preserve">                    </w:t>
      </w:r>
      <w:r>
        <w:rPr>
          <w:rStyle w:val="nl"/>
        </w:rPr>
        <w:t>"posSide"</w:t>
      </w:r>
      <w:r>
        <w:rPr>
          <w:rStyle w:val="p"/>
        </w:rPr>
        <w:t>:</w:t>
      </w:r>
      <w:r>
        <w:rPr>
          <w:rStyle w:val="w"/>
        </w:rPr>
        <w:t xml:space="preserve"> </w:t>
      </w:r>
      <w:r>
        <w:rPr>
          <w:rStyle w:val="s2"/>
        </w:rPr>
        <w:t>"long"</w:t>
      </w:r>
      <w:r>
        <w:rPr>
          <w:rStyle w:val="p"/>
        </w:rPr>
        <w:t>,</w:t>
      </w:r>
    </w:p>
    <w:p w:rsidR="00000000" w:rsidRDefault="00000000">
      <w:pPr>
        <w:pStyle w:val="HTML0"/>
        <w:divId w:val="884410856"/>
        <w:rPr>
          <w:rStyle w:val="w"/>
        </w:rPr>
      </w:pPr>
      <w:r>
        <w:rPr>
          <w:rStyle w:val="w"/>
        </w:rPr>
        <w:t xml:space="preserve">                    </w:t>
      </w:r>
      <w:r>
        <w:rPr>
          <w:rStyle w:val="nl"/>
        </w:rPr>
        <w:t>"tgtCcy"</w:t>
      </w:r>
      <w:r>
        <w:rPr>
          <w:rStyle w:val="p"/>
        </w:rPr>
        <w:t>:</w:t>
      </w:r>
      <w:r>
        <w:rPr>
          <w:rStyle w:val="s2"/>
        </w:rPr>
        <w:t>""</w:t>
      </w:r>
    </w:p>
    <w:p w:rsidR="00000000" w:rsidRDefault="00000000">
      <w:pPr>
        <w:pStyle w:val="HTML0"/>
        <w:divId w:val="884410856"/>
        <w:rPr>
          <w:rStyle w:val="w"/>
        </w:rPr>
      </w:pPr>
      <w:r>
        <w:rPr>
          <w:rStyle w:val="w"/>
        </w:rPr>
        <w:t xml:space="preserve">                </w:t>
      </w:r>
      <w:r>
        <w:rPr>
          <w:rStyle w:val="p"/>
        </w:rPr>
        <w:t>},</w:t>
      </w:r>
    </w:p>
    <w:p w:rsidR="00000000" w:rsidRDefault="00000000">
      <w:pPr>
        <w:pStyle w:val="HTML0"/>
        <w:divId w:val="884410856"/>
        <w:rPr>
          <w:rStyle w:val="w"/>
        </w:rPr>
      </w:pPr>
      <w:r>
        <w:rPr>
          <w:rStyle w:val="w"/>
        </w:rPr>
        <w:t xml:space="preserve">                </w:t>
      </w:r>
      <w:r>
        <w:rPr>
          <w:rStyle w:val="p"/>
        </w:rPr>
        <w:t>{</w:t>
      </w:r>
    </w:p>
    <w:p w:rsidR="00000000" w:rsidRDefault="00000000">
      <w:pPr>
        <w:pStyle w:val="HTML0"/>
        <w:divId w:val="884410856"/>
        <w:rPr>
          <w:rStyle w:val="w"/>
        </w:rPr>
      </w:pPr>
      <w:r>
        <w:rPr>
          <w:rStyle w:val="w"/>
        </w:rPr>
        <w:t xml:space="preserve">                    </w:t>
      </w:r>
      <w:r>
        <w:rPr>
          <w:rStyle w:val="nl"/>
        </w:rPr>
        <w:t>"px"</w:t>
      </w:r>
      <w:r>
        <w:rPr>
          <w:rStyle w:val="p"/>
        </w:rPr>
        <w:t>:</w:t>
      </w:r>
      <w:r>
        <w:rPr>
          <w:rStyle w:val="s2"/>
        </w:rPr>
        <w:t>"4000"</w:t>
      </w:r>
      <w:r>
        <w:rPr>
          <w:rStyle w:val="p"/>
        </w:rPr>
        <w:t>,</w:t>
      </w:r>
    </w:p>
    <w:p w:rsidR="00000000" w:rsidRDefault="00000000">
      <w:pPr>
        <w:pStyle w:val="HTML0"/>
        <w:divId w:val="884410856"/>
        <w:rPr>
          <w:rStyle w:val="w"/>
        </w:rPr>
      </w:pPr>
      <w:r>
        <w:rPr>
          <w:rStyle w:val="w"/>
        </w:rPr>
        <w:t xml:space="preserve">                    </w:t>
      </w:r>
      <w:r>
        <w:rPr>
          <w:rStyle w:val="nl"/>
        </w:rPr>
        <w:t>"sz"</w:t>
      </w:r>
      <w:r>
        <w:rPr>
          <w:rStyle w:val="p"/>
        </w:rPr>
        <w:t>:</w:t>
      </w:r>
      <w:r>
        <w:rPr>
          <w:rStyle w:val="s2"/>
        </w:rPr>
        <w:t>"25"</w:t>
      </w:r>
      <w:r>
        <w:rPr>
          <w:rStyle w:val="p"/>
        </w:rPr>
        <w:t>,</w:t>
      </w:r>
    </w:p>
    <w:p w:rsidR="00000000" w:rsidRDefault="00000000">
      <w:pPr>
        <w:pStyle w:val="HTML0"/>
        <w:divId w:val="884410856"/>
        <w:rPr>
          <w:rStyle w:val="w"/>
        </w:rPr>
      </w:pPr>
      <w:r>
        <w:rPr>
          <w:rStyle w:val="w"/>
        </w:rPr>
        <w:t xml:space="preserve">                    </w:t>
      </w:r>
      <w:r>
        <w:rPr>
          <w:rStyle w:val="nl"/>
        </w:rPr>
        <w:t>"instId"</w:t>
      </w:r>
      <w:r>
        <w:rPr>
          <w:rStyle w:val="p"/>
        </w:rPr>
        <w:t>:</w:t>
      </w:r>
      <w:r>
        <w:rPr>
          <w:rStyle w:val="s2"/>
        </w:rPr>
        <w:t>"ETH-USD-220114-25000-C"</w:t>
      </w:r>
      <w:r>
        <w:rPr>
          <w:rStyle w:val="p"/>
        </w:rPr>
        <w:t>,</w:t>
      </w:r>
    </w:p>
    <w:p w:rsidR="00000000" w:rsidRDefault="00000000">
      <w:pPr>
        <w:pStyle w:val="HTML0"/>
        <w:divId w:val="884410856"/>
        <w:rPr>
          <w:rStyle w:val="w"/>
        </w:rPr>
      </w:pPr>
      <w:r>
        <w:rPr>
          <w:rStyle w:val="w"/>
        </w:rPr>
        <w:t xml:space="preserve">                    </w:t>
      </w:r>
      <w:r>
        <w:rPr>
          <w:rStyle w:val="nl"/>
        </w:rPr>
        <w:t>"tdMode"</w:t>
      </w:r>
      <w:r>
        <w:rPr>
          <w:rStyle w:val="p"/>
        </w:rPr>
        <w:t>:</w:t>
      </w:r>
      <w:r>
        <w:rPr>
          <w:rStyle w:val="s2"/>
        </w:rPr>
        <w:t>"cross"</w:t>
      </w:r>
      <w:r>
        <w:rPr>
          <w:rStyle w:val="p"/>
        </w:rPr>
        <w:t>,</w:t>
      </w:r>
    </w:p>
    <w:p w:rsidR="00000000" w:rsidRDefault="00000000">
      <w:pPr>
        <w:pStyle w:val="HTML0"/>
        <w:divId w:val="884410856"/>
        <w:rPr>
          <w:rStyle w:val="w"/>
        </w:rPr>
      </w:pPr>
      <w:r>
        <w:rPr>
          <w:rStyle w:val="w"/>
        </w:rPr>
        <w:t xml:space="preserve">                    </w:t>
      </w:r>
      <w:r>
        <w:rPr>
          <w:rStyle w:val="nl"/>
        </w:rPr>
        <w:t>"ccy"</w:t>
      </w:r>
      <w:r>
        <w:rPr>
          <w:rStyle w:val="p"/>
        </w:rPr>
        <w:t>:</w:t>
      </w:r>
      <w:r>
        <w:rPr>
          <w:rStyle w:val="s2"/>
        </w:rPr>
        <w:t>"USDT"</w:t>
      </w:r>
      <w:r>
        <w:rPr>
          <w:rStyle w:val="p"/>
        </w:rPr>
        <w:t>,</w:t>
      </w:r>
    </w:p>
    <w:p w:rsidR="00000000" w:rsidRDefault="00000000">
      <w:pPr>
        <w:pStyle w:val="HTML0"/>
        <w:divId w:val="884410856"/>
        <w:rPr>
          <w:rStyle w:val="w"/>
        </w:rPr>
      </w:pPr>
      <w:r>
        <w:rPr>
          <w:rStyle w:val="w"/>
        </w:rPr>
        <w:t xml:space="preserve">                    </w:t>
      </w:r>
      <w:r>
        <w:rPr>
          <w:rStyle w:val="nl"/>
        </w:rPr>
        <w:t>"side"</w:t>
      </w:r>
      <w:r>
        <w:rPr>
          <w:rStyle w:val="p"/>
        </w:rPr>
        <w:t>:</w:t>
      </w:r>
      <w:r>
        <w:rPr>
          <w:rStyle w:val="s2"/>
        </w:rPr>
        <w:t>"buy"</w:t>
      </w:r>
      <w:r>
        <w:rPr>
          <w:rStyle w:val="p"/>
        </w:rPr>
        <w:t>,</w:t>
      </w:r>
    </w:p>
    <w:p w:rsidR="00000000" w:rsidRDefault="00000000">
      <w:pPr>
        <w:pStyle w:val="HTML0"/>
        <w:divId w:val="884410856"/>
        <w:rPr>
          <w:rStyle w:val="w"/>
        </w:rPr>
      </w:pPr>
      <w:r>
        <w:rPr>
          <w:rStyle w:val="w"/>
        </w:rPr>
        <w:t xml:space="preserve">                    </w:t>
      </w:r>
      <w:r>
        <w:rPr>
          <w:rStyle w:val="nl"/>
        </w:rPr>
        <w:t>"posSide"</w:t>
      </w:r>
      <w:r>
        <w:rPr>
          <w:rStyle w:val="p"/>
        </w:rPr>
        <w:t>:</w:t>
      </w:r>
      <w:r>
        <w:rPr>
          <w:rStyle w:val="w"/>
        </w:rPr>
        <w:t xml:space="preserve"> </w:t>
      </w:r>
      <w:r>
        <w:rPr>
          <w:rStyle w:val="s2"/>
        </w:rPr>
        <w:t>"long"</w:t>
      </w:r>
      <w:r>
        <w:rPr>
          <w:rStyle w:val="p"/>
        </w:rPr>
        <w:t>,</w:t>
      </w:r>
    </w:p>
    <w:p w:rsidR="00000000" w:rsidRDefault="00000000">
      <w:pPr>
        <w:pStyle w:val="HTML0"/>
        <w:divId w:val="884410856"/>
        <w:rPr>
          <w:rStyle w:val="w"/>
        </w:rPr>
      </w:pPr>
      <w:r>
        <w:rPr>
          <w:rStyle w:val="w"/>
        </w:rPr>
        <w:t xml:space="preserve">                    </w:t>
      </w:r>
      <w:r>
        <w:rPr>
          <w:rStyle w:val="nl"/>
        </w:rPr>
        <w:t>"tgtCcy"</w:t>
      </w:r>
      <w:r>
        <w:rPr>
          <w:rStyle w:val="p"/>
        </w:rPr>
        <w:t>:</w:t>
      </w:r>
      <w:r>
        <w:rPr>
          <w:rStyle w:val="s2"/>
        </w:rPr>
        <w:t>""</w:t>
      </w:r>
    </w:p>
    <w:p w:rsidR="00000000" w:rsidRDefault="00000000">
      <w:pPr>
        <w:pStyle w:val="HTML0"/>
        <w:divId w:val="884410856"/>
        <w:rPr>
          <w:rStyle w:val="w"/>
        </w:rPr>
      </w:pPr>
      <w:r>
        <w:rPr>
          <w:rStyle w:val="w"/>
        </w:rPr>
        <w:t xml:space="preserve">                </w:t>
      </w:r>
      <w:r>
        <w:rPr>
          <w:rStyle w:val="p"/>
        </w:rPr>
        <w:t>}</w:t>
      </w:r>
    </w:p>
    <w:p w:rsidR="00000000" w:rsidRDefault="00000000">
      <w:pPr>
        <w:pStyle w:val="HTML0"/>
        <w:divId w:val="884410856"/>
        <w:rPr>
          <w:rStyle w:val="w"/>
        </w:rPr>
      </w:pPr>
      <w:r>
        <w:rPr>
          <w:rStyle w:val="w"/>
        </w:rPr>
        <w:t xml:space="preserve">            </w:t>
      </w:r>
      <w:r>
        <w:rPr>
          <w:rStyle w:val="p"/>
        </w:rPr>
        <w:t>],</w:t>
      </w:r>
    </w:p>
    <w:p w:rsidR="00000000" w:rsidRDefault="00000000">
      <w:pPr>
        <w:pStyle w:val="HTML0"/>
        <w:divId w:val="884410856"/>
        <w:rPr>
          <w:rStyle w:val="w"/>
        </w:rPr>
      </w:pPr>
      <w:r>
        <w:rPr>
          <w:rStyle w:val="w"/>
        </w:rPr>
        <w:t xml:space="preserve">            </w:t>
      </w:r>
      <w:r>
        <w:rPr>
          <w:rStyle w:val="nl"/>
        </w:rPr>
        <w:t>"quoteId"</w:t>
      </w:r>
      <w:r>
        <w:rPr>
          <w:rStyle w:val="p"/>
        </w:rPr>
        <w:t>:</w:t>
      </w:r>
      <w:r>
        <w:rPr>
          <w:rStyle w:val="s2"/>
        </w:rPr>
        <w:t>"25092"</w:t>
      </w:r>
      <w:r>
        <w:rPr>
          <w:rStyle w:val="p"/>
        </w:rPr>
        <w:t>,</w:t>
      </w:r>
    </w:p>
    <w:p w:rsidR="00000000" w:rsidRDefault="00000000">
      <w:pPr>
        <w:pStyle w:val="HTML0"/>
        <w:divId w:val="884410856"/>
        <w:rPr>
          <w:rStyle w:val="w"/>
        </w:rPr>
      </w:pPr>
      <w:r>
        <w:rPr>
          <w:rStyle w:val="w"/>
        </w:rPr>
        <w:t xml:space="preserve">            </w:t>
      </w:r>
      <w:r>
        <w:rPr>
          <w:rStyle w:val="nl"/>
        </w:rPr>
        <w:t>"rfqId"</w:t>
      </w:r>
      <w:r>
        <w:rPr>
          <w:rStyle w:val="p"/>
        </w:rPr>
        <w:t>:</w:t>
      </w:r>
      <w:r>
        <w:rPr>
          <w:rStyle w:val="s2"/>
        </w:rPr>
        <w:t>"18753"</w:t>
      </w:r>
      <w:r>
        <w:rPr>
          <w:rStyle w:val="p"/>
        </w:rPr>
        <w:t>,</w:t>
      </w:r>
    </w:p>
    <w:p w:rsidR="00000000" w:rsidRDefault="00000000">
      <w:pPr>
        <w:pStyle w:val="HTML0"/>
        <w:divId w:val="884410856"/>
        <w:rPr>
          <w:rStyle w:val="w"/>
        </w:rPr>
      </w:pPr>
      <w:r>
        <w:rPr>
          <w:rStyle w:val="w"/>
        </w:rPr>
        <w:t xml:space="preserve">            </w:t>
      </w:r>
      <w:r>
        <w:rPr>
          <w:rStyle w:val="nl"/>
        </w:rPr>
        <w:t>"tag"</w:t>
      </w:r>
      <w:r>
        <w:rPr>
          <w:rStyle w:val="p"/>
        </w:rPr>
        <w:t>:</w:t>
      </w:r>
      <w:r>
        <w:rPr>
          <w:rStyle w:val="s2"/>
        </w:rPr>
        <w:t>"123456"</w:t>
      </w:r>
      <w:r>
        <w:rPr>
          <w:rStyle w:val="p"/>
        </w:rPr>
        <w:t>,</w:t>
      </w:r>
    </w:p>
    <w:p w:rsidR="00000000" w:rsidRDefault="00000000">
      <w:pPr>
        <w:pStyle w:val="HTML0"/>
        <w:divId w:val="884410856"/>
        <w:rPr>
          <w:rStyle w:val="w"/>
        </w:rPr>
      </w:pPr>
      <w:r>
        <w:rPr>
          <w:rStyle w:val="w"/>
        </w:rPr>
        <w:t xml:space="preserve">            </w:t>
      </w:r>
      <w:r>
        <w:rPr>
          <w:rStyle w:val="nl"/>
        </w:rPr>
        <w:t>"quoteSide"</w:t>
      </w:r>
      <w:r>
        <w:rPr>
          <w:rStyle w:val="p"/>
        </w:rPr>
        <w:t>:</w:t>
      </w:r>
      <w:r>
        <w:rPr>
          <w:rStyle w:val="s2"/>
        </w:rPr>
        <w:t>"sell"</w:t>
      </w:r>
      <w:r>
        <w:rPr>
          <w:rStyle w:val="p"/>
        </w:rPr>
        <w:t>,</w:t>
      </w:r>
    </w:p>
    <w:p w:rsidR="00000000" w:rsidRDefault="00000000">
      <w:pPr>
        <w:pStyle w:val="HTML0"/>
        <w:divId w:val="884410856"/>
        <w:rPr>
          <w:rStyle w:val="w"/>
        </w:rPr>
      </w:pPr>
      <w:r>
        <w:rPr>
          <w:rStyle w:val="w"/>
        </w:rPr>
        <w:t xml:space="preserve">            </w:t>
      </w:r>
      <w:r>
        <w:rPr>
          <w:rStyle w:val="nl"/>
        </w:rPr>
        <w:t>"state"</w:t>
      </w:r>
      <w:r>
        <w:rPr>
          <w:rStyle w:val="p"/>
        </w:rPr>
        <w:t>:</w:t>
      </w:r>
      <w:r>
        <w:rPr>
          <w:rStyle w:val="s2"/>
        </w:rPr>
        <w:t>"active"</w:t>
      </w:r>
      <w:r>
        <w:rPr>
          <w:rStyle w:val="p"/>
        </w:rPr>
        <w:t>,</w:t>
      </w:r>
    </w:p>
    <w:p w:rsidR="00000000" w:rsidRDefault="00000000">
      <w:pPr>
        <w:pStyle w:val="HTML0"/>
        <w:divId w:val="884410856"/>
        <w:rPr>
          <w:rStyle w:val="w"/>
        </w:rPr>
      </w:pPr>
      <w:r>
        <w:rPr>
          <w:rStyle w:val="w"/>
        </w:rPr>
        <w:t xml:space="preserve">            </w:t>
      </w:r>
      <w:r>
        <w:rPr>
          <w:rStyle w:val="nl"/>
        </w:rPr>
        <w:t>"reason"</w:t>
      </w:r>
      <w:r>
        <w:rPr>
          <w:rStyle w:val="p"/>
        </w:rPr>
        <w:t>:</w:t>
      </w:r>
      <w:r>
        <w:rPr>
          <w:rStyle w:val="w"/>
        </w:rPr>
        <w:t xml:space="preserve"> </w:t>
      </w:r>
      <w:r>
        <w:rPr>
          <w:rStyle w:val="s2"/>
        </w:rPr>
        <w:t>"mmp_canceled"</w:t>
      </w:r>
    </w:p>
    <w:p w:rsidR="00000000" w:rsidRDefault="00000000">
      <w:pPr>
        <w:pStyle w:val="HTML0"/>
        <w:divId w:val="884410856"/>
        <w:rPr>
          <w:rStyle w:val="w"/>
        </w:rPr>
      </w:pPr>
      <w:r>
        <w:rPr>
          <w:rStyle w:val="w"/>
        </w:rPr>
        <w:t xml:space="preserve">            </w:t>
      </w:r>
      <w:r>
        <w:rPr>
          <w:rStyle w:val="nl"/>
        </w:rPr>
        <w:t>"clQuoteId"</w:t>
      </w:r>
      <w:r>
        <w:rPr>
          <w:rStyle w:val="p"/>
        </w:rPr>
        <w:t>:</w:t>
      </w:r>
      <w:r>
        <w:rPr>
          <w:rStyle w:val="s2"/>
        </w:rPr>
        <w:t>""</w:t>
      </w:r>
      <w:r>
        <w:rPr>
          <w:rStyle w:val="p"/>
        </w:rPr>
        <w:t>,</w:t>
      </w:r>
    </w:p>
    <w:p w:rsidR="00000000" w:rsidRDefault="00000000">
      <w:pPr>
        <w:pStyle w:val="HTML0"/>
        <w:divId w:val="884410856"/>
        <w:rPr>
          <w:rStyle w:val="w"/>
        </w:rPr>
      </w:pPr>
      <w:r>
        <w:rPr>
          <w:rStyle w:val="w"/>
        </w:rPr>
        <w:t xml:space="preserve">            </w:t>
      </w:r>
      <w:r>
        <w:rPr>
          <w:rStyle w:val="nl"/>
        </w:rPr>
        <w:t>"clRfqId"</w:t>
      </w:r>
      <w:r>
        <w:rPr>
          <w:rStyle w:val="p"/>
        </w:rPr>
        <w:t>:</w:t>
      </w:r>
      <w:r>
        <w:rPr>
          <w:rStyle w:val="s2"/>
        </w:rPr>
        <w:t>""</w:t>
      </w:r>
      <w:r>
        <w:rPr>
          <w:rStyle w:val="p"/>
        </w:rPr>
        <w:t>,</w:t>
      </w:r>
    </w:p>
    <w:p w:rsidR="00000000" w:rsidRDefault="00000000">
      <w:pPr>
        <w:pStyle w:val="HTML0"/>
        <w:divId w:val="884410856"/>
        <w:rPr>
          <w:rStyle w:val="w"/>
        </w:rPr>
      </w:pPr>
      <w:r>
        <w:rPr>
          <w:rStyle w:val="w"/>
        </w:rPr>
        <w:t xml:space="preserve">            </w:t>
      </w:r>
      <w:r>
        <w:rPr>
          <w:rStyle w:val="nl"/>
        </w:rPr>
        <w:t>"traderCode"</w:t>
      </w:r>
      <w:r>
        <w:rPr>
          <w:rStyle w:val="p"/>
        </w:rPr>
        <w:t>:</w:t>
      </w:r>
      <w:r>
        <w:rPr>
          <w:rStyle w:val="s2"/>
        </w:rPr>
        <w:t>"Aksha"</w:t>
      </w:r>
    </w:p>
    <w:p w:rsidR="00000000" w:rsidRDefault="00000000">
      <w:pPr>
        <w:pStyle w:val="HTML0"/>
        <w:divId w:val="884410856"/>
        <w:rPr>
          <w:rStyle w:val="w"/>
        </w:rPr>
      </w:pPr>
      <w:r>
        <w:rPr>
          <w:rStyle w:val="w"/>
        </w:rPr>
        <w:t xml:space="preserve">        </w:t>
      </w:r>
      <w:r>
        <w:rPr>
          <w:rStyle w:val="p"/>
        </w:rPr>
        <w:t>}</w:t>
      </w:r>
    </w:p>
    <w:p w:rsidR="00000000" w:rsidRDefault="00000000">
      <w:pPr>
        <w:pStyle w:val="HTML0"/>
        <w:divId w:val="884410856"/>
        <w:rPr>
          <w:rStyle w:val="w"/>
        </w:rPr>
      </w:pPr>
      <w:r>
        <w:rPr>
          <w:rStyle w:val="w"/>
        </w:rPr>
        <w:t xml:space="preserve">    </w:t>
      </w:r>
      <w:r>
        <w:rPr>
          <w:rStyle w:val="p"/>
        </w:rPr>
        <w:t>]</w:t>
      </w:r>
    </w:p>
    <w:p w:rsidR="00000000" w:rsidRDefault="00000000">
      <w:pPr>
        <w:pStyle w:val="HTML0"/>
        <w:divId w:val="884410856"/>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4"/>
        <w:gridCol w:w="1121"/>
        <w:gridCol w:w="586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 xml:space="preserve">The result code, </w:t>
            </w:r>
            <w:r>
              <w:rPr>
                <w:rStyle w:val="HTML"/>
              </w:rPr>
              <w:t>0</w:t>
            </w:r>
            <w:r>
              <w:t xml:space="preserve"> means success.</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The error message, not empty if the code is not 0.</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 of objects</w:t>
            </w:r>
          </w:p>
        </w:tc>
        <w:tc>
          <w:tcPr>
            <w:tcW w:w="0" w:type="auto"/>
            <w:vAlign w:val="center"/>
            <w:hideMark/>
          </w:tcPr>
          <w:p w:rsidR="00000000" w:rsidRDefault="00000000">
            <w:r>
              <w:t>Array of objects containing the results</w:t>
            </w:r>
          </w:p>
        </w:tc>
      </w:tr>
      <w:tr w:rsidR="00000000">
        <w:trPr>
          <w:divId w:val="175387555"/>
          <w:tblCellSpacing w:w="15" w:type="dxa"/>
        </w:trPr>
        <w:tc>
          <w:tcPr>
            <w:tcW w:w="0" w:type="auto"/>
            <w:vAlign w:val="center"/>
            <w:hideMark/>
          </w:tcPr>
          <w:p w:rsidR="00000000" w:rsidRDefault="00000000">
            <w:r>
              <w:t>&gt; cTime</w:t>
            </w:r>
          </w:p>
        </w:tc>
        <w:tc>
          <w:tcPr>
            <w:tcW w:w="0" w:type="auto"/>
            <w:vAlign w:val="center"/>
            <w:hideMark/>
          </w:tcPr>
          <w:p w:rsidR="00000000" w:rsidRDefault="00000000">
            <w:r>
              <w:t>String</w:t>
            </w:r>
          </w:p>
        </w:tc>
        <w:tc>
          <w:tcPr>
            <w:tcW w:w="0" w:type="auto"/>
            <w:vAlign w:val="center"/>
            <w:hideMark/>
          </w:tcPr>
          <w:p w:rsidR="00000000" w:rsidRDefault="00000000">
            <w:r>
              <w:t>The timestamp the Quote was created, Unix timestamp format in milliseconds.</w:t>
            </w:r>
          </w:p>
        </w:tc>
      </w:tr>
      <w:tr w:rsidR="00000000">
        <w:trPr>
          <w:divId w:val="175387555"/>
          <w:tblCellSpacing w:w="15" w:type="dxa"/>
        </w:trPr>
        <w:tc>
          <w:tcPr>
            <w:tcW w:w="0" w:type="auto"/>
            <w:vAlign w:val="center"/>
            <w:hideMark/>
          </w:tcPr>
          <w:p w:rsidR="00000000" w:rsidRDefault="00000000">
            <w:r>
              <w:t>&gt; uTime</w:t>
            </w:r>
          </w:p>
        </w:tc>
        <w:tc>
          <w:tcPr>
            <w:tcW w:w="0" w:type="auto"/>
            <w:vAlign w:val="center"/>
            <w:hideMark/>
          </w:tcPr>
          <w:p w:rsidR="00000000" w:rsidRDefault="00000000">
            <w:r>
              <w:t>String</w:t>
            </w:r>
          </w:p>
        </w:tc>
        <w:tc>
          <w:tcPr>
            <w:tcW w:w="0" w:type="auto"/>
            <w:vAlign w:val="center"/>
            <w:hideMark/>
          </w:tcPr>
          <w:p w:rsidR="00000000" w:rsidRDefault="00000000">
            <w:r>
              <w:t>The timestamp the Quote was last updated, Unix timestamp format in milliseconds.</w:t>
            </w:r>
          </w:p>
        </w:tc>
      </w:tr>
      <w:tr w:rsidR="00000000">
        <w:trPr>
          <w:divId w:val="175387555"/>
          <w:tblCellSpacing w:w="15" w:type="dxa"/>
        </w:trPr>
        <w:tc>
          <w:tcPr>
            <w:tcW w:w="0" w:type="auto"/>
            <w:vAlign w:val="center"/>
            <w:hideMark/>
          </w:tcPr>
          <w:p w:rsidR="00000000" w:rsidRDefault="00000000">
            <w:r>
              <w:t>&gt; state</w:t>
            </w:r>
          </w:p>
        </w:tc>
        <w:tc>
          <w:tcPr>
            <w:tcW w:w="0" w:type="auto"/>
            <w:vAlign w:val="center"/>
            <w:hideMark/>
          </w:tcPr>
          <w:p w:rsidR="00000000" w:rsidRDefault="00000000">
            <w:r>
              <w:t>String</w:t>
            </w:r>
          </w:p>
        </w:tc>
        <w:tc>
          <w:tcPr>
            <w:tcW w:w="0" w:type="auto"/>
            <w:vAlign w:val="center"/>
            <w:hideMark/>
          </w:tcPr>
          <w:p w:rsidR="00000000" w:rsidRDefault="00000000">
            <w:r>
              <w:t xml:space="preserve">The status of the quote. Valid values can be </w:t>
            </w:r>
            <w:r>
              <w:rPr>
                <w:rStyle w:val="HTML"/>
              </w:rPr>
              <w:t>active</w:t>
            </w:r>
            <w:r>
              <w:t xml:space="preserve"> </w:t>
            </w:r>
            <w:r>
              <w:rPr>
                <w:rStyle w:val="HTML"/>
              </w:rPr>
              <w:t>canceled</w:t>
            </w:r>
            <w:r>
              <w:t xml:space="preserve"> </w:t>
            </w:r>
            <w:r>
              <w:rPr>
                <w:rStyle w:val="HTML"/>
              </w:rPr>
              <w:t>pending_fill</w:t>
            </w:r>
            <w:r>
              <w:t xml:space="preserve"> </w:t>
            </w:r>
            <w:r>
              <w:rPr>
                <w:rStyle w:val="HTML"/>
              </w:rPr>
              <w:t>filled</w:t>
            </w:r>
            <w:r>
              <w:t xml:space="preserve"> </w:t>
            </w:r>
            <w:r>
              <w:rPr>
                <w:rStyle w:val="HTML"/>
              </w:rPr>
              <w:t>expired</w:t>
            </w:r>
            <w:r>
              <w:t xml:space="preserve"> or </w:t>
            </w:r>
            <w:r>
              <w:rPr>
                <w:rStyle w:val="HTML"/>
              </w:rPr>
              <w:t>failed</w:t>
            </w:r>
            <w:r>
              <w:t>.</w:t>
            </w:r>
          </w:p>
        </w:tc>
      </w:tr>
      <w:tr w:rsidR="00000000">
        <w:trPr>
          <w:divId w:val="175387555"/>
          <w:tblCellSpacing w:w="15" w:type="dxa"/>
        </w:trPr>
        <w:tc>
          <w:tcPr>
            <w:tcW w:w="0" w:type="auto"/>
            <w:vAlign w:val="center"/>
            <w:hideMark/>
          </w:tcPr>
          <w:p w:rsidR="00000000" w:rsidRDefault="00000000">
            <w:r>
              <w:t>&gt; reason</w:t>
            </w:r>
          </w:p>
        </w:tc>
        <w:tc>
          <w:tcPr>
            <w:tcW w:w="0" w:type="auto"/>
            <w:vAlign w:val="center"/>
            <w:hideMark/>
          </w:tcPr>
          <w:p w:rsidR="00000000" w:rsidRDefault="00000000">
            <w:r>
              <w:t>String</w:t>
            </w:r>
          </w:p>
        </w:tc>
        <w:tc>
          <w:tcPr>
            <w:tcW w:w="0" w:type="auto"/>
            <w:vAlign w:val="center"/>
            <w:hideMark/>
          </w:tcPr>
          <w:p w:rsidR="00000000" w:rsidRDefault="00000000">
            <w:r>
              <w:t xml:space="preserve">Reasons of state. Valid values can be </w:t>
            </w:r>
            <w:r>
              <w:rPr>
                <w:rStyle w:val="HTML"/>
              </w:rPr>
              <w:t>mmp_canceled</w:t>
            </w:r>
            <w:r>
              <w:t>.</w:t>
            </w:r>
          </w:p>
        </w:tc>
      </w:tr>
      <w:tr w:rsidR="00000000">
        <w:trPr>
          <w:divId w:val="175387555"/>
          <w:tblCellSpacing w:w="15" w:type="dxa"/>
        </w:trPr>
        <w:tc>
          <w:tcPr>
            <w:tcW w:w="0" w:type="auto"/>
            <w:vAlign w:val="center"/>
            <w:hideMark/>
          </w:tcPr>
          <w:p w:rsidR="00000000" w:rsidRDefault="00000000">
            <w:r>
              <w:t>&gt; validUntil</w:t>
            </w:r>
          </w:p>
        </w:tc>
        <w:tc>
          <w:tcPr>
            <w:tcW w:w="0" w:type="auto"/>
            <w:vAlign w:val="center"/>
            <w:hideMark/>
          </w:tcPr>
          <w:p w:rsidR="00000000" w:rsidRDefault="00000000">
            <w:r>
              <w:t>String</w:t>
            </w:r>
          </w:p>
        </w:tc>
        <w:tc>
          <w:tcPr>
            <w:tcW w:w="0" w:type="auto"/>
            <w:vAlign w:val="center"/>
            <w:hideMark/>
          </w:tcPr>
          <w:p w:rsidR="00000000" w:rsidRDefault="00000000">
            <w:r>
              <w:t>The timestamp the Quote expires. Unix timestamp format in milliseconds.</w:t>
            </w:r>
          </w:p>
        </w:tc>
      </w:tr>
      <w:tr w:rsidR="00000000">
        <w:trPr>
          <w:divId w:val="175387555"/>
          <w:tblCellSpacing w:w="15" w:type="dxa"/>
        </w:trPr>
        <w:tc>
          <w:tcPr>
            <w:tcW w:w="0" w:type="auto"/>
            <w:vAlign w:val="center"/>
            <w:hideMark/>
          </w:tcPr>
          <w:p w:rsidR="00000000" w:rsidRDefault="00000000">
            <w:r>
              <w:t>&gt; rfqId</w:t>
            </w:r>
          </w:p>
        </w:tc>
        <w:tc>
          <w:tcPr>
            <w:tcW w:w="0" w:type="auto"/>
            <w:vAlign w:val="center"/>
            <w:hideMark/>
          </w:tcPr>
          <w:p w:rsidR="00000000" w:rsidRDefault="00000000">
            <w:r>
              <w:t>String</w:t>
            </w:r>
          </w:p>
        </w:tc>
        <w:tc>
          <w:tcPr>
            <w:tcW w:w="0" w:type="auto"/>
            <w:vAlign w:val="center"/>
            <w:hideMark/>
          </w:tcPr>
          <w:p w:rsidR="00000000" w:rsidRDefault="00000000">
            <w:r>
              <w:t>RFQ ID</w:t>
            </w:r>
          </w:p>
        </w:tc>
      </w:tr>
      <w:tr w:rsidR="00000000">
        <w:trPr>
          <w:divId w:val="175387555"/>
          <w:tblCellSpacing w:w="15" w:type="dxa"/>
        </w:trPr>
        <w:tc>
          <w:tcPr>
            <w:tcW w:w="0" w:type="auto"/>
            <w:vAlign w:val="center"/>
            <w:hideMark/>
          </w:tcPr>
          <w:p w:rsidR="00000000" w:rsidRDefault="00000000">
            <w:r>
              <w:t>&gt; clRfqId</w:t>
            </w:r>
          </w:p>
        </w:tc>
        <w:tc>
          <w:tcPr>
            <w:tcW w:w="0" w:type="auto"/>
            <w:vAlign w:val="center"/>
            <w:hideMark/>
          </w:tcPr>
          <w:p w:rsidR="00000000" w:rsidRDefault="00000000">
            <w:r>
              <w:t>String</w:t>
            </w:r>
          </w:p>
        </w:tc>
        <w:tc>
          <w:tcPr>
            <w:tcW w:w="0" w:type="auto"/>
            <w:vAlign w:val="center"/>
            <w:hideMark/>
          </w:tcPr>
          <w:p w:rsidR="00000000" w:rsidRDefault="00000000">
            <w:r>
              <w:t xml:space="preserve">Client-supplied RFQ ID. </w:t>
            </w:r>
            <w:r>
              <w:br/>
              <w:t>This attribute is treated as client sensitive information. It will not be exposed to the Maker, only return empty string.</w:t>
            </w:r>
          </w:p>
        </w:tc>
      </w:tr>
      <w:tr w:rsidR="00000000">
        <w:trPr>
          <w:divId w:val="175387555"/>
          <w:tblCellSpacing w:w="15" w:type="dxa"/>
        </w:trPr>
        <w:tc>
          <w:tcPr>
            <w:tcW w:w="0" w:type="auto"/>
            <w:vAlign w:val="center"/>
            <w:hideMark/>
          </w:tcPr>
          <w:p w:rsidR="00000000" w:rsidRDefault="00000000">
            <w:r>
              <w:t>&gt; quoteId</w:t>
            </w:r>
          </w:p>
        </w:tc>
        <w:tc>
          <w:tcPr>
            <w:tcW w:w="0" w:type="auto"/>
            <w:vAlign w:val="center"/>
            <w:hideMark/>
          </w:tcPr>
          <w:p w:rsidR="00000000" w:rsidRDefault="00000000">
            <w:r>
              <w:t>String</w:t>
            </w:r>
          </w:p>
        </w:tc>
        <w:tc>
          <w:tcPr>
            <w:tcW w:w="0" w:type="auto"/>
            <w:vAlign w:val="center"/>
            <w:hideMark/>
          </w:tcPr>
          <w:p w:rsidR="00000000" w:rsidRDefault="00000000">
            <w:r>
              <w:t>Quote ID.</w:t>
            </w:r>
          </w:p>
        </w:tc>
      </w:tr>
      <w:tr w:rsidR="00000000">
        <w:trPr>
          <w:divId w:val="175387555"/>
          <w:tblCellSpacing w:w="15" w:type="dxa"/>
        </w:trPr>
        <w:tc>
          <w:tcPr>
            <w:tcW w:w="0" w:type="auto"/>
            <w:vAlign w:val="center"/>
            <w:hideMark/>
          </w:tcPr>
          <w:p w:rsidR="00000000" w:rsidRDefault="00000000">
            <w:r>
              <w:t>&gt; clQuoteId</w:t>
            </w:r>
          </w:p>
        </w:tc>
        <w:tc>
          <w:tcPr>
            <w:tcW w:w="0" w:type="auto"/>
            <w:vAlign w:val="center"/>
            <w:hideMark/>
          </w:tcPr>
          <w:p w:rsidR="00000000" w:rsidRDefault="00000000">
            <w:r>
              <w:t>String</w:t>
            </w:r>
          </w:p>
        </w:tc>
        <w:tc>
          <w:tcPr>
            <w:tcW w:w="0" w:type="auto"/>
            <w:vAlign w:val="center"/>
            <w:hideMark/>
          </w:tcPr>
          <w:p w:rsidR="00000000" w:rsidRDefault="00000000">
            <w:r>
              <w:t xml:space="preserve">Client-supplied Quote ID. </w:t>
            </w:r>
            <w:r>
              <w:br/>
              <w:t>This attribute is treated as client sensitive information. It will not be exposed to the Taker, only return empty string.</w:t>
            </w:r>
          </w:p>
        </w:tc>
      </w:tr>
      <w:tr w:rsidR="00000000">
        <w:trPr>
          <w:divId w:val="175387555"/>
          <w:tblCellSpacing w:w="15" w:type="dxa"/>
        </w:trPr>
        <w:tc>
          <w:tcPr>
            <w:tcW w:w="0" w:type="auto"/>
            <w:vAlign w:val="center"/>
            <w:hideMark/>
          </w:tcPr>
          <w:p w:rsidR="00000000" w:rsidRDefault="00000000">
            <w:r>
              <w:t>&gt; tag</w:t>
            </w:r>
          </w:p>
        </w:tc>
        <w:tc>
          <w:tcPr>
            <w:tcW w:w="0" w:type="auto"/>
            <w:vAlign w:val="center"/>
            <w:hideMark/>
          </w:tcPr>
          <w:p w:rsidR="00000000" w:rsidRDefault="00000000">
            <w:r>
              <w:t>String</w:t>
            </w:r>
          </w:p>
        </w:tc>
        <w:tc>
          <w:tcPr>
            <w:tcW w:w="0" w:type="auto"/>
            <w:vAlign w:val="center"/>
            <w:hideMark/>
          </w:tcPr>
          <w:p w:rsidR="00000000" w:rsidRDefault="00000000">
            <w:r>
              <w:t xml:space="preserve">Quote tag. </w:t>
            </w:r>
            <w:r>
              <w:br/>
              <w:t>The block trade associated with the Quote will have the same tag.</w:t>
            </w:r>
          </w:p>
        </w:tc>
      </w:tr>
      <w:tr w:rsidR="00000000">
        <w:trPr>
          <w:divId w:val="175387555"/>
          <w:tblCellSpacing w:w="15" w:type="dxa"/>
        </w:trPr>
        <w:tc>
          <w:tcPr>
            <w:tcW w:w="0" w:type="auto"/>
            <w:vAlign w:val="center"/>
            <w:hideMark/>
          </w:tcPr>
          <w:p w:rsidR="00000000" w:rsidRDefault="00000000">
            <w:r>
              <w:t>&gt; traderCode</w:t>
            </w:r>
          </w:p>
        </w:tc>
        <w:tc>
          <w:tcPr>
            <w:tcW w:w="0" w:type="auto"/>
            <w:vAlign w:val="center"/>
            <w:hideMark/>
          </w:tcPr>
          <w:p w:rsidR="00000000" w:rsidRDefault="00000000">
            <w:r>
              <w:t>String</w:t>
            </w:r>
          </w:p>
        </w:tc>
        <w:tc>
          <w:tcPr>
            <w:tcW w:w="0" w:type="auto"/>
            <w:vAlign w:val="center"/>
            <w:hideMark/>
          </w:tcPr>
          <w:p w:rsidR="00000000" w:rsidRDefault="00000000">
            <w:r>
              <w:t>A unique identifier of maker.</w:t>
            </w:r>
          </w:p>
        </w:tc>
      </w:tr>
      <w:tr w:rsidR="00000000">
        <w:trPr>
          <w:divId w:val="175387555"/>
          <w:tblCellSpacing w:w="15" w:type="dxa"/>
        </w:trPr>
        <w:tc>
          <w:tcPr>
            <w:tcW w:w="0" w:type="auto"/>
            <w:vAlign w:val="center"/>
            <w:hideMark/>
          </w:tcPr>
          <w:p w:rsidR="00000000" w:rsidRDefault="00000000">
            <w:r>
              <w:t>&gt; quoteSide</w:t>
            </w:r>
          </w:p>
        </w:tc>
        <w:tc>
          <w:tcPr>
            <w:tcW w:w="0" w:type="auto"/>
            <w:vAlign w:val="center"/>
            <w:hideMark/>
          </w:tcPr>
          <w:p w:rsidR="00000000" w:rsidRDefault="00000000">
            <w:r>
              <w:t>String</w:t>
            </w:r>
          </w:p>
        </w:tc>
        <w:tc>
          <w:tcPr>
            <w:tcW w:w="0" w:type="auto"/>
            <w:vAlign w:val="center"/>
            <w:hideMark/>
          </w:tcPr>
          <w:p w:rsidR="00000000" w:rsidRDefault="00000000">
            <w:r>
              <w:t xml:space="preserve">The trading direction of the Quote. </w:t>
            </w:r>
            <w:r>
              <w:br/>
              <w:t xml:space="preserve">Its value can be </w:t>
            </w:r>
            <w:r>
              <w:rPr>
                <w:rStyle w:val="HTML"/>
              </w:rPr>
              <w:t>buy</w:t>
            </w:r>
            <w:r>
              <w:t xml:space="preserve"> or </w:t>
            </w:r>
            <w:r>
              <w:rPr>
                <w:rStyle w:val="HTML"/>
              </w:rPr>
              <w:t>sell</w:t>
            </w:r>
            <w:r>
              <w:t xml:space="preserve">. For example, if quoteSide is </w:t>
            </w:r>
            <w:r>
              <w:rPr>
                <w:rStyle w:val="HTML"/>
              </w:rPr>
              <w:t>buy</w:t>
            </w:r>
            <w:r>
              <w:t>, all the legs are executed in their leg sides; otherwise, all the legs are executed in the opposite of their leg sides.</w:t>
            </w:r>
          </w:p>
        </w:tc>
      </w:tr>
      <w:tr w:rsidR="00000000">
        <w:trPr>
          <w:divId w:val="175387555"/>
          <w:tblCellSpacing w:w="15" w:type="dxa"/>
        </w:trPr>
        <w:tc>
          <w:tcPr>
            <w:tcW w:w="0" w:type="auto"/>
            <w:vAlign w:val="center"/>
            <w:hideMark/>
          </w:tcPr>
          <w:p w:rsidR="00000000" w:rsidRDefault="00000000">
            <w:r>
              <w:t>&gt; legs</w:t>
            </w:r>
          </w:p>
        </w:tc>
        <w:tc>
          <w:tcPr>
            <w:tcW w:w="0" w:type="auto"/>
            <w:vAlign w:val="center"/>
            <w:hideMark/>
          </w:tcPr>
          <w:p w:rsidR="00000000" w:rsidRDefault="00000000">
            <w:r>
              <w:t>Array of objects</w:t>
            </w:r>
          </w:p>
        </w:tc>
        <w:tc>
          <w:tcPr>
            <w:tcW w:w="0" w:type="auto"/>
            <w:vAlign w:val="center"/>
            <w:hideMark/>
          </w:tcPr>
          <w:p w:rsidR="00000000" w:rsidRDefault="00000000">
            <w:r>
              <w:t>The legs of the Quote.</w:t>
            </w:r>
          </w:p>
        </w:tc>
      </w:tr>
      <w:tr w:rsidR="00000000">
        <w:trPr>
          <w:divId w:val="175387555"/>
          <w:tblCellSpacing w:w="15" w:type="dxa"/>
        </w:trPr>
        <w:tc>
          <w:tcPr>
            <w:tcW w:w="0" w:type="auto"/>
            <w:vAlign w:val="center"/>
            <w:hideMark/>
          </w:tcPr>
          <w:p w:rsidR="00000000" w:rsidRDefault="00000000">
            <w:r>
              <w:t>&gt;&gt; instId</w:t>
            </w:r>
          </w:p>
        </w:tc>
        <w:tc>
          <w:tcPr>
            <w:tcW w:w="0" w:type="auto"/>
            <w:vAlign w:val="center"/>
            <w:hideMark/>
          </w:tcPr>
          <w:p w:rsidR="00000000" w:rsidRDefault="00000000">
            <w:r>
              <w:t>String</w:t>
            </w:r>
          </w:p>
        </w:tc>
        <w:tc>
          <w:tcPr>
            <w:tcW w:w="0" w:type="auto"/>
            <w:vAlign w:val="center"/>
            <w:hideMark/>
          </w:tcPr>
          <w:p w:rsidR="00000000" w:rsidRDefault="00000000">
            <w:r>
              <w:t xml:space="preserve">Instrument ID, e.g. </w:t>
            </w:r>
            <w:r>
              <w:rPr>
                <w:rStyle w:val="HTML"/>
              </w:rPr>
              <w:t>BTC-USDT-SWAP</w:t>
            </w:r>
          </w:p>
        </w:tc>
      </w:tr>
      <w:tr w:rsidR="00000000">
        <w:trPr>
          <w:divId w:val="175387555"/>
          <w:tblCellSpacing w:w="15" w:type="dxa"/>
        </w:trPr>
        <w:tc>
          <w:tcPr>
            <w:tcW w:w="0" w:type="auto"/>
            <w:vAlign w:val="center"/>
            <w:hideMark/>
          </w:tcPr>
          <w:p w:rsidR="00000000" w:rsidRDefault="00000000">
            <w:r>
              <w:t>&gt;&gt; tdMode</w:t>
            </w:r>
          </w:p>
        </w:tc>
        <w:tc>
          <w:tcPr>
            <w:tcW w:w="0" w:type="auto"/>
            <w:vAlign w:val="center"/>
            <w:hideMark/>
          </w:tcPr>
          <w:p w:rsidR="00000000" w:rsidRDefault="00000000">
            <w:r>
              <w:t>String</w:t>
            </w:r>
          </w:p>
        </w:tc>
        <w:tc>
          <w:tcPr>
            <w:tcW w:w="0" w:type="auto"/>
            <w:vAlign w:val="center"/>
            <w:hideMark/>
          </w:tcPr>
          <w:p w:rsidR="00000000" w:rsidRDefault="00000000">
            <w:r>
              <w:t xml:space="preserve">Trade mode </w:t>
            </w:r>
            <w:r>
              <w:br/>
              <w:t xml:space="preserve">Margin mode: </w:t>
            </w:r>
            <w:r>
              <w:rPr>
                <w:rStyle w:val="HTML"/>
              </w:rPr>
              <w:t>cross</w:t>
            </w:r>
            <w:r>
              <w:t xml:space="preserve"> </w:t>
            </w:r>
            <w:r>
              <w:rPr>
                <w:rStyle w:val="HTML"/>
              </w:rPr>
              <w:t>isolated</w:t>
            </w:r>
            <w:r>
              <w:t xml:space="preserve"> </w:t>
            </w:r>
            <w:r>
              <w:br/>
              <w:t xml:space="preserve">Non-Margin mode: </w:t>
            </w:r>
            <w:r>
              <w:rPr>
                <w:rStyle w:val="HTML"/>
              </w:rPr>
              <w:t>cash</w:t>
            </w:r>
            <w:r>
              <w:t xml:space="preserve">. </w:t>
            </w:r>
            <w:r>
              <w:br/>
              <w:t xml:space="preserve">If not provided, tdMode will inherit default values set by the system shown below: </w:t>
            </w:r>
            <w:r>
              <w:br/>
              <w:t xml:space="preserve">Spot and futures mode &amp; SPOT: </w:t>
            </w:r>
            <w:r>
              <w:rPr>
                <w:rStyle w:val="HTML"/>
              </w:rPr>
              <w:t>cash</w:t>
            </w:r>
            <w:r>
              <w:t xml:space="preserve"> </w:t>
            </w:r>
            <w:r>
              <w:br/>
              <w:t xml:space="preserve">Buy options in Spot and futures mode and Multi-currency Margin: </w:t>
            </w:r>
            <w:r>
              <w:rPr>
                <w:rStyle w:val="HTML"/>
              </w:rPr>
              <w:t>isolated</w:t>
            </w:r>
            <w:r>
              <w:t xml:space="preserve"> </w:t>
            </w:r>
            <w:r>
              <w:br/>
              <w:t xml:space="preserve">Other cases: </w:t>
            </w:r>
            <w:r>
              <w:rPr>
                <w:rStyle w:val="HTML"/>
              </w:rPr>
              <w:t>cross</w:t>
            </w:r>
          </w:p>
        </w:tc>
      </w:tr>
      <w:tr w:rsidR="00000000">
        <w:trPr>
          <w:divId w:val="175387555"/>
          <w:tblCellSpacing w:w="15" w:type="dxa"/>
        </w:trPr>
        <w:tc>
          <w:tcPr>
            <w:tcW w:w="0" w:type="auto"/>
            <w:vAlign w:val="center"/>
            <w:hideMark/>
          </w:tcPr>
          <w:p w:rsidR="00000000" w:rsidRDefault="00000000">
            <w:r>
              <w:t>&gt;&gt; ccy</w:t>
            </w:r>
          </w:p>
        </w:tc>
        <w:tc>
          <w:tcPr>
            <w:tcW w:w="0" w:type="auto"/>
            <w:vAlign w:val="center"/>
            <w:hideMark/>
          </w:tcPr>
          <w:p w:rsidR="00000000" w:rsidRDefault="00000000">
            <w:r>
              <w:t>String</w:t>
            </w:r>
          </w:p>
        </w:tc>
        <w:tc>
          <w:tcPr>
            <w:tcW w:w="0" w:type="auto"/>
            <w:vAlign w:val="center"/>
            <w:hideMark/>
          </w:tcPr>
          <w:p w:rsidR="00000000" w:rsidRDefault="00000000">
            <w:r>
              <w:t xml:space="preserve">Margin currency. </w:t>
            </w:r>
            <w:r>
              <w:br/>
              <w:t xml:space="preserve">Only applicable to </w:t>
            </w:r>
            <w:r>
              <w:rPr>
                <w:rStyle w:val="HTML"/>
              </w:rPr>
              <w:t>cross</w:t>
            </w:r>
            <w:r>
              <w:t xml:space="preserve"> </w:t>
            </w:r>
            <w:r>
              <w:rPr>
                <w:rStyle w:val="HTML"/>
              </w:rPr>
              <w:t>MARGIN</w:t>
            </w:r>
            <w:r>
              <w:t xml:space="preserve"> orders in </w:t>
            </w:r>
            <w:r>
              <w:rPr>
                <w:rStyle w:val="HTML"/>
              </w:rPr>
              <w:t>Spot and futures mode</w:t>
            </w:r>
            <w:r>
              <w:t>. The parameter will be ignored in other scenarios.</w:t>
            </w:r>
          </w:p>
        </w:tc>
      </w:tr>
      <w:tr w:rsidR="00000000">
        <w:trPr>
          <w:divId w:val="175387555"/>
          <w:tblCellSpacing w:w="15" w:type="dxa"/>
        </w:trPr>
        <w:tc>
          <w:tcPr>
            <w:tcW w:w="0" w:type="auto"/>
            <w:vAlign w:val="center"/>
            <w:hideMark/>
          </w:tcPr>
          <w:p w:rsidR="00000000" w:rsidRDefault="00000000">
            <w:r>
              <w:t>&gt;&gt; sz</w:t>
            </w:r>
          </w:p>
        </w:tc>
        <w:tc>
          <w:tcPr>
            <w:tcW w:w="0" w:type="auto"/>
            <w:vAlign w:val="center"/>
            <w:hideMark/>
          </w:tcPr>
          <w:p w:rsidR="00000000" w:rsidRDefault="00000000">
            <w:r>
              <w:t>String</w:t>
            </w:r>
          </w:p>
        </w:tc>
        <w:tc>
          <w:tcPr>
            <w:tcW w:w="0" w:type="auto"/>
            <w:vAlign w:val="center"/>
            <w:hideMark/>
          </w:tcPr>
          <w:p w:rsidR="00000000" w:rsidRDefault="00000000">
            <w:r>
              <w:t>Size of the leg in contracts or spot.</w:t>
            </w:r>
          </w:p>
        </w:tc>
      </w:tr>
      <w:tr w:rsidR="00000000">
        <w:trPr>
          <w:divId w:val="175387555"/>
          <w:tblCellSpacing w:w="15" w:type="dxa"/>
        </w:trPr>
        <w:tc>
          <w:tcPr>
            <w:tcW w:w="0" w:type="auto"/>
            <w:vAlign w:val="center"/>
            <w:hideMark/>
          </w:tcPr>
          <w:p w:rsidR="00000000" w:rsidRDefault="00000000">
            <w:r>
              <w:t>&gt;&gt; px</w:t>
            </w:r>
          </w:p>
        </w:tc>
        <w:tc>
          <w:tcPr>
            <w:tcW w:w="0" w:type="auto"/>
            <w:vAlign w:val="center"/>
            <w:hideMark/>
          </w:tcPr>
          <w:p w:rsidR="00000000" w:rsidRDefault="00000000">
            <w:r>
              <w:t>String</w:t>
            </w:r>
          </w:p>
        </w:tc>
        <w:tc>
          <w:tcPr>
            <w:tcW w:w="0" w:type="auto"/>
            <w:vAlign w:val="center"/>
            <w:hideMark/>
          </w:tcPr>
          <w:p w:rsidR="00000000" w:rsidRDefault="00000000">
            <w:r>
              <w:t>The price of the leg.</w:t>
            </w:r>
          </w:p>
        </w:tc>
      </w:tr>
      <w:tr w:rsidR="00000000">
        <w:trPr>
          <w:divId w:val="175387555"/>
          <w:tblCellSpacing w:w="15" w:type="dxa"/>
        </w:trPr>
        <w:tc>
          <w:tcPr>
            <w:tcW w:w="0" w:type="auto"/>
            <w:vAlign w:val="center"/>
            <w:hideMark/>
          </w:tcPr>
          <w:p w:rsidR="00000000" w:rsidRDefault="00000000">
            <w:r>
              <w:t>&gt;&gt; side</w:t>
            </w:r>
          </w:p>
        </w:tc>
        <w:tc>
          <w:tcPr>
            <w:tcW w:w="0" w:type="auto"/>
            <w:vAlign w:val="center"/>
            <w:hideMark/>
          </w:tcPr>
          <w:p w:rsidR="00000000" w:rsidRDefault="00000000">
            <w:r>
              <w:t>String</w:t>
            </w:r>
          </w:p>
        </w:tc>
        <w:tc>
          <w:tcPr>
            <w:tcW w:w="0" w:type="auto"/>
            <w:vAlign w:val="center"/>
            <w:hideMark/>
          </w:tcPr>
          <w:p w:rsidR="00000000" w:rsidRDefault="00000000">
            <w:r>
              <w:t>The direction of the leg. Valid values can be buy or sell.</w:t>
            </w:r>
          </w:p>
        </w:tc>
      </w:tr>
      <w:tr w:rsidR="00000000">
        <w:trPr>
          <w:divId w:val="175387555"/>
          <w:tblCellSpacing w:w="15" w:type="dxa"/>
        </w:trPr>
        <w:tc>
          <w:tcPr>
            <w:tcW w:w="0" w:type="auto"/>
            <w:vAlign w:val="center"/>
            <w:hideMark/>
          </w:tcPr>
          <w:p w:rsidR="00000000" w:rsidRDefault="00000000">
            <w:r>
              <w:t>&gt;&gt; posSide</w:t>
            </w:r>
          </w:p>
        </w:tc>
        <w:tc>
          <w:tcPr>
            <w:tcW w:w="0" w:type="auto"/>
            <w:vAlign w:val="center"/>
            <w:hideMark/>
          </w:tcPr>
          <w:p w:rsidR="00000000" w:rsidRDefault="00000000">
            <w:r>
              <w:t>String</w:t>
            </w:r>
          </w:p>
        </w:tc>
        <w:tc>
          <w:tcPr>
            <w:tcW w:w="0" w:type="auto"/>
            <w:vAlign w:val="center"/>
            <w:hideMark/>
          </w:tcPr>
          <w:p w:rsidR="00000000" w:rsidRDefault="00000000">
            <w:r>
              <w:t xml:space="preserve">Position side. </w:t>
            </w:r>
            <w:r>
              <w:br/>
              <w:t xml:space="preserve">The default is </w:t>
            </w:r>
            <w:r>
              <w:rPr>
                <w:rStyle w:val="HTML"/>
              </w:rPr>
              <w:t>net</w:t>
            </w:r>
            <w:r>
              <w:t xml:space="preserve"> in the net mode. If not specified, return "", which is equivalent to net. </w:t>
            </w:r>
            <w:r>
              <w:br/>
              <w:t xml:space="preserve">It can only be </w:t>
            </w:r>
            <w:r>
              <w:rPr>
                <w:rStyle w:val="HTML"/>
              </w:rPr>
              <w:t>long</w:t>
            </w:r>
            <w:r>
              <w:t xml:space="preserve"> or </w:t>
            </w:r>
            <w:r>
              <w:rPr>
                <w:rStyle w:val="HTML"/>
              </w:rPr>
              <w:t>short</w:t>
            </w:r>
            <w:r>
              <w:t xml:space="preserve"> in the long/short mode. If not specified, return "", which corresponds to the direction that opens new positions for the trade (buy =&gt; long, sell =&gt; short). </w:t>
            </w:r>
            <w:r>
              <w:br/>
              <w:t>Only applicable to FUTURES/SWAP.</w:t>
            </w:r>
          </w:p>
        </w:tc>
      </w:tr>
      <w:tr w:rsidR="00000000">
        <w:trPr>
          <w:divId w:val="175387555"/>
          <w:tblCellSpacing w:w="15" w:type="dxa"/>
        </w:trPr>
        <w:tc>
          <w:tcPr>
            <w:tcW w:w="0" w:type="auto"/>
            <w:vAlign w:val="center"/>
            <w:hideMark/>
          </w:tcPr>
          <w:p w:rsidR="00000000" w:rsidRDefault="00000000">
            <w:r>
              <w:t>&gt;&gt; tgtCcy</w:t>
            </w:r>
          </w:p>
        </w:tc>
        <w:tc>
          <w:tcPr>
            <w:tcW w:w="0" w:type="auto"/>
            <w:vAlign w:val="center"/>
            <w:hideMark/>
          </w:tcPr>
          <w:p w:rsidR="00000000" w:rsidRDefault="00000000">
            <w:r>
              <w:t>String</w:t>
            </w:r>
          </w:p>
        </w:tc>
        <w:tc>
          <w:tcPr>
            <w:tcW w:w="0" w:type="auto"/>
            <w:vAlign w:val="center"/>
            <w:hideMark/>
          </w:tcPr>
          <w:p w:rsidR="00000000" w:rsidRDefault="00000000">
            <w:r>
              <w:t xml:space="preserve">Defines the unit of the “sz” attribute. </w:t>
            </w:r>
            <w:r>
              <w:br/>
              <w:t xml:space="preserve">Only applicable to instType = SPOT. </w:t>
            </w:r>
            <w:r>
              <w:br/>
              <w:t xml:space="preserve">The valid enumerations are </w:t>
            </w:r>
            <w:r>
              <w:rPr>
                <w:rStyle w:val="HTML"/>
              </w:rPr>
              <w:t>base_ccy</w:t>
            </w:r>
            <w:r>
              <w:t xml:space="preserve"> and </w:t>
            </w:r>
            <w:r>
              <w:rPr>
                <w:rStyle w:val="HTML"/>
              </w:rPr>
              <w:t>quote_ccy</w:t>
            </w:r>
            <w:r>
              <w:t xml:space="preserve">. When not specified this is equal to </w:t>
            </w:r>
            <w:r>
              <w:rPr>
                <w:rStyle w:val="HTML"/>
              </w:rPr>
              <w:t>base_ccy</w:t>
            </w:r>
            <w:r>
              <w:t xml:space="preserve"> by default.</w:t>
            </w:r>
          </w:p>
        </w:tc>
      </w:tr>
    </w:tbl>
    <w:p w:rsidR="00000000" w:rsidRDefault="00000000">
      <w:pPr>
        <w:pStyle w:val="3"/>
        <w:divId w:val="175387555"/>
      </w:pPr>
      <w:r>
        <w:t>Cancel Quote</w:t>
      </w:r>
    </w:p>
    <w:p w:rsidR="00000000" w:rsidRDefault="00000000">
      <w:pPr>
        <w:pStyle w:val="a5"/>
        <w:divId w:val="175387555"/>
      </w:pPr>
      <w:r>
        <w:t>Cancels an existing active Quote you have created in response to an RFQ.</w:t>
      </w:r>
    </w:p>
    <w:p w:rsidR="00000000" w:rsidRDefault="00000000">
      <w:pPr>
        <w:pStyle w:val="4"/>
        <w:divId w:val="175387555"/>
      </w:pPr>
      <w:r>
        <w:t>Rate Limit: 50 requests per 2 seconds</w:t>
      </w:r>
    </w:p>
    <w:p w:rsidR="00000000" w:rsidRDefault="00000000">
      <w:pPr>
        <w:pStyle w:val="4"/>
        <w:divId w:val="175387555"/>
      </w:pPr>
      <w:r>
        <w:t>Rate limit rule: UserID</w:t>
      </w:r>
    </w:p>
    <w:p w:rsidR="00000000" w:rsidRDefault="00000000">
      <w:pPr>
        <w:pStyle w:val="4"/>
        <w:divId w:val="175387555"/>
      </w:pPr>
      <w:r>
        <w:t>HTTP Requests</w:t>
      </w:r>
    </w:p>
    <w:p w:rsidR="00000000" w:rsidRDefault="00000000">
      <w:pPr>
        <w:pStyle w:val="a5"/>
        <w:divId w:val="175387555"/>
      </w:pPr>
      <w:r>
        <w:rPr>
          <w:rStyle w:val="HTML"/>
        </w:rPr>
        <w:t>POST /api/v5/rfq/cancel-quote</w:t>
      </w:r>
    </w:p>
    <w:p w:rsidR="00000000" w:rsidRDefault="00000000">
      <w:pPr>
        <w:pStyle w:val="a5"/>
        <w:ind w:left="720" w:right="720"/>
        <w:divId w:val="1545680055"/>
      </w:pPr>
      <w:r>
        <w:t>Request Example</w:t>
      </w:r>
    </w:p>
    <w:p w:rsidR="00000000" w:rsidRDefault="00000000">
      <w:pPr>
        <w:pStyle w:val="HTML0"/>
        <w:divId w:val="1515997810"/>
        <w:rPr>
          <w:rStyle w:val="HTML"/>
        </w:rPr>
      </w:pPr>
      <w:r>
        <w:rPr>
          <w:rStyle w:val="HTML"/>
        </w:rPr>
        <w:t>POST /api/v5/rfq/cancel-quote</w:t>
      </w:r>
    </w:p>
    <w:p w:rsidR="00000000" w:rsidRDefault="00000000">
      <w:pPr>
        <w:pStyle w:val="HTML0"/>
        <w:divId w:val="1515997810"/>
        <w:rPr>
          <w:rStyle w:val="HTML"/>
        </w:rPr>
      </w:pPr>
      <w:r>
        <w:rPr>
          <w:rStyle w:val="o"/>
        </w:rPr>
        <w:t>{</w:t>
      </w:r>
    </w:p>
    <w:p w:rsidR="00000000" w:rsidRDefault="00000000">
      <w:pPr>
        <w:pStyle w:val="HTML0"/>
        <w:divId w:val="1515997810"/>
        <w:rPr>
          <w:rStyle w:val="HTML"/>
        </w:rPr>
      </w:pPr>
      <w:r>
        <w:rPr>
          <w:rStyle w:val="HTML"/>
        </w:rPr>
        <w:t xml:space="preserve">    </w:t>
      </w:r>
      <w:r>
        <w:rPr>
          <w:rStyle w:val="s2"/>
        </w:rPr>
        <w:t>"quoteId"</w:t>
      </w:r>
      <w:r>
        <w:rPr>
          <w:rStyle w:val="HTML"/>
        </w:rPr>
        <w:t xml:space="preserve">: </w:t>
      </w:r>
      <w:r>
        <w:rPr>
          <w:rStyle w:val="s2"/>
        </w:rPr>
        <w:t>"007"</w:t>
      </w:r>
      <w:r>
        <w:rPr>
          <w:rStyle w:val="HTML"/>
        </w:rPr>
        <w:t>,</w:t>
      </w:r>
    </w:p>
    <w:p w:rsidR="00000000" w:rsidRDefault="00000000">
      <w:pPr>
        <w:pStyle w:val="HTML0"/>
        <w:divId w:val="1515997810"/>
        <w:rPr>
          <w:rStyle w:val="HTML"/>
        </w:rPr>
      </w:pPr>
      <w:r>
        <w:rPr>
          <w:rStyle w:val="HTML"/>
        </w:rPr>
        <w:t xml:space="preserve">    </w:t>
      </w:r>
      <w:r>
        <w:rPr>
          <w:rStyle w:val="s2"/>
        </w:rPr>
        <w:t>"clQuoteId"</w:t>
      </w:r>
      <w:r>
        <w:rPr>
          <w:rStyle w:val="HTML"/>
        </w:rPr>
        <w:t>:</w:t>
      </w:r>
      <w:r>
        <w:rPr>
          <w:rStyle w:val="s2"/>
        </w:rPr>
        <w:t>"Bond007"</w:t>
      </w:r>
    </w:p>
    <w:p w:rsidR="00000000" w:rsidRDefault="00000000">
      <w:pPr>
        <w:pStyle w:val="HTML0"/>
        <w:divId w:val="1515997810"/>
        <w:rPr>
          <w:rStyle w:val="HTML"/>
        </w:rPr>
      </w:pPr>
      <w:r>
        <w:rPr>
          <w:rStyle w:val="o"/>
        </w:rPr>
        <w:t>}</w:t>
      </w:r>
    </w:p>
    <w:p w:rsidR="00000000" w:rsidRDefault="00000000">
      <w:pPr>
        <w:pStyle w:val="HTML0"/>
        <w:divId w:val="551111996"/>
        <w:rPr>
          <w:rStyle w:val="HTML"/>
          <w:vanish/>
        </w:rPr>
      </w:pPr>
      <w:r>
        <w:rPr>
          <w:rStyle w:val="kn"/>
          <w:vanish/>
        </w:rPr>
        <w:t>import</w:t>
      </w:r>
      <w:r>
        <w:rPr>
          <w:rStyle w:val="HTML"/>
          <w:vanish/>
        </w:rPr>
        <w:t xml:space="preserve"> </w:t>
      </w:r>
      <w:r>
        <w:rPr>
          <w:rStyle w:val="nn"/>
          <w:vanish/>
        </w:rPr>
        <w:t>okx.BlockTrading</w:t>
      </w:r>
      <w:r>
        <w:rPr>
          <w:rStyle w:val="HTML"/>
          <w:vanish/>
        </w:rPr>
        <w:t xml:space="preserve"> </w:t>
      </w:r>
      <w:r>
        <w:rPr>
          <w:rStyle w:val="k"/>
          <w:vanish/>
        </w:rPr>
        <w:t>as</w:t>
      </w:r>
      <w:r>
        <w:rPr>
          <w:rStyle w:val="HTML"/>
          <w:vanish/>
        </w:rPr>
        <w:t xml:space="preserve"> </w:t>
      </w:r>
      <w:r>
        <w:rPr>
          <w:rStyle w:val="n"/>
          <w:vanish/>
        </w:rPr>
        <w:t>BlockTrading</w:t>
      </w:r>
    </w:p>
    <w:p w:rsidR="00000000" w:rsidRDefault="00000000">
      <w:pPr>
        <w:pStyle w:val="HTML0"/>
        <w:divId w:val="551111996"/>
        <w:rPr>
          <w:rStyle w:val="HTML"/>
          <w:vanish/>
        </w:rPr>
      </w:pPr>
    </w:p>
    <w:p w:rsidR="00000000" w:rsidRDefault="00000000">
      <w:pPr>
        <w:pStyle w:val="HTML0"/>
        <w:divId w:val="551111996"/>
        <w:rPr>
          <w:rStyle w:val="c1"/>
          <w:vanish/>
        </w:rPr>
      </w:pPr>
      <w:r>
        <w:rPr>
          <w:rStyle w:val="c1"/>
          <w:vanish/>
        </w:rPr>
        <w:t># API initialization</w:t>
      </w:r>
    </w:p>
    <w:p w:rsidR="00000000" w:rsidRDefault="00000000">
      <w:pPr>
        <w:pStyle w:val="HTML0"/>
        <w:divId w:val="551111996"/>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551111996"/>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551111996"/>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551111996"/>
        <w:rPr>
          <w:rStyle w:val="HTML"/>
          <w:vanish/>
        </w:rPr>
      </w:pPr>
    </w:p>
    <w:p w:rsidR="00000000" w:rsidRDefault="00000000">
      <w:pPr>
        <w:pStyle w:val="HTML0"/>
        <w:divId w:val="551111996"/>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trading:0 , demo trading:1</w:t>
      </w:r>
    </w:p>
    <w:p w:rsidR="00000000" w:rsidRDefault="00000000">
      <w:pPr>
        <w:pStyle w:val="HTML0"/>
        <w:divId w:val="551111996"/>
        <w:rPr>
          <w:rStyle w:val="HTML"/>
          <w:vanish/>
        </w:rPr>
      </w:pPr>
    </w:p>
    <w:p w:rsidR="00000000" w:rsidRDefault="00000000">
      <w:pPr>
        <w:pStyle w:val="HTML0"/>
        <w:divId w:val="551111996"/>
        <w:rPr>
          <w:rStyle w:val="HTML"/>
          <w:vanish/>
        </w:rPr>
      </w:pPr>
      <w:r>
        <w:rPr>
          <w:rStyle w:val="n"/>
          <w:vanish/>
        </w:rPr>
        <w:t>blockTradingAPI</w:t>
      </w:r>
      <w:r>
        <w:rPr>
          <w:rStyle w:val="HTML"/>
          <w:vanish/>
        </w:rPr>
        <w:t xml:space="preserve"> </w:t>
      </w:r>
      <w:r>
        <w:rPr>
          <w:rStyle w:val="o"/>
          <w:vanish/>
        </w:rPr>
        <w:t>=</w:t>
      </w:r>
      <w:r>
        <w:rPr>
          <w:rStyle w:val="HTML"/>
          <w:vanish/>
        </w:rPr>
        <w:t xml:space="preserve"> </w:t>
      </w:r>
      <w:r>
        <w:rPr>
          <w:rStyle w:val="n"/>
          <w:vanish/>
        </w:rPr>
        <w:t>BlockTrading</w:t>
      </w:r>
      <w:r>
        <w:rPr>
          <w:rStyle w:val="p"/>
          <w:vanish/>
        </w:rPr>
        <w:t>.</w:t>
      </w:r>
      <w:r>
        <w:rPr>
          <w:rStyle w:val="n"/>
          <w:vanish/>
        </w:rPr>
        <w:t>BlockTradingAPI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551111996"/>
        <w:rPr>
          <w:rStyle w:val="HTML"/>
          <w:vanish/>
        </w:rPr>
      </w:pPr>
    </w:p>
    <w:p w:rsidR="00000000" w:rsidRDefault="00000000">
      <w:pPr>
        <w:pStyle w:val="HTML0"/>
        <w:divId w:val="551111996"/>
        <w:rPr>
          <w:rStyle w:val="c1"/>
          <w:vanish/>
        </w:rPr>
      </w:pPr>
      <w:r>
        <w:rPr>
          <w:rStyle w:val="c1"/>
          <w:vanish/>
        </w:rPr>
        <w:t># Cancel quote</w:t>
      </w:r>
    </w:p>
    <w:p w:rsidR="00000000" w:rsidRDefault="00000000">
      <w:pPr>
        <w:pStyle w:val="HTML0"/>
        <w:divId w:val="551111996"/>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blockTradingAPI</w:t>
      </w:r>
      <w:r>
        <w:rPr>
          <w:rStyle w:val="p"/>
          <w:vanish/>
        </w:rPr>
        <w:t>.</w:t>
      </w:r>
      <w:r>
        <w:rPr>
          <w:rStyle w:val="n"/>
          <w:vanish/>
        </w:rPr>
        <w:t>cancel_quote</w:t>
      </w:r>
      <w:r>
        <w:rPr>
          <w:rStyle w:val="p"/>
          <w:vanish/>
        </w:rPr>
        <w:t>(</w:t>
      </w:r>
    </w:p>
    <w:p w:rsidR="00000000" w:rsidRDefault="00000000">
      <w:pPr>
        <w:pStyle w:val="HTML0"/>
        <w:divId w:val="551111996"/>
        <w:rPr>
          <w:rStyle w:val="HTML"/>
          <w:vanish/>
        </w:rPr>
      </w:pPr>
      <w:r>
        <w:rPr>
          <w:rStyle w:val="HTML"/>
          <w:vanish/>
        </w:rPr>
        <w:t xml:space="preserve">    </w:t>
      </w:r>
      <w:r>
        <w:rPr>
          <w:rStyle w:val="n"/>
          <w:vanish/>
        </w:rPr>
        <w:t>quoteId</w:t>
      </w:r>
      <w:r>
        <w:rPr>
          <w:rStyle w:val="o"/>
          <w:vanish/>
        </w:rPr>
        <w:t>=</w:t>
      </w:r>
      <w:r>
        <w:rPr>
          <w:rStyle w:val="s"/>
          <w:vanish/>
        </w:rPr>
        <w:t>"007"</w:t>
      </w:r>
      <w:r>
        <w:rPr>
          <w:rStyle w:val="p"/>
          <w:vanish/>
        </w:rPr>
        <w:t>,</w:t>
      </w:r>
    </w:p>
    <w:p w:rsidR="00000000" w:rsidRDefault="00000000">
      <w:pPr>
        <w:pStyle w:val="HTML0"/>
        <w:divId w:val="551111996"/>
        <w:rPr>
          <w:rStyle w:val="HTML"/>
          <w:vanish/>
        </w:rPr>
      </w:pPr>
      <w:r>
        <w:rPr>
          <w:rStyle w:val="HTML"/>
          <w:vanish/>
        </w:rPr>
        <w:t xml:space="preserve">    </w:t>
      </w:r>
      <w:r>
        <w:rPr>
          <w:rStyle w:val="n"/>
          <w:vanish/>
        </w:rPr>
        <w:t>clQuoteId</w:t>
      </w:r>
      <w:r>
        <w:rPr>
          <w:rStyle w:val="o"/>
          <w:vanish/>
        </w:rPr>
        <w:t>=</w:t>
      </w:r>
      <w:r>
        <w:rPr>
          <w:rStyle w:val="s"/>
          <w:vanish/>
        </w:rPr>
        <w:t>"Bond007"</w:t>
      </w:r>
    </w:p>
    <w:p w:rsidR="00000000" w:rsidRDefault="00000000">
      <w:pPr>
        <w:pStyle w:val="HTML0"/>
        <w:divId w:val="551111996"/>
        <w:rPr>
          <w:rStyle w:val="HTML"/>
          <w:vanish/>
        </w:rPr>
      </w:pPr>
      <w:r>
        <w:rPr>
          <w:rStyle w:val="p"/>
          <w:vanish/>
        </w:rPr>
        <w:t>)</w:t>
      </w:r>
    </w:p>
    <w:p w:rsidR="00000000" w:rsidRDefault="00000000">
      <w:pPr>
        <w:pStyle w:val="HTML0"/>
        <w:divId w:val="551111996"/>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380"/>
        <w:gridCol w:w="4948"/>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quoteId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Quote ID.</w:t>
            </w:r>
          </w:p>
        </w:tc>
      </w:tr>
      <w:tr w:rsidR="00000000">
        <w:trPr>
          <w:divId w:val="175387555"/>
          <w:tblCellSpacing w:w="15" w:type="dxa"/>
        </w:trPr>
        <w:tc>
          <w:tcPr>
            <w:tcW w:w="0" w:type="auto"/>
            <w:vAlign w:val="center"/>
            <w:hideMark/>
          </w:tcPr>
          <w:p w:rsidR="00000000" w:rsidRDefault="00000000">
            <w:r>
              <w:t>clQuoteId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Client-supplied Quote ID. Either </w:t>
            </w:r>
            <w:r>
              <w:rPr>
                <w:rStyle w:val="HTML"/>
              </w:rPr>
              <w:t>quoteId</w:t>
            </w:r>
            <w:r>
              <w:t xml:space="preserve"> or </w:t>
            </w:r>
            <w:r>
              <w:rPr>
                <w:rStyle w:val="HTML"/>
              </w:rPr>
              <w:t>clQuoteId</w:t>
            </w:r>
            <w:r>
              <w:t xml:space="preserve"> is required. If both </w:t>
            </w:r>
            <w:r>
              <w:rPr>
                <w:rStyle w:val="HTML"/>
              </w:rPr>
              <w:t>clQuoteId</w:t>
            </w:r>
            <w:r>
              <w:t xml:space="preserve"> and </w:t>
            </w:r>
            <w:r>
              <w:rPr>
                <w:rStyle w:val="HTML"/>
              </w:rPr>
              <w:t>quoteId</w:t>
            </w:r>
            <w:r>
              <w:t xml:space="preserve"> are passed, </w:t>
            </w:r>
            <w:r>
              <w:rPr>
                <w:rStyle w:val="HTML"/>
              </w:rPr>
              <w:t>quoteId</w:t>
            </w:r>
            <w:r>
              <w:t xml:space="preserve"> will be treated as primary identifier.</w:t>
            </w:r>
          </w:p>
        </w:tc>
      </w:tr>
      <w:tr w:rsidR="00000000">
        <w:trPr>
          <w:divId w:val="175387555"/>
          <w:tblCellSpacing w:w="15" w:type="dxa"/>
        </w:trPr>
        <w:tc>
          <w:tcPr>
            <w:tcW w:w="0" w:type="auto"/>
            <w:vAlign w:val="center"/>
            <w:hideMark/>
          </w:tcPr>
          <w:p w:rsidR="00000000" w:rsidRDefault="00000000">
            <w:r>
              <w:t>rfqId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RFQ ID.</w:t>
            </w:r>
          </w:p>
        </w:tc>
      </w:tr>
    </w:tbl>
    <w:p w:rsidR="00000000" w:rsidRDefault="00000000">
      <w:pPr>
        <w:pStyle w:val="a5"/>
        <w:ind w:left="720" w:right="720"/>
        <w:divId w:val="1998655132"/>
      </w:pPr>
      <w:r>
        <w:t>Response Example</w:t>
      </w:r>
    </w:p>
    <w:p w:rsidR="00000000" w:rsidRDefault="00000000">
      <w:pPr>
        <w:pStyle w:val="HTML0"/>
        <w:divId w:val="39016296"/>
        <w:rPr>
          <w:rStyle w:val="w"/>
        </w:rPr>
      </w:pPr>
      <w:r>
        <w:rPr>
          <w:rStyle w:val="p"/>
        </w:rPr>
        <w:t>{</w:t>
      </w:r>
    </w:p>
    <w:p w:rsidR="00000000" w:rsidRDefault="00000000">
      <w:pPr>
        <w:pStyle w:val="HTML0"/>
        <w:divId w:val="39016296"/>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39016296"/>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39016296"/>
        <w:rPr>
          <w:rStyle w:val="w"/>
        </w:rPr>
      </w:pPr>
      <w:r>
        <w:rPr>
          <w:rStyle w:val="w"/>
        </w:rPr>
        <w:t xml:space="preserve">    </w:t>
      </w:r>
      <w:r>
        <w:rPr>
          <w:rStyle w:val="nl"/>
        </w:rPr>
        <w:t>"data"</w:t>
      </w:r>
      <w:r>
        <w:rPr>
          <w:rStyle w:val="p"/>
        </w:rPr>
        <w:t>:[</w:t>
      </w:r>
    </w:p>
    <w:p w:rsidR="00000000" w:rsidRDefault="00000000">
      <w:pPr>
        <w:pStyle w:val="HTML0"/>
        <w:divId w:val="39016296"/>
        <w:rPr>
          <w:rStyle w:val="w"/>
        </w:rPr>
      </w:pPr>
      <w:r>
        <w:rPr>
          <w:rStyle w:val="w"/>
        </w:rPr>
        <w:t xml:space="preserve">        </w:t>
      </w:r>
      <w:r>
        <w:rPr>
          <w:rStyle w:val="p"/>
        </w:rPr>
        <w:t>{</w:t>
      </w:r>
    </w:p>
    <w:p w:rsidR="00000000" w:rsidRDefault="00000000">
      <w:pPr>
        <w:pStyle w:val="HTML0"/>
        <w:divId w:val="39016296"/>
        <w:rPr>
          <w:rStyle w:val="w"/>
        </w:rPr>
      </w:pPr>
      <w:r>
        <w:rPr>
          <w:rStyle w:val="w"/>
        </w:rPr>
        <w:t xml:space="preserve">            </w:t>
      </w:r>
      <w:r>
        <w:rPr>
          <w:rStyle w:val="nl"/>
        </w:rPr>
        <w:t>"quoteId"</w:t>
      </w:r>
      <w:r>
        <w:rPr>
          <w:rStyle w:val="p"/>
        </w:rPr>
        <w:t>:</w:t>
      </w:r>
      <w:r>
        <w:rPr>
          <w:rStyle w:val="s2"/>
        </w:rPr>
        <w:t>"007"</w:t>
      </w:r>
      <w:r>
        <w:rPr>
          <w:rStyle w:val="p"/>
        </w:rPr>
        <w:t>,</w:t>
      </w:r>
    </w:p>
    <w:p w:rsidR="00000000" w:rsidRDefault="00000000">
      <w:pPr>
        <w:pStyle w:val="HTML0"/>
        <w:divId w:val="39016296"/>
        <w:rPr>
          <w:rStyle w:val="w"/>
        </w:rPr>
      </w:pPr>
      <w:r>
        <w:rPr>
          <w:rStyle w:val="w"/>
        </w:rPr>
        <w:t xml:space="preserve">            </w:t>
      </w:r>
      <w:r>
        <w:rPr>
          <w:rStyle w:val="nl"/>
        </w:rPr>
        <w:t>"clQuoteId"</w:t>
      </w:r>
      <w:r>
        <w:rPr>
          <w:rStyle w:val="p"/>
        </w:rPr>
        <w:t>:</w:t>
      </w:r>
      <w:r>
        <w:rPr>
          <w:rStyle w:val="s2"/>
        </w:rPr>
        <w:t>"Bond007"</w:t>
      </w:r>
      <w:r>
        <w:rPr>
          <w:rStyle w:val="p"/>
        </w:rPr>
        <w:t>,</w:t>
      </w:r>
    </w:p>
    <w:p w:rsidR="00000000" w:rsidRDefault="00000000">
      <w:pPr>
        <w:pStyle w:val="HTML0"/>
        <w:divId w:val="39016296"/>
        <w:rPr>
          <w:rStyle w:val="w"/>
        </w:rPr>
      </w:pPr>
      <w:r>
        <w:rPr>
          <w:rStyle w:val="w"/>
        </w:rPr>
        <w:t xml:space="preserve">            </w:t>
      </w:r>
      <w:r>
        <w:rPr>
          <w:rStyle w:val="nl"/>
        </w:rPr>
        <w:t>"sCode"</w:t>
      </w:r>
      <w:r>
        <w:rPr>
          <w:rStyle w:val="p"/>
        </w:rPr>
        <w:t>:</w:t>
      </w:r>
      <w:r>
        <w:rPr>
          <w:rStyle w:val="s2"/>
        </w:rPr>
        <w:t>"0"</w:t>
      </w:r>
      <w:r>
        <w:rPr>
          <w:rStyle w:val="p"/>
        </w:rPr>
        <w:t>,</w:t>
      </w:r>
    </w:p>
    <w:p w:rsidR="00000000" w:rsidRDefault="00000000">
      <w:pPr>
        <w:pStyle w:val="HTML0"/>
        <w:divId w:val="39016296"/>
        <w:rPr>
          <w:rStyle w:val="w"/>
        </w:rPr>
      </w:pPr>
      <w:r>
        <w:rPr>
          <w:rStyle w:val="w"/>
        </w:rPr>
        <w:t xml:space="preserve">            </w:t>
      </w:r>
      <w:r>
        <w:rPr>
          <w:rStyle w:val="nl"/>
        </w:rPr>
        <w:t>"sMsg"</w:t>
      </w:r>
      <w:r>
        <w:rPr>
          <w:rStyle w:val="p"/>
        </w:rPr>
        <w:t>:</w:t>
      </w:r>
      <w:r>
        <w:rPr>
          <w:rStyle w:val="s2"/>
        </w:rPr>
        <w:t>""</w:t>
      </w:r>
    </w:p>
    <w:p w:rsidR="00000000" w:rsidRDefault="00000000">
      <w:pPr>
        <w:pStyle w:val="HTML0"/>
        <w:divId w:val="39016296"/>
        <w:rPr>
          <w:rStyle w:val="w"/>
        </w:rPr>
      </w:pPr>
      <w:r>
        <w:rPr>
          <w:rStyle w:val="w"/>
        </w:rPr>
        <w:t xml:space="preserve">        </w:t>
      </w:r>
      <w:r>
        <w:rPr>
          <w:rStyle w:val="p"/>
        </w:rPr>
        <w:t>}</w:t>
      </w:r>
    </w:p>
    <w:p w:rsidR="00000000" w:rsidRDefault="00000000">
      <w:pPr>
        <w:pStyle w:val="HTML0"/>
        <w:divId w:val="39016296"/>
        <w:rPr>
          <w:rStyle w:val="w"/>
        </w:rPr>
      </w:pPr>
      <w:r>
        <w:rPr>
          <w:rStyle w:val="w"/>
        </w:rPr>
        <w:t xml:space="preserve">    </w:t>
      </w:r>
      <w:r>
        <w:rPr>
          <w:rStyle w:val="p"/>
        </w:rPr>
        <w:t>]</w:t>
      </w:r>
    </w:p>
    <w:p w:rsidR="00000000" w:rsidRDefault="00000000">
      <w:pPr>
        <w:pStyle w:val="HTML0"/>
        <w:divId w:val="39016296"/>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8"/>
        <w:gridCol w:w="1667"/>
        <w:gridCol w:w="530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 xml:space="preserve">The result code, </w:t>
            </w:r>
            <w:r>
              <w:rPr>
                <w:rStyle w:val="HTML"/>
              </w:rPr>
              <w:t>0</w:t>
            </w:r>
            <w:r>
              <w:t xml:space="preserve"> means success.</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The error message, not empty if the code is not 0.</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 of objects</w:t>
            </w:r>
          </w:p>
        </w:tc>
        <w:tc>
          <w:tcPr>
            <w:tcW w:w="0" w:type="auto"/>
            <w:vAlign w:val="center"/>
            <w:hideMark/>
          </w:tcPr>
          <w:p w:rsidR="00000000" w:rsidRDefault="00000000">
            <w:r>
              <w:t>Array of objects containing the results</w:t>
            </w:r>
          </w:p>
        </w:tc>
      </w:tr>
      <w:tr w:rsidR="00000000">
        <w:trPr>
          <w:divId w:val="175387555"/>
          <w:tblCellSpacing w:w="15" w:type="dxa"/>
        </w:trPr>
        <w:tc>
          <w:tcPr>
            <w:tcW w:w="0" w:type="auto"/>
            <w:vAlign w:val="center"/>
            <w:hideMark/>
          </w:tcPr>
          <w:p w:rsidR="00000000" w:rsidRDefault="00000000">
            <w:r>
              <w:t>&gt; quoteId</w:t>
            </w:r>
          </w:p>
        </w:tc>
        <w:tc>
          <w:tcPr>
            <w:tcW w:w="0" w:type="auto"/>
            <w:vAlign w:val="center"/>
            <w:hideMark/>
          </w:tcPr>
          <w:p w:rsidR="00000000" w:rsidRDefault="00000000">
            <w:r>
              <w:t>String</w:t>
            </w:r>
          </w:p>
        </w:tc>
        <w:tc>
          <w:tcPr>
            <w:tcW w:w="0" w:type="auto"/>
            <w:vAlign w:val="center"/>
            <w:hideMark/>
          </w:tcPr>
          <w:p w:rsidR="00000000" w:rsidRDefault="00000000">
            <w:r>
              <w:t>Quote ID</w:t>
            </w:r>
          </w:p>
        </w:tc>
      </w:tr>
      <w:tr w:rsidR="00000000">
        <w:trPr>
          <w:divId w:val="175387555"/>
          <w:tblCellSpacing w:w="15" w:type="dxa"/>
        </w:trPr>
        <w:tc>
          <w:tcPr>
            <w:tcW w:w="0" w:type="auto"/>
            <w:vAlign w:val="center"/>
            <w:hideMark/>
          </w:tcPr>
          <w:p w:rsidR="00000000" w:rsidRDefault="00000000">
            <w:r>
              <w:t>&gt; clQuoteId</w:t>
            </w:r>
          </w:p>
        </w:tc>
        <w:tc>
          <w:tcPr>
            <w:tcW w:w="0" w:type="auto"/>
            <w:vAlign w:val="center"/>
            <w:hideMark/>
          </w:tcPr>
          <w:p w:rsidR="00000000" w:rsidRDefault="00000000">
            <w:r>
              <w:t>String</w:t>
            </w:r>
          </w:p>
        </w:tc>
        <w:tc>
          <w:tcPr>
            <w:tcW w:w="0" w:type="auto"/>
            <w:vAlign w:val="center"/>
            <w:hideMark/>
          </w:tcPr>
          <w:p w:rsidR="00000000" w:rsidRDefault="00000000">
            <w:r>
              <w:t>Client-supplied Quote ID.</w:t>
            </w:r>
          </w:p>
        </w:tc>
      </w:tr>
      <w:tr w:rsidR="00000000">
        <w:trPr>
          <w:divId w:val="175387555"/>
          <w:tblCellSpacing w:w="15" w:type="dxa"/>
        </w:trPr>
        <w:tc>
          <w:tcPr>
            <w:tcW w:w="0" w:type="auto"/>
            <w:vAlign w:val="center"/>
            <w:hideMark/>
          </w:tcPr>
          <w:p w:rsidR="00000000" w:rsidRDefault="00000000">
            <w:r>
              <w:t>&gt; sCode</w:t>
            </w:r>
          </w:p>
        </w:tc>
        <w:tc>
          <w:tcPr>
            <w:tcW w:w="0" w:type="auto"/>
            <w:vAlign w:val="center"/>
            <w:hideMark/>
          </w:tcPr>
          <w:p w:rsidR="00000000" w:rsidRDefault="00000000">
            <w:r>
              <w:t>String</w:t>
            </w:r>
          </w:p>
        </w:tc>
        <w:tc>
          <w:tcPr>
            <w:tcW w:w="0" w:type="auto"/>
            <w:vAlign w:val="center"/>
            <w:hideMark/>
          </w:tcPr>
          <w:p w:rsidR="00000000" w:rsidRDefault="00000000">
            <w:r>
              <w:t xml:space="preserve">The code of the event execution result, </w:t>
            </w:r>
            <w:r>
              <w:rPr>
                <w:rStyle w:val="HTML"/>
              </w:rPr>
              <w:t>0</w:t>
            </w:r>
            <w:r>
              <w:t xml:space="preserve"> means success.</w:t>
            </w:r>
          </w:p>
        </w:tc>
      </w:tr>
      <w:tr w:rsidR="00000000">
        <w:trPr>
          <w:divId w:val="175387555"/>
          <w:tblCellSpacing w:w="15" w:type="dxa"/>
        </w:trPr>
        <w:tc>
          <w:tcPr>
            <w:tcW w:w="0" w:type="auto"/>
            <w:vAlign w:val="center"/>
            <w:hideMark/>
          </w:tcPr>
          <w:p w:rsidR="00000000" w:rsidRDefault="00000000">
            <w:r>
              <w:t>&gt; sMsg</w:t>
            </w:r>
          </w:p>
        </w:tc>
        <w:tc>
          <w:tcPr>
            <w:tcW w:w="0" w:type="auto"/>
            <w:vAlign w:val="center"/>
            <w:hideMark/>
          </w:tcPr>
          <w:p w:rsidR="00000000" w:rsidRDefault="00000000">
            <w:r>
              <w:t>String</w:t>
            </w:r>
          </w:p>
        </w:tc>
        <w:tc>
          <w:tcPr>
            <w:tcW w:w="0" w:type="auto"/>
            <w:vAlign w:val="center"/>
            <w:hideMark/>
          </w:tcPr>
          <w:p w:rsidR="00000000" w:rsidRDefault="00000000">
            <w:r>
              <w:t>Rejection message if the request is unsuccessful.</w:t>
            </w:r>
          </w:p>
        </w:tc>
      </w:tr>
    </w:tbl>
    <w:p w:rsidR="00000000" w:rsidRDefault="00000000">
      <w:pPr>
        <w:pStyle w:val="3"/>
        <w:divId w:val="175387555"/>
      </w:pPr>
      <w:r>
        <w:t>Cancel multiple Quotes</w:t>
      </w:r>
    </w:p>
    <w:p w:rsidR="00000000" w:rsidRDefault="00000000">
      <w:pPr>
        <w:pStyle w:val="a5"/>
        <w:divId w:val="175387555"/>
      </w:pPr>
      <w:r>
        <w:t>Cancel one or multiple active Quote(s) in a single batch. Maximum 100 quote orders can be canceled per request.</w:t>
      </w:r>
    </w:p>
    <w:p w:rsidR="00000000" w:rsidRDefault="00000000">
      <w:pPr>
        <w:pStyle w:val="4"/>
        <w:divId w:val="175387555"/>
      </w:pPr>
      <w:r>
        <w:t>Rate Limit: 2 requests per 2 seconds</w:t>
      </w:r>
    </w:p>
    <w:p w:rsidR="00000000" w:rsidRDefault="00000000">
      <w:pPr>
        <w:pStyle w:val="4"/>
        <w:divId w:val="175387555"/>
      </w:pPr>
      <w:r>
        <w:t>Rate limit rule: UserID</w:t>
      </w:r>
    </w:p>
    <w:p w:rsidR="00000000" w:rsidRDefault="00000000">
      <w:pPr>
        <w:pStyle w:val="4"/>
        <w:divId w:val="175387555"/>
      </w:pPr>
      <w:r>
        <w:t>HTTP Requests</w:t>
      </w:r>
    </w:p>
    <w:p w:rsidR="00000000" w:rsidRDefault="00000000">
      <w:pPr>
        <w:pStyle w:val="a5"/>
        <w:divId w:val="175387555"/>
      </w:pPr>
      <w:r>
        <w:rPr>
          <w:rStyle w:val="HTML"/>
        </w:rPr>
        <w:t>POST /api/v5/rfq/cancel-batch-quotes</w:t>
      </w:r>
    </w:p>
    <w:p w:rsidR="00000000" w:rsidRDefault="00000000">
      <w:pPr>
        <w:pStyle w:val="a5"/>
        <w:ind w:left="720" w:right="720"/>
        <w:divId w:val="47190225"/>
      </w:pPr>
      <w:r>
        <w:t>Request Example</w:t>
      </w:r>
    </w:p>
    <w:p w:rsidR="00000000" w:rsidRDefault="00000000">
      <w:pPr>
        <w:pStyle w:val="HTML0"/>
        <w:divId w:val="847450867"/>
        <w:rPr>
          <w:rStyle w:val="HTML"/>
        </w:rPr>
      </w:pPr>
      <w:r>
        <w:rPr>
          <w:rStyle w:val="HTML"/>
        </w:rPr>
        <w:t>POST /api/v5/rfq/cancel-batch-quotes</w:t>
      </w:r>
    </w:p>
    <w:p w:rsidR="00000000" w:rsidRDefault="00000000">
      <w:pPr>
        <w:pStyle w:val="HTML0"/>
        <w:divId w:val="847450867"/>
        <w:rPr>
          <w:rStyle w:val="HTML"/>
        </w:rPr>
      </w:pPr>
      <w:r>
        <w:rPr>
          <w:rStyle w:val="o"/>
        </w:rPr>
        <w:t>{</w:t>
      </w:r>
    </w:p>
    <w:p w:rsidR="00000000" w:rsidRDefault="00000000">
      <w:pPr>
        <w:pStyle w:val="HTML0"/>
        <w:divId w:val="847450867"/>
        <w:rPr>
          <w:rStyle w:val="HTML"/>
        </w:rPr>
      </w:pPr>
      <w:r>
        <w:rPr>
          <w:rStyle w:val="HTML"/>
        </w:rPr>
        <w:t xml:space="preserve">    </w:t>
      </w:r>
      <w:r>
        <w:rPr>
          <w:rStyle w:val="s2"/>
        </w:rPr>
        <w:t>"quoteIds"</w:t>
      </w:r>
      <w:r>
        <w:rPr>
          <w:rStyle w:val="HTML"/>
        </w:rPr>
        <w:t xml:space="preserve">: </w:t>
      </w:r>
      <w:r>
        <w:rPr>
          <w:rStyle w:val="o"/>
        </w:rPr>
        <w:t>[</w:t>
      </w:r>
      <w:r>
        <w:rPr>
          <w:rStyle w:val="s2"/>
        </w:rPr>
        <w:t>"1150"</w:t>
      </w:r>
      <w:r>
        <w:rPr>
          <w:rStyle w:val="HTML"/>
        </w:rPr>
        <w:t>,</w:t>
      </w:r>
      <w:r>
        <w:rPr>
          <w:rStyle w:val="s2"/>
        </w:rPr>
        <w:t>"1151"</w:t>
      </w:r>
      <w:r>
        <w:rPr>
          <w:rStyle w:val="HTML"/>
        </w:rPr>
        <w:t>,</w:t>
      </w:r>
      <w:r>
        <w:rPr>
          <w:rStyle w:val="s2"/>
        </w:rPr>
        <w:t>"1152"</w:t>
      </w:r>
      <w:r>
        <w:rPr>
          <w:rStyle w:val="o"/>
        </w:rPr>
        <w:t>]</w:t>
      </w:r>
      <w:r>
        <w:rPr>
          <w:rStyle w:val="HTML"/>
        </w:rPr>
        <w:t>,</w:t>
      </w:r>
    </w:p>
    <w:p w:rsidR="00000000" w:rsidRDefault="00000000">
      <w:pPr>
        <w:pStyle w:val="HTML0"/>
        <w:divId w:val="847450867"/>
        <w:rPr>
          <w:rStyle w:val="HTML"/>
        </w:rPr>
      </w:pPr>
      <w:r>
        <w:rPr>
          <w:rStyle w:val="HTML"/>
        </w:rPr>
        <w:t xml:space="preserve">    </w:t>
      </w:r>
      <w:r>
        <w:rPr>
          <w:rStyle w:val="s2"/>
        </w:rPr>
        <w:t>"clQuoteIds"</w:t>
      </w:r>
      <w:r>
        <w:rPr>
          <w:rStyle w:val="HTML"/>
        </w:rPr>
        <w:t xml:space="preserve">: </w:t>
      </w:r>
      <w:r>
        <w:rPr>
          <w:rStyle w:val="o"/>
        </w:rPr>
        <w:t>[</w:t>
      </w:r>
      <w:r>
        <w:rPr>
          <w:rStyle w:val="s2"/>
        </w:rPr>
        <w:t>"q1"</w:t>
      </w:r>
      <w:r>
        <w:rPr>
          <w:rStyle w:val="HTML"/>
        </w:rPr>
        <w:t>,</w:t>
      </w:r>
      <w:r>
        <w:rPr>
          <w:rStyle w:val="s2"/>
        </w:rPr>
        <w:t>"q2"</w:t>
      </w:r>
      <w:r>
        <w:rPr>
          <w:rStyle w:val="HTML"/>
        </w:rPr>
        <w:t>,</w:t>
      </w:r>
      <w:r>
        <w:rPr>
          <w:rStyle w:val="s2"/>
        </w:rPr>
        <w:t>"q3"</w:t>
      </w:r>
      <w:r>
        <w:rPr>
          <w:rStyle w:val="o"/>
        </w:rPr>
        <w:t>]</w:t>
      </w:r>
    </w:p>
    <w:p w:rsidR="00000000" w:rsidRDefault="00000000">
      <w:pPr>
        <w:pStyle w:val="HTML0"/>
        <w:divId w:val="847450867"/>
        <w:rPr>
          <w:rStyle w:val="HTML"/>
        </w:rPr>
      </w:pPr>
      <w:r>
        <w:rPr>
          <w:rStyle w:val="o"/>
        </w:rPr>
        <w:t>}</w:t>
      </w:r>
    </w:p>
    <w:p w:rsidR="00000000" w:rsidRDefault="00000000">
      <w:pPr>
        <w:pStyle w:val="HTML0"/>
        <w:divId w:val="112796972"/>
        <w:rPr>
          <w:rStyle w:val="HTML"/>
          <w:vanish/>
        </w:rPr>
      </w:pPr>
      <w:r>
        <w:rPr>
          <w:rStyle w:val="kn"/>
          <w:vanish/>
        </w:rPr>
        <w:t>import</w:t>
      </w:r>
      <w:r>
        <w:rPr>
          <w:rStyle w:val="HTML"/>
          <w:vanish/>
        </w:rPr>
        <w:t xml:space="preserve"> </w:t>
      </w:r>
      <w:r>
        <w:rPr>
          <w:rStyle w:val="nn"/>
          <w:vanish/>
        </w:rPr>
        <w:t>okx.BlockTrading</w:t>
      </w:r>
      <w:r>
        <w:rPr>
          <w:rStyle w:val="HTML"/>
          <w:vanish/>
        </w:rPr>
        <w:t xml:space="preserve"> </w:t>
      </w:r>
      <w:r>
        <w:rPr>
          <w:rStyle w:val="k"/>
          <w:vanish/>
        </w:rPr>
        <w:t>as</w:t>
      </w:r>
      <w:r>
        <w:rPr>
          <w:rStyle w:val="HTML"/>
          <w:vanish/>
        </w:rPr>
        <w:t xml:space="preserve"> </w:t>
      </w:r>
      <w:r>
        <w:rPr>
          <w:rStyle w:val="n"/>
          <w:vanish/>
        </w:rPr>
        <w:t>BlockTrading</w:t>
      </w:r>
    </w:p>
    <w:p w:rsidR="00000000" w:rsidRDefault="00000000">
      <w:pPr>
        <w:pStyle w:val="HTML0"/>
        <w:divId w:val="112796972"/>
        <w:rPr>
          <w:rStyle w:val="HTML"/>
          <w:vanish/>
        </w:rPr>
      </w:pPr>
    </w:p>
    <w:p w:rsidR="00000000" w:rsidRDefault="00000000">
      <w:pPr>
        <w:pStyle w:val="HTML0"/>
        <w:divId w:val="112796972"/>
        <w:rPr>
          <w:rStyle w:val="c1"/>
          <w:vanish/>
        </w:rPr>
      </w:pPr>
      <w:r>
        <w:rPr>
          <w:rStyle w:val="c1"/>
          <w:vanish/>
        </w:rPr>
        <w:t># API initialization</w:t>
      </w:r>
    </w:p>
    <w:p w:rsidR="00000000" w:rsidRDefault="00000000">
      <w:pPr>
        <w:pStyle w:val="HTML0"/>
        <w:divId w:val="112796972"/>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112796972"/>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112796972"/>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112796972"/>
        <w:rPr>
          <w:rStyle w:val="HTML"/>
          <w:vanish/>
        </w:rPr>
      </w:pPr>
    </w:p>
    <w:p w:rsidR="00000000" w:rsidRDefault="00000000">
      <w:pPr>
        <w:pStyle w:val="HTML0"/>
        <w:divId w:val="112796972"/>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trading:0 , demo trading:1</w:t>
      </w:r>
    </w:p>
    <w:p w:rsidR="00000000" w:rsidRDefault="00000000">
      <w:pPr>
        <w:pStyle w:val="HTML0"/>
        <w:divId w:val="112796972"/>
        <w:rPr>
          <w:rStyle w:val="HTML"/>
          <w:vanish/>
        </w:rPr>
      </w:pPr>
    </w:p>
    <w:p w:rsidR="00000000" w:rsidRDefault="00000000">
      <w:pPr>
        <w:pStyle w:val="HTML0"/>
        <w:divId w:val="112796972"/>
        <w:rPr>
          <w:rStyle w:val="HTML"/>
          <w:vanish/>
        </w:rPr>
      </w:pPr>
      <w:r>
        <w:rPr>
          <w:rStyle w:val="n"/>
          <w:vanish/>
        </w:rPr>
        <w:t>blockTradingAPI</w:t>
      </w:r>
      <w:r>
        <w:rPr>
          <w:rStyle w:val="HTML"/>
          <w:vanish/>
        </w:rPr>
        <w:t xml:space="preserve"> </w:t>
      </w:r>
      <w:r>
        <w:rPr>
          <w:rStyle w:val="o"/>
          <w:vanish/>
        </w:rPr>
        <w:t>=</w:t>
      </w:r>
      <w:r>
        <w:rPr>
          <w:rStyle w:val="HTML"/>
          <w:vanish/>
        </w:rPr>
        <w:t xml:space="preserve"> </w:t>
      </w:r>
      <w:r>
        <w:rPr>
          <w:rStyle w:val="n"/>
          <w:vanish/>
        </w:rPr>
        <w:t>BlockTrading</w:t>
      </w:r>
      <w:r>
        <w:rPr>
          <w:rStyle w:val="p"/>
          <w:vanish/>
        </w:rPr>
        <w:t>.</w:t>
      </w:r>
      <w:r>
        <w:rPr>
          <w:rStyle w:val="n"/>
          <w:vanish/>
        </w:rPr>
        <w:t>BlockTradingAPI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112796972"/>
        <w:rPr>
          <w:rStyle w:val="HTML"/>
          <w:vanish/>
        </w:rPr>
      </w:pPr>
    </w:p>
    <w:p w:rsidR="00000000" w:rsidRDefault="00000000">
      <w:pPr>
        <w:pStyle w:val="HTML0"/>
        <w:divId w:val="112796972"/>
        <w:rPr>
          <w:rStyle w:val="c1"/>
          <w:vanish/>
        </w:rPr>
      </w:pPr>
      <w:r>
        <w:rPr>
          <w:rStyle w:val="c1"/>
          <w:vanish/>
        </w:rPr>
        <w:t># Cancel multiple quotes</w:t>
      </w:r>
    </w:p>
    <w:p w:rsidR="00000000" w:rsidRDefault="00000000">
      <w:pPr>
        <w:pStyle w:val="HTML0"/>
        <w:divId w:val="112796972"/>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blockTradingAPI</w:t>
      </w:r>
      <w:r>
        <w:rPr>
          <w:rStyle w:val="p"/>
          <w:vanish/>
        </w:rPr>
        <w:t>.</w:t>
      </w:r>
      <w:r>
        <w:rPr>
          <w:rStyle w:val="n"/>
          <w:vanish/>
        </w:rPr>
        <w:t>cancel_batch_quotes</w:t>
      </w:r>
      <w:r>
        <w:rPr>
          <w:rStyle w:val="p"/>
          <w:vanish/>
        </w:rPr>
        <w:t>(</w:t>
      </w:r>
    </w:p>
    <w:p w:rsidR="00000000" w:rsidRDefault="00000000">
      <w:pPr>
        <w:pStyle w:val="HTML0"/>
        <w:divId w:val="112796972"/>
        <w:rPr>
          <w:rStyle w:val="HTML"/>
          <w:vanish/>
        </w:rPr>
      </w:pPr>
      <w:r>
        <w:rPr>
          <w:rStyle w:val="HTML"/>
          <w:vanish/>
        </w:rPr>
        <w:t xml:space="preserve">    </w:t>
      </w:r>
      <w:r>
        <w:rPr>
          <w:rStyle w:val="n"/>
          <w:vanish/>
        </w:rPr>
        <w:t>quoteIds</w:t>
      </w:r>
      <w:r>
        <w:rPr>
          <w:rStyle w:val="o"/>
          <w:vanish/>
        </w:rPr>
        <w:t>=</w:t>
      </w:r>
      <w:r>
        <w:rPr>
          <w:rStyle w:val="p"/>
          <w:vanish/>
        </w:rPr>
        <w:t>[</w:t>
      </w:r>
      <w:r>
        <w:rPr>
          <w:rStyle w:val="s"/>
          <w:vanish/>
        </w:rPr>
        <w:t>"1150"</w:t>
      </w:r>
      <w:r>
        <w:rPr>
          <w:rStyle w:val="p"/>
          <w:vanish/>
        </w:rPr>
        <w:t>,</w:t>
      </w:r>
      <w:r>
        <w:rPr>
          <w:rStyle w:val="s"/>
          <w:vanish/>
        </w:rPr>
        <w:t>"1151"</w:t>
      </w:r>
      <w:r>
        <w:rPr>
          <w:rStyle w:val="p"/>
          <w:vanish/>
        </w:rPr>
        <w:t>,</w:t>
      </w:r>
      <w:r>
        <w:rPr>
          <w:rStyle w:val="s"/>
          <w:vanish/>
        </w:rPr>
        <w:t>"1152"</w:t>
      </w:r>
      <w:r>
        <w:rPr>
          <w:rStyle w:val="p"/>
          <w:vanish/>
        </w:rPr>
        <w:t>],</w:t>
      </w:r>
    </w:p>
    <w:p w:rsidR="00000000" w:rsidRDefault="00000000">
      <w:pPr>
        <w:pStyle w:val="HTML0"/>
        <w:divId w:val="112796972"/>
        <w:rPr>
          <w:rStyle w:val="HTML"/>
          <w:vanish/>
        </w:rPr>
      </w:pPr>
      <w:r>
        <w:rPr>
          <w:rStyle w:val="HTML"/>
          <w:vanish/>
        </w:rPr>
        <w:t xml:space="preserve">    </w:t>
      </w:r>
      <w:r>
        <w:rPr>
          <w:rStyle w:val="n"/>
          <w:vanish/>
        </w:rPr>
        <w:t>clQuoteIds</w:t>
      </w:r>
      <w:r>
        <w:rPr>
          <w:rStyle w:val="o"/>
          <w:vanish/>
        </w:rPr>
        <w:t>=</w:t>
      </w:r>
      <w:r>
        <w:rPr>
          <w:rStyle w:val="p"/>
          <w:vanish/>
        </w:rPr>
        <w:t>[</w:t>
      </w:r>
      <w:r>
        <w:rPr>
          <w:rStyle w:val="s"/>
          <w:vanish/>
        </w:rPr>
        <w:t>"q1"</w:t>
      </w:r>
      <w:r>
        <w:rPr>
          <w:rStyle w:val="p"/>
          <w:vanish/>
        </w:rPr>
        <w:t>,</w:t>
      </w:r>
      <w:r>
        <w:rPr>
          <w:rStyle w:val="s"/>
          <w:vanish/>
        </w:rPr>
        <w:t>"q2"</w:t>
      </w:r>
      <w:r>
        <w:rPr>
          <w:rStyle w:val="p"/>
          <w:vanish/>
        </w:rPr>
        <w:t>,</w:t>
      </w:r>
      <w:r>
        <w:rPr>
          <w:rStyle w:val="s"/>
          <w:vanish/>
        </w:rPr>
        <w:t>"q3"</w:t>
      </w:r>
      <w:r>
        <w:rPr>
          <w:rStyle w:val="p"/>
          <w:vanish/>
        </w:rPr>
        <w:t>]</w:t>
      </w:r>
    </w:p>
    <w:p w:rsidR="00000000" w:rsidRDefault="00000000">
      <w:pPr>
        <w:pStyle w:val="HTML0"/>
        <w:divId w:val="112796972"/>
        <w:rPr>
          <w:rStyle w:val="HTML"/>
          <w:vanish/>
        </w:rPr>
      </w:pPr>
      <w:r>
        <w:rPr>
          <w:rStyle w:val="p"/>
          <w:vanish/>
        </w:rPr>
        <w:t>)</w:t>
      </w:r>
    </w:p>
    <w:p w:rsidR="00000000" w:rsidRDefault="00000000">
      <w:pPr>
        <w:pStyle w:val="HTML0"/>
        <w:divId w:val="112796972"/>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1113"/>
        <w:gridCol w:w="1380"/>
        <w:gridCol w:w="4538"/>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quoteIds</w:t>
            </w:r>
          </w:p>
        </w:tc>
        <w:tc>
          <w:tcPr>
            <w:tcW w:w="0" w:type="auto"/>
            <w:vAlign w:val="center"/>
            <w:hideMark/>
          </w:tcPr>
          <w:p w:rsidR="00000000" w:rsidRDefault="00000000">
            <w:r>
              <w:t>Array of strings</w:t>
            </w:r>
          </w:p>
        </w:tc>
        <w:tc>
          <w:tcPr>
            <w:tcW w:w="0" w:type="auto"/>
            <w:vAlign w:val="center"/>
            <w:hideMark/>
          </w:tcPr>
          <w:p w:rsidR="00000000" w:rsidRDefault="00000000">
            <w:r>
              <w:t>Conditional</w:t>
            </w:r>
          </w:p>
        </w:tc>
        <w:tc>
          <w:tcPr>
            <w:tcW w:w="0" w:type="auto"/>
            <w:vAlign w:val="center"/>
            <w:hideMark/>
          </w:tcPr>
          <w:p w:rsidR="00000000" w:rsidRDefault="00000000">
            <w:r>
              <w:t>Quote IDs .</w:t>
            </w:r>
          </w:p>
        </w:tc>
      </w:tr>
      <w:tr w:rsidR="00000000">
        <w:trPr>
          <w:divId w:val="175387555"/>
          <w:tblCellSpacing w:w="15" w:type="dxa"/>
        </w:trPr>
        <w:tc>
          <w:tcPr>
            <w:tcW w:w="0" w:type="auto"/>
            <w:vAlign w:val="center"/>
            <w:hideMark/>
          </w:tcPr>
          <w:p w:rsidR="00000000" w:rsidRDefault="00000000">
            <w:r>
              <w:t>clQuoteIds</w:t>
            </w:r>
          </w:p>
        </w:tc>
        <w:tc>
          <w:tcPr>
            <w:tcW w:w="0" w:type="auto"/>
            <w:vAlign w:val="center"/>
            <w:hideMark/>
          </w:tcPr>
          <w:p w:rsidR="00000000" w:rsidRDefault="00000000">
            <w:r>
              <w:t>Array of strings</w:t>
            </w:r>
          </w:p>
        </w:tc>
        <w:tc>
          <w:tcPr>
            <w:tcW w:w="0" w:type="auto"/>
            <w:vAlign w:val="center"/>
            <w:hideMark/>
          </w:tcPr>
          <w:p w:rsidR="00000000" w:rsidRDefault="00000000">
            <w:r>
              <w:t>Conditional</w:t>
            </w:r>
          </w:p>
        </w:tc>
        <w:tc>
          <w:tcPr>
            <w:tcW w:w="0" w:type="auto"/>
            <w:vAlign w:val="center"/>
            <w:hideMark/>
          </w:tcPr>
          <w:p w:rsidR="00000000" w:rsidRDefault="00000000">
            <w:r>
              <w:t xml:space="preserve">Client-supplied Quote IDs. Either </w:t>
            </w:r>
            <w:r>
              <w:rPr>
                <w:rStyle w:val="HTML"/>
              </w:rPr>
              <w:t>quoteIds</w:t>
            </w:r>
            <w:r>
              <w:t xml:space="preserve"> or </w:t>
            </w:r>
            <w:r>
              <w:rPr>
                <w:rStyle w:val="HTML"/>
              </w:rPr>
              <w:t>clQuoteIds</w:t>
            </w:r>
            <w:r>
              <w:t xml:space="preserve"> is required.If both attributes are sent, </w:t>
            </w:r>
            <w:r>
              <w:rPr>
                <w:rStyle w:val="HTML"/>
              </w:rPr>
              <w:t>quoteIds</w:t>
            </w:r>
            <w:r>
              <w:t xml:space="preserve"> will be used as primary identifier.</w:t>
            </w:r>
          </w:p>
        </w:tc>
      </w:tr>
    </w:tbl>
    <w:p w:rsidR="00000000" w:rsidRDefault="00000000">
      <w:pPr>
        <w:pStyle w:val="a5"/>
        <w:ind w:left="720" w:right="720"/>
        <w:divId w:val="1186943038"/>
      </w:pPr>
      <w:r>
        <w:t xml:space="preserve">Success - All requested Quotes canceled </w:t>
      </w:r>
    </w:p>
    <w:p w:rsidR="00000000" w:rsidRDefault="00000000">
      <w:pPr>
        <w:pStyle w:val="HTML0"/>
        <w:divId w:val="1975138448"/>
        <w:rPr>
          <w:rStyle w:val="w"/>
        </w:rPr>
      </w:pPr>
      <w:r>
        <w:rPr>
          <w:rStyle w:val="p"/>
        </w:rPr>
        <w:t>{</w:t>
      </w:r>
    </w:p>
    <w:p w:rsidR="00000000" w:rsidRDefault="00000000">
      <w:pPr>
        <w:pStyle w:val="HTML0"/>
        <w:divId w:val="1975138448"/>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1975138448"/>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1975138448"/>
        <w:rPr>
          <w:rStyle w:val="w"/>
        </w:rPr>
      </w:pPr>
      <w:r>
        <w:rPr>
          <w:rStyle w:val="w"/>
        </w:rPr>
        <w:t xml:space="preserve">    </w:t>
      </w:r>
      <w:r>
        <w:rPr>
          <w:rStyle w:val="nl"/>
        </w:rPr>
        <w:t>"data"</w:t>
      </w:r>
      <w:r>
        <w:rPr>
          <w:rStyle w:val="p"/>
        </w:rPr>
        <w:t>:[</w:t>
      </w:r>
    </w:p>
    <w:p w:rsidR="00000000" w:rsidRDefault="00000000">
      <w:pPr>
        <w:pStyle w:val="HTML0"/>
        <w:divId w:val="1975138448"/>
        <w:rPr>
          <w:rStyle w:val="w"/>
        </w:rPr>
      </w:pPr>
      <w:r>
        <w:rPr>
          <w:rStyle w:val="w"/>
        </w:rPr>
        <w:t xml:space="preserve">        </w:t>
      </w:r>
      <w:r>
        <w:rPr>
          <w:rStyle w:val="p"/>
        </w:rPr>
        <w:t>{</w:t>
      </w:r>
    </w:p>
    <w:p w:rsidR="00000000" w:rsidRDefault="00000000">
      <w:pPr>
        <w:pStyle w:val="HTML0"/>
        <w:divId w:val="1975138448"/>
        <w:rPr>
          <w:rStyle w:val="w"/>
        </w:rPr>
      </w:pPr>
      <w:r>
        <w:rPr>
          <w:rStyle w:val="w"/>
        </w:rPr>
        <w:t xml:space="preserve">            </w:t>
      </w:r>
      <w:r>
        <w:rPr>
          <w:rStyle w:val="nl"/>
        </w:rPr>
        <w:t>"quoteId"</w:t>
      </w:r>
      <w:r>
        <w:rPr>
          <w:rStyle w:val="p"/>
        </w:rPr>
        <w:t>:</w:t>
      </w:r>
      <w:r>
        <w:rPr>
          <w:rStyle w:val="s2"/>
        </w:rPr>
        <w:t>"1150"</w:t>
      </w:r>
      <w:r>
        <w:rPr>
          <w:rStyle w:val="p"/>
        </w:rPr>
        <w:t>,</w:t>
      </w:r>
    </w:p>
    <w:p w:rsidR="00000000" w:rsidRDefault="00000000">
      <w:pPr>
        <w:pStyle w:val="HTML0"/>
        <w:divId w:val="1975138448"/>
        <w:rPr>
          <w:rStyle w:val="w"/>
        </w:rPr>
      </w:pPr>
      <w:r>
        <w:rPr>
          <w:rStyle w:val="w"/>
        </w:rPr>
        <w:t xml:space="preserve">            </w:t>
      </w:r>
      <w:r>
        <w:rPr>
          <w:rStyle w:val="nl"/>
        </w:rPr>
        <w:t>"clQuoteId"</w:t>
      </w:r>
      <w:r>
        <w:rPr>
          <w:rStyle w:val="p"/>
        </w:rPr>
        <w:t>:</w:t>
      </w:r>
      <w:r>
        <w:rPr>
          <w:rStyle w:val="s2"/>
        </w:rPr>
        <w:t>"q1"</w:t>
      </w:r>
      <w:r>
        <w:rPr>
          <w:rStyle w:val="p"/>
        </w:rPr>
        <w:t>,</w:t>
      </w:r>
    </w:p>
    <w:p w:rsidR="00000000" w:rsidRDefault="00000000">
      <w:pPr>
        <w:pStyle w:val="HTML0"/>
        <w:divId w:val="1975138448"/>
        <w:rPr>
          <w:rStyle w:val="w"/>
        </w:rPr>
      </w:pPr>
      <w:r>
        <w:rPr>
          <w:rStyle w:val="w"/>
        </w:rPr>
        <w:t xml:space="preserve">            </w:t>
      </w:r>
      <w:r>
        <w:rPr>
          <w:rStyle w:val="nl"/>
        </w:rPr>
        <w:t>"sCode"</w:t>
      </w:r>
      <w:r>
        <w:rPr>
          <w:rStyle w:val="p"/>
        </w:rPr>
        <w:t>:</w:t>
      </w:r>
      <w:r>
        <w:rPr>
          <w:rStyle w:val="s2"/>
        </w:rPr>
        <w:t>"0"</w:t>
      </w:r>
      <w:r>
        <w:rPr>
          <w:rStyle w:val="p"/>
        </w:rPr>
        <w:t>,</w:t>
      </w:r>
    </w:p>
    <w:p w:rsidR="00000000" w:rsidRDefault="00000000">
      <w:pPr>
        <w:pStyle w:val="HTML0"/>
        <w:divId w:val="1975138448"/>
        <w:rPr>
          <w:rStyle w:val="w"/>
        </w:rPr>
      </w:pPr>
      <w:r>
        <w:rPr>
          <w:rStyle w:val="w"/>
        </w:rPr>
        <w:t xml:space="preserve">            </w:t>
      </w:r>
      <w:r>
        <w:rPr>
          <w:rStyle w:val="nl"/>
        </w:rPr>
        <w:t>"sMsg"</w:t>
      </w:r>
      <w:r>
        <w:rPr>
          <w:rStyle w:val="p"/>
        </w:rPr>
        <w:t>:</w:t>
      </w:r>
      <w:r>
        <w:rPr>
          <w:rStyle w:val="s2"/>
        </w:rPr>
        <w:t>""</w:t>
      </w:r>
    </w:p>
    <w:p w:rsidR="00000000" w:rsidRDefault="00000000">
      <w:pPr>
        <w:pStyle w:val="HTML0"/>
        <w:divId w:val="1975138448"/>
        <w:rPr>
          <w:rStyle w:val="w"/>
        </w:rPr>
      </w:pPr>
      <w:r>
        <w:rPr>
          <w:rStyle w:val="w"/>
        </w:rPr>
        <w:t xml:space="preserve">        </w:t>
      </w:r>
      <w:r>
        <w:rPr>
          <w:rStyle w:val="p"/>
        </w:rPr>
        <w:t>},</w:t>
      </w:r>
    </w:p>
    <w:p w:rsidR="00000000" w:rsidRDefault="00000000">
      <w:pPr>
        <w:pStyle w:val="HTML0"/>
        <w:divId w:val="1975138448"/>
        <w:rPr>
          <w:rStyle w:val="w"/>
        </w:rPr>
      </w:pPr>
      <w:r>
        <w:rPr>
          <w:rStyle w:val="w"/>
        </w:rPr>
        <w:t xml:space="preserve">        </w:t>
      </w:r>
      <w:r>
        <w:rPr>
          <w:rStyle w:val="p"/>
        </w:rPr>
        <w:t>{</w:t>
      </w:r>
    </w:p>
    <w:p w:rsidR="00000000" w:rsidRDefault="00000000">
      <w:pPr>
        <w:pStyle w:val="HTML0"/>
        <w:divId w:val="1975138448"/>
        <w:rPr>
          <w:rStyle w:val="w"/>
        </w:rPr>
      </w:pPr>
      <w:r>
        <w:rPr>
          <w:rStyle w:val="w"/>
        </w:rPr>
        <w:t xml:space="preserve">            </w:t>
      </w:r>
      <w:r>
        <w:rPr>
          <w:rStyle w:val="nl"/>
        </w:rPr>
        <w:t>"quoteId"</w:t>
      </w:r>
      <w:r>
        <w:rPr>
          <w:rStyle w:val="p"/>
        </w:rPr>
        <w:t>:</w:t>
      </w:r>
      <w:r>
        <w:rPr>
          <w:rStyle w:val="s2"/>
        </w:rPr>
        <w:t>"1151"</w:t>
      </w:r>
      <w:r>
        <w:rPr>
          <w:rStyle w:val="p"/>
        </w:rPr>
        <w:t>,</w:t>
      </w:r>
    </w:p>
    <w:p w:rsidR="00000000" w:rsidRDefault="00000000">
      <w:pPr>
        <w:pStyle w:val="HTML0"/>
        <w:divId w:val="1975138448"/>
        <w:rPr>
          <w:rStyle w:val="w"/>
        </w:rPr>
      </w:pPr>
      <w:r>
        <w:rPr>
          <w:rStyle w:val="w"/>
        </w:rPr>
        <w:t xml:space="preserve">            </w:t>
      </w:r>
      <w:r>
        <w:rPr>
          <w:rStyle w:val="nl"/>
        </w:rPr>
        <w:t>"clQuoteId"</w:t>
      </w:r>
      <w:r>
        <w:rPr>
          <w:rStyle w:val="p"/>
        </w:rPr>
        <w:t>:</w:t>
      </w:r>
      <w:r>
        <w:rPr>
          <w:rStyle w:val="s2"/>
        </w:rPr>
        <w:t>"q2"</w:t>
      </w:r>
      <w:r>
        <w:rPr>
          <w:rStyle w:val="p"/>
        </w:rPr>
        <w:t>,</w:t>
      </w:r>
    </w:p>
    <w:p w:rsidR="00000000" w:rsidRDefault="00000000">
      <w:pPr>
        <w:pStyle w:val="HTML0"/>
        <w:divId w:val="1975138448"/>
        <w:rPr>
          <w:rStyle w:val="w"/>
        </w:rPr>
      </w:pPr>
      <w:r>
        <w:rPr>
          <w:rStyle w:val="w"/>
        </w:rPr>
        <w:t xml:space="preserve">            </w:t>
      </w:r>
      <w:r>
        <w:rPr>
          <w:rStyle w:val="nl"/>
        </w:rPr>
        <w:t>"sCode"</w:t>
      </w:r>
      <w:r>
        <w:rPr>
          <w:rStyle w:val="p"/>
        </w:rPr>
        <w:t>:</w:t>
      </w:r>
      <w:r>
        <w:rPr>
          <w:rStyle w:val="s2"/>
        </w:rPr>
        <w:t>"0"</w:t>
      </w:r>
      <w:r>
        <w:rPr>
          <w:rStyle w:val="p"/>
        </w:rPr>
        <w:t>,</w:t>
      </w:r>
    </w:p>
    <w:p w:rsidR="00000000" w:rsidRDefault="00000000">
      <w:pPr>
        <w:pStyle w:val="HTML0"/>
        <w:divId w:val="1975138448"/>
        <w:rPr>
          <w:rStyle w:val="w"/>
        </w:rPr>
      </w:pPr>
      <w:r>
        <w:rPr>
          <w:rStyle w:val="w"/>
        </w:rPr>
        <w:t xml:space="preserve">            </w:t>
      </w:r>
      <w:r>
        <w:rPr>
          <w:rStyle w:val="nl"/>
        </w:rPr>
        <w:t>"sMsg"</w:t>
      </w:r>
      <w:r>
        <w:rPr>
          <w:rStyle w:val="p"/>
        </w:rPr>
        <w:t>:</w:t>
      </w:r>
      <w:r>
        <w:rPr>
          <w:rStyle w:val="s2"/>
        </w:rPr>
        <w:t>""</w:t>
      </w:r>
    </w:p>
    <w:p w:rsidR="00000000" w:rsidRDefault="00000000">
      <w:pPr>
        <w:pStyle w:val="HTML0"/>
        <w:divId w:val="1975138448"/>
        <w:rPr>
          <w:rStyle w:val="w"/>
        </w:rPr>
      </w:pPr>
      <w:r>
        <w:rPr>
          <w:rStyle w:val="w"/>
        </w:rPr>
        <w:t xml:space="preserve">        </w:t>
      </w:r>
      <w:r>
        <w:rPr>
          <w:rStyle w:val="p"/>
        </w:rPr>
        <w:t>},</w:t>
      </w:r>
    </w:p>
    <w:p w:rsidR="00000000" w:rsidRDefault="00000000">
      <w:pPr>
        <w:pStyle w:val="HTML0"/>
        <w:divId w:val="1975138448"/>
        <w:rPr>
          <w:rStyle w:val="w"/>
        </w:rPr>
      </w:pPr>
      <w:r>
        <w:rPr>
          <w:rStyle w:val="w"/>
        </w:rPr>
        <w:t xml:space="preserve">        </w:t>
      </w:r>
      <w:r>
        <w:rPr>
          <w:rStyle w:val="p"/>
        </w:rPr>
        <w:t>{</w:t>
      </w:r>
    </w:p>
    <w:p w:rsidR="00000000" w:rsidRDefault="00000000">
      <w:pPr>
        <w:pStyle w:val="HTML0"/>
        <w:divId w:val="1975138448"/>
        <w:rPr>
          <w:rStyle w:val="w"/>
        </w:rPr>
      </w:pPr>
      <w:r>
        <w:rPr>
          <w:rStyle w:val="w"/>
        </w:rPr>
        <w:t xml:space="preserve">            </w:t>
      </w:r>
      <w:r>
        <w:rPr>
          <w:rStyle w:val="nl"/>
        </w:rPr>
        <w:t>"quoteId"</w:t>
      </w:r>
      <w:r>
        <w:rPr>
          <w:rStyle w:val="p"/>
        </w:rPr>
        <w:t>:</w:t>
      </w:r>
      <w:r>
        <w:rPr>
          <w:rStyle w:val="s2"/>
        </w:rPr>
        <w:t>"1152"</w:t>
      </w:r>
      <w:r>
        <w:rPr>
          <w:rStyle w:val="p"/>
        </w:rPr>
        <w:t>,</w:t>
      </w:r>
    </w:p>
    <w:p w:rsidR="00000000" w:rsidRDefault="00000000">
      <w:pPr>
        <w:pStyle w:val="HTML0"/>
        <w:divId w:val="1975138448"/>
        <w:rPr>
          <w:rStyle w:val="w"/>
        </w:rPr>
      </w:pPr>
      <w:r>
        <w:rPr>
          <w:rStyle w:val="w"/>
        </w:rPr>
        <w:t xml:space="preserve">            </w:t>
      </w:r>
      <w:r>
        <w:rPr>
          <w:rStyle w:val="nl"/>
        </w:rPr>
        <w:t>"clQuoteId"</w:t>
      </w:r>
      <w:r>
        <w:rPr>
          <w:rStyle w:val="p"/>
        </w:rPr>
        <w:t>:</w:t>
      </w:r>
      <w:r>
        <w:rPr>
          <w:rStyle w:val="s2"/>
        </w:rPr>
        <w:t>"q3"</w:t>
      </w:r>
      <w:r>
        <w:rPr>
          <w:rStyle w:val="p"/>
        </w:rPr>
        <w:t>,</w:t>
      </w:r>
    </w:p>
    <w:p w:rsidR="00000000" w:rsidRDefault="00000000">
      <w:pPr>
        <w:pStyle w:val="HTML0"/>
        <w:divId w:val="1975138448"/>
        <w:rPr>
          <w:rStyle w:val="w"/>
        </w:rPr>
      </w:pPr>
      <w:r>
        <w:rPr>
          <w:rStyle w:val="w"/>
        </w:rPr>
        <w:t xml:space="preserve">            </w:t>
      </w:r>
      <w:r>
        <w:rPr>
          <w:rStyle w:val="nl"/>
        </w:rPr>
        <w:t>"sCode"</w:t>
      </w:r>
      <w:r>
        <w:rPr>
          <w:rStyle w:val="p"/>
        </w:rPr>
        <w:t>:</w:t>
      </w:r>
      <w:r>
        <w:rPr>
          <w:rStyle w:val="s2"/>
        </w:rPr>
        <w:t>"0"</w:t>
      </w:r>
      <w:r>
        <w:rPr>
          <w:rStyle w:val="p"/>
        </w:rPr>
        <w:t>,</w:t>
      </w:r>
    </w:p>
    <w:p w:rsidR="00000000" w:rsidRDefault="00000000">
      <w:pPr>
        <w:pStyle w:val="HTML0"/>
        <w:divId w:val="1975138448"/>
        <w:rPr>
          <w:rStyle w:val="w"/>
        </w:rPr>
      </w:pPr>
      <w:r>
        <w:rPr>
          <w:rStyle w:val="w"/>
        </w:rPr>
        <w:t xml:space="preserve">            </w:t>
      </w:r>
      <w:r>
        <w:rPr>
          <w:rStyle w:val="nl"/>
        </w:rPr>
        <w:t>"sMsg"</w:t>
      </w:r>
      <w:r>
        <w:rPr>
          <w:rStyle w:val="p"/>
        </w:rPr>
        <w:t>:</w:t>
      </w:r>
      <w:r>
        <w:rPr>
          <w:rStyle w:val="s2"/>
        </w:rPr>
        <w:t>""</w:t>
      </w:r>
    </w:p>
    <w:p w:rsidR="00000000" w:rsidRDefault="00000000">
      <w:pPr>
        <w:pStyle w:val="HTML0"/>
        <w:divId w:val="1975138448"/>
        <w:rPr>
          <w:rStyle w:val="w"/>
        </w:rPr>
      </w:pPr>
      <w:r>
        <w:rPr>
          <w:rStyle w:val="w"/>
        </w:rPr>
        <w:t xml:space="preserve">        </w:t>
      </w:r>
      <w:r>
        <w:rPr>
          <w:rStyle w:val="p"/>
        </w:rPr>
        <w:t>}</w:t>
      </w:r>
    </w:p>
    <w:p w:rsidR="00000000" w:rsidRDefault="00000000">
      <w:pPr>
        <w:pStyle w:val="HTML0"/>
        <w:divId w:val="1975138448"/>
        <w:rPr>
          <w:rStyle w:val="w"/>
        </w:rPr>
      </w:pPr>
      <w:r>
        <w:rPr>
          <w:rStyle w:val="w"/>
        </w:rPr>
        <w:t xml:space="preserve">    </w:t>
      </w:r>
      <w:r>
        <w:rPr>
          <w:rStyle w:val="p"/>
        </w:rPr>
        <w:t>]</w:t>
      </w:r>
    </w:p>
    <w:p w:rsidR="00000000" w:rsidRDefault="00000000">
      <w:pPr>
        <w:pStyle w:val="HTML0"/>
        <w:divId w:val="1975138448"/>
        <w:rPr>
          <w:rStyle w:val="w"/>
        </w:rPr>
      </w:pPr>
      <w:r>
        <w:rPr>
          <w:rStyle w:val="p"/>
        </w:rPr>
        <w:t>}</w:t>
      </w:r>
    </w:p>
    <w:p w:rsidR="00000000" w:rsidRDefault="00000000">
      <w:pPr>
        <w:pStyle w:val="HTML0"/>
        <w:divId w:val="1975138448"/>
        <w:rPr>
          <w:rStyle w:val="w"/>
        </w:rPr>
      </w:pPr>
    </w:p>
    <w:p w:rsidR="00000000" w:rsidRDefault="00000000">
      <w:pPr>
        <w:pStyle w:val="a5"/>
        <w:ind w:left="720" w:right="720"/>
        <w:divId w:val="1986010886"/>
      </w:pPr>
      <w:r>
        <w:t xml:space="preserve">Partial cancellation </w:t>
      </w:r>
    </w:p>
    <w:p w:rsidR="00000000" w:rsidRDefault="00000000">
      <w:pPr>
        <w:pStyle w:val="HTML0"/>
        <w:divId w:val="950166435"/>
        <w:rPr>
          <w:rStyle w:val="w"/>
        </w:rPr>
      </w:pPr>
      <w:r>
        <w:rPr>
          <w:rStyle w:val="p"/>
        </w:rPr>
        <w:t>{</w:t>
      </w:r>
    </w:p>
    <w:p w:rsidR="00000000" w:rsidRDefault="00000000">
      <w:pPr>
        <w:pStyle w:val="HTML0"/>
        <w:divId w:val="950166435"/>
        <w:rPr>
          <w:rStyle w:val="w"/>
        </w:rPr>
      </w:pPr>
      <w:r>
        <w:rPr>
          <w:rStyle w:val="w"/>
        </w:rPr>
        <w:t xml:space="preserve">    </w:t>
      </w:r>
      <w:r>
        <w:rPr>
          <w:rStyle w:val="nl"/>
        </w:rPr>
        <w:t>"code"</w:t>
      </w:r>
      <w:r>
        <w:rPr>
          <w:rStyle w:val="p"/>
        </w:rPr>
        <w:t>:</w:t>
      </w:r>
      <w:r>
        <w:rPr>
          <w:rStyle w:val="s2"/>
        </w:rPr>
        <w:t>"2"</w:t>
      </w:r>
      <w:r>
        <w:rPr>
          <w:rStyle w:val="p"/>
        </w:rPr>
        <w:t>,</w:t>
      </w:r>
    </w:p>
    <w:p w:rsidR="00000000" w:rsidRDefault="00000000">
      <w:pPr>
        <w:pStyle w:val="HTML0"/>
        <w:divId w:val="950166435"/>
        <w:rPr>
          <w:rStyle w:val="w"/>
        </w:rPr>
      </w:pPr>
      <w:r>
        <w:rPr>
          <w:rStyle w:val="w"/>
        </w:rPr>
        <w:t xml:space="preserve">    </w:t>
      </w:r>
      <w:r>
        <w:rPr>
          <w:rStyle w:val="nl"/>
        </w:rPr>
        <w:t>"msg"</w:t>
      </w:r>
      <w:r>
        <w:rPr>
          <w:rStyle w:val="p"/>
        </w:rPr>
        <w:t>:</w:t>
      </w:r>
      <w:r>
        <w:rPr>
          <w:rStyle w:val="s2"/>
        </w:rPr>
        <w:t>"Bulk operation partially succeeded."</w:t>
      </w:r>
      <w:r>
        <w:rPr>
          <w:rStyle w:val="p"/>
        </w:rPr>
        <w:t>,</w:t>
      </w:r>
    </w:p>
    <w:p w:rsidR="00000000" w:rsidRDefault="00000000">
      <w:pPr>
        <w:pStyle w:val="HTML0"/>
        <w:divId w:val="950166435"/>
        <w:rPr>
          <w:rStyle w:val="w"/>
        </w:rPr>
      </w:pPr>
      <w:r>
        <w:rPr>
          <w:rStyle w:val="w"/>
        </w:rPr>
        <w:t xml:space="preserve">    </w:t>
      </w:r>
      <w:r>
        <w:rPr>
          <w:rStyle w:val="nl"/>
        </w:rPr>
        <w:t>"data"</w:t>
      </w:r>
      <w:r>
        <w:rPr>
          <w:rStyle w:val="p"/>
        </w:rPr>
        <w:t>:[</w:t>
      </w:r>
    </w:p>
    <w:p w:rsidR="00000000" w:rsidRDefault="00000000">
      <w:pPr>
        <w:pStyle w:val="HTML0"/>
        <w:divId w:val="950166435"/>
        <w:rPr>
          <w:rStyle w:val="w"/>
        </w:rPr>
      </w:pPr>
      <w:r>
        <w:rPr>
          <w:rStyle w:val="w"/>
        </w:rPr>
        <w:t xml:space="preserve">        </w:t>
      </w:r>
      <w:r>
        <w:rPr>
          <w:rStyle w:val="p"/>
        </w:rPr>
        <w:t>{</w:t>
      </w:r>
    </w:p>
    <w:p w:rsidR="00000000" w:rsidRDefault="00000000">
      <w:pPr>
        <w:pStyle w:val="HTML0"/>
        <w:divId w:val="950166435"/>
        <w:rPr>
          <w:rStyle w:val="w"/>
        </w:rPr>
      </w:pPr>
      <w:r>
        <w:rPr>
          <w:rStyle w:val="w"/>
        </w:rPr>
        <w:t xml:space="preserve">            </w:t>
      </w:r>
      <w:r>
        <w:rPr>
          <w:rStyle w:val="nl"/>
        </w:rPr>
        <w:t>"quoteId"</w:t>
      </w:r>
      <w:r>
        <w:rPr>
          <w:rStyle w:val="p"/>
        </w:rPr>
        <w:t>:</w:t>
      </w:r>
      <w:r>
        <w:rPr>
          <w:rStyle w:val="s2"/>
        </w:rPr>
        <w:t>"1150"</w:t>
      </w:r>
      <w:r>
        <w:rPr>
          <w:rStyle w:val="p"/>
        </w:rPr>
        <w:t>,</w:t>
      </w:r>
    </w:p>
    <w:p w:rsidR="00000000" w:rsidRDefault="00000000">
      <w:pPr>
        <w:pStyle w:val="HTML0"/>
        <w:divId w:val="950166435"/>
        <w:rPr>
          <w:rStyle w:val="w"/>
        </w:rPr>
      </w:pPr>
      <w:r>
        <w:rPr>
          <w:rStyle w:val="w"/>
        </w:rPr>
        <w:t xml:space="preserve">            </w:t>
      </w:r>
      <w:r>
        <w:rPr>
          <w:rStyle w:val="nl"/>
        </w:rPr>
        <w:t>"clQuoteId"</w:t>
      </w:r>
      <w:r>
        <w:rPr>
          <w:rStyle w:val="p"/>
        </w:rPr>
        <w:t>:</w:t>
      </w:r>
      <w:r>
        <w:rPr>
          <w:rStyle w:val="s2"/>
        </w:rPr>
        <w:t>"q1"</w:t>
      </w:r>
      <w:r>
        <w:rPr>
          <w:rStyle w:val="p"/>
        </w:rPr>
        <w:t>,</w:t>
      </w:r>
    </w:p>
    <w:p w:rsidR="00000000" w:rsidRDefault="00000000">
      <w:pPr>
        <w:pStyle w:val="HTML0"/>
        <w:divId w:val="950166435"/>
        <w:rPr>
          <w:rStyle w:val="w"/>
        </w:rPr>
      </w:pPr>
      <w:r>
        <w:rPr>
          <w:rStyle w:val="w"/>
        </w:rPr>
        <w:t xml:space="preserve">            </w:t>
      </w:r>
      <w:r>
        <w:rPr>
          <w:rStyle w:val="nl"/>
        </w:rPr>
        <w:t>"sCode"</w:t>
      </w:r>
      <w:r>
        <w:rPr>
          <w:rStyle w:val="p"/>
        </w:rPr>
        <w:t>:</w:t>
      </w:r>
      <w:r>
        <w:rPr>
          <w:rStyle w:val="s2"/>
        </w:rPr>
        <w:t>"0"</w:t>
      </w:r>
      <w:r>
        <w:rPr>
          <w:rStyle w:val="p"/>
        </w:rPr>
        <w:t>,</w:t>
      </w:r>
    </w:p>
    <w:p w:rsidR="00000000" w:rsidRDefault="00000000">
      <w:pPr>
        <w:pStyle w:val="HTML0"/>
        <w:divId w:val="950166435"/>
        <w:rPr>
          <w:rStyle w:val="w"/>
        </w:rPr>
      </w:pPr>
      <w:r>
        <w:rPr>
          <w:rStyle w:val="w"/>
        </w:rPr>
        <w:t xml:space="preserve">            </w:t>
      </w:r>
      <w:r>
        <w:rPr>
          <w:rStyle w:val="nl"/>
        </w:rPr>
        <w:t>"sMsg"</w:t>
      </w:r>
      <w:r>
        <w:rPr>
          <w:rStyle w:val="p"/>
        </w:rPr>
        <w:t>:</w:t>
      </w:r>
      <w:r>
        <w:rPr>
          <w:rStyle w:val="s2"/>
        </w:rPr>
        <w:t>""</w:t>
      </w:r>
    </w:p>
    <w:p w:rsidR="00000000" w:rsidRDefault="00000000">
      <w:pPr>
        <w:pStyle w:val="HTML0"/>
        <w:divId w:val="950166435"/>
        <w:rPr>
          <w:rStyle w:val="w"/>
        </w:rPr>
      </w:pPr>
      <w:r>
        <w:rPr>
          <w:rStyle w:val="w"/>
        </w:rPr>
        <w:t xml:space="preserve">        </w:t>
      </w:r>
      <w:r>
        <w:rPr>
          <w:rStyle w:val="p"/>
        </w:rPr>
        <w:t>},</w:t>
      </w:r>
    </w:p>
    <w:p w:rsidR="00000000" w:rsidRDefault="00000000">
      <w:pPr>
        <w:pStyle w:val="HTML0"/>
        <w:divId w:val="950166435"/>
        <w:rPr>
          <w:rStyle w:val="w"/>
        </w:rPr>
      </w:pPr>
      <w:r>
        <w:rPr>
          <w:rStyle w:val="w"/>
        </w:rPr>
        <w:t xml:space="preserve">        </w:t>
      </w:r>
      <w:r>
        <w:rPr>
          <w:rStyle w:val="p"/>
        </w:rPr>
        <w:t>{</w:t>
      </w:r>
    </w:p>
    <w:p w:rsidR="00000000" w:rsidRDefault="00000000">
      <w:pPr>
        <w:pStyle w:val="HTML0"/>
        <w:divId w:val="950166435"/>
        <w:rPr>
          <w:rStyle w:val="w"/>
        </w:rPr>
      </w:pPr>
      <w:r>
        <w:rPr>
          <w:rStyle w:val="w"/>
        </w:rPr>
        <w:t xml:space="preserve">            </w:t>
      </w:r>
      <w:r>
        <w:rPr>
          <w:rStyle w:val="nl"/>
        </w:rPr>
        <w:t>"quoteId"</w:t>
      </w:r>
      <w:r>
        <w:rPr>
          <w:rStyle w:val="p"/>
        </w:rPr>
        <w:t>:</w:t>
      </w:r>
      <w:r>
        <w:rPr>
          <w:rStyle w:val="s2"/>
        </w:rPr>
        <w:t>"1151"</w:t>
      </w:r>
      <w:r>
        <w:rPr>
          <w:rStyle w:val="p"/>
        </w:rPr>
        <w:t>,</w:t>
      </w:r>
    </w:p>
    <w:p w:rsidR="00000000" w:rsidRDefault="00000000">
      <w:pPr>
        <w:pStyle w:val="HTML0"/>
        <w:divId w:val="950166435"/>
        <w:rPr>
          <w:rStyle w:val="w"/>
        </w:rPr>
      </w:pPr>
      <w:r>
        <w:rPr>
          <w:rStyle w:val="w"/>
        </w:rPr>
        <w:t xml:space="preserve">            </w:t>
      </w:r>
      <w:r>
        <w:rPr>
          <w:rStyle w:val="nl"/>
        </w:rPr>
        <w:t>"clQuoteId"</w:t>
      </w:r>
      <w:r>
        <w:rPr>
          <w:rStyle w:val="p"/>
        </w:rPr>
        <w:t>:</w:t>
      </w:r>
      <w:r>
        <w:rPr>
          <w:rStyle w:val="s2"/>
        </w:rPr>
        <w:t>"q2"</w:t>
      </w:r>
      <w:r>
        <w:rPr>
          <w:rStyle w:val="p"/>
        </w:rPr>
        <w:t>,</w:t>
      </w:r>
    </w:p>
    <w:p w:rsidR="00000000" w:rsidRDefault="00000000">
      <w:pPr>
        <w:pStyle w:val="HTML0"/>
        <w:divId w:val="950166435"/>
        <w:rPr>
          <w:rStyle w:val="w"/>
        </w:rPr>
      </w:pPr>
      <w:r>
        <w:rPr>
          <w:rStyle w:val="w"/>
        </w:rPr>
        <w:t xml:space="preserve">            </w:t>
      </w:r>
      <w:r>
        <w:rPr>
          <w:rStyle w:val="nl"/>
        </w:rPr>
        <w:t>"sCode"</w:t>
      </w:r>
      <w:r>
        <w:rPr>
          <w:rStyle w:val="p"/>
        </w:rPr>
        <w:t>:</w:t>
      </w:r>
      <w:r>
        <w:rPr>
          <w:rStyle w:val="s2"/>
        </w:rPr>
        <w:t>"70001"</w:t>
      </w:r>
      <w:r>
        <w:rPr>
          <w:rStyle w:val="p"/>
        </w:rPr>
        <w:t>,</w:t>
      </w:r>
    </w:p>
    <w:p w:rsidR="00000000" w:rsidRDefault="00000000">
      <w:pPr>
        <w:pStyle w:val="HTML0"/>
        <w:divId w:val="950166435"/>
        <w:rPr>
          <w:rStyle w:val="w"/>
        </w:rPr>
      </w:pPr>
      <w:r>
        <w:rPr>
          <w:rStyle w:val="w"/>
        </w:rPr>
        <w:t xml:space="preserve">            </w:t>
      </w:r>
      <w:r>
        <w:rPr>
          <w:rStyle w:val="nl"/>
        </w:rPr>
        <w:t>"sMsg"</w:t>
      </w:r>
      <w:r>
        <w:rPr>
          <w:rStyle w:val="p"/>
        </w:rPr>
        <w:t>:</w:t>
      </w:r>
      <w:r>
        <w:rPr>
          <w:rStyle w:val="s2"/>
        </w:rPr>
        <w:t>"Quote does not exist."</w:t>
      </w:r>
    </w:p>
    <w:p w:rsidR="00000000" w:rsidRDefault="00000000">
      <w:pPr>
        <w:pStyle w:val="HTML0"/>
        <w:divId w:val="950166435"/>
        <w:rPr>
          <w:rStyle w:val="w"/>
        </w:rPr>
      </w:pPr>
      <w:r>
        <w:rPr>
          <w:rStyle w:val="w"/>
        </w:rPr>
        <w:t xml:space="preserve">        </w:t>
      </w:r>
      <w:r>
        <w:rPr>
          <w:rStyle w:val="p"/>
        </w:rPr>
        <w:t>},</w:t>
      </w:r>
    </w:p>
    <w:p w:rsidR="00000000" w:rsidRDefault="00000000">
      <w:pPr>
        <w:pStyle w:val="HTML0"/>
        <w:divId w:val="950166435"/>
        <w:rPr>
          <w:rStyle w:val="w"/>
        </w:rPr>
      </w:pPr>
      <w:r>
        <w:rPr>
          <w:rStyle w:val="w"/>
        </w:rPr>
        <w:t xml:space="preserve">        </w:t>
      </w:r>
      <w:r>
        <w:rPr>
          <w:rStyle w:val="p"/>
        </w:rPr>
        <w:t>{</w:t>
      </w:r>
    </w:p>
    <w:p w:rsidR="00000000" w:rsidRDefault="00000000">
      <w:pPr>
        <w:pStyle w:val="HTML0"/>
        <w:divId w:val="950166435"/>
        <w:rPr>
          <w:rStyle w:val="w"/>
        </w:rPr>
      </w:pPr>
      <w:r>
        <w:rPr>
          <w:rStyle w:val="w"/>
        </w:rPr>
        <w:t xml:space="preserve">            </w:t>
      </w:r>
      <w:r>
        <w:rPr>
          <w:rStyle w:val="nl"/>
        </w:rPr>
        <w:t>"quoteId"</w:t>
      </w:r>
      <w:r>
        <w:rPr>
          <w:rStyle w:val="p"/>
        </w:rPr>
        <w:t>:</w:t>
      </w:r>
      <w:r>
        <w:rPr>
          <w:rStyle w:val="s2"/>
        </w:rPr>
        <w:t>"1152"</w:t>
      </w:r>
      <w:r>
        <w:rPr>
          <w:rStyle w:val="p"/>
        </w:rPr>
        <w:t>,</w:t>
      </w:r>
    </w:p>
    <w:p w:rsidR="00000000" w:rsidRDefault="00000000">
      <w:pPr>
        <w:pStyle w:val="HTML0"/>
        <w:divId w:val="950166435"/>
        <w:rPr>
          <w:rStyle w:val="w"/>
        </w:rPr>
      </w:pPr>
      <w:r>
        <w:rPr>
          <w:rStyle w:val="w"/>
        </w:rPr>
        <w:t xml:space="preserve">            </w:t>
      </w:r>
      <w:r>
        <w:rPr>
          <w:rStyle w:val="nl"/>
        </w:rPr>
        <w:t>"clQuoteId"</w:t>
      </w:r>
      <w:r>
        <w:rPr>
          <w:rStyle w:val="p"/>
        </w:rPr>
        <w:t>:</w:t>
      </w:r>
      <w:r>
        <w:rPr>
          <w:rStyle w:val="s2"/>
        </w:rPr>
        <w:t>"q3"</w:t>
      </w:r>
      <w:r>
        <w:rPr>
          <w:rStyle w:val="p"/>
        </w:rPr>
        <w:t>,</w:t>
      </w:r>
    </w:p>
    <w:p w:rsidR="00000000" w:rsidRDefault="00000000">
      <w:pPr>
        <w:pStyle w:val="HTML0"/>
        <w:divId w:val="950166435"/>
        <w:rPr>
          <w:rStyle w:val="w"/>
        </w:rPr>
      </w:pPr>
      <w:r>
        <w:rPr>
          <w:rStyle w:val="w"/>
        </w:rPr>
        <w:t xml:space="preserve">            </w:t>
      </w:r>
      <w:r>
        <w:rPr>
          <w:rStyle w:val="nl"/>
        </w:rPr>
        <w:t>"sCode"</w:t>
      </w:r>
      <w:r>
        <w:rPr>
          <w:rStyle w:val="p"/>
        </w:rPr>
        <w:t>:</w:t>
      </w:r>
      <w:r>
        <w:rPr>
          <w:rStyle w:val="s2"/>
        </w:rPr>
        <w:t>"70001"</w:t>
      </w:r>
      <w:r>
        <w:rPr>
          <w:rStyle w:val="p"/>
        </w:rPr>
        <w:t>,</w:t>
      </w:r>
    </w:p>
    <w:p w:rsidR="00000000" w:rsidRDefault="00000000">
      <w:pPr>
        <w:pStyle w:val="HTML0"/>
        <w:divId w:val="950166435"/>
        <w:rPr>
          <w:rStyle w:val="w"/>
        </w:rPr>
      </w:pPr>
      <w:r>
        <w:rPr>
          <w:rStyle w:val="w"/>
        </w:rPr>
        <w:t xml:space="preserve">            </w:t>
      </w:r>
      <w:r>
        <w:rPr>
          <w:rStyle w:val="nl"/>
        </w:rPr>
        <w:t>"sMsg"</w:t>
      </w:r>
      <w:r>
        <w:rPr>
          <w:rStyle w:val="p"/>
        </w:rPr>
        <w:t>:</w:t>
      </w:r>
      <w:r>
        <w:rPr>
          <w:rStyle w:val="s2"/>
        </w:rPr>
        <w:t>"Quote does not exist."</w:t>
      </w:r>
    </w:p>
    <w:p w:rsidR="00000000" w:rsidRDefault="00000000">
      <w:pPr>
        <w:pStyle w:val="HTML0"/>
        <w:divId w:val="950166435"/>
        <w:rPr>
          <w:rStyle w:val="w"/>
        </w:rPr>
      </w:pPr>
      <w:r>
        <w:rPr>
          <w:rStyle w:val="w"/>
        </w:rPr>
        <w:t xml:space="preserve">        </w:t>
      </w:r>
      <w:r>
        <w:rPr>
          <w:rStyle w:val="p"/>
        </w:rPr>
        <w:t>}</w:t>
      </w:r>
    </w:p>
    <w:p w:rsidR="00000000" w:rsidRDefault="00000000">
      <w:pPr>
        <w:pStyle w:val="HTML0"/>
        <w:divId w:val="950166435"/>
        <w:rPr>
          <w:rStyle w:val="w"/>
        </w:rPr>
      </w:pPr>
      <w:r>
        <w:rPr>
          <w:rStyle w:val="w"/>
        </w:rPr>
        <w:t xml:space="preserve">    </w:t>
      </w:r>
      <w:r>
        <w:rPr>
          <w:rStyle w:val="p"/>
        </w:rPr>
        <w:t>]</w:t>
      </w:r>
    </w:p>
    <w:p w:rsidR="00000000" w:rsidRDefault="00000000">
      <w:pPr>
        <w:pStyle w:val="HTML0"/>
        <w:divId w:val="950166435"/>
        <w:rPr>
          <w:rStyle w:val="w"/>
        </w:rPr>
      </w:pPr>
      <w:r>
        <w:rPr>
          <w:rStyle w:val="p"/>
        </w:rPr>
        <w:t>}</w:t>
      </w:r>
    </w:p>
    <w:p w:rsidR="00000000" w:rsidRDefault="00000000">
      <w:pPr>
        <w:pStyle w:val="HTML0"/>
        <w:divId w:val="950166435"/>
        <w:rPr>
          <w:rStyle w:val="w"/>
        </w:rPr>
      </w:pPr>
    </w:p>
    <w:p w:rsidR="00000000" w:rsidRDefault="00000000">
      <w:pPr>
        <w:pStyle w:val="a5"/>
        <w:ind w:left="720" w:right="720"/>
        <w:divId w:val="447939910"/>
      </w:pPr>
      <w:r>
        <w:t>Failure example</w:t>
      </w:r>
    </w:p>
    <w:p w:rsidR="00000000" w:rsidRDefault="00000000">
      <w:pPr>
        <w:pStyle w:val="HTML0"/>
        <w:divId w:val="1463501434"/>
        <w:rPr>
          <w:rStyle w:val="w"/>
        </w:rPr>
      </w:pPr>
      <w:r>
        <w:rPr>
          <w:rStyle w:val="p"/>
        </w:rPr>
        <w:t>{</w:t>
      </w:r>
    </w:p>
    <w:p w:rsidR="00000000" w:rsidRDefault="00000000">
      <w:pPr>
        <w:pStyle w:val="HTML0"/>
        <w:divId w:val="1463501434"/>
        <w:rPr>
          <w:rStyle w:val="w"/>
        </w:rPr>
      </w:pPr>
      <w:r>
        <w:rPr>
          <w:rStyle w:val="w"/>
        </w:rPr>
        <w:t xml:space="preserve">    </w:t>
      </w:r>
      <w:r>
        <w:rPr>
          <w:rStyle w:val="nl"/>
        </w:rPr>
        <w:t>"code"</w:t>
      </w:r>
      <w:r>
        <w:rPr>
          <w:rStyle w:val="p"/>
        </w:rPr>
        <w:t>:</w:t>
      </w:r>
      <w:r>
        <w:rPr>
          <w:rStyle w:val="s2"/>
        </w:rPr>
        <w:t>"1"</w:t>
      </w:r>
      <w:r>
        <w:rPr>
          <w:rStyle w:val="p"/>
        </w:rPr>
        <w:t>,</w:t>
      </w:r>
    </w:p>
    <w:p w:rsidR="00000000" w:rsidRDefault="00000000">
      <w:pPr>
        <w:pStyle w:val="HTML0"/>
        <w:divId w:val="1463501434"/>
        <w:rPr>
          <w:rStyle w:val="w"/>
        </w:rPr>
      </w:pPr>
      <w:r>
        <w:rPr>
          <w:rStyle w:val="w"/>
        </w:rPr>
        <w:t xml:space="preserve">    </w:t>
      </w:r>
      <w:r>
        <w:rPr>
          <w:rStyle w:val="nl"/>
        </w:rPr>
        <w:t>"msg"</w:t>
      </w:r>
      <w:r>
        <w:rPr>
          <w:rStyle w:val="p"/>
        </w:rPr>
        <w:t>:</w:t>
      </w:r>
      <w:r>
        <w:rPr>
          <w:rStyle w:val="s2"/>
        </w:rPr>
        <w:t>"Operation failed."</w:t>
      </w:r>
      <w:r>
        <w:rPr>
          <w:rStyle w:val="p"/>
        </w:rPr>
        <w:t>,</w:t>
      </w:r>
    </w:p>
    <w:p w:rsidR="00000000" w:rsidRDefault="00000000">
      <w:pPr>
        <w:pStyle w:val="HTML0"/>
        <w:divId w:val="1463501434"/>
        <w:rPr>
          <w:rStyle w:val="w"/>
        </w:rPr>
      </w:pPr>
      <w:r>
        <w:rPr>
          <w:rStyle w:val="w"/>
        </w:rPr>
        <w:t xml:space="preserve">    </w:t>
      </w:r>
      <w:r>
        <w:rPr>
          <w:rStyle w:val="nl"/>
        </w:rPr>
        <w:t>"data"</w:t>
      </w:r>
      <w:r>
        <w:rPr>
          <w:rStyle w:val="p"/>
        </w:rPr>
        <w:t>:[</w:t>
      </w:r>
    </w:p>
    <w:p w:rsidR="00000000" w:rsidRDefault="00000000">
      <w:pPr>
        <w:pStyle w:val="HTML0"/>
        <w:divId w:val="1463501434"/>
        <w:rPr>
          <w:rStyle w:val="w"/>
        </w:rPr>
      </w:pPr>
      <w:r>
        <w:rPr>
          <w:rStyle w:val="w"/>
        </w:rPr>
        <w:t xml:space="preserve">        </w:t>
      </w:r>
      <w:r>
        <w:rPr>
          <w:rStyle w:val="p"/>
        </w:rPr>
        <w:t>{</w:t>
      </w:r>
    </w:p>
    <w:p w:rsidR="00000000" w:rsidRDefault="00000000">
      <w:pPr>
        <w:pStyle w:val="HTML0"/>
        <w:divId w:val="1463501434"/>
        <w:rPr>
          <w:rStyle w:val="w"/>
        </w:rPr>
      </w:pPr>
      <w:r>
        <w:rPr>
          <w:rStyle w:val="w"/>
        </w:rPr>
        <w:t xml:space="preserve">            </w:t>
      </w:r>
      <w:r>
        <w:rPr>
          <w:rStyle w:val="nl"/>
        </w:rPr>
        <w:t>"quoteId"</w:t>
      </w:r>
      <w:r>
        <w:rPr>
          <w:rStyle w:val="p"/>
        </w:rPr>
        <w:t>:</w:t>
      </w:r>
      <w:r>
        <w:rPr>
          <w:rStyle w:val="s2"/>
        </w:rPr>
        <w:t>"1150"</w:t>
      </w:r>
      <w:r>
        <w:rPr>
          <w:rStyle w:val="p"/>
        </w:rPr>
        <w:t>,</w:t>
      </w:r>
    </w:p>
    <w:p w:rsidR="00000000" w:rsidRDefault="00000000">
      <w:pPr>
        <w:pStyle w:val="HTML0"/>
        <w:divId w:val="1463501434"/>
        <w:rPr>
          <w:rStyle w:val="w"/>
        </w:rPr>
      </w:pPr>
      <w:r>
        <w:rPr>
          <w:rStyle w:val="w"/>
        </w:rPr>
        <w:t xml:space="preserve">            </w:t>
      </w:r>
      <w:r>
        <w:rPr>
          <w:rStyle w:val="nl"/>
        </w:rPr>
        <w:t>"clQuoteId"</w:t>
      </w:r>
      <w:r>
        <w:rPr>
          <w:rStyle w:val="p"/>
        </w:rPr>
        <w:t>:</w:t>
      </w:r>
      <w:r>
        <w:rPr>
          <w:rStyle w:val="s2"/>
        </w:rPr>
        <w:t>"q1"</w:t>
      </w:r>
      <w:r>
        <w:rPr>
          <w:rStyle w:val="p"/>
        </w:rPr>
        <w:t>,</w:t>
      </w:r>
    </w:p>
    <w:p w:rsidR="00000000" w:rsidRDefault="00000000">
      <w:pPr>
        <w:pStyle w:val="HTML0"/>
        <w:divId w:val="1463501434"/>
        <w:rPr>
          <w:rStyle w:val="w"/>
        </w:rPr>
      </w:pPr>
      <w:r>
        <w:rPr>
          <w:rStyle w:val="w"/>
        </w:rPr>
        <w:t xml:space="preserve">            </w:t>
      </w:r>
      <w:r>
        <w:rPr>
          <w:rStyle w:val="nl"/>
        </w:rPr>
        <w:t>"sCode"</w:t>
      </w:r>
      <w:r>
        <w:rPr>
          <w:rStyle w:val="p"/>
        </w:rPr>
        <w:t>:</w:t>
      </w:r>
      <w:r>
        <w:rPr>
          <w:rStyle w:val="s2"/>
        </w:rPr>
        <w:t>"70001"</w:t>
      </w:r>
      <w:r>
        <w:rPr>
          <w:rStyle w:val="p"/>
        </w:rPr>
        <w:t>,</w:t>
      </w:r>
    </w:p>
    <w:p w:rsidR="00000000" w:rsidRDefault="00000000">
      <w:pPr>
        <w:pStyle w:val="HTML0"/>
        <w:divId w:val="1463501434"/>
        <w:rPr>
          <w:rStyle w:val="w"/>
        </w:rPr>
      </w:pPr>
      <w:r>
        <w:rPr>
          <w:rStyle w:val="w"/>
        </w:rPr>
        <w:t xml:space="preserve">            </w:t>
      </w:r>
      <w:r>
        <w:rPr>
          <w:rStyle w:val="nl"/>
        </w:rPr>
        <w:t>"sMsg"</w:t>
      </w:r>
      <w:r>
        <w:rPr>
          <w:rStyle w:val="p"/>
        </w:rPr>
        <w:t>:</w:t>
      </w:r>
      <w:r>
        <w:rPr>
          <w:rStyle w:val="s2"/>
        </w:rPr>
        <w:t>"Quote does not exist."</w:t>
      </w:r>
    </w:p>
    <w:p w:rsidR="00000000" w:rsidRDefault="00000000">
      <w:pPr>
        <w:pStyle w:val="HTML0"/>
        <w:divId w:val="1463501434"/>
        <w:rPr>
          <w:rStyle w:val="w"/>
        </w:rPr>
      </w:pPr>
      <w:r>
        <w:rPr>
          <w:rStyle w:val="w"/>
        </w:rPr>
        <w:t xml:space="preserve">        </w:t>
      </w:r>
      <w:r>
        <w:rPr>
          <w:rStyle w:val="p"/>
        </w:rPr>
        <w:t>},</w:t>
      </w:r>
    </w:p>
    <w:p w:rsidR="00000000" w:rsidRDefault="00000000">
      <w:pPr>
        <w:pStyle w:val="HTML0"/>
        <w:divId w:val="1463501434"/>
        <w:rPr>
          <w:rStyle w:val="w"/>
        </w:rPr>
      </w:pPr>
      <w:r>
        <w:rPr>
          <w:rStyle w:val="w"/>
        </w:rPr>
        <w:t xml:space="preserve">        </w:t>
      </w:r>
      <w:r>
        <w:rPr>
          <w:rStyle w:val="p"/>
        </w:rPr>
        <w:t>{</w:t>
      </w:r>
    </w:p>
    <w:p w:rsidR="00000000" w:rsidRDefault="00000000">
      <w:pPr>
        <w:pStyle w:val="HTML0"/>
        <w:divId w:val="1463501434"/>
        <w:rPr>
          <w:rStyle w:val="w"/>
        </w:rPr>
      </w:pPr>
      <w:r>
        <w:rPr>
          <w:rStyle w:val="w"/>
        </w:rPr>
        <w:t xml:space="preserve">            </w:t>
      </w:r>
      <w:r>
        <w:rPr>
          <w:rStyle w:val="nl"/>
        </w:rPr>
        <w:t>"quoteId"</w:t>
      </w:r>
      <w:r>
        <w:rPr>
          <w:rStyle w:val="p"/>
        </w:rPr>
        <w:t>:</w:t>
      </w:r>
      <w:r>
        <w:rPr>
          <w:rStyle w:val="s2"/>
        </w:rPr>
        <w:t>"1151"</w:t>
      </w:r>
      <w:r>
        <w:rPr>
          <w:rStyle w:val="p"/>
        </w:rPr>
        <w:t>,</w:t>
      </w:r>
    </w:p>
    <w:p w:rsidR="00000000" w:rsidRDefault="00000000">
      <w:pPr>
        <w:pStyle w:val="HTML0"/>
        <w:divId w:val="1463501434"/>
        <w:rPr>
          <w:rStyle w:val="w"/>
        </w:rPr>
      </w:pPr>
      <w:r>
        <w:rPr>
          <w:rStyle w:val="w"/>
        </w:rPr>
        <w:t xml:space="preserve">            </w:t>
      </w:r>
      <w:r>
        <w:rPr>
          <w:rStyle w:val="nl"/>
        </w:rPr>
        <w:t>"clQuoteId"</w:t>
      </w:r>
      <w:r>
        <w:rPr>
          <w:rStyle w:val="p"/>
        </w:rPr>
        <w:t>:</w:t>
      </w:r>
      <w:r>
        <w:rPr>
          <w:rStyle w:val="s2"/>
        </w:rPr>
        <w:t>"q2"</w:t>
      </w:r>
      <w:r>
        <w:rPr>
          <w:rStyle w:val="p"/>
        </w:rPr>
        <w:t>,</w:t>
      </w:r>
    </w:p>
    <w:p w:rsidR="00000000" w:rsidRDefault="00000000">
      <w:pPr>
        <w:pStyle w:val="HTML0"/>
        <w:divId w:val="1463501434"/>
        <w:rPr>
          <w:rStyle w:val="w"/>
        </w:rPr>
      </w:pPr>
      <w:r>
        <w:rPr>
          <w:rStyle w:val="w"/>
        </w:rPr>
        <w:t xml:space="preserve">            </w:t>
      </w:r>
      <w:r>
        <w:rPr>
          <w:rStyle w:val="nl"/>
        </w:rPr>
        <w:t>"sCode"</w:t>
      </w:r>
      <w:r>
        <w:rPr>
          <w:rStyle w:val="p"/>
        </w:rPr>
        <w:t>:</w:t>
      </w:r>
      <w:r>
        <w:rPr>
          <w:rStyle w:val="s2"/>
        </w:rPr>
        <w:t>"70001"</w:t>
      </w:r>
      <w:r>
        <w:rPr>
          <w:rStyle w:val="p"/>
        </w:rPr>
        <w:t>,</w:t>
      </w:r>
    </w:p>
    <w:p w:rsidR="00000000" w:rsidRDefault="00000000">
      <w:pPr>
        <w:pStyle w:val="HTML0"/>
        <w:divId w:val="1463501434"/>
        <w:rPr>
          <w:rStyle w:val="w"/>
        </w:rPr>
      </w:pPr>
      <w:r>
        <w:rPr>
          <w:rStyle w:val="w"/>
        </w:rPr>
        <w:t xml:space="preserve">            </w:t>
      </w:r>
      <w:r>
        <w:rPr>
          <w:rStyle w:val="nl"/>
        </w:rPr>
        <w:t>"sMsg"</w:t>
      </w:r>
      <w:r>
        <w:rPr>
          <w:rStyle w:val="p"/>
        </w:rPr>
        <w:t>:</w:t>
      </w:r>
      <w:r>
        <w:rPr>
          <w:rStyle w:val="s2"/>
        </w:rPr>
        <w:t>"Quote does not exist."</w:t>
      </w:r>
    </w:p>
    <w:p w:rsidR="00000000" w:rsidRDefault="00000000">
      <w:pPr>
        <w:pStyle w:val="HTML0"/>
        <w:divId w:val="1463501434"/>
        <w:rPr>
          <w:rStyle w:val="w"/>
        </w:rPr>
      </w:pPr>
      <w:r>
        <w:rPr>
          <w:rStyle w:val="w"/>
        </w:rPr>
        <w:t xml:space="preserve">        </w:t>
      </w:r>
      <w:r>
        <w:rPr>
          <w:rStyle w:val="p"/>
        </w:rPr>
        <w:t>},</w:t>
      </w:r>
    </w:p>
    <w:p w:rsidR="00000000" w:rsidRDefault="00000000">
      <w:pPr>
        <w:pStyle w:val="HTML0"/>
        <w:divId w:val="1463501434"/>
        <w:rPr>
          <w:rStyle w:val="w"/>
        </w:rPr>
      </w:pPr>
      <w:r>
        <w:rPr>
          <w:rStyle w:val="w"/>
        </w:rPr>
        <w:t xml:space="preserve">        </w:t>
      </w:r>
      <w:r>
        <w:rPr>
          <w:rStyle w:val="p"/>
        </w:rPr>
        <w:t>{</w:t>
      </w:r>
    </w:p>
    <w:p w:rsidR="00000000" w:rsidRDefault="00000000">
      <w:pPr>
        <w:pStyle w:val="HTML0"/>
        <w:divId w:val="1463501434"/>
        <w:rPr>
          <w:rStyle w:val="w"/>
        </w:rPr>
      </w:pPr>
      <w:r>
        <w:rPr>
          <w:rStyle w:val="w"/>
        </w:rPr>
        <w:t xml:space="preserve">            </w:t>
      </w:r>
      <w:r>
        <w:rPr>
          <w:rStyle w:val="nl"/>
        </w:rPr>
        <w:t>"quoteId"</w:t>
      </w:r>
      <w:r>
        <w:rPr>
          <w:rStyle w:val="p"/>
        </w:rPr>
        <w:t>:</w:t>
      </w:r>
      <w:r>
        <w:rPr>
          <w:rStyle w:val="s2"/>
        </w:rPr>
        <w:t>"1151"</w:t>
      </w:r>
      <w:r>
        <w:rPr>
          <w:rStyle w:val="p"/>
        </w:rPr>
        <w:t>,</w:t>
      </w:r>
    </w:p>
    <w:p w:rsidR="00000000" w:rsidRDefault="00000000">
      <w:pPr>
        <w:pStyle w:val="HTML0"/>
        <w:divId w:val="1463501434"/>
        <w:rPr>
          <w:rStyle w:val="w"/>
        </w:rPr>
      </w:pPr>
      <w:r>
        <w:rPr>
          <w:rStyle w:val="w"/>
        </w:rPr>
        <w:t xml:space="preserve">            </w:t>
      </w:r>
      <w:r>
        <w:rPr>
          <w:rStyle w:val="nl"/>
        </w:rPr>
        <w:t>"clQuoteId"</w:t>
      </w:r>
      <w:r>
        <w:rPr>
          <w:rStyle w:val="p"/>
        </w:rPr>
        <w:t>:</w:t>
      </w:r>
      <w:r>
        <w:rPr>
          <w:rStyle w:val="s2"/>
        </w:rPr>
        <w:t>"q3"</w:t>
      </w:r>
      <w:r>
        <w:rPr>
          <w:rStyle w:val="p"/>
        </w:rPr>
        <w:t>,</w:t>
      </w:r>
    </w:p>
    <w:p w:rsidR="00000000" w:rsidRDefault="00000000">
      <w:pPr>
        <w:pStyle w:val="HTML0"/>
        <w:divId w:val="1463501434"/>
        <w:rPr>
          <w:rStyle w:val="w"/>
        </w:rPr>
      </w:pPr>
      <w:r>
        <w:rPr>
          <w:rStyle w:val="w"/>
        </w:rPr>
        <w:t xml:space="preserve">            </w:t>
      </w:r>
      <w:r>
        <w:rPr>
          <w:rStyle w:val="nl"/>
        </w:rPr>
        <w:t>"sCode"</w:t>
      </w:r>
      <w:r>
        <w:rPr>
          <w:rStyle w:val="p"/>
        </w:rPr>
        <w:t>:</w:t>
      </w:r>
      <w:r>
        <w:rPr>
          <w:rStyle w:val="s2"/>
        </w:rPr>
        <w:t>"70001"</w:t>
      </w:r>
      <w:r>
        <w:rPr>
          <w:rStyle w:val="p"/>
        </w:rPr>
        <w:t>,</w:t>
      </w:r>
    </w:p>
    <w:p w:rsidR="00000000" w:rsidRDefault="00000000">
      <w:pPr>
        <w:pStyle w:val="HTML0"/>
        <w:divId w:val="1463501434"/>
        <w:rPr>
          <w:rStyle w:val="w"/>
        </w:rPr>
      </w:pPr>
      <w:r>
        <w:rPr>
          <w:rStyle w:val="w"/>
        </w:rPr>
        <w:t xml:space="preserve">            </w:t>
      </w:r>
      <w:r>
        <w:rPr>
          <w:rStyle w:val="nl"/>
        </w:rPr>
        <w:t>"sMsg"</w:t>
      </w:r>
      <w:r>
        <w:rPr>
          <w:rStyle w:val="p"/>
        </w:rPr>
        <w:t>:</w:t>
      </w:r>
      <w:r>
        <w:rPr>
          <w:rStyle w:val="s2"/>
        </w:rPr>
        <w:t>"Quote does not exist."</w:t>
      </w:r>
    </w:p>
    <w:p w:rsidR="00000000" w:rsidRDefault="00000000">
      <w:pPr>
        <w:pStyle w:val="HTML0"/>
        <w:divId w:val="1463501434"/>
        <w:rPr>
          <w:rStyle w:val="w"/>
        </w:rPr>
      </w:pPr>
      <w:r>
        <w:rPr>
          <w:rStyle w:val="w"/>
        </w:rPr>
        <w:t xml:space="preserve">        </w:t>
      </w:r>
      <w:r>
        <w:rPr>
          <w:rStyle w:val="p"/>
        </w:rPr>
        <w:t>}</w:t>
      </w:r>
    </w:p>
    <w:p w:rsidR="00000000" w:rsidRDefault="00000000">
      <w:pPr>
        <w:pStyle w:val="HTML0"/>
        <w:divId w:val="1463501434"/>
        <w:rPr>
          <w:rStyle w:val="w"/>
        </w:rPr>
      </w:pPr>
      <w:r>
        <w:rPr>
          <w:rStyle w:val="w"/>
        </w:rPr>
        <w:t xml:space="preserve">    </w:t>
      </w:r>
      <w:r>
        <w:rPr>
          <w:rStyle w:val="p"/>
        </w:rPr>
        <w:t>]</w:t>
      </w:r>
    </w:p>
    <w:p w:rsidR="00000000" w:rsidRDefault="00000000">
      <w:pPr>
        <w:pStyle w:val="HTML0"/>
        <w:divId w:val="1463501434"/>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8"/>
        <w:gridCol w:w="1667"/>
        <w:gridCol w:w="530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 xml:space="preserve">The result code, </w:t>
            </w:r>
            <w:r>
              <w:rPr>
                <w:rStyle w:val="HTML"/>
              </w:rPr>
              <w:t>0</w:t>
            </w:r>
            <w:r>
              <w:t xml:space="preserve"> means success.</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The error message, not empty if the code is not 0.</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 of objects</w:t>
            </w:r>
          </w:p>
        </w:tc>
        <w:tc>
          <w:tcPr>
            <w:tcW w:w="0" w:type="auto"/>
            <w:vAlign w:val="center"/>
            <w:hideMark/>
          </w:tcPr>
          <w:p w:rsidR="00000000" w:rsidRDefault="00000000">
            <w:r>
              <w:t>Array of objects containing the results</w:t>
            </w:r>
          </w:p>
        </w:tc>
      </w:tr>
      <w:tr w:rsidR="00000000">
        <w:trPr>
          <w:divId w:val="175387555"/>
          <w:tblCellSpacing w:w="15" w:type="dxa"/>
        </w:trPr>
        <w:tc>
          <w:tcPr>
            <w:tcW w:w="0" w:type="auto"/>
            <w:vAlign w:val="center"/>
            <w:hideMark/>
          </w:tcPr>
          <w:p w:rsidR="00000000" w:rsidRDefault="00000000">
            <w:r>
              <w:t>&gt; quoteId</w:t>
            </w:r>
          </w:p>
        </w:tc>
        <w:tc>
          <w:tcPr>
            <w:tcW w:w="0" w:type="auto"/>
            <w:vAlign w:val="center"/>
            <w:hideMark/>
          </w:tcPr>
          <w:p w:rsidR="00000000" w:rsidRDefault="00000000">
            <w:r>
              <w:t>String</w:t>
            </w:r>
          </w:p>
        </w:tc>
        <w:tc>
          <w:tcPr>
            <w:tcW w:w="0" w:type="auto"/>
            <w:vAlign w:val="center"/>
            <w:hideMark/>
          </w:tcPr>
          <w:p w:rsidR="00000000" w:rsidRDefault="00000000">
            <w:r>
              <w:t>Quote ID</w:t>
            </w:r>
          </w:p>
        </w:tc>
      </w:tr>
      <w:tr w:rsidR="00000000">
        <w:trPr>
          <w:divId w:val="175387555"/>
          <w:tblCellSpacing w:w="15" w:type="dxa"/>
        </w:trPr>
        <w:tc>
          <w:tcPr>
            <w:tcW w:w="0" w:type="auto"/>
            <w:vAlign w:val="center"/>
            <w:hideMark/>
          </w:tcPr>
          <w:p w:rsidR="00000000" w:rsidRDefault="00000000">
            <w:r>
              <w:t>&gt; clQuoteId</w:t>
            </w:r>
          </w:p>
        </w:tc>
        <w:tc>
          <w:tcPr>
            <w:tcW w:w="0" w:type="auto"/>
            <w:vAlign w:val="center"/>
            <w:hideMark/>
          </w:tcPr>
          <w:p w:rsidR="00000000" w:rsidRDefault="00000000">
            <w:r>
              <w:t>String</w:t>
            </w:r>
          </w:p>
        </w:tc>
        <w:tc>
          <w:tcPr>
            <w:tcW w:w="0" w:type="auto"/>
            <w:vAlign w:val="center"/>
            <w:hideMark/>
          </w:tcPr>
          <w:p w:rsidR="00000000" w:rsidRDefault="00000000">
            <w:r>
              <w:t>Client-supplied Quote ID.</w:t>
            </w:r>
          </w:p>
        </w:tc>
      </w:tr>
      <w:tr w:rsidR="00000000">
        <w:trPr>
          <w:divId w:val="175387555"/>
          <w:tblCellSpacing w:w="15" w:type="dxa"/>
        </w:trPr>
        <w:tc>
          <w:tcPr>
            <w:tcW w:w="0" w:type="auto"/>
            <w:vAlign w:val="center"/>
            <w:hideMark/>
          </w:tcPr>
          <w:p w:rsidR="00000000" w:rsidRDefault="00000000">
            <w:r>
              <w:t>&gt; sCode</w:t>
            </w:r>
          </w:p>
        </w:tc>
        <w:tc>
          <w:tcPr>
            <w:tcW w:w="0" w:type="auto"/>
            <w:vAlign w:val="center"/>
            <w:hideMark/>
          </w:tcPr>
          <w:p w:rsidR="00000000" w:rsidRDefault="00000000">
            <w:r>
              <w:t>String</w:t>
            </w:r>
          </w:p>
        </w:tc>
        <w:tc>
          <w:tcPr>
            <w:tcW w:w="0" w:type="auto"/>
            <w:vAlign w:val="center"/>
            <w:hideMark/>
          </w:tcPr>
          <w:p w:rsidR="00000000" w:rsidRDefault="00000000">
            <w:r>
              <w:t xml:space="preserve">The code of the event execution result, </w:t>
            </w:r>
            <w:r>
              <w:rPr>
                <w:rStyle w:val="HTML"/>
              </w:rPr>
              <w:t>0</w:t>
            </w:r>
            <w:r>
              <w:t xml:space="preserve"> means success.</w:t>
            </w:r>
          </w:p>
        </w:tc>
      </w:tr>
      <w:tr w:rsidR="00000000">
        <w:trPr>
          <w:divId w:val="175387555"/>
          <w:tblCellSpacing w:w="15" w:type="dxa"/>
        </w:trPr>
        <w:tc>
          <w:tcPr>
            <w:tcW w:w="0" w:type="auto"/>
            <w:vAlign w:val="center"/>
            <w:hideMark/>
          </w:tcPr>
          <w:p w:rsidR="00000000" w:rsidRDefault="00000000">
            <w:r>
              <w:t>&gt; sMsg</w:t>
            </w:r>
          </w:p>
        </w:tc>
        <w:tc>
          <w:tcPr>
            <w:tcW w:w="0" w:type="auto"/>
            <w:vAlign w:val="center"/>
            <w:hideMark/>
          </w:tcPr>
          <w:p w:rsidR="00000000" w:rsidRDefault="00000000">
            <w:r>
              <w:t>String</w:t>
            </w:r>
          </w:p>
        </w:tc>
        <w:tc>
          <w:tcPr>
            <w:tcW w:w="0" w:type="auto"/>
            <w:vAlign w:val="center"/>
            <w:hideMark/>
          </w:tcPr>
          <w:p w:rsidR="00000000" w:rsidRDefault="00000000">
            <w:r>
              <w:t>Rejection message if the request is unsuccessful.</w:t>
            </w:r>
          </w:p>
        </w:tc>
      </w:tr>
    </w:tbl>
    <w:p w:rsidR="00000000" w:rsidRDefault="00000000">
      <w:pPr>
        <w:pStyle w:val="3"/>
        <w:divId w:val="175387555"/>
      </w:pPr>
      <w:r>
        <w:t>Cancel all Quotes</w:t>
      </w:r>
    </w:p>
    <w:p w:rsidR="00000000" w:rsidRDefault="00000000">
      <w:pPr>
        <w:pStyle w:val="a5"/>
        <w:divId w:val="175387555"/>
      </w:pPr>
      <w:r>
        <w:t>Cancels all active Quotes.</w:t>
      </w:r>
    </w:p>
    <w:p w:rsidR="00000000" w:rsidRDefault="00000000">
      <w:pPr>
        <w:pStyle w:val="4"/>
        <w:divId w:val="175387555"/>
      </w:pPr>
      <w:r>
        <w:t>Rate Limit: 2 requests per 2 seconds</w:t>
      </w:r>
    </w:p>
    <w:p w:rsidR="00000000" w:rsidRDefault="00000000">
      <w:pPr>
        <w:pStyle w:val="4"/>
        <w:divId w:val="175387555"/>
      </w:pPr>
      <w:r>
        <w:t>Rate limit rule: UserID</w:t>
      </w:r>
    </w:p>
    <w:p w:rsidR="00000000" w:rsidRDefault="00000000">
      <w:pPr>
        <w:pStyle w:val="4"/>
        <w:divId w:val="175387555"/>
      </w:pPr>
      <w:r>
        <w:t>HTTP Requests</w:t>
      </w:r>
    </w:p>
    <w:p w:rsidR="00000000" w:rsidRDefault="00000000">
      <w:pPr>
        <w:pStyle w:val="a5"/>
        <w:divId w:val="175387555"/>
      </w:pPr>
      <w:r>
        <w:rPr>
          <w:rStyle w:val="HTML"/>
        </w:rPr>
        <w:t>POST /api/v5/rfq/cancel-all-quotes</w:t>
      </w:r>
    </w:p>
    <w:p w:rsidR="00000000" w:rsidRDefault="00000000">
      <w:pPr>
        <w:pStyle w:val="a5"/>
        <w:ind w:left="720" w:right="720"/>
        <w:divId w:val="378746903"/>
      </w:pPr>
      <w:r>
        <w:t>Request Example</w:t>
      </w:r>
    </w:p>
    <w:p w:rsidR="00000000" w:rsidRDefault="00000000">
      <w:pPr>
        <w:pStyle w:val="HTML0"/>
        <w:divId w:val="1481002272"/>
        <w:rPr>
          <w:rStyle w:val="HTML"/>
        </w:rPr>
      </w:pPr>
      <w:r>
        <w:rPr>
          <w:rStyle w:val="HTML"/>
        </w:rPr>
        <w:t>POST /api/v5/rfq/cancel-all-quotes</w:t>
      </w:r>
    </w:p>
    <w:p w:rsidR="00000000" w:rsidRDefault="00000000">
      <w:pPr>
        <w:pStyle w:val="HTML0"/>
        <w:divId w:val="1481002272"/>
        <w:rPr>
          <w:rStyle w:val="HTML"/>
        </w:rPr>
      </w:pPr>
    </w:p>
    <w:p w:rsidR="00000000" w:rsidRDefault="00000000">
      <w:pPr>
        <w:pStyle w:val="HTML0"/>
        <w:divId w:val="1721397437"/>
        <w:rPr>
          <w:rStyle w:val="HTML"/>
          <w:vanish/>
        </w:rPr>
      </w:pPr>
      <w:r>
        <w:rPr>
          <w:rStyle w:val="kn"/>
          <w:vanish/>
        </w:rPr>
        <w:t>import</w:t>
      </w:r>
      <w:r>
        <w:rPr>
          <w:rStyle w:val="HTML"/>
          <w:vanish/>
        </w:rPr>
        <w:t xml:space="preserve"> </w:t>
      </w:r>
      <w:r>
        <w:rPr>
          <w:rStyle w:val="nn"/>
          <w:vanish/>
        </w:rPr>
        <w:t>okx.BlockTrading</w:t>
      </w:r>
      <w:r>
        <w:rPr>
          <w:rStyle w:val="HTML"/>
          <w:vanish/>
        </w:rPr>
        <w:t xml:space="preserve"> </w:t>
      </w:r>
      <w:r>
        <w:rPr>
          <w:rStyle w:val="k"/>
          <w:vanish/>
        </w:rPr>
        <w:t>as</w:t>
      </w:r>
      <w:r>
        <w:rPr>
          <w:rStyle w:val="HTML"/>
          <w:vanish/>
        </w:rPr>
        <w:t xml:space="preserve"> </w:t>
      </w:r>
      <w:r>
        <w:rPr>
          <w:rStyle w:val="n"/>
          <w:vanish/>
        </w:rPr>
        <w:t>BlockTrading</w:t>
      </w:r>
    </w:p>
    <w:p w:rsidR="00000000" w:rsidRDefault="00000000">
      <w:pPr>
        <w:pStyle w:val="HTML0"/>
        <w:divId w:val="1721397437"/>
        <w:rPr>
          <w:rStyle w:val="HTML"/>
          <w:vanish/>
        </w:rPr>
      </w:pPr>
    </w:p>
    <w:p w:rsidR="00000000" w:rsidRDefault="00000000">
      <w:pPr>
        <w:pStyle w:val="HTML0"/>
        <w:divId w:val="1721397437"/>
        <w:rPr>
          <w:rStyle w:val="c1"/>
          <w:vanish/>
        </w:rPr>
      </w:pPr>
      <w:r>
        <w:rPr>
          <w:rStyle w:val="c1"/>
          <w:vanish/>
        </w:rPr>
        <w:t># API initialization</w:t>
      </w:r>
    </w:p>
    <w:p w:rsidR="00000000" w:rsidRDefault="00000000">
      <w:pPr>
        <w:pStyle w:val="HTML0"/>
        <w:divId w:val="1721397437"/>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1721397437"/>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1721397437"/>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1721397437"/>
        <w:rPr>
          <w:rStyle w:val="HTML"/>
          <w:vanish/>
        </w:rPr>
      </w:pPr>
    </w:p>
    <w:p w:rsidR="00000000" w:rsidRDefault="00000000">
      <w:pPr>
        <w:pStyle w:val="HTML0"/>
        <w:divId w:val="1721397437"/>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trading:0 , demo trading:1</w:t>
      </w:r>
    </w:p>
    <w:p w:rsidR="00000000" w:rsidRDefault="00000000">
      <w:pPr>
        <w:pStyle w:val="HTML0"/>
        <w:divId w:val="1721397437"/>
        <w:rPr>
          <w:rStyle w:val="HTML"/>
          <w:vanish/>
        </w:rPr>
      </w:pPr>
    </w:p>
    <w:p w:rsidR="00000000" w:rsidRDefault="00000000">
      <w:pPr>
        <w:pStyle w:val="HTML0"/>
        <w:divId w:val="1721397437"/>
        <w:rPr>
          <w:rStyle w:val="HTML"/>
          <w:vanish/>
        </w:rPr>
      </w:pPr>
      <w:r>
        <w:rPr>
          <w:rStyle w:val="n"/>
          <w:vanish/>
        </w:rPr>
        <w:t>blockTradingAPI</w:t>
      </w:r>
      <w:r>
        <w:rPr>
          <w:rStyle w:val="HTML"/>
          <w:vanish/>
        </w:rPr>
        <w:t xml:space="preserve"> </w:t>
      </w:r>
      <w:r>
        <w:rPr>
          <w:rStyle w:val="o"/>
          <w:vanish/>
        </w:rPr>
        <w:t>=</w:t>
      </w:r>
      <w:r>
        <w:rPr>
          <w:rStyle w:val="HTML"/>
          <w:vanish/>
        </w:rPr>
        <w:t xml:space="preserve"> </w:t>
      </w:r>
      <w:r>
        <w:rPr>
          <w:rStyle w:val="n"/>
          <w:vanish/>
        </w:rPr>
        <w:t>BlockTrading</w:t>
      </w:r>
      <w:r>
        <w:rPr>
          <w:rStyle w:val="p"/>
          <w:vanish/>
        </w:rPr>
        <w:t>.</w:t>
      </w:r>
      <w:r>
        <w:rPr>
          <w:rStyle w:val="n"/>
          <w:vanish/>
        </w:rPr>
        <w:t>BlockTradingAPI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1721397437"/>
        <w:rPr>
          <w:rStyle w:val="HTML"/>
          <w:vanish/>
        </w:rPr>
      </w:pPr>
    </w:p>
    <w:p w:rsidR="00000000" w:rsidRDefault="00000000">
      <w:pPr>
        <w:pStyle w:val="HTML0"/>
        <w:divId w:val="1721397437"/>
        <w:rPr>
          <w:rStyle w:val="c1"/>
          <w:vanish/>
        </w:rPr>
      </w:pPr>
      <w:r>
        <w:rPr>
          <w:rStyle w:val="c1"/>
          <w:vanish/>
        </w:rPr>
        <w:t># Cancel all quotes</w:t>
      </w:r>
    </w:p>
    <w:p w:rsidR="00000000" w:rsidRDefault="00000000">
      <w:pPr>
        <w:pStyle w:val="HTML0"/>
        <w:divId w:val="1721397437"/>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blockTradingAPI</w:t>
      </w:r>
      <w:r>
        <w:rPr>
          <w:rStyle w:val="p"/>
          <w:vanish/>
        </w:rPr>
        <w:t>.</w:t>
      </w:r>
      <w:r>
        <w:rPr>
          <w:rStyle w:val="n"/>
          <w:vanish/>
        </w:rPr>
        <w:t>cancel_all_quotes</w:t>
      </w:r>
      <w:r>
        <w:rPr>
          <w:rStyle w:val="p"/>
          <w:vanish/>
        </w:rPr>
        <w:t>()</w:t>
      </w:r>
    </w:p>
    <w:p w:rsidR="00000000" w:rsidRDefault="00000000">
      <w:pPr>
        <w:pStyle w:val="HTML0"/>
        <w:divId w:val="1721397437"/>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p w:rsidR="00000000" w:rsidRDefault="00000000">
      <w:pPr>
        <w:pStyle w:val="a5"/>
        <w:divId w:val="175387555"/>
      </w:pPr>
      <w:r>
        <w:t>None</w:t>
      </w:r>
    </w:p>
    <w:p w:rsidR="00000000" w:rsidRDefault="00000000">
      <w:pPr>
        <w:pStyle w:val="a5"/>
        <w:ind w:left="720" w:right="720"/>
        <w:divId w:val="720665453"/>
      </w:pPr>
      <w:r>
        <w:t>Response Example</w:t>
      </w:r>
    </w:p>
    <w:p w:rsidR="00000000" w:rsidRDefault="00000000">
      <w:pPr>
        <w:pStyle w:val="HTML0"/>
        <w:divId w:val="1091509824"/>
        <w:rPr>
          <w:rStyle w:val="w"/>
        </w:rPr>
      </w:pPr>
      <w:r>
        <w:rPr>
          <w:rStyle w:val="p"/>
        </w:rPr>
        <w:t>{</w:t>
      </w:r>
    </w:p>
    <w:p w:rsidR="00000000" w:rsidRDefault="00000000">
      <w:pPr>
        <w:pStyle w:val="HTML0"/>
        <w:divId w:val="1091509824"/>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1091509824"/>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1091509824"/>
        <w:rPr>
          <w:rStyle w:val="w"/>
        </w:rPr>
      </w:pPr>
      <w:r>
        <w:rPr>
          <w:rStyle w:val="w"/>
        </w:rPr>
        <w:t xml:space="preserve">    </w:t>
      </w:r>
      <w:r>
        <w:rPr>
          <w:rStyle w:val="nl"/>
        </w:rPr>
        <w:t>"data"</w:t>
      </w:r>
      <w:r>
        <w:rPr>
          <w:rStyle w:val="p"/>
        </w:rPr>
        <w:t>:[</w:t>
      </w:r>
    </w:p>
    <w:p w:rsidR="00000000" w:rsidRDefault="00000000">
      <w:pPr>
        <w:pStyle w:val="HTML0"/>
        <w:divId w:val="1091509824"/>
        <w:rPr>
          <w:rStyle w:val="w"/>
        </w:rPr>
      </w:pPr>
      <w:r>
        <w:rPr>
          <w:rStyle w:val="w"/>
        </w:rPr>
        <w:t xml:space="preserve">        </w:t>
      </w:r>
      <w:r>
        <w:rPr>
          <w:rStyle w:val="p"/>
        </w:rPr>
        <w:t>{</w:t>
      </w:r>
    </w:p>
    <w:p w:rsidR="00000000" w:rsidRDefault="00000000">
      <w:pPr>
        <w:pStyle w:val="HTML0"/>
        <w:divId w:val="1091509824"/>
        <w:rPr>
          <w:rStyle w:val="w"/>
        </w:rPr>
      </w:pPr>
      <w:r>
        <w:rPr>
          <w:rStyle w:val="w"/>
        </w:rPr>
        <w:t xml:space="preserve">            </w:t>
      </w:r>
      <w:r>
        <w:rPr>
          <w:rStyle w:val="nl"/>
        </w:rPr>
        <w:t>"ts"</w:t>
      </w:r>
      <w:r>
        <w:rPr>
          <w:rStyle w:val="p"/>
        </w:rPr>
        <w:t>:</w:t>
      </w:r>
      <w:r>
        <w:rPr>
          <w:rStyle w:val="s2"/>
        </w:rPr>
        <w:t>"1697026383085"</w:t>
      </w:r>
    </w:p>
    <w:p w:rsidR="00000000" w:rsidRDefault="00000000">
      <w:pPr>
        <w:pStyle w:val="HTML0"/>
        <w:divId w:val="1091509824"/>
        <w:rPr>
          <w:rStyle w:val="w"/>
        </w:rPr>
      </w:pPr>
      <w:r>
        <w:rPr>
          <w:rStyle w:val="w"/>
        </w:rPr>
        <w:t xml:space="preserve">        </w:t>
      </w:r>
      <w:r>
        <w:rPr>
          <w:rStyle w:val="p"/>
        </w:rPr>
        <w:t>}</w:t>
      </w:r>
    </w:p>
    <w:p w:rsidR="00000000" w:rsidRDefault="00000000">
      <w:pPr>
        <w:pStyle w:val="HTML0"/>
        <w:divId w:val="1091509824"/>
        <w:rPr>
          <w:rStyle w:val="w"/>
        </w:rPr>
      </w:pPr>
      <w:r>
        <w:rPr>
          <w:rStyle w:val="w"/>
        </w:rPr>
        <w:t xml:space="preserve">    </w:t>
      </w:r>
      <w:r>
        <w:rPr>
          <w:rStyle w:val="p"/>
        </w:rPr>
        <w:t>]</w:t>
      </w:r>
    </w:p>
    <w:p w:rsidR="00000000" w:rsidRDefault="00000000">
      <w:pPr>
        <w:pStyle w:val="HTML0"/>
        <w:divId w:val="1091509824"/>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1313"/>
        <w:gridCol w:w="579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 xml:space="preserve">The result code, </w:t>
            </w:r>
            <w:r>
              <w:rPr>
                <w:rStyle w:val="HTML"/>
              </w:rPr>
              <w:t>0</w:t>
            </w:r>
            <w:r>
              <w:t xml:space="preserve"> means success.</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The error message, not empty if the code is not 0.</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 of objects</w:t>
            </w:r>
          </w:p>
        </w:tc>
        <w:tc>
          <w:tcPr>
            <w:tcW w:w="0" w:type="auto"/>
            <w:vAlign w:val="center"/>
            <w:hideMark/>
          </w:tcPr>
          <w:p w:rsidR="00000000" w:rsidRDefault="00000000">
            <w:r>
              <w:t>Array of objects containing the results</w:t>
            </w:r>
          </w:p>
        </w:tc>
      </w:tr>
      <w:tr w:rsidR="00000000">
        <w:trPr>
          <w:divId w:val="175387555"/>
          <w:tblCellSpacing w:w="15" w:type="dxa"/>
        </w:trPr>
        <w:tc>
          <w:tcPr>
            <w:tcW w:w="0" w:type="auto"/>
            <w:vAlign w:val="center"/>
            <w:hideMark/>
          </w:tcPr>
          <w:p w:rsidR="00000000" w:rsidRDefault="00000000">
            <w:r>
              <w:t>&gt; ts</w:t>
            </w:r>
          </w:p>
        </w:tc>
        <w:tc>
          <w:tcPr>
            <w:tcW w:w="0" w:type="auto"/>
            <w:vAlign w:val="center"/>
            <w:hideMark/>
          </w:tcPr>
          <w:p w:rsidR="00000000" w:rsidRDefault="00000000">
            <w:r>
              <w:t>String</w:t>
            </w:r>
          </w:p>
        </w:tc>
        <w:tc>
          <w:tcPr>
            <w:tcW w:w="0" w:type="auto"/>
            <w:vAlign w:val="center"/>
            <w:hideMark/>
          </w:tcPr>
          <w:p w:rsidR="00000000" w:rsidRDefault="00000000">
            <w:r>
              <w:t>The timestamp of cancellation successfully. Unix timestamp format in milliseconds, e.g. 1597026383085.</w:t>
            </w:r>
          </w:p>
        </w:tc>
      </w:tr>
    </w:tbl>
    <w:p w:rsidR="00000000" w:rsidRDefault="00000000">
      <w:pPr>
        <w:pStyle w:val="3"/>
        <w:divId w:val="175387555"/>
      </w:pPr>
      <w:r>
        <w:t>Cancel All After</w:t>
      </w:r>
    </w:p>
    <w:p w:rsidR="00000000" w:rsidRDefault="00000000">
      <w:pPr>
        <w:pStyle w:val="a5"/>
        <w:divId w:val="175387555"/>
      </w:pPr>
      <w:r>
        <w:t>Cancel all quotes after the countdown timeout.</w:t>
      </w:r>
    </w:p>
    <w:p w:rsidR="00000000" w:rsidRDefault="00000000">
      <w:pPr>
        <w:pStyle w:val="4"/>
        <w:divId w:val="175387555"/>
      </w:pPr>
      <w:r>
        <w:t>Rate Limit: 1 request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/api/v5/rfq/cancel-all-after</w:t>
      </w:r>
    </w:p>
    <w:p w:rsidR="00000000" w:rsidRDefault="00000000">
      <w:pPr>
        <w:pStyle w:val="a5"/>
        <w:ind w:left="720" w:right="720"/>
        <w:divId w:val="563686055"/>
      </w:pPr>
      <w:r>
        <w:t>Request Example</w:t>
      </w:r>
    </w:p>
    <w:p w:rsidR="00000000" w:rsidRDefault="00000000">
      <w:pPr>
        <w:pStyle w:val="HTML0"/>
        <w:divId w:val="1810124686"/>
        <w:rPr>
          <w:rStyle w:val="HTML"/>
        </w:rPr>
      </w:pPr>
      <w:r>
        <w:rPr>
          <w:rStyle w:val="HTML"/>
        </w:rPr>
        <w:t>POST /api/v5/rfq/cancel-all-after</w:t>
      </w:r>
    </w:p>
    <w:p w:rsidR="00000000" w:rsidRDefault="00000000">
      <w:pPr>
        <w:pStyle w:val="HTML0"/>
        <w:divId w:val="1810124686"/>
        <w:rPr>
          <w:rStyle w:val="HTML"/>
        </w:rPr>
      </w:pPr>
      <w:r>
        <w:rPr>
          <w:rStyle w:val="o"/>
        </w:rPr>
        <w:t>{</w:t>
      </w:r>
    </w:p>
    <w:p w:rsidR="00000000" w:rsidRDefault="00000000">
      <w:pPr>
        <w:pStyle w:val="HTML0"/>
        <w:divId w:val="1810124686"/>
        <w:rPr>
          <w:rStyle w:val="HTML"/>
        </w:rPr>
      </w:pPr>
      <w:r>
        <w:rPr>
          <w:rStyle w:val="HTML"/>
        </w:rPr>
        <w:t xml:space="preserve">   </w:t>
      </w:r>
      <w:r>
        <w:rPr>
          <w:rStyle w:val="s2"/>
        </w:rPr>
        <w:t>"timeOut"</w:t>
      </w:r>
      <w:r>
        <w:rPr>
          <w:rStyle w:val="HTML"/>
        </w:rPr>
        <w:t>:</w:t>
      </w:r>
      <w:r>
        <w:rPr>
          <w:rStyle w:val="s2"/>
        </w:rPr>
        <w:t>"60"</w:t>
      </w:r>
    </w:p>
    <w:p w:rsidR="00000000" w:rsidRDefault="00000000">
      <w:pPr>
        <w:pStyle w:val="HTML0"/>
        <w:divId w:val="1810124686"/>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timeOut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The countdown for quotes cancellation, with second as the unit.</w:t>
            </w:r>
            <w:r>
              <w:br/>
              <w:t xml:space="preserve">Range of value can be 0, [10, 120]. </w:t>
            </w:r>
            <w:r>
              <w:br/>
              <w:t>Setting timeOut to 0 disables Cancel All After.</w:t>
            </w:r>
          </w:p>
        </w:tc>
      </w:tr>
    </w:tbl>
    <w:p w:rsidR="00000000" w:rsidRDefault="00000000">
      <w:pPr>
        <w:pStyle w:val="a5"/>
        <w:ind w:left="720" w:right="720"/>
        <w:divId w:val="1578133381"/>
      </w:pPr>
      <w:r>
        <w:t>Response Example</w:t>
      </w:r>
    </w:p>
    <w:p w:rsidR="00000000" w:rsidRDefault="00000000">
      <w:pPr>
        <w:pStyle w:val="HTML0"/>
        <w:divId w:val="1867598994"/>
        <w:rPr>
          <w:rStyle w:val="w"/>
        </w:rPr>
      </w:pPr>
      <w:r>
        <w:rPr>
          <w:rStyle w:val="p"/>
        </w:rPr>
        <w:t>{</w:t>
      </w:r>
    </w:p>
    <w:p w:rsidR="00000000" w:rsidRDefault="00000000">
      <w:pPr>
        <w:pStyle w:val="HTML0"/>
        <w:divId w:val="1867598994"/>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1867598994"/>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1867598994"/>
        <w:rPr>
          <w:rStyle w:val="w"/>
        </w:rPr>
      </w:pPr>
      <w:r>
        <w:rPr>
          <w:rStyle w:val="w"/>
        </w:rPr>
        <w:t xml:space="preserve">    </w:t>
      </w:r>
      <w:r>
        <w:rPr>
          <w:rStyle w:val="nl"/>
        </w:rPr>
        <w:t>"data"</w:t>
      </w:r>
      <w:r>
        <w:rPr>
          <w:rStyle w:val="p"/>
        </w:rPr>
        <w:t>:[</w:t>
      </w:r>
    </w:p>
    <w:p w:rsidR="00000000" w:rsidRDefault="00000000">
      <w:pPr>
        <w:pStyle w:val="HTML0"/>
        <w:divId w:val="1867598994"/>
        <w:rPr>
          <w:rStyle w:val="w"/>
        </w:rPr>
      </w:pPr>
      <w:r>
        <w:rPr>
          <w:rStyle w:val="w"/>
        </w:rPr>
        <w:t xml:space="preserve">        </w:t>
      </w:r>
      <w:r>
        <w:rPr>
          <w:rStyle w:val="p"/>
        </w:rPr>
        <w:t>{</w:t>
      </w:r>
    </w:p>
    <w:p w:rsidR="00000000" w:rsidRDefault="00000000">
      <w:pPr>
        <w:pStyle w:val="HTML0"/>
        <w:divId w:val="1867598994"/>
        <w:rPr>
          <w:rStyle w:val="w"/>
        </w:rPr>
      </w:pPr>
      <w:r>
        <w:rPr>
          <w:rStyle w:val="w"/>
        </w:rPr>
        <w:t xml:space="preserve">            </w:t>
      </w:r>
      <w:r>
        <w:rPr>
          <w:rStyle w:val="nl"/>
        </w:rPr>
        <w:t>"triggerTime"</w:t>
      </w:r>
      <w:r>
        <w:rPr>
          <w:rStyle w:val="p"/>
        </w:rPr>
        <w:t>:</w:t>
      </w:r>
      <w:r>
        <w:rPr>
          <w:rStyle w:val="s2"/>
        </w:rPr>
        <w:t>"1587971460"</w:t>
      </w:r>
      <w:r>
        <w:rPr>
          <w:rStyle w:val="p"/>
        </w:rPr>
        <w:t>,</w:t>
      </w:r>
    </w:p>
    <w:p w:rsidR="00000000" w:rsidRDefault="00000000">
      <w:pPr>
        <w:pStyle w:val="HTML0"/>
        <w:divId w:val="1867598994"/>
        <w:rPr>
          <w:rStyle w:val="w"/>
        </w:rPr>
      </w:pPr>
      <w:r>
        <w:rPr>
          <w:rStyle w:val="w"/>
        </w:rPr>
        <w:t xml:space="preserve">            </w:t>
      </w:r>
      <w:r>
        <w:rPr>
          <w:rStyle w:val="nl"/>
        </w:rPr>
        <w:t>"ts"</w:t>
      </w:r>
      <w:r>
        <w:rPr>
          <w:rStyle w:val="p"/>
        </w:rPr>
        <w:t>:</w:t>
      </w:r>
      <w:r>
        <w:rPr>
          <w:rStyle w:val="s2"/>
        </w:rPr>
        <w:t>"1587971400"</w:t>
      </w:r>
    </w:p>
    <w:p w:rsidR="00000000" w:rsidRDefault="00000000">
      <w:pPr>
        <w:pStyle w:val="HTML0"/>
        <w:divId w:val="1867598994"/>
        <w:rPr>
          <w:rStyle w:val="w"/>
        </w:rPr>
      </w:pPr>
      <w:r>
        <w:rPr>
          <w:rStyle w:val="w"/>
        </w:rPr>
        <w:t xml:space="preserve">        </w:t>
      </w:r>
      <w:r>
        <w:rPr>
          <w:rStyle w:val="p"/>
        </w:rPr>
        <w:t>}</w:t>
      </w:r>
    </w:p>
    <w:p w:rsidR="00000000" w:rsidRDefault="00000000">
      <w:pPr>
        <w:pStyle w:val="HTML0"/>
        <w:divId w:val="1867598994"/>
        <w:rPr>
          <w:rStyle w:val="w"/>
        </w:rPr>
      </w:pPr>
      <w:r>
        <w:rPr>
          <w:rStyle w:val="w"/>
        </w:rPr>
        <w:t xml:space="preserve">    </w:t>
      </w:r>
      <w:r>
        <w:rPr>
          <w:rStyle w:val="p"/>
        </w:rPr>
        <w:t>]</w:t>
      </w:r>
    </w:p>
    <w:p w:rsidR="00000000" w:rsidRDefault="00000000">
      <w:pPr>
        <w:pStyle w:val="HTML0"/>
        <w:divId w:val="1867598994"/>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595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triggerTime</w:t>
            </w:r>
          </w:p>
        </w:tc>
        <w:tc>
          <w:tcPr>
            <w:tcW w:w="0" w:type="auto"/>
            <w:vAlign w:val="center"/>
            <w:hideMark/>
          </w:tcPr>
          <w:p w:rsidR="00000000" w:rsidRDefault="00000000">
            <w:r>
              <w:t>String</w:t>
            </w:r>
          </w:p>
        </w:tc>
        <w:tc>
          <w:tcPr>
            <w:tcW w:w="0" w:type="auto"/>
            <w:vAlign w:val="center"/>
            <w:hideMark/>
          </w:tcPr>
          <w:p w:rsidR="00000000" w:rsidRDefault="00000000">
            <w:r>
              <w:t>The time the cancellation is triggered.</w:t>
            </w:r>
            <w:r>
              <w:br/>
              <w:t>triggerTime=0 means Cancel All After is disabled.</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The time the request is received.</w:t>
            </w:r>
          </w:p>
        </w:tc>
      </w:tr>
    </w:tbl>
    <w:p w:rsidR="00000000" w:rsidRDefault="00000000">
      <w:pPr>
        <w:divId w:val="175387555"/>
      </w:pPr>
      <w:r>
        <w:t xml:space="preserve">Users are recommended to send a request to the exchange every second. When the cancel all after is triggered, the trading engine will cancel quotes on behalf of the client one by one and this operation may take up to a few seconds. This feature is intended as a protection mechanism for clients only and clients should not use this feature as part of their trading strategies. </w:t>
      </w:r>
    </w:p>
    <w:p w:rsidR="00000000" w:rsidRDefault="00000000">
      <w:pPr>
        <w:pStyle w:val="3"/>
        <w:divId w:val="175387555"/>
      </w:pPr>
      <w:r>
        <w:t>Get rfqs</w:t>
      </w:r>
    </w:p>
    <w:p w:rsidR="00000000" w:rsidRDefault="00000000">
      <w:pPr>
        <w:pStyle w:val="a5"/>
        <w:divId w:val="175387555"/>
      </w:pPr>
      <w:r>
        <w:t xml:space="preserve">Retrieves details of RFQs that the user is a counterparty to (either as the creator or the receiver of the RFQ). </w:t>
      </w:r>
    </w:p>
    <w:p w:rsidR="00000000" w:rsidRDefault="00000000">
      <w:pPr>
        <w:pStyle w:val="4"/>
        <w:divId w:val="175387555"/>
      </w:pPr>
      <w:r>
        <w:t>Rate Limit: 2 requests per 2 seconds</w:t>
      </w:r>
    </w:p>
    <w:p w:rsidR="00000000" w:rsidRDefault="00000000">
      <w:pPr>
        <w:pStyle w:val="4"/>
        <w:divId w:val="175387555"/>
      </w:pPr>
      <w:r>
        <w:t>Rate limit rule: UserID</w:t>
      </w:r>
    </w:p>
    <w:p w:rsidR="00000000" w:rsidRDefault="00000000">
      <w:pPr>
        <w:pStyle w:val="4"/>
        <w:divId w:val="175387555"/>
      </w:pPr>
      <w:r>
        <w:t>HTTP Requests</w:t>
      </w:r>
    </w:p>
    <w:p w:rsidR="00000000" w:rsidRDefault="00000000">
      <w:pPr>
        <w:pStyle w:val="a5"/>
        <w:divId w:val="175387555"/>
      </w:pPr>
      <w:r>
        <w:rPr>
          <w:rStyle w:val="HTML"/>
        </w:rPr>
        <w:t>GET /api/v5/rfq/rfqs</w:t>
      </w:r>
    </w:p>
    <w:p w:rsidR="00000000" w:rsidRDefault="00000000">
      <w:pPr>
        <w:pStyle w:val="a5"/>
        <w:ind w:left="720" w:right="720"/>
        <w:divId w:val="1274748866"/>
      </w:pPr>
      <w:r>
        <w:t>Request Example</w:t>
      </w:r>
    </w:p>
    <w:p w:rsidR="00000000" w:rsidRDefault="00000000">
      <w:pPr>
        <w:pStyle w:val="HTML0"/>
        <w:divId w:val="1943687144"/>
        <w:rPr>
          <w:rStyle w:val="HTML"/>
        </w:rPr>
      </w:pPr>
      <w:r>
        <w:rPr>
          <w:rStyle w:val="HTML"/>
        </w:rPr>
        <w:t>GET /api/v5/rfq/rfqs</w:t>
      </w:r>
    </w:p>
    <w:p w:rsidR="00000000" w:rsidRDefault="00000000">
      <w:pPr>
        <w:pStyle w:val="HTML0"/>
        <w:divId w:val="414862864"/>
        <w:rPr>
          <w:rStyle w:val="HTML"/>
          <w:vanish/>
        </w:rPr>
      </w:pPr>
      <w:r>
        <w:rPr>
          <w:rStyle w:val="kn"/>
          <w:vanish/>
        </w:rPr>
        <w:t>import</w:t>
      </w:r>
      <w:r>
        <w:rPr>
          <w:rStyle w:val="HTML"/>
          <w:vanish/>
        </w:rPr>
        <w:t xml:space="preserve"> </w:t>
      </w:r>
      <w:r>
        <w:rPr>
          <w:rStyle w:val="nn"/>
          <w:vanish/>
        </w:rPr>
        <w:t>okx.BlockTrading</w:t>
      </w:r>
      <w:r>
        <w:rPr>
          <w:rStyle w:val="HTML"/>
          <w:vanish/>
        </w:rPr>
        <w:t xml:space="preserve"> </w:t>
      </w:r>
      <w:r>
        <w:rPr>
          <w:rStyle w:val="k"/>
          <w:vanish/>
        </w:rPr>
        <w:t>as</w:t>
      </w:r>
      <w:r>
        <w:rPr>
          <w:rStyle w:val="HTML"/>
          <w:vanish/>
        </w:rPr>
        <w:t xml:space="preserve"> </w:t>
      </w:r>
      <w:r>
        <w:rPr>
          <w:rStyle w:val="n"/>
          <w:vanish/>
        </w:rPr>
        <w:t>BlockTrading</w:t>
      </w:r>
    </w:p>
    <w:p w:rsidR="00000000" w:rsidRDefault="00000000">
      <w:pPr>
        <w:pStyle w:val="HTML0"/>
        <w:divId w:val="414862864"/>
        <w:rPr>
          <w:rStyle w:val="HTML"/>
          <w:vanish/>
        </w:rPr>
      </w:pPr>
    </w:p>
    <w:p w:rsidR="00000000" w:rsidRDefault="00000000">
      <w:pPr>
        <w:pStyle w:val="HTML0"/>
        <w:divId w:val="414862864"/>
        <w:rPr>
          <w:rStyle w:val="c1"/>
          <w:vanish/>
        </w:rPr>
      </w:pPr>
      <w:r>
        <w:rPr>
          <w:rStyle w:val="c1"/>
          <w:vanish/>
        </w:rPr>
        <w:t># API initialization</w:t>
      </w:r>
    </w:p>
    <w:p w:rsidR="00000000" w:rsidRDefault="00000000">
      <w:pPr>
        <w:pStyle w:val="HTML0"/>
        <w:divId w:val="414862864"/>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414862864"/>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414862864"/>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414862864"/>
        <w:rPr>
          <w:rStyle w:val="HTML"/>
          <w:vanish/>
        </w:rPr>
      </w:pPr>
    </w:p>
    <w:p w:rsidR="00000000" w:rsidRDefault="00000000">
      <w:pPr>
        <w:pStyle w:val="HTML0"/>
        <w:divId w:val="414862864"/>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 0, Demo trading: 1</w:t>
      </w:r>
    </w:p>
    <w:p w:rsidR="00000000" w:rsidRDefault="00000000">
      <w:pPr>
        <w:pStyle w:val="HTML0"/>
        <w:divId w:val="414862864"/>
        <w:rPr>
          <w:rStyle w:val="HTML"/>
          <w:vanish/>
        </w:rPr>
      </w:pPr>
    </w:p>
    <w:p w:rsidR="00000000" w:rsidRDefault="00000000">
      <w:pPr>
        <w:pStyle w:val="HTML0"/>
        <w:divId w:val="414862864"/>
        <w:rPr>
          <w:rStyle w:val="HTML"/>
          <w:vanish/>
        </w:rPr>
      </w:pPr>
      <w:r>
        <w:rPr>
          <w:rStyle w:val="n"/>
          <w:vanish/>
        </w:rPr>
        <w:t>blockTradingAPI</w:t>
      </w:r>
      <w:r>
        <w:rPr>
          <w:rStyle w:val="HTML"/>
          <w:vanish/>
        </w:rPr>
        <w:t xml:space="preserve"> </w:t>
      </w:r>
      <w:r>
        <w:rPr>
          <w:rStyle w:val="o"/>
          <w:vanish/>
        </w:rPr>
        <w:t>=</w:t>
      </w:r>
      <w:r>
        <w:rPr>
          <w:rStyle w:val="HTML"/>
          <w:vanish/>
        </w:rPr>
        <w:t xml:space="preserve"> </w:t>
      </w:r>
      <w:r>
        <w:rPr>
          <w:rStyle w:val="n"/>
          <w:vanish/>
        </w:rPr>
        <w:t>BlockTrading</w:t>
      </w:r>
      <w:r>
        <w:rPr>
          <w:rStyle w:val="p"/>
          <w:vanish/>
        </w:rPr>
        <w:t>.</w:t>
      </w:r>
      <w:r>
        <w:rPr>
          <w:rStyle w:val="n"/>
          <w:vanish/>
        </w:rPr>
        <w:t>BlockTradingAPI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414862864"/>
        <w:rPr>
          <w:rStyle w:val="HTML"/>
          <w:vanish/>
        </w:rPr>
      </w:pPr>
    </w:p>
    <w:p w:rsidR="00000000" w:rsidRDefault="00000000">
      <w:pPr>
        <w:pStyle w:val="HTML0"/>
        <w:divId w:val="414862864"/>
        <w:rPr>
          <w:rStyle w:val="c1"/>
          <w:vanish/>
        </w:rPr>
      </w:pPr>
      <w:r>
        <w:rPr>
          <w:rStyle w:val="c1"/>
          <w:vanish/>
        </w:rPr>
        <w:t># Retrieves details of RFQs that the user is a counterparty to</w:t>
      </w:r>
    </w:p>
    <w:p w:rsidR="00000000" w:rsidRDefault="00000000">
      <w:pPr>
        <w:pStyle w:val="HTML0"/>
        <w:divId w:val="414862864"/>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blockTradingAPI</w:t>
      </w:r>
      <w:r>
        <w:rPr>
          <w:rStyle w:val="p"/>
          <w:vanish/>
        </w:rPr>
        <w:t>.</w:t>
      </w:r>
      <w:r>
        <w:rPr>
          <w:rStyle w:val="n"/>
          <w:vanish/>
        </w:rPr>
        <w:t>get_rfqs</w:t>
      </w:r>
      <w:r>
        <w:rPr>
          <w:rStyle w:val="p"/>
          <w:vanish/>
        </w:rPr>
        <w:t>()</w:t>
      </w:r>
    </w:p>
    <w:p w:rsidR="00000000" w:rsidRDefault="00000000">
      <w:pPr>
        <w:pStyle w:val="HTML0"/>
        <w:divId w:val="414862864"/>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rfqId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RFQ ID .</w:t>
            </w:r>
          </w:p>
        </w:tc>
      </w:tr>
      <w:tr w:rsidR="00000000">
        <w:trPr>
          <w:divId w:val="175387555"/>
          <w:tblCellSpacing w:w="15" w:type="dxa"/>
        </w:trPr>
        <w:tc>
          <w:tcPr>
            <w:tcW w:w="0" w:type="auto"/>
            <w:vAlign w:val="center"/>
            <w:hideMark/>
          </w:tcPr>
          <w:p w:rsidR="00000000" w:rsidRDefault="00000000">
            <w:r>
              <w:t>clRfqId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Client-supplied RFQ ID. If both </w:t>
            </w:r>
            <w:r>
              <w:rPr>
                <w:rStyle w:val="HTML"/>
              </w:rPr>
              <w:t>clRfqId</w:t>
            </w:r>
            <w:r>
              <w:t xml:space="preserve"> and </w:t>
            </w:r>
            <w:r>
              <w:rPr>
                <w:rStyle w:val="HTML"/>
              </w:rPr>
              <w:t>rfqId</w:t>
            </w:r>
            <w:r>
              <w:t xml:space="preserve"> are passed, </w:t>
            </w:r>
            <w:r>
              <w:rPr>
                <w:rStyle w:val="HTML"/>
              </w:rPr>
              <w:t>rfqId</w:t>
            </w:r>
            <w:r>
              <w:t xml:space="preserve"> will be treated as primary identifier</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The status of the RFQ. </w:t>
            </w:r>
            <w:r>
              <w:br/>
              <w:t xml:space="preserve">Valid values can be </w:t>
            </w:r>
            <w:r>
              <w:rPr>
                <w:rStyle w:val="HTML"/>
              </w:rPr>
              <w:t>active</w:t>
            </w:r>
            <w:r>
              <w:t xml:space="preserve"> </w:t>
            </w:r>
            <w:r>
              <w:rPr>
                <w:rStyle w:val="HTML"/>
              </w:rPr>
              <w:t>canceled</w:t>
            </w:r>
            <w:r>
              <w:t xml:space="preserve"> </w:t>
            </w:r>
            <w:r>
              <w:rPr>
                <w:rStyle w:val="HTML"/>
              </w:rPr>
              <w:t>pending_fill</w:t>
            </w:r>
            <w:r>
              <w:t xml:space="preserve"> </w:t>
            </w:r>
            <w:r>
              <w:rPr>
                <w:rStyle w:val="HTML"/>
              </w:rPr>
              <w:t>filled</w:t>
            </w:r>
            <w:r>
              <w:t xml:space="preserve"> </w:t>
            </w:r>
            <w:r>
              <w:rPr>
                <w:rStyle w:val="HTML"/>
              </w:rPr>
              <w:t>expired</w:t>
            </w:r>
            <w:r>
              <w:t xml:space="preserve"> </w:t>
            </w:r>
            <w:r>
              <w:rPr>
                <w:rStyle w:val="HTML"/>
              </w:rPr>
              <w:t>failed</w:t>
            </w:r>
            <w:r>
              <w:t xml:space="preserve"> </w:t>
            </w:r>
            <w:r>
              <w:rPr>
                <w:rStyle w:val="HTML"/>
              </w:rPr>
              <w:t>traded_away</w:t>
            </w:r>
            <w:r>
              <w:t xml:space="preserve">. </w:t>
            </w:r>
            <w:r>
              <w:br/>
            </w:r>
            <w:r>
              <w:rPr>
                <w:rStyle w:val="HTML"/>
              </w:rPr>
              <w:t>traded_away</w:t>
            </w:r>
            <w:r>
              <w:t xml:space="preserve"> only applies to Maker</w:t>
            </w:r>
          </w:p>
        </w:tc>
      </w:tr>
      <w:tr w:rsidR="00000000">
        <w:trPr>
          <w:divId w:val="175387555"/>
          <w:tblCellSpacing w:w="15" w:type="dxa"/>
        </w:trPr>
        <w:tc>
          <w:tcPr>
            <w:tcW w:w="0" w:type="auto"/>
            <w:vAlign w:val="center"/>
            <w:hideMark/>
          </w:tcPr>
          <w:p w:rsidR="00000000" w:rsidRDefault="00000000">
            <w:r>
              <w:t>beginId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Start rfq id the request to begin with. Pagination of data to return records newer than the requested rfqId, not including beginId</w:t>
            </w:r>
          </w:p>
        </w:tc>
      </w:tr>
      <w:tr w:rsidR="00000000">
        <w:trPr>
          <w:divId w:val="175387555"/>
          <w:tblCellSpacing w:w="15" w:type="dxa"/>
        </w:trPr>
        <w:tc>
          <w:tcPr>
            <w:tcW w:w="0" w:type="auto"/>
            <w:vAlign w:val="center"/>
            <w:hideMark/>
          </w:tcPr>
          <w:p w:rsidR="00000000" w:rsidRDefault="00000000">
            <w:r>
              <w:t>endId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End rfq id the request to end with. Pagination of data to return records earlier than the requested rfqId, not including endId</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Number of results per request. The maximum is 100 which is also the default value.</w:t>
            </w:r>
          </w:p>
        </w:tc>
      </w:tr>
    </w:tbl>
    <w:p w:rsidR="00000000" w:rsidRDefault="00000000">
      <w:pPr>
        <w:pStyle w:val="a5"/>
        <w:ind w:left="720" w:right="720"/>
        <w:divId w:val="1618414242"/>
      </w:pPr>
      <w:r>
        <w:t>Response Example</w:t>
      </w:r>
    </w:p>
    <w:p w:rsidR="00000000" w:rsidRDefault="00000000">
      <w:pPr>
        <w:pStyle w:val="HTML0"/>
        <w:divId w:val="1773670693"/>
        <w:rPr>
          <w:rStyle w:val="w"/>
        </w:rPr>
      </w:pPr>
      <w:r>
        <w:rPr>
          <w:rStyle w:val="p"/>
        </w:rPr>
        <w:t>{</w:t>
      </w:r>
    </w:p>
    <w:p w:rsidR="00000000" w:rsidRDefault="00000000">
      <w:pPr>
        <w:pStyle w:val="HTML0"/>
        <w:divId w:val="1773670693"/>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773670693"/>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1773670693"/>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773670693"/>
        <w:rPr>
          <w:rStyle w:val="w"/>
        </w:rPr>
      </w:pPr>
      <w:r>
        <w:rPr>
          <w:rStyle w:val="w"/>
        </w:rPr>
        <w:t xml:space="preserve">        </w:t>
      </w:r>
      <w:r>
        <w:rPr>
          <w:rStyle w:val="p"/>
        </w:rPr>
        <w:t>{</w:t>
      </w:r>
    </w:p>
    <w:p w:rsidR="00000000" w:rsidRDefault="00000000">
      <w:pPr>
        <w:pStyle w:val="HTML0"/>
        <w:divId w:val="1773670693"/>
        <w:rPr>
          <w:rStyle w:val="w"/>
        </w:rPr>
      </w:pPr>
      <w:r>
        <w:rPr>
          <w:rStyle w:val="w"/>
        </w:rPr>
        <w:t xml:space="preserve">            </w:t>
      </w:r>
      <w:r>
        <w:rPr>
          <w:rStyle w:val="nl"/>
        </w:rPr>
        <w:t>"rfqId"</w:t>
      </w:r>
      <w:r>
        <w:rPr>
          <w:rStyle w:val="p"/>
        </w:rPr>
        <w:t>:</w:t>
      </w:r>
      <w:r>
        <w:rPr>
          <w:rStyle w:val="w"/>
        </w:rPr>
        <w:t xml:space="preserve"> </w:t>
      </w:r>
      <w:r>
        <w:rPr>
          <w:rStyle w:val="s2"/>
        </w:rPr>
        <w:t>"123456"</w:t>
      </w:r>
      <w:r>
        <w:rPr>
          <w:rStyle w:val="p"/>
        </w:rPr>
        <w:t>,</w:t>
      </w:r>
    </w:p>
    <w:p w:rsidR="00000000" w:rsidRDefault="00000000">
      <w:pPr>
        <w:pStyle w:val="HTML0"/>
        <w:divId w:val="1773670693"/>
        <w:rPr>
          <w:rStyle w:val="w"/>
        </w:rPr>
      </w:pPr>
      <w:r>
        <w:rPr>
          <w:rStyle w:val="w"/>
        </w:rPr>
        <w:t xml:space="preserve">            </w:t>
      </w:r>
      <w:r>
        <w:rPr>
          <w:rStyle w:val="nl"/>
        </w:rPr>
        <w:t>"clRfqId"</w:t>
      </w:r>
      <w:r>
        <w:rPr>
          <w:rStyle w:val="p"/>
        </w:rPr>
        <w:t>:</w:t>
      </w:r>
      <w:r>
        <w:rPr>
          <w:rStyle w:val="w"/>
        </w:rPr>
        <w:t xml:space="preserve"> </w:t>
      </w:r>
      <w:r>
        <w:rPr>
          <w:rStyle w:val="s2"/>
        </w:rPr>
        <w:t>""</w:t>
      </w:r>
      <w:r>
        <w:rPr>
          <w:rStyle w:val="p"/>
        </w:rPr>
        <w:t>,</w:t>
      </w:r>
    </w:p>
    <w:p w:rsidR="00000000" w:rsidRDefault="00000000">
      <w:pPr>
        <w:pStyle w:val="HTML0"/>
        <w:divId w:val="1773670693"/>
        <w:rPr>
          <w:rStyle w:val="w"/>
        </w:rPr>
      </w:pPr>
      <w:r>
        <w:rPr>
          <w:rStyle w:val="w"/>
        </w:rPr>
        <w:t xml:space="preserve">            </w:t>
      </w:r>
      <w:r>
        <w:rPr>
          <w:rStyle w:val="nl"/>
        </w:rPr>
        <w:t>"tag"</w:t>
      </w:r>
      <w:r>
        <w:rPr>
          <w:rStyle w:val="p"/>
        </w:rPr>
        <w:t>:</w:t>
      </w:r>
      <w:r>
        <w:rPr>
          <w:rStyle w:val="w"/>
        </w:rPr>
        <w:t xml:space="preserve"> </w:t>
      </w:r>
      <w:r>
        <w:rPr>
          <w:rStyle w:val="s2"/>
        </w:rPr>
        <w:t>"123456"</w:t>
      </w:r>
      <w:r>
        <w:rPr>
          <w:rStyle w:val="p"/>
        </w:rPr>
        <w:t>,</w:t>
      </w:r>
    </w:p>
    <w:p w:rsidR="00000000" w:rsidRDefault="00000000">
      <w:pPr>
        <w:pStyle w:val="HTML0"/>
        <w:divId w:val="1773670693"/>
        <w:rPr>
          <w:rStyle w:val="w"/>
        </w:rPr>
      </w:pPr>
      <w:r>
        <w:rPr>
          <w:rStyle w:val="w"/>
        </w:rPr>
        <w:t xml:space="preserve">            </w:t>
      </w:r>
      <w:r>
        <w:rPr>
          <w:rStyle w:val="nl"/>
        </w:rPr>
        <w:t>"traderCode"</w:t>
      </w:r>
      <w:r>
        <w:rPr>
          <w:rStyle w:val="p"/>
        </w:rPr>
        <w:t>:</w:t>
      </w:r>
      <w:r>
        <w:rPr>
          <w:rStyle w:val="w"/>
        </w:rPr>
        <w:t xml:space="preserve"> </w:t>
      </w:r>
      <w:r>
        <w:rPr>
          <w:rStyle w:val="s2"/>
        </w:rPr>
        <w:t>"VITALIK"</w:t>
      </w:r>
      <w:r>
        <w:rPr>
          <w:rStyle w:val="p"/>
        </w:rPr>
        <w:t>,</w:t>
      </w:r>
    </w:p>
    <w:p w:rsidR="00000000" w:rsidRDefault="00000000">
      <w:pPr>
        <w:pStyle w:val="HTML0"/>
        <w:divId w:val="1773670693"/>
        <w:rPr>
          <w:rStyle w:val="w"/>
        </w:rPr>
      </w:pPr>
      <w:r>
        <w:rPr>
          <w:rStyle w:val="w"/>
        </w:rPr>
        <w:t xml:space="preserve">            </w:t>
      </w:r>
      <w:r>
        <w:rPr>
          <w:rStyle w:val="nl"/>
        </w:rPr>
        <w:t>"validUntil"</w:t>
      </w:r>
      <w:r>
        <w:rPr>
          <w:rStyle w:val="p"/>
        </w:rPr>
        <w:t>:</w:t>
      </w:r>
      <w:r>
        <w:rPr>
          <w:rStyle w:val="w"/>
        </w:rPr>
        <w:t xml:space="preserve"> </w:t>
      </w:r>
      <w:r>
        <w:rPr>
          <w:rStyle w:val="s2"/>
        </w:rPr>
        <w:t>"1650969031817"</w:t>
      </w:r>
      <w:r>
        <w:rPr>
          <w:rStyle w:val="p"/>
        </w:rPr>
        <w:t>,</w:t>
      </w:r>
    </w:p>
    <w:p w:rsidR="00000000" w:rsidRDefault="00000000">
      <w:pPr>
        <w:pStyle w:val="HTML0"/>
        <w:divId w:val="1773670693"/>
        <w:rPr>
          <w:rStyle w:val="w"/>
        </w:rPr>
      </w:pPr>
      <w:r>
        <w:rPr>
          <w:rStyle w:val="w"/>
        </w:rPr>
        <w:t xml:space="preserve">            </w:t>
      </w:r>
      <w:r>
        <w:rPr>
          <w:rStyle w:val="nl"/>
        </w:rPr>
        <w:t>"allowPartialExecution"</w:t>
      </w:r>
      <w:r>
        <w:rPr>
          <w:rStyle w:val="p"/>
        </w:rPr>
        <w:t>:</w:t>
      </w:r>
      <w:r>
        <w:rPr>
          <w:rStyle w:val="w"/>
        </w:rPr>
        <w:t xml:space="preserve"> </w:t>
      </w:r>
      <w:r>
        <w:rPr>
          <w:rStyle w:val="kc"/>
        </w:rPr>
        <w:t>false</w:t>
      </w:r>
      <w:r>
        <w:rPr>
          <w:rStyle w:val="p"/>
        </w:rPr>
        <w:t>,</w:t>
      </w:r>
    </w:p>
    <w:p w:rsidR="00000000" w:rsidRDefault="00000000">
      <w:pPr>
        <w:pStyle w:val="HTML0"/>
        <w:divId w:val="1773670693"/>
        <w:rPr>
          <w:rStyle w:val="w"/>
        </w:rPr>
      </w:pPr>
      <w:r>
        <w:rPr>
          <w:rStyle w:val="w"/>
        </w:rPr>
        <w:t xml:space="preserve">            </w:t>
      </w:r>
      <w:r>
        <w:rPr>
          <w:rStyle w:val="nl"/>
        </w:rPr>
        <w:t>"state"</w:t>
      </w:r>
      <w:r>
        <w:rPr>
          <w:rStyle w:val="p"/>
        </w:rPr>
        <w:t>:</w:t>
      </w:r>
      <w:r>
        <w:rPr>
          <w:rStyle w:val="w"/>
        </w:rPr>
        <w:t xml:space="preserve"> </w:t>
      </w:r>
      <w:r>
        <w:rPr>
          <w:rStyle w:val="s2"/>
        </w:rPr>
        <w:t>"filled"</w:t>
      </w:r>
      <w:r>
        <w:rPr>
          <w:rStyle w:val="p"/>
        </w:rPr>
        <w:t>,</w:t>
      </w:r>
    </w:p>
    <w:p w:rsidR="00000000" w:rsidRDefault="00000000">
      <w:pPr>
        <w:pStyle w:val="HTML0"/>
        <w:divId w:val="1773670693"/>
        <w:rPr>
          <w:rStyle w:val="w"/>
        </w:rPr>
      </w:pPr>
      <w:r>
        <w:rPr>
          <w:rStyle w:val="w"/>
        </w:rPr>
        <w:t xml:space="preserve">            </w:t>
      </w:r>
      <w:r>
        <w:rPr>
          <w:rStyle w:val="nl"/>
        </w:rPr>
        <w:t>"flowType"</w:t>
      </w:r>
      <w:r>
        <w:rPr>
          <w:rStyle w:val="p"/>
        </w:rPr>
        <w:t>:</w:t>
      </w:r>
      <w:r>
        <w:rPr>
          <w:rStyle w:val="w"/>
        </w:rPr>
        <w:t xml:space="preserve"> </w:t>
      </w:r>
      <w:r>
        <w:rPr>
          <w:rStyle w:val="s2"/>
        </w:rPr>
        <w:t>""</w:t>
      </w:r>
      <w:r>
        <w:rPr>
          <w:rStyle w:val="p"/>
        </w:rPr>
        <w:t>,</w:t>
      </w:r>
    </w:p>
    <w:p w:rsidR="00000000" w:rsidRDefault="00000000">
      <w:pPr>
        <w:pStyle w:val="HTML0"/>
        <w:divId w:val="1773670693"/>
        <w:rPr>
          <w:rStyle w:val="w"/>
        </w:rPr>
      </w:pPr>
      <w:r>
        <w:rPr>
          <w:rStyle w:val="w"/>
        </w:rPr>
        <w:t xml:space="preserve">            </w:t>
      </w:r>
      <w:r>
        <w:rPr>
          <w:rStyle w:val="nl"/>
        </w:rPr>
        <w:t>"counterparties"</w:t>
      </w:r>
      <w:r>
        <w:rPr>
          <w:rStyle w:val="p"/>
        </w:rPr>
        <w:t>:</w:t>
      </w:r>
      <w:r>
        <w:rPr>
          <w:rStyle w:val="w"/>
        </w:rPr>
        <w:t xml:space="preserve"> </w:t>
      </w:r>
      <w:r>
        <w:rPr>
          <w:rStyle w:val="p"/>
        </w:rPr>
        <w:t>[</w:t>
      </w:r>
    </w:p>
    <w:p w:rsidR="00000000" w:rsidRDefault="00000000">
      <w:pPr>
        <w:pStyle w:val="HTML0"/>
        <w:divId w:val="1773670693"/>
        <w:rPr>
          <w:rStyle w:val="w"/>
        </w:rPr>
      </w:pPr>
      <w:r>
        <w:rPr>
          <w:rStyle w:val="w"/>
        </w:rPr>
        <w:t xml:space="preserve">                </w:t>
      </w:r>
      <w:r>
        <w:rPr>
          <w:rStyle w:val="s2"/>
        </w:rPr>
        <w:t>"SATOSHI"</w:t>
      </w:r>
    </w:p>
    <w:p w:rsidR="00000000" w:rsidRDefault="00000000">
      <w:pPr>
        <w:pStyle w:val="HTML0"/>
        <w:divId w:val="1773670693"/>
        <w:rPr>
          <w:rStyle w:val="w"/>
        </w:rPr>
      </w:pPr>
      <w:r>
        <w:rPr>
          <w:rStyle w:val="w"/>
        </w:rPr>
        <w:t xml:space="preserve">            </w:t>
      </w:r>
      <w:r>
        <w:rPr>
          <w:rStyle w:val="p"/>
        </w:rPr>
        <w:t>],</w:t>
      </w:r>
    </w:p>
    <w:p w:rsidR="00000000" w:rsidRDefault="00000000">
      <w:pPr>
        <w:pStyle w:val="HTML0"/>
        <w:divId w:val="1773670693"/>
        <w:rPr>
          <w:rStyle w:val="w"/>
        </w:rPr>
      </w:pPr>
      <w:r>
        <w:rPr>
          <w:rStyle w:val="w"/>
        </w:rPr>
        <w:t xml:space="preserve">            </w:t>
      </w:r>
      <w:r>
        <w:rPr>
          <w:rStyle w:val="nl"/>
        </w:rPr>
        <w:t>"legs"</w:t>
      </w:r>
      <w:r>
        <w:rPr>
          <w:rStyle w:val="p"/>
        </w:rPr>
        <w:t>:</w:t>
      </w:r>
      <w:r>
        <w:rPr>
          <w:rStyle w:val="w"/>
        </w:rPr>
        <w:t xml:space="preserve"> </w:t>
      </w:r>
      <w:r>
        <w:rPr>
          <w:rStyle w:val="p"/>
        </w:rPr>
        <w:t>[</w:t>
      </w:r>
    </w:p>
    <w:p w:rsidR="00000000" w:rsidRDefault="00000000">
      <w:pPr>
        <w:pStyle w:val="HTML0"/>
        <w:divId w:val="1773670693"/>
        <w:rPr>
          <w:rStyle w:val="w"/>
        </w:rPr>
      </w:pPr>
      <w:r>
        <w:rPr>
          <w:rStyle w:val="w"/>
        </w:rPr>
        <w:t xml:space="preserve">                </w:t>
      </w:r>
      <w:r>
        <w:rPr>
          <w:rStyle w:val="p"/>
        </w:rPr>
        <w:t>{</w:t>
      </w:r>
    </w:p>
    <w:p w:rsidR="00000000" w:rsidRDefault="00000000">
      <w:pPr>
        <w:pStyle w:val="HTML0"/>
        <w:divId w:val="1773670693"/>
        <w:rPr>
          <w:rStyle w:val="w"/>
        </w:rPr>
      </w:pPr>
      <w:r>
        <w:rPr>
          <w:rStyle w:val="w"/>
        </w:rPr>
        <w:t xml:space="preserve">                    </w:t>
      </w:r>
      <w:r>
        <w:rPr>
          <w:rStyle w:val="nl"/>
        </w:rPr>
        <w:t>"instId"</w:t>
      </w:r>
      <w:r>
        <w:rPr>
          <w:rStyle w:val="p"/>
        </w:rPr>
        <w:t>:</w:t>
      </w:r>
      <w:r>
        <w:rPr>
          <w:rStyle w:val="w"/>
        </w:rPr>
        <w:t xml:space="preserve"> </w:t>
      </w:r>
      <w:r>
        <w:rPr>
          <w:rStyle w:val="s2"/>
        </w:rPr>
        <w:t>"BTC-USDT"</w:t>
      </w:r>
      <w:r>
        <w:rPr>
          <w:rStyle w:val="p"/>
        </w:rPr>
        <w:t>,</w:t>
      </w:r>
    </w:p>
    <w:p w:rsidR="00000000" w:rsidRDefault="00000000">
      <w:pPr>
        <w:pStyle w:val="HTML0"/>
        <w:divId w:val="1773670693"/>
        <w:rPr>
          <w:rStyle w:val="w"/>
        </w:rPr>
      </w:pPr>
      <w:r>
        <w:rPr>
          <w:rStyle w:val="w"/>
        </w:rPr>
        <w:t xml:space="preserve">                    </w:t>
      </w:r>
      <w:r>
        <w:rPr>
          <w:rStyle w:val="nl"/>
        </w:rPr>
        <w:t>"tdMode"</w:t>
      </w:r>
      <w:r>
        <w:rPr>
          <w:rStyle w:val="p"/>
        </w:rPr>
        <w:t>:</w:t>
      </w:r>
      <w:r>
        <w:rPr>
          <w:rStyle w:val="s2"/>
        </w:rPr>
        <w:t>"cross"</w:t>
      </w:r>
      <w:r>
        <w:rPr>
          <w:rStyle w:val="p"/>
        </w:rPr>
        <w:t>,</w:t>
      </w:r>
    </w:p>
    <w:p w:rsidR="00000000" w:rsidRDefault="00000000">
      <w:pPr>
        <w:pStyle w:val="HTML0"/>
        <w:divId w:val="1773670693"/>
        <w:rPr>
          <w:rStyle w:val="w"/>
        </w:rPr>
      </w:pPr>
      <w:r>
        <w:rPr>
          <w:rStyle w:val="w"/>
        </w:rPr>
        <w:t xml:space="preserve">                    </w:t>
      </w:r>
      <w:r>
        <w:rPr>
          <w:rStyle w:val="nl"/>
        </w:rPr>
        <w:t>"ccy"</w:t>
      </w:r>
      <w:r>
        <w:rPr>
          <w:rStyle w:val="p"/>
        </w:rPr>
        <w:t>:</w:t>
      </w:r>
      <w:r>
        <w:rPr>
          <w:rStyle w:val="s2"/>
        </w:rPr>
        <w:t>"USDT"</w:t>
      </w:r>
      <w:r>
        <w:rPr>
          <w:rStyle w:val="p"/>
        </w:rPr>
        <w:t>,</w:t>
      </w:r>
    </w:p>
    <w:p w:rsidR="00000000" w:rsidRDefault="00000000">
      <w:pPr>
        <w:pStyle w:val="HTML0"/>
        <w:divId w:val="1773670693"/>
        <w:rPr>
          <w:rStyle w:val="w"/>
        </w:rPr>
      </w:pPr>
      <w:r>
        <w:rPr>
          <w:rStyle w:val="w"/>
        </w:rPr>
        <w:t xml:space="preserve">                    </w:t>
      </w:r>
      <w:r>
        <w:rPr>
          <w:rStyle w:val="nl"/>
        </w:rPr>
        <w:t>"side"</w:t>
      </w:r>
      <w:r>
        <w:rPr>
          <w:rStyle w:val="p"/>
        </w:rPr>
        <w:t>:</w:t>
      </w:r>
      <w:r>
        <w:rPr>
          <w:rStyle w:val="w"/>
        </w:rPr>
        <w:t xml:space="preserve"> </w:t>
      </w:r>
      <w:r>
        <w:rPr>
          <w:rStyle w:val="s2"/>
        </w:rPr>
        <w:t>"buy"</w:t>
      </w:r>
      <w:r>
        <w:rPr>
          <w:rStyle w:val="p"/>
        </w:rPr>
        <w:t>,</w:t>
      </w:r>
    </w:p>
    <w:p w:rsidR="00000000" w:rsidRDefault="00000000">
      <w:pPr>
        <w:pStyle w:val="HTML0"/>
        <w:divId w:val="1773670693"/>
        <w:rPr>
          <w:rStyle w:val="w"/>
        </w:rPr>
      </w:pPr>
      <w:r>
        <w:rPr>
          <w:rStyle w:val="w"/>
        </w:rPr>
        <w:t xml:space="preserve">                    </w:t>
      </w:r>
      <w:r>
        <w:rPr>
          <w:rStyle w:val="nl"/>
        </w:rPr>
        <w:t>"posSide"</w:t>
      </w:r>
      <w:r>
        <w:rPr>
          <w:rStyle w:val="p"/>
        </w:rPr>
        <w:t>:</w:t>
      </w:r>
      <w:r>
        <w:rPr>
          <w:rStyle w:val="w"/>
        </w:rPr>
        <w:t xml:space="preserve"> </w:t>
      </w:r>
      <w:r>
        <w:rPr>
          <w:rStyle w:val="s2"/>
        </w:rPr>
        <w:t>"long"</w:t>
      </w:r>
      <w:r>
        <w:rPr>
          <w:rStyle w:val="p"/>
        </w:rPr>
        <w:t>,</w:t>
      </w:r>
    </w:p>
    <w:p w:rsidR="00000000" w:rsidRDefault="00000000">
      <w:pPr>
        <w:pStyle w:val="HTML0"/>
        <w:divId w:val="1773670693"/>
        <w:rPr>
          <w:rStyle w:val="w"/>
        </w:rPr>
      </w:pPr>
      <w:r>
        <w:rPr>
          <w:rStyle w:val="w"/>
        </w:rPr>
        <w:t xml:space="preserve">                    </w:t>
      </w:r>
      <w:r>
        <w:rPr>
          <w:rStyle w:val="nl"/>
        </w:rPr>
        <w:t>"sz"</w:t>
      </w:r>
      <w:r>
        <w:rPr>
          <w:rStyle w:val="p"/>
        </w:rPr>
        <w:t>:</w:t>
      </w:r>
      <w:r>
        <w:rPr>
          <w:rStyle w:val="w"/>
        </w:rPr>
        <w:t xml:space="preserve"> </w:t>
      </w:r>
      <w:r>
        <w:rPr>
          <w:rStyle w:val="s2"/>
        </w:rPr>
        <w:t>"25"</w:t>
      </w:r>
      <w:r>
        <w:rPr>
          <w:rStyle w:val="p"/>
        </w:rPr>
        <w:t>,</w:t>
      </w:r>
    </w:p>
    <w:p w:rsidR="00000000" w:rsidRDefault="00000000">
      <w:pPr>
        <w:pStyle w:val="HTML0"/>
        <w:divId w:val="1773670693"/>
        <w:rPr>
          <w:rStyle w:val="w"/>
        </w:rPr>
      </w:pPr>
      <w:r>
        <w:rPr>
          <w:rStyle w:val="w"/>
        </w:rPr>
        <w:t xml:space="preserve">                    </w:t>
      </w:r>
      <w:r>
        <w:rPr>
          <w:rStyle w:val="nl"/>
        </w:rPr>
        <w:t>"tgtCcy"</w:t>
      </w:r>
      <w:r>
        <w:rPr>
          <w:rStyle w:val="p"/>
        </w:rPr>
        <w:t>:</w:t>
      </w:r>
      <w:r>
        <w:rPr>
          <w:rStyle w:val="w"/>
        </w:rPr>
        <w:t xml:space="preserve"> </w:t>
      </w:r>
      <w:r>
        <w:rPr>
          <w:rStyle w:val="s2"/>
        </w:rPr>
        <w:t>"base_ccy"</w:t>
      </w:r>
    </w:p>
    <w:p w:rsidR="00000000" w:rsidRDefault="00000000">
      <w:pPr>
        <w:pStyle w:val="HTML0"/>
        <w:divId w:val="1773670693"/>
        <w:rPr>
          <w:rStyle w:val="w"/>
        </w:rPr>
      </w:pPr>
      <w:r>
        <w:rPr>
          <w:rStyle w:val="w"/>
        </w:rPr>
        <w:t xml:space="preserve">                </w:t>
      </w:r>
      <w:r>
        <w:rPr>
          <w:rStyle w:val="p"/>
        </w:rPr>
        <w:t>}</w:t>
      </w:r>
    </w:p>
    <w:p w:rsidR="00000000" w:rsidRDefault="00000000">
      <w:pPr>
        <w:pStyle w:val="HTML0"/>
        <w:divId w:val="1773670693"/>
        <w:rPr>
          <w:rStyle w:val="w"/>
        </w:rPr>
      </w:pPr>
      <w:r>
        <w:rPr>
          <w:rStyle w:val="w"/>
        </w:rPr>
        <w:t xml:space="preserve">            </w:t>
      </w:r>
      <w:r>
        <w:rPr>
          <w:rStyle w:val="p"/>
        </w:rPr>
        <w:t>],</w:t>
      </w:r>
    </w:p>
    <w:p w:rsidR="00000000" w:rsidRDefault="00000000">
      <w:pPr>
        <w:pStyle w:val="HTML0"/>
        <w:divId w:val="1773670693"/>
        <w:rPr>
          <w:rStyle w:val="w"/>
        </w:rPr>
      </w:pPr>
      <w:r>
        <w:rPr>
          <w:rStyle w:val="w"/>
        </w:rPr>
        <w:t xml:space="preserve">            </w:t>
      </w:r>
      <w:r>
        <w:rPr>
          <w:rStyle w:val="nl"/>
        </w:rPr>
        <w:t>"cTime"</w:t>
      </w:r>
      <w:r>
        <w:rPr>
          <w:rStyle w:val="p"/>
        </w:rPr>
        <w:t>:</w:t>
      </w:r>
      <w:r>
        <w:rPr>
          <w:rStyle w:val="w"/>
        </w:rPr>
        <w:t xml:space="preserve"> </w:t>
      </w:r>
      <w:r>
        <w:rPr>
          <w:rStyle w:val="s2"/>
        </w:rPr>
        <w:t>"1650968131817"</w:t>
      </w:r>
      <w:r>
        <w:rPr>
          <w:rStyle w:val="p"/>
        </w:rPr>
        <w:t>,</w:t>
      </w:r>
    </w:p>
    <w:p w:rsidR="00000000" w:rsidRDefault="00000000">
      <w:pPr>
        <w:pStyle w:val="HTML0"/>
        <w:divId w:val="1773670693"/>
        <w:rPr>
          <w:rStyle w:val="w"/>
        </w:rPr>
      </w:pPr>
      <w:r>
        <w:rPr>
          <w:rStyle w:val="w"/>
        </w:rPr>
        <w:t xml:space="preserve">            </w:t>
      </w:r>
      <w:r>
        <w:rPr>
          <w:rStyle w:val="nl"/>
        </w:rPr>
        <w:t>"uTime"</w:t>
      </w:r>
      <w:r>
        <w:rPr>
          <w:rStyle w:val="p"/>
        </w:rPr>
        <w:t>:</w:t>
      </w:r>
      <w:r>
        <w:rPr>
          <w:rStyle w:val="w"/>
        </w:rPr>
        <w:t xml:space="preserve"> </w:t>
      </w:r>
      <w:r>
        <w:rPr>
          <w:rStyle w:val="s2"/>
        </w:rPr>
        <w:t>"1650968164944"</w:t>
      </w:r>
    </w:p>
    <w:p w:rsidR="00000000" w:rsidRDefault="00000000">
      <w:pPr>
        <w:pStyle w:val="HTML0"/>
        <w:divId w:val="1773670693"/>
        <w:rPr>
          <w:rStyle w:val="w"/>
        </w:rPr>
      </w:pPr>
      <w:r>
        <w:rPr>
          <w:rStyle w:val="w"/>
        </w:rPr>
        <w:t xml:space="preserve">        </w:t>
      </w:r>
      <w:r>
        <w:rPr>
          <w:rStyle w:val="p"/>
        </w:rPr>
        <w:t>},</w:t>
      </w:r>
    </w:p>
    <w:p w:rsidR="00000000" w:rsidRDefault="00000000">
      <w:pPr>
        <w:pStyle w:val="HTML0"/>
        <w:divId w:val="1773670693"/>
        <w:rPr>
          <w:rStyle w:val="w"/>
        </w:rPr>
      </w:pPr>
      <w:r>
        <w:rPr>
          <w:rStyle w:val="w"/>
        </w:rPr>
        <w:t xml:space="preserve">        </w:t>
      </w:r>
      <w:r>
        <w:rPr>
          <w:rStyle w:val="p"/>
        </w:rPr>
        <w:t>{</w:t>
      </w:r>
    </w:p>
    <w:p w:rsidR="00000000" w:rsidRDefault="00000000">
      <w:pPr>
        <w:pStyle w:val="HTML0"/>
        <w:divId w:val="1773670693"/>
        <w:rPr>
          <w:rStyle w:val="w"/>
        </w:rPr>
      </w:pPr>
      <w:r>
        <w:rPr>
          <w:rStyle w:val="w"/>
        </w:rPr>
        <w:t xml:space="preserve">            </w:t>
      </w:r>
      <w:r>
        <w:rPr>
          <w:rStyle w:val="nl"/>
        </w:rPr>
        <w:t>"rfqId"</w:t>
      </w:r>
      <w:r>
        <w:rPr>
          <w:rStyle w:val="p"/>
        </w:rPr>
        <w:t>:</w:t>
      </w:r>
      <w:r>
        <w:rPr>
          <w:rStyle w:val="w"/>
        </w:rPr>
        <w:t xml:space="preserve"> </w:t>
      </w:r>
      <w:r>
        <w:rPr>
          <w:rStyle w:val="s2"/>
        </w:rPr>
        <w:t>"1234567"</w:t>
      </w:r>
      <w:r>
        <w:rPr>
          <w:rStyle w:val="p"/>
        </w:rPr>
        <w:t>,</w:t>
      </w:r>
    </w:p>
    <w:p w:rsidR="00000000" w:rsidRDefault="00000000">
      <w:pPr>
        <w:pStyle w:val="HTML0"/>
        <w:divId w:val="1773670693"/>
        <w:rPr>
          <w:rStyle w:val="w"/>
        </w:rPr>
      </w:pPr>
      <w:r>
        <w:rPr>
          <w:rStyle w:val="w"/>
        </w:rPr>
        <w:t xml:space="preserve">            </w:t>
      </w:r>
      <w:r>
        <w:rPr>
          <w:rStyle w:val="nl"/>
        </w:rPr>
        <w:t>"clRfqId"</w:t>
      </w:r>
      <w:r>
        <w:rPr>
          <w:rStyle w:val="p"/>
        </w:rPr>
        <w:t>:</w:t>
      </w:r>
      <w:r>
        <w:rPr>
          <w:rStyle w:val="w"/>
        </w:rPr>
        <w:t xml:space="preserve"> </w:t>
      </w:r>
      <w:r>
        <w:rPr>
          <w:rStyle w:val="s2"/>
        </w:rPr>
        <w:t>""</w:t>
      </w:r>
      <w:r>
        <w:rPr>
          <w:rStyle w:val="p"/>
        </w:rPr>
        <w:t>,</w:t>
      </w:r>
    </w:p>
    <w:p w:rsidR="00000000" w:rsidRDefault="00000000">
      <w:pPr>
        <w:pStyle w:val="HTML0"/>
        <w:divId w:val="1773670693"/>
        <w:rPr>
          <w:rStyle w:val="w"/>
        </w:rPr>
      </w:pPr>
      <w:r>
        <w:rPr>
          <w:rStyle w:val="w"/>
        </w:rPr>
        <w:t xml:space="preserve">            </w:t>
      </w:r>
      <w:r>
        <w:rPr>
          <w:rStyle w:val="nl"/>
        </w:rPr>
        <w:t>"tag"</w:t>
      </w:r>
      <w:r>
        <w:rPr>
          <w:rStyle w:val="p"/>
        </w:rPr>
        <w:t>:</w:t>
      </w:r>
      <w:r>
        <w:rPr>
          <w:rStyle w:val="s2"/>
        </w:rPr>
        <w:t>"1234567"</w:t>
      </w:r>
      <w:r>
        <w:rPr>
          <w:rStyle w:val="p"/>
        </w:rPr>
        <w:t>,</w:t>
      </w:r>
    </w:p>
    <w:p w:rsidR="00000000" w:rsidRDefault="00000000">
      <w:pPr>
        <w:pStyle w:val="HTML0"/>
        <w:divId w:val="1773670693"/>
        <w:rPr>
          <w:rStyle w:val="w"/>
        </w:rPr>
      </w:pPr>
      <w:r>
        <w:rPr>
          <w:rStyle w:val="w"/>
        </w:rPr>
        <w:t xml:space="preserve">            </w:t>
      </w:r>
      <w:r>
        <w:rPr>
          <w:rStyle w:val="nl"/>
        </w:rPr>
        <w:t>"traderCode"</w:t>
      </w:r>
      <w:r>
        <w:rPr>
          <w:rStyle w:val="p"/>
        </w:rPr>
        <w:t>:</w:t>
      </w:r>
      <w:r>
        <w:rPr>
          <w:rStyle w:val="w"/>
        </w:rPr>
        <w:t xml:space="preserve"> </w:t>
      </w:r>
      <w:r>
        <w:rPr>
          <w:rStyle w:val="s2"/>
        </w:rPr>
        <w:t>"VITALIK"</w:t>
      </w:r>
      <w:r>
        <w:rPr>
          <w:rStyle w:val="p"/>
        </w:rPr>
        <w:t>,</w:t>
      </w:r>
    </w:p>
    <w:p w:rsidR="00000000" w:rsidRDefault="00000000">
      <w:pPr>
        <w:pStyle w:val="HTML0"/>
        <w:divId w:val="1773670693"/>
        <w:rPr>
          <w:rStyle w:val="w"/>
        </w:rPr>
      </w:pPr>
      <w:r>
        <w:rPr>
          <w:rStyle w:val="w"/>
        </w:rPr>
        <w:t xml:space="preserve">            </w:t>
      </w:r>
      <w:r>
        <w:rPr>
          <w:rStyle w:val="nl"/>
        </w:rPr>
        <w:t>"validUntil"</w:t>
      </w:r>
      <w:r>
        <w:rPr>
          <w:rStyle w:val="p"/>
        </w:rPr>
        <w:t>:</w:t>
      </w:r>
      <w:r>
        <w:rPr>
          <w:rStyle w:val="w"/>
        </w:rPr>
        <w:t xml:space="preserve"> </w:t>
      </w:r>
      <w:r>
        <w:rPr>
          <w:rStyle w:val="s2"/>
        </w:rPr>
        <w:t>"1650967623729"</w:t>
      </w:r>
      <w:r>
        <w:rPr>
          <w:rStyle w:val="p"/>
        </w:rPr>
        <w:t>,</w:t>
      </w:r>
    </w:p>
    <w:p w:rsidR="00000000" w:rsidRDefault="00000000">
      <w:pPr>
        <w:pStyle w:val="HTML0"/>
        <w:divId w:val="1773670693"/>
        <w:rPr>
          <w:rStyle w:val="w"/>
        </w:rPr>
      </w:pPr>
      <w:r>
        <w:rPr>
          <w:rStyle w:val="w"/>
        </w:rPr>
        <w:t xml:space="preserve">            </w:t>
      </w:r>
      <w:r>
        <w:rPr>
          <w:rStyle w:val="nl"/>
        </w:rPr>
        <w:t>"state"</w:t>
      </w:r>
      <w:r>
        <w:rPr>
          <w:rStyle w:val="p"/>
        </w:rPr>
        <w:t>:</w:t>
      </w:r>
      <w:r>
        <w:rPr>
          <w:rStyle w:val="w"/>
        </w:rPr>
        <w:t xml:space="preserve"> </w:t>
      </w:r>
      <w:r>
        <w:rPr>
          <w:rStyle w:val="s2"/>
        </w:rPr>
        <w:t>"filled"</w:t>
      </w:r>
      <w:r>
        <w:rPr>
          <w:rStyle w:val="p"/>
        </w:rPr>
        <w:t>,</w:t>
      </w:r>
    </w:p>
    <w:p w:rsidR="00000000" w:rsidRDefault="00000000">
      <w:pPr>
        <w:pStyle w:val="HTML0"/>
        <w:divId w:val="1773670693"/>
        <w:rPr>
          <w:rStyle w:val="w"/>
        </w:rPr>
      </w:pPr>
      <w:r>
        <w:rPr>
          <w:rStyle w:val="w"/>
        </w:rPr>
        <w:t xml:space="preserve">            </w:t>
      </w:r>
      <w:r>
        <w:rPr>
          <w:rStyle w:val="nl"/>
        </w:rPr>
        <w:t>"flowType"</w:t>
      </w:r>
      <w:r>
        <w:rPr>
          <w:rStyle w:val="p"/>
        </w:rPr>
        <w:t>:</w:t>
      </w:r>
      <w:r>
        <w:rPr>
          <w:rStyle w:val="w"/>
        </w:rPr>
        <w:t xml:space="preserve"> </w:t>
      </w:r>
      <w:r>
        <w:rPr>
          <w:rStyle w:val="s2"/>
        </w:rPr>
        <w:t>""</w:t>
      </w:r>
      <w:r>
        <w:rPr>
          <w:rStyle w:val="p"/>
        </w:rPr>
        <w:t>,</w:t>
      </w:r>
    </w:p>
    <w:p w:rsidR="00000000" w:rsidRDefault="00000000">
      <w:pPr>
        <w:pStyle w:val="HTML0"/>
        <w:divId w:val="1773670693"/>
        <w:rPr>
          <w:rStyle w:val="w"/>
        </w:rPr>
      </w:pPr>
      <w:r>
        <w:rPr>
          <w:rStyle w:val="w"/>
        </w:rPr>
        <w:t xml:space="preserve">            </w:t>
      </w:r>
      <w:r>
        <w:rPr>
          <w:rStyle w:val="nl"/>
        </w:rPr>
        <w:t>"counterparties"</w:t>
      </w:r>
      <w:r>
        <w:rPr>
          <w:rStyle w:val="p"/>
        </w:rPr>
        <w:t>:</w:t>
      </w:r>
      <w:r>
        <w:rPr>
          <w:rStyle w:val="w"/>
        </w:rPr>
        <w:t xml:space="preserve"> </w:t>
      </w:r>
      <w:r>
        <w:rPr>
          <w:rStyle w:val="p"/>
        </w:rPr>
        <w:t>[</w:t>
      </w:r>
    </w:p>
    <w:p w:rsidR="00000000" w:rsidRDefault="00000000">
      <w:pPr>
        <w:pStyle w:val="HTML0"/>
        <w:divId w:val="1773670693"/>
        <w:rPr>
          <w:rStyle w:val="w"/>
        </w:rPr>
      </w:pPr>
      <w:r>
        <w:rPr>
          <w:rStyle w:val="w"/>
        </w:rPr>
        <w:t xml:space="preserve">                </w:t>
      </w:r>
      <w:r>
        <w:rPr>
          <w:rStyle w:val="s2"/>
        </w:rPr>
        <w:t>"SATOSHI"</w:t>
      </w:r>
    </w:p>
    <w:p w:rsidR="00000000" w:rsidRDefault="00000000">
      <w:pPr>
        <w:pStyle w:val="HTML0"/>
        <w:divId w:val="1773670693"/>
        <w:rPr>
          <w:rStyle w:val="w"/>
        </w:rPr>
      </w:pPr>
      <w:r>
        <w:rPr>
          <w:rStyle w:val="w"/>
        </w:rPr>
        <w:t xml:space="preserve">            </w:t>
      </w:r>
      <w:r>
        <w:rPr>
          <w:rStyle w:val="p"/>
        </w:rPr>
        <w:t>],</w:t>
      </w:r>
    </w:p>
    <w:p w:rsidR="00000000" w:rsidRDefault="00000000">
      <w:pPr>
        <w:pStyle w:val="HTML0"/>
        <w:divId w:val="1773670693"/>
        <w:rPr>
          <w:rStyle w:val="w"/>
        </w:rPr>
      </w:pPr>
      <w:r>
        <w:rPr>
          <w:rStyle w:val="w"/>
        </w:rPr>
        <w:t xml:space="preserve">            </w:t>
      </w:r>
      <w:r>
        <w:rPr>
          <w:rStyle w:val="nl"/>
        </w:rPr>
        <w:t>"legs"</w:t>
      </w:r>
      <w:r>
        <w:rPr>
          <w:rStyle w:val="p"/>
        </w:rPr>
        <w:t>:</w:t>
      </w:r>
      <w:r>
        <w:rPr>
          <w:rStyle w:val="w"/>
        </w:rPr>
        <w:t xml:space="preserve"> </w:t>
      </w:r>
      <w:r>
        <w:rPr>
          <w:rStyle w:val="p"/>
        </w:rPr>
        <w:t>[</w:t>
      </w:r>
    </w:p>
    <w:p w:rsidR="00000000" w:rsidRDefault="00000000">
      <w:pPr>
        <w:pStyle w:val="HTML0"/>
        <w:divId w:val="1773670693"/>
        <w:rPr>
          <w:rStyle w:val="w"/>
        </w:rPr>
      </w:pPr>
      <w:r>
        <w:rPr>
          <w:rStyle w:val="w"/>
        </w:rPr>
        <w:t xml:space="preserve">                </w:t>
      </w:r>
      <w:r>
        <w:rPr>
          <w:rStyle w:val="p"/>
        </w:rPr>
        <w:t>{</w:t>
      </w:r>
    </w:p>
    <w:p w:rsidR="00000000" w:rsidRDefault="00000000">
      <w:pPr>
        <w:pStyle w:val="HTML0"/>
        <w:divId w:val="1773670693"/>
        <w:rPr>
          <w:rStyle w:val="w"/>
        </w:rPr>
      </w:pPr>
      <w:r>
        <w:rPr>
          <w:rStyle w:val="w"/>
        </w:rPr>
        <w:t xml:space="preserve">                    </w:t>
      </w:r>
      <w:r>
        <w:rPr>
          <w:rStyle w:val="nl"/>
        </w:rPr>
        <w:t>"instId"</w:t>
      </w:r>
      <w:r>
        <w:rPr>
          <w:rStyle w:val="p"/>
        </w:rPr>
        <w:t>:</w:t>
      </w:r>
      <w:r>
        <w:rPr>
          <w:rStyle w:val="w"/>
        </w:rPr>
        <w:t xml:space="preserve"> </w:t>
      </w:r>
      <w:r>
        <w:rPr>
          <w:rStyle w:val="s2"/>
        </w:rPr>
        <w:t>"BTC-USDT"</w:t>
      </w:r>
      <w:r>
        <w:rPr>
          <w:rStyle w:val="p"/>
        </w:rPr>
        <w:t>,</w:t>
      </w:r>
    </w:p>
    <w:p w:rsidR="00000000" w:rsidRDefault="00000000">
      <w:pPr>
        <w:pStyle w:val="HTML0"/>
        <w:divId w:val="1773670693"/>
        <w:rPr>
          <w:rStyle w:val="w"/>
        </w:rPr>
      </w:pPr>
      <w:r>
        <w:rPr>
          <w:rStyle w:val="w"/>
        </w:rPr>
        <w:t xml:space="preserve">                    </w:t>
      </w:r>
      <w:r>
        <w:rPr>
          <w:rStyle w:val="nl"/>
        </w:rPr>
        <w:t>"tdMode"</w:t>
      </w:r>
      <w:r>
        <w:rPr>
          <w:rStyle w:val="p"/>
        </w:rPr>
        <w:t>:</w:t>
      </w:r>
      <w:r>
        <w:rPr>
          <w:rStyle w:val="s2"/>
        </w:rPr>
        <w:t>"cross"</w:t>
      </w:r>
      <w:r>
        <w:rPr>
          <w:rStyle w:val="p"/>
        </w:rPr>
        <w:t>,</w:t>
      </w:r>
    </w:p>
    <w:p w:rsidR="00000000" w:rsidRDefault="00000000">
      <w:pPr>
        <w:pStyle w:val="HTML0"/>
        <w:divId w:val="1773670693"/>
        <w:rPr>
          <w:rStyle w:val="w"/>
        </w:rPr>
      </w:pPr>
      <w:r>
        <w:rPr>
          <w:rStyle w:val="w"/>
        </w:rPr>
        <w:t xml:space="preserve">                    </w:t>
      </w:r>
      <w:r>
        <w:rPr>
          <w:rStyle w:val="nl"/>
        </w:rPr>
        <w:t>"ccy"</w:t>
      </w:r>
      <w:r>
        <w:rPr>
          <w:rStyle w:val="p"/>
        </w:rPr>
        <w:t>:</w:t>
      </w:r>
      <w:r>
        <w:rPr>
          <w:rStyle w:val="s2"/>
        </w:rPr>
        <w:t>"USDT"</w:t>
      </w:r>
      <w:r>
        <w:rPr>
          <w:rStyle w:val="p"/>
        </w:rPr>
        <w:t>,</w:t>
      </w:r>
    </w:p>
    <w:p w:rsidR="00000000" w:rsidRDefault="00000000">
      <w:pPr>
        <w:pStyle w:val="HTML0"/>
        <w:divId w:val="1773670693"/>
        <w:rPr>
          <w:rStyle w:val="w"/>
        </w:rPr>
      </w:pPr>
      <w:r>
        <w:rPr>
          <w:rStyle w:val="w"/>
        </w:rPr>
        <w:t xml:space="preserve">                    </w:t>
      </w:r>
      <w:r>
        <w:rPr>
          <w:rStyle w:val="nl"/>
        </w:rPr>
        <w:t>"side"</w:t>
      </w:r>
      <w:r>
        <w:rPr>
          <w:rStyle w:val="p"/>
        </w:rPr>
        <w:t>:</w:t>
      </w:r>
      <w:r>
        <w:rPr>
          <w:rStyle w:val="w"/>
        </w:rPr>
        <w:t xml:space="preserve"> </w:t>
      </w:r>
      <w:r>
        <w:rPr>
          <w:rStyle w:val="s2"/>
        </w:rPr>
        <w:t>"buy"</w:t>
      </w:r>
      <w:r>
        <w:rPr>
          <w:rStyle w:val="p"/>
        </w:rPr>
        <w:t>,</w:t>
      </w:r>
    </w:p>
    <w:p w:rsidR="00000000" w:rsidRDefault="00000000">
      <w:pPr>
        <w:pStyle w:val="HTML0"/>
        <w:divId w:val="1773670693"/>
        <w:rPr>
          <w:rStyle w:val="w"/>
        </w:rPr>
      </w:pPr>
      <w:r>
        <w:rPr>
          <w:rStyle w:val="w"/>
        </w:rPr>
        <w:t xml:space="preserve">                    </w:t>
      </w:r>
      <w:r>
        <w:rPr>
          <w:rStyle w:val="nl"/>
        </w:rPr>
        <w:t>"posSide"</w:t>
      </w:r>
      <w:r>
        <w:rPr>
          <w:rStyle w:val="p"/>
        </w:rPr>
        <w:t>:</w:t>
      </w:r>
      <w:r>
        <w:rPr>
          <w:rStyle w:val="w"/>
        </w:rPr>
        <w:t xml:space="preserve"> </w:t>
      </w:r>
      <w:r>
        <w:rPr>
          <w:rStyle w:val="s2"/>
        </w:rPr>
        <w:t>"long"</w:t>
      </w:r>
      <w:r>
        <w:rPr>
          <w:rStyle w:val="p"/>
        </w:rPr>
        <w:t>,</w:t>
      </w:r>
    </w:p>
    <w:p w:rsidR="00000000" w:rsidRDefault="00000000">
      <w:pPr>
        <w:pStyle w:val="HTML0"/>
        <w:divId w:val="1773670693"/>
        <w:rPr>
          <w:rStyle w:val="w"/>
        </w:rPr>
      </w:pPr>
      <w:r>
        <w:rPr>
          <w:rStyle w:val="w"/>
        </w:rPr>
        <w:t xml:space="preserve">                    </w:t>
      </w:r>
      <w:r>
        <w:rPr>
          <w:rStyle w:val="nl"/>
        </w:rPr>
        <w:t>"sz"</w:t>
      </w:r>
      <w:r>
        <w:rPr>
          <w:rStyle w:val="p"/>
        </w:rPr>
        <w:t>:</w:t>
      </w:r>
      <w:r>
        <w:rPr>
          <w:rStyle w:val="w"/>
        </w:rPr>
        <w:t xml:space="preserve"> </w:t>
      </w:r>
      <w:r>
        <w:rPr>
          <w:rStyle w:val="s2"/>
        </w:rPr>
        <w:t>"1500000"</w:t>
      </w:r>
      <w:r>
        <w:rPr>
          <w:rStyle w:val="p"/>
        </w:rPr>
        <w:t>,</w:t>
      </w:r>
    </w:p>
    <w:p w:rsidR="00000000" w:rsidRDefault="00000000">
      <w:pPr>
        <w:pStyle w:val="HTML0"/>
        <w:divId w:val="1773670693"/>
        <w:rPr>
          <w:rStyle w:val="w"/>
        </w:rPr>
      </w:pPr>
      <w:r>
        <w:rPr>
          <w:rStyle w:val="w"/>
        </w:rPr>
        <w:t xml:space="preserve">                    </w:t>
      </w:r>
      <w:r>
        <w:rPr>
          <w:rStyle w:val="nl"/>
        </w:rPr>
        <w:t>"tgtCcy"</w:t>
      </w:r>
      <w:r>
        <w:rPr>
          <w:rStyle w:val="p"/>
        </w:rPr>
        <w:t>:</w:t>
      </w:r>
      <w:r>
        <w:rPr>
          <w:rStyle w:val="w"/>
        </w:rPr>
        <w:t xml:space="preserve"> </w:t>
      </w:r>
      <w:r>
        <w:rPr>
          <w:rStyle w:val="s2"/>
        </w:rPr>
        <w:t>"quote_ccy"</w:t>
      </w:r>
    </w:p>
    <w:p w:rsidR="00000000" w:rsidRDefault="00000000">
      <w:pPr>
        <w:pStyle w:val="HTML0"/>
        <w:divId w:val="1773670693"/>
        <w:rPr>
          <w:rStyle w:val="w"/>
        </w:rPr>
      </w:pPr>
      <w:r>
        <w:rPr>
          <w:rStyle w:val="w"/>
        </w:rPr>
        <w:t xml:space="preserve">                </w:t>
      </w:r>
      <w:r>
        <w:rPr>
          <w:rStyle w:val="p"/>
        </w:rPr>
        <w:t>}</w:t>
      </w:r>
    </w:p>
    <w:p w:rsidR="00000000" w:rsidRDefault="00000000">
      <w:pPr>
        <w:pStyle w:val="HTML0"/>
        <w:divId w:val="1773670693"/>
        <w:rPr>
          <w:rStyle w:val="w"/>
        </w:rPr>
      </w:pPr>
      <w:r>
        <w:rPr>
          <w:rStyle w:val="w"/>
        </w:rPr>
        <w:t xml:space="preserve">            </w:t>
      </w:r>
      <w:r>
        <w:rPr>
          <w:rStyle w:val="p"/>
        </w:rPr>
        <w:t>],</w:t>
      </w:r>
    </w:p>
    <w:p w:rsidR="00000000" w:rsidRDefault="00000000">
      <w:pPr>
        <w:pStyle w:val="HTML0"/>
        <w:divId w:val="1773670693"/>
        <w:rPr>
          <w:rStyle w:val="w"/>
        </w:rPr>
      </w:pPr>
      <w:r>
        <w:rPr>
          <w:rStyle w:val="w"/>
        </w:rPr>
        <w:t xml:space="preserve">            </w:t>
      </w:r>
      <w:r>
        <w:rPr>
          <w:rStyle w:val="nl"/>
        </w:rPr>
        <w:t>"cTime"</w:t>
      </w:r>
      <w:r>
        <w:rPr>
          <w:rStyle w:val="p"/>
        </w:rPr>
        <w:t>:</w:t>
      </w:r>
      <w:r>
        <w:rPr>
          <w:rStyle w:val="w"/>
        </w:rPr>
        <w:t xml:space="preserve"> </w:t>
      </w:r>
      <w:r>
        <w:rPr>
          <w:rStyle w:val="s2"/>
        </w:rPr>
        <w:t>"1650966723729"</w:t>
      </w:r>
      <w:r>
        <w:rPr>
          <w:rStyle w:val="p"/>
        </w:rPr>
        <w:t>,</w:t>
      </w:r>
    </w:p>
    <w:p w:rsidR="00000000" w:rsidRDefault="00000000">
      <w:pPr>
        <w:pStyle w:val="HTML0"/>
        <w:divId w:val="1773670693"/>
        <w:rPr>
          <w:rStyle w:val="w"/>
        </w:rPr>
      </w:pPr>
      <w:r>
        <w:rPr>
          <w:rStyle w:val="w"/>
        </w:rPr>
        <w:t xml:space="preserve">            </w:t>
      </w:r>
      <w:r>
        <w:rPr>
          <w:rStyle w:val="nl"/>
        </w:rPr>
        <w:t>"uTime"</w:t>
      </w:r>
      <w:r>
        <w:rPr>
          <w:rStyle w:val="p"/>
        </w:rPr>
        <w:t>:</w:t>
      </w:r>
      <w:r>
        <w:rPr>
          <w:rStyle w:val="w"/>
        </w:rPr>
        <w:t xml:space="preserve"> </w:t>
      </w:r>
      <w:r>
        <w:rPr>
          <w:rStyle w:val="s2"/>
        </w:rPr>
        <w:t>"1650966816577"</w:t>
      </w:r>
    </w:p>
    <w:p w:rsidR="00000000" w:rsidRDefault="00000000">
      <w:pPr>
        <w:pStyle w:val="HTML0"/>
        <w:divId w:val="1773670693"/>
        <w:rPr>
          <w:rStyle w:val="w"/>
        </w:rPr>
      </w:pPr>
      <w:r>
        <w:rPr>
          <w:rStyle w:val="w"/>
        </w:rPr>
        <w:t xml:space="preserve">        </w:t>
      </w:r>
      <w:r>
        <w:rPr>
          <w:rStyle w:val="p"/>
        </w:rPr>
        <w:t>}</w:t>
      </w:r>
    </w:p>
    <w:p w:rsidR="00000000" w:rsidRDefault="00000000">
      <w:pPr>
        <w:pStyle w:val="HTML0"/>
        <w:divId w:val="1773670693"/>
        <w:rPr>
          <w:rStyle w:val="w"/>
        </w:rPr>
      </w:pPr>
      <w:r>
        <w:rPr>
          <w:rStyle w:val="err"/>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9"/>
        <w:gridCol w:w="1051"/>
        <w:gridCol w:w="4626"/>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 xml:space="preserve">The result code, </w:t>
            </w:r>
            <w:r>
              <w:rPr>
                <w:rStyle w:val="HTML"/>
              </w:rPr>
              <w:t>0</w:t>
            </w:r>
            <w:r>
              <w:t xml:space="preserve"> means success.</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The error message, not empty if the code is not 0.</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 of objects</w:t>
            </w:r>
          </w:p>
        </w:tc>
        <w:tc>
          <w:tcPr>
            <w:tcW w:w="0" w:type="auto"/>
            <w:vAlign w:val="center"/>
            <w:hideMark/>
          </w:tcPr>
          <w:p w:rsidR="00000000" w:rsidRDefault="00000000">
            <w:r>
              <w:t>Array of objects containing the results of the RFQ creation.</w:t>
            </w:r>
          </w:p>
        </w:tc>
      </w:tr>
      <w:tr w:rsidR="00000000">
        <w:trPr>
          <w:divId w:val="175387555"/>
          <w:tblCellSpacing w:w="15" w:type="dxa"/>
        </w:trPr>
        <w:tc>
          <w:tcPr>
            <w:tcW w:w="0" w:type="auto"/>
            <w:vAlign w:val="center"/>
            <w:hideMark/>
          </w:tcPr>
          <w:p w:rsidR="00000000" w:rsidRDefault="00000000">
            <w:r>
              <w:t>&gt; cTime</w:t>
            </w:r>
          </w:p>
        </w:tc>
        <w:tc>
          <w:tcPr>
            <w:tcW w:w="0" w:type="auto"/>
            <w:vAlign w:val="center"/>
            <w:hideMark/>
          </w:tcPr>
          <w:p w:rsidR="00000000" w:rsidRDefault="00000000">
            <w:r>
              <w:t>String</w:t>
            </w:r>
          </w:p>
        </w:tc>
        <w:tc>
          <w:tcPr>
            <w:tcW w:w="0" w:type="auto"/>
            <w:vAlign w:val="center"/>
            <w:hideMark/>
          </w:tcPr>
          <w:p w:rsidR="00000000" w:rsidRDefault="00000000">
            <w:r>
              <w:t>The timestamp the RFQ was created. Unix timestamp format in milliseconds.</w:t>
            </w:r>
          </w:p>
        </w:tc>
      </w:tr>
      <w:tr w:rsidR="00000000">
        <w:trPr>
          <w:divId w:val="175387555"/>
          <w:tblCellSpacing w:w="15" w:type="dxa"/>
        </w:trPr>
        <w:tc>
          <w:tcPr>
            <w:tcW w:w="0" w:type="auto"/>
            <w:vAlign w:val="center"/>
            <w:hideMark/>
          </w:tcPr>
          <w:p w:rsidR="00000000" w:rsidRDefault="00000000">
            <w:r>
              <w:t>&gt; uTime</w:t>
            </w:r>
          </w:p>
        </w:tc>
        <w:tc>
          <w:tcPr>
            <w:tcW w:w="0" w:type="auto"/>
            <w:vAlign w:val="center"/>
            <w:hideMark/>
          </w:tcPr>
          <w:p w:rsidR="00000000" w:rsidRDefault="00000000">
            <w:r>
              <w:t>String</w:t>
            </w:r>
          </w:p>
        </w:tc>
        <w:tc>
          <w:tcPr>
            <w:tcW w:w="0" w:type="auto"/>
            <w:vAlign w:val="center"/>
            <w:hideMark/>
          </w:tcPr>
          <w:p w:rsidR="00000000" w:rsidRDefault="00000000">
            <w:r>
              <w:t>The timestamp the RFQ was last updated. Unix timestamp format in milliseconds.</w:t>
            </w:r>
          </w:p>
        </w:tc>
      </w:tr>
      <w:tr w:rsidR="00000000">
        <w:trPr>
          <w:divId w:val="175387555"/>
          <w:tblCellSpacing w:w="15" w:type="dxa"/>
        </w:trPr>
        <w:tc>
          <w:tcPr>
            <w:tcW w:w="0" w:type="auto"/>
            <w:vAlign w:val="center"/>
            <w:hideMark/>
          </w:tcPr>
          <w:p w:rsidR="00000000" w:rsidRDefault="00000000">
            <w:r>
              <w:t>&gt; state</w:t>
            </w:r>
          </w:p>
        </w:tc>
        <w:tc>
          <w:tcPr>
            <w:tcW w:w="0" w:type="auto"/>
            <w:vAlign w:val="center"/>
            <w:hideMark/>
          </w:tcPr>
          <w:p w:rsidR="00000000" w:rsidRDefault="00000000">
            <w:r>
              <w:t>String</w:t>
            </w:r>
          </w:p>
        </w:tc>
        <w:tc>
          <w:tcPr>
            <w:tcW w:w="0" w:type="auto"/>
            <w:vAlign w:val="center"/>
            <w:hideMark/>
          </w:tcPr>
          <w:p w:rsidR="00000000" w:rsidRDefault="00000000">
            <w:r>
              <w:t xml:space="preserve">The status of the RFQ. </w:t>
            </w:r>
            <w:r>
              <w:br/>
              <w:t xml:space="preserve">Valid values can be </w:t>
            </w:r>
            <w:r>
              <w:rPr>
                <w:rStyle w:val="HTML"/>
              </w:rPr>
              <w:t>active</w:t>
            </w:r>
            <w:r>
              <w:t xml:space="preserve"> </w:t>
            </w:r>
            <w:r>
              <w:rPr>
                <w:rStyle w:val="HTML"/>
              </w:rPr>
              <w:t>canceled</w:t>
            </w:r>
            <w:r>
              <w:t xml:space="preserve"> </w:t>
            </w:r>
            <w:r>
              <w:rPr>
                <w:rStyle w:val="HTML"/>
              </w:rPr>
              <w:t>pending_fill</w:t>
            </w:r>
            <w:r>
              <w:t xml:space="preserve"> </w:t>
            </w:r>
            <w:r>
              <w:rPr>
                <w:rStyle w:val="HTML"/>
              </w:rPr>
              <w:t>filled</w:t>
            </w:r>
            <w:r>
              <w:t xml:space="preserve"> </w:t>
            </w:r>
            <w:r>
              <w:rPr>
                <w:rStyle w:val="HTML"/>
              </w:rPr>
              <w:t>expired</w:t>
            </w:r>
            <w:r>
              <w:t xml:space="preserve"> </w:t>
            </w:r>
            <w:r>
              <w:rPr>
                <w:rStyle w:val="HTML"/>
              </w:rPr>
              <w:t>failed</w:t>
            </w:r>
            <w:r>
              <w:t xml:space="preserve"> </w:t>
            </w:r>
            <w:r>
              <w:rPr>
                <w:rStyle w:val="HTML"/>
              </w:rPr>
              <w:t>traded_away</w:t>
            </w:r>
            <w:r>
              <w:t xml:space="preserve">. </w:t>
            </w:r>
            <w:r>
              <w:br/>
            </w:r>
            <w:r>
              <w:rPr>
                <w:rStyle w:val="HTML"/>
              </w:rPr>
              <w:t>traded_away</w:t>
            </w:r>
            <w:r>
              <w:t xml:space="preserve"> only applies to Maker</w:t>
            </w:r>
          </w:p>
        </w:tc>
      </w:tr>
      <w:tr w:rsidR="00000000">
        <w:trPr>
          <w:divId w:val="175387555"/>
          <w:tblCellSpacing w:w="15" w:type="dxa"/>
        </w:trPr>
        <w:tc>
          <w:tcPr>
            <w:tcW w:w="0" w:type="auto"/>
            <w:vAlign w:val="center"/>
            <w:hideMark/>
          </w:tcPr>
          <w:p w:rsidR="00000000" w:rsidRDefault="00000000">
            <w:r>
              <w:t>&gt; counterparties</w:t>
            </w:r>
          </w:p>
        </w:tc>
        <w:tc>
          <w:tcPr>
            <w:tcW w:w="0" w:type="auto"/>
            <w:vAlign w:val="center"/>
            <w:hideMark/>
          </w:tcPr>
          <w:p w:rsidR="00000000" w:rsidRDefault="00000000">
            <w:r>
              <w:t>Array of srings</w:t>
            </w:r>
          </w:p>
        </w:tc>
        <w:tc>
          <w:tcPr>
            <w:tcW w:w="0" w:type="auto"/>
            <w:vAlign w:val="center"/>
            <w:hideMark/>
          </w:tcPr>
          <w:p w:rsidR="00000000" w:rsidRDefault="00000000">
            <w:r>
              <w:t>The list of counterparties traderCode the RFQ was broadcasted to.</w:t>
            </w:r>
          </w:p>
        </w:tc>
      </w:tr>
      <w:tr w:rsidR="00000000">
        <w:trPr>
          <w:divId w:val="175387555"/>
          <w:tblCellSpacing w:w="15" w:type="dxa"/>
        </w:trPr>
        <w:tc>
          <w:tcPr>
            <w:tcW w:w="0" w:type="auto"/>
            <w:vAlign w:val="center"/>
            <w:hideMark/>
          </w:tcPr>
          <w:p w:rsidR="00000000" w:rsidRDefault="00000000">
            <w:r>
              <w:t>&gt; validUntil</w:t>
            </w:r>
          </w:p>
        </w:tc>
        <w:tc>
          <w:tcPr>
            <w:tcW w:w="0" w:type="auto"/>
            <w:vAlign w:val="center"/>
            <w:hideMark/>
          </w:tcPr>
          <w:p w:rsidR="00000000" w:rsidRDefault="00000000">
            <w:r>
              <w:t>String</w:t>
            </w:r>
          </w:p>
        </w:tc>
        <w:tc>
          <w:tcPr>
            <w:tcW w:w="0" w:type="auto"/>
            <w:vAlign w:val="center"/>
            <w:hideMark/>
          </w:tcPr>
          <w:p w:rsidR="00000000" w:rsidRDefault="00000000">
            <w:r>
              <w:t>The timestamp the RFQ expires. Unix timestamp format in milliseconds.</w:t>
            </w:r>
          </w:p>
        </w:tc>
      </w:tr>
      <w:tr w:rsidR="00000000">
        <w:trPr>
          <w:divId w:val="175387555"/>
          <w:tblCellSpacing w:w="15" w:type="dxa"/>
        </w:trPr>
        <w:tc>
          <w:tcPr>
            <w:tcW w:w="0" w:type="auto"/>
            <w:vAlign w:val="center"/>
            <w:hideMark/>
          </w:tcPr>
          <w:p w:rsidR="00000000" w:rsidRDefault="00000000">
            <w:r>
              <w:t>&gt; clRfqId</w:t>
            </w:r>
          </w:p>
        </w:tc>
        <w:tc>
          <w:tcPr>
            <w:tcW w:w="0" w:type="auto"/>
            <w:vAlign w:val="center"/>
            <w:hideMark/>
          </w:tcPr>
          <w:p w:rsidR="00000000" w:rsidRDefault="00000000">
            <w:r>
              <w:t>String</w:t>
            </w:r>
          </w:p>
        </w:tc>
        <w:tc>
          <w:tcPr>
            <w:tcW w:w="0" w:type="auto"/>
            <w:vAlign w:val="center"/>
            <w:hideMark/>
          </w:tcPr>
          <w:p w:rsidR="00000000" w:rsidRDefault="00000000">
            <w:r>
              <w:t xml:space="preserve">Client-supplied RFQ ID. </w:t>
            </w:r>
            <w:r>
              <w:br/>
              <w:t>This attribute is treated as client sensitive information. It will not be exposed to the Maker, only return empty string.</w:t>
            </w:r>
          </w:p>
        </w:tc>
      </w:tr>
      <w:tr w:rsidR="00000000">
        <w:trPr>
          <w:divId w:val="175387555"/>
          <w:tblCellSpacing w:w="15" w:type="dxa"/>
        </w:trPr>
        <w:tc>
          <w:tcPr>
            <w:tcW w:w="0" w:type="auto"/>
            <w:vAlign w:val="center"/>
            <w:hideMark/>
          </w:tcPr>
          <w:p w:rsidR="00000000" w:rsidRDefault="00000000">
            <w:r>
              <w:t>&gt; tag</w:t>
            </w:r>
          </w:p>
        </w:tc>
        <w:tc>
          <w:tcPr>
            <w:tcW w:w="0" w:type="auto"/>
            <w:vAlign w:val="center"/>
            <w:hideMark/>
          </w:tcPr>
          <w:p w:rsidR="00000000" w:rsidRDefault="00000000">
            <w:r>
              <w:t>String</w:t>
            </w:r>
          </w:p>
        </w:tc>
        <w:tc>
          <w:tcPr>
            <w:tcW w:w="0" w:type="auto"/>
            <w:vAlign w:val="center"/>
            <w:hideMark/>
          </w:tcPr>
          <w:p w:rsidR="00000000" w:rsidRDefault="00000000">
            <w:r>
              <w:t xml:space="preserve">RFQ tag. </w:t>
            </w:r>
            <w:r>
              <w:br/>
              <w:t>The block trade associated with the RFQ will have the same tag.</w:t>
            </w:r>
          </w:p>
        </w:tc>
      </w:tr>
      <w:tr w:rsidR="00000000">
        <w:trPr>
          <w:divId w:val="175387555"/>
          <w:tblCellSpacing w:w="15" w:type="dxa"/>
        </w:trPr>
        <w:tc>
          <w:tcPr>
            <w:tcW w:w="0" w:type="auto"/>
            <w:vAlign w:val="center"/>
            <w:hideMark/>
          </w:tcPr>
          <w:p w:rsidR="00000000" w:rsidRDefault="00000000">
            <w:r>
              <w:t>&gt; flowType</w:t>
            </w:r>
          </w:p>
        </w:tc>
        <w:tc>
          <w:tcPr>
            <w:tcW w:w="0" w:type="auto"/>
            <w:vAlign w:val="center"/>
            <w:hideMark/>
          </w:tcPr>
          <w:p w:rsidR="00000000" w:rsidRDefault="00000000">
            <w:r>
              <w:t>String</w:t>
            </w:r>
          </w:p>
        </w:tc>
        <w:tc>
          <w:tcPr>
            <w:tcW w:w="0" w:type="auto"/>
            <w:vAlign w:val="center"/>
            <w:hideMark/>
          </w:tcPr>
          <w:p w:rsidR="00000000" w:rsidRDefault="00000000">
            <w:r>
              <w:t xml:space="preserve">Identify the type of the RFQ. </w:t>
            </w:r>
            <w:r>
              <w:br/>
              <w:t>Only applicable to Makers, return "" for Takers</w:t>
            </w:r>
          </w:p>
        </w:tc>
      </w:tr>
      <w:tr w:rsidR="00000000">
        <w:trPr>
          <w:divId w:val="175387555"/>
          <w:tblCellSpacing w:w="15" w:type="dxa"/>
        </w:trPr>
        <w:tc>
          <w:tcPr>
            <w:tcW w:w="0" w:type="auto"/>
            <w:vAlign w:val="center"/>
            <w:hideMark/>
          </w:tcPr>
          <w:p w:rsidR="00000000" w:rsidRDefault="00000000">
            <w:r>
              <w:t>&gt; traderCode</w:t>
            </w:r>
          </w:p>
        </w:tc>
        <w:tc>
          <w:tcPr>
            <w:tcW w:w="0" w:type="auto"/>
            <w:vAlign w:val="center"/>
            <w:hideMark/>
          </w:tcPr>
          <w:p w:rsidR="00000000" w:rsidRDefault="00000000">
            <w:r>
              <w:t>String</w:t>
            </w:r>
          </w:p>
        </w:tc>
        <w:tc>
          <w:tcPr>
            <w:tcW w:w="0" w:type="auto"/>
            <w:vAlign w:val="center"/>
            <w:hideMark/>
          </w:tcPr>
          <w:p w:rsidR="00000000" w:rsidRDefault="00000000">
            <w:r>
              <w:t xml:space="preserve">A unique identifier of taker. Empty if the anonymous parameter of the RFQ is set to be </w:t>
            </w:r>
            <w:r>
              <w:rPr>
                <w:rStyle w:val="HTML"/>
              </w:rPr>
              <w:t>true</w:t>
            </w:r>
            <w:r>
              <w:t>.</w:t>
            </w:r>
          </w:p>
        </w:tc>
      </w:tr>
      <w:tr w:rsidR="00000000">
        <w:trPr>
          <w:divId w:val="175387555"/>
          <w:tblCellSpacing w:w="15" w:type="dxa"/>
        </w:trPr>
        <w:tc>
          <w:tcPr>
            <w:tcW w:w="0" w:type="auto"/>
            <w:vAlign w:val="center"/>
            <w:hideMark/>
          </w:tcPr>
          <w:p w:rsidR="00000000" w:rsidRDefault="00000000">
            <w:r>
              <w:t>&gt; rfqId</w:t>
            </w:r>
          </w:p>
        </w:tc>
        <w:tc>
          <w:tcPr>
            <w:tcW w:w="0" w:type="auto"/>
            <w:vAlign w:val="center"/>
            <w:hideMark/>
          </w:tcPr>
          <w:p w:rsidR="00000000" w:rsidRDefault="00000000">
            <w:r>
              <w:t>String</w:t>
            </w:r>
          </w:p>
        </w:tc>
        <w:tc>
          <w:tcPr>
            <w:tcW w:w="0" w:type="auto"/>
            <w:vAlign w:val="center"/>
            <w:hideMark/>
          </w:tcPr>
          <w:p w:rsidR="00000000" w:rsidRDefault="00000000">
            <w:r>
              <w:t>RFQ ID.</w:t>
            </w:r>
          </w:p>
        </w:tc>
      </w:tr>
      <w:tr w:rsidR="00000000">
        <w:trPr>
          <w:divId w:val="175387555"/>
          <w:tblCellSpacing w:w="15" w:type="dxa"/>
        </w:trPr>
        <w:tc>
          <w:tcPr>
            <w:tcW w:w="0" w:type="auto"/>
            <w:vAlign w:val="center"/>
            <w:hideMark/>
          </w:tcPr>
          <w:p w:rsidR="00000000" w:rsidRDefault="00000000">
            <w:r>
              <w:t>&gt; allowPartialExecution</w:t>
            </w:r>
          </w:p>
        </w:tc>
        <w:tc>
          <w:tcPr>
            <w:tcW w:w="0" w:type="auto"/>
            <w:vAlign w:val="center"/>
            <w:hideMark/>
          </w:tcPr>
          <w:p w:rsidR="00000000" w:rsidRDefault="00000000">
            <w:r>
              <w:t>Boolean</w:t>
            </w:r>
          </w:p>
        </w:tc>
        <w:tc>
          <w:tcPr>
            <w:tcW w:w="0" w:type="auto"/>
            <w:vAlign w:val="center"/>
            <w:hideMark/>
          </w:tcPr>
          <w:p w:rsidR="00000000" w:rsidRDefault="00000000">
            <w:r>
              <w:t xml:space="preserve">Whether the RFQ can be partially filled provided that the shape of legs stays the same. </w:t>
            </w:r>
            <w:r>
              <w:br/>
              <w:t xml:space="preserve">Valid value is </w:t>
            </w:r>
            <w:r>
              <w:rPr>
                <w:rStyle w:val="HTML"/>
              </w:rPr>
              <w:t>true</w:t>
            </w:r>
            <w:r>
              <w:t xml:space="preserve"> or </w:t>
            </w:r>
            <w:r>
              <w:rPr>
                <w:rStyle w:val="HTML"/>
              </w:rPr>
              <w:t>false</w:t>
            </w:r>
            <w:r>
              <w:t xml:space="preserve">. </w:t>
            </w:r>
            <w:r>
              <w:rPr>
                <w:rStyle w:val="HTML"/>
              </w:rPr>
              <w:t>false</w:t>
            </w:r>
            <w:r>
              <w:t xml:space="preserve"> by default.</w:t>
            </w:r>
          </w:p>
        </w:tc>
      </w:tr>
      <w:tr w:rsidR="00000000">
        <w:trPr>
          <w:divId w:val="175387555"/>
          <w:tblCellSpacing w:w="15" w:type="dxa"/>
        </w:trPr>
        <w:tc>
          <w:tcPr>
            <w:tcW w:w="0" w:type="auto"/>
            <w:vAlign w:val="center"/>
            <w:hideMark/>
          </w:tcPr>
          <w:p w:rsidR="00000000" w:rsidRDefault="00000000">
            <w:r>
              <w:t>&gt; legs</w:t>
            </w:r>
          </w:p>
        </w:tc>
        <w:tc>
          <w:tcPr>
            <w:tcW w:w="0" w:type="auto"/>
            <w:vAlign w:val="center"/>
            <w:hideMark/>
          </w:tcPr>
          <w:p w:rsidR="00000000" w:rsidRDefault="00000000">
            <w:r>
              <w:t>Array of objects</w:t>
            </w:r>
          </w:p>
        </w:tc>
        <w:tc>
          <w:tcPr>
            <w:tcW w:w="0" w:type="auto"/>
            <w:vAlign w:val="center"/>
            <w:hideMark/>
          </w:tcPr>
          <w:p w:rsidR="00000000" w:rsidRDefault="00000000">
            <w:r>
              <w:t>Legs of RFQ</w:t>
            </w:r>
          </w:p>
        </w:tc>
      </w:tr>
      <w:tr w:rsidR="00000000">
        <w:trPr>
          <w:divId w:val="175387555"/>
          <w:tblCellSpacing w:w="15" w:type="dxa"/>
        </w:trPr>
        <w:tc>
          <w:tcPr>
            <w:tcW w:w="0" w:type="auto"/>
            <w:vAlign w:val="center"/>
            <w:hideMark/>
          </w:tcPr>
          <w:p w:rsidR="00000000" w:rsidRDefault="00000000">
            <w:r>
              <w:t>&gt;&gt; instId</w:t>
            </w:r>
          </w:p>
        </w:tc>
        <w:tc>
          <w:tcPr>
            <w:tcW w:w="0" w:type="auto"/>
            <w:vAlign w:val="center"/>
            <w:hideMark/>
          </w:tcPr>
          <w:p w:rsidR="00000000" w:rsidRDefault="00000000">
            <w:r>
              <w:t>String</w:t>
            </w:r>
          </w:p>
        </w:tc>
        <w:tc>
          <w:tcPr>
            <w:tcW w:w="0" w:type="auto"/>
            <w:vAlign w:val="center"/>
            <w:hideMark/>
          </w:tcPr>
          <w:p w:rsidR="00000000" w:rsidRDefault="00000000">
            <w:r>
              <w:t>Instrument ID, e.g. BTC-USDT-SWAP</w:t>
            </w:r>
          </w:p>
        </w:tc>
      </w:tr>
      <w:tr w:rsidR="00000000">
        <w:trPr>
          <w:divId w:val="175387555"/>
          <w:tblCellSpacing w:w="15" w:type="dxa"/>
        </w:trPr>
        <w:tc>
          <w:tcPr>
            <w:tcW w:w="0" w:type="auto"/>
            <w:vAlign w:val="center"/>
            <w:hideMark/>
          </w:tcPr>
          <w:p w:rsidR="00000000" w:rsidRDefault="00000000">
            <w:r>
              <w:t>&gt;&gt; tdMode</w:t>
            </w:r>
          </w:p>
        </w:tc>
        <w:tc>
          <w:tcPr>
            <w:tcW w:w="0" w:type="auto"/>
            <w:vAlign w:val="center"/>
            <w:hideMark/>
          </w:tcPr>
          <w:p w:rsidR="00000000" w:rsidRDefault="00000000">
            <w:r>
              <w:t>String</w:t>
            </w:r>
          </w:p>
        </w:tc>
        <w:tc>
          <w:tcPr>
            <w:tcW w:w="0" w:type="auto"/>
            <w:vAlign w:val="center"/>
            <w:hideMark/>
          </w:tcPr>
          <w:p w:rsidR="00000000" w:rsidRDefault="00000000">
            <w:r>
              <w:t xml:space="preserve">Trade mode </w:t>
            </w:r>
            <w:r>
              <w:br/>
              <w:t xml:space="preserve">Margin mode: </w:t>
            </w:r>
            <w:r>
              <w:rPr>
                <w:rStyle w:val="HTML"/>
              </w:rPr>
              <w:t>cross</w:t>
            </w:r>
            <w:r>
              <w:t xml:space="preserve"> </w:t>
            </w:r>
            <w:r>
              <w:rPr>
                <w:rStyle w:val="HTML"/>
              </w:rPr>
              <w:t>isolated</w:t>
            </w:r>
            <w:r>
              <w:t xml:space="preserve"> </w:t>
            </w:r>
            <w:r>
              <w:br/>
              <w:t xml:space="preserve">Non-Margin mode: </w:t>
            </w:r>
            <w:r>
              <w:rPr>
                <w:rStyle w:val="HTML"/>
              </w:rPr>
              <w:t>cash</w:t>
            </w:r>
            <w:r>
              <w:t xml:space="preserve">. </w:t>
            </w:r>
            <w:r>
              <w:br/>
              <w:t xml:space="preserve">If not provided, tdMode will inherit default values set by the system shown below: </w:t>
            </w:r>
            <w:r>
              <w:br/>
              <w:t xml:space="preserve">Spot and futures mode &amp; SPOT: </w:t>
            </w:r>
            <w:r>
              <w:rPr>
                <w:rStyle w:val="HTML"/>
              </w:rPr>
              <w:t>cash</w:t>
            </w:r>
            <w:r>
              <w:t xml:space="preserve"> </w:t>
            </w:r>
            <w:r>
              <w:br/>
              <w:t xml:space="preserve">Buy options in Spot and futures mode and Multi-currency Margin: </w:t>
            </w:r>
            <w:r>
              <w:rPr>
                <w:rStyle w:val="HTML"/>
              </w:rPr>
              <w:t>isolated</w:t>
            </w:r>
            <w:r>
              <w:t xml:space="preserve"> </w:t>
            </w:r>
            <w:r>
              <w:br/>
              <w:t xml:space="preserve">Other cases: </w:t>
            </w:r>
            <w:r>
              <w:rPr>
                <w:rStyle w:val="HTML"/>
              </w:rPr>
              <w:t>cross</w:t>
            </w:r>
          </w:p>
        </w:tc>
      </w:tr>
      <w:tr w:rsidR="00000000">
        <w:trPr>
          <w:divId w:val="175387555"/>
          <w:tblCellSpacing w:w="15" w:type="dxa"/>
        </w:trPr>
        <w:tc>
          <w:tcPr>
            <w:tcW w:w="0" w:type="auto"/>
            <w:vAlign w:val="center"/>
            <w:hideMark/>
          </w:tcPr>
          <w:p w:rsidR="00000000" w:rsidRDefault="00000000">
            <w:r>
              <w:t>&gt;&gt; ccy</w:t>
            </w:r>
          </w:p>
        </w:tc>
        <w:tc>
          <w:tcPr>
            <w:tcW w:w="0" w:type="auto"/>
            <w:vAlign w:val="center"/>
            <w:hideMark/>
          </w:tcPr>
          <w:p w:rsidR="00000000" w:rsidRDefault="00000000">
            <w:r>
              <w:t>String</w:t>
            </w:r>
          </w:p>
        </w:tc>
        <w:tc>
          <w:tcPr>
            <w:tcW w:w="0" w:type="auto"/>
            <w:vAlign w:val="center"/>
            <w:hideMark/>
          </w:tcPr>
          <w:p w:rsidR="00000000" w:rsidRDefault="00000000">
            <w:r>
              <w:t xml:space="preserve">Margin currency. </w:t>
            </w:r>
            <w:r>
              <w:br/>
              <w:t xml:space="preserve">Only applicable to </w:t>
            </w:r>
            <w:r>
              <w:rPr>
                <w:rStyle w:val="HTML"/>
              </w:rPr>
              <w:t>cross</w:t>
            </w:r>
            <w:r>
              <w:t xml:space="preserve"> </w:t>
            </w:r>
            <w:r>
              <w:rPr>
                <w:rStyle w:val="HTML"/>
              </w:rPr>
              <w:t>MARGIN</w:t>
            </w:r>
            <w:r>
              <w:t xml:space="preserve"> orders in </w:t>
            </w:r>
            <w:r>
              <w:rPr>
                <w:rStyle w:val="HTML"/>
              </w:rPr>
              <w:t>Spot and futures mode</w:t>
            </w:r>
            <w:r>
              <w:t>. The parameter will be ignored in other scenarios.</w:t>
            </w:r>
          </w:p>
        </w:tc>
      </w:tr>
      <w:tr w:rsidR="00000000">
        <w:trPr>
          <w:divId w:val="175387555"/>
          <w:tblCellSpacing w:w="15" w:type="dxa"/>
        </w:trPr>
        <w:tc>
          <w:tcPr>
            <w:tcW w:w="0" w:type="auto"/>
            <w:vAlign w:val="center"/>
            <w:hideMark/>
          </w:tcPr>
          <w:p w:rsidR="00000000" w:rsidRDefault="00000000">
            <w:r>
              <w:t>&gt;&gt; sz</w:t>
            </w:r>
          </w:p>
        </w:tc>
        <w:tc>
          <w:tcPr>
            <w:tcW w:w="0" w:type="auto"/>
            <w:vAlign w:val="center"/>
            <w:hideMark/>
          </w:tcPr>
          <w:p w:rsidR="00000000" w:rsidRDefault="00000000">
            <w:r>
              <w:t>String</w:t>
            </w:r>
          </w:p>
        </w:tc>
        <w:tc>
          <w:tcPr>
            <w:tcW w:w="0" w:type="auto"/>
            <w:vAlign w:val="center"/>
            <w:hideMark/>
          </w:tcPr>
          <w:p w:rsidR="00000000" w:rsidRDefault="00000000">
            <w:r>
              <w:t>Size of the leg in contracts or spot.</w:t>
            </w:r>
          </w:p>
        </w:tc>
      </w:tr>
      <w:tr w:rsidR="00000000">
        <w:trPr>
          <w:divId w:val="175387555"/>
          <w:tblCellSpacing w:w="15" w:type="dxa"/>
        </w:trPr>
        <w:tc>
          <w:tcPr>
            <w:tcW w:w="0" w:type="auto"/>
            <w:vAlign w:val="center"/>
            <w:hideMark/>
          </w:tcPr>
          <w:p w:rsidR="00000000" w:rsidRDefault="00000000">
            <w:r>
              <w:t>&gt;&gt; side</w:t>
            </w:r>
          </w:p>
        </w:tc>
        <w:tc>
          <w:tcPr>
            <w:tcW w:w="0" w:type="auto"/>
            <w:vAlign w:val="center"/>
            <w:hideMark/>
          </w:tcPr>
          <w:p w:rsidR="00000000" w:rsidRDefault="00000000">
            <w:r>
              <w:t>String</w:t>
            </w:r>
          </w:p>
        </w:tc>
        <w:tc>
          <w:tcPr>
            <w:tcW w:w="0" w:type="auto"/>
            <w:vAlign w:val="center"/>
            <w:hideMark/>
          </w:tcPr>
          <w:p w:rsidR="00000000" w:rsidRDefault="00000000">
            <w:r>
              <w:t>The direction of the leg. Valid values can be buy or sell.</w:t>
            </w:r>
          </w:p>
        </w:tc>
      </w:tr>
      <w:tr w:rsidR="00000000">
        <w:trPr>
          <w:divId w:val="175387555"/>
          <w:tblCellSpacing w:w="15" w:type="dxa"/>
        </w:trPr>
        <w:tc>
          <w:tcPr>
            <w:tcW w:w="0" w:type="auto"/>
            <w:vAlign w:val="center"/>
            <w:hideMark/>
          </w:tcPr>
          <w:p w:rsidR="00000000" w:rsidRDefault="00000000">
            <w:r>
              <w:t>&gt;&gt; posSide</w:t>
            </w:r>
          </w:p>
        </w:tc>
        <w:tc>
          <w:tcPr>
            <w:tcW w:w="0" w:type="auto"/>
            <w:vAlign w:val="center"/>
            <w:hideMark/>
          </w:tcPr>
          <w:p w:rsidR="00000000" w:rsidRDefault="00000000">
            <w:r>
              <w:t>String</w:t>
            </w:r>
          </w:p>
        </w:tc>
        <w:tc>
          <w:tcPr>
            <w:tcW w:w="0" w:type="auto"/>
            <w:vAlign w:val="center"/>
            <w:hideMark/>
          </w:tcPr>
          <w:p w:rsidR="00000000" w:rsidRDefault="00000000">
            <w:r>
              <w:t xml:space="preserve">Position side. </w:t>
            </w:r>
            <w:r>
              <w:br/>
              <w:t xml:space="preserve">The default is </w:t>
            </w:r>
            <w:r>
              <w:rPr>
                <w:rStyle w:val="HTML"/>
              </w:rPr>
              <w:t>net</w:t>
            </w:r>
            <w:r>
              <w:t xml:space="preserve"> in the net mode. If not specified, return "", which is equivalent to net. </w:t>
            </w:r>
            <w:r>
              <w:br/>
              <w:t xml:space="preserve">It can only be </w:t>
            </w:r>
            <w:r>
              <w:rPr>
                <w:rStyle w:val="HTML"/>
              </w:rPr>
              <w:t>long</w:t>
            </w:r>
            <w:r>
              <w:t xml:space="preserve"> or </w:t>
            </w:r>
            <w:r>
              <w:rPr>
                <w:rStyle w:val="HTML"/>
              </w:rPr>
              <w:t>short</w:t>
            </w:r>
            <w:r>
              <w:t xml:space="preserve"> in the long/short mode. If not specified, return "", which corresponds to the direction that opens new positions for the trade (buy =&gt; long, sell =&gt; short). </w:t>
            </w:r>
            <w:r>
              <w:br/>
              <w:t xml:space="preserve">Only applicable to </w:t>
            </w:r>
            <w:r>
              <w:rPr>
                <w:rStyle w:val="HTML"/>
              </w:rPr>
              <w:t>FUTURES</w:t>
            </w:r>
            <w:r>
              <w:t>/</w:t>
            </w:r>
            <w:r>
              <w:rPr>
                <w:rStyle w:val="HTML"/>
              </w:rPr>
              <w:t>SWAP</w:t>
            </w:r>
            <w:r>
              <w:t>.</w:t>
            </w:r>
          </w:p>
        </w:tc>
      </w:tr>
      <w:tr w:rsidR="00000000">
        <w:trPr>
          <w:divId w:val="175387555"/>
          <w:tblCellSpacing w:w="15" w:type="dxa"/>
        </w:trPr>
        <w:tc>
          <w:tcPr>
            <w:tcW w:w="0" w:type="auto"/>
            <w:vAlign w:val="center"/>
            <w:hideMark/>
          </w:tcPr>
          <w:p w:rsidR="00000000" w:rsidRDefault="00000000">
            <w:r>
              <w:t>&gt;&gt; tgtCcy</w:t>
            </w:r>
          </w:p>
        </w:tc>
        <w:tc>
          <w:tcPr>
            <w:tcW w:w="0" w:type="auto"/>
            <w:vAlign w:val="center"/>
            <w:hideMark/>
          </w:tcPr>
          <w:p w:rsidR="00000000" w:rsidRDefault="00000000">
            <w:r>
              <w:t>String</w:t>
            </w:r>
          </w:p>
        </w:tc>
        <w:tc>
          <w:tcPr>
            <w:tcW w:w="0" w:type="auto"/>
            <w:vAlign w:val="center"/>
            <w:hideMark/>
          </w:tcPr>
          <w:p w:rsidR="00000000" w:rsidRDefault="00000000">
            <w:r>
              <w:t xml:space="preserve">Defines the unit of the “sz” attribute. </w:t>
            </w:r>
            <w:r>
              <w:br/>
              <w:t xml:space="preserve">Only applicable to instType = SPOT. </w:t>
            </w:r>
            <w:r>
              <w:br/>
              <w:t>The valid enumerations are base_ccy and quote_ccy. When not specified this is equal to base_ccy by default.</w:t>
            </w:r>
          </w:p>
        </w:tc>
      </w:tr>
    </w:tbl>
    <w:p w:rsidR="00000000" w:rsidRDefault="00000000">
      <w:pPr>
        <w:pStyle w:val="3"/>
        <w:divId w:val="175387555"/>
      </w:pPr>
      <w:r>
        <w:t>Get quotes</w:t>
      </w:r>
    </w:p>
    <w:p w:rsidR="00000000" w:rsidRDefault="00000000">
      <w:pPr>
        <w:pStyle w:val="a5"/>
        <w:divId w:val="175387555"/>
      </w:pPr>
      <w:r>
        <w:t>Retrieve all Quotes that the user is a counterparty to (either as the creator or the receiver).</w:t>
      </w:r>
    </w:p>
    <w:p w:rsidR="00000000" w:rsidRDefault="00000000">
      <w:pPr>
        <w:pStyle w:val="4"/>
        <w:divId w:val="175387555"/>
      </w:pPr>
      <w:r>
        <w:t>Rate Limit: 2 requests per 2 seconds</w:t>
      </w:r>
    </w:p>
    <w:p w:rsidR="00000000" w:rsidRDefault="00000000">
      <w:pPr>
        <w:pStyle w:val="4"/>
        <w:divId w:val="175387555"/>
      </w:pPr>
      <w:r>
        <w:t>Rate limit rule: UserID</w:t>
      </w:r>
    </w:p>
    <w:p w:rsidR="00000000" w:rsidRDefault="00000000">
      <w:pPr>
        <w:pStyle w:val="4"/>
        <w:divId w:val="175387555"/>
      </w:pPr>
      <w:r>
        <w:t>HTTP Requests</w:t>
      </w:r>
    </w:p>
    <w:p w:rsidR="00000000" w:rsidRDefault="00000000">
      <w:pPr>
        <w:pStyle w:val="a5"/>
        <w:divId w:val="175387555"/>
      </w:pPr>
      <w:r>
        <w:rPr>
          <w:rStyle w:val="HTML"/>
        </w:rPr>
        <w:t>GET /api/v5/rfq/quotes</w:t>
      </w:r>
    </w:p>
    <w:p w:rsidR="00000000" w:rsidRDefault="00000000">
      <w:pPr>
        <w:pStyle w:val="a5"/>
        <w:ind w:left="720" w:right="720"/>
        <w:divId w:val="1088113882"/>
      </w:pPr>
      <w:r>
        <w:t>Request Example</w:t>
      </w:r>
    </w:p>
    <w:p w:rsidR="00000000" w:rsidRDefault="00000000">
      <w:pPr>
        <w:pStyle w:val="HTML0"/>
        <w:divId w:val="1965504559"/>
        <w:rPr>
          <w:rStyle w:val="HTML"/>
        </w:rPr>
      </w:pPr>
      <w:r>
        <w:rPr>
          <w:rStyle w:val="HTML"/>
        </w:rPr>
        <w:t>GET /api/v5/rfq/quotes</w:t>
      </w:r>
    </w:p>
    <w:p w:rsidR="00000000" w:rsidRDefault="00000000">
      <w:pPr>
        <w:pStyle w:val="HTML0"/>
        <w:divId w:val="121507015"/>
        <w:rPr>
          <w:rStyle w:val="HTML"/>
          <w:vanish/>
        </w:rPr>
      </w:pPr>
      <w:r>
        <w:rPr>
          <w:rStyle w:val="kn"/>
          <w:vanish/>
        </w:rPr>
        <w:t>import</w:t>
      </w:r>
      <w:r>
        <w:rPr>
          <w:rStyle w:val="HTML"/>
          <w:vanish/>
        </w:rPr>
        <w:t xml:space="preserve"> </w:t>
      </w:r>
      <w:r>
        <w:rPr>
          <w:rStyle w:val="nn"/>
          <w:vanish/>
        </w:rPr>
        <w:t>okx.BlockTrading</w:t>
      </w:r>
      <w:r>
        <w:rPr>
          <w:rStyle w:val="HTML"/>
          <w:vanish/>
        </w:rPr>
        <w:t xml:space="preserve"> </w:t>
      </w:r>
      <w:r>
        <w:rPr>
          <w:rStyle w:val="k"/>
          <w:vanish/>
        </w:rPr>
        <w:t>as</w:t>
      </w:r>
      <w:r>
        <w:rPr>
          <w:rStyle w:val="HTML"/>
          <w:vanish/>
        </w:rPr>
        <w:t xml:space="preserve"> </w:t>
      </w:r>
      <w:r>
        <w:rPr>
          <w:rStyle w:val="n"/>
          <w:vanish/>
        </w:rPr>
        <w:t>BlockTrading</w:t>
      </w:r>
    </w:p>
    <w:p w:rsidR="00000000" w:rsidRDefault="00000000">
      <w:pPr>
        <w:pStyle w:val="HTML0"/>
        <w:divId w:val="121507015"/>
        <w:rPr>
          <w:rStyle w:val="HTML"/>
          <w:vanish/>
        </w:rPr>
      </w:pPr>
    </w:p>
    <w:p w:rsidR="00000000" w:rsidRDefault="00000000">
      <w:pPr>
        <w:pStyle w:val="HTML0"/>
        <w:divId w:val="121507015"/>
        <w:rPr>
          <w:rStyle w:val="c1"/>
          <w:vanish/>
        </w:rPr>
      </w:pPr>
      <w:r>
        <w:rPr>
          <w:rStyle w:val="c1"/>
          <w:vanish/>
        </w:rPr>
        <w:t># API initialization</w:t>
      </w:r>
    </w:p>
    <w:p w:rsidR="00000000" w:rsidRDefault="00000000">
      <w:pPr>
        <w:pStyle w:val="HTML0"/>
        <w:divId w:val="121507015"/>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121507015"/>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121507015"/>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121507015"/>
        <w:rPr>
          <w:rStyle w:val="HTML"/>
          <w:vanish/>
        </w:rPr>
      </w:pPr>
    </w:p>
    <w:p w:rsidR="00000000" w:rsidRDefault="00000000">
      <w:pPr>
        <w:pStyle w:val="HTML0"/>
        <w:divId w:val="121507015"/>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 0, Demo trading: 1</w:t>
      </w:r>
    </w:p>
    <w:p w:rsidR="00000000" w:rsidRDefault="00000000">
      <w:pPr>
        <w:pStyle w:val="HTML0"/>
        <w:divId w:val="121507015"/>
        <w:rPr>
          <w:rStyle w:val="HTML"/>
          <w:vanish/>
        </w:rPr>
      </w:pPr>
    </w:p>
    <w:p w:rsidR="00000000" w:rsidRDefault="00000000">
      <w:pPr>
        <w:pStyle w:val="HTML0"/>
        <w:divId w:val="121507015"/>
        <w:rPr>
          <w:rStyle w:val="HTML"/>
          <w:vanish/>
        </w:rPr>
      </w:pPr>
      <w:r>
        <w:rPr>
          <w:rStyle w:val="n"/>
          <w:vanish/>
        </w:rPr>
        <w:t>blockTradingAPI</w:t>
      </w:r>
      <w:r>
        <w:rPr>
          <w:rStyle w:val="HTML"/>
          <w:vanish/>
        </w:rPr>
        <w:t xml:space="preserve"> </w:t>
      </w:r>
      <w:r>
        <w:rPr>
          <w:rStyle w:val="o"/>
          <w:vanish/>
        </w:rPr>
        <w:t>=</w:t>
      </w:r>
      <w:r>
        <w:rPr>
          <w:rStyle w:val="HTML"/>
          <w:vanish/>
        </w:rPr>
        <w:t xml:space="preserve"> </w:t>
      </w:r>
      <w:r>
        <w:rPr>
          <w:rStyle w:val="n"/>
          <w:vanish/>
        </w:rPr>
        <w:t>BlockTrading</w:t>
      </w:r>
      <w:r>
        <w:rPr>
          <w:rStyle w:val="p"/>
          <w:vanish/>
        </w:rPr>
        <w:t>.</w:t>
      </w:r>
      <w:r>
        <w:rPr>
          <w:rStyle w:val="n"/>
          <w:vanish/>
        </w:rPr>
        <w:t>BlockTradingAPI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121507015"/>
        <w:rPr>
          <w:rStyle w:val="HTML"/>
          <w:vanish/>
        </w:rPr>
      </w:pPr>
    </w:p>
    <w:p w:rsidR="00000000" w:rsidRDefault="00000000">
      <w:pPr>
        <w:pStyle w:val="HTML0"/>
        <w:divId w:val="121507015"/>
        <w:rPr>
          <w:rStyle w:val="c1"/>
          <w:vanish/>
        </w:rPr>
      </w:pPr>
      <w:r>
        <w:rPr>
          <w:rStyle w:val="c1"/>
          <w:vanish/>
        </w:rPr>
        <w:t># Retrieve all Quotes that the user is a counterparty to</w:t>
      </w:r>
    </w:p>
    <w:p w:rsidR="00000000" w:rsidRDefault="00000000">
      <w:pPr>
        <w:pStyle w:val="HTML0"/>
        <w:divId w:val="121507015"/>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blockTradingAPI</w:t>
      </w:r>
      <w:r>
        <w:rPr>
          <w:rStyle w:val="p"/>
          <w:vanish/>
        </w:rPr>
        <w:t>.</w:t>
      </w:r>
      <w:r>
        <w:rPr>
          <w:rStyle w:val="n"/>
          <w:vanish/>
        </w:rPr>
        <w:t>get_quotes</w:t>
      </w:r>
      <w:r>
        <w:rPr>
          <w:rStyle w:val="p"/>
          <w:vanish/>
        </w:rPr>
        <w:t>()</w:t>
      </w:r>
    </w:p>
    <w:p w:rsidR="00000000" w:rsidRDefault="00000000">
      <w:pPr>
        <w:pStyle w:val="HTML0"/>
        <w:divId w:val="121507015"/>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rfqId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RFQ ID .</w:t>
            </w:r>
          </w:p>
        </w:tc>
      </w:tr>
      <w:tr w:rsidR="00000000">
        <w:trPr>
          <w:divId w:val="175387555"/>
          <w:tblCellSpacing w:w="15" w:type="dxa"/>
        </w:trPr>
        <w:tc>
          <w:tcPr>
            <w:tcW w:w="0" w:type="auto"/>
            <w:vAlign w:val="center"/>
            <w:hideMark/>
          </w:tcPr>
          <w:p w:rsidR="00000000" w:rsidRDefault="00000000">
            <w:r>
              <w:t>clRfqId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Client-supplied RFQ ID. If both </w:t>
            </w:r>
            <w:r>
              <w:rPr>
                <w:rStyle w:val="HTML"/>
              </w:rPr>
              <w:t>clRfqId</w:t>
            </w:r>
            <w:r>
              <w:t xml:space="preserve"> and </w:t>
            </w:r>
            <w:r>
              <w:rPr>
                <w:rStyle w:val="HTML"/>
              </w:rPr>
              <w:t>rfqId</w:t>
            </w:r>
            <w:r>
              <w:t xml:space="preserve"> are passed, </w:t>
            </w:r>
            <w:r>
              <w:rPr>
                <w:rStyle w:val="HTML"/>
              </w:rPr>
              <w:t>rfqId</w:t>
            </w:r>
            <w:r>
              <w:t xml:space="preserve"> will be be treated as primary identifier.</w:t>
            </w:r>
          </w:p>
        </w:tc>
      </w:tr>
      <w:tr w:rsidR="00000000">
        <w:trPr>
          <w:divId w:val="175387555"/>
          <w:tblCellSpacing w:w="15" w:type="dxa"/>
        </w:trPr>
        <w:tc>
          <w:tcPr>
            <w:tcW w:w="0" w:type="auto"/>
            <w:vAlign w:val="center"/>
            <w:hideMark/>
          </w:tcPr>
          <w:p w:rsidR="00000000" w:rsidRDefault="00000000">
            <w:r>
              <w:t>quoteId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Quote ID</w:t>
            </w:r>
          </w:p>
        </w:tc>
      </w:tr>
      <w:tr w:rsidR="00000000">
        <w:trPr>
          <w:divId w:val="175387555"/>
          <w:tblCellSpacing w:w="15" w:type="dxa"/>
        </w:trPr>
        <w:tc>
          <w:tcPr>
            <w:tcW w:w="0" w:type="auto"/>
            <w:vAlign w:val="center"/>
            <w:hideMark/>
          </w:tcPr>
          <w:p w:rsidR="00000000" w:rsidRDefault="00000000">
            <w:r>
              <w:t>clQuoteId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Client-supplied Quote ID. If both clQuoteId and quoteId are passed, quoteId will be treated as primary identifier</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The status of the quote. Valid values can be </w:t>
            </w:r>
            <w:r>
              <w:rPr>
                <w:rStyle w:val="HTML"/>
              </w:rPr>
              <w:t>active</w:t>
            </w:r>
            <w:r>
              <w:t xml:space="preserve"> </w:t>
            </w:r>
            <w:r>
              <w:rPr>
                <w:rStyle w:val="HTML"/>
              </w:rPr>
              <w:t>canceled</w:t>
            </w:r>
            <w:r>
              <w:t xml:space="preserve"> </w:t>
            </w:r>
            <w:r>
              <w:rPr>
                <w:rStyle w:val="HTML"/>
              </w:rPr>
              <w:t>pending_fill</w:t>
            </w:r>
            <w:r>
              <w:t xml:space="preserve"> </w:t>
            </w:r>
            <w:r>
              <w:rPr>
                <w:rStyle w:val="HTML"/>
              </w:rPr>
              <w:t>filled</w:t>
            </w:r>
            <w:r>
              <w:t xml:space="preserve"> </w:t>
            </w:r>
            <w:r>
              <w:rPr>
                <w:rStyle w:val="HTML"/>
              </w:rPr>
              <w:t>expired</w:t>
            </w:r>
            <w:r>
              <w:t xml:space="preserve"> or </w:t>
            </w:r>
            <w:r>
              <w:rPr>
                <w:rStyle w:val="HTML"/>
              </w:rPr>
              <w:t>failed</w:t>
            </w:r>
            <w:r>
              <w:t>.</w:t>
            </w:r>
          </w:p>
        </w:tc>
      </w:tr>
      <w:tr w:rsidR="00000000">
        <w:trPr>
          <w:divId w:val="175387555"/>
          <w:tblCellSpacing w:w="15" w:type="dxa"/>
        </w:trPr>
        <w:tc>
          <w:tcPr>
            <w:tcW w:w="0" w:type="auto"/>
            <w:vAlign w:val="center"/>
            <w:hideMark/>
          </w:tcPr>
          <w:p w:rsidR="00000000" w:rsidRDefault="00000000">
            <w:r>
              <w:t>beginId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Start quote id the request to begin with. Pagination of data to return records newer than the requested quoteId, not including beginId</w:t>
            </w:r>
          </w:p>
        </w:tc>
      </w:tr>
      <w:tr w:rsidR="00000000">
        <w:trPr>
          <w:divId w:val="175387555"/>
          <w:tblCellSpacing w:w="15" w:type="dxa"/>
        </w:trPr>
        <w:tc>
          <w:tcPr>
            <w:tcW w:w="0" w:type="auto"/>
            <w:vAlign w:val="center"/>
            <w:hideMark/>
          </w:tcPr>
          <w:p w:rsidR="00000000" w:rsidRDefault="00000000">
            <w:r>
              <w:t>endId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End quote id the request to end with. Pagination of data to return records earlier than the requested quoteId, not including endId</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Number of results per request. The maximum is 100 which is also the default value.</w:t>
            </w:r>
          </w:p>
        </w:tc>
      </w:tr>
    </w:tbl>
    <w:p w:rsidR="00000000" w:rsidRDefault="00000000">
      <w:pPr>
        <w:pStyle w:val="a5"/>
        <w:ind w:left="720" w:right="720"/>
        <w:divId w:val="1621178840"/>
      </w:pPr>
      <w:r>
        <w:t>Response Example</w:t>
      </w:r>
    </w:p>
    <w:p w:rsidR="00000000" w:rsidRDefault="00000000">
      <w:pPr>
        <w:pStyle w:val="HTML0"/>
        <w:divId w:val="962809144"/>
        <w:rPr>
          <w:rStyle w:val="w"/>
        </w:rPr>
      </w:pPr>
      <w:r>
        <w:rPr>
          <w:rStyle w:val="p"/>
        </w:rPr>
        <w:t>{</w:t>
      </w:r>
    </w:p>
    <w:p w:rsidR="00000000" w:rsidRDefault="00000000">
      <w:pPr>
        <w:pStyle w:val="HTML0"/>
        <w:divId w:val="962809144"/>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962809144"/>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962809144"/>
        <w:rPr>
          <w:rStyle w:val="w"/>
        </w:rPr>
      </w:pPr>
      <w:r>
        <w:rPr>
          <w:rStyle w:val="w"/>
        </w:rPr>
        <w:t xml:space="preserve">    </w:t>
      </w:r>
      <w:r>
        <w:rPr>
          <w:rStyle w:val="nl"/>
        </w:rPr>
        <w:t>"data"</w:t>
      </w:r>
      <w:r>
        <w:rPr>
          <w:rStyle w:val="p"/>
        </w:rPr>
        <w:t>:[</w:t>
      </w:r>
    </w:p>
    <w:p w:rsidR="00000000" w:rsidRDefault="00000000">
      <w:pPr>
        <w:pStyle w:val="HTML0"/>
        <w:divId w:val="962809144"/>
        <w:rPr>
          <w:rStyle w:val="w"/>
        </w:rPr>
      </w:pPr>
      <w:r>
        <w:rPr>
          <w:rStyle w:val="w"/>
        </w:rPr>
        <w:t xml:space="preserve">        </w:t>
      </w:r>
      <w:r>
        <w:rPr>
          <w:rStyle w:val="p"/>
        </w:rPr>
        <w:t>{</w:t>
      </w:r>
    </w:p>
    <w:p w:rsidR="00000000" w:rsidRDefault="00000000">
      <w:pPr>
        <w:pStyle w:val="HTML0"/>
        <w:divId w:val="962809144"/>
        <w:rPr>
          <w:rStyle w:val="w"/>
        </w:rPr>
      </w:pPr>
      <w:r>
        <w:rPr>
          <w:rStyle w:val="w"/>
        </w:rPr>
        <w:t xml:space="preserve">            </w:t>
      </w:r>
      <w:r>
        <w:rPr>
          <w:rStyle w:val="nl"/>
        </w:rPr>
        <w:t>"validUntil"</w:t>
      </w:r>
      <w:r>
        <w:rPr>
          <w:rStyle w:val="p"/>
        </w:rPr>
        <w:t>:</w:t>
      </w:r>
      <w:r>
        <w:rPr>
          <w:rStyle w:val="s2"/>
        </w:rPr>
        <w:t>"1608997227834"</w:t>
      </w:r>
      <w:r>
        <w:rPr>
          <w:rStyle w:val="p"/>
        </w:rPr>
        <w:t>,</w:t>
      </w:r>
    </w:p>
    <w:p w:rsidR="00000000" w:rsidRDefault="00000000">
      <w:pPr>
        <w:pStyle w:val="HTML0"/>
        <w:divId w:val="962809144"/>
        <w:rPr>
          <w:rStyle w:val="w"/>
        </w:rPr>
      </w:pPr>
      <w:r>
        <w:rPr>
          <w:rStyle w:val="w"/>
        </w:rPr>
        <w:t xml:space="preserve">            </w:t>
      </w:r>
      <w:r>
        <w:rPr>
          <w:rStyle w:val="nl"/>
        </w:rPr>
        <w:t>"uTime"</w:t>
      </w:r>
      <w:r>
        <w:rPr>
          <w:rStyle w:val="p"/>
        </w:rPr>
        <w:t>:</w:t>
      </w:r>
      <w:r>
        <w:rPr>
          <w:rStyle w:val="s2"/>
        </w:rPr>
        <w:t>"1608267227834"</w:t>
      </w:r>
      <w:r>
        <w:rPr>
          <w:rStyle w:val="p"/>
        </w:rPr>
        <w:t>,</w:t>
      </w:r>
    </w:p>
    <w:p w:rsidR="00000000" w:rsidRDefault="00000000">
      <w:pPr>
        <w:pStyle w:val="HTML0"/>
        <w:divId w:val="962809144"/>
        <w:rPr>
          <w:rStyle w:val="w"/>
        </w:rPr>
      </w:pPr>
      <w:r>
        <w:rPr>
          <w:rStyle w:val="w"/>
        </w:rPr>
        <w:t xml:space="preserve">            </w:t>
      </w:r>
      <w:r>
        <w:rPr>
          <w:rStyle w:val="nl"/>
        </w:rPr>
        <w:t>"cTime"</w:t>
      </w:r>
      <w:r>
        <w:rPr>
          <w:rStyle w:val="p"/>
        </w:rPr>
        <w:t>:</w:t>
      </w:r>
      <w:r>
        <w:rPr>
          <w:rStyle w:val="s2"/>
        </w:rPr>
        <w:t>"1608267227834"</w:t>
      </w:r>
      <w:r>
        <w:rPr>
          <w:rStyle w:val="p"/>
        </w:rPr>
        <w:t>,</w:t>
      </w:r>
    </w:p>
    <w:p w:rsidR="00000000" w:rsidRDefault="00000000">
      <w:pPr>
        <w:pStyle w:val="HTML0"/>
        <w:divId w:val="962809144"/>
        <w:rPr>
          <w:rStyle w:val="w"/>
        </w:rPr>
      </w:pPr>
      <w:r>
        <w:rPr>
          <w:rStyle w:val="w"/>
        </w:rPr>
        <w:t xml:space="preserve">            </w:t>
      </w:r>
      <w:r>
        <w:rPr>
          <w:rStyle w:val="nl"/>
        </w:rPr>
        <w:t>"legs"</w:t>
      </w:r>
      <w:r>
        <w:rPr>
          <w:rStyle w:val="p"/>
        </w:rPr>
        <w:t>:[</w:t>
      </w:r>
    </w:p>
    <w:p w:rsidR="00000000" w:rsidRDefault="00000000">
      <w:pPr>
        <w:pStyle w:val="HTML0"/>
        <w:divId w:val="962809144"/>
        <w:rPr>
          <w:rStyle w:val="w"/>
        </w:rPr>
      </w:pPr>
      <w:r>
        <w:rPr>
          <w:rStyle w:val="w"/>
        </w:rPr>
        <w:t xml:space="preserve">                </w:t>
      </w:r>
      <w:r>
        <w:rPr>
          <w:rStyle w:val="p"/>
        </w:rPr>
        <w:t>{</w:t>
      </w:r>
    </w:p>
    <w:p w:rsidR="00000000" w:rsidRDefault="00000000">
      <w:pPr>
        <w:pStyle w:val="HTML0"/>
        <w:divId w:val="962809144"/>
        <w:rPr>
          <w:rStyle w:val="w"/>
        </w:rPr>
      </w:pPr>
      <w:r>
        <w:rPr>
          <w:rStyle w:val="w"/>
        </w:rPr>
        <w:t xml:space="preserve">                    </w:t>
      </w:r>
      <w:r>
        <w:rPr>
          <w:rStyle w:val="nl"/>
        </w:rPr>
        <w:t>"px"</w:t>
      </w:r>
      <w:r>
        <w:rPr>
          <w:rStyle w:val="p"/>
        </w:rPr>
        <w:t>:</w:t>
      </w:r>
      <w:r>
        <w:rPr>
          <w:rStyle w:val="s2"/>
        </w:rPr>
        <w:t>"46000"</w:t>
      </w:r>
      <w:r>
        <w:rPr>
          <w:rStyle w:val="p"/>
        </w:rPr>
        <w:t>,</w:t>
      </w:r>
    </w:p>
    <w:p w:rsidR="00000000" w:rsidRDefault="00000000">
      <w:pPr>
        <w:pStyle w:val="HTML0"/>
        <w:divId w:val="962809144"/>
        <w:rPr>
          <w:rStyle w:val="w"/>
        </w:rPr>
      </w:pPr>
      <w:r>
        <w:rPr>
          <w:rStyle w:val="w"/>
        </w:rPr>
        <w:t xml:space="preserve">                    </w:t>
      </w:r>
      <w:r>
        <w:rPr>
          <w:rStyle w:val="nl"/>
        </w:rPr>
        <w:t>"sz"</w:t>
      </w:r>
      <w:r>
        <w:rPr>
          <w:rStyle w:val="p"/>
        </w:rPr>
        <w:t>:</w:t>
      </w:r>
      <w:r>
        <w:rPr>
          <w:rStyle w:val="s2"/>
        </w:rPr>
        <w:t>"25"</w:t>
      </w:r>
      <w:r>
        <w:rPr>
          <w:rStyle w:val="p"/>
        </w:rPr>
        <w:t>,</w:t>
      </w:r>
    </w:p>
    <w:p w:rsidR="00000000" w:rsidRDefault="00000000">
      <w:pPr>
        <w:pStyle w:val="HTML0"/>
        <w:divId w:val="962809144"/>
        <w:rPr>
          <w:rStyle w:val="w"/>
        </w:rPr>
      </w:pPr>
      <w:r>
        <w:rPr>
          <w:rStyle w:val="w"/>
        </w:rPr>
        <w:t xml:space="preserve">                    </w:t>
      </w:r>
      <w:r>
        <w:rPr>
          <w:rStyle w:val="nl"/>
        </w:rPr>
        <w:t>"instId"</w:t>
      </w:r>
      <w:r>
        <w:rPr>
          <w:rStyle w:val="p"/>
        </w:rPr>
        <w:t>:</w:t>
      </w:r>
      <w:r>
        <w:rPr>
          <w:rStyle w:val="s2"/>
        </w:rPr>
        <w:t>"BTC-USD-220114-25000-C"</w:t>
      </w:r>
      <w:r>
        <w:rPr>
          <w:rStyle w:val="p"/>
        </w:rPr>
        <w:t>,</w:t>
      </w:r>
    </w:p>
    <w:p w:rsidR="00000000" w:rsidRDefault="00000000">
      <w:pPr>
        <w:pStyle w:val="HTML0"/>
        <w:divId w:val="962809144"/>
        <w:rPr>
          <w:rStyle w:val="w"/>
        </w:rPr>
      </w:pPr>
      <w:r>
        <w:rPr>
          <w:rStyle w:val="w"/>
        </w:rPr>
        <w:t xml:space="preserve">                    </w:t>
      </w:r>
      <w:r>
        <w:rPr>
          <w:rStyle w:val="nl"/>
        </w:rPr>
        <w:t>"tdMode"</w:t>
      </w:r>
      <w:r>
        <w:rPr>
          <w:rStyle w:val="p"/>
        </w:rPr>
        <w:t>:</w:t>
      </w:r>
      <w:r>
        <w:rPr>
          <w:rStyle w:val="s2"/>
        </w:rPr>
        <w:t>"cross"</w:t>
      </w:r>
      <w:r>
        <w:rPr>
          <w:rStyle w:val="p"/>
        </w:rPr>
        <w:t>,</w:t>
      </w:r>
    </w:p>
    <w:p w:rsidR="00000000" w:rsidRDefault="00000000">
      <w:pPr>
        <w:pStyle w:val="HTML0"/>
        <w:divId w:val="962809144"/>
        <w:rPr>
          <w:rStyle w:val="w"/>
        </w:rPr>
      </w:pPr>
      <w:r>
        <w:rPr>
          <w:rStyle w:val="w"/>
        </w:rPr>
        <w:t xml:space="preserve">                    </w:t>
      </w:r>
      <w:r>
        <w:rPr>
          <w:rStyle w:val="nl"/>
        </w:rPr>
        <w:t>"ccy"</w:t>
      </w:r>
      <w:r>
        <w:rPr>
          <w:rStyle w:val="p"/>
        </w:rPr>
        <w:t>:</w:t>
      </w:r>
      <w:r>
        <w:rPr>
          <w:rStyle w:val="s2"/>
        </w:rPr>
        <w:t>"USDT"</w:t>
      </w:r>
      <w:r>
        <w:rPr>
          <w:rStyle w:val="p"/>
        </w:rPr>
        <w:t>,</w:t>
      </w:r>
    </w:p>
    <w:p w:rsidR="00000000" w:rsidRDefault="00000000">
      <w:pPr>
        <w:pStyle w:val="HTML0"/>
        <w:divId w:val="962809144"/>
        <w:rPr>
          <w:rStyle w:val="w"/>
        </w:rPr>
      </w:pPr>
      <w:r>
        <w:rPr>
          <w:rStyle w:val="w"/>
        </w:rPr>
        <w:t xml:space="preserve">                    </w:t>
      </w:r>
      <w:r>
        <w:rPr>
          <w:rStyle w:val="nl"/>
        </w:rPr>
        <w:t>"side"</w:t>
      </w:r>
      <w:r>
        <w:rPr>
          <w:rStyle w:val="p"/>
        </w:rPr>
        <w:t>:</w:t>
      </w:r>
      <w:r>
        <w:rPr>
          <w:rStyle w:val="s2"/>
        </w:rPr>
        <w:t>"sell"</w:t>
      </w:r>
      <w:r>
        <w:rPr>
          <w:rStyle w:val="p"/>
        </w:rPr>
        <w:t>,</w:t>
      </w:r>
    </w:p>
    <w:p w:rsidR="00000000" w:rsidRDefault="00000000">
      <w:pPr>
        <w:pStyle w:val="HTML0"/>
        <w:divId w:val="962809144"/>
        <w:rPr>
          <w:rStyle w:val="w"/>
        </w:rPr>
      </w:pPr>
      <w:r>
        <w:rPr>
          <w:rStyle w:val="w"/>
        </w:rPr>
        <w:t xml:space="preserve">                    </w:t>
      </w:r>
      <w:r>
        <w:rPr>
          <w:rStyle w:val="nl"/>
        </w:rPr>
        <w:t>"posSide"</w:t>
      </w:r>
      <w:r>
        <w:rPr>
          <w:rStyle w:val="p"/>
        </w:rPr>
        <w:t>:</w:t>
      </w:r>
      <w:r>
        <w:rPr>
          <w:rStyle w:val="w"/>
        </w:rPr>
        <w:t xml:space="preserve"> </w:t>
      </w:r>
      <w:r>
        <w:rPr>
          <w:rStyle w:val="s2"/>
        </w:rPr>
        <w:t>"long"</w:t>
      </w:r>
      <w:r>
        <w:rPr>
          <w:rStyle w:val="p"/>
        </w:rPr>
        <w:t>,</w:t>
      </w:r>
    </w:p>
    <w:p w:rsidR="00000000" w:rsidRDefault="00000000">
      <w:pPr>
        <w:pStyle w:val="HTML0"/>
        <w:divId w:val="962809144"/>
        <w:rPr>
          <w:rStyle w:val="w"/>
        </w:rPr>
      </w:pPr>
      <w:r>
        <w:rPr>
          <w:rStyle w:val="w"/>
        </w:rPr>
        <w:t xml:space="preserve">                    </w:t>
      </w:r>
      <w:r>
        <w:rPr>
          <w:rStyle w:val="nl"/>
        </w:rPr>
        <w:t>"tgtCcy"</w:t>
      </w:r>
      <w:r>
        <w:rPr>
          <w:rStyle w:val="p"/>
        </w:rPr>
        <w:t>:</w:t>
      </w:r>
      <w:r>
        <w:rPr>
          <w:rStyle w:val="s2"/>
        </w:rPr>
        <w:t>""</w:t>
      </w:r>
    </w:p>
    <w:p w:rsidR="00000000" w:rsidRDefault="00000000">
      <w:pPr>
        <w:pStyle w:val="HTML0"/>
        <w:divId w:val="962809144"/>
        <w:rPr>
          <w:rStyle w:val="w"/>
        </w:rPr>
      </w:pPr>
      <w:r>
        <w:rPr>
          <w:rStyle w:val="w"/>
        </w:rPr>
        <w:t xml:space="preserve">                </w:t>
      </w:r>
      <w:r>
        <w:rPr>
          <w:rStyle w:val="p"/>
        </w:rPr>
        <w:t>},</w:t>
      </w:r>
    </w:p>
    <w:p w:rsidR="00000000" w:rsidRDefault="00000000">
      <w:pPr>
        <w:pStyle w:val="HTML0"/>
        <w:divId w:val="962809144"/>
        <w:rPr>
          <w:rStyle w:val="w"/>
        </w:rPr>
      </w:pPr>
      <w:r>
        <w:rPr>
          <w:rStyle w:val="w"/>
        </w:rPr>
        <w:t xml:space="preserve">                </w:t>
      </w:r>
      <w:r>
        <w:rPr>
          <w:rStyle w:val="p"/>
        </w:rPr>
        <w:t>{</w:t>
      </w:r>
    </w:p>
    <w:p w:rsidR="00000000" w:rsidRDefault="00000000">
      <w:pPr>
        <w:pStyle w:val="HTML0"/>
        <w:divId w:val="962809144"/>
        <w:rPr>
          <w:rStyle w:val="w"/>
        </w:rPr>
      </w:pPr>
      <w:r>
        <w:rPr>
          <w:rStyle w:val="w"/>
        </w:rPr>
        <w:t xml:space="preserve">                    </w:t>
      </w:r>
      <w:r>
        <w:rPr>
          <w:rStyle w:val="nl"/>
        </w:rPr>
        <w:t>"px"</w:t>
      </w:r>
      <w:r>
        <w:rPr>
          <w:rStyle w:val="p"/>
        </w:rPr>
        <w:t>:</w:t>
      </w:r>
      <w:r>
        <w:rPr>
          <w:rStyle w:val="s2"/>
        </w:rPr>
        <w:t>"45000"</w:t>
      </w:r>
      <w:r>
        <w:rPr>
          <w:rStyle w:val="p"/>
        </w:rPr>
        <w:t>,</w:t>
      </w:r>
    </w:p>
    <w:p w:rsidR="00000000" w:rsidRDefault="00000000">
      <w:pPr>
        <w:pStyle w:val="HTML0"/>
        <w:divId w:val="962809144"/>
        <w:rPr>
          <w:rStyle w:val="w"/>
        </w:rPr>
      </w:pPr>
      <w:r>
        <w:rPr>
          <w:rStyle w:val="w"/>
        </w:rPr>
        <w:t xml:space="preserve">                    </w:t>
      </w:r>
      <w:r>
        <w:rPr>
          <w:rStyle w:val="nl"/>
        </w:rPr>
        <w:t>"sz"</w:t>
      </w:r>
      <w:r>
        <w:rPr>
          <w:rStyle w:val="p"/>
        </w:rPr>
        <w:t>:</w:t>
      </w:r>
      <w:r>
        <w:rPr>
          <w:rStyle w:val="s2"/>
        </w:rPr>
        <w:t>"25"</w:t>
      </w:r>
      <w:r>
        <w:rPr>
          <w:rStyle w:val="p"/>
        </w:rPr>
        <w:t>,</w:t>
      </w:r>
    </w:p>
    <w:p w:rsidR="00000000" w:rsidRDefault="00000000">
      <w:pPr>
        <w:pStyle w:val="HTML0"/>
        <w:divId w:val="962809144"/>
        <w:rPr>
          <w:rStyle w:val="w"/>
        </w:rPr>
      </w:pPr>
      <w:r>
        <w:rPr>
          <w:rStyle w:val="w"/>
        </w:rPr>
        <w:t xml:space="preserve">                    </w:t>
      </w:r>
      <w:r>
        <w:rPr>
          <w:rStyle w:val="nl"/>
        </w:rPr>
        <w:t>"instId"</w:t>
      </w:r>
      <w:r>
        <w:rPr>
          <w:rStyle w:val="p"/>
        </w:rPr>
        <w:t>:</w:t>
      </w:r>
      <w:r>
        <w:rPr>
          <w:rStyle w:val="s2"/>
        </w:rPr>
        <w:t>"BTC-USDT"</w:t>
      </w:r>
      <w:r>
        <w:rPr>
          <w:rStyle w:val="p"/>
        </w:rPr>
        <w:t>,</w:t>
      </w:r>
    </w:p>
    <w:p w:rsidR="00000000" w:rsidRDefault="00000000">
      <w:pPr>
        <w:pStyle w:val="HTML0"/>
        <w:divId w:val="962809144"/>
        <w:rPr>
          <w:rStyle w:val="w"/>
        </w:rPr>
      </w:pPr>
      <w:r>
        <w:rPr>
          <w:rStyle w:val="w"/>
        </w:rPr>
        <w:t xml:space="preserve">                    </w:t>
      </w:r>
      <w:r>
        <w:rPr>
          <w:rStyle w:val="nl"/>
        </w:rPr>
        <w:t>"tdMode"</w:t>
      </w:r>
      <w:r>
        <w:rPr>
          <w:rStyle w:val="p"/>
        </w:rPr>
        <w:t>:</w:t>
      </w:r>
      <w:r>
        <w:rPr>
          <w:rStyle w:val="s2"/>
        </w:rPr>
        <w:t>"cross"</w:t>
      </w:r>
      <w:r>
        <w:rPr>
          <w:rStyle w:val="p"/>
        </w:rPr>
        <w:t>,</w:t>
      </w:r>
    </w:p>
    <w:p w:rsidR="00000000" w:rsidRDefault="00000000">
      <w:pPr>
        <w:pStyle w:val="HTML0"/>
        <w:divId w:val="962809144"/>
        <w:rPr>
          <w:rStyle w:val="w"/>
        </w:rPr>
      </w:pPr>
      <w:r>
        <w:rPr>
          <w:rStyle w:val="w"/>
        </w:rPr>
        <w:t xml:space="preserve">                    </w:t>
      </w:r>
      <w:r>
        <w:rPr>
          <w:rStyle w:val="nl"/>
        </w:rPr>
        <w:t>"ccy"</w:t>
      </w:r>
      <w:r>
        <w:rPr>
          <w:rStyle w:val="p"/>
        </w:rPr>
        <w:t>:</w:t>
      </w:r>
      <w:r>
        <w:rPr>
          <w:rStyle w:val="s2"/>
        </w:rPr>
        <w:t>"USDT"</w:t>
      </w:r>
      <w:r>
        <w:rPr>
          <w:rStyle w:val="p"/>
        </w:rPr>
        <w:t>,</w:t>
      </w:r>
    </w:p>
    <w:p w:rsidR="00000000" w:rsidRDefault="00000000">
      <w:pPr>
        <w:pStyle w:val="HTML0"/>
        <w:divId w:val="962809144"/>
        <w:rPr>
          <w:rStyle w:val="w"/>
        </w:rPr>
      </w:pPr>
      <w:r>
        <w:rPr>
          <w:rStyle w:val="w"/>
        </w:rPr>
        <w:t xml:space="preserve">                    </w:t>
      </w:r>
      <w:r>
        <w:rPr>
          <w:rStyle w:val="nl"/>
        </w:rPr>
        <w:t>"side"</w:t>
      </w:r>
      <w:r>
        <w:rPr>
          <w:rStyle w:val="p"/>
        </w:rPr>
        <w:t>:</w:t>
      </w:r>
      <w:r>
        <w:rPr>
          <w:rStyle w:val="s2"/>
        </w:rPr>
        <w:t>"buy"</w:t>
      </w:r>
      <w:r>
        <w:rPr>
          <w:rStyle w:val="p"/>
        </w:rPr>
        <w:t>,</w:t>
      </w:r>
    </w:p>
    <w:p w:rsidR="00000000" w:rsidRDefault="00000000">
      <w:pPr>
        <w:pStyle w:val="HTML0"/>
        <w:divId w:val="962809144"/>
        <w:rPr>
          <w:rStyle w:val="w"/>
        </w:rPr>
      </w:pPr>
      <w:r>
        <w:rPr>
          <w:rStyle w:val="w"/>
        </w:rPr>
        <w:t xml:space="preserve">                    </w:t>
      </w:r>
      <w:r>
        <w:rPr>
          <w:rStyle w:val="nl"/>
        </w:rPr>
        <w:t>"posSide"</w:t>
      </w:r>
      <w:r>
        <w:rPr>
          <w:rStyle w:val="p"/>
        </w:rPr>
        <w:t>:</w:t>
      </w:r>
      <w:r>
        <w:rPr>
          <w:rStyle w:val="w"/>
        </w:rPr>
        <w:t xml:space="preserve"> </w:t>
      </w:r>
      <w:r>
        <w:rPr>
          <w:rStyle w:val="s2"/>
        </w:rPr>
        <w:t>"long"</w:t>
      </w:r>
      <w:r>
        <w:rPr>
          <w:rStyle w:val="p"/>
        </w:rPr>
        <w:t>,</w:t>
      </w:r>
    </w:p>
    <w:p w:rsidR="00000000" w:rsidRDefault="00000000">
      <w:pPr>
        <w:pStyle w:val="HTML0"/>
        <w:divId w:val="962809144"/>
        <w:rPr>
          <w:rStyle w:val="w"/>
        </w:rPr>
      </w:pPr>
      <w:r>
        <w:rPr>
          <w:rStyle w:val="w"/>
        </w:rPr>
        <w:t xml:space="preserve">                    </w:t>
      </w:r>
      <w:r>
        <w:rPr>
          <w:rStyle w:val="nl"/>
        </w:rPr>
        <w:t>"tgtCcy"</w:t>
      </w:r>
      <w:r>
        <w:rPr>
          <w:rStyle w:val="p"/>
        </w:rPr>
        <w:t>:</w:t>
      </w:r>
      <w:r>
        <w:rPr>
          <w:rStyle w:val="s2"/>
        </w:rPr>
        <w:t>"base_ccy"</w:t>
      </w:r>
    </w:p>
    <w:p w:rsidR="00000000" w:rsidRDefault="00000000">
      <w:pPr>
        <w:pStyle w:val="HTML0"/>
        <w:divId w:val="962809144"/>
        <w:rPr>
          <w:rStyle w:val="w"/>
        </w:rPr>
      </w:pPr>
      <w:r>
        <w:rPr>
          <w:rStyle w:val="w"/>
        </w:rPr>
        <w:t xml:space="preserve">                </w:t>
      </w:r>
      <w:r>
        <w:rPr>
          <w:rStyle w:val="p"/>
        </w:rPr>
        <w:t>}</w:t>
      </w:r>
    </w:p>
    <w:p w:rsidR="00000000" w:rsidRDefault="00000000">
      <w:pPr>
        <w:pStyle w:val="HTML0"/>
        <w:divId w:val="962809144"/>
        <w:rPr>
          <w:rStyle w:val="w"/>
        </w:rPr>
      </w:pPr>
      <w:r>
        <w:rPr>
          <w:rStyle w:val="w"/>
        </w:rPr>
        <w:t xml:space="preserve">            </w:t>
      </w:r>
      <w:r>
        <w:rPr>
          <w:rStyle w:val="p"/>
        </w:rPr>
        <w:t>],</w:t>
      </w:r>
    </w:p>
    <w:p w:rsidR="00000000" w:rsidRDefault="00000000">
      <w:pPr>
        <w:pStyle w:val="HTML0"/>
        <w:divId w:val="962809144"/>
        <w:rPr>
          <w:rStyle w:val="w"/>
        </w:rPr>
      </w:pPr>
      <w:r>
        <w:rPr>
          <w:rStyle w:val="w"/>
        </w:rPr>
        <w:t xml:space="preserve">            </w:t>
      </w:r>
      <w:r>
        <w:rPr>
          <w:rStyle w:val="nl"/>
        </w:rPr>
        <w:t>"quoteId"</w:t>
      </w:r>
      <w:r>
        <w:rPr>
          <w:rStyle w:val="p"/>
        </w:rPr>
        <w:t>:</w:t>
      </w:r>
      <w:r>
        <w:rPr>
          <w:rStyle w:val="s2"/>
        </w:rPr>
        <w:t>"25092"</w:t>
      </w:r>
      <w:r>
        <w:rPr>
          <w:rStyle w:val="p"/>
        </w:rPr>
        <w:t>,</w:t>
      </w:r>
    </w:p>
    <w:p w:rsidR="00000000" w:rsidRDefault="00000000">
      <w:pPr>
        <w:pStyle w:val="HTML0"/>
        <w:divId w:val="962809144"/>
        <w:rPr>
          <w:rStyle w:val="w"/>
        </w:rPr>
      </w:pPr>
      <w:r>
        <w:rPr>
          <w:rStyle w:val="w"/>
        </w:rPr>
        <w:t xml:space="preserve">            </w:t>
      </w:r>
      <w:r>
        <w:rPr>
          <w:rStyle w:val="nl"/>
        </w:rPr>
        <w:t>"rfqId"</w:t>
      </w:r>
      <w:r>
        <w:rPr>
          <w:rStyle w:val="p"/>
        </w:rPr>
        <w:t>:</w:t>
      </w:r>
      <w:r>
        <w:rPr>
          <w:rStyle w:val="s2"/>
        </w:rPr>
        <w:t>"18753"</w:t>
      </w:r>
      <w:r>
        <w:rPr>
          <w:rStyle w:val="p"/>
        </w:rPr>
        <w:t>,</w:t>
      </w:r>
    </w:p>
    <w:p w:rsidR="00000000" w:rsidRDefault="00000000">
      <w:pPr>
        <w:pStyle w:val="HTML0"/>
        <w:divId w:val="962809144"/>
        <w:rPr>
          <w:rStyle w:val="w"/>
        </w:rPr>
      </w:pPr>
      <w:r>
        <w:rPr>
          <w:rStyle w:val="w"/>
        </w:rPr>
        <w:t xml:space="preserve">            </w:t>
      </w:r>
      <w:r>
        <w:rPr>
          <w:rStyle w:val="nl"/>
        </w:rPr>
        <w:t>"quoteSide"</w:t>
      </w:r>
      <w:r>
        <w:rPr>
          <w:rStyle w:val="p"/>
        </w:rPr>
        <w:t>:</w:t>
      </w:r>
      <w:r>
        <w:rPr>
          <w:rStyle w:val="s2"/>
        </w:rPr>
        <w:t>"sell"</w:t>
      </w:r>
      <w:r>
        <w:rPr>
          <w:rStyle w:val="p"/>
        </w:rPr>
        <w:t>,</w:t>
      </w:r>
    </w:p>
    <w:p w:rsidR="00000000" w:rsidRDefault="00000000">
      <w:pPr>
        <w:pStyle w:val="HTML0"/>
        <w:divId w:val="962809144"/>
        <w:rPr>
          <w:rStyle w:val="w"/>
        </w:rPr>
      </w:pPr>
      <w:r>
        <w:rPr>
          <w:rStyle w:val="w"/>
        </w:rPr>
        <w:t xml:space="preserve">            </w:t>
      </w:r>
      <w:r>
        <w:rPr>
          <w:rStyle w:val="nl"/>
        </w:rPr>
        <w:t>"state"</w:t>
      </w:r>
      <w:r>
        <w:rPr>
          <w:rStyle w:val="p"/>
        </w:rPr>
        <w:t>:</w:t>
      </w:r>
      <w:r>
        <w:rPr>
          <w:rStyle w:val="s2"/>
        </w:rPr>
        <w:t>"canceled"</w:t>
      </w:r>
      <w:r>
        <w:rPr>
          <w:rStyle w:val="p"/>
        </w:rPr>
        <w:t>,</w:t>
      </w:r>
    </w:p>
    <w:p w:rsidR="00000000" w:rsidRDefault="00000000">
      <w:pPr>
        <w:pStyle w:val="HTML0"/>
        <w:divId w:val="962809144"/>
        <w:rPr>
          <w:rStyle w:val="w"/>
        </w:rPr>
      </w:pPr>
      <w:r>
        <w:rPr>
          <w:rStyle w:val="w"/>
        </w:rPr>
        <w:t xml:space="preserve">            </w:t>
      </w:r>
      <w:r>
        <w:rPr>
          <w:rStyle w:val="nl"/>
        </w:rPr>
        <w:t>"reason"</w:t>
      </w:r>
      <w:r>
        <w:rPr>
          <w:rStyle w:val="p"/>
        </w:rPr>
        <w:t>:</w:t>
      </w:r>
      <w:r>
        <w:rPr>
          <w:rStyle w:val="s2"/>
        </w:rPr>
        <w:t>"mmp_canceled"</w:t>
      </w:r>
      <w:r>
        <w:rPr>
          <w:rStyle w:val="p"/>
        </w:rPr>
        <w:t>,</w:t>
      </w:r>
    </w:p>
    <w:p w:rsidR="00000000" w:rsidRDefault="00000000">
      <w:pPr>
        <w:pStyle w:val="HTML0"/>
        <w:divId w:val="962809144"/>
        <w:rPr>
          <w:rStyle w:val="w"/>
        </w:rPr>
      </w:pPr>
      <w:r>
        <w:rPr>
          <w:rStyle w:val="w"/>
        </w:rPr>
        <w:t xml:space="preserve">            </w:t>
      </w:r>
      <w:r>
        <w:rPr>
          <w:rStyle w:val="nl"/>
        </w:rPr>
        <w:t>"clQuoteId"</w:t>
      </w:r>
      <w:r>
        <w:rPr>
          <w:rStyle w:val="p"/>
        </w:rPr>
        <w:t>:</w:t>
      </w:r>
      <w:r>
        <w:rPr>
          <w:rStyle w:val="s2"/>
        </w:rPr>
        <w:t>"cq001"</w:t>
      </w:r>
      <w:r>
        <w:rPr>
          <w:rStyle w:val="p"/>
        </w:rPr>
        <w:t>,</w:t>
      </w:r>
    </w:p>
    <w:p w:rsidR="00000000" w:rsidRDefault="00000000">
      <w:pPr>
        <w:pStyle w:val="HTML0"/>
        <w:divId w:val="962809144"/>
        <w:rPr>
          <w:rStyle w:val="w"/>
        </w:rPr>
      </w:pPr>
      <w:r>
        <w:rPr>
          <w:rStyle w:val="w"/>
        </w:rPr>
        <w:t xml:space="preserve">            </w:t>
      </w:r>
      <w:r>
        <w:rPr>
          <w:rStyle w:val="nl"/>
        </w:rPr>
        <w:t>"clRfqId"</w:t>
      </w:r>
      <w:r>
        <w:rPr>
          <w:rStyle w:val="p"/>
        </w:rPr>
        <w:t>:</w:t>
      </w:r>
      <w:r>
        <w:rPr>
          <w:rStyle w:val="s2"/>
        </w:rPr>
        <w:t>"cr001"</w:t>
      </w:r>
      <w:r>
        <w:rPr>
          <w:rStyle w:val="p"/>
        </w:rPr>
        <w:t>,</w:t>
      </w:r>
    </w:p>
    <w:p w:rsidR="00000000" w:rsidRDefault="00000000">
      <w:pPr>
        <w:pStyle w:val="HTML0"/>
        <w:divId w:val="962809144"/>
        <w:rPr>
          <w:rStyle w:val="w"/>
        </w:rPr>
      </w:pPr>
      <w:r>
        <w:rPr>
          <w:rStyle w:val="w"/>
        </w:rPr>
        <w:t xml:space="preserve">            </w:t>
      </w:r>
      <w:r>
        <w:rPr>
          <w:rStyle w:val="nl"/>
        </w:rPr>
        <w:t>"tag"</w:t>
      </w:r>
      <w:r>
        <w:rPr>
          <w:rStyle w:val="p"/>
        </w:rPr>
        <w:t>:</w:t>
      </w:r>
      <w:r>
        <w:rPr>
          <w:rStyle w:val="s2"/>
        </w:rPr>
        <w:t>"123456"</w:t>
      </w:r>
      <w:r>
        <w:rPr>
          <w:rStyle w:val="p"/>
        </w:rPr>
        <w:t>,</w:t>
      </w:r>
    </w:p>
    <w:p w:rsidR="00000000" w:rsidRDefault="00000000">
      <w:pPr>
        <w:pStyle w:val="HTML0"/>
        <w:divId w:val="962809144"/>
        <w:rPr>
          <w:rStyle w:val="w"/>
        </w:rPr>
      </w:pPr>
      <w:r>
        <w:rPr>
          <w:rStyle w:val="w"/>
        </w:rPr>
        <w:t xml:space="preserve">            </w:t>
      </w:r>
      <w:r>
        <w:rPr>
          <w:rStyle w:val="nl"/>
        </w:rPr>
        <w:t>"traderCode"</w:t>
      </w:r>
      <w:r>
        <w:rPr>
          <w:rStyle w:val="p"/>
        </w:rPr>
        <w:t>:</w:t>
      </w:r>
      <w:r>
        <w:rPr>
          <w:rStyle w:val="s2"/>
        </w:rPr>
        <w:t>"Trader1"</w:t>
      </w:r>
    </w:p>
    <w:p w:rsidR="00000000" w:rsidRDefault="00000000">
      <w:pPr>
        <w:pStyle w:val="HTML0"/>
        <w:divId w:val="962809144"/>
        <w:rPr>
          <w:rStyle w:val="w"/>
        </w:rPr>
      </w:pPr>
      <w:r>
        <w:rPr>
          <w:rStyle w:val="w"/>
        </w:rPr>
        <w:t xml:space="preserve">        </w:t>
      </w:r>
      <w:r>
        <w:rPr>
          <w:rStyle w:val="p"/>
        </w:rPr>
        <w:t>}</w:t>
      </w:r>
    </w:p>
    <w:p w:rsidR="00000000" w:rsidRDefault="00000000">
      <w:pPr>
        <w:pStyle w:val="HTML0"/>
        <w:divId w:val="962809144"/>
        <w:rPr>
          <w:rStyle w:val="w"/>
        </w:rPr>
      </w:pPr>
      <w:r>
        <w:rPr>
          <w:rStyle w:val="w"/>
        </w:rPr>
        <w:t xml:space="preserve">    </w:t>
      </w:r>
      <w:r>
        <w:rPr>
          <w:rStyle w:val="p"/>
        </w:rPr>
        <w:t>]</w:t>
      </w:r>
    </w:p>
    <w:p w:rsidR="00000000" w:rsidRDefault="00000000">
      <w:pPr>
        <w:pStyle w:val="HTML0"/>
        <w:divId w:val="962809144"/>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4"/>
        <w:gridCol w:w="1121"/>
        <w:gridCol w:w="586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 xml:space="preserve">The result code, </w:t>
            </w:r>
            <w:r>
              <w:rPr>
                <w:rStyle w:val="HTML"/>
              </w:rPr>
              <w:t>0</w:t>
            </w:r>
            <w:r>
              <w:t xml:space="preserve"> means success.</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The error message, not empty if the code is not 0.</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 of objects</w:t>
            </w:r>
          </w:p>
        </w:tc>
        <w:tc>
          <w:tcPr>
            <w:tcW w:w="0" w:type="auto"/>
            <w:vAlign w:val="center"/>
            <w:hideMark/>
          </w:tcPr>
          <w:p w:rsidR="00000000" w:rsidRDefault="00000000">
            <w:r>
              <w:t>Array of objects containing the results of the Quote creation.</w:t>
            </w:r>
          </w:p>
        </w:tc>
      </w:tr>
      <w:tr w:rsidR="00000000">
        <w:trPr>
          <w:divId w:val="175387555"/>
          <w:tblCellSpacing w:w="15" w:type="dxa"/>
        </w:trPr>
        <w:tc>
          <w:tcPr>
            <w:tcW w:w="0" w:type="auto"/>
            <w:vAlign w:val="center"/>
            <w:hideMark/>
          </w:tcPr>
          <w:p w:rsidR="00000000" w:rsidRDefault="00000000">
            <w:r>
              <w:t>&gt; cTime</w:t>
            </w:r>
          </w:p>
        </w:tc>
        <w:tc>
          <w:tcPr>
            <w:tcW w:w="0" w:type="auto"/>
            <w:vAlign w:val="center"/>
            <w:hideMark/>
          </w:tcPr>
          <w:p w:rsidR="00000000" w:rsidRDefault="00000000">
            <w:r>
              <w:t>String</w:t>
            </w:r>
          </w:p>
        </w:tc>
        <w:tc>
          <w:tcPr>
            <w:tcW w:w="0" w:type="auto"/>
            <w:vAlign w:val="center"/>
            <w:hideMark/>
          </w:tcPr>
          <w:p w:rsidR="00000000" w:rsidRDefault="00000000">
            <w:r>
              <w:t>The timestamp the Quote was created, Unix timestamp format in milliseconds.</w:t>
            </w:r>
          </w:p>
        </w:tc>
      </w:tr>
      <w:tr w:rsidR="00000000">
        <w:trPr>
          <w:divId w:val="175387555"/>
          <w:tblCellSpacing w:w="15" w:type="dxa"/>
        </w:trPr>
        <w:tc>
          <w:tcPr>
            <w:tcW w:w="0" w:type="auto"/>
            <w:vAlign w:val="center"/>
            <w:hideMark/>
          </w:tcPr>
          <w:p w:rsidR="00000000" w:rsidRDefault="00000000">
            <w:r>
              <w:t>&gt; uTime</w:t>
            </w:r>
          </w:p>
        </w:tc>
        <w:tc>
          <w:tcPr>
            <w:tcW w:w="0" w:type="auto"/>
            <w:vAlign w:val="center"/>
            <w:hideMark/>
          </w:tcPr>
          <w:p w:rsidR="00000000" w:rsidRDefault="00000000">
            <w:r>
              <w:t>String</w:t>
            </w:r>
          </w:p>
        </w:tc>
        <w:tc>
          <w:tcPr>
            <w:tcW w:w="0" w:type="auto"/>
            <w:vAlign w:val="center"/>
            <w:hideMark/>
          </w:tcPr>
          <w:p w:rsidR="00000000" w:rsidRDefault="00000000">
            <w:r>
              <w:t>The timestamp the Quote was last updated, Unix timestamp format in milliseconds.</w:t>
            </w:r>
          </w:p>
        </w:tc>
      </w:tr>
      <w:tr w:rsidR="00000000">
        <w:trPr>
          <w:divId w:val="175387555"/>
          <w:tblCellSpacing w:w="15" w:type="dxa"/>
        </w:trPr>
        <w:tc>
          <w:tcPr>
            <w:tcW w:w="0" w:type="auto"/>
            <w:vAlign w:val="center"/>
            <w:hideMark/>
          </w:tcPr>
          <w:p w:rsidR="00000000" w:rsidRDefault="00000000">
            <w:r>
              <w:t>&gt; state</w:t>
            </w:r>
          </w:p>
        </w:tc>
        <w:tc>
          <w:tcPr>
            <w:tcW w:w="0" w:type="auto"/>
            <w:vAlign w:val="center"/>
            <w:hideMark/>
          </w:tcPr>
          <w:p w:rsidR="00000000" w:rsidRDefault="00000000">
            <w:r>
              <w:t>String</w:t>
            </w:r>
          </w:p>
        </w:tc>
        <w:tc>
          <w:tcPr>
            <w:tcW w:w="0" w:type="auto"/>
            <w:vAlign w:val="center"/>
            <w:hideMark/>
          </w:tcPr>
          <w:p w:rsidR="00000000" w:rsidRDefault="00000000">
            <w:r>
              <w:t xml:space="preserve">The status of the quote. Valid values can be </w:t>
            </w:r>
            <w:r>
              <w:rPr>
                <w:rStyle w:val="HTML"/>
              </w:rPr>
              <w:t>active</w:t>
            </w:r>
            <w:r>
              <w:t xml:space="preserve"> </w:t>
            </w:r>
            <w:r>
              <w:rPr>
                <w:rStyle w:val="HTML"/>
              </w:rPr>
              <w:t>canceled</w:t>
            </w:r>
            <w:r>
              <w:t xml:space="preserve"> </w:t>
            </w:r>
            <w:r>
              <w:rPr>
                <w:rStyle w:val="HTML"/>
              </w:rPr>
              <w:t>pending_fill</w:t>
            </w:r>
            <w:r>
              <w:t xml:space="preserve"> </w:t>
            </w:r>
            <w:r>
              <w:rPr>
                <w:rStyle w:val="HTML"/>
              </w:rPr>
              <w:t>filled</w:t>
            </w:r>
            <w:r>
              <w:t xml:space="preserve"> </w:t>
            </w:r>
            <w:r>
              <w:rPr>
                <w:rStyle w:val="HTML"/>
              </w:rPr>
              <w:t>expired</w:t>
            </w:r>
            <w:r>
              <w:t xml:space="preserve"> or </w:t>
            </w:r>
            <w:r>
              <w:rPr>
                <w:rStyle w:val="HTML"/>
              </w:rPr>
              <w:t>failed</w:t>
            </w:r>
            <w:r>
              <w:t>.</w:t>
            </w:r>
          </w:p>
        </w:tc>
      </w:tr>
      <w:tr w:rsidR="00000000">
        <w:trPr>
          <w:divId w:val="175387555"/>
          <w:tblCellSpacing w:w="15" w:type="dxa"/>
        </w:trPr>
        <w:tc>
          <w:tcPr>
            <w:tcW w:w="0" w:type="auto"/>
            <w:vAlign w:val="center"/>
            <w:hideMark/>
          </w:tcPr>
          <w:p w:rsidR="00000000" w:rsidRDefault="00000000">
            <w:r>
              <w:t>&gt; reason</w:t>
            </w:r>
          </w:p>
        </w:tc>
        <w:tc>
          <w:tcPr>
            <w:tcW w:w="0" w:type="auto"/>
            <w:vAlign w:val="center"/>
            <w:hideMark/>
          </w:tcPr>
          <w:p w:rsidR="00000000" w:rsidRDefault="00000000">
            <w:r>
              <w:t>String</w:t>
            </w:r>
          </w:p>
        </w:tc>
        <w:tc>
          <w:tcPr>
            <w:tcW w:w="0" w:type="auto"/>
            <w:vAlign w:val="center"/>
            <w:hideMark/>
          </w:tcPr>
          <w:p w:rsidR="00000000" w:rsidRDefault="00000000">
            <w:r>
              <w:t xml:space="preserve">Reasons of state. Valid values can be </w:t>
            </w:r>
            <w:r>
              <w:rPr>
                <w:rStyle w:val="HTML"/>
              </w:rPr>
              <w:t>mmp_canceled</w:t>
            </w:r>
            <w:r>
              <w:t>.</w:t>
            </w:r>
          </w:p>
        </w:tc>
      </w:tr>
      <w:tr w:rsidR="00000000">
        <w:trPr>
          <w:divId w:val="175387555"/>
          <w:tblCellSpacing w:w="15" w:type="dxa"/>
        </w:trPr>
        <w:tc>
          <w:tcPr>
            <w:tcW w:w="0" w:type="auto"/>
            <w:vAlign w:val="center"/>
            <w:hideMark/>
          </w:tcPr>
          <w:p w:rsidR="00000000" w:rsidRDefault="00000000">
            <w:r>
              <w:t>&gt; validUntil</w:t>
            </w:r>
          </w:p>
        </w:tc>
        <w:tc>
          <w:tcPr>
            <w:tcW w:w="0" w:type="auto"/>
            <w:vAlign w:val="center"/>
            <w:hideMark/>
          </w:tcPr>
          <w:p w:rsidR="00000000" w:rsidRDefault="00000000">
            <w:r>
              <w:t>String</w:t>
            </w:r>
          </w:p>
        </w:tc>
        <w:tc>
          <w:tcPr>
            <w:tcW w:w="0" w:type="auto"/>
            <w:vAlign w:val="center"/>
            <w:hideMark/>
          </w:tcPr>
          <w:p w:rsidR="00000000" w:rsidRDefault="00000000">
            <w:r>
              <w:t>The timestamp the Quote expires. Unix timestamp format in milliseconds.</w:t>
            </w:r>
          </w:p>
        </w:tc>
      </w:tr>
      <w:tr w:rsidR="00000000">
        <w:trPr>
          <w:divId w:val="175387555"/>
          <w:tblCellSpacing w:w="15" w:type="dxa"/>
        </w:trPr>
        <w:tc>
          <w:tcPr>
            <w:tcW w:w="0" w:type="auto"/>
            <w:vAlign w:val="center"/>
            <w:hideMark/>
          </w:tcPr>
          <w:p w:rsidR="00000000" w:rsidRDefault="00000000">
            <w:r>
              <w:t>&gt; rfqId</w:t>
            </w:r>
          </w:p>
        </w:tc>
        <w:tc>
          <w:tcPr>
            <w:tcW w:w="0" w:type="auto"/>
            <w:vAlign w:val="center"/>
            <w:hideMark/>
          </w:tcPr>
          <w:p w:rsidR="00000000" w:rsidRDefault="00000000">
            <w:r>
              <w:t>String</w:t>
            </w:r>
          </w:p>
        </w:tc>
        <w:tc>
          <w:tcPr>
            <w:tcW w:w="0" w:type="auto"/>
            <w:vAlign w:val="center"/>
            <w:hideMark/>
          </w:tcPr>
          <w:p w:rsidR="00000000" w:rsidRDefault="00000000">
            <w:r>
              <w:t>RFQ ID.</w:t>
            </w:r>
          </w:p>
        </w:tc>
      </w:tr>
      <w:tr w:rsidR="00000000">
        <w:trPr>
          <w:divId w:val="175387555"/>
          <w:tblCellSpacing w:w="15" w:type="dxa"/>
        </w:trPr>
        <w:tc>
          <w:tcPr>
            <w:tcW w:w="0" w:type="auto"/>
            <w:vAlign w:val="center"/>
            <w:hideMark/>
          </w:tcPr>
          <w:p w:rsidR="00000000" w:rsidRDefault="00000000">
            <w:r>
              <w:t>&gt; clRfqId</w:t>
            </w:r>
          </w:p>
        </w:tc>
        <w:tc>
          <w:tcPr>
            <w:tcW w:w="0" w:type="auto"/>
            <w:vAlign w:val="center"/>
            <w:hideMark/>
          </w:tcPr>
          <w:p w:rsidR="00000000" w:rsidRDefault="00000000">
            <w:r>
              <w:t>String</w:t>
            </w:r>
          </w:p>
        </w:tc>
        <w:tc>
          <w:tcPr>
            <w:tcW w:w="0" w:type="auto"/>
            <w:vAlign w:val="center"/>
            <w:hideMark/>
          </w:tcPr>
          <w:p w:rsidR="00000000" w:rsidRDefault="00000000">
            <w:r>
              <w:t>Client-supplied RFQ ID. This attribute is treated as client sensitive information. It will not be exposed to the Maker, only return empty string.</w:t>
            </w:r>
          </w:p>
        </w:tc>
      </w:tr>
      <w:tr w:rsidR="00000000">
        <w:trPr>
          <w:divId w:val="175387555"/>
          <w:tblCellSpacing w:w="15" w:type="dxa"/>
        </w:trPr>
        <w:tc>
          <w:tcPr>
            <w:tcW w:w="0" w:type="auto"/>
            <w:vAlign w:val="center"/>
            <w:hideMark/>
          </w:tcPr>
          <w:p w:rsidR="00000000" w:rsidRDefault="00000000">
            <w:r>
              <w:t>&gt; quoteId</w:t>
            </w:r>
          </w:p>
        </w:tc>
        <w:tc>
          <w:tcPr>
            <w:tcW w:w="0" w:type="auto"/>
            <w:vAlign w:val="center"/>
            <w:hideMark/>
          </w:tcPr>
          <w:p w:rsidR="00000000" w:rsidRDefault="00000000">
            <w:r>
              <w:t>String</w:t>
            </w:r>
          </w:p>
        </w:tc>
        <w:tc>
          <w:tcPr>
            <w:tcW w:w="0" w:type="auto"/>
            <w:vAlign w:val="center"/>
            <w:hideMark/>
          </w:tcPr>
          <w:p w:rsidR="00000000" w:rsidRDefault="00000000">
            <w:r>
              <w:t>Quote ID.</w:t>
            </w:r>
          </w:p>
        </w:tc>
      </w:tr>
      <w:tr w:rsidR="00000000">
        <w:trPr>
          <w:divId w:val="175387555"/>
          <w:tblCellSpacing w:w="15" w:type="dxa"/>
        </w:trPr>
        <w:tc>
          <w:tcPr>
            <w:tcW w:w="0" w:type="auto"/>
            <w:vAlign w:val="center"/>
            <w:hideMark/>
          </w:tcPr>
          <w:p w:rsidR="00000000" w:rsidRDefault="00000000">
            <w:r>
              <w:t>&gt; clQuoteId</w:t>
            </w:r>
          </w:p>
        </w:tc>
        <w:tc>
          <w:tcPr>
            <w:tcW w:w="0" w:type="auto"/>
            <w:vAlign w:val="center"/>
            <w:hideMark/>
          </w:tcPr>
          <w:p w:rsidR="00000000" w:rsidRDefault="00000000">
            <w:r>
              <w:t>String</w:t>
            </w:r>
          </w:p>
        </w:tc>
        <w:tc>
          <w:tcPr>
            <w:tcW w:w="0" w:type="auto"/>
            <w:vAlign w:val="center"/>
            <w:hideMark/>
          </w:tcPr>
          <w:p w:rsidR="00000000" w:rsidRDefault="00000000">
            <w:r>
              <w:t>Client-supplied Quote ID. This attribute is treated as client sensitive information. It will not be exposed to the Taker, only return empty string.</w:t>
            </w:r>
          </w:p>
        </w:tc>
      </w:tr>
      <w:tr w:rsidR="00000000">
        <w:trPr>
          <w:divId w:val="175387555"/>
          <w:tblCellSpacing w:w="15" w:type="dxa"/>
        </w:trPr>
        <w:tc>
          <w:tcPr>
            <w:tcW w:w="0" w:type="auto"/>
            <w:vAlign w:val="center"/>
            <w:hideMark/>
          </w:tcPr>
          <w:p w:rsidR="00000000" w:rsidRDefault="00000000">
            <w:r>
              <w:t>&gt; tag</w:t>
            </w:r>
          </w:p>
        </w:tc>
        <w:tc>
          <w:tcPr>
            <w:tcW w:w="0" w:type="auto"/>
            <w:vAlign w:val="center"/>
            <w:hideMark/>
          </w:tcPr>
          <w:p w:rsidR="00000000" w:rsidRDefault="00000000">
            <w:r>
              <w:t>String</w:t>
            </w:r>
          </w:p>
        </w:tc>
        <w:tc>
          <w:tcPr>
            <w:tcW w:w="0" w:type="auto"/>
            <w:vAlign w:val="center"/>
            <w:hideMark/>
          </w:tcPr>
          <w:p w:rsidR="00000000" w:rsidRDefault="00000000">
            <w:r>
              <w:t>Quote tag. The block trade associated with the Quote will have the same tag.</w:t>
            </w:r>
          </w:p>
        </w:tc>
      </w:tr>
      <w:tr w:rsidR="00000000">
        <w:trPr>
          <w:divId w:val="175387555"/>
          <w:tblCellSpacing w:w="15" w:type="dxa"/>
        </w:trPr>
        <w:tc>
          <w:tcPr>
            <w:tcW w:w="0" w:type="auto"/>
            <w:vAlign w:val="center"/>
            <w:hideMark/>
          </w:tcPr>
          <w:p w:rsidR="00000000" w:rsidRDefault="00000000">
            <w:r>
              <w:t>&gt; traderCode</w:t>
            </w:r>
          </w:p>
        </w:tc>
        <w:tc>
          <w:tcPr>
            <w:tcW w:w="0" w:type="auto"/>
            <w:vAlign w:val="center"/>
            <w:hideMark/>
          </w:tcPr>
          <w:p w:rsidR="00000000" w:rsidRDefault="00000000">
            <w:r>
              <w:t>String</w:t>
            </w:r>
          </w:p>
        </w:tc>
        <w:tc>
          <w:tcPr>
            <w:tcW w:w="0" w:type="auto"/>
            <w:vAlign w:val="center"/>
            <w:hideMark/>
          </w:tcPr>
          <w:p w:rsidR="00000000" w:rsidRDefault="00000000">
            <w:r>
              <w:t xml:space="preserve">A unique identifier of maker. Empty If the anonymous parameter of the Quote is set to be </w:t>
            </w:r>
            <w:r>
              <w:rPr>
                <w:rStyle w:val="HTML"/>
              </w:rPr>
              <w:t>true</w:t>
            </w:r>
            <w:r>
              <w:t>.</w:t>
            </w:r>
          </w:p>
        </w:tc>
      </w:tr>
      <w:tr w:rsidR="00000000">
        <w:trPr>
          <w:divId w:val="175387555"/>
          <w:tblCellSpacing w:w="15" w:type="dxa"/>
        </w:trPr>
        <w:tc>
          <w:tcPr>
            <w:tcW w:w="0" w:type="auto"/>
            <w:vAlign w:val="center"/>
            <w:hideMark/>
          </w:tcPr>
          <w:p w:rsidR="00000000" w:rsidRDefault="00000000">
            <w:r>
              <w:t>&gt; quoteSide</w:t>
            </w:r>
          </w:p>
        </w:tc>
        <w:tc>
          <w:tcPr>
            <w:tcW w:w="0" w:type="auto"/>
            <w:vAlign w:val="center"/>
            <w:hideMark/>
          </w:tcPr>
          <w:p w:rsidR="00000000" w:rsidRDefault="00000000">
            <w:r>
              <w:t>String</w:t>
            </w:r>
          </w:p>
        </w:tc>
        <w:tc>
          <w:tcPr>
            <w:tcW w:w="0" w:type="auto"/>
            <w:vAlign w:val="center"/>
            <w:hideMark/>
          </w:tcPr>
          <w:p w:rsidR="00000000" w:rsidRDefault="00000000">
            <w:r>
              <w:t>Top level direction of Quote. Its value can be buy or sell.</w:t>
            </w:r>
          </w:p>
        </w:tc>
      </w:tr>
      <w:tr w:rsidR="00000000">
        <w:trPr>
          <w:divId w:val="175387555"/>
          <w:tblCellSpacing w:w="15" w:type="dxa"/>
        </w:trPr>
        <w:tc>
          <w:tcPr>
            <w:tcW w:w="0" w:type="auto"/>
            <w:vAlign w:val="center"/>
            <w:hideMark/>
          </w:tcPr>
          <w:p w:rsidR="00000000" w:rsidRDefault="00000000">
            <w:r>
              <w:t>&gt; legs</w:t>
            </w:r>
          </w:p>
        </w:tc>
        <w:tc>
          <w:tcPr>
            <w:tcW w:w="0" w:type="auto"/>
            <w:vAlign w:val="center"/>
            <w:hideMark/>
          </w:tcPr>
          <w:p w:rsidR="00000000" w:rsidRDefault="00000000">
            <w:r>
              <w:t>Array of objects</w:t>
            </w:r>
          </w:p>
        </w:tc>
        <w:tc>
          <w:tcPr>
            <w:tcW w:w="0" w:type="auto"/>
            <w:vAlign w:val="center"/>
            <w:hideMark/>
          </w:tcPr>
          <w:p w:rsidR="00000000" w:rsidRDefault="00000000">
            <w:r>
              <w:t>The legs of the Quote.</w:t>
            </w:r>
          </w:p>
        </w:tc>
      </w:tr>
      <w:tr w:rsidR="00000000">
        <w:trPr>
          <w:divId w:val="175387555"/>
          <w:tblCellSpacing w:w="15" w:type="dxa"/>
        </w:trPr>
        <w:tc>
          <w:tcPr>
            <w:tcW w:w="0" w:type="auto"/>
            <w:vAlign w:val="center"/>
            <w:hideMark/>
          </w:tcPr>
          <w:p w:rsidR="00000000" w:rsidRDefault="00000000">
            <w:r>
              <w:t>&gt;&gt; instId</w:t>
            </w:r>
          </w:p>
        </w:tc>
        <w:tc>
          <w:tcPr>
            <w:tcW w:w="0" w:type="auto"/>
            <w:vAlign w:val="center"/>
            <w:hideMark/>
          </w:tcPr>
          <w:p w:rsidR="00000000" w:rsidRDefault="00000000">
            <w:r>
              <w:t>String</w:t>
            </w:r>
          </w:p>
        </w:tc>
        <w:tc>
          <w:tcPr>
            <w:tcW w:w="0" w:type="auto"/>
            <w:vAlign w:val="center"/>
            <w:hideMark/>
          </w:tcPr>
          <w:p w:rsidR="00000000" w:rsidRDefault="00000000">
            <w:r>
              <w:t>The instrument ID of the quoted leg.</w:t>
            </w:r>
          </w:p>
        </w:tc>
      </w:tr>
      <w:tr w:rsidR="00000000">
        <w:trPr>
          <w:divId w:val="175387555"/>
          <w:tblCellSpacing w:w="15" w:type="dxa"/>
        </w:trPr>
        <w:tc>
          <w:tcPr>
            <w:tcW w:w="0" w:type="auto"/>
            <w:vAlign w:val="center"/>
            <w:hideMark/>
          </w:tcPr>
          <w:p w:rsidR="00000000" w:rsidRDefault="00000000">
            <w:r>
              <w:t>&gt;&gt; tdMode</w:t>
            </w:r>
          </w:p>
        </w:tc>
        <w:tc>
          <w:tcPr>
            <w:tcW w:w="0" w:type="auto"/>
            <w:vAlign w:val="center"/>
            <w:hideMark/>
          </w:tcPr>
          <w:p w:rsidR="00000000" w:rsidRDefault="00000000">
            <w:r>
              <w:t>String</w:t>
            </w:r>
          </w:p>
        </w:tc>
        <w:tc>
          <w:tcPr>
            <w:tcW w:w="0" w:type="auto"/>
            <w:vAlign w:val="center"/>
            <w:hideMark/>
          </w:tcPr>
          <w:p w:rsidR="00000000" w:rsidRDefault="00000000">
            <w:r>
              <w:t xml:space="preserve">Trade mode </w:t>
            </w:r>
            <w:r>
              <w:br/>
              <w:t xml:space="preserve">Margin mode: </w:t>
            </w:r>
            <w:r>
              <w:rPr>
                <w:rStyle w:val="HTML"/>
              </w:rPr>
              <w:t>cross</w:t>
            </w:r>
            <w:r>
              <w:t xml:space="preserve"> </w:t>
            </w:r>
            <w:r>
              <w:rPr>
                <w:rStyle w:val="HTML"/>
              </w:rPr>
              <w:t>isolated</w:t>
            </w:r>
            <w:r>
              <w:t xml:space="preserve"> </w:t>
            </w:r>
            <w:r>
              <w:br/>
              <w:t xml:space="preserve">Non-Margin mode: </w:t>
            </w:r>
            <w:r>
              <w:rPr>
                <w:rStyle w:val="HTML"/>
              </w:rPr>
              <w:t>cash</w:t>
            </w:r>
            <w:r>
              <w:t xml:space="preserve">. </w:t>
            </w:r>
            <w:r>
              <w:br/>
              <w:t xml:space="preserve">If not provided, tdMode will inherit default values set by the system shown below: </w:t>
            </w:r>
            <w:r>
              <w:br/>
              <w:t xml:space="preserve">Spot and futures mode &amp; SPOT: </w:t>
            </w:r>
            <w:r>
              <w:rPr>
                <w:rStyle w:val="HTML"/>
              </w:rPr>
              <w:t>cash</w:t>
            </w:r>
            <w:r>
              <w:t xml:space="preserve"> </w:t>
            </w:r>
            <w:r>
              <w:br/>
              <w:t xml:space="preserve">Buy options in Spot and futures mode and Multi-currency Margin: </w:t>
            </w:r>
            <w:r>
              <w:rPr>
                <w:rStyle w:val="HTML"/>
              </w:rPr>
              <w:t>isolated</w:t>
            </w:r>
            <w:r>
              <w:t xml:space="preserve"> </w:t>
            </w:r>
            <w:r>
              <w:br/>
              <w:t xml:space="preserve">Other cases: </w:t>
            </w:r>
            <w:r>
              <w:rPr>
                <w:rStyle w:val="HTML"/>
              </w:rPr>
              <w:t>cross</w:t>
            </w:r>
          </w:p>
        </w:tc>
      </w:tr>
      <w:tr w:rsidR="00000000">
        <w:trPr>
          <w:divId w:val="175387555"/>
          <w:tblCellSpacing w:w="15" w:type="dxa"/>
        </w:trPr>
        <w:tc>
          <w:tcPr>
            <w:tcW w:w="0" w:type="auto"/>
            <w:vAlign w:val="center"/>
            <w:hideMark/>
          </w:tcPr>
          <w:p w:rsidR="00000000" w:rsidRDefault="00000000">
            <w:r>
              <w:t>&gt;&gt; ccy</w:t>
            </w:r>
          </w:p>
        </w:tc>
        <w:tc>
          <w:tcPr>
            <w:tcW w:w="0" w:type="auto"/>
            <w:vAlign w:val="center"/>
            <w:hideMark/>
          </w:tcPr>
          <w:p w:rsidR="00000000" w:rsidRDefault="00000000">
            <w:r>
              <w:t>String</w:t>
            </w:r>
          </w:p>
        </w:tc>
        <w:tc>
          <w:tcPr>
            <w:tcW w:w="0" w:type="auto"/>
            <w:vAlign w:val="center"/>
            <w:hideMark/>
          </w:tcPr>
          <w:p w:rsidR="00000000" w:rsidRDefault="00000000">
            <w:r>
              <w:t xml:space="preserve">Margin currency. </w:t>
            </w:r>
            <w:r>
              <w:br/>
              <w:t xml:space="preserve">Only applicable to </w:t>
            </w:r>
            <w:r>
              <w:rPr>
                <w:rStyle w:val="HTML"/>
              </w:rPr>
              <w:t>cross</w:t>
            </w:r>
            <w:r>
              <w:t xml:space="preserve"> </w:t>
            </w:r>
            <w:r>
              <w:rPr>
                <w:rStyle w:val="HTML"/>
              </w:rPr>
              <w:t>MARGIN</w:t>
            </w:r>
            <w:r>
              <w:t xml:space="preserve"> orders in </w:t>
            </w:r>
            <w:r>
              <w:rPr>
                <w:rStyle w:val="HTML"/>
              </w:rPr>
              <w:t>Spot and futures mode</w:t>
            </w:r>
            <w:r>
              <w:t>. The parameter will be ignored in other scenarios.</w:t>
            </w:r>
          </w:p>
        </w:tc>
      </w:tr>
      <w:tr w:rsidR="00000000">
        <w:trPr>
          <w:divId w:val="175387555"/>
          <w:tblCellSpacing w:w="15" w:type="dxa"/>
        </w:trPr>
        <w:tc>
          <w:tcPr>
            <w:tcW w:w="0" w:type="auto"/>
            <w:vAlign w:val="center"/>
            <w:hideMark/>
          </w:tcPr>
          <w:p w:rsidR="00000000" w:rsidRDefault="00000000">
            <w:r>
              <w:t>&gt;&gt; sz</w:t>
            </w:r>
          </w:p>
        </w:tc>
        <w:tc>
          <w:tcPr>
            <w:tcW w:w="0" w:type="auto"/>
            <w:vAlign w:val="center"/>
            <w:hideMark/>
          </w:tcPr>
          <w:p w:rsidR="00000000" w:rsidRDefault="00000000">
            <w:r>
              <w:t>String</w:t>
            </w:r>
          </w:p>
        </w:tc>
        <w:tc>
          <w:tcPr>
            <w:tcW w:w="0" w:type="auto"/>
            <w:vAlign w:val="center"/>
            <w:hideMark/>
          </w:tcPr>
          <w:p w:rsidR="00000000" w:rsidRDefault="00000000">
            <w:r>
              <w:t>Size of the leg in contracts or spot.</w:t>
            </w:r>
          </w:p>
        </w:tc>
      </w:tr>
      <w:tr w:rsidR="00000000">
        <w:trPr>
          <w:divId w:val="175387555"/>
          <w:tblCellSpacing w:w="15" w:type="dxa"/>
        </w:trPr>
        <w:tc>
          <w:tcPr>
            <w:tcW w:w="0" w:type="auto"/>
            <w:vAlign w:val="center"/>
            <w:hideMark/>
          </w:tcPr>
          <w:p w:rsidR="00000000" w:rsidRDefault="00000000">
            <w:r>
              <w:t>&gt;&gt; px</w:t>
            </w:r>
          </w:p>
        </w:tc>
        <w:tc>
          <w:tcPr>
            <w:tcW w:w="0" w:type="auto"/>
            <w:vAlign w:val="center"/>
            <w:hideMark/>
          </w:tcPr>
          <w:p w:rsidR="00000000" w:rsidRDefault="00000000">
            <w:r>
              <w:t>String</w:t>
            </w:r>
          </w:p>
        </w:tc>
        <w:tc>
          <w:tcPr>
            <w:tcW w:w="0" w:type="auto"/>
            <w:vAlign w:val="center"/>
            <w:hideMark/>
          </w:tcPr>
          <w:p w:rsidR="00000000" w:rsidRDefault="00000000">
            <w:r>
              <w:t>The price of the leg.</w:t>
            </w:r>
          </w:p>
        </w:tc>
      </w:tr>
      <w:tr w:rsidR="00000000">
        <w:trPr>
          <w:divId w:val="175387555"/>
          <w:tblCellSpacing w:w="15" w:type="dxa"/>
        </w:trPr>
        <w:tc>
          <w:tcPr>
            <w:tcW w:w="0" w:type="auto"/>
            <w:vAlign w:val="center"/>
            <w:hideMark/>
          </w:tcPr>
          <w:p w:rsidR="00000000" w:rsidRDefault="00000000">
            <w:r>
              <w:t>&gt;&gt; side</w:t>
            </w:r>
          </w:p>
        </w:tc>
        <w:tc>
          <w:tcPr>
            <w:tcW w:w="0" w:type="auto"/>
            <w:vAlign w:val="center"/>
            <w:hideMark/>
          </w:tcPr>
          <w:p w:rsidR="00000000" w:rsidRDefault="00000000">
            <w:r>
              <w:t>String</w:t>
            </w:r>
          </w:p>
        </w:tc>
        <w:tc>
          <w:tcPr>
            <w:tcW w:w="0" w:type="auto"/>
            <w:vAlign w:val="center"/>
            <w:hideMark/>
          </w:tcPr>
          <w:p w:rsidR="00000000" w:rsidRDefault="00000000">
            <w:r>
              <w:t>The direction of the leg. Valid values can be buy or sell.</w:t>
            </w:r>
          </w:p>
        </w:tc>
      </w:tr>
      <w:tr w:rsidR="00000000">
        <w:trPr>
          <w:divId w:val="175387555"/>
          <w:tblCellSpacing w:w="15" w:type="dxa"/>
        </w:trPr>
        <w:tc>
          <w:tcPr>
            <w:tcW w:w="0" w:type="auto"/>
            <w:vAlign w:val="center"/>
            <w:hideMark/>
          </w:tcPr>
          <w:p w:rsidR="00000000" w:rsidRDefault="00000000">
            <w:r>
              <w:t>&gt;&gt; posSide</w:t>
            </w:r>
          </w:p>
        </w:tc>
        <w:tc>
          <w:tcPr>
            <w:tcW w:w="0" w:type="auto"/>
            <w:vAlign w:val="center"/>
            <w:hideMark/>
          </w:tcPr>
          <w:p w:rsidR="00000000" w:rsidRDefault="00000000">
            <w:r>
              <w:t>String</w:t>
            </w:r>
          </w:p>
        </w:tc>
        <w:tc>
          <w:tcPr>
            <w:tcW w:w="0" w:type="auto"/>
            <w:vAlign w:val="center"/>
            <w:hideMark/>
          </w:tcPr>
          <w:p w:rsidR="00000000" w:rsidRDefault="00000000">
            <w:r>
              <w:t xml:space="preserve">Position side. </w:t>
            </w:r>
            <w:r>
              <w:br/>
              <w:t xml:space="preserve">The default is </w:t>
            </w:r>
            <w:r>
              <w:rPr>
                <w:rStyle w:val="HTML"/>
              </w:rPr>
              <w:t>net</w:t>
            </w:r>
            <w:r>
              <w:t xml:space="preserve"> in the net mode. If not specified, return "", which is equivalent to net. </w:t>
            </w:r>
            <w:r>
              <w:br/>
              <w:t xml:space="preserve">It can only be </w:t>
            </w:r>
            <w:r>
              <w:rPr>
                <w:rStyle w:val="HTML"/>
              </w:rPr>
              <w:t>long</w:t>
            </w:r>
            <w:r>
              <w:t xml:space="preserve"> or </w:t>
            </w:r>
            <w:r>
              <w:rPr>
                <w:rStyle w:val="HTML"/>
              </w:rPr>
              <w:t>short</w:t>
            </w:r>
            <w:r>
              <w:t xml:space="preserve"> in the long/short mode. If not specified, return "", which corresponds to the direction that opens new positions for the trade (buy =&gt; long, sell =&gt; short). </w:t>
            </w:r>
            <w:r>
              <w:br/>
              <w:t xml:space="preserve">Only applicable to </w:t>
            </w:r>
            <w:r>
              <w:rPr>
                <w:rStyle w:val="HTML"/>
              </w:rPr>
              <w:t>FUTURES</w:t>
            </w:r>
            <w:r>
              <w:t>/</w:t>
            </w:r>
            <w:r>
              <w:rPr>
                <w:rStyle w:val="HTML"/>
              </w:rPr>
              <w:t>SWAP</w:t>
            </w:r>
            <w:r>
              <w:t>.</w:t>
            </w:r>
          </w:p>
        </w:tc>
      </w:tr>
      <w:tr w:rsidR="00000000">
        <w:trPr>
          <w:divId w:val="175387555"/>
          <w:tblCellSpacing w:w="15" w:type="dxa"/>
        </w:trPr>
        <w:tc>
          <w:tcPr>
            <w:tcW w:w="0" w:type="auto"/>
            <w:vAlign w:val="center"/>
            <w:hideMark/>
          </w:tcPr>
          <w:p w:rsidR="00000000" w:rsidRDefault="00000000">
            <w:r>
              <w:t>&gt;&gt; tgtCcy</w:t>
            </w:r>
          </w:p>
        </w:tc>
        <w:tc>
          <w:tcPr>
            <w:tcW w:w="0" w:type="auto"/>
            <w:vAlign w:val="center"/>
            <w:hideMark/>
          </w:tcPr>
          <w:p w:rsidR="00000000" w:rsidRDefault="00000000">
            <w:r>
              <w:t>String</w:t>
            </w:r>
          </w:p>
        </w:tc>
        <w:tc>
          <w:tcPr>
            <w:tcW w:w="0" w:type="auto"/>
            <w:vAlign w:val="center"/>
            <w:hideMark/>
          </w:tcPr>
          <w:p w:rsidR="00000000" w:rsidRDefault="00000000">
            <w:r>
              <w:t xml:space="preserve">Defines the unit of the “sz” attribute. </w:t>
            </w:r>
            <w:r>
              <w:br/>
              <w:t xml:space="preserve">Only applicable to instType = SPOT. </w:t>
            </w:r>
            <w:r>
              <w:br/>
              <w:t>The valid enumerations are base_ccy and quote_ccy. When not specified this is equal to base_ccy by default.</w:t>
            </w:r>
          </w:p>
        </w:tc>
      </w:tr>
    </w:tbl>
    <w:p w:rsidR="00000000" w:rsidRDefault="00000000">
      <w:pPr>
        <w:pStyle w:val="3"/>
        <w:divId w:val="175387555"/>
      </w:pPr>
      <w:r>
        <w:t>Get trades</w:t>
      </w:r>
    </w:p>
    <w:p w:rsidR="00000000" w:rsidRDefault="00000000">
      <w:pPr>
        <w:pStyle w:val="a5"/>
        <w:divId w:val="175387555"/>
      </w:pPr>
      <w:r>
        <w:t>Retrieves the executed trades that the user is a counterparty to (either as the creator or the receiver).</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Requests</w:t>
      </w:r>
    </w:p>
    <w:p w:rsidR="00000000" w:rsidRDefault="00000000">
      <w:pPr>
        <w:pStyle w:val="a5"/>
        <w:divId w:val="175387555"/>
      </w:pPr>
      <w:r>
        <w:rPr>
          <w:rStyle w:val="HTML"/>
        </w:rPr>
        <w:t>GET /api/v5/rfq/trades</w:t>
      </w:r>
    </w:p>
    <w:p w:rsidR="00000000" w:rsidRDefault="00000000">
      <w:pPr>
        <w:pStyle w:val="a5"/>
        <w:ind w:left="720" w:right="720"/>
        <w:divId w:val="1288777620"/>
      </w:pPr>
      <w:r>
        <w:t>Request Example</w:t>
      </w:r>
    </w:p>
    <w:p w:rsidR="00000000" w:rsidRDefault="00000000">
      <w:pPr>
        <w:pStyle w:val="HTML0"/>
        <w:divId w:val="1255742805"/>
        <w:rPr>
          <w:rStyle w:val="HTML"/>
        </w:rPr>
      </w:pPr>
      <w:r>
        <w:rPr>
          <w:rStyle w:val="HTML"/>
        </w:rPr>
        <w:t>GET /api/v5/rfq/trades</w:t>
      </w:r>
    </w:p>
    <w:p w:rsidR="00000000" w:rsidRDefault="00000000">
      <w:pPr>
        <w:pStyle w:val="HTML0"/>
        <w:divId w:val="1530610109"/>
        <w:rPr>
          <w:rStyle w:val="HTML"/>
          <w:vanish/>
        </w:rPr>
      </w:pPr>
      <w:r>
        <w:rPr>
          <w:rStyle w:val="kn"/>
          <w:vanish/>
        </w:rPr>
        <w:t>import</w:t>
      </w:r>
      <w:r>
        <w:rPr>
          <w:rStyle w:val="HTML"/>
          <w:vanish/>
        </w:rPr>
        <w:t xml:space="preserve"> </w:t>
      </w:r>
      <w:r>
        <w:rPr>
          <w:rStyle w:val="nn"/>
          <w:vanish/>
        </w:rPr>
        <w:t>okx.BlockTrading</w:t>
      </w:r>
      <w:r>
        <w:rPr>
          <w:rStyle w:val="HTML"/>
          <w:vanish/>
        </w:rPr>
        <w:t xml:space="preserve"> </w:t>
      </w:r>
      <w:r>
        <w:rPr>
          <w:rStyle w:val="k"/>
          <w:vanish/>
        </w:rPr>
        <w:t>as</w:t>
      </w:r>
      <w:r>
        <w:rPr>
          <w:rStyle w:val="HTML"/>
          <w:vanish/>
        </w:rPr>
        <w:t xml:space="preserve"> </w:t>
      </w:r>
      <w:r>
        <w:rPr>
          <w:rStyle w:val="n"/>
          <w:vanish/>
        </w:rPr>
        <w:t>BlockTrading</w:t>
      </w:r>
    </w:p>
    <w:p w:rsidR="00000000" w:rsidRDefault="00000000">
      <w:pPr>
        <w:pStyle w:val="HTML0"/>
        <w:divId w:val="1530610109"/>
        <w:rPr>
          <w:rStyle w:val="HTML"/>
          <w:vanish/>
        </w:rPr>
      </w:pPr>
    </w:p>
    <w:p w:rsidR="00000000" w:rsidRDefault="00000000">
      <w:pPr>
        <w:pStyle w:val="HTML0"/>
        <w:divId w:val="1530610109"/>
        <w:rPr>
          <w:rStyle w:val="c1"/>
          <w:vanish/>
        </w:rPr>
      </w:pPr>
      <w:r>
        <w:rPr>
          <w:rStyle w:val="c1"/>
          <w:vanish/>
        </w:rPr>
        <w:t># API initialization</w:t>
      </w:r>
    </w:p>
    <w:p w:rsidR="00000000" w:rsidRDefault="00000000">
      <w:pPr>
        <w:pStyle w:val="HTML0"/>
        <w:divId w:val="1530610109"/>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1530610109"/>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1530610109"/>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1530610109"/>
        <w:rPr>
          <w:rStyle w:val="HTML"/>
          <w:vanish/>
        </w:rPr>
      </w:pPr>
    </w:p>
    <w:p w:rsidR="00000000" w:rsidRDefault="00000000">
      <w:pPr>
        <w:pStyle w:val="HTML0"/>
        <w:divId w:val="1530610109"/>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 0, Demo trading: 1</w:t>
      </w:r>
    </w:p>
    <w:p w:rsidR="00000000" w:rsidRDefault="00000000">
      <w:pPr>
        <w:pStyle w:val="HTML0"/>
        <w:divId w:val="1530610109"/>
        <w:rPr>
          <w:rStyle w:val="HTML"/>
          <w:vanish/>
        </w:rPr>
      </w:pPr>
    </w:p>
    <w:p w:rsidR="00000000" w:rsidRDefault="00000000">
      <w:pPr>
        <w:pStyle w:val="HTML0"/>
        <w:divId w:val="1530610109"/>
        <w:rPr>
          <w:rStyle w:val="HTML"/>
          <w:vanish/>
        </w:rPr>
      </w:pPr>
      <w:r>
        <w:rPr>
          <w:rStyle w:val="n"/>
          <w:vanish/>
        </w:rPr>
        <w:t>blockTradingAPI</w:t>
      </w:r>
      <w:r>
        <w:rPr>
          <w:rStyle w:val="HTML"/>
          <w:vanish/>
        </w:rPr>
        <w:t xml:space="preserve"> </w:t>
      </w:r>
      <w:r>
        <w:rPr>
          <w:rStyle w:val="o"/>
          <w:vanish/>
        </w:rPr>
        <w:t>=</w:t>
      </w:r>
      <w:r>
        <w:rPr>
          <w:rStyle w:val="HTML"/>
          <w:vanish/>
        </w:rPr>
        <w:t xml:space="preserve"> </w:t>
      </w:r>
      <w:r>
        <w:rPr>
          <w:rStyle w:val="n"/>
          <w:vanish/>
        </w:rPr>
        <w:t>BlockTrading</w:t>
      </w:r>
      <w:r>
        <w:rPr>
          <w:rStyle w:val="p"/>
          <w:vanish/>
        </w:rPr>
        <w:t>.</w:t>
      </w:r>
      <w:r>
        <w:rPr>
          <w:rStyle w:val="n"/>
          <w:vanish/>
        </w:rPr>
        <w:t>BlockTradingAPI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1530610109"/>
        <w:rPr>
          <w:rStyle w:val="HTML"/>
          <w:vanish/>
        </w:rPr>
      </w:pPr>
    </w:p>
    <w:p w:rsidR="00000000" w:rsidRDefault="00000000">
      <w:pPr>
        <w:pStyle w:val="HTML0"/>
        <w:divId w:val="1530610109"/>
        <w:rPr>
          <w:rStyle w:val="c1"/>
          <w:vanish/>
        </w:rPr>
      </w:pPr>
      <w:r>
        <w:rPr>
          <w:rStyle w:val="c1"/>
          <w:vanish/>
        </w:rPr>
        <w:t># Retrieves the executed trades that the user is a counterparty to</w:t>
      </w:r>
    </w:p>
    <w:p w:rsidR="00000000" w:rsidRDefault="00000000">
      <w:pPr>
        <w:pStyle w:val="HTML0"/>
        <w:divId w:val="1530610109"/>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blockTradingAPI</w:t>
      </w:r>
      <w:r>
        <w:rPr>
          <w:rStyle w:val="p"/>
          <w:vanish/>
        </w:rPr>
        <w:t>.</w:t>
      </w:r>
      <w:r>
        <w:rPr>
          <w:rStyle w:val="n"/>
          <w:vanish/>
        </w:rPr>
        <w:t>get_trades</w:t>
      </w:r>
      <w:r>
        <w:rPr>
          <w:rStyle w:val="p"/>
          <w:vanish/>
        </w:rPr>
        <w:t>()</w:t>
      </w:r>
    </w:p>
    <w:p w:rsidR="00000000" w:rsidRDefault="00000000">
      <w:pPr>
        <w:pStyle w:val="HTML0"/>
        <w:divId w:val="1530610109"/>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900"/>
        <w:gridCol w:w="1058"/>
        <w:gridCol w:w="4833"/>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rfqId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RFQ ID .</w:t>
            </w:r>
          </w:p>
        </w:tc>
      </w:tr>
      <w:tr w:rsidR="00000000">
        <w:trPr>
          <w:divId w:val="175387555"/>
          <w:tblCellSpacing w:w="15" w:type="dxa"/>
        </w:trPr>
        <w:tc>
          <w:tcPr>
            <w:tcW w:w="0" w:type="auto"/>
            <w:vAlign w:val="center"/>
            <w:hideMark/>
          </w:tcPr>
          <w:p w:rsidR="00000000" w:rsidRDefault="00000000">
            <w:r>
              <w:t>clRfqId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Client-supplied RFQ ID. If both </w:t>
            </w:r>
            <w:r>
              <w:rPr>
                <w:rStyle w:val="HTML"/>
              </w:rPr>
              <w:t>clRfqId</w:t>
            </w:r>
            <w:r>
              <w:t xml:space="preserve"> and </w:t>
            </w:r>
            <w:r>
              <w:rPr>
                <w:rStyle w:val="HTML"/>
              </w:rPr>
              <w:t>rfqId</w:t>
            </w:r>
            <w:r>
              <w:t xml:space="preserve"> are passed, </w:t>
            </w:r>
            <w:r>
              <w:rPr>
                <w:rStyle w:val="HTML"/>
              </w:rPr>
              <w:t>rfqId</w:t>
            </w:r>
            <w:r>
              <w:t xml:space="preserve"> will be treated as primary identifier</w:t>
            </w:r>
          </w:p>
        </w:tc>
      </w:tr>
      <w:tr w:rsidR="00000000">
        <w:trPr>
          <w:divId w:val="175387555"/>
          <w:tblCellSpacing w:w="15" w:type="dxa"/>
        </w:trPr>
        <w:tc>
          <w:tcPr>
            <w:tcW w:w="0" w:type="auto"/>
            <w:vAlign w:val="center"/>
            <w:hideMark/>
          </w:tcPr>
          <w:p w:rsidR="00000000" w:rsidRDefault="00000000">
            <w:r>
              <w:t>quoteId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Quote ID</w:t>
            </w:r>
          </w:p>
        </w:tc>
      </w:tr>
      <w:tr w:rsidR="00000000">
        <w:trPr>
          <w:divId w:val="175387555"/>
          <w:tblCellSpacing w:w="15" w:type="dxa"/>
        </w:trPr>
        <w:tc>
          <w:tcPr>
            <w:tcW w:w="0" w:type="auto"/>
            <w:vAlign w:val="center"/>
            <w:hideMark/>
          </w:tcPr>
          <w:p w:rsidR="00000000" w:rsidRDefault="00000000">
            <w:r>
              <w:t>blockTdId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Block trade ID</w:t>
            </w:r>
          </w:p>
        </w:tc>
      </w:tr>
      <w:tr w:rsidR="00000000">
        <w:trPr>
          <w:divId w:val="175387555"/>
          <w:tblCellSpacing w:w="15" w:type="dxa"/>
        </w:trPr>
        <w:tc>
          <w:tcPr>
            <w:tcW w:w="0" w:type="auto"/>
            <w:vAlign w:val="center"/>
            <w:hideMark/>
          </w:tcPr>
          <w:p w:rsidR="00000000" w:rsidRDefault="00000000">
            <w:r>
              <w:t>clQuoteId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Client-supplied Quote ID. If both </w:t>
            </w:r>
            <w:r>
              <w:rPr>
                <w:rStyle w:val="HTML"/>
              </w:rPr>
              <w:t>clQuoteId</w:t>
            </w:r>
            <w:r>
              <w:t xml:space="preserve"> and </w:t>
            </w:r>
            <w:r>
              <w:rPr>
                <w:rStyle w:val="HTML"/>
              </w:rPr>
              <w:t>quoteId</w:t>
            </w:r>
            <w:r>
              <w:t xml:space="preserve"> are passed, </w:t>
            </w:r>
            <w:r>
              <w:rPr>
                <w:rStyle w:val="HTML"/>
              </w:rPr>
              <w:t>quoteId</w:t>
            </w:r>
            <w:r>
              <w:t xml:space="preserve"> will be treated as primary identifier</w:t>
            </w:r>
          </w:p>
        </w:tc>
      </w:tr>
      <w:tr w:rsidR="00000000">
        <w:trPr>
          <w:divId w:val="175387555"/>
          <w:tblCellSpacing w:w="15" w:type="dxa"/>
        </w:trPr>
        <w:tc>
          <w:tcPr>
            <w:tcW w:w="0" w:type="auto"/>
            <w:vAlign w:val="center"/>
            <w:hideMark/>
          </w:tcPr>
          <w:p w:rsidR="00000000" w:rsidRDefault="00000000">
            <w:r>
              <w:t>beginId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The starting rfq id the request to begin with. Pagination of data to return records newer than the requested blockTdId, not including beginId.</w:t>
            </w:r>
          </w:p>
        </w:tc>
      </w:tr>
      <w:tr w:rsidR="00000000">
        <w:trPr>
          <w:divId w:val="175387555"/>
          <w:tblCellSpacing w:w="15" w:type="dxa"/>
        </w:trPr>
        <w:tc>
          <w:tcPr>
            <w:tcW w:w="0" w:type="auto"/>
            <w:vAlign w:val="center"/>
            <w:hideMark/>
          </w:tcPr>
          <w:p w:rsidR="00000000" w:rsidRDefault="00000000">
            <w:r>
              <w:t>endId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The last rfq id the request to end withPagination of data to return records earlier than the requested blockTdId, not including endId.</w:t>
            </w:r>
          </w:p>
        </w:tc>
      </w:tr>
      <w:tr w:rsidR="00000000">
        <w:trPr>
          <w:divId w:val="175387555"/>
          <w:tblCellSpacing w:w="15" w:type="dxa"/>
        </w:trPr>
        <w:tc>
          <w:tcPr>
            <w:tcW w:w="0" w:type="auto"/>
            <w:vAlign w:val="center"/>
            <w:hideMark/>
          </w:tcPr>
          <w:p w:rsidR="00000000" w:rsidRDefault="00000000">
            <w:r>
              <w:t>beginTs</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Filter trade execution time with a begin timestamp (UTC timezone). Unix timestamp format in milliseconds, e.g. 1597026383085</w:t>
            </w:r>
          </w:p>
        </w:tc>
      </w:tr>
      <w:tr w:rsidR="00000000">
        <w:trPr>
          <w:divId w:val="175387555"/>
          <w:tblCellSpacing w:w="15" w:type="dxa"/>
        </w:trPr>
        <w:tc>
          <w:tcPr>
            <w:tcW w:w="0" w:type="auto"/>
            <w:vAlign w:val="center"/>
            <w:hideMark/>
          </w:tcPr>
          <w:p w:rsidR="00000000" w:rsidRDefault="00000000">
            <w:r>
              <w:t>endTs</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Filter trade execution time with an end timestamp (UTC timezone). Unix timestamp format in milliseconds, e.g. 1597026383085</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Number of results per request. The maximum is 100 which is also the default value. </w:t>
            </w:r>
            <w:r>
              <w:br/>
              <w:t>If the number of trades in the requested range is bigger than 100, the latest 100 trades in the range will be returned.</w:t>
            </w:r>
          </w:p>
        </w:tc>
      </w:tr>
      <w:tr w:rsidR="00000000">
        <w:trPr>
          <w:divId w:val="175387555"/>
          <w:tblCellSpacing w:w="15" w:type="dxa"/>
        </w:trPr>
        <w:tc>
          <w:tcPr>
            <w:tcW w:w="0" w:type="auto"/>
            <w:vAlign w:val="center"/>
            <w:hideMark/>
          </w:tcPr>
          <w:p w:rsidR="00000000" w:rsidRDefault="00000000">
            <w:r>
              <w:t>isSuccessful</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Whether the trade is filled successfully.</w:t>
            </w:r>
            <w:r>
              <w:br/>
            </w:r>
            <w:r>
              <w:rPr>
                <w:rStyle w:val="HTML"/>
              </w:rPr>
              <w:t>true</w:t>
            </w:r>
            <w:r>
              <w:t xml:space="preserve">: the default value. </w:t>
            </w:r>
            <w:r>
              <w:rPr>
                <w:rStyle w:val="HTML"/>
              </w:rPr>
              <w:t>false</w:t>
            </w:r>
            <w:r>
              <w:t>.</w:t>
            </w:r>
          </w:p>
        </w:tc>
      </w:tr>
    </w:tbl>
    <w:p w:rsidR="00000000" w:rsidRDefault="00000000">
      <w:pPr>
        <w:pStyle w:val="a5"/>
        <w:ind w:left="720" w:right="720"/>
        <w:divId w:val="370227223"/>
      </w:pPr>
      <w:r>
        <w:t>Response Example</w:t>
      </w:r>
    </w:p>
    <w:p w:rsidR="00000000" w:rsidRDefault="00000000">
      <w:pPr>
        <w:pStyle w:val="HTML0"/>
        <w:divId w:val="1958485714"/>
        <w:rPr>
          <w:rStyle w:val="w"/>
        </w:rPr>
      </w:pPr>
      <w:r>
        <w:rPr>
          <w:rStyle w:val="p"/>
        </w:rPr>
        <w:t>{</w:t>
      </w:r>
    </w:p>
    <w:p w:rsidR="00000000" w:rsidRDefault="00000000">
      <w:pPr>
        <w:pStyle w:val="HTML0"/>
        <w:divId w:val="1958485714"/>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958485714"/>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1958485714"/>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958485714"/>
        <w:rPr>
          <w:rStyle w:val="w"/>
        </w:rPr>
      </w:pPr>
      <w:r>
        <w:rPr>
          <w:rStyle w:val="w"/>
        </w:rPr>
        <w:t xml:space="preserve">        </w:t>
      </w:r>
      <w:r>
        <w:rPr>
          <w:rStyle w:val="p"/>
        </w:rPr>
        <w:t>{</w:t>
      </w:r>
    </w:p>
    <w:p w:rsidR="00000000" w:rsidRDefault="00000000">
      <w:pPr>
        <w:pStyle w:val="HTML0"/>
        <w:divId w:val="1958485714"/>
        <w:rPr>
          <w:rStyle w:val="w"/>
        </w:rPr>
      </w:pPr>
      <w:r>
        <w:rPr>
          <w:rStyle w:val="w"/>
        </w:rPr>
        <w:t xml:space="preserve">            </w:t>
      </w:r>
      <w:r>
        <w:rPr>
          <w:rStyle w:val="nl"/>
        </w:rPr>
        <w:t>"rfqId"</w:t>
      </w:r>
      <w:r>
        <w:rPr>
          <w:rStyle w:val="p"/>
        </w:rPr>
        <w:t>:</w:t>
      </w:r>
      <w:r>
        <w:rPr>
          <w:rStyle w:val="w"/>
        </w:rPr>
        <w:t xml:space="preserve"> </w:t>
      </w:r>
      <w:r>
        <w:rPr>
          <w:rStyle w:val="s2"/>
        </w:rPr>
        <w:t>"123456"</w:t>
      </w:r>
      <w:r>
        <w:rPr>
          <w:rStyle w:val="p"/>
        </w:rPr>
        <w:t>,</w:t>
      </w:r>
    </w:p>
    <w:p w:rsidR="00000000" w:rsidRDefault="00000000">
      <w:pPr>
        <w:pStyle w:val="HTML0"/>
        <w:divId w:val="1958485714"/>
        <w:rPr>
          <w:rStyle w:val="w"/>
        </w:rPr>
      </w:pPr>
      <w:r>
        <w:rPr>
          <w:rStyle w:val="w"/>
        </w:rPr>
        <w:t xml:space="preserve">            </w:t>
      </w:r>
      <w:r>
        <w:rPr>
          <w:rStyle w:val="nl"/>
        </w:rPr>
        <w:t>"clRfqId"</w:t>
      </w:r>
      <w:r>
        <w:rPr>
          <w:rStyle w:val="p"/>
        </w:rPr>
        <w:t>:</w:t>
      </w:r>
      <w:r>
        <w:rPr>
          <w:rStyle w:val="w"/>
        </w:rPr>
        <w:t xml:space="preserve"> </w:t>
      </w:r>
      <w:r>
        <w:rPr>
          <w:rStyle w:val="s2"/>
        </w:rPr>
        <w:t>""</w:t>
      </w:r>
      <w:r>
        <w:rPr>
          <w:rStyle w:val="p"/>
        </w:rPr>
        <w:t>,</w:t>
      </w:r>
    </w:p>
    <w:p w:rsidR="00000000" w:rsidRDefault="00000000">
      <w:pPr>
        <w:pStyle w:val="HTML0"/>
        <w:divId w:val="1958485714"/>
        <w:rPr>
          <w:rStyle w:val="w"/>
        </w:rPr>
      </w:pPr>
      <w:r>
        <w:rPr>
          <w:rStyle w:val="w"/>
        </w:rPr>
        <w:t xml:space="preserve">            </w:t>
      </w:r>
      <w:r>
        <w:rPr>
          <w:rStyle w:val="nl"/>
        </w:rPr>
        <w:t>"quoteId"</w:t>
      </w:r>
      <w:r>
        <w:rPr>
          <w:rStyle w:val="p"/>
        </w:rPr>
        <w:t>:</w:t>
      </w:r>
      <w:r>
        <w:rPr>
          <w:rStyle w:val="w"/>
        </w:rPr>
        <w:t xml:space="preserve"> </w:t>
      </w:r>
      <w:r>
        <w:rPr>
          <w:rStyle w:val="s2"/>
        </w:rPr>
        <w:t>"0T5342O"</w:t>
      </w:r>
      <w:r>
        <w:rPr>
          <w:rStyle w:val="p"/>
        </w:rPr>
        <w:t>,</w:t>
      </w:r>
    </w:p>
    <w:p w:rsidR="00000000" w:rsidRDefault="00000000">
      <w:pPr>
        <w:pStyle w:val="HTML0"/>
        <w:divId w:val="1958485714"/>
        <w:rPr>
          <w:rStyle w:val="w"/>
        </w:rPr>
      </w:pPr>
      <w:r>
        <w:rPr>
          <w:rStyle w:val="w"/>
        </w:rPr>
        <w:t xml:space="preserve">            </w:t>
      </w:r>
      <w:r>
        <w:rPr>
          <w:rStyle w:val="nl"/>
        </w:rPr>
        <w:t>"clQuoteId"</w:t>
      </w:r>
      <w:r>
        <w:rPr>
          <w:rStyle w:val="p"/>
        </w:rPr>
        <w:t>:</w:t>
      </w:r>
      <w:r>
        <w:rPr>
          <w:rStyle w:val="w"/>
        </w:rPr>
        <w:t xml:space="preserve"> </w:t>
      </w:r>
      <w:r>
        <w:rPr>
          <w:rStyle w:val="s2"/>
        </w:rPr>
        <w:t>""</w:t>
      </w:r>
      <w:r>
        <w:rPr>
          <w:rStyle w:val="p"/>
        </w:rPr>
        <w:t>,</w:t>
      </w:r>
    </w:p>
    <w:p w:rsidR="00000000" w:rsidRDefault="00000000">
      <w:pPr>
        <w:pStyle w:val="HTML0"/>
        <w:divId w:val="1958485714"/>
        <w:rPr>
          <w:rStyle w:val="w"/>
        </w:rPr>
      </w:pPr>
      <w:r>
        <w:rPr>
          <w:rStyle w:val="w"/>
        </w:rPr>
        <w:t xml:space="preserve">            </w:t>
      </w:r>
      <w:r>
        <w:rPr>
          <w:rStyle w:val="nl"/>
        </w:rPr>
        <w:t>"blockTdId"</w:t>
      </w:r>
      <w:r>
        <w:rPr>
          <w:rStyle w:val="p"/>
        </w:rPr>
        <w:t>:</w:t>
      </w:r>
      <w:r>
        <w:rPr>
          <w:rStyle w:val="w"/>
        </w:rPr>
        <w:t xml:space="preserve"> </w:t>
      </w:r>
      <w:r>
        <w:rPr>
          <w:rStyle w:val="s2"/>
        </w:rPr>
        <w:t>"439127542058958848"</w:t>
      </w:r>
      <w:r>
        <w:rPr>
          <w:rStyle w:val="p"/>
        </w:rPr>
        <w:t>,</w:t>
      </w:r>
    </w:p>
    <w:p w:rsidR="00000000" w:rsidRDefault="00000000">
      <w:pPr>
        <w:pStyle w:val="HTML0"/>
        <w:divId w:val="1958485714"/>
        <w:rPr>
          <w:rStyle w:val="w"/>
        </w:rPr>
      </w:pPr>
      <w:r>
        <w:rPr>
          <w:rStyle w:val="w"/>
        </w:rPr>
        <w:t xml:space="preserve">            </w:t>
      </w:r>
      <w:r>
        <w:rPr>
          <w:rStyle w:val="nl"/>
        </w:rPr>
        <w:t>"tag"</w:t>
      </w:r>
      <w:r>
        <w:rPr>
          <w:rStyle w:val="p"/>
        </w:rPr>
        <w:t>:</w:t>
      </w:r>
      <w:r>
        <w:rPr>
          <w:rStyle w:val="w"/>
        </w:rPr>
        <w:t xml:space="preserve"> </w:t>
      </w:r>
      <w:r>
        <w:rPr>
          <w:rStyle w:val="s2"/>
        </w:rPr>
        <w:t>"123456"</w:t>
      </w:r>
      <w:r>
        <w:rPr>
          <w:rStyle w:val="p"/>
        </w:rPr>
        <w:t>,</w:t>
      </w:r>
    </w:p>
    <w:p w:rsidR="00000000" w:rsidRDefault="00000000">
      <w:pPr>
        <w:pStyle w:val="HTML0"/>
        <w:divId w:val="1958485714"/>
        <w:rPr>
          <w:rStyle w:val="w"/>
        </w:rPr>
      </w:pPr>
      <w:r>
        <w:rPr>
          <w:rStyle w:val="w"/>
        </w:rPr>
        <w:t xml:space="preserve">            </w:t>
      </w:r>
      <w:r>
        <w:rPr>
          <w:rStyle w:val="nl"/>
        </w:rPr>
        <w:t>"isSuccessful"</w:t>
      </w:r>
      <w:r>
        <w:rPr>
          <w:rStyle w:val="p"/>
        </w:rPr>
        <w:t>:</w:t>
      </w:r>
      <w:r>
        <w:rPr>
          <w:rStyle w:val="w"/>
        </w:rPr>
        <w:t xml:space="preserve"> </w:t>
      </w:r>
      <w:r>
        <w:rPr>
          <w:rStyle w:val="kc"/>
        </w:rPr>
        <w:t>true</w:t>
      </w:r>
      <w:r>
        <w:rPr>
          <w:rStyle w:val="p"/>
        </w:rPr>
        <w:t>,</w:t>
      </w:r>
    </w:p>
    <w:p w:rsidR="00000000" w:rsidRDefault="00000000">
      <w:pPr>
        <w:pStyle w:val="HTML0"/>
        <w:divId w:val="1958485714"/>
        <w:rPr>
          <w:rStyle w:val="w"/>
        </w:rPr>
      </w:pPr>
      <w:r>
        <w:rPr>
          <w:rStyle w:val="w"/>
        </w:rPr>
        <w:t xml:space="preserve">            </w:t>
      </w:r>
      <w:r>
        <w:rPr>
          <w:rStyle w:val="nl"/>
        </w:rPr>
        <w:t>"errorCode"</w:t>
      </w:r>
      <w:r>
        <w:rPr>
          <w:rStyle w:val="p"/>
        </w:rPr>
        <w:t>:</w:t>
      </w:r>
      <w:r>
        <w:rPr>
          <w:rStyle w:val="w"/>
        </w:rPr>
        <w:t xml:space="preserve"> </w:t>
      </w:r>
      <w:r>
        <w:rPr>
          <w:rStyle w:val="s2"/>
        </w:rPr>
        <w:t>""</w:t>
      </w:r>
      <w:r>
        <w:rPr>
          <w:rStyle w:val="p"/>
        </w:rPr>
        <w:t>,</w:t>
      </w:r>
    </w:p>
    <w:p w:rsidR="00000000" w:rsidRDefault="00000000">
      <w:pPr>
        <w:pStyle w:val="HTML0"/>
        <w:divId w:val="1958485714"/>
        <w:rPr>
          <w:rStyle w:val="w"/>
        </w:rPr>
      </w:pPr>
      <w:r>
        <w:rPr>
          <w:rStyle w:val="w"/>
        </w:rPr>
        <w:t xml:space="preserve">            </w:t>
      </w:r>
      <w:r>
        <w:rPr>
          <w:rStyle w:val="nl"/>
        </w:rPr>
        <w:t>"legs"</w:t>
      </w:r>
      <w:r>
        <w:rPr>
          <w:rStyle w:val="p"/>
        </w:rPr>
        <w:t>:</w:t>
      </w:r>
      <w:r>
        <w:rPr>
          <w:rStyle w:val="w"/>
        </w:rPr>
        <w:t xml:space="preserve"> </w:t>
      </w:r>
      <w:r>
        <w:rPr>
          <w:rStyle w:val="p"/>
        </w:rPr>
        <w:t>[</w:t>
      </w:r>
    </w:p>
    <w:p w:rsidR="00000000" w:rsidRDefault="00000000">
      <w:pPr>
        <w:pStyle w:val="HTML0"/>
        <w:divId w:val="1958485714"/>
        <w:rPr>
          <w:rStyle w:val="w"/>
        </w:rPr>
      </w:pPr>
      <w:r>
        <w:rPr>
          <w:rStyle w:val="w"/>
        </w:rPr>
        <w:t xml:space="preserve">                </w:t>
      </w:r>
      <w:r>
        <w:rPr>
          <w:rStyle w:val="p"/>
        </w:rPr>
        <w:t>{</w:t>
      </w:r>
    </w:p>
    <w:p w:rsidR="00000000" w:rsidRDefault="00000000">
      <w:pPr>
        <w:pStyle w:val="HTML0"/>
        <w:divId w:val="1958485714"/>
        <w:rPr>
          <w:rStyle w:val="w"/>
        </w:rPr>
      </w:pPr>
      <w:r>
        <w:rPr>
          <w:rStyle w:val="w"/>
        </w:rPr>
        <w:t xml:space="preserve">                    </w:t>
      </w:r>
      <w:r>
        <w:rPr>
          <w:rStyle w:val="nl"/>
        </w:rPr>
        <w:t>"instId"</w:t>
      </w:r>
      <w:r>
        <w:rPr>
          <w:rStyle w:val="p"/>
        </w:rPr>
        <w:t>:</w:t>
      </w:r>
      <w:r>
        <w:rPr>
          <w:rStyle w:val="w"/>
        </w:rPr>
        <w:t xml:space="preserve"> </w:t>
      </w:r>
      <w:r>
        <w:rPr>
          <w:rStyle w:val="s2"/>
        </w:rPr>
        <w:t>"BTC-USDT"</w:t>
      </w:r>
      <w:r>
        <w:rPr>
          <w:rStyle w:val="p"/>
        </w:rPr>
        <w:t>,</w:t>
      </w:r>
    </w:p>
    <w:p w:rsidR="00000000" w:rsidRDefault="00000000">
      <w:pPr>
        <w:pStyle w:val="HTML0"/>
        <w:divId w:val="1958485714"/>
        <w:rPr>
          <w:rStyle w:val="w"/>
        </w:rPr>
      </w:pPr>
      <w:r>
        <w:rPr>
          <w:rStyle w:val="w"/>
        </w:rPr>
        <w:t xml:space="preserve">                    </w:t>
      </w:r>
      <w:r>
        <w:rPr>
          <w:rStyle w:val="nl"/>
        </w:rPr>
        <w:t>"side"</w:t>
      </w:r>
      <w:r>
        <w:rPr>
          <w:rStyle w:val="p"/>
        </w:rPr>
        <w:t>:</w:t>
      </w:r>
      <w:r>
        <w:rPr>
          <w:rStyle w:val="w"/>
        </w:rPr>
        <w:t xml:space="preserve"> </w:t>
      </w:r>
      <w:r>
        <w:rPr>
          <w:rStyle w:val="s2"/>
        </w:rPr>
        <w:t>"sell"</w:t>
      </w:r>
      <w:r>
        <w:rPr>
          <w:rStyle w:val="p"/>
        </w:rPr>
        <w:t>,</w:t>
      </w:r>
    </w:p>
    <w:p w:rsidR="00000000" w:rsidRDefault="00000000">
      <w:pPr>
        <w:pStyle w:val="HTML0"/>
        <w:divId w:val="1958485714"/>
        <w:rPr>
          <w:rStyle w:val="w"/>
        </w:rPr>
      </w:pPr>
      <w:r>
        <w:rPr>
          <w:rStyle w:val="w"/>
        </w:rPr>
        <w:t xml:space="preserve">                    </w:t>
      </w:r>
      <w:r>
        <w:rPr>
          <w:rStyle w:val="nl"/>
        </w:rPr>
        <w:t>"sz"</w:t>
      </w:r>
      <w:r>
        <w:rPr>
          <w:rStyle w:val="p"/>
        </w:rPr>
        <w:t>:</w:t>
      </w:r>
      <w:r>
        <w:rPr>
          <w:rStyle w:val="w"/>
        </w:rPr>
        <w:t xml:space="preserve"> </w:t>
      </w:r>
      <w:r>
        <w:rPr>
          <w:rStyle w:val="s2"/>
        </w:rPr>
        <w:t>"0.666"</w:t>
      </w:r>
      <w:r>
        <w:rPr>
          <w:rStyle w:val="p"/>
        </w:rPr>
        <w:t>,</w:t>
      </w:r>
    </w:p>
    <w:p w:rsidR="00000000" w:rsidRDefault="00000000">
      <w:pPr>
        <w:pStyle w:val="HTML0"/>
        <w:divId w:val="1958485714"/>
        <w:rPr>
          <w:rStyle w:val="w"/>
        </w:rPr>
      </w:pPr>
      <w:r>
        <w:rPr>
          <w:rStyle w:val="w"/>
        </w:rPr>
        <w:t xml:space="preserve">                    </w:t>
      </w:r>
      <w:r>
        <w:rPr>
          <w:rStyle w:val="nl"/>
        </w:rPr>
        <w:t>"px"</w:t>
      </w:r>
      <w:r>
        <w:rPr>
          <w:rStyle w:val="p"/>
        </w:rPr>
        <w:t>:</w:t>
      </w:r>
      <w:r>
        <w:rPr>
          <w:rStyle w:val="w"/>
        </w:rPr>
        <w:t xml:space="preserve"> </w:t>
      </w:r>
      <w:r>
        <w:rPr>
          <w:rStyle w:val="s2"/>
        </w:rPr>
        <w:t>"100"</w:t>
      </w:r>
      <w:r>
        <w:rPr>
          <w:rStyle w:val="p"/>
        </w:rPr>
        <w:t>,</w:t>
      </w:r>
    </w:p>
    <w:p w:rsidR="00000000" w:rsidRDefault="00000000">
      <w:pPr>
        <w:pStyle w:val="HTML0"/>
        <w:divId w:val="1958485714"/>
        <w:rPr>
          <w:rStyle w:val="w"/>
        </w:rPr>
      </w:pPr>
      <w:r>
        <w:rPr>
          <w:rStyle w:val="w"/>
        </w:rPr>
        <w:t xml:space="preserve">                    </w:t>
      </w:r>
      <w:r>
        <w:rPr>
          <w:rStyle w:val="nl"/>
        </w:rPr>
        <w:t>"tradeId"</w:t>
      </w:r>
      <w:r>
        <w:rPr>
          <w:rStyle w:val="p"/>
        </w:rPr>
        <w:t>:</w:t>
      </w:r>
      <w:r>
        <w:rPr>
          <w:rStyle w:val="w"/>
        </w:rPr>
        <w:t xml:space="preserve"> </w:t>
      </w:r>
      <w:r>
        <w:rPr>
          <w:rStyle w:val="s2"/>
        </w:rPr>
        <w:t>"439127542058958850"</w:t>
      </w:r>
      <w:r>
        <w:rPr>
          <w:rStyle w:val="p"/>
        </w:rPr>
        <w:t>,</w:t>
      </w:r>
    </w:p>
    <w:p w:rsidR="00000000" w:rsidRDefault="00000000">
      <w:pPr>
        <w:pStyle w:val="HTML0"/>
        <w:divId w:val="1958485714"/>
        <w:rPr>
          <w:rStyle w:val="w"/>
        </w:rPr>
      </w:pPr>
      <w:r>
        <w:rPr>
          <w:rStyle w:val="w"/>
        </w:rPr>
        <w:t xml:space="preserve">                    </w:t>
      </w:r>
      <w:r>
        <w:rPr>
          <w:rStyle w:val="nl"/>
        </w:rPr>
        <w:t>"fee"</w:t>
      </w:r>
      <w:r>
        <w:rPr>
          <w:rStyle w:val="p"/>
        </w:rPr>
        <w:t>:</w:t>
      </w:r>
      <w:r>
        <w:rPr>
          <w:rStyle w:val="w"/>
        </w:rPr>
        <w:t xml:space="preserve"> </w:t>
      </w:r>
      <w:r>
        <w:rPr>
          <w:rStyle w:val="s2"/>
        </w:rPr>
        <w:t>"-0.0333"</w:t>
      </w:r>
      <w:r>
        <w:rPr>
          <w:rStyle w:val="p"/>
        </w:rPr>
        <w:t>,</w:t>
      </w:r>
    </w:p>
    <w:p w:rsidR="00000000" w:rsidRDefault="00000000">
      <w:pPr>
        <w:pStyle w:val="HTML0"/>
        <w:divId w:val="1958485714"/>
        <w:rPr>
          <w:rStyle w:val="w"/>
        </w:rPr>
      </w:pPr>
      <w:r>
        <w:rPr>
          <w:rStyle w:val="w"/>
        </w:rPr>
        <w:t xml:space="preserve">                    </w:t>
      </w:r>
      <w:r>
        <w:rPr>
          <w:rStyle w:val="nl"/>
        </w:rPr>
        <w:t>"feeCcy"</w:t>
      </w:r>
      <w:r>
        <w:rPr>
          <w:rStyle w:val="p"/>
        </w:rPr>
        <w:t>:</w:t>
      </w:r>
      <w:r>
        <w:rPr>
          <w:rStyle w:val="w"/>
        </w:rPr>
        <w:t xml:space="preserve"> </w:t>
      </w:r>
      <w:r>
        <w:rPr>
          <w:rStyle w:val="s2"/>
        </w:rPr>
        <w:t>"USDT"</w:t>
      </w:r>
    </w:p>
    <w:p w:rsidR="00000000" w:rsidRDefault="00000000">
      <w:pPr>
        <w:pStyle w:val="HTML0"/>
        <w:divId w:val="1958485714"/>
        <w:rPr>
          <w:rStyle w:val="w"/>
        </w:rPr>
      </w:pPr>
      <w:r>
        <w:rPr>
          <w:rStyle w:val="w"/>
        </w:rPr>
        <w:t xml:space="preserve">                </w:t>
      </w:r>
      <w:r>
        <w:rPr>
          <w:rStyle w:val="p"/>
        </w:rPr>
        <w:t>}</w:t>
      </w:r>
    </w:p>
    <w:p w:rsidR="00000000" w:rsidRDefault="00000000">
      <w:pPr>
        <w:pStyle w:val="HTML0"/>
        <w:divId w:val="1958485714"/>
        <w:rPr>
          <w:rStyle w:val="w"/>
        </w:rPr>
      </w:pPr>
      <w:r>
        <w:rPr>
          <w:rStyle w:val="w"/>
        </w:rPr>
        <w:t xml:space="preserve">            </w:t>
      </w:r>
      <w:r>
        <w:rPr>
          <w:rStyle w:val="p"/>
        </w:rPr>
        <w:t>],</w:t>
      </w:r>
    </w:p>
    <w:p w:rsidR="00000000" w:rsidRDefault="00000000">
      <w:pPr>
        <w:pStyle w:val="HTML0"/>
        <w:divId w:val="1958485714"/>
        <w:rPr>
          <w:rStyle w:val="w"/>
        </w:rPr>
      </w:pPr>
      <w:r>
        <w:rPr>
          <w:rStyle w:val="w"/>
        </w:rPr>
        <w:t xml:space="preserve">            </w:t>
      </w:r>
      <w:r>
        <w:rPr>
          <w:rStyle w:val="nl"/>
        </w:rPr>
        <w:t>"cTime"</w:t>
      </w:r>
      <w:r>
        <w:rPr>
          <w:rStyle w:val="p"/>
        </w:rPr>
        <w:t>:</w:t>
      </w:r>
      <w:r>
        <w:rPr>
          <w:rStyle w:val="w"/>
        </w:rPr>
        <w:t xml:space="preserve"> </w:t>
      </w:r>
      <w:r>
        <w:rPr>
          <w:rStyle w:val="s2"/>
        </w:rPr>
        <w:t>"1650968164900"</w:t>
      </w:r>
      <w:r>
        <w:rPr>
          <w:rStyle w:val="p"/>
        </w:rPr>
        <w:t>,</w:t>
      </w:r>
    </w:p>
    <w:p w:rsidR="00000000" w:rsidRDefault="00000000">
      <w:pPr>
        <w:pStyle w:val="HTML0"/>
        <w:divId w:val="1958485714"/>
        <w:rPr>
          <w:rStyle w:val="w"/>
        </w:rPr>
      </w:pPr>
      <w:r>
        <w:rPr>
          <w:rStyle w:val="w"/>
        </w:rPr>
        <w:t xml:space="preserve">            </w:t>
      </w:r>
      <w:r>
        <w:rPr>
          <w:rStyle w:val="nl"/>
        </w:rPr>
        <w:t>"tTraderCode"</w:t>
      </w:r>
      <w:r>
        <w:rPr>
          <w:rStyle w:val="p"/>
        </w:rPr>
        <w:t>:</w:t>
      </w:r>
      <w:r>
        <w:rPr>
          <w:rStyle w:val="w"/>
        </w:rPr>
        <w:t xml:space="preserve"> </w:t>
      </w:r>
      <w:r>
        <w:rPr>
          <w:rStyle w:val="s2"/>
        </w:rPr>
        <w:t>"SATS"</w:t>
      </w:r>
      <w:r>
        <w:rPr>
          <w:rStyle w:val="p"/>
        </w:rPr>
        <w:t>,</w:t>
      </w:r>
    </w:p>
    <w:p w:rsidR="00000000" w:rsidRDefault="00000000">
      <w:pPr>
        <w:pStyle w:val="HTML0"/>
        <w:divId w:val="1958485714"/>
        <w:rPr>
          <w:rStyle w:val="w"/>
        </w:rPr>
      </w:pPr>
      <w:r>
        <w:rPr>
          <w:rStyle w:val="w"/>
        </w:rPr>
        <w:t xml:space="preserve">            </w:t>
      </w:r>
      <w:r>
        <w:rPr>
          <w:rStyle w:val="nl"/>
        </w:rPr>
        <w:t>"mTraderCode"</w:t>
      </w:r>
      <w:r>
        <w:rPr>
          <w:rStyle w:val="p"/>
        </w:rPr>
        <w:t>:</w:t>
      </w:r>
      <w:r>
        <w:rPr>
          <w:rStyle w:val="w"/>
        </w:rPr>
        <w:t xml:space="preserve"> </w:t>
      </w:r>
      <w:r>
        <w:rPr>
          <w:rStyle w:val="s2"/>
        </w:rPr>
        <w:t>"MIKE"</w:t>
      </w:r>
    </w:p>
    <w:p w:rsidR="00000000" w:rsidRDefault="00000000">
      <w:pPr>
        <w:pStyle w:val="HTML0"/>
        <w:divId w:val="1958485714"/>
        <w:rPr>
          <w:rStyle w:val="w"/>
        </w:rPr>
      </w:pPr>
      <w:r>
        <w:rPr>
          <w:rStyle w:val="w"/>
        </w:rPr>
        <w:t xml:space="preserve">        </w:t>
      </w:r>
      <w:r>
        <w:rPr>
          <w:rStyle w:val="p"/>
        </w:rPr>
        <w:t>},</w:t>
      </w:r>
    </w:p>
    <w:p w:rsidR="00000000" w:rsidRDefault="00000000">
      <w:pPr>
        <w:pStyle w:val="HTML0"/>
        <w:divId w:val="1958485714"/>
        <w:rPr>
          <w:rStyle w:val="w"/>
        </w:rPr>
      </w:pPr>
      <w:r>
        <w:rPr>
          <w:rStyle w:val="w"/>
        </w:rPr>
        <w:t xml:space="preserve">        </w:t>
      </w:r>
      <w:r>
        <w:rPr>
          <w:rStyle w:val="p"/>
        </w:rPr>
        <w:t>{</w:t>
      </w:r>
    </w:p>
    <w:p w:rsidR="00000000" w:rsidRDefault="00000000">
      <w:pPr>
        <w:pStyle w:val="HTML0"/>
        <w:divId w:val="1958485714"/>
        <w:rPr>
          <w:rStyle w:val="w"/>
        </w:rPr>
      </w:pPr>
      <w:r>
        <w:rPr>
          <w:rStyle w:val="w"/>
        </w:rPr>
        <w:t xml:space="preserve">            </w:t>
      </w:r>
      <w:r>
        <w:rPr>
          <w:rStyle w:val="nl"/>
        </w:rPr>
        <w:t>"rfqId"</w:t>
      </w:r>
      <w:r>
        <w:rPr>
          <w:rStyle w:val="p"/>
        </w:rPr>
        <w:t>:</w:t>
      </w:r>
      <w:r>
        <w:rPr>
          <w:rStyle w:val="w"/>
        </w:rPr>
        <w:t xml:space="preserve"> </w:t>
      </w:r>
      <w:r>
        <w:rPr>
          <w:rStyle w:val="s2"/>
        </w:rPr>
        <w:t>"1234567"</w:t>
      </w:r>
      <w:r>
        <w:rPr>
          <w:rStyle w:val="p"/>
        </w:rPr>
        <w:t>,</w:t>
      </w:r>
    </w:p>
    <w:p w:rsidR="00000000" w:rsidRDefault="00000000">
      <w:pPr>
        <w:pStyle w:val="HTML0"/>
        <w:divId w:val="1958485714"/>
        <w:rPr>
          <w:rStyle w:val="w"/>
        </w:rPr>
      </w:pPr>
      <w:r>
        <w:rPr>
          <w:rStyle w:val="w"/>
        </w:rPr>
        <w:t xml:space="preserve">            </w:t>
      </w:r>
      <w:r>
        <w:rPr>
          <w:rStyle w:val="nl"/>
        </w:rPr>
        <w:t>"clRfqId"</w:t>
      </w:r>
      <w:r>
        <w:rPr>
          <w:rStyle w:val="p"/>
        </w:rPr>
        <w:t>:</w:t>
      </w:r>
      <w:r>
        <w:rPr>
          <w:rStyle w:val="w"/>
        </w:rPr>
        <w:t xml:space="preserve"> </w:t>
      </w:r>
      <w:r>
        <w:rPr>
          <w:rStyle w:val="s2"/>
        </w:rPr>
        <w:t>""</w:t>
      </w:r>
      <w:r>
        <w:rPr>
          <w:rStyle w:val="p"/>
        </w:rPr>
        <w:t>,</w:t>
      </w:r>
    </w:p>
    <w:p w:rsidR="00000000" w:rsidRDefault="00000000">
      <w:pPr>
        <w:pStyle w:val="HTML0"/>
        <w:divId w:val="1958485714"/>
        <w:rPr>
          <w:rStyle w:val="w"/>
        </w:rPr>
      </w:pPr>
      <w:r>
        <w:rPr>
          <w:rStyle w:val="w"/>
        </w:rPr>
        <w:t xml:space="preserve">            </w:t>
      </w:r>
      <w:r>
        <w:rPr>
          <w:rStyle w:val="nl"/>
        </w:rPr>
        <w:t>"quoteId"</w:t>
      </w:r>
      <w:r>
        <w:rPr>
          <w:rStyle w:val="p"/>
        </w:rPr>
        <w:t>:</w:t>
      </w:r>
      <w:r>
        <w:rPr>
          <w:rStyle w:val="w"/>
        </w:rPr>
        <w:t xml:space="preserve"> </w:t>
      </w:r>
      <w:r>
        <w:rPr>
          <w:rStyle w:val="s2"/>
        </w:rPr>
        <w:t>"0T533T0"</w:t>
      </w:r>
      <w:r>
        <w:rPr>
          <w:rStyle w:val="p"/>
        </w:rPr>
        <w:t>,</w:t>
      </w:r>
    </w:p>
    <w:p w:rsidR="00000000" w:rsidRDefault="00000000">
      <w:pPr>
        <w:pStyle w:val="HTML0"/>
        <w:divId w:val="1958485714"/>
        <w:rPr>
          <w:rStyle w:val="w"/>
        </w:rPr>
      </w:pPr>
      <w:r>
        <w:rPr>
          <w:rStyle w:val="w"/>
        </w:rPr>
        <w:t xml:space="preserve">            </w:t>
      </w:r>
      <w:r>
        <w:rPr>
          <w:rStyle w:val="nl"/>
        </w:rPr>
        <w:t>"clQuoteId"</w:t>
      </w:r>
      <w:r>
        <w:rPr>
          <w:rStyle w:val="p"/>
        </w:rPr>
        <w:t>:</w:t>
      </w:r>
      <w:r>
        <w:rPr>
          <w:rStyle w:val="w"/>
        </w:rPr>
        <w:t xml:space="preserve"> </w:t>
      </w:r>
      <w:r>
        <w:rPr>
          <w:rStyle w:val="s2"/>
        </w:rPr>
        <w:t>""</w:t>
      </w:r>
      <w:r>
        <w:rPr>
          <w:rStyle w:val="p"/>
        </w:rPr>
        <w:t>,</w:t>
      </w:r>
    </w:p>
    <w:p w:rsidR="00000000" w:rsidRDefault="00000000">
      <w:pPr>
        <w:pStyle w:val="HTML0"/>
        <w:divId w:val="1958485714"/>
        <w:rPr>
          <w:rStyle w:val="w"/>
        </w:rPr>
      </w:pPr>
      <w:r>
        <w:rPr>
          <w:rStyle w:val="w"/>
        </w:rPr>
        <w:t xml:space="preserve">            </w:t>
      </w:r>
      <w:r>
        <w:rPr>
          <w:rStyle w:val="nl"/>
        </w:rPr>
        <w:t>"blockTdId"</w:t>
      </w:r>
      <w:r>
        <w:rPr>
          <w:rStyle w:val="p"/>
        </w:rPr>
        <w:t>:</w:t>
      </w:r>
      <w:r>
        <w:rPr>
          <w:rStyle w:val="w"/>
        </w:rPr>
        <w:t xml:space="preserve"> </w:t>
      </w:r>
      <w:r>
        <w:rPr>
          <w:rStyle w:val="s2"/>
        </w:rPr>
        <w:t>"439121886014849024"</w:t>
      </w:r>
      <w:r>
        <w:rPr>
          <w:rStyle w:val="p"/>
        </w:rPr>
        <w:t>,</w:t>
      </w:r>
    </w:p>
    <w:p w:rsidR="00000000" w:rsidRDefault="00000000">
      <w:pPr>
        <w:pStyle w:val="HTML0"/>
        <w:divId w:val="1958485714"/>
        <w:rPr>
          <w:rStyle w:val="w"/>
        </w:rPr>
      </w:pPr>
      <w:r>
        <w:rPr>
          <w:rStyle w:val="w"/>
        </w:rPr>
        <w:t xml:space="preserve">            </w:t>
      </w:r>
      <w:r>
        <w:rPr>
          <w:rStyle w:val="nl"/>
        </w:rPr>
        <w:t>"tag"</w:t>
      </w:r>
      <w:r>
        <w:rPr>
          <w:rStyle w:val="p"/>
        </w:rPr>
        <w:t>:</w:t>
      </w:r>
      <w:r>
        <w:rPr>
          <w:rStyle w:val="w"/>
        </w:rPr>
        <w:t xml:space="preserve"> </w:t>
      </w:r>
      <w:r>
        <w:rPr>
          <w:rStyle w:val="s2"/>
        </w:rPr>
        <w:t>"123456"</w:t>
      </w:r>
      <w:r>
        <w:rPr>
          <w:rStyle w:val="p"/>
        </w:rPr>
        <w:t>,</w:t>
      </w:r>
    </w:p>
    <w:p w:rsidR="00000000" w:rsidRDefault="00000000">
      <w:pPr>
        <w:pStyle w:val="HTML0"/>
        <w:divId w:val="1958485714"/>
        <w:rPr>
          <w:rStyle w:val="w"/>
        </w:rPr>
      </w:pPr>
      <w:r>
        <w:rPr>
          <w:rStyle w:val="w"/>
        </w:rPr>
        <w:t xml:space="preserve">            </w:t>
      </w:r>
      <w:r>
        <w:rPr>
          <w:rStyle w:val="nl"/>
        </w:rPr>
        <w:t>"isSuccessful"</w:t>
      </w:r>
      <w:r>
        <w:rPr>
          <w:rStyle w:val="p"/>
        </w:rPr>
        <w:t>:</w:t>
      </w:r>
      <w:r>
        <w:rPr>
          <w:rStyle w:val="w"/>
        </w:rPr>
        <w:t xml:space="preserve"> </w:t>
      </w:r>
      <w:r>
        <w:rPr>
          <w:rStyle w:val="kc"/>
        </w:rPr>
        <w:t>true</w:t>
      </w:r>
      <w:r>
        <w:rPr>
          <w:rStyle w:val="p"/>
        </w:rPr>
        <w:t>,</w:t>
      </w:r>
    </w:p>
    <w:p w:rsidR="00000000" w:rsidRDefault="00000000">
      <w:pPr>
        <w:pStyle w:val="HTML0"/>
        <w:divId w:val="1958485714"/>
        <w:rPr>
          <w:rStyle w:val="w"/>
        </w:rPr>
      </w:pPr>
      <w:r>
        <w:rPr>
          <w:rStyle w:val="w"/>
        </w:rPr>
        <w:t xml:space="preserve">            </w:t>
      </w:r>
      <w:r>
        <w:rPr>
          <w:rStyle w:val="nl"/>
        </w:rPr>
        <w:t>"errorCode"</w:t>
      </w:r>
      <w:r>
        <w:rPr>
          <w:rStyle w:val="p"/>
        </w:rPr>
        <w:t>:</w:t>
      </w:r>
      <w:r>
        <w:rPr>
          <w:rStyle w:val="w"/>
        </w:rPr>
        <w:t xml:space="preserve"> </w:t>
      </w:r>
      <w:r>
        <w:rPr>
          <w:rStyle w:val="s2"/>
        </w:rPr>
        <w:t>""</w:t>
      </w:r>
      <w:r>
        <w:rPr>
          <w:rStyle w:val="p"/>
        </w:rPr>
        <w:t>,</w:t>
      </w:r>
    </w:p>
    <w:p w:rsidR="00000000" w:rsidRDefault="00000000">
      <w:pPr>
        <w:pStyle w:val="HTML0"/>
        <w:divId w:val="1958485714"/>
        <w:rPr>
          <w:rStyle w:val="w"/>
        </w:rPr>
      </w:pPr>
      <w:r>
        <w:rPr>
          <w:rStyle w:val="w"/>
        </w:rPr>
        <w:t xml:space="preserve">            </w:t>
      </w:r>
      <w:r>
        <w:rPr>
          <w:rStyle w:val="nl"/>
        </w:rPr>
        <w:t>"legs"</w:t>
      </w:r>
      <w:r>
        <w:rPr>
          <w:rStyle w:val="p"/>
        </w:rPr>
        <w:t>:</w:t>
      </w:r>
      <w:r>
        <w:rPr>
          <w:rStyle w:val="w"/>
        </w:rPr>
        <w:t xml:space="preserve"> </w:t>
      </w:r>
      <w:r>
        <w:rPr>
          <w:rStyle w:val="p"/>
        </w:rPr>
        <w:t>[</w:t>
      </w:r>
    </w:p>
    <w:p w:rsidR="00000000" w:rsidRDefault="00000000">
      <w:pPr>
        <w:pStyle w:val="HTML0"/>
        <w:divId w:val="1958485714"/>
        <w:rPr>
          <w:rStyle w:val="w"/>
        </w:rPr>
      </w:pPr>
      <w:r>
        <w:rPr>
          <w:rStyle w:val="w"/>
        </w:rPr>
        <w:t xml:space="preserve">                </w:t>
      </w:r>
      <w:r>
        <w:rPr>
          <w:rStyle w:val="p"/>
        </w:rPr>
        <w:t>{</w:t>
      </w:r>
    </w:p>
    <w:p w:rsidR="00000000" w:rsidRDefault="00000000">
      <w:pPr>
        <w:pStyle w:val="HTML0"/>
        <w:divId w:val="1958485714"/>
        <w:rPr>
          <w:rStyle w:val="w"/>
        </w:rPr>
      </w:pPr>
      <w:r>
        <w:rPr>
          <w:rStyle w:val="w"/>
        </w:rPr>
        <w:t xml:space="preserve">                    </w:t>
      </w:r>
      <w:r>
        <w:rPr>
          <w:rStyle w:val="nl"/>
        </w:rPr>
        <w:t>"instId"</w:t>
      </w:r>
      <w:r>
        <w:rPr>
          <w:rStyle w:val="p"/>
        </w:rPr>
        <w:t>:</w:t>
      </w:r>
      <w:r>
        <w:rPr>
          <w:rStyle w:val="w"/>
        </w:rPr>
        <w:t xml:space="preserve"> </w:t>
      </w:r>
      <w:r>
        <w:rPr>
          <w:rStyle w:val="s2"/>
        </w:rPr>
        <w:t>"BTC-USDT"</w:t>
      </w:r>
      <w:r>
        <w:rPr>
          <w:rStyle w:val="p"/>
        </w:rPr>
        <w:t>,</w:t>
      </w:r>
    </w:p>
    <w:p w:rsidR="00000000" w:rsidRDefault="00000000">
      <w:pPr>
        <w:pStyle w:val="HTML0"/>
        <w:divId w:val="1958485714"/>
        <w:rPr>
          <w:rStyle w:val="w"/>
        </w:rPr>
      </w:pPr>
      <w:r>
        <w:rPr>
          <w:rStyle w:val="w"/>
        </w:rPr>
        <w:t xml:space="preserve">                    </w:t>
      </w:r>
      <w:r>
        <w:rPr>
          <w:rStyle w:val="nl"/>
        </w:rPr>
        <w:t>"side"</w:t>
      </w:r>
      <w:r>
        <w:rPr>
          <w:rStyle w:val="p"/>
        </w:rPr>
        <w:t>:</w:t>
      </w:r>
      <w:r>
        <w:rPr>
          <w:rStyle w:val="w"/>
        </w:rPr>
        <w:t xml:space="preserve"> </w:t>
      </w:r>
      <w:r>
        <w:rPr>
          <w:rStyle w:val="s2"/>
        </w:rPr>
        <w:t>"sell"</w:t>
      </w:r>
      <w:r>
        <w:rPr>
          <w:rStyle w:val="p"/>
        </w:rPr>
        <w:t>,</w:t>
      </w:r>
    </w:p>
    <w:p w:rsidR="00000000" w:rsidRDefault="00000000">
      <w:pPr>
        <w:pStyle w:val="HTML0"/>
        <w:divId w:val="1958485714"/>
        <w:rPr>
          <w:rStyle w:val="w"/>
        </w:rPr>
      </w:pPr>
      <w:r>
        <w:rPr>
          <w:rStyle w:val="w"/>
        </w:rPr>
        <w:t xml:space="preserve">                    </w:t>
      </w:r>
      <w:r>
        <w:rPr>
          <w:rStyle w:val="nl"/>
        </w:rPr>
        <w:t>"sz"</w:t>
      </w:r>
      <w:r>
        <w:rPr>
          <w:rStyle w:val="p"/>
        </w:rPr>
        <w:t>:</w:t>
      </w:r>
      <w:r>
        <w:rPr>
          <w:rStyle w:val="w"/>
        </w:rPr>
        <w:t xml:space="preserve"> </w:t>
      </w:r>
      <w:r>
        <w:rPr>
          <w:rStyle w:val="s2"/>
        </w:rPr>
        <w:t>"0.532"</w:t>
      </w:r>
      <w:r>
        <w:rPr>
          <w:rStyle w:val="p"/>
        </w:rPr>
        <w:t>,</w:t>
      </w:r>
    </w:p>
    <w:p w:rsidR="00000000" w:rsidRDefault="00000000">
      <w:pPr>
        <w:pStyle w:val="HTML0"/>
        <w:divId w:val="1958485714"/>
        <w:rPr>
          <w:rStyle w:val="w"/>
        </w:rPr>
      </w:pPr>
      <w:r>
        <w:rPr>
          <w:rStyle w:val="w"/>
        </w:rPr>
        <w:t xml:space="preserve">                    </w:t>
      </w:r>
      <w:r>
        <w:rPr>
          <w:rStyle w:val="nl"/>
        </w:rPr>
        <w:t>"px"</w:t>
      </w:r>
      <w:r>
        <w:rPr>
          <w:rStyle w:val="p"/>
        </w:rPr>
        <w:t>:</w:t>
      </w:r>
      <w:r>
        <w:rPr>
          <w:rStyle w:val="w"/>
        </w:rPr>
        <w:t xml:space="preserve"> </w:t>
      </w:r>
      <w:r>
        <w:rPr>
          <w:rStyle w:val="s2"/>
        </w:rPr>
        <w:t>"100"</w:t>
      </w:r>
      <w:r>
        <w:rPr>
          <w:rStyle w:val="p"/>
        </w:rPr>
        <w:t>,</w:t>
      </w:r>
    </w:p>
    <w:p w:rsidR="00000000" w:rsidRDefault="00000000">
      <w:pPr>
        <w:pStyle w:val="HTML0"/>
        <w:divId w:val="1958485714"/>
        <w:rPr>
          <w:rStyle w:val="w"/>
        </w:rPr>
      </w:pPr>
      <w:r>
        <w:rPr>
          <w:rStyle w:val="w"/>
        </w:rPr>
        <w:t xml:space="preserve">                    </w:t>
      </w:r>
      <w:r>
        <w:rPr>
          <w:rStyle w:val="nl"/>
        </w:rPr>
        <w:t>"tradeId"</w:t>
      </w:r>
      <w:r>
        <w:rPr>
          <w:rStyle w:val="p"/>
        </w:rPr>
        <w:t>:</w:t>
      </w:r>
      <w:r>
        <w:rPr>
          <w:rStyle w:val="w"/>
        </w:rPr>
        <w:t xml:space="preserve"> </w:t>
      </w:r>
      <w:r>
        <w:rPr>
          <w:rStyle w:val="s2"/>
        </w:rPr>
        <w:t>"439121886014849026"</w:t>
      </w:r>
      <w:r>
        <w:rPr>
          <w:rStyle w:val="p"/>
        </w:rPr>
        <w:t>,</w:t>
      </w:r>
    </w:p>
    <w:p w:rsidR="00000000" w:rsidRDefault="00000000">
      <w:pPr>
        <w:pStyle w:val="HTML0"/>
        <w:divId w:val="1958485714"/>
        <w:rPr>
          <w:rStyle w:val="w"/>
        </w:rPr>
      </w:pPr>
      <w:r>
        <w:rPr>
          <w:rStyle w:val="w"/>
        </w:rPr>
        <w:t xml:space="preserve">                    </w:t>
      </w:r>
      <w:r>
        <w:rPr>
          <w:rStyle w:val="nl"/>
        </w:rPr>
        <w:t>"fee"</w:t>
      </w:r>
      <w:r>
        <w:rPr>
          <w:rStyle w:val="p"/>
        </w:rPr>
        <w:t>:</w:t>
      </w:r>
      <w:r>
        <w:rPr>
          <w:rStyle w:val="w"/>
        </w:rPr>
        <w:t xml:space="preserve"> </w:t>
      </w:r>
      <w:r>
        <w:rPr>
          <w:rStyle w:val="s2"/>
        </w:rPr>
        <w:t>"-0.0266"</w:t>
      </w:r>
      <w:r>
        <w:rPr>
          <w:rStyle w:val="p"/>
        </w:rPr>
        <w:t>,</w:t>
      </w:r>
    </w:p>
    <w:p w:rsidR="00000000" w:rsidRDefault="00000000">
      <w:pPr>
        <w:pStyle w:val="HTML0"/>
        <w:divId w:val="1958485714"/>
        <w:rPr>
          <w:rStyle w:val="w"/>
        </w:rPr>
      </w:pPr>
      <w:r>
        <w:rPr>
          <w:rStyle w:val="w"/>
        </w:rPr>
        <w:t xml:space="preserve">                    </w:t>
      </w:r>
      <w:r>
        <w:rPr>
          <w:rStyle w:val="nl"/>
        </w:rPr>
        <w:t>"feeCcy"</w:t>
      </w:r>
      <w:r>
        <w:rPr>
          <w:rStyle w:val="p"/>
        </w:rPr>
        <w:t>:</w:t>
      </w:r>
      <w:r>
        <w:rPr>
          <w:rStyle w:val="w"/>
        </w:rPr>
        <w:t xml:space="preserve"> </w:t>
      </w:r>
      <w:r>
        <w:rPr>
          <w:rStyle w:val="s2"/>
        </w:rPr>
        <w:t>"USDT"</w:t>
      </w:r>
    </w:p>
    <w:p w:rsidR="00000000" w:rsidRDefault="00000000">
      <w:pPr>
        <w:pStyle w:val="HTML0"/>
        <w:divId w:val="1958485714"/>
        <w:rPr>
          <w:rStyle w:val="w"/>
        </w:rPr>
      </w:pPr>
      <w:r>
        <w:rPr>
          <w:rStyle w:val="w"/>
        </w:rPr>
        <w:t xml:space="preserve">                </w:t>
      </w:r>
      <w:r>
        <w:rPr>
          <w:rStyle w:val="p"/>
        </w:rPr>
        <w:t>}</w:t>
      </w:r>
    </w:p>
    <w:p w:rsidR="00000000" w:rsidRDefault="00000000">
      <w:pPr>
        <w:pStyle w:val="HTML0"/>
        <w:divId w:val="1958485714"/>
        <w:rPr>
          <w:rStyle w:val="w"/>
        </w:rPr>
      </w:pPr>
      <w:r>
        <w:rPr>
          <w:rStyle w:val="w"/>
        </w:rPr>
        <w:t xml:space="preserve">            </w:t>
      </w:r>
      <w:r>
        <w:rPr>
          <w:rStyle w:val="p"/>
        </w:rPr>
        <w:t>],</w:t>
      </w:r>
    </w:p>
    <w:p w:rsidR="00000000" w:rsidRDefault="00000000">
      <w:pPr>
        <w:pStyle w:val="HTML0"/>
        <w:divId w:val="1958485714"/>
        <w:rPr>
          <w:rStyle w:val="w"/>
        </w:rPr>
      </w:pPr>
      <w:r>
        <w:rPr>
          <w:rStyle w:val="w"/>
        </w:rPr>
        <w:t xml:space="preserve">            </w:t>
      </w:r>
      <w:r>
        <w:rPr>
          <w:rStyle w:val="nl"/>
        </w:rPr>
        <w:t>"cTime"</w:t>
      </w:r>
      <w:r>
        <w:rPr>
          <w:rStyle w:val="p"/>
        </w:rPr>
        <w:t>:</w:t>
      </w:r>
      <w:r>
        <w:rPr>
          <w:rStyle w:val="w"/>
        </w:rPr>
        <w:t xml:space="preserve"> </w:t>
      </w:r>
      <w:r>
        <w:rPr>
          <w:rStyle w:val="s2"/>
        </w:rPr>
        <w:t>"1650966816550"</w:t>
      </w:r>
      <w:r>
        <w:rPr>
          <w:rStyle w:val="p"/>
        </w:rPr>
        <w:t>,</w:t>
      </w:r>
    </w:p>
    <w:p w:rsidR="00000000" w:rsidRDefault="00000000">
      <w:pPr>
        <w:pStyle w:val="HTML0"/>
        <w:divId w:val="1958485714"/>
        <w:rPr>
          <w:rStyle w:val="w"/>
        </w:rPr>
      </w:pPr>
      <w:r>
        <w:rPr>
          <w:rStyle w:val="w"/>
        </w:rPr>
        <w:t xml:space="preserve">            </w:t>
      </w:r>
      <w:r>
        <w:rPr>
          <w:rStyle w:val="nl"/>
        </w:rPr>
        <w:t>"tTraderCode"</w:t>
      </w:r>
      <w:r>
        <w:rPr>
          <w:rStyle w:val="p"/>
        </w:rPr>
        <w:t>:</w:t>
      </w:r>
      <w:r>
        <w:rPr>
          <w:rStyle w:val="w"/>
        </w:rPr>
        <w:t xml:space="preserve"> </w:t>
      </w:r>
      <w:r>
        <w:rPr>
          <w:rStyle w:val="s2"/>
        </w:rPr>
        <w:t>"SATS"</w:t>
      </w:r>
      <w:r>
        <w:rPr>
          <w:rStyle w:val="p"/>
        </w:rPr>
        <w:t>,</w:t>
      </w:r>
    </w:p>
    <w:p w:rsidR="00000000" w:rsidRDefault="00000000">
      <w:pPr>
        <w:pStyle w:val="HTML0"/>
        <w:divId w:val="1958485714"/>
        <w:rPr>
          <w:rStyle w:val="w"/>
        </w:rPr>
      </w:pPr>
      <w:r>
        <w:rPr>
          <w:rStyle w:val="w"/>
        </w:rPr>
        <w:t xml:space="preserve">            </w:t>
      </w:r>
      <w:r>
        <w:rPr>
          <w:rStyle w:val="nl"/>
        </w:rPr>
        <w:t>"mTraderCode"</w:t>
      </w:r>
      <w:r>
        <w:rPr>
          <w:rStyle w:val="p"/>
        </w:rPr>
        <w:t>:</w:t>
      </w:r>
      <w:r>
        <w:rPr>
          <w:rStyle w:val="w"/>
        </w:rPr>
        <w:t xml:space="preserve"> </w:t>
      </w:r>
      <w:r>
        <w:rPr>
          <w:rStyle w:val="s2"/>
        </w:rPr>
        <w:t>"MIKE"</w:t>
      </w:r>
    </w:p>
    <w:p w:rsidR="00000000" w:rsidRDefault="00000000">
      <w:pPr>
        <w:pStyle w:val="HTML0"/>
        <w:divId w:val="1958485714"/>
        <w:rPr>
          <w:rStyle w:val="w"/>
        </w:rPr>
      </w:pPr>
      <w:r>
        <w:rPr>
          <w:rStyle w:val="w"/>
        </w:rPr>
        <w:t xml:space="preserve">        </w:t>
      </w:r>
      <w:r>
        <w:rPr>
          <w:rStyle w:val="p"/>
        </w:rPr>
        <w:t>}</w:t>
      </w:r>
    </w:p>
    <w:p w:rsidR="00000000" w:rsidRDefault="00000000">
      <w:pPr>
        <w:pStyle w:val="HTML0"/>
        <w:divId w:val="1958485714"/>
        <w:rPr>
          <w:rStyle w:val="w"/>
        </w:rPr>
      </w:pPr>
      <w:r>
        <w:rPr>
          <w:rStyle w:val="w"/>
        </w:rPr>
        <w:t xml:space="preserve">    </w:t>
      </w:r>
      <w:r>
        <w:rPr>
          <w:rStyle w:val="p"/>
        </w:rPr>
        <w:t>]</w:t>
      </w:r>
    </w:p>
    <w:p w:rsidR="00000000" w:rsidRDefault="00000000">
      <w:pPr>
        <w:pStyle w:val="HTML0"/>
        <w:divId w:val="1958485714"/>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4"/>
        <w:gridCol w:w="1164"/>
        <w:gridCol w:w="5568"/>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 xml:space="preserve">The result code, </w:t>
            </w:r>
            <w:r>
              <w:rPr>
                <w:rStyle w:val="HTML"/>
              </w:rPr>
              <w:t>0</w:t>
            </w:r>
            <w:r>
              <w:t xml:space="preserve"> means success.</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The error message, not empty if the code is not 0.</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 of objects</w:t>
            </w:r>
          </w:p>
        </w:tc>
        <w:tc>
          <w:tcPr>
            <w:tcW w:w="0" w:type="auto"/>
            <w:vAlign w:val="center"/>
            <w:hideMark/>
          </w:tcPr>
          <w:p w:rsidR="00000000" w:rsidRDefault="00000000">
            <w:r>
              <w:t>Array of objects containing the results of the block trade.</w:t>
            </w:r>
          </w:p>
        </w:tc>
      </w:tr>
      <w:tr w:rsidR="00000000">
        <w:trPr>
          <w:divId w:val="175387555"/>
          <w:tblCellSpacing w:w="15" w:type="dxa"/>
        </w:trPr>
        <w:tc>
          <w:tcPr>
            <w:tcW w:w="0" w:type="auto"/>
            <w:vAlign w:val="center"/>
            <w:hideMark/>
          </w:tcPr>
          <w:p w:rsidR="00000000" w:rsidRDefault="00000000">
            <w:r>
              <w:t>&gt; cTime</w:t>
            </w:r>
          </w:p>
        </w:tc>
        <w:tc>
          <w:tcPr>
            <w:tcW w:w="0" w:type="auto"/>
            <w:vAlign w:val="center"/>
            <w:hideMark/>
          </w:tcPr>
          <w:p w:rsidR="00000000" w:rsidRDefault="00000000">
            <w:r>
              <w:t>String</w:t>
            </w:r>
          </w:p>
        </w:tc>
        <w:tc>
          <w:tcPr>
            <w:tcW w:w="0" w:type="auto"/>
            <w:vAlign w:val="center"/>
            <w:hideMark/>
          </w:tcPr>
          <w:p w:rsidR="00000000" w:rsidRDefault="00000000">
            <w:r>
              <w:t>The time the trade was executed. Unix timestamp in milliseconds.</w:t>
            </w:r>
          </w:p>
        </w:tc>
      </w:tr>
      <w:tr w:rsidR="00000000">
        <w:trPr>
          <w:divId w:val="175387555"/>
          <w:tblCellSpacing w:w="15" w:type="dxa"/>
        </w:trPr>
        <w:tc>
          <w:tcPr>
            <w:tcW w:w="0" w:type="auto"/>
            <w:vAlign w:val="center"/>
            <w:hideMark/>
          </w:tcPr>
          <w:p w:rsidR="00000000" w:rsidRDefault="00000000">
            <w:r>
              <w:t>&gt; rfqId</w:t>
            </w:r>
          </w:p>
        </w:tc>
        <w:tc>
          <w:tcPr>
            <w:tcW w:w="0" w:type="auto"/>
            <w:vAlign w:val="center"/>
            <w:hideMark/>
          </w:tcPr>
          <w:p w:rsidR="00000000" w:rsidRDefault="00000000">
            <w:r>
              <w:t>String</w:t>
            </w:r>
          </w:p>
        </w:tc>
        <w:tc>
          <w:tcPr>
            <w:tcW w:w="0" w:type="auto"/>
            <w:vAlign w:val="center"/>
            <w:hideMark/>
          </w:tcPr>
          <w:p w:rsidR="00000000" w:rsidRDefault="00000000">
            <w:r>
              <w:t>RFQ ID.</w:t>
            </w:r>
          </w:p>
        </w:tc>
      </w:tr>
      <w:tr w:rsidR="00000000">
        <w:trPr>
          <w:divId w:val="175387555"/>
          <w:tblCellSpacing w:w="15" w:type="dxa"/>
        </w:trPr>
        <w:tc>
          <w:tcPr>
            <w:tcW w:w="0" w:type="auto"/>
            <w:vAlign w:val="center"/>
            <w:hideMark/>
          </w:tcPr>
          <w:p w:rsidR="00000000" w:rsidRDefault="00000000">
            <w:r>
              <w:t>&gt; clRfqId</w:t>
            </w:r>
          </w:p>
        </w:tc>
        <w:tc>
          <w:tcPr>
            <w:tcW w:w="0" w:type="auto"/>
            <w:vAlign w:val="center"/>
            <w:hideMark/>
          </w:tcPr>
          <w:p w:rsidR="00000000" w:rsidRDefault="00000000">
            <w:r>
              <w:t>String</w:t>
            </w:r>
          </w:p>
        </w:tc>
        <w:tc>
          <w:tcPr>
            <w:tcW w:w="0" w:type="auto"/>
            <w:vAlign w:val="center"/>
            <w:hideMark/>
          </w:tcPr>
          <w:p w:rsidR="00000000" w:rsidRDefault="00000000">
            <w:r>
              <w:t>Client-supplied RFQ ID. This attribute is treated as client sensitive information. It will not be exposed to the Maker, only return empty string.</w:t>
            </w:r>
          </w:p>
        </w:tc>
      </w:tr>
      <w:tr w:rsidR="00000000">
        <w:trPr>
          <w:divId w:val="175387555"/>
          <w:tblCellSpacing w:w="15" w:type="dxa"/>
        </w:trPr>
        <w:tc>
          <w:tcPr>
            <w:tcW w:w="0" w:type="auto"/>
            <w:vAlign w:val="center"/>
            <w:hideMark/>
          </w:tcPr>
          <w:p w:rsidR="00000000" w:rsidRDefault="00000000">
            <w:r>
              <w:t>&gt; quoteId</w:t>
            </w:r>
          </w:p>
        </w:tc>
        <w:tc>
          <w:tcPr>
            <w:tcW w:w="0" w:type="auto"/>
            <w:vAlign w:val="center"/>
            <w:hideMark/>
          </w:tcPr>
          <w:p w:rsidR="00000000" w:rsidRDefault="00000000">
            <w:r>
              <w:t>String</w:t>
            </w:r>
          </w:p>
        </w:tc>
        <w:tc>
          <w:tcPr>
            <w:tcW w:w="0" w:type="auto"/>
            <w:vAlign w:val="center"/>
            <w:hideMark/>
          </w:tcPr>
          <w:p w:rsidR="00000000" w:rsidRDefault="00000000">
            <w:r>
              <w:t>Quote ID.</w:t>
            </w:r>
          </w:p>
        </w:tc>
      </w:tr>
      <w:tr w:rsidR="00000000">
        <w:trPr>
          <w:divId w:val="175387555"/>
          <w:tblCellSpacing w:w="15" w:type="dxa"/>
        </w:trPr>
        <w:tc>
          <w:tcPr>
            <w:tcW w:w="0" w:type="auto"/>
            <w:vAlign w:val="center"/>
            <w:hideMark/>
          </w:tcPr>
          <w:p w:rsidR="00000000" w:rsidRDefault="00000000">
            <w:r>
              <w:t>&gt; clQuoteId</w:t>
            </w:r>
          </w:p>
        </w:tc>
        <w:tc>
          <w:tcPr>
            <w:tcW w:w="0" w:type="auto"/>
            <w:vAlign w:val="center"/>
            <w:hideMark/>
          </w:tcPr>
          <w:p w:rsidR="00000000" w:rsidRDefault="00000000">
            <w:r>
              <w:t>String</w:t>
            </w:r>
          </w:p>
        </w:tc>
        <w:tc>
          <w:tcPr>
            <w:tcW w:w="0" w:type="auto"/>
            <w:vAlign w:val="center"/>
            <w:hideMark/>
          </w:tcPr>
          <w:p w:rsidR="00000000" w:rsidRDefault="00000000">
            <w:r>
              <w:t>Client-supplied Quote ID. This attribute is treated as client sensitive information. It will not be exposed to the Taker, only return empty string.</w:t>
            </w:r>
          </w:p>
        </w:tc>
      </w:tr>
      <w:tr w:rsidR="00000000">
        <w:trPr>
          <w:divId w:val="175387555"/>
          <w:tblCellSpacing w:w="15" w:type="dxa"/>
        </w:trPr>
        <w:tc>
          <w:tcPr>
            <w:tcW w:w="0" w:type="auto"/>
            <w:vAlign w:val="center"/>
            <w:hideMark/>
          </w:tcPr>
          <w:p w:rsidR="00000000" w:rsidRDefault="00000000">
            <w:r>
              <w:t>&gt; blockTdId</w:t>
            </w:r>
          </w:p>
        </w:tc>
        <w:tc>
          <w:tcPr>
            <w:tcW w:w="0" w:type="auto"/>
            <w:vAlign w:val="center"/>
            <w:hideMark/>
          </w:tcPr>
          <w:p w:rsidR="00000000" w:rsidRDefault="00000000">
            <w:r>
              <w:t>String</w:t>
            </w:r>
          </w:p>
        </w:tc>
        <w:tc>
          <w:tcPr>
            <w:tcW w:w="0" w:type="auto"/>
            <w:vAlign w:val="center"/>
            <w:hideMark/>
          </w:tcPr>
          <w:p w:rsidR="00000000" w:rsidRDefault="00000000">
            <w:r>
              <w:t>Block trade ID.</w:t>
            </w:r>
          </w:p>
        </w:tc>
      </w:tr>
      <w:tr w:rsidR="00000000">
        <w:trPr>
          <w:divId w:val="175387555"/>
          <w:tblCellSpacing w:w="15" w:type="dxa"/>
        </w:trPr>
        <w:tc>
          <w:tcPr>
            <w:tcW w:w="0" w:type="auto"/>
            <w:vAlign w:val="center"/>
            <w:hideMark/>
          </w:tcPr>
          <w:p w:rsidR="00000000" w:rsidRDefault="00000000">
            <w:r>
              <w:t>&gt; tag</w:t>
            </w:r>
          </w:p>
        </w:tc>
        <w:tc>
          <w:tcPr>
            <w:tcW w:w="0" w:type="auto"/>
            <w:vAlign w:val="center"/>
            <w:hideMark/>
          </w:tcPr>
          <w:p w:rsidR="00000000" w:rsidRDefault="00000000">
            <w:r>
              <w:t>String</w:t>
            </w:r>
          </w:p>
        </w:tc>
        <w:tc>
          <w:tcPr>
            <w:tcW w:w="0" w:type="auto"/>
            <w:vAlign w:val="center"/>
            <w:hideMark/>
          </w:tcPr>
          <w:p w:rsidR="00000000" w:rsidRDefault="00000000">
            <w:r>
              <w:t>Trade tag. The block trade will have the tag of the RFQ or Quote it corresponds to.</w:t>
            </w:r>
          </w:p>
        </w:tc>
      </w:tr>
      <w:tr w:rsidR="00000000">
        <w:trPr>
          <w:divId w:val="175387555"/>
          <w:tblCellSpacing w:w="15" w:type="dxa"/>
        </w:trPr>
        <w:tc>
          <w:tcPr>
            <w:tcW w:w="0" w:type="auto"/>
            <w:vAlign w:val="center"/>
            <w:hideMark/>
          </w:tcPr>
          <w:p w:rsidR="00000000" w:rsidRDefault="00000000">
            <w:r>
              <w:t>&gt; tTraderCode</w:t>
            </w:r>
          </w:p>
        </w:tc>
        <w:tc>
          <w:tcPr>
            <w:tcW w:w="0" w:type="auto"/>
            <w:vAlign w:val="center"/>
            <w:hideMark/>
          </w:tcPr>
          <w:p w:rsidR="00000000" w:rsidRDefault="00000000">
            <w:r>
              <w:t>String</w:t>
            </w:r>
          </w:p>
        </w:tc>
        <w:tc>
          <w:tcPr>
            <w:tcW w:w="0" w:type="auto"/>
            <w:vAlign w:val="center"/>
            <w:hideMark/>
          </w:tcPr>
          <w:p w:rsidR="00000000" w:rsidRDefault="00000000">
            <w:r>
              <w:t xml:space="preserve">A unique identifier of the Taker. Empty if the anonymous parameter of the RFQ is set to be </w:t>
            </w:r>
            <w:r>
              <w:rPr>
                <w:rStyle w:val="HTML"/>
              </w:rPr>
              <w:t>true</w:t>
            </w:r>
            <w:r>
              <w:t>.</w:t>
            </w:r>
          </w:p>
        </w:tc>
      </w:tr>
      <w:tr w:rsidR="00000000">
        <w:trPr>
          <w:divId w:val="175387555"/>
          <w:tblCellSpacing w:w="15" w:type="dxa"/>
        </w:trPr>
        <w:tc>
          <w:tcPr>
            <w:tcW w:w="0" w:type="auto"/>
            <w:vAlign w:val="center"/>
            <w:hideMark/>
          </w:tcPr>
          <w:p w:rsidR="00000000" w:rsidRDefault="00000000">
            <w:r>
              <w:t>&gt; mTraderCode</w:t>
            </w:r>
          </w:p>
        </w:tc>
        <w:tc>
          <w:tcPr>
            <w:tcW w:w="0" w:type="auto"/>
            <w:vAlign w:val="center"/>
            <w:hideMark/>
          </w:tcPr>
          <w:p w:rsidR="00000000" w:rsidRDefault="00000000">
            <w:r>
              <w:t>String</w:t>
            </w:r>
          </w:p>
        </w:tc>
        <w:tc>
          <w:tcPr>
            <w:tcW w:w="0" w:type="auto"/>
            <w:vAlign w:val="center"/>
            <w:hideMark/>
          </w:tcPr>
          <w:p w:rsidR="00000000" w:rsidRDefault="00000000">
            <w:r>
              <w:t xml:space="preserve">A unique identifier of the Maker. Empty if the anonymous parameter of the Quote is set to be </w:t>
            </w:r>
            <w:r>
              <w:rPr>
                <w:rStyle w:val="HTML"/>
              </w:rPr>
              <w:t>true</w:t>
            </w:r>
            <w:r>
              <w:t>.</w:t>
            </w:r>
          </w:p>
        </w:tc>
      </w:tr>
      <w:tr w:rsidR="00000000">
        <w:trPr>
          <w:divId w:val="175387555"/>
          <w:tblCellSpacing w:w="15" w:type="dxa"/>
        </w:trPr>
        <w:tc>
          <w:tcPr>
            <w:tcW w:w="0" w:type="auto"/>
            <w:vAlign w:val="center"/>
            <w:hideMark/>
          </w:tcPr>
          <w:p w:rsidR="00000000" w:rsidRDefault="00000000">
            <w:r>
              <w:t>&gt; isSuccessful</w:t>
            </w:r>
          </w:p>
        </w:tc>
        <w:tc>
          <w:tcPr>
            <w:tcW w:w="0" w:type="auto"/>
            <w:vAlign w:val="center"/>
            <w:hideMark/>
          </w:tcPr>
          <w:p w:rsidR="00000000" w:rsidRDefault="00000000">
            <w:r>
              <w:t>Boolean</w:t>
            </w:r>
          </w:p>
        </w:tc>
        <w:tc>
          <w:tcPr>
            <w:tcW w:w="0" w:type="auto"/>
            <w:vAlign w:val="center"/>
            <w:hideMark/>
          </w:tcPr>
          <w:p w:rsidR="00000000" w:rsidRDefault="00000000">
            <w:r>
              <w:t>Whether the trade is filled successfully</w:t>
            </w:r>
          </w:p>
        </w:tc>
      </w:tr>
      <w:tr w:rsidR="00000000">
        <w:trPr>
          <w:divId w:val="175387555"/>
          <w:tblCellSpacing w:w="15" w:type="dxa"/>
        </w:trPr>
        <w:tc>
          <w:tcPr>
            <w:tcW w:w="0" w:type="auto"/>
            <w:vAlign w:val="center"/>
            <w:hideMark/>
          </w:tcPr>
          <w:p w:rsidR="00000000" w:rsidRDefault="00000000">
            <w:r>
              <w:t>&gt; errorCode</w:t>
            </w:r>
          </w:p>
        </w:tc>
        <w:tc>
          <w:tcPr>
            <w:tcW w:w="0" w:type="auto"/>
            <w:vAlign w:val="center"/>
            <w:hideMark/>
          </w:tcPr>
          <w:p w:rsidR="00000000" w:rsidRDefault="00000000">
            <w:r>
              <w:t>String</w:t>
            </w:r>
          </w:p>
        </w:tc>
        <w:tc>
          <w:tcPr>
            <w:tcW w:w="0" w:type="auto"/>
            <w:vAlign w:val="center"/>
            <w:hideMark/>
          </w:tcPr>
          <w:p w:rsidR="00000000" w:rsidRDefault="00000000">
            <w:r>
              <w:t xml:space="preserve">Error code for unsuccessful trades. </w:t>
            </w:r>
            <w:r>
              <w:br/>
              <w:t>It is "" for successful trade.</w:t>
            </w:r>
          </w:p>
        </w:tc>
      </w:tr>
      <w:tr w:rsidR="00000000">
        <w:trPr>
          <w:divId w:val="175387555"/>
          <w:tblCellSpacing w:w="15" w:type="dxa"/>
        </w:trPr>
        <w:tc>
          <w:tcPr>
            <w:tcW w:w="0" w:type="auto"/>
            <w:vAlign w:val="center"/>
            <w:hideMark/>
          </w:tcPr>
          <w:p w:rsidR="00000000" w:rsidRDefault="00000000">
            <w:r>
              <w:t>&gt; legs</w:t>
            </w:r>
          </w:p>
        </w:tc>
        <w:tc>
          <w:tcPr>
            <w:tcW w:w="0" w:type="auto"/>
            <w:vAlign w:val="center"/>
            <w:hideMark/>
          </w:tcPr>
          <w:p w:rsidR="00000000" w:rsidRDefault="00000000">
            <w:r>
              <w:t>Array of objects</w:t>
            </w:r>
          </w:p>
        </w:tc>
        <w:tc>
          <w:tcPr>
            <w:tcW w:w="0" w:type="auto"/>
            <w:vAlign w:val="center"/>
            <w:hideMark/>
          </w:tcPr>
          <w:p w:rsidR="00000000" w:rsidRDefault="00000000">
            <w:r>
              <w:t>Legs of trade</w:t>
            </w:r>
          </w:p>
        </w:tc>
      </w:tr>
      <w:tr w:rsidR="00000000">
        <w:trPr>
          <w:divId w:val="175387555"/>
          <w:tblCellSpacing w:w="15" w:type="dxa"/>
        </w:trPr>
        <w:tc>
          <w:tcPr>
            <w:tcW w:w="0" w:type="auto"/>
            <w:vAlign w:val="center"/>
            <w:hideMark/>
          </w:tcPr>
          <w:p w:rsidR="00000000" w:rsidRDefault="00000000">
            <w:r>
              <w:t>&gt;&gt; instId</w:t>
            </w:r>
          </w:p>
        </w:tc>
        <w:tc>
          <w:tcPr>
            <w:tcW w:w="0" w:type="auto"/>
            <w:vAlign w:val="center"/>
            <w:hideMark/>
          </w:tcPr>
          <w:p w:rsidR="00000000" w:rsidRDefault="00000000">
            <w:r>
              <w:t>String</w:t>
            </w:r>
          </w:p>
        </w:tc>
        <w:tc>
          <w:tcPr>
            <w:tcW w:w="0" w:type="auto"/>
            <w:vAlign w:val="center"/>
            <w:hideMark/>
          </w:tcPr>
          <w:p w:rsidR="00000000" w:rsidRDefault="00000000">
            <w:r>
              <w:t xml:space="preserve">Instrument ID, e.g. </w:t>
            </w:r>
            <w:r>
              <w:rPr>
                <w:rStyle w:val="HTML"/>
              </w:rPr>
              <w:t>BTC-USDT-SWAP</w:t>
            </w:r>
          </w:p>
        </w:tc>
      </w:tr>
      <w:tr w:rsidR="00000000">
        <w:trPr>
          <w:divId w:val="175387555"/>
          <w:tblCellSpacing w:w="15" w:type="dxa"/>
        </w:trPr>
        <w:tc>
          <w:tcPr>
            <w:tcW w:w="0" w:type="auto"/>
            <w:vAlign w:val="center"/>
            <w:hideMark/>
          </w:tcPr>
          <w:p w:rsidR="00000000" w:rsidRDefault="00000000">
            <w:r>
              <w:t>&gt;&gt; px</w:t>
            </w:r>
          </w:p>
        </w:tc>
        <w:tc>
          <w:tcPr>
            <w:tcW w:w="0" w:type="auto"/>
            <w:vAlign w:val="center"/>
            <w:hideMark/>
          </w:tcPr>
          <w:p w:rsidR="00000000" w:rsidRDefault="00000000">
            <w:r>
              <w:t>String</w:t>
            </w:r>
          </w:p>
        </w:tc>
        <w:tc>
          <w:tcPr>
            <w:tcW w:w="0" w:type="auto"/>
            <w:vAlign w:val="center"/>
            <w:hideMark/>
          </w:tcPr>
          <w:p w:rsidR="00000000" w:rsidRDefault="00000000">
            <w:r>
              <w:t>The price the leg executed</w:t>
            </w:r>
          </w:p>
        </w:tc>
      </w:tr>
      <w:tr w:rsidR="00000000">
        <w:trPr>
          <w:divId w:val="175387555"/>
          <w:tblCellSpacing w:w="15" w:type="dxa"/>
        </w:trPr>
        <w:tc>
          <w:tcPr>
            <w:tcW w:w="0" w:type="auto"/>
            <w:vAlign w:val="center"/>
            <w:hideMark/>
          </w:tcPr>
          <w:p w:rsidR="00000000" w:rsidRDefault="00000000">
            <w:r>
              <w:t>&gt;&gt; sz</w:t>
            </w:r>
          </w:p>
        </w:tc>
        <w:tc>
          <w:tcPr>
            <w:tcW w:w="0" w:type="auto"/>
            <w:vAlign w:val="center"/>
            <w:hideMark/>
          </w:tcPr>
          <w:p w:rsidR="00000000" w:rsidRDefault="00000000">
            <w:r>
              <w:t>String</w:t>
            </w:r>
          </w:p>
        </w:tc>
        <w:tc>
          <w:tcPr>
            <w:tcW w:w="0" w:type="auto"/>
            <w:vAlign w:val="center"/>
            <w:hideMark/>
          </w:tcPr>
          <w:p w:rsidR="00000000" w:rsidRDefault="00000000">
            <w:r>
              <w:t>Size of the leg in contracts or spot.</w:t>
            </w:r>
          </w:p>
        </w:tc>
      </w:tr>
      <w:tr w:rsidR="00000000">
        <w:trPr>
          <w:divId w:val="175387555"/>
          <w:tblCellSpacing w:w="15" w:type="dxa"/>
        </w:trPr>
        <w:tc>
          <w:tcPr>
            <w:tcW w:w="0" w:type="auto"/>
            <w:vAlign w:val="center"/>
            <w:hideMark/>
          </w:tcPr>
          <w:p w:rsidR="00000000" w:rsidRDefault="00000000">
            <w:r>
              <w:t>&gt;&gt; side</w:t>
            </w:r>
          </w:p>
        </w:tc>
        <w:tc>
          <w:tcPr>
            <w:tcW w:w="0" w:type="auto"/>
            <w:vAlign w:val="center"/>
            <w:hideMark/>
          </w:tcPr>
          <w:p w:rsidR="00000000" w:rsidRDefault="00000000">
            <w:r>
              <w:t>String</w:t>
            </w:r>
          </w:p>
        </w:tc>
        <w:tc>
          <w:tcPr>
            <w:tcW w:w="0" w:type="auto"/>
            <w:vAlign w:val="center"/>
            <w:hideMark/>
          </w:tcPr>
          <w:p w:rsidR="00000000" w:rsidRDefault="00000000">
            <w:r>
              <w:t>The direction of the leg. Valid value can be buy or sell.</w:t>
            </w:r>
          </w:p>
        </w:tc>
      </w:tr>
      <w:tr w:rsidR="00000000">
        <w:trPr>
          <w:divId w:val="175387555"/>
          <w:tblCellSpacing w:w="15" w:type="dxa"/>
        </w:trPr>
        <w:tc>
          <w:tcPr>
            <w:tcW w:w="0" w:type="auto"/>
            <w:vAlign w:val="center"/>
            <w:hideMark/>
          </w:tcPr>
          <w:p w:rsidR="00000000" w:rsidRDefault="00000000">
            <w:r>
              <w:t>&gt;&gt; fee</w:t>
            </w:r>
          </w:p>
        </w:tc>
        <w:tc>
          <w:tcPr>
            <w:tcW w:w="0" w:type="auto"/>
            <w:vAlign w:val="center"/>
            <w:hideMark/>
          </w:tcPr>
          <w:p w:rsidR="00000000" w:rsidRDefault="00000000">
            <w:r>
              <w:t>String</w:t>
            </w:r>
          </w:p>
        </w:tc>
        <w:tc>
          <w:tcPr>
            <w:tcW w:w="0" w:type="auto"/>
            <w:vAlign w:val="center"/>
            <w:hideMark/>
          </w:tcPr>
          <w:p w:rsidR="00000000" w:rsidRDefault="00000000">
            <w:r>
              <w:t>Fee. Negative number represents the user transaction fee charged by the platform. Positive number represents rebate.</w:t>
            </w:r>
          </w:p>
        </w:tc>
      </w:tr>
      <w:tr w:rsidR="00000000">
        <w:trPr>
          <w:divId w:val="175387555"/>
          <w:tblCellSpacing w:w="15" w:type="dxa"/>
        </w:trPr>
        <w:tc>
          <w:tcPr>
            <w:tcW w:w="0" w:type="auto"/>
            <w:vAlign w:val="center"/>
            <w:hideMark/>
          </w:tcPr>
          <w:p w:rsidR="00000000" w:rsidRDefault="00000000">
            <w:r>
              <w:t>&gt;&gt; feeCcy</w:t>
            </w:r>
          </w:p>
        </w:tc>
        <w:tc>
          <w:tcPr>
            <w:tcW w:w="0" w:type="auto"/>
            <w:vAlign w:val="center"/>
            <w:hideMark/>
          </w:tcPr>
          <w:p w:rsidR="00000000" w:rsidRDefault="00000000">
            <w:r>
              <w:t>String</w:t>
            </w:r>
          </w:p>
        </w:tc>
        <w:tc>
          <w:tcPr>
            <w:tcW w:w="0" w:type="auto"/>
            <w:vAlign w:val="center"/>
            <w:hideMark/>
          </w:tcPr>
          <w:p w:rsidR="00000000" w:rsidRDefault="00000000">
            <w:r>
              <w:t>Fee currency</w:t>
            </w:r>
          </w:p>
        </w:tc>
      </w:tr>
      <w:tr w:rsidR="00000000">
        <w:trPr>
          <w:divId w:val="175387555"/>
          <w:tblCellSpacing w:w="15" w:type="dxa"/>
        </w:trPr>
        <w:tc>
          <w:tcPr>
            <w:tcW w:w="0" w:type="auto"/>
            <w:vAlign w:val="center"/>
            <w:hideMark/>
          </w:tcPr>
          <w:p w:rsidR="00000000" w:rsidRDefault="00000000">
            <w:r>
              <w:t>&gt;&gt; tradeId</w:t>
            </w:r>
          </w:p>
        </w:tc>
        <w:tc>
          <w:tcPr>
            <w:tcW w:w="0" w:type="auto"/>
            <w:vAlign w:val="center"/>
            <w:hideMark/>
          </w:tcPr>
          <w:p w:rsidR="00000000" w:rsidRDefault="00000000">
            <w:r>
              <w:t>String</w:t>
            </w:r>
          </w:p>
        </w:tc>
        <w:tc>
          <w:tcPr>
            <w:tcW w:w="0" w:type="auto"/>
            <w:vAlign w:val="center"/>
            <w:hideMark/>
          </w:tcPr>
          <w:p w:rsidR="00000000" w:rsidRDefault="00000000">
            <w:r>
              <w:t>Last traded ID.</w:t>
            </w:r>
          </w:p>
        </w:tc>
      </w:tr>
    </w:tbl>
    <w:p w:rsidR="00000000" w:rsidRDefault="00000000">
      <w:pPr>
        <w:pStyle w:val="3"/>
        <w:divId w:val="175387555"/>
      </w:pPr>
      <w:r>
        <w:t>Get block tickers</w:t>
      </w:r>
    </w:p>
    <w:p w:rsidR="00000000" w:rsidRDefault="00000000">
      <w:pPr>
        <w:pStyle w:val="a5"/>
        <w:divId w:val="175387555"/>
      </w:pPr>
      <w:r>
        <w:t>Retrieve the latest block trading volume in the last 24 hours.</w:t>
      </w:r>
    </w:p>
    <w:p w:rsidR="00000000" w:rsidRDefault="00000000">
      <w:pPr>
        <w:pStyle w:val="4"/>
        <w:divId w:val="175387555"/>
      </w:pPr>
      <w:r>
        <w:t>Rate Limit: 20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/api/v5/market/block-tickers</w:t>
      </w:r>
    </w:p>
    <w:p w:rsidR="00000000" w:rsidRDefault="00000000">
      <w:pPr>
        <w:pStyle w:val="a5"/>
        <w:ind w:left="720" w:right="720"/>
        <w:divId w:val="414084614"/>
      </w:pPr>
      <w:r>
        <w:t>Request Example</w:t>
      </w:r>
    </w:p>
    <w:p w:rsidR="00000000" w:rsidRDefault="00000000">
      <w:pPr>
        <w:pStyle w:val="HTML0"/>
        <w:divId w:val="266279109"/>
        <w:rPr>
          <w:rStyle w:val="HTML"/>
        </w:rPr>
      </w:pPr>
      <w:r>
        <w:rPr>
          <w:rStyle w:val="HTML"/>
        </w:rPr>
        <w:t>GET /api/v5/market/block-tickers?instType</w:t>
      </w:r>
      <w:r>
        <w:rPr>
          <w:rStyle w:val="o"/>
        </w:rPr>
        <w:t>=</w:t>
      </w:r>
      <w:r>
        <w:rPr>
          <w:rStyle w:val="HTML"/>
        </w:rPr>
        <w:t>SWAP</w:t>
      </w:r>
    </w:p>
    <w:p w:rsidR="00000000" w:rsidRDefault="00000000">
      <w:pPr>
        <w:pStyle w:val="HTML0"/>
        <w:divId w:val="1234582655"/>
        <w:rPr>
          <w:rStyle w:val="HTML"/>
          <w:vanish/>
        </w:rPr>
      </w:pPr>
      <w:r>
        <w:rPr>
          <w:rStyle w:val="kn"/>
          <w:vanish/>
        </w:rPr>
        <w:t>import</w:t>
      </w:r>
      <w:r>
        <w:rPr>
          <w:rStyle w:val="HTML"/>
          <w:vanish/>
        </w:rPr>
        <w:t xml:space="preserve"> </w:t>
      </w:r>
      <w:r>
        <w:rPr>
          <w:rStyle w:val="nn"/>
          <w:vanish/>
        </w:rPr>
        <w:t>okx.MarketData</w:t>
      </w:r>
      <w:r>
        <w:rPr>
          <w:rStyle w:val="HTML"/>
          <w:vanish/>
        </w:rPr>
        <w:t xml:space="preserve"> </w:t>
      </w:r>
      <w:r>
        <w:rPr>
          <w:rStyle w:val="k"/>
          <w:vanish/>
        </w:rPr>
        <w:t>as</w:t>
      </w:r>
      <w:r>
        <w:rPr>
          <w:rStyle w:val="HTML"/>
          <w:vanish/>
        </w:rPr>
        <w:t xml:space="preserve"> </w:t>
      </w:r>
      <w:r>
        <w:rPr>
          <w:rStyle w:val="n"/>
          <w:vanish/>
        </w:rPr>
        <w:t>MarketData</w:t>
      </w:r>
    </w:p>
    <w:p w:rsidR="00000000" w:rsidRDefault="00000000">
      <w:pPr>
        <w:pStyle w:val="HTML0"/>
        <w:divId w:val="1234582655"/>
        <w:rPr>
          <w:rStyle w:val="HTML"/>
          <w:vanish/>
        </w:rPr>
      </w:pPr>
    </w:p>
    <w:p w:rsidR="00000000" w:rsidRDefault="00000000">
      <w:pPr>
        <w:pStyle w:val="HTML0"/>
        <w:divId w:val="1234582655"/>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trading:0 , demo trading:1</w:t>
      </w:r>
    </w:p>
    <w:p w:rsidR="00000000" w:rsidRDefault="00000000">
      <w:pPr>
        <w:pStyle w:val="HTML0"/>
        <w:divId w:val="1234582655"/>
        <w:rPr>
          <w:rStyle w:val="HTML"/>
          <w:vanish/>
        </w:rPr>
      </w:pPr>
    </w:p>
    <w:p w:rsidR="00000000" w:rsidRDefault="00000000">
      <w:pPr>
        <w:pStyle w:val="HTML0"/>
        <w:divId w:val="1234582655"/>
        <w:rPr>
          <w:rStyle w:val="HTML"/>
          <w:vanish/>
        </w:rPr>
      </w:pPr>
      <w:r>
        <w:rPr>
          <w:rStyle w:val="n"/>
          <w:vanish/>
        </w:rPr>
        <w:t>marketDataAPI</w:t>
      </w:r>
      <w:r>
        <w:rPr>
          <w:rStyle w:val="HTML"/>
          <w:vanish/>
        </w:rPr>
        <w:t xml:space="preserve"> </w:t>
      </w:r>
      <w:r>
        <w:rPr>
          <w:rStyle w:val="o"/>
          <w:vanish/>
        </w:rPr>
        <w:t>=</w:t>
      </w:r>
      <w:r>
        <w:rPr>
          <w:rStyle w:val="HTML"/>
          <w:vanish/>
        </w:rPr>
        <w:t xml:space="preserve">  </w:t>
      </w:r>
      <w:r>
        <w:rPr>
          <w:rStyle w:val="n"/>
          <w:vanish/>
        </w:rPr>
        <w:t>MarketData</w:t>
      </w:r>
      <w:r>
        <w:rPr>
          <w:rStyle w:val="p"/>
          <w:vanish/>
        </w:rPr>
        <w:t>.</w:t>
      </w:r>
      <w:r>
        <w:rPr>
          <w:rStyle w:val="n"/>
          <w:vanish/>
        </w:rPr>
        <w:t>MarketAPI</w:t>
      </w:r>
      <w:r>
        <w:rPr>
          <w:rStyle w:val="p"/>
          <w:vanish/>
        </w:rPr>
        <w:t>(</w:t>
      </w:r>
      <w:r>
        <w:rPr>
          <w:rStyle w:val="n"/>
          <w:vanish/>
        </w:rPr>
        <w:t>flag</w:t>
      </w:r>
      <w:r>
        <w:rPr>
          <w:rStyle w:val="o"/>
          <w:vanish/>
        </w:rPr>
        <w:t>=</w:t>
      </w:r>
      <w:r>
        <w:rPr>
          <w:rStyle w:val="n"/>
          <w:vanish/>
        </w:rPr>
        <w:t>flag</w:t>
      </w:r>
      <w:r>
        <w:rPr>
          <w:rStyle w:val="p"/>
          <w:vanish/>
        </w:rPr>
        <w:t>)</w:t>
      </w:r>
    </w:p>
    <w:p w:rsidR="00000000" w:rsidRDefault="00000000">
      <w:pPr>
        <w:pStyle w:val="HTML0"/>
        <w:divId w:val="1234582655"/>
        <w:rPr>
          <w:rStyle w:val="HTML"/>
          <w:vanish/>
        </w:rPr>
      </w:pPr>
    </w:p>
    <w:p w:rsidR="00000000" w:rsidRDefault="00000000">
      <w:pPr>
        <w:pStyle w:val="HTML0"/>
        <w:divId w:val="1234582655"/>
        <w:rPr>
          <w:rStyle w:val="c1"/>
          <w:vanish/>
        </w:rPr>
      </w:pPr>
      <w:r>
        <w:rPr>
          <w:rStyle w:val="c1"/>
          <w:vanish/>
        </w:rPr>
        <w:t># Retrieve the latest block trading volume in the last 24 hours</w:t>
      </w:r>
    </w:p>
    <w:p w:rsidR="00000000" w:rsidRDefault="00000000">
      <w:pPr>
        <w:pStyle w:val="HTML0"/>
        <w:divId w:val="1234582655"/>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marketDataAPI</w:t>
      </w:r>
      <w:r>
        <w:rPr>
          <w:rStyle w:val="p"/>
          <w:vanish/>
        </w:rPr>
        <w:t>.</w:t>
      </w:r>
      <w:r>
        <w:rPr>
          <w:rStyle w:val="n"/>
          <w:vanish/>
        </w:rPr>
        <w:t>get_block_tickers</w:t>
      </w:r>
      <w:r>
        <w:rPr>
          <w:rStyle w:val="p"/>
          <w:vanish/>
        </w:rPr>
        <w:t>(</w:t>
      </w:r>
    </w:p>
    <w:p w:rsidR="00000000" w:rsidRDefault="00000000">
      <w:pPr>
        <w:pStyle w:val="HTML0"/>
        <w:divId w:val="1234582655"/>
        <w:rPr>
          <w:rStyle w:val="HTML"/>
          <w:vanish/>
        </w:rPr>
      </w:pPr>
      <w:r>
        <w:rPr>
          <w:rStyle w:val="HTML"/>
          <w:vanish/>
        </w:rPr>
        <w:t xml:space="preserve">    </w:t>
      </w:r>
      <w:r>
        <w:rPr>
          <w:rStyle w:val="n"/>
          <w:vanish/>
        </w:rPr>
        <w:t>instType</w:t>
      </w:r>
      <w:r>
        <w:rPr>
          <w:rStyle w:val="o"/>
          <w:vanish/>
        </w:rPr>
        <w:t>=</w:t>
      </w:r>
      <w:r>
        <w:rPr>
          <w:rStyle w:val="s"/>
          <w:vanish/>
        </w:rPr>
        <w:t>"SPOT"</w:t>
      </w:r>
    </w:p>
    <w:p w:rsidR="00000000" w:rsidRDefault="00000000">
      <w:pPr>
        <w:pStyle w:val="HTML0"/>
        <w:divId w:val="1234582655"/>
        <w:rPr>
          <w:rStyle w:val="HTML"/>
          <w:vanish/>
        </w:rPr>
      </w:pPr>
      <w:r>
        <w:rPr>
          <w:rStyle w:val="p"/>
          <w:vanish/>
        </w:rPr>
        <w:t>)</w:t>
      </w:r>
    </w:p>
    <w:p w:rsidR="00000000" w:rsidRDefault="00000000">
      <w:pPr>
        <w:pStyle w:val="HTML0"/>
        <w:divId w:val="1234582655"/>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058"/>
        <w:gridCol w:w="40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type</w:t>
            </w:r>
            <w:r>
              <w:br/>
            </w:r>
            <w:r>
              <w:rPr>
                <w:rStyle w:val="HTML"/>
              </w:rPr>
              <w:t>SPOT</w:t>
            </w:r>
            <w:r>
              <w:br/>
            </w:r>
            <w:r>
              <w:rPr>
                <w:rStyle w:val="HTML"/>
              </w:rPr>
              <w:t>SWAP</w:t>
            </w:r>
            <w:r>
              <w:br/>
            </w:r>
            <w:r>
              <w:rPr>
                <w:rStyle w:val="HTML"/>
              </w:rPr>
              <w:t>FUTURES</w:t>
            </w:r>
            <w:r>
              <w:br/>
            </w:r>
            <w:r>
              <w:rPr>
                <w:rStyle w:val="HTML"/>
              </w:rPr>
              <w:t>OPTION</w:t>
            </w:r>
          </w:p>
        </w:tc>
      </w:tr>
      <w:tr w:rsidR="00000000">
        <w:trPr>
          <w:divId w:val="175387555"/>
          <w:tblCellSpacing w:w="15" w:type="dxa"/>
        </w:trPr>
        <w:tc>
          <w:tcPr>
            <w:tcW w:w="0" w:type="auto"/>
            <w:vAlign w:val="center"/>
            <w:hideMark/>
          </w:tcPr>
          <w:p w:rsidR="00000000" w:rsidRDefault="00000000">
            <w:r>
              <w:t>uly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Underlying, e.g. </w:t>
            </w:r>
            <w:r>
              <w:rPr>
                <w:rStyle w:val="HTML"/>
              </w:rPr>
              <w:t>BTC-USD</w:t>
            </w:r>
            <w:r>
              <w:t xml:space="preserve"> </w:t>
            </w:r>
            <w:r>
              <w:br/>
              <w:t xml:space="preserve">Applicable to </w:t>
            </w:r>
            <w:r>
              <w:rPr>
                <w:rStyle w:val="HTML"/>
              </w:rPr>
              <w:t>FUTURES</w:t>
            </w:r>
            <w:r>
              <w:t>/</w:t>
            </w:r>
            <w:r>
              <w:rPr>
                <w:rStyle w:val="HTML"/>
              </w:rPr>
              <w:t>SWAP</w:t>
            </w:r>
            <w:r>
              <w:t>/</w:t>
            </w:r>
            <w:r>
              <w:rPr>
                <w:rStyle w:val="HTML"/>
              </w:rPr>
              <w:t>OPTION</w:t>
            </w:r>
          </w:p>
        </w:tc>
      </w:tr>
      <w:tr w:rsidR="00000000">
        <w:trPr>
          <w:divId w:val="175387555"/>
          <w:tblCellSpacing w:w="15" w:type="dxa"/>
        </w:trPr>
        <w:tc>
          <w:tcPr>
            <w:tcW w:w="0" w:type="auto"/>
            <w:vAlign w:val="center"/>
            <w:hideMark/>
          </w:tcPr>
          <w:p w:rsidR="00000000" w:rsidRDefault="00000000">
            <w:r>
              <w:t>instFamily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Instrument family, e.g. </w:t>
            </w:r>
            <w:r>
              <w:rPr>
                <w:rStyle w:val="HTML"/>
              </w:rPr>
              <w:t>BTC-USD</w:t>
            </w:r>
            <w:r>
              <w:br/>
              <w:t xml:space="preserve">Applicable to </w:t>
            </w:r>
            <w:r>
              <w:rPr>
                <w:rStyle w:val="HTML"/>
              </w:rPr>
              <w:t>FUTURES</w:t>
            </w:r>
            <w:r>
              <w:t>/</w:t>
            </w:r>
            <w:r>
              <w:rPr>
                <w:rStyle w:val="HTML"/>
              </w:rPr>
              <w:t>SWAP</w:t>
            </w:r>
            <w:r>
              <w:t>/</w:t>
            </w:r>
            <w:r>
              <w:rPr>
                <w:rStyle w:val="HTML"/>
              </w:rPr>
              <w:t>OPTION</w:t>
            </w:r>
          </w:p>
        </w:tc>
      </w:tr>
    </w:tbl>
    <w:p w:rsidR="00000000" w:rsidRDefault="00000000">
      <w:pPr>
        <w:pStyle w:val="a5"/>
        <w:ind w:left="720" w:right="720"/>
        <w:divId w:val="1359311491"/>
      </w:pPr>
      <w:r>
        <w:t>Response Example</w:t>
      </w:r>
    </w:p>
    <w:p w:rsidR="00000000" w:rsidRDefault="00000000">
      <w:pPr>
        <w:pStyle w:val="HTML0"/>
        <w:divId w:val="665324316"/>
        <w:rPr>
          <w:rStyle w:val="w"/>
        </w:rPr>
      </w:pPr>
      <w:r>
        <w:rPr>
          <w:rStyle w:val="p"/>
        </w:rPr>
        <w:t>{</w:t>
      </w:r>
    </w:p>
    <w:p w:rsidR="00000000" w:rsidRDefault="00000000">
      <w:pPr>
        <w:pStyle w:val="HTML0"/>
        <w:divId w:val="665324316"/>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665324316"/>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665324316"/>
        <w:rPr>
          <w:rStyle w:val="w"/>
        </w:rPr>
      </w:pPr>
      <w:r>
        <w:rPr>
          <w:rStyle w:val="w"/>
        </w:rPr>
        <w:t xml:space="preserve">    </w:t>
      </w:r>
      <w:r>
        <w:rPr>
          <w:rStyle w:val="nl"/>
        </w:rPr>
        <w:t>"data"</w:t>
      </w:r>
      <w:r>
        <w:rPr>
          <w:rStyle w:val="p"/>
        </w:rPr>
        <w:t>:[</w:t>
      </w:r>
    </w:p>
    <w:p w:rsidR="00000000" w:rsidRDefault="00000000">
      <w:pPr>
        <w:pStyle w:val="HTML0"/>
        <w:divId w:val="665324316"/>
        <w:rPr>
          <w:rStyle w:val="w"/>
        </w:rPr>
      </w:pPr>
      <w:r>
        <w:rPr>
          <w:rStyle w:val="w"/>
        </w:rPr>
        <w:t xml:space="preserve">     </w:t>
      </w:r>
      <w:r>
        <w:rPr>
          <w:rStyle w:val="p"/>
        </w:rPr>
        <w:t>{</w:t>
      </w:r>
    </w:p>
    <w:p w:rsidR="00000000" w:rsidRDefault="00000000">
      <w:pPr>
        <w:pStyle w:val="HTML0"/>
        <w:divId w:val="665324316"/>
        <w:rPr>
          <w:rStyle w:val="w"/>
        </w:rPr>
      </w:pPr>
      <w:r>
        <w:rPr>
          <w:rStyle w:val="w"/>
        </w:rPr>
        <w:t xml:space="preserve">        </w:t>
      </w:r>
      <w:r>
        <w:rPr>
          <w:rStyle w:val="nl"/>
        </w:rPr>
        <w:t>"instType"</w:t>
      </w:r>
      <w:r>
        <w:rPr>
          <w:rStyle w:val="p"/>
        </w:rPr>
        <w:t>:</w:t>
      </w:r>
      <w:r>
        <w:rPr>
          <w:rStyle w:val="s2"/>
        </w:rPr>
        <w:t>"SWAP"</w:t>
      </w:r>
      <w:r>
        <w:rPr>
          <w:rStyle w:val="p"/>
        </w:rPr>
        <w:t>,</w:t>
      </w:r>
    </w:p>
    <w:p w:rsidR="00000000" w:rsidRDefault="00000000">
      <w:pPr>
        <w:pStyle w:val="HTML0"/>
        <w:divId w:val="665324316"/>
        <w:rPr>
          <w:rStyle w:val="w"/>
        </w:rPr>
      </w:pPr>
      <w:r>
        <w:rPr>
          <w:rStyle w:val="w"/>
        </w:rPr>
        <w:t xml:space="preserve">        </w:t>
      </w:r>
      <w:r>
        <w:rPr>
          <w:rStyle w:val="nl"/>
        </w:rPr>
        <w:t>"instId"</w:t>
      </w:r>
      <w:r>
        <w:rPr>
          <w:rStyle w:val="p"/>
        </w:rPr>
        <w:t>:</w:t>
      </w:r>
      <w:r>
        <w:rPr>
          <w:rStyle w:val="s2"/>
        </w:rPr>
        <w:t>"LTC-USD-SWAP"</w:t>
      </w:r>
      <w:r>
        <w:rPr>
          <w:rStyle w:val="p"/>
        </w:rPr>
        <w:t>,</w:t>
      </w:r>
    </w:p>
    <w:p w:rsidR="00000000" w:rsidRDefault="00000000">
      <w:pPr>
        <w:pStyle w:val="HTML0"/>
        <w:divId w:val="665324316"/>
        <w:rPr>
          <w:rStyle w:val="w"/>
        </w:rPr>
      </w:pPr>
      <w:r>
        <w:rPr>
          <w:rStyle w:val="w"/>
        </w:rPr>
        <w:t xml:space="preserve">        </w:t>
      </w:r>
      <w:r>
        <w:rPr>
          <w:rStyle w:val="nl"/>
        </w:rPr>
        <w:t>"volCcy24h"</w:t>
      </w:r>
      <w:r>
        <w:rPr>
          <w:rStyle w:val="p"/>
        </w:rPr>
        <w:t>:</w:t>
      </w:r>
      <w:r>
        <w:rPr>
          <w:rStyle w:val="s2"/>
        </w:rPr>
        <w:t>"2222"</w:t>
      </w:r>
      <w:r>
        <w:rPr>
          <w:rStyle w:val="p"/>
        </w:rPr>
        <w:t>,</w:t>
      </w:r>
    </w:p>
    <w:p w:rsidR="00000000" w:rsidRDefault="00000000">
      <w:pPr>
        <w:pStyle w:val="HTML0"/>
        <w:divId w:val="665324316"/>
        <w:rPr>
          <w:rStyle w:val="w"/>
        </w:rPr>
      </w:pPr>
      <w:r>
        <w:rPr>
          <w:rStyle w:val="w"/>
        </w:rPr>
        <w:t xml:space="preserve">        </w:t>
      </w:r>
      <w:r>
        <w:rPr>
          <w:rStyle w:val="nl"/>
        </w:rPr>
        <w:t>"vol24h"</w:t>
      </w:r>
      <w:r>
        <w:rPr>
          <w:rStyle w:val="p"/>
        </w:rPr>
        <w:t>:</w:t>
      </w:r>
      <w:r>
        <w:rPr>
          <w:rStyle w:val="s2"/>
        </w:rPr>
        <w:t>"2222"</w:t>
      </w:r>
      <w:r>
        <w:rPr>
          <w:rStyle w:val="p"/>
        </w:rPr>
        <w:t>,</w:t>
      </w:r>
    </w:p>
    <w:p w:rsidR="00000000" w:rsidRDefault="00000000">
      <w:pPr>
        <w:pStyle w:val="HTML0"/>
        <w:divId w:val="665324316"/>
        <w:rPr>
          <w:rStyle w:val="w"/>
        </w:rPr>
      </w:pPr>
      <w:r>
        <w:rPr>
          <w:rStyle w:val="w"/>
        </w:rPr>
        <w:t xml:space="preserve">        </w:t>
      </w:r>
      <w:r>
        <w:rPr>
          <w:rStyle w:val="nl"/>
        </w:rPr>
        <w:t>"ts"</w:t>
      </w:r>
      <w:r>
        <w:rPr>
          <w:rStyle w:val="p"/>
        </w:rPr>
        <w:t>:</w:t>
      </w:r>
      <w:r>
        <w:rPr>
          <w:rStyle w:val="s2"/>
        </w:rPr>
        <w:t>"1597026383085"</w:t>
      </w:r>
    </w:p>
    <w:p w:rsidR="00000000" w:rsidRDefault="00000000">
      <w:pPr>
        <w:pStyle w:val="HTML0"/>
        <w:divId w:val="665324316"/>
        <w:rPr>
          <w:rStyle w:val="w"/>
        </w:rPr>
      </w:pPr>
      <w:r>
        <w:rPr>
          <w:rStyle w:val="w"/>
        </w:rPr>
        <w:t xml:space="preserve">     </w:t>
      </w:r>
      <w:r>
        <w:rPr>
          <w:rStyle w:val="p"/>
        </w:rPr>
        <w:t>},</w:t>
      </w:r>
    </w:p>
    <w:p w:rsidR="00000000" w:rsidRDefault="00000000">
      <w:pPr>
        <w:pStyle w:val="HTML0"/>
        <w:divId w:val="665324316"/>
        <w:rPr>
          <w:rStyle w:val="w"/>
        </w:rPr>
      </w:pPr>
      <w:r>
        <w:rPr>
          <w:rStyle w:val="w"/>
        </w:rPr>
        <w:t xml:space="preserve">     </w:t>
      </w:r>
      <w:r>
        <w:rPr>
          <w:rStyle w:val="p"/>
        </w:rPr>
        <w:t>{</w:t>
      </w:r>
    </w:p>
    <w:p w:rsidR="00000000" w:rsidRDefault="00000000">
      <w:pPr>
        <w:pStyle w:val="HTML0"/>
        <w:divId w:val="665324316"/>
        <w:rPr>
          <w:rStyle w:val="w"/>
        </w:rPr>
      </w:pPr>
      <w:r>
        <w:rPr>
          <w:rStyle w:val="w"/>
        </w:rPr>
        <w:t xml:space="preserve">        </w:t>
      </w:r>
      <w:r>
        <w:rPr>
          <w:rStyle w:val="nl"/>
        </w:rPr>
        <w:t>"instType"</w:t>
      </w:r>
      <w:r>
        <w:rPr>
          <w:rStyle w:val="p"/>
        </w:rPr>
        <w:t>:</w:t>
      </w:r>
      <w:r>
        <w:rPr>
          <w:rStyle w:val="s2"/>
        </w:rPr>
        <w:t>"SWAP"</w:t>
      </w:r>
      <w:r>
        <w:rPr>
          <w:rStyle w:val="p"/>
        </w:rPr>
        <w:t>,</w:t>
      </w:r>
    </w:p>
    <w:p w:rsidR="00000000" w:rsidRDefault="00000000">
      <w:pPr>
        <w:pStyle w:val="HTML0"/>
        <w:divId w:val="665324316"/>
        <w:rPr>
          <w:rStyle w:val="w"/>
        </w:rPr>
      </w:pPr>
      <w:r>
        <w:rPr>
          <w:rStyle w:val="w"/>
        </w:rPr>
        <w:t xml:space="preserve">        </w:t>
      </w:r>
      <w:r>
        <w:rPr>
          <w:rStyle w:val="nl"/>
        </w:rPr>
        <w:t>"instId"</w:t>
      </w:r>
      <w:r>
        <w:rPr>
          <w:rStyle w:val="p"/>
        </w:rPr>
        <w:t>:</w:t>
      </w:r>
      <w:r>
        <w:rPr>
          <w:rStyle w:val="s2"/>
        </w:rPr>
        <w:t>"BTC-USD-SWAP"</w:t>
      </w:r>
      <w:r>
        <w:rPr>
          <w:rStyle w:val="p"/>
        </w:rPr>
        <w:t>,</w:t>
      </w:r>
    </w:p>
    <w:p w:rsidR="00000000" w:rsidRDefault="00000000">
      <w:pPr>
        <w:pStyle w:val="HTML0"/>
        <w:divId w:val="665324316"/>
        <w:rPr>
          <w:rStyle w:val="w"/>
        </w:rPr>
      </w:pPr>
      <w:r>
        <w:rPr>
          <w:rStyle w:val="w"/>
        </w:rPr>
        <w:t xml:space="preserve">        </w:t>
      </w:r>
      <w:r>
        <w:rPr>
          <w:rStyle w:val="nl"/>
        </w:rPr>
        <w:t>"volCcy24h"</w:t>
      </w:r>
      <w:r>
        <w:rPr>
          <w:rStyle w:val="p"/>
        </w:rPr>
        <w:t>:</w:t>
      </w:r>
      <w:r>
        <w:rPr>
          <w:rStyle w:val="s2"/>
        </w:rPr>
        <w:t>"2222"</w:t>
      </w:r>
      <w:r>
        <w:rPr>
          <w:rStyle w:val="p"/>
        </w:rPr>
        <w:t>,</w:t>
      </w:r>
    </w:p>
    <w:p w:rsidR="00000000" w:rsidRDefault="00000000">
      <w:pPr>
        <w:pStyle w:val="HTML0"/>
        <w:divId w:val="665324316"/>
        <w:rPr>
          <w:rStyle w:val="w"/>
        </w:rPr>
      </w:pPr>
      <w:r>
        <w:rPr>
          <w:rStyle w:val="w"/>
        </w:rPr>
        <w:t xml:space="preserve">        </w:t>
      </w:r>
      <w:r>
        <w:rPr>
          <w:rStyle w:val="nl"/>
        </w:rPr>
        <w:t>"vol24h"</w:t>
      </w:r>
      <w:r>
        <w:rPr>
          <w:rStyle w:val="p"/>
        </w:rPr>
        <w:t>:</w:t>
      </w:r>
      <w:r>
        <w:rPr>
          <w:rStyle w:val="s2"/>
        </w:rPr>
        <w:t>"2222"</w:t>
      </w:r>
      <w:r>
        <w:rPr>
          <w:rStyle w:val="p"/>
        </w:rPr>
        <w:t>,</w:t>
      </w:r>
    </w:p>
    <w:p w:rsidR="00000000" w:rsidRDefault="00000000">
      <w:pPr>
        <w:pStyle w:val="HTML0"/>
        <w:divId w:val="665324316"/>
        <w:rPr>
          <w:rStyle w:val="w"/>
        </w:rPr>
      </w:pPr>
      <w:r>
        <w:rPr>
          <w:rStyle w:val="w"/>
        </w:rPr>
        <w:t xml:space="preserve">        </w:t>
      </w:r>
      <w:r>
        <w:rPr>
          <w:rStyle w:val="nl"/>
        </w:rPr>
        <w:t>"ts"</w:t>
      </w:r>
      <w:r>
        <w:rPr>
          <w:rStyle w:val="p"/>
        </w:rPr>
        <w:t>:</w:t>
      </w:r>
      <w:r>
        <w:rPr>
          <w:rStyle w:val="s2"/>
        </w:rPr>
        <w:t>"1597026383085"</w:t>
      </w:r>
    </w:p>
    <w:p w:rsidR="00000000" w:rsidRDefault="00000000">
      <w:pPr>
        <w:pStyle w:val="HTML0"/>
        <w:divId w:val="665324316"/>
        <w:rPr>
          <w:rStyle w:val="w"/>
        </w:rPr>
      </w:pPr>
      <w:r>
        <w:rPr>
          <w:rStyle w:val="w"/>
        </w:rPr>
        <w:t xml:space="preserve">    </w:t>
      </w:r>
      <w:r>
        <w:rPr>
          <w:rStyle w:val="p"/>
        </w:rPr>
        <w:t>}</w:t>
      </w:r>
    </w:p>
    <w:p w:rsidR="00000000" w:rsidRDefault="00000000">
      <w:pPr>
        <w:pStyle w:val="HTML0"/>
        <w:divId w:val="665324316"/>
        <w:rPr>
          <w:rStyle w:val="w"/>
        </w:rPr>
      </w:pPr>
      <w:r>
        <w:rPr>
          <w:rStyle w:val="w"/>
        </w:rPr>
        <w:t xml:space="preserve">  </w:t>
      </w:r>
      <w:r>
        <w:rPr>
          <w:rStyle w:val="p"/>
        </w:rPr>
        <w:t>]</w:t>
      </w:r>
    </w:p>
    <w:p w:rsidR="00000000" w:rsidRDefault="00000000">
      <w:pPr>
        <w:pStyle w:val="HTML0"/>
        <w:divId w:val="665324316"/>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volCcy24h</w:t>
            </w:r>
          </w:p>
        </w:tc>
        <w:tc>
          <w:tcPr>
            <w:tcW w:w="0" w:type="auto"/>
            <w:vAlign w:val="center"/>
            <w:hideMark/>
          </w:tcPr>
          <w:p w:rsidR="00000000" w:rsidRDefault="00000000">
            <w:r>
              <w:t>String</w:t>
            </w:r>
          </w:p>
        </w:tc>
        <w:tc>
          <w:tcPr>
            <w:tcW w:w="0" w:type="auto"/>
            <w:vAlign w:val="center"/>
            <w:hideMark/>
          </w:tcPr>
          <w:p w:rsidR="00000000" w:rsidRDefault="00000000">
            <w:r>
              <w:t xml:space="preserve">24h trading volume, with a unit of </w:t>
            </w:r>
            <w:r>
              <w:rPr>
                <w:rStyle w:val="HTML"/>
              </w:rPr>
              <w:t>currency</w:t>
            </w:r>
            <w:r>
              <w:t xml:space="preserve">. </w:t>
            </w:r>
            <w:r>
              <w:br/>
              <w:t xml:space="preserve">If it is a </w:t>
            </w:r>
            <w:r>
              <w:rPr>
                <w:rStyle w:val="HTML"/>
              </w:rPr>
              <w:t>derivatives</w:t>
            </w:r>
            <w:r>
              <w:t xml:space="preserve"> contract, the value is the number of base currency. </w:t>
            </w:r>
            <w:r>
              <w:br/>
              <w:t xml:space="preserve">If it is </w:t>
            </w:r>
            <w:r>
              <w:rPr>
                <w:rStyle w:val="HTML"/>
              </w:rPr>
              <w:t>SPOT</w:t>
            </w:r>
            <w:r>
              <w:t>/</w:t>
            </w:r>
            <w:r>
              <w:rPr>
                <w:rStyle w:val="HTML"/>
              </w:rPr>
              <w:t>MARGIN</w:t>
            </w:r>
            <w:r>
              <w:t>, the value is the quantity in quote currency.</w:t>
            </w:r>
          </w:p>
        </w:tc>
      </w:tr>
      <w:tr w:rsidR="00000000">
        <w:trPr>
          <w:divId w:val="175387555"/>
          <w:tblCellSpacing w:w="15" w:type="dxa"/>
        </w:trPr>
        <w:tc>
          <w:tcPr>
            <w:tcW w:w="0" w:type="auto"/>
            <w:vAlign w:val="center"/>
            <w:hideMark/>
          </w:tcPr>
          <w:p w:rsidR="00000000" w:rsidRDefault="00000000">
            <w:r>
              <w:t>vol24h</w:t>
            </w:r>
          </w:p>
        </w:tc>
        <w:tc>
          <w:tcPr>
            <w:tcW w:w="0" w:type="auto"/>
            <w:vAlign w:val="center"/>
            <w:hideMark/>
          </w:tcPr>
          <w:p w:rsidR="00000000" w:rsidRDefault="00000000">
            <w:r>
              <w:t>String</w:t>
            </w:r>
          </w:p>
        </w:tc>
        <w:tc>
          <w:tcPr>
            <w:tcW w:w="0" w:type="auto"/>
            <w:vAlign w:val="center"/>
            <w:hideMark/>
          </w:tcPr>
          <w:p w:rsidR="00000000" w:rsidRDefault="00000000">
            <w:r>
              <w:t xml:space="preserve">24h trading volume, with a unit of </w:t>
            </w:r>
            <w:r>
              <w:rPr>
                <w:rStyle w:val="HTML"/>
              </w:rPr>
              <w:t>contract</w:t>
            </w:r>
            <w:r>
              <w:t xml:space="preserve">. </w:t>
            </w:r>
            <w:r>
              <w:br/>
              <w:t xml:space="preserve">If it is a </w:t>
            </w:r>
            <w:r>
              <w:rPr>
                <w:rStyle w:val="HTML"/>
              </w:rPr>
              <w:t>derivatives</w:t>
            </w:r>
            <w:r>
              <w:t xml:space="preserve"> contract, the value is the number of contracts. </w:t>
            </w:r>
            <w:r>
              <w:br/>
              <w:t xml:space="preserve">If it is </w:t>
            </w:r>
            <w:r>
              <w:rPr>
                <w:rStyle w:val="HTML"/>
              </w:rPr>
              <w:t>SPOT</w:t>
            </w:r>
            <w:r>
              <w:t>/</w:t>
            </w:r>
            <w:r>
              <w:rPr>
                <w:rStyle w:val="HTML"/>
              </w:rPr>
              <w:t>MARGIN</w:t>
            </w:r>
            <w:r>
              <w:t>, the value is the quantity in base currency.</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Block ticker data generation time, Unix timestamp format in milliseconds, e.g. </w:t>
            </w:r>
            <w:r>
              <w:rPr>
                <w:rStyle w:val="HTML"/>
              </w:rPr>
              <w:t>1597026383085</w:t>
            </w:r>
          </w:p>
        </w:tc>
      </w:tr>
    </w:tbl>
    <w:p w:rsidR="00000000" w:rsidRDefault="00000000">
      <w:pPr>
        <w:pStyle w:val="3"/>
        <w:divId w:val="175387555"/>
      </w:pPr>
      <w:r>
        <w:t>Get block ticker</w:t>
      </w:r>
    </w:p>
    <w:p w:rsidR="00000000" w:rsidRDefault="00000000">
      <w:pPr>
        <w:pStyle w:val="a5"/>
        <w:divId w:val="175387555"/>
      </w:pPr>
      <w:r>
        <w:t>Retrieve the latest block trading volume in the last 24 hours.</w:t>
      </w:r>
    </w:p>
    <w:p w:rsidR="00000000" w:rsidRDefault="00000000">
      <w:pPr>
        <w:pStyle w:val="4"/>
        <w:divId w:val="175387555"/>
      </w:pPr>
      <w:r>
        <w:t>Rate Limit: 20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/api/v5/market/block-ticker</w:t>
      </w:r>
    </w:p>
    <w:p w:rsidR="00000000" w:rsidRDefault="00000000">
      <w:pPr>
        <w:pStyle w:val="a5"/>
        <w:ind w:left="720" w:right="720"/>
        <w:divId w:val="709574022"/>
      </w:pPr>
      <w:r>
        <w:t>Request Example</w:t>
      </w:r>
    </w:p>
    <w:p w:rsidR="00000000" w:rsidRDefault="00000000">
      <w:pPr>
        <w:pStyle w:val="HTML0"/>
        <w:divId w:val="1279289134"/>
        <w:rPr>
          <w:rStyle w:val="HTML"/>
        </w:rPr>
      </w:pPr>
      <w:r>
        <w:rPr>
          <w:rStyle w:val="HTML"/>
        </w:rPr>
        <w:t>GET /api/v5/market/block-ticker?instId</w:t>
      </w:r>
      <w:r>
        <w:rPr>
          <w:rStyle w:val="o"/>
        </w:rPr>
        <w:t>=</w:t>
      </w:r>
      <w:r>
        <w:rPr>
          <w:rStyle w:val="HTML"/>
        </w:rPr>
        <w:t>LTC-USD-SWAP</w:t>
      </w:r>
    </w:p>
    <w:p w:rsidR="00000000" w:rsidRDefault="00000000">
      <w:pPr>
        <w:pStyle w:val="HTML0"/>
        <w:divId w:val="1902791614"/>
        <w:rPr>
          <w:rStyle w:val="HTML"/>
          <w:vanish/>
        </w:rPr>
      </w:pPr>
      <w:r>
        <w:rPr>
          <w:rStyle w:val="kn"/>
          <w:vanish/>
        </w:rPr>
        <w:t>import</w:t>
      </w:r>
      <w:r>
        <w:rPr>
          <w:rStyle w:val="HTML"/>
          <w:vanish/>
        </w:rPr>
        <w:t xml:space="preserve"> </w:t>
      </w:r>
      <w:r>
        <w:rPr>
          <w:rStyle w:val="nn"/>
          <w:vanish/>
        </w:rPr>
        <w:t>okx.MarketData</w:t>
      </w:r>
      <w:r>
        <w:rPr>
          <w:rStyle w:val="HTML"/>
          <w:vanish/>
        </w:rPr>
        <w:t xml:space="preserve"> </w:t>
      </w:r>
      <w:r>
        <w:rPr>
          <w:rStyle w:val="k"/>
          <w:vanish/>
        </w:rPr>
        <w:t>as</w:t>
      </w:r>
      <w:r>
        <w:rPr>
          <w:rStyle w:val="HTML"/>
          <w:vanish/>
        </w:rPr>
        <w:t xml:space="preserve"> </w:t>
      </w:r>
      <w:r>
        <w:rPr>
          <w:rStyle w:val="n"/>
          <w:vanish/>
        </w:rPr>
        <w:t>MarketData</w:t>
      </w:r>
    </w:p>
    <w:p w:rsidR="00000000" w:rsidRDefault="00000000">
      <w:pPr>
        <w:pStyle w:val="HTML0"/>
        <w:divId w:val="1902791614"/>
        <w:rPr>
          <w:rStyle w:val="HTML"/>
          <w:vanish/>
        </w:rPr>
      </w:pPr>
    </w:p>
    <w:p w:rsidR="00000000" w:rsidRDefault="00000000">
      <w:pPr>
        <w:pStyle w:val="HTML0"/>
        <w:divId w:val="1902791614"/>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trading:0 , demo trading:1</w:t>
      </w:r>
    </w:p>
    <w:p w:rsidR="00000000" w:rsidRDefault="00000000">
      <w:pPr>
        <w:pStyle w:val="HTML0"/>
        <w:divId w:val="1902791614"/>
        <w:rPr>
          <w:rStyle w:val="HTML"/>
          <w:vanish/>
        </w:rPr>
      </w:pPr>
    </w:p>
    <w:p w:rsidR="00000000" w:rsidRDefault="00000000">
      <w:pPr>
        <w:pStyle w:val="HTML0"/>
        <w:divId w:val="1902791614"/>
        <w:rPr>
          <w:rStyle w:val="HTML"/>
          <w:vanish/>
        </w:rPr>
      </w:pPr>
      <w:r>
        <w:rPr>
          <w:rStyle w:val="n"/>
          <w:vanish/>
        </w:rPr>
        <w:t>marketDataAPI</w:t>
      </w:r>
      <w:r>
        <w:rPr>
          <w:rStyle w:val="HTML"/>
          <w:vanish/>
        </w:rPr>
        <w:t xml:space="preserve"> </w:t>
      </w:r>
      <w:r>
        <w:rPr>
          <w:rStyle w:val="o"/>
          <w:vanish/>
        </w:rPr>
        <w:t>=</w:t>
      </w:r>
      <w:r>
        <w:rPr>
          <w:rStyle w:val="HTML"/>
          <w:vanish/>
        </w:rPr>
        <w:t xml:space="preserve">  </w:t>
      </w:r>
      <w:r>
        <w:rPr>
          <w:rStyle w:val="n"/>
          <w:vanish/>
        </w:rPr>
        <w:t>MarketData</w:t>
      </w:r>
      <w:r>
        <w:rPr>
          <w:rStyle w:val="p"/>
          <w:vanish/>
        </w:rPr>
        <w:t>.</w:t>
      </w:r>
      <w:r>
        <w:rPr>
          <w:rStyle w:val="n"/>
          <w:vanish/>
        </w:rPr>
        <w:t>MarketAPI</w:t>
      </w:r>
      <w:r>
        <w:rPr>
          <w:rStyle w:val="p"/>
          <w:vanish/>
        </w:rPr>
        <w:t>(</w:t>
      </w:r>
      <w:r>
        <w:rPr>
          <w:rStyle w:val="n"/>
          <w:vanish/>
        </w:rPr>
        <w:t>flag</w:t>
      </w:r>
      <w:r>
        <w:rPr>
          <w:rStyle w:val="o"/>
          <w:vanish/>
        </w:rPr>
        <w:t>=</w:t>
      </w:r>
      <w:r>
        <w:rPr>
          <w:rStyle w:val="n"/>
          <w:vanish/>
        </w:rPr>
        <w:t>flag</w:t>
      </w:r>
      <w:r>
        <w:rPr>
          <w:rStyle w:val="p"/>
          <w:vanish/>
        </w:rPr>
        <w:t>)</w:t>
      </w:r>
    </w:p>
    <w:p w:rsidR="00000000" w:rsidRDefault="00000000">
      <w:pPr>
        <w:pStyle w:val="HTML0"/>
        <w:divId w:val="1902791614"/>
        <w:rPr>
          <w:rStyle w:val="HTML"/>
          <w:vanish/>
        </w:rPr>
      </w:pPr>
    </w:p>
    <w:p w:rsidR="00000000" w:rsidRDefault="00000000">
      <w:pPr>
        <w:pStyle w:val="HTML0"/>
        <w:divId w:val="1902791614"/>
        <w:rPr>
          <w:rStyle w:val="c1"/>
          <w:vanish/>
        </w:rPr>
      </w:pPr>
      <w:r>
        <w:rPr>
          <w:rStyle w:val="c1"/>
          <w:vanish/>
        </w:rPr>
        <w:t># Retrieve the latest block trading volume in the last 24 hours</w:t>
      </w:r>
    </w:p>
    <w:p w:rsidR="00000000" w:rsidRDefault="00000000">
      <w:pPr>
        <w:pStyle w:val="HTML0"/>
        <w:divId w:val="1902791614"/>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marketDataAPI</w:t>
      </w:r>
      <w:r>
        <w:rPr>
          <w:rStyle w:val="p"/>
          <w:vanish/>
        </w:rPr>
        <w:t>.</w:t>
      </w:r>
      <w:r>
        <w:rPr>
          <w:rStyle w:val="n"/>
          <w:vanish/>
        </w:rPr>
        <w:t>get_block_ticker</w:t>
      </w:r>
      <w:r>
        <w:rPr>
          <w:rStyle w:val="p"/>
          <w:vanish/>
        </w:rPr>
        <w:t>(</w:t>
      </w:r>
    </w:p>
    <w:p w:rsidR="00000000" w:rsidRDefault="00000000">
      <w:pPr>
        <w:pStyle w:val="HTML0"/>
        <w:divId w:val="1902791614"/>
        <w:rPr>
          <w:rStyle w:val="HTML"/>
          <w:vanish/>
        </w:rPr>
      </w:pPr>
      <w:r>
        <w:rPr>
          <w:rStyle w:val="HTML"/>
          <w:vanish/>
        </w:rPr>
        <w:t xml:space="preserve">    </w:t>
      </w:r>
      <w:r>
        <w:rPr>
          <w:rStyle w:val="n"/>
          <w:vanish/>
        </w:rPr>
        <w:t>instId</w:t>
      </w:r>
      <w:r>
        <w:rPr>
          <w:rStyle w:val="o"/>
          <w:vanish/>
        </w:rPr>
        <w:t>=</w:t>
      </w:r>
      <w:r>
        <w:rPr>
          <w:rStyle w:val="s"/>
          <w:vanish/>
        </w:rPr>
        <w:t>"BTC-USDT"</w:t>
      </w:r>
    </w:p>
    <w:p w:rsidR="00000000" w:rsidRDefault="00000000">
      <w:pPr>
        <w:pStyle w:val="HTML0"/>
        <w:divId w:val="1902791614"/>
        <w:rPr>
          <w:rStyle w:val="HTML"/>
          <w:vanish/>
        </w:rPr>
      </w:pPr>
      <w:r>
        <w:rPr>
          <w:rStyle w:val="p"/>
          <w:vanish/>
        </w:rPr>
        <w:t>)</w:t>
      </w:r>
    </w:p>
    <w:p w:rsidR="00000000" w:rsidRDefault="00000000">
      <w:pPr>
        <w:pStyle w:val="HTML0"/>
        <w:divId w:val="1902791614"/>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39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Instrument ID, e.g. </w:t>
            </w:r>
            <w:r>
              <w:rPr>
                <w:rStyle w:val="HTML"/>
              </w:rPr>
              <w:t>BTC-USD-SWAP</w:t>
            </w:r>
          </w:p>
        </w:tc>
      </w:tr>
    </w:tbl>
    <w:p w:rsidR="00000000" w:rsidRDefault="00000000">
      <w:pPr>
        <w:pStyle w:val="a5"/>
        <w:ind w:left="720" w:right="720"/>
        <w:divId w:val="1109665157"/>
      </w:pPr>
      <w:r>
        <w:t>Response Example</w:t>
      </w:r>
    </w:p>
    <w:p w:rsidR="00000000" w:rsidRDefault="00000000">
      <w:pPr>
        <w:pStyle w:val="HTML0"/>
        <w:divId w:val="1745294414"/>
        <w:rPr>
          <w:rStyle w:val="w"/>
        </w:rPr>
      </w:pPr>
      <w:r>
        <w:rPr>
          <w:rStyle w:val="p"/>
        </w:rPr>
        <w:t>{</w:t>
      </w:r>
    </w:p>
    <w:p w:rsidR="00000000" w:rsidRDefault="00000000">
      <w:pPr>
        <w:pStyle w:val="HTML0"/>
        <w:divId w:val="1745294414"/>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1745294414"/>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1745294414"/>
        <w:rPr>
          <w:rStyle w:val="w"/>
        </w:rPr>
      </w:pPr>
      <w:r>
        <w:rPr>
          <w:rStyle w:val="w"/>
        </w:rPr>
        <w:t xml:space="preserve">    </w:t>
      </w:r>
      <w:r>
        <w:rPr>
          <w:rStyle w:val="nl"/>
        </w:rPr>
        <w:t>"data"</w:t>
      </w:r>
      <w:r>
        <w:rPr>
          <w:rStyle w:val="p"/>
        </w:rPr>
        <w:t>:[</w:t>
      </w:r>
    </w:p>
    <w:p w:rsidR="00000000" w:rsidRDefault="00000000">
      <w:pPr>
        <w:pStyle w:val="HTML0"/>
        <w:divId w:val="1745294414"/>
        <w:rPr>
          <w:rStyle w:val="w"/>
        </w:rPr>
      </w:pPr>
      <w:r>
        <w:rPr>
          <w:rStyle w:val="w"/>
        </w:rPr>
        <w:t xml:space="preserve">     </w:t>
      </w:r>
      <w:r>
        <w:rPr>
          <w:rStyle w:val="p"/>
        </w:rPr>
        <w:t>{</w:t>
      </w:r>
    </w:p>
    <w:p w:rsidR="00000000" w:rsidRDefault="00000000">
      <w:pPr>
        <w:pStyle w:val="HTML0"/>
        <w:divId w:val="1745294414"/>
        <w:rPr>
          <w:rStyle w:val="w"/>
        </w:rPr>
      </w:pPr>
      <w:r>
        <w:rPr>
          <w:rStyle w:val="w"/>
        </w:rPr>
        <w:t xml:space="preserve">        </w:t>
      </w:r>
      <w:r>
        <w:rPr>
          <w:rStyle w:val="nl"/>
        </w:rPr>
        <w:t>"instType"</w:t>
      </w:r>
      <w:r>
        <w:rPr>
          <w:rStyle w:val="p"/>
        </w:rPr>
        <w:t>:</w:t>
      </w:r>
      <w:r>
        <w:rPr>
          <w:rStyle w:val="s2"/>
        </w:rPr>
        <w:t>"SWAP"</w:t>
      </w:r>
      <w:r>
        <w:rPr>
          <w:rStyle w:val="p"/>
        </w:rPr>
        <w:t>,</w:t>
      </w:r>
    </w:p>
    <w:p w:rsidR="00000000" w:rsidRDefault="00000000">
      <w:pPr>
        <w:pStyle w:val="HTML0"/>
        <w:divId w:val="1745294414"/>
        <w:rPr>
          <w:rStyle w:val="w"/>
        </w:rPr>
      </w:pPr>
      <w:r>
        <w:rPr>
          <w:rStyle w:val="w"/>
        </w:rPr>
        <w:t xml:space="preserve">        </w:t>
      </w:r>
      <w:r>
        <w:rPr>
          <w:rStyle w:val="nl"/>
        </w:rPr>
        <w:t>"instId"</w:t>
      </w:r>
      <w:r>
        <w:rPr>
          <w:rStyle w:val="p"/>
        </w:rPr>
        <w:t>:</w:t>
      </w:r>
      <w:r>
        <w:rPr>
          <w:rStyle w:val="s2"/>
        </w:rPr>
        <w:t>"LTC-USD-SWAP"</w:t>
      </w:r>
      <w:r>
        <w:rPr>
          <w:rStyle w:val="p"/>
        </w:rPr>
        <w:t>,</w:t>
      </w:r>
    </w:p>
    <w:p w:rsidR="00000000" w:rsidRDefault="00000000">
      <w:pPr>
        <w:pStyle w:val="HTML0"/>
        <w:divId w:val="1745294414"/>
        <w:rPr>
          <w:rStyle w:val="w"/>
        </w:rPr>
      </w:pPr>
      <w:r>
        <w:rPr>
          <w:rStyle w:val="w"/>
        </w:rPr>
        <w:t xml:space="preserve">        </w:t>
      </w:r>
      <w:r>
        <w:rPr>
          <w:rStyle w:val="nl"/>
        </w:rPr>
        <w:t>"volCcy24h"</w:t>
      </w:r>
      <w:r>
        <w:rPr>
          <w:rStyle w:val="p"/>
        </w:rPr>
        <w:t>:</w:t>
      </w:r>
      <w:r>
        <w:rPr>
          <w:rStyle w:val="s2"/>
        </w:rPr>
        <w:t>"2222"</w:t>
      </w:r>
      <w:r>
        <w:rPr>
          <w:rStyle w:val="p"/>
        </w:rPr>
        <w:t>,</w:t>
      </w:r>
    </w:p>
    <w:p w:rsidR="00000000" w:rsidRDefault="00000000">
      <w:pPr>
        <w:pStyle w:val="HTML0"/>
        <w:divId w:val="1745294414"/>
        <w:rPr>
          <w:rStyle w:val="w"/>
        </w:rPr>
      </w:pPr>
      <w:r>
        <w:rPr>
          <w:rStyle w:val="w"/>
        </w:rPr>
        <w:t xml:space="preserve">        </w:t>
      </w:r>
      <w:r>
        <w:rPr>
          <w:rStyle w:val="nl"/>
        </w:rPr>
        <w:t>"vol24h"</w:t>
      </w:r>
      <w:r>
        <w:rPr>
          <w:rStyle w:val="p"/>
        </w:rPr>
        <w:t>:</w:t>
      </w:r>
      <w:r>
        <w:rPr>
          <w:rStyle w:val="s2"/>
        </w:rPr>
        <w:t>"2222"</w:t>
      </w:r>
      <w:r>
        <w:rPr>
          <w:rStyle w:val="p"/>
        </w:rPr>
        <w:t>,</w:t>
      </w:r>
    </w:p>
    <w:p w:rsidR="00000000" w:rsidRDefault="00000000">
      <w:pPr>
        <w:pStyle w:val="HTML0"/>
        <w:divId w:val="1745294414"/>
        <w:rPr>
          <w:rStyle w:val="w"/>
        </w:rPr>
      </w:pPr>
      <w:r>
        <w:rPr>
          <w:rStyle w:val="w"/>
        </w:rPr>
        <w:t xml:space="preserve">        </w:t>
      </w:r>
      <w:r>
        <w:rPr>
          <w:rStyle w:val="nl"/>
        </w:rPr>
        <w:t>"ts"</w:t>
      </w:r>
      <w:r>
        <w:rPr>
          <w:rStyle w:val="p"/>
        </w:rPr>
        <w:t>:</w:t>
      </w:r>
      <w:r>
        <w:rPr>
          <w:rStyle w:val="s2"/>
        </w:rPr>
        <w:t>"1597026383085"</w:t>
      </w:r>
    </w:p>
    <w:p w:rsidR="00000000" w:rsidRDefault="00000000">
      <w:pPr>
        <w:pStyle w:val="HTML0"/>
        <w:divId w:val="1745294414"/>
        <w:rPr>
          <w:rStyle w:val="w"/>
        </w:rPr>
      </w:pPr>
      <w:r>
        <w:rPr>
          <w:rStyle w:val="w"/>
        </w:rPr>
        <w:t xml:space="preserve">     </w:t>
      </w:r>
      <w:r>
        <w:rPr>
          <w:rStyle w:val="p"/>
        </w:rPr>
        <w:t>}</w:t>
      </w:r>
    </w:p>
    <w:p w:rsidR="00000000" w:rsidRDefault="00000000">
      <w:pPr>
        <w:pStyle w:val="HTML0"/>
        <w:divId w:val="1745294414"/>
        <w:rPr>
          <w:rStyle w:val="w"/>
        </w:rPr>
      </w:pPr>
      <w:r>
        <w:rPr>
          <w:rStyle w:val="w"/>
        </w:rPr>
        <w:t xml:space="preserve">  </w:t>
      </w:r>
      <w:r>
        <w:rPr>
          <w:rStyle w:val="p"/>
        </w:rPr>
        <w:t>]</w:t>
      </w:r>
    </w:p>
    <w:p w:rsidR="00000000" w:rsidRDefault="00000000">
      <w:pPr>
        <w:pStyle w:val="HTML0"/>
        <w:divId w:val="1745294414"/>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volCcy24h</w:t>
            </w:r>
          </w:p>
        </w:tc>
        <w:tc>
          <w:tcPr>
            <w:tcW w:w="0" w:type="auto"/>
            <w:vAlign w:val="center"/>
            <w:hideMark/>
          </w:tcPr>
          <w:p w:rsidR="00000000" w:rsidRDefault="00000000">
            <w:r>
              <w:t>String</w:t>
            </w:r>
          </w:p>
        </w:tc>
        <w:tc>
          <w:tcPr>
            <w:tcW w:w="0" w:type="auto"/>
            <w:vAlign w:val="center"/>
            <w:hideMark/>
          </w:tcPr>
          <w:p w:rsidR="00000000" w:rsidRDefault="00000000">
            <w:r>
              <w:t xml:space="preserve">24h trading volume, with a unit of </w:t>
            </w:r>
            <w:r>
              <w:rPr>
                <w:rStyle w:val="HTML"/>
              </w:rPr>
              <w:t>currency</w:t>
            </w:r>
            <w:r>
              <w:t xml:space="preserve">. </w:t>
            </w:r>
            <w:r>
              <w:br/>
              <w:t xml:space="preserve">If it is a </w:t>
            </w:r>
            <w:r>
              <w:rPr>
                <w:rStyle w:val="HTML"/>
              </w:rPr>
              <w:t>derivatives</w:t>
            </w:r>
            <w:r>
              <w:t xml:space="preserve"> contract, the value is the number of base currency. </w:t>
            </w:r>
            <w:r>
              <w:br/>
              <w:t xml:space="preserve">If it is </w:t>
            </w:r>
            <w:r>
              <w:rPr>
                <w:rStyle w:val="HTML"/>
              </w:rPr>
              <w:t>SPOT</w:t>
            </w:r>
            <w:r>
              <w:t>/</w:t>
            </w:r>
            <w:r>
              <w:rPr>
                <w:rStyle w:val="HTML"/>
              </w:rPr>
              <w:t>MARGIN</w:t>
            </w:r>
            <w:r>
              <w:t>, the value is the quantity in quote currency.</w:t>
            </w:r>
          </w:p>
        </w:tc>
      </w:tr>
      <w:tr w:rsidR="00000000">
        <w:trPr>
          <w:divId w:val="175387555"/>
          <w:tblCellSpacing w:w="15" w:type="dxa"/>
        </w:trPr>
        <w:tc>
          <w:tcPr>
            <w:tcW w:w="0" w:type="auto"/>
            <w:vAlign w:val="center"/>
            <w:hideMark/>
          </w:tcPr>
          <w:p w:rsidR="00000000" w:rsidRDefault="00000000">
            <w:r>
              <w:t>vol24h</w:t>
            </w:r>
          </w:p>
        </w:tc>
        <w:tc>
          <w:tcPr>
            <w:tcW w:w="0" w:type="auto"/>
            <w:vAlign w:val="center"/>
            <w:hideMark/>
          </w:tcPr>
          <w:p w:rsidR="00000000" w:rsidRDefault="00000000">
            <w:r>
              <w:t>String</w:t>
            </w:r>
          </w:p>
        </w:tc>
        <w:tc>
          <w:tcPr>
            <w:tcW w:w="0" w:type="auto"/>
            <w:vAlign w:val="center"/>
            <w:hideMark/>
          </w:tcPr>
          <w:p w:rsidR="00000000" w:rsidRDefault="00000000">
            <w:r>
              <w:t xml:space="preserve">24h trading volume, with a unit of </w:t>
            </w:r>
            <w:r>
              <w:rPr>
                <w:rStyle w:val="HTML"/>
              </w:rPr>
              <w:t>contract</w:t>
            </w:r>
            <w:r>
              <w:t xml:space="preserve">. </w:t>
            </w:r>
            <w:r>
              <w:br/>
              <w:t xml:space="preserve">If it is a </w:t>
            </w:r>
            <w:r>
              <w:rPr>
                <w:rStyle w:val="HTML"/>
              </w:rPr>
              <w:t>derivatives</w:t>
            </w:r>
            <w:r>
              <w:t xml:space="preserve"> contract, the value is the number of contracts. </w:t>
            </w:r>
            <w:r>
              <w:br/>
              <w:t xml:space="preserve">If it is </w:t>
            </w:r>
            <w:r>
              <w:rPr>
                <w:rStyle w:val="HTML"/>
              </w:rPr>
              <w:t>SPOT</w:t>
            </w:r>
            <w:r>
              <w:t>/</w:t>
            </w:r>
            <w:r>
              <w:rPr>
                <w:rStyle w:val="HTML"/>
              </w:rPr>
              <w:t>MARGIN</w:t>
            </w:r>
            <w:r>
              <w:t>, the value is the quantity in base currency.</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Block ticker data generation time, Unix timestamp format in milliseconds, e.g. </w:t>
            </w:r>
            <w:r>
              <w:rPr>
                <w:rStyle w:val="HTML"/>
              </w:rPr>
              <w:t>1597026383085</w:t>
            </w:r>
          </w:p>
        </w:tc>
      </w:tr>
    </w:tbl>
    <w:p w:rsidR="00000000" w:rsidRDefault="00000000">
      <w:pPr>
        <w:pStyle w:val="3"/>
        <w:divId w:val="175387555"/>
      </w:pPr>
      <w:r>
        <w:t>Get public multi-leg transactions of block trades</w:t>
      </w:r>
    </w:p>
    <w:p w:rsidR="00000000" w:rsidRDefault="00000000">
      <w:pPr>
        <w:pStyle w:val="a5"/>
        <w:divId w:val="175387555"/>
      </w:pPr>
      <w:r>
        <w:t>Retrieves the executed block trades. The data will be updated 15 minutes after the block trade execution.</w:t>
      </w:r>
    </w:p>
    <w:p w:rsidR="00000000" w:rsidRDefault="00000000">
      <w:pPr>
        <w:pStyle w:val="4"/>
        <w:divId w:val="175387555"/>
      </w:pPr>
      <w:r>
        <w:t>Rate Limit: 5 requests per 2 seconds</w:t>
      </w:r>
    </w:p>
    <w:p w:rsidR="00000000" w:rsidRDefault="00000000">
      <w:pPr>
        <w:pStyle w:val="4"/>
        <w:divId w:val="175387555"/>
      </w:pPr>
      <w:r>
        <w:t>Rate limit rule: IP</w:t>
      </w:r>
    </w:p>
    <w:p w:rsidR="00000000" w:rsidRDefault="00000000">
      <w:pPr>
        <w:pStyle w:val="4"/>
        <w:divId w:val="175387555"/>
      </w:pPr>
      <w:r>
        <w:t>HTTP Requests</w:t>
      </w:r>
    </w:p>
    <w:p w:rsidR="00000000" w:rsidRDefault="00000000">
      <w:pPr>
        <w:pStyle w:val="a5"/>
        <w:divId w:val="175387555"/>
      </w:pPr>
      <w:r>
        <w:rPr>
          <w:rStyle w:val="HTML"/>
        </w:rPr>
        <w:t>GET /api/v5/rfq/public-trades</w:t>
      </w:r>
    </w:p>
    <w:p w:rsidR="00000000" w:rsidRDefault="00000000">
      <w:pPr>
        <w:pStyle w:val="a5"/>
        <w:ind w:left="720" w:right="720"/>
        <w:divId w:val="1408458204"/>
      </w:pPr>
      <w:r>
        <w:t>Request Example</w:t>
      </w:r>
    </w:p>
    <w:p w:rsidR="00000000" w:rsidRDefault="00000000">
      <w:pPr>
        <w:pStyle w:val="HTML0"/>
        <w:divId w:val="1746681424"/>
        <w:rPr>
          <w:rStyle w:val="HTML"/>
        </w:rPr>
      </w:pPr>
      <w:r>
        <w:rPr>
          <w:rStyle w:val="HTML"/>
        </w:rPr>
        <w:t>GET /api/v5/rfq/public-trades</w:t>
      </w:r>
    </w:p>
    <w:p w:rsidR="00000000" w:rsidRDefault="00000000">
      <w:pPr>
        <w:pStyle w:val="HTML0"/>
        <w:divId w:val="406611026"/>
        <w:rPr>
          <w:rStyle w:val="HTML"/>
          <w:vanish/>
        </w:rPr>
      </w:pPr>
      <w:r>
        <w:rPr>
          <w:rStyle w:val="kn"/>
          <w:vanish/>
        </w:rPr>
        <w:t>import</w:t>
      </w:r>
      <w:r>
        <w:rPr>
          <w:rStyle w:val="HTML"/>
          <w:vanish/>
        </w:rPr>
        <w:t xml:space="preserve"> </w:t>
      </w:r>
      <w:r>
        <w:rPr>
          <w:rStyle w:val="nn"/>
          <w:vanish/>
        </w:rPr>
        <w:t>okx.BlockTrading</w:t>
      </w:r>
      <w:r>
        <w:rPr>
          <w:rStyle w:val="HTML"/>
          <w:vanish/>
        </w:rPr>
        <w:t xml:space="preserve"> </w:t>
      </w:r>
      <w:r>
        <w:rPr>
          <w:rStyle w:val="k"/>
          <w:vanish/>
        </w:rPr>
        <w:t>as</w:t>
      </w:r>
      <w:r>
        <w:rPr>
          <w:rStyle w:val="HTML"/>
          <w:vanish/>
        </w:rPr>
        <w:t xml:space="preserve"> </w:t>
      </w:r>
      <w:r>
        <w:rPr>
          <w:rStyle w:val="n"/>
          <w:vanish/>
        </w:rPr>
        <w:t>BlockTrading</w:t>
      </w:r>
    </w:p>
    <w:p w:rsidR="00000000" w:rsidRDefault="00000000">
      <w:pPr>
        <w:pStyle w:val="HTML0"/>
        <w:divId w:val="406611026"/>
        <w:rPr>
          <w:rStyle w:val="HTML"/>
          <w:vanish/>
        </w:rPr>
      </w:pPr>
    </w:p>
    <w:p w:rsidR="00000000" w:rsidRDefault="00000000">
      <w:pPr>
        <w:pStyle w:val="HTML0"/>
        <w:divId w:val="406611026"/>
        <w:rPr>
          <w:rStyle w:val="c1"/>
          <w:vanish/>
        </w:rPr>
      </w:pPr>
      <w:r>
        <w:rPr>
          <w:rStyle w:val="c1"/>
          <w:vanish/>
        </w:rPr>
        <w:t># API initialization</w:t>
      </w:r>
    </w:p>
    <w:p w:rsidR="00000000" w:rsidRDefault="00000000">
      <w:pPr>
        <w:pStyle w:val="HTML0"/>
        <w:divId w:val="406611026"/>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406611026"/>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406611026"/>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406611026"/>
        <w:rPr>
          <w:rStyle w:val="HTML"/>
          <w:vanish/>
        </w:rPr>
      </w:pPr>
    </w:p>
    <w:p w:rsidR="00000000" w:rsidRDefault="00000000">
      <w:pPr>
        <w:pStyle w:val="HTML0"/>
        <w:divId w:val="406611026"/>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 0, Demo trading: 1</w:t>
      </w:r>
    </w:p>
    <w:p w:rsidR="00000000" w:rsidRDefault="00000000">
      <w:pPr>
        <w:pStyle w:val="HTML0"/>
        <w:divId w:val="406611026"/>
        <w:rPr>
          <w:rStyle w:val="HTML"/>
          <w:vanish/>
        </w:rPr>
      </w:pPr>
    </w:p>
    <w:p w:rsidR="00000000" w:rsidRDefault="00000000">
      <w:pPr>
        <w:pStyle w:val="HTML0"/>
        <w:divId w:val="406611026"/>
        <w:rPr>
          <w:rStyle w:val="HTML"/>
          <w:vanish/>
        </w:rPr>
      </w:pPr>
      <w:r>
        <w:rPr>
          <w:rStyle w:val="n"/>
          <w:vanish/>
        </w:rPr>
        <w:t>blockTradingAPI</w:t>
      </w:r>
      <w:r>
        <w:rPr>
          <w:rStyle w:val="HTML"/>
          <w:vanish/>
        </w:rPr>
        <w:t xml:space="preserve"> </w:t>
      </w:r>
      <w:r>
        <w:rPr>
          <w:rStyle w:val="o"/>
          <w:vanish/>
        </w:rPr>
        <w:t>=</w:t>
      </w:r>
      <w:r>
        <w:rPr>
          <w:rStyle w:val="HTML"/>
          <w:vanish/>
        </w:rPr>
        <w:t xml:space="preserve"> </w:t>
      </w:r>
      <w:r>
        <w:rPr>
          <w:rStyle w:val="n"/>
          <w:vanish/>
        </w:rPr>
        <w:t>BlockTrading</w:t>
      </w:r>
      <w:r>
        <w:rPr>
          <w:rStyle w:val="p"/>
          <w:vanish/>
        </w:rPr>
        <w:t>.</w:t>
      </w:r>
      <w:r>
        <w:rPr>
          <w:rStyle w:val="n"/>
          <w:vanish/>
        </w:rPr>
        <w:t>BlockTradingAPI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406611026"/>
        <w:rPr>
          <w:rStyle w:val="HTML"/>
          <w:vanish/>
        </w:rPr>
      </w:pPr>
    </w:p>
    <w:p w:rsidR="00000000" w:rsidRDefault="00000000">
      <w:pPr>
        <w:pStyle w:val="HTML0"/>
        <w:divId w:val="406611026"/>
        <w:rPr>
          <w:rStyle w:val="c1"/>
          <w:vanish/>
        </w:rPr>
      </w:pPr>
      <w:r>
        <w:rPr>
          <w:rStyle w:val="c1"/>
          <w:vanish/>
        </w:rPr>
        <w:t># Retrieves the executed block trades</w:t>
      </w:r>
    </w:p>
    <w:p w:rsidR="00000000" w:rsidRDefault="00000000">
      <w:pPr>
        <w:pStyle w:val="HTML0"/>
        <w:divId w:val="406611026"/>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blockTradingAPI</w:t>
      </w:r>
      <w:r>
        <w:rPr>
          <w:rStyle w:val="p"/>
          <w:vanish/>
        </w:rPr>
        <w:t>.</w:t>
      </w:r>
      <w:r>
        <w:rPr>
          <w:rStyle w:val="n"/>
          <w:vanish/>
        </w:rPr>
        <w:t>get_public_trades</w:t>
      </w:r>
      <w:r>
        <w:rPr>
          <w:rStyle w:val="p"/>
          <w:vanish/>
        </w:rPr>
        <w:t>()</w:t>
      </w:r>
    </w:p>
    <w:p w:rsidR="00000000" w:rsidRDefault="00000000">
      <w:pPr>
        <w:pStyle w:val="HTML0"/>
        <w:divId w:val="406611026"/>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beginId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The starting blockTdId the request to begin with. Pagination of data to return records newer than the requested </w:t>
            </w:r>
            <w:r>
              <w:rPr>
                <w:rStyle w:val="HTML"/>
              </w:rPr>
              <w:t>blockTdId</w:t>
            </w:r>
            <w:r>
              <w:t>, not including beginId.</w:t>
            </w:r>
          </w:p>
        </w:tc>
      </w:tr>
      <w:tr w:rsidR="00000000">
        <w:trPr>
          <w:divId w:val="175387555"/>
          <w:tblCellSpacing w:w="15" w:type="dxa"/>
        </w:trPr>
        <w:tc>
          <w:tcPr>
            <w:tcW w:w="0" w:type="auto"/>
            <w:vAlign w:val="center"/>
            <w:hideMark/>
          </w:tcPr>
          <w:p w:rsidR="00000000" w:rsidRDefault="00000000">
            <w:r>
              <w:t>endId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The last blockTdId the request to end with. Pagination of data to return records earlier than the requested </w:t>
            </w:r>
            <w:r>
              <w:rPr>
                <w:rStyle w:val="HTML"/>
              </w:rPr>
              <w:t>blockTdId</w:t>
            </w:r>
            <w:r>
              <w:t>, not including endId.</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Number of results per request. The maximum is 100 which is also the default value.</w:t>
            </w:r>
          </w:p>
        </w:tc>
      </w:tr>
    </w:tbl>
    <w:p w:rsidR="00000000" w:rsidRDefault="00000000">
      <w:pPr>
        <w:pStyle w:val="a5"/>
        <w:ind w:left="720" w:right="720"/>
        <w:divId w:val="909312432"/>
      </w:pPr>
      <w:r>
        <w:t>Response Example</w:t>
      </w:r>
    </w:p>
    <w:p w:rsidR="00000000" w:rsidRDefault="00000000">
      <w:pPr>
        <w:pStyle w:val="HTML0"/>
        <w:divId w:val="1048531162"/>
        <w:rPr>
          <w:rStyle w:val="w"/>
        </w:rPr>
      </w:pPr>
      <w:r>
        <w:rPr>
          <w:rStyle w:val="p"/>
        </w:rPr>
        <w:t>{</w:t>
      </w:r>
    </w:p>
    <w:p w:rsidR="00000000" w:rsidRDefault="00000000">
      <w:pPr>
        <w:pStyle w:val="HTML0"/>
        <w:divId w:val="1048531162"/>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048531162"/>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1048531162"/>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048531162"/>
        <w:rPr>
          <w:rStyle w:val="w"/>
        </w:rPr>
      </w:pPr>
      <w:r>
        <w:rPr>
          <w:rStyle w:val="w"/>
        </w:rPr>
        <w:t xml:space="preserve">        </w:t>
      </w:r>
      <w:r>
        <w:rPr>
          <w:rStyle w:val="p"/>
        </w:rPr>
        <w:t>{</w:t>
      </w:r>
    </w:p>
    <w:p w:rsidR="00000000" w:rsidRDefault="00000000">
      <w:pPr>
        <w:pStyle w:val="HTML0"/>
        <w:divId w:val="1048531162"/>
        <w:rPr>
          <w:rStyle w:val="w"/>
        </w:rPr>
      </w:pPr>
      <w:r>
        <w:rPr>
          <w:rStyle w:val="w"/>
        </w:rPr>
        <w:t xml:space="preserve">            </w:t>
      </w:r>
      <w:r>
        <w:rPr>
          <w:rStyle w:val="nl"/>
        </w:rPr>
        <w:t>"blockTdId"</w:t>
      </w:r>
      <w:r>
        <w:rPr>
          <w:rStyle w:val="p"/>
        </w:rPr>
        <w:t>:</w:t>
      </w:r>
      <w:r>
        <w:rPr>
          <w:rStyle w:val="w"/>
        </w:rPr>
        <w:t xml:space="preserve"> </w:t>
      </w:r>
      <w:r>
        <w:rPr>
          <w:rStyle w:val="s2"/>
        </w:rPr>
        <w:t>"439161457415012352"</w:t>
      </w:r>
      <w:r>
        <w:rPr>
          <w:rStyle w:val="p"/>
        </w:rPr>
        <w:t>,</w:t>
      </w:r>
    </w:p>
    <w:p w:rsidR="00000000" w:rsidRDefault="00000000">
      <w:pPr>
        <w:pStyle w:val="HTML0"/>
        <w:divId w:val="1048531162"/>
        <w:rPr>
          <w:rStyle w:val="w"/>
        </w:rPr>
      </w:pPr>
      <w:r>
        <w:rPr>
          <w:rStyle w:val="w"/>
        </w:rPr>
        <w:t xml:space="preserve">            </w:t>
      </w:r>
      <w:r>
        <w:rPr>
          <w:rStyle w:val="nl"/>
        </w:rPr>
        <w:t>"legs"</w:t>
      </w:r>
      <w:r>
        <w:rPr>
          <w:rStyle w:val="p"/>
        </w:rPr>
        <w:t>:</w:t>
      </w:r>
      <w:r>
        <w:rPr>
          <w:rStyle w:val="w"/>
        </w:rPr>
        <w:t xml:space="preserve"> </w:t>
      </w:r>
      <w:r>
        <w:rPr>
          <w:rStyle w:val="p"/>
        </w:rPr>
        <w:t>[</w:t>
      </w:r>
    </w:p>
    <w:p w:rsidR="00000000" w:rsidRDefault="00000000">
      <w:pPr>
        <w:pStyle w:val="HTML0"/>
        <w:divId w:val="1048531162"/>
        <w:rPr>
          <w:rStyle w:val="w"/>
        </w:rPr>
      </w:pPr>
      <w:r>
        <w:rPr>
          <w:rStyle w:val="w"/>
        </w:rPr>
        <w:t xml:space="preserve">                </w:t>
      </w:r>
      <w:r>
        <w:rPr>
          <w:rStyle w:val="p"/>
        </w:rPr>
        <w:t>{</w:t>
      </w:r>
    </w:p>
    <w:p w:rsidR="00000000" w:rsidRDefault="00000000">
      <w:pPr>
        <w:pStyle w:val="HTML0"/>
        <w:divId w:val="1048531162"/>
        <w:rPr>
          <w:rStyle w:val="w"/>
        </w:rPr>
      </w:pPr>
      <w:r>
        <w:rPr>
          <w:rStyle w:val="w"/>
        </w:rPr>
        <w:t xml:space="preserve">                    </w:t>
      </w:r>
      <w:r>
        <w:rPr>
          <w:rStyle w:val="nl"/>
        </w:rPr>
        <w:t>"instId"</w:t>
      </w:r>
      <w:r>
        <w:rPr>
          <w:rStyle w:val="p"/>
        </w:rPr>
        <w:t>:</w:t>
      </w:r>
      <w:r>
        <w:rPr>
          <w:rStyle w:val="w"/>
        </w:rPr>
        <w:t xml:space="preserve"> </w:t>
      </w:r>
      <w:r>
        <w:rPr>
          <w:rStyle w:val="s2"/>
        </w:rPr>
        <w:t>"BTC-USD-210826"</w:t>
      </w:r>
      <w:r>
        <w:rPr>
          <w:rStyle w:val="p"/>
        </w:rPr>
        <w:t>,</w:t>
      </w:r>
    </w:p>
    <w:p w:rsidR="00000000" w:rsidRDefault="00000000">
      <w:pPr>
        <w:pStyle w:val="HTML0"/>
        <w:divId w:val="1048531162"/>
        <w:rPr>
          <w:rStyle w:val="w"/>
        </w:rPr>
      </w:pPr>
      <w:r>
        <w:rPr>
          <w:rStyle w:val="w"/>
        </w:rPr>
        <w:t xml:space="preserve">                    </w:t>
      </w:r>
      <w:r>
        <w:rPr>
          <w:rStyle w:val="nl"/>
        </w:rPr>
        <w:t>"side"</w:t>
      </w:r>
      <w:r>
        <w:rPr>
          <w:rStyle w:val="p"/>
        </w:rPr>
        <w:t>:</w:t>
      </w:r>
      <w:r>
        <w:rPr>
          <w:rStyle w:val="w"/>
        </w:rPr>
        <w:t xml:space="preserve"> </w:t>
      </w:r>
      <w:r>
        <w:rPr>
          <w:rStyle w:val="s2"/>
        </w:rPr>
        <w:t>"sell"</w:t>
      </w:r>
      <w:r>
        <w:rPr>
          <w:rStyle w:val="p"/>
        </w:rPr>
        <w:t>,</w:t>
      </w:r>
    </w:p>
    <w:p w:rsidR="00000000" w:rsidRDefault="00000000">
      <w:pPr>
        <w:pStyle w:val="HTML0"/>
        <w:divId w:val="1048531162"/>
        <w:rPr>
          <w:rStyle w:val="w"/>
        </w:rPr>
      </w:pPr>
      <w:r>
        <w:rPr>
          <w:rStyle w:val="w"/>
        </w:rPr>
        <w:t xml:space="preserve">                    </w:t>
      </w:r>
      <w:r>
        <w:rPr>
          <w:rStyle w:val="nl"/>
        </w:rPr>
        <w:t>"sz"</w:t>
      </w:r>
      <w:r>
        <w:rPr>
          <w:rStyle w:val="p"/>
        </w:rPr>
        <w:t>:</w:t>
      </w:r>
      <w:r>
        <w:rPr>
          <w:rStyle w:val="w"/>
        </w:rPr>
        <w:t xml:space="preserve"> </w:t>
      </w:r>
      <w:r>
        <w:rPr>
          <w:rStyle w:val="s2"/>
        </w:rPr>
        <w:t>"100"</w:t>
      </w:r>
      <w:r>
        <w:rPr>
          <w:rStyle w:val="p"/>
        </w:rPr>
        <w:t>,</w:t>
      </w:r>
    </w:p>
    <w:p w:rsidR="00000000" w:rsidRDefault="00000000">
      <w:pPr>
        <w:pStyle w:val="HTML0"/>
        <w:divId w:val="1048531162"/>
        <w:rPr>
          <w:rStyle w:val="w"/>
        </w:rPr>
      </w:pPr>
      <w:r>
        <w:rPr>
          <w:rStyle w:val="w"/>
        </w:rPr>
        <w:t xml:space="preserve">                    </w:t>
      </w:r>
      <w:r>
        <w:rPr>
          <w:rStyle w:val="nl"/>
        </w:rPr>
        <w:t>"px"</w:t>
      </w:r>
      <w:r>
        <w:rPr>
          <w:rStyle w:val="p"/>
        </w:rPr>
        <w:t>:</w:t>
      </w:r>
      <w:r>
        <w:rPr>
          <w:rStyle w:val="w"/>
        </w:rPr>
        <w:t xml:space="preserve"> </w:t>
      </w:r>
      <w:r>
        <w:rPr>
          <w:rStyle w:val="s2"/>
        </w:rPr>
        <w:t>"11000"</w:t>
      </w:r>
      <w:r>
        <w:rPr>
          <w:rStyle w:val="p"/>
        </w:rPr>
        <w:t>,</w:t>
      </w:r>
    </w:p>
    <w:p w:rsidR="00000000" w:rsidRDefault="00000000">
      <w:pPr>
        <w:pStyle w:val="HTML0"/>
        <w:divId w:val="1048531162"/>
        <w:rPr>
          <w:rStyle w:val="w"/>
        </w:rPr>
      </w:pPr>
      <w:r>
        <w:rPr>
          <w:rStyle w:val="w"/>
        </w:rPr>
        <w:t xml:space="preserve">                    </w:t>
      </w:r>
      <w:r>
        <w:rPr>
          <w:rStyle w:val="nl"/>
        </w:rPr>
        <w:t>"tradeId"</w:t>
      </w:r>
      <w:r>
        <w:rPr>
          <w:rStyle w:val="p"/>
        </w:rPr>
        <w:t>:</w:t>
      </w:r>
      <w:r>
        <w:rPr>
          <w:rStyle w:val="w"/>
        </w:rPr>
        <w:t xml:space="preserve"> </w:t>
      </w:r>
      <w:r>
        <w:rPr>
          <w:rStyle w:val="s2"/>
        </w:rPr>
        <w:t>"439161457415012354"</w:t>
      </w:r>
    </w:p>
    <w:p w:rsidR="00000000" w:rsidRDefault="00000000">
      <w:pPr>
        <w:pStyle w:val="HTML0"/>
        <w:divId w:val="1048531162"/>
        <w:rPr>
          <w:rStyle w:val="w"/>
        </w:rPr>
      </w:pPr>
      <w:r>
        <w:rPr>
          <w:rStyle w:val="w"/>
        </w:rPr>
        <w:t xml:space="preserve">                </w:t>
      </w:r>
      <w:r>
        <w:rPr>
          <w:rStyle w:val="p"/>
        </w:rPr>
        <w:t>},</w:t>
      </w:r>
    </w:p>
    <w:p w:rsidR="00000000" w:rsidRDefault="00000000">
      <w:pPr>
        <w:pStyle w:val="HTML0"/>
        <w:divId w:val="1048531162"/>
        <w:rPr>
          <w:rStyle w:val="w"/>
        </w:rPr>
      </w:pPr>
      <w:r>
        <w:rPr>
          <w:rStyle w:val="w"/>
        </w:rPr>
        <w:t xml:space="preserve">                </w:t>
      </w:r>
      <w:r>
        <w:rPr>
          <w:rStyle w:val="p"/>
        </w:rPr>
        <w:t>{</w:t>
      </w:r>
    </w:p>
    <w:p w:rsidR="00000000" w:rsidRDefault="00000000">
      <w:pPr>
        <w:pStyle w:val="HTML0"/>
        <w:divId w:val="1048531162"/>
        <w:rPr>
          <w:rStyle w:val="w"/>
        </w:rPr>
      </w:pPr>
      <w:r>
        <w:rPr>
          <w:rStyle w:val="w"/>
        </w:rPr>
        <w:t xml:space="preserve">                    </w:t>
      </w:r>
      <w:r>
        <w:rPr>
          <w:rStyle w:val="nl"/>
        </w:rPr>
        <w:t>"instId"</w:t>
      </w:r>
      <w:r>
        <w:rPr>
          <w:rStyle w:val="p"/>
        </w:rPr>
        <w:t>:</w:t>
      </w:r>
      <w:r>
        <w:rPr>
          <w:rStyle w:val="w"/>
        </w:rPr>
        <w:t xml:space="preserve"> </w:t>
      </w:r>
      <w:r>
        <w:rPr>
          <w:rStyle w:val="s2"/>
        </w:rPr>
        <w:t>"BTC-USD-SWAP"</w:t>
      </w:r>
      <w:r>
        <w:rPr>
          <w:rStyle w:val="p"/>
        </w:rPr>
        <w:t>,</w:t>
      </w:r>
    </w:p>
    <w:p w:rsidR="00000000" w:rsidRDefault="00000000">
      <w:pPr>
        <w:pStyle w:val="HTML0"/>
        <w:divId w:val="1048531162"/>
        <w:rPr>
          <w:rStyle w:val="w"/>
        </w:rPr>
      </w:pPr>
      <w:r>
        <w:rPr>
          <w:rStyle w:val="w"/>
        </w:rPr>
        <w:t xml:space="preserve">                    </w:t>
      </w:r>
      <w:r>
        <w:rPr>
          <w:rStyle w:val="nl"/>
        </w:rPr>
        <w:t>"side"</w:t>
      </w:r>
      <w:r>
        <w:rPr>
          <w:rStyle w:val="p"/>
        </w:rPr>
        <w:t>:</w:t>
      </w:r>
      <w:r>
        <w:rPr>
          <w:rStyle w:val="w"/>
        </w:rPr>
        <w:t xml:space="preserve"> </w:t>
      </w:r>
      <w:r>
        <w:rPr>
          <w:rStyle w:val="s2"/>
        </w:rPr>
        <w:t>"sell"</w:t>
      </w:r>
      <w:r>
        <w:rPr>
          <w:rStyle w:val="p"/>
        </w:rPr>
        <w:t>,</w:t>
      </w:r>
    </w:p>
    <w:p w:rsidR="00000000" w:rsidRDefault="00000000">
      <w:pPr>
        <w:pStyle w:val="HTML0"/>
        <w:divId w:val="1048531162"/>
        <w:rPr>
          <w:rStyle w:val="w"/>
        </w:rPr>
      </w:pPr>
      <w:r>
        <w:rPr>
          <w:rStyle w:val="w"/>
        </w:rPr>
        <w:t xml:space="preserve">                    </w:t>
      </w:r>
      <w:r>
        <w:rPr>
          <w:rStyle w:val="nl"/>
        </w:rPr>
        <w:t>"sz"</w:t>
      </w:r>
      <w:r>
        <w:rPr>
          <w:rStyle w:val="p"/>
        </w:rPr>
        <w:t>:</w:t>
      </w:r>
      <w:r>
        <w:rPr>
          <w:rStyle w:val="w"/>
        </w:rPr>
        <w:t xml:space="preserve"> </w:t>
      </w:r>
      <w:r>
        <w:rPr>
          <w:rStyle w:val="s2"/>
        </w:rPr>
        <w:t>"100"</w:t>
      </w:r>
      <w:r>
        <w:rPr>
          <w:rStyle w:val="p"/>
        </w:rPr>
        <w:t>,</w:t>
      </w:r>
    </w:p>
    <w:p w:rsidR="00000000" w:rsidRDefault="00000000">
      <w:pPr>
        <w:pStyle w:val="HTML0"/>
        <w:divId w:val="1048531162"/>
        <w:rPr>
          <w:rStyle w:val="w"/>
        </w:rPr>
      </w:pPr>
      <w:r>
        <w:rPr>
          <w:rStyle w:val="w"/>
        </w:rPr>
        <w:t xml:space="preserve">                    </w:t>
      </w:r>
      <w:r>
        <w:rPr>
          <w:rStyle w:val="nl"/>
        </w:rPr>
        <w:t>"px"</w:t>
      </w:r>
      <w:r>
        <w:rPr>
          <w:rStyle w:val="p"/>
        </w:rPr>
        <w:t>:</w:t>
      </w:r>
      <w:r>
        <w:rPr>
          <w:rStyle w:val="w"/>
        </w:rPr>
        <w:t xml:space="preserve"> </w:t>
      </w:r>
      <w:r>
        <w:rPr>
          <w:rStyle w:val="s2"/>
        </w:rPr>
        <w:t>"50"</w:t>
      </w:r>
      <w:r>
        <w:rPr>
          <w:rStyle w:val="p"/>
        </w:rPr>
        <w:t>,</w:t>
      </w:r>
    </w:p>
    <w:p w:rsidR="00000000" w:rsidRDefault="00000000">
      <w:pPr>
        <w:pStyle w:val="HTML0"/>
        <w:divId w:val="1048531162"/>
        <w:rPr>
          <w:rStyle w:val="w"/>
        </w:rPr>
      </w:pPr>
      <w:r>
        <w:rPr>
          <w:rStyle w:val="w"/>
        </w:rPr>
        <w:t xml:space="preserve">                    </w:t>
      </w:r>
      <w:r>
        <w:rPr>
          <w:rStyle w:val="nl"/>
        </w:rPr>
        <w:t>"tradeId"</w:t>
      </w:r>
      <w:r>
        <w:rPr>
          <w:rStyle w:val="p"/>
        </w:rPr>
        <w:t>:</w:t>
      </w:r>
      <w:r>
        <w:rPr>
          <w:rStyle w:val="w"/>
        </w:rPr>
        <w:t xml:space="preserve"> </w:t>
      </w:r>
      <w:r>
        <w:rPr>
          <w:rStyle w:val="s2"/>
        </w:rPr>
        <w:t>"439161457415012355"</w:t>
      </w:r>
    </w:p>
    <w:p w:rsidR="00000000" w:rsidRDefault="00000000">
      <w:pPr>
        <w:pStyle w:val="HTML0"/>
        <w:divId w:val="1048531162"/>
        <w:rPr>
          <w:rStyle w:val="w"/>
        </w:rPr>
      </w:pPr>
      <w:r>
        <w:rPr>
          <w:rStyle w:val="w"/>
        </w:rPr>
        <w:t xml:space="preserve">                </w:t>
      </w:r>
      <w:r>
        <w:rPr>
          <w:rStyle w:val="p"/>
        </w:rPr>
        <w:t>},</w:t>
      </w:r>
    </w:p>
    <w:p w:rsidR="00000000" w:rsidRDefault="00000000">
      <w:pPr>
        <w:pStyle w:val="HTML0"/>
        <w:divId w:val="1048531162"/>
        <w:rPr>
          <w:rStyle w:val="w"/>
        </w:rPr>
      </w:pPr>
      <w:r>
        <w:rPr>
          <w:rStyle w:val="w"/>
        </w:rPr>
        <w:t xml:space="preserve">                </w:t>
      </w:r>
      <w:r>
        <w:rPr>
          <w:rStyle w:val="p"/>
        </w:rPr>
        <w:t>{</w:t>
      </w:r>
    </w:p>
    <w:p w:rsidR="00000000" w:rsidRDefault="00000000">
      <w:pPr>
        <w:pStyle w:val="HTML0"/>
        <w:divId w:val="1048531162"/>
        <w:rPr>
          <w:rStyle w:val="w"/>
        </w:rPr>
      </w:pPr>
      <w:r>
        <w:rPr>
          <w:rStyle w:val="w"/>
        </w:rPr>
        <w:t xml:space="preserve">                    </w:t>
      </w:r>
      <w:r>
        <w:rPr>
          <w:rStyle w:val="nl"/>
        </w:rPr>
        <w:t>"instId"</w:t>
      </w:r>
      <w:r>
        <w:rPr>
          <w:rStyle w:val="p"/>
        </w:rPr>
        <w:t>:</w:t>
      </w:r>
      <w:r>
        <w:rPr>
          <w:rStyle w:val="w"/>
        </w:rPr>
        <w:t xml:space="preserve"> </w:t>
      </w:r>
      <w:r>
        <w:rPr>
          <w:rStyle w:val="s2"/>
        </w:rPr>
        <w:t>"BTC-USDT"</w:t>
      </w:r>
      <w:r>
        <w:rPr>
          <w:rStyle w:val="p"/>
        </w:rPr>
        <w:t>,</w:t>
      </w:r>
    </w:p>
    <w:p w:rsidR="00000000" w:rsidRDefault="00000000">
      <w:pPr>
        <w:pStyle w:val="HTML0"/>
        <w:divId w:val="1048531162"/>
        <w:rPr>
          <w:rStyle w:val="w"/>
        </w:rPr>
      </w:pPr>
      <w:r>
        <w:rPr>
          <w:rStyle w:val="w"/>
        </w:rPr>
        <w:t xml:space="preserve">                    </w:t>
      </w:r>
      <w:r>
        <w:rPr>
          <w:rStyle w:val="nl"/>
        </w:rPr>
        <w:t>"side"</w:t>
      </w:r>
      <w:r>
        <w:rPr>
          <w:rStyle w:val="p"/>
        </w:rPr>
        <w:t>:</w:t>
      </w:r>
      <w:r>
        <w:rPr>
          <w:rStyle w:val="w"/>
        </w:rPr>
        <w:t xml:space="preserve"> </w:t>
      </w:r>
      <w:r>
        <w:rPr>
          <w:rStyle w:val="s2"/>
        </w:rPr>
        <w:t>"buy"</w:t>
      </w:r>
      <w:r>
        <w:rPr>
          <w:rStyle w:val="p"/>
        </w:rPr>
        <w:t>,</w:t>
      </w:r>
    </w:p>
    <w:p w:rsidR="00000000" w:rsidRDefault="00000000">
      <w:pPr>
        <w:pStyle w:val="HTML0"/>
        <w:divId w:val="1048531162"/>
        <w:rPr>
          <w:rStyle w:val="w"/>
        </w:rPr>
      </w:pPr>
      <w:r>
        <w:rPr>
          <w:rStyle w:val="w"/>
        </w:rPr>
        <w:t xml:space="preserve">                    </w:t>
      </w:r>
      <w:r>
        <w:rPr>
          <w:rStyle w:val="nl"/>
        </w:rPr>
        <w:t>"sz"</w:t>
      </w:r>
      <w:r>
        <w:rPr>
          <w:rStyle w:val="p"/>
        </w:rPr>
        <w:t>:</w:t>
      </w:r>
      <w:r>
        <w:rPr>
          <w:rStyle w:val="w"/>
        </w:rPr>
        <w:t xml:space="preserve"> </w:t>
      </w:r>
      <w:r>
        <w:rPr>
          <w:rStyle w:val="s2"/>
        </w:rPr>
        <w:t>"0.1"</w:t>
      </w:r>
      <w:r>
        <w:rPr>
          <w:rStyle w:val="p"/>
        </w:rPr>
        <w:t>,</w:t>
      </w:r>
      <w:r>
        <w:rPr>
          <w:rStyle w:val="w"/>
        </w:rPr>
        <w:t xml:space="preserve"> </w:t>
      </w:r>
      <w:r>
        <w:rPr>
          <w:rStyle w:val="err"/>
        </w:rPr>
        <w:t>//for</w:t>
      </w:r>
      <w:r>
        <w:rPr>
          <w:rStyle w:val="w"/>
        </w:rPr>
        <w:t xml:space="preserve"> </w:t>
      </w:r>
      <w:r>
        <w:rPr>
          <w:rStyle w:val="err"/>
        </w:rPr>
        <w:t>public</w:t>
      </w:r>
      <w:r>
        <w:rPr>
          <w:rStyle w:val="w"/>
        </w:rPr>
        <w:t xml:space="preserve"> </w:t>
      </w:r>
      <w:r>
        <w:rPr>
          <w:rStyle w:val="err"/>
        </w:rPr>
        <w:t>feed</w:t>
      </w:r>
      <w:r>
        <w:rPr>
          <w:rStyle w:val="p"/>
        </w:rPr>
        <w:t>,</w:t>
      </w:r>
      <w:r>
        <w:rPr>
          <w:rStyle w:val="w"/>
        </w:rPr>
        <w:t xml:space="preserve"> </w:t>
      </w:r>
      <w:r>
        <w:rPr>
          <w:rStyle w:val="err"/>
        </w:rPr>
        <w:t>spot</w:t>
      </w:r>
      <w:r>
        <w:rPr>
          <w:rStyle w:val="w"/>
        </w:rPr>
        <w:t xml:space="preserve"> </w:t>
      </w:r>
      <w:r>
        <w:rPr>
          <w:rStyle w:val="s2"/>
        </w:rPr>
        <w:t>"sz"</w:t>
      </w:r>
      <w:r>
        <w:rPr>
          <w:rStyle w:val="w"/>
        </w:rPr>
        <w:t xml:space="preserve"> </w:t>
      </w:r>
      <w:r>
        <w:rPr>
          <w:rStyle w:val="err"/>
        </w:rPr>
        <w:t>is</w:t>
      </w:r>
      <w:r>
        <w:rPr>
          <w:rStyle w:val="w"/>
        </w:rPr>
        <w:t xml:space="preserve"> </w:t>
      </w:r>
      <w:r>
        <w:rPr>
          <w:rStyle w:val="err"/>
        </w:rPr>
        <w:t>in</w:t>
      </w:r>
      <w:r>
        <w:rPr>
          <w:rStyle w:val="w"/>
        </w:rPr>
        <w:t xml:space="preserve"> </w:t>
      </w:r>
      <w:r>
        <w:rPr>
          <w:rStyle w:val="err"/>
        </w:rPr>
        <w:t>baseccy</w:t>
      </w:r>
    </w:p>
    <w:p w:rsidR="00000000" w:rsidRDefault="00000000">
      <w:pPr>
        <w:pStyle w:val="HTML0"/>
        <w:divId w:val="1048531162"/>
        <w:rPr>
          <w:rStyle w:val="w"/>
        </w:rPr>
      </w:pPr>
      <w:r>
        <w:rPr>
          <w:rStyle w:val="w"/>
        </w:rPr>
        <w:t xml:space="preserve">                    </w:t>
      </w:r>
      <w:r>
        <w:rPr>
          <w:rStyle w:val="nl"/>
        </w:rPr>
        <w:t>"px"</w:t>
      </w:r>
      <w:r>
        <w:rPr>
          <w:rStyle w:val="p"/>
        </w:rPr>
        <w:t>:</w:t>
      </w:r>
      <w:r>
        <w:rPr>
          <w:rStyle w:val="w"/>
        </w:rPr>
        <w:t xml:space="preserve"> </w:t>
      </w:r>
      <w:r>
        <w:rPr>
          <w:rStyle w:val="s2"/>
        </w:rPr>
        <w:t>"10.1"</w:t>
      </w:r>
      <w:r>
        <w:rPr>
          <w:rStyle w:val="p"/>
        </w:rPr>
        <w:t>,</w:t>
      </w:r>
    </w:p>
    <w:p w:rsidR="00000000" w:rsidRDefault="00000000">
      <w:pPr>
        <w:pStyle w:val="HTML0"/>
        <w:divId w:val="1048531162"/>
        <w:rPr>
          <w:rStyle w:val="w"/>
        </w:rPr>
      </w:pPr>
      <w:r>
        <w:rPr>
          <w:rStyle w:val="w"/>
        </w:rPr>
        <w:t xml:space="preserve">                    </w:t>
      </w:r>
      <w:r>
        <w:rPr>
          <w:rStyle w:val="nl"/>
        </w:rPr>
        <w:t>"tradeId"</w:t>
      </w:r>
      <w:r>
        <w:rPr>
          <w:rStyle w:val="p"/>
        </w:rPr>
        <w:t>:</w:t>
      </w:r>
      <w:r>
        <w:rPr>
          <w:rStyle w:val="w"/>
        </w:rPr>
        <w:t xml:space="preserve"> </w:t>
      </w:r>
      <w:r>
        <w:rPr>
          <w:rStyle w:val="s2"/>
        </w:rPr>
        <w:t>"439161457415012356"</w:t>
      </w:r>
    </w:p>
    <w:p w:rsidR="00000000" w:rsidRDefault="00000000">
      <w:pPr>
        <w:pStyle w:val="HTML0"/>
        <w:divId w:val="1048531162"/>
        <w:rPr>
          <w:rStyle w:val="w"/>
        </w:rPr>
      </w:pPr>
      <w:r>
        <w:rPr>
          <w:rStyle w:val="w"/>
        </w:rPr>
        <w:t xml:space="preserve">                </w:t>
      </w:r>
      <w:r>
        <w:rPr>
          <w:rStyle w:val="p"/>
        </w:rPr>
        <w:t>},</w:t>
      </w:r>
    </w:p>
    <w:p w:rsidR="00000000" w:rsidRDefault="00000000">
      <w:pPr>
        <w:pStyle w:val="HTML0"/>
        <w:divId w:val="1048531162"/>
        <w:rPr>
          <w:rStyle w:val="w"/>
        </w:rPr>
      </w:pPr>
      <w:r>
        <w:rPr>
          <w:rStyle w:val="w"/>
        </w:rPr>
        <w:t xml:space="preserve">                </w:t>
      </w:r>
      <w:r>
        <w:rPr>
          <w:rStyle w:val="p"/>
        </w:rPr>
        <w:t>{</w:t>
      </w:r>
    </w:p>
    <w:p w:rsidR="00000000" w:rsidRDefault="00000000">
      <w:pPr>
        <w:pStyle w:val="HTML0"/>
        <w:divId w:val="1048531162"/>
        <w:rPr>
          <w:rStyle w:val="w"/>
        </w:rPr>
      </w:pPr>
      <w:r>
        <w:rPr>
          <w:rStyle w:val="w"/>
        </w:rPr>
        <w:t xml:space="preserve">                    </w:t>
      </w:r>
      <w:r>
        <w:rPr>
          <w:rStyle w:val="nl"/>
        </w:rPr>
        <w:t>"instId"</w:t>
      </w:r>
      <w:r>
        <w:rPr>
          <w:rStyle w:val="p"/>
        </w:rPr>
        <w:t>:</w:t>
      </w:r>
      <w:r>
        <w:rPr>
          <w:rStyle w:val="w"/>
        </w:rPr>
        <w:t xml:space="preserve"> </w:t>
      </w:r>
      <w:r>
        <w:rPr>
          <w:rStyle w:val="s2"/>
        </w:rPr>
        <w:t>"BTC-USD-210326-60000-C"</w:t>
      </w:r>
      <w:r>
        <w:rPr>
          <w:rStyle w:val="p"/>
        </w:rPr>
        <w:t>,</w:t>
      </w:r>
    </w:p>
    <w:p w:rsidR="00000000" w:rsidRDefault="00000000">
      <w:pPr>
        <w:pStyle w:val="HTML0"/>
        <w:divId w:val="1048531162"/>
        <w:rPr>
          <w:rStyle w:val="w"/>
        </w:rPr>
      </w:pPr>
      <w:r>
        <w:rPr>
          <w:rStyle w:val="w"/>
        </w:rPr>
        <w:t xml:space="preserve">                    </w:t>
      </w:r>
      <w:r>
        <w:rPr>
          <w:rStyle w:val="nl"/>
        </w:rPr>
        <w:t>"side"</w:t>
      </w:r>
      <w:r>
        <w:rPr>
          <w:rStyle w:val="p"/>
        </w:rPr>
        <w:t>:</w:t>
      </w:r>
      <w:r>
        <w:rPr>
          <w:rStyle w:val="w"/>
        </w:rPr>
        <w:t xml:space="preserve"> </w:t>
      </w:r>
      <w:r>
        <w:rPr>
          <w:rStyle w:val="s2"/>
        </w:rPr>
        <w:t>"buy"</w:t>
      </w:r>
      <w:r>
        <w:rPr>
          <w:rStyle w:val="p"/>
        </w:rPr>
        <w:t>,</w:t>
      </w:r>
    </w:p>
    <w:p w:rsidR="00000000" w:rsidRDefault="00000000">
      <w:pPr>
        <w:pStyle w:val="HTML0"/>
        <w:divId w:val="1048531162"/>
        <w:rPr>
          <w:rStyle w:val="w"/>
        </w:rPr>
      </w:pPr>
      <w:r>
        <w:rPr>
          <w:rStyle w:val="w"/>
        </w:rPr>
        <w:t xml:space="preserve">                    </w:t>
      </w:r>
      <w:r>
        <w:rPr>
          <w:rStyle w:val="nl"/>
        </w:rPr>
        <w:t>"sz"</w:t>
      </w:r>
      <w:r>
        <w:rPr>
          <w:rStyle w:val="p"/>
        </w:rPr>
        <w:t>:</w:t>
      </w:r>
      <w:r>
        <w:rPr>
          <w:rStyle w:val="w"/>
        </w:rPr>
        <w:t xml:space="preserve"> </w:t>
      </w:r>
      <w:r>
        <w:rPr>
          <w:rStyle w:val="s2"/>
        </w:rPr>
        <w:t>"200"</w:t>
      </w:r>
      <w:r>
        <w:rPr>
          <w:rStyle w:val="p"/>
        </w:rPr>
        <w:t>,</w:t>
      </w:r>
    </w:p>
    <w:p w:rsidR="00000000" w:rsidRDefault="00000000">
      <w:pPr>
        <w:pStyle w:val="HTML0"/>
        <w:divId w:val="1048531162"/>
        <w:rPr>
          <w:rStyle w:val="w"/>
        </w:rPr>
      </w:pPr>
      <w:r>
        <w:rPr>
          <w:rStyle w:val="w"/>
        </w:rPr>
        <w:t xml:space="preserve">                    </w:t>
      </w:r>
      <w:r>
        <w:rPr>
          <w:rStyle w:val="nl"/>
        </w:rPr>
        <w:t>"px"</w:t>
      </w:r>
      <w:r>
        <w:rPr>
          <w:rStyle w:val="p"/>
        </w:rPr>
        <w:t>:</w:t>
      </w:r>
      <w:r>
        <w:rPr>
          <w:rStyle w:val="w"/>
        </w:rPr>
        <w:t xml:space="preserve"> </w:t>
      </w:r>
      <w:r>
        <w:rPr>
          <w:rStyle w:val="s2"/>
        </w:rPr>
        <w:t>"0.008"</w:t>
      </w:r>
      <w:r>
        <w:rPr>
          <w:rStyle w:val="p"/>
        </w:rPr>
        <w:t>,</w:t>
      </w:r>
    </w:p>
    <w:p w:rsidR="00000000" w:rsidRDefault="00000000">
      <w:pPr>
        <w:pStyle w:val="HTML0"/>
        <w:divId w:val="1048531162"/>
        <w:rPr>
          <w:rStyle w:val="w"/>
        </w:rPr>
      </w:pPr>
      <w:r>
        <w:rPr>
          <w:rStyle w:val="w"/>
        </w:rPr>
        <w:t xml:space="preserve">                    </w:t>
      </w:r>
      <w:r>
        <w:rPr>
          <w:rStyle w:val="nl"/>
        </w:rPr>
        <w:t>"tradeId"</w:t>
      </w:r>
      <w:r>
        <w:rPr>
          <w:rStyle w:val="p"/>
        </w:rPr>
        <w:t>:</w:t>
      </w:r>
      <w:r>
        <w:rPr>
          <w:rStyle w:val="w"/>
        </w:rPr>
        <w:t xml:space="preserve"> </w:t>
      </w:r>
      <w:r>
        <w:rPr>
          <w:rStyle w:val="s2"/>
        </w:rPr>
        <w:t>"439161457415012357"</w:t>
      </w:r>
    </w:p>
    <w:p w:rsidR="00000000" w:rsidRDefault="00000000">
      <w:pPr>
        <w:pStyle w:val="HTML0"/>
        <w:divId w:val="1048531162"/>
        <w:rPr>
          <w:rStyle w:val="w"/>
        </w:rPr>
      </w:pPr>
      <w:r>
        <w:rPr>
          <w:rStyle w:val="w"/>
        </w:rPr>
        <w:t xml:space="preserve">                </w:t>
      </w:r>
      <w:r>
        <w:rPr>
          <w:rStyle w:val="p"/>
        </w:rPr>
        <w:t>},</w:t>
      </w:r>
    </w:p>
    <w:p w:rsidR="00000000" w:rsidRDefault="00000000">
      <w:pPr>
        <w:pStyle w:val="HTML0"/>
        <w:divId w:val="1048531162"/>
        <w:rPr>
          <w:rStyle w:val="w"/>
        </w:rPr>
      </w:pPr>
      <w:r>
        <w:rPr>
          <w:rStyle w:val="w"/>
        </w:rPr>
        <w:t xml:space="preserve">                </w:t>
      </w:r>
      <w:r>
        <w:rPr>
          <w:rStyle w:val="p"/>
        </w:rPr>
        <w:t>{</w:t>
      </w:r>
    </w:p>
    <w:p w:rsidR="00000000" w:rsidRDefault="00000000">
      <w:pPr>
        <w:pStyle w:val="HTML0"/>
        <w:divId w:val="1048531162"/>
        <w:rPr>
          <w:rStyle w:val="w"/>
        </w:rPr>
      </w:pPr>
      <w:r>
        <w:rPr>
          <w:rStyle w:val="w"/>
        </w:rPr>
        <w:t xml:space="preserve">                    </w:t>
      </w:r>
      <w:r>
        <w:rPr>
          <w:rStyle w:val="nl"/>
        </w:rPr>
        <w:t>"instId"</w:t>
      </w:r>
      <w:r>
        <w:rPr>
          <w:rStyle w:val="p"/>
        </w:rPr>
        <w:t>:</w:t>
      </w:r>
      <w:r>
        <w:rPr>
          <w:rStyle w:val="w"/>
        </w:rPr>
        <w:t xml:space="preserve"> </w:t>
      </w:r>
      <w:r>
        <w:rPr>
          <w:rStyle w:val="s2"/>
        </w:rPr>
        <w:t>"BTC-USD-220930-5000-P"</w:t>
      </w:r>
      <w:r>
        <w:rPr>
          <w:rStyle w:val="p"/>
        </w:rPr>
        <w:t>,</w:t>
      </w:r>
    </w:p>
    <w:p w:rsidR="00000000" w:rsidRDefault="00000000">
      <w:pPr>
        <w:pStyle w:val="HTML0"/>
        <w:divId w:val="1048531162"/>
        <w:rPr>
          <w:rStyle w:val="w"/>
        </w:rPr>
      </w:pPr>
      <w:r>
        <w:rPr>
          <w:rStyle w:val="w"/>
        </w:rPr>
        <w:t xml:space="preserve">                    </w:t>
      </w:r>
      <w:r>
        <w:rPr>
          <w:rStyle w:val="nl"/>
        </w:rPr>
        <w:t>"side"</w:t>
      </w:r>
      <w:r>
        <w:rPr>
          <w:rStyle w:val="p"/>
        </w:rPr>
        <w:t>:</w:t>
      </w:r>
      <w:r>
        <w:rPr>
          <w:rStyle w:val="w"/>
        </w:rPr>
        <w:t xml:space="preserve"> </w:t>
      </w:r>
      <w:r>
        <w:rPr>
          <w:rStyle w:val="s2"/>
        </w:rPr>
        <w:t>"sell"</w:t>
      </w:r>
      <w:r>
        <w:rPr>
          <w:rStyle w:val="p"/>
        </w:rPr>
        <w:t>,</w:t>
      </w:r>
    </w:p>
    <w:p w:rsidR="00000000" w:rsidRDefault="00000000">
      <w:pPr>
        <w:pStyle w:val="HTML0"/>
        <w:divId w:val="1048531162"/>
        <w:rPr>
          <w:rStyle w:val="w"/>
        </w:rPr>
      </w:pPr>
      <w:r>
        <w:rPr>
          <w:rStyle w:val="w"/>
        </w:rPr>
        <w:t xml:space="preserve">                    </w:t>
      </w:r>
      <w:r>
        <w:rPr>
          <w:rStyle w:val="nl"/>
        </w:rPr>
        <w:t>"sz"</w:t>
      </w:r>
      <w:r>
        <w:rPr>
          <w:rStyle w:val="p"/>
        </w:rPr>
        <w:t>:</w:t>
      </w:r>
      <w:r>
        <w:rPr>
          <w:rStyle w:val="w"/>
        </w:rPr>
        <w:t xml:space="preserve"> </w:t>
      </w:r>
      <w:r>
        <w:rPr>
          <w:rStyle w:val="s2"/>
        </w:rPr>
        <w:t>"200"</w:t>
      </w:r>
      <w:r>
        <w:rPr>
          <w:rStyle w:val="p"/>
        </w:rPr>
        <w:t>,</w:t>
      </w:r>
    </w:p>
    <w:p w:rsidR="00000000" w:rsidRDefault="00000000">
      <w:pPr>
        <w:pStyle w:val="HTML0"/>
        <w:divId w:val="1048531162"/>
        <w:rPr>
          <w:rStyle w:val="w"/>
        </w:rPr>
      </w:pPr>
      <w:r>
        <w:rPr>
          <w:rStyle w:val="w"/>
        </w:rPr>
        <w:t xml:space="preserve">                    </w:t>
      </w:r>
      <w:r>
        <w:rPr>
          <w:rStyle w:val="nl"/>
        </w:rPr>
        <w:t>"px"</w:t>
      </w:r>
      <w:r>
        <w:rPr>
          <w:rStyle w:val="p"/>
        </w:rPr>
        <w:t>:</w:t>
      </w:r>
      <w:r>
        <w:rPr>
          <w:rStyle w:val="w"/>
        </w:rPr>
        <w:t xml:space="preserve"> </w:t>
      </w:r>
      <w:r>
        <w:rPr>
          <w:rStyle w:val="s2"/>
        </w:rPr>
        <w:t>"0.008"</w:t>
      </w:r>
      <w:r>
        <w:rPr>
          <w:rStyle w:val="p"/>
        </w:rPr>
        <w:t>,</w:t>
      </w:r>
    </w:p>
    <w:p w:rsidR="00000000" w:rsidRDefault="00000000">
      <w:pPr>
        <w:pStyle w:val="HTML0"/>
        <w:divId w:val="1048531162"/>
        <w:rPr>
          <w:rStyle w:val="w"/>
        </w:rPr>
      </w:pPr>
      <w:r>
        <w:rPr>
          <w:rStyle w:val="w"/>
        </w:rPr>
        <w:t xml:space="preserve">                    </w:t>
      </w:r>
      <w:r>
        <w:rPr>
          <w:rStyle w:val="nl"/>
        </w:rPr>
        <w:t>"tradeId"</w:t>
      </w:r>
      <w:r>
        <w:rPr>
          <w:rStyle w:val="p"/>
        </w:rPr>
        <w:t>:</w:t>
      </w:r>
      <w:r>
        <w:rPr>
          <w:rStyle w:val="w"/>
        </w:rPr>
        <w:t xml:space="preserve"> </w:t>
      </w:r>
      <w:r>
        <w:rPr>
          <w:rStyle w:val="s2"/>
        </w:rPr>
        <w:t>"439161457415012360"</w:t>
      </w:r>
    </w:p>
    <w:p w:rsidR="00000000" w:rsidRDefault="00000000">
      <w:pPr>
        <w:pStyle w:val="HTML0"/>
        <w:divId w:val="1048531162"/>
        <w:rPr>
          <w:rStyle w:val="w"/>
        </w:rPr>
      </w:pPr>
      <w:r>
        <w:rPr>
          <w:rStyle w:val="w"/>
        </w:rPr>
        <w:t xml:space="preserve">                </w:t>
      </w:r>
      <w:r>
        <w:rPr>
          <w:rStyle w:val="p"/>
        </w:rPr>
        <w:t>},</w:t>
      </w:r>
    </w:p>
    <w:p w:rsidR="00000000" w:rsidRDefault="00000000">
      <w:pPr>
        <w:pStyle w:val="HTML0"/>
        <w:divId w:val="1048531162"/>
        <w:rPr>
          <w:rStyle w:val="w"/>
        </w:rPr>
      </w:pPr>
      <w:r>
        <w:rPr>
          <w:rStyle w:val="w"/>
        </w:rPr>
        <w:t xml:space="preserve">                </w:t>
      </w:r>
      <w:r>
        <w:rPr>
          <w:rStyle w:val="p"/>
        </w:rPr>
        <w:t>{</w:t>
      </w:r>
    </w:p>
    <w:p w:rsidR="00000000" w:rsidRDefault="00000000">
      <w:pPr>
        <w:pStyle w:val="HTML0"/>
        <w:divId w:val="1048531162"/>
        <w:rPr>
          <w:rStyle w:val="w"/>
        </w:rPr>
      </w:pPr>
      <w:r>
        <w:rPr>
          <w:rStyle w:val="w"/>
        </w:rPr>
        <w:t xml:space="preserve">                    </w:t>
      </w:r>
      <w:r>
        <w:rPr>
          <w:rStyle w:val="nl"/>
        </w:rPr>
        <w:t>"instId"</w:t>
      </w:r>
      <w:r>
        <w:rPr>
          <w:rStyle w:val="p"/>
        </w:rPr>
        <w:t>:</w:t>
      </w:r>
      <w:r>
        <w:rPr>
          <w:rStyle w:val="w"/>
        </w:rPr>
        <w:t xml:space="preserve"> </w:t>
      </w:r>
      <w:r>
        <w:rPr>
          <w:rStyle w:val="s2"/>
        </w:rPr>
        <w:t>"BTC-USD-220930-10000-C"</w:t>
      </w:r>
      <w:r>
        <w:rPr>
          <w:rStyle w:val="p"/>
        </w:rPr>
        <w:t>,</w:t>
      </w:r>
    </w:p>
    <w:p w:rsidR="00000000" w:rsidRDefault="00000000">
      <w:pPr>
        <w:pStyle w:val="HTML0"/>
        <w:divId w:val="1048531162"/>
        <w:rPr>
          <w:rStyle w:val="w"/>
        </w:rPr>
      </w:pPr>
      <w:r>
        <w:rPr>
          <w:rStyle w:val="w"/>
        </w:rPr>
        <w:t xml:space="preserve">                    </w:t>
      </w:r>
      <w:r>
        <w:rPr>
          <w:rStyle w:val="nl"/>
        </w:rPr>
        <w:t>"side"</w:t>
      </w:r>
      <w:r>
        <w:rPr>
          <w:rStyle w:val="p"/>
        </w:rPr>
        <w:t>:</w:t>
      </w:r>
      <w:r>
        <w:rPr>
          <w:rStyle w:val="w"/>
        </w:rPr>
        <w:t xml:space="preserve"> </w:t>
      </w:r>
      <w:r>
        <w:rPr>
          <w:rStyle w:val="s2"/>
        </w:rPr>
        <w:t>"sell"</w:t>
      </w:r>
      <w:r>
        <w:rPr>
          <w:rStyle w:val="p"/>
        </w:rPr>
        <w:t>,</w:t>
      </w:r>
    </w:p>
    <w:p w:rsidR="00000000" w:rsidRDefault="00000000">
      <w:pPr>
        <w:pStyle w:val="HTML0"/>
        <w:divId w:val="1048531162"/>
        <w:rPr>
          <w:rStyle w:val="w"/>
        </w:rPr>
      </w:pPr>
      <w:r>
        <w:rPr>
          <w:rStyle w:val="w"/>
        </w:rPr>
        <w:t xml:space="preserve">                    </w:t>
      </w:r>
      <w:r>
        <w:rPr>
          <w:rStyle w:val="nl"/>
        </w:rPr>
        <w:t>"sz"</w:t>
      </w:r>
      <w:r>
        <w:rPr>
          <w:rStyle w:val="p"/>
        </w:rPr>
        <w:t>:</w:t>
      </w:r>
      <w:r>
        <w:rPr>
          <w:rStyle w:val="w"/>
        </w:rPr>
        <w:t xml:space="preserve"> </w:t>
      </w:r>
      <w:r>
        <w:rPr>
          <w:rStyle w:val="s2"/>
        </w:rPr>
        <w:t>"200"</w:t>
      </w:r>
      <w:r>
        <w:rPr>
          <w:rStyle w:val="p"/>
        </w:rPr>
        <w:t>,</w:t>
      </w:r>
    </w:p>
    <w:p w:rsidR="00000000" w:rsidRDefault="00000000">
      <w:pPr>
        <w:pStyle w:val="HTML0"/>
        <w:divId w:val="1048531162"/>
        <w:rPr>
          <w:rStyle w:val="w"/>
        </w:rPr>
      </w:pPr>
      <w:r>
        <w:rPr>
          <w:rStyle w:val="w"/>
        </w:rPr>
        <w:t xml:space="preserve">                    </w:t>
      </w:r>
      <w:r>
        <w:rPr>
          <w:rStyle w:val="nl"/>
        </w:rPr>
        <w:t>"px"</w:t>
      </w:r>
      <w:r>
        <w:rPr>
          <w:rStyle w:val="p"/>
        </w:rPr>
        <w:t>:</w:t>
      </w:r>
      <w:r>
        <w:rPr>
          <w:rStyle w:val="w"/>
        </w:rPr>
        <w:t xml:space="preserve"> </w:t>
      </w:r>
      <w:r>
        <w:rPr>
          <w:rStyle w:val="s2"/>
        </w:rPr>
        <w:t>"0.008"</w:t>
      </w:r>
      <w:r>
        <w:rPr>
          <w:rStyle w:val="p"/>
        </w:rPr>
        <w:t>,</w:t>
      </w:r>
    </w:p>
    <w:p w:rsidR="00000000" w:rsidRDefault="00000000">
      <w:pPr>
        <w:pStyle w:val="HTML0"/>
        <w:divId w:val="1048531162"/>
        <w:rPr>
          <w:rStyle w:val="w"/>
        </w:rPr>
      </w:pPr>
      <w:r>
        <w:rPr>
          <w:rStyle w:val="w"/>
        </w:rPr>
        <w:t xml:space="preserve">                    </w:t>
      </w:r>
      <w:r>
        <w:rPr>
          <w:rStyle w:val="nl"/>
        </w:rPr>
        <w:t>"tradeId"</w:t>
      </w:r>
      <w:r>
        <w:rPr>
          <w:rStyle w:val="p"/>
        </w:rPr>
        <w:t>:</w:t>
      </w:r>
      <w:r>
        <w:rPr>
          <w:rStyle w:val="w"/>
        </w:rPr>
        <w:t xml:space="preserve"> </w:t>
      </w:r>
      <w:r>
        <w:rPr>
          <w:rStyle w:val="s2"/>
        </w:rPr>
        <w:t>"439161457415012361"</w:t>
      </w:r>
    </w:p>
    <w:p w:rsidR="00000000" w:rsidRDefault="00000000">
      <w:pPr>
        <w:pStyle w:val="HTML0"/>
        <w:divId w:val="1048531162"/>
        <w:rPr>
          <w:rStyle w:val="w"/>
        </w:rPr>
      </w:pPr>
      <w:r>
        <w:rPr>
          <w:rStyle w:val="w"/>
        </w:rPr>
        <w:t xml:space="preserve">                </w:t>
      </w:r>
      <w:r>
        <w:rPr>
          <w:rStyle w:val="p"/>
        </w:rPr>
        <w:t>},</w:t>
      </w:r>
    </w:p>
    <w:p w:rsidR="00000000" w:rsidRDefault="00000000">
      <w:pPr>
        <w:pStyle w:val="HTML0"/>
        <w:divId w:val="1048531162"/>
        <w:rPr>
          <w:rStyle w:val="w"/>
        </w:rPr>
      </w:pPr>
      <w:r>
        <w:rPr>
          <w:rStyle w:val="w"/>
        </w:rPr>
        <w:t xml:space="preserve">                </w:t>
      </w:r>
      <w:r>
        <w:rPr>
          <w:rStyle w:val="p"/>
        </w:rPr>
        <w:t>{</w:t>
      </w:r>
    </w:p>
    <w:p w:rsidR="00000000" w:rsidRDefault="00000000">
      <w:pPr>
        <w:pStyle w:val="HTML0"/>
        <w:divId w:val="1048531162"/>
        <w:rPr>
          <w:rStyle w:val="w"/>
        </w:rPr>
      </w:pPr>
      <w:r>
        <w:rPr>
          <w:rStyle w:val="w"/>
        </w:rPr>
        <w:t xml:space="preserve">                    </w:t>
      </w:r>
      <w:r>
        <w:rPr>
          <w:rStyle w:val="nl"/>
        </w:rPr>
        <w:t>"instId"</w:t>
      </w:r>
      <w:r>
        <w:rPr>
          <w:rStyle w:val="p"/>
        </w:rPr>
        <w:t>:</w:t>
      </w:r>
      <w:r>
        <w:rPr>
          <w:rStyle w:val="w"/>
        </w:rPr>
        <w:t xml:space="preserve"> </w:t>
      </w:r>
      <w:r>
        <w:rPr>
          <w:rStyle w:val="s2"/>
        </w:rPr>
        <w:t>"BTC-USD-220930-10000-P"</w:t>
      </w:r>
      <w:r>
        <w:rPr>
          <w:rStyle w:val="p"/>
        </w:rPr>
        <w:t>,</w:t>
      </w:r>
    </w:p>
    <w:p w:rsidR="00000000" w:rsidRDefault="00000000">
      <w:pPr>
        <w:pStyle w:val="HTML0"/>
        <w:divId w:val="1048531162"/>
        <w:rPr>
          <w:rStyle w:val="w"/>
        </w:rPr>
      </w:pPr>
      <w:r>
        <w:rPr>
          <w:rStyle w:val="w"/>
        </w:rPr>
        <w:t xml:space="preserve">                    </w:t>
      </w:r>
      <w:r>
        <w:rPr>
          <w:rStyle w:val="nl"/>
        </w:rPr>
        <w:t>"side"</w:t>
      </w:r>
      <w:r>
        <w:rPr>
          <w:rStyle w:val="p"/>
        </w:rPr>
        <w:t>:</w:t>
      </w:r>
      <w:r>
        <w:rPr>
          <w:rStyle w:val="w"/>
        </w:rPr>
        <w:t xml:space="preserve"> </w:t>
      </w:r>
      <w:r>
        <w:rPr>
          <w:rStyle w:val="s2"/>
        </w:rPr>
        <w:t>"sell"</w:t>
      </w:r>
      <w:r>
        <w:rPr>
          <w:rStyle w:val="p"/>
        </w:rPr>
        <w:t>,</w:t>
      </w:r>
    </w:p>
    <w:p w:rsidR="00000000" w:rsidRDefault="00000000">
      <w:pPr>
        <w:pStyle w:val="HTML0"/>
        <w:divId w:val="1048531162"/>
        <w:rPr>
          <w:rStyle w:val="w"/>
        </w:rPr>
      </w:pPr>
      <w:r>
        <w:rPr>
          <w:rStyle w:val="w"/>
        </w:rPr>
        <w:t xml:space="preserve">                    </w:t>
      </w:r>
      <w:r>
        <w:rPr>
          <w:rStyle w:val="nl"/>
        </w:rPr>
        <w:t>"sz"</w:t>
      </w:r>
      <w:r>
        <w:rPr>
          <w:rStyle w:val="p"/>
        </w:rPr>
        <w:t>:</w:t>
      </w:r>
      <w:r>
        <w:rPr>
          <w:rStyle w:val="w"/>
        </w:rPr>
        <w:t xml:space="preserve"> </w:t>
      </w:r>
      <w:r>
        <w:rPr>
          <w:rStyle w:val="s2"/>
        </w:rPr>
        <w:t>"200"</w:t>
      </w:r>
      <w:r>
        <w:rPr>
          <w:rStyle w:val="p"/>
        </w:rPr>
        <w:t>,</w:t>
      </w:r>
    </w:p>
    <w:p w:rsidR="00000000" w:rsidRDefault="00000000">
      <w:pPr>
        <w:pStyle w:val="HTML0"/>
        <w:divId w:val="1048531162"/>
        <w:rPr>
          <w:rStyle w:val="w"/>
        </w:rPr>
      </w:pPr>
      <w:r>
        <w:rPr>
          <w:rStyle w:val="w"/>
        </w:rPr>
        <w:t xml:space="preserve">                    </w:t>
      </w:r>
      <w:r>
        <w:rPr>
          <w:rStyle w:val="nl"/>
        </w:rPr>
        <w:t>"px"</w:t>
      </w:r>
      <w:r>
        <w:rPr>
          <w:rStyle w:val="p"/>
        </w:rPr>
        <w:t>:</w:t>
      </w:r>
      <w:r>
        <w:rPr>
          <w:rStyle w:val="w"/>
        </w:rPr>
        <w:t xml:space="preserve"> </w:t>
      </w:r>
      <w:r>
        <w:rPr>
          <w:rStyle w:val="s2"/>
        </w:rPr>
        <w:t>"0.008"</w:t>
      </w:r>
      <w:r>
        <w:rPr>
          <w:rStyle w:val="p"/>
        </w:rPr>
        <w:t>,</w:t>
      </w:r>
    </w:p>
    <w:p w:rsidR="00000000" w:rsidRDefault="00000000">
      <w:pPr>
        <w:pStyle w:val="HTML0"/>
        <w:divId w:val="1048531162"/>
        <w:rPr>
          <w:rStyle w:val="w"/>
        </w:rPr>
      </w:pPr>
      <w:r>
        <w:rPr>
          <w:rStyle w:val="w"/>
        </w:rPr>
        <w:t xml:space="preserve">                    </w:t>
      </w:r>
      <w:r>
        <w:rPr>
          <w:rStyle w:val="nl"/>
        </w:rPr>
        <w:t>"tradeId"</w:t>
      </w:r>
      <w:r>
        <w:rPr>
          <w:rStyle w:val="p"/>
        </w:rPr>
        <w:t>:</w:t>
      </w:r>
      <w:r>
        <w:rPr>
          <w:rStyle w:val="w"/>
        </w:rPr>
        <w:t xml:space="preserve"> </w:t>
      </w:r>
      <w:r>
        <w:rPr>
          <w:rStyle w:val="s2"/>
        </w:rPr>
        <w:t>"439161457415012362"</w:t>
      </w:r>
    </w:p>
    <w:p w:rsidR="00000000" w:rsidRDefault="00000000">
      <w:pPr>
        <w:pStyle w:val="HTML0"/>
        <w:divId w:val="1048531162"/>
        <w:rPr>
          <w:rStyle w:val="w"/>
        </w:rPr>
      </w:pPr>
      <w:r>
        <w:rPr>
          <w:rStyle w:val="w"/>
        </w:rPr>
        <w:t xml:space="preserve">                </w:t>
      </w:r>
      <w:r>
        <w:rPr>
          <w:rStyle w:val="p"/>
        </w:rPr>
        <w:t>},</w:t>
      </w:r>
    </w:p>
    <w:p w:rsidR="00000000" w:rsidRDefault="00000000">
      <w:pPr>
        <w:pStyle w:val="HTML0"/>
        <w:divId w:val="1048531162"/>
        <w:rPr>
          <w:rStyle w:val="w"/>
        </w:rPr>
      </w:pPr>
      <w:r>
        <w:rPr>
          <w:rStyle w:val="w"/>
        </w:rPr>
        <w:t xml:space="preserve">                </w:t>
      </w:r>
      <w:r>
        <w:rPr>
          <w:rStyle w:val="p"/>
        </w:rPr>
        <w:t>{</w:t>
      </w:r>
    </w:p>
    <w:p w:rsidR="00000000" w:rsidRDefault="00000000">
      <w:pPr>
        <w:pStyle w:val="HTML0"/>
        <w:divId w:val="1048531162"/>
        <w:rPr>
          <w:rStyle w:val="w"/>
        </w:rPr>
      </w:pPr>
      <w:r>
        <w:rPr>
          <w:rStyle w:val="w"/>
        </w:rPr>
        <w:t xml:space="preserve">                    </w:t>
      </w:r>
      <w:r>
        <w:rPr>
          <w:rStyle w:val="nl"/>
        </w:rPr>
        <w:t>"instId"</w:t>
      </w:r>
      <w:r>
        <w:rPr>
          <w:rStyle w:val="p"/>
        </w:rPr>
        <w:t>:</w:t>
      </w:r>
      <w:r>
        <w:rPr>
          <w:rStyle w:val="w"/>
        </w:rPr>
        <w:t xml:space="preserve"> </w:t>
      </w:r>
      <w:r>
        <w:rPr>
          <w:rStyle w:val="s2"/>
        </w:rPr>
        <w:t>"ETH-USD-220624-100100-C"</w:t>
      </w:r>
      <w:r>
        <w:rPr>
          <w:rStyle w:val="p"/>
        </w:rPr>
        <w:t>,</w:t>
      </w:r>
    </w:p>
    <w:p w:rsidR="00000000" w:rsidRDefault="00000000">
      <w:pPr>
        <w:pStyle w:val="HTML0"/>
        <w:divId w:val="1048531162"/>
        <w:rPr>
          <w:rStyle w:val="w"/>
        </w:rPr>
      </w:pPr>
      <w:r>
        <w:rPr>
          <w:rStyle w:val="w"/>
        </w:rPr>
        <w:t xml:space="preserve">                    </w:t>
      </w:r>
      <w:r>
        <w:rPr>
          <w:rStyle w:val="nl"/>
        </w:rPr>
        <w:t>"side"</w:t>
      </w:r>
      <w:r>
        <w:rPr>
          <w:rStyle w:val="p"/>
        </w:rPr>
        <w:t>:</w:t>
      </w:r>
      <w:r>
        <w:rPr>
          <w:rStyle w:val="w"/>
        </w:rPr>
        <w:t xml:space="preserve"> </w:t>
      </w:r>
      <w:r>
        <w:rPr>
          <w:rStyle w:val="s2"/>
        </w:rPr>
        <w:t>"sell"</w:t>
      </w:r>
      <w:r>
        <w:rPr>
          <w:rStyle w:val="p"/>
        </w:rPr>
        <w:t>,</w:t>
      </w:r>
    </w:p>
    <w:p w:rsidR="00000000" w:rsidRDefault="00000000">
      <w:pPr>
        <w:pStyle w:val="HTML0"/>
        <w:divId w:val="1048531162"/>
        <w:rPr>
          <w:rStyle w:val="w"/>
        </w:rPr>
      </w:pPr>
      <w:r>
        <w:rPr>
          <w:rStyle w:val="w"/>
        </w:rPr>
        <w:t xml:space="preserve">                    </w:t>
      </w:r>
      <w:r>
        <w:rPr>
          <w:rStyle w:val="nl"/>
        </w:rPr>
        <w:t>"sz"</w:t>
      </w:r>
      <w:r>
        <w:rPr>
          <w:rStyle w:val="p"/>
        </w:rPr>
        <w:t>:</w:t>
      </w:r>
      <w:r>
        <w:rPr>
          <w:rStyle w:val="w"/>
        </w:rPr>
        <w:t xml:space="preserve"> </w:t>
      </w:r>
      <w:r>
        <w:rPr>
          <w:rStyle w:val="s2"/>
        </w:rPr>
        <w:t>"100"</w:t>
      </w:r>
      <w:r>
        <w:rPr>
          <w:rStyle w:val="p"/>
        </w:rPr>
        <w:t>,</w:t>
      </w:r>
    </w:p>
    <w:p w:rsidR="00000000" w:rsidRDefault="00000000">
      <w:pPr>
        <w:pStyle w:val="HTML0"/>
        <w:divId w:val="1048531162"/>
        <w:rPr>
          <w:rStyle w:val="w"/>
        </w:rPr>
      </w:pPr>
      <w:r>
        <w:rPr>
          <w:rStyle w:val="w"/>
        </w:rPr>
        <w:t xml:space="preserve">                    </w:t>
      </w:r>
      <w:r>
        <w:rPr>
          <w:rStyle w:val="nl"/>
        </w:rPr>
        <w:t>"px"</w:t>
      </w:r>
      <w:r>
        <w:rPr>
          <w:rStyle w:val="p"/>
        </w:rPr>
        <w:t>:</w:t>
      </w:r>
      <w:r>
        <w:rPr>
          <w:rStyle w:val="w"/>
        </w:rPr>
        <w:t xml:space="preserve"> </w:t>
      </w:r>
      <w:r>
        <w:rPr>
          <w:rStyle w:val="s2"/>
        </w:rPr>
        <w:t>"0.008"</w:t>
      </w:r>
      <w:r>
        <w:rPr>
          <w:rStyle w:val="p"/>
        </w:rPr>
        <w:t>,</w:t>
      </w:r>
    </w:p>
    <w:p w:rsidR="00000000" w:rsidRDefault="00000000">
      <w:pPr>
        <w:pStyle w:val="HTML0"/>
        <w:divId w:val="1048531162"/>
        <w:rPr>
          <w:rStyle w:val="w"/>
        </w:rPr>
      </w:pPr>
      <w:r>
        <w:rPr>
          <w:rStyle w:val="w"/>
        </w:rPr>
        <w:t xml:space="preserve">                    </w:t>
      </w:r>
      <w:r>
        <w:rPr>
          <w:rStyle w:val="nl"/>
        </w:rPr>
        <w:t>"tradeId"</w:t>
      </w:r>
      <w:r>
        <w:rPr>
          <w:rStyle w:val="p"/>
        </w:rPr>
        <w:t>:</w:t>
      </w:r>
      <w:r>
        <w:rPr>
          <w:rStyle w:val="w"/>
        </w:rPr>
        <w:t xml:space="preserve"> </w:t>
      </w:r>
      <w:r>
        <w:rPr>
          <w:rStyle w:val="s2"/>
        </w:rPr>
        <w:t>"439161457415012363"</w:t>
      </w:r>
    </w:p>
    <w:p w:rsidR="00000000" w:rsidRDefault="00000000">
      <w:pPr>
        <w:pStyle w:val="HTML0"/>
        <w:divId w:val="1048531162"/>
        <w:rPr>
          <w:rStyle w:val="w"/>
        </w:rPr>
      </w:pPr>
      <w:r>
        <w:rPr>
          <w:rStyle w:val="w"/>
        </w:rPr>
        <w:t xml:space="preserve">                </w:t>
      </w:r>
      <w:r>
        <w:rPr>
          <w:rStyle w:val="p"/>
        </w:rPr>
        <w:t>}</w:t>
      </w:r>
    </w:p>
    <w:p w:rsidR="00000000" w:rsidRDefault="00000000">
      <w:pPr>
        <w:pStyle w:val="HTML0"/>
        <w:divId w:val="1048531162"/>
        <w:rPr>
          <w:rStyle w:val="w"/>
        </w:rPr>
      </w:pPr>
      <w:r>
        <w:rPr>
          <w:rStyle w:val="w"/>
        </w:rPr>
        <w:t xml:space="preserve">            </w:t>
      </w:r>
      <w:r>
        <w:rPr>
          <w:rStyle w:val="p"/>
        </w:rPr>
        <w:t>],</w:t>
      </w:r>
    </w:p>
    <w:p w:rsidR="00000000" w:rsidRDefault="00000000">
      <w:pPr>
        <w:pStyle w:val="HTML0"/>
        <w:divId w:val="1048531162"/>
        <w:rPr>
          <w:rStyle w:val="w"/>
        </w:rPr>
      </w:pPr>
      <w:r>
        <w:rPr>
          <w:rStyle w:val="w"/>
        </w:rPr>
        <w:t xml:space="preserve">            </w:t>
      </w:r>
      <w:r>
        <w:rPr>
          <w:rStyle w:val="nl"/>
        </w:rPr>
        <w:t>"strategy"</w:t>
      </w:r>
      <w:r>
        <w:rPr>
          <w:rStyle w:val="p"/>
        </w:rPr>
        <w:t>:</w:t>
      </w:r>
      <w:r>
        <w:rPr>
          <w:rStyle w:val="s2"/>
        </w:rPr>
        <w:t>"CALL_CALENDAR_SPREAD"</w:t>
      </w:r>
      <w:r>
        <w:rPr>
          <w:rStyle w:val="p"/>
        </w:rPr>
        <w:t>,</w:t>
      </w:r>
    </w:p>
    <w:p w:rsidR="00000000" w:rsidRDefault="00000000">
      <w:pPr>
        <w:pStyle w:val="HTML0"/>
        <w:divId w:val="1048531162"/>
        <w:rPr>
          <w:rStyle w:val="w"/>
        </w:rPr>
      </w:pPr>
      <w:r>
        <w:rPr>
          <w:rStyle w:val="w"/>
        </w:rPr>
        <w:t xml:space="preserve">            </w:t>
      </w:r>
      <w:r>
        <w:rPr>
          <w:rStyle w:val="nl"/>
        </w:rPr>
        <w:t>"cTime"</w:t>
      </w:r>
      <w:r>
        <w:rPr>
          <w:rStyle w:val="p"/>
        </w:rPr>
        <w:t>:</w:t>
      </w:r>
      <w:r>
        <w:rPr>
          <w:rStyle w:val="w"/>
        </w:rPr>
        <w:t xml:space="preserve"> </w:t>
      </w:r>
      <w:r>
        <w:rPr>
          <w:rStyle w:val="s2"/>
        </w:rPr>
        <w:t>"1650976251241"</w:t>
      </w:r>
    </w:p>
    <w:p w:rsidR="00000000" w:rsidRDefault="00000000">
      <w:pPr>
        <w:pStyle w:val="HTML0"/>
        <w:divId w:val="1048531162"/>
        <w:rPr>
          <w:rStyle w:val="w"/>
        </w:rPr>
      </w:pPr>
      <w:r>
        <w:rPr>
          <w:rStyle w:val="w"/>
        </w:rPr>
        <w:t xml:space="preserve">        </w:t>
      </w:r>
      <w:r>
        <w:rPr>
          <w:rStyle w:val="p"/>
        </w:rPr>
        <w:t>}</w:t>
      </w:r>
    </w:p>
    <w:p w:rsidR="00000000" w:rsidRDefault="00000000">
      <w:pPr>
        <w:pStyle w:val="HTML0"/>
        <w:divId w:val="1048531162"/>
        <w:rPr>
          <w:rStyle w:val="w"/>
        </w:rPr>
      </w:pPr>
      <w:r>
        <w:rPr>
          <w:rStyle w:val="w"/>
        </w:rPr>
        <w:t xml:space="preserve">    </w:t>
      </w:r>
      <w:r>
        <w:rPr>
          <w:rStyle w:val="p"/>
        </w:rPr>
        <w:t>]</w:t>
      </w:r>
    </w:p>
    <w:p w:rsidR="00000000" w:rsidRDefault="00000000">
      <w:pPr>
        <w:pStyle w:val="HTML0"/>
        <w:divId w:val="1048531162"/>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9"/>
        <w:gridCol w:w="1344"/>
        <w:gridCol w:w="5683"/>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 xml:space="preserve">The result code, </w:t>
            </w:r>
            <w:r>
              <w:rPr>
                <w:rStyle w:val="HTML"/>
              </w:rPr>
              <w:t>0</w:t>
            </w:r>
            <w:r>
              <w:t xml:space="preserve"> means success.</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The error message, not empty if the code is not 0.</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 of objects</w:t>
            </w:r>
          </w:p>
        </w:tc>
        <w:tc>
          <w:tcPr>
            <w:tcW w:w="0" w:type="auto"/>
            <w:vAlign w:val="center"/>
            <w:hideMark/>
          </w:tcPr>
          <w:p w:rsidR="00000000" w:rsidRDefault="00000000">
            <w:r>
              <w:t>Array of objects containing the results of the public block trade.</w:t>
            </w:r>
          </w:p>
        </w:tc>
      </w:tr>
      <w:tr w:rsidR="00000000">
        <w:trPr>
          <w:divId w:val="175387555"/>
          <w:tblCellSpacing w:w="15" w:type="dxa"/>
        </w:trPr>
        <w:tc>
          <w:tcPr>
            <w:tcW w:w="0" w:type="auto"/>
            <w:vAlign w:val="center"/>
            <w:hideMark/>
          </w:tcPr>
          <w:p w:rsidR="00000000" w:rsidRDefault="00000000">
            <w:r>
              <w:t>&gt; strategy</w:t>
            </w:r>
          </w:p>
        </w:tc>
        <w:tc>
          <w:tcPr>
            <w:tcW w:w="0" w:type="auto"/>
            <w:vAlign w:val="center"/>
            <w:hideMark/>
          </w:tcPr>
          <w:p w:rsidR="00000000" w:rsidRDefault="00000000">
            <w:r>
              <w:t>String</w:t>
            </w:r>
          </w:p>
        </w:tc>
        <w:tc>
          <w:tcPr>
            <w:tcW w:w="0" w:type="auto"/>
            <w:vAlign w:val="center"/>
            <w:hideMark/>
          </w:tcPr>
          <w:p w:rsidR="00000000" w:rsidRDefault="00000000">
            <w:r>
              <w:t>Option strategy, e.g. CALL_CALENDAR_SPREAD</w:t>
            </w:r>
          </w:p>
        </w:tc>
      </w:tr>
      <w:tr w:rsidR="00000000">
        <w:trPr>
          <w:divId w:val="175387555"/>
          <w:tblCellSpacing w:w="15" w:type="dxa"/>
        </w:trPr>
        <w:tc>
          <w:tcPr>
            <w:tcW w:w="0" w:type="auto"/>
            <w:vAlign w:val="center"/>
            <w:hideMark/>
          </w:tcPr>
          <w:p w:rsidR="00000000" w:rsidRDefault="00000000">
            <w:r>
              <w:t>&gt; cTime</w:t>
            </w:r>
          </w:p>
        </w:tc>
        <w:tc>
          <w:tcPr>
            <w:tcW w:w="0" w:type="auto"/>
            <w:vAlign w:val="center"/>
            <w:hideMark/>
          </w:tcPr>
          <w:p w:rsidR="00000000" w:rsidRDefault="00000000">
            <w:r>
              <w:t>String</w:t>
            </w:r>
          </w:p>
        </w:tc>
        <w:tc>
          <w:tcPr>
            <w:tcW w:w="0" w:type="auto"/>
            <w:vAlign w:val="center"/>
            <w:hideMark/>
          </w:tcPr>
          <w:p w:rsidR="00000000" w:rsidRDefault="00000000">
            <w:r>
              <w:t>The time the trade was executed. Unix timestamp in milliseconds.</w:t>
            </w:r>
          </w:p>
        </w:tc>
      </w:tr>
      <w:tr w:rsidR="00000000">
        <w:trPr>
          <w:divId w:val="175387555"/>
          <w:tblCellSpacing w:w="15" w:type="dxa"/>
        </w:trPr>
        <w:tc>
          <w:tcPr>
            <w:tcW w:w="0" w:type="auto"/>
            <w:vAlign w:val="center"/>
            <w:hideMark/>
          </w:tcPr>
          <w:p w:rsidR="00000000" w:rsidRDefault="00000000">
            <w:r>
              <w:t>&gt; blockTdId</w:t>
            </w:r>
          </w:p>
        </w:tc>
        <w:tc>
          <w:tcPr>
            <w:tcW w:w="0" w:type="auto"/>
            <w:vAlign w:val="center"/>
            <w:hideMark/>
          </w:tcPr>
          <w:p w:rsidR="00000000" w:rsidRDefault="00000000">
            <w:r>
              <w:t>String</w:t>
            </w:r>
          </w:p>
        </w:tc>
        <w:tc>
          <w:tcPr>
            <w:tcW w:w="0" w:type="auto"/>
            <w:vAlign w:val="center"/>
            <w:hideMark/>
          </w:tcPr>
          <w:p w:rsidR="00000000" w:rsidRDefault="00000000">
            <w:r>
              <w:t>Block trade ID.</w:t>
            </w:r>
          </w:p>
        </w:tc>
      </w:tr>
      <w:tr w:rsidR="00000000">
        <w:trPr>
          <w:divId w:val="175387555"/>
          <w:tblCellSpacing w:w="15" w:type="dxa"/>
        </w:trPr>
        <w:tc>
          <w:tcPr>
            <w:tcW w:w="0" w:type="auto"/>
            <w:vAlign w:val="center"/>
            <w:hideMark/>
          </w:tcPr>
          <w:p w:rsidR="00000000" w:rsidRDefault="00000000">
            <w:r>
              <w:t>&gt; legs</w:t>
            </w:r>
          </w:p>
        </w:tc>
        <w:tc>
          <w:tcPr>
            <w:tcW w:w="0" w:type="auto"/>
            <w:vAlign w:val="center"/>
            <w:hideMark/>
          </w:tcPr>
          <w:p w:rsidR="00000000" w:rsidRDefault="00000000">
            <w:r>
              <w:t>Array of objects</w:t>
            </w:r>
          </w:p>
        </w:tc>
        <w:tc>
          <w:tcPr>
            <w:tcW w:w="0" w:type="auto"/>
            <w:vAlign w:val="center"/>
            <w:hideMark/>
          </w:tcPr>
          <w:p w:rsidR="00000000" w:rsidRDefault="00000000">
            <w:r>
              <w:t>Legs of trade</w:t>
            </w:r>
          </w:p>
        </w:tc>
      </w:tr>
      <w:tr w:rsidR="00000000">
        <w:trPr>
          <w:divId w:val="175387555"/>
          <w:tblCellSpacing w:w="15" w:type="dxa"/>
        </w:trPr>
        <w:tc>
          <w:tcPr>
            <w:tcW w:w="0" w:type="auto"/>
            <w:vAlign w:val="center"/>
            <w:hideMark/>
          </w:tcPr>
          <w:p w:rsidR="00000000" w:rsidRDefault="00000000">
            <w:r>
              <w:t>&gt;&gt; instId</w:t>
            </w:r>
          </w:p>
        </w:tc>
        <w:tc>
          <w:tcPr>
            <w:tcW w:w="0" w:type="auto"/>
            <w:vAlign w:val="center"/>
            <w:hideMark/>
          </w:tcPr>
          <w:p w:rsidR="00000000" w:rsidRDefault="00000000">
            <w:r>
              <w:t>String</w:t>
            </w:r>
          </w:p>
        </w:tc>
        <w:tc>
          <w:tcPr>
            <w:tcW w:w="0" w:type="auto"/>
            <w:vAlign w:val="center"/>
            <w:hideMark/>
          </w:tcPr>
          <w:p w:rsidR="00000000" w:rsidRDefault="00000000">
            <w:r>
              <w:t>Instrument ID, e.g. BTC-USDT-SWAP</w:t>
            </w:r>
          </w:p>
        </w:tc>
      </w:tr>
      <w:tr w:rsidR="00000000">
        <w:trPr>
          <w:divId w:val="175387555"/>
          <w:tblCellSpacing w:w="15" w:type="dxa"/>
        </w:trPr>
        <w:tc>
          <w:tcPr>
            <w:tcW w:w="0" w:type="auto"/>
            <w:vAlign w:val="center"/>
            <w:hideMark/>
          </w:tcPr>
          <w:p w:rsidR="00000000" w:rsidRDefault="00000000">
            <w:r>
              <w:t>&gt;&gt; px</w:t>
            </w:r>
          </w:p>
        </w:tc>
        <w:tc>
          <w:tcPr>
            <w:tcW w:w="0" w:type="auto"/>
            <w:vAlign w:val="center"/>
            <w:hideMark/>
          </w:tcPr>
          <w:p w:rsidR="00000000" w:rsidRDefault="00000000">
            <w:r>
              <w:t>String</w:t>
            </w:r>
          </w:p>
        </w:tc>
        <w:tc>
          <w:tcPr>
            <w:tcW w:w="0" w:type="auto"/>
            <w:vAlign w:val="center"/>
            <w:hideMark/>
          </w:tcPr>
          <w:p w:rsidR="00000000" w:rsidRDefault="00000000">
            <w:r>
              <w:t>The price the leg executed</w:t>
            </w:r>
          </w:p>
        </w:tc>
      </w:tr>
      <w:tr w:rsidR="00000000">
        <w:trPr>
          <w:divId w:val="175387555"/>
          <w:tblCellSpacing w:w="15" w:type="dxa"/>
        </w:trPr>
        <w:tc>
          <w:tcPr>
            <w:tcW w:w="0" w:type="auto"/>
            <w:vAlign w:val="center"/>
            <w:hideMark/>
          </w:tcPr>
          <w:p w:rsidR="00000000" w:rsidRDefault="00000000">
            <w:r>
              <w:t>&gt;&gt; sz</w:t>
            </w:r>
          </w:p>
        </w:tc>
        <w:tc>
          <w:tcPr>
            <w:tcW w:w="0" w:type="auto"/>
            <w:vAlign w:val="center"/>
            <w:hideMark/>
          </w:tcPr>
          <w:p w:rsidR="00000000" w:rsidRDefault="00000000">
            <w:r>
              <w:t>String</w:t>
            </w:r>
          </w:p>
        </w:tc>
        <w:tc>
          <w:tcPr>
            <w:tcW w:w="0" w:type="auto"/>
            <w:vAlign w:val="center"/>
            <w:hideMark/>
          </w:tcPr>
          <w:p w:rsidR="00000000" w:rsidRDefault="00000000">
            <w:r>
              <w:t>Size of the leg in contracts or spot.</w:t>
            </w:r>
          </w:p>
        </w:tc>
      </w:tr>
      <w:tr w:rsidR="00000000">
        <w:trPr>
          <w:divId w:val="175387555"/>
          <w:tblCellSpacing w:w="15" w:type="dxa"/>
        </w:trPr>
        <w:tc>
          <w:tcPr>
            <w:tcW w:w="0" w:type="auto"/>
            <w:vAlign w:val="center"/>
            <w:hideMark/>
          </w:tcPr>
          <w:p w:rsidR="00000000" w:rsidRDefault="00000000">
            <w:r>
              <w:t>&gt;&gt; side</w:t>
            </w:r>
          </w:p>
        </w:tc>
        <w:tc>
          <w:tcPr>
            <w:tcW w:w="0" w:type="auto"/>
            <w:vAlign w:val="center"/>
            <w:hideMark/>
          </w:tcPr>
          <w:p w:rsidR="00000000" w:rsidRDefault="00000000">
            <w:r>
              <w:t>String</w:t>
            </w:r>
          </w:p>
        </w:tc>
        <w:tc>
          <w:tcPr>
            <w:tcW w:w="0" w:type="auto"/>
            <w:vAlign w:val="center"/>
            <w:hideMark/>
          </w:tcPr>
          <w:p w:rsidR="00000000" w:rsidRDefault="00000000">
            <w:r>
              <w:t>The direction of the leg from the Takers perspective. Valid value can be buy or sell.</w:t>
            </w:r>
          </w:p>
        </w:tc>
      </w:tr>
      <w:tr w:rsidR="00000000">
        <w:trPr>
          <w:divId w:val="175387555"/>
          <w:tblCellSpacing w:w="15" w:type="dxa"/>
        </w:trPr>
        <w:tc>
          <w:tcPr>
            <w:tcW w:w="0" w:type="auto"/>
            <w:vAlign w:val="center"/>
            <w:hideMark/>
          </w:tcPr>
          <w:p w:rsidR="00000000" w:rsidRDefault="00000000">
            <w:r>
              <w:t>&gt;&gt; tradeId</w:t>
            </w:r>
          </w:p>
        </w:tc>
        <w:tc>
          <w:tcPr>
            <w:tcW w:w="0" w:type="auto"/>
            <w:vAlign w:val="center"/>
            <w:hideMark/>
          </w:tcPr>
          <w:p w:rsidR="00000000" w:rsidRDefault="00000000">
            <w:r>
              <w:t>String</w:t>
            </w:r>
          </w:p>
        </w:tc>
        <w:tc>
          <w:tcPr>
            <w:tcW w:w="0" w:type="auto"/>
            <w:vAlign w:val="center"/>
            <w:hideMark/>
          </w:tcPr>
          <w:p w:rsidR="00000000" w:rsidRDefault="00000000">
            <w:r>
              <w:t>Last traded ID.</w:t>
            </w:r>
          </w:p>
        </w:tc>
      </w:tr>
    </w:tbl>
    <w:p w:rsidR="00000000" w:rsidRDefault="00000000">
      <w:pPr>
        <w:pStyle w:val="3"/>
        <w:divId w:val="175387555"/>
      </w:pPr>
      <w:r>
        <w:t>Get public single-leg transactions of block trades</w:t>
      </w:r>
    </w:p>
    <w:p w:rsidR="00000000" w:rsidRDefault="00000000">
      <w:pPr>
        <w:pStyle w:val="a5"/>
        <w:divId w:val="175387555"/>
      </w:pPr>
      <w:r>
        <w:t>Retrieve the recent block trading transactions of an instrument. Descending order by tradeId. The data will be updated 15 minutes after the block trade execution.</w:t>
      </w:r>
    </w:p>
    <w:p w:rsidR="00000000" w:rsidRDefault="00000000">
      <w:pPr>
        <w:pStyle w:val="4"/>
        <w:divId w:val="175387555"/>
      </w:pPr>
      <w:r>
        <w:t>Rate Limit: 20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/api/v5/public/block-trades</w:t>
      </w:r>
    </w:p>
    <w:p w:rsidR="00000000" w:rsidRDefault="00000000">
      <w:pPr>
        <w:pStyle w:val="a5"/>
        <w:ind w:left="720" w:right="720"/>
        <w:divId w:val="1884559875"/>
      </w:pPr>
      <w:r>
        <w:t>Request Example</w:t>
      </w:r>
    </w:p>
    <w:p w:rsidR="00000000" w:rsidRDefault="00000000">
      <w:pPr>
        <w:pStyle w:val="HTML0"/>
        <w:divId w:val="1804738408"/>
        <w:rPr>
          <w:rStyle w:val="HTML"/>
        </w:rPr>
      </w:pPr>
      <w:r>
        <w:rPr>
          <w:rStyle w:val="HTML"/>
        </w:rPr>
        <w:t>GET /api/v5/public/block-trades?instId</w:t>
      </w:r>
      <w:r>
        <w:rPr>
          <w:rStyle w:val="o"/>
        </w:rPr>
        <w:t>=</w:t>
      </w:r>
      <w:r>
        <w:rPr>
          <w:rStyle w:val="HTML"/>
        </w:rPr>
        <w:t>BTC-USDT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34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Instrument ID, e.g. </w:t>
            </w:r>
            <w:r>
              <w:rPr>
                <w:rStyle w:val="HTML"/>
              </w:rPr>
              <w:t>BTC-USDT</w:t>
            </w:r>
          </w:p>
        </w:tc>
      </w:tr>
    </w:tbl>
    <w:p w:rsidR="00000000" w:rsidRDefault="00000000">
      <w:pPr>
        <w:pStyle w:val="a5"/>
        <w:ind w:left="720" w:right="720"/>
        <w:divId w:val="726686887"/>
      </w:pPr>
      <w:r>
        <w:t>Response Example</w:t>
      </w:r>
    </w:p>
    <w:p w:rsidR="00000000" w:rsidRDefault="00000000">
      <w:pPr>
        <w:pStyle w:val="HTML0"/>
        <w:divId w:val="334189087"/>
        <w:rPr>
          <w:rStyle w:val="w"/>
        </w:rPr>
      </w:pPr>
      <w:r>
        <w:rPr>
          <w:rStyle w:val="p"/>
        </w:rPr>
        <w:t>{</w:t>
      </w:r>
    </w:p>
    <w:p w:rsidR="00000000" w:rsidRDefault="00000000">
      <w:pPr>
        <w:pStyle w:val="HTML0"/>
        <w:divId w:val="334189087"/>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334189087"/>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334189087"/>
        <w:rPr>
          <w:rStyle w:val="w"/>
        </w:rPr>
      </w:pPr>
      <w:r>
        <w:rPr>
          <w:rStyle w:val="w"/>
        </w:rPr>
        <w:t xml:space="preserve">    </w:t>
      </w:r>
      <w:r>
        <w:rPr>
          <w:rStyle w:val="nl"/>
        </w:rPr>
        <w:t>"data"</w:t>
      </w:r>
      <w:r>
        <w:rPr>
          <w:rStyle w:val="p"/>
        </w:rPr>
        <w:t>:[</w:t>
      </w:r>
    </w:p>
    <w:p w:rsidR="00000000" w:rsidRDefault="00000000">
      <w:pPr>
        <w:pStyle w:val="HTML0"/>
        <w:divId w:val="334189087"/>
        <w:rPr>
          <w:rStyle w:val="w"/>
        </w:rPr>
      </w:pPr>
      <w:r>
        <w:rPr>
          <w:rStyle w:val="w"/>
        </w:rPr>
        <w:t xml:space="preserve">        </w:t>
      </w:r>
      <w:r>
        <w:rPr>
          <w:rStyle w:val="p"/>
        </w:rPr>
        <w:t>{</w:t>
      </w:r>
    </w:p>
    <w:p w:rsidR="00000000" w:rsidRDefault="00000000">
      <w:pPr>
        <w:pStyle w:val="HTML0"/>
        <w:divId w:val="334189087"/>
        <w:rPr>
          <w:rStyle w:val="w"/>
        </w:rPr>
      </w:pPr>
      <w:r>
        <w:rPr>
          <w:rStyle w:val="w"/>
        </w:rPr>
        <w:t xml:space="preserve">            </w:t>
      </w:r>
      <w:r>
        <w:rPr>
          <w:rStyle w:val="nl"/>
        </w:rPr>
        <w:t>"fillVol"</w:t>
      </w:r>
      <w:r>
        <w:rPr>
          <w:rStyle w:val="p"/>
        </w:rPr>
        <w:t>:</w:t>
      </w:r>
      <w:r>
        <w:rPr>
          <w:rStyle w:val="w"/>
        </w:rPr>
        <w:t xml:space="preserve"> </w:t>
      </w:r>
      <w:r>
        <w:rPr>
          <w:rStyle w:val="s2"/>
        </w:rPr>
        <w:t>"5"</w:t>
      </w:r>
      <w:r>
        <w:rPr>
          <w:rStyle w:val="p"/>
        </w:rPr>
        <w:t>,</w:t>
      </w:r>
    </w:p>
    <w:p w:rsidR="00000000" w:rsidRDefault="00000000">
      <w:pPr>
        <w:pStyle w:val="HTML0"/>
        <w:divId w:val="334189087"/>
        <w:rPr>
          <w:rStyle w:val="w"/>
        </w:rPr>
      </w:pPr>
      <w:r>
        <w:rPr>
          <w:rStyle w:val="w"/>
        </w:rPr>
        <w:t xml:space="preserve">            </w:t>
      </w:r>
      <w:r>
        <w:rPr>
          <w:rStyle w:val="nl"/>
        </w:rPr>
        <w:t>"fwdPx"</w:t>
      </w:r>
      <w:r>
        <w:rPr>
          <w:rStyle w:val="p"/>
        </w:rPr>
        <w:t>:</w:t>
      </w:r>
      <w:r>
        <w:rPr>
          <w:rStyle w:val="w"/>
        </w:rPr>
        <w:t xml:space="preserve"> </w:t>
      </w:r>
      <w:r>
        <w:rPr>
          <w:rStyle w:val="s2"/>
        </w:rPr>
        <w:t>"26857.86591585"</w:t>
      </w:r>
      <w:r>
        <w:rPr>
          <w:rStyle w:val="p"/>
        </w:rPr>
        <w:t>,</w:t>
      </w:r>
    </w:p>
    <w:p w:rsidR="00000000" w:rsidRDefault="00000000">
      <w:pPr>
        <w:pStyle w:val="HTML0"/>
        <w:divId w:val="334189087"/>
        <w:rPr>
          <w:rStyle w:val="w"/>
        </w:rPr>
      </w:pPr>
      <w:r>
        <w:rPr>
          <w:rStyle w:val="w"/>
        </w:rPr>
        <w:t xml:space="preserve">            </w:t>
      </w:r>
      <w:r>
        <w:rPr>
          <w:rStyle w:val="nl"/>
        </w:rPr>
        <w:t>"idxPx"</w:t>
      </w:r>
      <w:r>
        <w:rPr>
          <w:rStyle w:val="p"/>
        </w:rPr>
        <w:t>:</w:t>
      </w:r>
      <w:r>
        <w:rPr>
          <w:rStyle w:val="w"/>
        </w:rPr>
        <w:t xml:space="preserve"> </w:t>
      </w:r>
      <w:r>
        <w:rPr>
          <w:rStyle w:val="s2"/>
        </w:rPr>
        <w:t>"26889.7"</w:t>
      </w:r>
      <w:r>
        <w:rPr>
          <w:rStyle w:val="p"/>
        </w:rPr>
        <w:t>,</w:t>
      </w:r>
    </w:p>
    <w:p w:rsidR="00000000" w:rsidRDefault="00000000">
      <w:pPr>
        <w:pStyle w:val="HTML0"/>
        <w:divId w:val="334189087"/>
        <w:rPr>
          <w:rStyle w:val="w"/>
        </w:rPr>
      </w:pPr>
      <w:r>
        <w:rPr>
          <w:rStyle w:val="w"/>
        </w:rPr>
        <w:t xml:space="preserve">            </w:t>
      </w:r>
      <w:r>
        <w:rPr>
          <w:rStyle w:val="nl"/>
        </w:rPr>
        <w:t>"instId"</w:t>
      </w:r>
      <w:r>
        <w:rPr>
          <w:rStyle w:val="p"/>
        </w:rPr>
        <w:t>:</w:t>
      </w:r>
      <w:r>
        <w:rPr>
          <w:rStyle w:val="w"/>
        </w:rPr>
        <w:t xml:space="preserve"> </w:t>
      </w:r>
      <w:r>
        <w:rPr>
          <w:rStyle w:val="s2"/>
        </w:rPr>
        <w:t>"BTC-USD-231013-22000-P"</w:t>
      </w:r>
      <w:r>
        <w:rPr>
          <w:rStyle w:val="p"/>
        </w:rPr>
        <w:t>,</w:t>
      </w:r>
    </w:p>
    <w:p w:rsidR="00000000" w:rsidRDefault="00000000">
      <w:pPr>
        <w:pStyle w:val="HTML0"/>
        <w:divId w:val="334189087"/>
        <w:rPr>
          <w:rStyle w:val="w"/>
        </w:rPr>
      </w:pPr>
      <w:r>
        <w:rPr>
          <w:rStyle w:val="w"/>
        </w:rPr>
        <w:t xml:space="preserve">            </w:t>
      </w:r>
      <w:r>
        <w:rPr>
          <w:rStyle w:val="nl"/>
        </w:rPr>
        <w:t>"markPx"</w:t>
      </w:r>
      <w:r>
        <w:rPr>
          <w:rStyle w:val="p"/>
        </w:rPr>
        <w:t>:</w:t>
      </w:r>
      <w:r>
        <w:rPr>
          <w:rStyle w:val="w"/>
        </w:rPr>
        <w:t xml:space="preserve"> </w:t>
      </w:r>
      <w:r>
        <w:rPr>
          <w:rStyle w:val="s2"/>
        </w:rPr>
        <w:t>"0.0000000000000001"</w:t>
      </w:r>
      <w:r>
        <w:rPr>
          <w:rStyle w:val="p"/>
        </w:rPr>
        <w:t>,</w:t>
      </w:r>
    </w:p>
    <w:p w:rsidR="00000000" w:rsidRDefault="00000000">
      <w:pPr>
        <w:pStyle w:val="HTML0"/>
        <w:divId w:val="334189087"/>
        <w:rPr>
          <w:rStyle w:val="w"/>
        </w:rPr>
      </w:pPr>
      <w:r>
        <w:rPr>
          <w:rStyle w:val="w"/>
        </w:rPr>
        <w:t xml:space="preserve">            </w:t>
      </w:r>
      <w:r>
        <w:rPr>
          <w:rStyle w:val="nl"/>
        </w:rPr>
        <w:t>"px"</w:t>
      </w:r>
      <w:r>
        <w:rPr>
          <w:rStyle w:val="p"/>
        </w:rPr>
        <w:t>:</w:t>
      </w:r>
      <w:r>
        <w:rPr>
          <w:rStyle w:val="w"/>
        </w:rPr>
        <w:t xml:space="preserve"> </w:t>
      </w:r>
      <w:r>
        <w:rPr>
          <w:rStyle w:val="s2"/>
        </w:rPr>
        <w:t>"0.0026"</w:t>
      </w:r>
      <w:r>
        <w:rPr>
          <w:rStyle w:val="p"/>
        </w:rPr>
        <w:t>,</w:t>
      </w:r>
    </w:p>
    <w:p w:rsidR="00000000" w:rsidRDefault="00000000">
      <w:pPr>
        <w:pStyle w:val="HTML0"/>
        <w:divId w:val="334189087"/>
        <w:rPr>
          <w:rStyle w:val="w"/>
        </w:rPr>
      </w:pPr>
      <w:r>
        <w:rPr>
          <w:rStyle w:val="w"/>
        </w:rPr>
        <w:t xml:space="preserve">            </w:t>
      </w:r>
      <w:r>
        <w:rPr>
          <w:rStyle w:val="nl"/>
        </w:rPr>
        <w:t>"side"</w:t>
      </w:r>
      <w:r>
        <w:rPr>
          <w:rStyle w:val="p"/>
        </w:rPr>
        <w:t>:</w:t>
      </w:r>
      <w:r>
        <w:rPr>
          <w:rStyle w:val="w"/>
        </w:rPr>
        <w:t xml:space="preserve"> </w:t>
      </w:r>
      <w:r>
        <w:rPr>
          <w:rStyle w:val="s2"/>
        </w:rPr>
        <w:t>"buy"</w:t>
      </w:r>
      <w:r>
        <w:rPr>
          <w:rStyle w:val="p"/>
        </w:rPr>
        <w:t>,</w:t>
      </w:r>
    </w:p>
    <w:p w:rsidR="00000000" w:rsidRDefault="00000000">
      <w:pPr>
        <w:pStyle w:val="HTML0"/>
        <w:divId w:val="334189087"/>
        <w:rPr>
          <w:rStyle w:val="w"/>
        </w:rPr>
      </w:pPr>
      <w:r>
        <w:rPr>
          <w:rStyle w:val="w"/>
        </w:rPr>
        <w:t xml:space="preserve">            </w:t>
      </w:r>
      <w:r>
        <w:rPr>
          <w:rStyle w:val="nl"/>
        </w:rPr>
        <w:t>"sz"</w:t>
      </w:r>
      <w:r>
        <w:rPr>
          <w:rStyle w:val="p"/>
        </w:rPr>
        <w:t>:</w:t>
      </w:r>
      <w:r>
        <w:rPr>
          <w:rStyle w:val="w"/>
        </w:rPr>
        <w:t xml:space="preserve"> </w:t>
      </w:r>
      <w:r>
        <w:rPr>
          <w:rStyle w:val="s2"/>
        </w:rPr>
        <w:t>"1"</w:t>
      </w:r>
      <w:r>
        <w:rPr>
          <w:rStyle w:val="p"/>
        </w:rPr>
        <w:t>,</w:t>
      </w:r>
    </w:p>
    <w:p w:rsidR="00000000" w:rsidRDefault="00000000">
      <w:pPr>
        <w:pStyle w:val="HTML0"/>
        <w:divId w:val="334189087"/>
        <w:rPr>
          <w:rStyle w:val="w"/>
        </w:rPr>
      </w:pPr>
      <w:r>
        <w:rPr>
          <w:rStyle w:val="w"/>
        </w:rPr>
        <w:t xml:space="preserve">            </w:t>
      </w:r>
      <w:r>
        <w:rPr>
          <w:rStyle w:val="nl"/>
        </w:rPr>
        <w:t>"tradeId"</w:t>
      </w:r>
      <w:r>
        <w:rPr>
          <w:rStyle w:val="p"/>
        </w:rPr>
        <w:t>:</w:t>
      </w:r>
      <w:r>
        <w:rPr>
          <w:rStyle w:val="w"/>
        </w:rPr>
        <w:t xml:space="preserve"> </w:t>
      </w:r>
      <w:r>
        <w:rPr>
          <w:rStyle w:val="s2"/>
        </w:rPr>
        <w:t>"632960608383700997"</w:t>
      </w:r>
      <w:r>
        <w:rPr>
          <w:rStyle w:val="p"/>
        </w:rPr>
        <w:t>,</w:t>
      </w:r>
    </w:p>
    <w:p w:rsidR="00000000" w:rsidRDefault="00000000">
      <w:pPr>
        <w:pStyle w:val="HTML0"/>
        <w:divId w:val="334189087"/>
        <w:rPr>
          <w:rStyle w:val="w"/>
        </w:rPr>
      </w:pPr>
      <w:r>
        <w:rPr>
          <w:rStyle w:val="w"/>
        </w:rPr>
        <w:t xml:space="preserve">            </w:t>
      </w:r>
      <w:r>
        <w:rPr>
          <w:rStyle w:val="nl"/>
        </w:rPr>
        <w:t>"ts"</w:t>
      </w:r>
      <w:r>
        <w:rPr>
          <w:rStyle w:val="p"/>
        </w:rPr>
        <w:t>:</w:t>
      </w:r>
      <w:r>
        <w:rPr>
          <w:rStyle w:val="w"/>
        </w:rPr>
        <w:t xml:space="preserve"> </w:t>
      </w:r>
      <w:r>
        <w:rPr>
          <w:rStyle w:val="s2"/>
        </w:rPr>
        <w:t>"1697181568974"</w:t>
      </w:r>
    </w:p>
    <w:p w:rsidR="00000000" w:rsidRDefault="00000000">
      <w:pPr>
        <w:pStyle w:val="HTML0"/>
        <w:divId w:val="334189087"/>
        <w:rPr>
          <w:rStyle w:val="w"/>
        </w:rPr>
      </w:pPr>
      <w:r>
        <w:rPr>
          <w:rStyle w:val="w"/>
        </w:rPr>
        <w:t xml:space="preserve">        </w:t>
      </w:r>
      <w:r>
        <w:rPr>
          <w:rStyle w:val="p"/>
        </w:rPr>
        <w:t>}</w:t>
      </w:r>
    </w:p>
    <w:p w:rsidR="00000000" w:rsidRDefault="00000000">
      <w:pPr>
        <w:pStyle w:val="HTML0"/>
        <w:divId w:val="334189087"/>
        <w:rPr>
          <w:rStyle w:val="w"/>
        </w:rPr>
      </w:pPr>
      <w:r>
        <w:rPr>
          <w:rStyle w:val="w"/>
        </w:rPr>
        <w:t xml:space="preserve">    </w:t>
      </w:r>
      <w:r>
        <w:rPr>
          <w:rStyle w:val="p"/>
        </w:rPr>
        <w:t>]</w:t>
      </w:r>
    </w:p>
    <w:p w:rsidR="00000000" w:rsidRDefault="00000000">
      <w:pPr>
        <w:pStyle w:val="HTML0"/>
        <w:divId w:val="334189087"/>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tradeId</w:t>
            </w:r>
          </w:p>
        </w:tc>
        <w:tc>
          <w:tcPr>
            <w:tcW w:w="0" w:type="auto"/>
            <w:vAlign w:val="center"/>
            <w:hideMark/>
          </w:tcPr>
          <w:p w:rsidR="00000000" w:rsidRDefault="00000000">
            <w:r>
              <w:t>String</w:t>
            </w:r>
          </w:p>
        </w:tc>
        <w:tc>
          <w:tcPr>
            <w:tcW w:w="0" w:type="auto"/>
            <w:vAlign w:val="center"/>
            <w:hideMark/>
          </w:tcPr>
          <w:p w:rsidR="00000000" w:rsidRDefault="00000000">
            <w:r>
              <w:t>Trade ID</w:t>
            </w:r>
          </w:p>
        </w:tc>
      </w:tr>
      <w:tr w:rsidR="00000000">
        <w:trPr>
          <w:divId w:val="175387555"/>
          <w:tblCellSpacing w:w="15" w:type="dxa"/>
        </w:trPr>
        <w:tc>
          <w:tcPr>
            <w:tcW w:w="0" w:type="auto"/>
            <w:vAlign w:val="center"/>
            <w:hideMark/>
          </w:tcPr>
          <w:p w:rsidR="00000000" w:rsidRDefault="00000000">
            <w:r>
              <w:t>px</w:t>
            </w:r>
          </w:p>
        </w:tc>
        <w:tc>
          <w:tcPr>
            <w:tcW w:w="0" w:type="auto"/>
            <w:vAlign w:val="center"/>
            <w:hideMark/>
          </w:tcPr>
          <w:p w:rsidR="00000000" w:rsidRDefault="00000000">
            <w:r>
              <w:t>String</w:t>
            </w:r>
          </w:p>
        </w:tc>
        <w:tc>
          <w:tcPr>
            <w:tcW w:w="0" w:type="auto"/>
            <w:vAlign w:val="center"/>
            <w:hideMark/>
          </w:tcPr>
          <w:p w:rsidR="00000000" w:rsidRDefault="00000000">
            <w:r>
              <w:t>Trade price</w:t>
            </w:r>
          </w:p>
        </w:tc>
      </w:tr>
      <w:tr w:rsidR="00000000">
        <w:trPr>
          <w:divId w:val="175387555"/>
          <w:tblCellSpacing w:w="15" w:type="dxa"/>
        </w:trPr>
        <w:tc>
          <w:tcPr>
            <w:tcW w:w="0" w:type="auto"/>
            <w:vAlign w:val="center"/>
            <w:hideMark/>
          </w:tcPr>
          <w:p w:rsidR="00000000" w:rsidRDefault="00000000">
            <w:r>
              <w:t>sz</w:t>
            </w:r>
          </w:p>
        </w:tc>
        <w:tc>
          <w:tcPr>
            <w:tcW w:w="0" w:type="auto"/>
            <w:vAlign w:val="center"/>
            <w:hideMark/>
          </w:tcPr>
          <w:p w:rsidR="00000000" w:rsidRDefault="00000000">
            <w:r>
              <w:t>String</w:t>
            </w:r>
          </w:p>
        </w:tc>
        <w:tc>
          <w:tcPr>
            <w:tcW w:w="0" w:type="auto"/>
            <w:vAlign w:val="center"/>
            <w:hideMark/>
          </w:tcPr>
          <w:p w:rsidR="00000000" w:rsidRDefault="00000000">
            <w:r>
              <w:t>Trade quantity</w:t>
            </w:r>
          </w:p>
        </w:tc>
      </w:tr>
      <w:tr w:rsidR="00000000">
        <w:trPr>
          <w:divId w:val="175387555"/>
          <w:tblCellSpacing w:w="15" w:type="dxa"/>
        </w:trPr>
        <w:tc>
          <w:tcPr>
            <w:tcW w:w="0" w:type="auto"/>
            <w:vAlign w:val="center"/>
            <w:hideMark/>
          </w:tcPr>
          <w:p w:rsidR="00000000" w:rsidRDefault="00000000">
            <w:r>
              <w:t>side</w:t>
            </w:r>
          </w:p>
        </w:tc>
        <w:tc>
          <w:tcPr>
            <w:tcW w:w="0" w:type="auto"/>
            <w:vAlign w:val="center"/>
            <w:hideMark/>
          </w:tcPr>
          <w:p w:rsidR="00000000" w:rsidRDefault="00000000">
            <w:r>
              <w:t>String</w:t>
            </w:r>
          </w:p>
        </w:tc>
        <w:tc>
          <w:tcPr>
            <w:tcW w:w="0" w:type="auto"/>
            <w:vAlign w:val="center"/>
            <w:hideMark/>
          </w:tcPr>
          <w:p w:rsidR="00000000" w:rsidRDefault="00000000">
            <w:r>
              <w:t xml:space="preserve">Trade side </w:t>
            </w:r>
            <w:r>
              <w:br/>
            </w:r>
            <w:r>
              <w:rPr>
                <w:rStyle w:val="HTML"/>
              </w:rPr>
              <w:t>buy</w:t>
            </w:r>
            <w:r>
              <w:t xml:space="preserve"> </w:t>
            </w:r>
            <w:r>
              <w:br/>
            </w:r>
            <w:r>
              <w:rPr>
                <w:rStyle w:val="HTML"/>
              </w:rPr>
              <w:t>sell</w:t>
            </w:r>
          </w:p>
        </w:tc>
      </w:tr>
      <w:tr w:rsidR="00000000">
        <w:trPr>
          <w:divId w:val="175387555"/>
          <w:tblCellSpacing w:w="15" w:type="dxa"/>
        </w:trPr>
        <w:tc>
          <w:tcPr>
            <w:tcW w:w="0" w:type="auto"/>
            <w:vAlign w:val="center"/>
            <w:hideMark/>
          </w:tcPr>
          <w:p w:rsidR="00000000" w:rsidRDefault="00000000">
            <w:r>
              <w:t>fillVol</w:t>
            </w:r>
          </w:p>
        </w:tc>
        <w:tc>
          <w:tcPr>
            <w:tcW w:w="0" w:type="auto"/>
            <w:vAlign w:val="center"/>
            <w:hideMark/>
          </w:tcPr>
          <w:p w:rsidR="00000000" w:rsidRDefault="00000000">
            <w:r>
              <w:t>String</w:t>
            </w:r>
          </w:p>
        </w:tc>
        <w:tc>
          <w:tcPr>
            <w:tcW w:w="0" w:type="auto"/>
            <w:vAlign w:val="center"/>
            <w:hideMark/>
          </w:tcPr>
          <w:p w:rsidR="00000000" w:rsidRDefault="00000000">
            <w:r>
              <w:t xml:space="preserve">Implied volatility </w:t>
            </w:r>
            <w:r>
              <w:br/>
              <w:t xml:space="preserve">Only applicable to </w:t>
            </w:r>
            <w:r>
              <w:rPr>
                <w:rStyle w:val="HTML"/>
              </w:rPr>
              <w:t>OPTION</w:t>
            </w:r>
          </w:p>
        </w:tc>
      </w:tr>
      <w:tr w:rsidR="00000000">
        <w:trPr>
          <w:divId w:val="175387555"/>
          <w:tblCellSpacing w:w="15" w:type="dxa"/>
        </w:trPr>
        <w:tc>
          <w:tcPr>
            <w:tcW w:w="0" w:type="auto"/>
            <w:vAlign w:val="center"/>
            <w:hideMark/>
          </w:tcPr>
          <w:p w:rsidR="00000000" w:rsidRDefault="00000000">
            <w:r>
              <w:t>fwdPx</w:t>
            </w:r>
          </w:p>
        </w:tc>
        <w:tc>
          <w:tcPr>
            <w:tcW w:w="0" w:type="auto"/>
            <w:vAlign w:val="center"/>
            <w:hideMark/>
          </w:tcPr>
          <w:p w:rsidR="00000000" w:rsidRDefault="00000000">
            <w:r>
              <w:t>String</w:t>
            </w:r>
          </w:p>
        </w:tc>
        <w:tc>
          <w:tcPr>
            <w:tcW w:w="0" w:type="auto"/>
            <w:vAlign w:val="center"/>
            <w:hideMark/>
          </w:tcPr>
          <w:p w:rsidR="00000000" w:rsidRDefault="00000000">
            <w:r>
              <w:t xml:space="preserve">Forward price </w:t>
            </w:r>
            <w:r>
              <w:br/>
              <w:t xml:space="preserve">Only applicable to </w:t>
            </w:r>
            <w:r>
              <w:rPr>
                <w:rStyle w:val="HTML"/>
              </w:rPr>
              <w:t>OPTION</w:t>
            </w:r>
          </w:p>
        </w:tc>
      </w:tr>
      <w:tr w:rsidR="00000000">
        <w:trPr>
          <w:divId w:val="175387555"/>
          <w:tblCellSpacing w:w="15" w:type="dxa"/>
        </w:trPr>
        <w:tc>
          <w:tcPr>
            <w:tcW w:w="0" w:type="auto"/>
            <w:vAlign w:val="center"/>
            <w:hideMark/>
          </w:tcPr>
          <w:p w:rsidR="00000000" w:rsidRDefault="00000000">
            <w:r>
              <w:t>idxPx</w:t>
            </w:r>
          </w:p>
        </w:tc>
        <w:tc>
          <w:tcPr>
            <w:tcW w:w="0" w:type="auto"/>
            <w:vAlign w:val="center"/>
            <w:hideMark/>
          </w:tcPr>
          <w:p w:rsidR="00000000" w:rsidRDefault="00000000">
            <w:r>
              <w:t>String</w:t>
            </w:r>
          </w:p>
        </w:tc>
        <w:tc>
          <w:tcPr>
            <w:tcW w:w="0" w:type="auto"/>
            <w:vAlign w:val="center"/>
            <w:hideMark/>
          </w:tcPr>
          <w:p w:rsidR="00000000" w:rsidRDefault="00000000">
            <w:r>
              <w:t xml:space="preserve">Index price </w:t>
            </w:r>
            <w:r>
              <w:br/>
              <w:t xml:space="preserve">Applicable to </w:t>
            </w:r>
            <w:r>
              <w:rPr>
                <w:rStyle w:val="HTML"/>
              </w:rPr>
              <w:t>FUTURES</w:t>
            </w:r>
            <w:r>
              <w:t xml:space="preserve">, </w:t>
            </w:r>
            <w:r>
              <w:rPr>
                <w:rStyle w:val="HTML"/>
              </w:rPr>
              <w:t>SWAP</w:t>
            </w:r>
            <w:r>
              <w:t xml:space="preserve">, </w:t>
            </w:r>
            <w:r>
              <w:rPr>
                <w:rStyle w:val="HTML"/>
              </w:rPr>
              <w:t>OPTION</w:t>
            </w:r>
          </w:p>
        </w:tc>
      </w:tr>
      <w:tr w:rsidR="00000000">
        <w:trPr>
          <w:divId w:val="175387555"/>
          <w:tblCellSpacing w:w="15" w:type="dxa"/>
        </w:trPr>
        <w:tc>
          <w:tcPr>
            <w:tcW w:w="0" w:type="auto"/>
            <w:vAlign w:val="center"/>
            <w:hideMark/>
          </w:tcPr>
          <w:p w:rsidR="00000000" w:rsidRDefault="00000000">
            <w:r>
              <w:t>markPx</w:t>
            </w:r>
          </w:p>
        </w:tc>
        <w:tc>
          <w:tcPr>
            <w:tcW w:w="0" w:type="auto"/>
            <w:vAlign w:val="center"/>
            <w:hideMark/>
          </w:tcPr>
          <w:p w:rsidR="00000000" w:rsidRDefault="00000000">
            <w:r>
              <w:t>String</w:t>
            </w:r>
          </w:p>
        </w:tc>
        <w:tc>
          <w:tcPr>
            <w:tcW w:w="0" w:type="auto"/>
            <w:vAlign w:val="center"/>
            <w:hideMark/>
          </w:tcPr>
          <w:p w:rsidR="00000000" w:rsidRDefault="00000000">
            <w:r>
              <w:t xml:space="preserve">Mark price </w:t>
            </w:r>
            <w:r>
              <w:br/>
              <w:t xml:space="preserve">Applicable to </w:t>
            </w:r>
            <w:r>
              <w:rPr>
                <w:rStyle w:val="HTML"/>
              </w:rPr>
              <w:t>FUTURES</w:t>
            </w:r>
            <w:r>
              <w:t xml:space="preserve">, </w:t>
            </w:r>
            <w:r>
              <w:rPr>
                <w:rStyle w:val="HTML"/>
              </w:rPr>
              <w:t>SWAP</w:t>
            </w:r>
            <w:r>
              <w:t xml:space="preserve">, </w:t>
            </w:r>
            <w:r>
              <w:rPr>
                <w:rStyle w:val="HTML"/>
              </w:rPr>
              <w:t>OPTION</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Trade time, Unix timestamp format in milliseconds, e.g. </w:t>
            </w:r>
            <w:r>
              <w:rPr>
                <w:rStyle w:val="HTML"/>
              </w:rPr>
              <w:t>1597026383085</w:t>
            </w:r>
            <w:r>
              <w:t>.</w:t>
            </w:r>
          </w:p>
        </w:tc>
      </w:tr>
    </w:tbl>
    <w:p w:rsidR="00000000" w:rsidRDefault="00000000">
      <w:pPr>
        <w:divId w:val="175387555"/>
      </w:pPr>
      <w:r>
        <w:t xml:space="preserve">Up to 500 most recent historical public transaction data can be retrieved. </w:t>
      </w:r>
    </w:p>
    <w:p w:rsidR="00000000" w:rsidRDefault="00000000">
      <w:pPr>
        <w:pStyle w:val="2"/>
        <w:divId w:val="175387555"/>
      </w:pPr>
      <w:r>
        <w:t>WebSocket Private Channel</w:t>
      </w:r>
    </w:p>
    <w:p w:rsidR="00000000" w:rsidRDefault="00000000">
      <w:pPr>
        <w:pStyle w:val="3"/>
        <w:divId w:val="175387555"/>
      </w:pPr>
      <w:r>
        <w:t>Rfqs channel</w:t>
      </w:r>
    </w:p>
    <w:p w:rsidR="00000000" w:rsidRDefault="00000000">
      <w:pPr>
        <w:pStyle w:val="a5"/>
        <w:divId w:val="175387555"/>
      </w:pPr>
      <w:r>
        <w:t>Retrieve the RFQs sent or received by the user. Data will be pushed whenever the user sends or receives an RFQ.</w:t>
      </w:r>
    </w:p>
    <w:p w:rsidR="00000000" w:rsidRDefault="00000000">
      <w:pPr>
        <w:pStyle w:val="4"/>
        <w:divId w:val="175387555"/>
      </w:pPr>
      <w:r>
        <w:t>URL Path</w:t>
      </w:r>
    </w:p>
    <w:p w:rsidR="00000000" w:rsidRDefault="00000000">
      <w:pPr>
        <w:pStyle w:val="a5"/>
        <w:divId w:val="175387555"/>
      </w:pPr>
      <w:r>
        <w:t>/ws/v5/business (required login)</w:t>
      </w:r>
    </w:p>
    <w:p w:rsidR="00000000" w:rsidRDefault="00000000">
      <w:pPr>
        <w:pStyle w:val="a5"/>
        <w:ind w:left="720" w:right="720"/>
        <w:divId w:val="1381246206"/>
      </w:pPr>
      <w:r>
        <w:t>Request Example</w:t>
      </w:r>
    </w:p>
    <w:p w:rsidR="00000000" w:rsidRDefault="00000000">
      <w:pPr>
        <w:pStyle w:val="HTML0"/>
        <w:divId w:val="1169364953"/>
        <w:rPr>
          <w:rStyle w:val="HTML"/>
        </w:rPr>
      </w:pPr>
      <w:r>
        <w:rPr>
          <w:rStyle w:val="o"/>
        </w:rPr>
        <w:t>{</w:t>
      </w:r>
    </w:p>
    <w:p w:rsidR="00000000" w:rsidRDefault="00000000">
      <w:pPr>
        <w:pStyle w:val="HTML0"/>
        <w:divId w:val="1169364953"/>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1169364953"/>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1169364953"/>
        <w:rPr>
          <w:rStyle w:val="HTML"/>
        </w:rPr>
      </w:pPr>
      <w:r>
        <w:rPr>
          <w:rStyle w:val="HTML"/>
        </w:rPr>
        <w:t xml:space="preserve">    </w:t>
      </w:r>
      <w:r>
        <w:rPr>
          <w:rStyle w:val="o"/>
        </w:rPr>
        <w:t>{</w:t>
      </w:r>
    </w:p>
    <w:p w:rsidR="00000000" w:rsidRDefault="00000000">
      <w:pPr>
        <w:pStyle w:val="HTML0"/>
        <w:divId w:val="1169364953"/>
        <w:rPr>
          <w:rStyle w:val="HTML"/>
        </w:rPr>
      </w:pPr>
      <w:r>
        <w:rPr>
          <w:rStyle w:val="HTML"/>
        </w:rPr>
        <w:t xml:space="preserve">      </w:t>
      </w:r>
      <w:r>
        <w:rPr>
          <w:rStyle w:val="s2"/>
        </w:rPr>
        <w:t>"channel"</w:t>
      </w:r>
      <w:r>
        <w:rPr>
          <w:rStyle w:val="HTML"/>
        </w:rPr>
        <w:t xml:space="preserve">: </w:t>
      </w:r>
      <w:r>
        <w:rPr>
          <w:rStyle w:val="s2"/>
        </w:rPr>
        <w:t>"rfqs"</w:t>
      </w:r>
    </w:p>
    <w:p w:rsidR="00000000" w:rsidRDefault="00000000">
      <w:pPr>
        <w:pStyle w:val="HTML0"/>
        <w:divId w:val="1169364953"/>
        <w:rPr>
          <w:rStyle w:val="HTML"/>
        </w:rPr>
      </w:pPr>
      <w:r>
        <w:rPr>
          <w:rStyle w:val="HTML"/>
        </w:rPr>
        <w:t xml:space="preserve">    </w:t>
      </w:r>
      <w:r>
        <w:rPr>
          <w:rStyle w:val="o"/>
        </w:rPr>
        <w:t>}</w:t>
      </w:r>
    </w:p>
    <w:p w:rsidR="00000000" w:rsidRDefault="00000000">
      <w:pPr>
        <w:pStyle w:val="HTML0"/>
        <w:divId w:val="1169364953"/>
        <w:rPr>
          <w:rStyle w:val="HTML"/>
        </w:rPr>
      </w:pPr>
      <w:r>
        <w:rPr>
          <w:rStyle w:val="HTML"/>
        </w:rPr>
        <w:t xml:space="preserve">  </w:t>
      </w:r>
      <w:r>
        <w:rPr>
          <w:rStyle w:val="o"/>
        </w:rPr>
        <w:t>]</w:t>
      </w:r>
    </w:p>
    <w:p w:rsidR="00000000" w:rsidRDefault="00000000">
      <w:pPr>
        <w:pStyle w:val="HTML0"/>
        <w:divId w:val="1169364953"/>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33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subscribed channels</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rfqs</w:t>
            </w:r>
          </w:p>
        </w:tc>
      </w:tr>
    </w:tbl>
    <w:p w:rsidR="00000000" w:rsidRDefault="00000000">
      <w:pPr>
        <w:pStyle w:val="a5"/>
        <w:ind w:left="720" w:right="720"/>
        <w:divId w:val="1229346549"/>
      </w:pPr>
      <w:r>
        <w:t xml:space="preserve">Successful Response Example </w:t>
      </w:r>
    </w:p>
    <w:p w:rsidR="00000000" w:rsidRDefault="00000000">
      <w:pPr>
        <w:pStyle w:val="HTML0"/>
        <w:divId w:val="289483918"/>
        <w:rPr>
          <w:rStyle w:val="w"/>
        </w:rPr>
      </w:pPr>
      <w:r>
        <w:rPr>
          <w:rStyle w:val="p"/>
        </w:rPr>
        <w:t>{</w:t>
      </w:r>
    </w:p>
    <w:p w:rsidR="00000000" w:rsidRDefault="00000000">
      <w:pPr>
        <w:pStyle w:val="HTML0"/>
        <w:divId w:val="289483918"/>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289483918"/>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289483918"/>
        <w:rPr>
          <w:rStyle w:val="w"/>
        </w:rPr>
      </w:pPr>
      <w:r>
        <w:rPr>
          <w:rStyle w:val="w"/>
        </w:rPr>
        <w:t xml:space="preserve">    </w:t>
      </w:r>
      <w:r>
        <w:rPr>
          <w:rStyle w:val="nl"/>
        </w:rPr>
        <w:t>"channel"</w:t>
      </w:r>
      <w:r>
        <w:rPr>
          <w:rStyle w:val="p"/>
        </w:rPr>
        <w:t>:</w:t>
      </w:r>
      <w:r>
        <w:rPr>
          <w:rStyle w:val="w"/>
        </w:rPr>
        <w:t xml:space="preserve"> </w:t>
      </w:r>
      <w:r>
        <w:rPr>
          <w:rStyle w:val="s2"/>
        </w:rPr>
        <w:t>"rfqs"</w:t>
      </w:r>
    </w:p>
    <w:p w:rsidR="00000000" w:rsidRDefault="00000000">
      <w:pPr>
        <w:pStyle w:val="HTML0"/>
        <w:divId w:val="289483918"/>
        <w:rPr>
          <w:rStyle w:val="w"/>
        </w:rPr>
      </w:pPr>
      <w:r>
        <w:rPr>
          <w:rStyle w:val="w"/>
        </w:rPr>
        <w:t xml:space="preserve">  </w:t>
      </w:r>
      <w:r>
        <w:rPr>
          <w:rStyle w:val="p"/>
        </w:rPr>
        <w:t>},</w:t>
      </w:r>
    </w:p>
    <w:p w:rsidR="00000000" w:rsidRDefault="00000000">
      <w:pPr>
        <w:pStyle w:val="HTML0"/>
        <w:divId w:val="289483918"/>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289483918"/>
        <w:rPr>
          <w:rStyle w:val="w"/>
        </w:rPr>
      </w:pPr>
      <w:r>
        <w:rPr>
          <w:rStyle w:val="p"/>
        </w:rPr>
        <w:t>}</w:t>
      </w:r>
    </w:p>
    <w:p w:rsidR="00000000" w:rsidRDefault="00000000">
      <w:pPr>
        <w:pStyle w:val="a5"/>
        <w:ind w:left="720" w:right="720"/>
        <w:divId w:val="1174301395"/>
      </w:pPr>
      <w:r>
        <w:t>Failure Response Example</w:t>
      </w:r>
    </w:p>
    <w:p w:rsidR="00000000" w:rsidRDefault="00000000">
      <w:pPr>
        <w:pStyle w:val="HTML0"/>
        <w:divId w:val="969627307"/>
        <w:rPr>
          <w:rStyle w:val="w"/>
        </w:rPr>
      </w:pPr>
      <w:r>
        <w:rPr>
          <w:rStyle w:val="p"/>
        </w:rPr>
        <w:t>{</w:t>
      </w:r>
    </w:p>
    <w:p w:rsidR="00000000" w:rsidRDefault="00000000">
      <w:pPr>
        <w:pStyle w:val="HTML0"/>
        <w:divId w:val="969627307"/>
        <w:rPr>
          <w:rStyle w:val="w"/>
        </w:rPr>
      </w:pPr>
      <w:r>
        <w:rPr>
          <w:rStyle w:val="w"/>
        </w:rPr>
        <w:t xml:space="preserve">  </w:t>
      </w:r>
      <w:r>
        <w:rPr>
          <w:rStyle w:val="nl"/>
        </w:rPr>
        <w:t>"event"</w:t>
      </w:r>
      <w:r>
        <w:rPr>
          <w:rStyle w:val="p"/>
        </w:rPr>
        <w:t>:</w:t>
      </w:r>
      <w:r>
        <w:rPr>
          <w:rStyle w:val="w"/>
        </w:rPr>
        <w:t xml:space="preserve"> </w:t>
      </w:r>
      <w:r>
        <w:rPr>
          <w:rStyle w:val="s2"/>
        </w:rPr>
        <w:t>"error"</w:t>
      </w:r>
      <w:r>
        <w:rPr>
          <w:rStyle w:val="p"/>
        </w:rPr>
        <w:t>,</w:t>
      </w:r>
    </w:p>
    <w:p w:rsidR="00000000" w:rsidRDefault="00000000">
      <w:pPr>
        <w:pStyle w:val="HTML0"/>
        <w:divId w:val="969627307"/>
        <w:rPr>
          <w:rStyle w:val="w"/>
        </w:rPr>
      </w:pPr>
      <w:r>
        <w:rPr>
          <w:rStyle w:val="w"/>
        </w:rPr>
        <w:t xml:space="preserve">  </w:t>
      </w:r>
      <w:r>
        <w:rPr>
          <w:rStyle w:val="nl"/>
        </w:rPr>
        <w:t>"code"</w:t>
      </w:r>
      <w:r>
        <w:rPr>
          <w:rStyle w:val="p"/>
        </w:rPr>
        <w:t>:</w:t>
      </w:r>
      <w:r>
        <w:rPr>
          <w:rStyle w:val="w"/>
        </w:rPr>
        <w:t xml:space="preserve"> </w:t>
      </w:r>
      <w:r>
        <w:rPr>
          <w:rStyle w:val="s2"/>
        </w:rPr>
        <w:t>"60012"</w:t>
      </w:r>
      <w:r>
        <w:rPr>
          <w:rStyle w:val="p"/>
        </w:rPr>
        <w:t>,</w:t>
      </w:r>
    </w:p>
    <w:p w:rsidR="00000000" w:rsidRDefault="00000000">
      <w:pPr>
        <w:pStyle w:val="HTML0"/>
        <w:divId w:val="969627307"/>
        <w:rPr>
          <w:rStyle w:val="w"/>
        </w:rPr>
      </w:pPr>
      <w:r>
        <w:rPr>
          <w:rStyle w:val="w"/>
        </w:rPr>
        <w:t xml:space="preserve">  </w:t>
      </w:r>
      <w:r>
        <w:rPr>
          <w:rStyle w:val="nl"/>
        </w:rPr>
        <w:t>"msg"</w:t>
      </w:r>
      <w:r>
        <w:rPr>
          <w:rStyle w:val="p"/>
        </w:rPr>
        <w:t>:</w:t>
      </w:r>
      <w:r>
        <w:rPr>
          <w:rStyle w:val="w"/>
        </w:rPr>
        <w:t xml:space="preserve"> </w:t>
      </w:r>
      <w:r>
        <w:rPr>
          <w:rStyle w:val="s2"/>
        </w:rPr>
        <w:t>"Invalid request: {</w:t>
      </w:r>
      <w:r>
        <w:rPr>
          <w:rStyle w:val="se"/>
        </w:rPr>
        <w:t>\"</w:t>
      </w:r>
      <w:r>
        <w:rPr>
          <w:rStyle w:val="s2"/>
        </w:rPr>
        <w:t>op</w:t>
      </w:r>
      <w:r>
        <w:rPr>
          <w:rStyle w:val="se"/>
        </w:rPr>
        <w:t>\"</w:t>
      </w:r>
      <w:r>
        <w:rPr>
          <w:rStyle w:val="s2"/>
        </w:rPr>
        <w:t xml:space="preserve">: </w:t>
      </w:r>
      <w:r>
        <w:rPr>
          <w:rStyle w:val="se"/>
        </w:rPr>
        <w:t>\"</w:t>
      </w:r>
      <w:r>
        <w:rPr>
          <w:rStyle w:val="s2"/>
        </w:rPr>
        <w:t>subscribe</w:t>
      </w:r>
      <w:r>
        <w:rPr>
          <w:rStyle w:val="se"/>
        </w:rPr>
        <w:t>\"</w:t>
      </w:r>
      <w:r>
        <w:rPr>
          <w:rStyle w:val="s2"/>
        </w:rPr>
        <w:t xml:space="preserve">, </w:t>
      </w:r>
      <w:r>
        <w:rPr>
          <w:rStyle w:val="se"/>
        </w:rPr>
        <w:t>\"</w:t>
      </w:r>
      <w:r>
        <w:rPr>
          <w:rStyle w:val="s2"/>
        </w:rPr>
        <w:t>argss</w:t>
      </w:r>
      <w:r>
        <w:rPr>
          <w:rStyle w:val="se"/>
        </w:rPr>
        <w:t>\"</w:t>
      </w:r>
      <w:r>
        <w:rPr>
          <w:rStyle w:val="s2"/>
        </w:rPr>
        <w:t xml:space="preserve">:[{ </w:t>
      </w:r>
      <w:r>
        <w:rPr>
          <w:rStyle w:val="se"/>
        </w:rPr>
        <w:t>\"</w:t>
      </w:r>
      <w:r>
        <w:rPr>
          <w:rStyle w:val="s2"/>
        </w:rPr>
        <w:t>channel</w:t>
      </w:r>
      <w:r>
        <w:rPr>
          <w:rStyle w:val="se"/>
        </w:rPr>
        <w:t>\"</w:t>
      </w:r>
      <w:r>
        <w:rPr>
          <w:rStyle w:val="s2"/>
        </w:rPr>
        <w:t xml:space="preserve"> : </w:t>
      </w:r>
      <w:r>
        <w:rPr>
          <w:rStyle w:val="se"/>
        </w:rPr>
        <w:t>\"</w:t>
      </w:r>
      <w:r>
        <w:rPr>
          <w:rStyle w:val="s2"/>
        </w:rPr>
        <w:t>rfqs</w:t>
      </w:r>
      <w:r>
        <w:rPr>
          <w:rStyle w:val="se"/>
        </w:rPr>
        <w:t>\"</w:t>
      </w:r>
      <w:r>
        <w:rPr>
          <w:rStyle w:val="s2"/>
        </w:rPr>
        <w:t>}]}"</w:t>
      </w:r>
      <w:r>
        <w:rPr>
          <w:rStyle w:val="p"/>
        </w:rPr>
        <w:t>,</w:t>
      </w:r>
    </w:p>
    <w:p w:rsidR="00000000" w:rsidRDefault="00000000">
      <w:pPr>
        <w:pStyle w:val="HTML0"/>
        <w:divId w:val="969627307"/>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969627307"/>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28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r>
              <w:br/>
            </w:r>
            <w:r>
              <w:rPr>
                <w:rStyle w:val="HTML"/>
              </w:rPr>
              <w:t>error</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No</w:t>
            </w:r>
          </w:p>
        </w:tc>
        <w:tc>
          <w:tcPr>
            <w:tcW w:w="0" w:type="auto"/>
            <w:vAlign w:val="center"/>
            <w:hideMark/>
          </w:tcPr>
          <w:p w:rsidR="00000000" w:rsidRDefault="00000000">
            <w:r>
              <w:t>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rfqs</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connId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WebSocket connection ID</w:t>
            </w:r>
          </w:p>
        </w:tc>
      </w:tr>
    </w:tbl>
    <w:p w:rsidR="00000000" w:rsidRDefault="00000000">
      <w:pPr>
        <w:pStyle w:val="a5"/>
        <w:ind w:left="720" w:right="720"/>
        <w:divId w:val="108866488"/>
      </w:pPr>
      <w:r>
        <w:t>Push Data Example</w:t>
      </w:r>
    </w:p>
    <w:p w:rsidR="00000000" w:rsidRDefault="00000000">
      <w:pPr>
        <w:pStyle w:val="HTML0"/>
        <w:divId w:val="933904347"/>
        <w:rPr>
          <w:rStyle w:val="w"/>
        </w:rPr>
      </w:pPr>
      <w:r>
        <w:rPr>
          <w:rStyle w:val="p"/>
        </w:rPr>
        <w:t>{</w:t>
      </w:r>
    </w:p>
    <w:p w:rsidR="00000000" w:rsidRDefault="00000000">
      <w:pPr>
        <w:pStyle w:val="HTML0"/>
        <w:divId w:val="933904347"/>
        <w:rPr>
          <w:rStyle w:val="w"/>
        </w:rPr>
      </w:pPr>
      <w:r>
        <w:rPr>
          <w:rStyle w:val="w"/>
        </w:rPr>
        <w:t xml:space="preserve">    </w:t>
      </w:r>
      <w:r>
        <w:rPr>
          <w:rStyle w:val="nl"/>
        </w:rPr>
        <w:t>"arg"</w:t>
      </w:r>
      <w:r>
        <w:rPr>
          <w:rStyle w:val="p"/>
        </w:rPr>
        <w:t>:{</w:t>
      </w:r>
    </w:p>
    <w:p w:rsidR="00000000" w:rsidRDefault="00000000">
      <w:pPr>
        <w:pStyle w:val="HTML0"/>
        <w:divId w:val="933904347"/>
        <w:rPr>
          <w:rStyle w:val="w"/>
        </w:rPr>
      </w:pPr>
      <w:r>
        <w:rPr>
          <w:rStyle w:val="w"/>
        </w:rPr>
        <w:t xml:space="preserve">        </w:t>
      </w:r>
      <w:r>
        <w:rPr>
          <w:rStyle w:val="nl"/>
        </w:rPr>
        <w:t>"channel"</w:t>
      </w:r>
      <w:r>
        <w:rPr>
          <w:rStyle w:val="p"/>
        </w:rPr>
        <w:t>:</w:t>
      </w:r>
      <w:r>
        <w:rPr>
          <w:rStyle w:val="s2"/>
        </w:rPr>
        <w:t>"rfqs"</w:t>
      </w:r>
      <w:r>
        <w:rPr>
          <w:rStyle w:val="p"/>
        </w:rPr>
        <w:t>,</w:t>
      </w:r>
    </w:p>
    <w:p w:rsidR="00000000" w:rsidRDefault="00000000">
      <w:pPr>
        <w:pStyle w:val="HTML0"/>
        <w:divId w:val="933904347"/>
        <w:rPr>
          <w:rStyle w:val="w"/>
        </w:rPr>
      </w:pPr>
      <w:r>
        <w:rPr>
          <w:rStyle w:val="w"/>
        </w:rPr>
        <w:t xml:space="preserve">        </w:t>
      </w:r>
      <w:r>
        <w:rPr>
          <w:rStyle w:val="nl"/>
        </w:rPr>
        <w:t>"uid"</w:t>
      </w:r>
      <w:r>
        <w:rPr>
          <w:rStyle w:val="p"/>
        </w:rPr>
        <w:t>:</w:t>
      </w:r>
      <w:r>
        <w:rPr>
          <w:rStyle w:val="w"/>
        </w:rPr>
        <w:t xml:space="preserve"> </w:t>
      </w:r>
      <w:r>
        <w:rPr>
          <w:rStyle w:val="s2"/>
        </w:rPr>
        <w:t>"77982378738415879"</w:t>
      </w:r>
    </w:p>
    <w:p w:rsidR="00000000" w:rsidRDefault="00000000">
      <w:pPr>
        <w:pStyle w:val="HTML0"/>
        <w:divId w:val="933904347"/>
        <w:rPr>
          <w:rStyle w:val="w"/>
        </w:rPr>
      </w:pPr>
      <w:r>
        <w:rPr>
          <w:rStyle w:val="w"/>
        </w:rPr>
        <w:t xml:space="preserve">    </w:t>
      </w:r>
      <w:r>
        <w:rPr>
          <w:rStyle w:val="p"/>
        </w:rPr>
        <w:t>},</w:t>
      </w:r>
    </w:p>
    <w:p w:rsidR="00000000" w:rsidRDefault="00000000">
      <w:pPr>
        <w:pStyle w:val="HTML0"/>
        <w:divId w:val="933904347"/>
        <w:rPr>
          <w:rStyle w:val="w"/>
        </w:rPr>
      </w:pPr>
      <w:r>
        <w:rPr>
          <w:rStyle w:val="w"/>
        </w:rPr>
        <w:t xml:space="preserve">    </w:t>
      </w:r>
      <w:r>
        <w:rPr>
          <w:rStyle w:val="nl"/>
        </w:rPr>
        <w:t>"data"</w:t>
      </w:r>
      <w:r>
        <w:rPr>
          <w:rStyle w:val="p"/>
        </w:rPr>
        <w:t>:[</w:t>
      </w:r>
    </w:p>
    <w:p w:rsidR="00000000" w:rsidRDefault="00000000">
      <w:pPr>
        <w:pStyle w:val="HTML0"/>
        <w:divId w:val="933904347"/>
        <w:rPr>
          <w:rStyle w:val="w"/>
        </w:rPr>
      </w:pPr>
      <w:r>
        <w:rPr>
          <w:rStyle w:val="w"/>
        </w:rPr>
        <w:t xml:space="preserve">        </w:t>
      </w:r>
      <w:r>
        <w:rPr>
          <w:rStyle w:val="p"/>
        </w:rPr>
        <w:t>{</w:t>
      </w:r>
    </w:p>
    <w:p w:rsidR="00000000" w:rsidRDefault="00000000">
      <w:pPr>
        <w:pStyle w:val="HTML0"/>
        <w:divId w:val="933904347"/>
        <w:rPr>
          <w:rStyle w:val="w"/>
        </w:rPr>
      </w:pPr>
      <w:r>
        <w:rPr>
          <w:rStyle w:val="w"/>
        </w:rPr>
        <w:t xml:space="preserve">            </w:t>
      </w:r>
      <w:r>
        <w:rPr>
          <w:rStyle w:val="nl"/>
        </w:rPr>
        <w:t>"cTime"</w:t>
      </w:r>
      <w:r>
        <w:rPr>
          <w:rStyle w:val="p"/>
        </w:rPr>
        <w:t>:</w:t>
      </w:r>
      <w:r>
        <w:rPr>
          <w:rStyle w:val="s2"/>
        </w:rPr>
        <w:t>"1611033737572"</w:t>
      </w:r>
      <w:r>
        <w:rPr>
          <w:rStyle w:val="p"/>
        </w:rPr>
        <w:t>,</w:t>
      </w:r>
    </w:p>
    <w:p w:rsidR="00000000" w:rsidRDefault="00000000">
      <w:pPr>
        <w:pStyle w:val="HTML0"/>
        <w:divId w:val="933904347"/>
        <w:rPr>
          <w:rStyle w:val="w"/>
        </w:rPr>
      </w:pPr>
      <w:r>
        <w:rPr>
          <w:rStyle w:val="w"/>
        </w:rPr>
        <w:t xml:space="preserve">            </w:t>
      </w:r>
      <w:r>
        <w:rPr>
          <w:rStyle w:val="nl"/>
        </w:rPr>
        <w:t>"uTime"</w:t>
      </w:r>
      <w:r>
        <w:rPr>
          <w:rStyle w:val="p"/>
        </w:rPr>
        <w:t>:</w:t>
      </w:r>
      <w:r>
        <w:rPr>
          <w:rStyle w:val="s2"/>
        </w:rPr>
        <w:t>"1611033737572"</w:t>
      </w:r>
      <w:r>
        <w:rPr>
          <w:rStyle w:val="p"/>
        </w:rPr>
        <w:t>,</w:t>
      </w:r>
    </w:p>
    <w:p w:rsidR="00000000" w:rsidRDefault="00000000">
      <w:pPr>
        <w:pStyle w:val="HTML0"/>
        <w:divId w:val="933904347"/>
        <w:rPr>
          <w:rStyle w:val="w"/>
        </w:rPr>
      </w:pPr>
      <w:r>
        <w:rPr>
          <w:rStyle w:val="w"/>
        </w:rPr>
        <w:t xml:space="preserve">            </w:t>
      </w:r>
      <w:r>
        <w:rPr>
          <w:rStyle w:val="nl"/>
        </w:rPr>
        <w:t>"traderCode"</w:t>
      </w:r>
      <w:r>
        <w:rPr>
          <w:rStyle w:val="p"/>
        </w:rPr>
        <w:t>:</w:t>
      </w:r>
      <w:r>
        <w:rPr>
          <w:rStyle w:val="s2"/>
        </w:rPr>
        <w:t>"DSK2"</w:t>
      </w:r>
      <w:r>
        <w:rPr>
          <w:rStyle w:val="p"/>
        </w:rPr>
        <w:t>,</w:t>
      </w:r>
    </w:p>
    <w:p w:rsidR="00000000" w:rsidRDefault="00000000">
      <w:pPr>
        <w:pStyle w:val="HTML0"/>
        <w:divId w:val="933904347"/>
        <w:rPr>
          <w:rStyle w:val="w"/>
        </w:rPr>
      </w:pPr>
      <w:r>
        <w:rPr>
          <w:rStyle w:val="w"/>
        </w:rPr>
        <w:t xml:space="preserve">            </w:t>
      </w:r>
      <w:r>
        <w:rPr>
          <w:rStyle w:val="nl"/>
        </w:rPr>
        <w:t>"rfqId"</w:t>
      </w:r>
      <w:r>
        <w:rPr>
          <w:rStyle w:val="p"/>
        </w:rPr>
        <w:t>:</w:t>
      </w:r>
      <w:r>
        <w:rPr>
          <w:rStyle w:val="s2"/>
        </w:rPr>
        <w:t>"22534"</w:t>
      </w:r>
      <w:r>
        <w:rPr>
          <w:rStyle w:val="p"/>
        </w:rPr>
        <w:t>,</w:t>
      </w:r>
    </w:p>
    <w:p w:rsidR="00000000" w:rsidRDefault="00000000">
      <w:pPr>
        <w:pStyle w:val="HTML0"/>
        <w:divId w:val="933904347"/>
        <w:rPr>
          <w:rStyle w:val="w"/>
        </w:rPr>
      </w:pPr>
      <w:r>
        <w:rPr>
          <w:rStyle w:val="w"/>
        </w:rPr>
        <w:t xml:space="preserve">            </w:t>
      </w:r>
      <w:r>
        <w:rPr>
          <w:rStyle w:val="nl"/>
        </w:rPr>
        <w:t>"clRfqId"</w:t>
      </w:r>
      <w:r>
        <w:rPr>
          <w:rStyle w:val="p"/>
        </w:rPr>
        <w:t>:</w:t>
      </w:r>
      <w:r>
        <w:rPr>
          <w:rStyle w:val="s2"/>
        </w:rPr>
        <w:t>""</w:t>
      </w:r>
      <w:r>
        <w:rPr>
          <w:rStyle w:val="p"/>
        </w:rPr>
        <w:t>,</w:t>
      </w:r>
    </w:p>
    <w:p w:rsidR="00000000" w:rsidRDefault="00000000">
      <w:pPr>
        <w:pStyle w:val="HTML0"/>
        <w:divId w:val="933904347"/>
        <w:rPr>
          <w:rStyle w:val="w"/>
        </w:rPr>
      </w:pPr>
      <w:r>
        <w:rPr>
          <w:rStyle w:val="w"/>
        </w:rPr>
        <w:t xml:space="preserve">            </w:t>
      </w:r>
      <w:r>
        <w:rPr>
          <w:rStyle w:val="nl"/>
        </w:rPr>
        <w:t>"tag"</w:t>
      </w:r>
      <w:r>
        <w:rPr>
          <w:rStyle w:val="p"/>
        </w:rPr>
        <w:t>:</w:t>
      </w:r>
      <w:r>
        <w:rPr>
          <w:rStyle w:val="s2"/>
        </w:rPr>
        <w:t>"123456"</w:t>
      </w:r>
      <w:r>
        <w:rPr>
          <w:rStyle w:val="p"/>
        </w:rPr>
        <w:t>,</w:t>
      </w:r>
    </w:p>
    <w:p w:rsidR="00000000" w:rsidRDefault="00000000">
      <w:pPr>
        <w:pStyle w:val="HTML0"/>
        <w:divId w:val="933904347"/>
        <w:rPr>
          <w:rStyle w:val="w"/>
        </w:rPr>
      </w:pPr>
      <w:r>
        <w:rPr>
          <w:rStyle w:val="w"/>
        </w:rPr>
        <w:t xml:space="preserve">            </w:t>
      </w:r>
      <w:r>
        <w:rPr>
          <w:rStyle w:val="nl"/>
        </w:rPr>
        <w:t>"state"</w:t>
      </w:r>
      <w:r>
        <w:rPr>
          <w:rStyle w:val="p"/>
        </w:rPr>
        <w:t>:</w:t>
      </w:r>
      <w:r>
        <w:rPr>
          <w:rStyle w:val="s2"/>
        </w:rPr>
        <w:t>"active"</w:t>
      </w:r>
      <w:r>
        <w:rPr>
          <w:rStyle w:val="p"/>
        </w:rPr>
        <w:t>,</w:t>
      </w:r>
    </w:p>
    <w:p w:rsidR="00000000" w:rsidRDefault="00000000">
      <w:pPr>
        <w:pStyle w:val="HTML0"/>
        <w:divId w:val="933904347"/>
        <w:rPr>
          <w:rStyle w:val="w"/>
        </w:rPr>
      </w:pPr>
      <w:r>
        <w:rPr>
          <w:rStyle w:val="w"/>
        </w:rPr>
        <w:t xml:space="preserve">            </w:t>
      </w:r>
      <w:r>
        <w:rPr>
          <w:rStyle w:val="nl"/>
        </w:rPr>
        <w:t>"flowType"</w:t>
      </w:r>
      <w:r>
        <w:rPr>
          <w:rStyle w:val="p"/>
        </w:rPr>
        <w:t>:</w:t>
      </w:r>
      <w:r>
        <w:rPr>
          <w:rStyle w:val="s2"/>
        </w:rPr>
        <w:t>""</w:t>
      </w:r>
      <w:r>
        <w:rPr>
          <w:rStyle w:val="p"/>
        </w:rPr>
        <w:t>,</w:t>
      </w:r>
    </w:p>
    <w:p w:rsidR="00000000" w:rsidRDefault="00000000">
      <w:pPr>
        <w:pStyle w:val="HTML0"/>
        <w:divId w:val="933904347"/>
        <w:rPr>
          <w:rStyle w:val="w"/>
        </w:rPr>
      </w:pPr>
      <w:r>
        <w:rPr>
          <w:rStyle w:val="w"/>
        </w:rPr>
        <w:t xml:space="preserve">            </w:t>
      </w:r>
      <w:r>
        <w:rPr>
          <w:rStyle w:val="nl"/>
        </w:rPr>
        <w:t>"validUntil"</w:t>
      </w:r>
      <w:r>
        <w:rPr>
          <w:rStyle w:val="p"/>
        </w:rPr>
        <w:t>:</w:t>
      </w:r>
      <w:r>
        <w:rPr>
          <w:rStyle w:val="s2"/>
        </w:rPr>
        <w:t>"1611033857557"</w:t>
      </w:r>
      <w:r>
        <w:rPr>
          <w:rStyle w:val="p"/>
        </w:rPr>
        <w:t>,</w:t>
      </w:r>
    </w:p>
    <w:p w:rsidR="00000000" w:rsidRDefault="00000000">
      <w:pPr>
        <w:pStyle w:val="HTML0"/>
        <w:divId w:val="933904347"/>
        <w:rPr>
          <w:rStyle w:val="w"/>
        </w:rPr>
      </w:pPr>
      <w:r>
        <w:rPr>
          <w:rStyle w:val="w"/>
        </w:rPr>
        <w:t xml:space="preserve">            </w:t>
      </w:r>
      <w:r>
        <w:rPr>
          <w:rStyle w:val="nl"/>
        </w:rPr>
        <w:t>"allowPartialExecution"</w:t>
      </w:r>
      <w:r>
        <w:rPr>
          <w:rStyle w:val="p"/>
        </w:rPr>
        <w:t>:</w:t>
      </w:r>
      <w:r>
        <w:rPr>
          <w:rStyle w:val="w"/>
        </w:rPr>
        <w:t xml:space="preserve"> </w:t>
      </w:r>
      <w:r>
        <w:rPr>
          <w:rStyle w:val="kc"/>
        </w:rPr>
        <w:t>false</w:t>
      </w:r>
      <w:r>
        <w:rPr>
          <w:rStyle w:val="p"/>
        </w:rPr>
        <w:t>,</w:t>
      </w:r>
    </w:p>
    <w:p w:rsidR="00000000" w:rsidRDefault="00000000">
      <w:pPr>
        <w:pStyle w:val="HTML0"/>
        <w:divId w:val="933904347"/>
        <w:rPr>
          <w:rStyle w:val="w"/>
        </w:rPr>
      </w:pPr>
      <w:r>
        <w:rPr>
          <w:rStyle w:val="w"/>
        </w:rPr>
        <w:t xml:space="preserve">            </w:t>
      </w:r>
      <w:r>
        <w:rPr>
          <w:rStyle w:val="nl"/>
        </w:rPr>
        <w:t>"counterparties"</w:t>
      </w:r>
      <w:r>
        <w:rPr>
          <w:rStyle w:val="p"/>
        </w:rPr>
        <w:t>:[</w:t>
      </w:r>
    </w:p>
    <w:p w:rsidR="00000000" w:rsidRDefault="00000000">
      <w:pPr>
        <w:pStyle w:val="HTML0"/>
        <w:divId w:val="933904347"/>
        <w:rPr>
          <w:rStyle w:val="w"/>
        </w:rPr>
      </w:pPr>
      <w:r>
        <w:rPr>
          <w:rStyle w:val="w"/>
        </w:rPr>
        <w:t xml:space="preserve">                </w:t>
      </w:r>
      <w:r>
        <w:rPr>
          <w:rStyle w:val="s2"/>
        </w:rPr>
        <w:t>"DSK4"</w:t>
      </w:r>
      <w:r>
        <w:rPr>
          <w:rStyle w:val="p"/>
        </w:rPr>
        <w:t>,</w:t>
      </w:r>
    </w:p>
    <w:p w:rsidR="00000000" w:rsidRDefault="00000000">
      <w:pPr>
        <w:pStyle w:val="HTML0"/>
        <w:divId w:val="933904347"/>
        <w:rPr>
          <w:rStyle w:val="w"/>
        </w:rPr>
      </w:pPr>
      <w:r>
        <w:rPr>
          <w:rStyle w:val="w"/>
        </w:rPr>
        <w:t xml:space="preserve">                </w:t>
      </w:r>
      <w:r>
        <w:rPr>
          <w:rStyle w:val="s2"/>
        </w:rPr>
        <w:t>"DSK5"</w:t>
      </w:r>
    </w:p>
    <w:p w:rsidR="00000000" w:rsidRDefault="00000000">
      <w:pPr>
        <w:pStyle w:val="HTML0"/>
        <w:divId w:val="933904347"/>
        <w:rPr>
          <w:rStyle w:val="w"/>
        </w:rPr>
      </w:pPr>
      <w:r>
        <w:rPr>
          <w:rStyle w:val="w"/>
        </w:rPr>
        <w:t xml:space="preserve">            </w:t>
      </w:r>
      <w:r>
        <w:rPr>
          <w:rStyle w:val="p"/>
        </w:rPr>
        <w:t>],</w:t>
      </w:r>
    </w:p>
    <w:p w:rsidR="00000000" w:rsidRDefault="00000000">
      <w:pPr>
        <w:pStyle w:val="HTML0"/>
        <w:divId w:val="933904347"/>
        <w:rPr>
          <w:rStyle w:val="w"/>
        </w:rPr>
      </w:pPr>
      <w:r>
        <w:rPr>
          <w:rStyle w:val="w"/>
        </w:rPr>
        <w:t xml:space="preserve">            </w:t>
      </w:r>
      <w:r>
        <w:rPr>
          <w:rStyle w:val="nl"/>
        </w:rPr>
        <w:t>"legs"</w:t>
      </w:r>
      <w:r>
        <w:rPr>
          <w:rStyle w:val="p"/>
        </w:rPr>
        <w:t>:[</w:t>
      </w:r>
    </w:p>
    <w:p w:rsidR="00000000" w:rsidRDefault="00000000">
      <w:pPr>
        <w:pStyle w:val="HTML0"/>
        <w:divId w:val="933904347"/>
        <w:rPr>
          <w:rStyle w:val="w"/>
        </w:rPr>
      </w:pPr>
      <w:r>
        <w:rPr>
          <w:rStyle w:val="w"/>
        </w:rPr>
        <w:t xml:space="preserve">                </w:t>
      </w:r>
      <w:r>
        <w:rPr>
          <w:rStyle w:val="p"/>
        </w:rPr>
        <w:t>{</w:t>
      </w:r>
    </w:p>
    <w:p w:rsidR="00000000" w:rsidRDefault="00000000">
      <w:pPr>
        <w:pStyle w:val="HTML0"/>
        <w:divId w:val="933904347"/>
        <w:rPr>
          <w:rStyle w:val="w"/>
        </w:rPr>
      </w:pPr>
      <w:r>
        <w:rPr>
          <w:rStyle w:val="w"/>
        </w:rPr>
        <w:t xml:space="preserve">                    </w:t>
      </w:r>
      <w:r>
        <w:rPr>
          <w:rStyle w:val="nl"/>
        </w:rPr>
        <w:t>"instId"</w:t>
      </w:r>
      <w:r>
        <w:rPr>
          <w:rStyle w:val="p"/>
        </w:rPr>
        <w:t>:</w:t>
      </w:r>
      <w:r>
        <w:rPr>
          <w:rStyle w:val="s2"/>
        </w:rPr>
        <w:t>"BTCUSD-211208-36000-C"</w:t>
      </w:r>
      <w:r>
        <w:rPr>
          <w:rStyle w:val="p"/>
        </w:rPr>
        <w:t>,</w:t>
      </w:r>
    </w:p>
    <w:p w:rsidR="00000000" w:rsidRDefault="00000000">
      <w:pPr>
        <w:pStyle w:val="HTML0"/>
        <w:divId w:val="933904347"/>
        <w:rPr>
          <w:rStyle w:val="w"/>
        </w:rPr>
      </w:pPr>
      <w:r>
        <w:rPr>
          <w:rStyle w:val="w"/>
        </w:rPr>
        <w:t xml:space="preserve">                    </w:t>
      </w:r>
      <w:r>
        <w:rPr>
          <w:rStyle w:val="nl"/>
        </w:rPr>
        <w:t>"tdMode"</w:t>
      </w:r>
      <w:r>
        <w:rPr>
          <w:rStyle w:val="p"/>
        </w:rPr>
        <w:t>:</w:t>
      </w:r>
      <w:r>
        <w:rPr>
          <w:rStyle w:val="s2"/>
        </w:rPr>
        <w:t>"cross"</w:t>
      </w:r>
      <w:r>
        <w:rPr>
          <w:rStyle w:val="p"/>
        </w:rPr>
        <w:t>,</w:t>
      </w:r>
    </w:p>
    <w:p w:rsidR="00000000" w:rsidRDefault="00000000">
      <w:pPr>
        <w:pStyle w:val="HTML0"/>
        <w:divId w:val="933904347"/>
        <w:rPr>
          <w:rStyle w:val="w"/>
        </w:rPr>
      </w:pPr>
      <w:r>
        <w:rPr>
          <w:rStyle w:val="w"/>
        </w:rPr>
        <w:t xml:space="preserve">                    </w:t>
      </w:r>
      <w:r>
        <w:rPr>
          <w:rStyle w:val="nl"/>
        </w:rPr>
        <w:t>"ccy"</w:t>
      </w:r>
      <w:r>
        <w:rPr>
          <w:rStyle w:val="p"/>
        </w:rPr>
        <w:t>:</w:t>
      </w:r>
      <w:r>
        <w:rPr>
          <w:rStyle w:val="s2"/>
        </w:rPr>
        <w:t>"USDT"</w:t>
      </w:r>
      <w:r>
        <w:rPr>
          <w:rStyle w:val="p"/>
        </w:rPr>
        <w:t>,</w:t>
      </w:r>
    </w:p>
    <w:p w:rsidR="00000000" w:rsidRDefault="00000000">
      <w:pPr>
        <w:pStyle w:val="HTML0"/>
        <w:divId w:val="933904347"/>
        <w:rPr>
          <w:rStyle w:val="w"/>
        </w:rPr>
      </w:pPr>
      <w:r>
        <w:rPr>
          <w:rStyle w:val="w"/>
        </w:rPr>
        <w:t xml:space="preserve">                    </w:t>
      </w:r>
      <w:r>
        <w:rPr>
          <w:rStyle w:val="nl"/>
        </w:rPr>
        <w:t>"sz"</w:t>
      </w:r>
      <w:r>
        <w:rPr>
          <w:rStyle w:val="p"/>
        </w:rPr>
        <w:t>:</w:t>
      </w:r>
      <w:r>
        <w:rPr>
          <w:rStyle w:val="s2"/>
        </w:rPr>
        <w:t>"25.0"</w:t>
      </w:r>
      <w:r>
        <w:rPr>
          <w:rStyle w:val="p"/>
        </w:rPr>
        <w:t>,</w:t>
      </w:r>
    </w:p>
    <w:p w:rsidR="00000000" w:rsidRDefault="00000000">
      <w:pPr>
        <w:pStyle w:val="HTML0"/>
        <w:divId w:val="933904347"/>
        <w:rPr>
          <w:rStyle w:val="w"/>
        </w:rPr>
      </w:pPr>
      <w:r>
        <w:rPr>
          <w:rStyle w:val="w"/>
        </w:rPr>
        <w:t xml:space="preserve">                    </w:t>
      </w:r>
      <w:r>
        <w:rPr>
          <w:rStyle w:val="nl"/>
        </w:rPr>
        <w:t>"side"</w:t>
      </w:r>
      <w:r>
        <w:rPr>
          <w:rStyle w:val="p"/>
        </w:rPr>
        <w:t>:</w:t>
      </w:r>
      <w:r>
        <w:rPr>
          <w:rStyle w:val="s2"/>
        </w:rPr>
        <w:t>"buy"</w:t>
      </w:r>
      <w:r>
        <w:rPr>
          <w:rStyle w:val="p"/>
        </w:rPr>
        <w:t>,</w:t>
      </w:r>
    </w:p>
    <w:p w:rsidR="00000000" w:rsidRDefault="00000000">
      <w:pPr>
        <w:pStyle w:val="HTML0"/>
        <w:divId w:val="933904347"/>
        <w:rPr>
          <w:rStyle w:val="w"/>
        </w:rPr>
      </w:pPr>
      <w:r>
        <w:rPr>
          <w:rStyle w:val="w"/>
        </w:rPr>
        <w:t xml:space="preserve">                    </w:t>
      </w:r>
      <w:r>
        <w:rPr>
          <w:rStyle w:val="nl"/>
        </w:rPr>
        <w:t>"posSide"</w:t>
      </w:r>
      <w:r>
        <w:rPr>
          <w:rStyle w:val="p"/>
        </w:rPr>
        <w:t>:</w:t>
      </w:r>
      <w:r>
        <w:rPr>
          <w:rStyle w:val="w"/>
        </w:rPr>
        <w:t xml:space="preserve"> </w:t>
      </w:r>
      <w:r>
        <w:rPr>
          <w:rStyle w:val="s2"/>
        </w:rPr>
        <w:t>"long"</w:t>
      </w:r>
      <w:r>
        <w:rPr>
          <w:rStyle w:val="p"/>
        </w:rPr>
        <w:t>,</w:t>
      </w:r>
    </w:p>
    <w:p w:rsidR="00000000" w:rsidRDefault="00000000">
      <w:pPr>
        <w:pStyle w:val="HTML0"/>
        <w:divId w:val="933904347"/>
        <w:rPr>
          <w:rStyle w:val="w"/>
        </w:rPr>
      </w:pPr>
      <w:r>
        <w:rPr>
          <w:rStyle w:val="w"/>
        </w:rPr>
        <w:t xml:space="preserve">                    </w:t>
      </w:r>
      <w:r>
        <w:rPr>
          <w:rStyle w:val="nl"/>
        </w:rPr>
        <w:t>"tgtCcy"</w:t>
      </w:r>
      <w:r>
        <w:rPr>
          <w:rStyle w:val="p"/>
        </w:rPr>
        <w:t>:</w:t>
      </w:r>
      <w:r>
        <w:rPr>
          <w:rStyle w:val="s2"/>
        </w:rPr>
        <w:t>""</w:t>
      </w:r>
    </w:p>
    <w:p w:rsidR="00000000" w:rsidRDefault="00000000">
      <w:pPr>
        <w:pStyle w:val="HTML0"/>
        <w:divId w:val="933904347"/>
        <w:rPr>
          <w:rStyle w:val="w"/>
        </w:rPr>
      </w:pPr>
      <w:r>
        <w:rPr>
          <w:rStyle w:val="w"/>
        </w:rPr>
        <w:t xml:space="preserve">                </w:t>
      </w:r>
      <w:r>
        <w:rPr>
          <w:rStyle w:val="p"/>
        </w:rPr>
        <w:t>},</w:t>
      </w:r>
    </w:p>
    <w:p w:rsidR="00000000" w:rsidRDefault="00000000">
      <w:pPr>
        <w:pStyle w:val="HTML0"/>
        <w:divId w:val="933904347"/>
        <w:rPr>
          <w:rStyle w:val="w"/>
        </w:rPr>
      </w:pPr>
      <w:r>
        <w:rPr>
          <w:rStyle w:val="w"/>
        </w:rPr>
        <w:t xml:space="preserve">                </w:t>
      </w:r>
      <w:r>
        <w:rPr>
          <w:rStyle w:val="p"/>
        </w:rPr>
        <w:t>{</w:t>
      </w:r>
    </w:p>
    <w:p w:rsidR="00000000" w:rsidRDefault="00000000">
      <w:pPr>
        <w:pStyle w:val="HTML0"/>
        <w:divId w:val="933904347"/>
        <w:rPr>
          <w:rStyle w:val="w"/>
        </w:rPr>
      </w:pPr>
      <w:r>
        <w:rPr>
          <w:rStyle w:val="w"/>
        </w:rPr>
        <w:t xml:space="preserve">                    </w:t>
      </w:r>
      <w:r>
        <w:rPr>
          <w:rStyle w:val="nl"/>
        </w:rPr>
        <w:t>"instId"</w:t>
      </w:r>
      <w:r>
        <w:rPr>
          <w:rStyle w:val="p"/>
        </w:rPr>
        <w:t>:</w:t>
      </w:r>
      <w:r>
        <w:rPr>
          <w:rStyle w:val="s2"/>
        </w:rPr>
        <w:t>"ETHUSD-211208-45000-C"</w:t>
      </w:r>
      <w:r>
        <w:rPr>
          <w:rStyle w:val="p"/>
        </w:rPr>
        <w:t>,</w:t>
      </w:r>
    </w:p>
    <w:p w:rsidR="00000000" w:rsidRDefault="00000000">
      <w:pPr>
        <w:pStyle w:val="HTML0"/>
        <w:divId w:val="933904347"/>
        <w:rPr>
          <w:rStyle w:val="w"/>
        </w:rPr>
      </w:pPr>
      <w:r>
        <w:rPr>
          <w:rStyle w:val="w"/>
        </w:rPr>
        <w:t xml:space="preserve">                    </w:t>
      </w:r>
      <w:r>
        <w:rPr>
          <w:rStyle w:val="nl"/>
        </w:rPr>
        <w:t>"tdMode"</w:t>
      </w:r>
      <w:r>
        <w:rPr>
          <w:rStyle w:val="p"/>
        </w:rPr>
        <w:t>:</w:t>
      </w:r>
      <w:r>
        <w:rPr>
          <w:rStyle w:val="s2"/>
        </w:rPr>
        <w:t>"cross"</w:t>
      </w:r>
      <w:r>
        <w:rPr>
          <w:rStyle w:val="p"/>
        </w:rPr>
        <w:t>,</w:t>
      </w:r>
    </w:p>
    <w:p w:rsidR="00000000" w:rsidRDefault="00000000">
      <w:pPr>
        <w:pStyle w:val="HTML0"/>
        <w:divId w:val="933904347"/>
        <w:rPr>
          <w:rStyle w:val="w"/>
        </w:rPr>
      </w:pPr>
      <w:r>
        <w:rPr>
          <w:rStyle w:val="w"/>
        </w:rPr>
        <w:t xml:space="preserve">                    </w:t>
      </w:r>
      <w:r>
        <w:rPr>
          <w:rStyle w:val="nl"/>
        </w:rPr>
        <w:t>"ccy"</w:t>
      </w:r>
      <w:r>
        <w:rPr>
          <w:rStyle w:val="p"/>
        </w:rPr>
        <w:t>:</w:t>
      </w:r>
      <w:r>
        <w:rPr>
          <w:rStyle w:val="s2"/>
        </w:rPr>
        <w:t>"USDT"</w:t>
      </w:r>
      <w:r>
        <w:rPr>
          <w:rStyle w:val="p"/>
        </w:rPr>
        <w:t>,</w:t>
      </w:r>
    </w:p>
    <w:p w:rsidR="00000000" w:rsidRDefault="00000000">
      <w:pPr>
        <w:pStyle w:val="HTML0"/>
        <w:divId w:val="933904347"/>
        <w:rPr>
          <w:rStyle w:val="w"/>
        </w:rPr>
      </w:pPr>
      <w:r>
        <w:rPr>
          <w:rStyle w:val="w"/>
        </w:rPr>
        <w:t xml:space="preserve">                    </w:t>
      </w:r>
      <w:r>
        <w:rPr>
          <w:rStyle w:val="nl"/>
        </w:rPr>
        <w:t>"sz"</w:t>
      </w:r>
      <w:r>
        <w:rPr>
          <w:rStyle w:val="p"/>
        </w:rPr>
        <w:t>:</w:t>
      </w:r>
      <w:r>
        <w:rPr>
          <w:rStyle w:val="s2"/>
        </w:rPr>
        <w:t>"25.0"</w:t>
      </w:r>
      <w:r>
        <w:rPr>
          <w:rStyle w:val="p"/>
        </w:rPr>
        <w:t>,</w:t>
      </w:r>
    </w:p>
    <w:p w:rsidR="00000000" w:rsidRDefault="00000000">
      <w:pPr>
        <w:pStyle w:val="HTML0"/>
        <w:divId w:val="933904347"/>
        <w:rPr>
          <w:rStyle w:val="w"/>
        </w:rPr>
      </w:pPr>
      <w:r>
        <w:rPr>
          <w:rStyle w:val="w"/>
        </w:rPr>
        <w:t xml:space="preserve">                    </w:t>
      </w:r>
      <w:r>
        <w:rPr>
          <w:rStyle w:val="nl"/>
        </w:rPr>
        <w:t>"side"</w:t>
      </w:r>
      <w:r>
        <w:rPr>
          <w:rStyle w:val="p"/>
        </w:rPr>
        <w:t>:</w:t>
      </w:r>
      <w:r>
        <w:rPr>
          <w:rStyle w:val="s2"/>
        </w:rPr>
        <w:t>"sell"</w:t>
      </w:r>
      <w:r>
        <w:rPr>
          <w:rStyle w:val="p"/>
        </w:rPr>
        <w:t>,</w:t>
      </w:r>
    </w:p>
    <w:p w:rsidR="00000000" w:rsidRDefault="00000000">
      <w:pPr>
        <w:pStyle w:val="HTML0"/>
        <w:divId w:val="933904347"/>
        <w:rPr>
          <w:rStyle w:val="w"/>
        </w:rPr>
      </w:pPr>
      <w:r>
        <w:rPr>
          <w:rStyle w:val="w"/>
        </w:rPr>
        <w:t xml:space="preserve">                    </w:t>
      </w:r>
      <w:r>
        <w:rPr>
          <w:rStyle w:val="nl"/>
        </w:rPr>
        <w:t>"posSide"</w:t>
      </w:r>
      <w:r>
        <w:rPr>
          <w:rStyle w:val="p"/>
        </w:rPr>
        <w:t>:</w:t>
      </w:r>
      <w:r>
        <w:rPr>
          <w:rStyle w:val="w"/>
        </w:rPr>
        <w:t xml:space="preserve"> </w:t>
      </w:r>
      <w:r>
        <w:rPr>
          <w:rStyle w:val="s2"/>
        </w:rPr>
        <w:t>"long"</w:t>
      </w:r>
      <w:r>
        <w:rPr>
          <w:rStyle w:val="p"/>
        </w:rPr>
        <w:t>,</w:t>
      </w:r>
    </w:p>
    <w:p w:rsidR="00000000" w:rsidRDefault="00000000">
      <w:pPr>
        <w:pStyle w:val="HTML0"/>
        <w:divId w:val="933904347"/>
        <w:rPr>
          <w:rStyle w:val="w"/>
        </w:rPr>
      </w:pPr>
      <w:r>
        <w:rPr>
          <w:rStyle w:val="w"/>
        </w:rPr>
        <w:t xml:space="preserve">                    </w:t>
      </w:r>
      <w:r>
        <w:rPr>
          <w:rStyle w:val="nl"/>
        </w:rPr>
        <w:t>"tgtCcy"</w:t>
      </w:r>
      <w:r>
        <w:rPr>
          <w:rStyle w:val="p"/>
        </w:rPr>
        <w:t>:</w:t>
      </w:r>
      <w:r>
        <w:rPr>
          <w:rStyle w:val="s2"/>
        </w:rPr>
        <w:t>""</w:t>
      </w:r>
    </w:p>
    <w:p w:rsidR="00000000" w:rsidRDefault="00000000">
      <w:pPr>
        <w:pStyle w:val="HTML0"/>
        <w:divId w:val="933904347"/>
        <w:rPr>
          <w:rStyle w:val="w"/>
        </w:rPr>
      </w:pPr>
      <w:r>
        <w:rPr>
          <w:rStyle w:val="w"/>
        </w:rPr>
        <w:t xml:space="preserve">                </w:t>
      </w:r>
      <w:r>
        <w:rPr>
          <w:rStyle w:val="p"/>
        </w:rPr>
        <w:t>}</w:t>
      </w:r>
    </w:p>
    <w:p w:rsidR="00000000" w:rsidRDefault="00000000">
      <w:pPr>
        <w:pStyle w:val="HTML0"/>
        <w:divId w:val="933904347"/>
        <w:rPr>
          <w:rStyle w:val="w"/>
        </w:rPr>
      </w:pPr>
      <w:r>
        <w:rPr>
          <w:rStyle w:val="w"/>
        </w:rPr>
        <w:t xml:space="preserve">            </w:t>
      </w:r>
      <w:r>
        <w:rPr>
          <w:rStyle w:val="p"/>
        </w:rPr>
        <w:t>]</w:t>
      </w:r>
    </w:p>
    <w:p w:rsidR="00000000" w:rsidRDefault="00000000">
      <w:pPr>
        <w:pStyle w:val="HTML0"/>
        <w:divId w:val="933904347"/>
        <w:rPr>
          <w:rStyle w:val="w"/>
        </w:rPr>
      </w:pPr>
      <w:r>
        <w:rPr>
          <w:rStyle w:val="w"/>
        </w:rPr>
        <w:t xml:space="preserve">        </w:t>
      </w:r>
      <w:r>
        <w:rPr>
          <w:rStyle w:val="p"/>
        </w:rPr>
        <w:t>}</w:t>
      </w:r>
    </w:p>
    <w:p w:rsidR="00000000" w:rsidRDefault="00000000">
      <w:pPr>
        <w:pStyle w:val="HTML0"/>
        <w:divId w:val="933904347"/>
        <w:rPr>
          <w:rStyle w:val="w"/>
        </w:rPr>
      </w:pPr>
      <w:r>
        <w:rPr>
          <w:rStyle w:val="w"/>
        </w:rPr>
        <w:t xml:space="preserve">    </w:t>
      </w:r>
      <w:r>
        <w:rPr>
          <w:rStyle w:val="p"/>
        </w:rPr>
        <w:t>]</w:t>
      </w:r>
    </w:p>
    <w:p w:rsidR="00000000" w:rsidRDefault="00000000">
      <w:pPr>
        <w:pStyle w:val="HTML0"/>
        <w:divId w:val="933904347"/>
        <w:rPr>
          <w:rStyle w:val="w"/>
        </w:rPr>
      </w:pPr>
      <w:r>
        <w:rPr>
          <w:rStyle w:val="p"/>
        </w:rPr>
        <w:t>}</w:t>
      </w:r>
    </w:p>
    <w:p w:rsidR="00000000" w:rsidRDefault="00000000">
      <w:pPr>
        <w:pStyle w:val="4"/>
        <w:divId w:val="175387555"/>
      </w:pPr>
      <w:r>
        <w:t>Push data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9"/>
        <w:gridCol w:w="1051"/>
        <w:gridCol w:w="4626"/>
      </w:tblGrid>
      <w:tr w:rsidR="00000000">
        <w:trPr>
          <w:divId w:val="175387555"/>
          <w:tblHeader/>
          <w:tblCellSpacing w:w="15" w:type="dxa"/>
        </w:trPr>
        <w:tc>
          <w:tcPr>
            <w:tcW w:w="0" w:type="auto"/>
            <w:vAlign w:val="center"/>
            <w:hideMark/>
          </w:tcPr>
          <w:p w:rsidR="00000000" w:rsidRDefault="00000000">
            <w:pPr>
              <w:jc w:val="center"/>
              <w:rPr>
                <w:b/>
                <w:bCs/>
              </w:rPr>
            </w:pPr>
            <w:r>
              <w:rPr>
                <w:rStyle w:val="a6"/>
              </w:rPr>
              <w:t>Parameters</w:t>
            </w:r>
          </w:p>
        </w:tc>
        <w:tc>
          <w:tcPr>
            <w:tcW w:w="0" w:type="auto"/>
            <w:vAlign w:val="center"/>
            <w:hideMark/>
          </w:tcPr>
          <w:p w:rsidR="00000000" w:rsidRDefault="00000000">
            <w:pPr>
              <w:jc w:val="center"/>
              <w:rPr>
                <w:b/>
                <w:bCs/>
              </w:rPr>
            </w:pPr>
            <w:r>
              <w:rPr>
                <w:rStyle w:val="a6"/>
              </w:rPr>
              <w:t>Types</w:t>
            </w:r>
          </w:p>
        </w:tc>
        <w:tc>
          <w:tcPr>
            <w:tcW w:w="0" w:type="auto"/>
            <w:vAlign w:val="center"/>
            <w:hideMark/>
          </w:tcPr>
          <w:p w:rsidR="00000000" w:rsidRDefault="00000000">
            <w:pPr>
              <w:jc w:val="center"/>
              <w:rPr>
                <w:b/>
                <w:bCs/>
              </w:rPr>
            </w:pPr>
            <w:r>
              <w:rPr>
                <w:rStyle w:val="a6"/>
              </w:rPr>
              <w:t>Description</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Successfully 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uid</w:t>
            </w:r>
          </w:p>
        </w:tc>
        <w:tc>
          <w:tcPr>
            <w:tcW w:w="0" w:type="auto"/>
            <w:vAlign w:val="center"/>
            <w:hideMark/>
          </w:tcPr>
          <w:p w:rsidR="00000000" w:rsidRDefault="00000000">
            <w:r>
              <w:t>String</w:t>
            </w:r>
          </w:p>
        </w:tc>
        <w:tc>
          <w:tcPr>
            <w:tcW w:w="0" w:type="auto"/>
            <w:vAlign w:val="center"/>
            <w:hideMark/>
          </w:tcPr>
          <w:p w:rsidR="00000000" w:rsidRDefault="00000000">
            <w:r>
              <w:t>User Identifier</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Subscribed data</w:t>
            </w:r>
          </w:p>
        </w:tc>
      </w:tr>
      <w:tr w:rsidR="00000000">
        <w:trPr>
          <w:divId w:val="175387555"/>
          <w:tblCellSpacing w:w="15" w:type="dxa"/>
        </w:trPr>
        <w:tc>
          <w:tcPr>
            <w:tcW w:w="0" w:type="auto"/>
            <w:vAlign w:val="center"/>
            <w:hideMark/>
          </w:tcPr>
          <w:p w:rsidR="00000000" w:rsidRDefault="00000000">
            <w:r>
              <w:t>&gt; cTime</w:t>
            </w:r>
          </w:p>
        </w:tc>
        <w:tc>
          <w:tcPr>
            <w:tcW w:w="0" w:type="auto"/>
            <w:vAlign w:val="center"/>
            <w:hideMark/>
          </w:tcPr>
          <w:p w:rsidR="00000000" w:rsidRDefault="00000000">
            <w:r>
              <w:t>String</w:t>
            </w:r>
          </w:p>
        </w:tc>
        <w:tc>
          <w:tcPr>
            <w:tcW w:w="0" w:type="auto"/>
            <w:vAlign w:val="center"/>
            <w:hideMark/>
          </w:tcPr>
          <w:p w:rsidR="00000000" w:rsidRDefault="00000000">
            <w:r>
              <w:t>The timestamp the RFQ was created, Unix timestamp format in milliseconds.</w:t>
            </w:r>
          </w:p>
        </w:tc>
      </w:tr>
      <w:tr w:rsidR="00000000">
        <w:trPr>
          <w:divId w:val="175387555"/>
          <w:tblCellSpacing w:w="15" w:type="dxa"/>
        </w:trPr>
        <w:tc>
          <w:tcPr>
            <w:tcW w:w="0" w:type="auto"/>
            <w:vAlign w:val="center"/>
            <w:hideMark/>
          </w:tcPr>
          <w:p w:rsidR="00000000" w:rsidRDefault="00000000">
            <w:r>
              <w:t>&gt; uTime</w:t>
            </w:r>
          </w:p>
        </w:tc>
        <w:tc>
          <w:tcPr>
            <w:tcW w:w="0" w:type="auto"/>
            <w:vAlign w:val="center"/>
            <w:hideMark/>
          </w:tcPr>
          <w:p w:rsidR="00000000" w:rsidRDefault="00000000">
            <w:r>
              <w:t>String</w:t>
            </w:r>
          </w:p>
        </w:tc>
        <w:tc>
          <w:tcPr>
            <w:tcW w:w="0" w:type="auto"/>
            <w:vAlign w:val="center"/>
            <w:hideMark/>
          </w:tcPr>
          <w:p w:rsidR="00000000" w:rsidRDefault="00000000">
            <w:r>
              <w:t>The timestamp the RFQ was updated latest, Unix timestamp format in milliseconds.</w:t>
            </w:r>
          </w:p>
        </w:tc>
      </w:tr>
      <w:tr w:rsidR="00000000">
        <w:trPr>
          <w:divId w:val="175387555"/>
          <w:tblCellSpacing w:w="15" w:type="dxa"/>
        </w:trPr>
        <w:tc>
          <w:tcPr>
            <w:tcW w:w="0" w:type="auto"/>
            <w:vAlign w:val="center"/>
            <w:hideMark/>
          </w:tcPr>
          <w:p w:rsidR="00000000" w:rsidRDefault="00000000">
            <w:r>
              <w:t>&gt; state</w:t>
            </w:r>
          </w:p>
        </w:tc>
        <w:tc>
          <w:tcPr>
            <w:tcW w:w="0" w:type="auto"/>
            <w:vAlign w:val="center"/>
            <w:hideMark/>
          </w:tcPr>
          <w:p w:rsidR="00000000" w:rsidRDefault="00000000">
            <w:r>
              <w:t>String</w:t>
            </w:r>
          </w:p>
        </w:tc>
        <w:tc>
          <w:tcPr>
            <w:tcW w:w="0" w:type="auto"/>
            <w:vAlign w:val="center"/>
            <w:hideMark/>
          </w:tcPr>
          <w:p w:rsidR="00000000" w:rsidRDefault="00000000">
            <w:r>
              <w:t xml:space="preserve">The status of the RFQ. Valid values can be </w:t>
            </w:r>
            <w:r>
              <w:rPr>
                <w:rStyle w:val="HTML"/>
              </w:rPr>
              <w:t>active</w:t>
            </w:r>
            <w:r>
              <w:t xml:space="preserve">, </w:t>
            </w:r>
            <w:r>
              <w:rPr>
                <w:rStyle w:val="HTML"/>
              </w:rPr>
              <w:t>canceled</w:t>
            </w:r>
            <w:r>
              <w:t xml:space="preserve">, </w:t>
            </w:r>
            <w:r>
              <w:rPr>
                <w:rStyle w:val="HTML"/>
              </w:rPr>
              <w:t>filled</w:t>
            </w:r>
            <w:r>
              <w:t xml:space="preserve">, </w:t>
            </w:r>
            <w:r>
              <w:rPr>
                <w:rStyle w:val="HTML"/>
              </w:rPr>
              <w:t>expired</w:t>
            </w:r>
            <w:r>
              <w:t xml:space="preserve"> </w:t>
            </w:r>
            <w:r>
              <w:rPr>
                <w:rStyle w:val="HTML"/>
              </w:rPr>
              <w:t>traded_away</w:t>
            </w:r>
            <w:r>
              <w:t xml:space="preserve"> or </w:t>
            </w:r>
            <w:r>
              <w:rPr>
                <w:rStyle w:val="HTML"/>
              </w:rPr>
              <w:t>failed</w:t>
            </w:r>
            <w:r>
              <w:t xml:space="preserve">. </w:t>
            </w:r>
            <w:r>
              <w:br/>
            </w:r>
            <w:r>
              <w:rPr>
                <w:rStyle w:val="HTML"/>
              </w:rPr>
              <w:t>traded_away</w:t>
            </w:r>
            <w:r>
              <w:t xml:space="preserve"> only applies to Maker.</w:t>
            </w:r>
          </w:p>
        </w:tc>
      </w:tr>
      <w:tr w:rsidR="00000000">
        <w:trPr>
          <w:divId w:val="175387555"/>
          <w:tblCellSpacing w:w="15" w:type="dxa"/>
        </w:trPr>
        <w:tc>
          <w:tcPr>
            <w:tcW w:w="0" w:type="auto"/>
            <w:vAlign w:val="center"/>
            <w:hideMark/>
          </w:tcPr>
          <w:p w:rsidR="00000000" w:rsidRDefault="00000000">
            <w:r>
              <w:t>&gt; counterparties</w:t>
            </w:r>
          </w:p>
        </w:tc>
        <w:tc>
          <w:tcPr>
            <w:tcW w:w="0" w:type="auto"/>
            <w:vAlign w:val="center"/>
            <w:hideMark/>
          </w:tcPr>
          <w:p w:rsidR="00000000" w:rsidRDefault="00000000">
            <w:r>
              <w:t>Array of Strings</w:t>
            </w:r>
          </w:p>
        </w:tc>
        <w:tc>
          <w:tcPr>
            <w:tcW w:w="0" w:type="auto"/>
            <w:vAlign w:val="center"/>
            <w:hideMark/>
          </w:tcPr>
          <w:p w:rsidR="00000000" w:rsidRDefault="00000000">
            <w:r>
              <w:t>The list of counterparties traderCode the RFQ was broadcasted to.</w:t>
            </w:r>
          </w:p>
        </w:tc>
      </w:tr>
      <w:tr w:rsidR="00000000">
        <w:trPr>
          <w:divId w:val="175387555"/>
          <w:tblCellSpacing w:w="15" w:type="dxa"/>
        </w:trPr>
        <w:tc>
          <w:tcPr>
            <w:tcW w:w="0" w:type="auto"/>
            <w:vAlign w:val="center"/>
            <w:hideMark/>
          </w:tcPr>
          <w:p w:rsidR="00000000" w:rsidRDefault="00000000">
            <w:r>
              <w:t>&gt; validUntil</w:t>
            </w:r>
          </w:p>
        </w:tc>
        <w:tc>
          <w:tcPr>
            <w:tcW w:w="0" w:type="auto"/>
            <w:vAlign w:val="center"/>
            <w:hideMark/>
          </w:tcPr>
          <w:p w:rsidR="00000000" w:rsidRDefault="00000000">
            <w:r>
              <w:t>String</w:t>
            </w:r>
          </w:p>
        </w:tc>
        <w:tc>
          <w:tcPr>
            <w:tcW w:w="0" w:type="auto"/>
            <w:vAlign w:val="center"/>
            <w:hideMark/>
          </w:tcPr>
          <w:p w:rsidR="00000000" w:rsidRDefault="00000000">
            <w:r>
              <w:t>The timestamp the RFQ expires. Unix timestamp format in milliseconds.</w:t>
            </w:r>
          </w:p>
        </w:tc>
      </w:tr>
      <w:tr w:rsidR="00000000">
        <w:trPr>
          <w:divId w:val="175387555"/>
          <w:tblCellSpacing w:w="15" w:type="dxa"/>
        </w:trPr>
        <w:tc>
          <w:tcPr>
            <w:tcW w:w="0" w:type="auto"/>
            <w:vAlign w:val="center"/>
            <w:hideMark/>
          </w:tcPr>
          <w:p w:rsidR="00000000" w:rsidRDefault="00000000">
            <w:r>
              <w:t>&gt; clRfqId</w:t>
            </w:r>
          </w:p>
        </w:tc>
        <w:tc>
          <w:tcPr>
            <w:tcW w:w="0" w:type="auto"/>
            <w:vAlign w:val="center"/>
            <w:hideMark/>
          </w:tcPr>
          <w:p w:rsidR="00000000" w:rsidRDefault="00000000">
            <w:r>
              <w:t>String</w:t>
            </w:r>
          </w:p>
        </w:tc>
        <w:tc>
          <w:tcPr>
            <w:tcW w:w="0" w:type="auto"/>
            <w:vAlign w:val="center"/>
            <w:hideMark/>
          </w:tcPr>
          <w:p w:rsidR="00000000" w:rsidRDefault="00000000">
            <w:r>
              <w:t>Client-supplied RFQ ID. This attribute is treated as client sensitive information. It will not be exposed to the Maker. Return empty for Maker, eg. "".</w:t>
            </w:r>
          </w:p>
        </w:tc>
      </w:tr>
      <w:tr w:rsidR="00000000">
        <w:trPr>
          <w:divId w:val="175387555"/>
          <w:tblCellSpacing w:w="15" w:type="dxa"/>
        </w:trPr>
        <w:tc>
          <w:tcPr>
            <w:tcW w:w="0" w:type="auto"/>
            <w:vAlign w:val="center"/>
            <w:hideMark/>
          </w:tcPr>
          <w:p w:rsidR="00000000" w:rsidRDefault="00000000">
            <w:r>
              <w:t>&gt; tag</w:t>
            </w:r>
          </w:p>
        </w:tc>
        <w:tc>
          <w:tcPr>
            <w:tcW w:w="0" w:type="auto"/>
            <w:vAlign w:val="center"/>
            <w:hideMark/>
          </w:tcPr>
          <w:p w:rsidR="00000000" w:rsidRDefault="00000000">
            <w:r>
              <w:t>String</w:t>
            </w:r>
          </w:p>
        </w:tc>
        <w:tc>
          <w:tcPr>
            <w:tcW w:w="0" w:type="auto"/>
            <w:vAlign w:val="center"/>
            <w:hideMark/>
          </w:tcPr>
          <w:p w:rsidR="00000000" w:rsidRDefault="00000000">
            <w:r>
              <w:t>RFQ tag. The block trade associated with the RFQ will have the same tag.</w:t>
            </w:r>
          </w:p>
        </w:tc>
      </w:tr>
      <w:tr w:rsidR="00000000">
        <w:trPr>
          <w:divId w:val="175387555"/>
          <w:tblCellSpacing w:w="15" w:type="dxa"/>
        </w:trPr>
        <w:tc>
          <w:tcPr>
            <w:tcW w:w="0" w:type="auto"/>
            <w:vAlign w:val="center"/>
            <w:hideMark/>
          </w:tcPr>
          <w:p w:rsidR="00000000" w:rsidRDefault="00000000">
            <w:r>
              <w:t>&gt; flowType</w:t>
            </w:r>
          </w:p>
        </w:tc>
        <w:tc>
          <w:tcPr>
            <w:tcW w:w="0" w:type="auto"/>
            <w:vAlign w:val="center"/>
            <w:hideMark/>
          </w:tcPr>
          <w:p w:rsidR="00000000" w:rsidRDefault="00000000">
            <w:r>
              <w:t>String</w:t>
            </w:r>
          </w:p>
        </w:tc>
        <w:tc>
          <w:tcPr>
            <w:tcW w:w="0" w:type="auto"/>
            <w:vAlign w:val="center"/>
            <w:hideMark/>
          </w:tcPr>
          <w:p w:rsidR="00000000" w:rsidRDefault="00000000">
            <w:r>
              <w:t xml:space="preserve">Identify the type of the RFQ. </w:t>
            </w:r>
            <w:r>
              <w:br/>
              <w:t>Only applicable to Makers, return "" for Takers</w:t>
            </w:r>
          </w:p>
        </w:tc>
      </w:tr>
      <w:tr w:rsidR="00000000">
        <w:trPr>
          <w:divId w:val="175387555"/>
          <w:tblCellSpacing w:w="15" w:type="dxa"/>
        </w:trPr>
        <w:tc>
          <w:tcPr>
            <w:tcW w:w="0" w:type="auto"/>
            <w:vAlign w:val="center"/>
            <w:hideMark/>
          </w:tcPr>
          <w:p w:rsidR="00000000" w:rsidRDefault="00000000">
            <w:r>
              <w:t>&gt; traderCode</w:t>
            </w:r>
          </w:p>
        </w:tc>
        <w:tc>
          <w:tcPr>
            <w:tcW w:w="0" w:type="auto"/>
            <w:vAlign w:val="center"/>
            <w:hideMark/>
          </w:tcPr>
          <w:p w:rsidR="00000000" w:rsidRDefault="00000000">
            <w:r>
              <w:t>String</w:t>
            </w:r>
          </w:p>
        </w:tc>
        <w:tc>
          <w:tcPr>
            <w:tcW w:w="0" w:type="auto"/>
            <w:vAlign w:val="center"/>
            <w:hideMark/>
          </w:tcPr>
          <w:p w:rsidR="00000000" w:rsidRDefault="00000000">
            <w:r>
              <w:t xml:space="preserve">A unique identifier of taker. Empty If anonymous mode is </w:t>
            </w:r>
            <w:r>
              <w:rPr>
                <w:rStyle w:val="HTML"/>
              </w:rPr>
              <w:t>True</w:t>
            </w:r>
            <w:r>
              <w:t>.</w:t>
            </w:r>
          </w:p>
        </w:tc>
      </w:tr>
      <w:tr w:rsidR="00000000">
        <w:trPr>
          <w:divId w:val="175387555"/>
          <w:tblCellSpacing w:w="15" w:type="dxa"/>
        </w:trPr>
        <w:tc>
          <w:tcPr>
            <w:tcW w:w="0" w:type="auto"/>
            <w:vAlign w:val="center"/>
            <w:hideMark/>
          </w:tcPr>
          <w:p w:rsidR="00000000" w:rsidRDefault="00000000">
            <w:r>
              <w:t>&gt; rfqId</w:t>
            </w:r>
          </w:p>
        </w:tc>
        <w:tc>
          <w:tcPr>
            <w:tcW w:w="0" w:type="auto"/>
            <w:vAlign w:val="center"/>
            <w:hideMark/>
          </w:tcPr>
          <w:p w:rsidR="00000000" w:rsidRDefault="00000000">
            <w:r>
              <w:t>String</w:t>
            </w:r>
          </w:p>
        </w:tc>
        <w:tc>
          <w:tcPr>
            <w:tcW w:w="0" w:type="auto"/>
            <w:vAlign w:val="center"/>
            <w:hideMark/>
          </w:tcPr>
          <w:p w:rsidR="00000000" w:rsidRDefault="00000000">
            <w:r>
              <w:t>RFQ ID</w:t>
            </w:r>
          </w:p>
        </w:tc>
      </w:tr>
      <w:tr w:rsidR="00000000">
        <w:trPr>
          <w:divId w:val="175387555"/>
          <w:tblCellSpacing w:w="15" w:type="dxa"/>
        </w:trPr>
        <w:tc>
          <w:tcPr>
            <w:tcW w:w="0" w:type="auto"/>
            <w:vAlign w:val="center"/>
            <w:hideMark/>
          </w:tcPr>
          <w:p w:rsidR="00000000" w:rsidRDefault="00000000">
            <w:r>
              <w:t>&gt; allowPartialExecution</w:t>
            </w:r>
          </w:p>
        </w:tc>
        <w:tc>
          <w:tcPr>
            <w:tcW w:w="0" w:type="auto"/>
            <w:vAlign w:val="center"/>
            <w:hideMark/>
          </w:tcPr>
          <w:p w:rsidR="00000000" w:rsidRDefault="00000000">
            <w:r>
              <w:t>Boolean</w:t>
            </w:r>
          </w:p>
        </w:tc>
        <w:tc>
          <w:tcPr>
            <w:tcW w:w="0" w:type="auto"/>
            <w:vAlign w:val="center"/>
            <w:hideMark/>
          </w:tcPr>
          <w:p w:rsidR="00000000" w:rsidRDefault="00000000">
            <w:r>
              <w:t xml:space="preserve">Whether the RFQ can be partially filled provided that the shape of legs stays the same. </w:t>
            </w:r>
            <w:r>
              <w:br/>
              <w:t xml:space="preserve">Valid value is </w:t>
            </w:r>
            <w:r>
              <w:rPr>
                <w:rStyle w:val="HTML"/>
              </w:rPr>
              <w:t>true</w:t>
            </w:r>
            <w:r>
              <w:t xml:space="preserve"> or </w:t>
            </w:r>
            <w:r>
              <w:rPr>
                <w:rStyle w:val="HTML"/>
              </w:rPr>
              <w:t>false</w:t>
            </w:r>
            <w:r>
              <w:t xml:space="preserve">. </w:t>
            </w:r>
            <w:r>
              <w:br/>
            </w:r>
            <w:r>
              <w:rPr>
                <w:rStyle w:val="HTML"/>
              </w:rPr>
              <w:t>false</w:t>
            </w:r>
            <w:r>
              <w:t xml:space="preserve"> by default.</w:t>
            </w:r>
          </w:p>
        </w:tc>
      </w:tr>
      <w:tr w:rsidR="00000000">
        <w:trPr>
          <w:divId w:val="175387555"/>
          <w:tblCellSpacing w:w="15" w:type="dxa"/>
        </w:trPr>
        <w:tc>
          <w:tcPr>
            <w:tcW w:w="0" w:type="auto"/>
            <w:vAlign w:val="center"/>
            <w:hideMark/>
          </w:tcPr>
          <w:p w:rsidR="00000000" w:rsidRDefault="00000000">
            <w:r>
              <w:t>&gt; legs</w:t>
            </w:r>
          </w:p>
        </w:tc>
        <w:tc>
          <w:tcPr>
            <w:tcW w:w="0" w:type="auto"/>
            <w:vAlign w:val="center"/>
            <w:hideMark/>
          </w:tcPr>
          <w:p w:rsidR="00000000" w:rsidRDefault="00000000">
            <w:r>
              <w:t>Array of objects</w:t>
            </w:r>
          </w:p>
        </w:tc>
        <w:tc>
          <w:tcPr>
            <w:tcW w:w="0" w:type="auto"/>
            <w:vAlign w:val="center"/>
            <w:hideMark/>
          </w:tcPr>
          <w:p w:rsidR="00000000" w:rsidRDefault="00000000">
            <w:r>
              <w:t>An Array of objects containing each leg of the RFQ.</w:t>
            </w:r>
          </w:p>
        </w:tc>
      </w:tr>
      <w:tr w:rsidR="00000000">
        <w:trPr>
          <w:divId w:val="175387555"/>
          <w:tblCellSpacing w:w="15" w:type="dxa"/>
        </w:trPr>
        <w:tc>
          <w:tcPr>
            <w:tcW w:w="0" w:type="auto"/>
            <w:vAlign w:val="center"/>
            <w:hideMark/>
          </w:tcPr>
          <w:p w:rsidR="00000000" w:rsidRDefault="00000000">
            <w:r>
              <w:t>&gt;&gt; instId</w:t>
            </w:r>
          </w:p>
        </w:tc>
        <w:tc>
          <w:tcPr>
            <w:tcW w:w="0" w:type="auto"/>
            <w:vAlign w:val="center"/>
            <w:hideMark/>
          </w:tcPr>
          <w:p w:rsidR="00000000" w:rsidRDefault="00000000">
            <w:r>
              <w:t>String</w:t>
            </w:r>
          </w:p>
        </w:tc>
        <w:tc>
          <w:tcPr>
            <w:tcW w:w="0" w:type="auto"/>
            <w:vAlign w:val="center"/>
            <w:hideMark/>
          </w:tcPr>
          <w:p w:rsidR="00000000" w:rsidRDefault="00000000">
            <w:r>
              <w:t>Instrument ID, e.g. BTC-USDT-SWAP</w:t>
            </w:r>
          </w:p>
        </w:tc>
      </w:tr>
      <w:tr w:rsidR="00000000">
        <w:trPr>
          <w:divId w:val="175387555"/>
          <w:tblCellSpacing w:w="15" w:type="dxa"/>
        </w:trPr>
        <w:tc>
          <w:tcPr>
            <w:tcW w:w="0" w:type="auto"/>
            <w:vAlign w:val="center"/>
            <w:hideMark/>
          </w:tcPr>
          <w:p w:rsidR="00000000" w:rsidRDefault="00000000">
            <w:r>
              <w:t>&gt;&gt; tdMode</w:t>
            </w:r>
          </w:p>
        </w:tc>
        <w:tc>
          <w:tcPr>
            <w:tcW w:w="0" w:type="auto"/>
            <w:vAlign w:val="center"/>
            <w:hideMark/>
          </w:tcPr>
          <w:p w:rsidR="00000000" w:rsidRDefault="00000000">
            <w:r>
              <w:t>String</w:t>
            </w:r>
          </w:p>
        </w:tc>
        <w:tc>
          <w:tcPr>
            <w:tcW w:w="0" w:type="auto"/>
            <w:vAlign w:val="center"/>
            <w:hideMark/>
          </w:tcPr>
          <w:p w:rsidR="00000000" w:rsidRDefault="00000000">
            <w:r>
              <w:t xml:space="preserve">Trade mode </w:t>
            </w:r>
            <w:r>
              <w:br/>
              <w:t xml:space="preserve">Margin mode: </w:t>
            </w:r>
            <w:r>
              <w:rPr>
                <w:rStyle w:val="HTML"/>
              </w:rPr>
              <w:t>cross</w:t>
            </w:r>
            <w:r>
              <w:t xml:space="preserve"> </w:t>
            </w:r>
            <w:r>
              <w:rPr>
                <w:rStyle w:val="HTML"/>
              </w:rPr>
              <w:t>isolated</w:t>
            </w:r>
            <w:r>
              <w:t xml:space="preserve"> </w:t>
            </w:r>
            <w:r>
              <w:br/>
              <w:t xml:space="preserve">Non-Margin mode: </w:t>
            </w:r>
            <w:r>
              <w:rPr>
                <w:rStyle w:val="HTML"/>
              </w:rPr>
              <w:t>cash</w:t>
            </w:r>
            <w:r>
              <w:t xml:space="preserve">. </w:t>
            </w:r>
            <w:r>
              <w:br/>
              <w:t xml:space="preserve">If not provided, tdMode will inherit default values set by the system shown below: </w:t>
            </w:r>
            <w:r>
              <w:br/>
              <w:t xml:space="preserve">Spot and futures mode &amp; SPOT: </w:t>
            </w:r>
            <w:r>
              <w:rPr>
                <w:rStyle w:val="HTML"/>
              </w:rPr>
              <w:t>cash</w:t>
            </w:r>
            <w:r>
              <w:t xml:space="preserve"> </w:t>
            </w:r>
            <w:r>
              <w:br/>
              <w:t xml:space="preserve">Buy options in Spot and futures mode and Multi-currency Margin: </w:t>
            </w:r>
            <w:r>
              <w:rPr>
                <w:rStyle w:val="HTML"/>
              </w:rPr>
              <w:t>isolated</w:t>
            </w:r>
            <w:r>
              <w:t xml:space="preserve"> </w:t>
            </w:r>
            <w:r>
              <w:br/>
              <w:t xml:space="preserve">Other cases: </w:t>
            </w:r>
            <w:r>
              <w:rPr>
                <w:rStyle w:val="HTML"/>
              </w:rPr>
              <w:t>cross</w:t>
            </w:r>
          </w:p>
        </w:tc>
      </w:tr>
      <w:tr w:rsidR="00000000">
        <w:trPr>
          <w:divId w:val="175387555"/>
          <w:tblCellSpacing w:w="15" w:type="dxa"/>
        </w:trPr>
        <w:tc>
          <w:tcPr>
            <w:tcW w:w="0" w:type="auto"/>
            <w:vAlign w:val="center"/>
            <w:hideMark/>
          </w:tcPr>
          <w:p w:rsidR="00000000" w:rsidRDefault="00000000">
            <w:r>
              <w:t>&gt;&gt; ccy</w:t>
            </w:r>
          </w:p>
        </w:tc>
        <w:tc>
          <w:tcPr>
            <w:tcW w:w="0" w:type="auto"/>
            <w:vAlign w:val="center"/>
            <w:hideMark/>
          </w:tcPr>
          <w:p w:rsidR="00000000" w:rsidRDefault="00000000">
            <w:r>
              <w:t>String</w:t>
            </w:r>
          </w:p>
        </w:tc>
        <w:tc>
          <w:tcPr>
            <w:tcW w:w="0" w:type="auto"/>
            <w:vAlign w:val="center"/>
            <w:hideMark/>
          </w:tcPr>
          <w:p w:rsidR="00000000" w:rsidRDefault="00000000">
            <w:r>
              <w:t xml:space="preserve">Margin currency. </w:t>
            </w:r>
            <w:r>
              <w:br/>
              <w:t xml:space="preserve">Only applicable to </w:t>
            </w:r>
            <w:r>
              <w:rPr>
                <w:rStyle w:val="HTML"/>
              </w:rPr>
              <w:t>cross</w:t>
            </w:r>
            <w:r>
              <w:t xml:space="preserve"> </w:t>
            </w:r>
            <w:r>
              <w:rPr>
                <w:rStyle w:val="HTML"/>
              </w:rPr>
              <w:t>MARGIN</w:t>
            </w:r>
            <w:r>
              <w:t xml:space="preserve"> orders in </w:t>
            </w:r>
            <w:r>
              <w:rPr>
                <w:rStyle w:val="HTML"/>
              </w:rPr>
              <w:t>Spot and futures mode</w:t>
            </w:r>
            <w:r>
              <w:t>. The parameter will be ignored in other scenarios.</w:t>
            </w:r>
          </w:p>
        </w:tc>
      </w:tr>
      <w:tr w:rsidR="00000000">
        <w:trPr>
          <w:divId w:val="175387555"/>
          <w:tblCellSpacing w:w="15" w:type="dxa"/>
        </w:trPr>
        <w:tc>
          <w:tcPr>
            <w:tcW w:w="0" w:type="auto"/>
            <w:vAlign w:val="center"/>
            <w:hideMark/>
          </w:tcPr>
          <w:p w:rsidR="00000000" w:rsidRDefault="00000000">
            <w:r>
              <w:t>&gt;&gt; sz</w:t>
            </w:r>
          </w:p>
        </w:tc>
        <w:tc>
          <w:tcPr>
            <w:tcW w:w="0" w:type="auto"/>
            <w:vAlign w:val="center"/>
            <w:hideMark/>
          </w:tcPr>
          <w:p w:rsidR="00000000" w:rsidRDefault="00000000">
            <w:r>
              <w:t>String</w:t>
            </w:r>
          </w:p>
        </w:tc>
        <w:tc>
          <w:tcPr>
            <w:tcW w:w="0" w:type="auto"/>
            <w:vAlign w:val="center"/>
            <w:hideMark/>
          </w:tcPr>
          <w:p w:rsidR="00000000" w:rsidRDefault="00000000">
            <w:r>
              <w:t>Size of the leg.</w:t>
            </w:r>
          </w:p>
        </w:tc>
      </w:tr>
      <w:tr w:rsidR="00000000">
        <w:trPr>
          <w:divId w:val="175387555"/>
          <w:tblCellSpacing w:w="15" w:type="dxa"/>
        </w:trPr>
        <w:tc>
          <w:tcPr>
            <w:tcW w:w="0" w:type="auto"/>
            <w:vAlign w:val="center"/>
            <w:hideMark/>
          </w:tcPr>
          <w:p w:rsidR="00000000" w:rsidRDefault="00000000">
            <w:r>
              <w:t>&gt;&gt; side</w:t>
            </w:r>
          </w:p>
        </w:tc>
        <w:tc>
          <w:tcPr>
            <w:tcW w:w="0" w:type="auto"/>
            <w:vAlign w:val="center"/>
            <w:hideMark/>
          </w:tcPr>
          <w:p w:rsidR="00000000" w:rsidRDefault="00000000">
            <w:r>
              <w:t>String</w:t>
            </w:r>
          </w:p>
        </w:tc>
        <w:tc>
          <w:tcPr>
            <w:tcW w:w="0" w:type="auto"/>
            <w:vAlign w:val="center"/>
            <w:hideMark/>
          </w:tcPr>
          <w:p w:rsidR="00000000" w:rsidRDefault="00000000">
            <w:r>
              <w:t>The direction of the leg. Valid values can be buy or sell.</w:t>
            </w:r>
          </w:p>
        </w:tc>
      </w:tr>
      <w:tr w:rsidR="00000000">
        <w:trPr>
          <w:divId w:val="175387555"/>
          <w:tblCellSpacing w:w="15" w:type="dxa"/>
        </w:trPr>
        <w:tc>
          <w:tcPr>
            <w:tcW w:w="0" w:type="auto"/>
            <w:vAlign w:val="center"/>
            <w:hideMark/>
          </w:tcPr>
          <w:p w:rsidR="00000000" w:rsidRDefault="00000000">
            <w:r>
              <w:t>&gt;&gt; posSide</w:t>
            </w:r>
          </w:p>
        </w:tc>
        <w:tc>
          <w:tcPr>
            <w:tcW w:w="0" w:type="auto"/>
            <w:vAlign w:val="center"/>
            <w:hideMark/>
          </w:tcPr>
          <w:p w:rsidR="00000000" w:rsidRDefault="00000000">
            <w:r>
              <w:t>String</w:t>
            </w:r>
          </w:p>
        </w:tc>
        <w:tc>
          <w:tcPr>
            <w:tcW w:w="0" w:type="auto"/>
            <w:vAlign w:val="center"/>
            <w:hideMark/>
          </w:tcPr>
          <w:p w:rsidR="00000000" w:rsidRDefault="00000000">
            <w:r>
              <w:t xml:space="preserve">Position side. </w:t>
            </w:r>
            <w:r>
              <w:br/>
              <w:t xml:space="preserve">The default is </w:t>
            </w:r>
            <w:r>
              <w:rPr>
                <w:rStyle w:val="HTML"/>
              </w:rPr>
              <w:t>net</w:t>
            </w:r>
            <w:r>
              <w:t xml:space="preserve"> in the net mode. If not specified, return "", which is equivalent to net. </w:t>
            </w:r>
            <w:r>
              <w:br/>
              <w:t xml:space="preserve">It can only be </w:t>
            </w:r>
            <w:r>
              <w:rPr>
                <w:rStyle w:val="HTML"/>
              </w:rPr>
              <w:t>long</w:t>
            </w:r>
            <w:r>
              <w:t xml:space="preserve"> or </w:t>
            </w:r>
            <w:r>
              <w:rPr>
                <w:rStyle w:val="HTML"/>
              </w:rPr>
              <w:t>short</w:t>
            </w:r>
            <w:r>
              <w:t xml:space="preserve"> in the long/short mode. If not specified, return "", which corresponds to the direction that opens new positions for the trade (buy =&gt; long, sell =&gt; short). </w:t>
            </w:r>
            <w:r>
              <w:br/>
              <w:t xml:space="preserve">Only applicable to </w:t>
            </w:r>
            <w:r>
              <w:rPr>
                <w:rStyle w:val="HTML"/>
              </w:rPr>
              <w:t>FUTURES</w:t>
            </w:r>
            <w:r>
              <w:t>/</w:t>
            </w:r>
            <w:r>
              <w:rPr>
                <w:rStyle w:val="HTML"/>
              </w:rPr>
              <w:t>SWAP</w:t>
            </w:r>
            <w:r>
              <w:t>.</w:t>
            </w:r>
          </w:p>
        </w:tc>
      </w:tr>
      <w:tr w:rsidR="00000000">
        <w:trPr>
          <w:divId w:val="175387555"/>
          <w:tblCellSpacing w:w="15" w:type="dxa"/>
        </w:trPr>
        <w:tc>
          <w:tcPr>
            <w:tcW w:w="0" w:type="auto"/>
            <w:vAlign w:val="center"/>
            <w:hideMark/>
          </w:tcPr>
          <w:p w:rsidR="00000000" w:rsidRDefault="00000000">
            <w:r>
              <w:t>&gt;&gt; tgtCcy</w:t>
            </w:r>
          </w:p>
        </w:tc>
        <w:tc>
          <w:tcPr>
            <w:tcW w:w="0" w:type="auto"/>
            <w:vAlign w:val="center"/>
            <w:hideMark/>
          </w:tcPr>
          <w:p w:rsidR="00000000" w:rsidRDefault="00000000">
            <w:r>
              <w:t>String</w:t>
            </w:r>
          </w:p>
        </w:tc>
        <w:tc>
          <w:tcPr>
            <w:tcW w:w="0" w:type="auto"/>
            <w:vAlign w:val="center"/>
            <w:hideMark/>
          </w:tcPr>
          <w:p w:rsidR="00000000" w:rsidRDefault="00000000">
            <w:r>
              <w:t xml:space="preserve">Defines the unit of the “sz” attribute. </w:t>
            </w:r>
            <w:r>
              <w:br/>
              <w:t xml:space="preserve">Only applicable to instType = SPOT. </w:t>
            </w:r>
            <w:r>
              <w:br/>
              <w:t xml:space="preserve">The valid enumerations are </w:t>
            </w:r>
            <w:r>
              <w:rPr>
                <w:rStyle w:val="HTML"/>
              </w:rPr>
              <w:t>base_ccy</w:t>
            </w:r>
            <w:r>
              <w:t xml:space="preserve"> and </w:t>
            </w:r>
            <w:r>
              <w:rPr>
                <w:rStyle w:val="HTML"/>
              </w:rPr>
              <w:t>quote_ccy</w:t>
            </w:r>
            <w:r>
              <w:t xml:space="preserve">. When not specified this is equal to </w:t>
            </w:r>
            <w:r>
              <w:rPr>
                <w:rStyle w:val="HTML"/>
              </w:rPr>
              <w:t>base_ccy</w:t>
            </w:r>
            <w:r>
              <w:t xml:space="preserve"> by default.</w:t>
            </w:r>
          </w:p>
        </w:tc>
      </w:tr>
    </w:tbl>
    <w:p w:rsidR="00000000" w:rsidRDefault="00000000">
      <w:pPr>
        <w:divId w:val="175387555"/>
      </w:pPr>
      <w:r>
        <w:t xml:space="preserve">state: pending_fill is a kind of moment state, and this channel doesn't update it. </w:t>
      </w:r>
    </w:p>
    <w:p w:rsidR="00000000" w:rsidRDefault="00000000">
      <w:pPr>
        <w:pStyle w:val="3"/>
        <w:divId w:val="175387555"/>
      </w:pPr>
      <w:r>
        <w:t>Quotes channel</w:t>
      </w:r>
    </w:p>
    <w:p w:rsidR="00000000" w:rsidRDefault="00000000">
      <w:pPr>
        <w:pStyle w:val="a5"/>
        <w:divId w:val="175387555"/>
      </w:pPr>
      <w:r>
        <w:t>Retrieve the Quotes sent or received by the user. Data will be pushed whenever the user sends or receives a Quote.</w:t>
      </w:r>
    </w:p>
    <w:p w:rsidR="00000000" w:rsidRDefault="00000000">
      <w:pPr>
        <w:pStyle w:val="4"/>
        <w:divId w:val="175387555"/>
      </w:pPr>
      <w:r>
        <w:t>URL Path</w:t>
      </w:r>
    </w:p>
    <w:p w:rsidR="00000000" w:rsidRDefault="00000000">
      <w:pPr>
        <w:pStyle w:val="a5"/>
        <w:divId w:val="175387555"/>
      </w:pPr>
      <w:r>
        <w:t>/ws/v5/business (required login)</w:t>
      </w:r>
    </w:p>
    <w:p w:rsidR="00000000" w:rsidRDefault="00000000">
      <w:pPr>
        <w:pStyle w:val="a5"/>
        <w:ind w:left="720" w:right="720"/>
        <w:divId w:val="275216678"/>
      </w:pPr>
      <w:r>
        <w:t>Request Example</w:t>
      </w:r>
    </w:p>
    <w:p w:rsidR="00000000" w:rsidRDefault="00000000">
      <w:pPr>
        <w:pStyle w:val="HTML0"/>
        <w:divId w:val="1628588182"/>
        <w:rPr>
          <w:rStyle w:val="HTML"/>
        </w:rPr>
      </w:pPr>
      <w:r>
        <w:rPr>
          <w:rStyle w:val="o"/>
        </w:rPr>
        <w:t>{</w:t>
      </w:r>
    </w:p>
    <w:p w:rsidR="00000000" w:rsidRDefault="00000000">
      <w:pPr>
        <w:pStyle w:val="HTML0"/>
        <w:divId w:val="1628588182"/>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1628588182"/>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1628588182"/>
        <w:rPr>
          <w:rStyle w:val="HTML"/>
        </w:rPr>
      </w:pPr>
      <w:r>
        <w:rPr>
          <w:rStyle w:val="HTML"/>
        </w:rPr>
        <w:t xml:space="preserve">    </w:t>
      </w:r>
      <w:r>
        <w:rPr>
          <w:rStyle w:val="o"/>
        </w:rPr>
        <w:t>{</w:t>
      </w:r>
    </w:p>
    <w:p w:rsidR="00000000" w:rsidRDefault="00000000">
      <w:pPr>
        <w:pStyle w:val="HTML0"/>
        <w:divId w:val="1628588182"/>
        <w:rPr>
          <w:rStyle w:val="HTML"/>
        </w:rPr>
      </w:pPr>
      <w:r>
        <w:rPr>
          <w:rStyle w:val="HTML"/>
        </w:rPr>
        <w:t xml:space="preserve">      </w:t>
      </w:r>
      <w:r>
        <w:rPr>
          <w:rStyle w:val="s2"/>
        </w:rPr>
        <w:t>"channel"</w:t>
      </w:r>
      <w:r>
        <w:rPr>
          <w:rStyle w:val="HTML"/>
        </w:rPr>
        <w:t xml:space="preserve">: </w:t>
      </w:r>
      <w:r>
        <w:rPr>
          <w:rStyle w:val="s2"/>
        </w:rPr>
        <w:t>"quotes"</w:t>
      </w:r>
    </w:p>
    <w:p w:rsidR="00000000" w:rsidRDefault="00000000">
      <w:pPr>
        <w:pStyle w:val="HTML0"/>
        <w:divId w:val="1628588182"/>
        <w:rPr>
          <w:rStyle w:val="HTML"/>
        </w:rPr>
      </w:pPr>
      <w:r>
        <w:rPr>
          <w:rStyle w:val="HTML"/>
        </w:rPr>
        <w:t xml:space="preserve">    </w:t>
      </w:r>
      <w:r>
        <w:rPr>
          <w:rStyle w:val="o"/>
        </w:rPr>
        <w:t>}</w:t>
      </w:r>
    </w:p>
    <w:p w:rsidR="00000000" w:rsidRDefault="00000000">
      <w:pPr>
        <w:pStyle w:val="HTML0"/>
        <w:divId w:val="1628588182"/>
        <w:rPr>
          <w:rStyle w:val="HTML"/>
        </w:rPr>
      </w:pPr>
      <w:r>
        <w:rPr>
          <w:rStyle w:val="HTML"/>
        </w:rPr>
        <w:t xml:space="preserve">  </w:t>
      </w:r>
      <w:r>
        <w:rPr>
          <w:rStyle w:val="o"/>
        </w:rPr>
        <w:t>]</w:t>
      </w:r>
    </w:p>
    <w:p w:rsidR="00000000" w:rsidRDefault="00000000">
      <w:pPr>
        <w:pStyle w:val="HTML0"/>
        <w:divId w:val="1628588182"/>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33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subscribed channels</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quotes</w:t>
            </w:r>
          </w:p>
        </w:tc>
      </w:tr>
    </w:tbl>
    <w:p w:rsidR="00000000" w:rsidRDefault="00000000">
      <w:pPr>
        <w:pStyle w:val="a5"/>
        <w:ind w:left="720" w:right="720"/>
        <w:divId w:val="954017223"/>
      </w:pPr>
      <w:r>
        <w:t>Successful Response Example</w:t>
      </w:r>
    </w:p>
    <w:p w:rsidR="00000000" w:rsidRDefault="00000000">
      <w:pPr>
        <w:pStyle w:val="HTML0"/>
        <w:divId w:val="1292445483"/>
        <w:rPr>
          <w:rStyle w:val="w"/>
        </w:rPr>
      </w:pPr>
      <w:r>
        <w:rPr>
          <w:rStyle w:val="p"/>
        </w:rPr>
        <w:t>{</w:t>
      </w:r>
    </w:p>
    <w:p w:rsidR="00000000" w:rsidRDefault="00000000">
      <w:pPr>
        <w:pStyle w:val="HTML0"/>
        <w:divId w:val="1292445483"/>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1292445483"/>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292445483"/>
        <w:rPr>
          <w:rStyle w:val="w"/>
        </w:rPr>
      </w:pPr>
      <w:r>
        <w:rPr>
          <w:rStyle w:val="w"/>
        </w:rPr>
        <w:t xml:space="preserve">    </w:t>
      </w:r>
      <w:r>
        <w:rPr>
          <w:rStyle w:val="nl"/>
        </w:rPr>
        <w:t>"channel"</w:t>
      </w:r>
      <w:r>
        <w:rPr>
          <w:rStyle w:val="p"/>
        </w:rPr>
        <w:t>:</w:t>
      </w:r>
      <w:r>
        <w:rPr>
          <w:rStyle w:val="w"/>
        </w:rPr>
        <w:t xml:space="preserve"> </w:t>
      </w:r>
      <w:r>
        <w:rPr>
          <w:rStyle w:val="s2"/>
        </w:rPr>
        <w:t>"quotes"</w:t>
      </w:r>
    </w:p>
    <w:p w:rsidR="00000000" w:rsidRDefault="00000000">
      <w:pPr>
        <w:pStyle w:val="HTML0"/>
        <w:divId w:val="1292445483"/>
        <w:rPr>
          <w:rStyle w:val="w"/>
        </w:rPr>
      </w:pPr>
      <w:r>
        <w:rPr>
          <w:rStyle w:val="w"/>
        </w:rPr>
        <w:t xml:space="preserve">  </w:t>
      </w:r>
      <w:r>
        <w:rPr>
          <w:rStyle w:val="p"/>
        </w:rPr>
        <w:t>},</w:t>
      </w:r>
    </w:p>
    <w:p w:rsidR="00000000" w:rsidRDefault="00000000">
      <w:pPr>
        <w:pStyle w:val="HTML0"/>
        <w:divId w:val="1292445483"/>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292445483"/>
        <w:rPr>
          <w:rStyle w:val="w"/>
        </w:rPr>
      </w:pPr>
      <w:r>
        <w:rPr>
          <w:rStyle w:val="p"/>
        </w:rPr>
        <w:t>}</w:t>
      </w:r>
    </w:p>
    <w:p w:rsidR="00000000" w:rsidRDefault="00000000">
      <w:pPr>
        <w:pStyle w:val="a5"/>
        <w:ind w:left="720" w:right="720"/>
        <w:divId w:val="786313792"/>
      </w:pPr>
      <w:r>
        <w:t>Failure Response Example</w:t>
      </w:r>
    </w:p>
    <w:p w:rsidR="00000000" w:rsidRDefault="00000000">
      <w:pPr>
        <w:pStyle w:val="HTML0"/>
        <w:divId w:val="1771660754"/>
        <w:rPr>
          <w:rStyle w:val="w"/>
        </w:rPr>
      </w:pPr>
      <w:r>
        <w:rPr>
          <w:rStyle w:val="p"/>
        </w:rPr>
        <w:t>{</w:t>
      </w:r>
    </w:p>
    <w:p w:rsidR="00000000" w:rsidRDefault="00000000">
      <w:pPr>
        <w:pStyle w:val="HTML0"/>
        <w:divId w:val="1771660754"/>
        <w:rPr>
          <w:rStyle w:val="w"/>
        </w:rPr>
      </w:pPr>
      <w:r>
        <w:rPr>
          <w:rStyle w:val="w"/>
        </w:rPr>
        <w:t xml:space="preserve">  </w:t>
      </w:r>
      <w:r>
        <w:rPr>
          <w:rStyle w:val="nl"/>
        </w:rPr>
        <w:t>"event"</w:t>
      </w:r>
      <w:r>
        <w:rPr>
          <w:rStyle w:val="p"/>
        </w:rPr>
        <w:t>:</w:t>
      </w:r>
      <w:r>
        <w:rPr>
          <w:rStyle w:val="w"/>
        </w:rPr>
        <w:t xml:space="preserve"> </w:t>
      </w:r>
      <w:r>
        <w:rPr>
          <w:rStyle w:val="s2"/>
        </w:rPr>
        <w:t>"error"</w:t>
      </w:r>
      <w:r>
        <w:rPr>
          <w:rStyle w:val="p"/>
        </w:rPr>
        <w:t>,</w:t>
      </w:r>
    </w:p>
    <w:p w:rsidR="00000000" w:rsidRDefault="00000000">
      <w:pPr>
        <w:pStyle w:val="HTML0"/>
        <w:divId w:val="1771660754"/>
        <w:rPr>
          <w:rStyle w:val="w"/>
        </w:rPr>
      </w:pPr>
      <w:r>
        <w:rPr>
          <w:rStyle w:val="w"/>
        </w:rPr>
        <w:t xml:space="preserve">  </w:t>
      </w:r>
      <w:r>
        <w:rPr>
          <w:rStyle w:val="nl"/>
        </w:rPr>
        <w:t>"code"</w:t>
      </w:r>
      <w:r>
        <w:rPr>
          <w:rStyle w:val="p"/>
        </w:rPr>
        <w:t>:</w:t>
      </w:r>
      <w:r>
        <w:rPr>
          <w:rStyle w:val="w"/>
        </w:rPr>
        <w:t xml:space="preserve"> </w:t>
      </w:r>
      <w:r>
        <w:rPr>
          <w:rStyle w:val="s2"/>
        </w:rPr>
        <w:t>"60012"</w:t>
      </w:r>
      <w:r>
        <w:rPr>
          <w:rStyle w:val="p"/>
        </w:rPr>
        <w:t>,</w:t>
      </w:r>
    </w:p>
    <w:p w:rsidR="00000000" w:rsidRDefault="00000000">
      <w:pPr>
        <w:pStyle w:val="HTML0"/>
        <w:divId w:val="1771660754"/>
        <w:rPr>
          <w:rStyle w:val="w"/>
        </w:rPr>
      </w:pPr>
      <w:r>
        <w:rPr>
          <w:rStyle w:val="w"/>
        </w:rPr>
        <w:t xml:space="preserve">  </w:t>
      </w:r>
      <w:r>
        <w:rPr>
          <w:rStyle w:val="nl"/>
        </w:rPr>
        <w:t>"msg"</w:t>
      </w:r>
      <w:r>
        <w:rPr>
          <w:rStyle w:val="p"/>
        </w:rPr>
        <w:t>:</w:t>
      </w:r>
      <w:r>
        <w:rPr>
          <w:rStyle w:val="w"/>
        </w:rPr>
        <w:t xml:space="preserve"> </w:t>
      </w:r>
      <w:r>
        <w:rPr>
          <w:rStyle w:val="s2"/>
        </w:rPr>
        <w:t>"Invalid request: {</w:t>
      </w:r>
      <w:r>
        <w:rPr>
          <w:rStyle w:val="se"/>
        </w:rPr>
        <w:t>\"</w:t>
      </w:r>
      <w:r>
        <w:rPr>
          <w:rStyle w:val="s2"/>
        </w:rPr>
        <w:t>op</w:t>
      </w:r>
      <w:r>
        <w:rPr>
          <w:rStyle w:val="se"/>
        </w:rPr>
        <w:t>\"</w:t>
      </w:r>
      <w:r>
        <w:rPr>
          <w:rStyle w:val="s2"/>
        </w:rPr>
        <w:t xml:space="preserve">: </w:t>
      </w:r>
      <w:r>
        <w:rPr>
          <w:rStyle w:val="se"/>
        </w:rPr>
        <w:t>\"</w:t>
      </w:r>
      <w:r>
        <w:rPr>
          <w:rStyle w:val="s2"/>
        </w:rPr>
        <w:t>subscribe</w:t>
      </w:r>
      <w:r>
        <w:rPr>
          <w:rStyle w:val="se"/>
        </w:rPr>
        <w:t>\"</w:t>
      </w:r>
      <w:r>
        <w:rPr>
          <w:rStyle w:val="s2"/>
        </w:rPr>
        <w:t xml:space="preserve">, </w:t>
      </w:r>
      <w:r>
        <w:rPr>
          <w:rStyle w:val="se"/>
        </w:rPr>
        <w:t>\"</w:t>
      </w:r>
      <w:r>
        <w:rPr>
          <w:rStyle w:val="s2"/>
        </w:rPr>
        <w:t>argss</w:t>
      </w:r>
      <w:r>
        <w:rPr>
          <w:rStyle w:val="se"/>
        </w:rPr>
        <w:t>\"</w:t>
      </w:r>
      <w:r>
        <w:rPr>
          <w:rStyle w:val="s2"/>
        </w:rPr>
        <w:t xml:space="preserve">:[{ </w:t>
      </w:r>
      <w:r>
        <w:rPr>
          <w:rStyle w:val="se"/>
        </w:rPr>
        <w:t>\"</w:t>
      </w:r>
      <w:r>
        <w:rPr>
          <w:rStyle w:val="s2"/>
        </w:rPr>
        <w:t>channel</w:t>
      </w:r>
      <w:r>
        <w:rPr>
          <w:rStyle w:val="se"/>
        </w:rPr>
        <w:t>\"</w:t>
      </w:r>
      <w:r>
        <w:rPr>
          <w:rStyle w:val="s2"/>
        </w:rPr>
        <w:t xml:space="preserve"> : </w:t>
      </w:r>
      <w:r>
        <w:rPr>
          <w:rStyle w:val="se"/>
        </w:rPr>
        <w:t>\"</w:t>
      </w:r>
      <w:r>
        <w:rPr>
          <w:rStyle w:val="s2"/>
        </w:rPr>
        <w:t>quotes</w:t>
      </w:r>
      <w:r>
        <w:rPr>
          <w:rStyle w:val="se"/>
        </w:rPr>
        <w:t>\"</w:t>
      </w:r>
      <w:r>
        <w:rPr>
          <w:rStyle w:val="s2"/>
        </w:rPr>
        <w:t>}]}"</w:t>
      </w:r>
      <w:r>
        <w:rPr>
          <w:rStyle w:val="p"/>
        </w:rPr>
        <w:t>,</w:t>
      </w:r>
    </w:p>
    <w:p w:rsidR="00000000" w:rsidRDefault="00000000">
      <w:pPr>
        <w:pStyle w:val="HTML0"/>
        <w:divId w:val="1771660754"/>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771660754"/>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28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r>
              <w:br/>
            </w:r>
            <w:r>
              <w:rPr>
                <w:rStyle w:val="HTML"/>
              </w:rPr>
              <w:t>error</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No</w:t>
            </w:r>
          </w:p>
        </w:tc>
        <w:tc>
          <w:tcPr>
            <w:tcW w:w="0" w:type="auto"/>
            <w:vAlign w:val="center"/>
            <w:hideMark/>
          </w:tcPr>
          <w:p w:rsidR="00000000" w:rsidRDefault="00000000">
            <w:r>
              <w:t>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quotes</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connId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WebSocket connection ID</w:t>
            </w:r>
          </w:p>
        </w:tc>
      </w:tr>
    </w:tbl>
    <w:p w:rsidR="00000000" w:rsidRDefault="00000000">
      <w:pPr>
        <w:pStyle w:val="a5"/>
        <w:ind w:left="720" w:right="720"/>
        <w:divId w:val="1380934426"/>
      </w:pPr>
      <w:r>
        <w:t>Push Data Example</w:t>
      </w:r>
    </w:p>
    <w:p w:rsidR="00000000" w:rsidRDefault="00000000">
      <w:pPr>
        <w:pStyle w:val="HTML0"/>
        <w:divId w:val="8338523"/>
        <w:rPr>
          <w:rStyle w:val="w"/>
        </w:rPr>
      </w:pPr>
      <w:r>
        <w:rPr>
          <w:rStyle w:val="p"/>
        </w:rPr>
        <w:t>{</w:t>
      </w:r>
    </w:p>
    <w:p w:rsidR="00000000" w:rsidRDefault="00000000">
      <w:pPr>
        <w:pStyle w:val="HTML0"/>
        <w:divId w:val="8338523"/>
        <w:rPr>
          <w:rStyle w:val="w"/>
        </w:rPr>
      </w:pPr>
      <w:r>
        <w:rPr>
          <w:rStyle w:val="w"/>
        </w:rPr>
        <w:t xml:space="preserve">    </w:t>
      </w:r>
      <w:r>
        <w:rPr>
          <w:rStyle w:val="nl"/>
        </w:rPr>
        <w:t>"arg"</w:t>
      </w:r>
      <w:r>
        <w:rPr>
          <w:rStyle w:val="p"/>
        </w:rPr>
        <w:t>:{</w:t>
      </w:r>
    </w:p>
    <w:p w:rsidR="00000000" w:rsidRDefault="00000000">
      <w:pPr>
        <w:pStyle w:val="HTML0"/>
        <w:divId w:val="8338523"/>
        <w:rPr>
          <w:rStyle w:val="w"/>
        </w:rPr>
      </w:pPr>
      <w:r>
        <w:rPr>
          <w:rStyle w:val="w"/>
        </w:rPr>
        <w:t xml:space="preserve">        </w:t>
      </w:r>
      <w:r>
        <w:rPr>
          <w:rStyle w:val="nl"/>
        </w:rPr>
        <w:t>"channel"</w:t>
      </w:r>
      <w:r>
        <w:rPr>
          <w:rStyle w:val="p"/>
        </w:rPr>
        <w:t>:</w:t>
      </w:r>
      <w:r>
        <w:rPr>
          <w:rStyle w:val="s2"/>
        </w:rPr>
        <w:t>"quotes"</w:t>
      </w:r>
      <w:r>
        <w:rPr>
          <w:rStyle w:val="p"/>
        </w:rPr>
        <w:t>,</w:t>
      </w:r>
    </w:p>
    <w:p w:rsidR="00000000" w:rsidRDefault="00000000">
      <w:pPr>
        <w:pStyle w:val="HTML0"/>
        <w:divId w:val="8338523"/>
        <w:rPr>
          <w:rStyle w:val="w"/>
        </w:rPr>
      </w:pPr>
      <w:r>
        <w:rPr>
          <w:rStyle w:val="w"/>
        </w:rPr>
        <w:t xml:space="preserve">        </w:t>
      </w:r>
      <w:r>
        <w:rPr>
          <w:rStyle w:val="nl"/>
        </w:rPr>
        <w:t>"uid"</w:t>
      </w:r>
      <w:r>
        <w:rPr>
          <w:rStyle w:val="p"/>
        </w:rPr>
        <w:t>:</w:t>
      </w:r>
      <w:r>
        <w:rPr>
          <w:rStyle w:val="w"/>
        </w:rPr>
        <w:t xml:space="preserve"> </w:t>
      </w:r>
      <w:r>
        <w:rPr>
          <w:rStyle w:val="s2"/>
        </w:rPr>
        <w:t>"77982378738415879"</w:t>
      </w:r>
    </w:p>
    <w:p w:rsidR="00000000" w:rsidRDefault="00000000">
      <w:pPr>
        <w:pStyle w:val="HTML0"/>
        <w:divId w:val="8338523"/>
        <w:rPr>
          <w:rStyle w:val="w"/>
        </w:rPr>
      </w:pPr>
      <w:r>
        <w:rPr>
          <w:rStyle w:val="w"/>
        </w:rPr>
        <w:t xml:space="preserve">    </w:t>
      </w:r>
      <w:r>
        <w:rPr>
          <w:rStyle w:val="p"/>
        </w:rPr>
        <w:t>},</w:t>
      </w:r>
    </w:p>
    <w:p w:rsidR="00000000" w:rsidRDefault="00000000">
      <w:pPr>
        <w:pStyle w:val="HTML0"/>
        <w:divId w:val="8338523"/>
        <w:rPr>
          <w:rStyle w:val="w"/>
        </w:rPr>
      </w:pPr>
      <w:r>
        <w:rPr>
          <w:rStyle w:val="w"/>
        </w:rPr>
        <w:t xml:space="preserve">    </w:t>
      </w:r>
      <w:r>
        <w:rPr>
          <w:rStyle w:val="nl"/>
        </w:rPr>
        <w:t>"data"</w:t>
      </w:r>
      <w:r>
        <w:rPr>
          <w:rStyle w:val="p"/>
        </w:rPr>
        <w:t>:[</w:t>
      </w:r>
    </w:p>
    <w:p w:rsidR="00000000" w:rsidRDefault="00000000">
      <w:pPr>
        <w:pStyle w:val="HTML0"/>
        <w:divId w:val="8338523"/>
        <w:rPr>
          <w:rStyle w:val="w"/>
        </w:rPr>
      </w:pPr>
      <w:r>
        <w:rPr>
          <w:rStyle w:val="w"/>
        </w:rPr>
        <w:t xml:space="preserve">        </w:t>
      </w:r>
      <w:r>
        <w:rPr>
          <w:rStyle w:val="p"/>
        </w:rPr>
        <w:t>{</w:t>
      </w:r>
    </w:p>
    <w:p w:rsidR="00000000" w:rsidRDefault="00000000">
      <w:pPr>
        <w:pStyle w:val="HTML0"/>
        <w:divId w:val="8338523"/>
        <w:rPr>
          <w:rStyle w:val="w"/>
        </w:rPr>
      </w:pPr>
      <w:r>
        <w:rPr>
          <w:rStyle w:val="w"/>
        </w:rPr>
        <w:t xml:space="preserve">            </w:t>
      </w:r>
      <w:r>
        <w:rPr>
          <w:rStyle w:val="nl"/>
        </w:rPr>
        <w:t>"validUntil"</w:t>
      </w:r>
      <w:r>
        <w:rPr>
          <w:rStyle w:val="p"/>
        </w:rPr>
        <w:t>:</w:t>
      </w:r>
      <w:r>
        <w:rPr>
          <w:rStyle w:val="s2"/>
        </w:rPr>
        <w:t>"1608997227854"</w:t>
      </w:r>
      <w:r>
        <w:rPr>
          <w:rStyle w:val="p"/>
        </w:rPr>
        <w:t>,</w:t>
      </w:r>
    </w:p>
    <w:p w:rsidR="00000000" w:rsidRDefault="00000000">
      <w:pPr>
        <w:pStyle w:val="HTML0"/>
        <w:divId w:val="8338523"/>
        <w:rPr>
          <w:rStyle w:val="w"/>
        </w:rPr>
      </w:pPr>
      <w:r>
        <w:rPr>
          <w:rStyle w:val="w"/>
        </w:rPr>
        <w:t xml:space="preserve">            </w:t>
      </w:r>
      <w:r>
        <w:rPr>
          <w:rStyle w:val="nl"/>
        </w:rPr>
        <w:t>"uTime"</w:t>
      </w:r>
      <w:r>
        <w:rPr>
          <w:rStyle w:val="p"/>
        </w:rPr>
        <w:t>:</w:t>
      </w:r>
      <w:r>
        <w:rPr>
          <w:rStyle w:val="s2"/>
        </w:rPr>
        <w:t>"1608267227834"</w:t>
      </w:r>
      <w:r>
        <w:rPr>
          <w:rStyle w:val="p"/>
        </w:rPr>
        <w:t>,</w:t>
      </w:r>
    </w:p>
    <w:p w:rsidR="00000000" w:rsidRDefault="00000000">
      <w:pPr>
        <w:pStyle w:val="HTML0"/>
        <w:divId w:val="8338523"/>
        <w:rPr>
          <w:rStyle w:val="w"/>
        </w:rPr>
      </w:pPr>
      <w:r>
        <w:rPr>
          <w:rStyle w:val="w"/>
        </w:rPr>
        <w:t xml:space="preserve">            </w:t>
      </w:r>
      <w:r>
        <w:rPr>
          <w:rStyle w:val="nl"/>
        </w:rPr>
        <w:t>"cTime"</w:t>
      </w:r>
      <w:r>
        <w:rPr>
          <w:rStyle w:val="p"/>
        </w:rPr>
        <w:t>:</w:t>
      </w:r>
      <w:r>
        <w:rPr>
          <w:rStyle w:val="s2"/>
        </w:rPr>
        <w:t>"1608267227834"</w:t>
      </w:r>
      <w:r>
        <w:rPr>
          <w:rStyle w:val="p"/>
        </w:rPr>
        <w:t>,</w:t>
      </w:r>
    </w:p>
    <w:p w:rsidR="00000000" w:rsidRDefault="00000000">
      <w:pPr>
        <w:pStyle w:val="HTML0"/>
        <w:divId w:val="8338523"/>
        <w:rPr>
          <w:rStyle w:val="w"/>
        </w:rPr>
      </w:pPr>
      <w:r>
        <w:rPr>
          <w:rStyle w:val="w"/>
        </w:rPr>
        <w:t xml:space="preserve">            </w:t>
      </w:r>
      <w:r>
        <w:rPr>
          <w:rStyle w:val="nl"/>
        </w:rPr>
        <w:t>"legs"</w:t>
      </w:r>
      <w:r>
        <w:rPr>
          <w:rStyle w:val="p"/>
        </w:rPr>
        <w:t>:[</w:t>
      </w:r>
    </w:p>
    <w:p w:rsidR="00000000" w:rsidRDefault="00000000">
      <w:pPr>
        <w:pStyle w:val="HTML0"/>
        <w:divId w:val="8338523"/>
        <w:rPr>
          <w:rStyle w:val="w"/>
        </w:rPr>
      </w:pPr>
      <w:r>
        <w:rPr>
          <w:rStyle w:val="w"/>
        </w:rPr>
        <w:t xml:space="preserve">                </w:t>
      </w:r>
      <w:r>
        <w:rPr>
          <w:rStyle w:val="p"/>
        </w:rPr>
        <w:t>{</w:t>
      </w:r>
    </w:p>
    <w:p w:rsidR="00000000" w:rsidRDefault="00000000">
      <w:pPr>
        <w:pStyle w:val="HTML0"/>
        <w:divId w:val="8338523"/>
        <w:rPr>
          <w:rStyle w:val="w"/>
        </w:rPr>
      </w:pPr>
      <w:r>
        <w:rPr>
          <w:rStyle w:val="w"/>
        </w:rPr>
        <w:t xml:space="preserve">                    </w:t>
      </w:r>
      <w:r>
        <w:rPr>
          <w:rStyle w:val="nl"/>
        </w:rPr>
        <w:t>"px"</w:t>
      </w:r>
      <w:r>
        <w:rPr>
          <w:rStyle w:val="p"/>
        </w:rPr>
        <w:t>:</w:t>
      </w:r>
      <w:r>
        <w:rPr>
          <w:rStyle w:val="s2"/>
        </w:rPr>
        <w:t>"0.0023"</w:t>
      </w:r>
      <w:r>
        <w:rPr>
          <w:rStyle w:val="p"/>
        </w:rPr>
        <w:t>,</w:t>
      </w:r>
    </w:p>
    <w:p w:rsidR="00000000" w:rsidRDefault="00000000">
      <w:pPr>
        <w:pStyle w:val="HTML0"/>
        <w:divId w:val="8338523"/>
        <w:rPr>
          <w:rStyle w:val="w"/>
        </w:rPr>
      </w:pPr>
      <w:r>
        <w:rPr>
          <w:rStyle w:val="w"/>
        </w:rPr>
        <w:t xml:space="preserve">                    </w:t>
      </w:r>
      <w:r>
        <w:rPr>
          <w:rStyle w:val="nl"/>
        </w:rPr>
        <w:t>"sz"</w:t>
      </w:r>
      <w:r>
        <w:rPr>
          <w:rStyle w:val="p"/>
        </w:rPr>
        <w:t>:</w:t>
      </w:r>
      <w:r>
        <w:rPr>
          <w:rStyle w:val="s2"/>
        </w:rPr>
        <w:t>"25.0"</w:t>
      </w:r>
      <w:r>
        <w:rPr>
          <w:rStyle w:val="p"/>
        </w:rPr>
        <w:t>,</w:t>
      </w:r>
    </w:p>
    <w:p w:rsidR="00000000" w:rsidRDefault="00000000">
      <w:pPr>
        <w:pStyle w:val="HTML0"/>
        <w:divId w:val="8338523"/>
        <w:rPr>
          <w:rStyle w:val="w"/>
        </w:rPr>
      </w:pPr>
      <w:r>
        <w:rPr>
          <w:rStyle w:val="w"/>
        </w:rPr>
        <w:t xml:space="preserve">                    </w:t>
      </w:r>
      <w:r>
        <w:rPr>
          <w:rStyle w:val="nl"/>
        </w:rPr>
        <w:t>"instId"</w:t>
      </w:r>
      <w:r>
        <w:rPr>
          <w:rStyle w:val="p"/>
        </w:rPr>
        <w:t>:</w:t>
      </w:r>
      <w:r>
        <w:rPr>
          <w:rStyle w:val="s2"/>
        </w:rPr>
        <w:t>"BTC-USD-220114-25000-C"</w:t>
      </w:r>
      <w:r>
        <w:rPr>
          <w:rStyle w:val="p"/>
        </w:rPr>
        <w:t>,</w:t>
      </w:r>
    </w:p>
    <w:p w:rsidR="00000000" w:rsidRDefault="00000000">
      <w:pPr>
        <w:pStyle w:val="HTML0"/>
        <w:divId w:val="8338523"/>
        <w:rPr>
          <w:rStyle w:val="w"/>
        </w:rPr>
      </w:pPr>
      <w:r>
        <w:rPr>
          <w:rStyle w:val="w"/>
        </w:rPr>
        <w:t xml:space="preserve">                    </w:t>
      </w:r>
      <w:r>
        <w:rPr>
          <w:rStyle w:val="nl"/>
        </w:rPr>
        <w:t>"tdMode"</w:t>
      </w:r>
      <w:r>
        <w:rPr>
          <w:rStyle w:val="p"/>
        </w:rPr>
        <w:t>:</w:t>
      </w:r>
      <w:r>
        <w:rPr>
          <w:rStyle w:val="s2"/>
        </w:rPr>
        <w:t>"cross"</w:t>
      </w:r>
      <w:r>
        <w:rPr>
          <w:rStyle w:val="p"/>
        </w:rPr>
        <w:t>,</w:t>
      </w:r>
    </w:p>
    <w:p w:rsidR="00000000" w:rsidRDefault="00000000">
      <w:pPr>
        <w:pStyle w:val="HTML0"/>
        <w:divId w:val="8338523"/>
        <w:rPr>
          <w:rStyle w:val="w"/>
        </w:rPr>
      </w:pPr>
      <w:r>
        <w:rPr>
          <w:rStyle w:val="w"/>
        </w:rPr>
        <w:t xml:space="preserve">                    </w:t>
      </w:r>
      <w:r>
        <w:rPr>
          <w:rStyle w:val="nl"/>
        </w:rPr>
        <w:t>"ccy"</w:t>
      </w:r>
      <w:r>
        <w:rPr>
          <w:rStyle w:val="p"/>
        </w:rPr>
        <w:t>:</w:t>
      </w:r>
      <w:r>
        <w:rPr>
          <w:rStyle w:val="s2"/>
        </w:rPr>
        <w:t>"USDT"</w:t>
      </w:r>
      <w:r>
        <w:rPr>
          <w:rStyle w:val="p"/>
        </w:rPr>
        <w:t>,</w:t>
      </w:r>
    </w:p>
    <w:p w:rsidR="00000000" w:rsidRDefault="00000000">
      <w:pPr>
        <w:pStyle w:val="HTML0"/>
        <w:divId w:val="8338523"/>
        <w:rPr>
          <w:rStyle w:val="w"/>
        </w:rPr>
      </w:pPr>
      <w:r>
        <w:rPr>
          <w:rStyle w:val="w"/>
        </w:rPr>
        <w:t xml:space="preserve">                    </w:t>
      </w:r>
      <w:r>
        <w:rPr>
          <w:rStyle w:val="nl"/>
        </w:rPr>
        <w:t>"side"</w:t>
      </w:r>
      <w:r>
        <w:rPr>
          <w:rStyle w:val="p"/>
        </w:rPr>
        <w:t>:</w:t>
      </w:r>
      <w:r>
        <w:rPr>
          <w:rStyle w:val="s2"/>
        </w:rPr>
        <w:t>"sell"</w:t>
      </w:r>
      <w:r>
        <w:rPr>
          <w:rStyle w:val="p"/>
        </w:rPr>
        <w:t>,</w:t>
      </w:r>
    </w:p>
    <w:p w:rsidR="00000000" w:rsidRDefault="00000000">
      <w:pPr>
        <w:pStyle w:val="HTML0"/>
        <w:divId w:val="8338523"/>
        <w:rPr>
          <w:rStyle w:val="w"/>
        </w:rPr>
      </w:pPr>
      <w:r>
        <w:rPr>
          <w:rStyle w:val="w"/>
        </w:rPr>
        <w:t xml:space="preserve">                    </w:t>
      </w:r>
      <w:r>
        <w:rPr>
          <w:rStyle w:val="nl"/>
        </w:rPr>
        <w:t>"posSide"</w:t>
      </w:r>
      <w:r>
        <w:rPr>
          <w:rStyle w:val="p"/>
        </w:rPr>
        <w:t>:</w:t>
      </w:r>
      <w:r>
        <w:rPr>
          <w:rStyle w:val="w"/>
        </w:rPr>
        <w:t xml:space="preserve"> </w:t>
      </w:r>
      <w:r>
        <w:rPr>
          <w:rStyle w:val="s2"/>
        </w:rPr>
        <w:t>"long"</w:t>
      </w:r>
      <w:r>
        <w:rPr>
          <w:rStyle w:val="p"/>
        </w:rPr>
        <w:t>,</w:t>
      </w:r>
    </w:p>
    <w:p w:rsidR="00000000" w:rsidRDefault="00000000">
      <w:pPr>
        <w:pStyle w:val="HTML0"/>
        <w:divId w:val="8338523"/>
        <w:rPr>
          <w:rStyle w:val="w"/>
        </w:rPr>
      </w:pPr>
      <w:r>
        <w:rPr>
          <w:rStyle w:val="w"/>
        </w:rPr>
        <w:t xml:space="preserve">                    </w:t>
      </w:r>
      <w:r>
        <w:rPr>
          <w:rStyle w:val="nl"/>
        </w:rPr>
        <w:t>"tgtCcy"</w:t>
      </w:r>
      <w:r>
        <w:rPr>
          <w:rStyle w:val="p"/>
        </w:rPr>
        <w:t>:</w:t>
      </w:r>
      <w:r>
        <w:rPr>
          <w:rStyle w:val="s2"/>
        </w:rPr>
        <w:t>""</w:t>
      </w:r>
    </w:p>
    <w:p w:rsidR="00000000" w:rsidRDefault="00000000">
      <w:pPr>
        <w:pStyle w:val="HTML0"/>
        <w:divId w:val="8338523"/>
        <w:rPr>
          <w:rStyle w:val="w"/>
        </w:rPr>
      </w:pPr>
    </w:p>
    <w:p w:rsidR="00000000" w:rsidRDefault="00000000">
      <w:pPr>
        <w:pStyle w:val="HTML0"/>
        <w:divId w:val="8338523"/>
        <w:rPr>
          <w:rStyle w:val="w"/>
        </w:rPr>
      </w:pPr>
      <w:r>
        <w:rPr>
          <w:rStyle w:val="w"/>
        </w:rPr>
        <w:t xml:space="preserve">                </w:t>
      </w:r>
      <w:r>
        <w:rPr>
          <w:rStyle w:val="p"/>
        </w:rPr>
        <w:t>},</w:t>
      </w:r>
    </w:p>
    <w:p w:rsidR="00000000" w:rsidRDefault="00000000">
      <w:pPr>
        <w:pStyle w:val="HTML0"/>
        <w:divId w:val="8338523"/>
        <w:rPr>
          <w:rStyle w:val="w"/>
        </w:rPr>
      </w:pPr>
      <w:r>
        <w:rPr>
          <w:rStyle w:val="w"/>
        </w:rPr>
        <w:t xml:space="preserve">                </w:t>
      </w:r>
      <w:r>
        <w:rPr>
          <w:rStyle w:val="p"/>
        </w:rPr>
        <w:t>{</w:t>
      </w:r>
    </w:p>
    <w:p w:rsidR="00000000" w:rsidRDefault="00000000">
      <w:pPr>
        <w:pStyle w:val="HTML0"/>
        <w:divId w:val="8338523"/>
        <w:rPr>
          <w:rStyle w:val="w"/>
        </w:rPr>
      </w:pPr>
      <w:r>
        <w:rPr>
          <w:rStyle w:val="w"/>
        </w:rPr>
        <w:t xml:space="preserve">                    </w:t>
      </w:r>
      <w:r>
        <w:rPr>
          <w:rStyle w:val="nl"/>
        </w:rPr>
        <w:t>"px"</w:t>
      </w:r>
      <w:r>
        <w:rPr>
          <w:rStyle w:val="p"/>
        </w:rPr>
        <w:t>:</w:t>
      </w:r>
      <w:r>
        <w:rPr>
          <w:rStyle w:val="s2"/>
        </w:rPr>
        <w:t>"0.0045"</w:t>
      </w:r>
      <w:r>
        <w:rPr>
          <w:rStyle w:val="p"/>
        </w:rPr>
        <w:t>,</w:t>
      </w:r>
    </w:p>
    <w:p w:rsidR="00000000" w:rsidRDefault="00000000">
      <w:pPr>
        <w:pStyle w:val="HTML0"/>
        <w:divId w:val="8338523"/>
        <w:rPr>
          <w:rStyle w:val="w"/>
        </w:rPr>
      </w:pPr>
      <w:r>
        <w:rPr>
          <w:rStyle w:val="w"/>
        </w:rPr>
        <w:t xml:space="preserve">                    </w:t>
      </w:r>
      <w:r>
        <w:rPr>
          <w:rStyle w:val="nl"/>
        </w:rPr>
        <w:t>"sz"</w:t>
      </w:r>
      <w:r>
        <w:rPr>
          <w:rStyle w:val="p"/>
        </w:rPr>
        <w:t>:</w:t>
      </w:r>
      <w:r>
        <w:rPr>
          <w:rStyle w:val="s2"/>
        </w:rPr>
        <w:t>"25"</w:t>
      </w:r>
      <w:r>
        <w:rPr>
          <w:rStyle w:val="p"/>
        </w:rPr>
        <w:t>,</w:t>
      </w:r>
    </w:p>
    <w:p w:rsidR="00000000" w:rsidRDefault="00000000">
      <w:pPr>
        <w:pStyle w:val="HTML0"/>
        <w:divId w:val="8338523"/>
        <w:rPr>
          <w:rStyle w:val="w"/>
        </w:rPr>
      </w:pPr>
      <w:r>
        <w:rPr>
          <w:rStyle w:val="w"/>
        </w:rPr>
        <w:t xml:space="preserve">                    </w:t>
      </w:r>
      <w:r>
        <w:rPr>
          <w:rStyle w:val="nl"/>
        </w:rPr>
        <w:t>"instId"</w:t>
      </w:r>
      <w:r>
        <w:rPr>
          <w:rStyle w:val="p"/>
        </w:rPr>
        <w:t>:</w:t>
      </w:r>
      <w:r>
        <w:rPr>
          <w:rStyle w:val="s2"/>
        </w:rPr>
        <w:t>"BTC-USD-220114-35000-C"</w:t>
      </w:r>
      <w:r>
        <w:rPr>
          <w:rStyle w:val="p"/>
        </w:rPr>
        <w:t>,</w:t>
      </w:r>
    </w:p>
    <w:p w:rsidR="00000000" w:rsidRDefault="00000000">
      <w:pPr>
        <w:pStyle w:val="HTML0"/>
        <w:divId w:val="8338523"/>
        <w:rPr>
          <w:rStyle w:val="w"/>
        </w:rPr>
      </w:pPr>
      <w:r>
        <w:rPr>
          <w:rStyle w:val="w"/>
        </w:rPr>
        <w:t xml:space="preserve">                    </w:t>
      </w:r>
      <w:r>
        <w:rPr>
          <w:rStyle w:val="nl"/>
        </w:rPr>
        <w:t>"tdMode"</w:t>
      </w:r>
      <w:r>
        <w:rPr>
          <w:rStyle w:val="p"/>
        </w:rPr>
        <w:t>:</w:t>
      </w:r>
      <w:r>
        <w:rPr>
          <w:rStyle w:val="s2"/>
        </w:rPr>
        <w:t>"cross"</w:t>
      </w:r>
      <w:r>
        <w:rPr>
          <w:rStyle w:val="p"/>
        </w:rPr>
        <w:t>,</w:t>
      </w:r>
    </w:p>
    <w:p w:rsidR="00000000" w:rsidRDefault="00000000">
      <w:pPr>
        <w:pStyle w:val="HTML0"/>
        <w:divId w:val="8338523"/>
        <w:rPr>
          <w:rStyle w:val="w"/>
        </w:rPr>
      </w:pPr>
      <w:r>
        <w:rPr>
          <w:rStyle w:val="w"/>
        </w:rPr>
        <w:t xml:space="preserve">                    </w:t>
      </w:r>
      <w:r>
        <w:rPr>
          <w:rStyle w:val="nl"/>
        </w:rPr>
        <w:t>"ccy"</w:t>
      </w:r>
      <w:r>
        <w:rPr>
          <w:rStyle w:val="p"/>
        </w:rPr>
        <w:t>:</w:t>
      </w:r>
      <w:r>
        <w:rPr>
          <w:rStyle w:val="s2"/>
        </w:rPr>
        <w:t>"USDT"</w:t>
      </w:r>
      <w:r>
        <w:rPr>
          <w:rStyle w:val="p"/>
        </w:rPr>
        <w:t>,</w:t>
      </w:r>
    </w:p>
    <w:p w:rsidR="00000000" w:rsidRDefault="00000000">
      <w:pPr>
        <w:pStyle w:val="HTML0"/>
        <w:divId w:val="8338523"/>
        <w:rPr>
          <w:rStyle w:val="w"/>
        </w:rPr>
      </w:pPr>
      <w:r>
        <w:rPr>
          <w:rStyle w:val="w"/>
        </w:rPr>
        <w:t xml:space="preserve">                    </w:t>
      </w:r>
      <w:r>
        <w:rPr>
          <w:rStyle w:val="nl"/>
        </w:rPr>
        <w:t>"side"</w:t>
      </w:r>
      <w:r>
        <w:rPr>
          <w:rStyle w:val="p"/>
        </w:rPr>
        <w:t>:</w:t>
      </w:r>
      <w:r>
        <w:rPr>
          <w:rStyle w:val="s2"/>
        </w:rPr>
        <w:t>"buy"</w:t>
      </w:r>
      <w:r>
        <w:rPr>
          <w:rStyle w:val="p"/>
        </w:rPr>
        <w:t>,</w:t>
      </w:r>
    </w:p>
    <w:p w:rsidR="00000000" w:rsidRDefault="00000000">
      <w:pPr>
        <w:pStyle w:val="HTML0"/>
        <w:divId w:val="8338523"/>
        <w:rPr>
          <w:rStyle w:val="w"/>
        </w:rPr>
      </w:pPr>
      <w:r>
        <w:rPr>
          <w:rStyle w:val="w"/>
        </w:rPr>
        <w:t xml:space="preserve">                    </w:t>
      </w:r>
      <w:r>
        <w:rPr>
          <w:rStyle w:val="nl"/>
        </w:rPr>
        <w:t>"posSide"</w:t>
      </w:r>
      <w:r>
        <w:rPr>
          <w:rStyle w:val="p"/>
        </w:rPr>
        <w:t>:</w:t>
      </w:r>
      <w:r>
        <w:rPr>
          <w:rStyle w:val="w"/>
        </w:rPr>
        <w:t xml:space="preserve"> </w:t>
      </w:r>
      <w:r>
        <w:rPr>
          <w:rStyle w:val="s2"/>
        </w:rPr>
        <w:t>"long"</w:t>
      </w:r>
      <w:r>
        <w:rPr>
          <w:rStyle w:val="p"/>
        </w:rPr>
        <w:t>,</w:t>
      </w:r>
    </w:p>
    <w:p w:rsidR="00000000" w:rsidRDefault="00000000">
      <w:pPr>
        <w:pStyle w:val="HTML0"/>
        <w:divId w:val="8338523"/>
        <w:rPr>
          <w:rStyle w:val="w"/>
        </w:rPr>
      </w:pPr>
      <w:r>
        <w:rPr>
          <w:rStyle w:val="w"/>
        </w:rPr>
        <w:t xml:space="preserve">                    </w:t>
      </w:r>
      <w:r>
        <w:rPr>
          <w:rStyle w:val="nl"/>
        </w:rPr>
        <w:t>"tgtCcy"</w:t>
      </w:r>
      <w:r>
        <w:rPr>
          <w:rStyle w:val="p"/>
        </w:rPr>
        <w:t>:</w:t>
      </w:r>
      <w:r>
        <w:rPr>
          <w:rStyle w:val="s2"/>
        </w:rPr>
        <w:t>""</w:t>
      </w:r>
    </w:p>
    <w:p w:rsidR="00000000" w:rsidRDefault="00000000">
      <w:pPr>
        <w:pStyle w:val="HTML0"/>
        <w:divId w:val="8338523"/>
        <w:rPr>
          <w:rStyle w:val="w"/>
        </w:rPr>
      </w:pPr>
    </w:p>
    <w:p w:rsidR="00000000" w:rsidRDefault="00000000">
      <w:pPr>
        <w:pStyle w:val="HTML0"/>
        <w:divId w:val="8338523"/>
        <w:rPr>
          <w:rStyle w:val="w"/>
        </w:rPr>
      </w:pPr>
      <w:r>
        <w:rPr>
          <w:rStyle w:val="w"/>
        </w:rPr>
        <w:t xml:space="preserve">                </w:t>
      </w:r>
      <w:r>
        <w:rPr>
          <w:rStyle w:val="p"/>
        </w:rPr>
        <w:t>}</w:t>
      </w:r>
    </w:p>
    <w:p w:rsidR="00000000" w:rsidRDefault="00000000">
      <w:pPr>
        <w:pStyle w:val="HTML0"/>
        <w:divId w:val="8338523"/>
        <w:rPr>
          <w:rStyle w:val="w"/>
        </w:rPr>
      </w:pPr>
      <w:r>
        <w:rPr>
          <w:rStyle w:val="w"/>
        </w:rPr>
        <w:t xml:space="preserve">            </w:t>
      </w:r>
      <w:r>
        <w:rPr>
          <w:rStyle w:val="p"/>
        </w:rPr>
        <w:t>],</w:t>
      </w:r>
    </w:p>
    <w:p w:rsidR="00000000" w:rsidRDefault="00000000">
      <w:pPr>
        <w:pStyle w:val="HTML0"/>
        <w:divId w:val="8338523"/>
        <w:rPr>
          <w:rStyle w:val="w"/>
        </w:rPr>
      </w:pPr>
      <w:r>
        <w:rPr>
          <w:rStyle w:val="w"/>
        </w:rPr>
        <w:t xml:space="preserve">            </w:t>
      </w:r>
      <w:r>
        <w:rPr>
          <w:rStyle w:val="nl"/>
        </w:rPr>
        <w:t>"quoteId"</w:t>
      </w:r>
      <w:r>
        <w:rPr>
          <w:rStyle w:val="p"/>
        </w:rPr>
        <w:t>:</w:t>
      </w:r>
      <w:r>
        <w:rPr>
          <w:rStyle w:val="s2"/>
        </w:rPr>
        <w:t>"25092"</w:t>
      </w:r>
      <w:r>
        <w:rPr>
          <w:rStyle w:val="p"/>
        </w:rPr>
        <w:t>,</w:t>
      </w:r>
    </w:p>
    <w:p w:rsidR="00000000" w:rsidRDefault="00000000">
      <w:pPr>
        <w:pStyle w:val="HTML0"/>
        <w:divId w:val="8338523"/>
        <w:rPr>
          <w:rStyle w:val="w"/>
        </w:rPr>
      </w:pPr>
      <w:r>
        <w:rPr>
          <w:rStyle w:val="w"/>
        </w:rPr>
        <w:t xml:space="preserve">            </w:t>
      </w:r>
      <w:r>
        <w:rPr>
          <w:rStyle w:val="nl"/>
        </w:rPr>
        <w:t>"rfqId"</w:t>
      </w:r>
      <w:r>
        <w:rPr>
          <w:rStyle w:val="p"/>
        </w:rPr>
        <w:t>:</w:t>
      </w:r>
      <w:r>
        <w:rPr>
          <w:rStyle w:val="s2"/>
        </w:rPr>
        <w:t>"18753"</w:t>
      </w:r>
      <w:r>
        <w:rPr>
          <w:rStyle w:val="p"/>
        </w:rPr>
        <w:t>,</w:t>
      </w:r>
    </w:p>
    <w:p w:rsidR="00000000" w:rsidRDefault="00000000">
      <w:pPr>
        <w:pStyle w:val="HTML0"/>
        <w:divId w:val="8338523"/>
        <w:rPr>
          <w:rStyle w:val="w"/>
        </w:rPr>
      </w:pPr>
      <w:r>
        <w:rPr>
          <w:rStyle w:val="w"/>
        </w:rPr>
        <w:t xml:space="preserve">            </w:t>
      </w:r>
      <w:r>
        <w:rPr>
          <w:rStyle w:val="nl"/>
        </w:rPr>
        <w:t>"tag"</w:t>
      </w:r>
      <w:r>
        <w:rPr>
          <w:rStyle w:val="p"/>
        </w:rPr>
        <w:t>:</w:t>
      </w:r>
      <w:r>
        <w:rPr>
          <w:rStyle w:val="s2"/>
        </w:rPr>
        <w:t>"123456"</w:t>
      </w:r>
      <w:r>
        <w:rPr>
          <w:rStyle w:val="p"/>
        </w:rPr>
        <w:t>,</w:t>
      </w:r>
    </w:p>
    <w:p w:rsidR="00000000" w:rsidRDefault="00000000">
      <w:pPr>
        <w:pStyle w:val="HTML0"/>
        <w:divId w:val="8338523"/>
        <w:rPr>
          <w:rStyle w:val="w"/>
        </w:rPr>
      </w:pPr>
      <w:r>
        <w:rPr>
          <w:rStyle w:val="w"/>
        </w:rPr>
        <w:t xml:space="preserve">            </w:t>
      </w:r>
      <w:r>
        <w:rPr>
          <w:rStyle w:val="nl"/>
        </w:rPr>
        <w:t>"traderCode"</w:t>
      </w:r>
      <w:r>
        <w:rPr>
          <w:rStyle w:val="p"/>
        </w:rPr>
        <w:t>:</w:t>
      </w:r>
      <w:r>
        <w:rPr>
          <w:rStyle w:val="s2"/>
        </w:rPr>
        <w:t>"SATS"</w:t>
      </w:r>
      <w:r>
        <w:rPr>
          <w:rStyle w:val="p"/>
        </w:rPr>
        <w:t>,</w:t>
      </w:r>
    </w:p>
    <w:p w:rsidR="00000000" w:rsidRDefault="00000000">
      <w:pPr>
        <w:pStyle w:val="HTML0"/>
        <w:divId w:val="8338523"/>
        <w:rPr>
          <w:rStyle w:val="w"/>
        </w:rPr>
      </w:pPr>
      <w:r>
        <w:rPr>
          <w:rStyle w:val="w"/>
        </w:rPr>
        <w:t xml:space="preserve">            </w:t>
      </w:r>
      <w:r>
        <w:rPr>
          <w:rStyle w:val="nl"/>
        </w:rPr>
        <w:t>"quoteSide"</w:t>
      </w:r>
      <w:r>
        <w:rPr>
          <w:rStyle w:val="p"/>
        </w:rPr>
        <w:t>:</w:t>
      </w:r>
      <w:r>
        <w:rPr>
          <w:rStyle w:val="s2"/>
        </w:rPr>
        <w:t>"sell"</w:t>
      </w:r>
      <w:r>
        <w:rPr>
          <w:rStyle w:val="p"/>
        </w:rPr>
        <w:t>,</w:t>
      </w:r>
    </w:p>
    <w:p w:rsidR="00000000" w:rsidRDefault="00000000">
      <w:pPr>
        <w:pStyle w:val="HTML0"/>
        <w:divId w:val="8338523"/>
        <w:rPr>
          <w:rStyle w:val="w"/>
        </w:rPr>
      </w:pPr>
      <w:r>
        <w:rPr>
          <w:rStyle w:val="w"/>
        </w:rPr>
        <w:t xml:space="preserve">            </w:t>
      </w:r>
      <w:r>
        <w:rPr>
          <w:rStyle w:val="nl"/>
        </w:rPr>
        <w:t>"state"</w:t>
      </w:r>
      <w:r>
        <w:rPr>
          <w:rStyle w:val="p"/>
        </w:rPr>
        <w:t>:</w:t>
      </w:r>
      <w:r>
        <w:rPr>
          <w:rStyle w:val="s2"/>
        </w:rPr>
        <w:t>"canceled"</w:t>
      </w:r>
      <w:r>
        <w:rPr>
          <w:rStyle w:val="p"/>
        </w:rPr>
        <w:t>,</w:t>
      </w:r>
    </w:p>
    <w:p w:rsidR="00000000" w:rsidRDefault="00000000">
      <w:pPr>
        <w:pStyle w:val="HTML0"/>
        <w:divId w:val="8338523"/>
        <w:rPr>
          <w:rStyle w:val="w"/>
        </w:rPr>
      </w:pPr>
      <w:r>
        <w:rPr>
          <w:rStyle w:val="w"/>
        </w:rPr>
        <w:t xml:space="preserve">            </w:t>
      </w:r>
      <w:r>
        <w:rPr>
          <w:rStyle w:val="nl"/>
        </w:rPr>
        <w:t>"reason"</w:t>
      </w:r>
      <w:r>
        <w:rPr>
          <w:rStyle w:val="p"/>
        </w:rPr>
        <w:t>:</w:t>
      </w:r>
      <w:r>
        <w:rPr>
          <w:rStyle w:val="s2"/>
        </w:rPr>
        <w:t>"mmp_canceled"</w:t>
      </w:r>
      <w:r>
        <w:rPr>
          <w:rStyle w:val="p"/>
        </w:rPr>
        <w:t>,</w:t>
      </w:r>
    </w:p>
    <w:p w:rsidR="00000000" w:rsidRDefault="00000000">
      <w:pPr>
        <w:pStyle w:val="HTML0"/>
        <w:divId w:val="8338523"/>
        <w:rPr>
          <w:rStyle w:val="w"/>
        </w:rPr>
      </w:pPr>
      <w:r>
        <w:rPr>
          <w:rStyle w:val="w"/>
        </w:rPr>
        <w:t xml:space="preserve">            </w:t>
      </w:r>
      <w:r>
        <w:rPr>
          <w:rStyle w:val="nl"/>
        </w:rPr>
        <w:t>"clQuoteId"</w:t>
      </w:r>
      <w:r>
        <w:rPr>
          <w:rStyle w:val="p"/>
        </w:rPr>
        <w:t>:</w:t>
      </w:r>
      <w:r>
        <w:rPr>
          <w:rStyle w:val="s2"/>
        </w:rPr>
        <w:t>""</w:t>
      </w:r>
    </w:p>
    <w:p w:rsidR="00000000" w:rsidRDefault="00000000">
      <w:pPr>
        <w:pStyle w:val="HTML0"/>
        <w:divId w:val="8338523"/>
        <w:rPr>
          <w:rStyle w:val="w"/>
        </w:rPr>
      </w:pPr>
      <w:r>
        <w:rPr>
          <w:rStyle w:val="w"/>
        </w:rPr>
        <w:t xml:space="preserve">        </w:t>
      </w:r>
      <w:r>
        <w:rPr>
          <w:rStyle w:val="p"/>
        </w:rPr>
        <w:t>}</w:t>
      </w:r>
    </w:p>
    <w:p w:rsidR="00000000" w:rsidRDefault="00000000">
      <w:pPr>
        <w:pStyle w:val="HTML0"/>
        <w:divId w:val="8338523"/>
        <w:rPr>
          <w:rStyle w:val="w"/>
        </w:rPr>
      </w:pPr>
      <w:r>
        <w:rPr>
          <w:rStyle w:val="w"/>
        </w:rPr>
        <w:t xml:space="preserve">    </w:t>
      </w:r>
      <w:r>
        <w:rPr>
          <w:rStyle w:val="p"/>
        </w:rPr>
        <w:t>]</w:t>
      </w:r>
    </w:p>
    <w:p w:rsidR="00000000" w:rsidRDefault="00000000">
      <w:pPr>
        <w:pStyle w:val="HTML0"/>
        <w:divId w:val="8338523"/>
        <w:rPr>
          <w:rStyle w:val="w"/>
        </w:rPr>
      </w:pPr>
      <w:r>
        <w:rPr>
          <w:rStyle w:val="p"/>
        </w:rPr>
        <w:t>}</w:t>
      </w:r>
    </w:p>
    <w:p w:rsidR="00000000" w:rsidRDefault="00000000">
      <w:pPr>
        <w:pStyle w:val="4"/>
        <w:divId w:val="175387555"/>
      </w:pPr>
      <w:r>
        <w:t>Push data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1"/>
        <w:gridCol w:w="1119"/>
        <w:gridCol w:w="5826"/>
      </w:tblGrid>
      <w:tr w:rsidR="00000000">
        <w:trPr>
          <w:divId w:val="175387555"/>
          <w:tblHeader/>
          <w:tblCellSpacing w:w="15" w:type="dxa"/>
        </w:trPr>
        <w:tc>
          <w:tcPr>
            <w:tcW w:w="0" w:type="auto"/>
            <w:vAlign w:val="center"/>
            <w:hideMark/>
          </w:tcPr>
          <w:p w:rsidR="00000000" w:rsidRDefault="00000000">
            <w:pPr>
              <w:jc w:val="center"/>
              <w:rPr>
                <w:b/>
                <w:bCs/>
              </w:rPr>
            </w:pPr>
            <w:r>
              <w:rPr>
                <w:rStyle w:val="a6"/>
              </w:rPr>
              <w:t>Parameters</w:t>
            </w:r>
          </w:p>
        </w:tc>
        <w:tc>
          <w:tcPr>
            <w:tcW w:w="0" w:type="auto"/>
            <w:vAlign w:val="center"/>
            <w:hideMark/>
          </w:tcPr>
          <w:p w:rsidR="00000000" w:rsidRDefault="00000000">
            <w:pPr>
              <w:jc w:val="center"/>
              <w:rPr>
                <w:b/>
                <w:bCs/>
              </w:rPr>
            </w:pPr>
            <w:r>
              <w:rPr>
                <w:rStyle w:val="a6"/>
              </w:rPr>
              <w:t>Types</w:t>
            </w:r>
          </w:p>
        </w:tc>
        <w:tc>
          <w:tcPr>
            <w:tcW w:w="0" w:type="auto"/>
            <w:vAlign w:val="center"/>
            <w:hideMark/>
          </w:tcPr>
          <w:p w:rsidR="00000000" w:rsidRDefault="00000000">
            <w:pPr>
              <w:jc w:val="center"/>
              <w:rPr>
                <w:b/>
                <w:bCs/>
              </w:rPr>
            </w:pPr>
            <w:r>
              <w:rPr>
                <w:rStyle w:val="a6"/>
              </w:rPr>
              <w:t>Description</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Successfully 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uid</w:t>
            </w:r>
          </w:p>
        </w:tc>
        <w:tc>
          <w:tcPr>
            <w:tcW w:w="0" w:type="auto"/>
            <w:vAlign w:val="center"/>
            <w:hideMark/>
          </w:tcPr>
          <w:p w:rsidR="00000000" w:rsidRDefault="00000000">
            <w:r>
              <w:t>String</w:t>
            </w:r>
          </w:p>
        </w:tc>
        <w:tc>
          <w:tcPr>
            <w:tcW w:w="0" w:type="auto"/>
            <w:vAlign w:val="center"/>
            <w:hideMark/>
          </w:tcPr>
          <w:p w:rsidR="00000000" w:rsidRDefault="00000000">
            <w:r>
              <w:t>User Identifier</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Subscribed data</w:t>
            </w:r>
          </w:p>
        </w:tc>
      </w:tr>
      <w:tr w:rsidR="00000000">
        <w:trPr>
          <w:divId w:val="175387555"/>
          <w:tblCellSpacing w:w="15" w:type="dxa"/>
        </w:trPr>
        <w:tc>
          <w:tcPr>
            <w:tcW w:w="0" w:type="auto"/>
            <w:vAlign w:val="center"/>
            <w:hideMark/>
          </w:tcPr>
          <w:p w:rsidR="00000000" w:rsidRDefault="00000000">
            <w:r>
              <w:t>&gt; cTime</w:t>
            </w:r>
          </w:p>
        </w:tc>
        <w:tc>
          <w:tcPr>
            <w:tcW w:w="0" w:type="auto"/>
            <w:vAlign w:val="center"/>
            <w:hideMark/>
          </w:tcPr>
          <w:p w:rsidR="00000000" w:rsidRDefault="00000000">
            <w:r>
              <w:t>String</w:t>
            </w:r>
          </w:p>
        </w:tc>
        <w:tc>
          <w:tcPr>
            <w:tcW w:w="0" w:type="auto"/>
            <w:vAlign w:val="center"/>
            <w:hideMark/>
          </w:tcPr>
          <w:p w:rsidR="00000000" w:rsidRDefault="00000000">
            <w:r>
              <w:t>The timestamp the Quote was created, Unix timestamp format in milliseconds.</w:t>
            </w:r>
          </w:p>
        </w:tc>
      </w:tr>
      <w:tr w:rsidR="00000000">
        <w:trPr>
          <w:divId w:val="175387555"/>
          <w:tblCellSpacing w:w="15" w:type="dxa"/>
        </w:trPr>
        <w:tc>
          <w:tcPr>
            <w:tcW w:w="0" w:type="auto"/>
            <w:vAlign w:val="center"/>
            <w:hideMark/>
          </w:tcPr>
          <w:p w:rsidR="00000000" w:rsidRDefault="00000000">
            <w:r>
              <w:t>&gt; uTime</w:t>
            </w:r>
          </w:p>
        </w:tc>
        <w:tc>
          <w:tcPr>
            <w:tcW w:w="0" w:type="auto"/>
            <w:vAlign w:val="center"/>
            <w:hideMark/>
          </w:tcPr>
          <w:p w:rsidR="00000000" w:rsidRDefault="00000000">
            <w:r>
              <w:t>String</w:t>
            </w:r>
          </w:p>
        </w:tc>
        <w:tc>
          <w:tcPr>
            <w:tcW w:w="0" w:type="auto"/>
            <w:vAlign w:val="center"/>
            <w:hideMark/>
          </w:tcPr>
          <w:p w:rsidR="00000000" w:rsidRDefault="00000000">
            <w:r>
              <w:t>The timestamp the Quote was updated latest, Unix timestamp format in milliseconds.</w:t>
            </w:r>
          </w:p>
        </w:tc>
      </w:tr>
      <w:tr w:rsidR="00000000">
        <w:trPr>
          <w:divId w:val="175387555"/>
          <w:tblCellSpacing w:w="15" w:type="dxa"/>
        </w:trPr>
        <w:tc>
          <w:tcPr>
            <w:tcW w:w="0" w:type="auto"/>
            <w:vAlign w:val="center"/>
            <w:hideMark/>
          </w:tcPr>
          <w:p w:rsidR="00000000" w:rsidRDefault="00000000">
            <w:r>
              <w:t>&gt; state</w:t>
            </w:r>
          </w:p>
        </w:tc>
        <w:tc>
          <w:tcPr>
            <w:tcW w:w="0" w:type="auto"/>
            <w:vAlign w:val="center"/>
            <w:hideMark/>
          </w:tcPr>
          <w:p w:rsidR="00000000" w:rsidRDefault="00000000">
            <w:r>
              <w:t>String</w:t>
            </w:r>
          </w:p>
        </w:tc>
        <w:tc>
          <w:tcPr>
            <w:tcW w:w="0" w:type="auto"/>
            <w:vAlign w:val="center"/>
            <w:hideMark/>
          </w:tcPr>
          <w:p w:rsidR="00000000" w:rsidRDefault="00000000">
            <w:r>
              <w:t xml:space="preserve">The status of the quote. Valid values can be </w:t>
            </w:r>
            <w:r>
              <w:rPr>
                <w:rStyle w:val="HTML"/>
              </w:rPr>
              <w:t>active</w:t>
            </w:r>
            <w:r>
              <w:t xml:space="preserve"> </w:t>
            </w:r>
            <w:r>
              <w:rPr>
                <w:rStyle w:val="HTML"/>
              </w:rPr>
              <w:t>canceled</w:t>
            </w:r>
            <w:r>
              <w:t xml:space="preserve"> </w:t>
            </w:r>
            <w:r>
              <w:rPr>
                <w:rStyle w:val="HTML"/>
              </w:rPr>
              <w:t>filled</w:t>
            </w:r>
            <w:r>
              <w:t xml:space="preserve"> </w:t>
            </w:r>
            <w:r>
              <w:rPr>
                <w:rStyle w:val="HTML"/>
              </w:rPr>
              <w:t>expired</w:t>
            </w:r>
            <w:r>
              <w:t xml:space="preserve"> or </w:t>
            </w:r>
            <w:r>
              <w:rPr>
                <w:rStyle w:val="HTML"/>
              </w:rPr>
              <w:t>failed</w:t>
            </w:r>
            <w:r>
              <w:t>.</w:t>
            </w:r>
          </w:p>
        </w:tc>
      </w:tr>
      <w:tr w:rsidR="00000000">
        <w:trPr>
          <w:divId w:val="175387555"/>
          <w:tblCellSpacing w:w="15" w:type="dxa"/>
        </w:trPr>
        <w:tc>
          <w:tcPr>
            <w:tcW w:w="0" w:type="auto"/>
            <w:vAlign w:val="center"/>
            <w:hideMark/>
          </w:tcPr>
          <w:p w:rsidR="00000000" w:rsidRDefault="00000000">
            <w:r>
              <w:t>&gt; reason</w:t>
            </w:r>
          </w:p>
        </w:tc>
        <w:tc>
          <w:tcPr>
            <w:tcW w:w="0" w:type="auto"/>
            <w:vAlign w:val="center"/>
            <w:hideMark/>
          </w:tcPr>
          <w:p w:rsidR="00000000" w:rsidRDefault="00000000">
            <w:r>
              <w:t>String</w:t>
            </w:r>
          </w:p>
        </w:tc>
        <w:tc>
          <w:tcPr>
            <w:tcW w:w="0" w:type="auto"/>
            <w:vAlign w:val="center"/>
            <w:hideMark/>
          </w:tcPr>
          <w:p w:rsidR="00000000" w:rsidRDefault="00000000">
            <w:r>
              <w:t>Reasons of state. Valid values can be mmp_canceled.</w:t>
            </w:r>
          </w:p>
        </w:tc>
      </w:tr>
      <w:tr w:rsidR="00000000">
        <w:trPr>
          <w:divId w:val="175387555"/>
          <w:tblCellSpacing w:w="15" w:type="dxa"/>
        </w:trPr>
        <w:tc>
          <w:tcPr>
            <w:tcW w:w="0" w:type="auto"/>
            <w:vAlign w:val="center"/>
            <w:hideMark/>
          </w:tcPr>
          <w:p w:rsidR="00000000" w:rsidRDefault="00000000">
            <w:r>
              <w:t>&gt; validUntil</w:t>
            </w:r>
          </w:p>
        </w:tc>
        <w:tc>
          <w:tcPr>
            <w:tcW w:w="0" w:type="auto"/>
            <w:vAlign w:val="center"/>
            <w:hideMark/>
          </w:tcPr>
          <w:p w:rsidR="00000000" w:rsidRDefault="00000000">
            <w:r>
              <w:t>String</w:t>
            </w:r>
          </w:p>
        </w:tc>
        <w:tc>
          <w:tcPr>
            <w:tcW w:w="0" w:type="auto"/>
            <w:vAlign w:val="center"/>
            <w:hideMark/>
          </w:tcPr>
          <w:p w:rsidR="00000000" w:rsidRDefault="00000000">
            <w:r>
              <w:t>The timestamp the Quote expires. Unix timestamp format in milliseconds.</w:t>
            </w:r>
          </w:p>
        </w:tc>
      </w:tr>
      <w:tr w:rsidR="00000000">
        <w:trPr>
          <w:divId w:val="175387555"/>
          <w:tblCellSpacing w:w="15" w:type="dxa"/>
        </w:trPr>
        <w:tc>
          <w:tcPr>
            <w:tcW w:w="0" w:type="auto"/>
            <w:vAlign w:val="center"/>
            <w:hideMark/>
          </w:tcPr>
          <w:p w:rsidR="00000000" w:rsidRDefault="00000000">
            <w:r>
              <w:t>&gt; rfqId</w:t>
            </w:r>
          </w:p>
        </w:tc>
        <w:tc>
          <w:tcPr>
            <w:tcW w:w="0" w:type="auto"/>
            <w:vAlign w:val="center"/>
            <w:hideMark/>
          </w:tcPr>
          <w:p w:rsidR="00000000" w:rsidRDefault="00000000">
            <w:r>
              <w:t>String</w:t>
            </w:r>
          </w:p>
        </w:tc>
        <w:tc>
          <w:tcPr>
            <w:tcW w:w="0" w:type="auto"/>
            <w:vAlign w:val="center"/>
            <w:hideMark/>
          </w:tcPr>
          <w:p w:rsidR="00000000" w:rsidRDefault="00000000">
            <w:r>
              <w:t>RFQ ID.</w:t>
            </w:r>
          </w:p>
        </w:tc>
      </w:tr>
      <w:tr w:rsidR="00000000">
        <w:trPr>
          <w:divId w:val="175387555"/>
          <w:tblCellSpacing w:w="15" w:type="dxa"/>
        </w:trPr>
        <w:tc>
          <w:tcPr>
            <w:tcW w:w="0" w:type="auto"/>
            <w:vAlign w:val="center"/>
            <w:hideMark/>
          </w:tcPr>
          <w:p w:rsidR="00000000" w:rsidRDefault="00000000">
            <w:r>
              <w:t>&gt; clRfqId</w:t>
            </w:r>
          </w:p>
        </w:tc>
        <w:tc>
          <w:tcPr>
            <w:tcW w:w="0" w:type="auto"/>
            <w:vAlign w:val="center"/>
            <w:hideMark/>
          </w:tcPr>
          <w:p w:rsidR="00000000" w:rsidRDefault="00000000">
            <w:r>
              <w:t>String</w:t>
            </w:r>
          </w:p>
        </w:tc>
        <w:tc>
          <w:tcPr>
            <w:tcW w:w="0" w:type="auto"/>
            <w:vAlign w:val="center"/>
            <w:hideMark/>
          </w:tcPr>
          <w:p w:rsidR="00000000" w:rsidRDefault="00000000">
            <w:r>
              <w:t>Client-supplied RFQ ID. This attribute is treated as client sensitive information. It will not be exposed to the Maker, just return empty string "" for Maker.</w:t>
            </w:r>
          </w:p>
        </w:tc>
      </w:tr>
      <w:tr w:rsidR="00000000">
        <w:trPr>
          <w:divId w:val="175387555"/>
          <w:tblCellSpacing w:w="15" w:type="dxa"/>
        </w:trPr>
        <w:tc>
          <w:tcPr>
            <w:tcW w:w="0" w:type="auto"/>
            <w:vAlign w:val="center"/>
            <w:hideMark/>
          </w:tcPr>
          <w:p w:rsidR="00000000" w:rsidRDefault="00000000">
            <w:r>
              <w:t>&gt; quoteId</w:t>
            </w:r>
          </w:p>
        </w:tc>
        <w:tc>
          <w:tcPr>
            <w:tcW w:w="0" w:type="auto"/>
            <w:vAlign w:val="center"/>
            <w:hideMark/>
          </w:tcPr>
          <w:p w:rsidR="00000000" w:rsidRDefault="00000000">
            <w:r>
              <w:t>String</w:t>
            </w:r>
          </w:p>
        </w:tc>
        <w:tc>
          <w:tcPr>
            <w:tcW w:w="0" w:type="auto"/>
            <w:vAlign w:val="center"/>
            <w:hideMark/>
          </w:tcPr>
          <w:p w:rsidR="00000000" w:rsidRDefault="00000000">
            <w:r>
              <w:t>Quote ID</w:t>
            </w:r>
          </w:p>
        </w:tc>
      </w:tr>
      <w:tr w:rsidR="00000000">
        <w:trPr>
          <w:divId w:val="175387555"/>
          <w:tblCellSpacing w:w="15" w:type="dxa"/>
        </w:trPr>
        <w:tc>
          <w:tcPr>
            <w:tcW w:w="0" w:type="auto"/>
            <w:vAlign w:val="center"/>
            <w:hideMark/>
          </w:tcPr>
          <w:p w:rsidR="00000000" w:rsidRDefault="00000000">
            <w:r>
              <w:t>&gt; clQuoteId</w:t>
            </w:r>
          </w:p>
        </w:tc>
        <w:tc>
          <w:tcPr>
            <w:tcW w:w="0" w:type="auto"/>
            <w:vAlign w:val="center"/>
            <w:hideMark/>
          </w:tcPr>
          <w:p w:rsidR="00000000" w:rsidRDefault="00000000">
            <w:r>
              <w:t>String</w:t>
            </w:r>
          </w:p>
        </w:tc>
        <w:tc>
          <w:tcPr>
            <w:tcW w:w="0" w:type="auto"/>
            <w:vAlign w:val="center"/>
            <w:hideMark/>
          </w:tcPr>
          <w:p w:rsidR="00000000" w:rsidRDefault="00000000">
            <w:r>
              <w:t>Client-supplied Quote ID. This attribute is treated as client sensitive information. It will not be exposed to the Taker, just return empty string "" for Taker.</w:t>
            </w:r>
          </w:p>
        </w:tc>
      </w:tr>
      <w:tr w:rsidR="00000000">
        <w:trPr>
          <w:divId w:val="175387555"/>
          <w:tblCellSpacing w:w="15" w:type="dxa"/>
        </w:trPr>
        <w:tc>
          <w:tcPr>
            <w:tcW w:w="0" w:type="auto"/>
            <w:vAlign w:val="center"/>
            <w:hideMark/>
          </w:tcPr>
          <w:p w:rsidR="00000000" w:rsidRDefault="00000000">
            <w:r>
              <w:t>&gt; tag</w:t>
            </w:r>
          </w:p>
        </w:tc>
        <w:tc>
          <w:tcPr>
            <w:tcW w:w="0" w:type="auto"/>
            <w:vAlign w:val="center"/>
            <w:hideMark/>
          </w:tcPr>
          <w:p w:rsidR="00000000" w:rsidRDefault="00000000">
            <w:r>
              <w:t>String</w:t>
            </w:r>
          </w:p>
        </w:tc>
        <w:tc>
          <w:tcPr>
            <w:tcW w:w="0" w:type="auto"/>
            <w:vAlign w:val="center"/>
            <w:hideMark/>
          </w:tcPr>
          <w:p w:rsidR="00000000" w:rsidRDefault="00000000">
            <w:r>
              <w:t>Quote tag. The block trade associated with the Quote will have the same tag.</w:t>
            </w:r>
          </w:p>
        </w:tc>
      </w:tr>
      <w:tr w:rsidR="00000000">
        <w:trPr>
          <w:divId w:val="175387555"/>
          <w:tblCellSpacing w:w="15" w:type="dxa"/>
        </w:trPr>
        <w:tc>
          <w:tcPr>
            <w:tcW w:w="0" w:type="auto"/>
            <w:vAlign w:val="center"/>
            <w:hideMark/>
          </w:tcPr>
          <w:p w:rsidR="00000000" w:rsidRDefault="00000000">
            <w:r>
              <w:t>&gt; traderCode</w:t>
            </w:r>
          </w:p>
        </w:tc>
        <w:tc>
          <w:tcPr>
            <w:tcW w:w="0" w:type="auto"/>
            <w:vAlign w:val="center"/>
            <w:hideMark/>
          </w:tcPr>
          <w:p w:rsidR="00000000" w:rsidRDefault="00000000">
            <w:r>
              <w:t>String</w:t>
            </w:r>
          </w:p>
        </w:tc>
        <w:tc>
          <w:tcPr>
            <w:tcW w:w="0" w:type="auto"/>
            <w:vAlign w:val="center"/>
            <w:hideMark/>
          </w:tcPr>
          <w:p w:rsidR="00000000" w:rsidRDefault="00000000">
            <w:r>
              <w:t xml:space="preserve">A unique identifier of maker. Empty If anonymous mode of Quote is </w:t>
            </w:r>
            <w:r>
              <w:rPr>
                <w:rStyle w:val="HTML"/>
              </w:rPr>
              <w:t>True</w:t>
            </w:r>
            <w:r>
              <w:t>.</w:t>
            </w:r>
          </w:p>
        </w:tc>
      </w:tr>
      <w:tr w:rsidR="00000000">
        <w:trPr>
          <w:divId w:val="175387555"/>
          <w:tblCellSpacing w:w="15" w:type="dxa"/>
        </w:trPr>
        <w:tc>
          <w:tcPr>
            <w:tcW w:w="0" w:type="auto"/>
            <w:vAlign w:val="center"/>
            <w:hideMark/>
          </w:tcPr>
          <w:p w:rsidR="00000000" w:rsidRDefault="00000000">
            <w:r>
              <w:t>&gt; quoteSide</w:t>
            </w:r>
          </w:p>
        </w:tc>
        <w:tc>
          <w:tcPr>
            <w:tcW w:w="0" w:type="auto"/>
            <w:vAlign w:val="center"/>
            <w:hideMark/>
          </w:tcPr>
          <w:p w:rsidR="00000000" w:rsidRDefault="00000000">
            <w:r>
              <w:t>String</w:t>
            </w:r>
          </w:p>
        </w:tc>
        <w:tc>
          <w:tcPr>
            <w:tcW w:w="0" w:type="auto"/>
            <w:vAlign w:val="center"/>
            <w:hideMark/>
          </w:tcPr>
          <w:p w:rsidR="00000000" w:rsidRDefault="00000000">
            <w:r>
              <w:t>Top level side of Quote. Its value can be buy or sell.</w:t>
            </w:r>
          </w:p>
        </w:tc>
      </w:tr>
      <w:tr w:rsidR="00000000">
        <w:trPr>
          <w:divId w:val="175387555"/>
          <w:tblCellSpacing w:w="15" w:type="dxa"/>
        </w:trPr>
        <w:tc>
          <w:tcPr>
            <w:tcW w:w="0" w:type="auto"/>
            <w:vAlign w:val="center"/>
            <w:hideMark/>
          </w:tcPr>
          <w:p w:rsidR="00000000" w:rsidRDefault="00000000">
            <w:r>
              <w:t>&gt; legs</w:t>
            </w:r>
          </w:p>
        </w:tc>
        <w:tc>
          <w:tcPr>
            <w:tcW w:w="0" w:type="auto"/>
            <w:vAlign w:val="center"/>
            <w:hideMark/>
          </w:tcPr>
          <w:p w:rsidR="00000000" w:rsidRDefault="00000000">
            <w:r>
              <w:t>Array of objects</w:t>
            </w:r>
          </w:p>
        </w:tc>
        <w:tc>
          <w:tcPr>
            <w:tcW w:w="0" w:type="auto"/>
            <w:vAlign w:val="center"/>
            <w:hideMark/>
          </w:tcPr>
          <w:p w:rsidR="00000000" w:rsidRDefault="00000000">
            <w:r>
              <w:t>The legs of the Quote.</w:t>
            </w:r>
          </w:p>
        </w:tc>
      </w:tr>
      <w:tr w:rsidR="00000000">
        <w:trPr>
          <w:divId w:val="175387555"/>
          <w:tblCellSpacing w:w="15" w:type="dxa"/>
        </w:trPr>
        <w:tc>
          <w:tcPr>
            <w:tcW w:w="0" w:type="auto"/>
            <w:vAlign w:val="center"/>
            <w:hideMark/>
          </w:tcPr>
          <w:p w:rsidR="00000000" w:rsidRDefault="00000000">
            <w:r>
              <w:t>&gt;&gt; instId</w:t>
            </w:r>
          </w:p>
        </w:tc>
        <w:tc>
          <w:tcPr>
            <w:tcW w:w="0" w:type="auto"/>
            <w:vAlign w:val="center"/>
            <w:hideMark/>
          </w:tcPr>
          <w:p w:rsidR="00000000" w:rsidRDefault="00000000">
            <w:r>
              <w:t>String</w:t>
            </w:r>
          </w:p>
        </w:tc>
        <w:tc>
          <w:tcPr>
            <w:tcW w:w="0" w:type="auto"/>
            <w:vAlign w:val="center"/>
            <w:hideMark/>
          </w:tcPr>
          <w:p w:rsidR="00000000" w:rsidRDefault="00000000">
            <w:r>
              <w:t>The instrument name of quoted leg.</w:t>
            </w:r>
          </w:p>
        </w:tc>
      </w:tr>
      <w:tr w:rsidR="00000000">
        <w:trPr>
          <w:divId w:val="175387555"/>
          <w:tblCellSpacing w:w="15" w:type="dxa"/>
        </w:trPr>
        <w:tc>
          <w:tcPr>
            <w:tcW w:w="0" w:type="auto"/>
            <w:vAlign w:val="center"/>
            <w:hideMark/>
          </w:tcPr>
          <w:p w:rsidR="00000000" w:rsidRDefault="00000000">
            <w:r>
              <w:t>&gt;&gt; tdMode</w:t>
            </w:r>
          </w:p>
        </w:tc>
        <w:tc>
          <w:tcPr>
            <w:tcW w:w="0" w:type="auto"/>
            <w:vAlign w:val="center"/>
            <w:hideMark/>
          </w:tcPr>
          <w:p w:rsidR="00000000" w:rsidRDefault="00000000">
            <w:r>
              <w:t>String</w:t>
            </w:r>
          </w:p>
        </w:tc>
        <w:tc>
          <w:tcPr>
            <w:tcW w:w="0" w:type="auto"/>
            <w:vAlign w:val="center"/>
            <w:hideMark/>
          </w:tcPr>
          <w:p w:rsidR="00000000" w:rsidRDefault="00000000">
            <w:r>
              <w:t xml:space="preserve">Trade mode </w:t>
            </w:r>
            <w:r>
              <w:br/>
              <w:t xml:space="preserve">Margin mode: </w:t>
            </w:r>
            <w:r>
              <w:rPr>
                <w:rStyle w:val="HTML"/>
              </w:rPr>
              <w:t>cross</w:t>
            </w:r>
            <w:r>
              <w:t xml:space="preserve"> </w:t>
            </w:r>
            <w:r>
              <w:rPr>
                <w:rStyle w:val="HTML"/>
              </w:rPr>
              <w:t>isolated</w:t>
            </w:r>
            <w:r>
              <w:t xml:space="preserve"> </w:t>
            </w:r>
            <w:r>
              <w:br/>
              <w:t xml:space="preserve">Non-Margin mode: </w:t>
            </w:r>
            <w:r>
              <w:rPr>
                <w:rStyle w:val="HTML"/>
              </w:rPr>
              <w:t>cash</w:t>
            </w:r>
            <w:r>
              <w:t xml:space="preserve">. </w:t>
            </w:r>
            <w:r>
              <w:br/>
              <w:t xml:space="preserve">If not provided, tdMode will inherit default values set by the system shown below: </w:t>
            </w:r>
            <w:r>
              <w:br/>
              <w:t xml:space="preserve">Spot and futures mode &amp; SPOT: </w:t>
            </w:r>
            <w:r>
              <w:rPr>
                <w:rStyle w:val="HTML"/>
              </w:rPr>
              <w:t>cash</w:t>
            </w:r>
            <w:r>
              <w:t xml:space="preserve"> </w:t>
            </w:r>
            <w:r>
              <w:br/>
              <w:t xml:space="preserve">Buy options in Spot and futures mode and Multi-currency Margin: </w:t>
            </w:r>
            <w:r>
              <w:rPr>
                <w:rStyle w:val="HTML"/>
              </w:rPr>
              <w:t>isolated</w:t>
            </w:r>
            <w:r>
              <w:t xml:space="preserve"> </w:t>
            </w:r>
            <w:r>
              <w:br/>
              <w:t xml:space="preserve">Other cases: </w:t>
            </w:r>
            <w:r>
              <w:rPr>
                <w:rStyle w:val="HTML"/>
              </w:rPr>
              <w:t>cross</w:t>
            </w:r>
          </w:p>
        </w:tc>
      </w:tr>
      <w:tr w:rsidR="00000000">
        <w:trPr>
          <w:divId w:val="175387555"/>
          <w:tblCellSpacing w:w="15" w:type="dxa"/>
        </w:trPr>
        <w:tc>
          <w:tcPr>
            <w:tcW w:w="0" w:type="auto"/>
            <w:vAlign w:val="center"/>
            <w:hideMark/>
          </w:tcPr>
          <w:p w:rsidR="00000000" w:rsidRDefault="00000000">
            <w:r>
              <w:t>&gt;&gt; ccy</w:t>
            </w:r>
          </w:p>
        </w:tc>
        <w:tc>
          <w:tcPr>
            <w:tcW w:w="0" w:type="auto"/>
            <w:vAlign w:val="center"/>
            <w:hideMark/>
          </w:tcPr>
          <w:p w:rsidR="00000000" w:rsidRDefault="00000000">
            <w:r>
              <w:t>String</w:t>
            </w:r>
          </w:p>
        </w:tc>
        <w:tc>
          <w:tcPr>
            <w:tcW w:w="0" w:type="auto"/>
            <w:vAlign w:val="center"/>
            <w:hideMark/>
          </w:tcPr>
          <w:p w:rsidR="00000000" w:rsidRDefault="00000000">
            <w:r>
              <w:t xml:space="preserve">Margin currency. </w:t>
            </w:r>
            <w:r>
              <w:br/>
              <w:t xml:space="preserve">Only applicable to </w:t>
            </w:r>
            <w:r>
              <w:rPr>
                <w:rStyle w:val="HTML"/>
              </w:rPr>
              <w:t>cross</w:t>
            </w:r>
            <w:r>
              <w:t xml:space="preserve"> </w:t>
            </w:r>
            <w:r>
              <w:rPr>
                <w:rStyle w:val="HTML"/>
              </w:rPr>
              <w:t>MARGIN</w:t>
            </w:r>
            <w:r>
              <w:t xml:space="preserve"> orders in </w:t>
            </w:r>
            <w:r>
              <w:rPr>
                <w:rStyle w:val="HTML"/>
              </w:rPr>
              <w:t>Spot and futures mode</w:t>
            </w:r>
            <w:r>
              <w:t>. The parameter will be ignored in other scenarios.</w:t>
            </w:r>
          </w:p>
        </w:tc>
      </w:tr>
      <w:tr w:rsidR="00000000">
        <w:trPr>
          <w:divId w:val="175387555"/>
          <w:tblCellSpacing w:w="15" w:type="dxa"/>
        </w:trPr>
        <w:tc>
          <w:tcPr>
            <w:tcW w:w="0" w:type="auto"/>
            <w:vAlign w:val="center"/>
            <w:hideMark/>
          </w:tcPr>
          <w:p w:rsidR="00000000" w:rsidRDefault="00000000">
            <w:r>
              <w:t>&gt;&gt; sz</w:t>
            </w:r>
          </w:p>
        </w:tc>
        <w:tc>
          <w:tcPr>
            <w:tcW w:w="0" w:type="auto"/>
            <w:vAlign w:val="center"/>
            <w:hideMark/>
          </w:tcPr>
          <w:p w:rsidR="00000000" w:rsidRDefault="00000000">
            <w:r>
              <w:t>String</w:t>
            </w:r>
          </w:p>
        </w:tc>
        <w:tc>
          <w:tcPr>
            <w:tcW w:w="0" w:type="auto"/>
            <w:vAlign w:val="center"/>
            <w:hideMark/>
          </w:tcPr>
          <w:p w:rsidR="00000000" w:rsidRDefault="00000000">
            <w:r>
              <w:t>The size of the quoted leg in contracts or spot.</w:t>
            </w:r>
          </w:p>
        </w:tc>
      </w:tr>
      <w:tr w:rsidR="00000000">
        <w:trPr>
          <w:divId w:val="175387555"/>
          <w:tblCellSpacing w:w="15" w:type="dxa"/>
        </w:trPr>
        <w:tc>
          <w:tcPr>
            <w:tcW w:w="0" w:type="auto"/>
            <w:vAlign w:val="center"/>
            <w:hideMark/>
          </w:tcPr>
          <w:p w:rsidR="00000000" w:rsidRDefault="00000000">
            <w:r>
              <w:t>&gt;&gt; px</w:t>
            </w:r>
          </w:p>
        </w:tc>
        <w:tc>
          <w:tcPr>
            <w:tcW w:w="0" w:type="auto"/>
            <w:vAlign w:val="center"/>
            <w:hideMark/>
          </w:tcPr>
          <w:p w:rsidR="00000000" w:rsidRDefault="00000000">
            <w:r>
              <w:t>String</w:t>
            </w:r>
          </w:p>
        </w:tc>
        <w:tc>
          <w:tcPr>
            <w:tcW w:w="0" w:type="auto"/>
            <w:vAlign w:val="center"/>
            <w:hideMark/>
          </w:tcPr>
          <w:p w:rsidR="00000000" w:rsidRDefault="00000000">
            <w:r>
              <w:t>The price of the leg.</w:t>
            </w:r>
          </w:p>
        </w:tc>
      </w:tr>
      <w:tr w:rsidR="00000000">
        <w:trPr>
          <w:divId w:val="175387555"/>
          <w:tblCellSpacing w:w="15" w:type="dxa"/>
        </w:trPr>
        <w:tc>
          <w:tcPr>
            <w:tcW w:w="0" w:type="auto"/>
            <w:vAlign w:val="center"/>
            <w:hideMark/>
          </w:tcPr>
          <w:p w:rsidR="00000000" w:rsidRDefault="00000000">
            <w:r>
              <w:t>&gt;&gt; side</w:t>
            </w:r>
          </w:p>
        </w:tc>
        <w:tc>
          <w:tcPr>
            <w:tcW w:w="0" w:type="auto"/>
            <w:vAlign w:val="center"/>
            <w:hideMark/>
          </w:tcPr>
          <w:p w:rsidR="00000000" w:rsidRDefault="00000000">
            <w:r>
              <w:t>String</w:t>
            </w:r>
          </w:p>
        </w:tc>
        <w:tc>
          <w:tcPr>
            <w:tcW w:w="0" w:type="auto"/>
            <w:vAlign w:val="center"/>
            <w:hideMark/>
          </w:tcPr>
          <w:p w:rsidR="00000000" w:rsidRDefault="00000000">
            <w:r>
              <w:t>The direction of the leg. Valid values can be buy or sell.</w:t>
            </w:r>
          </w:p>
        </w:tc>
      </w:tr>
      <w:tr w:rsidR="00000000">
        <w:trPr>
          <w:divId w:val="175387555"/>
          <w:tblCellSpacing w:w="15" w:type="dxa"/>
        </w:trPr>
        <w:tc>
          <w:tcPr>
            <w:tcW w:w="0" w:type="auto"/>
            <w:vAlign w:val="center"/>
            <w:hideMark/>
          </w:tcPr>
          <w:p w:rsidR="00000000" w:rsidRDefault="00000000">
            <w:r>
              <w:t>&gt;&gt; posSide</w:t>
            </w:r>
          </w:p>
        </w:tc>
        <w:tc>
          <w:tcPr>
            <w:tcW w:w="0" w:type="auto"/>
            <w:vAlign w:val="center"/>
            <w:hideMark/>
          </w:tcPr>
          <w:p w:rsidR="00000000" w:rsidRDefault="00000000">
            <w:r>
              <w:t>String</w:t>
            </w:r>
          </w:p>
        </w:tc>
        <w:tc>
          <w:tcPr>
            <w:tcW w:w="0" w:type="auto"/>
            <w:vAlign w:val="center"/>
            <w:hideMark/>
          </w:tcPr>
          <w:p w:rsidR="00000000" w:rsidRDefault="00000000">
            <w:r>
              <w:t xml:space="preserve">Position side. </w:t>
            </w:r>
            <w:r>
              <w:br/>
              <w:t xml:space="preserve">The default is </w:t>
            </w:r>
            <w:r>
              <w:rPr>
                <w:rStyle w:val="HTML"/>
              </w:rPr>
              <w:t>net</w:t>
            </w:r>
            <w:r>
              <w:t xml:space="preserve"> in the net mode. If not specified, return "", which is equivalent to net. </w:t>
            </w:r>
            <w:r>
              <w:br/>
              <w:t xml:space="preserve">It can only be </w:t>
            </w:r>
            <w:r>
              <w:rPr>
                <w:rStyle w:val="HTML"/>
              </w:rPr>
              <w:t>long</w:t>
            </w:r>
            <w:r>
              <w:t xml:space="preserve"> or </w:t>
            </w:r>
            <w:r>
              <w:rPr>
                <w:rStyle w:val="HTML"/>
              </w:rPr>
              <w:t>short</w:t>
            </w:r>
            <w:r>
              <w:t xml:space="preserve"> in the long/short mode. If not specified, return "", which corresponds to the direction that opens new positions for the trade (buy =&gt; long, sell =&gt; short). </w:t>
            </w:r>
            <w:r>
              <w:br/>
              <w:t xml:space="preserve">Only applicable to </w:t>
            </w:r>
            <w:r>
              <w:rPr>
                <w:rStyle w:val="HTML"/>
              </w:rPr>
              <w:t>FUTURES</w:t>
            </w:r>
            <w:r>
              <w:t>/</w:t>
            </w:r>
            <w:r>
              <w:rPr>
                <w:rStyle w:val="HTML"/>
              </w:rPr>
              <w:t>SWAP</w:t>
            </w:r>
            <w:r>
              <w:t>.</w:t>
            </w:r>
          </w:p>
        </w:tc>
      </w:tr>
      <w:tr w:rsidR="00000000">
        <w:trPr>
          <w:divId w:val="175387555"/>
          <w:tblCellSpacing w:w="15" w:type="dxa"/>
        </w:trPr>
        <w:tc>
          <w:tcPr>
            <w:tcW w:w="0" w:type="auto"/>
            <w:vAlign w:val="center"/>
            <w:hideMark/>
          </w:tcPr>
          <w:p w:rsidR="00000000" w:rsidRDefault="00000000">
            <w:r>
              <w:t>&gt;&gt; tgtCcy</w:t>
            </w:r>
          </w:p>
        </w:tc>
        <w:tc>
          <w:tcPr>
            <w:tcW w:w="0" w:type="auto"/>
            <w:vAlign w:val="center"/>
            <w:hideMark/>
          </w:tcPr>
          <w:p w:rsidR="00000000" w:rsidRDefault="00000000">
            <w:r>
              <w:t>String</w:t>
            </w:r>
          </w:p>
        </w:tc>
        <w:tc>
          <w:tcPr>
            <w:tcW w:w="0" w:type="auto"/>
            <w:vAlign w:val="center"/>
            <w:hideMark/>
          </w:tcPr>
          <w:p w:rsidR="00000000" w:rsidRDefault="00000000">
            <w:r>
              <w:t xml:space="preserve">Defines the unit of the “sz” attribute. </w:t>
            </w:r>
            <w:r>
              <w:br/>
              <w:t xml:space="preserve">Only applicable to instType = SPOT. </w:t>
            </w:r>
            <w:r>
              <w:br/>
              <w:t xml:space="preserve">The valid enumerations are </w:t>
            </w:r>
            <w:r>
              <w:rPr>
                <w:rStyle w:val="HTML"/>
              </w:rPr>
              <w:t>base_ccy</w:t>
            </w:r>
            <w:r>
              <w:t xml:space="preserve"> and </w:t>
            </w:r>
            <w:r>
              <w:rPr>
                <w:rStyle w:val="HTML"/>
              </w:rPr>
              <w:t>quote_ccy</w:t>
            </w:r>
            <w:r>
              <w:t xml:space="preserve">. When not specified this is equal to </w:t>
            </w:r>
            <w:r>
              <w:rPr>
                <w:rStyle w:val="HTML"/>
              </w:rPr>
              <w:t>base_ccy</w:t>
            </w:r>
            <w:r>
              <w:t xml:space="preserve"> by default.</w:t>
            </w:r>
          </w:p>
        </w:tc>
      </w:tr>
    </w:tbl>
    <w:p w:rsidR="00000000" w:rsidRDefault="00000000">
      <w:pPr>
        <w:pStyle w:val="3"/>
        <w:divId w:val="175387555"/>
      </w:pPr>
      <w:r>
        <w:t>Structure block trades channel</w:t>
      </w:r>
    </w:p>
    <w:p w:rsidR="00000000" w:rsidRDefault="00000000">
      <w:pPr>
        <w:pStyle w:val="a5"/>
        <w:divId w:val="175387555"/>
      </w:pPr>
      <w:r>
        <w:t>Retrieve user's block trades data. All the legs in the same block trade are included in the same update. Data will be pushed whenever there is a block trade that the user is a counterparty for.</w:t>
      </w:r>
    </w:p>
    <w:p w:rsidR="00000000" w:rsidRDefault="00000000">
      <w:pPr>
        <w:pStyle w:val="4"/>
        <w:divId w:val="175387555"/>
      </w:pPr>
      <w:r>
        <w:t>URL Path</w:t>
      </w:r>
    </w:p>
    <w:p w:rsidR="00000000" w:rsidRDefault="00000000">
      <w:pPr>
        <w:pStyle w:val="a5"/>
        <w:divId w:val="175387555"/>
      </w:pPr>
      <w:r>
        <w:t>/ws/v5/business (required login)</w:t>
      </w:r>
    </w:p>
    <w:p w:rsidR="00000000" w:rsidRDefault="00000000">
      <w:pPr>
        <w:pStyle w:val="a5"/>
        <w:ind w:left="720" w:right="720"/>
        <w:divId w:val="582838962"/>
      </w:pPr>
      <w:r>
        <w:t>Request Example</w:t>
      </w:r>
    </w:p>
    <w:p w:rsidR="00000000" w:rsidRDefault="00000000">
      <w:pPr>
        <w:pStyle w:val="HTML0"/>
        <w:divId w:val="1430664714"/>
        <w:rPr>
          <w:rStyle w:val="HTML"/>
        </w:rPr>
      </w:pPr>
      <w:r>
        <w:rPr>
          <w:rStyle w:val="o"/>
        </w:rPr>
        <w:t>{</w:t>
      </w:r>
    </w:p>
    <w:p w:rsidR="00000000" w:rsidRDefault="00000000">
      <w:pPr>
        <w:pStyle w:val="HTML0"/>
        <w:divId w:val="1430664714"/>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1430664714"/>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1430664714"/>
        <w:rPr>
          <w:rStyle w:val="HTML"/>
        </w:rPr>
      </w:pPr>
      <w:r>
        <w:rPr>
          <w:rStyle w:val="HTML"/>
        </w:rPr>
        <w:t xml:space="preserve">    </w:t>
      </w:r>
      <w:r>
        <w:rPr>
          <w:rStyle w:val="o"/>
        </w:rPr>
        <w:t>{</w:t>
      </w:r>
    </w:p>
    <w:p w:rsidR="00000000" w:rsidRDefault="00000000">
      <w:pPr>
        <w:pStyle w:val="HTML0"/>
        <w:divId w:val="1430664714"/>
        <w:rPr>
          <w:rStyle w:val="HTML"/>
        </w:rPr>
      </w:pPr>
      <w:r>
        <w:rPr>
          <w:rStyle w:val="HTML"/>
        </w:rPr>
        <w:t xml:space="preserve">      </w:t>
      </w:r>
      <w:r>
        <w:rPr>
          <w:rStyle w:val="s2"/>
        </w:rPr>
        <w:t>"channel"</w:t>
      </w:r>
      <w:r>
        <w:rPr>
          <w:rStyle w:val="HTML"/>
        </w:rPr>
        <w:t xml:space="preserve">: </w:t>
      </w:r>
      <w:r>
        <w:rPr>
          <w:rStyle w:val="s2"/>
        </w:rPr>
        <w:t>"struc-block-trades"</w:t>
      </w:r>
    </w:p>
    <w:p w:rsidR="00000000" w:rsidRDefault="00000000">
      <w:pPr>
        <w:pStyle w:val="HTML0"/>
        <w:divId w:val="1430664714"/>
        <w:rPr>
          <w:rStyle w:val="HTML"/>
        </w:rPr>
      </w:pPr>
      <w:r>
        <w:rPr>
          <w:rStyle w:val="HTML"/>
        </w:rPr>
        <w:t xml:space="preserve">    </w:t>
      </w:r>
      <w:r>
        <w:rPr>
          <w:rStyle w:val="o"/>
        </w:rPr>
        <w:t>}</w:t>
      </w:r>
    </w:p>
    <w:p w:rsidR="00000000" w:rsidRDefault="00000000">
      <w:pPr>
        <w:pStyle w:val="HTML0"/>
        <w:divId w:val="1430664714"/>
        <w:rPr>
          <w:rStyle w:val="HTML"/>
        </w:rPr>
      </w:pPr>
      <w:r>
        <w:rPr>
          <w:rStyle w:val="HTML"/>
        </w:rPr>
        <w:t xml:space="preserve">  </w:t>
      </w:r>
      <w:r>
        <w:rPr>
          <w:rStyle w:val="o"/>
        </w:rPr>
        <w:t>]</w:t>
      </w:r>
    </w:p>
    <w:p w:rsidR="00000000" w:rsidRDefault="00000000">
      <w:pPr>
        <w:pStyle w:val="HTML0"/>
        <w:divId w:val="1430664714"/>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33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subscribed channels</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struc-block-trades</w:t>
            </w:r>
          </w:p>
        </w:tc>
      </w:tr>
    </w:tbl>
    <w:p w:rsidR="00000000" w:rsidRDefault="00000000">
      <w:pPr>
        <w:pStyle w:val="a5"/>
        <w:ind w:left="720" w:right="720"/>
        <w:divId w:val="333456896"/>
      </w:pPr>
      <w:r>
        <w:t>Successful Response Example</w:t>
      </w:r>
    </w:p>
    <w:p w:rsidR="00000000" w:rsidRDefault="00000000">
      <w:pPr>
        <w:pStyle w:val="HTML0"/>
        <w:divId w:val="1919096785"/>
        <w:rPr>
          <w:rStyle w:val="w"/>
        </w:rPr>
      </w:pPr>
      <w:r>
        <w:rPr>
          <w:rStyle w:val="p"/>
        </w:rPr>
        <w:t>{</w:t>
      </w:r>
    </w:p>
    <w:p w:rsidR="00000000" w:rsidRDefault="00000000">
      <w:pPr>
        <w:pStyle w:val="HTML0"/>
        <w:divId w:val="1919096785"/>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1919096785"/>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919096785"/>
        <w:rPr>
          <w:rStyle w:val="w"/>
        </w:rPr>
      </w:pPr>
      <w:r>
        <w:rPr>
          <w:rStyle w:val="w"/>
        </w:rPr>
        <w:t xml:space="preserve">    </w:t>
      </w:r>
      <w:r>
        <w:rPr>
          <w:rStyle w:val="nl"/>
        </w:rPr>
        <w:t>"channel"</w:t>
      </w:r>
      <w:r>
        <w:rPr>
          <w:rStyle w:val="p"/>
        </w:rPr>
        <w:t>:</w:t>
      </w:r>
      <w:r>
        <w:rPr>
          <w:rStyle w:val="w"/>
        </w:rPr>
        <w:t xml:space="preserve"> </w:t>
      </w:r>
      <w:r>
        <w:rPr>
          <w:rStyle w:val="s2"/>
        </w:rPr>
        <w:t>"struc-block-trades"</w:t>
      </w:r>
    </w:p>
    <w:p w:rsidR="00000000" w:rsidRDefault="00000000">
      <w:pPr>
        <w:pStyle w:val="HTML0"/>
        <w:divId w:val="1919096785"/>
        <w:rPr>
          <w:rStyle w:val="w"/>
        </w:rPr>
      </w:pPr>
      <w:r>
        <w:rPr>
          <w:rStyle w:val="w"/>
        </w:rPr>
        <w:t xml:space="preserve">  </w:t>
      </w:r>
      <w:r>
        <w:rPr>
          <w:rStyle w:val="p"/>
        </w:rPr>
        <w:t>},</w:t>
      </w:r>
    </w:p>
    <w:p w:rsidR="00000000" w:rsidRDefault="00000000">
      <w:pPr>
        <w:pStyle w:val="HTML0"/>
        <w:divId w:val="1919096785"/>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919096785"/>
        <w:rPr>
          <w:rStyle w:val="w"/>
        </w:rPr>
      </w:pPr>
      <w:r>
        <w:rPr>
          <w:rStyle w:val="p"/>
        </w:rPr>
        <w:t>}</w:t>
      </w:r>
    </w:p>
    <w:p w:rsidR="00000000" w:rsidRDefault="00000000">
      <w:pPr>
        <w:pStyle w:val="a5"/>
        <w:ind w:left="720" w:right="720"/>
        <w:divId w:val="1126195882"/>
      </w:pPr>
      <w:r>
        <w:t>Failure Response Example</w:t>
      </w:r>
    </w:p>
    <w:p w:rsidR="00000000" w:rsidRDefault="00000000">
      <w:pPr>
        <w:pStyle w:val="HTML0"/>
        <w:divId w:val="1032996510"/>
        <w:rPr>
          <w:rStyle w:val="w"/>
        </w:rPr>
      </w:pPr>
      <w:r>
        <w:rPr>
          <w:rStyle w:val="p"/>
        </w:rPr>
        <w:t>{</w:t>
      </w:r>
    </w:p>
    <w:p w:rsidR="00000000" w:rsidRDefault="00000000">
      <w:pPr>
        <w:pStyle w:val="HTML0"/>
        <w:divId w:val="1032996510"/>
        <w:rPr>
          <w:rStyle w:val="w"/>
        </w:rPr>
      </w:pPr>
      <w:r>
        <w:rPr>
          <w:rStyle w:val="w"/>
        </w:rPr>
        <w:t xml:space="preserve">  </w:t>
      </w:r>
      <w:r>
        <w:rPr>
          <w:rStyle w:val="nl"/>
        </w:rPr>
        <w:t>"event"</w:t>
      </w:r>
      <w:r>
        <w:rPr>
          <w:rStyle w:val="p"/>
        </w:rPr>
        <w:t>:</w:t>
      </w:r>
      <w:r>
        <w:rPr>
          <w:rStyle w:val="w"/>
        </w:rPr>
        <w:t xml:space="preserve"> </w:t>
      </w:r>
      <w:r>
        <w:rPr>
          <w:rStyle w:val="s2"/>
        </w:rPr>
        <w:t>"error"</w:t>
      </w:r>
      <w:r>
        <w:rPr>
          <w:rStyle w:val="p"/>
        </w:rPr>
        <w:t>,</w:t>
      </w:r>
    </w:p>
    <w:p w:rsidR="00000000" w:rsidRDefault="00000000">
      <w:pPr>
        <w:pStyle w:val="HTML0"/>
        <w:divId w:val="1032996510"/>
        <w:rPr>
          <w:rStyle w:val="w"/>
        </w:rPr>
      </w:pPr>
      <w:r>
        <w:rPr>
          <w:rStyle w:val="w"/>
        </w:rPr>
        <w:t xml:space="preserve">  </w:t>
      </w:r>
      <w:r>
        <w:rPr>
          <w:rStyle w:val="nl"/>
        </w:rPr>
        <w:t>"code"</w:t>
      </w:r>
      <w:r>
        <w:rPr>
          <w:rStyle w:val="p"/>
        </w:rPr>
        <w:t>:</w:t>
      </w:r>
      <w:r>
        <w:rPr>
          <w:rStyle w:val="w"/>
        </w:rPr>
        <w:t xml:space="preserve"> </w:t>
      </w:r>
      <w:r>
        <w:rPr>
          <w:rStyle w:val="s2"/>
        </w:rPr>
        <w:t>"60012"</w:t>
      </w:r>
      <w:r>
        <w:rPr>
          <w:rStyle w:val="p"/>
        </w:rPr>
        <w:t>,</w:t>
      </w:r>
    </w:p>
    <w:p w:rsidR="00000000" w:rsidRDefault="00000000">
      <w:pPr>
        <w:pStyle w:val="HTML0"/>
        <w:divId w:val="1032996510"/>
        <w:rPr>
          <w:rStyle w:val="s2"/>
        </w:rPr>
      </w:pPr>
      <w:r>
        <w:rPr>
          <w:rStyle w:val="w"/>
        </w:rPr>
        <w:t xml:space="preserve">  </w:t>
      </w:r>
      <w:r>
        <w:rPr>
          <w:rStyle w:val="nl"/>
        </w:rPr>
        <w:t>"msg"</w:t>
      </w:r>
      <w:r>
        <w:rPr>
          <w:rStyle w:val="p"/>
        </w:rPr>
        <w:t>:</w:t>
      </w:r>
      <w:r>
        <w:rPr>
          <w:rStyle w:val="w"/>
        </w:rPr>
        <w:t xml:space="preserve"> </w:t>
      </w:r>
      <w:r>
        <w:rPr>
          <w:rStyle w:val="s2"/>
        </w:rPr>
        <w:t>"Invalid request: {</w:t>
      </w:r>
      <w:r>
        <w:rPr>
          <w:rStyle w:val="se"/>
        </w:rPr>
        <w:t>\"</w:t>
      </w:r>
      <w:r>
        <w:rPr>
          <w:rStyle w:val="s2"/>
        </w:rPr>
        <w:t>op</w:t>
      </w:r>
      <w:r>
        <w:rPr>
          <w:rStyle w:val="se"/>
        </w:rPr>
        <w:t>\"</w:t>
      </w:r>
      <w:r>
        <w:rPr>
          <w:rStyle w:val="s2"/>
        </w:rPr>
        <w:t xml:space="preserve">: </w:t>
      </w:r>
      <w:r>
        <w:rPr>
          <w:rStyle w:val="se"/>
        </w:rPr>
        <w:t>\"</w:t>
      </w:r>
      <w:r>
        <w:rPr>
          <w:rStyle w:val="s2"/>
        </w:rPr>
        <w:t>subscribe</w:t>
      </w:r>
      <w:r>
        <w:rPr>
          <w:rStyle w:val="se"/>
        </w:rPr>
        <w:t>\"</w:t>
      </w:r>
      <w:r>
        <w:rPr>
          <w:rStyle w:val="s2"/>
        </w:rPr>
        <w:t xml:space="preserve">, </w:t>
      </w:r>
      <w:r>
        <w:rPr>
          <w:rStyle w:val="se"/>
        </w:rPr>
        <w:t>\"</w:t>
      </w:r>
      <w:r>
        <w:rPr>
          <w:rStyle w:val="s2"/>
        </w:rPr>
        <w:t>argss</w:t>
      </w:r>
      <w:r>
        <w:rPr>
          <w:rStyle w:val="se"/>
        </w:rPr>
        <w:t>\"</w:t>
      </w:r>
      <w:r>
        <w:rPr>
          <w:rStyle w:val="s2"/>
        </w:rPr>
        <w:t xml:space="preserve">:[{ </w:t>
      </w:r>
      <w:r>
        <w:rPr>
          <w:rStyle w:val="se"/>
        </w:rPr>
        <w:t>\"</w:t>
      </w:r>
      <w:r>
        <w:rPr>
          <w:rStyle w:val="s2"/>
        </w:rPr>
        <w:t>channel</w:t>
      </w:r>
      <w:r>
        <w:rPr>
          <w:rStyle w:val="se"/>
        </w:rPr>
        <w:t>\"</w:t>
      </w:r>
      <w:r>
        <w:rPr>
          <w:rStyle w:val="s2"/>
        </w:rPr>
        <w:t xml:space="preserve"> : </w:t>
      </w:r>
      <w:r>
        <w:rPr>
          <w:rStyle w:val="se"/>
        </w:rPr>
        <w:t>\"</w:t>
      </w:r>
      <w:r>
        <w:rPr>
          <w:rStyle w:val="s2"/>
        </w:rPr>
        <w:t>struc-block-trades</w:t>
      </w:r>
      <w:r>
        <w:rPr>
          <w:rStyle w:val="se"/>
        </w:rPr>
        <w:t>\"</w:t>
      </w:r>
      <w:r>
        <w:rPr>
          <w:rStyle w:val="s2"/>
        </w:rPr>
        <w:t>"</w:t>
      </w:r>
      <w:r>
        <w:rPr>
          <w:rStyle w:val="p"/>
        </w:rPr>
        <w:t>}]}</w:t>
      </w:r>
      <w:r>
        <w:rPr>
          <w:rStyle w:val="s2"/>
        </w:rPr>
        <w:t>",</w:t>
      </w:r>
    </w:p>
    <w:p w:rsidR="00000000" w:rsidRDefault="00000000">
      <w:pPr>
        <w:pStyle w:val="HTML0"/>
        <w:divId w:val="1032996510"/>
        <w:rPr>
          <w:rStyle w:val="s2"/>
        </w:rPr>
      </w:pPr>
      <w:r>
        <w:rPr>
          <w:rStyle w:val="s2"/>
        </w:rPr>
        <w:t xml:space="preserve">  "</w:t>
      </w:r>
      <w:r>
        <w:rPr>
          <w:rStyle w:val="err"/>
        </w:rPr>
        <w:t>connId</w:t>
      </w:r>
      <w:r>
        <w:rPr>
          <w:rStyle w:val="s2"/>
        </w:rPr>
        <w:t>": "</w:t>
      </w:r>
      <w:r>
        <w:rPr>
          <w:rStyle w:val="err"/>
        </w:rPr>
        <w:t>a</w:t>
      </w:r>
      <w:r>
        <w:rPr>
          <w:rStyle w:val="mi"/>
        </w:rPr>
        <w:t>4</w:t>
      </w:r>
      <w:r>
        <w:rPr>
          <w:rStyle w:val="err"/>
        </w:rPr>
        <w:t>d</w:t>
      </w:r>
      <w:r>
        <w:rPr>
          <w:rStyle w:val="mi"/>
        </w:rPr>
        <w:t>3</w:t>
      </w:r>
      <w:r>
        <w:rPr>
          <w:rStyle w:val="err"/>
        </w:rPr>
        <w:t>ae</w:t>
      </w:r>
      <w:r>
        <w:rPr>
          <w:rStyle w:val="mi"/>
        </w:rPr>
        <w:t>55</w:t>
      </w:r>
      <w:r>
        <w:rPr>
          <w:rStyle w:val="s2"/>
        </w:rPr>
        <w:t>"</w:t>
      </w:r>
    </w:p>
    <w:p w:rsidR="00000000" w:rsidRDefault="00000000">
      <w:pPr>
        <w:pStyle w:val="HTML0"/>
        <w:divId w:val="1032996510"/>
        <w:rPr>
          <w:rStyle w:val="s2"/>
        </w:rPr>
      </w:pPr>
      <w:r>
        <w:rPr>
          <w:rStyle w:val="s2"/>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28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r>
              <w:br/>
            </w:r>
            <w:r>
              <w:rPr>
                <w:rStyle w:val="HTML"/>
              </w:rPr>
              <w:t>error</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No</w:t>
            </w:r>
          </w:p>
        </w:tc>
        <w:tc>
          <w:tcPr>
            <w:tcW w:w="0" w:type="auto"/>
            <w:vAlign w:val="center"/>
            <w:hideMark/>
          </w:tcPr>
          <w:p w:rsidR="00000000" w:rsidRDefault="00000000">
            <w:r>
              <w:t>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struc-block-trades</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connId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WebSocket connection ID</w:t>
            </w:r>
          </w:p>
        </w:tc>
      </w:tr>
    </w:tbl>
    <w:p w:rsidR="00000000" w:rsidRDefault="00000000">
      <w:pPr>
        <w:pStyle w:val="a5"/>
        <w:ind w:left="720" w:right="720"/>
        <w:divId w:val="697701575"/>
      </w:pPr>
      <w:r>
        <w:t>Push Data Example</w:t>
      </w:r>
    </w:p>
    <w:p w:rsidR="00000000" w:rsidRDefault="00000000">
      <w:pPr>
        <w:pStyle w:val="HTML0"/>
        <w:divId w:val="896672290"/>
        <w:rPr>
          <w:rStyle w:val="w"/>
        </w:rPr>
      </w:pPr>
      <w:r>
        <w:rPr>
          <w:rStyle w:val="p"/>
        </w:rPr>
        <w:t>{</w:t>
      </w:r>
    </w:p>
    <w:p w:rsidR="00000000" w:rsidRDefault="00000000">
      <w:pPr>
        <w:pStyle w:val="HTML0"/>
        <w:divId w:val="896672290"/>
        <w:rPr>
          <w:rStyle w:val="w"/>
        </w:rPr>
      </w:pPr>
      <w:r>
        <w:rPr>
          <w:rStyle w:val="w"/>
        </w:rPr>
        <w:t xml:space="preserve">    </w:t>
      </w:r>
      <w:r>
        <w:rPr>
          <w:rStyle w:val="nl"/>
        </w:rPr>
        <w:t>"arg"</w:t>
      </w:r>
      <w:r>
        <w:rPr>
          <w:rStyle w:val="p"/>
        </w:rPr>
        <w:t>:{</w:t>
      </w:r>
    </w:p>
    <w:p w:rsidR="00000000" w:rsidRDefault="00000000">
      <w:pPr>
        <w:pStyle w:val="HTML0"/>
        <w:divId w:val="896672290"/>
        <w:rPr>
          <w:rStyle w:val="w"/>
        </w:rPr>
      </w:pPr>
      <w:r>
        <w:rPr>
          <w:rStyle w:val="w"/>
        </w:rPr>
        <w:t xml:space="preserve">        </w:t>
      </w:r>
      <w:r>
        <w:rPr>
          <w:rStyle w:val="nl"/>
        </w:rPr>
        <w:t>"channel"</w:t>
      </w:r>
      <w:r>
        <w:rPr>
          <w:rStyle w:val="p"/>
        </w:rPr>
        <w:t>:</w:t>
      </w:r>
      <w:r>
        <w:rPr>
          <w:rStyle w:val="s2"/>
        </w:rPr>
        <w:t>"struc-block-trades"</w:t>
      </w:r>
      <w:r>
        <w:rPr>
          <w:rStyle w:val="p"/>
        </w:rPr>
        <w:t>,</w:t>
      </w:r>
    </w:p>
    <w:p w:rsidR="00000000" w:rsidRDefault="00000000">
      <w:pPr>
        <w:pStyle w:val="HTML0"/>
        <w:divId w:val="896672290"/>
        <w:rPr>
          <w:rStyle w:val="w"/>
        </w:rPr>
      </w:pPr>
      <w:r>
        <w:rPr>
          <w:rStyle w:val="w"/>
        </w:rPr>
        <w:t xml:space="preserve">        </w:t>
      </w:r>
      <w:r>
        <w:rPr>
          <w:rStyle w:val="nl"/>
        </w:rPr>
        <w:t>"uid"</w:t>
      </w:r>
      <w:r>
        <w:rPr>
          <w:rStyle w:val="p"/>
        </w:rPr>
        <w:t>:</w:t>
      </w:r>
      <w:r>
        <w:rPr>
          <w:rStyle w:val="w"/>
        </w:rPr>
        <w:t xml:space="preserve"> </w:t>
      </w:r>
      <w:r>
        <w:rPr>
          <w:rStyle w:val="s2"/>
        </w:rPr>
        <w:t>"77982378738415879"</w:t>
      </w:r>
    </w:p>
    <w:p w:rsidR="00000000" w:rsidRDefault="00000000">
      <w:pPr>
        <w:pStyle w:val="HTML0"/>
        <w:divId w:val="896672290"/>
        <w:rPr>
          <w:rStyle w:val="w"/>
        </w:rPr>
      </w:pPr>
      <w:r>
        <w:rPr>
          <w:rStyle w:val="w"/>
        </w:rPr>
        <w:t xml:space="preserve">    </w:t>
      </w:r>
      <w:r>
        <w:rPr>
          <w:rStyle w:val="p"/>
        </w:rPr>
        <w:t>},</w:t>
      </w:r>
    </w:p>
    <w:p w:rsidR="00000000" w:rsidRDefault="00000000">
      <w:pPr>
        <w:pStyle w:val="HTML0"/>
        <w:divId w:val="896672290"/>
        <w:rPr>
          <w:rStyle w:val="w"/>
        </w:rPr>
      </w:pPr>
      <w:r>
        <w:rPr>
          <w:rStyle w:val="w"/>
        </w:rPr>
        <w:t xml:space="preserve">    </w:t>
      </w:r>
      <w:r>
        <w:rPr>
          <w:rStyle w:val="nl"/>
        </w:rPr>
        <w:t>"data"</w:t>
      </w:r>
      <w:r>
        <w:rPr>
          <w:rStyle w:val="p"/>
        </w:rPr>
        <w:t>:[</w:t>
      </w:r>
    </w:p>
    <w:p w:rsidR="00000000" w:rsidRDefault="00000000">
      <w:pPr>
        <w:pStyle w:val="HTML0"/>
        <w:divId w:val="896672290"/>
        <w:rPr>
          <w:rStyle w:val="w"/>
        </w:rPr>
      </w:pPr>
      <w:r>
        <w:rPr>
          <w:rStyle w:val="w"/>
        </w:rPr>
        <w:t xml:space="preserve">        </w:t>
      </w:r>
      <w:r>
        <w:rPr>
          <w:rStyle w:val="p"/>
        </w:rPr>
        <w:t>{</w:t>
      </w:r>
    </w:p>
    <w:p w:rsidR="00000000" w:rsidRDefault="00000000">
      <w:pPr>
        <w:pStyle w:val="HTML0"/>
        <w:divId w:val="896672290"/>
        <w:rPr>
          <w:rStyle w:val="w"/>
        </w:rPr>
      </w:pPr>
      <w:r>
        <w:rPr>
          <w:rStyle w:val="w"/>
        </w:rPr>
        <w:t xml:space="preserve">            </w:t>
      </w:r>
      <w:r>
        <w:rPr>
          <w:rStyle w:val="nl"/>
        </w:rPr>
        <w:t>"cTime"</w:t>
      </w:r>
      <w:r>
        <w:rPr>
          <w:rStyle w:val="p"/>
        </w:rPr>
        <w:t>:</w:t>
      </w:r>
      <w:r>
        <w:rPr>
          <w:rStyle w:val="s2"/>
        </w:rPr>
        <w:t>"1608267227834"</w:t>
      </w:r>
      <w:r>
        <w:rPr>
          <w:rStyle w:val="p"/>
        </w:rPr>
        <w:t>,</w:t>
      </w:r>
    </w:p>
    <w:p w:rsidR="00000000" w:rsidRDefault="00000000">
      <w:pPr>
        <w:pStyle w:val="HTML0"/>
        <w:divId w:val="896672290"/>
        <w:rPr>
          <w:rStyle w:val="w"/>
        </w:rPr>
      </w:pPr>
      <w:r>
        <w:rPr>
          <w:rStyle w:val="w"/>
        </w:rPr>
        <w:t xml:space="preserve">            </w:t>
      </w:r>
      <w:r>
        <w:rPr>
          <w:rStyle w:val="nl"/>
        </w:rPr>
        <w:t>"rfqId"</w:t>
      </w:r>
      <w:r>
        <w:rPr>
          <w:rStyle w:val="p"/>
        </w:rPr>
        <w:t>:</w:t>
      </w:r>
      <w:r>
        <w:rPr>
          <w:rStyle w:val="s2"/>
        </w:rPr>
        <w:t>"18753"</w:t>
      </w:r>
      <w:r>
        <w:rPr>
          <w:rStyle w:val="p"/>
        </w:rPr>
        <w:t>,</w:t>
      </w:r>
    </w:p>
    <w:p w:rsidR="00000000" w:rsidRDefault="00000000">
      <w:pPr>
        <w:pStyle w:val="HTML0"/>
        <w:divId w:val="896672290"/>
        <w:rPr>
          <w:rStyle w:val="w"/>
        </w:rPr>
      </w:pPr>
      <w:r>
        <w:rPr>
          <w:rStyle w:val="w"/>
        </w:rPr>
        <w:t xml:space="preserve">            </w:t>
      </w:r>
      <w:r>
        <w:rPr>
          <w:rStyle w:val="nl"/>
        </w:rPr>
        <w:t>"clRfqId"</w:t>
      </w:r>
      <w:r>
        <w:rPr>
          <w:rStyle w:val="p"/>
        </w:rPr>
        <w:t>:</w:t>
      </w:r>
      <w:r>
        <w:rPr>
          <w:rStyle w:val="s2"/>
        </w:rPr>
        <w:t>""</w:t>
      </w:r>
      <w:r>
        <w:rPr>
          <w:rStyle w:val="p"/>
        </w:rPr>
        <w:t>,</w:t>
      </w:r>
    </w:p>
    <w:p w:rsidR="00000000" w:rsidRDefault="00000000">
      <w:pPr>
        <w:pStyle w:val="HTML0"/>
        <w:divId w:val="896672290"/>
        <w:rPr>
          <w:rStyle w:val="w"/>
        </w:rPr>
      </w:pPr>
      <w:r>
        <w:rPr>
          <w:rStyle w:val="w"/>
        </w:rPr>
        <w:t xml:space="preserve">            </w:t>
      </w:r>
      <w:r>
        <w:rPr>
          <w:rStyle w:val="nl"/>
        </w:rPr>
        <w:t>"quoteId"</w:t>
      </w:r>
      <w:r>
        <w:rPr>
          <w:rStyle w:val="p"/>
        </w:rPr>
        <w:t>:</w:t>
      </w:r>
      <w:r>
        <w:rPr>
          <w:rStyle w:val="s2"/>
        </w:rPr>
        <w:t>"25092"</w:t>
      </w:r>
      <w:r>
        <w:rPr>
          <w:rStyle w:val="p"/>
        </w:rPr>
        <w:t>,</w:t>
      </w:r>
    </w:p>
    <w:p w:rsidR="00000000" w:rsidRDefault="00000000">
      <w:pPr>
        <w:pStyle w:val="HTML0"/>
        <w:divId w:val="896672290"/>
        <w:rPr>
          <w:rStyle w:val="w"/>
        </w:rPr>
      </w:pPr>
      <w:r>
        <w:rPr>
          <w:rStyle w:val="w"/>
        </w:rPr>
        <w:t xml:space="preserve">            </w:t>
      </w:r>
      <w:r>
        <w:rPr>
          <w:rStyle w:val="nl"/>
        </w:rPr>
        <w:t>"clQuoteId"</w:t>
      </w:r>
      <w:r>
        <w:rPr>
          <w:rStyle w:val="p"/>
        </w:rPr>
        <w:t>:</w:t>
      </w:r>
      <w:r>
        <w:rPr>
          <w:rStyle w:val="s2"/>
        </w:rPr>
        <w:t>""</w:t>
      </w:r>
      <w:r>
        <w:rPr>
          <w:rStyle w:val="p"/>
        </w:rPr>
        <w:t>,</w:t>
      </w:r>
    </w:p>
    <w:p w:rsidR="00000000" w:rsidRDefault="00000000">
      <w:pPr>
        <w:pStyle w:val="HTML0"/>
        <w:divId w:val="896672290"/>
        <w:rPr>
          <w:rStyle w:val="w"/>
        </w:rPr>
      </w:pPr>
      <w:r>
        <w:rPr>
          <w:rStyle w:val="w"/>
        </w:rPr>
        <w:t xml:space="preserve">            </w:t>
      </w:r>
      <w:r>
        <w:rPr>
          <w:rStyle w:val="nl"/>
        </w:rPr>
        <w:t>"blockTdId"</w:t>
      </w:r>
      <w:r>
        <w:rPr>
          <w:rStyle w:val="p"/>
        </w:rPr>
        <w:t>:</w:t>
      </w:r>
      <w:r>
        <w:rPr>
          <w:rStyle w:val="s2"/>
        </w:rPr>
        <w:t>"180184"</w:t>
      </w:r>
      <w:r>
        <w:rPr>
          <w:rStyle w:val="p"/>
        </w:rPr>
        <w:t>,</w:t>
      </w:r>
    </w:p>
    <w:p w:rsidR="00000000" w:rsidRDefault="00000000">
      <w:pPr>
        <w:pStyle w:val="HTML0"/>
        <w:divId w:val="896672290"/>
        <w:rPr>
          <w:rStyle w:val="w"/>
        </w:rPr>
      </w:pPr>
      <w:r>
        <w:rPr>
          <w:rStyle w:val="w"/>
        </w:rPr>
        <w:t xml:space="preserve">            </w:t>
      </w:r>
      <w:r>
        <w:rPr>
          <w:rStyle w:val="nl"/>
        </w:rPr>
        <w:t>"tag"</w:t>
      </w:r>
      <w:r>
        <w:rPr>
          <w:rStyle w:val="p"/>
        </w:rPr>
        <w:t>:</w:t>
      </w:r>
      <w:r>
        <w:rPr>
          <w:rStyle w:val="s2"/>
        </w:rPr>
        <w:t>"123456"</w:t>
      </w:r>
      <w:r>
        <w:rPr>
          <w:rStyle w:val="p"/>
        </w:rPr>
        <w:t>,</w:t>
      </w:r>
    </w:p>
    <w:p w:rsidR="00000000" w:rsidRDefault="00000000">
      <w:pPr>
        <w:pStyle w:val="HTML0"/>
        <w:divId w:val="896672290"/>
        <w:rPr>
          <w:rStyle w:val="w"/>
        </w:rPr>
      </w:pPr>
      <w:r>
        <w:rPr>
          <w:rStyle w:val="w"/>
        </w:rPr>
        <w:t xml:space="preserve">            </w:t>
      </w:r>
      <w:r>
        <w:rPr>
          <w:rStyle w:val="nl"/>
        </w:rPr>
        <w:t>"tTraderCode"</w:t>
      </w:r>
      <w:r>
        <w:rPr>
          <w:rStyle w:val="p"/>
        </w:rPr>
        <w:t>:</w:t>
      </w:r>
      <w:r>
        <w:rPr>
          <w:rStyle w:val="s2"/>
        </w:rPr>
        <w:t>"ANAND"</w:t>
      </w:r>
      <w:r>
        <w:rPr>
          <w:rStyle w:val="p"/>
        </w:rPr>
        <w:t>,</w:t>
      </w:r>
    </w:p>
    <w:p w:rsidR="00000000" w:rsidRDefault="00000000">
      <w:pPr>
        <w:pStyle w:val="HTML0"/>
        <w:divId w:val="896672290"/>
        <w:rPr>
          <w:rStyle w:val="w"/>
        </w:rPr>
      </w:pPr>
      <w:r>
        <w:rPr>
          <w:rStyle w:val="w"/>
        </w:rPr>
        <w:t xml:space="preserve">            </w:t>
      </w:r>
      <w:r>
        <w:rPr>
          <w:rStyle w:val="nl"/>
        </w:rPr>
        <w:t>"mTraderCode"</w:t>
      </w:r>
      <w:r>
        <w:rPr>
          <w:rStyle w:val="p"/>
        </w:rPr>
        <w:t>:</w:t>
      </w:r>
      <w:r>
        <w:rPr>
          <w:rStyle w:val="s2"/>
        </w:rPr>
        <w:t>"WAGMI"</w:t>
      </w:r>
      <w:r>
        <w:rPr>
          <w:rStyle w:val="p"/>
        </w:rPr>
        <w:t>,</w:t>
      </w:r>
    </w:p>
    <w:p w:rsidR="00000000" w:rsidRDefault="00000000">
      <w:pPr>
        <w:pStyle w:val="HTML0"/>
        <w:divId w:val="896672290"/>
        <w:rPr>
          <w:rStyle w:val="w"/>
        </w:rPr>
      </w:pPr>
      <w:r>
        <w:rPr>
          <w:rStyle w:val="w"/>
        </w:rPr>
        <w:t xml:space="preserve">            </w:t>
      </w:r>
      <w:r>
        <w:rPr>
          <w:rStyle w:val="nl"/>
        </w:rPr>
        <w:t>"isSuccessful"</w:t>
      </w:r>
      <w:r>
        <w:rPr>
          <w:rStyle w:val="p"/>
        </w:rPr>
        <w:t>:</w:t>
      </w:r>
      <w:r>
        <w:rPr>
          <w:rStyle w:val="w"/>
        </w:rPr>
        <w:t xml:space="preserve"> </w:t>
      </w:r>
      <w:r>
        <w:rPr>
          <w:rStyle w:val="kc"/>
        </w:rPr>
        <w:t>true</w:t>
      </w:r>
      <w:r>
        <w:rPr>
          <w:rStyle w:val="p"/>
        </w:rPr>
        <w:t>,</w:t>
      </w:r>
    </w:p>
    <w:p w:rsidR="00000000" w:rsidRDefault="00000000">
      <w:pPr>
        <w:pStyle w:val="HTML0"/>
        <w:divId w:val="896672290"/>
        <w:rPr>
          <w:rStyle w:val="w"/>
        </w:rPr>
      </w:pPr>
      <w:r>
        <w:rPr>
          <w:rStyle w:val="w"/>
        </w:rPr>
        <w:t xml:space="preserve">            </w:t>
      </w:r>
      <w:r>
        <w:rPr>
          <w:rStyle w:val="nl"/>
        </w:rPr>
        <w:t>"errorCode"</w:t>
      </w:r>
      <w:r>
        <w:rPr>
          <w:rStyle w:val="p"/>
        </w:rPr>
        <w:t>:</w:t>
      </w:r>
      <w:r>
        <w:rPr>
          <w:rStyle w:val="w"/>
        </w:rPr>
        <w:t xml:space="preserve"> </w:t>
      </w:r>
      <w:r>
        <w:rPr>
          <w:rStyle w:val="s2"/>
        </w:rPr>
        <w:t>""</w:t>
      </w:r>
      <w:r>
        <w:rPr>
          <w:rStyle w:val="p"/>
        </w:rPr>
        <w:t>,</w:t>
      </w:r>
    </w:p>
    <w:p w:rsidR="00000000" w:rsidRDefault="00000000">
      <w:pPr>
        <w:pStyle w:val="HTML0"/>
        <w:divId w:val="896672290"/>
        <w:rPr>
          <w:rStyle w:val="w"/>
        </w:rPr>
      </w:pPr>
      <w:r>
        <w:rPr>
          <w:rStyle w:val="w"/>
        </w:rPr>
        <w:t xml:space="preserve">            </w:t>
      </w:r>
      <w:r>
        <w:rPr>
          <w:rStyle w:val="nl"/>
        </w:rPr>
        <w:t>"legs"</w:t>
      </w:r>
      <w:r>
        <w:rPr>
          <w:rStyle w:val="p"/>
        </w:rPr>
        <w:t>:[</w:t>
      </w:r>
    </w:p>
    <w:p w:rsidR="00000000" w:rsidRDefault="00000000">
      <w:pPr>
        <w:pStyle w:val="HTML0"/>
        <w:divId w:val="896672290"/>
        <w:rPr>
          <w:rStyle w:val="w"/>
        </w:rPr>
      </w:pPr>
      <w:r>
        <w:rPr>
          <w:rStyle w:val="w"/>
        </w:rPr>
        <w:t xml:space="preserve">                </w:t>
      </w:r>
      <w:r>
        <w:rPr>
          <w:rStyle w:val="p"/>
        </w:rPr>
        <w:t>{</w:t>
      </w:r>
    </w:p>
    <w:p w:rsidR="00000000" w:rsidRDefault="00000000">
      <w:pPr>
        <w:pStyle w:val="HTML0"/>
        <w:divId w:val="896672290"/>
        <w:rPr>
          <w:rStyle w:val="w"/>
        </w:rPr>
      </w:pPr>
      <w:r>
        <w:rPr>
          <w:rStyle w:val="w"/>
        </w:rPr>
        <w:t xml:space="preserve">                    </w:t>
      </w:r>
      <w:r>
        <w:rPr>
          <w:rStyle w:val="nl"/>
        </w:rPr>
        <w:t>"px"</w:t>
      </w:r>
      <w:r>
        <w:rPr>
          <w:rStyle w:val="p"/>
        </w:rPr>
        <w:t>:</w:t>
      </w:r>
      <w:r>
        <w:rPr>
          <w:rStyle w:val="s2"/>
        </w:rPr>
        <w:t>"0.0023"</w:t>
      </w:r>
      <w:r>
        <w:rPr>
          <w:rStyle w:val="p"/>
        </w:rPr>
        <w:t>,</w:t>
      </w:r>
    </w:p>
    <w:p w:rsidR="00000000" w:rsidRDefault="00000000">
      <w:pPr>
        <w:pStyle w:val="HTML0"/>
        <w:divId w:val="896672290"/>
        <w:rPr>
          <w:rStyle w:val="w"/>
        </w:rPr>
      </w:pPr>
      <w:r>
        <w:rPr>
          <w:rStyle w:val="w"/>
        </w:rPr>
        <w:t xml:space="preserve">                    </w:t>
      </w:r>
      <w:r>
        <w:rPr>
          <w:rStyle w:val="nl"/>
        </w:rPr>
        <w:t>"sz"</w:t>
      </w:r>
      <w:r>
        <w:rPr>
          <w:rStyle w:val="p"/>
        </w:rPr>
        <w:t>:</w:t>
      </w:r>
      <w:r>
        <w:rPr>
          <w:rStyle w:val="s2"/>
        </w:rPr>
        <w:t>"25.0"</w:t>
      </w:r>
      <w:r>
        <w:rPr>
          <w:rStyle w:val="p"/>
        </w:rPr>
        <w:t>,</w:t>
      </w:r>
    </w:p>
    <w:p w:rsidR="00000000" w:rsidRDefault="00000000">
      <w:pPr>
        <w:pStyle w:val="HTML0"/>
        <w:divId w:val="896672290"/>
        <w:rPr>
          <w:rStyle w:val="w"/>
        </w:rPr>
      </w:pPr>
      <w:r>
        <w:rPr>
          <w:rStyle w:val="w"/>
        </w:rPr>
        <w:t xml:space="preserve">                    </w:t>
      </w:r>
      <w:r>
        <w:rPr>
          <w:rStyle w:val="nl"/>
        </w:rPr>
        <w:t>"instId"</w:t>
      </w:r>
      <w:r>
        <w:rPr>
          <w:rStyle w:val="p"/>
        </w:rPr>
        <w:t>:</w:t>
      </w:r>
      <w:r>
        <w:rPr>
          <w:rStyle w:val="s2"/>
        </w:rPr>
        <w:t>"BTC-USD-20220630-60000-C"</w:t>
      </w:r>
      <w:r>
        <w:rPr>
          <w:rStyle w:val="p"/>
        </w:rPr>
        <w:t>,</w:t>
      </w:r>
    </w:p>
    <w:p w:rsidR="00000000" w:rsidRDefault="00000000">
      <w:pPr>
        <w:pStyle w:val="HTML0"/>
        <w:divId w:val="896672290"/>
        <w:rPr>
          <w:rStyle w:val="w"/>
        </w:rPr>
      </w:pPr>
      <w:r>
        <w:rPr>
          <w:rStyle w:val="w"/>
        </w:rPr>
        <w:t xml:space="preserve">                    </w:t>
      </w:r>
      <w:r>
        <w:rPr>
          <w:rStyle w:val="nl"/>
        </w:rPr>
        <w:t>"side"</w:t>
      </w:r>
      <w:r>
        <w:rPr>
          <w:rStyle w:val="p"/>
        </w:rPr>
        <w:t>:</w:t>
      </w:r>
      <w:r>
        <w:rPr>
          <w:rStyle w:val="s2"/>
        </w:rPr>
        <w:t>"sell"</w:t>
      </w:r>
      <w:r>
        <w:rPr>
          <w:rStyle w:val="p"/>
        </w:rPr>
        <w:t>,</w:t>
      </w:r>
    </w:p>
    <w:p w:rsidR="00000000" w:rsidRDefault="00000000">
      <w:pPr>
        <w:pStyle w:val="HTML0"/>
        <w:divId w:val="896672290"/>
        <w:rPr>
          <w:rStyle w:val="w"/>
        </w:rPr>
      </w:pPr>
      <w:r>
        <w:rPr>
          <w:rStyle w:val="w"/>
        </w:rPr>
        <w:t xml:space="preserve">                    </w:t>
      </w:r>
      <w:r>
        <w:rPr>
          <w:rStyle w:val="nl"/>
        </w:rPr>
        <w:t>"fee"</w:t>
      </w:r>
      <w:r>
        <w:rPr>
          <w:rStyle w:val="p"/>
        </w:rPr>
        <w:t>:</w:t>
      </w:r>
      <w:r>
        <w:rPr>
          <w:rStyle w:val="s2"/>
        </w:rPr>
        <w:t>"0.1001"</w:t>
      </w:r>
      <w:r>
        <w:rPr>
          <w:rStyle w:val="p"/>
        </w:rPr>
        <w:t>,</w:t>
      </w:r>
    </w:p>
    <w:p w:rsidR="00000000" w:rsidRDefault="00000000">
      <w:pPr>
        <w:pStyle w:val="HTML0"/>
        <w:divId w:val="896672290"/>
        <w:rPr>
          <w:rStyle w:val="w"/>
        </w:rPr>
      </w:pPr>
      <w:r>
        <w:rPr>
          <w:rStyle w:val="w"/>
        </w:rPr>
        <w:t xml:space="preserve">                    </w:t>
      </w:r>
      <w:r>
        <w:rPr>
          <w:rStyle w:val="nl"/>
        </w:rPr>
        <w:t>"feeCcy"</w:t>
      </w:r>
      <w:r>
        <w:rPr>
          <w:rStyle w:val="p"/>
        </w:rPr>
        <w:t>:</w:t>
      </w:r>
      <w:r>
        <w:rPr>
          <w:rStyle w:val="s2"/>
        </w:rPr>
        <w:t>"BTC"</w:t>
      </w:r>
      <w:r>
        <w:rPr>
          <w:rStyle w:val="p"/>
        </w:rPr>
        <w:t>,</w:t>
      </w:r>
    </w:p>
    <w:p w:rsidR="00000000" w:rsidRDefault="00000000">
      <w:pPr>
        <w:pStyle w:val="HTML0"/>
        <w:divId w:val="896672290"/>
        <w:rPr>
          <w:rStyle w:val="w"/>
        </w:rPr>
      </w:pPr>
      <w:r>
        <w:rPr>
          <w:rStyle w:val="w"/>
        </w:rPr>
        <w:t xml:space="preserve">                    </w:t>
      </w:r>
      <w:r>
        <w:rPr>
          <w:rStyle w:val="nl"/>
        </w:rPr>
        <w:t>"tradeId"</w:t>
      </w:r>
      <w:r>
        <w:rPr>
          <w:rStyle w:val="p"/>
        </w:rPr>
        <w:t>:</w:t>
      </w:r>
      <w:r>
        <w:rPr>
          <w:rStyle w:val="s2"/>
        </w:rPr>
        <w:t>"10211"</w:t>
      </w:r>
      <w:r>
        <w:rPr>
          <w:rStyle w:val="p"/>
        </w:rPr>
        <w:t>,</w:t>
      </w:r>
    </w:p>
    <w:p w:rsidR="00000000" w:rsidRDefault="00000000">
      <w:pPr>
        <w:pStyle w:val="HTML0"/>
        <w:divId w:val="896672290"/>
        <w:rPr>
          <w:rStyle w:val="w"/>
        </w:rPr>
      </w:pPr>
      <w:r>
        <w:rPr>
          <w:rStyle w:val="w"/>
        </w:rPr>
        <w:t xml:space="preserve">                    </w:t>
      </w:r>
      <w:r>
        <w:rPr>
          <w:rStyle w:val="nl"/>
        </w:rPr>
        <w:t>"tgtCcy"</w:t>
      </w:r>
      <w:r>
        <w:rPr>
          <w:rStyle w:val="p"/>
        </w:rPr>
        <w:t>:</w:t>
      </w:r>
      <w:r>
        <w:rPr>
          <w:rStyle w:val="s2"/>
        </w:rPr>
        <w:t>""</w:t>
      </w:r>
    </w:p>
    <w:p w:rsidR="00000000" w:rsidRDefault="00000000">
      <w:pPr>
        <w:pStyle w:val="HTML0"/>
        <w:divId w:val="896672290"/>
        <w:rPr>
          <w:rStyle w:val="w"/>
        </w:rPr>
      </w:pPr>
    </w:p>
    <w:p w:rsidR="00000000" w:rsidRDefault="00000000">
      <w:pPr>
        <w:pStyle w:val="HTML0"/>
        <w:divId w:val="896672290"/>
        <w:rPr>
          <w:rStyle w:val="w"/>
        </w:rPr>
      </w:pPr>
      <w:r>
        <w:rPr>
          <w:rStyle w:val="w"/>
        </w:rPr>
        <w:t xml:space="preserve">                </w:t>
      </w:r>
      <w:r>
        <w:rPr>
          <w:rStyle w:val="p"/>
        </w:rPr>
        <w:t>},</w:t>
      </w:r>
    </w:p>
    <w:p w:rsidR="00000000" w:rsidRDefault="00000000">
      <w:pPr>
        <w:pStyle w:val="HTML0"/>
        <w:divId w:val="896672290"/>
        <w:rPr>
          <w:rStyle w:val="w"/>
        </w:rPr>
      </w:pPr>
      <w:r>
        <w:rPr>
          <w:rStyle w:val="w"/>
        </w:rPr>
        <w:t xml:space="preserve">                </w:t>
      </w:r>
      <w:r>
        <w:rPr>
          <w:rStyle w:val="p"/>
        </w:rPr>
        <w:t>{</w:t>
      </w:r>
    </w:p>
    <w:p w:rsidR="00000000" w:rsidRDefault="00000000">
      <w:pPr>
        <w:pStyle w:val="HTML0"/>
        <w:divId w:val="896672290"/>
        <w:rPr>
          <w:rStyle w:val="w"/>
        </w:rPr>
      </w:pPr>
      <w:r>
        <w:rPr>
          <w:rStyle w:val="w"/>
        </w:rPr>
        <w:t xml:space="preserve">                    </w:t>
      </w:r>
      <w:r>
        <w:rPr>
          <w:rStyle w:val="nl"/>
        </w:rPr>
        <w:t>"px"</w:t>
      </w:r>
      <w:r>
        <w:rPr>
          <w:rStyle w:val="p"/>
        </w:rPr>
        <w:t>:</w:t>
      </w:r>
      <w:r>
        <w:rPr>
          <w:rStyle w:val="s2"/>
        </w:rPr>
        <w:t>"0.0033"</w:t>
      </w:r>
      <w:r>
        <w:rPr>
          <w:rStyle w:val="p"/>
        </w:rPr>
        <w:t>,</w:t>
      </w:r>
    </w:p>
    <w:p w:rsidR="00000000" w:rsidRDefault="00000000">
      <w:pPr>
        <w:pStyle w:val="HTML0"/>
        <w:divId w:val="896672290"/>
        <w:rPr>
          <w:rStyle w:val="w"/>
        </w:rPr>
      </w:pPr>
      <w:r>
        <w:rPr>
          <w:rStyle w:val="w"/>
        </w:rPr>
        <w:t xml:space="preserve">                    </w:t>
      </w:r>
      <w:r>
        <w:rPr>
          <w:rStyle w:val="nl"/>
        </w:rPr>
        <w:t>"sz"</w:t>
      </w:r>
      <w:r>
        <w:rPr>
          <w:rStyle w:val="p"/>
        </w:rPr>
        <w:t>:</w:t>
      </w:r>
      <w:r>
        <w:rPr>
          <w:rStyle w:val="s2"/>
        </w:rPr>
        <w:t>"25"</w:t>
      </w:r>
      <w:r>
        <w:rPr>
          <w:rStyle w:val="p"/>
        </w:rPr>
        <w:t>,</w:t>
      </w:r>
    </w:p>
    <w:p w:rsidR="00000000" w:rsidRDefault="00000000">
      <w:pPr>
        <w:pStyle w:val="HTML0"/>
        <w:divId w:val="896672290"/>
        <w:rPr>
          <w:rStyle w:val="w"/>
        </w:rPr>
      </w:pPr>
      <w:r>
        <w:rPr>
          <w:rStyle w:val="w"/>
        </w:rPr>
        <w:t xml:space="preserve">                    </w:t>
      </w:r>
      <w:r>
        <w:rPr>
          <w:rStyle w:val="nl"/>
        </w:rPr>
        <w:t>"instId"</w:t>
      </w:r>
      <w:r>
        <w:rPr>
          <w:rStyle w:val="p"/>
        </w:rPr>
        <w:t>:</w:t>
      </w:r>
      <w:r>
        <w:rPr>
          <w:rStyle w:val="s2"/>
        </w:rPr>
        <w:t>"BTC-USD-20220630-50000-C"</w:t>
      </w:r>
      <w:r>
        <w:rPr>
          <w:rStyle w:val="p"/>
        </w:rPr>
        <w:t>,</w:t>
      </w:r>
    </w:p>
    <w:p w:rsidR="00000000" w:rsidRDefault="00000000">
      <w:pPr>
        <w:pStyle w:val="HTML0"/>
        <w:divId w:val="896672290"/>
        <w:rPr>
          <w:rStyle w:val="w"/>
        </w:rPr>
      </w:pPr>
      <w:r>
        <w:rPr>
          <w:rStyle w:val="w"/>
        </w:rPr>
        <w:t xml:space="preserve">                    </w:t>
      </w:r>
      <w:r>
        <w:rPr>
          <w:rStyle w:val="nl"/>
        </w:rPr>
        <w:t>"side"</w:t>
      </w:r>
      <w:r>
        <w:rPr>
          <w:rStyle w:val="p"/>
        </w:rPr>
        <w:t>:</w:t>
      </w:r>
      <w:r>
        <w:rPr>
          <w:rStyle w:val="s2"/>
        </w:rPr>
        <w:t>"buy"</w:t>
      </w:r>
      <w:r>
        <w:rPr>
          <w:rStyle w:val="p"/>
        </w:rPr>
        <w:t>,</w:t>
      </w:r>
    </w:p>
    <w:p w:rsidR="00000000" w:rsidRDefault="00000000">
      <w:pPr>
        <w:pStyle w:val="HTML0"/>
        <w:divId w:val="896672290"/>
        <w:rPr>
          <w:rStyle w:val="w"/>
        </w:rPr>
      </w:pPr>
      <w:r>
        <w:rPr>
          <w:rStyle w:val="w"/>
        </w:rPr>
        <w:t xml:space="preserve">                    </w:t>
      </w:r>
      <w:r>
        <w:rPr>
          <w:rStyle w:val="nl"/>
        </w:rPr>
        <w:t>"fee"</w:t>
      </w:r>
      <w:r>
        <w:rPr>
          <w:rStyle w:val="p"/>
        </w:rPr>
        <w:t>:</w:t>
      </w:r>
      <w:r>
        <w:rPr>
          <w:rStyle w:val="s2"/>
        </w:rPr>
        <w:t>"0.1001"</w:t>
      </w:r>
      <w:r>
        <w:rPr>
          <w:rStyle w:val="p"/>
        </w:rPr>
        <w:t>,</w:t>
      </w:r>
    </w:p>
    <w:p w:rsidR="00000000" w:rsidRDefault="00000000">
      <w:pPr>
        <w:pStyle w:val="HTML0"/>
        <w:divId w:val="896672290"/>
        <w:rPr>
          <w:rStyle w:val="w"/>
        </w:rPr>
      </w:pPr>
      <w:r>
        <w:rPr>
          <w:rStyle w:val="w"/>
        </w:rPr>
        <w:t xml:space="preserve">                    </w:t>
      </w:r>
      <w:r>
        <w:rPr>
          <w:rStyle w:val="nl"/>
        </w:rPr>
        <w:t>"feeCcy"</w:t>
      </w:r>
      <w:r>
        <w:rPr>
          <w:rStyle w:val="p"/>
        </w:rPr>
        <w:t>:</w:t>
      </w:r>
      <w:r>
        <w:rPr>
          <w:rStyle w:val="s2"/>
        </w:rPr>
        <w:t>"BTC"</w:t>
      </w:r>
      <w:r>
        <w:rPr>
          <w:rStyle w:val="p"/>
        </w:rPr>
        <w:t>,</w:t>
      </w:r>
    </w:p>
    <w:p w:rsidR="00000000" w:rsidRDefault="00000000">
      <w:pPr>
        <w:pStyle w:val="HTML0"/>
        <w:divId w:val="896672290"/>
        <w:rPr>
          <w:rStyle w:val="w"/>
        </w:rPr>
      </w:pPr>
      <w:r>
        <w:rPr>
          <w:rStyle w:val="w"/>
        </w:rPr>
        <w:t xml:space="preserve">                    </w:t>
      </w:r>
      <w:r>
        <w:rPr>
          <w:rStyle w:val="nl"/>
        </w:rPr>
        <w:t>"tradeId"</w:t>
      </w:r>
      <w:r>
        <w:rPr>
          <w:rStyle w:val="p"/>
        </w:rPr>
        <w:t>:</w:t>
      </w:r>
      <w:r>
        <w:rPr>
          <w:rStyle w:val="s2"/>
        </w:rPr>
        <w:t>"10212"</w:t>
      </w:r>
      <w:r>
        <w:rPr>
          <w:rStyle w:val="p"/>
        </w:rPr>
        <w:t>,</w:t>
      </w:r>
    </w:p>
    <w:p w:rsidR="00000000" w:rsidRDefault="00000000">
      <w:pPr>
        <w:pStyle w:val="HTML0"/>
        <w:divId w:val="896672290"/>
        <w:rPr>
          <w:rStyle w:val="w"/>
        </w:rPr>
      </w:pPr>
      <w:r>
        <w:rPr>
          <w:rStyle w:val="w"/>
        </w:rPr>
        <w:t xml:space="preserve">                    </w:t>
      </w:r>
      <w:r>
        <w:rPr>
          <w:rStyle w:val="nl"/>
        </w:rPr>
        <w:t>"tgtCcy"</w:t>
      </w:r>
      <w:r>
        <w:rPr>
          <w:rStyle w:val="p"/>
        </w:rPr>
        <w:t>:</w:t>
      </w:r>
      <w:r>
        <w:rPr>
          <w:rStyle w:val="s2"/>
        </w:rPr>
        <w:t>""</w:t>
      </w:r>
    </w:p>
    <w:p w:rsidR="00000000" w:rsidRDefault="00000000">
      <w:pPr>
        <w:pStyle w:val="HTML0"/>
        <w:divId w:val="896672290"/>
        <w:rPr>
          <w:rStyle w:val="w"/>
        </w:rPr>
      </w:pPr>
    </w:p>
    <w:p w:rsidR="00000000" w:rsidRDefault="00000000">
      <w:pPr>
        <w:pStyle w:val="HTML0"/>
        <w:divId w:val="896672290"/>
        <w:rPr>
          <w:rStyle w:val="w"/>
        </w:rPr>
      </w:pPr>
      <w:r>
        <w:rPr>
          <w:rStyle w:val="w"/>
        </w:rPr>
        <w:t xml:space="preserve">                </w:t>
      </w:r>
      <w:r>
        <w:rPr>
          <w:rStyle w:val="p"/>
        </w:rPr>
        <w:t>}</w:t>
      </w:r>
    </w:p>
    <w:p w:rsidR="00000000" w:rsidRDefault="00000000">
      <w:pPr>
        <w:pStyle w:val="HTML0"/>
        <w:divId w:val="896672290"/>
        <w:rPr>
          <w:rStyle w:val="w"/>
        </w:rPr>
      </w:pPr>
      <w:r>
        <w:rPr>
          <w:rStyle w:val="w"/>
        </w:rPr>
        <w:t xml:space="preserve">            </w:t>
      </w:r>
      <w:r>
        <w:rPr>
          <w:rStyle w:val="p"/>
        </w:rPr>
        <w:t>]</w:t>
      </w:r>
    </w:p>
    <w:p w:rsidR="00000000" w:rsidRDefault="00000000">
      <w:pPr>
        <w:pStyle w:val="HTML0"/>
        <w:divId w:val="896672290"/>
        <w:rPr>
          <w:rStyle w:val="w"/>
        </w:rPr>
      </w:pPr>
      <w:r>
        <w:rPr>
          <w:rStyle w:val="w"/>
        </w:rPr>
        <w:t xml:space="preserve">        </w:t>
      </w:r>
      <w:r>
        <w:rPr>
          <w:rStyle w:val="p"/>
        </w:rPr>
        <w:t>}</w:t>
      </w:r>
    </w:p>
    <w:p w:rsidR="00000000" w:rsidRDefault="00000000">
      <w:pPr>
        <w:pStyle w:val="HTML0"/>
        <w:divId w:val="896672290"/>
        <w:rPr>
          <w:rStyle w:val="w"/>
        </w:rPr>
      </w:pPr>
      <w:r>
        <w:rPr>
          <w:rStyle w:val="w"/>
        </w:rPr>
        <w:t xml:space="preserve">    </w:t>
      </w:r>
      <w:r>
        <w:rPr>
          <w:rStyle w:val="p"/>
        </w:rPr>
        <w:t>]</w:t>
      </w:r>
    </w:p>
    <w:p w:rsidR="00000000" w:rsidRDefault="00000000">
      <w:pPr>
        <w:pStyle w:val="HTML0"/>
        <w:divId w:val="896672290"/>
        <w:rPr>
          <w:rStyle w:val="w"/>
        </w:rPr>
      </w:pPr>
      <w:r>
        <w:rPr>
          <w:rStyle w:val="p"/>
        </w:rPr>
        <w:t>}</w:t>
      </w:r>
    </w:p>
    <w:p w:rsidR="00000000" w:rsidRDefault="00000000">
      <w:pPr>
        <w:pStyle w:val="4"/>
        <w:divId w:val="175387555"/>
      </w:pPr>
      <w:r>
        <w:t>Push data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9"/>
        <w:gridCol w:w="1142"/>
        <w:gridCol w:w="5595"/>
      </w:tblGrid>
      <w:tr w:rsidR="00000000">
        <w:trPr>
          <w:divId w:val="175387555"/>
          <w:tblHeader/>
          <w:tblCellSpacing w:w="15" w:type="dxa"/>
        </w:trPr>
        <w:tc>
          <w:tcPr>
            <w:tcW w:w="0" w:type="auto"/>
            <w:vAlign w:val="center"/>
            <w:hideMark/>
          </w:tcPr>
          <w:p w:rsidR="00000000" w:rsidRDefault="00000000">
            <w:pPr>
              <w:jc w:val="center"/>
              <w:rPr>
                <w:b/>
                <w:bCs/>
              </w:rPr>
            </w:pPr>
            <w:r>
              <w:rPr>
                <w:rStyle w:val="a6"/>
              </w:rPr>
              <w:t>Parameters</w:t>
            </w:r>
          </w:p>
        </w:tc>
        <w:tc>
          <w:tcPr>
            <w:tcW w:w="0" w:type="auto"/>
            <w:vAlign w:val="center"/>
            <w:hideMark/>
          </w:tcPr>
          <w:p w:rsidR="00000000" w:rsidRDefault="00000000">
            <w:pPr>
              <w:jc w:val="center"/>
              <w:rPr>
                <w:b/>
                <w:bCs/>
              </w:rPr>
            </w:pPr>
            <w:r>
              <w:rPr>
                <w:rStyle w:val="a6"/>
              </w:rPr>
              <w:t>Types</w:t>
            </w:r>
          </w:p>
        </w:tc>
        <w:tc>
          <w:tcPr>
            <w:tcW w:w="0" w:type="auto"/>
            <w:vAlign w:val="center"/>
            <w:hideMark/>
          </w:tcPr>
          <w:p w:rsidR="00000000" w:rsidRDefault="00000000">
            <w:pPr>
              <w:jc w:val="center"/>
              <w:rPr>
                <w:b/>
                <w:bCs/>
              </w:rPr>
            </w:pPr>
            <w:r>
              <w:rPr>
                <w:rStyle w:val="a6"/>
              </w:rPr>
              <w:t>Description</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Successfully 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uid</w:t>
            </w:r>
          </w:p>
        </w:tc>
        <w:tc>
          <w:tcPr>
            <w:tcW w:w="0" w:type="auto"/>
            <w:vAlign w:val="center"/>
            <w:hideMark/>
          </w:tcPr>
          <w:p w:rsidR="00000000" w:rsidRDefault="00000000">
            <w:r>
              <w:t>String</w:t>
            </w:r>
          </w:p>
        </w:tc>
        <w:tc>
          <w:tcPr>
            <w:tcW w:w="0" w:type="auto"/>
            <w:vAlign w:val="center"/>
            <w:hideMark/>
          </w:tcPr>
          <w:p w:rsidR="00000000" w:rsidRDefault="00000000">
            <w:r>
              <w:t>User Identifier</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Subscribed data</w:t>
            </w:r>
          </w:p>
        </w:tc>
      </w:tr>
      <w:tr w:rsidR="00000000">
        <w:trPr>
          <w:divId w:val="175387555"/>
          <w:tblCellSpacing w:w="15" w:type="dxa"/>
        </w:trPr>
        <w:tc>
          <w:tcPr>
            <w:tcW w:w="0" w:type="auto"/>
            <w:vAlign w:val="center"/>
            <w:hideMark/>
          </w:tcPr>
          <w:p w:rsidR="00000000" w:rsidRDefault="00000000">
            <w:r>
              <w:t>&gt; cTime</w:t>
            </w:r>
          </w:p>
        </w:tc>
        <w:tc>
          <w:tcPr>
            <w:tcW w:w="0" w:type="auto"/>
            <w:vAlign w:val="center"/>
            <w:hideMark/>
          </w:tcPr>
          <w:p w:rsidR="00000000" w:rsidRDefault="00000000">
            <w:r>
              <w:t>String</w:t>
            </w:r>
          </w:p>
        </w:tc>
        <w:tc>
          <w:tcPr>
            <w:tcW w:w="0" w:type="auto"/>
            <w:vAlign w:val="center"/>
            <w:hideMark/>
          </w:tcPr>
          <w:p w:rsidR="00000000" w:rsidRDefault="00000000">
            <w:r>
              <w:t>The time the trade was executed. Unix timestamp in milliseconds.</w:t>
            </w:r>
          </w:p>
        </w:tc>
      </w:tr>
      <w:tr w:rsidR="00000000">
        <w:trPr>
          <w:divId w:val="175387555"/>
          <w:tblCellSpacing w:w="15" w:type="dxa"/>
        </w:trPr>
        <w:tc>
          <w:tcPr>
            <w:tcW w:w="0" w:type="auto"/>
            <w:vAlign w:val="center"/>
            <w:hideMark/>
          </w:tcPr>
          <w:p w:rsidR="00000000" w:rsidRDefault="00000000">
            <w:r>
              <w:t>&gt; rfqId</w:t>
            </w:r>
          </w:p>
        </w:tc>
        <w:tc>
          <w:tcPr>
            <w:tcW w:w="0" w:type="auto"/>
            <w:vAlign w:val="center"/>
            <w:hideMark/>
          </w:tcPr>
          <w:p w:rsidR="00000000" w:rsidRDefault="00000000">
            <w:r>
              <w:t>String</w:t>
            </w:r>
          </w:p>
        </w:tc>
        <w:tc>
          <w:tcPr>
            <w:tcW w:w="0" w:type="auto"/>
            <w:vAlign w:val="center"/>
            <w:hideMark/>
          </w:tcPr>
          <w:p w:rsidR="00000000" w:rsidRDefault="00000000">
            <w:r>
              <w:t>RFQ ID.</w:t>
            </w:r>
          </w:p>
        </w:tc>
      </w:tr>
      <w:tr w:rsidR="00000000">
        <w:trPr>
          <w:divId w:val="175387555"/>
          <w:tblCellSpacing w:w="15" w:type="dxa"/>
        </w:trPr>
        <w:tc>
          <w:tcPr>
            <w:tcW w:w="0" w:type="auto"/>
            <w:vAlign w:val="center"/>
            <w:hideMark/>
          </w:tcPr>
          <w:p w:rsidR="00000000" w:rsidRDefault="00000000">
            <w:r>
              <w:t>&gt; clRfqId</w:t>
            </w:r>
          </w:p>
        </w:tc>
        <w:tc>
          <w:tcPr>
            <w:tcW w:w="0" w:type="auto"/>
            <w:vAlign w:val="center"/>
            <w:hideMark/>
          </w:tcPr>
          <w:p w:rsidR="00000000" w:rsidRDefault="00000000">
            <w:r>
              <w:t>String</w:t>
            </w:r>
          </w:p>
        </w:tc>
        <w:tc>
          <w:tcPr>
            <w:tcW w:w="0" w:type="auto"/>
            <w:vAlign w:val="center"/>
            <w:hideMark/>
          </w:tcPr>
          <w:p w:rsidR="00000000" w:rsidRDefault="00000000">
            <w:r>
              <w:t>Client-supplied RFQ ID. This attribute is treated as client sensitive information. It will not be exposed to the Maker, just return empty string "" for Maker.</w:t>
            </w:r>
          </w:p>
        </w:tc>
      </w:tr>
      <w:tr w:rsidR="00000000">
        <w:trPr>
          <w:divId w:val="175387555"/>
          <w:tblCellSpacing w:w="15" w:type="dxa"/>
        </w:trPr>
        <w:tc>
          <w:tcPr>
            <w:tcW w:w="0" w:type="auto"/>
            <w:vAlign w:val="center"/>
            <w:hideMark/>
          </w:tcPr>
          <w:p w:rsidR="00000000" w:rsidRDefault="00000000">
            <w:r>
              <w:t>&gt; quoteId</w:t>
            </w:r>
          </w:p>
        </w:tc>
        <w:tc>
          <w:tcPr>
            <w:tcW w:w="0" w:type="auto"/>
            <w:vAlign w:val="center"/>
            <w:hideMark/>
          </w:tcPr>
          <w:p w:rsidR="00000000" w:rsidRDefault="00000000">
            <w:r>
              <w:t>String</w:t>
            </w:r>
          </w:p>
        </w:tc>
        <w:tc>
          <w:tcPr>
            <w:tcW w:w="0" w:type="auto"/>
            <w:vAlign w:val="center"/>
            <w:hideMark/>
          </w:tcPr>
          <w:p w:rsidR="00000000" w:rsidRDefault="00000000">
            <w:r>
              <w:t>Quote ID.</w:t>
            </w:r>
          </w:p>
        </w:tc>
      </w:tr>
      <w:tr w:rsidR="00000000">
        <w:trPr>
          <w:divId w:val="175387555"/>
          <w:tblCellSpacing w:w="15" w:type="dxa"/>
        </w:trPr>
        <w:tc>
          <w:tcPr>
            <w:tcW w:w="0" w:type="auto"/>
            <w:vAlign w:val="center"/>
            <w:hideMark/>
          </w:tcPr>
          <w:p w:rsidR="00000000" w:rsidRDefault="00000000">
            <w:r>
              <w:t>&gt; clQuoteId</w:t>
            </w:r>
          </w:p>
        </w:tc>
        <w:tc>
          <w:tcPr>
            <w:tcW w:w="0" w:type="auto"/>
            <w:vAlign w:val="center"/>
            <w:hideMark/>
          </w:tcPr>
          <w:p w:rsidR="00000000" w:rsidRDefault="00000000">
            <w:r>
              <w:t>String</w:t>
            </w:r>
          </w:p>
        </w:tc>
        <w:tc>
          <w:tcPr>
            <w:tcW w:w="0" w:type="auto"/>
            <w:vAlign w:val="center"/>
            <w:hideMark/>
          </w:tcPr>
          <w:p w:rsidR="00000000" w:rsidRDefault="00000000">
            <w:r>
              <w:t>Client-supplied Quote ID. This attribute is treated as client sensitive information. It will not be exposed to the Taker, just return empty string "" for Taker.</w:t>
            </w:r>
          </w:p>
        </w:tc>
      </w:tr>
      <w:tr w:rsidR="00000000">
        <w:trPr>
          <w:divId w:val="175387555"/>
          <w:tblCellSpacing w:w="15" w:type="dxa"/>
        </w:trPr>
        <w:tc>
          <w:tcPr>
            <w:tcW w:w="0" w:type="auto"/>
            <w:vAlign w:val="center"/>
            <w:hideMark/>
          </w:tcPr>
          <w:p w:rsidR="00000000" w:rsidRDefault="00000000">
            <w:r>
              <w:t>&gt; blockTdId</w:t>
            </w:r>
          </w:p>
        </w:tc>
        <w:tc>
          <w:tcPr>
            <w:tcW w:w="0" w:type="auto"/>
            <w:vAlign w:val="center"/>
            <w:hideMark/>
          </w:tcPr>
          <w:p w:rsidR="00000000" w:rsidRDefault="00000000">
            <w:r>
              <w:t>String</w:t>
            </w:r>
          </w:p>
        </w:tc>
        <w:tc>
          <w:tcPr>
            <w:tcW w:w="0" w:type="auto"/>
            <w:vAlign w:val="center"/>
            <w:hideMark/>
          </w:tcPr>
          <w:p w:rsidR="00000000" w:rsidRDefault="00000000">
            <w:r>
              <w:t>Block trade ID.</w:t>
            </w:r>
          </w:p>
        </w:tc>
      </w:tr>
      <w:tr w:rsidR="00000000">
        <w:trPr>
          <w:divId w:val="175387555"/>
          <w:tblCellSpacing w:w="15" w:type="dxa"/>
        </w:trPr>
        <w:tc>
          <w:tcPr>
            <w:tcW w:w="0" w:type="auto"/>
            <w:vAlign w:val="center"/>
            <w:hideMark/>
          </w:tcPr>
          <w:p w:rsidR="00000000" w:rsidRDefault="00000000">
            <w:r>
              <w:t>&gt; tag</w:t>
            </w:r>
          </w:p>
        </w:tc>
        <w:tc>
          <w:tcPr>
            <w:tcW w:w="0" w:type="auto"/>
            <w:vAlign w:val="center"/>
            <w:hideMark/>
          </w:tcPr>
          <w:p w:rsidR="00000000" w:rsidRDefault="00000000">
            <w:r>
              <w:t>String</w:t>
            </w:r>
          </w:p>
        </w:tc>
        <w:tc>
          <w:tcPr>
            <w:tcW w:w="0" w:type="auto"/>
            <w:vAlign w:val="center"/>
            <w:hideMark/>
          </w:tcPr>
          <w:p w:rsidR="00000000" w:rsidRDefault="00000000">
            <w:r>
              <w:t>Trade tag. The block trade will have the tag of the RFQ or Quote it corresponds to.</w:t>
            </w:r>
          </w:p>
        </w:tc>
      </w:tr>
      <w:tr w:rsidR="00000000">
        <w:trPr>
          <w:divId w:val="175387555"/>
          <w:tblCellSpacing w:w="15" w:type="dxa"/>
        </w:trPr>
        <w:tc>
          <w:tcPr>
            <w:tcW w:w="0" w:type="auto"/>
            <w:vAlign w:val="center"/>
            <w:hideMark/>
          </w:tcPr>
          <w:p w:rsidR="00000000" w:rsidRDefault="00000000">
            <w:r>
              <w:t>&gt; tTraderCode</w:t>
            </w:r>
          </w:p>
        </w:tc>
        <w:tc>
          <w:tcPr>
            <w:tcW w:w="0" w:type="auto"/>
            <w:vAlign w:val="center"/>
            <w:hideMark/>
          </w:tcPr>
          <w:p w:rsidR="00000000" w:rsidRDefault="00000000">
            <w:r>
              <w:t>String</w:t>
            </w:r>
          </w:p>
        </w:tc>
        <w:tc>
          <w:tcPr>
            <w:tcW w:w="0" w:type="auto"/>
            <w:vAlign w:val="center"/>
            <w:hideMark/>
          </w:tcPr>
          <w:p w:rsidR="00000000" w:rsidRDefault="00000000">
            <w:r>
              <w:t xml:space="preserve">A unique identifier of the Taker. Empty If anonymous mode of RFQ is </w:t>
            </w:r>
            <w:r>
              <w:rPr>
                <w:rStyle w:val="HTML"/>
              </w:rPr>
              <w:t>True</w:t>
            </w:r>
            <w:r>
              <w:t>.</w:t>
            </w:r>
          </w:p>
        </w:tc>
      </w:tr>
      <w:tr w:rsidR="00000000">
        <w:trPr>
          <w:divId w:val="175387555"/>
          <w:tblCellSpacing w:w="15" w:type="dxa"/>
        </w:trPr>
        <w:tc>
          <w:tcPr>
            <w:tcW w:w="0" w:type="auto"/>
            <w:vAlign w:val="center"/>
            <w:hideMark/>
          </w:tcPr>
          <w:p w:rsidR="00000000" w:rsidRDefault="00000000">
            <w:r>
              <w:t>&gt; mTraderCode</w:t>
            </w:r>
          </w:p>
        </w:tc>
        <w:tc>
          <w:tcPr>
            <w:tcW w:w="0" w:type="auto"/>
            <w:vAlign w:val="center"/>
            <w:hideMark/>
          </w:tcPr>
          <w:p w:rsidR="00000000" w:rsidRDefault="00000000">
            <w:r>
              <w:t>String</w:t>
            </w:r>
          </w:p>
        </w:tc>
        <w:tc>
          <w:tcPr>
            <w:tcW w:w="0" w:type="auto"/>
            <w:vAlign w:val="center"/>
            <w:hideMark/>
          </w:tcPr>
          <w:p w:rsidR="00000000" w:rsidRDefault="00000000">
            <w:r>
              <w:t xml:space="preserve">A unique identifier of the Maker. Empty If anonymous mode of Quote is </w:t>
            </w:r>
            <w:r>
              <w:rPr>
                <w:rStyle w:val="HTML"/>
              </w:rPr>
              <w:t>True</w:t>
            </w:r>
            <w:r>
              <w:t>.</w:t>
            </w:r>
          </w:p>
        </w:tc>
      </w:tr>
      <w:tr w:rsidR="00000000">
        <w:trPr>
          <w:divId w:val="175387555"/>
          <w:tblCellSpacing w:w="15" w:type="dxa"/>
        </w:trPr>
        <w:tc>
          <w:tcPr>
            <w:tcW w:w="0" w:type="auto"/>
            <w:vAlign w:val="center"/>
            <w:hideMark/>
          </w:tcPr>
          <w:p w:rsidR="00000000" w:rsidRDefault="00000000">
            <w:r>
              <w:t>&gt; isSuccessful</w:t>
            </w:r>
          </w:p>
        </w:tc>
        <w:tc>
          <w:tcPr>
            <w:tcW w:w="0" w:type="auto"/>
            <w:vAlign w:val="center"/>
            <w:hideMark/>
          </w:tcPr>
          <w:p w:rsidR="00000000" w:rsidRDefault="00000000">
            <w:r>
              <w:t>Boolean</w:t>
            </w:r>
          </w:p>
        </w:tc>
        <w:tc>
          <w:tcPr>
            <w:tcW w:w="0" w:type="auto"/>
            <w:vAlign w:val="center"/>
            <w:hideMark/>
          </w:tcPr>
          <w:p w:rsidR="00000000" w:rsidRDefault="00000000">
            <w:r>
              <w:t>Whether the trade is filled successfully</w:t>
            </w:r>
          </w:p>
        </w:tc>
      </w:tr>
      <w:tr w:rsidR="00000000">
        <w:trPr>
          <w:divId w:val="175387555"/>
          <w:tblCellSpacing w:w="15" w:type="dxa"/>
        </w:trPr>
        <w:tc>
          <w:tcPr>
            <w:tcW w:w="0" w:type="auto"/>
            <w:vAlign w:val="center"/>
            <w:hideMark/>
          </w:tcPr>
          <w:p w:rsidR="00000000" w:rsidRDefault="00000000">
            <w:r>
              <w:t>&gt; errorCode</w:t>
            </w:r>
          </w:p>
        </w:tc>
        <w:tc>
          <w:tcPr>
            <w:tcW w:w="0" w:type="auto"/>
            <w:vAlign w:val="center"/>
            <w:hideMark/>
          </w:tcPr>
          <w:p w:rsidR="00000000" w:rsidRDefault="00000000">
            <w:r>
              <w:t>String</w:t>
            </w:r>
          </w:p>
        </w:tc>
        <w:tc>
          <w:tcPr>
            <w:tcW w:w="0" w:type="auto"/>
            <w:vAlign w:val="center"/>
            <w:hideMark/>
          </w:tcPr>
          <w:p w:rsidR="00000000" w:rsidRDefault="00000000">
            <w:r>
              <w:t xml:space="preserve">Error code for unsuccessful trades. </w:t>
            </w:r>
            <w:r>
              <w:br/>
              <w:t>It is "" for successful trade.</w:t>
            </w:r>
          </w:p>
        </w:tc>
      </w:tr>
      <w:tr w:rsidR="00000000">
        <w:trPr>
          <w:divId w:val="175387555"/>
          <w:tblCellSpacing w:w="15" w:type="dxa"/>
        </w:trPr>
        <w:tc>
          <w:tcPr>
            <w:tcW w:w="0" w:type="auto"/>
            <w:vAlign w:val="center"/>
            <w:hideMark/>
          </w:tcPr>
          <w:p w:rsidR="00000000" w:rsidRDefault="00000000">
            <w:r>
              <w:t>&gt; legs</w:t>
            </w:r>
          </w:p>
        </w:tc>
        <w:tc>
          <w:tcPr>
            <w:tcW w:w="0" w:type="auto"/>
            <w:vAlign w:val="center"/>
            <w:hideMark/>
          </w:tcPr>
          <w:p w:rsidR="00000000" w:rsidRDefault="00000000">
            <w:r>
              <w:t>Array of objects</w:t>
            </w:r>
          </w:p>
        </w:tc>
        <w:tc>
          <w:tcPr>
            <w:tcW w:w="0" w:type="auto"/>
            <w:vAlign w:val="center"/>
            <w:hideMark/>
          </w:tcPr>
          <w:p w:rsidR="00000000" w:rsidRDefault="00000000">
            <w:r>
              <w:t>Legs of trade</w:t>
            </w:r>
          </w:p>
        </w:tc>
      </w:tr>
      <w:tr w:rsidR="00000000">
        <w:trPr>
          <w:divId w:val="175387555"/>
          <w:tblCellSpacing w:w="15" w:type="dxa"/>
        </w:trPr>
        <w:tc>
          <w:tcPr>
            <w:tcW w:w="0" w:type="auto"/>
            <w:vAlign w:val="center"/>
            <w:hideMark/>
          </w:tcPr>
          <w:p w:rsidR="00000000" w:rsidRDefault="00000000">
            <w:r>
              <w:t>&gt;&gt; instId</w:t>
            </w:r>
          </w:p>
        </w:tc>
        <w:tc>
          <w:tcPr>
            <w:tcW w:w="0" w:type="auto"/>
            <w:vAlign w:val="center"/>
            <w:hideMark/>
          </w:tcPr>
          <w:p w:rsidR="00000000" w:rsidRDefault="00000000">
            <w:r>
              <w:t>String</w:t>
            </w:r>
          </w:p>
        </w:tc>
        <w:tc>
          <w:tcPr>
            <w:tcW w:w="0" w:type="auto"/>
            <w:vAlign w:val="center"/>
            <w:hideMark/>
          </w:tcPr>
          <w:p w:rsidR="00000000" w:rsidRDefault="00000000">
            <w:r>
              <w:t>Instrument ID, e.g. BTC-USDT-SWAP</w:t>
            </w:r>
          </w:p>
        </w:tc>
      </w:tr>
      <w:tr w:rsidR="00000000">
        <w:trPr>
          <w:divId w:val="175387555"/>
          <w:tblCellSpacing w:w="15" w:type="dxa"/>
        </w:trPr>
        <w:tc>
          <w:tcPr>
            <w:tcW w:w="0" w:type="auto"/>
            <w:vAlign w:val="center"/>
            <w:hideMark/>
          </w:tcPr>
          <w:p w:rsidR="00000000" w:rsidRDefault="00000000">
            <w:r>
              <w:t>&gt;&gt; px</w:t>
            </w:r>
          </w:p>
        </w:tc>
        <w:tc>
          <w:tcPr>
            <w:tcW w:w="0" w:type="auto"/>
            <w:vAlign w:val="center"/>
            <w:hideMark/>
          </w:tcPr>
          <w:p w:rsidR="00000000" w:rsidRDefault="00000000">
            <w:r>
              <w:t>String</w:t>
            </w:r>
          </w:p>
        </w:tc>
        <w:tc>
          <w:tcPr>
            <w:tcW w:w="0" w:type="auto"/>
            <w:vAlign w:val="center"/>
            <w:hideMark/>
          </w:tcPr>
          <w:p w:rsidR="00000000" w:rsidRDefault="00000000">
            <w:r>
              <w:t>The price the leg executed</w:t>
            </w:r>
          </w:p>
        </w:tc>
      </w:tr>
      <w:tr w:rsidR="00000000">
        <w:trPr>
          <w:divId w:val="175387555"/>
          <w:tblCellSpacing w:w="15" w:type="dxa"/>
        </w:trPr>
        <w:tc>
          <w:tcPr>
            <w:tcW w:w="0" w:type="auto"/>
            <w:vAlign w:val="center"/>
            <w:hideMark/>
          </w:tcPr>
          <w:p w:rsidR="00000000" w:rsidRDefault="00000000">
            <w:r>
              <w:t>&gt;&gt; sz</w:t>
            </w:r>
          </w:p>
        </w:tc>
        <w:tc>
          <w:tcPr>
            <w:tcW w:w="0" w:type="auto"/>
            <w:vAlign w:val="center"/>
            <w:hideMark/>
          </w:tcPr>
          <w:p w:rsidR="00000000" w:rsidRDefault="00000000">
            <w:r>
              <w:t>String</w:t>
            </w:r>
          </w:p>
        </w:tc>
        <w:tc>
          <w:tcPr>
            <w:tcW w:w="0" w:type="auto"/>
            <w:vAlign w:val="center"/>
            <w:hideMark/>
          </w:tcPr>
          <w:p w:rsidR="00000000" w:rsidRDefault="00000000">
            <w:r>
              <w:t>Size of the leg.</w:t>
            </w:r>
          </w:p>
        </w:tc>
      </w:tr>
      <w:tr w:rsidR="00000000">
        <w:trPr>
          <w:divId w:val="175387555"/>
          <w:tblCellSpacing w:w="15" w:type="dxa"/>
        </w:trPr>
        <w:tc>
          <w:tcPr>
            <w:tcW w:w="0" w:type="auto"/>
            <w:vAlign w:val="center"/>
            <w:hideMark/>
          </w:tcPr>
          <w:p w:rsidR="00000000" w:rsidRDefault="00000000">
            <w:r>
              <w:t>&gt;&gt; side</w:t>
            </w:r>
          </w:p>
        </w:tc>
        <w:tc>
          <w:tcPr>
            <w:tcW w:w="0" w:type="auto"/>
            <w:vAlign w:val="center"/>
            <w:hideMark/>
          </w:tcPr>
          <w:p w:rsidR="00000000" w:rsidRDefault="00000000">
            <w:r>
              <w:t>String</w:t>
            </w:r>
          </w:p>
        </w:tc>
        <w:tc>
          <w:tcPr>
            <w:tcW w:w="0" w:type="auto"/>
            <w:vAlign w:val="center"/>
            <w:hideMark/>
          </w:tcPr>
          <w:p w:rsidR="00000000" w:rsidRDefault="00000000">
            <w:r>
              <w:t>The direction of the leg. Valid value can be buy or sell.</w:t>
            </w:r>
          </w:p>
        </w:tc>
      </w:tr>
      <w:tr w:rsidR="00000000">
        <w:trPr>
          <w:divId w:val="175387555"/>
          <w:tblCellSpacing w:w="15" w:type="dxa"/>
        </w:trPr>
        <w:tc>
          <w:tcPr>
            <w:tcW w:w="0" w:type="auto"/>
            <w:vAlign w:val="center"/>
            <w:hideMark/>
          </w:tcPr>
          <w:p w:rsidR="00000000" w:rsidRDefault="00000000">
            <w:r>
              <w:t>&gt;&gt; tgtCcy</w:t>
            </w:r>
          </w:p>
        </w:tc>
        <w:tc>
          <w:tcPr>
            <w:tcW w:w="0" w:type="auto"/>
            <w:vAlign w:val="center"/>
            <w:hideMark/>
          </w:tcPr>
          <w:p w:rsidR="00000000" w:rsidRDefault="00000000">
            <w:r>
              <w:t>String</w:t>
            </w:r>
          </w:p>
        </w:tc>
        <w:tc>
          <w:tcPr>
            <w:tcW w:w="0" w:type="auto"/>
            <w:vAlign w:val="center"/>
            <w:hideMark/>
          </w:tcPr>
          <w:p w:rsidR="00000000" w:rsidRDefault="00000000">
            <w:r>
              <w:t xml:space="preserve">Defines the unit of the “sz” attribute. </w:t>
            </w:r>
            <w:r>
              <w:br/>
              <w:t xml:space="preserve">Only applicable to instType = SPOT. </w:t>
            </w:r>
            <w:r>
              <w:br/>
              <w:t xml:space="preserve">The valid enumerations are </w:t>
            </w:r>
            <w:r>
              <w:rPr>
                <w:rStyle w:val="HTML"/>
              </w:rPr>
              <w:t>base_ccy</w:t>
            </w:r>
            <w:r>
              <w:t xml:space="preserve"> and </w:t>
            </w:r>
            <w:r>
              <w:rPr>
                <w:rStyle w:val="HTML"/>
              </w:rPr>
              <w:t>quote_ccy</w:t>
            </w:r>
            <w:r>
              <w:t xml:space="preserve">. When not specified this is equal to </w:t>
            </w:r>
            <w:r>
              <w:rPr>
                <w:rStyle w:val="HTML"/>
              </w:rPr>
              <w:t>base_ccy</w:t>
            </w:r>
            <w:r>
              <w:t xml:space="preserve"> by default.</w:t>
            </w:r>
          </w:p>
        </w:tc>
      </w:tr>
      <w:tr w:rsidR="00000000">
        <w:trPr>
          <w:divId w:val="175387555"/>
          <w:tblCellSpacing w:w="15" w:type="dxa"/>
        </w:trPr>
        <w:tc>
          <w:tcPr>
            <w:tcW w:w="0" w:type="auto"/>
            <w:vAlign w:val="center"/>
            <w:hideMark/>
          </w:tcPr>
          <w:p w:rsidR="00000000" w:rsidRDefault="00000000">
            <w:r>
              <w:t>&gt;&gt; fee</w:t>
            </w:r>
          </w:p>
        </w:tc>
        <w:tc>
          <w:tcPr>
            <w:tcW w:w="0" w:type="auto"/>
            <w:vAlign w:val="center"/>
            <w:hideMark/>
          </w:tcPr>
          <w:p w:rsidR="00000000" w:rsidRDefault="00000000">
            <w:r>
              <w:t>String</w:t>
            </w:r>
          </w:p>
        </w:tc>
        <w:tc>
          <w:tcPr>
            <w:tcW w:w="0" w:type="auto"/>
            <w:vAlign w:val="center"/>
            <w:hideMark/>
          </w:tcPr>
          <w:p w:rsidR="00000000" w:rsidRDefault="00000000">
            <w:r>
              <w:t>Fee. Negative number represents the user transaction fee charged by the platform. Positive fee represents rebate.</w:t>
            </w:r>
          </w:p>
        </w:tc>
      </w:tr>
      <w:tr w:rsidR="00000000">
        <w:trPr>
          <w:divId w:val="175387555"/>
          <w:tblCellSpacing w:w="15" w:type="dxa"/>
        </w:trPr>
        <w:tc>
          <w:tcPr>
            <w:tcW w:w="0" w:type="auto"/>
            <w:vAlign w:val="center"/>
            <w:hideMark/>
          </w:tcPr>
          <w:p w:rsidR="00000000" w:rsidRDefault="00000000">
            <w:r>
              <w:t>&gt;&gt; feeCcy</w:t>
            </w:r>
          </w:p>
        </w:tc>
        <w:tc>
          <w:tcPr>
            <w:tcW w:w="0" w:type="auto"/>
            <w:vAlign w:val="center"/>
            <w:hideMark/>
          </w:tcPr>
          <w:p w:rsidR="00000000" w:rsidRDefault="00000000">
            <w:r>
              <w:t>String</w:t>
            </w:r>
          </w:p>
        </w:tc>
        <w:tc>
          <w:tcPr>
            <w:tcW w:w="0" w:type="auto"/>
            <w:vAlign w:val="center"/>
            <w:hideMark/>
          </w:tcPr>
          <w:p w:rsidR="00000000" w:rsidRDefault="00000000">
            <w:r>
              <w:t>Fee currency</w:t>
            </w:r>
          </w:p>
        </w:tc>
      </w:tr>
      <w:tr w:rsidR="00000000">
        <w:trPr>
          <w:divId w:val="175387555"/>
          <w:tblCellSpacing w:w="15" w:type="dxa"/>
        </w:trPr>
        <w:tc>
          <w:tcPr>
            <w:tcW w:w="0" w:type="auto"/>
            <w:vAlign w:val="center"/>
            <w:hideMark/>
          </w:tcPr>
          <w:p w:rsidR="00000000" w:rsidRDefault="00000000">
            <w:r>
              <w:t>&gt;&gt; tradeId</w:t>
            </w:r>
          </w:p>
        </w:tc>
        <w:tc>
          <w:tcPr>
            <w:tcW w:w="0" w:type="auto"/>
            <w:vAlign w:val="center"/>
            <w:hideMark/>
          </w:tcPr>
          <w:p w:rsidR="00000000" w:rsidRDefault="00000000">
            <w:r>
              <w:t>String</w:t>
            </w:r>
          </w:p>
        </w:tc>
        <w:tc>
          <w:tcPr>
            <w:tcW w:w="0" w:type="auto"/>
            <w:vAlign w:val="center"/>
            <w:hideMark/>
          </w:tcPr>
          <w:p w:rsidR="00000000" w:rsidRDefault="00000000">
            <w:r>
              <w:t>Last traded ID.</w:t>
            </w:r>
          </w:p>
        </w:tc>
      </w:tr>
    </w:tbl>
    <w:p w:rsidR="00000000" w:rsidRDefault="00000000">
      <w:pPr>
        <w:pStyle w:val="2"/>
        <w:divId w:val="175387555"/>
      </w:pPr>
      <w:r>
        <w:t>WebSocket Public Channel</w:t>
      </w:r>
    </w:p>
    <w:p w:rsidR="00000000" w:rsidRDefault="00000000">
      <w:pPr>
        <w:pStyle w:val="3"/>
        <w:divId w:val="175387555"/>
      </w:pPr>
      <w:r>
        <w:t>Public structure block trades channel</w:t>
      </w:r>
    </w:p>
    <w:p w:rsidR="00000000" w:rsidRDefault="00000000">
      <w:pPr>
        <w:pStyle w:val="a5"/>
        <w:divId w:val="175387555"/>
      </w:pPr>
      <w:r>
        <w:t>Retrieve the recent block trades data in OKX. All the legs in the same block trade are included in the same update. The data will be pushed 15 minutes after the block trade execution.</w:t>
      </w:r>
    </w:p>
    <w:p w:rsidR="00000000" w:rsidRDefault="00000000">
      <w:pPr>
        <w:pStyle w:val="4"/>
        <w:divId w:val="175387555"/>
      </w:pPr>
      <w:r>
        <w:t>URL Path</w:t>
      </w:r>
    </w:p>
    <w:p w:rsidR="00000000" w:rsidRDefault="00000000">
      <w:pPr>
        <w:pStyle w:val="a5"/>
        <w:divId w:val="175387555"/>
      </w:pPr>
      <w:r>
        <w:t>/ws/v5/business</w:t>
      </w:r>
    </w:p>
    <w:p w:rsidR="00000000" w:rsidRDefault="00000000">
      <w:pPr>
        <w:pStyle w:val="a5"/>
        <w:ind w:left="720" w:right="720"/>
        <w:divId w:val="1204513723"/>
      </w:pPr>
      <w:r>
        <w:t>Request Example</w:t>
      </w:r>
    </w:p>
    <w:p w:rsidR="00000000" w:rsidRDefault="00000000">
      <w:pPr>
        <w:pStyle w:val="HTML0"/>
        <w:divId w:val="211237612"/>
        <w:rPr>
          <w:rStyle w:val="HTML"/>
        </w:rPr>
      </w:pPr>
      <w:r>
        <w:rPr>
          <w:rStyle w:val="o"/>
        </w:rPr>
        <w:t>{</w:t>
      </w:r>
    </w:p>
    <w:p w:rsidR="00000000" w:rsidRDefault="00000000">
      <w:pPr>
        <w:pStyle w:val="HTML0"/>
        <w:divId w:val="211237612"/>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211237612"/>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211237612"/>
        <w:rPr>
          <w:rStyle w:val="HTML"/>
        </w:rPr>
      </w:pPr>
      <w:r>
        <w:rPr>
          <w:rStyle w:val="HTML"/>
        </w:rPr>
        <w:t xml:space="preserve">    </w:t>
      </w:r>
      <w:r>
        <w:rPr>
          <w:rStyle w:val="o"/>
        </w:rPr>
        <w:t>{</w:t>
      </w:r>
    </w:p>
    <w:p w:rsidR="00000000" w:rsidRDefault="00000000">
      <w:pPr>
        <w:pStyle w:val="HTML0"/>
        <w:divId w:val="211237612"/>
        <w:rPr>
          <w:rStyle w:val="HTML"/>
        </w:rPr>
      </w:pPr>
      <w:r>
        <w:rPr>
          <w:rStyle w:val="HTML"/>
        </w:rPr>
        <w:t xml:space="preserve">      </w:t>
      </w:r>
      <w:r>
        <w:rPr>
          <w:rStyle w:val="s2"/>
        </w:rPr>
        <w:t>"channel"</w:t>
      </w:r>
      <w:r>
        <w:rPr>
          <w:rStyle w:val="HTML"/>
        </w:rPr>
        <w:t xml:space="preserve">: </w:t>
      </w:r>
      <w:r>
        <w:rPr>
          <w:rStyle w:val="s2"/>
        </w:rPr>
        <w:t>"public-struc-block-trades"</w:t>
      </w:r>
    </w:p>
    <w:p w:rsidR="00000000" w:rsidRDefault="00000000">
      <w:pPr>
        <w:pStyle w:val="HTML0"/>
        <w:divId w:val="211237612"/>
        <w:rPr>
          <w:rStyle w:val="HTML"/>
        </w:rPr>
      </w:pPr>
      <w:r>
        <w:rPr>
          <w:rStyle w:val="HTML"/>
        </w:rPr>
        <w:t xml:space="preserve">    </w:t>
      </w:r>
      <w:r>
        <w:rPr>
          <w:rStyle w:val="o"/>
        </w:rPr>
        <w:t>}</w:t>
      </w:r>
    </w:p>
    <w:p w:rsidR="00000000" w:rsidRDefault="00000000">
      <w:pPr>
        <w:pStyle w:val="HTML0"/>
        <w:divId w:val="211237612"/>
        <w:rPr>
          <w:rStyle w:val="HTML"/>
        </w:rPr>
      </w:pPr>
      <w:r>
        <w:rPr>
          <w:rStyle w:val="HTML"/>
        </w:rPr>
        <w:t xml:space="preserve">  </w:t>
      </w:r>
      <w:r>
        <w:rPr>
          <w:rStyle w:val="o"/>
        </w:rPr>
        <w:t>]</w:t>
      </w:r>
    </w:p>
    <w:p w:rsidR="00000000" w:rsidRDefault="00000000">
      <w:pPr>
        <w:pStyle w:val="HTML0"/>
        <w:divId w:val="211237612"/>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33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subscribed channels</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public-struc-block-trades</w:t>
            </w:r>
          </w:p>
        </w:tc>
      </w:tr>
    </w:tbl>
    <w:p w:rsidR="00000000" w:rsidRDefault="00000000">
      <w:pPr>
        <w:pStyle w:val="a5"/>
        <w:ind w:left="720" w:right="720"/>
        <w:divId w:val="1011570756"/>
      </w:pPr>
      <w:r>
        <w:t>Successful Response Example</w:t>
      </w:r>
    </w:p>
    <w:p w:rsidR="00000000" w:rsidRDefault="00000000">
      <w:pPr>
        <w:pStyle w:val="HTML0"/>
        <w:divId w:val="1546521912"/>
        <w:rPr>
          <w:rStyle w:val="w"/>
        </w:rPr>
      </w:pPr>
      <w:r>
        <w:rPr>
          <w:rStyle w:val="p"/>
        </w:rPr>
        <w:t>{</w:t>
      </w:r>
    </w:p>
    <w:p w:rsidR="00000000" w:rsidRDefault="00000000">
      <w:pPr>
        <w:pStyle w:val="HTML0"/>
        <w:divId w:val="1546521912"/>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1546521912"/>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546521912"/>
        <w:rPr>
          <w:rStyle w:val="w"/>
        </w:rPr>
      </w:pPr>
      <w:r>
        <w:rPr>
          <w:rStyle w:val="w"/>
        </w:rPr>
        <w:t xml:space="preserve">    </w:t>
      </w:r>
      <w:r>
        <w:rPr>
          <w:rStyle w:val="nl"/>
        </w:rPr>
        <w:t>"channel"</w:t>
      </w:r>
      <w:r>
        <w:rPr>
          <w:rStyle w:val="p"/>
        </w:rPr>
        <w:t>:</w:t>
      </w:r>
      <w:r>
        <w:rPr>
          <w:rStyle w:val="w"/>
        </w:rPr>
        <w:t xml:space="preserve"> </w:t>
      </w:r>
      <w:r>
        <w:rPr>
          <w:rStyle w:val="s2"/>
        </w:rPr>
        <w:t>"public-struc-block-trades"</w:t>
      </w:r>
    </w:p>
    <w:p w:rsidR="00000000" w:rsidRDefault="00000000">
      <w:pPr>
        <w:pStyle w:val="HTML0"/>
        <w:divId w:val="1546521912"/>
        <w:rPr>
          <w:rStyle w:val="w"/>
        </w:rPr>
      </w:pPr>
      <w:r>
        <w:rPr>
          <w:rStyle w:val="w"/>
        </w:rPr>
        <w:t xml:space="preserve">  </w:t>
      </w:r>
      <w:r>
        <w:rPr>
          <w:rStyle w:val="p"/>
        </w:rPr>
        <w:t>},</w:t>
      </w:r>
    </w:p>
    <w:p w:rsidR="00000000" w:rsidRDefault="00000000">
      <w:pPr>
        <w:pStyle w:val="HTML0"/>
        <w:divId w:val="1546521912"/>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546521912"/>
        <w:rPr>
          <w:rStyle w:val="w"/>
        </w:rPr>
      </w:pPr>
      <w:r>
        <w:rPr>
          <w:rStyle w:val="p"/>
        </w:rPr>
        <w:t>}</w:t>
      </w:r>
    </w:p>
    <w:p w:rsidR="00000000" w:rsidRDefault="00000000">
      <w:pPr>
        <w:pStyle w:val="a5"/>
        <w:ind w:left="720" w:right="720"/>
        <w:divId w:val="1000084404"/>
      </w:pPr>
      <w:r>
        <w:t>Failure Response Example</w:t>
      </w:r>
    </w:p>
    <w:p w:rsidR="00000000" w:rsidRDefault="00000000">
      <w:pPr>
        <w:pStyle w:val="HTML0"/>
        <w:divId w:val="1845704196"/>
        <w:rPr>
          <w:rStyle w:val="w"/>
        </w:rPr>
      </w:pPr>
      <w:r>
        <w:rPr>
          <w:rStyle w:val="p"/>
        </w:rPr>
        <w:t>{</w:t>
      </w:r>
    </w:p>
    <w:p w:rsidR="00000000" w:rsidRDefault="00000000">
      <w:pPr>
        <w:pStyle w:val="HTML0"/>
        <w:divId w:val="1845704196"/>
        <w:rPr>
          <w:rStyle w:val="w"/>
        </w:rPr>
      </w:pPr>
      <w:r>
        <w:rPr>
          <w:rStyle w:val="w"/>
        </w:rPr>
        <w:t xml:space="preserve">  </w:t>
      </w:r>
      <w:r>
        <w:rPr>
          <w:rStyle w:val="nl"/>
        </w:rPr>
        <w:t>"event"</w:t>
      </w:r>
      <w:r>
        <w:rPr>
          <w:rStyle w:val="p"/>
        </w:rPr>
        <w:t>:</w:t>
      </w:r>
      <w:r>
        <w:rPr>
          <w:rStyle w:val="w"/>
        </w:rPr>
        <w:t xml:space="preserve"> </w:t>
      </w:r>
      <w:r>
        <w:rPr>
          <w:rStyle w:val="s2"/>
        </w:rPr>
        <w:t>"error"</w:t>
      </w:r>
      <w:r>
        <w:rPr>
          <w:rStyle w:val="p"/>
        </w:rPr>
        <w:t>,</w:t>
      </w:r>
    </w:p>
    <w:p w:rsidR="00000000" w:rsidRDefault="00000000">
      <w:pPr>
        <w:pStyle w:val="HTML0"/>
        <w:divId w:val="1845704196"/>
        <w:rPr>
          <w:rStyle w:val="w"/>
        </w:rPr>
      </w:pPr>
      <w:r>
        <w:rPr>
          <w:rStyle w:val="w"/>
        </w:rPr>
        <w:t xml:space="preserve">  </w:t>
      </w:r>
      <w:r>
        <w:rPr>
          <w:rStyle w:val="nl"/>
        </w:rPr>
        <w:t>"code"</w:t>
      </w:r>
      <w:r>
        <w:rPr>
          <w:rStyle w:val="p"/>
        </w:rPr>
        <w:t>:</w:t>
      </w:r>
      <w:r>
        <w:rPr>
          <w:rStyle w:val="w"/>
        </w:rPr>
        <w:t xml:space="preserve"> </w:t>
      </w:r>
      <w:r>
        <w:rPr>
          <w:rStyle w:val="s2"/>
        </w:rPr>
        <w:t>"60012"</w:t>
      </w:r>
      <w:r>
        <w:rPr>
          <w:rStyle w:val="p"/>
        </w:rPr>
        <w:t>,</w:t>
      </w:r>
    </w:p>
    <w:p w:rsidR="00000000" w:rsidRDefault="00000000">
      <w:pPr>
        <w:pStyle w:val="HTML0"/>
        <w:divId w:val="1845704196"/>
        <w:rPr>
          <w:rStyle w:val="s2"/>
        </w:rPr>
      </w:pPr>
      <w:r>
        <w:rPr>
          <w:rStyle w:val="w"/>
        </w:rPr>
        <w:t xml:space="preserve">  </w:t>
      </w:r>
      <w:r>
        <w:rPr>
          <w:rStyle w:val="nl"/>
        </w:rPr>
        <w:t>"msg"</w:t>
      </w:r>
      <w:r>
        <w:rPr>
          <w:rStyle w:val="p"/>
        </w:rPr>
        <w:t>:</w:t>
      </w:r>
      <w:r>
        <w:rPr>
          <w:rStyle w:val="w"/>
        </w:rPr>
        <w:t xml:space="preserve"> </w:t>
      </w:r>
      <w:r>
        <w:rPr>
          <w:rStyle w:val="s2"/>
        </w:rPr>
        <w:t>"Invalid request: {</w:t>
      </w:r>
      <w:r>
        <w:rPr>
          <w:rStyle w:val="se"/>
        </w:rPr>
        <w:t>\"</w:t>
      </w:r>
      <w:r>
        <w:rPr>
          <w:rStyle w:val="s2"/>
        </w:rPr>
        <w:t>op</w:t>
      </w:r>
      <w:r>
        <w:rPr>
          <w:rStyle w:val="se"/>
        </w:rPr>
        <w:t>\"</w:t>
      </w:r>
      <w:r>
        <w:rPr>
          <w:rStyle w:val="s2"/>
        </w:rPr>
        <w:t xml:space="preserve">: </w:t>
      </w:r>
      <w:r>
        <w:rPr>
          <w:rStyle w:val="se"/>
        </w:rPr>
        <w:t>\"</w:t>
      </w:r>
      <w:r>
        <w:rPr>
          <w:rStyle w:val="s2"/>
        </w:rPr>
        <w:t>subscribe</w:t>
      </w:r>
      <w:r>
        <w:rPr>
          <w:rStyle w:val="se"/>
        </w:rPr>
        <w:t>\"</w:t>
      </w:r>
      <w:r>
        <w:rPr>
          <w:rStyle w:val="s2"/>
        </w:rPr>
        <w:t xml:space="preserve">, </w:t>
      </w:r>
      <w:r>
        <w:rPr>
          <w:rStyle w:val="se"/>
        </w:rPr>
        <w:t>\"</w:t>
      </w:r>
      <w:r>
        <w:rPr>
          <w:rStyle w:val="s2"/>
        </w:rPr>
        <w:t>argss</w:t>
      </w:r>
      <w:r>
        <w:rPr>
          <w:rStyle w:val="se"/>
        </w:rPr>
        <w:t>\"</w:t>
      </w:r>
      <w:r>
        <w:rPr>
          <w:rStyle w:val="s2"/>
        </w:rPr>
        <w:t xml:space="preserve">:[{ </w:t>
      </w:r>
      <w:r>
        <w:rPr>
          <w:rStyle w:val="se"/>
        </w:rPr>
        <w:t>\"</w:t>
      </w:r>
      <w:r>
        <w:rPr>
          <w:rStyle w:val="s2"/>
        </w:rPr>
        <w:t>channel</w:t>
      </w:r>
      <w:r>
        <w:rPr>
          <w:rStyle w:val="se"/>
        </w:rPr>
        <w:t>\"</w:t>
      </w:r>
      <w:r>
        <w:rPr>
          <w:rStyle w:val="s2"/>
        </w:rPr>
        <w:t xml:space="preserve"> : </w:t>
      </w:r>
      <w:r>
        <w:rPr>
          <w:rStyle w:val="se"/>
        </w:rPr>
        <w:t>\"</w:t>
      </w:r>
      <w:r>
        <w:rPr>
          <w:rStyle w:val="s2"/>
        </w:rPr>
        <w:t>public-struc-block-trades</w:t>
      </w:r>
      <w:r>
        <w:rPr>
          <w:rStyle w:val="se"/>
        </w:rPr>
        <w:t>\"</w:t>
      </w:r>
      <w:r>
        <w:rPr>
          <w:rStyle w:val="s2"/>
        </w:rPr>
        <w:t>"</w:t>
      </w:r>
      <w:r>
        <w:rPr>
          <w:rStyle w:val="p"/>
        </w:rPr>
        <w:t>}]}</w:t>
      </w:r>
      <w:r>
        <w:rPr>
          <w:rStyle w:val="s2"/>
        </w:rPr>
        <w:t>",</w:t>
      </w:r>
    </w:p>
    <w:p w:rsidR="00000000" w:rsidRDefault="00000000">
      <w:pPr>
        <w:pStyle w:val="HTML0"/>
        <w:divId w:val="1845704196"/>
        <w:rPr>
          <w:rStyle w:val="s2"/>
        </w:rPr>
      </w:pPr>
      <w:r>
        <w:rPr>
          <w:rStyle w:val="s2"/>
        </w:rPr>
        <w:t xml:space="preserve">  "</w:t>
      </w:r>
      <w:r>
        <w:rPr>
          <w:rStyle w:val="err"/>
        </w:rPr>
        <w:t>connId</w:t>
      </w:r>
      <w:r>
        <w:rPr>
          <w:rStyle w:val="s2"/>
        </w:rPr>
        <w:t>": "</w:t>
      </w:r>
      <w:r>
        <w:rPr>
          <w:rStyle w:val="err"/>
        </w:rPr>
        <w:t>a</w:t>
      </w:r>
      <w:r>
        <w:rPr>
          <w:rStyle w:val="mi"/>
        </w:rPr>
        <w:t>4</w:t>
      </w:r>
      <w:r>
        <w:rPr>
          <w:rStyle w:val="err"/>
        </w:rPr>
        <w:t>d</w:t>
      </w:r>
      <w:r>
        <w:rPr>
          <w:rStyle w:val="mi"/>
        </w:rPr>
        <w:t>3</w:t>
      </w:r>
      <w:r>
        <w:rPr>
          <w:rStyle w:val="err"/>
        </w:rPr>
        <w:t>ae</w:t>
      </w:r>
      <w:r>
        <w:rPr>
          <w:rStyle w:val="mi"/>
        </w:rPr>
        <w:t>55</w:t>
      </w:r>
      <w:r>
        <w:rPr>
          <w:rStyle w:val="s2"/>
        </w:rPr>
        <w:t>"</w:t>
      </w:r>
    </w:p>
    <w:p w:rsidR="00000000" w:rsidRDefault="00000000">
      <w:pPr>
        <w:pStyle w:val="HTML0"/>
        <w:divId w:val="1845704196"/>
        <w:rPr>
          <w:rStyle w:val="s2"/>
        </w:rPr>
      </w:pPr>
      <w:r>
        <w:rPr>
          <w:rStyle w:val="s2"/>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307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r>
              <w:br/>
            </w:r>
            <w:r>
              <w:rPr>
                <w:rStyle w:val="HTML"/>
              </w:rPr>
              <w:t>error</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No</w:t>
            </w:r>
          </w:p>
        </w:tc>
        <w:tc>
          <w:tcPr>
            <w:tcW w:w="0" w:type="auto"/>
            <w:vAlign w:val="center"/>
            <w:hideMark/>
          </w:tcPr>
          <w:p w:rsidR="00000000" w:rsidRDefault="00000000">
            <w:r>
              <w:t>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public-struc-block-trades</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connId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WebSocket connection ID</w:t>
            </w:r>
          </w:p>
        </w:tc>
      </w:tr>
    </w:tbl>
    <w:p w:rsidR="00000000" w:rsidRDefault="00000000">
      <w:pPr>
        <w:pStyle w:val="a5"/>
        <w:ind w:left="720" w:right="720"/>
        <w:divId w:val="1534001469"/>
      </w:pPr>
      <w:r>
        <w:t>Push Data Example</w:t>
      </w:r>
    </w:p>
    <w:p w:rsidR="00000000" w:rsidRDefault="00000000">
      <w:pPr>
        <w:pStyle w:val="HTML0"/>
        <w:divId w:val="27223373"/>
        <w:rPr>
          <w:rStyle w:val="w"/>
        </w:rPr>
      </w:pPr>
      <w:r>
        <w:rPr>
          <w:rStyle w:val="p"/>
        </w:rPr>
        <w:t>{</w:t>
      </w:r>
    </w:p>
    <w:p w:rsidR="00000000" w:rsidRDefault="00000000">
      <w:pPr>
        <w:pStyle w:val="HTML0"/>
        <w:divId w:val="27223373"/>
        <w:rPr>
          <w:rStyle w:val="w"/>
        </w:rPr>
      </w:pPr>
      <w:r>
        <w:rPr>
          <w:rStyle w:val="w"/>
        </w:rPr>
        <w:t xml:space="preserve">    </w:t>
      </w:r>
      <w:r>
        <w:rPr>
          <w:rStyle w:val="nl"/>
        </w:rPr>
        <w:t>"arg"</w:t>
      </w:r>
      <w:r>
        <w:rPr>
          <w:rStyle w:val="p"/>
        </w:rPr>
        <w:t>:{</w:t>
      </w:r>
    </w:p>
    <w:p w:rsidR="00000000" w:rsidRDefault="00000000">
      <w:pPr>
        <w:pStyle w:val="HTML0"/>
        <w:divId w:val="27223373"/>
        <w:rPr>
          <w:rStyle w:val="w"/>
        </w:rPr>
      </w:pPr>
      <w:r>
        <w:rPr>
          <w:rStyle w:val="w"/>
        </w:rPr>
        <w:t xml:space="preserve">        </w:t>
      </w:r>
      <w:r>
        <w:rPr>
          <w:rStyle w:val="nl"/>
        </w:rPr>
        <w:t>"channel"</w:t>
      </w:r>
      <w:r>
        <w:rPr>
          <w:rStyle w:val="p"/>
        </w:rPr>
        <w:t>:</w:t>
      </w:r>
      <w:r>
        <w:rPr>
          <w:rStyle w:val="s2"/>
        </w:rPr>
        <w:t>"public-struc-block-trades"</w:t>
      </w:r>
    </w:p>
    <w:p w:rsidR="00000000" w:rsidRDefault="00000000">
      <w:pPr>
        <w:pStyle w:val="HTML0"/>
        <w:divId w:val="27223373"/>
        <w:rPr>
          <w:rStyle w:val="w"/>
        </w:rPr>
      </w:pPr>
      <w:r>
        <w:rPr>
          <w:rStyle w:val="w"/>
        </w:rPr>
        <w:t xml:space="preserve">    </w:t>
      </w:r>
      <w:r>
        <w:rPr>
          <w:rStyle w:val="p"/>
        </w:rPr>
        <w:t>},</w:t>
      </w:r>
    </w:p>
    <w:p w:rsidR="00000000" w:rsidRDefault="00000000">
      <w:pPr>
        <w:pStyle w:val="HTML0"/>
        <w:divId w:val="27223373"/>
        <w:rPr>
          <w:rStyle w:val="w"/>
        </w:rPr>
      </w:pPr>
      <w:r>
        <w:rPr>
          <w:rStyle w:val="w"/>
        </w:rPr>
        <w:t xml:space="preserve">    </w:t>
      </w:r>
      <w:r>
        <w:rPr>
          <w:rStyle w:val="nl"/>
        </w:rPr>
        <w:t>"data"</w:t>
      </w:r>
      <w:r>
        <w:rPr>
          <w:rStyle w:val="p"/>
        </w:rPr>
        <w:t>:[</w:t>
      </w:r>
    </w:p>
    <w:p w:rsidR="00000000" w:rsidRDefault="00000000">
      <w:pPr>
        <w:pStyle w:val="HTML0"/>
        <w:divId w:val="27223373"/>
        <w:rPr>
          <w:rStyle w:val="w"/>
        </w:rPr>
      </w:pPr>
      <w:r>
        <w:rPr>
          <w:rStyle w:val="w"/>
        </w:rPr>
        <w:t xml:space="preserve">        </w:t>
      </w:r>
      <w:r>
        <w:rPr>
          <w:rStyle w:val="p"/>
        </w:rPr>
        <w:t>{</w:t>
      </w:r>
    </w:p>
    <w:p w:rsidR="00000000" w:rsidRDefault="00000000">
      <w:pPr>
        <w:pStyle w:val="HTML0"/>
        <w:divId w:val="27223373"/>
        <w:rPr>
          <w:rStyle w:val="w"/>
        </w:rPr>
      </w:pPr>
    </w:p>
    <w:p w:rsidR="00000000" w:rsidRDefault="00000000">
      <w:pPr>
        <w:pStyle w:val="HTML0"/>
        <w:divId w:val="27223373"/>
        <w:rPr>
          <w:rStyle w:val="w"/>
        </w:rPr>
      </w:pPr>
      <w:r>
        <w:rPr>
          <w:rStyle w:val="w"/>
        </w:rPr>
        <w:t xml:space="preserve">            </w:t>
      </w:r>
      <w:r>
        <w:rPr>
          <w:rStyle w:val="nl"/>
        </w:rPr>
        <w:t>"cTime"</w:t>
      </w:r>
      <w:r>
        <w:rPr>
          <w:rStyle w:val="p"/>
        </w:rPr>
        <w:t>:</w:t>
      </w:r>
      <w:r>
        <w:rPr>
          <w:rStyle w:val="s2"/>
        </w:rPr>
        <w:t>"1608267227834"</w:t>
      </w:r>
      <w:r>
        <w:rPr>
          <w:rStyle w:val="p"/>
        </w:rPr>
        <w:t>,</w:t>
      </w:r>
    </w:p>
    <w:p w:rsidR="00000000" w:rsidRDefault="00000000">
      <w:pPr>
        <w:pStyle w:val="HTML0"/>
        <w:divId w:val="27223373"/>
        <w:rPr>
          <w:rStyle w:val="w"/>
        </w:rPr>
      </w:pPr>
      <w:r>
        <w:rPr>
          <w:rStyle w:val="w"/>
        </w:rPr>
        <w:t xml:space="preserve">            </w:t>
      </w:r>
      <w:r>
        <w:rPr>
          <w:rStyle w:val="nl"/>
        </w:rPr>
        <w:t>"blockTdId"</w:t>
      </w:r>
      <w:r>
        <w:rPr>
          <w:rStyle w:val="p"/>
        </w:rPr>
        <w:t>:</w:t>
      </w:r>
      <w:r>
        <w:rPr>
          <w:rStyle w:val="s2"/>
        </w:rPr>
        <w:t>"1802896"</w:t>
      </w:r>
      <w:r>
        <w:rPr>
          <w:rStyle w:val="p"/>
        </w:rPr>
        <w:t>,</w:t>
      </w:r>
    </w:p>
    <w:p w:rsidR="00000000" w:rsidRDefault="00000000">
      <w:pPr>
        <w:pStyle w:val="HTML0"/>
        <w:divId w:val="27223373"/>
        <w:rPr>
          <w:rStyle w:val="w"/>
        </w:rPr>
      </w:pPr>
      <w:r>
        <w:rPr>
          <w:rStyle w:val="w"/>
        </w:rPr>
        <w:t xml:space="preserve">            </w:t>
      </w:r>
      <w:r>
        <w:rPr>
          <w:rStyle w:val="nl"/>
        </w:rPr>
        <w:t>"legs"</w:t>
      </w:r>
      <w:r>
        <w:rPr>
          <w:rStyle w:val="p"/>
        </w:rPr>
        <w:t>:[</w:t>
      </w:r>
    </w:p>
    <w:p w:rsidR="00000000" w:rsidRDefault="00000000">
      <w:pPr>
        <w:pStyle w:val="HTML0"/>
        <w:divId w:val="27223373"/>
        <w:rPr>
          <w:rStyle w:val="w"/>
        </w:rPr>
      </w:pPr>
      <w:r>
        <w:rPr>
          <w:rStyle w:val="w"/>
        </w:rPr>
        <w:t xml:space="preserve">                </w:t>
      </w:r>
      <w:r>
        <w:rPr>
          <w:rStyle w:val="p"/>
        </w:rPr>
        <w:t>{</w:t>
      </w:r>
    </w:p>
    <w:p w:rsidR="00000000" w:rsidRDefault="00000000">
      <w:pPr>
        <w:pStyle w:val="HTML0"/>
        <w:divId w:val="27223373"/>
        <w:rPr>
          <w:rStyle w:val="w"/>
        </w:rPr>
      </w:pPr>
      <w:r>
        <w:rPr>
          <w:rStyle w:val="w"/>
        </w:rPr>
        <w:t xml:space="preserve">                    </w:t>
      </w:r>
      <w:r>
        <w:rPr>
          <w:rStyle w:val="nl"/>
        </w:rPr>
        <w:t>"px"</w:t>
      </w:r>
      <w:r>
        <w:rPr>
          <w:rStyle w:val="p"/>
        </w:rPr>
        <w:t>:</w:t>
      </w:r>
      <w:r>
        <w:rPr>
          <w:rStyle w:val="s2"/>
        </w:rPr>
        <w:t>"0.323"</w:t>
      </w:r>
      <w:r>
        <w:rPr>
          <w:rStyle w:val="p"/>
        </w:rPr>
        <w:t>,</w:t>
      </w:r>
    </w:p>
    <w:p w:rsidR="00000000" w:rsidRDefault="00000000">
      <w:pPr>
        <w:pStyle w:val="HTML0"/>
        <w:divId w:val="27223373"/>
        <w:rPr>
          <w:rStyle w:val="w"/>
        </w:rPr>
      </w:pPr>
      <w:r>
        <w:rPr>
          <w:rStyle w:val="w"/>
        </w:rPr>
        <w:t xml:space="preserve">                    </w:t>
      </w:r>
      <w:r>
        <w:rPr>
          <w:rStyle w:val="nl"/>
        </w:rPr>
        <w:t>"sz"</w:t>
      </w:r>
      <w:r>
        <w:rPr>
          <w:rStyle w:val="p"/>
        </w:rPr>
        <w:t>:</w:t>
      </w:r>
      <w:r>
        <w:rPr>
          <w:rStyle w:val="s2"/>
        </w:rPr>
        <w:t>"25.0"</w:t>
      </w:r>
      <w:r>
        <w:rPr>
          <w:rStyle w:val="p"/>
        </w:rPr>
        <w:t>,</w:t>
      </w:r>
    </w:p>
    <w:p w:rsidR="00000000" w:rsidRDefault="00000000">
      <w:pPr>
        <w:pStyle w:val="HTML0"/>
        <w:divId w:val="27223373"/>
        <w:rPr>
          <w:rStyle w:val="w"/>
        </w:rPr>
      </w:pPr>
      <w:r>
        <w:rPr>
          <w:rStyle w:val="w"/>
        </w:rPr>
        <w:t xml:space="preserve">                    </w:t>
      </w:r>
      <w:r>
        <w:rPr>
          <w:rStyle w:val="nl"/>
        </w:rPr>
        <w:t>"instId"</w:t>
      </w:r>
      <w:r>
        <w:rPr>
          <w:rStyle w:val="p"/>
        </w:rPr>
        <w:t>:</w:t>
      </w:r>
      <w:r>
        <w:rPr>
          <w:rStyle w:val="s2"/>
        </w:rPr>
        <w:t>"BTC-USD-20220114-13250-C"</w:t>
      </w:r>
      <w:r>
        <w:rPr>
          <w:rStyle w:val="p"/>
        </w:rPr>
        <w:t>,</w:t>
      </w:r>
    </w:p>
    <w:p w:rsidR="00000000" w:rsidRDefault="00000000">
      <w:pPr>
        <w:pStyle w:val="HTML0"/>
        <w:divId w:val="27223373"/>
        <w:rPr>
          <w:rStyle w:val="w"/>
        </w:rPr>
      </w:pPr>
      <w:r>
        <w:rPr>
          <w:rStyle w:val="w"/>
        </w:rPr>
        <w:t xml:space="preserve">                    </w:t>
      </w:r>
      <w:r>
        <w:rPr>
          <w:rStyle w:val="nl"/>
        </w:rPr>
        <w:t>"side"</w:t>
      </w:r>
      <w:r>
        <w:rPr>
          <w:rStyle w:val="p"/>
        </w:rPr>
        <w:t>:</w:t>
      </w:r>
      <w:r>
        <w:rPr>
          <w:rStyle w:val="s2"/>
        </w:rPr>
        <w:t>"sell"</w:t>
      </w:r>
      <w:r>
        <w:rPr>
          <w:rStyle w:val="p"/>
        </w:rPr>
        <w:t>,</w:t>
      </w:r>
    </w:p>
    <w:p w:rsidR="00000000" w:rsidRDefault="00000000">
      <w:pPr>
        <w:pStyle w:val="HTML0"/>
        <w:divId w:val="27223373"/>
        <w:rPr>
          <w:rStyle w:val="w"/>
        </w:rPr>
      </w:pPr>
      <w:r>
        <w:rPr>
          <w:rStyle w:val="w"/>
        </w:rPr>
        <w:t xml:space="preserve">                    </w:t>
      </w:r>
      <w:r>
        <w:rPr>
          <w:rStyle w:val="nl"/>
        </w:rPr>
        <w:t>"tradeId"</w:t>
      </w:r>
      <w:r>
        <w:rPr>
          <w:rStyle w:val="p"/>
        </w:rPr>
        <w:t>:</w:t>
      </w:r>
      <w:r>
        <w:rPr>
          <w:rStyle w:val="s2"/>
        </w:rPr>
        <w:t>"15102"</w:t>
      </w:r>
    </w:p>
    <w:p w:rsidR="00000000" w:rsidRDefault="00000000">
      <w:pPr>
        <w:pStyle w:val="HTML0"/>
        <w:divId w:val="27223373"/>
        <w:rPr>
          <w:rStyle w:val="w"/>
        </w:rPr>
      </w:pPr>
      <w:r>
        <w:rPr>
          <w:rStyle w:val="w"/>
        </w:rPr>
        <w:t xml:space="preserve">                </w:t>
      </w:r>
      <w:r>
        <w:rPr>
          <w:rStyle w:val="p"/>
        </w:rPr>
        <w:t>},</w:t>
      </w:r>
    </w:p>
    <w:p w:rsidR="00000000" w:rsidRDefault="00000000">
      <w:pPr>
        <w:pStyle w:val="HTML0"/>
        <w:divId w:val="27223373"/>
        <w:rPr>
          <w:rStyle w:val="w"/>
        </w:rPr>
      </w:pPr>
      <w:r>
        <w:rPr>
          <w:rStyle w:val="w"/>
        </w:rPr>
        <w:t xml:space="preserve">                </w:t>
      </w:r>
      <w:r>
        <w:rPr>
          <w:rStyle w:val="p"/>
        </w:rPr>
        <w:t>{</w:t>
      </w:r>
    </w:p>
    <w:p w:rsidR="00000000" w:rsidRDefault="00000000">
      <w:pPr>
        <w:pStyle w:val="HTML0"/>
        <w:divId w:val="27223373"/>
        <w:rPr>
          <w:rStyle w:val="w"/>
        </w:rPr>
      </w:pPr>
      <w:r>
        <w:rPr>
          <w:rStyle w:val="w"/>
        </w:rPr>
        <w:t xml:space="preserve">                    </w:t>
      </w:r>
      <w:r>
        <w:rPr>
          <w:rStyle w:val="nl"/>
        </w:rPr>
        <w:t>"px"</w:t>
      </w:r>
      <w:r>
        <w:rPr>
          <w:rStyle w:val="p"/>
        </w:rPr>
        <w:t>:</w:t>
      </w:r>
      <w:r>
        <w:rPr>
          <w:rStyle w:val="s2"/>
        </w:rPr>
        <w:t>"0.666"</w:t>
      </w:r>
      <w:r>
        <w:rPr>
          <w:rStyle w:val="p"/>
        </w:rPr>
        <w:t>,</w:t>
      </w:r>
    </w:p>
    <w:p w:rsidR="00000000" w:rsidRDefault="00000000">
      <w:pPr>
        <w:pStyle w:val="HTML0"/>
        <w:divId w:val="27223373"/>
        <w:rPr>
          <w:rStyle w:val="w"/>
        </w:rPr>
      </w:pPr>
      <w:r>
        <w:rPr>
          <w:rStyle w:val="w"/>
        </w:rPr>
        <w:t xml:space="preserve">                    </w:t>
      </w:r>
      <w:r>
        <w:rPr>
          <w:rStyle w:val="nl"/>
        </w:rPr>
        <w:t>"sz"</w:t>
      </w:r>
      <w:r>
        <w:rPr>
          <w:rStyle w:val="p"/>
        </w:rPr>
        <w:t>:</w:t>
      </w:r>
      <w:r>
        <w:rPr>
          <w:rStyle w:val="s2"/>
        </w:rPr>
        <w:t>"25"</w:t>
      </w:r>
      <w:r>
        <w:rPr>
          <w:rStyle w:val="p"/>
        </w:rPr>
        <w:t>,</w:t>
      </w:r>
    </w:p>
    <w:p w:rsidR="00000000" w:rsidRDefault="00000000">
      <w:pPr>
        <w:pStyle w:val="HTML0"/>
        <w:divId w:val="27223373"/>
        <w:rPr>
          <w:rStyle w:val="w"/>
        </w:rPr>
      </w:pPr>
      <w:r>
        <w:rPr>
          <w:rStyle w:val="w"/>
        </w:rPr>
        <w:t xml:space="preserve">                    </w:t>
      </w:r>
      <w:r>
        <w:rPr>
          <w:rStyle w:val="nl"/>
        </w:rPr>
        <w:t>"instId"</w:t>
      </w:r>
      <w:r>
        <w:rPr>
          <w:rStyle w:val="p"/>
        </w:rPr>
        <w:t>:</w:t>
      </w:r>
      <w:r>
        <w:rPr>
          <w:rStyle w:val="s2"/>
        </w:rPr>
        <w:t>"BTC-USD-20220114-21125-C"</w:t>
      </w:r>
      <w:r>
        <w:rPr>
          <w:rStyle w:val="p"/>
        </w:rPr>
        <w:t>,</w:t>
      </w:r>
    </w:p>
    <w:p w:rsidR="00000000" w:rsidRDefault="00000000">
      <w:pPr>
        <w:pStyle w:val="HTML0"/>
        <w:divId w:val="27223373"/>
        <w:rPr>
          <w:rStyle w:val="w"/>
        </w:rPr>
      </w:pPr>
      <w:r>
        <w:rPr>
          <w:rStyle w:val="w"/>
        </w:rPr>
        <w:t xml:space="preserve">                    </w:t>
      </w:r>
      <w:r>
        <w:rPr>
          <w:rStyle w:val="nl"/>
        </w:rPr>
        <w:t>"side"</w:t>
      </w:r>
      <w:r>
        <w:rPr>
          <w:rStyle w:val="p"/>
        </w:rPr>
        <w:t>:</w:t>
      </w:r>
      <w:r>
        <w:rPr>
          <w:rStyle w:val="s2"/>
        </w:rPr>
        <w:t>"buy"</w:t>
      </w:r>
      <w:r>
        <w:rPr>
          <w:rStyle w:val="p"/>
        </w:rPr>
        <w:t>,</w:t>
      </w:r>
    </w:p>
    <w:p w:rsidR="00000000" w:rsidRDefault="00000000">
      <w:pPr>
        <w:pStyle w:val="HTML0"/>
        <w:divId w:val="27223373"/>
        <w:rPr>
          <w:rStyle w:val="w"/>
        </w:rPr>
      </w:pPr>
      <w:r>
        <w:rPr>
          <w:rStyle w:val="w"/>
        </w:rPr>
        <w:t xml:space="preserve">                    </w:t>
      </w:r>
      <w:r>
        <w:rPr>
          <w:rStyle w:val="nl"/>
        </w:rPr>
        <w:t>"tradeId"</w:t>
      </w:r>
      <w:r>
        <w:rPr>
          <w:rStyle w:val="p"/>
        </w:rPr>
        <w:t>:</w:t>
      </w:r>
      <w:r>
        <w:rPr>
          <w:rStyle w:val="s2"/>
        </w:rPr>
        <w:t>"15103"</w:t>
      </w:r>
    </w:p>
    <w:p w:rsidR="00000000" w:rsidRDefault="00000000">
      <w:pPr>
        <w:pStyle w:val="HTML0"/>
        <w:divId w:val="27223373"/>
        <w:rPr>
          <w:rStyle w:val="w"/>
        </w:rPr>
      </w:pPr>
      <w:r>
        <w:rPr>
          <w:rStyle w:val="w"/>
        </w:rPr>
        <w:t xml:space="preserve">                </w:t>
      </w:r>
      <w:r>
        <w:rPr>
          <w:rStyle w:val="p"/>
        </w:rPr>
        <w:t>}</w:t>
      </w:r>
    </w:p>
    <w:p w:rsidR="00000000" w:rsidRDefault="00000000">
      <w:pPr>
        <w:pStyle w:val="HTML0"/>
        <w:divId w:val="27223373"/>
        <w:rPr>
          <w:rStyle w:val="w"/>
        </w:rPr>
      </w:pPr>
      <w:r>
        <w:rPr>
          <w:rStyle w:val="w"/>
        </w:rPr>
        <w:t xml:space="preserve">            </w:t>
      </w:r>
      <w:r>
        <w:rPr>
          <w:rStyle w:val="p"/>
        </w:rPr>
        <w:t>]</w:t>
      </w:r>
    </w:p>
    <w:p w:rsidR="00000000" w:rsidRDefault="00000000">
      <w:pPr>
        <w:pStyle w:val="HTML0"/>
        <w:divId w:val="27223373"/>
        <w:rPr>
          <w:rStyle w:val="w"/>
        </w:rPr>
      </w:pPr>
      <w:r>
        <w:rPr>
          <w:rStyle w:val="w"/>
        </w:rPr>
        <w:t xml:space="preserve">        </w:t>
      </w:r>
      <w:r>
        <w:rPr>
          <w:rStyle w:val="p"/>
        </w:rPr>
        <w:t>}</w:t>
      </w:r>
    </w:p>
    <w:p w:rsidR="00000000" w:rsidRDefault="00000000">
      <w:pPr>
        <w:pStyle w:val="HTML0"/>
        <w:divId w:val="27223373"/>
        <w:rPr>
          <w:rStyle w:val="w"/>
        </w:rPr>
      </w:pPr>
      <w:r>
        <w:rPr>
          <w:rStyle w:val="w"/>
        </w:rPr>
        <w:t xml:space="preserve">    </w:t>
      </w:r>
      <w:r>
        <w:rPr>
          <w:rStyle w:val="p"/>
        </w:rPr>
        <w:t>]</w:t>
      </w:r>
    </w:p>
    <w:p w:rsidR="00000000" w:rsidRDefault="00000000">
      <w:pPr>
        <w:pStyle w:val="HTML0"/>
        <w:divId w:val="27223373"/>
        <w:rPr>
          <w:rStyle w:val="w"/>
        </w:rPr>
      </w:pPr>
      <w:r>
        <w:rPr>
          <w:rStyle w:val="p"/>
        </w:rPr>
        <w:t>}</w:t>
      </w:r>
    </w:p>
    <w:p w:rsidR="00000000" w:rsidRDefault="00000000">
      <w:pPr>
        <w:pStyle w:val="4"/>
        <w:divId w:val="175387555"/>
      </w:pPr>
      <w:r>
        <w:t>Push data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1391"/>
        <w:gridCol w:w="5560"/>
      </w:tblGrid>
      <w:tr w:rsidR="00000000">
        <w:trPr>
          <w:divId w:val="175387555"/>
          <w:tblHeader/>
          <w:tblCellSpacing w:w="15" w:type="dxa"/>
        </w:trPr>
        <w:tc>
          <w:tcPr>
            <w:tcW w:w="0" w:type="auto"/>
            <w:vAlign w:val="center"/>
            <w:hideMark/>
          </w:tcPr>
          <w:p w:rsidR="00000000" w:rsidRDefault="00000000">
            <w:pPr>
              <w:jc w:val="center"/>
              <w:rPr>
                <w:b/>
                <w:bCs/>
              </w:rPr>
            </w:pPr>
            <w:r>
              <w:rPr>
                <w:rStyle w:val="a6"/>
              </w:rPr>
              <w:t>Parameters</w:t>
            </w:r>
          </w:p>
        </w:tc>
        <w:tc>
          <w:tcPr>
            <w:tcW w:w="0" w:type="auto"/>
            <w:vAlign w:val="center"/>
            <w:hideMark/>
          </w:tcPr>
          <w:p w:rsidR="00000000" w:rsidRDefault="00000000">
            <w:pPr>
              <w:jc w:val="center"/>
              <w:rPr>
                <w:b/>
                <w:bCs/>
              </w:rPr>
            </w:pPr>
            <w:r>
              <w:rPr>
                <w:rStyle w:val="a6"/>
              </w:rPr>
              <w:t>Types</w:t>
            </w:r>
          </w:p>
        </w:tc>
        <w:tc>
          <w:tcPr>
            <w:tcW w:w="0" w:type="auto"/>
            <w:vAlign w:val="center"/>
            <w:hideMark/>
          </w:tcPr>
          <w:p w:rsidR="00000000" w:rsidRDefault="00000000">
            <w:pPr>
              <w:jc w:val="center"/>
              <w:rPr>
                <w:b/>
                <w:bCs/>
              </w:rPr>
            </w:pPr>
            <w:r>
              <w:rPr>
                <w:rStyle w:val="a6"/>
              </w:rPr>
              <w:t>Description</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Successfully 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Subscribed data</w:t>
            </w:r>
          </w:p>
        </w:tc>
      </w:tr>
      <w:tr w:rsidR="00000000">
        <w:trPr>
          <w:divId w:val="175387555"/>
          <w:tblCellSpacing w:w="15" w:type="dxa"/>
        </w:trPr>
        <w:tc>
          <w:tcPr>
            <w:tcW w:w="0" w:type="auto"/>
            <w:vAlign w:val="center"/>
            <w:hideMark/>
          </w:tcPr>
          <w:p w:rsidR="00000000" w:rsidRDefault="00000000">
            <w:r>
              <w:t>&gt; cTime</w:t>
            </w:r>
          </w:p>
        </w:tc>
        <w:tc>
          <w:tcPr>
            <w:tcW w:w="0" w:type="auto"/>
            <w:vAlign w:val="center"/>
            <w:hideMark/>
          </w:tcPr>
          <w:p w:rsidR="00000000" w:rsidRDefault="00000000">
            <w:r>
              <w:t>String</w:t>
            </w:r>
          </w:p>
        </w:tc>
        <w:tc>
          <w:tcPr>
            <w:tcW w:w="0" w:type="auto"/>
            <w:vAlign w:val="center"/>
            <w:hideMark/>
          </w:tcPr>
          <w:p w:rsidR="00000000" w:rsidRDefault="00000000">
            <w:r>
              <w:t>The time the trade was executed. Unix timestamp in milliseconds.</w:t>
            </w:r>
          </w:p>
        </w:tc>
      </w:tr>
      <w:tr w:rsidR="00000000">
        <w:trPr>
          <w:divId w:val="175387555"/>
          <w:tblCellSpacing w:w="15" w:type="dxa"/>
        </w:trPr>
        <w:tc>
          <w:tcPr>
            <w:tcW w:w="0" w:type="auto"/>
            <w:vAlign w:val="center"/>
            <w:hideMark/>
          </w:tcPr>
          <w:p w:rsidR="00000000" w:rsidRDefault="00000000">
            <w:r>
              <w:t>&gt; blockTdId</w:t>
            </w:r>
          </w:p>
        </w:tc>
        <w:tc>
          <w:tcPr>
            <w:tcW w:w="0" w:type="auto"/>
            <w:vAlign w:val="center"/>
            <w:hideMark/>
          </w:tcPr>
          <w:p w:rsidR="00000000" w:rsidRDefault="00000000">
            <w:r>
              <w:t>String</w:t>
            </w:r>
          </w:p>
        </w:tc>
        <w:tc>
          <w:tcPr>
            <w:tcW w:w="0" w:type="auto"/>
            <w:vAlign w:val="center"/>
            <w:hideMark/>
          </w:tcPr>
          <w:p w:rsidR="00000000" w:rsidRDefault="00000000">
            <w:r>
              <w:t>Block trade ID.</w:t>
            </w:r>
          </w:p>
        </w:tc>
      </w:tr>
      <w:tr w:rsidR="00000000">
        <w:trPr>
          <w:divId w:val="175387555"/>
          <w:tblCellSpacing w:w="15" w:type="dxa"/>
        </w:trPr>
        <w:tc>
          <w:tcPr>
            <w:tcW w:w="0" w:type="auto"/>
            <w:vAlign w:val="center"/>
            <w:hideMark/>
          </w:tcPr>
          <w:p w:rsidR="00000000" w:rsidRDefault="00000000">
            <w:r>
              <w:t>&gt; legs</w:t>
            </w:r>
          </w:p>
        </w:tc>
        <w:tc>
          <w:tcPr>
            <w:tcW w:w="0" w:type="auto"/>
            <w:vAlign w:val="center"/>
            <w:hideMark/>
          </w:tcPr>
          <w:p w:rsidR="00000000" w:rsidRDefault="00000000">
            <w:r>
              <w:t>Array of objects</w:t>
            </w:r>
          </w:p>
        </w:tc>
        <w:tc>
          <w:tcPr>
            <w:tcW w:w="0" w:type="auto"/>
            <w:vAlign w:val="center"/>
            <w:hideMark/>
          </w:tcPr>
          <w:p w:rsidR="00000000" w:rsidRDefault="00000000">
            <w:r>
              <w:t>Legs of trade</w:t>
            </w:r>
          </w:p>
        </w:tc>
      </w:tr>
      <w:tr w:rsidR="00000000">
        <w:trPr>
          <w:divId w:val="175387555"/>
          <w:tblCellSpacing w:w="15" w:type="dxa"/>
        </w:trPr>
        <w:tc>
          <w:tcPr>
            <w:tcW w:w="0" w:type="auto"/>
            <w:vAlign w:val="center"/>
            <w:hideMark/>
          </w:tcPr>
          <w:p w:rsidR="00000000" w:rsidRDefault="00000000">
            <w:r>
              <w:t>&gt;&gt; instId</w:t>
            </w:r>
          </w:p>
        </w:tc>
        <w:tc>
          <w:tcPr>
            <w:tcW w:w="0" w:type="auto"/>
            <w:vAlign w:val="center"/>
            <w:hideMark/>
          </w:tcPr>
          <w:p w:rsidR="00000000" w:rsidRDefault="00000000">
            <w:r>
              <w:t>String</w:t>
            </w:r>
          </w:p>
        </w:tc>
        <w:tc>
          <w:tcPr>
            <w:tcW w:w="0" w:type="auto"/>
            <w:vAlign w:val="center"/>
            <w:hideMark/>
          </w:tcPr>
          <w:p w:rsidR="00000000" w:rsidRDefault="00000000">
            <w:r>
              <w:t>Instrument ID, e.g. BTC-USDT-SWAP</w:t>
            </w:r>
          </w:p>
        </w:tc>
      </w:tr>
      <w:tr w:rsidR="00000000">
        <w:trPr>
          <w:divId w:val="175387555"/>
          <w:tblCellSpacing w:w="15" w:type="dxa"/>
        </w:trPr>
        <w:tc>
          <w:tcPr>
            <w:tcW w:w="0" w:type="auto"/>
            <w:vAlign w:val="center"/>
            <w:hideMark/>
          </w:tcPr>
          <w:p w:rsidR="00000000" w:rsidRDefault="00000000">
            <w:r>
              <w:t>&gt;&gt; px</w:t>
            </w:r>
          </w:p>
        </w:tc>
        <w:tc>
          <w:tcPr>
            <w:tcW w:w="0" w:type="auto"/>
            <w:vAlign w:val="center"/>
            <w:hideMark/>
          </w:tcPr>
          <w:p w:rsidR="00000000" w:rsidRDefault="00000000">
            <w:r>
              <w:t>String</w:t>
            </w:r>
          </w:p>
        </w:tc>
        <w:tc>
          <w:tcPr>
            <w:tcW w:w="0" w:type="auto"/>
            <w:vAlign w:val="center"/>
            <w:hideMark/>
          </w:tcPr>
          <w:p w:rsidR="00000000" w:rsidRDefault="00000000">
            <w:r>
              <w:t>The price the leg executed</w:t>
            </w:r>
          </w:p>
        </w:tc>
      </w:tr>
      <w:tr w:rsidR="00000000">
        <w:trPr>
          <w:divId w:val="175387555"/>
          <w:tblCellSpacing w:w="15" w:type="dxa"/>
        </w:trPr>
        <w:tc>
          <w:tcPr>
            <w:tcW w:w="0" w:type="auto"/>
            <w:vAlign w:val="center"/>
            <w:hideMark/>
          </w:tcPr>
          <w:p w:rsidR="00000000" w:rsidRDefault="00000000">
            <w:r>
              <w:t>&gt;&gt; sz</w:t>
            </w:r>
          </w:p>
        </w:tc>
        <w:tc>
          <w:tcPr>
            <w:tcW w:w="0" w:type="auto"/>
            <w:vAlign w:val="center"/>
            <w:hideMark/>
          </w:tcPr>
          <w:p w:rsidR="00000000" w:rsidRDefault="00000000">
            <w:r>
              <w:t>String</w:t>
            </w:r>
          </w:p>
        </w:tc>
        <w:tc>
          <w:tcPr>
            <w:tcW w:w="0" w:type="auto"/>
            <w:vAlign w:val="center"/>
            <w:hideMark/>
          </w:tcPr>
          <w:p w:rsidR="00000000" w:rsidRDefault="00000000">
            <w:r>
              <w:t>Size of the leg.</w:t>
            </w:r>
          </w:p>
        </w:tc>
      </w:tr>
      <w:tr w:rsidR="00000000">
        <w:trPr>
          <w:divId w:val="175387555"/>
          <w:tblCellSpacing w:w="15" w:type="dxa"/>
        </w:trPr>
        <w:tc>
          <w:tcPr>
            <w:tcW w:w="0" w:type="auto"/>
            <w:vAlign w:val="center"/>
            <w:hideMark/>
          </w:tcPr>
          <w:p w:rsidR="00000000" w:rsidRDefault="00000000">
            <w:r>
              <w:t>&gt;&gt; side</w:t>
            </w:r>
          </w:p>
        </w:tc>
        <w:tc>
          <w:tcPr>
            <w:tcW w:w="0" w:type="auto"/>
            <w:vAlign w:val="center"/>
            <w:hideMark/>
          </w:tcPr>
          <w:p w:rsidR="00000000" w:rsidRDefault="00000000">
            <w:r>
              <w:t>String</w:t>
            </w:r>
          </w:p>
        </w:tc>
        <w:tc>
          <w:tcPr>
            <w:tcW w:w="0" w:type="auto"/>
            <w:vAlign w:val="center"/>
            <w:hideMark/>
          </w:tcPr>
          <w:p w:rsidR="00000000" w:rsidRDefault="00000000">
            <w:r>
              <w:t xml:space="preserve">The direction of the leg from the Takers perspective. Valid value can be </w:t>
            </w:r>
            <w:r>
              <w:rPr>
                <w:rStyle w:val="HTML"/>
              </w:rPr>
              <w:t>buy</w:t>
            </w:r>
            <w:r>
              <w:t xml:space="preserve"> or </w:t>
            </w:r>
            <w:r>
              <w:rPr>
                <w:rStyle w:val="HTML"/>
              </w:rPr>
              <w:t>sell</w:t>
            </w:r>
            <w:r>
              <w:t>.</w:t>
            </w:r>
          </w:p>
        </w:tc>
      </w:tr>
      <w:tr w:rsidR="00000000">
        <w:trPr>
          <w:divId w:val="175387555"/>
          <w:tblCellSpacing w:w="15" w:type="dxa"/>
        </w:trPr>
        <w:tc>
          <w:tcPr>
            <w:tcW w:w="0" w:type="auto"/>
            <w:vAlign w:val="center"/>
            <w:hideMark/>
          </w:tcPr>
          <w:p w:rsidR="00000000" w:rsidRDefault="00000000">
            <w:r>
              <w:t>&gt;&gt; tradeId</w:t>
            </w:r>
          </w:p>
        </w:tc>
        <w:tc>
          <w:tcPr>
            <w:tcW w:w="0" w:type="auto"/>
            <w:vAlign w:val="center"/>
            <w:hideMark/>
          </w:tcPr>
          <w:p w:rsidR="00000000" w:rsidRDefault="00000000">
            <w:r>
              <w:t>String</w:t>
            </w:r>
          </w:p>
        </w:tc>
        <w:tc>
          <w:tcPr>
            <w:tcW w:w="0" w:type="auto"/>
            <w:vAlign w:val="center"/>
            <w:hideMark/>
          </w:tcPr>
          <w:p w:rsidR="00000000" w:rsidRDefault="00000000">
            <w:r>
              <w:t>Last traded ID.</w:t>
            </w:r>
          </w:p>
        </w:tc>
      </w:tr>
    </w:tbl>
    <w:p w:rsidR="00000000" w:rsidRDefault="00000000">
      <w:pPr>
        <w:pStyle w:val="3"/>
        <w:divId w:val="175387555"/>
      </w:pPr>
      <w:r>
        <w:t>Public block trades channel</w:t>
      </w:r>
    </w:p>
    <w:p w:rsidR="00000000" w:rsidRDefault="00000000">
      <w:pPr>
        <w:pStyle w:val="a5"/>
        <w:divId w:val="175387555"/>
      </w:pPr>
      <w:r>
        <w:t>Retrieve the recent block trades data by individual legs. Each leg in a block trade is pushed in a separate update. The data will be pushed 15 minutes after the block trade execution.</w:t>
      </w:r>
    </w:p>
    <w:p w:rsidR="00000000" w:rsidRDefault="00000000">
      <w:pPr>
        <w:pStyle w:val="4"/>
        <w:divId w:val="175387555"/>
      </w:pPr>
      <w:r>
        <w:t>URL Path</w:t>
      </w:r>
    </w:p>
    <w:p w:rsidR="00000000" w:rsidRDefault="00000000">
      <w:pPr>
        <w:pStyle w:val="a5"/>
        <w:divId w:val="175387555"/>
      </w:pPr>
      <w:r>
        <w:t>/ws/v5/business</w:t>
      </w:r>
    </w:p>
    <w:p w:rsidR="00000000" w:rsidRDefault="00000000">
      <w:pPr>
        <w:pStyle w:val="a5"/>
        <w:ind w:left="720" w:right="720"/>
        <w:divId w:val="383414527"/>
      </w:pPr>
      <w:r>
        <w:t>Request Example</w:t>
      </w:r>
    </w:p>
    <w:p w:rsidR="00000000" w:rsidRDefault="00000000">
      <w:pPr>
        <w:pStyle w:val="HTML0"/>
        <w:divId w:val="127942791"/>
        <w:rPr>
          <w:rStyle w:val="HTML"/>
        </w:rPr>
      </w:pPr>
      <w:r>
        <w:rPr>
          <w:rStyle w:val="o"/>
        </w:rPr>
        <w:t>{</w:t>
      </w:r>
    </w:p>
    <w:p w:rsidR="00000000" w:rsidRDefault="00000000">
      <w:pPr>
        <w:pStyle w:val="HTML0"/>
        <w:divId w:val="127942791"/>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127942791"/>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127942791"/>
        <w:rPr>
          <w:rStyle w:val="HTML"/>
        </w:rPr>
      </w:pPr>
      <w:r>
        <w:rPr>
          <w:rStyle w:val="HTML"/>
        </w:rPr>
        <w:t xml:space="preserve">    </w:t>
      </w:r>
      <w:r>
        <w:rPr>
          <w:rStyle w:val="o"/>
        </w:rPr>
        <w:t>{</w:t>
      </w:r>
    </w:p>
    <w:p w:rsidR="00000000" w:rsidRDefault="00000000">
      <w:pPr>
        <w:pStyle w:val="HTML0"/>
        <w:divId w:val="127942791"/>
        <w:rPr>
          <w:rStyle w:val="HTML"/>
        </w:rPr>
      </w:pPr>
      <w:r>
        <w:rPr>
          <w:rStyle w:val="HTML"/>
        </w:rPr>
        <w:t xml:space="preserve">      </w:t>
      </w:r>
      <w:r>
        <w:rPr>
          <w:rStyle w:val="s2"/>
        </w:rPr>
        <w:t>"channel"</w:t>
      </w:r>
      <w:r>
        <w:rPr>
          <w:rStyle w:val="HTML"/>
        </w:rPr>
        <w:t xml:space="preserve">: </w:t>
      </w:r>
      <w:r>
        <w:rPr>
          <w:rStyle w:val="s2"/>
        </w:rPr>
        <w:t>"public-block-trades"</w:t>
      </w:r>
      <w:r>
        <w:rPr>
          <w:rStyle w:val="HTML"/>
        </w:rPr>
        <w:t>,</w:t>
      </w:r>
    </w:p>
    <w:p w:rsidR="00000000" w:rsidRDefault="00000000">
      <w:pPr>
        <w:pStyle w:val="HTML0"/>
        <w:divId w:val="127942791"/>
        <w:rPr>
          <w:rStyle w:val="HTML"/>
        </w:rPr>
      </w:pPr>
      <w:r>
        <w:rPr>
          <w:rStyle w:val="HTML"/>
        </w:rPr>
        <w:t xml:space="preserve">      </w:t>
      </w:r>
      <w:r>
        <w:rPr>
          <w:rStyle w:val="s2"/>
        </w:rPr>
        <w:t>"instId"</w:t>
      </w:r>
      <w:r>
        <w:rPr>
          <w:rStyle w:val="HTML"/>
        </w:rPr>
        <w:t xml:space="preserve">: </w:t>
      </w:r>
      <w:r>
        <w:rPr>
          <w:rStyle w:val="s2"/>
        </w:rPr>
        <w:t>"BTC-USDT-SWAP"</w:t>
      </w:r>
    </w:p>
    <w:p w:rsidR="00000000" w:rsidRDefault="00000000">
      <w:pPr>
        <w:pStyle w:val="HTML0"/>
        <w:divId w:val="127942791"/>
        <w:rPr>
          <w:rStyle w:val="HTML"/>
        </w:rPr>
      </w:pPr>
      <w:r>
        <w:rPr>
          <w:rStyle w:val="HTML"/>
        </w:rPr>
        <w:t xml:space="preserve">    </w:t>
      </w:r>
      <w:r>
        <w:rPr>
          <w:rStyle w:val="o"/>
        </w:rPr>
        <w:t>}</w:t>
      </w:r>
    </w:p>
    <w:p w:rsidR="00000000" w:rsidRDefault="00000000">
      <w:pPr>
        <w:pStyle w:val="HTML0"/>
        <w:divId w:val="127942791"/>
        <w:rPr>
          <w:rStyle w:val="HTML"/>
        </w:rPr>
      </w:pPr>
      <w:r>
        <w:rPr>
          <w:rStyle w:val="HTML"/>
        </w:rPr>
        <w:t xml:space="preserve">  </w:t>
      </w:r>
      <w:r>
        <w:rPr>
          <w:rStyle w:val="o"/>
        </w:rPr>
        <w:t>]</w:t>
      </w:r>
    </w:p>
    <w:p w:rsidR="00000000" w:rsidRDefault="00000000">
      <w:pPr>
        <w:pStyle w:val="HTML0"/>
        <w:divId w:val="127942791"/>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415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subscribed channels</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public-block-trades</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ID, e.g. BTC-USDT-SWAP.</w:t>
            </w:r>
          </w:p>
        </w:tc>
      </w:tr>
    </w:tbl>
    <w:p w:rsidR="00000000" w:rsidRDefault="00000000">
      <w:pPr>
        <w:pStyle w:val="a5"/>
        <w:ind w:left="720" w:right="720"/>
        <w:divId w:val="1010526060"/>
      </w:pPr>
      <w:r>
        <w:t>Successful Response Example</w:t>
      </w:r>
    </w:p>
    <w:p w:rsidR="00000000" w:rsidRDefault="00000000">
      <w:pPr>
        <w:pStyle w:val="HTML0"/>
        <w:divId w:val="1348212494"/>
        <w:rPr>
          <w:rStyle w:val="w"/>
        </w:rPr>
      </w:pPr>
      <w:r>
        <w:rPr>
          <w:rStyle w:val="p"/>
        </w:rPr>
        <w:t>{</w:t>
      </w:r>
    </w:p>
    <w:p w:rsidR="00000000" w:rsidRDefault="00000000">
      <w:pPr>
        <w:pStyle w:val="HTML0"/>
        <w:divId w:val="1348212494"/>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1348212494"/>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348212494"/>
        <w:rPr>
          <w:rStyle w:val="w"/>
        </w:rPr>
      </w:pPr>
      <w:r>
        <w:rPr>
          <w:rStyle w:val="w"/>
        </w:rPr>
        <w:t xml:space="preserve">    </w:t>
      </w:r>
      <w:r>
        <w:rPr>
          <w:rStyle w:val="nl"/>
        </w:rPr>
        <w:t>"channel"</w:t>
      </w:r>
      <w:r>
        <w:rPr>
          <w:rStyle w:val="p"/>
        </w:rPr>
        <w:t>:</w:t>
      </w:r>
      <w:r>
        <w:rPr>
          <w:rStyle w:val="w"/>
        </w:rPr>
        <w:t xml:space="preserve"> </w:t>
      </w:r>
      <w:r>
        <w:rPr>
          <w:rStyle w:val="s2"/>
        </w:rPr>
        <w:t>"public-block-trades"</w:t>
      </w:r>
      <w:r>
        <w:rPr>
          <w:rStyle w:val="p"/>
        </w:rPr>
        <w:t>,</w:t>
      </w:r>
    </w:p>
    <w:p w:rsidR="00000000" w:rsidRDefault="00000000">
      <w:pPr>
        <w:pStyle w:val="HTML0"/>
        <w:divId w:val="1348212494"/>
        <w:rPr>
          <w:rStyle w:val="w"/>
        </w:rPr>
      </w:pPr>
      <w:r>
        <w:rPr>
          <w:rStyle w:val="w"/>
        </w:rPr>
        <w:t xml:space="preserve">    </w:t>
      </w:r>
      <w:r>
        <w:rPr>
          <w:rStyle w:val="nl"/>
        </w:rPr>
        <w:t>"instId"</w:t>
      </w:r>
      <w:r>
        <w:rPr>
          <w:rStyle w:val="p"/>
        </w:rPr>
        <w:t>:</w:t>
      </w:r>
      <w:r>
        <w:rPr>
          <w:rStyle w:val="w"/>
        </w:rPr>
        <w:t xml:space="preserve"> </w:t>
      </w:r>
      <w:r>
        <w:rPr>
          <w:rStyle w:val="s2"/>
        </w:rPr>
        <w:t>"BTC-USDT-SWAP"</w:t>
      </w:r>
      <w:r>
        <w:rPr>
          <w:rStyle w:val="p"/>
        </w:rPr>
        <w:t>,</w:t>
      </w:r>
    </w:p>
    <w:p w:rsidR="00000000" w:rsidRDefault="00000000">
      <w:pPr>
        <w:pStyle w:val="HTML0"/>
        <w:divId w:val="1348212494"/>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348212494"/>
        <w:rPr>
          <w:rStyle w:val="w"/>
        </w:rPr>
      </w:pPr>
      <w:r>
        <w:rPr>
          <w:rStyle w:val="w"/>
        </w:rPr>
        <w:t xml:space="preserve">  </w:t>
      </w:r>
      <w:r>
        <w:rPr>
          <w:rStyle w:val="p"/>
        </w:rPr>
        <w:t>}</w:t>
      </w:r>
    </w:p>
    <w:p w:rsidR="00000000" w:rsidRDefault="00000000">
      <w:pPr>
        <w:pStyle w:val="HTML0"/>
        <w:divId w:val="1348212494"/>
        <w:rPr>
          <w:rStyle w:val="w"/>
        </w:rPr>
      </w:pPr>
      <w:r>
        <w:rPr>
          <w:rStyle w:val="p"/>
        </w:rPr>
        <w:t>}</w:t>
      </w:r>
    </w:p>
    <w:p w:rsidR="00000000" w:rsidRDefault="00000000">
      <w:pPr>
        <w:pStyle w:val="a5"/>
        <w:ind w:left="720" w:right="720"/>
        <w:divId w:val="2036805278"/>
      </w:pPr>
      <w:r>
        <w:t>Failure Response Example</w:t>
      </w:r>
    </w:p>
    <w:p w:rsidR="00000000" w:rsidRDefault="00000000">
      <w:pPr>
        <w:pStyle w:val="HTML0"/>
        <w:divId w:val="2076049485"/>
        <w:rPr>
          <w:rStyle w:val="w"/>
        </w:rPr>
      </w:pPr>
      <w:r>
        <w:rPr>
          <w:rStyle w:val="p"/>
        </w:rPr>
        <w:t>{</w:t>
      </w:r>
    </w:p>
    <w:p w:rsidR="00000000" w:rsidRDefault="00000000">
      <w:pPr>
        <w:pStyle w:val="HTML0"/>
        <w:divId w:val="2076049485"/>
        <w:rPr>
          <w:rStyle w:val="w"/>
        </w:rPr>
      </w:pPr>
      <w:r>
        <w:rPr>
          <w:rStyle w:val="w"/>
        </w:rPr>
        <w:t xml:space="preserve">  </w:t>
      </w:r>
      <w:r>
        <w:rPr>
          <w:rStyle w:val="nl"/>
        </w:rPr>
        <w:t>"event"</w:t>
      </w:r>
      <w:r>
        <w:rPr>
          <w:rStyle w:val="p"/>
        </w:rPr>
        <w:t>:</w:t>
      </w:r>
      <w:r>
        <w:rPr>
          <w:rStyle w:val="w"/>
        </w:rPr>
        <w:t xml:space="preserve"> </w:t>
      </w:r>
      <w:r>
        <w:rPr>
          <w:rStyle w:val="s2"/>
        </w:rPr>
        <w:t>"error"</w:t>
      </w:r>
      <w:r>
        <w:rPr>
          <w:rStyle w:val="p"/>
        </w:rPr>
        <w:t>,</w:t>
      </w:r>
    </w:p>
    <w:p w:rsidR="00000000" w:rsidRDefault="00000000">
      <w:pPr>
        <w:pStyle w:val="HTML0"/>
        <w:divId w:val="2076049485"/>
        <w:rPr>
          <w:rStyle w:val="w"/>
        </w:rPr>
      </w:pPr>
      <w:r>
        <w:rPr>
          <w:rStyle w:val="w"/>
        </w:rPr>
        <w:t xml:space="preserve">  </w:t>
      </w:r>
      <w:r>
        <w:rPr>
          <w:rStyle w:val="nl"/>
        </w:rPr>
        <w:t>"code"</w:t>
      </w:r>
      <w:r>
        <w:rPr>
          <w:rStyle w:val="p"/>
        </w:rPr>
        <w:t>:</w:t>
      </w:r>
      <w:r>
        <w:rPr>
          <w:rStyle w:val="w"/>
        </w:rPr>
        <w:t xml:space="preserve"> </w:t>
      </w:r>
      <w:r>
        <w:rPr>
          <w:rStyle w:val="s2"/>
        </w:rPr>
        <w:t>"60012"</w:t>
      </w:r>
      <w:r>
        <w:rPr>
          <w:rStyle w:val="p"/>
        </w:rPr>
        <w:t>,</w:t>
      </w:r>
    </w:p>
    <w:p w:rsidR="00000000" w:rsidRDefault="00000000">
      <w:pPr>
        <w:pStyle w:val="HTML0"/>
        <w:divId w:val="2076049485"/>
        <w:rPr>
          <w:rStyle w:val="s2"/>
        </w:rPr>
      </w:pPr>
      <w:r>
        <w:rPr>
          <w:rStyle w:val="w"/>
        </w:rPr>
        <w:t xml:space="preserve">  </w:t>
      </w:r>
      <w:r>
        <w:rPr>
          <w:rStyle w:val="nl"/>
        </w:rPr>
        <w:t>"msg"</w:t>
      </w:r>
      <w:r>
        <w:rPr>
          <w:rStyle w:val="p"/>
        </w:rPr>
        <w:t>:</w:t>
      </w:r>
      <w:r>
        <w:rPr>
          <w:rStyle w:val="w"/>
        </w:rPr>
        <w:t xml:space="preserve"> </w:t>
      </w:r>
      <w:r>
        <w:rPr>
          <w:rStyle w:val="s2"/>
        </w:rPr>
        <w:t>"Invalid request: {</w:t>
      </w:r>
      <w:r>
        <w:rPr>
          <w:rStyle w:val="se"/>
        </w:rPr>
        <w:t>\"</w:t>
      </w:r>
      <w:r>
        <w:rPr>
          <w:rStyle w:val="s2"/>
        </w:rPr>
        <w:t>op</w:t>
      </w:r>
      <w:r>
        <w:rPr>
          <w:rStyle w:val="se"/>
        </w:rPr>
        <w:t>\"</w:t>
      </w:r>
      <w:r>
        <w:rPr>
          <w:rStyle w:val="s2"/>
        </w:rPr>
        <w:t xml:space="preserve">: </w:t>
      </w:r>
      <w:r>
        <w:rPr>
          <w:rStyle w:val="se"/>
        </w:rPr>
        <w:t>\"</w:t>
      </w:r>
      <w:r>
        <w:rPr>
          <w:rStyle w:val="s2"/>
        </w:rPr>
        <w:t>subscribe</w:t>
      </w:r>
      <w:r>
        <w:rPr>
          <w:rStyle w:val="se"/>
        </w:rPr>
        <w:t>\"</w:t>
      </w:r>
      <w:r>
        <w:rPr>
          <w:rStyle w:val="s2"/>
        </w:rPr>
        <w:t xml:space="preserve">, </w:t>
      </w:r>
      <w:r>
        <w:rPr>
          <w:rStyle w:val="se"/>
        </w:rPr>
        <w:t>\"</w:t>
      </w:r>
      <w:r>
        <w:rPr>
          <w:rStyle w:val="s2"/>
        </w:rPr>
        <w:t>args</w:t>
      </w:r>
      <w:r>
        <w:rPr>
          <w:rStyle w:val="se"/>
        </w:rPr>
        <w:t>\"</w:t>
      </w:r>
      <w:r>
        <w:rPr>
          <w:rStyle w:val="s2"/>
        </w:rPr>
        <w:t xml:space="preserve">:[{ </w:t>
      </w:r>
      <w:r>
        <w:rPr>
          <w:rStyle w:val="se"/>
        </w:rPr>
        <w:t>\"</w:t>
      </w:r>
      <w:r>
        <w:rPr>
          <w:rStyle w:val="s2"/>
        </w:rPr>
        <w:t>channel</w:t>
      </w:r>
      <w:r>
        <w:rPr>
          <w:rStyle w:val="se"/>
        </w:rPr>
        <w:t>\"</w:t>
      </w:r>
      <w:r>
        <w:rPr>
          <w:rStyle w:val="s2"/>
        </w:rPr>
        <w:t xml:space="preserve"> : </w:t>
      </w:r>
      <w:r>
        <w:rPr>
          <w:rStyle w:val="se"/>
        </w:rPr>
        <w:t>\"</w:t>
      </w:r>
      <w:r>
        <w:rPr>
          <w:rStyle w:val="s2"/>
        </w:rPr>
        <w:t>public-block-trades</w:t>
      </w:r>
      <w:r>
        <w:rPr>
          <w:rStyle w:val="se"/>
        </w:rPr>
        <w:t>\"</w:t>
      </w:r>
      <w:r>
        <w:rPr>
          <w:rStyle w:val="s2"/>
        </w:rPr>
        <w:t>"</w:t>
      </w:r>
      <w:r>
        <w:rPr>
          <w:rStyle w:val="p"/>
        </w:rPr>
        <w:t>}]}</w:t>
      </w:r>
      <w:r>
        <w:rPr>
          <w:rStyle w:val="s2"/>
        </w:rPr>
        <w:t>",</w:t>
      </w:r>
    </w:p>
    <w:p w:rsidR="00000000" w:rsidRDefault="00000000">
      <w:pPr>
        <w:pStyle w:val="HTML0"/>
        <w:divId w:val="2076049485"/>
        <w:rPr>
          <w:rStyle w:val="s2"/>
        </w:rPr>
      </w:pPr>
      <w:r>
        <w:rPr>
          <w:rStyle w:val="s2"/>
        </w:rPr>
        <w:t xml:space="preserve">  "</w:t>
      </w:r>
      <w:r>
        <w:rPr>
          <w:rStyle w:val="err"/>
        </w:rPr>
        <w:t>connId</w:t>
      </w:r>
      <w:r>
        <w:rPr>
          <w:rStyle w:val="s2"/>
        </w:rPr>
        <w:t>": "</w:t>
      </w:r>
      <w:r>
        <w:rPr>
          <w:rStyle w:val="err"/>
        </w:rPr>
        <w:t>a</w:t>
      </w:r>
      <w:r>
        <w:rPr>
          <w:rStyle w:val="mi"/>
        </w:rPr>
        <w:t>4</w:t>
      </w:r>
      <w:r>
        <w:rPr>
          <w:rStyle w:val="err"/>
        </w:rPr>
        <w:t>d</w:t>
      </w:r>
      <w:r>
        <w:rPr>
          <w:rStyle w:val="mi"/>
        </w:rPr>
        <w:t>3</w:t>
      </w:r>
      <w:r>
        <w:rPr>
          <w:rStyle w:val="err"/>
        </w:rPr>
        <w:t>ae</w:t>
      </w:r>
      <w:r>
        <w:rPr>
          <w:rStyle w:val="mi"/>
        </w:rPr>
        <w:t>55</w:t>
      </w:r>
      <w:r>
        <w:rPr>
          <w:rStyle w:val="s2"/>
        </w:rPr>
        <w:t>"</w:t>
      </w:r>
    </w:p>
    <w:p w:rsidR="00000000" w:rsidRDefault="00000000">
      <w:pPr>
        <w:pStyle w:val="HTML0"/>
        <w:divId w:val="2076049485"/>
        <w:rPr>
          <w:rStyle w:val="s2"/>
        </w:rPr>
      </w:pPr>
      <w:r>
        <w:rPr>
          <w:rStyle w:val="s2"/>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415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r>
              <w:br/>
            </w:r>
            <w:r>
              <w:rPr>
                <w:rStyle w:val="HTML"/>
              </w:rPr>
              <w:t>error</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No</w:t>
            </w:r>
          </w:p>
        </w:tc>
        <w:tc>
          <w:tcPr>
            <w:tcW w:w="0" w:type="auto"/>
            <w:vAlign w:val="center"/>
            <w:hideMark/>
          </w:tcPr>
          <w:p w:rsidR="00000000" w:rsidRDefault="00000000">
            <w:r>
              <w:t>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public-block-trades</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ID, e.g. BTC-USDT-SWAP.</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connId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WebSocket connection ID</w:t>
            </w:r>
          </w:p>
        </w:tc>
      </w:tr>
    </w:tbl>
    <w:p w:rsidR="00000000" w:rsidRDefault="00000000">
      <w:pPr>
        <w:pStyle w:val="a5"/>
        <w:ind w:left="720" w:right="720"/>
        <w:divId w:val="960265076"/>
      </w:pPr>
      <w:r>
        <w:t>Push Data Example</w:t>
      </w:r>
    </w:p>
    <w:p w:rsidR="00000000" w:rsidRDefault="00000000">
      <w:pPr>
        <w:pStyle w:val="HTML0"/>
        <w:divId w:val="988825814"/>
        <w:rPr>
          <w:rStyle w:val="w"/>
        </w:rPr>
      </w:pPr>
      <w:r>
        <w:rPr>
          <w:rStyle w:val="p"/>
        </w:rPr>
        <w:t>{</w:t>
      </w:r>
    </w:p>
    <w:p w:rsidR="00000000" w:rsidRDefault="00000000">
      <w:pPr>
        <w:pStyle w:val="HTML0"/>
        <w:divId w:val="988825814"/>
        <w:rPr>
          <w:rStyle w:val="w"/>
        </w:rPr>
      </w:pPr>
      <w:r>
        <w:rPr>
          <w:rStyle w:val="w"/>
        </w:rPr>
        <w:t xml:space="preserve">   </w:t>
      </w:r>
      <w:r>
        <w:rPr>
          <w:rStyle w:val="nl"/>
        </w:rPr>
        <w:t>"arg"</w:t>
      </w:r>
      <w:r>
        <w:rPr>
          <w:rStyle w:val="p"/>
        </w:rPr>
        <w:t>:{</w:t>
      </w:r>
    </w:p>
    <w:p w:rsidR="00000000" w:rsidRDefault="00000000">
      <w:pPr>
        <w:pStyle w:val="HTML0"/>
        <w:divId w:val="988825814"/>
        <w:rPr>
          <w:rStyle w:val="w"/>
        </w:rPr>
      </w:pPr>
      <w:r>
        <w:rPr>
          <w:rStyle w:val="w"/>
        </w:rPr>
        <w:t xml:space="preserve">      </w:t>
      </w:r>
      <w:r>
        <w:rPr>
          <w:rStyle w:val="nl"/>
        </w:rPr>
        <w:t>"channel"</w:t>
      </w:r>
      <w:r>
        <w:rPr>
          <w:rStyle w:val="p"/>
        </w:rPr>
        <w:t>:</w:t>
      </w:r>
      <w:r>
        <w:rPr>
          <w:rStyle w:val="s2"/>
        </w:rPr>
        <w:t>"public-block-trades"</w:t>
      </w:r>
      <w:r>
        <w:rPr>
          <w:rStyle w:val="p"/>
        </w:rPr>
        <w:t>,</w:t>
      </w:r>
    </w:p>
    <w:p w:rsidR="00000000" w:rsidRDefault="00000000">
      <w:pPr>
        <w:pStyle w:val="HTML0"/>
        <w:divId w:val="988825814"/>
        <w:rPr>
          <w:rStyle w:val="w"/>
        </w:rPr>
      </w:pPr>
      <w:r>
        <w:rPr>
          <w:rStyle w:val="w"/>
        </w:rPr>
        <w:t xml:space="preserve">      </w:t>
      </w:r>
      <w:r>
        <w:rPr>
          <w:rStyle w:val="nl"/>
        </w:rPr>
        <w:t>"instId"</w:t>
      </w:r>
      <w:r>
        <w:rPr>
          <w:rStyle w:val="p"/>
        </w:rPr>
        <w:t>:</w:t>
      </w:r>
      <w:r>
        <w:rPr>
          <w:rStyle w:val="s2"/>
        </w:rPr>
        <w:t>"BTC-USD-231020-5000-P"</w:t>
      </w:r>
    </w:p>
    <w:p w:rsidR="00000000" w:rsidRDefault="00000000">
      <w:pPr>
        <w:pStyle w:val="HTML0"/>
        <w:divId w:val="988825814"/>
        <w:rPr>
          <w:rStyle w:val="w"/>
        </w:rPr>
      </w:pPr>
      <w:r>
        <w:rPr>
          <w:rStyle w:val="w"/>
        </w:rPr>
        <w:t xml:space="preserve">   </w:t>
      </w:r>
      <w:r>
        <w:rPr>
          <w:rStyle w:val="p"/>
        </w:rPr>
        <w:t>},</w:t>
      </w:r>
    </w:p>
    <w:p w:rsidR="00000000" w:rsidRDefault="00000000">
      <w:pPr>
        <w:pStyle w:val="HTML0"/>
        <w:divId w:val="988825814"/>
        <w:rPr>
          <w:rStyle w:val="w"/>
        </w:rPr>
      </w:pPr>
      <w:r>
        <w:rPr>
          <w:rStyle w:val="w"/>
        </w:rPr>
        <w:t xml:space="preserve">   </w:t>
      </w:r>
      <w:r>
        <w:rPr>
          <w:rStyle w:val="nl"/>
        </w:rPr>
        <w:t>"data"</w:t>
      </w:r>
      <w:r>
        <w:rPr>
          <w:rStyle w:val="p"/>
        </w:rPr>
        <w:t>:[</w:t>
      </w:r>
    </w:p>
    <w:p w:rsidR="00000000" w:rsidRDefault="00000000">
      <w:pPr>
        <w:pStyle w:val="HTML0"/>
        <w:divId w:val="988825814"/>
        <w:rPr>
          <w:rStyle w:val="w"/>
        </w:rPr>
      </w:pPr>
      <w:r>
        <w:rPr>
          <w:rStyle w:val="w"/>
        </w:rPr>
        <w:t xml:space="preserve">      </w:t>
      </w:r>
      <w:r>
        <w:rPr>
          <w:rStyle w:val="p"/>
        </w:rPr>
        <w:t>{</w:t>
      </w:r>
    </w:p>
    <w:p w:rsidR="00000000" w:rsidRDefault="00000000">
      <w:pPr>
        <w:pStyle w:val="HTML0"/>
        <w:divId w:val="988825814"/>
        <w:rPr>
          <w:rStyle w:val="w"/>
        </w:rPr>
      </w:pPr>
      <w:r>
        <w:rPr>
          <w:rStyle w:val="w"/>
        </w:rPr>
        <w:t xml:space="preserve">         </w:t>
      </w:r>
      <w:r>
        <w:rPr>
          <w:rStyle w:val="nl"/>
        </w:rPr>
        <w:t>"fillVol"</w:t>
      </w:r>
      <w:r>
        <w:rPr>
          <w:rStyle w:val="p"/>
        </w:rPr>
        <w:t>:</w:t>
      </w:r>
      <w:r>
        <w:rPr>
          <w:rStyle w:val="s2"/>
        </w:rPr>
        <w:t>"5"</w:t>
      </w:r>
      <w:r>
        <w:rPr>
          <w:rStyle w:val="p"/>
        </w:rPr>
        <w:t>,</w:t>
      </w:r>
    </w:p>
    <w:p w:rsidR="00000000" w:rsidRDefault="00000000">
      <w:pPr>
        <w:pStyle w:val="HTML0"/>
        <w:divId w:val="988825814"/>
        <w:rPr>
          <w:rStyle w:val="w"/>
        </w:rPr>
      </w:pPr>
      <w:r>
        <w:rPr>
          <w:rStyle w:val="w"/>
        </w:rPr>
        <w:t xml:space="preserve">         </w:t>
      </w:r>
      <w:r>
        <w:rPr>
          <w:rStyle w:val="nl"/>
        </w:rPr>
        <w:t>"fwdPx"</w:t>
      </w:r>
      <w:r>
        <w:rPr>
          <w:rStyle w:val="p"/>
        </w:rPr>
        <w:t>:</w:t>
      </w:r>
      <w:r>
        <w:rPr>
          <w:rStyle w:val="s2"/>
        </w:rPr>
        <w:t>"26808.16"</w:t>
      </w:r>
      <w:r>
        <w:rPr>
          <w:rStyle w:val="p"/>
        </w:rPr>
        <w:t>,</w:t>
      </w:r>
    </w:p>
    <w:p w:rsidR="00000000" w:rsidRDefault="00000000">
      <w:pPr>
        <w:pStyle w:val="HTML0"/>
        <w:divId w:val="988825814"/>
        <w:rPr>
          <w:rStyle w:val="w"/>
        </w:rPr>
      </w:pPr>
      <w:r>
        <w:rPr>
          <w:rStyle w:val="w"/>
        </w:rPr>
        <w:t xml:space="preserve">         </w:t>
      </w:r>
      <w:r>
        <w:rPr>
          <w:rStyle w:val="nl"/>
        </w:rPr>
        <w:t>"idxPx"</w:t>
      </w:r>
      <w:r>
        <w:rPr>
          <w:rStyle w:val="p"/>
        </w:rPr>
        <w:t>:</w:t>
      </w:r>
      <w:r>
        <w:rPr>
          <w:rStyle w:val="s2"/>
        </w:rPr>
        <w:t>"27222.5"</w:t>
      </w:r>
      <w:r>
        <w:rPr>
          <w:rStyle w:val="p"/>
        </w:rPr>
        <w:t>,</w:t>
      </w:r>
    </w:p>
    <w:p w:rsidR="00000000" w:rsidRDefault="00000000">
      <w:pPr>
        <w:pStyle w:val="HTML0"/>
        <w:divId w:val="988825814"/>
        <w:rPr>
          <w:rStyle w:val="w"/>
        </w:rPr>
      </w:pPr>
      <w:r>
        <w:rPr>
          <w:rStyle w:val="w"/>
        </w:rPr>
        <w:t xml:space="preserve">         </w:t>
      </w:r>
      <w:r>
        <w:rPr>
          <w:rStyle w:val="nl"/>
        </w:rPr>
        <w:t>"instId"</w:t>
      </w:r>
      <w:r>
        <w:rPr>
          <w:rStyle w:val="p"/>
        </w:rPr>
        <w:t>:</w:t>
      </w:r>
      <w:r>
        <w:rPr>
          <w:rStyle w:val="s2"/>
        </w:rPr>
        <w:t>"BTC-USD-231020-5000-P"</w:t>
      </w:r>
      <w:r>
        <w:rPr>
          <w:rStyle w:val="p"/>
        </w:rPr>
        <w:t>,</w:t>
      </w:r>
    </w:p>
    <w:p w:rsidR="00000000" w:rsidRDefault="00000000">
      <w:pPr>
        <w:pStyle w:val="HTML0"/>
        <w:divId w:val="988825814"/>
        <w:rPr>
          <w:rStyle w:val="w"/>
        </w:rPr>
      </w:pPr>
      <w:r>
        <w:rPr>
          <w:rStyle w:val="w"/>
        </w:rPr>
        <w:t xml:space="preserve">         </w:t>
      </w:r>
      <w:r>
        <w:rPr>
          <w:rStyle w:val="nl"/>
        </w:rPr>
        <w:t>"markPx"</w:t>
      </w:r>
      <w:r>
        <w:rPr>
          <w:rStyle w:val="p"/>
        </w:rPr>
        <w:t>:</w:t>
      </w:r>
      <w:r>
        <w:rPr>
          <w:rStyle w:val="s2"/>
        </w:rPr>
        <w:t>"0.0022406326071111"</w:t>
      </w:r>
      <w:r>
        <w:rPr>
          <w:rStyle w:val="p"/>
        </w:rPr>
        <w:t>,</w:t>
      </w:r>
    </w:p>
    <w:p w:rsidR="00000000" w:rsidRDefault="00000000">
      <w:pPr>
        <w:pStyle w:val="HTML0"/>
        <w:divId w:val="988825814"/>
        <w:rPr>
          <w:rStyle w:val="w"/>
        </w:rPr>
      </w:pPr>
      <w:r>
        <w:rPr>
          <w:rStyle w:val="w"/>
        </w:rPr>
        <w:t xml:space="preserve">         </w:t>
      </w:r>
      <w:r>
        <w:rPr>
          <w:rStyle w:val="nl"/>
        </w:rPr>
        <w:t>"px"</w:t>
      </w:r>
      <w:r>
        <w:rPr>
          <w:rStyle w:val="p"/>
        </w:rPr>
        <w:t>:</w:t>
      </w:r>
      <w:r>
        <w:rPr>
          <w:rStyle w:val="s2"/>
        </w:rPr>
        <w:t>"0.0048"</w:t>
      </w:r>
      <w:r>
        <w:rPr>
          <w:rStyle w:val="p"/>
        </w:rPr>
        <w:t>,</w:t>
      </w:r>
    </w:p>
    <w:p w:rsidR="00000000" w:rsidRDefault="00000000">
      <w:pPr>
        <w:pStyle w:val="HTML0"/>
        <w:divId w:val="988825814"/>
        <w:rPr>
          <w:rStyle w:val="w"/>
        </w:rPr>
      </w:pPr>
      <w:r>
        <w:rPr>
          <w:rStyle w:val="w"/>
        </w:rPr>
        <w:t xml:space="preserve">         </w:t>
      </w:r>
      <w:r>
        <w:rPr>
          <w:rStyle w:val="nl"/>
        </w:rPr>
        <w:t>"side"</w:t>
      </w:r>
      <w:r>
        <w:rPr>
          <w:rStyle w:val="p"/>
        </w:rPr>
        <w:t>:</w:t>
      </w:r>
      <w:r>
        <w:rPr>
          <w:rStyle w:val="s2"/>
        </w:rPr>
        <w:t>"buy"</w:t>
      </w:r>
      <w:r>
        <w:rPr>
          <w:rStyle w:val="p"/>
        </w:rPr>
        <w:t>,</w:t>
      </w:r>
    </w:p>
    <w:p w:rsidR="00000000" w:rsidRDefault="00000000">
      <w:pPr>
        <w:pStyle w:val="HTML0"/>
        <w:divId w:val="988825814"/>
        <w:rPr>
          <w:rStyle w:val="w"/>
        </w:rPr>
      </w:pPr>
      <w:r>
        <w:rPr>
          <w:rStyle w:val="w"/>
        </w:rPr>
        <w:t xml:space="preserve">         </w:t>
      </w:r>
      <w:r>
        <w:rPr>
          <w:rStyle w:val="nl"/>
        </w:rPr>
        <w:t>"sz"</w:t>
      </w:r>
      <w:r>
        <w:rPr>
          <w:rStyle w:val="p"/>
        </w:rPr>
        <w:t>:</w:t>
      </w:r>
      <w:r>
        <w:rPr>
          <w:rStyle w:val="s2"/>
        </w:rPr>
        <w:t>"1"</w:t>
      </w:r>
      <w:r>
        <w:rPr>
          <w:rStyle w:val="p"/>
        </w:rPr>
        <w:t>,</w:t>
      </w:r>
    </w:p>
    <w:p w:rsidR="00000000" w:rsidRDefault="00000000">
      <w:pPr>
        <w:pStyle w:val="HTML0"/>
        <w:divId w:val="988825814"/>
        <w:rPr>
          <w:rStyle w:val="w"/>
        </w:rPr>
      </w:pPr>
      <w:r>
        <w:rPr>
          <w:rStyle w:val="w"/>
        </w:rPr>
        <w:t xml:space="preserve">         </w:t>
      </w:r>
      <w:r>
        <w:rPr>
          <w:rStyle w:val="nl"/>
        </w:rPr>
        <w:t>"tradeId"</w:t>
      </w:r>
      <w:r>
        <w:rPr>
          <w:rStyle w:val="p"/>
        </w:rPr>
        <w:t>:</w:t>
      </w:r>
      <w:r>
        <w:rPr>
          <w:rStyle w:val="s2"/>
        </w:rPr>
        <w:t>"633971452580106242"</w:t>
      </w:r>
      <w:r>
        <w:rPr>
          <w:rStyle w:val="p"/>
        </w:rPr>
        <w:t>,</w:t>
      </w:r>
    </w:p>
    <w:p w:rsidR="00000000" w:rsidRDefault="00000000">
      <w:pPr>
        <w:pStyle w:val="HTML0"/>
        <w:divId w:val="988825814"/>
        <w:rPr>
          <w:rStyle w:val="w"/>
        </w:rPr>
      </w:pPr>
      <w:r>
        <w:rPr>
          <w:rStyle w:val="w"/>
        </w:rPr>
        <w:t xml:space="preserve">         </w:t>
      </w:r>
      <w:r>
        <w:rPr>
          <w:rStyle w:val="nl"/>
        </w:rPr>
        <w:t>"ts"</w:t>
      </w:r>
      <w:r>
        <w:rPr>
          <w:rStyle w:val="p"/>
        </w:rPr>
        <w:t>:</w:t>
      </w:r>
      <w:r>
        <w:rPr>
          <w:rStyle w:val="s2"/>
        </w:rPr>
        <w:t>"1697422572972"</w:t>
      </w:r>
    </w:p>
    <w:p w:rsidR="00000000" w:rsidRDefault="00000000">
      <w:pPr>
        <w:pStyle w:val="HTML0"/>
        <w:divId w:val="988825814"/>
        <w:rPr>
          <w:rStyle w:val="w"/>
        </w:rPr>
      </w:pPr>
      <w:r>
        <w:rPr>
          <w:rStyle w:val="w"/>
        </w:rPr>
        <w:t xml:space="preserve">      </w:t>
      </w:r>
      <w:r>
        <w:rPr>
          <w:rStyle w:val="p"/>
        </w:rPr>
        <w:t>}</w:t>
      </w:r>
    </w:p>
    <w:p w:rsidR="00000000" w:rsidRDefault="00000000">
      <w:pPr>
        <w:pStyle w:val="HTML0"/>
        <w:divId w:val="988825814"/>
        <w:rPr>
          <w:rStyle w:val="w"/>
        </w:rPr>
      </w:pPr>
      <w:r>
        <w:rPr>
          <w:rStyle w:val="w"/>
        </w:rPr>
        <w:t xml:space="preserve">   </w:t>
      </w:r>
      <w:r>
        <w:rPr>
          <w:rStyle w:val="p"/>
        </w:rPr>
        <w:t>]</w:t>
      </w:r>
    </w:p>
    <w:p w:rsidR="00000000" w:rsidRDefault="00000000">
      <w:pPr>
        <w:pStyle w:val="HTML0"/>
        <w:divId w:val="988825814"/>
        <w:rPr>
          <w:rStyle w:val="w"/>
        </w:rPr>
      </w:pPr>
      <w:r>
        <w:rPr>
          <w:rStyle w:val="p"/>
        </w:rPr>
        <w:t>}</w:t>
      </w:r>
    </w:p>
    <w:p w:rsidR="00000000" w:rsidRDefault="00000000">
      <w:pPr>
        <w:pStyle w:val="4"/>
        <w:divId w:val="175387555"/>
      </w:pPr>
      <w:r>
        <w:t>Push data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780"/>
        <w:gridCol w:w="6204"/>
      </w:tblGrid>
      <w:tr w:rsidR="00000000">
        <w:trPr>
          <w:divId w:val="175387555"/>
          <w:tblHeader/>
          <w:tblCellSpacing w:w="15" w:type="dxa"/>
        </w:trPr>
        <w:tc>
          <w:tcPr>
            <w:tcW w:w="0" w:type="auto"/>
            <w:vAlign w:val="center"/>
            <w:hideMark/>
          </w:tcPr>
          <w:p w:rsidR="00000000" w:rsidRDefault="00000000">
            <w:pPr>
              <w:jc w:val="center"/>
              <w:rPr>
                <w:b/>
                <w:bCs/>
              </w:rPr>
            </w:pPr>
            <w:r>
              <w:rPr>
                <w:rStyle w:val="a6"/>
              </w:rPr>
              <w:t>Parameters</w:t>
            </w:r>
          </w:p>
        </w:tc>
        <w:tc>
          <w:tcPr>
            <w:tcW w:w="0" w:type="auto"/>
            <w:vAlign w:val="center"/>
            <w:hideMark/>
          </w:tcPr>
          <w:p w:rsidR="00000000" w:rsidRDefault="00000000">
            <w:pPr>
              <w:jc w:val="center"/>
              <w:rPr>
                <w:b/>
                <w:bCs/>
              </w:rPr>
            </w:pPr>
            <w:r>
              <w:rPr>
                <w:rStyle w:val="a6"/>
              </w:rPr>
              <w:t>Types</w:t>
            </w:r>
          </w:p>
        </w:tc>
        <w:tc>
          <w:tcPr>
            <w:tcW w:w="0" w:type="auto"/>
            <w:vAlign w:val="center"/>
            <w:hideMark/>
          </w:tcPr>
          <w:p w:rsidR="00000000" w:rsidRDefault="00000000">
            <w:pPr>
              <w:jc w:val="center"/>
              <w:rPr>
                <w:b/>
                <w:bCs/>
              </w:rPr>
            </w:pPr>
            <w:r>
              <w:rPr>
                <w:rStyle w:val="a6"/>
              </w:rPr>
              <w:t>Description</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Successfully 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Instrument ID, e.g. BTC-USDT-SWAP.</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Information of the public trade object.</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Instrument ID, e.g. BTC-USDT-SWAP.</w:t>
            </w:r>
          </w:p>
        </w:tc>
      </w:tr>
      <w:tr w:rsidR="00000000">
        <w:trPr>
          <w:divId w:val="175387555"/>
          <w:tblCellSpacing w:w="15" w:type="dxa"/>
        </w:trPr>
        <w:tc>
          <w:tcPr>
            <w:tcW w:w="0" w:type="auto"/>
            <w:vAlign w:val="center"/>
            <w:hideMark/>
          </w:tcPr>
          <w:p w:rsidR="00000000" w:rsidRDefault="00000000">
            <w:r>
              <w:t>&gt; tradeId</w:t>
            </w:r>
          </w:p>
        </w:tc>
        <w:tc>
          <w:tcPr>
            <w:tcW w:w="0" w:type="auto"/>
            <w:vAlign w:val="center"/>
            <w:hideMark/>
          </w:tcPr>
          <w:p w:rsidR="00000000" w:rsidRDefault="00000000">
            <w:r>
              <w:t>String</w:t>
            </w:r>
          </w:p>
        </w:tc>
        <w:tc>
          <w:tcPr>
            <w:tcW w:w="0" w:type="auto"/>
            <w:vAlign w:val="center"/>
            <w:hideMark/>
          </w:tcPr>
          <w:p w:rsidR="00000000" w:rsidRDefault="00000000">
            <w:r>
              <w:t>Trade ID, generated by counter.</w:t>
            </w:r>
          </w:p>
        </w:tc>
      </w:tr>
      <w:tr w:rsidR="00000000">
        <w:trPr>
          <w:divId w:val="175387555"/>
          <w:tblCellSpacing w:w="15" w:type="dxa"/>
        </w:trPr>
        <w:tc>
          <w:tcPr>
            <w:tcW w:w="0" w:type="auto"/>
            <w:vAlign w:val="center"/>
            <w:hideMark/>
          </w:tcPr>
          <w:p w:rsidR="00000000" w:rsidRDefault="00000000">
            <w:r>
              <w:t>&gt; px</w:t>
            </w:r>
          </w:p>
        </w:tc>
        <w:tc>
          <w:tcPr>
            <w:tcW w:w="0" w:type="auto"/>
            <w:vAlign w:val="center"/>
            <w:hideMark/>
          </w:tcPr>
          <w:p w:rsidR="00000000" w:rsidRDefault="00000000">
            <w:r>
              <w:t>String</w:t>
            </w:r>
          </w:p>
        </w:tc>
        <w:tc>
          <w:tcPr>
            <w:tcW w:w="0" w:type="auto"/>
            <w:vAlign w:val="center"/>
            <w:hideMark/>
          </w:tcPr>
          <w:p w:rsidR="00000000" w:rsidRDefault="00000000">
            <w:r>
              <w:t>The price the leg executed.</w:t>
            </w:r>
          </w:p>
        </w:tc>
      </w:tr>
      <w:tr w:rsidR="00000000">
        <w:trPr>
          <w:divId w:val="175387555"/>
          <w:tblCellSpacing w:w="15" w:type="dxa"/>
        </w:trPr>
        <w:tc>
          <w:tcPr>
            <w:tcW w:w="0" w:type="auto"/>
            <w:vAlign w:val="center"/>
            <w:hideMark/>
          </w:tcPr>
          <w:p w:rsidR="00000000" w:rsidRDefault="00000000">
            <w:r>
              <w:t>&gt; sz</w:t>
            </w:r>
          </w:p>
        </w:tc>
        <w:tc>
          <w:tcPr>
            <w:tcW w:w="0" w:type="auto"/>
            <w:vAlign w:val="center"/>
            <w:hideMark/>
          </w:tcPr>
          <w:p w:rsidR="00000000" w:rsidRDefault="00000000">
            <w:r>
              <w:t>String</w:t>
            </w:r>
          </w:p>
        </w:tc>
        <w:tc>
          <w:tcPr>
            <w:tcW w:w="0" w:type="auto"/>
            <w:vAlign w:val="center"/>
            <w:hideMark/>
          </w:tcPr>
          <w:p w:rsidR="00000000" w:rsidRDefault="00000000">
            <w:r>
              <w:t>Trade size.</w:t>
            </w:r>
          </w:p>
        </w:tc>
      </w:tr>
      <w:tr w:rsidR="00000000">
        <w:trPr>
          <w:divId w:val="175387555"/>
          <w:tblCellSpacing w:w="15" w:type="dxa"/>
        </w:trPr>
        <w:tc>
          <w:tcPr>
            <w:tcW w:w="0" w:type="auto"/>
            <w:vAlign w:val="center"/>
            <w:hideMark/>
          </w:tcPr>
          <w:p w:rsidR="00000000" w:rsidRDefault="00000000">
            <w:r>
              <w:t>&gt; side</w:t>
            </w:r>
          </w:p>
        </w:tc>
        <w:tc>
          <w:tcPr>
            <w:tcW w:w="0" w:type="auto"/>
            <w:vAlign w:val="center"/>
            <w:hideMark/>
          </w:tcPr>
          <w:p w:rsidR="00000000" w:rsidRDefault="00000000">
            <w:r>
              <w:t>String</w:t>
            </w:r>
          </w:p>
        </w:tc>
        <w:tc>
          <w:tcPr>
            <w:tcW w:w="0" w:type="auto"/>
            <w:vAlign w:val="center"/>
            <w:hideMark/>
          </w:tcPr>
          <w:p w:rsidR="00000000" w:rsidRDefault="00000000">
            <w:r>
              <w:t>Trade direction, buy, sell, from taker perspective.</w:t>
            </w:r>
          </w:p>
        </w:tc>
      </w:tr>
      <w:tr w:rsidR="00000000">
        <w:trPr>
          <w:divId w:val="175387555"/>
          <w:tblCellSpacing w:w="15" w:type="dxa"/>
        </w:trPr>
        <w:tc>
          <w:tcPr>
            <w:tcW w:w="0" w:type="auto"/>
            <w:vAlign w:val="center"/>
            <w:hideMark/>
          </w:tcPr>
          <w:p w:rsidR="00000000" w:rsidRDefault="00000000">
            <w:r>
              <w:t>&gt; fillVol</w:t>
            </w:r>
          </w:p>
        </w:tc>
        <w:tc>
          <w:tcPr>
            <w:tcW w:w="0" w:type="auto"/>
            <w:vAlign w:val="center"/>
            <w:hideMark/>
          </w:tcPr>
          <w:p w:rsidR="00000000" w:rsidRDefault="00000000">
            <w:r>
              <w:t>String</w:t>
            </w:r>
          </w:p>
        </w:tc>
        <w:tc>
          <w:tcPr>
            <w:tcW w:w="0" w:type="auto"/>
            <w:vAlign w:val="center"/>
            <w:hideMark/>
          </w:tcPr>
          <w:p w:rsidR="00000000" w:rsidRDefault="00000000">
            <w:r>
              <w:t xml:space="preserve">Implied volatility </w:t>
            </w:r>
            <w:r>
              <w:br/>
              <w:t xml:space="preserve">Only applicable to </w:t>
            </w:r>
            <w:r>
              <w:rPr>
                <w:rStyle w:val="HTML"/>
              </w:rPr>
              <w:t>OPTION</w:t>
            </w:r>
          </w:p>
        </w:tc>
      </w:tr>
      <w:tr w:rsidR="00000000">
        <w:trPr>
          <w:divId w:val="175387555"/>
          <w:tblCellSpacing w:w="15" w:type="dxa"/>
        </w:trPr>
        <w:tc>
          <w:tcPr>
            <w:tcW w:w="0" w:type="auto"/>
            <w:vAlign w:val="center"/>
            <w:hideMark/>
          </w:tcPr>
          <w:p w:rsidR="00000000" w:rsidRDefault="00000000">
            <w:r>
              <w:t>&gt; fwdPx</w:t>
            </w:r>
          </w:p>
        </w:tc>
        <w:tc>
          <w:tcPr>
            <w:tcW w:w="0" w:type="auto"/>
            <w:vAlign w:val="center"/>
            <w:hideMark/>
          </w:tcPr>
          <w:p w:rsidR="00000000" w:rsidRDefault="00000000">
            <w:r>
              <w:t>String</w:t>
            </w:r>
          </w:p>
        </w:tc>
        <w:tc>
          <w:tcPr>
            <w:tcW w:w="0" w:type="auto"/>
            <w:vAlign w:val="center"/>
            <w:hideMark/>
          </w:tcPr>
          <w:p w:rsidR="00000000" w:rsidRDefault="00000000">
            <w:r>
              <w:t xml:space="preserve">Forward price </w:t>
            </w:r>
            <w:r>
              <w:br/>
              <w:t>Only applicable to options</w:t>
            </w:r>
          </w:p>
        </w:tc>
      </w:tr>
      <w:tr w:rsidR="00000000">
        <w:trPr>
          <w:divId w:val="175387555"/>
          <w:tblCellSpacing w:w="15" w:type="dxa"/>
        </w:trPr>
        <w:tc>
          <w:tcPr>
            <w:tcW w:w="0" w:type="auto"/>
            <w:vAlign w:val="center"/>
            <w:hideMark/>
          </w:tcPr>
          <w:p w:rsidR="00000000" w:rsidRDefault="00000000">
            <w:r>
              <w:t>&gt; idxPx</w:t>
            </w:r>
          </w:p>
        </w:tc>
        <w:tc>
          <w:tcPr>
            <w:tcW w:w="0" w:type="auto"/>
            <w:vAlign w:val="center"/>
            <w:hideMark/>
          </w:tcPr>
          <w:p w:rsidR="00000000" w:rsidRDefault="00000000">
            <w:r>
              <w:t>String</w:t>
            </w:r>
          </w:p>
        </w:tc>
        <w:tc>
          <w:tcPr>
            <w:tcW w:w="0" w:type="auto"/>
            <w:vAlign w:val="center"/>
            <w:hideMark/>
          </w:tcPr>
          <w:p w:rsidR="00000000" w:rsidRDefault="00000000">
            <w:r>
              <w:t xml:space="preserve">Index price </w:t>
            </w:r>
            <w:r>
              <w:br/>
              <w:t xml:space="preserve">Applicable to </w:t>
            </w:r>
            <w:r>
              <w:rPr>
                <w:rStyle w:val="HTML"/>
              </w:rPr>
              <w:t>FUTURES</w:t>
            </w:r>
            <w:r>
              <w:t xml:space="preserve">, </w:t>
            </w:r>
            <w:r>
              <w:rPr>
                <w:rStyle w:val="HTML"/>
              </w:rPr>
              <w:t>SWAP</w:t>
            </w:r>
            <w:r>
              <w:t xml:space="preserve">, </w:t>
            </w:r>
            <w:r>
              <w:rPr>
                <w:rStyle w:val="HTML"/>
              </w:rPr>
              <w:t>OPTION</w:t>
            </w:r>
          </w:p>
        </w:tc>
      </w:tr>
      <w:tr w:rsidR="00000000">
        <w:trPr>
          <w:divId w:val="175387555"/>
          <w:tblCellSpacing w:w="15" w:type="dxa"/>
        </w:trPr>
        <w:tc>
          <w:tcPr>
            <w:tcW w:w="0" w:type="auto"/>
            <w:vAlign w:val="center"/>
            <w:hideMark/>
          </w:tcPr>
          <w:p w:rsidR="00000000" w:rsidRDefault="00000000">
            <w:r>
              <w:t>&gt; markPx</w:t>
            </w:r>
          </w:p>
        </w:tc>
        <w:tc>
          <w:tcPr>
            <w:tcW w:w="0" w:type="auto"/>
            <w:vAlign w:val="center"/>
            <w:hideMark/>
          </w:tcPr>
          <w:p w:rsidR="00000000" w:rsidRDefault="00000000">
            <w:r>
              <w:t>String</w:t>
            </w:r>
          </w:p>
        </w:tc>
        <w:tc>
          <w:tcPr>
            <w:tcW w:w="0" w:type="auto"/>
            <w:vAlign w:val="center"/>
            <w:hideMark/>
          </w:tcPr>
          <w:p w:rsidR="00000000" w:rsidRDefault="00000000">
            <w:r>
              <w:t xml:space="preserve">Mark price </w:t>
            </w:r>
            <w:r>
              <w:br/>
              <w:t xml:space="preserve">Applicable to </w:t>
            </w:r>
            <w:r>
              <w:rPr>
                <w:rStyle w:val="HTML"/>
              </w:rPr>
              <w:t>FUTURES</w:t>
            </w:r>
            <w:r>
              <w:t xml:space="preserve">, </w:t>
            </w:r>
            <w:r>
              <w:rPr>
                <w:rStyle w:val="HTML"/>
              </w:rPr>
              <w:t>SWAP</w:t>
            </w:r>
            <w:r>
              <w:t xml:space="preserve">, </w:t>
            </w:r>
            <w:r>
              <w:rPr>
                <w:rStyle w:val="HTML"/>
              </w:rPr>
              <w:t>OPTION</w:t>
            </w:r>
          </w:p>
        </w:tc>
      </w:tr>
      <w:tr w:rsidR="00000000">
        <w:trPr>
          <w:divId w:val="175387555"/>
          <w:tblCellSpacing w:w="15" w:type="dxa"/>
        </w:trPr>
        <w:tc>
          <w:tcPr>
            <w:tcW w:w="0" w:type="auto"/>
            <w:vAlign w:val="center"/>
            <w:hideMark/>
          </w:tcPr>
          <w:p w:rsidR="00000000" w:rsidRDefault="00000000">
            <w:r>
              <w:t>&gt; ts</w:t>
            </w:r>
          </w:p>
        </w:tc>
        <w:tc>
          <w:tcPr>
            <w:tcW w:w="0" w:type="auto"/>
            <w:vAlign w:val="center"/>
            <w:hideMark/>
          </w:tcPr>
          <w:p w:rsidR="00000000" w:rsidRDefault="00000000">
            <w:r>
              <w:t>String</w:t>
            </w:r>
          </w:p>
        </w:tc>
        <w:tc>
          <w:tcPr>
            <w:tcW w:w="0" w:type="auto"/>
            <w:vAlign w:val="center"/>
            <w:hideMark/>
          </w:tcPr>
          <w:p w:rsidR="00000000" w:rsidRDefault="00000000">
            <w:r>
              <w:t>Filled time, Unix timestamp format in milliseconds, e.g. 1597026383085.</w:t>
            </w:r>
          </w:p>
        </w:tc>
      </w:tr>
    </w:tbl>
    <w:p w:rsidR="00000000" w:rsidRDefault="00000000">
      <w:pPr>
        <w:pStyle w:val="3"/>
        <w:divId w:val="175387555"/>
      </w:pPr>
      <w:r>
        <w:t>Block tickers channel</w:t>
      </w:r>
    </w:p>
    <w:p w:rsidR="00000000" w:rsidRDefault="00000000">
      <w:pPr>
        <w:pStyle w:val="a5"/>
        <w:divId w:val="175387555"/>
      </w:pPr>
      <w:r>
        <w:t>Retrieve the latest block trading volume in the last 24 hours.</w:t>
      </w:r>
    </w:p>
    <w:p w:rsidR="00000000" w:rsidRDefault="00000000">
      <w:pPr>
        <w:pStyle w:val="a5"/>
        <w:divId w:val="175387555"/>
      </w:pPr>
      <w:r>
        <w:t>The data will be pushed when triggered by transaction execution event. In addition, it will also be pushed in 5 minutes interval according to subscription granularity.</w:t>
      </w:r>
    </w:p>
    <w:p w:rsidR="00000000" w:rsidRDefault="00000000">
      <w:pPr>
        <w:pStyle w:val="4"/>
        <w:divId w:val="175387555"/>
      </w:pPr>
      <w:r>
        <w:t>URL Path</w:t>
      </w:r>
    </w:p>
    <w:p w:rsidR="00000000" w:rsidRDefault="00000000">
      <w:pPr>
        <w:pStyle w:val="a5"/>
        <w:divId w:val="175387555"/>
      </w:pPr>
      <w:r>
        <w:t>/ws/v5/business</w:t>
      </w:r>
    </w:p>
    <w:p w:rsidR="00000000" w:rsidRDefault="00000000">
      <w:pPr>
        <w:pStyle w:val="a5"/>
        <w:ind w:left="720" w:right="720"/>
        <w:divId w:val="1254121432"/>
      </w:pPr>
      <w:r>
        <w:t>Request Example</w:t>
      </w:r>
    </w:p>
    <w:p w:rsidR="00000000" w:rsidRDefault="00000000">
      <w:pPr>
        <w:pStyle w:val="HTML0"/>
        <w:divId w:val="390888327"/>
        <w:rPr>
          <w:rStyle w:val="HTML"/>
        </w:rPr>
      </w:pPr>
      <w:r>
        <w:rPr>
          <w:rStyle w:val="o"/>
        </w:rPr>
        <w:t>{</w:t>
      </w:r>
    </w:p>
    <w:p w:rsidR="00000000" w:rsidRDefault="00000000">
      <w:pPr>
        <w:pStyle w:val="HTML0"/>
        <w:divId w:val="390888327"/>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390888327"/>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390888327"/>
        <w:rPr>
          <w:rStyle w:val="HTML"/>
        </w:rPr>
      </w:pPr>
      <w:r>
        <w:rPr>
          <w:rStyle w:val="HTML"/>
        </w:rPr>
        <w:t xml:space="preserve">        </w:t>
      </w:r>
      <w:r>
        <w:rPr>
          <w:rStyle w:val="s2"/>
        </w:rPr>
        <w:t>"channel"</w:t>
      </w:r>
      <w:r>
        <w:rPr>
          <w:rStyle w:val="HTML"/>
        </w:rPr>
        <w:t xml:space="preserve">: </w:t>
      </w:r>
      <w:r>
        <w:rPr>
          <w:rStyle w:val="s2"/>
        </w:rPr>
        <w:t>"block-tickers"</w:t>
      </w:r>
      <w:r>
        <w:rPr>
          <w:rStyle w:val="HTML"/>
        </w:rPr>
        <w:t>,</w:t>
      </w:r>
    </w:p>
    <w:p w:rsidR="00000000" w:rsidRDefault="00000000">
      <w:pPr>
        <w:pStyle w:val="HTML0"/>
        <w:divId w:val="390888327"/>
        <w:rPr>
          <w:rStyle w:val="HTML"/>
        </w:rPr>
      </w:pPr>
      <w:r>
        <w:rPr>
          <w:rStyle w:val="HTML"/>
        </w:rPr>
        <w:t xml:space="preserve">        </w:t>
      </w:r>
      <w:r>
        <w:rPr>
          <w:rStyle w:val="s2"/>
        </w:rPr>
        <w:t>"instId"</w:t>
      </w:r>
      <w:r>
        <w:rPr>
          <w:rStyle w:val="HTML"/>
        </w:rPr>
        <w:t xml:space="preserve">: </w:t>
      </w:r>
      <w:r>
        <w:rPr>
          <w:rStyle w:val="s2"/>
        </w:rPr>
        <w:t>"BTC-USDT"</w:t>
      </w:r>
    </w:p>
    <w:p w:rsidR="00000000" w:rsidRDefault="00000000">
      <w:pPr>
        <w:pStyle w:val="HTML0"/>
        <w:divId w:val="390888327"/>
        <w:rPr>
          <w:rStyle w:val="HTML"/>
        </w:rPr>
      </w:pPr>
      <w:r>
        <w:rPr>
          <w:rStyle w:val="HTML"/>
        </w:rPr>
        <w:t xml:space="preserve">    </w:t>
      </w:r>
      <w:r>
        <w:rPr>
          <w:rStyle w:val="o"/>
        </w:rPr>
        <w:t>}]</w:t>
      </w:r>
    </w:p>
    <w:p w:rsidR="00000000" w:rsidRDefault="00000000">
      <w:pPr>
        <w:pStyle w:val="HTML0"/>
        <w:divId w:val="390888327"/>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39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subscribed channels</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block-tickers</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ID e.g. BTC-USDT-SWAP</w:t>
            </w:r>
          </w:p>
        </w:tc>
      </w:tr>
    </w:tbl>
    <w:p w:rsidR="00000000" w:rsidRDefault="00000000">
      <w:pPr>
        <w:pStyle w:val="a5"/>
        <w:ind w:left="720" w:right="720"/>
        <w:divId w:val="1270238566"/>
      </w:pPr>
      <w:r>
        <w:t>Successful Response Example</w:t>
      </w:r>
    </w:p>
    <w:p w:rsidR="00000000" w:rsidRDefault="00000000">
      <w:pPr>
        <w:pStyle w:val="HTML0"/>
        <w:divId w:val="1332216497"/>
        <w:rPr>
          <w:rStyle w:val="w"/>
        </w:rPr>
      </w:pPr>
      <w:r>
        <w:rPr>
          <w:rStyle w:val="p"/>
        </w:rPr>
        <w:t>{</w:t>
      </w:r>
    </w:p>
    <w:p w:rsidR="00000000" w:rsidRDefault="00000000">
      <w:pPr>
        <w:pStyle w:val="HTML0"/>
        <w:divId w:val="1332216497"/>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1332216497"/>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332216497"/>
        <w:rPr>
          <w:rStyle w:val="w"/>
        </w:rPr>
      </w:pPr>
      <w:r>
        <w:rPr>
          <w:rStyle w:val="w"/>
        </w:rPr>
        <w:t xml:space="preserve">    </w:t>
      </w:r>
      <w:r>
        <w:rPr>
          <w:rStyle w:val="nl"/>
        </w:rPr>
        <w:t>"channel"</w:t>
      </w:r>
      <w:r>
        <w:rPr>
          <w:rStyle w:val="p"/>
        </w:rPr>
        <w:t>:</w:t>
      </w:r>
      <w:r>
        <w:rPr>
          <w:rStyle w:val="w"/>
        </w:rPr>
        <w:t xml:space="preserve"> </w:t>
      </w:r>
      <w:r>
        <w:rPr>
          <w:rStyle w:val="s2"/>
        </w:rPr>
        <w:t>"block-tickers"</w:t>
      </w:r>
      <w:r>
        <w:rPr>
          <w:rStyle w:val="p"/>
        </w:rPr>
        <w:t>,</w:t>
      </w:r>
    </w:p>
    <w:p w:rsidR="00000000" w:rsidRDefault="00000000">
      <w:pPr>
        <w:pStyle w:val="HTML0"/>
        <w:divId w:val="1332216497"/>
        <w:rPr>
          <w:rStyle w:val="w"/>
        </w:rPr>
      </w:pPr>
      <w:r>
        <w:rPr>
          <w:rStyle w:val="w"/>
        </w:rPr>
        <w:t xml:space="preserve">    </w:t>
      </w:r>
      <w:r>
        <w:rPr>
          <w:rStyle w:val="nl"/>
        </w:rPr>
        <w:t>"instId"</w:t>
      </w:r>
      <w:r>
        <w:rPr>
          <w:rStyle w:val="p"/>
        </w:rPr>
        <w:t>:</w:t>
      </w:r>
      <w:r>
        <w:rPr>
          <w:rStyle w:val="w"/>
        </w:rPr>
        <w:t xml:space="preserve"> </w:t>
      </w:r>
      <w:r>
        <w:rPr>
          <w:rStyle w:val="s2"/>
        </w:rPr>
        <w:t>"LTC-USD-200327"</w:t>
      </w:r>
    </w:p>
    <w:p w:rsidR="00000000" w:rsidRDefault="00000000">
      <w:pPr>
        <w:pStyle w:val="HTML0"/>
        <w:divId w:val="1332216497"/>
        <w:rPr>
          <w:rStyle w:val="w"/>
        </w:rPr>
      </w:pPr>
      <w:r>
        <w:rPr>
          <w:rStyle w:val="w"/>
        </w:rPr>
        <w:t xml:space="preserve">  </w:t>
      </w:r>
      <w:r>
        <w:rPr>
          <w:rStyle w:val="p"/>
        </w:rPr>
        <w:t>},</w:t>
      </w:r>
    </w:p>
    <w:p w:rsidR="00000000" w:rsidRDefault="00000000">
      <w:pPr>
        <w:pStyle w:val="HTML0"/>
        <w:divId w:val="1332216497"/>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332216497"/>
        <w:rPr>
          <w:rStyle w:val="w"/>
        </w:rPr>
      </w:pPr>
      <w:r>
        <w:rPr>
          <w:rStyle w:val="p"/>
        </w:rPr>
        <w:t>}</w:t>
      </w:r>
    </w:p>
    <w:p w:rsidR="00000000" w:rsidRDefault="00000000">
      <w:pPr>
        <w:pStyle w:val="a5"/>
        <w:ind w:left="720" w:right="720"/>
        <w:divId w:val="1075708967"/>
      </w:pPr>
      <w:r>
        <w:t>Failure Response Example</w:t>
      </w:r>
    </w:p>
    <w:p w:rsidR="00000000" w:rsidRDefault="00000000">
      <w:pPr>
        <w:pStyle w:val="HTML0"/>
        <w:divId w:val="1154758998"/>
        <w:rPr>
          <w:rStyle w:val="w"/>
        </w:rPr>
      </w:pPr>
      <w:r>
        <w:rPr>
          <w:rStyle w:val="p"/>
        </w:rPr>
        <w:t>{</w:t>
      </w:r>
    </w:p>
    <w:p w:rsidR="00000000" w:rsidRDefault="00000000">
      <w:pPr>
        <w:pStyle w:val="HTML0"/>
        <w:divId w:val="1154758998"/>
        <w:rPr>
          <w:rStyle w:val="w"/>
        </w:rPr>
      </w:pPr>
      <w:r>
        <w:rPr>
          <w:rStyle w:val="w"/>
        </w:rPr>
        <w:t xml:space="preserve">  </w:t>
      </w:r>
      <w:r>
        <w:rPr>
          <w:rStyle w:val="nl"/>
        </w:rPr>
        <w:t>"event"</w:t>
      </w:r>
      <w:r>
        <w:rPr>
          <w:rStyle w:val="p"/>
        </w:rPr>
        <w:t>:</w:t>
      </w:r>
      <w:r>
        <w:rPr>
          <w:rStyle w:val="w"/>
        </w:rPr>
        <w:t xml:space="preserve"> </w:t>
      </w:r>
      <w:r>
        <w:rPr>
          <w:rStyle w:val="s2"/>
        </w:rPr>
        <w:t>"error"</w:t>
      </w:r>
      <w:r>
        <w:rPr>
          <w:rStyle w:val="p"/>
        </w:rPr>
        <w:t>,</w:t>
      </w:r>
    </w:p>
    <w:p w:rsidR="00000000" w:rsidRDefault="00000000">
      <w:pPr>
        <w:pStyle w:val="HTML0"/>
        <w:divId w:val="1154758998"/>
        <w:rPr>
          <w:rStyle w:val="w"/>
        </w:rPr>
      </w:pPr>
      <w:r>
        <w:rPr>
          <w:rStyle w:val="w"/>
        </w:rPr>
        <w:t xml:space="preserve">  </w:t>
      </w:r>
      <w:r>
        <w:rPr>
          <w:rStyle w:val="nl"/>
        </w:rPr>
        <w:t>"code"</w:t>
      </w:r>
      <w:r>
        <w:rPr>
          <w:rStyle w:val="p"/>
        </w:rPr>
        <w:t>:</w:t>
      </w:r>
      <w:r>
        <w:rPr>
          <w:rStyle w:val="w"/>
        </w:rPr>
        <w:t xml:space="preserve"> </w:t>
      </w:r>
      <w:r>
        <w:rPr>
          <w:rStyle w:val="s2"/>
        </w:rPr>
        <w:t>"60012"</w:t>
      </w:r>
      <w:r>
        <w:rPr>
          <w:rStyle w:val="p"/>
        </w:rPr>
        <w:t>,</w:t>
      </w:r>
    </w:p>
    <w:p w:rsidR="00000000" w:rsidRDefault="00000000">
      <w:pPr>
        <w:pStyle w:val="HTML0"/>
        <w:divId w:val="1154758998"/>
        <w:rPr>
          <w:rStyle w:val="w"/>
        </w:rPr>
      </w:pPr>
      <w:r>
        <w:rPr>
          <w:rStyle w:val="w"/>
        </w:rPr>
        <w:t xml:space="preserve">  </w:t>
      </w:r>
      <w:r>
        <w:rPr>
          <w:rStyle w:val="nl"/>
        </w:rPr>
        <w:t>"msg"</w:t>
      </w:r>
      <w:r>
        <w:rPr>
          <w:rStyle w:val="p"/>
        </w:rPr>
        <w:t>:</w:t>
      </w:r>
      <w:r>
        <w:rPr>
          <w:rStyle w:val="w"/>
        </w:rPr>
        <w:t xml:space="preserve"> </w:t>
      </w:r>
      <w:r>
        <w:rPr>
          <w:rStyle w:val="s2"/>
        </w:rPr>
        <w:t>"Invalid request: {</w:t>
      </w:r>
      <w:r>
        <w:rPr>
          <w:rStyle w:val="se"/>
        </w:rPr>
        <w:t>\"</w:t>
      </w:r>
      <w:r>
        <w:rPr>
          <w:rStyle w:val="s2"/>
        </w:rPr>
        <w:t>op</w:t>
      </w:r>
      <w:r>
        <w:rPr>
          <w:rStyle w:val="se"/>
        </w:rPr>
        <w:t>\"</w:t>
      </w:r>
      <w:r>
        <w:rPr>
          <w:rStyle w:val="s2"/>
        </w:rPr>
        <w:t xml:space="preserve">: </w:t>
      </w:r>
      <w:r>
        <w:rPr>
          <w:rStyle w:val="se"/>
        </w:rPr>
        <w:t>\"</w:t>
      </w:r>
      <w:r>
        <w:rPr>
          <w:rStyle w:val="s2"/>
        </w:rPr>
        <w:t>subscribe</w:t>
      </w:r>
      <w:r>
        <w:rPr>
          <w:rStyle w:val="se"/>
        </w:rPr>
        <w:t>\"</w:t>
      </w:r>
      <w:r>
        <w:rPr>
          <w:rStyle w:val="s2"/>
        </w:rPr>
        <w:t xml:space="preserve">, </w:t>
      </w:r>
      <w:r>
        <w:rPr>
          <w:rStyle w:val="se"/>
        </w:rPr>
        <w:t>\"</w:t>
      </w:r>
      <w:r>
        <w:rPr>
          <w:rStyle w:val="s2"/>
        </w:rPr>
        <w:t>argss</w:t>
      </w:r>
      <w:r>
        <w:rPr>
          <w:rStyle w:val="se"/>
        </w:rPr>
        <w:t>\"</w:t>
      </w:r>
      <w:r>
        <w:rPr>
          <w:rStyle w:val="s2"/>
        </w:rPr>
        <w:t xml:space="preserve">:[{ </w:t>
      </w:r>
      <w:r>
        <w:rPr>
          <w:rStyle w:val="se"/>
        </w:rPr>
        <w:t>\"</w:t>
      </w:r>
      <w:r>
        <w:rPr>
          <w:rStyle w:val="s2"/>
        </w:rPr>
        <w:t>channel</w:t>
      </w:r>
      <w:r>
        <w:rPr>
          <w:rStyle w:val="se"/>
        </w:rPr>
        <w:t>\"</w:t>
      </w:r>
      <w:r>
        <w:rPr>
          <w:rStyle w:val="s2"/>
        </w:rPr>
        <w:t xml:space="preserve"> : </w:t>
      </w:r>
      <w:r>
        <w:rPr>
          <w:rStyle w:val="se"/>
        </w:rPr>
        <w:t>\"</w:t>
      </w:r>
      <w:r>
        <w:rPr>
          <w:rStyle w:val="s2"/>
        </w:rPr>
        <w:t>block-tickers</w:t>
      </w:r>
      <w:r>
        <w:rPr>
          <w:rStyle w:val="se"/>
        </w:rPr>
        <w:t>\"</w:t>
      </w:r>
      <w:r>
        <w:rPr>
          <w:rStyle w:val="s2"/>
        </w:rPr>
        <w:t xml:space="preserve">, </w:t>
      </w:r>
      <w:r>
        <w:rPr>
          <w:rStyle w:val="se"/>
        </w:rPr>
        <w:t>\"</w:t>
      </w:r>
      <w:r>
        <w:rPr>
          <w:rStyle w:val="s2"/>
        </w:rPr>
        <w:t>instId</w:t>
      </w:r>
      <w:r>
        <w:rPr>
          <w:rStyle w:val="se"/>
        </w:rPr>
        <w:t>\"</w:t>
      </w:r>
      <w:r>
        <w:rPr>
          <w:rStyle w:val="s2"/>
        </w:rPr>
        <w:t xml:space="preserve"> : </w:t>
      </w:r>
      <w:r>
        <w:rPr>
          <w:rStyle w:val="se"/>
        </w:rPr>
        <w:t>\"</w:t>
      </w:r>
      <w:r>
        <w:rPr>
          <w:rStyle w:val="s2"/>
        </w:rPr>
        <w:t>LTC-USD-200327</w:t>
      </w:r>
      <w:r>
        <w:rPr>
          <w:rStyle w:val="se"/>
        </w:rPr>
        <w:t>\"</w:t>
      </w:r>
      <w:r>
        <w:rPr>
          <w:rStyle w:val="s2"/>
        </w:rPr>
        <w:t>}]}"</w:t>
      </w:r>
      <w:r>
        <w:rPr>
          <w:rStyle w:val="p"/>
        </w:rPr>
        <w:t>,</w:t>
      </w:r>
    </w:p>
    <w:p w:rsidR="00000000" w:rsidRDefault="00000000">
      <w:pPr>
        <w:pStyle w:val="HTML0"/>
        <w:divId w:val="1154758998"/>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154758998"/>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28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Event</w:t>
            </w:r>
            <w:r>
              <w:br/>
            </w:r>
            <w:r>
              <w:rPr>
                <w:rStyle w:val="HTML"/>
              </w:rPr>
              <w:t>subscribe</w:t>
            </w:r>
            <w:r>
              <w:br/>
            </w:r>
            <w:r>
              <w:rPr>
                <w:rStyle w:val="HTML"/>
              </w:rPr>
              <w:t>unsubscribe</w:t>
            </w:r>
            <w:r>
              <w:br/>
            </w:r>
            <w:r>
              <w:rPr>
                <w:rStyle w:val="HTML"/>
              </w:rPr>
              <w:t>error</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No</w:t>
            </w:r>
          </w:p>
        </w:tc>
        <w:tc>
          <w:tcPr>
            <w:tcW w:w="0" w:type="auto"/>
            <w:vAlign w:val="center"/>
            <w:hideMark/>
          </w:tcPr>
          <w:p w:rsidR="00000000" w:rsidRDefault="00000000">
            <w:r>
              <w:t>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block-tickers</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connId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WebSocket connection ID</w:t>
            </w:r>
          </w:p>
        </w:tc>
      </w:tr>
    </w:tbl>
    <w:p w:rsidR="00000000" w:rsidRDefault="00000000">
      <w:pPr>
        <w:pStyle w:val="a5"/>
        <w:ind w:left="720" w:right="720"/>
        <w:divId w:val="297028508"/>
      </w:pPr>
      <w:r>
        <w:t>Push Data Example</w:t>
      </w:r>
    </w:p>
    <w:p w:rsidR="00000000" w:rsidRDefault="00000000">
      <w:pPr>
        <w:pStyle w:val="HTML0"/>
        <w:divId w:val="1128284527"/>
        <w:rPr>
          <w:rStyle w:val="w"/>
        </w:rPr>
      </w:pPr>
      <w:r>
        <w:rPr>
          <w:rStyle w:val="p"/>
        </w:rPr>
        <w:t>{</w:t>
      </w:r>
    </w:p>
    <w:p w:rsidR="00000000" w:rsidRDefault="00000000">
      <w:pPr>
        <w:pStyle w:val="HTML0"/>
        <w:divId w:val="1128284527"/>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128284527"/>
        <w:rPr>
          <w:rStyle w:val="w"/>
        </w:rPr>
      </w:pPr>
      <w:r>
        <w:rPr>
          <w:rStyle w:val="w"/>
        </w:rPr>
        <w:t xml:space="preserve">        </w:t>
      </w:r>
      <w:r>
        <w:rPr>
          <w:rStyle w:val="nl"/>
        </w:rPr>
        <w:t>"channel"</w:t>
      </w:r>
      <w:r>
        <w:rPr>
          <w:rStyle w:val="p"/>
        </w:rPr>
        <w:t>:</w:t>
      </w:r>
      <w:r>
        <w:rPr>
          <w:rStyle w:val="w"/>
        </w:rPr>
        <w:t xml:space="preserve"> </w:t>
      </w:r>
      <w:r>
        <w:rPr>
          <w:rStyle w:val="s2"/>
        </w:rPr>
        <w:t>"block-tickers"</w:t>
      </w:r>
    </w:p>
    <w:p w:rsidR="00000000" w:rsidRDefault="00000000">
      <w:pPr>
        <w:pStyle w:val="HTML0"/>
        <w:divId w:val="1128284527"/>
        <w:rPr>
          <w:rStyle w:val="w"/>
        </w:rPr>
      </w:pPr>
      <w:r>
        <w:rPr>
          <w:rStyle w:val="w"/>
        </w:rPr>
        <w:t xml:space="preserve">    </w:t>
      </w:r>
      <w:r>
        <w:rPr>
          <w:rStyle w:val="p"/>
        </w:rPr>
        <w:t>},</w:t>
      </w:r>
    </w:p>
    <w:p w:rsidR="00000000" w:rsidRDefault="00000000">
      <w:pPr>
        <w:pStyle w:val="HTML0"/>
        <w:divId w:val="1128284527"/>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128284527"/>
        <w:rPr>
          <w:rStyle w:val="w"/>
        </w:rPr>
      </w:pPr>
      <w:r>
        <w:rPr>
          <w:rStyle w:val="w"/>
        </w:rPr>
        <w:t xml:space="preserve">        </w:t>
      </w:r>
      <w:r>
        <w:rPr>
          <w:rStyle w:val="p"/>
        </w:rPr>
        <w:t>{</w:t>
      </w:r>
    </w:p>
    <w:p w:rsidR="00000000" w:rsidRDefault="00000000">
      <w:pPr>
        <w:pStyle w:val="HTML0"/>
        <w:divId w:val="1128284527"/>
        <w:rPr>
          <w:rStyle w:val="w"/>
        </w:rPr>
      </w:pPr>
      <w:r>
        <w:rPr>
          <w:rStyle w:val="w"/>
        </w:rPr>
        <w:t xml:space="preserve">            </w:t>
      </w:r>
      <w:r>
        <w:rPr>
          <w:rStyle w:val="nl"/>
        </w:rPr>
        <w:t>"instType"</w:t>
      </w:r>
      <w:r>
        <w:rPr>
          <w:rStyle w:val="p"/>
        </w:rPr>
        <w:t>:</w:t>
      </w:r>
      <w:r>
        <w:rPr>
          <w:rStyle w:val="w"/>
        </w:rPr>
        <w:t xml:space="preserve"> </w:t>
      </w:r>
      <w:r>
        <w:rPr>
          <w:rStyle w:val="s2"/>
        </w:rPr>
        <w:t>"SWAP"</w:t>
      </w:r>
      <w:r>
        <w:rPr>
          <w:rStyle w:val="p"/>
        </w:rPr>
        <w:t>,</w:t>
      </w:r>
    </w:p>
    <w:p w:rsidR="00000000" w:rsidRDefault="00000000">
      <w:pPr>
        <w:pStyle w:val="HTML0"/>
        <w:divId w:val="1128284527"/>
        <w:rPr>
          <w:rStyle w:val="w"/>
        </w:rPr>
      </w:pPr>
      <w:r>
        <w:rPr>
          <w:rStyle w:val="w"/>
        </w:rPr>
        <w:t xml:space="preserve">            </w:t>
      </w:r>
      <w:r>
        <w:rPr>
          <w:rStyle w:val="nl"/>
        </w:rPr>
        <w:t>"instId"</w:t>
      </w:r>
      <w:r>
        <w:rPr>
          <w:rStyle w:val="p"/>
        </w:rPr>
        <w:t>:</w:t>
      </w:r>
      <w:r>
        <w:rPr>
          <w:rStyle w:val="w"/>
        </w:rPr>
        <w:t xml:space="preserve"> </w:t>
      </w:r>
      <w:r>
        <w:rPr>
          <w:rStyle w:val="s2"/>
        </w:rPr>
        <w:t>"LTC-USD-SWAP"</w:t>
      </w:r>
      <w:r>
        <w:rPr>
          <w:rStyle w:val="p"/>
        </w:rPr>
        <w:t>,</w:t>
      </w:r>
    </w:p>
    <w:p w:rsidR="00000000" w:rsidRDefault="00000000">
      <w:pPr>
        <w:pStyle w:val="HTML0"/>
        <w:divId w:val="1128284527"/>
        <w:rPr>
          <w:rStyle w:val="w"/>
        </w:rPr>
      </w:pPr>
      <w:r>
        <w:rPr>
          <w:rStyle w:val="w"/>
        </w:rPr>
        <w:t xml:space="preserve">            </w:t>
      </w:r>
      <w:r>
        <w:rPr>
          <w:rStyle w:val="nl"/>
        </w:rPr>
        <w:t>"volCcy24h"</w:t>
      </w:r>
      <w:r>
        <w:rPr>
          <w:rStyle w:val="p"/>
        </w:rPr>
        <w:t>:</w:t>
      </w:r>
      <w:r>
        <w:rPr>
          <w:rStyle w:val="w"/>
        </w:rPr>
        <w:t xml:space="preserve"> </w:t>
      </w:r>
      <w:r>
        <w:rPr>
          <w:rStyle w:val="s2"/>
        </w:rPr>
        <w:t>"0"</w:t>
      </w:r>
      <w:r>
        <w:rPr>
          <w:rStyle w:val="p"/>
        </w:rPr>
        <w:t>,</w:t>
      </w:r>
    </w:p>
    <w:p w:rsidR="00000000" w:rsidRDefault="00000000">
      <w:pPr>
        <w:pStyle w:val="HTML0"/>
        <w:divId w:val="1128284527"/>
        <w:rPr>
          <w:rStyle w:val="w"/>
        </w:rPr>
      </w:pPr>
      <w:r>
        <w:rPr>
          <w:rStyle w:val="w"/>
        </w:rPr>
        <w:t xml:space="preserve">            </w:t>
      </w:r>
      <w:r>
        <w:rPr>
          <w:rStyle w:val="nl"/>
        </w:rPr>
        <w:t>"vol24h"</w:t>
      </w:r>
      <w:r>
        <w:rPr>
          <w:rStyle w:val="p"/>
        </w:rPr>
        <w:t>:</w:t>
      </w:r>
      <w:r>
        <w:rPr>
          <w:rStyle w:val="w"/>
        </w:rPr>
        <w:t xml:space="preserve"> </w:t>
      </w:r>
      <w:r>
        <w:rPr>
          <w:rStyle w:val="s2"/>
        </w:rPr>
        <w:t>"0"</w:t>
      </w:r>
      <w:r>
        <w:rPr>
          <w:rStyle w:val="p"/>
        </w:rPr>
        <w:t>,</w:t>
      </w:r>
    </w:p>
    <w:p w:rsidR="00000000" w:rsidRDefault="00000000">
      <w:pPr>
        <w:pStyle w:val="HTML0"/>
        <w:divId w:val="1128284527"/>
        <w:rPr>
          <w:rStyle w:val="w"/>
        </w:rPr>
      </w:pPr>
      <w:r>
        <w:rPr>
          <w:rStyle w:val="w"/>
        </w:rPr>
        <w:t xml:space="preserve">            </w:t>
      </w:r>
      <w:r>
        <w:rPr>
          <w:rStyle w:val="nl"/>
        </w:rPr>
        <w:t>"ts"</w:t>
      </w:r>
      <w:r>
        <w:rPr>
          <w:rStyle w:val="p"/>
        </w:rPr>
        <w:t>:</w:t>
      </w:r>
      <w:r>
        <w:rPr>
          <w:rStyle w:val="w"/>
        </w:rPr>
        <w:t xml:space="preserve"> </w:t>
      </w:r>
      <w:r>
        <w:rPr>
          <w:rStyle w:val="s2"/>
        </w:rPr>
        <w:t>"1597026383085"</w:t>
      </w:r>
    </w:p>
    <w:p w:rsidR="00000000" w:rsidRDefault="00000000">
      <w:pPr>
        <w:pStyle w:val="HTML0"/>
        <w:divId w:val="1128284527"/>
        <w:rPr>
          <w:rStyle w:val="w"/>
        </w:rPr>
      </w:pPr>
      <w:r>
        <w:rPr>
          <w:rStyle w:val="w"/>
        </w:rPr>
        <w:t xml:space="preserve">        </w:t>
      </w:r>
      <w:r>
        <w:rPr>
          <w:rStyle w:val="p"/>
        </w:rPr>
        <w:t>}</w:t>
      </w:r>
    </w:p>
    <w:p w:rsidR="00000000" w:rsidRDefault="00000000">
      <w:pPr>
        <w:pStyle w:val="HTML0"/>
        <w:divId w:val="1128284527"/>
        <w:rPr>
          <w:rStyle w:val="w"/>
        </w:rPr>
      </w:pPr>
      <w:r>
        <w:rPr>
          <w:rStyle w:val="w"/>
        </w:rPr>
        <w:t xml:space="preserve">    </w:t>
      </w:r>
      <w:r>
        <w:rPr>
          <w:rStyle w:val="p"/>
        </w:rPr>
        <w:t>]</w:t>
      </w:r>
    </w:p>
    <w:p w:rsidR="00000000" w:rsidRDefault="00000000">
      <w:pPr>
        <w:pStyle w:val="HTML0"/>
        <w:divId w:val="1128284527"/>
        <w:rPr>
          <w:rStyle w:val="w"/>
        </w:rPr>
      </w:pPr>
      <w:r>
        <w:rPr>
          <w:rStyle w:val="p"/>
        </w:rPr>
        <w:t>}</w:t>
      </w:r>
    </w:p>
    <w:p w:rsidR="00000000" w:rsidRDefault="00000000">
      <w:pPr>
        <w:pStyle w:val="4"/>
        <w:divId w:val="175387555"/>
      </w:pPr>
      <w:r>
        <w:t>Push data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4"/>
        <w:gridCol w:w="780"/>
        <w:gridCol w:w="6232"/>
      </w:tblGrid>
      <w:tr w:rsidR="00000000">
        <w:trPr>
          <w:divId w:val="175387555"/>
          <w:tblHeader/>
          <w:tblCellSpacing w:w="15" w:type="dxa"/>
        </w:trPr>
        <w:tc>
          <w:tcPr>
            <w:tcW w:w="0" w:type="auto"/>
            <w:vAlign w:val="center"/>
            <w:hideMark/>
          </w:tcPr>
          <w:p w:rsidR="00000000" w:rsidRDefault="00000000">
            <w:pPr>
              <w:jc w:val="center"/>
              <w:rPr>
                <w:b/>
                <w:bCs/>
              </w:rPr>
            </w:pPr>
            <w:r>
              <w:rPr>
                <w:rStyle w:val="a6"/>
              </w:rPr>
              <w:t>Parameter</w:t>
            </w:r>
          </w:p>
        </w:tc>
        <w:tc>
          <w:tcPr>
            <w:tcW w:w="0" w:type="auto"/>
            <w:vAlign w:val="center"/>
            <w:hideMark/>
          </w:tcPr>
          <w:p w:rsidR="00000000" w:rsidRDefault="00000000">
            <w:pPr>
              <w:jc w:val="center"/>
              <w:rPr>
                <w:b/>
                <w:bCs/>
              </w:rPr>
            </w:pPr>
            <w:r>
              <w:rPr>
                <w:rStyle w:val="a6"/>
              </w:rPr>
              <w:t>Type</w:t>
            </w:r>
          </w:p>
        </w:tc>
        <w:tc>
          <w:tcPr>
            <w:tcW w:w="0" w:type="auto"/>
            <w:vAlign w:val="center"/>
            <w:hideMark/>
          </w:tcPr>
          <w:p w:rsidR="00000000" w:rsidRDefault="00000000">
            <w:pPr>
              <w:jc w:val="center"/>
              <w:rPr>
                <w:b/>
                <w:bCs/>
              </w:rPr>
            </w:pPr>
            <w:r>
              <w:rPr>
                <w:rStyle w:val="a6"/>
              </w:rPr>
              <w:t>Description</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Successfully 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Subscribed data</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&gt; volCcy24h</w:t>
            </w:r>
          </w:p>
        </w:tc>
        <w:tc>
          <w:tcPr>
            <w:tcW w:w="0" w:type="auto"/>
            <w:vAlign w:val="center"/>
            <w:hideMark/>
          </w:tcPr>
          <w:p w:rsidR="00000000" w:rsidRDefault="00000000">
            <w:r>
              <w:t>String</w:t>
            </w:r>
          </w:p>
        </w:tc>
        <w:tc>
          <w:tcPr>
            <w:tcW w:w="0" w:type="auto"/>
            <w:vAlign w:val="center"/>
            <w:hideMark/>
          </w:tcPr>
          <w:p w:rsidR="00000000" w:rsidRDefault="00000000">
            <w:r>
              <w:t xml:space="preserve">24h trading volume, with a unit of </w:t>
            </w:r>
            <w:r>
              <w:rPr>
                <w:rStyle w:val="HTML"/>
              </w:rPr>
              <w:t>currency</w:t>
            </w:r>
            <w:r>
              <w:t xml:space="preserve">. </w:t>
            </w:r>
            <w:r>
              <w:br/>
              <w:t xml:space="preserve">If it is a </w:t>
            </w:r>
            <w:r>
              <w:rPr>
                <w:rStyle w:val="HTML"/>
              </w:rPr>
              <w:t>derivatives</w:t>
            </w:r>
            <w:r>
              <w:t xml:space="preserve"> contract, the value is the number of base currency. </w:t>
            </w:r>
            <w:r>
              <w:br/>
              <w:t xml:space="preserve">If it is </w:t>
            </w:r>
            <w:r>
              <w:rPr>
                <w:rStyle w:val="HTML"/>
              </w:rPr>
              <w:t>SPOT</w:t>
            </w:r>
            <w:r>
              <w:t>/</w:t>
            </w:r>
            <w:r>
              <w:rPr>
                <w:rStyle w:val="HTML"/>
              </w:rPr>
              <w:t>MARGIN</w:t>
            </w:r>
            <w:r>
              <w:t>, the value is the quantity in quote currency.</w:t>
            </w:r>
          </w:p>
        </w:tc>
      </w:tr>
      <w:tr w:rsidR="00000000">
        <w:trPr>
          <w:divId w:val="175387555"/>
          <w:tblCellSpacing w:w="15" w:type="dxa"/>
        </w:trPr>
        <w:tc>
          <w:tcPr>
            <w:tcW w:w="0" w:type="auto"/>
            <w:vAlign w:val="center"/>
            <w:hideMark/>
          </w:tcPr>
          <w:p w:rsidR="00000000" w:rsidRDefault="00000000">
            <w:r>
              <w:t>&gt; vol24h</w:t>
            </w:r>
          </w:p>
        </w:tc>
        <w:tc>
          <w:tcPr>
            <w:tcW w:w="0" w:type="auto"/>
            <w:vAlign w:val="center"/>
            <w:hideMark/>
          </w:tcPr>
          <w:p w:rsidR="00000000" w:rsidRDefault="00000000">
            <w:r>
              <w:t>String</w:t>
            </w:r>
          </w:p>
        </w:tc>
        <w:tc>
          <w:tcPr>
            <w:tcW w:w="0" w:type="auto"/>
            <w:vAlign w:val="center"/>
            <w:hideMark/>
          </w:tcPr>
          <w:p w:rsidR="00000000" w:rsidRDefault="00000000">
            <w:r>
              <w:t xml:space="preserve">24h trading volume, with a unit of </w:t>
            </w:r>
            <w:r>
              <w:rPr>
                <w:rStyle w:val="HTML"/>
              </w:rPr>
              <w:t>contract</w:t>
            </w:r>
            <w:r>
              <w:t xml:space="preserve">. </w:t>
            </w:r>
            <w:r>
              <w:br/>
              <w:t xml:space="preserve">If it is a </w:t>
            </w:r>
            <w:r>
              <w:rPr>
                <w:rStyle w:val="HTML"/>
              </w:rPr>
              <w:t>derivatives</w:t>
            </w:r>
            <w:r>
              <w:t xml:space="preserve"> contract, the value is the number of contracts. </w:t>
            </w:r>
            <w:r>
              <w:br/>
              <w:t xml:space="preserve">If it is </w:t>
            </w:r>
            <w:r>
              <w:rPr>
                <w:rStyle w:val="HTML"/>
              </w:rPr>
              <w:t>SPOT</w:t>
            </w:r>
            <w:r>
              <w:t>/</w:t>
            </w:r>
            <w:r>
              <w:rPr>
                <w:rStyle w:val="HTML"/>
              </w:rPr>
              <w:t>MARGIN</w:t>
            </w:r>
            <w:r>
              <w:t>, the value is the quantity in base currency.</w:t>
            </w:r>
          </w:p>
        </w:tc>
      </w:tr>
      <w:tr w:rsidR="00000000">
        <w:trPr>
          <w:divId w:val="175387555"/>
          <w:tblCellSpacing w:w="15" w:type="dxa"/>
        </w:trPr>
        <w:tc>
          <w:tcPr>
            <w:tcW w:w="0" w:type="auto"/>
            <w:vAlign w:val="center"/>
            <w:hideMark/>
          </w:tcPr>
          <w:p w:rsidR="00000000" w:rsidRDefault="00000000">
            <w:r>
              <w:t>&gt; ts</w:t>
            </w:r>
          </w:p>
        </w:tc>
        <w:tc>
          <w:tcPr>
            <w:tcW w:w="0" w:type="auto"/>
            <w:vAlign w:val="center"/>
            <w:hideMark/>
          </w:tcPr>
          <w:p w:rsidR="00000000" w:rsidRDefault="00000000">
            <w:r>
              <w:t>String</w:t>
            </w:r>
          </w:p>
        </w:tc>
        <w:tc>
          <w:tcPr>
            <w:tcW w:w="0" w:type="auto"/>
            <w:vAlign w:val="center"/>
            <w:hideMark/>
          </w:tcPr>
          <w:p w:rsidR="00000000" w:rsidRDefault="00000000">
            <w:r>
              <w:t xml:space="preserve">Block ticker data generation time, Unix timestamp format in milliseconds, e.g. </w:t>
            </w:r>
            <w:r>
              <w:rPr>
                <w:rStyle w:val="HTML"/>
              </w:rPr>
              <w:t>1597026383085</w:t>
            </w:r>
          </w:p>
        </w:tc>
      </w:tr>
    </w:tbl>
    <w:p w:rsidR="00000000" w:rsidRDefault="00000000">
      <w:pPr>
        <w:pStyle w:val="1"/>
        <w:divId w:val="175387555"/>
      </w:pPr>
      <w:r>
        <w:t>Spread Trading</w:t>
      </w:r>
    </w:p>
    <w:p w:rsidR="00000000" w:rsidRDefault="00000000">
      <w:pPr>
        <w:divId w:val="175387555"/>
      </w:pPr>
      <w:r>
        <w:rPr>
          <w:rFonts w:ascii="Apple Color Emoji" w:hAnsi="Apple Color Emoji" w:cs="Apple Color Emoji"/>
        </w:rPr>
        <w:t>👉</w:t>
      </w:r>
      <w:r>
        <w:t xml:space="preserve"> The Spread Orderbook product enables users to </w:t>
      </w:r>
      <w:r>
        <w:rPr>
          <w:b/>
          <w:bCs/>
        </w:rPr>
        <w:t>post or consume liquidity</w:t>
      </w:r>
      <w:r>
        <w:t xml:space="preserve"> on spreads for </w:t>
      </w:r>
      <w:r>
        <w:rPr>
          <w:b/>
          <w:bCs/>
        </w:rPr>
        <w:t>large sizes</w:t>
      </w:r>
      <w:r>
        <w:t xml:space="preserve"> that are guaranteed </w:t>
      </w:r>
      <w:r>
        <w:rPr>
          <w:b/>
          <w:bCs/>
        </w:rPr>
        <w:t>atomic execution</w:t>
      </w:r>
      <w:r>
        <w:t xml:space="preserve">. Benefits include simplified futures rolls, funding arbitrage, yield enhancement, and speculation on basis and term structures. </w:t>
      </w:r>
    </w:p>
    <w:p w:rsidR="00000000" w:rsidRDefault="00000000">
      <w:pPr>
        <w:pStyle w:val="2"/>
        <w:divId w:val="175387555"/>
      </w:pPr>
      <w:r>
        <w:t>Introduction</w:t>
      </w:r>
    </w:p>
    <w:p w:rsidR="00000000" w:rsidRDefault="00000000">
      <w:pPr>
        <w:pStyle w:val="3"/>
        <w:divId w:val="175387555"/>
      </w:pPr>
      <w:r>
        <w:t>Basic Concepts</w:t>
      </w:r>
    </w:p>
    <w:p w:rsidR="00000000" w:rsidRDefault="00000000">
      <w:pPr>
        <w:numPr>
          <w:ilvl w:val="0"/>
          <w:numId w:val="45"/>
        </w:numPr>
        <w:spacing w:before="100" w:beforeAutospacing="1" w:after="100" w:afterAutospacing="1"/>
        <w:divId w:val="175387555"/>
      </w:pPr>
      <w:r>
        <w:rPr>
          <w:rStyle w:val="a6"/>
        </w:rPr>
        <w:t>Spread -</w:t>
      </w:r>
      <w:r>
        <w:t xml:space="preserve"> Entering a trade where the trader is long one instrument and short an offsetting quantity of a related instrument, forming a trade with two risk offsetting legs.</w:t>
      </w:r>
    </w:p>
    <w:p w:rsidR="00000000" w:rsidRDefault="00000000">
      <w:pPr>
        <w:numPr>
          <w:ilvl w:val="0"/>
          <w:numId w:val="45"/>
        </w:numPr>
        <w:spacing w:before="100" w:beforeAutospacing="1" w:after="100" w:afterAutospacing="1"/>
        <w:divId w:val="175387555"/>
      </w:pPr>
      <w:r>
        <w:rPr>
          <w:rStyle w:val="a6"/>
        </w:rPr>
        <w:t>Order-book -</w:t>
      </w:r>
      <w:r>
        <w:t xml:space="preserve"> A collection of offers to trade an instrument or basket. Each offer contains a defined instrument or group of instruments, relevant quantity, and the price at which the offerer is willing to transact. Takers can then immediately consume these offers up to the full amount of quantity listed at the offered price. The pending order limit of spread trading is 500 across all spreads.</w:t>
      </w:r>
    </w:p>
    <w:p w:rsidR="00000000" w:rsidRDefault="00000000">
      <w:pPr>
        <w:pStyle w:val="3"/>
        <w:divId w:val="175387555"/>
      </w:pPr>
      <w:r>
        <w:t>High Level Workflow</w:t>
      </w:r>
    </w:p>
    <w:p w:rsidR="00000000" w:rsidRDefault="00000000">
      <w:pPr>
        <w:pStyle w:val="a5"/>
        <w:divId w:val="175387555"/>
      </w:pPr>
      <w:r>
        <w:t>Nitro Spreads is centered around the familiar concept of a Central Limit Order Book (</w:t>
      </w:r>
      <w:r>
        <w:rPr>
          <w:rStyle w:val="a6"/>
        </w:rPr>
        <w:t>CLOB</w:t>
      </w:r>
      <w:r>
        <w:t>).</w:t>
      </w:r>
    </w:p>
    <w:p w:rsidR="00000000" w:rsidRDefault="00000000">
      <w:pPr>
        <w:numPr>
          <w:ilvl w:val="0"/>
          <w:numId w:val="46"/>
        </w:numPr>
        <w:spacing w:before="100" w:beforeAutospacing="1" w:after="100" w:afterAutospacing="1"/>
        <w:divId w:val="175387555"/>
      </w:pPr>
      <w:r>
        <w:t>Spreads consist of instruments sourced from OKX where they are cleared and settled.</w:t>
      </w:r>
    </w:p>
    <w:p w:rsidR="00000000" w:rsidRDefault="00000000">
      <w:pPr>
        <w:numPr>
          <w:ilvl w:val="0"/>
          <w:numId w:val="46"/>
        </w:numPr>
        <w:spacing w:before="100" w:beforeAutospacing="1" w:after="100" w:afterAutospacing="1"/>
        <w:divId w:val="175387555"/>
      </w:pPr>
      <w:r>
        <w:t>Anyone can act as a "Taker," who consumes an existing resting order, or a "Maker," whose order is consumed.</w:t>
      </w:r>
    </w:p>
    <w:p w:rsidR="00000000" w:rsidRDefault="00000000">
      <w:pPr>
        <w:numPr>
          <w:ilvl w:val="0"/>
          <w:numId w:val="46"/>
        </w:numPr>
        <w:spacing w:before="100" w:beforeAutospacing="1" w:after="100" w:afterAutospacing="1"/>
        <w:divId w:val="175387555"/>
      </w:pPr>
      <w:r>
        <w:t>Trades take place when orders are crossed. Trades are then sent for clearing and settlement on OKX.</w:t>
      </w:r>
    </w:p>
    <w:p w:rsidR="00000000" w:rsidRDefault="00000000">
      <w:pPr>
        <w:pStyle w:val="a5"/>
        <w:divId w:val="175387555"/>
      </w:pPr>
      <w:r>
        <w:t>At a high level, the Nitro Spreads workflow is as follows:</w:t>
      </w:r>
    </w:p>
    <w:p w:rsidR="00000000" w:rsidRDefault="00000000">
      <w:pPr>
        <w:numPr>
          <w:ilvl w:val="0"/>
          <w:numId w:val="47"/>
        </w:numPr>
        <w:spacing w:before="100" w:beforeAutospacing="1" w:after="100" w:afterAutospacing="1"/>
        <w:divId w:val="175387555"/>
      </w:pPr>
      <w:r>
        <w:rPr>
          <w:rStyle w:val="a7"/>
        </w:rPr>
        <w:t>Maker</w:t>
      </w:r>
      <w:r>
        <w:t xml:space="preserve"> rests a Limit Order upon a Spread's Order Book.</w:t>
      </w:r>
    </w:p>
    <w:p w:rsidR="00000000" w:rsidRDefault="00000000">
      <w:pPr>
        <w:numPr>
          <w:ilvl w:val="0"/>
          <w:numId w:val="47"/>
        </w:numPr>
        <w:spacing w:before="100" w:beforeAutospacing="1" w:after="100" w:afterAutospacing="1"/>
        <w:divId w:val="175387555"/>
      </w:pPr>
      <w:r>
        <w:rPr>
          <w:rStyle w:val="a7"/>
        </w:rPr>
        <w:t>Taker</w:t>
      </w:r>
      <w:r>
        <w:t xml:space="preserve"> consumes a resting Order via a Limit Order.</w:t>
      </w:r>
    </w:p>
    <w:p w:rsidR="00000000" w:rsidRDefault="00000000">
      <w:pPr>
        <w:numPr>
          <w:ilvl w:val="0"/>
          <w:numId w:val="47"/>
        </w:numPr>
        <w:spacing w:before="100" w:beforeAutospacing="1" w:after="100" w:afterAutospacing="1"/>
        <w:divId w:val="175387555"/>
      </w:pPr>
      <w:r>
        <w:t>The crossed orders are sent for clearing and settlement.</w:t>
      </w:r>
    </w:p>
    <w:p w:rsidR="00000000" w:rsidRDefault="00000000">
      <w:pPr>
        <w:numPr>
          <w:ilvl w:val="0"/>
          <w:numId w:val="47"/>
        </w:numPr>
        <w:spacing w:before="100" w:beforeAutospacing="1" w:after="100" w:afterAutospacing="1"/>
        <w:divId w:val="175387555"/>
      </w:pPr>
      <w:r>
        <w:t xml:space="preserve">The </w:t>
      </w:r>
      <w:r>
        <w:rPr>
          <w:rStyle w:val="a7"/>
        </w:rPr>
        <w:t>Taker</w:t>
      </w:r>
      <w:r>
        <w:t xml:space="preserve"> and </w:t>
      </w:r>
      <w:r>
        <w:rPr>
          <w:rStyle w:val="a7"/>
        </w:rPr>
        <w:t>Maker</w:t>
      </w:r>
      <w:r>
        <w:t xml:space="preserve"> receive confirmation of the success or rejection of the Trade.</w:t>
      </w:r>
    </w:p>
    <w:p w:rsidR="00000000" w:rsidRDefault="00000000">
      <w:pPr>
        <w:numPr>
          <w:ilvl w:val="0"/>
          <w:numId w:val="47"/>
        </w:numPr>
        <w:spacing w:before="100" w:beforeAutospacing="1" w:after="100" w:afterAutospacing="1"/>
        <w:divId w:val="175387555"/>
      </w:pPr>
      <w:r>
        <w:t>All users are notified of successfully settled &amp; cleared Trades, minus the counterparties or sides (</w:t>
      </w:r>
      <w:r>
        <w:rPr>
          <w:rStyle w:val="HTML"/>
        </w:rPr>
        <w:t>buy</w:t>
      </w:r>
      <w:r>
        <w:t xml:space="preserve"> / </w:t>
      </w:r>
      <w:r>
        <w:rPr>
          <w:rStyle w:val="HTML"/>
        </w:rPr>
        <w:t>sell</w:t>
      </w:r>
      <w:r>
        <w:t>) involved.</w:t>
      </w:r>
    </w:p>
    <w:p w:rsidR="00000000" w:rsidRDefault="00000000">
      <w:pPr>
        <w:pStyle w:val="a5"/>
        <w:divId w:val="175387555"/>
      </w:pPr>
      <w:r>
        <w:t>Key aspects of Nitro Spreads:</w:t>
      </w:r>
    </w:p>
    <w:p w:rsidR="00000000" w:rsidRDefault="00000000">
      <w:pPr>
        <w:numPr>
          <w:ilvl w:val="0"/>
          <w:numId w:val="48"/>
        </w:numPr>
        <w:spacing w:before="100" w:beforeAutospacing="1" w:after="100" w:afterAutospacing="1"/>
        <w:divId w:val="175387555"/>
      </w:pPr>
      <w:r>
        <w:t xml:space="preserve">All Spreads have </w:t>
      </w:r>
      <w:r>
        <w:rPr>
          <w:rStyle w:val="a6"/>
        </w:rPr>
        <w:t>publicly accessible</w:t>
      </w:r>
      <w:r>
        <w:t xml:space="preserve"> Central Limit Order Books </w:t>
      </w:r>
      <w:r>
        <w:rPr>
          <w:rStyle w:val="a6"/>
        </w:rPr>
        <w:t>(CLOB)</w:t>
      </w:r>
      <w:r>
        <w:t>.</w:t>
      </w:r>
    </w:p>
    <w:p w:rsidR="00000000" w:rsidRDefault="00000000">
      <w:pPr>
        <w:numPr>
          <w:ilvl w:val="0"/>
          <w:numId w:val="48"/>
        </w:numPr>
        <w:spacing w:before="100" w:beforeAutospacing="1" w:after="100" w:afterAutospacing="1"/>
        <w:divId w:val="175387555"/>
      </w:pPr>
      <w:r>
        <w:t>The availability of trading Spreads is determined by OKX. Typically, these Spreads encompass all possible combinations of delta one derivatives (Expiry Futures and Perpetual Futures) and SPOT within a specific instrument family (e.g. "BTC/USDT" or "ETH/USDC").</w:t>
      </w:r>
    </w:p>
    <w:p w:rsidR="00000000" w:rsidRDefault="00000000">
      <w:pPr>
        <w:numPr>
          <w:ilvl w:val="0"/>
          <w:numId w:val="48"/>
        </w:numPr>
        <w:spacing w:before="100" w:beforeAutospacing="1" w:after="100" w:afterAutospacing="1"/>
        <w:divId w:val="175387555"/>
      </w:pPr>
      <w:r>
        <w:rPr>
          <w:rStyle w:val="a6"/>
        </w:rPr>
        <w:t>Partial fills</w:t>
      </w:r>
      <w:r>
        <w:t xml:space="preserve"> and multiple orders can be consumed as part of a single trade.</w:t>
      </w:r>
    </w:p>
    <w:p w:rsidR="00000000" w:rsidRDefault="00000000">
      <w:pPr>
        <w:numPr>
          <w:ilvl w:val="0"/>
          <w:numId w:val="48"/>
        </w:numPr>
        <w:spacing w:before="100" w:beforeAutospacing="1" w:after="100" w:afterAutospacing="1"/>
        <w:divId w:val="175387555"/>
      </w:pPr>
      <w:r>
        <w:rPr>
          <w:rStyle w:val="a6"/>
        </w:rPr>
        <w:t>Counterparties</w:t>
      </w:r>
      <w:r>
        <w:t xml:space="preserve"> are </w:t>
      </w:r>
      <w:r>
        <w:rPr>
          <w:rStyle w:val="a6"/>
        </w:rPr>
        <w:t>NOT</w:t>
      </w:r>
      <w:r>
        <w:t xml:space="preserve"> selected. All Spread Order Books can be engaged by anyone, effectively trading against the broader market.</w:t>
      </w:r>
    </w:p>
    <w:p w:rsidR="00000000" w:rsidRDefault="00000000">
      <w:pPr>
        <w:numPr>
          <w:ilvl w:val="0"/>
          <w:numId w:val="48"/>
        </w:numPr>
        <w:spacing w:before="100" w:beforeAutospacing="1" w:after="100" w:afterAutospacing="1"/>
        <w:divId w:val="175387555"/>
      </w:pPr>
      <w:r>
        <w:t xml:space="preserve">Anonymity is maintained throughout the process, with all orders and trades conducted on an </w:t>
      </w:r>
      <w:r>
        <w:rPr>
          <w:rStyle w:val="a6"/>
        </w:rPr>
        <w:t>anonymous basis</w:t>
      </w:r>
      <w:r>
        <w:t>.</w:t>
      </w:r>
    </w:p>
    <w:p w:rsidR="00000000" w:rsidRDefault="00000000">
      <w:pPr>
        <w:numPr>
          <w:ilvl w:val="0"/>
          <w:numId w:val="48"/>
        </w:numPr>
        <w:spacing w:before="100" w:beforeAutospacing="1" w:after="100" w:afterAutospacing="1"/>
        <w:divId w:val="175387555"/>
      </w:pPr>
      <w:r>
        <w:t xml:space="preserve">Users have the flexibility to place multiple orders on both the bid and ask sides of the Order Book, allowing for a </w:t>
      </w:r>
      <w:r>
        <w:rPr>
          <w:rStyle w:val="a6"/>
        </w:rPr>
        <w:t>ladder-style</w:t>
      </w:r>
      <w:r>
        <w:t xml:space="preserve"> configuration.</w:t>
      </w:r>
    </w:p>
    <w:p w:rsidR="00000000" w:rsidRDefault="00000000">
      <w:pPr>
        <w:pStyle w:val="2"/>
        <w:divId w:val="175387555"/>
      </w:pPr>
      <w:r>
        <w:t>Comprehensive API Workflow</w:t>
      </w:r>
    </w:p>
    <w:p w:rsidR="00000000" w:rsidRDefault="00000000">
      <w:pPr>
        <w:divId w:val="175387555"/>
      </w:pPr>
      <w:r>
        <w:t xml:space="preserve">Notifications regarding Orders and Trades will be received by both the Taker and the Maker through the WebSocket Notification channels. </w:t>
      </w:r>
    </w:p>
    <w:p w:rsidR="00000000" w:rsidRDefault="00000000">
      <w:pPr>
        <w:pStyle w:val="a5"/>
        <w:divId w:val="175387555"/>
      </w:pPr>
      <w:r>
        <w:t xml:space="preserve">A user assumes the role of a </w:t>
      </w:r>
      <w:r>
        <w:rPr>
          <w:rStyle w:val="a7"/>
        </w:rPr>
        <w:t>Maker</w:t>
      </w:r>
      <w:r>
        <w:t xml:space="preserve"> when their Order is executed upon by another Order. A user becomes a </w:t>
      </w:r>
      <w:r>
        <w:rPr>
          <w:rStyle w:val="a7"/>
        </w:rPr>
        <w:t>Taker</w:t>
      </w:r>
      <w:r>
        <w:t xml:space="preserve"> when they submit an Order that crosses an existing Order in the Order Book.</w:t>
      </w:r>
    </w:p>
    <w:p w:rsidR="00000000" w:rsidRDefault="00000000">
      <w:pPr>
        <w:pStyle w:val="3"/>
        <w:divId w:val="175387555"/>
      </w:pPr>
      <w:r>
        <w:t>Obtaining Available Spreads</w:t>
      </w:r>
    </w:p>
    <w:p w:rsidR="00000000" w:rsidRDefault="00000000">
      <w:pPr>
        <w:pStyle w:val="a5"/>
        <w:divId w:val="175387555"/>
      </w:pPr>
      <w:r>
        <w:t xml:space="preserve">To retrieve all available Spreads for trading on OKX, make a request to the </w:t>
      </w:r>
      <w:r>
        <w:rPr>
          <w:rStyle w:val="HTML"/>
        </w:rPr>
        <w:t>GET /api/v5/sprd/spreads</w:t>
      </w:r>
      <w:r>
        <w:t xml:space="preserve"> endpoint.</w:t>
      </w:r>
    </w:p>
    <w:p w:rsidR="00000000" w:rsidRDefault="00000000">
      <w:pPr>
        <w:pStyle w:val="3"/>
        <w:divId w:val="175387555"/>
      </w:pPr>
      <w:r>
        <w:t>Retrieving Your Orders</w:t>
      </w:r>
    </w:p>
    <w:p w:rsidR="00000000" w:rsidRDefault="00000000">
      <w:pPr>
        <w:pStyle w:val="a5"/>
        <w:divId w:val="175387555"/>
      </w:pPr>
      <w:r>
        <w:t xml:space="preserve">To retrieve orders on OKX, make a request to the </w:t>
      </w:r>
      <w:r>
        <w:rPr>
          <w:rStyle w:val="HTML"/>
        </w:rPr>
        <w:t>GET /api/v5/sprd/order</w:t>
      </w:r>
      <w:r>
        <w:t xml:space="preserve"> endpoint.</w:t>
      </w:r>
    </w:p>
    <w:p w:rsidR="00000000" w:rsidRDefault="00000000">
      <w:pPr>
        <w:pStyle w:val="3"/>
        <w:divId w:val="175387555"/>
      </w:pPr>
      <w:r>
        <w:t>Retrieving Your Trades</w:t>
      </w:r>
    </w:p>
    <w:p w:rsidR="00000000" w:rsidRDefault="00000000">
      <w:pPr>
        <w:pStyle w:val="a5"/>
        <w:divId w:val="175387555"/>
      </w:pPr>
      <w:r>
        <w:t xml:space="preserve">To retrieve trades on OKX, make a request to the </w:t>
      </w:r>
      <w:r>
        <w:rPr>
          <w:rStyle w:val="HTML"/>
        </w:rPr>
        <w:t>GET /api/v5/sprd/trades</w:t>
      </w:r>
      <w:r>
        <w:t xml:space="preserve"> endpoint.</w:t>
      </w:r>
    </w:p>
    <w:p w:rsidR="00000000" w:rsidRDefault="00000000">
      <w:pPr>
        <w:pStyle w:val="3"/>
        <w:divId w:val="175387555"/>
      </w:pPr>
      <w:r>
        <w:t>Submitting an Order</w:t>
      </w:r>
    </w:p>
    <w:p w:rsidR="00000000" w:rsidRDefault="00000000">
      <w:pPr>
        <w:pStyle w:val="a5"/>
        <w:divId w:val="175387555"/>
      </w:pPr>
      <w:r>
        <w:t xml:space="preserve">To submit an order to a Spread's Order Book, make a request to the </w:t>
      </w:r>
      <w:r>
        <w:rPr>
          <w:rStyle w:val="HTML"/>
        </w:rPr>
        <w:t>POST /api/v5/sprd/order</w:t>
      </w:r>
      <w:r>
        <w:t xml:space="preserve"> endpoint.</w:t>
      </w:r>
    </w:p>
    <w:p w:rsidR="00000000" w:rsidRDefault="00000000">
      <w:pPr>
        <w:pStyle w:val="3"/>
        <w:divId w:val="175387555"/>
      </w:pPr>
      <w:r>
        <w:t>Spread States</w:t>
      </w:r>
    </w:p>
    <w:p w:rsidR="00000000" w:rsidRDefault="00000000">
      <w:pPr>
        <w:pStyle w:val="a5"/>
        <w:divId w:val="175387555"/>
      </w:pPr>
      <w:r>
        <w:t xml:space="preserve">There are three different states during a Spread's life cycle: </w:t>
      </w:r>
      <w:r>
        <w:rPr>
          <w:rStyle w:val="HTML"/>
        </w:rPr>
        <w:t>live</w:t>
      </w:r>
      <w:r>
        <w:t xml:space="preserve">, </w:t>
      </w:r>
      <w:r>
        <w:rPr>
          <w:rStyle w:val="HTML"/>
        </w:rPr>
        <w:t>suspend</w:t>
      </w:r>
      <w:r>
        <w:t xml:space="preserve">, and </w:t>
      </w:r>
      <w:r>
        <w:rPr>
          <w:rStyle w:val="HTML"/>
        </w:rPr>
        <w:t>expired</w:t>
      </w:r>
      <w:r>
        <w:t xml:space="preserve"> as detailed below:</w:t>
      </w:r>
    </w:p>
    <w:p w:rsidR="00000000" w:rsidRDefault="00000000">
      <w:pPr>
        <w:numPr>
          <w:ilvl w:val="0"/>
          <w:numId w:val="49"/>
        </w:numPr>
        <w:spacing w:before="100" w:beforeAutospacing="1" w:after="100" w:afterAutospacing="1"/>
        <w:divId w:val="175387555"/>
      </w:pPr>
      <w:r>
        <w:rPr>
          <w:rStyle w:val="HTML"/>
        </w:rPr>
        <w:t>live</w:t>
      </w:r>
      <w:r>
        <w:t>: Spreads that are actively traded on Nitro Spreads</w:t>
      </w:r>
    </w:p>
    <w:p w:rsidR="00000000" w:rsidRDefault="00000000">
      <w:pPr>
        <w:numPr>
          <w:ilvl w:val="0"/>
          <w:numId w:val="49"/>
        </w:numPr>
        <w:spacing w:before="100" w:beforeAutospacing="1" w:after="100" w:afterAutospacing="1"/>
        <w:divId w:val="175387555"/>
      </w:pPr>
      <w:r>
        <w:rPr>
          <w:rStyle w:val="HTML"/>
        </w:rPr>
        <w:t>suspend</w:t>
      </w:r>
      <w:r>
        <w:t>: Spreads in which at least one of the legs is suspended and the other one is active or suspended on the OKX orderbook exchange; or spreads in which the underlying instruments are still live on the OKX orderbook exchange, but removed from Nitro Spreads</w:t>
      </w:r>
    </w:p>
    <w:p w:rsidR="00000000" w:rsidRDefault="00000000">
      <w:pPr>
        <w:numPr>
          <w:ilvl w:val="0"/>
          <w:numId w:val="49"/>
        </w:numPr>
        <w:spacing w:before="100" w:beforeAutospacing="1" w:after="100" w:afterAutospacing="1"/>
        <w:divId w:val="175387555"/>
      </w:pPr>
      <w:r>
        <w:rPr>
          <w:rStyle w:val="HTML"/>
        </w:rPr>
        <w:t>expired</w:t>
      </w:r>
      <w:r>
        <w:t>: Spreads in which at least one of the underlying instruments is expired on the OKX orderbook exchange</w:t>
      </w:r>
    </w:p>
    <w:p w:rsidR="00000000" w:rsidRDefault="00000000">
      <w:pPr>
        <w:pStyle w:val="a5"/>
        <w:divId w:val="175387555"/>
      </w:pPr>
      <w:r>
        <w:t>Please refer to the following table for all possible scenarios given the state of the underlying instruments and the resulting state of the spread on Nitro Spreads (except for the case that the spread is delisted on Nitro Spreads):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7"/>
        <w:gridCol w:w="1552"/>
        <w:gridCol w:w="1567"/>
      </w:tblGrid>
      <w:tr w:rsidR="00000000">
        <w:trPr>
          <w:divId w:val="175387555"/>
          <w:tblHeader/>
          <w:tblCellSpacing w:w="15" w:type="dxa"/>
        </w:trPr>
        <w:tc>
          <w:tcPr>
            <w:tcW w:w="0" w:type="auto"/>
            <w:vAlign w:val="center"/>
            <w:hideMark/>
          </w:tcPr>
          <w:p w:rsidR="00000000" w:rsidRDefault="00000000">
            <w:pPr>
              <w:jc w:val="center"/>
              <w:rPr>
                <w:b/>
                <w:bCs/>
              </w:rPr>
            </w:pPr>
            <w:r>
              <w:rPr>
                <w:b/>
                <w:bCs/>
              </w:rPr>
              <w:t>Instrument A</w:t>
            </w:r>
          </w:p>
        </w:tc>
        <w:tc>
          <w:tcPr>
            <w:tcW w:w="0" w:type="auto"/>
            <w:vAlign w:val="center"/>
            <w:hideMark/>
          </w:tcPr>
          <w:p w:rsidR="00000000" w:rsidRDefault="00000000">
            <w:pPr>
              <w:jc w:val="center"/>
              <w:rPr>
                <w:b/>
                <w:bCs/>
              </w:rPr>
            </w:pPr>
            <w:r>
              <w:rPr>
                <w:b/>
                <w:bCs/>
              </w:rPr>
              <w:t>Instrument B</w:t>
            </w:r>
          </w:p>
        </w:tc>
        <w:tc>
          <w:tcPr>
            <w:tcW w:w="0" w:type="auto"/>
            <w:vAlign w:val="center"/>
            <w:hideMark/>
          </w:tcPr>
          <w:p w:rsidR="00000000" w:rsidRDefault="00000000">
            <w:pPr>
              <w:jc w:val="center"/>
              <w:rPr>
                <w:b/>
                <w:bCs/>
              </w:rPr>
            </w:pPr>
            <w:r>
              <w:rPr>
                <w:b/>
                <w:bCs/>
              </w:rPr>
              <w:t>Spread State</w:t>
            </w:r>
          </w:p>
        </w:tc>
      </w:tr>
      <w:tr w:rsidR="00000000">
        <w:trPr>
          <w:divId w:val="175387555"/>
          <w:tblCellSpacing w:w="15" w:type="dxa"/>
        </w:trPr>
        <w:tc>
          <w:tcPr>
            <w:tcW w:w="0" w:type="auto"/>
            <w:vAlign w:val="center"/>
            <w:hideMark/>
          </w:tcPr>
          <w:p w:rsidR="00000000" w:rsidRDefault="00000000">
            <w:r>
              <w:t>Live</w:t>
            </w:r>
          </w:p>
        </w:tc>
        <w:tc>
          <w:tcPr>
            <w:tcW w:w="0" w:type="auto"/>
            <w:vAlign w:val="center"/>
            <w:hideMark/>
          </w:tcPr>
          <w:p w:rsidR="00000000" w:rsidRDefault="00000000">
            <w:r>
              <w:t>Live</w:t>
            </w:r>
          </w:p>
        </w:tc>
        <w:tc>
          <w:tcPr>
            <w:tcW w:w="0" w:type="auto"/>
            <w:vAlign w:val="center"/>
            <w:hideMark/>
          </w:tcPr>
          <w:p w:rsidR="00000000" w:rsidRDefault="00000000">
            <w:r>
              <w:t>Live</w:t>
            </w:r>
          </w:p>
        </w:tc>
      </w:tr>
      <w:tr w:rsidR="00000000">
        <w:trPr>
          <w:divId w:val="175387555"/>
          <w:tblCellSpacing w:w="15" w:type="dxa"/>
        </w:trPr>
        <w:tc>
          <w:tcPr>
            <w:tcW w:w="0" w:type="auto"/>
            <w:vAlign w:val="center"/>
            <w:hideMark/>
          </w:tcPr>
          <w:p w:rsidR="00000000" w:rsidRDefault="00000000">
            <w:r>
              <w:t>Suspend</w:t>
            </w:r>
          </w:p>
        </w:tc>
        <w:tc>
          <w:tcPr>
            <w:tcW w:w="0" w:type="auto"/>
            <w:vAlign w:val="center"/>
            <w:hideMark/>
          </w:tcPr>
          <w:p w:rsidR="00000000" w:rsidRDefault="00000000">
            <w:r>
              <w:t>Live</w:t>
            </w:r>
          </w:p>
        </w:tc>
        <w:tc>
          <w:tcPr>
            <w:tcW w:w="0" w:type="auto"/>
            <w:vAlign w:val="center"/>
            <w:hideMark/>
          </w:tcPr>
          <w:p w:rsidR="00000000" w:rsidRDefault="00000000">
            <w:r>
              <w:t>Suspend</w:t>
            </w:r>
          </w:p>
        </w:tc>
      </w:tr>
      <w:tr w:rsidR="00000000">
        <w:trPr>
          <w:divId w:val="175387555"/>
          <w:tblCellSpacing w:w="15" w:type="dxa"/>
        </w:trPr>
        <w:tc>
          <w:tcPr>
            <w:tcW w:w="0" w:type="auto"/>
            <w:vAlign w:val="center"/>
            <w:hideMark/>
          </w:tcPr>
          <w:p w:rsidR="00000000" w:rsidRDefault="00000000">
            <w:r>
              <w:t>Live</w:t>
            </w:r>
          </w:p>
        </w:tc>
        <w:tc>
          <w:tcPr>
            <w:tcW w:w="0" w:type="auto"/>
            <w:vAlign w:val="center"/>
            <w:hideMark/>
          </w:tcPr>
          <w:p w:rsidR="00000000" w:rsidRDefault="00000000">
            <w:r>
              <w:t>Suspend</w:t>
            </w:r>
          </w:p>
        </w:tc>
        <w:tc>
          <w:tcPr>
            <w:tcW w:w="0" w:type="auto"/>
            <w:vAlign w:val="center"/>
            <w:hideMark/>
          </w:tcPr>
          <w:p w:rsidR="00000000" w:rsidRDefault="00000000">
            <w:r>
              <w:t>Suspend</w:t>
            </w:r>
          </w:p>
        </w:tc>
      </w:tr>
      <w:tr w:rsidR="00000000">
        <w:trPr>
          <w:divId w:val="175387555"/>
          <w:tblCellSpacing w:w="15" w:type="dxa"/>
        </w:trPr>
        <w:tc>
          <w:tcPr>
            <w:tcW w:w="0" w:type="auto"/>
            <w:vAlign w:val="center"/>
            <w:hideMark/>
          </w:tcPr>
          <w:p w:rsidR="00000000" w:rsidRDefault="00000000">
            <w:r>
              <w:t>Suspend</w:t>
            </w:r>
          </w:p>
        </w:tc>
        <w:tc>
          <w:tcPr>
            <w:tcW w:w="0" w:type="auto"/>
            <w:vAlign w:val="center"/>
            <w:hideMark/>
          </w:tcPr>
          <w:p w:rsidR="00000000" w:rsidRDefault="00000000">
            <w:r>
              <w:t>Suspend</w:t>
            </w:r>
          </w:p>
        </w:tc>
        <w:tc>
          <w:tcPr>
            <w:tcW w:w="0" w:type="auto"/>
            <w:vAlign w:val="center"/>
            <w:hideMark/>
          </w:tcPr>
          <w:p w:rsidR="00000000" w:rsidRDefault="00000000">
            <w:r>
              <w:t>Suspend</w:t>
            </w:r>
          </w:p>
        </w:tc>
      </w:tr>
      <w:tr w:rsidR="00000000">
        <w:trPr>
          <w:divId w:val="175387555"/>
          <w:tblCellSpacing w:w="15" w:type="dxa"/>
        </w:trPr>
        <w:tc>
          <w:tcPr>
            <w:tcW w:w="0" w:type="auto"/>
            <w:vAlign w:val="center"/>
            <w:hideMark/>
          </w:tcPr>
          <w:p w:rsidR="00000000" w:rsidRDefault="00000000">
            <w:r>
              <w:t>Expired</w:t>
            </w:r>
          </w:p>
        </w:tc>
        <w:tc>
          <w:tcPr>
            <w:tcW w:w="0" w:type="auto"/>
            <w:vAlign w:val="center"/>
            <w:hideMark/>
          </w:tcPr>
          <w:p w:rsidR="00000000" w:rsidRDefault="00000000">
            <w:r>
              <w:t>Live</w:t>
            </w:r>
          </w:p>
        </w:tc>
        <w:tc>
          <w:tcPr>
            <w:tcW w:w="0" w:type="auto"/>
            <w:vAlign w:val="center"/>
            <w:hideMark/>
          </w:tcPr>
          <w:p w:rsidR="00000000" w:rsidRDefault="00000000">
            <w:r>
              <w:t>Expired</w:t>
            </w:r>
          </w:p>
        </w:tc>
      </w:tr>
      <w:tr w:rsidR="00000000">
        <w:trPr>
          <w:divId w:val="175387555"/>
          <w:tblCellSpacing w:w="15" w:type="dxa"/>
        </w:trPr>
        <w:tc>
          <w:tcPr>
            <w:tcW w:w="0" w:type="auto"/>
            <w:vAlign w:val="center"/>
            <w:hideMark/>
          </w:tcPr>
          <w:p w:rsidR="00000000" w:rsidRDefault="00000000">
            <w:r>
              <w:t>Live</w:t>
            </w:r>
          </w:p>
        </w:tc>
        <w:tc>
          <w:tcPr>
            <w:tcW w:w="0" w:type="auto"/>
            <w:vAlign w:val="center"/>
            <w:hideMark/>
          </w:tcPr>
          <w:p w:rsidR="00000000" w:rsidRDefault="00000000">
            <w:r>
              <w:t>Expired</w:t>
            </w:r>
          </w:p>
        </w:tc>
        <w:tc>
          <w:tcPr>
            <w:tcW w:w="0" w:type="auto"/>
            <w:vAlign w:val="center"/>
            <w:hideMark/>
          </w:tcPr>
          <w:p w:rsidR="00000000" w:rsidRDefault="00000000">
            <w:r>
              <w:t>Expired</w:t>
            </w:r>
          </w:p>
        </w:tc>
      </w:tr>
      <w:tr w:rsidR="00000000">
        <w:trPr>
          <w:divId w:val="175387555"/>
          <w:tblCellSpacing w:w="15" w:type="dxa"/>
        </w:trPr>
        <w:tc>
          <w:tcPr>
            <w:tcW w:w="0" w:type="auto"/>
            <w:vAlign w:val="center"/>
            <w:hideMark/>
          </w:tcPr>
          <w:p w:rsidR="00000000" w:rsidRDefault="00000000">
            <w:r>
              <w:t>Suspend</w:t>
            </w:r>
          </w:p>
        </w:tc>
        <w:tc>
          <w:tcPr>
            <w:tcW w:w="0" w:type="auto"/>
            <w:vAlign w:val="center"/>
            <w:hideMark/>
          </w:tcPr>
          <w:p w:rsidR="00000000" w:rsidRDefault="00000000">
            <w:r>
              <w:t>Expired</w:t>
            </w:r>
          </w:p>
        </w:tc>
        <w:tc>
          <w:tcPr>
            <w:tcW w:w="0" w:type="auto"/>
            <w:vAlign w:val="center"/>
            <w:hideMark/>
          </w:tcPr>
          <w:p w:rsidR="00000000" w:rsidRDefault="00000000">
            <w:r>
              <w:t>Expired</w:t>
            </w:r>
          </w:p>
        </w:tc>
      </w:tr>
      <w:tr w:rsidR="00000000">
        <w:trPr>
          <w:divId w:val="175387555"/>
          <w:tblCellSpacing w:w="15" w:type="dxa"/>
        </w:trPr>
        <w:tc>
          <w:tcPr>
            <w:tcW w:w="0" w:type="auto"/>
            <w:vAlign w:val="center"/>
            <w:hideMark/>
          </w:tcPr>
          <w:p w:rsidR="00000000" w:rsidRDefault="00000000">
            <w:r>
              <w:t>Expired</w:t>
            </w:r>
          </w:p>
        </w:tc>
        <w:tc>
          <w:tcPr>
            <w:tcW w:w="0" w:type="auto"/>
            <w:vAlign w:val="center"/>
            <w:hideMark/>
          </w:tcPr>
          <w:p w:rsidR="00000000" w:rsidRDefault="00000000">
            <w:r>
              <w:t>Suspend</w:t>
            </w:r>
          </w:p>
        </w:tc>
        <w:tc>
          <w:tcPr>
            <w:tcW w:w="0" w:type="auto"/>
            <w:vAlign w:val="center"/>
            <w:hideMark/>
          </w:tcPr>
          <w:p w:rsidR="00000000" w:rsidRDefault="00000000">
            <w:r>
              <w:t>Expired</w:t>
            </w:r>
          </w:p>
        </w:tc>
      </w:tr>
      <w:tr w:rsidR="00000000">
        <w:trPr>
          <w:divId w:val="175387555"/>
          <w:tblCellSpacing w:w="15" w:type="dxa"/>
        </w:trPr>
        <w:tc>
          <w:tcPr>
            <w:tcW w:w="0" w:type="auto"/>
            <w:vAlign w:val="center"/>
            <w:hideMark/>
          </w:tcPr>
          <w:p w:rsidR="00000000" w:rsidRDefault="00000000">
            <w:r>
              <w:t>Expired</w:t>
            </w:r>
          </w:p>
        </w:tc>
        <w:tc>
          <w:tcPr>
            <w:tcW w:w="0" w:type="auto"/>
            <w:vAlign w:val="center"/>
            <w:hideMark/>
          </w:tcPr>
          <w:p w:rsidR="00000000" w:rsidRDefault="00000000">
            <w:r>
              <w:t>Expired</w:t>
            </w:r>
          </w:p>
        </w:tc>
        <w:tc>
          <w:tcPr>
            <w:tcW w:w="0" w:type="auto"/>
            <w:vAlign w:val="center"/>
            <w:hideMark/>
          </w:tcPr>
          <w:p w:rsidR="00000000" w:rsidRDefault="00000000">
            <w:r>
              <w:t>Expired</w:t>
            </w:r>
          </w:p>
        </w:tc>
      </w:tr>
    </w:tbl>
    <w:p w:rsidR="00000000" w:rsidRDefault="00000000">
      <w:pPr>
        <w:pStyle w:val="3"/>
        <w:divId w:val="175387555"/>
      </w:pPr>
      <w:r>
        <w:t>Trade Lifecycle</w:t>
      </w:r>
    </w:p>
    <w:p w:rsidR="00000000" w:rsidRDefault="00000000">
      <w:pPr>
        <w:pStyle w:val="a5"/>
        <w:divId w:val="175387555"/>
      </w:pPr>
      <w:r>
        <w:t>In order for a trade to take place, two orders must be crossed within a Spread's Order Book.</w:t>
      </w:r>
    </w:p>
    <w:p w:rsidR="00000000" w:rsidRDefault="00000000">
      <w:pPr>
        <w:pStyle w:val="a5"/>
        <w:divId w:val="175387555"/>
      </w:pPr>
      <w:r>
        <w:t xml:space="preserve">Obtain information about the state of an Order and determine if it has reached its final state by monitoring the </w:t>
      </w:r>
      <w:r>
        <w:rPr>
          <w:rStyle w:val="HTML"/>
        </w:rPr>
        <w:t>sprd-orders</w:t>
      </w:r>
      <w:r>
        <w:t xml:space="preserve">WebSocket channel. The </w:t>
      </w:r>
      <w:r>
        <w:rPr>
          <w:rStyle w:val="HTML"/>
        </w:rPr>
        <w:t>state</w:t>
      </w:r>
      <w:r>
        <w:t xml:space="preserve"> key in the channel indicates the current state of the Order. If the state is </w:t>
      </w:r>
      <w:r>
        <w:rPr>
          <w:rStyle w:val="HTML"/>
        </w:rPr>
        <w:t>live</w:t>
      </w:r>
      <w:r>
        <w:t xml:space="preserve"> or </w:t>
      </w:r>
      <w:r>
        <w:rPr>
          <w:rStyle w:val="HTML"/>
        </w:rPr>
        <w:t>partially_filled</w:t>
      </w:r>
      <w:r>
        <w:t>, it means that the Order still has available size (</w:t>
      </w:r>
      <w:r>
        <w:rPr>
          <w:rStyle w:val="HTML"/>
        </w:rPr>
        <w:t>sz</w:t>
      </w:r>
      <w:r>
        <w:t xml:space="preserve">) that the creator or another user can take action on. On the other hand, if the state is </w:t>
      </w:r>
      <w:r>
        <w:rPr>
          <w:rStyle w:val="HTML"/>
        </w:rPr>
        <w:t>canceled</w:t>
      </w:r>
      <w:r>
        <w:t xml:space="preserve"> or </w:t>
      </w:r>
      <w:r>
        <w:rPr>
          <w:rStyle w:val="HTML"/>
        </w:rPr>
        <w:t>filled</w:t>
      </w:r>
      <w:r>
        <w:t>, the Order no longer has any available actions that the creator or any other user can take action on.</w:t>
      </w:r>
    </w:p>
    <w:p w:rsidR="00000000" w:rsidRDefault="00000000">
      <w:pPr>
        <w:pStyle w:val="a5"/>
        <w:divId w:val="175387555"/>
      </w:pPr>
      <w:r>
        <w:t xml:space="preserve">It is important to closely track the values of the following attributes: </w:t>
      </w:r>
      <w:r>
        <w:rPr>
          <w:rStyle w:val="HTML"/>
        </w:rPr>
        <w:t>sz</w:t>
      </w:r>
      <w:r>
        <w:t>(size),</w:t>
      </w:r>
      <w:r>
        <w:rPr>
          <w:rStyle w:val="HTML"/>
        </w:rPr>
        <w:t>pendingFillSz</w:t>
      </w:r>
      <w:r>
        <w:t xml:space="preserve"> (pending fill size), </w:t>
      </w:r>
      <w:r>
        <w:rPr>
          <w:rStyle w:val="HTML"/>
        </w:rPr>
        <w:t>canceledSz</w:t>
      </w:r>
      <w:r>
        <w:t xml:space="preserve"> (canceled size), and </w:t>
      </w:r>
      <w:r>
        <w:rPr>
          <w:rStyle w:val="HTML"/>
        </w:rPr>
        <w:t>accFillSz</w:t>
      </w:r>
      <w:r>
        <w:t>(accumulated fill size). These attributes provide crucial information regarding the status and progression of the Order.</w:t>
      </w:r>
    </w:p>
    <w:p w:rsidR="00000000" w:rsidRDefault="00000000">
      <w:pPr>
        <w:pStyle w:val="3"/>
        <w:divId w:val="175387555"/>
      </w:pPr>
      <w:r>
        <w:t>Order State</w:t>
      </w:r>
    </w:p>
    <w:p w:rsidR="00000000" w:rsidRDefault="00000000">
      <w:pPr>
        <w:pStyle w:val="a5"/>
        <w:divId w:val="175387555"/>
      </w:pPr>
      <w:r>
        <w:t xml:space="preserve">Track the state of an order by subscribing to the </w:t>
      </w:r>
      <w:r>
        <w:rPr>
          <w:rStyle w:val="HTML"/>
        </w:rPr>
        <w:t>sprd-orders</w:t>
      </w:r>
      <w:r>
        <w:t xml:space="preserve"> WebSocket channel.</w:t>
      </w:r>
    </w:p>
    <w:p w:rsidR="00000000" w:rsidRDefault="00000000">
      <w:pPr>
        <w:numPr>
          <w:ilvl w:val="0"/>
          <w:numId w:val="50"/>
        </w:numPr>
        <w:spacing w:before="100" w:beforeAutospacing="1" w:after="100" w:afterAutospacing="1"/>
        <w:divId w:val="175387555"/>
      </w:pPr>
      <w:r>
        <w:t xml:space="preserve">Upon submitting an order, whether as a Maker or Taker, an order update message is sent via the orders WebSocket channel. The message will indicate the order's </w:t>
      </w:r>
      <w:r>
        <w:rPr>
          <w:rStyle w:val="HTML"/>
        </w:rPr>
        <w:t>state</w:t>
      </w:r>
      <w:r>
        <w:t xml:space="preserve"> == </w:t>
      </w:r>
      <w:r>
        <w:rPr>
          <w:rStyle w:val="HTML"/>
        </w:rPr>
        <w:t>live</w:t>
      </w:r>
      <w:r>
        <w:t>.</w:t>
      </w:r>
    </w:p>
    <w:p w:rsidR="00000000" w:rsidRDefault="00000000">
      <w:pPr>
        <w:numPr>
          <w:ilvl w:val="0"/>
          <w:numId w:val="50"/>
        </w:numPr>
        <w:spacing w:before="100" w:beforeAutospacing="1" w:after="100" w:afterAutospacing="1"/>
        <w:divId w:val="175387555"/>
      </w:pPr>
      <w:r>
        <w:t xml:space="preserve">Order matching and trade settlement are asynchronous processes. When the order is matched but not settled, system pushes </w:t>
      </w:r>
      <w:r>
        <w:rPr>
          <w:rStyle w:val="HTML"/>
        </w:rPr>
        <w:t>pendingSettleSz</w:t>
      </w:r>
      <w:r>
        <w:t xml:space="preserve"> &gt; 0 and </w:t>
      </w:r>
      <w:r>
        <w:rPr>
          <w:rStyle w:val="HTML"/>
        </w:rPr>
        <w:t>fillSz</w:t>
      </w:r>
      <w:r>
        <w:t xml:space="preserve"> == ""</w:t>
      </w:r>
    </w:p>
    <w:p w:rsidR="00000000" w:rsidRDefault="00000000">
      <w:pPr>
        <w:numPr>
          <w:ilvl w:val="0"/>
          <w:numId w:val="50"/>
        </w:numPr>
        <w:spacing w:before="100" w:beforeAutospacing="1" w:after="100" w:afterAutospacing="1"/>
        <w:divId w:val="175387555"/>
      </w:pPr>
      <w:r>
        <w:t xml:space="preserve">If the order is partially filled, an order update message is sent with </w:t>
      </w:r>
      <w:r>
        <w:rPr>
          <w:rStyle w:val="HTML"/>
        </w:rPr>
        <w:t>state</w:t>
      </w:r>
      <w:r>
        <w:t xml:space="preserve"> == </w:t>
      </w:r>
      <w:r>
        <w:rPr>
          <w:rStyle w:val="HTML"/>
        </w:rPr>
        <w:t>partially_filled</w:t>
      </w:r>
      <w:r>
        <w:t>.</w:t>
      </w:r>
    </w:p>
    <w:p w:rsidR="00000000" w:rsidRDefault="00000000">
      <w:pPr>
        <w:numPr>
          <w:ilvl w:val="0"/>
          <w:numId w:val="50"/>
        </w:numPr>
        <w:spacing w:before="100" w:beforeAutospacing="1" w:after="100" w:afterAutospacing="1"/>
        <w:divId w:val="175387555"/>
      </w:pPr>
      <w:r>
        <w:t xml:space="preserve">In the event that the order is completely filled, an order update message is sent with the </w:t>
      </w:r>
      <w:r>
        <w:rPr>
          <w:rStyle w:val="HTML"/>
        </w:rPr>
        <w:t>state</w:t>
      </w:r>
      <w:r>
        <w:t xml:space="preserve"> == </w:t>
      </w:r>
      <w:r>
        <w:rPr>
          <w:rStyle w:val="HTML"/>
        </w:rPr>
        <w:t>filled</w:t>
      </w:r>
      <w:r>
        <w:t>.</w:t>
      </w:r>
    </w:p>
    <w:p w:rsidR="00000000" w:rsidRDefault="00000000">
      <w:pPr>
        <w:numPr>
          <w:ilvl w:val="0"/>
          <w:numId w:val="50"/>
        </w:numPr>
        <w:spacing w:before="100" w:beforeAutospacing="1" w:after="100" w:afterAutospacing="1"/>
        <w:divId w:val="175387555"/>
      </w:pPr>
      <w:r>
        <w:t xml:space="preserve">If the order is not fully filled but has reached its final state, an order update message is sent with the </w:t>
      </w:r>
      <w:r>
        <w:rPr>
          <w:rStyle w:val="HTML"/>
        </w:rPr>
        <w:t>state</w:t>
      </w:r>
      <w:r>
        <w:t xml:space="preserve"> == </w:t>
      </w:r>
      <w:r>
        <w:rPr>
          <w:rStyle w:val="HTML"/>
        </w:rPr>
        <w:t>canceled</w:t>
      </w:r>
      <w:r>
        <w:t>.</w:t>
      </w:r>
    </w:p>
    <w:p w:rsidR="00000000" w:rsidRDefault="00000000">
      <w:pPr>
        <w:numPr>
          <w:ilvl w:val="0"/>
          <w:numId w:val="50"/>
        </w:numPr>
        <w:spacing w:before="100" w:beforeAutospacing="1" w:after="100" w:afterAutospacing="1"/>
        <w:divId w:val="175387555"/>
      </w:pPr>
      <w:r>
        <w:t xml:space="preserve">If a certain part of an order is rejected, an order update message is sent with updated </w:t>
      </w:r>
      <w:r>
        <w:rPr>
          <w:rStyle w:val="HTML"/>
        </w:rPr>
        <w:t>canceledSz</w:t>
      </w:r>
      <w:r>
        <w:t xml:space="preserve"> and </w:t>
      </w:r>
      <w:r>
        <w:rPr>
          <w:rStyle w:val="HTML"/>
        </w:rPr>
        <w:t>pendingFillSz</w:t>
      </w:r>
      <w:r>
        <w:t xml:space="preserve">, and </w:t>
      </w:r>
      <w:r>
        <w:rPr>
          <w:rStyle w:val="HTML"/>
        </w:rPr>
        <w:t>code</w:t>
      </w:r>
      <w:r>
        <w:t xml:space="preserve"> and </w:t>
      </w:r>
      <w:r>
        <w:rPr>
          <w:rStyle w:val="HTML"/>
        </w:rPr>
        <w:t>msg</w:t>
      </w:r>
      <w:r>
        <w:t xml:space="preserve"> corresponding to the error.</w:t>
      </w:r>
    </w:p>
    <w:p w:rsidR="00000000" w:rsidRDefault="00000000">
      <w:pPr>
        <w:pStyle w:val="3"/>
        <w:divId w:val="175387555"/>
      </w:pPr>
      <w:r>
        <w:t>Trade State</w:t>
      </w:r>
    </w:p>
    <w:p w:rsidR="00000000" w:rsidRDefault="00000000">
      <w:pPr>
        <w:pStyle w:val="a5"/>
        <w:divId w:val="175387555"/>
      </w:pPr>
      <w:r>
        <w:t xml:space="preserve">Track the state of a trade by subscribing to the </w:t>
      </w:r>
      <w:r>
        <w:rPr>
          <w:rStyle w:val="HTML"/>
        </w:rPr>
        <w:t>sprd-trades</w:t>
      </w:r>
      <w:r>
        <w:t>WebSocket channel.</w:t>
      </w:r>
    </w:p>
    <w:p w:rsidR="00000000" w:rsidRDefault="00000000">
      <w:pPr>
        <w:numPr>
          <w:ilvl w:val="0"/>
          <w:numId w:val="51"/>
        </w:numPr>
        <w:spacing w:before="100" w:beforeAutospacing="1" w:after="100" w:afterAutospacing="1"/>
        <w:divId w:val="175387555"/>
      </w:pPr>
      <w:r>
        <w:t>After an executed trade undergoes clearing and settlement on OKX, it reaches finality.</w:t>
      </w:r>
    </w:p>
    <w:p w:rsidR="00000000" w:rsidRDefault="00000000">
      <w:pPr>
        <w:numPr>
          <w:ilvl w:val="0"/>
          <w:numId w:val="51"/>
        </w:numPr>
        <w:spacing w:before="100" w:beforeAutospacing="1" w:after="100" w:afterAutospacing="1"/>
        <w:divId w:val="175387555"/>
      </w:pPr>
      <w:r>
        <w:t xml:space="preserve">For successfully cleared trades, a WebSocket message is sent with the </w:t>
      </w:r>
      <w:r>
        <w:rPr>
          <w:rStyle w:val="HTML"/>
        </w:rPr>
        <w:t>state</w:t>
      </w:r>
      <w:r>
        <w:t xml:space="preserve">denoted as </w:t>
      </w:r>
      <w:r>
        <w:rPr>
          <w:rStyle w:val="HTML"/>
        </w:rPr>
        <w:t>filled</w:t>
      </w:r>
      <w:r>
        <w:t>.</w:t>
      </w:r>
    </w:p>
    <w:p w:rsidR="00000000" w:rsidRDefault="00000000">
      <w:pPr>
        <w:numPr>
          <w:ilvl w:val="0"/>
          <w:numId w:val="51"/>
        </w:numPr>
        <w:spacing w:before="100" w:beforeAutospacing="1" w:after="100" w:afterAutospacing="1"/>
        <w:divId w:val="175387555"/>
      </w:pPr>
      <w:r>
        <w:t xml:space="preserve">In the case of an unsuccessful trade clearing, a trade update message is sent with the </w:t>
      </w:r>
      <w:r>
        <w:rPr>
          <w:rStyle w:val="HTML"/>
        </w:rPr>
        <w:t>state</w:t>
      </w:r>
      <w:r>
        <w:t xml:space="preserve"> reflected as </w:t>
      </w:r>
      <w:r>
        <w:rPr>
          <w:rStyle w:val="HTML"/>
        </w:rPr>
        <w:t>rejected</w:t>
      </w:r>
      <w:r>
        <w:t>.</w:t>
      </w:r>
    </w:p>
    <w:p w:rsidR="00000000" w:rsidRDefault="00000000">
      <w:pPr>
        <w:numPr>
          <w:ilvl w:val="0"/>
          <w:numId w:val="51"/>
        </w:numPr>
        <w:spacing w:before="100" w:beforeAutospacing="1" w:after="100" w:afterAutospacing="1"/>
        <w:divId w:val="175387555"/>
      </w:pPr>
      <w:r>
        <w:t xml:space="preserve">If the trade state is </w:t>
      </w:r>
      <w:r>
        <w:rPr>
          <w:rStyle w:val="HTML"/>
        </w:rPr>
        <w:t>rejected</w:t>
      </w:r>
      <w:r>
        <w:t xml:space="preserve">, the trade update message will also include the error </w:t>
      </w:r>
      <w:r>
        <w:rPr>
          <w:rStyle w:val="HTML"/>
        </w:rPr>
        <w:t>code</w:t>
      </w:r>
      <w:r>
        <w:t xml:space="preserve"> and a corresponding error message (</w:t>
      </w:r>
      <w:r>
        <w:rPr>
          <w:rStyle w:val="HTML"/>
        </w:rPr>
        <w:t>msg</w:t>
      </w:r>
      <w:r>
        <w:t>) that explains the reason for the rejection.</w:t>
      </w:r>
    </w:p>
    <w:p w:rsidR="00000000" w:rsidRDefault="00000000">
      <w:pPr>
        <w:pStyle w:val="3"/>
        <w:divId w:val="175387555"/>
      </w:pPr>
      <w:r>
        <w:t>All Trades</w:t>
      </w:r>
    </w:p>
    <w:p w:rsidR="00000000" w:rsidRDefault="00000000">
      <w:pPr>
        <w:pStyle w:val="a5"/>
        <w:divId w:val="175387555"/>
      </w:pPr>
      <w:r>
        <w:t>All users have the ability to receive updates on all trades that take place through the OKX Nitro Spreads product.</w:t>
      </w:r>
    </w:p>
    <w:p w:rsidR="00000000" w:rsidRDefault="00000000">
      <w:pPr>
        <w:pStyle w:val="a5"/>
        <w:divId w:val="175387555"/>
      </w:pPr>
      <w:r>
        <w:t xml:space="preserve">It's important to note that OKX Nitro Spreads does not disclose information about the counterparties involved in the trades or the individual </w:t>
      </w:r>
      <w:r>
        <w:rPr>
          <w:rStyle w:val="HTML"/>
        </w:rPr>
        <w:t>side</w:t>
      </w:r>
      <w:r>
        <w:t xml:space="preserve"> (</w:t>
      </w:r>
      <w:r>
        <w:rPr>
          <w:rStyle w:val="HTML"/>
        </w:rPr>
        <w:t>buy</w:t>
      </w:r>
      <w:r>
        <w:t xml:space="preserve"> or </w:t>
      </w:r>
      <w:r>
        <w:rPr>
          <w:rStyle w:val="HTML"/>
        </w:rPr>
        <w:t>sell</w:t>
      </w:r>
      <w:r>
        <w:t>) of the composite legs that were traded.</w:t>
      </w:r>
    </w:p>
    <w:p w:rsidR="00000000" w:rsidRDefault="00000000">
      <w:pPr>
        <w:numPr>
          <w:ilvl w:val="0"/>
          <w:numId w:val="52"/>
        </w:numPr>
        <w:spacing w:before="100" w:beforeAutospacing="1" w:after="100" w:afterAutospacing="1"/>
        <w:divId w:val="175387555"/>
      </w:pPr>
      <w:r>
        <w:t xml:space="preserve">By subscribing to the </w:t>
      </w:r>
      <w:r>
        <w:rPr>
          <w:rStyle w:val="HTML"/>
        </w:rPr>
        <w:t>sprd-public-trades</w:t>
      </w:r>
      <w:r>
        <w:t>WebSocket channel, WebSocket messages are sent exclusively for trades that have been successfully cleared and settled.</w:t>
      </w:r>
    </w:p>
    <w:p w:rsidR="00000000" w:rsidRDefault="00000000">
      <w:pPr>
        <w:pStyle w:val="2"/>
        <w:divId w:val="175387555"/>
      </w:pPr>
      <w:r>
        <w:t>REST API</w:t>
      </w:r>
    </w:p>
    <w:p w:rsidR="00000000" w:rsidRDefault="00000000">
      <w:pPr>
        <w:pStyle w:val="3"/>
        <w:divId w:val="175387555"/>
      </w:pPr>
      <w:r>
        <w:t>Place order</w:t>
      </w:r>
    </w:p>
    <w:p w:rsidR="00000000" w:rsidRDefault="00000000">
      <w:pPr>
        <w:pStyle w:val="a5"/>
        <w:divId w:val="175387555"/>
      </w:pPr>
      <w:r>
        <w:t>Place a new order</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/api/v5/sprd/order</w:t>
      </w:r>
    </w:p>
    <w:p w:rsidR="00000000" w:rsidRDefault="00000000">
      <w:pPr>
        <w:pStyle w:val="a5"/>
        <w:ind w:left="720" w:right="720"/>
        <w:divId w:val="1709990732"/>
      </w:pPr>
      <w:r>
        <w:t>Request Example</w:t>
      </w:r>
    </w:p>
    <w:p w:rsidR="00000000" w:rsidRDefault="00000000">
      <w:pPr>
        <w:pStyle w:val="HTML0"/>
        <w:divId w:val="254093401"/>
        <w:rPr>
          <w:rStyle w:val="HTML"/>
        </w:rPr>
      </w:pPr>
      <w:r>
        <w:rPr>
          <w:rStyle w:val="c"/>
        </w:rPr>
        <w:t># place order for a spread</w:t>
      </w:r>
    </w:p>
    <w:p w:rsidR="00000000" w:rsidRDefault="00000000">
      <w:pPr>
        <w:pStyle w:val="HTML0"/>
        <w:divId w:val="254093401"/>
        <w:rPr>
          <w:rStyle w:val="HTML"/>
        </w:rPr>
      </w:pPr>
      <w:r>
        <w:rPr>
          <w:rStyle w:val="HTML"/>
        </w:rPr>
        <w:t>POST /api/v5/sprd/order</w:t>
      </w:r>
    </w:p>
    <w:p w:rsidR="00000000" w:rsidRDefault="00000000">
      <w:pPr>
        <w:pStyle w:val="HTML0"/>
        <w:divId w:val="254093401"/>
        <w:rPr>
          <w:rStyle w:val="HTML"/>
        </w:rPr>
      </w:pPr>
      <w:r>
        <w:rPr>
          <w:rStyle w:val="HTML"/>
        </w:rPr>
        <w:t>body</w:t>
      </w:r>
    </w:p>
    <w:p w:rsidR="00000000" w:rsidRDefault="00000000">
      <w:pPr>
        <w:pStyle w:val="HTML0"/>
        <w:divId w:val="254093401"/>
        <w:rPr>
          <w:rStyle w:val="HTML"/>
        </w:rPr>
      </w:pPr>
      <w:r>
        <w:rPr>
          <w:rStyle w:val="o"/>
        </w:rPr>
        <w:t>{</w:t>
      </w:r>
    </w:p>
    <w:p w:rsidR="00000000" w:rsidRDefault="00000000">
      <w:pPr>
        <w:pStyle w:val="HTML0"/>
        <w:divId w:val="254093401"/>
        <w:rPr>
          <w:rStyle w:val="HTML"/>
        </w:rPr>
      </w:pPr>
      <w:r>
        <w:rPr>
          <w:rStyle w:val="HTML"/>
        </w:rPr>
        <w:t xml:space="preserve">   </w:t>
      </w:r>
      <w:r>
        <w:rPr>
          <w:rStyle w:val="s2"/>
        </w:rPr>
        <w:t>"sprdId"</w:t>
      </w:r>
      <w:r>
        <w:rPr>
          <w:rStyle w:val="HTML"/>
        </w:rPr>
        <w:t>:</w:t>
      </w:r>
      <w:r>
        <w:rPr>
          <w:rStyle w:val="s2"/>
        </w:rPr>
        <w:t>"BTC-USDT_BTC-USDT-SWAP"</w:t>
      </w:r>
      <w:r>
        <w:rPr>
          <w:rStyle w:val="HTML"/>
        </w:rPr>
        <w:t>,</w:t>
      </w:r>
    </w:p>
    <w:p w:rsidR="00000000" w:rsidRDefault="00000000">
      <w:pPr>
        <w:pStyle w:val="HTML0"/>
        <w:divId w:val="254093401"/>
        <w:rPr>
          <w:rStyle w:val="HTML"/>
        </w:rPr>
      </w:pPr>
      <w:r>
        <w:rPr>
          <w:rStyle w:val="HTML"/>
        </w:rPr>
        <w:t xml:space="preserve">   </w:t>
      </w:r>
      <w:r>
        <w:rPr>
          <w:rStyle w:val="s2"/>
        </w:rPr>
        <w:t>"clOrdId"</w:t>
      </w:r>
      <w:r>
        <w:rPr>
          <w:rStyle w:val="HTML"/>
        </w:rPr>
        <w:t>:</w:t>
      </w:r>
      <w:r>
        <w:rPr>
          <w:rStyle w:val="s2"/>
        </w:rPr>
        <w:t>"b15"</w:t>
      </w:r>
      <w:r>
        <w:rPr>
          <w:rStyle w:val="HTML"/>
        </w:rPr>
        <w:t>,</w:t>
      </w:r>
    </w:p>
    <w:p w:rsidR="00000000" w:rsidRDefault="00000000">
      <w:pPr>
        <w:pStyle w:val="HTML0"/>
        <w:divId w:val="254093401"/>
        <w:rPr>
          <w:rStyle w:val="HTML"/>
        </w:rPr>
      </w:pPr>
      <w:r>
        <w:rPr>
          <w:rStyle w:val="HTML"/>
        </w:rPr>
        <w:t xml:space="preserve">   </w:t>
      </w:r>
      <w:r>
        <w:rPr>
          <w:rStyle w:val="s2"/>
        </w:rPr>
        <w:t>"side"</w:t>
      </w:r>
      <w:r>
        <w:rPr>
          <w:rStyle w:val="HTML"/>
        </w:rPr>
        <w:t>:</w:t>
      </w:r>
      <w:r>
        <w:rPr>
          <w:rStyle w:val="s2"/>
        </w:rPr>
        <w:t>"buy"</w:t>
      </w:r>
      <w:r>
        <w:rPr>
          <w:rStyle w:val="HTML"/>
        </w:rPr>
        <w:t>,</w:t>
      </w:r>
    </w:p>
    <w:p w:rsidR="00000000" w:rsidRDefault="00000000">
      <w:pPr>
        <w:pStyle w:val="HTML0"/>
        <w:divId w:val="254093401"/>
        <w:rPr>
          <w:rStyle w:val="HTML"/>
        </w:rPr>
      </w:pPr>
      <w:r>
        <w:rPr>
          <w:rStyle w:val="HTML"/>
        </w:rPr>
        <w:t xml:space="preserve">   </w:t>
      </w:r>
      <w:r>
        <w:rPr>
          <w:rStyle w:val="s2"/>
        </w:rPr>
        <w:t>"ordType"</w:t>
      </w:r>
      <w:r>
        <w:rPr>
          <w:rStyle w:val="HTML"/>
        </w:rPr>
        <w:t>:</w:t>
      </w:r>
      <w:r>
        <w:rPr>
          <w:rStyle w:val="s2"/>
        </w:rPr>
        <w:t>"limit"</w:t>
      </w:r>
      <w:r>
        <w:rPr>
          <w:rStyle w:val="HTML"/>
        </w:rPr>
        <w:t>,</w:t>
      </w:r>
    </w:p>
    <w:p w:rsidR="00000000" w:rsidRDefault="00000000">
      <w:pPr>
        <w:pStyle w:val="HTML0"/>
        <w:divId w:val="254093401"/>
        <w:rPr>
          <w:rStyle w:val="HTML"/>
        </w:rPr>
      </w:pPr>
      <w:r>
        <w:rPr>
          <w:rStyle w:val="HTML"/>
        </w:rPr>
        <w:t xml:space="preserve">   </w:t>
      </w:r>
      <w:r>
        <w:rPr>
          <w:rStyle w:val="s2"/>
        </w:rPr>
        <w:t>"px"</w:t>
      </w:r>
      <w:r>
        <w:rPr>
          <w:rStyle w:val="HTML"/>
        </w:rPr>
        <w:t>:</w:t>
      </w:r>
      <w:r>
        <w:rPr>
          <w:rStyle w:val="s2"/>
        </w:rPr>
        <w:t>"2.15"</w:t>
      </w:r>
      <w:r>
        <w:rPr>
          <w:rStyle w:val="HTML"/>
        </w:rPr>
        <w:t>,</w:t>
      </w:r>
    </w:p>
    <w:p w:rsidR="00000000" w:rsidRDefault="00000000">
      <w:pPr>
        <w:pStyle w:val="HTML0"/>
        <w:divId w:val="254093401"/>
        <w:rPr>
          <w:rStyle w:val="HTML"/>
        </w:rPr>
      </w:pPr>
      <w:r>
        <w:rPr>
          <w:rStyle w:val="HTML"/>
        </w:rPr>
        <w:t xml:space="preserve">   </w:t>
      </w:r>
      <w:r>
        <w:rPr>
          <w:rStyle w:val="s2"/>
        </w:rPr>
        <w:t>"sz"</w:t>
      </w:r>
      <w:r>
        <w:rPr>
          <w:rStyle w:val="HTML"/>
        </w:rPr>
        <w:t>:</w:t>
      </w:r>
      <w:r>
        <w:rPr>
          <w:rStyle w:val="s2"/>
        </w:rPr>
        <w:t>"2"</w:t>
      </w:r>
    </w:p>
    <w:p w:rsidR="00000000" w:rsidRDefault="00000000">
      <w:pPr>
        <w:pStyle w:val="HTML0"/>
        <w:divId w:val="254093401"/>
        <w:rPr>
          <w:rStyle w:val="HTML"/>
        </w:rPr>
      </w:pPr>
      <w:r>
        <w:rPr>
          <w:rStyle w:val="o"/>
        </w:rPr>
        <w:t>}</w:t>
      </w:r>
    </w:p>
    <w:p w:rsidR="00000000" w:rsidRDefault="00000000">
      <w:pPr>
        <w:pStyle w:val="HTML0"/>
        <w:divId w:val="1988853417"/>
        <w:rPr>
          <w:rStyle w:val="HTML"/>
          <w:vanish/>
        </w:rPr>
      </w:pPr>
      <w:r>
        <w:rPr>
          <w:rStyle w:val="kn"/>
          <w:vanish/>
        </w:rPr>
        <w:t>import</w:t>
      </w:r>
      <w:r>
        <w:rPr>
          <w:rStyle w:val="HTML"/>
          <w:vanish/>
        </w:rPr>
        <w:t xml:space="preserve"> </w:t>
      </w:r>
      <w:r>
        <w:rPr>
          <w:rStyle w:val="nn"/>
          <w:vanish/>
        </w:rPr>
        <w:t>okx.SpreadTrading</w:t>
      </w:r>
      <w:r>
        <w:rPr>
          <w:rStyle w:val="HTML"/>
          <w:vanish/>
        </w:rPr>
        <w:t xml:space="preserve"> </w:t>
      </w:r>
      <w:r>
        <w:rPr>
          <w:rStyle w:val="k"/>
          <w:vanish/>
        </w:rPr>
        <w:t>as</w:t>
      </w:r>
      <w:r>
        <w:rPr>
          <w:rStyle w:val="HTML"/>
          <w:vanish/>
        </w:rPr>
        <w:t xml:space="preserve"> </w:t>
      </w:r>
      <w:r>
        <w:rPr>
          <w:rStyle w:val="n"/>
          <w:vanish/>
        </w:rPr>
        <w:t>SpreadTrading</w:t>
      </w:r>
    </w:p>
    <w:p w:rsidR="00000000" w:rsidRDefault="00000000">
      <w:pPr>
        <w:pStyle w:val="HTML0"/>
        <w:divId w:val="1988853417"/>
        <w:rPr>
          <w:rStyle w:val="HTML"/>
          <w:vanish/>
        </w:rPr>
      </w:pPr>
    </w:p>
    <w:p w:rsidR="00000000" w:rsidRDefault="00000000">
      <w:pPr>
        <w:pStyle w:val="HTML0"/>
        <w:divId w:val="1988853417"/>
        <w:rPr>
          <w:rStyle w:val="c1"/>
          <w:vanish/>
        </w:rPr>
      </w:pPr>
      <w:r>
        <w:rPr>
          <w:rStyle w:val="c1"/>
          <w:vanish/>
        </w:rPr>
        <w:t># API initialization</w:t>
      </w:r>
    </w:p>
    <w:p w:rsidR="00000000" w:rsidRDefault="00000000">
      <w:pPr>
        <w:pStyle w:val="HTML0"/>
        <w:divId w:val="1988853417"/>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1988853417"/>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1988853417"/>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1988853417"/>
        <w:rPr>
          <w:rStyle w:val="HTML"/>
          <w:vanish/>
        </w:rPr>
      </w:pPr>
    </w:p>
    <w:p w:rsidR="00000000" w:rsidRDefault="00000000">
      <w:pPr>
        <w:pStyle w:val="HTML0"/>
        <w:divId w:val="1988853417"/>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trading:0 , demo trading:1</w:t>
      </w:r>
    </w:p>
    <w:p w:rsidR="00000000" w:rsidRDefault="00000000">
      <w:pPr>
        <w:pStyle w:val="HTML0"/>
        <w:divId w:val="1988853417"/>
        <w:rPr>
          <w:rStyle w:val="HTML"/>
          <w:vanish/>
        </w:rPr>
      </w:pPr>
    </w:p>
    <w:p w:rsidR="00000000" w:rsidRDefault="00000000">
      <w:pPr>
        <w:pStyle w:val="HTML0"/>
        <w:divId w:val="1988853417"/>
        <w:rPr>
          <w:rStyle w:val="HTML"/>
          <w:vanish/>
        </w:rPr>
      </w:pPr>
      <w:r>
        <w:rPr>
          <w:rStyle w:val="n"/>
          <w:vanish/>
        </w:rPr>
        <w:t>spreadAPI</w:t>
      </w:r>
      <w:r>
        <w:rPr>
          <w:rStyle w:val="HTML"/>
          <w:vanish/>
        </w:rPr>
        <w:t xml:space="preserve"> </w:t>
      </w:r>
      <w:r>
        <w:rPr>
          <w:rStyle w:val="o"/>
          <w:vanish/>
        </w:rPr>
        <w:t>=</w:t>
      </w:r>
      <w:r>
        <w:rPr>
          <w:rStyle w:val="HTML"/>
          <w:vanish/>
        </w:rPr>
        <w:t xml:space="preserve"> </w:t>
      </w:r>
      <w:r>
        <w:rPr>
          <w:rStyle w:val="n"/>
          <w:vanish/>
        </w:rPr>
        <w:t>SpreadTrading</w:t>
      </w:r>
      <w:r>
        <w:rPr>
          <w:rStyle w:val="p"/>
          <w:vanish/>
        </w:rPr>
        <w:t>.</w:t>
      </w:r>
      <w:r>
        <w:rPr>
          <w:rStyle w:val="n"/>
          <w:vanish/>
        </w:rPr>
        <w:t>SpreadTradingAPI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1988853417"/>
        <w:rPr>
          <w:rStyle w:val="HTML"/>
          <w:vanish/>
        </w:rPr>
      </w:pPr>
    </w:p>
    <w:p w:rsidR="00000000" w:rsidRDefault="00000000">
      <w:pPr>
        <w:pStyle w:val="HTML0"/>
        <w:divId w:val="1988853417"/>
        <w:rPr>
          <w:rStyle w:val="c1"/>
          <w:vanish/>
        </w:rPr>
      </w:pPr>
      <w:r>
        <w:rPr>
          <w:rStyle w:val="c1"/>
          <w:vanish/>
        </w:rPr>
        <w:t># place order</w:t>
      </w:r>
    </w:p>
    <w:p w:rsidR="00000000" w:rsidRDefault="00000000">
      <w:pPr>
        <w:pStyle w:val="HTML0"/>
        <w:divId w:val="1988853417"/>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spreadAPI</w:t>
      </w:r>
      <w:r>
        <w:rPr>
          <w:rStyle w:val="p"/>
          <w:vanish/>
        </w:rPr>
        <w:t>.</w:t>
      </w:r>
      <w:r>
        <w:rPr>
          <w:rStyle w:val="n"/>
          <w:vanish/>
        </w:rPr>
        <w:t>place_order</w:t>
      </w:r>
      <w:r>
        <w:rPr>
          <w:rStyle w:val="p"/>
          <w:vanish/>
        </w:rPr>
        <w:t>(</w:t>
      </w:r>
      <w:r>
        <w:rPr>
          <w:rStyle w:val="n"/>
          <w:vanish/>
        </w:rPr>
        <w:t>sprdId</w:t>
      </w:r>
      <w:r>
        <w:rPr>
          <w:rStyle w:val="o"/>
          <w:vanish/>
        </w:rPr>
        <w:t>=</w:t>
      </w:r>
      <w:r>
        <w:rPr>
          <w:rStyle w:val="s"/>
          <w:vanish/>
        </w:rPr>
        <w:t>'BTC-USDT_BTC-USDT-SWAP'</w:t>
      </w:r>
      <w:r>
        <w:rPr>
          <w:rStyle w:val="p"/>
          <w:vanish/>
        </w:rPr>
        <w:t>,</w:t>
      </w:r>
    </w:p>
    <w:p w:rsidR="00000000" w:rsidRDefault="00000000">
      <w:pPr>
        <w:pStyle w:val="HTML0"/>
        <w:divId w:val="1988853417"/>
        <w:rPr>
          <w:rStyle w:val="HTML"/>
          <w:vanish/>
        </w:rPr>
      </w:pPr>
      <w:r>
        <w:rPr>
          <w:rStyle w:val="HTML"/>
          <w:vanish/>
        </w:rPr>
        <w:t xml:space="preserve">                               </w:t>
      </w:r>
      <w:r>
        <w:rPr>
          <w:rStyle w:val="n"/>
          <w:vanish/>
        </w:rPr>
        <w:t>clOrdId</w:t>
      </w:r>
      <w:r>
        <w:rPr>
          <w:rStyle w:val="o"/>
          <w:vanish/>
        </w:rPr>
        <w:t>=</w:t>
      </w:r>
      <w:r>
        <w:rPr>
          <w:rStyle w:val="s"/>
          <w:vanish/>
        </w:rPr>
        <w:t>'b16'</w:t>
      </w:r>
      <w:r>
        <w:rPr>
          <w:rStyle w:val="p"/>
          <w:vanish/>
        </w:rPr>
        <w:t>,</w:t>
      </w:r>
      <w:r>
        <w:rPr>
          <w:rStyle w:val="n"/>
          <w:vanish/>
        </w:rPr>
        <w:t>side</w:t>
      </w:r>
      <w:r>
        <w:rPr>
          <w:rStyle w:val="o"/>
          <w:vanish/>
        </w:rPr>
        <w:t>=</w:t>
      </w:r>
      <w:r>
        <w:rPr>
          <w:rStyle w:val="s"/>
          <w:vanish/>
        </w:rPr>
        <w:t>'buy'</w:t>
      </w:r>
      <w:r>
        <w:rPr>
          <w:rStyle w:val="p"/>
          <w:vanish/>
        </w:rPr>
        <w:t>,</w:t>
      </w:r>
      <w:r>
        <w:rPr>
          <w:rStyle w:val="n"/>
          <w:vanish/>
        </w:rPr>
        <w:t>ordType</w:t>
      </w:r>
      <w:r>
        <w:rPr>
          <w:rStyle w:val="o"/>
          <w:vanish/>
        </w:rPr>
        <w:t>=</w:t>
      </w:r>
      <w:r>
        <w:rPr>
          <w:rStyle w:val="s"/>
          <w:vanish/>
        </w:rPr>
        <w:t>'limit'</w:t>
      </w:r>
      <w:r>
        <w:rPr>
          <w:rStyle w:val="p"/>
          <w:vanish/>
        </w:rPr>
        <w:t>,</w:t>
      </w:r>
    </w:p>
    <w:p w:rsidR="00000000" w:rsidRDefault="00000000">
      <w:pPr>
        <w:pStyle w:val="HTML0"/>
        <w:divId w:val="1988853417"/>
        <w:rPr>
          <w:rStyle w:val="HTML"/>
          <w:vanish/>
        </w:rPr>
      </w:pPr>
      <w:r>
        <w:rPr>
          <w:rStyle w:val="HTML"/>
          <w:vanish/>
        </w:rPr>
        <w:t xml:space="preserve">                               </w:t>
      </w:r>
      <w:r>
        <w:rPr>
          <w:rStyle w:val="n"/>
          <w:vanish/>
        </w:rPr>
        <w:t>px</w:t>
      </w:r>
      <w:r>
        <w:rPr>
          <w:rStyle w:val="o"/>
          <w:vanish/>
        </w:rPr>
        <w:t>=</w:t>
      </w:r>
      <w:r>
        <w:rPr>
          <w:rStyle w:val="s"/>
          <w:vanish/>
        </w:rPr>
        <w:t>'2'</w:t>
      </w:r>
      <w:r>
        <w:rPr>
          <w:rStyle w:val="p"/>
          <w:vanish/>
        </w:rPr>
        <w:t>,</w:t>
      </w:r>
      <w:r>
        <w:rPr>
          <w:rStyle w:val="n"/>
          <w:vanish/>
        </w:rPr>
        <w:t>sz</w:t>
      </w:r>
      <w:r>
        <w:rPr>
          <w:rStyle w:val="o"/>
          <w:vanish/>
        </w:rPr>
        <w:t>=</w:t>
      </w:r>
      <w:r>
        <w:rPr>
          <w:rStyle w:val="s"/>
          <w:vanish/>
        </w:rPr>
        <w:t>'2'</w:t>
      </w:r>
      <w:r>
        <w:rPr>
          <w:rStyle w:val="p"/>
          <w:vanish/>
        </w:rPr>
        <w:t>)</w:t>
      </w:r>
    </w:p>
    <w:p w:rsidR="00000000" w:rsidRDefault="00000000">
      <w:pPr>
        <w:pStyle w:val="HTML0"/>
        <w:divId w:val="1988853417"/>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sprdId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spread ID, e.g. BTC-USDT_BTC-USD-SWAP</w:t>
            </w:r>
          </w:p>
        </w:tc>
      </w:tr>
      <w:tr w:rsidR="00000000">
        <w:trPr>
          <w:divId w:val="175387555"/>
          <w:tblCellSpacing w:w="15" w:type="dxa"/>
        </w:trPr>
        <w:tc>
          <w:tcPr>
            <w:tcW w:w="0" w:type="auto"/>
            <w:vAlign w:val="center"/>
            <w:hideMark/>
          </w:tcPr>
          <w:p w:rsidR="00000000" w:rsidRDefault="00000000">
            <w:r>
              <w:t>clOrdId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Client Order ID as assigned by the client </w:t>
            </w:r>
            <w:r>
              <w:br/>
              <w:t>A combination of case-sensitive alphanumerics, all numbers, or all letters of up to 32 characters.</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Order tag </w:t>
            </w:r>
            <w:r>
              <w:br/>
              <w:t>A combination of case-sensitive alphanumerics, all numbers, or all letters of up to 16 characters.</w:t>
            </w:r>
          </w:p>
        </w:tc>
      </w:tr>
      <w:tr w:rsidR="00000000">
        <w:trPr>
          <w:divId w:val="175387555"/>
          <w:tblCellSpacing w:w="15" w:type="dxa"/>
        </w:trPr>
        <w:tc>
          <w:tcPr>
            <w:tcW w:w="0" w:type="auto"/>
            <w:vAlign w:val="center"/>
            <w:hideMark/>
          </w:tcPr>
          <w:p w:rsidR="00000000" w:rsidRDefault="00000000">
            <w:r>
              <w:t>side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Order side, </w:t>
            </w:r>
            <w:r>
              <w:rPr>
                <w:rStyle w:val="HTML"/>
              </w:rPr>
              <w:t>buy</w:t>
            </w:r>
            <w:r>
              <w:t xml:space="preserve"> </w:t>
            </w:r>
            <w:r>
              <w:rPr>
                <w:rStyle w:val="HTML"/>
              </w:rPr>
              <w:t>sell</w:t>
            </w:r>
          </w:p>
        </w:tc>
      </w:tr>
      <w:tr w:rsidR="00000000">
        <w:trPr>
          <w:divId w:val="175387555"/>
          <w:tblCellSpacing w:w="15" w:type="dxa"/>
        </w:trPr>
        <w:tc>
          <w:tcPr>
            <w:tcW w:w="0" w:type="auto"/>
            <w:vAlign w:val="center"/>
            <w:hideMark/>
          </w:tcPr>
          <w:p w:rsidR="00000000" w:rsidRDefault="00000000">
            <w:r>
              <w:t>ordType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Order type</w:t>
            </w:r>
            <w:r>
              <w:br/>
            </w:r>
            <w:r>
              <w:rPr>
                <w:rStyle w:val="HTML"/>
              </w:rPr>
              <w:t>market</w:t>
            </w:r>
            <w:r>
              <w:t xml:space="preserve">: Market order </w:t>
            </w:r>
            <w:r>
              <w:br/>
            </w:r>
            <w:r>
              <w:rPr>
                <w:rStyle w:val="HTML"/>
              </w:rPr>
              <w:t>limit</w:t>
            </w:r>
            <w:r>
              <w:t xml:space="preserve">: Limit order </w:t>
            </w:r>
            <w:r>
              <w:br/>
            </w:r>
            <w:r>
              <w:rPr>
                <w:rStyle w:val="HTML"/>
              </w:rPr>
              <w:t>post_only</w:t>
            </w:r>
            <w:r>
              <w:t>: Post-only order</w:t>
            </w:r>
            <w:r>
              <w:br/>
            </w:r>
            <w:r>
              <w:rPr>
                <w:rStyle w:val="HTML"/>
              </w:rPr>
              <w:t>ioc</w:t>
            </w:r>
            <w:r>
              <w:t>: Immediate-or-cancel order</w:t>
            </w:r>
          </w:p>
        </w:tc>
      </w:tr>
      <w:tr w:rsidR="00000000">
        <w:trPr>
          <w:divId w:val="175387555"/>
          <w:tblCellSpacing w:w="15" w:type="dxa"/>
        </w:trPr>
        <w:tc>
          <w:tcPr>
            <w:tcW w:w="0" w:type="auto"/>
            <w:vAlign w:val="center"/>
            <w:hideMark/>
          </w:tcPr>
          <w:p w:rsidR="00000000" w:rsidRDefault="00000000">
            <w:r>
              <w:t>sz</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Quantity to buy or sell. The unit is USD for inverse spreads, and the corresponding baseCcy for linear and hybrid spreads.</w:t>
            </w:r>
          </w:p>
        </w:tc>
      </w:tr>
      <w:tr w:rsidR="00000000">
        <w:trPr>
          <w:divId w:val="175387555"/>
          <w:tblCellSpacing w:w="15" w:type="dxa"/>
        </w:trPr>
        <w:tc>
          <w:tcPr>
            <w:tcW w:w="0" w:type="auto"/>
            <w:vAlign w:val="center"/>
            <w:hideMark/>
          </w:tcPr>
          <w:p w:rsidR="00000000" w:rsidRDefault="00000000">
            <w:r>
              <w:t>px</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Order price. Only applicable to </w:t>
            </w:r>
            <w:r>
              <w:rPr>
                <w:rStyle w:val="HTML"/>
              </w:rPr>
              <w:t>limit</w:t>
            </w:r>
            <w:r>
              <w:t xml:space="preserve">, </w:t>
            </w:r>
            <w:r>
              <w:rPr>
                <w:rStyle w:val="HTML"/>
              </w:rPr>
              <w:t>post_only</w:t>
            </w:r>
            <w:r>
              <w:t xml:space="preserve">, </w:t>
            </w:r>
            <w:r>
              <w:rPr>
                <w:rStyle w:val="HTML"/>
              </w:rPr>
              <w:t>ioc</w:t>
            </w:r>
          </w:p>
        </w:tc>
      </w:tr>
    </w:tbl>
    <w:p w:rsidR="00000000" w:rsidRDefault="00000000">
      <w:pPr>
        <w:pStyle w:val="a5"/>
        <w:ind w:left="720" w:right="720"/>
        <w:divId w:val="1234123726"/>
      </w:pPr>
      <w:r>
        <w:t>Response Example</w:t>
      </w:r>
    </w:p>
    <w:p w:rsidR="00000000" w:rsidRDefault="00000000">
      <w:pPr>
        <w:pStyle w:val="HTML0"/>
        <w:divId w:val="1533766260"/>
        <w:rPr>
          <w:rStyle w:val="w"/>
        </w:rPr>
      </w:pPr>
      <w:r>
        <w:rPr>
          <w:rStyle w:val="p"/>
        </w:rPr>
        <w:t>{</w:t>
      </w:r>
    </w:p>
    <w:p w:rsidR="00000000" w:rsidRDefault="00000000">
      <w:pPr>
        <w:pStyle w:val="HTML0"/>
        <w:divId w:val="1533766260"/>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533766260"/>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1533766260"/>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533766260"/>
        <w:rPr>
          <w:rStyle w:val="w"/>
        </w:rPr>
      </w:pPr>
      <w:r>
        <w:rPr>
          <w:rStyle w:val="w"/>
        </w:rPr>
        <w:t xml:space="preserve">    </w:t>
      </w:r>
      <w:r>
        <w:rPr>
          <w:rStyle w:val="p"/>
        </w:rPr>
        <w:t>{</w:t>
      </w:r>
    </w:p>
    <w:p w:rsidR="00000000" w:rsidRDefault="00000000">
      <w:pPr>
        <w:pStyle w:val="HTML0"/>
        <w:divId w:val="1533766260"/>
        <w:rPr>
          <w:rStyle w:val="w"/>
        </w:rPr>
      </w:pPr>
      <w:r>
        <w:rPr>
          <w:rStyle w:val="w"/>
        </w:rPr>
        <w:t xml:space="preserve">      </w:t>
      </w:r>
      <w:r>
        <w:rPr>
          <w:rStyle w:val="nl"/>
        </w:rPr>
        <w:t>"clOrdId"</w:t>
      </w:r>
      <w:r>
        <w:rPr>
          <w:rStyle w:val="p"/>
        </w:rPr>
        <w:t>:</w:t>
      </w:r>
      <w:r>
        <w:rPr>
          <w:rStyle w:val="w"/>
        </w:rPr>
        <w:t xml:space="preserve"> </w:t>
      </w:r>
      <w:r>
        <w:rPr>
          <w:rStyle w:val="s2"/>
        </w:rPr>
        <w:t>"b15"</w:t>
      </w:r>
      <w:r>
        <w:rPr>
          <w:rStyle w:val="p"/>
        </w:rPr>
        <w:t>,</w:t>
      </w:r>
    </w:p>
    <w:p w:rsidR="00000000" w:rsidRDefault="00000000">
      <w:pPr>
        <w:pStyle w:val="HTML0"/>
        <w:divId w:val="1533766260"/>
        <w:rPr>
          <w:rStyle w:val="w"/>
        </w:rPr>
      </w:pPr>
      <w:r>
        <w:rPr>
          <w:rStyle w:val="w"/>
        </w:rPr>
        <w:t xml:space="preserve">      </w:t>
      </w:r>
      <w:r>
        <w:rPr>
          <w:rStyle w:val="nl"/>
        </w:rPr>
        <w:t>"ordId"</w:t>
      </w:r>
      <w:r>
        <w:rPr>
          <w:rStyle w:val="p"/>
        </w:rPr>
        <w:t>:</w:t>
      </w:r>
      <w:r>
        <w:rPr>
          <w:rStyle w:val="w"/>
        </w:rPr>
        <w:t xml:space="preserve"> </w:t>
      </w:r>
      <w:r>
        <w:rPr>
          <w:rStyle w:val="s2"/>
        </w:rPr>
        <w:t>"312269865356374016"</w:t>
      </w:r>
      <w:r>
        <w:rPr>
          <w:rStyle w:val="p"/>
        </w:rPr>
        <w:t>,</w:t>
      </w:r>
    </w:p>
    <w:p w:rsidR="00000000" w:rsidRDefault="00000000">
      <w:pPr>
        <w:pStyle w:val="HTML0"/>
        <w:divId w:val="1533766260"/>
        <w:rPr>
          <w:rStyle w:val="w"/>
        </w:rPr>
      </w:pPr>
      <w:r>
        <w:rPr>
          <w:rStyle w:val="w"/>
        </w:rPr>
        <w:t xml:space="preserve">      </w:t>
      </w:r>
      <w:r>
        <w:rPr>
          <w:rStyle w:val="nl"/>
        </w:rPr>
        <w:t>"tag"</w:t>
      </w:r>
      <w:r>
        <w:rPr>
          <w:rStyle w:val="p"/>
        </w:rPr>
        <w:t>:</w:t>
      </w:r>
      <w:r>
        <w:rPr>
          <w:rStyle w:val="w"/>
        </w:rPr>
        <w:t xml:space="preserve"> </w:t>
      </w:r>
      <w:r>
        <w:rPr>
          <w:rStyle w:val="s2"/>
        </w:rPr>
        <w:t>""</w:t>
      </w:r>
      <w:r>
        <w:rPr>
          <w:rStyle w:val="p"/>
        </w:rPr>
        <w:t>,</w:t>
      </w:r>
    </w:p>
    <w:p w:rsidR="00000000" w:rsidRDefault="00000000">
      <w:pPr>
        <w:pStyle w:val="HTML0"/>
        <w:divId w:val="1533766260"/>
        <w:rPr>
          <w:rStyle w:val="w"/>
        </w:rPr>
      </w:pPr>
      <w:r>
        <w:rPr>
          <w:rStyle w:val="w"/>
        </w:rPr>
        <w:t xml:space="preserve">      </w:t>
      </w:r>
      <w:r>
        <w:rPr>
          <w:rStyle w:val="nl"/>
        </w:rPr>
        <w:t>"sCode"</w:t>
      </w:r>
      <w:r>
        <w:rPr>
          <w:rStyle w:val="p"/>
        </w:rPr>
        <w:t>:</w:t>
      </w:r>
      <w:r>
        <w:rPr>
          <w:rStyle w:val="w"/>
        </w:rPr>
        <w:t xml:space="preserve"> </w:t>
      </w:r>
      <w:r>
        <w:rPr>
          <w:rStyle w:val="s2"/>
        </w:rPr>
        <w:t>"0"</w:t>
      </w:r>
      <w:r>
        <w:rPr>
          <w:rStyle w:val="p"/>
        </w:rPr>
        <w:t>,</w:t>
      </w:r>
    </w:p>
    <w:p w:rsidR="00000000" w:rsidRDefault="00000000">
      <w:pPr>
        <w:pStyle w:val="HTML0"/>
        <w:divId w:val="1533766260"/>
        <w:rPr>
          <w:rStyle w:val="w"/>
        </w:rPr>
      </w:pPr>
      <w:r>
        <w:rPr>
          <w:rStyle w:val="w"/>
        </w:rPr>
        <w:t xml:space="preserve">      </w:t>
      </w:r>
      <w:r>
        <w:rPr>
          <w:rStyle w:val="nl"/>
        </w:rPr>
        <w:t>"sMsg"</w:t>
      </w:r>
      <w:r>
        <w:rPr>
          <w:rStyle w:val="p"/>
        </w:rPr>
        <w:t>:</w:t>
      </w:r>
      <w:r>
        <w:rPr>
          <w:rStyle w:val="w"/>
        </w:rPr>
        <w:t xml:space="preserve"> </w:t>
      </w:r>
      <w:r>
        <w:rPr>
          <w:rStyle w:val="s2"/>
        </w:rPr>
        <w:t>""</w:t>
      </w:r>
    </w:p>
    <w:p w:rsidR="00000000" w:rsidRDefault="00000000">
      <w:pPr>
        <w:pStyle w:val="HTML0"/>
        <w:divId w:val="1533766260"/>
        <w:rPr>
          <w:rStyle w:val="w"/>
        </w:rPr>
      </w:pPr>
      <w:r>
        <w:rPr>
          <w:rStyle w:val="w"/>
        </w:rPr>
        <w:t xml:space="preserve">    </w:t>
      </w:r>
      <w:r>
        <w:rPr>
          <w:rStyle w:val="p"/>
        </w:rPr>
        <w:t>}</w:t>
      </w:r>
    </w:p>
    <w:p w:rsidR="00000000" w:rsidRDefault="00000000">
      <w:pPr>
        <w:pStyle w:val="HTML0"/>
        <w:divId w:val="1533766260"/>
        <w:rPr>
          <w:rStyle w:val="w"/>
        </w:rPr>
      </w:pPr>
      <w:r>
        <w:rPr>
          <w:rStyle w:val="w"/>
        </w:rPr>
        <w:t xml:space="preserve">  </w:t>
      </w:r>
      <w:r>
        <w:rPr>
          <w:rStyle w:val="p"/>
        </w:rPr>
        <w:t>]</w:t>
      </w:r>
    </w:p>
    <w:p w:rsidR="00000000" w:rsidRDefault="00000000">
      <w:pPr>
        <w:pStyle w:val="HTML0"/>
        <w:divId w:val="1533766260"/>
        <w:rPr>
          <w:rStyle w:val="w"/>
        </w:rPr>
      </w:pPr>
      <w:r>
        <w:rPr>
          <w:rStyle w:val="p"/>
        </w:rPr>
        <w:t>}</w:t>
      </w:r>
    </w:p>
    <w:p w:rsidR="00000000" w:rsidRDefault="00000000">
      <w:pPr>
        <w:pStyle w:val="4"/>
        <w:divId w:val="175387555"/>
      </w:pPr>
      <w:r>
        <w:t>Response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Order ID</w:t>
            </w:r>
          </w:p>
        </w:tc>
      </w:tr>
      <w:tr w:rsidR="00000000">
        <w:trPr>
          <w:divId w:val="175387555"/>
          <w:tblCellSpacing w:w="15" w:type="dxa"/>
        </w:trPr>
        <w:tc>
          <w:tcPr>
            <w:tcW w:w="0" w:type="auto"/>
            <w:vAlign w:val="center"/>
            <w:hideMark/>
          </w:tcPr>
          <w:p w:rsidR="00000000" w:rsidRDefault="00000000">
            <w:r>
              <w:t>clOrdId</w:t>
            </w:r>
          </w:p>
        </w:tc>
        <w:tc>
          <w:tcPr>
            <w:tcW w:w="0" w:type="auto"/>
            <w:vAlign w:val="center"/>
            <w:hideMark/>
          </w:tcPr>
          <w:p w:rsidR="00000000" w:rsidRDefault="00000000">
            <w:r>
              <w:t>String</w:t>
            </w:r>
          </w:p>
        </w:tc>
        <w:tc>
          <w:tcPr>
            <w:tcW w:w="0" w:type="auto"/>
            <w:vAlign w:val="center"/>
            <w:hideMark/>
          </w:tcPr>
          <w:p w:rsidR="00000000" w:rsidRDefault="00000000">
            <w:r>
              <w:t>Client Order ID as assigned by the client</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r w:rsidR="00000000">
        <w:trPr>
          <w:divId w:val="175387555"/>
          <w:tblCellSpacing w:w="15" w:type="dxa"/>
        </w:trPr>
        <w:tc>
          <w:tcPr>
            <w:tcW w:w="0" w:type="auto"/>
            <w:vAlign w:val="center"/>
            <w:hideMark/>
          </w:tcPr>
          <w:p w:rsidR="00000000" w:rsidRDefault="00000000">
            <w:r>
              <w:t>sCode</w:t>
            </w:r>
          </w:p>
        </w:tc>
        <w:tc>
          <w:tcPr>
            <w:tcW w:w="0" w:type="auto"/>
            <w:vAlign w:val="center"/>
            <w:hideMark/>
          </w:tcPr>
          <w:p w:rsidR="00000000" w:rsidRDefault="00000000">
            <w:r>
              <w:t>String</w:t>
            </w:r>
          </w:p>
        </w:tc>
        <w:tc>
          <w:tcPr>
            <w:tcW w:w="0" w:type="auto"/>
            <w:vAlign w:val="center"/>
            <w:hideMark/>
          </w:tcPr>
          <w:p w:rsidR="00000000" w:rsidRDefault="00000000">
            <w:r>
              <w:t>The code of the event execution result, 0 means success.</w:t>
            </w:r>
          </w:p>
        </w:tc>
      </w:tr>
      <w:tr w:rsidR="00000000">
        <w:trPr>
          <w:divId w:val="175387555"/>
          <w:tblCellSpacing w:w="15" w:type="dxa"/>
        </w:trPr>
        <w:tc>
          <w:tcPr>
            <w:tcW w:w="0" w:type="auto"/>
            <w:vAlign w:val="center"/>
            <w:hideMark/>
          </w:tcPr>
          <w:p w:rsidR="00000000" w:rsidRDefault="00000000">
            <w:r>
              <w:t>sMsg</w:t>
            </w:r>
          </w:p>
        </w:tc>
        <w:tc>
          <w:tcPr>
            <w:tcW w:w="0" w:type="auto"/>
            <w:vAlign w:val="center"/>
            <w:hideMark/>
          </w:tcPr>
          <w:p w:rsidR="00000000" w:rsidRDefault="00000000">
            <w:r>
              <w:t>String</w:t>
            </w:r>
          </w:p>
        </w:tc>
        <w:tc>
          <w:tcPr>
            <w:tcW w:w="0" w:type="auto"/>
            <w:vAlign w:val="center"/>
            <w:hideMark/>
          </w:tcPr>
          <w:p w:rsidR="00000000" w:rsidRDefault="00000000">
            <w:r>
              <w:t>Rejection or success message of event execution.</w:t>
            </w:r>
          </w:p>
        </w:tc>
      </w:tr>
    </w:tbl>
    <w:p w:rsidR="00000000" w:rsidRDefault="00000000">
      <w:pPr>
        <w:divId w:val="175387555"/>
      </w:pPr>
      <w:r>
        <w:t xml:space="preserve">clOrdId </w:t>
      </w:r>
      <w:r>
        <w:br/>
        <w:t xml:space="preserve">clOrdId is a user-defined unique ID used to identify the order. It will be included in the response parameters if you have specified during order submission, and can be used as a request parameter to the endpoints to query, cancel and amend orders. clOrdId must be unique among the clOrdIds of all pending orders. ordType </w:t>
      </w:r>
      <w:r>
        <w:br/>
        <w:t>Order type. When creating a new order, you must specify the order type. The order type you specify will affect: 1) what order parameters are required, and 2) how the matching system executes your order. The following are valid order types:</w:t>
      </w:r>
      <w:r>
        <w:br/>
        <w:t>limit: Limit order, which requires specified sz and px.</w:t>
      </w:r>
      <w:r>
        <w:br/>
        <w:t xml:space="preserve">post_only: Post-only order, which the order can only provide liquidity to the market and be a maker. If the order would have executed on placement, it will be canceled instead. ioc: Immediate-or-cancel order sz </w:t>
      </w:r>
      <w:r>
        <w:br/>
        <w:t xml:space="preserve">The sz unit for inverse spreads is USD in Nitro Spread, as opposed to contract in OKX orderbook. </w:t>
      </w:r>
    </w:p>
    <w:p w:rsidR="00000000" w:rsidRDefault="00000000">
      <w:pPr>
        <w:pStyle w:val="3"/>
        <w:divId w:val="175387555"/>
      </w:pPr>
      <w:r>
        <w:t>Cancel order</w:t>
      </w:r>
    </w:p>
    <w:p w:rsidR="00000000" w:rsidRDefault="00000000">
      <w:pPr>
        <w:pStyle w:val="a5"/>
        <w:divId w:val="175387555"/>
      </w:pPr>
      <w:r>
        <w:t>Cancel an incomplete order.</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/api/v5/sprd/cancel-order</w:t>
      </w:r>
    </w:p>
    <w:p w:rsidR="00000000" w:rsidRDefault="00000000">
      <w:pPr>
        <w:pStyle w:val="a5"/>
        <w:ind w:left="720" w:right="720"/>
        <w:divId w:val="1019745414"/>
      </w:pPr>
      <w:r>
        <w:t>Request Example</w:t>
      </w:r>
    </w:p>
    <w:p w:rsidR="00000000" w:rsidRDefault="00000000">
      <w:pPr>
        <w:pStyle w:val="HTML0"/>
        <w:divId w:val="2003777338"/>
        <w:rPr>
          <w:rStyle w:val="HTML"/>
        </w:rPr>
      </w:pPr>
      <w:r>
        <w:rPr>
          <w:rStyle w:val="HTML"/>
        </w:rPr>
        <w:t>POST /api/v5/sprd/cancel-order</w:t>
      </w:r>
    </w:p>
    <w:p w:rsidR="00000000" w:rsidRDefault="00000000">
      <w:pPr>
        <w:pStyle w:val="HTML0"/>
        <w:divId w:val="2003777338"/>
        <w:rPr>
          <w:rStyle w:val="HTML"/>
        </w:rPr>
      </w:pPr>
      <w:r>
        <w:rPr>
          <w:rStyle w:val="HTML"/>
        </w:rPr>
        <w:t>body</w:t>
      </w:r>
    </w:p>
    <w:p w:rsidR="00000000" w:rsidRDefault="00000000">
      <w:pPr>
        <w:pStyle w:val="HTML0"/>
        <w:divId w:val="2003777338"/>
        <w:rPr>
          <w:rStyle w:val="HTML"/>
        </w:rPr>
      </w:pPr>
      <w:r>
        <w:rPr>
          <w:rStyle w:val="o"/>
        </w:rPr>
        <w:t>{</w:t>
      </w:r>
    </w:p>
    <w:p w:rsidR="00000000" w:rsidRDefault="00000000">
      <w:pPr>
        <w:pStyle w:val="HTML0"/>
        <w:divId w:val="2003777338"/>
        <w:rPr>
          <w:rStyle w:val="HTML"/>
        </w:rPr>
      </w:pPr>
      <w:r>
        <w:rPr>
          <w:rStyle w:val="HTML"/>
        </w:rPr>
        <w:t xml:space="preserve">    </w:t>
      </w:r>
      <w:r>
        <w:rPr>
          <w:rStyle w:val="s2"/>
        </w:rPr>
        <w:t>"ordId"</w:t>
      </w:r>
      <w:r>
        <w:rPr>
          <w:rStyle w:val="HTML"/>
        </w:rPr>
        <w:t>:</w:t>
      </w:r>
      <w:r>
        <w:rPr>
          <w:rStyle w:val="s2"/>
        </w:rPr>
        <w:t>"2510789768709120"</w:t>
      </w:r>
    </w:p>
    <w:p w:rsidR="00000000" w:rsidRDefault="00000000">
      <w:pPr>
        <w:pStyle w:val="HTML0"/>
        <w:divId w:val="2003777338"/>
        <w:rPr>
          <w:rStyle w:val="HTML"/>
        </w:rPr>
      </w:pPr>
      <w:r>
        <w:rPr>
          <w:rStyle w:val="o"/>
        </w:rPr>
        <w:t>}</w:t>
      </w:r>
    </w:p>
    <w:p w:rsidR="00000000" w:rsidRDefault="00000000">
      <w:pPr>
        <w:pStyle w:val="HTML0"/>
        <w:divId w:val="1219903215"/>
        <w:rPr>
          <w:rStyle w:val="HTML"/>
          <w:vanish/>
        </w:rPr>
      </w:pPr>
      <w:r>
        <w:rPr>
          <w:rStyle w:val="kn"/>
          <w:vanish/>
        </w:rPr>
        <w:t>import</w:t>
      </w:r>
      <w:r>
        <w:rPr>
          <w:rStyle w:val="HTML"/>
          <w:vanish/>
        </w:rPr>
        <w:t xml:space="preserve"> </w:t>
      </w:r>
      <w:r>
        <w:rPr>
          <w:rStyle w:val="nn"/>
          <w:vanish/>
        </w:rPr>
        <w:t>okx.SpreadTrading</w:t>
      </w:r>
      <w:r>
        <w:rPr>
          <w:rStyle w:val="HTML"/>
          <w:vanish/>
        </w:rPr>
        <w:t xml:space="preserve"> </w:t>
      </w:r>
      <w:r>
        <w:rPr>
          <w:rStyle w:val="k"/>
          <w:vanish/>
        </w:rPr>
        <w:t>as</w:t>
      </w:r>
      <w:r>
        <w:rPr>
          <w:rStyle w:val="HTML"/>
          <w:vanish/>
        </w:rPr>
        <w:t xml:space="preserve"> </w:t>
      </w:r>
      <w:r>
        <w:rPr>
          <w:rStyle w:val="n"/>
          <w:vanish/>
        </w:rPr>
        <w:t>SpreadTrading</w:t>
      </w:r>
    </w:p>
    <w:p w:rsidR="00000000" w:rsidRDefault="00000000">
      <w:pPr>
        <w:pStyle w:val="HTML0"/>
        <w:divId w:val="1219903215"/>
        <w:rPr>
          <w:rStyle w:val="HTML"/>
          <w:vanish/>
        </w:rPr>
      </w:pPr>
    </w:p>
    <w:p w:rsidR="00000000" w:rsidRDefault="00000000">
      <w:pPr>
        <w:pStyle w:val="HTML0"/>
        <w:divId w:val="1219903215"/>
        <w:rPr>
          <w:rStyle w:val="c1"/>
          <w:vanish/>
        </w:rPr>
      </w:pPr>
      <w:r>
        <w:rPr>
          <w:rStyle w:val="c1"/>
          <w:vanish/>
        </w:rPr>
        <w:t># API initialization</w:t>
      </w:r>
    </w:p>
    <w:p w:rsidR="00000000" w:rsidRDefault="00000000">
      <w:pPr>
        <w:pStyle w:val="HTML0"/>
        <w:divId w:val="1219903215"/>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1219903215"/>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1219903215"/>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1219903215"/>
        <w:rPr>
          <w:rStyle w:val="HTML"/>
          <w:vanish/>
        </w:rPr>
      </w:pPr>
    </w:p>
    <w:p w:rsidR="00000000" w:rsidRDefault="00000000">
      <w:pPr>
        <w:pStyle w:val="HTML0"/>
        <w:divId w:val="1219903215"/>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trading:0 , demo trading:1</w:t>
      </w:r>
    </w:p>
    <w:p w:rsidR="00000000" w:rsidRDefault="00000000">
      <w:pPr>
        <w:pStyle w:val="HTML0"/>
        <w:divId w:val="1219903215"/>
        <w:rPr>
          <w:rStyle w:val="HTML"/>
          <w:vanish/>
        </w:rPr>
      </w:pPr>
    </w:p>
    <w:p w:rsidR="00000000" w:rsidRDefault="00000000">
      <w:pPr>
        <w:pStyle w:val="HTML0"/>
        <w:divId w:val="1219903215"/>
        <w:rPr>
          <w:rStyle w:val="HTML"/>
          <w:vanish/>
        </w:rPr>
      </w:pPr>
      <w:r>
        <w:rPr>
          <w:rStyle w:val="n"/>
          <w:vanish/>
        </w:rPr>
        <w:t>spreadAPI</w:t>
      </w:r>
      <w:r>
        <w:rPr>
          <w:rStyle w:val="HTML"/>
          <w:vanish/>
        </w:rPr>
        <w:t xml:space="preserve"> </w:t>
      </w:r>
      <w:r>
        <w:rPr>
          <w:rStyle w:val="o"/>
          <w:vanish/>
        </w:rPr>
        <w:t>=</w:t>
      </w:r>
      <w:r>
        <w:rPr>
          <w:rStyle w:val="HTML"/>
          <w:vanish/>
        </w:rPr>
        <w:t xml:space="preserve"> </w:t>
      </w:r>
      <w:r>
        <w:rPr>
          <w:rStyle w:val="n"/>
          <w:vanish/>
        </w:rPr>
        <w:t>SpreadTrading</w:t>
      </w:r>
      <w:r>
        <w:rPr>
          <w:rStyle w:val="p"/>
          <w:vanish/>
        </w:rPr>
        <w:t>.</w:t>
      </w:r>
      <w:r>
        <w:rPr>
          <w:rStyle w:val="n"/>
          <w:vanish/>
        </w:rPr>
        <w:t>SpreadTradingAPI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1219903215"/>
        <w:rPr>
          <w:rStyle w:val="HTML"/>
          <w:vanish/>
        </w:rPr>
      </w:pPr>
    </w:p>
    <w:p w:rsidR="00000000" w:rsidRDefault="00000000">
      <w:pPr>
        <w:pStyle w:val="HTML0"/>
        <w:divId w:val="1219903215"/>
        <w:rPr>
          <w:rStyle w:val="c1"/>
          <w:vanish/>
        </w:rPr>
      </w:pPr>
      <w:r>
        <w:rPr>
          <w:rStyle w:val="c1"/>
          <w:vanish/>
        </w:rPr>
        <w:t># cancel order</w:t>
      </w:r>
    </w:p>
    <w:p w:rsidR="00000000" w:rsidRDefault="00000000">
      <w:pPr>
        <w:pStyle w:val="HTML0"/>
        <w:divId w:val="1219903215"/>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spreadAPI</w:t>
      </w:r>
      <w:r>
        <w:rPr>
          <w:rStyle w:val="p"/>
          <w:vanish/>
        </w:rPr>
        <w:t>.</w:t>
      </w:r>
      <w:r>
        <w:rPr>
          <w:rStyle w:val="n"/>
          <w:vanish/>
        </w:rPr>
        <w:t>cancel_order</w:t>
      </w:r>
      <w:r>
        <w:rPr>
          <w:rStyle w:val="p"/>
          <w:vanish/>
        </w:rPr>
        <w:t>(</w:t>
      </w:r>
      <w:r>
        <w:rPr>
          <w:rStyle w:val="n"/>
          <w:vanish/>
        </w:rPr>
        <w:t>ordId</w:t>
      </w:r>
      <w:r>
        <w:rPr>
          <w:rStyle w:val="o"/>
          <w:vanish/>
        </w:rPr>
        <w:t>=</w:t>
      </w:r>
      <w:r>
        <w:rPr>
          <w:rStyle w:val="s"/>
          <w:vanish/>
        </w:rPr>
        <w:t>'1905309079888199680'</w:t>
      </w:r>
      <w:r>
        <w:rPr>
          <w:rStyle w:val="p"/>
          <w:vanish/>
        </w:rPr>
        <w:t>)</w:t>
      </w:r>
    </w:p>
    <w:p w:rsidR="00000000" w:rsidRDefault="00000000">
      <w:pPr>
        <w:pStyle w:val="HTML0"/>
        <w:divId w:val="1219903215"/>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380"/>
        <w:gridCol w:w="4948"/>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Order ID </w:t>
            </w:r>
            <w:r>
              <w:br/>
              <w:t xml:space="preserve">Either </w:t>
            </w:r>
            <w:r>
              <w:rPr>
                <w:rStyle w:val="HTML"/>
              </w:rPr>
              <w:t>ordId</w:t>
            </w:r>
            <w:r>
              <w:t xml:space="preserve"> or </w:t>
            </w:r>
            <w:r>
              <w:rPr>
                <w:rStyle w:val="HTML"/>
              </w:rPr>
              <w:t>clOrdId</w:t>
            </w:r>
            <w:r>
              <w:t xml:space="preserve"> is required. If both are passed, </w:t>
            </w:r>
            <w:r>
              <w:rPr>
                <w:rStyle w:val="HTML"/>
              </w:rPr>
              <w:t>ordId</w:t>
            </w:r>
            <w:r>
              <w:t xml:space="preserve"> will be used.</w:t>
            </w:r>
          </w:p>
        </w:tc>
      </w:tr>
      <w:tr w:rsidR="00000000">
        <w:trPr>
          <w:divId w:val="175387555"/>
          <w:tblCellSpacing w:w="15" w:type="dxa"/>
        </w:trPr>
        <w:tc>
          <w:tcPr>
            <w:tcW w:w="0" w:type="auto"/>
            <w:vAlign w:val="center"/>
            <w:hideMark/>
          </w:tcPr>
          <w:p w:rsidR="00000000" w:rsidRDefault="00000000">
            <w:r>
              <w:t>clOrdId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Client Order ID as assigned by the client</w:t>
            </w:r>
          </w:p>
        </w:tc>
      </w:tr>
    </w:tbl>
    <w:p w:rsidR="00000000" w:rsidRDefault="00000000">
      <w:pPr>
        <w:pStyle w:val="a5"/>
        <w:ind w:left="720" w:right="720"/>
        <w:divId w:val="94789972"/>
      </w:pPr>
      <w:r>
        <w:t>Response Example</w:t>
      </w:r>
    </w:p>
    <w:p w:rsidR="00000000" w:rsidRDefault="00000000">
      <w:pPr>
        <w:pStyle w:val="HTML0"/>
        <w:divId w:val="144468024"/>
        <w:rPr>
          <w:rStyle w:val="w"/>
        </w:rPr>
      </w:pPr>
      <w:r>
        <w:rPr>
          <w:rStyle w:val="p"/>
        </w:rPr>
        <w:t>{</w:t>
      </w:r>
    </w:p>
    <w:p w:rsidR="00000000" w:rsidRDefault="00000000">
      <w:pPr>
        <w:pStyle w:val="HTML0"/>
        <w:divId w:val="144468024"/>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144468024"/>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144468024"/>
        <w:rPr>
          <w:rStyle w:val="w"/>
        </w:rPr>
      </w:pPr>
      <w:r>
        <w:rPr>
          <w:rStyle w:val="w"/>
        </w:rPr>
        <w:t xml:space="preserve">    </w:t>
      </w:r>
      <w:r>
        <w:rPr>
          <w:rStyle w:val="nl"/>
        </w:rPr>
        <w:t>"data"</w:t>
      </w:r>
      <w:r>
        <w:rPr>
          <w:rStyle w:val="p"/>
        </w:rPr>
        <w:t>:[</w:t>
      </w:r>
    </w:p>
    <w:p w:rsidR="00000000" w:rsidRDefault="00000000">
      <w:pPr>
        <w:pStyle w:val="HTML0"/>
        <w:divId w:val="144468024"/>
        <w:rPr>
          <w:rStyle w:val="w"/>
        </w:rPr>
      </w:pPr>
      <w:r>
        <w:rPr>
          <w:rStyle w:val="w"/>
        </w:rPr>
        <w:t xml:space="preserve">        </w:t>
      </w:r>
      <w:r>
        <w:rPr>
          <w:rStyle w:val="p"/>
        </w:rPr>
        <w:t>{</w:t>
      </w:r>
    </w:p>
    <w:p w:rsidR="00000000" w:rsidRDefault="00000000">
      <w:pPr>
        <w:pStyle w:val="HTML0"/>
        <w:divId w:val="144468024"/>
        <w:rPr>
          <w:rStyle w:val="w"/>
        </w:rPr>
      </w:pPr>
      <w:r>
        <w:rPr>
          <w:rStyle w:val="w"/>
        </w:rPr>
        <w:t xml:space="preserve">            </w:t>
      </w:r>
      <w:r>
        <w:rPr>
          <w:rStyle w:val="nl"/>
        </w:rPr>
        <w:t>"clOrdId"</w:t>
      </w:r>
      <w:r>
        <w:rPr>
          <w:rStyle w:val="p"/>
        </w:rPr>
        <w:t>:</w:t>
      </w:r>
      <w:r>
        <w:rPr>
          <w:rStyle w:val="s2"/>
        </w:rPr>
        <w:t>"oktswap6"</w:t>
      </w:r>
      <w:r>
        <w:rPr>
          <w:rStyle w:val="p"/>
        </w:rPr>
        <w:t>,</w:t>
      </w:r>
    </w:p>
    <w:p w:rsidR="00000000" w:rsidRDefault="00000000">
      <w:pPr>
        <w:pStyle w:val="HTML0"/>
        <w:divId w:val="144468024"/>
        <w:rPr>
          <w:rStyle w:val="w"/>
        </w:rPr>
      </w:pPr>
      <w:r>
        <w:rPr>
          <w:rStyle w:val="w"/>
        </w:rPr>
        <w:t xml:space="preserve">            </w:t>
      </w:r>
      <w:r>
        <w:rPr>
          <w:rStyle w:val="nl"/>
        </w:rPr>
        <w:t>"ordId"</w:t>
      </w:r>
      <w:r>
        <w:rPr>
          <w:rStyle w:val="p"/>
        </w:rPr>
        <w:t>:</w:t>
      </w:r>
      <w:r>
        <w:rPr>
          <w:rStyle w:val="s2"/>
        </w:rPr>
        <w:t>"12345689"</w:t>
      </w:r>
      <w:r>
        <w:rPr>
          <w:rStyle w:val="p"/>
        </w:rPr>
        <w:t>,</w:t>
      </w:r>
    </w:p>
    <w:p w:rsidR="00000000" w:rsidRDefault="00000000">
      <w:pPr>
        <w:pStyle w:val="HTML0"/>
        <w:divId w:val="144468024"/>
        <w:rPr>
          <w:rStyle w:val="w"/>
        </w:rPr>
      </w:pPr>
      <w:r>
        <w:rPr>
          <w:rStyle w:val="w"/>
        </w:rPr>
        <w:t xml:space="preserve">            </w:t>
      </w:r>
      <w:r>
        <w:rPr>
          <w:rStyle w:val="nl"/>
        </w:rPr>
        <w:t>"sCode"</w:t>
      </w:r>
      <w:r>
        <w:rPr>
          <w:rStyle w:val="p"/>
        </w:rPr>
        <w:t>:</w:t>
      </w:r>
      <w:r>
        <w:rPr>
          <w:rStyle w:val="s2"/>
        </w:rPr>
        <w:t>"0"</w:t>
      </w:r>
      <w:r>
        <w:rPr>
          <w:rStyle w:val="p"/>
        </w:rPr>
        <w:t>,</w:t>
      </w:r>
    </w:p>
    <w:p w:rsidR="00000000" w:rsidRDefault="00000000">
      <w:pPr>
        <w:pStyle w:val="HTML0"/>
        <w:divId w:val="144468024"/>
        <w:rPr>
          <w:rStyle w:val="w"/>
        </w:rPr>
      </w:pPr>
      <w:r>
        <w:rPr>
          <w:rStyle w:val="w"/>
        </w:rPr>
        <w:t xml:space="preserve">            </w:t>
      </w:r>
      <w:r>
        <w:rPr>
          <w:rStyle w:val="nl"/>
        </w:rPr>
        <w:t>"sMsg"</w:t>
      </w:r>
      <w:r>
        <w:rPr>
          <w:rStyle w:val="p"/>
        </w:rPr>
        <w:t>:</w:t>
      </w:r>
      <w:r>
        <w:rPr>
          <w:rStyle w:val="s2"/>
        </w:rPr>
        <w:t>""</w:t>
      </w:r>
    </w:p>
    <w:p w:rsidR="00000000" w:rsidRDefault="00000000">
      <w:pPr>
        <w:pStyle w:val="HTML0"/>
        <w:divId w:val="144468024"/>
        <w:rPr>
          <w:rStyle w:val="w"/>
        </w:rPr>
      </w:pPr>
      <w:r>
        <w:rPr>
          <w:rStyle w:val="w"/>
        </w:rPr>
        <w:t xml:space="preserve">        </w:t>
      </w:r>
      <w:r>
        <w:rPr>
          <w:rStyle w:val="p"/>
        </w:rPr>
        <w:t>}</w:t>
      </w:r>
    </w:p>
    <w:p w:rsidR="00000000" w:rsidRDefault="00000000">
      <w:pPr>
        <w:pStyle w:val="HTML0"/>
        <w:divId w:val="144468024"/>
        <w:rPr>
          <w:rStyle w:val="w"/>
        </w:rPr>
      </w:pPr>
      <w:r>
        <w:rPr>
          <w:rStyle w:val="w"/>
        </w:rPr>
        <w:t xml:space="preserve">    </w:t>
      </w:r>
      <w:r>
        <w:rPr>
          <w:rStyle w:val="p"/>
        </w:rPr>
        <w:t>]</w:t>
      </w:r>
    </w:p>
    <w:p w:rsidR="00000000" w:rsidRDefault="00000000">
      <w:pPr>
        <w:pStyle w:val="HTML0"/>
        <w:divId w:val="144468024"/>
        <w:rPr>
          <w:rStyle w:val="w"/>
        </w:rPr>
      </w:pPr>
      <w:r>
        <w:rPr>
          <w:rStyle w:val="p"/>
        </w:rPr>
        <w:t>}</w:t>
      </w:r>
    </w:p>
    <w:p w:rsidR="00000000" w:rsidRDefault="00000000">
      <w:pPr>
        <w:pStyle w:val="4"/>
        <w:divId w:val="175387555"/>
      </w:pPr>
      <w:r>
        <w:t>Response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Order ID</w:t>
            </w:r>
          </w:p>
        </w:tc>
      </w:tr>
      <w:tr w:rsidR="00000000">
        <w:trPr>
          <w:divId w:val="175387555"/>
          <w:tblCellSpacing w:w="15" w:type="dxa"/>
        </w:trPr>
        <w:tc>
          <w:tcPr>
            <w:tcW w:w="0" w:type="auto"/>
            <w:vAlign w:val="center"/>
            <w:hideMark/>
          </w:tcPr>
          <w:p w:rsidR="00000000" w:rsidRDefault="00000000">
            <w:r>
              <w:t>clOrdId</w:t>
            </w:r>
          </w:p>
        </w:tc>
        <w:tc>
          <w:tcPr>
            <w:tcW w:w="0" w:type="auto"/>
            <w:vAlign w:val="center"/>
            <w:hideMark/>
          </w:tcPr>
          <w:p w:rsidR="00000000" w:rsidRDefault="00000000">
            <w:r>
              <w:t>String</w:t>
            </w:r>
          </w:p>
        </w:tc>
        <w:tc>
          <w:tcPr>
            <w:tcW w:w="0" w:type="auto"/>
            <w:vAlign w:val="center"/>
            <w:hideMark/>
          </w:tcPr>
          <w:p w:rsidR="00000000" w:rsidRDefault="00000000">
            <w:r>
              <w:t>Client Order ID as assigned by the client</w:t>
            </w:r>
          </w:p>
        </w:tc>
      </w:tr>
      <w:tr w:rsidR="00000000">
        <w:trPr>
          <w:divId w:val="175387555"/>
          <w:tblCellSpacing w:w="15" w:type="dxa"/>
        </w:trPr>
        <w:tc>
          <w:tcPr>
            <w:tcW w:w="0" w:type="auto"/>
            <w:vAlign w:val="center"/>
            <w:hideMark/>
          </w:tcPr>
          <w:p w:rsidR="00000000" w:rsidRDefault="00000000">
            <w:r>
              <w:t>sCode</w:t>
            </w:r>
          </w:p>
        </w:tc>
        <w:tc>
          <w:tcPr>
            <w:tcW w:w="0" w:type="auto"/>
            <w:vAlign w:val="center"/>
            <w:hideMark/>
          </w:tcPr>
          <w:p w:rsidR="00000000" w:rsidRDefault="00000000">
            <w:r>
              <w:t>String</w:t>
            </w:r>
          </w:p>
        </w:tc>
        <w:tc>
          <w:tcPr>
            <w:tcW w:w="0" w:type="auto"/>
            <w:vAlign w:val="center"/>
            <w:hideMark/>
          </w:tcPr>
          <w:p w:rsidR="00000000" w:rsidRDefault="00000000">
            <w:r>
              <w:t>The code of the event execution result, 0 means success.</w:t>
            </w:r>
          </w:p>
        </w:tc>
      </w:tr>
      <w:tr w:rsidR="00000000">
        <w:trPr>
          <w:divId w:val="175387555"/>
          <w:tblCellSpacing w:w="15" w:type="dxa"/>
        </w:trPr>
        <w:tc>
          <w:tcPr>
            <w:tcW w:w="0" w:type="auto"/>
            <w:vAlign w:val="center"/>
            <w:hideMark/>
          </w:tcPr>
          <w:p w:rsidR="00000000" w:rsidRDefault="00000000">
            <w:r>
              <w:t>sMsg</w:t>
            </w:r>
          </w:p>
        </w:tc>
        <w:tc>
          <w:tcPr>
            <w:tcW w:w="0" w:type="auto"/>
            <w:vAlign w:val="center"/>
            <w:hideMark/>
          </w:tcPr>
          <w:p w:rsidR="00000000" w:rsidRDefault="00000000">
            <w:r>
              <w:t>String</w:t>
            </w:r>
          </w:p>
        </w:tc>
        <w:tc>
          <w:tcPr>
            <w:tcW w:w="0" w:type="auto"/>
            <w:vAlign w:val="center"/>
            <w:hideMark/>
          </w:tcPr>
          <w:p w:rsidR="00000000" w:rsidRDefault="00000000">
            <w:r>
              <w:t>Rejection message if the request is unsuccessful.</w:t>
            </w:r>
          </w:p>
        </w:tc>
      </w:tr>
    </w:tbl>
    <w:p w:rsidR="00000000" w:rsidRDefault="00000000">
      <w:pPr>
        <w:divId w:val="175387555"/>
      </w:pPr>
      <w:r>
        <w:t xml:space="preserve">Cancel order returns with sCode equal to 0. It is not strictly considered that the order has been canceled. It only means that your cancellation request has been accepted by the system server. The result of the cancellation is subject to the state pushed by the order channel or the get order state. </w:t>
      </w:r>
    </w:p>
    <w:p w:rsidR="00000000" w:rsidRDefault="00000000">
      <w:pPr>
        <w:pStyle w:val="3"/>
        <w:divId w:val="175387555"/>
      </w:pPr>
      <w:r>
        <w:t>Cancel All orders</w:t>
      </w:r>
    </w:p>
    <w:p w:rsidR="00000000" w:rsidRDefault="00000000">
      <w:pPr>
        <w:pStyle w:val="a5"/>
        <w:divId w:val="175387555"/>
      </w:pPr>
      <w:r>
        <w:t>Cancel all pending orders.</w:t>
      </w:r>
    </w:p>
    <w:p w:rsidR="00000000" w:rsidRDefault="00000000">
      <w:pPr>
        <w:pStyle w:val="4"/>
        <w:divId w:val="175387555"/>
      </w:pPr>
      <w:r>
        <w:t>Rate Limit: 10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/api/v5/sprd/mass-cancel</w:t>
      </w:r>
    </w:p>
    <w:p w:rsidR="00000000" w:rsidRDefault="00000000">
      <w:pPr>
        <w:pStyle w:val="a5"/>
        <w:ind w:left="720" w:right="720"/>
        <w:divId w:val="1472400638"/>
      </w:pPr>
      <w:r>
        <w:t>Request Example</w:t>
      </w:r>
    </w:p>
    <w:p w:rsidR="00000000" w:rsidRDefault="00000000">
      <w:pPr>
        <w:pStyle w:val="HTML0"/>
        <w:divId w:val="2058429617"/>
        <w:rPr>
          <w:rStyle w:val="HTML"/>
        </w:rPr>
      </w:pPr>
      <w:r>
        <w:rPr>
          <w:rStyle w:val="HTML"/>
        </w:rPr>
        <w:t>POST /api/v5/sprd/mass-cancel</w:t>
      </w:r>
    </w:p>
    <w:p w:rsidR="00000000" w:rsidRDefault="00000000">
      <w:pPr>
        <w:pStyle w:val="HTML0"/>
        <w:divId w:val="2058429617"/>
        <w:rPr>
          <w:rStyle w:val="HTML"/>
        </w:rPr>
      </w:pPr>
      <w:r>
        <w:rPr>
          <w:rStyle w:val="HTML"/>
        </w:rPr>
        <w:t>body</w:t>
      </w:r>
    </w:p>
    <w:p w:rsidR="00000000" w:rsidRDefault="00000000">
      <w:pPr>
        <w:pStyle w:val="HTML0"/>
        <w:divId w:val="2058429617"/>
        <w:rPr>
          <w:rStyle w:val="HTML"/>
        </w:rPr>
      </w:pPr>
      <w:r>
        <w:rPr>
          <w:rStyle w:val="o"/>
        </w:rPr>
        <w:t>{</w:t>
      </w:r>
    </w:p>
    <w:p w:rsidR="00000000" w:rsidRDefault="00000000">
      <w:pPr>
        <w:pStyle w:val="HTML0"/>
        <w:divId w:val="2058429617"/>
        <w:rPr>
          <w:rStyle w:val="HTML"/>
        </w:rPr>
      </w:pPr>
      <w:r>
        <w:rPr>
          <w:rStyle w:val="HTML"/>
        </w:rPr>
        <w:t xml:space="preserve">    </w:t>
      </w:r>
      <w:r>
        <w:rPr>
          <w:rStyle w:val="s2"/>
        </w:rPr>
        <w:t>"sprdId"</w:t>
      </w:r>
      <w:r>
        <w:rPr>
          <w:rStyle w:val="HTML"/>
        </w:rPr>
        <w:t xml:space="preserve">: </w:t>
      </w:r>
      <w:r>
        <w:rPr>
          <w:rStyle w:val="s2"/>
        </w:rPr>
        <w:t>"BTC-USDT_BTC-USDT-SWAP"</w:t>
      </w:r>
    </w:p>
    <w:p w:rsidR="00000000" w:rsidRDefault="00000000">
      <w:pPr>
        <w:pStyle w:val="HTML0"/>
        <w:divId w:val="2058429617"/>
        <w:rPr>
          <w:rStyle w:val="HTML"/>
        </w:rPr>
      </w:pPr>
      <w:r>
        <w:rPr>
          <w:rStyle w:val="o"/>
        </w:rPr>
        <w:t>}</w:t>
      </w:r>
    </w:p>
    <w:p w:rsidR="00000000" w:rsidRDefault="00000000">
      <w:pPr>
        <w:pStyle w:val="HTML0"/>
        <w:divId w:val="902716979"/>
        <w:rPr>
          <w:rStyle w:val="HTML"/>
          <w:vanish/>
        </w:rPr>
      </w:pPr>
      <w:r>
        <w:rPr>
          <w:rStyle w:val="kn"/>
          <w:vanish/>
        </w:rPr>
        <w:t>import</w:t>
      </w:r>
      <w:r>
        <w:rPr>
          <w:rStyle w:val="HTML"/>
          <w:vanish/>
        </w:rPr>
        <w:t xml:space="preserve"> </w:t>
      </w:r>
      <w:r>
        <w:rPr>
          <w:rStyle w:val="nn"/>
          <w:vanish/>
        </w:rPr>
        <w:t>okx.SpreadTrading</w:t>
      </w:r>
      <w:r>
        <w:rPr>
          <w:rStyle w:val="HTML"/>
          <w:vanish/>
        </w:rPr>
        <w:t xml:space="preserve"> </w:t>
      </w:r>
      <w:r>
        <w:rPr>
          <w:rStyle w:val="k"/>
          <w:vanish/>
        </w:rPr>
        <w:t>as</w:t>
      </w:r>
      <w:r>
        <w:rPr>
          <w:rStyle w:val="HTML"/>
          <w:vanish/>
        </w:rPr>
        <w:t xml:space="preserve"> </w:t>
      </w:r>
      <w:r>
        <w:rPr>
          <w:rStyle w:val="n"/>
          <w:vanish/>
        </w:rPr>
        <w:t>SpreadTrading</w:t>
      </w:r>
    </w:p>
    <w:p w:rsidR="00000000" w:rsidRDefault="00000000">
      <w:pPr>
        <w:pStyle w:val="HTML0"/>
        <w:divId w:val="902716979"/>
        <w:rPr>
          <w:rStyle w:val="HTML"/>
          <w:vanish/>
        </w:rPr>
      </w:pPr>
    </w:p>
    <w:p w:rsidR="00000000" w:rsidRDefault="00000000">
      <w:pPr>
        <w:pStyle w:val="HTML0"/>
        <w:divId w:val="902716979"/>
        <w:rPr>
          <w:rStyle w:val="c1"/>
          <w:vanish/>
        </w:rPr>
      </w:pPr>
      <w:r>
        <w:rPr>
          <w:rStyle w:val="c1"/>
          <w:vanish/>
        </w:rPr>
        <w:t># API initialization</w:t>
      </w:r>
    </w:p>
    <w:p w:rsidR="00000000" w:rsidRDefault="00000000">
      <w:pPr>
        <w:pStyle w:val="HTML0"/>
        <w:divId w:val="902716979"/>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902716979"/>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902716979"/>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902716979"/>
        <w:rPr>
          <w:rStyle w:val="HTML"/>
          <w:vanish/>
        </w:rPr>
      </w:pPr>
    </w:p>
    <w:p w:rsidR="00000000" w:rsidRDefault="00000000">
      <w:pPr>
        <w:pStyle w:val="HTML0"/>
        <w:divId w:val="902716979"/>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trading:0 , demo trading:1</w:t>
      </w:r>
    </w:p>
    <w:p w:rsidR="00000000" w:rsidRDefault="00000000">
      <w:pPr>
        <w:pStyle w:val="HTML0"/>
        <w:divId w:val="902716979"/>
        <w:rPr>
          <w:rStyle w:val="HTML"/>
          <w:vanish/>
        </w:rPr>
      </w:pPr>
    </w:p>
    <w:p w:rsidR="00000000" w:rsidRDefault="00000000">
      <w:pPr>
        <w:pStyle w:val="HTML0"/>
        <w:divId w:val="902716979"/>
        <w:rPr>
          <w:rStyle w:val="HTML"/>
          <w:vanish/>
        </w:rPr>
      </w:pPr>
      <w:r>
        <w:rPr>
          <w:rStyle w:val="n"/>
          <w:vanish/>
        </w:rPr>
        <w:t>spreadAPI</w:t>
      </w:r>
      <w:r>
        <w:rPr>
          <w:rStyle w:val="HTML"/>
          <w:vanish/>
        </w:rPr>
        <w:t xml:space="preserve"> </w:t>
      </w:r>
      <w:r>
        <w:rPr>
          <w:rStyle w:val="o"/>
          <w:vanish/>
        </w:rPr>
        <w:t>=</w:t>
      </w:r>
      <w:r>
        <w:rPr>
          <w:rStyle w:val="HTML"/>
          <w:vanish/>
        </w:rPr>
        <w:t xml:space="preserve"> </w:t>
      </w:r>
      <w:r>
        <w:rPr>
          <w:rStyle w:val="n"/>
          <w:vanish/>
        </w:rPr>
        <w:t>SpreadTrading</w:t>
      </w:r>
      <w:r>
        <w:rPr>
          <w:rStyle w:val="p"/>
          <w:vanish/>
        </w:rPr>
        <w:t>.</w:t>
      </w:r>
      <w:r>
        <w:rPr>
          <w:rStyle w:val="n"/>
          <w:vanish/>
        </w:rPr>
        <w:t>SpreadTradingAPI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902716979"/>
        <w:rPr>
          <w:rStyle w:val="HTML"/>
          <w:vanish/>
        </w:rPr>
      </w:pPr>
    </w:p>
    <w:p w:rsidR="00000000" w:rsidRDefault="00000000">
      <w:pPr>
        <w:pStyle w:val="HTML0"/>
        <w:divId w:val="902716979"/>
        <w:rPr>
          <w:rStyle w:val="c1"/>
          <w:vanish/>
        </w:rPr>
      </w:pPr>
      <w:r>
        <w:rPr>
          <w:rStyle w:val="c1"/>
          <w:vanish/>
        </w:rPr>
        <w:t># cancel all</w:t>
      </w:r>
    </w:p>
    <w:p w:rsidR="00000000" w:rsidRDefault="00000000">
      <w:pPr>
        <w:pStyle w:val="HTML0"/>
        <w:divId w:val="902716979"/>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spreadAPI</w:t>
      </w:r>
      <w:r>
        <w:rPr>
          <w:rStyle w:val="p"/>
          <w:vanish/>
        </w:rPr>
        <w:t>.</w:t>
      </w:r>
      <w:r>
        <w:rPr>
          <w:rStyle w:val="n"/>
          <w:vanish/>
        </w:rPr>
        <w:t>cancel_all_orders</w:t>
      </w:r>
      <w:r>
        <w:rPr>
          <w:rStyle w:val="p"/>
          <w:vanish/>
        </w:rPr>
        <w:t>(</w:t>
      </w:r>
      <w:r>
        <w:rPr>
          <w:rStyle w:val="n"/>
          <w:vanish/>
        </w:rPr>
        <w:t>sprdId</w:t>
      </w:r>
      <w:r>
        <w:rPr>
          <w:rStyle w:val="o"/>
          <w:vanish/>
        </w:rPr>
        <w:t>=</w:t>
      </w:r>
      <w:r>
        <w:rPr>
          <w:rStyle w:val="s"/>
          <w:vanish/>
        </w:rPr>
        <w:t>"BTC-USDT_BTC-USDT-SWAP"</w:t>
      </w:r>
      <w:r>
        <w:rPr>
          <w:rStyle w:val="p"/>
          <w:vanish/>
        </w:rPr>
        <w:t>)</w:t>
      </w:r>
    </w:p>
    <w:p w:rsidR="00000000" w:rsidRDefault="00000000">
      <w:pPr>
        <w:pStyle w:val="HTML0"/>
        <w:divId w:val="902716979"/>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1447"/>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sprdId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spread ID</w:t>
            </w:r>
          </w:p>
        </w:tc>
      </w:tr>
    </w:tbl>
    <w:p w:rsidR="00000000" w:rsidRDefault="00000000">
      <w:pPr>
        <w:pStyle w:val="a5"/>
        <w:ind w:left="720" w:right="720"/>
        <w:divId w:val="1369793542"/>
      </w:pPr>
      <w:r>
        <w:t>Response Example</w:t>
      </w:r>
    </w:p>
    <w:p w:rsidR="00000000" w:rsidRDefault="00000000">
      <w:pPr>
        <w:pStyle w:val="HTML0"/>
        <w:divId w:val="1820073663"/>
        <w:rPr>
          <w:rStyle w:val="w"/>
        </w:rPr>
      </w:pPr>
      <w:r>
        <w:rPr>
          <w:rStyle w:val="p"/>
        </w:rPr>
        <w:t>{</w:t>
      </w:r>
    </w:p>
    <w:p w:rsidR="00000000" w:rsidRDefault="00000000">
      <w:pPr>
        <w:pStyle w:val="HTML0"/>
        <w:divId w:val="1820073663"/>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1820073663"/>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1820073663"/>
        <w:rPr>
          <w:rStyle w:val="w"/>
        </w:rPr>
      </w:pPr>
      <w:r>
        <w:rPr>
          <w:rStyle w:val="w"/>
        </w:rPr>
        <w:t xml:space="preserve">    </w:t>
      </w:r>
      <w:r>
        <w:rPr>
          <w:rStyle w:val="nl"/>
        </w:rPr>
        <w:t>"data"</w:t>
      </w:r>
      <w:r>
        <w:rPr>
          <w:rStyle w:val="p"/>
        </w:rPr>
        <w:t>:[</w:t>
      </w:r>
    </w:p>
    <w:p w:rsidR="00000000" w:rsidRDefault="00000000">
      <w:pPr>
        <w:pStyle w:val="HTML0"/>
        <w:divId w:val="1820073663"/>
        <w:rPr>
          <w:rStyle w:val="w"/>
        </w:rPr>
      </w:pPr>
      <w:r>
        <w:rPr>
          <w:rStyle w:val="w"/>
        </w:rPr>
        <w:t xml:space="preserve">        </w:t>
      </w:r>
      <w:r>
        <w:rPr>
          <w:rStyle w:val="p"/>
        </w:rPr>
        <w:t>{</w:t>
      </w:r>
    </w:p>
    <w:p w:rsidR="00000000" w:rsidRDefault="00000000">
      <w:pPr>
        <w:pStyle w:val="HTML0"/>
        <w:divId w:val="1820073663"/>
        <w:rPr>
          <w:rStyle w:val="w"/>
        </w:rPr>
      </w:pPr>
      <w:r>
        <w:rPr>
          <w:rStyle w:val="w"/>
        </w:rPr>
        <w:t xml:space="preserve">            </w:t>
      </w:r>
      <w:r>
        <w:rPr>
          <w:rStyle w:val="nl"/>
        </w:rPr>
        <w:t>"result"</w:t>
      </w:r>
      <w:r>
        <w:rPr>
          <w:rStyle w:val="p"/>
        </w:rPr>
        <w:t>:</w:t>
      </w:r>
      <w:r>
        <w:rPr>
          <w:rStyle w:val="kc"/>
        </w:rPr>
        <w:t>true</w:t>
      </w:r>
    </w:p>
    <w:p w:rsidR="00000000" w:rsidRDefault="00000000">
      <w:pPr>
        <w:pStyle w:val="HTML0"/>
        <w:divId w:val="1820073663"/>
        <w:rPr>
          <w:rStyle w:val="w"/>
        </w:rPr>
      </w:pPr>
      <w:r>
        <w:rPr>
          <w:rStyle w:val="w"/>
        </w:rPr>
        <w:t xml:space="preserve">        </w:t>
      </w:r>
      <w:r>
        <w:rPr>
          <w:rStyle w:val="p"/>
        </w:rPr>
        <w:t>}</w:t>
      </w:r>
    </w:p>
    <w:p w:rsidR="00000000" w:rsidRDefault="00000000">
      <w:pPr>
        <w:pStyle w:val="HTML0"/>
        <w:divId w:val="1820073663"/>
        <w:rPr>
          <w:rStyle w:val="w"/>
        </w:rPr>
      </w:pPr>
      <w:r>
        <w:rPr>
          <w:rStyle w:val="w"/>
        </w:rPr>
        <w:t xml:space="preserve">    </w:t>
      </w:r>
      <w:r>
        <w:rPr>
          <w:rStyle w:val="p"/>
        </w:rPr>
        <w:t>]</w:t>
      </w:r>
    </w:p>
    <w:p w:rsidR="00000000" w:rsidRDefault="00000000">
      <w:pPr>
        <w:pStyle w:val="HTML0"/>
        <w:divId w:val="1820073663"/>
        <w:rPr>
          <w:rStyle w:val="w"/>
        </w:rPr>
      </w:pPr>
      <w:r>
        <w:rPr>
          <w:rStyle w:val="p"/>
        </w:rPr>
        <w:t>}</w:t>
      </w:r>
    </w:p>
    <w:p w:rsidR="00000000" w:rsidRDefault="00000000">
      <w:pPr>
        <w:pStyle w:val="4"/>
        <w:divId w:val="175387555"/>
      </w:pPr>
      <w:r>
        <w:t>Response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900"/>
        <w:gridCol w:w="4035"/>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result</w:t>
            </w:r>
          </w:p>
        </w:tc>
        <w:tc>
          <w:tcPr>
            <w:tcW w:w="0" w:type="auto"/>
            <w:vAlign w:val="center"/>
            <w:hideMark/>
          </w:tcPr>
          <w:p w:rsidR="00000000" w:rsidRDefault="00000000">
            <w:r>
              <w:t>Boolean</w:t>
            </w:r>
          </w:p>
        </w:tc>
        <w:tc>
          <w:tcPr>
            <w:tcW w:w="0" w:type="auto"/>
            <w:vAlign w:val="center"/>
            <w:hideMark/>
          </w:tcPr>
          <w:p w:rsidR="00000000" w:rsidRDefault="00000000">
            <w:r>
              <w:t xml:space="preserve">Result of the request </w:t>
            </w:r>
            <w:r>
              <w:rPr>
                <w:rStyle w:val="HTML"/>
              </w:rPr>
              <w:t>true</w:t>
            </w:r>
            <w:r>
              <w:t xml:space="preserve">, </w:t>
            </w:r>
            <w:r>
              <w:rPr>
                <w:rStyle w:val="HTML"/>
              </w:rPr>
              <w:t>false</w:t>
            </w:r>
          </w:p>
        </w:tc>
      </w:tr>
    </w:tbl>
    <w:p w:rsidR="00000000" w:rsidRDefault="00000000">
      <w:pPr>
        <w:divId w:val="175387555"/>
      </w:pPr>
      <w:r>
        <w:t xml:space="preserve">Getting a response with result=true means your request has been successfully received and will be processed. The result of the cancellation is subject to the state pushed by the order channel or the get order state. </w:t>
      </w:r>
    </w:p>
    <w:p w:rsidR="00000000" w:rsidRDefault="00000000">
      <w:pPr>
        <w:pStyle w:val="3"/>
        <w:divId w:val="175387555"/>
      </w:pPr>
      <w:r>
        <w:t>Amend order</w:t>
      </w:r>
    </w:p>
    <w:p w:rsidR="00000000" w:rsidRDefault="00000000">
      <w:pPr>
        <w:pStyle w:val="a5"/>
        <w:divId w:val="175387555"/>
      </w:pPr>
      <w:r>
        <w:t>Amend an incomplete order.</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/api/v5/sprd/amend-order</w:t>
      </w:r>
    </w:p>
    <w:p w:rsidR="00000000" w:rsidRDefault="00000000">
      <w:pPr>
        <w:pStyle w:val="a5"/>
        <w:ind w:left="720" w:right="720"/>
        <w:divId w:val="1739160229"/>
      </w:pPr>
      <w:r>
        <w:t>Request Example</w:t>
      </w:r>
    </w:p>
    <w:p w:rsidR="00000000" w:rsidRDefault="00000000">
      <w:pPr>
        <w:pStyle w:val="HTML0"/>
        <w:divId w:val="1110468917"/>
        <w:rPr>
          <w:rStyle w:val="HTML"/>
        </w:rPr>
      </w:pPr>
      <w:r>
        <w:rPr>
          <w:rStyle w:val="HTML"/>
        </w:rPr>
        <w:t>POST /api/v5/sprd/amend-order</w:t>
      </w:r>
    </w:p>
    <w:p w:rsidR="00000000" w:rsidRDefault="00000000">
      <w:pPr>
        <w:pStyle w:val="HTML0"/>
        <w:divId w:val="1110468917"/>
        <w:rPr>
          <w:rStyle w:val="HTML"/>
        </w:rPr>
      </w:pPr>
      <w:r>
        <w:rPr>
          <w:rStyle w:val="HTML"/>
        </w:rPr>
        <w:t>body</w:t>
      </w:r>
    </w:p>
    <w:p w:rsidR="00000000" w:rsidRDefault="00000000">
      <w:pPr>
        <w:pStyle w:val="HTML0"/>
        <w:divId w:val="1110468917"/>
        <w:rPr>
          <w:rStyle w:val="HTML"/>
        </w:rPr>
      </w:pPr>
      <w:r>
        <w:rPr>
          <w:rStyle w:val="o"/>
        </w:rPr>
        <w:t>{</w:t>
      </w:r>
    </w:p>
    <w:p w:rsidR="00000000" w:rsidRDefault="00000000">
      <w:pPr>
        <w:pStyle w:val="HTML0"/>
        <w:divId w:val="1110468917"/>
        <w:rPr>
          <w:rStyle w:val="HTML"/>
        </w:rPr>
      </w:pPr>
      <w:r>
        <w:rPr>
          <w:rStyle w:val="HTML"/>
        </w:rPr>
        <w:t xml:space="preserve">    </w:t>
      </w:r>
      <w:r>
        <w:rPr>
          <w:rStyle w:val="s2"/>
        </w:rPr>
        <w:t>"ordId"</w:t>
      </w:r>
      <w:r>
        <w:rPr>
          <w:rStyle w:val="HTML"/>
        </w:rPr>
        <w:t>:</w:t>
      </w:r>
      <w:r>
        <w:rPr>
          <w:rStyle w:val="s2"/>
        </w:rPr>
        <w:t>"2510789768709120"</w:t>
      </w:r>
      <w:r>
        <w:rPr>
          <w:rStyle w:val="HTML"/>
        </w:rPr>
        <w:t>,</w:t>
      </w:r>
    </w:p>
    <w:p w:rsidR="00000000" w:rsidRDefault="00000000">
      <w:pPr>
        <w:pStyle w:val="HTML0"/>
        <w:divId w:val="1110468917"/>
        <w:rPr>
          <w:rStyle w:val="HTML"/>
        </w:rPr>
      </w:pPr>
      <w:r>
        <w:rPr>
          <w:rStyle w:val="HTML"/>
        </w:rPr>
        <w:t xml:space="preserve">    </w:t>
      </w:r>
      <w:r>
        <w:rPr>
          <w:rStyle w:val="s2"/>
        </w:rPr>
        <w:t>"newSz"</w:t>
      </w:r>
      <w:r>
        <w:rPr>
          <w:rStyle w:val="HTML"/>
        </w:rPr>
        <w:t>:</w:t>
      </w:r>
      <w:r>
        <w:rPr>
          <w:rStyle w:val="s2"/>
        </w:rPr>
        <w:t>"2"</w:t>
      </w:r>
    </w:p>
    <w:p w:rsidR="00000000" w:rsidRDefault="00000000">
      <w:pPr>
        <w:pStyle w:val="HTML0"/>
        <w:divId w:val="1110468917"/>
        <w:rPr>
          <w:rStyle w:val="HTML"/>
        </w:rPr>
      </w:pPr>
      <w:r>
        <w:rPr>
          <w:rStyle w:val="o"/>
        </w:rPr>
        <w:t>}</w:t>
      </w:r>
    </w:p>
    <w:p w:rsidR="00000000" w:rsidRDefault="00000000">
      <w:pPr>
        <w:pStyle w:val="HTML0"/>
        <w:divId w:val="1110468917"/>
        <w:rPr>
          <w:rStyle w:val="HTML"/>
        </w:rPr>
      </w:pP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380"/>
        <w:gridCol w:w="4948"/>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Order ID </w:t>
            </w:r>
            <w:r>
              <w:br/>
              <w:t xml:space="preserve">Either </w:t>
            </w:r>
            <w:r>
              <w:rPr>
                <w:rStyle w:val="HTML"/>
              </w:rPr>
              <w:t>ordId</w:t>
            </w:r>
            <w:r>
              <w:t xml:space="preserve"> or </w:t>
            </w:r>
            <w:r>
              <w:rPr>
                <w:rStyle w:val="HTML"/>
              </w:rPr>
              <w:t>clOrdId</w:t>
            </w:r>
            <w:r>
              <w:t xml:space="preserve"> is required. If both are passed, ordId will be used.</w:t>
            </w:r>
          </w:p>
        </w:tc>
      </w:tr>
      <w:tr w:rsidR="00000000">
        <w:trPr>
          <w:divId w:val="175387555"/>
          <w:tblCellSpacing w:w="15" w:type="dxa"/>
        </w:trPr>
        <w:tc>
          <w:tcPr>
            <w:tcW w:w="0" w:type="auto"/>
            <w:vAlign w:val="center"/>
            <w:hideMark/>
          </w:tcPr>
          <w:p w:rsidR="00000000" w:rsidRDefault="00000000">
            <w:r>
              <w:t>clOrdId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Client Order ID as assigned by the client</w:t>
            </w:r>
          </w:p>
        </w:tc>
      </w:tr>
      <w:tr w:rsidR="00000000">
        <w:trPr>
          <w:divId w:val="175387555"/>
          <w:tblCellSpacing w:w="15" w:type="dxa"/>
        </w:trPr>
        <w:tc>
          <w:tcPr>
            <w:tcW w:w="0" w:type="auto"/>
            <w:vAlign w:val="center"/>
            <w:hideMark/>
          </w:tcPr>
          <w:p w:rsidR="00000000" w:rsidRDefault="00000000">
            <w:r>
              <w:t>reqId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Client Request ID as assigned by the client for order amendment </w:t>
            </w:r>
            <w:r>
              <w:br/>
              <w:t xml:space="preserve">A combination of case-sensitive alphanumerics, all numbers, or all letters of up to 32 characters. </w:t>
            </w:r>
            <w:r>
              <w:br/>
              <w:t>The response will include the corresponding reqId to help you identify the request if you provide it in the request.</w:t>
            </w:r>
          </w:p>
        </w:tc>
      </w:tr>
      <w:tr w:rsidR="00000000">
        <w:trPr>
          <w:divId w:val="175387555"/>
          <w:tblCellSpacing w:w="15" w:type="dxa"/>
        </w:trPr>
        <w:tc>
          <w:tcPr>
            <w:tcW w:w="0" w:type="auto"/>
            <w:vAlign w:val="center"/>
            <w:hideMark/>
          </w:tcPr>
          <w:p w:rsidR="00000000" w:rsidRDefault="00000000">
            <w:r>
              <w:t>newSz</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New quantity after amendment </w:t>
            </w:r>
            <w:r>
              <w:br/>
              <w:t xml:space="preserve">Either </w:t>
            </w:r>
            <w:r>
              <w:rPr>
                <w:rStyle w:val="HTML"/>
              </w:rPr>
              <w:t>newSz</w:t>
            </w:r>
            <w:r>
              <w:t xml:space="preserve"> or </w:t>
            </w:r>
            <w:r>
              <w:rPr>
                <w:rStyle w:val="HTML"/>
              </w:rPr>
              <w:t>newPx</w:t>
            </w:r>
            <w:r>
              <w:t xml:space="preserve"> is required. </w:t>
            </w:r>
            <w:r>
              <w:br/>
              <w:t>When amending a partially-filled order, the newSz should include the amount that has been filled.</w:t>
            </w:r>
          </w:p>
        </w:tc>
      </w:tr>
      <w:tr w:rsidR="00000000">
        <w:trPr>
          <w:divId w:val="175387555"/>
          <w:tblCellSpacing w:w="15" w:type="dxa"/>
        </w:trPr>
        <w:tc>
          <w:tcPr>
            <w:tcW w:w="0" w:type="auto"/>
            <w:vAlign w:val="center"/>
            <w:hideMark/>
          </w:tcPr>
          <w:p w:rsidR="00000000" w:rsidRDefault="00000000">
            <w:r>
              <w:t>newPx</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New price after amendment </w:t>
            </w:r>
            <w:r>
              <w:br/>
              <w:t xml:space="preserve">Either </w:t>
            </w:r>
            <w:r>
              <w:rPr>
                <w:rStyle w:val="HTML"/>
              </w:rPr>
              <w:t>newSz</w:t>
            </w:r>
            <w:r>
              <w:t xml:space="preserve"> or </w:t>
            </w:r>
            <w:r>
              <w:rPr>
                <w:rStyle w:val="HTML"/>
              </w:rPr>
              <w:t>newPx</w:t>
            </w:r>
            <w:r>
              <w:t xml:space="preserve"> is required.</w:t>
            </w:r>
          </w:p>
        </w:tc>
      </w:tr>
    </w:tbl>
    <w:p w:rsidR="00000000" w:rsidRDefault="00000000">
      <w:pPr>
        <w:pStyle w:val="a5"/>
        <w:ind w:left="720" w:right="720"/>
        <w:divId w:val="1271937335"/>
      </w:pPr>
      <w:r>
        <w:t>Response Example</w:t>
      </w:r>
    </w:p>
    <w:p w:rsidR="00000000" w:rsidRDefault="00000000">
      <w:pPr>
        <w:pStyle w:val="HTML0"/>
        <w:divId w:val="15546677"/>
        <w:rPr>
          <w:rStyle w:val="w"/>
        </w:rPr>
      </w:pPr>
      <w:r>
        <w:rPr>
          <w:rStyle w:val="p"/>
        </w:rPr>
        <w:t>{</w:t>
      </w:r>
    </w:p>
    <w:p w:rsidR="00000000" w:rsidRDefault="00000000">
      <w:pPr>
        <w:pStyle w:val="HTML0"/>
        <w:divId w:val="15546677"/>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15546677"/>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15546677"/>
        <w:rPr>
          <w:rStyle w:val="w"/>
        </w:rPr>
      </w:pPr>
      <w:r>
        <w:rPr>
          <w:rStyle w:val="w"/>
        </w:rPr>
        <w:t xml:space="preserve">    </w:t>
      </w:r>
      <w:r>
        <w:rPr>
          <w:rStyle w:val="nl"/>
        </w:rPr>
        <w:t>"data"</w:t>
      </w:r>
      <w:r>
        <w:rPr>
          <w:rStyle w:val="p"/>
        </w:rPr>
        <w:t>:[</w:t>
      </w:r>
    </w:p>
    <w:p w:rsidR="00000000" w:rsidRDefault="00000000">
      <w:pPr>
        <w:pStyle w:val="HTML0"/>
        <w:divId w:val="15546677"/>
        <w:rPr>
          <w:rStyle w:val="w"/>
        </w:rPr>
      </w:pPr>
      <w:r>
        <w:rPr>
          <w:rStyle w:val="w"/>
        </w:rPr>
        <w:t xml:space="preserve">        </w:t>
      </w:r>
      <w:r>
        <w:rPr>
          <w:rStyle w:val="p"/>
        </w:rPr>
        <w:t>{</w:t>
      </w:r>
    </w:p>
    <w:p w:rsidR="00000000" w:rsidRDefault="00000000">
      <w:pPr>
        <w:pStyle w:val="HTML0"/>
        <w:divId w:val="15546677"/>
        <w:rPr>
          <w:rStyle w:val="w"/>
        </w:rPr>
      </w:pPr>
      <w:r>
        <w:rPr>
          <w:rStyle w:val="w"/>
        </w:rPr>
        <w:t xml:space="preserve">         </w:t>
      </w:r>
      <w:r>
        <w:rPr>
          <w:rStyle w:val="nl"/>
        </w:rPr>
        <w:t>"clOrdId"</w:t>
      </w:r>
      <w:r>
        <w:rPr>
          <w:rStyle w:val="p"/>
        </w:rPr>
        <w:t>:</w:t>
      </w:r>
      <w:r>
        <w:rPr>
          <w:rStyle w:val="s2"/>
        </w:rPr>
        <w:t>""</w:t>
      </w:r>
      <w:r>
        <w:rPr>
          <w:rStyle w:val="p"/>
        </w:rPr>
        <w:t>,</w:t>
      </w:r>
    </w:p>
    <w:p w:rsidR="00000000" w:rsidRDefault="00000000">
      <w:pPr>
        <w:pStyle w:val="HTML0"/>
        <w:divId w:val="15546677"/>
        <w:rPr>
          <w:rStyle w:val="w"/>
        </w:rPr>
      </w:pPr>
      <w:r>
        <w:rPr>
          <w:rStyle w:val="w"/>
        </w:rPr>
        <w:t xml:space="preserve">         </w:t>
      </w:r>
      <w:r>
        <w:rPr>
          <w:rStyle w:val="nl"/>
        </w:rPr>
        <w:t>"ordId"</w:t>
      </w:r>
      <w:r>
        <w:rPr>
          <w:rStyle w:val="p"/>
        </w:rPr>
        <w:t>:</w:t>
      </w:r>
      <w:r>
        <w:rPr>
          <w:rStyle w:val="s2"/>
        </w:rPr>
        <w:t>"12344"</w:t>
      </w:r>
      <w:r>
        <w:rPr>
          <w:rStyle w:val="p"/>
        </w:rPr>
        <w:t>,</w:t>
      </w:r>
    </w:p>
    <w:p w:rsidR="00000000" w:rsidRDefault="00000000">
      <w:pPr>
        <w:pStyle w:val="HTML0"/>
        <w:divId w:val="15546677"/>
        <w:rPr>
          <w:rStyle w:val="w"/>
        </w:rPr>
      </w:pPr>
      <w:r>
        <w:rPr>
          <w:rStyle w:val="w"/>
        </w:rPr>
        <w:t xml:space="preserve">         </w:t>
      </w:r>
      <w:r>
        <w:rPr>
          <w:rStyle w:val="nl"/>
        </w:rPr>
        <w:t>"reqId"</w:t>
      </w:r>
      <w:r>
        <w:rPr>
          <w:rStyle w:val="p"/>
        </w:rPr>
        <w:t>:</w:t>
      </w:r>
      <w:r>
        <w:rPr>
          <w:rStyle w:val="s2"/>
        </w:rPr>
        <w:t>"b12344"</w:t>
      </w:r>
      <w:r>
        <w:rPr>
          <w:rStyle w:val="p"/>
        </w:rPr>
        <w:t>,</w:t>
      </w:r>
    </w:p>
    <w:p w:rsidR="00000000" w:rsidRDefault="00000000">
      <w:pPr>
        <w:pStyle w:val="HTML0"/>
        <w:divId w:val="15546677"/>
        <w:rPr>
          <w:rStyle w:val="w"/>
        </w:rPr>
      </w:pPr>
      <w:r>
        <w:rPr>
          <w:rStyle w:val="w"/>
        </w:rPr>
        <w:t xml:space="preserve">         </w:t>
      </w:r>
      <w:r>
        <w:rPr>
          <w:rStyle w:val="nl"/>
        </w:rPr>
        <w:t>"sCode"</w:t>
      </w:r>
      <w:r>
        <w:rPr>
          <w:rStyle w:val="p"/>
        </w:rPr>
        <w:t>:</w:t>
      </w:r>
      <w:r>
        <w:rPr>
          <w:rStyle w:val="s2"/>
        </w:rPr>
        <w:t>"0"</w:t>
      </w:r>
      <w:r>
        <w:rPr>
          <w:rStyle w:val="p"/>
        </w:rPr>
        <w:t>,</w:t>
      </w:r>
    </w:p>
    <w:p w:rsidR="00000000" w:rsidRDefault="00000000">
      <w:pPr>
        <w:pStyle w:val="HTML0"/>
        <w:divId w:val="15546677"/>
        <w:rPr>
          <w:rStyle w:val="w"/>
        </w:rPr>
      </w:pPr>
      <w:r>
        <w:rPr>
          <w:rStyle w:val="w"/>
        </w:rPr>
        <w:t xml:space="preserve">         </w:t>
      </w:r>
      <w:r>
        <w:rPr>
          <w:rStyle w:val="nl"/>
        </w:rPr>
        <w:t>"sMsg"</w:t>
      </w:r>
      <w:r>
        <w:rPr>
          <w:rStyle w:val="p"/>
        </w:rPr>
        <w:t>:</w:t>
      </w:r>
      <w:r>
        <w:rPr>
          <w:rStyle w:val="s2"/>
        </w:rPr>
        <w:t>""</w:t>
      </w:r>
    </w:p>
    <w:p w:rsidR="00000000" w:rsidRDefault="00000000">
      <w:pPr>
        <w:pStyle w:val="HTML0"/>
        <w:divId w:val="15546677"/>
        <w:rPr>
          <w:rStyle w:val="w"/>
        </w:rPr>
      </w:pPr>
      <w:r>
        <w:rPr>
          <w:rStyle w:val="w"/>
        </w:rPr>
        <w:t xml:space="preserve">        </w:t>
      </w:r>
      <w:r>
        <w:rPr>
          <w:rStyle w:val="p"/>
        </w:rPr>
        <w:t>}</w:t>
      </w:r>
    </w:p>
    <w:p w:rsidR="00000000" w:rsidRDefault="00000000">
      <w:pPr>
        <w:pStyle w:val="HTML0"/>
        <w:divId w:val="15546677"/>
        <w:rPr>
          <w:rStyle w:val="w"/>
        </w:rPr>
      </w:pPr>
      <w:r>
        <w:rPr>
          <w:rStyle w:val="w"/>
        </w:rPr>
        <w:t xml:space="preserve">    </w:t>
      </w:r>
      <w:r>
        <w:rPr>
          <w:rStyle w:val="p"/>
        </w:rPr>
        <w:t>]</w:t>
      </w:r>
    </w:p>
    <w:p w:rsidR="00000000" w:rsidRDefault="00000000">
      <w:pPr>
        <w:pStyle w:val="HTML0"/>
        <w:divId w:val="15546677"/>
        <w:rPr>
          <w:rStyle w:val="w"/>
        </w:rPr>
      </w:pPr>
      <w:r>
        <w:rPr>
          <w:rStyle w:val="p"/>
        </w:rPr>
        <w:t>}</w:t>
      </w:r>
    </w:p>
    <w:p w:rsidR="00000000" w:rsidRDefault="00000000">
      <w:pPr>
        <w:pStyle w:val="HTML0"/>
        <w:divId w:val="15546677"/>
        <w:rPr>
          <w:rStyle w:val="w"/>
        </w:rPr>
      </w:pP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Order ID</w:t>
            </w:r>
          </w:p>
        </w:tc>
      </w:tr>
      <w:tr w:rsidR="00000000">
        <w:trPr>
          <w:divId w:val="175387555"/>
          <w:tblCellSpacing w:w="15" w:type="dxa"/>
        </w:trPr>
        <w:tc>
          <w:tcPr>
            <w:tcW w:w="0" w:type="auto"/>
            <w:vAlign w:val="center"/>
            <w:hideMark/>
          </w:tcPr>
          <w:p w:rsidR="00000000" w:rsidRDefault="00000000">
            <w:r>
              <w:t>clOrdId</w:t>
            </w:r>
          </w:p>
        </w:tc>
        <w:tc>
          <w:tcPr>
            <w:tcW w:w="0" w:type="auto"/>
            <w:vAlign w:val="center"/>
            <w:hideMark/>
          </w:tcPr>
          <w:p w:rsidR="00000000" w:rsidRDefault="00000000">
            <w:r>
              <w:t>String</w:t>
            </w:r>
          </w:p>
        </w:tc>
        <w:tc>
          <w:tcPr>
            <w:tcW w:w="0" w:type="auto"/>
            <w:vAlign w:val="center"/>
            <w:hideMark/>
          </w:tcPr>
          <w:p w:rsidR="00000000" w:rsidRDefault="00000000">
            <w:r>
              <w:t>Client Order ID as assigned by the client.</w:t>
            </w:r>
          </w:p>
        </w:tc>
      </w:tr>
      <w:tr w:rsidR="00000000">
        <w:trPr>
          <w:divId w:val="175387555"/>
          <w:tblCellSpacing w:w="15" w:type="dxa"/>
        </w:trPr>
        <w:tc>
          <w:tcPr>
            <w:tcW w:w="0" w:type="auto"/>
            <w:vAlign w:val="center"/>
            <w:hideMark/>
          </w:tcPr>
          <w:p w:rsidR="00000000" w:rsidRDefault="00000000">
            <w:r>
              <w:t>reqId</w:t>
            </w:r>
          </w:p>
        </w:tc>
        <w:tc>
          <w:tcPr>
            <w:tcW w:w="0" w:type="auto"/>
            <w:vAlign w:val="center"/>
            <w:hideMark/>
          </w:tcPr>
          <w:p w:rsidR="00000000" w:rsidRDefault="00000000">
            <w:r>
              <w:t>String</w:t>
            </w:r>
          </w:p>
        </w:tc>
        <w:tc>
          <w:tcPr>
            <w:tcW w:w="0" w:type="auto"/>
            <w:vAlign w:val="center"/>
            <w:hideMark/>
          </w:tcPr>
          <w:p w:rsidR="00000000" w:rsidRDefault="00000000">
            <w:r>
              <w:t>Client Request ID as assigned by the client for order amendment.</w:t>
            </w:r>
          </w:p>
        </w:tc>
      </w:tr>
      <w:tr w:rsidR="00000000">
        <w:trPr>
          <w:divId w:val="175387555"/>
          <w:tblCellSpacing w:w="15" w:type="dxa"/>
        </w:trPr>
        <w:tc>
          <w:tcPr>
            <w:tcW w:w="0" w:type="auto"/>
            <w:vAlign w:val="center"/>
            <w:hideMark/>
          </w:tcPr>
          <w:p w:rsidR="00000000" w:rsidRDefault="00000000">
            <w:r>
              <w:t>sCode</w:t>
            </w:r>
          </w:p>
        </w:tc>
        <w:tc>
          <w:tcPr>
            <w:tcW w:w="0" w:type="auto"/>
            <w:vAlign w:val="center"/>
            <w:hideMark/>
          </w:tcPr>
          <w:p w:rsidR="00000000" w:rsidRDefault="00000000">
            <w:r>
              <w:t>String</w:t>
            </w:r>
          </w:p>
        </w:tc>
        <w:tc>
          <w:tcPr>
            <w:tcW w:w="0" w:type="auto"/>
            <w:vAlign w:val="center"/>
            <w:hideMark/>
          </w:tcPr>
          <w:p w:rsidR="00000000" w:rsidRDefault="00000000">
            <w:r>
              <w:t>The code of the event execution result, 0 means success.</w:t>
            </w:r>
          </w:p>
        </w:tc>
      </w:tr>
      <w:tr w:rsidR="00000000">
        <w:trPr>
          <w:divId w:val="175387555"/>
          <w:tblCellSpacing w:w="15" w:type="dxa"/>
        </w:trPr>
        <w:tc>
          <w:tcPr>
            <w:tcW w:w="0" w:type="auto"/>
            <w:vAlign w:val="center"/>
            <w:hideMark/>
          </w:tcPr>
          <w:p w:rsidR="00000000" w:rsidRDefault="00000000">
            <w:r>
              <w:t>sMsg</w:t>
            </w:r>
          </w:p>
        </w:tc>
        <w:tc>
          <w:tcPr>
            <w:tcW w:w="0" w:type="auto"/>
            <w:vAlign w:val="center"/>
            <w:hideMark/>
          </w:tcPr>
          <w:p w:rsidR="00000000" w:rsidRDefault="00000000">
            <w:r>
              <w:t>String</w:t>
            </w:r>
          </w:p>
        </w:tc>
        <w:tc>
          <w:tcPr>
            <w:tcW w:w="0" w:type="auto"/>
            <w:vAlign w:val="center"/>
            <w:hideMark/>
          </w:tcPr>
          <w:p w:rsidR="00000000" w:rsidRDefault="00000000">
            <w:r>
              <w:t>Rejection message if the request is unsuccessful.</w:t>
            </w:r>
          </w:p>
        </w:tc>
      </w:tr>
    </w:tbl>
    <w:p w:rsidR="00000000" w:rsidRDefault="00000000">
      <w:pPr>
        <w:divId w:val="175387555"/>
      </w:pPr>
      <w:r>
        <w:t>newSz</w:t>
      </w:r>
      <w:r>
        <w:br/>
        <w:t>If the new quantity of the order is less than or equal to the (accFillSz + canceledSz + pendingSettleSz), after pendingSettleSz is settled, the order status will be transitioned into filled (if canceledSz = 0), or canceled (if canceledSz &gt; 0). The amend order returns sCode equal to 0</w:t>
      </w:r>
      <w:r>
        <w:br/>
        <w:t xml:space="preserve">It is not strictly considered that the order has been amended. It only means that your amend order request has been accepted by the system server. The result of the amend is subject to the status pushed by the order channel or the order status query. </w:t>
      </w:r>
    </w:p>
    <w:p w:rsidR="00000000" w:rsidRDefault="00000000">
      <w:pPr>
        <w:pStyle w:val="3"/>
        <w:divId w:val="175387555"/>
      </w:pPr>
      <w:r>
        <w:t>Get order details</w:t>
      </w:r>
    </w:p>
    <w:p w:rsidR="00000000" w:rsidRDefault="00000000">
      <w:pPr>
        <w:pStyle w:val="a5"/>
        <w:divId w:val="175387555"/>
      </w:pPr>
      <w:r>
        <w:t>Retrieve order details.</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/api/v5/sprd/order</w:t>
      </w:r>
    </w:p>
    <w:p w:rsidR="00000000" w:rsidRDefault="00000000">
      <w:pPr>
        <w:pStyle w:val="a5"/>
        <w:ind w:left="720" w:right="720"/>
        <w:divId w:val="1052460630"/>
      </w:pPr>
      <w:r>
        <w:t>Request Example</w:t>
      </w:r>
    </w:p>
    <w:p w:rsidR="00000000" w:rsidRDefault="00000000">
      <w:pPr>
        <w:pStyle w:val="HTML0"/>
        <w:divId w:val="1995378369"/>
        <w:rPr>
          <w:rStyle w:val="HTML"/>
        </w:rPr>
      </w:pPr>
      <w:r>
        <w:rPr>
          <w:rStyle w:val="HTML"/>
        </w:rPr>
        <w:t>GET /api/v5/sprd/order?ordId</w:t>
      </w:r>
      <w:r>
        <w:rPr>
          <w:rStyle w:val="o"/>
        </w:rPr>
        <w:t>=</w:t>
      </w:r>
      <w:r>
        <w:rPr>
          <w:rStyle w:val="HTML"/>
        </w:rPr>
        <w:t>2510789768709120</w:t>
      </w:r>
    </w:p>
    <w:p w:rsidR="00000000" w:rsidRDefault="00000000">
      <w:pPr>
        <w:pStyle w:val="HTML0"/>
        <w:divId w:val="507133737"/>
        <w:rPr>
          <w:rStyle w:val="HTML"/>
          <w:vanish/>
        </w:rPr>
      </w:pPr>
      <w:r>
        <w:rPr>
          <w:rStyle w:val="kn"/>
          <w:vanish/>
        </w:rPr>
        <w:t>import</w:t>
      </w:r>
      <w:r>
        <w:rPr>
          <w:rStyle w:val="HTML"/>
          <w:vanish/>
        </w:rPr>
        <w:t xml:space="preserve"> </w:t>
      </w:r>
      <w:r>
        <w:rPr>
          <w:rStyle w:val="nn"/>
          <w:vanish/>
        </w:rPr>
        <w:t>okx.SpreadTrading</w:t>
      </w:r>
      <w:r>
        <w:rPr>
          <w:rStyle w:val="HTML"/>
          <w:vanish/>
        </w:rPr>
        <w:t xml:space="preserve"> </w:t>
      </w:r>
      <w:r>
        <w:rPr>
          <w:rStyle w:val="k"/>
          <w:vanish/>
        </w:rPr>
        <w:t>as</w:t>
      </w:r>
      <w:r>
        <w:rPr>
          <w:rStyle w:val="HTML"/>
          <w:vanish/>
        </w:rPr>
        <w:t xml:space="preserve"> </w:t>
      </w:r>
      <w:r>
        <w:rPr>
          <w:rStyle w:val="n"/>
          <w:vanish/>
        </w:rPr>
        <w:t>SpreadTrading</w:t>
      </w:r>
    </w:p>
    <w:p w:rsidR="00000000" w:rsidRDefault="00000000">
      <w:pPr>
        <w:pStyle w:val="HTML0"/>
        <w:divId w:val="507133737"/>
        <w:rPr>
          <w:rStyle w:val="HTML"/>
          <w:vanish/>
        </w:rPr>
      </w:pPr>
    </w:p>
    <w:p w:rsidR="00000000" w:rsidRDefault="00000000">
      <w:pPr>
        <w:pStyle w:val="HTML0"/>
        <w:divId w:val="507133737"/>
        <w:rPr>
          <w:rStyle w:val="c1"/>
          <w:vanish/>
        </w:rPr>
      </w:pPr>
      <w:r>
        <w:rPr>
          <w:rStyle w:val="c1"/>
          <w:vanish/>
        </w:rPr>
        <w:t># API initialization</w:t>
      </w:r>
    </w:p>
    <w:p w:rsidR="00000000" w:rsidRDefault="00000000">
      <w:pPr>
        <w:pStyle w:val="HTML0"/>
        <w:divId w:val="507133737"/>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507133737"/>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507133737"/>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507133737"/>
        <w:rPr>
          <w:rStyle w:val="HTML"/>
          <w:vanish/>
        </w:rPr>
      </w:pPr>
    </w:p>
    <w:p w:rsidR="00000000" w:rsidRDefault="00000000">
      <w:pPr>
        <w:pStyle w:val="HTML0"/>
        <w:divId w:val="507133737"/>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trading:0 , demo trading:1</w:t>
      </w:r>
    </w:p>
    <w:p w:rsidR="00000000" w:rsidRDefault="00000000">
      <w:pPr>
        <w:pStyle w:val="HTML0"/>
        <w:divId w:val="507133737"/>
        <w:rPr>
          <w:rStyle w:val="HTML"/>
          <w:vanish/>
        </w:rPr>
      </w:pPr>
    </w:p>
    <w:p w:rsidR="00000000" w:rsidRDefault="00000000">
      <w:pPr>
        <w:pStyle w:val="HTML0"/>
        <w:divId w:val="507133737"/>
        <w:rPr>
          <w:rStyle w:val="HTML"/>
          <w:vanish/>
        </w:rPr>
      </w:pPr>
      <w:r>
        <w:rPr>
          <w:rStyle w:val="n"/>
          <w:vanish/>
        </w:rPr>
        <w:t>spreadAPI</w:t>
      </w:r>
      <w:r>
        <w:rPr>
          <w:rStyle w:val="HTML"/>
          <w:vanish/>
        </w:rPr>
        <w:t xml:space="preserve"> </w:t>
      </w:r>
      <w:r>
        <w:rPr>
          <w:rStyle w:val="o"/>
          <w:vanish/>
        </w:rPr>
        <w:t>=</w:t>
      </w:r>
      <w:r>
        <w:rPr>
          <w:rStyle w:val="HTML"/>
          <w:vanish/>
        </w:rPr>
        <w:t xml:space="preserve"> </w:t>
      </w:r>
      <w:r>
        <w:rPr>
          <w:rStyle w:val="n"/>
          <w:vanish/>
        </w:rPr>
        <w:t>SpreadTrading</w:t>
      </w:r>
      <w:r>
        <w:rPr>
          <w:rStyle w:val="p"/>
          <w:vanish/>
        </w:rPr>
        <w:t>.</w:t>
      </w:r>
      <w:r>
        <w:rPr>
          <w:rStyle w:val="n"/>
          <w:vanish/>
        </w:rPr>
        <w:t>SpreadTradingAPI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507133737"/>
        <w:rPr>
          <w:rStyle w:val="HTML"/>
          <w:vanish/>
        </w:rPr>
      </w:pPr>
    </w:p>
    <w:p w:rsidR="00000000" w:rsidRDefault="00000000">
      <w:pPr>
        <w:pStyle w:val="HTML0"/>
        <w:divId w:val="507133737"/>
        <w:rPr>
          <w:rStyle w:val="c1"/>
          <w:vanish/>
        </w:rPr>
      </w:pPr>
      <w:r>
        <w:rPr>
          <w:rStyle w:val="c1"/>
          <w:vanish/>
        </w:rPr>
        <w:t># get order details</w:t>
      </w:r>
    </w:p>
    <w:p w:rsidR="00000000" w:rsidRDefault="00000000">
      <w:pPr>
        <w:pStyle w:val="HTML0"/>
        <w:divId w:val="507133737"/>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spreadAPI</w:t>
      </w:r>
      <w:r>
        <w:rPr>
          <w:rStyle w:val="p"/>
          <w:vanish/>
        </w:rPr>
        <w:t>.</w:t>
      </w:r>
      <w:r>
        <w:rPr>
          <w:rStyle w:val="n"/>
          <w:vanish/>
        </w:rPr>
        <w:t>get_order_details</w:t>
      </w:r>
      <w:r>
        <w:rPr>
          <w:rStyle w:val="p"/>
          <w:vanish/>
        </w:rPr>
        <w:t>(</w:t>
      </w:r>
      <w:r>
        <w:rPr>
          <w:rStyle w:val="n"/>
          <w:vanish/>
        </w:rPr>
        <w:t>ordId</w:t>
      </w:r>
      <w:r>
        <w:rPr>
          <w:rStyle w:val="o"/>
          <w:vanish/>
        </w:rPr>
        <w:t>=</w:t>
      </w:r>
      <w:r>
        <w:rPr>
          <w:rStyle w:val="s"/>
          <w:vanish/>
        </w:rPr>
        <w:t>'1905309079888199680'</w:t>
      </w:r>
      <w:r>
        <w:rPr>
          <w:rStyle w:val="p"/>
          <w:vanish/>
        </w:rPr>
        <w:t>)</w:t>
      </w:r>
    </w:p>
    <w:p w:rsidR="00000000" w:rsidRDefault="00000000">
      <w:pPr>
        <w:pStyle w:val="HTML0"/>
        <w:divId w:val="507133737"/>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380"/>
        <w:gridCol w:w="4948"/>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Order ID </w:t>
            </w:r>
            <w:r>
              <w:br/>
              <w:t xml:space="preserve">Either </w:t>
            </w:r>
            <w:r>
              <w:rPr>
                <w:rStyle w:val="HTML"/>
              </w:rPr>
              <w:t>ordId</w:t>
            </w:r>
            <w:r>
              <w:t xml:space="preserve"> or </w:t>
            </w:r>
            <w:r>
              <w:rPr>
                <w:rStyle w:val="HTML"/>
              </w:rPr>
              <w:t>clOrdId</w:t>
            </w:r>
            <w:r>
              <w:t xml:space="preserve"> is required, if both are passed, </w:t>
            </w:r>
            <w:r>
              <w:rPr>
                <w:rStyle w:val="HTML"/>
              </w:rPr>
              <w:t>ordId</w:t>
            </w:r>
            <w:r>
              <w:t xml:space="preserve"> will be used</w:t>
            </w:r>
          </w:p>
        </w:tc>
      </w:tr>
      <w:tr w:rsidR="00000000">
        <w:trPr>
          <w:divId w:val="175387555"/>
          <w:tblCellSpacing w:w="15" w:type="dxa"/>
        </w:trPr>
        <w:tc>
          <w:tcPr>
            <w:tcW w:w="0" w:type="auto"/>
            <w:vAlign w:val="center"/>
            <w:hideMark/>
          </w:tcPr>
          <w:p w:rsidR="00000000" w:rsidRDefault="00000000">
            <w:r>
              <w:t>clOrdId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Client Order ID as assigned by the client. The latest order will be returned.</w:t>
            </w:r>
          </w:p>
        </w:tc>
      </w:tr>
    </w:tbl>
    <w:p w:rsidR="00000000" w:rsidRDefault="00000000">
      <w:pPr>
        <w:pStyle w:val="a5"/>
        <w:ind w:left="720" w:right="720"/>
        <w:divId w:val="1114012564"/>
      </w:pPr>
      <w:r>
        <w:t>Response Example</w:t>
      </w:r>
    </w:p>
    <w:p w:rsidR="00000000" w:rsidRDefault="00000000">
      <w:pPr>
        <w:pStyle w:val="HTML0"/>
        <w:divId w:val="2139912050"/>
        <w:rPr>
          <w:rStyle w:val="w"/>
        </w:rPr>
      </w:pPr>
      <w:r>
        <w:rPr>
          <w:rStyle w:val="p"/>
        </w:rPr>
        <w:t>{</w:t>
      </w:r>
    </w:p>
    <w:p w:rsidR="00000000" w:rsidRDefault="00000000">
      <w:pPr>
        <w:pStyle w:val="HTML0"/>
        <w:divId w:val="2139912050"/>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2139912050"/>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2139912050"/>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2139912050"/>
        <w:rPr>
          <w:rStyle w:val="w"/>
        </w:rPr>
      </w:pPr>
      <w:r>
        <w:rPr>
          <w:rStyle w:val="w"/>
        </w:rPr>
        <w:t xml:space="preserve">    </w:t>
      </w:r>
      <w:r>
        <w:rPr>
          <w:rStyle w:val="p"/>
        </w:rPr>
        <w:t>{</w:t>
      </w:r>
    </w:p>
    <w:p w:rsidR="00000000" w:rsidRDefault="00000000">
      <w:pPr>
        <w:pStyle w:val="HTML0"/>
        <w:divId w:val="2139912050"/>
        <w:rPr>
          <w:rStyle w:val="w"/>
        </w:rPr>
      </w:pPr>
      <w:r>
        <w:rPr>
          <w:rStyle w:val="w"/>
        </w:rPr>
        <w:t xml:space="preserve">      </w:t>
      </w:r>
      <w:r>
        <w:rPr>
          <w:rStyle w:val="nl"/>
        </w:rPr>
        <w:t>"instId"</w:t>
      </w:r>
      <w:r>
        <w:rPr>
          <w:rStyle w:val="p"/>
        </w:rPr>
        <w:t>:</w:t>
      </w:r>
      <w:r>
        <w:rPr>
          <w:rStyle w:val="w"/>
        </w:rPr>
        <w:t xml:space="preserve"> </w:t>
      </w:r>
      <w:r>
        <w:rPr>
          <w:rStyle w:val="s2"/>
        </w:rPr>
        <w:t>"BTC-USD-200329"</w:t>
      </w:r>
      <w:r>
        <w:rPr>
          <w:rStyle w:val="p"/>
        </w:rPr>
        <w:t>,</w:t>
      </w:r>
    </w:p>
    <w:p w:rsidR="00000000" w:rsidRDefault="00000000">
      <w:pPr>
        <w:pStyle w:val="HTML0"/>
        <w:divId w:val="2139912050"/>
        <w:rPr>
          <w:rStyle w:val="w"/>
        </w:rPr>
      </w:pPr>
      <w:r>
        <w:rPr>
          <w:rStyle w:val="w"/>
        </w:rPr>
        <w:t xml:space="preserve">      </w:t>
      </w:r>
      <w:r>
        <w:rPr>
          <w:rStyle w:val="nl"/>
        </w:rPr>
        <w:t>"ordId"</w:t>
      </w:r>
      <w:r>
        <w:rPr>
          <w:rStyle w:val="p"/>
        </w:rPr>
        <w:t>:</w:t>
      </w:r>
      <w:r>
        <w:rPr>
          <w:rStyle w:val="w"/>
        </w:rPr>
        <w:t xml:space="preserve"> </w:t>
      </w:r>
      <w:r>
        <w:rPr>
          <w:rStyle w:val="s2"/>
        </w:rPr>
        <w:t>"312269865356374016"</w:t>
      </w:r>
      <w:r>
        <w:rPr>
          <w:rStyle w:val="p"/>
        </w:rPr>
        <w:t>,</w:t>
      </w:r>
    </w:p>
    <w:p w:rsidR="00000000" w:rsidRDefault="00000000">
      <w:pPr>
        <w:pStyle w:val="HTML0"/>
        <w:divId w:val="2139912050"/>
        <w:rPr>
          <w:rStyle w:val="w"/>
        </w:rPr>
      </w:pPr>
      <w:r>
        <w:rPr>
          <w:rStyle w:val="w"/>
        </w:rPr>
        <w:t xml:space="preserve">      </w:t>
      </w:r>
      <w:r>
        <w:rPr>
          <w:rStyle w:val="nl"/>
        </w:rPr>
        <w:t>"clOrdId"</w:t>
      </w:r>
      <w:r>
        <w:rPr>
          <w:rStyle w:val="p"/>
        </w:rPr>
        <w:t>:</w:t>
      </w:r>
      <w:r>
        <w:rPr>
          <w:rStyle w:val="w"/>
        </w:rPr>
        <w:t xml:space="preserve"> </w:t>
      </w:r>
      <w:r>
        <w:rPr>
          <w:rStyle w:val="s2"/>
        </w:rPr>
        <w:t>"b1"</w:t>
      </w:r>
      <w:r>
        <w:rPr>
          <w:rStyle w:val="p"/>
        </w:rPr>
        <w:t>,</w:t>
      </w:r>
    </w:p>
    <w:p w:rsidR="00000000" w:rsidRDefault="00000000">
      <w:pPr>
        <w:pStyle w:val="HTML0"/>
        <w:divId w:val="2139912050"/>
        <w:rPr>
          <w:rStyle w:val="w"/>
        </w:rPr>
      </w:pPr>
      <w:r>
        <w:rPr>
          <w:rStyle w:val="w"/>
        </w:rPr>
        <w:t xml:space="preserve">      </w:t>
      </w:r>
      <w:r>
        <w:rPr>
          <w:rStyle w:val="nl"/>
        </w:rPr>
        <w:t>"tag"</w:t>
      </w:r>
      <w:r>
        <w:rPr>
          <w:rStyle w:val="p"/>
        </w:rPr>
        <w:t>:</w:t>
      </w:r>
      <w:r>
        <w:rPr>
          <w:rStyle w:val="w"/>
        </w:rPr>
        <w:t xml:space="preserve"> </w:t>
      </w:r>
      <w:r>
        <w:rPr>
          <w:rStyle w:val="s2"/>
        </w:rPr>
        <w:t>""</w:t>
      </w:r>
      <w:r>
        <w:rPr>
          <w:rStyle w:val="p"/>
        </w:rPr>
        <w:t>,</w:t>
      </w:r>
    </w:p>
    <w:p w:rsidR="00000000" w:rsidRDefault="00000000">
      <w:pPr>
        <w:pStyle w:val="HTML0"/>
        <w:divId w:val="2139912050"/>
        <w:rPr>
          <w:rStyle w:val="w"/>
        </w:rPr>
      </w:pPr>
      <w:r>
        <w:rPr>
          <w:rStyle w:val="w"/>
        </w:rPr>
        <w:t xml:space="preserve">      </w:t>
      </w:r>
      <w:r>
        <w:rPr>
          <w:rStyle w:val="nl"/>
        </w:rPr>
        <w:t>"px"</w:t>
      </w:r>
      <w:r>
        <w:rPr>
          <w:rStyle w:val="p"/>
        </w:rPr>
        <w:t>:</w:t>
      </w:r>
      <w:r>
        <w:rPr>
          <w:rStyle w:val="w"/>
        </w:rPr>
        <w:t xml:space="preserve"> </w:t>
      </w:r>
      <w:r>
        <w:rPr>
          <w:rStyle w:val="s2"/>
        </w:rPr>
        <w:t>"999"</w:t>
      </w:r>
      <w:r>
        <w:rPr>
          <w:rStyle w:val="p"/>
        </w:rPr>
        <w:t>,</w:t>
      </w:r>
    </w:p>
    <w:p w:rsidR="00000000" w:rsidRDefault="00000000">
      <w:pPr>
        <w:pStyle w:val="HTML0"/>
        <w:divId w:val="2139912050"/>
        <w:rPr>
          <w:rStyle w:val="w"/>
        </w:rPr>
      </w:pPr>
      <w:r>
        <w:rPr>
          <w:rStyle w:val="w"/>
        </w:rPr>
        <w:t xml:space="preserve">      </w:t>
      </w:r>
      <w:r>
        <w:rPr>
          <w:rStyle w:val="nl"/>
        </w:rPr>
        <w:t>"sz"</w:t>
      </w:r>
      <w:r>
        <w:rPr>
          <w:rStyle w:val="p"/>
        </w:rPr>
        <w:t>:</w:t>
      </w:r>
      <w:r>
        <w:rPr>
          <w:rStyle w:val="w"/>
        </w:rPr>
        <w:t xml:space="preserve"> </w:t>
      </w:r>
      <w:r>
        <w:rPr>
          <w:rStyle w:val="s2"/>
        </w:rPr>
        <w:t>"3"</w:t>
      </w:r>
      <w:r>
        <w:rPr>
          <w:rStyle w:val="p"/>
        </w:rPr>
        <w:t>,</w:t>
      </w:r>
    </w:p>
    <w:p w:rsidR="00000000" w:rsidRDefault="00000000">
      <w:pPr>
        <w:pStyle w:val="HTML0"/>
        <w:divId w:val="2139912050"/>
        <w:rPr>
          <w:rStyle w:val="w"/>
        </w:rPr>
      </w:pPr>
      <w:r>
        <w:rPr>
          <w:rStyle w:val="w"/>
        </w:rPr>
        <w:t xml:space="preserve">      </w:t>
      </w:r>
      <w:r>
        <w:rPr>
          <w:rStyle w:val="nl"/>
        </w:rPr>
        <w:t>"ordType"</w:t>
      </w:r>
      <w:r>
        <w:rPr>
          <w:rStyle w:val="p"/>
        </w:rPr>
        <w:t>:</w:t>
      </w:r>
      <w:r>
        <w:rPr>
          <w:rStyle w:val="w"/>
        </w:rPr>
        <w:t xml:space="preserve"> </w:t>
      </w:r>
      <w:r>
        <w:rPr>
          <w:rStyle w:val="s2"/>
        </w:rPr>
        <w:t>"limit"</w:t>
      </w:r>
      <w:r>
        <w:rPr>
          <w:rStyle w:val="p"/>
        </w:rPr>
        <w:t>,</w:t>
      </w:r>
    </w:p>
    <w:p w:rsidR="00000000" w:rsidRDefault="00000000">
      <w:pPr>
        <w:pStyle w:val="HTML0"/>
        <w:divId w:val="2139912050"/>
        <w:rPr>
          <w:rStyle w:val="w"/>
        </w:rPr>
      </w:pPr>
      <w:r>
        <w:rPr>
          <w:rStyle w:val="w"/>
        </w:rPr>
        <w:t xml:space="preserve">      </w:t>
      </w:r>
      <w:r>
        <w:rPr>
          <w:rStyle w:val="nl"/>
        </w:rPr>
        <w:t>"side"</w:t>
      </w:r>
      <w:r>
        <w:rPr>
          <w:rStyle w:val="p"/>
        </w:rPr>
        <w:t>:</w:t>
      </w:r>
      <w:r>
        <w:rPr>
          <w:rStyle w:val="w"/>
        </w:rPr>
        <w:t xml:space="preserve"> </w:t>
      </w:r>
      <w:r>
        <w:rPr>
          <w:rStyle w:val="s2"/>
        </w:rPr>
        <w:t>"buy"</w:t>
      </w:r>
      <w:r>
        <w:rPr>
          <w:rStyle w:val="p"/>
        </w:rPr>
        <w:t>,</w:t>
      </w:r>
    </w:p>
    <w:p w:rsidR="00000000" w:rsidRDefault="00000000">
      <w:pPr>
        <w:pStyle w:val="HTML0"/>
        <w:divId w:val="2139912050"/>
        <w:rPr>
          <w:rStyle w:val="w"/>
        </w:rPr>
      </w:pPr>
      <w:r>
        <w:rPr>
          <w:rStyle w:val="w"/>
        </w:rPr>
        <w:t xml:space="preserve">      </w:t>
      </w:r>
      <w:r>
        <w:rPr>
          <w:rStyle w:val="nl"/>
        </w:rPr>
        <w:t>"fillSz"</w:t>
      </w:r>
      <w:r>
        <w:rPr>
          <w:rStyle w:val="p"/>
        </w:rPr>
        <w:t>:</w:t>
      </w:r>
      <w:r>
        <w:rPr>
          <w:rStyle w:val="w"/>
        </w:rPr>
        <w:t xml:space="preserve"> </w:t>
      </w:r>
      <w:r>
        <w:rPr>
          <w:rStyle w:val="s2"/>
        </w:rPr>
        <w:t>"0"</w:t>
      </w:r>
      <w:r>
        <w:rPr>
          <w:rStyle w:val="p"/>
        </w:rPr>
        <w:t>,</w:t>
      </w:r>
    </w:p>
    <w:p w:rsidR="00000000" w:rsidRDefault="00000000">
      <w:pPr>
        <w:pStyle w:val="HTML0"/>
        <w:divId w:val="2139912050"/>
        <w:rPr>
          <w:rStyle w:val="w"/>
        </w:rPr>
      </w:pPr>
      <w:r>
        <w:rPr>
          <w:rStyle w:val="w"/>
        </w:rPr>
        <w:t xml:space="preserve">      </w:t>
      </w:r>
      <w:r>
        <w:rPr>
          <w:rStyle w:val="nl"/>
        </w:rPr>
        <w:t>"fillPx"</w:t>
      </w:r>
      <w:r>
        <w:rPr>
          <w:rStyle w:val="p"/>
        </w:rPr>
        <w:t>:</w:t>
      </w:r>
      <w:r>
        <w:rPr>
          <w:rStyle w:val="w"/>
        </w:rPr>
        <w:t xml:space="preserve"> </w:t>
      </w:r>
      <w:r>
        <w:rPr>
          <w:rStyle w:val="s2"/>
        </w:rPr>
        <w:t>""</w:t>
      </w:r>
      <w:r>
        <w:rPr>
          <w:rStyle w:val="p"/>
        </w:rPr>
        <w:t>,</w:t>
      </w:r>
    </w:p>
    <w:p w:rsidR="00000000" w:rsidRDefault="00000000">
      <w:pPr>
        <w:pStyle w:val="HTML0"/>
        <w:divId w:val="2139912050"/>
        <w:rPr>
          <w:rStyle w:val="w"/>
        </w:rPr>
      </w:pPr>
      <w:r>
        <w:rPr>
          <w:rStyle w:val="w"/>
        </w:rPr>
        <w:t xml:space="preserve">      </w:t>
      </w:r>
      <w:r>
        <w:rPr>
          <w:rStyle w:val="nl"/>
        </w:rPr>
        <w:t>"tradeId"</w:t>
      </w:r>
      <w:r>
        <w:rPr>
          <w:rStyle w:val="p"/>
        </w:rPr>
        <w:t>:</w:t>
      </w:r>
      <w:r>
        <w:rPr>
          <w:rStyle w:val="w"/>
        </w:rPr>
        <w:t xml:space="preserve"> </w:t>
      </w:r>
      <w:r>
        <w:rPr>
          <w:rStyle w:val="s2"/>
        </w:rPr>
        <w:t>""</w:t>
      </w:r>
      <w:r>
        <w:rPr>
          <w:rStyle w:val="p"/>
        </w:rPr>
        <w:t>,</w:t>
      </w:r>
    </w:p>
    <w:p w:rsidR="00000000" w:rsidRDefault="00000000">
      <w:pPr>
        <w:pStyle w:val="HTML0"/>
        <w:divId w:val="2139912050"/>
        <w:rPr>
          <w:rStyle w:val="w"/>
        </w:rPr>
      </w:pPr>
      <w:r>
        <w:rPr>
          <w:rStyle w:val="w"/>
        </w:rPr>
        <w:t xml:space="preserve">      </w:t>
      </w:r>
      <w:r>
        <w:rPr>
          <w:rStyle w:val="nl"/>
        </w:rPr>
        <w:t>"accFillSz"</w:t>
      </w:r>
      <w:r>
        <w:rPr>
          <w:rStyle w:val="p"/>
        </w:rPr>
        <w:t>:</w:t>
      </w:r>
      <w:r>
        <w:rPr>
          <w:rStyle w:val="w"/>
        </w:rPr>
        <w:t xml:space="preserve"> </w:t>
      </w:r>
      <w:r>
        <w:rPr>
          <w:rStyle w:val="s2"/>
        </w:rPr>
        <w:t>"0"</w:t>
      </w:r>
      <w:r>
        <w:rPr>
          <w:rStyle w:val="p"/>
        </w:rPr>
        <w:t>,</w:t>
      </w:r>
    </w:p>
    <w:p w:rsidR="00000000" w:rsidRDefault="00000000">
      <w:pPr>
        <w:pStyle w:val="HTML0"/>
        <w:divId w:val="2139912050"/>
        <w:rPr>
          <w:rStyle w:val="w"/>
        </w:rPr>
      </w:pPr>
      <w:r>
        <w:rPr>
          <w:rStyle w:val="w"/>
        </w:rPr>
        <w:t xml:space="preserve">      </w:t>
      </w:r>
      <w:r>
        <w:rPr>
          <w:rStyle w:val="nl"/>
        </w:rPr>
        <w:t>"pendingFillSz"</w:t>
      </w:r>
      <w:r>
        <w:rPr>
          <w:rStyle w:val="p"/>
        </w:rPr>
        <w:t>:</w:t>
      </w:r>
      <w:r>
        <w:rPr>
          <w:rStyle w:val="w"/>
        </w:rPr>
        <w:t xml:space="preserve"> </w:t>
      </w:r>
      <w:r>
        <w:rPr>
          <w:rStyle w:val="s2"/>
        </w:rPr>
        <w:t>"2"</w:t>
      </w:r>
      <w:r>
        <w:rPr>
          <w:rStyle w:val="p"/>
        </w:rPr>
        <w:t>,</w:t>
      </w:r>
    </w:p>
    <w:p w:rsidR="00000000" w:rsidRDefault="00000000">
      <w:pPr>
        <w:pStyle w:val="HTML0"/>
        <w:divId w:val="2139912050"/>
        <w:rPr>
          <w:rStyle w:val="w"/>
        </w:rPr>
      </w:pPr>
      <w:r>
        <w:rPr>
          <w:rStyle w:val="w"/>
        </w:rPr>
        <w:t xml:space="preserve">      </w:t>
      </w:r>
      <w:r>
        <w:rPr>
          <w:rStyle w:val="nl"/>
        </w:rPr>
        <w:t>"pendingSettleSz"</w:t>
      </w:r>
      <w:r>
        <w:rPr>
          <w:rStyle w:val="p"/>
        </w:rPr>
        <w:t>:</w:t>
      </w:r>
      <w:r>
        <w:rPr>
          <w:rStyle w:val="w"/>
        </w:rPr>
        <w:t xml:space="preserve"> </w:t>
      </w:r>
      <w:r>
        <w:rPr>
          <w:rStyle w:val="s2"/>
        </w:rPr>
        <w:t>"1"</w:t>
      </w:r>
      <w:r>
        <w:rPr>
          <w:rStyle w:val="p"/>
        </w:rPr>
        <w:t>,</w:t>
      </w:r>
    </w:p>
    <w:p w:rsidR="00000000" w:rsidRDefault="00000000">
      <w:pPr>
        <w:pStyle w:val="HTML0"/>
        <w:divId w:val="2139912050"/>
        <w:rPr>
          <w:rStyle w:val="w"/>
        </w:rPr>
      </w:pPr>
      <w:r>
        <w:rPr>
          <w:rStyle w:val="w"/>
        </w:rPr>
        <w:t xml:space="preserve">      </w:t>
      </w:r>
      <w:r>
        <w:rPr>
          <w:rStyle w:val="nl"/>
        </w:rPr>
        <w:t>"canceledSz"</w:t>
      </w:r>
      <w:r>
        <w:rPr>
          <w:rStyle w:val="p"/>
        </w:rPr>
        <w:t>:</w:t>
      </w:r>
      <w:r>
        <w:rPr>
          <w:rStyle w:val="w"/>
        </w:rPr>
        <w:t xml:space="preserve"> </w:t>
      </w:r>
      <w:r>
        <w:rPr>
          <w:rStyle w:val="s2"/>
        </w:rPr>
        <w:t>"1"</w:t>
      </w:r>
      <w:r>
        <w:rPr>
          <w:rStyle w:val="p"/>
        </w:rPr>
        <w:t>,</w:t>
      </w:r>
    </w:p>
    <w:p w:rsidR="00000000" w:rsidRDefault="00000000">
      <w:pPr>
        <w:pStyle w:val="HTML0"/>
        <w:divId w:val="2139912050"/>
        <w:rPr>
          <w:rStyle w:val="w"/>
        </w:rPr>
      </w:pPr>
      <w:r>
        <w:rPr>
          <w:rStyle w:val="w"/>
        </w:rPr>
        <w:t xml:space="preserve">      </w:t>
      </w:r>
      <w:r>
        <w:rPr>
          <w:rStyle w:val="nl"/>
        </w:rPr>
        <w:t>"state"</w:t>
      </w:r>
      <w:r>
        <w:rPr>
          <w:rStyle w:val="p"/>
        </w:rPr>
        <w:t>:</w:t>
      </w:r>
      <w:r>
        <w:rPr>
          <w:rStyle w:val="w"/>
        </w:rPr>
        <w:t xml:space="preserve"> </w:t>
      </w:r>
      <w:r>
        <w:rPr>
          <w:rStyle w:val="s2"/>
        </w:rPr>
        <w:t>"live"</w:t>
      </w:r>
      <w:r>
        <w:rPr>
          <w:rStyle w:val="p"/>
        </w:rPr>
        <w:t>,</w:t>
      </w:r>
    </w:p>
    <w:p w:rsidR="00000000" w:rsidRDefault="00000000">
      <w:pPr>
        <w:pStyle w:val="HTML0"/>
        <w:divId w:val="2139912050"/>
        <w:rPr>
          <w:rStyle w:val="w"/>
        </w:rPr>
      </w:pPr>
      <w:r>
        <w:rPr>
          <w:rStyle w:val="w"/>
        </w:rPr>
        <w:t xml:space="preserve">      </w:t>
      </w:r>
      <w:r>
        <w:rPr>
          <w:rStyle w:val="nl"/>
        </w:rPr>
        <w:t>"avgPx"</w:t>
      </w:r>
      <w:r>
        <w:rPr>
          <w:rStyle w:val="p"/>
        </w:rPr>
        <w:t>:</w:t>
      </w:r>
      <w:r>
        <w:rPr>
          <w:rStyle w:val="w"/>
        </w:rPr>
        <w:t xml:space="preserve"> </w:t>
      </w:r>
      <w:r>
        <w:rPr>
          <w:rStyle w:val="s2"/>
        </w:rPr>
        <w:t>"0"</w:t>
      </w:r>
      <w:r>
        <w:rPr>
          <w:rStyle w:val="p"/>
        </w:rPr>
        <w:t>,</w:t>
      </w:r>
    </w:p>
    <w:p w:rsidR="00000000" w:rsidRDefault="00000000">
      <w:pPr>
        <w:pStyle w:val="HTML0"/>
        <w:divId w:val="2139912050"/>
        <w:rPr>
          <w:rStyle w:val="w"/>
        </w:rPr>
      </w:pPr>
      <w:r>
        <w:rPr>
          <w:rStyle w:val="w"/>
        </w:rPr>
        <w:t xml:space="preserve">      </w:t>
      </w:r>
      <w:r>
        <w:rPr>
          <w:rStyle w:val="nl"/>
        </w:rPr>
        <w:t>"cancelSource"</w:t>
      </w:r>
      <w:r>
        <w:rPr>
          <w:rStyle w:val="p"/>
        </w:rPr>
        <w:t>:</w:t>
      </w:r>
      <w:r>
        <w:rPr>
          <w:rStyle w:val="w"/>
        </w:rPr>
        <w:t xml:space="preserve"> </w:t>
      </w:r>
      <w:r>
        <w:rPr>
          <w:rStyle w:val="s2"/>
        </w:rPr>
        <w:t>""</w:t>
      </w:r>
      <w:r>
        <w:rPr>
          <w:rStyle w:val="p"/>
        </w:rPr>
        <w:t>,</w:t>
      </w:r>
    </w:p>
    <w:p w:rsidR="00000000" w:rsidRDefault="00000000">
      <w:pPr>
        <w:pStyle w:val="HTML0"/>
        <w:divId w:val="2139912050"/>
        <w:rPr>
          <w:rStyle w:val="w"/>
        </w:rPr>
      </w:pPr>
      <w:r>
        <w:rPr>
          <w:rStyle w:val="w"/>
        </w:rPr>
        <w:t xml:space="preserve">      </w:t>
      </w:r>
      <w:r>
        <w:rPr>
          <w:rStyle w:val="nl"/>
        </w:rPr>
        <w:t>"uTime"</w:t>
      </w:r>
      <w:r>
        <w:rPr>
          <w:rStyle w:val="p"/>
        </w:rPr>
        <w:t>:</w:t>
      </w:r>
      <w:r>
        <w:rPr>
          <w:rStyle w:val="w"/>
        </w:rPr>
        <w:t xml:space="preserve"> </w:t>
      </w:r>
      <w:r>
        <w:rPr>
          <w:rStyle w:val="s2"/>
        </w:rPr>
        <w:t>"1597026383085"</w:t>
      </w:r>
      <w:r>
        <w:rPr>
          <w:rStyle w:val="p"/>
        </w:rPr>
        <w:t>,</w:t>
      </w:r>
    </w:p>
    <w:p w:rsidR="00000000" w:rsidRDefault="00000000">
      <w:pPr>
        <w:pStyle w:val="HTML0"/>
        <w:divId w:val="2139912050"/>
        <w:rPr>
          <w:rStyle w:val="w"/>
        </w:rPr>
      </w:pPr>
      <w:r>
        <w:rPr>
          <w:rStyle w:val="w"/>
        </w:rPr>
        <w:t xml:space="preserve">      </w:t>
      </w:r>
      <w:r>
        <w:rPr>
          <w:rStyle w:val="nl"/>
        </w:rPr>
        <w:t>"cTime"</w:t>
      </w:r>
      <w:r>
        <w:rPr>
          <w:rStyle w:val="p"/>
        </w:rPr>
        <w:t>:</w:t>
      </w:r>
      <w:r>
        <w:rPr>
          <w:rStyle w:val="w"/>
        </w:rPr>
        <w:t xml:space="preserve"> </w:t>
      </w:r>
      <w:r>
        <w:rPr>
          <w:rStyle w:val="s2"/>
        </w:rPr>
        <w:t>"1597026383085"</w:t>
      </w:r>
    </w:p>
    <w:p w:rsidR="00000000" w:rsidRDefault="00000000">
      <w:pPr>
        <w:pStyle w:val="HTML0"/>
        <w:divId w:val="2139912050"/>
        <w:rPr>
          <w:rStyle w:val="w"/>
        </w:rPr>
      </w:pPr>
      <w:r>
        <w:rPr>
          <w:rStyle w:val="w"/>
        </w:rPr>
        <w:t xml:space="preserve">    </w:t>
      </w:r>
      <w:r>
        <w:rPr>
          <w:rStyle w:val="p"/>
        </w:rPr>
        <w:t>}</w:t>
      </w:r>
    </w:p>
    <w:p w:rsidR="00000000" w:rsidRDefault="00000000">
      <w:pPr>
        <w:pStyle w:val="HTML0"/>
        <w:divId w:val="2139912050"/>
        <w:rPr>
          <w:rStyle w:val="w"/>
        </w:rPr>
      </w:pPr>
      <w:r>
        <w:rPr>
          <w:rStyle w:val="w"/>
        </w:rPr>
        <w:t xml:space="preserve">  </w:t>
      </w:r>
      <w:r>
        <w:rPr>
          <w:rStyle w:val="p"/>
        </w:rPr>
        <w:t>]</w:t>
      </w:r>
    </w:p>
    <w:p w:rsidR="00000000" w:rsidRDefault="00000000">
      <w:pPr>
        <w:pStyle w:val="HTML0"/>
        <w:divId w:val="2139912050"/>
        <w:rPr>
          <w:rStyle w:val="w"/>
        </w:rPr>
      </w:pPr>
      <w:r>
        <w:rPr>
          <w:rStyle w:val="p"/>
        </w:rPr>
        <w:t>}</w:t>
      </w:r>
    </w:p>
    <w:p w:rsidR="00000000" w:rsidRDefault="00000000">
      <w:pPr>
        <w:pStyle w:val="4"/>
        <w:divId w:val="175387555"/>
      </w:pPr>
      <w:r>
        <w:t>Response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780"/>
        <w:gridCol w:w="5651"/>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sprdId</w:t>
            </w:r>
          </w:p>
        </w:tc>
        <w:tc>
          <w:tcPr>
            <w:tcW w:w="0" w:type="auto"/>
            <w:vAlign w:val="center"/>
            <w:hideMark/>
          </w:tcPr>
          <w:p w:rsidR="00000000" w:rsidRDefault="00000000">
            <w:r>
              <w:t>String</w:t>
            </w:r>
          </w:p>
        </w:tc>
        <w:tc>
          <w:tcPr>
            <w:tcW w:w="0" w:type="auto"/>
            <w:vAlign w:val="center"/>
            <w:hideMark/>
          </w:tcPr>
          <w:p w:rsidR="00000000" w:rsidRDefault="00000000">
            <w:r>
              <w:t>spread ID</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Order ID</w:t>
            </w:r>
          </w:p>
        </w:tc>
      </w:tr>
      <w:tr w:rsidR="00000000">
        <w:trPr>
          <w:divId w:val="175387555"/>
          <w:tblCellSpacing w:w="15" w:type="dxa"/>
        </w:trPr>
        <w:tc>
          <w:tcPr>
            <w:tcW w:w="0" w:type="auto"/>
            <w:vAlign w:val="center"/>
            <w:hideMark/>
          </w:tcPr>
          <w:p w:rsidR="00000000" w:rsidRDefault="00000000">
            <w:r>
              <w:t>clOrdId</w:t>
            </w:r>
          </w:p>
        </w:tc>
        <w:tc>
          <w:tcPr>
            <w:tcW w:w="0" w:type="auto"/>
            <w:vAlign w:val="center"/>
            <w:hideMark/>
          </w:tcPr>
          <w:p w:rsidR="00000000" w:rsidRDefault="00000000">
            <w:r>
              <w:t>String</w:t>
            </w:r>
          </w:p>
        </w:tc>
        <w:tc>
          <w:tcPr>
            <w:tcW w:w="0" w:type="auto"/>
            <w:vAlign w:val="center"/>
            <w:hideMark/>
          </w:tcPr>
          <w:p w:rsidR="00000000" w:rsidRDefault="00000000">
            <w:r>
              <w:t>Client Order ID as assigned by the client</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r w:rsidR="00000000">
        <w:trPr>
          <w:divId w:val="175387555"/>
          <w:tblCellSpacing w:w="15" w:type="dxa"/>
        </w:trPr>
        <w:tc>
          <w:tcPr>
            <w:tcW w:w="0" w:type="auto"/>
            <w:vAlign w:val="center"/>
            <w:hideMark/>
          </w:tcPr>
          <w:p w:rsidR="00000000" w:rsidRDefault="00000000">
            <w:r>
              <w:t>px</w:t>
            </w:r>
          </w:p>
        </w:tc>
        <w:tc>
          <w:tcPr>
            <w:tcW w:w="0" w:type="auto"/>
            <w:vAlign w:val="center"/>
            <w:hideMark/>
          </w:tcPr>
          <w:p w:rsidR="00000000" w:rsidRDefault="00000000">
            <w:r>
              <w:t>String</w:t>
            </w:r>
          </w:p>
        </w:tc>
        <w:tc>
          <w:tcPr>
            <w:tcW w:w="0" w:type="auto"/>
            <w:vAlign w:val="center"/>
            <w:hideMark/>
          </w:tcPr>
          <w:p w:rsidR="00000000" w:rsidRDefault="00000000">
            <w:r>
              <w:t>Price</w:t>
            </w:r>
          </w:p>
        </w:tc>
      </w:tr>
      <w:tr w:rsidR="00000000">
        <w:trPr>
          <w:divId w:val="175387555"/>
          <w:tblCellSpacing w:w="15" w:type="dxa"/>
        </w:trPr>
        <w:tc>
          <w:tcPr>
            <w:tcW w:w="0" w:type="auto"/>
            <w:vAlign w:val="center"/>
            <w:hideMark/>
          </w:tcPr>
          <w:p w:rsidR="00000000" w:rsidRDefault="00000000">
            <w:r>
              <w:t>sz</w:t>
            </w:r>
          </w:p>
        </w:tc>
        <w:tc>
          <w:tcPr>
            <w:tcW w:w="0" w:type="auto"/>
            <w:vAlign w:val="center"/>
            <w:hideMark/>
          </w:tcPr>
          <w:p w:rsidR="00000000" w:rsidRDefault="00000000">
            <w:r>
              <w:t>String</w:t>
            </w:r>
          </w:p>
        </w:tc>
        <w:tc>
          <w:tcPr>
            <w:tcW w:w="0" w:type="auto"/>
            <w:vAlign w:val="center"/>
            <w:hideMark/>
          </w:tcPr>
          <w:p w:rsidR="00000000" w:rsidRDefault="00000000">
            <w:r>
              <w:t>Quantity to buy or sell</w:t>
            </w:r>
          </w:p>
        </w:tc>
      </w:tr>
      <w:tr w:rsidR="00000000">
        <w:trPr>
          <w:divId w:val="175387555"/>
          <w:tblCellSpacing w:w="15" w:type="dxa"/>
        </w:trPr>
        <w:tc>
          <w:tcPr>
            <w:tcW w:w="0" w:type="auto"/>
            <w:vAlign w:val="center"/>
            <w:hideMark/>
          </w:tcPr>
          <w:p w:rsidR="00000000" w:rsidRDefault="00000000">
            <w:r>
              <w:t>ordType</w:t>
            </w:r>
          </w:p>
        </w:tc>
        <w:tc>
          <w:tcPr>
            <w:tcW w:w="0" w:type="auto"/>
            <w:vAlign w:val="center"/>
            <w:hideMark/>
          </w:tcPr>
          <w:p w:rsidR="00000000" w:rsidRDefault="00000000">
            <w:r>
              <w:t>String</w:t>
            </w:r>
          </w:p>
        </w:tc>
        <w:tc>
          <w:tcPr>
            <w:tcW w:w="0" w:type="auto"/>
            <w:vAlign w:val="center"/>
            <w:hideMark/>
          </w:tcPr>
          <w:p w:rsidR="00000000" w:rsidRDefault="00000000">
            <w:r>
              <w:t>Order type</w:t>
            </w:r>
            <w:r>
              <w:br/>
            </w:r>
            <w:r>
              <w:rPr>
                <w:rStyle w:val="HTML"/>
              </w:rPr>
              <w:t>market</w:t>
            </w:r>
            <w:r>
              <w:t xml:space="preserve">: Market order </w:t>
            </w:r>
            <w:r>
              <w:br/>
            </w:r>
            <w:r>
              <w:rPr>
                <w:rStyle w:val="HTML"/>
              </w:rPr>
              <w:t>limit</w:t>
            </w:r>
            <w:r>
              <w:t xml:space="preserve">: Limit order </w:t>
            </w:r>
            <w:r>
              <w:br/>
            </w:r>
            <w:r>
              <w:rPr>
                <w:rStyle w:val="HTML"/>
              </w:rPr>
              <w:t>post_only</w:t>
            </w:r>
            <w:r>
              <w:t xml:space="preserve">: Post-only order </w:t>
            </w:r>
            <w:r>
              <w:br/>
            </w:r>
            <w:r>
              <w:rPr>
                <w:rStyle w:val="HTML"/>
              </w:rPr>
              <w:t>ioc</w:t>
            </w:r>
            <w:r>
              <w:t>: Immediate-or-cancel order</w:t>
            </w:r>
          </w:p>
        </w:tc>
      </w:tr>
      <w:tr w:rsidR="00000000">
        <w:trPr>
          <w:divId w:val="175387555"/>
          <w:tblCellSpacing w:w="15" w:type="dxa"/>
        </w:trPr>
        <w:tc>
          <w:tcPr>
            <w:tcW w:w="0" w:type="auto"/>
            <w:vAlign w:val="center"/>
            <w:hideMark/>
          </w:tcPr>
          <w:p w:rsidR="00000000" w:rsidRDefault="00000000">
            <w:r>
              <w:t>side</w:t>
            </w:r>
          </w:p>
        </w:tc>
        <w:tc>
          <w:tcPr>
            <w:tcW w:w="0" w:type="auto"/>
            <w:vAlign w:val="center"/>
            <w:hideMark/>
          </w:tcPr>
          <w:p w:rsidR="00000000" w:rsidRDefault="00000000">
            <w:r>
              <w:t>String</w:t>
            </w:r>
          </w:p>
        </w:tc>
        <w:tc>
          <w:tcPr>
            <w:tcW w:w="0" w:type="auto"/>
            <w:vAlign w:val="center"/>
            <w:hideMark/>
          </w:tcPr>
          <w:p w:rsidR="00000000" w:rsidRDefault="00000000">
            <w:r>
              <w:t>Order side</w:t>
            </w:r>
          </w:p>
        </w:tc>
      </w:tr>
      <w:tr w:rsidR="00000000">
        <w:trPr>
          <w:divId w:val="175387555"/>
          <w:tblCellSpacing w:w="15" w:type="dxa"/>
        </w:trPr>
        <w:tc>
          <w:tcPr>
            <w:tcW w:w="0" w:type="auto"/>
            <w:vAlign w:val="center"/>
            <w:hideMark/>
          </w:tcPr>
          <w:p w:rsidR="00000000" w:rsidRDefault="00000000">
            <w:r>
              <w:t>fillSz</w:t>
            </w:r>
          </w:p>
        </w:tc>
        <w:tc>
          <w:tcPr>
            <w:tcW w:w="0" w:type="auto"/>
            <w:vAlign w:val="center"/>
            <w:hideMark/>
          </w:tcPr>
          <w:p w:rsidR="00000000" w:rsidRDefault="00000000">
            <w:r>
              <w:t>String</w:t>
            </w:r>
          </w:p>
        </w:tc>
        <w:tc>
          <w:tcPr>
            <w:tcW w:w="0" w:type="auto"/>
            <w:vAlign w:val="center"/>
            <w:hideMark/>
          </w:tcPr>
          <w:p w:rsidR="00000000" w:rsidRDefault="00000000">
            <w:r>
              <w:t>Last fill quantity</w:t>
            </w:r>
          </w:p>
        </w:tc>
      </w:tr>
      <w:tr w:rsidR="00000000">
        <w:trPr>
          <w:divId w:val="175387555"/>
          <w:tblCellSpacing w:w="15" w:type="dxa"/>
        </w:trPr>
        <w:tc>
          <w:tcPr>
            <w:tcW w:w="0" w:type="auto"/>
            <w:vAlign w:val="center"/>
            <w:hideMark/>
          </w:tcPr>
          <w:p w:rsidR="00000000" w:rsidRDefault="00000000">
            <w:r>
              <w:t>fillPx</w:t>
            </w:r>
          </w:p>
        </w:tc>
        <w:tc>
          <w:tcPr>
            <w:tcW w:w="0" w:type="auto"/>
            <w:vAlign w:val="center"/>
            <w:hideMark/>
          </w:tcPr>
          <w:p w:rsidR="00000000" w:rsidRDefault="00000000">
            <w:r>
              <w:t>String</w:t>
            </w:r>
          </w:p>
        </w:tc>
        <w:tc>
          <w:tcPr>
            <w:tcW w:w="0" w:type="auto"/>
            <w:vAlign w:val="center"/>
            <w:hideMark/>
          </w:tcPr>
          <w:p w:rsidR="00000000" w:rsidRDefault="00000000">
            <w:r>
              <w:t>Last fill price</w:t>
            </w:r>
          </w:p>
        </w:tc>
      </w:tr>
      <w:tr w:rsidR="00000000">
        <w:trPr>
          <w:divId w:val="175387555"/>
          <w:tblCellSpacing w:w="15" w:type="dxa"/>
        </w:trPr>
        <w:tc>
          <w:tcPr>
            <w:tcW w:w="0" w:type="auto"/>
            <w:vAlign w:val="center"/>
            <w:hideMark/>
          </w:tcPr>
          <w:p w:rsidR="00000000" w:rsidRDefault="00000000">
            <w:r>
              <w:t>tradeId</w:t>
            </w:r>
          </w:p>
        </w:tc>
        <w:tc>
          <w:tcPr>
            <w:tcW w:w="0" w:type="auto"/>
            <w:vAlign w:val="center"/>
            <w:hideMark/>
          </w:tcPr>
          <w:p w:rsidR="00000000" w:rsidRDefault="00000000">
            <w:r>
              <w:t>String</w:t>
            </w:r>
          </w:p>
        </w:tc>
        <w:tc>
          <w:tcPr>
            <w:tcW w:w="0" w:type="auto"/>
            <w:vAlign w:val="center"/>
            <w:hideMark/>
          </w:tcPr>
          <w:p w:rsidR="00000000" w:rsidRDefault="00000000">
            <w:r>
              <w:t>Last trade ID</w:t>
            </w:r>
          </w:p>
        </w:tc>
      </w:tr>
      <w:tr w:rsidR="00000000">
        <w:trPr>
          <w:divId w:val="175387555"/>
          <w:tblCellSpacing w:w="15" w:type="dxa"/>
        </w:trPr>
        <w:tc>
          <w:tcPr>
            <w:tcW w:w="0" w:type="auto"/>
            <w:vAlign w:val="center"/>
            <w:hideMark/>
          </w:tcPr>
          <w:p w:rsidR="00000000" w:rsidRDefault="00000000">
            <w:r>
              <w:t>accFillSz</w:t>
            </w:r>
          </w:p>
        </w:tc>
        <w:tc>
          <w:tcPr>
            <w:tcW w:w="0" w:type="auto"/>
            <w:vAlign w:val="center"/>
            <w:hideMark/>
          </w:tcPr>
          <w:p w:rsidR="00000000" w:rsidRDefault="00000000">
            <w:r>
              <w:t>String</w:t>
            </w:r>
          </w:p>
        </w:tc>
        <w:tc>
          <w:tcPr>
            <w:tcW w:w="0" w:type="auto"/>
            <w:vAlign w:val="center"/>
            <w:hideMark/>
          </w:tcPr>
          <w:p w:rsidR="00000000" w:rsidRDefault="00000000">
            <w:r>
              <w:t>Accumulated fill quantity</w:t>
            </w:r>
          </w:p>
        </w:tc>
      </w:tr>
      <w:tr w:rsidR="00000000">
        <w:trPr>
          <w:divId w:val="175387555"/>
          <w:tblCellSpacing w:w="15" w:type="dxa"/>
        </w:trPr>
        <w:tc>
          <w:tcPr>
            <w:tcW w:w="0" w:type="auto"/>
            <w:vAlign w:val="center"/>
            <w:hideMark/>
          </w:tcPr>
          <w:p w:rsidR="00000000" w:rsidRDefault="00000000">
            <w:r>
              <w:t>pendingFillSz</w:t>
            </w:r>
          </w:p>
        </w:tc>
        <w:tc>
          <w:tcPr>
            <w:tcW w:w="0" w:type="auto"/>
            <w:vAlign w:val="center"/>
            <w:hideMark/>
          </w:tcPr>
          <w:p w:rsidR="00000000" w:rsidRDefault="00000000">
            <w:r>
              <w:t>String</w:t>
            </w:r>
          </w:p>
        </w:tc>
        <w:tc>
          <w:tcPr>
            <w:tcW w:w="0" w:type="auto"/>
            <w:vAlign w:val="center"/>
            <w:hideMark/>
          </w:tcPr>
          <w:p w:rsidR="00000000" w:rsidRDefault="00000000">
            <w:r>
              <w:t>Live quantity</w:t>
            </w:r>
          </w:p>
        </w:tc>
      </w:tr>
      <w:tr w:rsidR="00000000">
        <w:trPr>
          <w:divId w:val="175387555"/>
          <w:tblCellSpacing w:w="15" w:type="dxa"/>
        </w:trPr>
        <w:tc>
          <w:tcPr>
            <w:tcW w:w="0" w:type="auto"/>
            <w:vAlign w:val="center"/>
            <w:hideMark/>
          </w:tcPr>
          <w:p w:rsidR="00000000" w:rsidRDefault="00000000">
            <w:r>
              <w:t>pendingSettleSz</w:t>
            </w:r>
          </w:p>
        </w:tc>
        <w:tc>
          <w:tcPr>
            <w:tcW w:w="0" w:type="auto"/>
            <w:vAlign w:val="center"/>
            <w:hideMark/>
          </w:tcPr>
          <w:p w:rsidR="00000000" w:rsidRDefault="00000000">
            <w:r>
              <w:t>String</w:t>
            </w:r>
          </w:p>
        </w:tc>
        <w:tc>
          <w:tcPr>
            <w:tcW w:w="0" w:type="auto"/>
            <w:vAlign w:val="center"/>
            <w:hideMark/>
          </w:tcPr>
          <w:p w:rsidR="00000000" w:rsidRDefault="00000000">
            <w:r>
              <w:t>Quantity that's pending settlement</w:t>
            </w:r>
          </w:p>
        </w:tc>
      </w:tr>
      <w:tr w:rsidR="00000000">
        <w:trPr>
          <w:divId w:val="175387555"/>
          <w:tblCellSpacing w:w="15" w:type="dxa"/>
        </w:trPr>
        <w:tc>
          <w:tcPr>
            <w:tcW w:w="0" w:type="auto"/>
            <w:vAlign w:val="center"/>
            <w:hideMark/>
          </w:tcPr>
          <w:p w:rsidR="00000000" w:rsidRDefault="00000000">
            <w:r>
              <w:t>canceledSz</w:t>
            </w:r>
          </w:p>
        </w:tc>
        <w:tc>
          <w:tcPr>
            <w:tcW w:w="0" w:type="auto"/>
            <w:vAlign w:val="center"/>
            <w:hideMark/>
          </w:tcPr>
          <w:p w:rsidR="00000000" w:rsidRDefault="00000000">
            <w:r>
              <w:t>String</w:t>
            </w:r>
          </w:p>
        </w:tc>
        <w:tc>
          <w:tcPr>
            <w:tcW w:w="0" w:type="auto"/>
            <w:vAlign w:val="center"/>
            <w:hideMark/>
          </w:tcPr>
          <w:p w:rsidR="00000000" w:rsidRDefault="00000000">
            <w:r>
              <w:t>Quantity canceled due order cancellations or trade rejections</w:t>
            </w:r>
          </w:p>
        </w:tc>
      </w:tr>
      <w:tr w:rsidR="00000000">
        <w:trPr>
          <w:divId w:val="175387555"/>
          <w:tblCellSpacing w:w="15" w:type="dxa"/>
        </w:trPr>
        <w:tc>
          <w:tcPr>
            <w:tcW w:w="0" w:type="auto"/>
            <w:vAlign w:val="center"/>
            <w:hideMark/>
          </w:tcPr>
          <w:p w:rsidR="00000000" w:rsidRDefault="00000000">
            <w:r>
              <w:t>avgPx</w:t>
            </w:r>
          </w:p>
        </w:tc>
        <w:tc>
          <w:tcPr>
            <w:tcW w:w="0" w:type="auto"/>
            <w:vAlign w:val="center"/>
            <w:hideMark/>
          </w:tcPr>
          <w:p w:rsidR="00000000" w:rsidRDefault="00000000">
            <w:r>
              <w:t>String</w:t>
            </w:r>
          </w:p>
        </w:tc>
        <w:tc>
          <w:tcPr>
            <w:tcW w:w="0" w:type="auto"/>
            <w:vAlign w:val="center"/>
            <w:hideMark/>
          </w:tcPr>
          <w:p w:rsidR="00000000" w:rsidRDefault="00000000">
            <w:r>
              <w:t>Average filled price. If none is filled, it will return "0".</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 xml:space="preserve">State </w:t>
            </w:r>
            <w:r>
              <w:br/>
            </w:r>
            <w:r>
              <w:rPr>
                <w:rStyle w:val="HTML"/>
              </w:rPr>
              <w:t>canceled</w:t>
            </w:r>
            <w:r>
              <w:t xml:space="preserve"> </w:t>
            </w:r>
            <w:r>
              <w:br/>
            </w:r>
            <w:r>
              <w:rPr>
                <w:rStyle w:val="HTML"/>
              </w:rPr>
              <w:t>live</w:t>
            </w:r>
            <w:r>
              <w:t xml:space="preserve"> </w:t>
            </w:r>
            <w:r>
              <w:br/>
            </w:r>
            <w:r>
              <w:rPr>
                <w:rStyle w:val="HTML"/>
              </w:rPr>
              <w:t>partially_filled</w:t>
            </w:r>
            <w:r>
              <w:t xml:space="preserve"> </w:t>
            </w:r>
            <w:r>
              <w:br/>
            </w:r>
            <w:r>
              <w:rPr>
                <w:rStyle w:val="HTML"/>
              </w:rPr>
              <w:t>filled</w:t>
            </w:r>
          </w:p>
        </w:tc>
      </w:tr>
      <w:tr w:rsidR="00000000">
        <w:trPr>
          <w:divId w:val="175387555"/>
          <w:tblCellSpacing w:w="15" w:type="dxa"/>
        </w:trPr>
        <w:tc>
          <w:tcPr>
            <w:tcW w:w="0" w:type="auto"/>
            <w:vAlign w:val="center"/>
            <w:hideMark/>
          </w:tcPr>
          <w:p w:rsidR="00000000" w:rsidRDefault="00000000">
            <w:r>
              <w:t>cancelSource</w:t>
            </w:r>
          </w:p>
        </w:tc>
        <w:tc>
          <w:tcPr>
            <w:tcW w:w="0" w:type="auto"/>
            <w:vAlign w:val="center"/>
            <w:hideMark/>
          </w:tcPr>
          <w:p w:rsidR="00000000" w:rsidRDefault="00000000">
            <w:r>
              <w:t>String</w:t>
            </w:r>
          </w:p>
        </w:tc>
        <w:tc>
          <w:tcPr>
            <w:tcW w:w="0" w:type="auto"/>
            <w:vAlign w:val="center"/>
            <w:hideMark/>
          </w:tcPr>
          <w:p w:rsidR="00000000" w:rsidRDefault="00000000">
            <w:r>
              <w:t xml:space="preserve">Source of the order cancellation.Valid values and the corresponding meanings are: </w:t>
            </w:r>
            <w:r>
              <w:br/>
            </w:r>
            <w:r>
              <w:rPr>
                <w:rStyle w:val="HTML"/>
              </w:rPr>
              <w:t>0</w:t>
            </w:r>
            <w:r>
              <w:t xml:space="preserve">: Order canceled by system </w:t>
            </w:r>
            <w:r>
              <w:br/>
            </w:r>
            <w:r>
              <w:rPr>
                <w:rStyle w:val="HTML"/>
              </w:rPr>
              <w:t>1</w:t>
            </w:r>
            <w:r>
              <w:t xml:space="preserve">: Order canceled by user </w:t>
            </w:r>
            <w:r>
              <w:br/>
            </w:r>
            <w:r>
              <w:rPr>
                <w:rStyle w:val="HTML"/>
              </w:rPr>
              <w:t>14</w:t>
            </w:r>
            <w:r>
              <w:t>: Order canceled: IOC order was partially canceled due to incompletely filled</w:t>
            </w:r>
            <w:r>
              <w:br/>
            </w:r>
            <w:r>
              <w:rPr>
                <w:rStyle w:val="HTML"/>
              </w:rPr>
              <w:t>15</w:t>
            </w:r>
            <w:r>
              <w:t>: Order canceled: The order price is beyond the limit</w:t>
            </w:r>
            <w:r>
              <w:br/>
            </w:r>
            <w:r>
              <w:rPr>
                <w:rStyle w:val="HTML"/>
              </w:rPr>
              <w:t>20</w:t>
            </w:r>
            <w:r>
              <w:t xml:space="preserve">: Cancel all after triggered </w:t>
            </w:r>
            <w:r>
              <w:br/>
            </w:r>
            <w:r>
              <w:rPr>
                <w:rStyle w:val="HTML"/>
              </w:rPr>
              <w:t>31</w:t>
            </w:r>
            <w:r>
              <w:t>: The post-only order will take liquidity in maker orders</w:t>
            </w:r>
            <w:r>
              <w:br/>
            </w:r>
            <w:r>
              <w:rPr>
                <w:rStyle w:val="HTML"/>
              </w:rPr>
              <w:t>32</w:t>
            </w:r>
            <w:r>
              <w:t>: Self trade prevention</w:t>
            </w:r>
            <w:r>
              <w:br/>
            </w:r>
            <w:r>
              <w:rPr>
                <w:rStyle w:val="HTML"/>
              </w:rPr>
              <w:t>34</w:t>
            </w:r>
            <w:r>
              <w:t xml:space="preserve">: Order failed to settle due to insufficient margin </w:t>
            </w:r>
            <w:r>
              <w:br/>
            </w:r>
            <w:r>
              <w:rPr>
                <w:rStyle w:val="HTML"/>
              </w:rPr>
              <w:t>35</w:t>
            </w:r>
            <w:r>
              <w:t>: Order cancellation due to insufficient margin from another order</w:t>
            </w:r>
          </w:p>
        </w:tc>
      </w:tr>
      <w:tr w:rsidR="00000000">
        <w:trPr>
          <w:divId w:val="175387555"/>
          <w:tblCellSpacing w:w="15" w:type="dxa"/>
        </w:trPr>
        <w:tc>
          <w:tcPr>
            <w:tcW w:w="0" w:type="auto"/>
            <w:vAlign w:val="center"/>
            <w:hideMark/>
          </w:tcPr>
          <w:p w:rsidR="00000000" w:rsidRDefault="00000000">
            <w:r>
              <w:t>uTime</w:t>
            </w:r>
          </w:p>
        </w:tc>
        <w:tc>
          <w:tcPr>
            <w:tcW w:w="0" w:type="auto"/>
            <w:vAlign w:val="center"/>
            <w:hideMark/>
          </w:tcPr>
          <w:p w:rsidR="00000000" w:rsidRDefault="00000000">
            <w:r>
              <w:t>String</w:t>
            </w:r>
          </w:p>
        </w:tc>
        <w:tc>
          <w:tcPr>
            <w:tcW w:w="0" w:type="auto"/>
            <w:vAlign w:val="center"/>
            <w:hideMark/>
          </w:tcPr>
          <w:p w:rsidR="00000000" w:rsidRDefault="00000000">
            <w:r>
              <w:t xml:space="preserve">Update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cTime</w:t>
            </w:r>
          </w:p>
        </w:tc>
        <w:tc>
          <w:tcPr>
            <w:tcW w:w="0" w:type="auto"/>
            <w:vAlign w:val="center"/>
            <w:hideMark/>
          </w:tcPr>
          <w:p w:rsidR="00000000" w:rsidRDefault="00000000">
            <w:r>
              <w:t>String</w:t>
            </w:r>
          </w:p>
        </w:tc>
        <w:tc>
          <w:tcPr>
            <w:tcW w:w="0" w:type="auto"/>
            <w:vAlign w:val="center"/>
            <w:hideMark/>
          </w:tcPr>
          <w:p w:rsidR="00000000" w:rsidRDefault="00000000">
            <w:r>
              <w:t xml:space="preserve">Creation time, Unix timestamp format in milliseconds, e.g. </w:t>
            </w:r>
            <w:r>
              <w:rPr>
                <w:rStyle w:val="HTML"/>
              </w:rPr>
              <w:t>1597026383085</w:t>
            </w:r>
          </w:p>
        </w:tc>
      </w:tr>
    </w:tbl>
    <w:p w:rsidR="00000000" w:rsidRDefault="00000000">
      <w:pPr>
        <w:divId w:val="175387555"/>
      </w:pPr>
      <w:r>
        <w:t xml:space="preserve">Order sizes equation: pendingFillSz + canceledSz + accFillSz = sz </w:t>
      </w:r>
    </w:p>
    <w:p w:rsidR="00000000" w:rsidRDefault="00000000">
      <w:pPr>
        <w:pStyle w:val="3"/>
        <w:divId w:val="175387555"/>
      </w:pPr>
      <w:r>
        <w:t>Get active orders</w:t>
      </w:r>
    </w:p>
    <w:p w:rsidR="00000000" w:rsidRDefault="00000000">
      <w:pPr>
        <w:pStyle w:val="a5"/>
        <w:divId w:val="175387555"/>
      </w:pPr>
      <w:r>
        <w:t>Retrieve all incomplete orders under the current account.</w:t>
      </w:r>
    </w:p>
    <w:p w:rsidR="00000000" w:rsidRDefault="00000000">
      <w:pPr>
        <w:pStyle w:val="4"/>
        <w:divId w:val="175387555"/>
      </w:pPr>
      <w:r>
        <w:t>Rate Limit: 10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/api/v5/sprd/orders-pending</w:t>
      </w:r>
    </w:p>
    <w:p w:rsidR="00000000" w:rsidRDefault="00000000">
      <w:pPr>
        <w:pStyle w:val="a5"/>
        <w:ind w:left="720" w:right="720"/>
        <w:divId w:val="830872253"/>
      </w:pPr>
      <w:r>
        <w:t>Request Example</w:t>
      </w:r>
    </w:p>
    <w:p w:rsidR="00000000" w:rsidRDefault="00000000">
      <w:pPr>
        <w:pStyle w:val="HTML0"/>
        <w:divId w:val="1150681751"/>
        <w:rPr>
          <w:rStyle w:val="HTML"/>
        </w:rPr>
      </w:pPr>
      <w:r>
        <w:rPr>
          <w:rStyle w:val="HTML"/>
        </w:rPr>
        <w:t>GET /api/v5/sprd/orders-pending</w:t>
      </w:r>
    </w:p>
    <w:p w:rsidR="00000000" w:rsidRDefault="00000000">
      <w:pPr>
        <w:pStyle w:val="HTML0"/>
        <w:divId w:val="1806117989"/>
        <w:rPr>
          <w:rStyle w:val="HTML"/>
          <w:vanish/>
        </w:rPr>
      </w:pPr>
      <w:r>
        <w:rPr>
          <w:rStyle w:val="kn"/>
          <w:vanish/>
        </w:rPr>
        <w:t>import</w:t>
      </w:r>
      <w:r>
        <w:rPr>
          <w:rStyle w:val="HTML"/>
          <w:vanish/>
        </w:rPr>
        <w:t xml:space="preserve"> </w:t>
      </w:r>
      <w:r>
        <w:rPr>
          <w:rStyle w:val="nn"/>
          <w:vanish/>
        </w:rPr>
        <w:t>okx.SpreadTrading</w:t>
      </w:r>
      <w:r>
        <w:rPr>
          <w:rStyle w:val="HTML"/>
          <w:vanish/>
        </w:rPr>
        <w:t xml:space="preserve"> </w:t>
      </w:r>
      <w:r>
        <w:rPr>
          <w:rStyle w:val="k"/>
          <w:vanish/>
        </w:rPr>
        <w:t>as</w:t>
      </w:r>
      <w:r>
        <w:rPr>
          <w:rStyle w:val="HTML"/>
          <w:vanish/>
        </w:rPr>
        <w:t xml:space="preserve"> </w:t>
      </w:r>
      <w:r>
        <w:rPr>
          <w:rStyle w:val="n"/>
          <w:vanish/>
        </w:rPr>
        <w:t>SpreadTrading</w:t>
      </w:r>
    </w:p>
    <w:p w:rsidR="00000000" w:rsidRDefault="00000000">
      <w:pPr>
        <w:pStyle w:val="HTML0"/>
        <w:divId w:val="1806117989"/>
        <w:rPr>
          <w:rStyle w:val="HTML"/>
          <w:vanish/>
        </w:rPr>
      </w:pPr>
    </w:p>
    <w:p w:rsidR="00000000" w:rsidRDefault="00000000">
      <w:pPr>
        <w:pStyle w:val="HTML0"/>
        <w:divId w:val="1806117989"/>
        <w:rPr>
          <w:rStyle w:val="c1"/>
          <w:vanish/>
        </w:rPr>
      </w:pPr>
      <w:r>
        <w:rPr>
          <w:rStyle w:val="c1"/>
          <w:vanish/>
        </w:rPr>
        <w:t># API initialization</w:t>
      </w:r>
    </w:p>
    <w:p w:rsidR="00000000" w:rsidRDefault="00000000">
      <w:pPr>
        <w:pStyle w:val="HTML0"/>
        <w:divId w:val="1806117989"/>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1806117989"/>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1806117989"/>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1806117989"/>
        <w:rPr>
          <w:rStyle w:val="HTML"/>
          <w:vanish/>
        </w:rPr>
      </w:pPr>
    </w:p>
    <w:p w:rsidR="00000000" w:rsidRDefault="00000000">
      <w:pPr>
        <w:pStyle w:val="HTML0"/>
        <w:divId w:val="1806117989"/>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trading:0 , demo trading:1</w:t>
      </w:r>
    </w:p>
    <w:p w:rsidR="00000000" w:rsidRDefault="00000000">
      <w:pPr>
        <w:pStyle w:val="HTML0"/>
        <w:divId w:val="1806117989"/>
        <w:rPr>
          <w:rStyle w:val="HTML"/>
          <w:vanish/>
        </w:rPr>
      </w:pPr>
    </w:p>
    <w:p w:rsidR="00000000" w:rsidRDefault="00000000">
      <w:pPr>
        <w:pStyle w:val="HTML0"/>
        <w:divId w:val="1806117989"/>
        <w:rPr>
          <w:rStyle w:val="HTML"/>
          <w:vanish/>
        </w:rPr>
      </w:pPr>
      <w:r>
        <w:rPr>
          <w:rStyle w:val="n"/>
          <w:vanish/>
        </w:rPr>
        <w:t>spreadAPI</w:t>
      </w:r>
      <w:r>
        <w:rPr>
          <w:rStyle w:val="HTML"/>
          <w:vanish/>
        </w:rPr>
        <w:t xml:space="preserve"> </w:t>
      </w:r>
      <w:r>
        <w:rPr>
          <w:rStyle w:val="o"/>
          <w:vanish/>
        </w:rPr>
        <w:t>=</w:t>
      </w:r>
      <w:r>
        <w:rPr>
          <w:rStyle w:val="HTML"/>
          <w:vanish/>
        </w:rPr>
        <w:t xml:space="preserve"> </w:t>
      </w:r>
      <w:r>
        <w:rPr>
          <w:rStyle w:val="n"/>
          <w:vanish/>
        </w:rPr>
        <w:t>SpreadTrading</w:t>
      </w:r>
      <w:r>
        <w:rPr>
          <w:rStyle w:val="p"/>
          <w:vanish/>
        </w:rPr>
        <w:t>.</w:t>
      </w:r>
      <w:r>
        <w:rPr>
          <w:rStyle w:val="n"/>
          <w:vanish/>
        </w:rPr>
        <w:t>SpreadTradingAPI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1806117989"/>
        <w:rPr>
          <w:rStyle w:val="HTML"/>
          <w:vanish/>
        </w:rPr>
      </w:pPr>
    </w:p>
    <w:p w:rsidR="00000000" w:rsidRDefault="00000000">
      <w:pPr>
        <w:pStyle w:val="HTML0"/>
        <w:divId w:val="1806117989"/>
        <w:rPr>
          <w:rStyle w:val="c1"/>
          <w:vanish/>
        </w:rPr>
      </w:pPr>
      <w:r>
        <w:rPr>
          <w:rStyle w:val="c1"/>
          <w:vanish/>
        </w:rPr>
        <w:t># get active orders</w:t>
      </w:r>
    </w:p>
    <w:p w:rsidR="00000000" w:rsidRDefault="00000000">
      <w:pPr>
        <w:pStyle w:val="HTML0"/>
        <w:divId w:val="1806117989"/>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spreadAPI</w:t>
      </w:r>
      <w:r>
        <w:rPr>
          <w:rStyle w:val="p"/>
          <w:vanish/>
        </w:rPr>
        <w:t>.</w:t>
      </w:r>
      <w:r>
        <w:rPr>
          <w:rStyle w:val="n"/>
          <w:vanish/>
        </w:rPr>
        <w:t>get_active_orders</w:t>
      </w:r>
      <w:r>
        <w:rPr>
          <w:rStyle w:val="p"/>
          <w:vanish/>
        </w:rPr>
        <w:t>()</w:t>
      </w:r>
    </w:p>
    <w:p w:rsidR="00000000" w:rsidRDefault="00000000">
      <w:pPr>
        <w:pStyle w:val="HTML0"/>
        <w:divId w:val="1806117989"/>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sprdId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spread ID, e.g.</w:t>
            </w:r>
          </w:p>
        </w:tc>
      </w:tr>
      <w:tr w:rsidR="00000000">
        <w:trPr>
          <w:divId w:val="175387555"/>
          <w:tblCellSpacing w:w="15" w:type="dxa"/>
        </w:trPr>
        <w:tc>
          <w:tcPr>
            <w:tcW w:w="0" w:type="auto"/>
            <w:vAlign w:val="center"/>
            <w:hideMark/>
          </w:tcPr>
          <w:p w:rsidR="00000000" w:rsidRDefault="00000000">
            <w:r>
              <w:t>ordType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Order type</w:t>
            </w:r>
            <w:r>
              <w:br/>
            </w:r>
            <w:r>
              <w:rPr>
                <w:rStyle w:val="HTML"/>
              </w:rPr>
              <w:t>market</w:t>
            </w:r>
            <w:r>
              <w:t xml:space="preserve">: Market order </w:t>
            </w:r>
            <w:r>
              <w:br/>
            </w:r>
            <w:r>
              <w:rPr>
                <w:rStyle w:val="HTML"/>
              </w:rPr>
              <w:t>limit</w:t>
            </w:r>
            <w:r>
              <w:t xml:space="preserve">: Limit order </w:t>
            </w:r>
            <w:r>
              <w:br/>
            </w:r>
            <w:r>
              <w:rPr>
                <w:rStyle w:val="HTML"/>
              </w:rPr>
              <w:t>post_only</w:t>
            </w:r>
            <w:r>
              <w:t xml:space="preserve">: Post-only order </w:t>
            </w:r>
            <w:r>
              <w:br/>
            </w:r>
            <w:r>
              <w:rPr>
                <w:rStyle w:val="HTML"/>
              </w:rPr>
              <w:t>ioc</w:t>
            </w:r>
            <w:r>
              <w:t>: Immediate-or-cancel order</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State </w:t>
            </w:r>
            <w:r>
              <w:br/>
            </w:r>
            <w:r>
              <w:rPr>
                <w:rStyle w:val="HTML"/>
              </w:rPr>
              <w:t>live</w:t>
            </w:r>
            <w:r>
              <w:t xml:space="preserve"> </w:t>
            </w:r>
            <w:r>
              <w:br/>
            </w:r>
            <w:r>
              <w:rPr>
                <w:rStyle w:val="HTML"/>
              </w:rPr>
              <w:t>partially_filled</w:t>
            </w:r>
          </w:p>
        </w:tc>
      </w:tr>
      <w:tr w:rsidR="00000000">
        <w:trPr>
          <w:divId w:val="175387555"/>
          <w:tblCellSpacing w:w="15" w:type="dxa"/>
        </w:trPr>
        <w:tc>
          <w:tcPr>
            <w:tcW w:w="0" w:type="auto"/>
            <w:vAlign w:val="center"/>
            <w:hideMark/>
          </w:tcPr>
          <w:p w:rsidR="00000000" w:rsidRDefault="00000000">
            <w:r>
              <w:t>beginId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Start order ID the request to begin with. Pagination of data to return records newer than the requested order Id, not including beginId</w:t>
            </w:r>
          </w:p>
        </w:tc>
      </w:tr>
      <w:tr w:rsidR="00000000">
        <w:trPr>
          <w:divId w:val="175387555"/>
          <w:tblCellSpacing w:w="15" w:type="dxa"/>
        </w:trPr>
        <w:tc>
          <w:tcPr>
            <w:tcW w:w="0" w:type="auto"/>
            <w:vAlign w:val="center"/>
            <w:hideMark/>
          </w:tcPr>
          <w:p w:rsidR="00000000" w:rsidRDefault="00000000">
            <w:r>
              <w:t>endId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End order ID the request to end with. Pagination of data to return records earlier than the requested order Id, not including endId</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Number of results per request. The maximum is 100. The default is 100</w:t>
            </w:r>
          </w:p>
        </w:tc>
      </w:tr>
    </w:tbl>
    <w:p w:rsidR="00000000" w:rsidRDefault="00000000">
      <w:pPr>
        <w:pStyle w:val="a5"/>
        <w:ind w:left="720" w:right="720"/>
        <w:divId w:val="1493253876"/>
      </w:pPr>
      <w:r>
        <w:t>Response Example</w:t>
      </w:r>
    </w:p>
    <w:p w:rsidR="00000000" w:rsidRDefault="00000000">
      <w:pPr>
        <w:pStyle w:val="HTML0"/>
        <w:divId w:val="886450048"/>
        <w:rPr>
          <w:rStyle w:val="w"/>
        </w:rPr>
      </w:pPr>
      <w:r>
        <w:rPr>
          <w:rStyle w:val="p"/>
        </w:rPr>
        <w:t>{</w:t>
      </w:r>
    </w:p>
    <w:p w:rsidR="00000000" w:rsidRDefault="00000000">
      <w:pPr>
        <w:pStyle w:val="HTML0"/>
        <w:divId w:val="886450048"/>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886450048"/>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886450048"/>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886450048"/>
        <w:rPr>
          <w:rStyle w:val="w"/>
        </w:rPr>
      </w:pPr>
      <w:r>
        <w:rPr>
          <w:rStyle w:val="w"/>
        </w:rPr>
        <w:t xml:space="preserve">    </w:t>
      </w:r>
      <w:r>
        <w:rPr>
          <w:rStyle w:val="p"/>
        </w:rPr>
        <w:t>{</w:t>
      </w:r>
    </w:p>
    <w:p w:rsidR="00000000" w:rsidRDefault="00000000">
      <w:pPr>
        <w:pStyle w:val="HTML0"/>
        <w:divId w:val="886450048"/>
        <w:rPr>
          <w:rStyle w:val="w"/>
        </w:rPr>
      </w:pPr>
      <w:r>
        <w:rPr>
          <w:rStyle w:val="w"/>
        </w:rPr>
        <w:t xml:space="preserve">      </w:t>
      </w:r>
      <w:r>
        <w:rPr>
          <w:rStyle w:val="nl"/>
        </w:rPr>
        <w:t>"sprdId"</w:t>
      </w:r>
      <w:r>
        <w:rPr>
          <w:rStyle w:val="p"/>
        </w:rPr>
        <w:t>:</w:t>
      </w:r>
      <w:r>
        <w:rPr>
          <w:rStyle w:val="w"/>
        </w:rPr>
        <w:t xml:space="preserve"> </w:t>
      </w:r>
      <w:r>
        <w:rPr>
          <w:rStyle w:val="s2"/>
        </w:rPr>
        <w:t>"BTC-USDT_BTC-UST-SWAP"</w:t>
      </w:r>
      <w:r>
        <w:rPr>
          <w:rStyle w:val="p"/>
        </w:rPr>
        <w:t>,</w:t>
      </w:r>
    </w:p>
    <w:p w:rsidR="00000000" w:rsidRDefault="00000000">
      <w:pPr>
        <w:pStyle w:val="HTML0"/>
        <w:divId w:val="886450048"/>
        <w:rPr>
          <w:rStyle w:val="w"/>
        </w:rPr>
      </w:pPr>
      <w:r>
        <w:rPr>
          <w:rStyle w:val="w"/>
        </w:rPr>
        <w:t xml:space="preserve">      </w:t>
      </w:r>
      <w:r>
        <w:rPr>
          <w:rStyle w:val="nl"/>
        </w:rPr>
        <w:t>"ordId"</w:t>
      </w:r>
      <w:r>
        <w:rPr>
          <w:rStyle w:val="p"/>
        </w:rPr>
        <w:t>:</w:t>
      </w:r>
      <w:r>
        <w:rPr>
          <w:rStyle w:val="w"/>
        </w:rPr>
        <w:t xml:space="preserve"> </w:t>
      </w:r>
      <w:r>
        <w:rPr>
          <w:rStyle w:val="s2"/>
        </w:rPr>
        <w:t>"312269865356374016"</w:t>
      </w:r>
      <w:r>
        <w:rPr>
          <w:rStyle w:val="p"/>
        </w:rPr>
        <w:t>,</w:t>
      </w:r>
    </w:p>
    <w:p w:rsidR="00000000" w:rsidRDefault="00000000">
      <w:pPr>
        <w:pStyle w:val="HTML0"/>
        <w:divId w:val="886450048"/>
        <w:rPr>
          <w:rStyle w:val="w"/>
        </w:rPr>
      </w:pPr>
      <w:r>
        <w:rPr>
          <w:rStyle w:val="w"/>
        </w:rPr>
        <w:t xml:space="preserve">      </w:t>
      </w:r>
      <w:r>
        <w:rPr>
          <w:rStyle w:val="nl"/>
        </w:rPr>
        <w:t>"clOrdId"</w:t>
      </w:r>
      <w:r>
        <w:rPr>
          <w:rStyle w:val="p"/>
        </w:rPr>
        <w:t>:</w:t>
      </w:r>
      <w:r>
        <w:rPr>
          <w:rStyle w:val="w"/>
        </w:rPr>
        <w:t xml:space="preserve"> </w:t>
      </w:r>
      <w:r>
        <w:rPr>
          <w:rStyle w:val="s2"/>
        </w:rPr>
        <w:t>"b1"</w:t>
      </w:r>
      <w:r>
        <w:rPr>
          <w:rStyle w:val="p"/>
        </w:rPr>
        <w:t>,</w:t>
      </w:r>
    </w:p>
    <w:p w:rsidR="00000000" w:rsidRDefault="00000000">
      <w:pPr>
        <w:pStyle w:val="HTML0"/>
        <w:divId w:val="886450048"/>
        <w:rPr>
          <w:rStyle w:val="w"/>
        </w:rPr>
      </w:pPr>
      <w:r>
        <w:rPr>
          <w:rStyle w:val="w"/>
        </w:rPr>
        <w:t xml:space="preserve">      </w:t>
      </w:r>
      <w:r>
        <w:rPr>
          <w:rStyle w:val="nl"/>
        </w:rPr>
        <w:t>"tag"</w:t>
      </w:r>
      <w:r>
        <w:rPr>
          <w:rStyle w:val="p"/>
        </w:rPr>
        <w:t>:</w:t>
      </w:r>
      <w:r>
        <w:rPr>
          <w:rStyle w:val="w"/>
        </w:rPr>
        <w:t xml:space="preserve"> </w:t>
      </w:r>
      <w:r>
        <w:rPr>
          <w:rStyle w:val="s2"/>
        </w:rPr>
        <w:t>""</w:t>
      </w:r>
      <w:r>
        <w:rPr>
          <w:rStyle w:val="p"/>
        </w:rPr>
        <w:t>,</w:t>
      </w:r>
    </w:p>
    <w:p w:rsidR="00000000" w:rsidRDefault="00000000">
      <w:pPr>
        <w:pStyle w:val="HTML0"/>
        <w:divId w:val="886450048"/>
        <w:rPr>
          <w:rStyle w:val="w"/>
        </w:rPr>
      </w:pPr>
      <w:r>
        <w:rPr>
          <w:rStyle w:val="w"/>
        </w:rPr>
        <w:t xml:space="preserve">      </w:t>
      </w:r>
      <w:r>
        <w:rPr>
          <w:rStyle w:val="nl"/>
        </w:rPr>
        <w:t>"px"</w:t>
      </w:r>
      <w:r>
        <w:rPr>
          <w:rStyle w:val="p"/>
        </w:rPr>
        <w:t>:</w:t>
      </w:r>
      <w:r>
        <w:rPr>
          <w:rStyle w:val="w"/>
        </w:rPr>
        <w:t xml:space="preserve"> </w:t>
      </w:r>
      <w:r>
        <w:rPr>
          <w:rStyle w:val="s2"/>
        </w:rPr>
        <w:t>"999"</w:t>
      </w:r>
      <w:r>
        <w:rPr>
          <w:rStyle w:val="p"/>
        </w:rPr>
        <w:t>,</w:t>
      </w:r>
    </w:p>
    <w:p w:rsidR="00000000" w:rsidRDefault="00000000">
      <w:pPr>
        <w:pStyle w:val="HTML0"/>
        <w:divId w:val="886450048"/>
        <w:rPr>
          <w:rStyle w:val="w"/>
        </w:rPr>
      </w:pPr>
      <w:r>
        <w:rPr>
          <w:rStyle w:val="w"/>
        </w:rPr>
        <w:t xml:space="preserve">      </w:t>
      </w:r>
      <w:r>
        <w:rPr>
          <w:rStyle w:val="nl"/>
        </w:rPr>
        <w:t>"sz"</w:t>
      </w:r>
      <w:r>
        <w:rPr>
          <w:rStyle w:val="p"/>
        </w:rPr>
        <w:t>:</w:t>
      </w:r>
      <w:r>
        <w:rPr>
          <w:rStyle w:val="w"/>
        </w:rPr>
        <w:t xml:space="preserve"> </w:t>
      </w:r>
      <w:r>
        <w:rPr>
          <w:rStyle w:val="s2"/>
        </w:rPr>
        <w:t>"3"</w:t>
      </w:r>
      <w:r>
        <w:rPr>
          <w:rStyle w:val="p"/>
        </w:rPr>
        <w:t>,</w:t>
      </w:r>
    </w:p>
    <w:p w:rsidR="00000000" w:rsidRDefault="00000000">
      <w:pPr>
        <w:pStyle w:val="HTML0"/>
        <w:divId w:val="886450048"/>
        <w:rPr>
          <w:rStyle w:val="w"/>
        </w:rPr>
      </w:pPr>
      <w:r>
        <w:rPr>
          <w:rStyle w:val="w"/>
        </w:rPr>
        <w:t xml:space="preserve">      </w:t>
      </w:r>
      <w:r>
        <w:rPr>
          <w:rStyle w:val="nl"/>
        </w:rPr>
        <w:t>"ordType"</w:t>
      </w:r>
      <w:r>
        <w:rPr>
          <w:rStyle w:val="p"/>
        </w:rPr>
        <w:t>:</w:t>
      </w:r>
      <w:r>
        <w:rPr>
          <w:rStyle w:val="w"/>
        </w:rPr>
        <w:t xml:space="preserve"> </w:t>
      </w:r>
      <w:r>
        <w:rPr>
          <w:rStyle w:val="s2"/>
        </w:rPr>
        <w:t>"limit"</w:t>
      </w:r>
      <w:r>
        <w:rPr>
          <w:rStyle w:val="p"/>
        </w:rPr>
        <w:t>,</w:t>
      </w:r>
    </w:p>
    <w:p w:rsidR="00000000" w:rsidRDefault="00000000">
      <w:pPr>
        <w:pStyle w:val="HTML0"/>
        <w:divId w:val="886450048"/>
        <w:rPr>
          <w:rStyle w:val="w"/>
        </w:rPr>
      </w:pPr>
      <w:r>
        <w:rPr>
          <w:rStyle w:val="w"/>
        </w:rPr>
        <w:t xml:space="preserve">      </w:t>
      </w:r>
      <w:r>
        <w:rPr>
          <w:rStyle w:val="nl"/>
        </w:rPr>
        <w:t>"side"</w:t>
      </w:r>
      <w:r>
        <w:rPr>
          <w:rStyle w:val="p"/>
        </w:rPr>
        <w:t>:</w:t>
      </w:r>
      <w:r>
        <w:rPr>
          <w:rStyle w:val="w"/>
        </w:rPr>
        <w:t xml:space="preserve"> </w:t>
      </w:r>
      <w:r>
        <w:rPr>
          <w:rStyle w:val="s2"/>
        </w:rPr>
        <w:t>"buy"</w:t>
      </w:r>
      <w:r>
        <w:rPr>
          <w:rStyle w:val="p"/>
        </w:rPr>
        <w:t>,</w:t>
      </w:r>
    </w:p>
    <w:p w:rsidR="00000000" w:rsidRDefault="00000000">
      <w:pPr>
        <w:pStyle w:val="HTML0"/>
        <w:divId w:val="886450048"/>
        <w:rPr>
          <w:rStyle w:val="w"/>
        </w:rPr>
      </w:pPr>
      <w:r>
        <w:rPr>
          <w:rStyle w:val="w"/>
        </w:rPr>
        <w:t xml:space="preserve">      </w:t>
      </w:r>
      <w:r>
        <w:rPr>
          <w:rStyle w:val="nl"/>
        </w:rPr>
        <w:t>"fillSz"</w:t>
      </w:r>
      <w:r>
        <w:rPr>
          <w:rStyle w:val="p"/>
        </w:rPr>
        <w:t>:</w:t>
      </w:r>
      <w:r>
        <w:rPr>
          <w:rStyle w:val="w"/>
        </w:rPr>
        <w:t xml:space="preserve"> </w:t>
      </w:r>
      <w:r>
        <w:rPr>
          <w:rStyle w:val="s2"/>
        </w:rPr>
        <w:t>"0"</w:t>
      </w:r>
      <w:r>
        <w:rPr>
          <w:rStyle w:val="p"/>
        </w:rPr>
        <w:t>,</w:t>
      </w:r>
    </w:p>
    <w:p w:rsidR="00000000" w:rsidRDefault="00000000">
      <w:pPr>
        <w:pStyle w:val="HTML0"/>
        <w:divId w:val="886450048"/>
        <w:rPr>
          <w:rStyle w:val="w"/>
        </w:rPr>
      </w:pPr>
      <w:r>
        <w:rPr>
          <w:rStyle w:val="w"/>
        </w:rPr>
        <w:t xml:space="preserve">      </w:t>
      </w:r>
      <w:r>
        <w:rPr>
          <w:rStyle w:val="nl"/>
        </w:rPr>
        <w:t>"fillPx"</w:t>
      </w:r>
      <w:r>
        <w:rPr>
          <w:rStyle w:val="p"/>
        </w:rPr>
        <w:t>:</w:t>
      </w:r>
      <w:r>
        <w:rPr>
          <w:rStyle w:val="w"/>
        </w:rPr>
        <w:t xml:space="preserve"> </w:t>
      </w:r>
      <w:r>
        <w:rPr>
          <w:rStyle w:val="s2"/>
        </w:rPr>
        <w:t>""</w:t>
      </w:r>
      <w:r>
        <w:rPr>
          <w:rStyle w:val="p"/>
        </w:rPr>
        <w:t>,</w:t>
      </w:r>
    </w:p>
    <w:p w:rsidR="00000000" w:rsidRDefault="00000000">
      <w:pPr>
        <w:pStyle w:val="HTML0"/>
        <w:divId w:val="886450048"/>
        <w:rPr>
          <w:rStyle w:val="w"/>
        </w:rPr>
      </w:pPr>
      <w:r>
        <w:rPr>
          <w:rStyle w:val="w"/>
        </w:rPr>
        <w:t xml:space="preserve">      </w:t>
      </w:r>
      <w:r>
        <w:rPr>
          <w:rStyle w:val="nl"/>
        </w:rPr>
        <w:t>"tradeId"</w:t>
      </w:r>
      <w:r>
        <w:rPr>
          <w:rStyle w:val="p"/>
        </w:rPr>
        <w:t>:</w:t>
      </w:r>
      <w:r>
        <w:rPr>
          <w:rStyle w:val="w"/>
        </w:rPr>
        <w:t xml:space="preserve"> </w:t>
      </w:r>
      <w:r>
        <w:rPr>
          <w:rStyle w:val="s2"/>
        </w:rPr>
        <w:t>""</w:t>
      </w:r>
      <w:r>
        <w:rPr>
          <w:rStyle w:val="p"/>
        </w:rPr>
        <w:t>,</w:t>
      </w:r>
    </w:p>
    <w:p w:rsidR="00000000" w:rsidRDefault="00000000">
      <w:pPr>
        <w:pStyle w:val="HTML0"/>
        <w:divId w:val="886450048"/>
        <w:rPr>
          <w:rStyle w:val="w"/>
        </w:rPr>
      </w:pPr>
      <w:r>
        <w:rPr>
          <w:rStyle w:val="w"/>
        </w:rPr>
        <w:t xml:space="preserve">      </w:t>
      </w:r>
      <w:r>
        <w:rPr>
          <w:rStyle w:val="nl"/>
        </w:rPr>
        <w:t>"accFillSz"</w:t>
      </w:r>
      <w:r>
        <w:rPr>
          <w:rStyle w:val="p"/>
        </w:rPr>
        <w:t>:</w:t>
      </w:r>
      <w:r>
        <w:rPr>
          <w:rStyle w:val="w"/>
        </w:rPr>
        <w:t xml:space="preserve"> </w:t>
      </w:r>
      <w:r>
        <w:rPr>
          <w:rStyle w:val="s2"/>
        </w:rPr>
        <w:t>"0"</w:t>
      </w:r>
      <w:r>
        <w:rPr>
          <w:rStyle w:val="p"/>
        </w:rPr>
        <w:t>,</w:t>
      </w:r>
    </w:p>
    <w:p w:rsidR="00000000" w:rsidRDefault="00000000">
      <w:pPr>
        <w:pStyle w:val="HTML0"/>
        <w:divId w:val="886450048"/>
        <w:rPr>
          <w:rStyle w:val="w"/>
        </w:rPr>
      </w:pPr>
      <w:r>
        <w:rPr>
          <w:rStyle w:val="w"/>
        </w:rPr>
        <w:t xml:space="preserve">      </w:t>
      </w:r>
      <w:r>
        <w:rPr>
          <w:rStyle w:val="nl"/>
        </w:rPr>
        <w:t>"pendingFillSz"</w:t>
      </w:r>
      <w:r>
        <w:rPr>
          <w:rStyle w:val="p"/>
        </w:rPr>
        <w:t>:</w:t>
      </w:r>
      <w:r>
        <w:rPr>
          <w:rStyle w:val="w"/>
        </w:rPr>
        <w:t xml:space="preserve"> </w:t>
      </w:r>
      <w:r>
        <w:rPr>
          <w:rStyle w:val="s2"/>
        </w:rPr>
        <w:t>"2"</w:t>
      </w:r>
      <w:r>
        <w:rPr>
          <w:rStyle w:val="p"/>
        </w:rPr>
        <w:t>,</w:t>
      </w:r>
    </w:p>
    <w:p w:rsidR="00000000" w:rsidRDefault="00000000">
      <w:pPr>
        <w:pStyle w:val="HTML0"/>
        <w:divId w:val="886450048"/>
        <w:rPr>
          <w:rStyle w:val="w"/>
        </w:rPr>
      </w:pPr>
      <w:r>
        <w:rPr>
          <w:rStyle w:val="w"/>
        </w:rPr>
        <w:t xml:space="preserve">      </w:t>
      </w:r>
      <w:r>
        <w:rPr>
          <w:rStyle w:val="nl"/>
        </w:rPr>
        <w:t>"pendingSettleSz"</w:t>
      </w:r>
      <w:r>
        <w:rPr>
          <w:rStyle w:val="p"/>
        </w:rPr>
        <w:t>:</w:t>
      </w:r>
      <w:r>
        <w:rPr>
          <w:rStyle w:val="w"/>
        </w:rPr>
        <w:t xml:space="preserve"> </w:t>
      </w:r>
      <w:r>
        <w:rPr>
          <w:rStyle w:val="s2"/>
        </w:rPr>
        <w:t>"1"</w:t>
      </w:r>
      <w:r>
        <w:rPr>
          <w:rStyle w:val="p"/>
        </w:rPr>
        <w:t>,</w:t>
      </w:r>
    </w:p>
    <w:p w:rsidR="00000000" w:rsidRDefault="00000000">
      <w:pPr>
        <w:pStyle w:val="HTML0"/>
        <w:divId w:val="886450048"/>
        <w:rPr>
          <w:rStyle w:val="w"/>
        </w:rPr>
      </w:pPr>
      <w:r>
        <w:rPr>
          <w:rStyle w:val="w"/>
        </w:rPr>
        <w:t xml:space="preserve">      </w:t>
      </w:r>
      <w:r>
        <w:rPr>
          <w:rStyle w:val="nl"/>
        </w:rPr>
        <w:t>"canceledSz"</w:t>
      </w:r>
      <w:r>
        <w:rPr>
          <w:rStyle w:val="p"/>
        </w:rPr>
        <w:t>:</w:t>
      </w:r>
      <w:r>
        <w:rPr>
          <w:rStyle w:val="w"/>
        </w:rPr>
        <w:t xml:space="preserve"> </w:t>
      </w:r>
      <w:r>
        <w:rPr>
          <w:rStyle w:val="s2"/>
        </w:rPr>
        <w:t>"1"</w:t>
      </w:r>
      <w:r>
        <w:rPr>
          <w:rStyle w:val="p"/>
        </w:rPr>
        <w:t>,</w:t>
      </w:r>
    </w:p>
    <w:p w:rsidR="00000000" w:rsidRDefault="00000000">
      <w:pPr>
        <w:pStyle w:val="HTML0"/>
        <w:divId w:val="886450048"/>
        <w:rPr>
          <w:rStyle w:val="w"/>
        </w:rPr>
      </w:pPr>
      <w:r>
        <w:rPr>
          <w:rStyle w:val="w"/>
        </w:rPr>
        <w:t xml:space="preserve">      </w:t>
      </w:r>
      <w:r>
        <w:rPr>
          <w:rStyle w:val="nl"/>
        </w:rPr>
        <w:t>"state"</w:t>
      </w:r>
      <w:r>
        <w:rPr>
          <w:rStyle w:val="p"/>
        </w:rPr>
        <w:t>:</w:t>
      </w:r>
      <w:r>
        <w:rPr>
          <w:rStyle w:val="w"/>
        </w:rPr>
        <w:t xml:space="preserve"> </w:t>
      </w:r>
      <w:r>
        <w:rPr>
          <w:rStyle w:val="s2"/>
        </w:rPr>
        <w:t>"live"</w:t>
      </w:r>
      <w:r>
        <w:rPr>
          <w:rStyle w:val="p"/>
        </w:rPr>
        <w:t>,</w:t>
      </w:r>
    </w:p>
    <w:p w:rsidR="00000000" w:rsidRDefault="00000000">
      <w:pPr>
        <w:pStyle w:val="HTML0"/>
        <w:divId w:val="886450048"/>
        <w:rPr>
          <w:rStyle w:val="w"/>
        </w:rPr>
      </w:pPr>
      <w:r>
        <w:rPr>
          <w:rStyle w:val="w"/>
        </w:rPr>
        <w:t xml:space="preserve">      </w:t>
      </w:r>
      <w:r>
        <w:rPr>
          <w:rStyle w:val="nl"/>
        </w:rPr>
        <w:t>"avgPx"</w:t>
      </w:r>
      <w:r>
        <w:rPr>
          <w:rStyle w:val="p"/>
        </w:rPr>
        <w:t>:</w:t>
      </w:r>
      <w:r>
        <w:rPr>
          <w:rStyle w:val="w"/>
        </w:rPr>
        <w:t xml:space="preserve"> </w:t>
      </w:r>
      <w:r>
        <w:rPr>
          <w:rStyle w:val="s2"/>
        </w:rPr>
        <w:t>"0"</w:t>
      </w:r>
      <w:r>
        <w:rPr>
          <w:rStyle w:val="p"/>
        </w:rPr>
        <w:t>,</w:t>
      </w:r>
    </w:p>
    <w:p w:rsidR="00000000" w:rsidRDefault="00000000">
      <w:pPr>
        <w:pStyle w:val="HTML0"/>
        <w:divId w:val="886450048"/>
        <w:rPr>
          <w:rStyle w:val="w"/>
        </w:rPr>
      </w:pPr>
      <w:r>
        <w:rPr>
          <w:rStyle w:val="w"/>
        </w:rPr>
        <w:t xml:space="preserve">      </w:t>
      </w:r>
      <w:r>
        <w:rPr>
          <w:rStyle w:val="nl"/>
        </w:rPr>
        <w:t>"cancelSource"</w:t>
      </w:r>
      <w:r>
        <w:rPr>
          <w:rStyle w:val="p"/>
        </w:rPr>
        <w:t>:</w:t>
      </w:r>
      <w:r>
        <w:rPr>
          <w:rStyle w:val="w"/>
        </w:rPr>
        <w:t xml:space="preserve"> </w:t>
      </w:r>
      <w:r>
        <w:rPr>
          <w:rStyle w:val="s2"/>
        </w:rPr>
        <w:t>""</w:t>
      </w:r>
      <w:r>
        <w:rPr>
          <w:rStyle w:val="p"/>
        </w:rPr>
        <w:t>,</w:t>
      </w:r>
    </w:p>
    <w:p w:rsidR="00000000" w:rsidRDefault="00000000">
      <w:pPr>
        <w:pStyle w:val="HTML0"/>
        <w:divId w:val="886450048"/>
        <w:rPr>
          <w:rStyle w:val="w"/>
        </w:rPr>
      </w:pPr>
      <w:r>
        <w:rPr>
          <w:rStyle w:val="w"/>
        </w:rPr>
        <w:t xml:space="preserve">      </w:t>
      </w:r>
      <w:r>
        <w:rPr>
          <w:rStyle w:val="nl"/>
        </w:rPr>
        <w:t>"uTime"</w:t>
      </w:r>
      <w:r>
        <w:rPr>
          <w:rStyle w:val="p"/>
        </w:rPr>
        <w:t>:</w:t>
      </w:r>
      <w:r>
        <w:rPr>
          <w:rStyle w:val="w"/>
        </w:rPr>
        <w:t xml:space="preserve"> </w:t>
      </w:r>
      <w:r>
        <w:rPr>
          <w:rStyle w:val="s2"/>
        </w:rPr>
        <w:t>"1597026383085"</w:t>
      </w:r>
      <w:r>
        <w:rPr>
          <w:rStyle w:val="p"/>
        </w:rPr>
        <w:t>,</w:t>
      </w:r>
    </w:p>
    <w:p w:rsidR="00000000" w:rsidRDefault="00000000">
      <w:pPr>
        <w:pStyle w:val="HTML0"/>
        <w:divId w:val="886450048"/>
        <w:rPr>
          <w:rStyle w:val="w"/>
        </w:rPr>
      </w:pPr>
      <w:r>
        <w:rPr>
          <w:rStyle w:val="w"/>
        </w:rPr>
        <w:t xml:space="preserve">      </w:t>
      </w:r>
      <w:r>
        <w:rPr>
          <w:rStyle w:val="nl"/>
        </w:rPr>
        <w:t>"cTime"</w:t>
      </w:r>
      <w:r>
        <w:rPr>
          <w:rStyle w:val="p"/>
        </w:rPr>
        <w:t>:</w:t>
      </w:r>
      <w:r>
        <w:rPr>
          <w:rStyle w:val="w"/>
        </w:rPr>
        <w:t xml:space="preserve"> </w:t>
      </w:r>
      <w:r>
        <w:rPr>
          <w:rStyle w:val="s2"/>
        </w:rPr>
        <w:t>"1597026383085"</w:t>
      </w:r>
    </w:p>
    <w:p w:rsidR="00000000" w:rsidRDefault="00000000">
      <w:pPr>
        <w:pStyle w:val="HTML0"/>
        <w:divId w:val="886450048"/>
        <w:rPr>
          <w:rStyle w:val="w"/>
        </w:rPr>
      </w:pPr>
      <w:r>
        <w:rPr>
          <w:rStyle w:val="w"/>
        </w:rPr>
        <w:t xml:space="preserve">    </w:t>
      </w:r>
      <w:r>
        <w:rPr>
          <w:rStyle w:val="p"/>
        </w:rPr>
        <w:t>}</w:t>
      </w:r>
    </w:p>
    <w:p w:rsidR="00000000" w:rsidRDefault="00000000">
      <w:pPr>
        <w:pStyle w:val="HTML0"/>
        <w:divId w:val="886450048"/>
        <w:rPr>
          <w:rStyle w:val="w"/>
        </w:rPr>
      </w:pPr>
      <w:r>
        <w:rPr>
          <w:rStyle w:val="w"/>
        </w:rPr>
        <w:t xml:space="preserve">  </w:t>
      </w:r>
      <w:r>
        <w:rPr>
          <w:rStyle w:val="p"/>
        </w:rPr>
        <w:t>]</w:t>
      </w:r>
    </w:p>
    <w:p w:rsidR="00000000" w:rsidRDefault="00000000">
      <w:pPr>
        <w:pStyle w:val="HTML0"/>
        <w:divId w:val="886450048"/>
        <w:rPr>
          <w:rStyle w:val="w"/>
        </w:rPr>
      </w:pPr>
      <w:r>
        <w:rPr>
          <w:rStyle w:val="p"/>
        </w:rPr>
        <w:t>}</w:t>
      </w:r>
    </w:p>
    <w:p w:rsidR="00000000" w:rsidRDefault="00000000">
      <w:pPr>
        <w:pStyle w:val="4"/>
        <w:divId w:val="175387555"/>
      </w:pPr>
      <w:r>
        <w:t>Response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780"/>
        <w:gridCol w:w="5651"/>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sprdId</w:t>
            </w:r>
          </w:p>
        </w:tc>
        <w:tc>
          <w:tcPr>
            <w:tcW w:w="0" w:type="auto"/>
            <w:vAlign w:val="center"/>
            <w:hideMark/>
          </w:tcPr>
          <w:p w:rsidR="00000000" w:rsidRDefault="00000000">
            <w:r>
              <w:t>String</w:t>
            </w:r>
          </w:p>
        </w:tc>
        <w:tc>
          <w:tcPr>
            <w:tcW w:w="0" w:type="auto"/>
            <w:vAlign w:val="center"/>
            <w:hideMark/>
          </w:tcPr>
          <w:p w:rsidR="00000000" w:rsidRDefault="00000000">
            <w:r>
              <w:t>spread ID</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Order ID</w:t>
            </w:r>
          </w:p>
        </w:tc>
      </w:tr>
      <w:tr w:rsidR="00000000">
        <w:trPr>
          <w:divId w:val="175387555"/>
          <w:tblCellSpacing w:w="15" w:type="dxa"/>
        </w:trPr>
        <w:tc>
          <w:tcPr>
            <w:tcW w:w="0" w:type="auto"/>
            <w:vAlign w:val="center"/>
            <w:hideMark/>
          </w:tcPr>
          <w:p w:rsidR="00000000" w:rsidRDefault="00000000">
            <w:r>
              <w:t>clOrdId</w:t>
            </w:r>
          </w:p>
        </w:tc>
        <w:tc>
          <w:tcPr>
            <w:tcW w:w="0" w:type="auto"/>
            <w:vAlign w:val="center"/>
            <w:hideMark/>
          </w:tcPr>
          <w:p w:rsidR="00000000" w:rsidRDefault="00000000">
            <w:r>
              <w:t>String</w:t>
            </w:r>
          </w:p>
        </w:tc>
        <w:tc>
          <w:tcPr>
            <w:tcW w:w="0" w:type="auto"/>
            <w:vAlign w:val="center"/>
            <w:hideMark/>
          </w:tcPr>
          <w:p w:rsidR="00000000" w:rsidRDefault="00000000">
            <w:r>
              <w:t>Client Order ID as assigned by the client</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r w:rsidR="00000000">
        <w:trPr>
          <w:divId w:val="175387555"/>
          <w:tblCellSpacing w:w="15" w:type="dxa"/>
        </w:trPr>
        <w:tc>
          <w:tcPr>
            <w:tcW w:w="0" w:type="auto"/>
            <w:vAlign w:val="center"/>
            <w:hideMark/>
          </w:tcPr>
          <w:p w:rsidR="00000000" w:rsidRDefault="00000000">
            <w:r>
              <w:t>px</w:t>
            </w:r>
          </w:p>
        </w:tc>
        <w:tc>
          <w:tcPr>
            <w:tcW w:w="0" w:type="auto"/>
            <w:vAlign w:val="center"/>
            <w:hideMark/>
          </w:tcPr>
          <w:p w:rsidR="00000000" w:rsidRDefault="00000000">
            <w:r>
              <w:t>String</w:t>
            </w:r>
          </w:p>
        </w:tc>
        <w:tc>
          <w:tcPr>
            <w:tcW w:w="0" w:type="auto"/>
            <w:vAlign w:val="center"/>
            <w:hideMark/>
          </w:tcPr>
          <w:p w:rsidR="00000000" w:rsidRDefault="00000000">
            <w:r>
              <w:t>Price</w:t>
            </w:r>
          </w:p>
        </w:tc>
      </w:tr>
      <w:tr w:rsidR="00000000">
        <w:trPr>
          <w:divId w:val="175387555"/>
          <w:tblCellSpacing w:w="15" w:type="dxa"/>
        </w:trPr>
        <w:tc>
          <w:tcPr>
            <w:tcW w:w="0" w:type="auto"/>
            <w:vAlign w:val="center"/>
            <w:hideMark/>
          </w:tcPr>
          <w:p w:rsidR="00000000" w:rsidRDefault="00000000">
            <w:r>
              <w:t>sz</w:t>
            </w:r>
          </w:p>
        </w:tc>
        <w:tc>
          <w:tcPr>
            <w:tcW w:w="0" w:type="auto"/>
            <w:vAlign w:val="center"/>
            <w:hideMark/>
          </w:tcPr>
          <w:p w:rsidR="00000000" w:rsidRDefault="00000000">
            <w:r>
              <w:t>String</w:t>
            </w:r>
          </w:p>
        </w:tc>
        <w:tc>
          <w:tcPr>
            <w:tcW w:w="0" w:type="auto"/>
            <w:vAlign w:val="center"/>
            <w:hideMark/>
          </w:tcPr>
          <w:p w:rsidR="00000000" w:rsidRDefault="00000000">
            <w:r>
              <w:t>Quantity to buy or sell</w:t>
            </w:r>
          </w:p>
        </w:tc>
      </w:tr>
      <w:tr w:rsidR="00000000">
        <w:trPr>
          <w:divId w:val="175387555"/>
          <w:tblCellSpacing w:w="15" w:type="dxa"/>
        </w:trPr>
        <w:tc>
          <w:tcPr>
            <w:tcW w:w="0" w:type="auto"/>
            <w:vAlign w:val="center"/>
            <w:hideMark/>
          </w:tcPr>
          <w:p w:rsidR="00000000" w:rsidRDefault="00000000">
            <w:r>
              <w:t>ordType</w:t>
            </w:r>
          </w:p>
        </w:tc>
        <w:tc>
          <w:tcPr>
            <w:tcW w:w="0" w:type="auto"/>
            <w:vAlign w:val="center"/>
            <w:hideMark/>
          </w:tcPr>
          <w:p w:rsidR="00000000" w:rsidRDefault="00000000">
            <w:r>
              <w:t>String</w:t>
            </w:r>
          </w:p>
        </w:tc>
        <w:tc>
          <w:tcPr>
            <w:tcW w:w="0" w:type="auto"/>
            <w:vAlign w:val="center"/>
            <w:hideMark/>
          </w:tcPr>
          <w:p w:rsidR="00000000" w:rsidRDefault="00000000">
            <w:r>
              <w:t>Order type</w:t>
            </w:r>
            <w:r>
              <w:br/>
            </w:r>
            <w:r>
              <w:rPr>
                <w:rStyle w:val="HTML"/>
              </w:rPr>
              <w:t>market</w:t>
            </w:r>
            <w:r>
              <w:t xml:space="preserve">: Market order </w:t>
            </w:r>
            <w:r>
              <w:br/>
            </w:r>
            <w:r>
              <w:rPr>
                <w:rStyle w:val="HTML"/>
              </w:rPr>
              <w:t>limit</w:t>
            </w:r>
            <w:r>
              <w:t xml:space="preserve">: Limit order </w:t>
            </w:r>
            <w:r>
              <w:br/>
            </w:r>
            <w:r>
              <w:rPr>
                <w:rStyle w:val="HTML"/>
              </w:rPr>
              <w:t>post_only</w:t>
            </w:r>
            <w:r>
              <w:t xml:space="preserve">: Post-only order </w:t>
            </w:r>
            <w:r>
              <w:br/>
            </w:r>
            <w:r>
              <w:rPr>
                <w:rStyle w:val="HTML"/>
              </w:rPr>
              <w:t>ioc</w:t>
            </w:r>
            <w:r>
              <w:t>: Immediate-or-cancel order</w:t>
            </w:r>
          </w:p>
        </w:tc>
      </w:tr>
      <w:tr w:rsidR="00000000">
        <w:trPr>
          <w:divId w:val="175387555"/>
          <w:tblCellSpacing w:w="15" w:type="dxa"/>
        </w:trPr>
        <w:tc>
          <w:tcPr>
            <w:tcW w:w="0" w:type="auto"/>
            <w:vAlign w:val="center"/>
            <w:hideMark/>
          </w:tcPr>
          <w:p w:rsidR="00000000" w:rsidRDefault="00000000">
            <w:r>
              <w:t>side</w:t>
            </w:r>
          </w:p>
        </w:tc>
        <w:tc>
          <w:tcPr>
            <w:tcW w:w="0" w:type="auto"/>
            <w:vAlign w:val="center"/>
            <w:hideMark/>
          </w:tcPr>
          <w:p w:rsidR="00000000" w:rsidRDefault="00000000">
            <w:r>
              <w:t>String</w:t>
            </w:r>
          </w:p>
        </w:tc>
        <w:tc>
          <w:tcPr>
            <w:tcW w:w="0" w:type="auto"/>
            <w:vAlign w:val="center"/>
            <w:hideMark/>
          </w:tcPr>
          <w:p w:rsidR="00000000" w:rsidRDefault="00000000">
            <w:r>
              <w:t>Order side</w:t>
            </w:r>
          </w:p>
        </w:tc>
      </w:tr>
      <w:tr w:rsidR="00000000">
        <w:trPr>
          <w:divId w:val="175387555"/>
          <w:tblCellSpacing w:w="15" w:type="dxa"/>
        </w:trPr>
        <w:tc>
          <w:tcPr>
            <w:tcW w:w="0" w:type="auto"/>
            <w:vAlign w:val="center"/>
            <w:hideMark/>
          </w:tcPr>
          <w:p w:rsidR="00000000" w:rsidRDefault="00000000">
            <w:r>
              <w:t>fillSz</w:t>
            </w:r>
          </w:p>
        </w:tc>
        <w:tc>
          <w:tcPr>
            <w:tcW w:w="0" w:type="auto"/>
            <w:vAlign w:val="center"/>
            <w:hideMark/>
          </w:tcPr>
          <w:p w:rsidR="00000000" w:rsidRDefault="00000000">
            <w:r>
              <w:t>String</w:t>
            </w:r>
          </w:p>
        </w:tc>
        <w:tc>
          <w:tcPr>
            <w:tcW w:w="0" w:type="auto"/>
            <w:vAlign w:val="center"/>
            <w:hideMark/>
          </w:tcPr>
          <w:p w:rsidR="00000000" w:rsidRDefault="00000000">
            <w:r>
              <w:t>Last fill quantity</w:t>
            </w:r>
          </w:p>
        </w:tc>
      </w:tr>
      <w:tr w:rsidR="00000000">
        <w:trPr>
          <w:divId w:val="175387555"/>
          <w:tblCellSpacing w:w="15" w:type="dxa"/>
        </w:trPr>
        <w:tc>
          <w:tcPr>
            <w:tcW w:w="0" w:type="auto"/>
            <w:vAlign w:val="center"/>
            <w:hideMark/>
          </w:tcPr>
          <w:p w:rsidR="00000000" w:rsidRDefault="00000000">
            <w:r>
              <w:t>fillPx</w:t>
            </w:r>
          </w:p>
        </w:tc>
        <w:tc>
          <w:tcPr>
            <w:tcW w:w="0" w:type="auto"/>
            <w:vAlign w:val="center"/>
            <w:hideMark/>
          </w:tcPr>
          <w:p w:rsidR="00000000" w:rsidRDefault="00000000">
            <w:r>
              <w:t>String</w:t>
            </w:r>
          </w:p>
        </w:tc>
        <w:tc>
          <w:tcPr>
            <w:tcW w:w="0" w:type="auto"/>
            <w:vAlign w:val="center"/>
            <w:hideMark/>
          </w:tcPr>
          <w:p w:rsidR="00000000" w:rsidRDefault="00000000">
            <w:r>
              <w:t>Last fill price</w:t>
            </w:r>
          </w:p>
        </w:tc>
      </w:tr>
      <w:tr w:rsidR="00000000">
        <w:trPr>
          <w:divId w:val="175387555"/>
          <w:tblCellSpacing w:w="15" w:type="dxa"/>
        </w:trPr>
        <w:tc>
          <w:tcPr>
            <w:tcW w:w="0" w:type="auto"/>
            <w:vAlign w:val="center"/>
            <w:hideMark/>
          </w:tcPr>
          <w:p w:rsidR="00000000" w:rsidRDefault="00000000">
            <w:r>
              <w:t>tradeId</w:t>
            </w:r>
          </w:p>
        </w:tc>
        <w:tc>
          <w:tcPr>
            <w:tcW w:w="0" w:type="auto"/>
            <w:vAlign w:val="center"/>
            <w:hideMark/>
          </w:tcPr>
          <w:p w:rsidR="00000000" w:rsidRDefault="00000000">
            <w:r>
              <w:t>String</w:t>
            </w:r>
          </w:p>
        </w:tc>
        <w:tc>
          <w:tcPr>
            <w:tcW w:w="0" w:type="auto"/>
            <w:vAlign w:val="center"/>
            <w:hideMark/>
          </w:tcPr>
          <w:p w:rsidR="00000000" w:rsidRDefault="00000000">
            <w:r>
              <w:t>Last trade ID</w:t>
            </w:r>
          </w:p>
        </w:tc>
      </w:tr>
      <w:tr w:rsidR="00000000">
        <w:trPr>
          <w:divId w:val="175387555"/>
          <w:tblCellSpacing w:w="15" w:type="dxa"/>
        </w:trPr>
        <w:tc>
          <w:tcPr>
            <w:tcW w:w="0" w:type="auto"/>
            <w:vAlign w:val="center"/>
            <w:hideMark/>
          </w:tcPr>
          <w:p w:rsidR="00000000" w:rsidRDefault="00000000">
            <w:r>
              <w:t>accFillSz</w:t>
            </w:r>
          </w:p>
        </w:tc>
        <w:tc>
          <w:tcPr>
            <w:tcW w:w="0" w:type="auto"/>
            <w:vAlign w:val="center"/>
            <w:hideMark/>
          </w:tcPr>
          <w:p w:rsidR="00000000" w:rsidRDefault="00000000">
            <w:r>
              <w:t>String</w:t>
            </w:r>
          </w:p>
        </w:tc>
        <w:tc>
          <w:tcPr>
            <w:tcW w:w="0" w:type="auto"/>
            <w:vAlign w:val="center"/>
            <w:hideMark/>
          </w:tcPr>
          <w:p w:rsidR="00000000" w:rsidRDefault="00000000">
            <w:r>
              <w:t>Accumulated fill quantity</w:t>
            </w:r>
          </w:p>
        </w:tc>
      </w:tr>
      <w:tr w:rsidR="00000000">
        <w:trPr>
          <w:divId w:val="175387555"/>
          <w:tblCellSpacing w:w="15" w:type="dxa"/>
        </w:trPr>
        <w:tc>
          <w:tcPr>
            <w:tcW w:w="0" w:type="auto"/>
            <w:vAlign w:val="center"/>
            <w:hideMark/>
          </w:tcPr>
          <w:p w:rsidR="00000000" w:rsidRDefault="00000000">
            <w:r>
              <w:t>pendingFillSz</w:t>
            </w:r>
          </w:p>
        </w:tc>
        <w:tc>
          <w:tcPr>
            <w:tcW w:w="0" w:type="auto"/>
            <w:vAlign w:val="center"/>
            <w:hideMark/>
          </w:tcPr>
          <w:p w:rsidR="00000000" w:rsidRDefault="00000000">
            <w:r>
              <w:t>String</w:t>
            </w:r>
          </w:p>
        </w:tc>
        <w:tc>
          <w:tcPr>
            <w:tcW w:w="0" w:type="auto"/>
            <w:vAlign w:val="center"/>
            <w:hideMark/>
          </w:tcPr>
          <w:p w:rsidR="00000000" w:rsidRDefault="00000000">
            <w:r>
              <w:t>Quantity still remaining to be filled</w:t>
            </w:r>
          </w:p>
        </w:tc>
      </w:tr>
      <w:tr w:rsidR="00000000">
        <w:trPr>
          <w:divId w:val="175387555"/>
          <w:tblCellSpacing w:w="15" w:type="dxa"/>
        </w:trPr>
        <w:tc>
          <w:tcPr>
            <w:tcW w:w="0" w:type="auto"/>
            <w:vAlign w:val="center"/>
            <w:hideMark/>
          </w:tcPr>
          <w:p w:rsidR="00000000" w:rsidRDefault="00000000">
            <w:r>
              <w:t>pendingSettleSz</w:t>
            </w:r>
          </w:p>
        </w:tc>
        <w:tc>
          <w:tcPr>
            <w:tcW w:w="0" w:type="auto"/>
            <w:vAlign w:val="center"/>
            <w:hideMark/>
          </w:tcPr>
          <w:p w:rsidR="00000000" w:rsidRDefault="00000000">
            <w:r>
              <w:t>String</w:t>
            </w:r>
          </w:p>
        </w:tc>
        <w:tc>
          <w:tcPr>
            <w:tcW w:w="0" w:type="auto"/>
            <w:vAlign w:val="center"/>
            <w:hideMark/>
          </w:tcPr>
          <w:p w:rsidR="00000000" w:rsidRDefault="00000000">
            <w:r>
              <w:t>Quantity that's pending settlement</w:t>
            </w:r>
          </w:p>
        </w:tc>
      </w:tr>
      <w:tr w:rsidR="00000000">
        <w:trPr>
          <w:divId w:val="175387555"/>
          <w:tblCellSpacing w:w="15" w:type="dxa"/>
        </w:trPr>
        <w:tc>
          <w:tcPr>
            <w:tcW w:w="0" w:type="auto"/>
            <w:vAlign w:val="center"/>
            <w:hideMark/>
          </w:tcPr>
          <w:p w:rsidR="00000000" w:rsidRDefault="00000000">
            <w:r>
              <w:t>canceledSz</w:t>
            </w:r>
          </w:p>
        </w:tc>
        <w:tc>
          <w:tcPr>
            <w:tcW w:w="0" w:type="auto"/>
            <w:vAlign w:val="center"/>
            <w:hideMark/>
          </w:tcPr>
          <w:p w:rsidR="00000000" w:rsidRDefault="00000000">
            <w:r>
              <w:t>String</w:t>
            </w:r>
          </w:p>
        </w:tc>
        <w:tc>
          <w:tcPr>
            <w:tcW w:w="0" w:type="auto"/>
            <w:vAlign w:val="center"/>
            <w:hideMark/>
          </w:tcPr>
          <w:p w:rsidR="00000000" w:rsidRDefault="00000000">
            <w:r>
              <w:t>Quantity canceled due order cancellations or trade rejections</w:t>
            </w:r>
          </w:p>
        </w:tc>
      </w:tr>
      <w:tr w:rsidR="00000000">
        <w:trPr>
          <w:divId w:val="175387555"/>
          <w:tblCellSpacing w:w="15" w:type="dxa"/>
        </w:trPr>
        <w:tc>
          <w:tcPr>
            <w:tcW w:w="0" w:type="auto"/>
            <w:vAlign w:val="center"/>
            <w:hideMark/>
          </w:tcPr>
          <w:p w:rsidR="00000000" w:rsidRDefault="00000000">
            <w:r>
              <w:t>avgPx</w:t>
            </w:r>
          </w:p>
        </w:tc>
        <w:tc>
          <w:tcPr>
            <w:tcW w:w="0" w:type="auto"/>
            <w:vAlign w:val="center"/>
            <w:hideMark/>
          </w:tcPr>
          <w:p w:rsidR="00000000" w:rsidRDefault="00000000">
            <w:r>
              <w:t>String</w:t>
            </w:r>
          </w:p>
        </w:tc>
        <w:tc>
          <w:tcPr>
            <w:tcW w:w="0" w:type="auto"/>
            <w:vAlign w:val="center"/>
            <w:hideMark/>
          </w:tcPr>
          <w:p w:rsidR="00000000" w:rsidRDefault="00000000">
            <w:r>
              <w:t>Average filled price. If none is filled, it will return "0".</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 xml:space="preserve">State </w:t>
            </w:r>
            <w:r>
              <w:br/>
            </w:r>
            <w:r>
              <w:rPr>
                <w:rStyle w:val="HTML"/>
              </w:rPr>
              <w:t>live</w:t>
            </w:r>
            <w:r>
              <w:t xml:space="preserve"> </w:t>
            </w:r>
            <w:r>
              <w:br/>
            </w:r>
            <w:r>
              <w:rPr>
                <w:rStyle w:val="HTML"/>
              </w:rPr>
              <w:t>partially_filled</w:t>
            </w:r>
          </w:p>
        </w:tc>
      </w:tr>
      <w:tr w:rsidR="00000000">
        <w:trPr>
          <w:divId w:val="175387555"/>
          <w:tblCellSpacing w:w="15" w:type="dxa"/>
        </w:trPr>
        <w:tc>
          <w:tcPr>
            <w:tcW w:w="0" w:type="auto"/>
            <w:vAlign w:val="center"/>
            <w:hideMark/>
          </w:tcPr>
          <w:p w:rsidR="00000000" w:rsidRDefault="00000000">
            <w:r>
              <w:t>cancelSource</w:t>
            </w:r>
          </w:p>
        </w:tc>
        <w:tc>
          <w:tcPr>
            <w:tcW w:w="0" w:type="auto"/>
            <w:vAlign w:val="center"/>
            <w:hideMark/>
          </w:tcPr>
          <w:p w:rsidR="00000000" w:rsidRDefault="00000000">
            <w:r>
              <w:t>String</w:t>
            </w:r>
          </w:p>
        </w:tc>
        <w:tc>
          <w:tcPr>
            <w:tcW w:w="0" w:type="auto"/>
            <w:vAlign w:val="center"/>
            <w:hideMark/>
          </w:tcPr>
          <w:p w:rsidR="00000000" w:rsidRDefault="00000000">
            <w:r>
              <w:t xml:space="preserve">Source of the order cancellation.Valid values and the corresponding meanings are: </w:t>
            </w:r>
            <w:r>
              <w:br/>
            </w:r>
            <w:r>
              <w:rPr>
                <w:rStyle w:val="HTML"/>
              </w:rPr>
              <w:t>0</w:t>
            </w:r>
            <w:r>
              <w:t xml:space="preserve">: Order canceled by system </w:t>
            </w:r>
            <w:r>
              <w:br/>
            </w:r>
            <w:r>
              <w:rPr>
                <w:rStyle w:val="HTML"/>
              </w:rPr>
              <w:t>1</w:t>
            </w:r>
            <w:r>
              <w:t xml:space="preserve">: Order canceled by user </w:t>
            </w:r>
            <w:r>
              <w:br/>
            </w:r>
            <w:r>
              <w:rPr>
                <w:rStyle w:val="HTML"/>
              </w:rPr>
              <w:t>14</w:t>
            </w:r>
            <w:r>
              <w:t>: Order canceled: IOC order was partially canceled due to incompletely filled</w:t>
            </w:r>
            <w:r>
              <w:br/>
            </w:r>
            <w:r>
              <w:rPr>
                <w:rStyle w:val="HTML"/>
              </w:rPr>
              <w:t>15</w:t>
            </w:r>
            <w:r>
              <w:t>: Order canceled: The order price is beyond the limit</w:t>
            </w:r>
            <w:r>
              <w:br/>
            </w:r>
            <w:r>
              <w:rPr>
                <w:rStyle w:val="HTML"/>
              </w:rPr>
              <w:t>20</w:t>
            </w:r>
            <w:r>
              <w:t xml:space="preserve">: Cancel all after triggered </w:t>
            </w:r>
            <w:r>
              <w:br/>
            </w:r>
            <w:r>
              <w:rPr>
                <w:rStyle w:val="HTML"/>
              </w:rPr>
              <w:t>31</w:t>
            </w:r>
            <w:r>
              <w:t>: The post-only order will take liquidity in maker orders</w:t>
            </w:r>
            <w:r>
              <w:br/>
            </w:r>
            <w:r>
              <w:rPr>
                <w:rStyle w:val="HTML"/>
              </w:rPr>
              <w:t>32</w:t>
            </w:r>
            <w:r>
              <w:t xml:space="preserve">: Self trade prevention </w:t>
            </w:r>
            <w:r>
              <w:br/>
            </w:r>
            <w:r>
              <w:rPr>
                <w:rStyle w:val="HTML"/>
              </w:rPr>
              <w:t>34</w:t>
            </w:r>
            <w:r>
              <w:t xml:space="preserve">: Order failed to settle due to insufficient margin </w:t>
            </w:r>
            <w:r>
              <w:br/>
            </w:r>
            <w:r>
              <w:rPr>
                <w:rStyle w:val="HTML"/>
              </w:rPr>
              <w:t>35</w:t>
            </w:r>
            <w:r>
              <w:t>: Order cancellation due to insufficient margin from another order</w:t>
            </w:r>
          </w:p>
        </w:tc>
      </w:tr>
      <w:tr w:rsidR="00000000">
        <w:trPr>
          <w:divId w:val="175387555"/>
          <w:tblCellSpacing w:w="15" w:type="dxa"/>
        </w:trPr>
        <w:tc>
          <w:tcPr>
            <w:tcW w:w="0" w:type="auto"/>
            <w:vAlign w:val="center"/>
            <w:hideMark/>
          </w:tcPr>
          <w:p w:rsidR="00000000" w:rsidRDefault="00000000">
            <w:r>
              <w:t>uTime</w:t>
            </w:r>
          </w:p>
        </w:tc>
        <w:tc>
          <w:tcPr>
            <w:tcW w:w="0" w:type="auto"/>
            <w:vAlign w:val="center"/>
            <w:hideMark/>
          </w:tcPr>
          <w:p w:rsidR="00000000" w:rsidRDefault="00000000">
            <w:r>
              <w:t>String</w:t>
            </w:r>
          </w:p>
        </w:tc>
        <w:tc>
          <w:tcPr>
            <w:tcW w:w="0" w:type="auto"/>
            <w:vAlign w:val="center"/>
            <w:hideMark/>
          </w:tcPr>
          <w:p w:rsidR="00000000" w:rsidRDefault="00000000">
            <w:r>
              <w:t xml:space="preserve">Update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cTime</w:t>
            </w:r>
          </w:p>
        </w:tc>
        <w:tc>
          <w:tcPr>
            <w:tcW w:w="0" w:type="auto"/>
            <w:vAlign w:val="center"/>
            <w:hideMark/>
          </w:tcPr>
          <w:p w:rsidR="00000000" w:rsidRDefault="00000000">
            <w:r>
              <w:t>String</w:t>
            </w:r>
          </w:p>
        </w:tc>
        <w:tc>
          <w:tcPr>
            <w:tcW w:w="0" w:type="auto"/>
            <w:vAlign w:val="center"/>
            <w:hideMark/>
          </w:tcPr>
          <w:p w:rsidR="00000000" w:rsidRDefault="00000000">
            <w:r>
              <w:t xml:space="preserve">Creation time, Unix timestamp format in milliseconds, e.g. </w:t>
            </w:r>
            <w:r>
              <w:rPr>
                <w:rStyle w:val="HTML"/>
              </w:rPr>
              <w:t>1597026383085</w:t>
            </w:r>
          </w:p>
        </w:tc>
      </w:tr>
    </w:tbl>
    <w:p w:rsidR="00000000" w:rsidRDefault="00000000">
      <w:pPr>
        <w:pStyle w:val="3"/>
        <w:divId w:val="175387555"/>
      </w:pPr>
      <w:r>
        <w:t>Get orders (last 21 days)</w:t>
      </w:r>
    </w:p>
    <w:p w:rsidR="00000000" w:rsidRDefault="00000000">
      <w:pPr>
        <w:pStyle w:val="a5"/>
        <w:divId w:val="175387555"/>
      </w:pPr>
      <w:r>
        <w:t>Retrieve the completed order data for the last 21 days, and the incomplete orders (filledSz =0 &amp; state = canceled) that have been canceled are only reserved for 2 hours. Results are returned in counter chronological order of orders creation.</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/api/v5/sprd/orders-history</w:t>
      </w:r>
    </w:p>
    <w:p w:rsidR="00000000" w:rsidRDefault="00000000">
      <w:pPr>
        <w:pStyle w:val="a5"/>
        <w:ind w:left="720" w:right="720"/>
        <w:divId w:val="93523708"/>
      </w:pPr>
      <w:r>
        <w:t>Request Example</w:t>
      </w:r>
    </w:p>
    <w:p w:rsidR="00000000" w:rsidRDefault="00000000">
      <w:pPr>
        <w:pStyle w:val="HTML0"/>
        <w:divId w:val="1522355756"/>
        <w:rPr>
          <w:rStyle w:val="HTML"/>
        </w:rPr>
      </w:pPr>
      <w:r>
        <w:rPr>
          <w:rStyle w:val="HTML"/>
        </w:rPr>
        <w:t>GET /api/v5/sprd/orders-history</w:t>
      </w:r>
    </w:p>
    <w:p w:rsidR="00000000" w:rsidRDefault="00000000">
      <w:pPr>
        <w:pStyle w:val="HTML0"/>
        <w:divId w:val="464663764"/>
        <w:rPr>
          <w:rStyle w:val="HTML"/>
          <w:vanish/>
        </w:rPr>
      </w:pPr>
      <w:r>
        <w:rPr>
          <w:rStyle w:val="kn"/>
          <w:vanish/>
        </w:rPr>
        <w:t>import</w:t>
      </w:r>
      <w:r>
        <w:rPr>
          <w:rStyle w:val="HTML"/>
          <w:vanish/>
        </w:rPr>
        <w:t xml:space="preserve"> </w:t>
      </w:r>
      <w:r>
        <w:rPr>
          <w:rStyle w:val="nn"/>
          <w:vanish/>
        </w:rPr>
        <w:t>okx.SpreadTrading</w:t>
      </w:r>
      <w:r>
        <w:rPr>
          <w:rStyle w:val="HTML"/>
          <w:vanish/>
        </w:rPr>
        <w:t xml:space="preserve"> </w:t>
      </w:r>
      <w:r>
        <w:rPr>
          <w:rStyle w:val="k"/>
          <w:vanish/>
        </w:rPr>
        <w:t>as</w:t>
      </w:r>
      <w:r>
        <w:rPr>
          <w:rStyle w:val="HTML"/>
          <w:vanish/>
        </w:rPr>
        <w:t xml:space="preserve"> </w:t>
      </w:r>
      <w:r>
        <w:rPr>
          <w:rStyle w:val="n"/>
          <w:vanish/>
        </w:rPr>
        <w:t>SpreadTrading</w:t>
      </w:r>
    </w:p>
    <w:p w:rsidR="00000000" w:rsidRDefault="00000000">
      <w:pPr>
        <w:pStyle w:val="HTML0"/>
        <w:divId w:val="464663764"/>
        <w:rPr>
          <w:rStyle w:val="HTML"/>
          <w:vanish/>
        </w:rPr>
      </w:pPr>
    </w:p>
    <w:p w:rsidR="00000000" w:rsidRDefault="00000000">
      <w:pPr>
        <w:pStyle w:val="HTML0"/>
        <w:divId w:val="464663764"/>
        <w:rPr>
          <w:rStyle w:val="c1"/>
          <w:vanish/>
        </w:rPr>
      </w:pPr>
      <w:r>
        <w:rPr>
          <w:rStyle w:val="c1"/>
          <w:vanish/>
        </w:rPr>
        <w:t># API initialization</w:t>
      </w:r>
    </w:p>
    <w:p w:rsidR="00000000" w:rsidRDefault="00000000">
      <w:pPr>
        <w:pStyle w:val="HTML0"/>
        <w:divId w:val="464663764"/>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464663764"/>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464663764"/>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464663764"/>
        <w:rPr>
          <w:rStyle w:val="HTML"/>
          <w:vanish/>
        </w:rPr>
      </w:pPr>
    </w:p>
    <w:p w:rsidR="00000000" w:rsidRDefault="00000000">
      <w:pPr>
        <w:pStyle w:val="HTML0"/>
        <w:divId w:val="464663764"/>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trading:0 , demo trading:1</w:t>
      </w:r>
    </w:p>
    <w:p w:rsidR="00000000" w:rsidRDefault="00000000">
      <w:pPr>
        <w:pStyle w:val="HTML0"/>
        <w:divId w:val="464663764"/>
        <w:rPr>
          <w:rStyle w:val="HTML"/>
          <w:vanish/>
        </w:rPr>
      </w:pPr>
    </w:p>
    <w:p w:rsidR="00000000" w:rsidRDefault="00000000">
      <w:pPr>
        <w:pStyle w:val="HTML0"/>
        <w:divId w:val="464663764"/>
        <w:rPr>
          <w:rStyle w:val="HTML"/>
          <w:vanish/>
        </w:rPr>
      </w:pPr>
      <w:r>
        <w:rPr>
          <w:rStyle w:val="n"/>
          <w:vanish/>
        </w:rPr>
        <w:t>spreadAPI</w:t>
      </w:r>
      <w:r>
        <w:rPr>
          <w:rStyle w:val="HTML"/>
          <w:vanish/>
        </w:rPr>
        <w:t xml:space="preserve"> </w:t>
      </w:r>
      <w:r>
        <w:rPr>
          <w:rStyle w:val="o"/>
          <w:vanish/>
        </w:rPr>
        <w:t>=</w:t>
      </w:r>
      <w:r>
        <w:rPr>
          <w:rStyle w:val="HTML"/>
          <w:vanish/>
        </w:rPr>
        <w:t xml:space="preserve"> </w:t>
      </w:r>
      <w:r>
        <w:rPr>
          <w:rStyle w:val="n"/>
          <w:vanish/>
        </w:rPr>
        <w:t>SpreadTrading</w:t>
      </w:r>
      <w:r>
        <w:rPr>
          <w:rStyle w:val="p"/>
          <w:vanish/>
        </w:rPr>
        <w:t>.</w:t>
      </w:r>
      <w:r>
        <w:rPr>
          <w:rStyle w:val="n"/>
          <w:vanish/>
        </w:rPr>
        <w:t>SpreadTradingAPI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464663764"/>
        <w:rPr>
          <w:rStyle w:val="HTML"/>
          <w:vanish/>
        </w:rPr>
      </w:pPr>
    </w:p>
    <w:p w:rsidR="00000000" w:rsidRDefault="00000000">
      <w:pPr>
        <w:pStyle w:val="HTML0"/>
        <w:divId w:val="464663764"/>
        <w:rPr>
          <w:rStyle w:val="c1"/>
          <w:vanish/>
        </w:rPr>
      </w:pPr>
      <w:r>
        <w:rPr>
          <w:rStyle w:val="c1"/>
          <w:vanish/>
        </w:rPr>
        <w:t># get orders history</w:t>
      </w:r>
    </w:p>
    <w:p w:rsidR="00000000" w:rsidRDefault="00000000">
      <w:pPr>
        <w:pStyle w:val="HTML0"/>
        <w:divId w:val="464663764"/>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spreadAPI</w:t>
      </w:r>
      <w:r>
        <w:rPr>
          <w:rStyle w:val="p"/>
          <w:vanish/>
        </w:rPr>
        <w:t>.</w:t>
      </w:r>
      <w:r>
        <w:rPr>
          <w:rStyle w:val="n"/>
          <w:vanish/>
        </w:rPr>
        <w:t>get_orders</w:t>
      </w:r>
      <w:r>
        <w:rPr>
          <w:rStyle w:val="p"/>
          <w:vanish/>
        </w:rPr>
        <w:t>()</w:t>
      </w:r>
    </w:p>
    <w:p w:rsidR="00000000" w:rsidRDefault="00000000">
      <w:pPr>
        <w:pStyle w:val="HTML0"/>
        <w:divId w:val="464663764"/>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sprdId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spread ID, e.g.</w:t>
            </w:r>
          </w:p>
        </w:tc>
      </w:tr>
      <w:tr w:rsidR="00000000">
        <w:trPr>
          <w:divId w:val="175387555"/>
          <w:tblCellSpacing w:w="15" w:type="dxa"/>
        </w:trPr>
        <w:tc>
          <w:tcPr>
            <w:tcW w:w="0" w:type="auto"/>
            <w:vAlign w:val="center"/>
            <w:hideMark/>
          </w:tcPr>
          <w:p w:rsidR="00000000" w:rsidRDefault="00000000">
            <w:r>
              <w:t>ordType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Order type</w:t>
            </w:r>
            <w:r>
              <w:br/>
            </w:r>
            <w:r>
              <w:rPr>
                <w:rStyle w:val="HTML"/>
              </w:rPr>
              <w:t>market</w:t>
            </w:r>
            <w:r>
              <w:t xml:space="preserve">: Market order </w:t>
            </w:r>
            <w:r>
              <w:br/>
            </w:r>
            <w:r>
              <w:rPr>
                <w:rStyle w:val="HTML"/>
              </w:rPr>
              <w:t>limit</w:t>
            </w:r>
            <w:r>
              <w:t xml:space="preserve">: limit order </w:t>
            </w:r>
            <w:r>
              <w:br/>
            </w:r>
            <w:r>
              <w:rPr>
                <w:rStyle w:val="HTML"/>
              </w:rPr>
              <w:t>post_only</w:t>
            </w:r>
            <w:r>
              <w:t xml:space="preserve">: Post-only order </w:t>
            </w:r>
            <w:r>
              <w:br/>
            </w:r>
            <w:r>
              <w:rPr>
                <w:rStyle w:val="HTML"/>
              </w:rPr>
              <w:t>ioc</w:t>
            </w:r>
            <w:r>
              <w:t>: Immediate-or-cancel order</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State </w:t>
            </w:r>
            <w:r>
              <w:br/>
            </w:r>
            <w:r>
              <w:rPr>
                <w:rStyle w:val="HTML"/>
              </w:rPr>
              <w:t>canceled</w:t>
            </w:r>
            <w:r>
              <w:t xml:space="preserve"> </w:t>
            </w:r>
            <w:r>
              <w:br/>
            </w:r>
            <w:r>
              <w:rPr>
                <w:rStyle w:val="HTML"/>
              </w:rPr>
              <w:t>filled</w:t>
            </w:r>
          </w:p>
        </w:tc>
      </w:tr>
      <w:tr w:rsidR="00000000">
        <w:trPr>
          <w:divId w:val="175387555"/>
          <w:tblCellSpacing w:w="15" w:type="dxa"/>
        </w:trPr>
        <w:tc>
          <w:tcPr>
            <w:tcW w:w="0" w:type="auto"/>
            <w:vAlign w:val="center"/>
            <w:hideMark/>
          </w:tcPr>
          <w:p w:rsidR="00000000" w:rsidRDefault="00000000">
            <w:r>
              <w:t>beginId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Start order ID the request to begin with. Pagination of data to return records newer than the requested order Id, not including beginId</w:t>
            </w:r>
          </w:p>
        </w:tc>
      </w:tr>
      <w:tr w:rsidR="00000000">
        <w:trPr>
          <w:divId w:val="175387555"/>
          <w:tblCellSpacing w:w="15" w:type="dxa"/>
        </w:trPr>
        <w:tc>
          <w:tcPr>
            <w:tcW w:w="0" w:type="auto"/>
            <w:vAlign w:val="center"/>
            <w:hideMark/>
          </w:tcPr>
          <w:p w:rsidR="00000000" w:rsidRDefault="00000000">
            <w:r>
              <w:t>endId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End order ID the request to end with. Pagination of data to return records earlier than the requested order Id, not including endId</w:t>
            </w:r>
          </w:p>
        </w:tc>
      </w:tr>
      <w:tr w:rsidR="00000000">
        <w:trPr>
          <w:divId w:val="175387555"/>
          <w:tblCellSpacing w:w="15" w:type="dxa"/>
        </w:trPr>
        <w:tc>
          <w:tcPr>
            <w:tcW w:w="0" w:type="auto"/>
            <w:vAlign w:val="center"/>
            <w:hideMark/>
          </w:tcPr>
          <w:p w:rsidR="00000000" w:rsidRDefault="00000000">
            <w:r>
              <w:t>begin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Filter with a begin timestamp. Unix timestamp format in milliseconds, e.g. </w:t>
            </w:r>
            <w:r>
              <w:rPr>
                <w:rStyle w:val="HTML"/>
              </w:rPr>
              <w:t>1597026383085</w:t>
            </w:r>
            <w:r>
              <w:t>. Date older than 7 days will be truncated.</w:t>
            </w:r>
          </w:p>
        </w:tc>
      </w:tr>
      <w:tr w:rsidR="00000000">
        <w:trPr>
          <w:divId w:val="175387555"/>
          <w:tblCellSpacing w:w="15" w:type="dxa"/>
        </w:trPr>
        <w:tc>
          <w:tcPr>
            <w:tcW w:w="0" w:type="auto"/>
            <w:vAlign w:val="center"/>
            <w:hideMark/>
          </w:tcPr>
          <w:p w:rsidR="00000000" w:rsidRDefault="00000000">
            <w:r>
              <w:t>end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Filter with an end timestamp.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Number of results per request. The maximum is 100. The default is 100</w:t>
            </w:r>
          </w:p>
        </w:tc>
      </w:tr>
    </w:tbl>
    <w:p w:rsidR="00000000" w:rsidRDefault="00000000">
      <w:pPr>
        <w:pStyle w:val="a5"/>
        <w:ind w:left="720" w:right="720"/>
        <w:divId w:val="688944983"/>
      </w:pPr>
      <w:r>
        <w:t>Response Example</w:t>
      </w:r>
    </w:p>
    <w:p w:rsidR="00000000" w:rsidRDefault="00000000">
      <w:pPr>
        <w:pStyle w:val="HTML0"/>
        <w:divId w:val="2144999104"/>
        <w:rPr>
          <w:rStyle w:val="w"/>
        </w:rPr>
      </w:pPr>
      <w:r>
        <w:rPr>
          <w:rStyle w:val="p"/>
        </w:rPr>
        <w:t>{</w:t>
      </w:r>
    </w:p>
    <w:p w:rsidR="00000000" w:rsidRDefault="00000000">
      <w:pPr>
        <w:pStyle w:val="HTML0"/>
        <w:divId w:val="2144999104"/>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2144999104"/>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2144999104"/>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2144999104"/>
        <w:rPr>
          <w:rStyle w:val="w"/>
        </w:rPr>
      </w:pPr>
      <w:r>
        <w:rPr>
          <w:rStyle w:val="w"/>
        </w:rPr>
        <w:t xml:space="preserve">     </w:t>
      </w:r>
      <w:r>
        <w:rPr>
          <w:rStyle w:val="p"/>
        </w:rPr>
        <w:t>{</w:t>
      </w:r>
    </w:p>
    <w:p w:rsidR="00000000" w:rsidRDefault="00000000">
      <w:pPr>
        <w:pStyle w:val="HTML0"/>
        <w:divId w:val="2144999104"/>
        <w:rPr>
          <w:rStyle w:val="w"/>
        </w:rPr>
      </w:pPr>
      <w:r>
        <w:rPr>
          <w:rStyle w:val="w"/>
        </w:rPr>
        <w:t xml:space="preserve">      </w:t>
      </w:r>
      <w:r>
        <w:rPr>
          <w:rStyle w:val="nl"/>
        </w:rPr>
        <w:t>"sprdId"</w:t>
      </w:r>
      <w:r>
        <w:rPr>
          <w:rStyle w:val="p"/>
        </w:rPr>
        <w:t>:</w:t>
      </w:r>
      <w:r>
        <w:rPr>
          <w:rStyle w:val="w"/>
        </w:rPr>
        <w:t xml:space="preserve"> </w:t>
      </w:r>
      <w:r>
        <w:rPr>
          <w:rStyle w:val="s2"/>
        </w:rPr>
        <w:t>"BTC-USDT_BTC-UST-SWAP"</w:t>
      </w:r>
      <w:r>
        <w:rPr>
          <w:rStyle w:val="p"/>
        </w:rPr>
        <w:t>,</w:t>
      </w:r>
    </w:p>
    <w:p w:rsidR="00000000" w:rsidRDefault="00000000">
      <w:pPr>
        <w:pStyle w:val="HTML0"/>
        <w:divId w:val="2144999104"/>
        <w:rPr>
          <w:rStyle w:val="w"/>
        </w:rPr>
      </w:pPr>
      <w:r>
        <w:rPr>
          <w:rStyle w:val="w"/>
        </w:rPr>
        <w:t xml:space="preserve">      </w:t>
      </w:r>
      <w:r>
        <w:rPr>
          <w:rStyle w:val="nl"/>
        </w:rPr>
        <w:t>"ordId"</w:t>
      </w:r>
      <w:r>
        <w:rPr>
          <w:rStyle w:val="p"/>
        </w:rPr>
        <w:t>:</w:t>
      </w:r>
      <w:r>
        <w:rPr>
          <w:rStyle w:val="w"/>
        </w:rPr>
        <w:t xml:space="preserve"> </w:t>
      </w:r>
      <w:r>
        <w:rPr>
          <w:rStyle w:val="s2"/>
        </w:rPr>
        <w:t>"312269865356374016"</w:t>
      </w:r>
      <w:r>
        <w:rPr>
          <w:rStyle w:val="p"/>
        </w:rPr>
        <w:t>,</w:t>
      </w:r>
    </w:p>
    <w:p w:rsidR="00000000" w:rsidRDefault="00000000">
      <w:pPr>
        <w:pStyle w:val="HTML0"/>
        <w:divId w:val="2144999104"/>
        <w:rPr>
          <w:rStyle w:val="w"/>
        </w:rPr>
      </w:pPr>
      <w:r>
        <w:rPr>
          <w:rStyle w:val="w"/>
        </w:rPr>
        <w:t xml:space="preserve">      </w:t>
      </w:r>
      <w:r>
        <w:rPr>
          <w:rStyle w:val="nl"/>
        </w:rPr>
        <w:t>"clOrdId"</w:t>
      </w:r>
      <w:r>
        <w:rPr>
          <w:rStyle w:val="p"/>
        </w:rPr>
        <w:t>:</w:t>
      </w:r>
      <w:r>
        <w:rPr>
          <w:rStyle w:val="w"/>
        </w:rPr>
        <w:t xml:space="preserve"> </w:t>
      </w:r>
      <w:r>
        <w:rPr>
          <w:rStyle w:val="s2"/>
        </w:rPr>
        <w:t>"b1"</w:t>
      </w:r>
      <w:r>
        <w:rPr>
          <w:rStyle w:val="p"/>
        </w:rPr>
        <w:t>,</w:t>
      </w:r>
    </w:p>
    <w:p w:rsidR="00000000" w:rsidRDefault="00000000">
      <w:pPr>
        <w:pStyle w:val="HTML0"/>
        <w:divId w:val="2144999104"/>
        <w:rPr>
          <w:rStyle w:val="w"/>
        </w:rPr>
      </w:pPr>
      <w:r>
        <w:rPr>
          <w:rStyle w:val="w"/>
        </w:rPr>
        <w:t xml:space="preserve">      </w:t>
      </w:r>
      <w:r>
        <w:rPr>
          <w:rStyle w:val="nl"/>
        </w:rPr>
        <w:t>"tag"</w:t>
      </w:r>
      <w:r>
        <w:rPr>
          <w:rStyle w:val="p"/>
        </w:rPr>
        <w:t>:</w:t>
      </w:r>
      <w:r>
        <w:rPr>
          <w:rStyle w:val="w"/>
        </w:rPr>
        <w:t xml:space="preserve"> </w:t>
      </w:r>
      <w:r>
        <w:rPr>
          <w:rStyle w:val="s2"/>
        </w:rPr>
        <w:t>""</w:t>
      </w:r>
      <w:r>
        <w:rPr>
          <w:rStyle w:val="p"/>
        </w:rPr>
        <w:t>,</w:t>
      </w:r>
    </w:p>
    <w:p w:rsidR="00000000" w:rsidRDefault="00000000">
      <w:pPr>
        <w:pStyle w:val="HTML0"/>
        <w:divId w:val="2144999104"/>
        <w:rPr>
          <w:rStyle w:val="w"/>
        </w:rPr>
      </w:pPr>
      <w:r>
        <w:rPr>
          <w:rStyle w:val="w"/>
        </w:rPr>
        <w:t xml:space="preserve">      </w:t>
      </w:r>
      <w:r>
        <w:rPr>
          <w:rStyle w:val="nl"/>
        </w:rPr>
        <w:t>"px"</w:t>
      </w:r>
      <w:r>
        <w:rPr>
          <w:rStyle w:val="p"/>
        </w:rPr>
        <w:t>:</w:t>
      </w:r>
      <w:r>
        <w:rPr>
          <w:rStyle w:val="w"/>
        </w:rPr>
        <w:t xml:space="preserve"> </w:t>
      </w:r>
      <w:r>
        <w:rPr>
          <w:rStyle w:val="s2"/>
        </w:rPr>
        <w:t>"999"</w:t>
      </w:r>
      <w:r>
        <w:rPr>
          <w:rStyle w:val="p"/>
        </w:rPr>
        <w:t>,</w:t>
      </w:r>
    </w:p>
    <w:p w:rsidR="00000000" w:rsidRDefault="00000000">
      <w:pPr>
        <w:pStyle w:val="HTML0"/>
        <w:divId w:val="2144999104"/>
        <w:rPr>
          <w:rStyle w:val="w"/>
        </w:rPr>
      </w:pPr>
      <w:r>
        <w:rPr>
          <w:rStyle w:val="w"/>
        </w:rPr>
        <w:t xml:space="preserve">      </w:t>
      </w:r>
      <w:r>
        <w:rPr>
          <w:rStyle w:val="nl"/>
        </w:rPr>
        <w:t>"sz"</w:t>
      </w:r>
      <w:r>
        <w:rPr>
          <w:rStyle w:val="p"/>
        </w:rPr>
        <w:t>:</w:t>
      </w:r>
      <w:r>
        <w:rPr>
          <w:rStyle w:val="w"/>
        </w:rPr>
        <w:t xml:space="preserve"> </w:t>
      </w:r>
      <w:r>
        <w:rPr>
          <w:rStyle w:val="s2"/>
        </w:rPr>
        <w:t>"3"</w:t>
      </w:r>
      <w:r>
        <w:rPr>
          <w:rStyle w:val="p"/>
        </w:rPr>
        <w:t>,</w:t>
      </w:r>
    </w:p>
    <w:p w:rsidR="00000000" w:rsidRDefault="00000000">
      <w:pPr>
        <w:pStyle w:val="HTML0"/>
        <w:divId w:val="2144999104"/>
        <w:rPr>
          <w:rStyle w:val="w"/>
        </w:rPr>
      </w:pPr>
      <w:r>
        <w:rPr>
          <w:rStyle w:val="w"/>
        </w:rPr>
        <w:t xml:space="preserve">      </w:t>
      </w:r>
      <w:r>
        <w:rPr>
          <w:rStyle w:val="nl"/>
        </w:rPr>
        <w:t>"ordType"</w:t>
      </w:r>
      <w:r>
        <w:rPr>
          <w:rStyle w:val="p"/>
        </w:rPr>
        <w:t>:</w:t>
      </w:r>
      <w:r>
        <w:rPr>
          <w:rStyle w:val="w"/>
        </w:rPr>
        <w:t xml:space="preserve"> </w:t>
      </w:r>
      <w:r>
        <w:rPr>
          <w:rStyle w:val="s2"/>
        </w:rPr>
        <w:t>"limit"</w:t>
      </w:r>
      <w:r>
        <w:rPr>
          <w:rStyle w:val="p"/>
        </w:rPr>
        <w:t>,</w:t>
      </w:r>
    </w:p>
    <w:p w:rsidR="00000000" w:rsidRDefault="00000000">
      <w:pPr>
        <w:pStyle w:val="HTML0"/>
        <w:divId w:val="2144999104"/>
        <w:rPr>
          <w:rStyle w:val="w"/>
        </w:rPr>
      </w:pPr>
      <w:r>
        <w:rPr>
          <w:rStyle w:val="w"/>
        </w:rPr>
        <w:t xml:space="preserve">      </w:t>
      </w:r>
      <w:r>
        <w:rPr>
          <w:rStyle w:val="nl"/>
        </w:rPr>
        <w:t>"side"</w:t>
      </w:r>
      <w:r>
        <w:rPr>
          <w:rStyle w:val="p"/>
        </w:rPr>
        <w:t>:</w:t>
      </w:r>
      <w:r>
        <w:rPr>
          <w:rStyle w:val="w"/>
        </w:rPr>
        <w:t xml:space="preserve"> </w:t>
      </w:r>
      <w:r>
        <w:rPr>
          <w:rStyle w:val="s2"/>
        </w:rPr>
        <w:t>"buy"</w:t>
      </w:r>
      <w:r>
        <w:rPr>
          <w:rStyle w:val="p"/>
        </w:rPr>
        <w:t>,</w:t>
      </w:r>
    </w:p>
    <w:p w:rsidR="00000000" w:rsidRDefault="00000000">
      <w:pPr>
        <w:pStyle w:val="HTML0"/>
        <w:divId w:val="2144999104"/>
        <w:rPr>
          <w:rStyle w:val="w"/>
        </w:rPr>
      </w:pPr>
      <w:r>
        <w:rPr>
          <w:rStyle w:val="w"/>
        </w:rPr>
        <w:t xml:space="preserve">      </w:t>
      </w:r>
      <w:r>
        <w:rPr>
          <w:rStyle w:val="nl"/>
        </w:rPr>
        <w:t>"fillSz"</w:t>
      </w:r>
      <w:r>
        <w:rPr>
          <w:rStyle w:val="p"/>
        </w:rPr>
        <w:t>:</w:t>
      </w:r>
      <w:r>
        <w:rPr>
          <w:rStyle w:val="w"/>
        </w:rPr>
        <w:t xml:space="preserve"> </w:t>
      </w:r>
      <w:r>
        <w:rPr>
          <w:rStyle w:val="s2"/>
        </w:rPr>
        <w:t>"0"</w:t>
      </w:r>
      <w:r>
        <w:rPr>
          <w:rStyle w:val="p"/>
        </w:rPr>
        <w:t>,</w:t>
      </w:r>
    </w:p>
    <w:p w:rsidR="00000000" w:rsidRDefault="00000000">
      <w:pPr>
        <w:pStyle w:val="HTML0"/>
        <w:divId w:val="2144999104"/>
        <w:rPr>
          <w:rStyle w:val="w"/>
        </w:rPr>
      </w:pPr>
      <w:r>
        <w:rPr>
          <w:rStyle w:val="w"/>
        </w:rPr>
        <w:t xml:space="preserve">      </w:t>
      </w:r>
      <w:r>
        <w:rPr>
          <w:rStyle w:val="nl"/>
        </w:rPr>
        <w:t>"fillPx"</w:t>
      </w:r>
      <w:r>
        <w:rPr>
          <w:rStyle w:val="p"/>
        </w:rPr>
        <w:t>:</w:t>
      </w:r>
      <w:r>
        <w:rPr>
          <w:rStyle w:val="w"/>
        </w:rPr>
        <w:t xml:space="preserve"> </w:t>
      </w:r>
      <w:r>
        <w:rPr>
          <w:rStyle w:val="s2"/>
        </w:rPr>
        <w:t>""</w:t>
      </w:r>
      <w:r>
        <w:rPr>
          <w:rStyle w:val="p"/>
        </w:rPr>
        <w:t>,</w:t>
      </w:r>
    </w:p>
    <w:p w:rsidR="00000000" w:rsidRDefault="00000000">
      <w:pPr>
        <w:pStyle w:val="HTML0"/>
        <w:divId w:val="2144999104"/>
        <w:rPr>
          <w:rStyle w:val="w"/>
        </w:rPr>
      </w:pPr>
      <w:r>
        <w:rPr>
          <w:rStyle w:val="w"/>
        </w:rPr>
        <w:t xml:space="preserve">      </w:t>
      </w:r>
      <w:r>
        <w:rPr>
          <w:rStyle w:val="nl"/>
        </w:rPr>
        <w:t>"tradeId"</w:t>
      </w:r>
      <w:r>
        <w:rPr>
          <w:rStyle w:val="p"/>
        </w:rPr>
        <w:t>:</w:t>
      </w:r>
      <w:r>
        <w:rPr>
          <w:rStyle w:val="w"/>
        </w:rPr>
        <w:t xml:space="preserve"> </w:t>
      </w:r>
      <w:r>
        <w:rPr>
          <w:rStyle w:val="s2"/>
        </w:rPr>
        <w:t>""</w:t>
      </w:r>
      <w:r>
        <w:rPr>
          <w:rStyle w:val="p"/>
        </w:rPr>
        <w:t>,</w:t>
      </w:r>
    </w:p>
    <w:p w:rsidR="00000000" w:rsidRDefault="00000000">
      <w:pPr>
        <w:pStyle w:val="HTML0"/>
        <w:divId w:val="2144999104"/>
        <w:rPr>
          <w:rStyle w:val="w"/>
        </w:rPr>
      </w:pPr>
      <w:r>
        <w:rPr>
          <w:rStyle w:val="w"/>
        </w:rPr>
        <w:t xml:space="preserve">      </w:t>
      </w:r>
      <w:r>
        <w:rPr>
          <w:rStyle w:val="nl"/>
        </w:rPr>
        <w:t>"accFillSz"</w:t>
      </w:r>
      <w:r>
        <w:rPr>
          <w:rStyle w:val="p"/>
        </w:rPr>
        <w:t>:</w:t>
      </w:r>
      <w:r>
        <w:rPr>
          <w:rStyle w:val="w"/>
        </w:rPr>
        <w:t xml:space="preserve"> </w:t>
      </w:r>
      <w:r>
        <w:rPr>
          <w:rStyle w:val="s2"/>
        </w:rPr>
        <w:t>"0"</w:t>
      </w:r>
      <w:r>
        <w:rPr>
          <w:rStyle w:val="p"/>
        </w:rPr>
        <w:t>,</w:t>
      </w:r>
    </w:p>
    <w:p w:rsidR="00000000" w:rsidRDefault="00000000">
      <w:pPr>
        <w:pStyle w:val="HTML0"/>
        <w:divId w:val="2144999104"/>
        <w:rPr>
          <w:rStyle w:val="w"/>
        </w:rPr>
      </w:pPr>
      <w:r>
        <w:rPr>
          <w:rStyle w:val="w"/>
        </w:rPr>
        <w:t xml:space="preserve">      </w:t>
      </w:r>
      <w:r>
        <w:rPr>
          <w:rStyle w:val="nl"/>
        </w:rPr>
        <w:t>"pendingFillSz"</w:t>
      </w:r>
      <w:r>
        <w:rPr>
          <w:rStyle w:val="p"/>
        </w:rPr>
        <w:t>:</w:t>
      </w:r>
      <w:r>
        <w:rPr>
          <w:rStyle w:val="w"/>
        </w:rPr>
        <w:t xml:space="preserve"> </w:t>
      </w:r>
      <w:r>
        <w:rPr>
          <w:rStyle w:val="s2"/>
        </w:rPr>
        <w:t>"2"</w:t>
      </w:r>
      <w:r>
        <w:rPr>
          <w:rStyle w:val="p"/>
        </w:rPr>
        <w:t>,</w:t>
      </w:r>
    </w:p>
    <w:p w:rsidR="00000000" w:rsidRDefault="00000000">
      <w:pPr>
        <w:pStyle w:val="HTML0"/>
        <w:divId w:val="2144999104"/>
        <w:rPr>
          <w:rStyle w:val="w"/>
        </w:rPr>
      </w:pPr>
      <w:r>
        <w:rPr>
          <w:rStyle w:val="w"/>
        </w:rPr>
        <w:t xml:space="preserve">      </w:t>
      </w:r>
      <w:r>
        <w:rPr>
          <w:rStyle w:val="nl"/>
        </w:rPr>
        <w:t>"pendingSettleSz"</w:t>
      </w:r>
      <w:r>
        <w:rPr>
          <w:rStyle w:val="p"/>
        </w:rPr>
        <w:t>:</w:t>
      </w:r>
      <w:r>
        <w:rPr>
          <w:rStyle w:val="w"/>
        </w:rPr>
        <w:t xml:space="preserve"> </w:t>
      </w:r>
      <w:r>
        <w:rPr>
          <w:rStyle w:val="s2"/>
        </w:rPr>
        <w:t>"1"</w:t>
      </w:r>
      <w:r>
        <w:rPr>
          <w:rStyle w:val="p"/>
        </w:rPr>
        <w:t>,</w:t>
      </w:r>
    </w:p>
    <w:p w:rsidR="00000000" w:rsidRDefault="00000000">
      <w:pPr>
        <w:pStyle w:val="HTML0"/>
        <w:divId w:val="2144999104"/>
        <w:rPr>
          <w:rStyle w:val="w"/>
        </w:rPr>
      </w:pPr>
      <w:r>
        <w:rPr>
          <w:rStyle w:val="w"/>
        </w:rPr>
        <w:t xml:space="preserve">      </w:t>
      </w:r>
      <w:r>
        <w:rPr>
          <w:rStyle w:val="nl"/>
        </w:rPr>
        <w:t>"canceledSz"</w:t>
      </w:r>
      <w:r>
        <w:rPr>
          <w:rStyle w:val="p"/>
        </w:rPr>
        <w:t>:</w:t>
      </w:r>
      <w:r>
        <w:rPr>
          <w:rStyle w:val="w"/>
        </w:rPr>
        <w:t xml:space="preserve"> </w:t>
      </w:r>
      <w:r>
        <w:rPr>
          <w:rStyle w:val="s2"/>
        </w:rPr>
        <w:t>"1"</w:t>
      </w:r>
      <w:r>
        <w:rPr>
          <w:rStyle w:val="p"/>
        </w:rPr>
        <w:t>,</w:t>
      </w:r>
    </w:p>
    <w:p w:rsidR="00000000" w:rsidRDefault="00000000">
      <w:pPr>
        <w:pStyle w:val="HTML0"/>
        <w:divId w:val="2144999104"/>
        <w:rPr>
          <w:rStyle w:val="w"/>
        </w:rPr>
      </w:pPr>
      <w:r>
        <w:rPr>
          <w:rStyle w:val="w"/>
        </w:rPr>
        <w:t xml:space="preserve">      </w:t>
      </w:r>
      <w:r>
        <w:rPr>
          <w:rStyle w:val="nl"/>
        </w:rPr>
        <w:t>"state"</w:t>
      </w:r>
      <w:r>
        <w:rPr>
          <w:rStyle w:val="p"/>
        </w:rPr>
        <w:t>:</w:t>
      </w:r>
      <w:r>
        <w:rPr>
          <w:rStyle w:val="w"/>
        </w:rPr>
        <w:t xml:space="preserve"> </w:t>
      </w:r>
      <w:r>
        <w:rPr>
          <w:rStyle w:val="s2"/>
        </w:rPr>
        <w:t>"live"</w:t>
      </w:r>
      <w:r>
        <w:rPr>
          <w:rStyle w:val="p"/>
        </w:rPr>
        <w:t>,</w:t>
      </w:r>
    </w:p>
    <w:p w:rsidR="00000000" w:rsidRDefault="00000000">
      <w:pPr>
        <w:pStyle w:val="HTML0"/>
        <w:divId w:val="2144999104"/>
        <w:rPr>
          <w:rStyle w:val="w"/>
        </w:rPr>
      </w:pPr>
      <w:r>
        <w:rPr>
          <w:rStyle w:val="w"/>
        </w:rPr>
        <w:t xml:space="preserve">      </w:t>
      </w:r>
      <w:r>
        <w:rPr>
          <w:rStyle w:val="nl"/>
        </w:rPr>
        <w:t>"avgPx"</w:t>
      </w:r>
      <w:r>
        <w:rPr>
          <w:rStyle w:val="p"/>
        </w:rPr>
        <w:t>:</w:t>
      </w:r>
      <w:r>
        <w:rPr>
          <w:rStyle w:val="w"/>
        </w:rPr>
        <w:t xml:space="preserve"> </w:t>
      </w:r>
      <w:r>
        <w:rPr>
          <w:rStyle w:val="s2"/>
        </w:rPr>
        <w:t>"0"</w:t>
      </w:r>
      <w:r>
        <w:rPr>
          <w:rStyle w:val="p"/>
        </w:rPr>
        <w:t>,</w:t>
      </w:r>
    </w:p>
    <w:p w:rsidR="00000000" w:rsidRDefault="00000000">
      <w:pPr>
        <w:pStyle w:val="HTML0"/>
        <w:divId w:val="2144999104"/>
        <w:rPr>
          <w:rStyle w:val="w"/>
        </w:rPr>
      </w:pPr>
      <w:r>
        <w:rPr>
          <w:rStyle w:val="w"/>
        </w:rPr>
        <w:t xml:space="preserve">      </w:t>
      </w:r>
      <w:r>
        <w:rPr>
          <w:rStyle w:val="nl"/>
        </w:rPr>
        <w:t>"cancelSource"</w:t>
      </w:r>
      <w:r>
        <w:rPr>
          <w:rStyle w:val="p"/>
        </w:rPr>
        <w:t>:</w:t>
      </w:r>
      <w:r>
        <w:rPr>
          <w:rStyle w:val="w"/>
        </w:rPr>
        <w:t xml:space="preserve"> </w:t>
      </w:r>
      <w:r>
        <w:rPr>
          <w:rStyle w:val="s2"/>
        </w:rPr>
        <w:t>""</w:t>
      </w:r>
      <w:r>
        <w:rPr>
          <w:rStyle w:val="p"/>
        </w:rPr>
        <w:t>,</w:t>
      </w:r>
    </w:p>
    <w:p w:rsidR="00000000" w:rsidRDefault="00000000">
      <w:pPr>
        <w:pStyle w:val="HTML0"/>
        <w:divId w:val="2144999104"/>
        <w:rPr>
          <w:rStyle w:val="w"/>
        </w:rPr>
      </w:pPr>
      <w:r>
        <w:rPr>
          <w:rStyle w:val="w"/>
        </w:rPr>
        <w:t xml:space="preserve">      </w:t>
      </w:r>
      <w:r>
        <w:rPr>
          <w:rStyle w:val="nl"/>
        </w:rPr>
        <w:t>"uTime"</w:t>
      </w:r>
      <w:r>
        <w:rPr>
          <w:rStyle w:val="p"/>
        </w:rPr>
        <w:t>:</w:t>
      </w:r>
      <w:r>
        <w:rPr>
          <w:rStyle w:val="w"/>
        </w:rPr>
        <w:t xml:space="preserve"> </w:t>
      </w:r>
      <w:r>
        <w:rPr>
          <w:rStyle w:val="s2"/>
        </w:rPr>
        <w:t>"1597026383085"</w:t>
      </w:r>
      <w:r>
        <w:rPr>
          <w:rStyle w:val="p"/>
        </w:rPr>
        <w:t>,</w:t>
      </w:r>
    </w:p>
    <w:p w:rsidR="00000000" w:rsidRDefault="00000000">
      <w:pPr>
        <w:pStyle w:val="HTML0"/>
        <w:divId w:val="2144999104"/>
        <w:rPr>
          <w:rStyle w:val="w"/>
        </w:rPr>
      </w:pPr>
      <w:r>
        <w:rPr>
          <w:rStyle w:val="w"/>
        </w:rPr>
        <w:t xml:space="preserve">      </w:t>
      </w:r>
      <w:r>
        <w:rPr>
          <w:rStyle w:val="nl"/>
        </w:rPr>
        <w:t>"cTime"</w:t>
      </w:r>
      <w:r>
        <w:rPr>
          <w:rStyle w:val="p"/>
        </w:rPr>
        <w:t>:</w:t>
      </w:r>
      <w:r>
        <w:rPr>
          <w:rStyle w:val="w"/>
        </w:rPr>
        <w:t xml:space="preserve"> </w:t>
      </w:r>
      <w:r>
        <w:rPr>
          <w:rStyle w:val="s2"/>
        </w:rPr>
        <w:t>"1597026383085"</w:t>
      </w:r>
    </w:p>
    <w:p w:rsidR="00000000" w:rsidRDefault="00000000">
      <w:pPr>
        <w:pStyle w:val="HTML0"/>
        <w:divId w:val="2144999104"/>
        <w:rPr>
          <w:rStyle w:val="w"/>
        </w:rPr>
      </w:pPr>
      <w:r>
        <w:rPr>
          <w:rStyle w:val="w"/>
        </w:rPr>
        <w:t xml:space="preserve">    </w:t>
      </w:r>
      <w:r>
        <w:rPr>
          <w:rStyle w:val="p"/>
        </w:rPr>
        <w:t>}</w:t>
      </w:r>
    </w:p>
    <w:p w:rsidR="00000000" w:rsidRDefault="00000000">
      <w:pPr>
        <w:pStyle w:val="HTML0"/>
        <w:divId w:val="2144999104"/>
        <w:rPr>
          <w:rStyle w:val="w"/>
        </w:rPr>
      </w:pPr>
      <w:r>
        <w:rPr>
          <w:rStyle w:val="w"/>
        </w:rPr>
        <w:t xml:space="preserve">  </w:t>
      </w:r>
      <w:r>
        <w:rPr>
          <w:rStyle w:val="p"/>
        </w:rPr>
        <w:t>]</w:t>
      </w:r>
    </w:p>
    <w:p w:rsidR="00000000" w:rsidRDefault="00000000">
      <w:pPr>
        <w:pStyle w:val="HTML0"/>
        <w:divId w:val="2144999104"/>
        <w:rPr>
          <w:rStyle w:val="w"/>
        </w:rPr>
      </w:pPr>
      <w:r>
        <w:rPr>
          <w:rStyle w:val="p"/>
        </w:rPr>
        <w:t>}</w:t>
      </w:r>
    </w:p>
    <w:p w:rsidR="00000000" w:rsidRDefault="00000000">
      <w:pPr>
        <w:pStyle w:val="4"/>
        <w:divId w:val="175387555"/>
      </w:pPr>
      <w:r>
        <w:t>Response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780"/>
        <w:gridCol w:w="5651"/>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sprdId</w:t>
            </w:r>
          </w:p>
        </w:tc>
        <w:tc>
          <w:tcPr>
            <w:tcW w:w="0" w:type="auto"/>
            <w:vAlign w:val="center"/>
            <w:hideMark/>
          </w:tcPr>
          <w:p w:rsidR="00000000" w:rsidRDefault="00000000">
            <w:r>
              <w:t>String</w:t>
            </w:r>
          </w:p>
        </w:tc>
        <w:tc>
          <w:tcPr>
            <w:tcW w:w="0" w:type="auto"/>
            <w:vAlign w:val="center"/>
            <w:hideMark/>
          </w:tcPr>
          <w:p w:rsidR="00000000" w:rsidRDefault="00000000">
            <w:r>
              <w:t>spread ID</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Order ID</w:t>
            </w:r>
          </w:p>
        </w:tc>
      </w:tr>
      <w:tr w:rsidR="00000000">
        <w:trPr>
          <w:divId w:val="175387555"/>
          <w:tblCellSpacing w:w="15" w:type="dxa"/>
        </w:trPr>
        <w:tc>
          <w:tcPr>
            <w:tcW w:w="0" w:type="auto"/>
            <w:vAlign w:val="center"/>
            <w:hideMark/>
          </w:tcPr>
          <w:p w:rsidR="00000000" w:rsidRDefault="00000000">
            <w:r>
              <w:t>clOrdId</w:t>
            </w:r>
          </w:p>
        </w:tc>
        <w:tc>
          <w:tcPr>
            <w:tcW w:w="0" w:type="auto"/>
            <w:vAlign w:val="center"/>
            <w:hideMark/>
          </w:tcPr>
          <w:p w:rsidR="00000000" w:rsidRDefault="00000000">
            <w:r>
              <w:t>String</w:t>
            </w:r>
          </w:p>
        </w:tc>
        <w:tc>
          <w:tcPr>
            <w:tcW w:w="0" w:type="auto"/>
            <w:vAlign w:val="center"/>
            <w:hideMark/>
          </w:tcPr>
          <w:p w:rsidR="00000000" w:rsidRDefault="00000000">
            <w:r>
              <w:t>Client Order ID as assigned by the client</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r w:rsidR="00000000">
        <w:trPr>
          <w:divId w:val="175387555"/>
          <w:tblCellSpacing w:w="15" w:type="dxa"/>
        </w:trPr>
        <w:tc>
          <w:tcPr>
            <w:tcW w:w="0" w:type="auto"/>
            <w:vAlign w:val="center"/>
            <w:hideMark/>
          </w:tcPr>
          <w:p w:rsidR="00000000" w:rsidRDefault="00000000">
            <w:r>
              <w:t>px</w:t>
            </w:r>
          </w:p>
        </w:tc>
        <w:tc>
          <w:tcPr>
            <w:tcW w:w="0" w:type="auto"/>
            <w:vAlign w:val="center"/>
            <w:hideMark/>
          </w:tcPr>
          <w:p w:rsidR="00000000" w:rsidRDefault="00000000">
            <w:r>
              <w:t>String</w:t>
            </w:r>
          </w:p>
        </w:tc>
        <w:tc>
          <w:tcPr>
            <w:tcW w:w="0" w:type="auto"/>
            <w:vAlign w:val="center"/>
            <w:hideMark/>
          </w:tcPr>
          <w:p w:rsidR="00000000" w:rsidRDefault="00000000">
            <w:r>
              <w:t>Price</w:t>
            </w:r>
          </w:p>
        </w:tc>
      </w:tr>
      <w:tr w:rsidR="00000000">
        <w:trPr>
          <w:divId w:val="175387555"/>
          <w:tblCellSpacing w:w="15" w:type="dxa"/>
        </w:trPr>
        <w:tc>
          <w:tcPr>
            <w:tcW w:w="0" w:type="auto"/>
            <w:vAlign w:val="center"/>
            <w:hideMark/>
          </w:tcPr>
          <w:p w:rsidR="00000000" w:rsidRDefault="00000000">
            <w:r>
              <w:t>sz</w:t>
            </w:r>
          </w:p>
        </w:tc>
        <w:tc>
          <w:tcPr>
            <w:tcW w:w="0" w:type="auto"/>
            <w:vAlign w:val="center"/>
            <w:hideMark/>
          </w:tcPr>
          <w:p w:rsidR="00000000" w:rsidRDefault="00000000">
            <w:r>
              <w:t>String</w:t>
            </w:r>
          </w:p>
        </w:tc>
        <w:tc>
          <w:tcPr>
            <w:tcW w:w="0" w:type="auto"/>
            <w:vAlign w:val="center"/>
            <w:hideMark/>
          </w:tcPr>
          <w:p w:rsidR="00000000" w:rsidRDefault="00000000">
            <w:r>
              <w:t>Quantity to buy or sell</w:t>
            </w:r>
          </w:p>
        </w:tc>
      </w:tr>
      <w:tr w:rsidR="00000000">
        <w:trPr>
          <w:divId w:val="175387555"/>
          <w:tblCellSpacing w:w="15" w:type="dxa"/>
        </w:trPr>
        <w:tc>
          <w:tcPr>
            <w:tcW w:w="0" w:type="auto"/>
            <w:vAlign w:val="center"/>
            <w:hideMark/>
          </w:tcPr>
          <w:p w:rsidR="00000000" w:rsidRDefault="00000000">
            <w:r>
              <w:t>ordType</w:t>
            </w:r>
          </w:p>
        </w:tc>
        <w:tc>
          <w:tcPr>
            <w:tcW w:w="0" w:type="auto"/>
            <w:vAlign w:val="center"/>
            <w:hideMark/>
          </w:tcPr>
          <w:p w:rsidR="00000000" w:rsidRDefault="00000000">
            <w:r>
              <w:t>String</w:t>
            </w:r>
          </w:p>
        </w:tc>
        <w:tc>
          <w:tcPr>
            <w:tcW w:w="0" w:type="auto"/>
            <w:vAlign w:val="center"/>
            <w:hideMark/>
          </w:tcPr>
          <w:p w:rsidR="00000000" w:rsidRDefault="00000000">
            <w:r>
              <w:t>Order type</w:t>
            </w:r>
            <w:r>
              <w:br/>
            </w:r>
            <w:r>
              <w:rPr>
                <w:rStyle w:val="HTML"/>
              </w:rPr>
              <w:t>market</w:t>
            </w:r>
            <w:r>
              <w:t xml:space="preserve">: Market order </w:t>
            </w:r>
            <w:r>
              <w:br/>
            </w:r>
            <w:r>
              <w:rPr>
                <w:rStyle w:val="HTML"/>
              </w:rPr>
              <w:t>limit</w:t>
            </w:r>
            <w:r>
              <w:t xml:space="preserve">: limit order </w:t>
            </w:r>
            <w:r>
              <w:br/>
            </w:r>
            <w:r>
              <w:rPr>
                <w:rStyle w:val="HTML"/>
              </w:rPr>
              <w:t>post_only</w:t>
            </w:r>
            <w:r>
              <w:t xml:space="preserve">: Post-only order </w:t>
            </w:r>
            <w:r>
              <w:br/>
            </w:r>
            <w:r>
              <w:rPr>
                <w:rStyle w:val="HTML"/>
              </w:rPr>
              <w:t>ioc</w:t>
            </w:r>
            <w:r>
              <w:t>: Immediate-or-cancel order</w:t>
            </w:r>
          </w:p>
        </w:tc>
      </w:tr>
      <w:tr w:rsidR="00000000">
        <w:trPr>
          <w:divId w:val="175387555"/>
          <w:tblCellSpacing w:w="15" w:type="dxa"/>
        </w:trPr>
        <w:tc>
          <w:tcPr>
            <w:tcW w:w="0" w:type="auto"/>
            <w:vAlign w:val="center"/>
            <w:hideMark/>
          </w:tcPr>
          <w:p w:rsidR="00000000" w:rsidRDefault="00000000">
            <w:r>
              <w:t>side</w:t>
            </w:r>
          </w:p>
        </w:tc>
        <w:tc>
          <w:tcPr>
            <w:tcW w:w="0" w:type="auto"/>
            <w:vAlign w:val="center"/>
            <w:hideMark/>
          </w:tcPr>
          <w:p w:rsidR="00000000" w:rsidRDefault="00000000">
            <w:r>
              <w:t>String</w:t>
            </w:r>
          </w:p>
        </w:tc>
        <w:tc>
          <w:tcPr>
            <w:tcW w:w="0" w:type="auto"/>
            <w:vAlign w:val="center"/>
            <w:hideMark/>
          </w:tcPr>
          <w:p w:rsidR="00000000" w:rsidRDefault="00000000">
            <w:r>
              <w:t>Order side</w:t>
            </w:r>
          </w:p>
        </w:tc>
      </w:tr>
      <w:tr w:rsidR="00000000">
        <w:trPr>
          <w:divId w:val="175387555"/>
          <w:tblCellSpacing w:w="15" w:type="dxa"/>
        </w:trPr>
        <w:tc>
          <w:tcPr>
            <w:tcW w:w="0" w:type="auto"/>
            <w:vAlign w:val="center"/>
            <w:hideMark/>
          </w:tcPr>
          <w:p w:rsidR="00000000" w:rsidRDefault="00000000">
            <w:r>
              <w:t>fillSz</w:t>
            </w:r>
          </w:p>
        </w:tc>
        <w:tc>
          <w:tcPr>
            <w:tcW w:w="0" w:type="auto"/>
            <w:vAlign w:val="center"/>
            <w:hideMark/>
          </w:tcPr>
          <w:p w:rsidR="00000000" w:rsidRDefault="00000000">
            <w:r>
              <w:t>String</w:t>
            </w:r>
          </w:p>
        </w:tc>
        <w:tc>
          <w:tcPr>
            <w:tcW w:w="0" w:type="auto"/>
            <w:vAlign w:val="center"/>
            <w:hideMark/>
          </w:tcPr>
          <w:p w:rsidR="00000000" w:rsidRDefault="00000000">
            <w:r>
              <w:t>Last fill quantity</w:t>
            </w:r>
          </w:p>
        </w:tc>
      </w:tr>
      <w:tr w:rsidR="00000000">
        <w:trPr>
          <w:divId w:val="175387555"/>
          <w:tblCellSpacing w:w="15" w:type="dxa"/>
        </w:trPr>
        <w:tc>
          <w:tcPr>
            <w:tcW w:w="0" w:type="auto"/>
            <w:vAlign w:val="center"/>
            <w:hideMark/>
          </w:tcPr>
          <w:p w:rsidR="00000000" w:rsidRDefault="00000000">
            <w:r>
              <w:t>fillPx</w:t>
            </w:r>
          </w:p>
        </w:tc>
        <w:tc>
          <w:tcPr>
            <w:tcW w:w="0" w:type="auto"/>
            <w:vAlign w:val="center"/>
            <w:hideMark/>
          </w:tcPr>
          <w:p w:rsidR="00000000" w:rsidRDefault="00000000">
            <w:r>
              <w:t>String</w:t>
            </w:r>
          </w:p>
        </w:tc>
        <w:tc>
          <w:tcPr>
            <w:tcW w:w="0" w:type="auto"/>
            <w:vAlign w:val="center"/>
            <w:hideMark/>
          </w:tcPr>
          <w:p w:rsidR="00000000" w:rsidRDefault="00000000">
            <w:r>
              <w:t>Last fill price</w:t>
            </w:r>
          </w:p>
        </w:tc>
      </w:tr>
      <w:tr w:rsidR="00000000">
        <w:trPr>
          <w:divId w:val="175387555"/>
          <w:tblCellSpacing w:w="15" w:type="dxa"/>
        </w:trPr>
        <w:tc>
          <w:tcPr>
            <w:tcW w:w="0" w:type="auto"/>
            <w:vAlign w:val="center"/>
            <w:hideMark/>
          </w:tcPr>
          <w:p w:rsidR="00000000" w:rsidRDefault="00000000">
            <w:r>
              <w:t>tradeId</w:t>
            </w:r>
          </w:p>
        </w:tc>
        <w:tc>
          <w:tcPr>
            <w:tcW w:w="0" w:type="auto"/>
            <w:vAlign w:val="center"/>
            <w:hideMark/>
          </w:tcPr>
          <w:p w:rsidR="00000000" w:rsidRDefault="00000000">
            <w:r>
              <w:t>String</w:t>
            </w:r>
          </w:p>
        </w:tc>
        <w:tc>
          <w:tcPr>
            <w:tcW w:w="0" w:type="auto"/>
            <w:vAlign w:val="center"/>
            <w:hideMark/>
          </w:tcPr>
          <w:p w:rsidR="00000000" w:rsidRDefault="00000000">
            <w:r>
              <w:t>Last trade ID</w:t>
            </w:r>
          </w:p>
        </w:tc>
      </w:tr>
      <w:tr w:rsidR="00000000">
        <w:trPr>
          <w:divId w:val="175387555"/>
          <w:tblCellSpacing w:w="15" w:type="dxa"/>
        </w:trPr>
        <w:tc>
          <w:tcPr>
            <w:tcW w:w="0" w:type="auto"/>
            <w:vAlign w:val="center"/>
            <w:hideMark/>
          </w:tcPr>
          <w:p w:rsidR="00000000" w:rsidRDefault="00000000">
            <w:r>
              <w:t>accFillSz</w:t>
            </w:r>
          </w:p>
        </w:tc>
        <w:tc>
          <w:tcPr>
            <w:tcW w:w="0" w:type="auto"/>
            <w:vAlign w:val="center"/>
            <w:hideMark/>
          </w:tcPr>
          <w:p w:rsidR="00000000" w:rsidRDefault="00000000">
            <w:r>
              <w:t>String</w:t>
            </w:r>
          </w:p>
        </w:tc>
        <w:tc>
          <w:tcPr>
            <w:tcW w:w="0" w:type="auto"/>
            <w:vAlign w:val="center"/>
            <w:hideMark/>
          </w:tcPr>
          <w:p w:rsidR="00000000" w:rsidRDefault="00000000">
            <w:r>
              <w:t>Accumulated fill quantity</w:t>
            </w:r>
          </w:p>
        </w:tc>
      </w:tr>
      <w:tr w:rsidR="00000000">
        <w:trPr>
          <w:divId w:val="175387555"/>
          <w:tblCellSpacing w:w="15" w:type="dxa"/>
        </w:trPr>
        <w:tc>
          <w:tcPr>
            <w:tcW w:w="0" w:type="auto"/>
            <w:vAlign w:val="center"/>
            <w:hideMark/>
          </w:tcPr>
          <w:p w:rsidR="00000000" w:rsidRDefault="00000000">
            <w:r>
              <w:t>pendingFillSz</w:t>
            </w:r>
          </w:p>
        </w:tc>
        <w:tc>
          <w:tcPr>
            <w:tcW w:w="0" w:type="auto"/>
            <w:vAlign w:val="center"/>
            <w:hideMark/>
          </w:tcPr>
          <w:p w:rsidR="00000000" w:rsidRDefault="00000000">
            <w:r>
              <w:t>String</w:t>
            </w:r>
          </w:p>
        </w:tc>
        <w:tc>
          <w:tcPr>
            <w:tcW w:w="0" w:type="auto"/>
            <w:vAlign w:val="center"/>
            <w:hideMark/>
          </w:tcPr>
          <w:p w:rsidR="00000000" w:rsidRDefault="00000000">
            <w:r>
              <w:t>Quantity still remaining to be filled, inluding pendingSettleSz</w:t>
            </w:r>
          </w:p>
        </w:tc>
      </w:tr>
      <w:tr w:rsidR="00000000">
        <w:trPr>
          <w:divId w:val="175387555"/>
          <w:tblCellSpacing w:w="15" w:type="dxa"/>
        </w:trPr>
        <w:tc>
          <w:tcPr>
            <w:tcW w:w="0" w:type="auto"/>
            <w:vAlign w:val="center"/>
            <w:hideMark/>
          </w:tcPr>
          <w:p w:rsidR="00000000" w:rsidRDefault="00000000">
            <w:r>
              <w:t>pendingSettleSz</w:t>
            </w:r>
          </w:p>
        </w:tc>
        <w:tc>
          <w:tcPr>
            <w:tcW w:w="0" w:type="auto"/>
            <w:vAlign w:val="center"/>
            <w:hideMark/>
          </w:tcPr>
          <w:p w:rsidR="00000000" w:rsidRDefault="00000000">
            <w:r>
              <w:t>String</w:t>
            </w:r>
          </w:p>
        </w:tc>
        <w:tc>
          <w:tcPr>
            <w:tcW w:w="0" w:type="auto"/>
            <w:vAlign w:val="center"/>
            <w:hideMark/>
          </w:tcPr>
          <w:p w:rsidR="00000000" w:rsidRDefault="00000000">
            <w:r>
              <w:t>Quantity that's pending settlement</w:t>
            </w:r>
          </w:p>
        </w:tc>
      </w:tr>
      <w:tr w:rsidR="00000000">
        <w:trPr>
          <w:divId w:val="175387555"/>
          <w:tblCellSpacing w:w="15" w:type="dxa"/>
        </w:trPr>
        <w:tc>
          <w:tcPr>
            <w:tcW w:w="0" w:type="auto"/>
            <w:vAlign w:val="center"/>
            <w:hideMark/>
          </w:tcPr>
          <w:p w:rsidR="00000000" w:rsidRDefault="00000000">
            <w:r>
              <w:t>canceledSz</w:t>
            </w:r>
          </w:p>
        </w:tc>
        <w:tc>
          <w:tcPr>
            <w:tcW w:w="0" w:type="auto"/>
            <w:vAlign w:val="center"/>
            <w:hideMark/>
          </w:tcPr>
          <w:p w:rsidR="00000000" w:rsidRDefault="00000000">
            <w:r>
              <w:t>String</w:t>
            </w:r>
          </w:p>
        </w:tc>
        <w:tc>
          <w:tcPr>
            <w:tcW w:w="0" w:type="auto"/>
            <w:vAlign w:val="center"/>
            <w:hideMark/>
          </w:tcPr>
          <w:p w:rsidR="00000000" w:rsidRDefault="00000000">
            <w:r>
              <w:t>Quantity canceled due order cancellations or trade rejections</w:t>
            </w:r>
          </w:p>
        </w:tc>
      </w:tr>
      <w:tr w:rsidR="00000000">
        <w:trPr>
          <w:divId w:val="175387555"/>
          <w:tblCellSpacing w:w="15" w:type="dxa"/>
        </w:trPr>
        <w:tc>
          <w:tcPr>
            <w:tcW w:w="0" w:type="auto"/>
            <w:vAlign w:val="center"/>
            <w:hideMark/>
          </w:tcPr>
          <w:p w:rsidR="00000000" w:rsidRDefault="00000000">
            <w:r>
              <w:t>avgPx</w:t>
            </w:r>
          </w:p>
        </w:tc>
        <w:tc>
          <w:tcPr>
            <w:tcW w:w="0" w:type="auto"/>
            <w:vAlign w:val="center"/>
            <w:hideMark/>
          </w:tcPr>
          <w:p w:rsidR="00000000" w:rsidRDefault="00000000">
            <w:r>
              <w:t>String</w:t>
            </w:r>
          </w:p>
        </w:tc>
        <w:tc>
          <w:tcPr>
            <w:tcW w:w="0" w:type="auto"/>
            <w:vAlign w:val="center"/>
            <w:hideMark/>
          </w:tcPr>
          <w:p w:rsidR="00000000" w:rsidRDefault="00000000">
            <w:r>
              <w:t>Average filled price. If none is filled, it will return "0".</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 xml:space="preserve">State </w:t>
            </w:r>
            <w:r>
              <w:br/>
            </w:r>
            <w:r>
              <w:rPr>
                <w:rStyle w:val="HTML"/>
              </w:rPr>
              <w:t>canceled</w:t>
            </w:r>
            <w:r>
              <w:t xml:space="preserve"> </w:t>
            </w:r>
            <w:r>
              <w:br/>
            </w:r>
            <w:r>
              <w:rPr>
                <w:rStyle w:val="HTML"/>
              </w:rPr>
              <w:t>filled</w:t>
            </w:r>
          </w:p>
        </w:tc>
      </w:tr>
      <w:tr w:rsidR="00000000">
        <w:trPr>
          <w:divId w:val="175387555"/>
          <w:tblCellSpacing w:w="15" w:type="dxa"/>
        </w:trPr>
        <w:tc>
          <w:tcPr>
            <w:tcW w:w="0" w:type="auto"/>
            <w:vAlign w:val="center"/>
            <w:hideMark/>
          </w:tcPr>
          <w:p w:rsidR="00000000" w:rsidRDefault="00000000">
            <w:r>
              <w:t>cancelSource</w:t>
            </w:r>
          </w:p>
        </w:tc>
        <w:tc>
          <w:tcPr>
            <w:tcW w:w="0" w:type="auto"/>
            <w:vAlign w:val="center"/>
            <w:hideMark/>
          </w:tcPr>
          <w:p w:rsidR="00000000" w:rsidRDefault="00000000">
            <w:r>
              <w:t>String</w:t>
            </w:r>
          </w:p>
        </w:tc>
        <w:tc>
          <w:tcPr>
            <w:tcW w:w="0" w:type="auto"/>
            <w:vAlign w:val="center"/>
            <w:hideMark/>
          </w:tcPr>
          <w:p w:rsidR="00000000" w:rsidRDefault="00000000">
            <w:r>
              <w:t xml:space="preserve">Source of the order cancellation. Valid values and the corresponding meanings are: </w:t>
            </w:r>
            <w:r>
              <w:br/>
            </w:r>
            <w:r>
              <w:rPr>
                <w:rStyle w:val="HTML"/>
              </w:rPr>
              <w:t>0</w:t>
            </w:r>
            <w:r>
              <w:t xml:space="preserve">: Order canceled by system </w:t>
            </w:r>
            <w:r>
              <w:br/>
            </w:r>
            <w:r>
              <w:rPr>
                <w:rStyle w:val="HTML"/>
              </w:rPr>
              <w:t>1</w:t>
            </w:r>
            <w:r>
              <w:t xml:space="preserve">: Order canceled by user </w:t>
            </w:r>
            <w:r>
              <w:br/>
            </w:r>
            <w:r>
              <w:rPr>
                <w:rStyle w:val="HTML"/>
              </w:rPr>
              <w:t>14</w:t>
            </w:r>
            <w:r>
              <w:t>: Order canceled: IOC order was partially canceled due to incompletely filled</w:t>
            </w:r>
            <w:r>
              <w:br/>
            </w:r>
            <w:r>
              <w:rPr>
                <w:rStyle w:val="HTML"/>
              </w:rPr>
              <w:t>15</w:t>
            </w:r>
            <w:r>
              <w:t>: Order canceled: The order price is beyond the limit</w:t>
            </w:r>
            <w:r>
              <w:br/>
            </w:r>
            <w:r>
              <w:rPr>
                <w:rStyle w:val="HTML"/>
              </w:rPr>
              <w:t>20</w:t>
            </w:r>
            <w:r>
              <w:t xml:space="preserve">: Cancel all after triggered </w:t>
            </w:r>
            <w:r>
              <w:br/>
            </w:r>
            <w:r>
              <w:rPr>
                <w:rStyle w:val="HTML"/>
              </w:rPr>
              <w:t>31</w:t>
            </w:r>
            <w:r>
              <w:t>: The post-only order will take liquidity in maker orders</w:t>
            </w:r>
            <w:r>
              <w:br/>
            </w:r>
            <w:r>
              <w:rPr>
                <w:rStyle w:val="HTML"/>
              </w:rPr>
              <w:t>32</w:t>
            </w:r>
            <w:r>
              <w:t>: Self trade prevention</w:t>
            </w:r>
            <w:r>
              <w:br/>
            </w:r>
            <w:r>
              <w:rPr>
                <w:rStyle w:val="HTML"/>
              </w:rPr>
              <w:t>34</w:t>
            </w:r>
            <w:r>
              <w:t xml:space="preserve">: Order failed to settle due to insufficient margin </w:t>
            </w:r>
            <w:r>
              <w:br/>
            </w:r>
            <w:r>
              <w:rPr>
                <w:rStyle w:val="HTML"/>
              </w:rPr>
              <w:t>35</w:t>
            </w:r>
            <w:r>
              <w:t>: Order cancellation due to insufficient margin from another order</w:t>
            </w:r>
          </w:p>
        </w:tc>
      </w:tr>
      <w:tr w:rsidR="00000000">
        <w:trPr>
          <w:divId w:val="175387555"/>
          <w:tblCellSpacing w:w="15" w:type="dxa"/>
        </w:trPr>
        <w:tc>
          <w:tcPr>
            <w:tcW w:w="0" w:type="auto"/>
            <w:vAlign w:val="center"/>
            <w:hideMark/>
          </w:tcPr>
          <w:p w:rsidR="00000000" w:rsidRDefault="00000000">
            <w:r>
              <w:t>uTime</w:t>
            </w:r>
          </w:p>
        </w:tc>
        <w:tc>
          <w:tcPr>
            <w:tcW w:w="0" w:type="auto"/>
            <w:vAlign w:val="center"/>
            <w:hideMark/>
          </w:tcPr>
          <w:p w:rsidR="00000000" w:rsidRDefault="00000000">
            <w:r>
              <w:t>String</w:t>
            </w:r>
          </w:p>
        </w:tc>
        <w:tc>
          <w:tcPr>
            <w:tcW w:w="0" w:type="auto"/>
            <w:vAlign w:val="center"/>
            <w:hideMark/>
          </w:tcPr>
          <w:p w:rsidR="00000000" w:rsidRDefault="00000000">
            <w:r>
              <w:t xml:space="preserve">Update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cTime</w:t>
            </w:r>
          </w:p>
        </w:tc>
        <w:tc>
          <w:tcPr>
            <w:tcW w:w="0" w:type="auto"/>
            <w:vAlign w:val="center"/>
            <w:hideMark/>
          </w:tcPr>
          <w:p w:rsidR="00000000" w:rsidRDefault="00000000">
            <w:r>
              <w:t>String</w:t>
            </w:r>
          </w:p>
        </w:tc>
        <w:tc>
          <w:tcPr>
            <w:tcW w:w="0" w:type="auto"/>
            <w:vAlign w:val="center"/>
            <w:hideMark/>
          </w:tcPr>
          <w:p w:rsidR="00000000" w:rsidRDefault="00000000">
            <w:r>
              <w:t xml:space="preserve">Creation time, Unix timestamp format in milliseconds, e.g. </w:t>
            </w:r>
            <w:r>
              <w:rPr>
                <w:rStyle w:val="HTML"/>
              </w:rPr>
              <w:t>1597026383085</w:t>
            </w:r>
          </w:p>
        </w:tc>
      </w:tr>
    </w:tbl>
    <w:p w:rsidR="00000000" w:rsidRDefault="00000000">
      <w:pPr>
        <w:pStyle w:val="3"/>
        <w:divId w:val="175387555"/>
      </w:pPr>
      <w:r>
        <w:t>Get orders history (last 3 months)</w:t>
      </w:r>
    </w:p>
    <w:p w:rsidR="00000000" w:rsidRDefault="00000000">
      <w:pPr>
        <w:pStyle w:val="a5"/>
        <w:divId w:val="175387555"/>
      </w:pPr>
      <w:r>
        <w:t>Retrieve the completed order data for the last 3 months, including those placed 3 months ago but completed in the last 3 months. Results are returned in counter chronological order.</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/api/v5/sprd/orders-history-archive</w:t>
      </w:r>
    </w:p>
    <w:p w:rsidR="00000000" w:rsidRDefault="00000000">
      <w:pPr>
        <w:pStyle w:val="a5"/>
        <w:ind w:left="720" w:right="720"/>
        <w:divId w:val="636108103"/>
      </w:pPr>
      <w:r>
        <w:t>Request Example</w:t>
      </w:r>
    </w:p>
    <w:p w:rsidR="00000000" w:rsidRDefault="00000000">
      <w:pPr>
        <w:pStyle w:val="HTML0"/>
        <w:divId w:val="1839887474"/>
        <w:rPr>
          <w:rStyle w:val="HTML"/>
        </w:rPr>
      </w:pPr>
      <w:r>
        <w:rPr>
          <w:rStyle w:val="HTML"/>
        </w:rPr>
        <w:t>GET /api/v5/sprd/orders-history-archive</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058"/>
        <w:gridCol w:w="5193"/>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sprdId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spread ID, e.g.</w:t>
            </w:r>
          </w:p>
        </w:tc>
      </w:tr>
      <w:tr w:rsidR="00000000">
        <w:trPr>
          <w:divId w:val="175387555"/>
          <w:tblCellSpacing w:w="15" w:type="dxa"/>
        </w:trPr>
        <w:tc>
          <w:tcPr>
            <w:tcW w:w="0" w:type="auto"/>
            <w:vAlign w:val="center"/>
            <w:hideMark/>
          </w:tcPr>
          <w:p w:rsidR="00000000" w:rsidRDefault="00000000">
            <w:r>
              <w:t>ordType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Order type</w:t>
            </w:r>
            <w:r>
              <w:br/>
            </w:r>
            <w:r>
              <w:rPr>
                <w:rStyle w:val="HTML"/>
              </w:rPr>
              <w:t>market</w:t>
            </w:r>
            <w:r>
              <w:t xml:space="preserve">: Market order </w:t>
            </w:r>
            <w:r>
              <w:br/>
            </w:r>
            <w:r>
              <w:rPr>
                <w:rStyle w:val="HTML"/>
              </w:rPr>
              <w:t>limit</w:t>
            </w:r>
            <w:r>
              <w:t xml:space="preserve">: limit order </w:t>
            </w:r>
            <w:r>
              <w:br/>
            </w:r>
            <w:r>
              <w:rPr>
                <w:rStyle w:val="HTML"/>
              </w:rPr>
              <w:t>post_only</w:t>
            </w:r>
            <w:r>
              <w:t xml:space="preserve">: Post-only order </w:t>
            </w:r>
            <w:r>
              <w:br/>
            </w:r>
            <w:r>
              <w:rPr>
                <w:rStyle w:val="HTML"/>
              </w:rPr>
              <w:t>ioc</w:t>
            </w:r>
            <w:r>
              <w:t>: Immediate-or-cancel order</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State </w:t>
            </w:r>
            <w:r>
              <w:br/>
            </w:r>
            <w:r>
              <w:rPr>
                <w:rStyle w:val="HTML"/>
              </w:rPr>
              <w:t>canceled</w:t>
            </w:r>
            <w:r>
              <w:t xml:space="preserve"> </w:t>
            </w:r>
            <w:r>
              <w:br/>
            </w:r>
            <w:r>
              <w:rPr>
                <w:rStyle w:val="HTML"/>
              </w:rPr>
              <w:t>filled</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type</w:t>
            </w:r>
            <w:r>
              <w:br/>
            </w:r>
            <w:r>
              <w:rPr>
                <w:rStyle w:val="HTML"/>
              </w:rPr>
              <w:t>SPOT</w:t>
            </w:r>
            <w:r>
              <w:br/>
            </w:r>
            <w:r>
              <w:rPr>
                <w:rStyle w:val="HTML"/>
              </w:rPr>
              <w:t>FUTURES</w:t>
            </w:r>
            <w:r>
              <w:br/>
            </w:r>
            <w:r>
              <w:rPr>
                <w:rStyle w:val="HTML"/>
              </w:rPr>
              <w:t>SWAP</w:t>
            </w:r>
            <w:r>
              <w:t xml:space="preserve"> </w:t>
            </w:r>
            <w:r>
              <w:br/>
              <w:t>Any orders with spreads containing the specified instrument type in any legs will be returned</w:t>
            </w:r>
          </w:p>
        </w:tc>
      </w:tr>
      <w:tr w:rsidR="00000000">
        <w:trPr>
          <w:divId w:val="175387555"/>
          <w:tblCellSpacing w:w="15" w:type="dxa"/>
        </w:trPr>
        <w:tc>
          <w:tcPr>
            <w:tcW w:w="0" w:type="auto"/>
            <w:vAlign w:val="center"/>
            <w:hideMark/>
          </w:tcPr>
          <w:p w:rsidR="00000000" w:rsidRDefault="00000000">
            <w:r>
              <w:t>instFamily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family, e.g. BTC-USDT. Any orders with spreads containing the specified instrument family in any legs will be returned</w:t>
            </w:r>
          </w:p>
        </w:tc>
      </w:tr>
      <w:tr w:rsidR="00000000">
        <w:trPr>
          <w:divId w:val="175387555"/>
          <w:tblCellSpacing w:w="15" w:type="dxa"/>
        </w:trPr>
        <w:tc>
          <w:tcPr>
            <w:tcW w:w="0" w:type="auto"/>
            <w:vAlign w:val="center"/>
            <w:hideMark/>
          </w:tcPr>
          <w:p w:rsidR="00000000" w:rsidRDefault="00000000">
            <w:r>
              <w:t>beginId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Start order ID the request to begin with. Pagination of data to return records newer than the requested order Id, not including beginId</w:t>
            </w:r>
          </w:p>
        </w:tc>
      </w:tr>
      <w:tr w:rsidR="00000000">
        <w:trPr>
          <w:divId w:val="175387555"/>
          <w:tblCellSpacing w:w="15" w:type="dxa"/>
        </w:trPr>
        <w:tc>
          <w:tcPr>
            <w:tcW w:w="0" w:type="auto"/>
            <w:vAlign w:val="center"/>
            <w:hideMark/>
          </w:tcPr>
          <w:p w:rsidR="00000000" w:rsidRDefault="00000000">
            <w:r>
              <w:t>endId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End order ID the request to end with. Pagination of data to return records earlier than the requested order Id, not including endId</w:t>
            </w:r>
          </w:p>
        </w:tc>
      </w:tr>
      <w:tr w:rsidR="00000000">
        <w:trPr>
          <w:divId w:val="175387555"/>
          <w:tblCellSpacing w:w="15" w:type="dxa"/>
        </w:trPr>
        <w:tc>
          <w:tcPr>
            <w:tcW w:w="0" w:type="auto"/>
            <w:vAlign w:val="center"/>
            <w:hideMark/>
          </w:tcPr>
          <w:p w:rsidR="00000000" w:rsidRDefault="00000000">
            <w:r>
              <w:t>begin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Filter with a begin timestamp.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end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Filter with an end timestamp.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Number of results per request. The maximum is 100. The default is 100</w:t>
            </w:r>
          </w:p>
        </w:tc>
      </w:tr>
    </w:tbl>
    <w:p w:rsidR="00000000" w:rsidRDefault="00000000">
      <w:pPr>
        <w:pStyle w:val="a5"/>
        <w:ind w:left="720" w:right="720"/>
        <w:divId w:val="1293756282"/>
      </w:pPr>
      <w:r>
        <w:t>Response Example</w:t>
      </w:r>
    </w:p>
    <w:p w:rsidR="00000000" w:rsidRDefault="00000000">
      <w:pPr>
        <w:pStyle w:val="HTML0"/>
        <w:divId w:val="1997028125"/>
        <w:rPr>
          <w:rStyle w:val="w"/>
        </w:rPr>
      </w:pPr>
      <w:r>
        <w:rPr>
          <w:rStyle w:val="p"/>
        </w:rPr>
        <w:t>{</w:t>
      </w:r>
    </w:p>
    <w:p w:rsidR="00000000" w:rsidRDefault="00000000">
      <w:pPr>
        <w:pStyle w:val="HTML0"/>
        <w:divId w:val="1997028125"/>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997028125"/>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1997028125"/>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997028125"/>
        <w:rPr>
          <w:rStyle w:val="w"/>
        </w:rPr>
      </w:pPr>
      <w:r>
        <w:rPr>
          <w:rStyle w:val="w"/>
        </w:rPr>
        <w:t xml:space="preserve">     </w:t>
      </w:r>
      <w:r>
        <w:rPr>
          <w:rStyle w:val="p"/>
        </w:rPr>
        <w:t>{</w:t>
      </w:r>
    </w:p>
    <w:p w:rsidR="00000000" w:rsidRDefault="00000000">
      <w:pPr>
        <w:pStyle w:val="HTML0"/>
        <w:divId w:val="1997028125"/>
        <w:rPr>
          <w:rStyle w:val="w"/>
        </w:rPr>
      </w:pPr>
      <w:r>
        <w:rPr>
          <w:rStyle w:val="w"/>
        </w:rPr>
        <w:t xml:space="preserve">      </w:t>
      </w:r>
      <w:r>
        <w:rPr>
          <w:rStyle w:val="nl"/>
        </w:rPr>
        <w:t>"sprdId"</w:t>
      </w:r>
      <w:r>
        <w:rPr>
          <w:rStyle w:val="p"/>
        </w:rPr>
        <w:t>:</w:t>
      </w:r>
      <w:r>
        <w:rPr>
          <w:rStyle w:val="w"/>
        </w:rPr>
        <w:t xml:space="preserve"> </w:t>
      </w:r>
      <w:r>
        <w:rPr>
          <w:rStyle w:val="s2"/>
        </w:rPr>
        <w:t>"BTC-USDT_BTC-UST-SWAP"</w:t>
      </w:r>
      <w:r>
        <w:rPr>
          <w:rStyle w:val="p"/>
        </w:rPr>
        <w:t>,</w:t>
      </w:r>
    </w:p>
    <w:p w:rsidR="00000000" w:rsidRDefault="00000000">
      <w:pPr>
        <w:pStyle w:val="HTML0"/>
        <w:divId w:val="1997028125"/>
        <w:rPr>
          <w:rStyle w:val="w"/>
        </w:rPr>
      </w:pPr>
      <w:r>
        <w:rPr>
          <w:rStyle w:val="w"/>
        </w:rPr>
        <w:t xml:space="preserve">      </w:t>
      </w:r>
      <w:r>
        <w:rPr>
          <w:rStyle w:val="nl"/>
        </w:rPr>
        <w:t>"ordId"</w:t>
      </w:r>
      <w:r>
        <w:rPr>
          <w:rStyle w:val="p"/>
        </w:rPr>
        <w:t>:</w:t>
      </w:r>
      <w:r>
        <w:rPr>
          <w:rStyle w:val="w"/>
        </w:rPr>
        <w:t xml:space="preserve"> </w:t>
      </w:r>
      <w:r>
        <w:rPr>
          <w:rStyle w:val="s2"/>
        </w:rPr>
        <w:t>"312269865356374016"</w:t>
      </w:r>
      <w:r>
        <w:rPr>
          <w:rStyle w:val="p"/>
        </w:rPr>
        <w:t>,</w:t>
      </w:r>
    </w:p>
    <w:p w:rsidR="00000000" w:rsidRDefault="00000000">
      <w:pPr>
        <w:pStyle w:val="HTML0"/>
        <w:divId w:val="1997028125"/>
        <w:rPr>
          <w:rStyle w:val="w"/>
        </w:rPr>
      </w:pPr>
      <w:r>
        <w:rPr>
          <w:rStyle w:val="w"/>
        </w:rPr>
        <w:t xml:space="preserve">      </w:t>
      </w:r>
      <w:r>
        <w:rPr>
          <w:rStyle w:val="nl"/>
        </w:rPr>
        <w:t>"clOrdId"</w:t>
      </w:r>
      <w:r>
        <w:rPr>
          <w:rStyle w:val="p"/>
        </w:rPr>
        <w:t>:</w:t>
      </w:r>
      <w:r>
        <w:rPr>
          <w:rStyle w:val="w"/>
        </w:rPr>
        <w:t xml:space="preserve"> </w:t>
      </w:r>
      <w:r>
        <w:rPr>
          <w:rStyle w:val="s2"/>
        </w:rPr>
        <w:t>"b1"</w:t>
      </w:r>
      <w:r>
        <w:rPr>
          <w:rStyle w:val="p"/>
        </w:rPr>
        <w:t>,</w:t>
      </w:r>
    </w:p>
    <w:p w:rsidR="00000000" w:rsidRDefault="00000000">
      <w:pPr>
        <w:pStyle w:val="HTML0"/>
        <w:divId w:val="1997028125"/>
        <w:rPr>
          <w:rStyle w:val="w"/>
        </w:rPr>
      </w:pPr>
      <w:r>
        <w:rPr>
          <w:rStyle w:val="w"/>
        </w:rPr>
        <w:t xml:space="preserve">      </w:t>
      </w:r>
      <w:r>
        <w:rPr>
          <w:rStyle w:val="nl"/>
        </w:rPr>
        <w:t>"tag"</w:t>
      </w:r>
      <w:r>
        <w:rPr>
          <w:rStyle w:val="p"/>
        </w:rPr>
        <w:t>:</w:t>
      </w:r>
      <w:r>
        <w:rPr>
          <w:rStyle w:val="w"/>
        </w:rPr>
        <w:t xml:space="preserve"> </w:t>
      </w:r>
      <w:r>
        <w:rPr>
          <w:rStyle w:val="s2"/>
        </w:rPr>
        <w:t>""</w:t>
      </w:r>
      <w:r>
        <w:rPr>
          <w:rStyle w:val="p"/>
        </w:rPr>
        <w:t>,</w:t>
      </w:r>
    </w:p>
    <w:p w:rsidR="00000000" w:rsidRDefault="00000000">
      <w:pPr>
        <w:pStyle w:val="HTML0"/>
        <w:divId w:val="1997028125"/>
        <w:rPr>
          <w:rStyle w:val="w"/>
        </w:rPr>
      </w:pPr>
      <w:r>
        <w:rPr>
          <w:rStyle w:val="w"/>
        </w:rPr>
        <w:t xml:space="preserve">      </w:t>
      </w:r>
      <w:r>
        <w:rPr>
          <w:rStyle w:val="nl"/>
        </w:rPr>
        <w:t>"px"</w:t>
      </w:r>
      <w:r>
        <w:rPr>
          <w:rStyle w:val="p"/>
        </w:rPr>
        <w:t>:</w:t>
      </w:r>
      <w:r>
        <w:rPr>
          <w:rStyle w:val="w"/>
        </w:rPr>
        <w:t xml:space="preserve"> </w:t>
      </w:r>
      <w:r>
        <w:rPr>
          <w:rStyle w:val="s2"/>
        </w:rPr>
        <w:t>"999"</w:t>
      </w:r>
      <w:r>
        <w:rPr>
          <w:rStyle w:val="p"/>
        </w:rPr>
        <w:t>,</w:t>
      </w:r>
    </w:p>
    <w:p w:rsidR="00000000" w:rsidRDefault="00000000">
      <w:pPr>
        <w:pStyle w:val="HTML0"/>
        <w:divId w:val="1997028125"/>
        <w:rPr>
          <w:rStyle w:val="w"/>
        </w:rPr>
      </w:pPr>
      <w:r>
        <w:rPr>
          <w:rStyle w:val="w"/>
        </w:rPr>
        <w:t xml:space="preserve">      </w:t>
      </w:r>
      <w:r>
        <w:rPr>
          <w:rStyle w:val="nl"/>
        </w:rPr>
        <w:t>"sz"</w:t>
      </w:r>
      <w:r>
        <w:rPr>
          <w:rStyle w:val="p"/>
        </w:rPr>
        <w:t>:</w:t>
      </w:r>
      <w:r>
        <w:rPr>
          <w:rStyle w:val="w"/>
        </w:rPr>
        <w:t xml:space="preserve"> </w:t>
      </w:r>
      <w:r>
        <w:rPr>
          <w:rStyle w:val="s2"/>
        </w:rPr>
        <w:t>"3"</w:t>
      </w:r>
      <w:r>
        <w:rPr>
          <w:rStyle w:val="p"/>
        </w:rPr>
        <w:t>,</w:t>
      </w:r>
    </w:p>
    <w:p w:rsidR="00000000" w:rsidRDefault="00000000">
      <w:pPr>
        <w:pStyle w:val="HTML0"/>
        <w:divId w:val="1997028125"/>
        <w:rPr>
          <w:rStyle w:val="w"/>
        </w:rPr>
      </w:pPr>
      <w:r>
        <w:rPr>
          <w:rStyle w:val="w"/>
        </w:rPr>
        <w:t xml:space="preserve">      </w:t>
      </w:r>
      <w:r>
        <w:rPr>
          <w:rStyle w:val="nl"/>
        </w:rPr>
        <w:t>"ordType"</w:t>
      </w:r>
      <w:r>
        <w:rPr>
          <w:rStyle w:val="p"/>
        </w:rPr>
        <w:t>:</w:t>
      </w:r>
      <w:r>
        <w:rPr>
          <w:rStyle w:val="w"/>
        </w:rPr>
        <w:t xml:space="preserve"> </w:t>
      </w:r>
      <w:r>
        <w:rPr>
          <w:rStyle w:val="s2"/>
        </w:rPr>
        <w:t>"limit"</w:t>
      </w:r>
      <w:r>
        <w:rPr>
          <w:rStyle w:val="p"/>
        </w:rPr>
        <w:t>,</w:t>
      </w:r>
    </w:p>
    <w:p w:rsidR="00000000" w:rsidRDefault="00000000">
      <w:pPr>
        <w:pStyle w:val="HTML0"/>
        <w:divId w:val="1997028125"/>
        <w:rPr>
          <w:rStyle w:val="w"/>
        </w:rPr>
      </w:pPr>
      <w:r>
        <w:rPr>
          <w:rStyle w:val="w"/>
        </w:rPr>
        <w:t xml:space="preserve">      </w:t>
      </w:r>
      <w:r>
        <w:rPr>
          <w:rStyle w:val="nl"/>
        </w:rPr>
        <w:t>"side"</w:t>
      </w:r>
      <w:r>
        <w:rPr>
          <w:rStyle w:val="p"/>
        </w:rPr>
        <w:t>:</w:t>
      </w:r>
      <w:r>
        <w:rPr>
          <w:rStyle w:val="w"/>
        </w:rPr>
        <w:t xml:space="preserve"> </w:t>
      </w:r>
      <w:r>
        <w:rPr>
          <w:rStyle w:val="s2"/>
        </w:rPr>
        <w:t>"buy"</w:t>
      </w:r>
      <w:r>
        <w:rPr>
          <w:rStyle w:val="p"/>
        </w:rPr>
        <w:t>,</w:t>
      </w:r>
    </w:p>
    <w:p w:rsidR="00000000" w:rsidRDefault="00000000">
      <w:pPr>
        <w:pStyle w:val="HTML0"/>
        <w:divId w:val="1997028125"/>
        <w:rPr>
          <w:rStyle w:val="w"/>
        </w:rPr>
      </w:pPr>
      <w:r>
        <w:rPr>
          <w:rStyle w:val="w"/>
        </w:rPr>
        <w:t xml:space="preserve">      </w:t>
      </w:r>
      <w:r>
        <w:rPr>
          <w:rStyle w:val="nl"/>
        </w:rPr>
        <w:t>"fillSz"</w:t>
      </w:r>
      <w:r>
        <w:rPr>
          <w:rStyle w:val="p"/>
        </w:rPr>
        <w:t>:</w:t>
      </w:r>
      <w:r>
        <w:rPr>
          <w:rStyle w:val="w"/>
        </w:rPr>
        <w:t xml:space="preserve"> </w:t>
      </w:r>
      <w:r>
        <w:rPr>
          <w:rStyle w:val="s2"/>
        </w:rPr>
        <w:t>"0"</w:t>
      </w:r>
      <w:r>
        <w:rPr>
          <w:rStyle w:val="p"/>
        </w:rPr>
        <w:t>,</w:t>
      </w:r>
    </w:p>
    <w:p w:rsidR="00000000" w:rsidRDefault="00000000">
      <w:pPr>
        <w:pStyle w:val="HTML0"/>
        <w:divId w:val="1997028125"/>
        <w:rPr>
          <w:rStyle w:val="w"/>
        </w:rPr>
      </w:pPr>
      <w:r>
        <w:rPr>
          <w:rStyle w:val="w"/>
        </w:rPr>
        <w:t xml:space="preserve">      </w:t>
      </w:r>
      <w:r>
        <w:rPr>
          <w:rStyle w:val="nl"/>
        </w:rPr>
        <w:t>"fillPx"</w:t>
      </w:r>
      <w:r>
        <w:rPr>
          <w:rStyle w:val="p"/>
        </w:rPr>
        <w:t>:</w:t>
      </w:r>
      <w:r>
        <w:rPr>
          <w:rStyle w:val="w"/>
        </w:rPr>
        <w:t xml:space="preserve"> </w:t>
      </w:r>
      <w:r>
        <w:rPr>
          <w:rStyle w:val="s2"/>
        </w:rPr>
        <w:t>""</w:t>
      </w:r>
      <w:r>
        <w:rPr>
          <w:rStyle w:val="p"/>
        </w:rPr>
        <w:t>,</w:t>
      </w:r>
    </w:p>
    <w:p w:rsidR="00000000" w:rsidRDefault="00000000">
      <w:pPr>
        <w:pStyle w:val="HTML0"/>
        <w:divId w:val="1997028125"/>
        <w:rPr>
          <w:rStyle w:val="w"/>
        </w:rPr>
      </w:pPr>
      <w:r>
        <w:rPr>
          <w:rStyle w:val="w"/>
        </w:rPr>
        <w:t xml:space="preserve">      </w:t>
      </w:r>
      <w:r>
        <w:rPr>
          <w:rStyle w:val="nl"/>
        </w:rPr>
        <w:t>"tradeId"</w:t>
      </w:r>
      <w:r>
        <w:rPr>
          <w:rStyle w:val="p"/>
        </w:rPr>
        <w:t>:</w:t>
      </w:r>
      <w:r>
        <w:rPr>
          <w:rStyle w:val="w"/>
        </w:rPr>
        <w:t xml:space="preserve"> </w:t>
      </w:r>
      <w:r>
        <w:rPr>
          <w:rStyle w:val="s2"/>
        </w:rPr>
        <w:t>""</w:t>
      </w:r>
      <w:r>
        <w:rPr>
          <w:rStyle w:val="p"/>
        </w:rPr>
        <w:t>,</w:t>
      </w:r>
    </w:p>
    <w:p w:rsidR="00000000" w:rsidRDefault="00000000">
      <w:pPr>
        <w:pStyle w:val="HTML0"/>
        <w:divId w:val="1997028125"/>
        <w:rPr>
          <w:rStyle w:val="w"/>
        </w:rPr>
      </w:pPr>
      <w:r>
        <w:rPr>
          <w:rStyle w:val="w"/>
        </w:rPr>
        <w:t xml:space="preserve">      </w:t>
      </w:r>
      <w:r>
        <w:rPr>
          <w:rStyle w:val="nl"/>
        </w:rPr>
        <w:t>"accFillSz"</w:t>
      </w:r>
      <w:r>
        <w:rPr>
          <w:rStyle w:val="p"/>
        </w:rPr>
        <w:t>:</w:t>
      </w:r>
      <w:r>
        <w:rPr>
          <w:rStyle w:val="w"/>
        </w:rPr>
        <w:t xml:space="preserve"> </w:t>
      </w:r>
      <w:r>
        <w:rPr>
          <w:rStyle w:val="s2"/>
        </w:rPr>
        <w:t>"0"</w:t>
      </w:r>
      <w:r>
        <w:rPr>
          <w:rStyle w:val="p"/>
        </w:rPr>
        <w:t>,</w:t>
      </w:r>
    </w:p>
    <w:p w:rsidR="00000000" w:rsidRDefault="00000000">
      <w:pPr>
        <w:pStyle w:val="HTML0"/>
        <w:divId w:val="1997028125"/>
        <w:rPr>
          <w:rStyle w:val="w"/>
        </w:rPr>
      </w:pPr>
      <w:r>
        <w:rPr>
          <w:rStyle w:val="w"/>
        </w:rPr>
        <w:t xml:space="preserve">      </w:t>
      </w:r>
      <w:r>
        <w:rPr>
          <w:rStyle w:val="nl"/>
        </w:rPr>
        <w:t>"pendingFillSz"</w:t>
      </w:r>
      <w:r>
        <w:rPr>
          <w:rStyle w:val="p"/>
        </w:rPr>
        <w:t>:</w:t>
      </w:r>
      <w:r>
        <w:rPr>
          <w:rStyle w:val="w"/>
        </w:rPr>
        <w:t xml:space="preserve"> </w:t>
      </w:r>
      <w:r>
        <w:rPr>
          <w:rStyle w:val="s2"/>
        </w:rPr>
        <w:t>"2"</w:t>
      </w:r>
      <w:r>
        <w:rPr>
          <w:rStyle w:val="p"/>
        </w:rPr>
        <w:t>,</w:t>
      </w:r>
    </w:p>
    <w:p w:rsidR="00000000" w:rsidRDefault="00000000">
      <w:pPr>
        <w:pStyle w:val="HTML0"/>
        <w:divId w:val="1997028125"/>
        <w:rPr>
          <w:rStyle w:val="w"/>
        </w:rPr>
      </w:pPr>
      <w:r>
        <w:rPr>
          <w:rStyle w:val="w"/>
        </w:rPr>
        <w:t xml:space="preserve">      </w:t>
      </w:r>
      <w:r>
        <w:rPr>
          <w:rStyle w:val="nl"/>
        </w:rPr>
        <w:t>"pendingSettleSz"</w:t>
      </w:r>
      <w:r>
        <w:rPr>
          <w:rStyle w:val="p"/>
        </w:rPr>
        <w:t>:</w:t>
      </w:r>
      <w:r>
        <w:rPr>
          <w:rStyle w:val="w"/>
        </w:rPr>
        <w:t xml:space="preserve"> </w:t>
      </w:r>
      <w:r>
        <w:rPr>
          <w:rStyle w:val="s2"/>
        </w:rPr>
        <w:t>"1"</w:t>
      </w:r>
      <w:r>
        <w:rPr>
          <w:rStyle w:val="p"/>
        </w:rPr>
        <w:t>,</w:t>
      </w:r>
    </w:p>
    <w:p w:rsidR="00000000" w:rsidRDefault="00000000">
      <w:pPr>
        <w:pStyle w:val="HTML0"/>
        <w:divId w:val="1997028125"/>
        <w:rPr>
          <w:rStyle w:val="w"/>
        </w:rPr>
      </w:pPr>
      <w:r>
        <w:rPr>
          <w:rStyle w:val="w"/>
        </w:rPr>
        <w:t xml:space="preserve">      </w:t>
      </w:r>
      <w:r>
        <w:rPr>
          <w:rStyle w:val="nl"/>
        </w:rPr>
        <w:t>"canceledSz"</w:t>
      </w:r>
      <w:r>
        <w:rPr>
          <w:rStyle w:val="p"/>
        </w:rPr>
        <w:t>:</w:t>
      </w:r>
      <w:r>
        <w:rPr>
          <w:rStyle w:val="w"/>
        </w:rPr>
        <w:t xml:space="preserve"> </w:t>
      </w:r>
      <w:r>
        <w:rPr>
          <w:rStyle w:val="s2"/>
        </w:rPr>
        <w:t>"1"</w:t>
      </w:r>
      <w:r>
        <w:rPr>
          <w:rStyle w:val="p"/>
        </w:rPr>
        <w:t>,</w:t>
      </w:r>
    </w:p>
    <w:p w:rsidR="00000000" w:rsidRDefault="00000000">
      <w:pPr>
        <w:pStyle w:val="HTML0"/>
        <w:divId w:val="1997028125"/>
        <w:rPr>
          <w:rStyle w:val="w"/>
        </w:rPr>
      </w:pPr>
      <w:r>
        <w:rPr>
          <w:rStyle w:val="w"/>
        </w:rPr>
        <w:t xml:space="preserve">      </w:t>
      </w:r>
      <w:r>
        <w:rPr>
          <w:rStyle w:val="nl"/>
        </w:rPr>
        <w:t>"state"</w:t>
      </w:r>
      <w:r>
        <w:rPr>
          <w:rStyle w:val="p"/>
        </w:rPr>
        <w:t>:</w:t>
      </w:r>
      <w:r>
        <w:rPr>
          <w:rStyle w:val="w"/>
        </w:rPr>
        <w:t xml:space="preserve"> </w:t>
      </w:r>
      <w:r>
        <w:rPr>
          <w:rStyle w:val="s2"/>
        </w:rPr>
        <w:t>"canceled"</w:t>
      </w:r>
      <w:r>
        <w:rPr>
          <w:rStyle w:val="p"/>
        </w:rPr>
        <w:t>,</w:t>
      </w:r>
    </w:p>
    <w:p w:rsidR="00000000" w:rsidRDefault="00000000">
      <w:pPr>
        <w:pStyle w:val="HTML0"/>
        <w:divId w:val="1997028125"/>
        <w:rPr>
          <w:rStyle w:val="w"/>
        </w:rPr>
      </w:pPr>
      <w:r>
        <w:rPr>
          <w:rStyle w:val="w"/>
        </w:rPr>
        <w:t xml:space="preserve">      </w:t>
      </w:r>
      <w:r>
        <w:rPr>
          <w:rStyle w:val="nl"/>
        </w:rPr>
        <w:t>"avgPx"</w:t>
      </w:r>
      <w:r>
        <w:rPr>
          <w:rStyle w:val="p"/>
        </w:rPr>
        <w:t>:</w:t>
      </w:r>
      <w:r>
        <w:rPr>
          <w:rStyle w:val="w"/>
        </w:rPr>
        <w:t xml:space="preserve"> </w:t>
      </w:r>
      <w:r>
        <w:rPr>
          <w:rStyle w:val="s2"/>
        </w:rPr>
        <w:t>"0"</w:t>
      </w:r>
      <w:r>
        <w:rPr>
          <w:rStyle w:val="p"/>
        </w:rPr>
        <w:t>,</w:t>
      </w:r>
    </w:p>
    <w:p w:rsidR="00000000" w:rsidRDefault="00000000">
      <w:pPr>
        <w:pStyle w:val="HTML0"/>
        <w:divId w:val="1997028125"/>
        <w:rPr>
          <w:rStyle w:val="w"/>
        </w:rPr>
      </w:pPr>
      <w:r>
        <w:rPr>
          <w:rStyle w:val="w"/>
        </w:rPr>
        <w:t xml:space="preserve">      </w:t>
      </w:r>
      <w:r>
        <w:rPr>
          <w:rStyle w:val="nl"/>
        </w:rPr>
        <w:t>"cancelSource"</w:t>
      </w:r>
      <w:r>
        <w:rPr>
          <w:rStyle w:val="p"/>
        </w:rPr>
        <w:t>:</w:t>
      </w:r>
      <w:r>
        <w:rPr>
          <w:rStyle w:val="w"/>
        </w:rPr>
        <w:t xml:space="preserve"> </w:t>
      </w:r>
      <w:r>
        <w:rPr>
          <w:rStyle w:val="s2"/>
        </w:rPr>
        <w:t>""</w:t>
      </w:r>
      <w:r>
        <w:rPr>
          <w:rStyle w:val="p"/>
        </w:rPr>
        <w:t>,</w:t>
      </w:r>
    </w:p>
    <w:p w:rsidR="00000000" w:rsidRDefault="00000000">
      <w:pPr>
        <w:pStyle w:val="HTML0"/>
        <w:divId w:val="1997028125"/>
        <w:rPr>
          <w:rStyle w:val="w"/>
        </w:rPr>
      </w:pPr>
      <w:r>
        <w:rPr>
          <w:rStyle w:val="w"/>
        </w:rPr>
        <w:t xml:space="preserve">      </w:t>
      </w:r>
      <w:r>
        <w:rPr>
          <w:rStyle w:val="nl"/>
        </w:rPr>
        <w:t>"uTime"</w:t>
      </w:r>
      <w:r>
        <w:rPr>
          <w:rStyle w:val="p"/>
        </w:rPr>
        <w:t>:</w:t>
      </w:r>
      <w:r>
        <w:rPr>
          <w:rStyle w:val="w"/>
        </w:rPr>
        <w:t xml:space="preserve"> </w:t>
      </w:r>
      <w:r>
        <w:rPr>
          <w:rStyle w:val="s2"/>
        </w:rPr>
        <w:t>"1597026383085"</w:t>
      </w:r>
      <w:r>
        <w:rPr>
          <w:rStyle w:val="p"/>
        </w:rPr>
        <w:t>,</w:t>
      </w:r>
    </w:p>
    <w:p w:rsidR="00000000" w:rsidRDefault="00000000">
      <w:pPr>
        <w:pStyle w:val="HTML0"/>
        <w:divId w:val="1997028125"/>
        <w:rPr>
          <w:rStyle w:val="w"/>
        </w:rPr>
      </w:pPr>
      <w:r>
        <w:rPr>
          <w:rStyle w:val="w"/>
        </w:rPr>
        <w:t xml:space="preserve">      </w:t>
      </w:r>
      <w:r>
        <w:rPr>
          <w:rStyle w:val="nl"/>
        </w:rPr>
        <w:t>"cTime"</w:t>
      </w:r>
      <w:r>
        <w:rPr>
          <w:rStyle w:val="p"/>
        </w:rPr>
        <w:t>:</w:t>
      </w:r>
      <w:r>
        <w:rPr>
          <w:rStyle w:val="w"/>
        </w:rPr>
        <w:t xml:space="preserve"> </w:t>
      </w:r>
      <w:r>
        <w:rPr>
          <w:rStyle w:val="s2"/>
        </w:rPr>
        <w:t>"1597026383085"</w:t>
      </w:r>
    </w:p>
    <w:p w:rsidR="00000000" w:rsidRDefault="00000000">
      <w:pPr>
        <w:pStyle w:val="HTML0"/>
        <w:divId w:val="1997028125"/>
        <w:rPr>
          <w:rStyle w:val="w"/>
        </w:rPr>
      </w:pPr>
      <w:r>
        <w:rPr>
          <w:rStyle w:val="w"/>
        </w:rPr>
        <w:t xml:space="preserve">    </w:t>
      </w:r>
      <w:r>
        <w:rPr>
          <w:rStyle w:val="p"/>
        </w:rPr>
        <w:t>}</w:t>
      </w:r>
    </w:p>
    <w:p w:rsidR="00000000" w:rsidRDefault="00000000">
      <w:pPr>
        <w:pStyle w:val="HTML0"/>
        <w:divId w:val="1997028125"/>
        <w:rPr>
          <w:rStyle w:val="w"/>
        </w:rPr>
      </w:pPr>
      <w:r>
        <w:rPr>
          <w:rStyle w:val="w"/>
        </w:rPr>
        <w:t xml:space="preserve">  </w:t>
      </w:r>
      <w:r>
        <w:rPr>
          <w:rStyle w:val="p"/>
        </w:rPr>
        <w:t>]</w:t>
      </w:r>
    </w:p>
    <w:p w:rsidR="00000000" w:rsidRDefault="00000000">
      <w:pPr>
        <w:pStyle w:val="HTML0"/>
        <w:divId w:val="1997028125"/>
        <w:rPr>
          <w:rStyle w:val="w"/>
        </w:rPr>
      </w:pPr>
      <w:r>
        <w:rPr>
          <w:rStyle w:val="p"/>
        </w:rPr>
        <w:t>}</w:t>
      </w:r>
    </w:p>
    <w:p w:rsidR="00000000" w:rsidRDefault="00000000">
      <w:pPr>
        <w:pStyle w:val="4"/>
        <w:divId w:val="175387555"/>
      </w:pPr>
      <w:r>
        <w:t>Response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780"/>
        <w:gridCol w:w="5651"/>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sprdId</w:t>
            </w:r>
          </w:p>
        </w:tc>
        <w:tc>
          <w:tcPr>
            <w:tcW w:w="0" w:type="auto"/>
            <w:vAlign w:val="center"/>
            <w:hideMark/>
          </w:tcPr>
          <w:p w:rsidR="00000000" w:rsidRDefault="00000000">
            <w:r>
              <w:t>String</w:t>
            </w:r>
          </w:p>
        </w:tc>
        <w:tc>
          <w:tcPr>
            <w:tcW w:w="0" w:type="auto"/>
            <w:vAlign w:val="center"/>
            <w:hideMark/>
          </w:tcPr>
          <w:p w:rsidR="00000000" w:rsidRDefault="00000000">
            <w:r>
              <w:t>spread ID</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Order ID</w:t>
            </w:r>
          </w:p>
        </w:tc>
      </w:tr>
      <w:tr w:rsidR="00000000">
        <w:trPr>
          <w:divId w:val="175387555"/>
          <w:tblCellSpacing w:w="15" w:type="dxa"/>
        </w:trPr>
        <w:tc>
          <w:tcPr>
            <w:tcW w:w="0" w:type="auto"/>
            <w:vAlign w:val="center"/>
            <w:hideMark/>
          </w:tcPr>
          <w:p w:rsidR="00000000" w:rsidRDefault="00000000">
            <w:r>
              <w:t>clOrdId</w:t>
            </w:r>
          </w:p>
        </w:tc>
        <w:tc>
          <w:tcPr>
            <w:tcW w:w="0" w:type="auto"/>
            <w:vAlign w:val="center"/>
            <w:hideMark/>
          </w:tcPr>
          <w:p w:rsidR="00000000" w:rsidRDefault="00000000">
            <w:r>
              <w:t>String</w:t>
            </w:r>
          </w:p>
        </w:tc>
        <w:tc>
          <w:tcPr>
            <w:tcW w:w="0" w:type="auto"/>
            <w:vAlign w:val="center"/>
            <w:hideMark/>
          </w:tcPr>
          <w:p w:rsidR="00000000" w:rsidRDefault="00000000">
            <w:r>
              <w:t>Client Order ID as assigned by the client</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r w:rsidR="00000000">
        <w:trPr>
          <w:divId w:val="175387555"/>
          <w:tblCellSpacing w:w="15" w:type="dxa"/>
        </w:trPr>
        <w:tc>
          <w:tcPr>
            <w:tcW w:w="0" w:type="auto"/>
            <w:vAlign w:val="center"/>
            <w:hideMark/>
          </w:tcPr>
          <w:p w:rsidR="00000000" w:rsidRDefault="00000000">
            <w:r>
              <w:t>px</w:t>
            </w:r>
          </w:p>
        </w:tc>
        <w:tc>
          <w:tcPr>
            <w:tcW w:w="0" w:type="auto"/>
            <w:vAlign w:val="center"/>
            <w:hideMark/>
          </w:tcPr>
          <w:p w:rsidR="00000000" w:rsidRDefault="00000000">
            <w:r>
              <w:t>String</w:t>
            </w:r>
          </w:p>
        </w:tc>
        <w:tc>
          <w:tcPr>
            <w:tcW w:w="0" w:type="auto"/>
            <w:vAlign w:val="center"/>
            <w:hideMark/>
          </w:tcPr>
          <w:p w:rsidR="00000000" w:rsidRDefault="00000000">
            <w:r>
              <w:t>Price</w:t>
            </w:r>
          </w:p>
        </w:tc>
      </w:tr>
      <w:tr w:rsidR="00000000">
        <w:trPr>
          <w:divId w:val="175387555"/>
          <w:tblCellSpacing w:w="15" w:type="dxa"/>
        </w:trPr>
        <w:tc>
          <w:tcPr>
            <w:tcW w:w="0" w:type="auto"/>
            <w:vAlign w:val="center"/>
            <w:hideMark/>
          </w:tcPr>
          <w:p w:rsidR="00000000" w:rsidRDefault="00000000">
            <w:r>
              <w:t>sz</w:t>
            </w:r>
          </w:p>
        </w:tc>
        <w:tc>
          <w:tcPr>
            <w:tcW w:w="0" w:type="auto"/>
            <w:vAlign w:val="center"/>
            <w:hideMark/>
          </w:tcPr>
          <w:p w:rsidR="00000000" w:rsidRDefault="00000000">
            <w:r>
              <w:t>String</w:t>
            </w:r>
          </w:p>
        </w:tc>
        <w:tc>
          <w:tcPr>
            <w:tcW w:w="0" w:type="auto"/>
            <w:vAlign w:val="center"/>
            <w:hideMark/>
          </w:tcPr>
          <w:p w:rsidR="00000000" w:rsidRDefault="00000000">
            <w:r>
              <w:t>Quantity to buy or sell</w:t>
            </w:r>
          </w:p>
        </w:tc>
      </w:tr>
      <w:tr w:rsidR="00000000">
        <w:trPr>
          <w:divId w:val="175387555"/>
          <w:tblCellSpacing w:w="15" w:type="dxa"/>
        </w:trPr>
        <w:tc>
          <w:tcPr>
            <w:tcW w:w="0" w:type="auto"/>
            <w:vAlign w:val="center"/>
            <w:hideMark/>
          </w:tcPr>
          <w:p w:rsidR="00000000" w:rsidRDefault="00000000">
            <w:r>
              <w:t>ordType</w:t>
            </w:r>
          </w:p>
        </w:tc>
        <w:tc>
          <w:tcPr>
            <w:tcW w:w="0" w:type="auto"/>
            <w:vAlign w:val="center"/>
            <w:hideMark/>
          </w:tcPr>
          <w:p w:rsidR="00000000" w:rsidRDefault="00000000">
            <w:r>
              <w:t>String</w:t>
            </w:r>
          </w:p>
        </w:tc>
        <w:tc>
          <w:tcPr>
            <w:tcW w:w="0" w:type="auto"/>
            <w:vAlign w:val="center"/>
            <w:hideMark/>
          </w:tcPr>
          <w:p w:rsidR="00000000" w:rsidRDefault="00000000">
            <w:r>
              <w:t>Order type</w:t>
            </w:r>
            <w:r>
              <w:br/>
            </w:r>
            <w:r>
              <w:rPr>
                <w:rStyle w:val="HTML"/>
              </w:rPr>
              <w:t>market</w:t>
            </w:r>
            <w:r>
              <w:t xml:space="preserve">: Market order </w:t>
            </w:r>
            <w:r>
              <w:br/>
            </w:r>
            <w:r>
              <w:rPr>
                <w:rStyle w:val="HTML"/>
              </w:rPr>
              <w:t>limit</w:t>
            </w:r>
            <w:r>
              <w:t xml:space="preserve">: limit order </w:t>
            </w:r>
            <w:r>
              <w:br/>
            </w:r>
            <w:r>
              <w:rPr>
                <w:rStyle w:val="HTML"/>
              </w:rPr>
              <w:t>post_only</w:t>
            </w:r>
            <w:r>
              <w:t xml:space="preserve">: Post-only order </w:t>
            </w:r>
            <w:r>
              <w:br/>
            </w:r>
            <w:r>
              <w:rPr>
                <w:rStyle w:val="HTML"/>
              </w:rPr>
              <w:t>ioc</w:t>
            </w:r>
            <w:r>
              <w:t>: Immediate-or-cancel order</w:t>
            </w:r>
          </w:p>
        </w:tc>
      </w:tr>
      <w:tr w:rsidR="00000000">
        <w:trPr>
          <w:divId w:val="175387555"/>
          <w:tblCellSpacing w:w="15" w:type="dxa"/>
        </w:trPr>
        <w:tc>
          <w:tcPr>
            <w:tcW w:w="0" w:type="auto"/>
            <w:vAlign w:val="center"/>
            <w:hideMark/>
          </w:tcPr>
          <w:p w:rsidR="00000000" w:rsidRDefault="00000000">
            <w:r>
              <w:t>side</w:t>
            </w:r>
          </w:p>
        </w:tc>
        <w:tc>
          <w:tcPr>
            <w:tcW w:w="0" w:type="auto"/>
            <w:vAlign w:val="center"/>
            <w:hideMark/>
          </w:tcPr>
          <w:p w:rsidR="00000000" w:rsidRDefault="00000000">
            <w:r>
              <w:t>String</w:t>
            </w:r>
          </w:p>
        </w:tc>
        <w:tc>
          <w:tcPr>
            <w:tcW w:w="0" w:type="auto"/>
            <w:vAlign w:val="center"/>
            <w:hideMark/>
          </w:tcPr>
          <w:p w:rsidR="00000000" w:rsidRDefault="00000000">
            <w:r>
              <w:t>Order side</w:t>
            </w:r>
          </w:p>
        </w:tc>
      </w:tr>
      <w:tr w:rsidR="00000000">
        <w:trPr>
          <w:divId w:val="175387555"/>
          <w:tblCellSpacing w:w="15" w:type="dxa"/>
        </w:trPr>
        <w:tc>
          <w:tcPr>
            <w:tcW w:w="0" w:type="auto"/>
            <w:vAlign w:val="center"/>
            <w:hideMark/>
          </w:tcPr>
          <w:p w:rsidR="00000000" w:rsidRDefault="00000000">
            <w:r>
              <w:t>fillSz</w:t>
            </w:r>
          </w:p>
        </w:tc>
        <w:tc>
          <w:tcPr>
            <w:tcW w:w="0" w:type="auto"/>
            <w:vAlign w:val="center"/>
            <w:hideMark/>
          </w:tcPr>
          <w:p w:rsidR="00000000" w:rsidRDefault="00000000">
            <w:r>
              <w:t>String</w:t>
            </w:r>
          </w:p>
        </w:tc>
        <w:tc>
          <w:tcPr>
            <w:tcW w:w="0" w:type="auto"/>
            <w:vAlign w:val="center"/>
            <w:hideMark/>
          </w:tcPr>
          <w:p w:rsidR="00000000" w:rsidRDefault="00000000">
            <w:r>
              <w:t>Last fill quantity</w:t>
            </w:r>
          </w:p>
        </w:tc>
      </w:tr>
      <w:tr w:rsidR="00000000">
        <w:trPr>
          <w:divId w:val="175387555"/>
          <w:tblCellSpacing w:w="15" w:type="dxa"/>
        </w:trPr>
        <w:tc>
          <w:tcPr>
            <w:tcW w:w="0" w:type="auto"/>
            <w:vAlign w:val="center"/>
            <w:hideMark/>
          </w:tcPr>
          <w:p w:rsidR="00000000" w:rsidRDefault="00000000">
            <w:r>
              <w:t>fillPx</w:t>
            </w:r>
          </w:p>
        </w:tc>
        <w:tc>
          <w:tcPr>
            <w:tcW w:w="0" w:type="auto"/>
            <w:vAlign w:val="center"/>
            <w:hideMark/>
          </w:tcPr>
          <w:p w:rsidR="00000000" w:rsidRDefault="00000000">
            <w:r>
              <w:t>String</w:t>
            </w:r>
          </w:p>
        </w:tc>
        <w:tc>
          <w:tcPr>
            <w:tcW w:w="0" w:type="auto"/>
            <w:vAlign w:val="center"/>
            <w:hideMark/>
          </w:tcPr>
          <w:p w:rsidR="00000000" w:rsidRDefault="00000000">
            <w:r>
              <w:t>Last fill price</w:t>
            </w:r>
          </w:p>
        </w:tc>
      </w:tr>
      <w:tr w:rsidR="00000000">
        <w:trPr>
          <w:divId w:val="175387555"/>
          <w:tblCellSpacing w:w="15" w:type="dxa"/>
        </w:trPr>
        <w:tc>
          <w:tcPr>
            <w:tcW w:w="0" w:type="auto"/>
            <w:vAlign w:val="center"/>
            <w:hideMark/>
          </w:tcPr>
          <w:p w:rsidR="00000000" w:rsidRDefault="00000000">
            <w:r>
              <w:t>tradeId</w:t>
            </w:r>
          </w:p>
        </w:tc>
        <w:tc>
          <w:tcPr>
            <w:tcW w:w="0" w:type="auto"/>
            <w:vAlign w:val="center"/>
            <w:hideMark/>
          </w:tcPr>
          <w:p w:rsidR="00000000" w:rsidRDefault="00000000">
            <w:r>
              <w:t>String</w:t>
            </w:r>
          </w:p>
        </w:tc>
        <w:tc>
          <w:tcPr>
            <w:tcW w:w="0" w:type="auto"/>
            <w:vAlign w:val="center"/>
            <w:hideMark/>
          </w:tcPr>
          <w:p w:rsidR="00000000" w:rsidRDefault="00000000">
            <w:r>
              <w:t>Last trade ID</w:t>
            </w:r>
          </w:p>
        </w:tc>
      </w:tr>
      <w:tr w:rsidR="00000000">
        <w:trPr>
          <w:divId w:val="175387555"/>
          <w:tblCellSpacing w:w="15" w:type="dxa"/>
        </w:trPr>
        <w:tc>
          <w:tcPr>
            <w:tcW w:w="0" w:type="auto"/>
            <w:vAlign w:val="center"/>
            <w:hideMark/>
          </w:tcPr>
          <w:p w:rsidR="00000000" w:rsidRDefault="00000000">
            <w:r>
              <w:t>accFillSz</w:t>
            </w:r>
          </w:p>
        </w:tc>
        <w:tc>
          <w:tcPr>
            <w:tcW w:w="0" w:type="auto"/>
            <w:vAlign w:val="center"/>
            <w:hideMark/>
          </w:tcPr>
          <w:p w:rsidR="00000000" w:rsidRDefault="00000000">
            <w:r>
              <w:t>String</w:t>
            </w:r>
          </w:p>
        </w:tc>
        <w:tc>
          <w:tcPr>
            <w:tcW w:w="0" w:type="auto"/>
            <w:vAlign w:val="center"/>
            <w:hideMark/>
          </w:tcPr>
          <w:p w:rsidR="00000000" w:rsidRDefault="00000000">
            <w:r>
              <w:t>Accumulated fill quantity</w:t>
            </w:r>
          </w:p>
        </w:tc>
      </w:tr>
      <w:tr w:rsidR="00000000">
        <w:trPr>
          <w:divId w:val="175387555"/>
          <w:tblCellSpacing w:w="15" w:type="dxa"/>
        </w:trPr>
        <w:tc>
          <w:tcPr>
            <w:tcW w:w="0" w:type="auto"/>
            <w:vAlign w:val="center"/>
            <w:hideMark/>
          </w:tcPr>
          <w:p w:rsidR="00000000" w:rsidRDefault="00000000">
            <w:r>
              <w:t>pendingFillSz</w:t>
            </w:r>
          </w:p>
        </w:tc>
        <w:tc>
          <w:tcPr>
            <w:tcW w:w="0" w:type="auto"/>
            <w:vAlign w:val="center"/>
            <w:hideMark/>
          </w:tcPr>
          <w:p w:rsidR="00000000" w:rsidRDefault="00000000">
            <w:r>
              <w:t>String</w:t>
            </w:r>
          </w:p>
        </w:tc>
        <w:tc>
          <w:tcPr>
            <w:tcW w:w="0" w:type="auto"/>
            <w:vAlign w:val="center"/>
            <w:hideMark/>
          </w:tcPr>
          <w:p w:rsidR="00000000" w:rsidRDefault="00000000">
            <w:r>
              <w:t>Quantity still remaining to be filled, inluding pendingSettleSz</w:t>
            </w:r>
          </w:p>
        </w:tc>
      </w:tr>
      <w:tr w:rsidR="00000000">
        <w:trPr>
          <w:divId w:val="175387555"/>
          <w:tblCellSpacing w:w="15" w:type="dxa"/>
        </w:trPr>
        <w:tc>
          <w:tcPr>
            <w:tcW w:w="0" w:type="auto"/>
            <w:vAlign w:val="center"/>
            <w:hideMark/>
          </w:tcPr>
          <w:p w:rsidR="00000000" w:rsidRDefault="00000000">
            <w:r>
              <w:t>pendingSettleSz</w:t>
            </w:r>
          </w:p>
        </w:tc>
        <w:tc>
          <w:tcPr>
            <w:tcW w:w="0" w:type="auto"/>
            <w:vAlign w:val="center"/>
            <w:hideMark/>
          </w:tcPr>
          <w:p w:rsidR="00000000" w:rsidRDefault="00000000">
            <w:r>
              <w:t>String</w:t>
            </w:r>
          </w:p>
        </w:tc>
        <w:tc>
          <w:tcPr>
            <w:tcW w:w="0" w:type="auto"/>
            <w:vAlign w:val="center"/>
            <w:hideMark/>
          </w:tcPr>
          <w:p w:rsidR="00000000" w:rsidRDefault="00000000">
            <w:r>
              <w:t>Quantity that's pending settlement</w:t>
            </w:r>
          </w:p>
        </w:tc>
      </w:tr>
      <w:tr w:rsidR="00000000">
        <w:trPr>
          <w:divId w:val="175387555"/>
          <w:tblCellSpacing w:w="15" w:type="dxa"/>
        </w:trPr>
        <w:tc>
          <w:tcPr>
            <w:tcW w:w="0" w:type="auto"/>
            <w:vAlign w:val="center"/>
            <w:hideMark/>
          </w:tcPr>
          <w:p w:rsidR="00000000" w:rsidRDefault="00000000">
            <w:r>
              <w:t>canceledSz</w:t>
            </w:r>
          </w:p>
        </w:tc>
        <w:tc>
          <w:tcPr>
            <w:tcW w:w="0" w:type="auto"/>
            <w:vAlign w:val="center"/>
            <w:hideMark/>
          </w:tcPr>
          <w:p w:rsidR="00000000" w:rsidRDefault="00000000">
            <w:r>
              <w:t>String</w:t>
            </w:r>
          </w:p>
        </w:tc>
        <w:tc>
          <w:tcPr>
            <w:tcW w:w="0" w:type="auto"/>
            <w:vAlign w:val="center"/>
            <w:hideMark/>
          </w:tcPr>
          <w:p w:rsidR="00000000" w:rsidRDefault="00000000">
            <w:r>
              <w:t>Quantity canceled due order cancellations or trade rejections</w:t>
            </w:r>
          </w:p>
        </w:tc>
      </w:tr>
      <w:tr w:rsidR="00000000">
        <w:trPr>
          <w:divId w:val="175387555"/>
          <w:tblCellSpacing w:w="15" w:type="dxa"/>
        </w:trPr>
        <w:tc>
          <w:tcPr>
            <w:tcW w:w="0" w:type="auto"/>
            <w:vAlign w:val="center"/>
            <w:hideMark/>
          </w:tcPr>
          <w:p w:rsidR="00000000" w:rsidRDefault="00000000">
            <w:r>
              <w:t>avgPx</w:t>
            </w:r>
          </w:p>
        </w:tc>
        <w:tc>
          <w:tcPr>
            <w:tcW w:w="0" w:type="auto"/>
            <w:vAlign w:val="center"/>
            <w:hideMark/>
          </w:tcPr>
          <w:p w:rsidR="00000000" w:rsidRDefault="00000000">
            <w:r>
              <w:t>String</w:t>
            </w:r>
          </w:p>
        </w:tc>
        <w:tc>
          <w:tcPr>
            <w:tcW w:w="0" w:type="auto"/>
            <w:vAlign w:val="center"/>
            <w:hideMark/>
          </w:tcPr>
          <w:p w:rsidR="00000000" w:rsidRDefault="00000000">
            <w:r>
              <w:t>Average filled price. If none is filled, it will return "0".</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 xml:space="preserve">State </w:t>
            </w:r>
            <w:r>
              <w:br/>
            </w:r>
            <w:r>
              <w:rPr>
                <w:rStyle w:val="HTML"/>
              </w:rPr>
              <w:t>canceled</w:t>
            </w:r>
            <w:r>
              <w:t xml:space="preserve"> </w:t>
            </w:r>
            <w:r>
              <w:br/>
            </w:r>
            <w:r>
              <w:rPr>
                <w:rStyle w:val="HTML"/>
              </w:rPr>
              <w:t>filled</w:t>
            </w:r>
          </w:p>
        </w:tc>
      </w:tr>
      <w:tr w:rsidR="00000000">
        <w:trPr>
          <w:divId w:val="175387555"/>
          <w:tblCellSpacing w:w="15" w:type="dxa"/>
        </w:trPr>
        <w:tc>
          <w:tcPr>
            <w:tcW w:w="0" w:type="auto"/>
            <w:vAlign w:val="center"/>
            <w:hideMark/>
          </w:tcPr>
          <w:p w:rsidR="00000000" w:rsidRDefault="00000000">
            <w:r>
              <w:t>cancelSource</w:t>
            </w:r>
          </w:p>
        </w:tc>
        <w:tc>
          <w:tcPr>
            <w:tcW w:w="0" w:type="auto"/>
            <w:vAlign w:val="center"/>
            <w:hideMark/>
          </w:tcPr>
          <w:p w:rsidR="00000000" w:rsidRDefault="00000000">
            <w:r>
              <w:t>String</w:t>
            </w:r>
          </w:p>
        </w:tc>
        <w:tc>
          <w:tcPr>
            <w:tcW w:w="0" w:type="auto"/>
            <w:vAlign w:val="center"/>
            <w:hideMark/>
          </w:tcPr>
          <w:p w:rsidR="00000000" w:rsidRDefault="00000000">
            <w:r>
              <w:t xml:space="preserve">Source of the order cancellation. Valid values and the corresponding meanings are: </w:t>
            </w:r>
            <w:r>
              <w:br/>
            </w:r>
            <w:r>
              <w:rPr>
                <w:rStyle w:val="HTML"/>
              </w:rPr>
              <w:t>0</w:t>
            </w:r>
            <w:r>
              <w:t xml:space="preserve">: Order canceled by system </w:t>
            </w:r>
            <w:r>
              <w:br/>
            </w:r>
            <w:r>
              <w:rPr>
                <w:rStyle w:val="HTML"/>
              </w:rPr>
              <w:t>1</w:t>
            </w:r>
            <w:r>
              <w:t xml:space="preserve">: Order canceled by user </w:t>
            </w:r>
            <w:r>
              <w:br/>
            </w:r>
            <w:r>
              <w:rPr>
                <w:rStyle w:val="HTML"/>
              </w:rPr>
              <w:t>14</w:t>
            </w:r>
            <w:r>
              <w:t>: Order canceled: IOC order was partially canceled due to incompletely filled</w:t>
            </w:r>
            <w:r>
              <w:br/>
            </w:r>
            <w:r>
              <w:rPr>
                <w:rStyle w:val="HTML"/>
              </w:rPr>
              <w:t>15</w:t>
            </w:r>
            <w:r>
              <w:t>: Order canceled: The order price is beyond the limit</w:t>
            </w:r>
            <w:r>
              <w:br/>
            </w:r>
            <w:r>
              <w:rPr>
                <w:rStyle w:val="HTML"/>
              </w:rPr>
              <w:t>20</w:t>
            </w:r>
            <w:r>
              <w:t xml:space="preserve">: Cancel all after triggered </w:t>
            </w:r>
            <w:r>
              <w:br/>
            </w:r>
            <w:r>
              <w:rPr>
                <w:rStyle w:val="HTML"/>
              </w:rPr>
              <w:t>31</w:t>
            </w:r>
            <w:r>
              <w:t>: The post-only order will take liquidity in maker orders</w:t>
            </w:r>
            <w:r>
              <w:br/>
            </w:r>
            <w:r>
              <w:rPr>
                <w:rStyle w:val="HTML"/>
              </w:rPr>
              <w:t>32</w:t>
            </w:r>
            <w:r>
              <w:t>: Self trade prevention</w:t>
            </w:r>
            <w:r>
              <w:br/>
            </w:r>
            <w:r>
              <w:rPr>
                <w:rStyle w:val="HTML"/>
              </w:rPr>
              <w:t>34</w:t>
            </w:r>
            <w:r>
              <w:t xml:space="preserve">: Order failed to settle due to insufficient margin </w:t>
            </w:r>
            <w:r>
              <w:br/>
            </w:r>
            <w:r>
              <w:rPr>
                <w:rStyle w:val="HTML"/>
              </w:rPr>
              <w:t>35</w:t>
            </w:r>
            <w:r>
              <w:t>: Order cancellation due to insufficient margin from another order</w:t>
            </w:r>
          </w:p>
        </w:tc>
      </w:tr>
      <w:tr w:rsidR="00000000">
        <w:trPr>
          <w:divId w:val="175387555"/>
          <w:tblCellSpacing w:w="15" w:type="dxa"/>
        </w:trPr>
        <w:tc>
          <w:tcPr>
            <w:tcW w:w="0" w:type="auto"/>
            <w:vAlign w:val="center"/>
            <w:hideMark/>
          </w:tcPr>
          <w:p w:rsidR="00000000" w:rsidRDefault="00000000">
            <w:r>
              <w:t>uTime</w:t>
            </w:r>
          </w:p>
        </w:tc>
        <w:tc>
          <w:tcPr>
            <w:tcW w:w="0" w:type="auto"/>
            <w:vAlign w:val="center"/>
            <w:hideMark/>
          </w:tcPr>
          <w:p w:rsidR="00000000" w:rsidRDefault="00000000">
            <w:r>
              <w:t>String</w:t>
            </w:r>
          </w:p>
        </w:tc>
        <w:tc>
          <w:tcPr>
            <w:tcW w:w="0" w:type="auto"/>
            <w:vAlign w:val="center"/>
            <w:hideMark/>
          </w:tcPr>
          <w:p w:rsidR="00000000" w:rsidRDefault="00000000">
            <w:r>
              <w:t xml:space="preserve">Update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cTime</w:t>
            </w:r>
          </w:p>
        </w:tc>
        <w:tc>
          <w:tcPr>
            <w:tcW w:w="0" w:type="auto"/>
            <w:vAlign w:val="center"/>
            <w:hideMark/>
          </w:tcPr>
          <w:p w:rsidR="00000000" w:rsidRDefault="00000000">
            <w:r>
              <w:t>String</w:t>
            </w:r>
          </w:p>
        </w:tc>
        <w:tc>
          <w:tcPr>
            <w:tcW w:w="0" w:type="auto"/>
            <w:vAlign w:val="center"/>
            <w:hideMark/>
          </w:tcPr>
          <w:p w:rsidR="00000000" w:rsidRDefault="00000000">
            <w:r>
              <w:t xml:space="preserve">Creation time, Unix timestamp format in milliseconds, e.g. </w:t>
            </w:r>
            <w:r>
              <w:rPr>
                <w:rStyle w:val="HTML"/>
              </w:rPr>
              <w:t>1597026383085</w:t>
            </w:r>
          </w:p>
        </w:tc>
      </w:tr>
    </w:tbl>
    <w:p w:rsidR="00000000" w:rsidRDefault="00000000">
      <w:pPr>
        <w:pStyle w:val="3"/>
        <w:divId w:val="175387555"/>
      </w:pPr>
      <w:r>
        <w:t>Get trades (last 7 days)</w:t>
      </w:r>
    </w:p>
    <w:p w:rsidR="00000000" w:rsidRDefault="00000000">
      <w:pPr>
        <w:pStyle w:val="a5"/>
        <w:divId w:val="175387555"/>
      </w:pPr>
      <w:r>
        <w:t xml:space="preserve">Retrieve historical transaction details </w:t>
      </w:r>
      <w:r>
        <w:rPr>
          <w:rStyle w:val="a6"/>
        </w:rPr>
        <w:t>for the last 7 days</w:t>
      </w:r>
      <w:r>
        <w:t>. Results are returned in counter chronological order.</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/api/v5/sprd/trades</w:t>
      </w:r>
    </w:p>
    <w:p w:rsidR="00000000" w:rsidRDefault="00000000">
      <w:pPr>
        <w:pStyle w:val="a5"/>
        <w:ind w:left="720" w:right="720"/>
        <w:divId w:val="1639844310"/>
      </w:pPr>
      <w:r>
        <w:t>Request Example</w:t>
      </w:r>
    </w:p>
    <w:p w:rsidR="00000000" w:rsidRDefault="00000000">
      <w:pPr>
        <w:pStyle w:val="HTML0"/>
        <w:divId w:val="1666977349"/>
        <w:rPr>
          <w:rStyle w:val="HTML"/>
        </w:rPr>
      </w:pPr>
      <w:r>
        <w:rPr>
          <w:rStyle w:val="HTML"/>
        </w:rPr>
        <w:t>GET /api/v5/sprd/trades</w:t>
      </w:r>
    </w:p>
    <w:p w:rsidR="00000000" w:rsidRDefault="00000000">
      <w:pPr>
        <w:pStyle w:val="HTML0"/>
        <w:divId w:val="139470565"/>
        <w:rPr>
          <w:rStyle w:val="HTML"/>
          <w:vanish/>
        </w:rPr>
      </w:pPr>
      <w:r>
        <w:rPr>
          <w:rStyle w:val="kn"/>
          <w:vanish/>
        </w:rPr>
        <w:t>import</w:t>
      </w:r>
      <w:r>
        <w:rPr>
          <w:rStyle w:val="HTML"/>
          <w:vanish/>
        </w:rPr>
        <w:t xml:space="preserve"> </w:t>
      </w:r>
      <w:r>
        <w:rPr>
          <w:rStyle w:val="nn"/>
          <w:vanish/>
        </w:rPr>
        <w:t>okx.SpreadTrading</w:t>
      </w:r>
      <w:r>
        <w:rPr>
          <w:rStyle w:val="HTML"/>
          <w:vanish/>
        </w:rPr>
        <w:t xml:space="preserve"> </w:t>
      </w:r>
      <w:r>
        <w:rPr>
          <w:rStyle w:val="k"/>
          <w:vanish/>
        </w:rPr>
        <w:t>as</w:t>
      </w:r>
      <w:r>
        <w:rPr>
          <w:rStyle w:val="HTML"/>
          <w:vanish/>
        </w:rPr>
        <w:t xml:space="preserve"> </w:t>
      </w:r>
      <w:r>
        <w:rPr>
          <w:rStyle w:val="n"/>
          <w:vanish/>
        </w:rPr>
        <w:t>SpreadTrading</w:t>
      </w:r>
    </w:p>
    <w:p w:rsidR="00000000" w:rsidRDefault="00000000">
      <w:pPr>
        <w:pStyle w:val="HTML0"/>
        <w:divId w:val="139470565"/>
        <w:rPr>
          <w:rStyle w:val="HTML"/>
          <w:vanish/>
        </w:rPr>
      </w:pPr>
    </w:p>
    <w:p w:rsidR="00000000" w:rsidRDefault="00000000">
      <w:pPr>
        <w:pStyle w:val="HTML0"/>
        <w:divId w:val="139470565"/>
        <w:rPr>
          <w:rStyle w:val="c1"/>
          <w:vanish/>
        </w:rPr>
      </w:pPr>
      <w:r>
        <w:rPr>
          <w:rStyle w:val="c1"/>
          <w:vanish/>
        </w:rPr>
        <w:t># API initialization</w:t>
      </w:r>
    </w:p>
    <w:p w:rsidR="00000000" w:rsidRDefault="00000000">
      <w:pPr>
        <w:pStyle w:val="HTML0"/>
        <w:divId w:val="139470565"/>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139470565"/>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139470565"/>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139470565"/>
        <w:rPr>
          <w:rStyle w:val="HTML"/>
          <w:vanish/>
        </w:rPr>
      </w:pPr>
    </w:p>
    <w:p w:rsidR="00000000" w:rsidRDefault="00000000">
      <w:pPr>
        <w:pStyle w:val="HTML0"/>
        <w:divId w:val="139470565"/>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trading:0 , demo trading:1</w:t>
      </w:r>
    </w:p>
    <w:p w:rsidR="00000000" w:rsidRDefault="00000000">
      <w:pPr>
        <w:pStyle w:val="HTML0"/>
        <w:divId w:val="139470565"/>
        <w:rPr>
          <w:rStyle w:val="HTML"/>
          <w:vanish/>
        </w:rPr>
      </w:pPr>
    </w:p>
    <w:p w:rsidR="00000000" w:rsidRDefault="00000000">
      <w:pPr>
        <w:pStyle w:val="HTML0"/>
        <w:divId w:val="139470565"/>
        <w:rPr>
          <w:rStyle w:val="HTML"/>
          <w:vanish/>
        </w:rPr>
      </w:pPr>
      <w:r>
        <w:rPr>
          <w:rStyle w:val="n"/>
          <w:vanish/>
        </w:rPr>
        <w:t>spreadAPI</w:t>
      </w:r>
      <w:r>
        <w:rPr>
          <w:rStyle w:val="HTML"/>
          <w:vanish/>
        </w:rPr>
        <w:t xml:space="preserve"> </w:t>
      </w:r>
      <w:r>
        <w:rPr>
          <w:rStyle w:val="o"/>
          <w:vanish/>
        </w:rPr>
        <w:t>=</w:t>
      </w:r>
      <w:r>
        <w:rPr>
          <w:rStyle w:val="HTML"/>
          <w:vanish/>
        </w:rPr>
        <w:t xml:space="preserve"> </w:t>
      </w:r>
      <w:r>
        <w:rPr>
          <w:rStyle w:val="n"/>
          <w:vanish/>
        </w:rPr>
        <w:t>SpreadTrading</w:t>
      </w:r>
      <w:r>
        <w:rPr>
          <w:rStyle w:val="p"/>
          <w:vanish/>
        </w:rPr>
        <w:t>.</w:t>
      </w:r>
      <w:r>
        <w:rPr>
          <w:rStyle w:val="n"/>
          <w:vanish/>
        </w:rPr>
        <w:t>SpreadTradingAPI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139470565"/>
        <w:rPr>
          <w:rStyle w:val="HTML"/>
          <w:vanish/>
        </w:rPr>
      </w:pPr>
    </w:p>
    <w:p w:rsidR="00000000" w:rsidRDefault="00000000">
      <w:pPr>
        <w:pStyle w:val="HTML0"/>
        <w:divId w:val="139470565"/>
        <w:rPr>
          <w:rStyle w:val="c1"/>
          <w:vanish/>
        </w:rPr>
      </w:pPr>
      <w:r>
        <w:rPr>
          <w:rStyle w:val="c1"/>
          <w:vanish/>
        </w:rPr>
        <w:t># get private trades</w:t>
      </w:r>
    </w:p>
    <w:p w:rsidR="00000000" w:rsidRDefault="00000000">
      <w:pPr>
        <w:pStyle w:val="HTML0"/>
        <w:divId w:val="139470565"/>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spreadAPI</w:t>
      </w:r>
      <w:r>
        <w:rPr>
          <w:rStyle w:val="p"/>
          <w:vanish/>
        </w:rPr>
        <w:t>.</w:t>
      </w:r>
      <w:r>
        <w:rPr>
          <w:rStyle w:val="n"/>
          <w:vanish/>
        </w:rPr>
        <w:t>get_trades</w:t>
      </w:r>
      <w:r>
        <w:rPr>
          <w:rStyle w:val="p"/>
          <w:vanish/>
        </w:rPr>
        <w:t>()</w:t>
      </w:r>
    </w:p>
    <w:p w:rsidR="00000000" w:rsidRDefault="00000000">
      <w:pPr>
        <w:pStyle w:val="HTML0"/>
        <w:divId w:val="139470565"/>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sprdId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spread ID, e.g.</w:t>
            </w:r>
          </w:p>
        </w:tc>
      </w:tr>
      <w:tr w:rsidR="00000000">
        <w:trPr>
          <w:divId w:val="175387555"/>
          <w:tblCellSpacing w:w="15" w:type="dxa"/>
        </w:trPr>
        <w:tc>
          <w:tcPr>
            <w:tcW w:w="0" w:type="auto"/>
            <w:vAlign w:val="center"/>
            <w:hideMark/>
          </w:tcPr>
          <w:p w:rsidR="00000000" w:rsidRDefault="00000000">
            <w:r>
              <w:t>tradeId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Trade ID</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Order ID</w:t>
            </w:r>
          </w:p>
        </w:tc>
      </w:tr>
      <w:tr w:rsidR="00000000">
        <w:trPr>
          <w:divId w:val="175387555"/>
          <w:tblCellSpacing w:w="15" w:type="dxa"/>
        </w:trPr>
        <w:tc>
          <w:tcPr>
            <w:tcW w:w="0" w:type="auto"/>
            <w:vAlign w:val="center"/>
            <w:hideMark/>
          </w:tcPr>
          <w:p w:rsidR="00000000" w:rsidRDefault="00000000">
            <w:r>
              <w:t>beginId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Start trade ID the request to begin with. Pagination of data to return records newer than the requested tradeId, not including beginId</w:t>
            </w:r>
          </w:p>
        </w:tc>
      </w:tr>
      <w:tr w:rsidR="00000000">
        <w:trPr>
          <w:divId w:val="175387555"/>
          <w:tblCellSpacing w:w="15" w:type="dxa"/>
        </w:trPr>
        <w:tc>
          <w:tcPr>
            <w:tcW w:w="0" w:type="auto"/>
            <w:vAlign w:val="center"/>
            <w:hideMark/>
          </w:tcPr>
          <w:p w:rsidR="00000000" w:rsidRDefault="00000000">
            <w:r>
              <w:t>endId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End trade ID the request to end with. Pagination of data to return records earlier than the requested tradeId, not including endId</w:t>
            </w:r>
          </w:p>
        </w:tc>
      </w:tr>
      <w:tr w:rsidR="00000000">
        <w:trPr>
          <w:divId w:val="175387555"/>
          <w:tblCellSpacing w:w="15" w:type="dxa"/>
        </w:trPr>
        <w:tc>
          <w:tcPr>
            <w:tcW w:w="0" w:type="auto"/>
            <w:vAlign w:val="center"/>
            <w:hideMark/>
          </w:tcPr>
          <w:p w:rsidR="00000000" w:rsidRDefault="00000000">
            <w:r>
              <w:t>begin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Filter with a begin timestamp.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end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Filter with an end timestamp.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Number of results per request. The maximum is 100. The default is 100</w:t>
            </w:r>
          </w:p>
        </w:tc>
      </w:tr>
    </w:tbl>
    <w:p w:rsidR="00000000" w:rsidRDefault="00000000">
      <w:pPr>
        <w:pStyle w:val="a5"/>
        <w:ind w:left="720" w:right="720"/>
        <w:divId w:val="1441758946"/>
      </w:pPr>
      <w:r>
        <w:t>Response Example</w:t>
      </w:r>
    </w:p>
    <w:p w:rsidR="00000000" w:rsidRDefault="00000000">
      <w:pPr>
        <w:pStyle w:val="HTML0"/>
        <w:divId w:val="1231621985"/>
        <w:rPr>
          <w:rStyle w:val="w"/>
        </w:rPr>
      </w:pPr>
      <w:r>
        <w:rPr>
          <w:rStyle w:val="p"/>
        </w:rPr>
        <w:t>{</w:t>
      </w:r>
    </w:p>
    <w:p w:rsidR="00000000" w:rsidRDefault="00000000">
      <w:pPr>
        <w:pStyle w:val="HTML0"/>
        <w:divId w:val="1231621985"/>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231621985"/>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1231621985"/>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231621985"/>
        <w:rPr>
          <w:rStyle w:val="w"/>
        </w:rPr>
      </w:pPr>
      <w:r>
        <w:rPr>
          <w:rStyle w:val="w"/>
        </w:rPr>
        <w:t xml:space="preserve">        </w:t>
      </w:r>
      <w:r>
        <w:rPr>
          <w:rStyle w:val="p"/>
        </w:rPr>
        <w:t>{</w:t>
      </w:r>
    </w:p>
    <w:p w:rsidR="00000000" w:rsidRDefault="00000000">
      <w:pPr>
        <w:pStyle w:val="HTML0"/>
        <w:divId w:val="1231621985"/>
        <w:rPr>
          <w:rStyle w:val="w"/>
        </w:rPr>
      </w:pPr>
      <w:r>
        <w:rPr>
          <w:rStyle w:val="w"/>
        </w:rPr>
        <w:t xml:space="preserve">            </w:t>
      </w:r>
      <w:r>
        <w:rPr>
          <w:rStyle w:val="nl"/>
        </w:rPr>
        <w:t>"sprdId"</w:t>
      </w:r>
      <w:r>
        <w:rPr>
          <w:rStyle w:val="p"/>
        </w:rPr>
        <w:t>:</w:t>
      </w:r>
      <w:r>
        <w:rPr>
          <w:rStyle w:val="w"/>
        </w:rPr>
        <w:t xml:space="preserve"> </w:t>
      </w:r>
      <w:r>
        <w:rPr>
          <w:rStyle w:val="s2"/>
        </w:rPr>
        <w:t>"BTC-USDT-SWAP_BTC-USDT-200329"</w:t>
      </w:r>
      <w:r>
        <w:rPr>
          <w:rStyle w:val="p"/>
        </w:rPr>
        <w:t>,</w:t>
      </w:r>
    </w:p>
    <w:p w:rsidR="00000000" w:rsidRDefault="00000000">
      <w:pPr>
        <w:pStyle w:val="HTML0"/>
        <w:divId w:val="1231621985"/>
        <w:rPr>
          <w:rStyle w:val="w"/>
        </w:rPr>
      </w:pPr>
      <w:r>
        <w:rPr>
          <w:rStyle w:val="w"/>
        </w:rPr>
        <w:t xml:space="preserve">            </w:t>
      </w:r>
      <w:r>
        <w:rPr>
          <w:rStyle w:val="nl"/>
        </w:rPr>
        <w:t>"tradeId"</w:t>
      </w:r>
      <w:r>
        <w:rPr>
          <w:rStyle w:val="p"/>
        </w:rPr>
        <w:t>:</w:t>
      </w:r>
      <w:r>
        <w:rPr>
          <w:rStyle w:val="w"/>
        </w:rPr>
        <w:t xml:space="preserve"> </w:t>
      </w:r>
      <w:r>
        <w:rPr>
          <w:rStyle w:val="s2"/>
        </w:rPr>
        <w:t>"123"</w:t>
      </w:r>
      <w:r>
        <w:rPr>
          <w:rStyle w:val="p"/>
        </w:rPr>
        <w:t>,</w:t>
      </w:r>
    </w:p>
    <w:p w:rsidR="00000000" w:rsidRDefault="00000000">
      <w:pPr>
        <w:pStyle w:val="HTML0"/>
        <w:divId w:val="1231621985"/>
        <w:rPr>
          <w:rStyle w:val="w"/>
        </w:rPr>
      </w:pPr>
      <w:r>
        <w:rPr>
          <w:rStyle w:val="w"/>
        </w:rPr>
        <w:t xml:space="preserve">            </w:t>
      </w:r>
      <w:r>
        <w:rPr>
          <w:rStyle w:val="nl"/>
        </w:rPr>
        <w:t>"ordId"</w:t>
      </w:r>
      <w:r>
        <w:rPr>
          <w:rStyle w:val="p"/>
        </w:rPr>
        <w:t>:</w:t>
      </w:r>
      <w:r>
        <w:rPr>
          <w:rStyle w:val="w"/>
        </w:rPr>
        <w:t xml:space="preserve"> </w:t>
      </w:r>
      <w:r>
        <w:rPr>
          <w:rStyle w:val="s2"/>
        </w:rPr>
        <w:t>"123445"</w:t>
      </w:r>
      <w:r>
        <w:rPr>
          <w:rStyle w:val="p"/>
        </w:rPr>
        <w:t>,</w:t>
      </w:r>
    </w:p>
    <w:p w:rsidR="00000000" w:rsidRDefault="00000000">
      <w:pPr>
        <w:pStyle w:val="HTML0"/>
        <w:divId w:val="1231621985"/>
        <w:rPr>
          <w:rStyle w:val="w"/>
        </w:rPr>
      </w:pPr>
      <w:r>
        <w:rPr>
          <w:rStyle w:val="w"/>
        </w:rPr>
        <w:t xml:space="preserve">            </w:t>
      </w:r>
      <w:r>
        <w:rPr>
          <w:rStyle w:val="nl"/>
        </w:rPr>
        <w:t>"clOrdId"</w:t>
      </w:r>
      <w:r>
        <w:rPr>
          <w:rStyle w:val="p"/>
        </w:rPr>
        <w:t>:</w:t>
      </w:r>
      <w:r>
        <w:rPr>
          <w:rStyle w:val="w"/>
        </w:rPr>
        <w:t xml:space="preserve"> </w:t>
      </w:r>
      <w:r>
        <w:rPr>
          <w:rStyle w:val="s2"/>
        </w:rPr>
        <w:t>"b16"</w:t>
      </w:r>
      <w:r>
        <w:rPr>
          <w:rStyle w:val="p"/>
        </w:rPr>
        <w:t>,</w:t>
      </w:r>
    </w:p>
    <w:p w:rsidR="00000000" w:rsidRDefault="00000000">
      <w:pPr>
        <w:pStyle w:val="HTML0"/>
        <w:divId w:val="1231621985"/>
        <w:rPr>
          <w:rStyle w:val="w"/>
        </w:rPr>
      </w:pPr>
      <w:r>
        <w:rPr>
          <w:rStyle w:val="w"/>
        </w:rPr>
        <w:t xml:space="preserve">            </w:t>
      </w:r>
      <w:r>
        <w:rPr>
          <w:rStyle w:val="nl"/>
        </w:rPr>
        <w:t>"tag"</w:t>
      </w:r>
      <w:r>
        <w:rPr>
          <w:rStyle w:val="p"/>
        </w:rPr>
        <w:t>:</w:t>
      </w:r>
      <w:r>
        <w:rPr>
          <w:rStyle w:val="w"/>
        </w:rPr>
        <w:t xml:space="preserve"> </w:t>
      </w:r>
      <w:r>
        <w:rPr>
          <w:rStyle w:val="s2"/>
        </w:rPr>
        <w:t>""</w:t>
      </w:r>
      <w:r>
        <w:rPr>
          <w:rStyle w:val="p"/>
        </w:rPr>
        <w:t>,</w:t>
      </w:r>
    </w:p>
    <w:p w:rsidR="00000000" w:rsidRDefault="00000000">
      <w:pPr>
        <w:pStyle w:val="HTML0"/>
        <w:divId w:val="1231621985"/>
        <w:rPr>
          <w:rStyle w:val="w"/>
        </w:rPr>
      </w:pPr>
      <w:r>
        <w:rPr>
          <w:rStyle w:val="w"/>
        </w:rPr>
        <w:t xml:space="preserve">            </w:t>
      </w:r>
      <w:r>
        <w:rPr>
          <w:rStyle w:val="nl"/>
        </w:rPr>
        <w:t>"fillPx"</w:t>
      </w:r>
      <w:r>
        <w:rPr>
          <w:rStyle w:val="p"/>
        </w:rPr>
        <w:t>:</w:t>
      </w:r>
      <w:r>
        <w:rPr>
          <w:rStyle w:val="w"/>
        </w:rPr>
        <w:t xml:space="preserve"> </w:t>
      </w:r>
      <w:r>
        <w:rPr>
          <w:rStyle w:val="s2"/>
        </w:rPr>
        <w:t>"999"</w:t>
      </w:r>
      <w:r>
        <w:rPr>
          <w:rStyle w:val="p"/>
        </w:rPr>
        <w:t>,</w:t>
      </w:r>
    </w:p>
    <w:p w:rsidR="00000000" w:rsidRDefault="00000000">
      <w:pPr>
        <w:pStyle w:val="HTML0"/>
        <w:divId w:val="1231621985"/>
        <w:rPr>
          <w:rStyle w:val="w"/>
        </w:rPr>
      </w:pPr>
      <w:r>
        <w:rPr>
          <w:rStyle w:val="w"/>
        </w:rPr>
        <w:t xml:space="preserve">            </w:t>
      </w:r>
      <w:r>
        <w:rPr>
          <w:rStyle w:val="nl"/>
        </w:rPr>
        <w:t>"fillSz"</w:t>
      </w:r>
      <w:r>
        <w:rPr>
          <w:rStyle w:val="p"/>
        </w:rPr>
        <w:t>:</w:t>
      </w:r>
      <w:r>
        <w:rPr>
          <w:rStyle w:val="w"/>
        </w:rPr>
        <w:t xml:space="preserve"> </w:t>
      </w:r>
      <w:r>
        <w:rPr>
          <w:rStyle w:val="s2"/>
        </w:rPr>
        <w:t>"3"</w:t>
      </w:r>
      <w:r>
        <w:rPr>
          <w:rStyle w:val="p"/>
        </w:rPr>
        <w:t>,</w:t>
      </w:r>
    </w:p>
    <w:p w:rsidR="00000000" w:rsidRDefault="00000000">
      <w:pPr>
        <w:pStyle w:val="HTML0"/>
        <w:divId w:val="1231621985"/>
        <w:rPr>
          <w:rStyle w:val="w"/>
        </w:rPr>
      </w:pPr>
      <w:r>
        <w:rPr>
          <w:rStyle w:val="w"/>
        </w:rPr>
        <w:t xml:space="preserve">            </w:t>
      </w:r>
      <w:r>
        <w:rPr>
          <w:rStyle w:val="nl"/>
        </w:rPr>
        <w:t>"state"</w:t>
      </w:r>
      <w:r>
        <w:rPr>
          <w:rStyle w:val="p"/>
        </w:rPr>
        <w:t>:</w:t>
      </w:r>
      <w:r>
        <w:rPr>
          <w:rStyle w:val="w"/>
        </w:rPr>
        <w:t xml:space="preserve"> </w:t>
      </w:r>
      <w:r>
        <w:rPr>
          <w:rStyle w:val="s2"/>
        </w:rPr>
        <w:t>"filled"</w:t>
      </w:r>
      <w:r>
        <w:rPr>
          <w:rStyle w:val="p"/>
        </w:rPr>
        <w:t>,</w:t>
      </w:r>
    </w:p>
    <w:p w:rsidR="00000000" w:rsidRDefault="00000000">
      <w:pPr>
        <w:pStyle w:val="HTML0"/>
        <w:divId w:val="1231621985"/>
        <w:rPr>
          <w:rStyle w:val="w"/>
        </w:rPr>
      </w:pPr>
      <w:r>
        <w:rPr>
          <w:rStyle w:val="w"/>
        </w:rPr>
        <w:t xml:space="preserve">            </w:t>
      </w:r>
      <w:r>
        <w:rPr>
          <w:rStyle w:val="nl"/>
        </w:rPr>
        <w:t>"side"</w:t>
      </w:r>
      <w:r>
        <w:rPr>
          <w:rStyle w:val="p"/>
        </w:rPr>
        <w:t>:</w:t>
      </w:r>
      <w:r>
        <w:rPr>
          <w:rStyle w:val="w"/>
        </w:rPr>
        <w:t xml:space="preserve"> </w:t>
      </w:r>
      <w:r>
        <w:rPr>
          <w:rStyle w:val="s2"/>
        </w:rPr>
        <w:t>"buy"</w:t>
      </w:r>
      <w:r>
        <w:rPr>
          <w:rStyle w:val="p"/>
        </w:rPr>
        <w:t>,</w:t>
      </w:r>
    </w:p>
    <w:p w:rsidR="00000000" w:rsidRDefault="00000000">
      <w:pPr>
        <w:pStyle w:val="HTML0"/>
        <w:divId w:val="1231621985"/>
        <w:rPr>
          <w:rStyle w:val="w"/>
        </w:rPr>
      </w:pPr>
      <w:r>
        <w:rPr>
          <w:rStyle w:val="w"/>
        </w:rPr>
        <w:t xml:space="preserve">            </w:t>
      </w:r>
      <w:r>
        <w:rPr>
          <w:rStyle w:val="nl"/>
        </w:rPr>
        <w:t>"execType"</w:t>
      </w:r>
      <w:r>
        <w:rPr>
          <w:rStyle w:val="p"/>
        </w:rPr>
        <w:t>:</w:t>
      </w:r>
      <w:r>
        <w:rPr>
          <w:rStyle w:val="w"/>
        </w:rPr>
        <w:t xml:space="preserve"> </w:t>
      </w:r>
      <w:r>
        <w:rPr>
          <w:rStyle w:val="s2"/>
        </w:rPr>
        <w:t>"M"</w:t>
      </w:r>
      <w:r>
        <w:rPr>
          <w:rStyle w:val="p"/>
        </w:rPr>
        <w:t>,</w:t>
      </w:r>
    </w:p>
    <w:p w:rsidR="00000000" w:rsidRDefault="00000000">
      <w:pPr>
        <w:pStyle w:val="HTML0"/>
        <w:divId w:val="1231621985"/>
        <w:rPr>
          <w:rStyle w:val="w"/>
        </w:rPr>
      </w:pPr>
      <w:r>
        <w:rPr>
          <w:rStyle w:val="w"/>
        </w:rPr>
        <w:t xml:space="preserve">            </w:t>
      </w:r>
      <w:r>
        <w:rPr>
          <w:rStyle w:val="nl"/>
        </w:rPr>
        <w:t>"ts"</w:t>
      </w:r>
      <w:r>
        <w:rPr>
          <w:rStyle w:val="p"/>
        </w:rPr>
        <w:t>:</w:t>
      </w:r>
      <w:r>
        <w:rPr>
          <w:rStyle w:val="w"/>
        </w:rPr>
        <w:t xml:space="preserve"> </w:t>
      </w:r>
      <w:r>
        <w:rPr>
          <w:rStyle w:val="s2"/>
        </w:rPr>
        <w:t>"1597026383085"</w:t>
      </w:r>
      <w:r>
        <w:rPr>
          <w:rStyle w:val="p"/>
        </w:rPr>
        <w:t>,</w:t>
      </w:r>
    </w:p>
    <w:p w:rsidR="00000000" w:rsidRDefault="00000000">
      <w:pPr>
        <w:pStyle w:val="HTML0"/>
        <w:divId w:val="1231621985"/>
        <w:rPr>
          <w:rStyle w:val="w"/>
        </w:rPr>
      </w:pPr>
      <w:r>
        <w:rPr>
          <w:rStyle w:val="w"/>
        </w:rPr>
        <w:t xml:space="preserve">            </w:t>
      </w:r>
      <w:r>
        <w:rPr>
          <w:rStyle w:val="nl"/>
        </w:rPr>
        <w:t>"legs"</w:t>
      </w:r>
      <w:r>
        <w:rPr>
          <w:rStyle w:val="p"/>
        </w:rPr>
        <w:t>:</w:t>
      </w:r>
      <w:r>
        <w:rPr>
          <w:rStyle w:val="w"/>
        </w:rPr>
        <w:t xml:space="preserve"> </w:t>
      </w:r>
      <w:r>
        <w:rPr>
          <w:rStyle w:val="p"/>
        </w:rPr>
        <w:t>[</w:t>
      </w:r>
    </w:p>
    <w:p w:rsidR="00000000" w:rsidRDefault="00000000">
      <w:pPr>
        <w:pStyle w:val="HTML0"/>
        <w:divId w:val="1231621985"/>
        <w:rPr>
          <w:rStyle w:val="w"/>
        </w:rPr>
      </w:pPr>
      <w:r>
        <w:rPr>
          <w:rStyle w:val="w"/>
        </w:rPr>
        <w:t xml:space="preserve">                </w:t>
      </w:r>
      <w:r>
        <w:rPr>
          <w:rStyle w:val="p"/>
        </w:rPr>
        <w:t>{</w:t>
      </w:r>
    </w:p>
    <w:p w:rsidR="00000000" w:rsidRDefault="00000000">
      <w:pPr>
        <w:pStyle w:val="HTML0"/>
        <w:divId w:val="1231621985"/>
        <w:rPr>
          <w:rStyle w:val="w"/>
        </w:rPr>
      </w:pPr>
      <w:r>
        <w:rPr>
          <w:rStyle w:val="w"/>
        </w:rPr>
        <w:t xml:space="preserve">                    </w:t>
      </w:r>
      <w:r>
        <w:rPr>
          <w:rStyle w:val="nl"/>
        </w:rPr>
        <w:t>"instId"</w:t>
      </w:r>
      <w:r>
        <w:rPr>
          <w:rStyle w:val="p"/>
        </w:rPr>
        <w:t>:</w:t>
      </w:r>
      <w:r>
        <w:rPr>
          <w:rStyle w:val="w"/>
        </w:rPr>
        <w:t xml:space="preserve"> </w:t>
      </w:r>
      <w:r>
        <w:rPr>
          <w:rStyle w:val="s2"/>
        </w:rPr>
        <w:t>"BTC-USDT-SWAP"</w:t>
      </w:r>
      <w:r>
        <w:rPr>
          <w:rStyle w:val="p"/>
        </w:rPr>
        <w:t>,</w:t>
      </w:r>
    </w:p>
    <w:p w:rsidR="00000000" w:rsidRDefault="00000000">
      <w:pPr>
        <w:pStyle w:val="HTML0"/>
        <w:divId w:val="1231621985"/>
        <w:rPr>
          <w:rStyle w:val="w"/>
        </w:rPr>
      </w:pPr>
      <w:r>
        <w:rPr>
          <w:rStyle w:val="w"/>
        </w:rPr>
        <w:t xml:space="preserve">                    </w:t>
      </w:r>
      <w:r>
        <w:rPr>
          <w:rStyle w:val="nl"/>
        </w:rPr>
        <w:t>"px"</w:t>
      </w:r>
      <w:r>
        <w:rPr>
          <w:rStyle w:val="p"/>
        </w:rPr>
        <w:t>:</w:t>
      </w:r>
      <w:r>
        <w:rPr>
          <w:rStyle w:val="w"/>
        </w:rPr>
        <w:t xml:space="preserve"> </w:t>
      </w:r>
      <w:r>
        <w:rPr>
          <w:rStyle w:val="s2"/>
        </w:rPr>
        <w:t>"20000"</w:t>
      </w:r>
      <w:r>
        <w:rPr>
          <w:rStyle w:val="p"/>
        </w:rPr>
        <w:t>,</w:t>
      </w:r>
    </w:p>
    <w:p w:rsidR="00000000" w:rsidRDefault="00000000">
      <w:pPr>
        <w:pStyle w:val="HTML0"/>
        <w:divId w:val="1231621985"/>
        <w:rPr>
          <w:rStyle w:val="w"/>
        </w:rPr>
      </w:pPr>
      <w:r>
        <w:rPr>
          <w:rStyle w:val="w"/>
        </w:rPr>
        <w:t xml:space="preserve">                    </w:t>
      </w:r>
      <w:r>
        <w:rPr>
          <w:rStyle w:val="nl"/>
        </w:rPr>
        <w:t>"sz"</w:t>
      </w:r>
      <w:r>
        <w:rPr>
          <w:rStyle w:val="p"/>
        </w:rPr>
        <w:t>:</w:t>
      </w:r>
      <w:r>
        <w:rPr>
          <w:rStyle w:val="w"/>
        </w:rPr>
        <w:t xml:space="preserve"> </w:t>
      </w:r>
      <w:r>
        <w:rPr>
          <w:rStyle w:val="s2"/>
        </w:rPr>
        <w:t>"3"</w:t>
      </w:r>
      <w:r>
        <w:rPr>
          <w:rStyle w:val="p"/>
        </w:rPr>
        <w:t>,</w:t>
      </w:r>
    </w:p>
    <w:p w:rsidR="00000000" w:rsidRDefault="00000000">
      <w:pPr>
        <w:pStyle w:val="HTML0"/>
        <w:divId w:val="1231621985"/>
        <w:rPr>
          <w:rStyle w:val="w"/>
        </w:rPr>
      </w:pPr>
      <w:r>
        <w:rPr>
          <w:rStyle w:val="w"/>
        </w:rPr>
        <w:t xml:space="preserve">                    </w:t>
      </w:r>
      <w:r>
        <w:rPr>
          <w:rStyle w:val="nl"/>
        </w:rPr>
        <w:t>"szCont"</w:t>
      </w:r>
      <w:r>
        <w:rPr>
          <w:rStyle w:val="p"/>
        </w:rPr>
        <w:t>:</w:t>
      </w:r>
      <w:r>
        <w:rPr>
          <w:rStyle w:val="w"/>
        </w:rPr>
        <w:t xml:space="preserve"> </w:t>
      </w:r>
      <w:r>
        <w:rPr>
          <w:rStyle w:val="s2"/>
        </w:rPr>
        <w:t>"0.03"</w:t>
      </w:r>
      <w:r>
        <w:rPr>
          <w:rStyle w:val="p"/>
        </w:rPr>
        <w:t>,</w:t>
      </w:r>
    </w:p>
    <w:p w:rsidR="00000000" w:rsidRDefault="00000000">
      <w:pPr>
        <w:pStyle w:val="HTML0"/>
        <w:divId w:val="1231621985"/>
        <w:rPr>
          <w:rStyle w:val="w"/>
        </w:rPr>
      </w:pPr>
      <w:r>
        <w:rPr>
          <w:rStyle w:val="w"/>
        </w:rPr>
        <w:t xml:space="preserve">                    </w:t>
      </w:r>
      <w:r>
        <w:rPr>
          <w:rStyle w:val="nl"/>
        </w:rPr>
        <w:t>"side"</w:t>
      </w:r>
      <w:r>
        <w:rPr>
          <w:rStyle w:val="p"/>
        </w:rPr>
        <w:t>:</w:t>
      </w:r>
      <w:r>
        <w:rPr>
          <w:rStyle w:val="w"/>
        </w:rPr>
        <w:t xml:space="preserve"> </w:t>
      </w:r>
      <w:r>
        <w:rPr>
          <w:rStyle w:val="s2"/>
        </w:rPr>
        <w:t>"buy"</w:t>
      </w:r>
      <w:r>
        <w:rPr>
          <w:rStyle w:val="p"/>
        </w:rPr>
        <w:t>,</w:t>
      </w:r>
    </w:p>
    <w:p w:rsidR="00000000" w:rsidRDefault="00000000">
      <w:pPr>
        <w:pStyle w:val="HTML0"/>
        <w:divId w:val="1231621985"/>
        <w:rPr>
          <w:rStyle w:val="w"/>
        </w:rPr>
      </w:pPr>
      <w:r>
        <w:rPr>
          <w:rStyle w:val="w"/>
        </w:rPr>
        <w:t xml:space="preserve">                    </w:t>
      </w:r>
      <w:r>
        <w:rPr>
          <w:rStyle w:val="nl"/>
        </w:rPr>
        <w:t>"fillPnl"</w:t>
      </w:r>
      <w:r>
        <w:rPr>
          <w:rStyle w:val="p"/>
        </w:rPr>
        <w:t>:</w:t>
      </w:r>
      <w:r>
        <w:rPr>
          <w:rStyle w:val="w"/>
        </w:rPr>
        <w:t xml:space="preserve"> </w:t>
      </w:r>
      <w:r>
        <w:rPr>
          <w:rStyle w:val="s2"/>
        </w:rPr>
        <w:t>""</w:t>
      </w:r>
      <w:r>
        <w:rPr>
          <w:rStyle w:val="p"/>
        </w:rPr>
        <w:t>,</w:t>
      </w:r>
    </w:p>
    <w:p w:rsidR="00000000" w:rsidRDefault="00000000">
      <w:pPr>
        <w:pStyle w:val="HTML0"/>
        <w:divId w:val="1231621985"/>
        <w:rPr>
          <w:rStyle w:val="w"/>
        </w:rPr>
      </w:pPr>
      <w:r>
        <w:rPr>
          <w:rStyle w:val="w"/>
        </w:rPr>
        <w:t xml:space="preserve">                    </w:t>
      </w:r>
      <w:r>
        <w:rPr>
          <w:rStyle w:val="nl"/>
        </w:rPr>
        <w:t>"fee"</w:t>
      </w:r>
      <w:r>
        <w:rPr>
          <w:rStyle w:val="p"/>
        </w:rPr>
        <w:t>:</w:t>
      </w:r>
      <w:r>
        <w:rPr>
          <w:rStyle w:val="w"/>
        </w:rPr>
        <w:t xml:space="preserve"> </w:t>
      </w:r>
      <w:r>
        <w:rPr>
          <w:rStyle w:val="s2"/>
        </w:rPr>
        <w:t>""</w:t>
      </w:r>
      <w:r>
        <w:rPr>
          <w:rStyle w:val="p"/>
        </w:rPr>
        <w:t>,</w:t>
      </w:r>
    </w:p>
    <w:p w:rsidR="00000000" w:rsidRDefault="00000000">
      <w:pPr>
        <w:pStyle w:val="HTML0"/>
        <w:divId w:val="1231621985"/>
        <w:rPr>
          <w:rStyle w:val="w"/>
        </w:rPr>
      </w:pPr>
      <w:r>
        <w:rPr>
          <w:rStyle w:val="w"/>
        </w:rPr>
        <w:t xml:space="preserve">                    </w:t>
      </w:r>
      <w:r>
        <w:rPr>
          <w:rStyle w:val="nl"/>
        </w:rPr>
        <w:t>"feeCcy"</w:t>
      </w:r>
      <w:r>
        <w:rPr>
          <w:rStyle w:val="p"/>
        </w:rPr>
        <w:t>:</w:t>
      </w:r>
      <w:r>
        <w:rPr>
          <w:rStyle w:val="w"/>
        </w:rPr>
        <w:t xml:space="preserve"> </w:t>
      </w:r>
      <w:r>
        <w:rPr>
          <w:rStyle w:val="s2"/>
        </w:rPr>
        <w:t>""</w:t>
      </w:r>
      <w:r>
        <w:rPr>
          <w:rStyle w:val="p"/>
        </w:rPr>
        <w:t>,</w:t>
      </w:r>
    </w:p>
    <w:p w:rsidR="00000000" w:rsidRDefault="00000000">
      <w:pPr>
        <w:pStyle w:val="HTML0"/>
        <w:divId w:val="1231621985"/>
        <w:rPr>
          <w:rStyle w:val="w"/>
        </w:rPr>
      </w:pPr>
      <w:r>
        <w:rPr>
          <w:rStyle w:val="w"/>
        </w:rPr>
        <w:t xml:space="preserve">                    </w:t>
      </w:r>
      <w:r>
        <w:rPr>
          <w:rStyle w:val="nl"/>
        </w:rPr>
        <w:t>"tradeId"</w:t>
      </w:r>
      <w:r>
        <w:rPr>
          <w:rStyle w:val="p"/>
        </w:rPr>
        <w:t>:</w:t>
      </w:r>
      <w:r>
        <w:rPr>
          <w:rStyle w:val="w"/>
        </w:rPr>
        <w:t xml:space="preserve"> </w:t>
      </w:r>
      <w:r>
        <w:rPr>
          <w:rStyle w:val="s2"/>
        </w:rPr>
        <w:t>"1232342342"</w:t>
      </w:r>
    </w:p>
    <w:p w:rsidR="00000000" w:rsidRDefault="00000000">
      <w:pPr>
        <w:pStyle w:val="HTML0"/>
        <w:divId w:val="1231621985"/>
        <w:rPr>
          <w:rStyle w:val="w"/>
        </w:rPr>
      </w:pPr>
      <w:r>
        <w:rPr>
          <w:rStyle w:val="w"/>
        </w:rPr>
        <w:t xml:space="preserve">                </w:t>
      </w:r>
      <w:r>
        <w:rPr>
          <w:rStyle w:val="p"/>
        </w:rPr>
        <w:t>},</w:t>
      </w:r>
    </w:p>
    <w:p w:rsidR="00000000" w:rsidRDefault="00000000">
      <w:pPr>
        <w:pStyle w:val="HTML0"/>
        <w:divId w:val="1231621985"/>
        <w:rPr>
          <w:rStyle w:val="w"/>
        </w:rPr>
      </w:pPr>
      <w:r>
        <w:rPr>
          <w:rStyle w:val="w"/>
        </w:rPr>
        <w:t xml:space="preserve">                </w:t>
      </w:r>
      <w:r>
        <w:rPr>
          <w:rStyle w:val="p"/>
        </w:rPr>
        <w:t>{</w:t>
      </w:r>
    </w:p>
    <w:p w:rsidR="00000000" w:rsidRDefault="00000000">
      <w:pPr>
        <w:pStyle w:val="HTML0"/>
        <w:divId w:val="1231621985"/>
        <w:rPr>
          <w:rStyle w:val="w"/>
        </w:rPr>
      </w:pPr>
      <w:r>
        <w:rPr>
          <w:rStyle w:val="w"/>
        </w:rPr>
        <w:t xml:space="preserve">                    </w:t>
      </w:r>
      <w:r>
        <w:rPr>
          <w:rStyle w:val="nl"/>
        </w:rPr>
        <w:t>"instId"</w:t>
      </w:r>
      <w:r>
        <w:rPr>
          <w:rStyle w:val="p"/>
        </w:rPr>
        <w:t>:</w:t>
      </w:r>
      <w:r>
        <w:rPr>
          <w:rStyle w:val="w"/>
        </w:rPr>
        <w:t xml:space="preserve"> </w:t>
      </w:r>
      <w:r>
        <w:rPr>
          <w:rStyle w:val="s2"/>
        </w:rPr>
        <w:t>"BTC-USDT-200329"</w:t>
      </w:r>
      <w:r>
        <w:rPr>
          <w:rStyle w:val="p"/>
        </w:rPr>
        <w:t>,</w:t>
      </w:r>
    </w:p>
    <w:p w:rsidR="00000000" w:rsidRDefault="00000000">
      <w:pPr>
        <w:pStyle w:val="HTML0"/>
        <w:divId w:val="1231621985"/>
        <w:rPr>
          <w:rStyle w:val="w"/>
        </w:rPr>
      </w:pPr>
      <w:r>
        <w:rPr>
          <w:rStyle w:val="w"/>
        </w:rPr>
        <w:t xml:space="preserve">                    </w:t>
      </w:r>
      <w:r>
        <w:rPr>
          <w:rStyle w:val="nl"/>
        </w:rPr>
        <w:t>"px"</w:t>
      </w:r>
      <w:r>
        <w:rPr>
          <w:rStyle w:val="p"/>
        </w:rPr>
        <w:t>:</w:t>
      </w:r>
      <w:r>
        <w:rPr>
          <w:rStyle w:val="w"/>
        </w:rPr>
        <w:t xml:space="preserve"> </w:t>
      </w:r>
      <w:r>
        <w:rPr>
          <w:rStyle w:val="s2"/>
        </w:rPr>
        <w:t>"21000"</w:t>
      </w:r>
      <w:r>
        <w:rPr>
          <w:rStyle w:val="p"/>
        </w:rPr>
        <w:t>,</w:t>
      </w:r>
    </w:p>
    <w:p w:rsidR="00000000" w:rsidRDefault="00000000">
      <w:pPr>
        <w:pStyle w:val="HTML0"/>
        <w:divId w:val="1231621985"/>
        <w:rPr>
          <w:rStyle w:val="w"/>
        </w:rPr>
      </w:pPr>
      <w:r>
        <w:rPr>
          <w:rStyle w:val="w"/>
        </w:rPr>
        <w:t xml:space="preserve">                    </w:t>
      </w:r>
      <w:r>
        <w:rPr>
          <w:rStyle w:val="nl"/>
        </w:rPr>
        <w:t>"sz"</w:t>
      </w:r>
      <w:r>
        <w:rPr>
          <w:rStyle w:val="p"/>
        </w:rPr>
        <w:t>:</w:t>
      </w:r>
      <w:r>
        <w:rPr>
          <w:rStyle w:val="w"/>
        </w:rPr>
        <w:t xml:space="preserve"> </w:t>
      </w:r>
      <w:r>
        <w:rPr>
          <w:rStyle w:val="s2"/>
        </w:rPr>
        <w:t>"3"</w:t>
      </w:r>
      <w:r>
        <w:rPr>
          <w:rStyle w:val="p"/>
        </w:rPr>
        <w:t>,</w:t>
      </w:r>
    </w:p>
    <w:p w:rsidR="00000000" w:rsidRDefault="00000000">
      <w:pPr>
        <w:pStyle w:val="HTML0"/>
        <w:divId w:val="1231621985"/>
        <w:rPr>
          <w:rStyle w:val="w"/>
        </w:rPr>
      </w:pPr>
      <w:r>
        <w:rPr>
          <w:rStyle w:val="w"/>
        </w:rPr>
        <w:t xml:space="preserve">                    </w:t>
      </w:r>
      <w:r>
        <w:rPr>
          <w:rStyle w:val="nl"/>
        </w:rPr>
        <w:t>"szCont"</w:t>
      </w:r>
      <w:r>
        <w:rPr>
          <w:rStyle w:val="p"/>
        </w:rPr>
        <w:t>:</w:t>
      </w:r>
      <w:r>
        <w:rPr>
          <w:rStyle w:val="w"/>
        </w:rPr>
        <w:t xml:space="preserve"> </w:t>
      </w:r>
      <w:r>
        <w:rPr>
          <w:rStyle w:val="s2"/>
        </w:rPr>
        <w:t>"0.03"</w:t>
      </w:r>
      <w:r>
        <w:rPr>
          <w:rStyle w:val="p"/>
        </w:rPr>
        <w:t>,</w:t>
      </w:r>
    </w:p>
    <w:p w:rsidR="00000000" w:rsidRDefault="00000000">
      <w:pPr>
        <w:pStyle w:val="HTML0"/>
        <w:divId w:val="1231621985"/>
        <w:rPr>
          <w:rStyle w:val="w"/>
        </w:rPr>
      </w:pPr>
      <w:r>
        <w:rPr>
          <w:rStyle w:val="w"/>
        </w:rPr>
        <w:t xml:space="preserve">                    </w:t>
      </w:r>
      <w:r>
        <w:rPr>
          <w:rStyle w:val="nl"/>
        </w:rPr>
        <w:t>"side"</w:t>
      </w:r>
      <w:r>
        <w:rPr>
          <w:rStyle w:val="p"/>
        </w:rPr>
        <w:t>:</w:t>
      </w:r>
      <w:r>
        <w:rPr>
          <w:rStyle w:val="w"/>
        </w:rPr>
        <w:t xml:space="preserve"> </w:t>
      </w:r>
      <w:r>
        <w:rPr>
          <w:rStyle w:val="s2"/>
        </w:rPr>
        <w:t>"sell"</w:t>
      </w:r>
      <w:r>
        <w:rPr>
          <w:rStyle w:val="p"/>
        </w:rPr>
        <w:t>,</w:t>
      </w:r>
    </w:p>
    <w:p w:rsidR="00000000" w:rsidRDefault="00000000">
      <w:pPr>
        <w:pStyle w:val="HTML0"/>
        <w:divId w:val="1231621985"/>
        <w:rPr>
          <w:rStyle w:val="w"/>
        </w:rPr>
      </w:pPr>
      <w:r>
        <w:rPr>
          <w:rStyle w:val="w"/>
        </w:rPr>
        <w:t xml:space="preserve">                    </w:t>
      </w:r>
      <w:r>
        <w:rPr>
          <w:rStyle w:val="nl"/>
        </w:rPr>
        <w:t>"fillPnl"</w:t>
      </w:r>
      <w:r>
        <w:rPr>
          <w:rStyle w:val="p"/>
        </w:rPr>
        <w:t>:</w:t>
      </w:r>
      <w:r>
        <w:rPr>
          <w:rStyle w:val="w"/>
        </w:rPr>
        <w:t xml:space="preserve"> </w:t>
      </w:r>
      <w:r>
        <w:rPr>
          <w:rStyle w:val="s2"/>
        </w:rPr>
        <w:t>""</w:t>
      </w:r>
      <w:r>
        <w:rPr>
          <w:rStyle w:val="p"/>
        </w:rPr>
        <w:t>,</w:t>
      </w:r>
    </w:p>
    <w:p w:rsidR="00000000" w:rsidRDefault="00000000">
      <w:pPr>
        <w:pStyle w:val="HTML0"/>
        <w:divId w:val="1231621985"/>
        <w:rPr>
          <w:rStyle w:val="w"/>
        </w:rPr>
      </w:pPr>
      <w:r>
        <w:rPr>
          <w:rStyle w:val="w"/>
        </w:rPr>
        <w:t xml:space="preserve">                    </w:t>
      </w:r>
      <w:r>
        <w:rPr>
          <w:rStyle w:val="nl"/>
        </w:rPr>
        <w:t>"fee"</w:t>
      </w:r>
      <w:r>
        <w:rPr>
          <w:rStyle w:val="p"/>
        </w:rPr>
        <w:t>:</w:t>
      </w:r>
      <w:r>
        <w:rPr>
          <w:rStyle w:val="w"/>
        </w:rPr>
        <w:t xml:space="preserve"> </w:t>
      </w:r>
      <w:r>
        <w:rPr>
          <w:rStyle w:val="s2"/>
        </w:rPr>
        <w:t>""</w:t>
      </w:r>
      <w:r>
        <w:rPr>
          <w:rStyle w:val="p"/>
        </w:rPr>
        <w:t>,</w:t>
      </w:r>
    </w:p>
    <w:p w:rsidR="00000000" w:rsidRDefault="00000000">
      <w:pPr>
        <w:pStyle w:val="HTML0"/>
        <w:divId w:val="1231621985"/>
        <w:rPr>
          <w:rStyle w:val="w"/>
        </w:rPr>
      </w:pPr>
      <w:r>
        <w:rPr>
          <w:rStyle w:val="w"/>
        </w:rPr>
        <w:t xml:space="preserve">                    </w:t>
      </w:r>
      <w:r>
        <w:rPr>
          <w:rStyle w:val="nl"/>
        </w:rPr>
        <w:t>"feeCcy"</w:t>
      </w:r>
      <w:r>
        <w:rPr>
          <w:rStyle w:val="p"/>
        </w:rPr>
        <w:t>:</w:t>
      </w:r>
      <w:r>
        <w:rPr>
          <w:rStyle w:val="w"/>
        </w:rPr>
        <w:t xml:space="preserve"> </w:t>
      </w:r>
      <w:r>
        <w:rPr>
          <w:rStyle w:val="s2"/>
        </w:rPr>
        <w:t>""</w:t>
      </w:r>
      <w:r>
        <w:rPr>
          <w:rStyle w:val="p"/>
        </w:rPr>
        <w:t>,</w:t>
      </w:r>
    </w:p>
    <w:p w:rsidR="00000000" w:rsidRDefault="00000000">
      <w:pPr>
        <w:pStyle w:val="HTML0"/>
        <w:divId w:val="1231621985"/>
        <w:rPr>
          <w:rStyle w:val="w"/>
        </w:rPr>
      </w:pPr>
      <w:r>
        <w:rPr>
          <w:rStyle w:val="w"/>
        </w:rPr>
        <w:t xml:space="preserve">                    </w:t>
      </w:r>
      <w:r>
        <w:rPr>
          <w:rStyle w:val="nl"/>
        </w:rPr>
        <w:t>"tradeId"</w:t>
      </w:r>
      <w:r>
        <w:rPr>
          <w:rStyle w:val="p"/>
        </w:rPr>
        <w:t>:</w:t>
      </w:r>
      <w:r>
        <w:rPr>
          <w:rStyle w:val="w"/>
        </w:rPr>
        <w:t xml:space="preserve"> </w:t>
      </w:r>
      <w:r>
        <w:rPr>
          <w:rStyle w:val="s2"/>
        </w:rPr>
        <w:t>"5345646634"</w:t>
      </w:r>
    </w:p>
    <w:p w:rsidR="00000000" w:rsidRDefault="00000000">
      <w:pPr>
        <w:pStyle w:val="HTML0"/>
        <w:divId w:val="1231621985"/>
        <w:rPr>
          <w:rStyle w:val="w"/>
        </w:rPr>
      </w:pPr>
      <w:r>
        <w:rPr>
          <w:rStyle w:val="w"/>
        </w:rPr>
        <w:t xml:space="preserve">                </w:t>
      </w:r>
      <w:r>
        <w:rPr>
          <w:rStyle w:val="p"/>
        </w:rPr>
        <w:t>}</w:t>
      </w:r>
    </w:p>
    <w:p w:rsidR="00000000" w:rsidRDefault="00000000">
      <w:pPr>
        <w:pStyle w:val="HTML0"/>
        <w:divId w:val="1231621985"/>
        <w:rPr>
          <w:rStyle w:val="w"/>
        </w:rPr>
      </w:pPr>
      <w:r>
        <w:rPr>
          <w:rStyle w:val="w"/>
        </w:rPr>
        <w:t xml:space="preserve">            </w:t>
      </w:r>
      <w:r>
        <w:rPr>
          <w:rStyle w:val="p"/>
        </w:rPr>
        <w:t>],</w:t>
      </w:r>
    </w:p>
    <w:p w:rsidR="00000000" w:rsidRDefault="00000000">
      <w:pPr>
        <w:pStyle w:val="HTML0"/>
        <w:divId w:val="1231621985"/>
        <w:rPr>
          <w:rStyle w:val="w"/>
        </w:rPr>
      </w:pPr>
      <w:r>
        <w:rPr>
          <w:rStyle w:val="w"/>
        </w:rPr>
        <w:t xml:space="preserve">            </w:t>
      </w:r>
      <w:r>
        <w:rPr>
          <w:rStyle w:val="nl"/>
        </w:rPr>
        <w:t>"code"</w:t>
      </w:r>
      <w:r>
        <w:rPr>
          <w:rStyle w:val="p"/>
        </w:rPr>
        <w:t>:</w:t>
      </w:r>
      <w:r>
        <w:rPr>
          <w:rStyle w:val="w"/>
        </w:rPr>
        <w:t xml:space="preserve"> </w:t>
      </w:r>
      <w:r>
        <w:rPr>
          <w:rStyle w:val="s2"/>
        </w:rPr>
        <w:t>""</w:t>
      </w:r>
      <w:r>
        <w:rPr>
          <w:rStyle w:val="p"/>
        </w:rPr>
        <w:t>,</w:t>
      </w:r>
    </w:p>
    <w:p w:rsidR="00000000" w:rsidRDefault="00000000">
      <w:pPr>
        <w:pStyle w:val="HTML0"/>
        <w:divId w:val="1231621985"/>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231621985"/>
        <w:rPr>
          <w:rStyle w:val="w"/>
        </w:rPr>
      </w:pPr>
      <w:r>
        <w:rPr>
          <w:rStyle w:val="w"/>
        </w:rPr>
        <w:t xml:space="preserve">        </w:t>
      </w:r>
      <w:r>
        <w:rPr>
          <w:rStyle w:val="p"/>
        </w:rPr>
        <w:t>}</w:t>
      </w:r>
    </w:p>
    <w:p w:rsidR="00000000" w:rsidRDefault="00000000">
      <w:pPr>
        <w:pStyle w:val="HTML0"/>
        <w:divId w:val="1231621985"/>
        <w:rPr>
          <w:rStyle w:val="w"/>
        </w:rPr>
      </w:pPr>
      <w:r>
        <w:rPr>
          <w:rStyle w:val="w"/>
        </w:rPr>
        <w:t xml:space="preserve">    </w:t>
      </w:r>
      <w:r>
        <w:rPr>
          <w:rStyle w:val="p"/>
        </w:rPr>
        <w:t>]</w:t>
      </w:r>
    </w:p>
    <w:p w:rsidR="00000000" w:rsidRDefault="00000000">
      <w:pPr>
        <w:pStyle w:val="HTML0"/>
        <w:divId w:val="1231621985"/>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1221"/>
        <w:gridCol w:w="5887"/>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sprdId</w:t>
            </w:r>
          </w:p>
        </w:tc>
        <w:tc>
          <w:tcPr>
            <w:tcW w:w="0" w:type="auto"/>
            <w:vAlign w:val="center"/>
            <w:hideMark/>
          </w:tcPr>
          <w:p w:rsidR="00000000" w:rsidRDefault="00000000">
            <w:r>
              <w:t>String</w:t>
            </w:r>
          </w:p>
        </w:tc>
        <w:tc>
          <w:tcPr>
            <w:tcW w:w="0" w:type="auto"/>
            <w:vAlign w:val="center"/>
            <w:hideMark/>
          </w:tcPr>
          <w:p w:rsidR="00000000" w:rsidRDefault="00000000">
            <w:r>
              <w:t>spread ID</w:t>
            </w:r>
          </w:p>
        </w:tc>
      </w:tr>
      <w:tr w:rsidR="00000000">
        <w:trPr>
          <w:divId w:val="175387555"/>
          <w:tblCellSpacing w:w="15" w:type="dxa"/>
        </w:trPr>
        <w:tc>
          <w:tcPr>
            <w:tcW w:w="0" w:type="auto"/>
            <w:vAlign w:val="center"/>
            <w:hideMark/>
          </w:tcPr>
          <w:p w:rsidR="00000000" w:rsidRDefault="00000000">
            <w:r>
              <w:t>tradeId</w:t>
            </w:r>
          </w:p>
        </w:tc>
        <w:tc>
          <w:tcPr>
            <w:tcW w:w="0" w:type="auto"/>
            <w:vAlign w:val="center"/>
            <w:hideMark/>
          </w:tcPr>
          <w:p w:rsidR="00000000" w:rsidRDefault="00000000">
            <w:r>
              <w:t>String</w:t>
            </w:r>
          </w:p>
        </w:tc>
        <w:tc>
          <w:tcPr>
            <w:tcW w:w="0" w:type="auto"/>
            <w:vAlign w:val="center"/>
            <w:hideMark/>
          </w:tcPr>
          <w:p w:rsidR="00000000" w:rsidRDefault="00000000">
            <w:r>
              <w:t>Trade ID</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Order ID</w:t>
            </w:r>
          </w:p>
        </w:tc>
      </w:tr>
      <w:tr w:rsidR="00000000">
        <w:trPr>
          <w:divId w:val="175387555"/>
          <w:tblCellSpacing w:w="15" w:type="dxa"/>
        </w:trPr>
        <w:tc>
          <w:tcPr>
            <w:tcW w:w="0" w:type="auto"/>
            <w:vAlign w:val="center"/>
            <w:hideMark/>
          </w:tcPr>
          <w:p w:rsidR="00000000" w:rsidRDefault="00000000">
            <w:r>
              <w:t>clOrdId</w:t>
            </w:r>
          </w:p>
        </w:tc>
        <w:tc>
          <w:tcPr>
            <w:tcW w:w="0" w:type="auto"/>
            <w:vAlign w:val="center"/>
            <w:hideMark/>
          </w:tcPr>
          <w:p w:rsidR="00000000" w:rsidRDefault="00000000">
            <w:r>
              <w:t>String</w:t>
            </w:r>
          </w:p>
        </w:tc>
        <w:tc>
          <w:tcPr>
            <w:tcW w:w="0" w:type="auto"/>
            <w:vAlign w:val="center"/>
            <w:hideMark/>
          </w:tcPr>
          <w:p w:rsidR="00000000" w:rsidRDefault="00000000">
            <w:r>
              <w:t>Client Order ID as assigned by the client</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r w:rsidR="00000000">
        <w:trPr>
          <w:divId w:val="175387555"/>
          <w:tblCellSpacing w:w="15" w:type="dxa"/>
        </w:trPr>
        <w:tc>
          <w:tcPr>
            <w:tcW w:w="0" w:type="auto"/>
            <w:vAlign w:val="center"/>
            <w:hideMark/>
          </w:tcPr>
          <w:p w:rsidR="00000000" w:rsidRDefault="00000000">
            <w:r>
              <w:t>fillPx</w:t>
            </w:r>
          </w:p>
        </w:tc>
        <w:tc>
          <w:tcPr>
            <w:tcW w:w="0" w:type="auto"/>
            <w:vAlign w:val="center"/>
            <w:hideMark/>
          </w:tcPr>
          <w:p w:rsidR="00000000" w:rsidRDefault="00000000">
            <w:r>
              <w:t>String</w:t>
            </w:r>
          </w:p>
        </w:tc>
        <w:tc>
          <w:tcPr>
            <w:tcW w:w="0" w:type="auto"/>
            <w:vAlign w:val="center"/>
            <w:hideMark/>
          </w:tcPr>
          <w:p w:rsidR="00000000" w:rsidRDefault="00000000">
            <w:r>
              <w:t>Filled price</w:t>
            </w:r>
          </w:p>
        </w:tc>
      </w:tr>
      <w:tr w:rsidR="00000000">
        <w:trPr>
          <w:divId w:val="175387555"/>
          <w:tblCellSpacing w:w="15" w:type="dxa"/>
        </w:trPr>
        <w:tc>
          <w:tcPr>
            <w:tcW w:w="0" w:type="auto"/>
            <w:vAlign w:val="center"/>
            <w:hideMark/>
          </w:tcPr>
          <w:p w:rsidR="00000000" w:rsidRDefault="00000000">
            <w:r>
              <w:t>fillSz</w:t>
            </w:r>
          </w:p>
        </w:tc>
        <w:tc>
          <w:tcPr>
            <w:tcW w:w="0" w:type="auto"/>
            <w:vAlign w:val="center"/>
            <w:hideMark/>
          </w:tcPr>
          <w:p w:rsidR="00000000" w:rsidRDefault="00000000">
            <w:r>
              <w:t>String</w:t>
            </w:r>
          </w:p>
        </w:tc>
        <w:tc>
          <w:tcPr>
            <w:tcW w:w="0" w:type="auto"/>
            <w:vAlign w:val="center"/>
            <w:hideMark/>
          </w:tcPr>
          <w:p w:rsidR="00000000" w:rsidRDefault="00000000">
            <w:r>
              <w:t>Filled quantity</w:t>
            </w:r>
          </w:p>
        </w:tc>
      </w:tr>
      <w:tr w:rsidR="00000000">
        <w:trPr>
          <w:divId w:val="175387555"/>
          <w:tblCellSpacing w:w="15" w:type="dxa"/>
        </w:trPr>
        <w:tc>
          <w:tcPr>
            <w:tcW w:w="0" w:type="auto"/>
            <w:vAlign w:val="center"/>
            <w:hideMark/>
          </w:tcPr>
          <w:p w:rsidR="00000000" w:rsidRDefault="00000000">
            <w:r>
              <w:t>side</w:t>
            </w:r>
          </w:p>
        </w:tc>
        <w:tc>
          <w:tcPr>
            <w:tcW w:w="0" w:type="auto"/>
            <w:vAlign w:val="center"/>
            <w:hideMark/>
          </w:tcPr>
          <w:p w:rsidR="00000000" w:rsidRDefault="00000000">
            <w:r>
              <w:t>String</w:t>
            </w:r>
          </w:p>
        </w:tc>
        <w:tc>
          <w:tcPr>
            <w:tcW w:w="0" w:type="auto"/>
            <w:vAlign w:val="center"/>
            <w:hideMark/>
          </w:tcPr>
          <w:p w:rsidR="00000000" w:rsidRDefault="00000000">
            <w:r>
              <w:t xml:space="preserve">Order side, </w:t>
            </w:r>
            <w:r>
              <w:rPr>
                <w:rStyle w:val="HTML"/>
              </w:rPr>
              <w:t>buy</w:t>
            </w:r>
            <w:r>
              <w:t xml:space="preserve"> </w:t>
            </w:r>
            <w:r>
              <w:rPr>
                <w:rStyle w:val="HTML"/>
              </w:rPr>
              <w:t>sell</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 xml:space="preserve">Trade state. </w:t>
            </w:r>
            <w:r>
              <w:br/>
              <w:t xml:space="preserve">Valid values are </w:t>
            </w:r>
            <w:r>
              <w:rPr>
                <w:rStyle w:val="HTML"/>
              </w:rPr>
              <w:t>filled</w:t>
            </w:r>
            <w:r>
              <w:t xml:space="preserve"> and </w:t>
            </w:r>
            <w:r>
              <w:rPr>
                <w:rStyle w:val="HTML"/>
              </w:rPr>
              <w:t>rejected</w:t>
            </w:r>
          </w:p>
        </w:tc>
      </w:tr>
      <w:tr w:rsidR="00000000">
        <w:trPr>
          <w:divId w:val="175387555"/>
          <w:tblCellSpacing w:w="15" w:type="dxa"/>
        </w:trPr>
        <w:tc>
          <w:tcPr>
            <w:tcW w:w="0" w:type="auto"/>
            <w:vAlign w:val="center"/>
            <w:hideMark/>
          </w:tcPr>
          <w:p w:rsidR="00000000" w:rsidRDefault="00000000">
            <w:r>
              <w:t>execType</w:t>
            </w:r>
          </w:p>
        </w:tc>
        <w:tc>
          <w:tcPr>
            <w:tcW w:w="0" w:type="auto"/>
            <w:vAlign w:val="center"/>
            <w:hideMark/>
          </w:tcPr>
          <w:p w:rsidR="00000000" w:rsidRDefault="00000000">
            <w:r>
              <w:t>String</w:t>
            </w:r>
          </w:p>
        </w:tc>
        <w:tc>
          <w:tcPr>
            <w:tcW w:w="0" w:type="auto"/>
            <w:vAlign w:val="center"/>
            <w:hideMark/>
          </w:tcPr>
          <w:p w:rsidR="00000000" w:rsidRDefault="00000000">
            <w:r>
              <w:t xml:space="preserve">Liquidity taker or maker, </w:t>
            </w:r>
            <w:r>
              <w:rPr>
                <w:rStyle w:val="HTML"/>
              </w:rPr>
              <w:t>T</w:t>
            </w:r>
            <w:r>
              <w:t xml:space="preserve">: taker </w:t>
            </w:r>
            <w:r>
              <w:rPr>
                <w:rStyle w:val="HTML"/>
              </w:rPr>
              <w:t>M</w:t>
            </w:r>
            <w:r>
              <w:t>: maker</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Data generation time, Unix timestamp format in milliseconds, e.g. </w:t>
            </w:r>
            <w:r>
              <w:rPr>
                <w:rStyle w:val="HTML"/>
              </w:rPr>
              <w:t>1597026383085</w:t>
            </w:r>
            <w:r>
              <w:t>.</w:t>
            </w:r>
          </w:p>
        </w:tc>
      </w:tr>
      <w:tr w:rsidR="00000000">
        <w:trPr>
          <w:divId w:val="175387555"/>
          <w:tblCellSpacing w:w="15" w:type="dxa"/>
        </w:trPr>
        <w:tc>
          <w:tcPr>
            <w:tcW w:w="0" w:type="auto"/>
            <w:vAlign w:val="center"/>
            <w:hideMark/>
          </w:tcPr>
          <w:p w:rsidR="00000000" w:rsidRDefault="00000000">
            <w:r>
              <w:t>legs</w:t>
            </w:r>
          </w:p>
        </w:tc>
        <w:tc>
          <w:tcPr>
            <w:tcW w:w="0" w:type="auto"/>
            <w:vAlign w:val="center"/>
            <w:hideMark/>
          </w:tcPr>
          <w:p w:rsidR="00000000" w:rsidRDefault="00000000">
            <w:r>
              <w:t>Array of objects</w:t>
            </w:r>
          </w:p>
        </w:tc>
        <w:tc>
          <w:tcPr>
            <w:tcW w:w="0" w:type="auto"/>
            <w:vAlign w:val="center"/>
            <w:hideMark/>
          </w:tcPr>
          <w:p w:rsidR="00000000" w:rsidRDefault="00000000">
            <w:r>
              <w:t>Legs of trade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Instrument ID, e.g. BTC-USDT-SWAP</w:t>
            </w:r>
          </w:p>
        </w:tc>
      </w:tr>
      <w:tr w:rsidR="00000000">
        <w:trPr>
          <w:divId w:val="175387555"/>
          <w:tblCellSpacing w:w="15" w:type="dxa"/>
        </w:trPr>
        <w:tc>
          <w:tcPr>
            <w:tcW w:w="0" w:type="auto"/>
            <w:vAlign w:val="center"/>
            <w:hideMark/>
          </w:tcPr>
          <w:p w:rsidR="00000000" w:rsidRDefault="00000000">
            <w:r>
              <w:t>&gt; px</w:t>
            </w:r>
          </w:p>
        </w:tc>
        <w:tc>
          <w:tcPr>
            <w:tcW w:w="0" w:type="auto"/>
            <w:vAlign w:val="center"/>
            <w:hideMark/>
          </w:tcPr>
          <w:p w:rsidR="00000000" w:rsidRDefault="00000000">
            <w:r>
              <w:t>String</w:t>
            </w:r>
          </w:p>
        </w:tc>
        <w:tc>
          <w:tcPr>
            <w:tcW w:w="0" w:type="auto"/>
            <w:vAlign w:val="center"/>
            <w:hideMark/>
          </w:tcPr>
          <w:p w:rsidR="00000000" w:rsidRDefault="00000000">
            <w:r>
              <w:t>The price the leg executed</w:t>
            </w:r>
          </w:p>
        </w:tc>
      </w:tr>
      <w:tr w:rsidR="00000000">
        <w:trPr>
          <w:divId w:val="175387555"/>
          <w:tblCellSpacing w:w="15" w:type="dxa"/>
        </w:trPr>
        <w:tc>
          <w:tcPr>
            <w:tcW w:w="0" w:type="auto"/>
            <w:vAlign w:val="center"/>
            <w:hideMark/>
          </w:tcPr>
          <w:p w:rsidR="00000000" w:rsidRDefault="00000000">
            <w:r>
              <w:t>&gt; sz</w:t>
            </w:r>
          </w:p>
        </w:tc>
        <w:tc>
          <w:tcPr>
            <w:tcW w:w="0" w:type="auto"/>
            <w:vAlign w:val="center"/>
            <w:hideMark/>
          </w:tcPr>
          <w:p w:rsidR="00000000" w:rsidRDefault="00000000">
            <w:r>
              <w:t>String</w:t>
            </w:r>
          </w:p>
        </w:tc>
        <w:tc>
          <w:tcPr>
            <w:tcW w:w="0" w:type="auto"/>
            <w:vAlign w:val="center"/>
            <w:hideMark/>
          </w:tcPr>
          <w:p w:rsidR="00000000" w:rsidRDefault="00000000">
            <w:r>
              <w:t>The size of each leg</w:t>
            </w:r>
          </w:p>
        </w:tc>
      </w:tr>
      <w:tr w:rsidR="00000000">
        <w:trPr>
          <w:divId w:val="175387555"/>
          <w:tblCellSpacing w:w="15" w:type="dxa"/>
        </w:trPr>
        <w:tc>
          <w:tcPr>
            <w:tcW w:w="0" w:type="auto"/>
            <w:vAlign w:val="center"/>
            <w:hideMark/>
          </w:tcPr>
          <w:p w:rsidR="00000000" w:rsidRDefault="00000000">
            <w:r>
              <w:t>&gt; szCont</w:t>
            </w:r>
          </w:p>
        </w:tc>
        <w:tc>
          <w:tcPr>
            <w:tcW w:w="0" w:type="auto"/>
            <w:vAlign w:val="center"/>
            <w:hideMark/>
          </w:tcPr>
          <w:p w:rsidR="00000000" w:rsidRDefault="00000000">
            <w:r>
              <w:t>String</w:t>
            </w:r>
          </w:p>
        </w:tc>
        <w:tc>
          <w:tcPr>
            <w:tcW w:w="0" w:type="auto"/>
            <w:vAlign w:val="center"/>
            <w:hideMark/>
          </w:tcPr>
          <w:p w:rsidR="00000000" w:rsidRDefault="00000000">
            <w:r>
              <w:t xml:space="preserve">Filled amount of the contract </w:t>
            </w:r>
            <w:r>
              <w:br/>
              <w:t>Only applicable to contracts, return "" for spot</w:t>
            </w:r>
          </w:p>
        </w:tc>
      </w:tr>
      <w:tr w:rsidR="00000000">
        <w:trPr>
          <w:divId w:val="175387555"/>
          <w:tblCellSpacing w:w="15" w:type="dxa"/>
        </w:trPr>
        <w:tc>
          <w:tcPr>
            <w:tcW w:w="0" w:type="auto"/>
            <w:vAlign w:val="center"/>
            <w:hideMark/>
          </w:tcPr>
          <w:p w:rsidR="00000000" w:rsidRDefault="00000000">
            <w:r>
              <w:t>&gt; side</w:t>
            </w:r>
          </w:p>
        </w:tc>
        <w:tc>
          <w:tcPr>
            <w:tcW w:w="0" w:type="auto"/>
            <w:vAlign w:val="center"/>
            <w:hideMark/>
          </w:tcPr>
          <w:p w:rsidR="00000000" w:rsidRDefault="00000000">
            <w:r>
              <w:t>String</w:t>
            </w:r>
          </w:p>
        </w:tc>
        <w:tc>
          <w:tcPr>
            <w:tcW w:w="0" w:type="auto"/>
            <w:vAlign w:val="center"/>
            <w:hideMark/>
          </w:tcPr>
          <w:p w:rsidR="00000000" w:rsidRDefault="00000000">
            <w:r>
              <w:t xml:space="preserve">The direction of the leg. Valid value can be </w:t>
            </w:r>
            <w:r>
              <w:rPr>
                <w:rStyle w:val="HTML"/>
              </w:rPr>
              <w:t>buy</w:t>
            </w:r>
            <w:r>
              <w:t xml:space="preserve"> or </w:t>
            </w:r>
            <w:r>
              <w:rPr>
                <w:rStyle w:val="HTML"/>
              </w:rPr>
              <w:t>sell</w:t>
            </w:r>
            <w:r>
              <w:t>.</w:t>
            </w:r>
          </w:p>
        </w:tc>
      </w:tr>
      <w:tr w:rsidR="00000000">
        <w:trPr>
          <w:divId w:val="175387555"/>
          <w:tblCellSpacing w:w="15" w:type="dxa"/>
        </w:trPr>
        <w:tc>
          <w:tcPr>
            <w:tcW w:w="0" w:type="auto"/>
            <w:vAlign w:val="center"/>
            <w:hideMark/>
          </w:tcPr>
          <w:p w:rsidR="00000000" w:rsidRDefault="00000000">
            <w:r>
              <w:t>&gt; fillPnl</w:t>
            </w:r>
          </w:p>
        </w:tc>
        <w:tc>
          <w:tcPr>
            <w:tcW w:w="0" w:type="auto"/>
            <w:vAlign w:val="center"/>
            <w:hideMark/>
          </w:tcPr>
          <w:p w:rsidR="00000000" w:rsidRDefault="00000000">
            <w:r>
              <w:t>String</w:t>
            </w:r>
          </w:p>
        </w:tc>
        <w:tc>
          <w:tcPr>
            <w:tcW w:w="0" w:type="auto"/>
            <w:vAlign w:val="center"/>
            <w:hideMark/>
          </w:tcPr>
          <w:p w:rsidR="00000000" w:rsidRDefault="00000000">
            <w:r>
              <w:t>Last filled profit and loss, applicable to orders which have a trade and aim to close position. It always is 0 in other conditions</w:t>
            </w:r>
          </w:p>
        </w:tc>
      </w:tr>
      <w:tr w:rsidR="00000000">
        <w:trPr>
          <w:divId w:val="175387555"/>
          <w:tblCellSpacing w:w="15" w:type="dxa"/>
        </w:trPr>
        <w:tc>
          <w:tcPr>
            <w:tcW w:w="0" w:type="auto"/>
            <w:vAlign w:val="center"/>
            <w:hideMark/>
          </w:tcPr>
          <w:p w:rsidR="00000000" w:rsidRDefault="00000000">
            <w:r>
              <w:t>&gt; fee</w:t>
            </w:r>
          </w:p>
        </w:tc>
        <w:tc>
          <w:tcPr>
            <w:tcW w:w="0" w:type="auto"/>
            <w:vAlign w:val="center"/>
            <w:hideMark/>
          </w:tcPr>
          <w:p w:rsidR="00000000" w:rsidRDefault="00000000">
            <w:r>
              <w:t>String</w:t>
            </w:r>
          </w:p>
        </w:tc>
        <w:tc>
          <w:tcPr>
            <w:tcW w:w="0" w:type="auto"/>
            <w:vAlign w:val="center"/>
            <w:hideMark/>
          </w:tcPr>
          <w:p w:rsidR="00000000" w:rsidRDefault="00000000">
            <w:r>
              <w:t>Fee. Negative number represents the user transaction fee charged by the platform. Positive number represents rebate.</w:t>
            </w:r>
          </w:p>
        </w:tc>
      </w:tr>
      <w:tr w:rsidR="00000000">
        <w:trPr>
          <w:divId w:val="175387555"/>
          <w:tblCellSpacing w:w="15" w:type="dxa"/>
        </w:trPr>
        <w:tc>
          <w:tcPr>
            <w:tcW w:w="0" w:type="auto"/>
            <w:vAlign w:val="center"/>
            <w:hideMark/>
          </w:tcPr>
          <w:p w:rsidR="00000000" w:rsidRDefault="00000000">
            <w:r>
              <w:t>&gt; feeCcy</w:t>
            </w:r>
          </w:p>
        </w:tc>
        <w:tc>
          <w:tcPr>
            <w:tcW w:w="0" w:type="auto"/>
            <w:vAlign w:val="center"/>
            <w:hideMark/>
          </w:tcPr>
          <w:p w:rsidR="00000000" w:rsidRDefault="00000000">
            <w:r>
              <w:t>String</w:t>
            </w:r>
          </w:p>
        </w:tc>
        <w:tc>
          <w:tcPr>
            <w:tcW w:w="0" w:type="auto"/>
            <w:vAlign w:val="center"/>
            <w:hideMark/>
          </w:tcPr>
          <w:p w:rsidR="00000000" w:rsidRDefault="00000000">
            <w:r>
              <w:t>Fee currency</w:t>
            </w:r>
          </w:p>
        </w:tc>
      </w:tr>
      <w:tr w:rsidR="00000000">
        <w:trPr>
          <w:divId w:val="175387555"/>
          <w:tblCellSpacing w:w="15" w:type="dxa"/>
        </w:trPr>
        <w:tc>
          <w:tcPr>
            <w:tcW w:w="0" w:type="auto"/>
            <w:vAlign w:val="center"/>
            <w:hideMark/>
          </w:tcPr>
          <w:p w:rsidR="00000000" w:rsidRDefault="00000000">
            <w:r>
              <w:t>&gt; tradeId</w:t>
            </w:r>
          </w:p>
        </w:tc>
        <w:tc>
          <w:tcPr>
            <w:tcW w:w="0" w:type="auto"/>
            <w:vAlign w:val="center"/>
            <w:hideMark/>
          </w:tcPr>
          <w:p w:rsidR="00000000" w:rsidRDefault="00000000">
            <w:r>
              <w:t>String</w:t>
            </w:r>
          </w:p>
        </w:tc>
        <w:tc>
          <w:tcPr>
            <w:tcW w:w="0" w:type="auto"/>
            <w:vAlign w:val="center"/>
            <w:hideMark/>
          </w:tcPr>
          <w:p w:rsidR="00000000" w:rsidRDefault="00000000">
            <w:r>
              <w:t>Traded ID in the OKX orderbook.</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Error Code, the default is 0</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Error Message, the default is ""</w:t>
            </w:r>
          </w:p>
        </w:tc>
      </w:tr>
    </w:tbl>
    <w:p w:rsidR="00000000" w:rsidRDefault="00000000">
      <w:pPr>
        <w:pStyle w:val="3"/>
        <w:divId w:val="175387555"/>
      </w:pPr>
      <w:r>
        <w:t>Get Spreads (Public)</w:t>
      </w:r>
    </w:p>
    <w:p w:rsidR="00000000" w:rsidRDefault="00000000">
      <w:pPr>
        <w:pStyle w:val="a5"/>
        <w:divId w:val="175387555"/>
      </w:pPr>
      <w:r>
        <w:t>Retrieve all available spreads based on the request parameters.</w:t>
      </w:r>
    </w:p>
    <w:p w:rsidR="00000000" w:rsidRDefault="00000000">
      <w:pPr>
        <w:pStyle w:val="4"/>
        <w:divId w:val="175387555"/>
      </w:pPr>
      <w:r>
        <w:t>Rate Limit: 20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/api/v5/sprd/spreads</w:t>
      </w:r>
    </w:p>
    <w:p w:rsidR="00000000" w:rsidRDefault="00000000">
      <w:pPr>
        <w:pStyle w:val="a5"/>
        <w:ind w:left="720" w:right="720"/>
        <w:divId w:val="244346265"/>
      </w:pPr>
      <w:r>
        <w:t>Request Example</w:t>
      </w:r>
    </w:p>
    <w:p w:rsidR="00000000" w:rsidRDefault="00000000">
      <w:pPr>
        <w:pStyle w:val="HTML0"/>
        <w:divId w:val="1096629571"/>
        <w:rPr>
          <w:rStyle w:val="HTML"/>
        </w:rPr>
      </w:pPr>
      <w:r>
        <w:rPr>
          <w:rStyle w:val="HTML"/>
        </w:rPr>
        <w:t>GET /api/v5/sprd/spreads?instId</w:t>
      </w:r>
      <w:r>
        <w:rPr>
          <w:rStyle w:val="o"/>
        </w:rPr>
        <w:t>=</w:t>
      </w:r>
      <w:r>
        <w:rPr>
          <w:rStyle w:val="HTML"/>
        </w:rPr>
        <w:t>BTC-USDT</w:t>
      </w:r>
    </w:p>
    <w:p w:rsidR="00000000" w:rsidRDefault="00000000">
      <w:pPr>
        <w:pStyle w:val="HTML0"/>
        <w:divId w:val="1096629571"/>
        <w:rPr>
          <w:rStyle w:val="HTML"/>
        </w:rPr>
      </w:pPr>
    </w:p>
    <w:p w:rsidR="00000000" w:rsidRDefault="00000000">
      <w:pPr>
        <w:pStyle w:val="HTML0"/>
        <w:divId w:val="1082990296"/>
        <w:rPr>
          <w:rStyle w:val="HTML"/>
          <w:vanish/>
        </w:rPr>
      </w:pPr>
      <w:r>
        <w:rPr>
          <w:rStyle w:val="kn"/>
          <w:vanish/>
        </w:rPr>
        <w:t>import</w:t>
      </w:r>
      <w:r>
        <w:rPr>
          <w:rStyle w:val="HTML"/>
          <w:vanish/>
        </w:rPr>
        <w:t xml:space="preserve"> </w:t>
      </w:r>
      <w:r>
        <w:rPr>
          <w:rStyle w:val="nn"/>
          <w:vanish/>
        </w:rPr>
        <w:t>okx.SpreadTrading</w:t>
      </w:r>
      <w:r>
        <w:rPr>
          <w:rStyle w:val="HTML"/>
          <w:vanish/>
        </w:rPr>
        <w:t xml:space="preserve"> </w:t>
      </w:r>
      <w:r>
        <w:rPr>
          <w:rStyle w:val="k"/>
          <w:vanish/>
        </w:rPr>
        <w:t>as</w:t>
      </w:r>
      <w:r>
        <w:rPr>
          <w:rStyle w:val="HTML"/>
          <w:vanish/>
        </w:rPr>
        <w:t xml:space="preserve"> </w:t>
      </w:r>
      <w:r>
        <w:rPr>
          <w:rStyle w:val="n"/>
          <w:vanish/>
        </w:rPr>
        <w:t>SpreadTrading</w:t>
      </w:r>
    </w:p>
    <w:p w:rsidR="00000000" w:rsidRDefault="00000000">
      <w:pPr>
        <w:pStyle w:val="HTML0"/>
        <w:divId w:val="1082990296"/>
        <w:rPr>
          <w:rStyle w:val="HTML"/>
          <w:vanish/>
        </w:rPr>
      </w:pPr>
    </w:p>
    <w:p w:rsidR="00000000" w:rsidRDefault="00000000">
      <w:pPr>
        <w:pStyle w:val="HTML0"/>
        <w:divId w:val="1082990296"/>
        <w:rPr>
          <w:rStyle w:val="c1"/>
          <w:vanish/>
        </w:rPr>
      </w:pPr>
      <w:r>
        <w:rPr>
          <w:rStyle w:val="c1"/>
          <w:vanish/>
        </w:rPr>
        <w:t># API initialization</w:t>
      </w:r>
    </w:p>
    <w:p w:rsidR="00000000" w:rsidRDefault="00000000">
      <w:pPr>
        <w:pStyle w:val="HTML0"/>
        <w:divId w:val="1082990296"/>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1082990296"/>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1082990296"/>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1082990296"/>
        <w:rPr>
          <w:rStyle w:val="HTML"/>
          <w:vanish/>
        </w:rPr>
      </w:pPr>
    </w:p>
    <w:p w:rsidR="00000000" w:rsidRDefault="00000000">
      <w:pPr>
        <w:pStyle w:val="HTML0"/>
        <w:divId w:val="1082990296"/>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trading:0 , demo trading:1</w:t>
      </w:r>
    </w:p>
    <w:p w:rsidR="00000000" w:rsidRDefault="00000000">
      <w:pPr>
        <w:pStyle w:val="HTML0"/>
        <w:divId w:val="1082990296"/>
        <w:rPr>
          <w:rStyle w:val="HTML"/>
          <w:vanish/>
        </w:rPr>
      </w:pPr>
    </w:p>
    <w:p w:rsidR="00000000" w:rsidRDefault="00000000">
      <w:pPr>
        <w:pStyle w:val="HTML0"/>
        <w:divId w:val="1082990296"/>
        <w:rPr>
          <w:rStyle w:val="HTML"/>
          <w:vanish/>
        </w:rPr>
      </w:pPr>
      <w:r>
        <w:rPr>
          <w:rStyle w:val="n"/>
          <w:vanish/>
        </w:rPr>
        <w:t>spreadAPI</w:t>
      </w:r>
      <w:r>
        <w:rPr>
          <w:rStyle w:val="HTML"/>
          <w:vanish/>
        </w:rPr>
        <w:t xml:space="preserve"> </w:t>
      </w:r>
      <w:r>
        <w:rPr>
          <w:rStyle w:val="o"/>
          <w:vanish/>
        </w:rPr>
        <w:t>=</w:t>
      </w:r>
      <w:r>
        <w:rPr>
          <w:rStyle w:val="HTML"/>
          <w:vanish/>
        </w:rPr>
        <w:t xml:space="preserve"> </w:t>
      </w:r>
      <w:r>
        <w:rPr>
          <w:rStyle w:val="n"/>
          <w:vanish/>
        </w:rPr>
        <w:t>SpreadTrading</w:t>
      </w:r>
      <w:r>
        <w:rPr>
          <w:rStyle w:val="p"/>
          <w:vanish/>
        </w:rPr>
        <w:t>.</w:t>
      </w:r>
      <w:r>
        <w:rPr>
          <w:rStyle w:val="n"/>
          <w:vanish/>
        </w:rPr>
        <w:t>SpreadTradingAPI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1082990296"/>
        <w:rPr>
          <w:rStyle w:val="HTML"/>
          <w:vanish/>
        </w:rPr>
      </w:pPr>
    </w:p>
    <w:p w:rsidR="00000000" w:rsidRDefault="00000000">
      <w:pPr>
        <w:pStyle w:val="HTML0"/>
        <w:divId w:val="1082990296"/>
        <w:rPr>
          <w:rStyle w:val="c1"/>
          <w:vanish/>
        </w:rPr>
      </w:pPr>
      <w:r>
        <w:rPr>
          <w:rStyle w:val="c1"/>
          <w:vanish/>
        </w:rPr>
        <w:t># get spreads</w:t>
      </w:r>
    </w:p>
    <w:p w:rsidR="00000000" w:rsidRDefault="00000000">
      <w:pPr>
        <w:pStyle w:val="HTML0"/>
        <w:divId w:val="1082990296"/>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spreadAPI</w:t>
      </w:r>
      <w:r>
        <w:rPr>
          <w:rStyle w:val="p"/>
          <w:vanish/>
        </w:rPr>
        <w:t>.</w:t>
      </w:r>
      <w:r>
        <w:rPr>
          <w:rStyle w:val="n"/>
          <w:vanish/>
        </w:rPr>
        <w:t>get_spreads</w:t>
      </w:r>
      <w:r>
        <w:rPr>
          <w:rStyle w:val="p"/>
          <w:vanish/>
        </w:rPr>
        <w:t>()</w:t>
      </w:r>
    </w:p>
    <w:p w:rsidR="00000000" w:rsidRDefault="00000000">
      <w:pPr>
        <w:pStyle w:val="HTML0"/>
        <w:divId w:val="1082990296"/>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baseCcy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Currency instrument is based in, e.g. BTC, ETH</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The instrument ID to be included in the spread.</w:t>
            </w:r>
          </w:p>
        </w:tc>
      </w:tr>
      <w:tr w:rsidR="00000000">
        <w:trPr>
          <w:divId w:val="175387555"/>
          <w:tblCellSpacing w:w="15" w:type="dxa"/>
        </w:trPr>
        <w:tc>
          <w:tcPr>
            <w:tcW w:w="0" w:type="auto"/>
            <w:vAlign w:val="center"/>
            <w:hideMark/>
          </w:tcPr>
          <w:p w:rsidR="00000000" w:rsidRDefault="00000000">
            <w:r>
              <w:t>sprdId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The spread ID</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Spreads which are available to trade, suspened or expired. Valid values include </w:t>
            </w:r>
            <w:r>
              <w:rPr>
                <w:rStyle w:val="HTML"/>
              </w:rPr>
              <w:t>live</w:t>
            </w:r>
            <w:r>
              <w:t xml:space="preserve">, </w:t>
            </w:r>
            <w:r>
              <w:rPr>
                <w:rStyle w:val="HTML"/>
              </w:rPr>
              <w:t>suspend</w:t>
            </w:r>
            <w:r>
              <w:t xml:space="preserve"> and </w:t>
            </w:r>
            <w:r>
              <w:rPr>
                <w:rStyle w:val="HTML"/>
              </w:rPr>
              <w:t>expired</w:t>
            </w:r>
            <w:r>
              <w:t>.</w:t>
            </w:r>
          </w:p>
        </w:tc>
      </w:tr>
    </w:tbl>
    <w:p w:rsidR="00000000" w:rsidRDefault="00000000">
      <w:pPr>
        <w:pStyle w:val="a5"/>
        <w:ind w:left="720" w:right="720"/>
        <w:divId w:val="2064719916"/>
      </w:pPr>
      <w:r>
        <w:t>Response Example</w:t>
      </w:r>
    </w:p>
    <w:p w:rsidR="00000000" w:rsidRDefault="00000000">
      <w:pPr>
        <w:pStyle w:val="HTML0"/>
        <w:divId w:val="1544293531"/>
        <w:rPr>
          <w:rStyle w:val="w"/>
        </w:rPr>
      </w:pPr>
      <w:r>
        <w:rPr>
          <w:rStyle w:val="p"/>
        </w:rPr>
        <w:t>{</w:t>
      </w:r>
    </w:p>
    <w:p w:rsidR="00000000" w:rsidRDefault="00000000">
      <w:pPr>
        <w:pStyle w:val="HTML0"/>
        <w:divId w:val="1544293531"/>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544293531"/>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1544293531"/>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544293531"/>
        <w:rPr>
          <w:rStyle w:val="w"/>
        </w:rPr>
      </w:pPr>
      <w:r>
        <w:rPr>
          <w:rStyle w:val="w"/>
        </w:rPr>
        <w:t xml:space="preserve">            </w:t>
      </w:r>
      <w:r>
        <w:rPr>
          <w:rStyle w:val="nl"/>
        </w:rPr>
        <w:t>"sprdId"</w:t>
      </w:r>
      <w:r>
        <w:rPr>
          <w:rStyle w:val="p"/>
        </w:rPr>
        <w:t>:</w:t>
      </w:r>
      <w:r>
        <w:rPr>
          <w:rStyle w:val="w"/>
        </w:rPr>
        <w:t xml:space="preserve"> </w:t>
      </w:r>
      <w:r>
        <w:rPr>
          <w:rStyle w:val="s2"/>
        </w:rPr>
        <w:t>"ETH-USD-SWAP_ETH-USD-231229"</w:t>
      </w:r>
      <w:r>
        <w:rPr>
          <w:rStyle w:val="p"/>
        </w:rPr>
        <w:t>,</w:t>
      </w:r>
    </w:p>
    <w:p w:rsidR="00000000" w:rsidRDefault="00000000">
      <w:pPr>
        <w:pStyle w:val="HTML0"/>
        <w:divId w:val="1544293531"/>
        <w:rPr>
          <w:rStyle w:val="w"/>
        </w:rPr>
      </w:pPr>
      <w:r>
        <w:rPr>
          <w:rStyle w:val="w"/>
        </w:rPr>
        <w:t xml:space="preserve">            </w:t>
      </w:r>
      <w:r>
        <w:rPr>
          <w:rStyle w:val="nl"/>
        </w:rPr>
        <w:t>"sprdType"</w:t>
      </w:r>
      <w:r>
        <w:rPr>
          <w:rStyle w:val="p"/>
        </w:rPr>
        <w:t>:</w:t>
      </w:r>
      <w:r>
        <w:rPr>
          <w:rStyle w:val="w"/>
        </w:rPr>
        <w:t xml:space="preserve"> </w:t>
      </w:r>
      <w:r>
        <w:rPr>
          <w:rStyle w:val="s2"/>
        </w:rPr>
        <w:t>"inverse"</w:t>
      </w:r>
      <w:r>
        <w:rPr>
          <w:rStyle w:val="p"/>
        </w:rPr>
        <w:t>,</w:t>
      </w:r>
    </w:p>
    <w:p w:rsidR="00000000" w:rsidRDefault="00000000">
      <w:pPr>
        <w:pStyle w:val="HTML0"/>
        <w:divId w:val="1544293531"/>
        <w:rPr>
          <w:rStyle w:val="w"/>
        </w:rPr>
      </w:pPr>
      <w:r>
        <w:rPr>
          <w:rStyle w:val="w"/>
        </w:rPr>
        <w:t xml:space="preserve">            </w:t>
      </w:r>
      <w:r>
        <w:rPr>
          <w:rStyle w:val="nl"/>
        </w:rPr>
        <w:t>"state"</w:t>
      </w:r>
      <w:r>
        <w:rPr>
          <w:rStyle w:val="p"/>
        </w:rPr>
        <w:t>:</w:t>
      </w:r>
      <w:r>
        <w:rPr>
          <w:rStyle w:val="w"/>
        </w:rPr>
        <w:t xml:space="preserve"> </w:t>
      </w:r>
      <w:r>
        <w:rPr>
          <w:rStyle w:val="s2"/>
        </w:rPr>
        <w:t>"live"</w:t>
      </w:r>
      <w:r>
        <w:rPr>
          <w:rStyle w:val="p"/>
        </w:rPr>
        <w:t>,</w:t>
      </w:r>
    </w:p>
    <w:p w:rsidR="00000000" w:rsidRDefault="00000000">
      <w:pPr>
        <w:pStyle w:val="HTML0"/>
        <w:divId w:val="1544293531"/>
        <w:rPr>
          <w:rStyle w:val="w"/>
        </w:rPr>
      </w:pPr>
      <w:r>
        <w:rPr>
          <w:rStyle w:val="w"/>
        </w:rPr>
        <w:t xml:space="preserve">            </w:t>
      </w:r>
      <w:r>
        <w:rPr>
          <w:rStyle w:val="nl"/>
        </w:rPr>
        <w:t>"baseCcy"</w:t>
      </w:r>
      <w:r>
        <w:rPr>
          <w:rStyle w:val="p"/>
        </w:rPr>
        <w:t>:</w:t>
      </w:r>
      <w:r>
        <w:rPr>
          <w:rStyle w:val="w"/>
        </w:rPr>
        <w:t xml:space="preserve"> </w:t>
      </w:r>
      <w:r>
        <w:rPr>
          <w:rStyle w:val="s2"/>
        </w:rPr>
        <w:t>"ETH"</w:t>
      </w:r>
      <w:r>
        <w:rPr>
          <w:rStyle w:val="p"/>
        </w:rPr>
        <w:t>,</w:t>
      </w:r>
    </w:p>
    <w:p w:rsidR="00000000" w:rsidRDefault="00000000">
      <w:pPr>
        <w:pStyle w:val="HTML0"/>
        <w:divId w:val="1544293531"/>
        <w:rPr>
          <w:rStyle w:val="w"/>
        </w:rPr>
      </w:pPr>
      <w:r>
        <w:rPr>
          <w:rStyle w:val="w"/>
        </w:rPr>
        <w:t xml:space="preserve">            </w:t>
      </w:r>
      <w:r>
        <w:rPr>
          <w:rStyle w:val="nl"/>
        </w:rPr>
        <w:t>"szCcy"</w:t>
      </w:r>
      <w:r>
        <w:rPr>
          <w:rStyle w:val="p"/>
        </w:rPr>
        <w:t>:</w:t>
      </w:r>
      <w:r>
        <w:rPr>
          <w:rStyle w:val="w"/>
        </w:rPr>
        <w:t xml:space="preserve"> </w:t>
      </w:r>
      <w:r>
        <w:rPr>
          <w:rStyle w:val="s2"/>
        </w:rPr>
        <w:t>"USD"</w:t>
      </w:r>
      <w:r>
        <w:rPr>
          <w:rStyle w:val="p"/>
        </w:rPr>
        <w:t>,</w:t>
      </w:r>
    </w:p>
    <w:p w:rsidR="00000000" w:rsidRDefault="00000000">
      <w:pPr>
        <w:pStyle w:val="HTML0"/>
        <w:divId w:val="1544293531"/>
        <w:rPr>
          <w:rStyle w:val="w"/>
        </w:rPr>
      </w:pPr>
      <w:r>
        <w:rPr>
          <w:rStyle w:val="w"/>
        </w:rPr>
        <w:t xml:space="preserve">            </w:t>
      </w:r>
      <w:r>
        <w:rPr>
          <w:rStyle w:val="nl"/>
        </w:rPr>
        <w:t>"quoteCcy"</w:t>
      </w:r>
      <w:r>
        <w:rPr>
          <w:rStyle w:val="p"/>
        </w:rPr>
        <w:t>:</w:t>
      </w:r>
      <w:r>
        <w:rPr>
          <w:rStyle w:val="w"/>
        </w:rPr>
        <w:t xml:space="preserve"> </w:t>
      </w:r>
      <w:r>
        <w:rPr>
          <w:rStyle w:val="s2"/>
        </w:rPr>
        <w:t>"USD"</w:t>
      </w:r>
      <w:r>
        <w:rPr>
          <w:rStyle w:val="p"/>
        </w:rPr>
        <w:t>,</w:t>
      </w:r>
    </w:p>
    <w:p w:rsidR="00000000" w:rsidRDefault="00000000">
      <w:pPr>
        <w:pStyle w:val="HTML0"/>
        <w:divId w:val="1544293531"/>
        <w:rPr>
          <w:rStyle w:val="w"/>
        </w:rPr>
      </w:pPr>
      <w:r>
        <w:rPr>
          <w:rStyle w:val="w"/>
        </w:rPr>
        <w:t xml:space="preserve">            </w:t>
      </w:r>
      <w:r>
        <w:rPr>
          <w:rStyle w:val="nl"/>
        </w:rPr>
        <w:t>"tickSz"</w:t>
      </w:r>
      <w:r>
        <w:rPr>
          <w:rStyle w:val="p"/>
        </w:rPr>
        <w:t>:</w:t>
      </w:r>
      <w:r>
        <w:rPr>
          <w:rStyle w:val="w"/>
        </w:rPr>
        <w:t xml:space="preserve"> </w:t>
      </w:r>
      <w:r>
        <w:rPr>
          <w:rStyle w:val="s2"/>
        </w:rPr>
        <w:t>"0.01"</w:t>
      </w:r>
      <w:r>
        <w:rPr>
          <w:rStyle w:val="p"/>
        </w:rPr>
        <w:t>,</w:t>
      </w:r>
    </w:p>
    <w:p w:rsidR="00000000" w:rsidRDefault="00000000">
      <w:pPr>
        <w:pStyle w:val="HTML0"/>
        <w:divId w:val="1544293531"/>
        <w:rPr>
          <w:rStyle w:val="w"/>
        </w:rPr>
      </w:pPr>
      <w:r>
        <w:rPr>
          <w:rStyle w:val="w"/>
        </w:rPr>
        <w:t xml:space="preserve">            </w:t>
      </w:r>
      <w:r>
        <w:rPr>
          <w:rStyle w:val="nl"/>
        </w:rPr>
        <w:t>"minSz"</w:t>
      </w:r>
      <w:r>
        <w:rPr>
          <w:rStyle w:val="p"/>
        </w:rPr>
        <w:t>:</w:t>
      </w:r>
      <w:r>
        <w:rPr>
          <w:rStyle w:val="w"/>
        </w:rPr>
        <w:t xml:space="preserve"> </w:t>
      </w:r>
      <w:r>
        <w:rPr>
          <w:rStyle w:val="s2"/>
        </w:rPr>
        <w:t>"10"</w:t>
      </w:r>
      <w:r>
        <w:rPr>
          <w:rStyle w:val="p"/>
        </w:rPr>
        <w:t>,</w:t>
      </w:r>
    </w:p>
    <w:p w:rsidR="00000000" w:rsidRDefault="00000000">
      <w:pPr>
        <w:pStyle w:val="HTML0"/>
        <w:divId w:val="1544293531"/>
        <w:rPr>
          <w:rStyle w:val="w"/>
        </w:rPr>
      </w:pPr>
      <w:r>
        <w:rPr>
          <w:rStyle w:val="w"/>
        </w:rPr>
        <w:t xml:space="preserve">            </w:t>
      </w:r>
      <w:r>
        <w:rPr>
          <w:rStyle w:val="nl"/>
        </w:rPr>
        <w:t>"lotSz"</w:t>
      </w:r>
      <w:r>
        <w:rPr>
          <w:rStyle w:val="p"/>
        </w:rPr>
        <w:t>:</w:t>
      </w:r>
      <w:r>
        <w:rPr>
          <w:rStyle w:val="w"/>
        </w:rPr>
        <w:t xml:space="preserve"> </w:t>
      </w:r>
      <w:r>
        <w:rPr>
          <w:rStyle w:val="s2"/>
        </w:rPr>
        <w:t>"10"</w:t>
      </w:r>
      <w:r>
        <w:rPr>
          <w:rStyle w:val="p"/>
        </w:rPr>
        <w:t>,</w:t>
      </w:r>
    </w:p>
    <w:p w:rsidR="00000000" w:rsidRDefault="00000000">
      <w:pPr>
        <w:pStyle w:val="HTML0"/>
        <w:divId w:val="1544293531"/>
        <w:rPr>
          <w:rStyle w:val="w"/>
        </w:rPr>
      </w:pPr>
      <w:r>
        <w:rPr>
          <w:rStyle w:val="w"/>
        </w:rPr>
        <w:t xml:space="preserve">            </w:t>
      </w:r>
      <w:r>
        <w:rPr>
          <w:rStyle w:val="nl"/>
        </w:rPr>
        <w:t>"listTime"</w:t>
      </w:r>
      <w:r>
        <w:rPr>
          <w:rStyle w:val="p"/>
        </w:rPr>
        <w:t>:</w:t>
      </w:r>
      <w:r>
        <w:rPr>
          <w:rStyle w:val="w"/>
        </w:rPr>
        <w:t xml:space="preserve"> </w:t>
      </w:r>
      <w:r>
        <w:rPr>
          <w:rStyle w:val="s2"/>
        </w:rPr>
        <w:t>"1686903000159"</w:t>
      </w:r>
      <w:r>
        <w:rPr>
          <w:rStyle w:val="p"/>
        </w:rPr>
        <w:t>,</w:t>
      </w:r>
    </w:p>
    <w:p w:rsidR="00000000" w:rsidRDefault="00000000">
      <w:pPr>
        <w:pStyle w:val="HTML0"/>
        <w:divId w:val="1544293531"/>
        <w:rPr>
          <w:rStyle w:val="w"/>
        </w:rPr>
      </w:pPr>
      <w:r>
        <w:rPr>
          <w:rStyle w:val="w"/>
        </w:rPr>
        <w:t xml:space="preserve">            </w:t>
      </w:r>
      <w:r>
        <w:rPr>
          <w:rStyle w:val="nl"/>
        </w:rPr>
        <w:t>"legs"</w:t>
      </w:r>
      <w:r>
        <w:rPr>
          <w:rStyle w:val="p"/>
        </w:rPr>
        <w:t>:</w:t>
      </w:r>
      <w:r>
        <w:rPr>
          <w:rStyle w:val="w"/>
        </w:rPr>
        <w:t xml:space="preserve"> </w:t>
      </w:r>
      <w:r>
        <w:rPr>
          <w:rStyle w:val="p"/>
        </w:rPr>
        <w:t>[{</w:t>
      </w:r>
    </w:p>
    <w:p w:rsidR="00000000" w:rsidRDefault="00000000">
      <w:pPr>
        <w:pStyle w:val="HTML0"/>
        <w:divId w:val="1544293531"/>
        <w:rPr>
          <w:rStyle w:val="w"/>
        </w:rPr>
      </w:pPr>
      <w:r>
        <w:rPr>
          <w:rStyle w:val="w"/>
        </w:rPr>
        <w:t xml:space="preserve">                    </w:t>
      </w:r>
      <w:r>
        <w:rPr>
          <w:rStyle w:val="nl"/>
        </w:rPr>
        <w:t>"instId"</w:t>
      </w:r>
      <w:r>
        <w:rPr>
          <w:rStyle w:val="p"/>
        </w:rPr>
        <w:t>:</w:t>
      </w:r>
      <w:r>
        <w:rPr>
          <w:rStyle w:val="w"/>
        </w:rPr>
        <w:t xml:space="preserve"> </w:t>
      </w:r>
      <w:r>
        <w:rPr>
          <w:rStyle w:val="s2"/>
        </w:rPr>
        <w:t>"ETH-USD-SWAP"</w:t>
      </w:r>
      <w:r>
        <w:rPr>
          <w:rStyle w:val="p"/>
        </w:rPr>
        <w:t>,</w:t>
      </w:r>
    </w:p>
    <w:p w:rsidR="00000000" w:rsidRDefault="00000000">
      <w:pPr>
        <w:pStyle w:val="HTML0"/>
        <w:divId w:val="1544293531"/>
        <w:rPr>
          <w:rStyle w:val="w"/>
        </w:rPr>
      </w:pPr>
      <w:r>
        <w:rPr>
          <w:rStyle w:val="w"/>
        </w:rPr>
        <w:t xml:space="preserve">                    </w:t>
      </w:r>
      <w:r>
        <w:rPr>
          <w:rStyle w:val="nl"/>
        </w:rPr>
        <w:t>"side"</w:t>
      </w:r>
      <w:r>
        <w:rPr>
          <w:rStyle w:val="p"/>
        </w:rPr>
        <w:t>:</w:t>
      </w:r>
      <w:r>
        <w:rPr>
          <w:rStyle w:val="w"/>
        </w:rPr>
        <w:t xml:space="preserve"> </w:t>
      </w:r>
      <w:r>
        <w:rPr>
          <w:rStyle w:val="s2"/>
        </w:rPr>
        <w:t>"sell"</w:t>
      </w:r>
    </w:p>
    <w:p w:rsidR="00000000" w:rsidRDefault="00000000">
      <w:pPr>
        <w:pStyle w:val="HTML0"/>
        <w:divId w:val="1544293531"/>
        <w:rPr>
          <w:rStyle w:val="w"/>
        </w:rPr>
      </w:pPr>
      <w:r>
        <w:rPr>
          <w:rStyle w:val="w"/>
        </w:rPr>
        <w:t xml:space="preserve">                </w:t>
      </w:r>
      <w:r>
        <w:rPr>
          <w:rStyle w:val="p"/>
        </w:rPr>
        <w:t>},</w:t>
      </w:r>
    </w:p>
    <w:p w:rsidR="00000000" w:rsidRDefault="00000000">
      <w:pPr>
        <w:pStyle w:val="HTML0"/>
        <w:divId w:val="1544293531"/>
        <w:rPr>
          <w:rStyle w:val="w"/>
        </w:rPr>
      </w:pPr>
      <w:r>
        <w:rPr>
          <w:rStyle w:val="w"/>
        </w:rPr>
        <w:t xml:space="preserve">                </w:t>
      </w:r>
      <w:r>
        <w:rPr>
          <w:rStyle w:val="p"/>
        </w:rPr>
        <w:t>{</w:t>
      </w:r>
    </w:p>
    <w:p w:rsidR="00000000" w:rsidRDefault="00000000">
      <w:pPr>
        <w:pStyle w:val="HTML0"/>
        <w:divId w:val="1544293531"/>
        <w:rPr>
          <w:rStyle w:val="w"/>
        </w:rPr>
      </w:pPr>
      <w:r>
        <w:rPr>
          <w:rStyle w:val="w"/>
        </w:rPr>
        <w:t xml:space="preserve">                    </w:t>
      </w:r>
      <w:r>
        <w:rPr>
          <w:rStyle w:val="nl"/>
        </w:rPr>
        <w:t>"instId"</w:t>
      </w:r>
      <w:r>
        <w:rPr>
          <w:rStyle w:val="p"/>
        </w:rPr>
        <w:t>:</w:t>
      </w:r>
      <w:r>
        <w:rPr>
          <w:rStyle w:val="w"/>
        </w:rPr>
        <w:t xml:space="preserve"> </w:t>
      </w:r>
      <w:r>
        <w:rPr>
          <w:rStyle w:val="s2"/>
        </w:rPr>
        <w:t>"ETH-USD-231229"</w:t>
      </w:r>
      <w:r>
        <w:rPr>
          <w:rStyle w:val="p"/>
        </w:rPr>
        <w:t>,</w:t>
      </w:r>
    </w:p>
    <w:p w:rsidR="00000000" w:rsidRDefault="00000000">
      <w:pPr>
        <w:pStyle w:val="HTML0"/>
        <w:divId w:val="1544293531"/>
        <w:rPr>
          <w:rStyle w:val="w"/>
        </w:rPr>
      </w:pPr>
      <w:r>
        <w:rPr>
          <w:rStyle w:val="w"/>
        </w:rPr>
        <w:t xml:space="preserve">                    </w:t>
      </w:r>
      <w:r>
        <w:rPr>
          <w:rStyle w:val="nl"/>
        </w:rPr>
        <w:t>"side"</w:t>
      </w:r>
      <w:r>
        <w:rPr>
          <w:rStyle w:val="p"/>
        </w:rPr>
        <w:t>:</w:t>
      </w:r>
      <w:r>
        <w:rPr>
          <w:rStyle w:val="w"/>
        </w:rPr>
        <w:t xml:space="preserve"> </w:t>
      </w:r>
      <w:r>
        <w:rPr>
          <w:rStyle w:val="s2"/>
        </w:rPr>
        <w:t>"buy"</w:t>
      </w:r>
    </w:p>
    <w:p w:rsidR="00000000" w:rsidRDefault="00000000">
      <w:pPr>
        <w:pStyle w:val="HTML0"/>
        <w:divId w:val="1544293531"/>
        <w:rPr>
          <w:rStyle w:val="w"/>
        </w:rPr>
      </w:pPr>
      <w:r>
        <w:rPr>
          <w:rStyle w:val="w"/>
        </w:rPr>
        <w:t xml:space="preserve">                </w:t>
      </w:r>
      <w:r>
        <w:rPr>
          <w:rStyle w:val="p"/>
        </w:rPr>
        <w:t>}</w:t>
      </w:r>
    </w:p>
    <w:p w:rsidR="00000000" w:rsidRDefault="00000000">
      <w:pPr>
        <w:pStyle w:val="HTML0"/>
        <w:divId w:val="1544293531"/>
        <w:rPr>
          <w:rStyle w:val="w"/>
        </w:rPr>
      </w:pPr>
      <w:r>
        <w:rPr>
          <w:rStyle w:val="w"/>
        </w:rPr>
        <w:t xml:space="preserve">            </w:t>
      </w:r>
      <w:r>
        <w:rPr>
          <w:rStyle w:val="p"/>
        </w:rPr>
        <w:t>],</w:t>
      </w:r>
    </w:p>
    <w:p w:rsidR="00000000" w:rsidRDefault="00000000">
      <w:pPr>
        <w:pStyle w:val="HTML0"/>
        <w:divId w:val="1544293531"/>
        <w:rPr>
          <w:rStyle w:val="w"/>
        </w:rPr>
      </w:pPr>
      <w:r>
        <w:rPr>
          <w:rStyle w:val="w"/>
        </w:rPr>
        <w:t xml:space="preserve">            </w:t>
      </w:r>
      <w:r>
        <w:rPr>
          <w:rStyle w:val="nl"/>
        </w:rPr>
        <w:t>"expTime"</w:t>
      </w:r>
      <w:r>
        <w:rPr>
          <w:rStyle w:val="p"/>
        </w:rPr>
        <w:t>:</w:t>
      </w:r>
      <w:r>
        <w:rPr>
          <w:rStyle w:val="w"/>
        </w:rPr>
        <w:t xml:space="preserve"> </w:t>
      </w:r>
      <w:r>
        <w:rPr>
          <w:rStyle w:val="s2"/>
        </w:rPr>
        <w:t>"1703836800000"</w:t>
      </w:r>
      <w:r>
        <w:rPr>
          <w:rStyle w:val="p"/>
        </w:rPr>
        <w:t>,</w:t>
      </w:r>
    </w:p>
    <w:p w:rsidR="00000000" w:rsidRDefault="00000000">
      <w:pPr>
        <w:pStyle w:val="HTML0"/>
        <w:divId w:val="1544293531"/>
        <w:rPr>
          <w:rStyle w:val="w"/>
        </w:rPr>
      </w:pPr>
      <w:r>
        <w:rPr>
          <w:rStyle w:val="w"/>
        </w:rPr>
        <w:t xml:space="preserve">            </w:t>
      </w:r>
      <w:r>
        <w:rPr>
          <w:rStyle w:val="nl"/>
        </w:rPr>
        <w:t>"uTime"</w:t>
      </w:r>
      <w:r>
        <w:rPr>
          <w:rStyle w:val="p"/>
        </w:rPr>
        <w:t>:</w:t>
      </w:r>
      <w:r>
        <w:rPr>
          <w:rStyle w:val="w"/>
        </w:rPr>
        <w:t xml:space="preserve"> </w:t>
      </w:r>
      <w:r>
        <w:rPr>
          <w:rStyle w:val="s2"/>
        </w:rPr>
        <w:t>"1691376905595"</w:t>
      </w:r>
    </w:p>
    <w:p w:rsidR="00000000" w:rsidRDefault="00000000">
      <w:pPr>
        <w:pStyle w:val="HTML0"/>
        <w:divId w:val="1544293531"/>
        <w:rPr>
          <w:rStyle w:val="w"/>
        </w:rPr>
      </w:pPr>
      <w:r>
        <w:rPr>
          <w:rStyle w:val="w"/>
        </w:rPr>
        <w:t xml:space="preserve">        </w:t>
      </w:r>
      <w:r>
        <w:rPr>
          <w:rStyle w:val="p"/>
        </w:rPr>
        <w:t>},</w:t>
      </w:r>
    </w:p>
    <w:p w:rsidR="00000000" w:rsidRDefault="00000000">
      <w:pPr>
        <w:pStyle w:val="HTML0"/>
        <w:divId w:val="1544293531"/>
        <w:rPr>
          <w:rStyle w:val="w"/>
        </w:rPr>
      </w:pPr>
      <w:r>
        <w:rPr>
          <w:rStyle w:val="w"/>
        </w:rPr>
        <w:t xml:space="preserve">        </w:t>
      </w:r>
      <w:r>
        <w:rPr>
          <w:rStyle w:val="p"/>
        </w:rPr>
        <w:t>{</w:t>
      </w:r>
    </w:p>
    <w:p w:rsidR="00000000" w:rsidRDefault="00000000">
      <w:pPr>
        <w:pStyle w:val="HTML0"/>
        <w:divId w:val="1544293531"/>
        <w:rPr>
          <w:rStyle w:val="w"/>
        </w:rPr>
      </w:pPr>
      <w:r>
        <w:rPr>
          <w:rStyle w:val="w"/>
        </w:rPr>
        <w:t xml:space="preserve">            </w:t>
      </w:r>
      <w:r>
        <w:rPr>
          <w:rStyle w:val="nl"/>
        </w:rPr>
        <w:t>"sprdId"</w:t>
      </w:r>
      <w:r>
        <w:rPr>
          <w:rStyle w:val="p"/>
        </w:rPr>
        <w:t>:</w:t>
      </w:r>
      <w:r>
        <w:rPr>
          <w:rStyle w:val="w"/>
        </w:rPr>
        <w:t xml:space="preserve"> </w:t>
      </w:r>
      <w:r>
        <w:rPr>
          <w:rStyle w:val="s2"/>
        </w:rPr>
        <w:t>"BTC-USDT_BTC-USDT-SWAP"</w:t>
      </w:r>
      <w:r>
        <w:rPr>
          <w:rStyle w:val="p"/>
        </w:rPr>
        <w:t>,</w:t>
      </w:r>
    </w:p>
    <w:p w:rsidR="00000000" w:rsidRDefault="00000000">
      <w:pPr>
        <w:pStyle w:val="HTML0"/>
        <w:divId w:val="1544293531"/>
        <w:rPr>
          <w:rStyle w:val="w"/>
        </w:rPr>
      </w:pPr>
      <w:r>
        <w:rPr>
          <w:rStyle w:val="w"/>
        </w:rPr>
        <w:t xml:space="preserve">            </w:t>
      </w:r>
      <w:r>
        <w:rPr>
          <w:rStyle w:val="nl"/>
        </w:rPr>
        <w:t>"sprdType"</w:t>
      </w:r>
      <w:r>
        <w:rPr>
          <w:rStyle w:val="p"/>
        </w:rPr>
        <w:t>:</w:t>
      </w:r>
      <w:r>
        <w:rPr>
          <w:rStyle w:val="w"/>
        </w:rPr>
        <w:t xml:space="preserve"> </w:t>
      </w:r>
      <w:r>
        <w:rPr>
          <w:rStyle w:val="s2"/>
        </w:rPr>
        <w:t>"linear"</w:t>
      </w:r>
      <w:r>
        <w:rPr>
          <w:rStyle w:val="p"/>
        </w:rPr>
        <w:t>,</w:t>
      </w:r>
    </w:p>
    <w:p w:rsidR="00000000" w:rsidRDefault="00000000">
      <w:pPr>
        <w:pStyle w:val="HTML0"/>
        <w:divId w:val="1544293531"/>
        <w:rPr>
          <w:rStyle w:val="w"/>
        </w:rPr>
      </w:pPr>
      <w:r>
        <w:rPr>
          <w:rStyle w:val="w"/>
        </w:rPr>
        <w:t xml:space="preserve">            </w:t>
      </w:r>
      <w:r>
        <w:rPr>
          <w:rStyle w:val="nl"/>
        </w:rPr>
        <w:t>"state"</w:t>
      </w:r>
      <w:r>
        <w:rPr>
          <w:rStyle w:val="p"/>
        </w:rPr>
        <w:t>:</w:t>
      </w:r>
      <w:r>
        <w:rPr>
          <w:rStyle w:val="w"/>
        </w:rPr>
        <w:t xml:space="preserve"> </w:t>
      </w:r>
      <w:r>
        <w:rPr>
          <w:rStyle w:val="s2"/>
        </w:rPr>
        <w:t>"live"</w:t>
      </w:r>
      <w:r>
        <w:rPr>
          <w:rStyle w:val="p"/>
        </w:rPr>
        <w:t>,</w:t>
      </w:r>
    </w:p>
    <w:p w:rsidR="00000000" w:rsidRDefault="00000000">
      <w:pPr>
        <w:pStyle w:val="HTML0"/>
        <w:divId w:val="1544293531"/>
        <w:rPr>
          <w:rStyle w:val="w"/>
        </w:rPr>
      </w:pPr>
      <w:r>
        <w:rPr>
          <w:rStyle w:val="w"/>
        </w:rPr>
        <w:t xml:space="preserve">            </w:t>
      </w:r>
      <w:r>
        <w:rPr>
          <w:rStyle w:val="nl"/>
        </w:rPr>
        <w:t>"baseCcy"</w:t>
      </w:r>
      <w:r>
        <w:rPr>
          <w:rStyle w:val="p"/>
        </w:rPr>
        <w:t>:</w:t>
      </w:r>
      <w:r>
        <w:rPr>
          <w:rStyle w:val="w"/>
        </w:rPr>
        <w:t xml:space="preserve"> </w:t>
      </w:r>
      <w:r>
        <w:rPr>
          <w:rStyle w:val="s2"/>
        </w:rPr>
        <w:t>"BTC"</w:t>
      </w:r>
      <w:r>
        <w:rPr>
          <w:rStyle w:val="p"/>
        </w:rPr>
        <w:t>,</w:t>
      </w:r>
    </w:p>
    <w:p w:rsidR="00000000" w:rsidRDefault="00000000">
      <w:pPr>
        <w:pStyle w:val="HTML0"/>
        <w:divId w:val="1544293531"/>
        <w:rPr>
          <w:rStyle w:val="w"/>
        </w:rPr>
      </w:pPr>
      <w:r>
        <w:rPr>
          <w:rStyle w:val="w"/>
        </w:rPr>
        <w:t xml:space="preserve">            </w:t>
      </w:r>
      <w:r>
        <w:rPr>
          <w:rStyle w:val="nl"/>
        </w:rPr>
        <w:t>"szCcy"</w:t>
      </w:r>
      <w:r>
        <w:rPr>
          <w:rStyle w:val="p"/>
        </w:rPr>
        <w:t>:</w:t>
      </w:r>
      <w:r>
        <w:rPr>
          <w:rStyle w:val="w"/>
        </w:rPr>
        <w:t xml:space="preserve"> </w:t>
      </w:r>
      <w:r>
        <w:rPr>
          <w:rStyle w:val="s2"/>
        </w:rPr>
        <w:t>"BTC"</w:t>
      </w:r>
      <w:r>
        <w:rPr>
          <w:rStyle w:val="p"/>
        </w:rPr>
        <w:t>,</w:t>
      </w:r>
    </w:p>
    <w:p w:rsidR="00000000" w:rsidRDefault="00000000">
      <w:pPr>
        <w:pStyle w:val="HTML0"/>
        <w:divId w:val="1544293531"/>
        <w:rPr>
          <w:rStyle w:val="w"/>
        </w:rPr>
      </w:pPr>
      <w:r>
        <w:rPr>
          <w:rStyle w:val="w"/>
        </w:rPr>
        <w:t xml:space="preserve">            </w:t>
      </w:r>
      <w:r>
        <w:rPr>
          <w:rStyle w:val="nl"/>
        </w:rPr>
        <w:t>"quoteCcy"</w:t>
      </w:r>
      <w:r>
        <w:rPr>
          <w:rStyle w:val="p"/>
        </w:rPr>
        <w:t>:</w:t>
      </w:r>
      <w:r>
        <w:rPr>
          <w:rStyle w:val="w"/>
        </w:rPr>
        <w:t xml:space="preserve"> </w:t>
      </w:r>
      <w:r>
        <w:rPr>
          <w:rStyle w:val="s2"/>
        </w:rPr>
        <w:t>"USDT"</w:t>
      </w:r>
      <w:r>
        <w:rPr>
          <w:rStyle w:val="p"/>
        </w:rPr>
        <w:t>,</w:t>
      </w:r>
    </w:p>
    <w:p w:rsidR="00000000" w:rsidRDefault="00000000">
      <w:pPr>
        <w:pStyle w:val="HTML0"/>
        <w:divId w:val="1544293531"/>
        <w:rPr>
          <w:rStyle w:val="w"/>
        </w:rPr>
      </w:pPr>
      <w:r>
        <w:rPr>
          <w:rStyle w:val="w"/>
        </w:rPr>
        <w:t xml:space="preserve">            </w:t>
      </w:r>
      <w:r>
        <w:rPr>
          <w:rStyle w:val="nl"/>
        </w:rPr>
        <w:t>"tickSz"</w:t>
      </w:r>
      <w:r>
        <w:rPr>
          <w:rStyle w:val="p"/>
        </w:rPr>
        <w:t>:</w:t>
      </w:r>
      <w:r>
        <w:rPr>
          <w:rStyle w:val="w"/>
        </w:rPr>
        <w:t xml:space="preserve"> </w:t>
      </w:r>
      <w:r>
        <w:rPr>
          <w:rStyle w:val="s2"/>
        </w:rPr>
        <w:t>"0.0001"</w:t>
      </w:r>
      <w:r>
        <w:rPr>
          <w:rStyle w:val="p"/>
        </w:rPr>
        <w:t>,</w:t>
      </w:r>
    </w:p>
    <w:p w:rsidR="00000000" w:rsidRDefault="00000000">
      <w:pPr>
        <w:pStyle w:val="HTML0"/>
        <w:divId w:val="1544293531"/>
        <w:rPr>
          <w:rStyle w:val="w"/>
        </w:rPr>
      </w:pPr>
      <w:r>
        <w:rPr>
          <w:rStyle w:val="w"/>
        </w:rPr>
        <w:t xml:space="preserve">            </w:t>
      </w:r>
      <w:r>
        <w:rPr>
          <w:rStyle w:val="nl"/>
        </w:rPr>
        <w:t>"minSz"</w:t>
      </w:r>
      <w:r>
        <w:rPr>
          <w:rStyle w:val="p"/>
        </w:rPr>
        <w:t>:</w:t>
      </w:r>
      <w:r>
        <w:rPr>
          <w:rStyle w:val="w"/>
        </w:rPr>
        <w:t xml:space="preserve"> </w:t>
      </w:r>
      <w:r>
        <w:rPr>
          <w:rStyle w:val="s2"/>
        </w:rPr>
        <w:t>"0.001"</w:t>
      </w:r>
      <w:r>
        <w:rPr>
          <w:rStyle w:val="p"/>
        </w:rPr>
        <w:t>,</w:t>
      </w:r>
    </w:p>
    <w:p w:rsidR="00000000" w:rsidRDefault="00000000">
      <w:pPr>
        <w:pStyle w:val="HTML0"/>
        <w:divId w:val="1544293531"/>
        <w:rPr>
          <w:rStyle w:val="w"/>
        </w:rPr>
      </w:pPr>
      <w:r>
        <w:rPr>
          <w:rStyle w:val="w"/>
        </w:rPr>
        <w:t xml:space="preserve">            </w:t>
      </w:r>
      <w:r>
        <w:rPr>
          <w:rStyle w:val="nl"/>
        </w:rPr>
        <w:t>"lotSz"</w:t>
      </w:r>
      <w:r>
        <w:rPr>
          <w:rStyle w:val="p"/>
        </w:rPr>
        <w:t>:</w:t>
      </w:r>
      <w:r>
        <w:rPr>
          <w:rStyle w:val="w"/>
        </w:rPr>
        <w:t xml:space="preserve"> </w:t>
      </w:r>
      <w:r>
        <w:rPr>
          <w:rStyle w:val="s2"/>
        </w:rPr>
        <w:t>"1"</w:t>
      </w:r>
      <w:r>
        <w:rPr>
          <w:rStyle w:val="p"/>
        </w:rPr>
        <w:t>,</w:t>
      </w:r>
    </w:p>
    <w:p w:rsidR="00000000" w:rsidRDefault="00000000">
      <w:pPr>
        <w:pStyle w:val="HTML0"/>
        <w:divId w:val="1544293531"/>
        <w:rPr>
          <w:rStyle w:val="w"/>
        </w:rPr>
      </w:pPr>
      <w:r>
        <w:rPr>
          <w:rStyle w:val="w"/>
        </w:rPr>
        <w:t xml:space="preserve">            </w:t>
      </w:r>
      <w:r>
        <w:rPr>
          <w:rStyle w:val="nl"/>
        </w:rPr>
        <w:t>"listTime"</w:t>
      </w:r>
      <w:r>
        <w:rPr>
          <w:rStyle w:val="p"/>
        </w:rPr>
        <w:t>:</w:t>
      </w:r>
      <w:r>
        <w:rPr>
          <w:rStyle w:val="w"/>
        </w:rPr>
        <w:t xml:space="preserve"> </w:t>
      </w:r>
      <w:r>
        <w:rPr>
          <w:rStyle w:val="s2"/>
        </w:rPr>
        <w:t>"1597026383085"</w:t>
      </w:r>
      <w:r>
        <w:rPr>
          <w:rStyle w:val="p"/>
        </w:rPr>
        <w:t>,</w:t>
      </w:r>
    </w:p>
    <w:p w:rsidR="00000000" w:rsidRDefault="00000000">
      <w:pPr>
        <w:pStyle w:val="HTML0"/>
        <w:divId w:val="1544293531"/>
        <w:rPr>
          <w:rStyle w:val="w"/>
        </w:rPr>
      </w:pPr>
      <w:r>
        <w:rPr>
          <w:rStyle w:val="w"/>
        </w:rPr>
        <w:t xml:space="preserve">            </w:t>
      </w:r>
      <w:r>
        <w:rPr>
          <w:rStyle w:val="nl"/>
        </w:rPr>
        <w:t>"expTime"</w:t>
      </w:r>
      <w:r>
        <w:rPr>
          <w:rStyle w:val="p"/>
        </w:rPr>
        <w:t>:</w:t>
      </w:r>
      <w:r>
        <w:rPr>
          <w:rStyle w:val="w"/>
        </w:rPr>
        <w:t xml:space="preserve"> </w:t>
      </w:r>
      <w:r>
        <w:rPr>
          <w:rStyle w:val="s2"/>
        </w:rPr>
        <w:t>"1597029999085"</w:t>
      </w:r>
      <w:r>
        <w:rPr>
          <w:rStyle w:val="p"/>
        </w:rPr>
        <w:t>,</w:t>
      </w:r>
    </w:p>
    <w:p w:rsidR="00000000" w:rsidRDefault="00000000">
      <w:pPr>
        <w:pStyle w:val="HTML0"/>
        <w:divId w:val="1544293531"/>
        <w:rPr>
          <w:rStyle w:val="w"/>
        </w:rPr>
      </w:pPr>
      <w:r>
        <w:rPr>
          <w:rStyle w:val="w"/>
        </w:rPr>
        <w:t xml:space="preserve">            </w:t>
      </w:r>
      <w:r>
        <w:rPr>
          <w:rStyle w:val="nl"/>
        </w:rPr>
        <w:t>"uTime"</w:t>
      </w:r>
      <w:r>
        <w:rPr>
          <w:rStyle w:val="p"/>
        </w:rPr>
        <w:t>:</w:t>
      </w:r>
      <w:r>
        <w:rPr>
          <w:rStyle w:val="w"/>
        </w:rPr>
        <w:t xml:space="preserve"> </w:t>
      </w:r>
      <w:r>
        <w:rPr>
          <w:rStyle w:val="s2"/>
        </w:rPr>
        <w:t>"1597028888085"</w:t>
      </w:r>
      <w:r>
        <w:rPr>
          <w:rStyle w:val="p"/>
        </w:rPr>
        <w:t>,</w:t>
      </w:r>
    </w:p>
    <w:p w:rsidR="00000000" w:rsidRDefault="00000000">
      <w:pPr>
        <w:pStyle w:val="HTML0"/>
        <w:divId w:val="1544293531"/>
        <w:rPr>
          <w:rStyle w:val="w"/>
        </w:rPr>
      </w:pPr>
      <w:r>
        <w:rPr>
          <w:rStyle w:val="w"/>
        </w:rPr>
        <w:t xml:space="preserve">            </w:t>
      </w:r>
      <w:r>
        <w:rPr>
          <w:rStyle w:val="nl"/>
        </w:rPr>
        <w:t>"legs"</w:t>
      </w:r>
      <w:r>
        <w:rPr>
          <w:rStyle w:val="p"/>
        </w:rPr>
        <w:t>:</w:t>
      </w:r>
      <w:r>
        <w:rPr>
          <w:rStyle w:val="w"/>
        </w:rPr>
        <w:t xml:space="preserve"> </w:t>
      </w:r>
      <w:r>
        <w:rPr>
          <w:rStyle w:val="p"/>
        </w:rPr>
        <w:t>[{</w:t>
      </w:r>
    </w:p>
    <w:p w:rsidR="00000000" w:rsidRDefault="00000000">
      <w:pPr>
        <w:pStyle w:val="HTML0"/>
        <w:divId w:val="1544293531"/>
        <w:rPr>
          <w:rStyle w:val="w"/>
        </w:rPr>
      </w:pPr>
      <w:r>
        <w:rPr>
          <w:rStyle w:val="w"/>
        </w:rPr>
        <w:t xml:space="preserve">                    </w:t>
      </w:r>
      <w:r>
        <w:rPr>
          <w:rStyle w:val="nl"/>
        </w:rPr>
        <w:t>"instId"</w:t>
      </w:r>
      <w:r>
        <w:rPr>
          <w:rStyle w:val="p"/>
        </w:rPr>
        <w:t>:</w:t>
      </w:r>
      <w:r>
        <w:rPr>
          <w:rStyle w:val="w"/>
        </w:rPr>
        <w:t xml:space="preserve"> </w:t>
      </w:r>
      <w:r>
        <w:rPr>
          <w:rStyle w:val="s2"/>
        </w:rPr>
        <w:t>"BTC-USDT"</w:t>
      </w:r>
      <w:r>
        <w:rPr>
          <w:rStyle w:val="p"/>
        </w:rPr>
        <w:t>,</w:t>
      </w:r>
    </w:p>
    <w:p w:rsidR="00000000" w:rsidRDefault="00000000">
      <w:pPr>
        <w:pStyle w:val="HTML0"/>
        <w:divId w:val="1544293531"/>
        <w:rPr>
          <w:rStyle w:val="w"/>
        </w:rPr>
      </w:pPr>
      <w:r>
        <w:rPr>
          <w:rStyle w:val="w"/>
        </w:rPr>
        <w:t xml:space="preserve">                    </w:t>
      </w:r>
      <w:r>
        <w:rPr>
          <w:rStyle w:val="nl"/>
        </w:rPr>
        <w:t>"side"</w:t>
      </w:r>
      <w:r>
        <w:rPr>
          <w:rStyle w:val="p"/>
        </w:rPr>
        <w:t>:</w:t>
      </w:r>
      <w:r>
        <w:rPr>
          <w:rStyle w:val="w"/>
        </w:rPr>
        <w:t xml:space="preserve"> </w:t>
      </w:r>
      <w:r>
        <w:rPr>
          <w:rStyle w:val="s2"/>
        </w:rPr>
        <w:t>"sell"</w:t>
      </w:r>
    </w:p>
    <w:p w:rsidR="00000000" w:rsidRDefault="00000000">
      <w:pPr>
        <w:pStyle w:val="HTML0"/>
        <w:divId w:val="1544293531"/>
        <w:rPr>
          <w:rStyle w:val="w"/>
        </w:rPr>
      </w:pPr>
      <w:r>
        <w:rPr>
          <w:rStyle w:val="w"/>
        </w:rPr>
        <w:t xml:space="preserve">                </w:t>
      </w:r>
      <w:r>
        <w:rPr>
          <w:rStyle w:val="p"/>
        </w:rPr>
        <w:t>},</w:t>
      </w:r>
    </w:p>
    <w:p w:rsidR="00000000" w:rsidRDefault="00000000">
      <w:pPr>
        <w:pStyle w:val="HTML0"/>
        <w:divId w:val="1544293531"/>
        <w:rPr>
          <w:rStyle w:val="w"/>
        </w:rPr>
      </w:pPr>
      <w:r>
        <w:rPr>
          <w:rStyle w:val="w"/>
        </w:rPr>
        <w:t xml:space="preserve">                </w:t>
      </w:r>
      <w:r>
        <w:rPr>
          <w:rStyle w:val="p"/>
        </w:rPr>
        <w:t>{</w:t>
      </w:r>
    </w:p>
    <w:p w:rsidR="00000000" w:rsidRDefault="00000000">
      <w:pPr>
        <w:pStyle w:val="HTML0"/>
        <w:divId w:val="1544293531"/>
        <w:rPr>
          <w:rStyle w:val="w"/>
        </w:rPr>
      </w:pPr>
      <w:r>
        <w:rPr>
          <w:rStyle w:val="w"/>
        </w:rPr>
        <w:t xml:space="preserve">                    </w:t>
      </w:r>
      <w:r>
        <w:rPr>
          <w:rStyle w:val="nl"/>
        </w:rPr>
        <w:t>"instId"</w:t>
      </w:r>
      <w:r>
        <w:rPr>
          <w:rStyle w:val="p"/>
        </w:rPr>
        <w:t>:</w:t>
      </w:r>
      <w:r>
        <w:rPr>
          <w:rStyle w:val="w"/>
        </w:rPr>
        <w:t xml:space="preserve"> </w:t>
      </w:r>
      <w:r>
        <w:rPr>
          <w:rStyle w:val="s2"/>
        </w:rPr>
        <w:t>"BTC-USDT-SWAP"</w:t>
      </w:r>
      <w:r>
        <w:rPr>
          <w:rStyle w:val="p"/>
        </w:rPr>
        <w:t>,</w:t>
      </w:r>
    </w:p>
    <w:p w:rsidR="00000000" w:rsidRDefault="00000000">
      <w:pPr>
        <w:pStyle w:val="HTML0"/>
        <w:divId w:val="1544293531"/>
        <w:rPr>
          <w:rStyle w:val="w"/>
        </w:rPr>
      </w:pPr>
      <w:r>
        <w:rPr>
          <w:rStyle w:val="w"/>
        </w:rPr>
        <w:t xml:space="preserve">                    </w:t>
      </w:r>
      <w:r>
        <w:rPr>
          <w:rStyle w:val="nl"/>
        </w:rPr>
        <w:t>"side"</w:t>
      </w:r>
      <w:r>
        <w:rPr>
          <w:rStyle w:val="p"/>
        </w:rPr>
        <w:t>:</w:t>
      </w:r>
      <w:r>
        <w:rPr>
          <w:rStyle w:val="w"/>
        </w:rPr>
        <w:t xml:space="preserve"> </w:t>
      </w:r>
      <w:r>
        <w:rPr>
          <w:rStyle w:val="s2"/>
        </w:rPr>
        <w:t>"buy"</w:t>
      </w:r>
    </w:p>
    <w:p w:rsidR="00000000" w:rsidRDefault="00000000">
      <w:pPr>
        <w:pStyle w:val="HTML0"/>
        <w:divId w:val="1544293531"/>
        <w:rPr>
          <w:rStyle w:val="w"/>
        </w:rPr>
      </w:pPr>
      <w:r>
        <w:rPr>
          <w:rStyle w:val="w"/>
        </w:rPr>
        <w:t xml:space="preserve">                </w:t>
      </w:r>
      <w:r>
        <w:rPr>
          <w:rStyle w:val="p"/>
        </w:rPr>
        <w:t>}</w:t>
      </w:r>
    </w:p>
    <w:p w:rsidR="00000000" w:rsidRDefault="00000000">
      <w:pPr>
        <w:pStyle w:val="HTML0"/>
        <w:divId w:val="1544293531"/>
        <w:rPr>
          <w:rStyle w:val="w"/>
        </w:rPr>
      </w:pPr>
      <w:r>
        <w:rPr>
          <w:rStyle w:val="w"/>
        </w:rPr>
        <w:t xml:space="preserve">            </w:t>
      </w:r>
      <w:r>
        <w:rPr>
          <w:rStyle w:val="p"/>
        </w:rPr>
        <w:t>]</w:t>
      </w:r>
    </w:p>
    <w:p w:rsidR="00000000" w:rsidRDefault="00000000">
      <w:pPr>
        <w:pStyle w:val="HTML0"/>
        <w:divId w:val="1544293531"/>
        <w:rPr>
          <w:rStyle w:val="w"/>
        </w:rPr>
      </w:pPr>
      <w:r>
        <w:rPr>
          <w:rStyle w:val="w"/>
        </w:rPr>
        <w:t xml:space="preserve">        </w:t>
      </w:r>
      <w:r>
        <w:rPr>
          <w:rStyle w:val="p"/>
        </w:rPr>
        <w:t>},</w:t>
      </w:r>
    </w:p>
    <w:p w:rsidR="00000000" w:rsidRDefault="00000000">
      <w:pPr>
        <w:pStyle w:val="HTML0"/>
        <w:divId w:val="1544293531"/>
        <w:rPr>
          <w:rStyle w:val="w"/>
        </w:rPr>
      </w:pPr>
      <w:r>
        <w:rPr>
          <w:rStyle w:val="w"/>
        </w:rPr>
        <w:t xml:space="preserve">        </w:t>
      </w:r>
      <w:r>
        <w:rPr>
          <w:rStyle w:val="p"/>
        </w:rPr>
        <w:t>{</w:t>
      </w:r>
    </w:p>
    <w:p w:rsidR="00000000" w:rsidRDefault="00000000">
      <w:pPr>
        <w:pStyle w:val="HTML0"/>
        <w:divId w:val="1544293531"/>
        <w:rPr>
          <w:rStyle w:val="w"/>
        </w:rPr>
      </w:pPr>
      <w:r>
        <w:rPr>
          <w:rStyle w:val="w"/>
        </w:rPr>
        <w:t xml:space="preserve">            </w:t>
      </w:r>
      <w:r>
        <w:rPr>
          <w:rStyle w:val="nl"/>
        </w:rPr>
        <w:t>"sprdId"</w:t>
      </w:r>
      <w:r>
        <w:rPr>
          <w:rStyle w:val="p"/>
        </w:rPr>
        <w:t>:</w:t>
      </w:r>
      <w:r>
        <w:rPr>
          <w:rStyle w:val="w"/>
        </w:rPr>
        <w:t xml:space="preserve"> </w:t>
      </w:r>
      <w:r>
        <w:rPr>
          <w:rStyle w:val="s2"/>
        </w:rPr>
        <w:t>"BTC-USDT_BTC-USDT-230317"</w:t>
      </w:r>
      <w:r>
        <w:rPr>
          <w:rStyle w:val="p"/>
        </w:rPr>
        <w:t>,</w:t>
      </w:r>
    </w:p>
    <w:p w:rsidR="00000000" w:rsidRDefault="00000000">
      <w:pPr>
        <w:pStyle w:val="HTML0"/>
        <w:divId w:val="1544293531"/>
        <w:rPr>
          <w:rStyle w:val="w"/>
        </w:rPr>
      </w:pPr>
      <w:r>
        <w:rPr>
          <w:rStyle w:val="w"/>
        </w:rPr>
        <w:t xml:space="preserve">            </w:t>
      </w:r>
      <w:r>
        <w:rPr>
          <w:rStyle w:val="nl"/>
        </w:rPr>
        <w:t>"sprdType"</w:t>
      </w:r>
      <w:r>
        <w:rPr>
          <w:rStyle w:val="p"/>
        </w:rPr>
        <w:t>:</w:t>
      </w:r>
      <w:r>
        <w:rPr>
          <w:rStyle w:val="w"/>
        </w:rPr>
        <w:t xml:space="preserve"> </w:t>
      </w:r>
      <w:r>
        <w:rPr>
          <w:rStyle w:val="s2"/>
        </w:rPr>
        <w:t>"linear"</w:t>
      </w:r>
      <w:r>
        <w:rPr>
          <w:rStyle w:val="p"/>
        </w:rPr>
        <w:t>,</w:t>
      </w:r>
    </w:p>
    <w:p w:rsidR="00000000" w:rsidRDefault="00000000">
      <w:pPr>
        <w:pStyle w:val="HTML0"/>
        <w:divId w:val="1544293531"/>
        <w:rPr>
          <w:rStyle w:val="w"/>
        </w:rPr>
      </w:pPr>
      <w:r>
        <w:rPr>
          <w:rStyle w:val="w"/>
        </w:rPr>
        <w:t xml:space="preserve">            </w:t>
      </w:r>
      <w:r>
        <w:rPr>
          <w:rStyle w:val="nl"/>
        </w:rPr>
        <w:t>"state"</w:t>
      </w:r>
      <w:r>
        <w:rPr>
          <w:rStyle w:val="p"/>
        </w:rPr>
        <w:t>:</w:t>
      </w:r>
      <w:r>
        <w:rPr>
          <w:rStyle w:val="w"/>
        </w:rPr>
        <w:t xml:space="preserve"> </w:t>
      </w:r>
      <w:r>
        <w:rPr>
          <w:rStyle w:val="s2"/>
        </w:rPr>
        <w:t>"live"</w:t>
      </w:r>
      <w:r>
        <w:rPr>
          <w:rStyle w:val="p"/>
        </w:rPr>
        <w:t>,</w:t>
      </w:r>
    </w:p>
    <w:p w:rsidR="00000000" w:rsidRDefault="00000000">
      <w:pPr>
        <w:pStyle w:val="HTML0"/>
        <w:divId w:val="1544293531"/>
        <w:rPr>
          <w:rStyle w:val="w"/>
        </w:rPr>
      </w:pPr>
      <w:r>
        <w:rPr>
          <w:rStyle w:val="w"/>
        </w:rPr>
        <w:t xml:space="preserve">            </w:t>
      </w:r>
      <w:r>
        <w:rPr>
          <w:rStyle w:val="nl"/>
        </w:rPr>
        <w:t>"baseCcy"</w:t>
      </w:r>
      <w:r>
        <w:rPr>
          <w:rStyle w:val="p"/>
        </w:rPr>
        <w:t>:</w:t>
      </w:r>
      <w:r>
        <w:rPr>
          <w:rStyle w:val="w"/>
        </w:rPr>
        <w:t xml:space="preserve"> </w:t>
      </w:r>
      <w:r>
        <w:rPr>
          <w:rStyle w:val="s2"/>
        </w:rPr>
        <w:t>"BTC"</w:t>
      </w:r>
      <w:r>
        <w:rPr>
          <w:rStyle w:val="p"/>
        </w:rPr>
        <w:t>,</w:t>
      </w:r>
    </w:p>
    <w:p w:rsidR="00000000" w:rsidRDefault="00000000">
      <w:pPr>
        <w:pStyle w:val="HTML0"/>
        <w:divId w:val="1544293531"/>
        <w:rPr>
          <w:rStyle w:val="w"/>
        </w:rPr>
      </w:pPr>
      <w:r>
        <w:rPr>
          <w:rStyle w:val="w"/>
        </w:rPr>
        <w:t xml:space="preserve">            </w:t>
      </w:r>
      <w:r>
        <w:rPr>
          <w:rStyle w:val="nl"/>
        </w:rPr>
        <w:t>"szCcy"</w:t>
      </w:r>
      <w:r>
        <w:rPr>
          <w:rStyle w:val="p"/>
        </w:rPr>
        <w:t>:</w:t>
      </w:r>
      <w:r>
        <w:rPr>
          <w:rStyle w:val="w"/>
        </w:rPr>
        <w:t xml:space="preserve"> </w:t>
      </w:r>
      <w:r>
        <w:rPr>
          <w:rStyle w:val="s2"/>
        </w:rPr>
        <w:t>"BTC"</w:t>
      </w:r>
      <w:r>
        <w:rPr>
          <w:rStyle w:val="p"/>
        </w:rPr>
        <w:t>,</w:t>
      </w:r>
    </w:p>
    <w:p w:rsidR="00000000" w:rsidRDefault="00000000">
      <w:pPr>
        <w:pStyle w:val="HTML0"/>
        <w:divId w:val="1544293531"/>
        <w:rPr>
          <w:rStyle w:val="w"/>
        </w:rPr>
      </w:pPr>
      <w:r>
        <w:rPr>
          <w:rStyle w:val="w"/>
        </w:rPr>
        <w:t xml:space="preserve">            </w:t>
      </w:r>
      <w:r>
        <w:rPr>
          <w:rStyle w:val="nl"/>
        </w:rPr>
        <w:t>"quoteCcy"</w:t>
      </w:r>
      <w:r>
        <w:rPr>
          <w:rStyle w:val="p"/>
        </w:rPr>
        <w:t>:</w:t>
      </w:r>
      <w:r>
        <w:rPr>
          <w:rStyle w:val="w"/>
        </w:rPr>
        <w:t xml:space="preserve"> </w:t>
      </w:r>
      <w:r>
        <w:rPr>
          <w:rStyle w:val="s2"/>
        </w:rPr>
        <w:t>"USDT"</w:t>
      </w:r>
      <w:r>
        <w:rPr>
          <w:rStyle w:val="p"/>
        </w:rPr>
        <w:t>,</w:t>
      </w:r>
    </w:p>
    <w:p w:rsidR="00000000" w:rsidRDefault="00000000">
      <w:pPr>
        <w:pStyle w:val="HTML0"/>
        <w:divId w:val="1544293531"/>
        <w:rPr>
          <w:rStyle w:val="w"/>
        </w:rPr>
      </w:pPr>
      <w:r>
        <w:rPr>
          <w:rStyle w:val="w"/>
        </w:rPr>
        <w:t xml:space="preserve">            </w:t>
      </w:r>
      <w:r>
        <w:rPr>
          <w:rStyle w:val="nl"/>
        </w:rPr>
        <w:t>"tickSz"</w:t>
      </w:r>
      <w:r>
        <w:rPr>
          <w:rStyle w:val="p"/>
        </w:rPr>
        <w:t>:</w:t>
      </w:r>
      <w:r>
        <w:rPr>
          <w:rStyle w:val="w"/>
        </w:rPr>
        <w:t xml:space="preserve"> </w:t>
      </w:r>
      <w:r>
        <w:rPr>
          <w:rStyle w:val="s2"/>
        </w:rPr>
        <w:t>"0.0001"</w:t>
      </w:r>
      <w:r>
        <w:rPr>
          <w:rStyle w:val="p"/>
        </w:rPr>
        <w:t>,</w:t>
      </w:r>
    </w:p>
    <w:p w:rsidR="00000000" w:rsidRDefault="00000000">
      <w:pPr>
        <w:pStyle w:val="HTML0"/>
        <w:divId w:val="1544293531"/>
        <w:rPr>
          <w:rStyle w:val="w"/>
        </w:rPr>
      </w:pPr>
      <w:r>
        <w:rPr>
          <w:rStyle w:val="w"/>
        </w:rPr>
        <w:t xml:space="preserve">            </w:t>
      </w:r>
      <w:r>
        <w:rPr>
          <w:rStyle w:val="nl"/>
        </w:rPr>
        <w:t>"minSz"</w:t>
      </w:r>
      <w:r>
        <w:rPr>
          <w:rStyle w:val="p"/>
        </w:rPr>
        <w:t>:</w:t>
      </w:r>
      <w:r>
        <w:rPr>
          <w:rStyle w:val="w"/>
        </w:rPr>
        <w:t xml:space="preserve"> </w:t>
      </w:r>
      <w:r>
        <w:rPr>
          <w:rStyle w:val="s2"/>
        </w:rPr>
        <w:t>"0.001"</w:t>
      </w:r>
      <w:r>
        <w:rPr>
          <w:rStyle w:val="p"/>
        </w:rPr>
        <w:t>,</w:t>
      </w:r>
    </w:p>
    <w:p w:rsidR="00000000" w:rsidRDefault="00000000">
      <w:pPr>
        <w:pStyle w:val="HTML0"/>
        <w:divId w:val="1544293531"/>
        <w:rPr>
          <w:rStyle w:val="w"/>
        </w:rPr>
      </w:pPr>
      <w:r>
        <w:rPr>
          <w:rStyle w:val="w"/>
        </w:rPr>
        <w:t xml:space="preserve">            </w:t>
      </w:r>
      <w:r>
        <w:rPr>
          <w:rStyle w:val="nl"/>
        </w:rPr>
        <w:t>"lotSz"</w:t>
      </w:r>
      <w:r>
        <w:rPr>
          <w:rStyle w:val="p"/>
        </w:rPr>
        <w:t>:</w:t>
      </w:r>
      <w:r>
        <w:rPr>
          <w:rStyle w:val="w"/>
        </w:rPr>
        <w:t xml:space="preserve"> </w:t>
      </w:r>
      <w:r>
        <w:rPr>
          <w:rStyle w:val="s2"/>
        </w:rPr>
        <w:t>"1"</w:t>
      </w:r>
      <w:r>
        <w:rPr>
          <w:rStyle w:val="p"/>
        </w:rPr>
        <w:t>,</w:t>
      </w:r>
    </w:p>
    <w:p w:rsidR="00000000" w:rsidRDefault="00000000">
      <w:pPr>
        <w:pStyle w:val="HTML0"/>
        <w:divId w:val="1544293531"/>
        <w:rPr>
          <w:rStyle w:val="w"/>
        </w:rPr>
      </w:pPr>
      <w:r>
        <w:rPr>
          <w:rStyle w:val="w"/>
        </w:rPr>
        <w:t xml:space="preserve">            </w:t>
      </w:r>
      <w:r>
        <w:rPr>
          <w:rStyle w:val="nl"/>
        </w:rPr>
        <w:t>"listTime"</w:t>
      </w:r>
      <w:r>
        <w:rPr>
          <w:rStyle w:val="p"/>
        </w:rPr>
        <w:t>:</w:t>
      </w:r>
      <w:r>
        <w:rPr>
          <w:rStyle w:val="w"/>
        </w:rPr>
        <w:t xml:space="preserve"> </w:t>
      </w:r>
      <w:r>
        <w:rPr>
          <w:rStyle w:val="s2"/>
        </w:rPr>
        <w:t>"1597026383085"</w:t>
      </w:r>
      <w:r>
        <w:rPr>
          <w:rStyle w:val="p"/>
        </w:rPr>
        <w:t>,</w:t>
      </w:r>
    </w:p>
    <w:p w:rsidR="00000000" w:rsidRDefault="00000000">
      <w:pPr>
        <w:pStyle w:val="HTML0"/>
        <w:divId w:val="1544293531"/>
        <w:rPr>
          <w:rStyle w:val="w"/>
        </w:rPr>
      </w:pPr>
      <w:r>
        <w:rPr>
          <w:rStyle w:val="w"/>
        </w:rPr>
        <w:t xml:space="preserve">            </w:t>
      </w:r>
      <w:r>
        <w:rPr>
          <w:rStyle w:val="nl"/>
        </w:rPr>
        <w:t>"expTime"</w:t>
      </w:r>
      <w:r>
        <w:rPr>
          <w:rStyle w:val="p"/>
        </w:rPr>
        <w:t>:</w:t>
      </w:r>
      <w:r>
        <w:rPr>
          <w:rStyle w:val="w"/>
        </w:rPr>
        <w:t xml:space="preserve"> </w:t>
      </w:r>
      <w:r>
        <w:rPr>
          <w:rStyle w:val="s2"/>
        </w:rPr>
        <w:t>"1597029999085"</w:t>
      </w:r>
      <w:r>
        <w:rPr>
          <w:rStyle w:val="p"/>
        </w:rPr>
        <w:t>,</w:t>
      </w:r>
    </w:p>
    <w:p w:rsidR="00000000" w:rsidRDefault="00000000">
      <w:pPr>
        <w:pStyle w:val="HTML0"/>
        <w:divId w:val="1544293531"/>
        <w:rPr>
          <w:rStyle w:val="w"/>
        </w:rPr>
      </w:pPr>
      <w:r>
        <w:rPr>
          <w:rStyle w:val="w"/>
        </w:rPr>
        <w:t xml:space="preserve">            </w:t>
      </w:r>
      <w:r>
        <w:rPr>
          <w:rStyle w:val="nl"/>
        </w:rPr>
        <w:t>"uTime"</w:t>
      </w:r>
      <w:r>
        <w:rPr>
          <w:rStyle w:val="p"/>
        </w:rPr>
        <w:t>:</w:t>
      </w:r>
      <w:r>
        <w:rPr>
          <w:rStyle w:val="w"/>
        </w:rPr>
        <w:t xml:space="preserve"> </w:t>
      </w:r>
      <w:r>
        <w:rPr>
          <w:rStyle w:val="s2"/>
        </w:rPr>
        <w:t>"1597028888085"</w:t>
      </w:r>
      <w:r>
        <w:rPr>
          <w:rStyle w:val="p"/>
        </w:rPr>
        <w:t>,</w:t>
      </w:r>
    </w:p>
    <w:p w:rsidR="00000000" w:rsidRDefault="00000000">
      <w:pPr>
        <w:pStyle w:val="HTML0"/>
        <w:divId w:val="1544293531"/>
        <w:rPr>
          <w:rStyle w:val="w"/>
        </w:rPr>
      </w:pPr>
      <w:r>
        <w:rPr>
          <w:rStyle w:val="w"/>
        </w:rPr>
        <w:t xml:space="preserve">            </w:t>
      </w:r>
      <w:r>
        <w:rPr>
          <w:rStyle w:val="nl"/>
        </w:rPr>
        <w:t>"legs"</w:t>
      </w:r>
      <w:r>
        <w:rPr>
          <w:rStyle w:val="p"/>
        </w:rPr>
        <w:t>:</w:t>
      </w:r>
      <w:r>
        <w:rPr>
          <w:rStyle w:val="w"/>
        </w:rPr>
        <w:t xml:space="preserve"> </w:t>
      </w:r>
      <w:r>
        <w:rPr>
          <w:rStyle w:val="p"/>
        </w:rPr>
        <w:t>[{</w:t>
      </w:r>
    </w:p>
    <w:p w:rsidR="00000000" w:rsidRDefault="00000000">
      <w:pPr>
        <w:pStyle w:val="HTML0"/>
        <w:divId w:val="1544293531"/>
        <w:rPr>
          <w:rStyle w:val="w"/>
        </w:rPr>
      </w:pPr>
      <w:r>
        <w:rPr>
          <w:rStyle w:val="w"/>
        </w:rPr>
        <w:t xml:space="preserve">                    </w:t>
      </w:r>
      <w:r>
        <w:rPr>
          <w:rStyle w:val="nl"/>
        </w:rPr>
        <w:t>"instId"</w:t>
      </w:r>
      <w:r>
        <w:rPr>
          <w:rStyle w:val="p"/>
        </w:rPr>
        <w:t>:</w:t>
      </w:r>
      <w:r>
        <w:rPr>
          <w:rStyle w:val="w"/>
        </w:rPr>
        <w:t xml:space="preserve"> </w:t>
      </w:r>
      <w:r>
        <w:rPr>
          <w:rStyle w:val="s2"/>
        </w:rPr>
        <w:t>"BTC-USDT"</w:t>
      </w:r>
      <w:r>
        <w:rPr>
          <w:rStyle w:val="p"/>
        </w:rPr>
        <w:t>,</w:t>
      </w:r>
    </w:p>
    <w:p w:rsidR="00000000" w:rsidRDefault="00000000">
      <w:pPr>
        <w:pStyle w:val="HTML0"/>
        <w:divId w:val="1544293531"/>
        <w:rPr>
          <w:rStyle w:val="w"/>
        </w:rPr>
      </w:pPr>
      <w:r>
        <w:rPr>
          <w:rStyle w:val="w"/>
        </w:rPr>
        <w:t xml:space="preserve">                    </w:t>
      </w:r>
      <w:r>
        <w:rPr>
          <w:rStyle w:val="nl"/>
        </w:rPr>
        <w:t>"side"</w:t>
      </w:r>
      <w:r>
        <w:rPr>
          <w:rStyle w:val="p"/>
        </w:rPr>
        <w:t>:</w:t>
      </w:r>
      <w:r>
        <w:rPr>
          <w:rStyle w:val="w"/>
        </w:rPr>
        <w:t xml:space="preserve"> </w:t>
      </w:r>
      <w:r>
        <w:rPr>
          <w:rStyle w:val="s2"/>
        </w:rPr>
        <w:t>"sell"</w:t>
      </w:r>
    </w:p>
    <w:p w:rsidR="00000000" w:rsidRDefault="00000000">
      <w:pPr>
        <w:pStyle w:val="HTML0"/>
        <w:divId w:val="1544293531"/>
        <w:rPr>
          <w:rStyle w:val="w"/>
        </w:rPr>
      </w:pPr>
      <w:r>
        <w:rPr>
          <w:rStyle w:val="w"/>
        </w:rPr>
        <w:t xml:space="preserve">                </w:t>
      </w:r>
      <w:r>
        <w:rPr>
          <w:rStyle w:val="p"/>
        </w:rPr>
        <w:t>},</w:t>
      </w:r>
    </w:p>
    <w:p w:rsidR="00000000" w:rsidRDefault="00000000">
      <w:pPr>
        <w:pStyle w:val="HTML0"/>
        <w:divId w:val="1544293531"/>
        <w:rPr>
          <w:rStyle w:val="w"/>
        </w:rPr>
      </w:pPr>
      <w:r>
        <w:rPr>
          <w:rStyle w:val="w"/>
        </w:rPr>
        <w:t xml:space="preserve">                </w:t>
      </w:r>
      <w:r>
        <w:rPr>
          <w:rStyle w:val="p"/>
        </w:rPr>
        <w:t>{</w:t>
      </w:r>
    </w:p>
    <w:p w:rsidR="00000000" w:rsidRDefault="00000000">
      <w:pPr>
        <w:pStyle w:val="HTML0"/>
        <w:divId w:val="1544293531"/>
        <w:rPr>
          <w:rStyle w:val="w"/>
        </w:rPr>
      </w:pPr>
      <w:r>
        <w:rPr>
          <w:rStyle w:val="w"/>
        </w:rPr>
        <w:t xml:space="preserve">                    </w:t>
      </w:r>
      <w:r>
        <w:rPr>
          <w:rStyle w:val="nl"/>
        </w:rPr>
        <w:t>"instId"</w:t>
      </w:r>
      <w:r>
        <w:rPr>
          <w:rStyle w:val="p"/>
        </w:rPr>
        <w:t>:</w:t>
      </w:r>
      <w:r>
        <w:rPr>
          <w:rStyle w:val="w"/>
        </w:rPr>
        <w:t xml:space="preserve"> </w:t>
      </w:r>
      <w:r>
        <w:rPr>
          <w:rStyle w:val="s2"/>
        </w:rPr>
        <w:t>"BTC-USDT-230317"</w:t>
      </w:r>
      <w:r>
        <w:rPr>
          <w:rStyle w:val="p"/>
        </w:rPr>
        <w:t>,</w:t>
      </w:r>
    </w:p>
    <w:p w:rsidR="00000000" w:rsidRDefault="00000000">
      <w:pPr>
        <w:pStyle w:val="HTML0"/>
        <w:divId w:val="1544293531"/>
        <w:rPr>
          <w:rStyle w:val="w"/>
        </w:rPr>
      </w:pPr>
      <w:r>
        <w:rPr>
          <w:rStyle w:val="w"/>
        </w:rPr>
        <w:t xml:space="preserve">                    </w:t>
      </w:r>
      <w:r>
        <w:rPr>
          <w:rStyle w:val="nl"/>
        </w:rPr>
        <w:t>"side"</w:t>
      </w:r>
      <w:r>
        <w:rPr>
          <w:rStyle w:val="p"/>
        </w:rPr>
        <w:t>:</w:t>
      </w:r>
      <w:r>
        <w:rPr>
          <w:rStyle w:val="w"/>
        </w:rPr>
        <w:t xml:space="preserve"> </w:t>
      </w:r>
      <w:r>
        <w:rPr>
          <w:rStyle w:val="s2"/>
        </w:rPr>
        <w:t>"buy"</w:t>
      </w:r>
    </w:p>
    <w:p w:rsidR="00000000" w:rsidRDefault="00000000">
      <w:pPr>
        <w:pStyle w:val="HTML0"/>
        <w:divId w:val="1544293531"/>
        <w:rPr>
          <w:rStyle w:val="w"/>
        </w:rPr>
      </w:pPr>
      <w:r>
        <w:rPr>
          <w:rStyle w:val="w"/>
        </w:rPr>
        <w:t xml:space="preserve">                </w:t>
      </w:r>
      <w:r>
        <w:rPr>
          <w:rStyle w:val="p"/>
        </w:rPr>
        <w:t>}</w:t>
      </w:r>
    </w:p>
    <w:p w:rsidR="00000000" w:rsidRDefault="00000000">
      <w:pPr>
        <w:pStyle w:val="HTML0"/>
        <w:divId w:val="1544293531"/>
        <w:rPr>
          <w:rStyle w:val="w"/>
        </w:rPr>
      </w:pPr>
      <w:r>
        <w:rPr>
          <w:rStyle w:val="w"/>
        </w:rPr>
        <w:t xml:space="preserve">            </w:t>
      </w:r>
      <w:r>
        <w:rPr>
          <w:rStyle w:val="p"/>
        </w:rPr>
        <w:t>]</w:t>
      </w:r>
    </w:p>
    <w:p w:rsidR="00000000" w:rsidRDefault="00000000">
      <w:pPr>
        <w:pStyle w:val="HTML0"/>
        <w:divId w:val="1544293531"/>
        <w:rPr>
          <w:rStyle w:val="w"/>
        </w:rPr>
      </w:pPr>
      <w:r>
        <w:rPr>
          <w:rStyle w:val="w"/>
        </w:rPr>
        <w:t xml:space="preserve">        </w:t>
      </w:r>
      <w:r>
        <w:rPr>
          <w:rStyle w:val="p"/>
        </w:rPr>
        <w:t>}</w:t>
      </w:r>
    </w:p>
    <w:p w:rsidR="00000000" w:rsidRDefault="00000000">
      <w:pPr>
        <w:pStyle w:val="HTML0"/>
        <w:divId w:val="1544293531"/>
        <w:rPr>
          <w:rStyle w:val="w"/>
        </w:rPr>
      </w:pPr>
      <w:r>
        <w:rPr>
          <w:rStyle w:val="w"/>
        </w:rPr>
        <w:t xml:space="preserve">    </w:t>
      </w:r>
      <w:r>
        <w:rPr>
          <w:rStyle w:val="p"/>
        </w:rPr>
        <w:t>]</w:t>
      </w:r>
    </w:p>
    <w:p w:rsidR="00000000" w:rsidRDefault="00000000">
      <w:pPr>
        <w:pStyle w:val="HTML0"/>
        <w:divId w:val="1544293531"/>
        <w:rPr>
          <w:rStyle w:val="w"/>
        </w:rPr>
      </w:pPr>
      <w:r>
        <w:rPr>
          <w:rStyle w:val="p"/>
        </w:rPr>
        <w:t>}</w:t>
      </w:r>
    </w:p>
    <w:p w:rsidR="00000000" w:rsidRDefault="00000000">
      <w:pPr>
        <w:pStyle w:val="HTML0"/>
        <w:divId w:val="1544293531"/>
        <w:rPr>
          <w:rStyle w:val="w"/>
        </w:rPr>
      </w:pP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1315"/>
        <w:gridCol w:w="5793"/>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sprdId</w:t>
            </w:r>
          </w:p>
        </w:tc>
        <w:tc>
          <w:tcPr>
            <w:tcW w:w="0" w:type="auto"/>
            <w:vAlign w:val="center"/>
            <w:hideMark/>
          </w:tcPr>
          <w:p w:rsidR="00000000" w:rsidRDefault="00000000">
            <w:r>
              <w:t>String</w:t>
            </w:r>
          </w:p>
        </w:tc>
        <w:tc>
          <w:tcPr>
            <w:tcW w:w="0" w:type="auto"/>
            <w:vAlign w:val="center"/>
            <w:hideMark/>
          </w:tcPr>
          <w:p w:rsidR="00000000" w:rsidRDefault="00000000">
            <w:r>
              <w:t>spread ID</w:t>
            </w:r>
          </w:p>
        </w:tc>
      </w:tr>
      <w:tr w:rsidR="00000000">
        <w:trPr>
          <w:divId w:val="175387555"/>
          <w:tblCellSpacing w:w="15" w:type="dxa"/>
        </w:trPr>
        <w:tc>
          <w:tcPr>
            <w:tcW w:w="0" w:type="auto"/>
            <w:vAlign w:val="center"/>
            <w:hideMark/>
          </w:tcPr>
          <w:p w:rsidR="00000000" w:rsidRDefault="00000000">
            <w:r>
              <w:t>sprdType</w:t>
            </w:r>
          </w:p>
        </w:tc>
        <w:tc>
          <w:tcPr>
            <w:tcW w:w="0" w:type="auto"/>
            <w:vAlign w:val="center"/>
            <w:hideMark/>
          </w:tcPr>
          <w:p w:rsidR="00000000" w:rsidRDefault="00000000">
            <w:r>
              <w:t>String</w:t>
            </w:r>
          </w:p>
        </w:tc>
        <w:tc>
          <w:tcPr>
            <w:tcW w:w="0" w:type="auto"/>
            <w:vAlign w:val="center"/>
            <w:hideMark/>
          </w:tcPr>
          <w:p w:rsidR="00000000" w:rsidRDefault="00000000">
            <w:r>
              <w:t xml:space="preserve">spread Type. Valid values are </w:t>
            </w:r>
            <w:r>
              <w:rPr>
                <w:rStyle w:val="HTML"/>
              </w:rPr>
              <w:t>linear</w:t>
            </w:r>
            <w:r>
              <w:t xml:space="preserve">, </w:t>
            </w:r>
            <w:r>
              <w:rPr>
                <w:rStyle w:val="HTML"/>
              </w:rPr>
              <w:t>inverse</w:t>
            </w:r>
            <w:r>
              <w:t xml:space="preserve">, </w:t>
            </w:r>
            <w:r>
              <w:rPr>
                <w:rStyle w:val="HTML"/>
              </w:rPr>
              <w:t>hybrid</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 xml:space="preserve">Current state of the spread. Valid values include </w:t>
            </w:r>
            <w:r>
              <w:rPr>
                <w:rStyle w:val="HTML"/>
              </w:rPr>
              <w:t>live</w:t>
            </w:r>
            <w:r>
              <w:t xml:space="preserve">, </w:t>
            </w:r>
            <w:r>
              <w:rPr>
                <w:rStyle w:val="HTML"/>
              </w:rPr>
              <w:t>expired</w:t>
            </w:r>
            <w:r>
              <w:t xml:space="preserve">, </w:t>
            </w:r>
            <w:r>
              <w:rPr>
                <w:rStyle w:val="HTML"/>
              </w:rPr>
              <w:t>suspend</w:t>
            </w:r>
            <w:r>
              <w:t>.</w:t>
            </w:r>
          </w:p>
        </w:tc>
      </w:tr>
      <w:tr w:rsidR="00000000">
        <w:trPr>
          <w:divId w:val="175387555"/>
          <w:tblCellSpacing w:w="15" w:type="dxa"/>
        </w:trPr>
        <w:tc>
          <w:tcPr>
            <w:tcW w:w="0" w:type="auto"/>
            <w:vAlign w:val="center"/>
            <w:hideMark/>
          </w:tcPr>
          <w:p w:rsidR="00000000" w:rsidRDefault="00000000">
            <w:r>
              <w:t>baseCcy</w:t>
            </w:r>
          </w:p>
        </w:tc>
        <w:tc>
          <w:tcPr>
            <w:tcW w:w="0" w:type="auto"/>
            <w:vAlign w:val="center"/>
            <w:hideMark/>
          </w:tcPr>
          <w:p w:rsidR="00000000" w:rsidRDefault="00000000">
            <w:r>
              <w:t>String</w:t>
            </w:r>
          </w:p>
        </w:tc>
        <w:tc>
          <w:tcPr>
            <w:tcW w:w="0" w:type="auto"/>
            <w:vAlign w:val="center"/>
            <w:hideMark/>
          </w:tcPr>
          <w:p w:rsidR="00000000" w:rsidRDefault="00000000">
            <w:r>
              <w:t>Currency instrument is based in. Valid values include BTC, ETH</w:t>
            </w:r>
          </w:p>
        </w:tc>
      </w:tr>
      <w:tr w:rsidR="00000000">
        <w:trPr>
          <w:divId w:val="175387555"/>
          <w:tblCellSpacing w:w="15" w:type="dxa"/>
        </w:trPr>
        <w:tc>
          <w:tcPr>
            <w:tcW w:w="0" w:type="auto"/>
            <w:vAlign w:val="center"/>
            <w:hideMark/>
          </w:tcPr>
          <w:p w:rsidR="00000000" w:rsidRDefault="00000000">
            <w:r>
              <w:t>szCcy</w:t>
            </w:r>
          </w:p>
        </w:tc>
        <w:tc>
          <w:tcPr>
            <w:tcW w:w="0" w:type="auto"/>
            <w:vAlign w:val="center"/>
            <w:hideMark/>
          </w:tcPr>
          <w:p w:rsidR="00000000" w:rsidRDefault="00000000">
            <w:r>
              <w:t>String</w:t>
            </w:r>
          </w:p>
        </w:tc>
        <w:tc>
          <w:tcPr>
            <w:tcW w:w="0" w:type="auto"/>
            <w:vAlign w:val="center"/>
            <w:hideMark/>
          </w:tcPr>
          <w:p w:rsidR="00000000" w:rsidRDefault="00000000">
            <w:r>
              <w:t>The currency the spread order size is submitted to the underlying venue in, e.g. USD, BTC, ETH.</w:t>
            </w:r>
          </w:p>
        </w:tc>
      </w:tr>
      <w:tr w:rsidR="00000000">
        <w:trPr>
          <w:divId w:val="175387555"/>
          <w:tblCellSpacing w:w="15" w:type="dxa"/>
        </w:trPr>
        <w:tc>
          <w:tcPr>
            <w:tcW w:w="0" w:type="auto"/>
            <w:vAlign w:val="center"/>
            <w:hideMark/>
          </w:tcPr>
          <w:p w:rsidR="00000000" w:rsidRDefault="00000000">
            <w:r>
              <w:t>quoteCcy</w:t>
            </w:r>
          </w:p>
        </w:tc>
        <w:tc>
          <w:tcPr>
            <w:tcW w:w="0" w:type="auto"/>
            <w:vAlign w:val="center"/>
            <w:hideMark/>
          </w:tcPr>
          <w:p w:rsidR="00000000" w:rsidRDefault="00000000">
            <w:r>
              <w:t>String</w:t>
            </w:r>
          </w:p>
        </w:tc>
        <w:tc>
          <w:tcPr>
            <w:tcW w:w="0" w:type="auto"/>
            <w:vAlign w:val="center"/>
            <w:hideMark/>
          </w:tcPr>
          <w:p w:rsidR="00000000" w:rsidRDefault="00000000">
            <w:r>
              <w:t>The currency the spread is priced in, e.g. USDT, USD</w:t>
            </w:r>
          </w:p>
        </w:tc>
      </w:tr>
      <w:tr w:rsidR="00000000">
        <w:trPr>
          <w:divId w:val="175387555"/>
          <w:tblCellSpacing w:w="15" w:type="dxa"/>
        </w:trPr>
        <w:tc>
          <w:tcPr>
            <w:tcW w:w="0" w:type="auto"/>
            <w:vAlign w:val="center"/>
            <w:hideMark/>
          </w:tcPr>
          <w:p w:rsidR="00000000" w:rsidRDefault="00000000">
            <w:r>
              <w:t>tickSz</w:t>
            </w:r>
          </w:p>
        </w:tc>
        <w:tc>
          <w:tcPr>
            <w:tcW w:w="0" w:type="auto"/>
            <w:vAlign w:val="center"/>
            <w:hideMark/>
          </w:tcPr>
          <w:p w:rsidR="00000000" w:rsidRDefault="00000000">
            <w:r>
              <w:t>String</w:t>
            </w:r>
          </w:p>
        </w:tc>
        <w:tc>
          <w:tcPr>
            <w:tcW w:w="0" w:type="auto"/>
            <w:vAlign w:val="center"/>
            <w:hideMark/>
          </w:tcPr>
          <w:p w:rsidR="00000000" w:rsidRDefault="00000000">
            <w:r>
              <w:t>Tick size, e.g. 0.0001 in the quoteCcy of the spread.</w:t>
            </w:r>
          </w:p>
        </w:tc>
      </w:tr>
      <w:tr w:rsidR="00000000">
        <w:trPr>
          <w:divId w:val="175387555"/>
          <w:tblCellSpacing w:w="15" w:type="dxa"/>
        </w:trPr>
        <w:tc>
          <w:tcPr>
            <w:tcW w:w="0" w:type="auto"/>
            <w:vAlign w:val="center"/>
            <w:hideMark/>
          </w:tcPr>
          <w:p w:rsidR="00000000" w:rsidRDefault="00000000">
            <w:r>
              <w:t>minSz</w:t>
            </w:r>
          </w:p>
        </w:tc>
        <w:tc>
          <w:tcPr>
            <w:tcW w:w="0" w:type="auto"/>
            <w:vAlign w:val="center"/>
            <w:hideMark/>
          </w:tcPr>
          <w:p w:rsidR="00000000" w:rsidRDefault="00000000">
            <w:r>
              <w:t>String</w:t>
            </w:r>
          </w:p>
        </w:tc>
        <w:tc>
          <w:tcPr>
            <w:tcW w:w="0" w:type="auto"/>
            <w:vAlign w:val="center"/>
            <w:hideMark/>
          </w:tcPr>
          <w:p w:rsidR="00000000" w:rsidRDefault="00000000">
            <w:r>
              <w:t>Minimum order size in the szCcy of the spread.</w:t>
            </w:r>
          </w:p>
        </w:tc>
      </w:tr>
      <w:tr w:rsidR="00000000">
        <w:trPr>
          <w:divId w:val="175387555"/>
          <w:tblCellSpacing w:w="15" w:type="dxa"/>
        </w:trPr>
        <w:tc>
          <w:tcPr>
            <w:tcW w:w="0" w:type="auto"/>
            <w:vAlign w:val="center"/>
            <w:hideMark/>
          </w:tcPr>
          <w:p w:rsidR="00000000" w:rsidRDefault="00000000">
            <w:r>
              <w:t>lotSz</w:t>
            </w:r>
          </w:p>
        </w:tc>
        <w:tc>
          <w:tcPr>
            <w:tcW w:w="0" w:type="auto"/>
            <w:vAlign w:val="center"/>
            <w:hideMark/>
          </w:tcPr>
          <w:p w:rsidR="00000000" w:rsidRDefault="00000000">
            <w:r>
              <w:t>String</w:t>
            </w:r>
          </w:p>
        </w:tc>
        <w:tc>
          <w:tcPr>
            <w:tcW w:w="0" w:type="auto"/>
            <w:vAlign w:val="center"/>
            <w:hideMark/>
          </w:tcPr>
          <w:p w:rsidR="00000000" w:rsidRDefault="00000000">
            <w:r>
              <w:t>The minimum order size increment the spread can be traded in the szCcy of the spread.</w:t>
            </w:r>
          </w:p>
        </w:tc>
      </w:tr>
      <w:tr w:rsidR="00000000">
        <w:trPr>
          <w:divId w:val="175387555"/>
          <w:tblCellSpacing w:w="15" w:type="dxa"/>
        </w:trPr>
        <w:tc>
          <w:tcPr>
            <w:tcW w:w="0" w:type="auto"/>
            <w:vAlign w:val="center"/>
            <w:hideMark/>
          </w:tcPr>
          <w:p w:rsidR="00000000" w:rsidRDefault="00000000">
            <w:r>
              <w:t>listTime</w:t>
            </w:r>
          </w:p>
        </w:tc>
        <w:tc>
          <w:tcPr>
            <w:tcW w:w="0" w:type="auto"/>
            <w:vAlign w:val="center"/>
            <w:hideMark/>
          </w:tcPr>
          <w:p w:rsidR="00000000" w:rsidRDefault="00000000">
            <w:r>
              <w:t>String</w:t>
            </w:r>
          </w:p>
        </w:tc>
        <w:tc>
          <w:tcPr>
            <w:tcW w:w="0" w:type="auto"/>
            <w:vAlign w:val="center"/>
            <w:hideMark/>
          </w:tcPr>
          <w:p w:rsidR="00000000" w:rsidRDefault="00000000">
            <w:r>
              <w:t xml:space="preserve">The timestamp the spread was created. Unix timestamp format in milliseconds, , e.g. </w:t>
            </w:r>
            <w:r>
              <w:rPr>
                <w:rStyle w:val="HTML"/>
              </w:rPr>
              <w:t>1597026383085</w:t>
            </w:r>
          </w:p>
        </w:tc>
      </w:tr>
      <w:tr w:rsidR="00000000">
        <w:trPr>
          <w:divId w:val="175387555"/>
          <w:tblCellSpacing w:w="15" w:type="dxa"/>
        </w:trPr>
        <w:tc>
          <w:tcPr>
            <w:tcW w:w="0" w:type="auto"/>
            <w:vAlign w:val="center"/>
            <w:hideMark/>
          </w:tcPr>
          <w:p w:rsidR="00000000" w:rsidRDefault="00000000">
            <w:r>
              <w:t>expTime</w:t>
            </w:r>
          </w:p>
        </w:tc>
        <w:tc>
          <w:tcPr>
            <w:tcW w:w="0" w:type="auto"/>
            <w:vAlign w:val="center"/>
            <w:hideMark/>
          </w:tcPr>
          <w:p w:rsidR="00000000" w:rsidRDefault="00000000">
            <w:r>
              <w:t>String</w:t>
            </w:r>
          </w:p>
        </w:tc>
        <w:tc>
          <w:tcPr>
            <w:tcW w:w="0" w:type="auto"/>
            <w:vAlign w:val="center"/>
            <w:hideMark/>
          </w:tcPr>
          <w:p w:rsidR="00000000" w:rsidRDefault="00000000">
            <w:r>
              <w:t xml:space="preserve">Expiry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uTime</w:t>
            </w:r>
          </w:p>
        </w:tc>
        <w:tc>
          <w:tcPr>
            <w:tcW w:w="0" w:type="auto"/>
            <w:vAlign w:val="center"/>
            <w:hideMark/>
          </w:tcPr>
          <w:p w:rsidR="00000000" w:rsidRDefault="00000000">
            <w:r>
              <w:t>String</w:t>
            </w:r>
          </w:p>
        </w:tc>
        <w:tc>
          <w:tcPr>
            <w:tcW w:w="0" w:type="auto"/>
            <w:vAlign w:val="center"/>
            <w:hideMark/>
          </w:tcPr>
          <w:p w:rsidR="00000000" w:rsidRDefault="00000000">
            <w:r>
              <w:t xml:space="preserve">The timestamp the spread was last updated.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legs</w:t>
            </w:r>
          </w:p>
        </w:tc>
        <w:tc>
          <w:tcPr>
            <w:tcW w:w="0" w:type="auto"/>
            <w:vAlign w:val="center"/>
            <w:hideMark/>
          </w:tcPr>
          <w:p w:rsidR="00000000" w:rsidRDefault="00000000">
            <w:r>
              <w:t>array of objects</w:t>
            </w:r>
          </w:p>
        </w:tc>
        <w:tc>
          <w:tcPr>
            <w:tcW w:w="0" w:type="auto"/>
            <w:vAlign w:val="center"/>
            <w:hideMark/>
          </w:tcPr>
          <w:p w:rsidR="00000000" w:rsidRDefault="00000000"/>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Instrument ID, e.g. BTC-USD-SWAP</w:t>
            </w:r>
          </w:p>
        </w:tc>
      </w:tr>
      <w:tr w:rsidR="00000000">
        <w:trPr>
          <w:divId w:val="175387555"/>
          <w:tblCellSpacing w:w="15" w:type="dxa"/>
        </w:trPr>
        <w:tc>
          <w:tcPr>
            <w:tcW w:w="0" w:type="auto"/>
            <w:vAlign w:val="center"/>
            <w:hideMark/>
          </w:tcPr>
          <w:p w:rsidR="00000000" w:rsidRDefault="00000000">
            <w:r>
              <w:t>&gt; side</w:t>
            </w:r>
          </w:p>
        </w:tc>
        <w:tc>
          <w:tcPr>
            <w:tcW w:w="0" w:type="auto"/>
            <w:vAlign w:val="center"/>
            <w:hideMark/>
          </w:tcPr>
          <w:p w:rsidR="00000000" w:rsidRDefault="00000000">
            <w:r>
              <w:t>String</w:t>
            </w:r>
          </w:p>
        </w:tc>
        <w:tc>
          <w:tcPr>
            <w:tcW w:w="0" w:type="auto"/>
            <w:vAlign w:val="center"/>
            <w:hideMark/>
          </w:tcPr>
          <w:p w:rsidR="00000000" w:rsidRDefault="00000000">
            <w:r>
              <w:t xml:space="preserve">The direction of the leg of the spread. Valid Values include </w:t>
            </w:r>
            <w:r>
              <w:rPr>
                <w:rStyle w:val="HTML"/>
              </w:rPr>
              <w:t>buy</w:t>
            </w:r>
            <w:r>
              <w:t xml:space="preserve"> and </w:t>
            </w:r>
            <w:r>
              <w:rPr>
                <w:rStyle w:val="HTML"/>
              </w:rPr>
              <w:t>sell</w:t>
            </w:r>
            <w:r>
              <w:t>.</w:t>
            </w:r>
          </w:p>
        </w:tc>
      </w:tr>
    </w:tbl>
    <w:p w:rsidR="00000000" w:rsidRDefault="00000000">
      <w:pPr>
        <w:pStyle w:val="3"/>
        <w:divId w:val="175387555"/>
      </w:pPr>
      <w:r>
        <w:t>Get order book (Public)</w:t>
      </w:r>
    </w:p>
    <w:p w:rsidR="00000000" w:rsidRDefault="00000000">
      <w:pPr>
        <w:pStyle w:val="a5"/>
        <w:divId w:val="175387555"/>
      </w:pPr>
      <w:r>
        <w:t>Retrieve the order book of the spread.</w:t>
      </w:r>
    </w:p>
    <w:p w:rsidR="00000000" w:rsidRDefault="00000000">
      <w:pPr>
        <w:pStyle w:val="4"/>
        <w:divId w:val="175387555"/>
      </w:pPr>
      <w:r>
        <w:t>Rate Limit: 20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/api/v5/sprd/books</w:t>
      </w:r>
    </w:p>
    <w:p w:rsidR="00000000" w:rsidRDefault="00000000">
      <w:pPr>
        <w:pStyle w:val="a5"/>
        <w:ind w:left="720" w:right="720"/>
        <w:divId w:val="889002030"/>
      </w:pPr>
      <w:r>
        <w:t>Request Example</w:t>
      </w:r>
    </w:p>
    <w:p w:rsidR="00000000" w:rsidRDefault="00000000">
      <w:pPr>
        <w:pStyle w:val="HTML0"/>
        <w:divId w:val="505747545"/>
        <w:rPr>
          <w:rStyle w:val="HTML"/>
        </w:rPr>
      </w:pPr>
      <w:r>
        <w:rPr>
          <w:rStyle w:val="HTML"/>
        </w:rPr>
        <w:t>GET /api/v5/sprd/books?sprdId</w:t>
      </w:r>
      <w:r>
        <w:rPr>
          <w:rStyle w:val="o"/>
        </w:rPr>
        <w:t>=</w:t>
      </w:r>
      <w:r>
        <w:rPr>
          <w:rStyle w:val="HTML"/>
        </w:rPr>
        <w:t>BTC-USDT_BTC-USDT-SWAP</w:t>
      </w:r>
    </w:p>
    <w:p w:rsidR="00000000" w:rsidRDefault="00000000">
      <w:pPr>
        <w:pStyle w:val="HTML0"/>
        <w:divId w:val="505747545"/>
        <w:rPr>
          <w:rStyle w:val="HTML"/>
        </w:rPr>
      </w:pPr>
    </w:p>
    <w:p w:rsidR="00000000" w:rsidRDefault="00000000">
      <w:pPr>
        <w:pStyle w:val="HTML0"/>
        <w:divId w:val="473376993"/>
        <w:rPr>
          <w:rStyle w:val="HTML"/>
          <w:vanish/>
        </w:rPr>
      </w:pPr>
      <w:r>
        <w:rPr>
          <w:rStyle w:val="kn"/>
          <w:vanish/>
        </w:rPr>
        <w:t>import</w:t>
      </w:r>
      <w:r>
        <w:rPr>
          <w:rStyle w:val="HTML"/>
          <w:vanish/>
        </w:rPr>
        <w:t xml:space="preserve"> </w:t>
      </w:r>
      <w:r>
        <w:rPr>
          <w:rStyle w:val="nn"/>
          <w:vanish/>
        </w:rPr>
        <w:t>okx.SpreadTrading</w:t>
      </w:r>
      <w:r>
        <w:rPr>
          <w:rStyle w:val="HTML"/>
          <w:vanish/>
        </w:rPr>
        <w:t xml:space="preserve"> </w:t>
      </w:r>
      <w:r>
        <w:rPr>
          <w:rStyle w:val="k"/>
          <w:vanish/>
        </w:rPr>
        <w:t>as</w:t>
      </w:r>
      <w:r>
        <w:rPr>
          <w:rStyle w:val="HTML"/>
          <w:vanish/>
        </w:rPr>
        <w:t xml:space="preserve"> </w:t>
      </w:r>
      <w:r>
        <w:rPr>
          <w:rStyle w:val="n"/>
          <w:vanish/>
        </w:rPr>
        <w:t>SpreadTrading</w:t>
      </w:r>
    </w:p>
    <w:p w:rsidR="00000000" w:rsidRDefault="00000000">
      <w:pPr>
        <w:pStyle w:val="HTML0"/>
        <w:divId w:val="473376993"/>
        <w:rPr>
          <w:rStyle w:val="HTML"/>
          <w:vanish/>
        </w:rPr>
      </w:pPr>
    </w:p>
    <w:p w:rsidR="00000000" w:rsidRDefault="00000000">
      <w:pPr>
        <w:pStyle w:val="HTML0"/>
        <w:divId w:val="473376993"/>
        <w:rPr>
          <w:rStyle w:val="c1"/>
          <w:vanish/>
        </w:rPr>
      </w:pPr>
      <w:r>
        <w:rPr>
          <w:rStyle w:val="c1"/>
          <w:vanish/>
        </w:rPr>
        <w:t># API initialization</w:t>
      </w:r>
    </w:p>
    <w:p w:rsidR="00000000" w:rsidRDefault="00000000">
      <w:pPr>
        <w:pStyle w:val="HTML0"/>
        <w:divId w:val="473376993"/>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473376993"/>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473376993"/>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473376993"/>
        <w:rPr>
          <w:rStyle w:val="HTML"/>
          <w:vanish/>
        </w:rPr>
      </w:pPr>
    </w:p>
    <w:p w:rsidR="00000000" w:rsidRDefault="00000000">
      <w:pPr>
        <w:pStyle w:val="HTML0"/>
        <w:divId w:val="473376993"/>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trading:0 , demo trading:1</w:t>
      </w:r>
    </w:p>
    <w:p w:rsidR="00000000" w:rsidRDefault="00000000">
      <w:pPr>
        <w:pStyle w:val="HTML0"/>
        <w:divId w:val="473376993"/>
        <w:rPr>
          <w:rStyle w:val="HTML"/>
          <w:vanish/>
        </w:rPr>
      </w:pPr>
    </w:p>
    <w:p w:rsidR="00000000" w:rsidRDefault="00000000">
      <w:pPr>
        <w:pStyle w:val="HTML0"/>
        <w:divId w:val="473376993"/>
        <w:rPr>
          <w:rStyle w:val="HTML"/>
          <w:vanish/>
        </w:rPr>
      </w:pPr>
      <w:r>
        <w:rPr>
          <w:rStyle w:val="n"/>
          <w:vanish/>
        </w:rPr>
        <w:t>spreadAPI</w:t>
      </w:r>
      <w:r>
        <w:rPr>
          <w:rStyle w:val="HTML"/>
          <w:vanish/>
        </w:rPr>
        <w:t xml:space="preserve"> </w:t>
      </w:r>
      <w:r>
        <w:rPr>
          <w:rStyle w:val="o"/>
          <w:vanish/>
        </w:rPr>
        <w:t>=</w:t>
      </w:r>
      <w:r>
        <w:rPr>
          <w:rStyle w:val="HTML"/>
          <w:vanish/>
        </w:rPr>
        <w:t xml:space="preserve"> </w:t>
      </w:r>
      <w:r>
        <w:rPr>
          <w:rStyle w:val="n"/>
          <w:vanish/>
        </w:rPr>
        <w:t>SpreadTrading</w:t>
      </w:r>
      <w:r>
        <w:rPr>
          <w:rStyle w:val="p"/>
          <w:vanish/>
        </w:rPr>
        <w:t>.</w:t>
      </w:r>
      <w:r>
        <w:rPr>
          <w:rStyle w:val="n"/>
          <w:vanish/>
        </w:rPr>
        <w:t>SpreadTradingAPI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473376993"/>
        <w:rPr>
          <w:rStyle w:val="HTML"/>
          <w:vanish/>
        </w:rPr>
      </w:pPr>
    </w:p>
    <w:p w:rsidR="00000000" w:rsidRDefault="00000000">
      <w:pPr>
        <w:pStyle w:val="HTML0"/>
        <w:divId w:val="473376993"/>
        <w:rPr>
          <w:rStyle w:val="c1"/>
          <w:vanish/>
        </w:rPr>
      </w:pPr>
      <w:r>
        <w:rPr>
          <w:rStyle w:val="c1"/>
          <w:vanish/>
        </w:rPr>
        <w:t># get order book</w:t>
      </w:r>
    </w:p>
    <w:p w:rsidR="00000000" w:rsidRDefault="00000000">
      <w:pPr>
        <w:pStyle w:val="HTML0"/>
        <w:divId w:val="473376993"/>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spreadAPI</w:t>
      </w:r>
      <w:r>
        <w:rPr>
          <w:rStyle w:val="p"/>
          <w:vanish/>
        </w:rPr>
        <w:t>.</w:t>
      </w:r>
      <w:r>
        <w:rPr>
          <w:rStyle w:val="n"/>
          <w:vanish/>
        </w:rPr>
        <w:t>get_order_book</w:t>
      </w:r>
      <w:r>
        <w:rPr>
          <w:rStyle w:val="p"/>
          <w:vanish/>
        </w:rPr>
        <w:t>(</w:t>
      </w:r>
      <w:r>
        <w:rPr>
          <w:rStyle w:val="n"/>
          <w:vanish/>
        </w:rPr>
        <w:t>sprdId</w:t>
      </w:r>
      <w:r>
        <w:rPr>
          <w:rStyle w:val="o"/>
          <w:vanish/>
        </w:rPr>
        <w:t>=</w:t>
      </w:r>
      <w:r>
        <w:rPr>
          <w:rStyle w:val="s"/>
          <w:vanish/>
        </w:rPr>
        <w:t>"BTC-USDT_BTC-USDT-SWAP"</w:t>
      </w:r>
      <w:r>
        <w:rPr>
          <w:rStyle w:val="p"/>
          <w:vanish/>
        </w:rPr>
        <w:t>,</w:t>
      </w:r>
      <w:r>
        <w:rPr>
          <w:rStyle w:val="HTML"/>
          <w:vanish/>
        </w:rPr>
        <w:t xml:space="preserve"> </w:t>
      </w:r>
      <w:r>
        <w:rPr>
          <w:rStyle w:val="n"/>
          <w:vanish/>
        </w:rPr>
        <w:t>sz</w:t>
      </w:r>
      <w:r>
        <w:rPr>
          <w:rStyle w:val="o"/>
          <w:vanish/>
        </w:rPr>
        <w:t>=</w:t>
      </w:r>
      <w:r>
        <w:rPr>
          <w:rStyle w:val="mi"/>
          <w:vanish/>
        </w:rPr>
        <w:t>20</w:t>
      </w:r>
      <w:r>
        <w:rPr>
          <w:rStyle w:val="p"/>
          <w:vanish/>
        </w:rPr>
        <w:t>)</w:t>
      </w:r>
    </w:p>
    <w:p w:rsidR="00000000" w:rsidRDefault="00000000">
      <w:pPr>
        <w:pStyle w:val="HTML0"/>
        <w:divId w:val="473376993"/>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sprdId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spread ID, e.g. BTC-USDT_BTC-USDT-SWAP</w:t>
            </w:r>
          </w:p>
        </w:tc>
      </w:tr>
      <w:tr w:rsidR="00000000">
        <w:trPr>
          <w:divId w:val="175387555"/>
          <w:tblCellSpacing w:w="15" w:type="dxa"/>
        </w:trPr>
        <w:tc>
          <w:tcPr>
            <w:tcW w:w="0" w:type="auto"/>
            <w:vAlign w:val="center"/>
            <w:hideMark/>
          </w:tcPr>
          <w:p w:rsidR="00000000" w:rsidRDefault="00000000">
            <w:r>
              <w:t>sz</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Order book depth per side. Maximum value is 400. Default value is 5.</w:t>
            </w:r>
          </w:p>
        </w:tc>
      </w:tr>
    </w:tbl>
    <w:p w:rsidR="00000000" w:rsidRDefault="00000000">
      <w:pPr>
        <w:pStyle w:val="a5"/>
        <w:ind w:left="720" w:right="720"/>
        <w:divId w:val="612715264"/>
      </w:pPr>
      <w:r>
        <w:t>Response Example</w:t>
      </w:r>
    </w:p>
    <w:p w:rsidR="00000000" w:rsidRDefault="00000000">
      <w:pPr>
        <w:pStyle w:val="HTML0"/>
        <w:divId w:val="1269313452"/>
        <w:rPr>
          <w:rStyle w:val="w"/>
        </w:rPr>
      </w:pPr>
      <w:r>
        <w:rPr>
          <w:rStyle w:val="p"/>
        </w:rPr>
        <w:t>{</w:t>
      </w:r>
    </w:p>
    <w:p w:rsidR="00000000" w:rsidRDefault="00000000">
      <w:pPr>
        <w:pStyle w:val="HTML0"/>
        <w:divId w:val="1269313452"/>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269313452"/>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1269313452"/>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269313452"/>
        <w:rPr>
          <w:rStyle w:val="w"/>
        </w:rPr>
      </w:pPr>
      <w:r>
        <w:rPr>
          <w:rStyle w:val="w"/>
        </w:rPr>
        <w:t xml:space="preserve">        </w:t>
      </w:r>
      <w:r>
        <w:rPr>
          <w:rStyle w:val="p"/>
        </w:rPr>
        <w:t>{</w:t>
      </w:r>
    </w:p>
    <w:p w:rsidR="00000000" w:rsidRDefault="00000000">
      <w:pPr>
        <w:pStyle w:val="HTML0"/>
        <w:divId w:val="1269313452"/>
        <w:rPr>
          <w:rStyle w:val="w"/>
        </w:rPr>
      </w:pPr>
      <w:r>
        <w:rPr>
          <w:rStyle w:val="w"/>
        </w:rPr>
        <w:t xml:space="preserve">            </w:t>
      </w:r>
      <w:r>
        <w:rPr>
          <w:rStyle w:val="nl"/>
        </w:rPr>
        <w:t>"asks"</w:t>
      </w:r>
      <w:r>
        <w:rPr>
          <w:rStyle w:val="p"/>
        </w:rPr>
        <w:t>:</w:t>
      </w:r>
      <w:r>
        <w:rPr>
          <w:rStyle w:val="w"/>
        </w:rPr>
        <w:t xml:space="preserve"> </w:t>
      </w:r>
      <w:r>
        <w:rPr>
          <w:rStyle w:val="p"/>
        </w:rPr>
        <w:t>[</w:t>
      </w:r>
    </w:p>
    <w:p w:rsidR="00000000" w:rsidRDefault="00000000">
      <w:pPr>
        <w:pStyle w:val="HTML0"/>
        <w:divId w:val="1269313452"/>
        <w:rPr>
          <w:rStyle w:val="w"/>
        </w:rPr>
      </w:pPr>
      <w:r>
        <w:rPr>
          <w:rStyle w:val="w"/>
        </w:rPr>
        <w:t xml:space="preserve">                </w:t>
      </w:r>
      <w:r>
        <w:rPr>
          <w:rStyle w:val="p"/>
        </w:rPr>
        <w:t>[</w:t>
      </w:r>
    </w:p>
    <w:p w:rsidR="00000000" w:rsidRDefault="00000000">
      <w:pPr>
        <w:pStyle w:val="HTML0"/>
        <w:divId w:val="1269313452"/>
        <w:rPr>
          <w:rStyle w:val="w"/>
        </w:rPr>
      </w:pPr>
      <w:r>
        <w:rPr>
          <w:rStyle w:val="w"/>
        </w:rPr>
        <w:t xml:space="preserve">                    </w:t>
      </w:r>
      <w:r>
        <w:rPr>
          <w:rStyle w:val="s2"/>
        </w:rPr>
        <w:t>"41006.8"</w:t>
      </w:r>
      <w:r>
        <w:rPr>
          <w:rStyle w:val="p"/>
        </w:rPr>
        <w:t>,</w:t>
      </w:r>
      <w:r>
        <w:rPr>
          <w:rStyle w:val="w"/>
        </w:rPr>
        <w:t xml:space="preserve"> </w:t>
      </w:r>
      <w:r>
        <w:rPr>
          <w:rStyle w:val="err"/>
        </w:rPr>
        <w:t>//</w:t>
      </w:r>
      <w:r>
        <w:rPr>
          <w:rStyle w:val="w"/>
        </w:rPr>
        <w:t xml:space="preserve"> </w:t>
      </w:r>
      <w:r>
        <w:rPr>
          <w:rStyle w:val="err"/>
        </w:rPr>
        <w:t>price</w:t>
      </w:r>
    </w:p>
    <w:p w:rsidR="00000000" w:rsidRDefault="00000000">
      <w:pPr>
        <w:pStyle w:val="HTML0"/>
        <w:divId w:val="1269313452"/>
        <w:rPr>
          <w:rStyle w:val="w"/>
        </w:rPr>
      </w:pPr>
      <w:r>
        <w:rPr>
          <w:rStyle w:val="w"/>
        </w:rPr>
        <w:t xml:space="preserve">                    </w:t>
      </w:r>
      <w:r>
        <w:rPr>
          <w:rStyle w:val="s2"/>
        </w:rPr>
        <w:t>"0.60038921"</w:t>
      </w:r>
      <w:r>
        <w:rPr>
          <w:rStyle w:val="p"/>
        </w:rPr>
        <w:t>,</w:t>
      </w:r>
      <w:r>
        <w:rPr>
          <w:rStyle w:val="w"/>
        </w:rPr>
        <w:t xml:space="preserve"> </w:t>
      </w:r>
      <w:r>
        <w:rPr>
          <w:rStyle w:val="err"/>
        </w:rPr>
        <w:t>//</w:t>
      </w:r>
      <w:r>
        <w:rPr>
          <w:rStyle w:val="w"/>
        </w:rPr>
        <w:t xml:space="preserve"> </w:t>
      </w:r>
      <w:r>
        <w:rPr>
          <w:rStyle w:val="err"/>
        </w:rPr>
        <w:t>quantity</w:t>
      </w:r>
    </w:p>
    <w:p w:rsidR="00000000" w:rsidRDefault="00000000">
      <w:pPr>
        <w:pStyle w:val="HTML0"/>
        <w:divId w:val="1269313452"/>
        <w:rPr>
          <w:rStyle w:val="w"/>
        </w:rPr>
      </w:pPr>
      <w:r>
        <w:rPr>
          <w:rStyle w:val="w"/>
        </w:rPr>
        <w:t xml:space="preserve">                    </w:t>
      </w:r>
      <w:r>
        <w:rPr>
          <w:rStyle w:val="s2"/>
        </w:rPr>
        <w:t>"1"</w:t>
      </w:r>
      <w:r>
        <w:rPr>
          <w:rStyle w:val="w"/>
        </w:rPr>
        <w:t xml:space="preserve"> </w:t>
      </w:r>
      <w:r>
        <w:rPr>
          <w:rStyle w:val="err"/>
        </w:rPr>
        <w:t>//</w:t>
      </w:r>
      <w:r>
        <w:rPr>
          <w:rStyle w:val="w"/>
        </w:rPr>
        <w:t xml:space="preserve"> </w:t>
      </w:r>
      <w:r>
        <w:rPr>
          <w:rStyle w:val="err"/>
        </w:rPr>
        <w:t>number</w:t>
      </w:r>
      <w:r>
        <w:rPr>
          <w:rStyle w:val="w"/>
        </w:rPr>
        <w:t xml:space="preserve"> </w:t>
      </w:r>
      <w:r>
        <w:rPr>
          <w:rStyle w:val="err"/>
        </w:rPr>
        <w:t>of</w:t>
      </w:r>
      <w:r>
        <w:rPr>
          <w:rStyle w:val="w"/>
        </w:rPr>
        <w:t xml:space="preserve"> </w:t>
      </w:r>
      <w:r>
        <w:rPr>
          <w:rStyle w:val="err"/>
        </w:rPr>
        <w:t>orders</w:t>
      </w:r>
      <w:r>
        <w:rPr>
          <w:rStyle w:val="w"/>
        </w:rPr>
        <w:t xml:space="preserve"> </w:t>
      </w:r>
      <w:r>
        <w:rPr>
          <w:rStyle w:val="err"/>
        </w:rPr>
        <w:t>at</w:t>
      </w:r>
      <w:r>
        <w:rPr>
          <w:rStyle w:val="w"/>
        </w:rPr>
        <w:t xml:space="preserve"> </w:t>
      </w:r>
      <w:r>
        <w:rPr>
          <w:rStyle w:val="err"/>
        </w:rPr>
        <w:t>the</w:t>
      </w:r>
      <w:r>
        <w:rPr>
          <w:rStyle w:val="w"/>
        </w:rPr>
        <w:t xml:space="preserve"> </w:t>
      </w:r>
      <w:r>
        <w:rPr>
          <w:rStyle w:val="err"/>
        </w:rPr>
        <w:t>price</w:t>
      </w:r>
    </w:p>
    <w:p w:rsidR="00000000" w:rsidRDefault="00000000">
      <w:pPr>
        <w:pStyle w:val="HTML0"/>
        <w:divId w:val="1269313452"/>
        <w:rPr>
          <w:rStyle w:val="w"/>
        </w:rPr>
      </w:pPr>
      <w:r>
        <w:rPr>
          <w:rStyle w:val="w"/>
        </w:rPr>
        <w:t xml:space="preserve">                </w:t>
      </w:r>
      <w:r>
        <w:rPr>
          <w:rStyle w:val="p"/>
        </w:rPr>
        <w:t>]</w:t>
      </w:r>
    </w:p>
    <w:p w:rsidR="00000000" w:rsidRDefault="00000000">
      <w:pPr>
        <w:pStyle w:val="HTML0"/>
        <w:divId w:val="1269313452"/>
        <w:rPr>
          <w:rStyle w:val="w"/>
        </w:rPr>
      </w:pPr>
      <w:r>
        <w:rPr>
          <w:rStyle w:val="w"/>
        </w:rPr>
        <w:t xml:space="preserve">            </w:t>
      </w:r>
      <w:r>
        <w:rPr>
          <w:rStyle w:val="p"/>
        </w:rPr>
        <w:t>],</w:t>
      </w:r>
    </w:p>
    <w:p w:rsidR="00000000" w:rsidRDefault="00000000">
      <w:pPr>
        <w:pStyle w:val="HTML0"/>
        <w:divId w:val="1269313452"/>
        <w:rPr>
          <w:rStyle w:val="w"/>
        </w:rPr>
      </w:pPr>
      <w:r>
        <w:rPr>
          <w:rStyle w:val="w"/>
        </w:rPr>
        <w:t xml:space="preserve">            </w:t>
      </w:r>
      <w:r>
        <w:rPr>
          <w:rStyle w:val="nl"/>
        </w:rPr>
        <w:t>"bids"</w:t>
      </w:r>
      <w:r>
        <w:rPr>
          <w:rStyle w:val="p"/>
        </w:rPr>
        <w:t>:</w:t>
      </w:r>
      <w:r>
        <w:rPr>
          <w:rStyle w:val="w"/>
        </w:rPr>
        <w:t xml:space="preserve"> </w:t>
      </w:r>
      <w:r>
        <w:rPr>
          <w:rStyle w:val="p"/>
        </w:rPr>
        <w:t>[</w:t>
      </w:r>
    </w:p>
    <w:p w:rsidR="00000000" w:rsidRDefault="00000000">
      <w:pPr>
        <w:pStyle w:val="HTML0"/>
        <w:divId w:val="1269313452"/>
        <w:rPr>
          <w:rStyle w:val="w"/>
        </w:rPr>
      </w:pPr>
      <w:r>
        <w:rPr>
          <w:rStyle w:val="w"/>
        </w:rPr>
        <w:t xml:space="preserve">                </w:t>
      </w:r>
      <w:r>
        <w:rPr>
          <w:rStyle w:val="p"/>
        </w:rPr>
        <w:t>[</w:t>
      </w:r>
    </w:p>
    <w:p w:rsidR="00000000" w:rsidRDefault="00000000">
      <w:pPr>
        <w:pStyle w:val="HTML0"/>
        <w:divId w:val="1269313452"/>
        <w:rPr>
          <w:rStyle w:val="w"/>
        </w:rPr>
      </w:pPr>
      <w:r>
        <w:rPr>
          <w:rStyle w:val="w"/>
        </w:rPr>
        <w:t xml:space="preserve">                    </w:t>
      </w:r>
      <w:r>
        <w:rPr>
          <w:rStyle w:val="s2"/>
        </w:rPr>
        <w:t>"41006.3"</w:t>
      </w:r>
      <w:r>
        <w:rPr>
          <w:rStyle w:val="p"/>
        </w:rPr>
        <w:t>,</w:t>
      </w:r>
    </w:p>
    <w:p w:rsidR="00000000" w:rsidRDefault="00000000">
      <w:pPr>
        <w:pStyle w:val="HTML0"/>
        <w:divId w:val="1269313452"/>
        <w:rPr>
          <w:rStyle w:val="w"/>
        </w:rPr>
      </w:pPr>
      <w:r>
        <w:rPr>
          <w:rStyle w:val="w"/>
        </w:rPr>
        <w:t xml:space="preserve">                    </w:t>
      </w:r>
      <w:r>
        <w:rPr>
          <w:rStyle w:val="s2"/>
        </w:rPr>
        <w:t>"0.30178218"</w:t>
      </w:r>
      <w:r>
        <w:rPr>
          <w:rStyle w:val="p"/>
        </w:rPr>
        <w:t>,</w:t>
      </w:r>
    </w:p>
    <w:p w:rsidR="00000000" w:rsidRDefault="00000000">
      <w:pPr>
        <w:pStyle w:val="HTML0"/>
        <w:divId w:val="1269313452"/>
        <w:rPr>
          <w:rStyle w:val="w"/>
        </w:rPr>
      </w:pPr>
      <w:r>
        <w:rPr>
          <w:rStyle w:val="w"/>
        </w:rPr>
        <w:t xml:space="preserve">                    </w:t>
      </w:r>
      <w:r>
        <w:rPr>
          <w:rStyle w:val="s2"/>
        </w:rPr>
        <w:t>"2"</w:t>
      </w:r>
    </w:p>
    <w:p w:rsidR="00000000" w:rsidRDefault="00000000">
      <w:pPr>
        <w:pStyle w:val="HTML0"/>
        <w:divId w:val="1269313452"/>
        <w:rPr>
          <w:rStyle w:val="w"/>
        </w:rPr>
      </w:pPr>
      <w:r>
        <w:rPr>
          <w:rStyle w:val="w"/>
        </w:rPr>
        <w:t xml:space="preserve">                </w:t>
      </w:r>
      <w:r>
        <w:rPr>
          <w:rStyle w:val="p"/>
        </w:rPr>
        <w:t>]</w:t>
      </w:r>
    </w:p>
    <w:p w:rsidR="00000000" w:rsidRDefault="00000000">
      <w:pPr>
        <w:pStyle w:val="HTML0"/>
        <w:divId w:val="1269313452"/>
        <w:rPr>
          <w:rStyle w:val="w"/>
        </w:rPr>
      </w:pPr>
      <w:r>
        <w:rPr>
          <w:rStyle w:val="w"/>
        </w:rPr>
        <w:t xml:space="preserve">            </w:t>
      </w:r>
      <w:r>
        <w:rPr>
          <w:rStyle w:val="p"/>
        </w:rPr>
        <w:t>],</w:t>
      </w:r>
    </w:p>
    <w:p w:rsidR="00000000" w:rsidRDefault="00000000">
      <w:pPr>
        <w:pStyle w:val="HTML0"/>
        <w:divId w:val="1269313452"/>
        <w:rPr>
          <w:rStyle w:val="w"/>
        </w:rPr>
      </w:pPr>
      <w:r>
        <w:rPr>
          <w:rStyle w:val="w"/>
        </w:rPr>
        <w:t xml:space="preserve">            </w:t>
      </w:r>
      <w:r>
        <w:rPr>
          <w:rStyle w:val="nl"/>
        </w:rPr>
        <w:t>"ts"</w:t>
      </w:r>
      <w:r>
        <w:rPr>
          <w:rStyle w:val="p"/>
        </w:rPr>
        <w:t>:</w:t>
      </w:r>
      <w:r>
        <w:rPr>
          <w:rStyle w:val="w"/>
        </w:rPr>
        <w:t xml:space="preserve"> </w:t>
      </w:r>
      <w:r>
        <w:rPr>
          <w:rStyle w:val="s2"/>
        </w:rPr>
        <w:t>"1629966436396"</w:t>
      </w:r>
    </w:p>
    <w:p w:rsidR="00000000" w:rsidRDefault="00000000">
      <w:pPr>
        <w:pStyle w:val="HTML0"/>
        <w:divId w:val="1269313452"/>
        <w:rPr>
          <w:rStyle w:val="w"/>
        </w:rPr>
      </w:pPr>
      <w:r>
        <w:rPr>
          <w:rStyle w:val="w"/>
        </w:rPr>
        <w:t xml:space="preserve">        </w:t>
      </w:r>
      <w:r>
        <w:rPr>
          <w:rStyle w:val="p"/>
        </w:rPr>
        <w:t>}</w:t>
      </w:r>
    </w:p>
    <w:p w:rsidR="00000000" w:rsidRDefault="00000000">
      <w:pPr>
        <w:pStyle w:val="HTML0"/>
        <w:divId w:val="1269313452"/>
        <w:rPr>
          <w:rStyle w:val="w"/>
        </w:rPr>
      </w:pPr>
      <w:r>
        <w:rPr>
          <w:rStyle w:val="w"/>
        </w:rPr>
        <w:t xml:space="preserve">    </w:t>
      </w:r>
      <w:r>
        <w:rPr>
          <w:rStyle w:val="p"/>
        </w:rPr>
        <w:t>]</w:t>
      </w:r>
    </w:p>
    <w:p w:rsidR="00000000" w:rsidRDefault="00000000">
      <w:pPr>
        <w:pStyle w:val="HTML0"/>
        <w:divId w:val="1269313452"/>
        <w:rPr>
          <w:rStyle w:val="w"/>
        </w:rPr>
      </w:pPr>
      <w:r>
        <w:rPr>
          <w:rStyle w:val="p"/>
        </w:rPr>
        <w:t>}</w:t>
      </w:r>
    </w:p>
    <w:p w:rsidR="00000000" w:rsidRDefault="00000000">
      <w:pPr>
        <w:pStyle w:val="HTML0"/>
        <w:divId w:val="1269313452"/>
        <w:rPr>
          <w:rStyle w:val="w"/>
        </w:rPr>
      </w:pP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3195"/>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asks</w:t>
            </w:r>
          </w:p>
        </w:tc>
        <w:tc>
          <w:tcPr>
            <w:tcW w:w="0" w:type="auto"/>
            <w:vAlign w:val="center"/>
            <w:hideMark/>
          </w:tcPr>
          <w:p w:rsidR="00000000" w:rsidRDefault="00000000">
            <w:r>
              <w:t>Array</w:t>
            </w:r>
          </w:p>
        </w:tc>
        <w:tc>
          <w:tcPr>
            <w:tcW w:w="0" w:type="auto"/>
            <w:vAlign w:val="center"/>
            <w:hideMark/>
          </w:tcPr>
          <w:p w:rsidR="00000000" w:rsidRDefault="00000000">
            <w:r>
              <w:t>Order book on sell side</w:t>
            </w:r>
          </w:p>
        </w:tc>
      </w:tr>
      <w:tr w:rsidR="00000000">
        <w:trPr>
          <w:divId w:val="175387555"/>
          <w:tblCellSpacing w:w="15" w:type="dxa"/>
        </w:trPr>
        <w:tc>
          <w:tcPr>
            <w:tcW w:w="0" w:type="auto"/>
            <w:vAlign w:val="center"/>
            <w:hideMark/>
          </w:tcPr>
          <w:p w:rsidR="00000000" w:rsidRDefault="00000000">
            <w:r>
              <w:t>bids</w:t>
            </w:r>
          </w:p>
        </w:tc>
        <w:tc>
          <w:tcPr>
            <w:tcW w:w="0" w:type="auto"/>
            <w:vAlign w:val="center"/>
            <w:hideMark/>
          </w:tcPr>
          <w:p w:rsidR="00000000" w:rsidRDefault="00000000">
            <w:r>
              <w:t>Array</w:t>
            </w:r>
          </w:p>
        </w:tc>
        <w:tc>
          <w:tcPr>
            <w:tcW w:w="0" w:type="auto"/>
            <w:vAlign w:val="center"/>
            <w:hideMark/>
          </w:tcPr>
          <w:p w:rsidR="00000000" w:rsidRDefault="00000000">
            <w:r>
              <w:t>Order book on buy side</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Order book generation time</w:t>
            </w:r>
          </w:p>
        </w:tc>
      </w:tr>
    </w:tbl>
    <w:p w:rsidR="00000000" w:rsidRDefault="00000000">
      <w:pPr>
        <w:divId w:val="175387555"/>
      </w:pPr>
      <w:r>
        <w:t>An example of the array of asks and bids values: ["411.8", "10", "4"]</w:t>
      </w:r>
      <w:r>
        <w:br/>
        <w:t>- "411.8" is the depth price</w:t>
      </w:r>
      <w:r>
        <w:br/>
        <w:t>- "10" is the quantity at the price (Unit: szCcy)</w:t>
      </w:r>
      <w:r>
        <w:br/>
        <w:t>- "4" is the number of orders at the price.</w:t>
      </w:r>
      <w:r>
        <w:br/>
      </w:r>
    </w:p>
    <w:p w:rsidR="00000000" w:rsidRDefault="00000000">
      <w:pPr>
        <w:pStyle w:val="3"/>
        <w:divId w:val="175387555"/>
      </w:pPr>
      <w:r>
        <w:t>Get ticker (Public)</w:t>
      </w:r>
    </w:p>
    <w:p w:rsidR="00000000" w:rsidRDefault="00000000">
      <w:pPr>
        <w:pStyle w:val="a5"/>
        <w:divId w:val="175387555"/>
      </w:pPr>
      <w:r>
        <w:t>Retrieve the latest price snapshot, best bid/ask price and quantity.</w:t>
      </w:r>
    </w:p>
    <w:p w:rsidR="00000000" w:rsidRDefault="00000000">
      <w:pPr>
        <w:pStyle w:val="4"/>
        <w:divId w:val="175387555"/>
      </w:pPr>
      <w:r>
        <w:t>Rate Limit: 20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/api/v5/market/sprd-ticker</w:t>
      </w:r>
    </w:p>
    <w:p w:rsidR="00000000" w:rsidRDefault="00000000">
      <w:pPr>
        <w:pStyle w:val="a5"/>
        <w:ind w:left="720" w:right="720"/>
        <w:divId w:val="216817012"/>
      </w:pPr>
      <w:r>
        <w:t>Request Example</w:t>
      </w:r>
    </w:p>
    <w:p w:rsidR="00000000" w:rsidRDefault="00000000">
      <w:pPr>
        <w:pStyle w:val="HTML0"/>
        <w:divId w:val="1635599465"/>
        <w:rPr>
          <w:rStyle w:val="HTML"/>
        </w:rPr>
      </w:pPr>
      <w:r>
        <w:rPr>
          <w:rStyle w:val="HTML"/>
        </w:rPr>
        <w:t>GET /api/v5/market/sprd-ticker?sprdId</w:t>
      </w:r>
      <w:r>
        <w:rPr>
          <w:rStyle w:val="o"/>
        </w:rPr>
        <w:t>=</w:t>
      </w:r>
      <w:r>
        <w:rPr>
          <w:rStyle w:val="HTML"/>
        </w:rPr>
        <w:t>BTC-USDT_BTC-USDT-SWAP</w:t>
      </w:r>
    </w:p>
    <w:p w:rsidR="00000000" w:rsidRDefault="00000000">
      <w:pPr>
        <w:pStyle w:val="HTML0"/>
        <w:divId w:val="1635599465"/>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4635"/>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sprdId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spread ID, e.g. BTC-USDT_BTC-USDT-SWAP</w:t>
            </w:r>
          </w:p>
        </w:tc>
      </w:tr>
    </w:tbl>
    <w:p w:rsidR="00000000" w:rsidRDefault="00000000">
      <w:pPr>
        <w:pStyle w:val="a5"/>
        <w:ind w:left="720" w:right="720"/>
        <w:divId w:val="362362705"/>
      </w:pPr>
      <w:r>
        <w:t>Response Example</w:t>
      </w:r>
    </w:p>
    <w:p w:rsidR="00000000" w:rsidRDefault="00000000">
      <w:pPr>
        <w:pStyle w:val="HTML0"/>
        <w:divId w:val="811022983"/>
        <w:rPr>
          <w:rStyle w:val="w"/>
        </w:rPr>
      </w:pPr>
      <w:r>
        <w:rPr>
          <w:rStyle w:val="p"/>
        </w:rPr>
        <w:t>{</w:t>
      </w:r>
    </w:p>
    <w:p w:rsidR="00000000" w:rsidRDefault="00000000">
      <w:pPr>
        <w:pStyle w:val="HTML0"/>
        <w:divId w:val="811022983"/>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811022983"/>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811022983"/>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811022983"/>
        <w:rPr>
          <w:rStyle w:val="w"/>
        </w:rPr>
      </w:pPr>
      <w:r>
        <w:rPr>
          <w:rStyle w:val="w"/>
        </w:rPr>
        <w:t xml:space="preserve">        </w:t>
      </w:r>
      <w:r>
        <w:rPr>
          <w:rStyle w:val="p"/>
        </w:rPr>
        <w:t>{</w:t>
      </w:r>
    </w:p>
    <w:p w:rsidR="00000000" w:rsidRDefault="00000000">
      <w:pPr>
        <w:pStyle w:val="HTML0"/>
        <w:divId w:val="811022983"/>
        <w:rPr>
          <w:rStyle w:val="w"/>
        </w:rPr>
      </w:pPr>
      <w:r>
        <w:rPr>
          <w:rStyle w:val="w"/>
        </w:rPr>
        <w:t xml:space="preserve">            </w:t>
      </w:r>
      <w:r>
        <w:rPr>
          <w:rStyle w:val="nl"/>
        </w:rPr>
        <w:t>"sprdId"</w:t>
      </w:r>
      <w:r>
        <w:rPr>
          <w:rStyle w:val="p"/>
        </w:rPr>
        <w:t>:</w:t>
      </w:r>
      <w:r>
        <w:rPr>
          <w:rStyle w:val="w"/>
        </w:rPr>
        <w:t xml:space="preserve"> </w:t>
      </w:r>
      <w:r>
        <w:rPr>
          <w:rStyle w:val="s2"/>
        </w:rPr>
        <w:t>"BTC-USDT_BTC-USDT-SWAP"</w:t>
      </w:r>
      <w:r>
        <w:rPr>
          <w:rStyle w:val="p"/>
        </w:rPr>
        <w:t>,</w:t>
      </w:r>
    </w:p>
    <w:p w:rsidR="00000000" w:rsidRDefault="00000000">
      <w:pPr>
        <w:pStyle w:val="HTML0"/>
        <w:divId w:val="811022983"/>
        <w:rPr>
          <w:rStyle w:val="w"/>
        </w:rPr>
      </w:pPr>
      <w:r>
        <w:rPr>
          <w:rStyle w:val="w"/>
        </w:rPr>
        <w:t xml:space="preserve">            </w:t>
      </w:r>
      <w:r>
        <w:rPr>
          <w:rStyle w:val="nl"/>
        </w:rPr>
        <w:t>"last"</w:t>
      </w:r>
      <w:r>
        <w:rPr>
          <w:rStyle w:val="p"/>
        </w:rPr>
        <w:t>:</w:t>
      </w:r>
      <w:r>
        <w:rPr>
          <w:rStyle w:val="w"/>
        </w:rPr>
        <w:t xml:space="preserve"> </w:t>
      </w:r>
      <w:r>
        <w:rPr>
          <w:rStyle w:val="s2"/>
        </w:rPr>
        <w:t>"14.5"</w:t>
      </w:r>
      <w:r>
        <w:rPr>
          <w:rStyle w:val="p"/>
        </w:rPr>
        <w:t>,</w:t>
      </w:r>
    </w:p>
    <w:p w:rsidR="00000000" w:rsidRDefault="00000000">
      <w:pPr>
        <w:pStyle w:val="HTML0"/>
        <w:divId w:val="811022983"/>
        <w:rPr>
          <w:rStyle w:val="w"/>
        </w:rPr>
      </w:pPr>
      <w:r>
        <w:rPr>
          <w:rStyle w:val="w"/>
        </w:rPr>
        <w:t xml:space="preserve">            </w:t>
      </w:r>
      <w:r>
        <w:rPr>
          <w:rStyle w:val="nl"/>
        </w:rPr>
        <w:t>"lastSz"</w:t>
      </w:r>
      <w:r>
        <w:rPr>
          <w:rStyle w:val="p"/>
        </w:rPr>
        <w:t>:</w:t>
      </w:r>
      <w:r>
        <w:rPr>
          <w:rStyle w:val="w"/>
        </w:rPr>
        <w:t xml:space="preserve"> </w:t>
      </w:r>
      <w:r>
        <w:rPr>
          <w:rStyle w:val="s2"/>
        </w:rPr>
        <w:t>"0.5"</w:t>
      </w:r>
      <w:r>
        <w:rPr>
          <w:rStyle w:val="p"/>
        </w:rPr>
        <w:t>,</w:t>
      </w:r>
    </w:p>
    <w:p w:rsidR="00000000" w:rsidRDefault="00000000">
      <w:pPr>
        <w:pStyle w:val="HTML0"/>
        <w:divId w:val="811022983"/>
        <w:rPr>
          <w:rStyle w:val="w"/>
        </w:rPr>
      </w:pPr>
      <w:r>
        <w:rPr>
          <w:rStyle w:val="w"/>
        </w:rPr>
        <w:t xml:space="preserve">            </w:t>
      </w:r>
      <w:r>
        <w:rPr>
          <w:rStyle w:val="nl"/>
        </w:rPr>
        <w:t>"askPx"</w:t>
      </w:r>
      <w:r>
        <w:rPr>
          <w:rStyle w:val="p"/>
        </w:rPr>
        <w:t>:</w:t>
      </w:r>
      <w:r>
        <w:rPr>
          <w:rStyle w:val="w"/>
        </w:rPr>
        <w:t xml:space="preserve"> </w:t>
      </w:r>
      <w:r>
        <w:rPr>
          <w:rStyle w:val="s2"/>
        </w:rPr>
        <w:t>"8.5"</w:t>
      </w:r>
      <w:r>
        <w:rPr>
          <w:rStyle w:val="p"/>
        </w:rPr>
        <w:t>,</w:t>
      </w:r>
    </w:p>
    <w:p w:rsidR="00000000" w:rsidRDefault="00000000">
      <w:pPr>
        <w:pStyle w:val="HTML0"/>
        <w:divId w:val="811022983"/>
        <w:rPr>
          <w:rStyle w:val="w"/>
        </w:rPr>
      </w:pPr>
      <w:r>
        <w:rPr>
          <w:rStyle w:val="w"/>
        </w:rPr>
        <w:t xml:space="preserve">            </w:t>
      </w:r>
      <w:r>
        <w:rPr>
          <w:rStyle w:val="nl"/>
        </w:rPr>
        <w:t>"askSz"</w:t>
      </w:r>
      <w:r>
        <w:rPr>
          <w:rStyle w:val="p"/>
        </w:rPr>
        <w:t>:</w:t>
      </w:r>
      <w:r>
        <w:rPr>
          <w:rStyle w:val="w"/>
        </w:rPr>
        <w:t xml:space="preserve"> </w:t>
      </w:r>
      <w:r>
        <w:rPr>
          <w:rStyle w:val="s2"/>
        </w:rPr>
        <w:t>"12.0"</w:t>
      </w:r>
      <w:r>
        <w:rPr>
          <w:rStyle w:val="p"/>
        </w:rPr>
        <w:t>,</w:t>
      </w:r>
    </w:p>
    <w:p w:rsidR="00000000" w:rsidRDefault="00000000">
      <w:pPr>
        <w:pStyle w:val="HTML0"/>
        <w:divId w:val="811022983"/>
        <w:rPr>
          <w:rStyle w:val="w"/>
        </w:rPr>
      </w:pPr>
      <w:r>
        <w:rPr>
          <w:rStyle w:val="w"/>
        </w:rPr>
        <w:t xml:space="preserve">            </w:t>
      </w:r>
      <w:r>
        <w:rPr>
          <w:rStyle w:val="nl"/>
        </w:rPr>
        <w:t>"bidPx"</w:t>
      </w:r>
      <w:r>
        <w:rPr>
          <w:rStyle w:val="p"/>
        </w:rPr>
        <w:t>:</w:t>
      </w:r>
      <w:r>
        <w:rPr>
          <w:rStyle w:val="w"/>
        </w:rPr>
        <w:t xml:space="preserve"> </w:t>
      </w:r>
      <w:r>
        <w:rPr>
          <w:rStyle w:val="s2"/>
        </w:rPr>
        <w:t>"0.5"</w:t>
      </w:r>
      <w:r>
        <w:rPr>
          <w:rStyle w:val="p"/>
        </w:rPr>
        <w:t>,</w:t>
      </w:r>
    </w:p>
    <w:p w:rsidR="00000000" w:rsidRDefault="00000000">
      <w:pPr>
        <w:pStyle w:val="HTML0"/>
        <w:divId w:val="811022983"/>
        <w:rPr>
          <w:rStyle w:val="w"/>
        </w:rPr>
      </w:pPr>
      <w:r>
        <w:rPr>
          <w:rStyle w:val="w"/>
        </w:rPr>
        <w:t xml:space="preserve">            </w:t>
      </w:r>
      <w:r>
        <w:rPr>
          <w:rStyle w:val="nl"/>
        </w:rPr>
        <w:t>"bidSz"</w:t>
      </w:r>
      <w:r>
        <w:rPr>
          <w:rStyle w:val="p"/>
        </w:rPr>
        <w:t>:</w:t>
      </w:r>
      <w:r>
        <w:rPr>
          <w:rStyle w:val="w"/>
        </w:rPr>
        <w:t xml:space="preserve"> </w:t>
      </w:r>
      <w:r>
        <w:rPr>
          <w:rStyle w:val="s2"/>
        </w:rPr>
        <w:t>"12.0"</w:t>
      </w:r>
      <w:r>
        <w:rPr>
          <w:rStyle w:val="p"/>
        </w:rPr>
        <w:t>,</w:t>
      </w:r>
    </w:p>
    <w:p w:rsidR="00000000" w:rsidRDefault="00000000">
      <w:pPr>
        <w:pStyle w:val="HTML0"/>
        <w:divId w:val="811022983"/>
        <w:rPr>
          <w:rStyle w:val="w"/>
        </w:rPr>
      </w:pPr>
      <w:r>
        <w:rPr>
          <w:rStyle w:val="w"/>
        </w:rPr>
        <w:t xml:space="preserve">            </w:t>
      </w:r>
      <w:r>
        <w:rPr>
          <w:rStyle w:val="nl"/>
        </w:rPr>
        <w:t>"open24h"</w:t>
      </w:r>
      <w:r>
        <w:rPr>
          <w:rStyle w:val="p"/>
        </w:rPr>
        <w:t>:</w:t>
      </w:r>
      <w:r>
        <w:rPr>
          <w:rStyle w:val="w"/>
        </w:rPr>
        <w:t xml:space="preserve"> </w:t>
      </w:r>
      <w:r>
        <w:rPr>
          <w:rStyle w:val="s2"/>
        </w:rPr>
        <w:t>"4"</w:t>
      </w:r>
      <w:r>
        <w:rPr>
          <w:rStyle w:val="p"/>
        </w:rPr>
        <w:t>,</w:t>
      </w:r>
    </w:p>
    <w:p w:rsidR="00000000" w:rsidRDefault="00000000">
      <w:pPr>
        <w:pStyle w:val="HTML0"/>
        <w:divId w:val="811022983"/>
        <w:rPr>
          <w:rStyle w:val="w"/>
        </w:rPr>
      </w:pPr>
      <w:r>
        <w:rPr>
          <w:rStyle w:val="w"/>
        </w:rPr>
        <w:t xml:space="preserve">            </w:t>
      </w:r>
      <w:r>
        <w:rPr>
          <w:rStyle w:val="nl"/>
        </w:rPr>
        <w:t>"high24h"</w:t>
      </w:r>
      <w:r>
        <w:rPr>
          <w:rStyle w:val="p"/>
        </w:rPr>
        <w:t>:</w:t>
      </w:r>
      <w:r>
        <w:rPr>
          <w:rStyle w:val="w"/>
        </w:rPr>
        <w:t xml:space="preserve"> </w:t>
      </w:r>
      <w:r>
        <w:rPr>
          <w:rStyle w:val="s2"/>
        </w:rPr>
        <w:t>"14.5"</w:t>
      </w:r>
      <w:r>
        <w:rPr>
          <w:rStyle w:val="p"/>
        </w:rPr>
        <w:t>,</w:t>
      </w:r>
    </w:p>
    <w:p w:rsidR="00000000" w:rsidRDefault="00000000">
      <w:pPr>
        <w:pStyle w:val="HTML0"/>
        <w:divId w:val="811022983"/>
        <w:rPr>
          <w:rStyle w:val="w"/>
        </w:rPr>
      </w:pPr>
      <w:r>
        <w:rPr>
          <w:rStyle w:val="w"/>
        </w:rPr>
        <w:t xml:space="preserve">            </w:t>
      </w:r>
      <w:r>
        <w:rPr>
          <w:rStyle w:val="nl"/>
        </w:rPr>
        <w:t>"low24h"</w:t>
      </w:r>
      <w:r>
        <w:rPr>
          <w:rStyle w:val="p"/>
        </w:rPr>
        <w:t>:</w:t>
      </w:r>
      <w:r>
        <w:rPr>
          <w:rStyle w:val="w"/>
        </w:rPr>
        <w:t xml:space="preserve"> </w:t>
      </w:r>
      <w:r>
        <w:rPr>
          <w:rStyle w:val="s2"/>
        </w:rPr>
        <w:t>"-2.2"</w:t>
      </w:r>
      <w:r>
        <w:rPr>
          <w:rStyle w:val="p"/>
        </w:rPr>
        <w:t>,</w:t>
      </w:r>
    </w:p>
    <w:p w:rsidR="00000000" w:rsidRDefault="00000000">
      <w:pPr>
        <w:pStyle w:val="HTML0"/>
        <w:divId w:val="811022983"/>
        <w:rPr>
          <w:rStyle w:val="w"/>
        </w:rPr>
      </w:pPr>
      <w:r>
        <w:rPr>
          <w:rStyle w:val="w"/>
        </w:rPr>
        <w:t xml:space="preserve">            </w:t>
      </w:r>
      <w:r>
        <w:rPr>
          <w:rStyle w:val="nl"/>
        </w:rPr>
        <w:t>"vol24h"</w:t>
      </w:r>
      <w:r>
        <w:rPr>
          <w:rStyle w:val="p"/>
        </w:rPr>
        <w:t>:</w:t>
      </w:r>
      <w:r>
        <w:rPr>
          <w:rStyle w:val="w"/>
        </w:rPr>
        <w:t xml:space="preserve"> </w:t>
      </w:r>
      <w:r>
        <w:rPr>
          <w:rStyle w:val="s2"/>
        </w:rPr>
        <w:t>"6.67"</w:t>
      </w:r>
      <w:r>
        <w:rPr>
          <w:rStyle w:val="p"/>
        </w:rPr>
        <w:t>,</w:t>
      </w:r>
    </w:p>
    <w:p w:rsidR="00000000" w:rsidRDefault="00000000">
      <w:pPr>
        <w:pStyle w:val="HTML0"/>
        <w:divId w:val="811022983"/>
        <w:rPr>
          <w:rStyle w:val="w"/>
        </w:rPr>
      </w:pPr>
      <w:r>
        <w:rPr>
          <w:rStyle w:val="w"/>
        </w:rPr>
        <w:t xml:space="preserve">            </w:t>
      </w:r>
      <w:r>
        <w:rPr>
          <w:rStyle w:val="nl"/>
        </w:rPr>
        <w:t>"ts"</w:t>
      </w:r>
      <w:r>
        <w:rPr>
          <w:rStyle w:val="p"/>
        </w:rPr>
        <w:t>:</w:t>
      </w:r>
      <w:r>
        <w:rPr>
          <w:rStyle w:val="w"/>
        </w:rPr>
        <w:t xml:space="preserve"> </w:t>
      </w:r>
      <w:r>
        <w:rPr>
          <w:rStyle w:val="s2"/>
        </w:rPr>
        <w:t>"1715331406485"</w:t>
      </w:r>
    </w:p>
    <w:p w:rsidR="00000000" w:rsidRDefault="00000000">
      <w:pPr>
        <w:pStyle w:val="HTML0"/>
        <w:divId w:val="811022983"/>
        <w:rPr>
          <w:rStyle w:val="w"/>
        </w:rPr>
      </w:pPr>
      <w:r>
        <w:rPr>
          <w:rStyle w:val="w"/>
        </w:rPr>
        <w:t xml:space="preserve">        </w:t>
      </w:r>
      <w:r>
        <w:rPr>
          <w:rStyle w:val="p"/>
        </w:rPr>
        <w:t>}</w:t>
      </w:r>
    </w:p>
    <w:p w:rsidR="00000000" w:rsidRDefault="00000000">
      <w:pPr>
        <w:pStyle w:val="HTML0"/>
        <w:divId w:val="811022983"/>
        <w:rPr>
          <w:rStyle w:val="w"/>
        </w:rPr>
      </w:pPr>
      <w:r>
        <w:rPr>
          <w:rStyle w:val="w"/>
        </w:rPr>
        <w:t xml:space="preserve">    </w:t>
      </w:r>
      <w:r>
        <w:rPr>
          <w:rStyle w:val="p"/>
        </w:rPr>
        <w:t>]</w:t>
      </w:r>
    </w:p>
    <w:p w:rsidR="00000000" w:rsidRDefault="00000000">
      <w:pPr>
        <w:pStyle w:val="HTML0"/>
        <w:divId w:val="811022983"/>
        <w:rPr>
          <w:rStyle w:val="w"/>
        </w:rPr>
      </w:pPr>
      <w:r>
        <w:rPr>
          <w:rStyle w:val="p"/>
        </w:rPr>
        <w:t>}</w:t>
      </w:r>
    </w:p>
    <w:p w:rsidR="00000000" w:rsidRDefault="00000000">
      <w:pPr>
        <w:pStyle w:val="HTML0"/>
        <w:divId w:val="811022983"/>
        <w:rPr>
          <w:rStyle w:val="w"/>
        </w:rPr>
      </w:pP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sprdId</w:t>
            </w:r>
          </w:p>
        </w:tc>
        <w:tc>
          <w:tcPr>
            <w:tcW w:w="0" w:type="auto"/>
            <w:vAlign w:val="center"/>
            <w:hideMark/>
          </w:tcPr>
          <w:p w:rsidR="00000000" w:rsidRDefault="00000000">
            <w:r>
              <w:t>String</w:t>
            </w:r>
          </w:p>
        </w:tc>
        <w:tc>
          <w:tcPr>
            <w:tcW w:w="0" w:type="auto"/>
            <w:vAlign w:val="center"/>
            <w:hideMark/>
          </w:tcPr>
          <w:p w:rsidR="00000000" w:rsidRDefault="00000000">
            <w:r>
              <w:t>spread ID</w:t>
            </w:r>
          </w:p>
        </w:tc>
      </w:tr>
      <w:tr w:rsidR="00000000">
        <w:trPr>
          <w:divId w:val="175387555"/>
          <w:tblCellSpacing w:w="15" w:type="dxa"/>
        </w:trPr>
        <w:tc>
          <w:tcPr>
            <w:tcW w:w="0" w:type="auto"/>
            <w:vAlign w:val="center"/>
            <w:hideMark/>
          </w:tcPr>
          <w:p w:rsidR="00000000" w:rsidRDefault="00000000">
            <w:r>
              <w:t>last</w:t>
            </w:r>
          </w:p>
        </w:tc>
        <w:tc>
          <w:tcPr>
            <w:tcW w:w="0" w:type="auto"/>
            <w:vAlign w:val="center"/>
            <w:hideMark/>
          </w:tcPr>
          <w:p w:rsidR="00000000" w:rsidRDefault="00000000">
            <w:r>
              <w:t>String</w:t>
            </w:r>
          </w:p>
        </w:tc>
        <w:tc>
          <w:tcPr>
            <w:tcW w:w="0" w:type="auto"/>
            <w:vAlign w:val="center"/>
            <w:hideMark/>
          </w:tcPr>
          <w:p w:rsidR="00000000" w:rsidRDefault="00000000">
            <w:r>
              <w:t>Last traded price</w:t>
            </w:r>
          </w:p>
        </w:tc>
      </w:tr>
      <w:tr w:rsidR="00000000">
        <w:trPr>
          <w:divId w:val="175387555"/>
          <w:tblCellSpacing w:w="15" w:type="dxa"/>
        </w:trPr>
        <w:tc>
          <w:tcPr>
            <w:tcW w:w="0" w:type="auto"/>
            <w:vAlign w:val="center"/>
            <w:hideMark/>
          </w:tcPr>
          <w:p w:rsidR="00000000" w:rsidRDefault="00000000">
            <w:r>
              <w:t>lastSz</w:t>
            </w:r>
          </w:p>
        </w:tc>
        <w:tc>
          <w:tcPr>
            <w:tcW w:w="0" w:type="auto"/>
            <w:vAlign w:val="center"/>
            <w:hideMark/>
          </w:tcPr>
          <w:p w:rsidR="00000000" w:rsidRDefault="00000000">
            <w:r>
              <w:t>String</w:t>
            </w:r>
          </w:p>
        </w:tc>
        <w:tc>
          <w:tcPr>
            <w:tcW w:w="0" w:type="auto"/>
            <w:vAlign w:val="center"/>
            <w:hideMark/>
          </w:tcPr>
          <w:p w:rsidR="00000000" w:rsidRDefault="00000000">
            <w:r>
              <w:t>Last traded size</w:t>
            </w:r>
          </w:p>
        </w:tc>
      </w:tr>
      <w:tr w:rsidR="00000000">
        <w:trPr>
          <w:divId w:val="175387555"/>
          <w:tblCellSpacing w:w="15" w:type="dxa"/>
        </w:trPr>
        <w:tc>
          <w:tcPr>
            <w:tcW w:w="0" w:type="auto"/>
            <w:vAlign w:val="center"/>
            <w:hideMark/>
          </w:tcPr>
          <w:p w:rsidR="00000000" w:rsidRDefault="00000000">
            <w:r>
              <w:t>askPx</w:t>
            </w:r>
          </w:p>
        </w:tc>
        <w:tc>
          <w:tcPr>
            <w:tcW w:w="0" w:type="auto"/>
            <w:vAlign w:val="center"/>
            <w:hideMark/>
          </w:tcPr>
          <w:p w:rsidR="00000000" w:rsidRDefault="00000000">
            <w:r>
              <w:t>String</w:t>
            </w:r>
          </w:p>
        </w:tc>
        <w:tc>
          <w:tcPr>
            <w:tcW w:w="0" w:type="auto"/>
            <w:vAlign w:val="center"/>
            <w:hideMark/>
          </w:tcPr>
          <w:p w:rsidR="00000000" w:rsidRDefault="00000000">
            <w:r>
              <w:t>Best ask price</w:t>
            </w:r>
          </w:p>
        </w:tc>
      </w:tr>
      <w:tr w:rsidR="00000000">
        <w:trPr>
          <w:divId w:val="175387555"/>
          <w:tblCellSpacing w:w="15" w:type="dxa"/>
        </w:trPr>
        <w:tc>
          <w:tcPr>
            <w:tcW w:w="0" w:type="auto"/>
            <w:vAlign w:val="center"/>
            <w:hideMark/>
          </w:tcPr>
          <w:p w:rsidR="00000000" w:rsidRDefault="00000000">
            <w:r>
              <w:t>askSz</w:t>
            </w:r>
          </w:p>
        </w:tc>
        <w:tc>
          <w:tcPr>
            <w:tcW w:w="0" w:type="auto"/>
            <w:vAlign w:val="center"/>
            <w:hideMark/>
          </w:tcPr>
          <w:p w:rsidR="00000000" w:rsidRDefault="00000000">
            <w:r>
              <w:t>String</w:t>
            </w:r>
          </w:p>
        </w:tc>
        <w:tc>
          <w:tcPr>
            <w:tcW w:w="0" w:type="auto"/>
            <w:vAlign w:val="center"/>
            <w:hideMark/>
          </w:tcPr>
          <w:p w:rsidR="00000000" w:rsidRDefault="00000000">
            <w:r>
              <w:t>Best ask size</w:t>
            </w:r>
          </w:p>
        </w:tc>
      </w:tr>
      <w:tr w:rsidR="00000000">
        <w:trPr>
          <w:divId w:val="175387555"/>
          <w:tblCellSpacing w:w="15" w:type="dxa"/>
        </w:trPr>
        <w:tc>
          <w:tcPr>
            <w:tcW w:w="0" w:type="auto"/>
            <w:vAlign w:val="center"/>
            <w:hideMark/>
          </w:tcPr>
          <w:p w:rsidR="00000000" w:rsidRDefault="00000000">
            <w:r>
              <w:t>bidPx</w:t>
            </w:r>
          </w:p>
        </w:tc>
        <w:tc>
          <w:tcPr>
            <w:tcW w:w="0" w:type="auto"/>
            <w:vAlign w:val="center"/>
            <w:hideMark/>
          </w:tcPr>
          <w:p w:rsidR="00000000" w:rsidRDefault="00000000">
            <w:r>
              <w:t>String</w:t>
            </w:r>
          </w:p>
        </w:tc>
        <w:tc>
          <w:tcPr>
            <w:tcW w:w="0" w:type="auto"/>
            <w:vAlign w:val="center"/>
            <w:hideMark/>
          </w:tcPr>
          <w:p w:rsidR="00000000" w:rsidRDefault="00000000">
            <w:r>
              <w:t>Best bid price</w:t>
            </w:r>
          </w:p>
        </w:tc>
      </w:tr>
      <w:tr w:rsidR="00000000">
        <w:trPr>
          <w:divId w:val="175387555"/>
          <w:tblCellSpacing w:w="15" w:type="dxa"/>
        </w:trPr>
        <w:tc>
          <w:tcPr>
            <w:tcW w:w="0" w:type="auto"/>
            <w:vAlign w:val="center"/>
            <w:hideMark/>
          </w:tcPr>
          <w:p w:rsidR="00000000" w:rsidRDefault="00000000">
            <w:r>
              <w:t>bidSz</w:t>
            </w:r>
          </w:p>
        </w:tc>
        <w:tc>
          <w:tcPr>
            <w:tcW w:w="0" w:type="auto"/>
            <w:vAlign w:val="center"/>
            <w:hideMark/>
          </w:tcPr>
          <w:p w:rsidR="00000000" w:rsidRDefault="00000000">
            <w:r>
              <w:t>String</w:t>
            </w:r>
          </w:p>
        </w:tc>
        <w:tc>
          <w:tcPr>
            <w:tcW w:w="0" w:type="auto"/>
            <w:vAlign w:val="center"/>
            <w:hideMark/>
          </w:tcPr>
          <w:p w:rsidR="00000000" w:rsidRDefault="00000000">
            <w:r>
              <w:t>Best bid size</w:t>
            </w:r>
          </w:p>
        </w:tc>
      </w:tr>
      <w:tr w:rsidR="00000000">
        <w:trPr>
          <w:divId w:val="175387555"/>
          <w:tblCellSpacing w:w="15" w:type="dxa"/>
        </w:trPr>
        <w:tc>
          <w:tcPr>
            <w:tcW w:w="0" w:type="auto"/>
            <w:vAlign w:val="center"/>
            <w:hideMark/>
          </w:tcPr>
          <w:p w:rsidR="00000000" w:rsidRDefault="00000000">
            <w:r>
              <w:t>open24h</w:t>
            </w:r>
          </w:p>
        </w:tc>
        <w:tc>
          <w:tcPr>
            <w:tcW w:w="0" w:type="auto"/>
            <w:vAlign w:val="center"/>
            <w:hideMark/>
          </w:tcPr>
          <w:p w:rsidR="00000000" w:rsidRDefault="00000000">
            <w:r>
              <w:t>String</w:t>
            </w:r>
          </w:p>
        </w:tc>
        <w:tc>
          <w:tcPr>
            <w:tcW w:w="0" w:type="auto"/>
            <w:vAlign w:val="center"/>
            <w:hideMark/>
          </w:tcPr>
          <w:p w:rsidR="00000000" w:rsidRDefault="00000000">
            <w:r>
              <w:t>Open price in the past 24 hours</w:t>
            </w:r>
          </w:p>
        </w:tc>
      </w:tr>
      <w:tr w:rsidR="00000000">
        <w:trPr>
          <w:divId w:val="175387555"/>
          <w:tblCellSpacing w:w="15" w:type="dxa"/>
        </w:trPr>
        <w:tc>
          <w:tcPr>
            <w:tcW w:w="0" w:type="auto"/>
            <w:vAlign w:val="center"/>
            <w:hideMark/>
          </w:tcPr>
          <w:p w:rsidR="00000000" w:rsidRDefault="00000000">
            <w:r>
              <w:t>high24h</w:t>
            </w:r>
          </w:p>
        </w:tc>
        <w:tc>
          <w:tcPr>
            <w:tcW w:w="0" w:type="auto"/>
            <w:vAlign w:val="center"/>
            <w:hideMark/>
          </w:tcPr>
          <w:p w:rsidR="00000000" w:rsidRDefault="00000000">
            <w:r>
              <w:t>String</w:t>
            </w:r>
          </w:p>
        </w:tc>
        <w:tc>
          <w:tcPr>
            <w:tcW w:w="0" w:type="auto"/>
            <w:vAlign w:val="center"/>
            <w:hideMark/>
          </w:tcPr>
          <w:p w:rsidR="00000000" w:rsidRDefault="00000000">
            <w:r>
              <w:t>Highest price in the past 24 hours</w:t>
            </w:r>
          </w:p>
        </w:tc>
      </w:tr>
      <w:tr w:rsidR="00000000">
        <w:trPr>
          <w:divId w:val="175387555"/>
          <w:tblCellSpacing w:w="15" w:type="dxa"/>
        </w:trPr>
        <w:tc>
          <w:tcPr>
            <w:tcW w:w="0" w:type="auto"/>
            <w:vAlign w:val="center"/>
            <w:hideMark/>
          </w:tcPr>
          <w:p w:rsidR="00000000" w:rsidRDefault="00000000">
            <w:r>
              <w:t>low24h</w:t>
            </w:r>
          </w:p>
        </w:tc>
        <w:tc>
          <w:tcPr>
            <w:tcW w:w="0" w:type="auto"/>
            <w:vAlign w:val="center"/>
            <w:hideMark/>
          </w:tcPr>
          <w:p w:rsidR="00000000" w:rsidRDefault="00000000">
            <w:r>
              <w:t>String</w:t>
            </w:r>
          </w:p>
        </w:tc>
        <w:tc>
          <w:tcPr>
            <w:tcW w:w="0" w:type="auto"/>
            <w:vAlign w:val="center"/>
            <w:hideMark/>
          </w:tcPr>
          <w:p w:rsidR="00000000" w:rsidRDefault="00000000">
            <w:r>
              <w:t>Lowest price in the past 24 hours</w:t>
            </w:r>
          </w:p>
        </w:tc>
      </w:tr>
      <w:tr w:rsidR="00000000">
        <w:trPr>
          <w:divId w:val="175387555"/>
          <w:tblCellSpacing w:w="15" w:type="dxa"/>
        </w:trPr>
        <w:tc>
          <w:tcPr>
            <w:tcW w:w="0" w:type="auto"/>
            <w:vAlign w:val="center"/>
            <w:hideMark/>
          </w:tcPr>
          <w:p w:rsidR="00000000" w:rsidRDefault="00000000">
            <w:r>
              <w:t>vol24h</w:t>
            </w:r>
          </w:p>
        </w:tc>
        <w:tc>
          <w:tcPr>
            <w:tcW w:w="0" w:type="auto"/>
            <w:vAlign w:val="center"/>
            <w:hideMark/>
          </w:tcPr>
          <w:p w:rsidR="00000000" w:rsidRDefault="00000000">
            <w:r>
              <w:t>String</w:t>
            </w:r>
          </w:p>
        </w:tc>
        <w:tc>
          <w:tcPr>
            <w:tcW w:w="0" w:type="auto"/>
            <w:vAlign w:val="center"/>
            <w:hideMark/>
          </w:tcPr>
          <w:p w:rsidR="00000000" w:rsidRDefault="00000000">
            <w:r>
              <w:t>24h trading volume</w:t>
            </w:r>
            <w:r>
              <w:br/>
              <w:t>The unit is USD for inverse spreads, and the corresponding baseCcy for linear and hybrid spreads.</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Ticker data generation time, Unix timestamp format in milliseconds, e.g. 1597026383085.</w:t>
            </w:r>
          </w:p>
        </w:tc>
      </w:tr>
    </w:tbl>
    <w:p w:rsidR="00000000" w:rsidRDefault="00000000">
      <w:pPr>
        <w:pStyle w:val="3"/>
        <w:divId w:val="175387555"/>
      </w:pPr>
      <w:r>
        <w:t>Get public trades (Public)</w:t>
      </w:r>
    </w:p>
    <w:p w:rsidR="00000000" w:rsidRDefault="00000000">
      <w:pPr>
        <w:pStyle w:val="a5"/>
        <w:divId w:val="175387555"/>
      </w:pPr>
      <w:r>
        <w:t xml:space="preserve">Retrieve the recent transactions of an instrument (at most 500 records per request). Results are returned in counter chronological order. </w:t>
      </w:r>
    </w:p>
    <w:p w:rsidR="00000000" w:rsidRDefault="00000000">
      <w:pPr>
        <w:pStyle w:val="4"/>
        <w:divId w:val="175387555"/>
      </w:pPr>
      <w:r>
        <w:t>Rate Limit: 20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/api/v5/sprd/public-trades</w:t>
      </w:r>
    </w:p>
    <w:p w:rsidR="00000000" w:rsidRDefault="00000000">
      <w:pPr>
        <w:pStyle w:val="a5"/>
        <w:ind w:left="720" w:right="720"/>
        <w:divId w:val="1589078545"/>
      </w:pPr>
      <w:r>
        <w:t>Request Example</w:t>
      </w:r>
    </w:p>
    <w:p w:rsidR="00000000" w:rsidRDefault="00000000">
      <w:pPr>
        <w:pStyle w:val="HTML0"/>
        <w:divId w:val="898319872"/>
        <w:rPr>
          <w:rStyle w:val="HTML"/>
        </w:rPr>
      </w:pPr>
      <w:r>
        <w:rPr>
          <w:rStyle w:val="HTML"/>
        </w:rPr>
        <w:t>GET /api/v5/sprd/public-trades?sprdId</w:t>
      </w:r>
      <w:r>
        <w:rPr>
          <w:rStyle w:val="o"/>
        </w:rPr>
        <w:t>=</w:t>
      </w:r>
      <w:r>
        <w:rPr>
          <w:rStyle w:val="HTML"/>
        </w:rPr>
        <w:t>BTC-USDT_BTC-USDT-SWAP</w:t>
      </w:r>
    </w:p>
    <w:p w:rsidR="00000000" w:rsidRDefault="00000000">
      <w:pPr>
        <w:pStyle w:val="HTML0"/>
        <w:divId w:val="898319872"/>
        <w:rPr>
          <w:rStyle w:val="HTML"/>
        </w:rPr>
      </w:pPr>
    </w:p>
    <w:p w:rsidR="00000000" w:rsidRDefault="00000000">
      <w:pPr>
        <w:pStyle w:val="HTML0"/>
        <w:divId w:val="447507613"/>
        <w:rPr>
          <w:rStyle w:val="HTML"/>
          <w:vanish/>
        </w:rPr>
      </w:pPr>
      <w:r>
        <w:rPr>
          <w:rStyle w:val="kn"/>
          <w:vanish/>
        </w:rPr>
        <w:t>import</w:t>
      </w:r>
      <w:r>
        <w:rPr>
          <w:rStyle w:val="HTML"/>
          <w:vanish/>
        </w:rPr>
        <w:t xml:space="preserve"> </w:t>
      </w:r>
      <w:r>
        <w:rPr>
          <w:rStyle w:val="nn"/>
          <w:vanish/>
        </w:rPr>
        <w:t>okx.SpreadTrading</w:t>
      </w:r>
      <w:r>
        <w:rPr>
          <w:rStyle w:val="HTML"/>
          <w:vanish/>
        </w:rPr>
        <w:t xml:space="preserve"> </w:t>
      </w:r>
      <w:r>
        <w:rPr>
          <w:rStyle w:val="k"/>
          <w:vanish/>
        </w:rPr>
        <w:t>as</w:t>
      </w:r>
      <w:r>
        <w:rPr>
          <w:rStyle w:val="HTML"/>
          <w:vanish/>
        </w:rPr>
        <w:t xml:space="preserve"> </w:t>
      </w:r>
      <w:r>
        <w:rPr>
          <w:rStyle w:val="n"/>
          <w:vanish/>
        </w:rPr>
        <w:t>SpreadTrading</w:t>
      </w:r>
    </w:p>
    <w:p w:rsidR="00000000" w:rsidRDefault="00000000">
      <w:pPr>
        <w:pStyle w:val="HTML0"/>
        <w:divId w:val="447507613"/>
        <w:rPr>
          <w:rStyle w:val="HTML"/>
          <w:vanish/>
        </w:rPr>
      </w:pPr>
    </w:p>
    <w:p w:rsidR="00000000" w:rsidRDefault="00000000">
      <w:pPr>
        <w:pStyle w:val="HTML0"/>
        <w:divId w:val="447507613"/>
        <w:rPr>
          <w:rStyle w:val="c1"/>
          <w:vanish/>
        </w:rPr>
      </w:pPr>
      <w:r>
        <w:rPr>
          <w:rStyle w:val="c1"/>
          <w:vanish/>
        </w:rPr>
        <w:t># API initialization</w:t>
      </w:r>
    </w:p>
    <w:p w:rsidR="00000000" w:rsidRDefault="00000000">
      <w:pPr>
        <w:pStyle w:val="HTML0"/>
        <w:divId w:val="447507613"/>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447507613"/>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447507613"/>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447507613"/>
        <w:rPr>
          <w:rStyle w:val="HTML"/>
          <w:vanish/>
        </w:rPr>
      </w:pPr>
    </w:p>
    <w:p w:rsidR="00000000" w:rsidRDefault="00000000">
      <w:pPr>
        <w:pStyle w:val="HTML0"/>
        <w:divId w:val="447507613"/>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trading:0 , demo trading:1</w:t>
      </w:r>
    </w:p>
    <w:p w:rsidR="00000000" w:rsidRDefault="00000000">
      <w:pPr>
        <w:pStyle w:val="HTML0"/>
        <w:divId w:val="447507613"/>
        <w:rPr>
          <w:rStyle w:val="HTML"/>
          <w:vanish/>
        </w:rPr>
      </w:pPr>
    </w:p>
    <w:p w:rsidR="00000000" w:rsidRDefault="00000000">
      <w:pPr>
        <w:pStyle w:val="HTML0"/>
        <w:divId w:val="447507613"/>
        <w:rPr>
          <w:rStyle w:val="HTML"/>
          <w:vanish/>
        </w:rPr>
      </w:pPr>
      <w:r>
        <w:rPr>
          <w:rStyle w:val="n"/>
          <w:vanish/>
        </w:rPr>
        <w:t>spreadAPI</w:t>
      </w:r>
      <w:r>
        <w:rPr>
          <w:rStyle w:val="HTML"/>
          <w:vanish/>
        </w:rPr>
        <w:t xml:space="preserve"> </w:t>
      </w:r>
      <w:r>
        <w:rPr>
          <w:rStyle w:val="o"/>
          <w:vanish/>
        </w:rPr>
        <w:t>=</w:t>
      </w:r>
      <w:r>
        <w:rPr>
          <w:rStyle w:val="HTML"/>
          <w:vanish/>
        </w:rPr>
        <w:t xml:space="preserve"> </w:t>
      </w:r>
      <w:r>
        <w:rPr>
          <w:rStyle w:val="n"/>
          <w:vanish/>
        </w:rPr>
        <w:t>SpreadTrading</w:t>
      </w:r>
      <w:r>
        <w:rPr>
          <w:rStyle w:val="p"/>
          <w:vanish/>
        </w:rPr>
        <w:t>.</w:t>
      </w:r>
      <w:r>
        <w:rPr>
          <w:rStyle w:val="n"/>
          <w:vanish/>
        </w:rPr>
        <w:t>SpreadTradingAPI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447507613"/>
        <w:rPr>
          <w:rStyle w:val="HTML"/>
          <w:vanish/>
        </w:rPr>
      </w:pPr>
    </w:p>
    <w:p w:rsidR="00000000" w:rsidRDefault="00000000">
      <w:pPr>
        <w:pStyle w:val="HTML0"/>
        <w:divId w:val="447507613"/>
        <w:rPr>
          <w:rStyle w:val="c1"/>
          <w:vanish/>
        </w:rPr>
      </w:pPr>
      <w:r>
        <w:rPr>
          <w:rStyle w:val="c1"/>
          <w:vanish/>
        </w:rPr>
        <w:t># get public trades</w:t>
      </w:r>
    </w:p>
    <w:p w:rsidR="00000000" w:rsidRDefault="00000000">
      <w:pPr>
        <w:pStyle w:val="HTML0"/>
        <w:divId w:val="447507613"/>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spreadAPI</w:t>
      </w:r>
      <w:r>
        <w:rPr>
          <w:rStyle w:val="p"/>
          <w:vanish/>
        </w:rPr>
        <w:t>.</w:t>
      </w:r>
      <w:r>
        <w:rPr>
          <w:rStyle w:val="n"/>
          <w:vanish/>
        </w:rPr>
        <w:t>get_public_trades</w:t>
      </w:r>
      <w:r>
        <w:rPr>
          <w:rStyle w:val="p"/>
          <w:vanish/>
        </w:rPr>
        <w:t>(</w:t>
      </w:r>
      <w:r>
        <w:rPr>
          <w:rStyle w:val="n"/>
          <w:vanish/>
        </w:rPr>
        <w:t>sprdId</w:t>
      </w:r>
      <w:r>
        <w:rPr>
          <w:rStyle w:val="o"/>
          <w:vanish/>
        </w:rPr>
        <w:t>=</w:t>
      </w:r>
      <w:r>
        <w:rPr>
          <w:rStyle w:val="s"/>
          <w:vanish/>
        </w:rPr>
        <w:t>'ETH-USDT-SWAP_ETH-USDT-230929'</w:t>
      </w:r>
      <w:r>
        <w:rPr>
          <w:rStyle w:val="p"/>
          <w:vanish/>
        </w:rPr>
        <w:t>)</w:t>
      </w:r>
    </w:p>
    <w:p w:rsidR="00000000" w:rsidRDefault="00000000">
      <w:pPr>
        <w:pStyle w:val="HTML0"/>
        <w:divId w:val="447507613"/>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4635"/>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sprdId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Spread ID, e.g. BTC-USDT_BTC-USDT-SWAP</w:t>
            </w:r>
          </w:p>
        </w:tc>
      </w:tr>
    </w:tbl>
    <w:p w:rsidR="00000000" w:rsidRDefault="00000000">
      <w:pPr>
        <w:pStyle w:val="a5"/>
        <w:ind w:left="720" w:right="720"/>
        <w:divId w:val="1772555152"/>
      </w:pPr>
      <w:r>
        <w:t>Response Example</w:t>
      </w:r>
    </w:p>
    <w:p w:rsidR="00000000" w:rsidRDefault="00000000">
      <w:pPr>
        <w:pStyle w:val="HTML0"/>
        <w:divId w:val="424424704"/>
        <w:rPr>
          <w:rStyle w:val="w"/>
        </w:rPr>
      </w:pPr>
      <w:r>
        <w:rPr>
          <w:rStyle w:val="p"/>
        </w:rPr>
        <w:t>{</w:t>
      </w:r>
    </w:p>
    <w:p w:rsidR="00000000" w:rsidRDefault="00000000">
      <w:pPr>
        <w:pStyle w:val="HTML0"/>
        <w:divId w:val="424424704"/>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424424704"/>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424424704"/>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424424704"/>
        <w:rPr>
          <w:rStyle w:val="w"/>
        </w:rPr>
      </w:pPr>
      <w:r>
        <w:rPr>
          <w:rStyle w:val="w"/>
        </w:rPr>
        <w:t xml:space="preserve">        </w:t>
      </w:r>
      <w:r>
        <w:rPr>
          <w:rStyle w:val="p"/>
        </w:rPr>
        <w:t>{</w:t>
      </w:r>
    </w:p>
    <w:p w:rsidR="00000000" w:rsidRDefault="00000000">
      <w:pPr>
        <w:pStyle w:val="HTML0"/>
        <w:divId w:val="424424704"/>
        <w:rPr>
          <w:rStyle w:val="w"/>
        </w:rPr>
      </w:pPr>
      <w:r>
        <w:rPr>
          <w:rStyle w:val="w"/>
        </w:rPr>
        <w:t xml:space="preserve">            </w:t>
      </w:r>
      <w:r>
        <w:rPr>
          <w:rStyle w:val="nl"/>
        </w:rPr>
        <w:t>"sprdId"</w:t>
      </w:r>
      <w:r>
        <w:rPr>
          <w:rStyle w:val="p"/>
        </w:rPr>
        <w:t>:</w:t>
      </w:r>
      <w:r>
        <w:rPr>
          <w:rStyle w:val="w"/>
        </w:rPr>
        <w:t xml:space="preserve"> </w:t>
      </w:r>
      <w:r>
        <w:rPr>
          <w:rStyle w:val="s2"/>
        </w:rPr>
        <w:t>"BTC-USDT_BTC-USDC-SWAP"</w:t>
      </w:r>
      <w:r>
        <w:rPr>
          <w:rStyle w:val="p"/>
        </w:rPr>
        <w:t>,</w:t>
      </w:r>
    </w:p>
    <w:p w:rsidR="00000000" w:rsidRDefault="00000000">
      <w:pPr>
        <w:pStyle w:val="HTML0"/>
        <w:divId w:val="424424704"/>
        <w:rPr>
          <w:rStyle w:val="w"/>
        </w:rPr>
      </w:pPr>
      <w:r>
        <w:rPr>
          <w:rStyle w:val="w"/>
        </w:rPr>
        <w:t xml:space="preserve">            </w:t>
      </w:r>
      <w:r>
        <w:rPr>
          <w:rStyle w:val="nl"/>
        </w:rPr>
        <w:t>"side"</w:t>
      </w:r>
      <w:r>
        <w:rPr>
          <w:rStyle w:val="p"/>
        </w:rPr>
        <w:t>:</w:t>
      </w:r>
      <w:r>
        <w:rPr>
          <w:rStyle w:val="w"/>
        </w:rPr>
        <w:t xml:space="preserve"> </w:t>
      </w:r>
      <w:r>
        <w:rPr>
          <w:rStyle w:val="s2"/>
        </w:rPr>
        <w:t>"sell"</w:t>
      </w:r>
      <w:r>
        <w:rPr>
          <w:rStyle w:val="p"/>
        </w:rPr>
        <w:t>,</w:t>
      </w:r>
    </w:p>
    <w:p w:rsidR="00000000" w:rsidRDefault="00000000">
      <w:pPr>
        <w:pStyle w:val="HTML0"/>
        <w:divId w:val="424424704"/>
        <w:rPr>
          <w:rStyle w:val="w"/>
        </w:rPr>
      </w:pPr>
      <w:r>
        <w:rPr>
          <w:rStyle w:val="w"/>
        </w:rPr>
        <w:t xml:space="preserve">            </w:t>
      </w:r>
      <w:r>
        <w:rPr>
          <w:rStyle w:val="nl"/>
        </w:rPr>
        <w:t>"sz"</w:t>
      </w:r>
      <w:r>
        <w:rPr>
          <w:rStyle w:val="p"/>
        </w:rPr>
        <w:t>:</w:t>
      </w:r>
      <w:r>
        <w:rPr>
          <w:rStyle w:val="w"/>
        </w:rPr>
        <w:t xml:space="preserve"> </w:t>
      </w:r>
      <w:r>
        <w:rPr>
          <w:rStyle w:val="s2"/>
        </w:rPr>
        <w:t>"0.1"</w:t>
      </w:r>
      <w:r>
        <w:rPr>
          <w:rStyle w:val="p"/>
        </w:rPr>
        <w:t>,</w:t>
      </w:r>
    </w:p>
    <w:p w:rsidR="00000000" w:rsidRDefault="00000000">
      <w:pPr>
        <w:pStyle w:val="HTML0"/>
        <w:divId w:val="424424704"/>
        <w:rPr>
          <w:rStyle w:val="w"/>
        </w:rPr>
      </w:pPr>
      <w:r>
        <w:rPr>
          <w:rStyle w:val="w"/>
        </w:rPr>
        <w:t xml:space="preserve">            </w:t>
      </w:r>
      <w:r>
        <w:rPr>
          <w:rStyle w:val="nl"/>
        </w:rPr>
        <w:t>"px"</w:t>
      </w:r>
      <w:r>
        <w:rPr>
          <w:rStyle w:val="p"/>
        </w:rPr>
        <w:t>:</w:t>
      </w:r>
      <w:r>
        <w:rPr>
          <w:rStyle w:val="w"/>
        </w:rPr>
        <w:t xml:space="preserve"> </w:t>
      </w:r>
      <w:r>
        <w:rPr>
          <w:rStyle w:val="s2"/>
        </w:rPr>
        <w:t>"964.1"</w:t>
      </w:r>
      <w:r>
        <w:rPr>
          <w:rStyle w:val="p"/>
        </w:rPr>
        <w:t>,</w:t>
      </w:r>
    </w:p>
    <w:p w:rsidR="00000000" w:rsidRDefault="00000000">
      <w:pPr>
        <w:pStyle w:val="HTML0"/>
        <w:divId w:val="424424704"/>
        <w:rPr>
          <w:rStyle w:val="w"/>
        </w:rPr>
      </w:pPr>
      <w:r>
        <w:rPr>
          <w:rStyle w:val="w"/>
        </w:rPr>
        <w:t xml:space="preserve">            </w:t>
      </w:r>
      <w:r>
        <w:rPr>
          <w:rStyle w:val="nl"/>
        </w:rPr>
        <w:t>"tradeId"</w:t>
      </w:r>
      <w:r>
        <w:rPr>
          <w:rStyle w:val="p"/>
        </w:rPr>
        <w:t>:</w:t>
      </w:r>
      <w:r>
        <w:rPr>
          <w:rStyle w:val="w"/>
        </w:rPr>
        <w:t xml:space="preserve"> </w:t>
      </w:r>
      <w:r>
        <w:rPr>
          <w:rStyle w:val="s2"/>
        </w:rPr>
        <w:t>"242720719"</w:t>
      </w:r>
      <w:r>
        <w:rPr>
          <w:rStyle w:val="p"/>
        </w:rPr>
        <w:t>,</w:t>
      </w:r>
    </w:p>
    <w:p w:rsidR="00000000" w:rsidRDefault="00000000">
      <w:pPr>
        <w:pStyle w:val="HTML0"/>
        <w:divId w:val="424424704"/>
        <w:rPr>
          <w:rStyle w:val="w"/>
        </w:rPr>
      </w:pPr>
      <w:r>
        <w:rPr>
          <w:rStyle w:val="w"/>
        </w:rPr>
        <w:t xml:space="preserve">            </w:t>
      </w:r>
      <w:r>
        <w:rPr>
          <w:rStyle w:val="nl"/>
        </w:rPr>
        <w:t>"ts"</w:t>
      </w:r>
      <w:r>
        <w:rPr>
          <w:rStyle w:val="p"/>
        </w:rPr>
        <w:t>:</w:t>
      </w:r>
      <w:r>
        <w:rPr>
          <w:rStyle w:val="w"/>
        </w:rPr>
        <w:t xml:space="preserve"> </w:t>
      </w:r>
      <w:r>
        <w:rPr>
          <w:rStyle w:val="s2"/>
        </w:rPr>
        <w:t>"1654161641568"</w:t>
      </w:r>
    </w:p>
    <w:p w:rsidR="00000000" w:rsidRDefault="00000000">
      <w:pPr>
        <w:pStyle w:val="HTML0"/>
        <w:divId w:val="424424704"/>
        <w:rPr>
          <w:rStyle w:val="w"/>
        </w:rPr>
      </w:pPr>
      <w:r>
        <w:rPr>
          <w:rStyle w:val="w"/>
        </w:rPr>
        <w:t xml:space="preserve">        </w:t>
      </w:r>
      <w:r>
        <w:rPr>
          <w:rStyle w:val="p"/>
        </w:rPr>
        <w:t>}</w:t>
      </w:r>
    </w:p>
    <w:p w:rsidR="00000000" w:rsidRDefault="00000000">
      <w:pPr>
        <w:pStyle w:val="HTML0"/>
        <w:divId w:val="424424704"/>
        <w:rPr>
          <w:rStyle w:val="w"/>
        </w:rPr>
      </w:pPr>
      <w:r>
        <w:rPr>
          <w:rStyle w:val="w"/>
        </w:rPr>
        <w:t xml:space="preserve">    </w:t>
      </w:r>
      <w:r>
        <w:rPr>
          <w:rStyle w:val="p"/>
        </w:rPr>
        <w:t>]</w:t>
      </w:r>
    </w:p>
    <w:p w:rsidR="00000000" w:rsidRDefault="00000000">
      <w:pPr>
        <w:pStyle w:val="HTML0"/>
        <w:divId w:val="424424704"/>
        <w:rPr>
          <w:rStyle w:val="w"/>
        </w:rPr>
      </w:pPr>
      <w:r>
        <w:rPr>
          <w:rStyle w:val="p"/>
        </w:rPr>
        <w:t>}</w:t>
      </w:r>
    </w:p>
    <w:p w:rsidR="00000000" w:rsidRDefault="00000000">
      <w:pPr>
        <w:pStyle w:val="HTML0"/>
        <w:divId w:val="424424704"/>
        <w:rPr>
          <w:rStyle w:val="w"/>
        </w:rPr>
      </w:pP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sprdId</w:t>
            </w:r>
          </w:p>
        </w:tc>
        <w:tc>
          <w:tcPr>
            <w:tcW w:w="0" w:type="auto"/>
            <w:vAlign w:val="center"/>
            <w:hideMark/>
          </w:tcPr>
          <w:p w:rsidR="00000000" w:rsidRDefault="00000000">
            <w:r>
              <w:t>String</w:t>
            </w:r>
          </w:p>
        </w:tc>
        <w:tc>
          <w:tcPr>
            <w:tcW w:w="0" w:type="auto"/>
            <w:vAlign w:val="center"/>
            <w:hideMark/>
          </w:tcPr>
          <w:p w:rsidR="00000000" w:rsidRDefault="00000000">
            <w:r>
              <w:t>spread ID</w:t>
            </w:r>
          </w:p>
        </w:tc>
      </w:tr>
      <w:tr w:rsidR="00000000">
        <w:trPr>
          <w:divId w:val="175387555"/>
          <w:tblCellSpacing w:w="15" w:type="dxa"/>
        </w:trPr>
        <w:tc>
          <w:tcPr>
            <w:tcW w:w="0" w:type="auto"/>
            <w:vAlign w:val="center"/>
            <w:hideMark/>
          </w:tcPr>
          <w:p w:rsidR="00000000" w:rsidRDefault="00000000">
            <w:r>
              <w:t>tradeId</w:t>
            </w:r>
          </w:p>
        </w:tc>
        <w:tc>
          <w:tcPr>
            <w:tcW w:w="0" w:type="auto"/>
            <w:vAlign w:val="center"/>
            <w:hideMark/>
          </w:tcPr>
          <w:p w:rsidR="00000000" w:rsidRDefault="00000000">
            <w:r>
              <w:t>String</w:t>
            </w:r>
          </w:p>
        </w:tc>
        <w:tc>
          <w:tcPr>
            <w:tcW w:w="0" w:type="auto"/>
            <w:vAlign w:val="center"/>
            <w:hideMark/>
          </w:tcPr>
          <w:p w:rsidR="00000000" w:rsidRDefault="00000000">
            <w:r>
              <w:t>Trade ID</w:t>
            </w:r>
          </w:p>
        </w:tc>
      </w:tr>
      <w:tr w:rsidR="00000000">
        <w:trPr>
          <w:divId w:val="175387555"/>
          <w:tblCellSpacing w:w="15" w:type="dxa"/>
        </w:trPr>
        <w:tc>
          <w:tcPr>
            <w:tcW w:w="0" w:type="auto"/>
            <w:vAlign w:val="center"/>
            <w:hideMark/>
          </w:tcPr>
          <w:p w:rsidR="00000000" w:rsidRDefault="00000000">
            <w:r>
              <w:t>px</w:t>
            </w:r>
          </w:p>
        </w:tc>
        <w:tc>
          <w:tcPr>
            <w:tcW w:w="0" w:type="auto"/>
            <w:vAlign w:val="center"/>
            <w:hideMark/>
          </w:tcPr>
          <w:p w:rsidR="00000000" w:rsidRDefault="00000000">
            <w:r>
              <w:t>String</w:t>
            </w:r>
          </w:p>
        </w:tc>
        <w:tc>
          <w:tcPr>
            <w:tcW w:w="0" w:type="auto"/>
            <w:vAlign w:val="center"/>
            <w:hideMark/>
          </w:tcPr>
          <w:p w:rsidR="00000000" w:rsidRDefault="00000000">
            <w:r>
              <w:t>Trade price</w:t>
            </w:r>
          </w:p>
        </w:tc>
      </w:tr>
      <w:tr w:rsidR="00000000">
        <w:trPr>
          <w:divId w:val="175387555"/>
          <w:tblCellSpacing w:w="15" w:type="dxa"/>
        </w:trPr>
        <w:tc>
          <w:tcPr>
            <w:tcW w:w="0" w:type="auto"/>
            <w:vAlign w:val="center"/>
            <w:hideMark/>
          </w:tcPr>
          <w:p w:rsidR="00000000" w:rsidRDefault="00000000">
            <w:r>
              <w:t>sz</w:t>
            </w:r>
          </w:p>
        </w:tc>
        <w:tc>
          <w:tcPr>
            <w:tcW w:w="0" w:type="auto"/>
            <w:vAlign w:val="center"/>
            <w:hideMark/>
          </w:tcPr>
          <w:p w:rsidR="00000000" w:rsidRDefault="00000000">
            <w:r>
              <w:t>String</w:t>
            </w:r>
          </w:p>
        </w:tc>
        <w:tc>
          <w:tcPr>
            <w:tcW w:w="0" w:type="auto"/>
            <w:vAlign w:val="center"/>
            <w:hideMark/>
          </w:tcPr>
          <w:p w:rsidR="00000000" w:rsidRDefault="00000000">
            <w:r>
              <w:t>Trade quantity</w:t>
            </w:r>
          </w:p>
        </w:tc>
      </w:tr>
      <w:tr w:rsidR="00000000">
        <w:trPr>
          <w:divId w:val="175387555"/>
          <w:tblCellSpacing w:w="15" w:type="dxa"/>
        </w:trPr>
        <w:tc>
          <w:tcPr>
            <w:tcW w:w="0" w:type="auto"/>
            <w:vAlign w:val="center"/>
            <w:hideMark/>
          </w:tcPr>
          <w:p w:rsidR="00000000" w:rsidRDefault="00000000">
            <w:r>
              <w:t>side</w:t>
            </w:r>
          </w:p>
        </w:tc>
        <w:tc>
          <w:tcPr>
            <w:tcW w:w="0" w:type="auto"/>
            <w:vAlign w:val="center"/>
            <w:hideMark/>
          </w:tcPr>
          <w:p w:rsidR="00000000" w:rsidRDefault="00000000">
            <w:r>
              <w:t>String</w:t>
            </w:r>
          </w:p>
        </w:tc>
        <w:tc>
          <w:tcPr>
            <w:tcW w:w="0" w:type="auto"/>
            <w:vAlign w:val="center"/>
            <w:hideMark/>
          </w:tcPr>
          <w:p w:rsidR="00000000" w:rsidRDefault="00000000">
            <w:r>
              <w:t xml:space="preserve">Trade side of the taker. </w:t>
            </w:r>
            <w:r>
              <w:br/>
            </w:r>
            <w:r>
              <w:rPr>
                <w:rStyle w:val="HTML"/>
              </w:rPr>
              <w:t>buy</w:t>
            </w:r>
            <w:r>
              <w:t xml:space="preserve"> </w:t>
            </w:r>
            <w:r>
              <w:br/>
            </w:r>
            <w:r>
              <w:rPr>
                <w:rStyle w:val="HTML"/>
              </w:rPr>
              <w:t>sell</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Trade time, Unix timestamp format in milliseconds, e.g. </w:t>
            </w:r>
            <w:r>
              <w:rPr>
                <w:rStyle w:val="HTML"/>
              </w:rPr>
              <w:t>1597026383085</w:t>
            </w:r>
            <w:r>
              <w:t>.</w:t>
            </w:r>
          </w:p>
        </w:tc>
      </w:tr>
    </w:tbl>
    <w:p w:rsidR="00000000" w:rsidRDefault="00000000">
      <w:pPr>
        <w:pStyle w:val="3"/>
        <w:divId w:val="175387555"/>
      </w:pPr>
      <w:r>
        <w:t>Get candlesticks</w:t>
      </w:r>
    </w:p>
    <w:p w:rsidR="00000000" w:rsidRDefault="00000000">
      <w:pPr>
        <w:pStyle w:val="a5"/>
        <w:divId w:val="175387555"/>
      </w:pPr>
      <w:r>
        <w:t>Retrieve the candlestick charts. This endpoint can retrieve the latest 1,440 data entries. Charts are returned in groups based on the requested bar.</w:t>
      </w:r>
    </w:p>
    <w:p w:rsidR="00000000" w:rsidRDefault="00000000">
      <w:pPr>
        <w:pStyle w:val="4"/>
        <w:divId w:val="175387555"/>
      </w:pPr>
      <w:r>
        <w:t>Rate Limit: 40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/api/v5/market/sprd-candles</w:t>
      </w:r>
    </w:p>
    <w:p w:rsidR="00000000" w:rsidRDefault="00000000">
      <w:pPr>
        <w:pStyle w:val="a5"/>
        <w:ind w:left="720" w:right="720"/>
        <w:divId w:val="1264875111"/>
      </w:pPr>
      <w:r>
        <w:t>Request Example</w:t>
      </w:r>
    </w:p>
    <w:p w:rsidR="00000000" w:rsidRDefault="00000000">
      <w:pPr>
        <w:pStyle w:val="HTML0"/>
        <w:divId w:val="2041203996"/>
        <w:rPr>
          <w:rStyle w:val="HTML"/>
        </w:rPr>
      </w:pPr>
      <w:r>
        <w:rPr>
          <w:rStyle w:val="HTML"/>
        </w:rPr>
        <w:t>GET /api/v5/market/sprd-candles?sprdId</w:t>
      </w:r>
      <w:r>
        <w:rPr>
          <w:rStyle w:val="o"/>
        </w:rPr>
        <w:t>=</w:t>
      </w:r>
      <w:r>
        <w:rPr>
          <w:rStyle w:val="HTML"/>
        </w:rPr>
        <w:t>BTC-USDT_BTC-USDT-SWAP</w:t>
      </w:r>
    </w:p>
    <w:p w:rsidR="00000000" w:rsidRDefault="00000000">
      <w:pPr>
        <w:pStyle w:val="HTML0"/>
        <w:divId w:val="2041203996"/>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6795"/>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sprdId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Spread ID</w:t>
            </w:r>
          </w:p>
        </w:tc>
      </w:tr>
      <w:tr w:rsidR="00000000">
        <w:trPr>
          <w:divId w:val="175387555"/>
          <w:tblCellSpacing w:w="15" w:type="dxa"/>
        </w:trPr>
        <w:tc>
          <w:tcPr>
            <w:tcW w:w="0" w:type="auto"/>
            <w:vAlign w:val="center"/>
            <w:hideMark/>
          </w:tcPr>
          <w:p w:rsidR="00000000" w:rsidRDefault="00000000">
            <w:r>
              <w:t>bar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Bar size, the default is 1m, e.g. [1m/3m/5m/15m/30m/1H/2H/4H] </w:t>
            </w:r>
            <w:r>
              <w:br/>
              <w:t xml:space="preserve">Hong Kong time opening price k-line:[6H/12H/1D/2D/3D/1W/1M/3M] </w:t>
            </w:r>
            <w:r>
              <w:br/>
              <w:t>UTC time opening price k-line:[/6Hutc/12Hutc/1Dutc/2Dutc/3Dutc/1Wutc/1Mutc/3Mutc]</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Pagination of data to return records earlier than the requested ts</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Pagination of data to return records newer than the requested ts. The latest data will be returned when using before individually</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Number of results per request. The maximum is 300. The default is 100.</w:t>
            </w:r>
          </w:p>
        </w:tc>
      </w:tr>
    </w:tbl>
    <w:p w:rsidR="00000000" w:rsidRDefault="00000000">
      <w:pPr>
        <w:pStyle w:val="a5"/>
        <w:ind w:left="720" w:right="720"/>
        <w:divId w:val="257905531"/>
      </w:pPr>
      <w:r>
        <w:t>Response Example</w:t>
      </w:r>
    </w:p>
    <w:p w:rsidR="00000000" w:rsidRDefault="00000000">
      <w:pPr>
        <w:pStyle w:val="HTML0"/>
        <w:divId w:val="1206985205"/>
        <w:rPr>
          <w:rStyle w:val="w"/>
        </w:rPr>
      </w:pPr>
      <w:r>
        <w:rPr>
          <w:rStyle w:val="p"/>
        </w:rPr>
        <w:t>{</w:t>
      </w:r>
    </w:p>
    <w:p w:rsidR="00000000" w:rsidRDefault="00000000">
      <w:pPr>
        <w:pStyle w:val="HTML0"/>
        <w:divId w:val="1206985205"/>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1206985205"/>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1206985205"/>
        <w:rPr>
          <w:rStyle w:val="w"/>
        </w:rPr>
      </w:pPr>
      <w:r>
        <w:rPr>
          <w:rStyle w:val="w"/>
        </w:rPr>
        <w:t xml:space="preserve">    </w:t>
      </w:r>
      <w:r>
        <w:rPr>
          <w:rStyle w:val="nl"/>
        </w:rPr>
        <w:t>"data"</w:t>
      </w:r>
      <w:r>
        <w:rPr>
          <w:rStyle w:val="p"/>
        </w:rPr>
        <w:t>:[</w:t>
      </w:r>
    </w:p>
    <w:p w:rsidR="00000000" w:rsidRDefault="00000000">
      <w:pPr>
        <w:pStyle w:val="HTML0"/>
        <w:divId w:val="1206985205"/>
        <w:rPr>
          <w:rStyle w:val="w"/>
        </w:rPr>
      </w:pPr>
      <w:r>
        <w:rPr>
          <w:rStyle w:val="w"/>
        </w:rPr>
        <w:t xml:space="preserve">     </w:t>
      </w:r>
      <w:r>
        <w:rPr>
          <w:rStyle w:val="p"/>
        </w:rPr>
        <w:t>[</w:t>
      </w:r>
    </w:p>
    <w:p w:rsidR="00000000" w:rsidRDefault="00000000">
      <w:pPr>
        <w:pStyle w:val="HTML0"/>
        <w:divId w:val="1206985205"/>
        <w:rPr>
          <w:rStyle w:val="w"/>
        </w:rPr>
      </w:pPr>
      <w:r>
        <w:rPr>
          <w:rStyle w:val="w"/>
        </w:rPr>
        <w:t xml:space="preserve">        </w:t>
      </w:r>
      <w:r>
        <w:rPr>
          <w:rStyle w:val="s2"/>
        </w:rPr>
        <w:t>"1597026383085"</w:t>
      </w:r>
      <w:r>
        <w:rPr>
          <w:rStyle w:val="p"/>
        </w:rPr>
        <w:t>,</w:t>
      </w:r>
    </w:p>
    <w:p w:rsidR="00000000" w:rsidRDefault="00000000">
      <w:pPr>
        <w:pStyle w:val="HTML0"/>
        <w:divId w:val="1206985205"/>
        <w:rPr>
          <w:rStyle w:val="w"/>
        </w:rPr>
      </w:pPr>
      <w:r>
        <w:rPr>
          <w:rStyle w:val="w"/>
        </w:rPr>
        <w:t xml:space="preserve">        </w:t>
      </w:r>
      <w:r>
        <w:rPr>
          <w:rStyle w:val="s2"/>
        </w:rPr>
        <w:t>"3.721"</w:t>
      </w:r>
      <w:r>
        <w:rPr>
          <w:rStyle w:val="p"/>
        </w:rPr>
        <w:t>,</w:t>
      </w:r>
    </w:p>
    <w:p w:rsidR="00000000" w:rsidRDefault="00000000">
      <w:pPr>
        <w:pStyle w:val="HTML0"/>
        <w:divId w:val="1206985205"/>
        <w:rPr>
          <w:rStyle w:val="w"/>
        </w:rPr>
      </w:pPr>
      <w:r>
        <w:rPr>
          <w:rStyle w:val="w"/>
        </w:rPr>
        <w:t xml:space="preserve">        </w:t>
      </w:r>
      <w:r>
        <w:rPr>
          <w:rStyle w:val="s2"/>
        </w:rPr>
        <w:t>"3.743"</w:t>
      </w:r>
      <w:r>
        <w:rPr>
          <w:rStyle w:val="p"/>
        </w:rPr>
        <w:t>,</w:t>
      </w:r>
    </w:p>
    <w:p w:rsidR="00000000" w:rsidRDefault="00000000">
      <w:pPr>
        <w:pStyle w:val="HTML0"/>
        <w:divId w:val="1206985205"/>
        <w:rPr>
          <w:rStyle w:val="w"/>
        </w:rPr>
      </w:pPr>
      <w:r>
        <w:rPr>
          <w:rStyle w:val="w"/>
        </w:rPr>
        <w:t xml:space="preserve">        </w:t>
      </w:r>
      <w:r>
        <w:rPr>
          <w:rStyle w:val="s2"/>
        </w:rPr>
        <w:t>"3.677"</w:t>
      </w:r>
      <w:r>
        <w:rPr>
          <w:rStyle w:val="p"/>
        </w:rPr>
        <w:t>,</w:t>
      </w:r>
    </w:p>
    <w:p w:rsidR="00000000" w:rsidRDefault="00000000">
      <w:pPr>
        <w:pStyle w:val="HTML0"/>
        <w:divId w:val="1206985205"/>
        <w:rPr>
          <w:rStyle w:val="w"/>
        </w:rPr>
      </w:pPr>
      <w:r>
        <w:rPr>
          <w:rStyle w:val="w"/>
        </w:rPr>
        <w:t xml:space="preserve">        </w:t>
      </w:r>
      <w:r>
        <w:rPr>
          <w:rStyle w:val="s2"/>
        </w:rPr>
        <w:t>"3.708"</w:t>
      </w:r>
      <w:r>
        <w:rPr>
          <w:rStyle w:val="p"/>
        </w:rPr>
        <w:t>,</w:t>
      </w:r>
    </w:p>
    <w:p w:rsidR="00000000" w:rsidRDefault="00000000">
      <w:pPr>
        <w:pStyle w:val="HTML0"/>
        <w:divId w:val="1206985205"/>
        <w:rPr>
          <w:rStyle w:val="w"/>
        </w:rPr>
      </w:pPr>
      <w:r>
        <w:rPr>
          <w:rStyle w:val="w"/>
        </w:rPr>
        <w:t xml:space="preserve">        </w:t>
      </w:r>
      <w:r>
        <w:rPr>
          <w:rStyle w:val="s2"/>
        </w:rPr>
        <w:t>"8422410"</w:t>
      </w:r>
      <w:r>
        <w:rPr>
          <w:rStyle w:val="p"/>
        </w:rPr>
        <w:t>,</w:t>
      </w:r>
    </w:p>
    <w:p w:rsidR="00000000" w:rsidRDefault="00000000">
      <w:pPr>
        <w:pStyle w:val="HTML0"/>
        <w:divId w:val="1206985205"/>
        <w:rPr>
          <w:rStyle w:val="w"/>
        </w:rPr>
      </w:pPr>
      <w:r>
        <w:rPr>
          <w:rStyle w:val="w"/>
        </w:rPr>
        <w:t xml:space="preserve">        </w:t>
      </w:r>
      <w:r>
        <w:rPr>
          <w:rStyle w:val="s2"/>
        </w:rPr>
        <w:t>"0"</w:t>
      </w:r>
    </w:p>
    <w:p w:rsidR="00000000" w:rsidRDefault="00000000">
      <w:pPr>
        <w:pStyle w:val="HTML0"/>
        <w:divId w:val="1206985205"/>
        <w:rPr>
          <w:rStyle w:val="w"/>
        </w:rPr>
      </w:pPr>
      <w:r>
        <w:rPr>
          <w:rStyle w:val="w"/>
        </w:rPr>
        <w:t xml:space="preserve">    </w:t>
      </w:r>
      <w:r>
        <w:rPr>
          <w:rStyle w:val="p"/>
        </w:rPr>
        <w:t>],</w:t>
      </w:r>
    </w:p>
    <w:p w:rsidR="00000000" w:rsidRDefault="00000000">
      <w:pPr>
        <w:pStyle w:val="HTML0"/>
        <w:divId w:val="1206985205"/>
        <w:rPr>
          <w:rStyle w:val="w"/>
        </w:rPr>
      </w:pPr>
      <w:r>
        <w:rPr>
          <w:rStyle w:val="w"/>
        </w:rPr>
        <w:t xml:space="preserve">    </w:t>
      </w:r>
      <w:r>
        <w:rPr>
          <w:rStyle w:val="p"/>
        </w:rPr>
        <w:t>[</w:t>
      </w:r>
    </w:p>
    <w:p w:rsidR="00000000" w:rsidRDefault="00000000">
      <w:pPr>
        <w:pStyle w:val="HTML0"/>
        <w:divId w:val="1206985205"/>
        <w:rPr>
          <w:rStyle w:val="w"/>
        </w:rPr>
      </w:pPr>
      <w:r>
        <w:rPr>
          <w:rStyle w:val="w"/>
        </w:rPr>
        <w:t xml:space="preserve">        </w:t>
      </w:r>
      <w:r>
        <w:rPr>
          <w:rStyle w:val="s2"/>
        </w:rPr>
        <w:t>"1597026383085"</w:t>
      </w:r>
      <w:r>
        <w:rPr>
          <w:rStyle w:val="p"/>
        </w:rPr>
        <w:t>,</w:t>
      </w:r>
    </w:p>
    <w:p w:rsidR="00000000" w:rsidRDefault="00000000">
      <w:pPr>
        <w:pStyle w:val="HTML0"/>
        <w:divId w:val="1206985205"/>
        <w:rPr>
          <w:rStyle w:val="w"/>
        </w:rPr>
      </w:pPr>
      <w:r>
        <w:rPr>
          <w:rStyle w:val="w"/>
        </w:rPr>
        <w:t xml:space="preserve">        </w:t>
      </w:r>
      <w:r>
        <w:rPr>
          <w:rStyle w:val="s2"/>
        </w:rPr>
        <w:t>"3.731"</w:t>
      </w:r>
      <w:r>
        <w:rPr>
          <w:rStyle w:val="p"/>
        </w:rPr>
        <w:t>,</w:t>
      </w:r>
    </w:p>
    <w:p w:rsidR="00000000" w:rsidRDefault="00000000">
      <w:pPr>
        <w:pStyle w:val="HTML0"/>
        <w:divId w:val="1206985205"/>
        <w:rPr>
          <w:rStyle w:val="w"/>
        </w:rPr>
      </w:pPr>
      <w:r>
        <w:rPr>
          <w:rStyle w:val="w"/>
        </w:rPr>
        <w:t xml:space="preserve">        </w:t>
      </w:r>
      <w:r>
        <w:rPr>
          <w:rStyle w:val="s2"/>
        </w:rPr>
        <w:t>"3.799"</w:t>
      </w:r>
      <w:r>
        <w:rPr>
          <w:rStyle w:val="p"/>
        </w:rPr>
        <w:t>,</w:t>
      </w:r>
    </w:p>
    <w:p w:rsidR="00000000" w:rsidRDefault="00000000">
      <w:pPr>
        <w:pStyle w:val="HTML0"/>
        <w:divId w:val="1206985205"/>
        <w:rPr>
          <w:rStyle w:val="w"/>
        </w:rPr>
      </w:pPr>
      <w:r>
        <w:rPr>
          <w:rStyle w:val="w"/>
        </w:rPr>
        <w:t xml:space="preserve">        </w:t>
      </w:r>
      <w:r>
        <w:rPr>
          <w:rStyle w:val="s2"/>
        </w:rPr>
        <w:t>"3.494"</w:t>
      </w:r>
      <w:r>
        <w:rPr>
          <w:rStyle w:val="p"/>
        </w:rPr>
        <w:t>,</w:t>
      </w:r>
    </w:p>
    <w:p w:rsidR="00000000" w:rsidRDefault="00000000">
      <w:pPr>
        <w:pStyle w:val="HTML0"/>
        <w:divId w:val="1206985205"/>
        <w:rPr>
          <w:rStyle w:val="w"/>
        </w:rPr>
      </w:pPr>
      <w:r>
        <w:rPr>
          <w:rStyle w:val="w"/>
        </w:rPr>
        <w:t xml:space="preserve">        </w:t>
      </w:r>
      <w:r>
        <w:rPr>
          <w:rStyle w:val="s2"/>
        </w:rPr>
        <w:t>"3.72"</w:t>
      </w:r>
      <w:r>
        <w:rPr>
          <w:rStyle w:val="p"/>
        </w:rPr>
        <w:t>,</w:t>
      </w:r>
    </w:p>
    <w:p w:rsidR="00000000" w:rsidRDefault="00000000">
      <w:pPr>
        <w:pStyle w:val="HTML0"/>
        <w:divId w:val="1206985205"/>
        <w:rPr>
          <w:rStyle w:val="w"/>
        </w:rPr>
      </w:pPr>
      <w:r>
        <w:rPr>
          <w:rStyle w:val="w"/>
        </w:rPr>
        <w:t xml:space="preserve">        </w:t>
      </w:r>
      <w:r>
        <w:rPr>
          <w:rStyle w:val="s2"/>
        </w:rPr>
        <w:t>"24912403"</w:t>
      </w:r>
      <w:r>
        <w:rPr>
          <w:rStyle w:val="p"/>
        </w:rPr>
        <w:t>,</w:t>
      </w:r>
    </w:p>
    <w:p w:rsidR="00000000" w:rsidRDefault="00000000">
      <w:pPr>
        <w:pStyle w:val="HTML0"/>
        <w:divId w:val="1206985205"/>
        <w:rPr>
          <w:rStyle w:val="w"/>
        </w:rPr>
      </w:pPr>
      <w:r>
        <w:rPr>
          <w:rStyle w:val="w"/>
        </w:rPr>
        <w:t xml:space="preserve">        </w:t>
      </w:r>
      <w:r>
        <w:rPr>
          <w:rStyle w:val="s2"/>
        </w:rPr>
        <w:t>"1"</w:t>
      </w:r>
    </w:p>
    <w:p w:rsidR="00000000" w:rsidRDefault="00000000">
      <w:pPr>
        <w:pStyle w:val="HTML0"/>
        <w:divId w:val="1206985205"/>
        <w:rPr>
          <w:rStyle w:val="w"/>
        </w:rPr>
      </w:pPr>
      <w:r>
        <w:rPr>
          <w:rStyle w:val="w"/>
        </w:rPr>
        <w:t xml:space="preserve">    </w:t>
      </w:r>
      <w:r>
        <w:rPr>
          <w:rStyle w:val="p"/>
        </w:rPr>
        <w:t>]</w:t>
      </w:r>
    </w:p>
    <w:p w:rsidR="00000000" w:rsidRDefault="00000000">
      <w:pPr>
        <w:pStyle w:val="HTML0"/>
        <w:divId w:val="1206985205"/>
        <w:rPr>
          <w:rStyle w:val="w"/>
        </w:rPr>
      </w:pPr>
      <w:r>
        <w:rPr>
          <w:rStyle w:val="w"/>
        </w:rPr>
        <w:t xml:space="preserve">    </w:t>
      </w:r>
      <w:r>
        <w:rPr>
          <w:rStyle w:val="p"/>
        </w:rPr>
        <w:t>]</w:t>
      </w:r>
    </w:p>
    <w:p w:rsidR="00000000" w:rsidRDefault="00000000">
      <w:pPr>
        <w:pStyle w:val="HTML0"/>
        <w:divId w:val="1206985205"/>
        <w:rPr>
          <w:rStyle w:val="w"/>
        </w:rPr>
      </w:pPr>
      <w:r>
        <w:rPr>
          <w:rStyle w:val="p"/>
        </w:rPr>
        <w:t>}</w:t>
      </w:r>
    </w:p>
    <w:p w:rsidR="00000000" w:rsidRDefault="00000000">
      <w:pPr>
        <w:pStyle w:val="HTML0"/>
        <w:divId w:val="1206985205"/>
        <w:rPr>
          <w:rStyle w:val="w"/>
        </w:rPr>
      </w:pP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Opening time of the candlestick, Unix timestamp format in milliseconds, e.g. 1597026383085</w:t>
            </w:r>
          </w:p>
        </w:tc>
      </w:tr>
      <w:tr w:rsidR="00000000">
        <w:trPr>
          <w:divId w:val="175387555"/>
          <w:tblCellSpacing w:w="15" w:type="dxa"/>
        </w:trPr>
        <w:tc>
          <w:tcPr>
            <w:tcW w:w="0" w:type="auto"/>
            <w:vAlign w:val="center"/>
            <w:hideMark/>
          </w:tcPr>
          <w:p w:rsidR="00000000" w:rsidRDefault="00000000">
            <w:r>
              <w:t>o</w:t>
            </w:r>
          </w:p>
        </w:tc>
        <w:tc>
          <w:tcPr>
            <w:tcW w:w="0" w:type="auto"/>
            <w:vAlign w:val="center"/>
            <w:hideMark/>
          </w:tcPr>
          <w:p w:rsidR="00000000" w:rsidRDefault="00000000">
            <w:r>
              <w:t>String</w:t>
            </w:r>
          </w:p>
        </w:tc>
        <w:tc>
          <w:tcPr>
            <w:tcW w:w="0" w:type="auto"/>
            <w:vAlign w:val="center"/>
            <w:hideMark/>
          </w:tcPr>
          <w:p w:rsidR="00000000" w:rsidRDefault="00000000">
            <w:r>
              <w:t>Open price</w:t>
            </w:r>
          </w:p>
        </w:tc>
      </w:tr>
      <w:tr w:rsidR="00000000">
        <w:trPr>
          <w:divId w:val="175387555"/>
          <w:tblCellSpacing w:w="15" w:type="dxa"/>
        </w:trPr>
        <w:tc>
          <w:tcPr>
            <w:tcW w:w="0" w:type="auto"/>
            <w:vAlign w:val="center"/>
            <w:hideMark/>
          </w:tcPr>
          <w:p w:rsidR="00000000" w:rsidRDefault="00000000">
            <w:r>
              <w:t>h</w:t>
            </w:r>
          </w:p>
        </w:tc>
        <w:tc>
          <w:tcPr>
            <w:tcW w:w="0" w:type="auto"/>
            <w:vAlign w:val="center"/>
            <w:hideMark/>
          </w:tcPr>
          <w:p w:rsidR="00000000" w:rsidRDefault="00000000">
            <w:r>
              <w:t>String</w:t>
            </w:r>
          </w:p>
        </w:tc>
        <w:tc>
          <w:tcPr>
            <w:tcW w:w="0" w:type="auto"/>
            <w:vAlign w:val="center"/>
            <w:hideMark/>
          </w:tcPr>
          <w:p w:rsidR="00000000" w:rsidRDefault="00000000">
            <w:r>
              <w:t>highest price</w:t>
            </w:r>
          </w:p>
        </w:tc>
      </w:tr>
      <w:tr w:rsidR="00000000">
        <w:trPr>
          <w:divId w:val="175387555"/>
          <w:tblCellSpacing w:w="15" w:type="dxa"/>
        </w:trPr>
        <w:tc>
          <w:tcPr>
            <w:tcW w:w="0" w:type="auto"/>
            <w:vAlign w:val="center"/>
            <w:hideMark/>
          </w:tcPr>
          <w:p w:rsidR="00000000" w:rsidRDefault="00000000">
            <w:r>
              <w:t>l</w:t>
            </w:r>
          </w:p>
        </w:tc>
        <w:tc>
          <w:tcPr>
            <w:tcW w:w="0" w:type="auto"/>
            <w:vAlign w:val="center"/>
            <w:hideMark/>
          </w:tcPr>
          <w:p w:rsidR="00000000" w:rsidRDefault="00000000">
            <w:r>
              <w:t>String</w:t>
            </w:r>
          </w:p>
        </w:tc>
        <w:tc>
          <w:tcPr>
            <w:tcW w:w="0" w:type="auto"/>
            <w:vAlign w:val="center"/>
            <w:hideMark/>
          </w:tcPr>
          <w:p w:rsidR="00000000" w:rsidRDefault="00000000">
            <w:r>
              <w:t>Lowest price</w:t>
            </w:r>
          </w:p>
        </w:tc>
      </w:tr>
      <w:tr w:rsidR="00000000">
        <w:trPr>
          <w:divId w:val="175387555"/>
          <w:tblCellSpacing w:w="15" w:type="dxa"/>
        </w:trPr>
        <w:tc>
          <w:tcPr>
            <w:tcW w:w="0" w:type="auto"/>
            <w:vAlign w:val="center"/>
            <w:hideMark/>
          </w:tcPr>
          <w:p w:rsidR="00000000" w:rsidRDefault="00000000">
            <w:r>
              <w:t>c</w:t>
            </w:r>
          </w:p>
        </w:tc>
        <w:tc>
          <w:tcPr>
            <w:tcW w:w="0" w:type="auto"/>
            <w:vAlign w:val="center"/>
            <w:hideMark/>
          </w:tcPr>
          <w:p w:rsidR="00000000" w:rsidRDefault="00000000">
            <w:r>
              <w:t>String</w:t>
            </w:r>
          </w:p>
        </w:tc>
        <w:tc>
          <w:tcPr>
            <w:tcW w:w="0" w:type="auto"/>
            <w:vAlign w:val="center"/>
            <w:hideMark/>
          </w:tcPr>
          <w:p w:rsidR="00000000" w:rsidRDefault="00000000">
            <w:r>
              <w:t>Close price</w:t>
            </w:r>
          </w:p>
        </w:tc>
      </w:tr>
      <w:tr w:rsidR="00000000">
        <w:trPr>
          <w:divId w:val="175387555"/>
          <w:tblCellSpacing w:w="15" w:type="dxa"/>
        </w:trPr>
        <w:tc>
          <w:tcPr>
            <w:tcW w:w="0" w:type="auto"/>
            <w:vAlign w:val="center"/>
            <w:hideMark/>
          </w:tcPr>
          <w:p w:rsidR="00000000" w:rsidRDefault="00000000">
            <w:r>
              <w:t>vol</w:t>
            </w:r>
          </w:p>
        </w:tc>
        <w:tc>
          <w:tcPr>
            <w:tcW w:w="0" w:type="auto"/>
            <w:vAlign w:val="center"/>
            <w:hideMark/>
          </w:tcPr>
          <w:p w:rsidR="00000000" w:rsidRDefault="00000000">
            <w:r>
              <w:t>String</w:t>
            </w:r>
          </w:p>
        </w:tc>
        <w:tc>
          <w:tcPr>
            <w:tcW w:w="0" w:type="auto"/>
            <w:vAlign w:val="center"/>
            <w:hideMark/>
          </w:tcPr>
          <w:p w:rsidR="00000000" w:rsidRDefault="00000000">
            <w:r>
              <w:t>Trading volume</w:t>
            </w:r>
          </w:p>
        </w:tc>
      </w:tr>
      <w:tr w:rsidR="00000000">
        <w:trPr>
          <w:divId w:val="175387555"/>
          <w:tblCellSpacing w:w="15" w:type="dxa"/>
        </w:trPr>
        <w:tc>
          <w:tcPr>
            <w:tcW w:w="0" w:type="auto"/>
            <w:vAlign w:val="center"/>
            <w:hideMark/>
          </w:tcPr>
          <w:p w:rsidR="00000000" w:rsidRDefault="00000000">
            <w:r>
              <w:t>confirm</w:t>
            </w:r>
          </w:p>
        </w:tc>
        <w:tc>
          <w:tcPr>
            <w:tcW w:w="0" w:type="auto"/>
            <w:vAlign w:val="center"/>
            <w:hideMark/>
          </w:tcPr>
          <w:p w:rsidR="00000000" w:rsidRDefault="00000000">
            <w:r>
              <w:t>String</w:t>
            </w:r>
          </w:p>
        </w:tc>
        <w:tc>
          <w:tcPr>
            <w:tcW w:w="0" w:type="auto"/>
            <w:vAlign w:val="center"/>
            <w:hideMark/>
          </w:tcPr>
          <w:p w:rsidR="00000000" w:rsidRDefault="00000000">
            <w:r>
              <w:t xml:space="preserve">The state of candlesticks. </w:t>
            </w:r>
            <w:r>
              <w:br/>
            </w:r>
            <w:r>
              <w:rPr>
                <w:rStyle w:val="HTML"/>
              </w:rPr>
              <w:t>0</w:t>
            </w:r>
            <w:r>
              <w:t xml:space="preserve"> represents that it is uncompleted </w:t>
            </w:r>
            <w:r>
              <w:br/>
            </w:r>
            <w:r>
              <w:rPr>
                <w:rStyle w:val="HTML"/>
              </w:rPr>
              <w:t>1</w:t>
            </w:r>
            <w:r>
              <w:t xml:space="preserve"> represents that it is completed.</w:t>
            </w:r>
          </w:p>
        </w:tc>
      </w:tr>
    </w:tbl>
    <w:p w:rsidR="00000000" w:rsidRDefault="00000000">
      <w:pPr>
        <w:divId w:val="175387555"/>
      </w:pPr>
      <w:r>
        <w:t xml:space="preserve">The first candlestick data may be incomplete, and should not be polled repeatedly. </w:t>
      </w:r>
      <w:r>
        <w:br/>
        <w:t xml:space="preserve">The data returned will be arranged in an array like this: [ts,o,h,l,c,vol,confirm]. </w:t>
      </w:r>
    </w:p>
    <w:p w:rsidR="00000000" w:rsidRDefault="00000000">
      <w:pPr>
        <w:pStyle w:val="3"/>
        <w:divId w:val="175387555"/>
      </w:pPr>
      <w:r>
        <w:t>Get candlesticks history</w:t>
      </w:r>
    </w:p>
    <w:p w:rsidR="00000000" w:rsidRDefault="00000000">
      <w:pPr>
        <w:pStyle w:val="a5"/>
        <w:divId w:val="175387555"/>
      </w:pPr>
      <w:r>
        <w:t>Retrieve history candlestick charts from recent years.</w:t>
      </w:r>
    </w:p>
    <w:p w:rsidR="00000000" w:rsidRDefault="00000000">
      <w:pPr>
        <w:pStyle w:val="4"/>
        <w:divId w:val="175387555"/>
      </w:pPr>
      <w:r>
        <w:t>Rate Limit: 20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/api/v5/market/sprd-history-candles</w:t>
      </w:r>
    </w:p>
    <w:p w:rsidR="00000000" w:rsidRDefault="00000000">
      <w:pPr>
        <w:pStyle w:val="a5"/>
        <w:ind w:left="720" w:right="720"/>
        <w:divId w:val="1106804588"/>
      </w:pPr>
      <w:r>
        <w:t>Request Example</w:t>
      </w:r>
    </w:p>
    <w:p w:rsidR="00000000" w:rsidRDefault="00000000">
      <w:pPr>
        <w:pStyle w:val="HTML0"/>
        <w:divId w:val="1883010247"/>
        <w:rPr>
          <w:rStyle w:val="HTML"/>
        </w:rPr>
      </w:pPr>
      <w:r>
        <w:rPr>
          <w:rStyle w:val="HTML"/>
        </w:rPr>
        <w:t>GET /api/v5/market/sprd-history-candles?sprdId</w:t>
      </w:r>
      <w:r>
        <w:rPr>
          <w:rStyle w:val="o"/>
        </w:rPr>
        <w:t>=</w:t>
      </w:r>
      <w:r>
        <w:rPr>
          <w:rStyle w:val="HTML"/>
        </w:rPr>
        <w:t>BTC-USDT_BTC-USDT-SWAP</w:t>
      </w:r>
    </w:p>
    <w:p w:rsidR="00000000" w:rsidRDefault="00000000">
      <w:pPr>
        <w:pStyle w:val="HTML0"/>
        <w:divId w:val="1883010247"/>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6675"/>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sprdId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Spread ID</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Pagination of data to return records earlier than the requested ts</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Pagination of data to return records newer than the requested ts. The latest data will be returned when using before individually</w:t>
            </w:r>
          </w:p>
        </w:tc>
      </w:tr>
      <w:tr w:rsidR="00000000">
        <w:trPr>
          <w:divId w:val="175387555"/>
          <w:tblCellSpacing w:w="15" w:type="dxa"/>
        </w:trPr>
        <w:tc>
          <w:tcPr>
            <w:tcW w:w="0" w:type="auto"/>
            <w:vAlign w:val="center"/>
            <w:hideMark/>
          </w:tcPr>
          <w:p w:rsidR="00000000" w:rsidRDefault="00000000">
            <w:r>
              <w:t>bar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Bar size, the default is 1m, e.g. [1m/3m/5m/15m/30m/1H/2H/4H] </w:t>
            </w:r>
            <w:r>
              <w:br/>
              <w:t xml:space="preserve">Hong Kong time opening price k-line:[6H/12H/1D/2D/3D/1W/1M/3M] </w:t>
            </w:r>
            <w:r>
              <w:br/>
              <w:t>UTC time opening price k-line:[6Hutc/12Hutc/1Dutc/2Dutc/3Dutc/1Wutc/1Mutc/3Mutc]</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Number of results per request. The maximum is 100. The default is 100.</w:t>
            </w:r>
          </w:p>
        </w:tc>
      </w:tr>
    </w:tbl>
    <w:p w:rsidR="00000000" w:rsidRDefault="00000000">
      <w:pPr>
        <w:pStyle w:val="a5"/>
        <w:ind w:left="720" w:right="720"/>
        <w:divId w:val="611939341"/>
      </w:pPr>
      <w:r>
        <w:t>Response Example</w:t>
      </w:r>
    </w:p>
    <w:p w:rsidR="00000000" w:rsidRDefault="00000000">
      <w:pPr>
        <w:pStyle w:val="HTML0"/>
        <w:divId w:val="988553160"/>
        <w:rPr>
          <w:rStyle w:val="w"/>
        </w:rPr>
      </w:pPr>
      <w:r>
        <w:rPr>
          <w:rStyle w:val="p"/>
        </w:rPr>
        <w:t>{</w:t>
      </w:r>
    </w:p>
    <w:p w:rsidR="00000000" w:rsidRDefault="00000000">
      <w:pPr>
        <w:pStyle w:val="HTML0"/>
        <w:divId w:val="988553160"/>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988553160"/>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988553160"/>
        <w:rPr>
          <w:rStyle w:val="w"/>
        </w:rPr>
      </w:pPr>
      <w:r>
        <w:rPr>
          <w:rStyle w:val="w"/>
        </w:rPr>
        <w:t xml:space="preserve">    </w:t>
      </w:r>
      <w:r>
        <w:rPr>
          <w:rStyle w:val="nl"/>
        </w:rPr>
        <w:t>"data"</w:t>
      </w:r>
      <w:r>
        <w:rPr>
          <w:rStyle w:val="p"/>
        </w:rPr>
        <w:t>:[</w:t>
      </w:r>
    </w:p>
    <w:p w:rsidR="00000000" w:rsidRDefault="00000000">
      <w:pPr>
        <w:pStyle w:val="HTML0"/>
        <w:divId w:val="988553160"/>
        <w:rPr>
          <w:rStyle w:val="w"/>
        </w:rPr>
      </w:pPr>
      <w:r>
        <w:rPr>
          <w:rStyle w:val="w"/>
        </w:rPr>
        <w:t xml:space="preserve">     </w:t>
      </w:r>
      <w:r>
        <w:rPr>
          <w:rStyle w:val="p"/>
        </w:rPr>
        <w:t>[</w:t>
      </w:r>
    </w:p>
    <w:p w:rsidR="00000000" w:rsidRDefault="00000000">
      <w:pPr>
        <w:pStyle w:val="HTML0"/>
        <w:divId w:val="988553160"/>
        <w:rPr>
          <w:rStyle w:val="w"/>
        </w:rPr>
      </w:pPr>
      <w:r>
        <w:rPr>
          <w:rStyle w:val="w"/>
        </w:rPr>
        <w:t xml:space="preserve">        </w:t>
      </w:r>
      <w:r>
        <w:rPr>
          <w:rStyle w:val="s2"/>
        </w:rPr>
        <w:t>"1597026383085"</w:t>
      </w:r>
      <w:r>
        <w:rPr>
          <w:rStyle w:val="p"/>
        </w:rPr>
        <w:t>,</w:t>
      </w:r>
    </w:p>
    <w:p w:rsidR="00000000" w:rsidRDefault="00000000">
      <w:pPr>
        <w:pStyle w:val="HTML0"/>
        <w:divId w:val="988553160"/>
        <w:rPr>
          <w:rStyle w:val="w"/>
        </w:rPr>
      </w:pPr>
      <w:r>
        <w:rPr>
          <w:rStyle w:val="w"/>
        </w:rPr>
        <w:t xml:space="preserve">        </w:t>
      </w:r>
      <w:r>
        <w:rPr>
          <w:rStyle w:val="s2"/>
        </w:rPr>
        <w:t>"3.721"</w:t>
      </w:r>
      <w:r>
        <w:rPr>
          <w:rStyle w:val="p"/>
        </w:rPr>
        <w:t>,</w:t>
      </w:r>
    </w:p>
    <w:p w:rsidR="00000000" w:rsidRDefault="00000000">
      <w:pPr>
        <w:pStyle w:val="HTML0"/>
        <w:divId w:val="988553160"/>
        <w:rPr>
          <w:rStyle w:val="w"/>
        </w:rPr>
      </w:pPr>
      <w:r>
        <w:rPr>
          <w:rStyle w:val="w"/>
        </w:rPr>
        <w:t xml:space="preserve">        </w:t>
      </w:r>
      <w:r>
        <w:rPr>
          <w:rStyle w:val="s2"/>
        </w:rPr>
        <w:t>"3.743"</w:t>
      </w:r>
      <w:r>
        <w:rPr>
          <w:rStyle w:val="p"/>
        </w:rPr>
        <w:t>,</w:t>
      </w:r>
    </w:p>
    <w:p w:rsidR="00000000" w:rsidRDefault="00000000">
      <w:pPr>
        <w:pStyle w:val="HTML0"/>
        <w:divId w:val="988553160"/>
        <w:rPr>
          <w:rStyle w:val="w"/>
        </w:rPr>
      </w:pPr>
      <w:r>
        <w:rPr>
          <w:rStyle w:val="w"/>
        </w:rPr>
        <w:t xml:space="preserve">        </w:t>
      </w:r>
      <w:r>
        <w:rPr>
          <w:rStyle w:val="s2"/>
        </w:rPr>
        <w:t>"3.677"</w:t>
      </w:r>
      <w:r>
        <w:rPr>
          <w:rStyle w:val="p"/>
        </w:rPr>
        <w:t>,</w:t>
      </w:r>
    </w:p>
    <w:p w:rsidR="00000000" w:rsidRDefault="00000000">
      <w:pPr>
        <w:pStyle w:val="HTML0"/>
        <w:divId w:val="988553160"/>
        <w:rPr>
          <w:rStyle w:val="w"/>
        </w:rPr>
      </w:pPr>
      <w:r>
        <w:rPr>
          <w:rStyle w:val="w"/>
        </w:rPr>
        <w:t xml:space="preserve">        </w:t>
      </w:r>
      <w:r>
        <w:rPr>
          <w:rStyle w:val="s2"/>
        </w:rPr>
        <w:t>"3.708"</w:t>
      </w:r>
      <w:r>
        <w:rPr>
          <w:rStyle w:val="p"/>
        </w:rPr>
        <w:t>,</w:t>
      </w:r>
    </w:p>
    <w:p w:rsidR="00000000" w:rsidRDefault="00000000">
      <w:pPr>
        <w:pStyle w:val="HTML0"/>
        <w:divId w:val="988553160"/>
        <w:rPr>
          <w:rStyle w:val="w"/>
        </w:rPr>
      </w:pPr>
      <w:r>
        <w:rPr>
          <w:rStyle w:val="w"/>
        </w:rPr>
        <w:t xml:space="preserve">        </w:t>
      </w:r>
      <w:r>
        <w:rPr>
          <w:rStyle w:val="s2"/>
        </w:rPr>
        <w:t>"8422410"</w:t>
      </w:r>
      <w:r>
        <w:rPr>
          <w:rStyle w:val="p"/>
        </w:rPr>
        <w:t>,</w:t>
      </w:r>
    </w:p>
    <w:p w:rsidR="00000000" w:rsidRDefault="00000000">
      <w:pPr>
        <w:pStyle w:val="HTML0"/>
        <w:divId w:val="988553160"/>
        <w:rPr>
          <w:rStyle w:val="w"/>
        </w:rPr>
      </w:pPr>
      <w:r>
        <w:rPr>
          <w:rStyle w:val="w"/>
        </w:rPr>
        <w:t xml:space="preserve">        </w:t>
      </w:r>
      <w:r>
        <w:rPr>
          <w:rStyle w:val="s2"/>
        </w:rPr>
        <w:t>"1"</w:t>
      </w:r>
    </w:p>
    <w:p w:rsidR="00000000" w:rsidRDefault="00000000">
      <w:pPr>
        <w:pStyle w:val="HTML0"/>
        <w:divId w:val="988553160"/>
        <w:rPr>
          <w:rStyle w:val="w"/>
        </w:rPr>
      </w:pPr>
      <w:r>
        <w:rPr>
          <w:rStyle w:val="w"/>
        </w:rPr>
        <w:t xml:space="preserve">    </w:t>
      </w:r>
      <w:r>
        <w:rPr>
          <w:rStyle w:val="p"/>
        </w:rPr>
        <w:t>],</w:t>
      </w:r>
    </w:p>
    <w:p w:rsidR="00000000" w:rsidRDefault="00000000">
      <w:pPr>
        <w:pStyle w:val="HTML0"/>
        <w:divId w:val="988553160"/>
        <w:rPr>
          <w:rStyle w:val="w"/>
        </w:rPr>
      </w:pPr>
      <w:r>
        <w:rPr>
          <w:rStyle w:val="w"/>
        </w:rPr>
        <w:t xml:space="preserve">    </w:t>
      </w:r>
      <w:r>
        <w:rPr>
          <w:rStyle w:val="p"/>
        </w:rPr>
        <w:t>[</w:t>
      </w:r>
    </w:p>
    <w:p w:rsidR="00000000" w:rsidRDefault="00000000">
      <w:pPr>
        <w:pStyle w:val="HTML0"/>
        <w:divId w:val="988553160"/>
        <w:rPr>
          <w:rStyle w:val="w"/>
        </w:rPr>
      </w:pPr>
      <w:r>
        <w:rPr>
          <w:rStyle w:val="w"/>
        </w:rPr>
        <w:t xml:space="preserve">        </w:t>
      </w:r>
      <w:r>
        <w:rPr>
          <w:rStyle w:val="s2"/>
        </w:rPr>
        <w:t>"1597026383085"</w:t>
      </w:r>
      <w:r>
        <w:rPr>
          <w:rStyle w:val="p"/>
        </w:rPr>
        <w:t>,</w:t>
      </w:r>
    </w:p>
    <w:p w:rsidR="00000000" w:rsidRDefault="00000000">
      <w:pPr>
        <w:pStyle w:val="HTML0"/>
        <w:divId w:val="988553160"/>
        <w:rPr>
          <w:rStyle w:val="w"/>
        </w:rPr>
      </w:pPr>
      <w:r>
        <w:rPr>
          <w:rStyle w:val="w"/>
        </w:rPr>
        <w:t xml:space="preserve">        </w:t>
      </w:r>
      <w:r>
        <w:rPr>
          <w:rStyle w:val="s2"/>
        </w:rPr>
        <w:t>"3.731"</w:t>
      </w:r>
      <w:r>
        <w:rPr>
          <w:rStyle w:val="p"/>
        </w:rPr>
        <w:t>,</w:t>
      </w:r>
    </w:p>
    <w:p w:rsidR="00000000" w:rsidRDefault="00000000">
      <w:pPr>
        <w:pStyle w:val="HTML0"/>
        <w:divId w:val="988553160"/>
        <w:rPr>
          <w:rStyle w:val="w"/>
        </w:rPr>
      </w:pPr>
      <w:r>
        <w:rPr>
          <w:rStyle w:val="w"/>
        </w:rPr>
        <w:t xml:space="preserve">        </w:t>
      </w:r>
      <w:r>
        <w:rPr>
          <w:rStyle w:val="s2"/>
        </w:rPr>
        <w:t>"3.799"</w:t>
      </w:r>
      <w:r>
        <w:rPr>
          <w:rStyle w:val="p"/>
        </w:rPr>
        <w:t>,</w:t>
      </w:r>
    </w:p>
    <w:p w:rsidR="00000000" w:rsidRDefault="00000000">
      <w:pPr>
        <w:pStyle w:val="HTML0"/>
        <w:divId w:val="988553160"/>
        <w:rPr>
          <w:rStyle w:val="w"/>
        </w:rPr>
      </w:pPr>
      <w:r>
        <w:rPr>
          <w:rStyle w:val="w"/>
        </w:rPr>
        <w:t xml:space="preserve">        </w:t>
      </w:r>
      <w:r>
        <w:rPr>
          <w:rStyle w:val="s2"/>
        </w:rPr>
        <w:t>"3.494"</w:t>
      </w:r>
      <w:r>
        <w:rPr>
          <w:rStyle w:val="p"/>
        </w:rPr>
        <w:t>,</w:t>
      </w:r>
    </w:p>
    <w:p w:rsidR="00000000" w:rsidRDefault="00000000">
      <w:pPr>
        <w:pStyle w:val="HTML0"/>
        <w:divId w:val="988553160"/>
        <w:rPr>
          <w:rStyle w:val="w"/>
        </w:rPr>
      </w:pPr>
      <w:r>
        <w:rPr>
          <w:rStyle w:val="w"/>
        </w:rPr>
        <w:t xml:space="preserve">        </w:t>
      </w:r>
      <w:r>
        <w:rPr>
          <w:rStyle w:val="s2"/>
        </w:rPr>
        <w:t>"3.72"</w:t>
      </w:r>
      <w:r>
        <w:rPr>
          <w:rStyle w:val="p"/>
        </w:rPr>
        <w:t>,</w:t>
      </w:r>
    </w:p>
    <w:p w:rsidR="00000000" w:rsidRDefault="00000000">
      <w:pPr>
        <w:pStyle w:val="HTML0"/>
        <w:divId w:val="988553160"/>
        <w:rPr>
          <w:rStyle w:val="w"/>
        </w:rPr>
      </w:pPr>
      <w:r>
        <w:rPr>
          <w:rStyle w:val="w"/>
        </w:rPr>
        <w:t xml:space="preserve">        </w:t>
      </w:r>
      <w:r>
        <w:rPr>
          <w:rStyle w:val="s2"/>
        </w:rPr>
        <w:t>"24912403"</w:t>
      </w:r>
      <w:r>
        <w:rPr>
          <w:rStyle w:val="p"/>
        </w:rPr>
        <w:t>,</w:t>
      </w:r>
    </w:p>
    <w:p w:rsidR="00000000" w:rsidRDefault="00000000">
      <w:pPr>
        <w:pStyle w:val="HTML0"/>
        <w:divId w:val="988553160"/>
        <w:rPr>
          <w:rStyle w:val="w"/>
        </w:rPr>
      </w:pPr>
      <w:r>
        <w:rPr>
          <w:rStyle w:val="w"/>
        </w:rPr>
        <w:t xml:space="preserve">        </w:t>
      </w:r>
      <w:r>
        <w:rPr>
          <w:rStyle w:val="s2"/>
        </w:rPr>
        <w:t>"1"</w:t>
      </w:r>
    </w:p>
    <w:p w:rsidR="00000000" w:rsidRDefault="00000000">
      <w:pPr>
        <w:pStyle w:val="HTML0"/>
        <w:divId w:val="988553160"/>
        <w:rPr>
          <w:rStyle w:val="w"/>
        </w:rPr>
      </w:pPr>
      <w:r>
        <w:rPr>
          <w:rStyle w:val="w"/>
        </w:rPr>
        <w:t xml:space="preserve">    </w:t>
      </w:r>
      <w:r>
        <w:rPr>
          <w:rStyle w:val="p"/>
        </w:rPr>
        <w:t>]</w:t>
      </w:r>
    </w:p>
    <w:p w:rsidR="00000000" w:rsidRDefault="00000000">
      <w:pPr>
        <w:pStyle w:val="HTML0"/>
        <w:divId w:val="988553160"/>
        <w:rPr>
          <w:rStyle w:val="w"/>
        </w:rPr>
      </w:pPr>
      <w:r>
        <w:rPr>
          <w:rStyle w:val="w"/>
        </w:rPr>
        <w:t xml:space="preserve">    </w:t>
      </w:r>
      <w:r>
        <w:rPr>
          <w:rStyle w:val="p"/>
        </w:rPr>
        <w:t>]</w:t>
      </w:r>
    </w:p>
    <w:p w:rsidR="00000000" w:rsidRDefault="00000000">
      <w:pPr>
        <w:pStyle w:val="HTML0"/>
        <w:divId w:val="988553160"/>
        <w:rPr>
          <w:rStyle w:val="w"/>
        </w:rPr>
      </w:pPr>
      <w:r>
        <w:rPr>
          <w:rStyle w:val="p"/>
        </w:rPr>
        <w:t>}</w:t>
      </w:r>
    </w:p>
    <w:p w:rsidR="00000000" w:rsidRDefault="00000000">
      <w:pPr>
        <w:pStyle w:val="HTML0"/>
        <w:divId w:val="988553160"/>
        <w:rPr>
          <w:rStyle w:val="w"/>
        </w:rPr>
      </w:pP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Opening time of the candlestick, Unix timestamp format in milliseconds, e.g. 1597026383085</w:t>
            </w:r>
          </w:p>
        </w:tc>
      </w:tr>
      <w:tr w:rsidR="00000000">
        <w:trPr>
          <w:divId w:val="175387555"/>
          <w:tblCellSpacing w:w="15" w:type="dxa"/>
        </w:trPr>
        <w:tc>
          <w:tcPr>
            <w:tcW w:w="0" w:type="auto"/>
            <w:vAlign w:val="center"/>
            <w:hideMark/>
          </w:tcPr>
          <w:p w:rsidR="00000000" w:rsidRDefault="00000000">
            <w:r>
              <w:t>o</w:t>
            </w:r>
          </w:p>
        </w:tc>
        <w:tc>
          <w:tcPr>
            <w:tcW w:w="0" w:type="auto"/>
            <w:vAlign w:val="center"/>
            <w:hideMark/>
          </w:tcPr>
          <w:p w:rsidR="00000000" w:rsidRDefault="00000000">
            <w:r>
              <w:t>String</w:t>
            </w:r>
          </w:p>
        </w:tc>
        <w:tc>
          <w:tcPr>
            <w:tcW w:w="0" w:type="auto"/>
            <w:vAlign w:val="center"/>
            <w:hideMark/>
          </w:tcPr>
          <w:p w:rsidR="00000000" w:rsidRDefault="00000000">
            <w:r>
              <w:t>Open price</w:t>
            </w:r>
          </w:p>
        </w:tc>
      </w:tr>
      <w:tr w:rsidR="00000000">
        <w:trPr>
          <w:divId w:val="175387555"/>
          <w:tblCellSpacing w:w="15" w:type="dxa"/>
        </w:trPr>
        <w:tc>
          <w:tcPr>
            <w:tcW w:w="0" w:type="auto"/>
            <w:vAlign w:val="center"/>
            <w:hideMark/>
          </w:tcPr>
          <w:p w:rsidR="00000000" w:rsidRDefault="00000000">
            <w:r>
              <w:t>h</w:t>
            </w:r>
          </w:p>
        </w:tc>
        <w:tc>
          <w:tcPr>
            <w:tcW w:w="0" w:type="auto"/>
            <w:vAlign w:val="center"/>
            <w:hideMark/>
          </w:tcPr>
          <w:p w:rsidR="00000000" w:rsidRDefault="00000000">
            <w:r>
              <w:t>String</w:t>
            </w:r>
          </w:p>
        </w:tc>
        <w:tc>
          <w:tcPr>
            <w:tcW w:w="0" w:type="auto"/>
            <w:vAlign w:val="center"/>
            <w:hideMark/>
          </w:tcPr>
          <w:p w:rsidR="00000000" w:rsidRDefault="00000000">
            <w:r>
              <w:t>Highest price</w:t>
            </w:r>
          </w:p>
        </w:tc>
      </w:tr>
      <w:tr w:rsidR="00000000">
        <w:trPr>
          <w:divId w:val="175387555"/>
          <w:tblCellSpacing w:w="15" w:type="dxa"/>
        </w:trPr>
        <w:tc>
          <w:tcPr>
            <w:tcW w:w="0" w:type="auto"/>
            <w:vAlign w:val="center"/>
            <w:hideMark/>
          </w:tcPr>
          <w:p w:rsidR="00000000" w:rsidRDefault="00000000">
            <w:r>
              <w:t>l</w:t>
            </w:r>
          </w:p>
        </w:tc>
        <w:tc>
          <w:tcPr>
            <w:tcW w:w="0" w:type="auto"/>
            <w:vAlign w:val="center"/>
            <w:hideMark/>
          </w:tcPr>
          <w:p w:rsidR="00000000" w:rsidRDefault="00000000">
            <w:r>
              <w:t>String</w:t>
            </w:r>
          </w:p>
        </w:tc>
        <w:tc>
          <w:tcPr>
            <w:tcW w:w="0" w:type="auto"/>
            <w:vAlign w:val="center"/>
            <w:hideMark/>
          </w:tcPr>
          <w:p w:rsidR="00000000" w:rsidRDefault="00000000">
            <w:r>
              <w:t>Lowest price</w:t>
            </w:r>
          </w:p>
        </w:tc>
      </w:tr>
      <w:tr w:rsidR="00000000">
        <w:trPr>
          <w:divId w:val="175387555"/>
          <w:tblCellSpacing w:w="15" w:type="dxa"/>
        </w:trPr>
        <w:tc>
          <w:tcPr>
            <w:tcW w:w="0" w:type="auto"/>
            <w:vAlign w:val="center"/>
            <w:hideMark/>
          </w:tcPr>
          <w:p w:rsidR="00000000" w:rsidRDefault="00000000">
            <w:r>
              <w:t>c</w:t>
            </w:r>
          </w:p>
        </w:tc>
        <w:tc>
          <w:tcPr>
            <w:tcW w:w="0" w:type="auto"/>
            <w:vAlign w:val="center"/>
            <w:hideMark/>
          </w:tcPr>
          <w:p w:rsidR="00000000" w:rsidRDefault="00000000">
            <w:r>
              <w:t>String</w:t>
            </w:r>
          </w:p>
        </w:tc>
        <w:tc>
          <w:tcPr>
            <w:tcW w:w="0" w:type="auto"/>
            <w:vAlign w:val="center"/>
            <w:hideMark/>
          </w:tcPr>
          <w:p w:rsidR="00000000" w:rsidRDefault="00000000">
            <w:r>
              <w:t>Close price</w:t>
            </w:r>
          </w:p>
        </w:tc>
      </w:tr>
      <w:tr w:rsidR="00000000">
        <w:trPr>
          <w:divId w:val="175387555"/>
          <w:tblCellSpacing w:w="15" w:type="dxa"/>
        </w:trPr>
        <w:tc>
          <w:tcPr>
            <w:tcW w:w="0" w:type="auto"/>
            <w:vAlign w:val="center"/>
            <w:hideMark/>
          </w:tcPr>
          <w:p w:rsidR="00000000" w:rsidRDefault="00000000">
            <w:r>
              <w:t>vol</w:t>
            </w:r>
          </w:p>
        </w:tc>
        <w:tc>
          <w:tcPr>
            <w:tcW w:w="0" w:type="auto"/>
            <w:vAlign w:val="center"/>
            <w:hideMark/>
          </w:tcPr>
          <w:p w:rsidR="00000000" w:rsidRDefault="00000000">
            <w:r>
              <w:t>String</w:t>
            </w:r>
          </w:p>
        </w:tc>
        <w:tc>
          <w:tcPr>
            <w:tcW w:w="0" w:type="auto"/>
            <w:vAlign w:val="center"/>
            <w:hideMark/>
          </w:tcPr>
          <w:p w:rsidR="00000000" w:rsidRDefault="00000000">
            <w:r>
              <w:t>Trading volume</w:t>
            </w:r>
          </w:p>
        </w:tc>
      </w:tr>
      <w:tr w:rsidR="00000000">
        <w:trPr>
          <w:divId w:val="175387555"/>
          <w:tblCellSpacing w:w="15" w:type="dxa"/>
        </w:trPr>
        <w:tc>
          <w:tcPr>
            <w:tcW w:w="0" w:type="auto"/>
            <w:vAlign w:val="center"/>
            <w:hideMark/>
          </w:tcPr>
          <w:p w:rsidR="00000000" w:rsidRDefault="00000000">
            <w:r>
              <w:t>confirm</w:t>
            </w:r>
          </w:p>
        </w:tc>
        <w:tc>
          <w:tcPr>
            <w:tcW w:w="0" w:type="auto"/>
            <w:vAlign w:val="center"/>
            <w:hideMark/>
          </w:tcPr>
          <w:p w:rsidR="00000000" w:rsidRDefault="00000000">
            <w:r>
              <w:t>String</w:t>
            </w:r>
          </w:p>
        </w:tc>
        <w:tc>
          <w:tcPr>
            <w:tcW w:w="0" w:type="auto"/>
            <w:vAlign w:val="center"/>
            <w:hideMark/>
          </w:tcPr>
          <w:p w:rsidR="00000000" w:rsidRDefault="00000000">
            <w:r>
              <w:t xml:space="preserve">The state of candlesticks. </w:t>
            </w:r>
            <w:r>
              <w:br/>
            </w:r>
            <w:r>
              <w:rPr>
                <w:rStyle w:val="HTML"/>
              </w:rPr>
              <w:t>0</w:t>
            </w:r>
            <w:r>
              <w:t xml:space="preserve"> represents that it is uncompleted </w:t>
            </w:r>
            <w:r>
              <w:br/>
            </w:r>
            <w:r>
              <w:rPr>
                <w:rStyle w:val="HTML"/>
              </w:rPr>
              <w:t>1</w:t>
            </w:r>
            <w:r>
              <w:t xml:space="preserve"> represents that it is completed.</w:t>
            </w:r>
          </w:p>
        </w:tc>
      </w:tr>
    </w:tbl>
    <w:p w:rsidR="00000000" w:rsidRDefault="00000000">
      <w:pPr>
        <w:divId w:val="175387555"/>
      </w:pPr>
      <w:r>
        <w:t xml:space="preserve">The data returned will be arranged in an array like this: [ts,o,h,l,c,vol,confirm] </w:t>
      </w:r>
    </w:p>
    <w:p w:rsidR="00000000" w:rsidRDefault="00000000">
      <w:pPr>
        <w:pStyle w:val="3"/>
        <w:divId w:val="175387555"/>
      </w:pPr>
      <w:r>
        <w:t>Cancel All After</w:t>
      </w:r>
    </w:p>
    <w:p w:rsidR="00000000" w:rsidRDefault="00000000">
      <w:pPr>
        <w:pStyle w:val="a5"/>
        <w:divId w:val="175387555"/>
      </w:pPr>
      <w:r>
        <w:t>Cancel all pending orders after the countdown timeout. Only applicable to spread trading.</w:t>
      </w:r>
    </w:p>
    <w:p w:rsidR="00000000" w:rsidRDefault="00000000">
      <w:pPr>
        <w:pStyle w:val="4"/>
        <w:divId w:val="175387555"/>
      </w:pPr>
      <w:r>
        <w:t>Rate Limit: 1 request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/api/v5/sprd/cancel-all-after</w:t>
      </w:r>
    </w:p>
    <w:p w:rsidR="00000000" w:rsidRDefault="00000000">
      <w:pPr>
        <w:pStyle w:val="a5"/>
        <w:ind w:left="720" w:right="720"/>
        <w:divId w:val="1626811488"/>
      </w:pPr>
      <w:r>
        <w:t>Request Example</w:t>
      </w:r>
    </w:p>
    <w:p w:rsidR="00000000" w:rsidRDefault="00000000">
      <w:pPr>
        <w:pStyle w:val="HTML0"/>
        <w:divId w:val="1662199633"/>
        <w:rPr>
          <w:rStyle w:val="HTML"/>
        </w:rPr>
      </w:pPr>
      <w:r>
        <w:rPr>
          <w:rStyle w:val="HTML"/>
        </w:rPr>
        <w:t>POST /api/v5/sprd/cancel-all-after</w:t>
      </w:r>
    </w:p>
    <w:p w:rsidR="00000000" w:rsidRDefault="00000000">
      <w:pPr>
        <w:pStyle w:val="HTML0"/>
        <w:divId w:val="1662199633"/>
        <w:rPr>
          <w:rStyle w:val="HTML"/>
        </w:rPr>
      </w:pPr>
      <w:r>
        <w:rPr>
          <w:rStyle w:val="o"/>
        </w:rPr>
        <w:t>{</w:t>
      </w:r>
    </w:p>
    <w:p w:rsidR="00000000" w:rsidRDefault="00000000">
      <w:pPr>
        <w:pStyle w:val="HTML0"/>
        <w:divId w:val="1662199633"/>
        <w:rPr>
          <w:rStyle w:val="HTML"/>
        </w:rPr>
      </w:pPr>
      <w:r>
        <w:rPr>
          <w:rStyle w:val="HTML"/>
        </w:rPr>
        <w:t xml:space="preserve">   </w:t>
      </w:r>
      <w:r>
        <w:rPr>
          <w:rStyle w:val="s2"/>
        </w:rPr>
        <w:t>"timeOut"</w:t>
      </w:r>
      <w:r>
        <w:rPr>
          <w:rStyle w:val="HTML"/>
        </w:rPr>
        <w:t>:</w:t>
      </w:r>
      <w:r>
        <w:rPr>
          <w:rStyle w:val="s2"/>
        </w:rPr>
        <w:t>"30"</w:t>
      </w:r>
    </w:p>
    <w:p w:rsidR="00000000" w:rsidRDefault="00000000">
      <w:pPr>
        <w:pStyle w:val="HTML0"/>
        <w:divId w:val="1662199633"/>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timeOut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The countdown for order cancellation, with second as the unit.</w:t>
            </w:r>
            <w:r>
              <w:br/>
              <w:t xml:space="preserve">Range of value can be 0, [10, 120]. </w:t>
            </w:r>
            <w:r>
              <w:br/>
              <w:t>Setting timeOut to 0 disables Cancel All After.</w:t>
            </w:r>
          </w:p>
        </w:tc>
      </w:tr>
    </w:tbl>
    <w:p w:rsidR="00000000" w:rsidRDefault="00000000">
      <w:pPr>
        <w:pStyle w:val="a5"/>
        <w:ind w:left="720" w:right="720"/>
        <w:divId w:val="2015451020"/>
      </w:pPr>
      <w:r>
        <w:t>Response Example</w:t>
      </w:r>
    </w:p>
    <w:p w:rsidR="00000000" w:rsidRDefault="00000000">
      <w:pPr>
        <w:pStyle w:val="HTML0"/>
        <w:divId w:val="963733932"/>
        <w:rPr>
          <w:rStyle w:val="w"/>
        </w:rPr>
      </w:pPr>
      <w:r>
        <w:rPr>
          <w:rStyle w:val="p"/>
        </w:rPr>
        <w:t>{</w:t>
      </w:r>
    </w:p>
    <w:p w:rsidR="00000000" w:rsidRDefault="00000000">
      <w:pPr>
        <w:pStyle w:val="HTML0"/>
        <w:divId w:val="963733932"/>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963733932"/>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963733932"/>
        <w:rPr>
          <w:rStyle w:val="w"/>
        </w:rPr>
      </w:pPr>
      <w:r>
        <w:rPr>
          <w:rStyle w:val="w"/>
        </w:rPr>
        <w:t xml:space="preserve">    </w:t>
      </w:r>
      <w:r>
        <w:rPr>
          <w:rStyle w:val="nl"/>
        </w:rPr>
        <w:t>"data"</w:t>
      </w:r>
      <w:r>
        <w:rPr>
          <w:rStyle w:val="p"/>
        </w:rPr>
        <w:t>:[</w:t>
      </w:r>
    </w:p>
    <w:p w:rsidR="00000000" w:rsidRDefault="00000000">
      <w:pPr>
        <w:pStyle w:val="HTML0"/>
        <w:divId w:val="963733932"/>
        <w:rPr>
          <w:rStyle w:val="w"/>
        </w:rPr>
      </w:pPr>
      <w:r>
        <w:rPr>
          <w:rStyle w:val="w"/>
        </w:rPr>
        <w:t xml:space="preserve">        </w:t>
      </w:r>
      <w:r>
        <w:rPr>
          <w:rStyle w:val="p"/>
        </w:rPr>
        <w:t>{</w:t>
      </w:r>
    </w:p>
    <w:p w:rsidR="00000000" w:rsidRDefault="00000000">
      <w:pPr>
        <w:pStyle w:val="HTML0"/>
        <w:divId w:val="963733932"/>
        <w:rPr>
          <w:rStyle w:val="w"/>
        </w:rPr>
      </w:pPr>
      <w:r>
        <w:rPr>
          <w:rStyle w:val="w"/>
        </w:rPr>
        <w:t xml:space="preserve">            </w:t>
      </w:r>
      <w:r>
        <w:rPr>
          <w:rStyle w:val="nl"/>
        </w:rPr>
        <w:t>"triggerTime"</w:t>
      </w:r>
      <w:r>
        <w:rPr>
          <w:rStyle w:val="p"/>
        </w:rPr>
        <w:t>:</w:t>
      </w:r>
      <w:r>
        <w:rPr>
          <w:rStyle w:val="s2"/>
        </w:rPr>
        <w:t>"1587971460"</w:t>
      </w:r>
      <w:r>
        <w:rPr>
          <w:rStyle w:val="p"/>
        </w:rPr>
        <w:t>,</w:t>
      </w:r>
    </w:p>
    <w:p w:rsidR="00000000" w:rsidRDefault="00000000">
      <w:pPr>
        <w:pStyle w:val="HTML0"/>
        <w:divId w:val="963733932"/>
        <w:rPr>
          <w:rStyle w:val="w"/>
        </w:rPr>
      </w:pPr>
      <w:r>
        <w:rPr>
          <w:rStyle w:val="w"/>
        </w:rPr>
        <w:t xml:space="preserve">            </w:t>
      </w:r>
      <w:r>
        <w:rPr>
          <w:rStyle w:val="nl"/>
        </w:rPr>
        <w:t>"ts"</w:t>
      </w:r>
      <w:r>
        <w:rPr>
          <w:rStyle w:val="p"/>
        </w:rPr>
        <w:t>:</w:t>
      </w:r>
      <w:r>
        <w:rPr>
          <w:rStyle w:val="s2"/>
        </w:rPr>
        <w:t>"1587971400"</w:t>
      </w:r>
    </w:p>
    <w:p w:rsidR="00000000" w:rsidRDefault="00000000">
      <w:pPr>
        <w:pStyle w:val="HTML0"/>
        <w:divId w:val="963733932"/>
        <w:rPr>
          <w:rStyle w:val="w"/>
        </w:rPr>
      </w:pPr>
      <w:r>
        <w:rPr>
          <w:rStyle w:val="w"/>
        </w:rPr>
        <w:t xml:space="preserve">        </w:t>
      </w:r>
      <w:r>
        <w:rPr>
          <w:rStyle w:val="p"/>
        </w:rPr>
        <w:t>}</w:t>
      </w:r>
    </w:p>
    <w:p w:rsidR="00000000" w:rsidRDefault="00000000">
      <w:pPr>
        <w:pStyle w:val="HTML0"/>
        <w:divId w:val="963733932"/>
        <w:rPr>
          <w:rStyle w:val="w"/>
        </w:rPr>
      </w:pPr>
      <w:r>
        <w:rPr>
          <w:rStyle w:val="w"/>
        </w:rPr>
        <w:t xml:space="preserve">    </w:t>
      </w:r>
      <w:r>
        <w:rPr>
          <w:rStyle w:val="p"/>
        </w:rPr>
        <w:t>]</w:t>
      </w:r>
    </w:p>
    <w:p w:rsidR="00000000" w:rsidRDefault="00000000">
      <w:pPr>
        <w:pStyle w:val="HTML0"/>
        <w:divId w:val="963733932"/>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595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triggerTime</w:t>
            </w:r>
          </w:p>
        </w:tc>
        <w:tc>
          <w:tcPr>
            <w:tcW w:w="0" w:type="auto"/>
            <w:vAlign w:val="center"/>
            <w:hideMark/>
          </w:tcPr>
          <w:p w:rsidR="00000000" w:rsidRDefault="00000000">
            <w:r>
              <w:t>String</w:t>
            </w:r>
          </w:p>
        </w:tc>
        <w:tc>
          <w:tcPr>
            <w:tcW w:w="0" w:type="auto"/>
            <w:vAlign w:val="center"/>
            <w:hideMark/>
          </w:tcPr>
          <w:p w:rsidR="00000000" w:rsidRDefault="00000000">
            <w:r>
              <w:t>The time the cancellation is triggered.</w:t>
            </w:r>
            <w:r>
              <w:br/>
              <w:t>triggerTime=0 means Cancel All After is disabled.</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The time the request is received.</w:t>
            </w:r>
          </w:p>
        </w:tc>
      </w:tr>
    </w:tbl>
    <w:p w:rsidR="00000000" w:rsidRDefault="00000000">
      <w:pPr>
        <w:divId w:val="175387555"/>
      </w:pPr>
      <w:r>
        <w:t xml:space="preserve">Users are recommended to send a request to the exchange every second. When the cancel all after is triggered, the trading engine will cancel orders on behalf of the client one by one and this operation may take up to a few seconds. This feature is intended as a protection mechanism for clients only and clients should not use this feature as part of their trading strategies. </w:t>
      </w:r>
    </w:p>
    <w:p w:rsidR="00000000" w:rsidRDefault="00000000">
      <w:pPr>
        <w:pStyle w:val="2"/>
        <w:divId w:val="175387555"/>
      </w:pPr>
      <w:r>
        <w:t>Websocket Trade API</w:t>
      </w:r>
    </w:p>
    <w:p w:rsidR="00000000" w:rsidRDefault="00000000">
      <w:pPr>
        <w:pStyle w:val="3"/>
        <w:divId w:val="175387555"/>
      </w:pPr>
      <w:r>
        <w:t>WS / Place order</w:t>
      </w:r>
    </w:p>
    <w:p w:rsidR="00000000" w:rsidRDefault="00000000">
      <w:pPr>
        <w:pStyle w:val="a5"/>
        <w:divId w:val="175387555"/>
      </w:pPr>
      <w:r>
        <w:t>You can place an order only if you have sufficient funds.</w:t>
      </w:r>
    </w:p>
    <w:p w:rsidR="00000000" w:rsidRDefault="00000000">
      <w:pPr>
        <w:pStyle w:val="4"/>
        <w:divId w:val="175387555"/>
      </w:pPr>
      <w:r>
        <w:t>URL Path</w:t>
      </w:r>
    </w:p>
    <w:p w:rsidR="00000000" w:rsidRDefault="00000000">
      <w:pPr>
        <w:pStyle w:val="a5"/>
        <w:divId w:val="175387555"/>
      </w:pPr>
      <w:r>
        <w:t>/ws/v5/business (required login)</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divId w:val="175387555"/>
      </w:pPr>
      <w:r>
        <w:t xml:space="preserve">Rate limit is shared with the Nitro Spread `Place order` REST API endpoints </w:t>
      </w:r>
    </w:p>
    <w:p w:rsidR="00000000" w:rsidRDefault="00000000">
      <w:pPr>
        <w:pStyle w:val="a5"/>
        <w:ind w:left="720" w:right="720"/>
        <w:divId w:val="1054427340"/>
      </w:pPr>
      <w:r>
        <w:t>Request Example</w:t>
      </w:r>
    </w:p>
    <w:p w:rsidR="00000000" w:rsidRDefault="00000000">
      <w:pPr>
        <w:pStyle w:val="HTML0"/>
        <w:divId w:val="1225023090"/>
        <w:rPr>
          <w:rStyle w:val="HTML"/>
        </w:rPr>
      </w:pPr>
      <w:r>
        <w:rPr>
          <w:rStyle w:val="o"/>
        </w:rPr>
        <w:t>{</w:t>
      </w:r>
    </w:p>
    <w:p w:rsidR="00000000" w:rsidRDefault="00000000">
      <w:pPr>
        <w:pStyle w:val="HTML0"/>
        <w:divId w:val="1225023090"/>
        <w:rPr>
          <w:rStyle w:val="HTML"/>
        </w:rPr>
      </w:pPr>
      <w:r>
        <w:rPr>
          <w:rStyle w:val="HTML"/>
        </w:rPr>
        <w:t xml:space="preserve">  </w:t>
      </w:r>
      <w:r>
        <w:rPr>
          <w:rStyle w:val="s2"/>
        </w:rPr>
        <w:t>"id"</w:t>
      </w:r>
      <w:r>
        <w:rPr>
          <w:rStyle w:val="HTML"/>
        </w:rPr>
        <w:t xml:space="preserve">: </w:t>
      </w:r>
      <w:r>
        <w:rPr>
          <w:rStyle w:val="s2"/>
        </w:rPr>
        <w:t>"1512"</w:t>
      </w:r>
      <w:r>
        <w:rPr>
          <w:rStyle w:val="HTML"/>
        </w:rPr>
        <w:t>,</w:t>
      </w:r>
    </w:p>
    <w:p w:rsidR="00000000" w:rsidRDefault="00000000">
      <w:pPr>
        <w:pStyle w:val="HTML0"/>
        <w:divId w:val="1225023090"/>
        <w:rPr>
          <w:rStyle w:val="HTML"/>
        </w:rPr>
      </w:pPr>
      <w:r>
        <w:rPr>
          <w:rStyle w:val="HTML"/>
        </w:rPr>
        <w:t xml:space="preserve">  </w:t>
      </w:r>
      <w:r>
        <w:rPr>
          <w:rStyle w:val="s2"/>
        </w:rPr>
        <w:t>"op"</w:t>
      </w:r>
      <w:r>
        <w:rPr>
          <w:rStyle w:val="HTML"/>
        </w:rPr>
        <w:t xml:space="preserve">: </w:t>
      </w:r>
      <w:r>
        <w:rPr>
          <w:rStyle w:val="s2"/>
        </w:rPr>
        <w:t>"sprd-order"</w:t>
      </w:r>
      <w:r>
        <w:rPr>
          <w:rStyle w:val="HTML"/>
        </w:rPr>
        <w:t>,</w:t>
      </w:r>
    </w:p>
    <w:p w:rsidR="00000000" w:rsidRDefault="00000000">
      <w:pPr>
        <w:pStyle w:val="HTML0"/>
        <w:divId w:val="1225023090"/>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1225023090"/>
        <w:rPr>
          <w:rStyle w:val="HTML"/>
        </w:rPr>
      </w:pPr>
      <w:r>
        <w:rPr>
          <w:rStyle w:val="HTML"/>
        </w:rPr>
        <w:t xml:space="preserve">    </w:t>
      </w:r>
      <w:r>
        <w:rPr>
          <w:rStyle w:val="o"/>
        </w:rPr>
        <w:t>{</w:t>
      </w:r>
    </w:p>
    <w:p w:rsidR="00000000" w:rsidRDefault="00000000">
      <w:pPr>
        <w:pStyle w:val="HTML0"/>
        <w:divId w:val="1225023090"/>
        <w:rPr>
          <w:rStyle w:val="HTML"/>
        </w:rPr>
      </w:pPr>
      <w:r>
        <w:rPr>
          <w:rStyle w:val="HTML"/>
        </w:rPr>
        <w:t xml:space="preserve">       </w:t>
      </w:r>
      <w:r>
        <w:rPr>
          <w:rStyle w:val="s2"/>
        </w:rPr>
        <w:t>"sprdId"</w:t>
      </w:r>
      <w:r>
        <w:rPr>
          <w:rStyle w:val="HTML"/>
        </w:rPr>
        <w:t>:</w:t>
      </w:r>
      <w:r>
        <w:rPr>
          <w:rStyle w:val="s2"/>
        </w:rPr>
        <w:t>"BTC-USDT_BTC-USDT-SWAP"</w:t>
      </w:r>
      <w:r>
        <w:rPr>
          <w:rStyle w:val="HTML"/>
        </w:rPr>
        <w:t>,</w:t>
      </w:r>
    </w:p>
    <w:p w:rsidR="00000000" w:rsidRDefault="00000000">
      <w:pPr>
        <w:pStyle w:val="HTML0"/>
        <w:divId w:val="1225023090"/>
        <w:rPr>
          <w:rStyle w:val="HTML"/>
        </w:rPr>
      </w:pPr>
      <w:r>
        <w:rPr>
          <w:rStyle w:val="HTML"/>
        </w:rPr>
        <w:t xml:space="preserve">       </w:t>
      </w:r>
      <w:r>
        <w:rPr>
          <w:rStyle w:val="s2"/>
        </w:rPr>
        <w:t>"clOrdId"</w:t>
      </w:r>
      <w:r>
        <w:rPr>
          <w:rStyle w:val="HTML"/>
        </w:rPr>
        <w:t>:</w:t>
      </w:r>
      <w:r>
        <w:rPr>
          <w:rStyle w:val="s2"/>
        </w:rPr>
        <w:t>"b15"</w:t>
      </w:r>
      <w:r>
        <w:rPr>
          <w:rStyle w:val="HTML"/>
        </w:rPr>
        <w:t>,</w:t>
      </w:r>
    </w:p>
    <w:p w:rsidR="00000000" w:rsidRDefault="00000000">
      <w:pPr>
        <w:pStyle w:val="HTML0"/>
        <w:divId w:val="1225023090"/>
        <w:rPr>
          <w:rStyle w:val="HTML"/>
        </w:rPr>
      </w:pPr>
      <w:r>
        <w:rPr>
          <w:rStyle w:val="HTML"/>
        </w:rPr>
        <w:t xml:space="preserve">       </w:t>
      </w:r>
      <w:r>
        <w:rPr>
          <w:rStyle w:val="s2"/>
        </w:rPr>
        <w:t>"side"</w:t>
      </w:r>
      <w:r>
        <w:rPr>
          <w:rStyle w:val="HTML"/>
        </w:rPr>
        <w:t>:</w:t>
      </w:r>
      <w:r>
        <w:rPr>
          <w:rStyle w:val="s2"/>
        </w:rPr>
        <w:t>"buy"</w:t>
      </w:r>
      <w:r>
        <w:rPr>
          <w:rStyle w:val="HTML"/>
        </w:rPr>
        <w:t>,</w:t>
      </w:r>
    </w:p>
    <w:p w:rsidR="00000000" w:rsidRDefault="00000000">
      <w:pPr>
        <w:pStyle w:val="HTML0"/>
        <w:divId w:val="1225023090"/>
        <w:rPr>
          <w:rStyle w:val="HTML"/>
        </w:rPr>
      </w:pPr>
      <w:r>
        <w:rPr>
          <w:rStyle w:val="HTML"/>
        </w:rPr>
        <w:t xml:space="preserve">       </w:t>
      </w:r>
      <w:r>
        <w:rPr>
          <w:rStyle w:val="s2"/>
        </w:rPr>
        <w:t>"ordType"</w:t>
      </w:r>
      <w:r>
        <w:rPr>
          <w:rStyle w:val="HTML"/>
        </w:rPr>
        <w:t>:</w:t>
      </w:r>
      <w:r>
        <w:rPr>
          <w:rStyle w:val="s2"/>
        </w:rPr>
        <w:t>"limit"</w:t>
      </w:r>
      <w:r>
        <w:rPr>
          <w:rStyle w:val="HTML"/>
        </w:rPr>
        <w:t>,</w:t>
      </w:r>
    </w:p>
    <w:p w:rsidR="00000000" w:rsidRDefault="00000000">
      <w:pPr>
        <w:pStyle w:val="HTML0"/>
        <w:divId w:val="1225023090"/>
        <w:rPr>
          <w:rStyle w:val="HTML"/>
        </w:rPr>
      </w:pPr>
      <w:r>
        <w:rPr>
          <w:rStyle w:val="HTML"/>
        </w:rPr>
        <w:t xml:space="preserve">       </w:t>
      </w:r>
      <w:r>
        <w:rPr>
          <w:rStyle w:val="s2"/>
        </w:rPr>
        <w:t>"px"</w:t>
      </w:r>
      <w:r>
        <w:rPr>
          <w:rStyle w:val="HTML"/>
        </w:rPr>
        <w:t>:</w:t>
      </w:r>
      <w:r>
        <w:rPr>
          <w:rStyle w:val="s2"/>
        </w:rPr>
        <w:t>"2.15"</w:t>
      </w:r>
      <w:r>
        <w:rPr>
          <w:rStyle w:val="HTML"/>
        </w:rPr>
        <w:t>,</w:t>
      </w:r>
    </w:p>
    <w:p w:rsidR="00000000" w:rsidRDefault="00000000">
      <w:pPr>
        <w:pStyle w:val="HTML0"/>
        <w:divId w:val="1225023090"/>
        <w:rPr>
          <w:rStyle w:val="HTML"/>
        </w:rPr>
      </w:pPr>
      <w:r>
        <w:rPr>
          <w:rStyle w:val="HTML"/>
        </w:rPr>
        <w:t xml:space="preserve">       </w:t>
      </w:r>
      <w:r>
        <w:rPr>
          <w:rStyle w:val="s2"/>
        </w:rPr>
        <w:t>"sz"</w:t>
      </w:r>
      <w:r>
        <w:rPr>
          <w:rStyle w:val="HTML"/>
        </w:rPr>
        <w:t>:</w:t>
      </w:r>
      <w:r>
        <w:rPr>
          <w:rStyle w:val="s2"/>
        </w:rPr>
        <w:t>"2"</w:t>
      </w:r>
    </w:p>
    <w:p w:rsidR="00000000" w:rsidRDefault="00000000">
      <w:pPr>
        <w:pStyle w:val="HTML0"/>
        <w:divId w:val="1225023090"/>
        <w:rPr>
          <w:rStyle w:val="HTML"/>
        </w:rPr>
      </w:pPr>
      <w:r>
        <w:rPr>
          <w:rStyle w:val="HTML"/>
        </w:rPr>
        <w:t xml:space="preserve">    </w:t>
      </w:r>
      <w:r>
        <w:rPr>
          <w:rStyle w:val="o"/>
        </w:rPr>
        <w:t>}</w:t>
      </w:r>
    </w:p>
    <w:p w:rsidR="00000000" w:rsidRDefault="00000000">
      <w:pPr>
        <w:pStyle w:val="HTML0"/>
        <w:divId w:val="1225023090"/>
        <w:rPr>
          <w:rStyle w:val="HTML"/>
        </w:rPr>
      </w:pPr>
      <w:r>
        <w:rPr>
          <w:rStyle w:val="HTML"/>
        </w:rPr>
        <w:t xml:space="preserve">  </w:t>
      </w:r>
      <w:r>
        <w:rPr>
          <w:rStyle w:val="o"/>
        </w:rPr>
        <w:t>]</w:t>
      </w:r>
    </w:p>
    <w:p w:rsidR="00000000" w:rsidRDefault="00000000">
      <w:pPr>
        <w:pStyle w:val="HTML0"/>
        <w:divId w:val="1225023090"/>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Unique identifier of the message provided by client. It will be returned in response message for identifying the corresponding request. </w:t>
            </w:r>
            <w:r>
              <w:br/>
              <w:t>A combination of case-sensitive alphanumerics, all numbers, or all letters of up to 32 characters.</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sprd-order</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Request parameters</w:t>
            </w:r>
          </w:p>
        </w:tc>
      </w:tr>
      <w:tr w:rsidR="00000000">
        <w:trPr>
          <w:divId w:val="175387555"/>
          <w:tblCellSpacing w:w="15" w:type="dxa"/>
        </w:trPr>
        <w:tc>
          <w:tcPr>
            <w:tcW w:w="0" w:type="auto"/>
            <w:vAlign w:val="center"/>
            <w:hideMark/>
          </w:tcPr>
          <w:p w:rsidR="00000000" w:rsidRDefault="00000000">
            <w:r>
              <w:t>&gt; sprdId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spread ID, e.g. BTC-USDT_BTC-USD-SWAP</w:t>
            </w:r>
          </w:p>
        </w:tc>
      </w:tr>
      <w:tr w:rsidR="00000000">
        <w:trPr>
          <w:divId w:val="175387555"/>
          <w:tblCellSpacing w:w="15" w:type="dxa"/>
        </w:trPr>
        <w:tc>
          <w:tcPr>
            <w:tcW w:w="0" w:type="auto"/>
            <w:vAlign w:val="center"/>
            <w:hideMark/>
          </w:tcPr>
          <w:p w:rsidR="00000000" w:rsidRDefault="00000000">
            <w:r>
              <w:t>&gt; clOrdId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Client Order ID as assigned by the client </w:t>
            </w:r>
            <w:r>
              <w:br/>
              <w:t>A combination of case-sensitive alphanumerics, all numbers, or all letters of up to 32 characters.</w:t>
            </w:r>
          </w:p>
        </w:tc>
      </w:tr>
      <w:tr w:rsidR="00000000">
        <w:trPr>
          <w:divId w:val="175387555"/>
          <w:tblCellSpacing w:w="15" w:type="dxa"/>
        </w:trPr>
        <w:tc>
          <w:tcPr>
            <w:tcW w:w="0" w:type="auto"/>
            <w:vAlign w:val="center"/>
            <w:hideMark/>
          </w:tcPr>
          <w:p w:rsidR="00000000" w:rsidRDefault="00000000">
            <w:r>
              <w:t>&gt; tag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Order tag </w:t>
            </w:r>
            <w:r>
              <w:br/>
              <w:t>A combination of case-sensitive alphanumerics, all numbers, or all letters of up to 16 characters.</w:t>
            </w:r>
          </w:p>
        </w:tc>
      </w:tr>
      <w:tr w:rsidR="00000000">
        <w:trPr>
          <w:divId w:val="175387555"/>
          <w:tblCellSpacing w:w="15" w:type="dxa"/>
        </w:trPr>
        <w:tc>
          <w:tcPr>
            <w:tcW w:w="0" w:type="auto"/>
            <w:vAlign w:val="center"/>
            <w:hideMark/>
          </w:tcPr>
          <w:p w:rsidR="00000000" w:rsidRDefault="00000000">
            <w:r>
              <w:t>&gt; side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Order side </w:t>
            </w:r>
            <w:r>
              <w:br/>
            </w:r>
            <w:r>
              <w:rPr>
                <w:rStyle w:val="HTML"/>
              </w:rPr>
              <w:t>buy</w:t>
            </w:r>
            <w:r>
              <w:t xml:space="preserve"> </w:t>
            </w:r>
            <w:r>
              <w:br/>
            </w:r>
            <w:r>
              <w:rPr>
                <w:rStyle w:val="HTML"/>
              </w:rPr>
              <w:t>sell</w:t>
            </w:r>
          </w:p>
        </w:tc>
      </w:tr>
      <w:tr w:rsidR="00000000">
        <w:trPr>
          <w:divId w:val="175387555"/>
          <w:tblCellSpacing w:w="15" w:type="dxa"/>
        </w:trPr>
        <w:tc>
          <w:tcPr>
            <w:tcW w:w="0" w:type="auto"/>
            <w:vAlign w:val="center"/>
            <w:hideMark/>
          </w:tcPr>
          <w:p w:rsidR="00000000" w:rsidRDefault="00000000">
            <w:r>
              <w:t>&gt; ordType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Order type:</w:t>
            </w:r>
            <w:r>
              <w:br/>
            </w:r>
            <w:r>
              <w:rPr>
                <w:rStyle w:val="HTML"/>
              </w:rPr>
              <w:t>market</w:t>
            </w:r>
            <w:r>
              <w:t xml:space="preserve">: Market order </w:t>
            </w:r>
            <w:r>
              <w:br/>
            </w:r>
            <w:r>
              <w:rPr>
                <w:rStyle w:val="HTML"/>
              </w:rPr>
              <w:t>limit</w:t>
            </w:r>
            <w:r>
              <w:t xml:space="preserve">: Limit order </w:t>
            </w:r>
            <w:r>
              <w:br/>
            </w:r>
            <w:r>
              <w:rPr>
                <w:rStyle w:val="HTML"/>
              </w:rPr>
              <w:t>post_only</w:t>
            </w:r>
            <w:r>
              <w:t xml:space="preserve">: Post-only order </w:t>
            </w:r>
            <w:r>
              <w:br/>
            </w:r>
            <w:r>
              <w:rPr>
                <w:rStyle w:val="HTML"/>
              </w:rPr>
              <w:t>ioc</w:t>
            </w:r>
            <w:r>
              <w:t>: Immediate-or-cancel order</w:t>
            </w:r>
          </w:p>
        </w:tc>
      </w:tr>
      <w:tr w:rsidR="00000000">
        <w:trPr>
          <w:divId w:val="175387555"/>
          <w:tblCellSpacing w:w="15" w:type="dxa"/>
        </w:trPr>
        <w:tc>
          <w:tcPr>
            <w:tcW w:w="0" w:type="auto"/>
            <w:vAlign w:val="center"/>
            <w:hideMark/>
          </w:tcPr>
          <w:p w:rsidR="00000000" w:rsidRDefault="00000000">
            <w:r>
              <w:t>&gt; sz</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Quantity to buy or sell</w:t>
            </w:r>
          </w:p>
        </w:tc>
      </w:tr>
      <w:tr w:rsidR="00000000">
        <w:trPr>
          <w:divId w:val="175387555"/>
          <w:tblCellSpacing w:w="15" w:type="dxa"/>
        </w:trPr>
        <w:tc>
          <w:tcPr>
            <w:tcW w:w="0" w:type="auto"/>
            <w:vAlign w:val="center"/>
            <w:hideMark/>
          </w:tcPr>
          <w:p w:rsidR="00000000" w:rsidRDefault="00000000">
            <w:r>
              <w:t>&gt; px</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Order price. Only applicable to </w:t>
            </w:r>
            <w:r>
              <w:rPr>
                <w:rStyle w:val="HTML"/>
              </w:rPr>
              <w:t>limit, post_only, ioc</w:t>
            </w:r>
            <w:r>
              <w:t xml:space="preserve"> order.</w:t>
            </w:r>
          </w:p>
        </w:tc>
      </w:tr>
    </w:tbl>
    <w:p w:rsidR="00000000" w:rsidRDefault="00000000">
      <w:pPr>
        <w:pStyle w:val="5"/>
        <w:divId w:val="1659796813"/>
      </w:pPr>
      <w:r>
        <w:t>Successful Response Example</w:t>
      </w:r>
    </w:p>
    <w:p w:rsidR="00000000" w:rsidRDefault="00000000">
      <w:pPr>
        <w:pStyle w:val="HTML0"/>
        <w:divId w:val="409422427"/>
        <w:rPr>
          <w:rStyle w:val="w"/>
        </w:rPr>
      </w:pPr>
      <w:r>
        <w:rPr>
          <w:rStyle w:val="p"/>
        </w:rPr>
        <w:t>{</w:t>
      </w:r>
    </w:p>
    <w:p w:rsidR="00000000" w:rsidRDefault="00000000">
      <w:pPr>
        <w:pStyle w:val="HTML0"/>
        <w:divId w:val="409422427"/>
        <w:rPr>
          <w:rStyle w:val="w"/>
        </w:rPr>
      </w:pPr>
      <w:r>
        <w:rPr>
          <w:rStyle w:val="w"/>
        </w:rPr>
        <w:t xml:space="preserve">  </w:t>
      </w:r>
      <w:r>
        <w:rPr>
          <w:rStyle w:val="nl"/>
        </w:rPr>
        <w:t>"id"</w:t>
      </w:r>
      <w:r>
        <w:rPr>
          <w:rStyle w:val="p"/>
        </w:rPr>
        <w:t>:</w:t>
      </w:r>
      <w:r>
        <w:rPr>
          <w:rStyle w:val="w"/>
        </w:rPr>
        <w:t xml:space="preserve"> </w:t>
      </w:r>
      <w:r>
        <w:rPr>
          <w:rStyle w:val="s2"/>
        </w:rPr>
        <w:t>"1512"</w:t>
      </w:r>
      <w:r>
        <w:rPr>
          <w:rStyle w:val="p"/>
        </w:rPr>
        <w:t>,</w:t>
      </w:r>
    </w:p>
    <w:p w:rsidR="00000000" w:rsidRDefault="00000000">
      <w:pPr>
        <w:pStyle w:val="HTML0"/>
        <w:divId w:val="409422427"/>
        <w:rPr>
          <w:rStyle w:val="w"/>
        </w:rPr>
      </w:pPr>
      <w:r>
        <w:rPr>
          <w:rStyle w:val="w"/>
        </w:rPr>
        <w:t xml:space="preserve">  </w:t>
      </w:r>
      <w:r>
        <w:rPr>
          <w:rStyle w:val="nl"/>
        </w:rPr>
        <w:t>"op"</w:t>
      </w:r>
      <w:r>
        <w:rPr>
          <w:rStyle w:val="p"/>
        </w:rPr>
        <w:t>:</w:t>
      </w:r>
      <w:r>
        <w:rPr>
          <w:rStyle w:val="w"/>
        </w:rPr>
        <w:t xml:space="preserve"> </w:t>
      </w:r>
      <w:r>
        <w:rPr>
          <w:rStyle w:val="s2"/>
        </w:rPr>
        <w:t>"sprd-order"</w:t>
      </w:r>
      <w:r>
        <w:rPr>
          <w:rStyle w:val="p"/>
        </w:rPr>
        <w:t>,</w:t>
      </w:r>
    </w:p>
    <w:p w:rsidR="00000000" w:rsidRDefault="00000000">
      <w:pPr>
        <w:pStyle w:val="HTML0"/>
        <w:divId w:val="409422427"/>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409422427"/>
        <w:rPr>
          <w:rStyle w:val="w"/>
        </w:rPr>
      </w:pPr>
      <w:r>
        <w:rPr>
          <w:rStyle w:val="w"/>
        </w:rPr>
        <w:t xml:space="preserve">    </w:t>
      </w:r>
      <w:r>
        <w:rPr>
          <w:rStyle w:val="p"/>
        </w:rPr>
        <w:t>{</w:t>
      </w:r>
    </w:p>
    <w:p w:rsidR="00000000" w:rsidRDefault="00000000">
      <w:pPr>
        <w:pStyle w:val="HTML0"/>
        <w:divId w:val="409422427"/>
        <w:rPr>
          <w:rStyle w:val="w"/>
        </w:rPr>
      </w:pPr>
      <w:r>
        <w:rPr>
          <w:rStyle w:val="w"/>
        </w:rPr>
        <w:t xml:space="preserve">      </w:t>
      </w:r>
      <w:r>
        <w:rPr>
          <w:rStyle w:val="nl"/>
        </w:rPr>
        <w:t>"clOrdId"</w:t>
      </w:r>
      <w:r>
        <w:rPr>
          <w:rStyle w:val="p"/>
        </w:rPr>
        <w:t>:</w:t>
      </w:r>
      <w:r>
        <w:rPr>
          <w:rStyle w:val="w"/>
        </w:rPr>
        <w:t xml:space="preserve"> </w:t>
      </w:r>
      <w:r>
        <w:rPr>
          <w:rStyle w:val="s2"/>
        </w:rPr>
        <w:t>""</w:t>
      </w:r>
      <w:r>
        <w:rPr>
          <w:rStyle w:val="p"/>
        </w:rPr>
        <w:t>,</w:t>
      </w:r>
    </w:p>
    <w:p w:rsidR="00000000" w:rsidRDefault="00000000">
      <w:pPr>
        <w:pStyle w:val="HTML0"/>
        <w:divId w:val="409422427"/>
        <w:rPr>
          <w:rStyle w:val="w"/>
        </w:rPr>
      </w:pPr>
      <w:r>
        <w:rPr>
          <w:rStyle w:val="w"/>
        </w:rPr>
        <w:t xml:space="preserve">      </w:t>
      </w:r>
      <w:r>
        <w:rPr>
          <w:rStyle w:val="nl"/>
        </w:rPr>
        <w:t>"ordId"</w:t>
      </w:r>
      <w:r>
        <w:rPr>
          <w:rStyle w:val="p"/>
        </w:rPr>
        <w:t>:</w:t>
      </w:r>
      <w:r>
        <w:rPr>
          <w:rStyle w:val="w"/>
        </w:rPr>
        <w:t xml:space="preserve"> </w:t>
      </w:r>
      <w:r>
        <w:rPr>
          <w:rStyle w:val="s2"/>
        </w:rPr>
        <w:t>"12345689"</w:t>
      </w:r>
      <w:r>
        <w:rPr>
          <w:rStyle w:val="p"/>
        </w:rPr>
        <w:t>,</w:t>
      </w:r>
    </w:p>
    <w:p w:rsidR="00000000" w:rsidRDefault="00000000">
      <w:pPr>
        <w:pStyle w:val="HTML0"/>
        <w:divId w:val="409422427"/>
        <w:rPr>
          <w:rStyle w:val="w"/>
        </w:rPr>
      </w:pPr>
      <w:r>
        <w:rPr>
          <w:rStyle w:val="w"/>
        </w:rPr>
        <w:t xml:space="preserve">      </w:t>
      </w:r>
      <w:r>
        <w:rPr>
          <w:rStyle w:val="nl"/>
        </w:rPr>
        <w:t>"tag"</w:t>
      </w:r>
      <w:r>
        <w:rPr>
          <w:rStyle w:val="p"/>
        </w:rPr>
        <w:t>:</w:t>
      </w:r>
      <w:r>
        <w:rPr>
          <w:rStyle w:val="w"/>
        </w:rPr>
        <w:t xml:space="preserve"> </w:t>
      </w:r>
      <w:r>
        <w:rPr>
          <w:rStyle w:val="s2"/>
        </w:rPr>
        <w:t>""</w:t>
      </w:r>
      <w:r>
        <w:rPr>
          <w:rStyle w:val="p"/>
        </w:rPr>
        <w:t>,</w:t>
      </w:r>
    </w:p>
    <w:p w:rsidR="00000000" w:rsidRDefault="00000000">
      <w:pPr>
        <w:pStyle w:val="HTML0"/>
        <w:divId w:val="409422427"/>
        <w:rPr>
          <w:rStyle w:val="w"/>
        </w:rPr>
      </w:pPr>
      <w:r>
        <w:rPr>
          <w:rStyle w:val="w"/>
        </w:rPr>
        <w:t xml:space="preserve">      </w:t>
      </w:r>
      <w:r>
        <w:rPr>
          <w:rStyle w:val="nl"/>
        </w:rPr>
        <w:t>"sCode"</w:t>
      </w:r>
      <w:r>
        <w:rPr>
          <w:rStyle w:val="p"/>
        </w:rPr>
        <w:t>:</w:t>
      </w:r>
      <w:r>
        <w:rPr>
          <w:rStyle w:val="w"/>
        </w:rPr>
        <w:t xml:space="preserve"> </w:t>
      </w:r>
      <w:r>
        <w:rPr>
          <w:rStyle w:val="s2"/>
        </w:rPr>
        <w:t>"0"</w:t>
      </w:r>
      <w:r>
        <w:rPr>
          <w:rStyle w:val="p"/>
        </w:rPr>
        <w:t>,</w:t>
      </w:r>
    </w:p>
    <w:p w:rsidR="00000000" w:rsidRDefault="00000000">
      <w:pPr>
        <w:pStyle w:val="HTML0"/>
        <w:divId w:val="409422427"/>
        <w:rPr>
          <w:rStyle w:val="w"/>
        </w:rPr>
      </w:pPr>
      <w:r>
        <w:rPr>
          <w:rStyle w:val="w"/>
        </w:rPr>
        <w:t xml:space="preserve">      </w:t>
      </w:r>
      <w:r>
        <w:rPr>
          <w:rStyle w:val="nl"/>
        </w:rPr>
        <w:t>"sMsg"</w:t>
      </w:r>
      <w:r>
        <w:rPr>
          <w:rStyle w:val="p"/>
        </w:rPr>
        <w:t>:</w:t>
      </w:r>
      <w:r>
        <w:rPr>
          <w:rStyle w:val="w"/>
        </w:rPr>
        <w:t xml:space="preserve"> </w:t>
      </w:r>
      <w:r>
        <w:rPr>
          <w:rStyle w:val="s2"/>
        </w:rPr>
        <w:t>""</w:t>
      </w:r>
    </w:p>
    <w:p w:rsidR="00000000" w:rsidRDefault="00000000">
      <w:pPr>
        <w:pStyle w:val="HTML0"/>
        <w:divId w:val="409422427"/>
        <w:rPr>
          <w:rStyle w:val="w"/>
        </w:rPr>
      </w:pPr>
      <w:r>
        <w:rPr>
          <w:rStyle w:val="w"/>
        </w:rPr>
        <w:t xml:space="preserve">    </w:t>
      </w:r>
      <w:r>
        <w:rPr>
          <w:rStyle w:val="p"/>
        </w:rPr>
        <w:t>}</w:t>
      </w:r>
    </w:p>
    <w:p w:rsidR="00000000" w:rsidRDefault="00000000">
      <w:pPr>
        <w:pStyle w:val="HTML0"/>
        <w:divId w:val="409422427"/>
        <w:rPr>
          <w:rStyle w:val="w"/>
        </w:rPr>
      </w:pPr>
      <w:r>
        <w:rPr>
          <w:rStyle w:val="w"/>
        </w:rPr>
        <w:t xml:space="preserve">  </w:t>
      </w:r>
      <w:r>
        <w:rPr>
          <w:rStyle w:val="p"/>
        </w:rPr>
        <w:t>],</w:t>
      </w:r>
    </w:p>
    <w:p w:rsidR="00000000" w:rsidRDefault="00000000">
      <w:pPr>
        <w:pStyle w:val="HTML0"/>
        <w:divId w:val="409422427"/>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409422427"/>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409422427"/>
        <w:rPr>
          <w:rStyle w:val="w"/>
        </w:rPr>
      </w:pPr>
      <w:r>
        <w:rPr>
          <w:rStyle w:val="p"/>
        </w:rPr>
        <w:t>}</w:t>
      </w:r>
    </w:p>
    <w:p w:rsidR="00000000" w:rsidRDefault="00000000">
      <w:pPr>
        <w:pStyle w:val="a5"/>
        <w:ind w:left="720" w:right="720"/>
        <w:divId w:val="804742691"/>
      </w:pPr>
      <w:r>
        <w:t>Failure Response Example</w:t>
      </w:r>
    </w:p>
    <w:p w:rsidR="00000000" w:rsidRDefault="00000000">
      <w:pPr>
        <w:pStyle w:val="HTML0"/>
        <w:divId w:val="1945071190"/>
        <w:rPr>
          <w:rStyle w:val="w"/>
        </w:rPr>
      </w:pPr>
      <w:r>
        <w:rPr>
          <w:rStyle w:val="p"/>
        </w:rPr>
        <w:t>{</w:t>
      </w:r>
    </w:p>
    <w:p w:rsidR="00000000" w:rsidRDefault="00000000">
      <w:pPr>
        <w:pStyle w:val="HTML0"/>
        <w:divId w:val="1945071190"/>
        <w:rPr>
          <w:rStyle w:val="w"/>
        </w:rPr>
      </w:pPr>
      <w:r>
        <w:rPr>
          <w:rStyle w:val="w"/>
        </w:rPr>
        <w:t xml:space="preserve">  </w:t>
      </w:r>
      <w:r>
        <w:rPr>
          <w:rStyle w:val="nl"/>
        </w:rPr>
        <w:t>"id"</w:t>
      </w:r>
      <w:r>
        <w:rPr>
          <w:rStyle w:val="p"/>
        </w:rPr>
        <w:t>:</w:t>
      </w:r>
      <w:r>
        <w:rPr>
          <w:rStyle w:val="w"/>
        </w:rPr>
        <w:t xml:space="preserve"> </w:t>
      </w:r>
      <w:r>
        <w:rPr>
          <w:rStyle w:val="s2"/>
        </w:rPr>
        <w:t>"1512"</w:t>
      </w:r>
      <w:r>
        <w:rPr>
          <w:rStyle w:val="p"/>
        </w:rPr>
        <w:t>,</w:t>
      </w:r>
    </w:p>
    <w:p w:rsidR="00000000" w:rsidRDefault="00000000">
      <w:pPr>
        <w:pStyle w:val="HTML0"/>
        <w:divId w:val="1945071190"/>
        <w:rPr>
          <w:rStyle w:val="w"/>
        </w:rPr>
      </w:pPr>
      <w:r>
        <w:rPr>
          <w:rStyle w:val="w"/>
        </w:rPr>
        <w:t xml:space="preserve">  </w:t>
      </w:r>
      <w:r>
        <w:rPr>
          <w:rStyle w:val="nl"/>
        </w:rPr>
        <w:t>"op"</w:t>
      </w:r>
      <w:r>
        <w:rPr>
          <w:rStyle w:val="p"/>
        </w:rPr>
        <w:t>:</w:t>
      </w:r>
      <w:r>
        <w:rPr>
          <w:rStyle w:val="w"/>
        </w:rPr>
        <w:t xml:space="preserve"> </w:t>
      </w:r>
      <w:r>
        <w:rPr>
          <w:rStyle w:val="s2"/>
        </w:rPr>
        <w:t>"sprd-order"</w:t>
      </w:r>
      <w:r>
        <w:rPr>
          <w:rStyle w:val="p"/>
        </w:rPr>
        <w:t>,</w:t>
      </w:r>
    </w:p>
    <w:p w:rsidR="00000000" w:rsidRDefault="00000000">
      <w:pPr>
        <w:pStyle w:val="HTML0"/>
        <w:divId w:val="1945071190"/>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945071190"/>
        <w:rPr>
          <w:rStyle w:val="w"/>
        </w:rPr>
      </w:pPr>
      <w:r>
        <w:rPr>
          <w:rStyle w:val="w"/>
        </w:rPr>
        <w:t xml:space="preserve">    </w:t>
      </w:r>
      <w:r>
        <w:rPr>
          <w:rStyle w:val="p"/>
        </w:rPr>
        <w:t>{</w:t>
      </w:r>
    </w:p>
    <w:p w:rsidR="00000000" w:rsidRDefault="00000000">
      <w:pPr>
        <w:pStyle w:val="HTML0"/>
        <w:divId w:val="1945071190"/>
        <w:rPr>
          <w:rStyle w:val="w"/>
        </w:rPr>
      </w:pPr>
      <w:r>
        <w:rPr>
          <w:rStyle w:val="w"/>
        </w:rPr>
        <w:t xml:space="preserve">      </w:t>
      </w:r>
      <w:r>
        <w:rPr>
          <w:rStyle w:val="nl"/>
        </w:rPr>
        <w:t>"clOrdId"</w:t>
      </w:r>
      <w:r>
        <w:rPr>
          <w:rStyle w:val="p"/>
        </w:rPr>
        <w:t>:</w:t>
      </w:r>
      <w:r>
        <w:rPr>
          <w:rStyle w:val="w"/>
        </w:rPr>
        <w:t xml:space="preserve"> </w:t>
      </w:r>
      <w:r>
        <w:rPr>
          <w:rStyle w:val="s2"/>
        </w:rPr>
        <w:t>""</w:t>
      </w:r>
      <w:r>
        <w:rPr>
          <w:rStyle w:val="p"/>
        </w:rPr>
        <w:t>,</w:t>
      </w:r>
    </w:p>
    <w:p w:rsidR="00000000" w:rsidRDefault="00000000">
      <w:pPr>
        <w:pStyle w:val="HTML0"/>
        <w:divId w:val="1945071190"/>
        <w:rPr>
          <w:rStyle w:val="w"/>
        </w:rPr>
      </w:pPr>
      <w:r>
        <w:rPr>
          <w:rStyle w:val="w"/>
        </w:rPr>
        <w:t xml:space="preserve">      </w:t>
      </w:r>
      <w:r>
        <w:rPr>
          <w:rStyle w:val="nl"/>
        </w:rPr>
        <w:t>"ordId"</w:t>
      </w:r>
      <w:r>
        <w:rPr>
          <w:rStyle w:val="p"/>
        </w:rPr>
        <w:t>:</w:t>
      </w:r>
      <w:r>
        <w:rPr>
          <w:rStyle w:val="w"/>
        </w:rPr>
        <w:t xml:space="preserve"> </w:t>
      </w:r>
      <w:r>
        <w:rPr>
          <w:rStyle w:val="s2"/>
        </w:rPr>
        <w:t>""</w:t>
      </w:r>
      <w:r>
        <w:rPr>
          <w:rStyle w:val="p"/>
        </w:rPr>
        <w:t>,</w:t>
      </w:r>
    </w:p>
    <w:p w:rsidR="00000000" w:rsidRDefault="00000000">
      <w:pPr>
        <w:pStyle w:val="HTML0"/>
        <w:divId w:val="1945071190"/>
        <w:rPr>
          <w:rStyle w:val="w"/>
        </w:rPr>
      </w:pPr>
      <w:r>
        <w:rPr>
          <w:rStyle w:val="w"/>
        </w:rPr>
        <w:t xml:space="preserve">      </w:t>
      </w:r>
      <w:r>
        <w:rPr>
          <w:rStyle w:val="nl"/>
        </w:rPr>
        <w:t>"tag"</w:t>
      </w:r>
      <w:r>
        <w:rPr>
          <w:rStyle w:val="p"/>
        </w:rPr>
        <w:t>:</w:t>
      </w:r>
      <w:r>
        <w:rPr>
          <w:rStyle w:val="w"/>
        </w:rPr>
        <w:t xml:space="preserve"> </w:t>
      </w:r>
      <w:r>
        <w:rPr>
          <w:rStyle w:val="s2"/>
        </w:rPr>
        <w:t>""</w:t>
      </w:r>
      <w:r>
        <w:rPr>
          <w:rStyle w:val="p"/>
        </w:rPr>
        <w:t>,</w:t>
      </w:r>
    </w:p>
    <w:p w:rsidR="00000000" w:rsidRDefault="00000000">
      <w:pPr>
        <w:pStyle w:val="HTML0"/>
        <w:divId w:val="1945071190"/>
        <w:rPr>
          <w:rStyle w:val="w"/>
        </w:rPr>
      </w:pPr>
      <w:r>
        <w:rPr>
          <w:rStyle w:val="w"/>
        </w:rPr>
        <w:t xml:space="preserve">      </w:t>
      </w:r>
      <w:r>
        <w:rPr>
          <w:rStyle w:val="nl"/>
        </w:rPr>
        <w:t>"sCode"</w:t>
      </w:r>
      <w:r>
        <w:rPr>
          <w:rStyle w:val="p"/>
        </w:rPr>
        <w:t>:</w:t>
      </w:r>
      <w:r>
        <w:rPr>
          <w:rStyle w:val="w"/>
        </w:rPr>
        <w:t xml:space="preserve"> </w:t>
      </w:r>
      <w:r>
        <w:rPr>
          <w:rStyle w:val="s2"/>
        </w:rPr>
        <w:t>"5XXXX"</w:t>
      </w:r>
      <w:r>
        <w:rPr>
          <w:rStyle w:val="p"/>
        </w:rPr>
        <w:t>,</w:t>
      </w:r>
    </w:p>
    <w:p w:rsidR="00000000" w:rsidRDefault="00000000">
      <w:pPr>
        <w:pStyle w:val="HTML0"/>
        <w:divId w:val="1945071190"/>
        <w:rPr>
          <w:rStyle w:val="w"/>
        </w:rPr>
      </w:pPr>
      <w:r>
        <w:rPr>
          <w:rStyle w:val="w"/>
        </w:rPr>
        <w:t xml:space="preserve">      </w:t>
      </w:r>
      <w:r>
        <w:rPr>
          <w:rStyle w:val="nl"/>
        </w:rPr>
        <w:t>"sMsg"</w:t>
      </w:r>
      <w:r>
        <w:rPr>
          <w:rStyle w:val="p"/>
        </w:rPr>
        <w:t>:</w:t>
      </w:r>
      <w:r>
        <w:rPr>
          <w:rStyle w:val="w"/>
        </w:rPr>
        <w:t xml:space="preserve"> </w:t>
      </w:r>
      <w:r>
        <w:rPr>
          <w:rStyle w:val="s2"/>
        </w:rPr>
        <w:t>"not exist"</w:t>
      </w:r>
    </w:p>
    <w:p w:rsidR="00000000" w:rsidRDefault="00000000">
      <w:pPr>
        <w:pStyle w:val="HTML0"/>
        <w:divId w:val="1945071190"/>
        <w:rPr>
          <w:rStyle w:val="w"/>
        </w:rPr>
      </w:pPr>
      <w:r>
        <w:rPr>
          <w:rStyle w:val="w"/>
        </w:rPr>
        <w:t xml:space="preserve">    </w:t>
      </w:r>
      <w:r>
        <w:rPr>
          <w:rStyle w:val="p"/>
        </w:rPr>
        <w:t>}</w:t>
      </w:r>
    </w:p>
    <w:p w:rsidR="00000000" w:rsidRDefault="00000000">
      <w:pPr>
        <w:pStyle w:val="HTML0"/>
        <w:divId w:val="1945071190"/>
        <w:rPr>
          <w:rStyle w:val="w"/>
        </w:rPr>
      </w:pPr>
      <w:r>
        <w:rPr>
          <w:rStyle w:val="w"/>
        </w:rPr>
        <w:t xml:space="preserve">  </w:t>
      </w:r>
      <w:r>
        <w:rPr>
          <w:rStyle w:val="p"/>
        </w:rPr>
        <w:t>],</w:t>
      </w:r>
    </w:p>
    <w:p w:rsidR="00000000" w:rsidRDefault="00000000">
      <w:pPr>
        <w:pStyle w:val="HTML0"/>
        <w:divId w:val="1945071190"/>
        <w:rPr>
          <w:rStyle w:val="w"/>
        </w:rPr>
      </w:pPr>
      <w:r>
        <w:rPr>
          <w:rStyle w:val="w"/>
        </w:rPr>
        <w:t xml:space="preserve">  </w:t>
      </w:r>
      <w:r>
        <w:rPr>
          <w:rStyle w:val="nl"/>
        </w:rPr>
        <w:t>"code"</w:t>
      </w:r>
      <w:r>
        <w:rPr>
          <w:rStyle w:val="p"/>
        </w:rPr>
        <w:t>:</w:t>
      </w:r>
      <w:r>
        <w:rPr>
          <w:rStyle w:val="w"/>
        </w:rPr>
        <w:t xml:space="preserve"> </w:t>
      </w:r>
      <w:r>
        <w:rPr>
          <w:rStyle w:val="s2"/>
        </w:rPr>
        <w:t>"1"</w:t>
      </w:r>
      <w:r>
        <w:rPr>
          <w:rStyle w:val="p"/>
        </w:rPr>
        <w:t>,</w:t>
      </w:r>
    </w:p>
    <w:p w:rsidR="00000000" w:rsidRDefault="00000000">
      <w:pPr>
        <w:pStyle w:val="HTML0"/>
        <w:divId w:val="1945071190"/>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945071190"/>
        <w:rPr>
          <w:rStyle w:val="w"/>
        </w:rPr>
      </w:pPr>
      <w:r>
        <w:rPr>
          <w:rStyle w:val="p"/>
        </w:rPr>
        <w:t>}</w:t>
      </w:r>
    </w:p>
    <w:p w:rsidR="00000000" w:rsidRDefault="00000000">
      <w:pPr>
        <w:pStyle w:val="a5"/>
        <w:ind w:left="720" w:right="720"/>
        <w:divId w:val="2007199211"/>
      </w:pPr>
      <w:r>
        <w:t>Response Example When Format Error</w:t>
      </w:r>
    </w:p>
    <w:p w:rsidR="00000000" w:rsidRDefault="00000000">
      <w:pPr>
        <w:pStyle w:val="HTML0"/>
        <w:divId w:val="2118940992"/>
        <w:rPr>
          <w:rStyle w:val="w"/>
        </w:rPr>
      </w:pPr>
      <w:r>
        <w:rPr>
          <w:rStyle w:val="p"/>
        </w:rPr>
        <w:t>{</w:t>
      </w:r>
    </w:p>
    <w:p w:rsidR="00000000" w:rsidRDefault="00000000">
      <w:pPr>
        <w:pStyle w:val="HTML0"/>
        <w:divId w:val="2118940992"/>
        <w:rPr>
          <w:rStyle w:val="w"/>
        </w:rPr>
      </w:pPr>
      <w:r>
        <w:rPr>
          <w:rStyle w:val="w"/>
        </w:rPr>
        <w:t xml:space="preserve">  </w:t>
      </w:r>
      <w:r>
        <w:rPr>
          <w:rStyle w:val="nl"/>
        </w:rPr>
        <w:t>"id"</w:t>
      </w:r>
      <w:r>
        <w:rPr>
          <w:rStyle w:val="p"/>
        </w:rPr>
        <w:t>:</w:t>
      </w:r>
      <w:r>
        <w:rPr>
          <w:rStyle w:val="w"/>
        </w:rPr>
        <w:t xml:space="preserve"> </w:t>
      </w:r>
      <w:r>
        <w:rPr>
          <w:rStyle w:val="s2"/>
        </w:rPr>
        <w:t>"1512"</w:t>
      </w:r>
      <w:r>
        <w:rPr>
          <w:rStyle w:val="p"/>
        </w:rPr>
        <w:t>,</w:t>
      </w:r>
    </w:p>
    <w:p w:rsidR="00000000" w:rsidRDefault="00000000">
      <w:pPr>
        <w:pStyle w:val="HTML0"/>
        <w:divId w:val="2118940992"/>
        <w:rPr>
          <w:rStyle w:val="w"/>
        </w:rPr>
      </w:pPr>
      <w:r>
        <w:rPr>
          <w:rStyle w:val="w"/>
        </w:rPr>
        <w:t xml:space="preserve">  </w:t>
      </w:r>
      <w:r>
        <w:rPr>
          <w:rStyle w:val="nl"/>
        </w:rPr>
        <w:t>"op"</w:t>
      </w:r>
      <w:r>
        <w:rPr>
          <w:rStyle w:val="p"/>
        </w:rPr>
        <w:t>:</w:t>
      </w:r>
      <w:r>
        <w:rPr>
          <w:rStyle w:val="w"/>
        </w:rPr>
        <w:t xml:space="preserve"> </w:t>
      </w:r>
      <w:r>
        <w:rPr>
          <w:rStyle w:val="s2"/>
        </w:rPr>
        <w:t>"sprd-order"</w:t>
      </w:r>
      <w:r>
        <w:rPr>
          <w:rStyle w:val="p"/>
        </w:rPr>
        <w:t>,</w:t>
      </w:r>
    </w:p>
    <w:p w:rsidR="00000000" w:rsidRDefault="00000000">
      <w:pPr>
        <w:pStyle w:val="HTML0"/>
        <w:divId w:val="2118940992"/>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2118940992"/>
        <w:rPr>
          <w:rStyle w:val="w"/>
        </w:rPr>
      </w:pPr>
      <w:r>
        <w:rPr>
          <w:rStyle w:val="w"/>
        </w:rPr>
        <w:t xml:space="preserve">  </w:t>
      </w:r>
      <w:r>
        <w:rPr>
          <w:rStyle w:val="nl"/>
        </w:rPr>
        <w:t>"code"</w:t>
      </w:r>
      <w:r>
        <w:rPr>
          <w:rStyle w:val="p"/>
        </w:rPr>
        <w:t>:</w:t>
      </w:r>
      <w:r>
        <w:rPr>
          <w:rStyle w:val="w"/>
        </w:rPr>
        <w:t xml:space="preserve"> </w:t>
      </w:r>
      <w:r>
        <w:rPr>
          <w:rStyle w:val="s2"/>
        </w:rPr>
        <w:t>"60013"</w:t>
      </w:r>
      <w:r>
        <w:rPr>
          <w:rStyle w:val="p"/>
        </w:rPr>
        <w:t>,</w:t>
      </w:r>
    </w:p>
    <w:p w:rsidR="00000000" w:rsidRDefault="00000000">
      <w:pPr>
        <w:pStyle w:val="HTML0"/>
        <w:divId w:val="2118940992"/>
        <w:rPr>
          <w:rStyle w:val="w"/>
        </w:rPr>
      </w:pPr>
      <w:r>
        <w:rPr>
          <w:rStyle w:val="w"/>
        </w:rPr>
        <w:t xml:space="preserve">  </w:t>
      </w:r>
      <w:r>
        <w:rPr>
          <w:rStyle w:val="nl"/>
        </w:rPr>
        <w:t>"msg"</w:t>
      </w:r>
      <w:r>
        <w:rPr>
          <w:rStyle w:val="p"/>
        </w:rPr>
        <w:t>:</w:t>
      </w:r>
      <w:r>
        <w:rPr>
          <w:rStyle w:val="w"/>
        </w:rPr>
        <w:t xml:space="preserve"> </w:t>
      </w:r>
      <w:r>
        <w:rPr>
          <w:rStyle w:val="s2"/>
        </w:rPr>
        <w:t>"Invalid args"</w:t>
      </w:r>
    </w:p>
    <w:p w:rsidR="00000000" w:rsidRDefault="00000000">
      <w:pPr>
        <w:pStyle w:val="HTML0"/>
        <w:divId w:val="2118940992"/>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58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id</w:t>
            </w:r>
          </w:p>
        </w:tc>
        <w:tc>
          <w:tcPr>
            <w:tcW w:w="0" w:type="auto"/>
            <w:vAlign w:val="center"/>
            <w:hideMark/>
          </w:tcPr>
          <w:p w:rsidR="00000000" w:rsidRDefault="00000000">
            <w:r>
              <w:t>String</w:t>
            </w:r>
          </w:p>
        </w:tc>
        <w:tc>
          <w:tcPr>
            <w:tcW w:w="0" w:type="auto"/>
            <w:vAlign w:val="center"/>
            <w:hideMark/>
          </w:tcPr>
          <w:p w:rsidR="00000000" w:rsidRDefault="00000000">
            <w:r>
              <w:t>Unique identifier of the message</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Operation</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Data</w:t>
            </w:r>
          </w:p>
        </w:tc>
      </w:tr>
      <w:tr w:rsidR="00000000">
        <w:trPr>
          <w:divId w:val="175387555"/>
          <w:tblCellSpacing w:w="15" w:type="dxa"/>
        </w:trPr>
        <w:tc>
          <w:tcPr>
            <w:tcW w:w="0" w:type="auto"/>
            <w:vAlign w:val="center"/>
            <w:hideMark/>
          </w:tcPr>
          <w:p w:rsidR="00000000" w:rsidRDefault="00000000">
            <w:r>
              <w:t>&gt; ordId</w:t>
            </w:r>
          </w:p>
        </w:tc>
        <w:tc>
          <w:tcPr>
            <w:tcW w:w="0" w:type="auto"/>
            <w:vAlign w:val="center"/>
            <w:hideMark/>
          </w:tcPr>
          <w:p w:rsidR="00000000" w:rsidRDefault="00000000">
            <w:r>
              <w:t>String</w:t>
            </w:r>
          </w:p>
        </w:tc>
        <w:tc>
          <w:tcPr>
            <w:tcW w:w="0" w:type="auto"/>
            <w:vAlign w:val="center"/>
            <w:hideMark/>
          </w:tcPr>
          <w:p w:rsidR="00000000" w:rsidRDefault="00000000">
            <w:r>
              <w:t>Order ID</w:t>
            </w:r>
          </w:p>
        </w:tc>
      </w:tr>
      <w:tr w:rsidR="00000000">
        <w:trPr>
          <w:divId w:val="175387555"/>
          <w:tblCellSpacing w:w="15" w:type="dxa"/>
        </w:trPr>
        <w:tc>
          <w:tcPr>
            <w:tcW w:w="0" w:type="auto"/>
            <w:vAlign w:val="center"/>
            <w:hideMark/>
          </w:tcPr>
          <w:p w:rsidR="00000000" w:rsidRDefault="00000000">
            <w:r>
              <w:t>&gt; clOrdId</w:t>
            </w:r>
          </w:p>
        </w:tc>
        <w:tc>
          <w:tcPr>
            <w:tcW w:w="0" w:type="auto"/>
            <w:vAlign w:val="center"/>
            <w:hideMark/>
          </w:tcPr>
          <w:p w:rsidR="00000000" w:rsidRDefault="00000000">
            <w:r>
              <w:t>String</w:t>
            </w:r>
          </w:p>
        </w:tc>
        <w:tc>
          <w:tcPr>
            <w:tcW w:w="0" w:type="auto"/>
            <w:vAlign w:val="center"/>
            <w:hideMark/>
          </w:tcPr>
          <w:p w:rsidR="00000000" w:rsidRDefault="00000000">
            <w:r>
              <w:t>Client Order ID as assigned by the client</w:t>
            </w:r>
          </w:p>
        </w:tc>
      </w:tr>
      <w:tr w:rsidR="00000000">
        <w:trPr>
          <w:divId w:val="175387555"/>
          <w:tblCellSpacing w:w="15" w:type="dxa"/>
        </w:trPr>
        <w:tc>
          <w:tcPr>
            <w:tcW w:w="0" w:type="auto"/>
            <w:vAlign w:val="center"/>
            <w:hideMark/>
          </w:tcPr>
          <w:p w:rsidR="00000000" w:rsidRDefault="00000000">
            <w:r>
              <w:t>&gt; 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r w:rsidR="00000000">
        <w:trPr>
          <w:divId w:val="175387555"/>
          <w:tblCellSpacing w:w="15" w:type="dxa"/>
        </w:trPr>
        <w:tc>
          <w:tcPr>
            <w:tcW w:w="0" w:type="auto"/>
            <w:vAlign w:val="center"/>
            <w:hideMark/>
          </w:tcPr>
          <w:p w:rsidR="00000000" w:rsidRDefault="00000000">
            <w:r>
              <w:t>&gt; sCode</w:t>
            </w:r>
          </w:p>
        </w:tc>
        <w:tc>
          <w:tcPr>
            <w:tcW w:w="0" w:type="auto"/>
            <w:vAlign w:val="center"/>
            <w:hideMark/>
          </w:tcPr>
          <w:p w:rsidR="00000000" w:rsidRDefault="00000000">
            <w:r>
              <w:t>String</w:t>
            </w:r>
          </w:p>
        </w:tc>
        <w:tc>
          <w:tcPr>
            <w:tcW w:w="0" w:type="auto"/>
            <w:vAlign w:val="center"/>
            <w:hideMark/>
          </w:tcPr>
          <w:p w:rsidR="00000000" w:rsidRDefault="00000000">
            <w:r>
              <w:t xml:space="preserve">Order status code, </w:t>
            </w:r>
            <w:r>
              <w:rPr>
                <w:rStyle w:val="HTML"/>
              </w:rPr>
              <w:t>0</w:t>
            </w:r>
            <w:r>
              <w:t xml:space="preserve"> means success</w:t>
            </w:r>
          </w:p>
        </w:tc>
      </w:tr>
      <w:tr w:rsidR="00000000">
        <w:trPr>
          <w:divId w:val="175387555"/>
          <w:tblCellSpacing w:w="15" w:type="dxa"/>
        </w:trPr>
        <w:tc>
          <w:tcPr>
            <w:tcW w:w="0" w:type="auto"/>
            <w:vAlign w:val="center"/>
            <w:hideMark/>
          </w:tcPr>
          <w:p w:rsidR="00000000" w:rsidRDefault="00000000">
            <w:r>
              <w:t>&gt; sMsg</w:t>
            </w:r>
          </w:p>
        </w:tc>
        <w:tc>
          <w:tcPr>
            <w:tcW w:w="0" w:type="auto"/>
            <w:vAlign w:val="center"/>
            <w:hideMark/>
          </w:tcPr>
          <w:p w:rsidR="00000000" w:rsidRDefault="00000000">
            <w:r>
              <w:t>String</w:t>
            </w:r>
          </w:p>
        </w:tc>
        <w:tc>
          <w:tcPr>
            <w:tcW w:w="0" w:type="auto"/>
            <w:vAlign w:val="center"/>
            <w:hideMark/>
          </w:tcPr>
          <w:p w:rsidR="00000000" w:rsidRDefault="00000000">
            <w:r>
              <w:t>Rejection or success message of event execution.</w:t>
            </w:r>
          </w:p>
        </w:tc>
      </w:tr>
    </w:tbl>
    <w:p w:rsidR="00000000" w:rsidRDefault="00000000">
      <w:pPr>
        <w:divId w:val="175387555"/>
      </w:pPr>
      <w:r>
        <w:t>clOrdId</w:t>
      </w:r>
      <w:r>
        <w:br/>
        <w:t xml:space="preserve">clOrdId is a user-defined unique ID used to identify the order. It will be included in the response parameters if you have specified during order submission, and can be used as a request parameter to the endpoints to query, cancel and amend orders. </w:t>
      </w:r>
      <w:r>
        <w:br/>
        <w:t xml:space="preserve">clOrdId must be unique among the clOrdIds of all pending orders. </w:t>
      </w:r>
    </w:p>
    <w:p w:rsidR="00000000" w:rsidRDefault="00000000">
      <w:pPr>
        <w:pStyle w:val="3"/>
        <w:divId w:val="175387555"/>
      </w:pPr>
      <w:r>
        <w:t>WS / Amend order</w:t>
      </w:r>
    </w:p>
    <w:p w:rsidR="00000000" w:rsidRDefault="00000000">
      <w:pPr>
        <w:pStyle w:val="a5"/>
        <w:divId w:val="175387555"/>
      </w:pPr>
      <w:r>
        <w:t>Amend an incomplete order.</w:t>
      </w:r>
    </w:p>
    <w:p w:rsidR="00000000" w:rsidRDefault="00000000">
      <w:pPr>
        <w:pStyle w:val="4"/>
        <w:divId w:val="175387555"/>
      </w:pPr>
      <w:r>
        <w:t>URL Path</w:t>
      </w:r>
    </w:p>
    <w:p w:rsidR="00000000" w:rsidRDefault="00000000">
      <w:pPr>
        <w:pStyle w:val="a5"/>
        <w:divId w:val="175387555"/>
      </w:pPr>
      <w:r>
        <w:t>/ws/v5/business (required login)</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divId w:val="175387555"/>
      </w:pPr>
      <w:r>
        <w:t xml:space="preserve">Rate limit is shared with the `Amend order` REST API endpoints </w:t>
      </w:r>
    </w:p>
    <w:p w:rsidR="00000000" w:rsidRDefault="00000000">
      <w:pPr>
        <w:pStyle w:val="a5"/>
        <w:ind w:left="720" w:right="720"/>
        <w:divId w:val="1143356067"/>
      </w:pPr>
      <w:r>
        <w:t>Request Example</w:t>
      </w:r>
    </w:p>
    <w:p w:rsidR="00000000" w:rsidRDefault="00000000">
      <w:pPr>
        <w:pStyle w:val="HTML0"/>
        <w:divId w:val="358167896"/>
        <w:rPr>
          <w:rStyle w:val="HTML"/>
        </w:rPr>
      </w:pPr>
      <w:r>
        <w:rPr>
          <w:rStyle w:val="o"/>
        </w:rPr>
        <w:t>{</w:t>
      </w:r>
    </w:p>
    <w:p w:rsidR="00000000" w:rsidRDefault="00000000">
      <w:pPr>
        <w:pStyle w:val="HTML0"/>
        <w:divId w:val="358167896"/>
        <w:rPr>
          <w:rStyle w:val="HTML"/>
        </w:rPr>
      </w:pPr>
      <w:r>
        <w:rPr>
          <w:rStyle w:val="HTML"/>
        </w:rPr>
        <w:t xml:space="preserve">   </w:t>
      </w:r>
      <w:r>
        <w:rPr>
          <w:rStyle w:val="s2"/>
        </w:rPr>
        <w:t>"id"</w:t>
      </w:r>
      <w:r>
        <w:rPr>
          <w:rStyle w:val="HTML"/>
        </w:rPr>
        <w:t>:</w:t>
      </w:r>
      <w:r>
        <w:rPr>
          <w:rStyle w:val="s2"/>
        </w:rPr>
        <w:t>"1512"</w:t>
      </w:r>
      <w:r>
        <w:rPr>
          <w:rStyle w:val="HTML"/>
        </w:rPr>
        <w:t>,</w:t>
      </w:r>
    </w:p>
    <w:p w:rsidR="00000000" w:rsidRDefault="00000000">
      <w:pPr>
        <w:pStyle w:val="HTML0"/>
        <w:divId w:val="358167896"/>
        <w:rPr>
          <w:rStyle w:val="HTML"/>
        </w:rPr>
      </w:pPr>
      <w:r>
        <w:rPr>
          <w:rStyle w:val="HTML"/>
        </w:rPr>
        <w:t xml:space="preserve">   </w:t>
      </w:r>
      <w:r>
        <w:rPr>
          <w:rStyle w:val="s2"/>
        </w:rPr>
        <w:t>"op"</w:t>
      </w:r>
      <w:r>
        <w:rPr>
          <w:rStyle w:val="HTML"/>
        </w:rPr>
        <w:t>:</w:t>
      </w:r>
      <w:r>
        <w:rPr>
          <w:rStyle w:val="s2"/>
        </w:rPr>
        <w:t>"sprd-amend-order"</w:t>
      </w:r>
      <w:r>
        <w:rPr>
          <w:rStyle w:val="HTML"/>
        </w:rPr>
        <w:t>,</w:t>
      </w:r>
    </w:p>
    <w:p w:rsidR="00000000" w:rsidRDefault="00000000">
      <w:pPr>
        <w:pStyle w:val="HTML0"/>
        <w:divId w:val="358167896"/>
        <w:rPr>
          <w:rStyle w:val="HTML"/>
        </w:rPr>
      </w:pPr>
      <w:r>
        <w:rPr>
          <w:rStyle w:val="HTML"/>
        </w:rPr>
        <w:t xml:space="preserve">   </w:t>
      </w:r>
      <w:r>
        <w:rPr>
          <w:rStyle w:val="s2"/>
        </w:rPr>
        <w:t>"args"</w:t>
      </w:r>
      <w:r>
        <w:rPr>
          <w:rStyle w:val="HTML"/>
        </w:rPr>
        <w:t>:[</w:t>
      </w:r>
    </w:p>
    <w:p w:rsidR="00000000" w:rsidRDefault="00000000">
      <w:pPr>
        <w:pStyle w:val="HTML0"/>
        <w:divId w:val="358167896"/>
        <w:rPr>
          <w:rStyle w:val="HTML"/>
        </w:rPr>
      </w:pPr>
      <w:r>
        <w:rPr>
          <w:rStyle w:val="HTML"/>
        </w:rPr>
        <w:t xml:space="preserve">      </w:t>
      </w:r>
      <w:r>
        <w:rPr>
          <w:rStyle w:val="o"/>
        </w:rPr>
        <w:t>{</w:t>
      </w:r>
    </w:p>
    <w:p w:rsidR="00000000" w:rsidRDefault="00000000">
      <w:pPr>
        <w:pStyle w:val="HTML0"/>
        <w:divId w:val="358167896"/>
        <w:rPr>
          <w:rStyle w:val="HTML"/>
        </w:rPr>
      </w:pPr>
      <w:r>
        <w:rPr>
          <w:rStyle w:val="HTML"/>
        </w:rPr>
        <w:t xml:space="preserve">         </w:t>
      </w:r>
      <w:r>
        <w:rPr>
          <w:rStyle w:val="s2"/>
        </w:rPr>
        <w:t>"ordId"</w:t>
      </w:r>
      <w:r>
        <w:rPr>
          <w:rStyle w:val="HTML"/>
        </w:rPr>
        <w:t>:</w:t>
      </w:r>
      <w:r>
        <w:rPr>
          <w:rStyle w:val="s2"/>
        </w:rPr>
        <w:t>"2510789768709120"</w:t>
      </w:r>
      <w:r>
        <w:rPr>
          <w:rStyle w:val="HTML"/>
        </w:rPr>
        <w:t>,</w:t>
      </w:r>
    </w:p>
    <w:p w:rsidR="00000000" w:rsidRDefault="00000000">
      <w:pPr>
        <w:pStyle w:val="HTML0"/>
        <w:divId w:val="358167896"/>
        <w:rPr>
          <w:rStyle w:val="HTML"/>
        </w:rPr>
      </w:pPr>
      <w:r>
        <w:rPr>
          <w:rStyle w:val="HTML"/>
        </w:rPr>
        <w:t xml:space="preserve">         </w:t>
      </w:r>
      <w:r>
        <w:rPr>
          <w:rStyle w:val="s2"/>
        </w:rPr>
        <w:t>"newSz"</w:t>
      </w:r>
      <w:r>
        <w:rPr>
          <w:rStyle w:val="HTML"/>
        </w:rPr>
        <w:t>:</w:t>
      </w:r>
      <w:r>
        <w:rPr>
          <w:rStyle w:val="s2"/>
        </w:rPr>
        <w:t>"2"</w:t>
      </w:r>
    </w:p>
    <w:p w:rsidR="00000000" w:rsidRDefault="00000000">
      <w:pPr>
        <w:pStyle w:val="HTML0"/>
        <w:divId w:val="358167896"/>
        <w:rPr>
          <w:rStyle w:val="HTML"/>
        </w:rPr>
      </w:pPr>
      <w:r>
        <w:rPr>
          <w:rStyle w:val="HTML"/>
        </w:rPr>
        <w:t xml:space="preserve">      </w:t>
      </w:r>
      <w:r>
        <w:rPr>
          <w:rStyle w:val="o"/>
        </w:rPr>
        <w:t>}</w:t>
      </w:r>
    </w:p>
    <w:p w:rsidR="00000000" w:rsidRDefault="00000000">
      <w:pPr>
        <w:pStyle w:val="HTML0"/>
        <w:divId w:val="358167896"/>
        <w:rPr>
          <w:rStyle w:val="HTML"/>
        </w:rPr>
      </w:pPr>
      <w:r>
        <w:rPr>
          <w:rStyle w:val="HTML"/>
        </w:rPr>
        <w:t xml:space="preserve">   </w:t>
      </w:r>
      <w:r>
        <w:rPr>
          <w:rStyle w:val="o"/>
        </w:rPr>
        <w:t>]</w:t>
      </w:r>
    </w:p>
    <w:p w:rsidR="00000000" w:rsidRDefault="00000000">
      <w:pPr>
        <w:pStyle w:val="HTML0"/>
        <w:divId w:val="358167896"/>
        <w:rPr>
          <w:rStyle w:val="HTML"/>
        </w:rPr>
      </w:pPr>
      <w:r>
        <w:rPr>
          <w:rStyle w:val="o"/>
        </w:rPr>
        <w:t>}</w:t>
      </w:r>
    </w:p>
    <w:p w:rsidR="00000000" w:rsidRDefault="00000000">
      <w:pPr>
        <w:pStyle w:val="HTML0"/>
        <w:divId w:val="358167896"/>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380"/>
        <w:gridCol w:w="4948"/>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Unique identifier of the messageProvided by client. </w:t>
            </w:r>
            <w:r>
              <w:br/>
              <w:t xml:space="preserve">It will be returned in response message for identifying the corresponding request. </w:t>
            </w:r>
            <w:r>
              <w:br/>
              <w:t>A combination of case-sensitive alphanumerics, all numbers, or all letters of up to 32 characters.</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sprd-amend-order</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Request Parameters</w:t>
            </w:r>
          </w:p>
        </w:tc>
      </w:tr>
      <w:tr w:rsidR="00000000">
        <w:trPr>
          <w:divId w:val="175387555"/>
          <w:tblCellSpacing w:w="15" w:type="dxa"/>
        </w:trPr>
        <w:tc>
          <w:tcPr>
            <w:tcW w:w="0" w:type="auto"/>
            <w:vAlign w:val="center"/>
            <w:hideMark/>
          </w:tcPr>
          <w:p w:rsidR="00000000" w:rsidRDefault="00000000">
            <w:r>
              <w:t>&gt; ordId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Order ID </w:t>
            </w:r>
            <w:r>
              <w:br/>
              <w:t xml:space="preserve">Either </w:t>
            </w:r>
            <w:r>
              <w:rPr>
                <w:rStyle w:val="HTML"/>
              </w:rPr>
              <w:t>ordId</w:t>
            </w:r>
            <w:r>
              <w:t xml:space="preserve"> or </w:t>
            </w:r>
            <w:r>
              <w:rPr>
                <w:rStyle w:val="HTML"/>
              </w:rPr>
              <w:t>clOrdId</w:t>
            </w:r>
            <w:r>
              <w:t xml:space="preserve"> is required, if both are passed, </w:t>
            </w:r>
            <w:r>
              <w:rPr>
                <w:rStyle w:val="HTML"/>
              </w:rPr>
              <w:t>ordId</w:t>
            </w:r>
            <w:r>
              <w:t xml:space="preserve"> will be used.</w:t>
            </w:r>
          </w:p>
        </w:tc>
      </w:tr>
      <w:tr w:rsidR="00000000">
        <w:trPr>
          <w:divId w:val="175387555"/>
          <w:tblCellSpacing w:w="15" w:type="dxa"/>
        </w:trPr>
        <w:tc>
          <w:tcPr>
            <w:tcW w:w="0" w:type="auto"/>
            <w:vAlign w:val="center"/>
            <w:hideMark/>
          </w:tcPr>
          <w:p w:rsidR="00000000" w:rsidRDefault="00000000">
            <w:r>
              <w:t>&gt; clOrdId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Client Order ID as assigned by the client</w:t>
            </w:r>
          </w:p>
        </w:tc>
      </w:tr>
      <w:tr w:rsidR="00000000">
        <w:trPr>
          <w:divId w:val="175387555"/>
          <w:tblCellSpacing w:w="15" w:type="dxa"/>
        </w:trPr>
        <w:tc>
          <w:tcPr>
            <w:tcW w:w="0" w:type="auto"/>
            <w:vAlign w:val="center"/>
            <w:hideMark/>
          </w:tcPr>
          <w:p w:rsidR="00000000" w:rsidRDefault="00000000">
            <w:r>
              <w:t>&gt; reqId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Client Request ID as assigned by the client for order amendment </w:t>
            </w:r>
            <w:r>
              <w:br/>
              <w:t>A combination of case-sensitive alphanumerics, all numbers, or all letters of up to 32 characters.</w:t>
            </w:r>
          </w:p>
        </w:tc>
      </w:tr>
      <w:tr w:rsidR="00000000">
        <w:trPr>
          <w:divId w:val="175387555"/>
          <w:tblCellSpacing w:w="15" w:type="dxa"/>
        </w:trPr>
        <w:tc>
          <w:tcPr>
            <w:tcW w:w="0" w:type="auto"/>
            <w:vAlign w:val="center"/>
            <w:hideMark/>
          </w:tcPr>
          <w:p w:rsidR="00000000" w:rsidRDefault="00000000">
            <w:r>
              <w:t>&gt; newSz</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New quantity after amendment. </w:t>
            </w:r>
            <w:r>
              <w:br/>
              <w:t xml:space="preserve">Either </w:t>
            </w:r>
            <w:r>
              <w:rPr>
                <w:rStyle w:val="HTML"/>
              </w:rPr>
              <w:t>newSz</w:t>
            </w:r>
            <w:r>
              <w:t xml:space="preserve"> or </w:t>
            </w:r>
            <w:r>
              <w:rPr>
                <w:rStyle w:val="HTML"/>
              </w:rPr>
              <w:t>newPx</w:t>
            </w:r>
            <w:r>
              <w:t xml:space="preserve"> is required. When amending a partially-filled order, the newSz should include the amount that has been filled and failed.</w:t>
            </w:r>
          </w:p>
        </w:tc>
      </w:tr>
      <w:tr w:rsidR="00000000">
        <w:trPr>
          <w:divId w:val="175387555"/>
          <w:tblCellSpacing w:w="15" w:type="dxa"/>
        </w:trPr>
        <w:tc>
          <w:tcPr>
            <w:tcW w:w="0" w:type="auto"/>
            <w:vAlign w:val="center"/>
            <w:hideMark/>
          </w:tcPr>
          <w:p w:rsidR="00000000" w:rsidRDefault="00000000">
            <w:r>
              <w:t>&gt; newPx</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New price after amendment.</w:t>
            </w:r>
          </w:p>
        </w:tc>
      </w:tr>
    </w:tbl>
    <w:p w:rsidR="00000000" w:rsidRDefault="00000000">
      <w:pPr>
        <w:pStyle w:val="a5"/>
        <w:ind w:left="720" w:right="720"/>
        <w:divId w:val="815873158"/>
      </w:pPr>
      <w:r>
        <w:t>Successful Response Example</w:t>
      </w:r>
    </w:p>
    <w:p w:rsidR="00000000" w:rsidRDefault="00000000">
      <w:pPr>
        <w:pStyle w:val="HTML0"/>
        <w:divId w:val="1833182082"/>
        <w:rPr>
          <w:rStyle w:val="w"/>
        </w:rPr>
      </w:pPr>
      <w:r>
        <w:rPr>
          <w:rStyle w:val="p"/>
        </w:rPr>
        <w:t>{</w:t>
      </w:r>
    </w:p>
    <w:p w:rsidR="00000000" w:rsidRDefault="00000000">
      <w:pPr>
        <w:pStyle w:val="HTML0"/>
        <w:divId w:val="1833182082"/>
        <w:rPr>
          <w:rStyle w:val="w"/>
        </w:rPr>
      </w:pPr>
      <w:r>
        <w:rPr>
          <w:rStyle w:val="w"/>
        </w:rPr>
        <w:t xml:space="preserve">  </w:t>
      </w:r>
      <w:r>
        <w:rPr>
          <w:rStyle w:val="nl"/>
        </w:rPr>
        <w:t>"id"</w:t>
      </w:r>
      <w:r>
        <w:rPr>
          <w:rStyle w:val="p"/>
        </w:rPr>
        <w:t>:</w:t>
      </w:r>
      <w:r>
        <w:rPr>
          <w:rStyle w:val="w"/>
        </w:rPr>
        <w:t xml:space="preserve"> </w:t>
      </w:r>
      <w:r>
        <w:rPr>
          <w:rStyle w:val="s2"/>
        </w:rPr>
        <w:t>"1512"</w:t>
      </w:r>
      <w:r>
        <w:rPr>
          <w:rStyle w:val="p"/>
        </w:rPr>
        <w:t>,</w:t>
      </w:r>
    </w:p>
    <w:p w:rsidR="00000000" w:rsidRDefault="00000000">
      <w:pPr>
        <w:pStyle w:val="HTML0"/>
        <w:divId w:val="1833182082"/>
        <w:rPr>
          <w:rStyle w:val="w"/>
        </w:rPr>
      </w:pPr>
      <w:r>
        <w:rPr>
          <w:rStyle w:val="w"/>
        </w:rPr>
        <w:t xml:space="preserve">  </w:t>
      </w:r>
      <w:r>
        <w:rPr>
          <w:rStyle w:val="nl"/>
        </w:rPr>
        <w:t>"op"</w:t>
      </w:r>
      <w:r>
        <w:rPr>
          <w:rStyle w:val="p"/>
        </w:rPr>
        <w:t>:</w:t>
      </w:r>
      <w:r>
        <w:rPr>
          <w:rStyle w:val="w"/>
        </w:rPr>
        <w:t xml:space="preserve"> </w:t>
      </w:r>
      <w:r>
        <w:rPr>
          <w:rStyle w:val="s2"/>
        </w:rPr>
        <w:t>"sprd-amend-order"</w:t>
      </w:r>
      <w:r>
        <w:rPr>
          <w:rStyle w:val="p"/>
        </w:rPr>
        <w:t>,</w:t>
      </w:r>
    </w:p>
    <w:p w:rsidR="00000000" w:rsidRDefault="00000000">
      <w:pPr>
        <w:pStyle w:val="HTML0"/>
        <w:divId w:val="1833182082"/>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833182082"/>
        <w:rPr>
          <w:rStyle w:val="w"/>
        </w:rPr>
      </w:pPr>
      <w:r>
        <w:rPr>
          <w:rStyle w:val="w"/>
        </w:rPr>
        <w:t xml:space="preserve">    </w:t>
      </w:r>
      <w:r>
        <w:rPr>
          <w:rStyle w:val="p"/>
        </w:rPr>
        <w:t>{</w:t>
      </w:r>
    </w:p>
    <w:p w:rsidR="00000000" w:rsidRDefault="00000000">
      <w:pPr>
        <w:pStyle w:val="HTML0"/>
        <w:divId w:val="1833182082"/>
        <w:rPr>
          <w:rStyle w:val="w"/>
        </w:rPr>
      </w:pPr>
      <w:r>
        <w:rPr>
          <w:rStyle w:val="w"/>
        </w:rPr>
        <w:t xml:space="preserve">      </w:t>
      </w:r>
      <w:r>
        <w:rPr>
          <w:rStyle w:val="nl"/>
        </w:rPr>
        <w:t>"clOrdId"</w:t>
      </w:r>
      <w:r>
        <w:rPr>
          <w:rStyle w:val="p"/>
        </w:rPr>
        <w:t>:</w:t>
      </w:r>
      <w:r>
        <w:rPr>
          <w:rStyle w:val="w"/>
        </w:rPr>
        <w:t xml:space="preserve"> </w:t>
      </w:r>
      <w:r>
        <w:rPr>
          <w:rStyle w:val="s2"/>
        </w:rPr>
        <w:t>""</w:t>
      </w:r>
      <w:r>
        <w:rPr>
          <w:rStyle w:val="p"/>
        </w:rPr>
        <w:t>,</w:t>
      </w:r>
    </w:p>
    <w:p w:rsidR="00000000" w:rsidRDefault="00000000">
      <w:pPr>
        <w:pStyle w:val="HTML0"/>
        <w:divId w:val="1833182082"/>
        <w:rPr>
          <w:rStyle w:val="w"/>
        </w:rPr>
      </w:pPr>
      <w:r>
        <w:rPr>
          <w:rStyle w:val="w"/>
        </w:rPr>
        <w:t xml:space="preserve">      </w:t>
      </w:r>
      <w:r>
        <w:rPr>
          <w:rStyle w:val="nl"/>
        </w:rPr>
        <w:t>"ordId"</w:t>
      </w:r>
      <w:r>
        <w:rPr>
          <w:rStyle w:val="p"/>
        </w:rPr>
        <w:t>:</w:t>
      </w:r>
      <w:r>
        <w:rPr>
          <w:rStyle w:val="w"/>
        </w:rPr>
        <w:t xml:space="preserve"> </w:t>
      </w:r>
      <w:r>
        <w:rPr>
          <w:rStyle w:val="s2"/>
        </w:rPr>
        <w:t>"2510789768709120"</w:t>
      </w:r>
      <w:r>
        <w:rPr>
          <w:rStyle w:val="p"/>
        </w:rPr>
        <w:t>,</w:t>
      </w:r>
    </w:p>
    <w:p w:rsidR="00000000" w:rsidRDefault="00000000">
      <w:pPr>
        <w:pStyle w:val="HTML0"/>
        <w:divId w:val="1833182082"/>
        <w:rPr>
          <w:rStyle w:val="w"/>
        </w:rPr>
      </w:pPr>
      <w:r>
        <w:rPr>
          <w:rStyle w:val="w"/>
        </w:rPr>
        <w:t xml:space="preserve">      </w:t>
      </w:r>
      <w:r>
        <w:rPr>
          <w:rStyle w:val="nl"/>
        </w:rPr>
        <w:t>"reqId"</w:t>
      </w:r>
      <w:r>
        <w:rPr>
          <w:rStyle w:val="p"/>
        </w:rPr>
        <w:t>:</w:t>
      </w:r>
      <w:r>
        <w:rPr>
          <w:rStyle w:val="w"/>
        </w:rPr>
        <w:t xml:space="preserve"> </w:t>
      </w:r>
      <w:r>
        <w:rPr>
          <w:rStyle w:val="s2"/>
        </w:rPr>
        <w:t>"b12344"</w:t>
      </w:r>
      <w:r>
        <w:rPr>
          <w:rStyle w:val="p"/>
        </w:rPr>
        <w:t>,</w:t>
      </w:r>
    </w:p>
    <w:p w:rsidR="00000000" w:rsidRDefault="00000000">
      <w:pPr>
        <w:pStyle w:val="HTML0"/>
        <w:divId w:val="1833182082"/>
        <w:rPr>
          <w:rStyle w:val="w"/>
        </w:rPr>
      </w:pPr>
      <w:r>
        <w:rPr>
          <w:rStyle w:val="w"/>
        </w:rPr>
        <w:t xml:space="preserve">      </w:t>
      </w:r>
      <w:r>
        <w:rPr>
          <w:rStyle w:val="nl"/>
        </w:rPr>
        <w:t>"sCode"</w:t>
      </w:r>
      <w:r>
        <w:rPr>
          <w:rStyle w:val="p"/>
        </w:rPr>
        <w:t>:</w:t>
      </w:r>
      <w:r>
        <w:rPr>
          <w:rStyle w:val="w"/>
        </w:rPr>
        <w:t xml:space="preserve"> </w:t>
      </w:r>
      <w:r>
        <w:rPr>
          <w:rStyle w:val="s2"/>
        </w:rPr>
        <w:t>"0"</w:t>
      </w:r>
      <w:r>
        <w:rPr>
          <w:rStyle w:val="p"/>
        </w:rPr>
        <w:t>,</w:t>
      </w:r>
    </w:p>
    <w:p w:rsidR="00000000" w:rsidRDefault="00000000">
      <w:pPr>
        <w:pStyle w:val="HTML0"/>
        <w:divId w:val="1833182082"/>
        <w:rPr>
          <w:rStyle w:val="w"/>
        </w:rPr>
      </w:pPr>
      <w:r>
        <w:rPr>
          <w:rStyle w:val="w"/>
        </w:rPr>
        <w:t xml:space="preserve">      </w:t>
      </w:r>
      <w:r>
        <w:rPr>
          <w:rStyle w:val="nl"/>
        </w:rPr>
        <w:t>"sMsg"</w:t>
      </w:r>
      <w:r>
        <w:rPr>
          <w:rStyle w:val="p"/>
        </w:rPr>
        <w:t>:</w:t>
      </w:r>
      <w:r>
        <w:rPr>
          <w:rStyle w:val="w"/>
        </w:rPr>
        <w:t xml:space="preserve"> </w:t>
      </w:r>
      <w:r>
        <w:rPr>
          <w:rStyle w:val="s2"/>
        </w:rPr>
        <w:t>""</w:t>
      </w:r>
    </w:p>
    <w:p w:rsidR="00000000" w:rsidRDefault="00000000">
      <w:pPr>
        <w:pStyle w:val="HTML0"/>
        <w:divId w:val="1833182082"/>
        <w:rPr>
          <w:rStyle w:val="w"/>
        </w:rPr>
      </w:pPr>
      <w:r>
        <w:rPr>
          <w:rStyle w:val="w"/>
        </w:rPr>
        <w:t xml:space="preserve">    </w:t>
      </w:r>
      <w:r>
        <w:rPr>
          <w:rStyle w:val="p"/>
        </w:rPr>
        <w:t>}</w:t>
      </w:r>
    </w:p>
    <w:p w:rsidR="00000000" w:rsidRDefault="00000000">
      <w:pPr>
        <w:pStyle w:val="HTML0"/>
        <w:divId w:val="1833182082"/>
        <w:rPr>
          <w:rStyle w:val="w"/>
        </w:rPr>
      </w:pPr>
      <w:r>
        <w:rPr>
          <w:rStyle w:val="w"/>
        </w:rPr>
        <w:t xml:space="preserve">  </w:t>
      </w:r>
      <w:r>
        <w:rPr>
          <w:rStyle w:val="p"/>
        </w:rPr>
        <w:t>],</w:t>
      </w:r>
    </w:p>
    <w:p w:rsidR="00000000" w:rsidRDefault="00000000">
      <w:pPr>
        <w:pStyle w:val="HTML0"/>
        <w:divId w:val="1833182082"/>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833182082"/>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833182082"/>
        <w:rPr>
          <w:rStyle w:val="w"/>
        </w:rPr>
      </w:pPr>
      <w:r>
        <w:rPr>
          <w:rStyle w:val="p"/>
        </w:rPr>
        <w:t>}</w:t>
      </w:r>
    </w:p>
    <w:p w:rsidR="00000000" w:rsidRDefault="00000000">
      <w:pPr>
        <w:pStyle w:val="HTML0"/>
        <w:divId w:val="1833182082"/>
        <w:rPr>
          <w:rStyle w:val="w"/>
        </w:rPr>
      </w:pPr>
    </w:p>
    <w:p w:rsidR="00000000" w:rsidRDefault="00000000">
      <w:pPr>
        <w:pStyle w:val="a5"/>
        <w:ind w:left="720" w:right="720"/>
        <w:divId w:val="1151823393"/>
      </w:pPr>
      <w:r>
        <w:t>Failure Response Example</w:t>
      </w:r>
    </w:p>
    <w:p w:rsidR="00000000" w:rsidRDefault="00000000">
      <w:pPr>
        <w:pStyle w:val="HTML0"/>
        <w:divId w:val="541552447"/>
        <w:rPr>
          <w:rStyle w:val="w"/>
        </w:rPr>
      </w:pPr>
      <w:r>
        <w:rPr>
          <w:rStyle w:val="p"/>
        </w:rPr>
        <w:t>{</w:t>
      </w:r>
    </w:p>
    <w:p w:rsidR="00000000" w:rsidRDefault="00000000">
      <w:pPr>
        <w:pStyle w:val="HTML0"/>
        <w:divId w:val="541552447"/>
        <w:rPr>
          <w:rStyle w:val="w"/>
        </w:rPr>
      </w:pPr>
      <w:r>
        <w:rPr>
          <w:rStyle w:val="w"/>
        </w:rPr>
        <w:t xml:space="preserve">  </w:t>
      </w:r>
      <w:r>
        <w:rPr>
          <w:rStyle w:val="nl"/>
        </w:rPr>
        <w:t>"id"</w:t>
      </w:r>
      <w:r>
        <w:rPr>
          <w:rStyle w:val="p"/>
        </w:rPr>
        <w:t>:</w:t>
      </w:r>
      <w:r>
        <w:rPr>
          <w:rStyle w:val="w"/>
        </w:rPr>
        <w:t xml:space="preserve"> </w:t>
      </w:r>
      <w:r>
        <w:rPr>
          <w:rStyle w:val="s2"/>
        </w:rPr>
        <w:t>"1512"</w:t>
      </w:r>
      <w:r>
        <w:rPr>
          <w:rStyle w:val="p"/>
        </w:rPr>
        <w:t>,</w:t>
      </w:r>
    </w:p>
    <w:p w:rsidR="00000000" w:rsidRDefault="00000000">
      <w:pPr>
        <w:pStyle w:val="HTML0"/>
        <w:divId w:val="541552447"/>
        <w:rPr>
          <w:rStyle w:val="w"/>
        </w:rPr>
      </w:pPr>
      <w:r>
        <w:rPr>
          <w:rStyle w:val="w"/>
        </w:rPr>
        <w:t xml:space="preserve">  </w:t>
      </w:r>
      <w:r>
        <w:rPr>
          <w:rStyle w:val="nl"/>
        </w:rPr>
        <w:t>"op"</w:t>
      </w:r>
      <w:r>
        <w:rPr>
          <w:rStyle w:val="p"/>
        </w:rPr>
        <w:t>:</w:t>
      </w:r>
      <w:r>
        <w:rPr>
          <w:rStyle w:val="w"/>
        </w:rPr>
        <w:t xml:space="preserve"> </w:t>
      </w:r>
      <w:r>
        <w:rPr>
          <w:rStyle w:val="s2"/>
        </w:rPr>
        <w:t>"sprd-amend-order"</w:t>
      </w:r>
      <w:r>
        <w:rPr>
          <w:rStyle w:val="p"/>
        </w:rPr>
        <w:t>,</w:t>
      </w:r>
    </w:p>
    <w:p w:rsidR="00000000" w:rsidRDefault="00000000">
      <w:pPr>
        <w:pStyle w:val="HTML0"/>
        <w:divId w:val="541552447"/>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541552447"/>
        <w:rPr>
          <w:rStyle w:val="w"/>
        </w:rPr>
      </w:pPr>
      <w:r>
        <w:rPr>
          <w:rStyle w:val="w"/>
        </w:rPr>
        <w:t xml:space="preserve">    </w:t>
      </w:r>
      <w:r>
        <w:rPr>
          <w:rStyle w:val="p"/>
        </w:rPr>
        <w:t>{</w:t>
      </w:r>
    </w:p>
    <w:p w:rsidR="00000000" w:rsidRDefault="00000000">
      <w:pPr>
        <w:pStyle w:val="HTML0"/>
        <w:divId w:val="541552447"/>
        <w:rPr>
          <w:rStyle w:val="w"/>
        </w:rPr>
      </w:pPr>
      <w:r>
        <w:rPr>
          <w:rStyle w:val="w"/>
        </w:rPr>
        <w:t xml:space="preserve">      </w:t>
      </w:r>
      <w:r>
        <w:rPr>
          <w:rStyle w:val="nl"/>
        </w:rPr>
        <w:t>"clOrdId"</w:t>
      </w:r>
      <w:r>
        <w:rPr>
          <w:rStyle w:val="p"/>
        </w:rPr>
        <w:t>:</w:t>
      </w:r>
      <w:r>
        <w:rPr>
          <w:rStyle w:val="w"/>
        </w:rPr>
        <w:t xml:space="preserve"> </w:t>
      </w:r>
      <w:r>
        <w:rPr>
          <w:rStyle w:val="s2"/>
        </w:rPr>
        <w:t>""</w:t>
      </w:r>
      <w:r>
        <w:rPr>
          <w:rStyle w:val="p"/>
        </w:rPr>
        <w:t>,</w:t>
      </w:r>
    </w:p>
    <w:p w:rsidR="00000000" w:rsidRDefault="00000000">
      <w:pPr>
        <w:pStyle w:val="HTML0"/>
        <w:divId w:val="541552447"/>
        <w:rPr>
          <w:rStyle w:val="w"/>
        </w:rPr>
      </w:pPr>
      <w:r>
        <w:rPr>
          <w:rStyle w:val="w"/>
        </w:rPr>
        <w:t xml:space="preserve">      </w:t>
      </w:r>
      <w:r>
        <w:rPr>
          <w:rStyle w:val="nl"/>
        </w:rPr>
        <w:t>"ordId"</w:t>
      </w:r>
      <w:r>
        <w:rPr>
          <w:rStyle w:val="p"/>
        </w:rPr>
        <w:t>:</w:t>
      </w:r>
      <w:r>
        <w:rPr>
          <w:rStyle w:val="w"/>
        </w:rPr>
        <w:t xml:space="preserve"> </w:t>
      </w:r>
      <w:r>
        <w:rPr>
          <w:rStyle w:val="s2"/>
        </w:rPr>
        <w:t>"2510789768709120"</w:t>
      </w:r>
      <w:r>
        <w:rPr>
          <w:rStyle w:val="p"/>
        </w:rPr>
        <w:t>,</w:t>
      </w:r>
    </w:p>
    <w:p w:rsidR="00000000" w:rsidRDefault="00000000">
      <w:pPr>
        <w:pStyle w:val="HTML0"/>
        <w:divId w:val="541552447"/>
        <w:rPr>
          <w:rStyle w:val="w"/>
        </w:rPr>
      </w:pPr>
      <w:r>
        <w:rPr>
          <w:rStyle w:val="w"/>
        </w:rPr>
        <w:t xml:space="preserve">      </w:t>
      </w:r>
      <w:r>
        <w:rPr>
          <w:rStyle w:val="nl"/>
        </w:rPr>
        <w:t>"reqId"</w:t>
      </w:r>
      <w:r>
        <w:rPr>
          <w:rStyle w:val="p"/>
        </w:rPr>
        <w:t>:</w:t>
      </w:r>
      <w:r>
        <w:rPr>
          <w:rStyle w:val="w"/>
        </w:rPr>
        <w:t xml:space="preserve"> </w:t>
      </w:r>
      <w:r>
        <w:rPr>
          <w:rStyle w:val="s2"/>
        </w:rPr>
        <w:t>"b12344"</w:t>
      </w:r>
      <w:r>
        <w:rPr>
          <w:rStyle w:val="p"/>
        </w:rPr>
        <w:t>,</w:t>
      </w:r>
    </w:p>
    <w:p w:rsidR="00000000" w:rsidRDefault="00000000">
      <w:pPr>
        <w:pStyle w:val="HTML0"/>
        <w:divId w:val="541552447"/>
        <w:rPr>
          <w:rStyle w:val="w"/>
        </w:rPr>
      </w:pPr>
      <w:r>
        <w:rPr>
          <w:rStyle w:val="w"/>
        </w:rPr>
        <w:t xml:space="preserve">      </w:t>
      </w:r>
      <w:r>
        <w:rPr>
          <w:rStyle w:val="nl"/>
        </w:rPr>
        <w:t>"sCode"</w:t>
      </w:r>
      <w:r>
        <w:rPr>
          <w:rStyle w:val="p"/>
        </w:rPr>
        <w:t>:</w:t>
      </w:r>
      <w:r>
        <w:rPr>
          <w:rStyle w:val="w"/>
        </w:rPr>
        <w:t xml:space="preserve"> </w:t>
      </w:r>
      <w:r>
        <w:rPr>
          <w:rStyle w:val="s2"/>
        </w:rPr>
        <w:t>"5XXXX"</w:t>
      </w:r>
      <w:r>
        <w:rPr>
          <w:rStyle w:val="p"/>
        </w:rPr>
        <w:t>,</w:t>
      </w:r>
    </w:p>
    <w:p w:rsidR="00000000" w:rsidRDefault="00000000">
      <w:pPr>
        <w:pStyle w:val="HTML0"/>
        <w:divId w:val="541552447"/>
        <w:rPr>
          <w:rStyle w:val="w"/>
        </w:rPr>
      </w:pPr>
      <w:r>
        <w:rPr>
          <w:rStyle w:val="w"/>
        </w:rPr>
        <w:t xml:space="preserve">      </w:t>
      </w:r>
      <w:r>
        <w:rPr>
          <w:rStyle w:val="nl"/>
        </w:rPr>
        <w:t>"sMsg"</w:t>
      </w:r>
      <w:r>
        <w:rPr>
          <w:rStyle w:val="p"/>
        </w:rPr>
        <w:t>:</w:t>
      </w:r>
      <w:r>
        <w:rPr>
          <w:rStyle w:val="w"/>
        </w:rPr>
        <w:t xml:space="preserve"> </w:t>
      </w:r>
      <w:r>
        <w:rPr>
          <w:rStyle w:val="s2"/>
        </w:rPr>
        <w:t>"order not exist"</w:t>
      </w:r>
    </w:p>
    <w:p w:rsidR="00000000" w:rsidRDefault="00000000">
      <w:pPr>
        <w:pStyle w:val="HTML0"/>
        <w:divId w:val="541552447"/>
        <w:rPr>
          <w:rStyle w:val="w"/>
        </w:rPr>
      </w:pPr>
      <w:r>
        <w:rPr>
          <w:rStyle w:val="w"/>
        </w:rPr>
        <w:t xml:space="preserve">    </w:t>
      </w:r>
      <w:r>
        <w:rPr>
          <w:rStyle w:val="p"/>
        </w:rPr>
        <w:t>}</w:t>
      </w:r>
    </w:p>
    <w:p w:rsidR="00000000" w:rsidRDefault="00000000">
      <w:pPr>
        <w:pStyle w:val="HTML0"/>
        <w:divId w:val="541552447"/>
        <w:rPr>
          <w:rStyle w:val="w"/>
        </w:rPr>
      </w:pPr>
      <w:r>
        <w:rPr>
          <w:rStyle w:val="w"/>
        </w:rPr>
        <w:t xml:space="preserve">  </w:t>
      </w:r>
      <w:r>
        <w:rPr>
          <w:rStyle w:val="p"/>
        </w:rPr>
        <w:t>],</w:t>
      </w:r>
    </w:p>
    <w:p w:rsidR="00000000" w:rsidRDefault="00000000">
      <w:pPr>
        <w:pStyle w:val="HTML0"/>
        <w:divId w:val="541552447"/>
        <w:rPr>
          <w:rStyle w:val="w"/>
        </w:rPr>
      </w:pPr>
      <w:r>
        <w:rPr>
          <w:rStyle w:val="w"/>
        </w:rPr>
        <w:t xml:space="preserve">  </w:t>
      </w:r>
      <w:r>
        <w:rPr>
          <w:rStyle w:val="nl"/>
        </w:rPr>
        <w:t>"code"</w:t>
      </w:r>
      <w:r>
        <w:rPr>
          <w:rStyle w:val="p"/>
        </w:rPr>
        <w:t>:</w:t>
      </w:r>
      <w:r>
        <w:rPr>
          <w:rStyle w:val="w"/>
        </w:rPr>
        <w:t xml:space="preserve"> </w:t>
      </w:r>
      <w:r>
        <w:rPr>
          <w:rStyle w:val="s2"/>
        </w:rPr>
        <w:t>"1"</w:t>
      </w:r>
      <w:r>
        <w:rPr>
          <w:rStyle w:val="p"/>
        </w:rPr>
        <w:t>,</w:t>
      </w:r>
    </w:p>
    <w:p w:rsidR="00000000" w:rsidRDefault="00000000">
      <w:pPr>
        <w:pStyle w:val="HTML0"/>
        <w:divId w:val="541552447"/>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541552447"/>
        <w:rPr>
          <w:rStyle w:val="w"/>
        </w:rPr>
      </w:pPr>
      <w:r>
        <w:rPr>
          <w:rStyle w:val="p"/>
        </w:rPr>
        <w:t>}</w:t>
      </w:r>
    </w:p>
    <w:p w:rsidR="00000000" w:rsidRDefault="00000000">
      <w:pPr>
        <w:pStyle w:val="HTML0"/>
        <w:divId w:val="541552447"/>
        <w:rPr>
          <w:rStyle w:val="w"/>
        </w:rPr>
      </w:pPr>
    </w:p>
    <w:p w:rsidR="00000000" w:rsidRDefault="00000000">
      <w:pPr>
        <w:pStyle w:val="a5"/>
        <w:ind w:left="720" w:right="720"/>
        <w:divId w:val="2107725196"/>
      </w:pPr>
      <w:r>
        <w:t>Response Example When Format Error</w:t>
      </w:r>
    </w:p>
    <w:p w:rsidR="00000000" w:rsidRDefault="00000000">
      <w:pPr>
        <w:pStyle w:val="HTML0"/>
        <w:divId w:val="96994707"/>
        <w:rPr>
          <w:rStyle w:val="w"/>
        </w:rPr>
      </w:pPr>
      <w:r>
        <w:rPr>
          <w:rStyle w:val="p"/>
        </w:rPr>
        <w:t>{</w:t>
      </w:r>
    </w:p>
    <w:p w:rsidR="00000000" w:rsidRDefault="00000000">
      <w:pPr>
        <w:pStyle w:val="HTML0"/>
        <w:divId w:val="96994707"/>
        <w:rPr>
          <w:rStyle w:val="w"/>
        </w:rPr>
      </w:pPr>
      <w:r>
        <w:rPr>
          <w:rStyle w:val="w"/>
        </w:rPr>
        <w:t xml:space="preserve">  </w:t>
      </w:r>
      <w:r>
        <w:rPr>
          <w:rStyle w:val="nl"/>
        </w:rPr>
        <w:t>"id"</w:t>
      </w:r>
      <w:r>
        <w:rPr>
          <w:rStyle w:val="p"/>
        </w:rPr>
        <w:t>:</w:t>
      </w:r>
      <w:r>
        <w:rPr>
          <w:rStyle w:val="w"/>
        </w:rPr>
        <w:t xml:space="preserve"> </w:t>
      </w:r>
      <w:r>
        <w:rPr>
          <w:rStyle w:val="s2"/>
        </w:rPr>
        <w:t>"1512"</w:t>
      </w:r>
      <w:r>
        <w:rPr>
          <w:rStyle w:val="p"/>
        </w:rPr>
        <w:t>,</w:t>
      </w:r>
    </w:p>
    <w:p w:rsidR="00000000" w:rsidRDefault="00000000">
      <w:pPr>
        <w:pStyle w:val="HTML0"/>
        <w:divId w:val="96994707"/>
        <w:rPr>
          <w:rStyle w:val="w"/>
        </w:rPr>
      </w:pPr>
      <w:r>
        <w:rPr>
          <w:rStyle w:val="w"/>
        </w:rPr>
        <w:t xml:space="preserve">  </w:t>
      </w:r>
      <w:r>
        <w:rPr>
          <w:rStyle w:val="nl"/>
        </w:rPr>
        <w:t>"op"</w:t>
      </w:r>
      <w:r>
        <w:rPr>
          <w:rStyle w:val="p"/>
        </w:rPr>
        <w:t>:</w:t>
      </w:r>
      <w:r>
        <w:rPr>
          <w:rStyle w:val="w"/>
        </w:rPr>
        <w:t xml:space="preserve"> </w:t>
      </w:r>
      <w:r>
        <w:rPr>
          <w:rStyle w:val="s2"/>
        </w:rPr>
        <w:t>"sprd-amend-order"</w:t>
      </w:r>
      <w:r>
        <w:rPr>
          <w:rStyle w:val="p"/>
        </w:rPr>
        <w:t>,</w:t>
      </w:r>
    </w:p>
    <w:p w:rsidR="00000000" w:rsidRDefault="00000000">
      <w:pPr>
        <w:pStyle w:val="HTML0"/>
        <w:divId w:val="96994707"/>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96994707"/>
        <w:rPr>
          <w:rStyle w:val="w"/>
        </w:rPr>
      </w:pPr>
      <w:r>
        <w:rPr>
          <w:rStyle w:val="w"/>
        </w:rPr>
        <w:t xml:space="preserve">  </w:t>
      </w:r>
      <w:r>
        <w:rPr>
          <w:rStyle w:val="nl"/>
        </w:rPr>
        <w:t>"code"</w:t>
      </w:r>
      <w:r>
        <w:rPr>
          <w:rStyle w:val="p"/>
        </w:rPr>
        <w:t>:</w:t>
      </w:r>
      <w:r>
        <w:rPr>
          <w:rStyle w:val="w"/>
        </w:rPr>
        <w:t xml:space="preserve"> </w:t>
      </w:r>
      <w:r>
        <w:rPr>
          <w:rStyle w:val="s2"/>
        </w:rPr>
        <w:t>"60013"</w:t>
      </w:r>
      <w:r>
        <w:rPr>
          <w:rStyle w:val="p"/>
        </w:rPr>
        <w:t>,</w:t>
      </w:r>
    </w:p>
    <w:p w:rsidR="00000000" w:rsidRDefault="00000000">
      <w:pPr>
        <w:pStyle w:val="HTML0"/>
        <w:divId w:val="96994707"/>
        <w:rPr>
          <w:rStyle w:val="w"/>
        </w:rPr>
      </w:pPr>
      <w:r>
        <w:rPr>
          <w:rStyle w:val="w"/>
        </w:rPr>
        <w:t xml:space="preserve">  </w:t>
      </w:r>
      <w:r>
        <w:rPr>
          <w:rStyle w:val="nl"/>
        </w:rPr>
        <w:t>"msg"</w:t>
      </w:r>
      <w:r>
        <w:rPr>
          <w:rStyle w:val="p"/>
        </w:rPr>
        <w:t>:</w:t>
      </w:r>
      <w:r>
        <w:rPr>
          <w:rStyle w:val="w"/>
        </w:rPr>
        <w:t xml:space="preserve"> </w:t>
      </w:r>
      <w:r>
        <w:rPr>
          <w:rStyle w:val="s2"/>
        </w:rPr>
        <w:t>"Invalid args"</w:t>
      </w:r>
    </w:p>
    <w:p w:rsidR="00000000" w:rsidRDefault="00000000">
      <w:pPr>
        <w:pStyle w:val="HTML0"/>
        <w:divId w:val="96994707"/>
        <w:rPr>
          <w:rStyle w:val="w"/>
        </w:rPr>
      </w:pPr>
      <w:r>
        <w:rPr>
          <w:rStyle w:val="p"/>
        </w:rPr>
        <w:t>}</w:t>
      </w:r>
    </w:p>
    <w:p w:rsidR="00000000" w:rsidRDefault="00000000">
      <w:pPr>
        <w:pStyle w:val="HTML0"/>
        <w:divId w:val="96994707"/>
        <w:rPr>
          <w:rStyle w:val="w"/>
        </w:rPr>
      </w:pP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id</w:t>
            </w:r>
          </w:p>
        </w:tc>
        <w:tc>
          <w:tcPr>
            <w:tcW w:w="0" w:type="auto"/>
            <w:vAlign w:val="center"/>
            <w:hideMark/>
          </w:tcPr>
          <w:p w:rsidR="00000000" w:rsidRDefault="00000000">
            <w:r>
              <w:t>String</w:t>
            </w:r>
          </w:p>
        </w:tc>
        <w:tc>
          <w:tcPr>
            <w:tcW w:w="0" w:type="auto"/>
            <w:vAlign w:val="center"/>
            <w:hideMark/>
          </w:tcPr>
          <w:p w:rsidR="00000000" w:rsidRDefault="00000000">
            <w:r>
              <w:t>Unique identifier of the message</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Operation</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Data</w:t>
            </w:r>
          </w:p>
        </w:tc>
      </w:tr>
      <w:tr w:rsidR="00000000">
        <w:trPr>
          <w:divId w:val="175387555"/>
          <w:tblCellSpacing w:w="15" w:type="dxa"/>
        </w:trPr>
        <w:tc>
          <w:tcPr>
            <w:tcW w:w="0" w:type="auto"/>
            <w:vAlign w:val="center"/>
            <w:hideMark/>
          </w:tcPr>
          <w:p w:rsidR="00000000" w:rsidRDefault="00000000">
            <w:r>
              <w:t>&gt; ordId</w:t>
            </w:r>
          </w:p>
        </w:tc>
        <w:tc>
          <w:tcPr>
            <w:tcW w:w="0" w:type="auto"/>
            <w:vAlign w:val="center"/>
            <w:hideMark/>
          </w:tcPr>
          <w:p w:rsidR="00000000" w:rsidRDefault="00000000">
            <w:r>
              <w:t>String</w:t>
            </w:r>
          </w:p>
        </w:tc>
        <w:tc>
          <w:tcPr>
            <w:tcW w:w="0" w:type="auto"/>
            <w:vAlign w:val="center"/>
            <w:hideMark/>
          </w:tcPr>
          <w:p w:rsidR="00000000" w:rsidRDefault="00000000">
            <w:r>
              <w:t>Order ID</w:t>
            </w:r>
          </w:p>
        </w:tc>
      </w:tr>
      <w:tr w:rsidR="00000000">
        <w:trPr>
          <w:divId w:val="175387555"/>
          <w:tblCellSpacing w:w="15" w:type="dxa"/>
        </w:trPr>
        <w:tc>
          <w:tcPr>
            <w:tcW w:w="0" w:type="auto"/>
            <w:vAlign w:val="center"/>
            <w:hideMark/>
          </w:tcPr>
          <w:p w:rsidR="00000000" w:rsidRDefault="00000000">
            <w:r>
              <w:t>&gt; clOrdId</w:t>
            </w:r>
          </w:p>
        </w:tc>
        <w:tc>
          <w:tcPr>
            <w:tcW w:w="0" w:type="auto"/>
            <w:vAlign w:val="center"/>
            <w:hideMark/>
          </w:tcPr>
          <w:p w:rsidR="00000000" w:rsidRDefault="00000000">
            <w:r>
              <w:t>String</w:t>
            </w:r>
          </w:p>
        </w:tc>
        <w:tc>
          <w:tcPr>
            <w:tcW w:w="0" w:type="auto"/>
            <w:vAlign w:val="center"/>
            <w:hideMark/>
          </w:tcPr>
          <w:p w:rsidR="00000000" w:rsidRDefault="00000000">
            <w:r>
              <w:t>Client Order ID as assigned by the client</w:t>
            </w:r>
          </w:p>
        </w:tc>
      </w:tr>
      <w:tr w:rsidR="00000000">
        <w:trPr>
          <w:divId w:val="175387555"/>
          <w:tblCellSpacing w:w="15" w:type="dxa"/>
        </w:trPr>
        <w:tc>
          <w:tcPr>
            <w:tcW w:w="0" w:type="auto"/>
            <w:vAlign w:val="center"/>
            <w:hideMark/>
          </w:tcPr>
          <w:p w:rsidR="00000000" w:rsidRDefault="00000000">
            <w:r>
              <w:t>&gt; reqId</w:t>
            </w:r>
          </w:p>
        </w:tc>
        <w:tc>
          <w:tcPr>
            <w:tcW w:w="0" w:type="auto"/>
            <w:vAlign w:val="center"/>
            <w:hideMark/>
          </w:tcPr>
          <w:p w:rsidR="00000000" w:rsidRDefault="00000000">
            <w:r>
              <w:t>String</w:t>
            </w:r>
          </w:p>
        </w:tc>
        <w:tc>
          <w:tcPr>
            <w:tcW w:w="0" w:type="auto"/>
            <w:vAlign w:val="center"/>
            <w:hideMark/>
          </w:tcPr>
          <w:p w:rsidR="00000000" w:rsidRDefault="00000000">
            <w:r>
              <w:t>Client Request ID as assigned by the client for order amendment</w:t>
            </w:r>
          </w:p>
        </w:tc>
      </w:tr>
      <w:tr w:rsidR="00000000">
        <w:trPr>
          <w:divId w:val="175387555"/>
          <w:tblCellSpacing w:w="15" w:type="dxa"/>
        </w:trPr>
        <w:tc>
          <w:tcPr>
            <w:tcW w:w="0" w:type="auto"/>
            <w:vAlign w:val="center"/>
            <w:hideMark/>
          </w:tcPr>
          <w:p w:rsidR="00000000" w:rsidRDefault="00000000">
            <w:r>
              <w:t>&gt; sCode</w:t>
            </w:r>
          </w:p>
        </w:tc>
        <w:tc>
          <w:tcPr>
            <w:tcW w:w="0" w:type="auto"/>
            <w:vAlign w:val="center"/>
            <w:hideMark/>
          </w:tcPr>
          <w:p w:rsidR="00000000" w:rsidRDefault="00000000">
            <w:r>
              <w:t>String</w:t>
            </w:r>
          </w:p>
        </w:tc>
        <w:tc>
          <w:tcPr>
            <w:tcW w:w="0" w:type="auto"/>
            <w:vAlign w:val="center"/>
            <w:hideMark/>
          </w:tcPr>
          <w:p w:rsidR="00000000" w:rsidRDefault="00000000">
            <w:r>
              <w:t>Order status code, 0 means success</w:t>
            </w:r>
          </w:p>
        </w:tc>
      </w:tr>
      <w:tr w:rsidR="00000000">
        <w:trPr>
          <w:divId w:val="175387555"/>
          <w:tblCellSpacing w:w="15" w:type="dxa"/>
        </w:trPr>
        <w:tc>
          <w:tcPr>
            <w:tcW w:w="0" w:type="auto"/>
            <w:vAlign w:val="center"/>
            <w:hideMark/>
          </w:tcPr>
          <w:p w:rsidR="00000000" w:rsidRDefault="00000000">
            <w:r>
              <w:t>&gt; sMsg</w:t>
            </w:r>
          </w:p>
        </w:tc>
        <w:tc>
          <w:tcPr>
            <w:tcW w:w="0" w:type="auto"/>
            <w:vAlign w:val="center"/>
            <w:hideMark/>
          </w:tcPr>
          <w:p w:rsidR="00000000" w:rsidRDefault="00000000">
            <w:r>
              <w:t>String</w:t>
            </w:r>
          </w:p>
        </w:tc>
        <w:tc>
          <w:tcPr>
            <w:tcW w:w="0" w:type="auto"/>
            <w:vAlign w:val="center"/>
            <w:hideMark/>
          </w:tcPr>
          <w:p w:rsidR="00000000" w:rsidRDefault="00000000">
            <w:r>
              <w:t>Order status message</w:t>
            </w:r>
          </w:p>
        </w:tc>
      </w:tr>
    </w:tbl>
    <w:p w:rsidR="00000000" w:rsidRDefault="00000000">
      <w:pPr>
        <w:divId w:val="175387555"/>
      </w:pPr>
      <w:r>
        <w:t>newSz</w:t>
      </w:r>
      <w:r>
        <w:br/>
        <w:t>If the new quantity of the order is less than or equal to the (accFillSz + canceledSz + pendingSettleSz), after pendingSettleSz is settled, the order status will be transitioned into filled (if canceledSz = 0), or canceled (if canceledSz &gt; 0). The amend order returns sCode equal to 0</w:t>
      </w:r>
      <w:r>
        <w:br/>
        <w:t xml:space="preserve">It is not strictly considered that the order has been amended. It only means that your amend order request has been accepted by the system server. The result of the amend is subject to the status pushed by the order channel or the order status query. </w:t>
      </w:r>
    </w:p>
    <w:p w:rsidR="00000000" w:rsidRDefault="00000000">
      <w:pPr>
        <w:pStyle w:val="3"/>
        <w:divId w:val="175387555"/>
      </w:pPr>
      <w:r>
        <w:t>WS / Cancel order</w:t>
      </w:r>
    </w:p>
    <w:p w:rsidR="00000000" w:rsidRDefault="00000000">
      <w:pPr>
        <w:pStyle w:val="a5"/>
        <w:divId w:val="175387555"/>
      </w:pPr>
      <w:r>
        <w:t>Cancel an incomplete order</w:t>
      </w:r>
    </w:p>
    <w:p w:rsidR="00000000" w:rsidRDefault="00000000">
      <w:pPr>
        <w:pStyle w:val="4"/>
        <w:divId w:val="175387555"/>
      </w:pPr>
      <w:r>
        <w:t>URL Path</w:t>
      </w:r>
    </w:p>
    <w:p w:rsidR="00000000" w:rsidRDefault="00000000">
      <w:pPr>
        <w:pStyle w:val="a5"/>
        <w:divId w:val="175387555"/>
      </w:pPr>
      <w:r>
        <w:t>/ws/v5/business (required login)</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divId w:val="175387555"/>
      </w:pPr>
      <w:r>
        <w:t xml:space="preserve">Rate limit is shared with the Nitro Spread `Cancel order` REST API endpoints </w:t>
      </w:r>
    </w:p>
    <w:p w:rsidR="00000000" w:rsidRDefault="00000000">
      <w:pPr>
        <w:pStyle w:val="a5"/>
        <w:ind w:left="720" w:right="720"/>
        <w:divId w:val="1853565529"/>
      </w:pPr>
      <w:r>
        <w:t>Request Example</w:t>
      </w:r>
    </w:p>
    <w:p w:rsidR="00000000" w:rsidRDefault="00000000">
      <w:pPr>
        <w:pStyle w:val="HTML0"/>
        <w:divId w:val="475680857"/>
        <w:rPr>
          <w:rStyle w:val="HTML"/>
        </w:rPr>
      </w:pPr>
      <w:r>
        <w:rPr>
          <w:rStyle w:val="o"/>
        </w:rPr>
        <w:t>{</w:t>
      </w:r>
    </w:p>
    <w:p w:rsidR="00000000" w:rsidRDefault="00000000">
      <w:pPr>
        <w:pStyle w:val="HTML0"/>
        <w:divId w:val="475680857"/>
        <w:rPr>
          <w:rStyle w:val="HTML"/>
        </w:rPr>
      </w:pPr>
      <w:r>
        <w:rPr>
          <w:rStyle w:val="HTML"/>
        </w:rPr>
        <w:t xml:space="preserve">  </w:t>
      </w:r>
      <w:r>
        <w:rPr>
          <w:rStyle w:val="s2"/>
        </w:rPr>
        <w:t>"id"</w:t>
      </w:r>
      <w:r>
        <w:rPr>
          <w:rStyle w:val="HTML"/>
        </w:rPr>
        <w:t xml:space="preserve">: </w:t>
      </w:r>
      <w:r>
        <w:rPr>
          <w:rStyle w:val="s2"/>
        </w:rPr>
        <w:t>"1514"</w:t>
      </w:r>
      <w:r>
        <w:rPr>
          <w:rStyle w:val="HTML"/>
        </w:rPr>
        <w:t>,</w:t>
      </w:r>
    </w:p>
    <w:p w:rsidR="00000000" w:rsidRDefault="00000000">
      <w:pPr>
        <w:pStyle w:val="HTML0"/>
        <w:divId w:val="475680857"/>
        <w:rPr>
          <w:rStyle w:val="HTML"/>
        </w:rPr>
      </w:pPr>
      <w:r>
        <w:rPr>
          <w:rStyle w:val="HTML"/>
        </w:rPr>
        <w:t xml:space="preserve">  </w:t>
      </w:r>
      <w:r>
        <w:rPr>
          <w:rStyle w:val="s2"/>
        </w:rPr>
        <w:t>"op"</w:t>
      </w:r>
      <w:r>
        <w:rPr>
          <w:rStyle w:val="HTML"/>
        </w:rPr>
        <w:t xml:space="preserve">: </w:t>
      </w:r>
      <w:r>
        <w:rPr>
          <w:rStyle w:val="s2"/>
        </w:rPr>
        <w:t>"sprd-cancel-order"</w:t>
      </w:r>
      <w:r>
        <w:rPr>
          <w:rStyle w:val="HTML"/>
        </w:rPr>
        <w:t>,</w:t>
      </w:r>
    </w:p>
    <w:p w:rsidR="00000000" w:rsidRDefault="00000000">
      <w:pPr>
        <w:pStyle w:val="HTML0"/>
        <w:divId w:val="475680857"/>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475680857"/>
        <w:rPr>
          <w:rStyle w:val="HTML"/>
        </w:rPr>
      </w:pPr>
      <w:r>
        <w:rPr>
          <w:rStyle w:val="HTML"/>
        </w:rPr>
        <w:t xml:space="preserve">    </w:t>
      </w:r>
      <w:r>
        <w:rPr>
          <w:rStyle w:val="o"/>
        </w:rPr>
        <w:t>{</w:t>
      </w:r>
    </w:p>
    <w:p w:rsidR="00000000" w:rsidRDefault="00000000">
      <w:pPr>
        <w:pStyle w:val="HTML0"/>
        <w:divId w:val="475680857"/>
        <w:rPr>
          <w:rStyle w:val="HTML"/>
        </w:rPr>
      </w:pPr>
      <w:r>
        <w:rPr>
          <w:rStyle w:val="HTML"/>
        </w:rPr>
        <w:t xml:space="preserve">      </w:t>
      </w:r>
      <w:r>
        <w:rPr>
          <w:rStyle w:val="s2"/>
        </w:rPr>
        <w:t>"ordId"</w:t>
      </w:r>
      <w:r>
        <w:rPr>
          <w:rStyle w:val="HTML"/>
        </w:rPr>
        <w:t xml:space="preserve">: </w:t>
      </w:r>
      <w:r>
        <w:rPr>
          <w:rStyle w:val="s2"/>
        </w:rPr>
        <w:t>"2510789768709120"</w:t>
      </w:r>
    </w:p>
    <w:p w:rsidR="00000000" w:rsidRDefault="00000000">
      <w:pPr>
        <w:pStyle w:val="HTML0"/>
        <w:divId w:val="475680857"/>
        <w:rPr>
          <w:rStyle w:val="HTML"/>
        </w:rPr>
      </w:pPr>
      <w:r>
        <w:rPr>
          <w:rStyle w:val="HTML"/>
        </w:rPr>
        <w:t xml:space="preserve">    </w:t>
      </w:r>
      <w:r>
        <w:rPr>
          <w:rStyle w:val="o"/>
        </w:rPr>
        <w:t>}</w:t>
      </w:r>
    </w:p>
    <w:p w:rsidR="00000000" w:rsidRDefault="00000000">
      <w:pPr>
        <w:pStyle w:val="HTML0"/>
        <w:divId w:val="475680857"/>
        <w:rPr>
          <w:rStyle w:val="HTML"/>
        </w:rPr>
      </w:pPr>
      <w:r>
        <w:rPr>
          <w:rStyle w:val="HTML"/>
        </w:rPr>
        <w:t xml:space="preserve">  </w:t>
      </w:r>
      <w:r>
        <w:rPr>
          <w:rStyle w:val="o"/>
        </w:rPr>
        <w:t>]</w:t>
      </w:r>
    </w:p>
    <w:p w:rsidR="00000000" w:rsidRDefault="00000000">
      <w:pPr>
        <w:pStyle w:val="HTML0"/>
        <w:divId w:val="475680857"/>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380"/>
        <w:gridCol w:w="4948"/>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Unique identifier of the message provided by client. It will be returned in response message for identifying the corresponding request. </w:t>
            </w:r>
            <w:r>
              <w:br/>
              <w:t>A combination of case-sensitive alphanumerics, all numbers, or all letters of up to 32 characters.</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sprd-cancel-order</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Request Parameters</w:t>
            </w:r>
          </w:p>
        </w:tc>
      </w:tr>
      <w:tr w:rsidR="00000000">
        <w:trPr>
          <w:divId w:val="175387555"/>
          <w:tblCellSpacing w:w="15" w:type="dxa"/>
        </w:trPr>
        <w:tc>
          <w:tcPr>
            <w:tcW w:w="0" w:type="auto"/>
            <w:vAlign w:val="center"/>
            <w:hideMark/>
          </w:tcPr>
          <w:p w:rsidR="00000000" w:rsidRDefault="00000000">
            <w:r>
              <w:t>&gt; ordId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Order ID </w:t>
            </w:r>
            <w:r>
              <w:br/>
              <w:t>Either ordId or clOrdId is required, if both are passed, ordId will be used</w:t>
            </w:r>
          </w:p>
        </w:tc>
      </w:tr>
      <w:tr w:rsidR="00000000">
        <w:trPr>
          <w:divId w:val="175387555"/>
          <w:tblCellSpacing w:w="15" w:type="dxa"/>
        </w:trPr>
        <w:tc>
          <w:tcPr>
            <w:tcW w:w="0" w:type="auto"/>
            <w:vAlign w:val="center"/>
            <w:hideMark/>
          </w:tcPr>
          <w:p w:rsidR="00000000" w:rsidRDefault="00000000">
            <w:r>
              <w:t>&gt; clOrdId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Client Order ID as assigned by the client </w:t>
            </w:r>
            <w:r>
              <w:br/>
              <w:t>A combination of case-sensitive alphanumerics, all numbers, or all letters of up to 32 characters.</w:t>
            </w:r>
          </w:p>
        </w:tc>
      </w:tr>
    </w:tbl>
    <w:p w:rsidR="00000000" w:rsidRDefault="00000000">
      <w:pPr>
        <w:pStyle w:val="a5"/>
        <w:ind w:left="720" w:right="720"/>
        <w:divId w:val="1477257508"/>
      </w:pPr>
      <w:r>
        <w:t>Successful Response Example</w:t>
      </w:r>
    </w:p>
    <w:p w:rsidR="00000000" w:rsidRDefault="00000000">
      <w:pPr>
        <w:pStyle w:val="HTML0"/>
        <w:divId w:val="1518422619"/>
        <w:rPr>
          <w:rStyle w:val="w"/>
        </w:rPr>
      </w:pPr>
      <w:r>
        <w:rPr>
          <w:rStyle w:val="p"/>
        </w:rPr>
        <w:t>{</w:t>
      </w:r>
    </w:p>
    <w:p w:rsidR="00000000" w:rsidRDefault="00000000">
      <w:pPr>
        <w:pStyle w:val="HTML0"/>
        <w:divId w:val="1518422619"/>
        <w:rPr>
          <w:rStyle w:val="w"/>
        </w:rPr>
      </w:pPr>
      <w:r>
        <w:rPr>
          <w:rStyle w:val="w"/>
        </w:rPr>
        <w:t xml:space="preserve">  </w:t>
      </w:r>
      <w:r>
        <w:rPr>
          <w:rStyle w:val="nl"/>
        </w:rPr>
        <w:t>"id"</w:t>
      </w:r>
      <w:r>
        <w:rPr>
          <w:rStyle w:val="p"/>
        </w:rPr>
        <w:t>:</w:t>
      </w:r>
      <w:r>
        <w:rPr>
          <w:rStyle w:val="w"/>
        </w:rPr>
        <w:t xml:space="preserve"> </w:t>
      </w:r>
      <w:r>
        <w:rPr>
          <w:rStyle w:val="s2"/>
        </w:rPr>
        <w:t>"1514"</w:t>
      </w:r>
      <w:r>
        <w:rPr>
          <w:rStyle w:val="p"/>
        </w:rPr>
        <w:t>,</w:t>
      </w:r>
    </w:p>
    <w:p w:rsidR="00000000" w:rsidRDefault="00000000">
      <w:pPr>
        <w:pStyle w:val="HTML0"/>
        <w:divId w:val="1518422619"/>
        <w:rPr>
          <w:rStyle w:val="w"/>
        </w:rPr>
      </w:pPr>
      <w:r>
        <w:rPr>
          <w:rStyle w:val="w"/>
        </w:rPr>
        <w:t xml:space="preserve">  </w:t>
      </w:r>
      <w:r>
        <w:rPr>
          <w:rStyle w:val="nl"/>
        </w:rPr>
        <w:t>"op"</w:t>
      </w:r>
      <w:r>
        <w:rPr>
          <w:rStyle w:val="p"/>
        </w:rPr>
        <w:t>:</w:t>
      </w:r>
      <w:r>
        <w:rPr>
          <w:rStyle w:val="w"/>
        </w:rPr>
        <w:t xml:space="preserve"> </w:t>
      </w:r>
      <w:r>
        <w:rPr>
          <w:rStyle w:val="s2"/>
        </w:rPr>
        <w:t>"sprd-cancel-order"</w:t>
      </w:r>
      <w:r>
        <w:rPr>
          <w:rStyle w:val="p"/>
        </w:rPr>
        <w:t>,</w:t>
      </w:r>
    </w:p>
    <w:p w:rsidR="00000000" w:rsidRDefault="00000000">
      <w:pPr>
        <w:pStyle w:val="HTML0"/>
        <w:divId w:val="1518422619"/>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518422619"/>
        <w:rPr>
          <w:rStyle w:val="w"/>
        </w:rPr>
      </w:pPr>
      <w:r>
        <w:rPr>
          <w:rStyle w:val="w"/>
        </w:rPr>
        <w:t xml:space="preserve">    </w:t>
      </w:r>
      <w:r>
        <w:rPr>
          <w:rStyle w:val="p"/>
        </w:rPr>
        <w:t>{</w:t>
      </w:r>
    </w:p>
    <w:p w:rsidR="00000000" w:rsidRDefault="00000000">
      <w:pPr>
        <w:pStyle w:val="HTML0"/>
        <w:divId w:val="1518422619"/>
        <w:rPr>
          <w:rStyle w:val="w"/>
        </w:rPr>
      </w:pPr>
      <w:r>
        <w:rPr>
          <w:rStyle w:val="w"/>
        </w:rPr>
        <w:t xml:space="preserve">      </w:t>
      </w:r>
      <w:r>
        <w:rPr>
          <w:rStyle w:val="nl"/>
        </w:rPr>
        <w:t>"clOrdId"</w:t>
      </w:r>
      <w:r>
        <w:rPr>
          <w:rStyle w:val="p"/>
        </w:rPr>
        <w:t>:</w:t>
      </w:r>
      <w:r>
        <w:rPr>
          <w:rStyle w:val="w"/>
        </w:rPr>
        <w:t xml:space="preserve"> </w:t>
      </w:r>
      <w:r>
        <w:rPr>
          <w:rStyle w:val="s2"/>
        </w:rPr>
        <w:t>""</w:t>
      </w:r>
      <w:r>
        <w:rPr>
          <w:rStyle w:val="p"/>
        </w:rPr>
        <w:t>,</w:t>
      </w:r>
    </w:p>
    <w:p w:rsidR="00000000" w:rsidRDefault="00000000">
      <w:pPr>
        <w:pStyle w:val="HTML0"/>
        <w:divId w:val="1518422619"/>
        <w:rPr>
          <w:rStyle w:val="w"/>
        </w:rPr>
      </w:pPr>
      <w:r>
        <w:rPr>
          <w:rStyle w:val="w"/>
        </w:rPr>
        <w:t xml:space="preserve">      </w:t>
      </w:r>
      <w:r>
        <w:rPr>
          <w:rStyle w:val="nl"/>
        </w:rPr>
        <w:t>"ordId"</w:t>
      </w:r>
      <w:r>
        <w:rPr>
          <w:rStyle w:val="p"/>
        </w:rPr>
        <w:t>:</w:t>
      </w:r>
      <w:r>
        <w:rPr>
          <w:rStyle w:val="w"/>
        </w:rPr>
        <w:t xml:space="preserve"> </w:t>
      </w:r>
      <w:r>
        <w:rPr>
          <w:rStyle w:val="s2"/>
        </w:rPr>
        <w:t>"2510789768709120"</w:t>
      </w:r>
      <w:r>
        <w:rPr>
          <w:rStyle w:val="p"/>
        </w:rPr>
        <w:t>,</w:t>
      </w:r>
    </w:p>
    <w:p w:rsidR="00000000" w:rsidRDefault="00000000">
      <w:pPr>
        <w:pStyle w:val="HTML0"/>
        <w:divId w:val="1518422619"/>
        <w:rPr>
          <w:rStyle w:val="w"/>
        </w:rPr>
      </w:pPr>
      <w:r>
        <w:rPr>
          <w:rStyle w:val="w"/>
        </w:rPr>
        <w:t xml:space="preserve">      </w:t>
      </w:r>
      <w:r>
        <w:rPr>
          <w:rStyle w:val="nl"/>
        </w:rPr>
        <w:t>"sCode"</w:t>
      </w:r>
      <w:r>
        <w:rPr>
          <w:rStyle w:val="p"/>
        </w:rPr>
        <w:t>:</w:t>
      </w:r>
      <w:r>
        <w:rPr>
          <w:rStyle w:val="w"/>
        </w:rPr>
        <w:t xml:space="preserve"> </w:t>
      </w:r>
      <w:r>
        <w:rPr>
          <w:rStyle w:val="s2"/>
        </w:rPr>
        <w:t>"0"</w:t>
      </w:r>
      <w:r>
        <w:rPr>
          <w:rStyle w:val="p"/>
        </w:rPr>
        <w:t>,</w:t>
      </w:r>
    </w:p>
    <w:p w:rsidR="00000000" w:rsidRDefault="00000000">
      <w:pPr>
        <w:pStyle w:val="HTML0"/>
        <w:divId w:val="1518422619"/>
        <w:rPr>
          <w:rStyle w:val="w"/>
        </w:rPr>
      </w:pPr>
      <w:r>
        <w:rPr>
          <w:rStyle w:val="w"/>
        </w:rPr>
        <w:t xml:space="preserve">      </w:t>
      </w:r>
      <w:r>
        <w:rPr>
          <w:rStyle w:val="nl"/>
        </w:rPr>
        <w:t>"sMsg"</w:t>
      </w:r>
      <w:r>
        <w:rPr>
          <w:rStyle w:val="p"/>
        </w:rPr>
        <w:t>:</w:t>
      </w:r>
      <w:r>
        <w:rPr>
          <w:rStyle w:val="w"/>
        </w:rPr>
        <w:t xml:space="preserve"> </w:t>
      </w:r>
      <w:r>
        <w:rPr>
          <w:rStyle w:val="s2"/>
        </w:rPr>
        <w:t>""</w:t>
      </w:r>
    </w:p>
    <w:p w:rsidR="00000000" w:rsidRDefault="00000000">
      <w:pPr>
        <w:pStyle w:val="HTML0"/>
        <w:divId w:val="1518422619"/>
        <w:rPr>
          <w:rStyle w:val="w"/>
        </w:rPr>
      </w:pPr>
      <w:r>
        <w:rPr>
          <w:rStyle w:val="w"/>
        </w:rPr>
        <w:t xml:space="preserve">    </w:t>
      </w:r>
      <w:r>
        <w:rPr>
          <w:rStyle w:val="p"/>
        </w:rPr>
        <w:t>}</w:t>
      </w:r>
    </w:p>
    <w:p w:rsidR="00000000" w:rsidRDefault="00000000">
      <w:pPr>
        <w:pStyle w:val="HTML0"/>
        <w:divId w:val="1518422619"/>
        <w:rPr>
          <w:rStyle w:val="w"/>
        </w:rPr>
      </w:pPr>
      <w:r>
        <w:rPr>
          <w:rStyle w:val="w"/>
        </w:rPr>
        <w:t xml:space="preserve">  </w:t>
      </w:r>
      <w:r>
        <w:rPr>
          <w:rStyle w:val="p"/>
        </w:rPr>
        <w:t>],</w:t>
      </w:r>
    </w:p>
    <w:p w:rsidR="00000000" w:rsidRDefault="00000000">
      <w:pPr>
        <w:pStyle w:val="HTML0"/>
        <w:divId w:val="1518422619"/>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518422619"/>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518422619"/>
        <w:rPr>
          <w:rStyle w:val="w"/>
        </w:rPr>
      </w:pPr>
      <w:r>
        <w:rPr>
          <w:rStyle w:val="p"/>
        </w:rPr>
        <w:t>}</w:t>
      </w:r>
    </w:p>
    <w:p w:rsidR="00000000" w:rsidRDefault="00000000">
      <w:pPr>
        <w:pStyle w:val="a5"/>
        <w:ind w:left="720" w:right="720"/>
        <w:divId w:val="378210296"/>
      </w:pPr>
      <w:r>
        <w:t>Failure Response Example</w:t>
      </w:r>
    </w:p>
    <w:p w:rsidR="00000000" w:rsidRDefault="00000000">
      <w:pPr>
        <w:pStyle w:val="HTML0"/>
        <w:divId w:val="949893612"/>
        <w:rPr>
          <w:rStyle w:val="w"/>
        </w:rPr>
      </w:pPr>
      <w:r>
        <w:rPr>
          <w:rStyle w:val="p"/>
        </w:rPr>
        <w:t>{</w:t>
      </w:r>
    </w:p>
    <w:p w:rsidR="00000000" w:rsidRDefault="00000000">
      <w:pPr>
        <w:pStyle w:val="HTML0"/>
        <w:divId w:val="949893612"/>
        <w:rPr>
          <w:rStyle w:val="w"/>
        </w:rPr>
      </w:pPr>
      <w:r>
        <w:rPr>
          <w:rStyle w:val="w"/>
        </w:rPr>
        <w:t xml:space="preserve">  </w:t>
      </w:r>
      <w:r>
        <w:rPr>
          <w:rStyle w:val="nl"/>
        </w:rPr>
        <w:t>"id"</w:t>
      </w:r>
      <w:r>
        <w:rPr>
          <w:rStyle w:val="p"/>
        </w:rPr>
        <w:t>:</w:t>
      </w:r>
      <w:r>
        <w:rPr>
          <w:rStyle w:val="w"/>
        </w:rPr>
        <w:t xml:space="preserve"> </w:t>
      </w:r>
      <w:r>
        <w:rPr>
          <w:rStyle w:val="s2"/>
        </w:rPr>
        <w:t>"1514"</w:t>
      </w:r>
      <w:r>
        <w:rPr>
          <w:rStyle w:val="p"/>
        </w:rPr>
        <w:t>,</w:t>
      </w:r>
    </w:p>
    <w:p w:rsidR="00000000" w:rsidRDefault="00000000">
      <w:pPr>
        <w:pStyle w:val="HTML0"/>
        <w:divId w:val="949893612"/>
        <w:rPr>
          <w:rStyle w:val="w"/>
        </w:rPr>
      </w:pPr>
      <w:r>
        <w:rPr>
          <w:rStyle w:val="w"/>
        </w:rPr>
        <w:t xml:space="preserve">  </w:t>
      </w:r>
      <w:r>
        <w:rPr>
          <w:rStyle w:val="nl"/>
        </w:rPr>
        <w:t>"op"</w:t>
      </w:r>
      <w:r>
        <w:rPr>
          <w:rStyle w:val="p"/>
        </w:rPr>
        <w:t>:</w:t>
      </w:r>
      <w:r>
        <w:rPr>
          <w:rStyle w:val="w"/>
        </w:rPr>
        <w:t xml:space="preserve"> </w:t>
      </w:r>
      <w:r>
        <w:rPr>
          <w:rStyle w:val="s2"/>
        </w:rPr>
        <w:t>"sprd-cancel-order"</w:t>
      </w:r>
      <w:r>
        <w:rPr>
          <w:rStyle w:val="p"/>
        </w:rPr>
        <w:t>,</w:t>
      </w:r>
    </w:p>
    <w:p w:rsidR="00000000" w:rsidRDefault="00000000">
      <w:pPr>
        <w:pStyle w:val="HTML0"/>
        <w:divId w:val="949893612"/>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949893612"/>
        <w:rPr>
          <w:rStyle w:val="w"/>
        </w:rPr>
      </w:pPr>
      <w:r>
        <w:rPr>
          <w:rStyle w:val="w"/>
        </w:rPr>
        <w:t xml:space="preserve">    </w:t>
      </w:r>
      <w:r>
        <w:rPr>
          <w:rStyle w:val="p"/>
        </w:rPr>
        <w:t>{</w:t>
      </w:r>
    </w:p>
    <w:p w:rsidR="00000000" w:rsidRDefault="00000000">
      <w:pPr>
        <w:pStyle w:val="HTML0"/>
        <w:divId w:val="949893612"/>
        <w:rPr>
          <w:rStyle w:val="w"/>
        </w:rPr>
      </w:pPr>
      <w:r>
        <w:rPr>
          <w:rStyle w:val="w"/>
        </w:rPr>
        <w:t xml:space="preserve">      </w:t>
      </w:r>
      <w:r>
        <w:rPr>
          <w:rStyle w:val="nl"/>
        </w:rPr>
        <w:t>"clOrdId"</w:t>
      </w:r>
      <w:r>
        <w:rPr>
          <w:rStyle w:val="p"/>
        </w:rPr>
        <w:t>:</w:t>
      </w:r>
      <w:r>
        <w:rPr>
          <w:rStyle w:val="w"/>
        </w:rPr>
        <w:t xml:space="preserve"> </w:t>
      </w:r>
      <w:r>
        <w:rPr>
          <w:rStyle w:val="s2"/>
        </w:rPr>
        <w:t>""</w:t>
      </w:r>
      <w:r>
        <w:rPr>
          <w:rStyle w:val="p"/>
        </w:rPr>
        <w:t>,</w:t>
      </w:r>
    </w:p>
    <w:p w:rsidR="00000000" w:rsidRDefault="00000000">
      <w:pPr>
        <w:pStyle w:val="HTML0"/>
        <w:divId w:val="949893612"/>
        <w:rPr>
          <w:rStyle w:val="w"/>
        </w:rPr>
      </w:pPr>
      <w:r>
        <w:rPr>
          <w:rStyle w:val="w"/>
        </w:rPr>
        <w:t xml:space="preserve">      </w:t>
      </w:r>
      <w:r>
        <w:rPr>
          <w:rStyle w:val="nl"/>
        </w:rPr>
        <w:t>"ordId"</w:t>
      </w:r>
      <w:r>
        <w:rPr>
          <w:rStyle w:val="p"/>
        </w:rPr>
        <w:t>:</w:t>
      </w:r>
      <w:r>
        <w:rPr>
          <w:rStyle w:val="w"/>
        </w:rPr>
        <w:t xml:space="preserve"> </w:t>
      </w:r>
      <w:r>
        <w:rPr>
          <w:rStyle w:val="s2"/>
        </w:rPr>
        <w:t>"2510789768709120"</w:t>
      </w:r>
      <w:r>
        <w:rPr>
          <w:rStyle w:val="p"/>
        </w:rPr>
        <w:t>,</w:t>
      </w:r>
    </w:p>
    <w:p w:rsidR="00000000" w:rsidRDefault="00000000">
      <w:pPr>
        <w:pStyle w:val="HTML0"/>
        <w:divId w:val="949893612"/>
        <w:rPr>
          <w:rStyle w:val="w"/>
        </w:rPr>
      </w:pPr>
      <w:r>
        <w:rPr>
          <w:rStyle w:val="w"/>
        </w:rPr>
        <w:t xml:space="preserve">      </w:t>
      </w:r>
      <w:r>
        <w:rPr>
          <w:rStyle w:val="nl"/>
        </w:rPr>
        <w:t>"sCode"</w:t>
      </w:r>
      <w:r>
        <w:rPr>
          <w:rStyle w:val="p"/>
        </w:rPr>
        <w:t>:</w:t>
      </w:r>
      <w:r>
        <w:rPr>
          <w:rStyle w:val="w"/>
        </w:rPr>
        <w:t xml:space="preserve"> </w:t>
      </w:r>
      <w:r>
        <w:rPr>
          <w:rStyle w:val="s2"/>
        </w:rPr>
        <w:t>"5XXXX"</w:t>
      </w:r>
      <w:r>
        <w:rPr>
          <w:rStyle w:val="p"/>
        </w:rPr>
        <w:t>,</w:t>
      </w:r>
    </w:p>
    <w:p w:rsidR="00000000" w:rsidRDefault="00000000">
      <w:pPr>
        <w:pStyle w:val="HTML0"/>
        <w:divId w:val="949893612"/>
        <w:rPr>
          <w:rStyle w:val="w"/>
        </w:rPr>
      </w:pPr>
      <w:r>
        <w:rPr>
          <w:rStyle w:val="w"/>
        </w:rPr>
        <w:t xml:space="preserve">      </w:t>
      </w:r>
      <w:r>
        <w:rPr>
          <w:rStyle w:val="nl"/>
        </w:rPr>
        <w:t>"sMsg"</w:t>
      </w:r>
      <w:r>
        <w:rPr>
          <w:rStyle w:val="p"/>
        </w:rPr>
        <w:t>:</w:t>
      </w:r>
      <w:r>
        <w:rPr>
          <w:rStyle w:val="w"/>
        </w:rPr>
        <w:t xml:space="preserve"> </w:t>
      </w:r>
      <w:r>
        <w:rPr>
          <w:rStyle w:val="s2"/>
        </w:rPr>
        <w:t>"Order not exist"</w:t>
      </w:r>
    </w:p>
    <w:p w:rsidR="00000000" w:rsidRDefault="00000000">
      <w:pPr>
        <w:pStyle w:val="HTML0"/>
        <w:divId w:val="949893612"/>
        <w:rPr>
          <w:rStyle w:val="w"/>
        </w:rPr>
      </w:pPr>
      <w:r>
        <w:rPr>
          <w:rStyle w:val="w"/>
        </w:rPr>
        <w:t xml:space="preserve">    </w:t>
      </w:r>
      <w:r>
        <w:rPr>
          <w:rStyle w:val="p"/>
        </w:rPr>
        <w:t>}</w:t>
      </w:r>
    </w:p>
    <w:p w:rsidR="00000000" w:rsidRDefault="00000000">
      <w:pPr>
        <w:pStyle w:val="HTML0"/>
        <w:divId w:val="949893612"/>
        <w:rPr>
          <w:rStyle w:val="w"/>
        </w:rPr>
      </w:pPr>
      <w:r>
        <w:rPr>
          <w:rStyle w:val="w"/>
        </w:rPr>
        <w:t xml:space="preserve">  </w:t>
      </w:r>
      <w:r>
        <w:rPr>
          <w:rStyle w:val="p"/>
        </w:rPr>
        <w:t>],</w:t>
      </w:r>
    </w:p>
    <w:p w:rsidR="00000000" w:rsidRDefault="00000000">
      <w:pPr>
        <w:pStyle w:val="HTML0"/>
        <w:divId w:val="949893612"/>
        <w:rPr>
          <w:rStyle w:val="w"/>
        </w:rPr>
      </w:pPr>
      <w:r>
        <w:rPr>
          <w:rStyle w:val="w"/>
        </w:rPr>
        <w:t xml:space="preserve">  </w:t>
      </w:r>
      <w:r>
        <w:rPr>
          <w:rStyle w:val="nl"/>
        </w:rPr>
        <w:t>"code"</w:t>
      </w:r>
      <w:r>
        <w:rPr>
          <w:rStyle w:val="p"/>
        </w:rPr>
        <w:t>:</w:t>
      </w:r>
      <w:r>
        <w:rPr>
          <w:rStyle w:val="w"/>
        </w:rPr>
        <w:t xml:space="preserve"> </w:t>
      </w:r>
      <w:r>
        <w:rPr>
          <w:rStyle w:val="s2"/>
        </w:rPr>
        <w:t>"1"</w:t>
      </w:r>
      <w:r>
        <w:rPr>
          <w:rStyle w:val="p"/>
        </w:rPr>
        <w:t>,</w:t>
      </w:r>
    </w:p>
    <w:p w:rsidR="00000000" w:rsidRDefault="00000000">
      <w:pPr>
        <w:pStyle w:val="HTML0"/>
        <w:divId w:val="949893612"/>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949893612"/>
        <w:rPr>
          <w:rStyle w:val="w"/>
        </w:rPr>
      </w:pPr>
      <w:r>
        <w:rPr>
          <w:rStyle w:val="p"/>
        </w:rPr>
        <w:t>}</w:t>
      </w:r>
    </w:p>
    <w:p w:rsidR="00000000" w:rsidRDefault="00000000">
      <w:pPr>
        <w:pStyle w:val="a5"/>
        <w:ind w:left="720" w:right="720"/>
        <w:divId w:val="695158659"/>
      </w:pPr>
      <w:r>
        <w:t>Response Example When Format Error</w:t>
      </w:r>
    </w:p>
    <w:p w:rsidR="00000000" w:rsidRDefault="00000000">
      <w:pPr>
        <w:pStyle w:val="HTML0"/>
        <w:divId w:val="257444759"/>
        <w:rPr>
          <w:rStyle w:val="w"/>
        </w:rPr>
      </w:pPr>
      <w:r>
        <w:rPr>
          <w:rStyle w:val="p"/>
        </w:rPr>
        <w:t>{</w:t>
      </w:r>
    </w:p>
    <w:p w:rsidR="00000000" w:rsidRDefault="00000000">
      <w:pPr>
        <w:pStyle w:val="HTML0"/>
        <w:divId w:val="257444759"/>
        <w:rPr>
          <w:rStyle w:val="w"/>
        </w:rPr>
      </w:pPr>
      <w:r>
        <w:rPr>
          <w:rStyle w:val="w"/>
        </w:rPr>
        <w:t xml:space="preserve">  </w:t>
      </w:r>
      <w:r>
        <w:rPr>
          <w:rStyle w:val="nl"/>
        </w:rPr>
        <w:t>"id"</w:t>
      </w:r>
      <w:r>
        <w:rPr>
          <w:rStyle w:val="p"/>
        </w:rPr>
        <w:t>:</w:t>
      </w:r>
      <w:r>
        <w:rPr>
          <w:rStyle w:val="w"/>
        </w:rPr>
        <w:t xml:space="preserve"> </w:t>
      </w:r>
      <w:r>
        <w:rPr>
          <w:rStyle w:val="s2"/>
        </w:rPr>
        <w:t>"1514"</w:t>
      </w:r>
      <w:r>
        <w:rPr>
          <w:rStyle w:val="p"/>
        </w:rPr>
        <w:t>,</w:t>
      </w:r>
    </w:p>
    <w:p w:rsidR="00000000" w:rsidRDefault="00000000">
      <w:pPr>
        <w:pStyle w:val="HTML0"/>
        <w:divId w:val="257444759"/>
        <w:rPr>
          <w:rStyle w:val="w"/>
        </w:rPr>
      </w:pPr>
      <w:r>
        <w:rPr>
          <w:rStyle w:val="w"/>
        </w:rPr>
        <w:t xml:space="preserve">  </w:t>
      </w:r>
      <w:r>
        <w:rPr>
          <w:rStyle w:val="nl"/>
        </w:rPr>
        <w:t>"op"</w:t>
      </w:r>
      <w:r>
        <w:rPr>
          <w:rStyle w:val="p"/>
        </w:rPr>
        <w:t>:</w:t>
      </w:r>
      <w:r>
        <w:rPr>
          <w:rStyle w:val="w"/>
        </w:rPr>
        <w:t xml:space="preserve"> </w:t>
      </w:r>
      <w:r>
        <w:rPr>
          <w:rStyle w:val="s2"/>
        </w:rPr>
        <w:t>"sprd-cancel-order"</w:t>
      </w:r>
      <w:r>
        <w:rPr>
          <w:rStyle w:val="p"/>
        </w:rPr>
        <w:t>,</w:t>
      </w:r>
    </w:p>
    <w:p w:rsidR="00000000" w:rsidRDefault="00000000">
      <w:pPr>
        <w:pStyle w:val="HTML0"/>
        <w:divId w:val="257444759"/>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257444759"/>
        <w:rPr>
          <w:rStyle w:val="w"/>
        </w:rPr>
      </w:pPr>
      <w:r>
        <w:rPr>
          <w:rStyle w:val="w"/>
        </w:rPr>
        <w:t xml:space="preserve">  </w:t>
      </w:r>
      <w:r>
        <w:rPr>
          <w:rStyle w:val="nl"/>
        </w:rPr>
        <w:t>"code"</w:t>
      </w:r>
      <w:r>
        <w:rPr>
          <w:rStyle w:val="p"/>
        </w:rPr>
        <w:t>:</w:t>
      </w:r>
      <w:r>
        <w:rPr>
          <w:rStyle w:val="w"/>
        </w:rPr>
        <w:t xml:space="preserve"> </w:t>
      </w:r>
      <w:r>
        <w:rPr>
          <w:rStyle w:val="s2"/>
        </w:rPr>
        <w:t>"60013"</w:t>
      </w:r>
      <w:r>
        <w:rPr>
          <w:rStyle w:val="p"/>
        </w:rPr>
        <w:t>,</w:t>
      </w:r>
    </w:p>
    <w:p w:rsidR="00000000" w:rsidRDefault="00000000">
      <w:pPr>
        <w:pStyle w:val="HTML0"/>
        <w:divId w:val="257444759"/>
        <w:rPr>
          <w:rStyle w:val="w"/>
        </w:rPr>
      </w:pPr>
      <w:r>
        <w:rPr>
          <w:rStyle w:val="w"/>
        </w:rPr>
        <w:t xml:space="preserve">  </w:t>
      </w:r>
      <w:r>
        <w:rPr>
          <w:rStyle w:val="nl"/>
        </w:rPr>
        <w:t>"msg"</w:t>
      </w:r>
      <w:r>
        <w:rPr>
          <w:rStyle w:val="p"/>
        </w:rPr>
        <w:t>:</w:t>
      </w:r>
      <w:r>
        <w:rPr>
          <w:rStyle w:val="w"/>
        </w:rPr>
        <w:t xml:space="preserve"> </w:t>
      </w:r>
      <w:r>
        <w:rPr>
          <w:rStyle w:val="s2"/>
        </w:rPr>
        <w:t>"Invalid args"</w:t>
      </w:r>
    </w:p>
    <w:p w:rsidR="00000000" w:rsidRDefault="00000000">
      <w:pPr>
        <w:pStyle w:val="HTML0"/>
        <w:divId w:val="257444759"/>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499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id</w:t>
            </w:r>
          </w:p>
        </w:tc>
        <w:tc>
          <w:tcPr>
            <w:tcW w:w="0" w:type="auto"/>
            <w:vAlign w:val="center"/>
            <w:hideMark/>
          </w:tcPr>
          <w:p w:rsidR="00000000" w:rsidRDefault="00000000">
            <w:r>
              <w:t>String</w:t>
            </w:r>
          </w:p>
        </w:tc>
        <w:tc>
          <w:tcPr>
            <w:tcW w:w="0" w:type="auto"/>
            <w:vAlign w:val="center"/>
            <w:hideMark/>
          </w:tcPr>
          <w:p w:rsidR="00000000" w:rsidRDefault="00000000">
            <w:r>
              <w:t>Unique identifier of the message</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Operation</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Data</w:t>
            </w:r>
          </w:p>
        </w:tc>
      </w:tr>
      <w:tr w:rsidR="00000000">
        <w:trPr>
          <w:divId w:val="175387555"/>
          <w:tblCellSpacing w:w="15" w:type="dxa"/>
        </w:trPr>
        <w:tc>
          <w:tcPr>
            <w:tcW w:w="0" w:type="auto"/>
            <w:vAlign w:val="center"/>
            <w:hideMark/>
          </w:tcPr>
          <w:p w:rsidR="00000000" w:rsidRDefault="00000000">
            <w:r>
              <w:t>&gt; ordId</w:t>
            </w:r>
          </w:p>
        </w:tc>
        <w:tc>
          <w:tcPr>
            <w:tcW w:w="0" w:type="auto"/>
            <w:vAlign w:val="center"/>
            <w:hideMark/>
          </w:tcPr>
          <w:p w:rsidR="00000000" w:rsidRDefault="00000000">
            <w:r>
              <w:t>String</w:t>
            </w:r>
          </w:p>
        </w:tc>
        <w:tc>
          <w:tcPr>
            <w:tcW w:w="0" w:type="auto"/>
            <w:vAlign w:val="center"/>
            <w:hideMark/>
          </w:tcPr>
          <w:p w:rsidR="00000000" w:rsidRDefault="00000000">
            <w:r>
              <w:t>Order ID</w:t>
            </w:r>
          </w:p>
        </w:tc>
      </w:tr>
      <w:tr w:rsidR="00000000">
        <w:trPr>
          <w:divId w:val="175387555"/>
          <w:tblCellSpacing w:w="15" w:type="dxa"/>
        </w:trPr>
        <w:tc>
          <w:tcPr>
            <w:tcW w:w="0" w:type="auto"/>
            <w:vAlign w:val="center"/>
            <w:hideMark/>
          </w:tcPr>
          <w:p w:rsidR="00000000" w:rsidRDefault="00000000">
            <w:r>
              <w:t>&gt; clOrdId</w:t>
            </w:r>
          </w:p>
        </w:tc>
        <w:tc>
          <w:tcPr>
            <w:tcW w:w="0" w:type="auto"/>
            <w:vAlign w:val="center"/>
            <w:hideMark/>
          </w:tcPr>
          <w:p w:rsidR="00000000" w:rsidRDefault="00000000">
            <w:r>
              <w:t>String</w:t>
            </w:r>
          </w:p>
        </w:tc>
        <w:tc>
          <w:tcPr>
            <w:tcW w:w="0" w:type="auto"/>
            <w:vAlign w:val="center"/>
            <w:hideMark/>
          </w:tcPr>
          <w:p w:rsidR="00000000" w:rsidRDefault="00000000">
            <w:r>
              <w:t>Client Order ID as assigned by the client</w:t>
            </w:r>
          </w:p>
        </w:tc>
      </w:tr>
      <w:tr w:rsidR="00000000">
        <w:trPr>
          <w:divId w:val="175387555"/>
          <w:tblCellSpacing w:w="15" w:type="dxa"/>
        </w:trPr>
        <w:tc>
          <w:tcPr>
            <w:tcW w:w="0" w:type="auto"/>
            <w:vAlign w:val="center"/>
            <w:hideMark/>
          </w:tcPr>
          <w:p w:rsidR="00000000" w:rsidRDefault="00000000">
            <w:r>
              <w:t>&gt; sCode</w:t>
            </w:r>
          </w:p>
        </w:tc>
        <w:tc>
          <w:tcPr>
            <w:tcW w:w="0" w:type="auto"/>
            <w:vAlign w:val="center"/>
            <w:hideMark/>
          </w:tcPr>
          <w:p w:rsidR="00000000" w:rsidRDefault="00000000">
            <w:r>
              <w:t>String</w:t>
            </w:r>
          </w:p>
        </w:tc>
        <w:tc>
          <w:tcPr>
            <w:tcW w:w="0" w:type="auto"/>
            <w:vAlign w:val="center"/>
            <w:hideMark/>
          </w:tcPr>
          <w:p w:rsidR="00000000" w:rsidRDefault="00000000">
            <w:r>
              <w:t xml:space="preserve">Order status code, </w:t>
            </w:r>
            <w:r>
              <w:rPr>
                <w:rStyle w:val="HTML"/>
              </w:rPr>
              <w:t>0</w:t>
            </w:r>
            <w:r>
              <w:t xml:space="preserve"> means success</w:t>
            </w:r>
          </w:p>
        </w:tc>
      </w:tr>
      <w:tr w:rsidR="00000000">
        <w:trPr>
          <w:divId w:val="175387555"/>
          <w:tblCellSpacing w:w="15" w:type="dxa"/>
        </w:trPr>
        <w:tc>
          <w:tcPr>
            <w:tcW w:w="0" w:type="auto"/>
            <w:vAlign w:val="center"/>
            <w:hideMark/>
          </w:tcPr>
          <w:p w:rsidR="00000000" w:rsidRDefault="00000000">
            <w:r>
              <w:t>&gt; sMsg</w:t>
            </w:r>
          </w:p>
        </w:tc>
        <w:tc>
          <w:tcPr>
            <w:tcW w:w="0" w:type="auto"/>
            <w:vAlign w:val="center"/>
            <w:hideMark/>
          </w:tcPr>
          <w:p w:rsidR="00000000" w:rsidRDefault="00000000">
            <w:r>
              <w:t>String</w:t>
            </w:r>
          </w:p>
        </w:tc>
        <w:tc>
          <w:tcPr>
            <w:tcW w:w="0" w:type="auto"/>
            <w:vAlign w:val="center"/>
            <w:hideMark/>
          </w:tcPr>
          <w:p w:rsidR="00000000" w:rsidRDefault="00000000">
            <w:r>
              <w:t>Order status message</w:t>
            </w:r>
          </w:p>
        </w:tc>
      </w:tr>
    </w:tbl>
    <w:p w:rsidR="00000000" w:rsidRDefault="00000000">
      <w:pPr>
        <w:divId w:val="175387555"/>
      </w:pPr>
      <w:r>
        <w:t>Cancel order returns with sCode equal to 0. It is not strictly considered that the order has been canceled. It only means that your cancellation request has been accepted by the system server. The result of the cancellation is subject to the state pushed by the sprd-orders channel or the get order state.</w:t>
      </w:r>
      <w:r>
        <w:br/>
      </w:r>
    </w:p>
    <w:p w:rsidR="00000000" w:rsidRDefault="00000000">
      <w:pPr>
        <w:pStyle w:val="3"/>
        <w:divId w:val="175387555"/>
      </w:pPr>
      <w:r>
        <w:t>WS / Cancel all orders</w:t>
      </w:r>
    </w:p>
    <w:p w:rsidR="00000000" w:rsidRDefault="00000000">
      <w:pPr>
        <w:pStyle w:val="4"/>
        <w:divId w:val="175387555"/>
      </w:pPr>
      <w:r>
        <w:t>URL Path</w:t>
      </w:r>
    </w:p>
    <w:p w:rsidR="00000000" w:rsidRDefault="00000000">
      <w:pPr>
        <w:pStyle w:val="a5"/>
        <w:divId w:val="175387555"/>
      </w:pPr>
      <w:r>
        <w:t>/ws/v5/business (required login)</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a5"/>
        <w:ind w:left="720" w:right="720"/>
        <w:divId w:val="1460102521"/>
      </w:pPr>
      <w:r>
        <w:t>Request Example</w:t>
      </w:r>
    </w:p>
    <w:p w:rsidR="00000000" w:rsidRDefault="00000000">
      <w:pPr>
        <w:pStyle w:val="HTML0"/>
        <w:divId w:val="2134906252"/>
        <w:rPr>
          <w:rStyle w:val="HTML"/>
        </w:rPr>
      </w:pPr>
      <w:r>
        <w:rPr>
          <w:rStyle w:val="o"/>
        </w:rPr>
        <w:t>{</w:t>
      </w:r>
    </w:p>
    <w:p w:rsidR="00000000" w:rsidRDefault="00000000">
      <w:pPr>
        <w:pStyle w:val="HTML0"/>
        <w:divId w:val="2134906252"/>
        <w:rPr>
          <w:rStyle w:val="HTML"/>
        </w:rPr>
      </w:pPr>
      <w:r>
        <w:rPr>
          <w:rStyle w:val="HTML"/>
        </w:rPr>
        <w:t xml:space="preserve">    </w:t>
      </w:r>
      <w:r>
        <w:rPr>
          <w:rStyle w:val="s2"/>
        </w:rPr>
        <w:t>"id"</w:t>
      </w:r>
      <w:r>
        <w:rPr>
          <w:rStyle w:val="HTML"/>
        </w:rPr>
        <w:t xml:space="preserve">: </w:t>
      </w:r>
      <w:r>
        <w:rPr>
          <w:rStyle w:val="s2"/>
        </w:rPr>
        <w:t>"1512"</w:t>
      </w:r>
      <w:r>
        <w:rPr>
          <w:rStyle w:val="HTML"/>
        </w:rPr>
        <w:t>,</w:t>
      </w:r>
    </w:p>
    <w:p w:rsidR="00000000" w:rsidRDefault="00000000">
      <w:pPr>
        <w:pStyle w:val="HTML0"/>
        <w:divId w:val="2134906252"/>
        <w:rPr>
          <w:rStyle w:val="HTML"/>
        </w:rPr>
      </w:pPr>
      <w:r>
        <w:rPr>
          <w:rStyle w:val="HTML"/>
        </w:rPr>
        <w:t xml:space="preserve">    </w:t>
      </w:r>
      <w:r>
        <w:rPr>
          <w:rStyle w:val="s2"/>
        </w:rPr>
        <w:t>"op"</w:t>
      </w:r>
      <w:r>
        <w:rPr>
          <w:rStyle w:val="HTML"/>
        </w:rPr>
        <w:t xml:space="preserve">: </w:t>
      </w:r>
      <w:r>
        <w:rPr>
          <w:rStyle w:val="s2"/>
        </w:rPr>
        <w:t>"sprd-mass-cancel"</w:t>
      </w:r>
      <w:r>
        <w:rPr>
          <w:rStyle w:val="HTML"/>
        </w:rPr>
        <w:t>,</w:t>
      </w:r>
    </w:p>
    <w:p w:rsidR="00000000" w:rsidRDefault="00000000">
      <w:pPr>
        <w:pStyle w:val="HTML0"/>
        <w:divId w:val="2134906252"/>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2134906252"/>
        <w:rPr>
          <w:rStyle w:val="HTML"/>
        </w:rPr>
      </w:pPr>
      <w:r>
        <w:rPr>
          <w:rStyle w:val="HTML"/>
        </w:rPr>
        <w:t xml:space="preserve">        </w:t>
      </w:r>
      <w:r>
        <w:rPr>
          <w:rStyle w:val="s2"/>
        </w:rPr>
        <w:t>"sprdId"</w:t>
      </w:r>
      <w:r>
        <w:rPr>
          <w:rStyle w:val="HTML"/>
        </w:rPr>
        <w:t xml:space="preserve">: </w:t>
      </w:r>
      <w:r>
        <w:rPr>
          <w:rStyle w:val="s2"/>
        </w:rPr>
        <w:t>"BTC-USDT_BTC-USDT-SWAP"</w:t>
      </w:r>
    </w:p>
    <w:p w:rsidR="00000000" w:rsidRDefault="00000000">
      <w:pPr>
        <w:pStyle w:val="HTML0"/>
        <w:divId w:val="2134906252"/>
        <w:rPr>
          <w:rStyle w:val="HTML"/>
        </w:rPr>
      </w:pPr>
      <w:r>
        <w:rPr>
          <w:rStyle w:val="HTML"/>
        </w:rPr>
        <w:t xml:space="preserve">    </w:t>
      </w:r>
      <w:r>
        <w:rPr>
          <w:rStyle w:val="o"/>
        </w:rPr>
        <w:t>}]</w:t>
      </w:r>
    </w:p>
    <w:p w:rsidR="00000000" w:rsidRDefault="00000000">
      <w:pPr>
        <w:pStyle w:val="HTML0"/>
        <w:divId w:val="2134906252"/>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Unique identifier of the message provided by client. It will be returned in response message to identify the corresponding request. </w:t>
            </w:r>
            <w:r>
              <w:br/>
              <w:t>A combination of case-sensitive alphanumerics, all numbers, or all letters of up to 32 characters.</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sprd-mass-cancel</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Request parameters</w:t>
            </w:r>
          </w:p>
        </w:tc>
      </w:tr>
      <w:tr w:rsidR="00000000">
        <w:trPr>
          <w:divId w:val="175387555"/>
          <w:tblCellSpacing w:w="15" w:type="dxa"/>
        </w:trPr>
        <w:tc>
          <w:tcPr>
            <w:tcW w:w="0" w:type="auto"/>
            <w:vAlign w:val="center"/>
            <w:hideMark/>
          </w:tcPr>
          <w:p w:rsidR="00000000" w:rsidRDefault="00000000">
            <w:r>
              <w:t>&gt; sprdId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spread ID</w:t>
            </w:r>
          </w:p>
        </w:tc>
      </w:tr>
    </w:tbl>
    <w:p w:rsidR="00000000" w:rsidRDefault="00000000">
      <w:pPr>
        <w:pStyle w:val="5"/>
        <w:divId w:val="185602860"/>
      </w:pPr>
      <w:r>
        <w:t>Successful Response Example</w:t>
      </w:r>
    </w:p>
    <w:p w:rsidR="00000000" w:rsidRDefault="00000000">
      <w:pPr>
        <w:pStyle w:val="HTML0"/>
        <w:divId w:val="473911701"/>
        <w:rPr>
          <w:rStyle w:val="w"/>
        </w:rPr>
      </w:pPr>
      <w:r>
        <w:rPr>
          <w:rStyle w:val="p"/>
        </w:rPr>
        <w:t>{</w:t>
      </w:r>
    </w:p>
    <w:p w:rsidR="00000000" w:rsidRDefault="00000000">
      <w:pPr>
        <w:pStyle w:val="HTML0"/>
        <w:divId w:val="473911701"/>
        <w:rPr>
          <w:rStyle w:val="w"/>
        </w:rPr>
      </w:pPr>
      <w:r>
        <w:rPr>
          <w:rStyle w:val="w"/>
        </w:rPr>
        <w:t xml:space="preserve">    </w:t>
      </w:r>
      <w:r>
        <w:rPr>
          <w:rStyle w:val="nl"/>
        </w:rPr>
        <w:t>"id"</w:t>
      </w:r>
      <w:r>
        <w:rPr>
          <w:rStyle w:val="p"/>
        </w:rPr>
        <w:t>:</w:t>
      </w:r>
      <w:r>
        <w:rPr>
          <w:rStyle w:val="w"/>
        </w:rPr>
        <w:t xml:space="preserve"> </w:t>
      </w:r>
      <w:r>
        <w:rPr>
          <w:rStyle w:val="s2"/>
        </w:rPr>
        <w:t>"1512"</w:t>
      </w:r>
      <w:r>
        <w:rPr>
          <w:rStyle w:val="p"/>
        </w:rPr>
        <w:t>,</w:t>
      </w:r>
    </w:p>
    <w:p w:rsidR="00000000" w:rsidRDefault="00000000">
      <w:pPr>
        <w:pStyle w:val="HTML0"/>
        <w:divId w:val="473911701"/>
        <w:rPr>
          <w:rStyle w:val="w"/>
        </w:rPr>
      </w:pPr>
      <w:r>
        <w:rPr>
          <w:rStyle w:val="w"/>
        </w:rPr>
        <w:t xml:space="preserve">    </w:t>
      </w:r>
      <w:r>
        <w:rPr>
          <w:rStyle w:val="nl"/>
        </w:rPr>
        <w:t>"op"</w:t>
      </w:r>
      <w:r>
        <w:rPr>
          <w:rStyle w:val="p"/>
        </w:rPr>
        <w:t>:</w:t>
      </w:r>
      <w:r>
        <w:rPr>
          <w:rStyle w:val="w"/>
        </w:rPr>
        <w:t xml:space="preserve"> </w:t>
      </w:r>
      <w:r>
        <w:rPr>
          <w:rStyle w:val="s2"/>
        </w:rPr>
        <w:t>"sprd-mass-cancel"</w:t>
      </w:r>
      <w:r>
        <w:rPr>
          <w:rStyle w:val="p"/>
        </w:rPr>
        <w:t>,</w:t>
      </w:r>
    </w:p>
    <w:p w:rsidR="00000000" w:rsidRDefault="00000000">
      <w:pPr>
        <w:pStyle w:val="HTML0"/>
        <w:divId w:val="473911701"/>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473911701"/>
        <w:rPr>
          <w:rStyle w:val="w"/>
        </w:rPr>
      </w:pPr>
      <w:r>
        <w:rPr>
          <w:rStyle w:val="w"/>
        </w:rPr>
        <w:t xml:space="preserve">        </w:t>
      </w:r>
      <w:r>
        <w:rPr>
          <w:rStyle w:val="p"/>
        </w:rPr>
        <w:t>{</w:t>
      </w:r>
    </w:p>
    <w:p w:rsidR="00000000" w:rsidRDefault="00000000">
      <w:pPr>
        <w:pStyle w:val="HTML0"/>
        <w:divId w:val="473911701"/>
        <w:rPr>
          <w:rStyle w:val="w"/>
        </w:rPr>
      </w:pPr>
      <w:r>
        <w:rPr>
          <w:rStyle w:val="w"/>
        </w:rPr>
        <w:t xml:space="preserve">            </w:t>
      </w:r>
      <w:r>
        <w:rPr>
          <w:rStyle w:val="nl"/>
        </w:rPr>
        <w:t>"result"</w:t>
      </w:r>
      <w:r>
        <w:rPr>
          <w:rStyle w:val="p"/>
        </w:rPr>
        <w:t>:</w:t>
      </w:r>
      <w:r>
        <w:rPr>
          <w:rStyle w:val="w"/>
        </w:rPr>
        <w:t xml:space="preserve"> </w:t>
      </w:r>
      <w:r>
        <w:rPr>
          <w:rStyle w:val="kc"/>
        </w:rPr>
        <w:t>true</w:t>
      </w:r>
    </w:p>
    <w:p w:rsidR="00000000" w:rsidRDefault="00000000">
      <w:pPr>
        <w:pStyle w:val="HTML0"/>
        <w:divId w:val="473911701"/>
        <w:rPr>
          <w:rStyle w:val="w"/>
        </w:rPr>
      </w:pPr>
      <w:r>
        <w:rPr>
          <w:rStyle w:val="w"/>
        </w:rPr>
        <w:t xml:space="preserve">        </w:t>
      </w:r>
      <w:r>
        <w:rPr>
          <w:rStyle w:val="p"/>
        </w:rPr>
        <w:t>}</w:t>
      </w:r>
    </w:p>
    <w:p w:rsidR="00000000" w:rsidRDefault="00000000">
      <w:pPr>
        <w:pStyle w:val="HTML0"/>
        <w:divId w:val="473911701"/>
        <w:rPr>
          <w:rStyle w:val="w"/>
        </w:rPr>
      </w:pPr>
      <w:r>
        <w:rPr>
          <w:rStyle w:val="w"/>
        </w:rPr>
        <w:t xml:space="preserve">    </w:t>
      </w:r>
      <w:r>
        <w:rPr>
          <w:rStyle w:val="p"/>
        </w:rPr>
        <w:t>],</w:t>
      </w:r>
    </w:p>
    <w:p w:rsidR="00000000" w:rsidRDefault="00000000">
      <w:pPr>
        <w:pStyle w:val="HTML0"/>
        <w:divId w:val="473911701"/>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473911701"/>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473911701"/>
        <w:rPr>
          <w:rStyle w:val="w"/>
        </w:rPr>
      </w:pPr>
      <w:r>
        <w:rPr>
          <w:rStyle w:val="p"/>
        </w:rPr>
        <w:t>}</w:t>
      </w:r>
      <w:r>
        <w:rPr>
          <w:rStyle w:val="w"/>
        </w:rPr>
        <w:t xml:space="preserve"> </w:t>
      </w:r>
    </w:p>
    <w:p w:rsidR="00000000" w:rsidRDefault="00000000">
      <w:pPr>
        <w:pStyle w:val="a5"/>
        <w:ind w:left="720" w:right="720"/>
        <w:divId w:val="1495488664"/>
      </w:pPr>
      <w:r>
        <w:t>Response Example When Format Error</w:t>
      </w:r>
    </w:p>
    <w:p w:rsidR="00000000" w:rsidRDefault="00000000">
      <w:pPr>
        <w:pStyle w:val="HTML0"/>
        <w:divId w:val="1775901038"/>
        <w:rPr>
          <w:rStyle w:val="w"/>
        </w:rPr>
      </w:pPr>
      <w:r>
        <w:rPr>
          <w:rStyle w:val="p"/>
        </w:rPr>
        <w:t>{</w:t>
      </w:r>
    </w:p>
    <w:p w:rsidR="00000000" w:rsidRDefault="00000000">
      <w:pPr>
        <w:pStyle w:val="HTML0"/>
        <w:divId w:val="1775901038"/>
        <w:rPr>
          <w:rStyle w:val="w"/>
        </w:rPr>
      </w:pPr>
      <w:r>
        <w:rPr>
          <w:rStyle w:val="w"/>
        </w:rPr>
        <w:t xml:space="preserve">  </w:t>
      </w:r>
      <w:r>
        <w:rPr>
          <w:rStyle w:val="nl"/>
        </w:rPr>
        <w:t>"id"</w:t>
      </w:r>
      <w:r>
        <w:rPr>
          <w:rStyle w:val="p"/>
        </w:rPr>
        <w:t>:</w:t>
      </w:r>
      <w:r>
        <w:rPr>
          <w:rStyle w:val="w"/>
        </w:rPr>
        <w:t xml:space="preserve"> </w:t>
      </w:r>
      <w:r>
        <w:rPr>
          <w:rStyle w:val="s2"/>
        </w:rPr>
        <w:t>"1512"</w:t>
      </w:r>
      <w:r>
        <w:rPr>
          <w:rStyle w:val="p"/>
        </w:rPr>
        <w:t>,</w:t>
      </w:r>
    </w:p>
    <w:p w:rsidR="00000000" w:rsidRDefault="00000000">
      <w:pPr>
        <w:pStyle w:val="HTML0"/>
        <w:divId w:val="1775901038"/>
        <w:rPr>
          <w:rStyle w:val="w"/>
        </w:rPr>
      </w:pPr>
      <w:r>
        <w:rPr>
          <w:rStyle w:val="w"/>
        </w:rPr>
        <w:t xml:space="preserve">  </w:t>
      </w:r>
      <w:r>
        <w:rPr>
          <w:rStyle w:val="nl"/>
        </w:rPr>
        <w:t>"op"</w:t>
      </w:r>
      <w:r>
        <w:rPr>
          <w:rStyle w:val="p"/>
        </w:rPr>
        <w:t>:</w:t>
      </w:r>
      <w:r>
        <w:rPr>
          <w:rStyle w:val="w"/>
        </w:rPr>
        <w:t xml:space="preserve"> </w:t>
      </w:r>
      <w:r>
        <w:rPr>
          <w:rStyle w:val="s2"/>
        </w:rPr>
        <w:t>"sprd-mass-cancel"</w:t>
      </w:r>
      <w:r>
        <w:rPr>
          <w:rStyle w:val="p"/>
        </w:rPr>
        <w:t>,</w:t>
      </w:r>
    </w:p>
    <w:p w:rsidR="00000000" w:rsidRDefault="00000000">
      <w:pPr>
        <w:pStyle w:val="HTML0"/>
        <w:divId w:val="1775901038"/>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775901038"/>
        <w:rPr>
          <w:rStyle w:val="w"/>
        </w:rPr>
      </w:pPr>
      <w:r>
        <w:rPr>
          <w:rStyle w:val="w"/>
        </w:rPr>
        <w:t xml:space="preserve">  </w:t>
      </w:r>
      <w:r>
        <w:rPr>
          <w:rStyle w:val="nl"/>
        </w:rPr>
        <w:t>"code"</w:t>
      </w:r>
      <w:r>
        <w:rPr>
          <w:rStyle w:val="p"/>
        </w:rPr>
        <w:t>:</w:t>
      </w:r>
      <w:r>
        <w:rPr>
          <w:rStyle w:val="w"/>
        </w:rPr>
        <w:t xml:space="preserve"> </w:t>
      </w:r>
      <w:r>
        <w:rPr>
          <w:rStyle w:val="s2"/>
        </w:rPr>
        <w:t>"60013"</w:t>
      </w:r>
      <w:r>
        <w:rPr>
          <w:rStyle w:val="p"/>
        </w:rPr>
        <w:t>,</w:t>
      </w:r>
    </w:p>
    <w:p w:rsidR="00000000" w:rsidRDefault="00000000">
      <w:pPr>
        <w:pStyle w:val="HTML0"/>
        <w:divId w:val="1775901038"/>
        <w:rPr>
          <w:rStyle w:val="w"/>
        </w:rPr>
      </w:pPr>
      <w:r>
        <w:rPr>
          <w:rStyle w:val="w"/>
        </w:rPr>
        <w:t xml:space="preserve">  </w:t>
      </w:r>
      <w:r>
        <w:rPr>
          <w:rStyle w:val="nl"/>
        </w:rPr>
        <w:t>"msg"</w:t>
      </w:r>
      <w:r>
        <w:rPr>
          <w:rStyle w:val="p"/>
        </w:rPr>
        <w:t>:</w:t>
      </w:r>
      <w:r>
        <w:rPr>
          <w:rStyle w:val="w"/>
        </w:rPr>
        <w:t xml:space="preserve"> </w:t>
      </w:r>
      <w:r>
        <w:rPr>
          <w:rStyle w:val="s2"/>
        </w:rPr>
        <w:t>"Invalid args"</w:t>
      </w:r>
    </w:p>
    <w:p w:rsidR="00000000" w:rsidRDefault="00000000">
      <w:pPr>
        <w:pStyle w:val="HTML0"/>
        <w:divId w:val="1775901038"/>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900"/>
        <w:gridCol w:w="40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id</w:t>
            </w:r>
          </w:p>
        </w:tc>
        <w:tc>
          <w:tcPr>
            <w:tcW w:w="0" w:type="auto"/>
            <w:vAlign w:val="center"/>
            <w:hideMark/>
          </w:tcPr>
          <w:p w:rsidR="00000000" w:rsidRDefault="00000000">
            <w:r>
              <w:t>String</w:t>
            </w:r>
          </w:p>
        </w:tc>
        <w:tc>
          <w:tcPr>
            <w:tcW w:w="0" w:type="auto"/>
            <w:vAlign w:val="center"/>
            <w:hideMark/>
          </w:tcPr>
          <w:p w:rsidR="00000000" w:rsidRDefault="00000000">
            <w:r>
              <w:t>Unique identifier of the message</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Operation</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Data</w:t>
            </w:r>
          </w:p>
        </w:tc>
      </w:tr>
      <w:tr w:rsidR="00000000">
        <w:trPr>
          <w:divId w:val="175387555"/>
          <w:tblCellSpacing w:w="15" w:type="dxa"/>
        </w:trPr>
        <w:tc>
          <w:tcPr>
            <w:tcW w:w="0" w:type="auto"/>
            <w:vAlign w:val="center"/>
            <w:hideMark/>
          </w:tcPr>
          <w:p w:rsidR="00000000" w:rsidRDefault="00000000">
            <w:r>
              <w:t>&gt; result</w:t>
            </w:r>
          </w:p>
        </w:tc>
        <w:tc>
          <w:tcPr>
            <w:tcW w:w="0" w:type="auto"/>
            <w:vAlign w:val="center"/>
            <w:hideMark/>
          </w:tcPr>
          <w:p w:rsidR="00000000" w:rsidRDefault="00000000">
            <w:r>
              <w:t>Boolean</w:t>
            </w:r>
          </w:p>
        </w:tc>
        <w:tc>
          <w:tcPr>
            <w:tcW w:w="0" w:type="auto"/>
            <w:vAlign w:val="center"/>
            <w:hideMark/>
          </w:tcPr>
          <w:p w:rsidR="00000000" w:rsidRDefault="00000000">
            <w:r>
              <w:t xml:space="preserve">Result of the request </w:t>
            </w:r>
            <w:r>
              <w:rPr>
                <w:rStyle w:val="HTML"/>
              </w:rPr>
              <w:t>true</w:t>
            </w:r>
            <w:r>
              <w:t xml:space="preserve">, </w:t>
            </w:r>
            <w:r>
              <w:rPr>
                <w:rStyle w:val="HTML"/>
              </w:rPr>
              <w:t>false</w:t>
            </w:r>
          </w:p>
        </w:tc>
      </w:tr>
    </w:tbl>
    <w:p w:rsidR="00000000" w:rsidRDefault="00000000">
      <w:pPr>
        <w:pStyle w:val="2"/>
        <w:divId w:val="175387555"/>
      </w:pPr>
      <w:r>
        <w:t>WebSocket Private Channel</w:t>
      </w:r>
    </w:p>
    <w:p w:rsidR="00000000" w:rsidRDefault="00000000">
      <w:pPr>
        <w:numPr>
          <w:ilvl w:val="0"/>
          <w:numId w:val="53"/>
        </w:numPr>
        <w:spacing w:before="100" w:beforeAutospacing="1" w:after="100" w:afterAutospacing="1"/>
        <w:divId w:val="175387555"/>
      </w:pPr>
      <w:r>
        <w:t xml:space="preserve">Production Trading URL: </w:t>
      </w:r>
      <w:r>
        <w:rPr>
          <w:rStyle w:val="HTML"/>
        </w:rPr>
        <w:t>wss://ws.okx.com:8443/ws/v5/business</w:t>
      </w:r>
    </w:p>
    <w:p w:rsidR="00000000" w:rsidRDefault="00000000">
      <w:pPr>
        <w:numPr>
          <w:ilvl w:val="0"/>
          <w:numId w:val="53"/>
        </w:numPr>
        <w:spacing w:before="100" w:beforeAutospacing="1" w:after="100" w:afterAutospacing="1"/>
        <w:divId w:val="175387555"/>
      </w:pPr>
      <w:r>
        <w:t xml:space="preserve">AWS Production Trading URL: </w:t>
      </w:r>
      <w:r>
        <w:rPr>
          <w:rStyle w:val="HTML"/>
        </w:rPr>
        <w:t>wss://wsaws.okx.com:8443/ws/v5/business</w:t>
      </w:r>
    </w:p>
    <w:p w:rsidR="00000000" w:rsidRDefault="00000000">
      <w:pPr>
        <w:numPr>
          <w:ilvl w:val="0"/>
          <w:numId w:val="53"/>
        </w:numPr>
        <w:spacing w:before="100" w:beforeAutospacing="1" w:after="100" w:afterAutospacing="1"/>
        <w:divId w:val="175387555"/>
      </w:pPr>
      <w:r>
        <w:t xml:space="preserve">Demo Trading URL: </w:t>
      </w:r>
      <w:r>
        <w:rPr>
          <w:rStyle w:val="HTML"/>
        </w:rPr>
        <w:t>wss://wspap.okx.com:8443/ws/v5/business</w:t>
      </w:r>
      <w:r>
        <w:t xml:space="preserve"> </w:t>
      </w:r>
    </w:p>
    <w:p w:rsidR="00000000" w:rsidRDefault="00000000">
      <w:pPr>
        <w:pStyle w:val="3"/>
        <w:divId w:val="175387555"/>
      </w:pPr>
      <w:r>
        <w:t>Order channel</w:t>
      </w:r>
    </w:p>
    <w:p w:rsidR="00000000" w:rsidRDefault="00000000">
      <w:pPr>
        <w:pStyle w:val="a5"/>
        <w:divId w:val="175387555"/>
      </w:pPr>
      <w:r>
        <w:t xml:space="preserve">Retrieve order information from the </w:t>
      </w:r>
      <w:r>
        <w:rPr>
          <w:rStyle w:val="HTML"/>
        </w:rPr>
        <w:t>sprd-order</w:t>
      </w:r>
      <w:r>
        <w:t xml:space="preserve"> Websocket channel. Data will not be pushed when first subscribed. Data will only be pushed when triggered by events such as placing/canceling order.</w:t>
      </w:r>
    </w:p>
    <w:p w:rsidR="00000000" w:rsidRDefault="00000000">
      <w:pPr>
        <w:pStyle w:val="4"/>
        <w:divId w:val="175387555"/>
      </w:pPr>
      <w:r>
        <w:t>URL Path</w:t>
      </w:r>
    </w:p>
    <w:p w:rsidR="00000000" w:rsidRDefault="00000000">
      <w:pPr>
        <w:pStyle w:val="a5"/>
        <w:divId w:val="175387555"/>
      </w:pPr>
      <w:r>
        <w:t>/ws/v5/business (required login)</w:t>
      </w:r>
    </w:p>
    <w:p w:rsidR="00000000" w:rsidRDefault="00000000">
      <w:pPr>
        <w:pStyle w:val="a5"/>
        <w:ind w:left="720" w:right="720"/>
        <w:divId w:val="1000624711"/>
      </w:pPr>
      <w:r>
        <w:t>Request Example : single</w:t>
      </w:r>
    </w:p>
    <w:p w:rsidR="00000000" w:rsidRDefault="00000000">
      <w:pPr>
        <w:pStyle w:val="HTML0"/>
        <w:divId w:val="378943039"/>
        <w:rPr>
          <w:rStyle w:val="HTML"/>
        </w:rPr>
      </w:pPr>
      <w:r>
        <w:rPr>
          <w:rStyle w:val="o"/>
        </w:rPr>
        <w:t>{</w:t>
      </w:r>
    </w:p>
    <w:p w:rsidR="00000000" w:rsidRDefault="00000000">
      <w:pPr>
        <w:pStyle w:val="HTML0"/>
        <w:divId w:val="378943039"/>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378943039"/>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378943039"/>
        <w:rPr>
          <w:rStyle w:val="HTML"/>
        </w:rPr>
      </w:pPr>
      <w:r>
        <w:rPr>
          <w:rStyle w:val="HTML"/>
        </w:rPr>
        <w:t xml:space="preserve">    </w:t>
      </w:r>
      <w:r>
        <w:rPr>
          <w:rStyle w:val="o"/>
        </w:rPr>
        <w:t>{</w:t>
      </w:r>
    </w:p>
    <w:p w:rsidR="00000000" w:rsidRDefault="00000000">
      <w:pPr>
        <w:pStyle w:val="HTML0"/>
        <w:divId w:val="378943039"/>
        <w:rPr>
          <w:rStyle w:val="HTML"/>
        </w:rPr>
      </w:pPr>
      <w:r>
        <w:rPr>
          <w:rStyle w:val="HTML"/>
        </w:rPr>
        <w:t xml:space="preserve">      </w:t>
      </w:r>
      <w:r>
        <w:rPr>
          <w:rStyle w:val="s2"/>
        </w:rPr>
        <w:t>"channel"</w:t>
      </w:r>
      <w:r>
        <w:rPr>
          <w:rStyle w:val="HTML"/>
        </w:rPr>
        <w:t xml:space="preserve">: </w:t>
      </w:r>
      <w:r>
        <w:rPr>
          <w:rStyle w:val="s2"/>
        </w:rPr>
        <w:t>"sprd-orders"</w:t>
      </w:r>
      <w:r>
        <w:rPr>
          <w:rStyle w:val="HTML"/>
        </w:rPr>
        <w:t>,</w:t>
      </w:r>
    </w:p>
    <w:p w:rsidR="00000000" w:rsidRDefault="00000000">
      <w:pPr>
        <w:pStyle w:val="HTML0"/>
        <w:divId w:val="378943039"/>
        <w:rPr>
          <w:rStyle w:val="HTML"/>
        </w:rPr>
      </w:pPr>
      <w:r>
        <w:rPr>
          <w:rStyle w:val="HTML"/>
        </w:rPr>
        <w:t xml:space="preserve">      </w:t>
      </w:r>
      <w:r>
        <w:rPr>
          <w:rStyle w:val="s2"/>
        </w:rPr>
        <w:t>"sprdId"</w:t>
      </w:r>
      <w:r>
        <w:rPr>
          <w:rStyle w:val="HTML"/>
        </w:rPr>
        <w:t xml:space="preserve">: </w:t>
      </w:r>
      <w:r>
        <w:rPr>
          <w:rStyle w:val="s2"/>
        </w:rPr>
        <w:t>"BTC-USDT_BTC-USDT-SWAP"</w:t>
      </w:r>
    </w:p>
    <w:p w:rsidR="00000000" w:rsidRDefault="00000000">
      <w:pPr>
        <w:pStyle w:val="HTML0"/>
        <w:divId w:val="378943039"/>
        <w:rPr>
          <w:rStyle w:val="HTML"/>
        </w:rPr>
      </w:pPr>
      <w:r>
        <w:rPr>
          <w:rStyle w:val="HTML"/>
        </w:rPr>
        <w:t xml:space="preserve">    </w:t>
      </w:r>
      <w:r>
        <w:rPr>
          <w:rStyle w:val="o"/>
        </w:rPr>
        <w:t>}</w:t>
      </w:r>
    </w:p>
    <w:p w:rsidR="00000000" w:rsidRDefault="00000000">
      <w:pPr>
        <w:pStyle w:val="HTML0"/>
        <w:divId w:val="378943039"/>
        <w:rPr>
          <w:rStyle w:val="HTML"/>
        </w:rPr>
      </w:pPr>
      <w:r>
        <w:rPr>
          <w:rStyle w:val="HTML"/>
        </w:rPr>
        <w:t xml:space="preserve">  </w:t>
      </w:r>
      <w:r>
        <w:rPr>
          <w:rStyle w:val="o"/>
        </w:rPr>
        <w:t>]</w:t>
      </w:r>
    </w:p>
    <w:p w:rsidR="00000000" w:rsidRDefault="00000000">
      <w:pPr>
        <w:pStyle w:val="HTML0"/>
        <w:divId w:val="378943039"/>
        <w:rPr>
          <w:rStyle w:val="HTML"/>
        </w:rPr>
      </w:pPr>
      <w:r>
        <w:rPr>
          <w:rStyle w:val="o"/>
        </w:rPr>
        <w:t>}</w:t>
      </w:r>
    </w:p>
    <w:p w:rsidR="00000000" w:rsidRDefault="00000000">
      <w:pPr>
        <w:pStyle w:val="a5"/>
        <w:ind w:left="720" w:right="720"/>
        <w:divId w:val="703597119"/>
      </w:pPr>
      <w:r>
        <w:t>Request Example:</w:t>
      </w:r>
    </w:p>
    <w:p w:rsidR="00000000" w:rsidRDefault="00000000">
      <w:pPr>
        <w:pStyle w:val="HTML0"/>
        <w:divId w:val="453839020"/>
        <w:rPr>
          <w:rStyle w:val="HTML"/>
        </w:rPr>
      </w:pPr>
      <w:r>
        <w:rPr>
          <w:rStyle w:val="o"/>
        </w:rPr>
        <w:t>{</w:t>
      </w:r>
    </w:p>
    <w:p w:rsidR="00000000" w:rsidRDefault="00000000">
      <w:pPr>
        <w:pStyle w:val="HTML0"/>
        <w:divId w:val="453839020"/>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453839020"/>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453839020"/>
        <w:rPr>
          <w:rStyle w:val="HTML"/>
        </w:rPr>
      </w:pPr>
      <w:r>
        <w:rPr>
          <w:rStyle w:val="HTML"/>
        </w:rPr>
        <w:t xml:space="preserve">    </w:t>
      </w:r>
      <w:r>
        <w:rPr>
          <w:rStyle w:val="o"/>
        </w:rPr>
        <w:t>{</w:t>
      </w:r>
    </w:p>
    <w:p w:rsidR="00000000" w:rsidRDefault="00000000">
      <w:pPr>
        <w:pStyle w:val="HTML0"/>
        <w:divId w:val="453839020"/>
        <w:rPr>
          <w:rStyle w:val="HTML"/>
        </w:rPr>
      </w:pPr>
      <w:r>
        <w:rPr>
          <w:rStyle w:val="HTML"/>
        </w:rPr>
        <w:t xml:space="preserve">      </w:t>
      </w:r>
      <w:r>
        <w:rPr>
          <w:rStyle w:val="s2"/>
        </w:rPr>
        <w:t>"channel"</w:t>
      </w:r>
      <w:r>
        <w:rPr>
          <w:rStyle w:val="HTML"/>
        </w:rPr>
        <w:t xml:space="preserve">: </w:t>
      </w:r>
      <w:r>
        <w:rPr>
          <w:rStyle w:val="s2"/>
        </w:rPr>
        <w:t>"sprd-orders"</w:t>
      </w:r>
      <w:r>
        <w:rPr>
          <w:rStyle w:val="HTML"/>
        </w:rPr>
        <w:t>,</w:t>
      </w:r>
    </w:p>
    <w:p w:rsidR="00000000" w:rsidRDefault="00000000">
      <w:pPr>
        <w:pStyle w:val="HTML0"/>
        <w:divId w:val="453839020"/>
        <w:rPr>
          <w:rStyle w:val="HTML"/>
        </w:rPr>
      </w:pPr>
      <w:r>
        <w:rPr>
          <w:rStyle w:val="HTML"/>
        </w:rPr>
        <w:t xml:space="preserve">    </w:t>
      </w:r>
      <w:r>
        <w:rPr>
          <w:rStyle w:val="o"/>
        </w:rPr>
        <w:t>}</w:t>
      </w:r>
    </w:p>
    <w:p w:rsidR="00000000" w:rsidRDefault="00000000">
      <w:pPr>
        <w:pStyle w:val="HTML0"/>
        <w:divId w:val="453839020"/>
        <w:rPr>
          <w:rStyle w:val="HTML"/>
        </w:rPr>
      </w:pPr>
      <w:r>
        <w:rPr>
          <w:rStyle w:val="HTML"/>
        </w:rPr>
        <w:t xml:space="preserve">  </w:t>
      </w:r>
      <w:r>
        <w:rPr>
          <w:rStyle w:val="o"/>
        </w:rPr>
        <w:t>]</w:t>
      </w:r>
    </w:p>
    <w:p w:rsidR="00000000" w:rsidRDefault="00000000">
      <w:pPr>
        <w:pStyle w:val="HTML0"/>
        <w:divId w:val="453839020"/>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33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subscribed channels</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sprd-orders</w:t>
            </w:r>
          </w:p>
        </w:tc>
      </w:tr>
      <w:tr w:rsidR="00000000">
        <w:trPr>
          <w:divId w:val="175387555"/>
          <w:tblCellSpacing w:w="15" w:type="dxa"/>
        </w:trPr>
        <w:tc>
          <w:tcPr>
            <w:tcW w:w="0" w:type="auto"/>
            <w:vAlign w:val="center"/>
            <w:hideMark/>
          </w:tcPr>
          <w:p w:rsidR="00000000" w:rsidRDefault="00000000">
            <w:r>
              <w:t>&gt; sprdId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Spread ID</w:t>
            </w:r>
          </w:p>
        </w:tc>
      </w:tr>
    </w:tbl>
    <w:p w:rsidR="00000000" w:rsidRDefault="00000000">
      <w:pPr>
        <w:pStyle w:val="a5"/>
        <w:ind w:left="720" w:right="720"/>
        <w:divId w:val="514618398"/>
      </w:pPr>
      <w:r>
        <w:t>Successful Response Example : single</w:t>
      </w:r>
    </w:p>
    <w:p w:rsidR="00000000" w:rsidRDefault="00000000">
      <w:pPr>
        <w:pStyle w:val="HTML0"/>
        <w:divId w:val="1241790043"/>
        <w:rPr>
          <w:rStyle w:val="w"/>
        </w:rPr>
      </w:pPr>
      <w:r>
        <w:rPr>
          <w:rStyle w:val="p"/>
        </w:rPr>
        <w:t>{</w:t>
      </w:r>
    </w:p>
    <w:p w:rsidR="00000000" w:rsidRDefault="00000000">
      <w:pPr>
        <w:pStyle w:val="HTML0"/>
        <w:divId w:val="1241790043"/>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1241790043"/>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241790043"/>
        <w:rPr>
          <w:rStyle w:val="w"/>
        </w:rPr>
      </w:pPr>
      <w:r>
        <w:rPr>
          <w:rStyle w:val="w"/>
        </w:rPr>
        <w:t xml:space="preserve">    </w:t>
      </w:r>
      <w:r>
        <w:rPr>
          <w:rStyle w:val="nl"/>
        </w:rPr>
        <w:t>"channel"</w:t>
      </w:r>
      <w:r>
        <w:rPr>
          <w:rStyle w:val="p"/>
        </w:rPr>
        <w:t>:</w:t>
      </w:r>
      <w:r>
        <w:rPr>
          <w:rStyle w:val="w"/>
        </w:rPr>
        <w:t xml:space="preserve"> </w:t>
      </w:r>
      <w:r>
        <w:rPr>
          <w:rStyle w:val="s2"/>
        </w:rPr>
        <w:t>"sprd-orders"</w:t>
      </w:r>
      <w:r>
        <w:rPr>
          <w:rStyle w:val="p"/>
        </w:rPr>
        <w:t>,</w:t>
      </w:r>
    </w:p>
    <w:p w:rsidR="00000000" w:rsidRDefault="00000000">
      <w:pPr>
        <w:pStyle w:val="HTML0"/>
        <w:divId w:val="1241790043"/>
        <w:rPr>
          <w:rStyle w:val="w"/>
        </w:rPr>
      </w:pPr>
      <w:r>
        <w:rPr>
          <w:rStyle w:val="w"/>
        </w:rPr>
        <w:t xml:space="preserve">    </w:t>
      </w:r>
      <w:r>
        <w:rPr>
          <w:rStyle w:val="nl"/>
        </w:rPr>
        <w:t>"sprdId"</w:t>
      </w:r>
      <w:r>
        <w:rPr>
          <w:rStyle w:val="p"/>
        </w:rPr>
        <w:t>:</w:t>
      </w:r>
      <w:r>
        <w:rPr>
          <w:rStyle w:val="w"/>
        </w:rPr>
        <w:t xml:space="preserve"> </w:t>
      </w:r>
      <w:r>
        <w:rPr>
          <w:rStyle w:val="s2"/>
        </w:rPr>
        <w:t>"BTC-USDT_BTC-UST-SWAP"</w:t>
      </w:r>
    </w:p>
    <w:p w:rsidR="00000000" w:rsidRDefault="00000000">
      <w:pPr>
        <w:pStyle w:val="HTML0"/>
        <w:divId w:val="1241790043"/>
        <w:rPr>
          <w:rStyle w:val="w"/>
        </w:rPr>
      </w:pPr>
      <w:r>
        <w:rPr>
          <w:rStyle w:val="w"/>
        </w:rPr>
        <w:t xml:space="preserve">  </w:t>
      </w:r>
      <w:r>
        <w:rPr>
          <w:rStyle w:val="p"/>
        </w:rPr>
        <w:t>},</w:t>
      </w:r>
    </w:p>
    <w:p w:rsidR="00000000" w:rsidRDefault="00000000">
      <w:pPr>
        <w:pStyle w:val="HTML0"/>
        <w:divId w:val="1241790043"/>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241790043"/>
        <w:rPr>
          <w:rStyle w:val="w"/>
        </w:rPr>
      </w:pPr>
      <w:r>
        <w:rPr>
          <w:rStyle w:val="p"/>
        </w:rPr>
        <w:t>}</w:t>
      </w:r>
    </w:p>
    <w:p w:rsidR="00000000" w:rsidRDefault="00000000">
      <w:pPr>
        <w:pStyle w:val="a5"/>
        <w:ind w:left="720" w:right="720"/>
        <w:divId w:val="1556819680"/>
      </w:pPr>
      <w:r>
        <w:t>Successful Response Example</w:t>
      </w:r>
    </w:p>
    <w:p w:rsidR="00000000" w:rsidRDefault="00000000">
      <w:pPr>
        <w:pStyle w:val="HTML0"/>
        <w:divId w:val="1802990012"/>
        <w:rPr>
          <w:rStyle w:val="w"/>
        </w:rPr>
      </w:pPr>
      <w:r>
        <w:rPr>
          <w:rStyle w:val="p"/>
        </w:rPr>
        <w:t>{</w:t>
      </w:r>
    </w:p>
    <w:p w:rsidR="00000000" w:rsidRDefault="00000000">
      <w:pPr>
        <w:pStyle w:val="HTML0"/>
        <w:divId w:val="1802990012"/>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1802990012"/>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802990012"/>
        <w:rPr>
          <w:rStyle w:val="w"/>
        </w:rPr>
      </w:pPr>
      <w:r>
        <w:rPr>
          <w:rStyle w:val="w"/>
        </w:rPr>
        <w:t xml:space="preserve">    </w:t>
      </w:r>
      <w:r>
        <w:rPr>
          <w:rStyle w:val="nl"/>
        </w:rPr>
        <w:t>"channel"</w:t>
      </w:r>
      <w:r>
        <w:rPr>
          <w:rStyle w:val="p"/>
        </w:rPr>
        <w:t>:</w:t>
      </w:r>
      <w:r>
        <w:rPr>
          <w:rStyle w:val="w"/>
        </w:rPr>
        <w:t xml:space="preserve"> </w:t>
      </w:r>
      <w:r>
        <w:rPr>
          <w:rStyle w:val="s2"/>
        </w:rPr>
        <w:t>"sprd-orders"</w:t>
      </w:r>
    </w:p>
    <w:p w:rsidR="00000000" w:rsidRDefault="00000000">
      <w:pPr>
        <w:pStyle w:val="HTML0"/>
        <w:divId w:val="1802990012"/>
        <w:rPr>
          <w:rStyle w:val="w"/>
        </w:rPr>
      </w:pPr>
      <w:r>
        <w:rPr>
          <w:rStyle w:val="w"/>
        </w:rPr>
        <w:t xml:space="preserve">  </w:t>
      </w:r>
      <w:r>
        <w:rPr>
          <w:rStyle w:val="p"/>
        </w:rPr>
        <w:t>},</w:t>
      </w:r>
    </w:p>
    <w:p w:rsidR="00000000" w:rsidRDefault="00000000">
      <w:pPr>
        <w:pStyle w:val="HTML0"/>
        <w:divId w:val="1802990012"/>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802990012"/>
        <w:rPr>
          <w:rStyle w:val="w"/>
        </w:rPr>
      </w:pPr>
      <w:r>
        <w:rPr>
          <w:rStyle w:val="p"/>
        </w:rPr>
        <w:t>}</w:t>
      </w:r>
    </w:p>
    <w:p w:rsidR="00000000" w:rsidRDefault="00000000">
      <w:pPr>
        <w:pStyle w:val="a5"/>
        <w:ind w:left="720" w:right="720"/>
        <w:divId w:val="1566064965"/>
      </w:pPr>
      <w:r>
        <w:t xml:space="preserve">Failure Response Example </w:t>
      </w:r>
    </w:p>
    <w:p w:rsidR="00000000" w:rsidRDefault="00000000">
      <w:pPr>
        <w:pStyle w:val="HTML0"/>
        <w:divId w:val="485391735"/>
        <w:rPr>
          <w:rStyle w:val="w"/>
        </w:rPr>
      </w:pPr>
      <w:r>
        <w:rPr>
          <w:rStyle w:val="p"/>
        </w:rPr>
        <w:t>{</w:t>
      </w:r>
    </w:p>
    <w:p w:rsidR="00000000" w:rsidRDefault="00000000">
      <w:pPr>
        <w:pStyle w:val="HTML0"/>
        <w:divId w:val="485391735"/>
        <w:rPr>
          <w:rStyle w:val="w"/>
        </w:rPr>
      </w:pPr>
      <w:r>
        <w:rPr>
          <w:rStyle w:val="w"/>
        </w:rPr>
        <w:t xml:space="preserve">  </w:t>
      </w:r>
      <w:r>
        <w:rPr>
          <w:rStyle w:val="nl"/>
        </w:rPr>
        <w:t>"event"</w:t>
      </w:r>
      <w:r>
        <w:rPr>
          <w:rStyle w:val="p"/>
        </w:rPr>
        <w:t>:</w:t>
      </w:r>
      <w:r>
        <w:rPr>
          <w:rStyle w:val="w"/>
        </w:rPr>
        <w:t xml:space="preserve"> </w:t>
      </w:r>
      <w:r>
        <w:rPr>
          <w:rStyle w:val="s2"/>
        </w:rPr>
        <w:t>"error"</w:t>
      </w:r>
      <w:r>
        <w:rPr>
          <w:rStyle w:val="p"/>
        </w:rPr>
        <w:t>,</w:t>
      </w:r>
    </w:p>
    <w:p w:rsidR="00000000" w:rsidRDefault="00000000">
      <w:pPr>
        <w:pStyle w:val="HTML0"/>
        <w:divId w:val="485391735"/>
        <w:rPr>
          <w:rStyle w:val="w"/>
        </w:rPr>
      </w:pPr>
      <w:r>
        <w:rPr>
          <w:rStyle w:val="w"/>
        </w:rPr>
        <w:t xml:space="preserve">  </w:t>
      </w:r>
      <w:r>
        <w:rPr>
          <w:rStyle w:val="nl"/>
        </w:rPr>
        <w:t>"code"</w:t>
      </w:r>
      <w:r>
        <w:rPr>
          <w:rStyle w:val="p"/>
        </w:rPr>
        <w:t>:</w:t>
      </w:r>
      <w:r>
        <w:rPr>
          <w:rStyle w:val="w"/>
        </w:rPr>
        <w:t xml:space="preserve"> </w:t>
      </w:r>
      <w:r>
        <w:rPr>
          <w:rStyle w:val="s2"/>
        </w:rPr>
        <w:t>"60012"</w:t>
      </w:r>
      <w:r>
        <w:rPr>
          <w:rStyle w:val="p"/>
        </w:rPr>
        <w:t>,</w:t>
      </w:r>
    </w:p>
    <w:p w:rsidR="00000000" w:rsidRDefault="00000000">
      <w:pPr>
        <w:pStyle w:val="HTML0"/>
        <w:divId w:val="485391735"/>
        <w:rPr>
          <w:rStyle w:val="w"/>
        </w:rPr>
      </w:pPr>
      <w:r>
        <w:rPr>
          <w:rStyle w:val="w"/>
        </w:rPr>
        <w:t xml:space="preserve">  </w:t>
      </w:r>
      <w:r>
        <w:rPr>
          <w:rStyle w:val="nl"/>
        </w:rPr>
        <w:t>"msg"</w:t>
      </w:r>
      <w:r>
        <w:rPr>
          <w:rStyle w:val="p"/>
        </w:rPr>
        <w:t>:</w:t>
      </w:r>
      <w:r>
        <w:rPr>
          <w:rStyle w:val="w"/>
        </w:rPr>
        <w:t xml:space="preserve"> </w:t>
      </w:r>
      <w:r>
        <w:rPr>
          <w:rStyle w:val="s2"/>
        </w:rPr>
        <w:t>"Invalid request: {</w:t>
      </w:r>
      <w:r>
        <w:rPr>
          <w:rStyle w:val="se"/>
        </w:rPr>
        <w:t>\"</w:t>
      </w:r>
      <w:r>
        <w:rPr>
          <w:rStyle w:val="s2"/>
        </w:rPr>
        <w:t>op</w:t>
      </w:r>
      <w:r>
        <w:rPr>
          <w:rStyle w:val="se"/>
        </w:rPr>
        <w:t>\"</w:t>
      </w:r>
      <w:r>
        <w:rPr>
          <w:rStyle w:val="s2"/>
        </w:rPr>
        <w:t xml:space="preserve">: </w:t>
      </w:r>
      <w:r>
        <w:rPr>
          <w:rStyle w:val="se"/>
        </w:rPr>
        <w:t>\"</w:t>
      </w:r>
      <w:r>
        <w:rPr>
          <w:rStyle w:val="s2"/>
        </w:rPr>
        <w:t>subscribe</w:t>
      </w:r>
      <w:r>
        <w:rPr>
          <w:rStyle w:val="se"/>
        </w:rPr>
        <w:t>\"</w:t>
      </w:r>
      <w:r>
        <w:rPr>
          <w:rStyle w:val="s2"/>
        </w:rPr>
        <w:t xml:space="preserve">, </w:t>
      </w:r>
      <w:r>
        <w:rPr>
          <w:rStyle w:val="se"/>
        </w:rPr>
        <w:t>\"</w:t>
      </w:r>
      <w:r>
        <w:rPr>
          <w:rStyle w:val="s2"/>
        </w:rPr>
        <w:t>argss</w:t>
      </w:r>
      <w:r>
        <w:rPr>
          <w:rStyle w:val="se"/>
        </w:rPr>
        <w:t>\"</w:t>
      </w:r>
      <w:r>
        <w:rPr>
          <w:rStyle w:val="s2"/>
        </w:rPr>
        <w:t xml:space="preserve">:[{ </w:t>
      </w:r>
      <w:r>
        <w:rPr>
          <w:rStyle w:val="se"/>
        </w:rPr>
        <w:t>\"</w:t>
      </w:r>
      <w:r>
        <w:rPr>
          <w:rStyle w:val="s2"/>
        </w:rPr>
        <w:t>channel</w:t>
      </w:r>
      <w:r>
        <w:rPr>
          <w:rStyle w:val="se"/>
        </w:rPr>
        <w:t>\"</w:t>
      </w:r>
      <w:r>
        <w:rPr>
          <w:rStyle w:val="s2"/>
        </w:rPr>
        <w:t xml:space="preserve"> : </w:t>
      </w:r>
      <w:r>
        <w:rPr>
          <w:rStyle w:val="se"/>
        </w:rPr>
        <w:t>\"</w:t>
      </w:r>
      <w:r>
        <w:rPr>
          <w:rStyle w:val="s2"/>
        </w:rPr>
        <w:t>sprd-orders</w:t>
      </w:r>
      <w:r>
        <w:rPr>
          <w:rStyle w:val="se"/>
        </w:rPr>
        <w:t>\"</w:t>
      </w:r>
      <w:r>
        <w:rPr>
          <w:rStyle w:val="s2"/>
        </w:rPr>
        <w:t xml:space="preserve">, </w:t>
      </w:r>
      <w:r>
        <w:rPr>
          <w:rStyle w:val="se"/>
        </w:rPr>
        <w:t>\"</w:t>
      </w:r>
      <w:r>
        <w:rPr>
          <w:rStyle w:val="s2"/>
        </w:rPr>
        <w:t>instType</w:t>
      </w:r>
      <w:r>
        <w:rPr>
          <w:rStyle w:val="se"/>
        </w:rPr>
        <w:t>\"</w:t>
      </w:r>
      <w:r>
        <w:rPr>
          <w:rStyle w:val="s2"/>
        </w:rPr>
        <w:t xml:space="preserve"> : </w:t>
      </w:r>
      <w:r>
        <w:rPr>
          <w:rStyle w:val="se"/>
        </w:rPr>
        <w:t>\"</w:t>
      </w:r>
      <w:r>
        <w:rPr>
          <w:rStyle w:val="s2"/>
        </w:rPr>
        <w:t>FUTURES</w:t>
      </w:r>
      <w:r>
        <w:rPr>
          <w:rStyle w:val="se"/>
        </w:rPr>
        <w:t>\"</w:t>
      </w:r>
      <w:r>
        <w:rPr>
          <w:rStyle w:val="s2"/>
        </w:rPr>
        <w:t>}]}"</w:t>
      </w:r>
      <w:r>
        <w:rPr>
          <w:rStyle w:val="p"/>
        </w:rPr>
        <w:t>,</w:t>
      </w:r>
    </w:p>
    <w:p w:rsidR="00000000" w:rsidRDefault="00000000">
      <w:pPr>
        <w:pStyle w:val="HTML0"/>
        <w:divId w:val="485391735"/>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485391735"/>
        <w:rPr>
          <w:rStyle w:val="w"/>
        </w:rPr>
      </w:pPr>
      <w:r>
        <w:rPr>
          <w:rStyle w:val="p"/>
        </w:rPr>
        <w:t>}</w:t>
      </w:r>
    </w:p>
    <w:p w:rsidR="00000000" w:rsidRDefault="00000000">
      <w:pPr>
        <w:pStyle w:val="HTML0"/>
        <w:divId w:val="485391735"/>
        <w:rPr>
          <w:rStyle w:val="w"/>
        </w:rPr>
      </w:pP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1058"/>
        <w:gridCol w:w="780"/>
        <w:gridCol w:w="28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Yes</w:t>
            </w:r>
          </w:p>
        </w:tc>
        <w:tc>
          <w:tcPr>
            <w:tcW w:w="0" w:type="auto"/>
            <w:vAlign w:val="center"/>
            <w:hideMark/>
          </w:tcPr>
          <w:p w:rsidR="00000000" w:rsidRDefault="00000000">
            <w:r>
              <w:t>String</w:t>
            </w:r>
          </w:p>
        </w:tc>
        <w:tc>
          <w:tcPr>
            <w:tcW w:w="0" w:type="auto"/>
            <w:vAlign w:val="center"/>
            <w:hideMark/>
          </w:tcPr>
          <w:p w:rsidR="00000000" w:rsidRDefault="00000000">
            <w:r>
              <w:t>Event</w:t>
            </w:r>
            <w:r>
              <w:br/>
            </w:r>
            <w:r>
              <w:rPr>
                <w:rStyle w:val="HTML"/>
              </w:rPr>
              <w:t>subscribe</w:t>
            </w:r>
            <w:r>
              <w:br/>
            </w:r>
            <w:r>
              <w:rPr>
                <w:rStyle w:val="HTML"/>
              </w:rPr>
              <w:t>unsubscribe</w:t>
            </w:r>
            <w:r>
              <w:br/>
            </w:r>
            <w:r>
              <w:rPr>
                <w:rStyle w:val="HTML"/>
              </w:rPr>
              <w:t>error</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No</w:t>
            </w:r>
          </w:p>
        </w:tc>
        <w:tc>
          <w:tcPr>
            <w:tcW w:w="0" w:type="auto"/>
            <w:vAlign w:val="center"/>
            <w:hideMark/>
          </w:tcPr>
          <w:p w:rsidR="00000000" w:rsidRDefault="00000000">
            <w:r>
              <w:t>Object</w:t>
            </w:r>
          </w:p>
        </w:tc>
        <w:tc>
          <w:tcPr>
            <w:tcW w:w="0" w:type="auto"/>
            <w:vAlign w:val="center"/>
            <w:hideMark/>
          </w:tcPr>
          <w:p w:rsidR="00000000" w:rsidRDefault="00000000">
            <w:r>
              <w:t>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Yes</w:t>
            </w:r>
          </w:p>
        </w:tc>
        <w:tc>
          <w:tcPr>
            <w:tcW w:w="0" w:type="auto"/>
            <w:vAlign w:val="center"/>
            <w:hideMark/>
          </w:tcPr>
          <w:p w:rsidR="00000000" w:rsidRDefault="00000000">
            <w:r>
              <w:t>String</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sprdId</w:t>
            </w:r>
          </w:p>
        </w:tc>
        <w:tc>
          <w:tcPr>
            <w:tcW w:w="0" w:type="auto"/>
            <w:vAlign w:val="center"/>
            <w:hideMark/>
          </w:tcPr>
          <w:p w:rsidR="00000000" w:rsidRDefault="00000000">
            <w:r>
              <w:t>No</w:t>
            </w:r>
          </w:p>
        </w:tc>
        <w:tc>
          <w:tcPr>
            <w:tcW w:w="0" w:type="auto"/>
            <w:vAlign w:val="center"/>
            <w:hideMark/>
          </w:tcPr>
          <w:p w:rsidR="00000000" w:rsidRDefault="00000000">
            <w:r>
              <w:t>String</w:t>
            </w:r>
          </w:p>
        </w:tc>
        <w:tc>
          <w:tcPr>
            <w:tcW w:w="0" w:type="auto"/>
            <w:vAlign w:val="center"/>
            <w:hideMark/>
          </w:tcPr>
          <w:p w:rsidR="00000000" w:rsidRDefault="00000000">
            <w:r>
              <w:t>Spread ID</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No</w:t>
            </w:r>
          </w:p>
        </w:tc>
        <w:tc>
          <w:tcPr>
            <w:tcW w:w="0" w:type="auto"/>
            <w:vAlign w:val="center"/>
            <w:hideMark/>
          </w:tcPr>
          <w:p w:rsidR="00000000" w:rsidRDefault="00000000">
            <w:r>
              <w:t>String</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No</w:t>
            </w:r>
          </w:p>
        </w:tc>
        <w:tc>
          <w:tcPr>
            <w:tcW w:w="0" w:type="auto"/>
            <w:vAlign w:val="center"/>
            <w:hideMark/>
          </w:tcPr>
          <w:p w:rsidR="00000000" w:rsidRDefault="00000000">
            <w:r>
              <w:t>String</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connId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WebSocket connection ID</w:t>
            </w:r>
          </w:p>
        </w:tc>
      </w:tr>
    </w:tbl>
    <w:p w:rsidR="00000000" w:rsidRDefault="00000000">
      <w:pPr>
        <w:pStyle w:val="a5"/>
        <w:ind w:left="720" w:right="720"/>
        <w:divId w:val="1899123111"/>
      </w:pPr>
      <w:r>
        <w:t>Push Data Example: single</w:t>
      </w:r>
    </w:p>
    <w:p w:rsidR="00000000" w:rsidRDefault="00000000">
      <w:pPr>
        <w:pStyle w:val="HTML0"/>
        <w:divId w:val="519245664"/>
        <w:rPr>
          <w:rStyle w:val="w"/>
        </w:rPr>
      </w:pPr>
      <w:r>
        <w:rPr>
          <w:rStyle w:val="p"/>
        </w:rPr>
        <w:t>{</w:t>
      </w:r>
    </w:p>
    <w:p w:rsidR="00000000" w:rsidRDefault="00000000">
      <w:pPr>
        <w:pStyle w:val="HTML0"/>
        <w:divId w:val="519245664"/>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519245664"/>
        <w:rPr>
          <w:rStyle w:val="w"/>
        </w:rPr>
      </w:pPr>
      <w:r>
        <w:rPr>
          <w:rStyle w:val="w"/>
        </w:rPr>
        <w:t xml:space="preserve">        </w:t>
      </w:r>
      <w:r>
        <w:rPr>
          <w:rStyle w:val="nl"/>
        </w:rPr>
        <w:t>"channel"</w:t>
      </w:r>
      <w:r>
        <w:rPr>
          <w:rStyle w:val="p"/>
        </w:rPr>
        <w:t>:</w:t>
      </w:r>
      <w:r>
        <w:rPr>
          <w:rStyle w:val="w"/>
        </w:rPr>
        <w:t xml:space="preserve"> </w:t>
      </w:r>
      <w:r>
        <w:rPr>
          <w:rStyle w:val="s2"/>
        </w:rPr>
        <w:t>"sprd-orders"</w:t>
      </w:r>
      <w:r>
        <w:rPr>
          <w:rStyle w:val="p"/>
        </w:rPr>
        <w:t>,</w:t>
      </w:r>
    </w:p>
    <w:p w:rsidR="00000000" w:rsidRDefault="00000000">
      <w:pPr>
        <w:pStyle w:val="HTML0"/>
        <w:divId w:val="519245664"/>
        <w:rPr>
          <w:rStyle w:val="w"/>
        </w:rPr>
      </w:pPr>
      <w:r>
        <w:rPr>
          <w:rStyle w:val="w"/>
        </w:rPr>
        <w:t xml:space="preserve">        </w:t>
      </w:r>
      <w:r>
        <w:rPr>
          <w:rStyle w:val="nl"/>
        </w:rPr>
        <w:t>"sprdId"</w:t>
      </w:r>
      <w:r>
        <w:rPr>
          <w:rStyle w:val="p"/>
        </w:rPr>
        <w:t>:</w:t>
      </w:r>
      <w:r>
        <w:rPr>
          <w:rStyle w:val="w"/>
        </w:rPr>
        <w:t xml:space="preserve"> </w:t>
      </w:r>
      <w:r>
        <w:rPr>
          <w:rStyle w:val="s2"/>
        </w:rPr>
        <w:t>"BTC-USDT_BTC-USDT-SWAP"</w:t>
      </w:r>
      <w:r>
        <w:rPr>
          <w:rStyle w:val="p"/>
        </w:rPr>
        <w:t>,</w:t>
      </w:r>
    </w:p>
    <w:p w:rsidR="00000000" w:rsidRDefault="00000000">
      <w:pPr>
        <w:pStyle w:val="HTML0"/>
        <w:divId w:val="519245664"/>
        <w:rPr>
          <w:rStyle w:val="w"/>
        </w:rPr>
      </w:pPr>
      <w:r>
        <w:rPr>
          <w:rStyle w:val="w"/>
        </w:rPr>
        <w:t xml:space="preserve">        </w:t>
      </w:r>
      <w:r>
        <w:rPr>
          <w:rStyle w:val="nl"/>
        </w:rPr>
        <w:t>"uid"</w:t>
      </w:r>
      <w:r>
        <w:rPr>
          <w:rStyle w:val="p"/>
        </w:rPr>
        <w:t>:</w:t>
      </w:r>
      <w:r>
        <w:rPr>
          <w:rStyle w:val="w"/>
        </w:rPr>
        <w:t xml:space="preserve"> </w:t>
      </w:r>
      <w:r>
        <w:rPr>
          <w:rStyle w:val="s2"/>
        </w:rPr>
        <w:t>"614488474791936"</w:t>
      </w:r>
    </w:p>
    <w:p w:rsidR="00000000" w:rsidRDefault="00000000">
      <w:pPr>
        <w:pStyle w:val="HTML0"/>
        <w:divId w:val="519245664"/>
        <w:rPr>
          <w:rStyle w:val="w"/>
        </w:rPr>
      </w:pPr>
      <w:r>
        <w:rPr>
          <w:rStyle w:val="w"/>
        </w:rPr>
        <w:t xml:space="preserve">    </w:t>
      </w:r>
      <w:r>
        <w:rPr>
          <w:rStyle w:val="p"/>
        </w:rPr>
        <w:t>},</w:t>
      </w:r>
    </w:p>
    <w:p w:rsidR="00000000" w:rsidRDefault="00000000">
      <w:pPr>
        <w:pStyle w:val="HTML0"/>
        <w:divId w:val="519245664"/>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519245664"/>
        <w:rPr>
          <w:rStyle w:val="w"/>
        </w:rPr>
      </w:pPr>
      <w:r>
        <w:rPr>
          <w:rStyle w:val="w"/>
        </w:rPr>
        <w:t xml:space="preserve">     </w:t>
      </w:r>
      <w:r>
        <w:rPr>
          <w:rStyle w:val="p"/>
        </w:rPr>
        <w:t>{</w:t>
      </w:r>
    </w:p>
    <w:p w:rsidR="00000000" w:rsidRDefault="00000000">
      <w:pPr>
        <w:pStyle w:val="HTML0"/>
        <w:divId w:val="519245664"/>
        <w:rPr>
          <w:rStyle w:val="w"/>
        </w:rPr>
      </w:pPr>
      <w:r>
        <w:rPr>
          <w:rStyle w:val="w"/>
        </w:rPr>
        <w:t xml:space="preserve">      </w:t>
      </w:r>
      <w:r>
        <w:rPr>
          <w:rStyle w:val="nl"/>
        </w:rPr>
        <w:t>"sprdId"</w:t>
      </w:r>
      <w:r>
        <w:rPr>
          <w:rStyle w:val="p"/>
        </w:rPr>
        <w:t>:</w:t>
      </w:r>
      <w:r>
        <w:rPr>
          <w:rStyle w:val="w"/>
        </w:rPr>
        <w:t xml:space="preserve"> </w:t>
      </w:r>
      <w:r>
        <w:rPr>
          <w:rStyle w:val="s2"/>
        </w:rPr>
        <w:t>"BTC-USDT_BTC-UST-SWAP"</w:t>
      </w:r>
      <w:r>
        <w:rPr>
          <w:rStyle w:val="p"/>
        </w:rPr>
        <w:t>,</w:t>
      </w:r>
    </w:p>
    <w:p w:rsidR="00000000" w:rsidRDefault="00000000">
      <w:pPr>
        <w:pStyle w:val="HTML0"/>
        <w:divId w:val="519245664"/>
        <w:rPr>
          <w:rStyle w:val="w"/>
        </w:rPr>
      </w:pPr>
      <w:r>
        <w:rPr>
          <w:rStyle w:val="w"/>
        </w:rPr>
        <w:t xml:space="preserve">      </w:t>
      </w:r>
      <w:r>
        <w:rPr>
          <w:rStyle w:val="nl"/>
        </w:rPr>
        <w:t>"ordId"</w:t>
      </w:r>
      <w:r>
        <w:rPr>
          <w:rStyle w:val="p"/>
        </w:rPr>
        <w:t>:</w:t>
      </w:r>
      <w:r>
        <w:rPr>
          <w:rStyle w:val="w"/>
        </w:rPr>
        <w:t xml:space="preserve"> </w:t>
      </w:r>
      <w:r>
        <w:rPr>
          <w:rStyle w:val="s2"/>
        </w:rPr>
        <w:t>"312269865356374016"</w:t>
      </w:r>
      <w:r>
        <w:rPr>
          <w:rStyle w:val="p"/>
        </w:rPr>
        <w:t>,</w:t>
      </w:r>
    </w:p>
    <w:p w:rsidR="00000000" w:rsidRDefault="00000000">
      <w:pPr>
        <w:pStyle w:val="HTML0"/>
        <w:divId w:val="519245664"/>
        <w:rPr>
          <w:rStyle w:val="w"/>
        </w:rPr>
      </w:pPr>
      <w:r>
        <w:rPr>
          <w:rStyle w:val="w"/>
        </w:rPr>
        <w:t xml:space="preserve">      </w:t>
      </w:r>
      <w:r>
        <w:rPr>
          <w:rStyle w:val="nl"/>
        </w:rPr>
        <w:t>"clOrdId"</w:t>
      </w:r>
      <w:r>
        <w:rPr>
          <w:rStyle w:val="p"/>
        </w:rPr>
        <w:t>:</w:t>
      </w:r>
      <w:r>
        <w:rPr>
          <w:rStyle w:val="w"/>
        </w:rPr>
        <w:t xml:space="preserve"> </w:t>
      </w:r>
      <w:r>
        <w:rPr>
          <w:rStyle w:val="s2"/>
        </w:rPr>
        <w:t>"b1"</w:t>
      </w:r>
      <w:r>
        <w:rPr>
          <w:rStyle w:val="p"/>
        </w:rPr>
        <w:t>,</w:t>
      </w:r>
    </w:p>
    <w:p w:rsidR="00000000" w:rsidRDefault="00000000">
      <w:pPr>
        <w:pStyle w:val="HTML0"/>
        <w:divId w:val="519245664"/>
        <w:rPr>
          <w:rStyle w:val="w"/>
        </w:rPr>
      </w:pPr>
      <w:r>
        <w:rPr>
          <w:rStyle w:val="w"/>
        </w:rPr>
        <w:t xml:space="preserve">      </w:t>
      </w:r>
      <w:r>
        <w:rPr>
          <w:rStyle w:val="nl"/>
        </w:rPr>
        <w:t>"tag"</w:t>
      </w:r>
      <w:r>
        <w:rPr>
          <w:rStyle w:val="p"/>
        </w:rPr>
        <w:t>:</w:t>
      </w:r>
      <w:r>
        <w:rPr>
          <w:rStyle w:val="w"/>
        </w:rPr>
        <w:t xml:space="preserve"> </w:t>
      </w:r>
      <w:r>
        <w:rPr>
          <w:rStyle w:val="s2"/>
        </w:rPr>
        <w:t>""</w:t>
      </w:r>
      <w:r>
        <w:rPr>
          <w:rStyle w:val="p"/>
        </w:rPr>
        <w:t>,</w:t>
      </w:r>
    </w:p>
    <w:p w:rsidR="00000000" w:rsidRDefault="00000000">
      <w:pPr>
        <w:pStyle w:val="HTML0"/>
        <w:divId w:val="519245664"/>
        <w:rPr>
          <w:rStyle w:val="w"/>
        </w:rPr>
      </w:pPr>
      <w:r>
        <w:rPr>
          <w:rStyle w:val="w"/>
        </w:rPr>
        <w:t xml:space="preserve">      </w:t>
      </w:r>
      <w:r>
        <w:rPr>
          <w:rStyle w:val="nl"/>
        </w:rPr>
        <w:t>"px"</w:t>
      </w:r>
      <w:r>
        <w:rPr>
          <w:rStyle w:val="p"/>
        </w:rPr>
        <w:t>:</w:t>
      </w:r>
      <w:r>
        <w:rPr>
          <w:rStyle w:val="w"/>
        </w:rPr>
        <w:t xml:space="preserve"> </w:t>
      </w:r>
      <w:r>
        <w:rPr>
          <w:rStyle w:val="s2"/>
        </w:rPr>
        <w:t>"999"</w:t>
      </w:r>
      <w:r>
        <w:rPr>
          <w:rStyle w:val="p"/>
        </w:rPr>
        <w:t>,</w:t>
      </w:r>
    </w:p>
    <w:p w:rsidR="00000000" w:rsidRDefault="00000000">
      <w:pPr>
        <w:pStyle w:val="HTML0"/>
        <w:divId w:val="519245664"/>
        <w:rPr>
          <w:rStyle w:val="w"/>
        </w:rPr>
      </w:pPr>
      <w:r>
        <w:rPr>
          <w:rStyle w:val="w"/>
        </w:rPr>
        <w:t xml:space="preserve">      </w:t>
      </w:r>
      <w:r>
        <w:rPr>
          <w:rStyle w:val="nl"/>
        </w:rPr>
        <w:t>"sz"</w:t>
      </w:r>
      <w:r>
        <w:rPr>
          <w:rStyle w:val="p"/>
        </w:rPr>
        <w:t>:</w:t>
      </w:r>
      <w:r>
        <w:rPr>
          <w:rStyle w:val="w"/>
        </w:rPr>
        <w:t xml:space="preserve"> </w:t>
      </w:r>
      <w:r>
        <w:rPr>
          <w:rStyle w:val="s2"/>
        </w:rPr>
        <w:t>"3"</w:t>
      </w:r>
      <w:r>
        <w:rPr>
          <w:rStyle w:val="p"/>
        </w:rPr>
        <w:t>,</w:t>
      </w:r>
    </w:p>
    <w:p w:rsidR="00000000" w:rsidRDefault="00000000">
      <w:pPr>
        <w:pStyle w:val="HTML0"/>
        <w:divId w:val="519245664"/>
        <w:rPr>
          <w:rStyle w:val="w"/>
        </w:rPr>
      </w:pPr>
      <w:r>
        <w:rPr>
          <w:rStyle w:val="w"/>
        </w:rPr>
        <w:t xml:space="preserve">      </w:t>
      </w:r>
      <w:r>
        <w:rPr>
          <w:rStyle w:val="nl"/>
        </w:rPr>
        <w:t>"ordType"</w:t>
      </w:r>
      <w:r>
        <w:rPr>
          <w:rStyle w:val="p"/>
        </w:rPr>
        <w:t>:</w:t>
      </w:r>
      <w:r>
        <w:rPr>
          <w:rStyle w:val="w"/>
        </w:rPr>
        <w:t xml:space="preserve"> </w:t>
      </w:r>
      <w:r>
        <w:rPr>
          <w:rStyle w:val="s2"/>
        </w:rPr>
        <w:t>"limit"</w:t>
      </w:r>
      <w:r>
        <w:rPr>
          <w:rStyle w:val="p"/>
        </w:rPr>
        <w:t>,</w:t>
      </w:r>
    </w:p>
    <w:p w:rsidR="00000000" w:rsidRDefault="00000000">
      <w:pPr>
        <w:pStyle w:val="HTML0"/>
        <w:divId w:val="519245664"/>
        <w:rPr>
          <w:rStyle w:val="w"/>
        </w:rPr>
      </w:pPr>
      <w:r>
        <w:rPr>
          <w:rStyle w:val="w"/>
        </w:rPr>
        <w:t xml:space="preserve">      </w:t>
      </w:r>
      <w:r>
        <w:rPr>
          <w:rStyle w:val="nl"/>
        </w:rPr>
        <w:t>"side"</w:t>
      </w:r>
      <w:r>
        <w:rPr>
          <w:rStyle w:val="p"/>
        </w:rPr>
        <w:t>:</w:t>
      </w:r>
      <w:r>
        <w:rPr>
          <w:rStyle w:val="w"/>
        </w:rPr>
        <w:t xml:space="preserve"> </w:t>
      </w:r>
      <w:r>
        <w:rPr>
          <w:rStyle w:val="s2"/>
        </w:rPr>
        <w:t>"buy"</w:t>
      </w:r>
      <w:r>
        <w:rPr>
          <w:rStyle w:val="p"/>
        </w:rPr>
        <w:t>,</w:t>
      </w:r>
    </w:p>
    <w:p w:rsidR="00000000" w:rsidRDefault="00000000">
      <w:pPr>
        <w:pStyle w:val="HTML0"/>
        <w:divId w:val="519245664"/>
        <w:rPr>
          <w:rStyle w:val="w"/>
        </w:rPr>
      </w:pPr>
      <w:r>
        <w:rPr>
          <w:rStyle w:val="w"/>
        </w:rPr>
        <w:t xml:space="preserve">      </w:t>
      </w:r>
      <w:r>
        <w:rPr>
          <w:rStyle w:val="nl"/>
        </w:rPr>
        <w:t>"fillSz"</w:t>
      </w:r>
      <w:r>
        <w:rPr>
          <w:rStyle w:val="p"/>
        </w:rPr>
        <w:t>:</w:t>
      </w:r>
      <w:r>
        <w:rPr>
          <w:rStyle w:val="w"/>
        </w:rPr>
        <w:t xml:space="preserve"> </w:t>
      </w:r>
      <w:r>
        <w:rPr>
          <w:rStyle w:val="s2"/>
        </w:rPr>
        <w:t>"0"</w:t>
      </w:r>
      <w:r>
        <w:rPr>
          <w:rStyle w:val="p"/>
        </w:rPr>
        <w:t>,</w:t>
      </w:r>
    </w:p>
    <w:p w:rsidR="00000000" w:rsidRDefault="00000000">
      <w:pPr>
        <w:pStyle w:val="HTML0"/>
        <w:divId w:val="519245664"/>
        <w:rPr>
          <w:rStyle w:val="w"/>
        </w:rPr>
      </w:pPr>
      <w:r>
        <w:rPr>
          <w:rStyle w:val="w"/>
        </w:rPr>
        <w:t xml:space="preserve">      </w:t>
      </w:r>
      <w:r>
        <w:rPr>
          <w:rStyle w:val="nl"/>
        </w:rPr>
        <w:t>"fillPx"</w:t>
      </w:r>
      <w:r>
        <w:rPr>
          <w:rStyle w:val="p"/>
        </w:rPr>
        <w:t>:</w:t>
      </w:r>
      <w:r>
        <w:rPr>
          <w:rStyle w:val="w"/>
        </w:rPr>
        <w:t xml:space="preserve"> </w:t>
      </w:r>
      <w:r>
        <w:rPr>
          <w:rStyle w:val="s2"/>
        </w:rPr>
        <w:t>""</w:t>
      </w:r>
      <w:r>
        <w:rPr>
          <w:rStyle w:val="p"/>
        </w:rPr>
        <w:t>,</w:t>
      </w:r>
    </w:p>
    <w:p w:rsidR="00000000" w:rsidRDefault="00000000">
      <w:pPr>
        <w:pStyle w:val="HTML0"/>
        <w:divId w:val="519245664"/>
        <w:rPr>
          <w:rStyle w:val="w"/>
        </w:rPr>
      </w:pPr>
      <w:r>
        <w:rPr>
          <w:rStyle w:val="w"/>
        </w:rPr>
        <w:t xml:space="preserve">      </w:t>
      </w:r>
      <w:r>
        <w:rPr>
          <w:rStyle w:val="nl"/>
        </w:rPr>
        <w:t>"tradeId"</w:t>
      </w:r>
      <w:r>
        <w:rPr>
          <w:rStyle w:val="p"/>
        </w:rPr>
        <w:t>:</w:t>
      </w:r>
      <w:r>
        <w:rPr>
          <w:rStyle w:val="w"/>
        </w:rPr>
        <w:t xml:space="preserve"> </w:t>
      </w:r>
      <w:r>
        <w:rPr>
          <w:rStyle w:val="s2"/>
        </w:rPr>
        <w:t>""</w:t>
      </w:r>
      <w:r>
        <w:rPr>
          <w:rStyle w:val="p"/>
        </w:rPr>
        <w:t>,</w:t>
      </w:r>
    </w:p>
    <w:p w:rsidR="00000000" w:rsidRDefault="00000000">
      <w:pPr>
        <w:pStyle w:val="HTML0"/>
        <w:divId w:val="519245664"/>
        <w:rPr>
          <w:rStyle w:val="w"/>
        </w:rPr>
      </w:pPr>
      <w:r>
        <w:rPr>
          <w:rStyle w:val="w"/>
        </w:rPr>
        <w:t xml:space="preserve">      </w:t>
      </w:r>
      <w:r>
        <w:rPr>
          <w:rStyle w:val="nl"/>
        </w:rPr>
        <w:t>"accFillSz"</w:t>
      </w:r>
      <w:r>
        <w:rPr>
          <w:rStyle w:val="p"/>
        </w:rPr>
        <w:t>:</w:t>
      </w:r>
      <w:r>
        <w:rPr>
          <w:rStyle w:val="w"/>
        </w:rPr>
        <w:t xml:space="preserve"> </w:t>
      </w:r>
      <w:r>
        <w:rPr>
          <w:rStyle w:val="s2"/>
        </w:rPr>
        <w:t>"0"</w:t>
      </w:r>
      <w:r>
        <w:rPr>
          <w:rStyle w:val="p"/>
        </w:rPr>
        <w:t>,</w:t>
      </w:r>
    </w:p>
    <w:p w:rsidR="00000000" w:rsidRDefault="00000000">
      <w:pPr>
        <w:pStyle w:val="HTML0"/>
        <w:divId w:val="519245664"/>
        <w:rPr>
          <w:rStyle w:val="w"/>
        </w:rPr>
      </w:pPr>
      <w:r>
        <w:rPr>
          <w:rStyle w:val="w"/>
        </w:rPr>
        <w:t xml:space="preserve">      </w:t>
      </w:r>
      <w:r>
        <w:rPr>
          <w:rStyle w:val="nl"/>
        </w:rPr>
        <w:t>"pendingFillSz"</w:t>
      </w:r>
      <w:r>
        <w:rPr>
          <w:rStyle w:val="p"/>
        </w:rPr>
        <w:t>:</w:t>
      </w:r>
      <w:r>
        <w:rPr>
          <w:rStyle w:val="w"/>
        </w:rPr>
        <w:t xml:space="preserve"> </w:t>
      </w:r>
      <w:r>
        <w:rPr>
          <w:rStyle w:val="s2"/>
        </w:rPr>
        <w:t>"2"</w:t>
      </w:r>
      <w:r>
        <w:rPr>
          <w:rStyle w:val="p"/>
        </w:rPr>
        <w:t>,</w:t>
      </w:r>
    </w:p>
    <w:p w:rsidR="00000000" w:rsidRDefault="00000000">
      <w:pPr>
        <w:pStyle w:val="HTML0"/>
        <w:divId w:val="519245664"/>
        <w:rPr>
          <w:rStyle w:val="w"/>
        </w:rPr>
      </w:pPr>
      <w:r>
        <w:rPr>
          <w:rStyle w:val="w"/>
        </w:rPr>
        <w:t xml:space="preserve">      </w:t>
      </w:r>
      <w:r>
        <w:rPr>
          <w:rStyle w:val="nl"/>
        </w:rPr>
        <w:t>"pendingSettleSz"</w:t>
      </w:r>
      <w:r>
        <w:rPr>
          <w:rStyle w:val="p"/>
        </w:rPr>
        <w:t>:</w:t>
      </w:r>
      <w:r>
        <w:rPr>
          <w:rStyle w:val="w"/>
        </w:rPr>
        <w:t xml:space="preserve"> </w:t>
      </w:r>
      <w:r>
        <w:rPr>
          <w:rStyle w:val="s2"/>
        </w:rPr>
        <w:t>"1"</w:t>
      </w:r>
      <w:r>
        <w:rPr>
          <w:rStyle w:val="p"/>
        </w:rPr>
        <w:t>,</w:t>
      </w:r>
    </w:p>
    <w:p w:rsidR="00000000" w:rsidRDefault="00000000">
      <w:pPr>
        <w:pStyle w:val="HTML0"/>
        <w:divId w:val="519245664"/>
        <w:rPr>
          <w:rStyle w:val="w"/>
        </w:rPr>
      </w:pPr>
      <w:r>
        <w:rPr>
          <w:rStyle w:val="w"/>
        </w:rPr>
        <w:t xml:space="preserve">      </w:t>
      </w:r>
      <w:r>
        <w:rPr>
          <w:rStyle w:val="nl"/>
        </w:rPr>
        <w:t>"canceledSz"</w:t>
      </w:r>
      <w:r>
        <w:rPr>
          <w:rStyle w:val="p"/>
        </w:rPr>
        <w:t>:</w:t>
      </w:r>
      <w:r>
        <w:rPr>
          <w:rStyle w:val="w"/>
        </w:rPr>
        <w:t xml:space="preserve"> </w:t>
      </w:r>
      <w:r>
        <w:rPr>
          <w:rStyle w:val="s2"/>
        </w:rPr>
        <w:t>"1"</w:t>
      </w:r>
      <w:r>
        <w:rPr>
          <w:rStyle w:val="p"/>
        </w:rPr>
        <w:t>,</w:t>
      </w:r>
    </w:p>
    <w:p w:rsidR="00000000" w:rsidRDefault="00000000">
      <w:pPr>
        <w:pStyle w:val="HTML0"/>
        <w:divId w:val="519245664"/>
        <w:rPr>
          <w:rStyle w:val="w"/>
        </w:rPr>
      </w:pPr>
      <w:r>
        <w:rPr>
          <w:rStyle w:val="w"/>
        </w:rPr>
        <w:t xml:space="preserve">      </w:t>
      </w:r>
      <w:r>
        <w:rPr>
          <w:rStyle w:val="nl"/>
        </w:rPr>
        <w:t>"state"</w:t>
      </w:r>
      <w:r>
        <w:rPr>
          <w:rStyle w:val="p"/>
        </w:rPr>
        <w:t>:</w:t>
      </w:r>
      <w:r>
        <w:rPr>
          <w:rStyle w:val="w"/>
        </w:rPr>
        <w:t xml:space="preserve"> </w:t>
      </w:r>
      <w:r>
        <w:rPr>
          <w:rStyle w:val="s2"/>
        </w:rPr>
        <w:t>"live"</w:t>
      </w:r>
      <w:r>
        <w:rPr>
          <w:rStyle w:val="p"/>
        </w:rPr>
        <w:t>,</w:t>
      </w:r>
    </w:p>
    <w:p w:rsidR="00000000" w:rsidRDefault="00000000">
      <w:pPr>
        <w:pStyle w:val="HTML0"/>
        <w:divId w:val="519245664"/>
        <w:rPr>
          <w:rStyle w:val="w"/>
        </w:rPr>
      </w:pPr>
      <w:r>
        <w:rPr>
          <w:rStyle w:val="w"/>
        </w:rPr>
        <w:t xml:space="preserve">      </w:t>
      </w:r>
      <w:r>
        <w:rPr>
          <w:rStyle w:val="nl"/>
        </w:rPr>
        <w:t>"avgPx"</w:t>
      </w:r>
      <w:r>
        <w:rPr>
          <w:rStyle w:val="p"/>
        </w:rPr>
        <w:t>:</w:t>
      </w:r>
      <w:r>
        <w:rPr>
          <w:rStyle w:val="w"/>
        </w:rPr>
        <w:t xml:space="preserve"> </w:t>
      </w:r>
      <w:r>
        <w:rPr>
          <w:rStyle w:val="s2"/>
        </w:rPr>
        <w:t>"0"</w:t>
      </w:r>
      <w:r>
        <w:rPr>
          <w:rStyle w:val="p"/>
        </w:rPr>
        <w:t>,</w:t>
      </w:r>
    </w:p>
    <w:p w:rsidR="00000000" w:rsidRDefault="00000000">
      <w:pPr>
        <w:pStyle w:val="HTML0"/>
        <w:divId w:val="519245664"/>
        <w:rPr>
          <w:rStyle w:val="w"/>
        </w:rPr>
      </w:pPr>
      <w:r>
        <w:rPr>
          <w:rStyle w:val="w"/>
        </w:rPr>
        <w:t xml:space="preserve">      </w:t>
      </w:r>
      <w:r>
        <w:rPr>
          <w:rStyle w:val="nl"/>
        </w:rPr>
        <w:t>"cancelSource"</w:t>
      </w:r>
      <w:r>
        <w:rPr>
          <w:rStyle w:val="p"/>
        </w:rPr>
        <w:t>:</w:t>
      </w:r>
      <w:r>
        <w:rPr>
          <w:rStyle w:val="w"/>
        </w:rPr>
        <w:t xml:space="preserve"> </w:t>
      </w:r>
      <w:r>
        <w:rPr>
          <w:rStyle w:val="s2"/>
        </w:rPr>
        <w:t>""</w:t>
      </w:r>
      <w:r>
        <w:rPr>
          <w:rStyle w:val="p"/>
        </w:rPr>
        <w:t>,</w:t>
      </w:r>
    </w:p>
    <w:p w:rsidR="00000000" w:rsidRDefault="00000000">
      <w:pPr>
        <w:pStyle w:val="HTML0"/>
        <w:divId w:val="519245664"/>
        <w:rPr>
          <w:rStyle w:val="w"/>
        </w:rPr>
      </w:pPr>
      <w:r>
        <w:rPr>
          <w:rStyle w:val="w"/>
        </w:rPr>
        <w:t xml:space="preserve">      </w:t>
      </w:r>
      <w:r>
        <w:rPr>
          <w:rStyle w:val="nl"/>
        </w:rPr>
        <w:t>"uTime"</w:t>
      </w:r>
      <w:r>
        <w:rPr>
          <w:rStyle w:val="p"/>
        </w:rPr>
        <w:t>:</w:t>
      </w:r>
      <w:r>
        <w:rPr>
          <w:rStyle w:val="w"/>
        </w:rPr>
        <w:t xml:space="preserve"> </w:t>
      </w:r>
      <w:r>
        <w:rPr>
          <w:rStyle w:val="s2"/>
        </w:rPr>
        <w:t>"1597026383085"</w:t>
      </w:r>
      <w:r>
        <w:rPr>
          <w:rStyle w:val="p"/>
        </w:rPr>
        <w:t>,</w:t>
      </w:r>
    </w:p>
    <w:p w:rsidR="00000000" w:rsidRDefault="00000000">
      <w:pPr>
        <w:pStyle w:val="HTML0"/>
        <w:divId w:val="519245664"/>
        <w:rPr>
          <w:rStyle w:val="w"/>
        </w:rPr>
      </w:pPr>
      <w:r>
        <w:rPr>
          <w:rStyle w:val="w"/>
        </w:rPr>
        <w:t xml:space="preserve">      </w:t>
      </w:r>
      <w:r>
        <w:rPr>
          <w:rStyle w:val="nl"/>
        </w:rPr>
        <w:t>"cTime"</w:t>
      </w:r>
      <w:r>
        <w:rPr>
          <w:rStyle w:val="p"/>
        </w:rPr>
        <w:t>:</w:t>
      </w:r>
      <w:r>
        <w:rPr>
          <w:rStyle w:val="w"/>
        </w:rPr>
        <w:t xml:space="preserve"> </w:t>
      </w:r>
      <w:r>
        <w:rPr>
          <w:rStyle w:val="s2"/>
        </w:rPr>
        <w:t>"1597026383085"</w:t>
      </w:r>
      <w:r>
        <w:rPr>
          <w:rStyle w:val="p"/>
        </w:rPr>
        <w:t>,</w:t>
      </w:r>
    </w:p>
    <w:p w:rsidR="00000000" w:rsidRDefault="00000000">
      <w:pPr>
        <w:pStyle w:val="HTML0"/>
        <w:divId w:val="519245664"/>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519245664"/>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519245664"/>
        <w:rPr>
          <w:rStyle w:val="w"/>
        </w:rPr>
      </w:pPr>
      <w:r>
        <w:rPr>
          <w:rStyle w:val="w"/>
        </w:rPr>
        <w:t xml:space="preserve">      </w:t>
      </w:r>
      <w:r>
        <w:rPr>
          <w:rStyle w:val="nl"/>
        </w:rPr>
        <w:t>"reqId"</w:t>
      </w:r>
      <w:r>
        <w:rPr>
          <w:rStyle w:val="p"/>
        </w:rPr>
        <w:t>:</w:t>
      </w:r>
      <w:r>
        <w:rPr>
          <w:rStyle w:val="w"/>
        </w:rPr>
        <w:t xml:space="preserve"> </w:t>
      </w:r>
      <w:r>
        <w:rPr>
          <w:rStyle w:val="s2"/>
        </w:rPr>
        <w:t>""</w:t>
      </w:r>
      <w:r>
        <w:rPr>
          <w:rStyle w:val="p"/>
        </w:rPr>
        <w:t>,</w:t>
      </w:r>
    </w:p>
    <w:p w:rsidR="00000000" w:rsidRDefault="00000000">
      <w:pPr>
        <w:pStyle w:val="HTML0"/>
        <w:divId w:val="519245664"/>
        <w:rPr>
          <w:rStyle w:val="w"/>
        </w:rPr>
      </w:pPr>
      <w:r>
        <w:rPr>
          <w:rStyle w:val="w"/>
        </w:rPr>
        <w:t xml:space="preserve">      </w:t>
      </w:r>
      <w:r>
        <w:rPr>
          <w:rStyle w:val="nl"/>
        </w:rPr>
        <w:t>"amendResult"</w:t>
      </w:r>
      <w:r>
        <w:rPr>
          <w:rStyle w:val="p"/>
        </w:rPr>
        <w:t>:</w:t>
      </w:r>
      <w:r>
        <w:rPr>
          <w:rStyle w:val="w"/>
        </w:rPr>
        <w:t xml:space="preserve"> </w:t>
      </w:r>
      <w:r>
        <w:rPr>
          <w:rStyle w:val="s2"/>
        </w:rPr>
        <w:t>""</w:t>
      </w:r>
    </w:p>
    <w:p w:rsidR="00000000" w:rsidRDefault="00000000">
      <w:pPr>
        <w:pStyle w:val="HTML0"/>
        <w:divId w:val="519245664"/>
        <w:rPr>
          <w:rStyle w:val="w"/>
        </w:rPr>
      </w:pPr>
      <w:r>
        <w:rPr>
          <w:rStyle w:val="w"/>
        </w:rPr>
        <w:t xml:space="preserve">    </w:t>
      </w:r>
      <w:r>
        <w:rPr>
          <w:rStyle w:val="p"/>
        </w:rPr>
        <w:t>}</w:t>
      </w:r>
    </w:p>
    <w:p w:rsidR="00000000" w:rsidRDefault="00000000">
      <w:pPr>
        <w:pStyle w:val="HTML0"/>
        <w:divId w:val="519245664"/>
        <w:rPr>
          <w:rStyle w:val="w"/>
        </w:rPr>
      </w:pPr>
      <w:r>
        <w:rPr>
          <w:rStyle w:val="w"/>
        </w:rPr>
        <w:t xml:space="preserve">  </w:t>
      </w:r>
      <w:r>
        <w:rPr>
          <w:rStyle w:val="p"/>
        </w:rPr>
        <w:t>]</w:t>
      </w:r>
    </w:p>
    <w:p w:rsidR="00000000" w:rsidRDefault="00000000">
      <w:pPr>
        <w:pStyle w:val="HTML0"/>
        <w:divId w:val="519245664"/>
        <w:rPr>
          <w:rStyle w:val="w"/>
        </w:rPr>
      </w:pPr>
      <w:r>
        <w:rPr>
          <w:rStyle w:val="p"/>
        </w:rPr>
        <w:t>}</w:t>
      </w:r>
    </w:p>
    <w:p w:rsidR="00000000" w:rsidRDefault="00000000">
      <w:pPr>
        <w:pStyle w:val="4"/>
        <w:divId w:val="175387555"/>
      </w:pPr>
      <w:r>
        <w:t>Push data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3"/>
        <w:gridCol w:w="780"/>
        <w:gridCol w:w="5583"/>
      </w:tblGrid>
      <w:tr w:rsidR="00000000">
        <w:trPr>
          <w:divId w:val="175387555"/>
          <w:tblHeader/>
          <w:tblCellSpacing w:w="15" w:type="dxa"/>
        </w:trPr>
        <w:tc>
          <w:tcPr>
            <w:tcW w:w="0" w:type="auto"/>
            <w:vAlign w:val="center"/>
            <w:hideMark/>
          </w:tcPr>
          <w:p w:rsidR="00000000" w:rsidRDefault="00000000">
            <w:pPr>
              <w:jc w:val="center"/>
              <w:rPr>
                <w:b/>
                <w:bCs/>
              </w:rPr>
            </w:pPr>
            <w:r>
              <w:rPr>
                <w:rStyle w:val="a6"/>
              </w:rPr>
              <w:t>Parameter</w:t>
            </w:r>
          </w:p>
        </w:tc>
        <w:tc>
          <w:tcPr>
            <w:tcW w:w="0" w:type="auto"/>
            <w:vAlign w:val="center"/>
            <w:hideMark/>
          </w:tcPr>
          <w:p w:rsidR="00000000" w:rsidRDefault="00000000">
            <w:pPr>
              <w:jc w:val="center"/>
              <w:rPr>
                <w:b/>
                <w:bCs/>
              </w:rPr>
            </w:pPr>
            <w:r>
              <w:rPr>
                <w:rStyle w:val="a6"/>
              </w:rPr>
              <w:t>Type</w:t>
            </w:r>
          </w:p>
        </w:tc>
        <w:tc>
          <w:tcPr>
            <w:tcW w:w="0" w:type="auto"/>
            <w:vAlign w:val="center"/>
            <w:hideMark/>
          </w:tcPr>
          <w:p w:rsidR="00000000" w:rsidRDefault="00000000">
            <w:pPr>
              <w:jc w:val="center"/>
              <w:rPr>
                <w:b/>
                <w:bCs/>
              </w:rPr>
            </w:pPr>
            <w:r>
              <w:rPr>
                <w:rStyle w:val="a6"/>
              </w:rPr>
              <w:t>Description</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Successfully 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uid</w:t>
            </w:r>
          </w:p>
        </w:tc>
        <w:tc>
          <w:tcPr>
            <w:tcW w:w="0" w:type="auto"/>
            <w:vAlign w:val="center"/>
            <w:hideMark/>
          </w:tcPr>
          <w:p w:rsidR="00000000" w:rsidRDefault="00000000">
            <w:r>
              <w:t>String</w:t>
            </w:r>
          </w:p>
        </w:tc>
        <w:tc>
          <w:tcPr>
            <w:tcW w:w="0" w:type="auto"/>
            <w:vAlign w:val="center"/>
            <w:hideMark/>
          </w:tcPr>
          <w:p w:rsidR="00000000" w:rsidRDefault="00000000">
            <w:r>
              <w:t>User Identifier</w:t>
            </w:r>
          </w:p>
        </w:tc>
      </w:tr>
      <w:tr w:rsidR="00000000">
        <w:trPr>
          <w:divId w:val="175387555"/>
          <w:tblCellSpacing w:w="15" w:type="dxa"/>
        </w:trPr>
        <w:tc>
          <w:tcPr>
            <w:tcW w:w="0" w:type="auto"/>
            <w:vAlign w:val="center"/>
            <w:hideMark/>
          </w:tcPr>
          <w:p w:rsidR="00000000" w:rsidRDefault="00000000">
            <w:r>
              <w:t>&gt; sprdId</w:t>
            </w:r>
          </w:p>
        </w:tc>
        <w:tc>
          <w:tcPr>
            <w:tcW w:w="0" w:type="auto"/>
            <w:vAlign w:val="center"/>
            <w:hideMark/>
          </w:tcPr>
          <w:p w:rsidR="00000000" w:rsidRDefault="00000000">
            <w:r>
              <w:t>String</w:t>
            </w:r>
          </w:p>
        </w:tc>
        <w:tc>
          <w:tcPr>
            <w:tcW w:w="0" w:type="auto"/>
            <w:vAlign w:val="center"/>
            <w:hideMark/>
          </w:tcPr>
          <w:p w:rsidR="00000000" w:rsidRDefault="00000000">
            <w:r>
              <w:t>spread ID</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Subscribed data</w:t>
            </w:r>
          </w:p>
        </w:tc>
      </w:tr>
      <w:tr w:rsidR="00000000">
        <w:trPr>
          <w:divId w:val="175387555"/>
          <w:tblCellSpacing w:w="15" w:type="dxa"/>
        </w:trPr>
        <w:tc>
          <w:tcPr>
            <w:tcW w:w="0" w:type="auto"/>
            <w:vAlign w:val="center"/>
            <w:hideMark/>
          </w:tcPr>
          <w:p w:rsidR="00000000" w:rsidRDefault="00000000">
            <w:r>
              <w:t>&gt; sprdId</w:t>
            </w:r>
          </w:p>
        </w:tc>
        <w:tc>
          <w:tcPr>
            <w:tcW w:w="0" w:type="auto"/>
            <w:vAlign w:val="center"/>
            <w:hideMark/>
          </w:tcPr>
          <w:p w:rsidR="00000000" w:rsidRDefault="00000000">
            <w:r>
              <w:t>String</w:t>
            </w:r>
          </w:p>
        </w:tc>
        <w:tc>
          <w:tcPr>
            <w:tcW w:w="0" w:type="auto"/>
            <w:vAlign w:val="center"/>
            <w:hideMark/>
          </w:tcPr>
          <w:p w:rsidR="00000000" w:rsidRDefault="00000000">
            <w:r>
              <w:t>spread ID, e.g.</w:t>
            </w:r>
          </w:p>
        </w:tc>
      </w:tr>
      <w:tr w:rsidR="00000000">
        <w:trPr>
          <w:divId w:val="175387555"/>
          <w:tblCellSpacing w:w="15" w:type="dxa"/>
        </w:trPr>
        <w:tc>
          <w:tcPr>
            <w:tcW w:w="0" w:type="auto"/>
            <w:vAlign w:val="center"/>
            <w:hideMark/>
          </w:tcPr>
          <w:p w:rsidR="00000000" w:rsidRDefault="00000000">
            <w:r>
              <w:t>&gt; ordId</w:t>
            </w:r>
          </w:p>
        </w:tc>
        <w:tc>
          <w:tcPr>
            <w:tcW w:w="0" w:type="auto"/>
            <w:vAlign w:val="center"/>
            <w:hideMark/>
          </w:tcPr>
          <w:p w:rsidR="00000000" w:rsidRDefault="00000000">
            <w:r>
              <w:t>String</w:t>
            </w:r>
          </w:p>
        </w:tc>
        <w:tc>
          <w:tcPr>
            <w:tcW w:w="0" w:type="auto"/>
            <w:vAlign w:val="center"/>
            <w:hideMark/>
          </w:tcPr>
          <w:p w:rsidR="00000000" w:rsidRDefault="00000000">
            <w:r>
              <w:t>Order ID</w:t>
            </w:r>
          </w:p>
        </w:tc>
      </w:tr>
      <w:tr w:rsidR="00000000">
        <w:trPr>
          <w:divId w:val="175387555"/>
          <w:tblCellSpacing w:w="15" w:type="dxa"/>
        </w:trPr>
        <w:tc>
          <w:tcPr>
            <w:tcW w:w="0" w:type="auto"/>
            <w:vAlign w:val="center"/>
            <w:hideMark/>
          </w:tcPr>
          <w:p w:rsidR="00000000" w:rsidRDefault="00000000">
            <w:r>
              <w:t>&gt; clOrdId</w:t>
            </w:r>
          </w:p>
        </w:tc>
        <w:tc>
          <w:tcPr>
            <w:tcW w:w="0" w:type="auto"/>
            <w:vAlign w:val="center"/>
            <w:hideMark/>
          </w:tcPr>
          <w:p w:rsidR="00000000" w:rsidRDefault="00000000">
            <w:r>
              <w:t>String</w:t>
            </w:r>
          </w:p>
        </w:tc>
        <w:tc>
          <w:tcPr>
            <w:tcW w:w="0" w:type="auto"/>
            <w:vAlign w:val="center"/>
            <w:hideMark/>
          </w:tcPr>
          <w:p w:rsidR="00000000" w:rsidRDefault="00000000">
            <w:r>
              <w:t>Client Order ID as assigned by the client</w:t>
            </w:r>
          </w:p>
        </w:tc>
      </w:tr>
      <w:tr w:rsidR="00000000">
        <w:trPr>
          <w:divId w:val="175387555"/>
          <w:tblCellSpacing w:w="15" w:type="dxa"/>
        </w:trPr>
        <w:tc>
          <w:tcPr>
            <w:tcW w:w="0" w:type="auto"/>
            <w:vAlign w:val="center"/>
            <w:hideMark/>
          </w:tcPr>
          <w:p w:rsidR="00000000" w:rsidRDefault="00000000">
            <w:r>
              <w:t>&gt; 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r w:rsidR="00000000">
        <w:trPr>
          <w:divId w:val="175387555"/>
          <w:tblCellSpacing w:w="15" w:type="dxa"/>
        </w:trPr>
        <w:tc>
          <w:tcPr>
            <w:tcW w:w="0" w:type="auto"/>
            <w:vAlign w:val="center"/>
            <w:hideMark/>
          </w:tcPr>
          <w:p w:rsidR="00000000" w:rsidRDefault="00000000">
            <w:r>
              <w:t>&gt; px</w:t>
            </w:r>
          </w:p>
        </w:tc>
        <w:tc>
          <w:tcPr>
            <w:tcW w:w="0" w:type="auto"/>
            <w:vAlign w:val="center"/>
            <w:hideMark/>
          </w:tcPr>
          <w:p w:rsidR="00000000" w:rsidRDefault="00000000">
            <w:r>
              <w:t>String</w:t>
            </w:r>
          </w:p>
        </w:tc>
        <w:tc>
          <w:tcPr>
            <w:tcW w:w="0" w:type="auto"/>
            <w:vAlign w:val="center"/>
            <w:hideMark/>
          </w:tcPr>
          <w:p w:rsidR="00000000" w:rsidRDefault="00000000">
            <w:r>
              <w:t>Order price</w:t>
            </w:r>
          </w:p>
        </w:tc>
      </w:tr>
      <w:tr w:rsidR="00000000">
        <w:trPr>
          <w:divId w:val="175387555"/>
          <w:tblCellSpacing w:w="15" w:type="dxa"/>
        </w:trPr>
        <w:tc>
          <w:tcPr>
            <w:tcW w:w="0" w:type="auto"/>
            <w:vAlign w:val="center"/>
            <w:hideMark/>
          </w:tcPr>
          <w:p w:rsidR="00000000" w:rsidRDefault="00000000">
            <w:r>
              <w:t>&gt; sz</w:t>
            </w:r>
          </w:p>
        </w:tc>
        <w:tc>
          <w:tcPr>
            <w:tcW w:w="0" w:type="auto"/>
            <w:vAlign w:val="center"/>
            <w:hideMark/>
          </w:tcPr>
          <w:p w:rsidR="00000000" w:rsidRDefault="00000000">
            <w:r>
              <w:t>String</w:t>
            </w:r>
          </w:p>
        </w:tc>
        <w:tc>
          <w:tcPr>
            <w:tcW w:w="0" w:type="auto"/>
            <w:vAlign w:val="center"/>
            <w:hideMark/>
          </w:tcPr>
          <w:p w:rsidR="00000000" w:rsidRDefault="00000000">
            <w:r>
              <w:t>The original order quantity, in the unit of szCcy</w:t>
            </w:r>
          </w:p>
        </w:tc>
      </w:tr>
      <w:tr w:rsidR="00000000">
        <w:trPr>
          <w:divId w:val="175387555"/>
          <w:tblCellSpacing w:w="15" w:type="dxa"/>
        </w:trPr>
        <w:tc>
          <w:tcPr>
            <w:tcW w:w="0" w:type="auto"/>
            <w:vAlign w:val="center"/>
            <w:hideMark/>
          </w:tcPr>
          <w:p w:rsidR="00000000" w:rsidRDefault="00000000">
            <w:r>
              <w:t>&gt; ordType</w:t>
            </w:r>
          </w:p>
        </w:tc>
        <w:tc>
          <w:tcPr>
            <w:tcW w:w="0" w:type="auto"/>
            <w:vAlign w:val="center"/>
            <w:hideMark/>
          </w:tcPr>
          <w:p w:rsidR="00000000" w:rsidRDefault="00000000">
            <w:r>
              <w:t>String</w:t>
            </w:r>
          </w:p>
        </w:tc>
        <w:tc>
          <w:tcPr>
            <w:tcW w:w="0" w:type="auto"/>
            <w:vAlign w:val="center"/>
            <w:hideMark/>
          </w:tcPr>
          <w:p w:rsidR="00000000" w:rsidRDefault="00000000">
            <w:r>
              <w:t>Order type</w:t>
            </w:r>
            <w:r>
              <w:br/>
            </w:r>
            <w:r>
              <w:rPr>
                <w:rStyle w:val="HTML"/>
              </w:rPr>
              <w:t>market</w:t>
            </w:r>
            <w:r>
              <w:t xml:space="preserve">: Market order </w:t>
            </w:r>
            <w:r>
              <w:br/>
            </w:r>
            <w:r>
              <w:rPr>
                <w:rStyle w:val="HTML"/>
              </w:rPr>
              <w:t>limit</w:t>
            </w:r>
            <w:r>
              <w:t xml:space="preserve">: limit order </w:t>
            </w:r>
            <w:r>
              <w:br/>
            </w:r>
            <w:r>
              <w:rPr>
                <w:rStyle w:val="HTML"/>
              </w:rPr>
              <w:t>post_only</w:t>
            </w:r>
            <w:r>
              <w:t xml:space="preserve">: Post-only order </w:t>
            </w:r>
            <w:r>
              <w:br/>
            </w:r>
            <w:r>
              <w:rPr>
                <w:rStyle w:val="HTML"/>
              </w:rPr>
              <w:t>ioc</w:t>
            </w:r>
            <w:r>
              <w:t>: Immediate-or-cancel order</w:t>
            </w:r>
          </w:p>
        </w:tc>
      </w:tr>
      <w:tr w:rsidR="00000000">
        <w:trPr>
          <w:divId w:val="175387555"/>
          <w:tblCellSpacing w:w="15" w:type="dxa"/>
        </w:trPr>
        <w:tc>
          <w:tcPr>
            <w:tcW w:w="0" w:type="auto"/>
            <w:vAlign w:val="center"/>
            <w:hideMark/>
          </w:tcPr>
          <w:p w:rsidR="00000000" w:rsidRDefault="00000000">
            <w:r>
              <w:t>&gt; side</w:t>
            </w:r>
          </w:p>
        </w:tc>
        <w:tc>
          <w:tcPr>
            <w:tcW w:w="0" w:type="auto"/>
            <w:vAlign w:val="center"/>
            <w:hideMark/>
          </w:tcPr>
          <w:p w:rsidR="00000000" w:rsidRDefault="00000000">
            <w:r>
              <w:t>String</w:t>
            </w:r>
          </w:p>
        </w:tc>
        <w:tc>
          <w:tcPr>
            <w:tcW w:w="0" w:type="auto"/>
            <w:vAlign w:val="center"/>
            <w:hideMark/>
          </w:tcPr>
          <w:p w:rsidR="00000000" w:rsidRDefault="00000000">
            <w:r>
              <w:t>Order side, buy sell</w:t>
            </w:r>
          </w:p>
        </w:tc>
      </w:tr>
      <w:tr w:rsidR="00000000">
        <w:trPr>
          <w:divId w:val="175387555"/>
          <w:tblCellSpacing w:w="15" w:type="dxa"/>
        </w:trPr>
        <w:tc>
          <w:tcPr>
            <w:tcW w:w="0" w:type="auto"/>
            <w:vAlign w:val="center"/>
            <w:hideMark/>
          </w:tcPr>
          <w:p w:rsidR="00000000" w:rsidRDefault="00000000">
            <w:r>
              <w:t>&gt; fillSz</w:t>
            </w:r>
          </w:p>
        </w:tc>
        <w:tc>
          <w:tcPr>
            <w:tcW w:w="0" w:type="auto"/>
            <w:vAlign w:val="center"/>
            <w:hideMark/>
          </w:tcPr>
          <w:p w:rsidR="00000000" w:rsidRDefault="00000000">
            <w:r>
              <w:t>String</w:t>
            </w:r>
          </w:p>
        </w:tc>
        <w:tc>
          <w:tcPr>
            <w:tcW w:w="0" w:type="auto"/>
            <w:vAlign w:val="center"/>
            <w:hideMark/>
          </w:tcPr>
          <w:p w:rsidR="00000000" w:rsidRDefault="00000000">
            <w:r>
              <w:t>Last trade quantity, only applicable to order updates representing successful settlement</w:t>
            </w:r>
          </w:p>
        </w:tc>
      </w:tr>
      <w:tr w:rsidR="00000000">
        <w:trPr>
          <w:divId w:val="175387555"/>
          <w:tblCellSpacing w:w="15" w:type="dxa"/>
        </w:trPr>
        <w:tc>
          <w:tcPr>
            <w:tcW w:w="0" w:type="auto"/>
            <w:vAlign w:val="center"/>
            <w:hideMark/>
          </w:tcPr>
          <w:p w:rsidR="00000000" w:rsidRDefault="00000000">
            <w:r>
              <w:t>&gt; fillPx</w:t>
            </w:r>
          </w:p>
        </w:tc>
        <w:tc>
          <w:tcPr>
            <w:tcW w:w="0" w:type="auto"/>
            <w:vAlign w:val="center"/>
            <w:hideMark/>
          </w:tcPr>
          <w:p w:rsidR="00000000" w:rsidRDefault="00000000">
            <w:r>
              <w:t>String</w:t>
            </w:r>
          </w:p>
        </w:tc>
        <w:tc>
          <w:tcPr>
            <w:tcW w:w="0" w:type="auto"/>
            <w:vAlign w:val="center"/>
            <w:hideMark/>
          </w:tcPr>
          <w:p w:rsidR="00000000" w:rsidRDefault="00000000">
            <w:r>
              <w:t>Last trade price, only applicable to order updates representing successful settlement</w:t>
            </w:r>
          </w:p>
        </w:tc>
      </w:tr>
      <w:tr w:rsidR="00000000">
        <w:trPr>
          <w:divId w:val="175387555"/>
          <w:tblCellSpacing w:w="15" w:type="dxa"/>
        </w:trPr>
        <w:tc>
          <w:tcPr>
            <w:tcW w:w="0" w:type="auto"/>
            <w:vAlign w:val="center"/>
            <w:hideMark/>
          </w:tcPr>
          <w:p w:rsidR="00000000" w:rsidRDefault="00000000">
            <w:r>
              <w:t>&gt; tradeId</w:t>
            </w:r>
          </w:p>
        </w:tc>
        <w:tc>
          <w:tcPr>
            <w:tcW w:w="0" w:type="auto"/>
            <w:vAlign w:val="center"/>
            <w:hideMark/>
          </w:tcPr>
          <w:p w:rsidR="00000000" w:rsidRDefault="00000000">
            <w:r>
              <w:t>String</w:t>
            </w:r>
          </w:p>
        </w:tc>
        <w:tc>
          <w:tcPr>
            <w:tcW w:w="0" w:type="auto"/>
            <w:vAlign w:val="center"/>
            <w:hideMark/>
          </w:tcPr>
          <w:p w:rsidR="00000000" w:rsidRDefault="00000000">
            <w:r>
              <w:t>Last trade ID</w:t>
            </w:r>
          </w:p>
        </w:tc>
      </w:tr>
      <w:tr w:rsidR="00000000">
        <w:trPr>
          <w:divId w:val="175387555"/>
          <w:tblCellSpacing w:w="15" w:type="dxa"/>
        </w:trPr>
        <w:tc>
          <w:tcPr>
            <w:tcW w:w="0" w:type="auto"/>
            <w:vAlign w:val="center"/>
            <w:hideMark/>
          </w:tcPr>
          <w:p w:rsidR="00000000" w:rsidRDefault="00000000">
            <w:r>
              <w:t>&gt; accFillSz</w:t>
            </w:r>
          </w:p>
        </w:tc>
        <w:tc>
          <w:tcPr>
            <w:tcW w:w="0" w:type="auto"/>
            <w:vAlign w:val="center"/>
            <w:hideMark/>
          </w:tcPr>
          <w:p w:rsidR="00000000" w:rsidRDefault="00000000">
            <w:r>
              <w:t>String</w:t>
            </w:r>
          </w:p>
        </w:tc>
        <w:tc>
          <w:tcPr>
            <w:tcW w:w="0" w:type="auto"/>
            <w:vAlign w:val="center"/>
            <w:hideMark/>
          </w:tcPr>
          <w:p w:rsidR="00000000" w:rsidRDefault="00000000">
            <w:r>
              <w:t>Accumulated fill quantity</w:t>
            </w:r>
          </w:p>
        </w:tc>
      </w:tr>
      <w:tr w:rsidR="00000000">
        <w:trPr>
          <w:divId w:val="175387555"/>
          <w:tblCellSpacing w:w="15" w:type="dxa"/>
        </w:trPr>
        <w:tc>
          <w:tcPr>
            <w:tcW w:w="0" w:type="auto"/>
            <w:vAlign w:val="center"/>
            <w:hideMark/>
          </w:tcPr>
          <w:p w:rsidR="00000000" w:rsidRDefault="00000000">
            <w:r>
              <w:t>&gt; pendingFillSz</w:t>
            </w:r>
          </w:p>
        </w:tc>
        <w:tc>
          <w:tcPr>
            <w:tcW w:w="0" w:type="auto"/>
            <w:vAlign w:val="center"/>
            <w:hideMark/>
          </w:tcPr>
          <w:p w:rsidR="00000000" w:rsidRDefault="00000000">
            <w:r>
              <w:t>String</w:t>
            </w:r>
          </w:p>
        </w:tc>
        <w:tc>
          <w:tcPr>
            <w:tcW w:w="0" w:type="auto"/>
            <w:vAlign w:val="center"/>
            <w:hideMark/>
          </w:tcPr>
          <w:p w:rsidR="00000000" w:rsidRDefault="00000000">
            <w:r>
              <w:t>Quantity still remaining to be filled</w:t>
            </w:r>
          </w:p>
        </w:tc>
      </w:tr>
      <w:tr w:rsidR="00000000">
        <w:trPr>
          <w:divId w:val="175387555"/>
          <w:tblCellSpacing w:w="15" w:type="dxa"/>
        </w:trPr>
        <w:tc>
          <w:tcPr>
            <w:tcW w:w="0" w:type="auto"/>
            <w:vAlign w:val="center"/>
            <w:hideMark/>
          </w:tcPr>
          <w:p w:rsidR="00000000" w:rsidRDefault="00000000">
            <w:r>
              <w:t>&gt; pendingSettleSz</w:t>
            </w:r>
          </w:p>
        </w:tc>
        <w:tc>
          <w:tcPr>
            <w:tcW w:w="0" w:type="auto"/>
            <w:vAlign w:val="center"/>
            <w:hideMark/>
          </w:tcPr>
          <w:p w:rsidR="00000000" w:rsidRDefault="00000000">
            <w:r>
              <w:t>String</w:t>
            </w:r>
          </w:p>
        </w:tc>
        <w:tc>
          <w:tcPr>
            <w:tcW w:w="0" w:type="auto"/>
            <w:vAlign w:val="center"/>
            <w:hideMark/>
          </w:tcPr>
          <w:p w:rsidR="00000000" w:rsidRDefault="00000000">
            <w:r>
              <w:t>Quantity that's pending settlement</w:t>
            </w:r>
          </w:p>
        </w:tc>
      </w:tr>
      <w:tr w:rsidR="00000000">
        <w:trPr>
          <w:divId w:val="175387555"/>
          <w:tblCellSpacing w:w="15" w:type="dxa"/>
        </w:trPr>
        <w:tc>
          <w:tcPr>
            <w:tcW w:w="0" w:type="auto"/>
            <w:vAlign w:val="center"/>
            <w:hideMark/>
          </w:tcPr>
          <w:p w:rsidR="00000000" w:rsidRDefault="00000000">
            <w:r>
              <w:t>&gt; canceledSz</w:t>
            </w:r>
          </w:p>
        </w:tc>
        <w:tc>
          <w:tcPr>
            <w:tcW w:w="0" w:type="auto"/>
            <w:vAlign w:val="center"/>
            <w:hideMark/>
          </w:tcPr>
          <w:p w:rsidR="00000000" w:rsidRDefault="00000000">
            <w:r>
              <w:t>String</w:t>
            </w:r>
          </w:p>
        </w:tc>
        <w:tc>
          <w:tcPr>
            <w:tcW w:w="0" w:type="auto"/>
            <w:vAlign w:val="center"/>
            <w:hideMark/>
          </w:tcPr>
          <w:p w:rsidR="00000000" w:rsidRDefault="00000000">
            <w:r>
              <w:t>Quantity canceled due order cancellations or trade rejections</w:t>
            </w:r>
          </w:p>
        </w:tc>
      </w:tr>
      <w:tr w:rsidR="00000000">
        <w:trPr>
          <w:divId w:val="175387555"/>
          <w:tblCellSpacing w:w="15" w:type="dxa"/>
        </w:trPr>
        <w:tc>
          <w:tcPr>
            <w:tcW w:w="0" w:type="auto"/>
            <w:vAlign w:val="center"/>
            <w:hideMark/>
          </w:tcPr>
          <w:p w:rsidR="00000000" w:rsidRDefault="00000000">
            <w:r>
              <w:t>&gt; avgPx</w:t>
            </w:r>
          </w:p>
        </w:tc>
        <w:tc>
          <w:tcPr>
            <w:tcW w:w="0" w:type="auto"/>
            <w:vAlign w:val="center"/>
            <w:hideMark/>
          </w:tcPr>
          <w:p w:rsidR="00000000" w:rsidRDefault="00000000">
            <w:r>
              <w:t>String</w:t>
            </w:r>
          </w:p>
        </w:tc>
        <w:tc>
          <w:tcPr>
            <w:tcW w:w="0" w:type="auto"/>
            <w:vAlign w:val="center"/>
            <w:hideMark/>
          </w:tcPr>
          <w:p w:rsidR="00000000" w:rsidRDefault="00000000">
            <w:r>
              <w:t>Average filled price. If none is filled, it will return "0".</w:t>
            </w:r>
          </w:p>
        </w:tc>
      </w:tr>
      <w:tr w:rsidR="00000000">
        <w:trPr>
          <w:divId w:val="175387555"/>
          <w:tblCellSpacing w:w="15" w:type="dxa"/>
        </w:trPr>
        <w:tc>
          <w:tcPr>
            <w:tcW w:w="0" w:type="auto"/>
            <w:vAlign w:val="center"/>
            <w:hideMark/>
          </w:tcPr>
          <w:p w:rsidR="00000000" w:rsidRDefault="00000000">
            <w:r>
              <w:t>&gt; state</w:t>
            </w:r>
          </w:p>
        </w:tc>
        <w:tc>
          <w:tcPr>
            <w:tcW w:w="0" w:type="auto"/>
            <w:vAlign w:val="center"/>
            <w:hideMark/>
          </w:tcPr>
          <w:p w:rsidR="00000000" w:rsidRDefault="00000000">
            <w:r>
              <w:t>String</w:t>
            </w:r>
          </w:p>
        </w:tc>
        <w:tc>
          <w:tcPr>
            <w:tcW w:w="0" w:type="auto"/>
            <w:vAlign w:val="center"/>
            <w:hideMark/>
          </w:tcPr>
          <w:p w:rsidR="00000000" w:rsidRDefault="00000000">
            <w:r>
              <w:t xml:space="preserve">Order state: </w:t>
            </w:r>
            <w:r>
              <w:br/>
            </w:r>
            <w:r>
              <w:rPr>
                <w:rStyle w:val="HTML"/>
              </w:rPr>
              <w:t>canceled</w:t>
            </w:r>
            <w:r>
              <w:t xml:space="preserve"> </w:t>
            </w:r>
            <w:r>
              <w:br/>
            </w:r>
            <w:r>
              <w:rPr>
                <w:rStyle w:val="HTML"/>
              </w:rPr>
              <w:t>live</w:t>
            </w:r>
            <w:r>
              <w:t xml:space="preserve"> </w:t>
            </w:r>
            <w:r>
              <w:br/>
            </w:r>
            <w:r>
              <w:rPr>
                <w:rStyle w:val="HTML"/>
              </w:rPr>
              <w:t>partially_filled</w:t>
            </w:r>
            <w:r>
              <w:t xml:space="preserve"> </w:t>
            </w:r>
            <w:r>
              <w:br/>
            </w:r>
            <w:r>
              <w:rPr>
                <w:rStyle w:val="HTML"/>
              </w:rPr>
              <w:t>filled</w:t>
            </w:r>
          </w:p>
        </w:tc>
      </w:tr>
      <w:tr w:rsidR="00000000">
        <w:trPr>
          <w:divId w:val="175387555"/>
          <w:tblCellSpacing w:w="15" w:type="dxa"/>
        </w:trPr>
        <w:tc>
          <w:tcPr>
            <w:tcW w:w="0" w:type="auto"/>
            <w:vAlign w:val="center"/>
            <w:hideMark/>
          </w:tcPr>
          <w:p w:rsidR="00000000" w:rsidRDefault="00000000">
            <w:r>
              <w:t>&gt; cancelSource</w:t>
            </w:r>
          </w:p>
        </w:tc>
        <w:tc>
          <w:tcPr>
            <w:tcW w:w="0" w:type="auto"/>
            <w:vAlign w:val="center"/>
            <w:hideMark/>
          </w:tcPr>
          <w:p w:rsidR="00000000" w:rsidRDefault="00000000">
            <w:r>
              <w:t>String</w:t>
            </w:r>
          </w:p>
        </w:tc>
        <w:tc>
          <w:tcPr>
            <w:tcW w:w="0" w:type="auto"/>
            <w:vAlign w:val="center"/>
            <w:hideMark/>
          </w:tcPr>
          <w:p w:rsidR="00000000" w:rsidRDefault="00000000">
            <w:r>
              <w:t xml:space="preserve">Source of the order cancellation.Valid values and the corresponding meanings are: </w:t>
            </w:r>
            <w:r>
              <w:br/>
            </w:r>
            <w:r>
              <w:rPr>
                <w:rStyle w:val="HTML"/>
              </w:rPr>
              <w:t>0</w:t>
            </w:r>
            <w:r>
              <w:t xml:space="preserve">: Order canceled by system </w:t>
            </w:r>
            <w:r>
              <w:br/>
            </w:r>
            <w:r>
              <w:rPr>
                <w:rStyle w:val="HTML"/>
              </w:rPr>
              <w:t>1</w:t>
            </w:r>
            <w:r>
              <w:t xml:space="preserve">: Order canceled by user </w:t>
            </w:r>
            <w:r>
              <w:br/>
            </w:r>
            <w:r>
              <w:rPr>
                <w:rStyle w:val="HTML"/>
              </w:rPr>
              <w:t>14</w:t>
            </w:r>
            <w:r>
              <w:t>: Order canceled: IOC order was partially canceled due to incompletely filled</w:t>
            </w:r>
            <w:r>
              <w:br/>
            </w:r>
            <w:r>
              <w:rPr>
                <w:rStyle w:val="HTML"/>
              </w:rPr>
              <w:t>15</w:t>
            </w:r>
            <w:r>
              <w:t>: Order canceled: The order price is beyond the limit</w:t>
            </w:r>
            <w:r>
              <w:br/>
            </w:r>
            <w:r>
              <w:rPr>
                <w:rStyle w:val="HTML"/>
              </w:rPr>
              <w:t>20</w:t>
            </w:r>
            <w:r>
              <w:t xml:space="preserve">: Cancel all after triggered </w:t>
            </w:r>
            <w:r>
              <w:br/>
            </w:r>
            <w:r>
              <w:rPr>
                <w:rStyle w:val="HTML"/>
              </w:rPr>
              <w:t>31</w:t>
            </w:r>
            <w:r>
              <w:t>: The post-only order will take liquidity in maker orders</w:t>
            </w:r>
            <w:r>
              <w:br/>
            </w:r>
            <w:r>
              <w:rPr>
                <w:rStyle w:val="HTML"/>
              </w:rPr>
              <w:t>32</w:t>
            </w:r>
            <w:r>
              <w:t xml:space="preserve">: Self trade prevention </w:t>
            </w:r>
            <w:r>
              <w:br/>
            </w:r>
            <w:r>
              <w:rPr>
                <w:rStyle w:val="HTML"/>
              </w:rPr>
              <w:t>34</w:t>
            </w:r>
            <w:r>
              <w:t xml:space="preserve">: Order failed to settle due to insufficient margin </w:t>
            </w:r>
            <w:r>
              <w:br/>
            </w:r>
            <w:r>
              <w:rPr>
                <w:rStyle w:val="HTML"/>
              </w:rPr>
              <w:t>35</w:t>
            </w:r>
            <w:r>
              <w:t>: Order cancellation due to insufficient margin from another order</w:t>
            </w:r>
          </w:p>
        </w:tc>
      </w:tr>
      <w:tr w:rsidR="00000000">
        <w:trPr>
          <w:divId w:val="175387555"/>
          <w:tblCellSpacing w:w="15" w:type="dxa"/>
        </w:trPr>
        <w:tc>
          <w:tcPr>
            <w:tcW w:w="0" w:type="auto"/>
            <w:vAlign w:val="center"/>
            <w:hideMark/>
          </w:tcPr>
          <w:p w:rsidR="00000000" w:rsidRDefault="00000000">
            <w:r>
              <w:t>&gt; uTime</w:t>
            </w:r>
          </w:p>
        </w:tc>
        <w:tc>
          <w:tcPr>
            <w:tcW w:w="0" w:type="auto"/>
            <w:vAlign w:val="center"/>
            <w:hideMark/>
          </w:tcPr>
          <w:p w:rsidR="00000000" w:rsidRDefault="00000000">
            <w:r>
              <w:t>String</w:t>
            </w:r>
          </w:p>
        </w:tc>
        <w:tc>
          <w:tcPr>
            <w:tcW w:w="0" w:type="auto"/>
            <w:vAlign w:val="center"/>
            <w:hideMark/>
          </w:tcPr>
          <w:p w:rsidR="00000000" w:rsidRDefault="00000000">
            <w:r>
              <w:t>Update time, Unix timestamp format in milliseconds, e.g. 1597026383085</w:t>
            </w:r>
          </w:p>
        </w:tc>
      </w:tr>
      <w:tr w:rsidR="00000000">
        <w:trPr>
          <w:divId w:val="175387555"/>
          <w:tblCellSpacing w:w="15" w:type="dxa"/>
        </w:trPr>
        <w:tc>
          <w:tcPr>
            <w:tcW w:w="0" w:type="auto"/>
            <w:vAlign w:val="center"/>
            <w:hideMark/>
          </w:tcPr>
          <w:p w:rsidR="00000000" w:rsidRDefault="00000000">
            <w:r>
              <w:t>&gt; cTime</w:t>
            </w:r>
          </w:p>
        </w:tc>
        <w:tc>
          <w:tcPr>
            <w:tcW w:w="0" w:type="auto"/>
            <w:vAlign w:val="center"/>
            <w:hideMark/>
          </w:tcPr>
          <w:p w:rsidR="00000000" w:rsidRDefault="00000000">
            <w:r>
              <w:t>String</w:t>
            </w:r>
          </w:p>
        </w:tc>
        <w:tc>
          <w:tcPr>
            <w:tcW w:w="0" w:type="auto"/>
            <w:vAlign w:val="center"/>
            <w:hideMark/>
          </w:tcPr>
          <w:p w:rsidR="00000000" w:rsidRDefault="00000000">
            <w:r>
              <w:t>Creation time, Unix timestamp format in milliseconds, e.g. 1597026383085</w:t>
            </w:r>
          </w:p>
        </w:tc>
      </w:tr>
      <w:tr w:rsidR="00000000">
        <w:trPr>
          <w:divId w:val="175387555"/>
          <w:tblCellSpacing w:w="15" w:type="dxa"/>
        </w:trPr>
        <w:tc>
          <w:tcPr>
            <w:tcW w:w="0" w:type="auto"/>
            <w:vAlign w:val="center"/>
            <w:hideMark/>
          </w:tcPr>
          <w:p w:rsidR="00000000" w:rsidRDefault="00000000">
            <w:r>
              <w:t>&gt; code</w:t>
            </w:r>
          </w:p>
        </w:tc>
        <w:tc>
          <w:tcPr>
            <w:tcW w:w="0" w:type="auto"/>
            <w:vAlign w:val="center"/>
            <w:hideMark/>
          </w:tcPr>
          <w:p w:rsidR="00000000" w:rsidRDefault="00000000">
            <w:r>
              <w:t>String</w:t>
            </w:r>
          </w:p>
        </w:tc>
        <w:tc>
          <w:tcPr>
            <w:tcW w:w="0" w:type="auto"/>
            <w:vAlign w:val="center"/>
            <w:hideMark/>
          </w:tcPr>
          <w:p w:rsidR="00000000" w:rsidRDefault="00000000">
            <w:r>
              <w:t>Error Code, the default is 0</w:t>
            </w:r>
          </w:p>
        </w:tc>
      </w:tr>
      <w:tr w:rsidR="00000000">
        <w:trPr>
          <w:divId w:val="175387555"/>
          <w:tblCellSpacing w:w="15" w:type="dxa"/>
        </w:trPr>
        <w:tc>
          <w:tcPr>
            <w:tcW w:w="0" w:type="auto"/>
            <w:vAlign w:val="center"/>
            <w:hideMark/>
          </w:tcPr>
          <w:p w:rsidR="00000000" w:rsidRDefault="00000000">
            <w:r>
              <w:t>&gt; msg</w:t>
            </w:r>
          </w:p>
        </w:tc>
        <w:tc>
          <w:tcPr>
            <w:tcW w:w="0" w:type="auto"/>
            <w:vAlign w:val="center"/>
            <w:hideMark/>
          </w:tcPr>
          <w:p w:rsidR="00000000" w:rsidRDefault="00000000">
            <w:r>
              <w:t>String</w:t>
            </w:r>
          </w:p>
        </w:tc>
        <w:tc>
          <w:tcPr>
            <w:tcW w:w="0" w:type="auto"/>
            <w:vAlign w:val="center"/>
            <w:hideMark/>
          </w:tcPr>
          <w:p w:rsidR="00000000" w:rsidRDefault="00000000">
            <w:r>
              <w:t>Error Message, the default is ""</w:t>
            </w:r>
          </w:p>
        </w:tc>
      </w:tr>
      <w:tr w:rsidR="00000000">
        <w:trPr>
          <w:divId w:val="175387555"/>
          <w:tblCellSpacing w:w="15" w:type="dxa"/>
        </w:trPr>
        <w:tc>
          <w:tcPr>
            <w:tcW w:w="0" w:type="auto"/>
            <w:vAlign w:val="center"/>
            <w:hideMark/>
          </w:tcPr>
          <w:p w:rsidR="00000000" w:rsidRDefault="00000000">
            <w:r>
              <w:t>&gt; reqId</w:t>
            </w:r>
          </w:p>
        </w:tc>
        <w:tc>
          <w:tcPr>
            <w:tcW w:w="0" w:type="auto"/>
            <w:vAlign w:val="center"/>
            <w:hideMark/>
          </w:tcPr>
          <w:p w:rsidR="00000000" w:rsidRDefault="00000000">
            <w:r>
              <w:t>String</w:t>
            </w:r>
          </w:p>
        </w:tc>
        <w:tc>
          <w:tcPr>
            <w:tcW w:w="0" w:type="auto"/>
            <w:vAlign w:val="center"/>
            <w:hideMark/>
          </w:tcPr>
          <w:p w:rsidR="00000000" w:rsidRDefault="00000000">
            <w:r>
              <w:t>Client Request ID as assigned by the client for order amendment. "" will be returned if there is no order amendment.</w:t>
            </w:r>
          </w:p>
        </w:tc>
      </w:tr>
      <w:tr w:rsidR="00000000">
        <w:trPr>
          <w:divId w:val="175387555"/>
          <w:tblCellSpacing w:w="15" w:type="dxa"/>
        </w:trPr>
        <w:tc>
          <w:tcPr>
            <w:tcW w:w="0" w:type="auto"/>
            <w:vAlign w:val="center"/>
            <w:hideMark/>
          </w:tcPr>
          <w:p w:rsidR="00000000" w:rsidRDefault="00000000">
            <w:r>
              <w:t>&gt; amendResult</w:t>
            </w:r>
          </w:p>
        </w:tc>
        <w:tc>
          <w:tcPr>
            <w:tcW w:w="0" w:type="auto"/>
            <w:vAlign w:val="center"/>
            <w:hideMark/>
          </w:tcPr>
          <w:p w:rsidR="00000000" w:rsidRDefault="00000000">
            <w:r>
              <w:t>String</w:t>
            </w:r>
          </w:p>
        </w:tc>
        <w:tc>
          <w:tcPr>
            <w:tcW w:w="0" w:type="auto"/>
            <w:vAlign w:val="center"/>
            <w:hideMark/>
          </w:tcPr>
          <w:p w:rsidR="00000000" w:rsidRDefault="00000000">
            <w:r>
              <w:t xml:space="preserve">The result of amending the order </w:t>
            </w:r>
            <w:r>
              <w:br/>
            </w:r>
            <w:r>
              <w:rPr>
                <w:rStyle w:val="HTML"/>
              </w:rPr>
              <w:t>-1</w:t>
            </w:r>
            <w:r>
              <w:t xml:space="preserve">: failure </w:t>
            </w:r>
            <w:r>
              <w:br/>
            </w:r>
            <w:r>
              <w:rPr>
                <w:rStyle w:val="HTML"/>
              </w:rPr>
              <w:t>0</w:t>
            </w:r>
            <w:r>
              <w:t>: success</w:t>
            </w:r>
            <w:r>
              <w:br/>
              <w:t>"" will be returned if there is no order amendment.</w:t>
            </w:r>
          </w:p>
        </w:tc>
      </w:tr>
    </w:tbl>
    <w:p w:rsidR="00000000" w:rsidRDefault="00000000">
      <w:pPr>
        <w:pStyle w:val="3"/>
        <w:divId w:val="175387555"/>
      </w:pPr>
      <w:r>
        <w:t>Trades channel</w:t>
      </w:r>
    </w:p>
    <w:p w:rsidR="00000000" w:rsidRDefault="00000000">
      <w:pPr>
        <w:pStyle w:val="a5"/>
        <w:divId w:val="175387555"/>
      </w:pPr>
      <w:r>
        <w:t xml:space="preserve">All updates relating to User's Trades are sent through the </w:t>
      </w:r>
      <w:r>
        <w:rPr>
          <w:rStyle w:val="HTML"/>
        </w:rPr>
        <w:t>sprd-trades</w:t>
      </w:r>
      <w:r>
        <w:t xml:space="preserve"> WebSocket Notifications channel.</w:t>
      </w:r>
    </w:p>
    <w:p w:rsidR="00000000" w:rsidRDefault="00000000">
      <w:pPr>
        <w:pStyle w:val="a5"/>
        <w:divId w:val="175387555"/>
      </w:pPr>
      <w:r>
        <w:t>This is a private channel and consumable solely by the authenticated user.</w:t>
      </w:r>
    </w:p>
    <w:p w:rsidR="00000000" w:rsidRDefault="00000000">
      <w:pPr>
        <w:pStyle w:val="a5"/>
        <w:divId w:val="175387555"/>
      </w:pPr>
      <w:r>
        <w:t xml:space="preserve">Updates received through the </w:t>
      </w:r>
      <w:r>
        <w:rPr>
          <w:rStyle w:val="HTML"/>
        </w:rPr>
        <w:t>sprd-trades</w:t>
      </w:r>
      <w:r>
        <w:t xml:space="preserve"> WebSocket Notification channel can include Trades being </w:t>
      </w:r>
      <w:r>
        <w:rPr>
          <w:rStyle w:val="HTML"/>
        </w:rPr>
        <w:t>filled</w:t>
      </w:r>
      <w:r>
        <w:t xml:space="preserve"> or </w:t>
      </w:r>
      <w:r>
        <w:rPr>
          <w:rStyle w:val="HTML"/>
        </w:rPr>
        <w:t>rejected</w:t>
      </w:r>
      <w:r>
        <w:t>.</w:t>
      </w:r>
    </w:p>
    <w:p w:rsidR="00000000" w:rsidRDefault="00000000">
      <w:pPr>
        <w:pStyle w:val="a5"/>
        <w:divId w:val="175387555"/>
      </w:pPr>
      <w:r>
        <w:t>You may receive multiple notifications if an Order of yours interacts with more than one other Order.</w:t>
      </w:r>
    </w:p>
    <w:p w:rsidR="00000000" w:rsidRDefault="00000000">
      <w:pPr>
        <w:pStyle w:val="4"/>
        <w:divId w:val="175387555"/>
      </w:pPr>
      <w:r>
        <w:t>URL Path</w:t>
      </w:r>
    </w:p>
    <w:p w:rsidR="00000000" w:rsidRDefault="00000000">
      <w:pPr>
        <w:pStyle w:val="a5"/>
        <w:divId w:val="175387555"/>
      </w:pPr>
      <w:r>
        <w:t>/ws/v5/business (required login)</w:t>
      </w:r>
    </w:p>
    <w:p w:rsidR="00000000" w:rsidRDefault="00000000">
      <w:pPr>
        <w:pStyle w:val="a5"/>
        <w:ind w:left="720" w:right="720"/>
        <w:divId w:val="2089033387"/>
      </w:pPr>
      <w:r>
        <w:t>Request Example : single</w:t>
      </w:r>
    </w:p>
    <w:p w:rsidR="00000000" w:rsidRDefault="00000000">
      <w:pPr>
        <w:pStyle w:val="HTML0"/>
        <w:divId w:val="387188593"/>
        <w:rPr>
          <w:rStyle w:val="HTML"/>
        </w:rPr>
      </w:pPr>
      <w:r>
        <w:rPr>
          <w:rStyle w:val="o"/>
        </w:rPr>
        <w:t>{</w:t>
      </w:r>
    </w:p>
    <w:p w:rsidR="00000000" w:rsidRDefault="00000000">
      <w:pPr>
        <w:pStyle w:val="HTML0"/>
        <w:divId w:val="387188593"/>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387188593"/>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387188593"/>
        <w:rPr>
          <w:rStyle w:val="HTML"/>
        </w:rPr>
      </w:pPr>
      <w:r>
        <w:rPr>
          <w:rStyle w:val="HTML"/>
        </w:rPr>
        <w:t xml:space="preserve">    </w:t>
      </w:r>
      <w:r>
        <w:rPr>
          <w:rStyle w:val="o"/>
        </w:rPr>
        <w:t>{</w:t>
      </w:r>
    </w:p>
    <w:p w:rsidR="00000000" w:rsidRDefault="00000000">
      <w:pPr>
        <w:pStyle w:val="HTML0"/>
        <w:divId w:val="387188593"/>
        <w:rPr>
          <w:rStyle w:val="HTML"/>
        </w:rPr>
      </w:pPr>
      <w:r>
        <w:rPr>
          <w:rStyle w:val="HTML"/>
        </w:rPr>
        <w:t xml:space="preserve">      </w:t>
      </w:r>
      <w:r>
        <w:rPr>
          <w:rStyle w:val="s2"/>
        </w:rPr>
        <w:t>"channel"</w:t>
      </w:r>
      <w:r>
        <w:rPr>
          <w:rStyle w:val="HTML"/>
        </w:rPr>
        <w:t xml:space="preserve">: </w:t>
      </w:r>
      <w:r>
        <w:rPr>
          <w:rStyle w:val="s2"/>
        </w:rPr>
        <w:t>"sprd-trades"</w:t>
      </w:r>
      <w:r>
        <w:rPr>
          <w:rStyle w:val="HTML"/>
        </w:rPr>
        <w:t>,</w:t>
      </w:r>
    </w:p>
    <w:p w:rsidR="00000000" w:rsidRDefault="00000000">
      <w:pPr>
        <w:pStyle w:val="HTML0"/>
        <w:divId w:val="387188593"/>
        <w:rPr>
          <w:rStyle w:val="HTML"/>
        </w:rPr>
      </w:pPr>
      <w:r>
        <w:rPr>
          <w:rStyle w:val="HTML"/>
        </w:rPr>
        <w:t xml:space="preserve">      </w:t>
      </w:r>
      <w:r>
        <w:rPr>
          <w:rStyle w:val="s2"/>
        </w:rPr>
        <w:t>"sprdId"</w:t>
      </w:r>
      <w:r>
        <w:rPr>
          <w:rStyle w:val="HTML"/>
        </w:rPr>
        <w:t xml:space="preserve">: </w:t>
      </w:r>
      <w:r>
        <w:rPr>
          <w:rStyle w:val="s2"/>
        </w:rPr>
        <w:t>"BTC-USDT_BTC-USDT-SWAP"</w:t>
      </w:r>
    </w:p>
    <w:p w:rsidR="00000000" w:rsidRDefault="00000000">
      <w:pPr>
        <w:pStyle w:val="HTML0"/>
        <w:divId w:val="387188593"/>
        <w:rPr>
          <w:rStyle w:val="HTML"/>
        </w:rPr>
      </w:pPr>
      <w:r>
        <w:rPr>
          <w:rStyle w:val="HTML"/>
        </w:rPr>
        <w:t xml:space="preserve">    </w:t>
      </w:r>
      <w:r>
        <w:rPr>
          <w:rStyle w:val="o"/>
        </w:rPr>
        <w:t>}</w:t>
      </w:r>
    </w:p>
    <w:p w:rsidR="00000000" w:rsidRDefault="00000000">
      <w:pPr>
        <w:pStyle w:val="HTML0"/>
        <w:divId w:val="387188593"/>
        <w:rPr>
          <w:rStyle w:val="HTML"/>
        </w:rPr>
      </w:pPr>
      <w:r>
        <w:rPr>
          <w:rStyle w:val="HTML"/>
        </w:rPr>
        <w:t xml:space="preserve">  </w:t>
      </w:r>
      <w:r>
        <w:rPr>
          <w:rStyle w:val="o"/>
        </w:rPr>
        <w:t>]</w:t>
      </w:r>
    </w:p>
    <w:p w:rsidR="00000000" w:rsidRDefault="00000000">
      <w:pPr>
        <w:pStyle w:val="HTML0"/>
        <w:divId w:val="387188593"/>
        <w:rPr>
          <w:rStyle w:val="HTML"/>
        </w:rPr>
      </w:pPr>
      <w:r>
        <w:rPr>
          <w:rStyle w:val="o"/>
        </w:rPr>
        <w:t>}</w:t>
      </w:r>
    </w:p>
    <w:p w:rsidR="00000000" w:rsidRDefault="00000000">
      <w:pPr>
        <w:pStyle w:val="a5"/>
        <w:ind w:left="720" w:right="720"/>
        <w:divId w:val="2031253389"/>
      </w:pPr>
      <w:r>
        <w:t>Request Example:</w:t>
      </w:r>
    </w:p>
    <w:p w:rsidR="00000000" w:rsidRDefault="00000000">
      <w:pPr>
        <w:pStyle w:val="HTML0"/>
        <w:divId w:val="2144224647"/>
        <w:rPr>
          <w:rStyle w:val="HTML"/>
        </w:rPr>
      </w:pPr>
      <w:r>
        <w:rPr>
          <w:rStyle w:val="o"/>
        </w:rPr>
        <w:t>{</w:t>
      </w:r>
    </w:p>
    <w:p w:rsidR="00000000" w:rsidRDefault="00000000">
      <w:pPr>
        <w:pStyle w:val="HTML0"/>
        <w:divId w:val="2144224647"/>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2144224647"/>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2144224647"/>
        <w:rPr>
          <w:rStyle w:val="HTML"/>
        </w:rPr>
      </w:pPr>
      <w:r>
        <w:rPr>
          <w:rStyle w:val="HTML"/>
        </w:rPr>
        <w:t xml:space="preserve">    </w:t>
      </w:r>
      <w:r>
        <w:rPr>
          <w:rStyle w:val="o"/>
        </w:rPr>
        <w:t>{</w:t>
      </w:r>
    </w:p>
    <w:p w:rsidR="00000000" w:rsidRDefault="00000000">
      <w:pPr>
        <w:pStyle w:val="HTML0"/>
        <w:divId w:val="2144224647"/>
        <w:rPr>
          <w:rStyle w:val="HTML"/>
        </w:rPr>
      </w:pPr>
      <w:r>
        <w:rPr>
          <w:rStyle w:val="HTML"/>
        </w:rPr>
        <w:t xml:space="preserve">      </w:t>
      </w:r>
      <w:r>
        <w:rPr>
          <w:rStyle w:val="s2"/>
        </w:rPr>
        <w:t>"channel"</w:t>
      </w:r>
      <w:r>
        <w:rPr>
          <w:rStyle w:val="HTML"/>
        </w:rPr>
        <w:t xml:space="preserve">: </w:t>
      </w:r>
      <w:r>
        <w:rPr>
          <w:rStyle w:val="s2"/>
        </w:rPr>
        <w:t>"sprd-trades"</w:t>
      </w:r>
      <w:r>
        <w:rPr>
          <w:rStyle w:val="HTML"/>
        </w:rPr>
        <w:t>,</w:t>
      </w:r>
    </w:p>
    <w:p w:rsidR="00000000" w:rsidRDefault="00000000">
      <w:pPr>
        <w:pStyle w:val="HTML0"/>
        <w:divId w:val="2144224647"/>
        <w:rPr>
          <w:rStyle w:val="HTML"/>
        </w:rPr>
      </w:pPr>
      <w:r>
        <w:rPr>
          <w:rStyle w:val="HTML"/>
        </w:rPr>
        <w:t xml:space="preserve">    </w:t>
      </w:r>
      <w:r>
        <w:rPr>
          <w:rStyle w:val="o"/>
        </w:rPr>
        <w:t>}</w:t>
      </w:r>
    </w:p>
    <w:p w:rsidR="00000000" w:rsidRDefault="00000000">
      <w:pPr>
        <w:pStyle w:val="HTML0"/>
        <w:divId w:val="2144224647"/>
        <w:rPr>
          <w:rStyle w:val="HTML"/>
        </w:rPr>
      </w:pPr>
      <w:r>
        <w:rPr>
          <w:rStyle w:val="HTML"/>
        </w:rPr>
        <w:t xml:space="preserve">  </w:t>
      </w:r>
      <w:r>
        <w:rPr>
          <w:rStyle w:val="o"/>
        </w:rPr>
        <w:t>]</w:t>
      </w:r>
    </w:p>
    <w:p w:rsidR="00000000" w:rsidRDefault="00000000">
      <w:pPr>
        <w:pStyle w:val="HTML0"/>
        <w:divId w:val="2144224647"/>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33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subscribed channels</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sprd-trades</w:t>
            </w:r>
          </w:p>
        </w:tc>
      </w:tr>
      <w:tr w:rsidR="00000000">
        <w:trPr>
          <w:divId w:val="175387555"/>
          <w:tblCellSpacing w:w="15" w:type="dxa"/>
        </w:trPr>
        <w:tc>
          <w:tcPr>
            <w:tcW w:w="0" w:type="auto"/>
            <w:vAlign w:val="center"/>
            <w:hideMark/>
          </w:tcPr>
          <w:p w:rsidR="00000000" w:rsidRDefault="00000000">
            <w:r>
              <w:t>&gt; sprdId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Spread ID</w:t>
            </w:r>
          </w:p>
        </w:tc>
      </w:tr>
    </w:tbl>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28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Event</w:t>
            </w:r>
            <w:r>
              <w:br/>
            </w:r>
            <w:r>
              <w:rPr>
                <w:rStyle w:val="HTML"/>
              </w:rPr>
              <w:t>subscribe</w:t>
            </w:r>
            <w:r>
              <w:br/>
            </w:r>
            <w:r>
              <w:rPr>
                <w:rStyle w:val="HTML"/>
              </w:rPr>
              <w:t>unsubscribe</w:t>
            </w:r>
            <w:r>
              <w:br/>
            </w:r>
            <w:r>
              <w:rPr>
                <w:rStyle w:val="HTML"/>
              </w:rPr>
              <w:t>error</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No</w:t>
            </w:r>
          </w:p>
        </w:tc>
        <w:tc>
          <w:tcPr>
            <w:tcW w:w="0" w:type="auto"/>
            <w:vAlign w:val="center"/>
            <w:hideMark/>
          </w:tcPr>
          <w:p w:rsidR="00000000" w:rsidRDefault="00000000">
            <w:r>
              <w:t>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sprdId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Spread ID</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connId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WebSocket connection ID</w:t>
            </w:r>
          </w:p>
        </w:tc>
      </w:tr>
    </w:tbl>
    <w:p w:rsidR="00000000" w:rsidRDefault="00000000">
      <w:pPr>
        <w:pStyle w:val="a5"/>
        <w:ind w:left="720" w:right="720"/>
        <w:divId w:val="1481464551"/>
      </w:pPr>
      <w:r>
        <w:t>Push Data Example</w:t>
      </w:r>
    </w:p>
    <w:p w:rsidR="00000000" w:rsidRDefault="00000000">
      <w:pPr>
        <w:pStyle w:val="HTML0"/>
        <w:divId w:val="2132627141"/>
        <w:rPr>
          <w:rStyle w:val="HTML"/>
        </w:rPr>
      </w:pPr>
      <w:r>
        <w:rPr>
          <w:rStyle w:val="o"/>
        </w:rPr>
        <w:t>{</w:t>
      </w:r>
    </w:p>
    <w:p w:rsidR="00000000" w:rsidRDefault="00000000">
      <w:pPr>
        <w:pStyle w:val="HTML0"/>
        <w:divId w:val="2132627141"/>
        <w:rPr>
          <w:rStyle w:val="HTML"/>
        </w:rPr>
      </w:pPr>
      <w:r>
        <w:rPr>
          <w:rStyle w:val="HTML"/>
        </w:rPr>
        <w:t xml:space="preserve">    </w:t>
      </w:r>
      <w:r>
        <w:rPr>
          <w:rStyle w:val="s2"/>
        </w:rPr>
        <w:t>"arg"</w:t>
      </w:r>
      <w:r>
        <w:rPr>
          <w:rStyle w:val="HTML"/>
        </w:rPr>
        <w:t xml:space="preserve">: </w:t>
      </w:r>
      <w:r>
        <w:rPr>
          <w:rStyle w:val="o"/>
        </w:rPr>
        <w:t>{</w:t>
      </w:r>
    </w:p>
    <w:p w:rsidR="00000000" w:rsidRDefault="00000000">
      <w:pPr>
        <w:pStyle w:val="HTML0"/>
        <w:divId w:val="2132627141"/>
        <w:rPr>
          <w:rStyle w:val="HTML"/>
        </w:rPr>
      </w:pPr>
      <w:r>
        <w:rPr>
          <w:rStyle w:val="HTML"/>
        </w:rPr>
        <w:t xml:space="preserve">        </w:t>
      </w:r>
      <w:r>
        <w:rPr>
          <w:rStyle w:val="s2"/>
        </w:rPr>
        <w:t>"channel"</w:t>
      </w:r>
      <w:r>
        <w:rPr>
          <w:rStyle w:val="HTML"/>
        </w:rPr>
        <w:t xml:space="preserve">: </w:t>
      </w:r>
      <w:r>
        <w:rPr>
          <w:rStyle w:val="s2"/>
        </w:rPr>
        <w:t>"sprd-trades"</w:t>
      </w:r>
      <w:r>
        <w:rPr>
          <w:rStyle w:val="HTML"/>
        </w:rPr>
        <w:t>,</w:t>
      </w:r>
    </w:p>
    <w:p w:rsidR="00000000" w:rsidRDefault="00000000">
      <w:pPr>
        <w:pStyle w:val="HTML0"/>
        <w:divId w:val="2132627141"/>
        <w:rPr>
          <w:rStyle w:val="HTML"/>
        </w:rPr>
      </w:pPr>
      <w:r>
        <w:rPr>
          <w:rStyle w:val="HTML"/>
        </w:rPr>
        <w:t xml:space="preserve">        </w:t>
      </w:r>
      <w:r>
        <w:rPr>
          <w:rStyle w:val="s2"/>
        </w:rPr>
        <w:t>"sprdId"</w:t>
      </w:r>
      <w:r>
        <w:rPr>
          <w:rStyle w:val="HTML"/>
        </w:rPr>
        <w:t xml:space="preserve">: </w:t>
      </w:r>
      <w:r>
        <w:rPr>
          <w:rStyle w:val="s2"/>
        </w:rPr>
        <w:t>"BTC-USDT_BTC-USDT-SWAP"</w:t>
      </w:r>
      <w:r>
        <w:rPr>
          <w:rStyle w:val="HTML"/>
        </w:rPr>
        <w:t>,</w:t>
      </w:r>
    </w:p>
    <w:p w:rsidR="00000000" w:rsidRDefault="00000000">
      <w:pPr>
        <w:pStyle w:val="HTML0"/>
        <w:divId w:val="2132627141"/>
        <w:rPr>
          <w:rStyle w:val="HTML"/>
        </w:rPr>
      </w:pPr>
      <w:r>
        <w:rPr>
          <w:rStyle w:val="HTML"/>
        </w:rPr>
        <w:t xml:space="preserve">        </w:t>
      </w:r>
      <w:r>
        <w:rPr>
          <w:rStyle w:val="s2"/>
        </w:rPr>
        <w:t>"uid"</w:t>
      </w:r>
      <w:r>
        <w:rPr>
          <w:rStyle w:val="HTML"/>
        </w:rPr>
        <w:t xml:space="preserve">: </w:t>
      </w:r>
      <w:r>
        <w:rPr>
          <w:rStyle w:val="s2"/>
        </w:rPr>
        <w:t>"614488474791936"</w:t>
      </w:r>
    </w:p>
    <w:p w:rsidR="00000000" w:rsidRDefault="00000000">
      <w:pPr>
        <w:pStyle w:val="HTML0"/>
        <w:divId w:val="2132627141"/>
        <w:rPr>
          <w:rStyle w:val="HTML"/>
        </w:rPr>
      </w:pPr>
      <w:r>
        <w:rPr>
          <w:rStyle w:val="HTML"/>
        </w:rPr>
        <w:t xml:space="preserve">    </w:t>
      </w:r>
      <w:r>
        <w:rPr>
          <w:rStyle w:val="o"/>
        </w:rPr>
        <w:t>}</w:t>
      </w:r>
      <w:r>
        <w:rPr>
          <w:rStyle w:val="HTML"/>
        </w:rPr>
        <w:t>,</w:t>
      </w:r>
    </w:p>
    <w:p w:rsidR="00000000" w:rsidRDefault="00000000">
      <w:pPr>
        <w:pStyle w:val="HTML0"/>
        <w:divId w:val="2132627141"/>
        <w:rPr>
          <w:rStyle w:val="HTML"/>
        </w:rPr>
      </w:pPr>
      <w:r>
        <w:rPr>
          <w:rStyle w:val="HTML"/>
        </w:rPr>
        <w:t xml:space="preserve">    </w:t>
      </w:r>
      <w:r>
        <w:rPr>
          <w:rStyle w:val="s2"/>
        </w:rPr>
        <w:t>"data"</w:t>
      </w:r>
      <w:r>
        <w:rPr>
          <w:rStyle w:val="HTML"/>
        </w:rPr>
        <w:t>:[</w:t>
      </w:r>
    </w:p>
    <w:p w:rsidR="00000000" w:rsidRDefault="00000000">
      <w:pPr>
        <w:pStyle w:val="HTML0"/>
        <w:divId w:val="2132627141"/>
        <w:rPr>
          <w:rStyle w:val="HTML"/>
        </w:rPr>
      </w:pPr>
      <w:r>
        <w:rPr>
          <w:rStyle w:val="HTML"/>
        </w:rPr>
        <w:t xml:space="preserve">         </w:t>
      </w:r>
      <w:r>
        <w:rPr>
          <w:rStyle w:val="o"/>
        </w:rPr>
        <w:t>{</w:t>
      </w:r>
    </w:p>
    <w:p w:rsidR="00000000" w:rsidRDefault="00000000">
      <w:pPr>
        <w:pStyle w:val="HTML0"/>
        <w:divId w:val="2132627141"/>
        <w:rPr>
          <w:rStyle w:val="HTML"/>
        </w:rPr>
      </w:pPr>
      <w:r>
        <w:rPr>
          <w:rStyle w:val="HTML"/>
        </w:rPr>
        <w:t xml:space="preserve">            </w:t>
      </w:r>
      <w:r>
        <w:rPr>
          <w:rStyle w:val="s2"/>
        </w:rPr>
        <w:t>"sprdId"</w:t>
      </w:r>
      <w:r>
        <w:rPr>
          <w:rStyle w:val="HTML"/>
        </w:rPr>
        <w:t>:</w:t>
      </w:r>
      <w:r>
        <w:rPr>
          <w:rStyle w:val="s2"/>
        </w:rPr>
        <w:t>"BTC-USDT-SWAP_BTC-USDT-200329"</w:t>
      </w:r>
      <w:r>
        <w:rPr>
          <w:rStyle w:val="HTML"/>
        </w:rPr>
        <w:t>,</w:t>
      </w:r>
    </w:p>
    <w:p w:rsidR="00000000" w:rsidRDefault="00000000">
      <w:pPr>
        <w:pStyle w:val="HTML0"/>
        <w:divId w:val="2132627141"/>
        <w:rPr>
          <w:rStyle w:val="HTML"/>
        </w:rPr>
      </w:pPr>
      <w:r>
        <w:rPr>
          <w:rStyle w:val="HTML"/>
        </w:rPr>
        <w:t xml:space="preserve">            </w:t>
      </w:r>
      <w:r>
        <w:rPr>
          <w:rStyle w:val="s2"/>
        </w:rPr>
        <w:t>"tradeId"</w:t>
      </w:r>
      <w:r>
        <w:rPr>
          <w:rStyle w:val="HTML"/>
        </w:rPr>
        <w:t>:</w:t>
      </w:r>
      <w:r>
        <w:rPr>
          <w:rStyle w:val="s2"/>
        </w:rPr>
        <w:t>"123"</w:t>
      </w:r>
      <w:r>
        <w:rPr>
          <w:rStyle w:val="HTML"/>
        </w:rPr>
        <w:t>,</w:t>
      </w:r>
    </w:p>
    <w:p w:rsidR="00000000" w:rsidRDefault="00000000">
      <w:pPr>
        <w:pStyle w:val="HTML0"/>
        <w:divId w:val="2132627141"/>
        <w:rPr>
          <w:rStyle w:val="HTML"/>
        </w:rPr>
      </w:pPr>
      <w:r>
        <w:rPr>
          <w:rStyle w:val="HTML"/>
        </w:rPr>
        <w:t xml:space="preserve">            </w:t>
      </w:r>
      <w:r>
        <w:rPr>
          <w:rStyle w:val="s2"/>
        </w:rPr>
        <w:t>"ordId"</w:t>
      </w:r>
      <w:r>
        <w:rPr>
          <w:rStyle w:val="HTML"/>
        </w:rPr>
        <w:t>:</w:t>
      </w:r>
      <w:r>
        <w:rPr>
          <w:rStyle w:val="s2"/>
        </w:rPr>
        <w:t>"123445"</w:t>
      </w:r>
      <w:r>
        <w:rPr>
          <w:rStyle w:val="HTML"/>
        </w:rPr>
        <w:t>,</w:t>
      </w:r>
    </w:p>
    <w:p w:rsidR="00000000" w:rsidRDefault="00000000">
      <w:pPr>
        <w:pStyle w:val="HTML0"/>
        <w:divId w:val="2132627141"/>
        <w:rPr>
          <w:rStyle w:val="HTML"/>
        </w:rPr>
      </w:pPr>
      <w:r>
        <w:rPr>
          <w:rStyle w:val="HTML"/>
        </w:rPr>
        <w:t xml:space="preserve">            </w:t>
      </w:r>
      <w:r>
        <w:rPr>
          <w:rStyle w:val="s2"/>
        </w:rPr>
        <w:t>"clOrdId"</w:t>
      </w:r>
      <w:r>
        <w:rPr>
          <w:rStyle w:val="HTML"/>
        </w:rPr>
        <w:t xml:space="preserve">: </w:t>
      </w:r>
      <w:r>
        <w:rPr>
          <w:rStyle w:val="s2"/>
        </w:rPr>
        <w:t>"b16"</w:t>
      </w:r>
      <w:r>
        <w:rPr>
          <w:rStyle w:val="HTML"/>
        </w:rPr>
        <w:t>,</w:t>
      </w:r>
    </w:p>
    <w:p w:rsidR="00000000" w:rsidRDefault="00000000">
      <w:pPr>
        <w:pStyle w:val="HTML0"/>
        <w:divId w:val="2132627141"/>
        <w:rPr>
          <w:rStyle w:val="HTML"/>
        </w:rPr>
      </w:pPr>
      <w:r>
        <w:rPr>
          <w:rStyle w:val="HTML"/>
        </w:rPr>
        <w:t xml:space="preserve">            </w:t>
      </w:r>
      <w:r>
        <w:rPr>
          <w:rStyle w:val="s2"/>
        </w:rPr>
        <w:t>"tag"</w:t>
      </w:r>
      <w:r>
        <w:rPr>
          <w:rStyle w:val="HTML"/>
        </w:rPr>
        <w:t>:</w:t>
      </w:r>
      <w:r>
        <w:rPr>
          <w:rStyle w:val="s2"/>
        </w:rPr>
        <w:t>""</w:t>
      </w:r>
      <w:r>
        <w:rPr>
          <w:rStyle w:val="HTML"/>
        </w:rPr>
        <w:t>,</w:t>
      </w:r>
    </w:p>
    <w:p w:rsidR="00000000" w:rsidRDefault="00000000">
      <w:pPr>
        <w:pStyle w:val="HTML0"/>
        <w:divId w:val="2132627141"/>
        <w:rPr>
          <w:rStyle w:val="HTML"/>
        </w:rPr>
      </w:pPr>
      <w:r>
        <w:rPr>
          <w:rStyle w:val="HTML"/>
        </w:rPr>
        <w:t xml:space="preserve">            </w:t>
      </w:r>
      <w:r>
        <w:rPr>
          <w:rStyle w:val="s2"/>
        </w:rPr>
        <w:t>"fillPx"</w:t>
      </w:r>
      <w:r>
        <w:rPr>
          <w:rStyle w:val="HTML"/>
        </w:rPr>
        <w:t>:</w:t>
      </w:r>
      <w:r>
        <w:rPr>
          <w:rStyle w:val="s2"/>
        </w:rPr>
        <w:t>"999"</w:t>
      </w:r>
      <w:r>
        <w:rPr>
          <w:rStyle w:val="HTML"/>
        </w:rPr>
        <w:t>,</w:t>
      </w:r>
    </w:p>
    <w:p w:rsidR="00000000" w:rsidRDefault="00000000">
      <w:pPr>
        <w:pStyle w:val="HTML0"/>
        <w:divId w:val="2132627141"/>
        <w:rPr>
          <w:rStyle w:val="HTML"/>
        </w:rPr>
      </w:pPr>
      <w:r>
        <w:rPr>
          <w:rStyle w:val="HTML"/>
        </w:rPr>
        <w:t xml:space="preserve">            </w:t>
      </w:r>
      <w:r>
        <w:rPr>
          <w:rStyle w:val="s2"/>
        </w:rPr>
        <w:t>"fillSz"</w:t>
      </w:r>
      <w:r>
        <w:rPr>
          <w:rStyle w:val="HTML"/>
        </w:rPr>
        <w:t>:</w:t>
      </w:r>
      <w:r>
        <w:rPr>
          <w:rStyle w:val="s2"/>
        </w:rPr>
        <w:t>"3"</w:t>
      </w:r>
      <w:r>
        <w:rPr>
          <w:rStyle w:val="HTML"/>
        </w:rPr>
        <w:t>,</w:t>
      </w:r>
    </w:p>
    <w:p w:rsidR="00000000" w:rsidRDefault="00000000">
      <w:pPr>
        <w:pStyle w:val="HTML0"/>
        <w:divId w:val="2132627141"/>
        <w:rPr>
          <w:rStyle w:val="HTML"/>
        </w:rPr>
      </w:pPr>
      <w:r>
        <w:rPr>
          <w:rStyle w:val="HTML"/>
        </w:rPr>
        <w:t xml:space="preserve">            </w:t>
      </w:r>
      <w:r>
        <w:rPr>
          <w:rStyle w:val="s2"/>
        </w:rPr>
        <w:t>"state"</w:t>
      </w:r>
      <w:r>
        <w:rPr>
          <w:rStyle w:val="HTML"/>
        </w:rPr>
        <w:t xml:space="preserve">: </w:t>
      </w:r>
      <w:r>
        <w:rPr>
          <w:rStyle w:val="s2"/>
        </w:rPr>
        <w:t>"filled"</w:t>
      </w:r>
      <w:r>
        <w:rPr>
          <w:rStyle w:val="HTML"/>
        </w:rPr>
        <w:t>,</w:t>
      </w:r>
    </w:p>
    <w:p w:rsidR="00000000" w:rsidRDefault="00000000">
      <w:pPr>
        <w:pStyle w:val="HTML0"/>
        <w:divId w:val="2132627141"/>
        <w:rPr>
          <w:rStyle w:val="HTML"/>
        </w:rPr>
      </w:pPr>
      <w:r>
        <w:rPr>
          <w:rStyle w:val="HTML"/>
        </w:rPr>
        <w:t xml:space="preserve">            </w:t>
      </w:r>
      <w:r>
        <w:rPr>
          <w:rStyle w:val="s2"/>
        </w:rPr>
        <w:t>"side"</w:t>
      </w:r>
      <w:r>
        <w:rPr>
          <w:rStyle w:val="HTML"/>
        </w:rPr>
        <w:t>:</w:t>
      </w:r>
      <w:r>
        <w:rPr>
          <w:rStyle w:val="s2"/>
        </w:rPr>
        <w:t>"buy"</w:t>
      </w:r>
      <w:r>
        <w:rPr>
          <w:rStyle w:val="HTML"/>
        </w:rPr>
        <w:t>,</w:t>
      </w:r>
    </w:p>
    <w:p w:rsidR="00000000" w:rsidRDefault="00000000">
      <w:pPr>
        <w:pStyle w:val="HTML0"/>
        <w:divId w:val="2132627141"/>
        <w:rPr>
          <w:rStyle w:val="HTML"/>
        </w:rPr>
      </w:pPr>
      <w:r>
        <w:rPr>
          <w:rStyle w:val="HTML"/>
        </w:rPr>
        <w:t xml:space="preserve">            </w:t>
      </w:r>
      <w:r>
        <w:rPr>
          <w:rStyle w:val="s2"/>
        </w:rPr>
        <w:t>"execType"</w:t>
      </w:r>
      <w:r>
        <w:rPr>
          <w:rStyle w:val="HTML"/>
        </w:rPr>
        <w:t>:</w:t>
      </w:r>
      <w:r>
        <w:rPr>
          <w:rStyle w:val="s2"/>
        </w:rPr>
        <w:t>"M"</w:t>
      </w:r>
      <w:r>
        <w:rPr>
          <w:rStyle w:val="HTML"/>
        </w:rPr>
        <w:t>,</w:t>
      </w:r>
    </w:p>
    <w:p w:rsidR="00000000" w:rsidRDefault="00000000">
      <w:pPr>
        <w:pStyle w:val="HTML0"/>
        <w:divId w:val="2132627141"/>
        <w:rPr>
          <w:rStyle w:val="HTML"/>
        </w:rPr>
      </w:pPr>
      <w:r>
        <w:rPr>
          <w:rStyle w:val="HTML"/>
        </w:rPr>
        <w:t xml:space="preserve">            </w:t>
      </w:r>
      <w:r>
        <w:rPr>
          <w:rStyle w:val="s2"/>
        </w:rPr>
        <w:t>"ts"</w:t>
      </w:r>
      <w:r>
        <w:rPr>
          <w:rStyle w:val="HTML"/>
        </w:rPr>
        <w:t>:</w:t>
      </w:r>
      <w:r>
        <w:rPr>
          <w:rStyle w:val="s2"/>
        </w:rPr>
        <w:t>"1597026383085"</w:t>
      </w:r>
      <w:r>
        <w:rPr>
          <w:rStyle w:val="HTML"/>
        </w:rPr>
        <w:t>,</w:t>
      </w:r>
    </w:p>
    <w:p w:rsidR="00000000" w:rsidRDefault="00000000">
      <w:pPr>
        <w:pStyle w:val="HTML0"/>
        <w:divId w:val="2132627141"/>
        <w:rPr>
          <w:rStyle w:val="HTML"/>
        </w:rPr>
      </w:pPr>
      <w:r>
        <w:rPr>
          <w:rStyle w:val="HTML"/>
        </w:rPr>
        <w:t xml:space="preserve">            </w:t>
      </w:r>
      <w:r>
        <w:rPr>
          <w:rStyle w:val="s2"/>
        </w:rPr>
        <w:t>"legs"</w:t>
      </w:r>
      <w:r>
        <w:rPr>
          <w:rStyle w:val="HTML"/>
        </w:rPr>
        <w:t xml:space="preserve">: </w:t>
      </w:r>
      <w:r>
        <w:rPr>
          <w:rStyle w:val="o"/>
        </w:rPr>
        <w:t>[</w:t>
      </w:r>
    </w:p>
    <w:p w:rsidR="00000000" w:rsidRDefault="00000000">
      <w:pPr>
        <w:pStyle w:val="HTML0"/>
        <w:divId w:val="2132627141"/>
        <w:rPr>
          <w:rStyle w:val="HTML"/>
        </w:rPr>
      </w:pPr>
      <w:r>
        <w:rPr>
          <w:rStyle w:val="HTML"/>
        </w:rPr>
        <w:t xml:space="preserve">                </w:t>
      </w:r>
      <w:r>
        <w:rPr>
          <w:rStyle w:val="o"/>
        </w:rPr>
        <w:t>{</w:t>
      </w:r>
    </w:p>
    <w:p w:rsidR="00000000" w:rsidRDefault="00000000">
      <w:pPr>
        <w:pStyle w:val="HTML0"/>
        <w:divId w:val="2132627141"/>
        <w:rPr>
          <w:rStyle w:val="HTML"/>
        </w:rPr>
      </w:pPr>
      <w:r>
        <w:rPr>
          <w:rStyle w:val="HTML"/>
        </w:rPr>
        <w:t xml:space="preserve">                    </w:t>
      </w:r>
      <w:r>
        <w:rPr>
          <w:rStyle w:val="s2"/>
        </w:rPr>
        <w:t>"instId"</w:t>
      </w:r>
      <w:r>
        <w:rPr>
          <w:rStyle w:val="HTML"/>
        </w:rPr>
        <w:t xml:space="preserve">: </w:t>
      </w:r>
      <w:r>
        <w:rPr>
          <w:rStyle w:val="s2"/>
        </w:rPr>
        <w:t>"BTC-USDT-SWAP"</w:t>
      </w:r>
      <w:r>
        <w:rPr>
          <w:rStyle w:val="HTML"/>
        </w:rPr>
        <w:t>,</w:t>
      </w:r>
    </w:p>
    <w:p w:rsidR="00000000" w:rsidRDefault="00000000">
      <w:pPr>
        <w:pStyle w:val="HTML0"/>
        <w:divId w:val="2132627141"/>
        <w:rPr>
          <w:rStyle w:val="HTML"/>
        </w:rPr>
      </w:pPr>
      <w:r>
        <w:rPr>
          <w:rStyle w:val="HTML"/>
        </w:rPr>
        <w:t xml:space="preserve">                    </w:t>
      </w:r>
      <w:r>
        <w:rPr>
          <w:rStyle w:val="s2"/>
        </w:rPr>
        <w:t>"px"</w:t>
      </w:r>
      <w:r>
        <w:rPr>
          <w:rStyle w:val="HTML"/>
        </w:rPr>
        <w:t xml:space="preserve">: </w:t>
      </w:r>
      <w:r>
        <w:rPr>
          <w:rStyle w:val="s2"/>
        </w:rPr>
        <w:t>"20000"</w:t>
      </w:r>
      <w:r>
        <w:rPr>
          <w:rStyle w:val="HTML"/>
        </w:rPr>
        <w:t>,</w:t>
      </w:r>
    </w:p>
    <w:p w:rsidR="00000000" w:rsidRDefault="00000000">
      <w:pPr>
        <w:pStyle w:val="HTML0"/>
        <w:divId w:val="2132627141"/>
        <w:rPr>
          <w:rStyle w:val="HTML"/>
        </w:rPr>
      </w:pPr>
      <w:r>
        <w:rPr>
          <w:rStyle w:val="HTML"/>
        </w:rPr>
        <w:t xml:space="preserve">                    </w:t>
      </w:r>
      <w:r>
        <w:rPr>
          <w:rStyle w:val="s2"/>
        </w:rPr>
        <w:t>"sz"</w:t>
      </w:r>
      <w:r>
        <w:rPr>
          <w:rStyle w:val="HTML"/>
        </w:rPr>
        <w:t xml:space="preserve">: </w:t>
      </w:r>
      <w:r>
        <w:rPr>
          <w:rStyle w:val="s2"/>
        </w:rPr>
        <w:t>"3"</w:t>
      </w:r>
      <w:r>
        <w:rPr>
          <w:rStyle w:val="HTML"/>
        </w:rPr>
        <w:t>,</w:t>
      </w:r>
    </w:p>
    <w:p w:rsidR="00000000" w:rsidRDefault="00000000">
      <w:pPr>
        <w:pStyle w:val="HTML0"/>
        <w:divId w:val="2132627141"/>
        <w:rPr>
          <w:rStyle w:val="HTML"/>
        </w:rPr>
      </w:pPr>
      <w:r>
        <w:rPr>
          <w:rStyle w:val="HTML"/>
        </w:rPr>
        <w:t xml:space="preserve">                    </w:t>
      </w:r>
      <w:r>
        <w:rPr>
          <w:rStyle w:val="s2"/>
        </w:rPr>
        <w:t>"szCont"</w:t>
      </w:r>
      <w:r>
        <w:rPr>
          <w:rStyle w:val="HTML"/>
        </w:rPr>
        <w:t xml:space="preserve">: </w:t>
      </w:r>
      <w:r>
        <w:rPr>
          <w:rStyle w:val="s2"/>
        </w:rPr>
        <w:t>"0.03"</w:t>
      </w:r>
      <w:r>
        <w:rPr>
          <w:rStyle w:val="HTML"/>
        </w:rPr>
        <w:t>,</w:t>
      </w:r>
    </w:p>
    <w:p w:rsidR="00000000" w:rsidRDefault="00000000">
      <w:pPr>
        <w:pStyle w:val="HTML0"/>
        <w:divId w:val="2132627141"/>
        <w:rPr>
          <w:rStyle w:val="HTML"/>
        </w:rPr>
      </w:pPr>
      <w:r>
        <w:rPr>
          <w:rStyle w:val="HTML"/>
        </w:rPr>
        <w:t xml:space="preserve">                    </w:t>
      </w:r>
      <w:r>
        <w:rPr>
          <w:rStyle w:val="s2"/>
        </w:rPr>
        <w:t>"side"</w:t>
      </w:r>
      <w:r>
        <w:rPr>
          <w:rStyle w:val="HTML"/>
        </w:rPr>
        <w:t xml:space="preserve">: </w:t>
      </w:r>
      <w:r>
        <w:rPr>
          <w:rStyle w:val="s2"/>
        </w:rPr>
        <w:t>"buy"</w:t>
      </w:r>
      <w:r>
        <w:rPr>
          <w:rStyle w:val="HTML"/>
        </w:rPr>
        <w:t>,</w:t>
      </w:r>
    </w:p>
    <w:p w:rsidR="00000000" w:rsidRDefault="00000000">
      <w:pPr>
        <w:pStyle w:val="HTML0"/>
        <w:divId w:val="2132627141"/>
        <w:rPr>
          <w:rStyle w:val="HTML"/>
        </w:rPr>
      </w:pPr>
      <w:r>
        <w:rPr>
          <w:rStyle w:val="HTML"/>
        </w:rPr>
        <w:t xml:space="preserve">                    </w:t>
      </w:r>
      <w:r>
        <w:rPr>
          <w:rStyle w:val="s2"/>
        </w:rPr>
        <w:t>"fillPnl"</w:t>
      </w:r>
      <w:r>
        <w:rPr>
          <w:rStyle w:val="HTML"/>
        </w:rPr>
        <w:t xml:space="preserve">: </w:t>
      </w:r>
      <w:r>
        <w:rPr>
          <w:rStyle w:val="s2"/>
        </w:rPr>
        <w:t>""</w:t>
      </w:r>
      <w:r>
        <w:rPr>
          <w:rStyle w:val="HTML"/>
        </w:rPr>
        <w:t>,</w:t>
      </w:r>
    </w:p>
    <w:p w:rsidR="00000000" w:rsidRDefault="00000000">
      <w:pPr>
        <w:pStyle w:val="HTML0"/>
        <w:divId w:val="2132627141"/>
        <w:rPr>
          <w:rStyle w:val="HTML"/>
        </w:rPr>
      </w:pPr>
      <w:r>
        <w:rPr>
          <w:rStyle w:val="HTML"/>
        </w:rPr>
        <w:t xml:space="preserve">                    </w:t>
      </w:r>
      <w:r>
        <w:rPr>
          <w:rStyle w:val="s2"/>
        </w:rPr>
        <w:t>"fee"</w:t>
      </w:r>
      <w:r>
        <w:rPr>
          <w:rStyle w:val="HTML"/>
        </w:rPr>
        <w:t xml:space="preserve">: </w:t>
      </w:r>
      <w:r>
        <w:rPr>
          <w:rStyle w:val="s2"/>
        </w:rPr>
        <w:t>""</w:t>
      </w:r>
      <w:r>
        <w:rPr>
          <w:rStyle w:val="HTML"/>
        </w:rPr>
        <w:t>,</w:t>
      </w:r>
    </w:p>
    <w:p w:rsidR="00000000" w:rsidRDefault="00000000">
      <w:pPr>
        <w:pStyle w:val="HTML0"/>
        <w:divId w:val="2132627141"/>
        <w:rPr>
          <w:rStyle w:val="HTML"/>
        </w:rPr>
      </w:pPr>
      <w:r>
        <w:rPr>
          <w:rStyle w:val="HTML"/>
        </w:rPr>
        <w:t xml:space="preserve">                    </w:t>
      </w:r>
      <w:r>
        <w:rPr>
          <w:rStyle w:val="s2"/>
        </w:rPr>
        <w:t>"feeCcy"</w:t>
      </w:r>
      <w:r>
        <w:rPr>
          <w:rStyle w:val="HTML"/>
        </w:rPr>
        <w:t xml:space="preserve">: </w:t>
      </w:r>
      <w:r>
        <w:rPr>
          <w:rStyle w:val="s2"/>
        </w:rPr>
        <w:t>""</w:t>
      </w:r>
      <w:r>
        <w:rPr>
          <w:rStyle w:val="HTML"/>
        </w:rPr>
        <w:t>,</w:t>
      </w:r>
    </w:p>
    <w:p w:rsidR="00000000" w:rsidRDefault="00000000">
      <w:pPr>
        <w:pStyle w:val="HTML0"/>
        <w:divId w:val="2132627141"/>
        <w:rPr>
          <w:rStyle w:val="HTML"/>
        </w:rPr>
      </w:pPr>
      <w:r>
        <w:rPr>
          <w:rStyle w:val="HTML"/>
        </w:rPr>
        <w:t xml:space="preserve">                    </w:t>
      </w:r>
      <w:r>
        <w:rPr>
          <w:rStyle w:val="s2"/>
        </w:rPr>
        <w:t>"tradeId"</w:t>
      </w:r>
      <w:r>
        <w:rPr>
          <w:rStyle w:val="HTML"/>
        </w:rPr>
        <w:t xml:space="preserve">: </w:t>
      </w:r>
      <w:r>
        <w:rPr>
          <w:rStyle w:val="s2"/>
        </w:rPr>
        <w:t>"1232342342"</w:t>
      </w:r>
    </w:p>
    <w:p w:rsidR="00000000" w:rsidRDefault="00000000">
      <w:pPr>
        <w:pStyle w:val="HTML0"/>
        <w:divId w:val="2132627141"/>
        <w:rPr>
          <w:rStyle w:val="HTML"/>
        </w:rPr>
      </w:pPr>
      <w:r>
        <w:rPr>
          <w:rStyle w:val="HTML"/>
        </w:rPr>
        <w:t xml:space="preserve">                </w:t>
      </w:r>
      <w:r>
        <w:rPr>
          <w:rStyle w:val="o"/>
        </w:rPr>
        <w:t>}</w:t>
      </w:r>
      <w:r>
        <w:rPr>
          <w:rStyle w:val="HTML"/>
        </w:rPr>
        <w:t>,</w:t>
      </w:r>
    </w:p>
    <w:p w:rsidR="00000000" w:rsidRDefault="00000000">
      <w:pPr>
        <w:pStyle w:val="HTML0"/>
        <w:divId w:val="2132627141"/>
        <w:rPr>
          <w:rStyle w:val="HTML"/>
        </w:rPr>
      </w:pPr>
      <w:r>
        <w:rPr>
          <w:rStyle w:val="HTML"/>
        </w:rPr>
        <w:t xml:space="preserve">                </w:t>
      </w:r>
      <w:r>
        <w:rPr>
          <w:rStyle w:val="o"/>
        </w:rPr>
        <w:t>{</w:t>
      </w:r>
    </w:p>
    <w:p w:rsidR="00000000" w:rsidRDefault="00000000">
      <w:pPr>
        <w:pStyle w:val="HTML0"/>
        <w:divId w:val="2132627141"/>
        <w:rPr>
          <w:rStyle w:val="HTML"/>
        </w:rPr>
      </w:pPr>
      <w:r>
        <w:rPr>
          <w:rStyle w:val="HTML"/>
        </w:rPr>
        <w:t xml:space="preserve">                    </w:t>
      </w:r>
      <w:r>
        <w:rPr>
          <w:rStyle w:val="s2"/>
        </w:rPr>
        <w:t>"instId"</w:t>
      </w:r>
      <w:r>
        <w:rPr>
          <w:rStyle w:val="HTML"/>
        </w:rPr>
        <w:t xml:space="preserve">: </w:t>
      </w:r>
      <w:r>
        <w:rPr>
          <w:rStyle w:val="s2"/>
        </w:rPr>
        <w:t>"BTC-USDT-200329"</w:t>
      </w:r>
      <w:r>
        <w:rPr>
          <w:rStyle w:val="HTML"/>
        </w:rPr>
        <w:t>,</w:t>
      </w:r>
    </w:p>
    <w:p w:rsidR="00000000" w:rsidRDefault="00000000">
      <w:pPr>
        <w:pStyle w:val="HTML0"/>
        <w:divId w:val="2132627141"/>
        <w:rPr>
          <w:rStyle w:val="HTML"/>
        </w:rPr>
      </w:pPr>
      <w:r>
        <w:rPr>
          <w:rStyle w:val="HTML"/>
        </w:rPr>
        <w:t xml:space="preserve">                    </w:t>
      </w:r>
      <w:r>
        <w:rPr>
          <w:rStyle w:val="s2"/>
        </w:rPr>
        <w:t>"px"</w:t>
      </w:r>
      <w:r>
        <w:rPr>
          <w:rStyle w:val="HTML"/>
        </w:rPr>
        <w:t xml:space="preserve">: </w:t>
      </w:r>
      <w:r>
        <w:rPr>
          <w:rStyle w:val="s2"/>
        </w:rPr>
        <w:t>"21000"</w:t>
      </w:r>
      <w:r>
        <w:rPr>
          <w:rStyle w:val="HTML"/>
        </w:rPr>
        <w:t>,</w:t>
      </w:r>
    </w:p>
    <w:p w:rsidR="00000000" w:rsidRDefault="00000000">
      <w:pPr>
        <w:pStyle w:val="HTML0"/>
        <w:divId w:val="2132627141"/>
        <w:rPr>
          <w:rStyle w:val="HTML"/>
        </w:rPr>
      </w:pPr>
      <w:r>
        <w:rPr>
          <w:rStyle w:val="HTML"/>
        </w:rPr>
        <w:t xml:space="preserve">                    </w:t>
      </w:r>
      <w:r>
        <w:rPr>
          <w:rStyle w:val="s2"/>
        </w:rPr>
        <w:t>"sz"</w:t>
      </w:r>
      <w:r>
        <w:rPr>
          <w:rStyle w:val="HTML"/>
        </w:rPr>
        <w:t xml:space="preserve">: </w:t>
      </w:r>
      <w:r>
        <w:rPr>
          <w:rStyle w:val="s2"/>
        </w:rPr>
        <w:t>"3"</w:t>
      </w:r>
      <w:r>
        <w:rPr>
          <w:rStyle w:val="HTML"/>
        </w:rPr>
        <w:t>,</w:t>
      </w:r>
    </w:p>
    <w:p w:rsidR="00000000" w:rsidRDefault="00000000">
      <w:pPr>
        <w:pStyle w:val="HTML0"/>
        <w:divId w:val="2132627141"/>
        <w:rPr>
          <w:rStyle w:val="HTML"/>
        </w:rPr>
      </w:pPr>
      <w:r>
        <w:rPr>
          <w:rStyle w:val="HTML"/>
        </w:rPr>
        <w:t xml:space="preserve">                    </w:t>
      </w:r>
      <w:r>
        <w:rPr>
          <w:rStyle w:val="s2"/>
        </w:rPr>
        <w:t>"szCont"</w:t>
      </w:r>
      <w:r>
        <w:rPr>
          <w:rStyle w:val="HTML"/>
        </w:rPr>
        <w:t xml:space="preserve">: </w:t>
      </w:r>
      <w:r>
        <w:rPr>
          <w:rStyle w:val="s2"/>
        </w:rPr>
        <w:t>"0.03"</w:t>
      </w:r>
      <w:r>
        <w:rPr>
          <w:rStyle w:val="HTML"/>
        </w:rPr>
        <w:t>,</w:t>
      </w:r>
    </w:p>
    <w:p w:rsidR="00000000" w:rsidRDefault="00000000">
      <w:pPr>
        <w:pStyle w:val="HTML0"/>
        <w:divId w:val="2132627141"/>
        <w:rPr>
          <w:rStyle w:val="HTML"/>
        </w:rPr>
      </w:pPr>
      <w:r>
        <w:rPr>
          <w:rStyle w:val="HTML"/>
        </w:rPr>
        <w:t xml:space="preserve">                    </w:t>
      </w:r>
      <w:r>
        <w:rPr>
          <w:rStyle w:val="s2"/>
        </w:rPr>
        <w:t>"side"</w:t>
      </w:r>
      <w:r>
        <w:rPr>
          <w:rStyle w:val="HTML"/>
        </w:rPr>
        <w:t xml:space="preserve">: </w:t>
      </w:r>
      <w:r>
        <w:rPr>
          <w:rStyle w:val="s2"/>
        </w:rPr>
        <w:t>"sell"</w:t>
      </w:r>
      <w:r>
        <w:rPr>
          <w:rStyle w:val="HTML"/>
        </w:rPr>
        <w:t>,</w:t>
      </w:r>
    </w:p>
    <w:p w:rsidR="00000000" w:rsidRDefault="00000000">
      <w:pPr>
        <w:pStyle w:val="HTML0"/>
        <w:divId w:val="2132627141"/>
        <w:rPr>
          <w:rStyle w:val="HTML"/>
        </w:rPr>
      </w:pPr>
      <w:r>
        <w:rPr>
          <w:rStyle w:val="HTML"/>
        </w:rPr>
        <w:t xml:space="preserve">                    </w:t>
      </w:r>
      <w:r>
        <w:rPr>
          <w:rStyle w:val="s2"/>
        </w:rPr>
        <w:t>"fillPnl"</w:t>
      </w:r>
      <w:r>
        <w:rPr>
          <w:rStyle w:val="HTML"/>
        </w:rPr>
        <w:t xml:space="preserve">: </w:t>
      </w:r>
      <w:r>
        <w:rPr>
          <w:rStyle w:val="s2"/>
        </w:rPr>
        <w:t>""</w:t>
      </w:r>
      <w:r>
        <w:rPr>
          <w:rStyle w:val="HTML"/>
        </w:rPr>
        <w:t>,</w:t>
      </w:r>
    </w:p>
    <w:p w:rsidR="00000000" w:rsidRDefault="00000000">
      <w:pPr>
        <w:pStyle w:val="HTML0"/>
        <w:divId w:val="2132627141"/>
        <w:rPr>
          <w:rStyle w:val="HTML"/>
        </w:rPr>
      </w:pPr>
      <w:r>
        <w:rPr>
          <w:rStyle w:val="HTML"/>
        </w:rPr>
        <w:t xml:space="preserve">                    </w:t>
      </w:r>
      <w:r>
        <w:rPr>
          <w:rStyle w:val="s2"/>
        </w:rPr>
        <w:t>"fee"</w:t>
      </w:r>
      <w:r>
        <w:rPr>
          <w:rStyle w:val="HTML"/>
        </w:rPr>
        <w:t xml:space="preserve">: </w:t>
      </w:r>
      <w:r>
        <w:rPr>
          <w:rStyle w:val="s2"/>
        </w:rPr>
        <w:t>""</w:t>
      </w:r>
      <w:r>
        <w:rPr>
          <w:rStyle w:val="HTML"/>
        </w:rPr>
        <w:t>,</w:t>
      </w:r>
    </w:p>
    <w:p w:rsidR="00000000" w:rsidRDefault="00000000">
      <w:pPr>
        <w:pStyle w:val="HTML0"/>
        <w:divId w:val="2132627141"/>
        <w:rPr>
          <w:rStyle w:val="HTML"/>
        </w:rPr>
      </w:pPr>
      <w:r>
        <w:rPr>
          <w:rStyle w:val="HTML"/>
        </w:rPr>
        <w:t xml:space="preserve">                    </w:t>
      </w:r>
      <w:r>
        <w:rPr>
          <w:rStyle w:val="s2"/>
        </w:rPr>
        <w:t>"feeCcy"</w:t>
      </w:r>
      <w:r>
        <w:rPr>
          <w:rStyle w:val="HTML"/>
        </w:rPr>
        <w:t xml:space="preserve">: </w:t>
      </w:r>
      <w:r>
        <w:rPr>
          <w:rStyle w:val="s2"/>
        </w:rPr>
        <w:t>""</w:t>
      </w:r>
      <w:r>
        <w:rPr>
          <w:rStyle w:val="HTML"/>
        </w:rPr>
        <w:t>,</w:t>
      </w:r>
    </w:p>
    <w:p w:rsidR="00000000" w:rsidRDefault="00000000">
      <w:pPr>
        <w:pStyle w:val="HTML0"/>
        <w:divId w:val="2132627141"/>
        <w:rPr>
          <w:rStyle w:val="HTML"/>
        </w:rPr>
      </w:pPr>
      <w:r>
        <w:rPr>
          <w:rStyle w:val="HTML"/>
        </w:rPr>
        <w:t xml:space="preserve">                    </w:t>
      </w:r>
      <w:r>
        <w:rPr>
          <w:rStyle w:val="s2"/>
        </w:rPr>
        <w:t>"tradeId"</w:t>
      </w:r>
      <w:r>
        <w:rPr>
          <w:rStyle w:val="HTML"/>
        </w:rPr>
        <w:t xml:space="preserve">: </w:t>
      </w:r>
      <w:r>
        <w:rPr>
          <w:rStyle w:val="s2"/>
        </w:rPr>
        <w:t>"5345646634"</w:t>
      </w:r>
    </w:p>
    <w:p w:rsidR="00000000" w:rsidRDefault="00000000">
      <w:pPr>
        <w:pStyle w:val="HTML0"/>
        <w:divId w:val="2132627141"/>
        <w:rPr>
          <w:rStyle w:val="HTML"/>
        </w:rPr>
      </w:pPr>
      <w:r>
        <w:rPr>
          <w:rStyle w:val="HTML"/>
        </w:rPr>
        <w:t xml:space="preserve">                </w:t>
      </w:r>
      <w:r>
        <w:rPr>
          <w:rStyle w:val="o"/>
        </w:rPr>
        <w:t>}</w:t>
      </w:r>
      <w:r>
        <w:rPr>
          <w:rStyle w:val="HTML"/>
        </w:rPr>
        <w:t>,</w:t>
      </w:r>
    </w:p>
    <w:p w:rsidR="00000000" w:rsidRDefault="00000000">
      <w:pPr>
        <w:pStyle w:val="HTML0"/>
        <w:divId w:val="2132627141"/>
        <w:rPr>
          <w:rStyle w:val="HTML"/>
        </w:rPr>
      </w:pPr>
      <w:r>
        <w:rPr>
          <w:rStyle w:val="HTML"/>
        </w:rPr>
        <w:t xml:space="preserve">            </w:t>
      </w:r>
      <w:r>
        <w:rPr>
          <w:rStyle w:val="o"/>
        </w:rPr>
        <w:t>]</w:t>
      </w:r>
    </w:p>
    <w:p w:rsidR="00000000" w:rsidRDefault="00000000">
      <w:pPr>
        <w:pStyle w:val="HTML0"/>
        <w:divId w:val="2132627141"/>
        <w:rPr>
          <w:rStyle w:val="HTML"/>
        </w:rPr>
      </w:pPr>
      <w:r>
        <w:rPr>
          <w:rStyle w:val="HTML"/>
        </w:rPr>
        <w:t xml:space="preserve">            </w:t>
      </w:r>
      <w:r>
        <w:rPr>
          <w:rStyle w:val="s2"/>
        </w:rPr>
        <w:t>"code"</w:t>
      </w:r>
      <w:r>
        <w:rPr>
          <w:rStyle w:val="HTML"/>
        </w:rPr>
        <w:t xml:space="preserve">: </w:t>
      </w:r>
      <w:r>
        <w:rPr>
          <w:rStyle w:val="s2"/>
        </w:rPr>
        <w:t>""</w:t>
      </w:r>
      <w:r>
        <w:rPr>
          <w:rStyle w:val="HTML"/>
        </w:rPr>
        <w:t>,</w:t>
      </w:r>
    </w:p>
    <w:p w:rsidR="00000000" w:rsidRDefault="00000000">
      <w:pPr>
        <w:pStyle w:val="HTML0"/>
        <w:divId w:val="2132627141"/>
        <w:rPr>
          <w:rStyle w:val="HTML"/>
        </w:rPr>
      </w:pPr>
      <w:r>
        <w:rPr>
          <w:rStyle w:val="HTML"/>
        </w:rPr>
        <w:t xml:space="preserve">            </w:t>
      </w:r>
      <w:r>
        <w:rPr>
          <w:rStyle w:val="s2"/>
        </w:rPr>
        <w:t>"msg"</w:t>
      </w:r>
      <w:r>
        <w:rPr>
          <w:rStyle w:val="HTML"/>
        </w:rPr>
        <w:t xml:space="preserve">: </w:t>
      </w:r>
      <w:r>
        <w:rPr>
          <w:rStyle w:val="s2"/>
        </w:rPr>
        <w:t>""</w:t>
      </w:r>
    </w:p>
    <w:p w:rsidR="00000000" w:rsidRDefault="00000000">
      <w:pPr>
        <w:pStyle w:val="HTML0"/>
        <w:divId w:val="2132627141"/>
        <w:rPr>
          <w:rStyle w:val="HTML"/>
        </w:rPr>
      </w:pPr>
      <w:r>
        <w:rPr>
          <w:rStyle w:val="HTML"/>
        </w:rPr>
        <w:t xml:space="preserve">        </w:t>
      </w:r>
      <w:r>
        <w:rPr>
          <w:rStyle w:val="o"/>
        </w:rPr>
        <w:t>}</w:t>
      </w:r>
    </w:p>
    <w:p w:rsidR="00000000" w:rsidRDefault="00000000">
      <w:pPr>
        <w:pStyle w:val="HTML0"/>
        <w:divId w:val="2132627141"/>
        <w:rPr>
          <w:rStyle w:val="HTML"/>
        </w:rPr>
      </w:pPr>
      <w:r>
        <w:rPr>
          <w:rStyle w:val="HTML"/>
        </w:rPr>
        <w:t xml:space="preserve">    </w:t>
      </w:r>
      <w:r>
        <w:rPr>
          <w:rStyle w:val="o"/>
        </w:rPr>
        <w:t>]</w:t>
      </w:r>
    </w:p>
    <w:p w:rsidR="00000000" w:rsidRDefault="00000000">
      <w:pPr>
        <w:pStyle w:val="HTML0"/>
        <w:divId w:val="2132627141"/>
        <w:rPr>
          <w:rStyle w:val="HTML"/>
        </w:rPr>
      </w:pPr>
      <w:r>
        <w:rPr>
          <w:rStyle w:val="o"/>
        </w:rPr>
        <w:t>}</w:t>
      </w:r>
    </w:p>
    <w:p w:rsidR="00000000" w:rsidRDefault="00000000">
      <w:pPr>
        <w:pStyle w:val="4"/>
        <w:divId w:val="175387555"/>
      </w:pPr>
      <w:r>
        <w:t>Push Data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1"/>
        <w:gridCol w:w="1219"/>
        <w:gridCol w:w="5866"/>
      </w:tblGrid>
      <w:tr w:rsidR="00000000">
        <w:trPr>
          <w:divId w:val="175387555"/>
          <w:tblHeader/>
          <w:tblCellSpacing w:w="15" w:type="dxa"/>
        </w:trPr>
        <w:tc>
          <w:tcPr>
            <w:tcW w:w="0" w:type="auto"/>
            <w:vAlign w:val="center"/>
            <w:hideMark/>
          </w:tcPr>
          <w:p w:rsidR="00000000" w:rsidRDefault="00000000">
            <w:pPr>
              <w:jc w:val="center"/>
              <w:rPr>
                <w:b/>
                <w:bCs/>
              </w:rPr>
            </w:pPr>
            <w:r>
              <w:rPr>
                <w:rStyle w:val="a6"/>
              </w:rPr>
              <w:t>Parameter</w:t>
            </w:r>
          </w:p>
        </w:tc>
        <w:tc>
          <w:tcPr>
            <w:tcW w:w="0" w:type="auto"/>
            <w:vAlign w:val="center"/>
            <w:hideMark/>
          </w:tcPr>
          <w:p w:rsidR="00000000" w:rsidRDefault="00000000">
            <w:pPr>
              <w:jc w:val="center"/>
              <w:rPr>
                <w:b/>
                <w:bCs/>
              </w:rPr>
            </w:pPr>
            <w:r>
              <w:rPr>
                <w:rStyle w:val="a6"/>
              </w:rPr>
              <w:t>Type</w:t>
            </w:r>
          </w:p>
        </w:tc>
        <w:tc>
          <w:tcPr>
            <w:tcW w:w="0" w:type="auto"/>
            <w:vAlign w:val="center"/>
            <w:hideMark/>
          </w:tcPr>
          <w:p w:rsidR="00000000" w:rsidRDefault="00000000">
            <w:pPr>
              <w:jc w:val="center"/>
              <w:rPr>
                <w:b/>
                <w:bCs/>
              </w:rPr>
            </w:pPr>
            <w:r>
              <w:rPr>
                <w:rStyle w:val="a6"/>
              </w:rPr>
              <w:t>Description</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Successfully 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uid</w:t>
            </w:r>
          </w:p>
        </w:tc>
        <w:tc>
          <w:tcPr>
            <w:tcW w:w="0" w:type="auto"/>
            <w:vAlign w:val="center"/>
            <w:hideMark/>
          </w:tcPr>
          <w:p w:rsidR="00000000" w:rsidRDefault="00000000">
            <w:r>
              <w:t>String</w:t>
            </w:r>
          </w:p>
        </w:tc>
        <w:tc>
          <w:tcPr>
            <w:tcW w:w="0" w:type="auto"/>
            <w:vAlign w:val="center"/>
            <w:hideMark/>
          </w:tcPr>
          <w:p w:rsidR="00000000" w:rsidRDefault="00000000">
            <w:r>
              <w:t>User Identifier</w:t>
            </w:r>
          </w:p>
        </w:tc>
      </w:tr>
      <w:tr w:rsidR="00000000">
        <w:trPr>
          <w:divId w:val="175387555"/>
          <w:tblCellSpacing w:w="15" w:type="dxa"/>
        </w:trPr>
        <w:tc>
          <w:tcPr>
            <w:tcW w:w="0" w:type="auto"/>
            <w:vAlign w:val="center"/>
            <w:hideMark/>
          </w:tcPr>
          <w:p w:rsidR="00000000" w:rsidRDefault="00000000">
            <w:r>
              <w:t>&gt; sprdId</w:t>
            </w:r>
          </w:p>
        </w:tc>
        <w:tc>
          <w:tcPr>
            <w:tcW w:w="0" w:type="auto"/>
            <w:vAlign w:val="center"/>
            <w:hideMark/>
          </w:tcPr>
          <w:p w:rsidR="00000000" w:rsidRDefault="00000000">
            <w:r>
              <w:t>String</w:t>
            </w:r>
          </w:p>
        </w:tc>
        <w:tc>
          <w:tcPr>
            <w:tcW w:w="0" w:type="auto"/>
            <w:vAlign w:val="center"/>
            <w:hideMark/>
          </w:tcPr>
          <w:p w:rsidR="00000000" w:rsidRDefault="00000000">
            <w:r>
              <w:t>spread ID</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Subscribed data</w:t>
            </w:r>
          </w:p>
        </w:tc>
      </w:tr>
      <w:tr w:rsidR="00000000">
        <w:trPr>
          <w:divId w:val="175387555"/>
          <w:tblCellSpacing w:w="15" w:type="dxa"/>
        </w:trPr>
        <w:tc>
          <w:tcPr>
            <w:tcW w:w="0" w:type="auto"/>
            <w:vAlign w:val="center"/>
            <w:hideMark/>
          </w:tcPr>
          <w:p w:rsidR="00000000" w:rsidRDefault="00000000">
            <w:r>
              <w:t>&gt; sprdId</w:t>
            </w:r>
          </w:p>
        </w:tc>
        <w:tc>
          <w:tcPr>
            <w:tcW w:w="0" w:type="auto"/>
            <w:vAlign w:val="center"/>
            <w:hideMark/>
          </w:tcPr>
          <w:p w:rsidR="00000000" w:rsidRDefault="00000000">
            <w:r>
              <w:t>String</w:t>
            </w:r>
          </w:p>
        </w:tc>
        <w:tc>
          <w:tcPr>
            <w:tcW w:w="0" w:type="auto"/>
            <w:vAlign w:val="center"/>
            <w:hideMark/>
          </w:tcPr>
          <w:p w:rsidR="00000000" w:rsidRDefault="00000000">
            <w:r>
              <w:t>spread ID</w:t>
            </w:r>
          </w:p>
        </w:tc>
      </w:tr>
      <w:tr w:rsidR="00000000">
        <w:trPr>
          <w:divId w:val="175387555"/>
          <w:tblCellSpacing w:w="15" w:type="dxa"/>
        </w:trPr>
        <w:tc>
          <w:tcPr>
            <w:tcW w:w="0" w:type="auto"/>
            <w:vAlign w:val="center"/>
            <w:hideMark/>
          </w:tcPr>
          <w:p w:rsidR="00000000" w:rsidRDefault="00000000">
            <w:r>
              <w:t>&gt; tradeId</w:t>
            </w:r>
          </w:p>
        </w:tc>
        <w:tc>
          <w:tcPr>
            <w:tcW w:w="0" w:type="auto"/>
            <w:vAlign w:val="center"/>
            <w:hideMark/>
          </w:tcPr>
          <w:p w:rsidR="00000000" w:rsidRDefault="00000000">
            <w:r>
              <w:t>String</w:t>
            </w:r>
          </w:p>
        </w:tc>
        <w:tc>
          <w:tcPr>
            <w:tcW w:w="0" w:type="auto"/>
            <w:vAlign w:val="center"/>
            <w:hideMark/>
          </w:tcPr>
          <w:p w:rsidR="00000000" w:rsidRDefault="00000000">
            <w:r>
              <w:t>Trade ID</w:t>
            </w:r>
          </w:p>
        </w:tc>
      </w:tr>
      <w:tr w:rsidR="00000000">
        <w:trPr>
          <w:divId w:val="175387555"/>
          <w:tblCellSpacing w:w="15" w:type="dxa"/>
        </w:trPr>
        <w:tc>
          <w:tcPr>
            <w:tcW w:w="0" w:type="auto"/>
            <w:vAlign w:val="center"/>
            <w:hideMark/>
          </w:tcPr>
          <w:p w:rsidR="00000000" w:rsidRDefault="00000000">
            <w:r>
              <w:t>&gt; ordId</w:t>
            </w:r>
          </w:p>
        </w:tc>
        <w:tc>
          <w:tcPr>
            <w:tcW w:w="0" w:type="auto"/>
            <w:vAlign w:val="center"/>
            <w:hideMark/>
          </w:tcPr>
          <w:p w:rsidR="00000000" w:rsidRDefault="00000000">
            <w:r>
              <w:t>String</w:t>
            </w:r>
          </w:p>
        </w:tc>
        <w:tc>
          <w:tcPr>
            <w:tcW w:w="0" w:type="auto"/>
            <w:vAlign w:val="center"/>
            <w:hideMark/>
          </w:tcPr>
          <w:p w:rsidR="00000000" w:rsidRDefault="00000000">
            <w:r>
              <w:t>Order ID</w:t>
            </w:r>
          </w:p>
        </w:tc>
      </w:tr>
      <w:tr w:rsidR="00000000">
        <w:trPr>
          <w:divId w:val="175387555"/>
          <w:tblCellSpacing w:w="15" w:type="dxa"/>
        </w:trPr>
        <w:tc>
          <w:tcPr>
            <w:tcW w:w="0" w:type="auto"/>
            <w:vAlign w:val="center"/>
            <w:hideMark/>
          </w:tcPr>
          <w:p w:rsidR="00000000" w:rsidRDefault="00000000">
            <w:r>
              <w:t>&gt; clOrdId</w:t>
            </w:r>
          </w:p>
        </w:tc>
        <w:tc>
          <w:tcPr>
            <w:tcW w:w="0" w:type="auto"/>
            <w:vAlign w:val="center"/>
            <w:hideMark/>
          </w:tcPr>
          <w:p w:rsidR="00000000" w:rsidRDefault="00000000">
            <w:r>
              <w:t>String</w:t>
            </w:r>
          </w:p>
        </w:tc>
        <w:tc>
          <w:tcPr>
            <w:tcW w:w="0" w:type="auto"/>
            <w:vAlign w:val="center"/>
            <w:hideMark/>
          </w:tcPr>
          <w:p w:rsidR="00000000" w:rsidRDefault="00000000">
            <w:r>
              <w:t>Client Order ID as assigned by the client</w:t>
            </w:r>
          </w:p>
        </w:tc>
      </w:tr>
      <w:tr w:rsidR="00000000">
        <w:trPr>
          <w:divId w:val="175387555"/>
          <w:tblCellSpacing w:w="15" w:type="dxa"/>
        </w:trPr>
        <w:tc>
          <w:tcPr>
            <w:tcW w:w="0" w:type="auto"/>
            <w:vAlign w:val="center"/>
            <w:hideMark/>
          </w:tcPr>
          <w:p w:rsidR="00000000" w:rsidRDefault="00000000">
            <w:r>
              <w:t>&gt; 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r w:rsidR="00000000">
        <w:trPr>
          <w:divId w:val="175387555"/>
          <w:tblCellSpacing w:w="15" w:type="dxa"/>
        </w:trPr>
        <w:tc>
          <w:tcPr>
            <w:tcW w:w="0" w:type="auto"/>
            <w:vAlign w:val="center"/>
            <w:hideMark/>
          </w:tcPr>
          <w:p w:rsidR="00000000" w:rsidRDefault="00000000">
            <w:r>
              <w:t>&gt; fillPx</w:t>
            </w:r>
          </w:p>
        </w:tc>
        <w:tc>
          <w:tcPr>
            <w:tcW w:w="0" w:type="auto"/>
            <w:vAlign w:val="center"/>
            <w:hideMark/>
          </w:tcPr>
          <w:p w:rsidR="00000000" w:rsidRDefault="00000000">
            <w:r>
              <w:t>String</w:t>
            </w:r>
          </w:p>
        </w:tc>
        <w:tc>
          <w:tcPr>
            <w:tcW w:w="0" w:type="auto"/>
            <w:vAlign w:val="center"/>
            <w:hideMark/>
          </w:tcPr>
          <w:p w:rsidR="00000000" w:rsidRDefault="00000000">
            <w:r>
              <w:t>Last filled price</w:t>
            </w:r>
          </w:p>
        </w:tc>
      </w:tr>
      <w:tr w:rsidR="00000000">
        <w:trPr>
          <w:divId w:val="175387555"/>
          <w:tblCellSpacing w:w="15" w:type="dxa"/>
        </w:trPr>
        <w:tc>
          <w:tcPr>
            <w:tcW w:w="0" w:type="auto"/>
            <w:vAlign w:val="center"/>
            <w:hideMark/>
          </w:tcPr>
          <w:p w:rsidR="00000000" w:rsidRDefault="00000000">
            <w:r>
              <w:t>&gt; fillSz</w:t>
            </w:r>
          </w:p>
        </w:tc>
        <w:tc>
          <w:tcPr>
            <w:tcW w:w="0" w:type="auto"/>
            <w:vAlign w:val="center"/>
            <w:hideMark/>
          </w:tcPr>
          <w:p w:rsidR="00000000" w:rsidRDefault="00000000">
            <w:r>
              <w:t>String</w:t>
            </w:r>
          </w:p>
        </w:tc>
        <w:tc>
          <w:tcPr>
            <w:tcW w:w="0" w:type="auto"/>
            <w:vAlign w:val="center"/>
            <w:hideMark/>
          </w:tcPr>
          <w:p w:rsidR="00000000" w:rsidRDefault="00000000">
            <w:r>
              <w:t>Last filled quantity</w:t>
            </w:r>
          </w:p>
        </w:tc>
      </w:tr>
      <w:tr w:rsidR="00000000">
        <w:trPr>
          <w:divId w:val="175387555"/>
          <w:tblCellSpacing w:w="15" w:type="dxa"/>
        </w:trPr>
        <w:tc>
          <w:tcPr>
            <w:tcW w:w="0" w:type="auto"/>
            <w:vAlign w:val="center"/>
            <w:hideMark/>
          </w:tcPr>
          <w:p w:rsidR="00000000" w:rsidRDefault="00000000">
            <w:r>
              <w:t>&gt; side</w:t>
            </w:r>
          </w:p>
        </w:tc>
        <w:tc>
          <w:tcPr>
            <w:tcW w:w="0" w:type="auto"/>
            <w:vAlign w:val="center"/>
            <w:hideMark/>
          </w:tcPr>
          <w:p w:rsidR="00000000" w:rsidRDefault="00000000">
            <w:r>
              <w:t>String</w:t>
            </w:r>
          </w:p>
        </w:tc>
        <w:tc>
          <w:tcPr>
            <w:tcW w:w="0" w:type="auto"/>
            <w:vAlign w:val="center"/>
            <w:hideMark/>
          </w:tcPr>
          <w:p w:rsidR="00000000" w:rsidRDefault="00000000">
            <w:r>
              <w:t>Order side, buy sell</w:t>
            </w:r>
          </w:p>
        </w:tc>
      </w:tr>
      <w:tr w:rsidR="00000000">
        <w:trPr>
          <w:divId w:val="175387555"/>
          <w:tblCellSpacing w:w="15" w:type="dxa"/>
        </w:trPr>
        <w:tc>
          <w:tcPr>
            <w:tcW w:w="0" w:type="auto"/>
            <w:vAlign w:val="center"/>
            <w:hideMark/>
          </w:tcPr>
          <w:p w:rsidR="00000000" w:rsidRDefault="00000000">
            <w:r>
              <w:t>&gt; state</w:t>
            </w:r>
          </w:p>
        </w:tc>
        <w:tc>
          <w:tcPr>
            <w:tcW w:w="0" w:type="auto"/>
            <w:vAlign w:val="center"/>
            <w:hideMark/>
          </w:tcPr>
          <w:p w:rsidR="00000000" w:rsidRDefault="00000000">
            <w:r>
              <w:t>String</w:t>
            </w:r>
          </w:p>
        </w:tc>
        <w:tc>
          <w:tcPr>
            <w:tcW w:w="0" w:type="auto"/>
            <w:vAlign w:val="center"/>
            <w:hideMark/>
          </w:tcPr>
          <w:p w:rsidR="00000000" w:rsidRDefault="00000000">
            <w:r>
              <w:t>Trade state. Valid values are filled and rejected</w:t>
            </w:r>
          </w:p>
        </w:tc>
      </w:tr>
      <w:tr w:rsidR="00000000">
        <w:trPr>
          <w:divId w:val="175387555"/>
          <w:tblCellSpacing w:w="15" w:type="dxa"/>
        </w:trPr>
        <w:tc>
          <w:tcPr>
            <w:tcW w:w="0" w:type="auto"/>
            <w:vAlign w:val="center"/>
            <w:hideMark/>
          </w:tcPr>
          <w:p w:rsidR="00000000" w:rsidRDefault="00000000">
            <w:r>
              <w:t>&gt; execType</w:t>
            </w:r>
          </w:p>
        </w:tc>
        <w:tc>
          <w:tcPr>
            <w:tcW w:w="0" w:type="auto"/>
            <w:vAlign w:val="center"/>
            <w:hideMark/>
          </w:tcPr>
          <w:p w:rsidR="00000000" w:rsidRDefault="00000000">
            <w:r>
              <w:t>String</w:t>
            </w:r>
          </w:p>
        </w:tc>
        <w:tc>
          <w:tcPr>
            <w:tcW w:w="0" w:type="auto"/>
            <w:vAlign w:val="center"/>
            <w:hideMark/>
          </w:tcPr>
          <w:p w:rsidR="00000000" w:rsidRDefault="00000000">
            <w:r>
              <w:t xml:space="preserve">Liquidity taker or maker </w:t>
            </w:r>
            <w:r>
              <w:br/>
            </w:r>
            <w:r>
              <w:rPr>
                <w:rStyle w:val="HTML"/>
              </w:rPr>
              <w:t>T</w:t>
            </w:r>
            <w:r>
              <w:t xml:space="preserve">: taker </w:t>
            </w:r>
            <w:r>
              <w:br/>
            </w:r>
            <w:r>
              <w:rPr>
                <w:rStyle w:val="HTML"/>
              </w:rPr>
              <w:t>M</w:t>
            </w:r>
            <w:r>
              <w:t>: maker</w:t>
            </w:r>
          </w:p>
        </w:tc>
      </w:tr>
      <w:tr w:rsidR="00000000">
        <w:trPr>
          <w:divId w:val="175387555"/>
          <w:tblCellSpacing w:w="15" w:type="dxa"/>
        </w:trPr>
        <w:tc>
          <w:tcPr>
            <w:tcW w:w="0" w:type="auto"/>
            <w:vAlign w:val="center"/>
            <w:hideMark/>
          </w:tcPr>
          <w:p w:rsidR="00000000" w:rsidRDefault="00000000">
            <w:r>
              <w:t>&gt;ts</w:t>
            </w:r>
          </w:p>
        </w:tc>
        <w:tc>
          <w:tcPr>
            <w:tcW w:w="0" w:type="auto"/>
            <w:vAlign w:val="center"/>
            <w:hideMark/>
          </w:tcPr>
          <w:p w:rsidR="00000000" w:rsidRDefault="00000000">
            <w:r>
              <w:t>String</w:t>
            </w:r>
          </w:p>
        </w:tc>
        <w:tc>
          <w:tcPr>
            <w:tcW w:w="0" w:type="auto"/>
            <w:vAlign w:val="center"/>
            <w:hideMark/>
          </w:tcPr>
          <w:p w:rsidR="00000000" w:rsidRDefault="00000000">
            <w:r>
              <w:t>Data generation time, Unix timestamp format in milliseconds, e.g. 1597026383085.</w:t>
            </w:r>
          </w:p>
        </w:tc>
      </w:tr>
      <w:tr w:rsidR="00000000">
        <w:trPr>
          <w:divId w:val="175387555"/>
          <w:tblCellSpacing w:w="15" w:type="dxa"/>
        </w:trPr>
        <w:tc>
          <w:tcPr>
            <w:tcW w:w="0" w:type="auto"/>
            <w:vAlign w:val="center"/>
            <w:hideMark/>
          </w:tcPr>
          <w:p w:rsidR="00000000" w:rsidRDefault="00000000">
            <w:r>
              <w:t>&gt; legs</w:t>
            </w:r>
          </w:p>
        </w:tc>
        <w:tc>
          <w:tcPr>
            <w:tcW w:w="0" w:type="auto"/>
            <w:vAlign w:val="center"/>
            <w:hideMark/>
          </w:tcPr>
          <w:p w:rsidR="00000000" w:rsidRDefault="00000000">
            <w:r>
              <w:t>Array of objects</w:t>
            </w:r>
          </w:p>
        </w:tc>
        <w:tc>
          <w:tcPr>
            <w:tcW w:w="0" w:type="auto"/>
            <w:vAlign w:val="center"/>
            <w:hideMark/>
          </w:tcPr>
          <w:p w:rsidR="00000000" w:rsidRDefault="00000000">
            <w:r>
              <w:t>Legs of trade</w:t>
            </w:r>
          </w:p>
        </w:tc>
      </w:tr>
      <w:tr w:rsidR="00000000">
        <w:trPr>
          <w:divId w:val="175387555"/>
          <w:tblCellSpacing w:w="15" w:type="dxa"/>
        </w:trPr>
        <w:tc>
          <w:tcPr>
            <w:tcW w:w="0" w:type="auto"/>
            <w:vAlign w:val="center"/>
            <w:hideMark/>
          </w:tcPr>
          <w:p w:rsidR="00000000" w:rsidRDefault="00000000">
            <w:r>
              <w:t>&gt;&gt; instId</w:t>
            </w:r>
          </w:p>
        </w:tc>
        <w:tc>
          <w:tcPr>
            <w:tcW w:w="0" w:type="auto"/>
            <w:vAlign w:val="center"/>
            <w:hideMark/>
          </w:tcPr>
          <w:p w:rsidR="00000000" w:rsidRDefault="00000000">
            <w:r>
              <w:t>String</w:t>
            </w:r>
          </w:p>
        </w:tc>
        <w:tc>
          <w:tcPr>
            <w:tcW w:w="0" w:type="auto"/>
            <w:vAlign w:val="center"/>
            <w:hideMark/>
          </w:tcPr>
          <w:p w:rsidR="00000000" w:rsidRDefault="00000000">
            <w:r>
              <w:t>Instrument ID, e.g. BTC-USDT-SWAP</w:t>
            </w:r>
          </w:p>
        </w:tc>
      </w:tr>
      <w:tr w:rsidR="00000000">
        <w:trPr>
          <w:divId w:val="175387555"/>
          <w:tblCellSpacing w:w="15" w:type="dxa"/>
        </w:trPr>
        <w:tc>
          <w:tcPr>
            <w:tcW w:w="0" w:type="auto"/>
            <w:vAlign w:val="center"/>
            <w:hideMark/>
          </w:tcPr>
          <w:p w:rsidR="00000000" w:rsidRDefault="00000000">
            <w:r>
              <w:t>&gt;&gt; px</w:t>
            </w:r>
          </w:p>
        </w:tc>
        <w:tc>
          <w:tcPr>
            <w:tcW w:w="0" w:type="auto"/>
            <w:vAlign w:val="center"/>
            <w:hideMark/>
          </w:tcPr>
          <w:p w:rsidR="00000000" w:rsidRDefault="00000000">
            <w:r>
              <w:t>String</w:t>
            </w:r>
          </w:p>
        </w:tc>
        <w:tc>
          <w:tcPr>
            <w:tcW w:w="0" w:type="auto"/>
            <w:vAlign w:val="center"/>
            <w:hideMark/>
          </w:tcPr>
          <w:p w:rsidR="00000000" w:rsidRDefault="00000000">
            <w:r>
              <w:t>The price the leg executed</w:t>
            </w:r>
          </w:p>
        </w:tc>
      </w:tr>
      <w:tr w:rsidR="00000000">
        <w:trPr>
          <w:divId w:val="175387555"/>
          <w:tblCellSpacing w:w="15" w:type="dxa"/>
        </w:trPr>
        <w:tc>
          <w:tcPr>
            <w:tcW w:w="0" w:type="auto"/>
            <w:vAlign w:val="center"/>
            <w:hideMark/>
          </w:tcPr>
          <w:p w:rsidR="00000000" w:rsidRDefault="00000000">
            <w:r>
              <w:t>&gt;&gt; sz</w:t>
            </w:r>
          </w:p>
        </w:tc>
        <w:tc>
          <w:tcPr>
            <w:tcW w:w="0" w:type="auto"/>
            <w:vAlign w:val="center"/>
            <w:hideMark/>
          </w:tcPr>
          <w:p w:rsidR="00000000" w:rsidRDefault="00000000">
            <w:r>
              <w:t>String</w:t>
            </w:r>
          </w:p>
        </w:tc>
        <w:tc>
          <w:tcPr>
            <w:tcW w:w="0" w:type="auto"/>
            <w:vAlign w:val="center"/>
            <w:hideMark/>
          </w:tcPr>
          <w:p w:rsidR="00000000" w:rsidRDefault="00000000">
            <w:r>
              <w:t>Size of the leg in contracts or spot.</w:t>
            </w:r>
          </w:p>
        </w:tc>
      </w:tr>
      <w:tr w:rsidR="00000000">
        <w:trPr>
          <w:divId w:val="175387555"/>
          <w:tblCellSpacing w:w="15" w:type="dxa"/>
        </w:trPr>
        <w:tc>
          <w:tcPr>
            <w:tcW w:w="0" w:type="auto"/>
            <w:vAlign w:val="center"/>
            <w:hideMark/>
          </w:tcPr>
          <w:p w:rsidR="00000000" w:rsidRDefault="00000000">
            <w:r>
              <w:t>&gt;&gt; szCont</w:t>
            </w:r>
          </w:p>
        </w:tc>
        <w:tc>
          <w:tcPr>
            <w:tcW w:w="0" w:type="auto"/>
            <w:vAlign w:val="center"/>
            <w:hideMark/>
          </w:tcPr>
          <w:p w:rsidR="00000000" w:rsidRDefault="00000000">
            <w:r>
              <w:t>String</w:t>
            </w:r>
          </w:p>
        </w:tc>
        <w:tc>
          <w:tcPr>
            <w:tcW w:w="0" w:type="auto"/>
            <w:vAlign w:val="center"/>
            <w:hideMark/>
          </w:tcPr>
          <w:p w:rsidR="00000000" w:rsidRDefault="00000000">
            <w:r>
              <w:t xml:space="preserve">Filled amount of the contract </w:t>
            </w:r>
            <w:r>
              <w:br/>
              <w:t>Only applicable to contracts, return "" for spot</w:t>
            </w:r>
          </w:p>
        </w:tc>
      </w:tr>
      <w:tr w:rsidR="00000000">
        <w:trPr>
          <w:divId w:val="175387555"/>
          <w:tblCellSpacing w:w="15" w:type="dxa"/>
        </w:trPr>
        <w:tc>
          <w:tcPr>
            <w:tcW w:w="0" w:type="auto"/>
            <w:vAlign w:val="center"/>
            <w:hideMark/>
          </w:tcPr>
          <w:p w:rsidR="00000000" w:rsidRDefault="00000000">
            <w:r>
              <w:t>&gt;&gt; side</w:t>
            </w:r>
          </w:p>
        </w:tc>
        <w:tc>
          <w:tcPr>
            <w:tcW w:w="0" w:type="auto"/>
            <w:vAlign w:val="center"/>
            <w:hideMark/>
          </w:tcPr>
          <w:p w:rsidR="00000000" w:rsidRDefault="00000000">
            <w:r>
              <w:t>String</w:t>
            </w:r>
          </w:p>
        </w:tc>
        <w:tc>
          <w:tcPr>
            <w:tcW w:w="0" w:type="auto"/>
            <w:vAlign w:val="center"/>
            <w:hideMark/>
          </w:tcPr>
          <w:p w:rsidR="00000000" w:rsidRDefault="00000000">
            <w:r>
              <w:t xml:space="preserve">The direction of the leg. Valid value can be </w:t>
            </w:r>
            <w:r>
              <w:rPr>
                <w:rStyle w:val="HTML"/>
              </w:rPr>
              <w:t>buy</w:t>
            </w:r>
            <w:r>
              <w:t xml:space="preserve"> or </w:t>
            </w:r>
            <w:r>
              <w:rPr>
                <w:rStyle w:val="HTML"/>
              </w:rPr>
              <w:t>sell</w:t>
            </w:r>
            <w:r>
              <w:t>.</w:t>
            </w:r>
          </w:p>
        </w:tc>
      </w:tr>
      <w:tr w:rsidR="00000000">
        <w:trPr>
          <w:divId w:val="175387555"/>
          <w:tblCellSpacing w:w="15" w:type="dxa"/>
        </w:trPr>
        <w:tc>
          <w:tcPr>
            <w:tcW w:w="0" w:type="auto"/>
            <w:vAlign w:val="center"/>
            <w:hideMark/>
          </w:tcPr>
          <w:p w:rsidR="00000000" w:rsidRDefault="00000000">
            <w:r>
              <w:t>&gt;&gt; fillPnl</w:t>
            </w:r>
          </w:p>
        </w:tc>
        <w:tc>
          <w:tcPr>
            <w:tcW w:w="0" w:type="auto"/>
            <w:vAlign w:val="center"/>
            <w:hideMark/>
          </w:tcPr>
          <w:p w:rsidR="00000000" w:rsidRDefault="00000000">
            <w:r>
              <w:t>String</w:t>
            </w:r>
          </w:p>
        </w:tc>
        <w:tc>
          <w:tcPr>
            <w:tcW w:w="0" w:type="auto"/>
            <w:vAlign w:val="center"/>
            <w:hideMark/>
          </w:tcPr>
          <w:p w:rsidR="00000000" w:rsidRDefault="00000000">
            <w:r>
              <w:t>Last filled profit and loss, applicable to orders which have a trade and aim to close position. It always is 0 in other conditions</w:t>
            </w:r>
          </w:p>
        </w:tc>
      </w:tr>
      <w:tr w:rsidR="00000000">
        <w:trPr>
          <w:divId w:val="175387555"/>
          <w:tblCellSpacing w:w="15" w:type="dxa"/>
        </w:trPr>
        <w:tc>
          <w:tcPr>
            <w:tcW w:w="0" w:type="auto"/>
            <w:vAlign w:val="center"/>
            <w:hideMark/>
          </w:tcPr>
          <w:p w:rsidR="00000000" w:rsidRDefault="00000000">
            <w:r>
              <w:t>&gt;&gt; fee</w:t>
            </w:r>
          </w:p>
        </w:tc>
        <w:tc>
          <w:tcPr>
            <w:tcW w:w="0" w:type="auto"/>
            <w:vAlign w:val="center"/>
            <w:hideMark/>
          </w:tcPr>
          <w:p w:rsidR="00000000" w:rsidRDefault="00000000">
            <w:r>
              <w:t>String</w:t>
            </w:r>
          </w:p>
        </w:tc>
        <w:tc>
          <w:tcPr>
            <w:tcW w:w="0" w:type="auto"/>
            <w:vAlign w:val="center"/>
            <w:hideMark/>
          </w:tcPr>
          <w:p w:rsidR="00000000" w:rsidRDefault="00000000">
            <w:r>
              <w:t>Fee. Negative number represents the user transaction fee charged by the platform. Positive number represents rebate.</w:t>
            </w:r>
          </w:p>
        </w:tc>
      </w:tr>
      <w:tr w:rsidR="00000000">
        <w:trPr>
          <w:divId w:val="175387555"/>
          <w:tblCellSpacing w:w="15" w:type="dxa"/>
        </w:trPr>
        <w:tc>
          <w:tcPr>
            <w:tcW w:w="0" w:type="auto"/>
            <w:vAlign w:val="center"/>
            <w:hideMark/>
          </w:tcPr>
          <w:p w:rsidR="00000000" w:rsidRDefault="00000000">
            <w:r>
              <w:t>&gt;&gt; feeCcy</w:t>
            </w:r>
          </w:p>
        </w:tc>
        <w:tc>
          <w:tcPr>
            <w:tcW w:w="0" w:type="auto"/>
            <w:vAlign w:val="center"/>
            <w:hideMark/>
          </w:tcPr>
          <w:p w:rsidR="00000000" w:rsidRDefault="00000000">
            <w:r>
              <w:t>String</w:t>
            </w:r>
          </w:p>
        </w:tc>
        <w:tc>
          <w:tcPr>
            <w:tcW w:w="0" w:type="auto"/>
            <w:vAlign w:val="center"/>
            <w:hideMark/>
          </w:tcPr>
          <w:p w:rsidR="00000000" w:rsidRDefault="00000000">
            <w:r>
              <w:t>Fee currency</w:t>
            </w:r>
          </w:p>
        </w:tc>
      </w:tr>
      <w:tr w:rsidR="00000000">
        <w:trPr>
          <w:divId w:val="175387555"/>
          <w:tblCellSpacing w:w="15" w:type="dxa"/>
        </w:trPr>
        <w:tc>
          <w:tcPr>
            <w:tcW w:w="0" w:type="auto"/>
            <w:vAlign w:val="center"/>
            <w:hideMark/>
          </w:tcPr>
          <w:p w:rsidR="00000000" w:rsidRDefault="00000000">
            <w:r>
              <w:t>&gt;&gt; tradeId</w:t>
            </w:r>
          </w:p>
        </w:tc>
        <w:tc>
          <w:tcPr>
            <w:tcW w:w="0" w:type="auto"/>
            <w:vAlign w:val="center"/>
            <w:hideMark/>
          </w:tcPr>
          <w:p w:rsidR="00000000" w:rsidRDefault="00000000">
            <w:r>
              <w:t>String</w:t>
            </w:r>
          </w:p>
        </w:tc>
        <w:tc>
          <w:tcPr>
            <w:tcW w:w="0" w:type="auto"/>
            <w:vAlign w:val="center"/>
            <w:hideMark/>
          </w:tcPr>
          <w:p w:rsidR="00000000" w:rsidRDefault="00000000">
            <w:r>
              <w:t>Traded ID in the OKX orderbook.</w:t>
            </w:r>
          </w:p>
        </w:tc>
      </w:tr>
      <w:tr w:rsidR="00000000">
        <w:trPr>
          <w:divId w:val="175387555"/>
          <w:tblCellSpacing w:w="15" w:type="dxa"/>
        </w:trPr>
        <w:tc>
          <w:tcPr>
            <w:tcW w:w="0" w:type="auto"/>
            <w:vAlign w:val="center"/>
            <w:hideMark/>
          </w:tcPr>
          <w:p w:rsidR="00000000" w:rsidRDefault="00000000">
            <w:r>
              <w:t>&gt; code</w:t>
            </w:r>
          </w:p>
        </w:tc>
        <w:tc>
          <w:tcPr>
            <w:tcW w:w="0" w:type="auto"/>
            <w:vAlign w:val="center"/>
            <w:hideMark/>
          </w:tcPr>
          <w:p w:rsidR="00000000" w:rsidRDefault="00000000">
            <w:r>
              <w:t>String</w:t>
            </w:r>
          </w:p>
        </w:tc>
        <w:tc>
          <w:tcPr>
            <w:tcW w:w="0" w:type="auto"/>
            <w:vAlign w:val="center"/>
            <w:hideMark/>
          </w:tcPr>
          <w:p w:rsidR="00000000" w:rsidRDefault="00000000">
            <w:r>
              <w:t>Error Code, the default is 0</w:t>
            </w:r>
          </w:p>
        </w:tc>
      </w:tr>
      <w:tr w:rsidR="00000000">
        <w:trPr>
          <w:divId w:val="175387555"/>
          <w:tblCellSpacing w:w="15" w:type="dxa"/>
        </w:trPr>
        <w:tc>
          <w:tcPr>
            <w:tcW w:w="0" w:type="auto"/>
            <w:vAlign w:val="center"/>
            <w:hideMark/>
          </w:tcPr>
          <w:p w:rsidR="00000000" w:rsidRDefault="00000000">
            <w:r>
              <w:t>&gt; msg</w:t>
            </w:r>
          </w:p>
        </w:tc>
        <w:tc>
          <w:tcPr>
            <w:tcW w:w="0" w:type="auto"/>
            <w:vAlign w:val="center"/>
            <w:hideMark/>
          </w:tcPr>
          <w:p w:rsidR="00000000" w:rsidRDefault="00000000">
            <w:r>
              <w:t>String</w:t>
            </w:r>
          </w:p>
        </w:tc>
        <w:tc>
          <w:tcPr>
            <w:tcW w:w="0" w:type="auto"/>
            <w:vAlign w:val="center"/>
            <w:hideMark/>
          </w:tcPr>
          <w:p w:rsidR="00000000" w:rsidRDefault="00000000">
            <w:r>
              <w:t>Error Message, the default is ""</w:t>
            </w:r>
          </w:p>
        </w:tc>
      </w:tr>
    </w:tbl>
    <w:p w:rsidR="00000000" w:rsidRDefault="00000000">
      <w:pPr>
        <w:pStyle w:val="2"/>
        <w:divId w:val="175387555"/>
      </w:pPr>
      <w:r>
        <w:t>WebSocket Public Channel</w:t>
      </w:r>
    </w:p>
    <w:p w:rsidR="00000000" w:rsidRDefault="00000000">
      <w:pPr>
        <w:numPr>
          <w:ilvl w:val="0"/>
          <w:numId w:val="54"/>
        </w:numPr>
        <w:spacing w:before="100" w:beforeAutospacing="1" w:after="100" w:afterAutospacing="1"/>
        <w:divId w:val="175387555"/>
      </w:pPr>
      <w:r>
        <w:t xml:space="preserve">Production Trading URL: </w:t>
      </w:r>
      <w:r>
        <w:rPr>
          <w:rStyle w:val="HTML"/>
        </w:rPr>
        <w:t>wss://ws.okx.com:8443/ws/v5/business</w:t>
      </w:r>
    </w:p>
    <w:p w:rsidR="00000000" w:rsidRDefault="00000000">
      <w:pPr>
        <w:numPr>
          <w:ilvl w:val="0"/>
          <w:numId w:val="54"/>
        </w:numPr>
        <w:spacing w:before="100" w:beforeAutospacing="1" w:after="100" w:afterAutospacing="1"/>
        <w:divId w:val="175387555"/>
      </w:pPr>
      <w:r>
        <w:t xml:space="preserve">AWS Production Trading URL: </w:t>
      </w:r>
      <w:r>
        <w:rPr>
          <w:rStyle w:val="HTML"/>
        </w:rPr>
        <w:t>wss://wsaws.okx.com:8443/ws/v5/business</w:t>
      </w:r>
    </w:p>
    <w:p w:rsidR="00000000" w:rsidRDefault="00000000">
      <w:pPr>
        <w:numPr>
          <w:ilvl w:val="0"/>
          <w:numId w:val="54"/>
        </w:numPr>
        <w:spacing w:before="100" w:beforeAutospacing="1" w:after="100" w:afterAutospacing="1"/>
        <w:divId w:val="175387555"/>
      </w:pPr>
      <w:r>
        <w:t xml:space="preserve">Demo Trading URL: </w:t>
      </w:r>
      <w:r>
        <w:rPr>
          <w:rStyle w:val="HTML"/>
        </w:rPr>
        <w:t>wss://wspap.okx.com:8443/ws/v5/business</w:t>
      </w:r>
      <w:r>
        <w:t xml:space="preserve"> </w:t>
      </w:r>
    </w:p>
    <w:p w:rsidR="00000000" w:rsidRDefault="00000000">
      <w:pPr>
        <w:pStyle w:val="3"/>
        <w:divId w:val="175387555"/>
      </w:pPr>
      <w:r>
        <w:t>Order book channel</w:t>
      </w:r>
    </w:p>
    <w:p w:rsidR="00000000" w:rsidRDefault="00000000">
      <w:pPr>
        <w:pStyle w:val="a5"/>
        <w:divId w:val="175387555"/>
      </w:pPr>
      <w:r>
        <w:t>Retrieve order book data. Available channels:</w:t>
      </w:r>
    </w:p>
    <w:p w:rsidR="00000000" w:rsidRDefault="00000000">
      <w:pPr>
        <w:numPr>
          <w:ilvl w:val="0"/>
          <w:numId w:val="55"/>
        </w:numPr>
        <w:spacing w:before="100" w:beforeAutospacing="1" w:after="100" w:afterAutospacing="1"/>
        <w:divId w:val="175387555"/>
      </w:pPr>
      <w:r>
        <w:rPr>
          <w:rStyle w:val="HTML"/>
        </w:rPr>
        <w:t>sprd-bbo-tbt</w:t>
      </w:r>
      <w:r>
        <w:t>: 1 depth level snapshot will be pushed in the initial push. Snapshot data will be pushed every 10 ms when there are changes in the 1 depth level snapshot.</w:t>
      </w:r>
    </w:p>
    <w:p w:rsidR="00000000" w:rsidRDefault="00000000">
      <w:pPr>
        <w:numPr>
          <w:ilvl w:val="0"/>
          <w:numId w:val="55"/>
        </w:numPr>
        <w:spacing w:before="100" w:beforeAutospacing="1" w:after="100" w:afterAutospacing="1"/>
        <w:divId w:val="175387555"/>
      </w:pPr>
      <w:r>
        <w:rPr>
          <w:rStyle w:val="HTML"/>
        </w:rPr>
        <w:t>sprd-books5</w:t>
      </w:r>
      <w:r>
        <w:t>: 5 depth levels snapshot will be pushed in the initial push. Snapshot data will be pushed every 100 ms when there are changes in the 5 depth levels snapshot.</w:t>
      </w:r>
    </w:p>
    <w:p w:rsidR="00000000" w:rsidRDefault="00000000">
      <w:pPr>
        <w:numPr>
          <w:ilvl w:val="0"/>
          <w:numId w:val="55"/>
        </w:numPr>
        <w:spacing w:before="100" w:beforeAutospacing="1" w:after="100" w:afterAutospacing="1"/>
        <w:divId w:val="175387555"/>
      </w:pPr>
      <w:r>
        <w:rPr>
          <w:rStyle w:val="HTML"/>
        </w:rPr>
        <w:t>sprd-books-l2-tbt</w:t>
      </w:r>
      <w:r>
        <w:t xml:space="preserve">: 400 depth levels will be pushed in the initial full snapshot. Incremental data will be pushed every 10 ms for the changes in the order book during that period of time. </w:t>
      </w:r>
    </w:p>
    <w:p w:rsidR="00000000" w:rsidRDefault="00000000">
      <w:pPr>
        <w:numPr>
          <w:ilvl w:val="0"/>
          <w:numId w:val="55"/>
        </w:numPr>
        <w:spacing w:before="100" w:beforeAutospacing="1" w:after="100" w:afterAutospacing="1"/>
        <w:divId w:val="175387555"/>
      </w:pPr>
      <w:r>
        <w:t>The push sequence for order book channels within the same connection and trading symbols is fixed as: sprd-bbo-tbt -&gt; sprd-books-l2-tbt -&gt; sprd-books5.</w:t>
      </w:r>
    </w:p>
    <w:p w:rsidR="00000000" w:rsidRDefault="00000000">
      <w:pPr>
        <w:pStyle w:val="4"/>
        <w:divId w:val="175387555"/>
      </w:pPr>
      <w:r>
        <w:t>URL Path</w:t>
      </w:r>
    </w:p>
    <w:p w:rsidR="00000000" w:rsidRDefault="00000000">
      <w:pPr>
        <w:pStyle w:val="a5"/>
        <w:divId w:val="175387555"/>
      </w:pPr>
      <w:r>
        <w:t>/ws/v5/business</w:t>
      </w:r>
    </w:p>
    <w:p w:rsidR="00000000" w:rsidRDefault="00000000">
      <w:pPr>
        <w:pStyle w:val="a5"/>
        <w:ind w:left="720" w:right="720"/>
        <w:divId w:val="1648514927"/>
      </w:pPr>
      <w:r>
        <w:t>Request Example: sprd-books5</w:t>
      </w:r>
    </w:p>
    <w:p w:rsidR="00000000" w:rsidRDefault="00000000">
      <w:pPr>
        <w:pStyle w:val="HTML0"/>
        <w:divId w:val="1473642944"/>
        <w:rPr>
          <w:rStyle w:val="HTML"/>
        </w:rPr>
      </w:pPr>
      <w:r>
        <w:rPr>
          <w:rStyle w:val="o"/>
        </w:rPr>
        <w:t>{</w:t>
      </w:r>
    </w:p>
    <w:p w:rsidR="00000000" w:rsidRDefault="00000000">
      <w:pPr>
        <w:pStyle w:val="HTML0"/>
        <w:divId w:val="1473642944"/>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1473642944"/>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1473642944"/>
        <w:rPr>
          <w:rStyle w:val="HTML"/>
        </w:rPr>
      </w:pPr>
      <w:r>
        <w:rPr>
          <w:rStyle w:val="HTML"/>
        </w:rPr>
        <w:t xml:space="preserve">    </w:t>
      </w:r>
      <w:r>
        <w:rPr>
          <w:rStyle w:val="o"/>
        </w:rPr>
        <w:t>{</w:t>
      </w:r>
    </w:p>
    <w:p w:rsidR="00000000" w:rsidRDefault="00000000">
      <w:pPr>
        <w:pStyle w:val="HTML0"/>
        <w:divId w:val="1473642944"/>
        <w:rPr>
          <w:rStyle w:val="HTML"/>
        </w:rPr>
      </w:pPr>
      <w:r>
        <w:rPr>
          <w:rStyle w:val="HTML"/>
        </w:rPr>
        <w:t xml:space="preserve">      </w:t>
      </w:r>
      <w:r>
        <w:rPr>
          <w:rStyle w:val="s2"/>
        </w:rPr>
        <w:t>"channel"</w:t>
      </w:r>
      <w:r>
        <w:rPr>
          <w:rStyle w:val="HTML"/>
        </w:rPr>
        <w:t xml:space="preserve">: </w:t>
      </w:r>
      <w:r>
        <w:rPr>
          <w:rStyle w:val="s2"/>
        </w:rPr>
        <w:t>"sprd-books5"</w:t>
      </w:r>
      <w:r>
        <w:rPr>
          <w:rStyle w:val="HTML"/>
        </w:rPr>
        <w:t>,</w:t>
      </w:r>
    </w:p>
    <w:p w:rsidR="00000000" w:rsidRDefault="00000000">
      <w:pPr>
        <w:pStyle w:val="HTML0"/>
        <w:divId w:val="1473642944"/>
        <w:rPr>
          <w:rStyle w:val="HTML"/>
        </w:rPr>
      </w:pPr>
      <w:r>
        <w:rPr>
          <w:rStyle w:val="HTML"/>
        </w:rPr>
        <w:t xml:space="preserve">      </w:t>
      </w:r>
      <w:r>
        <w:rPr>
          <w:rStyle w:val="s2"/>
        </w:rPr>
        <w:t>"sprdId"</w:t>
      </w:r>
      <w:r>
        <w:rPr>
          <w:rStyle w:val="HTML"/>
        </w:rPr>
        <w:t xml:space="preserve">: </w:t>
      </w:r>
      <w:r>
        <w:rPr>
          <w:rStyle w:val="s2"/>
        </w:rPr>
        <w:t>"BTC-USDT_BTC-USDT-SWAP"</w:t>
      </w:r>
    </w:p>
    <w:p w:rsidR="00000000" w:rsidRDefault="00000000">
      <w:pPr>
        <w:pStyle w:val="HTML0"/>
        <w:divId w:val="1473642944"/>
        <w:rPr>
          <w:rStyle w:val="HTML"/>
        </w:rPr>
      </w:pPr>
      <w:r>
        <w:rPr>
          <w:rStyle w:val="HTML"/>
        </w:rPr>
        <w:t xml:space="preserve">    </w:t>
      </w:r>
      <w:r>
        <w:rPr>
          <w:rStyle w:val="o"/>
        </w:rPr>
        <w:t>}</w:t>
      </w:r>
    </w:p>
    <w:p w:rsidR="00000000" w:rsidRDefault="00000000">
      <w:pPr>
        <w:pStyle w:val="HTML0"/>
        <w:divId w:val="1473642944"/>
        <w:rPr>
          <w:rStyle w:val="HTML"/>
        </w:rPr>
      </w:pPr>
      <w:r>
        <w:rPr>
          <w:rStyle w:val="HTML"/>
        </w:rPr>
        <w:t xml:space="preserve">  </w:t>
      </w:r>
      <w:r>
        <w:rPr>
          <w:rStyle w:val="o"/>
        </w:rPr>
        <w:t>]</w:t>
      </w:r>
    </w:p>
    <w:p w:rsidR="00000000" w:rsidRDefault="00000000">
      <w:pPr>
        <w:pStyle w:val="HTML0"/>
        <w:divId w:val="1473642944"/>
        <w:rPr>
          <w:rStyle w:val="HTML"/>
        </w:rPr>
      </w:pPr>
      <w:r>
        <w:rPr>
          <w:rStyle w:val="o"/>
        </w:rPr>
        <w:t>}</w:t>
      </w:r>
    </w:p>
    <w:p w:rsidR="00000000" w:rsidRDefault="00000000">
      <w:pPr>
        <w:pStyle w:val="a5"/>
        <w:ind w:left="720" w:right="720"/>
        <w:divId w:val="839078416"/>
      </w:pPr>
      <w:r>
        <w:t>Request Example: sprd-books-l2-tbt</w:t>
      </w:r>
    </w:p>
    <w:p w:rsidR="00000000" w:rsidRDefault="00000000">
      <w:pPr>
        <w:pStyle w:val="HTML0"/>
        <w:divId w:val="1095368944"/>
        <w:rPr>
          <w:rStyle w:val="HTML"/>
        </w:rPr>
      </w:pPr>
      <w:r>
        <w:rPr>
          <w:rStyle w:val="o"/>
        </w:rPr>
        <w:t>{</w:t>
      </w:r>
    </w:p>
    <w:p w:rsidR="00000000" w:rsidRDefault="00000000">
      <w:pPr>
        <w:pStyle w:val="HTML0"/>
        <w:divId w:val="1095368944"/>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1095368944"/>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1095368944"/>
        <w:rPr>
          <w:rStyle w:val="HTML"/>
        </w:rPr>
      </w:pPr>
      <w:r>
        <w:rPr>
          <w:rStyle w:val="HTML"/>
        </w:rPr>
        <w:t xml:space="preserve">    </w:t>
      </w:r>
      <w:r>
        <w:rPr>
          <w:rStyle w:val="o"/>
        </w:rPr>
        <w:t>{</w:t>
      </w:r>
    </w:p>
    <w:p w:rsidR="00000000" w:rsidRDefault="00000000">
      <w:pPr>
        <w:pStyle w:val="HTML0"/>
        <w:divId w:val="1095368944"/>
        <w:rPr>
          <w:rStyle w:val="HTML"/>
        </w:rPr>
      </w:pPr>
      <w:r>
        <w:rPr>
          <w:rStyle w:val="HTML"/>
        </w:rPr>
        <w:t xml:space="preserve">      </w:t>
      </w:r>
      <w:r>
        <w:rPr>
          <w:rStyle w:val="s2"/>
        </w:rPr>
        <w:t>"channel"</w:t>
      </w:r>
      <w:r>
        <w:rPr>
          <w:rStyle w:val="HTML"/>
        </w:rPr>
        <w:t xml:space="preserve">: </w:t>
      </w:r>
      <w:r>
        <w:rPr>
          <w:rStyle w:val="s2"/>
        </w:rPr>
        <w:t>"sprd-books-l2-tbt"</w:t>
      </w:r>
      <w:r>
        <w:rPr>
          <w:rStyle w:val="HTML"/>
        </w:rPr>
        <w:t>,</w:t>
      </w:r>
    </w:p>
    <w:p w:rsidR="00000000" w:rsidRDefault="00000000">
      <w:pPr>
        <w:pStyle w:val="HTML0"/>
        <w:divId w:val="1095368944"/>
        <w:rPr>
          <w:rStyle w:val="HTML"/>
        </w:rPr>
      </w:pPr>
      <w:r>
        <w:rPr>
          <w:rStyle w:val="HTML"/>
        </w:rPr>
        <w:t xml:space="preserve">      </w:t>
      </w:r>
      <w:r>
        <w:rPr>
          <w:rStyle w:val="s2"/>
        </w:rPr>
        <w:t>"sprdId"</w:t>
      </w:r>
      <w:r>
        <w:rPr>
          <w:rStyle w:val="HTML"/>
        </w:rPr>
        <w:t xml:space="preserve">: </w:t>
      </w:r>
      <w:r>
        <w:rPr>
          <w:rStyle w:val="s2"/>
        </w:rPr>
        <w:t>"BTC-USDT_BTC-USDT-SWAP"</w:t>
      </w:r>
    </w:p>
    <w:p w:rsidR="00000000" w:rsidRDefault="00000000">
      <w:pPr>
        <w:pStyle w:val="HTML0"/>
        <w:divId w:val="1095368944"/>
        <w:rPr>
          <w:rStyle w:val="HTML"/>
        </w:rPr>
      </w:pPr>
      <w:r>
        <w:rPr>
          <w:rStyle w:val="HTML"/>
        </w:rPr>
        <w:t xml:space="preserve">    </w:t>
      </w:r>
      <w:r>
        <w:rPr>
          <w:rStyle w:val="o"/>
        </w:rPr>
        <w:t>}</w:t>
      </w:r>
    </w:p>
    <w:p w:rsidR="00000000" w:rsidRDefault="00000000">
      <w:pPr>
        <w:pStyle w:val="HTML0"/>
        <w:divId w:val="1095368944"/>
        <w:rPr>
          <w:rStyle w:val="HTML"/>
        </w:rPr>
      </w:pPr>
      <w:r>
        <w:rPr>
          <w:rStyle w:val="HTML"/>
        </w:rPr>
        <w:t xml:space="preserve">  </w:t>
      </w:r>
      <w:r>
        <w:rPr>
          <w:rStyle w:val="o"/>
        </w:rPr>
        <w:t>]</w:t>
      </w:r>
    </w:p>
    <w:p w:rsidR="00000000" w:rsidRDefault="00000000">
      <w:pPr>
        <w:pStyle w:val="HTML0"/>
        <w:divId w:val="1095368944"/>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33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subscribed channels</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sprdId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spread ID</w:t>
            </w:r>
          </w:p>
        </w:tc>
      </w:tr>
    </w:tbl>
    <w:p w:rsidR="00000000" w:rsidRDefault="00000000">
      <w:pPr>
        <w:pStyle w:val="a5"/>
        <w:ind w:left="720" w:right="720"/>
        <w:divId w:val="339236226"/>
      </w:pPr>
      <w:r>
        <w:t>Successful Response Example: sprd-books5</w:t>
      </w:r>
    </w:p>
    <w:p w:rsidR="00000000" w:rsidRDefault="00000000">
      <w:pPr>
        <w:pStyle w:val="HTML0"/>
        <w:divId w:val="183446556"/>
        <w:rPr>
          <w:rStyle w:val="w"/>
        </w:rPr>
      </w:pPr>
      <w:r>
        <w:rPr>
          <w:rStyle w:val="p"/>
        </w:rPr>
        <w:t>{</w:t>
      </w:r>
    </w:p>
    <w:p w:rsidR="00000000" w:rsidRDefault="00000000">
      <w:pPr>
        <w:pStyle w:val="HTML0"/>
        <w:divId w:val="183446556"/>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183446556"/>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83446556"/>
        <w:rPr>
          <w:rStyle w:val="w"/>
        </w:rPr>
      </w:pPr>
      <w:r>
        <w:rPr>
          <w:rStyle w:val="w"/>
        </w:rPr>
        <w:t xml:space="preserve">    </w:t>
      </w:r>
      <w:r>
        <w:rPr>
          <w:rStyle w:val="nl"/>
        </w:rPr>
        <w:t>"channel"</w:t>
      </w:r>
      <w:r>
        <w:rPr>
          <w:rStyle w:val="p"/>
        </w:rPr>
        <w:t>:</w:t>
      </w:r>
      <w:r>
        <w:rPr>
          <w:rStyle w:val="w"/>
        </w:rPr>
        <w:t xml:space="preserve"> </w:t>
      </w:r>
      <w:r>
        <w:rPr>
          <w:rStyle w:val="s2"/>
        </w:rPr>
        <w:t>"sprd-books5"</w:t>
      </w:r>
      <w:r>
        <w:rPr>
          <w:rStyle w:val="p"/>
        </w:rPr>
        <w:t>,</w:t>
      </w:r>
    </w:p>
    <w:p w:rsidR="00000000" w:rsidRDefault="00000000">
      <w:pPr>
        <w:pStyle w:val="HTML0"/>
        <w:divId w:val="183446556"/>
        <w:rPr>
          <w:rStyle w:val="w"/>
        </w:rPr>
      </w:pPr>
      <w:r>
        <w:rPr>
          <w:rStyle w:val="w"/>
        </w:rPr>
        <w:t xml:space="preserve">    </w:t>
      </w:r>
      <w:r>
        <w:rPr>
          <w:rStyle w:val="nl"/>
        </w:rPr>
        <w:t>"sprdId"</w:t>
      </w:r>
      <w:r>
        <w:rPr>
          <w:rStyle w:val="p"/>
        </w:rPr>
        <w:t>:</w:t>
      </w:r>
      <w:r>
        <w:rPr>
          <w:rStyle w:val="w"/>
        </w:rPr>
        <w:t xml:space="preserve"> </w:t>
      </w:r>
      <w:r>
        <w:rPr>
          <w:rStyle w:val="s2"/>
        </w:rPr>
        <w:t>"BTC-USDT_BTC-USDT-SWAP"</w:t>
      </w:r>
    </w:p>
    <w:p w:rsidR="00000000" w:rsidRDefault="00000000">
      <w:pPr>
        <w:pStyle w:val="HTML0"/>
        <w:divId w:val="183446556"/>
        <w:rPr>
          <w:rStyle w:val="w"/>
        </w:rPr>
      </w:pPr>
      <w:r>
        <w:rPr>
          <w:rStyle w:val="w"/>
        </w:rPr>
        <w:t xml:space="preserve">  </w:t>
      </w:r>
      <w:r>
        <w:rPr>
          <w:rStyle w:val="p"/>
        </w:rPr>
        <w:t>},</w:t>
      </w:r>
    </w:p>
    <w:p w:rsidR="00000000" w:rsidRDefault="00000000">
      <w:pPr>
        <w:pStyle w:val="HTML0"/>
        <w:divId w:val="183446556"/>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83446556"/>
        <w:rPr>
          <w:rStyle w:val="w"/>
        </w:rPr>
      </w:pPr>
      <w:r>
        <w:rPr>
          <w:rStyle w:val="p"/>
        </w:rPr>
        <w:t>}</w:t>
      </w:r>
    </w:p>
    <w:p w:rsidR="00000000" w:rsidRDefault="00000000">
      <w:pPr>
        <w:pStyle w:val="a5"/>
        <w:ind w:left="720" w:right="720"/>
        <w:divId w:val="1337270849"/>
      </w:pPr>
      <w:r>
        <w:t>Successful Response Example: sprd-books-l2-tbt</w:t>
      </w:r>
    </w:p>
    <w:p w:rsidR="00000000" w:rsidRDefault="00000000">
      <w:pPr>
        <w:pStyle w:val="HTML0"/>
        <w:divId w:val="834491943"/>
        <w:rPr>
          <w:rStyle w:val="w"/>
        </w:rPr>
      </w:pPr>
      <w:r>
        <w:rPr>
          <w:rStyle w:val="p"/>
        </w:rPr>
        <w:t>{</w:t>
      </w:r>
    </w:p>
    <w:p w:rsidR="00000000" w:rsidRDefault="00000000">
      <w:pPr>
        <w:pStyle w:val="HTML0"/>
        <w:divId w:val="834491943"/>
        <w:rPr>
          <w:rStyle w:val="w"/>
        </w:rPr>
      </w:pPr>
      <w:r>
        <w:rPr>
          <w:rStyle w:val="w"/>
        </w:rPr>
        <w:t xml:space="preserve">   </w:t>
      </w:r>
      <w:r>
        <w:rPr>
          <w:rStyle w:val="nl"/>
        </w:rPr>
        <w:t>"event"</w:t>
      </w:r>
      <w:r>
        <w:rPr>
          <w:rStyle w:val="p"/>
        </w:rPr>
        <w:t>:</w:t>
      </w:r>
      <w:r>
        <w:rPr>
          <w:rStyle w:val="s2"/>
        </w:rPr>
        <w:t>"subscribe"</w:t>
      </w:r>
      <w:r>
        <w:rPr>
          <w:rStyle w:val="p"/>
        </w:rPr>
        <w:t>,</w:t>
      </w:r>
    </w:p>
    <w:p w:rsidR="00000000" w:rsidRDefault="00000000">
      <w:pPr>
        <w:pStyle w:val="HTML0"/>
        <w:divId w:val="834491943"/>
        <w:rPr>
          <w:rStyle w:val="w"/>
        </w:rPr>
      </w:pPr>
      <w:r>
        <w:rPr>
          <w:rStyle w:val="w"/>
        </w:rPr>
        <w:t xml:space="preserve">   </w:t>
      </w:r>
      <w:r>
        <w:rPr>
          <w:rStyle w:val="nl"/>
        </w:rPr>
        <w:t>"arg"</w:t>
      </w:r>
      <w:r>
        <w:rPr>
          <w:rStyle w:val="p"/>
        </w:rPr>
        <w:t>:{</w:t>
      </w:r>
    </w:p>
    <w:p w:rsidR="00000000" w:rsidRDefault="00000000">
      <w:pPr>
        <w:pStyle w:val="HTML0"/>
        <w:divId w:val="834491943"/>
        <w:rPr>
          <w:rStyle w:val="w"/>
        </w:rPr>
      </w:pPr>
      <w:r>
        <w:rPr>
          <w:rStyle w:val="w"/>
        </w:rPr>
        <w:t xml:space="preserve">      </w:t>
      </w:r>
      <w:r>
        <w:rPr>
          <w:rStyle w:val="nl"/>
        </w:rPr>
        <w:t>"channel"</w:t>
      </w:r>
      <w:r>
        <w:rPr>
          <w:rStyle w:val="p"/>
        </w:rPr>
        <w:t>:</w:t>
      </w:r>
      <w:r>
        <w:rPr>
          <w:rStyle w:val="s2"/>
        </w:rPr>
        <w:t>"sprd-books-l2-tbt"</w:t>
      </w:r>
      <w:r>
        <w:rPr>
          <w:rStyle w:val="p"/>
        </w:rPr>
        <w:t>,</w:t>
      </w:r>
    </w:p>
    <w:p w:rsidR="00000000" w:rsidRDefault="00000000">
      <w:pPr>
        <w:pStyle w:val="HTML0"/>
        <w:divId w:val="834491943"/>
        <w:rPr>
          <w:rStyle w:val="w"/>
        </w:rPr>
      </w:pPr>
      <w:r>
        <w:rPr>
          <w:rStyle w:val="w"/>
        </w:rPr>
        <w:t xml:space="preserve">      </w:t>
      </w:r>
      <w:r>
        <w:rPr>
          <w:rStyle w:val="nl"/>
        </w:rPr>
        <w:t>"sprdId"</w:t>
      </w:r>
      <w:r>
        <w:rPr>
          <w:rStyle w:val="p"/>
        </w:rPr>
        <w:t>:</w:t>
      </w:r>
      <w:r>
        <w:rPr>
          <w:rStyle w:val="s2"/>
        </w:rPr>
        <w:t>"BTC-USDT_BTC-USDT-SWAP"</w:t>
      </w:r>
    </w:p>
    <w:p w:rsidR="00000000" w:rsidRDefault="00000000">
      <w:pPr>
        <w:pStyle w:val="HTML0"/>
        <w:divId w:val="834491943"/>
        <w:rPr>
          <w:rStyle w:val="w"/>
        </w:rPr>
      </w:pPr>
      <w:r>
        <w:rPr>
          <w:rStyle w:val="w"/>
        </w:rPr>
        <w:t xml:space="preserve">   </w:t>
      </w:r>
      <w:r>
        <w:rPr>
          <w:rStyle w:val="p"/>
        </w:rPr>
        <w:t>},</w:t>
      </w:r>
    </w:p>
    <w:p w:rsidR="00000000" w:rsidRDefault="00000000">
      <w:pPr>
        <w:pStyle w:val="HTML0"/>
        <w:divId w:val="834491943"/>
        <w:rPr>
          <w:rStyle w:val="w"/>
        </w:rPr>
      </w:pPr>
      <w:r>
        <w:rPr>
          <w:rStyle w:val="w"/>
        </w:rPr>
        <w:t xml:space="preserve">   </w:t>
      </w:r>
      <w:r>
        <w:rPr>
          <w:rStyle w:val="nl"/>
        </w:rPr>
        <w:t>"connId"</w:t>
      </w:r>
      <w:r>
        <w:rPr>
          <w:rStyle w:val="p"/>
        </w:rPr>
        <w:t>:</w:t>
      </w:r>
      <w:r>
        <w:rPr>
          <w:rStyle w:val="s2"/>
        </w:rPr>
        <w:t>"214fdd24"</w:t>
      </w:r>
    </w:p>
    <w:p w:rsidR="00000000" w:rsidRDefault="00000000">
      <w:pPr>
        <w:pStyle w:val="HTML0"/>
        <w:divId w:val="834491943"/>
        <w:rPr>
          <w:rStyle w:val="w"/>
        </w:rPr>
      </w:pPr>
      <w:r>
        <w:rPr>
          <w:rStyle w:val="p"/>
        </w:rPr>
        <w:t>}</w:t>
      </w:r>
    </w:p>
    <w:p w:rsidR="00000000" w:rsidRDefault="00000000">
      <w:pPr>
        <w:pStyle w:val="a5"/>
        <w:ind w:left="720" w:right="720"/>
        <w:divId w:val="866990705"/>
      </w:pPr>
      <w:r>
        <w:t>Failure Response Example</w:t>
      </w:r>
    </w:p>
    <w:p w:rsidR="00000000" w:rsidRDefault="00000000">
      <w:pPr>
        <w:pStyle w:val="HTML0"/>
        <w:divId w:val="714546242"/>
        <w:rPr>
          <w:rStyle w:val="w"/>
        </w:rPr>
      </w:pPr>
      <w:r>
        <w:rPr>
          <w:rStyle w:val="p"/>
        </w:rPr>
        <w:t>{</w:t>
      </w:r>
    </w:p>
    <w:p w:rsidR="00000000" w:rsidRDefault="00000000">
      <w:pPr>
        <w:pStyle w:val="HTML0"/>
        <w:divId w:val="714546242"/>
        <w:rPr>
          <w:rStyle w:val="w"/>
        </w:rPr>
      </w:pPr>
      <w:r>
        <w:rPr>
          <w:rStyle w:val="w"/>
        </w:rPr>
        <w:t xml:space="preserve">  </w:t>
      </w:r>
      <w:r>
        <w:rPr>
          <w:rStyle w:val="nl"/>
        </w:rPr>
        <w:t>"event"</w:t>
      </w:r>
      <w:r>
        <w:rPr>
          <w:rStyle w:val="p"/>
        </w:rPr>
        <w:t>:</w:t>
      </w:r>
      <w:r>
        <w:rPr>
          <w:rStyle w:val="w"/>
        </w:rPr>
        <w:t xml:space="preserve"> </w:t>
      </w:r>
      <w:r>
        <w:rPr>
          <w:rStyle w:val="s2"/>
        </w:rPr>
        <w:t>"error"</w:t>
      </w:r>
      <w:r>
        <w:rPr>
          <w:rStyle w:val="p"/>
        </w:rPr>
        <w:t>,</w:t>
      </w:r>
    </w:p>
    <w:p w:rsidR="00000000" w:rsidRDefault="00000000">
      <w:pPr>
        <w:pStyle w:val="HTML0"/>
        <w:divId w:val="714546242"/>
        <w:rPr>
          <w:rStyle w:val="w"/>
        </w:rPr>
      </w:pPr>
      <w:r>
        <w:rPr>
          <w:rStyle w:val="w"/>
        </w:rPr>
        <w:t xml:space="preserve">  </w:t>
      </w:r>
      <w:r>
        <w:rPr>
          <w:rStyle w:val="nl"/>
        </w:rPr>
        <w:t>"code"</w:t>
      </w:r>
      <w:r>
        <w:rPr>
          <w:rStyle w:val="p"/>
        </w:rPr>
        <w:t>:</w:t>
      </w:r>
      <w:r>
        <w:rPr>
          <w:rStyle w:val="w"/>
        </w:rPr>
        <w:t xml:space="preserve"> </w:t>
      </w:r>
      <w:r>
        <w:rPr>
          <w:rStyle w:val="s2"/>
        </w:rPr>
        <w:t>"60012"</w:t>
      </w:r>
      <w:r>
        <w:rPr>
          <w:rStyle w:val="p"/>
        </w:rPr>
        <w:t>,</w:t>
      </w:r>
    </w:p>
    <w:p w:rsidR="00000000" w:rsidRDefault="00000000">
      <w:pPr>
        <w:pStyle w:val="HTML0"/>
        <w:divId w:val="714546242"/>
        <w:rPr>
          <w:rStyle w:val="w"/>
        </w:rPr>
      </w:pPr>
      <w:r>
        <w:rPr>
          <w:rStyle w:val="w"/>
        </w:rPr>
        <w:t xml:space="preserve">  </w:t>
      </w:r>
      <w:r>
        <w:rPr>
          <w:rStyle w:val="nl"/>
        </w:rPr>
        <w:t>"msg"</w:t>
      </w:r>
      <w:r>
        <w:rPr>
          <w:rStyle w:val="p"/>
        </w:rPr>
        <w:t>:</w:t>
      </w:r>
      <w:r>
        <w:rPr>
          <w:rStyle w:val="w"/>
        </w:rPr>
        <w:t xml:space="preserve"> </w:t>
      </w:r>
      <w:r>
        <w:rPr>
          <w:rStyle w:val="s2"/>
        </w:rPr>
        <w:t>"Invalid request: {</w:t>
      </w:r>
      <w:r>
        <w:rPr>
          <w:rStyle w:val="se"/>
        </w:rPr>
        <w:t>\"</w:t>
      </w:r>
      <w:r>
        <w:rPr>
          <w:rStyle w:val="s2"/>
        </w:rPr>
        <w:t>op</w:t>
      </w:r>
      <w:r>
        <w:rPr>
          <w:rStyle w:val="se"/>
        </w:rPr>
        <w:t>\"</w:t>
      </w:r>
      <w:r>
        <w:rPr>
          <w:rStyle w:val="s2"/>
        </w:rPr>
        <w:t xml:space="preserve">: </w:t>
      </w:r>
      <w:r>
        <w:rPr>
          <w:rStyle w:val="se"/>
        </w:rPr>
        <w:t>\"</w:t>
      </w:r>
      <w:r>
        <w:rPr>
          <w:rStyle w:val="s2"/>
        </w:rPr>
        <w:t>subscribe</w:t>
      </w:r>
      <w:r>
        <w:rPr>
          <w:rStyle w:val="se"/>
        </w:rPr>
        <w:t>\"</w:t>
      </w:r>
      <w:r>
        <w:rPr>
          <w:rStyle w:val="s2"/>
        </w:rPr>
        <w:t xml:space="preserve">, </w:t>
      </w:r>
      <w:r>
        <w:rPr>
          <w:rStyle w:val="se"/>
        </w:rPr>
        <w:t>\"</w:t>
      </w:r>
      <w:r>
        <w:rPr>
          <w:rStyle w:val="s2"/>
        </w:rPr>
        <w:t>args</w:t>
      </w:r>
      <w:r>
        <w:rPr>
          <w:rStyle w:val="se"/>
        </w:rPr>
        <w:t>\"</w:t>
      </w:r>
      <w:r>
        <w:rPr>
          <w:rStyle w:val="s2"/>
        </w:rPr>
        <w:t xml:space="preserve">:[{ </w:t>
      </w:r>
      <w:r>
        <w:rPr>
          <w:rStyle w:val="se"/>
        </w:rPr>
        <w:t>\"</w:t>
      </w:r>
      <w:r>
        <w:rPr>
          <w:rStyle w:val="s2"/>
        </w:rPr>
        <w:t>channel</w:t>
      </w:r>
      <w:r>
        <w:rPr>
          <w:rStyle w:val="se"/>
        </w:rPr>
        <w:t>\"</w:t>
      </w:r>
      <w:r>
        <w:rPr>
          <w:rStyle w:val="s2"/>
        </w:rPr>
        <w:t xml:space="preserve"> : </w:t>
      </w:r>
      <w:r>
        <w:rPr>
          <w:rStyle w:val="se"/>
        </w:rPr>
        <w:t>\"</w:t>
      </w:r>
      <w:r>
        <w:rPr>
          <w:rStyle w:val="s2"/>
        </w:rPr>
        <w:t>sprd-books5</w:t>
      </w:r>
      <w:r>
        <w:rPr>
          <w:rStyle w:val="se"/>
        </w:rPr>
        <w:t>\"</w:t>
      </w:r>
      <w:r>
        <w:rPr>
          <w:rStyle w:val="s2"/>
        </w:rPr>
        <w:t xml:space="preserve">, </w:t>
      </w:r>
      <w:r>
        <w:rPr>
          <w:rStyle w:val="se"/>
        </w:rPr>
        <w:t>\"</w:t>
      </w:r>
      <w:r>
        <w:rPr>
          <w:rStyle w:val="s2"/>
        </w:rPr>
        <w:t>sprdId</w:t>
      </w:r>
      <w:r>
        <w:rPr>
          <w:rStyle w:val="se"/>
        </w:rPr>
        <w:t>\"</w:t>
      </w:r>
      <w:r>
        <w:rPr>
          <w:rStyle w:val="s2"/>
        </w:rPr>
        <w:t xml:space="preserve"> : </w:t>
      </w:r>
      <w:r>
        <w:rPr>
          <w:rStyle w:val="se"/>
        </w:rPr>
        <w:t>\"</w:t>
      </w:r>
      <w:r>
        <w:rPr>
          <w:rStyle w:val="s2"/>
        </w:rPr>
        <w:t>BTC-USD_BTC-USD-191227</w:t>
      </w:r>
      <w:r>
        <w:rPr>
          <w:rStyle w:val="se"/>
        </w:rPr>
        <w:t>\"</w:t>
      </w:r>
      <w:r>
        <w:rPr>
          <w:rStyle w:val="s2"/>
        </w:rPr>
        <w:t>}]}"</w:t>
      </w:r>
      <w:r>
        <w:rPr>
          <w:rStyle w:val="p"/>
        </w:rPr>
        <w:t>,</w:t>
      </w:r>
    </w:p>
    <w:p w:rsidR="00000000" w:rsidRDefault="00000000">
      <w:pPr>
        <w:pStyle w:val="HTML0"/>
        <w:divId w:val="714546242"/>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714546242"/>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28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Event</w:t>
            </w:r>
            <w:r>
              <w:br/>
            </w:r>
            <w:r>
              <w:rPr>
                <w:rStyle w:val="HTML"/>
              </w:rPr>
              <w:t>subscribe</w:t>
            </w:r>
            <w:r>
              <w:br/>
            </w:r>
            <w:r>
              <w:rPr>
                <w:rStyle w:val="HTML"/>
              </w:rPr>
              <w:t>unsubscribe</w:t>
            </w:r>
            <w:r>
              <w:br/>
            </w:r>
            <w:r>
              <w:rPr>
                <w:rStyle w:val="HTML"/>
              </w:rPr>
              <w:t>error</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No</w:t>
            </w:r>
          </w:p>
        </w:tc>
        <w:tc>
          <w:tcPr>
            <w:tcW w:w="0" w:type="auto"/>
            <w:vAlign w:val="center"/>
            <w:hideMark/>
          </w:tcPr>
          <w:p w:rsidR="00000000" w:rsidRDefault="00000000">
            <w:r>
              <w:t>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sprdId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spread ID</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connId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WebSocket connection ID</w:t>
            </w:r>
          </w:p>
        </w:tc>
      </w:tr>
    </w:tbl>
    <w:p w:rsidR="00000000" w:rsidRDefault="00000000">
      <w:pPr>
        <w:pStyle w:val="a5"/>
        <w:ind w:left="720" w:right="720"/>
        <w:divId w:val="191193267"/>
      </w:pPr>
      <w:r>
        <w:t>Push Data Example: sprd-books5</w:t>
      </w:r>
    </w:p>
    <w:p w:rsidR="00000000" w:rsidRDefault="00000000">
      <w:pPr>
        <w:pStyle w:val="HTML0"/>
        <w:divId w:val="1283609771"/>
        <w:rPr>
          <w:rStyle w:val="w"/>
        </w:rPr>
      </w:pPr>
      <w:r>
        <w:rPr>
          <w:rStyle w:val="p"/>
        </w:rPr>
        <w:t>{</w:t>
      </w:r>
    </w:p>
    <w:p w:rsidR="00000000" w:rsidRDefault="00000000">
      <w:pPr>
        <w:pStyle w:val="HTML0"/>
        <w:divId w:val="1283609771"/>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283609771"/>
        <w:rPr>
          <w:rStyle w:val="w"/>
        </w:rPr>
      </w:pPr>
      <w:r>
        <w:rPr>
          <w:rStyle w:val="w"/>
        </w:rPr>
        <w:t xml:space="preserve">    </w:t>
      </w:r>
      <w:r>
        <w:rPr>
          <w:rStyle w:val="nl"/>
        </w:rPr>
        <w:t>"channel"</w:t>
      </w:r>
      <w:r>
        <w:rPr>
          <w:rStyle w:val="p"/>
        </w:rPr>
        <w:t>:</w:t>
      </w:r>
      <w:r>
        <w:rPr>
          <w:rStyle w:val="w"/>
        </w:rPr>
        <w:t xml:space="preserve"> </w:t>
      </w:r>
      <w:r>
        <w:rPr>
          <w:rStyle w:val="s2"/>
        </w:rPr>
        <w:t>"sprd-books5"</w:t>
      </w:r>
      <w:r>
        <w:rPr>
          <w:rStyle w:val="p"/>
        </w:rPr>
        <w:t>,</w:t>
      </w:r>
    </w:p>
    <w:p w:rsidR="00000000" w:rsidRDefault="00000000">
      <w:pPr>
        <w:pStyle w:val="HTML0"/>
        <w:divId w:val="1283609771"/>
        <w:rPr>
          <w:rStyle w:val="w"/>
        </w:rPr>
      </w:pPr>
      <w:r>
        <w:rPr>
          <w:rStyle w:val="w"/>
        </w:rPr>
        <w:t xml:space="preserve">    </w:t>
      </w:r>
      <w:r>
        <w:rPr>
          <w:rStyle w:val="nl"/>
        </w:rPr>
        <w:t>"sprdId"</w:t>
      </w:r>
      <w:r>
        <w:rPr>
          <w:rStyle w:val="p"/>
        </w:rPr>
        <w:t>:</w:t>
      </w:r>
      <w:r>
        <w:rPr>
          <w:rStyle w:val="w"/>
        </w:rPr>
        <w:t xml:space="preserve"> </w:t>
      </w:r>
      <w:r>
        <w:rPr>
          <w:rStyle w:val="s2"/>
        </w:rPr>
        <w:t>"BTC-USDT_BTC-USDT-SWAP"</w:t>
      </w:r>
    </w:p>
    <w:p w:rsidR="00000000" w:rsidRDefault="00000000">
      <w:pPr>
        <w:pStyle w:val="HTML0"/>
        <w:divId w:val="1283609771"/>
        <w:rPr>
          <w:rStyle w:val="w"/>
        </w:rPr>
      </w:pPr>
      <w:r>
        <w:rPr>
          <w:rStyle w:val="w"/>
        </w:rPr>
        <w:t xml:space="preserve">  </w:t>
      </w:r>
      <w:r>
        <w:rPr>
          <w:rStyle w:val="p"/>
        </w:rPr>
        <w:t>},</w:t>
      </w:r>
    </w:p>
    <w:p w:rsidR="00000000" w:rsidRDefault="00000000">
      <w:pPr>
        <w:pStyle w:val="HTML0"/>
        <w:divId w:val="1283609771"/>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283609771"/>
        <w:rPr>
          <w:rStyle w:val="w"/>
        </w:rPr>
      </w:pPr>
      <w:r>
        <w:rPr>
          <w:rStyle w:val="w"/>
        </w:rPr>
        <w:t xml:space="preserve">    </w:t>
      </w:r>
      <w:r>
        <w:rPr>
          <w:rStyle w:val="p"/>
        </w:rPr>
        <w:t>{</w:t>
      </w:r>
    </w:p>
    <w:p w:rsidR="00000000" w:rsidRDefault="00000000">
      <w:pPr>
        <w:pStyle w:val="HTML0"/>
        <w:divId w:val="1283609771"/>
        <w:rPr>
          <w:rStyle w:val="w"/>
        </w:rPr>
      </w:pPr>
      <w:r>
        <w:rPr>
          <w:rStyle w:val="w"/>
        </w:rPr>
        <w:t xml:space="preserve">      </w:t>
      </w:r>
      <w:r>
        <w:rPr>
          <w:rStyle w:val="nl"/>
        </w:rPr>
        <w:t>"asks"</w:t>
      </w:r>
      <w:r>
        <w:rPr>
          <w:rStyle w:val="p"/>
        </w:rPr>
        <w:t>:</w:t>
      </w:r>
      <w:r>
        <w:rPr>
          <w:rStyle w:val="w"/>
        </w:rPr>
        <w:t xml:space="preserve"> </w:t>
      </w:r>
      <w:r>
        <w:rPr>
          <w:rStyle w:val="p"/>
        </w:rPr>
        <w:t>[</w:t>
      </w:r>
    </w:p>
    <w:p w:rsidR="00000000" w:rsidRDefault="00000000">
      <w:pPr>
        <w:pStyle w:val="HTML0"/>
        <w:divId w:val="1283609771"/>
        <w:rPr>
          <w:rStyle w:val="w"/>
        </w:rPr>
      </w:pPr>
      <w:r>
        <w:rPr>
          <w:rStyle w:val="w"/>
        </w:rPr>
        <w:t xml:space="preserve">        </w:t>
      </w:r>
      <w:r>
        <w:rPr>
          <w:rStyle w:val="p"/>
        </w:rPr>
        <w:t>[</w:t>
      </w:r>
      <w:r>
        <w:rPr>
          <w:rStyle w:val="s2"/>
        </w:rPr>
        <w:t>"111.06"</w:t>
      </w:r>
      <w:r>
        <w:rPr>
          <w:rStyle w:val="p"/>
        </w:rPr>
        <w:t>,</w:t>
      </w:r>
      <w:r>
        <w:rPr>
          <w:rStyle w:val="s2"/>
        </w:rPr>
        <w:t>"55154"</w:t>
      </w:r>
      <w:r>
        <w:rPr>
          <w:rStyle w:val="p"/>
        </w:rPr>
        <w:t>,</w:t>
      </w:r>
      <w:r>
        <w:rPr>
          <w:rStyle w:val="s2"/>
        </w:rPr>
        <w:t>"2"</w:t>
      </w:r>
      <w:r>
        <w:rPr>
          <w:rStyle w:val="p"/>
        </w:rPr>
        <w:t>],</w:t>
      </w:r>
    </w:p>
    <w:p w:rsidR="00000000" w:rsidRDefault="00000000">
      <w:pPr>
        <w:pStyle w:val="HTML0"/>
        <w:divId w:val="1283609771"/>
        <w:rPr>
          <w:rStyle w:val="w"/>
        </w:rPr>
      </w:pPr>
      <w:r>
        <w:rPr>
          <w:rStyle w:val="w"/>
        </w:rPr>
        <w:t xml:space="preserve">        </w:t>
      </w:r>
      <w:r>
        <w:rPr>
          <w:rStyle w:val="p"/>
        </w:rPr>
        <w:t>[</w:t>
      </w:r>
      <w:r>
        <w:rPr>
          <w:rStyle w:val="s2"/>
        </w:rPr>
        <w:t>"111.07"</w:t>
      </w:r>
      <w:r>
        <w:rPr>
          <w:rStyle w:val="p"/>
        </w:rPr>
        <w:t>,</w:t>
      </w:r>
      <w:r>
        <w:rPr>
          <w:rStyle w:val="s2"/>
        </w:rPr>
        <w:t>"53276"</w:t>
      </w:r>
      <w:r>
        <w:rPr>
          <w:rStyle w:val="p"/>
        </w:rPr>
        <w:t>,</w:t>
      </w:r>
      <w:r>
        <w:rPr>
          <w:rStyle w:val="s2"/>
        </w:rPr>
        <w:t>"2"</w:t>
      </w:r>
      <w:r>
        <w:rPr>
          <w:rStyle w:val="p"/>
        </w:rPr>
        <w:t>],</w:t>
      </w:r>
    </w:p>
    <w:p w:rsidR="00000000" w:rsidRDefault="00000000">
      <w:pPr>
        <w:pStyle w:val="HTML0"/>
        <w:divId w:val="1283609771"/>
        <w:rPr>
          <w:rStyle w:val="w"/>
        </w:rPr>
      </w:pPr>
      <w:r>
        <w:rPr>
          <w:rStyle w:val="w"/>
        </w:rPr>
        <w:t xml:space="preserve">        </w:t>
      </w:r>
      <w:r>
        <w:rPr>
          <w:rStyle w:val="p"/>
        </w:rPr>
        <w:t>[</w:t>
      </w:r>
      <w:r>
        <w:rPr>
          <w:rStyle w:val="s2"/>
        </w:rPr>
        <w:t>"111.08"</w:t>
      </w:r>
      <w:r>
        <w:rPr>
          <w:rStyle w:val="p"/>
        </w:rPr>
        <w:t>,</w:t>
      </w:r>
      <w:r>
        <w:rPr>
          <w:rStyle w:val="s2"/>
        </w:rPr>
        <w:t>"72435"</w:t>
      </w:r>
      <w:r>
        <w:rPr>
          <w:rStyle w:val="p"/>
        </w:rPr>
        <w:t>,</w:t>
      </w:r>
      <w:r>
        <w:rPr>
          <w:rStyle w:val="s2"/>
        </w:rPr>
        <w:t>"2"</w:t>
      </w:r>
      <w:r>
        <w:rPr>
          <w:rStyle w:val="p"/>
        </w:rPr>
        <w:t>],</w:t>
      </w:r>
    </w:p>
    <w:p w:rsidR="00000000" w:rsidRDefault="00000000">
      <w:pPr>
        <w:pStyle w:val="HTML0"/>
        <w:divId w:val="1283609771"/>
        <w:rPr>
          <w:rStyle w:val="w"/>
        </w:rPr>
      </w:pPr>
      <w:r>
        <w:rPr>
          <w:rStyle w:val="w"/>
        </w:rPr>
        <w:t xml:space="preserve">        </w:t>
      </w:r>
      <w:r>
        <w:rPr>
          <w:rStyle w:val="p"/>
        </w:rPr>
        <w:t>[</w:t>
      </w:r>
      <w:r>
        <w:rPr>
          <w:rStyle w:val="s2"/>
        </w:rPr>
        <w:t>"111.09"</w:t>
      </w:r>
      <w:r>
        <w:rPr>
          <w:rStyle w:val="p"/>
        </w:rPr>
        <w:t>,</w:t>
      </w:r>
      <w:r>
        <w:rPr>
          <w:rStyle w:val="s2"/>
        </w:rPr>
        <w:t>"70312"</w:t>
      </w:r>
      <w:r>
        <w:rPr>
          <w:rStyle w:val="p"/>
        </w:rPr>
        <w:t>,</w:t>
      </w:r>
      <w:r>
        <w:rPr>
          <w:rStyle w:val="s2"/>
        </w:rPr>
        <w:t>"2"</w:t>
      </w:r>
      <w:r>
        <w:rPr>
          <w:rStyle w:val="p"/>
        </w:rPr>
        <w:t>],</w:t>
      </w:r>
    </w:p>
    <w:p w:rsidR="00000000" w:rsidRDefault="00000000">
      <w:pPr>
        <w:pStyle w:val="HTML0"/>
        <w:divId w:val="1283609771"/>
        <w:rPr>
          <w:rStyle w:val="w"/>
        </w:rPr>
      </w:pPr>
      <w:r>
        <w:rPr>
          <w:rStyle w:val="w"/>
        </w:rPr>
        <w:t xml:space="preserve">        </w:t>
      </w:r>
      <w:r>
        <w:rPr>
          <w:rStyle w:val="p"/>
        </w:rPr>
        <w:t>[</w:t>
      </w:r>
      <w:r>
        <w:rPr>
          <w:rStyle w:val="s2"/>
        </w:rPr>
        <w:t>"111.1"</w:t>
      </w:r>
      <w:r>
        <w:rPr>
          <w:rStyle w:val="p"/>
        </w:rPr>
        <w:t>,</w:t>
      </w:r>
      <w:r>
        <w:rPr>
          <w:rStyle w:val="s2"/>
        </w:rPr>
        <w:t>"67272"</w:t>
      </w:r>
      <w:r>
        <w:rPr>
          <w:rStyle w:val="p"/>
        </w:rPr>
        <w:t>,</w:t>
      </w:r>
      <w:r>
        <w:rPr>
          <w:rStyle w:val="s2"/>
        </w:rPr>
        <w:t>"2"</w:t>
      </w:r>
      <w:r>
        <w:rPr>
          <w:rStyle w:val="p"/>
        </w:rPr>
        <w:t>]],</w:t>
      </w:r>
    </w:p>
    <w:p w:rsidR="00000000" w:rsidRDefault="00000000">
      <w:pPr>
        <w:pStyle w:val="HTML0"/>
        <w:divId w:val="1283609771"/>
        <w:rPr>
          <w:rStyle w:val="w"/>
        </w:rPr>
      </w:pPr>
      <w:r>
        <w:rPr>
          <w:rStyle w:val="w"/>
        </w:rPr>
        <w:t xml:space="preserve">      </w:t>
      </w:r>
      <w:r>
        <w:rPr>
          <w:rStyle w:val="nl"/>
        </w:rPr>
        <w:t>"bids"</w:t>
      </w:r>
      <w:r>
        <w:rPr>
          <w:rStyle w:val="p"/>
        </w:rPr>
        <w:t>:</w:t>
      </w:r>
      <w:r>
        <w:rPr>
          <w:rStyle w:val="w"/>
        </w:rPr>
        <w:t xml:space="preserve"> </w:t>
      </w:r>
      <w:r>
        <w:rPr>
          <w:rStyle w:val="p"/>
        </w:rPr>
        <w:t>[</w:t>
      </w:r>
    </w:p>
    <w:p w:rsidR="00000000" w:rsidRDefault="00000000">
      <w:pPr>
        <w:pStyle w:val="HTML0"/>
        <w:divId w:val="1283609771"/>
        <w:rPr>
          <w:rStyle w:val="w"/>
        </w:rPr>
      </w:pPr>
      <w:r>
        <w:rPr>
          <w:rStyle w:val="w"/>
        </w:rPr>
        <w:t xml:space="preserve">        </w:t>
      </w:r>
      <w:r>
        <w:rPr>
          <w:rStyle w:val="p"/>
        </w:rPr>
        <w:t>[</w:t>
      </w:r>
      <w:r>
        <w:rPr>
          <w:rStyle w:val="s2"/>
        </w:rPr>
        <w:t>"111.05"</w:t>
      </w:r>
      <w:r>
        <w:rPr>
          <w:rStyle w:val="p"/>
        </w:rPr>
        <w:t>,</w:t>
      </w:r>
      <w:r>
        <w:rPr>
          <w:rStyle w:val="s2"/>
        </w:rPr>
        <w:t>"57745"</w:t>
      </w:r>
      <w:r>
        <w:rPr>
          <w:rStyle w:val="p"/>
        </w:rPr>
        <w:t>,</w:t>
      </w:r>
      <w:r>
        <w:rPr>
          <w:rStyle w:val="s2"/>
        </w:rPr>
        <w:t>"2"</w:t>
      </w:r>
      <w:r>
        <w:rPr>
          <w:rStyle w:val="p"/>
        </w:rPr>
        <w:t>],</w:t>
      </w:r>
    </w:p>
    <w:p w:rsidR="00000000" w:rsidRDefault="00000000">
      <w:pPr>
        <w:pStyle w:val="HTML0"/>
        <w:divId w:val="1283609771"/>
        <w:rPr>
          <w:rStyle w:val="w"/>
        </w:rPr>
      </w:pPr>
      <w:r>
        <w:rPr>
          <w:rStyle w:val="w"/>
        </w:rPr>
        <w:t xml:space="preserve">        </w:t>
      </w:r>
      <w:r>
        <w:rPr>
          <w:rStyle w:val="p"/>
        </w:rPr>
        <w:t>[</w:t>
      </w:r>
      <w:r>
        <w:rPr>
          <w:rStyle w:val="s2"/>
        </w:rPr>
        <w:t>"111.04"</w:t>
      </w:r>
      <w:r>
        <w:rPr>
          <w:rStyle w:val="p"/>
        </w:rPr>
        <w:t>,</w:t>
      </w:r>
      <w:r>
        <w:rPr>
          <w:rStyle w:val="s2"/>
        </w:rPr>
        <w:t>"57109"</w:t>
      </w:r>
      <w:r>
        <w:rPr>
          <w:rStyle w:val="p"/>
        </w:rPr>
        <w:t>,</w:t>
      </w:r>
      <w:r>
        <w:rPr>
          <w:rStyle w:val="s2"/>
        </w:rPr>
        <w:t>"2"</w:t>
      </w:r>
      <w:r>
        <w:rPr>
          <w:rStyle w:val="p"/>
        </w:rPr>
        <w:t>],</w:t>
      </w:r>
    </w:p>
    <w:p w:rsidR="00000000" w:rsidRDefault="00000000">
      <w:pPr>
        <w:pStyle w:val="HTML0"/>
        <w:divId w:val="1283609771"/>
        <w:rPr>
          <w:rStyle w:val="w"/>
        </w:rPr>
      </w:pPr>
      <w:r>
        <w:rPr>
          <w:rStyle w:val="w"/>
        </w:rPr>
        <w:t xml:space="preserve">        </w:t>
      </w:r>
      <w:r>
        <w:rPr>
          <w:rStyle w:val="p"/>
        </w:rPr>
        <w:t>[</w:t>
      </w:r>
      <w:r>
        <w:rPr>
          <w:rStyle w:val="s2"/>
        </w:rPr>
        <w:t>"111.03"</w:t>
      </w:r>
      <w:r>
        <w:rPr>
          <w:rStyle w:val="p"/>
        </w:rPr>
        <w:t>,</w:t>
      </w:r>
      <w:r>
        <w:rPr>
          <w:rStyle w:val="s2"/>
        </w:rPr>
        <w:t>"69563"</w:t>
      </w:r>
      <w:r>
        <w:rPr>
          <w:rStyle w:val="p"/>
        </w:rPr>
        <w:t>,</w:t>
      </w:r>
      <w:r>
        <w:rPr>
          <w:rStyle w:val="s2"/>
        </w:rPr>
        <w:t>"2"</w:t>
      </w:r>
      <w:r>
        <w:rPr>
          <w:rStyle w:val="p"/>
        </w:rPr>
        <w:t>],</w:t>
      </w:r>
    </w:p>
    <w:p w:rsidR="00000000" w:rsidRDefault="00000000">
      <w:pPr>
        <w:pStyle w:val="HTML0"/>
        <w:divId w:val="1283609771"/>
        <w:rPr>
          <w:rStyle w:val="w"/>
        </w:rPr>
      </w:pPr>
      <w:r>
        <w:rPr>
          <w:rStyle w:val="w"/>
        </w:rPr>
        <w:t xml:space="preserve">        </w:t>
      </w:r>
      <w:r>
        <w:rPr>
          <w:rStyle w:val="p"/>
        </w:rPr>
        <w:t>[</w:t>
      </w:r>
      <w:r>
        <w:rPr>
          <w:rStyle w:val="s2"/>
        </w:rPr>
        <w:t>"111.02"</w:t>
      </w:r>
      <w:r>
        <w:rPr>
          <w:rStyle w:val="p"/>
        </w:rPr>
        <w:t>,</w:t>
      </w:r>
      <w:r>
        <w:rPr>
          <w:rStyle w:val="s2"/>
        </w:rPr>
        <w:t>"71248"</w:t>
      </w:r>
      <w:r>
        <w:rPr>
          <w:rStyle w:val="p"/>
        </w:rPr>
        <w:t>,</w:t>
      </w:r>
      <w:r>
        <w:rPr>
          <w:rStyle w:val="s2"/>
        </w:rPr>
        <w:t>"2"</w:t>
      </w:r>
      <w:r>
        <w:rPr>
          <w:rStyle w:val="p"/>
        </w:rPr>
        <w:t>],</w:t>
      </w:r>
    </w:p>
    <w:p w:rsidR="00000000" w:rsidRDefault="00000000">
      <w:pPr>
        <w:pStyle w:val="HTML0"/>
        <w:divId w:val="1283609771"/>
        <w:rPr>
          <w:rStyle w:val="w"/>
        </w:rPr>
      </w:pPr>
      <w:r>
        <w:rPr>
          <w:rStyle w:val="w"/>
        </w:rPr>
        <w:t xml:space="preserve">        </w:t>
      </w:r>
      <w:r>
        <w:rPr>
          <w:rStyle w:val="p"/>
        </w:rPr>
        <w:t>[</w:t>
      </w:r>
      <w:r>
        <w:rPr>
          <w:rStyle w:val="s2"/>
        </w:rPr>
        <w:t>"111.01"</w:t>
      </w:r>
      <w:r>
        <w:rPr>
          <w:rStyle w:val="p"/>
        </w:rPr>
        <w:t>,</w:t>
      </w:r>
      <w:r>
        <w:rPr>
          <w:rStyle w:val="s2"/>
        </w:rPr>
        <w:t>"65090"</w:t>
      </w:r>
      <w:r>
        <w:rPr>
          <w:rStyle w:val="p"/>
        </w:rPr>
        <w:t>,</w:t>
      </w:r>
      <w:r>
        <w:rPr>
          <w:rStyle w:val="s2"/>
        </w:rPr>
        <w:t>"2"</w:t>
      </w:r>
      <w:r>
        <w:rPr>
          <w:rStyle w:val="p"/>
        </w:rPr>
        <w:t>]],</w:t>
      </w:r>
    </w:p>
    <w:p w:rsidR="00000000" w:rsidRDefault="00000000">
      <w:pPr>
        <w:pStyle w:val="HTML0"/>
        <w:divId w:val="1283609771"/>
        <w:rPr>
          <w:rStyle w:val="w"/>
        </w:rPr>
      </w:pPr>
      <w:r>
        <w:rPr>
          <w:rStyle w:val="w"/>
        </w:rPr>
        <w:t xml:space="preserve">      </w:t>
      </w:r>
      <w:r>
        <w:rPr>
          <w:rStyle w:val="nl"/>
        </w:rPr>
        <w:t>"ts"</w:t>
      </w:r>
      <w:r>
        <w:rPr>
          <w:rStyle w:val="p"/>
        </w:rPr>
        <w:t>:</w:t>
      </w:r>
      <w:r>
        <w:rPr>
          <w:rStyle w:val="w"/>
        </w:rPr>
        <w:t xml:space="preserve"> </w:t>
      </w:r>
      <w:r>
        <w:rPr>
          <w:rStyle w:val="s2"/>
        </w:rPr>
        <w:t>"1670324386802"</w:t>
      </w:r>
      <w:r>
        <w:rPr>
          <w:rStyle w:val="p"/>
        </w:rPr>
        <w:t>,</w:t>
      </w:r>
    </w:p>
    <w:p w:rsidR="00000000" w:rsidRDefault="00000000">
      <w:pPr>
        <w:pStyle w:val="HTML0"/>
        <w:divId w:val="1283609771"/>
        <w:rPr>
          <w:rStyle w:val="w"/>
        </w:rPr>
      </w:pPr>
      <w:r>
        <w:rPr>
          <w:rStyle w:val="w"/>
        </w:rPr>
        <w:t xml:space="preserve">      </w:t>
      </w:r>
      <w:r>
        <w:rPr>
          <w:rStyle w:val="nl"/>
        </w:rPr>
        <w:t>"seqId"</w:t>
      </w:r>
      <w:r>
        <w:rPr>
          <w:rStyle w:val="p"/>
        </w:rPr>
        <w:t>:</w:t>
      </w:r>
      <w:r>
        <w:rPr>
          <w:rStyle w:val="mi"/>
        </w:rPr>
        <w:t>1724294007352168320</w:t>
      </w:r>
    </w:p>
    <w:p w:rsidR="00000000" w:rsidRDefault="00000000">
      <w:pPr>
        <w:pStyle w:val="HTML0"/>
        <w:divId w:val="1283609771"/>
        <w:rPr>
          <w:rStyle w:val="w"/>
        </w:rPr>
      </w:pPr>
      <w:r>
        <w:rPr>
          <w:rStyle w:val="w"/>
        </w:rPr>
        <w:t xml:space="preserve">    </w:t>
      </w:r>
      <w:r>
        <w:rPr>
          <w:rStyle w:val="p"/>
        </w:rPr>
        <w:t>}</w:t>
      </w:r>
    </w:p>
    <w:p w:rsidR="00000000" w:rsidRDefault="00000000">
      <w:pPr>
        <w:pStyle w:val="HTML0"/>
        <w:divId w:val="1283609771"/>
        <w:rPr>
          <w:rStyle w:val="w"/>
        </w:rPr>
      </w:pPr>
      <w:r>
        <w:rPr>
          <w:rStyle w:val="w"/>
        </w:rPr>
        <w:t xml:space="preserve">  </w:t>
      </w:r>
      <w:r>
        <w:rPr>
          <w:rStyle w:val="p"/>
        </w:rPr>
        <w:t>]</w:t>
      </w:r>
    </w:p>
    <w:p w:rsidR="00000000" w:rsidRDefault="00000000">
      <w:pPr>
        <w:pStyle w:val="HTML0"/>
        <w:divId w:val="1283609771"/>
        <w:rPr>
          <w:rStyle w:val="w"/>
        </w:rPr>
      </w:pPr>
      <w:r>
        <w:rPr>
          <w:rStyle w:val="p"/>
        </w:rPr>
        <w:t>}</w:t>
      </w:r>
    </w:p>
    <w:p w:rsidR="00000000" w:rsidRDefault="00000000">
      <w:pPr>
        <w:pStyle w:val="a5"/>
        <w:ind w:left="720" w:right="720"/>
        <w:divId w:val="1407797790"/>
      </w:pPr>
      <w:r>
        <w:t>Push Data Example: sprd-books-l2-tbt</w:t>
      </w:r>
    </w:p>
    <w:p w:rsidR="00000000" w:rsidRDefault="00000000">
      <w:pPr>
        <w:pStyle w:val="HTML0"/>
        <w:divId w:val="160507487"/>
        <w:rPr>
          <w:rStyle w:val="w"/>
        </w:rPr>
      </w:pPr>
      <w:r>
        <w:rPr>
          <w:rStyle w:val="p"/>
        </w:rPr>
        <w:t>{</w:t>
      </w:r>
    </w:p>
    <w:p w:rsidR="00000000" w:rsidRDefault="00000000">
      <w:pPr>
        <w:pStyle w:val="HTML0"/>
        <w:divId w:val="160507487"/>
        <w:rPr>
          <w:rStyle w:val="w"/>
        </w:rPr>
      </w:pPr>
      <w:r>
        <w:rPr>
          <w:rStyle w:val="w"/>
        </w:rPr>
        <w:t xml:space="preserve">   </w:t>
      </w:r>
      <w:r>
        <w:rPr>
          <w:rStyle w:val="nl"/>
        </w:rPr>
        <w:t>"arg"</w:t>
      </w:r>
      <w:r>
        <w:rPr>
          <w:rStyle w:val="p"/>
        </w:rPr>
        <w:t>:{</w:t>
      </w:r>
    </w:p>
    <w:p w:rsidR="00000000" w:rsidRDefault="00000000">
      <w:pPr>
        <w:pStyle w:val="HTML0"/>
        <w:divId w:val="160507487"/>
        <w:rPr>
          <w:rStyle w:val="w"/>
        </w:rPr>
      </w:pPr>
      <w:r>
        <w:rPr>
          <w:rStyle w:val="w"/>
        </w:rPr>
        <w:t xml:space="preserve">      </w:t>
      </w:r>
      <w:r>
        <w:rPr>
          <w:rStyle w:val="nl"/>
        </w:rPr>
        <w:t>"channel"</w:t>
      </w:r>
      <w:r>
        <w:rPr>
          <w:rStyle w:val="p"/>
        </w:rPr>
        <w:t>:</w:t>
      </w:r>
      <w:r>
        <w:rPr>
          <w:rStyle w:val="s2"/>
        </w:rPr>
        <w:t>"sprd-books-l2-tbt"</w:t>
      </w:r>
      <w:r>
        <w:rPr>
          <w:rStyle w:val="p"/>
        </w:rPr>
        <w:t>,</w:t>
      </w:r>
    </w:p>
    <w:p w:rsidR="00000000" w:rsidRDefault="00000000">
      <w:pPr>
        <w:pStyle w:val="HTML0"/>
        <w:divId w:val="160507487"/>
        <w:rPr>
          <w:rStyle w:val="w"/>
        </w:rPr>
      </w:pPr>
      <w:r>
        <w:rPr>
          <w:rStyle w:val="w"/>
        </w:rPr>
        <w:t xml:space="preserve">      </w:t>
      </w:r>
      <w:r>
        <w:rPr>
          <w:rStyle w:val="nl"/>
        </w:rPr>
        <w:t>"sprdId"</w:t>
      </w:r>
      <w:r>
        <w:rPr>
          <w:rStyle w:val="p"/>
        </w:rPr>
        <w:t>:</w:t>
      </w:r>
      <w:r>
        <w:rPr>
          <w:rStyle w:val="s2"/>
        </w:rPr>
        <w:t>"BTC-USDT_BTC-USDT-SWAP"</w:t>
      </w:r>
    </w:p>
    <w:p w:rsidR="00000000" w:rsidRDefault="00000000">
      <w:pPr>
        <w:pStyle w:val="HTML0"/>
        <w:divId w:val="160507487"/>
        <w:rPr>
          <w:rStyle w:val="w"/>
        </w:rPr>
      </w:pPr>
      <w:r>
        <w:rPr>
          <w:rStyle w:val="w"/>
        </w:rPr>
        <w:t xml:space="preserve">   </w:t>
      </w:r>
      <w:r>
        <w:rPr>
          <w:rStyle w:val="p"/>
        </w:rPr>
        <w:t>},</w:t>
      </w:r>
    </w:p>
    <w:p w:rsidR="00000000" w:rsidRDefault="00000000">
      <w:pPr>
        <w:pStyle w:val="HTML0"/>
        <w:divId w:val="160507487"/>
        <w:rPr>
          <w:rStyle w:val="w"/>
        </w:rPr>
      </w:pPr>
      <w:r>
        <w:rPr>
          <w:rStyle w:val="w"/>
        </w:rPr>
        <w:t xml:space="preserve">   </w:t>
      </w:r>
      <w:r>
        <w:rPr>
          <w:rStyle w:val="nl"/>
        </w:rPr>
        <w:t>"action"</w:t>
      </w:r>
      <w:r>
        <w:rPr>
          <w:rStyle w:val="p"/>
        </w:rPr>
        <w:t>:</w:t>
      </w:r>
      <w:r>
        <w:rPr>
          <w:rStyle w:val="s2"/>
        </w:rPr>
        <w:t>"snapshot"</w:t>
      </w:r>
      <w:r>
        <w:rPr>
          <w:rStyle w:val="p"/>
        </w:rPr>
        <w:t>,</w:t>
      </w:r>
    </w:p>
    <w:p w:rsidR="00000000" w:rsidRDefault="00000000">
      <w:pPr>
        <w:pStyle w:val="HTML0"/>
        <w:divId w:val="160507487"/>
        <w:rPr>
          <w:rStyle w:val="w"/>
        </w:rPr>
      </w:pPr>
      <w:r>
        <w:rPr>
          <w:rStyle w:val="w"/>
        </w:rPr>
        <w:t xml:space="preserve">   </w:t>
      </w:r>
      <w:r>
        <w:rPr>
          <w:rStyle w:val="nl"/>
        </w:rPr>
        <w:t>"data"</w:t>
      </w:r>
      <w:r>
        <w:rPr>
          <w:rStyle w:val="p"/>
        </w:rPr>
        <w:t>:[</w:t>
      </w:r>
    </w:p>
    <w:p w:rsidR="00000000" w:rsidRDefault="00000000">
      <w:pPr>
        <w:pStyle w:val="HTML0"/>
        <w:divId w:val="160507487"/>
        <w:rPr>
          <w:rStyle w:val="w"/>
        </w:rPr>
      </w:pPr>
      <w:r>
        <w:rPr>
          <w:rStyle w:val="w"/>
        </w:rPr>
        <w:t xml:space="preserve">      </w:t>
      </w:r>
      <w:r>
        <w:rPr>
          <w:rStyle w:val="p"/>
        </w:rPr>
        <w:t>{</w:t>
      </w:r>
    </w:p>
    <w:p w:rsidR="00000000" w:rsidRDefault="00000000">
      <w:pPr>
        <w:pStyle w:val="HTML0"/>
        <w:divId w:val="160507487"/>
        <w:rPr>
          <w:rStyle w:val="w"/>
        </w:rPr>
      </w:pPr>
      <w:r>
        <w:rPr>
          <w:rStyle w:val="w"/>
        </w:rPr>
        <w:t xml:space="preserve">         </w:t>
      </w:r>
      <w:r>
        <w:rPr>
          <w:rStyle w:val="nl"/>
        </w:rPr>
        <w:t>"asks"</w:t>
      </w:r>
      <w:r>
        <w:rPr>
          <w:rStyle w:val="p"/>
        </w:rPr>
        <w:t>:[</w:t>
      </w:r>
    </w:p>
    <w:p w:rsidR="00000000" w:rsidRDefault="00000000">
      <w:pPr>
        <w:pStyle w:val="HTML0"/>
        <w:divId w:val="160507487"/>
        <w:rPr>
          <w:rStyle w:val="w"/>
        </w:rPr>
      </w:pPr>
      <w:r>
        <w:rPr>
          <w:rStyle w:val="w"/>
        </w:rPr>
        <w:t xml:space="preserve">            </w:t>
      </w:r>
      <w:r>
        <w:rPr>
          <w:rStyle w:val="p"/>
        </w:rPr>
        <w:t>[</w:t>
      </w:r>
      <w:r>
        <w:rPr>
          <w:rStyle w:val="s2"/>
        </w:rPr>
        <w:t>"1.9"</w:t>
      </w:r>
      <w:r>
        <w:rPr>
          <w:rStyle w:val="p"/>
        </w:rPr>
        <w:t>,</w:t>
      </w:r>
      <w:r>
        <w:rPr>
          <w:rStyle w:val="s2"/>
        </w:rPr>
        <w:t>"1.1"</w:t>
      </w:r>
      <w:r>
        <w:rPr>
          <w:rStyle w:val="p"/>
        </w:rPr>
        <w:t>,</w:t>
      </w:r>
      <w:r>
        <w:rPr>
          <w:rStyle w:val="s2"/>
        </w:rPr>
        <w:t>"3"</w:t>
      </w:r>
      <w:r>
        <w:rPr>
          <w:rStyle w:val="p"/>
        </w:rPr>
        <w:t>],</w:t>
      </w:r>
    </w:p>
    <w:p w:rsidR="00000000" w:rsidRDefault="00000000">
      <w:pPr>
        <w:pStyle w:val="HTML0"/>
        <w:divId w:val="160507487"/>
        <w:rPr>
          <w:rStyle w:val="w"/>
        </w:rPr>
      </w:pPr>
      <w:r>
        <w:rPr>
          <w:rStyle w:val="w"/>
        </w:rPr>
        <w:t xml:space="preserve">            </w:t>
      </w:r>
      <w:r>
        <w:rPr>
          <w:rStyle w:val="p"/>
        </w:rPr>
        <w:t>[</w:t>
      </w:r>
      <w:r>
        <w:rPr>
          <w:rStyle w:val="s2"/>
        </w:rPr>
        <w:t>"2.5"</w:t>
      </w:r>
      <w:r>
        <w:rPr>
          <w:rStyle w:val="p"/>
        </w:rPr>
        <w:t>,</w:t>
      </w:r>
      <w:r>
        <w:rPr>
          <w:rStyle w:val="s2"/>
        </w:rPr>
        <w:t>"0.9"</w:t>
      </w:r>
      <w:r>
        <w:rPr>
          <w:rStyle w:val="p"/>
        </w:rPr>
        <w:t>,</w:t>
      </w:r>
      <w:r>
        <w:rPr>
          <w:rStyle w:val="s2"/>
        </w:rPr>
        <w:t>"1"</w:t>
      </w:r>
      <w:r>
        <w:rPr>
          <w:rStyle w:val="p"/>
        </w:rPr>
        <w:t>],</w:t>
      </w:r>
    </w:p>
    <w:p w:rsidR="00000000" w:rsidRDefault="00000000">
      <w:pPr>
        <w:pStyle w:val="HTML0"/>
        <w:divId w:val="160507487"/>
        <w:rPr>
          <w:rStyle w:val="w"/>
        </w:rPr>
      </w:pPr>
      <w:r>
        <w:rPr>
          <w:rStyle w:val="w"/>
        </w:rPr>
        <w:t xml:space="preserve">            </w:t>
      </w:r>
      <w:r>
        <w:rPr>
          <w:rStyle w:val="p"/>
        </w:rPr>
        <w:t>[</w:t>
      </w:r>
      <w:r>
        <w:rPr>
          <w:rStyle w:val="s2"/>
        </w:rPr>
        <w:t>"3.2"</w:t>
      </w:r>
      <w:r>
        <w:rPr>
          <w:rStyle w:val="p"/>
        </w:rPr>
        <w:t>,</w:t>
      </w:r>
      <w:r>
        <w:rPr>
          <w:rStyle w:val="s2"/>
        </w:rPr>
        <w:t>"4.921"</w:t>
      </w:r>
      <w:r>
        <w:rPr>
          <w:rStyle w:val="p"/>
        </w:rPr>
        <w:t>,</w:t>
      </w:r>
      <w:r>
        <w:rPr>
          <w:rStyle w:val="s2"/>
        </w:rPr>
        <w:t>"1"</w:t>
      </w:r>
      <w:r>
        <w:rPr>
          <w:rStyle w:val="p"/>
        </w:rPr>
        <w:t>],</w:t>
      </w:r>
    </w:p>
    <w:p w:rsidR="00000000" w:rsidRDefault="00000000">
      <w:pPr>
        <w:pStyle w:val="HTML0"/>
        <w:divId w:val="160507487"/>
        <w:rPr>
          <w:rStyle w:val="w"/>
        </w:rPr>
      </w:pPr>
      <w:r>
        <w:rPr>
          <w:rStyle w:val="w"/>
        </w:rPr>
        <w:t xml:space="preserve">            </w:t>
      </w:r>
      <w:r>
        <w:rPr>
          <w:rStyle w:val="p"/>
        </w:rPr>
        <w:t>[</w:t>
      </w:r>
      <w:r>
        <w:rPr>
          <w:rStyle w:val="s2"/>
        </w:rPr>
        <w:t>"4.8"</w:t>
      </w:r>
      <w:r>
        <w:rPr>
          <w:rStyle w:val="p"/>
        </w:rPr>
        <w:t>,</w:t>
      </w:r>
      <w:r>
        <w:rPr>
          <w:rStyle w:val="s2"/>
        </w:rPr>
        <w:t>"0.165"</w:t>
      </w:r>
      <w:r>
        <w:rPr>
          <w:rStyle w:val="p"/>
        </w:rPr>
        <w:t>,</w:t>
      </w:r>
      <w:r>
        <w:rPr>
          <w:rStyle w:val="s2"/>
        </w:rPr>
        <w:t>"1"</w:t>
      </w:r>
      <w:r>
        <w:rPr>
          <w:rStyle w:val="p"/>
        </w:rPr>
        <w:t>],</w:t>
      </w:r>
    </w:p>
    <w:p w:rsidR="00000000" w:rsidRDefault="00000000">
      <w:pPr>
        <w:pStyle w:val="HTML0"/>
        <w:divId w:val="160507487"/>
        <w:rPr>
          <w:rStyle w:val="w"/>
        </w:rPr>
      </w:pPr>
      <w:r>
        <w:rPr>
          <w:rStyle w:val="w"/>
        </w:rPr>
        <w:t xml:space="preserve">            </w:t>
      </w:r>
      <w:r>
        <w:rPr>
          <w:rStyle w:val="p"/>
        </w:rPr>
        <w:t>[</w:t>
      </w:r>
      <w:r>
        <w:rPr>
          <w:rStyle w:val="s2"/>
        </w:rPr>
        <w:t>"5.2"</w:t>
      </w:r>
      <w:r>
        <w:rPr>
          <w:rStyle w:val="p"/>
        </w:rPr>
        <w:t>,</w:t>
      </w:r>
      <w:r>
        <w:rPr>
          <w:rStyle w:val="s2"/>
        </w:rPr>
        <w:t>"4.921"</w:t>
      </w:r>
      <w:r>
        <w:rPr>
          <w:rStyle w:val="p"/>
        </w:rPr>
        <w:t>,</w:t>
      </w:r>
      <w:r>
        <w:rPr>
          <w:rStyle w:val="s2"/>
        </w:rPr>
        <w:t>"1"</w:t>
      </w:r>
      <w:r>
        <w:rPr>
          <w:rStyle w:val="p"/>
        </w:rPr>
        <w:t>]</w:t>
      </w:r>
    </w:p>
    <w:p w:rsidR="00000000" w:rsidRDefault="00000000">
      <w:pPr>
        <w:pStyle w:val="HTML0"/>
        <w:divId w:val="160507487"/>
        <w:rPr>
          <w:rStyle w:val="w"/>
        </w:rPr>
      </w:pPr>
      <w:r>
        <w:rPr>
          <w:rStyle w:val="w"/>
        </w:rPr>
        <w:t xml:space="preserve">          </w:t>
      </w:r>
      <w:r>
        <w:rPr>
          <w:rStyle w:val="err"/>
        </w:rPr>
        <w:t>......</w:t>
      </w:r>
    </w:p>
    <w:p w:rsidR="00000000" w:rsidRDefault="00000000">
      <w:pPr>
        <w:pStyle w:val="HTML0"/>
        <w:divId w:val="160507487"/>
        <w:rPr>
          <w:rStyle w:val="w"/>
        </w:rPr>
      </w:pPr>
      <w:r>
        <w:rPr>
          <w:rStyle w:val="w"/>
        </w:rPr>
        <w:t xml:space="preserve">         </w:t>
      </w:r>
      <w:r>
        <w:rPr>
          <w:rStyle w:val="p"/>
        </w:rPr>
        <w:t>],</w:t>
      </w:r>
    </w:p>
    <w:p w:rsidR="00000000" w:rsidRDefault="00000000">
      <w:pPr>
        <w:pStyle w:val="HTML0"/>
        <w:divId w:val="160507487"/>
        <w:rPr>
          <w:rStyle w:val="w"/>
        </w:rPr>
      </w:pPr>
      <w:r>
        <w:rPr>
          <w:rStyle w:val="w"/>
        </w:rPr>
        <w:t xml:space="preserve">         </w:t>
      </w:r>
      <w:r>
        <w:rPr>
          <w:rStyle w:val="nl"/>
        </w:rPr>
        <w:t>"bids"</w:t>
      </w:r>
      <w:r>
        <w:rPr>
          <w:rStyle w:val="p"/>
        </w:rPr>
        <w:t>:[</w:t>
      </w:r>
    </w:p>
    <w:p w:rsidR="00000000" w:rsidRDefault="00000000">
      <w:pPr>
        <w:pStyle w:val="HTML0"/>
        <w:divId w:val="160507487"/>
        <w:rPr>
          <w:rStyle w:val="w"/>
        </w:rPr>
      </w:pPr>
      <w:r>
        <w:rPr>
          <w:rStyle w:val="w"/>
        </w:rPr>
        <w:t xml:space="preserve">            </w:t>
      </w:r>
      <w:r>
        <w:rPr>
          <w:rStyle w:val="p"/>
        </w:rPr>
        <w:t>[</w:t>
      </w:r>
      <w:r>
        <w:rPr>
          <w:rStyle w:val="s2"/>
        </w:rPr>
        <w:t>"1.8"</w:t>
      </w:r>
      <w:r>
        <w:rPr>
          <w:rStyle w:val="p"/>
        </w:rPr>
        <w:t>,</w:t>
      </w:r>
      <w:r>
        <w:rPr>
          <w:rStyle w:val="s2"/>
        </w:rPr>
        <w:t>"0.165"</w:t>
      </w:r>
      <w:r>
        <w:rPr>
          <w:rStyle w:val="p"/>
        </w:rPr>
        <w:t>,</w:t>
      </w:r>
      <w:r>
        <w:rPr>
          <w:rStyle w:val="s2"/>
        </w:rPr>
        <w:t>"1"</w:t>
      </w:r>
      <w:r>
        <w:rPr>
          <w:rStyle w:val="p"/>
        </w:rPr>
        <w:t>],</w:t>
      </w:r>
    </w:p>
    <w:p w:rsidR="00000000" w:rsidRDefault="00000000">
      <w:pPr>
        <w:pStyle w:val="HTML0"/>
        <w:divId w:val="160507487"/>
        <w:rPr>
          <w:rStyle w:val="w"/>
        </w:rPr>
      </w:pPr>
      <w:r>
        <w:rPr>
          <w:rStyle w:val="w"/>
        </w:rPr>
        <w:t xml:space="preserve">            </w:t>
      </w:r>
      <w:r>
        <w:rPr>
          <w:rStyle w:val="p"/>
        </w:rPr>
        <w:t>[</w:t>
      </w:r>
      <w:r>
        <w:rPr>
          <w:rStyle w:val="s2"/>
        </w:rPr>
        <w:t>"0.6"</w:t>
      </w:r>
      <w:r>
        <w:rPr>
          <w:rStyle w:val="p"/>
        </w:rPr>
        <w:t>,</w:t>
      </w:r>
      <w:r>
        <w:rPr>
          <w:rStyle w:val="s2"/>
        </w:rPr>
        <w:t>"0.2"</w:t>
      </w:r>
      <w:r>
        <w:rPr>
          <w:rStyle w:val="p"/>
        </w:rPr>
        <w:t>,</w:t>
      </w:r>
      <w:r>
        <w:rPr>
          <w:rStyle w:val="s2"/>
        </w:rPr>
        <w:t>"2"</w:t>
      </w:r>
      <w:r>
        <w:rPr>
          <w:rStyle w:val="p"/>
        </w:rPr>
        <w:t>],</w:t>
      </w:r>
    </w:p>
    <w:p w:rsidR="00000000" w:rsidRDefault="00000000">
      <w:pPr>
        <w:pStyle w:val="HTML0"/>
        <w:divId w:val="160507487"/>
        <w:rPr>
          <w:rStyle w:val="w"/>
        </w:rPr>
      </w:pPr>
      <w:r>
        <w:rPr>
          <w:rStyle w:val="w"/>
        </w:rPr>
        <w:t xml:space="preserve">            </w:t>
      </w:r>
      <w:r>
        <w:rPr>
          <w:rStyle w:val="p"/>
        </w:rPr>
        <w:t>[</w:t>
      </w:r>
      <w:r>
        <w:rPr>
          <w:rStyle w:val="s2"/>
        </w:rPr>
        <w:t>"0"</w:t>
      </w:r>
      <w:r>
        <w:rPr>
          <w:rStyle w:val="p"/>
        </w:rPr>
        <w:t>,</w:t>
      </w:r>
      <w:r>
        <w:rPr>
          <w:rStyle w:val="s2"/>
        </w:rPr>
        <w:t>"23.49"</w:t>
      </w:r>
      <w:r>
        <w:rPr>
          <w:rStyle w:val="p"/>
        </w:rPr>
        <w:t>,</w:t>
      </w:r>
      <w:r>
        <w:rPr>
          <w:rStyle w:val="s2"/>
        </w:rPr>
        <w:t>"1"</w:t>
      </w:r>
      <w:r>
        <w:rPr>
          <w:rStyle w:val="p"/>
        </w:rPr>
        <w:t>],</w:t>
      </w:r>
    </w:p>
    <w:p w:rsidR="00000000" w:rsidRDefault="00000000">
      <w:pPr>
        <w:pStyle w:val="HTML0"/>
        <w:divId w:val="160507487"/>
        <w:rPr>
          <w:rStyle w:val="w"/>
        </w:rPr>
      </w:pPr>
      <w:r>
        <w:rPr>
          <w:rStyle w:val="w"/>
        </w:rPr>
        <w:t xml:space="preserve">            </w:t>
      </w:r>
      <w:r>
        <w:rPr>
          <w:rStyle w:val="p"/>
        </w:rPr>
        <w:t>[</w:t>
      </w:r>
      <w:r>
        <w:rPr>
          <w:rStyle w:val="s2"/>
        </w:rPr>
        <w:t>"-0.1"</w:t>
      </w:r>
      <w:r>
        <w:rPr>
          <w:rStyle w:val="p"/>
        </w:rPr>
        <w:t>,</w:t>
      </w:r>
      <w:r>
        <w:rPr>
          <w:rStyle w:val="s2"/>
        </w:rPr>
        <w:t>"1"</w:t>
      </w:r>
      <w:r>
        <w:rPr>
          <w:rStyle w:val="p"/>
        </w:rPr>
        <w:t>,</w:t>
      </w:r>
      <w:r>
        <w:rPr>
          <w:rStyle w:val="s2"/>
        </w:rPr>
        <w:t>"1"</w:t>
      </w:r>
      <w:r>
        <w:rPr>
          <w:rStyle w:val="p"/>
        </w:rPr>
        <w:t>],</w:t>
      </w:r>
    </w:p>
    <w:p w:rsidR="00000000" w:rsidRDefault="00000000">
      <w:pPr>
        <w:pStyle w:val="HTML0"/>
        <w:divId w:val="160507487"/>
        <w:rPr>
          <w:rStyle w:val="w"/>
        </w:rPr>
      </w:pPr>
      <w:r>
        <w:rPr>
          <w:rStyle w:val="w"/>
        </w:rPr>
        <w:t xml:space="preserve">            </w:t>
      </w:r>
      <w:r>
        <w:rPr>
          <w:rStyle w:val="p"/>
        </w:rPr>
        <w:t>[</w:t>
      </w:r>
      <w:r>
        <w:rPr>
          <w:rStyle w:val="s2"/>
        </w:rPr>
        <w:t>"-0.6"</w:t>
      </w:r>
      <w:r>
        <w:rPr>
          <w:rStyle w:val="p"/>
        </w:rPr>
        <w:t>,</w:t>
      </w:r>
      <w:r>
        <w:rPr>
          <w:rStyle w:val="s2"/>
        </w:rPr>
        <w:t>"1"</w:t>
      </w:r>
      <w:r>
        <w:rPr>
          <w:rStyle w:val="p"/>
        </w:rPr>
        <w:t>,</w:t>
      </w:r>
      <w:r>
        <w:rPr>
          <w:rStyle w:val="s2"/>
        </w:rPr>
        <w:t>"1"</w:t>
      </w:r>
      <w:r>
        <w:rPr>
          <w:rStyle w:val="p"/>
        </w:rPr>
        <w:t>],</w:t>
      </w:r>
    </w:p>
    <w:p w:rsidR="00000000" w:rsidRDefault="00000000">
      <w:pPr>
        <w:pStyle w:val="HTML0"/>
        <w:divId w:val="160507487"/>
        <w:rPr>
          <w:rStyle w:val="w"/>
        </w:rPr>
      </w:pPr>
      <w:r>
        <w:rPr>
          <w:rStyle w:val="w"/>
        </w:rPr>
        <w:t xml:space="preserve">            </w:t>
      </w:r>
      <w:r>
        <w:rPr>
          <w:rStyle w:val="p"/>
        </w:rPr>
        <w:t>[</w:t>
      </w:r>
      <w:r>
        <w:rPr>
          <w:rStyle w:val="s2"/>
        </w:rPr>
        <w:t>"-3.9"</w:t>
      </w:r>
      <w:r>
        <w:rPr>
          <w:rStyle w:val="p"/>
        </w:rPr>
        <w:t>,</w:t>
      </w:r>
      <w:r>
        <w:rPr>
          <w:rStyle w:val="s2"/>
        </w:rPr>
        <w:t>"4.921"</w:t>
      </w:r>
      <w:r>
        <w:rPr>
          <w:rStyle w:val="p"/>
        </w:rPr>
        <w:t>,</w:t>
      </w:r>
      <w:r>
        <w:rPr>
          <w:rStyle w:val="s2"/>
        </w:rPr>
        <w:t>"1"</w:t>
      </w:r>
      <w:r>
        <w:rPr>
          <w:rStyle w:val="p"/>
        </w:rPr>
        <w:t>]</w:t>
      </w:r>
    </w:p>
    <w:p w:rsidR="00000000" w:rsidRDefault="00000000">
      <w:pPr>
        <w:pStyle w:val="HTML0"/>
        <w:divId w:val="160507487"/>
        <w:rPr>
          <w:rStyle w:val="w"/>
        </w:rPr>
      </w:pPr>
      <w:r>
        <w:rPr>
          <w:rStyle w:val="w"/>
        </w:rPr>
        <w:t xml:space="preserve">            </w:t>
      </w:r>
      <w:r>
        <w:rPr>
          <w:rStyle w:val="err"/>
        </w:rPr>
        <w:t>......</w:t>
      </w:r>
    </w:p>
    <w:p w:rsidR="00000000" w:rsidRDefault="00000000">
      <w:pPr>
        <w:pStyle w:val="HTML0"/>
        <w:divId w:val="160507487"/>
        <w:rPr>
          <w:rStyle w:val="w"/>
        </w:rPr>
      </w:pPr>
      <w:r>
        <w:rPr>
          <w:rStyle w:val="w"/>
        </w:rPr>
        <w:t xml:space="preserve">         </w:t>
      </w:r>
      <w:r>
        <w:rPr>
          <w:rStyle w:val="p"/>
        </w:rPr>
        <w:t>],</w:t>
      </w:r>
    </w:p>
    <w:p w:rsidR="00000000" w:rsidRDefault="00000000">
      <w:pPr>
        <w:pStyle w:val="HTML0"/>
        <w:divId w:val="160507487"/>
        <w:rPr>
          <w:rStyle w:val="w"/>
        </w:rPr>
      </w:pPr>
      <w:r>
        <w:rPr>
          <w:rStyle w:val="w"/>
        </w:rPr>
        <w:t xml:space="preserve">         </w:t>
      </w:r>
      <w:r>
        <w:rPr>
          <w:rStyle w:val="nl"/>
        </w:rPr>
        <w:t>"ts"</w:t>
      </w:r>
      <w:r>
        <w:rPr>
          <w:rStyle w:val="p"/>
        </w:rPr>
        <w:t>:</w:t>
      </w:r>
      <w:r>
        <w:rPr>
          <w:rStyle w:val="s2"/>
        </w:rPr>
        <w:t>"1724391380926"</w:t>
      </w:r>
      <w:r>
        <w:rPr>
          <w:rStyle w:val="p"/>
        </w:rPr>
        <w:t>,</w:t>
      </w:r>
    </w:p>
    <w:p w:rsidR="00000000" w:rsidRDefault="00000000">
      <w:pPr>
        <w:pStyle w:val="HTML0"/>
        <w:divId w:val="160507487"/>
        <w:rPr>
          <w:rStyle w:val="w"/>
        </w:rPr>
      </w:pPr>
      <w:r>
        <w:rPr>
          <w:rStyle w:val="w"/>
        </w:rPr>
        <w:t xml:space="preserve">         </w:t>
      </w:r>
      <w:r>
        <w:rPr>
          <w:rStyle w:val="nl"/>
        </w:rPr>
        <w:t>"checksum"</w:t>
      </w:r>
      <w:r>
        <w:rPr>
          <w:rStyle w:val="p"/>
        </w:rPr>
        <w:t>:</w:t>
      </w:r>
      <w:r>
        <w:rPr>
          <w:rStyle w:val="mi"/>
        </w:rPr>
        <w:t>-1285595583</w:t>
      </w:r>
      <w:r>
        <w:rPr>
          <w:rStyle w:val="p"/>
        </w:rPr>
        <w:t>,</w:t>
      </w:r>
    </w:p>
    <w:p w:rsidR="00000000" w:rsidRDefault="00000000">
      <w:pPr>
        <w:pStyle w:val="HTML0"/>
        <w:divId w:val="160507487"/>
        <w:rPr>
          <w:rStyle w:val="w"/>
        </w:rPr>
      </w:pPr>
      <w:r>
        <w:rPr>
          <w:rStyle w:val="w"/>
        </w:rPr>
        <w:t xml:space="preserve">         </w:t>
      </w:r>
      <w:r>
        <w:rPr>
          <w:rStyle w:val="nl"/>
        </w:rPr>
        <w:t>"prevSeqId"</w:t>
      </w:r>
      <w:r>
        <w:rPr>
          <w:rStyle w:val="p"/>
        </w:rPr>
        <w:t>:</w:t>
      </w:r>
      <w:r>
        <w:rPr>
          <w:rStyle w:val="mi"/>
        </w:rPr>
        <w:t>-1</w:t>
      </w:r>
      <w:r>
        <w:rPr>
          <w:rStyle w:val="p"/>
        </w:rPr>
        <w:t>,</w:t>
      </w:r>
    </w:p>
    <w:p w:rsidR="00000000" w:rsidRDefault="00000000">
      <w:pPr>
        <w:pStyle w:val="HTML0"/>
        <w:divId w:val="160507487"/>
        <w:rPr>
          <w:rStyle w:val="w"/>
        </w:rPr>
      </w:pPr>
      <w:r>
        <w:rPr>
          <w:rStyle w:val="w"/>
        </w:rPr>
        <w:t xml:space="preserve">         </w:t>
      </w:r>
      <w:r>
        <w:rPr>
          <w:rStyle w:val="nl"/>
        </w:rPr>
        <w:t>"seqId"</w:t>
      </w:r>
      <w:r>
        <w:rPr>
          <w:rStyle w:val="p"/>
        </w:rPr>
        <w:t>:</w:t>
      </w:r>
      <w:r>
        <w:rPr>
          <w:rStyle w:val="mi"/>
        </w:rPr>
        <w:t>1724294007352168320</w:t>
      </w:r>
    </w:p>
    <w:p w:rsidR="00000000" w:rsidRDefault="00000000">
      <w:pPr>
        <w:pStyle w:val="HTML0"/>
        <w:divId w:val="160507487"/>
        <w:rPr>
          <w:rStyle w:val="w"/>
        </w:rPr>
      </w:pPr>
      <w:r>
        <w:rPr>
          <w:rStyle w:val="w"/>
        </w:rPr>
        <w:t xml:space="preserve">      </w:t>
      </w:r>
      <w:r>
        <w:rPr>
          <w:rStyle w:val="p"/>
        </w:rPr>
        <w:t>}</w:t>
      </w:r>
    </w:p>
    <w:p w:rsidR="00000000" w:rsidRDefault="00000000">
      <w:pPr>
        <w:pStyle w:val="HTML0"/>
        <w:divId w:val="160507487"/>
        <w:rPr>
          <w:rStyle w:val="w"/>
        </w:rPr>
      </w:pPr>
      <w:r>
        <w:rPr>
          <w:rStyle w:val="w"/>
        </w:rPr>
        <w:t xml:space="preserve">   </w:t>
      </w:r>
      <w:r>
        <w:rPr>
          <w:rStyle w:val="p"/>
        </w:rPr>
        <w:t>]</w:t>
      </w:r>
    </w:p>
    <w:p w:rsidR="00000000" w:rsidRDefault="00000000">
      <w:pPr>
        <w:pStyle w:val="HTML0"/>
        <w:divId w:val="160507487"/>
        <w:rPr>
          <w:rStyle w:val="w"/>
        </w:rPr>
      </w:pPr>
      <w:r>
        <w:rPr>
          <w:rStyle w:val="p"/>
        </w:rPr>
        <w:t>}</w:t>
      </w:r>
    </w:p>
    <w:p w:rsidR="00000000" w:rsidRDefault="00000000">
      <w:pPr>
        <w:pStyle w:val="4"/>
        <w:divId w:val="175387555"/>
      </w:pPr>
      <w:r>
        <w:t>Push data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9"/>
        <w:gridCol w:w="900"/>
        <w:gridCol w:w="6107"/>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Successfully 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sprdId</w:t>
            </w:r>
          </w:p>
        </w:tc>
        <w:tc>
          <w:tcPr>
            <w:tcW w:w="0" w:type="auto"/>
            <w:vAlign w:val="center"/>
            <w:hideMark/>
          </w:tcPr>
          <w:p w:rsidR="00000000" w:rsidRDefault="00000000">
            <w:r>
              <w:t>String</w:t>
            </w:r>
          </w:p>
        </w:tc>
        <w:tc>
          <w:tcPr>
            <w:tcW w:w="0" w:type="auto"/>
            <w:vAlign w:val="center"/>
            <w:hideMark/>
          </w:tcPr>
          <w:p w:rsidR="00000000" w:rsidRDefault="00000000">
            <w:r>
              <w:t>spread ID</w:t>
            </w:r>
          </w:p>
        </w:tc>
      </w:tr>
      <w:tr w:rsidR="00000000">
        <w:trPr>
          <w:divId w:val="175387555"/>
          <w:tblCellSpacing w:w="15" w:type="dxa"/>
        </w:trPr>
        <w:tc>
          <w:tcPr>
            <w:tcW w:w="0" w:type="auto"/>
            <w:vAlign w:val="center"/>
            <w:hideMark/>
          </w:tcPr>
          <w:p w:rsidR="00000000" w:rsidRDefault="00000000">
            <w:r>
              <w:t>action</w:t>
            </w:r>
          </w:p>
        </w:tc>
        <w:tc>
          <w:tcPr>
            <w:tcW w:w="0" w:type="auto"/>
            <w:vAlign w:val="center"/>
            <w:hideMark/>
          </w:tcPr>
          <w:p w:rsidR="00000000" w:rsidRDefault="00000000">
            <w:r>
              <w:t>String</w:t>
            </w:r>
          </w:p>
        </w:tc>
        <w:tc>
          <w:tcPr>
            <w:tcW w:w="0" w:type="auto"/>
            <w:vAlign w:val="center"/>
            <w:hideMark/>
          </w:tcPr>
          <w:p w:rsidR="00000000" w:rsidRDefault="00000000">
            <w:r>
              <w:t>Push data action, incremental data or full snapshot.</w:t>
            </w:r>
            <w:r>
              <w:br/>
            </w:r>
            <w:r>
              <w:rPr>
                <w:rStyle w:val="HTML"/>
              </w:rPr>
              <w:t>snapshot</w:t>
            </w:r>
            <w:r>
              <w:t>: full</w:t>
            </w:r>
            <w:r>
              <w:br/>
            </w:r>
            <w:r>
              <w:rPr>
                <w:rStyle w:val="HTML"/>
              </w:rPr>
              <w:t>update</w:t>
            </w:r>
            <w:r>
              <w:t>: incremental</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Subscribed data</w:t>
            </w:r>
          </w:p>
        </w:tc>
      </w:tr>
      <w:tr w:rsidR="00000000">
        <w:trPr>
          <w:divId w:val="175387555"/>
          <w:tblCellSpacing w:w="15" w:type="dxa"/>
        </w:trPr>
        <w:tc>
          <w:tcPr>
            <w:tcW w:w="0" w:type="auto"/>
            <w:vAlign w:val="center"/>
            <w:hideMark/>
          </w:tcPr>
          <w:p w:rsidR="00000000" w:rsidRDefault="00000000">
            <w:r>
              <w:t>&gt; asks</w:t>
            </w:r>
          </w:p>
        </w:tc>
        <w:tc>
          <w:tcPr>
            <w:tcW w:w="0" w:type="auto"/>
            <w:vAlign w:val="center"/>
            <w:hideMark/>
          </w:tcPr>
          <w:p w:rsidR="00000000" w:rsidRDefault="00000000">
            <w:r>
              <w:t>Array</w:t>
            </w:r>
          </w:p>
        </w:tc>
        <w:tc>
          <w:tcPr>
            <w:tcW w:w="0" w:type="auto"/>
            <w:vAlign w:val="center"/>
            <w:hideMark/>
          </w:tcPr>
          <w:p w:rsidR="00000000" w:rsidRDefault="00000000">
            <w:r>
              <w:t>Order book on sell side</w:t>
            </w:r>
          </w:p>
        </w:tc>
      </w:tr>
      <w:tr w:rsidR="00000000">
        <w:trPr>
          <w:divId w:val="175387555"/>
          <w:tblCellSpacing w:w="15" w:type="dxa"/>
        </w:trPr>
        <w:tc>
          <w:tcPr>
            <w:tcW w:w="0" w:type="auto"/>
            <w:vAlign w:val="center"/>
            <w:hideMark/>
          </w:tcPr>
          <w:p w:rsidR="00000000" w:rsidRDefault="00000000">
            <w:r>
              <w:t>&gt; bids</w:t>
            </w:r>
          </w:p>
        </w:tc>
        <w:tc>
          <w:tcPr>
            <w:tcW w:w="0" w:type="auto"/>
            <w:vAlign w:val="center"/>
            <w:hideMark/>
          </w:tcPr>
          <w:p w:rsidR="00000000" w:rsidRDefault="00000000">
            <w:r>
              <w:t>Array</w:t>
            </w:r>
          </w:p>
        </w:tc>
        <w:tc>
          <w:tcPr>
            <w:tcW w:w="0" w:type="auto"/>
            <w:vAlign w:val="center"/>
            <w:hideMark/>
          </w:tcPr>
          <w:p w:rsidR="00000000" w:rsidRDefault="00000000">
            <w:r>
              <w:t>Order book on buy side</w:t>
            </w:r>
          </w:p>
        </w:tc>
      </w:tr>
      <w:tr w:rsidR="00000000">
        <w:trPr>
          <w:divId w:val="175387555"/>
          <w:tblCellSpacing w:w="15" w:type="dxa"/>
        </w:trPr>
        <w:tc>
          <w:tcPr>
            <w:tcW w:w="0" w:type="auto"/>
            <w:vAlign w:val="center"/>
            <w:hideMark/>
          </w:tcPr>
          <w:p w:rsidR="00000000" w:rsidRDefault="00000000">
            <w:r>
              <w:t>&gt; ts</w:t>
            </w:r>
          </w:p>
        </w:tc>
        <w:tc>
          <w:tcPr>
            <w:tcW w:w="0" w:type="auto"/>
            <w:vAlign w:val="center"/>
            <w:hideMark/>
          </w:tcPr>
          <w:p w:rsidR="00000000" w:rsidRDefault="00000000">
            <w:r>
              <w:t>String</w:t>
            </w:r>
          </w:p>
        </w:tc>
        <w:tc>
          <w:tcPr>
            <w:tcW w:w="0" w:type="auto"/>
            <w:vAlign w:val="center"/>
            <w:hideMark/>
          </w:tcPr>
          <w:p w:rsidR="00000000" w:rsidRDefault="00000000">
            <w:r>
              <w:t>Order book generation time, Unix timestamp format in milliseconds, e.g. 1597026383085</w:t>
            </w:r>
          </w:p>
        </w:tc>
      </w:tr>
      <w:tr w:rsidR="00000000">
        <w:trPr>
          <w:divId w:val="175387555"/>
          <w:tblCellSpacing w:w="15" w:type="dxa"/>
        </w:trPr>
        <w:tc>
          <w:tcPr>
            <w:tcW w:w="0" w:type="auto"/>
            <w:vAlign w:val="center"/>
            <w:hideMark/>
          </w:tcPr>
          <w:p w:rsidR="00000000" w:rsidRDefault="00000000">
            <w:r>
              <w:t>&gt; checksum</w:t>
            </w:r>
          </w:p>
        </w:tc>
        <w:tc>
          <w:tcPr>
            <w:tcW w:w="0" w:type="auto"/>
            <w:vAlign w:val="center"/>
            <w:hideMark/>
          </w:tcPr>
          <w:p w:rsidR="00000000" w:rsidRDefault="00000000">
            <w:r>
              <w:t>Integer</w:t>
            </w:r>
          </w:p>
        </w:tc>
        <w:tc>
          <w:tcPr>
            <w:tcW w:w="0" w:type="auto"/>
            <w:vAlign w:val="center"/>
            <w:hideMark/>
          </w:tcPr>
          <w:p w:rsidR="00000000" w:rsidRDefault="00000000">
            <w:r>
              <w:t>Checksum, implementation details below. Only applicable to </w:t>
            </w:r>
            <w:r>
              <w:rPr>
                <w:rStyle w:val="HTML"/>
              </w:rPr>
              <w:t>sprd-books-l2-tbt</w:t>
            </w:r>
            <w:r>
              <w:t>.</w:t>
            </w:r>
          </w:p>
        </w:tc>
      </w:tr>
      <w:tr w:rsidR="00000000">
        <w:trPr>
          <w:divId w:val="175387555"/>
          <w:tblCellSpacing w:w="15" w:type="dxa"/>
        </w:trPr>
        <w:tc>
          <w:tcPr>
            <w:tcW w:w="0" w:type="auto"/>
            <w:vAlign w:val="center"/>
            <w:hideMark/>
          </w:tcPr>
          <w:p w:rsidR="00000000" w:rsidRDefault="00000000">
            <w:r>
              <w:t>&gt; prevSeqId</w:t>
            </w:r>
          </w:p>
        </w:tc>
        <w:tc>
          <w:tcPr>
            <w:tcW w:w="0" w:type="auto"/>
            <w:vAlign w:val="center"/>
            <w:hideMark/>
          </w:tcPr>
          <w:p w:rsidR="00000000" w:rsidRDefault="00000000">
            <w:r>
              <w:t>Integer</w:t>
            </w:r>
          </w:p>
        </w:tc>
        <w:tc>
          <w:tcPr>
            <w:tcW w:w="0" w:type="auto"/>
            <w:vAlign w:val="center"/>
            <w:hideMark/>
          </w:tcPr>
          <w:p w:rsidR="00000000" w:rsidRDefault="00000000">
            <w:r>
              <w:t>Sequence ID of the last sent message. Only applicable to </w:t>
            </w:r>
            <w:r>
              <w:rPr>
                <w:rStyle w:val="HTML"/>
              </w:rPr>
              <w:t>sprd-books-l2-tbt</w:t>
            </w:r>
            <w:r>
              <w:t>.</w:t>
            </w:r>
          </w:p>
        </w:tc>
      </w:tr>
      <w:tr w:rsidR="00000000">
        <w:trPr>
          <w:divId w:val="175387555"/>
          <w:tblCellSpacing w:w="15" w:type="dxa"/>
        </w:trPr>
        <w:tc>
          <w:tcPr>
            <w:tcW w:w="0" w:type="auto"/>
            <w:vAlign w:val="center"/>
            <w:hideMark/>
          </w:tcPr>
          <w:p w:rsidR="00000000" w:rsidRDefault="00000000">
            <w:r>
              <w:t>&gt; seqId</w:t>
            </w:r>
          </w:p>
        </w:tc>
        <w:tc>
          <w:tcPr>
            <w:tcW w:w="0" w:type="auto"/>
            <w:vAlign w:val="center"/>
            <w:hideMark/>
          </w:tcPr>
          <w:p w:rsidR="00000000" w:rsidRDefault="00000000">
            <w:r>
              <w:t>Integer</w:t>
            </w:r>
          </w:p>
        </w:tc>
        <w:tc>
          <w:tcPr>
            <w:tcW w:w="0" w:type="auto"/>
            <w:vAlign w:val="center"/>
            <w:hideMark/>
          </w:tcPr>
          <w:p w:rsidR="00000000" w:rsidRDefault="00000000">
            <w:r>
              <w:t>Sequence ID of the current message, implementation details below.</w:t>
            </w:r>
          </w:p>
        </w:tc>
      </w:tr>
    </w:tbl>
    <w:p w:rsidR="00000000" w:rsidRDefault="00000000">
      <w:pPr>
        <w:divId w:val="175387555"/>
      </w:pPr>
      <w:r>
        <w:t>An example of the array of asks and bids values: ["411.8", "10", "4"]</w:t>
      </w:r>
      <w:r>
        <w:br/>
        <w:t>- "411.8" is the depth price</w:t>
      </w:r>
      <w:r>
        <w:br/>
        <w:t>- "10" is the quantity at the price (Unit: szCcy)</w:t>
      </w:r>
      <w:r>
        <w:br/>
        <w:t>- "4" is the number of orders at the price.</w:t>
      </w:r>
      <w:r>
        <w:br/>
      </w:r>
    </w:p>
    <w:p w:rsidR="00000000" w:rsidRDefault="00000000">
      <w:pPr>
        <w:pStyle w:val="4"/>
        <w:divId w:val="175387555"/>
      </w:pPr>
      <w:r>
        <w:t>Sequence ID</w:t>
      </w:r>
    </w:p>
    <w:p w:rsidR="00000000" w:rsidRDefault="00000000">
      <w:pPr>
        <w:pStyle w:val="a5"/>
        <w:divId w:val="175387555"/>
      </w:pPr>
      <w:r>
        <w:rPr>
          <w:rStyle w:val="HTML"/>
        </w:rPr>
        <w:t>seqId</w:t>
      </w:r>
      <w:r>
        <w:t xml:space="preserve"> is the sequence ID of the market data published. The set of sequence ID received by users is the same if users are connecting to the same channel through multiple websocket connections. Each </w:t>
      </w:r>
      <w:r>
        <w:rPr>
          <w:rStyle w:val="HTML"/>
        </w:rPr>
        <w:t>sprdId</w:t>
      </w:r>
      <w:r>
        <w:t xml:space="preserve"> has an unique set of sequence ID. Users can use </w:t>
      </w:r>
      <w:r>
        <w:rPr>
          <w:rStyle w:val="HTML"/>
        </w:rPr>
        <w:t>prevSeqId</w:t>
      </w:r>
      <w:r>
        <w:t xml:space="preserve"> and </w:t>
      </w:r>
      <w:r>
        <w:rPr>
          <w:rStyle w:val="HTML"/>
        </w:rPr>
        <w:t>seqId</w:t>
      </w:r>
      <w:r>
        <w:t xml:space="preserve"> to build the message sequencing for incremental order book updates. Generally the value of seqId is larger than prevSeqId. The </w:t>
      </w:r>
      <w:r>
        <w:rPr>
          <w:rStyle w:val="HTML"/>
        </w:rPr>
        <w:t>prevSeqId</w:t>
      </w:r>
      <w:r>
        <w:t xml:space="preserve"> in the new message matches with </w:t>
      </w:r>
      <w:r>
        <w:rPr>
          <w:rStyle w:val="HTML"/>
        </w:rPr>
        <w:t>seqId</w:t>
      </w:r>
      <w:r>
        <w:t xml:space="preserve"> of the previous message. The smallest possible sequence ID value is 0, except in snapshot messages where the prevSeqId is always -1.</w:t>
      </w:r>
    </w:p>
    <w:p w:rsidR="00000000" w:rsidRDefault="00000000">
      <w:pPr>
        <w:pStyle w:val="a5"/>
        <w:divId w:val="175387555"/>
      </w:pPr>
      <w:r>
        <w:t>Exceptions:</w:t>
      </w:r>
      <w:r>
        <w:br/>
        <w:t xml:space="preserve">1. If there are no updates to the depth for an extended period, OKX will send a message with </w:t>
      </w:r>
      <w:r>
        <w:rPr>
          <w:rStyle w:val="HTML"/>
        </w:rPr>
        <w:t>'asks': [], 'bids': []</w:t>
      </w:r>
      <w:r>
        <w:t xml:space="preserve"> to inform users that the connection is still active. </w:t>
      </w:r>
      <w:r>
        <w:rPr>
          <w:rStyle w:val="HTML"/>
        </w:rPr>
        <w:t>seqId</w:t>
      </w:r>
      <w:r>
        <w:t xml:space="preserve"> is the same as the last sent message and </w:t>
      </w:r>
      <w:r>
        <w:rPr>
          <w:rStyle w:val="HTML"/>
        </w:rPr>
        <w:t>prevSeqId</w:t>
      </w:r>
      <w:r>
        <w:t xml:space="preserve"> equals to </w:t>
      </w:r>
      <w:r>
        <w:rPr>
          <w:rStyle w:val="HTML"/>
        </w:rPr>
        <w:t>seqId</w:t>
      </w:r>
      <w:r>
        <w:t xml:space="preserve">. 2. The sequence number may be reset due to maintenance, and in this case, users will receive an incremental message with </w:t>
      </w:r>
      <w:r>
        <w:rPr>
          <w:rStyle w:val="HTML"/>
        </w:rPr>
        <w:t>seqId</w:t>
      </w:r>
      <w:r>
        <w:t xml:space="preserve"> smaller than </w:t>
      </w:r>
      <w:r>
        <w:rPr>
          <w:rStyle w:val="HTML"/>
        </w:rPr>
        <w:t>prevSeqId</w:t>
      </w:r>
      <w:r>
        <w:t>. However, subsequent messages will follow the regular sequencing rule.</w:t>
      </w:r>
    </w:p>
    <w:p w:rsidR="00000000" w:rsidRDefault="00000000">
      <w:pPr>
        <w:pStyle w:val="5"/>
        <w:divId w:val="175387555"/>
      </w:pPr>
      <w:r>
        <w:t>Example</w:t>
      </w:r>
    </w:p>
    <w:p w:rsidR="00000000" w:rsidRDefault="00000000">
      <w:pPr>
        <w:numPr>
          <w:ilvl w:val="0"/>
          <w:numId w:val="56"/>
        </w:numPr>
        <w:spacing w:before="100" w:beforeAutospacing="1" w:after="100" w:afterAutospacing="1"/>
        <w:divId w:val="175387555"/>
      </w:pPr>
      <w:r>
        <w:t>Snapshot message: prevSeqId = -1, seqId = 10</w:t>
      </w:r>
    </w:p>
    <w:p w:rsidR="00000000" w:rsidRDefault="00000000">
      <w:pPr>
        <w:numPr>
          <w:ilvl w:val="0"/>
          <w:numId w:val="56"/>
        </w:numPr>
        <w:spacing w:before="100" w:beforeAutospacing="1" w:after="100" w:afterAutospacing="1"/>
        <w:divId w:val="175387555"/>
      </w:pPr>
      <w:r>
        <w:t>Incremental message 1 (normal update): prevSeqId = 10, seqId = 15</w:t>
      </w:r>
    </w:p>
    <w:p w:rsidR="00000000" w:rsidRDefault="00000000">
      <w:pPr>
        <w:numPr>
          <w:ilvl w:val="0"/>
          <w:numId w:val="56"/>
        </w:numPr>
        <w:spacing w:before="100" w:beforeAutospacing="1" w:after="100" w:afterAutospacing="1"/>
        <w:divId w:val="175387555"/>
      </w:pPr>
      <w:r>
        <w:t>Incremental message 2 (no update): prevSeqId = 15, seqId = 15</w:t>
      </w:r>
    </w:p>
    <w:p w:rsidR="00000000" w:rsidRDefault="00000000">
      <w:pPr>
        <w:numPr>
          <w:ilvl w:val="0"/>
          <w:numId w:val="56"/>
        </w:numPr>
        <w:spacing w:before="100" w:beforeAutospacing="1" w:after="100" w:afterAutospacing="1"/>
        <w:divId w:val="175387555"/>
      </w:pPr>
      <w:r>
        <w:t>Incremental message 3 (sequence reset): prevSeqId = 15, seqId = 3</w:t>
      </w:r>
    </w:p>
    <w:p w:rsidR="00000000" w:rsidRDefault="00000000">
      <w:pPr>
        <w:numPr>
          <w:ilvl w:val="0"/>
          <w:numId w:val="56"/>
        </w:numPr>
        <w:spacing w:before="100" w:beforeAutospacing="1" w:after="100" w:afterAutospacing="1"/>
        <w:divId w:val="175387555"/>
      </w:pPr>
      <w:r>
        <w:t>Incremental message 4 (normal update): prevSeqId = 3, seqId = 5</w:t>
      </w:r>
    </w:p>
    <w:p w:rsidR="00000000" w:rsidRDefault="00000000">
      <w:pPr>
        <w:pStyle w:val="4"/>
        <w:divId w:val="175387555"/>
      </w:pPr>
      <w:r>
        <w:t>Checksum</w:t>
      </w:r>
    </w:p>
    <w:p w:rsidR="00000000" w:rsidRDefault="00000000">
      <w:pPr>
        <w:pStyle w:val="a5"/>
        <w:divId w:val="175387555"/>
      </w:pPr>
      <w:r>
        <w:t>This mechanism can assist users in checking the accuracy of depth data.</w:t>
      </w:r>
    </w:p>
    <w:p w:rsidR="00000000" w:rsidRDefault="00000000">
      <w:pPr>
        <w:pStyle w:val="5"/>
        <w:divId w:val="175387555"/>
      </w:pPr>
      <w:r>
        <w:t>Merging incremental data into full data</w:t>
      </w:r>
    </w:p>
    <w:p w:rsidR="00000000" w:rsidRDefault="00000000">
      <w:pPr>
        <w:pStyle w:val="a5"/>
        <w:divId w:val="175387555"/>
      </w:pPr>
      <w:r>
        <w:t xml:space="preserve">After subscribing to the incremental load push (such as </w:t>
      </w:r>
      <w:r>
        <w:rPr>
          <w:rStyle w:val="HTML"/>
        </w:rPr>
        <w:t>books</w:t>
      </w:r>
      <w:r>
        <w:t xml:space="preserve"> 400 levels) of Order Book Channel, users first receive the initial full load of market depth. After the incremental load is subsequently received, update the local full load.</w:t>
      </w:r>
    </w:p>
    <w:p w:rsidR="00000000" w:rsidRDefault="00000000">
      <w:pPr>
        <w:numPr>
          <w:ilvl w:val="0"/>
          <w:numId w:val="57"/>
        </w:numPr>
        <w:spacing w:before="100" w:beforeAutospacing="1" w:after="100" w:afterAutospacing="1"/>
        <w:divId w:val="175387555"/>
      </w:pPr>
      <w:r>
        <w:t>If there is the same price, compare the size. If the size is 0, delete this depth data. If the size changes, replace the original data.</w:t>
      </w:r>
    </w:p>
    <w:p w:rsidR="00000000" w:rsidRDefault="00000000">
      <w:pPr>
        <w:numPr>
          <w:ilvl w:val="0"/>
          <w:numId w:val="57"/>
        </w:numPr>
        <w:spacing w:before="100" w:beforeAutospacing="1" w:after="100" w:afterAutospacing="1"/>
        <w:divId w:val="175387555"/>
      </w:pPr>
      <w:r>
        <w:t>If there is no same price, sort by price (bid in descending order, ask in ascending order), and insert the depth information into the full load.</w:t>
      </w:r>
    </w:p>
    <w:p w:rsidR="00000000" w:rsidRDefault="00000000">
      <w:pPr>
        <w:pStyle w:val="5"/>
        <w:divId w:val="175387555"/>
      </w:pPr>
      <w:r>
        <w:t>Calculate Checksum</w:t>
      </w:r>
    </w:p>
    <w:p w:rsidR="00000000" w:rsidRDefault="00000000">
      <w:pPr>
        <w:pStyle w:val="a5"/>
        <w:divId w:val="175387555"/>
      </w:pPr>
      <w:r>
        <w:t>Use the first 25 bids and asks in the full load to form a string (where a colon connects the price and size in an ask or a bid), and then calculate the CRC32 value (32-bit signed integer).</w:t>
      </w:r>
    </w:p>
    <w:p w:rsidR="00000000" w:rsidRDefault="00000000">
      <w:pPr>
        <w:pStyle w:val="3"/>
        <w:divId w:val="175387555"/>
      </w:pPr>
      <w:r>
        <w:t>Public Trades channel</w:t>
      </w:r>
    </w:p>
    <w:p w:rsidR="00000000" w:rsidRDefault="00000000">
      <w:pPr>
        <w:pStyle w:val="a5"/>
        <w:divId w:val="175387555"/>
      </w:pPr>
      <w:r>
        <w:t xml:space="preserve">Retrieve the recent trades data from </w:t>
      </w:r>
      <w:r>
        <w:rPr>
          <w:rStyle w:val="HTML"/>
        </w:rPr>
        <w:t>sprd-public-trades</w:t>
      </w:r>
      <w:r>
        <w:t>. Data will be pushed whenever there is a trade. Every update contains only one trade.</w:t>
      </w:r>
    </w:p>
    <w:p w:rsidR="00000000" w:rsidRDefault="00000000">
      <w:pPr>
        <w:pStyle w:val="4"/>
        <w:divId w:val="175387555"/>
      </w:pPr>
      <w:r>
        <w:t>URL Path</w:t>
      </w:r>
    </w:p>
    <w:p w:rsidR="00000000" w:rsidRDefault="00000000">
      <w:pPr>
        <w:pStyle w:val="a5"/>
        <w:divId w:val="175387555"/>
      </w:pPr>
      <w:r>
        <w:t>/ws/v5/business</w:t>
      </w:r>
    </w:p>
    <w:p w:rsidR="00000000" w:rsidRDefault="00000000">
      <w:pPr>
        <w:pStyle w:val="a5"/>
        <w:ind w:left="720" w:right="720"/>
        <w:divId w:val="462777366"/>
      </w:pPr>
      <w:r>
        <w:t xml:space="preserve">Request Example </w:t>
      </w:r>
    </w:p>
    <w:p w:rsidR="00000000" w:rsidRDefault="00000000">
      <w:pPr>
        <w:pStyle w:val="HTML0"/>
        <w:divId w:val="1100177347"/>
        <w:rPr>
          <w:rStyle w:val="HTML"/>
        </w:rPr>
      </w:pPr>
      <w:r>
        <w:rPr>
          <w:rStyle w:val="o"/>
        </w:rPr>
        <w:t>{</w:t>
      </w:r>
    </w:p>
    <w:p w:rsidR="00000000" w:rsidRDefault="00000000">
      <w:pPr>
        <w:pStyle w:val="HTML0"/>
        <w:divId w:val="1100177347"/>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1100177347"/>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1100177347"/>
        <w:rPr>
          <w:rStyle w:val="HTML"/>
        </w:rPr>
      </w:pPr>
      <w:r>
        <w:rPr>
          <w:rStyle w:val="HTML"/>
        </w:rPr>
        <w:t xml:space="preserve">    </w:t>
      </w:r>
      <w:r>
        <w:rPr>
          <w:rStyle w:val="o"/>
        </w:rPr>
        <w:t>{</w:t>
      </w:r>
    </w:p>
    <w:p w:rsidR="00000000" w:rsidRDefault="00000000">
      <w:pPr>
        <w:pStyle w:val="HTML0"/>
        <w:divId w:val="1100177347"/>
        <w:rPr>
          <w:rStyle w:val="HTML"/>
        </w:rPr>
      </w:pPr>
      <w:r>
        <w:rPr>
          <w:rStyle w:val="HTML"/>
        </w:rPr>
        <w:t xml:space="preserve">      </w:t>
      </w:r>
      <w:r>
        <w:rPr>
          <w:rStyle w:val="s2"/>
        </w:rPr>
        <w:t>"channel"</w:t>
      </w:r>
      <w:r>
        <w:rPr>
          <w:rStyle w:val="HTML"/>
        </w:rPr>
        <w:t xml:space="preserve">: </w:t>
      </w:r>
      <w:r>
        <w:rPr>
          <w:rStyle w:val="s2"/>
        </w:rPr>
        <w:t>"sprd-public-trades"</w:t>
      </w:r>
      <w:r>
        <w:rPr>
          <w:rStyle w:val="HTML"/>
        </w:rPr>
        <w:t>,</w:t>
      </w:r>
    </w:p>
    <w:p w:rsidR="00000000" w:rsidRDefault="00000000">
      <w:pPr>
        <w:pStyle w:val="HTML0"/>
        <w:divId w:val="1100177347"/>
        <w:rPr>
          <w:rStyle w:val="HTML"/>
        </w:rPr>
      </w:pPr>
      <w:r>
        <w:rPr>
          <w:rStyle w:val="HTML"/>
        </w:rPr>
        <w:t xml:space="preserve">      </w:t>
      </w:r>
      <w:r>
        <w:rPr>
          <w:rStyle w:val="s2"/>
        </w:rPr>
        <w:t>"sprdId"</w:t>
      </w:r>
      <w:r>
        <w:rPr>
          <w:rStyle w:val="HTML"/>
        </w:rPr>
        <w:t xml:space="preserve">: </w:t>
      </w:r>
      <w:r>
        <w:rPr>
          <w:rStyle w:val="s2"/>
        </w:rPr>
        <w:t>"BTC-USDT_BTC-USDT-SWAP"</w:t>
      </w:r>
    </w:p>
    <w:p w:rsidR="00000000" w:rsidRDefault="00000000">
      <w:pPr>
        <w:pStyle w:val="HTML0"/>
        <w:divId w:val="1100177347"/>
        <w:rPr>
          <w:rStyle w:val="HTML"/>
        </w:rPr>
      </w:pPr>
      <w:r>
        <w:rPr>
          <w:rStyle w:val="HTML"/>
        </w:rPr>
        <w:t xml:space="preserve">    </w:t>
      </w:r>
      <w:r>
        <w:rPr>
          <w:rStyle w:val="o"/>
        </w:rPr>
        <w:t>}</w:t>
      </w:r>
    </w:p>
    <w:p w:rsidR="00000000" w:rsidRDefault="00000000">
      <w:pPr>
        <w:pStyle w:val="HTML0"/>
        <w:divId w:val="1100177347"/>
        <w:rPr>
          <w:rStyle w:val="HTML"/>
        </w:rPr>
      </w:pPr>
      <w:r>
        <w:rPr>
          <w:rStyle w:val="HTML"/>
        </w:rPr>
        <w:t xml:space="preserve">  </w:t>
      </w:r>
      <w:r>
        <w:rPr>
          <w:rStyle w:val="o"/>
        </w:rPr>
        <w:t>]</w:t>
      </w:r>
    </w:p>
    <w:p w:rsidR="00000000" w:rsidRDefault="00000000">
      <w:pPr>
        <w:pStyle w:val="HTML0"/>
        <w:divId w:val="1100177347"/>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33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subscribed channels</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sprd-public-trades</w:t>
            </w:r>
          </w:p>
        </w:tc>
      </w:tr>
      <w:tr w:rsidR="00000000">
        <w:trPr>
          <w:divId w:val="175387555"/>
          <w:tblCellSpacing w:w="15" w:type="dxa"/>
        </w:trPr>
        <w:tc>
          <w:tcPr>
            <w:tcW w:w="0" w:type="auto"/>
            <w:vAlign w:val="center"/>
            <w:hideMark/>
          </w:tcPr>
          <w:p w:rsidR="00000000" w:rsidRDefault="00000000">
            <w:r>
              <w:t>&gt; sprdId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spread ID</w:t>
            </w:r>
          </w:p>
        </w:tc>
      </w:tr>
    </w:tbl>
    <w:p w:rsidR="00000000" w:rsidRDefault="00000000">
      <w:pPr>
        <w:pStyle w:val="a5"/>
        <w:ind w:left="720" w:right="720"/>
        <w:divId w:val="932929813"/>
      </w:pPr>
      <w:r>
        <w:t>Successful Response Example</w:t>
      </w:r>
    </w:p>
    <w:p w:rsidR="00000000" w:rsidRDefault="00000000">
      <w:pPr>
        <w:pStyle w:val="HTML0"/>
        <w:divId w:val="194579573"/>
        <w:rPr>
          <w:rStyle w:val="HTML"/>
        </w:rPr>
      </w:pPr>
      <w:r>
        <w:rPr>
          <w:rStyle w:val="o"/>
        </w:rPr>
        <w:t>{</w:t>
      </w:r>
    </w:p>
    <w:p w:rsidR="00000000" w:rsidRDefault="00000000">
      <w:pPr>
        <w:pStyle w:val="HTML0"/>
        <w:divId w:val="194579573"/>
        <w:rPr>
          <w:rStyle w:val="HTML"/>
        </w:rPr>
      </w:pPr>
      <w:r>
        <w:rPr>
          <w:rStyle w:val="HTML"/>
        </w:rPr>
        <w:t xml:space="preserve">  </w:t>
      </w:r>
      <w:r>
        <w:rPr>
          <w:rStyle w:val="s2"/>
        </w:rPr>
        <w:t>"event"</w:t>
      </w:r>
      <w:r>
        <w:rPr>
          <w:rStyle w:val="HTML"/>
        </w:rPr>
        <w:t xml:space="preserve">: </w:t>
      </w:r>
      <w:r>
        <w:rPr>
          <w:rStyle w:val="s2"/>
        </w:rPr>
        <w:t>"subscribe"</w:t>
      </w:r>
      <w:r>
        <w:rPr>
          <w:rStyle w:val="HTML"/>
        </w:rPr>
        <w:t>,</w:t>
      </w:r>
    </w:p>
    <w:p w:rsidR="00000000" w:rsidRDefault="00000000">
      <w:pPr>
        <w:pStyle w:val="HTML0"/>
        <w:divId w:val="194579573"/>
        <w:rPr>
          <w:rStyle w:val="HTML"/>
        </w:rPr>
      </w:pPr>
      <w:r>
        <w:rPr>
          <w:rStyle w:val="HTML"/>
        </w:rPr>
        <w:t xml:space="preserve">  </w:t>
      </w:r>
      <w:r>
        <w:rPr>
          <w:rStyle w:val="s2"/>
        </w:rPr>
        <w:t>"arg"</w:t>
      </w:r>
      <w:r>
        <w:rPr>
          <w:rStyle w:val="HTML"/>
        </w:rPr>
        <w:t xml:space="preserve">: </w:t>
      </w:r>
      <w:r>
        <w:rPr>
          <w:rStyle w:val="o"/>
        </w:rPr>
        <w:t>{</w:t>
      </w:r>
    </w:p>
    <w:p w:rsidR="00000000" w:rsidRDefault="00000000">
      <w:pPr>
        <w:pStyle w:val="HTML0"/>
        <w:divId w:val="194579573"/>
        <w:rPr>
          <w:rStyle w:val="HTML"/>
        </w:rPr>
      </w:pPr>
      <w:r>
        <w:rPr>
          <w:rStyle w:val="HTML"/>
        </w:rPr>
        <w:t xml:space="preserve">      </w:t>
      </w:r>
      <w:r>
        <w:rPr>
          <w:rStyle w:val="s2"/>
        </w:rPr>
        <w:t>"channel"</w:t>
      </w:r>
      <w:r>
        <w:rPr>
          <w:rStyle w:val="HTML"/>
        </w:rPr>
        <w:t xml:space="preserve">: </w:t>
      </w:r>
      <w:r>
        <w:rPr>
          <w:rStyle w:val="s2"/>
        </w:rPr>
        <w:t>"sprd-public-trades"</w:t>
      </w:r>
      <w:r>
        <w:rPr>
          <w:rStyle w:val="HTML"/>
        </w:rPr>
        <w:t>,</w:t>
      </w:r>
    </w:p>
    <w:p w:rsidR="00000000" w:rsidRDefault="00000000">
      <w:pPr>
        <w:pStyle w:val="HTML0"/>
        <w:divId w:val="194579573"/>
        <w:rPr>
          <w:rStyle w:val="HTML"/>
        </w:rPr>
      </w:pPr>
      <w:r>
        <w:rPr>
          <w:rStyle w:val="HTML"/>
        </w:rPr>
        <w:t xml:space="preserve">      </w:t>
      </w:r>
      <w:r>
        <w:rPr>
          <w:rStyle w:val="s2"/>
        </w:rPr>
        <w:t>"sprdId"</w:t>
      </w:r>
      <w:r>
        <w:rPr>
          <w:rStyle w:val="HTML"/>
        </w:rPr>
        <w:t xml:space="preserve">: </w:t>
      </w:r>
      <w:r>
        <w:rPr>
          <w:rStyle w:val="s2"/>
        </w:rPr>
        <w:t>"BTC-USDT_BTC-USDT-SWAP"</w:t>
      </w:r>
    </w:p>
    <w:p w:rsidR="00000000" w:rsidRDefault="00000000">
      <w:pPr>
        <w:pStyle w:val="HTML0"/>
        <w:divId w:val="194579573"/>
        <w:rPr>
          <w:rStyle w:val="HTML"/>
        </w:rPr>
      </w:pPr>
      <w:r>
        <w:rPr>
          <w:rStyle w:val="HTML"/>
        </w:rPr>
        <w:t xml:space="preserve">    </w:t>
      </w:r>
      <w:r>
        <w:rPr>
          <w:rStyle w:val="o"/>
        </w:rPr>
        <w:t>}</w:t>
      </w:r>
      <w:r>
        <w:rPr>
          <w:rStyle w:val="HTML"/>
        </w:rPr>
        <w:t>,</w:t>
      </w:r>
    </w:p>
    <w:p w:rsidR="00000000" w:rsidRDefault="00000000">
      <w:pPr>
        <w:pStyle w:val="HTML0"/>
        <w:divId w:val="194579573"/>
        <w:rPr>
          <w:rStyle w:val="HTML"/>
        </w:rPr>
      </w:pPr>
      <w:r>
        <w:rPr>
          <w:rStyle w:val="HTML"/>
        </w:rPr>
        <w:t xml:space="preserve">  </w:t>
      </w:r>
      <w:r>
        <w:rPr>
          <w:rStyle w:val="s2"/>
        </w:rPr>
        <w:t>"connId"</w:t>
      </w:r>
      <w:r>
        <w:rPr>
          <w:rStyle w:val="HTML"/>
        </w:rPr>
        <w:t xml:space="preserve">: </w:t>
      </w:r>
      <w:r>
        <w:rPr>
          <w:rStyle w:val="s2"/>
        </w:rPr>
        <w:t>"a4d3ae55"</w:t>
      </w:r>
    </w:p>
    <w:p w:rsidR="00000000" w:rsidRDefault="00000000">
      <w:pPr>
        <w:pStyle w:val="HTML0"/>
        <w:divId w:val="194579573"/>
        <w:rPr>
          <w:rStyle w:val="HTML"/>
        </w:rPr>
      </w:pPr>
      <w:r>
        <w:rPr>
          <w:rStyle w:val="o"/>
        </w:rPr>
        <w:t>}</w:t>
      </w:r>
    </w:p>
    <w:p w:rsidR="00000000" w:rsidRDefault="00000000">
      <w:pPr>
        <w:pStyle w:val="a5"/>
        <w:ind w:left="720" w:right="720"/>
        <w:divId w:val="2091416314"/>
      </w:pPr>
      <w:r>
        <w:t>Failure Response Example</w:t>
      </w:r>
    </w:p>
    <w:p w:rsidR="00000000" w:rsidRDefault="00000000">
      <w:pPr>
        <w:pStyle w:val="HTML0"/>
        <w:divId w:val="2030373725"/>
        <w:rPr>
          <w:rStyle w:val="HTML"/>
        </w:rPr>
      </w:pPr>
      <w:r>
        <w:rPr>
          <w:rStyle w:val="o"/>
        </w:rPr>
        <w:t>{</w:t>
      </w:r>
    </w:p>
    <w:p w:rsidR="00000000" w:rsidRDefault="00000000">
      <w:pPr>
        <w:pStyle w:val="HTML0"/>
        <w:divId w:val="2030373725"/>
        <w:rPr>
          <w:rStyle w:val="HTML"/>
        </w:rPr>
      </w:pPr>
      <w:r>
        <w:rPr>
          <w:rStyle w:val="HTML"/>
        </w:rPr>
        <w:t xml:space="preserve">  </w:t>
      </w:r>
      <w:r>
        <w:rPr>
          <w:rStyle w:val="s2"/>
        </w:rPr>
        <w:t>"event"</w:t>
      </w:r>
      <w:r>
        <w:rPr>
          <w:rStyle w:val="HTML"/>
        </w:rPr>
        <w:t xml:space="preserve">: </w:t>
      </w:r>
      <w:r>
        <w:rPr>
          <w:rStyle w:val="s2"/>
        </w:rPr>
        <w:t>"error"</w:t>
      </w:r>
      <w:r>
        <w:rPr>
          <w:rStyle w:val="HTML"/>
        </w:rPr>
        <w:t>,</w:t>
      </w:r>
    </w:p>
    <w:p w:rsidR="00000000" w:rsidRDefault="00000000">
      <w:pPr>
        <w:pStyle w:val="HTML0"/>
        <w:divId w:val="2030373725"/>
        <w:rPr>
          <w:rStyle w:val="HTML"/>
        </w:rPr>
      </w:pPr>
      <w:r>
        <w:rPr>
          <w:rStyle w:val="HTML"/>
        </w:rPr>
        <w:t xml:space="preserve">  </w:t>
      </w:r>
      <w:r>
        <w:rPr>
          <w:rStyle w:val="s2"/>
        </w:rPr>
        <w:t>"code"</w:t>
      </w:r>
      <w:r>
        <w:rPr>
          <w:rStyle w:val="HTML"/>
        </w:rPr>
        <w:t xml:space="preserve">: </w:t>
      </w:r>
      <w:r>
        <w:rPr>
          <w:rStyle w:val="s2"/>
        </w:rPr>
        <w:t>"60012"</w:t>
      </w:r>
      <w:r>
        <w:rPr>
          <w:rStyle w:val="HTML"/>
        </w:rPr>
        <w:t>,</w:t>
      </w:r>
    </w:p>
    <w:p w:rsidR="00000000" w:rsidRDefault="00000000">
      <w:pPr>
        <w:pStyle w:val="HTML0"/>
        <w:divId w:val="2030373725"/>
        <w:rPr>
          <w:rStyle w:val="HTML"/>
        </w:rPr>
      </w:pPr>
      <w:r>
        <w:rPr>
          <w:rStyle w:val="HTML"/>
        </w:rPr>
        <w:t xml:space="preserve">  </w:t>
      </w:r>
      <w:r>
        <w:rPr>
          <w:rStyle w:val="s2"/>
        </w:rPr>
        <w:t>"msg"</w:t>
      </w:r>
      <w:r>
        <w:rPr>
          <w:rStyle w:val="HTML"/>
        </w:rPr>
        <w:t xml:space="preserve">: </w:t>
      </w:r>
      <w:r>
        <w:rPr>
          <w:rStyle w:val="s2"/>
        </w:rPr>
        <w:t>"Invalid request: {</w:t>
      </w:r>
      <w:r>
        <w:rPr>
          <w:rStyle w:val="se"/>
        </w:rPr>
        <w:t>\"</w:t>
      </w:r>
      <w:r>
        <w:rPr>
          <w:rStyle w:val="s2"/>
        </w:rPr>
        <w:t>op</w:t>
      </w:r>
      <w:r>
        <w:rPr>
          <w:rStyle w:val="se"/>
        </w:rPr>
        <w:t>\"</w:t>
      </w:r>
      <w:r>
        <w:rPr>
          <w:rStyle w:val="s2"/>
        </w:rPr>
        <w:t xml:space="preserve">: </w:t>
      </w:r>
      <w:r>
        <w:rPr>
          <w:rStyle w:val="se"/>
        </w:rPr>
        <w:t>\"</w:t>
      </w:r>
      <w:r>
        <w:rPr>
          <w:rStyle w:val="s2"/>
        </w:rPr>
        <w:t>subscribe</w:t>
      </w:r>
      <w:r>
        <w:rPr>
          <w:rStyle w:val="se"/>
        </w:rPr>
        <w:t>\"</w:t>
      </w:r>
      <w:r>
        <w:rPr>
          <w:rStyle w:val="s2"/>
        </w:rPr>
        <w:t xml:space="preserve">, </w:t>
      </w:r>
      <w:r>
        <w:rPr>
          <w:rStyle w:val="se"/>
        </w:rPr>
        <w:t>\"</w:t>
      </w:r>
      <w:r>
        <w:rPr>
          <w:rStyle w:val="s2"/>
        </w:rPr>
        <w:t>argss</w:t>
      </w:r>
      <w:r>
        <w:rPr>
          <w:rStyle w:val="se"/>
        </w:rPr>
        <w:t>\"</w:t>
      </w:r>
      <w:r>
        <w:rPr>
          <w:rStyle w:val="s2"/>
        </w:rPr>
        <w:t xml:space="preserve">:[{ </w:t>
      </w:r>
      <w:r>
        <w:rPr>
          <w:rStyle w:val="se"/>
        </w:rPr>
        <w:t>\"</w:t>
      </w:r>
      <w:r>
        <w:rPr>
          <w:rStyle w:val="s2"/>
        </w:rPr>
        <w:t>channel</w:t>
      </w:r>
      <w:r>
        <w:rPr>
          <w:rStyle w:val="se"/>
        </w:rPr>
        <w:t>\"</w:t>
      </w:r>
      <w:r>
        <w:rPr>
          <w:rStyle w:val="s2"/>
        </w:rPr>
        <w:t xml:space="preserve"> : </w:t>
      </w:r>
      <w:r>
        <w:rPr>
          <w:rStyle w:val="se"/>
        </w:rPr>
        <w:t>\"</w:t>
      </w:r>
      <w:r>
        <w:rPr>
          <w:rStyle w:val="s2"/>
        </w:rPr>
        <w:t>sprd-public-trades</w:t>
      </w:r>
      <w:r>
        <w:rPr>
          <w:rStyle w:val="se"/>
        </w:rPr>
        <w:t>\"</w:t>
      </w:r>
      <w:r>
        <w:rPr>
          <w:rStyle w:val="s2"/>
        </w:rPr>
        <w:t xml:space="preserve">, </w:t>
      </w:r>
      <w:r>
        <w:rPr>
          <w:rStyle w:val="se"/>
        </w:rPr>
        <w:t>\"</w:t>
      </w:r>
      <w:r>
        <w:rPr>
          <w:rStyle w:val="s2"/>
        </w:rPr>
        <w:t>instId</w:t>
      </w:r>
      <w:r>
        <w:rPr>
          <w:rStyle w:val="se"/>
        </w:rPr>
        <w:t>\"</w:t>
      </w:r>
      <w:r>
        <w:rPr>
          <w:rStyle w:val="s2"/>
        </w:rPr>
        <w:t xml:space="preserve"> : </w:t>
      </w:r>
      <w:r>
        <w:rPr>
          <w:rStyle w:val="se"/>
        </w:rPr>
        <w:t>\"</w:t>
      </w:r>
      <w:r>
        <w:rPr>
          <w:rStyle w:val="s2"/>
        </w:rPr>
        <w:t>BTC-USD-191227</w:t>
      </w:r>
      <w:r>
        <w:rPr>
          <w:rStyle w:val="se"/>
        </w:rPr>
        <w:t>\"</w:t>
      </w:r>
      <w:r>
        <w:rPr>
          <w:rStyle w:val="s2"/>
        </w:rPr>
        <w:t>}]}"</w:t>
      </w:r>
      <w:r>
        <w:rPr>
          <w:rStyle w:val="HTML"/>
        </w:rPr>
        <w:t>,</w:t>
      </w:r>
    </w:p>
    <w:p w:rsidR="00000000" w:rsidRDefault="00000000">
      <w:pPr>
        <w:pStyle w:val="HTML0"/>
        <w:divId w:val="2030373725"/>
        <w:rPr>
          <w:rStyle w:val="HTML"/>
        </w:rPr>
      </w:pPr>
      <w:r>
        <w:rPr>
          <w:rStyle w:val="HTML"/>
        </w:rPr>
        <w:t xml:space="preserve">  </w:t>
      </w:r>
      <w:r>
        <w:rPr>
          <w:rStyle w:val="s2"/>
        </w:rPr>
        <w:t>"connId"</w:t>
      </w:r>
      <w:r>
        <w:rPr>
          <w:rStyle w:val="HTML"/>
        </w:rPr>
        <w:t xml:space="preserve">: </w:t>
      </w:r>
      <w:r>
        <w:rPr>
          <w:rStyle w:val="s2"/>
        </w:rPr>
        <w:t>"a4d3ae55"</w:t>
      </w:r>
    </w:p>
    <w:p w:rsidR="00000000" w:rsidRDefault="00000000">
      <w:pPr>
        <w:pStyle w:val="HTML0"/>
        <w:divId w:val="2030373725"/>
        <w:rPr>
          <w:rStyle w:val="HTML"/>
        </w:rPr>
      </w:pPr>
      <w:r>
        <w:rPr>
          <w:rStyle w:val="o"/>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28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Event</w:t>
            </w:r>
            <w:r>
              <w:br/>
            </w:r>
            <w:r>
              <w:rPr>
                <w:rStyle w:val="HTML"/>
              </w:rPr>
              <w:t>subscribe</w:t>
            </w:r>
            <w:r>
              <w:br/>
            </w:r>
            <w:r>
              <w:rPr>
                <w:rStyle w:val="HTML"/>
              </w:rPr>
              <w:t>unsubscribe</w:t>
            </w:r>
            <w:r>
              <w:br/>
            </w:r>
            <w:r>
              <w:rPr>
                <w:rStyle w:val="HTML"/>
              </w:rPr>
              <w:t>error</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No</w:t>
            </w:r>
          </w:p>
        </w:tc>
        <w:tc>
          <w:tcPr>
            <w:tcW w:w="0" w:type="auto"/>
            <w:vAlign w:val="center"/>
            <w:hideMark/>
          </w:tcPr>
          <w:p w:rsidR="00000000" w:rsidRDefault="00000000">
            <w:r>
              <w:t>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sprdId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spread ID</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connId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WebSocket connection ID</w:t>
            </w:r>
          </w:p>
        </w:tc>
      </w:tr>
    </w:tbl>
    <w:p w:rsidR="00000000" w:rsidRDefault="00000000">
      <w:pPr>
        <w:pStyle w:val="a5"/>
        <w:ind w:left="720" w:right="720"/>
        <w:divId w:val="1685936992"/>
      </w:pPr>
      <w:r>
        <w:t>Push Data Example</w:t>
      </w:r>
    </w:p>
    <w:p w:rsidR="00000000" w:rsidRDefault="00000000">
      <w:pPr>
        <w:pStyle w:val="HTML0"/>
        <w:divId w:val="279382763"/>
        <w:rPr>
          <w:rStyle w:val="HTML"/>
        </w:rPr>
      </w:pPr>
      <w:r>
        <w:rPr>
          <w:rStyle w:val="o"/>
        </w:rPr>
        <w:t>{</w:t>
      </w:r>
    </w:p>
    <w:p w:rsidR="00000000" w:rsidRDefault="00000000">
      <w:pPr>
        <w:pStyle w:val="HTML0"/>
        <w:divId w:val="279382763"/>
        <w:rPr>
          <w:rStyle w:val="HTML"/>
        </w:rPr>
      </w:pPr>
      <w:r>
        <w:rPr>
          <w:rStyle w:val="HTML"/>
        </w:rPr>
        <w:t xml:space="preserve">    </w:t>
      </w:r>
      <w:r>
        <w:rPr>
          <w:rStyle w:val="s2"/>
        </w:rPr>
        <w:t>"arg"</w:t>
      </w:r>
      <w:r>
        <w:rPr>
          <w:rStyle w:val="HTML"/>
        </w:rPr>
        <w:t xml:space="preserve">: </w:t>
      </w:r>
      <w:r>
        <w:rPr>
          <w:rStyle w:val="o"/>
        </w:rPr>
        <w:t>{</w:t>
      </w:r>
    </w:p>
    <w:p w:rsidR="00000000" w:rsidRDefault="00000000">
      <w:pPr>
        <w:pStyle w:val="HTML0"/>
        <w:divId w:val="279382763"/>
        <w:rPr>
          <w:rStyle w:val="HTML"/>
        </w:rPr>
      </w:pPr>
      <w:r>
        <w:rPr>
          <w:rStyle w:val="HTML"/>
        </w:rPr>
        <w:t xml:space="preserve">        </w:t>
      </w:r>
      <w:r>
        <w:rPr>
          <w:rStyle w:val="s2"/>
        </w:rPr>
        <w:t>"channel"</w:t>
      </w:r>
      <w:r>
        <w:rPr>
          <w:rStyle w:val="HTML"/>
        </w:rPr>
        <w:t xml:space="preserve">: </w:t>
      </w:r>
      <w:r>
        <w:rPr>
          <w:rStyle w:val="s2"/>
        </w:rPr>
        <w:t>"sprd-public-trades"</w:t>
      </w:r>
      <w:r>
        <w:rPr>
          <w:rStyle w:val="HTML"/>
        </w:rPr>
        <w:t>,</w:t>
      </w:r>
    </w:p>
    <w:p w:rsidR="00000000" w:rsidRDefault="00000000">
      <w:pPr>
        <w:pStyle w:val="HTML0"/>
        <w:divId w:val="279382763"/>
        <w:rPr>
          <w:rStyle w:val="HTML"/>
        </w:rPr>
      </w:pPr>
      <w:r>
        <w:rPr>
          <w:rStyle w:val="HTML"/>
        </w:rPr>
        <w:t xml:space="preserve">        </w:t>
      </w:r>
      <w:r>
        <w:rPr>
          <w:rStyle w:val="s2"/>
        </w:rPr>
        <w:t>"sprdId"</w:t>
      </w:r>
      <w:r>
        <w:rPr>
          <w:rStyle w:val="HTML"/>
        </w:rPr>
        <w:t xml:space="preserve">: </w:t>
      </w:r>
      <w:r>
        <w:rPr>
          <w:rStyle w:val="s2"/>
        </w:rPr>
        <w:t>"BTC-USDT_BTC-USDT-SWAP"</w:t>
      </w:r>
    </w:p>
    <w:p w:rsidR="00000000" w:rsidRDefault="00000000">
      <w:pPr>
        <w:pStyle w:val="HTML0"/>
        <w:divId w:val="279382763"/>
        <w:rPr>
          <w:rStyle w:val="HTML"/>
        </w:rPr>
      </w:pPr>
      <w:r>
        <w:rPr>
          <w:rStyle w:val="HTML"/>
        </w:rPr>
        <w:t xml:space="preserve">    </w:t>
      </w:r>
      <w:r>
        <w:rPr>
          <w:rStyle w:val="o"/>
        </w:rPr>
        <w:t>}</w:t>
      </w:r>
      <w:r>
        <w:rPr>
          <w:rStyle w:val="HTML"/>
        </w:rPr>
        <w:t>,</w:t>
      </w:r>
    </w:p>
    <w:p w:rsidR="00000000" w:rsidRDefault="00000000">
      <w:pPr>
        <w:pStyle w:val="HTML0"/>
        <w:divId w:val="279382763"/>
        <w:rPr>
          <w:rStyle w:val="HTML"/>
        </w:rPr>
      </w:pPr>
      <w:r>
        <w:rPr>
          <w:rStyle w:val="HTML"/>
        </w:rPr>
        <w:t xml:space="preserve">    </w:t>
      </w:r>
      <w:r>
        <w:rPr>
          <w:rStyle w:val="s2"/>
        </w:rPr>
        <w:t>"data"</w:t>
      </w:r>
      <w:r>
        <w:rPr>
          <w:rStyle w:val="HTML"/>
        </w:rPr>
        <w:t xml:space="preserve">: </w:t>
      </w:r>
      <w:r>
        <w:rPr>
          <w:rStyle w:val="o"/>
        </w:rPr>
        <w:t>[</w:t>
      </w:r>
    </w:p>
    <w:p w:rsidR="00000000" w:rsidRDefault="00000000">
      <w:pPr>
        <w:pStyle w:val="HTML0"/>
        <w:divId w:val="279382763"/>
        <w:rPr>
          <w:rStyle w:val="HTML"/>
        </w:rPr>
      </w:pPr>
      <w:r>
        <w:rPr>
          <w:rStyle w:val="HTML"/>
        </w:rPr>
        <w:t xml:space="preserve">        </w:t>
      </w:r>
      <w:r>
        <w:rPr>
          <w:rStyle w:val="o"/>
        </w:rPr>
        <w:t>{</w:t>
      </w:r>
    </w:p>
    <w:p w:rsidR="00000000" w:rsidRDefault="00000000">
      <w:pPr>
        <w:pStyle w:val="HTML0"/>
        <w:divId w:val="279382763"/>
        <w:rPr>
          <w:rStyle w:val="HTML"/>
        </w:rPr>
      </w:pPr>
      <w:r>
        <w:rPr>
          <w:rStyle w:val="HTML"/>
        </w:rPr>
        <w:t xml:space="preserve">            </w:t>
      </w:r>
      <w:r>
        <w:rPr>
          <w:rStyle w:val="s2"/>
        </w:rPr>
        <w:t>"sprdId"</w:t>
      </w:r>
      <w:r>
        <w:rPr>
          <w:rStyle w:val="HTML"/>
        </w:rPr>
        <w:t xml:space="preserve">: </w:t>
      </w:r>
      <w:r>
        <w:rPr>
          <w:rStyle w:val="s2"/>
        </w:rPr>
        <w:t>"BTC-USDT_BTC-USDT-SWAP"</w:t>
      </w:r>
      <w:r>
        <w:rPr>
          <w:rStyle w:val="HTML"/>
        </w:rPr>
        <w:t>,</w:t>
      </w:r>
    </w:p>
    <w:p w:rsidR="00000000" w:rsidRDefault="00000000">
      <w:pPr>
        <w:pStyle w:val="HTML0"/>
        <w:divId w:val="279382763"/>
        <w:rPr>
          <w:rStyle w:val="HTML"/>
        </w:rPr>
      </w:pPr>
      <w:r>
        <w:rPr>
          <w:rStyle w:val="HTML"/>
        </w:rPr>
        <w:t xml:space="preserve">            </w:t>
      </w:r>
      <w:r>
        <w:rPr>
          <w:rStyle w:val="s2"/>
        </w:rPr>
        <w:t>"tradeId"</w:t>
      </w:r>
      <w:r>
        <w:rPr>
          <w:rStyle w:val="HTML"/>
        </w:rPr>
        <w:t xml:space="preserve">: </w:t>
      </w:r>
      <w:r>
        <w:rPr>
          <w:rStyle w:val="s2"/>
        </w:rPr>
        <w:t>"2499206329160695808"</w:t>
      </w:r>
      <w:r>
        <w:rPr>
          <w:rStyle w:val="HTML"/>
        </w:rPr>
        <w:t>,</w:t>
      </w:r>
    </w:p>
    <w:p w:rsidR="00000000" w:rsidRDefault="00000000">
      <w:pPr>
        <w:pStyle w:val="HTML0"/>
        <w:divId w:val="279382763"/>
        <w:rPr>
          <w:rStyle w:val="HTML"/>
        </w:rPr>
      </w:pPr>
      <w:r>
        <w:rPr>
          <w:rStyle w:val="HTML"/>
        </w:rPr>
        <w:t xml:space="preserve">            </w:t>
      </w:r>
      <w:r>
        <w:rPr>
          <w:rStyle w:val="s2"/>
        </w:rPr>
        <w:t>"px"</w:t>
      </w:r>
      <w:r>
        <w:rPr>
          <w:rStyle w:val="HTML"/>
        </w:rPr>
        <w:t xml:space="preserve">: </w:t>
      </w:r>
      <w:r>
        <w:rPr>
          <w:rStyle w:val="s2"/>
        </w:rPr>
        <w:t>"-10"</w:t>
      </w:r>
      <w:r>
        <w:rPr>
          <w:rStyle w:val="HTML"/>
        </w:rPr>
        <w:t>,</w:t>
      </w:r>
    </w:p>
    <w:p w:rsidR="00000000" w:rsidRDefault="00000000">
      <w:pPr>
        <w:pStyle w:val="HTML0"/>
        <w:divId w:val="279382763"/>
        <w:rPr>
          <w:rStyle w:val="HTML"/>
        </w:rPr>
      </w:pPr>
      <w:r>
        <w:rPr>
          <w:rStyle w:val="HTML"/>
        </w:rPr>
        <w:t xml:space="preserve">            </w:t>
      </w:r>
      <w:r>
        <w:rPr>
          <w:rStyle w:val="s2"/>
        </w:rPr>
        <w:t>"sz"</w:t>
      </w:r>
      <w:r>
        <w:rPr>
          <w:rStyle w:val="HTML"/>
        </w:rPr>
        <w:t xml:space="preserve">: </w:t>
      </w:r>
      <w:r>
        <w:rPr>
          <w:rStyle w:val="s2"/>
        </w:rPr>
        <w:t>"0.001"</w:t>
      </w:r>
      <w:r>
        <w:rPr>
          <w:rStyle w:val="HTML"/>
        </w:rPr>
        <w:t>,</w:t>
      </w:r>
    </w:p>
    <w:p w:rsidR="00000000" w:rsidRDefault="00000000">
      <w:pPr>
        <w:pStyle w:val="HTML0"/>
        <w:divId w:val="279382763"/>
        <w:rPr>
          <w:rStyle w:val="HTML"/>
        </w:rPr>
      </w:pPr>
      <w:r>
        <w:rPr>
          <w:rStyle w:val="HTML"/>
        </w:rPr>
        <w:t xml:space="preserve">            </w:t>
      </w:r>
      <w:r>
        <w:rPr>
          <w:rStyle w:val="s2"/>
        </w:rPr>
        <w:t>"side"</w:t>
      </w:r>
      <w:r>
        <w:rPr>
          <w:rStyle w:val="HTML"/>
        </w:rPr>
        <w:t xml:space="preserve">: </w:t>
      </w:r>
      <w:r>
        <w:rPr>
          <w:rStyle w:val="s2"/>
        </w:rPr>
        <w:t>"sell"</w:t>
      </w:r>
      <w:r>
        <w:rPr>
          <w:rStyle w:val="HTML"/>
        </w:rPr>
        <w:t>,</w:t>
      </w:r>
    </w:p>
    <w:p w:rsidR="00000000" w:rsidRDefault="00000000">
      <w:pPr>
        <w:pStyle w:val="HTML0"/>
        <w:divId w:val="279382763"/>
        <w:rPr>
          <w:rStyle w:val="HTML"/>
        </w:rPr>
      </w:pPr>
      <w:r>
        <w:rPr>
          <w:rStyle w:val="HTML"/>
        </w:rPr>
        <w:t xml:space="preserve">            </w:t>
      </w:r>
      <w:r>
        <w:rPr>
          <w:rStyle w:val="s2"/>
        </w:rPr>
        <w:t>"ts"</w:t>
      </w:r>
      <w:r>
        <w:rPr>
          <w:rStyle w:val="HTML"/>
        </w:rPr>
        <w:t xml:space="preserve">: </w:t>
      </w:r>
      <w:r>
        <w:rPr>
          <w:rStyle w:val="s2"/>
        </w:rPr>
        <w:t>"1726801105519"</w:t>
      </w:r>
    </w:p>
    <w:p w:rsidR="00000000" w:rsidRDefault="00000000">
      <w:pPr>
        <w:pStyle w:val="HTML0"/>
        <w:divId w:val="279382763"/>
        <w:rPr>
          <w:rStyle w:val="HTML"/>
        </w:rPr>
      </w:pPr>
      <w:r>
        <w:rPr>
          <w:rStyle w:val="HTML"/>
        </w:rPr>
        <w:t xml:space="preserve">        </w:t>
      </w:r>
      <w:r>
        <w:rPr>
          <w:rStyle w:val="o"/>
        </w:rPr>
        <w:t>}</w:t>
      </w:r>
    </w:p>
    <w:p w:rsidR="00000000" w:rsidRDefault="00000000">
      <w:pPr>
        <w:pStyle w:val="HTML0"/>
        <w:divId w:val="279382763"/>
        <w:rPr>
          <w:rStyle w:val="HTML"/>
        </w:rPr>
      </w:pPr>
      <w:r>
        <w:rPr>
          <w:rStyle w:val="HTML"/>
        </w:rPr>
        <w:t xml:space="preserve">    </w:t>
      </w:r>
      <w:r>
        <w:rPr>
          <w:rStyle w:val="o"/>
        </w:rPr>
        <w:t>]</w:t>
      </w:r>
    </w:p>
    <w:p w:rsidR="00000000" w:rsidRDefault="00000000">
      <w:pPr>
        <w:pStyle w:val="HTML0"/>
        <w:divId w:val="279382763"/>
        <w:rPr>
          <w:rStyle w:val="HTML"/>
        </w:rPr>
      </w:pPr>
      <w:r>
        <w:rPr>
          <w:rStyle w:val="o"/>
        </w:rPr>
        <w:t>}</w:t>
      </w:r>
    </w:p>
    <w:p w:rsidR="00000000" w:rsidRDefault="00000000">
      <w:pPr>
        <w:pStyle w:val="4"/>
        <w:divId w:val="175387555"/>
      </w:pPr>
      <w:r>
        <w:t>Push data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jc w:val="center"/>
              <w:rPr>
                <w:b/>
                <w:bCs/>
              </w:rPr>
            </w:pPr>
            <w:r>
              <w:rPr>
                <w:rStyle w:val="a6"/>
              </w:rPr>
              <w:t>Parameter</w:t>
            </w:r>
          </w:p>
        </w:tc>
        <w:tc>
          <w:tcPr>
            <w:tcW w:w="0" w:type="auto"/>
            <w:vAlign w:val="center"/>
            <w:hideMark/>
          </w:tcPr>
          <w:p w:rsidR="00000000" w:rsidRDefault="00000000">
            <w:pPr>
              <w:jc w:val="center"/>
              <w:rPr>
                <w:b/>
                <w:bCs/>
              </w:rPr>
            </w:pPr>
            <w:r>
              <w:rPr>
                <w:rStyle w:val="a6"/>
              </w:rPr>
              <w:t>Type</w:t>
            </w:r>
          </w:p>
        </w:tc>
        <w:tc>
          <w:tcPr>
            <w:tcW w:w="0" w:type="auto"/>
            <w:vAlign w:val="center"/>
            <w:hideMark/>
          </w:tcPr>
          <w:p w:rsidR="00000000" w:rsidRDefault="00000000">
            <w:pPr>
              <w:jc w:val="center"/>
              <w:rPr>
                <w:b/>
                <w:bCs/>
              </w:rPr>
            </w:pPr>
            <w:r>
              <w:rPr>
                <w:rStyle w:val="a6"/>
              </w:rPr>
              <w:t>Description</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Successfully 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sprdId</w:t>
            </w:r>
          </w:p>
        </w:tc>
        <w:tc>
          <w:tcPr>
            <w:tcW w:w="0" w:type="auto"/>
            <w:vAlign w:val="center"/>
            <w:hideMark/>
          </w:tcPr>
          <w:p w:rsidR="00000000" w:rsidRDefault="00000000">
            <w:r>
              <w:t>String</w:t>
            </w:r>
          </w:p>
        </w:tc>
        <w:tc>
          <w:tcPr>
            <w:tcW w:w="0" w:type="auto"/>
            <w:vAlign w:val="center"/>
            <w:hideMark/>
          </w:tcPr>
          <w:p w:rsidR="00000000" w:rsidRDefault="00000000">
            <w:r>
              <w:t>spread ID</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Subscribed data</w:t>
            </w:r>
          </w:p>
        </w:tc>
      </w:tr>
      <w:tr w:rsidR="00000000">
        <w:trPr>
          <w:divId w:val="175387555"/>
          <w:tblCellSpacing w:w="15" w:type="dxa"/>
        </w:trPr>
        <w:tc>
          <w:tcPr>
            <w:tcW w:w="0" w:type="auto"/>
            <w:vAlign w:val="center"/>
            <w:hideMark/>
          </w:tcPr>
          <w:p w:rsidR="00000000" w:rsidRDefault="00000000">
            <w:r>
              <w:t>&gt; sprdId</w:t>
            </w:r>
          </w:p>
        </w:tc>
        <w:tc>
          <w:tcPr>
            <w:tcW w:w="0" w:type="auto"/>
            <w:vAlign w:val="center"/>
            <w:hideMark/>
          </w:tcPr>
          <w:p w:rsidR="00000000" w:rsidRDefault="00000000">
            <w:r>
              <w:t>String</w:t>
            </w:r>
          </w:p>
        </w:tc>
        <w:tc>
          <w:tcPr>
            <w:tcW w:w="0" w:type="auto"/>
            <w:vAlign w:val="center"/>
            <w:hideMark/>
          </w:tcPr>
          <w:p w:rsidR="00000000" w:rsidRDefault="00000000">
            <w:r>
              <w:t>spread ID, e.g.</w:t>
            </w:r>
          </w:p>
        </w:tc>
      </w:tr>
      <w:tr w:rsidR="00000000">
        <w:trPr>
          <w:divId w:val="175387555"/>
          <w:tblCellSpacing w:w="15" w:type="dxa"/>
        </w:trPr>
        <w:tc>
          <w:tcPr>
            <w:tcW w:w="0" w:type="auto"/>
            <w:vAlign w:val="center"/>
            <w:hideMark/>
          </w:tcPr>
          <w:p w:rsidR="00000000" w:rsidRDefault="00000000">
            <w:r>
              <w:t>&gt; tradeId</w:t>
            </w:r>
          </w:p>
        </w:tc>
        <w:tc>
          <w:tcPr>
            <w:tcW w:w="0" w:type="auto"/>
            <w:vAlign w:val="center"/>
            <w:hideMark/>
          </w:tcPr>
          <w:p w:rsidR="00000000" w:rsidRDefault="00000000">
            <w:r>
              <w:t>String</w:t>
            </w:r>
          </w:p>
        </w:tc>
        <w:tc>
          <w:tcPr>
            <w:tcW w:w="0" w:type="auto"/>
            <w:vAlign w:val="center"/>
            <w:hideMark/>
          </w:tcPr>
          <w:p w:rsidR="00000000" w:rsidRDefault="00000000">
            <w:r>
              <w:t>Trade ID</w:t>
            </w:r>
          </w:p>
        </w:tc>
      </w:tr>
      <w:tr w:rsidR="00000000">
        <w:trPr>
          <w:divId w:val="175387555"/>
          <w:tblCellSpacing w:w="15" w:type="dxa"/>
        </w:trPr>
        <w:tc>
          <w:tcPr>
            <w:tcW w:w="0" w:type="auto"/>
            <w:vAlign w:val="center"/>
            <w:hideMark/>
          </w:tcPr>
          <w:p w:rsidR="00000000" w:rsidRDefault="00000000">
            <w:r>
              <w:t>&gt; px</w:t>
            </w:r>
          </w:p>
        </w:tc>
        <w:tc>
          <w:tcPr>
            <w:tcW w:w="0" w:type="auto"/>
            <w:vAlign w:val="center"/>
            <w:hideMark/>
          </w:tcPr>
          <w:p w:rsidR="00000000" w:rsidRDefault="00000000">
            <w:r>
              <w:t>String</w:t>
            </w:r>
          </w:p>
        </w:tc>
        <w:tc>
          <w:tcPr>
            <w:tcW w:w="0" w:type="auto"/>
            <w:vAlign w:val="center"/>
            <w:hideMark/>
          </w:tcPr>
          <w:p w:rsidR="00000000" w:rsidRDefault="00000000">
            <w:r>
              <w:t>Trade price</w:t>
            </w:r>
          </w:p>
        </w:tc>
      </w:tr>
      <w:tr w:rsidR="00000000">
        <w:trPr>
          <w:divId w:val="175387555"/>
          <w:tblCellSpacing w:w="15" w:type="dxa"/>
        </w:trPr>
        <w:tc>
          <w:tcPr>
            <w:tcW w:w="0" w:type="auto"/>
            <w:vAlign w:val="center"/>
            <w:hideMark/>
          </w:tcPr>
          <w:p w:rsidR="00000000" w:rsidRDefault="00000000">
            <w:r>
              <w:t>&gt; sz</w:t>
            </w:r>
          </w:p>
        </w:tc>
        <w:tc>
          <w:tcPr>
            <w:tcW w:w="0" w:type="auto"/>
            <w:vAlign w:val="center"/>
            <w:hideMark/>
          </w:tcPr>
          <w:p w:rsidR="00000000" w:rsidRDefault="00000000">
            <w:r>
              <w:t>String</w:t>
            </w:r>
          </w:p>
        </w:tc>
        <w:tc>
          <w:tcPr>
            <w:tcW w:w="0" w:type="auto"/>
            <w:vAlign w:val="center"/>
            <w:hideMark/>
          </w:tcPr>
          <w:p w:rsidR="00000000" w:rsidRDefault="00000000">
            <w:r>
              <w:t>Trade size</w:t>
            </w:r>
          </w:p>
        </w:tc>
      </w:tr>
      <w:tr w:rsidR="00000000">
        <w:trPr>
          <w:divId w:val="175387555"/>
          <w:tblCellSpacing w:w="15" w:type="dxa"/>
        </w:trPr>
        <w:tc>
          <w:tcPr>
            <w:tcW w:w="0" w:type="auto"/>
            <w:vAlign w:val="center"/>
            <w:hideMark/>
          </w:tcPr>
          <w:p w:rsidR="00000000" w:rsidRDefault="00000000">
            <w:r>
              <w:t>&gt; side</w:t>
            </w:r>
          </w:p>
        </w:tc>
        <w:tc>
          <w:tcPr>
            <w:tcW w:w="0" w:type="auto"/>
            <w:vAlign w:val="center"/>
            <w:hideMark/>
          </w:tcPr>
          <w:p w:rsidR="00000000" w:rsidRDefault="00000000">
            <w:r>
              <w:t>String</w:t>
            </w:r>
          </w:p>
        </w:tc>
        <w:tc>
          <w:tcPr>
            <w:tcW w:w="0" w:type="auto"/>
            <w:vAlign w:val="center"/>
            <w:hideMark/>
          </w:tcPr>
          <w:p w:rsidR="00000000" w:rsidRDefault="00000000">
            <w:r>
              <w:t>Trade direction, buy, sell</w:t>
            </w:r>
          </w:p>
        </w:tc>
      </w:tr>
      <w:tr w:rsidR="00000000">
        <w:trPr>
          <w:divId w:val="175387555"/>
          <w:tblCellSpacing w:w="15" w:type="dxa"/>
        </w:trPr>
        <w:tc>
          <w:tcPr>
            <w:tcW w:w="0" w:type="auto"/>
            <w:vAlign w:val="center"/>
            <w:hideMark/>
          </w:tcPr>
          <w:p w:rsidR="00000000" w:rsidRDefault="00000000">
            <w:r>
              <w:t>&gt; ts</w:t>
            </w:r>
          </w:p>
        </w:tc>
        <w:tc>
          <w:tcPr>
            <w:tcW w:w="0" w:type="auto"/>
            <w:vAlign w:val="center"/>
            <w:hideMark/>
          </w:tcPr>
          <w:p w:rsidR="00000000" w:rsidRDefault="00000000">
            <w:r>
              <w:t>String</w:t>
            </w:r>
          </w:p>
        </w:tc>
        <w:tc>
          <w:tcPr>
            <w:tcW w:w="0" w:type="auto"/>
            <w:vAlign w:val="center"/>
            <w:hideMark/>
          </w:tcPr>
          <w:p w:rsidR="00000000" w:rsidRDefault="00000000">
            <w:r>
              <w:t>Filled time, Unix timestamp format in milliseconds, e.g. 1597026383085</w:t>
            </w:r>
          </w:p>
        </w:tc>
      </w:tr>
    </w:tbl>
    <w:p w:rsidR="00000000" w:rsidRDefault="00000000">
      <w:pPr>
        <w:pStyle w:val="3"/>
        <w:divId w:val="175387555"/>
      </w:pPr>
      <w:r>
        <w:t>Tickers channel</w:t>
      </w:r>
    </w:p>
    <w:p w:rsidR="00000000" w:rsidRDefault="00000000">
      <w:pPr>
        <w:pStyle w:val="a5"/>
        <w:divId w:val="175387555"/>
      </w:pPr>
      <w:r>
        <w:t>Retrieve the last traded price, bid price, ask price. The fastest rate is 1 update/100ms. There will be no update if the event is not triggered. The events which can trigger update: trade, the change on best ask/bid price</w:t>
      </w:r>
    </w:p>
    <w:p w:rsidR="00000000" w:rsidRDefault="00000000">
      <w:pPr>
        <w:pStyle w:val="4"/>
        <w:divId w:val="175387555"/>
      </w:pPr>
      <w:r>
        <w:t>URL Path</w:t>
      </w:r>
    </w:p>
    <w:p w:rsidR="00000000" w:rsidRDefault="00000000">
      <w:pPr>
        <w:pStyle w:val="a5"/>
        <w:divId w:val="175387555"/>
      </w:pPr>
      <w:r>
        <w:t>/ws/v5/business</w:t>
      </w:r>
    </w:p>
    <w:p w:rsidR="00000000" w:rsidRDefault="00000000">
      <w:pPr>
        <w:pStyle w:val="a5"/>
        <w:ind w:left="720" w:right="720"/>
        <w:divId w:val="1298604691"/>
      </w:pPr>
      <w:r>
        <w:t>Request Example</w:t>
      </w:r>
    </w:p>
    <w:p w:rsidR="00000000" w:rsidRDefault="00000000">
      <w:pPr>
        <w:pStyle w:val="HTML0"/>
        <w:divId w:val="1699502102"/>
        <w:rPr>
          <w:rStyle w:val="HTML"/>
        </w:rPr>
      </w:pPr>
      <w:r>
        <w:rPr>
          <w:rStyle w:val="o"/>
        </w:rPr>
        <w:t>{</w:t>
      </w:r>
    </w:p>
    <w:p w:rsidR="00000000" w:rsidRDefault="00000000">
      <w:pPr>
        <w:pStyle w:val="HTML0"/>
        <w:divId w:val="1699502102"/>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1699502102"/>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1699502102"/>
        <w:rPr>
          <w:rStyle w:val="HTML"/>
        </w:rPr>
      </w:pPr>
      <w:r>
        <w:rPr>
          <w:rStyle w:val="HTML"/>
        </w:rPr>
        <w:t xml:space="preserve">    </w:t>
      </w:r>
      <w:r>
        <w:rPr>
          <w:rStyle w:val="o"/>
        </w:rPr>
        <w:t>{</w:t>
      </w:r>
    </w:p>
    <w:p w:rsidR="00000000" w:rsidRDefault="00000000">
      <w:pPr>
        <w:pStyle w:val="HTML0"/>
        <w:divId w:val="1699502102"/>
        <w:rPr>
          <w:rStyle w:val="HTML"/>
        </w:rPr>
      </w:pPr>
      <w:r>
        <w:rPr>
          <w:rStyle w:val="HTML"/>
        </w:rPr>
        <w:t xml:space="preserve">      </w:t>
      </w:r>
      <w:r>
        <w:rPr>
          <w:rStyle w:val="s2"/>
        </w:rPr>
        <w:t>"channel"</w:t>
      </w:r>
      <w:r>
        <w:rPr>
          <w:rStyle w:val="HTML"/>
        </w:rPr>
        <w:t xml:space="preserve">: </w:t>
      </w:r>
      <w:r>
        <w:rPr>
          <w:rStyle w:val="s2"/>
        </w:rPr>
        <w:t>"sprd-tickers"</w:t>
      </w:r>
      <w:r>
        <w:rPr>
          <w:rStyle w:val="HTML"/>
        </w:rPr>
        <w:t>,</w:t>
      </w:r>
    </w:p>
    <w:p w:rsidR="00000000" w:rsidRDefault="00000000">
      <w:pPr>
        <w:pStyle w:val="HTML0"/>
        <w:divId w:val="1699502102"/>
        <w:rPr>
          <w:rStyle w:val="HTML"/>
        </w:rPr>
      </w:pPr>
      <w:r>
        <w:rPr>
          <w:rStyle w:val="HTML"/>
        </w:rPr>
        <w:t xml:space="preserve">      </w:t>
      </w:r>
      <w:r>
        <w:rPr>
          <w:rStyle w:val="s2"/>
        </w:rPr>
        <w:t>"sprdId"</w:t>
      </w:r>
      <w:r>
        <w:rPr>
          <w:rStyle w:val="HTML"/>
        </w:rPr>
        <w:t xml:space="preserve">: </w:t>
      </w:r>
      <w:r>
        <w:rPr>
          <w:rStyle w:val="s2"/>
        </w:rPr>
        <w:t>"BTC-USDT_BTC-USDT-SWAP"</w:t>
      </w:r>
    </w:p>
    <w:p w:rsidR="00000000" w:rsidRDefault="00000000">
      <w:pPr>
        <w:pStyle w:val="HTML0"/>
        <w:divId w:val="1699502102"/>
        <w:rPr>
          <w:rStyle w:val="HTML"/>
        </w:rPr>
      </w:pPr>
      <w:r>
        <w:rPr>
          <w:rStyle w:val="HTML"/>
        </w:rPr>
        <w:t xml:space="preserve">    </w:t>
      </w:r>
      <w:r>
        <w:rPr>
          <w:rStyle w:val="o"/>
        </w:rPr>
        <w:t>}</w:t>
      </w:r>
    </w:p>
    <w:p w:rsidR="00000000" w:rsidRDefault="00000000">
      <w:pPr>
        <w:pStyle w:val="HTML0"/>
        <w:divId w:val="1699502102"/>
        <w:rPr>
          <w:rStyle w:val="HTML"/>
        </w:rPr>
      </w:pPr>
      <w:r>
        <w:rPr>
          <w:rStyle w:val="HTML"/>
        </w:rPr>
        <w:t xml:space="preserve">  </w:t>
      </w:r>
      <w:r>
        <w:rPr>
          <w:rStyle w:val="o"/>
        </w:rPr>
        <w:t>]</w:t>
      </w:r>
    </w:p>
    <w:p w:rsidR="00000000" w:rsidRDefault="00000000">
      <w:pPr>
        <w:pStyle w:val="HTML0"/>
        <w:divId w:val="1699502102"/>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33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subscribed channels</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sprd-tickers</w:t>
            </w:r>
          </w:p>
        </w:tc>
      </w:tr>
      <w:tr w:rsidR="00000000">
        <w:trPr>
          <w:divId w:val="175387555"/>
          <w:tblCellSpacing w:w="15" w:type="dxa"/>
        </w:trPr>
        <w:tc>
          <w:tcPr>
            <w:tcW w:w="0" w:type="auto"/>
            <w:vAlign w:val="center"/>
            <w:hideMark/>
          </w:tcPr>
          <w:p w:rsidR="00000000" w:rsidRDefault="00000000">
            <w:r>
              <w:t>&gt; sprdId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spread ID</w:t>
            </w:r>
          </w:p>
        </w:tc>
      </w:tr>
    </w:tbl>
    <w:p w:rsidR="00000000" w:rsidRDefault="00000000">
      <w:pPr>
        <w:pStyle w:val="a5"/>
        <w:ind w:left="720" w:right="720"/>
        <w:divId w:val="1715150724"/>
      </w:pPr>
      <w:r>
        <w:t>Successful Response Example</w:t>
      </w:r>
    </w:p>
    <w:p w:rsidR="00000000" w:rsidRDefault="00000000">
      <w:pPr>
        <w:pStyle w:val="HTML0"/>
        <w:divId w:val="782501843"/>
        <w:rPr>
          <w:rStyle w:val="HTML"/>
        </w:rPr>
      </w:pPr>
      <w:r>
        <w:rPr>
          <w:rStyle w:val="o"/>
        </w:rPr>
        <w:t>{</w:t>
      </w:r>
    </w:p>
    <w:p w:rsidR="00000000" w:rsidRDefault="00000000">
      <w:pPr>
        <w:pStyle w:val="HTML0"/>
        <w:divId w:val="782501843"/>
        <w:rPr>
          <w:rStyle w:val="HTML"/>
        </w:rPr>
      </w:pPr>
      <w:r>
        <w:rPr>
          <w:rStyle w:val="HTML"/>
        </w:rPr>
        <w:t xml:space="preserve">  </w:t>
      </w:r>
      <w:r>
        <w:rPr>
          <w:rStyle w:val="s2"/>
        </w:rPr>
        <w:t>"event"</w:t>
      </w:r>
      <w:r>
        <w:rPr>
          <w:rStyle w:val="HTML"/>
        </w:rPr>
        <w:t xml:space="preserve">: </w:t>
      </w:r>
      <w:r>
        <w:rPr>
          <w:rStyle w:val="s2"/>
        </w:rPr>
        <w:t>"subscribe"</w:t>
      </w:r>
      <w:r>
        <w:rPr>
          <w:rStyle w:val="HTML"/>
        </w:rPr>
        <w:t>,</w:t>
      </w:r>
    </w:p>
    <w:p w:rsidR="00000000" w:rsidRDefault="00000000">
      <w:pPr>
        <w:pStyle w:val="HTML0"/>
        <w:divId w:val="782501843"/>
        <w:rPr>
          <w:rStyle w:val="HTML"/>
        </w:rPr>
      </w:pPr>
      <w:r>
        <w:rPr>
          <w:rStyle w:val="HTML"/>
        </w:rPr>
        <w:t xml:space="preserve">  </w:t>
      </w:r>
      <w:r>
        <w:rPr>
          <w:rStyle w:val="s2"/>
        </w:rPr>
        <w:t>"arg"</w:t>
      </w:r>
      <w:r>
        <w:rPr>
          <w:rStyle w:val="HTML"/>
        </w:rPr>
        <w:t xml:space="preserve">: </w:t>
      </w:r>
      <w:r>
        <w:rPr>
          <w:rStyle w:val="o"/>
        </w:rPr>
        <w:t>{</w:t>
      </w:r>
    </w:p>
    <w:p w:rsidR="00000000" w:rsidRDefault="00000000">
      <w:pPr>
        <w:pStyle w:val="HTML0"/>
        <w:divId w:val="782501843"/>
        <w:rPr>
          <w:rStyle w:val="HTML"/>
        </w:rPr>
      </w:pPr>
      <w:r>
        <w:rPr>
          <w:rStyle w:val="HTML"/>
        </w:rPr>
        <w:t xml:space="preserve">    </w:t>
      </w:r>
      <w:r>
        <w:rPr>
          <w:rStyle w:val="s2"/>
        </w:rPr>
        <w:t>"channel"</w:t>
      </w:r>
      <w:r>
        <w:rPr>
          <w:rStyle w:val="HTML"/>
        </w:rPr>
        <w:t xml:space="preserve">: </w:t>
      </w:r>
      <w:r>
        <w:rPr>
          <w:rStyle w:val="s2"/>
        </w:rPr>
        <w:t>"sprd-tickers"</w:t>
      </w:r>
      <w:r>
        <w:rPr>
          <w:rStyle w:val="HTML"/>
        </w:rPr>
        <w:t>,</w:t>
      </w:r>
    </w:p>
    <w:p w:rsidR="00000000" w:rsidRDefault="00000000">
      <w:pPr>
        <w:pStyle w:val="HTML0"/>
        <w:divId w:val="782501843"/>
        <w:rPr>
          <w:rStyle w:val="HTML"/>
        </w:rPr>
      </w:pPr>
      <w:r>
        <w:rPr>
          <w:rStyle w:val="HTML"/>
        </w:rPr>
        <w:t xml:space="preserve">    </w:t>
      </w:r>
      <w:r>
        <w:rPr>
          <w:rStyle w:val="s2"/>
        </w:rPr>
        <w:t>"sprdId"</w:t>
      </w:r>
      <w:r>
        <w:rPr>
          <w:rStyle w:val="HTML"/>
        </w:rPr>
        <w:t xml:space="preserve">: </w:t>
      </w:r>
      <w:r>
        <w:rPr>
          <w:rStyle w:val="s2"/>
        </w:rPr>
        <w:t>"BTC-USDT_BTC-USDT-SWAP"</w:t>
      </w:r>
    </w:p>
    <w:p w:rsidR="00000000" w:rsidRDefault="00000000">
      <w:pPr>
        <w:pStyle w:val="HTML0"/>
        <w:divId w:val="782501843"/>
        <w:rPr>
          <w:rStyle w:val="HTML"/>
        </w:rPr>
      </w:pPr>
      <w:r>
        <w:rPr>
          <w:rStyle w:val="HTML"/>
        </w:rPr>
        <w:t xml:space="preserve">  </w:t>
      </w:r>
      <w:r>
        <w:rPr>
          <w:rStyle w:val="o"/>
        </w:rPr>
        <w:t>}</w:t>
      </w:r>
      <w:r>
        <w:rPr>
          <w:rStyle w:val="HTML"/>
        </w:rPr>
        <w:t>,</w:t>
      </w:r>
    </w:p>
    <w:p w:rsidR="00000000" w:rsidRDefault="00000000">
      <w:pPr>
        <w:pStyle w:val="HTML0"/>
        <w:divId w:val="782501843"/>
        <w:rPr>
          <w:rStyle w:val="HTML"/>
        </w:rPr>
      </w:pPr>
      <w:r>
        <w:rPr>
          <w:rStyle w:val="HTML"/>
        </w:rPr>
        <w:t xml:space="preserve">  </w:t>
      </w:r>
      <w:r>
        <w:rPr>
          <w:rStyle w:val="s2"/>
        </w:rPr>
        <w:t>"connId"</w:t>
      </w:r>
      <w:r>
        <w:rPr>
          <w:rStyle w:val="HTML"/>
        </w:rPr>
        <w:t xml:space="preserve">: </w:t>
      </w:r>
      <w:r>
        <w:rPr>
          <w:rStyle w:val="s2"/>
        </w:rPr>
        <w:t>"a4d3ae55"</w:t>
      </w:r>
    </w:p>
    <w:p w:rsidR="00000000" w:rsidRDefault="00000000">
      <w:pPr>
        <w:pStyle w:val="HTML0"/>
        <w:divId w:val="782501843"/>
        <w:rPr>
          <w:rStyle w:val="HTML"/>
        </w:rPr>
      </w:pPr>
      <w:r>
        <w:rPr>
          <w:rStyle w:val="o"/>
        </w:rPr>
        <w:t>}</w:t>
      </w:r>
    </w:p>
    <w:p w:rsidR="00000000" w:rsidRDefault="00000000">
      <w:pPr>
        <w:pStyle w:val="a5"/>
        <w:ind w:left="720" w:right="720"/>
        <w:divId w:val="817189600"/>
      </w:pPr>
      <w:r>
        <w:t>Failure Response Example</w:t>
      </w:r>
    </w:p>
    <w:p w:rsidR="00000000" w:rsidRDefault="00000000">
      <w:pPr>
        <w:pStyle w:val="HTML0"/>
        <w:divId w:val="196552926"/>
        <w:rPr>
          <w:rStyle w:val="HTML"/>
        </w:rPr>
      </w:pPr>
      <w:r>
        <w:rPr>
          <w:rStyle w:val="o"/>
        </w:rPr>
        <w:t>{</w:t>
      </w:r>
    </w:p>
    <w:p w:rsidR="00000000" w:rsidRDefault="00000000">
      <w:pPr>
        <w:pStyle w:val="HTML0"/>
        <w:divId w:val="196552926"/>
        <w:rPr>
          <w:rStyle w:val="HTML"/>
        </w:rPr>
      </w:pPr>
      <w:r>
        <w:rPr>
          <w:rStyle w:val="HTML"/>
        </w:rPr>
        <w:t xml:space="preserve">  </w:t>
      </w:r>
      <w:r>
        <w:rPr>
          <w:rStyle w:val="s2"/>
        </w:rPr>
        <w:t>"event"</w:t>
      </w:r>
      <w:r>
        <w:rPr>
          <w:rStyle w:val="HTML"/>
        </w:rPr>
        <w:t xml:space="preserve">: </w:t>
      </w:r>
      <w:r>
        <w:rPr>
          <w:rStyle w:val="s2"/>
        </w:rPr>
        <w:t>"error"</w:t>
      </w:r>
      <w:r>
        <w:rPr>
          <w:rStyle w:val="HTML"/>
        </w:rPr>
        <w:t>,</w:t>
      </w:r>
    </w:p>
    <w:p w:rsidR="00000000" w:rsidRDefault="00000000">
      <w:pPr>
        <w:pStyle w:val="HTML0"/>
        <w:divId w:val="196552926"/>
        <w:rPr>
          <w:rStyle w:val="HTML"/>
        </w:rPr>
      </w:pPr>
      <w:r>
        <w:rPr>
          <w:rStyle w:val="HTML"/>
        </w:rPr>
        <w:t xml:space="preserve">  </w:t>
      </w:r>
      <w:r>
        <w:rPr>
          <w:rStyle w:val="s2"/>
        </w:rPr>
        <w:t>"code"</w:t>
      </w:r>
      <w:r>
        <w:rPr>
          <w:rStyle w:val="HTML"/>
        </w:rPr>
        <w:t xml:space="preserve">: </w:t>
      </w:r>
      <w:r>
        <w:rPr>
          <w:rStyle w:val="s2"/>
        </w:rPr>
        <w:t>"60012"</w:t>
      </w:r>
      <w:r>
        <w:rPr>
          <w:rStyle w:val="HTML"/>
        </w:rPr>
        <w:t>,</w:t>
      </w:r>
    </w:p>
    <w:p w:rsidR="00000000" w:rsidRDefault="00000000">
      <w:pPr>
        <w:pStyle w:val="HTML0"/>
        <w:divId w:val="196552926"/>
        <w:rPr>
          <w:rStyle w:val="HTML"/>
        </w:rPr>
      </w:pPr>
      <w:r>
        <w:rPr>
          <w:rStyle w:val="HTML"/>
        </w:rPr>
        <w:t xml:space="preserve">  </w:t>
      </w:r>
      <w:r>
        <w:rPr>
          <w:rStyle w:val="s2"/>
        </w:rPr>
        <w:t>"msg"</w:t>
      </w:r>
      <w:r>
        <w:rPr>
          <w:rStyle w:val="HTML"/>
        </w:rPr>
        <w:t xml:space="preserve">: </w:t>
      </w:r>
      <w:r>
        <w:rPr>
          <w:rStyle w:val="s2"/>
        </w:rPr>
        <w:t>"Invalid request: {</w:t>
      </w:r>
      <w:r>
        <w:rPr>
          <w:rStyle w:val="se"/>
        </w:rPr>
        <w:t>\"</w:t>
      </w:r>
      <w:r>
        <w:rPr>
          <w:rStyle w:val="s2"/>
        </w:rPr>
        <w:t>op</w:t>
      </w:r>
      <w:r>
        <w:rPr>
          <w:rStyle w:val="se"/>
        </w:rPr>
        <w:t>\"</w:t>
      </w:r>
      <w:r>
        <w:rPr>
          <w:rStyle w:val="s2"/>
        </w:rPr>
        <w:t xml:space="preserve">: </w:t>
      </w:r>
      <w:r>
        <w:rPr>
          <w:rStyle w:val="se"/>
        </w:rPr>
        <w:t>\"</w:t>
      </w:r>
      <w:r>
        <w:rPr>
          <w:rStyle w:val="s2"/>
        </w:rPr>
        <w:t>subscribe</w:t>
      </w:r>
      <w:r>
        <w:rPr>
          <w:rStyle w:val="se"/>
        </w:rPr>
        <w:t>\"</w:t>
      </w:r>
      <w:r>
        <w:rPr>
          <w:rStyle w:val="s2"/>
        </w:rPr>
        <w:t xml:space="preserve">, </w:t>
      </w:r>
      <w:r>
        <w:rPr>
          <w:rStyle w:val="se"/>
        </w:rPr>
        <w:t>\"</w:t>
      </w:r>
      <w:r>
        <w:rPr>
          <w:rStyle w:val="s2"/>
        </w:rPr>
        <w:t>argss</w:t>
      </w:r>
      <w:r>
        <w:rPr>
          <w:rStyle w:val="se"/>
        </w:rPr>
        <w:t>\"</w:t>
      </w:r>
      <w:r>
        <w:rPr>
          <w:rStyle w:val="s2"/>
        </w:rPr>
        <w:t xml:space="preserve">:[{ </w:t>
      </w:r>
      <w:r>
        <w:rPr>
          <w:rStyle w:val="se"/>
        </w:rPr>
        <w:t>\"</w:t>
      </w:r>
      <w:r>
        <w:rPr>
          <w:rStyle w:val="s2"/>
        </w:rPr>
        <w:t>channel</w:t>
      </w:r>
      <w:r>
        <w:rPr>
          <w:rStyle w:val="se"/>
        </w:rPr>
        <w:t>\"</w:t>
      </w:r>
      <w:r>
        <w:rPr>
          <w:rStyle w:val="s2"/>
        </w:rPr>
        <w:t xml:space="preserve"> : </w:t>
      </w:r>
      <w:r>
        <w:rPr>
          <w:rStyle w:val="se"/>
        </w:rPr>
        <w:t>\"</w:t>
      </w:r>
      <w:r>
        <w:rPr>
          <w:rStyle w:val="s2"/>
        </w:rPr>
        <w:t>sprd-tickers</w:t>
      </w:r>
      <w:r>
        <w:rPr>
          <w:rStyle w:val="se"/>
        </w:rPr>
        <w:t>\"</w:t>
      </w:r>
      <w:r>
        <w:rPr>
          <w:rStyle w:val="s2"/>
        </w:rPr>
        <w:t xml:space="preserve">, </w:t>
      </w:r>
      <w:r>
        <w:rPr>
          <w:rStyle w:val="se"/>
        </w:rPr>
        <w:t>\"</w:t>
      </w:r>
      <w:r>
        <w:rPr>
          <w:rStyle w:val="s2"/>
        </w:rPr>
        <w:t>instId</w:t>
      </w:r>
      <w:r>
        <w:rPr>
          <w:rStyle w:val="se"/>
        </w:rPr>
        <w:t>\"</w:t>
      </w:r>
      <w:r>
        <w:rPr>
          <w:rStyle w:val="s2"/>
        </w:rPr>
        <w:t xml:space="preserve"> : </w:t>
      </w:r>
      <w:r>
        <w:rPr>
          <w:rStyle w:val="se"/>
        </w:rPr>
        <w:t>\"</w:t>
      </w:r>
      <w:r>
        <w:rPr>
          <w:rStyle w:val="s2"/>
        </w:rPr>
        <w:t>LTC-USD-200327</w:t>
      </w:r>
      <w:r>
        <w:rPr>
          <w:rStyle w:val="se"/>
        </w:rPr>
        <w:t>\"</w:t>
      </w:r>
      <w:r>
        <w:rPr>
          <w:rStyle w:val="s2"/>
        </w:rPr>
        <w:t>}]}"</w:t>
      </w:r>
      <w:r>
        <w:rPr>
          <w:rStyle w:val="HTML"/>
        </w:rPr>
        <w:t>,</w:t>
      </w:r>
    </w:p>
    <w:p w:rsidR="00000000" w:rsidRDefault="00000000">
      <w:pPr>
        <w:pStyle w:val="HTML0"/>
        <w:divId w:val="196552926"/>
        <w:rPr>
          <w:rStyle w:val="HTML"/>
        </w:rPr>
      </w:pPr>
      <w:r>
        <w:rPr>
          <w:rStyle w:val="HTML"/>
        </w:rPr>
        <w:t xml:space="preserve">  </w:t>
      </w:r>
      <w:r>
        <w:rPr>
          <w:rStyle w:val="s2"/>
        </w:rPr>
        <w:t>"connId"</w:t>
      </w:r>
      <w:r>
        <w:rPr>
          <w:rStyle w:val="HTML"/>
        </w:rPr>
        <w:t xml:space="preserve">: </w:t>
      </w:r>
      <w:r>
        <w:rPr>
          <w:rStyle w:val="s2"/>
        </w:rPr>
        <w:t>"a4d3ae55"</w:t>
      </w:r>
    </w:p>
    <w:p w:rsidR="00000000" w:rsidRDefault="00000000">
      <w:pPr>
        <w:pStyle w:val="HTML0"/>
        <w:divId w:val="196552926"/>
        <w:rPr>
          <w:rStyle w:val="HTML"/>
        </w:rPr>
      </w:pPr>
      <w:r>
        <w:rPr>
          <w:rStyle w:val="o"/>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28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Event</w:t>
            </w:r>
            <w:r>
              <w:br/>
            </w:r>
            <w:r>
              <w:rPr>
                <w:rStyle w:val="HTML"/>
              </w:rPr>
              <w:t>subscribe</w:t>
            </w:r>
            <w:r>
              <w:br/>
            </w:r>
            <w:r>
              <w:rPr>
                <w:rStyle w:val="HTML"/>
              </w:rPr>
              <w:t>unsubscribe</w:t>
            </w:r>
            <w:r>
              <w:br/>
            </w:r>
            <w:r>
              <w:rPr>
                <w:rStyle w:val="HTML"/>
              </w:rPr>
              <w:t>error</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No</w:t>
            </w:r>
          </w:p>
        </w:tc>
        <w:tc>
          <w:tcPr>
            <w:tcW w:w="0" w:type="auto"/>
            <w:vAlign w:val="center"/>
            <w:hideMark/>
          </w:tcPr>
          <w:p w:rsidR="00000000" w:rsidRDefault="00000000">
            <w:r>
              <w:t>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sprdId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spread ID</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connId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WebSocket connection ID</w:t>
            </w:r>
          </w:p>
        </w:tc>
      </w:tr>
    </w:tbl>
    <w:p w:rsidR="00000000" w:rsidRDefault="00000000">
      <w:pPr>
        <w:pStyle w:val="a5"/>
        <w:ind w:left="720" w:right="720"/>
        <w:divId w:val="828864088"/>
      </w:pPr>
      <w:r>
        <w:t>Push Data Example</w:t>
      </w:r>
    </w:p>
    <w:p w:rsidR="00000000" w:rsidRDefault="00000000">
      <w:pPr>
        <w:pStyle w:val="HTML0"/>
        <w:divId w:val="835539809"/>
        <w:rPr>
          <w:rStyle w:val="HTML"/>
        </w:rPr>
      </w:pPr>
      <w:r>
        <w:rPr>
          <w:rStyle w:val="o"/>
        </w:rPr>
        <w:t>{</w:t>
      </w:r>
    </w:p>
    <w:p w:rsidR="00000000" w:rsidRDefault="00000000">
      <w:pPr>
        <w:pStyle w:val="HTML0"/>
        <w:divId w:val="835539809"/>
        <w:rPr>
          <w:rStyle w:val="HTML"/>
        </w:rPr>
      </w:pPr>
      <w:r>
        <w:rPr>
          <w:rStyle w:val="HTML"/>
        </w:rPr>
        <w:t xml:space="preserve">    </w:t>
      </w:r>
      <w:r>
        <w:rPr>
          <w:rStyle w:val="s2"/>
        </w:rPr>
        <w:t>"arg"</w:t>
      </w:r>
      <w:r>
        <w:rPr>
          <w:rStyle w:val="HTML"/>
        </w:rPr>
        <w:t xml:space="preserve">: </w:t>
      </w:r>
      <w:r>
        <w:rPr>
          <w:rStyle w:val="o"/>
        </w:rPr>
        <w:t>{</w:t>
      </w:r>
    </w:p>
    <w:p w:rsidR="00000000" w:rsidRDefault="00000000">
      <w:pPr>
        <w:pStyle w:val="HTML0"/>
        <w:divId w:val="835539809"/>
        <w:rPr>
          <w:rStyle w:val="HTML"/>
        </w:rPr>
      </w:pPr>
      <w:r>
        <w:rPr>
          <w:rStyle w:val="HTML"/>
        </w:rPr>
        <w:t xml:space="preserve">        </w:t>
      </w:r>
      <w:r>
        <w:rPr>
          <w:rStyle w:val="s2"/>
        </w:rPr>
        <w:t>"channel"</w:t>
      </w:r>
      <w:r>
        <w:rPr>
          <w:rStyle w:val="HTML"/>
        </w:rPr>
        <w:t xml:space="preserve">: </w:t>
      </w:r>
      <w:r>
        <w:rPr>
          <w:rStyle w:val="s2"/>
        </w:rPr>
        <w:t>"sprd-tickers"</w:t>
      </w:r>
      <w:r>
        <w:rPr>
          <w:rStyle w:val="HTML"/>
        </w:rPr>
        <w:t>,</w:t>
      </w:r>
    </w:p>
    <w:p w:rsidR="00000000" w:rsidRDefault="00000000">
      <w:pPr>
        <w:pStyle w:val="HTML0"/>
        <w:divId w:val="835539809"/>
        <w:rPr>
          <w:rStyle w:val="HTML"/>
        </w:rPr>
      </w:pPr>
      <w:r>
        <w:rPr>
          <w:rStyle w:val="HTML"/>
        </w:rPr>
        <w:t xml:space="preserve">        </w:t>
      </w:r>
      <w:r>
        <w:rPr>
          <w:rStyle w:val="s2"/>
        </w:rPr>
        <w:t>"sprdId"</w:t>
      </w:r>
      <w:r>
        <w:rPr>
          <w:rStyle w:val="HTML"/>
        </w:rPr>
        <w:t xml:space="preserve">: </w:t>
      </w:r>
      <w:r>
        <w:rPr>
          <w:rStyle w:val="s2"/>
        </w:rPr>
        <w:t>"BTC-USDT_BTC-USDT-SWAP"</w:t>
      </w:r>
    </w:p>
    <w:p w:rsidR="00000000" w:rsidRDefault="00000000">
      <w:pPr>
        <w:pStyle w:val="HTML0"/>
        <w:divId w:val="835539809"/>
        <w:rPr>
          <w:rStyle w:val="HTML"/>
        </w:rPr>
      </w:pPr>
      <w:r>
        <w:rPr>
          <w:rStyle w:val="HTML"/>
        </w:rPr>
        <w:t xml:space="preserve">    </w:t>
      </w:r>
      <w:r>
        <w:rPr>
          <w:rStyle w:val="o"/>
        </w:rPr>
        <w:t>}</w:t>
      </w:r>
      <w:r>
        <w:rPr>
          <w:rStyle w:val="HTML"/>
        </w:rPr>
        <w:t>,</w:t>
      </w:r>
    </w:p>
    <w:p w:rsidR="00000000" w:rsidRDefault="00000000">
      <w:pPr>
        <w:pStyle w:val="HTML0"/>
        <w:divId w:val="835539809"/>
        <w:rPr>
          <w:rStyle w:val="HTML"/>
        </w:rPr>
      </w:pPr>
      <w:r>
        <w:rPr>
          <w:rStyle w:val="HTML"/>
        </w:rPr>
        <w:t xml:space="preserve">    </w:t>
      </w:r>
      <w:r>
        <w:rPr>
          <w:rStyle w:val="s2"/>
        </w:rPr>
        <w:t>"data"</w:t>
      </w:r>
      <w:r>
        <w:rPr>
          <w:rStyle w:val="HTML"/>
        </w:rPr>
        <w:t xml:space="preserve">: </w:t>
      </w:r>
      <w:r>
        <w:rPr>
          <w:rStyle w:val="o"/>
        </w:rPr>
        <w:t>[</w:t>
      </w:r>
    </w:p>
    <w:p w:rsidR="00000000" w:rsidRDefault="00000000">
      <w:pPr>
        <w:pStyle w:val="HTML0"/>
        <w:divId w:val="835539809"/>
        <w:rPr>
          <w:rStyle w:val="HTML"/>
        </w:rPr>
      </w:pPr>
      <w:r>
        <w:rPr>
          <w:rStyle w:val="HTML"/>
        </w:rPr>
        <w:t xml:space="preserve">        </w:t>
      </w:r>
      <w:r>
        <w:rPr>
          <w:rStyle w:val="o"/>
        </w:rPr>
        <w:t>{</w:t>
      </w:r>
    </w:p>
    <w:p w:rsidR="00000000" w:rsidRDefault="00000000">
      <w:pPr>
        <w:pStyle w:val="HTML0"/>
        <w:divId w:val="835539809"/>
        <w:rPr>
          <w:rStyle w:val="HTML"/>
        </w:rPr>
      </w:pPr>
      <w:r>
        <w:rPr>
          <w:rStyle w:val="HTML"/>
        </w:rPr>
        <w:t xml:space="preserve">            </w:t>
      </w:r>
      <w:r>
        <w:rPr>
          <w:rStyle w:val="s2"/>
        </w:rPr>
        <w:t>"sprdId"</w:t>
      </w:r>
      <w:r>
        <w:rPr>
          <w:rStyle w:val="HTML"/>
        </w:rPr>
        <w:t xml:space="preserve">: </w:t>
      </w:r>
      <w:r>
        <w:rPr>
          <w:rStyle w:val="s2"/>
        </w:rPr>
        <w:t>"BTC-USDT_BTC-USDT-SWAP"</w:t>
      </w:r>
      <w:r>
        <w:rPr>
          <w:rStyle w:val="HTML"/>
        </w:rPr>
        <w:t>,</w:t>
      </w:r>
    </w:p>
    <w:p w:rsidR="00000000" w:rsidRDefault="00000000">
      <w:pPr>
        <w:pStyle w:val="HTML0"/>
        <w:divId w:val="835539809"/>
        <w:rPr>
          <w:rStyle w:val="HTML"/>
        </w:rPr>
      </w:pPr>
      <w:r>
        <w:rPr>
          <w:rStyle w:val="HTML"/>
        </w:rPr>
        <w:t xml:space="preserve">            </w:t>
      </w:r>
      <w:r>
        <w:rPr>
          <w:rStyle w:val="s2"/>
        </w:rPr>
        <w:t>"last"</w:t>
      </w:r>
      <w:r>
        <w:rPr>
          <w:rStyle w:val="HTML"/>
        </w:rPr>
        <w:t xml:space="preserve">: </w:t>
      </w:r>
      <w:r>
        <w:rPr>
          <w:rStyle w:val="s2"/>
        </w:rPr>
        <w:t>"4"</w:t>
      </w:r>
      <w:r>
        <w:rPr>
          <w:rStyle w:val="HTML"/>
        </w:rPr>
        <w:t>,</w:t>
      </w:r>
    </w:p>
    <w:p w:rsidR="00000000" w:rsidRDefault="00000000">
      <w:pPr>
        <w:pStyle w:val="HTML0"/>
        <w:divId w:val="835539809"/>
        <w:rPr>
          <w:rStyle w:val="HTML"/>
        </w:rPr>
      </w:pPr>
      <w:r>
        <w:rPr>
          <w:rStyle w:val="HTML"/>
        </w:rPr>
        <w:t xml:space="preserve">            </w:t>
      </w:r>
      <w:r>
        <w:rPr>
          <w:rStyle w:val="s2"/>
        </w:rPr>
        <w:t>"lastSz"</w:t>
      </w:r>
      <w:r>
        <w:rPr>
          <w:rStyle w:val="HTML"/>
        </w:rPr>
        <w:t xml:space="preserve">: </w:t>
      </w:r>
      <w:r>
        <w:rPr>
          <w:rStyle w:val="s2"/>
        </w:rPr>
        <w:t>"0.01"</w:t>
      </w:r>
      <w:r>
        <w:rPr>
          <w:rStyle w:val="HTML"/>
        </w:rPr>
        <w:t>,</w:t>
      </w:r>
    </w:p>
    <w:p w:rsidR="00000000" w:rsidRDefault="00000000">
      <w:pPr>
        <w:pStyle w:val="HTML0"/>
        <w:divId w:val="835539809"/>
        <w:rPr>
          <w:rStyle w:val="HTML"/>
        </w:rPr>
      </w:pPr>
      <w:r>
        <w:rPr>
          <w:rStyle w:val="HTML"/>
        </w:rPr>
        <w:t xml:space="preserve">            </w:t>
      </w:r>
      <w:r>
        <w:rPr>
          <w:rStyle w:val="s2"/>
        </w:rPr>
        <w:t>"askPx"</w:t>
      </w:r>
      <w:r>
        <w:rPr>
          <w:rStyle w:val="HTML"/>
        </w:rPr>
        <w:t xml:space="preserve">: </w:t>
      </w:r>
      <w:r>
        <w:rPr>
          <w:rStyle w:val="s2"/>
        </w:rPr>
        <w:t>"19.7"</w:t>
      </w:r>
      <w:r>
        <w:rPr>
          <w:rStyle w:val="HTML"/>
        </w:rPr>
        <w:t>,</w:t>
      </w:r>
    </w:p>
    <w:p w:rsidR="00000000" w:rsidRDefault="00000000">
      <w:pPr>
        <w:pStyle w:val="HTML0"/>
        <w:divId w:val="835539809"/>
        <w:rPr>
          <w:rStyle w:val="HTML"/>
        </w:rPr>
      </w:pPr>
      <w:r>
        <w:rPr>
          <w:rStyle w:val="HTML"/>
        </w:rPr>
        <w:t xml:space="preserve">            </w:t>
      </w:r>
      <w:r>
        <w:rPr>
          <w:rStyle w:val="s2"/>
        </w:rPr>
        <w:t>"askSz"</w:t>
      </w:r>
      <w:r>
        <w:rPr>
          <w:rStyle w:val="HTML"/>
        </w:rPr>
        <w:t xml:space="preserve">: </w:t>
      </w:r>
      <w:r>
        <w:rPr>
          <w:rStyle w:val="s2"/>
        </w:rPr>
        <w:t>"5.79"</w:t>
      </w:r>
      <w:r>
        <w:rPr>
          <w:rStyle w:val="HTML"/>
        </w:rPr>
        <w:t>,</w:t>
      </w:r>
    </w:p>
    <w:p w:rsidR="00000000" w:rsidRDefault="00000000">
      <w:pPr>
        <w:pStyle w:val="HTML0"/>
        <w:divId w:val="835539809"/>
        <w:rPr>
          <w:rStyle w:val="HTML"/>
        </w:rPr>
      </w:pPr>
      <w:r>
        <w:rPr>
          <w:rStyle w:val="HTML"/>
        </w:rPr>
        <w:t xml:space="preserve">            </w:t>
      </w:r>
      <w:r>
        <w:rPr>
          <w:rStyle w:val="s2"/>
        </w:rPr>
        <w:t>"bidPx"</w:t>
      </w:r>
      <w:r>
        <w:rPr>
          <w:rStyle w:val="HTML"/>
        </w:rPr>
        <w:t xml:space="preserve">: </w:t>
      </w:r>
      <w:r>
        <w:rPr>
          <w:rStyle w:val="s2"/>
        </w:rPr>
        <w:t>"5.9"</w:t>
      </w:r>
      <w:r>
        <w:rPr>
          <w:rStyle w:val="HTML"/>
        </w:rPr>
        <w:t>,</w:t>
      </w:r>
    </w:p>
    <w:p w:rsidR="00000000" w:rsidRDefault="00000000">
      <w:pPr>
        <w:pStyle w:val="HTML0"/>
        <w:divId w:val="835539809"/>
        <w:rPr>
          <w:rStyle w:val="HTML"/>
        </w:rPr>
      </w:pPr>
      <w:r>
        <w:rPr>
          <w:rStyle w:val="HTML"/>
        </w:rPr>
        <w:t xml:space="preserve">            </w:t>
      </w:r>
      <w:r>
        <w:rPr>
          <w:rStyle w:val="s2"/>
        </w:rPr>
        <w:t>"bidSz"</w:t>
      </w:r>
      <w:r>
        <w:rPr>
          <w:rStyle w:val="HTML"/>
        </w:rPr>
        <w:t xml:space="preserve">: </w:t>
      </w:r>
      <w:r>
        <w:rPr>
          <w:rStyle w:val="s2"/>
        </w:rPr>
        <w:t>"5.79"</w:t>
      </w:r>
      <w:r>
        <w:rPr>
          <w:rStyle w:val="HTML"/>
        </w:rPr>
        <w:t>,</w:t>
      </w:r>
    </w:p>
    <w:p w:rsidR="00000000" w:rsidRDefault="00000000">
      <w:pPr>
        <w:pStyle w:val="HTML0"/>
        <w:divId w:val="835539809"/>
        <w:rPr>
          <w:rStyle w:val="HTML"/>
        </w:rPr>
      </w:pPr>
      <w:r>
        <w:rPr>
          <w:rStyle w:val="HTML"/>
        </w:rPr>
        <w:t xml:space="preserve">            </w:t>
      </w:r>
      <w:r>
        <w:rPr>
          <w:rStyle w:val="s2"/>
        </w:rPr>
        <w:t>"open24h"</w:t>
      </w:r>
      <w:r>
        <w:rPr>
          <w:rStyle w:val="HTML"/>
        </w:rPr>
        <w:t xml:space="preserve">: </w:t>
      </w:r>
      <w:r>
        <w:rPr>
          <w:rStyle w:val="s2"/>
        </w:rPr>
        <w:t>"-7"</w:t>
      </w:r>
      <w:r>
        <w:rPr>
          <w:rStyle w:val="HTML"/>
        </w:rPr>
        <w:t>,</w:t>
      </w:r>
    </w:p>
    <w:p w:rsidR="00000000" w:rsidRDefault="00000000">
      <w:pPr>
        <w:pStyle w:val="HTML0"/>
        <w:divId w:val="835539809"/>
        <w:rPr>
          <w:rStyle w:val="HTML"/>
        </w:rPr>
      </w:pPr>
      <w:r>
        <w:rPr>
          <w:rStyle w:val="HTML"/>
        </w:rPr>
        <w:t xml:space="preserve">            </w:t>
      </w:r>
      <w:r>
        <w:rPr>
          <w:rStyle w:val="s2"/>
        </w:rPr>
        <w:t>"high24h"</w:t>
      </w:r>
      <w:r>
        <w:rPr>
          <w:rStyle w:val="HTML"/>
        </w:rPr>
        <w:t xml:space="preserve">: </w:t>
      </w:r>
      <w:r>
        <w:rPr>
          <w:rStyle w:val="s2"/>
        </w:rPr>
        <w:t>"19.6"</w:t>
      </w:r>
      <w:r>
        <w:rPr>
          <w:rStyle w:val="HTML"/>
        </w:rPr>
        <w:t>,</w:t>
      </w:r>
    </w:p>
    <w:p w:rsidR="00000000" w:rsidRDefault="00000000">
      <w:pPr>
        <w:pStyle w:val="HTML0"/>
        <w:divId w:val="835539809"/>
        <w:rPr>
          <w:rStyle w:val="HTML"/>
        </w:rPr>
      </w:pPr>
      <w:r>
        <w:rPr>
          <w:rStyle w:val="HTML"/>
        </w:rPr>
        <w:t xml:space="preserve">            </w:t>
      </w:r>
      <w:r>
        <w:rPr>
          <w:rStyle w:val="s2"/>
        </w:rPr>
        <w:t>"low24h"</w:t>
      </w:r>
      <w:r>
        <w:rPr>
          <w:rStyle w:val="HTML"/>
        </w:rPr>
        <w:t xml:space="preserve">: </w:t>
      </w:r>
      <w:r>
        <w:rPr>
          <w:rStyle w:val="s2"/>
        </w:rPr>
        <w:t>"-7"</w:t>
      </w:r>
      <w:r>
        <w:rPr>
          <w:rStyle w:val="HTML"/>
        </w:rPr>
        <w:t>,</w:t>
      </w:r>
    </w:p>
    <w:p w:rsidR="00000000" w:rsidRDefault="00000000">
      <w:pPr>
        <w:pStyle w:val="HTML0"/>
        <w:divId w:val="835539809"/>
        <w:rPr>
          <w:rStyle w:val="HTML"/>
        </w:rPr>
      </w:pPr>
      <w:r>
        <w:rPr>
          <w:rStyle w:val="HTML"/>
        </w:rPr>
        <w:t xml:space="preserve">            </w:t>
      </w:r>
      <w:r>
        <w:rPr>
          <w:rStyle w:val="s2"/>
        </w:rPr>
        <w:t>"vol24h"</w:t>
      </w:r>
      <w:r>
        <w:rPr>
          <w:rStyle w:val="HTML"/>
        </w:rPr>
        <w:t xml:space="preserve">: </w:t>
      </w:r>
      <w:r>
        <w:rPr>
          <w:rStyle w:val="s2"/>
        </w:rPr>
        <w:t>"9.87"</w:t>
      </w:r>
      <w:r>
        <w:rPr>
          <w:rStyle w:val="HTML"/>
        </w:rPr>
        <w:t>,</w:t>
      </w:r>
    </w:p>
    <w:p w:rsidR="00000000" w:rsidRDefault="00000000">
      <w:pPr>
        <w:pStyle w:val="HTML0"/>
        <w:divId w:val="835539809"/>
        <w:rPr>
          <w:rStyle w:val="HTML"/>
        </w:rPr>
      </w:pPr>
      <w:r>
        <w:rPr>
          <w:rStyle w:val="HTML"/>
        </w:rPr>
        <w:t xml:space="preserve">            </w:t>
      </w:r>
      <w:r>
        <w:rPr>
          <w:rStyle w:val="s2"/>
        </w:rPr>
        <w:t>"ts"</w:t>
      </w:r>
      <w:r>
        <w:rPr>
          <w:rStyle w:val="HTML"/>
        </w:rPr>
        <w:t xml:space="preserve">: </w:t>
      </w:r>
      <w:r>
        <w:rPr>
          <w:rStyle w:val="s2"/>
        </w:rPr>
        <w:t>"1715247061026"</w:t>
      </w:r>
    </w:p>
    <w:p w:rsidR="00000000" w:rsidRDefault="00000000">
      <w:pPr>
        <w:pStyle w:val="HTML0"/>
        <w:divId w:val="835539809"/>
        <w:rPr>
          <w:rStyle w:val="HTML"/>
        </w:rPr>
      </w:pPr>
      <w:r>
        <w:rPr>
          <w:rStyle w:val="HTML"/>
        </w:rPr>
        <w:t xml:space="preserve">        </w:t>
      </w:r>
      <w:r>
        <w:rPr>
          <w:rStyle w:val="o"/>
        </w:rPr>
        <w:t>}</w:t>
      </w:r>
    </w:p>
    <w:p w:rsidR="00000000" w:rsidRDefault="00000000">
      <w:pPr>
        <w:pStyle w:val="HTML0"/>
        <w:divId w:val="835539809"/>
        <w:rPr>
          <w:rStyle w:val="HTML"/>
        </w:rPr>
      </w:pPr>
      <w:r>
        <w:rPr>
          <w:rStyle w:val="HTML"/>
        </w:rPr>
        <w:t xml:space="preserve">    </w:t>
      </w:r>
      <w:r>
        <w:rPr>
          <w:rStyle w:val="o"/>
        </w:rPr>
        <w:t>]</w:t>
      </w:r>
    </w:p>
    <w:p w:rsidR="00000000" w:rsidRDefault="00000000">
      <w:pPr>
        <w:pStyle w:val="HTML0"/>
        <w:divId w:val="835539809"/>
        <w:rPr>
          <w:rStyle w:val="HTML"/>
        </w:rPr>
      </w:pPr>
      <w:r>
        <w:rPr>
          <w:rStyle w:val="o"/>
        </w:rPr>
        <w:t>}</w:t>
      </w:r>
    </w:p>
    <w:p w:rsidR="00000000" w:rsidRDefault="00000000">
      <w:pPr>
        <w:pStyle w:val="4"/>
        <w:divId w:val="175387555"/>
      </w:pPr>
      <w:r>
        <w:t>Push data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jc w:val="center"/>
              <w:rPr>
                <w:b/>
                <w:bCs/>
              </w:rPr>
            </w:pPr>
            <w:r>
              <w:rPr>
                <w:rStyle w:val="a6"/>
              </w:rPr>
              <w:t>Parameter</w:t>
            </w:r>
          </w:p>
        </w:tc>
        <w:tc>
          <w:tcPr>
            <w:tcW w:w="0" w:type="auto"/>
            <w:vAlign w:val="center"/>
            <w:hideMark/>
          </w:tcPr>
          <w:p w:rsidR="00000000" w:rsidRDefault="00000000">
            <w:pPr>
              <w:jc w:val="center"/>
              <w:rPr>
                <w:b/>
                <w:bCs/>
              </w:rPr>
            </w:pPr>
            <w:r>
              <w:rPr>
                <w:rStyle w:val="a6"/>
              </w:rPr>
              <w:t>Type</w:t>
            </w:r>
          </w:p>
        </w:tc>
        <w:tc>
          <w:tcPr>
            <w:tcW w:w="0" w:type="auto"/>
            <w:vAlign w:val="center"/>
            <w:hideMark/>
          </w:tcPr>
          <w:p w:rsidR="00000000" w:rsidRDefault="00000000">
            <w:pPr>
              <w:jc w:val="center"/>
              <w:rPr>
                <w:b/>
                <w:bCs/>
              </w:rPr>
            </w:pPr>
            <w:r>
              <w:rPr>
                <w:rStyle w:val="a6"/>
              </w:rPr>
              <w:t>Description</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Successfully 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sprdId</w:t>
            </w:r>
          </w:p>
        </w:tc>
        <w:tc>
          <w:tcPr>
            <w:tcW w:w="0" w:type="auto"/>
            <w:vAlign w:val="center"/>
            <w:hideMark/>
          </w:tcPr>
          <w:p w:rsidR="00000000" w:rsidRDefault="00000000">
            <w:r>
              <w:t>String</w:t>
            </w:r>
          </w:p>
        </w:tc>
        <w:tc>
          <w:tcPr>
            <w:tcW w:w="0" w:type="auto"/>
            <w:vAlign w:val="center"/>
            <w:hideMark/>
          </w:tcPr>
          <w:p w:rsidR="00000000" w:rsidRDefault="00000000">
            <w:r>
              <w:t>spread ID</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Subscribed data</w:t>
            </w:r>
          </w:p>
        </w:tc>
      </w:tr>
      <w:tr w:rsidR="00000000">
        <w:trPr>
          <w:divId w:val="175387555"/>
          <w:tblCellSpacing w:w="15" w:type="dxa"/>
        </w:trPr>
        <w:tc>
          <w:tcPr>
            <w:tcW w:w="0" w:type="auto"/>
            <w:vAlign w:val="center"/>
            <w:hideMark/>
          </w:tcPr>
          <w:p w:rsidR="00000000" w:rsidRDefault="00000000">
            <w:r>
              <w:t>&gt; sprdId</w:t>
            </w:r>
          </w:p>
        </w:tc>
        <w:tc>
          <w:tcPr>
            <w:tcW w:w="0" w:type="auto"/>
            <w:vAlign w:val="center"/>
            <w:hideMark/>
          </w:tcPr>
          <w:p w:rsidR="00000000" w:rsidRDefault="00000000">
            <w:r>
              <w:t>String</w:t>
            </w:r>
          </w:p>
        </w:tc>
        <w:tc>
          <w:tcPr>
            <w:tcW w:w="0" w:type="auto"/>
            <w:vAlign w:val="center"/>
            <w:hideMark/>
          </w:tcPr>
          <w:p w:rsidR="00000000" w:rsidRDefault="00000000">
            <w:r>
              <w:t>spread ID</w:t>
            </w:r>
          </w:p>
        </w:tc>
      </w:tr>
      <w:tr w:rsidR="00000000">
        <w:trPr>
          <w:divId w:val="175387555"/>
          <w:tblCellSpacing w:w="15" w:type="dxa"/>
        </w:trPr>
        <w:tc>
          <w:tcPr>
            <w:tcW w:w="0" w:type="auto"/>
            <w:vAlign w:val="center"/>
            <w:hideMark/>
          </w:tcPr>
          <w:p w:rsidR="00000000" w:rsidRDefault="00000000">
            <w:r>
              <w:t>&gt; last</w:t>
            </w:r>
          </w:p>
        </w:tc>
        <w:tc>
          <w:tcPr>
            <w:tcW w:w="0" w:type="auto"/>
            <w:vAlign w:val="center"/>
            <w:hideMark/>
          </w:tcPr>
          <w:p w:rsidR="00000000" w:rsidRDefault="00000000">
            <w:r>
              <w:t>String</w:t>
            </w:r>
          </w:p>
        </w:tc>
        <w:tc>
          <w:tcPr>
            <w:tcW w:w="0" w:type="auto"/>
            <w:vAlign w:val="center"/>
            <w:hideMark/>
          </w:tcPr>
          <w:p w:rsidR="00000000" w:rsidRDefault="00000000">
            <w:r>
              <w:t>Last traded price</w:t>
            </w:r>
          </w:p>
        </w:tc>
      </w:tr>
      <w:tr w:rsidR="00000000">
        <w:trPr>
          <w:divId w:val="175387555"/>
          <w:tblCellSpacing w:w="15" w:type="dxa"/>
        </w:trPr>
        <w:tc>
          <w:tcPr>
            <w:tcW w:w="0" w:type="auto"/>
            <w:vAlign w:val="center"/>
            <w:hideMark/>
          </w:tcPr>
          <w:p w:rsidR="00000000" w:rsidRDefault="00000000">
            <w:r>
              <w:t>&gt; lastSz</w:t>
            </w:r>
          </w:p>
        </w:tc>
        <w:tc>
          <w:tcPr>
            <w:tcW w:w="0" w:type="auto"/>
            <w:vAlign w:val="center"/>
            <w:hideMark/>
          </w:tcPr>
          <w:p w:rsidR="00000000" w:rsidRDefault="00000000">
            <w:r>
              <w:t>String</w:t>
            </w:r>
          </w:p>
        </w:tc>
        <w:tc>
          <w:tcPr>
            <w:tcW w:w="0" w:type="auto"/>
            <w:vAlign w:val="center"/>
            <w:hideMark/>
          </w:tcPr>
          <w:p w:rsidR="00000000" w:rsidRDefault="00000000">
            <w:r>
              <w:t>Last traded size</w:t>
            </w:r>
          </w:p>
        </w:tc>
      </w:tr>
      <w:tr w:rsidR="00000000">
        <w:trPr>
          <w:divId w:val="175387555"/>
          <w:tblCellSpacing w:w="15" w:type="dxa"/>
        </w:trPr>
        <w:tc>
          <w:tcPr>
            <w:tcW w:w="0" w:type="auto"/>
            <w:vAlign w:val="center"/>
            <w:hideMark/>
          </w:tcPr>
          <w:p w:rsidR="00000000" w:rsidRDefault="00000000">
            <w:r>
              <w:t>&gt; askPx</w:t>
            </w:r>
          </w:p>
        </w:tc>
        <w:tc>
          <w:tcPr>
            <w:tcW w:w="0" w:type="auto"/>
            <w:vAlign w:val="center"/>
            <w:hideMark/>
          </w:tcPr>
          <w:p w:rsidR="00000000" w:rsidRDefault="00000000">
            <w:r>
              <w:t>String</w:t>
            </w:r>
          </w:p>
        </w:tc>
        <w:tc>
          <w:tcPr>
            <w:tcW w:w="0" w:type="auto"/>
            <w:vAlign w:val="center"/>
            <w:hideMark/>
          </w:tcPr>
          <w:p w:rsidR="00000000" w:rsidRDefault="00000000">
            <w:r>
              <w:t>Best ask price</w:t>
            </w:r>
          </w:p>
        </w:tc>
      </w:tr>
      <w:tr w:rsidR="00000000">
        <w:trPr>
          <w:divId w:val="175387555"/>
          <w:tblCellSpacing w:w="15" w:type="dxa"/>
        </w:trPr>
        <w:tc>
          <w:tcPr>
            <w:tcW w:w="0" w:type="auto"/>
            <w:vAlign w:val="center"/>
            <w:hideMark/>
          </w:tcPr>
          <w:p w:rsidR="00000000" w:rsidRDefault="00000000">
            <w:r>
              <w:t>&gt; askSz</w:t>
            </w:r>
          </w:p>
        </w:tc>
        <w:tc>
          <w:tcPr>
            <w:tcW w:w="0" w:type="auto"/>
            <w:vAlign w:val="center"/>
            <w:hideMark/>
          </w:tcPr>
          <w:p w:rsidR="00000000" w:rsidRDefault="00000000">
            <w:r>
              <w:t>String</w:t>
            </w:r>
          </w:p>
        </w:tc>
        <w:tc>
          <w:tcPr>
            <w:tcW w:w="0" w:type="auto"/>
            <w:vAlign w:val="center"/>
            <w:hideMark/>
          </w:tcPr>
          <w:p w:rsidR="00000000" w:rsidRDefault="00000000">
            <w:r>
              <w:t>Best ask size</w:t>
            </w:r>
          </w:p>
        </w:tc>
      </w:tr>
      <w:tr w:rsidR="00000000">
        <w:trPr>
          <w:divId w:val="175387555"/>
          <w:tblCellSpacing w:w="15" w:type="dxa"/>
        </w:trPr>
        <w:tc>
          <w:tcPr>
            <w:tcW w:w="0" w:type="auto"/>
            <w:vAlign w:val="center"/>
            <w:hideMark/>
          </w:tcPr>
          <w:p w:rsidR="00000000" w:rsidRDefault="00000000">
            <w:r>
              <w:t>&gt; bidPx</w:t>
            </w:r>
          </w:p>
        </w:tc>
        <w:tc>
          <w:tcPr>
            <w:tcW w:w="0" w:type="auto"/>
            <w:vAlign w:val="center"/>
            <w:hideMark/>
          </w:tcPr>
          <w:p w:rsidR="00000000" w:rsidRDefault="00000000">
            <w:r>
              <w:t>String</w:t>
            </w:r>
          </w:p>
        </w:tc>
        <w:tc>
          <w:tcPr>
            <w:tcW w:w="0" w:type="auto"/>
            <w:vAlign w:val="center"/>
            <w:hideMark/>
          </w:tcPr>
          <w:p w:rsidR="00000000" w:rsidRDefault="00000000">
            <w:r>
              <w:t>Best bid price</w:t>
            </w:r>
          </w:p>
        </w:tc>
      </w:tr>
      <w:tr w:rsidR="00000000">
        <w:trPr>
          <w:divId w:val="175387555"/>
          <w:tblCellSpacing w:w="15" w:type="dxa"/>
        </w:trPr>
        <w:tc>
          <w:tcPr>
            <w:tcW w:w="0" w:type="auto"/>
            <w:vAlign w:val="center"/>
            <w:hideMark/>
          </w:tcPr>
          <w:p w:rsidR="00000000" w:rsidRDefault="00000000">
            <w:r>
              <w:t>&gt; bidSz</w:t>
            </w:r>
          </w:p>
        </w:tc>
        <w:tc>
          <w:tcPr>
            <w:tcW w:w="0" w:type="auto"/>
            <w:vAlign w:val="center"/>
            <w:hideMark/>
          </w:tcPr>
          <w:p w:rsidR="00000000" w:rsidRDefault="00000000">
            <w:r>
              <w:t>String</w:t>
            </w:r>
          </w:p>
        </w:tc>
        <w:tc>
          <w:tcPr>
            <w:tcW w:w="0" w:type="auto"/>
            <w:vAlign w:val="center"/>
            <w:hideMark/>
          </w:tcPr>
          <w:p w:rsidR="00000000" w:rsidRDefault="00000000">
            <w:r>
              <w:t>Best bid size</w:t>
            </w:r>
          </w:p>
        </w:tc>
      </w:tr>
      <w:tr w:rsidR="00000000">
        <w:trPr>
          <w:divId w:val="175387555"/>
          <w:tblCellSpacing w:w="15" w:type="dxa"/>
        </w:trPr>
        <w:tc>
          <w:tcPr>
            <w:tcW w:w="0" w:type="auto"/>
            <w:vAlign w:val="center"/>
            <w:hideMark/>
          </w:tcPr>
          <w:p w:rsidR="00000000" w:rsidRDefault="00000000">
            <w:r>
              <w:t>&gt; open24h</w:t>
            </w:r>
          </w:p>
        </w:tc>
        <w:tc>
          <w:tcPr>
            <w:tcW w:w="0" w:type="auto"/>
            <w:vAlign w:val="center"/>
            <w:hideMark/>
          </w:tcPr>
          <w:p w:rsidR="00000000" w:rsidRDefault="00000000">
            <w:r>
              <w:t>String</w:t>
            </w:r>
          </w:p>
        </w:tc>
        <w:tc>
          <w:tcPr>
            <w:tcW w:w="0" w:type="auto"/>
            <w:vAlign w:val="center"/>
            <w:hideMark/>
          </w:tcPr>
          <w:p w:rsidR="00000000" w:rsidRDefault="00000000">
            <w:r>
              <w:t>Open price in the past 24 hours</w:t>
            </w:r>
          </w:p>
        </w:tc>
      </w:tr>
      <w:tr w:rsidR="00000000">
        <w:trPr>
          <w:divId w:val="175387555"/>
          <w:tblCellSpacing w:w="15" w:type="dxa"/>
        </w:trPr>
        <w:tc>
          <w:tcPr>
            <w:tcW w:w="0" w:type="auto"/>
            <w:vAlign w:val="center"/>
            <w:hideMark/>
          </w:tcPr>
          <w:p w:rsidR="00000000" w:rsidRDefault="00000000">
            <w:r>
              <w:t>&gt; high24h</w:t>
            </w:r>
          </w:p>
        </w:tc>
        <w:tc>
          <w:tcPr>
            <w:tcW w:w="0" w:type="auto"/>
            <w:vAlign w:val="center"/>
            <w:hideMark/>
          </w:tcPr>
          <w:p w:rsidR="00000000" w:rsidRDefault="00000000">
            <w:r>
              <w:t>String</w:t>
            </w:r>
          </w:p>
        </w:tc>
        <w:tc>
          <w:tcPr>
            <w:tcW w:w="0" w:type="auto"/>
            <w:vAlign w:val="center"/>
            <w:hideMark/>
          </w:tcPr>
          <w:p w:rsidR="00000000" w:rsidRDefault="00000000">
            <w:r>
              <w:t>Highest price in the past 24 hours</w:t>
            </w:r>
          </w:p>
        </w:tc>
      </w:tr>
      <w:tr w:rsidR="00000000">
        <w:trPr>
          <w:divId w:val="175387555"/>
          <w:tblCellSpacing w:w="15" w:type="dxa"/>
        </w:trPr>
        <w:tc>
          <w:tcPr>
            <w:tcW w:w="0" w:type="auto"/>
            <w:vAlign w:val="center"/>
            <w:hideMark/>
          </w:tcPr>
          <w:p w:rsidR="00000000" w:rsidRDefault="00000000">
            <w:r>
              <w:t>&gt; low24h</w:t>
            </w:r>
          </w:p>
        </w:tc>
        <w:tc>
          <w:tcPr>
            <w:tcW w:w="0" w:type="auto"/>
            <w:vAlign w:val="center"/>
            <w:hideMark/>
          </w:tcPr>
          <w:p w:rsidR="00000000" w:rsidRDefault="00000000">
            <w:r>
              <w:t>String</w:t>
            </w:r>
          </w:p>
        </w:tc>
        <w:tc>
          <w:tcPr>
            <w:tcW w:w="0" w:type="auto"/>
            <w:vAlign w:val="center"/>
            <w:hideMark/>
          </w:tcPr>
          <w:p w:rsidR="00000000" w:rsidRDefault="00000000">
            <w:r>
              <w:t>Lowest price in the past 24 hours</w:t>
            </w:r>
          </w:p>
        </w:tc>
      </w:tr>
      <w:tr w:rsidR="00000000">
        <w:trPr>
          <w:divId w:val="175387555"/>
          <w:tblCellSpacing w:w="15" w:type="dxa"/>
        </w:trPr>
        <w:tc>
          <w:tcPr>
            <w:tcW w:w="0" w:type="auto"/>
            <w:vAlign w:val="center"/>
            <w:hideMark/>
          </w:tcPr>
          <w:p w:rsidR="00000000" w:rsidRDefault="00000000">
            <w:r>
              <w:t>&gt; vol24h</w:t>
            </w:r>
          </w:p>
        </w:tc>
        <w:tc>
          <w:tcPr>
            <w:tcW w:w="0" w:type="auto"/>
            <w:vAlign w:val="center"/>
            <w:hideMark/>
          </w:tcPr>
          <w:p w:rsidR="00000000" w:rsidRDefault="00000000">
            <w:r>
              <w:t>String</w:t>
            </w:r>
          </w:p>
        </w:tc>
        <w:tc>
          <w:tcPr>
            <w:tcW w:w="0" w:type="auto"/>
            <w:vAlign w:val="center"/>
            <w:hideMark/>
          </w:tcPr>
          <w:p w:rsidR="00000000" w:rsidRDefault="00000000">
            <w:r>
              <w:t>24h trading volume, with a unit of base currency or USD</w:t>
            </w:r>
          </w:p>
        </w:tc>
      </w:tr>
      <w:tr w:rsidR="00000000">
        <w:trPr>
          <w:divId w:val="175387555"/>
          <w:tblCellSpacing w:w="15" w:type="dxa"/>
        </w:trPr>
        <w:tc>
          <w:tcPr>
            <w:tcW w:w="0" w:type="auto"/>
            <w:vAlign w:val="center"/>
            <w:hideMark/>
          </w:tcPr>
          <w:p w:rsidR="00000000" w:rsidRDefault="00000000">
            <w:r>
              <w:t>&gt; ts</w:t>
            </w:r>
          </w:p>
        </w:tc>
        <w:tc>
          <w:tcPr>
            <w:tcW w:w="0" w:type="auto"/>
            <w:vAlign w:val="center"/>
            <w:hideMark/>
          </w:tcPr>
          <w:p w:rsidR="00000000" w:rsidRDefault="00000000">
            <w:r>
              <w:t>String</w:t>
            </w:r>
          </w:p>
        </w:tc>
        <w:tc>
          <w:tcPr>
            <w:tcW w:w="0" w:type="auto"/>
            <w:vAlign w:val="center"/>
            <w:hideMark/>
          </w:tcPr>
          <w:p w:rsidR="00000000" w:rsidRDefault="00000000">
            <w:r>
              <w:t>Ticker data generation time, Unix timestamp format in milliseconds, e.g. 1597026383085</w:t>
            </w:r>
          </w:p>
        </w:tc>
      </w:tr>
    </w:tbl>
    <w:p w:rsidR="00000000" w:rsidRDefault="00000000">
      <w:pPr>
        <w:divId w:val="175387555"/>
      </w:pPr>
      <w:r>
        <w:t>vol24h</w:t>
      </w:r>
      <w:r>
        <w:br/>
        <w:t xml:space="preserve">For Spot vs USDT-margined contracts spread and USDT-margined contracts spread, the volume is with the unit of base currency; for Crypto-margined contracts spread, the volume is with the unit of USD. </w:t>
      </w:r>
    </w:p>
    <w:p w:rsidR="00000000" w:rsidRDefault="00000000">
      <w:pPr>
        <w:pStyle w:val="3"/>
        <w:divId w:val="175387555"/>
      </w:pPr>
      <w:r>
        <w:t>Candlesticks channel</w:t>
      </w:r>
    </w:p>
    <w:p w:rsidR="00000000" w:rsidRDefault="00000000">
      <w:pPr>
        <w:pStyle w:val="a5"/>
        <w:divId w:val="175387555"/>
      </w:pPr>
      <w:r>
        <w:t>Retrieve the candlesticks data of an instrument. The push frequency is the fastest interval 1 second push the data.</w:t>
      </w:r>
    </w:p>
    <w:p w:rsidR="00000000" w:rsidRDefault="00000000">
      <w:pPr>
        <w:pStyle w:val="4"/>
        <w:divId w:val="175387555"/>
      </w:pPr>
      <w:r>
        <w:t>URL Path</w:t>
      </w:r>
    </w:p>
    <w:p w:rsidR="00000000" w:rsidRDefault="00000000">
      <w:pPr>
        <w:pStyle w:val="a5"/>
        <w:divId w:val="175387555"/>
      </w:pPr>
      <w:r>
        <w:t>/ws/v5/business</w:t>
      </w:r>
    </w:p>
    <w:p w:rsidR="00000000" w:rsidRDefault="00000000">
      <w:pPr>
        <w:pStyle w:val="a5"/>
        <w:ind w:left="720" w:right="720"/>
        <w:divId w:val="732235346"/>
      </w:pPr>
      <w:r>
        <w:t>Request Example</w:t>
      </w:r>
    </w:p>
    <w:p w:rsidR="00000000" w:rsidRDefault="00000000">
      <w:pPr>
        <w:pStyle w:val="HTML0"/>
        <w:divId w:val="127600295"/>
        <w:rPr>
          <w:rStyle w:val="HTML"/>
        </w:rPr>
      </w:pPr>
      <w:r>
        <w:rPr>
          <w:rStyle w:val="o"/>
        </w:rPr>
        <w:t>{</w:t>
      </w:r>
    </w:p>
    <w:p w:rsidR="00000000" w:rsidRDefault="00000000">
      <w:pPr>
        <w:pStyle w:val="HTML0"/>
        <w:divId w:val="127600295"/>
        <w:rPr>
          <w:rStyle w:val="HTML"/>
        </w:rPr>
      </w:pPr>
      <w:r>
        <w:rPr>
          <w:rStyle w:val="HTML"/>
        </w:rPr>
        <w:t xml:space="preserve">   </w:t>
      </w:r>
      <w:r>
        <w:rPr>
          <w:rStyle w:val="s2"/>
        </w:rPr>
        <w:t>"op"</w:t>
      </w:r>
      <w:r>
        <w:rPr>
          <w:rStyle w:val="HTML"/>
        </w:rPr>
        <w:t>:</w:t>
      </w:r>
      <w:r>
        <w:rPr>
          <w:rStyle w:val="s2"/>
        </w:rPr>
        <w:t>"subscribe"</w:t>
      </w:r>
      <w:r>
        <w:rPr>
          <w:rStyle w:val="HTML"/>
        </w:rPr>
        <w:t>,</w:t>
      </w:r>
    </w:p>
    <w:p w:rsidR="00000000" w:rsidRDefault="00000000">
      <w:pPr>
        <w:pStyle w:val="HTML0"/>
        <w:divId w:val="127600295"/>
        <w:rPr>
          <w:rStyle w:val="HTML"/>
        </w:rPr>
      </w:pPr>
      <w:r>
        <w:rPr>
          <w:rStyle w:val="HTML"/>
        </w:rPr>
        <w:t xml:space="preserve">   </w:t>
      </w:r>
      <w:r>
        <w:rPr>
          <w:rStyle w:val="s2"/>
        </w:rPr>
        <w:t>"args"</w:t>
      </w:r>
      <w:r>
        <w:rPr>
          <w:rStyle w:val="HTML"/>
        </w:rPr>
        <w:t>:[</w:t>
      </w:r>
    </w:p>
    <w:p w:rsidR="00000000" w:rsidRDefault="00000000">
      <w:pPr>
        <w:pStyle w:val="HTML0"/>
        <w:divId w:val="127600295"/>
        <w:rPr>
          <w:rStyle w:val="HTML"/>
        </w:rPr>
      </w:pPr>
      <w:r>
        <w:rPr>
          <w:rStyle w:val="HTML"/>
        </w:rPr>
        <w:t xml:space="preserve">      </w:t>
      </w:r>
      <w:r>
        <w:rPr>
          <w:rStyle w:val="o"/>
        </w:rPr>
        <w:t>{</w:t>
      </w:r>
    </w:p>
    <w:p w:rsidR="00000000" w:rsidRDefault="00000000">
      <w:pPr>
        <w:pStyle w:val="HTML0"/>
        <w:divId w:val="127600295"/>
        <w:rPr>
          <w:rStyle w:val="HTML"/>
        </w:rPr>
      </w:pPr>
      <w:r>
        <w:rPr>
          <w:rStyle w:val="HTML"/>
        </w:rPr>
        <w:t xml:space="preserve">         </w:t>
      </w:r>
      <w:r>
        <w:rPr>
          <w:rStyle w:val="s2"/>
        </w:rPr>
        <w:t>"channel"</w:t>
      </w:r>
      <w:r>
        <w:rPr>
          <w:rStyle w:val="HTML"/>
        </w:rPr>
        <w:t>:</w:t>
      </w:r>
      <w:r>
        <w:rPr>
          <w:rStyle w:val="s2"/>
        </w:rPr>
        <w:t>"sprd-candle1D"</w:t>
      </w:r>
      <w:r>
        <w:rPr>
          <w:rStyle w:val="HTML"/>
        </w:rPr>
        <w:t>,</w:t>
      </w:r>
    </w:p>
    <w:p w:rsidR="00000000" w:rsidRDefault="00000000">
      <w:pPr>
        <w:pStyle w:val="HTML0"/>
        <w:divId w:val="127600295"/>
        <w:rPr>
          <w:rStyle w:val="HTML"/>
        </w:rPr>
      </w:pPr>
      <w:r>
        <w:rPr>
          <w:rStyle w:val="HTML"/>
        </w:rPr>
        <w:t xml:space="preserve">         </w:t>
      </w:r>
      <w:r>
        <w:rPr>
          <w:rStyle w:val="s2"/>
        </w:rPr>
        <w:t>"sprdId"</w:t>
      </w:r>
      <w:r>
        <w:rPr>
          <w:rStyle w:val="HTML"/>
        </w:rPr>
        <w:t>:</w:t>
      </w:r>
      <w:r>
        <w:rPr>
          <w:rStyle w:val="s2"/>
        </w:rPr>
        <w:t>"BTC-USDT_BTC-USDT-SWAP"</w:t>
      </w:r>
    </w:p>
    <w:p w:rsidR="00000000" w:rsidRDefault="00000000">
      <w:pPr>
        <w:pStyle w:val="HTML0"/>
        <w:divId w:val="127600295"/>
        <w:rPr>
          <w:rStyle w:val="HTML"/>
        </w:rPr>
      </w:pPr>
      <w:r>
        <w:rPr>
          <w:rStyle w:val="HTML"/>
        </w:rPr>
        <w:t xml:space="preserve">      </w:t>
      </w:r>
      <w:r>
        <w:rPr>
          <w:rStyle w:val="o"/>
        </w:rPr>
        <w:t>}</w:t>
      </w:r>
    </w:p>
    <w:p w:rsidR="00000000" w:rsidRDefault="00000000">
      <w:pPr>
        <w:pStyle w:val="HTML0"/>
        <w:divId w:val="127600295"/>
        <w:rPr>
          <w:rStyle w:val="HTML"/>
        </w:rPr>
      </w:pPr>
      <w:r>
        <w:rPr>
          <w:rStyle w:val="HTML"/>
        </w:rPr>
        <w:t xml:space="preserve">   </w:t>
      </w:r>
      <w:r>
        <w:rPr>
          <w:rStyle w:val="o"/>
        </w:rPr>
        <w:t>]</w:t>
      </w:r>
    </w:p>
    <w:p w:rsidR="00000000" w:rsidRDefault="00000000">
      <w:pPr>
        <w:pStyle w:val="HTML0"/>
        <w:divId w:val="127600295"/>
        <w:rPr>
          <w:rStyle w:val="HTML"/>
        </w:rPr>
      </w:pPr>
      <w:r>
        <w:rPr>
          <w:rStyle w:val="o"/>
        </w:rPr>
        <w:t>}</w:t>
      </w:r>
    </w:p>
    <w:p w:rsidR="00000000" w:rsidRDefault="00000000">
      <w:pPr>
        <w:pStyle w:val="HTML0"/>
        <w:divId w:val="127600295"/>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 subscribe unsubscribe</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subscribed channels</w:t>
            </w:r>
          </w:p>
        </w:tc>
      </w:tr>
      <w:tr w:rsidR="00000000">
        <w:trPr>
          <w:divId w:val="175387555"/>
          <w:tblCellSpacing w:w="15" w:type="dxa"/>
        </w:trPr>
        <w:tc>
          <w:tcPr>
            <w:tcW w:w="0" w:type="auto"/>
            <w:vAlign w:val="center"/>
            <w:hideMark/>
          </w:tcPr>
          <w:p w:rsidR="00000000" w:rsidRDefault="00000000">
            <w:r>
              <w:t>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Channel name </w:t>
            </w:r>
            <w:r>
              <w:br/>
            </w:r>
            <w:r>
              <w:rPr>
                <w:rStyle w:val="HTML"/>
              </w:rPr>
              <w:t>sprd-candle3M</w:t>
            </w:r>
            <w:r>
              <w:t xml:space="preserve"> </w:t>
            </w:r>
            <w:r>
              <w:rPr>
                <w:rStyle w:val="HTML"/>
              </w:rPr>
              <w:t>sprd-candle1M</w:t>
            </w:r>
            <w:r>
              <w:t xml:space="preserve"> </w:t>
            </w:r>
            <w:r>
              <w:br/>
            </w:r>
            <w:r>
              <w:rPr>
                <w:rStyle w:val="HTML"/>
              </w:rPr>
              <w:t>sprd-candle1W</w:t>
            </w:r>
            <w:r>
              <w:t xml:space="preserve"> </w:t>
            </w:r>
            <w:r>
              <w:br/>
            </w:r>
            <w:r>
              <w:rPr>
                <w:rStyle w:val="HTML"/>
              </w:rPr>
              <w:t>sprd-candle1D</w:t>
            </w:r>
            <w:r>
              <w:t xml:space="preserve"> </w:t>
            </w:r>
            <w:r>
              <w:rPr>
                <w:rStyle w:val="HTML"/>
              </w:rPr>
              <w:t>sprd-candle2D</w:t>
            </w:r>
            <w:r>
              <w:t xml:space="preserve"> </w:t>
            </w:r>
            <w:r>
              <w:rPr>
                <w:rStyle w:val="HTML"/>
              </w:rPr>
              <w:t>sprd-candle3D</w:t>
            </w:r>
            <w:r>
              <w:t xml:space="preserve"> </w:t>
            </w:r>
            <w:r>
              <w:rPr>
                <w:rStyle w:val="HTML"/>
              </w:rPr>
              <w:t>sprd-candle5D</w:t>
            </w:r>
            <w:r>
              <w:t xml:space="preserve"> </w:t>
            </w:r>
            <w:r>
              <w:br/>
            </w:r>
            <w:r>
              <w:rPr>
                <w:rStyle w:val="HTML"/>
              </w:rPr>
              <w:t>sprd-candle12H</w:t>
            </w:r>
            <w:r>
              <w:t xml:space="preserve"> </w:t>
            </w:r>
            <w:r>
              <w:rPr>
                <w:rStyle w:val="HTML"/>
              </w:rPr>
              <w:t>sprd-candle6H</w:t>
            </w:r>
            <w:r>
              <w:t xml:space="preserve"> </w:t>
            </w:r>
            <w:r>
              <w:rPr>
                <w:rStyle w:val="HTML"/>
              </w:rPr>
              <w:t>sprd-candle4H</w:t>
            </w:r>
            <w:r>
              <w:t xml:space="preserve"> </w:t>
            </w:r>
            <w:r>
              <w:rPr>
                <w:rStyle w:val="HTML"/>
              </w:rPr>
              <w:t>sprd-candle2H</w:t>
            </w:r>
            <w:r>
              <w:t xml:space="preserve"> </w:t>
            </w:r>
            <w:r>
              <w:rPr>
                <w:rStyle w:val="HTML"/>
              </w:rPr>
              <w:t>sprd-candle1H</w:t>
            </w:r>
            <w:r>
              <w:t xml:space="preserve"> </w:t>
            </w:r>
            <w:r>
              <w:br/>
            </w:r>
            <w:r>
              <w:rPr>
                <w:rStyle w:val="HTML"/>
              </w:rPr>
              <w:t>sprd-candle30m</w:t>
            </w:r>
            <w:r>
              <w:t xml:space="preserve"> </w:t>
            </w:r>
            <w:r>
              <w:rPr>
                <w:rStyle w:val="HTML"/>
              </w:rPr>
              <w:t>sprd-candle15m</w:t>
            </w:r>
            <w:r>
              <w:t xml:space="preserve"> </w:t>
            </w:r>
            <w:r>
              <w:rPr>
                <w:rStyle w:val="HTML"/>
              </w:rPr>
              <w:t>sprd-candle5m</w:t>
            </w:r>
            <w:r>
              <w:t xml:space="preserve"> </w:t>
            </w:r>
            <w:r>
              <w:rPr>
                <w:rStyle w:val="HTML"/>
              </w:rPr>
              <w:t>sprd-candle3m</w:t>
            </w:r>
            <w:r>
              <w:t xml:space="preserve"> </w:t>
            </w:r>
            <w:r>
              <w:rPr>
                <w:rStyle w:val="HTML"/>
              </w:rPr>
              <w:t>sprd-candle1m</w:t>
            </w:r>
            <w:r>
              <w:t xml:space="preserve"> </w:t>
            </w:r>
            <w:r>
              <w:br/>
            </w:r>
            <w:r>
              <w:rPr>
                <w:rStyle w:val="HTML"/>
              </w:rPr>
              <w:t>sprd-candle3Mutc</w:t>
            </w:r>
            <w:r>
              <w:t xml:space="preserve"> </w:t>
            </w:r>
            <w:r>
              <w:rPr>
                <w:rStyle w:val="HTML"/>
              </w:rPr>
              <w:t>sprd-candle1Mutc</w:t>
            </w:r>
            <w:r>
              <w:t xml:space="preserve"> </w:t>
            </w:r>
            <w:r>
              <w:rPr>
                <w:rStyle w:val="HTML"/>
              </w:rPr>
              <w:t>sprd-candle1Wutc</w:t>
            </w:r>
            <w:r>
              <w:t xml:space="preserve"> </w:t>
            </w:r>
            <w:r>
              <w:rPr>
                <w:rStyle w:val="HTML"/>
              </w:rPr>
              <w:t>sprd-candle1Dutc</w:t>
            </w:r>
            <w:r>
              <w:t xml:space="preserve"> </w:t>
            </w:r>
            <w:r>
              <w:rPr>
                <w:rStyle w:val="HTML"/>
              </w:rPr>
              <w:t>sprd-candle2Dutc</w:t>
            </w:r>
            <w:r>
              <w:t xml:space="preserve"> </w:t>
            </w:r>
            <w:r>
              <w:rPr>
                <w:rStyle w:val="HTML"/>
              </w:rPr>
              <w:t>sprd-candle3Dutc</w:t>
            </w:r>
            <w:r>
              <w:t xml:space="preserve"> </w:t>
            </w:r>
            <w:r>
              <w:rPr>
                <w:rStyle w:val="HTML"/>
              </w:rPr>
              <w:t>sprd-candle5Dutc</w:t>
            </w:r>
            <w:r>
              <w:t xml:space="preserve"> </w:t>
            </w:r>
            <w:r>
              <w:rPr>
                <w:rStyle w:val="HTML"/>
              </w:rPr>
              <w:t>sprd-candle12Hutc</w:t>
            </w:r>
            <w:r>
              <w:t xml:space="preserve"> </w:t>
            </w:r>
            <w:r>
              <w:rPr>
                <w:rStyle w:val="HTML"/>
              </w:rPr>
              <w:t>sprd-candle6Hutc</w:t>
            </w:r>
          </w:p>
        </w:tc>
      </w:tr>
      <w:tr w:rsidR="00000000">
        <w:trPr>
          <w:divId w:val="175387555"/>
          <w:tblCellSpacing w:w="15" w:type="dxa"/>
        </w:trPr>
        <w:tc>
          <w:tcPr>
            <w:tcW w:w="0" w:type="auto"/>
            <w:vAlign w:val="center"/>
            <w:hideMark/>
          </w:tcPr>
          <w:p w:rsidR="00000000" w:rsidRDefault="00000000">
            <w:r>
              <w:t>sprdId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Spread ID</w:t>
            </w:r>
          </w:p>
        </w:tc>
      </w:tr>
    </w:tbl>
    <w:p w:rsidR="00000000" w:rsidRDefault="00000000">
      <w:pPr>
        <w:pStyle w:val="a5"/>
        <w:ind w:left="720" w:right="720"/>
        <w:divId w:val="1250188625"/>
      </w:pPr>
      <w:r>
        <w:t>Successful Response Example</w:t>
      </w:r>
    </w:p>
    <w:p w:rsidR="00000000" w:rsidRDefault="00000000">
      <w:pPr>
        <w:pStyle w:val="HTML0"/>
        <w:divId w:val="523831396"/>
        <w:rPr>
          <w:rStyle w:val="w"/>
        </w:rPr>
      </w:pPr>
      <w:r>
        <w:rPr>
          <w:rStyle w:val="p"/>
        </w:rPr>
        <w:t>{</w:t>
      </w:r>
    </w:p>
    <w:p w:rsidR="00000000" w:rsidRDefault="00000000">
      <w:pPr>
        <w:pStyle w:val="HTML0"/>
        <w:divId w:val="523831396"/>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523831396"/>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523831396"/>
        <w:rPr>
          <w:rStyle w:val="w"/>
        </w:rPr>
      </w:pPr>
      <w:r>
        <w:rPr>
          <w:rStyle w:val="w"/>
        </w:rPr>
        <w:t xml:space="preserve">    </w:t>
      </w:r>
      <w:r>
        <w:rPr>
          <w:rStyle w:val="nl"/>
        </w:rPr>
        <w:t>"channel"</w:t>
      </w:r>
      <w:r>
        <w:rPr>
          <w:rStyle w:val="p"/>
        </w:rPr>
        <w:t>:</w:t>
      </w:r>
      <w:r>
        <w:rPr>
          <w:rStyle w:val="w"/>
        </w:rPr>
        <w:t xml:space="preserve"> </w:t>
      </w:r>
      <w:r>
        <w:rPr>
          <w:rStyle w:val="s2"/>
        </w:rPr>
        <w:t>"sprd-candle1D"</w:t>
      </w:r>
      <w:r>
        <w:rPr>
          <w:rStyle w:val="p"/>
        </w:rPr>
        <w:t>,</w:t>
      </w:r>
    </w:p>
    <w:p w:rsidR="00000000" w:rsidRDefault="00000000">
      <w:pPr>
        <w:pStyle w:val="HTML0"/>
        <w:divId w:val="523831396"/>
        <w:rPr>
          <w:rStyle w:val="w"/>
        </w:rPr>
      </w:pPr>
      <w:r>
        <w:rPr>
          <w:rStyle w:val="w"/>
        </w:rPr>
        <w:t xml:space="preserve">    </w:t>
      </w:r>
      <w:r>
        <w:rPr>
          <w:rStyle w:val="nl"/>
        </w:rPr>
        <w:t>"sprdId"</w:t>
      </w:r>
      <w:r>
        <w:rPr>
          <w:rStyle w:val="p"/>
        </w:rPr>
        <w:t>:</w:t>
      </w:r>
      <w:r>
        <w:rPr>
          <w:rStyle w:val="w"/>
        </w:rPr>
        <w:t xml:space="preserve"> </w:t>
      </w:r>
      <w:r>
        <w:rPr>
          <w:rStyle w:val="s2"/>
        </w:rPr>
        <w:t>"BTC-USDT_BTC-USDT-SWAP"</w:t>
      </w:r>
    </w:p>
    <w:p w:rsidR="00000000" w:rsidRDefault="00000000">
      <w:pPr>
        <w:pStyle w:val="HTML0"/>
        <w:divId w:val="523831396"/>
        <w:rPr>
          <w:rStyle w:val="w"/>
        </w:rPr>
      </w:pPr>
      <w:r>
        <w:rPr>
          <w:rStyle w:val="w"/>
        </w:rPr>
        <w:t xml:space="preserve">  </w:t>
      </w:r>
      <w:r>
        <w:rPr>
          <w:rStyle w:val="p"/>
        </w:rPr>
        <w:t>}</w:t>
      </w:r>
    </w:p>
    <w:p w:rsidR="00000000" w:rsidRDefault="00000000">
      <w:pPr>
        <w:pStyle w:val="HTML0"/>
        <w:divId w:val="523831396"/>
        <w:rPr>
          <w:rStyle w:val="w"/>
        </w:rPr>
      </w:pPr>
      <w:r>
        <w:rPr>
          <w:rStyle w:val="p"/>
        </w:rPr>
        <w:t>}</w:t>
      </w:r>
    </w:p>
    <w:p w:rsidR="00000000" w:rsidRDefault="00000000">
      <w:pPr>
        <w:pStyle w:val="HTML0"/>
        <w:divId w:val="523831396"/>
        <w:rPr>
          <w:rStyle w:val="w"/>
        </w:rPr>
      </w:pPr>
    </w:p>
    <w:p w:rsidR="00000000" w:rsidRDefault="00000000">
      <w:pPr>
        <w:pStyle w:val="a5"/>
        <w:ind w:left="720" w:right="720"/>
        <w:divId w:val="2049600657"/>
      </w:pPr>
      <w:r>
        <w:t>Failure Response Example</w:t>
      </w:r>
    </w:p>
    <w:p w:rsidR="00000000" w:rsidRDefault="00000000">
      <w:pPr>
        <w:pStyle w:val="HTML0"/>
        <w:divId w:val="436095472"/>
        <w:rPr>
          <w:rStyle w:val="w"/>
        </w:rPr>
      </w:pPr>
      <w:r>
        <w:rPr>
          <w:rStyle w:val="p"/>
        </w:rPr>
        <w:t>{</w:t>
      </w:r>
    </w:p>
    <w:p w:rsidR="00000000" w:rsidRDefault="00000000">
      <w:pPr>
        <w:pStyle w:val="HTML0"/>
        <w:divId w:val="436095472"/>
        <w:rPr>
          <w:rStyle w:val="w"/>
        </w:rPr>
      </w:pPr>
      <w:r>
        <w:rPr>
          <w:rStyle w:val="w"/>
        </w:rPr>
        <w:t xml:space="preserve">  </w:t>
      </w:r>
      <w:r>
        <w:rPr>
          <w:rStyle w:val="nl"/>
        </w:rPr>
        <w:t>"event"</w:t>
      </w:r>
      <w:r>
        <w:rPr>
          <w:rStyle w:val="p"/>
        </w:rPr>
        <w:t>:</w:t>
      </w:r>
      <w:r>
        <w:rPr>
          <w:rStyle w:val="w"/>
        </w:rPr>
        <w:t xml:space="preserve"> </w:t>
      </w:r>
      <w:r>
        <w:rPr>
          <w:rStyle w:val="s2"/>
        </w:rPr>
        <w:t>"error"</w:t>
      </w:r>
      <w:r>
        <w:rPr>
          <w:rStyle w:val="p"/>
        </w:rPr>
        <w:t>,</w:t>
      </w:r>
    </w:p>
    <w:p w:rsidR="00000000" w:rsidRDefault="00000000">
      <w:pPr>
        <w:pStyle w:val="HTML0"/>
        <w:divId w:val="436095472"/>
        <w:rPr>
          <w:rStyle w:val="w"/>
        </w:rPr>
      </w:pPr>
      <w:r>
        <w:rPr>
          <w:rStyle w:val="w"/>
        </w:rPr>
        <w:t xml:space="preserve">  </w:t>
      </w:r>
      <w:r>
        <w:rPr>
          <w:rStyle w:val="nl"/>
        </w:rPr>
        <w:t>"code"</w:t>
      </w:r>
      <w:r>
        <w:rPr>
          <w:rStyle w:val="p"/>
        </w:rPr>
        <w:t>:</w:t>
      </w:r>
      <w:r>
        <w:rPr>
          <w:rStyle w:val="w"/>
        </w:rPr>
        <w:t xml:space="preserve"> </w:t>
      </w:r>
      <w:r>
        <w:rPr>
          <w:rStyle w:val="s2"/>
        </w:rPr>
        <w:t>"60012"</w:t>
      </w:r>
      <w:r>
        <w:rPr>
          <w:rStyle w:val="p"/>
        </w:rPr>
        <w:t>,</w:t>
      </w:r>
    </w:p>
    <w:p w:rsidR="00000000" w:rsidRDefault="00000000">
      <w:pPr>
        <w:pStyle w:val="HTML0"/>
        <w:divId w:val="436095472"/>
        <w:rPr>
          <w:rStyle w:val="w"/>
        </w:rPr>
      </w:pPr>
      <w:r>
        <w:rPr>
          <w:rStyle w:val="w"/>
        </w:rPr>
        <w:t xml:space="preserve">  </w:t>
      </w:r>
      <w:r>
        <w:rPr>
          <w:rStyle w:val="nl"/>
        </w:rPr>
        <w:t>"msg"</w:t>
      </w:r>
      <w:r>
        <w:rPr>
          <w:rStyle w:val="p"/>
        </w:rPr>
        <w:t>:</w:t>
      </w:r>
      <w:r>
        <w:rPr>
          <w:rStyle w:val="w"/>
        </w:rPr>
        <w:t xml:space="preserve"> </w:t>
      </w:r>
      <w:r>
        <w:rPr>
          <w:rStyle w:val="s2"/>
        </w:rPr>
        <w:t>"Invalid request: {</w:t>
      </w:r>
      <w:r>
        <w:rPr>
          <w:rStyle w:val="se"/>
        </w:rPr>
        <w:t>\"</w:t>
      </w:r>
      <w:r>
        <w:rPr>
          <w:rStyle w:val="s2"/>
        </w:rPr>
        <w:t>op</w:t>
      </w:r>
      <w:r>
        <w:rPr>
          <w:rStyle w:val="se"/>
        </w:rPr>
        <w:t>\"</w:t>
      </w:r>
      <w:r>
        <w:rPr>
          <w:rStyle w:val="s2"/>
        </w:rPr>
        <w:t xml:space="preserve">: </w:t>
      </w:r>
      <w:r>
        <w:rPr>
          <w:rStyle w:val="se"/>
        </w:rPr>
        <w:t>\"</w:t>
      </w:r>
      <w:r>
        <w:rPr>
          <w:rStyle w:val="s2"/>
        </w:rPr>
        <w:t>subscribe</w:t>
      </w:r>
      <w:r>
        <w:rPr>
          <w:rStyle w:val="se"/>
        </w:rPr>
        <w:t>\"</w:t>
      </w:r>
      <w:r>
        <w:rPr>
          <w:rStyle w:val="s2"/>
        </w:rPr>
        <w:t xml:space="preserve">, </w:t>
      </w:r>
      <w:r>
        <w:rPr>
          <w:rStyle w:val="se"/>
        </w:rPr>
        <w:t>\"</w:t>
      </w:r>
      <w:r>
        <w:rPr>
          <w:rStyle w:val="s2"/>
        </w:rPr>
        <w:t>argss</w:t>
      </w:r>
      <w:r>
        <w:rPr>
          <w:rStyle w:val="se"/>
        </w:rPr>
        <w:t>\"</w:t>
      </w:r>
      <w:r>
        <w:rPr>
          <w:rStyle w:val="s2"/>
        </w:rPr>
        <w:t xml:space="preserve">:[{ </w:t>
      </w:r>
      <w:r>
        <w:rPr>
          <w:rStyle w:val="se"/>
        </w:rPr>
        <w:t>\"</w:t>
      </w:r>
      <w:r>
        <w:rPr>
          <w:rStyle w:val="s2"/>
        </w:rPr>
        <w:t>channel</w:t>
      </w:r>
      <w:r>
        <w:rPr>
          <w:rStyle w:val="se"/>
        </w:rPr>
        <w:t>\"</w:t>
      </w:r>
      <w:r>
        <w:rPr>
          <w:rStyle w:val="s2"/>
        </w:rPr>
        <w:t xml:space="preserve"> : </w:t>
      </w:r>
      <w:r>
        <w:rPr>
          <w:rStyle w:val="se"/>
        </w:rPr>
        <w:t>\"</w:t>
      </w:r>
      <w:r>
        <w:rPr>
          <w:rStyle w:val="s2"/>
        </w:rPr>
        <w:t>sprd-candle1D</w:t>
      </w:r>
      <w:r>
        <w:rPr>
          <w:rStyle w:val="se"/>
        </w:rPr>
        <w:t>\"</w:t>
      </w:r>
      <w:r>
        <w:rPr>
          <w:rStyle w:val="s2"/>
        </w:rPr>
        <w:t xml:space="preserve">, </w:t>
      </w:r>
      <w:r>
        <w:rPr>
          <w:rStyle w:val="se"/>
        </w:rPr>
        <w:t>\"</w:t>
      </w:r>
      <w:r>
        <w:rPr>
          <w:rStyle w:val="s2"/>
        </w:rPr>
        <w:t>instId</w:t>
      </w:r>
      <w:r>
        <w:rPr>
          <w:rStyle w:val="se"/>
        </w:rPr>
        <w:t>\"</w:t>
      </w:r>
      <w:r>
        <w:rPr>
          <w:rStyle w:val="s2"/>
        </w:rPr>
        <w:t xml:space="preserve"> : </w:t>
      </w:r>
      <w:r>
        <w:rPr>
          <w:rStyle w:val="se"/>
        </w:rPr>
        <w:t>\"</w:t>
      </w:r>
      <w:r>
        <w:rPr>
          <w:rStyle w:val="s2"/>
        </w:rPr>
        <w:t>BTC-USD-191227</w:t>
      </w:r>
      <w:r>
        <w:rPr>
          <w:rStyle w:val="se"/>
        </w:rPr>
        <w:t>\"</w:t>
      </w:r>
      <w:r>
        <w:rPr>
          <w:rStyle w:val="s2"/>
        </w:rPr>
        <w:t>}]}"</w:t>
      </w:r>
    </w:p>
    <w:p w:rsidR="00000000" w:rsidRDefault="00000000">
      <w:pPr>
        <w:pStyle w:val="HTML0"/>
        <w:divId w:val="436095472"/>
        <w:rPr>
          <w:rStyle w:val="w"/>
        </w:rPr>
      </w:pPr>
      <w:r>
        <w:rPr>
          <w:rStyle w:val="p"/>
        </w:rPr>
        <w:t>}</w:t>
      </w:r>
    </w:p>
    <w:p w:rsidR="00000000" w:rsidRDefault="00000000">
      <w:pPr>
        <w:pStyle w:val="HTML0"/>
        <w:divId w:val="436095472"/>
        <w:rPr>
          <w:rStyle w:val="w"/>
        </w:rPr>
      </w:pP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4155"/>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Event, subscribe unsubscribe error</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No</w:t>
            </w:r>
          </w:p>
        </w:tc>
        <w:tc>
          <w:tcPr>
            <w:tcW w:w="0" w:type="auto"/>
            <w:vAlign w:val="center"/>
            <w:hideMark/>
          </w:tcPr>
          <w:p w:rsidR="00000000" w:rsidRDefault="00000000">
            <w:r>
              <w:t>Subscribed channel</w:t>
            </w:r>
          </w:p>
        </w:tc>
      </w:tr>
      <w:tr w:rsidR="00000000">
        <w:trPr>
          <w:divId w:val="175387555"/>
          <w:tblCellSpacing w:w="15" w:type="dxa"/>
        </w:trPr>
        <w:tc>
          <w:tcPr>
            <w:tcW w:w="0" w:type="auto"/>
            <w:vAlign w:val="center"/>
            <w:hideMark/>
          </w:tcPr>
          <w:p w:rsidR="00000000" w:rsidRDefault="00000000">
            <w:r>
              <w:t>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sprdId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Spread ID</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message</w:t>
            </w:r>
          </w:p>
        </w:tc>
      </w:tr>
    </w:tbl>
    <w:p w:rsidR="00000000" w:rsidRDefault="00000000">
      <w:pPr>
        <w:pStyle w:val="a5"/>
        <w:ind w:left="720" w:right="720"/>
        <w:divId w:val="1391155683"/>
      </w:pPr>
      <w:r>
        <w:t>Push Data Example</w:t>
      </w:r>
    </w:p>
    <w:p w:rsidR="00000000" w:rsidRDefault="00000000">
      <w:pPr>
        <w:pStyle w:val="HTML0"/>
        <w:divId w:val="1821994293"/>
        <w:rPr>
          <w:rStyle w:val="w"/>
        </w:rPr>
      </w:pPr>
      <w:r>
        <w:rPr>
          <w:rStyle w:val="p"/>
        </w:rPr>
        <w:t>{</w:t>
      </w:r>
    </w:p>
    <w:p w:rsidR="00000000" w:rsidRDefault="00000000">
      <w:pPr>
        <w:pStyle w:val="HTML0"/>
        <w:divId w:val="1821994293"/>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821994293"/>
        <w:rPr>
          <w:rStyle w:val="w"/>
        </w:rPr>
      </w:pPr>
      <w:r>
        <w:rPr>
          <w:rStyle w:val="w"/>
        </w:rPr>
        <w:t xml:space="preserve">    </w:t>
      </w:r>
      <w:r>
        <w:rPr>
          <w:rStyle w:val="nl"/>
        </w:rPr>
        <w:t>"channel"</w:t>
      </w:r>
      <w:r>
        <w:rPr>
          <w:rStyle w:val="p"/>
        </w:rPr>
        <w:t>:</w:t>
      </w:r>
      <w:r>
        <w:rPr>
          <w:rStyle w:val="w"/>
        </w:rPr>
        <w:t xml:space="preserve"> </w:t>
      </w:r>
      <w:r>
        <w:rPr>
          <w:rStyle w:val="s2"/>
        </w:rPr>
        <w:t>"sprd-candle1D"</w:t>
      </w:r>
      <w:r>
        <w:rPr>
          <w:rStyle w:val="p"/>
        </w:rPr>
        <w:t>,</w:t>
      </w:r>
    </w:p>
    <w:p w:rsidR="00000000" w:rsidRDefault="00000000">
      <w:pPr>
        <w:pStyle w:val="HTML0"/>
        <w:divId w:val="1821994293"/>
        <w:rPr>
          <w:rStyle w:val="w"/>
        </w:rPr>
      </w:pPr>
      <w:r>
        <w:rPr>
          <w:rStyle w:val="w"/>
        </w:rPr>
        <w:t xml:space="preserve">    </w:t>
      </w:r>
      <w:r>
        <w:rPr>
          <w:rStyle w:val="nl"/>
        </w:rPr>
        <w:t>"sprdId"</w:t>
      </w:r>
      <w:r>
        <w:rPr>
          <w:rStyle w:val="p"/>
        </w:rPr>
        <w:t>:</w:t>
      </w:r>
      <w:r>
        <w:rPr>
          <w:rStyle w:val="w"/>
        </w:rPr>
        <w:t xml:space="preserve"> </w:t>
      </w:r>
      <w:r>
        <w:rPr>
          <w:rStyle w:val="s2"/>
        </w:rPr>
        <w:t>"BTC-USDT_BTC-USD-SWAP"</w:t>
      </w:r>
    </w:p>
    <w:p w:rsidR="00000000" w:rsidRDefault="00000000">
      <w:pPr>
        <w:pStyle w:val="HTML0"/>
        <w:divId w:val="1821994293"/>
        <w:rPr>
          <w:rStyle w:val="w"/>
        </w:rPr>
      </w:pPr>
      <w:r>
        <w:rPr>
          <w:rStyle w:val="w"/>
        </w:rPr>
        <w:t xml:space="preserve">  </w:t>
      </w:r>
      <w:r>
        <w:rPr>
          <w:rStyle w:val="p"/>
        </w:rPr>
        <w:t>},</w:t>
      </w:r>
    </w:p>
    <w:p w:rsidR="00000000" w:rsidRDefault="00000000">
      <w:pPr>
        <w:pStyle w:val="HTML0"/>
        <w:divId w:val="1821994293"/>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821994293"/>
        <w:rPr>
          <w:rStyle w:val="w"/>
        </w:rPr>
      </w:pPr>
      <w:r>
        <w:rPr>
          <w:rStyle w:val="w"/>
        </w:rPr>
        <w:t xml:space="preserve">    </w:t>
      </w:r>
      <w:r>
        <w:rPr>
          <w:rStyle w:val="p"/>
        </w:rPr>
        <w:t>[</w:t>
      </w:r>
    </w:p>
    <w:p w:rsidR="00000000" w:rsidRDefault="00000000">
      <w:pPr>
        <w:pStyle w:val="HTML0"/>
        <w:divId w:val="1821994293"/>
        <w:rPr>
          <w:rStyle w:val="w"/>
        </w:rPr>
      </w:pPr>
      <w:r>
        <w:rPr>
          <w:rStyle w:val="w"/>
        </w:rPr>
        <w:t xml:space="preserve">      </w:t>
      </w:r>
      <w:r>
        <w:rPr>
          <w:rStyle w:val="s2"/>
        </w:rPr>
        <w:t>"1597026383085"</w:t>
      </w:r>
      <w:r>
        <w:rPr>
          <w:rStyle w:val="p"/>
        </w:rPr>
        <w:t>,</w:t>
      </w:r>
    </w:p>
    <w:p w:rsidR="00000000" w:rsidRDefault="00000000">
      <w:pPr>
        <w:pStyle w:val="HTML0"/>
        <w:divId w:val="1821994293"/>
        <w:rPr>
          <w:rStyle w:val="w"/>
        </w:rPr>
      </w:pPr>
      <w:r>
        <w:rPr>
          <w:rStyle w:val="w"/>
        </w:rPr>
        <w:t xml:space="preserve">      </w:t>
      </w:r>
      <w:r>
        <w:rPr>
          <w:rStyle w:val="s2"/>
        </w:rPr>
        <w:t>"8533.02"</w:t>
      </w:r>
      <w:r>
        <w:rPr>
          <w:rStyle w:val="p"/>
        </w:rPr>
        <w:t>,</w:t>
      </w:r>
    </w:p>
    <w:p w:rsidR="00000000" w:rsidRDefault="00000000">
      <w:pPr>
        <w:pStyle w:val="HTML0"/>
        <w:divId w:val="1821994293"/>
        <w:rPr>
          <w:rStyle w:val="w"/>
        </w:rPr>
      </w:pPr>
      <w:r>
        <w:rPr>
          <w:rStyle w:val="w"/>
        </w:rPr>
        <w:t xml:space="preserve">      </w:t>
      </w:r>
      <w:r>
        <w:rPr>
          <w:rStyle w:val="s2"/>
        </w:rPr>
        <w:t>"8553.74"</w:t>
      </w:r>
      <w:r>
        <w:rPr>
          <w:rStyle w:val="p"/>
        </w:rPr>
        <w:t>,</w:t>
      </w:r>
    </w:p>
    <w:p w:rsidR="00000000" w:rsidRDefault="00000000">
      <w:pPr>
        <w:pStyle w:val="HTML0"/>
        <w:divId w:val="1821994293"/>
        <w:rPr>
          <w:rStyle w:val="w"/>
        </w:rPr>
      </w:pPr>
      <w:r>
        <w:rPr>
          <w:rStyle w:val="w"/>
        </w:rPr>
        <w:t xml:space="preserve">      </w:t>
      </w:r>
      <w:r>
        <w:rPr>
          <w:rStyle w:val="s2"/>
        </w:rPr>
        <w:t>"8527.17"</w:t>
      </w:r>
      <w:r>
        <w:rPr>
          <w:rStyle w:val="p"/>
        </w:rPr>
        <w:t>,</w:t>
      </w:r>
    </w:p>
    <w:p w:rsidR="00000000" w:rsidRDefault="00000000">
      <w:pPr>
        <w:pStyle w:val="HTML0"/>
        <w:divId w:val="1821994293"/>
        <w:rPr>
          <w:rStyle w:val="w"/>
        </w:rPr>
      </w:pPr>
      <w:r>
        <w:rPr>
          <w:rStyle w:val="w"/>
        </w:rPr>
        <w:t xml:space="preserve">      </w:t>
      </w:r>
      <w:r>
        <w:rPr>
          <w:rStyle w:val="s2"/>
        </w:rPr>
        <w:t>"8548.26"</w:t>
      </w:r>
      <w:r>
        <w:rPr>
          <w:rStyle w:val="p"/>
        </w:rPr>
        <w:t>,</w:t>
      </w:r>
    </w:p>
    <w:p w:rsidR="00000000" w:rsidRDefault="00000000">
      <w:pPr>
        <w:pStyle w:val="HTML0"/>
        <w:divId w:val="1821994293"/>
        <w:rPr>
          <w:rStyle w:val="w"/>
        </w:rPr>
      </w:pPr>
      <w:r>
        <w:rPr>
          <w:rStyle w:val="w"/>
        </w:rPr>
        <w:t xml:space="preserve">      </w:t>
      </w:r>
      <w:r>
        <w:rPr>
          <w:rStyle w:val="s2"/>
        </w:rPr>
        <w:t>"45247"</w:t>
      </w:r>
      <w:r>
        <w:rPr>
          <w:rStyle w:val="p"/>
        </w:rPr>
        <w:t>,</w:t>
      </w:r>
    </w:p>
    <w:p w:rsidR="00000000" w:rsidRDefault="00000000">
      <w:pPr>
        <w:pStyle w:val="HTML0"/>
        <w:divId w:val="1821994293"/>
        <w:rPr>
          <w:rStyle w:val="w"/>
        </w:rPr>
      </w:pPr>
      <w:r>
        <w:rPr>
          <w:rStyle w:val="w"/>
        </w:rPr>
        <w:t xml:space="preserve">      </w:t>
      </w:r>
      <w:r>
        <w:rPr>
          <w:rStyle w:val="s2"/>
        </w:rPr>
        <w:t>"0"</w:t>
      </w:r>
    </w:p>
    <w:p w:rsidR="00000000" w:rsidRDefault="00000000">
      <w:pPr>
        <w:pStyle w:val="HTML0"/>
        <w:divId w:val="1821994293"/>
        <w:rPr>
          <w:rStyle w:val="w"/>
        </w:rPr>
      </w:pPr>
      <w:r>
        <w:rPr>
          <w:rStyle w:val="w"/>
        </w:rPr>
        <w:t xml:space="preserve">    </w:t>
      </w:r>
      <w:r>
        <w:rPr>
          <w:rStyle w:val="p"/>
        </w:rPr>
        <w:t>]</w:t>
      </w:r>
    </w:p>
    <w:p w:rsidR="00000000" w:rsidRDefault="00000000">
      <w:pPr>
        <w:pStyle w:val="HTML0"/>
        <w:divId w:val="1821994293"/>
        <w:rPr>
          <w:rStyle w:val="w"/>
        </w:rPr>
      </w:pPr>
      <w:r>
        <w:rPr>
          <w:rStyle w:val="w"/>
        </w:rPr>
        <w:t xml:space="preserve">  </w:t>
      </w:r>
      <w:r>
        <w:rPr>
          <w:rStyle w:val="p"/>
        </w:rPr>
        <w:t>]</w:t>
      </w:r>
    </w:p>
    <w:p w:rsidR="00000000" w:rsidRDefault="00000000">
      <w:pPr>
        <w:pStyle w:val="HTML0"/>
        <w:divId w:val="1821994293"/>
        <w:rPr>
          <w:rStyle w:val="w"/>
        </w:rPr>
      </w:pPr>
      <w:r>
        <w:rPr>
          <w:rStyle w:val="p"/>
        </w:rPr>
        <w:t>}</w:t>
      </w:r>
    </w:p>
    <w:p w:rsidR="00000000" w:rsidRDefault="00000000">
      <w:pPr>
        <w:pStyle w:val="HTML0"/>
        <w:divId w:val="1821994293"/>
        <w:rPr>
          <w:rStyle w:val="w"/>
        </w:rPr>
      </w:pPr>
    </w:p>
    <w:p w:rsidR="00000000" w:rsidRDefault="00000000">
      <w:pPr>
        <w:pStyle w:val="4"/>
        <w:divId w:val="175387555"/>
      </w:pPr>
      <w:r>
        <w:t>Push data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Successfully 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sprdId</w:t>
            </w:r>
          </w:p>
        </w:tc>
        <w:tc>
          <w:tcPr>
            <w:tcW w:w="0" w:type="auto"/>
            <w:vAlign w:val="center"/>
            <w:hideMark/>
          </w:tcPr>
          <w:p w:rsidR="00000000" w:rsidRDefault="00000000">
            <w:r>
              <w:t>String</w:t>
            </w:r>
          </w:p>
        </w:tc>
        <w:tc>
          <w:tcPr>
            <w:tcW w:w="0" w:type="auto"/>
            <w:vAlign w:val="center"/>
            <w:hideMark/>
          </w:tcPr>
          <w:p w:rsidR="00000000" w:rsidRDefault="00000000">
            <w:r>
              <w:t>Spread ID</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Subscribed data</w:t>
            </w:r>
          </w:p>
        </w:tc>
      </w:tr>
      <w:tr w:rsidR="00000000">
        <w:trPr>
          <w:divId w:val="175387555"/>
          <w:tblCellSpacing w:w="15" w:type="dxa"/>
        </w:trPr>
        <w:tc>
          <w:tcPr>
            <w:tcW w:w="0" w:type="auto"/>
            <w:vAlign w:val="center"/>
            <w:hideMark/>
          </w:tcPr>
          <w:p w:rsidR="00000000" w:rsidRDefault="00000000">
            <w:r>
              <w:t>&gt; ts</w:t>
            </w:r>
          </w:p>
        </w:tc>
        <w:tc>
          <w:tcPr>
            <w:tcW w:w="0" w:type="auto"/>
            <w:vAlign w:val="center"/>
            <w:hideMark/>
          </w:tcPr>
          <w:p w:rsidR="00000000" w:rsidRDefault="00000000">
            <w:r>
              <w:t>String</w:t>
            </w:r>
          </w:p>
        </w:tc>
        <w:tc>
          <w:tcPr>
            <w:tcW w:w="0" w:type="auto"/>
            <w:vAlign w:val="center"/>
            <w:hideMark/>
          </w:tcPr>
          <w:p w:rsidR="00000000" w:rsidRDefault="00000000">
            <w:r>
              <w:t>Opening time of the candlestick, Unix timestamp format in milliseconds, e.g. 1597026383085</w:t>
            </w:r>
          </w:p>
        </w:tc>
      </w:tr>
      <w:tr w:rsidR="00000000">
        <w:trPr>
          <w:divId w:val="175387555"/>
          <w:tblCellSpacing w:w="15" w:type="dxa"/>
        </w:trPr>
        <w:tc>
          <w:tcPr>
            <w:tcW w:w="0" w:type="auto"/>
            <w:vAlign w:val="center"/>
            <w:hideMark/>
          </w:tcPr>
          <w:p w:rsidR="00000000" w:rsidRDefault="00000000">
            <w:r>
              <w:t>&gt; o</w:t>
            </w:r>
          </w:p>
        </w:tc>
        <w:tc>
          <w:tcPr>
            <w:tcW w:w="0" w:type="auto"/>
            <w:vAlign w:val="center"/>
            <w:hideMark/>
          </w:tcPr>
          <w:p w:rsidR="00000000" w:rsidRDefault="00000000">
            <w:r>
              <w:t>String</w:t>
            </w:r>
          </w:p>
        </w:tc>
        <w:tc>
          <w:tcPr>
            <w:tcW w:w="0" w:type="auto"/>
            <w:vAlign w:val="center"/>
            <w:hideMark/>
          </w:tcPr>
          <w:p w:rsidR="00000000" w:rsidRDefault="00000000">
            <w:r>
              <w:t>Open price</w:t>
            </w:r>
          </w:p>
        </w:tc>
      </w:tr>
      <w:tr w:rsidR="00000000">
        <w:trPr>
          <w:divId w:val="175387555"/>
          <w:tblCellSpacing w:w="15" w:type="dxa"/>
        </w:trPr>
        <w:tc>
          <w:tcPr>
            <w:tcW w:w="0" w:type="auto"/>
            <w:vAlign w:val="center"/>
            <w:hideMark/>
          </w:tcPr>
          <w:p w:rsidR="00000000" w:rsidRDefault="00000000">
            <w:r>
              <w:t>&gt; h</w:t>
            </w:r>
          </w:p>
        </w:tc>
        <w:tc>
          <w:tcPr>
            <w:tcW w:w="0" w:type="auto"/>
            <w:vAlign w:val="center"/>
            <w:hideMark/>
          </w:tcPr>
          <w:p w:rsidR="00000000" w:rsidRDefault="00000000">
            <w:r>
              <w:t>String</w:t>
            </w:r>
          </w:p>
        </w:tc>
        <w:tc>
          <w:tcPr>
            <w:tcW w:w="0" w:type="auto"/>
            <w:vAlign w:val="center"/>
            <w:hideMark/>
          </w:tcPr>
          <w:p w:rsidR="00000000" w:rsidRDefault="00000000">
            <w:r>
              <w:t>highest price</w:t>
            </w:r>
          </w:p>
        </w:tc>
      </w:tr>
      <w:tr w:rsidR="00000000">
        <w:trPr>
          <w:divId w:val="175387555"/>
          <w:tblCellSpacing w:w="15" w:type="dxa"/>
        </w:trPr>
        <w:tc>
          <w:tcPr>
            <w:tcW w:w="0" w:type="auto"/>
            <w:vAlign w:val="center"/>
            <w:hideMark/>
          </w:tcPr>
          <w:p w:rsidR="00000000" w:rsidRDefault="00000000">
            <w:r>
              <w:t>&gt; l</w:t>
            </w:r>
          </w:p>
        </w:tc>
        <w:tc>
          <w:tcPr>
            <w:tcW w:w="0" w:type="auto"/>
            <w:vAlign w:val="center"/>
            <w:hideMark/>
          </w:tcPr>
          <w:p w:rsidR="00000000" w:rsidRDefault="00000000">
            <w:r>
              <w:t>String</w:t>
            </w:r>
          </w:p>
        </w:tc>
        <w:tc>
          <w:tcPr>
            <w:tcW w:w="0" w:type="auto"/>
            <w:vAlign w:val="center"/>
            <w:hideMark/>
          </w:tcPr>
          <w:p w:rsidR="00000000" w:rsidRDefault="00000000">
            <w:r>
              <w:t>Lowest price</w:t>
            </w:r>
          </w:p>
        </w:tc>
      </w:tr>
      <w:tr w:rsidR="00000000">
        <w:trPr>
          <w:divId w:val="175387555"/>
          <w:tblCellSpacing w:w="15" w:type="dxa"/>
        </w:trPr>
        <w:tc>
          <w:tcPr>
            <w:tcW w:w="0" w:type="auto"/>
            <w:vAlign w:val="center"/>
            <w:hideMark/>
          </w:tcPr>
          <w:p w:rsidR="00000000" w:rsidRDefault="00000000">
            <w:r>
              <w:t>&gt; c</w:t>
            </w:r>
          </w:p>
        </w:tc>
        <w:tc>
          <w:tcPr>
            <w:tcW w:w="0" w:type="auto"/>
            <w:vAlign w:val="center"/>
            <w:hideMark/>
          </w:tcPr>
          <w:p w:rsidR="00000000" w:rsidRDefault="00000000">
            <w:r>
              <w:t>String</w:t>
            </w:r>
          </w:p>
        </w:tc>
        <w:tc>
          <w:tcPr>
            <w:tcW w:w="0" w:type="auto"/>
            <w:vAlign w:val="center"/>
            <w:hideMark/>
          </w:tcPr>
          <w:p w:rsidR="00000000" w:rsidRDefault="00000000">
            <w:r>
              <w:t>Close price</w:t>
            </w:r>
          </w:p>
        </w:tc>
      </w:tr>
      <w:tr w:rsidR="00000000">
        <w:trPr>
          <w:divId w:val="175387555"/>
          <w:tblCellSpacing w:w="15" w:type="dxa"/>
        </w:trPr>
        <w:tc>
          <w:tcPr>
            <w:tcW w:w="0" w:type="auto"/>
            <w:vAlign w:val="center"/>
            <w:hideMark/>
          </w:tcPr>
          <w:p w:rsidR="00000000" w:rsidRDefault="00000000">
            <w:r>
              <w:t>&gt; vol</w:t>
            </w:r>
          </w:p>
        </w:tc>
        <w:tc>
          <w:tcPr>
            <w:tcW w:w="0" w:type="auto"/>
            <w:vAlign w:val="center"/>
            <w:hideMark/>
          </w:tcPr>
          <w:p w:rsidR="00000000" w:rsidRDefault="00000000">
            <w:r>
              <w:t>String</w:t>
            </w:r>
          </w:p>
        </w:tc>
        <w:tc>
          <w:tcPr>
            <w:tcW w:w="0" w:type="auto"/>
            <w:vAlign w:val="center"/>
            <w:hideMark/>
          </w:tcPr>
          <w:p w:rsidR="00000000" w:rsidRDefault="00000000">
            <w:r>
              <w:t>Trading volume, in szCcy</w:t>
            </w:r>
          </w:p>
        </w:tc>
      </w:tr>
      <w:tr w:rsidR="00000000">
        <w:trPr>
          <w:divId w:val="175387555"/>
          <w:tblCellSpacing w:w="15" w:type="dxa"/>
        </w:trPr>
        <w:tc>
          <w:tcPr>
            <w:tcW w:w="0" w:type="auto"/>
            <w:vAlign w:val="center"/>
            <w:hideMark/>
          </w:tcPr>
          <w:p w:rsidR="00000000" w:rsidRDefault="00000000">
            <w:r>
              <w:t>&gt; confirm</w:t>
            </w:r>
          </w:p>
        </w:tc>
        <w:tc>
          <w:tcPr>
            <w:tcW w:w="0" w:type="auto"/>
            <w:vAlign w:val="center"/>
            <w:hideMark/>
          </w:tcPr>
          <w:p w:rsidR="00000000" w:rsidRDefault="00000000">
            <w:r>
              <w:t>String</w:t>
            </w:r>
          </w:p>
        </w:tc>
        <w:tc>
          <w:tcPr>
            <w:tcW w:w="0" w:type="auto"/>
            <w:vAlign w:val="center"/>
            <w:hideMark/>
          </w:tcPr>
          <w:p w:rsidR="00000000" w:rsidRDefault="00000000">
            <w:r>
              <w:t>The state of candlesticks.0 represents that it is uncompleted, 1 represents that it is completed.</w:t>
            </w:r>
          </w:p>
        </w:tc>
      </w:tr>
    </w:tbl>
    <w:p w:rsidR="00000000" w:rsidRDefault="00000000">
      <w:pPr>
        <w:divId w:val="175387555"/>
      </w:pPr>
      <w:r>
        <w:t xml:space="preserve">The data returned will be arranged in an array like this: [ts,o,h,l,c,vol,confirm] </w:t>
      </w:r>
    </w:p>
    <w:p w:rsidR="00000000" w:rsidRDefault="00000000">
      <w:pPr>
        <w:pStyle w:val="1"/>
        <w:divId w:val="175387555"/>
      </w:pPr>
      <w:r>
        <w:t>Public Data</w:t>
      </w:r>
    </w:p>
    <w:p w:rsidR="00000000" w:rsidRDefault="00000000">
      <w:pPr>
        <w:pStyle w:val="a5"/>
        <w:divId w:val="175387555"/>
      </w:pPr>
      <w:r>
        <w:t xml:space="preserve">The API endpoints of </w:t>
      </w:r>
      <w:r>
        <w:rPr>
          <w:rStyle w:val="HTML"/>
        </w:rPr>
        <w:t>Public Data</w:t>
      </w:r>
      <w:r>
        <w:t xml:space="preserve"> do not require authentication. </w:t>
      </w:r>
    </w:p>
    <w:p w:rsidR="00000000" w:rsidRDefault="00000000">
      <w:pPr>
        <w:pStyle w:val="2"/>
        <w:divId w:val="175387555"/>
      </w:pPr>
      <w:r>
        <w:t>REST API</w:t>
      </w:r>
    </w:p>
    <w:p w:rsidR="00000000" w:rsidRDefault="00000000">
      <w:pPr>
        <w:pStyle w:val="3"/>
        <w:divId w:val="175387555"/>
      </w:pPr>
      <w:r>
        <w:t>Get instruments</w:t>
      </w:r>
    </w:p>
    <w:p w:rsidR="00000000" w:rsidRDefault="00000000">
      <w:pPr>
        <w:pStyle w:val="a5"/>
        <w:divId w:val="175387555"/>
      </w:pPr>
      <w:r>
        <w:t>Retrieve a list of instruments with open contracts.</w:t>
      </w:r>
    </w:p>
    <w:p w:rsidR="00000000" w:rsidRDefault="00000000">
      <w:pPr>
        <w:pStyle w:val="4"/>
        <w:divId w:val="175387555"/>
      </w:pPr>
      <w:r>
        <w:t>Rate Limit: 20 requests per 2 seconds</w:t>
      </w:r>
    </w:p>
    <w:p w:rsidR="00000000" w:rsidRDefault="00000000">
      <w:pPr>
        <w:pStyle w:val="4"/>
        <w:divId w:val="175387555"/>
      </w:pPr>
      <w:r>
        <w:t>Rate limit rule: IP + instrumentType</w:t>
      </w:r>
    </w:p>
    <w:p w:rsidR="00000000" w:rsidRDefault="00000000">
      <w:pPr>
        <w:pStyle w:val="4"/>
        <w:divId w:val="175387555"/>
      </w:pPr>
      <w:r>
        <w:t>HTTP Request</w:t>
      </w:r>
    </w:p>
    <w:p w:rsidR="00000000" w:rsidRDefault="00000000">
      <w:pPr>
        <w:pStyle w:val="a5"/>
        <w:divId w:val="175387555"/>
      </w:pPr>
      <w:r>
        <w:rPr>
          <w:rStyle w:val="HTML"/>
        </w:rPr>
        <w:t>GET /api/v5/public/instruments</w:t>
      </w:r>
    </w:p>
    <w:p w:rsidR="00000000" w:rsidRDefault="00000000">
      <w:pPr>
        <w:pStyle w:val="a5"/>
        <w:ind w:left="720" w:right="720"/>
        <w:divId w:val="1479876580"/>
      </w:pPr>
      <w:r>
        <w:t>Request Example</w:t>
      </w:r>
    </w:p>
    <w:p w:rsidR="00000000" w:rsidRDefault="00000000">
      <w:pPr>
        <w:pStyle w:val="HTML0"/>
        <w:divId w:val="182863013"/>
        <w:rPr>
          <w:rStyle w:val="HTML"/>
        </w:rPr>
      </w:pPr>
      <w:r>
        <w:rPr>
          <w:rStyle w:val="HTML"/>
        </w:rPr>
        <w:t>GET /api/v5/public/instruments?instType</w:t>
      </w:r>
      <w:r>
        <w:rPr>
          <w:rStyle w:val="o"/>
        </w:rPr>
        <w:t>=</w:t>
      </w:r>
      <w:r>
        <w:rPr>
          <w:rStyle w:val="HTML"/>
        </w:rPr>
        <w:t>SPOT</w:t>
      </w:r>
    </w:p>
    <w:p w:rsidR="00000000" w:rsidRDefault="00000000">
      <w:pPr>
        <w:pStyle w:val="HTML0"/>
        <w:divId w:val="2009819911"/>
        <w:rPr>
          <w:rStyle w:val="HTML"/>
          <w:vanish/>
        </w:rPr>
      </w:pPr>
      <w:r>
        <w:rPr>
          <w:rStyle w:val="kn"/>
          <w:vanish/>
        </w:rPr>
        <w:t>import</w:t>
      </w:r>
      <w:r>
        <w:rPr>
          <w:rStyle w:val="HTML"/>
          <w:vanish/>
        </w:rPr>
        <w:t xml:space="preserve"> </w:t>
      </w:r>
      <w:r>
        <w:rPr>
          <w:rStyle w:val="nn"/>
          <w:vanish/>
        </w:rPr>
        <w:t>okx.PublicData</w:t>
      </w:r>
      <w:r>
        <w:rPr>
          <w:rStyle w:val="HTML"/>
          <w:vanish/>
        </w:rPr>
        <w:t xml:space="preserve"> </w:t>
      </w:r>
      <w:r>
        <w:rPr>
          <w:rStyle w:val="k"/>
          <w:vanish/>
        </w:rPr>
        <w:t>as</w:t>
      </w:r>
      <w:r>
        <w:rPr>
          <w:rStyle w:val="HTML"/>
          <w:vanish/>
        </w:rPr>
        <w:t xml:space="preserve"> </w:t>
      </w:r>
      <w:r>
        <w:rPr>
          <w:rStyle w:val="n"/>
          <w:vanish/>
        </w:rPr>
        <w:t>PublicData</w:t>
      </w:r>
    </w:p>
    <w:p w:rsidR="00000000" w:rsidRDefault="00000000">
      <w:pPr>
        <w:pStyle w:val="HTML0"/>
        <w:divId w:val="2009819911"/>
        <w:rPr>
          <w:rStyle w:val="HTML"/>
          <w:vanish/>
        </w:rPr>
      </w:pPr>
    </w:p>
    <w:p w:rsidR="00000000" w:rsidRDefault="00000000">
      <w:pPr>
        <w:pStyle w:val="HTML0"/>
        <w:divId w:val="2009819911"/>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 0, Demo trading: 1</w:t>
      </w:r>
    </w:p>
    <w:p w:rsidR="00000000" w:rsidRDefault="00000000">
      <w:pPr>
        <w:pStyle w:val="HTML0"/>
        <w:divId w:val="2009819911"/>
        <w:rPr>
          <w:rStyle w:val="HTML"/>
          <w:vanish/>
        </w:rPr>
      </w:pPr>
    </w:p>
    <w:p w:rsidR="00000000" w:rsidRDefault="00000000">
      <w:pPr>
        <w:pStyle w:val="HTML0"/>
        <w:divId w:val="2009819911"/>
        <w:rPr>
          <w:rStyle w:val="HTML"/>
          <w:vanish/>
        </w:rPr>
      </w:pPr>
      <w:r>
        <w:rPr>
          <w:rStyle w:val="n"/>
          <w:vanish/>
        </w:rPr>
        <w:t>publicDataAPI</w:t>
      </w:r>
      <w:r>
        <w:rPr>
          <w:rStyle w:val="HTML"/>
          <w:vanish/>
        </w:rPr>
        <w:t xml:space="preserve"> </w:t>
      </w:r>
      <w:r>
        <w:rPr>
          <w:rStyle w:val="o"/>
          <w:vanish/>
        </w:rPr>
        <w:t>=</w:t>
      </w:r>
      <w:r>
        <w:rPr>
          <w:rStyle w:val="HTML"/>
          <w:vanish/>
        </w:rPr>
        <w:t xml:space="preserve"> </w:t>
      </w:r>
      <w:r>
        <w:rPr>
          <w:rStyle w:val="n"/>
          <w:vanish/>
        </w:rPr>
        <w:t>PublicData</w:t>
      </w:r>
      <w:r>
        <w:rPr>
          <w:rStyle w:val="p"/>
          <w:vanish/>
        </w:rPr>
        <w:t>.</w:t>
      </w:r>
      <w:r>
        <w:rPr>
          <w:rStyle w:val="n"/>
          <w:vanish/>
        </w:rPr>
        <w:t>PublicAPI</w:t>
      </w:r>
      <w:r>
        <w:rPr>
          <w:rStyle w:val="p"/>
          <w:vanish/>
        </w:rPr>
        <w:t>(</w:t>
      </w:r>
      <w:r>
        <w:rPr>
          <w:rStyle w:val="n"/>
          <w:vanish/>
        </w:rPr>
        <w:t>flag</w:t>
      </w:r>
      <w:r>
        <w:rPr>
          <w:rStyle w:val="o"/>
          <w:vanish/>
        </w:rPr>
        <w:t>=</w:t>
      </w:r>
      <w:r>
        <w:rPr>
          <w:rStyle w:val="n"/>
          <w:vanish/>
        </w:rPr>
        <w:t>flag</w:t>
      </w:r>
      <w:r>
        <w:rPr>
          <w:rStyle w:val="p"/>
          <w:vanish/>
        </w:rPr>
        <w:t>)</w:t>
      </w:r>
    </w:p>
    <w:p w:rsidR="00000000" w:rsidRDefault="00000000">
      <w:pPr>
        <w:pStyle w:val="HTML0"/>
        <w:divId w:val="2009819911"/>
        <w:rPr>
          <w:rStyle w:val="HTML"/>
          <w:vanish/>
        </w:rPr>
      </w:pPr>
    </w:p>
    <w:p w:rsidR="00000000" w:rsidRDefault="00000000">
      <w:pPr>
        <w:pStyle w:val="HTML0"/>
        <w:divId w:val="2009819911"/>
        <w:rPr>
          <w:rStyle w:val="c1"/>
          <w:vanish/>
        </w:rPr>
      </w:pPr>
      <w:r>
        <w:rPr>
          <w:rStyle w:val="c1"/>
          <w:vanish/>
        </w:rPr>
        <w:t># Retrieve a list of instruments with open contracts</w:t>
      </w:r>
    </w:p>
    <w:p w:rsidR="00000000" w:rsidRDefault="00000000">
      <w:pPr>
        <w:pStyle w:val="HTML0"/>
        <w:divId w:val="2009819911"/>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publicDataAPI</w:t>
      </w:r>
      <w:r>
        <w:rPr>
          <w:rStyle w:val="p"/>
          <w:vanish/>
        </w:rPr>
        <w:t>.</w:t>
      </w:r>
      <w:r>
        <w:rPr>
          <w:rStyle w:val="n"/>
          <w:vanish/>
        </w:rPr>
        <w:t>get_instruments</w:t>
      </w:r>
      <w:r>
        <w:rPr>
          <w:rStyle w:val="p"/>
          <w:vanish/>
        </w:rPr>
        <w:t>(</w:t>
      </w:r>
    </w:p>
    <w:p w:rsidR="00000000" w:rsidRDefault="00000000">
      <w:pPr>
        <w:pStyle w:val="HTML0"/>
        <w:divId w:val="2009819911"/>
        <w:rPr>
          <w:rStyle w:val="HTML"/>
          <w:vanish/>
        </w:rPr>
      </w:pPr>
      <w:r>
        <w:rPr>
          <w:rStyle w:val="HTML"/>
          <w:vanish/>
        </w:rPr>
        <w:t xml:space="preserve">    </w:t>
      </w:r>
      <w:r>
        <w:rPr>
          <w:rStyle w:val="n"/>
          <w:vanish/>
        </w:rPr>
        <w:t>instType</w:t>
      </w:r>
      <w:r>
        <w:rPr>
          <w:rStyle w:val="o"/>
          <w:vanish/>
        </w:rPr>
        <w:t>=</w:t>
      </w:r>
      <w:r>
        <w:rPr>
          <w:rStyle w:val="s"/>
          <w:vanish/>
        </w:rPr>
        <w:t>"SPOT"</w:t>
      </w:r>
    </w:p>
    <w:p w:rsidR="00000000" w:rsidRDefault="00000000">
      <w:pPr>
        <w:pStyle w:val="HTML0"/>
        <w:divId w:val="2009819911"/>
        <w:rPr>
          <w:rStyle w:val="HTML"/>
          <w:vanish/>
        </w:rPr>
      </w:pPr>
      <w:r>
        <w:rPr>
          <w:rStyle w:val="p"/>
          <w:vanish/>
        </w:rPr>
        <w:t>)</w:t>
      </w:r>
    </w:p>
    <w:p w:rsidR="00000000" w:rsidRDefault="00000000">
      <w:pPr>
        <w:pStyle w:val="HTML0"/>
        <w:divId w:val="2009819911"/>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380"/>
        <w:gridCol w:w="487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type</w:t>
            </w:r>
            <w:r>
              <w:br/>
            </w:r>
            <w:r>
              <w:rPr>
                <w:rStyle w:val="HTML"/>
              </w:rPr>
              <w:t>SPOT</w:t>
            </w:r>
            <w:r>
              <w:t>: Spot</w:t>
            </w:r>
            <w:r>
              <w:br/>
            </w:r>
            <w:r>
              <w:rPr>
                <w:rStyle w:val="HTML"/>
              </w:rPr>
              <w:t>MARGIN</w:t>
            </w:r>
            <w:r>
              <w:t>: Margin</w:t>
            </w:r>
            <w:r>
              <w:br/>
            </w:r>
            <w:r>
              <w:rPr>
                <w:rStyle w:val="HTML"/>
              </w:rPr>
              <w:t>SWAP</w:t>
            </w:r>
            <w:r>
              <w:t>: Perpetual Futures</w:t>
            </w:r>
            <w:r>
              <w:br/>
            </w:r>
            <w:r>
              <w:rPr>
                <w:rStyle w:val="HTML"/>
              </w:rPr>
              <w:t>FUTURES</w:t>
            </w:r>
            <w:r>
              <w:t>: Expiry Futures</w:t>
            </w:r>
            <w:r>
              <w:br/>
            </w:r>
            <w:r>
              <w:rPr>
                <w:rStyle w:val="HTML"/>
              </w:rPr>
              <w:t>OPTION</w:t>
            </w:r>
            <w:r>
              <w:t>: Option</w:t>
            </w:r>
          </w:p>
        </w:tc>
      </w:tr>
      <w:tr w:rsidR="00000000">
        <w:trPr>
          <w:divId w:val="175387555"/>
          <w:tblCellSpacing w:w="15" w:type="dxa"/>
        </w:trPr>
        <w:tc>
          <w:tcPr>
            <w:tcW w:w="0" w:type="auto"/>
            <w:vAlign w:val="center"/>
            <w:hideMark/>
          </w:tcPr>
          <w:p w:rsidR="00000000" w:rsidRDefault="00000000">
            <w:r>
              <w:t>uly</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Underlying </w:t>
            </w:r>
            <w:r>
              <w:br/>
              <w:t xml:space="preserve">Only applicable to </w:t>
            </w:r>
            <w:r>
              <w:rPr>
                <w:rStyle w:val="HTML"/>
              </w:rPr>
              <w:t>FUTURES</w:t>
            </w:r>
            <w:r>
              <w:t>/</w:t>
            </w:r>
            <w:r>
              <w:rPr>
                <w:rStyle w:val="HTML"/>
              </w:rPr>
              <w:t>SWAP</w:t>
            </w:r>
            <w:r>
              <w:t>/</w:t>
            </w:r>
            <w:r>
              <w:rPr>
                <w:rStyle w:val="HTML"/>
              </w:rPr>
              <w:t>OPTION</w:t>
            </w:r>
            <w:r>
              <w:t xml:space="preserve">.If instType is </w:t>
            </w:r>
            <w:r>
              <w:rPr>
                <w:rStyle w:val="HTML"/>
              </w:rPr>
              <w:t>OPTION</w:t>
            </w:r>
            <w:r>
              <w:t xml:space="preserve">, either </w:t>
            </w:r>
            <w:r>
              <w:rPr>
                <w:rStyle w:val="HTML"/>
              </w:rPr>
              <w:t>uly</w:t>
            </w:r>
            <w:r>
              <w:t xml:space="preserve"> or </w:t>
            </w:r>
            <w:r>
              <w:rPr>
                <w:rStyle w:val="HTML"/>
              </w:rPr>
              <w:t>instFamily</w:t>
            </w:r>
            <w:r>
              <w:t xml:space="preserve"> is required.</w:t>
            </w:r>
          </w:p>
        </w:tc>
      </w:tr>
      <w:tr w:rsidR="00000000">
        <w:trPr>
          <w:divId w:val="175387555"/>
          <w:tblCellSpacing w:w="15" w:type="dxa"/>
        </w:trPr>
        <w:tc>
          <w:tcPr>
            <w:tcW w:w="0" w:type="auto"/>
            <w:vAlign w:val="center"/>
            <w:hideMark/>
          </w:tcPr>
          <w:p w:rsidR="00000000" w:rsidRDefault="00000000">
            <w:r>
              <w:t>instFamily</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Instrument family</w:t>
            </w:r>
            <w:r>
              <w:br/>
              <w:t xml:space="preserve">Only applicable to </w:t>
            </w:r>
            <w:r>
              <w:rPr>
                <w:rStyle w:val="HTML"/>
              </w:rPr>
              <w:t>FUTURES</w:t>
            </w:r>
            <w:r>
              <w:t>/</w:t>
            </w:r>
            <w:r>
              <w:rPr>
                <w:rStyle w:val="HTML"/>
              </w:rPr>
              <w:t>SWAP</w:t>
            </w:r>
            <w:r>
              <w:t>/</w:t>
            </w:r>
            <w:r>
              <w:rPr>
                <w:rStyle w:val="HTML"/>
              </w:rPr>
              <w:t>OPTION</w:t>
            </w:r>
            <w:r>
              <w:t xml:space="preserve">. If instType is </w:t>
            </w:r>
            <w:r>
              <w:rPr>
                <w:rStyle w:val="HTML"/>
              </w:rPr>
              <w:t>OPTION</w:t>
            </w:r>
            <w:r>
              <w:t xml:space="preserve">, either </w:t>
            </w:r>
            <w:r>
              <w:rPr>
                <w:rStyle w:val="HTML"/>
              </w:rPr>
              <w:t>uly</w:t>
            </w:r>
            <w:r>
              <w:t xml:space="preserve"> or </w:t>
            </w:r>
            <w:r>
              <w:rPr>
                <w:rStyle w:val="HTML"/>
              </w:rPr>
              <w:t>instFamily</w:t>
            </w:r>
            <w:r>
              <w:t xml:space="preserve"> is required.</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ID</w:t>
            </w:r>
          </w:p>
        </w:tc>
      </w:tr>
    </w:tbl>
    <w:p w:rsidR="00000000" w:rsidRDefault="00000000">
      <w:pPr>
        <w:pStyle w:val="a5"/>
        <w:ind w:left="720" w:right="720"/>
        <w:divId w:val="1545288908"/>
      </w:pPr>
      <w:r>
        <w:t>Response Example</w:t>
      </w:r>
    </w:p>
    <w:p w:rsidR="00000000" w:rsidRDefault="00000000">
      <w:pPr>
        <w:pStyle w:val="HTML0"/>
        <w:divId w:val="1973172877"/>
        <w:rPr>
          <w:rStyle w:val="w"/>
        </w:rPr>
      </w:pPr>
      <w:r>
        <w:rPr>
          <w:rStyle w:val="p"/>
        </w:rPr>
        <w:t>{</w:t>
      </w:r>
    </w:p>
    <w:p w:rsidR="00000000" w:rsidRDefault="00000000">
      <w:pPr>
        <w:pStyle w:val="HTML0"/>
        <w:divId w:val="1973172877"/>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1973172877"/>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1973172877"/>
        <w:rPr>
          <w:rStyle w:val="w"/>
        </w:rPr>
      </w:pPr>
      <w:r>
        <w:rPr>
          <w:rStyle w:val="w"/>
        </w:rPr>
        <w:t xml:space="preserve">    </w:t>
      </w:r>
      <w:r>
        <w:rPr>
          <w:rStyle w:val="nl"/>
        </w:rPr>
        <w:t>"data"</w:t>
      </w:r>
      <w:r>
        <w:rPr>
          <w:rStyle w:val="p"/>
        </w:rPr>
        <w:t>:[</w:t>
      </w:r>
    </w:p>
    <w:p w:rsidR="00000000" w:rsidRDefault="00000000">
      <w:pPr>
        <w:pStyle w:val="HTML0"/>
        <w:divId w:val="1973172877"/>
        <w:rPr>
          <w:rStyle w:val="w"/>
        </w:rPr>
      </w:pPr>
      <w:r>
        <w:rPr>
          <w:rStyle w:val="w"/>
        </w:rPr>
        <w:t xml:space="preserve">      </w:t>
      </w:r>
      <w:r>
        <w:rPr>
          <w:rStyle w:val="p"/>
        </w:rPr>
        <w:t>{</w:t>
      </w:r>
    </w:p>
    <w:p w:rsidR="00000000" w:rsidRDefault="00000000">
      <w:pPr>
        <w:pStyle w:val="HTML0"/>
        <w:divId w:val="1973172877"/>
        <w:rPr>
          <w:rStyle w:val="w"/>
        </w:rPr>
      </w:pPr>
      <w:r>
        <w:rPr>
          <w:rStyle w:val="w"/>
        </w:rPr>
        <w:t xml:space="preserve">            </w:t>
      </w:r>
      <w:r>
        <w:rPr>
          <w:rStyle w:val="nl"/>
        </w:rPr>
        <w:t>"alias"</w:t>
      </w:r>
      <w:r>
        <w:rPr>
          <w:rStyle w:val="p"/>
        </w:rPr>
        <w:t>:</w:t>
      </w:r>
      <w:r>
        <w:rPr>
          <w:rStyle w:val="w"/>
        </w:rPr>
        <w:t xml:space="preserve"> </w:t>
      </w:r>
      <w:r>
        <w:rPr>
          <w:rStyle w:val="s2"/>
        </w:rPr>
        <w:t>""</w:t>
      </w:r>
      <w:r>
        <w:rPr>
          <w:rStyle w:val="p"/>
        </w:rPr>
        <w:t>,</w:t>
      </w:r>
    </w:p>
    <w:p w:rsidR="00000000" w:rsidRDefault="00000000">
      <w:pPr>
        <w:pStyle w:val="HTML0"/>
        <w:divId w:val="1973172877"/>
        <w:rPr>
          <w:rStyle w:val="w"/>
        </w:rPr>
      </w:pPr>
      <w:r>
        <w:rPr>
          <w:rStyle w:val="w"/>
        </w:rPr>
        <w:t xml:space="preserve">            </w:t>
      </w:r>
      <w:r>
        <w:rPr>
          <w:rStyle w:val="nl"/>
        </w:rPr>
        <w:t>"auctionEndTime"</w:t>
      </w:r>
      <w:r>
        <w:rPr>
          <w:rStyle w:val="p"/>
        </w:rPr>
        <w:t>:</w:t>
      </w:r>
      <w:r>
        <w:rPr>
          <w:rStyle w:val="w"/>
        </w:rPr>
        <w:t xml:space="preserve"> </w:t>
      </w:r>
      <w:r>
        <w:rPr>
          <w:rStyle w:val="s2"/>
        </w:rPr>
        <w:t>""</w:t>
      </w:r>
      <w:r>
        <w:rPr>
          <w:rStyle w:val="p"/>
        </w:rPr>
        <w:t>,</w:t>
      </w:r>
    </w:p>
    <w:p w:rsidR="00000000" w:rsidRDefault="00000000">
      <w:pPr>
        <w:pStyle w:val="HTML0"/>
        <w:divId w:val="1973172877"/>
        <w:rPr>
          <w:rStyle w:val="w"/>
        </w:rPr>
      </w:pPr>
      <w:r>
        <w:rPr>
          <w:rStyle w:val="w"/>
        </w:rPr>
        <w:t xml:space="preserve">            </w:t>
      </w:r>
      <w:r>
        <w:rPr>
          <w:rStyle w:val="nl"/>
        </w:rPr>
        <w:t>"baseCcy"</w:t>
      </w:r>
      <w:r>
        <w:rPr>
          <w:rStyle w:val="p"/>
        </w:rPr>
        <w:t>:</w:t>
      </w:r>
      <w:r>
        <w:rPr>
          <w:rStyle w:val="w"/>
        </w:rPr>
        <w:t xml:space="preserve"> </w:t>
      </w:r>
      <w:r>
        <w:rPr>
          <w:rStyle w:val="s2"/>
        </w:rPr>
        <w:t>"BTC"</w:t>
      </w:r>
      <w:r>
        <w:rPr>
          <w:rStyle w:val="p"/>
        </w:rPr>
        <w:t>,</w:t>
      </w:r>
    </w:p>
    <w:p w:rsidR="00000000" w:rsidRDefault="00000000">
      <w:pPr>
        <w:pStyle w:val="HTML0"/>
        <w:divId w:val="1973172877"/>
        <w:rPr>
          <w:rStyle w:val="w"/>
        </w:rPr>
      </w:pPr>
      <w:r>
        <w:rPr>
          <w:rStyle w:val="w"/>
        </w:rPr>
        <w:t xml:space="preserve">            </w:t>
      </w:r>
      <w:r>
        <w:rPr>
          <w:rStyle w:val="nl"/>
        </w:rPr>
        <w:t>"category"</w:t>
      </w:r>
      <w:r>
        <w:rPr>
          <w:rStyle w:val="p"/>
        </w:rPr>
        <w:t>:</w:t>
      </w:r>
      <w:r>
        <w:rPr>
          <w:rStyle w:val="w"/>
        </w:rPr>
        <w:t xml:space="preserve"> </w:t>
      </w:r>
      <w:r>
        <w:rPr>
          <w:rStyle w:val="s2"/>
        </w:rPr>
        <w:t>"1"</w:t>
      </w:r>
      <w:r>
        <w:rPr>
          <w:rStyle w:val="p"/>
        </w:rPr>
        <w:t>,</w:t>
      </w:r>
    </w:p>
    <w:p w:rsidR="00000000" w:rsidRDefault="00000000">
      <w:pPr>
        <w:pStyle w:val="HTML0"/>
        <w:divId w:val="1973172877"/>
        <w:rPr>
          <w:rStyle w:val="w"/>
        </w:rPr>
      </w:pPr>
      <w:r>
        <w:rPr>
          <w:rStyle w:val="w"/>
        </w:rPr>
        <w:t xml:space="preserve">            </w:t>
      </w:r>
      <w:r>
        <w:rPr>
          <w:rStyle w:val="nl"/>
        </w:rPr>
        <w:t>"ctMult"</w:t>
      </w:r>
      <w:r>
        <w:rPr>
          <w:rStyle w:val="p"/>
        </w:rPr>
        <w:t>:</w:t>
      </w:r>
      <w:r>
        <w:rPr>
          <w:rStyle w:val="w"/>
        </w:rPr>
        <w:t xml:space="preserve"> </w:t>
      </w:r>
      <w:r>
        <w:rPr>
          <w:rStyle w:val="s2"/>
        </w:rPr>
        <w:t>""</w:t>
      </w:r>
      <w:r>
        <w:rPr>
          <w:rStyle w:val="p"/>
        </w:rPr>
        <w:t>,</w:t>
      </w:r>
    </w:p>
    <w:p w:rsidR="00000000" w:rsidRDefault="00000000">
      <w:pPr>
        <w:pStyle w:val="HTML0"/>
        <w:divId w:val="1973172877"/>
        <w:rPr>
          <w:rStyle w:val="w"/>
        </w:rPr>
      </w:pPr>
      <w:r>
        <w:rPr>
          <w:rStyle w:val="w"/>
        </w:rPr>
        <w:t xml:space="preserve">            </w:t>
      </w:r>
      <w:r>
        <w:rPr>
          <w:rStyle w:val="nl"/>
        </w:rPr>
        <w:t>"ctType"</w:t>
      </w:r>
      <w:r>
        <w:rPr>
          <w:rStyle w:val="p"/>
        </w:rPr>
        <w:t>:</w:t>
      </w:r>
      <w:r>
        <w:rPr>
          <w:rStyle w:val="w"/>
        </w:rPr>
        <w:t xml:space="preserve"> </w:t>
      </w:r>
      <w:r>
        <w:rPr>
          <w:rStyle w:val="s2"/>
        </w:rPr>
        <w:t>""</w:t>
      </w:r>
      <w:r>
        <w:rPr>
          <w:rStyle w:val="p"/>
        </w:rPr>
        <w:t>,</w:t>
      </w:r>
    </w:p>
    <w:p w:rsidR="00000000" w:rsidRDefault="00000000">
      <w:pPr>
        <w:pStyle w:val="HTML0"/>
        <w:divId w:val="1973172877"/>
        <w:rPr>
          <w:rStyle w:val="w"/>
        </w:rPr>
      </w:pPr>
      <w:r>
        <w:rPr>
          <w:rStyle w:val="w"/>
        </w:rPr>
        <w:t xml:space="preserve">            </w:t>
      </w:r>
      <w:r>
        <w:rPr>
          <w:rStyle w:val="nl"/>
        </w:rPr>
        <w:t>"ctVal"</w:t>
      </w:r>
      <w:r>
        <w:rPr>
          <w:rStyle w:val="p"/>
        </w:rPr>
        <w:t>:</w:t>
      </w:r>
      <w:r>
        <w:rPr>
          <w:rStyle w:val="w"/>
        </w:rPr>
        <w:t xml:space="preserve"> </w:t>
      </w:r>
      <w:r>
        <w:rPr>
          <w:rStyle w:val="s2"/>
        </w:rPr>
        <w:t>""</w:t>
      </w:r>
      <w:r>
        <w:rPr>
          <w:rStyle w:val="p"/>
        </w:rPr>
        <w:t>,</w:t>
      </w:r>
    </w:p>
    <w:p w:rsidR="00000000" w:rsidRDefault="00000000">
      <w:pPr>
        <w:pStyle w:val="HTML0"/>
        <w:divId w:val="1973172877"/>
        <w:rPr>
          <w:rStyle w:val="w"/>
        </w:rPr>
      </w:pPr>
      <w:r>
        <w:rPr>
          <w:rStyle w:val="w"/>
        </w:rPr>
        <w:t xml:space="preserve">            </w:t>
      </w:r>
      <w:r>
        <w:rPr>
          <w:rStyle w:val="nl"/>
        </w:rPr>
        <w:t>"ctValCcy"</w:t>
      </w:r>
      <w:r>
        <w:rPr>
          <w:rStyle w:val="p"/>
        </w:rPr>
        <w:t>:</w:t>
      </w:r>
      <w:r>
        <w:rPr>
          <w:rStyle w:val="w"/>
        </w:rPr>
        <w:t xml:space="preserve"> </w:t>
      </w:r>
      <w:r>
        <w:rPr>
          <w:rStyle w:val="s2"/>
        </w:rPr>
        <w:t>""</w:t>
      </w:r>
      <w:r>
        <w:rPr>
          <w:rStyle w:val="p"/>
        </w:rPr>
        <w:t>,</w:t>
      </w:r>
    </w:p>
    <w:p w:rsidR="00000000" w:rsidRDefault="00000000">
      <w:pPr>
        <w:pStyle w:val="HTML0"/>
        <w:divId w:val="1973172877"/>
        <w:rPr>
          <w:rStyle w:val="w"/>
        </w:rPr>
      </w:pPr>
      <w:r>
        <w:rPr>
          <w:rStyle w:val="w"/>
        </w:rPr>
        <w:t xml:space="preserve">            </w:t>
      </w:r>
      <w:r>
        <w:rPr>
          <w:rStyle w:val="nl"/>
        </w:rPr>
        <w:t>"expTime"</w:t>
      </w:r>
      <w:r>
        <w:rPr>
          <w:rStyle w:val="p"/>
        </w:rPr>
        <w:t>:</w:t>
      </w:r>
      <w:r>
        <w:rPr>
          <w:rStyle w:val="w"/>
        </w:rPr>
        <w:t xml:space="preserve"> </w:t>
      </w:r>
      <w:r>
        <w:rPr>
          <w:rStyle w:val="s2"/>
        </w:rPr>
        <w:t>""</w:t>
      </w:r>
      <w:r>
        <w:rPr>
          <w:rStyle w:val="p"/>
        </w:rPr>
        <w:t>,</w:t>
      </w:r>
    </w:p>
    <w:p w:rsidR="00000000" w:rsidRDefault="00000000">
      <w:pPr>
        <w:pStyle w:val="HTML0"/>
        <w:divId w:val="1973172877"/>
        <w:rPr>
          <w:rStyle w:val="w"/>
        </w:rPr>
      </w:pPr>
      <w:r>
        <w:rPr>
          <w:rStyle w:val="w"/>
        </w:rPr>
        <w:t xml:space="preserve">            </w:t>
      </w:r>
      <w:r>
        <w:rPr>
          <w:rStyle w:val="nl"/>
        </w:rPr>
        <w:t>"instFamily"</w:t>
      </w:r>
      <w:r>
        <w:rPr>
          <w:rStyle w:val="p"/>
        </w:rPr>
        <w:t>:</w:t>
      </w:r>
      <w:r>
        <w:rPr>
          <w:rStyle w:val="w"/>
        </w:rPr>
        <w:t xml:space="preserve"> </w:t>
      </w:r>
      <w:r>
        <w:rPr>
          <w:rStyle w:val="s2"/>
        </w:rPr>
        <w:t>""</w:t>
      </w:r>
      <w:r>
        <w:rPr>
          <w:rStyle w:val="p"/>
        </w:rPr>
        <w:t>,</w:t>
      </w:r>
    </w:p>
    <w:p w:rsidR="00000000" w:rsidRDefault="00000000">
      <w:pPr>
        <w:pStyle w:val="HTML0"/>
        <w:divId w:val="1973172877"/>
        <w:rPr>
          <w:rStyle w:val="w"/>
        </w:rPr>
      </w:pPr>
      <w:r>
        <w:rPr>
          <w:rStyle w:val="w"/>
        </w:rPr>
        <w:t xml:space="preserve">            </w:t>
      </w:r>
      <w:r>
        <w:rPr>
          <w:rStyle w:val="nl"/>
        </w:rPr>
        <w:t>"instId"</w:t>
      </w:r>
      <w:r>
        <w:rPr>
          <w:rStyle w:val="p"/>
        </w:rPr>
        <w:t>:</w:t>
      </w:r>
      <w:r>
        <w:rPr>
          <w:rStyle w:val="w"/>
        </w:rPr>
        <w:t xml:space="preserve"> </w:t>
      </w:r>
      <w:r>
        <w:rPr>
          <w:rStyle w:val="s2"/>
        </w:rPr>
        <w:t>"BTC-USDT"</w:t>
      </w:r>
      <w:r>
        <w:rPr>
          <w:rStyle w:val="p"/>
        </w:rPr>
        <w:t>,</w:t>
      </w:r>
    </w:p>
    <w:p w:rsidR="00000000" w:rsidRDefault="00000000">
      <w:pPr>
        <w:pStyle w:val="HTML0"/>
        <w:divId w:val="1973172877"/>
        <w:rPr>
          <w:rStyle w:val="w"/>
        </w:rPr>
      </w:pPr>
      <w:r>
        <w:rPr>
          <w:rStyle w:val="w"/>
        </w:rPr>
        <w:t xml:space="preserve">            </w:t>
      </w:r>
      <w:r>
        <w:rPr>
          <w:rStyle w:val="nl"/>
        </w:rPr>
        <w:t>"instType"</w:t>
      </w:r>
      <w:r>
        <w:rPr>
          <w:rStyle w:val="p"/>
        </w:rPr>
        <w:t>:</w:t>
      </w:r>
      <w:r>
        <w:rPr>
          <w:rStyle w:val="w"/>
        </w:rPr>
        <w:t xml:space="preserve"> </w:t>
      </w:r>
      <w:r>
        <w:rPr>
          <w:rStyle w:val="s2"/>
        </w:rPr>
        <w:t>"SPOT"</w:t>
      </w:r>
      <w:r>
        <w:rPr>
          <w:rStyle w:val="p"/>
        </w:rPr>
        <w:t>,</w:t>
      </w:r>
    </w:p>
    <w:p w:rsidR="00000000" w:rsidRDefault="00000000">
      <w:pPr>
        <w:pStyle w:val="HTML0"/>
        <w:divId w:val="1973172877"/>
        <w:rPr>
          <w:rStyle w:val="w"/>
        </w:rPr>
      </w:pPr>
      <w:r>
        <w:rPr>
          <w:rStyle w:val="w"/>
        </w:rPr>
        <w:t xml:space="preserve">            </w:t>
      </w:r>
      <w:r>
        <w:rPr>
          <w:rStyle w:val="nl"/>
        </w:rPr>
        <w:t>"lever"</w:t>
      </w:r>
      <w:r>
        <w:rPr>
          <w:rStyle w:val="p"/>
        </w:rPr>
        <w:t>:</w:t>
      </w:r>
      <w:r>
        <w:rPr>
          <w:rStyle w:val="w"/>
        </w:rPr>
        <w:t xml:space="preserve"> </w:t>
      </w:r>
      <w:r>
        <w:rPr>
          <w:rStyle w:val="s2"/>
        </w:rPr>
        <w:t>"10"</w:t>
      </w:r>
      <w:r>
        <w:rPr>
          <w:rStyle w:val="p"/>
        </w:rPr>
        <w:t>,</w:t>
      </w:r>
    </w:p>
    <w:p w:rsidR="00000000" w:rsidRDefault="00000000">
      <w:pPr>
        <w:pStyle w:val="HTML0"/>
        <w:divId w:val="1973172877"/>
        <w:rPr>
          <w:rStyle w:val="w"/>
        </w:rPr>
      </w:pPr>
      <w:r>
        <w:rPr>
          <w:rStyle w:val="w"/>
        </w:rPr>
        <w:t xml:space="preserve">            </w:t>
      </w:r>
      <w:r>
        <w:rPr>
          <w:rStyle w:val="nl"/>
        </w:rPr>
        <w:t>"listTime"</w:t>
      </w:r>
      <w:r>
        <w:rPr>
          <w:rStyle w:val="p"/>
        </w:rPr>
        <w:t>:</w:t>
      </w:r>
      <w:r>
        <w:rPr>
          <w:rStyle w:val="w"/>
        </w:rPr>
        <w:t xml:space="preserve"> </w:t>
      </w:r>
      <w:r>
        <w:rPr>
          <w:rStyle w:val="s2"/>
        </w:rPr>
        <w:t>"1606468572000"</w:t>
      </w:r>
      <w:r>
        <w:rPr>
          <w:rStyle w:val="p"/>
        </w:rPr>
        <w:t>,</w:t>
      </w:r>
    </w:p>
    <w:p w:rsidR="00000000" w:rsidRDefault="00000000">
      <w:pPr>
        <w:pStyle w:val="HTML0"/>
        <w:divId w:val="1973172877"/>
        <w:rPr>
          <w:rStyle w:val="w"/>
        </w:rPr>
      </w:pPr>
      <w:r>
        <w:rPr>
          <w:rStyle w:val="w"/>
        </w:rPr>
        <w:t xml:space="preserve">            </w:t>
      </w:r>
      <w:r>
        <w:rPr>
          <w:rStyle w:val="nl"/>
        </w:rPr>
        <w:t>"lotSz"</w:t>
      </w:r>
      <w:r>
        <w:rPr>
          <w:rStyle w:val="p"/>
        </w:rPr>
        <w:t>:</w:t>
      </w:r>
      <w:r>
        <w:rPr>
          <w:rStyle w:val="w"/>
        </w:rPr>
        <w:t xml:space="preserve"> </w:t>
      </w:r>
      <w:r>
        <w:rPr>
          <w:rStyle w:val="s2"/>
        </w:rPr>
        <w:t>"0.00000001"</w:t>
      </w:r>
      <w:r>
        <w:rPr>
          <w:rStyle w:val="p"/>
        </w:rPr>
        <w:t>,</w:t>
      </w:r>
    </w:p>
    <w:p w:rsidR="00000000" w:rsidRDefault="00000000">
      <w:pPr>
        <w:pStyle w:val="HTML0"/>
        <w:divId w:val="1973172877"/>
        <w:rPr>
          <w:rStyle w:val="w"/>
        </w:rPr>
      </w:pPr>
      <w:r>
        <w:rPr>
          <w:rStyle w:val="w"/>
        </w:rPr>
        <w:t xml:space="preserve">            </w:t>
      </w:r>
      <w:r>
        <w:rPr>
          <w:rStyle w:val="nl"/>
        </w:rPr>
        <w:t>"maxIcebergSz"</w:t>
      </w:r>
      <w:r>
        <w:rPr>
          <w:rStyle w:val="p"/>
        </w:rPr>
        <w:t>:</w:t>
      </w:r>
      <w:r>
        <w:rPr>
          <w:rStyle w:val="w"/>
        </w:rPr>
        <w:t xml:space="preserve"> </w:t>
      </w:r>
      <w:r>
        <w:rPr>
          <w:rStyle w:val="s2"/>
        </w:rPr>
        <w:t>"9999999999.0000000000000000"</w:t>
      </w:r>
      <w:r>
        <w:rPr>
          <w:rStyle w:val="p"/>
        </w:rPr>
        <w:t>,</w:t>
      </w:r>
    </w:p>
    <w:p w:rsidR="00000000" w:rsidRDefault="00000000">
      <w:pPr>
        <w:pStyle w:val="HTML0"/>
        <w:divId w:val="1973172877"/>
        <w:rPr>
          <w:rStyle w:val="w"/>
        </w:rPr>
      </w:pPr>
      <w:r>
        <w:rPr>
          <w:rStyle w:val="w"/>
        </w:rPr>
        <w:t xml:space="preserve">            </w:t>
      </w:r>
      <w:r>
        <w:rPr>
          <w:rStyle w:val="nl"/>
        </w:rPr>
        <w:t>"maxLmtAmt"</w:t>
      </w:r>
      <w:r>
        <w:rPr>
          <w:rStyle w:val="p"/>
        </w:rPr>
        <w:t>:</w:t>
      </w:r>
      <w:r>
        <w:rPr>
          <w:rStyle w:val="w"/>
        </w:rPr>
        <w:t xml:space="preserve"> </w:t>
      </w:r>
      <w:r>
        <w:rPr>
          <w:rStyle w:val="s2"/>
        </w:rPr>
        <w:t>"1000000"</w:t>
      </w:r>
      <w:r>
        <w:rPr>
          <w:rStyle w:val="p"/>
        </w:rPr>
        <w:t>,</w:t>
      </w:r>
    </w:p>
    <w:p w:rsidR="00000000" w:rsidRDefault="00000000">
      <w:pPr>
        <w:pStyle w:val="HTML0"/>
        <w:divId w:val="1973172877"/>
        <w:rPr>
          <w:rStyle w:val="w"/>
        </w:rPr>
      </w:pPr>
      <w:r>
        <w:rPr>
          <w:rStyle w:val="w"/>
        </w:rPr>
        <w:t xml:space="preserve">            </w:t>
      </w:r>
      <w:r>
        <w:rPr>
          <w:rStyle w:val="nl"/>
        </w:rPr>
        <w:t>"maxLmtSz"</w:t>
      </w:r>
      <w:r>
        <w:rPr>
          <w:rStyle w:val="p"/>
        </w:rPr>
        <w:t>:</w:t>
      </w:r>
      <w:r>
        <w:rPr>
          <w:rStyle w:val="w"/>
        </w:rPr>
        <w:t xml:space="preserve"> </w:t>
      </w:r>
      <w:r>
        <w:rPr>
          <w:rStyle w:val="s2"/>
        </w:rPr>
        <w:t>"9999999999"</w:t>
      </w:r>
      <w:r>
        <w:rPr>
          <w:rStyle w:val="p"/>
        </w:rPr>
        <w:t>,</w:t>
      </w:r>
    </w:p>
    <w:p w:rsidR="00000000" w:rsidRDefault="00000000">
      <w:pPr>
        <w:pStyle w:val="HTML0"/>
        <w:divId w:val="1973172877"/>
        <w:rPr>
          <w:rStyle w:val="w"/>
        </w:rPr>
      </w:pPr>
      <w:r>
        <w:rPr>
          <w:rStyle w:val="w"/>
        </w:rPr>
        <w:t xml:space="preserve">            </w:t>
      </w:r>
      <w:r>
        <w:rPr>
          <w:rStyle w:val="nl"/>
        </w:rPr>
        <w:t>"maxMktAmt"</w:t>
      </w:r>
      <w:r>
        <w:rPr>
          <w:rStyle w:val="p"/>
        </w:rPr>
        <w:t>:</w:t>
      </w:r>
      <w:r>
        <w:rPr>
          <w:rStyle w:val="w"/>
        </w:rPr>
        <w:t xml:space="preserve"> </w:t>
      </w:r>
      <w:r>
        <w:rPr>
          <w:rStyle w:val="s2"/>
        </w:rPr>
        <w:t>"1000000"</w:t>
      </w:r>
      <w:r>
        <w:rPr>
          <w:rStyle w:val="p"/>
        </w:rPr>
        <w:t>,</w:t>
      </w:r>
    </w:p>
    <w:p w:rsidR="00000000" w:rsidRDefault="00000000">
      <w:pPr>
        <w:pStyle w:val="HTML0"/>
        <w:divId w:val="1973172877"/>
        <w:rPr>
          <w:rStyle w:val="w"/>
        </w:rPr>
      </w:pPr>
      <w:r>
        <w:rPr>
          <w:rStyle w:val="w"/>
        </w:rPr>
        <w:t xml:space="preserve">            </w:t>
      </w:r>
      <w:r>
        <w:rPr>
          <w:rStyle w:val="nl"/>
        </w:rPr>
        <w:t>"maxMktSz"</w:t>
      </w:r>
      <w:r>
        <w:rPr>
          <w:rStyle w:val="p"/>
        </w:rPr>
        <w:t>:</w:t>
      </w:r>
      <w:r>
        <w:rPr>
          <w:rStyle w:val="w"/>
        </w:rPr>
        <w:t xml:space="preserve"> </w:t>
      </w:r>
      <w:r>
        <w:rPr>
          <w:rStyle w:val="s2"/>
        </w:rPr>
        <w:t>""</w:t>
      </w:r>
      <w:r>
        <w:rPr>
          <w:rStyle w:val="p"/>
        </w:rPr>
        <w:t>,</w:t>
      </w:r>
    </w:p>
    <w:p w:rsidR="00000000" w:rsidRDefault="00000000">
      <w:pPr>
        <w:pStyle w:val="HTML0"/>
        <w:divId w:val="1973172877"/>
        <w:rPr>
          <w:rStyle w:val="w"/>
        </w:rPr>
      </w:pPr>
      <w:r>
        <w:rPr>
          <w:rStyle w:val="w"/>
        </w:rPr>
        <w:t xml:space="preserve">            </w:t>
      </w:r>
      <w:r>
        <w:rPr>
          <w:rStyle w:val="nl"/>
        </w:rPr>
        <w:t>"maxStopSz"</w:t>
      </w:r>
      <w:r>
        <w:rPr>
          <w:rStyle w:val="p"/>
        </w:rPr>
        <w:t>:</w:t>
      </w:r>
      <w:r>
        <w:rPr>
          <w:rStyle w:val="w"/>
        </w:rPr>
        <w:t xml:space="preserve"> </w:t>
      </w:r>
      <w:r>
        <w:rPr>
          <w:rStyle w:val="s2"/>
        </w:rPr>
        <w:t>""</w:t>
      </w:r>
      <w:r>
        <w:rPr>
          <w:rStyle w:val="p"/>
        </w:rPr>
        <w:t>,</w:t>
      </w:r>
    </w:p>
    <w:p w:rsidR="00000000" w:rsidRDefault="00000000">
      <w:pPr>
        <w:pStyle w:val="HTML0"/>
        <w:divId w:val="1973172877"/>
        <w:rPr>
          <w:rStyle w:val="w"/>
        </w:rPr>
      </w:pPr>
      <w:r>
        <w:rPr>
          <w:rStyle w:val="w"/>
        </w:rPr>
        <w:t xml:space="preserve">            </w:t>
      </w:r>
      <w:r>
        <w:rPr>
          <w:rStyle w:val="nl"/>
        </w:rPr>
        <w:t>"maxTriggerSz"</w:t>
      </w:r>
      <w:r>
        <w:rPr>
          <w:rStyle w:val="p"/>
        </w:rPr>
        <w:t>:</w:t>
      </w:r>
      <w:r>
        <w:rPr>
          <w:rStyle w:val="w"/>
        </w:rPr>
        <w:t xml:space="preserve"> </w:t>
      </w:r>
      <w:r>
        <w:rPr>
          <w:rStyle w:val="s2"/>
        </w:rPr>
        <w:t>"9999999999.0000000000000000"</w:t>
      </w:r>
      <w:r>
        <w:rPr>
          <w:rStyle w:val="p"/>
        </w:rPr>
        <w:t>,</w:t>
      </w:r>
    </w:p>
    <w:p w:rsidR="00000000" w:rsidRDefault="00000000">
      <w:pPr>
        <w:pStyle w:val="HTML0"/>
        <w:divId w:val="1973172877"/>
        <w:rPr>
          <w:rStyle w:val="w"/>
        </w:rPr>
      </w:pPr>
      <w:r>
        <w:rPr>
          <w:rStyle w:val="w"/>
        </w:rPr>
        <w:t xml:space="preserve">            </w:t>
      </w:r>
      <w:r>
        <w:rPr>
          <w:rStyle w:val="nl"/>
        </w:rPr>
        <w:t>"maxTwapSz"</w:t>
      </w:r>
      <w:r>
        <w:rPr>
          <w:rStyle w:val="p"/>
        </w:rPr>
        <w:t>:</w:t>
      </w:r>
      <w:r>
        <w:rPr>
          <w:rStyle w:val="w"/>
        </w:rPr>
        <w:t xml:space="preserve"> </w:t>
      </w:r>
      <w:r>
        <w:rPr>
          <w:rStyle w:val="s2"/>
        </w:rPr>
        <w:t>"9999999999.0000000000000000"</w:t>
      </w:r>
      <w:r>
        <w:rPr>
          <w:rStyle w:val="p"/>
        </w:rPr>
        <w:t>,</w:t>
      </w:r>
    </w:p>
    <w:p w:rsidR="00000000" w:rsidRDefault="00000000">
      <w:pPr>
        <w:pStyle w:val="HTML0"/>
        <w:divId w:val="1973172877"/>
        <w:rPr>
          <w:rStyle w:val="w"/>
        </w:rPr>
      </w:pPr>
      <w:r>
        <w:rPr>
          <w:rStyle w:val="w"/>
        </w:rPr>
        <w:t xml:space="preserve">            </w:t>
      </w:r>
      <w:r>
        <w:rPr>
          <w:rStyle w:val="nl"/>
        </w:rPr>
        <w:t>"minSz"</w:t>
      </w:r>
      <w:r>
        <w:rPr>
          <w:rStyle w:val="p"/>
        </w:rPr>
        <w:t>:</w:t>
      </w:r>
      <w:r>
        <w:rPr>
          <w:rStyle w:val="w"/>
        </w:rPr>
        <w:t xml:space="preserve"> </w:t>
      </w:r>
      <w:r>
        <w:rPr>
          <w:rStyle w:val="s2"/>
        </w:rPr>
        <w:t>"0.00001"</w:t>
      </w:r>
      <w:r>
        <w:rPr>
          <w:rStyle w:val="p"/>
        </w:rPr>
        <w:t>,</w:t>
      </w:r>
    </w:p>
    <w:p w:rsidR="00000000" w:rsidRDefault="00000000">
      <w:pPr>
        <w:pStyle w:val="HTML0"/>
        <w:divId w:val="1973172877"/>
        <w:rPr>
          <w:rStyle w:val="w"/>
        </w:rPr>
      </w:pPr>
      <w:r>
        <w:rPr>
          <w:rStyle w:val="w"/>
        </w:rPr>
        <w:t xml:space="preserve">            </w:t>
      </w:r>
      <w:r>
        <w:rPr>
          <w:rStyle w:val="nl"/>
        </w:rPr>
        <w:t>"optType"</w:t>
      </w:r>
      <w:r>
        <w:rPr>
          <w:rStyle w:val="p"/>
        </w:rPr>
        <w:t>:</w:t>
      </w:r>
      <w:r>
        <w:rPr>
          <w:rStyle w:val="w"/>
        </w:rPr>
        <w:t xml:space="preserve"> </w:t>
      </w:r>
      <w:r>
        <w:rPr>
          <w:rStyle w:val="s2"/>
        </w:rPr>
        <w:t>""</w:t>
      </w:r>
      <w:r>
        <w:rPr>
          <w:rStyle w:val="p"/>
        </w:rPr>
        <w:t>,</w:t>
      </w:r>
    </w:p>
    <w:p w:rsidR="00000000" w:rsidRDefault="00000000">
      <w:pPr>
        <w:pStyle w:val="HTML0"/>
        <w:divId w:val="1973172877"/>
        <w:rPr>
          <w:rStyle w:val="w"/>
        </w:rPr>
      </w:pPr>
      <w:r>
        <w:rPr>
          <w:rStyle w:val="w"/>
        </w:rPr>
        <w:t xml:space="preserve">            </w:t>
      </w:r>
      <w:r>
        <w:rPr>
          <w:rStyle w:val="nl"/>
        </w:rPr>
        <w:t>"quoteCcy"</w:t>
      </w:r>
      <w:r>
        <w:rPr>
          <w:rStyle w:val="p"/>
        </w:rPr>
        <w:t>:</w:t>
      </w:r>
      <w:r>
        <w:rPr>
          <w:rStyle w:val="w"/>
        </w:rPr>
        <w:t xml:space="preserve"> </w:t>
      </w:r>
      <w:r>
        <w:rPr>
          <w:rStyle w:val="s2"/>
        </w:rPr>
        <w:t>"USDT"</w:t>
      </w:r>
      <w:r>
        <w:rPr>
          <w:rStyle w:val="p"/>
        </w:rPr>
        <w:t>,</w:t>
      </w:r>
    </w:p>
    <w:p w:rsidR="00000000" w:rsidRDefault="00000000">
      <w:pPr>
        <w:pStyle w:val="HTML0"/>
        <w:divId w:val="1973172877"/>
        <w:rPr>
          <w:rStyle w:val="w"/>
        </w:rPr>
      </w:pPr>
      <w:r>
        <w:rPr>
          <w:rStyle w:val="w"/>
        </w:rPr>
        <w:t xml:space="preserve">            </w:t>
      </w:r>
      <w:r>
        <w:rPr>
          <w:rStyle w:val="nl"/>
        </w:rPr>
        <w:t>"settleCcy"</w:t>
      </w:r>
      <w:r>
        <w:rPr>
          <w:rStyle w:val="p"/>
        </w:rPr>
        <w:t>:</w:t>
      </w:r>
      <w:r>
        <w:rPr>
          <w:rStyle w:val="w"/>
        </w:rPr>
        <w:t xml:space="preserve"> </w:t>
      </w:r>
      <w:r>
        <w:rPr>
          <w:rStyle w:val="s2"/>
        </w:rPr>
        <w:t>""</w:t>
      </w:r>
      <w:r>
        <w:rPr>
          <w:rStyle w:val="p"/>
        </w:rPr>
        <w:t>,</w:t>
      </w:r>
    </w:p>
    <w:p w:rsidR="00000000" w:rsidRDefault="00000000">
      <w:pPr>
        <w:pStyle w:val="HTML0"/>
        <w:divId w:val="1973172877"/>
        <w:rPr>
          <w:rStyle w:val="w"/>
        </w:rPr>
      </w:pPr>
      <w:r>
        <w:rPr>
          <w:rStyle w:val="w"/>
        </w:rPr>
        <w:t xml:space="preserve">            </w:t>
      </w:r>
      <w:r>
        <w:rPr>
          <w:rStyle w:val="nl"/>
        </w:rPr>
        <w:t>"state"</w:t>
      </w:r>
      <w:r>
        <w:rPr>
          <w:rStyle w:val="p"/>
        </w:rPr>
        <w:t>:</w:t>
      </w:r>
      <w:r>
        <w:rPr>
          <w:rStyle w:val="w"/>
        </w:rPr>
        <w:t xml:space="preserve"> </w:t>
      </w:r>
      <w:r>
        <w:rPr>
          <w:rStyle w:val="s2"/>
        </w:rPr>
        <w:t>"live"</w:t>
      </w:r>
      <w:r>
        <w:rPr>
          <w:rStyle w:val="p"/>
        </w:rPr>
        <w:t>,</w:t>
      </w:r>
    </w:p>
    <w:p w:rsidR="00000000" w:rsidRDefault="00000000">
      <w:pPr>
        <w:pStyle w:val="HTML0"/>
        <w:divId w:val="1973172877"/>
        <w:rPr>
          <w:rStyle w:val="w"/>
        </w:rPr>
      </w:pPr>
      <w:r>
        <w:rPr>
          <w:rStyle w:val="w"/>
        </w:rPr>
        <w:t xml:space="preserve">            </w:t>
      </w:r>
      <w:r>
        <w:rPr>
          <w:rStyle w:val="nl"/>
        </w:rPr>
        <w:t>"ruleType"</w:t>
      </w:r>
      <w:r>
        <w:rPr>
          <w:rStyle w:val="p"/>
        </w:rPr>
        <w:t>:</w:t>
      </w:r>
      <w:r>
        <w:rPr>
          <w:rStyle w:val="w"/>
        </w:rPr>
        <w:t xml:space="preserve"> </w:t>
      </w:r>
      <w:r>
        <w:rPr>
          <w:rStyle w:val="s2"/>
        </w:rPr>
        <w:t>"normal"</w:t>
      </w:r>
      <w:r>
        <w:rPr>
          <w:rStyle w:val="p"/>
        </w:rPr>
        <w:t>,</w:t>
      </w:r>
    </w:p>
    <w:p w:rsidR="00000000" w:rsidRDefault="00000000">
      <w:pPr>
        <w:pStyle w:val="HTML0"/>
        <w:divId w:val="1973172877"/>
        <w:rPr>
          <w:rStyle w:val="w"/>
        </w:rPr>
      </w:pPr>
      <w:r>
        <w:rPr>
          <w:rStyle w:val="w"/>
        </w:rPr>
        <w:t xml:space="preserve">            </w:t>
      </w:r>
      <w:r>
        <w:rPr>
          <w:rStyle w:val="nl"/>
        </w:rPr>
        <w:t>"stk"</w:t>
      </w:r>
      <w:r>
        <w:rPr>
          <w:rStyle w:val="p"/>
        </w:rPr>
        <w:t>:</w:t>
      </w:r>
      <w:r>
        <w:rPr>
          <w:rStyle w:val="w"/>
        </w:rPr>
        <w:t xml:space="preserve"> </w:t>
      </w:r>
      <w:r>
        <w:rPr>
          <w:rStyle w:val="s2"/>
        </w:rPr>
        <w:t>""</w:t>
      </w:r>
      <w:r>
        <w:rPr>
          <w:rStyle w:val="p"/>
        </w:rPr>
        <w:t>,</w:t>
      </w:r>
    </w:p>
    <w:p w:rsidR="00000000" w:rsidRDefault="00000000">
      <w:pPr>
        <w:pStyle w:val="HTML0"/>
        <w:divId w:val="1973172877"/>
        <w:rPr>
          <w:rStyle w:val="w"/>
        </w:rPr>
      </w:pPr>
      <w:r>
        <w:rPr>
          <w:rStyle w:val="w"/>
        </w:rPr>
        <w:t xml:space="preserve">            </w:t>
      </w:r>
      <w:r>
        <w:rPr>
          <w:rStyle w:val="nl"/>
        </w:rPr>
        <w:t>"tickSz"</w:t>
      </w:r>
      <w:r>
        <w:rPr>
          <w:rStyle w:val="p"/>
        </w:rPr>
        <w:t>:</w:t>
      </w:r>
      <w:r>
        <w:rPr>
          <w:rStyle w:val="w"/>
        </w:rPr>
        <w:t xml:space="preserve"> </w:t>
      </w:r>
      <w:r>
        <w:rPr>
          <w:rStyle w:val="s2"/>
        </w:rPr>
        <w:t>"0.1"</w:t>
      </w:r>
      <w:r>
        <w:rPr>
          <w:rStyle w:val="p"/>
        </w:rPr>
        <w:t>,</w:t>
      </w:r>
    </w:p>
    <w:p w:rsidR="00000000" w:rsidRDefault="00000000">
      <w:pPr>
        <w:pStyle w:val="HTML0"/>
        <w:divId w:val="1973172877"/>
        <w:rPr>
          <w:rStyle w:val="w"/>
        </w:rPr>
      </w:pPr>
      <w:r>
        <w:rPr>
          <w:rStyle w:val="w"/>
        </w:rPr>
        <w:t xml:space="preserve">            </w:t>
      </w:r>
      <w:r>
        <w:rPr>
          <w:rStyle w:val="nl"/>
        </w:rPr>
        <w:t>"uly"</w:t>
      </w:r>
      <w:r>
        <w:rPr>
          <w:rStyle w:val="p"/>
        </w:rPr>
        <w:t>:</w:t>
      </w:r>
      <w:r>
        <w:rPr>
          <w:rStyle w:val="w"/>
        </w:rPr>
        <w:t xml:space="preserve"> </w:t>
      </w:r>
      <w:r>
        <w:rPr>
          <w:rStyle w:val="s2"/>
        </w:rPr>
        <w:t>""</w:t>
      </w:r>
    </w:p>
    <w:p w:rsidR="00000000" w:rsidRDefault="00000000">
      <w:pPr>
        <w:pStyle w:val="HTML0"/>
        <w:divId w:val="1973172877"/>
        <w:rPr>
          <w:rStyle w:val="w"/>
        </w:rPr>
      </w:pPr>
      <w:r>
        <w:rPr>
          <w:rStyle w:val="w"/>
        </w:rPr>
        <w:t xml:space="preserve">        </w:t>
      </w:r>
      <w:r>
        <w:rPr>
          <w:rStyle w:val="p"/>
        </w:rPr>
        <w:t>}</w:t>
      </w:r>
    </w:p>
    <w:p w:rsidR="00000000" w:rsidRDefault="00000000">
      <w:pPr>
        <w:pStyle w:val="HTML0"/>
        <w:divId w:val="1973172877"/>
        <w:rPr>
          <w:rStyle w:val="w"/>
        </w:rPr>
      </w:pPr>
      <w:r>
        <w:rPr>
          <w:rStyle w:val="w"/>
        </w:rPr>
        <w:t xml:space="preserve">    </w:t>
      </w:r>
      <w:r>
        <w:rPr>
          <w:rStyle w:val="p"/>
        </w:rPr>
        <w:t>]</w:t>
      </w:r>
    </w:p>
    <w:p w:rsidR="00000000" w:rsidRDefault="00000000">
      <w:pPr>
        <w:pStyle w:val="HTML0"/>
        <w:divId w:val="1973172877"/>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780"/>
        <w:gridCol w:w="577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 xml:space="preserve">Instrument ID, e.g. </w:t>
            </w:r>
            <w:r>
              <w:rPr>
                <w:rStyle w:val="HTML"/>
              </w:rPr>
              <w:t>BTC-USD-SWAP</w:t>
            </w:r>
          </w:p>
        </w:tc>
      </w:tr>
      <w:tr w:rsidR="00000000">
        <w:trPr>
          <w:divId w:val="175387555"/>
          <w:tblCellSpacing w:w="15" w:type="dxa"/>
        </w:trPr>
        <w:tc>
          <w:tcPr>
            <w:tcW w:w="0" w:type="auto"/>
            <w:vAlign w:val="center"/>
            <w:hideMark/>
          </w:tcPr>
          <w:p w:rsidR="00000000" w:rsidRDefault="00000000">
            <w:r>
              <w:t>uly</w:t>
            </w:r>
          </w:p>
        </w:tc>
        <w:tc>
          <w:tcPr>
            <w:tcW w:w="0" w:type="auto"/>
            <w:vAlign w:val="center"/>
            <w:hideMark/>
          </w:tcPr>
          <w:p w:rsidR="00000000" w:rsidRDefault="00000000">
            <w:r>
              <w:t>String</w:t>
            </w:r>
          </w:p>
        </w:tc>
        <w:tc>
          <w:tcPr>
            <w:tcW w:w="0" w:type="auto"/>
            <w:vAlign w:val="center"/>
            <w:hideMark/>
          </w:tcPr>
          <w:p w:rsidR="00000000" w:rsidRDefault="00000000">
            <w:r>
              <w:t xml:space="preserve">Underlying, e.g. </w:t>
            </w:r>
            <w:r>
              <w:rPr>
                <w:rStyle w:val="HTML"/>
              </w:rPr>
              <w:t>BTC-USD</w:t>
            </w:r>
            <w:r>
              <w:t xml:space="preserve"> </w:t>
            </w:r>
            <w:r>
              <w:br/>
              <w:t xml:space="preserve">Only applicable to </w:t>
            </w:r>
            <w:r>
              <w:rPr>
                <w:rStyle w:val="HTML"/>
              </w:rPr>
              <w:t>MARGIN/FUTURES</w:t>
            </w:r>
            <w:r>
              <w:t>/</w:t>
            </w:r>
            <w:r>
              <w:rPr>
                <w:rStyle w:val="HTML"/>
              </w:rPr>
              <w:t>SWAP</w:t>
            </w:r>
            <w:r>
              <w:t>/</w:t>
            </w:r>
            <w:r>
              <w:rPr>
                <w:rStyle w:val="HTML"/>
              </w:rPr>
              <w:t>OPTION</w:t>
            </w:r>
          </w:p>
        </w:tc>
      </w:tr>
      <w:tr w:rsidR="00000000">
        <w:trPr>
          <w:divId w:val="175387555"/>
          <w:tblCellSpacing w:w="15" w:type="dxa"/>
        </w:trPr>
        <w:tc>
          <w:tcPr>
            <w:tcW w:w="0" w:type="auto"/>
            <w:vAlign w:val="center"/>
            <w:hideMark/>
          </w:tcPr>
          <w:p w:rsidR="00000000" w:rsidRDefault="00000000">
            <w:r>
              <w:t>instFamily</w:t>
            </w:r>
          </w:p>
        </w:tc>
        <w:tc>
          <w:tcPr>
            <w:tcW w:w="0" w:type="auto"/>
            <w:vAlign w:val="center"/>
            <w:hideMark/>
          </w:tcPr>
          <w:p w:rsidR="00000000" w:rsidRDefault="00000000">
            <w:r>
              <w:t>String</w:t>
            </w:r>
          </w:p>
        </w:tc>
        <w:tc>
          <w:tcPr>
            <w:tcW w:w="0" w:type="auto"/>
            <w:vAlign w:val="center"/>
            <w:hideMark/>
          </w:tcPr>
          <w:p w:rsidR="00000000" w:rsidRDefault="00000000">
            <w:r>
              <w:t xml:space="preserve">Instrument family, e.g. </w:t>
            </w:r>
            <w:r>
              <w:rPr>
                <w:rStyle w:val="HTML"/>
              </w:rPr>
              <w:t>BTC-USD</w:t>
            </w:r>
            <w:r>
              <w:t xml:space="preserve"> </w:t>
            </w:r>
            <w:r>
              <w:br/>
              <w:t xml:space="preserve">Only applicable to </w:t>
            </w:r>
            <w:r>
              <w:rPr>
                <w:rStyle w:val="HTML"/>
              </w:rPr>
              <w:t>MARGIN/FUTURES</w:t>
            </w:r>
            <w:r>
              <w:t>/</w:t>
            </w:r>
            <w:r>
              <w:rPr>
                <w:rStyle w:val="HTML"/>
              </w:rPr>
              <w:t>SWAP</w:t>
            </w:r>
            <w:r>
              <w:t>/</w:t>
            </w:r>
            <w:r>
              <w:rPr>
                <w:rStyle w:val="HTML"/>
              </w:rPr>
              <w:t>OPTION</w:t>
            </w:r>
          </w:p>
        </w:tc>
      </w:tr>
      <w:tr w:rsidR="00000000">
        <w:trPr>
          <w:divId w:val="175387555"/>
          <w:tblCellSpacing w:w="15" w:type="dxa"/>
        </w:trPr>
        <w:tc>
          <w:tcPr>
            <w:tcW w:w="0" w:type="auto"/>
            <w:vAlign w:val="center"/>
            <w:hideMark/>
          </w:tcPr>
          <w:p w:rsidR="00000000" w:rsidRDefault="00000000">
            <w:r>
              <w:t>category</w:t>
            </w:r>
          </w:p>
        </w:tc>
        <w:tc>
          <w:tcPr>
            <w:tcW w:w="0" w:type="auto"/>
            <w:vAlign w:val="center"/>
            <w:hideMark/>
          </w:tcPr>
          <w:p w:rsidR="00000000" w:rsidRDefault="00000000">
            <w:r>
              <w:t>String</w:t>
            </w:r>
          </w:p>
        </w:tc>
        <w:tc>
          <w:tcPr>
            <w:tcW w:w="0" w:type="auto"/>
            <w:vAlign w:val="center"/>
            <w:hideMark/>
          </w:tcPr>
          <w:p w:rsidR="00000000" w:rsidRDefault="00000000">
            <w:r>
              <w:t>Currency category. Note: this parameter is already deprecated</w:t>
            </w:r>
          </w:p>
        </w:tc>
      </w:tr>
      <w:tr w:rsidR="00000000">
        <w:trPr>
          <w:divId w:val="175387555"/>
          <w:tblCellSpacing w:w="15" w:type="dxa"/>
        </w:trPr>
        <w:tc>
          <w:tcPr>
            <w:tcW w:w="0" w:type="auto"/>
            <w:vAlign w:val="center"/>
            <w:hideMark/>
          </w:tcPr>
          <w:p w:rsidR="00000000" w:rsidRDefault="00000000">
            <w:r>
              <w:t>baseCcy</w:t>
            </w:r>
          </w:p>
        </w:tc>
        <w:tc>
          <w:tcPr>
            <w:tcW w:w="0" w:type="auto"/>
            <w:vAlign w:val="center"/>
            <w:hideMark/>
          </w:tcPr>
          <w:p w:rsidR="00000000" w:rsidRDefault="00000000">
            <w:r>
              <w:t>String</w:t>
            </w:r>
          </w:p>
        </w:tc>
        <w:tc>
          <w:tcPr>
            <w:tcW w:w="0" w:type="auto"/>
            <w:vAlign w:val="center"/>
            <w:hideMark/>
          </w:tcPr>
          <w:p w:rsidR="00000000" w:rsidRDefault="00000000">
            <w:r>
              <w:t xml:space="preserve">Base currency, e.g. </w:t>
            </w:r>
            <w:r>
              <w:rPr>
                <w:rStyle w:val="HTML"/>
              </w:rPr>
              <w:t>BTC</w:t>
            </w:r>
            <w:r>
              <w:t xml:space="preserve"> in</w:t>
            </w:r>
            <w:r>
              <w:rPr>
                <w:rStyle w:val="HTML"/>
              </w:rPr>
              <w:t>BTC-USDT</w:t>
            </w:r>
            <w:r>
              <w:t xml:space="preserve"> </w:t>
            </w:r>
            <w:r>
              <w:br/>
              <w:t xml:space="preserve">Only applicable to </w:t>
            </w:r>
            <w:r>
              <w:rPr>
                <w:rStyle w:val="HTML"/>
              </w:rPr>
              <w:t>SPOT</w:t>
            </w:r>
            <w:r>
              <w:t>/</w:t>
            </w:r>
            <w:r>
              <w:rPr>
                <w:rStyle w:val="HTML"/>
              </w:rPr>
              <w:t>MARGIN</w:t>
            </w:r>
          </w:p>
        </w:tc>
      </w:tr>
      <w:tr w:rsidR="00000000">
        <w:trPr>
          <w:divId w:val="175387555"/>
          <w:tblCellSpacing w:w="15" w:type="dxa"/>
        </w:trPr>
        <w:tc>
          <w:tcPr>
            <w:tcW w:w="0" w:type="auto"/>
            <w:vAlign w:val="center"/>
            <w:hideMark/>
          </w:tcPr>
          <w:p w:rsidR="00000000" w:rsidRDefault="00000000">
            <w:r>
              <w:t>quoteCcy</w:t>
            </w:r>
          </w:p>
        </w:tc>
        <w:tc>
          <w:tcPr>
            <w:tcW w:w="0" w:type="auto"/>
            <w:vAlign w:val="center"/>
            <w:hideMark/>
          </w:tcPr>
          <w:p w:rsidR="00000000" w:rsidRDefault="00000000">
            <w:r>
              <w:t>String</w:t>
            </w:r>
          </w:p>
        </w:tc>
        <w:tc>
          <w:tcPr>
            <w:tcW w:w="0" w:type="auto"/>
            <w:vAlign w:val="center"/>
            <w:hideMark/>
          </w:tcPr>
          <w:p w:rsidR="00000000" w:rsidRDefault="00000000">
            <w:r>
              <w:t xml:space="preserve">Quote currency, e.g. </w:t>
            </w:r>
            <w:r>
              <w:rPr>
                <w:rStyle w:val="HTML"/>
              </w:rPr>
              <w:t>USDT</w:t>
            </w:r>
            <w:r>
              <w:t xml:space="preserve"> in </w:t>
            </w:r>
            <w:r>
              <w:rPr>
                <w:rStyle w:val="HTML"/>
              </w:rPr>
              <w:t>BTC-USDT</w:t>
            </w:r>
            <w:r>
              <w:t xml:space="preserve"> </w:t>
            </w:r>
            <w:r>
              <w:br/>
              <w:t xml:space="preserve">Only applicable to </w:t>
            </w:r>
            <w:r>
              <w:rPr>
                <w:rStyle w:val="HTML"/>
              </w:rPr>
              <w:t>SPOT</w:t>
            </w:r>
            <w:r>
              <w:t>/</w:t>
            </w:r>
            <w:r>
              <w:rPr>
                <w:rStyle w:val="HTML"/>
              </w:rPr>
              <w:t>MARGIN</w:t>
            </w:r>
          </w:p>
        </w:tc>
      </w:tr>
      <w:tr w:rsidR="00000000">
        <w:trPr>
          <w:divId w:val="175387555"/>
          <w:tblCellSpacing w:w="15" w:type="dxa"/>
        </w:trPr>
        <w:tc>
          <w:tcPr>
            <w:tcW w:w="0" w:type="auto"/>
            <w:vAlign w:val="center"/>
            <w:hideMark/>
          </w:tcPr>
          <w:p w:rsidR="00000000" w:rsidRDefault="00000000">
            <w:r>
              <w:t>settleCcy</w:t>
            </w:r>
          </w:p>
        </w:tc>
        <w:tc>
          <w:tcPr>
            <w:tcW w:w="0" w:type="auto"/>
            <w:vAlign w:val="center"/>
            <w:hideMark/>
          </w:tcPr>
          <w:p w:rsidR="00000000" w:rsidRDefault="00000000">
            <w:r>
              <w:t>String</w:t>
            </w:r>
          </w:p>
        </w:tc>
        <w:tc>
          <w:tcPr>
            <w:tcW w:w="0" w:type="auto"/>
            <w:vAlign w:val="center"/>
            <w:hideMark/>
          </w:tcPr>
          <w:p w:rsidR="00000000" w:rsidRDefault="00000000">
            <w:r>
              <w:t xml:space="preserve">Settlement and margin currency, e.g. </w:t>
            </w:r>
            <w:r>
              <w:rPr>
                <w:rStyle w:val="HTML"/>
              </w:rPr>
              <w:t>BTC</w:t>
            </w:r>
            <w:r>
              <w:t xml:space="preserve"> </w:t>
            </w:r>
            <w:r>
              <w:br/>
              <w:t xml:space="preserve">Only applicable to </w:t>
            </w:r>
            <w:r>
              <w:rPr>
                <w:rStyle w:val="HTML"/>
              </w:rPr>
              <w:t>FUTURES</w:t>
            </w:r>
            <w:r>
              <w:t>/</w:t>
            </w:r>
            <w:r>
              <w:rPr>
                <w:rStyle w:val="HTML"/>
              </w:rPr>
              <w:t>SWAP</w:t>
            </w:r>
            <w:r>
              <w:t>/</w:t>
            </w:r>
            <w:r>
              <w:rPr>
                <w:rStyle w:val="HTML"/>
              </w:rPr>
              <w:t>OPTION</w:t>
            </w:r>
          </w:p>
        </w:tc>
      </w:tr>
      <w:tr w:rsidR="00000000">
        <w:trPr>
          <w:divId w:val="175387555"/>
          <w:tblCellSpacing w:w="15" w:type="dxa"/>
        </w:trPr>
        <w:tc>
          <w:tcPr>
            <w:tcW w:w="0" w:type="auto"/>
            <w:vAlign w:val="center"/>
            <w:hideMark/>
          </w:tcPr>
          <w:p w:rsidR="00000000" w:rsidRDefault="00000000">
            <w:r>
              <w:t>ctVal</w:t>
            </w:r>
          </w:p>
        </w:tc>
        <w:tc>
          <w:tcPr>
            <w:tcW w:w="0" w:type="auto"/>
            <w:vAlign w:val="center"/>
            <w:hideMark/>
          </w:tcPr>
          <w:p w:rsidR="00000000" w:rsidRDefault="00000000">
            <w:r>
              <w:t>String</w:t>
            </w:r>
          </w:p>
        </w:tc>
        <w:tc>
          <w:tcPr>
            <w:tcW w:w="0" w:type="auto"/>
            <w:vAlign w:val="center"/>
            <w:hideMark/>
          </w:tcPr>
          <w:p w:rsidR="00000000" w:rsidRDefault="00000000">
            <w:r>
              <w:t xml:space="preserve">Contract value </w:t>
            </w:r>
            <w:r>
              <w:br/>
              <w:t xml:space="preserve">Only applicable to </w:t>
            </w:r>
            <w:r>
              <w:rPr>
                <w:rStyle w:val="HTML"/>
              </w:rPr>
              <w:t>FUTURES</w:t>
            </w:r>
            <w:r>
              <w:t>/</w:t>
            </w:r>
            <w:r>
              <w:rPr>
                <w:rStyle w:val="HTML"/>
              </w:rPr>
              <w:t>SWAP</w:t>
            </w:r>
            <w:r>
              <w:t>/</w:t>
            </w:r>
            <w:r>
              <w:rPr>
                <w:rStyle w:val="HTML"/>
              </w:rPr>
              <w:t>OPTION</w:t>
            </w:r>
          </w:p>
        </w:tc>
      </w:tr>
      <w:tr w:rsidR="00000000">
        <w:trPr>
          <w:divId w:val="175387555"/>
          <w:tblCellSpacing w:w="15" w:type="dxa"/>
        </w:trPr>
        <w:tc>
          <w:tcPr>
            <w:tcW w:w="0" w:type="auto"/>
            <w:vAlign w:val="center"/>
            <w:hideMark/>
          </w:tcPr>
          <w:p w:rsidR="00000000" w:rsidRDefault="00000000">
            <w:r>
              <w:t>ctMult</w:t>
            </w:r>
          </w:p>
        </w:tc>
        <w:tc>
          <w:tcPr>
            <w:tcW w:w="0" w:type="auto"/>
            <w:vAlign w:val="center"/>
            <w:hideMark/>
          </w:tcPr>
          <w:p w:rsidR="00000000" w:rsidRDefault="00000000">
            <w:r>
              <w:t>String</w:t>
            </w:r>
          </w:p>
        </w:tc>
        <w:tc>
          <w:tcPr>
            <w:tcW w:w="0" w:type="auto"/>
            <w:vAlign w:val="center"/>
            <w:hideMark/>
          </w:tcPr>
          <w:p w:rsidR="00000000" w:rsidRDefault="00000000">
            <w:r>
              <w:t xml:space="preserve">Contract multiplier </w:t>
            </w:r>
            <w:r>
              <w:br/>
              <w:t xml:space="preserve">Only applicable to </w:t>
            </w:r>
            <w:r>
              <w:rPr>
                <w:rStyle w:val="HTML"/>
              </w:rPr>
              <w:t>FUTURES</w:t>
            </w:r>
            <w:r>
              <w:t>/</w:t>
            </w:r>
            <w:r>
              <w:rPr>
                <w:rStyle w:val="HTML"/>
              </w:rPr>
              <w:t>SWAP</w:t>
            </w:r>
            <w:r>
              <w:t>/</w:t>
            </w:r>
            <w:r>
              <w:rPr>
                <w:rStyle w:val="HTML"/>
              </w:rPr>
              <w:t>OPTION</w:t>
            </w:r>
          </w:p>
        </w:tc>
      </w:tr>
      <w:tr w:rsidR="00000000">
        <w:trPr>
          <w:divId w:val="175387555"/>
          <w:tblCellSpacing w:w="15" w:type="dxa"/>
        </w:trPr>
        <w:tc>
          <w:tcPr>
            <w:tcW w:w="0" w:type="auto"/>
            <w:vAlign w:val="center"/>
            <w:hideMark/>
          </w:tcPr>
          <w:p w:rsidR="00000000" w:rsidRDefault="00000000">
            <w:r>
              <w:t>ctValCcy</w:t>
            </w:r>
          </w:p>
        </w:tc>
        <w:tc>
          <w:tcPr>
            <w:tcW w:w="0" w:type="auto"/>
            <w:vAlign w:val="center"/>
            <w:hideMark/>
          </w:tcPr>
          <w:p w:rsidR="00000000" w:rsidRDefault="00000000">
            <w:r>
              <w:t>String</w:t>
            </w:r>
          </w:p>
        </w:tc>
        <w:tc>
          <w:tcPr>
            <w:tcW w:w="0" w:type="auto"/>
            <w:vAlign w:val="center"/>
            <w:hideMark/>
          </w:tcPr>
          <w:p w:rsidR="00000000" w:rsidRDefault="00000000">
            <w:r>
              <w:t xml:space="preserve">Contract value currency </w:t>
            </w:r>
            <w:r>
              <w:br/>
              <w:t xml:space="preserve">Only applicable to </w:t>
            </w:r>
            <w:r>
              <w:rPr>
                <w:rStyle w:val="HTML"/>
              </w:rPr>
              <w:t>FUTURES</w:t>
            </w:r>
            <w:r>
              <w:t>/</w:t>
            </w:r>
            <w:r>
              <w:rPr>
                <w:rStyle w:val="HTML"/>
              </w:rPr>
              <w:t>SWAP</w:t>
            </w:r>
            <w:r>
              <w:t>/</w:t>
            </w:r>
            <w:r>
              <w:rPr>
                <w:rStyle w:val="HTML"/>
              </w:rPr>
              <w:t>OPTION</w:t>
            </w:r>
          </w:p>
        </w:tc>
      </w:tr>
      <w:tr w:rsidR="00000000">
        <w:trPr>
          <w:divId w:val="175387555"/>
          <w:tblCellSpacing w:w="15" w:type="dxa"/>
        </w:trPr>
        <w:tc>
          <w:tcPr>
            <w:tcW w:w="0" w:type="auto"/>
            <w:vAlign w:val="center"/>
            <w:hideMark/>
          </w:tcPr>
          <w:p w:rsidR="00000000" w:rsidRDefault="00000000">
            <w:r>
              <w:t>optType</w:t>
            </w:r>
          </w:p>
        </w:tc>
        <w:tc>
          <w:tcPr>
            <w:tcW w:w="0" w:type="auto"/>
            <w:vAlign w:val="center"/>
            <w:hideMark/>
          </w:tcPr>
          <w:p w:rsidR="00000000" w:rsidRDefault="00000000">
            <w:r>
              <w:t>String</w:t>
            </w:r>
          </w:p>
        </w:tc>
        <w:tc>
          <w:tcPr>
            <w:tcW w:w="0" w:type="auto"/>
            <w:vAlign w:val="center"/>
            <w:hideMark/>
          </w:tcPr>
          <w:p w:rsidR="00000000" w:rsidRDefault="00000000">
            <w:r>
              <w:t xml:space="preserve">Option type, </w:t>
            </w:r>
            <w:r>
              <w:rPr>
                <w:rStyle w:val="HTML"/>
              </w:rPr>
              <w:t>C</w:t>
            </w:r>
            <w:r>
              <w:t xml:space="preserve">: Call </w:t>
            </w:r>
            <w:r>
              <w:rPr>
                <w:rStyle w:val="HTML"/>
              </w:rPr>
              <w:t>P</w:t>
            </w:r>
            <w:r>
              <w:t xml:space="preserve">: put </w:t>
            </w:r>
            <w:r>
              <w:br/>
              <w:t xml:space="preserve">Only applicable to </w:t>
            </w:r>
            <w:r>
              <w:rPr>
                <w:rStyle w:val="HTML"/>
              </w:rPr>
              <w:t>OPTION</w:t>
            </w:r>
          </w:p>
        </w:tc>
      </w:tr>
      <w:tr w:rsidR="00000000">
        <w:trPr>
          <w:divId w:val="175387555"/>
          <w:tblCellSpacing w:w="15" w:type="dxa"/>
        </w:trPr>
        <w:tc>
          <w:tcPr>
            <w:tcW w:w="0" w:type="auto"/>
            <w:vAlign w:val="center"/>
            <w:hideMark/>
          </w:tcPr>
          <w:p w:rsidR="00000000" w:rsidRDefault="00000000">
            <w:r>
              <w:t>stk</w:t>
            </w:r>
          </w:p>
        </w:tc>
        <w:tc>
          <w:tcPr>
            <w:tcW w:w="0" w:type="auto"/>
            <w:vAlign w:val="center"/>
            <w:hideMark/>
          </w:tcPr>
          <w:p w:rsidR="00000000" w:rsidRDefault="00000000">
            <w:r>
              <w:t>String</w:t>
            </w:r>
          </w:p>
        </w:tc>
        <w:tc>
          <w:tcPr>
            <w:tcW w:w="0" w:type="auto"/>
            <w:vAlign w:val="center"/>
            <w:hideMark/>
          </w:tcPr>
          <w:p w:rsidR="00000000" w:rsidRDefault="00000000">
            <w:r>
              <w:t xml:space="preserve">Strike price </w:t>
            </w:r>
            <w:r>
              <w:br/>
              <w:t xml:space="preserve">Only applicable to </w:t>
            </w:r>
            <w:r>
              <w:rPr>
                <w:rStyle w:val="HTML"/>
              </w:rPr>
              <w:t>OPTION</w:t>
            </w:r>
          </w:p>
        </w:tc>
      </w:tr>
      <w:tr w:rsidR="00000000">
        <w:trPr>
          <w:divId w:val="175387555"/>
          <w:tblCellSpacing w:w="15" w:type="dxa"/>
        </w:trPr>
        <w:tc>
          <w:tcPr>
            <w:tcW w:w="0" w:type="auto"/>
            <w:vAlign w:val="center"/>
            <w:hideMark/>
          </w:tcPr>
          <w:p w:rsidR="00000000" w:rsidRDefault="00000000">
            <w:r>
              <w:t>listTime</w:t>
            </w:r>
          </w:p>
        </w:tc>
        <w:tc>
          <w:tcPr>
            <w:tcW w:w="0" w:type="auto"/>
            <w:vAlign w:val="center"/>
            <w:hideMark/>
          </w:tcPr>
          <w:p w:rsidR="00000000" w:rsidRDefault="00000000">
            <w:r>
              <w:t>String</w:t>
            </w:r>
          </w:p>
        </w:tc>
        <w:tc>
          <w:tcPr>
            <w:tcW w:w="0" w:type="auto"/>
            <w:vAlign w:val="center"/>
            <w:hideMark/>
          </w:tcPr>
          <w:p w:rsidR="00000000" w:rsidRDefault="00000000">
            <w:r>
              <w:t xml:space="preserve">Listing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auctionEndTime</w:t>
            </w:r>
          </w:p>
        </w:tc>
        <w:tc>
          <w:tcPr>
            <w:tcW w:w="0" w:type="auto"/>
            <w:vAlign w:val="center"/>
            <w:hideMark/>
          </w:tcPr>
          <w:p w:rsidR="00000000" w:rsidRDefault="00000000">
            <w:r>
              <w:t>String</w:t>
            </w:r>
          </w:p>
        </w:tc>
        <w:tc>
          <w:tcPr>
            <w:tcW w:w="0" w:type="auto"/>
            <w:vAlign w:val="center"/>
            <w:hideMark/>
          </w:tcPr>
          <w:p w:rsidR="00000000" w:rsidRDefault="00000000">
            <w:r>
              <w:t xml:space="preserve">The end time of call auction, Unix timestamp format in milliseconds, e.g. </w:t>
            </w:r>
            <w:r>
              <w:rPr>
                <w:rStyle w:val="HTML"/>
              </w:rPr>
              <w:t>1597026383085</w:t>
            </w:r>
            <w:r>
              <w:t xml:space="preserve"> </w:t>
            </w:r>
            <w:r>
              <w:br/>
              <w:t xml:space="preserve">Only applicable to </w:t>
            </w:r>
            <w:r>
              <w:rPr>
                <w:rStyle w:val="HTML"/>
              </w:rPr>
              <w:t>SPOT</w:t>
            </w:r>
            <w:r>
              <w:t xml:space="preserve"> that are listed through call auctions, return "" in other cases</w:t>
            </w:r>
          </w:p>
        </w:tc>
      </w:tr>
      <w:tr w:rsidR="00000000">
        <w:trPr>
          <w:divId w:val="175387555"/>
          <w:tblCellSpacing w:w="15" w:type="dxa"/>
        </w:trPr>
        <w:tc>
          <w:tcPr>
            <w:tcW w:w="0" w:type="auto"/>
            <w:vAlign w:val="center"/>
            <w:hideMark/>
          </w:tcPr>
          <w:p w:rsidR="00000000" w:rsidRDefault="00000000">
            <w:r>
              <w:t>expTime</w:t>
            </w:r>
          </w:p>
        </w:tc>
        <w:tc>
          <w:tcPr>
            <w:tcW w:w="0" w:type="auto"/>
            <w:vAlign w:val="center"/>
            <w:hideMark/>
          </w:tcPr>
          <w:p w:rsidR="00000000" w:rsidRDefault="00000000">
            <w:r>
              <w:t>String</w:t>
            </w:r>
          </w:p>
        </w:tc>
        <w:tc>
          <w:tcPr>
            <w:tcW w:w="0" w:type="auto"/>
            <w:vAlign w:val="center"/>
            <w:hideMark/>
          </w:tcPr>
          <w:p w:rsidR="00000000" w:rsidRDefault="00000000">
            <w:r>
              <w:t xml:space="preserve">Expiry time </w:t>
            </w:r>
            <w:r>
              <w:br/>
              <w:t xml:space="preserve">Applicable to </w:t>
            </w:r>
            <w:r>
              <w:rPr>
                <w:rStyle w:val="HTML"/>
              </w:rPr>
              <w:t>SPOT</w:t>
            </w:r>
            <w:r>
              <w:t>/</w:t>
            </w:r>
            <w:r>
              <w:rPr>
                <w:rStyle w:val="HTML"/>
              </w:rPr>
              <w:t>MARGIN</w:t>
            </w:r>
            <w:r>
              <w:t>/</w:t>
            </w:r>
            <w:r>
              <w:rPr>
                <w:rStyle w:val="HTML"/>
              </w:rPr>
              <w:t>FUTURES</w:t>
            </w:r>
            <w:r>
              <w:t>/</w:t>
            </w:r>
            <w:r>
              <w:rPr>
                <w:rStyle w:val="HTML"/>
              </w:rPr>
              <w:t>SWAP</w:t>
            </w:r>
            <w:r>
              <w:t>/</w:t>
            </w:r>
            <w:r>
              <w:rPr>
                <w:rStyle w:val="HTML"/>
              </w:rPr>
              <w:t>OPTION</w:t>
            </w:r>
            <w:r>
              <w:t xml:space="preserve">. For </w:t>
            </w:r>
            <w:r>
              <w:rPr>
                <w:rStyle w:val="HTML"/>
              </w:rPr>
              <w:t>FUTURES</w:t>
            </w:r>
            <w:r>
              <w:t>/</w:t>
            </w:r>
            <w:r>
              <w:rPr>
                <w:rStyle w:val="HTML"/>
              </w:rPr>
              <w:t>OPTION</w:t>
            </w:r>
            <w:r>
              <w:t xml:space="preserve">, it is natural delivery/exercise time. It is the instrument offline time when there is </w:t>
            </w:r>
            <w:r>
              <w:rPr>
                <w:rStyle w:val="HTML"/>
              </w:rPr>
              <w:t>SPOT/MARGIN/FUTURES/SWAP/</w:t>
            </w:r>
            <w:r>
              <w:t xml:space="preserve"> manual offline. Update once change.</w:t>
            </w:r>
          </w:p>
        </w:tc>
      </w:tr>
      <w:tr w:rsidR="00000000">
        <w:trPr>
          <w:divId w:val="175387555"/>
          <w:tblCellSpacing w:w="15" w:type="dxa"/>
        </w:trPr>
        <w:tc>
          <w:tcPr>
            <w:tcW w:w="0" w:type="auto"/>
            <w:vAlign w:val="center"/>
            <w:hideMark/>
          </w:tcPr>
          <w:p w:rsidR="00000000" w:rsidRDefault="00000000">
            <w:r>
              <w:t>lever</w:t>
            </w:r>
          </w:p>
        </w:tc>
        <w:tc>
          <w:tcPr>
            <w:tcW w:w="0" w:type="auto"/>
            <w:vAlign w:val="center"/>
            <w:hideMark/>
          </w:tcPr>
          <w:p w:rsidR="00000000" w:rsidRDefault="00000000">
            <w:r>
              <w:t>String</w:t>
            </w:r>
          </w:p>
        </w:tc>
        <w:tc>
          <w:tcPr>
            <w:tcW w:w="0" w:type="auto"/>
            <w:vAlign w:val="center"/>
            <w:hideMark/>
          </w:tcPr>
          <w:p w:rsidR="00000000" w:rsidRDefault="00000000">
            <w:r>
              <w:t xml:space="preserve">Max Leverage, </w:t>
            </w:r>
            <w:r>
              <w:br/>
              <w:t xml:space="preserve">Not applicable to </w:t>
            </w:r>
            <w:r>
              <w:rPr>
                <w:rStyle w:val="HTML"/>
              </w:rPr>
              <w:t>SPOT</w:t>
            </w:r>
            <w:r>
              <w:t xml:space="preserve">, </w:t>
            </w:r>
            <w:r>
              <w:rPr>
                <w:rStyle w:val="HTML"/>
              </w:rPr>
              <w:t>OPTION</w:t>
            </w:r>
          </w:p>
        </w:tc>
      </w:tr>
      <w:tr w:rsidR="00000000">
        <w:trPr>
          <w:divId w:val="175387555"/>
          <w:tblCellSpacing w:w="15" w:type="dxa"/>
        </w:trPr>
        <w:tc>
          <w:tcPr>
            <w:tcW w:w="0" w:type="auto"/>
            <w:vAlign w:val="center"/>
            <w:hideMark/>
          </w:tcPr>
          <w:p w:rsidR="00000000" w:rsidRDefault="00000000">
            <w:r>
              <w:t>tickSz</w:t>
            </w:r>
          </w:p>
        </w:tc>
        <w:tc>
          <w:tcPr>
            <w:tcW w:w="0" w:type="auto"/>
            <w:vAlign w:val="center"/>
            <w:hideMark/>
          </w:tcPr>
          <w:p w:rsidR="00000000" w:rsidRDefault="00000000">
            <w:r>
              <w:t>String</w:t>
            </w:r>
          </w:p>
        </w:tc>
        <w:tc>
          <w:tcPr>
            <w:tcW w:w="0" w:type="auto"/>
            <w:vAlign w:val="center"/>
            <w:hideMark/>
          </w:tcPr>
          <w:p w:rsidR="00000000" w:rsidRDefault="00000000">
            <w:r>
              <w:t xml:space="preserve">Tick size, e.g. </w:t>
            </w:r>
            <w:r>
              <w:rPr>
                <w:rStyle w:val="HTML"/>
              </w:rPr>
              <w:t>0.0001</w:t>
            </w:r>
            <w:r>
              <w:br/>
              <w:t>For Option, it is minimum tickSz among tick band, please use "Get option tick bands" if you want get option tickBands.</w:t>
            </w:r>
          </w:p>
        </w:tc>
      </w:tr>
      <w:tr w:rsidR="00000000">
        <w:trPr>
          <w:divId w:val="175387555"/>
          <w:tblCellSpacing w:w="15" w:type="dxa"/>
        </w:trPr>
        <w:tc>
          <w:tcPr>
            <w:tcW w:w="0" w:type="auto"/>
            <w:vAlign w:val="center"/>
            <w:hideMark/>
          </w:tcPr>
          <w:p w:rsidR="00000000" w:rsidRDefault="00000000">
            <w:r>
              <w:t>lotSz</w:t>
            </w:r>
          </w:p>
        </w:tc>
        <w:tc>
          <w:tcPr>
            <w:tcW w:w="0" w:type="auto"/>
            <w:vAlign w:val="center"/>
            <w:hideMark/>
          </w:tcPr>
          <w:p w:rsidR="00000000" w:rsidRDefault="00000000">
            <w:r>
              <w:t>String</w:t>
            </w:r>
          </w:p>
        </w:tc>
        <w:tc>
          <w:tcPr>
            <w:tcW w:w="0" w:type="auto"/>
            <w:vAlign w:val="center"/>
            <w:hideMark/>
          </w:tcPr>
          <w:p w:rsidR="00000000" w:rsidRDefault="00000000">
            <w:r>
              <w:t>Lot size</w:t>
            </w:r>
            <w:r>
              <w:br/>
              <w:t>If it is a derivatives contract, the value is the number of contracts.</w:t>
            </w:r>
            <w:r>
              <w:br/>
              <w:t xml:space="preserve">If it is </w:t>
            </w:r>
            <w:r>
              <w:rPr>
                <w:rStyle w:val="HTML"/>
              </w:rPr>
              <w:t>SPOT</w:t>
            </w:r>
            <w:r>
              <w:t>/</w:t>
            </w:r>
            <w:r>
              <w:rPr>
                <w:rStyle w:val="HTML"/>
              </w:rPr>
              <w:t>MARGIN</w:t>
            </w:r>
            <w:r>
              <w:t xml:space="preserve">, the value is the quantity in </w:t>
            </w:r>
            <w:r>
              <w:rPr>
                <w:rStyle w:val="HTML"/>
              </w:rPr>
              <w:t>base currency</w:t>
            </w:r>
            <w:r>
              <w:t>.</w:t>
            </w:r>
          </w:p>
        </w:tc>
      </w:tr>
      <w:tr w:rsidR="00000000">
        <w:trPr>
          <w:divId w:val="175387555"/>
          <w:tblCellSpacing w:w="15" w:type="dxa"/>
        </w:trPr>
        <w:tc>
          <w:tcPr>
            <w:tcW w:w="0" w:type="auto"/>
            <w:vAlign w:val="center"/>
            <w:hideMark/>
          </w:tcPr>
          <w:p w:rsidR="00000000" w:rsidRDefault="00000000">
            <w:r>
              <w:t>minSz</w:t>
            </w:r>
          </w:p>
        </w:tc>
        <w:tc>
          <w:tcPr>
            <w:tcW w:w="0" w:type="auto"/>
            <w:vAlign w:val="center"/>
            <w:hideMark/>
          </w:tcPr>
          <w:p w:rsidR="00000000" w:rsidRDefault="00000000">
            <w:r>
              <w:t>String</w:t>
            </w:r>
          </w:p>
        </w:tc>
        <w:tc>
          <w:tcPr>
            <w:tcW w:w="0" w:type="auto"/>
            <w:vAlign w:val="center"/>
            <w:hideMark/>
          </w:tcPr>
          <w:p w:rsidR="00000000" w:rsidRDefault="00000000">
            <w:r>
              <w:t>Minimum order size</w:t>
            </w:r>
            <w:r>
              <w:br/>
              <w:t>If it is a derivatives contract, the value is the number of contracts.</w:t>
            </w:r>
            <w:r>
              <w:br/>
              <w:t xml:space="preserve">If it is </w:t>
            </w:r>
            <w:r>
              <w:rPr>
                <w:rStyle w:val="HTML"/>
              </w:rPr>
              <w:t>SPOT</w:t>
            </w:r>
            <w:r>
              <w:t>/</w:t>
            </w:r>
            <w:r>
              <w:rPr>
                <w:rStyle w:val="HTML"/>
              </w:rPr>
              <w:t>MARGIN</w:t>
            </w:r>
            <w:r>
              <w:t xml:space="preserve">, the value is the quantity in </w:t>
            </w:r>
            <w:r>
              <w:rPr>
                <w:rStyle w:val="HTML"/>
              </w:rPr>
              <w:t>base currency</w:t>
            </w:r>
            <w:r>
              <w:t>.</w:t>
            </w:r>
          </w:p>
        </w:tc>
      </w:tr>
      <w:tr w:rsidR="00000000">
        <w:trPr>
          <w:divId w:val="175387555"/>
          <w:tblCellSpacing w:w="15" w:type="dxa"/>
        </w:trPr>
        <w:tc>
          <w:tcPr>
            <w:tcW w:w="0" w:type="auto"/>
            <w:vAlign w:val="center"/>
            <w:hideMark/>
          </w:tcPr>
          <w:p w:rsidR="00000000" w:rsidRDefault="00000000">
            <w:r>
              <w:t>ctType</w:t>
            </w:r>
          </w:p>
        </w:tc>
        <w:tc>
          <w:tcPr>
            <w:tcW w:w="0" w:type="auto"/>
            <w:vAlign w:val="center"/>
            <w:hideMark/>
          </w:tcPr>
          <w:p w:rsidR="00000000" w:rsidRDefault="00000000">
            <w:r>
              <w:t>String</w:t>
            </w:r>
          </w:p>
        </w:tc>
        <w:tc>
          <w:tcPr>
            <w:tcW w:w="0" w:type="auto"/>
            <w:vAlign w:val="center"/>
            <w:hideMark/>
          </w:tcPr>
          <w:p w:rsidR="00000000" w:rsidRDefault="00000000">
            <w:r>
              <w:t>Contract type</w:t>
            </w:r>
            <w:r>
              <w:br/>
            </w:r>
            <w:r>
              <w:rPr>
                <w:rStyle w:val="HTML"/>
              </w:rPr>
              <w:t>linear</w:t>
            </w:r>
            <w:r>
              <w:t>: linear contract</w:t>
            </w:r>
            <w:r>
              <w:br/>
            </w:r>
            <w:r>
              <w:rPr>
                <w:rStyle w:val="HTML"/>
              </w:rPr>
              <w:t>inverse</w:t>
            </w:r>
            <w:r>
              <w:t xml:space="preserve">: inverse contract </w:t>
            </w:r>
            <w:r>
              <w:br/>
              <w:t xml:space="preserve">Only applicable to </w:t>
            </w:r>
            <w:r>
              <w:rPr>
                <w:rStyle w:val="HTML"/>
              </w:rPr>
              <w:t>FUTURES</w:t>
            </w:r>
            <w:r>
              <w:t>/</w:t>
            </w:r>
            <w:r>
              <w:rPr>
                <w:rStyle w:val="HTML"/>
              </w:rPr>
              <w:t>SWAP</w:t>
            </w:r>
          </w:p>
        </w:tc>
      </w:tr>
      <w:tr w:rsidR="00000000">
        <w:trPr>
          <w:divId w:val="175387555"/>
          <w:tblCellSpacing w:w="15" w:type="dxa"/>
        </w:trPr>
        <w:tc>
          <w:tcPr>
            <w:tcW w:w="0" w:type="auto"/>
            <w:vAlign w:val="center"/>
            <w:hideMark/>
          </w:tcPr>
          <w:p w:rsidR="00000000" w:rsidRDefault="00000000">
            <w:r>
              <w:t>alias</w:t>
            </w:r>
          </w:p>
        </w:tc>
        <w:tc>
          <w:tcPr>
            <w:tcW w:w="0" w:type="auto"/>
            <w:vAlign w:val="center"/>
            <w:hideMark/>
          </w:tcPr>
          <w:p w:rsidR="00000000" w:rsidRDefault="00000000">
            <w:r>
              <w:t>String</w:t>
            </w:r>
          </w:p>
        </w:tc>
        <w:tc>
          <w:tcPr>
            <w:tcW w:w="0" w:type="auto"/>
            <w:vAlign w:val="center"/>
            <w:hideMark/>
          </w:tcPr>
          <w:p w:rsidR="00000000" w:rsidRDefault="00000000">
            <w:r>
              <w:t>Alias</w:t>
            </w:r>
            <w:r>
              <w:br/>
            </w:r>
            <w:r>
              <w:rPr>
                <w:rStyle w:val="HTML"/>
              </w:rPr>
              <w:t>this_week</w:t>
            </w:r>
            <w:r>
              <w:br/>
            </w:r>
            <w:r>
              <w:rPr>
                <w:rStyle w:val="HTML"/>
              </w:rPr>
              <w:t>next_week</w:t>
            </w:r>
            <w:r>
              <w:br/>
            </w:r>
            <w:r>
              <w:rPr>
                <w:rStyle w:val="HTML"/>
              </w:rPr>
              <w:t>this_month</w:t>
            </w:r>
            <w:r>
              <w:br/>
            </w:r>
            <w:r>
              <w:rPr>
                <w:rStyle w:val="HTML"/>
              </w:rPr>
              <w:t>next_month</w:t>
            </w:r>
            <w:r>
              <w:br/>
            </w:r>
            <w:r>
              <w:rPr>
                <w:rStyle w:val="HTML"/>
              </w:rPr>
              <w:t>quarter</w:t>
            </w:r>
            <w:r>
              <w:br/>
            </w:r>
            <w:r>
              <w:rPr>
                <w:rStyle w:val="HTML"/>
              </w:rPr>
              <w:t>next_quarter</w:t>
            </w:r>
            <w:r>
              <w:br/>
              <w:t xml:space="preserve">Only applicable to </w:t>
            </w:r>
            <w:r>
              <w:rPr>
                <w:rStyle w:val="HTML"/>
              </w:rPr>
              <w:t>FUTURES</w:t>
            </w:r>
            <w:r>
              <w:t xml:space="preserve"> </w:t>
            </w:r>
            <w:r>
              <w:br/>
            </w:r>
            <w:r>
              <w:rPr>
                <w:rStyle w:val="a6"/>
              </w:rPr>
              <w:t>Not recommended for use, users are encouraged to rely on the expTime field to determine the delivery time of the contract</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Instrument status</w:t>
            </w:r>
            <w:r>
              <w:br/>
            </w:r>
            <w:r>
              <w:rPr>
                <w:rStyle w:val="HTML"/>
              </w:rPr>
              <w:t>live</w:t>
            </w:r>
            <w:r>
              <w:t xml:space="preserve"> </w:t>
            </w:r>
            <w:r>
              <w:br/>
            </w:r>
            <w:r>
              <w:rPr>
                <w:rStyle w:val="HTML"/>
              </w:rPr>
              <w:t>suspend</w:t>
            </w:r>
            <w:r>
              <w:br/>
            </w:r>
            <w:r>
              <w:rPr>
                <w:rStyle w:val="HTML"/>
              </w:rPr>
              <w:t>preopen</w:t>
            </w:r>
            <w:r>
              <w:t xml:space="preserve">. e.g. There will be </w:t>
            </w:r>
            <w:r>
              <w:rPr>
                <w:rStyle w:val="HTML"/>
              </w:rPr>
              <w:t>preopen</w:t>
            </w:r>
            <w:r>
              <w:t xml:space="preserve"> before the Futures and Options new contracts state is live.</w:t>
            </w:r>
            <w:r>
              <w:br/>
            </w:r>
            <w:r>
              <w:rPr>
                <w:rStyle w:val="HTML"/>
              </w:rPr>
              <w:t>test</w:t>
            </w:r>
            <w:r>
              <w:t>: Test pairs, can't be traded</w:t>
            </w:r>
          </w:p>
        </w:tc>
      </w:tr>
      <w:tr w:rsidR="00000000">
        <w:trPr>
          <w:divId w:val="175387555"/>
          <w:tblCellSpacing w:w="15" w:type="dxa"/>
        </w:trPr>
        <w:tc>
          <w:tcPr>
            <w:tcW w:w="0" w:type="auto"/>
            <w:vAlign w:val="center"/>
            <w:hideMark/>
          </w:tcPr>
          <w:p w:rsidR="00000000" w:rsidRDefault="00000000">
            <w:r>
              <w:t>ruleType</w:t>
            </w:r>
          </w:p>
        </w:tc>
        <w:tc>
          <w:tcPr>
            <w:tcW w:w="0" w:type="auto"/>
            <w:vAlign w:val="center"/>
            <w:hideMark/>
          </w:tcPr>
          <w:p w:rsidR="00000000" w:rsidRDefault="00000000">
            <w:r>
              <w:t>String</w:t>
            </w:r>
          </w:p>
        </w:tc>
        <w:tc>
          <w:tcPr>
            <w:tcW w:w="0" w:type="auto"/>
            <w:vAlign w:val="center"/>
            <w:hideMark/>
          </w:tcPr>
          <w:p w:rsidR="00000000" w:rsidRDefault="00000000">
            <w:r>
              <w:t>Trading rule types</w:t>
            </w:r>
            <w:r>
              <w:br/>
            </w:r>
            <w:r>
              <w:rPr>
                <w:rStyle w:val="HTML"/>
              </w:rPr>
              <w:t>normal</w:t>
            </w:r>
            <w:r>
              <w:t>: normal trading</w:t>
            </w:r>
            <w:r>
              <w:br/>
            </w:r>
            <w:r>
              <w:rPr>
                <w:rStyle w:val="HTML"/>
              </w:rPr>
              <w:t>pre_market</w:t>
            </w:r>
            <w:r>
              <w:t>: pre-market trading</w:t>
            </w:r>
          </w:p>
        </w:tc>
      </w:tr>
      <w:tr w:rsidR="00000000">
        <w:trPr>
          <w:divId w:val="175387555"/>
          <w:tblCellSpacing w:w="15" w:type="dxa"/>
        </w:trPr>
        <w:tc>
          <w:tcPr>
            <w:tcW w:w="0" w:type="auto"/>
            <w:vAlign w:val="center"/>
            <w:hideMark/>
          </w:tcPr>
          <w:p w:rsidR="00000000" w:rsidRDefault="00000000">
            <w:r>
              <w:t>maxLmtSz</w:t>
            </w:r>
          </w:p>
        </w:tc>
        <w:tc>
          <w:tcPr>
            <w:tcW w:w="0" w:type="auto"/>
            <w:vAlign w:val="center"/>
            <w:hideMark/>
          </w:tcPr>
          <w:p w:rsidR="00000000" w:rsidRDefault="00000000">
            <w:r>
              <w:t>String</w:t>
            </w:r>
          </w:p>
        </w:tc>
        <w:tc>
          <w:tcPr>
            <w:tcW w:w="0" w:type="auto"/>
            <w:vAlign w:val="center"/>
            <w:hideMark/>
          </w:tcPr>
          <w:p w:rsidR="00000000" w:rsidRDefault="00000000">
            <w:r>
              <w:t>The maximum order quantity of a single limit order.</w:t>
            </w:r>
            <w:r>
              <w:br/>
              <w:t>If it is a derivatives contract, the value is the number of contracts.</w:t>
            </w:r>
            <w:r>
              <w:br/>
              <w:t xml:space="preserve">If it is </w:t>
            </w:r>
            <w:r>
              <w:rPr>
                <w:rStyle w:val="HTML"/>
              </w:rPr>
              <w:t>SPOT</w:t>
            </w:r>
            <w:r>
              <w:t>/</w:t>
            </w:r>
            <w:r>
              <w:rPr>
                <w:rStyle w:val="HTML"/>
              </w:rPr>
              <w:t>MARGIN</w:t>
            </w:r>
            <w:r>
              <w:t xml:space="preserve">, the value is the quantity in </w:t>
            </w:r>
            <w:r>
              <w:rPr>
                <w:rStyle w:val="HTML"/>
              </w:rPr>
              <w:t>base currency</w:t>
            </w:r>
            <w:r>
              <w:t>.</w:t>
            </w:r>
          </w:p>
        </w:tc>
      </w:tr>
      <w:tr w:rsidR="00000000">
        <w:trPr>
          <w:divId w:val="175387555"/>
          <w:tblCellSpacing w:w="15" w:type="dxa"/>
        </w:trPr>
        <w:tc>
          <w:tcPr>
            <w:tcW w:w="0" w:type="auto"/>
            <w:vAlign w:val="center"/>
            <w:hideMark/>
          </w:tcPr>
          <w:p w:rsidR="00000000" w:rsidRDefault="00000000">
            <w:r>
              <w:t>maxMktSz</w:t>
            </w:r>
          </w:p>
        </w:tc>
        <w:tc>
          <w:tcPr>
            <w:tcW w:w="0" w:type="auto"/>
            <w:vAlign w:val="center"/>
            <w:hideMark/>
          </w:tcPr>
          <w:p w:rsidR="00000000" w:rsidRDefault="00000000">
            <w:r>
              <w:t>String</w:t>
            </w:r>
          </w:p>
        </w:tc>
        <w:tc>
          <w:tcPr>
            <w:tcW w:w="0" w:type="auto"/>
            <w:vAlign w:val="center"/>
            <w:hideMark/>
          </w:tcPr>
          <w:p w:rsidR="00000000" w:rsidRDefault="00000000">
            <w:r>
              <w:t>The maximum order quantity of a single market order.</w:t>
            </w:r>
            <w:r>
              <w:br/>
              <w:t>If it is a derivatives contract, the value is the number of contracts.</w:t>
            </w:r>
            <w:r>
              <w:br/>
              <w:t xml:space="preserve">If it is </w:t>
            </w:r>
            <w:r>
              <w:rPr>
                <w:rStyle w:val="HTML"/>
              </w:rPr>
              <w:t>SPOT</w:t>
            </w:r>
            <w:r>
              <w:t>/</w:t>
            </w:r>
            <w:r>
              <w:rPr>
                <w:rStyle w:val="HTML"/>
              </w:rPr>
              <w:t>MARGIN</w:t>
            </w:r>
            <w:r>
              <w:t xml:space="preserve">, the value is the quantity in </w:t>
            </w:r>
            <w:r>
              <w:rPr>
                <w:rStyle w:val="HTML"/>
              </w:rPr>
              <w:t>USDT</w:t>
            </w:r>
            <w:r>
              <w:t>.</w:t>
            </w:r>
          </w:p>
        </w:tc>
      </w:tr>
      <w:tr w:rsidR="00000000">
        <w:trPr>
          <w:divId w:val="175387555"/>
          <w:tblCellSpacing w:w="15" w:type="dxa"/>
        </w:trPr>
        <w:tc>
          <w:tcPr>
            <w:tcW w:w="0" w:type="auto"/>
            <w:vAlign w:val="center"/>
            <w:hideMark/>
          </w:tcPr>
          <w:p w:rsidR="00000000" w:rsidRDefault="00000000">
            <w:r>
              <w:t>maxLmtAmt</w:t>
            </w:r>
          </w:p>
        </w:tc>
        <w:tc>
          <w:tcPr>
            <w:tcW w:w="0" w:type="auto"/>
            <w:vAlign w:val="center"/>
            <w:hideMark/>
          </w:tcPr>
          <w:p w:rsidR="00000000" w:rsidRDefault="00000000">
            <w:r>
              <w:t>String</w:t>
            </w:r>
          </w:p>
        </w:tc>
        <w:tc>
          <w:tcPr>
            <w:tcW w:w="0" w:type="auto"/>
            <w:vAlign w:val="center"/>
            <w:hideMark/>
          </w:tcPr>
          <w:p w:rsidR="00000000" w:rsidRDefault="00000000">
            <w:r>
              <w:t>Max USD amount for a single limit order</w:t>
            </w:r>
          </w:p>
        </w:tc>
      </w:tr>
      <w:tr w:rsidR="00000000">
        <w:trPr>
          <w:divId w:val="175387555"/>
          <w:tblCellSpacing w:w="15" w:type="dxa"/>
        </w:trPr>
        <w:tc>
          <w:tcPr>
            <w:tcW w:w="0" w:type="auto"/>
            <w:vAlign w:val="center"/>
            <w:hideMark/>
          </w:tcPr>
          <w:p w:rsidR="00000000" w:rsidRDefault="00000000">
            <w:r>
              <w:t>maxMktAmt</w:t>
            </w:r>
          </w:p>
        </w:tc>
        <w:tc>
          <w:tcPr>
            <w:tcW w:w="0" w:type="auto"/>
            <w:vAlign w:val="center"/>
            <w:hideMark/>
          </w:tcPr>
          <w:p w:rsidR="00000000" w:rsidRDefault="00000000">
            <w:r>
              <w:t>String</w:t>
            </w:r>
          </w:p>
        </w:tc>
        <w:tc>
          <w:tcPr>
            <w:tcW w:w="0" w:type="auto"/>
            <w:vAlign w:val="center"/>
            <w:hideMark/>
          </w:tcPr>
          <w:p w:rsidR="00000000" w:rsidRDefault="00000000">
            <w:r>
              <w:t xml:space="preserve">Max USD amount for a single market order </w:t>
            </w:r>
            <w:r>
              <w:br/>
              <w:t xml:space="preserve">Only applicable to </w:t>
            </w:r>
            <w:r>
              <w:rPr>
                <w:rStyle w:val="HTML"/>
              </w:rPr>
              <w:t>SPOT</w:t>
            </w:r>
            <w:r>
              <w:t>/</w:t>
            </w:r>
            <w:r>
              <w:rPr>
                <w:rStyle w:val="HTML"/>
              </w:rPr>
              <w:t>MARGIN</w:t>
            </w:r>
          </w:p>
        </w:tc>
      </w:tr>
      <w:tr w:rsidR="00000000">
        <w:trPr>
          <w:divId w:val="175387555"/>
          <w:tblCellSpacing w:w="15" w:type="dxa"/>
        </w:trPr>
        <w:tc>
          <w:tcPr>
            <w:tcW w:w="0" w:type="auto"/>
            <w:vAlign w:val="center"/>
            <w:hideMark/>
          </w:tcPr>
          <w:p w:rsidR="00000000" w:rsidRDefault="00000000">
            <w:r>
              <w:t>maxTwapSz</w:t>
            </w:r>
          </w:p>
        </w:tc>
        <w:tc>
          <w:tcPr>
            <w:tcW w:w="0" w:type="auto"/>
            <w:vAlign w:val="center"/>
            <w:hideMark/>
          </w:tcPr>
          <w:p w:rsidR="00000000" w:rsidRDefault="00000000">
            <w:r>
              <w:t>String</w:t>
            </w:r>
          </w:p>
        </w:tc>
        <w:tc>
          <w:tcPr>
            <w:tcW w:w="0" w:type="auto"/>
            <w:vAlign w:val="center"/>
            <w:hideMark/>
          </w:tcPr>
          <w:p w:rsidR="00000000" w:rsidRDefault="00000000">
            <w:r>
              <w:t>The maximum order quantity of a single TWAP order.</w:t>
            </w:r>
            <w:r>
              <w:br/>
              <w:t>If it is a derivatives contract, the value is the number of contracts.</w:t>
            </w:r>
            <w:r>
              <w:br/>
              <w:t xml:space="preserve">If it is </w:t>
            </w:r>
            <w:r>
              <w:rPr>
                <w:rStyle w:val="HTML"/>
              </w:rPr>
              <w:t>SPOT</w:t>
            </w:r>
            <w:r>
              <w:t>/</w:t>
            </w:r>
            <w:r>
              <w:rPr>
                <w:rStyle w:val="HTML"/>
              </w:rPr>
              <w:t>MARGIN</w:t>
            </w:r>
            <w:r>
              <w:t xml:space="preserve">, the value is the quantity in </w:t>
            </w:r>
            <w:r>
              <w:rPr>
                <w:rStyle w:val="HTML"/>
              </w:rPr>
              <w:t>base currency</w:t>
            </w:r>
            <w:r>
              <w:t xml:space="preserve">. </w:t>
            </w:r>
            <w:r>
              <w:br/>
              <w:t>The minimum order quantity of a single TWAP order is minSz*2</w:t>
            </w:r>
          </w:p>
        </w:tc>
      </w:tr>
      <w:tr w:rsidR="00000000">
        <w:trPr>
          <w:divId w:val="175387555"/>
          <w:tblCellSpacing w:w="15" w:type="dxa"/>
        </w:trPr>
        <w:tc>
          <w:tcPr>
            <w:tcW w:w="0" w:type="auto"/>
            <w:vAlign w:val="center"/>
            <w:hideMark/>
          </w:tcPr>
          <w:p w:rsidR="00000000" w:rsidRDefault="00000000">
            <w:r>
              <w:t>maxIcebergSz</w:t>
            </w:r>
          </w:p>
        </w:tc>
        <w:tc>
          <w:tcPr>
            <w:tcW w:w="0" w:type="auto"/>
            <w:vAlign w:val="center"/>
            <w:hideMark/>
          </w:tcPr>
          <w:p w:rsidR="00000000" w:rsidRDefault="00000000">
            <w:r>
              <w:t>String</w:t>
            </w:r>
          </w:p>
        </w:tc>
        <w:tc>
          <w:tcPr>
            <w:tcW w:w="0" w:type="auto"/>
            <w:vAlign w:val="center"/>
            <w:hideMark/>
          </w:tcPr>
          <w:p w:rsidR="00000000" w:rsidRDefault="00000000">
            <w:r>
              <w:t>The maximum order quantity of a single iceBerg order.</w:t>
            </w:r>
            <w:r>
              <w:br/>
              <w:t>If it is a derivatives contract, the value is the number of contracts.</w:t>
            </w:r>
            <w:r>
              <w:br/>
              <w:t xml:space="preserve">If it is </w:t>
            </w:r>
            <w:r>
              <w:rPr>
                <w:rStyle w:val="HTML"/>
              </w:rPr>
              <w:t>SPOT</w:t>
            </w:r>
            <w:r>
              <w:t>/</w:t>
            </w:r>
            <w:r>
              <w:rPr>
                <w:rStyle w:val="HTML"/>
              </w:rPr>
              <w:t>MARGIN</w:t>
            </w:r>
            <w:r>
              <w:t xml:space="preserve">, the value is the quantity in </w:t>
            </w:r>
            <w:r>
              <w:rPr>
                <w:rStyle w:val="HTML"/>
              </w:rPr>
              <w:t>base currency</w:t>
            </w:r>
            <w:r>
              <w:t>.</w:t>
            </w:r>
          </w:p>
        </w:tc>
      </w:tr>
      <w:tr w:rsidR="00000000">
        <w:trPr>
          <w:divId w:val="175387555"/>
          <w:tblCellSpacing w:w="15" w:type="dxa"/>
        </w:trPr>
        <w:tc>
          <w:tcPr>
            <w:tcW w:w="0" w:type="auto"/>
            <w:vAlign w:val="center"/>
            <w:hideMark/>
          </w:tcPr>
          <w:p w:rsidR="00000000" w:rsidRDefault="00000000">
            <w:r>
              <w:t>maxTriggerSz</w:t>
            </w:r>
          </w:p>
        </w:tc>
        <w:tc>
          <w:tcPr>
            <w:tcW w:w="0" w:type="auto"/>
            <w:vAlign w:val="center"/>
            <w:hideMark/>
          </w:tcPr>
          <w:p w:rsidR="00000000" w:rsidRDefault="00000000">
            <w:r>
              <w:t>String</w:t>
            </w:r>
          </w:p>
        </w:tc>
        <w:tc>
          <w:tcPr>
            <w:tcW w:w="0" w:type="auto"/>
            <w:vAlign w:val="center"/>
            <w:hideMark/>
          </w:tcPr>
          <w:p w:rsidR="00000000" w:rsidRDefault="00000000">
            <w:r>
              <w:t>The maximum order quantity of a single trigger order.</w:t>
            </w:r>
            <w:r>
              <w:br/>
              <w:t>If it is a derivatives contract, the value is the number of contracts.</w:t>
            </w:r>
            <w:r>
              <w:br/>
              <w:t xml:space="preserve">If it is </w:t>
            </w:r>
            <w:r>
              <w:rPr>
                <w:rStyle w:val="HTML"/>
              </w:rPr>
              <w:t>SPOT</w:t>
            </w:r>
            <w:r>
              <w:t>/</w:t>
            </w:r>
            <w:r>
              <w:rPr>
                <w:rStyle w:val="HTML"/>
              </w:rPr>
              <w:t>MARGIN</w:t>
            </w:r>
            <w:r>
              <w:t xml:space="preserve">, the value is the quantity in </w:t>
            </w:r>
            <w:r>
              <w:rPr>
                <w:rStyle w:val="HTML"/>
              </w:rPr>
              <w:t>base currency</w:t>
            </w:r>
            <w:r>
              <w:t>.</w:t>
            </w:r>
          </w:p>
        </w:tc>
      </w:tr>
      <w:tr w:rsidR="00000000">
        <w:trPr>
          <w:divId w:val="175387555"/>
          <w:tblCellSpacing w:w="15" w:type="dxa"/>
        </w:trPr>
        <w:tc>
          <w:tcPr>
            <w:tcW w:w="0" w:type="auto"/>
            <w:vAlign w:val="center"/>
            <w:hideMark/>
          </w:tcPr>
          <w:p w:rsidR="00000000" w:rsidRDefault="00000000">
            <w:r>
              <w:t>maxStopSz</w:t>
            </w:r>
          </w:p>
        </w:tc>
        <w:tc>
          <w:tcPr>
            <w:tcW w:w="0" w:type="auto"/>
            <w:vAlign w:val="center"/>
            <w:hideMark/>
          </w:tcPr>
          <w:p w:rsidR="00000000" w:rsidRDefault="00000000">
            <w:r>
              <w:t>String</w:t>
            </w:r>
          </w:p>
        </w:tc>
        <w:tc>
          <w:tcPr>
            <w:tcW w:w="0" w:type="auto"/>
            <w:vAlign w:val="center"/>
            <w:hideMark/>
          </w:tcPr>
          <w:p w:rsidR="00000000" w:rsidRDefault="00000000">
            <w:r>
              <w:t>The maximum order quantity of a single stop market order.</w:t>
            </w:r>
            <w:r>
              <w:br/>
              <w:t>If it is a derivatives contract, the value is the number of contracts.</w:t>
            </w:r>
            <w:r>
              <w:br/>
              <w:t xml:space="preserve">If it is </w:t>
            </w:r>
            <w:r>
              <w:rPr>
                <w:rStyle w:val="HTML"/>
              </w:rPr>
              <w:t>SPOT</w:t>
            </w:r>
            <w:r>
              <w:t>/</w:t>
            </w:r>
            <w:r>
              <w:rPr>
                <w:rStyle w:val="HTML"/>
              </w:rPr>
              <w:t>MARGIN</w:t>
            </w:r>
            <w:r>
              <w:t xml:space="preserve">, the value is the quantity in </w:t>
            </w:r>
            <w:r>
              <w:rPr>
                <w:rStyle w:val="HTML"/>
              </w:rPr>
              <w:t>USDT</w:t>
            </w:r>
            <w:r>
              <w:t>.</w:t>
            </w:r>
          </w:p>
        </w:tc>
      </w:tr>
    </w:tbl>
    <w:p w:rsidR="00000000" w:rsidRDefault="00000000">
      <w:pPr>
        <w:divId w:val="175387555"/>
      </w:pPr>
      <w:r>
        <w:t>When a new contract is going to be listed, the instrument data of the new contract will be available with status preopen. When a product is going to be delisted (e.g. when a FUTURES contract is settled or OPTION contract is exercised), the instrument will not be available listTime and auctionEndTime</w:t>
      </w:r>
      <w:r>
        <w:br/>
        <w:t>For spot symbols listed through a call auction, listTime represents the start time of the auction, and auctionEndTime indicates the end of the auction and the start of continuous trading. For other scenarios, listTime will mark the beginning of continuous trading, and auctionEndTime will return an empty value "". state</w:t>
      </w:r>
      <w:r>
        <w:br/>
        <w:t>The state will always change from `preopen` to `live` when the listTime is reached.</w:t>
      </w:r>
      <w:r>
        <w:br/>
        <w:t xml:space="preserve">When a product is going to be delisted (e.g. when a FUTURES contract is settled or OPTION contract is exercised), the instrument will not be available. </w:t>
      </w:r>
    </w:p>
    <w:p w:rsidR="00000000" w:rsidRDefault="00000000">
      <w:pPr>
        <w:pStyle w:val="3"/>
        <w:divId w:val="175387555"/>
      </w:pPr>
      <w:r>
        <w:t>Get delivery/exercise history</w:t>
      </w:r>
    </w:p>
    <w:p w:rsidR="00000000" w:rsidRDefault="00000000">
      <w:pPr>
        <w:pStyle w:val="a5"/>
        <w:divId w:val="175387555"/>
      </w:pPr>
      <w:r>
        <w:t>Retrieve delivery records of Futures and exercise records of Options in the last 3 months.</w:t>
      </w:r>
    </w:p>
    <w:p w:rsidR="00000000" w:rsidRDefault="00000000">
      <w:pPr>
        <w:pStyle w:val="4"/>
        <w:divId w:val="175387555"/>
      </w:pPr>
      <w:r>
        <w:t>Rate Limit: 40 requests per 2 seconds</w:t>
      </w:r>
    </w:p>
    <w:p w:rsidR="00000000" w:rsidRDefault="00000000">
      <w:pPr>
        <w:pStyle w:val="4"/>
        <w:divId w:val="175387555"/>
      </w:pPr>
      <w:r>
        <w:t>Rate limit rule: IP + (instrumentType + uly)</w:t>
      </w:r>
    </w:p>
    <w:p w:rsidR="00000000" w:rsidRDefault="00000000">
      <w:pPr>
        <w:pStyle w:val="4"/>
        <w:divId w:val="175387555"/>
      </w:pPr>
      <w:r>
        <w:t>HTTP Request</w:t>
      </w:r>
    </w:p>
    <w:p w:rsidR="00000000" w:rsidRDefault="00000000">
      <w:pPr>
        <w:pStyle w:val="a5"/>
        <w:divId w:val="175387555"/>
      </w:pPr>
      <w:r>
        <w:rPr>
          <w:rStyle w:val="HTML"/>
        </w:rPr>
        <w:t>GET /api/v5/public/delivery-exercise-history</w:t>
      </w:r>
    </w:p>
    <w:p w:rsidR="00000000" w:rsidRDefault="00000000">
      <w:pPr>
        <w:pStyle w:val="a5"/>
        <w:ind w:left="720" w:right="720"/>
        <w:divId w:val="1759326782"/>
      </w:pPr>
      <w:r>
        <w:t>Request Example</w:t>
      </w:r>
    </w:p>
    <w:p w:rsidR="00000000" w:rsidRDefault="00000000">
      <w:pPr>
        <w:pStyle w:val="HTML0"/>
        <w:divId w:val="320694444"/>
        <w:rPr>
          <w:rStyle w:val="HTML"/>
        </w:rPr>
      </w:pPr>
      <w:r>
        <w:rPr>
          <w:rStyle w:val="HTML"/>
        </w:rPr>
        <w:t>GET /api/v5/public/delivery-exercise-history?instType</w:t>
      </w:r>
      <w:r>
        <w:rPr>
          <w:rStyle w:val="o"/>
        </w:rPr>
        <w:t>=</w:t>
      </w:r>
      <w:r>
        <w:rPr>
          <w:rStyle w:val="HTML"/>
        </w:rPr>
        <w:t>OPTION&amp;uly</w:t>
      </w:r>
      <w:r>
        <w:rPr>
          <w:rStyle w:val="o"/>
        </w:rPr>
        <w:t>=</w:t>
      </w:r>
      <w:r>
        <w:rPr>
          <w:rStyle w:val="HTML"/>
        </w:rPr>
        <w:t>BTC-USD</w:t>
      </w:r>
    </w:p>
    <w:p w:rsidR="00000000" w:rsidRDefault="00000000">
      <w:pPr>
        <w:pStyle w:val="HTML0"/>
        <w:divId w:val="1164927802"/>
        <w:rPr>
          <w:rStyle w:val="HTML"/>
          <w:vanish/>
        </w:rPr>
      </w:pPr>
      <w:r>
        <w:rPr>
          <w:rStyle w:val="kn"/>
          <w:vanish/>
        </w:rPr>
        <w:t>import</w:t>
      </w:r>
      <w:r>
        <w:rPr>
          <w:rStyle w:val="HTML"/>
          <w:vanish/>
        </w:rPr>
        <w:t xml:space="preserve"> </w:t>
      </w:r>
      <w:r>
        <w:rPr>
          <w:rStyle w:val="nn"/>
          <w:vanish/>
        </w:rPr>
        <w:t>okx.PublicData</w:t>
      </w:r>
      <w:r>
        <w:rPr>
          <w:rStyle w:val="HTML"/>
          <w:vanish/>
        </w:rPr>
        <w:t xml:space="preserve"> </w:t>
      </w:r>
      <w:r>
        <w:rPr>
          <w:rStyle w:val="k"/>
          <w:vanish/>
        </w:rPr>
        <w:t>as</w:t>
      </w:r>
      <w:r>
        <w:rPr>
          <w:rStyle w:val="HTML"/>
          <w:vanish/>
        </w:rPr>
        <w:t xml:space="preserve"> </w:t>
      </w:r>
      <w:r>
        <w:rPr>
          <w:rStyle w:val="n"/>
          <w:vanish/>
        </w:rPr>
        <w:t>PublicData</w:t>
      </w:r>
    </w:p>
    <w:p w:rsidR="00000000" w:rsidRDefault="00000000">
      <w:pPr>
        <w:pStyle w:val="HTML0"/>
        <w:divId w:val="1164927802"/>
        <w:rPr>
          <w:rStyle w:val="HTML"/>
          <w:vanish/>
        </w:rPr>
      </w:pPr>
    </w:p>
    <w:p w:rsidR="00000000" w:rsidRDefault="00000000">
      <w:pPr>
        <w:pStyle w:val="HTML0"/>
        <w:divId w:val="1164927802"/>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 0, Demo trading: 1</w:t>
      </w:r>
    </w:p>
    <w:p w:rsidR="00000000" w:rsidRDefault="00000000">
      <w:pPr>
        <w:pStyle w:val="HTML0"/>
        <w:divId w:val="1164927802"/>
        <w:rPr>
          <w:rStyle w:val="HTML"/>
          <w:vanish/>
        </w:rPr>
      </w:pPr>
    </w:p>
    <w:p w:rsidR="00000000" w:rsidRDefault="00000000">
      <w:pPr>
        <w:pStyle w:val="HTML0"/>
        <w:divId w:val="1164927802"/>
        <w:rPr>
          <w:rStyle w:val="HTML"/>
          <w:vanish/>
        </w:rPr>
      </w:pPr>
      <w:r>
        <w:rPr>
          <w:rStyle w:val="n"/>
          <w:vanish/>
        </w:rPr>
        <w:t>publicDataAPI</w:t>
      </w:r>
      <w:r>
        <w:rPr>
          <w:rStyle w:val="HTML"/>
          <w:vanish/>
        </w:rPr>
        <w:t xml:space="preserve"> </w:t>
      </w:r>
      <w:r>
        <w:rPr>
          <w:rStyle w:val="o"/>
          <w:vanish/>
        </w:rPr>
        <w:t>=</w:t>
      </w:r>
      <w:r>
        <w:rPr>
          <w:rStyle w:val="HTML"/>
          <w:vanish/>
        </w:rPr>
        <w:t xml:space="preserve"> </w:t>
      </w:r>
      <w:r>
        <w:rPr>
          <w:rStyle w:val="n"/>
          <w:vanish/>
        </w:rPr>
        <w:t>PublicData</w:t>
      </w:r>
      <w:r>
        <w:rPr>
          <w:rStyle w:val="p"/>
          <w:vanish/>
        </w:rPr>
        <w:t>.</w:t>
      </w:r>
      <w:r>
        <w:rPr>
          <w:rStyle w:val="n"/>
          <w:vanish/>
        </w:rPr>
        <w:t>PublicAPI</w:t>
      </w:r>
      <w:r>
        <w:rPr>
          <w:rStyle w:val="p"/>
          <w:vanish/>
        </w:rPr>
        <w:t>(</w:t>
      </w:r>
      <w:r>
        <w:rPr>
          <w:rStyle w:val="n"/>
          <w:vanish/>
        </w:rPr>
        <w:t>flag</w:t>
      </w:r>
      <w:r>
        <w:rPr>
          <w:rStyle w:val="o"/>
          <w:vanish/>
        </w:rPr>
        <w:t>=</w:t>
      </w:r>
      <w:r>
        <w:rPr>
          <w:rStyle w:val="n"/>
          <w:vanish/>
        </w:rPr>
        <w:t>flag</w:t>
      </w:r>
      <w:r>
        <w:rPr>
          <w:rStyle w:val="p"/>
          <w:vanish/>
        </w:rPr>
        <w:t>)</w:t>
      </w:r>
    </w:p>
    <w:p w:rsidR="00000000" w:rsidRDefault="00000000">
      <w:pPr>
        <w:pStyle w:val="HTML0"/>
        <w:divId w:val="1164927802"/>
        <w:rPr>
          <w:rStyle w:val="HTML"/>
          <w:vanish/>
        </w:rPr>
      </w:pPr>
    </w:p>
    <w:p w:rsidR="00000000" w:rsidRDefault="00000000">
      <w:pPr>
        <w:pStyle w:val="HTML0"/>
        <w:divId w:val="1164927802"/>
        <w:rPr>
          <w:rStyle w:val="c1"/>
          <w:vanish/>
        </w:rPr>
      </w:pPr>
      <w:r>
        <w:rPr>
          <w:rStyle w:val="c1"/>
          <w:vanish/>
        </w:rPr>
        <w:t># Retrieve delivery records of Futures and exercise records of Options in the last 3 months</w:t>
      </w:r>
    </w:p>
    <w:p w:rsidR="00000000" w:rsidRDefault="00000000">
      <w:pPr>
        <w:pStyle w:val="HTML0"/>
        <w:divId w:val="1164927802"/>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publicDataAPI</w:t>
      </w:r>
      <w:r>
        <w:rPr>
          <w:rStyle w:val="p"/>
          <w:vanish/>
        </w:rPr>
        <w:t>.</w:t>
      </w:r>
      <w:r>
        <w:rPr>
          <w:rStyle w:val="n"/>
          <w:vanish/>
        </w:rPr>
        <w:t>get_delivery_exercise_history</w:t>
      </w:r>
      <w:r>
        <w:rPr>
          <w:rStyle w:val="p"/>
          <w:vanish/>
        </w:rPr>
        <w:t>(</w:t>
      </w:r>
    </w:p>
    <w:p w:rsidR="00000000" w:rsidRDefault="00000000">
      <w:pPr>
        <w:pStyle w:val="HTML0"/>
        <w:divId w:val="1164927802"/>
        <w:rPr>
          <w:rStyle w:val="HTML"/>
          <w:vanish/>
        </w:rPr>
      </w:pPr>
      <w:r>
        <w:rPr>
          <w:rStyle w:val="HTML"/>
          <w:vanish/>
        </w:rPr>
        <w:t xml:space="preserve">    </w:t>
      </w:r>
      <w:r>
        <w:rPr>
          <w:rStyle w:val="n"/>
          <w:vanish/>
        </w:rPr>
        <w:t>instType</w:t>
      </w:r>
      <w:r>
        <w:rPr>
          <w:rStyle w:val="o"/>
          <w:vanish/>
        </w:rPr>
        <w:t>=</w:t>
      </w:r>
      <w:r>
        <w:rPr>
          <w:rStyle w:val="s"/>
          <w:vanish/>
        </w:rPr>
        <w:t>"FUTURES"</w:t>
      </w:r>
      <w:r>
        <w:rPr>
          <w:rStyle w:val="p"/>
          <w:vanish/>
        </w:rPr>
        <w:t>,</w:t>
      </w:r>
    </w:p>
    <w:p w:rsidR="00000000" w:rsidRDefault="00000000">
      <w:pPr>
        <w:pStyle w:val="HTML0"/>
        <w:divId w:val="1164927802"/>
        <w:rPr>
          <w:rStyle w:val="HTML"/>
          <w:vanish/>
        </w:rPr>
      </w:pPr>
      <w:r>
        <w:rPr>
          <w:rStyle w:val="HTML"/>
          <w:vanish/>
        </w:rPr>
        <w:t xml:space="preserve">    </w:t>
      </w:r>
      <w:r>
        <w:rPr>
          <w:rStyle w:val="n"/>
          <w:vanish/>
        </w:rPr>
        <w:t>uly</w:t>
      </w:r>
      <w:r>
        <w:rPr>
          <w:rStyle w:val="o"/>
          <w:vanish/>
        </w:rPr>
        <w:t>=</w:t>
      </w:r>
      <w:r>
        <w:rPr>
          <w:rStyle w:val="s"/>
          <w:vanish/>
        </w:rPr>
        <w:t>"BTC-USD"</w:t>
      </w:r>
    </w:p>
    <w:p w:rsidR="00000000" w:rsidRDefault="00000000">
      <w:pPr>
        <w:pStyle w:val="HTML0"/>
        <w:divId w:val="1164927802"/>
        <w:rPr>
          <w:rStyle w:val="HTML"/>
          <w:vanish/>
        </w:rPr>
      </w:pPr>
      <w:r>
        <w:rPr>
          <w:rStyle w:val="p"/>
          <w:vanish/>
        </w:rPr>
        <w:t>)</w:t>
      </w:r>
    </w:p>
    <w:p w:rsidR="00000000" w:rsidRDefault="00000000">
      <w:pPr>
        <w:pStyle w:val="HTML0"/>
        <w:divId w:val="1164927802"/>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380"/>
        <w:gridCol w:w="487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type</w:t>
            </w:r>
            <w:r>
              <w:br/>
            </w:r>
            <w:r>
              <w:rPr>
                <w:rStyle w:val="HTML"/>
              </w:rPr>
              <w:t>FUTURES</w:t>
            </w:r>
            <w:r>
              <w:br/>
            </w:r>
            <w:r>
              <w:rPr>
                <w:rStyle w:val="HTML"/>
              </w:rPr>
              <w:t>OPTION</w:t>
            </w:r>
          </w:p>
        </w:tc>
      </w:tr>
      <w:tr w:rsidR="00000000">
        <w:trPr>
          <w:divId w:val="175387555"/>
          <w:tblCellSpacing w:w="15" w:type="dxa"/>
        </w:trPr>
        <w:tc>
          <w:tcPr>
            <w:tcW w:w="0" w:type="auto"/>
            <w:vAlign w:val="center"/>
            <w:hideMark/>
          </w:tcPr>
          <w:p w:rsidR="00000000" w:rsidRDefault="00000000">
            <w:r>
              <w:t>uly</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Underlying, only applicable to </w:t>
            </w:r>
            <w:r>
              <w:rPr>
                <w:rStyle w:val="HTML"/>
              </w:rPr>
              <w:t>FUTURES</w:t>
            </w:r>
            <w:r>
              <w:t>/</w:t>
            </w:r>
            <w:r>
              <w:rPr>
                <w:rStyle w:val="HTML"/>
              </w:rPr>
              <w:t>OPTION</w:t>
            </w:r>
            <w:r>
              <w:br/>
              <w:t xml:space="preserve">Either </w:t>
            </w:r>
            <w:r>
              <w:rPr>
                <w:rStyle w:val="HTML"/>
              </w:rPr>
              <w:t>uly</w:t>
            </w:r>
            <w:r>
              <w:t xml:space="preserve"> or </w:t>
            </w:r>
            <w:r>
              <w:rPr>
                <w:rStyle w:val="HTML"/>
              </w:rPr>
              <w:t>instFamily</w:t>
            </w:r>
            <w:r>
              <w:t xml:space="preserve"> is required. If both are passed, </w:t>
            </w:r>
            <w:r>
              <w:rPr>
                <w:rStyle w:val="HTML"/>
              </w:rPr>
              <w:t>instFamily</w:t>
            </w:r>
            <w:r>
              <w:t xml:space="preserve"> will be used.</w:t>
            </w:r>
          </w:p>
        </w:tc>
      </w:tr>
      <w:tr w:rsidR="00000000">
        <w:trPr>
          <w:divId w:val="175387555"/>
          <w:tblCellSpacing w:w="15" w:type="dxa"/>
        </w:trPr>
        <w:tc>
          <w:tcPr>
            <w:tcW w:w="0" w:type="auto"/>
            <w:vAlign w:val="center"/>
            <w:hideMark/>
          </w:tcPr>
          <w:p w:rsidR="00000000" w:rsidRDefault="00000000">
            <w:r>
              <w:t>instFamily</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Instrument family, only applicable to </w:t>
            </w:r>
            <w:r>
              <w:rPr>
                <w:rStyle w:val="HTML"/>
              </w:rPr>
              <w:t>FUTURES</w:t>
            </w:r>
            <w:r>
              <w:t>/</w:t>
            </w:r>
            <w:r>
              <w:rPr>
                <w:rStyle w:val="HTML"/>
              </w:rPr>
              <w:t>OPTION</w:t>
            </w:r>
            <w:r>
              <w:br/>
              <w:t xml:space="preserve">Either </w:t>
            </w:r>
            <w:r>
              <w:rPr>
                <w:rStyle w:val="HTML"/>
              </w:rPr>
              <w:t>uly</w:t>
            </w:r>
            <w:r>
              <w:t xml:space="preserve"> or </w:t>
            </w:r>
            <w:r>
              <w:rPr>
                <w:rStyle w:val="HTML"/>
              </w:rPr>
              <w:t>instFamily</w:t>
            </w:r>
            <w:r>
              <w:t xml:space="preserve"> is required. If both are passed, </w:t>
            </w:r>
            <w:r>
              <w:rPr>
                <w:rStyle w:val="HTML"/>
              </w:rPr>
              <w:t>instFamily</w:t>
            </w:r>
            <w:r>
              <w:t xml:space="preserve"> will be used.</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earlier than the requested </w:t>
            </w:r>
            <w:r>
              <w:rPr>
                <w:rStyle w:val="HTML"/>
              </w:rPr>
              <w:t>ts</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newer than the requested </w:t>
            </w:r>
            <w:r>
              <w:rPr>
                <w:rStyle w:val="HTML"/>
              </w:rPr>
              <w:t>ts</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Number of results per request. The maximum is </w:t>
            </w:r>
            <w:r>
              <w:rPr>
                <w:rStyle w:val="HTML"/>
              </w:rPr>
              <w:t>100</w:t>
            </w:r>
            <w:r>
              <w:t xml:space="preserve">; The default is </w:t>
            </w:r>
            <w:r>
              <w:rPr>
                <w:rStyle w:val="HTML"/>
              </w:rPr>
              <w:t>100</w:t>
            </w:r>
          </w:p>
        </w:tc>
      </w:tr>
    </w:tbl>
    <w:p w:rsidR="00000000" w:rsidRDefault="00000000">
      <w:pPr>
        <w:pStyle w:val="a5"/>
        <w:ind w:left="720" w:right="720"/>
        <w:divId w:val="2072338003"/>
      </w:pPr>
      <w:r>
        <w:t>Response Example</w:t>
      </w:r>
    </w:p>
    <w:p w:rsidR="00000000" w:rsidRDefault="00000000">
      <w:pPr>
        <w:pStyle w:val="HTML0"/>
        <w:divId w:val="861822796"/>
        <w:rPr>
          <w:rStyle w:val="w"/>
        </w:rPr>
      </w:pPr>
      <w:r>
        <w:rPr>
          <w:rStyle w:val="p"/>
        </w:rPr>
        <w:t>{</w:t>
      </w:r>
    </w:p>
    <w:p w:rsidR="00000000" w:rsidRDefault="00000000">
      <w:pPr>
        <w:pStyle w:val="HTML0"/>
        <w:divId w:val="861822796"/>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861822796"/>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861822796"/>
        <w:rPr>
          <w:rStyle w:val="w"/>
        </w:rPr>
      </w:pPr>
      <w:r>
        <w:rPr>
          <w:rStyle w:val="w"/>
        </w:rPr>
        <w:t xml:space="preserve">    </w:t>
      </w:r>
      <w:r>
        <w:rPr>
          <w:rStyle w:val="nl"/>
        </w:rPr>
        <w:t>"data"</w:t>
      </w:r>
      <w:r>
        <w:rPr>
          <w:rStyle w:val="p"/>
        </w:rPr>
        <w:t>:[</w:t>
      </w:r>
    </w:p>
    <w:p w:rsidR="00000000" w:rsidRDefault="00000000">
      <w:pPr>
        <w:pStyle w:val="HTML0"/>
        <w:divId w:val="861822796"/>
        <w:rPr>
          <w:rStyle w:val="w"/>
        </w:rPr>
      </w:pPr>
      <w:r>
        <w:rPr>
          <w:rStyle w:val="w"/>
        </w:rPr>
        <w:t xml:space="preserve">        </w:t>
      </w:r>
      <w:r>
        <w:rPr>
          <w:rStyle w:val="p"/>
        </w:rPr>
        <w:t>{</w:t>
      </w:r>
    </w:p>
    <w:p w:rsidR="00000000" w:rsidRDefault="00000000">
      <w:pPr>
        <w:pStyle w:val="HTML0"/>
        <w:divId w:val="861822796"/>
        <w:rPr>
          <w:rStyle w:val="w"/>
        </w:rPr>
      </w:pPr>
      <w:r>
        <w:rPr>
          <w:rStyle w:val="w"/>
        </w:rPr>
        <w:t xml:space="preserve">            </w:t>
      </w:r>
      <w:r>
        <w:rPr>
          <w:rStyle w:val="nl"/>
        </w:rPr>
        <w:t>"ts"</w:t>
      </w:r>
      <w:r>
        <w:rPr>
          <w:rStyle w:val="p"/>
        </w:rPr>
        <w:t>:</w:t>
      </w:r>
      <w:r>
        <w:rPr>
          <w:rStyle w:val="s2"/>
        </w:rPr>
        <w:t>"1597026383085"</w:t>
      </w:r>
      <w:r>
        <w:rPr>
          <w:rStyle w:val="p"/>
        </w:rPr>
        <w:t>,</w:t>
      </w:r>
    </w:p>
    <w:p w:rsidR="00000000" w:rsidRDefault="00000000">
      <w:pPr>
        <w:pStyle w:val="HTML0"/>
        <w:divId w:val="861822796"/>
        <w:rPr>
          <w:rStyle w:val="w"/>
        </w:rPr>
      </w:pPr>
      <w:r>
        <w:rPr>
          <w:rStyle w:val="w"/>
        </w:rPr>
        <w:t xml:space="preserve">            </w:t>
      </w:r>
      <w:r>
        <w:rPr>
          <w:rStyle w:val="nl"/>
        </w:rPr>
        <w:t>"details"</w:t>
      </w:r>
      <w:r>
        <w:rPr>
          <w:rStyle w:val="p"/>
        </w:rPr>
        <w:t>:[</w:t>
      </w:r>
    </w:p>
    <w:p w:rsidR="00000000" w:rsidRDefault="00000000">
      <w:pPr>
        <w:pStyle w:val="HTML0"/>
        <w:divId w:val="861822796"/>
        <w:rPr>
          <w:rStyle w:val="w"/>
        </w:rPr>
      </w:pPr>
      <w:r>
        <w:rPr>
          <w:rStyle w:val="w"/>
        </w:rPr>
        <w:t xml:space="preserve">                </w:t>
      </w:r>
      <w:r>
        <w:rPr>
          <w:rStyle w:val="p"/>
        </w:rPr>
        <w:t>{</w:t>
      </w:r>
    </w:p>
    <w:p w:rsidR="00000000" w:rsidRDefault="00000000">
      <w:pPr>
        <w:pStyle w:val="HTML0"/>
        <w:divId w:val="861822796"/>
        <w:rPr>
          <w:rStyle w:val="w"/>
        </w:rPr>
      </w:pPr>
      <w:r>
        <w:rPr>
          <w:rStyle w:val="w"/>
        </w:rPr>
        <w:t xml:space="preserve">                    </w:t>
      </w:r>
      <w:r>
        <w:rPr>
          <w:rStyle w:val="nl"/>
        </w:rPr>
        <w:t>"type"</w:t>
      </w:r>
      <w:r>
        <w:rPr>
          <w:rStyle w:val="p"/>
        </w:rPr>
        <w:t>:</w:t>
      </w:r>
      <w:r>
        <w:rPr>
          <w:rStyle w:val="s2"/>
        </w:rPr>
        <w:t>"delivery"</w:t>
      </w:r>
      <w:r>
        <w:rPr>
          <w:rStyle w:val="p"/>
        </w:rPr>
        <w:t>,</w:t>
      </w:r>
    </w:p>
    <w:p w:rsidR="00000000" w:rsidRDefault="00000000">
      <w:pPr>
        <w:pStyle w:val="HTML0"/>
        <w:divId w:val="861822796"/>
        <w:rPr>
          <w:rStyle w:val="w"/>
        </w:rPr>
      </w:pPr>
      <w:r>
        <w:rPr>
          <w:rStyle w:val="w"/>
        </w:rPr>
        <w:t xml:space="preserve">                    </w:t>
      </w:r>
      <w:r>
        <w:rPr>
          <w:rStyle w:val="nl"/>
        </w:rPr>
        <w:t>"insId"</w:t>
      </w:r>
      <w:r>
        <w:rPr>
          <w:rStyle w:val="p"/>
        </w:rPr>
        <w:t>:</w:t>
      </w:r>
      <w:r>
        <w:rPr>
          <w:rStyle w:val="s2"/>
        </w:rPr>
        <w:t>"BTC-USD-190927"</w:t>
      </w:r>
      <w:r>
        <w:rPr>
          <w:rStyle w:val="p"/>
        </w:rPr>
        <w:t>,</w:t>
      </w:r>
    </w:p>
    <w:p w:rsidR="00000000" w:rsidRDefault="00000000">
      <w:pPr>
        <w:pStyle w:val="HTML0"/>
        <w:divId w:val="861822796"/>
        <w:rPr>
          <w:rStyle w:val="w"/>
        </w:rPr>
      </w:pPr>
      <w:r>
        <w:rPr>
          <w:rStyle w:val="w"/>
        </w:rPr>
        <w:t xml:space="preserve">                    </w:t>
      </w:r>
      <w:r>
        <w:rPr>
          <w:rStyle w:val="nl"/>
        </w:rPr>
        <w:t>"px"</w:t>
      </w:r>
      <w:r>
        <w:rPr>
          <w:rStyle w:val="p"/>
        </w:rPr>
        <w:t>:</w:t>
      </w:r>
      <w:r>
        <w:rPr>
          <w:rStyle w:val="s2"/>
        </w:rPr>
        <w:t>"0.016"</w:t>
      </w:r>
    </w:p>
    <w:p w:rsidR="00000000" w:rsidRDefault="00000000">
      <w:pPr>
        <w:pStyle w:val="HTML0"/>
        <w:divId w:val="861822796"/>
        <w:rPr>
          <w:rStyle w:val="w"/>
        </w:rPr>
      </w:pPr>
      <w:r>
        <w:rPr>
          <w:rStyle w:val="w"/>
        </w:rPr>
        <w:t xml:space="preserve">                </w:t>
      </w:r>
      <w:r>
        <w:rPr>
          <w:rStyle w:val="p"/>
        </w:rPr>
        <w:t>}</w:t>
      </w:r>
    </w:p>
    <w:p w:rsidR="00000000" w:rsidRDefault="00000000">
      <w:pPr>
        <w:pStyle w:val="HTML0"/>
        <w:divId w:val="861822796"/>
        <w:rPr>
          <w:rStyle w:val="w"/>
        </w:rPr>
      </w:pPr>
      <w:r>
        <w:rPr>
          <w:rStyle w:val="w"/>
        </w:rPr>
        <w:t xml:space="preserve">            </w:t>
      </w:r>
      <w:r>
        <w:rPr>
          <w:rStyle w:val="p"/>
        </w:rPr>
        <w:t>]</w:t>
      </w:r>
    </w:p>
    <w:p w:rsidR="00000000" w:rsidRDefault="00000000">
      <w:pPr>
        <w:pStyle w:val="HTML0"/>
        <w:divId w:val="861822796"/>
        <w:rPr>
          <w:rStyle w:val="w"/>
        </w:rPr>
      </w:pPr>
      <w:r>
        <w:rPr>
          <w:rStyle w:val="w"/>
        </w:rPr>
        <w:t xml:space="preserve">        </w:t>
      </w:r>
      <w:r>
        <w:rPr>
          <w:rStyle w:val="p"/>
        </w:rPr>
        <w:t>},</w:t>
      </w:r>
    </w:p>
    <w:p w:rsidR="00000000" w:rsidRDefault="00000000">
      <w:pPr>
        <w:pStyle w:val="HTML0"/>
        <w:divId w:val="861822796"/>
        <w:rPr>
          <w:rStyle w:val="w"/>
        </w:rPr>
      </w:pPr>
      <w:r>
        <w:rPr>
          <w:rStyle w:val="w"/>
        </w:rPr>
        <w:t xml:space="preserve">        </w:t>
      </w:r>
      <w:r>
        <w:rPr>
          <w:rStyle w:val="p"/>
        </w:rPr>
        <w:t>{</w:t>
      </w:r>
    </w:p>
    <w:p w:rsidR="00000000" w:rsidRDefault="00000000">
      <w:pPr>
        <w:pStyle w:val="HTML0"/>
        <w:divId w:val="861822796"/>
        <w:rPr>
          <w:rStyle w:val="w"/>
        </w:rPr>
      </w:pPr>
      <w:r>
        <w:rPr>
          <w:rStyle w:val="w"/>
        </w:rPr>
        <w:t xml:space="preserve">            </w:t>
      </w:r>
      <w:r>
        <w:rPr>
          <w:rStyle w:val="nl"/>
        </w:rPr>
        <w:t>"ts"</w:t>
      </w:r>
      <w:r>
        <w:rPr>
          <w:rStyle w:val="p"/>
        </w:rPr>
        <w:t>:</w:t>
      </w:r>
      <w:r>
        <w:rPr>
          <w:rStyle w:val="s2"/>
        </w:rPr>
        <w:t>"1597026383085"</w:t>
      </w:r>
      <w:r>
        <w:rPr>
          <w:rStyle w:val="p"/>
        </w:rPr>
        <w:t>,</w:t>
      </w:r>
    </w:p>
    <w:p w:rsidR="00000000" w:rsidRDefault="00000000">
      <w:pPr>
        <w:pStyle w:val="HTML0"/>
        <w:divId w:val="861822796"/>
        <w:rPr>
          <w:rStyle w:val="w"/>
        </w:rPr>
      </w:pPr>
      <w:r>
        <w:rPr>
          <w:rStyle w:val="w"/>
        </w:rPr>
        <w:t xml:space="preserve">            </w:t>
      </w:r>
      <w:r>
        <w:rPr>
          <w:rStyle w:val="nl"/>
        </w:rPr>
        <w:t>"details"</w:t>
      </w:r>
      <w:r>
        <w:rPr>
          <w:rStyle w:val="p"/>
        </w:rPr>
        <w:t>:[</w:t>
      </w:r>
    </w:p>
    <w:p w:rsidR="00000000" w:rsidRDefault="00000000">
      <w:pPr>
        <w:pStyle w:val="HTML0"/>
        <w:divId w:val="861822796"/>
        <w:rPr>
          <w:rStyle w:val="w"/>
        </w:rPr>
      </w:pPr>
      <w:r>
        <w:rPr>
          <w:rStyle w:val="w"/>
        </w:rPr>
        <w:t xml:space="preserve">                </w:t>
      </w:r>
      <w:r>
        <w:rPr>
          <w:rStyle w:val="p"/>
        </w:rPr>
        <w:t>{</w:t>
      </w:r>
    </w:p>
    <w:p w:rsidR="00000000" w:rsidRDefault="00000000">
      <w:pPr>
        <w:pStyle w:val="HTML0"/>
        <w:divId w:val="861822796"/>
        <w:rPr>
          <w:rStyle w:val="w"/>
        </w:rPr>
      </w:pPr>
      <w:r>
        <w:rPr>
          <w:rStyle w:val="w"/>
        </w:rPr>
        <w:t xml:space="preserve">                    </w:t>
      </w:r>
      <w:r>
        <w:rPr>
          <w:rStyle w:val="nl"/>
        </w:rPr>
        <w:t>"insId"</w:t>
      </w:r>
      <w:r>
        <w:rPr>
          <w:rStyle w:val="p"/>
        </w:rPr>
        <w:t>:</w:t>
      </w:r>
      <w:r>
        <w:rPr>
          <w:rStyle w:val="s2"/>
        </w:rPr>
        <w:t>"BTC-USD-200529-6000-C"</w:t>
      </w:r>
      <w:r>
        <w:rPr>
          <w:rStyle w:val="p"/>
        </w:rPr>
        <w:t>,</w:t>
      </w:r>
    </w:p>
    <w:p w:rsidR="00000000" w:rsidRDefault="00000000">
      <w:pPr>
        <w:pStyle w:val="HTML0"/>
        <w:divId w:val="861822796"/>
        <w:rPr>
          <w:rStyle w:val="w"/>
        </w:rPr>
      </w:pPr>
      <w:r>
        <w:rPr>
          <w:rStyle w:val="w"/>
        </w:rPr>
        <w:t xml:space="preserve">                    </w:t>
      </w:r>
      <w:r>
        <w:rPr>
          <w:rStyle w:val="nl"/>
        </w:rPr>
        <w:t>"type"</w:t>
      </w:r>
      <w:r>
        <w:rPr>
          <w:rStyle w:val="p"/>
        </w:rPr>
        <w:t>:</w:t>
      </w:r>
      <w:r>
        <w:rPr>
          <w:rStyle w:val="s2"/>
        </w:rPr>
        <w:t>"exercised"</w:t>
      </w:r>
      <w:r>
        <w:rPr>
          <w:rStyle w:val="p"/>
        </w:rPr>
        <w:t>,</w:t>
      </w:r>
    </w:p>
    <w:p w:rsidR="00000000" w:rsidRDefault="00000000">
      <w:pPr>
        <w:pStyle w:val="HTML0"/>
        <w:divId w:val="861822796"/>
        <w:rPr>
          <w:rStyle w:val="w"/>
        </w:rPr>
      </w:pPr>
      <w:r>
        <w:rPr>
          <w:rStyle w:val="w"/>
        </w:rPr>
        <w:t xml:space="preserve">                    </w:t>
      </w:r>
      <w:r>
        <w:rPr>
          <w:rStyle w:val="nl"/>
        </w:rPr>
        <w:t>"px"</w:t>
      </w:r>
      <w:r>
        <w:rPr>
          <w:rStyle w:val="p"/>
        </w:rPr>
        <w:t>:</w:t>
      </w:r>
      <w:r>
        <w:rPr>
          <w:rStyle w:val="s2"/>
        </w:rPr>
        <w:t>"0.016"</w:t>
      </w:r>
    </w:p>
    <w:p w:rsidR="00000000" w:rsidRDefault="00000000">
      <w:pPr>
        <w:pStyle w:val="HTML0"/>
        <w:divId w:val="861822796"/>
        <w:rPr>
          <w:rStyle w:val="w"/>
        </w:rPr>
      </w:pPr>
      <w:r>
        <w:rPr>
          <w:rStyle w:val="w"/>
        </w:rPr>
        <w:t xml:space="preserve">                </w:t>
      </w:r>
      <w:r>
        <w:rPr>
          <w:rStyle w:val="p"/>
        </w:rPr>
        <w:t>},</w:t>
      </w:r>
    </w:p>
    <w:p w:rsidR="00000000" w:rsidRDefault="00000000">
      <w:pPr>
        <w:pStyle w:val="HTML0"/>
        <w:divId w:val="861822796"/>
        <w:rPr>
          <w:rStyle w:val="w"/>
        </w:rPr>
      </w:pPr>
      <w:r>
        <w:rPr>
          <w:rStyle w:val="w"/>
        </w:rPr>
        <w:t xml:space="preserve">                </w:t>
      </w:r>
      <w:r>
        <w:rPr>
          <w:rStyle w:val="p"/>
        </w:rPr>
        <w:t>{</w:t>
      </w:r>
    </w:p>
    <w:p w:rsidR="00000000" w:rsidRDefault="00000000">
      <w:pPr>
        <w:pStyle w:val="HTML0"/>
        <w:divId w:val="861822796"/>
        <w:rPr>
          <w:rStyle w:val="w"/>
        </w:rPr>
      </w:pPr>
      <w:r>
        <w:rPr>
          <w:rStyle w:val="w"/>
        </w:rPr>
        <w:t xml:space="preserve">                    </w:t>
      </w:r>
      <w:r>
        <w:rPr>
          <w:rStyle w:val="nl"/>
        </w:rPr>
        <w:t>"insId"</w:t>
      </w:r>
      <w:r>
        <w:rPr>
          <w:rStyle w:val="p"/>
        </w:rPr>
        <w:t>:</w:t>
      </w:r>
      <w:r>
        <w:rPr>
          <w:rStyle w:val="s2"/>
        </w:rPr>
        <w:t>"BTC-USD-200529-8000-C"</w:t>
      </w:r>
      <w:r>
        <w:rPr>
          <w:rStyle w:val="p"/>
        </w:rPr>
        <w:t>,</w:t>
      </w:r>
    </w:p>
    <w:p w:rsidR="00000000" w:rsidRDefault="00000000">
      <w:pPr>
        <w:pStyle w:val="HTML0"/>
        <w:divId w:val="861822796"/>
        <w:rPr>
          <w:rStyle w:val="w"/>
        </w:rPr>
      </w:pPr>
      <w:r>
        <w:rPr>
          <w:rStyle w:val="w"/>
        </w:rPr>
        <w:t xml:space="preserve">                    </w:t>
      </w:r>
      <w:r>
        <w:rPr>
          <w:rStyle w:val="nl"/>
        </w:rPr>
        <w:t>"type"</w:t>
      </w:r>
      <w:r>
        <w:rPr>
          <w:rStyle w:val="p"/>
        </w:rPr>
        <w:t>:</w:t>
      </w:r>
      <w:r>
        <w:rPr>
          <w:rStyle w:val="s2"/>
        </w:rPr>
        <w:t>"exercised"</w:t>
      </w:r>
      <w:r>
        <w:rPr>
          <w:rStyle w:val="p"/>
        </w:rPr>
        <w:t>,</w:t>
      </w:r>
    </w:p>
    <w:p w:rsidR="00000000" w:rsidRDefault="00000000">
      <w:pPr>
        <w:pStyle w:val="HTML0"/>
        <w:divId w:val="861822796"/>
        <w:rPr>
          <w:rStyle w:val="w"/>
        </w:rPr>
      </w:pPr>
      <w:r>
        <w:rPr>
          <w:rStyle w:val="w"/>
        </w:rPr>
        <w:t xml:space="preserve">                    </w:t>
      </w:r>
      <w:r>
        <w:rPr>
          <w:rStyle w:val="nl"/>
        </w:rPr>
        <w:t>"px"</w:t>
      </w:r>
      <w:r>
        <w:rPr>
          <w:rStyle w:val="p"/>
        </w:rPr>
        <w:t>:</w:t>
      </w:r>
      <w:r>
        <w:rPr>
          <w:rStyle w:val="s2"/>
        </w:rPr>
        <w:t>"0.016"</w:t>
      </w:r>
    </w:p>
    <w:p w:rsidR="00000000" w:rsidRDefault="00000000">
      <w:pPr>
        <w:pStyle w:val="HTML0"/>
        <w:divId w:val="861822796"/>
        <w:rPr>
          <w:rStyle w:val="w"/>
        </w:rPr>
      </w:pPr>
      <w:r>
        <w:rPr>
          <w:rStyle w:val="w"/>
        </w:rPr>
        <w:t xml:space="preserve">                </w:t>
      </w:r>
      <w:r>
        <w:rPr>
          <w:rStyle w:val="p"/>
        </w:rPr>
        <w:t>}</w:t>
      </w:r>
    </w:p>
    <w:p w:rsidR="00000000" w:rsidRDefault="00000000">
      <w:pPr>
        <w:pStyle w:val="HTML0"/>
        <w:divId w:val="861822796"/>
        <w:rPr>
          <w:rStyle w:val="w"/>
        </w:rPr>
      </w:pPr>
      <w:r>
        <w:rPr>
          <w:rStyle w:val="w"/>
        </w:rPr>
        <w:t xml:space="preserve">            </w:t>
      </w:r>
      <w:r>
        <w:rPr>
          <w:rStyle w:val="p"/>
        </w:rPr>
        <w:t>]</w:t>
      </w:r>
    </w:p>
    <w:p w:rsidR="00000000" w:rsidRDefault="00000000">
      <w:pPr>
        <w:pStyle w:val="HTML0"/>
        <w:divId w:val="861822796"/>
        <w:rPr>
          <w:rStyle w:val="w"/>
        </w:rPr>
      </w:pPr>
      <w:r>
        <w:rPr>
          <w:rStyle w:val="w"/>
        </w:rPr>
        <w:t xml:space="preserve">        </w:t>
      </w:r>
      <w:r>
        <w:rPr>
          <w:rStyle w:val="p"/>
        </w:rPr>
        <w:t>}</w:t>
      </w:r>
    </w:p>
    <w:p w:rsidR="00000000" w:rsidRDefault="00000000">
      <w:pPr>
        <w:pStyle w:val="HTML0"/>
        <w:divId w:val="861822796"/>
        <w:rPr>
          <w:rStyle w:val="w"/>
        </w:rPr>
      </w:pPr>
      <w:r>
        <w:rPr>
          <w:rStyle w:val="w"/>
        </w:rPr>
        <w:t xml:space="preserve">    </w:t>
      </w:r>
      <w:r>
        <w:rPr>
          <w:rStyle w:val="p"/>
        </w:rPr>
        <w:t>]</w:t>
      </w:r>
    </w:p>
    <w:p w:rsidR="00000000" w:rsidRDefault="00000000">
      <w:pPr>
        <w:pStyle w:val="HTML0"/>
        <w:divId w:val="861822796"/>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Delivery/exercise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details</w:t>
            </w:r>
          </w:p>
        </w:tc>
        <w:tc>
          <w:tcPr>
            <w:tcW w:w="0" w:type="auto"/>
            <w:vAlign w:val="center"/>
            <w:hideMark/>
          </w:tcPr>
          <w:p w:rsidR="00000000" w:rsidRDefault="00000000">
            <w:r>
              <w:t>String</w:t>
            </w:r>
          </w:p>
        </w:tc>
        <w:tc>
          <w:tcPr>
            <w:tcW w:w="0" w:type="auto"/>
            <w:vAlign w:val="center"/>
            <w:hideMark/>
          </w:tcPr>
          <w:p w:rsidR="00000000" w:rsidRDefault="00000000">
            <w:r>
              <w:t>Delivery/exercise details</w:t>
            </w:r>
          </w:p>
        </w:tc>
      </w:tr>
      <w:tr w:rsidR="00000000">
        <w:trPr>
          <w:divId w:val="175387555"/>
          <w:tblCellSpacing w:w="15" w:type="dxa"/>
        </w:trPr>
        <w:tc>
          <w:tcPr>
            <w:tcW w:w="0" w:type="auto"/>
            <w:vAlign w:val="center"/>
            <w:hideMark/>
          </w:tcPr>
          <w:p w:rsidR="00000000" w:rsidRDefault="00000000">
            <w:r>
              <w:t>&gt; insId</w:t>
            </w:r>
          </w:p>
        </w:tc>
        <w:tc>
          <w:tcPr>
            <w:tcW w:w="0" w:type="auto"/>
            <w:vAlign w:val="center"/>
            <w:hideMark/>
          </w:tcPr>
          <w:p w:rsidR="00000000" w:rsidRDefault="00000000">
            <w:r>
              <w:t>String</w:t>
            </w:r>
          </w:p>
        </w:tc>
        <w:tc>
          <w:tcPr>
            <w:tcW w:w="0" w:type="auto"/>
            <w:vAlign w:val="center"/>
            <w:hideMark/>
          </w:tcPr>
          <w:p w:rsidR="00000000" w:rsidRDefault="00000000">
            <w:r>
              <w:t>Delivery/exercise contract ID</w:t>
            </w:r>
          </w:p>
        </w:tc>
      </w:tr>
      <w:tr w:rsidR="00000000">
        <w:trPr>
          <w:divId w:val="175387555"/>
          <w:tblCellSpacing w:w="15" w:type="dxa"/>
        </w:trPr>
        <w:tc>
          <w:tcPr>
            <w:tcW w:w="0" w:type="auto"/>
            <w:vAlign w:val="center"/>
            <w:hideMark/>
          </w:tcPr>
          <w:p w:rsidR="00000000" w:rsidRDefault="00000000">
            <w:r>
              <w:t>&gt; px</w:t>
            </w:r>
          </w:p>
        </w:tc>
        <w:tc>
          <w:tcPr>
            <w:tcW w:w="0" w:type="auto"/>
            <w:vAlign w:val="center"/>
            <w:hideMark/>
          </w:tcPr>
          <w:p w:rsidR="00000000" w:rsidRDefault="00000000">
            <w:r>
              <w:t>String</w:t>
            </w:r>
          </w:p>
        </w:tc>
        <w:tc>
          <w:tcPr>
            <w:tcW w:w="0" w:type="auto"/>
            <w:vAlign w:val="center"/>
            <w:hideMark/>
          </w:tcPr>
          <w:p w:rsidR="00000000" w:rsidRDefault="00000000">
            <w:r>
              <w:t>Delivery/exercise price</w:t>
            </w:r>
          </w:p>
        </w:tc>
      </w:tr>
      <w:tr w:rsidR="00000000">
        <w:trPr>
          <w:divId w:val="175387555"/>
          <w:tblCellSpacing w:w="15" w:type="dxa"/>
        </w:trPr>
        <w:tc>
          <w:tcPr>
            <w:tcW w:w="0" w:type="auto"/>
            <w:vAlign w:val="center"/>
            <w:hideMark/>
          </w:tcPr>
          <w:p w:rsidR="00000000" w:rsidRDefault="00000000">
            <w:r>
              <w:t>&gt; type</w:t>
            </w:r>
          </w:p>
        </w:tc>
        <w:tc>
          <w:tcPr>
            <w:tcW w:w="0" w:type="auto"/>
            <w:vAlign w:val="center"/>
            <w:hideMark/>
          </w:tcPr>
          <w:p w:rsidR="00000000" w:rsidRDefault="00000000">
            <w:r>
              <w:t>String</w:t>
            </w:r>
          </w:p>
        </w:tc>
        <w:tc>
          <w:tcPr>
            <w:tcW w:w="0" w:type="auto"/>
            <w:vAlign w:val="center"/>
            <w:hideMark/>
          </w:tcPr>
          <w:p w:rsidR="00000000" w:rsidRDefault="00000000">
            <w:r>
              <w:t xml:space="preserve">Type </w:t>
            </w:r>
            <w:r>
              <w:br/>
            </w:r>
            <w:r>
              <w:rPr>
                <w:rStyle w:val="HTML"/>
              </w:rPr>
              <w:t>delivery</w:t>
            </w:r>
            <w:r>
              <w:t xml:space="preserve"> </w:t>
            </w:r>
            <w:r>
              <w:br/>
            </w:r>
            <w:r>
              <w:rPr>
                <w:rStyle w:val="HTML"/>
              </w:rPr>
              <w:t>exercised</w:t>
            </w:r>
            <w:r>
              <w:t xml:space="preserve"> </w:t>
            </w:r>
            <w:r>
              <w:br/>
            </w:r>
            <w:r>
              <w:rPr>
                <w:rStyle w:val="HTML"/>
              </w:rPr>
              <w:t>expired_otm</w:t>
            </w:r>
            <w:r>
              <w:t>:Out of the money</w:t>
            </w:r>
          </w:p>
        </w:tc>
      </w:tr>
    </w:tbl>
    <w:p w:rsidR="00000000" w:rsidRDefault="00000000">
      <w:pPr>
        <w:pStyle w:val="3"/>
        <w:divId w:val="175387555"/>
      </w:pPr>
      <w:r>
        <w:t>Get open interest</w:t>
      </w:r>
    </w:p>
    <w:p w:rsidR="00000000" w:rsidRDefault="00000000">
      <w:pPr>
        <w:pStyle w:val="a5"/>
        <w:divId w:val="175387555"/>
      </w:pPr>
      <w:r>
        <w:t>Retrieve the total open interest for contracts on OKX.</w:t>
      </w:r>
    </w:p>
    <w:p w:rsidR="00000000" w:rsidRDefault="00000000">
      <w:pPr>
        <w:pStyle w:val="4"/>
        <w:divId w:val="175387555"/>
      </w:pPr>
      <w:r>
        <w:t>Rate Limit: 20 requests per 2 seconds</w:t>
      </w:r>
    </w:p>
    <w:p w:rsidR="00000000" w:rsidRDefault="00000000">
      <w:pPr>
        <w:pStyle w:val="4"/>
        <w:divId w:val="175387555"/>
      </w:pPr>
      <w:r>
        <w:t>Rate limit rule: IP +instrumentID</w:t>
      </w:r>
    </w:p>
    <w:p w:rsidR="00000000" w:rsidRDefault="00000000">
      <w:pPr>
        <w:pStyle w:val="4"/>
        <w:divId w:val="175387555"/>
      </w:pPr>
      <w:r>
        <w:t>HTTP Request</w:t>
      </w:r>
    </w:p>
    <w:p w:rsidR="00000000" w:rsidRDefault="00000000">
      <w:pPr>
        <w:pStyle w:val="a5"/>
        <w:divId w:val="175387555"/>
      </w:pPr>
      <w:r>
        <w:rPr>
          <w:rStyle w:val="HTML"/>
        </w:rPr>
        <w:t>GET /api/v5/public/open-interest</w:t>
      </w:r>
    </w:p>
    <w:p w:rsidR="00000000" w:rsidRDefault="00000000">
      <w:pPr>
        <w:pStyle w:val="a5"/>
        <w:ind w:left="720" w:right="720"/>
        <w:divId w:val="2036077945"/>
      </w:pPr>
      <w:r>
        <w:t>Request Example</w:t>
      </w:r>
    </w:p>
    <w:p w:rsidR="00000000" w:rsidRDefault="00000000">
      <w:pPr>
        <w:pStyle w:val="HTML0"/>
        <w:divId w:val="1047679756"/>
        <w:rPr>
          <w:rStyle w:val="HTML"/>
        </w:rPr>
      </w:pPr>
      <w:r>
        <w:rPr>
          <w:rStyle w:val="HTML"/>
        </w:rPr>
        <w:t>GET /api/v5/public/open-interest?instType</w:t>
      </w:r>
      <w:r>
        <w:rPr>
          <w:rStyle w:val="o"/>
        </w:rPr>
        <w:t>=</w:t>
      </w:r>
      <w:r>
        <w:rPr>
          <w:rStyle w:val="HTML"/>
        </w:rPr>
        <w:t>SWAP</w:t>
      </w:r>
    </w:p>
    <w:p w:rsidR="00000000" w:rsidRDefault="00000000">
      <w:pPr>
        <w:pStyle w:val="HTML0"/>
        <w:divId w:val="157505243"/>
        <w:rPr>
          <w:rStyle w:val="HTML"/>
          <w:vanish/>
        </w:rPr>
      </w:pPr>
      <w:r>
        <w:rPr>
          <w:rStyle w:val="kn"/>
          <w:vanish/>
        </w:rPr>
        <w:t>import</w:t>
      </w:r>
      <w:r>
        <w:rPr>
          <w:rStyle w:val="HTML"/>
          <w:vanish/>
        </w:rPr>
        <w:t xml:space="preserve"> </w:t>
      </w:r>
      <w:r>
        <w:rPr>
          <w:rStyle w:val="nn"/>
          <w:vanish/>
        </w:rPr>
        <w:t>okx.PublicData</w:t>
      </w:r>
      <w:r>
        <w:rPr>
          <w:rStyle w:val="HTML"/>
          <w:vanish/>
        </w:rPr>
        <w:t xml:space="preserve"> </w:t>
      </w:r>
      <w:r>
        <w:rPr>
          <w:rStyle w:val="k"/>
          <w:vanish/>
        </w:rPr>
        <w:t>as</w:t>
      </w:r>
      <w:r>
        <w:rPr>
          <w:rStyle w:val="HTML"/>
          <w:vanish/>
        </w:rPr>
        <w:t xml:space="preserve"> </w:t>
      </w:r>
      <w:r>
        <w:rPr>
          <w:rStyle w:val="n"/>
          <w:vanish/>
        </w:rPr>
        <w:t>PublicData</w:t>
      </w:r>
    </w:p>
    <w:p w:rsidR="00000000" w:rsidRDefault="00000000">
      <w:pPr>
        <w:pStyle w:val="HTML0"/>
        <w:divId w:val="157505243"/>
        <w:rPr>
          <w:rStyle w:val="HTML"/>
          <w:vanish/>
        </w:rPr>
      </w:pPr>
    </w:p>
    <w:p w:rsidR="00000000" w:rsidRDefault="00000000">
      <w:pPr>
        <w:pStyle w:val="HTML0"/>
        <w:divId w:val="157505243"/>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 0, Demo trading: 1</w:t>
      </w:r>
    </w:p>
    <w:p w:rsidR="00000000" w:rsidRDefault="00000000">
      <w:pPr>
        <w:pStyle w:val="HTML0"/>
        <w:divId w:val="157505243"/>
        <w:rPr>
          <w:rStyle w:val="HTML"/>
          <w:vanish/>
        </w:rPr>
      </w:pPr>
    </w:p>
    <w:p w:rsidR="00000000" w:rsidRDefault="00000000">
      <w:pPr>
        <w:pStyle w:val="HTML0"/>
        <w:divId w:val="157505243"/>
        <w:rPr>
          <w:rStyle w:val="HTML"/>
          <w:vanish/>
        </w:rPr>
      </w:pPr>
      <w:r>
        <w:rPr>
          <w:rStyle w:val="n"/>
          <w:vanish/>
        </w:rPr>
        <w:t>publicDataAPI</w:t>
      </w:r>
      <w:r>
        <w:rPr>
          <w:rStyle w:val="HTML"/>
          <w:vanish/>
        </w:rPr>
        <w:t xml:space="preserve"> </w:t>
      </w:r>
      <w:r>
        <w:rPr>
          <w:rStyle w:val="o"/>
          <w:vanish/>
        </w:rPr>
        <w:t>=</w:t>
      </w:r>
      <w:r>
        <w:rPr>
          <w:rStyle w:val="HTML"/>
          <w:vanish/>
        </w:rPr>
        <w:t xml:space="preserve"> </w:t>
      </w:r>
      <w:r>
        <w:rPr>
          <w:rStyle w:val="n"/>
          <w:vanish/>
        </w:rPr>
        <w:t>PublicData</w:t>
      </w:r>
      <w:r>
        <w:rPr>
          <w:rStyle w:val="p"/>
          <w:vanish/>
        </w:rPr>
        <w:t>.</w:t>
      </w:r>
      <w:r>
        <w:rPr>
          <w:rStyle w:val="n"/>
          <w:vanish/>
        </w:rPr>
        <w:t>PublicAPI</w:t>
      </w:r>
      <w:r>
        <w:rPr>
          <w:rStyle w:val="p"/>
          <w:vanish/>
        </w:rPr>
        <w:t>(</w:t>
      </w:r>
      <w:r>
        <w:rPr>
          <w:rStyle w:val="n"/>
          <w:vanish/>
        </w:rPr>
        <w:t>flag</w:t>
      </w:r>
      <w:r>
        <w:rPr>
          <w:rStyle w:val="o"/>
          <w:vanish/>
        </w:rPr>
        <w:t>=</w:t>
      </w:r>
      <w:r>
        <w:rPr>
          <w:rStyle w:val="n"/>
          <w:vanish/>
        </w:rPr>
        <w:t>flag</w:t>
      </w:r>
      <w:r>
        <w:rPr>
          <w:rStyle w:val="p"/>
          <w:vanish/>
        </w:rPr>
        <w:t>)</w:t>
      </w:r>
    </w:p>
    <w:p w:rsidR="00000000" w:rsidRDefault="00000000">
      <w:pPr>
        <w:pStyle w:val="HTML0"/>
        <w:divId w:val="157505243"/>
        <w:rPr>
          <w:rStyle w:val="HTML"/>
          <w:vanish/>
        </w:rPr>
      </w:pPr>
    </w:p>
    <w:p w:rsidR="00000000" w:rsidRDefault="00000000">
      <w:pPr>
        <w:pStyle w:val="HTML0"/>
        <w:divId w:val="157505243"/>
        <w:rPr>
          <w:rStyle w:val="c1"/>
          <w:vanish/>
        </w:rPr>
      </w:pPr>
      <w:r>
        <w:rPr>
          <w:rStyle w:val="c1"/>
          <w:vanish/>
        </w:rPr>
        <w:t># Retrieve the total open interest for contracts on OKX</w:t>
      </w:r>
    </w:p>
    <w:p w:rsidR="00000000" w:rsidRDefault="00000000">
      <w:pPr>
        <w:pStyle w:val="HTML0"/>
        <w:divId w:val="157505243"/>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publicDataAPI</w:t>
      </w:r>
      <w:r>
        <w:rPr>
          <w:rStyle w:val="p"/>
          <w:vanish/>
        </w:rPr>
        <w:t>.</w:t>
      </w:r>
      <w:r>
        <w:rPr>
          <w:rStyle w:val="n"/>
          <w:vanish/>
        </w:rPr>
        <w:t>get_open_interest</w:t>
      </w:r>
      <w:r>
        <w:rPr>
          <w:rStyle w:val="p"/>
          <w:vanish/>
        </w:rPr>
        <w:t>(</w:t>
      </w:r>
    </w:p>
    <w:p w:rsidR="00000000" w:rsidRDefault="00000000">
      <w:pPr>
        <w:pStyle w:val="HTML0"/>
        <w:divId w:val="157505243"/>
        <w:rPr>
          <w:rStyle w:val="HTML"/>
          <w:vanish/>
        </w:rPr>
      </w:pPr>
      <w:r>
        <w:rPr>
          <w:rStyle w:val="HTML"/>
          <w:vanish/>
        </w:rPr>
        <w:t xml:space="preserve">    </w:t>
      </w:r>
      <w:r>
        <w:rPr>
          <w:rStyle w:val="n"/>
          <w:vanish/>
        </w:rPr>
        <w:t>instType</w:t>
      </w:r>
      <w:r>
        <w:rPr>
          <w:rStyle w:val="o"/>
          <w:vanish/>
        </w:rPr>
        <w:t>=</w:t>
      </w:r>
      <w:r>
        <w:rPr>
          <w:rStyle w:val="s"/>
          <w:vanish/>
        </w:rPr>
        <w:t>"SWAP"</w:t>
      </w:r>
      <w:r>
        <w:rPr>
          <w:rStyle w:val="p"/>
          <w:vanish/>
        </w:rPr>
        <w:t>,</w:t>
      </w:r>
    </w:p>
    <w:p w:rsidR="00000000" w:rsidRDefault="00000000">
      <w:pPr>
        <w:pStyle w:val="HTML0"/>
        <w:divId w:val="157505243"/>
        <w:rPr>
          <w:rStyle w:val="HTML"/>
          <w:vanish/>
        </w:rPr>
      </w:pPr>
      <w:r>
        <w:rPr>
          <w:rStyle w:val="p"/>
          <w:vanish/>
        </w:rPr>
        <w:t>)</w:t>
      </w:r>
    </w:p>
    <w:p w:rsidR="00000000" w:rsidRDefault="00000000">
      <w:pPr>
        <w:pStyle w:val="HTML0"/>
        <w:divId w:val="157505243"/>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380"/>
        <w:gridCol w:w="487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type</w:t>
            </w:r>
            <w:r>
              <w:br/>
            </w:r>
            <w:r>
              <w:rPr>
                <w:rStyle w:val="HTML"/>
              </w:rPr>
              <w:t>SWAP</w:t>
            </w:r>
            <w:r>
              <w:br/>
            </w:r>
            <w:r>
              <w:rPr>
                <w:rStyle w:val="HTML"/>
              </w:rPr>
              <w:t>FUTURES</w:t>
            </w:r>
            <w:r>
              <w:br/>
            </w:r>
            <w:r>
              <w:rPr>
                <w:rStyle w:val="HTML"/>
              </w:rPr>
              <w:t>OPTION</w:t>
            </w:r>
          </w:p>
        </w:tc>
      </w:tr>
      <w:tr w:rsidR="00000000">
        <w:trPr>
          <w:divId w:val="175387555"/>
          <w:tblCellSpacing w:w="15" w:type="dxa"/>
        </w:trPr>
        <w:tc>
          <w:tcPr>
            <w:tcW w:w="0" w:type="auto"/>
            <w:vAlign w:val="center"/>
            <w:hideMark/>
          </w:tcPr>
          <w:p w:rsidR="00000000" w:rsidRDefault="00000000">
            <w:r>
              <w:t>uly</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Underlying</w:t>
            </w:r>
            <w:r>
              <w:br/>
              <w:t xml:space="preserve">Applicable to </w:t>
            </w:r>
            <w:r>
              <w:rPr>
                <w:rStyle w:val="HTML"/>
              </w:rPr>
              <w:t>FUTURES</w:t>
            </w:r>
            <w:r>
              <w:t>/</w:t>
            </w:r>
            <w:r>
              <w:rPr>
                <w:rStyle w:val="HTML"/>
              </w:rPr>
              <w:t>SWAP</w:t>
            </w:r>
            <w:r>
              <w:t>/</w:t>
            </w:r>
            <w:r>
              <w:rPr>
                <w:rStyle w:val="HTML"/>
              </w:rPr>
              <w:t>OPTION</w:t>
            </w:r>
            <w:r>
              <w:t xml:space="preserve">. </w:t>
            </w:r>
            <w:r>
              <w:br/>
              <w:t xml:space="preserve">If instType is </w:t>
            </w:r>
            <w:r>
              <w:rPr>
                <w:rStyle w:val="HTML"/>
              </w:rPr>
              <w:t>OPTION</w:t>
            </w:r>
            <w:r>
              <w:t xml:space="preserve">, either </w:t>
            </w:r>
            <w:r>
              <w:rPr>
                <w:rStyle w:val="HTML"/>
              </w:rPr>
              <w:t>uly</w:t>
            </w:r>
            <w:r>
              <w:t xml:space="preserve"> or </w:t>
            </w:r>
            <w:r>
              <w:rPr>
                <w:rStyle w:val="HTML"/>
              </w:rPr>
              <w:t>instFamily</w:t>
            </w:r>
            <w:r>
              <w:t xml:space="preserve"> is required.</w:t>
            </w:r>
          </w:p>
        </w:tc>
      </w:tr>
      <w:tr w:rsidR="00000000">
        <w:trPr>
          <w:divId w:val="175387555"/>
          <w:tblCellSpacing w:w="15" w:type="dxa"/>
        </w:trPr>
        <w:tc>
          <w:tcPr>
            <w:tcW w:w="0" w:type="auto"/>
            <w:vAlign w:val="center"/>
            <w:hideMark/>
          </w:tcPr>
          <w:p w:rsidR="00000000" w:rsidRDefault="00000000">
            <w:r>
              <w:t>instFamily</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Instrument family</w:t>
            </w:r>
            <w:r>
              <w:br/>
              <w:t xml:space="preserve">Applicable to </w:t>
            </w:r>
            <w:r>
              <w:rPr>
                <w:rStyle w:val="HTML"/>
              </w:rPr>
              <w:t>FUTURES</w:t>
            </w:r>
            <w:r>
              <w:t>/</w:t>
            </w:r>
            <w:r>
              <w:rPr>
                <w:rStyle w:val="HTML"/>
              </w:rPr>
              <w:t>SWAP</w:t>
            </w:r>
            <w:r>
              <w:t>/</w:t>
            </w:r>
            <w:r>
              <w:rPr>
                <w:rStyle w:val="HTML"/>
              </w:rPr>
              <w:t>OPTION</w:t>
            </w:r>
            <w:r>
              <w:br/>
              <w:t xml:space="preserve">If instType is </w:t>
            </w:r>
            <w:r>
              <w:rPr>
                <w:rStyle w:val="HTML"/>
              </w:rPr>
              <w:t>OPTION</w:t>
            </w:r>
            <w:r>
              <w:t xml:space="preserve">, either </w:t>
            </w:r>
            <w:r>
              <w:rPr>
                <w:rStyle w:val="HTML"/>
              </w:rPr>
              <w:t>uly</w:t>
            </w:r>
            <w:r>
              <w:t xml:space="preserve"> or </w:t>
            </w:r>
            <w:r>
              <w:rPr>
                <w:rStyle w:val="HTML"/>
              </w:rPr>
              <w:t>instFamily</w:t>
            </w:r>
            <w:r>
              <w:t xml:space="preserve"> is required.</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Instrument ID, e.g. </w:t>
            </w:r>
            <w:r>
              <w:rPr>
                <w:rStyle w:val="HTML"/>
              </w:rPr>
              <w:t>BTC-USDT-SWAP</w:t>
            </w:r>
            <w:r>
              <w:br/>
              <w:t xml:space="preserve">Applicable to </w:t>
            </w:r>
            <w:r>
              <w:rPr>
                <w:rStyle w:val="HTML"/>
              </w:rPr>
              <w:t>FUTURES</w:t>
            </w:r>
            <w:r>
              <w:t>/</w:t>
            </w:r>
            <w:r>
              <w:rPr>
                <w:rStyle w:val="HTML"/>
              </w:rPr>
              <w:t>SWAP</w:t>
            </w:r>
            <w:r>
              <w:t>/</w:t>
            </w:r>
            <w:r>
              <w:rPr>
                <w:rStyle w:val="HTML"/>
              </w:rPr>
              <w:t>OPTION</w:t>
            </w:r>
          </w:p>
        </w:tc>
      </w:tr>
    </w:tbl>
    <w:p w:rsidR="00000000" w:rsidRDefault="00000000">
      <w:pPr>
        <w:pStyle w:val="a5"/>
        <w:ind w:left="720" w:right="720"/>
        <w:divId w:val="1393000215"/>
      </w:pPr>
      <w:r>
        <w:t>Response Example</w:t>
      </w:r>
    </w:p>
    <w:p w:rsidR="00000000" w:rsidRDefault="00000000">
      <w:pPr>
        <w:pStyle w:val="HTML0"/>
        <w:divId w:val="1124273455"/>
        <w:rPr>
          <w:rStyle w:val="w"/>
        </w:rPr>
      </w:pPr>
      <w:r>
        <w:rPr>
          <w:rStyle w:val="p"/>
        </w:rPr>
        <w:t>{</w:t>
      </w:r>
    </w:p>
    <w:p w:rsidR="00000000" w:rsidRDefault="00000000">
      <w:pPr>
        <w:pStyle w:val="HTML0"/>
        <w:divId w:val="1124273455"/>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1124273455"/>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1124273455"/>
        <w:rPr>
          <w:rStyle w:val="w"/>
        </w:rPr>
      </w:pPr>
      <w:r>
        <w:rPr>
          <w:rStyle w:val="w"/>
        </w:rPr>
        <w:t xml:space="preserve">    </w:t>
      </w:r>
      <w:r>
        <w:rPr>
          <w:rStyle w:val="nl"/>
        </w:rPr>
        <w:t>"data"</w:t>
      </w:r>
      <w:r>
        <w:rPr>
          <w:rStyle w:val="p"/>
        </w:rPr>
        <w:t>:[</w:t>
      </w:r>
    </w:p>
    <w:p w:rsidR="00000000" w:rsidRDefault="00000000">
      <w:pPr>
        <w:pStyle w:val="HTML0"/>
        <w:divId w:val="1124273455"/>
        <w:rPr>
          <w:rStyle w:val="w"/>
        </w:rPr>
      </w:pPr>
      <w:r>
        <w:rPr>
          <w:rStyle w:val="w"/>
        </w:rPr>
        <w:t xml:space="preserve">    </w:t>
      </w:r>
      <w:r>
        <w:rPr>
          <w:rStyle w:val="p"/>
        </w:rPr>
        <w:t>{</w:t>
      </w:r>
    </w:p>
    <w:p w:rsidR="00000000" w:rsidRDefault="00000000">
      <w:pPr>
        <w:pStyle w:val="HTML0"/>
        <w:divId w:val="1124273455"/>
        <w:rPr>
          <w:rStyle w:val="w"/>
        </w:rPr>
      </w:pPr>
      <w:r>
        <w:rPr>
          <w:rStyle w:val="w"/>
        </w:rPr>
        <w:t xml:space="preserve">        </w:t>
      </w:r>
      <w:r>
        <w:rPr>
          <w:rStyle w:val="nl"/>
        </w:rPr>
        <w:t>"instType"</w:t>
      </w:r>
      <w:r>
        <w:rPr>
          <w:rStyle w:val="p"/>
        </w:rPr>
        <w:t>:</w:t>
      </w:r>
      <w:r>
        <w:rPr>
          <w:rStyle w:val="s2"/>
        </w:rPr>
        <w:t>"SWAP"</w:t>
      </w:r>
      <w:r>
        <w:rPr>
          <w:rStyle w:val="p"/>
        </w:rPr>
        <w:t>,</w:t>
      </w:r>
    </w:p>
    <w:p w:rsidR="00000000" w:rsidRDefault="00000000">
      <w:pPr>
        <w:pStyle w:val="HTML0"/>
        <w:divId w:val="1124273455"/>
        <w:rPr>
          <w:rStyle w:val="w"/>
        </w:rPr>
      </w:pPr>
      <w:r>
        <w:rPr>
          <w:rStyle w:val="w"/>
        </w:rPr>
        <w:t xml:space="preserve">        </w:t>
      </w:r>
      <w:r>
        <w:rPr>
          <w:rStyle w:val="nl"/>
        </w:rPr>
        <w:t>"instId"</w:t>
      </w:r>
      <w:r>
        <w:rPr>
          <w:rStyle w:val="p"/>
        </w:rPr>
        <w:t>:</w:t>
      </w:r>
      <w:r>
        <w:rPr>
          <w:rStyle w:val="s2"/>
        </w:rPr>
        <w:t>"BTC-USDT-SWAP"</w:t>
      </w:r>
      <w:r>
        <w:rPr>
          <w:rStyle w:val="p"/>
        </w:rPr>
        <w:t>,</w:t>
      </w:r>
    </w:p>
    <w:p w:rsidR="00000000" w:rsidRDefault="00000000">
      <w:pPr>
        <w:pStyle w:val="HTML0"/>
        <w:divId w:val="1124273455"/>
        <w:rPr>
          <w:rStyle w:val="w"/>
        </w:rPr>
      </w:pPr>
      <w:r>
        <w:rPr>
          <w:rStyle w:val="w"/>
        </w:rPr>
        <w:t xml:space="preserve">        </w:t>
      </w:r>
      <w:r>
        <w:rPr>
          <w:rStyle w:val="nl"/>
        </w:rPr>
        <w:t>"oi"</w:t>
      </w:r>
      <w:r>
        <w:rPr>
          <w:rStyle w:val="p"/>
        </w:rPr>
        <w:t>:</w:t>
      </w:r>
      <w:r>
        <w:rPr>
          <w:rStyle w:val="s2"/>
        </w:rPr>
        <w:t>"5000"</w:t>
      </w:r>
      <w:r>
        <w:rPr>
          <w:rStyle w:val="p"/>
        </w:rPr>
        <w:t>,</w:t>
      </w:r>
    </w:p>
    <w:p w:rsidR="00000000" w:rsidRDefault="00000000">
      <w:pPr>
        <w:pStyle w:val="HTML0"/>
        <w:divId w:val="1124273455"/>
        <w:rPr>
          <w:rStyle w:val="w"/>
        </w:rPr>
      </w:pPr>
      <w:r>
        <w:rPr>
          <w:rStyle w:val="w"/>
        </w:rPr>
        <w:t xml:space="preserve">        </w:t>
      </w:r>
      <w:r>
        <w:rPr>
          <w:rStyle w:val="nl"/>
        </w:rPr>
        <w:t>"oiCcy"</w:t>
      </w:r>
      <w:r>
        <w:rPr>
          <w:rStyle w:val="p"/>
        </w:rPr>
        <w:t>:</w:t>
      </w:r>
      <w:r>
        <w:rPr>
          <w:rStyle w:val="s2"/>
        </w:rPr>
        <w:t>"555.55"</w:t>
      </w:r>
      <w:r>
        <w:rPr>
          <w:rStyle w:val="p"/>
        </w:rPr>
        <w:t>,</w:t>
      </w:r>
    </w:p>
    <w:p w:rsidR="00000000" w:rsidRDefault="00000000">
      <w:pPr>
        <w:pStyle w:val="HTML0"/>
        <w:divId w:val="1124273455"/>
        <w:rPr>
          <w:rStyle w:val="w"/>
        </w:rPr>
      </w:pPr>
      <w:r>
        <w:rPr>
          <w:rStyle w:val="w"/>
        </w:rPr>
        <w:t xml:space="preserve">        </w:t>
      </w:r>
      <w:r>
        <w:rPr>
          <w:rStyle w:val="nl"/>
        </w:rPr>
        <w:t>"oiUsd"</w:t>
      </w:r>
      <w:r>
        <w:rPr>
          <w:rStyle w:val="p"/>
        </w:rPr>
        <w:t>:</w:t>
      </w:r>
      <w:r>
        <w:rPr>
          <w:rStyle w:val="w"/>
        </w:rPr>
        <w:t xml:space="preserve"> </w:t>
      </w:r>
      <w:r>
        <w:rPr>
          <w:rStyle w:val="s2"/>
        </w:rPr>
        <w:t>"50000"</w:t>
      </w:r>
      <w:r>
        <w:rPr>
          <w:rStyle w:val="p"/>
        </w:rPr>
        <w:t>,</w:t>
      </w:r>
    </w:p>
    <w:p w:rsidR="00000000" w:rsidRDefault="00000000">
      <w:pPr>
        <w:pStyle w:val="HTML0"/>
        <w:divId w:val="1124273455"/>
        <w:rPr>
          <w:rStyle w:val="w"/>
        </w:rPr>
      </w:pPr>
      <w:r>
        <w:rPr>
          <w:rStyle w:val="w"/>
        </w:rPr>
        <w:t xml:space="preserve">        </w:t>
      </w:r>
      <w:r>
        <w:rPr>
          <w:rStyle w:val="nl"/>
        </w:rPr>
        <w:t>"ts"</w:t>
      </w:r>
      <w:r>
        <w:rPr>
          <w:rStyle w:val="p"/>
        </w:rPr>
        <w:t>:</w:t>
      </w:r>
      <w:r>
        <w:rPr>
          <w:rStyle w:val="s2"/>
        </w:rPr>
        <w:t>"1597026383085"</w:t>
      </w:r>
    </w:p>
    <w:p w:rsidR="00000000" w:rsidRDefault="00000000">
      <w:pPr>
        <w:pStyle w:val="HTML0"/>
        <w:divId w:val="1124273455"/>
        <w:rPr>
          <w:rStyle w:val="w"/>
        </w:rPr>
      </w:pPr>
      <w:r>
        <w:rPr>
          <w:rStyle w:val="w"/>
        </w:rPr>
        <w:t xml:space="preserve">    </w:t>
      </w:r>
      <w:r>
        <w:rPr>
          <w:rStyle w:val="p"/>
        </w:rPr>
        <w:t>}</w:t>
      </w:r>
    </w:p>
    <w:p w:rsidR="00000000" w:rsidRDefault="00000000">
      <w:pPr>
        <w:pStyle w:val="HTML0"/>
        <w:divId w:val="1124273455"/>
        <w:rPr>
          <w:rStyle w:val="w"/>
        </w:rPr>
      </w:pPr>
      <w:r>
        <w:rPr>
          <w:rStyle w:val="w"/>
        </w:rPr>
        <w:t xml:space="preserve">  </w:t>
      </w:r>
      <w:r>
        <w:rPr>
          <w:rStyle w:val="p"/>
        </w:rPr>
        <w:t>]</w:t>
      </w:r>
    </w:p>
    <w:p w:rsidR="00000000" w:rsidRDefault="00000000">
      <w:pPr>
        <w:pStyle w:val="HTML0"/>
        <w:divId w:val="1124273455"/>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oi</w:t>
            </w:r>
          </w:p>
        </w:tc>
        <w:tc>
          <w:tcPr>
            <w:tcW w:w="0" w:type="auto"/>
            <w:vAlign w:val="center"/>
            <w:hideMark/>
          </w:tcPr>
          <w:p w:rsidR="00000000" w:rsidRDefault="00000000">
            <w:r>
              <w:t>String</w:t>
            </w:r>
          </w:p>
        </w:tc>
        <w:tc>
          <w:tcPr>
            <w:tcW w:w="0" w:type="auto"/>
            <w:vAlign w:val="center"/>
            <w:hideMark/>
          </w:tcPr>
          <w:p w:rsidR="00000000" w:rsidRDefault="00000000">
            <w:r>
              <w:t>Open interest in number of contracts</w:t>
            </w:r>
          </w:p>
        </w:tc>
      </w:tr>
      <w:tr w:rsidR="00000000">
        <w:trPr>
          <w:divId w:val="175387555"/>
          <w:tblCellSpacing w:w="15" w:type="dxa"/>
        </w:trPr>
        <w:tc>
          <w:tcPr>
            <w:tcW w:w="0" w:type="auto"/>
            <w:vAlign w:val="center"/>
            <w:hideMark/>
          </w:tcPr>
          <w:p w:rsidR="00000000" w:rsidRDefault="00000000">
            <w:r>
              <w:t>oiCcy</w:t>
            </w:r>
          </w:p>
        </w:tc>
        <w:tc>
          <w:tcPr>
            <w:tcW w:w="0" w:type="auto"/>
            <w:vAlign w:val="center"/>
            <w:hideMark/>
          </w:tcPr>
          <w:p w:rsidR="00000000" w:rsidRDefault="00000000">
            <w:r>
              <w:t>String</w:t>
            </w:r>
          </w:p>
        </w:tc>
        <w:tc>
          <w:tcPr>
            <w:tcW w:w="0" w:type="auto"/>
            <w:vAlign w:val="center"/>
            <w:hideMark/>
          </w:tcPr>
          <w:p w:rsidR="00000000" w:rsidRDefault="00000000">
            <w:r>
              <w:t>Open interest in number of coin</w:t>
            </w:r>
          </w:p>
        </w:tc>
      </w:tr>
      <w:tr w:rsidR="00000000">
        <w:trPr>
          <w:divId w:val="175387555"/>
          <w:tblCellSpacing w:w="15" w:type="dxa"/>
        </w:trPr>
        <w:tc>
          <w:tcPr>
            <w:tcW w:w="0" w:type="auto"/>
            <w:vAlign w:val="center"/>
            <w:hideMark/>
          </w:tcPr>
          <w:p w:rsidR="00000000" w:rsidRDefault="00000000">
            <w:r>
              <w:t>oiUsd</w:t>
            </w:r>
          </w:p>
        </w:tc>
        <w:tc>
          <w:tcPr>
            <w:tcW w:w="0" w:type="auto"/>
            <w:vAlign w:val="center"/>
            <w:hideMark/>
          </w:tcPr>
          <w:p w:rsidR="00000000" w:rsidRDefault="00000000">
            <w:r>
              <w:t>String</w:t>
            </w:r>
          </w:p>
        </w:tc>
        <w:tc>
          <w:tcPr>
            <w:tcW w:w="0" w:type="auto"/>
            <w:vAlign w:val="center"/>
            <w:hideMark/>
          </w:tcPr>
          <w:p w:rsidR="00000000" w:rsidRDefault="00000000">
            <w:r>
              <w:t>Open interest in number of USD</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Data return time, Unix timestamp format in milliseconds, e.g. </w:t>
            </w:r>
            <w:r>
              <w:rPr>
                <w:rStyle w:val="HTML"/>
              </w:rPr>
              <w:t>1597026383085</w:t>
            </w:r>
          </w:p>
        </w:tc>
      </w:tr>
    </w:tbl>
    <w:p w:rsidR="00000000" w:rsidRDefault="00000000">
      <w:pPr>
        <w:pStyle w:val="3"/>
        <w:divId w:val="175387555"/>
      </w:pPr>
      <w:r>
        <w:t>Get funding rate</w:t>
      </w:r>
    </w:p>
    <w:p w:rsidR="00000000" w:rsidRDefault="00000000">
      <w:pPr>
        <w:pStyle w:val="a5"/>
        <w:divId w:val="175387555"/>
      </w:pPr>
      <w:r>
        <w:t>Retrieve funding rate.</w:t>
      </w:r>
    </w:p>
    <w:p w:rsidR="00000000" w:rsidRDefault="00000000">
      <w:pPr>
        <w:pStyle w:val="4"/>
        <w:divId w:val="175387555"/>
      </w:pPr>
      <w:r>
        <w:t>Rate Limit: 20 requests per 2 seconds</w:t>
      </w:r>
    </w:p>
    <w:p w:rsidR="00000000" w:rsidRDefault="00000000">
      <w:pPr>
        <w:pStyle w:val="4"/>
        <w:divId w:val="175387555"/>
      </w:pPr>
      <w:r>
        <w:t>Rate limit rule: IP +instrumentID</w:t>
      </w:r>
    </w:p>
    <w:p w:rsidR="00000000" w:rsidRDefault="00000000">
      <w:pPr>
        <w:pStyle w:val="4"/>
        <w:divId w:val="175387555"/>
      </w:pPr>
      <w:r>
        <w:t>HTTP Request</w:t>
      </w:r>
    </w:p>
    <w:p w:rsidR="00000000" w:rsidRDefault="00000000">
      <w:pPr>
        <w:pStyle w:val="a5"/>
        <w:divId w:val="175387555"/>
      </w:pPr>
      <w:r>
        <w:rPr>
          <w:rStyle w:val="HTML"/>
        </w:rPr>
        <w:t>GET /api/v5/public/funding-rate</w:t>
      </w:r>
    </w:p>
    <w:p w:rsidR="00000000" w:rsidRDefault="00000000">
      <w:pPr>
        <w:pStyle w:val="a5"/>
        <w:ind w:left="720" w:right="720"/>
        <w:divId w:val="201402182"/>
      </w:pPr>
      <w:r>
        <w:t>Request Example</w:t>
      </w:r>
    </w:p>
    <w:p w:rsidR="00000000" w:rsidRDefault="00000000">
      <w:pPr>
        <w:pStyle w:val="HTML0"/>
        <w:divId w:val="1297947659"/>
        <w:rPr>
          <w:rStyle w:val="HTML"/>
        </w:rPr>
      </w:pPr>
      <w:r>
        <w:rPr>
          <w:rStyle w:val="HTML"/>
        </w:rPr>
        <w:t>GET /api/v5/public/funding-rate?instId</w:t>
      </w:r>
      <w:r>
        <w:rPr>
          <w:rStyle w:val="o"/>
        </w:rPr>
        <w:t>=</w:t>
      </w:r>
      <w:r>
        <w:rPr>
          <w:rStyle w:val="HTML"/>
        </w:rPr>
        <w:t>BTC-USD-SWAP</w:t>
      </w:r>
    </w:p>
    <w:p w:rsidR="00000000" w:rsidRDefault="00000000">
      <w:pPr>
        <w:pStyle w:val="HTML0"/>
        <w:divId w:val="1672180251"/>
        <w:rPr>
          <w:rStyle w:val="HTML"/>
          <w:vanish/>
        </w:rPr>
      </w:pPr>
      <w:r>
        <w:rPr>
          <w:rStyle w:val="kn"/>
          <w:vanish/>
        </w:rPr>
        <w:t>import</w:t>
      </w:r>
      <w:r>
        <w:rPr>
          <w:rStyle w:val="HTML"/>
          <w:vanish/>
        </w:rPr>
        <w:t xml:space="preserve"> </w:t>
      </w:r>
      <w:r>
        <w:rPr>
          <w:rStyle w:val="nn"/>
          <w:vanish/>
        </w:rPr>
        <w:t>okx.PublicData</w:t>
      </w:r>
      <w:r>
        <w:rPr>
          <w:rStyle w:val="HTML"/>
          <w:vanish/>
        </w:rPr>
        <w:t xml:space="preserve"> </w:t>
      </w:r>
      <w:r>
        <w:rPr>
          <w:rStyle w:val="k"/>
          <w:vanish/>
        </w:rPr>
        <w:t>as</w:t>
      </w:r>
      <w:r>
        <w:rPr>
          <w:rStyle w:val="HTML"/>
          <w:vanish/>
        </w:rPr>
        <w:t xml:space="preserve"> </w:t>
      </w:r>
      <w:r>
        <w:rPr>
          <w:rStyle w:val="n"/>
          <w:vanish/>
        </w:rPr>
        <w:t>PublicData</w:t>
      </w:r>
    </w:p>
    <w:p w:rsidR="00000000" w:rsidRDefault="00000000">
      <w:pPr>
        <w:pStyle w:val="HTML0"/>
        <w:divId w:val="1672180251"/>
        <w:rPr>
          <w:rStyle w:val="HTML"/>
          <w:vanish/>
        </w:rPr>
      </w:pPr>
    </w:p>
    <w:p w:rsidR="00000000" w:rsidRDefault="00000000">
      <w:pPr>
        <w:pStyle w:val="HTML0"/>
        <w:divId w:val="1672180251"/>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 0, Demo trading: 1</w:t>
      </w:r>
    </w:p>
    <w:p w:rsidR="00000000" w:rsidRDefault="00000000">
      <w:pPr>
        <w:pStyle w:val="HTML0"/>
        <w:divId w:val="1672180251"/>
        <w:rPr>
          <w:rStyle w:val="HTML"/>
          <w:vanish/>
        </w:rPr>
      </w:pPr>
    </w:p>
    <w:p w:rsidR="00000000" w:rsidRDefault="00000000">
      <w:pPr>
        <w:pStyle w:val="HTML0"/>
        <w:divId w:val="1672180251"/>
        <w:rPr>
          <w:rStyle w:val="HTML"/>
          <w:vanish/>
        </w:rPr>
      </w:pPr>
      <w:r>
        <w:rPr>
          <w:rStyle w:val="n"/>
          <w:vanish/>
        </w:rPr>
        <w:t>publicDataAPI</w:t>
      </w:r>
      <w:r>
        <w:rPr>
          <w:rStyle w:val="HTML"/>
          <w:vanish/>
        </w:rPr>
        <w:t xml:space="preserve"> </w:t>
      </w:r>
      <w:r>
        <w:rPr>
          <w:rStyle w:val="o"/>
          <w:vanish/>
        </w:rPr>
        <w:t>=</w:t>
      </w:r>
      <w:r>
        <w:rPr>
          <w:rStyle w:val="HTML"/>
          <w:vanish/>
        </w:rPr>
        <w:t xml:space="preserve"> </w:t>
      </w:r>
      <w:r>
        <w:rPr>
          <w:rStyle w:val="n"/>
          <w:vanish/>
        </w:rPr>
        <w:t>PublicData</w:t>
      </w:r>
      <w:r>
        <w:rPr>
          <w:rStyle w:val="p"/>
          <w:vanish/>
        </w:rPr>
        <w:t>.</w:t>
      </w:r>
      <w:r>
        <w:rPr>
          <w:rStyle w:val="n"/>
          <w:vanish/>
        </w:rPr>
        <w:t>PublicAPI</w:t>
      </w:r>
      <w:r>
        <w:rPr>
          <w:rStyle w:val="p"/>
          <w:vanish/>
        </w:rPr>
        <w:t>(</w:t>
      </w:r>
      <w:r>
        <w:rPr>
          <w:rStyle w:val="n"/>
          <w:vanish/>
        </w:rPr>
        <w:t>flag</w:t>
      </w:r>
      <w:r>
        <w:rPr>
          <w:rStyle w:val="o"/>
          <w:vanish/>
        </w:rPr>
        <w:t>=</w:t>
      </w:r>
      <w:r>
        <w:rPr>
          <w:rStyle w:val="n"/>
          <w:vanish/>
        </w:rPr>
        <w:t>flag</w:t>
      </w:r>
      <w:r>
        <w:rPr>
          <w:rStyle w:val="p"/>
          <w:vanish/>
        </w:rPr>
        <w:t>)</w:t>
      </w:r>
    </w:p>
    <w:p w:rsidR="00000000" w:rsidRDefault="00000000">
      <w:pPr>
        <w:pStyle w:val="HTML0"/>
        <w:divId w:val="1672180251"/>
        <w:rPr>
          <w:rStyle w:val="HTML"/>
          <w:vanish/>
        </w:rPr>
      </w:pPr>
    </w:p>
    <w:p w:rsidR="00000000" w:rsidRDefault="00000000">
      <w:pPr>
        <w:pStyle w:val="HTML0"/>
        <w:divId w:val="1672180251"/>
        <w:rPr>
          <w:rStyle w:val="c1"/>
          <w:vanish/>
        </w:rPr>
      </w:pPr>
      <w:r>
        <w:rPr>
          <w:rStyle w:val="c1"/>
          <w:vanish/>
        </w:rPr>
        <w:t># Retrieve funding rate</w:t>
      </w:r>
    </w:p>
    <w:p w:rsidR="00000000" w:rsidRDefault="00000000">
      <w:pPr>
        <w:pStyle w:val="HTML0"/>
        <w:divId w:val="1672180251"/>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publicDataAPI</w:t>
      </w:r>
      <w:r>
        <w:rPr>
          <w:rStyle w:val="p"/>
          <w:vanish/>
        </w:rPr>
        <w:t>.</w:t>
      </w:r>
      <w:r>
        <w:rPr>
          <w:rStyle w:val="n"/>
          <w:vanish/>
        </w:rPr>
        <w:t>get_funding_rate</w:t>
      </w:r>
      <w:r>
        <w:rPr>
          <w:rStyle w:val="p"/>
          <w:vanish/>
        </w:rPr>
        <w:t>(</w:t>
      </w:r>
    </w:p>
    <w:p w:rsidR="00000000" w:rsidRDefault="00000000">
      <w:pPr>
        <w:pStyle w:val="HTML0"/>
        <w:divId w:val="1672180251"/>
        <w:rPr>
          <w:rStyle w:val="HTML"/>
          <w:vanish/>
        </w:rPr>
      </w:pPr>
      <w:r>
        <w:rPr>
          <w:rStyle w:val="HTML"/>
          <w:vanish/>
        </w:rPr>
        <w:t xml:space="preserve">    </w:t>
      </w:r>
      <w:r>
        <w:rPr>
          <w:rStyle w:val="n"/>
          <w:vanish/>
        </w:rPr>
        <w:t>instId</w:t>
      </w:r>
      <w:r>
        <w:rPr>
          <w:rStyle w:val="o"/>
          <w:vanish/>
        </w:rPr>
        <w:t>=</w:t>
      </w:r>
      <w:r>
        <w:rPr>
          <w:rStyle w:val="s"/>
          <w:vanish/>
        </w:rPr>
        <w:t>"BTC-USD-SWAP"</w:t>
      </w:r>
      <w:r>
        <w:rPr>
          <w:rStyle w:val="p"/>
          <w:vanish/>
        </w:rPr>
        <w:t>,</w:t>
      </w:r>
    </w:p>
    <w:p w:rsidR="00000000" w:rsidRDefault="00000000">
      <w:pPr>
        <w:pStyle w:val="HTML0"/>
        <w:divId w:val="1672180251"/>
        <w:rPr>
          <w:rStyle w:val="HTML"/>
          <w:vanish/>
        </w:rPr>
      </w:pPr>
      <w:r>
        <w:rPr>
          <w:rStyle w:val="p"/>
          <w:vanish/>
        </w:rPr>
        <w:t>)</w:t>
      </w:r>
    </w:p>
    <w:p w:rsidR="00000000" w:rsidRDefault="00000000">
      <w:pPr>
        <w:pStyle w:val="HTML0"/>
        <w:divId w:val="1672180251"/>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39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Instrument ID, e.g. </w:t>
            </w:r>
            <w:r>
              <w:rPr>
                <w:rStyle w:val="HTML"/>
              </w:rPr>
              <w:t>BTC-USD-SWAP</w:t>
            </w:r>
            <w:r>
              <w:t xml:space="preserve"> </w:t>
            </w:r>
            <w:r>
              <w:br/>
              <w:t xml:space="preserve">only applicable to </w:t>
            </w:r>
            <w:r>
              <w:rPr>
                <w:rStyle w:val="HTML"/>
              </w:rPr>
              <w:t>SWAP</w:t>
            </w:r>
          </w:p>
        </w:tc>
      </w:tr>
    </w:tbl>
    <w:p w:rsidR="00000000" w:rsidRDefault="00000000">
      <w:pPr>
        <w:pStyle w:val="a5"/>
        <w:ind w:left="720" w:right="720"/>
        <w:divId w:val="898440332"/>
      </w:pPr>
      <w:r>
        <w:t>Response Example</w:t>
      </w:r>
    </w:p>
    <w:p w:rsidR="00000000" w:rsidRDefault="00000000">
      <w:pPr>
        <w:pStyle w:val="HTML0"/>
        <w:divId w:val="1073743464"/>
        <w:rPr>
          <w:rStyle w:val="w"/>
        </w:rPr>
      </w:pPr>
      <w:r>
        <w:rPr>
          <w:rStyle w:val="p"/>
        </w:rPr>
        <w:t>{</w:t>
      </w:r>
    </w:p>
    <w:p w:rsidR="00000000" w:rsidRDefault="00000000">
      <w:pPr>
        <w:pStyle w:val="HTML0"/>
        <w:divId w:val="1073743464"/>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073743464"/>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073743464"/>
        <w:rPr>
          <w:rStyle w:val="w"/>
        </w:rPr>
      </w:pPr>
      <w:r>
        <w:rPr>
          <w:rStyle w:val="w"/>
        </w:rPr>
        <w:t xml:space="preserve">        </w:t>
      </w:r>
      <w:r>
        <w:rPr>
          <w:rStyle w:val="p"/>
        </w:rPr>
        <w:t>{</w:t>
      </w:r>
    </w:p>
    <w:p w:rsidR="00000000" w:rsidRDefault="00000000">
      <w:pPr>
        <w:pStyle w:val="HTML0"/>
        <w:divId w:val="1073743464"/>
        <w:rPr>
          <w:rStyle w:val="w"/>
        </w:rPr>
      </w:pPr>
      <w:r>
        <w:rPr>
          <w:rStyle w:val="w"/>
        </w:rPr>
        <w:t xml:space="preserve">            </w:t>
      </w:r>
      <w:r>
        <w:rPr>
          <w:rStyle w:val="nl"/>
        </w:rPr>
        <w:t>"fundingRate"</w:t>
      </w:r>
      <w:r>
        <w:rPr>
          <w:rStyle w:val="p"/>
        </w:rPr>
        <w:t>:</w:t>
      </w:r>
      <w:r>
        <w:rPr>
          <w:rStyle w:val="w"/>
        </w:rPr>
        <w:t xml:space="preserve"> </w:t>
      </w:r>
      <w:r>
        <w:rPr>
          <w:rStyle w:val="s2"/>
        </w:rPr>
        <w:t>"0.0000792386885340"</w:t>
      </w:r>
      <w:r>
        <w:rPr>
          <w:rStyle w:val="p"/>
        </w:rPr>
        <w:t>,</w:t>
      </w:r>
    </w:p>
    <w:p w:rsidR="00000000" w:rsidRDefault="00000000">
      <w:pPr>
        <w:pStyle w:val="HTML0"/>
        <w:divId w:val="1073743464"/>
        <w:rPr>
          <w:rStyle w:val="w"/>
        </w:rPr>
      </w:pPr>
      <w:r>
        <w:rPr>
          <w:rStyle w:val="w"/>
        </w:rPr>
        <w:t xml:space="preserve">            </w:t>
      </w:r>
      <w:r>
        <w:rPr>
          <w:rStyle w:val="nl"/>
        </w:rPr>
        <w:t>"fundingTime"</w:t>
      </w:r>
      <w:r>
        <w:rPr>
          <w:rStyle w:val="p"/>
        </w:rPr>
        <w:t>:</w:t>
      </w:r>
      <w:r>
        <w:rPr>
          <w:rStyle w:val="w"/>
        </w:rPr>
        <w:t xml:space="preserve"> </w:t>
      </w:r>
      <w:r>
        <w:rPr>
          <w:rStyle w:val="s2"/>
        </w:rPr>
        <w:t>"1703088000000"</w:t>
      </w:r>
      <w:r>
        <w:rPr>
          <w:rStyle w:val="p"/>
        </w:rPr>
        <w:t>,</w:t>
      </w:r>
    </w:p>
    <w:p w:rsidR="00000000" w:rsidRDefault="00000000">
      <w:pPr>
        <w:pStyle w:val="HTML0"/>
        <w:divId w:val="1073743464"/>
        <w:rPr>
          <w:rStyle w:val="w"/>
        </w:rPr>
      </w:pPr>
      <w:r>
        <w:rPr>
          <w:rStyle w:val="w"/>
        </w:rPr>
        <w:t xml:space="preserve">            </w:t>
      </w:r>
      <w:r>
        <w:rPr>
          <w:rStyle w:val="nl"/>
        </w:rPr>
        <w:t>"instId"</w:t>
      </w:r>
      <w:r>
        <w:rPr>
          <w:rStyle w:val="p"/>
        </w:rPr>
        <w:t>:</w:t>
      </w:r>
      <w:r>
        <w:rPr>
          <w:rStyle w:val="w"/>
        </w:rPr>
        <w:t xml:space="preserve"> </w:t>
      </w:r>
      <w:r>
        <w:rPr>
          <w:rStyle w:val="s2"/>
        </w:rPr>
        <w:t>"BTC-USDT-SWAP"</w:t>
      </w:r>
      <w:r>
        <w:rPr>
          <w:rStyle w:val="p"/>
        </w:rPr>
        <w:t>,</w:t>
      </w:r>
    </w:p>
    <w:p w:rsidR="00000000" w:rsidRDefault="00000000">
      <w:pPr>
        <w:pStyle w:val="HTML0"/>
        <w:divId w:val="1073743464"/>
        <w:rPr>
          <w:rStyle w:val="w"/>
        </w:rPr>
      </w:pPr>
      <w:r>
        <w:rPr>
          <w:rStyle w:val="w"/>
        </w:rPr>
        <w:t xml:space="preserve">            </w:t>
      </w:r>
      <w:r>
        <w:rPr>
          <w:rStyle w:val="nl"/>
        </w:rPr>
        <w:t>"instType"</w:t>
      </w:r>
      <w:r>
        <w:rPr>
          <w:rStyle w:val="p"/>
        </w:rPr>
        <w:t>:</w:t>
      </w:r>
      <w:r>
        <w:rPr>
          <w:rStyle w:val="w"/>
        </w:rPr>
        <w:t xml:space="preserve"> </w:t>
      </w:r>
      <w:r>
        <w:rPr>
          <w:rStyle w:val="s2"/>
        </w:rPr>
        <w:t>"SWAP"</w:t>
      </w:r>
      <w:r>
        <w:rPr>
          <w:rStyle w:val="p"/>
        </w:rPr>
        <w:t>,</w:t>
      </w:r>
    </w:p>
    <w:p w:rsidR="00000000" w:rsidRDefault="00000000">
      <w:pPr>
        <w:pStyle w:val="HTML0"/>
        <w:divId w:val="1073743464"/>
        <w:rPr>
          <w:rStyle w:val="w"/>
        </w:rPr>
      </w:pPr>
      <w:r>
        <w:rPr>
          <w:rStyle w:val="w"/>
        </w:rPr>
        <w:t xml:space="preserve">            </w:t>
      </w:r>
      <w:r>
        <w:rPr>
          <w:rStyle w:val="nl"/>
        </w:rPr>
        <w:t>"method"</w:t>
      </w:r>
      <w:r>
        <w:rPr>
          <w:rStyle w:val="p"/>
        </w:rPr>
        <w:t>:</w:t>
      </w:r>
      <w:r>
        <w:rPr>
          <w:rStyle w:val="w"/>
        </w:rPr>
        <w:t xml:space="preserve"> </w:t>
      </w:r>
      <w:r>
        <w:rPr>
          <w:rStyle w:val="s2"/>
        </w:rPr>
        <w:t>"next_period"</w:t>
      </w:r>
      <w:r>
        <w:rPr>
          <w:rStyle w:val="p"/>
        </w:rPr>
        <w:t>,</w:t>
      </w:r>
    </w:p>
    <w:p w:rsidR="00000000" w:rsidRDefault="00000000">
      <w:pPr>
        <w:pStyle w:val="HTML0"/>
        <w:divId w:val="1073743464"/>
        <w:rPr>
          <w:rStyle w:val="w"/>
        </w:rPr>
      </w:pPr>
      <w:r>
        <w:rPr>
          <w:rStyle w:val="w"/>
        </w:rPr>
        <w:t xml:space="preserve">            </w:t>
      </w:r>
      <w:r>
        <w:rPr>
          <w:rStyle w:val="nl"/>
        </w:rPr>
        <w:t>"maxFundingRate"</w:t>
      </w:r>
      <w:r>
        <w:rPr>
          <w:rStyle w:val="p"/>
        </w:rPr>
        <w:t>:</w:t>
      </w:r>
      <w:r>
        <w:rPr>
          <w:rStyle w:val="w"/>
        </w:rPr>
        <w:t xml:space="preserve"> </w:t>
      </w:r>
      <w:r>
        <w:rPr>
          <w:rStyle w:val="s2"/>
        </w:rPr>
        <w:t>"0.00375"</w:t>
      </w:r>
      <w:r>
        <w:rPr>
          <w:rStyle w:val="p"/>
        </w:rPr>
        <w:t>,</w:t>
      </w:r>
    </w:p>
    <w:p w:rsidR="00000000" w:rsidRDefault="00000000">
      <w:pPr>
        <w:pStyle w:val="HTML0"/>
        <w:divId w:val="1073743464"/>
        <w:rPr>
          <w:rStyle w:val="w"/>
        </w:rPr>
      </w:pPr>
      <w:r>
        <w:rPr>
          <w:rStyle w:val="w"/>
        </w:rPr>
        <w:t xml:space="preserve">            </w:t>
      </w:r>
      <w:r>
        <w:rPr>
          <w:rStyle w:val="nl"/>
        </w:rPr>
        <w:t>"minFundingRate"</w:t>
      </w:r>
      <w:r>
        <w:rPr>
          <w:rStyle w:val="p"/>
        </w:rPr>
        <w:t>:</w:t>
      </w:r>
      <w:r>
        <w:rPr>
          <w:rStyle w:val="w"/>
        </w:rPr>
        <w:t xml:space="preserve"> </w:t>
      </w:r>
      <w:r>
        <w:rPr>
          <w:rStyle w:val="s2"/>
        </w:rPr>
        <w:t>"-0.00375"</w:t>
      </w:r>
      <w:r>
        <w:rPr>
          <w:rStyle w:val="p"/>
        </w:rPr>
        <w:t>,</w:t>
      </w:r>
    </w:p>
    <w:p w:rsidR="00000000" w:rsidRDefault="00000000">
      <w:pPr>
        <w:pStyle w:val="HTML0"/>
        <w:divId w:val="1073743464"/>
        <w:rPr>
          <w:rStyle w:val="w"/>
        </w:rPr>
      </w:pPr>
      <w:r>
        <w:rPr>
          <w:rStyle w:val="w"/>
        </w:rPr>
        <w:t xml:space="preserve">            </w:t>
      </w:r>
      <w:r>
        <w:rPr>
          <w:rStyle w:val="nl"/>
        </w:rPr>
        <w:t>"nextFundingRate"</w:t>
      </w:r>
      <w:r>
        <w:rPr>
          <w:rStyle w:val="p"/>
        </w:rPr>
        <w:t>:</w:t>
      </w:r>
      <w:r>
        <w:rPr>
          <w:rStyle w:val="w"/>
        </w:rPr>
        <w:t xml:space="preserve"> </w:t>
      </w:r>
      <w:r>
        <w:rPr>
          <w:rStyle w:val="s2"/>
        </w:rPr>
        <w:t>"0.0002061194322149"</w:t>
      </w:r>
      <w:r>
        <w:rPr>
          <w:rStyle w:val="p"/>
        </w:rPr>
        <w:t>,</w:t>
      </w:r>
    </w:p>
    <w:p w:rsidR="00000000" w:rsidRDefault="00000000">
      <w:pPr>
        <w:pStyle w:val="HTML0"/>
        <w:divId w:val="1073743464"/>
        <w:rPr>
          <w:rStyle w:val="w"/>
        </w:rPr>
      </w:pPr>
      <w:r>
        <w:rPr>
          <w:rStyle w:val="w"/>
        </w:rPr>
        <w:t xml:space="preserve">            </w:t>
      </w:r>
      <w:r>
        <w:rPr>
          <w:rStyle w:val="nl"/>
        </w:rPr>
        <w:t>"nextFundingTime"</w:t>
      </w:r>
      <w:r>
        <w:rPr>
          <w:rStyle w:val="p"/>
        </w:rPr>
        <w:t>:</w:t>
      </w:r>
      <w:r>
        <w:rPr>
          <w:rStyle w:val="w"/>
        </w:rPr>
        <w:t xml:space="preserve"> </w:t>
      </w:r>
      <w:r>
        <w:rPr>
          <w:rStyle w:val="s2"/>
        </w:rPr>
        <w:t>"1703116800000"</w:t>
      </w:r>
      <w:r>
        <w:rPr>
          <w:rStyle w:val="p"/>
        </w:rPr>
        <w:t>,</w:t>
      </w:r>
    </w:p>
    <w:p w:rsidR="00000000" w:rsidRDefault="00000000">
      <w:pPr>
        <w:pStyle w:val="HTML0"/>
        <w:divId w:val="1073743464"/>
        <w:rPr>
          <w:rStyle w:val="w"/>
        </w:rPr>
      </w:pPr>
      <w:r>
        <w:rPr>
          <w:rStyle w:val="w"/>
        </w:rPr>
        <w:t xml:space="preserve">            </w:t>
      </w:r>
      <w:r>
        <w:rPr>
          <w:rStyle w:val="nl"/>
        </w:rPr>
        <w:t>"premium"</w:t>
      </w:r>
      <w:r>
        <w:rPr>
          <w:rStyle w:val="p"/>
        </w:rPr>
        <w:t>:</w:t>
      </w:r>
      <w:r>
        <w:rPr>
          <w:rStyle w:val="w"/>
        </w:rPr>
        <w:t xml:space="preserve"> </w:t>
      </w:r>
      <w:r>
        <w:rPr>
          <w:rStyle w:val="s2"/>
        </w:rPr>
        <w:t>"0.0001233824646391"</w:t>
      </w:r>
      <w:r>
        <w:rPr>
          <w:rStyle w:val="p"/>
        </w:rPr>
        <w:t>,</w:t>
      </w:r>
    </w:p>
    <w:p w:rsidR="00000000" w:rsidRDefault="00000000">
      <w:pPr>
        <w:pStyle w:val="HTML0"/>
        <w:divId w:val="1073743464"/>
        <w:rPr>
          <w:rStyle w:val="w"/>
        </w:rPr>
      </w:pPr>
      <w:r>
        <w:rPr>
          <w:rStyle w:val="w"/>
        </w:rPr>
        <w:t xml:space="preserve">            </w:t>
      </w:r>
      <w:r>
        <w:rPr>
          <w:rStyle w:val="nl"/>
        </w:rPr>
        <w:t>"settFundingRate"</w:t>
      </w:r>
      <w:r>
        <w:rPr>
          <w:rStyle w:val="p"/>
        </w:rPr>
        <w:t>:</w:t>
      </w:r>
      <w:r>
        <w:rPr>
          <w:rStyle w:val="w"/>
        </w:rPr>
        <w:t xml:space="preserve"> </w:t>
      </w:r>
      <w:r>
        <w:rPr>
          <w:rStyle w:val="s2"/>
        </w:rPr>
        <w:t>"0.0001418433662153"</w:t>
      </w:r>
      <w:r>
        <w:rPr>
          <w:rStyle w:val="p"/>
        </w:rPr>
        <w:t>,</w:t>
      </w:r>
    </w:p>
    <w:p w:rsidR="00000000" w:rsidRDefault="00000000">
      <w:pPr>
        <w:pStyle w:val="HTML0"/>
        <w:divId w:val="1073743464"/>
        <w:rPr>
          <w:rStyle w:val="w"/>
        </w:rPr>
      </w:pPr>
      <w:r>
        <w:rPr>
          <w:rStyle w:val="w"/>
        </w:rPr>
        <w:t xml:space="preserve">            </w:t>
      </w:r>
      <w:r>
        <w:rPr>
          <w:rStyle w:val="nl"/>
        </w:rPr>
        <w:t>"settState"</w:t>
      </w:r>
      <w:r>
        <w:rPr>
          <w:rStyle w:val="p"/>
        </w:rPr>
        <w:t>:</w:t>
      </w:r>
      <w:r>
        <w:rPr>
          <w:rStyle w:val="w"/>
        </w:rPr>
        <w:t xml:space="preserve"> </w:t>
      </w:r>
      <w:r>
        <w:rPr>
          <w:rStyle w:val="s2"/>
        </w:rPr>
        <w:t>"settled"</w:t>
      </w:r>
      <w:r>
        <w:rPr>
          <w:rStyle w:val="p"/>
        </w:rPr>
        <w:t>,</w:t>
      </w:r>
    </w:p>
    <w:p w:rsidR="00000000" w:rsidRDefault="00000000">
      <w:pPr>
        <w:pStyle w:val="HTML0"/>
        <w:divId w:val="1073743464"/>
        <w:rPr>
          <w:rStyle w:val="w"/>
        </w:rPr>
      </w:pPr>
      <w:r>
        <w:rPr>
          <w:rStyle w:val="w"/>
        </w:rPr>
        <w:t xml:space="preserve">            </w:t>
      </w:r>
      <w:r>
        <w:rPr>
          <w:rStyle w:val="nl"/>
        </w:rPr>
        <w:t>"ts"</w:t>
      </w:r>
      <w:r>
        <w:rPr>
          <w:rStyle w:val="p"/>
        </w:rPr>
        <w:t>:</w:t>
      </w:r>
      <w:r>
        <w:rPr>
          <w:rStyle w:val="w"/>
        </w:rPr>
        <w:t xml:space="preserve"> </w:t>
      </w:r>
      <w:r>
        <w:rPr>
          <w:rStyle w:val="s2"/>
        </w:rPr>
        <w:t>"1703070685309"</w:t>
      </w:r>
    </w:p>
    <w:p w:rsidR="00000000" w:rsidRDefault="00000000">
      <w:pPr>
        <w:pStyle w:val="HTML0"/>
        <w:divId w:val="1073743464"/>
        <w:rPr>
          <w:rStyle w:val="w"/>
        </w:rPr>
      </w:pPr>
      <w:r>
        <w:rPr>
          <w:rStyle w:val="w"/>
        </w:rPr>
        <w:t xml:space="preserve">        </w:t>
      </w:r>
      <w:r>
        <w:rPr>
          <w:rStyle w:val="p"/>
        </w:rPr>
        <w:t>}</w:t>
      </w:r>
    </w:p>
    <w:p w:rsidR="00000000" w:rsidRDefault="00000000">
      <w:pPr>
        <w:pStyle w:val="HTML0"/>
        <w:divId w:val="1073743464"/>
        <w:rPr>
          <w:rStyle w:val="w"/>
        </w:rPr>
      </w:pPr>
      <w:r>
        <w:rPr>
          <w:rStyle w:val="w"/>
        </w:rPr>
        <w:t xml:space="preserve">    </w:t>
      </w:r>
      <w:r>
        <w:rPr>
          <w:rStyle w:val="p"/>
        </w:rPr>
        <w:t>],</w:t>
      </w:r>
    </w:p>
    <w:p w:rsidR="00000000" w:rsidRDefault="00000000">
      <w:pPr>
        <w:pStyle w:val="HTML0"/>
        <w:divId w:val="1073743464"/>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073743464"/>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780"/>
        <w:gridCol w:w="565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 xml:space="preserve">Instrument type </w:t>
            </w:r>
            <w:r>
              <w:rPr>
                <w:rStyle w:val="HTML"/>
              </w:rPr>
              <w:t>SWAP</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 xml:space="preserve">Instrument ID, e.g. </w:t>
            </w:r>
            <w:r>
              <w:rPr>
                <w:rStyle w:val="HTML"/>
              </w:rPr>
              <w:t>BTC-USD-SWAP</w:t>
            </w:r>
          </w:p>
        </w:tc>
      </w:tr>
      <w:tr w:rsidR="00000000">
        <w:trPr>
          <w:divId w:val="175387555"/>
          <w:tblCellSpacing w:w="15" w:type="dxa"/>
        </w:trPr>
        <w:tc>
          <w:tcPr>
            <w:tcW w:w="0" w:type="auto"/>
            <w:vAlign w:val="center"/>
            <w:hideMark/>
          </w:tcPr>
          <w:p w:rsidR="00000000" w:rsidRDefault="00000000">
            <w:r>
              <w:t>method</w:t>
            </w:r>
          </w:p>
        </w:tc>
        <w:tc>
          <w:tcPr>
            <w:tcW w:w="0" w:type="auto"/>
            <w:vAlign w:val="center"/>
            <w:hideMark/>
          </w:tcPr>
          <w:p w:rsidR="00000000" w:rsidRDefault="00000000">
            <w:r>
              <w:t>String</w:t>
            </w:r>
          </w:p>
        </w:tc>
        <w:tc>
          <w:tcPr>
            <w:tcW w:w="0" w:type="auto"/>
            <w:vAlign w:val="center"/>
            <w:hideMark/>
          </w:tcPr>
          <w:p w:rsidR="00000000" w:rsidRDefault="00000000">
            <w:r>
              <w:t xml:space="preserve">Funding rate mechanism </w:t>
            </w:r>
            <w:r>
              <w:br/>
            </w:r>
            <w:r>
              <w:rPr>
                <w:rStyle w:val="HTML"/>
              </w:rPr>
              <w:t>current_period</w:t>
            </w:r>
            <w:r>
              <w:t xml:space="preserve"> </w:t>
            </w:r>
            <w:r>
              <w:br/>
            </w:r>
            <w:r>
              <w:rPr>
                <w:rStyle w:val="HTML"/>
              </w:rPr>
              <w:t>next_period</w:t>
            </w:r>
          </w:p>
        </w:tc>
      </w:tr>
      <w:tr w:rsidR="00000000">
        <w:trPr>
          <w:divId w:val="175387555"/>
          <w:tblCellSpacing w:w="15" w:type="dxa"/>
        </w:trPr>
        <w:tc>
          <w:tcPr>
            <w:tcW w:w="0" w:type="auto"/>
            <w:vAlign w:val="center"/>
            <w:hideMark/>
          </w:tcPr>
          <w:p w:rsidR="00000000" w:rsidRDefault="00000000">
            <w:r>
              <w:t>fundingRate</w:t>
            </w:r>
          </w:p>
        </w:tc>
        <w:tc>
          <w:tcPr>
            <w:tcW w:w="0" w:type="auto"/>
            <w:vAlign w:val="center"/>
            <w:hideMark/>
          </w:tcPr>
          <w:p w:rsidR="00000000" w:rsidRDefault="00000000">
            <w:r>
              <w:t>String</w:t>
            </w:r>
          </w:p>
        </w:tc>
        <w:tc>
          <w:tcPr>
            <w:tcW w:w="0" w:type="auto"/>
            <w:vAlign w:val="center"/>
            <w:hideMark/>
          </w:tcPr>
          <w:p w:rsidR="00000000" w:rsidRDefault="00000000">
            <w:r>
              <w:t>Current funding rate</w:t>
            </w:r>
          </w:p>
        </w:tc>
      </w:tr>
      <w:tr w:rsidR="00000000">
        <w:trPr>
          <w:divId w:val="175387555"/>
          <w:tblCellSpacing w:w="15" w:type="dxa"/>
        </w:trPr>
        <w:tc>
          <w:tcPr>
            <w:tcW w:w="0" w:type="auto"/>
            <w:vAlign w:val="center"/>
            <w:hideMark/>
          </w:tcPr>
          <w:p w:rsidR="00000000" w:rsidRDefault="00000000">
            <w:r>
              <w:t>nextFundingRate</w:t>
            </w:r>
          </w:p>
        </w:tc>
        <w:tc>
          <w:tcPr>
            <w:tcW w:w="0" w:type="auto"/>
            <w:vAlign w:val="center"/>
            <w:hideMark/>
          </w:tcPr>
          <w:p w:rsidR="00000000" w:rsidRDefault="00000000">
            <w:r>
              <w:t>String</w:t>
            </w:r>
          </w:p>
        </w:tc>
        <w:tc>
          <w:tcPr>
            <w:tcW w:w="0" w:type="auto"/>
            <w:vAlign w:val="center"/>
            <w:hideMark/>
          </w:tcPr>
          <w:p w:rsidR="00000000" w:rsidRDefault="00000000">
            <w:r>
              <w:t xml:space="preserve">Forecasted funding rate for the next period </w:t>
            </w:r>
            <w:r>
              <w:br/>
              <w:t xml:space="preserve">The nextFundingRate will be "" if the method is </w:t>
            </w:r>
            <w:r>
              <w:rPr>
                <w:rStyle w:val="HTML"/>
              </w:rPr>
              <w:t>current_period</w:t>
            </w:r>
          </w:p>
        </w:tc>
      </w:tr>
      <w:tr w:rsidR="00000000">
        <w:trPr>
          <w:divId w:val="175387555"/>
          <w:tblCellSpacing w:w="15" w:type="dxa"/>
        </w:trPr>
        <w:tc>
          <w:tcPr>
            <w:tcW w:w="0" w:type="auto"/>
            <w:vAlign w:val="center"/>
            <w:hideMark/>
          </w:tcPr>
          <w:p w:rsidR="00000000" w:rsidRDefault="00000000">
            <w:r>
              <w:t>fundingTime</w:t>
            </w:r>
          </w:p>
        </w:tc>
        <w:tc>
          <w:tcPr>
            <w:tcW w:w="0" w:type="auto"/>
            <w:vAlign w:val="center"/>
            <w:hideMark/>
          </w:tcPr>
          <w:p w:rsidR="00000000" w:rsidRDefault="00000000">
            <w:r>
              <w:t>String</w:t>
            </w:r>
          </w:p>
        </w:tc>
        <w:tc>
          <w:tcPr>
            <w:tcW w:w="0" w:type="auto"/>
            <w:vAlign w:val="center"/>
            <w:hideMark/>
          </w:tcPr>
          <w:p w:rsidR="00000000" w:rsidRDefault="00000000">
            <w:r>
              <w:t xml:space="preserve">Settlement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nextFundingTime</w:t>
            </w:r>
          </w:p>
        </w:tc>
        <w:tc>
          <w:tcPr>
            <w:tcW w:w="0" w:type="auto"/>
            <w:vAlign w:val="center"/>
            <w:hideMark/>
          </w:tcPr>
          <w:p w:rsidR="00000000" w:rsidRDefault="00000000">
            <w:r>
              <w:t>String</w:t>
            </w:r>
          </w:p>
        </w:tc>
        <w:tc>
          <w:tcPr>
            <w:tcW w:w="0" w:type="auto"/>
            <w:vAlign w:val="center"/>
            <w:hideMark/>
          </w:tcPr>
          <w:p w:rsidR="00000000" w:rsidRDefault="00000000">
            <w:r>
              <w:t xml:space="preserve">Forecasted funding time for the next period ,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minFundingRate</w:t>
            </w:r>
          </w:p>
        </w:tc>
        <w:tc>
          <w:tcPr>
            <w:tcW w:w="0" w:type="auto"/>
            <w:vAlign w:val="center"/>
            <w:hideMark/>
          </w:tcPr>
          <w:p w:rsidR="00000000" w:rsidRDefault="00000000">
            <w:r>
              <w:t>String</w:t>
            </w:r>
          </w:p>
        </w:tc>
        <w:tc>
          <w:tcPr>
            <w:tcW w:w="0" w:type="auto"/>
            <w:vAlign w:val="center"/>
            <w:hideMark/>
          </w:tcPr>
          <w:p w:rsidR="00000000" w:rsidRDefault="00000000">
            <w:r>
              <w:t>The lower limit of the predicted funding rate of the next cycle</w:t>
            </w:r>
          </w:p>
        </w:tc>
      </w:tr>
      <w:tr w:rsidR="00000000">
        <w:trPr>
          <w:divId w:val="175387555"/>
          <w:tblCellSpacing w:w="15" w:type="dxa"/>
        </w:trPr>
        <w:tc>
          <w:tcPr>
            <w:tcW w:w="0" w:type="auto"/>
            <w:vAlign w:val="center"/>
            <w:hideMark/>
          </w:tcPr>
          <w:p w:rsidR="00000000" w:rsidRDefault="00000000">
            <w:r>
              <w:t>maxFundingRate</w:t>
            </w:r>
          </w:p>
        </w:tc>
        <w:tc>
          <w:tcPr>
            <w:tcW w:w="0" w:type="auto"/>
            <w:vAlign w:val="center"/>
            <w:hideMark/>
          </w:tcPr>
          <w:p w:rsidR="00000000" w:rsidRDefault="00000000">
            <w:r>
              <w:t>String</w:t>
            </w:r>
          </w:p>
        </w:tc>
        <w:tc>
          <w:tcPr>
            <w:tcW w:w="0" w:type="auto"/>
            <w:vAlign w:val="center"/>
            <w:hideMark/>
          </w:tcPr>
          <w:p w:rsidR="00000000" w:rsidRDefault="00000000">
            <w:r>
              <w:t>The upper limit of the predicted funding rate of the next cycle</w:t>
            </w:r>
          </w:p>
        </w:tc>
      </w:tr>
      <w:tr w:rsidR="00000000">
        <w:trPr>
          <w:divId w:val="175387555"/>
          <w:tblCellSpacing w:w="15" w:type="dxa"/>
        </w:trPr>
        <w:tc>
          <w:tcPr>
            <w:tcW w:w="0" w:type="auto"/>
            <w:vAlign w:val="center"/>
            <w:hideMark/>
          </w:tcPr>
          <w:p w:rsidR="00000000" w:rsidRDefault="00000000">
            <w:r>
              <w:t>settState</w:t>
            </w:r>
          </w:p>
        </w:tc>
        <w:tc>
          <w:tcPr>
            <w:tcW w:w="0" w:type="auto"/>
            <w:vAlign w:val="center"/>
            <w:hideMark/>
          </w:tcPr>
          <w:p w:rsidR="00000000" w:rsidRDefault="00000000">
            <w:r>
              <w:t>String</w:t>
            </w:r>
          </w:p>
        </w:tc>
        <w:tc>
          <w:tcPr>
            <w:tcW w:w="0" w:type="auto"/>
            <w:vAlign w:val="center"/>
            <w:hideMark/>
          </w:tcPr>
          <w:p w:rsidR="00000000" w:rsidRDefault="00000000">
            <w:r>
              <w:t xml:space="preserve">Settlement state of funding rate </w:t>
            </w:r>
            <w:r>
              <w:br/>
            </w:r>
            <w:r>
              <w:rPr>
                <w:rStyle w:val="HTML"/>
              </w:rPr>
              <w:t>processing</w:t>
            </w:r>
            <w:r>
              <w:t xml:space="preserve"> </w:t>
            </w:r>
            <w:r>
              <w:br/>
            </w:r>
            <w:r>
              <w:rPr>
                <w:rStyle w:val="HTML"/>
              </w:rPr>
              <w:t>settled</w:t>
            </w:r>
          </w:p>
        </w:tc>
      </w:tr>
      <w:tr w:rsidR="00000000">
        <w:trPr>
          <w:divId w:val="175387555"/>
          <w:tblCellSpacing w:w="15" w:type="dxa"/>
        </w:trPr>
        <w:tc>
          <w:tcPr>
            <w:tcW w:w="0" w:type="auto"/>
            <w:vAlign w:val="center"/>
            <w:hideMark/>
          </w:tcPr>
          <w:p w:rsidR="00000000" w:rsidRDefault="00000000">
            <w:r>
              <w:t>settFundingRate</w:t>
            </w:r>
          </w:p>
        </w:tc>
        <w:tc>
          <w:tcPr>
            <w:tcW w:w="0" w:type="auto"/>
            <w:vAlign w:val="center"/>
            <w:hideMark/>
          </w:tcPr>
          <w:p w:rsidR="00000000" w:rsidRDefault="00000000">
            <w:r>
              <w:t>String</w:t>
            </w:r>
          </w:p>
        </w:tc>
        <w:tc>
          <w:tcPr>
            <w:tcW w:w="0" w:type="auto"/>
            <w:vAlign w:val="center"/>
            <w:hideMark/>
          </w:tcPr>
          <w:p w:rsidR="00000000" w:rsidRDefault="00000000">
            <w:r>
              <w:t xml:space="preserve">If settState = </w:t>
            </w:r>
            <w:r>
              <w:rPr>
                <w:rStyle w:val="HTML"/>
              </w:rPr>
              <w:t>processing</w:t>
            </w:r>
            <w:r>
              <w:t xml:space="preserve">, it is the funding rate that is being used for current settlement cycle. </w:t>
            </w:r>
            <w:r>
              <w:br/>
              <w:t xml:space="preserve">If settState = </w:t>
            </w:r>
            <w:r>
              <w:rPr>
                <w:rStyle w:val="HTML"/>
              </w:rPr>
              <w:t>settled</w:t>
            </w:r>
            <w:r>
              <w:t>, it is the funding rate that is being used for previous settlement cycle</w:t>
            </w:r>
          </w:p>
        </w:tc>
      </w:tr>
      <w:tr w:rsidR="00000000">
        <w:trPr>
          <w:divId w:val="175387555"/>
          <w:tblCellSpacing w:w="15" w:type="dxa"/>
        </w:trPr>
        <w:tc>
          <w:tcPr>
            <w:tcW w:w="0" w:type="auto"/>
            <w:vAlign w:val="center"/>
            <w:hideMark/>
          </w:tcPr>
          <w:p w:rsidR="00000000" w:rsidRDefault="00000000">
            <w:r>
              <w:t>premium</w:t>
            </w:r>
          </w:p>
        </w:tc>
        <w:tc>
          <w:tcPr>
            <w:tcW w:w="0" w:type="auto"/>
            <w:vAlign w:val="center"/>
            <w:hideMark/>
          </w:tcPr>
          <w:p w:rsidR="00000000" w:rsidRDefault="00000000">
            <w:r>
              <w:t>String</w:t>
            </w:r>
          </w:p>
        </w:tc>
        <w:tc>
          <w:tcPr>
            <w:tcW w:w="0" w:type="auto"/>
            <w:vAlign w:val="center"/>
            <w:hideMark/>
          </w:tcPr>
          <w:p w:rsidR="00000000" w:rsidRDefault="00000000">
            <w:r>
              <w:t>Premium between the mid price of perps market and the index price</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Data return time, Unix timestamp format in milliseconds, e.g. </w:t>
            </w:r>
            <w:r>
              <w:rPr>
                <w:rStyle w:val="HTML"/>
              </w:rPr>
              <w:t>1597026383085</w:t>
            </w:r>
          </w:p>
        </w:tc>
      </w:tr>
    </w:tbl>
    <w:p w:rsidR="00000000" w:rsidRDefault="00000000">
      <w:pPr>
        <w:divId w:val="175387555"/>
      </w:pPr>
      <w:r>
        <w:t xml:space="preserve">For some altcoins perpetual swaps with significant fluctuations in funding rates, OKX will closely monitor market changes. When necessary, the funding rate collection frequency, currently set at 8 hours, may be adjusted to higher frequencies such as 6 hours, 4 hours, 2 hours, or 1 hour. Thus, users should focus on the difference between `fundingTime` and `nextFundingTime` fields to determine the funding fee interval of a contract. </w:t>
      </w:r>
    </w:p>
    <w:p w:rsidR="00000000" w:rsidRDefault="00000000">
      <w:pPr>
        <w:pStyle w:val="3"/>
        <w:divId w:val="175387555"/>
      </w:pPr>
      <w:r>
        <w:t>Get funding rate history</w:t>
      </w:r>
    </w:p>
    <w:p w:rsidR="00000000" w:rsidRDefault="00000000">
      <w:pPr>
        <w:pStyle w:val="a5"/>
        <w:divId w:val="175387555"/>
      </w:pPr>
      <w:r>
        <w:t>Retrieve funding rate history. This endpoint can retrieve data from the last 3 months.</w:t>
      </w:r>
    </w:p>
    <w:p w:rsidR="00000000" w:rsidRDefault="00000000">
      <w:pPr>
        <w:pStyle w:val="4"/>
        <w:divId w:val="175387555"/>
      </w:pPr>
      <w:r>
        <w:t>Rate Limit: 10 requests per 2 seconds</w:t>
      </w:r>
    </w:p>
    <w:p w:rsidR="00000000" w:rsidRDefault="00000000">
      <w:pPr>
        <w:pStyle w:val="4"/>
        <w:divId w:val="175387555"/>
      </w:pPr>
      <w:r>
        <w:t>Rate limit rule: IP +instrumentID</w:t>
      </w:r>
    </w:p>
    <w:p w:rsidR="00000000" w:rsidRDefault="00000000">
      <w:pPr>
        <w:pStyle w:val="4"/>
        <w:divId w:val="175387555"/>
      </w:pPr>
      <w:r>
        <w:t>HTTP Request</w:t>
      </w:r>
    </w:p>
    <w:p w:rsidR="00000000" w:rsidRDefault="00000000">
      <w:pPr>
        <w:pStyle w:val="a5"/>
        <w:divId w:val="175387555"/>
      </w:pPr>
      <w:r>
        <w:rPr>
          <w:rStyle w:val="HTML"/>
        </w:rPr>
        <w:t>GET /api/v5/public/funding-rate-history</w:t>
      </w:r>
    </w:p>
    <w:p w:rsidR="00000000" w:rsidRDefault="00000000">
      <w:pPr>
        <w:pStyle w:val="a5"/>
        <w:ind w:left="720" w:right="720"/>
        <w:divId w:val="1547447016"/>
      </w:pPr>
      <w:r>
        <w:t>Request Example</w:t>
      </w:r>
    </w:p>
    <w:p w:rsidR="00000000" w:rsidRDefault="00000000">
      <w:pPr>
        <w:pStyle w:val="HTML0"/>
        <w:divId w:val="343241682"/>
        <w:rPr>
          <w:rStyle w:val="HTML"/>
        </w:rPr>
      </w:pPr>
      <w:r>
        <w:rPr>
          <w:rStyle w:val="HTML"/>
        </w:rPr>
        <w:t>GET /api/v5/public/funding-rate-history?instId</w:t>
      </w:r>
      <w:r>
        <w:rPr>
          <w:rStyle w:val="o"/>
        </w:rPr>
        <w:t>=</w:t>
      </w:r>
      <w:r>
        <w:rPr>
          <w:rStyle w:val="HTML"/>
        </w:rPr>
        <w:t>BTC-USD-SWAP</w:t>
      </w:r>
    </w:p>
    <w:p w:rsidR="00000000" w:rsidRDefault="00000000">
      <w:pPr>
        <w:pStyle w:val="HTML0"/>
        <w:divId w:val="1558469874"/>
        <w:rPr>
          <w:rStyle w:val="HTML"/>
          <w:vanish/>
        </w:rPr>
      </w:pPr>
      <w:r>
        <w:rPr>
          <w:rStyle w:val="kn"/>
          <w:vanish/>
        </w:rPr>
        <w:t>import</w:t>
      </w:r>
      <w:r>
        <w:rPr>
          <w:rStyle w:val="HTML"/>
          <w:vanish/>
        </w:rPr>
        <w:t xml:space="preserve"> </w:t>
      </w:r>
      <w:r>
        <w:rPr>
          <w:rStyle w:val="nn"/>
          <w:vanish/>
        </w:rPr>
        <w:t>okx.PublicData</w:t>
      </w:r>
      <w:r>
        <w:rPr>
          <w:rStyle w:val="HTML"/>
          <w:vanish/>
        </w:rPr>
        <w:t xml:space="preserve"> </w:t>
      </w:r>
      <w:r>
        <w:rPr>
          <w:rStyle w:val="k"/>
          <w:vanish/>
        </w:rPr>
        <w:t>as</w:t>
      </w:r>
      <w:r>
        <w:rPr>
          <w:rStyle w:val="HTML"/>
          <w:vanish/>
        </w:rPr>
        <w:t xml:space="preserve"> </w:t>
      </w:r>
      <w:r>
        <w:rPr>
          <w:rStyle w:val="n"/>
          <w:vanish/>
        </w:rPr>
        <w:t>PublicData</w:t>
      </w:r>
    </w:p>
    <w:p w:rsidR="00000000" w:rsidRDefault="00000000">
      <w:pPr>
        <w:pStyle w:val="HTML0"/>
        <w:divId w:val="1558469874"/>
        <w:rPr>
          <w:rStyle w:val="HTML"/>
          <w:vanish/>
        </w:rPr>
      </w:pPr>
    </w:p>
    <w:p w:rsidR="00000000" w:rsidRDefault="00000000">
      <w:pPr>
        <w:pStyle w:val="HTML0"/>
        <w:divId w:val="1558469874"/>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 0, Demo trading: 1</w:t>
      </w:r>
    </w:p>
    <w:p w:rsidR="00000000" w:rsidRDefault="00000000">
      <w:pPr>
        <w:pStyle w:val="HTML0"/>
        <w:divId w:val="1558469874"/>
        <w:rPr>
          <w:rStyle w:val="HTML"/>
          <w:vanish/>
        </w:rPr>
      </w:pPr>
    </w:p>
    <w:p w:rsidR="00000000" w:rsidRDefault="00000000">
      <w:pPr>
        <w:pStyle w:val="HTML0"/>
        <w:divId w:val="1558469874"/>
        <w:rPr>
          <w:rStyle w:val="HTML"/>
          <w:vanish/>
        </w:rPr>
      </w:pPr>
      <w:r>
        <w:rPr>
          <w:rStyle w:val="n"/>
          <w:vanish/>
        </w:rPr>
        <w:t>publicDataAPI</w:t>
      </w:r>
      <w:r>
        <w:rPr>
          <w:rStyle w:val="HTML"/>
          <w:vanish/>
        </w:rPr>
        <w:t xml:space="preserve"> </w:t>
      </w:r>
      <w:r>
        <w:rPr>
          <w:rStyle w:val="o"/>
          <w:vanish/>
        </w:rPr>
        <w:t>=</w:t>
      </w:r>
      <w:r>
        <w:rPr>
          <w:rStyle w:val="HTML"/>
          <w:vanish/>
        </w:rPr>
        <w:t xml:space="preserve"> </w:t>
      </w:r>
      <w:r>
        <w:rPr>
          <w:rStyle w:val="n"/>
          <w:vanish/>
        </w:rPr>
        <w:t>PublicData</w:t>
      </w:r>
      <w:r>
        <w:rPr>
          <w:rStyle w:val="p"/>
          <w:vanish/>
        </w:rPr>
        <w:t>.</w:t>
      </w:r>
      <w:r>
        <w:rPr>
          <w:rStyle w:val="n"/>
          <w:vanish/>
        </w:rPr>
        <w:t>PublicAPI</w:t>
      </w:r>
      <w:r>
        <w:rPr>
          <w:rStyle w:val="p"/>
          <w:vanish/>
        </w:rPr>
        <w:t>(</w:t>
      </w:r>
      <w:r>
        <w:rPr>
          <w:rStyle w:val="n"/>
          <w:vanish/>
        </w:rPr>
        <w:t>flag</w:t>
      </w:r>
      <w:r>
        <w:rPr>
          <w:rStyle w:val="o"/>
          <w:vanish/>
        </w:rPr>
        <w:t>=</w:t>
      </w:r>
      <w:r>
        <w:rPr>
          <w:rStyle w:val="n"/>
          <w:vanish/>
        </w:rPr>
        <w:t>flag</w:t>
      </w:r>
      <w:r>
        <w:rPr>
          <w:rStyle w:val="p"/>
          <w:vanish/>
        </w:rPr>
        <w:t>)</w:t>
      </w:r>
    </w:p>
    <w:p w:rsidR="00000000" w:rsidRDefault="00000000">
      <w:pPr>
        <w:pStyle w:val="HTML0"/>
        <w:divId w:val="1558469874"/>
        <w:rPr>
          <w:rStyle w:val="HTML"/>
          <w:vanish/>
        </w:rPr>
      </w:pPr>
    </w:p>
    <w:p w:rsidR="00000000" w:rsidRDefault="00000000">
      <w:pPr>
        <w:pStyle w:val="HTML0"/>
        <w:divId w:val="1558469874"/>
        <w:rPr>
          <w:rStyle w:val="c1"/>
          <w:vanish/>
        </w:rPr>
      </w:pPr>
      <w:r>
        <w:rPr>
          <w:rStyle w:val="c1"/>
          <w:vanish/>
        </w:rPr>
        <w:t># Retrieve funding rate history</w:t>
      </w:r>
    </w:p>
    <w:p w:rsidR="00000000" w:rsidRDefault="00000000">
      <w:pPr>
        <w:pStyle w:val="HTML0"/>
        <w:divId w:val="1558469874"/>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publicDataAPI</w:t>
      </w:r>
      <w:r>
        <w:rPr>
          <w:rStyle w:val="p"/>
          <w:vanish/>
        </w:rPr>
        <w:t>.</w:t>
      </w:r>
      <w:r>
        <w:rPr>
          <w:rStyle w:val="n"/>
          <w:vanish/>
        </w:rPr>
        <w:t>funding_rate_history</w:t>
      </w:r>
      <w:r>
        <w:rPr>
          <w:rStyle w:val="p"/>
          <w:vanish/>
        </w:rPr>
        <w:t>(</w:t>
      </w:r>
    </w:p>
    <w:p w:rsidR="00000000" w:rsidRDefault="00000000">
      <w:pPr>
        <w:pStyle w:val="HTML0"/>
        <w:divId w:val="1558469874"/>
        <w:rPr>
          <w:rStyle w:val="HTML"/>
          <w:vanish/>
        </w:rPr>
      </w:pPr>
      <w:r>
        <w:rPr>
          <w:rStyle w:val="HTML"/>
          <w:vanish/>
        </w:rPr>
        <w:t xml:space="preserve">    </w:t>
      </w:r>
      <w:r>
        <w:rPr>
          <w:rStyle w:val="n"/>
          <w:vanish/>
        </w:rPr>
        <w:t>instId</w:t>
      </w:r>
      <w:r>
        <w:rPr>
          <w:rStyle w:val="o"/>
          <w:vanish/>
        </w:rPr>
        <w:t>=</w:t>
      </w:r>
      <w:r>
        <w:rPr>
          <w:rStyle w:val="s"/>
          <w:vanish/>
        </w:rPr>
        <w:t>"BTC-USD-SWAP"</w:t>
      </w:r>
      <w:r>
        <w:rPr>
          <w:rStyle w:val="p"/>
          <w:vanish/>
        </w:rPr>
        <w:t>,</w:t>
      </w:r>
    </w:p>
    <w:p w:rsidR="00000000" w:rsidRDefault="00000000">
      <w:pPr>
        <w:pStyle w:val="HTML0"/>
        <w:divId w:val="1558469874"/>
        <w:rPr>
          <w:rStyle w:val="HTML"/>
          <w:vanish/>
        </w:rPr>
      </w:pPr>
      <w:r>
        <w:rPr>
          <w:rStyle w:val="p"/>
          <w:vanish/>
        </w:rPr>
        <w:t>)</w:t>
      </w:r>
    </w:p>
    <w:p w:rsidR="00000000" w:rsidRDefault="00000000">
      <w:pPr>
        <w:pStyle w:val="HTML0"/>
        <w:divId w:val="1558469874"/>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Instrument ID, e.g. </w:t>
            </w:r>
            <w:r>
              <w:rPr>
                <w:rStyle w:val="HTML"/>
              </w:rPr>
              <w:t>BTC-USD-SWAP</w:t>
            </w:r>
            <w:r>
              <w:t xml:space="preserve"> </w:t>
            </w:r>
            <w:r>
              <w:br/>
              <w:t xml:space="preserve">only applicable to </w:t>
            </w:r>
            <w:r>
              <w:rPr>
                <w:rStyle w:val="HTML"/>
              </w:rPr>
              <w:t>SWAP</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newer than the requested </w:t>
            </w:r>
            <w:r>
              <w:rPr>
                <w:rStyle w:val="HTML"/>
              </w:rPr>
              <w:t>fundingTime</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earlier than the requested </w:t>
            </w:r>
            <w:r>
              <w:rPr>
                <w:rStyle w:val="HTML"/>
              </w:rPr>
              <w:t>fundingTime</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Number of results per request. The maximum is </w:t>
            </w:r>
            <w:r>
              <w:rPr>
                <w:rStyle w:val="HTML"/>
              </w:rPr>
              <w:t>100</w:t>
            </w:r>
            <w:r>
              <w:t xml:space="preserve">; The default is </w:t>
            </w:r>
            <w:r>
              <w:rPr>
                <w:rStyle w:val="HTML"/>
              </w:rPr>
              <w:t>100</w:t>
            </w:r>
          </w:p>
        </w:tc>
      </w:tr>
    </w:tbl>
    <w:p w:rsidR="00000000" w:rsidRDefault="00000000">
      <w:pPr>
        <w:pStyle w:val="a5"/>
        <w:ind w:left="720" w:right="720"/>
        <w:divId w:val="195579630"/>
      </w:pPr>
      <w:r>
        <w:t>Response Example</w:t>
      </w:r>
    </w:p>
    <w:p w:rsidR="00000000" w:rsidRDefault="00000000">
      <w:pPr>
        <w:pStyle w:val="HTML0"/>
        <w:divId w:val="803352450"/>
        <w:rPr>
          <w:rStyle w:val="w"/>
        </w:rPr>
      </w:pPr>
      <w:r>
        <w:rPr>
          <w:rStyle w:val="p"/>
        </w:rPr>
        <w:t>{</w:t>
      </w:r>
    </w:p>
    <w:p w:rsidR="00000000" w:rsidRDefault="00000000">
      <w:pPr>
        <w:pStyle w:val="HTML0"/>
        <w:divId w:val="803352450"/>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803352450"/>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803352450"/>
        <w:rPr>
          <w:rStyle w:val="w"/>
        </w:rPr>
      </w:pPr>
      <w:r>
        <w:rPr>
          <w:rStyle w:val="w"/>
        </w:rPr>
        <w:t xml:space="preserve">    </w:t>
      </w:r>
      <w:r>
        <w:rPr>
          <w:rStyle w:val="nl"/>
        </w:rPr>
        <w:t>"data"</w:t>
      </w:r>
      <w:r>
        <w:rPr>
          <w:rStyle w:val="p"/>
        </w:rPr>
        <w:t>:[</w:t>
      </w:r>
    </w:p>
    <w:p w:rsidR="00000000" w:rsidRDefault="00000000">
      <w:pPr>
        <w:pStyle w:val="HTML0"/>
        <w:divId w:val="803352450"/>
        <w:rPr>
          <w:rStyle w:val="w"/>
        </w:rPr>
      </w:pPr>
      <w:r>
        <w:rPr>
          <w:rStyle w:val="w"/>
        </w:rPr>
        <w:t xml:space="preserve">        </w:t>
      </w:r>
      <w:r>
        <w:rPr>
          <w:rStyle w:val="p"/>
        </w:rPr>
        <w:t>{</w:t>
      </w:r>
    </w:p>
    <w:p w:rsidR="00000000" w:rsidRDefault="00000000">
      <w:pPr>
        <w:pStyle w:val="HTML0"/>
        <w:divId w:val="803352450"/>
        <w:rPr>
          <w:rStyle w:val="w"/>
        </w:rPr>
      </w:pPr>
      <w:r>
        <w:rPr>
          <w:rStyle w:val="w"/>
        </w:rPr>
        <w:t xml:space="preserve">            </w:t>
      </w:r>
      <w:r>
        <w:rPr>
          <w:rStyle w:val="nl"/>
        </w:rPr>
        <w:t>"fundingRate"</w:t>
      </w:r>
      <w:r>
        <w:rPr>
          <w:rStyle w:val="p"/>
        </w:rPr>
        <w:t>:</w:t>
      </w:r>
      <w:r>
        <w:rPr>
          <w:rStyle w:val="w"/>
        </w:rPr>
        <w:t xml:space="preserve"> </w:t>
      </w:r>
      <w:r>
        <w:rPr>
          <w:rStyle w:val="s2"/>
        </w:rPr>
        <w:t>"0.0000746604960499"</w:t>
      </w:r>
      <w:r>
        <w:rPr>
          <w:rStyle w:val="p"/>
        </w:rPr>
        <w:t>,</w:t>
      </w:r>
    </w:p>
    <w:p w:rsidR="00000000" w:rsidRDefault="00000000">
      <w:pPr>
        <w:pStyle w:val="HTML0"/>
        <w:divId w:val="803352450"/>
        <w:rPr>
          <w:rStyle w:val="w"/>
        </w:rPr>
      </w:pPr>
      <w:r>
        <w:rPr>
          <w:rStyle w:val="w"/>
        </w:rPr>
        <w:t xml:space="preserve">            </w:t>
      </w:r>
      <w:r>
        <w:rPr>
          <w:rStyle w:val="nl"/>
        </w:rPr>
        <w:t>"fundingTime"</w:t>
      </w:r>
      <w:r>
        <w:rPr>
          <w:rStyle w:val="p"/>
        </w:rPr>
        <w:t>:</w:t>
      </w:r>
      <w:r>
        <w:rPr>
          <w:rStyle w:val="w"/>
        </w:rPr>
        <w:t xml:space="preserve"> </w:t>
      </w:r>
      <w:r>
        <w:rPr>
          <w:rStyle w:val="s2"/>
        </w:rPr>
        <w:t>"1703059200000"</w:t>
      </w:r>
      <w:r>
        <w:rPr>
          <w:rStyle w:val="p"/>
        </w:rPr>
        <w:t>,</w:t>
      </w:r>
    </w:p>
    <w:p w:rsidR="00000000" w:rsidRDefault="00000000">
      <w:pPr>
        <w:pStyle w:val="HTML0"/>
        <w:divId w:val="803352450"/>
        <w:rPr>
          <w:rStyle w:val="w"/>
        </w:rPr>
      </w:pPr>
      <w:r>
        <w:rPr>
          <w:rStyle w:val="w"/>
        </w:rPr>
        <w:t xml:space="preserve">            </w:t>
      </w:r>
      <w:r>
        <w:rPr>
          <w:rStyle w:val="nl"/>
        </w:rPr>
        <w:t>"instId"</w:t>
      </w:r>
      <w:r>
        <w:rPr>
          <w:rStyle w:val="p"/>
        </w:rPr>
        <w:t>:</w:t>
      </w:r>
      <w:r>
        <w:rPr>
          <w:rStyle w:val="w"/>
        </w:rPr>
        <w:t xml:space="preserve"> </w:t>
      </w:r>
      <w:r>
        <w:rPr>
          <w:rStyle w:val="s2"/>
        </w:rPr>
        <w:t>"BTC-USD-SWAP"</w:t>
      </w:r>
      <w:r>
        <w:rPr>
          <w:rStyle w:val="p"/>
        </w:rPr>
        <w:t>,</w:t>
      </w:r>
    </w:p>
    <w:p w:rsidR="00000000" w:rsidRDefault="00000000">
      <w:pPr>
        <w:pStyle w:val="HTML0"/>
        <w:divId w:val="803352450"/>
        <w:rPr>
          <w:rStyle w:val="w"/>
        </w:rPr>
      </w:pPr>
      <w:r>
        <w:rPr>
          <w:rStyle w:val="w"/>
        </w:rPr>
        <w:t xml:space="preserve">            </w:t>
      </w:r>
      <w:r>
        <w:rPr>
          <w:rStyle w:val="nl"/>
        </w:rPr>
        <w:t>"instType"</w:t>
      </w:r>
      <w:r>
        <w:rPr>
          <w:rStyle w:val="p"/>
        </w:rPr>
        <w:t>:</w:t>
      </w:r>
      <w:r>
        <w:rPr>
          <w:rStyle w:val="w"/>
        </w:rPr>
        <w:t xml:space="preserve"> </w:t>
      </w:r>
      <w:r>
        <w:rPr>
          <w:rStyle w:val="s2"/>
        </w:rPr>
        <w:t>"SWAP"</w:t>
      </w:r>
      <w:r>
        <w:rPr>
          <w:rStyle w:val="p"/>
        </w:rPr>
        <w:t>,</w:t>
      </w:r>
    </w:p>
    <w:p w:rsidR="00000000" w:rsidRDefault="00000000">
      <w:pPr>
        <w:pStyle w:val="HTML0"/>
        <w:divId w:val="803352450"/>
        <w:rPr>
          <w:rStyle w:val="w"/>
        </w:rPr>
      </w:pPr>
      <w:r>
        <w:rPr>
          <w:rStyle w:val="w"/>
        </w:rPr>
        <w:t xml:space="preserve">            </w:t>
      </w:r>
      <w:r>
        <w:rPr>
          <w:rStyle w:val="nl"/>
        </w:rPr>
        <w:t>"method"</w:t>
      </w:r>
      <w:r>
        <w:rPr>
          <w:rStyle w:val="p"/>
        </w:rPr>
        <w:t>:</w:t>
      </w:r>
      <w:r>
        <w:rPr>
          <w:rStyle w:val="w"/>
        </w:rPr>
        <w:t xml:space="preserve"> </w:t>
      </w:r>
      <w:r>
        <w:rPr>
          <w:rStyle w:val="s2"/>
        </w:rPr>
        <w:t>"next_period"</w:t>
      </w:r>
      <w:r>
        <w:rPr>
          <w:rStyle w:val="p"/>
        </w:rPr>
        <w:t>,</w:t>
      </w:r>
    </w:p>
    <w:p w:rsidR="00000000" w:rsidRDefault="00000000">
      <w:pPr>
        <w:pStyle w:val="HTML0"/>
        <w:divId w:val="803352450"/>
        <w:rPr>
          <w:rStyle w:val="w"/>
        </w:rPr>
      </w:pPr>
      <w:r>
        <w:rPr>
          <w:rStyle w:val="w"/>
        </w:rPr>
        <w:t xml:space="preserve">            </w:t>
      </w:r>
      <w:r>
        <w:rPr>
          <w:rStyle w:val="nl"/>
        </w:rPr>
        <w:t>"realizedRate"</w:t>
      </w:r>
      <w:r>
        <w:rPr>
          <w:rStyle w:val="p"/>
        </w:rPr>
        <w:t>:</w:t>
      </w:r>
      <w:r>
        <w:rPr>
          <w:rStyle w:val="w"/>
        </w:rPr>
        <w:t xml:space="preserve"> </w:t>
      </w:r>
      <w:r>
        <w:rPr>
          <w:rStyle w:val="s2"/>
        </w:rPr>
        <w:t>"0.0000746572360545"</w:t>
      </w:r>
    </w:p>
    <w:p w:rsidR="00000000" w:rsidRDefault="00000000">
      <w:pPr>
        <w:pStyle w:val="HTML0"/>
        <w:divId w:val="803352450"/>
        <w:rPr>
          <w:rStyle w:val="w"/>
        </w:rPr>
      </w:pPr>
      <w:r>
        <w:rPr>
          <w:rStyle w:val="w"/>
        </w:rPr>
        <w:t xml:space="preserve">        </w:t>
      </w:r>
      <w:r>
        <w:rPr>
          <w:rStyle w:val="p"/>
        </w:rPr>
        <w:t>},</w:t>
      </w:r>
    </w:p>
    <w:p w:rsidR="00000000" w:rsidRDefault="00000000">
      <w:pPr>
        <w:pStyle w:val="HTML0"/>
        <w:divId w:val="803352450"/>
        <w:rPr>
          <w:rStyle w:val="w"/>
        </w:rPr>
      </w:pPr>
      <w:r>
        <w:rPr>
          <w:rStyle w:val="w"/>
        </w:rPr>
        <w:t xml:space="preserve">        </w:t>
      </w:r>
      <w:r>
        <w:rPr>
          <w:rStyle w:val="p"/>
        </w:rPr>
        <w:t>{</w:t>
      </w:r>
    </w:p>
    <w:p w:rsidR="00000000" w:rsidRDefault="00000000">
      <w:pPr>
        <w:pStyle w:val="HTML0"/>
        <w:divId w:val="803352450"/>
        <w:rPr>
          <w:rStyle w:val="w"/>
        </w:rPr>
      </w:pPr>
      <w:r>
        <w:rPr>
          <w:rStyle w:val="w"/>
        </w:rPr>
        <w:t xml:space="preserve">            </w:t>
      </w:r>
      <w:r>
        <w:rPr>
          <w:rStyle w:val="nl"/>
        </w:rPr>
        <w:t>"fundingRate"</w:t>
      </w:r>
      <w:r>
        <w:rPr>
          <w:rStyle w:val="p"/>
        </w:rPr>
        <w:t>:</w:t>
      </w:r>
      <w:r>
        <w:rPr>
          <w:rStyle w:val="w"/>
        </w:rPr>
        <w:t xml:space="preserve"> </w:t>
      </w:r>
      <w:r>
        <w:rPr>
          <w:rStyle w:val="s2"/>
        </w:rPr>
        <w:t>"0.000227985782722"</w:t>
      </w:r>
      <w:r>
        <w:rPr>
          <w:rStyle w:val="p"/>
        </w:rPr>
        <w:t>,</w:t>
      </w:r>
    </w:p>
    <w:p w:rsidR="00000000" w:rsidRDefault="00000000">
      <w:pPr>
        <w:pStyle w:val="HTML0"/>
        <w:divId w:val="803352450"/>
        <w:rPr>
          <w:rStyle w:val="w"/>
        </w:rPr>
      </w:pPr>
      <w:r>
        <w:rPr>
          <w:rStyle w:val="w"/>
        </w:rPr>
        <w:t xml:space="preserve">            </w:t>
      </w:r>
      <w:r>
        <w:rPr>
          <w:rStyle w:val="nl"/>
        </w:rPr>
        <w:t>"fundingTime"</w:t>
      </w:r>
      <w:r>
        <w:rPr>
          <w:rStyle w:val="p"/>
        </w:rPr>
        <w:t>:</w:t>
      </w:r>
      <w:r>
        <w:rPr>
          <w:rStyle w:val="w"/>
        </w:rPr>
        <w:t xml:space="preserve"> </w:t>
      </w:r>
      <w:r>
        <w:rPr>
          <w:rStyle w:val="s2"/>
        </w:rPr>
        <w:t>"1703030400000"</w:t>
      </w:r>
      <w:r>
        <w:rPr>
          <w:rStyle w:val="p"/>
        </w:rPr>
        <w:t>,</w:t>
      </w:r>
    </w:p>
    <w:p w:rsidR="00000000" w:rsidRDefault="00000000">
      <w:pPr>
        <w:pStyle w:val="HTML0"/>
        <w:divId w:val="803352450"/>
        <w:rPr>
          <w:rStyle w:val="w"/>
        </w:rPr>
      </w:pPr>
      <w:r>
        <w:rPr>
          <w:rStyle w:val="w"/>
        </w:rPr>
        <w:t xml:space="preserve">            </w:t>
      </w:r>
      <w:r>
        <w:rPr>
          <w:rStyle w:val="nl"/>
        </w:rPr>
        <w:t>"instId"</w:t>
      </w:r>
      <w:r>
        <w:rPr>
          <w:rStyle w:val="p"/>
        </w:rPr>
        <w:t>:</w:t>
      </w:r>
      <w:r>
        <w:rPr>
          <w:rStyle w:val="w"/>
        </w:rPr>
        <w:t xml:space="preserve"> </w:t>
      </w:r>
      <w:r>
        <w:rPr>
          <w:rStyle w:val="s2"/>
        </w:rPr>
        <w:t>"BTC-USD-SWAP"</w:t>
      </w:r>
      <w:r>
        <w:rPr>
          <w:rStyle w:val="p"/>
        </w:rPr>
        <w:t>,</w:t>
      </w:r>
    </w:p>
    <w:p w:rsidR="00000000" w:rsidRDefault="00000000">
      <w:pPr>
        <w:pStyle w:val="HTML0"/>
        <w:divId w:val="803352450"/>
        <w:rPr>
          <w:rStyle w:val="w"/>
        </w:rPr>
      </w:pPr>
      <w:r>
        <w:rPr>
          <w:rStyle w:val="w"/>
        </w:rPr>
        <w:t xml:space="preserve">            </w:t>
      </w:r>
      <w:r>
        <w:rPr>
          <w:rStyle w:val="nl"/>
        </w:rPr>
        <w:t>"instType"</w:t>
      </w:r>
      <w:r>
        <w:rPr>
          <w:rStyle w:val="p"/>
        </w:rPr>
        <w:t>:</w:t>
      </w:r>
      <w:r>
        <w:rPr>
          <w:rStyle w:val="w"/>
        </w:rPr>
        <w:t xml:space="preserve"> </w:t>
      </w:r>
      <w:r>
        <w:rPr>
          <w:rStyle w:val="s2"/>
        </w:rPr>
        <w:t>"SWAP"</w:t>
      </w:r>
      <w:r>
        <w:rPr>
          <w:rStyle w:val="p"/>
        </w:rPr>
        <w:t>,</w:t>
      </w:r>
    </w:p>
    <w:p w:rsidR="00000000" w:rsidRDefault="00000000">
      <w:pPr>
        <w:pStyle w:val="HTML0"/>
        <w:divId w:val="803352450"/>
        <w:rPr>
          <w:rStyle w:val="w"/>
        </w:rPr>
      </w:pPr>
      <w:r>
        <w:rPr>
          <w:rStyle w:val="w"/>
        </w:rPr>
        <w:t xml:space="preserve">            </w:t>
      </w:r>
      <w:r>
        <w:rPr>
          <w:rStyle w:val="nl"/>
        </w:rPr>
        <w:t>"method"</w:t>
      </w:r>
      <w:r>
        <w:rPr>
          <w:rStyle w:val="p"/>
        </w:rPr>
        <w:t>:</w:t>
      </w:r>
      <w:r>
        <w:rPr>
          <w:rStyle w:val="w"/>
        </w:rPr>
        <w:t xml:space="preserve"> </w:t>
      </w:r>
      <w:r>
        <w:rPr>
          <w:rStyle w:val="s2"/>
        </w:rPr>
        <w:t>"next_period"</w:t>
      </w:r>
      <w:r>
        <w:rPr>
          <w:rStyle w:val="p"/>
        </w:rPr>
        <w:t>,</w:t>
      </w:r>
    </w:p>
    <w:p w:rsidR="00000000" w:rsidRDefault="00000000">
      <w:pPr>
        <w:pStyle w:val="HTML0"/>
        <w:divId w:val="803352450"/>
        <w:rPr>
          <w:rStyle w:val="w"/>
        </w:rPr>
      </w:pPr>
      <w:r>
        <w:rPr>
          <w:rStyle w:val="w"/>
        </w:rPr>
        <w:t xml:space="preserve">            </w:t>
      </w:r>
      <w:r>
        <w:rPr>
          <w:rStyle w:val="nl"/>
        </w:rPr>
        <w:t>"realizedRate"</w:t>
      </w:r>
      <w:r>
        <w:rPr>
          <w:rStyle w:val="p"/>
        </w:rPr>
        <w:t>:</w:t>
      </w:r>
      <w:r>
        <w:rPr>
          <w:rStyle w:val="w"/>
        </w:rPr>
        <w:t xml:space="preserve"> </w:t>
      </w:r>
      <w:r>
        <w:rPr>
          <w:rStyle w:val="s2"/>
        </w:rPr>
        <w:t>"0.0002279755647389"</w:t>
      </w:r>
    </w:p>
    <w:p w:rsidR="00000000" w:rsidRDefault="00000000">
      <w:pPr>
        <w:pStyle w:val="HTML0"/>
        <w:divId w:val="803352450"/>
        <w:rPr>
          <w:rStyle w:val="w"/>
        </w:rPr>
      </w:pPr>
      <w:r>
        <w:rPr>
          <w:rStyle w:val="w"/>
        </w:rPr>
        <w:t xml:space="preserve">        </w:t>
      </w:r>
      <w:r>
        <w:rPr>
          <w:rStyle w:val="p"/>
        </w:rPr>
        <w:t>}</w:t>
      </w:r>
    </w:p>
    <w:p w:rsidR="00000000" w:rsidRDefault="00000000">
      <w:pPr>
        <w:pStyle w:val="HTML0"/>
        <w:divId w:val="803352450"/>
        <w:rPr>
          <w:rStyle w:val="w"/>
        </w:rPr>
      </w:pPr>
      <w:r>
        <w:rPr>
          <w:rStyle w:val="w"/>
        </w:rPr>
        <w:t xml:space="preserve">  </w:t>
      </w:r>
      <w:r>
        <w:rPr>
          <w:rStyle w:val="p"/>
        </w:rPr>
        <w:t>]</w:t>
      </w:r>
    </w:p>
    <w:p w:rsidR="00000000" w:rsidRDefault="00000000">
      <w:pPr>
        <w:pStyle w:val="HTML0"/>
        <w:divId w:val="803352450"/>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780"/>
        <w:gridCol w:w="601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r>
              <w:br/>
            </w:r>
            <w:r>
              <w:rPr>
                <w:rStyle w:val="HTML"/>
              </w:rPr>
              <w:t>SWAP</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 xml:space="preserve">Instrument ID, e.g. </w:t>
            </w:r>
            <w:r>
              <w:rPr>
                <w:rStyle w:val="HTML"/>
              </w:rPr>
              <w:t>BTC-USD-SWAP</w:t>
            </w:r>
          </w:p>
        </w:tc>
      </w:tr>
      <w:tr w:rsidR="00000000">
        <w:trPr>
          <w:divId w:val="175387555"/>
          <w:tblCellSpacing w:w="15" w:type="dxa"/>
        </w:trPr>
        <w:tc>
          <w:tcPr>
            <w:tcW w:w="0" w:type="auto"/>
            <w:vAlign w:val="center"/>
            <w:hideMark/>
          </w:tcPr>
          <w:p w:rsidR="00000000" w:rsidRDefault="00000000">
            <w:r>
              <w:t>fundingRate</w:t>
            </w:r>
          </w:p>
        </w:tc>
        <w:tc>
          <w:tcPr>
            <w:tcW w:w="0" w:type="auto"/>
            <w:vAlign w:val="center"/>
            <w:hideMark/>
          </w:tcPr>
          <w:p w:rsidR="00000000" w:rsidRDefault="00000000">
            <w:r>
              <w:t>String</w:t>
            </w:r>
          </w:p>
        </w:tc>
        <w:tc>
          <w:tcPr>
            <w:tcW w:w="0" w:type="auto"/>
            <w:vAlign w:val="center"/>
            <w:hideMark/>
          </w:tcPr>
          <w:p w:rsidR="00000000" w:rsidRDefault="00000000">
            <w:r>
              <w:t>Predicted funding rate</w:t>
            </w:r>
          </w:p>
        </w:tc>
      </w:tr>
      <w:tr w:rsidR="00000000">
        <w:trPr>
          <w:divId w:val="175387555"/>
          <w:tblCellSpacing w:w="15" w:type="dxa"/>
        </w:trPr>
        <w:tc>
          <w:tcPr>
            <w:tcW w:w="0" w:type="auto"/>
            <w:vAlign w:val="center"/>
            <w:hideMark/>
          </w:tcPr>
          <w:p w:rsidR="00000000" w:rsidRDefault="00000000">
            <w:r>
              <w:t>realizedRate</w:t>
            </w:r>
          </w:p>
        </w:tc>
        <w:tc>
          <w:tcPr>
            <w:tcW w:w="0" w:type="auto"/>
            <w:vAlign w:val="center"/>
            <w:hideMark/>
          </w:tcPr>
          <w:p w:rsidR="00000000" w:rsidRDefault="00000000">
            <w:r>
              <w:t>String</w:t>
            </w:r>
          </w:p>
        </w:tc>
        <w:tc>
          <w:tcPr>
            <w:tcW w:w="0" w:type="auto"/>
            <w:vAlign w:val="center"/>
            <w:hideMark/>
          </w:tcPr>
          <w:p w:rsidR="00000000" w:rsidRDefault="00000000">
            <w:r>
              <w:t>Actual funding rate</w:t>
            </w:r>
          </w:p>
        </w:tc>
      </w:tr>
      <w:tr w:rsidR="00000000">
        <w:trPr>
          <w:divId w:val="175387555"/>
          <w:tblCellSpacing w:w="15" w:type="dxa"/>
        </w:trPr>
        <w:tc>
          <w:tcPr>
            <w:tcW w:w="0" w:type="auto"/>
            <w:vAlign w:val="center"/>
            <w:hideMark/>
          </w:tcPr>
          <w:p w:rsidR="00000000" w:rsidRDefault="00000000">
            <w:r>
              <w:t>fundingTime</w:t>
            </w:r>
          </w:p>
        </w:tc>
        <w:tc>
          <w:tcPr>
            <w:tcW w:w="0" w:type="auto"/>
            <w:vAlign w:val="center"/>
            <w:hideMark/>
          </w:tcPr>
          <w:p w:rsidR="00000000" w:rsidRDefault="00000000">
            <w:r>
              <w:t>String</w:t>
            </w:r>
          </w:p>
        </w:tc>
        <w:tc>
          <w:tcPr>
            <w:tcW w:w="0" w:type="auto"/>
            <w:vAlign w:val="center"/>
            <w:hideMark/>
          </w:tcPr>
          <w:p w:rsidR="00000000" w:rsidRDefault="00000000">
            <w:r>
              <w:t xml:space="preserve">Settlement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method</w:t>
            </w:r>
          </w:p>
        </w:tc>
        <w:tc>
          <w:tcPr>
            <w:tcW w:w="0" w:type="auto"/>
            <w:vAlign w:val="center"/>
            <w:hideMark/>
          </w:tcPr>
          <w:p w:rsidR="00000000" w:rsidRDefault="00000000">
            <w:r>
              <w:t>String</w:t>
            </w:r>
          </w:p>
        </w:tc>
        <w:tc>
          <w:tcPr>
            <w:tcW w:w="0" w:type="auto"/>
            <w:vAlign w:val="center"/>
            <w:hideMark/>
          </w:tcPr>
          <w:p w:rsidR="00000000" w:rsidRDefault="00000000">
            <w:r>
              <w:t xml:space="preserve">Funding rate mechanism </w:t>
            </w:r>
            <w:r>
              <w:br/>
            </w:r>
            <w:r>
              <w:rPr>
                <w:rStyle w:val="HTML"/>
              </w:rPr>
              <w:t>current_period</w:t>
            </w:r>
            <w:r>
              <w:t xml:space="preserve"> </w:t>
            </w:r>
            <w:r>
              <w:br/>
            </w:r>
            <w:r>
              <w:rPr>
                <w:rStyle w:val="HTML"/>
              </w:rPr>
              <w:t>next_period</w:t>
            </w:r>
          </w:p>
        </w:tc>
      </w:tr>
    </w:tbl>
    <w:p w:rsidR="00000000" w:rsidRDefault="00000000">
      <w:pPr>
        <w:divId w:val="175387555"/>
      </w:pPr>
      <w:r>
        <w:t xml:space="preserve">For some altcoins perpetual swaps with significant fluctuations in funding rates, OKX will closely monitor market changes. When necessary, the funding rate collection frequency, currently set at 8 hours, may be adjusted to higher frequencies such as 6 hours, 4 hours, 2 hours, or 1 hour. Thus, users should focus on the difference between `fundingTime` and `nextFundingTime` fields to determine the funding fee interval of a contract. </w:t>
      </w:r>
    </w:p>
    <w:p w:rsidR="00000000" w:rsidRDefault="00000000">
      <w:pPr>
        <w:pStyle w:val="3"/>
        <w:divId w:val="175387555"/>
      </w:pPr>
      <w:r>
        <w:t>Get limit price</w:t>
      </w:r>
    </w:p>
    <w:p w:rsidR="00000000" w:rsidRDefault="00000000">
      <w:pPr>
        <w:pStyle w:val="a5"/>
        <w:divId w:val="175387555"/>
      </w:pPr>
      <w:r>
        <w:t>Retrieve the highest buy limit and lowest sell limit of the instrument.</w:t>
      </w:r>
    </w:p>
    <w:p w:rsidR="00000000" w:rsidRDefault="00000000">
      <w:pPr>
        <w:pStyle w:val="4"/>
        <w:divId w:val="175387555"/>
      </w:pPr>
      <w:r>
        <w:t>Rate Limit: 20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/api/v5/public/price-limit</w:t>
      </w:r>
    </w:p>
    <w:p w:rsidR="00000000" w:rsidRDefault="00000000">
      <w:pPr>
        <w:pStyle w:val="a5"/>
        <w:ind w:left="720" w:right="720"/>
        <w:divId w:val="90782766"/>
      </w:pPr>
      <w:r>
        <w:t>Request Example</w:t>
      </w:r>
    </w:p>
    <w:p w:rsidR="00000000" w:rsidRDefault="00000000">
      <w:pPr>
        <w:pStyle w:val="HTML0"/>
        <w:divId w:val="1215696014"/>
        <w:rPr>
          <w:rStyle w:val="HTML"/>
        </w:rPr>
      </w:pPr>
      <w:r>
        <w:rPr>
          <w:rStyle w:val="HTML"/>
        </w:rPr>
        <w:t>GET /api/v5/public/price-limit?instId</w:t>
      </w:r>
      <w:r>
        <w:rPr>
          <w:rStyle w:val="o"/>
        </w:rPr>
        <w:t>=</w:t>
      </w:r>
      <w:r>
        <w:rPr>
          <w:rStyle w:val="HTML"/>
        </w:rPr>
        <w:t>BTC-USDT-SWAP</w:t>
      </w:r>
    </w:p>
    <w:p w:rsidR="00000000" w:rsidRDefault="00000000">
      <w:pPr>
        <w:pStyle w:val="HTML0"/>
        <w:divId w:val="491332845"/>
        <w:rPr>
          <w:rStyle w:val="HTML"/>
          <w:vanish/>
        </w:rPr>
      </w:pPr>
      <w:r>
        <w:rPr>
          <w:rStyle w:val="kn"/>
          <w:vanish/>
        </w:rPr>
        <w:t>import</w:t>
      </w:r>
      <w:r>
        <w:rPr>
          <w:rStyle w:val="HTML"/>
          <w:vanish/>
        </w:rPr>
        <w:t xml:space="preserve"> </w:t>
      </w:r>
      <w:r>
        <w:rPr>
          <w:rStyle w:val="nn"/>
          <w:vanish/>
        </w:rPr>
        <w:t>okx.PublicData</w:t>
      </w:r>
      <w:r>
        <w:rPr>
          <w:rStyle w:val="HTML"/>
          <w:vanish/>
        </w:rPr>
        <w:t xml:space="preserve"> </w:t>
      </w:r>
      <w:r>
        <w:rPr>
          <w:rStyle w:val="k"/>
          <w:vanish/>
        </w:rPr>
        <w:t>as</w:t>
      </w:r>
      <w:r>
        <w:rPr>
          <w:rStyle w:val="HTML"/>
          <w:vanish/>
        </w:rPr>
        <w:t xml:space="preserve"> </w:t>
      </w:r>
      <w:r>
        <w:rPr>
          <w:rStyle w:val="n"/>
          <w:vanish/>
        </w:rPr>
        <w:t>PublicData</w:t>
      </w:r>
    </w:p>
    <w:p w:rsidR="00000000" w:rsidRDefault="00000000">
      <w:pPr>
        <w:pStyle w:val="HTML0"/>
        <w:divId w:val="491332845"/>
        <w:rPr>
          <w:rStyle w:val="HTML"/>
          <w:vanish/>
        </w:rPr>
      </w:pPr>
    </w:p>
    <w:p w:rsidR="00000000" w:rsidRDefault="00000000">
      <w:pPr>
        <w:pStyle w:val="HTML0"/>
        <w:divId w:val="491332845"/>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 0, Demo trading: 1</w:t>
      </w:r>
    </w:p>
    <w:p w:rsidR="00000000" w:rsidRDefault="00000000">
      <w:pPr>
        <w:pStyle w:val="HTML0"/>
        <w:divId w:val="491332845"/>
        <w:rPr>
          <w:rStyle w:val="HTML"/>
          <w:vanish/>
        </w:rPr>
      </w:pPr>
    </w:p>
    <w:p w:rsidR="00000000" w:rsidRDefault="00000000">
      <w:pPr>
        <w:pStyle w:val="HTML0"/>
        <w:divId w:val="491332845"/>
        <w:rPr>
          <w:rStyle w:val="HTML"/>
          <w:vanish/>
        </w:rPr>
      </w:pPr>
      <w:r>
        <w:rPr>
          <w:rStyle w:val="n"/>
          <w:vanish/>
        </w:rPr>
        <w:t>publicDataAPI</w:t>
      </w:r>
      <w:r>
        <w:rPr>
          <w:rStyle w:val="HTML"/>
          <w:vanish/>
        </w:rPr>
        <w:t xml:space="preserve"> </w:t>
      </w:r>
      <w:r>
        <w:rPr>
          <w:rStyle w:val="o"/>
          <w:vanish/>
        </w:rPr>
        <w:t>=</w:t>
      </w:r>
      <w:r>
        <w:rPr>
          <w:rStyle w:val="HTML"/>
          <w:vanish/>
        </w:rPr>
        <w:t xml:space="preserve"> </w:t>
      </w:r>
      <w:r>
        <w:rPr>
          <w:rStyle w:val="n"/>
          <w:vanish/>
        </w:rPr>
        <w:t>PublicData</w:t>
      </w:r>
      <w:r>
        <w:rPr>
          <w:rStyle w:val="p"/>
          <w:vanish/>
        </w:rPr>
        <w:t>.</w:t>
      </w:r>
      <w:r>
        <w:rPr>
          <w:rStyle w:val="n"/>
          <w:vanish/>
        </w:rPr>
        <w:t>PublicAPI</w:t>
      </w:r>
      <w:r>
        <w:rPr>
          <w:rStyle w:val="p"/>
          <w:vanish/>
        </w:rPr>
        <w:t>(</w:t>
      </w:r>
      <w:r>
        <w:rPr>
          <w:rStyle w:val="n"/>
          <w:vanish/>
        </w:rPr>
        <w:t>flag</w:t>
      </w:r>
      <w:r>
        <w:rPr>
          <w:rStyle w:val="o"/>
          <w:vanish/>
        </w:rPr>
        <w:t>=</w:t>
      </w:r>
      <w:r>
        <w:rPr>
          <w:rStyle w:val="n"/>
          <w:vanish/>
        </w:rPr>
        <w:t>flag</w:t>
      </w:r>
      <w:r>
        <w:rPr>
          <w:rStyle w:val="p"/>
          <w:vanish/>
        </w:rPr>
        <w:t>)</w:t>
      </w:r>
    </w:p>
    <w:p w:rsidR="00000000" w:rsidRDefault="00000000">
      <w:pPr>
        <w:pStyle w:val="HTML0"/>
        <w:divId w:val="491332845"/>
        <w:rPr>
          <w:rStyle w:val="HTML"/>
          <w:vanish/>
        </w:rPr>
      </w:pPr>
    </w:p>
    <w:p w:rsidR="00000000" w:rsidRDefault="00000000">
      <w:pPr>
        <w:pStyle w:val="HTML0"/>
        <w:divId w:val="491332845"/>
        <w:rPr>
          <w:rStyle w:val="c1"/>
          <w:vanish/>
        </w:rPr>
      </w:pPr>
      <w:r>
        <w:rPr>
          <w:rStyle w:val="c1"/>
          <w:vanish/>
        </w:rPr>
        <w:t># Retrieve the highest buy limit and lowest sell limit of the instrument</w:t>
      </w:r>
    </w:p>
    <w:p w:rsidR="00000000" w:rsidRDefault="00000000">
      <w:pPr>
        <w:pStyle w:val="HTML0"/>
        <w:divId w:val="491332845"/>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publicDataAPI</w:t>
      </w:r>
      <w:r>
        <w:rPr>
          <w:rStyle w:val="p"/>
          <w:vanish/>
        </w:rPr>
        <w:t>.</w:t>
      </w:r>
      <w:r>
        <w:rPr>
          <w:rStyle w:val="n"/>
          <w:vanish/>
        </w:rPr>
        <w:t>get_price_limit</w:t>
      </w:r>
      <w:r>
        <w:rPr>
          <w:rStyle w:val="p"/>
          <w:vanish/>
        </w:rPr>
        <w:t>(</w:t>
      </w:r>
    </w:p>
    <w:p w:rsidR="00000000" w:rsidRDefault="00000000">
      <w:pPr>
        <w:pStyle w:val="HTML0"/>
        <w:divId w:val="491332845"/>
        <w:rPr>
          <w:rStyle w:val="HTML"/>
          <w:vanish/>
        </w:rPr>
      </w:pPr>
      <w:r>
        <w:rPr>
          <w:rStyle w:val="HTML"/>
          <w:vanish/>
        </w:rPr>
        <w:t xml:space="preserve">    </w:t>
      </w:r>
      <w:r>
        <w:rPr>
          <w:rStyle w:val="n"/>
          <w:vanish/>
        </w:rPr>
        <w:t>instId</w:t>
      </w:r>
      <w:r>
        <w:rPr>
          <w:rStyle w:val="o"/>
          <w:vanish/>
        </w:rPr>
        <w:t>=</w:t>
      </w:r>
      <w:r>
        <w:rPr>
          <w:rStyle w:val="s"/>
          <w:vanish/>
        </w:rPr>
        <w:t>"BTC-USD-SWAP"</w:t>
      </w:r>
      <w:r>
        <w:rPr>
          <w:rStyle w:val="p"/>
          <w:vanish/>
        </w:rPr>
        <w:t>,</w:t>
      </w:r>
    </w:p>
    <w:p w:rsidR="00000000" w:rsidRDefault="00000000">
      <w:pPr>
        <w:pStyle w:val="HTML0"/>
        <w:divId w:val="491332845"/>
        <w:rPr>
          <w:rStyle w:val="HTML"/>
          <w:vanish/>
        </w:rPr>
      </w:pPr>
      <w:r>
        <w:rPr>
          <w:rStyle w:val="p"/>
          <w:vanish/>
        </w:rPr>
        <w:t>)</w:t>
      </w:r>
    </w:p>
    <w:p w:rsidR="00000000" w:rsidRDefault="00000000">
      <w:pPr>
        <w:pStyle w:val="HTML0"/>
        <w:divId w:val="491332845"/>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40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Instrument ID, e.g. </w:t>
            </w:r>
            <w:r>
              <w:rPr>
                <w:rStyle w:val="HTML"/>
              </w:rPr>
              <w:t>BTC-USDT-SWAP</w:t>
            </w:r>
          </w:p>
        </w:tc>
      </w:tr>
    </w:tbl>
    <w:p w:rsidR="00000000" w:rsidRDefault="00000000">
      <w:pPr>
        <w:pStyle w:val="a5"/>
        <w:ind w:left="720" w:right="720"/>
        <w:divId w:val="691145630"/>
      </w:pPr>
      <w:r>
        <w:t>Response Example</w:t>
      </w:r>
    </w:p>
    <w:p w:rsidR="00000000" w:rsidRDefault="00000000">
      <w:pPr>
        <w:pStyle w:val="HTML0"/>
        <w:divId w:val="1159077030"/>
        <w:rPr>
          <w:rStyle w:val="w"/>
        </w:rPr>
      </w:pPr>
      <w:r>
        <w:rPr>
          <w:rStyle w:val="p"/>
        </w:rPr>
        <w:t>{</w:t>
      </w:r>
    </w:p>
    <w:p w:rsidR="00000000" w:rsidRDefault="00000000">
      <w:pPr>
        <w:pStyle w:val="HTML0"/>
        <w:divId w:val="1159077030"/>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1159077030"/>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1159077030"/>
        <w:rPr>
          <w:rStyle w:val="w"/>
        </w:rPr>
      </w:pPr>
      <w:r>
        <w:rPr>
          <w:rStyle w:val="w"/>
        </w:rPr>
        <w:t xml:space="preserve">    </w:t>
      </w:r>
      <w:r>
        <w:rPr>
          <w:rStyle w:val="nl"/>
        </w:rPr>
        <w:t>"data"</w:t>
      </w:r>
      <w:r>
        <w:rPr>
          <w:rStyle w:val="p"/>
        </w:rPr>
        <w:t>:[</w:t>
      </w:r>
    </w:p>
    <w:p w:rsidR="00000000" w:rsidRDefault="00000000">
      <w:pPr>
        <w:pStyle w:val="HTML0"/>
        <w:divId w:val="1159077030"/>
        <w:rPr>
          <w:rStyle w:val="w"/>
        </w:rPr>
      </w:pPr>
      <w:r>
        <w:rPr>
          <w:rStyle w:val="w"/>
        </w:rPr>
        <w:t xml:space="preserve">    </w:t>
      </w:r>
      <w:r>
        <w:rPr>
          <w:rStyle w:val="p"/>
        </w:rPr>
        <w:t>{</w:t>
      </w:r>
    </w:p>
    <w:p w:rsidR="00000000" w:rsidRDefault="00000000">
      <w:pPr>
        <w:pStyle w:val="HTML0"/>
        <w:divId w:val="1159077030"/>
        <w:rPr>
          <w:rStyle w:val="w"/>
        </w:rPr>
      </w:pPr>
      <w:r>
        <w:rPr>
          <w:rStyle w:val="w"/>
        </w:rPr>
        <w:t xml:space="preserve">        </w:t>
      </w:r>
      <w:r>
        <w:rPr>
          <w:rStyle w:val="nl"/>
        </w:rPr>
        <w:t>"instType"</w:t>
      </w:r>
      <w:r>
        <w:rPr>
          <w:rStyle w:val="p"/>
        </w:rPr>
        <w:t>:</w:t>
      </w:r>
      <w:r>
        <w:rPr>
          <w:rStyle w:val="s2"/>
        </w:rPr>
        <w:t>"SWAP"</w:t>
      </w:r>
      <w:r>
        <w:rPr>
          <w:rStyle w:val="p"/>
        </w:rPr>
        <w:t>,</w:t>
      </w:r>
    </w:p>
    <w:p w:rsidR="00000000" w:rsidRDefault="00000000">
      <w:pPr>
        <w:pStyle w:val="HTML0"/>
        <w:divId w:val="1159077030"/>
        <w:rPr>
          <w:rStyle w:val="w"/>
        </w:rPr>
      </w:pPr>
      <w:r>
        <w:rPr>
          <w:rStyle w:val="w"/>
        </w:rPr>
        <w:t xml:space="preserve">        </w:t>
      </w:r>
      <w:r>
        <w:rPr>
          <w:rStyle w:val="nl"/>
        </w:rPr>
        <w:t>"instId"</w:t>
      </w:r>
      <w:r>
        <w:rPr>
          <w:rStyle w:val="p"/>
        </w:rPr>
        <w:t>:</w:t>
      </w:r>
      <w:r>
        <w:rPr>
          <w:rStyle w:val="s2"/>
        </w:rPr>
        <w:t>"BTC-USDT-SWAP"</w:t>
      </w:r>
      <w:r>
        <w:rPr>
          <w:rStyle w:val="p"/>
        </w:rPr>
        <w:t>,</w:t>
      </w:r>
    </w:p>
    <w:p w:rsidR="00000000" w:rsidRDefault="00000000">
      <w:pPr>
        <w:pStyle w:val="HTML0"/>
        <w:divId w:val="1159077030"/>
        <w:rPr>
          <w:rStyle w:val="w"/>
        </w:rPr>
      </w:pPr>
      <w:r>
        <w:rPr>
          <w:rStyle w:val="w"/>
        </w:rPr>
        <w:t xml:space="preserve">        </w:t>
      </w:r>
      <w:r>
        <w:rPr>
          <w:rStyle w:val="nl"/>
        </w:rPr>
        <w:t>"buyLmt"</w:t>
      </w:r>
      <w:r>
        <w:rPr>
          <w:rStyle w:val="p"/>
        </w:rPr>
        <w:t>:</w:t>
      </w:r>
      <w:r>
        <w:rPr>
          <w:rStyle w:val="s2"/>
        </w:rPr>
        <w:t>"17057.9"</w:t>
      </w:r>
      <w:r>
        <w:rPr>
          <w:rStyle w:val="p"/>
        </w:rPr>
        <w:t>,</w:t>
      </w:r>
    </w:p>
    <w:p w:rsidR="00000000" w:rsidRDefault="00000000">
      <w:pPr>
        <w:pStyle w:val="HTML0"/>
        <w:divId w:val="1159077030"/>
        <w:rPr>
          <w:rStyle w:val="w"/>
        </w:rPr>
      </w:pPr>
      <w:r>
        <w:rPr>
          <w:rStyle w:val="w"/>
        </w:rPr>
        <w:t xml:space="preserve">        </w:t>
      </w:r>
      <w:r>
        <w:rPr>
          <w:rStyle w:val="nl"/>
        </w:rPr>
        <w:t>"sellLmt"</w:t>
      </w:r>
      <w:r>
        <w:rPr>
          <w:rStyle w:val="p"/>
        </w:rPr>
        <w:t>:</w:t>
      </w:r>
      <w:r>
        <w:rPr>
          <w:rStyle w:val="s2"/>
        </w:rPr>
        <w:t>"16388.9"</w:t>
      </w:r>
      <w:r>
        <w:rPr>
          <w:rStyle w:val="p"/>
        </w:rPr>
        <w:t>,</w:t>
      </w:r>
    </w:p>
    <w:p w:rsidR="00000000" w:rsidRDefault="00000000">
      <w:pPr>
        <w:pStyle w:val="HTML0"/>
        <w:divId w:val="1159077030"/>
        <w:rPr>
          <w:rStyle w:val="w"/>
        </w:rPr>
      </w:pPr>
      <w:r>
        <w:rPr>
          <w:rStyle w:val="w"/>
        </w:rPr>
        <w:t xml:space="preserve">        </w:t>
      </w:r>
      <w:r>
        <w:rPr>
          <w:rStyle w:val="nl"/>
        </w:rPr>
        <w:t>"ts"</w:t>
      </w:r>
      <w:r>
        <w:rPr>
          <w:rStyle w:val="p"/>
        </w:rPr>
        <w:t>:</w:t>
      </w:r>
      <w:r>
        <w:rPr>
          <w:rStyle w:val="s2"/>
        </w:rPr>
        <w:t>"1597026383085"</w:t>
      </w:r>
      <w:r>
        <w:rPr>
          <w:rStyle w:val="p"/>
        </w:rPr>
        <w:t>,</w:t>
      </w:r>
    </w:p>
    <w:p w:rsidR="00000000" w:rsidRDefault="00000000">
      <w:pPr>
        <w:pStyle w:val="HTML0"/>
        <w:divId w:val="1159077030"/>
        <w:rPr>
          <w:rStyle w:val="w"/>
        </w:rPr>
      </w:pPr>
      <w:r>
        <w:rPr>
          <w:rStyle w:val="w"/>
        </w:rPr>
        <w:t xml:space="preserve">        </w:t>
      </w:r>
      <w:r>
        <w:rPr>
          <w:rStyle w:val="nl"/>
        </w:rPr>
        <w:t>"enabled"</w:t>
      </w:r>
      <w:r>
        <w:rPr>
          <w:rStyle w:val="p"/>
        </w:rPr>
        <w:t>:</w:t>
      </w:r>
      <w:r>
        <w:rPr>
          <w:rStyle w:val="w"/>
        </w:rPr>
        <w:t xml:space="preserve"> </w:t>
      </w:r>
      <w:r>
        <w:rPr>
          <w:rStyle w:val="kc"/>
        </w:rPr>
        <w:t>true</w:t>
      </w:r>
    </w:p>
    <w:p w:rsidR="00000000" w:rsidRDefault="00000000">
      <w:pPr>
        <w:pStyle w:val="HTML0"/>
        <w:divId w:val="1159077030"/>
        <w:rPr>
          <w:rStyle w:val="w"/>
        </w:rPr>
      </w:pPr>
      <w:r>
        <w:rPr>
          <w:rStyle w:val="w"/>
        </w:rPr>
        <w:t xml:space="preserve">    </w:t>
      </w:r>
      <w:r>
        <w:rPr>
          <w:rStyle w:val="p"/>
        </w:rPr>
        <w:t>}</w:t>
      </w:r>
    </w:p>
    <w:p w:rsidR="00000000" w:rsidRDefault="00000000">
      <w:pPr>
        <w:pStyle w:val="HTML0"/>
        <w:divId w:val="1159077030"/>
        <w:rPr>
          <w:rStyle w:val="w"/>
        </w:rPr>
      </w:pPr>
      <w:r>
        <w:rPr>
          <w:rStyle w:val="w"/>
        </w:rPr>
        <w:t xml:space="preserve">  </w:t>
      </w:r>
      <w:r>
        <w:rPr>
          <w:rStyle w:val="p"/>
        </w:rPr>
        <w:t>]</w:t>
      </w:r>
    </w:p>
    <w:p w:rsidR="00000000" w:rsidRDefault="00000000">
      <w:pPr>
        <w:pStyle w:val="HTML0"/>
        <w:divId w:val="1159077030"/>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900"/>
        <w:gridCol w:w="6208"/>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 xml:space="preserve">Instrument ID, e.g. </w:t>
            </w:r>
            <w:r>
              <w:rPr>
                <w:rStyle w:val="HTML"/>
              </w:rPr>
              <w:t>BTC-USDT-SWAP</w:t>
            </w:r>
          </w:p>
        </w:tc>
      </w:tr>
      <w:tr w:rsidR="00000000">
        <w:trPr>
          <w:divId w:val="175387555"/>
          <w:tblCellSpacing w:w="15" w:type="dxa"/>
        </w:trPr>
        <w:tc>
          <w:tcPr>
            <w:tcW w:w="0" w:type="auto"/>
            <w:vAlign w:val="center"/>
            <w:hideMark/>
          </w:tcPr>
          <w:p w:rsidR="00000000" w:rsidRDefault="00000000">
            <w:r>
              <w:t>buyLmt</w:t>
            </w:r>
          </w:p>
        </w:tc>
        <w:tc>
          <w:tcPr>
            <w:tcW w:w="0" w:type="auto"/>
            <w:vAlign w:val="center"/>
            <w:hideMark/>
          </w:tcPr>
          <w:p w:rsidR="00000000" w:rsidRDefault="00000000">
            <w:r>
              <w:t>String</w:t>
            </w:r>
          </w:p>
        </w:tc>
        <w:tc>
          <w:tcPr>
            <w:tcW w:w="0" w:type="auto"/>
            <w:vAlign w:val="center"/>
            <w:hideMark/>
          </w:tcPr>
          <w:p w:rsidR="00000000" w:rsidRDefault="00000000">
            <w:r>
              <w:t xml:space="preserve">Highest buy limit </w:t>
            </w:r>
            <w:r>
              <w:br/>
              <w:t>Return "" when enabled is false</w:t>
            </w:r>
          </w:p>
        </w:tc>
      </w:tr>
      <w:tr w:rsidR="00000000">
        <w:trPr>
          <w:divId w:val="175387555"/>
          <w:tblCellSpacing w:w="15" w:type="dxa"/>
        </w:trPr>
        <w:tc>
          <w:tcPr>
            <w:tcW w:w="0" w:type="auto"/>
            <w:vAlign w:val="center"/>
            <w:hideMark/>
          </w:tcPr>
          <w:p w:rsidR="00000000" w:rsidRDefault="00000000">
            <w:r>
              <w:t>sellLmt</w:t>
            </w:r>
          </w:p>
        </w:tc>
        <w:tc>
          <w:tcPr>
            <w:tcW w:w="0" w:type="auto"/>
            <w:vAlign w:val="center"/>
            <w:hideMark/>
          </w:tcPr>
          <w:p w:rsidR="00000000" w:rsidRDefault="00000000">
            <w:r>
              <w:t>String</w:t>
            </w:r>
          </w:p>
        </w:tc>
        <w:tc>
          <w:tcPr>
            <w:tcW w:w="0" w:type="auto"/>
            <w:vAlign w:val="center"/>
            <w:hideMark/>
          </w:tcPr>
          <w:p w:rsidR="00000000" w:rsidRDefault="00000000">
            <w:r>
              <w:t xml:space="preserve">Lowest sell limit </w:t>
            </w:r>
            <w:r>
              <w:br/>
              <w:t>Return "" when enabled is false</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Data return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enabled</w:t>
            </w:r>
          </w:p>
        </w:tc>
        <w:tc>
          <w:tcPr>
            <w:tcW w:w="0" w:type="auto"/>
            <w:vAlign w:val="center"/>
            <w:hideMark/>
          </w:tcPr>
          <w:p w:rsidR="00000000" w:rsidRDefault="00000000">
            <w:r>
              <w:t>Boolean</w:t>
            </w:r>
          </w:p>
        </w:tc>
        <w:tc>
          <w:tcPr>
            <w:tcW w:w="0" w:type="auto"/>
            <w:vAlign w:val="center"/>
            <w:hideMark/>
          </w:tcPr>
          <w:p w:rsidR="00000000" w:rsidRDefault="00000000">
            <w:r>
              <w:t xml:space="preserve">Whether price limit is effective </w:t>
            </w:r>
            <w:r>
              <w:br/>
            </w:r>
            <w:r>
              <w:rPr>
                <w:rStyle w:val="HTML"/>
              </w:rPr>
              <w:t>true</w:t>
            </w:r>
            <w:r>
              <w:t xml:space="preserve">: the price limit is effective </w:t>
            </w:r>
            <w:r>
              <w:br/>
            </w:r>
            <w:r>
              <w:rPr>
                <w:rStyle w:val="HTML"/>
              </w:rPr>
              <w:t>false</w:t>
            </w:r>
            <w:r>
              <w:t>: the price limit is not effective</w:t>
            </w:r>
          </w:p>
        </w:tc>
      </w:tr>
    </w:tbl>
    <w:p w:rsidR="00000000" w:rsidRDefault="00000000">
      <w:pPr>
        <w:pStyle w:val="3"/>
        <w:divId w:val="175387555"/>
      </w:pPr>
      <w:r>
        <w:t>Get option market data</w:t>
      </w:r>
    </w:p>
    <w:p w:rsidR="00000000" w:rsidRDefault="00000000">
      <w:pPr>
        <w:pStyle w:val="a5"/>
        <w:divId w:val="175387555"/>
      </w:pPr>
      <w:r>
        <w:t>Retrieve option market data.</w:t>
      </w:r>
    </w:p>
    <w:p w:rsidR="00000000" w:rsidRDefault="00000000">
      <w:pPr>
        <w:pStyle w:val="4"/>
        <w:divId w:val="175387555"/>
      </w:pPr>
      <w:r>
        <w:t>Rate Limit: 20 requests per 2 seconds</w:t>
      </w:r>
    </w:p>
    <w:p w:rsidR="00000000" w:rsidRDefault="00000000">
      <w:pPr>
        <w:pStyle w:val="4"/>
        <w:divId w:val="175387555"/>
      </w:pPr>
      <w:r>
        <w:t>Rate limit rule: IP +uly</w:t>
      </w:r>
    </w:p>
    <w:p w:rsidR="00000000" w:rsidRDefault="00000000">
      <w:pPr>
        <w:pStyle w:val="4"/>
        <w:divId w:val="175387555"/>
      </w:pPr>
      <w:r>
        <w:t>HTTP Request</w:t>
      </w:r>
    </w:p>
    <w:p w:rsidR="00000000" w:rsidRDefault="00000000">
      <w:pPr>
        <w:pStyle w:val="a5"/>
        <w:divId w:val="175387555"/>
      </w:pPr>
      <w:r>
        <w:rPr>
          <w:rStyle w:val="HTML"/>
        </w:rPr>
        <w:t>GET /api/v5/public/opt-summary</w:t>
      </w:r>
    </w:p>
    <w:p w:rsidR="00000000" w:rsidRDefault="00000000">
      <w:pPr>
        <w:pStyle w:val="a5"/>
        <w:ind w:left="720" w:right="720"/>
        <w:divId w:val="823475488"/>
      </w:pPr>
      <w:r>
        <w:t>Request Example</w:t>
      </w:r>
    </w:p>
    <w:p w:rsidR="00000000" w:rsidRDefault="00000000">
      <w:pPr>
        <w:pStyle w:val="HTML0"/>
        <w:divId w:val="341126589"/>
        <w:rPr>
          <w:rStyle w:val="HTML"/>
        </w:rPr>
      </w:pPr>
      <w:r>
        <w:rPr>
          <w:rStyle w:val="HTML"/>
        </w:rPr>
        <w:t>GET /api/v5/public/opt-summary?uly</w:t>
      </w:r>
      <w:r>
        <w:rPr>
          <w:rStyle w:val="o"/>
        </w:rPr>
        <w:t>=</w:t>
      </w:r>
      <w:r>
        <w:rPr>
          <w:rStyle w:val="HTML"/>
        </w:rPr>
        <w:t>BTC-USD</w:t>
      </w:r>
    </w:p>
    <w:p w:rsidR="00000000" w:rsidRDefault="00000000">
      <w:pPr>
        <w:pStyle w:val="HTML0"/>
        <w:divId w:val="1218593292"/>
        <w:rPr>
          <w:rStyle w:val="HTML"/>
          <w:vanish/>
        </w:rPr>
      </w:pPr>
      <w:r>
        <w:rPr>
          <w:rStyle w:val="kn"/>
          <w:vanish/>
        </w:rPr>
        <w:t>import</w:t>
      </w:r>
      <w:r>
        <w:rPr>
          <w:rStyle w:val="HTML"/>
          <w:vanish/>
        </w:rPr>
        <w:t xml:space="preserve"> </w:t>
      </w:r>
      <w:r>
        <w:rPr>
          <w:rStyle w:val="nn"/>
          <w:vanish/>
        </w:rPr>
        <w:t>okx.PublicData</w:t>
      </w:r>
      <w:r>
        <w:rPr>
          <w:rStyle w:val="HTML"/>
          <w:vanish/>
        </w:rPr>
        <w:t xml:space="preserve"> </w:t>
      </w:r>
      <w:r>
        <w:rPr>
          <w:rStyle w:val="k"/>
          <w:vanish/>
        </w:rPr>
        <w:t>as</w:t>
      </w:r>
      <w:r>
        <w:rPr>
          <w:rStyle w:val="HTML"/>
          <w:vanish/>
        </w:rPr>
        <w:t xml:space="preserve"> </w:t>
      </w:r>
      <w:r>
        <w:rPr>
          <w:rStyle w:val="n"/>
          <w:vanish/>
        </w:rPr>
        <w:t>PublicData</w:t>
      </w:r>
    </w:p>
    <w:p w:rsidR="00000000" w:rsidRDefault="00000000">
      <w:pPr>
        <w:pStyle w:val="HTML0"/>
        <w:divId w:val="1218593292"/>
        <w:rPr>
          <w:rStyle w:val="HTML"/>
          <w:vanish/>
        </w:rPr>
      </w:pPr>
    </w:p>
    <w:p w:rsidR="00000000" w:rsidRDefault="00000000">
      <w:pPr>
        <w:pStyle w:val="HTML0"/>
        <w:divId w:val="1218593292"/>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 0, Demo trading: 1</w:t>
      </w:r>
    </w:p>
    <w:p w:rsidR="00000000" w:rsidRDefault="00000000">
      <w:pPr>
        <w:pStyle w:val="HTML0"/>
        <w:divId w:val="1218593292"/>
        <w:rPr>
          <w:rStyle w:val="HTML"/>
          <w:vanish/>
        </w:rPr>
      </w:pPr>
    </w:p>
    <w:p w:rsidR="00000000" w:rsidRDefault="00000000">
      <w:pPr>
        <w:pStyle w:val="HTML0"/>
        <w:divId w:val="1218593292"/>
        <w:rPr>
          <w:rStyle w:val="HTML"/>
          <w:vanish/>
        </w:rPr>
      </w:pPr>
      <w:r>
        <w:rPr>
          <w:rStyle w:val="n"/>
          <w:vanish/>
        </w:rPr>
        <w:t>publicDataAPI</w:t>
      </w:r>
      <w:r>
        <w:rPr>
          <w:rStyle w:val="HTML"/>
          <w:vanish/>
        </w:rPr>
        <w:t xml:space="preserve"> </w:t>
      </w:r>
      <w:r>
        <w:rPr>
          <w:rStyle w:val="o"/>
          <w:vanish/>
        </w:rPr>
        <w:t>=</w:t>
      </w:r>
      <w:r>
        <w:rPr>
          <w:rStyle w:val="HTML"/>
          <w:vanish/>
        </w:rPr>
        <w:t xml:space="preserve"> </w:t>
      </w:r>
      <w:r>
        <w:rPr>
          <w:rStyle w:val="n"/>
          <w:vanish/>
        </w:rPr>
        <w:t>PublicData</w:t>
      </w:r>
      <w:r>
        <w:rPr>
          <w:rStyle w:val="p"/>
          <w:vanish/>
        </w:rPr>
        <w:t>.</w:t>
      </w:r>
      <w:r>
        <w:rPr>
          <w:rStyle w:val="n"/>
          <w:vanish/>
        </w:rPr>
        <w:t>PublicAPI</w:t>
      </w:r>
      <w:r>
        <w:rPr>
          <w:rStyle w:val="p"/>
          <w:vanish/>
        </w:rPr>
        <w:t>(</w:t>
      </w:r>
      <w:r>
        <w:rPr>
          <w:rStyle w:val="n"/>
          <w:vanish/>
        </w:rPr>
        <w:t>flag</w:t>
      </w:r>
      <w:r>
        <w:rPr>
          <w:rStyle w:val="o"/>
          <w:vanish/>
        </w:rPr>
        <w:t>=</w:t>
      </w:r>
      <w:r>
        <w:rPr>
          <w:rStyle w:val="n"/>
          <w:vanish/>
        </w:rPr>
        <w:t>flag</w:t>
      </w:r>
      <w:r>
        <w:rPr>
          <w:rStyle w:val="p"/>
          <w:vanish/>
        </w:rPr>
        <w:t>)</w:t>
      </w:r>
    </w:p>
    <w:p w:rsidR="00000000" w:rsidRDefault="00000000">
      <w:pPr>
        <w:pStyle w:val="HTML0"/>
        <w:divId w:val="1218593292"/>
        <w:rPr>
          <w:rStyle w:val="HTML"/>
          <w:vanish/>
        </w:rPr>
      </w:pPr>
    </w:p>
    <w:p w:rsidR="00000000" w:rsidRDefault="00000000">
      <w:pPr>
        <w:pStyle w:val="HTML0"/>
        <w:divId w:val="1218593292"/>
        <w:rPr>
          <w:rStyle w:val="c1"/>
          <w:vanish/>
        </w:rPr>
      </w:pPr>
      <w:r>
        <w:rPr>
          <w:rStyle w:val="c1"/>
          <w:vanish/>
        </w:rPr>
        <w:t># Retrieve option market data</w:t>
      </w:r>
    </w:p>
    <w:p w:rsidR="00000000" w:rsidRDefault="00000000">
      <w:pPr>
        <w:pStyle w:val="HTML0"/>
        <w:divId w:val="1218593292"/>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publicDataAPI</w:t>
      </w:r>
      <w:r>
        <w:rPr>
          <w:rStyle w:val="p"/>
          <w:vanish/>
        </w:rPr>
        <w:t>.</w:t>
      </w:r>
      <w:r>
        <w:rPr>
          <w:rStyle w:val="n"/>
          <w:vanish/>
        </w:rPr>
        <w:t>get_opt_summary</w:t>
      </w:r>
      <w:r>
        <w:rPr>
          <w:rStyle w:val="p"/>
          <w:vanish/>
        </w:rPr>
        <w:t>(</w:t>
      </w:r>
    </w:p>
    <w:p w:rsidR="00000000" w:rsidRDefault="00000000">
      <w:pPr>
        <w:pStyle w:val="HTML0"/>
        <w:divId w:val="1218593292"/>
        <w:rPr>
          <w:rStyle w:val="HTML"/>
          <w:vanish/>
        </w:rPr>
      </w:pPr>
      <w:r>
        <w:rPr>
          <w:rStyle w:val="HTML"/>
          <w:vanish/>
        </w:rPr>
        <w:t xml:space="preserve">    </w:t>
      </w:r>
      <w:r>
        <w:rPr>
          <w:rStyle w:val="n"/>
          <w:vanish/>
        </w:rPr>
        <w:t>uly</w:t>
      </w:r>
      <w:r>
        <w:rPr>
          <w:rStyle w:val="o"/>
          <w:vanish/>
        </w:rPr>
        <w:t>=</w:t>
      </w:r>
      <w:r>
        <w:rPr>
          <w:rStyle w:val="s"/>
          <w:vanish/>
        </w:rPr>
        <w:t>"BTC-USD"</w:t>
      </w:r>
      <w:r>
        <w:rPr>
          <w:rStyle w:val="p"/>
          <w:vanish/>
        </w:rPr>
        <w:t>,</w:t>
      </w:r>
    </w:p>
    <w:p w:rsidR="00000000" w:rsidRDefault="00000000">
      <w:pPr>
        <w:pStyle w:val="HTML0"/>
        <w:divId w:val="1218593292"/>
        <w:rPr>
          <w:rStyle w:val="HTML"/>
          <w:vanish/>
        </w:rPr>
      </w:pPr>
      <w:r>
        <w:rPr>
          <w:rStyle w:val="p"/>
          <w:vanish/>
        </w:rPr>
        <w:t>)</w:t>
      </w:r>
    </w:p>
    <w:p w:rsidR="00000000" w:rsidRDefault="00000000">
      <w:pPr>
        <w:pStyle w:val="HTML0"/>
        <w:divId w:val="1218593292"/>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380"/>
        <w:gridCol w:w="487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uly</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Underlying, only applicable to </w:t>
            </w:r>
            <w:r>
              <w:rPr>
                <w:rStyle w:val="HTML"/>
              </w:rPr>
              <w:t>OPTION</w:t>
            </w:r>
            <w:r>
              <w:br/>
              <w:t xml:space="preserve">Either </w:t>
            </w:r>
            <w:r>
              <w:rPr>
                <w:rStyle w:val="HTML"/>
              </w:rPr>
              <w:t>uly</w:t>
            </w:r>
            <w:r>
              <w:t xml:space="preserve"> or </w:t>
            </w:r>
            <w:r>
              <w:rPr>
                <w:rStyle w:val="HTML"/>
              </w:rPr>
              <w:t>instFamily</w:t>
            </w:r>
            <w:r>
              <w:t xml:space="preserve"> is required. If both are passed, </w:t>
            </w:r>
            <w:r>
              <w:rPr>
                <w:rStyle w:val="HTML"/>
              </w:rPr>
              <w:t>instFamily</w:t>
            </w:r>
            <w:r>
              <w:t xml:space="preserve"> will be used.</w:t>
            </w:r>
          </w:p>
        </w:tc>
      </w:tr>
      <w:tr w:rsidR="00000000">
        <w:trPr>
          <w:divId w:val="175387555"/>
          <w:tblCellSpacing w:w="15" w:type="dxa"/>
        </w:trPr>
        <w:tc>
          <w:tcPr>
            <w:tcW w:w="0" w:type="auto"/>
            <w:vAlign w:val="center"/>
            <w:hideMark/>
          </w:tcPr>
          <w:p w:rsidR="00000000" w:rsidRDefault="00000000">
            <w:r>
              <w:t>instFamily</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Instrument family, only applicable to </w:t>
            </w:r>
            <w:r>
              <w:rPr>
                <w:rStyle w:val="HTML"/>
              </w:rPr>
              <w:t>OPTION</w:t>
            </w:r>
            <w:r>
              <w:br/>
              <w:t xml:space="preserve">Either </w:t>
            </w:r>
            <w:r>
              <w:rPr>
                <w:rStyle w:val="HTML"/>
              </w:rPr>
              <w:t>uly</w:t>
            </w:r>
            <w:r>
              <w:t xml:space="preserve"> or </w:t>
            </w:r>
            <w:r>
              <w:rPr>
                <w:rStyle w:val="HTML"/>
              </w:rPr>
              <w:t>instFamily</w:t>
            </w:r>
            <w:r>
              <w:t xml:space="preserve"> is required. If both are passed, </w:t>
            </w:r>
            <w:r>
              <w:rPr>
                <w:rStyle w:val="HTML"/>
              </w:rPr>
              <w:t>instFamily</w:t>
            </w:r>
            <w:r>
              <w:t xml:space="preserve"> will be used.</w:t>
            </w:r>
          </w:p>
        </w:tc>
      </w:tr>
      <w:tr w:rsidR="00000000">
        <w:trPr>
          <w:divId w:val="175387555"/>
          <w:tblCellSpacing w:w="15" w:type="dxa"/>
        </w:trPr>
        <w:tc>
          <w:tcPr>
            <w:tcW w:w="0" w:type="auto"/>
            <w:vAlign w:val="center"/>
            <w:hideMark/>
          </w:tcPr>
          <w:p w:rsidR="00000000" w:rsidRDefault="00000000">
            <w:r>
              <w:t>expTime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Contract expiry date, the format is "YYMMDD", e.g. "200527"</w:t>
            </w:r>
          </w:p>
        </w:tc>
      </w:tr>
    </w:tbl>
    <w:p w:rsidR="00000000" w:rsidRDefault="00000000">
      <w:pPr>
        <w:pStyle w:val="a5"/>
        <w:ind w:left="720" w:right="720"/>
        <w:divId w:val="1063523539"/>
      </w:pPr>
      <w:r>
        <w:t>Response Example</w:t>
      </w:r>
    </w:p>
    <w:p w:rsidR="00000000" w:rsidRDefault="00000000">
      <w:pPr>
        <w:pStyle w:val="HTML0"/>
        <w:divId w:val="1892110439"/>
        <w:rPr>
          <w:rStyle w:val="w"/>
        </w:rPr>
      </w:pPr>
      <w:r>
        <w:rPr>
          <w:rStyle w:val="p"/>
        </w:rPr>
        <w:t>{</w:t>
      </w:r>
    </w:p>
    <w:p w:rsidR="00000000" w:rsidRDefault="00000000">
      <w:pPr>
        <w:pStyle w:val="HTML0"/>
        <w:divId w:val="1892110439"/>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1892110439"/>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1892110439"/>
        <w:rPr>
          <w:rStyle w:val="w"/>
        </w:rPr>
      </w:pPr>
      <w:r>
        <w:rPr>
          <w:rStyle w:val="w"/>
        </w:rPr>
        <w:t xml:space="preserve">    </w:t>
      </w:r>
      <w:r>
        <w:rPr>
          <w:rStyle w:val="nl"/>
        </w:rPr>
        <w:t>"data"</w:t>
      </w:r>
      <w:r>
        <w:rPr>
          <w:rStyle w:val="p"/>
        </w:rPr>
        <w:t>:[</w:t>
      </w:r>
    </w:p>
    <w:p w:rsidR="00000000" w:rsidRDefault="00000000">
      <w:pPr>
        <w:pStyle w:val="HTML0"/>
        <w:divId w:val="1892110439"/>
        <w:rPr>
          <w:rStyle w:val="w"/>
        </w:rPr>
      </w:pPr>
      <w:r>
        <w:rPr>
          <w:rStyle w:val="w"/>
        </w:rPr>
        <w:t xml:space="preserve">        </w:t>
      </w:r>
      <w:r>
        <w:rPr>
          <w:rStyle w:val="p"/>
        </w:rPr>
        <w:t>{</w:t>
      </w:r>
    </w:p>
    <w:p w:rsidR="00000000" w:rsidRDefault="00000000">
      <w:pPr>
        <w:pStyle w:val="HTML0"/>
        <w:divId w:val="1892110439"/>
        <w:rPr>
          <w:rStyle w:val="w"/>
        </w:rPr>
      </w:pPr>
      <w:r>
        <w:rPr>
          <w:rStyle w:val="w"/>
        </w:rPr>
        <w:t xml:space="preserve">            </w:t>
      </w:r>
      <w:r>
        <w:rPr>
          <w:rStyle w:val="nl"/>
        </w:rPr>
        <w:t>"askVol"</w:t>
      </w:r>
      <w:r>
        <w:rPr>
          <w:rStyle w:val="p"/>
        </w:rPr>
        <w:t>:</w:t>
      </w:r>
      <w:r>
        <w:rPr>
          <w:rStyle w:val="w"/>
        </w:rPr>
        <w:t xml:space="preserve"> </w:t>
      </w:r>
      <w:r>
        <w:rPr>
          <w:rStyle w:val="s2"/>
        </w:rPr>
        <w:t>"3.7207056835937498"</w:t>
      </w:r>
      <w:r>
        <w:rPr>
          <w:rStyle w:val="p"/>
        </w:rPr>
        <w:t>,</w:t>
      </w:r>
    </w:p>
    <w:p w:rsidR="00000000" w:rsidRDefault="00000000">
      <w:pPr>
        <w:pStyle w:val="HTML0"/>
        <w:divId w:val="1892110439"/>
        <w:rPr>
          <w:rStyle w:val="w"/>
        </w:rPr>
      </w:pPr>
      <w:r>
        <w:rPr>
          <w:rStyle w:val="w"/>
        </w:rPr>
        <w:t xml:space="preserve">            </w:t>
      </w:r>
      <w:r>
        <w:rPr>
          <w:rStyle w:val="nl"/>
        </w:rPr>
        <w:t>"bidVol"</w:t>
      </w:r>
      <w:r>
        <w:rPr>
          <w:rStyle w:val="p"/>
        </w:rPr>
        <w:t>:</w:t>
      </w:r>
      <w:r>
        <w:rPr>
          <w:rStyle w:val="w"/>
        </w:rPr>
        <w:t xml:space="preserve"> </w:t>
      </w:r>
      <w:r>
        <w:rPr>
          <w:rStyle w:val="s2"/>
        </w:rPr>
        <w:t>"0"</w:t>
      </w:r>
      <w:r>
        <w:rPr>
          <w:rStyle w:val="p"/>
        </w:rPr>
        <w:t>,</w:t>
      </w:r>
    </w:p>
    <w:p w:rsidR="00000000" w:rsidRDefault="00000000">
      <w:pPr>
        <w:pStyle w:val="HTML0"/>
        <w:divId w:val="1892110439"/>
        <w:rPr>
          <w:rStyle w:val="w"/>
        </w:rPr>
      </w:pPr>
      <w:r>
        <w:rPr>
          <w:rStyle w:val="w"/>
        </w:rPr>
        <w:t xml:space="preserve">            </w:t>
      </w:r>
      <w:r>
        <w:rPr>
          <w:rStyle w:val="nl"/>
        </w:rPr>
        <w:t>"delta"</w:t>
      </w:r>
      <w:r>
        <w:rPr>
          <w:rStyle w:val="p"/>
        </w:rPr>
        <w:t>:</w:t>
      </w:r>
      <w:r>
        <w:rPr>
          <w:rStyle w:val="w"/>
        </w:rPr>
        <w:t xml:space="preserve"> </w:t>
      </w:r>
      <w:r>
        <w:rPr>
          <w:rStyle w:val="s2"/>
        </w:rPr>
        <w:t>"0.8310206676289528"</w:t>
      </w:r>
      <w:r>
        <w:rPr>
          <w:rStyle w:val="p"/>
        </w:rPr>
        <w:t>,</w:t>
      </w:r>
    </w:p>
    <w:p w:rsidR="00000000" w:rsidRDefault="00000000">
      <w:pPr>
        <w:pStyle w:val="HTML0"/>
        <w:divId w:val="1892110439"/>
        <w:rPr>
          <w:rStyle w:val="w"/>
        </w:rPr>
      </w:pPr>
      <w:r>
        <w:rPr>
          <w:rStyle w:val="w"/>
        </w:rPr>
        <w:t xml:space="preserve">            </w:t>
      </w:r>
      <w:r>
        <w:rPr>
          <w:rStyle w:val="nl"/>
        </w:rPr>
        <w:t>"deltaBS"</w:t>
      </w:r>
      <w:r>
        <w:rPr>
          <w:rStyle w:val="p"/>
        </w:rPr>
        <w:t>:</w:t>
      </w:r>
      <w:r>
        <w:rPr>
          <w:rStyle w:val="w"/>
        </w:rPr>
        <w:t xml:space="preserve"> </w:t>
      </w:r>
      <w:r>
        <w:rPr>
          <w:rStyle w:val="s2"/>
        </w:rPr>
        <w:t>"0.9857332101544538"</w:t>
      </w:r>
      <w:r>
        <w:rPr>
          <w:rStyle w:val="p"/>
        </w:rPr>
        <w:t>,</w:t>
      </w:r>
    </w:p>
    <w:p w:rsidR="00000000" w:rsidRDefault="00000000">
      <w:pPr>
        <w:pStyle w:val="HTML0"/>
        <w:divId w:val="1892110439"/>
        <w:rPr>
          <w:rStyle w:val="w"/>
        </w:rPr>
      </w:pPr>
      <w:r>
        <w:rPr>
          <w:rStyle w:val="w"/>
        </w:rPr>
        <w:t xml:space="preserve">            </w:t>
      </w:r>
      <w:r>
        <w:rPr>
          <w:rStyle w:val="nl"/>
        </w:rPr>
        <w:t>"fwdPx"</w:t>
      </w:r>
      <w:r>
        <w:rPr>
          <w:rStyle w:val="p"/>
        </w:rPr>
        <w:t>:</w:t>
      </w:r>
      <w:r>
        <w:rPr>
          <w:rStyle w:val="w"/>
        </w:rPr>
        <w:t xml:space="preserve"> </w:t>
      </w:r>
      <w:r>
        <w:rPr>
          <w:rStyle w:val="s2"/>
        </w:rPr>
        <w:t>"39016.8143629068452065"</w:t>
      </w:r>
      <w:r>
        <w:rPr>
          <w:rStyle w:val="p"/>
        </w:rPr>
        <w:t>,</w:t>
      </w:r>
    </w:p>
    <w:p w:rsidR="00000000" w:rsidRDefault="00000000">
      <w:pPr>
        <w:pStyle w:val="HTML0"/>
        <w:divId w:val="1892110439"/>
        <w:rPr>
          <w:rStyle w:val="w"/>
        </w:rPr>
      </w:pPr>
      <w:r>
        <w:rPr>
          <w:rStyle w:val="w"/>
        </w:rPr>
        <w:t xml:space="preserve">            </w:t>
      </w:r>
      <w:r>
        <w:rPr>
          <w:rStyle w:val="nl"/>
        </w:rPr>
        <w:t>"gamma"</w:t>
      </w:r>
      <w:r>
        <w:rPr>
          <w:rStyle w:val="p"/>
        </w:rPr>
        <w:t>:</w:t>
      </w:r>
      <w:r>
        <w:rPr>
          <w:rStyle w:val="w"/>
        </w:rPr>
        <w:t xml:space="preserve"> </w:t>
      </w:r>
      <w:r>
        <w:rPr>
          <w:rStyle w:val="s2"/>
        </w:rPr>
        <w:t>"-1.1965483553276135"</w:t>
      </w:r>
      <w:r>
        <w:rPr>
          <w:rStyle w:val="p"/>
        </w:rPr>
        <w:t>,</w:t>
      </w:r>
    </w:p>
    <w:p w:rsidR="00000000" w:rsidRDefault="00000000">
      <w:pPr>
        <w:pStyle w:val="HTML0"/>
        <w:divId w:val="1892110439"/>
        <w:rPr>
          <w:rStyle w:val="w"/>
        </w:rPr>
      </w:pPr>
      <w:r>
        <w:rPr>
          <w:rStyle w:val="w"/>
        </w:rPr>
        <w:t xml:space="preserve">            </w:t>
      </w:r>
      <w:r>
        <w:rPr>
          <w:rStyle w:val="nl"/>
        </w:rPr>
        <w:t>"gammaBS"</w:t>
      </w:r>
      <w:r>
        <w:rPr>
          <w:rStyle w:val="p"/>
        </w:rPr>
        <w:t>:</w:t>
      </w:r>
      <w:r>
        <w:rPr>
          <w:rStyle w:val="w"/>
        </w:rPr>
        <w:t xml:space="preserve"> </w:t>
      </w:r>
      <w:r>
        <w:rPr>
          <w:rStyle w:val="s2"/>
        </w:rPr>
        <w:t>"0.000011933182397798109"</w:t>
      </w:r>
      <w:r>
        <w:rPr>
          <w:rStyle w:val="p"/>
        </w:rPr>
        <w:t>,</w:t>
      </w:r>
    </w:p>
    <w:p w:rsidR="00000000" w:rsidRDefault="00000000">
      <w:pPr>
        <w:pStyle w:val="HTML0"/>
        <w:divId w:val="1892110439"/>
        <w:rPr>
          <w:rStyle w:val="w"/>
        </w:rPr>
      </w:pPr>
      <w:r>
        <w:rPr>
          <w:rStyle w:val="w"/>
        </w:rPr>
        <w:t xml:space="preserve">            </w:t>
      </w:r>
      <w:r>
        <w:rPr>
          <w:rStyle w:val="nl"/>
        </w:rPr>
        <w:t>"instId"</w:t>
      </w:r>
      <w:r>
        <w:rPr>
          <w:rStyle w:val="p"/>
        </w:rPr>
        <w:t>:</w:t>
      </w:r>
      <w:r>
        <w:rPr>
          <w:rStyle w:val="w"/>
        </w:rPr>
        <w:t xml:space="preserve"> </w:t>
      </w:r>
      <w:r>
        <w:rPr>
          <w:rStyle w:val="s2"/>
        </w:rPr>
        <w:t>"BTC-USD-220309-33000-C"</w:t>
      </w:r>
      <w:r>
        <w:rPr>
          <w:rStyle w:val="p"/>
        </w:rPr>
        <w:t>,</w:t>
      </w:r>
    </w:p>
    <w:p w:rsidR="00000000" w:rsidRDefault="00000000">
      <w:pPr>
        <w:pStyle w:val="HTML0"/>
        <w:divId w:val="1892110439"/>
        <w:rPr>
          <w:rStyle w:val="w"/>
        </w:rPr>
      </w:pPr>
      <w:r>
        <w:rPr>
          <w:rStyle w:val="w"/>
        </w:rPr>
        <w:t xml:space="preserve">            </w:t>
      </w:r>
      <w:r>
        <w:rPr>
          <w:rStyle w:val="nl"/>
        </w:rPr>
        <w:t>"instType"</w:t>
      </w:r>
      <w:r>
        <w:rPr>
          <w:rStyle w:val="p"/>
        </w:rPr>
        <w:t>:</w:t>
      </w:r>
      <w:r>
        <w:rPr>
          <w:rStyle w:val="w"/>
        </w:rPr>
        <w:t xml:space="preserve"> </w:t>
      </w:r>
      <w:r>
        <w:rPr>
          <w:rStyle w:val="s2"/>
        </w:rPr>
        <w:t>"OPTION"</w:t>
      </w:r>
      <w:r>
        <w:rPr>
          <w:rStyle w:val="p"/>
        </w:rPr>
        <w:t>,</w:t>
      </w:r>
    </w:p>
    <w:p w:rsidR="00000000" w:rsidRDefault="00000000">
      <w:pPr>
        <w:pStyle w:val="HTML0"/>
        <w:divId w:val="1892110439"/>
        <w:rPr>
          <w:rStyle w:val="w"/>
        </w:rPr>
      </w:pPr>
      <w:r>
        <w:rPr>
          <w:rStyle w:val="w"/>
        </w:rPr>
        <w:t xml:space="preserve">            </w:t>
      </w:r>
      <w:r>
        <w:rPr>
          <w:rStyle w:val="nl"/>
        </w:rPr>
        <w:t>"lever"</w:t>
      </w:r>
      <w:r>
        <w:rPr>
          <w:rStyle w:val="p"/>
        </w:rPr>
        <w:t>:</w:t>
      </w:r>
      <w:r>
        <w:rPr>
          <w:rStyle w:val="w"/>
        </w:rPr>
        <w:t xml:space="preserve"> </w:t>
      </w:r>
      <w:r>
        <w:rPr>
          <w:rStyle w:val="s2"/>
        </w:rPr>
        <w:t>"0"</w:t>
      </w:r>
      <w:r>
        <w:rPr>
          <w:rStyle w:val="p"/>
        </w:rPr>
        <w:t>,</w:t>
      </w:r>
    </w:p>
    <w:p w:rsidR="00000000" w:rsidRDefault="00000000">
      <w:pPr>
        <w:pStyle w:val="HTML0"/>
        <w:divId w:val="1892110439"/>
        <w:rPr>
          <w:rStyle w:val="w"/>
        </w:rPr>
      </w:pPr>
      <w:r>
        <w:rPr>
          <w:rStyle w:val="w"/>
        </w:rPr>
        <w:t xml:space="preserve">            </w:t>
      </w:r>
      <w:r>
        <w:rPr>
          <w:rStyle w:val="nl"/>
        </w:rPr>
        <w:t>"markVol"</w:t>
      </w:r>
      <w:r>
        <w:rPr>
          <w:rStyle w:val="p"/>
        </w:rPr>
        <w:t>:</w:t>
      </w:r>
      <w:r>
        <w:rPr>
          <w:rStyle w:val="w"/>
        </w:rPr>
        <w:t xml:space="preserve"> </w:t>
      </w:r>
      <w:r>
        <w:rPr>
          <w:rStyle w:val="s2"/>
        </w:rPr>
        <w:t>"1.5551965233045728"</w:t>
      </w:r>
      <w:r>
        <w:rPr>
          <w:rStyle w:val="p"/>
        </w:rPr>
        <w:t>,</w:t>
      </w:r>
    </w:p>
    <w:p w:rsidR="00000000" w:rsidRDefault="00000000">
      <w:pPr>
        <w:pStyle w:val="HTML0"/>
        <w:divId w:val="1892110439"/>
        <w:rPr>
          <w:rStyle w:val="w"/>
        </w:rPr>
      </w:pPr>
      <w:r>
        <w:rPr>
          <w:rStyle w:val="w"/>
        </w:rPr>
        <w:t xml:space="preserve">            </w:t>
      </w:r>
      <w:r>
        <w:rPr>
          <w:rStyle w:val="nl"/>
        </w:rPr>
        <w:t>"realVol"</w:t>
      </w:r>
      <w:r>
        <w:rPr>
          <w:rStyle w:val="p"/>
        </w:rPr>
        <w:t>:</w:t>
      </w:r>
      <w:r>
        <w:rPr>
          <w:rStyle w:val="w"/>
        </w:rPr>
        <w:t xml:space="preserve"> </w:t>
      </w:r>
      <w:r>
        <w:rPr>
          <w:rStyle w:val="s2"/>
        </w:rPr>
        <w:t>"0"</w:t>
      </w:r>
      <w:r>
        <w:rPr>
          <w:rStyle w:val="p"/>
        </w:rPr>
        <w:t>,</w:t>
      </w:r>
    </w:p>
    <w:p w:rsidR="00000000" w:rsidRDefault="00000000">
      <w:pPr>
        <w:pStyle w:val="HTML0"/>
        <w:divId w:val="1892110439"/>
        <w:rPr>
          <w:rStyle w:val="w"/>
        </w:rPr>
      </w:pPr>
      <w:r>
        <w:rPr>
          <w:rStyle w:val="w"/>
        </w:rPr>
        <w:t xml:space="preserve">            </w:t>
      </w:r>
      <w:r>
        <w:rPr>
          <w:rStyle w:val="nl"/>
        </w:rPr>
        <w:t>"volLv"</w:t>
      </w:r>
      <w:r>
        <w:rPr>
          <w:rStyle w:val="p"/>
        </w:rPr>
        <w:t>:</w:t>
      </w:r>
      <w:r>
        <w:rPr>
          <w:rStyle w:val="w"/>
        </w:rPr>
        <w:t xml:space="preserve"> </w:t>
      </w:r>
      <w:r>
        <w:rPr>
          <w:rStyle w:val="s2"/>
        </w:rPr>
        <w:t>"0"</w:t>
      </w:r>
      <w:r>
        <w:rPr>
          <w:rStyle w:val="p"/>
        </w:rPr>
        <w:t>,</w:t>
      </w:r>
    </w:p>
    <w:p w:rsidR="00000000" w:rsidRDefault="00000000">
      <w:pPr>
        <w:pStyle w:val="HTML0"/>
        <w:divId w:val="1892110439"/>
        <w:rPr>
          <w:rStyle w:val="w"/>
        </w:rPr>
      </w:pPr>
      <w:r>
        <w:rPr>
          <w:rStyle w:val="w"/>
        </w:rPr>
        <w:t xml:space="preserve">            </w:t>
      </w:r>
      <w:r>
        <w:rPr>
          <w:rStyle w:val="nl"/>
        </w:rPr>
        <w:t>"theta"</w:t>
      </w:r>
      <w:r>
        <w:rPr>
          <w:rStyle w:val="p"/>
        </w:rPr>
        <w:t>:</w:t>
      </w:r>
      <w:r>
        <w:rPr>
          <w:rStyle w:val="w"/>
        </w:rPr>
        <w:t xml:space="preserve"> </w:t>
      </w:r>
      <w:r>
        <w:rPr>
          <w:rStyle w:val="s2"/>
        </w:rPr>
        <w:t>"-0.0014131955002093717"</w:t>
      </w:r>
      <w:r>
        <w:rPr>
          <w:rStyle w:val="p"/>
        </w:rPr>
        <w:t>,</w:t>
      </w:r>
    </w:p>
    <w:p w:rsidR="00000000" w:rsidRDefault="00000000">
      <w:pPr>
        <w:pStyle w:val="HTML0"/>
        <w:divId w:val="1892110439"/>
        <w:rPr>
          <w:rStyle w:val="w"/>
        </w:rPr>
      </w:pPr>
      <w:r>
        <w:rPr>
          <w:rStyle w:val="w"/>
        </w:rPr>
        <w:t xml:space="preserve">            </w:t>
      </w:r>
      <w:r>
        <w:rPr>
          <w:rStyle w:val="nl"/>
        </w:rPr>
        <w:t>"thetaBS"</w:t>
      </w:r>
      <w:r>
        <w:rPr>
          <w:rStyle w:val="p"/>
        </w:rPr>
        <w:t>:</w:t>
      </w:r>
      <w:r>
        <w:rPr>
          <w:rStyle w:val="w"/>
        </w:rPr>
        <w:t xml:space="preserve"> </w:t>
      </w:r>
      <w:r>
        <w:rPr>
          <w:rStyle w:val="s2"/>
        </w:rPr>
        <w:t>"-66.03526900575946"</w:t>
      </w:r>
      <w:r>
        <w:rPr>
          <w:rStyle w:val="p"/>
        </w:rPr>
        <w:t>,</w:t>
      </w:r>
    </w:p>
    <w:p w:rsidR="00000000" w:rsidRDefault="00000000">
      <w:pPr>
        <w:pStyle w:val="HTML0"/>
        <w:divId w:val="1892110439"/>
        <w:rPr>
          <w:rStyle w:val="w"/>
        </w:rPr>
      </w:pPr>
      <w:r>
        <w:rPr>
          <w:rStyle w:val="w"/>
        </w:rPr>
        <w:t xml:space="preserve">            </w:t>
      </w:r>
      <w:r>
        <w:rPr>
          <w:rStyle w:val="nl"/>
        </w:rPr>
        <w:t>"ts"</w:t>
      </w:r>
      <w:r>
        <w:rPr>
          <w:rStyle w:val="p"/>
        </w:rPr>
        <w:t>:</w:t>
      </w:r>
      <w:r>
        <w:rPr>
          <w:rStyle w:val="w"/>
        </w:rPr>
        <w:t xml:space="preserve"> </w:t>
      </w:r>
      <w:r>
        <w:rPr>
          <w:rStyle w:val="s2"/>
        </w:rPr>
        <w:t>"1646733631242"</w:t>
      </w:r>
      <w:r>
        <w:rPr>
          <w:rStyle w:val="p"/>
        </w:rPr>
        <w:t>,</w:t>
      </w:r>
    </w:p>
    <w:p w:rsidR="00000000" w:rsidRDefault="00000000">
      <w:pPr>
        <w:pStyle w:val="HTML0"/>
        <w:divId w:val="1892110439"/>
        <w:rPr>
          <w:rStyle w:val="w"/>
        </w:rPr>
      </w:pPr>
      <w:r>
        <w:rPr>
          <w:rStyle w:val="w"/>
        </w:rPr>
        <w:t xml:space="preserve">            </w:t>
      </w:r>
      <w:r>
        <w:rPr>
          <w:rStyle w:val="nl"/>
        </w:rPr>
        <w:t>"uly"</w:t>
      </w:r>
      <w:r>
        <w:rPr>
          <w:rStyle w:val="p"/>
        </w:rPr>
        <w:t>:</w:t>
      </w:r>
      <w:r>
        <w:rPr>
          <w:rStyle w:val="w"/>
        </w:rPr>
        <w:t xml:space="preserve"> </w:t>
      </w:r>
      <w:r>
        <w:rPr>
          <w:rStyle w:val="s2"/>
        </w:rPr>
        <w:t>"BTC-USD"</w:t>
      </w:r>
      <w:r>
        <w:rPr>
          <w:rStyle w:val="p"/>
        </w:rPr>
        <w:t>,</w:t>
      </w:r>
    </w:p>
    <w:p w:rsidR="00000000" w:rsidRDefault="00000000">
      <w:pPr>
        <w:pStyle w:val="HTML0"/>
        <w:divId w:val="1892110439"/>
        <w:rPr>
          <w:rStyle w:val="w"/>
        </w:rPr>
      </w:pPr>
      <w:r>
        <w:rPr>
          <w:rStyle w:val="w"/>
        </w:rPr>
        <w:t xml:space="preserve">            </w:t>
      </w:r>
      <w:r>
        <w:rPr>
          <w:rStyle w:val="nl"/>
        </w:rPr>
        <w:t>"vega"</w:t>
      </w:r>
      <w:r>
        <w:rPr>
          <w:rStyle w:val="p"/>
        </w:rPr>
        <w:t>:</w:t>
      </w:r>
      <w:r>
        <w:rPr>
          <w:rStyle w:val="w"/>
        </w:rPr>
        <w:t xml:space="preserve"> </w:t>
      </w:r>
      <w:r>
        <w:rPr>
          <w:rStyle w:val="s2"/>
        </w:rPr>
        <w:t>"0.000018173851073258973"</w:t>
      </w:r>
      <w:r>
        <w:rPr>
          <w:rStyle w:val="p"/>
        </w:rPr>
        <w:t>,</w:t>
      </w:r>
    </w:p>
    <w:p w:rsidR="00000000" w:rsidRDefault="00000000">
      <w:pPr>
        <w:pStyle w:val="HTML0"/>
        <w:divId w:val="1892110439"/>
        <w:rPr>
          <w:rStyle w:val="w"/>
        </w:rPr>
      </w:pPr>
      <w:r>
        <w:rPr>
          <w:rStyle w:val="w"/>
        </w:rPr>
        <w:t xml:space="preserve">            </w:t>
      </w:r>
      <w:r>
        <w:rPr>
          <w:rStyle w:val="nl"/>
        </w:rPr>
        <w:t>"vegaBS"</w:t>
      </w:r>
      <w:r>
        <w:rPr>
          <w:rStyle w:val="p"/>
        </w:rPr>
        <w:t>:</w:t>
      </w:r>
      <w:r>
        <w:rPr>
          <w:rStyle w:val="w"/>
        </w:rPr>
        <w:t xml:space="preserve"> </w:t>
      </w:r>
      <w:r>
        <w:rPr>
          <w:rStyle w:val="s2"/>
        </w:rPr>
        <w:t>"0.7089307622132419"</w:t>
      </w:r>
    </w:p>
    <w:p w:rsidR="00000000" w:rsidRDefault="00000000">
      <w:pPr>
        <w:pStyle w:val="HTML0"/>
        <w:divId w:val="1892110439"/>
        <w:rPr>
          <w:rStyle w:val="w"/>
        </w:rPr>
      </w:pPr>
      <w:r>
        <w:rPr>
          <w:rStyle w:val="w"/>
        </w:rPr>
        <w:t xml:space="preserve">        </w:t>
      </w:r>
      <w:r>
        <w:rPr>
          <w:rStyle w:val="p"/>
        </w:rPr>
        <w:t>},</w:t>
      </w:r>
    </w:p>
    <w:p w:rsidR="00000000" w:rsidRDefault="00000000">
      <w:pPr>
        <w:pStyle w:val="HTML0"/>
        <w:divId w:val="1892110439"/>
        <w:rPr>
          <w:rStyle w:val="w"/>
        </w:rPr>
      </w:pPr>
      <w:r>
        <w:rPr>
          <w:rStyle w:val="w"/>
        </w:rPr>
        <w:t xml:space="preserve">        </w:t>
      </w:r>
      <w:r>
        <w:rPr>
          <w:rStyle w:val="p"/>
        </w:rPr>
        <w:t>{</w:t>
      </w:r>
    </w:p>
    <w:p w:rsidR="00000000" w:rsidRDefault="00000000">
      <w:pPr>
        <w:pStyle w:val="HTML0"/>
        <w:divId w:val="1892110439"/>
        <w:rPr>
          <w:rStyle w:val="w"/>
        </w:rPr>
      </w:pPr>
      <w:r>
        <w:rPr>
          <w:rStyle w:val="w"/>
        </w:rPr>
        <w:t xml:space="preserve">            </w:t>
      </w:r>
      <w:r>
        <w:rPr>
          <w:rStyle w:val="nl"/>
        </w:rPr>
        <w:t>"askVol"</w:t>
      </w:r>
      <w:r>
        <w:rPr>
          <w:rStyle w:val="p"/>
        </w:rPr>
        <w:t>:</w:t>
      </w:r>
      <w:r>
        <w:rPr>
          <w:rStyle w:val="w"/>
        </w:rPr>
        <w:t xml:space="preserve"> </w:t>
      </w:r>
      <w:r>
        <w:rPr>
          <w:rStyle w:val="s2"/>
        </w:rPr>
        <w:t>"1.7968814062499998"</w:t>
      </w:r>
      <w:r>
        <w:rPr>
          <w:rStyle w:val="p"/>
        </w:rPr>
        <w:t>,</w:t>
      </w:r>
    </w:p>
    <w:p w:rsidR="00000000" w:rsidRDefault="00000000">
      <w:pPr>
        <w:pStyle w:val="HTML0"/>
        <w:divId w:val="1892110439"/>
        <w:rPr>
          <w:rStyle w:val="w"/>
        </w:rPr>
      </w:pPr>
      <w:r>
        <w:rPr>
          <w:rStyle w:val="w"/>
        </w:rPr>
        <w:t xml:space="preserve">            </w:t>
      </w:r>
      <w:r>
        <w:rPr>
          <w:rStyle w:val="nl"/>
        </w:rPr>
        <w:t>"bidVol"</w:t>
      </w:r>
      <w:r>
        <w:rPr>
          <w:rStyle w:val="p"/>
        </w:rPr>
        <w:t>:</w:t>
      </w:r>
      <w:r>
        <w:rPr>
          <w:rStyle w:val="w"/>
        </w:rPr>
        <w:t xml:space="preserve"> </w:t>
      </w:r>
      <w:r>
        <w:rPr>
          <w:rStyle w:val="s2"/>
        </w:rPr>
        <w:t>"0"</w:t>
      </w:r>
      <w:r>
        <w:rPr>
          <w:rStyle w:val="p"/>
        </w:rPr>
        <w:t>,</w:t>
      </w:r>
    </w:p>
    <w:p w:rsidR="00000000" w:rsidRDefault="00000000">
      <w:pPr>
        <w:pStyle w:val="HTML0"/>
        <w:divId w:val="1892110439"/>
        <w:rPr>
          <w:rStyle w:val="w"/>
        </w:rPr>
      </w:pPr>
      <w:r>
        <w:rPr>
          <w:rStyle w:val="w"/>
        </w:rPr>
        <w:t xml:space="preserve">            </w:t>
      </w:r>
      <w:r>
        <w:rPr>
          <w:rStyle w:val="nl"/>
        </w:rPr>
        <w:t>"delta"</w:t>
      </w:r>
      <w:r>
        <w:rPr>
          <w:rStyle w:val="p"/>
        </w:rPr>
        <w:t>:</w:t>
      </w:r>
      <w:r>
        <w:rPr>
          <w:rStyle w:val="w"/>
        </w:rPr>
        <w:t xml:space="preserve"> </w:t>
      </w:r>
      <w:r>
        <w:rPr>
          <w:rStyle w:val="s2"/>
        </w:rPr>
        <w:t>"-0.014668822072611904"</w:t>
      </w:r>
      <w:r>
        <w:rPr>
          <w:rStyle w:val="p"/>
        </w:rPr>
        <w:t>,</w:t>
      </w:r>
    </w:p>
    <w:p w:rsidR="00000000" w:rsidRDefault="00000000">
      <w:pPr>
        <w:pStyle w:val="HTML0"/>
        <w:divId w:val="1892110439"/>
        <w:rPr>
          <w:rStyle w:val="w"/>
        </w:rPr>
      </w:pPr>
      <w:r>
        <w:rPr>
          <w:rStyle w:val="w"/>
        </w:rPr>
        <w:t xml:space="preserve">            </w:t>
      </w:r>
      <w:r>
        <w:rPr>
          <w:rStyle w:val="nl"/>
        </w:rPr>
        <w:t>"deltaBS"</w:t>
      </w:r>
      <w:r>
        <w:rPr>
          <w:rStyle w:val="p"/>
        </w:rPr>
        <w:t>:</w:t>
      </w:r>
      <w:r>
        <w:rPr>
          <w:rStyle w:val="w"/>
        </w:rPr>
        <w:t xml:space="preserve"> </w:t>
      </w:r>
      <w:r>
        <w:rPr>
          <w:rStyle w:val="s2"/>
        </w:rPr>
        <w:t>"-0.01426678984554619"</w:t>
      </w:r>
      <w:r>
        <w:rPr>
          <w:rStyle w:val="p"/>
        </w:rPr>
        <w:t>,</w:t>
      </w:r>
    </w:p>
    <w:p w:rsidR="00000000" w:rsidRDefault="00000000">
      <w:pPr>
        <w:pStyle w:val="HTML0"/>
        <w:divId w:val="1892110439"/>
        <w:rPr>
          <w:rStyle w:val="w"/>
        </w:rPr>
      </w:pPr>
      <w:r>
        <w:rPr>
          <w:rStyle w:val="w"/>
        </w:rPr>
        <w:t xml:space="preserve">            </w:t>
      </w:r>
      <w:r>
        <w:rPr>
          <w:rStyle w:val="nl"/>
        </w:rPr>
        <w:t>"fwdPx"</w:t>
      </w:r>
      <w:r>
        <w:rPr>
          <w:rStyle w:val="p"/>
        </w:rPr>
        <w:t>:</w:t>
      </w:r>
      <w:r>
        <w:rPr>
          <w:rStyle w:val="w"/>
        </w:rPr>
        <w:t xml:space="preserve"> </w:t>
      </w:r>
      <w:r>
        <w:rPr>
          <w:rStyle w:val="s2"/>
        </w:rPr>
        <w:t>"39016.8143629068452065"</w:t>
      </w:r>
      <w:r>
        <w:rPr>
          <w:rStyle w:val="p"/>
        </w:rPr>
        <w:t>,</w:t>
      </w:r>
    </w:p>
    <w:p w:rsidR="00000000" w:rsidRDefault="00000000">
      <w:pPr>
        <w:pStyle w:val="HTML0"/>
        <w:divId w:val="1892110439"/>
        <w:rPr>
          <w:rStyle w:val="w"/>
        </w:rPr>
      </w:pPr>
      <w:r>
        <w:rPr>
          <w:rStyle w:val="w"/>
        </w:rPr>
        <w:t xml:space="preserve">            </w:t>
      </w:r>
      <w:r>
        <w:rPr>
          <w:rStyle w:val="nl"/>
        </w:rPr>
        <w:t>"gamma"</w:t>
      </w:r>
      <w:r>
        <w:rPr>
          <w:rStyle w:val="p"/>
        </w:rPr>
        <w:t>:</w:t>
      </w:r>
      <w:r>
        <w:rPr>
          <w:rStyle w:val="w"/>
        </w:rPr>
        <w:t xml:space="preserve"> </w:t>
      </w:r>
      <w:r>
        <w:rPr>
          <w:rStyle w:val="s2"/>
        </w:rPr>
        <w:t>"0.49483062407551576"</w:t>
      </w:r>
      <w:r>
        <w:rPr>
          <w:rStyle w:val="p"/>
        </w:rPr>
        <w:t>,</w:t>
      </w:r>
    </w:p>
    <w:p w:rsidR="00000000" w:rsidRDefault="00000000">
      <w:pPr>
        <w:pStyle w:val="HTML0"/>
        <w:divId w:val="1892110439"/>
        <w:rPr>
          <w:rStyle w:val="w"/>
        </w:rPr>
      </w:pPr>
      <w:r>
        <w:rPr>
          <w:rStyle w:val="w"/>
        </w:rPr>
        <w:t xml:space="preserve">            </w:t>
      </w:r>
      <w:r>
        <w:rPr>
          <w:rStyle w:val="nl"/>
        </w:rPr>
        <w:t>"gammaBS"</w:t>
      </w:r>
      <w:r>
        <w:rPr>
          <w:rStyle w:val="p"/>
        </w:rPr>
        <w:t>:</w:t>
      </w:r>
      <w:r>
        <w:rPr>
          <w:rStyle w:val="w"/>
        </w:rPr>
        <w:t xml:space="preserve"> </w:t>
      </w:r>
      <w:r>
        <w:rPr>
          <w:rStyle w:val="s2"/>
        </w:rPr>
        <w:t>"0.000011933182397798109"</w:t>
      </w:r>
      <w:r>
        <w:rPr>
          <w:rStyle w:val="p"/>
        </w:rPr>
        <w:t>,</w:t>
      </w:r>
    </w:p>
    <w:p w:rsidR="00000000" w:rsidRDefault="00000000">
      <w:pPr>
        <w:pStyle w:val="HTML0"/>
        <w:divId w:val="1892110439"/>
        <w:rPr>
          <w:rStyle w:val="w"/>
        </w:rPr>
      </w:pPr>
      <w:r>
        <w:rPr>
          <w:rStyle w:val="w"/>
        </w:rPr>
        <w:t xml:space="preserve">            </w:t>
      </w:r>
      <w:r>
        <w:rPr>
          <w:rStyle w:val="nl"/>
        </w:rPr>
        <w:t>"instId"</w:t>
      </w:r>
      <w:r>
        <w:rPr>
          <w:rStyle w:val="p"/>
        </w:rPr>
        <w:t>:</w:t>
      </w:r>
      <w:r>
        <w:rPr>
          <w:rStyle w:val="w"/>
        </w:rPr>
        <w:t xml:space="preserve"> </w:t>
      </w:r>
      <w:r>
        <w:rPr>
          <w:rStyle w:val="s2"/>
        </w:rPr>
        <w:t>"BTC-USD-220309-33000-P"</w:t>
      </w:r>
      <w:r>
        <w:rPr>
          <w:rStyle w:val="p"/>
        </w:rPr>
        <w:t>,</w:t>
      </w:r>
    </w:p>
    <w:p w:rsidR="00000000" w:rsidRDefault="00000000">
      <w:pPr>
        <w:pStyle w:val="HTML0"/>
        <w:divId w:val="1892110439"/>
        <w:rPr>
          <w:rStyle w:val="w"/>
        </w:rPr>
      </w:pPr>
      <w:r>
        <w:rPr>
          <w:rStyle w:val="w"/>
        </w:rPr>
        <w:t xml:space="preserve">            </w:t>
      </w:r>
      <w:r>
        <w:rPr>
          <w:rStyle w:val="nl"/>
        </w:rPr>
        <w:t>"instType"</w:t>
      </w:r>
      <w:r>
        <w:rPr>
          <w:rStyle w:val="p"/>
        </w:rPr>
        <w:t>:</w:t>
      </w:r>
      <w:r>
        <w:rPr>
          <w:rStyle w:val="w"/>
        </w:rPr>
        <w:t xml:space="preserve"> </w:t>
      </w:r>
      <w:r>
        <w:rPr>
          <w:rStyle w:val="s2"/>
        </w:rPr>
        <w:t>"OPTION"</w:t>
      </w:r>
      <w:r>
        <w:rPr>
          <w:rStyle w:val="p"/>
        </w:rPr>
        <w:t>,</w:t>
      </w:r>
    </w:p>
    <w:p w:rsidR="00000000" w:rsidRDefault="00000000">
      <w:pPr>
        <w:pStyle w:val="HTML0"/>
        <w:divId w:val="1892110439"/>
        <w:rPr>
          <w:rStyle w:val="w"/>
        </w:rPr>
      </w:pPr>
      <w:r>
        <w:rPr>
          <w:rStyle w:val="w"/>
        </w:rPr>
        <w:t xml:space="preserve">            </w:t>
      </w:r>
      <w:r>
        <w:rPr>
          <w:rStyle w:val="nl"/>
        </w:rPr>
        <w:t>"lever"</w:t>
      </w:r>
      <w:r>
        <w:rPr>
          <w:rStyle w:val="p"/>
        </w:rPr>
        <w:t>:</w:t>
      </w:r>
      <w:r>
        <w:rPr>
          <w:rStyle w:val="w"/>
        </w:rPr>
        <w:t xml:space="preserve"> </w:t>
      </w:r>
      <w:r>
        <w:rPr>
          <w:rStyle w:val="s2"/>
        </w:rPr>
        <w:t>"0"</w:t>
      </w:r>
      <w:r>
        <w:rPr>
          <w:rStyle w:val="p"/>
        </w:rPr>
        <w:t>,</w:t>
      </w:r>
    </w:p>
    <w:p w:rsidR="00000000" w:rsidRDefault="00000000">
      <w:pPr>
        <w:pStyle w:val="HTML0"/>
        <w:divId w:val="1892110439"/>
        <w:rPr>
          <w:rStyle w:val="w"/>
        </w:rPr>
      </w:pPr>
      <w:r>
        <w:rPr>
          <w:rStyle w:val="w"/>
        </w:rPr>
        <w:t xml:space="preserve">            </w:t>
      </w:r>
      <w:r>
        <w:rPr>
          <w:rStyle w:val="nl"/>
        </w:rPr>
        <w:t>"markVol"</w:t>
      </w:r>
      <w:r>
        <w:rPr>
          <w:rStyle w:val="p"/>
        </w:rPr>
        <w:t>:</w:t>
      </w:r>
      <w:r>
        <w:rPr>
          <w:rStyle w:val="w"/>
        </w:rPr>
        <w:t xml:space="preserve"> </w:t>
      </w:r>
      <w:r>
        <w:rPr>
          <w:rStyle w:val="s2"/>
        </w:rPr>
        <w:t>"1.5551965233045728"</w:t>
      </w:r>
      <w:r>
        <w:rPr>
          <w:rStyle w:val="p"/>
        </w:rPr>
        <w:t>,</w:t>
      </w:r>
    </w:p>
    <w:p w:rsidR="00000000" w:rsidRDefault="00000000">
      <w:pPr>
        <w:pStyle w:val="HTML0"/>
        <w:divId w:val="1892110439"/>
        <w:rPr>
          <w:rStyle w:val="w"/>
        </w:rPr>
      </w:pPr>
      <w:r>
        <w:rPr>
          <w:rStyle w:val="w"/>
        </w:rPr>
        <w:t xml:space="preserve">            </w:t>
      </w:r>
      <w:r>
        <w:rPr>
          <w:rStyle w:val="nl"/>
        </w:rPr>
        <w:t>"realVol"</w:t>
      </w:r>
      <w:r>
        <w:rPr>
          <w:rStyle w:val="p"/>
        </w:rPr>
        <w:t>:</w:t>
      </w:r>
      <w:r>
        <w:rPr>
          <w:rStyle w:val="w"/>
        </w:rPr>
        <w:t xml:space="preserve"> </w:t>
      </w:r>
      <w:r>
        <w:rPr>
          <w:rStyle w:val="s2"/>
        </w:rPr>
        <w:t>"0"</w:t>
      </w:r>
      <w:r>
        <w:rPr>
          <w:rStyle w:val="p"/>
        </w:rPr>
        <w:t>,</w:t>
      </w:r>
    </w:p>
    <w:p w:rsidR="00000000" w:rsidRDefault="00000000">
      <w:pPr>
        <w:pStyle w:val="HTML0"/>
        <w:divId w:val="1892110439"/>
        <w:rPr>
          <w:rStyle w:val="w"/>
        </w:rPr>
      </w:pPr>
      <w:r>
        <w:rPr>
          <w:rStyle w:val="w"/>
        </w:rPr>
        <w:t xml:space="preserve">            </w:t>
      </w:r>
      <w:r>
        <w:rPr>
          <w:rStyle w:val="nl"/>
        </w:rPr>
        <w:t>"volLv"</w:t>
      </w:r>
      <w:r>
        <w:rPr>
          <w:rStyle w:val="p"/>
        </w:rPr>
        <w:t>:</w:t>
      </w:r>
      <w:r>
        <w:rPr>
          <w:rStyle w:val="w"/>
        </w:rPr>
        <w:t xml:space="preserve"> </w:t>
      </w:r>
      <w:r>
        <w:rPr>
          <w:rStyle w:val="s2"/>
        </w:rPr>
        <w:t>"0"</w:t>
      </w:r>
      <w:r>
        <w:rPr>
          <w:rStyle w:val="p"/>
        </w:rPr>
        <w:t>,</w:t>
      </w:r>
    </w:p>
    <w:p w:rsidR="00000000" w:rsidRDefault="00000000">
      <w:pPr>
        <w:pStyle w:val="HTML0"/>
        <w:divId w:val="1892110439"/>
        <w:rPr>
          <w:rStyle w:val="w"/>
        </w:rPr>
      </w:pPr>
      <w:r>
        <w:rPr>
          <w:rStyle w:val="w"/>
        </w:rPr>
        <w:t xml:space="preserve">            </w:t>
      </w:r>
      <w:r>
        <w:rPr>
          <w:rStyle w:val="nl"/>
        </w:rPr>
        <w:t>"theta"</w:t>
      </w:r>
      <w:r>
        <w:rPr>
          <w:rStyle w:val="p"/>
        </w:rPr>
        <w:t>:</w:t>
      </w:r>
      <w:r>
        <w:rPr>
          <w:rStyle w:val="w"/>
        </w:rPr>
        <w:t xml:space="preserve"> </w:t>
      </w:r>
      <w:r>
        <w:rPr>
          <w:rStyle w:val="s2"/>
        </w:rPr>
        <w:t>"-0.0014131955002093717"</w:t>
      </w:r>
      <w:r>
        <w:rPr>
          <w:rStyle w:val="p"/>
        </w:rPr>
        <w:t>,</w:t>
      </w:r>
    </w:p>
    <w:p w:rsidR="00000000" w:rsidRDefault="00000000">
      <w:pPr>
        <w:pStyle w:val="HTML0"/>
        <w:divId w:val="1892110439"/>
        <w:rPr>
          <w:rStyle w:val="w"/>
        </w:rPr>
      </w:pPr>
      <w:r>
        <w:rPr>
          <w:rStyle w:val="w"/>
        </w:rPr>
        <w:t xml:space="preserve">            </w:t>
      </w:r>
      <w:r>
        <w:rPr>
          <w:rStyle w:val="nl"/>
        </w:rPr>
        <w:t>"thetaBS"</w:t>
      </w:r>
      <w:r>
        <w:rPr>
          <w:rStyle w:val="p"/>
        </w:rPr>
        <w:t>:</w:t>
      </w:r>
      <w:r>
        <w:rPr>
          <w:rStyle w:val="w"/>
        </w:rPr>
        <w:t xml:space="preserve"> </w:t>
      </w:r>
      <w:r>
        <w:rPr>
          <w:rStyle w:val="s2"/>
        </w:rPr>
        <w:t>"-54.93377294845015"</w:t>
      </w:r>
      <w:r>
        <w:rPr>
          <w:rStyle w:val="p"/>
        </w:rPr>
        <w:t>,</w:t>
      </w:r>
    </w:p>
    <w:p w:rsidR="00000000" w:rsidRDefault="00000000">
      <w:pPr>
        <w:pStyle w:val="HTML0"/>
        <w:divId w:val="1892110439"/>
        <w:rPr>
          <w:rStyle w:val="w"/>
        </w:rPr>
      </w:pPr>
      <w:r>
        <w:rPr>
          <w:rStyle w:val="w"/>
        </w:rPr>
        <w:t xml:space="preserve">            </w:t>
      </w:r>
      <w:r>
        <w:rPr>
          <w:rStyle w:val="nl"/>
        </w:rPr>
        <w:t>"ts"</w:t>
      </w:r>
      <w:r>
        <w:rPr>
          <w:rStyle w:val="p"/>
        </w:rPr>
        <w:t>:</w:t>
      </w:r>
      <w:r>
        <w:rPr>
          <w:rStyle w:val="w"/>
        </w:rPr>
        <w:t xml:space="preserve"> </w:t>
      </w:r>
      <w:r>
        <w:rPr>
          <w:rStyle w:val="s2"/>
        </w:rPr>
        <w:t>"1646733631242"</w:t>
      </w:r>
      <w:r>
        <w:rPr>
          <w:rStyle w:val="p"/>
        </w:rPr>
        <w:t>,</w:t>
      </w:r>
    </w:p>
    <w:p w:rsidR="00000000" w:rsidRDefault="00000000">
      <w:pPr>
        <w:pStyle w:val="HTML0"/>
        <w:divId w:val="1892110439"/>
        <w:rPr>
          <w:rStyle w:val="w"/>
        </w:rPr>
      </w:pPr>
      <w:r>
        <w:rPr>
          <w:rStyle w:val="w"/>
        </w:rPr>
        <w:t xml:space="preserve">            </w:t>
      </w:r>
      <w:r>
        <w:rPr>
          <w:rStyle w:val="nl"/>
        </w:rPr>
        <w:t>"uly"</w:t>
      </w:r>
      <w:r>
        <w:rPr>
          <w:rStyle w:val="p"/>
        </w:rPr>
        <w:t>:</w:t>
      </w:r>
      <w:r>
        <w:rPr>
          <w:rStyle w:val="w"/>
        </w:rPr>
        <w:t xml:space="preserve"> </w:t>
      </w:r>
      <w:r>
        <w:rPr>
          <w:rStyle w:val="s2"/>
        </w:rPr>
        <w:t>"BTC-USD"</w:t>
      </w:r>
      <w:r>
        <w:rPr>
          <w:rStyle w:val="p"/>
        </w:rPr>
        <w:t>,</w:t>
      </w:r>
    </w:p>
    <w:p w:rsidR="00000000" w:rsidRDefault="00000000">
      <w:pPr>
        <w:pStyle w:val="HTML0"/>
        <w:divId w:val="1892110439"/>
        <w:rPr>
          <w:rStyle w:val="w"/>
        </w:rPr>
      </w:pPr>
      <w:r>
        <w:rPr>
          <w:rStyle w:val="w"/>
        </w:rPr>
        <w:t xml:space="preserve">            </w:t>
      </w:r>
      <w:r>
        <w:rPr>
          <w:rStyle w:val="nl"/>
        </w:rPr>
        <w:t>"vega"</w:t>
      </w:r>
      <w:r>
        <w:rPr>
          <w:rStyle w:val="p"/>
        </w:rPr>
        <w:t>:</w:t>
      </w:r>
      <w:r>
        <w:rPr>
          <w:rStyle w:val="w"/>
        </w:rPr>
        <w:t xml:space="preserve"> </w:t>
      </w:r>
      <w:r>
        <w:rPr>
          <w:rStyle w:val="s2"/>
        </w:rPr>
        <w:t>"0.000018173851073258973"</w:t>
      </w:r>
      <w:r>
        <w:rPr>
          <w:rStyle w:val="p"/>
        </w:rPr>
        <w:t>,</w:t>
      </w:r>
    </w:p>
    <w:p w:rsidR="00000000" w:rsidRDefault="00000000">
      <w:pPr>
        <w:pStyle w:val="HTML0"/>
        <w:divId w:val="1892110439"/>
        <w:rPr>
          <w:rStyle w:val="w"/>
        </w:rPr>
      </w:pPr>
      <w:r>
        <w:rPr>
          <w:rStyle w:val="w"/>
        </w:rPr>
        <w:t xml:space="preserve">            </w:t>
      </w:r>
      <w:r>
        <w:rPr>
          <w:rStyle w:val="nl"/>
        </w:rPr>
        <w:t>"vegaBS"</w:t>
      </w:r>
      <w:r>
        <w:rPr>
          <w:rStyle w:val="p"/>
        </w:rPr>
        <w:t>:</w:t>
      </w:r>
      <w:r>
        <w:rPr>
          <w:rStyle w:val="w"/>
        </w:rPr>
        <w:t xml:space="preserve"> </w:t>
      </w:r>
      <w:r>
        <w:rPr>
          <w:rStyle w:val="s2"/>
        </w:rPr>
        <w:t>"0.7089307622132419"</w:t>
      </w:r>
    </w:p>
    <w:p w:rsidR="00000000" w:rsidRDefault="00000000">
      <w:pPr>
        <w:pStyle w:val="HTML0"/>
        <w:divId w:val="1892110439"/>
        <w:rPr>
          <w:rStyle w:val="w"/>
        </w:rPr>
      </w:pPr>
      <w:r>
        <w:rPr>
          <w:rStyle w:val="w"/>
        </w:rPr>
        <w:t xml:space="preserve">        </w:t>
      </w:r>
      <w:r>
        <w:rPr>
          <w:rStyle w:val="p"/>
        </w:rPr>
        <w:t>}</w:t>
      </w:r>
    </w:p>
    <w:p w:rsidR="00000000" w:rsidRDefault="00000000">
      <w:pPr>
        <w:pStyle w:val="HTML0"/>
        <w:divId w:val="1892110439"/>
        <w:rPr>
          <w:rStyle w:val="w"/>
        </w:rPr>
      </w:pPr>
      <w:r>
        <w:rPr>
          <w:rStyle w:val="w"/>
        </w:rPr>
        <w:t xml:space="preserve">  </w:t>
      </w:r>
      <w:r>
        <w:rPr>
          <w:rStyle w:val="p"/>
        </w:rPr>
        <w:t>]</w:t>
      </w:r>
    </w:p>
    <w:p w:rsidR="00000000" w:rsidRDefault="00000000">
      <w:pPr>
        <w:pStyle w:val="HTML0"/>
        <w:divId w:val="1892110439"/>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r>
              <w:br/>
            </w:r>
            <w:r>
              <w:rPr>
                <w:rStyle w:val="HTML"/>
              </w:rPr>
              <w:t>OPTION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 xml:space="preserve">Instrument ID, e.g. </w:t>
            </w:r>
            <w:r>
              <w:rPr>
                <w:rStyle w:val="HTML"/>
              </w:rPr>
              <w:t>BTC-USD-200103-5500-C</w:t>
            </w:r>
          </w:p>
        </w:tc>
      </w:tr>
      <w:tr w:rsidR="00000000">
        <w:trPr>
          <w:divId w:val="175387555"/>
          <w:tblCellSpacing w:w="15" w:type="dxa"/>
        </w:trPr>
        <w:tc>
          <w:tcPr>
            <w:tcW w:w="0" w:type="auto"/>
            <w:vAlign w:val="center"/>
            <w:hideMark/>
          </w:tcPr>
          <w:p w:rsidR="00000000" w:rsidRDefault="00000000">
            <w:r>
              <w:t>uly</w:t>
            </w:r>
          </w:p>
        </w:tc>
        <w:tc>
          <w:tcPr>
            <w:tcW w:w="0" w:type="auto"/>
            <w:vAlign w:val="center"/>
            <w:hideMark/>
          </w:tcPr>
          <w:p w:rsidR="00000000" w:rsidRDefault="00000000">
            <w:r>
              <w:t>String</w:t>
            </w:r>
          </w:p>
        </w:tc>
        <w:tc>
          <w:tcPr>
            <w:tcW w:w="0" w:type="auto"/>
            <w:vAlign w:val="center"/>
            <w:hideMark/>
          </w:tcPr>
          <w:p w:rsidR="00000000" w:rsidRDefault="00000000">
            <w:r>
              <w:t>Underlying</w:t>
            </w:r>
          </w:p>
        </w:tc>
      </w:tr>
      <w:tr w:rsidR="00000000">
        <w:trPr>
          <w:divId w:val="175387555"/>
          <w:tblCellSpacing w:w="15" w:type="dxa"/>
        </w:trPr>
        <w:tc>
          <w:tcPr>
            <w:tcW w:w="0" w:type="auto"/>
            <w:vAlign w:val="center"/>
            <w:hideMark/>
          </w:tcPr>
          <w:p w:rsidR="00000000" w:rsidRDefault="00000000">
            <w:r>
              <w:t>delta</w:t>
            </w:r>
          </w:p>
        </w:tc>
        <w:tc>
          <w:tcPr>
            <w:tcW w:w="0" w:type="auto"/>
            <w:vAlign w:val="center"/>
            <w:hideMark/>
          </w:tcPr>
          <w:p w:rsidR="00000000" w:rsidRDefault="00000000">
            <w:r>
              <w:t>String</w:t>
            </w:r>
          </w:p>
        </w:tc>
        <w:tc>
          <w:tcPr>
            <w:tcW w:w="0" w:type="auto"/>
            <w:vAlign w:val="center"/>
            <w:hideMark/>
          </w:tcPr>
          <w:p w:rsidR="00000000" w:rsidRDefault="00000000">
            <w:r>
              <w:t xml:space="preserve">Sensitivity of option price to </w:t>
            </w:r>
            <w:r>
              <w:rPr>
                <w:rStyle w:val="HTML"/>
              </w:rPr>
              <w:t>uly</w:t>
            </w:r>
            <w:r>
              <w:t xml:space="preserve"> price</w:t>
            </w:r>
          </w:p>
        </w:tc>
      </w:tr>
      <w:tr w:rsidR="00000000">
        <w:trPr>
          <w:divId w:val="175387555"/>
          <w:tblCellSpacing w:w="15" w:type="dxa"/>
        </w:trPr>
        <w:tc>
          <w:tcPr>
            <w:tcW w:w="0" w:type="auto"/>
            <w:vAlign w:val="center"/>
            <w:hideMark/>
          </w:tcPr>
          <w:p w:rsidR="00000000" w:rsidRDefault="00000000">
            <w:r>
              <w:t>gamma</w:t>
            </w:r>
          </w:p>
        </w:tc>
        <w:tc>
          <w:tcPr>
            <w:tcW w:w="0" w:type="auto"/>
            <w:vAlign w:val="center"/>
            <w:hideMark/>
          </w:tcPr>
          <w:p w:rsidR="00000000" w:rsidRDefault="00000000">
            <w:r>
              <w:t>String</w:t>
            </w:r>
          </w:p>
        </w:tc>
        <w:tc>
          <w:tcPr>
            <w:tcW w:w="0" w:type="auto"/>
            <w:vAlign w:val="center"/>
            <w:hideMark/>
          </w:tcPr>
          <w:p w:rsidR="00000000" w:rsidRDefault="00000000">
            <w:r>
              <w:t xml:space="preserve">The delta is sensitivity to </w:t>
            </w:r>
            <w:r>
              <w:rPr>
                <w:rStyle w:val="HTML"/>
              </w:rPr>
              <w:t>uly</w:t>
            </w:r>
            <w:r>
              <w:t xml:space="preserve"> price</w:t>
            </w:r>
          </w:p>
        </w:tc>
      </w:tr>
      <w:tr w:rsidR="00000000">
        <w:trPr>
          <w:divId w:val="175387555"/>
          <w:tblCellSpacing w:w="15" w:type="dxa"/>
        </w:trPr>
        <w:tc>
          <w:tcPr>
            <w:tcW w:w="0" w:type="auto"/>
            <w:vAlign w:val="center"/>
            <w:hideMark/>
          </w:tcPr>
          <w:p w:rsidR="00000000" w:rsidRDefault="00000000">
            <w:r>
              <w:t>vega</w:t>
            </w:r>
          </w:p>
        </w:tc>
        <w:tc>
          <w:tcPr>
            <w:tcW w:w="0" w:type="auto"/>
            <w:vAlign w:val="center"/>
            <w:hideMark/>
          </w:tcPr>
          <w:p w:rsidR="00000000" w:rsidRDefault="00000000">
            <w:r>
              <w:t>String</w:t>
            </w:r>
          </w:p>
        </w:tc>
        <w:tc>
          <w:tcPr>
            <w:tcW w:w="0" w:type="auto"/>
            <w:vAlign w:val="center"/>
            <w:hideMark/>
          </w:tcPr>
          <w:p w:rsidR="00000000" w:rsidRDefault="00000000">
            <w:r>
              <w:t>Sensitivity of option price to implied volatility</w:t>
            </w:r>
          </w:p>
        </w:tc>
      </w:tr>
      <w:tr w:rsidR="00000000">
        <w:trPr>
          <w:divId w:val="175387555"/>
          <w:tblCellSpacing w:w="15" w:type="dxa"/>
        </w:trPr>
        <w:tc>
          <w:tcPr>
            <w:tcW w:w="0" w:type="auto"/>
            <w:vAlign w:val="center"/>
            <w:hideMark/>
          </w:tcPr>
          <w:p w:rsidR="00000000" w:rsidRDefault="00000000">
            <w:r>
              <w:t>theta</w:t>
            </w:r>
          </w:p>
        </w:tc>
        <w:tc>
          <w:tcPr>
            <w:tcW w:w="0" w:type="auto"/>
            <w:vAlign w:val="center"/>
            <w:hideMark/>
          </w:tcPr>
          <w:p w:rsidR="00000000" w:rsidRDefault="00000000">
            <w:r>
              <w:t>String</w:t>
            </w:r>
          </w:p>
        </w:tc>
        <w:tc>
          <w:tcPr>
            <w:tcW w:w="0" w:type="auto"/>
            <w:vAlign w:val="center"/>
            <w:hideMark/>
          </w:tcPr>
          <w:p w:rsidR="00000000" w:rsidRDefault="00000000">
            <w:r>
              <w:t>Sensitivity of option price to remaining maturity</w:t>
            </w:r>
          </w:p>
        </w:tc>
      </w:tr>
      <w:tr w:rsidR="00000000">
        <w:trPr>
          <w:divId w:val="175387555"/>
          <w:tblCellSpacing w:w="15" w:type="dxa"/>
        </w:trPr>
        <w:tc>
          <w:tcPr>
            <w:tcW w:w="0" w:type="auto"/>
            <w:vAlign w:val="center"/>
            <w:hideMark/>
          </w:tcPr>
          <w:p w:rsidR="00000000" w:rsidRDefault="00000000">
            <w:r>
              <w:t>deltaBS</w:t>
            </w:r>
          </w:p>
        </w:tc>
        <w:tc>
          <w:tcPr>
            <w:tcW w:w="0" w:type="auto"/>
            <w:vAlign w:val="center"/>
            <w:hideMark/>
          </w:tcPr>
          <w:p w:rsidR="00000000" w:rsidRDefault="00000000">
            <w:r>
              <w:t>String</w:t>
            </w:r>
          </w:p>
        </w:tc>
        <w:tc>
          <w:tcPr>
            <w:tcW w:w="0" w:type="auto"/>
            <w:vAlign w:val="center"/>
            <w:hideMark/>
          </w:tcPr>
          <w:p w:rsidR="00000000" w:rsidRDefault="00000000">
            <w:r>
              <w:t xml:space="preserve">Sensitivity of option price to </w:t>
            </w:r>
            <w:r>
              <w:rPr>
                <w:rStyle w:val="HTML"/>
              </w:rPr>
              <w:t>uly</w:t>
            </w:r>
            <w:r>
              <w:t xml:space="preserve"> price in BS mode</w:t>
            </w:r>
          </w:p>
        </w:tc>
      </w:tr>
      <w:tr w:rsidR="00000000">
        <w:trPr>
          <w:divId w:val="175387555"/>
          <w:tblCellSpacing w:w="15" w:type="dxa"/>
        </w:trPr>
        <w:tc>
          <w:tcPr>
            <w:tcW w:w="0" w:type="auto"/>
            <w:vAlign w:val="center"/>
            <w:hideMark/>
          </w:tcPr>
          <w:p w:rsidR="00000000" w:rsidRDefault="00000000">
            <w:r>
              <w:t>gammaBS</w:t>
            </w:r>
          </w:p>
        </w:tc>
        <w:tc>
          <w:tcPr>
            <w:tcW w:w="0" w:type="auto"/>
            <w:vAlign w:val="center"/>
            <w:hideMark/>
          </w:tcPr>
          <w:p w:rsidR="00000000" w:rsidRDefault="00000000">
            <w:r>
              <w:t>String</w:t>
            </w:r>
          </w:p>
        </w:tc>
        <w:tc>
          <w:tcPr>
            <w:tcW w:w="0" w:type="auto"/>
            <w:vAlign w:val="center"/>
            <w:hideMark/>
          </w:tcPr>
          <w:p w:rsidR="00000000" w:rsidRDefault="00000000">
            <w:r>
              <w:t xml:space="preserve">The delta is sensitivity to </w:t>
            </w:r>
            <w:r>
              <w:rPr>
                <w:rStyle w:val="HTML"/>
              </w:rPr>
              <w:t>uly</w:t>
            </w:r>
            <w:r>
              <w:t xml:space="preserve"> price in BS mode</w:t>
            </w:r>
          </w:p>
        </w:tc>
      </w:tr>
      <w:tr w:rsidR="00000000">
        <w:trPr>
          <w:divId w:val="175387555"/>
          <w:tblCellSpacing w:w="15" w:type="dxa"/>
        </w:trPr>
        <w:tc>
          <w:tcPr>
            <w:tcW w:w="0" w:type="auto"/>
            <w:vAlign w:val="center"/>
            <w:hideMark/>
          </w:tcPr>
          <w:p w:rsidR="00000000" w:rsidRDefault="00000000">
            <w:r>
              <w:t>vegaBS</w:t>
            </w:r>
          </w:p>
        </w:tc>
        <w:tc>
          <w:tcPr>
            <w:tcW w:w="0" w:type="auto"/>
            <w:vAlign w:val="center"/>
            <w:hideMark/>
          </w:tcPr>
          <w:p w:rsidR="00000000" w:rsidRDefault="00000000">
            <w:r>
              <w:t>String</w:t>
            </w:r>
          </w:p>
        </w:tc>
        <w:tc>
          <w:tcPr>
            <w:tcW w:w="0" w:type="auto"/>
            <w:vAlign w:val="center"/>
            <w:hideMark/>
          </w:tcPr>
          <w:p w:rsidR="00000000" w:rsidRDefault="00000000">
            <w:r>
              <w:t>Sensitivity of option price to implied volatility in BS mode</w:t>
            </w:r>
          </w:p>
        </w:tc>
      </w:tr>
      <w:tr w:rsidR="00000000">
        <w:trPr>
          <w:divId w:val="175387555"/>
          <w:tblCellSpacing w:w="15" w:type="dxa"/>
        </w:trPr>
        <w:tc>
          <w:tcPr>
            <w:tcW w:w="0" w:type="auto"/>
            <w:vAlign w:val="center"/>
            <w:hideMark/>
          </w:tcPr>
          <w:p w:rsidR="00000000" w:rsidRDefault="00000000">
            <w:r>
              <w:t>thetaBS</w:t>
            </w:r>
          </w:p>
        </w:tc>
        <w:tc>
          <w:tcPr>
            <w:tcW w:w="0" w:type="auto"/>
            <w:vAlign w:val="center"/>
            <w:hideMark/>
          </w:tcPr>
          <w:p w:rsidR="00000000" w:rsidRDefault="00000000">
            <w:r>
              <w:t>String</w:t>
            </w:r>
          </w:p>
        </w:tc>
        <w:tc>
          <w:tcPr>
            <w:tcW w:w="0" w:type="auto"/>
            <w:vAlign w:val="center"/>
            <w:hideMark/>
          </w:tcPr>
          <w:p w:rsidR="00000000" w:rsidRDefault="00000000">
            <w:r>
              <w:t>Sensitivity of option price to remaining maturity in BS mode</w:t>
            </w:r>
          </w:p>
        </w:tc>
      </w:tr>
      <w:tr w:rsidR="00000000">
        <w:trPr>
          <w:divId w:val="175387555"/>
          <w:tblCellSpacing w:w="15" w:type="dxa"/>
        </w:trPr>
        <w:tc>
          <w:tcPr>
            <w:tcW w:w="0" w:type="auto"/>
            <w:vAlign w:val="center"/>
            <w:hideMark/>
          </w:tcPr>
          <w:p w:rsidR="00000000" w:rsidRDefault="00000000">
            <w:r>
              <w:t>lever</w:t>
            </w:r>
          </w:p>
        </w:tc>
        <w:tc>
          <w:tcPr>
            <w:tcW w:w="0" w:type="auto"/>
            <w:vAlign w:val="center"/>
            <w:hideMark/>
          </w:tcPr>
          <w:p w:rsidR="00000000" w:rsidRDefault="00000000">
            <w:r>
              <w:t>String</w:t>
            </w:r>
          </w:p>
        </w:tc>
        <w:tc>
          <w:tcPr>
            <w:tcW w:w="0" w:type="auto"/>
            <w:vAlign w:val="center"/>
            <w:hideMark/>
          </w:tcPr>
          <w:p w:rsidR="00000000" w:rsidRDefault="00000000">
            <w:r>
              <w:t>Leverage</w:t>
            </w:r>
          </w:p>
        </w:tc>
      </w:tr>
      <w:tr w:rsidR="00000000">
        <w:trPr>
          <w:divId w:val="175387555"/>
          <w:tblCellSpacing w:w="15" w:type="dxa"/>
        </w:trPr>
        <w:tc>
          <w:tcPr>
            <w:tcW w:w="0" w:type="auto"/>
            <w:vAlign w:val="center"/>
            <w:hideMark/>
          </w:tcPr>
          <w:p w:rsidR="00000000" w:rsidRDefault="00000000">
            <w:r>
              <w:t>markVol</w:t>
            </w:r>
          </w:p>
        </w:tc>
        <w:tc>
          <w:tcPr>
            <w:tcW w:w="0" w:type="auto"/>
            <w:vAlign w:val="center"/>
            <w:hideMark/>
          </w:tcPr>
          <w:p w:rsidR="00000000" w:rsidRDefault="00000000">
            <w:r>
              <w:t>String</w:t>
            </w:r>
          </w:p>
        </w:tc>
        <w:tc>
          <w:tcPr>
            <w:tcW w:w="0" w:type="auto"/>
            <w:vAlign w:val="center"/>
            <w:hideMark/>
          </w:tcPr>
          <w:p w:rsidR="00000000" w:rsidRDefault="00000000">
            <w:r>
              <w:t>Mark volatility</w:t>
            </w:r>
          </w:p>
        </w:tc>
      </w:tr>
      <w:tr w:rsidR="00000000">
        <w:trPr>
          <w:divId w:val="175387555"/>
          <w:tblCellSpacing w:w="15" w:type="dxa"/>
        </w:trPr>
        <w:tc>
          <w:tcPr>
            <w:tcW w:w="0" w:type="auto"/>
            <w:vAlign w:val="center"/>
            <w:hideMark/>
          </w:tcPr>
          <w:p w:rsidR="00000000" w:rsidRDefault="00000000">
            <w:r>
              <w:t>bidVol</w:t>
            </w:r>
          </w:p>
        </w:tc>
        <w:tc>
          <w:tcPr>
            <w:tcW w:w="0" w:type="auto"/>
            <w:vAlign w:val="center"/>
            <w:hideMark/>
          </w:tcPr>
          <w:p w:rsidR="00000000" w:rsidRDefault="00000000">
            <w:r>
              <w:t>String</w:t>
            </w:r>
          </w:p>
        </w:tc>
        <w:tc>
          <w:tcPr>
            <w:tcW w:w="0" w:type="auto"/>
            <w:vAlign w:val="center"/>
            <w:hideMark/>
          </w:tcPr>
          <w:p w:rsidR="00000000" w:rsidRDefault="00000000">
            <w:r>
              <w:t>Bid volatility</w:t>
            </w:r>
          </w:p>
        </w:tc>
      </w:tr>
      <w:tr w:rsidR="00000000">
        <w:trPr>
          <w:divId w:val="175387555"/>
          <w:tblCellSpacing w:w="15" w:type="dxa"/>
        </w:trPr>
        <w:tc>
          <w:tcPr>
            <w:tcW w:w="0" w:type="auto"/>
            <w:vAlign w:val="center"/>
            <w:hideMark/>
          </w:tcPr>
          <w:p w:rsidR="00000000" w:rsidRDefault="00000000">
            <w:r>
              <w:t>askVol</w:t>
            </w:r>
          </w:p>
        </w:tc>
        <w:tc>
          <w:tcPr>
            <w:tcW w:w="0" w:type="auto"/>
            <w:vAlign w:val="center"/>
            <w:hideMark/>
          </w:tcPr>
          <w:p w:rsidR="00000000" w:rsidRDefault="00000000">
            <w:r>
              <w:t>String</w:t>
            </w:r>
          </w:p>
        </w:tc>
        <w:tc>
          <w:tcPr>
            <w:tcW w:w="0" w:type="auto"/>
            <w:vAlign w:val="center"/>
            <w:hideMark/>
          </w:tcPr>
          <w:p w:rsidR="00000000" w:rsidRDefault="00000000">
            <w:r>
              <w:t>Ask volatility</w:t>
            </w:r>
          </w:p>
        </w:tc>
      </w:tr>
      <w:tr w:rsidR="00000000">
        <w:trPr>
          <w:divId w:val="175387555"/>
          <w:tblCellSpacing w:w="15" w:type="dxa"/>
        </w:trPr>
        <w:tc>
          <w:tcPr>
            <w:tcW w:w="0" w:type="auto"/>
            <w:vAlign w:val="center"/>
            <w:hideMark/>
          </w:tcPr>
          <w:p w:rsidR="00000000" w:rsidRDefault="00000000">
            <w:r>
              <w:t>realVol</w:t>
            </w:r>
          </w:p>
        </w:tc>
        <w:tc>
          <w:tcPr>
            <w:tcW w:w="0" w:type="auto"/>
            <w:vAlign w:val="center"/>
            <w:hideMark/>
          </w:tcPr>
          <w:p w:rsidR="00000000" w:rsidRDefault="00000000">
            <w:r>
              <w:t>String</w:t>
            </w:r>
          </w:p>
        </w:tc>
        <w:tc>
          <w:tcPr>
            <w:tcW w:w="0" w:type="auto"/>
            <w:vAlign w:val="center"/>
            <w:hideMark/>
          </w:tcPr>
          <w:p w:rsidR="00000000" w:rsidRDefault="00000000">
            <w:r>
              <w:t>Realized volatility (not currently used)</w:t>
            </w:r>
          </w:p>
        </w:tc>
      </w:tr>
      <w:tr w:rsidR="00000000">
        <w:trPr>
          <w:divId w:val="175387555"/>
          <w:tblCellSpacing w:w="15" w:type="dxa"/>
        </w:trPr>
        <w:tc>
          <w:tcPr>
            <w:tcW w:w="0" w:type="auto"/>
            <w:vAlign w:val="center"/>
            <w:hideMark/>
          </w:tcPr>
          <w:p w:rsidR="00000000" w:rsidRDefault="00000000">
            <w:r>
              <w:t>volLv</w:t>
            </w:r>
          </w:p>
        </w:tc>
        <w:tc>
          <w:tcPr>
            <w:tcW w:w="0" w:type="auto"/>
            <w:vAlign w:val="center"/>
            <w:hideMark/>
          </w:tcPr>
          <w:p w:rsidR="00000000" w:rsidRDefault="00000000">
            <w:r>
              <w:t>String</w:t>
            </w:r>
          </w:p>
        </w:tc>
        <w:tc>
          <w:tcPr>
            <w:tcW w:w="0" w:type="auto"/>
            <w:vAlign w:val="center"/>
            <w:hideMark/>
          </w:tcPr>
          <w:p w:rsidR="00000000" w:rsidRDefault="00000000">
            <w:r>
              <w:t>Implied volatility of at-the-money options</w:t>
            </w:r>
          </w:p>
        </w:tc>
      </w:tr>
      <w:tr w:rsidR="00000000">
        <w:trPr>
          <w:divId w:val="175387555"/>
          <w:tblCellSpacing w:w="15" w:type="dxa"/>
        </w:trPr>
        <w:tc>
          <w:tcPr>
            <w:tcW w:w="0" w:type="auto"/>
            <w:vAlign w:val="center"/>
            <w:hideMark/>
          </w:tcPr>
          <w:p w:rsidR="00000000" w:rsidRDefault="00000000">
            <w:r>
              <w:t>fwdPx</w:t>
            </w:r>
          </w:p>
        </w:tc>
        <w:tc>
          <w:tcPr>
            <w:tcW w:w="0" w:type="auto"/>
            <w:vAlign w:val="center"/>
            <w:hideMark/>
          </w:tcPr>
          <w:p w:rsidR="00000000" w:rsidRDefault="00000000">
            <w:r>
              <w:t>String</w:t>
            </w:r>
          </w:p>
        </w:tc>
        <w:tc>
          <w:tcPr>
            <w:tcW w:w="0" w:type="auto"/>
            <w:vAlign w:val="center"/>
            <w:hideMark/>
          </w:tcPr>
          <w:p w:rsidR="00000000" w:rsidRDefault="00000000">
            <w:r>
              <w:t>Forward price</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Data update time, Unix timestamp format in milliseconds, e.g. </w:t>
            </w:r>
            <w:r>
              <w:rPr>
                <w:rStyle w:val="HTML"/>
              </w:rPr>
              <w:t>1597026383085</w:t>
            </w:r>
          </w:p>
        </w:tc>
      </w:tr>
    </w:tbl>
    <w:p w:rsidR="00000000" w:rsidRDefault="00000000">
      <w:pPr>
        <w:pStyle w:val="3"/>
        <w:divId w:val="175387555"/>
      </w:pPr>
      <w:r>
        <w:t>Get estimated delivery/exercise price</w:t>
      </w:r>
    </w:p>
    <w:p w:rsidR="00000000" w:rsidRDefault="00000000">
      <w:pPr>
        <w:pStyle w:val="a5"/>
        <w:divId w:val="175387555"/>
      </w:pPr>
      <w:r>
        <w:t>Retrieve the estimated delivery price which will only have a return value one hour before the delivery/exercise.</w:t>
      </w:r>
    </w:p>
    <w:p w:rsidR="00000000" w:rsidRDefault="00000000">
      <w:pPr>
        <w:pStyle w:val="4"/>
        <w:divId w:val="175387555"/>
      </w:pPr>
      <w:r>
        <w:t>Rate Limit: 10 requests per 2 seconds</w:t>
      </w:r>
    </w:p>
    <w:p w:rsidR="00000000" w:rsidRDefault="00000000">
      <w:pPr>
        <w:pStyle w:val="4"/>
        <w:divId w:val="175387555"/>
      </w:pPr>
      <w:r>
        <w:t>Rate limit rule: IP +instId</w:t>
      </w:r>
    </w:p>
    <w:p w:rsidR="00000000" w:rsidRDefault="00000000">
      <w:pPr>
        <w:pStyle w:val="4"/>
        <w:divId w:val="175387555"/>
      </w:pPr>
      <w:r>
        <w:t>HTTP Request</w:t>
      </w:r>
    </w:p>
    <w:p w:rsidR="00000000" w:rsidRDefault="00000000">
      <w:pPr>
        <w:pStyle w:val="a5"/>
        <w:divId w:val="175387555"/>
      </w:pPr>
      <w:r>
        <w:rPr>
          <w:rStyle w:val="HTML"/>
        </w:rPr>
        <w:t>GET /api/v5/public/estimated-price</w:t>
      </w:r>
    </w:p>
    <w:p w:rsidR="00000000" w:rsidRDefault="00000000">
      <w:pPr>
        <w:pStyle w:val="a5"/>
        <w:ind w:left="720" w:right="720"/>
        <w:divId w:val="2035690130"/>
      </w:pPr>
      <w:r>
        <w:t>Request Example</w:t>
      </w:r>
    </w:p>
    <w:p w:rsidR="00000000" w:rsidRDefault="00000000">
      <w:pPr>
        <w:pStyle w:val="HTML0"/>
        <w:divId w:val="1063141168"/>
        <w:rPr>
          <w:rStyle w:val="HTML"/>
        </w:rPr>
      </w:pPr>
      <w:r>
        <w:rPr>
          <w:rStyle w:val="HTML"/>
        </w:rPr>
        <w:t>GET /api/v5/public/estimated-price?instId</w:t>
      </w:r>
      <w:r>
        <w:rPr>
          <w:rStyle w:val="o"/>
        </w:rPr>
        <w:t>=</w:t>
      </w:r>
      <w:r>
        <w:rPr>
          <w:rStyle w:val="HTML"/>
        </w:rPr>
        <w:t>BTC-USDT-191227</w:t>
      </w:r>
    </w:p>
    <w:p w:rsidR="00000000" w:rsidRDefault="00000000">
      <w:pPr>
        <w:pStyle w:val="HTML0"/>
        <w:divId w:val="493183614"/>
        <w:rPr>
          <w:rStyle w:val="HTML"/>
          <w:vanish/>
        </w:rPr>
      </w:pPr>
      <w:r>
        <w:rPr>
          <w:rStyle w:val="kn"/>
          <w:vanish/>
        </w:rPr>
        <w:t>import</w:t>
      </w:r>
      <w:r>
        <w:rPr>
          <w:rStyle w:val="HTML"/>
          <w:vanish/>
        </w:rPr>
        <w:t xml:space="preserve"> </w:t>
      </w:r>
      <w:r>
        <w:rPr>
          <w:rStyle w:val="nn"/>
          <w:vanish/>
        </w:rPr>
        <w:t>okx.PublicData</w:t>
      </w:r>
      <w:r>
        <w:rPr>
          <w:rStyle w:val="HTML"/>
          <w:vanish/>
        </w:rPr>
        <w:t xml:space="preserve"> </w:t>
      </w:r>
      <w:r>
        <w:rPr>
          <w:rStyle w:val="k"/>
          <w:vanish/>
        </w:rPr>
        <w:t>as</w:t>
      </w:r>
      <w:r>
        <w:rPr>
          <w:rStyle w:val="HTML"/>
          <w:vanish/>
        </w:rPr>
        <w:t xml:space="preserve"> </w:t>
      </w:r>
      <w:r>
        <w:rPr>
          <w:rStyle w:val="n"/>
          <w:vanish/>
        </w:rPr>
        <w:t>PublicData</w:t>
      </w:r>
    </w:p>
    <w:p w:rsidR="00000000" w:rsidRDefault="00000000">
      <w:pPr>
        <w:pStyle w:val="HTML0"/>
        <w:divId w:val="493183614"/>
        <w:rPr>
          <w:rStyle w:val="HTML"/>
          <w:vanish/>
        </w:rPr>
      </w:pPr>
    </w:p>
    <w:p w:rsidR="00000000" w:rsidRDefault="00000000">
      <w:pPr>
        <w:pStyle w:val="HTML0"/>
        <w:divId w:val="493183614"/>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 0, Demo trading: 1</w:t>
      </w:r>
    </w:p>
    <w:p w:rsidR="00000000" w:rsidRDefault="00000000">
      <w:pPr>
        <w:pStyle w:val="HTML0"/>
        <w:divId w:val="493183614"/>
        <w:rPr>
          <w:rStyle w:val="HTML"/>
          <w:vanish/>
        </w:rPr>
      </w:pPr>
    </w:p>
    <w:p w:rsidR="00000000" w:rsidRDefault="00000000">
      <w:pPr>
        <w:pStyle w:val="HTML0"/>
        <w:divId w:val="493183614"/>
        <w:rPr>
          <w:rStyle w:val="HTML"/>
          <w:vanish/>
        </w:rPr>
      </w:pPr>
      <w:r>
        <w:rPr>
          <w:rStyle w:val="n"/>
          <w:vanish/>
        </w:rPr>
        <w:t>publicDataAPI</w:t>
      </w:r>
      <w:r>
        <w:rPr>
          <w:rStyle w:val="HTML"/>
          <w:vanish/>
        </w:rPr>
        <w:t xml:space="preserve"> </w:t>
      </w:r>
      <w:r>
        <w:rPr>
          <w:rStyle w:val="o"/>
          <w:vanish/>
        </w:rPr>
        <w:t>=</w:t>
      </w:r>
      <w:r>
        <w:rPr>
          <w:rStyle w:val="HTML"/>
          <w:vanish/>
        </w:rPr>
        <w:t xml:space="preserve"> </w:t>
      </w:r>
      <w:r>
        <w:rPr>
          <w:rStyle w:val="n"/>
          <w:vanish/>
        </w:rPr>
        <w:t>PublicData</w:t>
      </w:r>
      <w:r>
        <w:rPr>
          <w:rStyle w:val="p"/>
          <w:vanish/>
        </w:rPr>
        <w:t>.</w:t>
      </w:r>
      <w:r>
        <w:rPr>
          <w:rStyle w:val="n"/>
          <w:vanish/>
        </w:rPr>
        <w:t>PublicAPI</w:t>
      </w:r>
      <w:r>
        <w:rPr>
          <w:rStyle w:val="p"/>
          <w:vanish/>
        </w:rPr>
        <w:t>(</w:t>
      </w:r>
      <w:r>
        <w:rPr>
          <w:rStyle w:val="n"/>
          <w:vanish/>
        </w:rPr>
        <w:t>flag</w:t>
      </w:r>
      <w:r>
        <w:rPr>
          <w:rStyle w:val="o"/>
          <w:vanish/>
        </w:rPr>
        <w:t>=</w:t>
      </w:r>
      <w:r>
        <w:rPr>
          <w:rStyle w:val="n"/>
          <w:vanish/>
        </w:rPr>
        <w:t>flag</w:t>
      </w:r>
      <w:r>
        <w:rPr>
          <w:rStyle w:val="p"/>
          <w:vanish/>
        </w:rPr>
        <w:t>)</w:t>
      </w:r>
    </w:p>
    <w:p w:rsidR="00000000" w:rsidRDefault="00000000">
      <w:pPr>
        <w:pStyle w:val="HTML0"/>
        <w:divId w:val="493183614"/>
        <w:rPr>
          <w:rStyle w:val="HTML"/>
          <w:vanish/>
        </w:rPr>
      </w:pPr>
    </w:p>
    <w:p w:rsidR="00000000" w:rsidRDefault="00000000">
      <w:pPr>
        <w:pStyle w:val="HTML0"/>
        <w:divId w:val="493183614"/>
        <w:rPr>
          <w:rStyle w:val="c1"/>
          <w:vanish/>
        </w:rPr>
      </w:pPr>
      <w:r>
        <w:rPr>
          <w:rStyle w:val="c1"/>
          <w:vanish/>
        </w:rPr>
        <w:t># Retrieve estimated delivery/exercise price</w:t>
      </w:r>
    </w:p>
    <w:p w:rsidR="00000000" w:rsidRDefault="00000000">
      <w:pPr>
        <w:pStyle w:val="HTML0"/>
        <w:divId w:val="493183614"/>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publicDataAPI</w:t>
      </w:r>
      <w:r>
        <w:rPr>
          <w:rStyle w:val="p"/>
          <w:vanish/>
        </w:rPr>
        <w:t>.</w:t>
      </w:r>
      <w:r>
        <w:rPr>
          <w:rStyle w:val="n"/>
          <w:vanish/>
        </w:rPr>
        <w:t>get_estimated_price</w:t>
      </w:r>
      <w:r>
        <w:rPr>
          <w:rStyle w:val="p"/>
          <w:vanish/>
        </w:rPr>
        <w:t>(</w:t>
      </w:r>
    </w:p>
    <w:p w:rsidR="00000000" w:rsidRDefault="00000000">
      <w:pPr>
        <w:pStyle w:val="HTML0"/>
        <w:divId w:val="493183614"/>
        <w:rPr>
          <w:rStyle w:val="HTML"/>
          <w:vanish/>
        </w:rPr>
      </w:pPr>
      <w:r>
        <w:rPr>
          <w:rStyle w:val="HTML"/>
          <w:vanish/>
        </w:rPr>
        <w:t xml:space="preserve">    </w:t>
      </w:r>
      <w:r>
        <w:rPr>
          <w:rStyle w:val="n"/>
          <w:vanish/>
        </w:rPr>
        <w:t>instId</w:t>
      </w:r>
      <w:r>
        <w:rPr>
          <w:rStyle w:val="o"/>
          <w:vanish/>
        </w:rPr>
        <w:t>=</w:t>
      </w:r>
      <w:r>
        <w:rPr>
          <w:rStyle w:val="s"/>
          <w:vanish/>
        </w:rPr>
        <w:t>"BTC-USDT-220916"</w:t>
      </w:r>
      <w:r>
        <w:rPr>
          <w:rStyle w:val="p"/>
          <w:vanish/>
        </w:rPr>
        <w:t>,</w:t>
      </w:r>
    </w:p>
    <w:p w:rsidR="00000000" w:rsidRDefault="00000000">
      <w:pPr>
        <w:pStyle w:val="HTML0"/>
        <w:divId w:val="493183614"/>
        <w:rPr>
          <w:rStyle w:val="HTML"/>
          <w:vanish/>
        </w:rPr>
      </w:pPr>
      <w:r>
        <w:rPr>
          <w:rStyle w:val="p"/>
          <w:vanish/>
        </w:rPr>
        <w:t>)</w:t>
      </w:r>
    </w:p>
    <w:p w:rsidR="00000000" w:rsidRDefault="00000000">
      <w:pPr>
        <w:pStyle w:val="HTML0"/>
        <w:divId w:val="493183614"/>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415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Instrument ID, e.g. </w:t>
            </w:r>
            <w:r>
              <w:rPr>
                <w:rStyle w:val="HTML"/>
              </w:rPr>
              <w:t>BTC-USD-200214</w:t>
            </w:r>
            <w:r>
              <w:t xml:space="preserve"> </w:t>
            </w:r>
            <w:r>
              <w:br/>
              <w:t xml:space="preserve">only applicable to </w:t>
            </w:r>
            <w:r>
              <w:rPr>
                <w:rStyle w:val="HTML"/>
              </w:rPr>
              <w:t>FUTURES</w:t>
            </w:r>
            <w:r>
              <w:t>/</w:t>
            </w:r>
            <w:r>
              <w:rPr>
                <w:rStyle w:val="HTML"/>
              </w:rPr>
              <w:t>OPTION</w:t>
            </w:r>
          </w:p>
        </w:tc>
      </w:tr>
    </w:tbl>
    <w:p w:rsidR="00000000" w:rsidRDefault="00000000">
      <w:pPr>
        <w:pStyle w:val="a5"/>
        <w:ind w:left="720" w:right="720"/>
        <w:divId w:val="1452435367"/>
      </w:pPr>
      <w:r>
        <w:t>Response Example</w:t>
      </w:r>
    </w:p>
    <w:p w:rsidR="00000000" w:rsidRDefault="00000000">
      <w:pPr>
        <w:pStyle w:val="HTML0"/>
        <w:divId w:val="712071964"/>
        <w:rPr>
          <w:rStyle w:val="w"/>
        </w:rPr>
      </w:pPr>
      <w:r>
        <w:rPr>
          <w:rStyle w:val="p"/>
        </w:rPr>
        <w:t>{</w:t>
      </w:r>
    </w:p>
    <w:p w:rsidR="00000000" w:rsidRDefault="00000000">
      <w:pPr>
        <w:pStyle w:val="HTML0"/>
        <w:divId w:val="712071964"/>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712071964"/>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712071964"/>
        <w:rPr>
          <w:rStyle w:val="w"/>
        </w:rPr>
      </w:pPr>
      <w:r>
        <w:rPr>
          <w:rStyle w:val="w"/>
        </w:rPr>
        <w:t xml:space="preserve">    </w:t>
      </w:r>
      <w:r>
        <w:rPr>
          <w:rStyle w:val="nl"/>
        </w:rPr>
        <w:t>"data"</w:t>
      </w:r>
      <w:r>
        <w:rPr>
          <w:rStyle w:val="p"/>
        </w:rPr>
        <w:t>:[</w:t>
      </w:r>
    </w:p>
    <w:p w:rsidR="00000000" w:rsidRDefault="00000000">
      <w:pPr>
        <w:pStyle w:val="HTML0"/>
        <w:divId w:val="712071964"/>
        <w:rPr>
          <w:rStyle w:val="w"/>
        </w:rPr>
      </w:pPr>
      <w:r>
        <w:rPr>
          <w:rStyle w:val="w"/>
        </w:rPr>
        <w:t xml:space="preserve">    </w:t>
      </w:r>
      <w:r>
        <w:rPr>
          <w:rStyle w:val="p"/>
        </w:rPr>
        <w:t>{</w:t>
      </w:r>
    </w:p>
    <w:p w:rsidR="00000000" w:rsidRDefault="00000000">
      <w:pPr>
        <w:pStyle w:val="HTML0"/>
        <w:divId w:val="712071964"/>
        <w:rPr>
          <w:rStyle w:val="w"/>
        </w:rPr>
      </w:pPr>
      <w:r>
        <w:rPr>
          <w:rStyle w:val="w"/>
        </w:rPr>
        <w:t xml:space="preserve">        </w:t>
      </w:r>
      <w:r>
        <w:rPr>
          <w:rStyle w:val="nl"/>
        </w:rPr>
        <w:t>"instType"</w:t>
      </w:r>
      <w:r>
        <w:rPr>
          <w:rStyle w:val="p"/>
        </w:rPr>
        <w:t>:</w:t>
      </w:r>
      <w:r>
        <w:rPr>
          <w:rStyle w:val="s2"/>
        </w:rPr>
        <w:t>"FUTURES"</w:t>
      </w:r>
      <w:r>
        <w:rPr>
          <w:rStyle w:val="p"/>
        </w:rPr>
        <w:t>,</w:t>
      </w:r>
    </w:p>
    <w:p w:rsidR="00000000" w:rsidRDefault="00000000">
      <w:pPr>
        <w:pStyle w:val="HTML0"/>
        <w:divId w:val="712071964"/>
        <w:rPr>
          <w:rStyle w:val="w"/>
        </w:rPr>
      </w:pPr>
      <w:r>
        <w:rPr>
          <w:rStyle w:val="w"/>
        </w:rPr>
        <w:t xml:space="preserve">        </w:t>
      </w:r>
      <w:r>
        <w:rPr>
          <w:rStyle w:val="nl"/>
        </w:rPr>
        <w:t>"instId"</w:t>
      </w:r>
      <w:r>
        <w:rPr>
          <w:rStyle w:val="p"/>
        </w:rPr>
        <w:t>:</w:t>
      </w:r>
      <w:r>
        <w:rPr>
          <w:rStyle w:val="s2"/>
        </w:rPr>
        <w:t>"BTC-USDT-201227"</w:t>
      </w:r>
      <w:r>
        <w:rPr>
          <w:rStyle w:val="p"/>
        </w:rPr>
        <w:t>,</w:t>
      </w:r>
    </w:p>
    <w:p w:rsidR="00000000" w:rsidRDefault="00000000">
      <w:pPr>
        <w:pStyle w:val="HTML0"/>
        <w:divId w:val="712071964"/>
        <w:rPr>
          <w:rStyle w:val="w"/>
        </w:rPr>
      </w:pPr>
      <w:r>
        <w:rPr>
          <w:rStyle w:val="w"/>
        </w:rPr>
        <w:t xml:space="preserve">        </w:t>
      </w:r>
      <w:r>
        <w:rPr>
          <w:rStyle w:val="nl"/>
        </w:rPr>
        <w:t>"settlePx"</w:t>
      </w:r>
      <w:r>
        <w:rPr>
          <w:rStyle w:val="p"/>
        </w:rPr>
        <w:t>:</w:t>
      </w:r>
      <w:r>
        <w:rPr>
          <w:rStyle w:val="s2"/>
        </w:rPr>
        <w:t>"200"</w:t>
      </w:r>
      <w:r>
        <w:rPr>
          <w:rStyle w:val="p"/>
        </w:rPr>
        <w:t>,</w:t>
      </w:r>
    </w:p>
    <w:p w:rsidR="00000000" w:rsidRDefault="00000000">
      <w:pPr>
        <w:pStyle w:val="HTML0"/>
        <w:divId w:val="712071964"/>
        <w:rPr>
          <w:rStyle w:val="w"/>
        </w:rPr>
      </w:pPr>
      <w:r>
        <w:rPr>
          <w:rStyle w:val="w"/>
        </w:rPr>
        <w:t xml:space="preserve">        </w:t>
      </w:r>
      <w:r>
        <w:rPr>
          <w:rStyle w:val="nl"/>
        </w:rPr>
        <w:t>"ts"</w:t>
      </w:r>
      <w:r>
        <w:rPr>
          <w:rStyle w:val="p"/>
        </w:rPr>
        <w:t>:</w:t>
      </w:r>
      <w:r>
        <w:rPr>
          <w:rStyle w:val="s2"/>
        </w:rPr>
        <w:t>"1597026383085"</w:t>
      </w:r>
    </w:p>
    <w:p w:rsidR="00000000" w:rsidRDefault="00000000">
      <w:pPr>
        <w:pStyle w:val="HTML0"/>
        <w:divId w:val="712071964"/>
        <w:rPr>
          <w:rStyle w:val="w"/>
        </w:rPr>
      </w:pPr>
      <w:r>
        <w:rPr>
          <w:rStyle w:val="w"/>
        </w:rPr>
        <w:t xml:space="preserve">    </w:t>
      </w:r>
      <w:r>
        <w:rPr>
          <w:rStyle w:val="p"/>
        </w:rPr>
        <w:t>}</w:t>
      </w:r>
    </w:p>
    <w:p w:rsidR="00000000" w:rsidRDefault="00000000">
      <w:pPr>
        <w:pStyle w:val="HTML0"/>
        <w:divId w:val="712071964"/>
        <w:rPr>
          <w:rStyle w:val="w"/>
        </w:rPr>
      </w:pPr>
      <w:r>
        <w:rPr>
          <w:rStyle w:val="w"/>
        </w:rPr>
        <w:t xml:space="preserve">  </w:t>
      </w:r>
      <w:r>
        <w:rPr>
          <w:rStyle w:val="p"/>
        </w:rPr>
        <w:t>]</w:t>
      </w:r>
    </w:p>
    <w:p w:rsidR="00000000" w:rsidRDefault="00000000">
      <w:pPr>
        <w:pStyle w:val="HTML0"/>
        <w:divId w:val="712071964"/>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r>
              <w:br/>
            </w:r>
            <w:r>
              <w:rPr>
                <w:rStyle w:val="HTML"/>
              </w:rPr>
              <w:t>FUTURES</w:t>
            </w:r>
            <w:r>
              <w:br/>
            </w:r>
            <w:r>
              <w:rPr>
                <w:rStyle w:val="HTML"/>
              </w:rPr>
              <w:t>OPTION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 xml:space="preserve">Instrument ID, e.g. </w:t>
            </w:r>
            <w:r>
              <w:rPr>
                <w:rStyle w:val="HTML"/>
              </w:rPr>
              <w:t>BTC-USDT-SWAP</w:t>
            </w:r>
          </w:p>
        </w:tc>
      </w:tr>
      <w:tr w:rsidR="00000000">
        <w:trPr>
          <w:divId w:val="175387555"/>
          <w:tblCellSpacing w:w="15" w:type="dxa"/>
        </w:trPr>
        <w:tc>
          <w:tcPr>
            <w:tcW w:w="0" w:type="auto"/>
            <w:vAlign w:val="center"/>
            <w:hideMark/>
          </w:tcPr>
          <w:p w:rsidR="00000000" w:rsidRDefault="00000000">
            <w:r>
              <w:t>settlePx</w:t>
            </w:r>
          </w:p>
        </w:tc>
        <w:tc>
          <w:tcPr>
            <w:tcW w:w="0" w:type="auto"/>
            <w:vAlign w:val="center"/>
            <w:hideMark/>
          </w:tcPr>
          <w:p w:rsidR="00000000" w:rsidRDefault="00000000">
            <w:r>
              <w:t>String</w:t>
            </w:r>
          </w:p>
        </w:tc>
        <w:tc>
          <w:tcPr>
            <w:tcW w:w="0" w:type="auto"/>
            <w:vAlign w:val="center"/>
            <w:hideMark/>
          </w:tcPr>
          <w:p w:rsidR="00000000" w:rsidRDefault="00000000">
            <w:r>
              <w:t>Estimated delivery price</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Data return time, Unix timestamp format in milliseconds, e.g. </w:t>
            </w:r>
            <w:r>
              <w:rPr>
                <w:rStyle w:val="HTML"/>
              </w:rPr>
              <w:t>1597026383085</w:t>
            </w:r>
          </w:p>
        </w:tc>
      </w:tr>
    </w:tbl>
    <w:p w:rsidR="00000000" w:rsidRDefault="00000000">
      <w:pPr>
        <w:pStyle w:val="3"/>
        <w:divId w:val="175387555"/>
      </w:pPr>
      <w:r>
        <w:t>Get discount rate and interest-free quota</w:t>
      </w:r>
    </w:p>
    <w:p w:rsidR="00000000" w:rsidRDefault="00000000">
      <w:pPr>
        <w:pStyle w:val="a5"/>
        <w:divId w:val="175387555"/>
      </w:pPr>
      <w:r>
        <w:t>Retrieve discount rate level and interest-free quota.</w:t>
      </w:r>
    </w:p>
    <w:p w:rsidR="00000000" w:rsidRDefault="00000000">
      <w:pPr>
        <w:pStyle w:val="4"/>
        <w:divId w:val="175387555"/>
      </w:pPr>
      <w:r>
        <w:t>Rate Limit: 2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/api/v5/public/discount-rate-interest-free-quota</w:t>
      </w:r>
    </w:p>
    <w:p w:rsidR="00000000" w:rsidRDefault="00000000">
      <w:pPr>
        <w:pStyle w:val="a5"/>
        <w:ind w:left="720" w:right="720"/>
        <w:divId w:val="1014111034"/>
      </w:pPr>
      <w:r>
        <w:t>Request Example</w:t>
      </w:r>
    </w:p>
    <w:p w:rsidR="00000000" w:rsidRDefault="00000000">
      <w:pPr>
        <w:pStyle w:val="HTML0"/>
        <w:divId w:val="435946725"/>
        <w:rPr>
          <w:rStyle w:val="HTML"/>
        </w:rPr>
      </w:pPr>
      <w:r>
        <w:rPr>
          <w:rStyle w:val="HTML"/>
        </w:rPr>
        <w:t>GET /api/v5/public/discount-rate-interest-free-quota?ccy</w:t>
      </w:r>
      <w:r>
        <w:rPr>
          <w:rStyle w:val="o"/>
        </w:rPr>
        <w:t>=</w:t>
      </w:r>
      <w:r>
        <w:rPr>
          <w:rStyle w:val="HTML"/>
        </w:rPr>
        <w:t>BTC</w:t>
      </w:r>
    </w:p>
    <w:p w:rsidR="00000000" w:rsidRDefault="00000000">
      <w:pPr>
        <w:pStyle w:val="HTML0"/>
        <w:divId w:val="1437212982"/>
        <w:rPr>
          <w:rStyle w:val="HTML"/>
          <w:vanish/>
        </w:rPr>
      </w:pPr>
      <w:r>
        <w:rPr>
          <w:rStyle w:val="kn"/>
          <w:vanish/>
        </w:rPr>
        <w:t>import</w:t>
      </w:r>
      <w:r>
        <w:rPr>
          <w:rStyle w:val="HTML"/>
          <w:vanish/>
        </w:rPr>
        <w:t xml:space="preserve"> </w:t>
      </w:r>
      <w:r>
        <w:rPr>
          <w:rStyle w:val="nn"/>
          <w:vanish/>
        </w:rPr>
        <w:t>okx.PublicData</w:t>
      </w:r>
      <w:r>
        <w:rPr>
          <w:rStyle w:val="HTML"/>
          <w:vanish/>
        </w:rPr>
        <w:t xml:space="preserve"> </w:t>
      </w:r>
      <w:r>
        <w:rPr>
          <w:rStyle w:val="k"/>
          <w:vanish/>
        </w:rPr>
        <w:t>as</w:t>
      </w:r>
      <w:r>
        <w:rPr>
          <w:rStyle w:val="HTML"/>
          <w:vanish/>
        </w:rPr>
        <w:t xml:space="preserve"> </w:t>
      </w:r>
      <w:r>
        <w:rPr>
          <w:rStyle w:val="n"/>
          <w:vanish/>
        </w:rPr>
        <w:t>PublicData</w:t>
      </w:r>
    </w:p>
    <w:p w:rsidR="00000000" w:rsidRDefault="00000000">
      <w:pPr>
        <w:pStyle w:val="HTML0"/>
        <w:divId w:val="1437212982"/>
        <w:rPr>
          <w:rStyle w:val="HTML"/>
          <w:vanish/>
        </w:rPr>
      </w:pPr>
    </w:p>
    <w:p w:rsidR="00000000" w:rsidRDefault="00000000">
      <w:pPr>
        <w:pStyle w:val="HTML0"/>
        <w:divId w:val="1437212982"/>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 0, Demo trading: 1</w:t>
      </w:r>
    </w:p>
    <w:p w:rsidR="00000000" w:rsidRDefault="00000000">
      <w:pPr>
        <w:pStyle w:val="HTML0"/>
        <w:divId w:val="1437212982"/>
        <w:rPr>
          <w:rStyle w:val="HTML"/>
          <w:vanish/>
        </w:rPr>
      </w:pPr>
    </w:p>
    <w:p w:rsidR="00000000" w:rsidRDefault="00000000">
      <w:pPr>
        <w:pStyle w:val="HTML0"/>
        <w:divId w:val="1437212982"/>
        <w:rPr>
          <w:rStyle w:val="HTML"/>
          <w:vanish/>
        </w:rPr>
      </w:pPr>
      <w:r>
        <w:rPr>
          <w:rStyle w:val="n"/>
          <w:vanish/>
        </w:rPr>
        <w:t>publicDataAPI</w:t>
      </w:r>
      <w:r>
        <w:rPr>
          <w:rStyle w:val="HTML"/>
          <w:vanish/>
        </w:rPr>
        <w:t xml:space="preserve"> </w:t>
      </w:r>
      <w:r>
        <w:rPr>
          <w:rStyle w:val="o"/>
          <w:vanish/>
        </w:rPr>
        <w:t>=</w:t>
      </w:r>
      <w:r>
        <w:rPr>
          <w:rStyle w:val="HTML"/>
          <w:vanish/>
        </w:rPr>
        <w:t xml:space="preserve"> </w:t>
      </w:r>
      <w:r>
        <w:rPr>
          <w:rStyle w:val="n"/>
          <w:vanish/>
        </w:rPr>
        <w:t>PublicData</w:t>
      </w:r>
      <w:r>
        <w:rPr>
          <w:rStyle w:val="p"/>
          <w:vanish/>
        </w:rPr>
        <w:t>.</w:t>
      </w:r>
      <w:r>
        <w:rPr>
          <w:rStyle w:val="n"/>
          <w:vanish/>
        </w:rPr>
        <w:t>PublicAPI</w:t>
      </w:r>
      <w:r>
        <w:rPr>
          <w:rStyle w:val="p"/>
          <w:vanish/>
        </w:rPr>
        <w:t>(</w:t>
      </w:r>
      <w:r>
        <w:rPr>
          <w:rStyle w:val="n"/>
          <w:vanish/>
        </w:rPr>
        <w:t>flag</w:t>
      </w:r>
      <w:r>
        <w:rPr>
          <w:rStyle w:val="o"/>
          <w:vanish/>
        </w:rPr>
        <w:t>=</w:t>
      </w:r>
      <w:r>
        <w:rPr>
          <w:rStyle w:val="n"/>
          <w:vanish/>
        </w:rPr>
        <w:t>flag</w:t>
      </w:r>
      <w:r>
        <w:rPr>
          <w:rStyle w:val="p"/>
          <w:vanish/>
        </w:rPr>
        <w:t>)</w:t>
      </w:r>
    </w:p>
    <w:p w:rsidR="00000000" w:rsidRDefault="00000000">
      <w:pPr>
        <w:pStyle w:val="HTML0"/>
        <w:divId w:val="1437212982"/>
        <w:rPr>
          <w:rStyle w:val="HTML"/>
          <w:vanish/>
        </w:rPr>
      </w:pPr>
    </w:p>
    <w:p w:rsidR="00000000" w:rsidRDefault="00000000">
      <w:pPr>
        <w:pStyle w:val="HTML0"/>
        <w:divId w:val="1437212982"/>
        <w:rPr>
          <w:rStyle w:val="c1"/>
          <w:vanish/>
        </w:rPr>
      </w:pPr>
      <w:r>
        <w:rPr>
          <w:rStyle w:val="c1"/>
          <w:vanish/>
        </w:rPr>
        <w:t># Retrieve discount rate level and interest-free quota</w:t>
      </w:r>
    </w:p>
    <w:p w:rsidR="00000000" w:rsidRDefault="00000000">
      <w:pPr>
        <w:pStyle w:val="HTML0"/>
        <w:divId w:val="1437212982"/>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publicDataAPI</w:t>
      </w:r>
      <w:r>
        <w:rPr>
          <w:rStyle w:val="p"/>
          <w:vanish/>
        </w:rPr>
        <w:t>.</w:t>
      </w:r>
      <w:r>
        <w:rPr>
          <w:rStyle w:val="n"/>
          <w:vanish/>
        </w:rPr>
        <w:t>discount_interest_free_quota</w:t>
      </w:r>
      <w:r>
        <w:rPr>
          <w:rStyle w:val="p"/>
          <w:vanish/>
        </w:rPr>
        <w:t>()</w:t>
      </w:r>
    </w:p>
    <w:p w:rsidR="00000000" w:rsidRDefault="00000000">
      <w:pPr>
        <w:pStyle w:val="HTML0"/>
        <w:divId w:val="1437212982"/>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058"/>
        <w:gridCol w:w="33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Currency</w:t>
            </w:r>
          </w:p>
        </w:tc>
      </w:tr>
      <w:tr w:rsidR="00000000">
        <w:trPr>
          <w:divId w:val="175387555"/>
          <w:tblCellSpacing w:w="15" w:type="dxa"/>
        </w:trPr>
        <w:tc>
          <w:tcPr>
            <w:tcW w:w="0" w:type="auto"/>
            <w:vAlign w:val="center"/>
            <w:hideMark/>
          </w:tcPr>
          <w:p w:rsidR="00000000" w:rsidRDefault="00000000">
            <w:r>
              <w:t>discountLv</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del w:id="38" w:author="Unknown">
              <w:r>
                <w:delText xml:space="preserve">Discount level (Deprecated) </w:delText>
              </w:r>
            </w:del>
          </w:p>
        </w:tc>
      </w:tr>
    </w:tbl>
    <w:p w:rsidR="00000000" w:rsidRDefault="00000000">
      <w:pPr>
        <w:pStyle w:val="a5"/>
        <w:ind w:left="720" w:right="720"/>
        <w:divId w:val="446588141"/>
      </w:pPr>
      <w:r>
        <w:t>Response Example</w:t>
      </w:r>
    </w:p>
    <w:p w:rsidR="00000000" w:rsidRDefault="00000000">
      <w:pPr>
        <w:pStyle w:val="HTML0"/>
        <w:divId w:val="2005162537"/>
        <w:rPr>
          <w:rStyle w:val="w"/>
        </w:rPr>
      </w:pPr>
      <w:r>
        <w:rPr>
          <w:rStyle w:val="p"/>
        </w:rPr>
        <w:t>{</w:t>
      </w:r>
    </w:p>
    <w:p w:rsidR="00000000" w:rsidRDefault="00000000">
      <w:pPr>
        <w:pStyle w:val="HTML0"/>
        <w:divId w:val="2005162537"/>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2005162537"/>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2005162537"/>
        <w:rPr>
          <w:rStyle w:val="w"/>
        </w:rPr>
      </w:pPr>
      <w:r>
        <w:rPr>
          <w:rStyle w:val="w"/>
        </w:rPr>
        <w:t xml:space="preserve">        </w:t>
      </w:r>
      <w:r>
        <w:rPr>
          <w:rStyle w:val="p"/>
        </w:rPr>
        <w:t>{</w:t>
      </w:r>
    </w:p>
    <w:p w:rsidR="00000000" w:rsidRDefault="00000000">
      <w:pPr>
        <w:pStyle w:val="HTML0"/>
        <w:divId w:val="2005162537"/>
        <w:rPr>
          <w:rStyle w:val="w"/>
        </w:rPr>
      </w:pPr>
      <w:r>
        <w:rPr>
          <w:rStyle w:val="w"/>
        </w:rPr>
        <w:t xml:space="preserve">            </w:t>
      </w:r>
      <w:r>
        <w:rPr>
          <w:rStyle w:val="nl"/>
        </w:rPr>
        <w:t>"amt"</w:t>
      </w:r>
      <w:r>
        <w:rPr>
          <w:rStyle w:val="p"/>
        </w:rPr>
        <w:t>:</w:t>
      </w:r>
      <w:r>
        <w:rPr>
          <w:rStyle w:val="w"/>
        </w:rPr>
        <w:t xml:space="preserve"> </w:t>
      </w:r>
      <w:r>
        <w:rPr>
          <w:rStyle w:val="s2"/>
        </w:rPr>
        <w:t>"0"</w:t>
      </w:r>
      <w:r>
        <w:rPr>
          <w:rStyle w:val="p"/>
        </w:rPr>
        <w:t>,</w:t>
      </w:r>
    </w:p>
    <w:p w:rsidR="00000000" w:rsidRDefault="00000000">
      <w:pPr>
        <w:pStyle w:val="HTML0"/>
        <w:divId w:val="2005162537"/>
        <w:rPr>
          <w:rStyle w:val="w"/>
        </w:rPr>
      </w:pPr>
      <w:r>
        <w:rPr>
          <w:rStyle w:val="w"/>
        </w:rPr>
        <w:t xml:space="preserve">            </w:t>
      </w:r>
      <w:r>
        <w:rPr>
          <w:rStyle w:val="nl"/>
        </w:rPr>
        <w:t>"ccy"</w:t>
      </w:r>
      <w:r>
        <w:rPr>
          <w:rStyle w:val="p"/>
        </w:rPr>
        <w:t>:</w:t>
      </w:r>
      <w:r>
        <w:rPr>
          <w:rStyle w:val="w"/>
        </w:rPr>
        <w:t xml:space="preserve"> </w:t>
      </w:r>
      <w:r>
        <w:rPr>
          <w:rStyle w:val="s2"/>
        </w:rPr>
        <w:t>"BTC"</w:t>
      </w:r>
      <w:r>
        <w:rPr>
          <w:rStyle w:val="p"/>
        </w:rPr>
        <w:t>,</w:t>
      </w:r>
    </w:p>
    <w:p w:rsidR="00000000" w:rsidRDefault="00000000">
      <w:pPr>
        <w:pStyle w:val="HTML0"/>
        <w:divId w:val="2005162537"/>
        <w:rPr>
          <w:rStyle w:val="w"/>
        </w:rPr>
      </w:pPr>
      <w:r>
        <w:rPr>
          <w:rStyle w:val="w"/>
        </w:rPr>
        <w:t xml:space="preserve">            </w:t>
      </w:r>
      <w:r>
        <w:rPr>
          <w:rStyle w:val="nl"/>
        </w:rPr>
        <w:t>"details"</w:t>
      </w:r>
      <w:r>
        <w:rPr>
          <w:rStyle w:val="p"/>
        </w:rPr>
        <w:t>:</w:t>
      </w:r>
      <w:r>
        <w:rPr>
          <w:rStyle w:val="w"/>
        </w:rPr>
        <w:t xml:space="preserve"> </w:t>
      </w:r>
      <w:r>
        <w:rPr>
          <w:rStyle w:val="p"/>
        </w:rPr>
        <w:t>[</w:t>
      </w:r>
    </w:p>
    <w:p w:rsidR="00000000" w:rsidRDefault="00000000">
      <w:pPr>
        <w:pStyle w:val="HTML0"/>
        <w:divId w:val="2005162537"/>
        <w:rPr>
          <w:rStyle w:val="w"/>
        </w:rPr>
      </w:pPr>
      <w:r>
        <w:rPr>
          <w:rStyle w:val="w"/>
        </w:rPr>
        <w:t xml:space="preserve">                </w:t>
      </w:r>
      <w:r>
        <w:rPr>
          <w:rStyle w:val="p"/>
        </w:rPr>
        <w:t>{</w:t>
      </w:r>
    </w:p>
    <w:p w:rsidR="00000000" w:rsidRDefault="00000000">
      <w:pPr>
        <w:pStyle w:val="HTML0"/>
        <w:divId w:val="2005162537"/>
        <w:rPr>
          <w:rStyle w:val="w"/>
        </w:rPr>
      </w:pPr>
      <w:r>
        <w:rPr>
          <w:rStyle w:val="w"/>
        </w:rPr>
        <w:t xml:space="preserve">                    </w:t>
      </w:r>
      <w:r>
        <w:rPr>
          <w:rStyle w:val="nl"/>
        </w:rPr>
        <w:t>"discountRate"</w:t>
      </w:r>
      <w:r>
        <w:rPr>
          <w:rStyle w:val="p"/>
        </w:rPr>
        <w:t>:</w:t>
      </w:r>
      <w:r>
        <w:rPr>
          <w:rStyle w:val="w"/>
        </w:rPr>
        <w:t xml:space="preserve"> </w:t>
      </w:r>
      <w:r>
        <w:rPr>
          <w:rStyle w:val="s2"/>
        </w:rPr>
        <w:t>"0.98"</w:t>
      </w:r>
      <w:r>
        <w:rPr>
          <w:rStyle w:val="p"/>
        </w:rPr>
        <w:t>,</w:t>
      </w:r>
    </w:p>
    <w:p w:rsidR="00000000" w:rsidRDefault="00000000">
      <w:pPr>
        <w:pStyle w:val="HTML0"/>
        <w:divId w:val="2005162537"/>
        <w:rPr>
          <w:rStyle w:val="w"/>
        </w:rPr>
      </w:pPr>
      <w:r>
        <w:rPr>
          <w:rStyle w:val="w"/>
        </w:rPr>
        <w:t xml:space="preserve">                    </w:t>
      </w:r>
      <w:r>
        <w:rPr>
          <w:rStyle w:val="nl"/>
        </w:rPr>
        <w:t>"liqPenaltyRate"</w:t>
      </w:r>
      <w:r>
        <w:rPr>
          <w:rStyle w:val="p"/>
        </w:rPr>
        <w:t>:</w:t>
      </w:r>
      <w:r>
        <w:rPr>
          <w:rStyle w:val="w"/>
        </w:rPr>
        <w:t xml:space="preserve"> </w:t>
      </w:r>
      <w:r>
        <w:rPr>
          <w:rStyle w:val="s2"/>
        </w:rPr>
        <w:t>"0.02"</w:t>
      </w:r>
      <w:r>
        <w:rPr>
          <w:rStyle w:val="p"/>
        </w:rPr>
        <w:t>,</w:t>
      </w:r>
    </w:p>
    <w:p w:rsidR="00000000" w:rsidRDefault="00000000">
      <w:pPr>
        <w:pStyle w:val="HTML0"/>
        <w:divId w:val="2005162537"/>
        <w:rPr>
          <w:rStyle w:val="w"/>
        </w:rPr>
      </w:pPr>
      <w:r>
        <w:rPr>
          <w:rStyle w:val="w"/>
        </w:rPr>
        <w:t xml:space="preserve">                    </w:t>
      </w:r>
      <w:r>
        <w:rPr>
          <w:rStyle w:val="nl"/>
        </w:rPr>
        <w:t>"maxAmt"</w:t>
      </w:r>
      <w:r>
        <w:rPr>
          <w:rStyle w:val="p"/>
        </w:rPr>
        <w:t>:</w:t>
      </w:r>
      <w:r>
        <w:rPr>
          <w:rStyle w:val="w"/>
        </w:rPr>
        <w:t xml:space="preserve"> </w:t>
      </w:r>
      <w:r>
        <w:rPr>
          <w:rStyle w:val="s2"/>
        </w:rPr>
        <w:t>"20"</w:t>
      </w:r>
      <w:r>
        <w:rPr>
          <w:rStyle w:val="p"/>
        </w:rPr>
        <w:t>,</w:t>
      </w:r>
    </w:p>
    <w:p w:rsidR="00000000" w:rsidRDefault="00000000">
      <w:pPr>
        <w:pStyle w:val="HTML0"/>
        <w:divId w:val="2005162537"/>
        <w:rPr>
          <w:rStyle w:val="w"/>
        </w:rPr>
      </w:pPr>
      <w:r>
        <w:rPr>
          <w:rStyle w:val="w"/>
        </w:rPr>
        <w:t xml:space="preserve">                    </w:t>
      </w:r>
      <w:r>
        <w:rPr>
          <w:rStyle w:val="nl"/>
        </w:rPr>
        <w:t>"minAmt"</w:t>
      </w:r>
      <w:r>
        <w:rPr>
          <w:rStyle w:val="p"/>
        </w:rPr>
        <w:t>:</w:t>
      </w:r>
      <w:r>
        <w:rPr>
          <w:rStyle w:val="w"/>
        </w:rPr>
        <w:t xml:space="preserve"> </w:t>
      </w:r>
      <w:r>
        <w:rPr>
          <w:rStyle w:val="s2"/>
        </w:rPr>
        <w:t>"0"</w:t>
      </w:r>
      <w:r>
        <w:rPr>
          <w:rStyle w:val="p"/>
        </w:rPr>
        <w:t>,</w:t>
      </w:r>
    </w:p>
    <w:p w:rsidR="00000000" w:rsidRDefault="00000000">
      <w:pPr>
        <w:pStyle w:val="HTML0"/>
        <w:divId w:val="2005162537"/>
        <w:rPr>
          <w:rStyle w:val="w"/>
        </w:rPr>
      </w:pPr>
      <w:r>
        <w:rPr>
          <w:rStyle w:val="w"/>
        </w:rPr>
        <w:t xml:space="preserve">                    </w:t>
      </w:r>
      <w:r>
        <w:rPr>
          <w:rStyle w:val="nl"/>
        </w:rPr>
        <w:t>"tier"</w:t>
      </w:r>
      <w:r>
        <w:rPr>
          <w:rStyle w:val="p"/>
        </w:rPr>
        <w:t>:</w:t>
      </w:r>
      <w:r>
        <w:rPr>
          <w:rStyle w:val="w"/>
        </w:rPr>
        <w:t xml:space="preserve"> </w:t>
      </w:r>
      <w:r>
        <w:rPr>
          <w:rStyle w:val="s2"/>
        </w:rPr>
        <w:t>"1"</w:t>
      </w:r>
      <w:r>
        <w:rPr>
          <w:rStyle w:val="p"/>
        </w:rPr>
        <w:t>,</w:t>
      </w:r>
    </w:p>
    <w:p w:rsidR="00000000" w:rsidRDefault="00000000">
      <w:pPr>
        <w:pStyle w:val="HTML0"/>
        <w:divId w:val="2005162537"/>
        <w:rPr>
          <w:rStyle w:val="w"/>
        </w:rPr>
      </w:pPr>
      <w:r>
        <w:rPr>
          <w:rStyle w:val="w"/>
        </w:rPr>
        <w:t xml:space="preserve">                    </w:t>
      </w:r>
      <w:r>
        <w:rPr>
          <w:rStyle w:val="nl"/>
        </w:rPr>
        <w:t>"disCcyEq"</w:t>
      </w:r>
      <w:r>
        <w:rPr>
          <w:rStyle w:val="p"/>
        </w:rPr>
        <w:t>:</w:t>
      </w:r>
      <w:r>
        <w:rPr>
          <w:rStyle w:val="w"/>
        </w:rPr>
        <w:t xml:space="preserve"> </w:t>
      </w:r>
      <w:r>
        <w:rPr>
          <w:rStyle w:val="s2"/>
        </w:rPr>
        <w:t>"1000"</w:t>
      </w:r>
    </w:p>
    <w:p w:rsidR="00000000" w:rsidRDefault="00000000">
      <w:pPr>
        <w:pStyle w:val="HTML0"/>
        <w:divId w:val="2005162537"/>
        <w:rPr>
          <w:rStyle w:val="w"/>
        </w:rPr>
      </w:pPr>
      <w:r>
        <w:rPr>
          <w:rStyle w:val="w"/>
        </w:rPr>
        <w:t xml:space="preserve">                </w:t>
      </w:r>
      <w:r>
        <w:rPr>
          <w:rStyle w:val="p"/>
        </w:rPr>
        <w:t>},</w:t>
      </w:r>
    </w:p>
    <w:p w:rsidR="00000000" w:rsidRDefault="00000000">
      <w:pPr>
        <w:pStyle w:val="HTML0"/>
        <w:divId w:val="2005162537"/>
        <w:rPr>
          <w:rStyle w:val="w"/>
        </w:rPr>
      </w:pPr>
      <w:r>
        <w:rPr>
          <w:rStyle w:val="w"/>
        </w:rPr>
        <w:t xml:space="preserve">                </w:t>
      </w:r>
      <w:r>
        <w:rPr>
          <w:rStyle w:val="p"/>
        </w:rPr>
        <w:t>{</w:t>
      </w:r>
    </w:p>
    <w:p w:rsidR="00000000" w:rsidRDefault="00000000">
      <w:pPr>
        <w:pStyle w:val="HTML0"/>
        <w:divId w:val="2005162537"/>
        <w:rPr>
          <w:rStyle w:val="w"/>
        </w:rPr>
      </w:pPr>
      <w:r>
        <w:rPr>
          <w:rStyle w:val="w"/>
        </w:rPr>
        <w:t xml:space="preserve">                    </w:t>
      </w:r>
      <w:r>
        <w:rPr>
          <w:rStyle w:val="nl"/>
        </w:rPr>
        <w:t>"discountRate"</w:t>
      </w:r>
      <w:r>
        <w:rPr>
          <w:rStyle w:val="p"/>
        </w:rPr>
        <w:t>:</w:t>
      </w:r>
      <w:r>
        <w:rPr>
          <w:rStyle w:val="w"/>
        </w:rPr>
        <w:t xml:space="preserve"> </w:t>
      </w:r>
      <w:r>
        <w:rPr>
          <w:rStyle w:val="s2"/>
        </w:rPr>
        <w:t>"0.9775"</w:t>
      </w:r>
      <w:r>
        <w:rPr>
          <w:rStyle w:val="p"/>
        </w:rPr>
        <w:t>,</w:t>
      </w:r>
    </w:p>
    <w:p w:rsidR="00000000" w:rsidRDefault="00000000">
      <w:pPr>
        <w:pStyle w:val="HTML0"/>
        <w:divId w:val="2005162537"/>
        <w:rPr>
          <w:rStyle w:val="w"/>
        </w:rPr>
      </w:pPr>
      <w:r>
        <w:rPr>
          <w:rStyle w:val="w"/>
        </w:rPr>
        <w:t xml:space="preserve">                    </w:t>
      </w:r>
      <w:r>
        <w:rPr>
          <w:rStyle w:val="nl"/>
        </w:rPr>
        <w:t>"liqPenaltyRate"</w:t>
      </w:r>
      <w:r>
        <w:rPr>
          <w:rStyle w:val="p"/>
        </w:rPr>
        <w:t>:</w:t>
      </w:r>
      <w:r>
        <w:rPr>
          <w:rStyle w:val="w"/>
        </w:rPr>
        <w:t xml:space="preserve"> </w:t>
      </w:r>
      <w:r>
        <w:rPr>
          <w:rStyle w:val="s2"/>
        </w:rPr>
        <w:t>"0.0225"</w:t>
      </w:r>
      <w:r>
        <w:rPr>
          <w:rStyle w:val="p"/>
        </w:rPr>
        <w:t>,</w:t>
      </w:r>
    </w:p>
    <w:p w:rsidR="00000000" w:rsidRDefault="00000000">
      <w:pPr>
        <w:pStyle w:val="HTML0"/>
        <w:divId w:val="2005162537"/>
        <w:rPr>
          <w:rStyle w:val="w"/>
        </w:rPr>
      </w:pPr>
      <w:r>
        <w:rPr>
          <w:rStyle w:val="w"/>
        </w:rPr>
        <w:t xml:space="preserve">                    </w:t>
      </w:r>
      <w:r>
        <w:rPr>
          <w:rStyle w:val="nl"/>
        </w:rPr>
        <w:t>"maxAmt"</w:t>
      </w:r>
      <w:r>
        <w:rPr>
          <w:rStyle w:val="p"/>
        </w:rPr>
        <w:t>:</w:t>
      </w:r>
      <w:r>
        <w:rPr>
          <w:rStyle w:val="w"/>
        </w:rPr>
        <w:t xml:space="preserve"> </w:t>
      </w:r>
      <w:r>
        <w:rPr>
          <w:rStyle w:val="s2"/>
        </w:rPr>
        <w:t>"25"</w:t>
      </w:r>
      <w:r>
        <w:rPr>
          <w:rStyle w:val="p"/>
        </w:rPr>
        <w:t>,</w:t>
      </w:r>
    </w:p>
    <w:p w:rsidR="00000000" w:rsidRDefault="00000000">
      <w:pPr>
        <w:pStyle w:val="HTML0"/>
        <w:divId w:val="2005162537"/>
        <w:rPr>
          <w:rStyle w:val="w"/>
        </w:rPr>
      </w:pPr>
      <w:r>
        <w:rPr>
          <w:rStyle w:val="w"/>
        </w:rPr>
        <w:t xml:space="preserve">                    </w:t>
      </w:r>
      <w:r>
        <w:rPr>
          <w:rStyle w:val="nl"/>
        </w:rPr>
        <w:t>"minAmt"</w:t>
      </w:r>
      <w:r>
        <w:rPr>
          <w:rStyle w:val="p"/>
        </w:rPr>
        <w:t>:</w:t>
      </w:r>
      <w:r>
        <w:rPr>
          <w:rStyle w:val="w"/>
        </w:rPr>
        <w:t xml:space="preserve"> </w:t>
      </w:r>
      <w:r>
        <w:rPr>
          <w:rStyle w:val="s2"/>
        </w:rPr>
        <w:t>"20"</w:t>
      </w:r>
      <w:r>
        <w:rPr>
          <w:rStyle w:val="p"/>
        </w:rPr>
        <w:t>,</w:t>
      </w:r>
    </w:p>
    <w:p w:rsidR="00000000" w:rsidRDefault="00000000">
      <w:pPr>
        <w:pStyle w:val="HTML0"/>
        <w:divId w:val="2005162537"/>
        <w:rPr>
          <w:rStyle w:val="w"/>
        </w:rPr>
      </w:pPr>
      <w:r>
        <w:rPr>
          <w:rStyle w:val="w"/>
        </w:rPr>
        <w:t xml:space="preserve">                    </w:t>
      </w:r>
      <w:r>
        <w:rPr>
          <w:rStyle w:val="nl"/>
        </w:rPr>
        <w:t>"tier"</w:t>
      </w:r>
      <w:r>
        <w:rPr>
          <w:rStyle w:val="p"/>
        </w:rPr>
        <w:t>:</w:t>
      </w:r>
      <w:r>
        <w:rPr>
          <w:rStyle w:val="w"/>
        </w:rPr>
        <w:t xml:space="preserve"> </w:t>
      </w:r>
      <w:r>
        <w:rPr>
          <w:rStyle w:val="s2"/>
        </w:rPr>
        <w:t>"2"</w:t>
      </w:r>
      <w:r>
        <w:rPr>
          <w:rStyle w:val="p"/>
        </w:rPr>
        <w:t>,</w:t>
      </w:r>
    </w:p>
    <w:p w:rsidR="00000000" w:rsidRDefault="00000000">
      <w:pPr>
        <w:pStyle w:val="HTML0"/>
        <w:divId w:val="2005162537"/>
        <w:rPr>
          <w:rStyle w:val="w"/>
        </w:rPr>
      </w:pPr>
      <w:r>
        <w:rPr>
          <w:rStyle w:val="w"/>
        </w:rPr>
        <w:t xml:space="preserve">                    </w:t>
      </w:r>
      <w:r>
        <w:rPr>
          <w:rStyle w:val="nl"/>
        </w:rPr>
        <w:t>"disCcyEq"</w:t>
      </w:r>
      <w:r>
        <w:rPr>
          <w:rStyle w:val="p"/>
        </w:rPr>
        <w:t>:</w:t>
      </w:r>
      <w:r>
        <w:rPr>
          <w:rStyle w:val="w"/>
        </w:rPr>
        <w:t xml:space="preserve"> </w:t>
      </w:r>
      <w:r>
        <w:rPr>
          <w:rStyle w:val="s2"/>
        </w:rPr>
        <w:t>"2000"</w:t>
      </w:r>
    </w:p>
    <w:p w:rsidR="00000000" w:rsidRDefault="00000000">
      <w:pPr>
        <w:pStyle w:val="HTML0"/>
        <w:divId w:val="2005162537"/>
        <w:rPr>
          <w:rStyle w:val="w"/>
        </w:rPr>
      </w:pPr>
      <w:r>
        <w:rPr>
          <w:rStyle w:val="w"/>
        </w:rPr>
        <w:t xml:space="preserve">                </w:t>
      </w:r>
      <w:r>
        <w:rPr>
          <w:rStyle w:val="p"/>
        </w:rPr>
        <w:t>}</w:t>
      </w:r>
    </w:p>
    <w:p w:rsidR="00000000" w:rsidRDefault="00000000">
      <w:pPr>
        <w:pStyle w:val="HTML0"/>
        <w:divId w:val="2005162537"/>
        <w:rPr>
          <w:rStyle w:val="w"/>
        </w:rPr>
      </w:pPr>
      <w:r>
        <w:rPr>
          <w:rStyle w:val="w"/>
        </w:rPr>
        <w:t xml:space="preserve">            </w:t>
      </w:r>
      <w:r>
        <w:rPr>
          <w:rStyle w:val="p"/>
        </w:rPr>
        <w:t>],</w:t>
      </w:r>
    </w:p>
    <w:p w:rsidR="00000000" w:rsidRDefault="00000000">
      <w:pPr>
        <w:pStyle w:val="HTML0"/>
        <w:divId w:val="2005162537"/>
        <w:rPr>
          <w:rStyle w:val="w"/>
        </w:rPr>
      </w:pPr>
      <w:r>
        <w:rPr>
          <w:rStyle w:val="w"/>
        </w:rPr>
        <w:t xml:space="preserve">            </w:t>
      </w:r>
      <w:r>
        <w:rPr>
          <w:rStyle w:val="nl"/>
        </w:rPr>
        <w:t>"discountLv"</w:t>
      </w:r>
      <w:r>
        <w:rPr>
          <w:rStyle w:val="p"/>
        </w:rPr>
        <w:t>:</w:t>
      </w:r>
      <w:r>
        <w:rPr>
          <w:rStyle w:val="w"/>
        </w:rPr>
        <w:t xml:space="preserve"> </w:t>
      </w:r>
      <w:r>
        <w:rPr>
          <w:rStyle w:val="s2"/>
        </w:rPr>
        <w:t>"1"</w:t>
      </w:r>
      <w:r>
        <w:rPr>
          <w:rStyle w:val="p"/>
        </w:rPr>
        <w:t>,</w:t>
      </w:r>
    </w:p>
    <w:p w:rsidR="00000000" w:rsidRDefault="00000000">
      <w:pPr>
        <w:pStyle w:val="HTML0"/>
        <w:divId w:val="2005162537"/>
        <w:rPr>
          <w:rStyle w:val="w"/>
        </w:rPr>
      </w:pPr>
      <w:r>
        <w:rPr>
          <w:rStyle w:val="w"/>
        </w:rPr>
        <w:t xml:space="preserve">            </w:t>
      </w:r>
      <w:r>
        <w:rPr>
          <w:rStyle w:val="nl"/>
        </w:rPr>
        <w:t>"minDiscountRate"</w:t>
      </w:r>
      <w:r>
        <w:rPr>
          <w:rStyle w:val="p"/>
        </w:rPr>
        <w:t>:</w:t>
      </w:r>
      <w:r>
        <w:rPr>
          <w:rStyle w:val="w"/>
        </w:rPr>
        <w:t xml:space="preserve"> </w:t>
      </w:r>
      <w:r>
        <w:rPr>
          <w:rStyle w:val="s2"/>
        </w:rPr>
        <w:t>"0"</w:t>
      </w:r>
    </w:p>
    <w:p w:rsidR="00000000" w:rsidRDefault="00000000">
      <w:pPr>
        <w:pStyle w:val="HTML0"/>
        <w:divId w:val="2005162537"/>
        <w:rPr>
          <w:rStyle w:val="w"/>
        </w:rPr>
      </w:pPr>
      <w:r>
        <w:rPr>
          <w:rStyle w:val="w"/>
        </w:rPr>
        <w:t xml:space="preserve">        </w:t>
      </w:r>
      <w:r>
        <w:rPr>
          <w:rStyle w:val="p"/>
        </w:rPr>
        <w:t>}</w:t>
      </w:r>
    </w:p>
    <w:p w:rsidR="00000000" w:rsidRDefault="00000000">
      <w:pPr>
        <w:pStyle w:val="HTML0"/>
        <w:divId w:val="2005162537"/>
        <w:rPr>
          <w:rStyle w:val="w"/>
        </w:rPr>
      </w:pPr>
      <w:r>
        <w:rPr>
          <w:rStyle w:val="w"/>
        </w:rPr>
        <w:t xml:space="preserve">    </w:t>
      </w:r>
      <w:r>
        <w:rPr>
          <w:rStyle w:val="p"/>
        </w:rPr>
        <w:t>],</w:t>
      </w:r>
    </w:p>
    <w:p w:rsidR="00000000" w:rsidRDefault="00000000">
      <w:pPr>
        <w:pStyle w:val="HTML0"/>
        <w:divId w:val="2005162537"/>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2005162537"/>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2"/>
        <w:gridCol w:w="780"/>
        <w:gridCol w:w="5594"/>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Currency</w:t>
            </w:r>
          </w:p>
        </w:tc>
      </w:tr>
      <w:tr w:rsidR="00000000">
        <w:trPr>
          <w:divId w:val="175387555"/>
          <w:tblCellSpacing w:w="15" w:type="dxa"/>
        </w:trPr>
        <w:tc>
          <w:tcPr>
            <w:tcW w:w="0" w:type="auto"/>
            <w:vAlign w:val="center"/>
            <w:hideMark/>
          </w:tcPr>
          <w:p w:rsidR="00000000" w:rsidRDefault="00000000">
            <w:r>
              <w:t>amt</w:t>
            </w:r>
          </w:p>
        </w:tc>
        <w:tc>
          <w:tcPr>
            <w:tcW w:w="0" w:type="auto"/>
            <w:vAlign w:val="center"/>
            <w:hideMark/>
          </w:tcPr>
          <w:p w:rsidR="00000000" w:rsidRDefault="00000000">
            <w:r>
              <w:t>String</w:t>
            </w:r>
          </w:p>
        </w:tc>
        <w:tc>
          <w:tcPr>
            <w:tcW w:w="0" w:type="auto"/>
            <w:vAlign w:val="center"/>
            <w:hideMark/>
          </w:tcPr>
          <w:p w:rsidR="00000000" w:rsidRDefault="00000000">
            <w:r>
              <w:t>Interest-free quota</w:t>
            </w:r>
          </w:p>
        </w:tc>
      </w:tr>
      <w:tr w:rsidR="00000000">
        <w:trPr>
          <w:divId w:val="175387555"/>
          <w:tblCellSpacing w:w="15" w:type="dxa"/>
        </w:trPr>
        <w:tc>
          <w:tcPr>
            <w:tcW w:w="0" w:type="auto"/>
            <w:vAlign w:val="center"/>
            <w:hideMark/>
          </w:tcPr>
          <w:p w:rsidR="00000000" w:rsidRDefault="00000000">
            <w:r>
              <w:t>discountLv</w:t>
            </w:r>
          </w:p>
        </w:tc>
        <w:tc>
          <w:tcPr>
            <w:tcW w:w="0" w:type="auto"/>
            <w:vAlign w:val="center"/>
            <w:hideMark/>
          </w:tcPr>
          <w:p w:rsidR="00000000" w:rsidRDefault="00000000">
            <w:r>
              <w:t>String</w:t>
            </w:r>
          </w:p>
        </w:tc>
        <w:tc>
          <w:tcPr>
            <w:tcW w:w="0" w:type="auto"/>
            <w:vAlign w:val="center"/>
            <w:hideMark/>
          </w:tcPr>
          <w:p w:rsidR="00000000" w:rsidRDefault="00000000">
            <w:del w:id="39" w:author="Unknown">
              <w:r>
                <w:delText>Discount rate level.(Deprecated)</w:delText>
              </w:r>
            </w:del>
          </w:p>
        </w:tc>
      </w:tr>
      <w:tr w:rsidR="00000000">
        <w:trPr>
          <w:divId w:val="175387555"/>
          <w:tblCellSpacing w:w="15" w:type="dxa"/>
        </w:trPr>
        <w:tc>
          <w:tcPr>
            <w:tcW w:w="0" w:type="auto"/>
            <w:vAlign w:val="center"/>
            <w:hideMark/>
          </w:tcPr>
          <w:p w:rsidR="00000000" w:rsidRDefault="00000000">
            <w:r>
              <w:t>minDiscountRate</w:t>
            </w:r>
          </w:p>
        </w:tc>
        <w:tc>
          <w:tcPr>
            <w:tcW w:w="0" w:type="auto"/>
            <w:vAlign w:val="center"/>
            <w:hideMark/>
          </w:tcPr>
          <w:p w:rsidR="00000000" w:rsidRDefault="00000000">
            <w:r>
              <w:t>String</w:t>
            </w:r>
          </w:p>
        </w:tc>
        <w:tc>
          <w:tcPr>
            <w:tcW w:w="0" w:type="auto"/>
            <w:vAlign w:val="center"/>
            <w:hideMark/>
          </w:tcPr>
          <w:p w:rsidR="00000000" w:rsidRDefault="00000000">
            <w:r>
              <w:t>Minimum discount rate when it exceeds the maximum amount of the last tier.</w:t>
            </w:r>
          </w:p>
        </w:tc>
      </w:tr>
      <w:tr w:rsidR="00000000">
        <w:trPr>
          <w:divId w:val="175387555"/>
          <w:tblCellSpacing w:w="15" w:type="dxa"/>
        </w:trPr>
        <w:tc>
          <w:tcPr>
            <w:tcW w:w="0" w:type="auto"/>
            <w:vAlign w:val="center"/>
            <w:hideMark/>
          </w:tcPr>
          <w:p w:rsidR="00000000" w:rsidRDefault="00000000">
            <w:r>
              <w:t>details</w:t>
            </w:r>
          </w:p>
        </w:tc>
        <w:tc>
          <w:tcPr>
            <w:tcW w:w="0" w:type="auto"/>
            <w:vAlign w:val="center"/>
            <w:hideMark/>
          </w:tcPr>
          <w:p w:rsidR="00000000" w:rsidRDefault="00000000">
            <w:r>
              <w:t>Array</w:t>
            </w:r>
          </w:p>
        </w:tc>
        <w:tc>
          <w:tcPr>
            <w:tcW w:w="0" w:type="auto"/>
            <w:vAlign w:val="center"/>
            <w:hideMark/>
          </w:tcPr>
          <w:p w:rsidR="00000000" w:rsidRDefault="00000000">
            <w:r>
              <w:t>New discount details.</w:t>
            </w:r>
          </w:p>
        </w:tc>
      </w:tr>
      <w:tr w:rsidR="00000000">
        <w:trPr>
          <w:divId w:val="175387555"/>
          <w:tblCellSpacing w:w="15" w:type="dxa"/>
        </w:trPr>
        <w:tc>
          <w:tcPr>
            <w:tcW w:w="0" w:type="auto"/>
            <w:vAlign w:val="center"/>
            <w:hideMark/>
          </w:tcPr>
          <w:p w:rsidR="00000000" w:rsidRDefault="00000000">
            <w:r>
              <w:t>&gt; discountRate</w:t>
            </w:r>
          </w:p>
        </w:tc>
        <w:tc>
          <w:tcPr>
            <w:tcW w:w="0" w:type="auto"/>
            <w:vAlign w:val="center"/>
            <w:hideMark/>
          </w:tcPr>
          <w:p w:rsidR="00000000" w:rsidRDefault="00000000">
            <w:r>
              <w:t>String</w:t>
            </w:r>
          </w:p>
        </w:tc>
        <w:tc>
          <w:tcPr>
            <w:tcW w:w="0" w:type="auto"/>
            <w:vAlign w:val="center"/>
            <w:hideMark/>
          </w:tcPr>
          <w:p w:rsidR="00000000" w:rsidRDefault="00000000">
            <w:r>
              <w:t>Discount rate</w:t>
            </w:r>
          </w:p>
        </w:tc>
      </w:tr>
      <w:tr w:rsidR="00000000">
        <w:trPr>
          <w:divId w:val="175387555"/>
          <w:tblCellSpacing w:w="15" w:type="dxa"/>
        </w:trPr>
        <w:tc>
          <w:tcPr>
            <w:tcW w:w="0" w:type="auto"/>
            <w:vAlign w:val="center"/>
            <w:hideMark/>
          </w:tcPr>
          <w:p w:rsidR="00000000" w:rsidRDefault="00000000">
            <w:r>
              <w:t>&gt; maxAmt</w:t>
            </w:r>
          </w:p>
        </w:tc>
        <w:tc>
          <w:tcPr>
            <w:tcW w:w="0" w:type="auto"/>
            <w:vAlign w:val="center"/>
            <w:hideMark/>
          </w:tcPr>
          <w:p w:rsidR="00000000" w:rsidRDefault="00000000">
            <w:r>
              <w:t>String</w:t>
            </w:r>
          </w:p>
        </w:tc>
        <w:tc>
          <w:tcPr>
            <w:tcW w:w="0" w:type="auto"/>
            <w:vAlign w:val="center"/>
            <w:hideMark/>
          </w:tcPr>
          <w:p w:rsidR="00000000" w:rsidRDefault="00000000">
            <w:r>
              <w:t xml:space="preserve">Tier - upper bound. </w:t>
            </w:r>
            <w:r>
              <w:br/>
              <w:t>The unit is the currency like BTC. "" means positive infinity</w:t>
            </w:r>
          </w:p>
        </w:tc>
      </w:tr>
      <w:tr w:rsidR="00000000">
        <w:trPr>
          <w:divId w:val="175387555"/>
          <w:tblCellSpacing w:w="15" w:type="dxa"/>
        </w:trPr>
        <w:tc>
          <w:tcPr>
            <w:tcW w:w="0" w:type="auto"/>
            <w:vAlign w:val="center"/>
            <w:hideMark/>
          </w:tcPr>
          <w:p w:rsidR="00000000" w:rsidRDefault="00000000">
            <w:r>
              <w:t>&gt; minAmt</w:t>
            </w:r>
          </w:p>
        </w:tc>
        <w:tc>
          <w:tcPr>
            <w:tcW w:w="0" w:type="auto"/>
            <w:vAlign w:val="center"/>
            <w:hideMark/>
          </w:tcPr>
          <w:p w:rsidR="00000000" w:rsidRDefault="00000000">
            <w:r>
              <w:t>String</w:t>
            </w:r>
          </w:p>
        </w:tc>
        <w:tc>
          <w:tcPr>
            <w:tcW w:w="0" w:type="auto"/>
            <w:vAlign w:val="center"/>
            <w:hideMark/>
          </w:tcPr>
          <w:p w:rsidR="00000000" w:rsidRDefault="00000000">
            <w:r>
              <w:t xml:space="preserve">Tier - lower bound. </w:t>
            </w:r>
            <w:r>
              <w:br/>
              <w:t>The unit is the currency like BTC. The minimum is 0</w:t>
            </w:r>
          </w:p>
        </w:tc>
      </w:tr>
      <w:tr w:rsidR="00000000">
        <w:trPr>
          <w:divId w:val="175387555"/>
          <w:tblCellSpacing w:w="15" w:type="dxa"/>
        </w:trPr>
        <w:tc>
          <w:tcPr>
            <w:tcW w:w="0" w:type="auto"/>
            <w:vAlign w:val="center"/>
            <w:hideMark/>
          </w:tcPr>
          <w:p w:rsidR="00000000" w:rsidRDefault="00000000">
            <w:r>
              <w:t>&gt; tier</w:t>
            </w:r>
          </w:p>
        </w:tc>
        <w:tc>
          <w:tcPr>
            <w:tcW w:w="0" w:type="auto"/>
            <w:vAlign w:val="center"/>
            <w:hideMark/>
          </w:tcPr>
          <w:p w:rsidR="00000000" w:rsidRDefault="00000000">
            <w:r>
              <w:t>String</w:t>
            </w:r>
          </w:p>
        </w:tc>
        <w:tc>
          <w:tcPr>
            <w:tcW w:w="0" w:type="auto"/>
            <w:vAlign w:val="center"/>
            <w:hideMark/>
          </w:tcPr>
          <w:p w:rsidR="00000000" w:rsidRDefault="00000000">
            <w:r>
              <w:t>Tiers</w:t>
            </w:r>
          </w:p>
        </w:tc>
      </w:tr>
      <w:tr w:rsidR="00000000">
        <w:trPr>
          <w:divId w:val="175387555"/>
          <w:tblCellSpacing w:w="15" w:type="dxa"/>
        </w:trPr>
        <w:tc>
          <w:tcPr>
            <w:tcW w:w="0" w:type="auto"/>
            <w:vAlign w:val="center"/>
            <w:hideMark/>
          </w:tcPr>
          <w:p w:rsidR="00000000" w:rsidRDefault="00000000">
            <w:r>
              <w:t>&gt; liqPenaltyRate</w:t>
            </w:r>
          </w:p>
        </w:tc>
        <w:tc>
          <w:tcPr>
            <w:tcW w:w="0" w:type="auto"/>
            <w:vAlign w:val="center"/>
            <w:hideMark/>
          </w:tcPr>
          <w:p w:rsidR="00000000" w:rsidRDefault="00000000">
            <w:r>
              <w:t>String</w:t>
            </w:r>
          </w:p>
        </w:tc>
        <w:tc>
          <w:tcPr>
            <w:tcW w:w="0" w:type="auto"/>
            <w:vAlign w:val="center"/>
            <w:hideMark/>
          </w:tcPr>
          <w:p w:rsidR="00000000" w:rsidRDefault="00000000">
            <w:r>
              <w:t>Liquidation penalty rate</w:t>
            </w:r>
          </w:p>
        </w:tc>
      </w:tr>
      <w:tr w:rsidR="00000000">
        <w:trPr>
          <w:divId w:val="175387555"/>
          <w:tblCellSpacing w:w="15" w:type="dxa"/>
        </w:trPr>
        <w:tc>
          <w:tcPr>
            <w:tcW w:w="0" w:type="auto"/>
            <w:vAlign w:val="center"/>
            <w:hideMark/>
          </w:tcPr>
          <w:p w:rsidR="00000000" w:rsidRDefault="00000000">
            <w:r>
              <w:t>&gt; disCcyEq</w:t>
            </w:r>
          </w:p>
        </w:tc>
        <w:tc>
          <w:tcPr>
            <w:tcW w:w="0" w:type="auto"/>
            <w:vAlign w:val="center"/>
            <w:hideMark/>
          </w:tcPr>
          <w:p w:rsidR="00000000" w:rsidRDefault="00000000">
            <w:r>
              <w:t>String</w:t>
            </w:r>
          </w:p>
        </w:tc>
        <w:tc>
          <w:tcPr>
            <w:tcW w:w="0" w:type="auto"/>
            <w:vAlign w:val="center"/>
            <w:hideMark/>
          </w:tcPr>
          <w:p w:rsidR="00000000" w:rsidRDefault="00000000">
            <w:r>
              <w:t>Discount equity in currency for quick calculation if your equity is the</w:t>
            </w:r>
            <w:r>
              <w:rPr>
                <w:rStyle w:val="HTML"/>
              </w:rPr>
              <w:t>maxAmt</w:t>
            </w:r>
          </w:p>
        </w:tc>
      </w:tr>
    </w:tbl>
    <w:p w:rsidR="00000000" w:rsidRDefault="00000000">
      <w:pPr>
        <w:pStyle w:val="3"/>
        <w:divId w:val="175387555"/>
      </w:pPr>
      <w:r>
        <w:t>Get system time</w:t>
      </w:r>
    </w:p>
    <w:p w:rsidR="00000000" w:rsidRDefault="00000000">
      <w:pPr>
        <w:pStyle w:val="a5"/>
        <w:divId w:val="175387555"/>
      </w:pPr>
      <w:r>
        <w:t>Retrieve API server time.</w:t>
      </w:r>
    </w:p>
    <w:p w:rsidR="00000000" w:rsidRDefault="00000000">
      <w:pPr>
        <w:pStyle w:val="4"/>
        <w:divId w:val="175387555"/>
      </w:pPr>
      <w:r>
        <w:t>Rate Limit: 10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/api/v5/public/time</w:t>
      </w:r>
    </w:p>
    <w:p w:rsidR="00000000" w:rsidRDefault="00000000">
      <w:pPr>
        <w:pStyle w:val="a5"/>
        <w:ind w:left="720" w:right="720"/>
        <w:divId w:val="495270651"/>
      </w:pPr>
      <w:r>
        <w:t>Request Example</w:t>
      </w:r>
    </w:p>
    <w:p w:rsidR="00000000" w:rsidRDefault="00000000">
      <w:pPr>
        <w:pStyle w:val="HTML0"/>
        <w:divId w:val="1039889424"/>
        <w:rPr>
          <w:rStyle w:val="HTML"/>
        </w:rPr>
      </w:pPr>
      <w:r>
        <w:rPr>
          <w:rStyle w:val="HTML"/>
        </w:rPr>
        <w:t>GET /api/v5/public/time</w:t>
      </w:r>
    </w:p>
    <w:p w:rsidR="00000000" w:rsidRDefault="00000000">
      <w:pPr>
        <w:pStyle w:val="HTML0"/>
        <w:divId w:val="835998397"/>
        <w:rPr>
          <w:rStyle w:val="HTML"/>
          <w:vanish/>
        </w:rPr>
      </w:pPr>
      <w:r>
        <w:rPr>
          <w:rStyle w:val="kn"/>
          <w:vanish/>
        </w:rPr>
        <w:t>import</w:t>
      </w:r>
      <w:r>
        <w:rPr>
          <w:rStyle w:val="HTML"/>
          <w:vanish/>
        </w:rPr>
        <w:t xml:space="preserve"> </w:t>
      </w:r>
      <w:r>
        <w:rPr>
          <w:rStyle w:val="nn"/>
          <w:vanish/>
        </w:rPr>
        <w:t>okx.PublicData</w:t>
      </w:r>
      <w:r>
        <w:rPr>
          <w:rStyle w:val="HTML"/>
          <w:vanish/>
        </w:rPr>
        <w:t xml:space="preserve"> </w:t>
      </w:r>
      <w:r>
        <w:rPr>
          <w:rStyle w:val="k"/>
          <w:vanish/>
        </w:rPr>
        <w:t>as</w:t>
      </w:r>
      <w:r>
        <w:rPr>
          <w:rStyle w:val="HTML"/>
          <w:vanish/>
        </w:rPr>
        <w:t xml:space="preserve"> </w:t>
      </w:r>
      <w:r>
        <w:rPr>
          <w:rStyle w:val="n"/>
          <w:vanish/>
        </w:rPr>
        <w:t>PublicData</w:t>
      </w:r>
    </w:p>
    <w:p w:rsidR="00000000" w:rsidRDefault="00000000">
      <w:pPr>
        <w:pStyle w:val="HTML0"/>
        <w:divId w:val="835998397"/>
        <w:rPr>
          <w:rStyle w:val="HTML"/>
          <w:vanish/>
        </w:rPr>
      </w:pPr>
    </w:p>
    <w:p w:rsidR="00000000" w:rsidRDefault="00000000">
      <w:pPr>
        <w:pStyle w:val="HTML0"/>
        <w:divId w:val="835998397"/>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 0, Demo trading: 1</w:t>
      </w:r>
    </w:p>
    <w:p w:rsidR="00000000" w:rsidRDefault="00000000">
      <w:pPr>
        <w:pStyle w:val="HTML0"/>
        <w:divId w:val="835998397"/>
        <w:rPr>
          <w:rStyle w:val="HTML"/>
          <w:vanish/>
        </w:rPr>
      </w:pPr>
    </w:p>
    <w:p w:rsidR="00000000" w:rsidRDefault="00000000">
      <w:pPr>
        <w:pStyle w:val="HTML0"/>
        <w:divId w:val="835998397"/>
        <w:rPr>
          <w:rStyle w:val="HTML"/>
          <w:vanish/>
        </w:rPr>
      </w:pPr>
      <w:r>
        <w:rPr>
          <w:rStyle w:val="n"/>
          <w:vanish/>
        </w:rPr>
        <w:t>publicDataAPI</w:t>
      </w:r>
      <w:r>
        <w:rPr>
          <w:rStyle w:val="HTML"/>
          <w:vanish/>
        </w:rPr>
        <w:t xml:space="preserve"> </w:t>
      </w:r>
      <w:r>
        <w:rPr>
          <w:rStyle w:val="o"/>
          <w:vanish/>
        </w:rPr>
        <w:t>=</w:t>
      </w:r>
      <w:r>
        <w:rPr>
          <w:rStyle w:val="HTML"/>
          <w:vanish/>
        </w:rPr>
        <w:t xml:space="preserve"> </w:t>
      </w:r>
      <w:r>
        <w:rPr>
          <w:rStyle w:val="n"/>
          <w:vanish/>
        </w:rPr>
        <w:t>PublicData</w:t>
      </w:r>
      <w:r>
        <w:rPr>
          <w:rStyle w:val="p"/>
          <w:vanish/>
        </w:rPr>
        <w:t>.</w:t>
      </w:r>
      <w:r>
        <w:rPr>
          <w:rStyle w:val="n"/>
          <w:vanish/>
        </w:rPr>
        <w:t>PublicAPI</w:t>
      </w:r>
      <w:r>
        <w:rPr>
          <w:rStyle w:val="p"/>
          <w:vanish/>
        </w:rPr>
        <w:t>(</w:t>
      </w:r>
      <w:r>
        <w:rPr>
          <w:rStyle w:val="n"/>
          <w:vanish/>
        </w:rPr>
        <w:t>flag</w:t>
      </w:r>
      <w:r>
        <w:rPr>
          <w:rStyle w:val="o"/>
          <w:vanish/>
        </w:rPr>
        <w:t>=</w:t>
      </w:r>
      <w:r>
        <w:rPr>
          <w:rStyle w:val="n"/>
          <w:vanish/>
        </w:rPr>
        <w:t>flag</w:t>
      </w:r>
      <w:r>
        <w:rPr>
          <w:rStyle w:val="p"/>
          <w:vanish/>
        </w:rPr>
        <w:t>)</w:t>
      </w:r>
    </w:p>
    <w:p w:rsidR="00000000" w:rsidRDefault="00000000">
      <w:pPr>
        <w:pStyle w:val="HTML0"/>
        <w:divId w:val="835998397"/>
        <w:rPr>
          <w:rStyle w:val="HTML"/>
          <w:vanish/>
        </w:rPr>
      </w:pPr>
    </w:p>
    <w:p w:rsidR="00000000" w:rsidRDefault="00000000">
      <w:pPr>
        <w:pStyle w:val="HTML0"/>
        <w:divId w:val="835998397"/>
        <w:rPr>
          <w:rStyle w:val="c1"/>
          <w:vanish/>
        </w:rPr>
      </w:pPr>
      <w:r>
        <w:rPr>
          <w:rStyle w:val="c1"/>
          <w:vanish/>
        </w:rPr>
        <w:t># Retrieve API server time</w:t>
      </w:r>
    </w:p>
    <w:p w:rsidR="00000000" w:rsidRDefault="00000000">
      <w:pPr>
        <w:pStyle w:val="HTML0"/>
        <w:divId w:val="835998397"/>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publicDataAPI</w:t>
      </w:r>
      <w:r>
        <w:rPr>
          <w:rStyle w:val="p"/>
          <w:vanish/>
        </w:rPr>
        <w:t>.</w:t>
      </w:r>
      <w:r>
        <w:rPr>
          <w:rStyle w:val="n"/>
          <w:vanish/>
        </w:rPr>
        <w:t>get_system_time</w:t>
      </w:r>
      <w:r>
        <w:rPr>
          <w:rStyle w:val="p"/>
          <w:vanish/>
        </w:rPr>
        <w:t>()</w:t>
      </w:r>
    </w:p>
    <w:p w:rsidR="00000000" w:rsidRDefault="00000000">
      <w:pPr>
        <w:pStyle w:val="HTML0"/>
        <w:divId w:val="835998397"/>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a5"/>
        <w:ind w:left="720" w:right="720"/>
        <w:divId w:val="1072697798"/>
      </w:pPr>
      <w:r>
        <w:t>Response Example</w:t>
      </w:r>
    </w:p>
    <w:p w:rsidR="00000000" w:rsidRDefault="00000000">
      <w:pPr>
        <w:pStyle w:val="HTML0"/>
        <w:divId w:val="1950887369"/>
        <w:rPr>
          <w:rStyle w:val="w"/>
        </w:rPr>
      </w:pPr>
      <w:r>
        <w:rPr>
          <w:rStyle w:val="p"/>
        </w:rPr>
        <w:t>{</w:t>
      </w:r>
    </w:p>
    <w:p w:rsidR="00000000" w:rsidRDefault="00000000">
      <w:pPr>
        <w:pStyle w:val="HTML0"/>
        <w:divId w:val="1950887369"/>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1950887369"/>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1950887369"/>
        <w:rPr>
          <w:rStyle w:val="w"/>
        </w:rPr>
      </w:pPr>
      <w:r>
        <w:rPr>
          <w:rStyle w:val="w"/>
        </w:rPr>
        <w:t xml:space="preserve">    </w:t>
      </w:r>
      <w:r>
        <w:rPr>
          <w:rStyle w:val="nl"/>
        </w:rPr>
        <w:t>"data"</w:t>
      </w:r>
      <w:r>
        <w:rPr>
          <w:rStyle w:val="p"/>
        </w:rPr>
        <w:t>:[</w:t>
      </w:r>
    </w:p>
    <w:p w:rsidR="00000000" w:rsidRDefault="00000000">
      <w:pPr>
        <w:pStyle w:val="HTML0"/>
        <w:divId w:val="1950887369"/>
        <w:rPr>
          <w:rStyle w:val="w"/>
        </w:rPr>
      </w:pPr>
      <w:r>
        <w:rPr>
          <w:rStyle w:val="w"/>
        </w:rPr>
        <w:t xml:space="preserve">    </w:t>
      </w:r>
      <w:r>
        <w:rPr>
          <w:rStyle w:val="p"/>
        </w:rPr>
        <w:t>{</w:t>
      </w:r>
    </w:p>
    <w:p w:rsidR="00000000" w:rsidRDefault="00000000">
      <w:pPr>
        <w:pStyle w:val="HTML0"/>
        <w:divId w:val="1950887369"/>
        <w:rPr>
          <w:rStyle w:val="w"/>
        </w:rPr>
      </w:pPr>
      <w:r>
        <w:rPr>
          <w:rStyle w:val="w"/>
        </w:rPr>
        <w:t xml:space="preserve">        </w:t>
      </w:r>
      <w:r>
        <w:rPr>
          <w:rStyle w:val="nl"/>
        </w:rPr>
        <w:t>"ts"</w:t>
      </w:r>
      <w:r>
        <w:rPr>
          <w:rStyle w:val="p"/>
        </w:rPr>
        <w:t>:</w:t>
      </w:r>
      <w:r>
        <w:rPr>
          <w:rStyle w:val="s2"/>
        </w:rPr>
        <w:t>"1597026383085"</w:t>
      </w:r>
    </w:p>
    <w:p w:rsidR="00000000" w:rsidRDefault="00000000">
      <w:pPr>
        <w:pStyle w:val="HTML0"/>
        <w:divId w:val="1950887369"/>
        <w:rPr>
          <w:rStyle w:val="w"/>
        </w:rPr>
      </w:pPr>
      <w:r>
        <w:rPr>
          <w:rStyle w:val="w"/>
        </w:rPr>
        <w:t xml:space="preserve">    </w:t>
      </w:r>
      <w:r>
        <w:rPr>
          <w:rStyle w:val="p"/>
        </w:rPr>
        <w:t>}</w:t>
      </w:r>
    </w:p>
    <w:p w:rsidR="00000000" w:rsidRDefault="00000000">
      <w:pPr>
        <w:pStyle w:val="HTML0"/>
        <w:divId w:val="1950887369"/>
        <w:rPr>
          <w:rStyle w:val="w"/>
        </w:rPr>
      </w:pPr>
      <w:r>
        <w:rPr>
          <w:rStyle w:val="w"/>
        </w:rPr>
        <w:t xml:space="preserve">  </w:t>
      </w:r>
      <w:r>
        <w:rPr>
          <w:rStyle w:val="p"/>
        </w:rPr>
        <w:t>]</w:t>
      </w:r>
    </w:p>
    <w:p w:rsidR="00000000" w:rsidRDefault="00000000">
      <w:pPr>
        <w:pStyle w:val="HTML0"/>
        <w:divId w:val="1950887369"/>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System time, Unix timestamp format in milliseconds, e.g. </w:t>
            </w:r>
            <w:r>
              <w:rPr>
                <w:rStyle w:val="HTML"/>
              </w:rPr>
              <w:t>1597026383085</w:t>
            </w:r>
          </w:p>
        </w:tc>
      </w:tr>
    </w:tbl>
    <w:p w:rsidR="00000000" w:rsidRDefault="00000000">
      <w:pPr>
        <w:pStyle w:val="3"/>
        <w:divId w:val="175387555"/>
      </w:pPr>
      <w:r>
        <w:t>Get mark price</w:t>
      </w:r>
    </w:p>
    <w:p w:rsidR="00000000" w:rsidRDefault="00000000">
      <w:pPr>
        <w:pStyle w:val="a5"/>
        <w:divId w:val="175387555"/>
      </w:pPr>
      <w:r>
        <w:t>Retrieve mark price.</w:t>
      </w:r>
    </w:p>
    <w:p w:rsidR="00000000" w:rsidRDefault="00000000">
      <w:pPr>
        <w:pStyle w:val="a5"/>
        <w:divId w:val="175387555"/>
      </w:pPr>
      <w:r>
        <w:t>We set the mark price based on the SPOT index and at a reasonable basis to prevent individual users from manipulating the market and causing the contract price to fluctuate.</w:t>
      </w:r>
    </w:p>
    <w:p w:rsidR="00000000" w:rsidRDefault="00000000">
      <w:pPr>
        <w:pStyle w:val="4"/>
        <w:divId w:val="175387555"/>
      </w:pPr>
      <w:r>
        <w:t>Rate Limit: 10 requests per 2 seconds</w:t>
      </w:r>
    </w:p>
    <w:p w:rsidR="00000000" w:rsidRDefault="00000000">
      <w:pPr>
        <w:pStyle w:val="4"/>
        <w:divId w:val="175387555"/>
      </w:pPr>
      <w:r>
        <w:t>Rate limit rule: IP +instrumentID</w:t>
      </w:r>
    </w:p>
    <w:p w:rsidR="00000000" w:rsidRDefault="00000000">
      <w:pPr>
        <w:pStyle w:val="4"/>
        <w:divId w:val="175387555"/>
      </w:pPr>
      <w:r>
        <w:t>HTTP Request</w:t>
      </w:r>
    </w:p>
    <w:p w:rsidR="00000000" w:rsidRDefault="00000000">
      <w:pPr>
        <w:pStyle w:val="a5"/>
        <w:divId w:val="175387555"/>
      </w:pPr>
      <w:r>
        <w:rPr>
          <w:rStyle w:val="HTML"/>
        </w:rPr>
        <w:t>GET /api/v5/public/mark-price</w:t>
      </w:r>
    </w:p>
    <w:p w:rsidR="00000000" w:rsidRDefault="00000000">
      <w:pPr>
        <w:pStyle w:val="a5"/>
        <w:ind w:left="720" w:right="720"/>
        <w:divId w:val="259532923"/>
      </w:pPr>
      <w:r>
        <w:t>Request Example</w:t>
      </w:r>
    </w:p>
    <w:p w:rsidR="00000000" w:rsidRDefault="00000000">
      <w:pPr>
        <w:pStyle w:val="HTML0"/>
        <w:divId w:val="72317999"/>
        <w:rPr>
          <w:rStyle w:val="HTML"/>
        </w:rPr>
      </w:pPr>
      <w:r>
        <w:rPr>
          <w:rStyle w:val="HTML"/>
        </w:rPr>
        <w:t>GET /api/v5/public/mark-price?instType</w:t>
      </w:r>
      <w:r>
        <w:rPr>
          <w:rStyle w:val="o"/>
        </w:rPr>
        <w:t>=</w:t>
      </w:r>
      <w:r>
        <w:rPr>
          <w:rStyle w:val="HTML"/>
        </w:rPr>
        <w:t>SWAP</w:t>
      </w:r>
    </w:p>
    <w:p w:rsidR="00000000" w:rsidRDefault="00000000">
      <w:pPr>
        <w:pStyle w:val="HTML0"/>
        <w:divId w:val="1065833888"/>
        <w:rPr>
          <w:rStyle w:val="HTML"/>
          <w:vanish/>
        </w:rPr>
      </w:pPr>
      <w:r>
        <w:rPr>
          <w:rStyle w:val="kn"/>
          <w:vanish/>
        </w:rPr>
        <w:t>import</w:t>
      </w:r>
      <w:r>
        <w:rPr>
          <w:rStyle w:val="HTML"/>
          <w:vanish/>
        </w:rPr>
        <w:t xml:space="preserve"> </w:t>
      </w:r>
      <w:r>
        <w:rPr>
          <w:rStyle w:val="nn"/>
          <w:vanish/>
        </w:rPr>
        <w:t>okx.PublicData</w:t>
      </w:r>
      <w:r>
        <w:rPr>
          <w:rStyle w:val="HTML"/>
          <w:vanish/>
        </w:rPr>
        <w:t xml:space="preserve"> </w:t>
      </w:r>
      <w:r>
        <w:rPr>
          <w:rStyle w:val="k"/>
          <w:vanish/>
        </w:rPr>
        <w:t>as</w:t>
      </w:r>
      <w:r>
        <w:rPr>
          <w:rStyle w:val="HTML"/>
          <w:vanish/>
        </w:rPr>
        <w:t xml:space="preserve"> </w:t>
      </w:r>
      <w:r>
        <w:rPr>
          <w:rStyle w:val="n"/>
          <w:vanish/>
        </w:rPr>
        <w:t>PublicData</w:t>
      </w:r>
    </w:p>
    <w:p w:rsidR="00000000" w:rsidRDefault="00000000">
      <w:pPr>
        <w:pStyle w:val="HTML0"/>
        <w:divId w:val="1065833888"/>
        <w:rPr>
          <w:rStyle w:val="HTML"/>
          <w:vanish/>
        </w:rPr>
      </w:pPr>
    </w:p>
    <w:p w:rsidR="00000000" w:rsidRDefault="00000000">
      <w:pPr>
        <w:pStyle w:val="HTML0"/>
        <w:divId w:val="1065833888"/>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 0, Demo trading: 1</w:t>
      </w:r>
    </w:p>
    <w:p w:rsidR="00000000" w:rsidRDefault="00000000">
      <w:pPr>
        <w:pStyle w:val="HTML0"/>
        <w:divId w:val="1065833888"/>
        <w:rPr>
          <w:rStyle w:val="HTML"/>
          <w:vanish/>
        </w:rPr>
      </w:pPr>
    </w:p>
    <w:p w:rsidR="00000000" w:rsidRDefault="00000000">
      <w:pPr>
        <w:pStyle w:val="HTML0"/>
        <w:divId w:val="1065833888"/>
        <w:rPr>
          <w:rStyle w:val="HTML"/>
          <w:vanish/>
        </w:rPr>
      </w:pPr>
      <w:r>
        <w:rPr>
          <w:rStyle w:val="n"/>
          <w:vanish/>
        </w:rPr>
        <w:t>publicDataAPI</w:t>
      </w:r>
      <w:r>
        <w:rPr>
          <w:rStyle w:val="HTML"/>
          <w:vanish/>
        </w:rPr>
        <w:t xml:space="preserve"> </w:t>
      </w:r>
      <w:r>
        <w:rPr>
          <w:rStyle w:val="o"/>
          <w:vanish/>
        </w:rPr>
        <w:t>=</w:t>
      </w:r>
      <w:r>
        <w:rPr>
          <w:rStyle w:val="HTML"/>
          <w:vanish/>
        </w:rPr>
        <w:t xml:space="preserve"> </w:t>
      </w:r>
      <w:r>
        <w:rPr>
          <w:rStyle w:val="n"/>
          <w:vanish/>
        </w:rPr>
        <w:t>PublicData</w:t>
      </w:r>
      <w:r>
        <w:rPr>
          <w:rStyle w:val="p"/>
          <w:vanish/>
        </w:rPr>
        <w:t>.</w:t>
      </w:r>
      <w:r>
        <w:rPr>
          <w:rStyle w:val="n"/>
          <w:vanish/>
        </w:rPr>
        <w:t>PublicAPI</w:t>
      </w:r>
      <w:r>
        <w:rPr>
          <w:rStyle w:val="p"/>
          <w:vanish/>
        </w:rPr>
        <w:t>(</w:t>
      </w:r>
      <w:r>
        <w:rPr>
          <w:rStyle w:val="n"/>
          <w:vanish/>
        </w:rPr>
        <w:t>flag</w:t>
      </w:r>
      <w:r>
        <w:rPr>
          <w:rStyle w:val="o"/>
          <w:vanish/>
        </w:rPr>
        <w:t>=</w:t>
      </w:r>
      <w:r>
        <w:rPr>
          <w:rStyle w:val="n"/>
          <w:vanish/>
        </w:rPr>
        <w:t>flag</w:t>
      </w:r>
      <w:r>
        <w:rPr>
          <w:rStyle w:val="p"/>
          <w:vanish/>
        </w:rPr>
        <w:t>)</w:t>
      </w:r>
    </w:p>
    <w:p w:rsidR="00000000" w:rsidRDefault="00000000">
      <w:pPr>
        <w:pStyle w:val="HTML0"/>
        <w:divId w:val="1065833888"/>
        <w:rPr>
          <w:rStyle w:val="HTML"/>
          <w:vanish/>
        </w:rPr>
      </w:pPr>
    </w:p>
    <w:p w:rsidR="00000000" w:rsidRDefault="00000000">
      <w:pPr>
        <w:pStyle w:val="HTML0"/>
        <w:divId w:val="1065833888"/>
        <w:rPr>
          <w:rStyle w:val="c1"/>
          <w:vanish/>
        </w:rPr>
      </w:pPr>
      <w:r>
        <w:rPr>
          <w:rStyle w:val="c1"/>
          <w:vanish/>
        </w:rPr>
        <w:t># Retrieve mark price</w:t>
      </w:r>
    </w:p>
    <w:p w:rsidR="00000000" w:rsidRDefault="00000000">
      <w:pPr>
        <w:pStyle w:val="HTML0"/>
        <w:divId w:val="1065833888"/>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publicDataAPI</w:t>
      </w:r>
      <w:r>
        <w:rPr>
          <w:rStyle w:val="p"/>
          <w:vanish/>
        </w:rPr>
        <w:t>.</w:t>
      </w:r>
      <w:r>
        <w:rPr>
          <w:rStyle w:val="n"/>
          <w:vanish/>
        </w:rPr>
        <w:t>get_mark_price</w:t>
      </w:r>
      <w:r>
        <w:rPr>
          <w:rStyle w:val="p"/>
          <w:vanish/>
        </w:rPr>
        <w:t>(</w:t>
      </w:r>
    </w:p>
    <w:p w:rsidR="00000000" w:rsidRDefault="00000000">
      <w:pPr>
        <w:pStyle w:val="HTML0"/>
        <w:divId w:val="1065833888"/>
        <w:rPr>
          <w:rStyle w:val="HTML"/>
          <w:vanish/>
        </w:rPr>
      </w:pPr>
      <w:r>
        <w:rPr>
          <w:rStyle w:val="HTML"/>
          <w:vanish/>
        </w:rPr>
        <w:t xml:space="preserve">    </w:t>
      </w:r>
      <w:r>
        <w:rPr>
          <w:rStyle w:val="n"/>
          <w:vanish/>
        </w:rPr>
        <w:t>instType</w:t>
      </w:r>
      <w:r>
        <w:rPr>
          <w:rStyle w:val="o"/>
          <w:vanish/>
        </w:rPr>
        <w:t>=</w:t>
      </w:r>
      <w:r>
        <w:rPr>
          <w:rStyle w:val="s"/>
          <w:vanish/>
        </w:rPr>
        <w:t>"SWAP"</w:t>
      </w:r>
      <w:r>
        <w:rPr>
          <w:rStyle w:val="p"/>
          <w:vanish/>
        </w:rPr>
        <w:t>,</w:t>
      </w:r>
    </w:p>
    <w:p w:rsidR="00000000" w:rsidRDefault="00000000">
      <w:pPr>
        <w:pStyle w:val="HTML0"/>
        <w:divId w:val="1065833888"/>
        <w:rPr>
          <w:rStyle w:val="HTML"/>
          <w:vanish/>
        </w:rPr>
      </w:pPr>
      <w:r>
        <w:rPr>
          <w:rStyle w:val="p"/>
          <w:vanish/>
        </w:rPr>
        <w:t>)</w:t>
      </w:r>
    </w:p>
    <w:p w:rsidR="00000000" w:rsidRDefault="00000000">
      <w:pPr>
        <w:pStyle w:val="HTML0"/>
        <w:divId w:val="1065833888"/>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058"/>
        <w:gridCol w:w="40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type</w:t>
            </w:r>
            <w:r>
              <w:br/>
            </w:r>
            <w:r>
              <w:rPr>
                <w:rStyle w:val="HTML"/>
              </w:rPr>
              <w:t>MARGIN</w:t>
            </w:r>
            <w:r>
              <w:br/>
            </w:r>
            <w:r>
              <w:rPr>
                <w:rStyle w:val="HTML"/>
              </w:rPr>
              <w:t>SWAP</w:t>
            </w:r>
            <w:r>
              <w:br/>
            </w:r>
            <w:r>
              <w:rPr>
                <w:rStyle w:val="HTML"/>
              </w:rPr>
              <w:t>FUTURES</w:t>
            </w:r>
            <w:r>
              <w:br/>
            </w:r>
            <w:r>
              <w:rPr>
                <w:rStyle w:val="HTML"/>
              </w:rPr>
              <w:t>OPTION</w:t>
            </w:r>
          </w:p>
        </w:tc>
      </w:tr>
      <w:tr w:rsidR="00000000">
        <w:trPr>
          <w:divId w:val="175387555"/>
          <w:tblCellSpacing w:w="15" w:type="dxa"/>
        </w:trPr>
        <w:tc>
          <w:tcPr>
            <w:tcW w:w="0" w:type="auto"/>
            <w:vAlign w:val="center"/>
            <w:hideMark/>
          </w:tcPr>
          <w:p w:rsidR="00000000" w:rsidRDefault="00000000">
            <w:r>
              <w:t>uly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Underlying</w:t>
            </w:r>
            <w:r>
              <w:br/>
              <w:t xml:space="preserve">Applicable to </w:t>
            </w:r>
            <w:r>
              <w:rPr>
                <w:rStyle w:val="HTML"/>
              </w:rPr>
              <w:t>FUTURES</w:t>
            </w:r>
            <w:r>
              <w:t>/</w:t>
            </w:r>
            <w:r>
              <w:rPr>
                <w:rStyle w:val="HTML"/>
              </w:rPr>
              <w:t>SWAP</w:t>
            </w:r>
            <w:r>
              <w:t>/</w:t>
            </w:r>
            <w:r>
              <w:rPr>
                <w:rStyle w:val="HTML"/>
              </w:rPr>
              <w:t>OPTION</w:t>
            </w:r>
          </w:p>
        </w:tc>
      </w:tr>
      <w:tr w:rsidR="00000000">
        <w:trPr>
          <w:divId w:val="175387555"/>
          <w:tblCellSpacing w:w="15" w:type="dxa"/>
        </w:trPr>
        <w:tc>
          <w:tcPr>
            <w:tcW w:w="0" w:type="auto"/>
            <w:vAlign w:val="center"/>
            <w:hideMark/>
          </w:tcPr>
          <w:p w:rsidR="00000000" w:rsidRDefault="00000000">
            <w:r>
              <w:t>instFamily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family</w:t>
            </w:r>
            <w:r>
              <w:br/>
              <w:t xml:space="preserve">Applicable to </w:t>
            </w:r>
            <w:r>
              <w:rPr>
                <w:rStyle w:val="HTML"/>
              </w:rPr>
              <w:t>FUTURES</w:t>
            </w:r>
            <w:r>
              <w:t>/</w:t>
            </w:r>
            <w:r>
              <w:rPr>
                <w:rStyle w:val="HTML"/>
              </w:rPr>
              <w:t>SWAP</w:t>
            </w:r>
            <w:r>
              <w:t>/</w:t>
            </w:r>
            <w:r>
              <w:rPr>
                <w:rStyle w:val="HTML"/>
              </w:rPr>
              <w:t>OPTION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Instrument ID, e.g. </w:t>
            </w:r>
            <w:r>
              <w:rPr>
                <w:rStyle w:val="HTML"/>
              </w:rPr>
              <w:t>BTC-USD-SWAP</w:t>
            </w:r>
          </w:p>
        </w:tc>
      </w:tr>
    </w:tbl>
    <w:p w:rsidR="00000000" w:rsidRDefault="00000000">
      <w:pPr>
        <w:pStyle w:val="a5"/>
        <w:ind w:left="720" w:right="720"/>
        <w:divId w:val="1081870300"/>
      </w:pPr>
      <w:r>
        <w:t>Response Example</w:t>
      </w:r>
    </w:p>
    <w:p w:rsidR="00000000" w:rsidRDefault="00000000">
      <w:pPr>
        <w:pStyle w:val="HTML0"/>
        <w:divId w:val="102463890"/>
        <w:rPr>
          <w:rStyle w:val="w"/>
        </w:rPr>
      </w:pPr>
      <w:r>
        <w:rPr>
          <w:rStyle w:val="p"/>
        </w:rPr>
        <w:t>{</w:t>
      </w:r>
    </w:p>
    <w:p w:rsidR="00000000" w:rsidRDefault="00000000">
      <w:pPr>
        <w:pStyle w:val="HTML0"/>
        <w:divId w:val="102463890"/>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102463890"/>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102463890"/>
        <w:rPr>
          <w:rStyle w:val="w"/>
        </w:rPr>
      </w:pPr>
      <w:r>
        <w:rPr>
          <w:rStyle w:val="w"/>
        </w:rPr>
        <w:t xml:space="preserve">    </w:t>
      </w:r>
      <w:r>
        <w:rPr>
          <w:rStyle w:val="nl"/>
        </w:rPr>
        <w:t>"data"</w:t>
      </w:r>
      <w:r>
        <w:rPr>
          <w:rStyle w:val="p"/>
        </w:rPr>
        <w:t>:[</w:t>
      </w:r>
    </w:p>
    <w:p w:rsidR="00000000" w:rsidRDefault="00000000">
      <w:pPr>
        <w:pStyle w:val="HTML0"/>
        <w:divId w:val="102463890"/>
        <w:rPr>
          <w:rStyle w:val="w"/>
        </w:rPr>
      </w:pPr>
      <w:r>
        <w:rPr>
          <w:rStyle w:val="w"/>
        </w:rPr>
        <w:t xml:space="preserve">    </w:t>
      </w:r>
      <w:r>
        <w:rPr>
          <w:rStyle w:val="p"/>
        </w:rPr>
        <w:t>{</w:t>
      </w:r>
    </w:p>
    <w:p w:rsidR="00000000" w:rsidRDefault="00000000">
      <w:pPr>
        <w:pStyle w:val="HTML0"/>
        <w:divId w:val="102463890"/>
        <w:rPr>
          <w:rStyle w:val="w"/>
        </w:rPr>
      </w:pPr>
      <w:r>
        <w:rPr>
          <w:rStyle w:val="w"/>
        </w:rPr>
        <w:t xml:space="preserve">        </w:t>
      </w:r>
      <w:r>
        <w:rPr>
          <w:rStyle w:val="nl"/>
        </w:rPr>
        <w:t>"instType"</w:t>
      </w:r>
      <w:r>
        <w:rPr>
          <w:rStyle w:val="p"/>
        </w:rPr>
        <w:t>:</w:t>
      </w:r>
      <w:r>
        <w:rPr>
          <w:rStyle w:val="s2"/>
        </w:rPr>
        <w:t>"SWAP"</w:t>
      </w:r>
      <w:r>
        <w:rPr>
          <w:rStyle w:val="p"/>
        </w:rPr>
        <w:t>,</w:t>
      </w:r>
    </w:p>
    <w:p w:rsidR="00000000" w:rsidRDefault="00000000">
      <w:pPr>
        <w:pStyle w:val="HTML0"/>
        <w:divId w:val="102463890"/>
        <w:rPr>
          <w:rStyle w:val="w"/>
        </w:rPr>
      </w:pPr>
      <w:r>
        <w:rPr>
          <w:rStyle w:val="w"/>
        </w:rPr>
        <w:t xml:space="preserve">        </w:t>
      </w:r>
      <w:r>
        <w:rPr>
          <w:rStyle w:val="nl"/>
        </w:rPr>
        <w:t>"instId"</w:t>
      </w:r>
      <w:r>
        <w:rPr>
          <w:rStyle w:val="p"/>
        </w:rPr>
        <w:t>:</w:t>
      </w:r>
      <w:r>
        <w:rPr>
          <w:rStyle w:val="s2"/>
        </w:rPr>
        <w:t>"BTC-USDT-SWAP"</w:t>
      </w:r>
      <w:r>
        <w:rPr>
          <w:rStyle w:val="p"/>
        </w:rPr>
        <w:t>,</w:t>
      </w:r>
    </w:p>
    <w:p w:rsidR="00000000" w:rsidRDefault="00000000">
      <w:pPr>
        <w:pStyle w:val="HTML0"/>
        <w:divId w:val="102463890"/>
        <w:rPr>
          <w:rStyle w:val="w"/>
        </w:rPr>
      </w:pPr>
      <w:r>
        <w:rPr>
          <w:rStyle w:val="w"/>
        </w:rPr>
        <w:t xml:space="preserve">        </w:t>
      </w:r>
      <w:r>
        <w:rPr>
          <w:rStyle w:val="nl"/>
        </w:rPr>
        <w:t>"markPx"</w:t>
      </w:r>
      <w:r>
        <w:rPr>
          <w:rStyle w:val="p"/>
        </w:rPr>
        <w:t>:</w:t>
      </w:r>
      <w:r>
        <w:rPr>
          <w:rStyle w:val="s2"/>
        </w:rPr>
        <w:t>"200"</w:t>
      </w:r>
      <w:r>
        <w:rPr>
          <w:rStyle w:val="p"/>
        </w:rPr>
        <w:t>,</w:t>
      </w:r>
    </w:p>
    <w:p w:rsidR="00000000" w:rsidRDefault="00000000">
      <w:pPr>
        <w:pStyle w:val="HTML0"/>
        <w:divId w:val="102463890"/>
        <w:rPr>
          <w:rStyle w:val="w"/>
        </w:rPr>
      </w:pPr>
      <w:r>
        <w:rPr>
          <w:rStyle w:val="w"/>
        </w:rPr>
        <w:t xml:space="preserve">        </w:t>
      </w:r>
      <w:r>
        <w:rPr>
          <w:rStyle w:val="nl"/>
        </w:rPr>
        <w:t>"ts"</w:t>
      </w:r>
      <w:r>
        <w:rPr>
          <w:rStyle w:val="p"/>
        </w:rPr>
        <w:t>:</w:t>
      </w:r>
      <w:r>
        <w:rPr>
          <w:rStyle w:val="s2"/>
        </w:rPr>
        <w:t>"1597026383085"</w:t>
      </w:r>
    </w:p>
    <w:p w:rsidR="00000000" w:rsidRDefault="00000000">
      <w:pPr>
        <w:pStyle w:val="HTML0"/>
        <w:divId w:val="102463890"/>
        <w:rPr>
          <w:rStyle w:val="w"/>
        </w:rPr>
      </w:pPr>
      <w:r>
        <w:rPr>
          <w:rStyle w:val="w"/>
        </w:rPr>
        <w:t xml:space="preserve">    </w:t>
      </w:r>
      <w:r>
        <w:rPr>
          <w:rStyle w:val="p"/>
        </w:rPr>
        <w:t>}</w:t>
      </w:r>
    </w:p>
    <w:p w:rsidR="00000000" w:rsidRDefault="00000000">
      <w:pPr>
        <w:pStyle w:val="HTML0"/>
        <w:divId w:val="102463890"/>
        <w:rPr>
          <w:rStyle w:val="w"/>
        </w:rPr>
      </w:pPr>
      <w:r>
        <w:rPr>
          <w:rStyle w:val="w"/>
        </w:rPr>
        <w:t xml:space="preserve">  </w:t>
      </w:r>
      <w:r>
        <w:rPr>
          <w:rStyle w:val="p"/>
        </w:rPr>
        <w:t>]</w:t>
      </w:r>
    </w:p>
    <w:p w:rsidR="00000000" w:rsidRDefault="00000000">
      <w:pPr>
        <w:pStyle w:val="HTML0"/>
        <w:divId w:val="102463890"/>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r>
              <w:br/>
            </w:r>
            <w:r>
              <w:rPr>
                <w:rStyle w:val="HTML"/>
              </w:rPr>
              <w:t>MARGIN</w:t>
            </w:r>
            <w:r>
              <w:br/>
            </w:r>
            <w:r>
              <w:rPr>
                <w:rStyle w:val="HTML"/>
              </w:rPr>
              <w:t>SWAP</w:t>
            </w:r>
            <w:r>
              <w:br/>
            </w:r>
            <w:r>
              <w:rPr>
                <w:rStyle w:val="HTML"/>
              </w:rPr>
              <w:t>FUTURES</w:t>
            </w:r>
            <w:r>
              <w:br/>
            </w:r>
            <w:r>
              <w:rPr>
                <w:rStyle w:val="HTML"/>
              </w:rPr>
              <w:t>OPTION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 xml:space="preserve">Instrument ID, e.g. </w:t>
            </w:r>
            <w:r>
              <w:rPr>
                <w:rStyle w:val="HTML"/>
              </w:rPr>
              <w:t>BTC-USD-200214</w:t>
            </w:r>
          </w:p>
        </w:tc>
      </w:tr>
      <w:tr w:rsidR="00000000">
        <w:trPr>
          <w:divId w:val="175387555"/>
          <w:tblCellSpacing w:w="15" w:type="dxa"/>
        </w:trPr>
        <w:tc>
          <w:tcPr>
            <w:tcW w:w="0" w:type="auto"/>
            <w:vAlign w:val="center"/>
            <w:hideMark/>
          </w:tcPr>
          <w:p w:rsidR="00000000" w:rsidRDefault="00000000">
            <w:r>
              <w:t>markPx</w:t>
            </w:r>
          </w:p>
        </w:tc>
        <w:tc>
          <w:tcPr>
            <w:tcW w:w="0" w:type="auto"/>
            <w:vAlign w:val="center"/>
            <w:hideMark/>
          </w:tcPr>
          <w:p w:rsidR="00000000" w:rsidRDefault="00000000">
            <w:r>
              <w:t>String</w:t>
            </w:r>
          </w:p>
        </w:tc>
        <w:tc>
          <w:tcPr>
            <w:tcW w:w="0" w:type="auto"/>
            <w:vAlign w:val="center"/>
            <w:hideMark/>
          </w:tcPr>
          <w:p w:rsidR="00000000" w:rsidRDefault="00000000">
            <w:r>
              <w:t>Mark price</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Data return time, Unix timestamp format in milliseconds, e.g. </w:t>
            </w:r>
            <w:r>
              <w:rPr>
                <w:rStyle w:val="HTML"/>
              </w:rPr>
              <w:t>1597026383085</w:t>
            </w:r>
          </w:p>
        </w:tc>
      </w:tr>
    </w:tbl>
    <w:p w:rsidR="00000000" w:rsidRDefault="00000000">
      <w:pPr>
        <w:pStyle w:val="3"/>
        <w:divId w:val="175387555"/>
      </w:pPr>
      <w:r>
        <w:t>Get position tiers</w:t>
      </w:r>
    </w:p>
    <w:p w:rsidR="00000000" w:rsidRDefault="00000000">
      <w:pPr>
        <w:pStyle w:val="a5"/>
        <w:divId w:val="175387555"/>
      </w:pPr>
      <w:r>
        <w:t>Retrieve position tiers information, maximum leverage depends on your borrowings and margin ratio.</w:t>
      </w:r>
    </w:p>
    <w:p w:rsidR="00000000" w:rsidRDefault="00000000">
      <w:pPr>
        <w:pStyle w:val="4"/>
        <w:divId w:val="175387555"/>
      </w:pPr>
      <w:r>
        <w:t>Rate Limit: 10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/api/v5/public/position-tiers</w:t>
      </w:r>
    </w:p>
    <w:p w:rsidR="00000000" w:rsidRDefault="00000000">
      <w:pPr>
        <w:pStyle w:val="a5"/>
        <w:ind w:left="720" w:right="720"/>
        <w:divId w:val="1174683167"/>
      </w:pPr>
      <w:r>
        <w:t>Request Example</w:t>
      </w:r>
    </w:p>
    <w:p w:rsidR="00000000" w:rsidRDefault="00000000">
      <w:pPr>
        <w:pStyle w:val="HTML0"/>
        <w:divId w:val="1198661117"/>
        <w:rPr>
          <w:rStyle w:val="HTML"/>
        </w:rPr>
      </w:pPr>
      <w:r>
        <w:rPr>
          <w:rStyle w:val="HTML"/>
        </w:rPr>
        <w:t>GET /api/v5/public/position-tiers?tdMode</w:t>
      </w:r>
      <w:r>
        <w:rPr>
          <w:rStyle w:val="o"/>
        </w:rPr>
        <w:t>=</w:t>
      </w:r>
      <w:r>
        <w:rPr>
          <w:rStyle w:val="HTML"/>
        </w:rPr>
        <w:t>cross&amp;instType</w:t>
      </w:r>
      <w:r>
        <w:rPr>
          <w:rStyle w:val="o"/>
        </w:rPr>
        <w:t>=</w:t>
      </w:r>
      <w:r>
        <w:rPr>
          <w:rStyle w:val="HTML"/>
        </w:rPr>
        <w:t>SWAP&amp;instFamily</w:t>
      </w:r>
      <w:r>
        <w:rPr>
          <w:rStyle w:val="o"/>
        </w:rPr>
        <w:t>=</w:t>
      </w:r>
      <w:r>
        <w:rPr>
          <w:rStyle w:val="HTML"/>
        </w:rPr>
        <w:t>BTC-USDT</w:t>
      </w:r>
    </w:p>
    <w:p w:rsidR="00000000" w:rsidRDefault="00000000">
      <w:pPr>
        <w:pStyle w:val="HTML0"/>
        <w:divId w:val="86851322"/>
        <w:rPr>
          <w:rStyle w:val="HTML"/>
          <w:vanish/>
        </w:rPr>
      </w:pPr>
      <w:r>
        <w:rPr>
          <w:rStyle w:val="kn"/>
          <w:vanish/>
        </w:rPr>
        <w:t>import</w:t>
      </w:r>
      <w:r>
        <w:rPr>
          <w:rStyle w:val="HTML"/>
          <w:vanish/>
        </w:rPr>
        <w:t xml:space="preserve"> </w:t>
      </w:r>
      <w:r>
        <w:rPr>
          <w:rStyle w:val="nn"/>
          <w:vanish/>
        </w:rPr>
        <w:t>okx.PublicData</w:t>
      </w:r>
      <w:r>
        <w:rPr>
          <w:rStyle w:val="HTML"/>
          <w:vanish/>
        </w:rPr>
        <w:t xml:space="preserve"> </w:t>
      </w:r>
      <w:r>
        <w:rPr>
          <w:rStyle w:val="k"/>
          <w:vanish/>
        </w:rPr>
        <w:t>as</w:t>
      </w:r>
      <w:r>
        <w:rPr>
          <w:rStyle w:val="HTML"/>
          <w:vanish/>
        </w:rPr>
        <w:t xml:space="preserve"> </w:t>
      </w:r>
      <w:r>
        <w:rPr>
          <w:rStyle w:val="n"/>
          <w:vanish/>
        </w:rPr>
        <w:t>PublicData</w:t>
      </w:r>
    </w:p>
    <w:p w:rsidR="00000000" w:rsidRDefault="00000000">
      <w:pPr>
        <w:pStyle w:val="HTML0"/>
        <w:divId w:val="86851322"/>
        <w:rPr>
          <w:rStyle w:val="HTML"/>
          <w:vanish/>
        </w:rPr>
      </w:pPr>
    </w:p>
    <w:p w:rsidR="00000000" w:rsidRDefault="00000000">
      <w:pPr>
        <w:pStyle w:val="HTML0"/>
        <w:divId w:val="86851322"/>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 0, Demo trading: 1</w:t>
      </w:r>
    </w:p>
    <w:p w:rsidR="00000000" w:rsidRDefault="00000000">
      <w:pPr>
        <w:pStyle w:val="HTML0"/>
        <w:divId w:val="86851322"/>
        <w:rPr>
          <w:rStyle w:val="HTML"/>
          <w:vanish/>
        </w:rPr>
      </w:pPr>
    </w:p>
    <w:p w:rsidR="00000000" w:rsidRDefault="00000000">
      <w:pPr>
        <w:pStyle w:val="HTML0"/>
        <w:divId w:val="86851322"/>
        <w:rPr>
          <w:rStyle w:val="HTML"/>
          <w:vanish/>
        </w:rPr>
      </w:pPr>
      <w:r>
        <w:rPr>
          <w:rStyle w:val="n"/>
          <w:vanish/>
        </w:rPr>
        <w:t>publicDataAPI</w:t>
      </w:r>
      <w:r>
        <w:rPr>
          <w:rStyle w:val="HTML"/>
          <w:vanish/>
        </w:rPr>
        <w:t xml:space="preserve"> </w:t>
      </w:r>
      <w:r>
        <w:rPr>
          <w:rStyle w:val="o"/>
          <w:vanish/>
        </w:rPr>
        <w:t>=</w:t>
      </w:r>
      <w:r>
        <w:rPr>
          <w:rStyle w:val="HTML"/>
          <w:vanish/>
        </w:rPr>
        <w:t xml:space="preserve"> </w:t>
      </w:r>
      <w:r>
        <w:rPr>
          <w:rStyle w:val="n"/>
          <w:vanish/>
        </w:rPr>
        <w:t>PublicData</w:t>
      </w:r>
      <w:r>
        <w:rPr>
          <w:rStyle w:val="p"/>
          <w:vanish/>
        </w:rPr>
        <w:t>.</w:t>
      </w:r>
      <w:r>
        <w:rPr>
          <w:rStyle w:val="n"/>
          <w:vanish/>
        </w:rPr>
        <w:t>PublicAPI</w:t>
      </w:r>
      <w:r>
        <w:rPr>
          <w:rStyle w:val="p"/>
          <w:vanish/>
        </w:rPr>
        <w:t>(</w:t>
      </w:r>
      <w:r>
        <w:rPr>
          <w:rStyle w:val="n"/>
          <w:vanish/>
        </w:rPr>
        <w:t>flag</w:t>
      </w:r>
      <w:r>
        <w:rPr>
          <w:rStyle w:val="o"/>
          <w:vanish/>
        </w:rPr>
        <w:t>=</w:t>
      </w:r>
      <w:r>
        <w:rPr>
          <w:rStyle w:val="n"/>
          <w:vanish/>
        </w:rPr>
        <w:t>flag</w:t>
      </w:r>
      <w:r>
        <w:rPr>
          <w:rStyle w:val="p"/>
          <w:vanish/>
        </w:rPr>
        <w:t>)</w:t>
      </w:r>
    </w:p>
    <w:p w:rsidR="00000000" w:rsidRDefault="00000000">
      <w:pPr>
        <w:pStyle w:val="HTML0"/>
        <w:divId w:val="86851322"/>
        <w:rPr>
          <w:rStyle w:val="HTML"/>
          <w:vanish/>
        </w:rPr>
      </w:pPr>
    </w:p>
    <w:p w:rsidR="00000000" w:rsidRDefault="00000000">
      <w:pPr>
        <w:pStyle w:val="HTML0"/>
        <w:divId w:val="86851322"/>
        <w:rPr>
          <w:rStyle w:val="c1"/>
          <w:vanish/>
        </w:rPr>
      </w:pPr>
      <w:r>
        <w:rPr>
          <w:rStyle w:val="c1"/>
          <w:vanish/>
        </w:rPr>
        <w:t># Retrieve position tiers information</w:t>
      </w:r>
    </w:p>
    <w:p w:rsidR="00000000" w:rsidRDefault="00000000">
      <w:pPr>
        <w:pStyle w:val="HTML0"/>
        <w:divId w:val="86851322"/>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publicDataAPI</w:t>
      </w:r>
      <w:r>
        <w:rPr>
          <w:rStyle w:val="p"/>
          <w:vanish/>
        </w:rPr>
        <w:t>.</w:t>
      </w:r>
      <w:r>
        <w:rPr>
          <w:rStyle w:val="n"/>
          <w:vanish/>
        </w:rPr>
        <w:t>get_position_tiers</w:t>
      </w:r>
      <w:r>
        <w:rPr>
          <w:rStyle w:val="p"/>
          <w:vanish/>
        </w:rPr>
        <w:t>(</w:t>
      </w:r>
    </w:p>
    <w:p w:rsidR="00000000" w:rsidRDefault="00000000">
      <w:pPr>
        <w:pStyle w:val="HTML0"/>
        <w:divId w:val="86851322"/>
        <w:rPr>
          <w:rStyle w:val="HTML"/>
          <w:vanish/>
        </w:rPr>
      </w:pPr>
      <w:r>
        <w:rPr>
          <w:rStyle w:val="HTML"/>
          <w:vanish/>
        </w:rPr>
        <w:t xml:space="preserve">    </w:t>
      </w:r>
      <w:r>
        <w:rPr>
          <w:rStyle w:val="n"/>
          <w:vanish/>
        </w:rPr>
        <w:t>instType</w:t>
      </w:r>
      <w:r>
        <w:rPr>
          <w:rStyle w:val="o"/>
          <w:vanish/>
        </w:rPr>
        <w:t>=</w:t>
      </w:r>
      <w:r>
        <w:rPr>
          <w:rStyle w:val="s"/>
          <w:vanish/>
        </w:rPr>
        <w:t>"SWAP"</w:t>
      </w:r>
      <w:r>
        <w:rPr>
          <w:rStyle w:val="p"/>
          <w:vanish/>
        </w:rPr>
        <w:t>,</w:t>
      </w:r>
    </w:p>
    <w:p w:rsidR="00000000" w:rsidRDefault="00000000">
      <w:pPr>
        <w:pStyle w:val="HTML0"/>
        <w:divId w:val="86851322"/>
        <w:rPr>
          <w:rStyle w:val="HTML"/>
          <w:vanish/>
        </w:rPr>
      </w:pPr>
      <w:r>
        <w:rPr>
          <w:rStyle w:val="HTML"/>
          <w:vanish/>
        </w:rPr>
        <w:t xml:space="preserve">    </w:t>
      </w:r>
      <w:r>
        <w:rPr>
          <w:rStyle w:val="n"/>
          <w:vanish/>
        </w:rPr>
        <w:t>tdMode</w:t>
      </w:r>
      <w:r>
        <w:rPr>
          <w:rStyle w:val="o"/>
          <w:vanish/>
        </w:rPr>
        <w:t>=</w:t>
      </w:r>
      <w:r>
        <w:rPr>
          <w:rStyle w:val="s"/>
          <w:vanish/>
        </w:rPr>
        <w:t>"cross"</w:t>
      </w:r>
      <w:r>
        <w:rPr>
          <w:rStyle w:val="p"/>
          <w:vanish/>
        </w:rPr>
        <w:t>,</w:t>
      </w:r>
    </w:p>
    <w:p w:rsidR="00000000" w:rsidRDefault="00000000">
      <w:pPr>
        <w:pStyle w:val="HTML0"/>
        <w:divId w:val="86851322"/>
        <w:rPr>
          <w:rStyle w:val="HTML"/>
          <w:vanish/>
        </w:rPr>
      </w:pPr>
      <w:r>
        <w:rPr>
          <w:rStyle w:val="HTML"/>
          <w:vanish/>
        </w:rPr>
        <w:t xml:space="preserve">    </w:t>
      </w:r>
      <w:r>
        <w:rPr>
          <w:rStyle w:val="n"/>
          <w:vanish/>
        </w:rPr>
        <w:t>uly</w:t>
      </w:r>
      <w:r>
        <w:rPr>
          <w:rStyle w:val="o"/>
          <w:vanish/>
        </w:rPr>
        <w:t>=</w:t>
      </w:r>
      <w:r>
        <w:rPr>
          <w:rStyle w:val="s"/>
          <w:vanish/>
        </w:rPr>
        <w:t>"BTC-USD"</w:t>
      </w:r>
    </w:p>
    <w:p w:rsidR="00000000" w:rsidRDefault="00000000">
      <w:pPr>
        <w:pStyle w:val="HTML0"/>
        <w:divId w:val="86851322"/>
        <w:rPr>
          <w:rStyle w:val="HTML"/>
          <w:vanish/>
        </w:rPr>
      </w:pPr>
      <w:r>
        <w:rPr>
          <w:rStyle w:val="p"/>
          <w:vanish/>
        </w:rPr>
        <w:t>)</w:t>
      </w:r>
    </w:p>
    <w:p w:rsidR="00000000" w:rsidRDefault="00000000">
      <w:pPr>
        <w:pStyle w:val="HTML0"/>
        <w:divId w:val="86851322"/>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380"/>
        <w:gridCol w:w="487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type</w:t>
            </w:r>
            <w:r>
              <w:br/>
            </w:r>
            <w:r>
              <w:rPr>
                <w:rStyle w:val="HTML"/>
              </w:rPr>
              <w:t>MARGIN</w:t>
            </w:r>
            <w:r>
              <w:br/>
            </w:r>
            <w:r>
              <w:rPr>
                <w:rStyle w:val="HTML"/>
              </w:rPr>
              <w:t>SWAP</w:t>
            </w:r>
            <w:r>
              <w:br/>
            </w:r>
            <w:r>
              <w:rPr>
                <w:rStyle w:val="HTML"/>
              </w:rPr>
              <w:t>FUTURES</w:t>
            </w:r>
            <w:r>
              <w:br/>
            </w:r>
            <w:r>
              <w:rPr>
                <w:rStyle w:val="HTML"/>
              </w:rPr>
              <w:t>OPTION</w:t>
            </w:r>
          </w:p>
        </w:tc>
      </w:tr>
      <w:tr w:rsidR="00000000">
        <w:trPr>
          <w:divId w:val="175387555"/>
          <w:tblCellSpacing w:w="15" w:type="dxa"/>
        </w:trPr>
        <w:tc>
          <w:tcPr>
            <w:tcW w:w="0" w:type="auto"/>
            <w:vAlign w:val="center"/>
            <w:hideMark/>
          </w:tcPr>
          <w:p w:rsidR="00000000" w:rsidRDefault="00000000">
            <w:r>
              <w:t>tdMode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Trade mode</w:t>
            </w:r>
            <w:r>
              <w:br/>
              <w:t xml:space="preserve">Margin mode </w:t>
            </w:r>
            <w:r>
              <w:rPr>
                <w:rStyle w:val="HTML"/>
              </w:rPr>
              <w:t>cross</w:t>
            </w:r>
            <w:r>
              <w:t xml:space="preserve"> </w:t>
            </w:r>
            <w:r>
              <w:rPr>
                <w:rStyle w:val="HTML"/>
              </w:rPr>
              <w:t>isolated</w:t>
            </w:r>
          </w:p>
        </w:tc>
      </w:tr>
      <w:tr w:rsidR="00000000">
        <w:trPr>
          <w:divId w:val="175387555"/>
          <w:tblCellSpacing w:w="15" w:type="dxa"/>
        </w:trPr>
        <w:tc>
          <w:tcPr>
            <w:tcW w:w="0" w:type="auto"/>
            <w:vAlign w:val="center"/>
            <w:hideMark/>
          </w:tcPr>
          <w:p w:rsidR="00000000" w:rsidRDefault="00000000">
            <w:r>
              <w:t>uly</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Single underlying or multiple underlyings (no more than 3) separated with comma.</w:t>
            </w:r>
            <w:r>
              <w:br/>
              <w:t xml:space="preserve">If instType is </w:t>
            </w:r>
            <w:r>
              <w:rPr>
                <w:rStyle w:val="HTML"/>
              </w:rPr>
              <w:t>SWAP/FUTURES/OPTION</w:t>
            </w:r>
            <w:r>
              <w:t xml:space="preserve">, either </w:t>
            </w:r>
            <w:r>
              <w:rPr>
                <w:rStyle w:val="HTML"/>
              </w:rPr>
              <w:t>uly</w:t>
            </w:r>
            <w:r>
              <w:t xml:space="preserve"> or </w:t>
            </w:r>
            <w:r>
              <w:rPr>
                <w:rStyle w:val="HTML"/>
              </w:rPr>
              <w:t>instFamily</w:t>
            </w:r>
            <w:r>
              <w:t xml:space="preserve"> is required.</w:t>
            </w:r>
            <w:r>
              <w:br/>
              <w:t xml:space="preserve">If both are passed, </w:t>
            </w:r>
            <w:r>
              <w:rPr>
                <w:rStyle w:val="HTML"/>
              </w:rPr>
              <w:t>instFamily</w:t>
            </w:r>
            <w:r>
              <w:t xml:space="preserve"> will be used.</w:t>
            </w:r>
          </w:p>
        </w:tc>
      </w:tr>
      <w:tr w:rsidR="00000000">
        <w:trPr>
          <w:divId w:val="175387555"/>
          <w:tblCellSpacing w:w="15" w:type="dxa"/>
        </w:trPr>
        <w:tc>
          <w:tcPr>
            <w:tcW w:w="0" w:type="auto"/>
            <w:vAlign w:val="center"/>
            <w:hideMark/>
          </w:tcPr>
          <w:p w:rsidR="00000000" w:rsidRDefault="00000000">
            <w:r>
              <w:t>instFamily</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Single instrument familiy or multiple instrument families (no more than 5) separated with comma.</w:t>
            </w:r>
            <w:r>
              <w:br/>
              <w:t xml:space="preserve">If instType is </w:t>
            </w:r>
            <w:r>
              <w:rPr>
                <w:rStyle w:val="HTML"/>
              </w:rPr>
              <w:t>SWAP/FUTURES/OPTION</w:t>
            </w:r>
            <w:r>
              <w:t xml:space="preserve">, either </w:t>
            </w:r>
            <w:r>
              <w:rPr>
                <w:rStyle w:val="HTML"/>
              </w:rPr>
              <w:t>uly</w:t>
            </w:r>
            <w:r>
              <w:t xml:space="preserve"> or </w:t>
            </w:r>
            <w:r>
              <w:rPr>
                <w:rStyle w:val="HTML"/>
              </w:rPr>
              <w:t>instFamily</w:t>
            </w:r>
            <w:r>
              <w:t xml:space="preserve"> is required.</w:t>
            </w:r>
            <w:r>
              <w:br/>
              <w:t xml:space="preserve">If both are passed, </w:t>
            </w:r>
            <w:r>
              <w:rPr>
                <w:rStyle w:val="HTML"/>
              </w:rPr>
              <w:t>instFamily</w:t>
            </w:r>
            <w:r>
              <w:t xml:space="preserve"> will be used.</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Single instrument or multiple instruments (no more than 5) separated with comma.</w:t>
            </w:r>
            <w:r>
              <w:br/>
              <w:t xml:space="preserve">Either instId or ccy is required, if both are passed, instId will be used, ignore when instType is one of </w:t>
            </w:r>
            <w:r>
              <w:rPr>
                <w:rStyle w:val="HTML"/>
              </w:rPr>
              <w:t>SWAP</w:t>
            </w:r>
            <w:r>
              <w:t>,</w:t>
            </w:r>
            <w:r>
              <w:rPr>
                <w:rStyle w:val="HTML"/>
              </w:rPr>
              <w:t>FUTURES</w:t>
            </w:r>
            <w:r>
              <w:t>,</w:t>
            </w:r>
            <w:r>
              <w:rPr>
                <w:rStyle w:val="HTML"/>
              </w:rPr>
              <w:t>OPTION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Margin currency</w:t>
            </w:r>
            <w:r>
              <w:br/>
              <w:t xml:space="preserve">Only applicable to cross MARGIN. It will return borrowing amount for </w:t>
            </w:r>
            <w:r>
              <w:rPr>
                <w:rStyle w:val="HTML"/>
              </w:rPr>
              <w:t>Multi-currency margin</w:t>
            </w:r>
            <w:r>
              <w:t xml:space="preserve"> and </w:t>
            </w:r>
            <w:r>
              <w:rPr>
                <w:rStyle w:val="HTML"/>
              </w:rPr>
              <w:t>Portfolio margin</w:t>
            </w:r>
            <w:r>
              <w:t xml:space="preserve"> when </w:t>
            </w:r>
            <w:r>
              <w:rPr>
                <w:rStyle w:val="HTML"/>
              </w:rPr>
              <w:t>ccy</w:t>
            </w:r>
            <w:r>
              <w:t xml:space="preserve"> takes effect.</w:t>
            </w:r>
          </w:p>
        </w:tc>
      </w:tr>
      <w:tr w:rsidR="00000000">
        <w:trPr>
          <w:divId w:val="175387555"/>
          <w:tblCellSpacing w:w="15" w:type="dxa"/>
        </w:trPr>
        <w:tc>
          <w:tcPr>
            <w:tcW w:w="0" w:type="auto"/>
            <w:vAlign w:val="center"/>
            <w:hideMark/>
          </w:tcPr>
          <w:p w:rsidR="00000000" w:rsidRDefault="00000000">
            <w:r>
              <w:t>tier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Tiers</w:t>
            </w:r>
          </w:p>
        </w:tc>
      </w:tr>
    </w:tbl>
    <w:p w:rsidR="00000000" w:rsidRDefault="00000000">
      <w:pPr>
        <w:pStyle w:val="a5"/>
        <w:ind w:left="720" w:right="720"/>
        <w:divId w:val="107287283"/>
      </w:pPr>
      <w:r>
        <w:t>Response Example</w:t>
      </w:r>
    </w:p>
    <w:p w:rsidR="00000000" w:rsidRDefault="00000000">
      <w:pPr>
        <w:pStyle w:val="HTML0"/>
        <w:divId w:val="157499931"/>
        <w:rPr>
          <w:rStyle w:val="w"/>
        </w:rPr>
      </w:pPr>
      <w:r>
        <w:rPr>
          <w:rStyle w:val="p"/>
        </w:rPr>
        <w:t>{</w:t>
      </w:r>
    </w:p>
    <w:p w:rsidR="00000000" w:rsidRDefault="00000000">
      <w:pPr>
        <w:pStyle w:val="HTML0"/>
        <w:divId w:val="157499931"/>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157499931"/>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157499931"/>
        <w:rPr>
          <w:rStyle w:val="w"/>
        </w:rPr>
      </w:pPr>
      <w:r>
        <w:rPr>
          <w:rStyle w:val="w"/>
        </w:rPr>
        <w:t xml:space="preserve">    </w:t>
      </w:r>
      <w:r>
        <w:rPr>
          <w:rStyle w:val="nl"/>
        </w:rPr>
        <w:t>"data"</w:t>
      </w:r>
      <w:r>
        <w:rPr>
          <w:rStyle w:val="p"/>
        </w:rPr>
        <w:t>:[</w:t>
      </w:r>
    </w:p>
    <w:p w:rsidR="00000000" w:rsidRDefault="00000000">
      <w:pPr>
        <w:pStyle w:val="HTML0"/>
        <w:divId w:val="157499931"/>
        <w:rPr>
          <w:rStyle w:val="w"/>
        </w:rPr>
      </w:pPr>
      <w:r>
        <w:rPr>
          <w:rStyle w:val="w"/>
        </w:rPr>
        <w:t xml:space="preserve">    </w:t>
      </w:r>
      <w:r>
        <w:rPr>
          <w:rStyle w:val="p"/>
        </w:rPr>
        <w:t>{</w:t>
      </w:r>
    </w:p>
    <w:p w:rsidR="00000000" w:rsidRDefault="00000000">
      <w:pPr>
        <w:pStyle w:val="HTML0"/>
        <w:divId w:val="157499931"/>
        <w:rPr>
          <w:rStyle w:val="w"/>
        </w:rPr>
      </w:pPr>
      <w:r>
        <w:rPr>
          <w:rStyle w:val="w"/>
        </w:rPr>
        <w:t xml:space="preserve">            </w:t>
      </w:r>
      <w:r>
        <w:rPr>
          <w:rStyle w:val="nl"/>
        </w:rPr>
        <w:t>"baseMaxLoan"</w:t>
      </w:r>
      <w:r>
        <w:rPr>
          <w:rStyle w:val="p"/>
        </w:rPr>
        <w:t>:</w:t>
      </w:r>
      <w:r>
        <w:rPr>
          <w:rStyle w:val="w"/>
        </w:rPr>
        <w:t xml:space="preserve"> </w:t>
      </w:r>
      <w:r>
        <w:rPr>
          <w:rStyle w:val="s2"/>
        </w:rPr>
        <w:t>"50"</w:t>
      </w:r>
      <w:r>
        <w:rPr>
          <w:rStyle w:val="p"/>
        </w:rPr>
        <w:t>,</w:t>
      </w:r>
    </w:p>
    <w:p w:rsidR="00000000" w:rsidRDefault="00000000">
      <w:pPr>
        <w:pStyle w:val="HTML0"/>
        <w:divId w:val="157499931"/>
        <w:rPr>
          <w:rStyle w:val="w"/>
        </w:rPr>
      </w:pPr>
      <w:r>
        <w:rPr>
          <w:rStyle w:val="w"/>
        </w:rPr>
        <w:t xml:space="preserve">            </w:t>
      </w:r>
      <w:r>
        <w:rPr>
          <w:rStyle w:val="nl"/>
        </w:rPr>
        <w:t>"imr"</w:t>
      </w:r>
      <w:r>
        <w:rPr>
          <w:rStyle w:val="p"/>
        </w:rPr>
        <w:t>:</w:t>
      </w:r>
      <w:r>
        <w:rPr>
          <w:rStyle w:val="w"/>
        </w:rPr>
        <w:t xml:space="preserve"> </w:t>
      </w:r>
      <w:r>
        <w:rPr>
          <w:rStyle w:val="s2"/>
        </w:rPr>
        <w:t>"0.1"</w:t>
      </w:r>
      <w:r>
        <w:rPr>
          <w:rStyle w:val="p"/>
        </w:rPr>
        <w:t>,</w:t>
      </w:r>
    </w:p>
    <w:p w:rsidR="00000000" w:rsidRDefault="00000000">
      <w:pPr>
        <w:pStyle w:val="HTML0"/>
        <w:divId w:val="157499931"/>
        <w:rPr>
          <w:rStyle w:val="w"/>
        </w:rPr>
      </w:pPr>
      <w:r>
        <w:rPr>
          <w:rStyle w:val="w"/>
        </w:rPr>
        <w:t xml:space="preserve">            </w:t>
      </w:r>
      <w:r>
        <w:rPr>
          <w:rStyle w:val="nl"/>
        </w:rPr>
        <w:t>"instId"</w:t>
      </w:r>
      <w:r>
        <w:rPr>
          <w:rStyle w:val="p"/>
        </w:rPr>
        <w:t>:</w:t>
      </w:r>
      <w:r>
        <w:rPr>
          <w:rStyle w:val="w"/>
        </w:rPr>
        <w:t xml:space="preserve"> </w:t>
      </w:r>
      <w:r>
        <w:rPr>
          <w:rStyle w:val="s2"/>
        </w:rPr>
        <w:t>"BTC-USDT"</w:t>
      </w:r>
      <w:r>
        <w:rPr>
          <w:rStyle w:val="p"/>
        </w:rPr>
        <w:t>,</w:t>
      </w:r>
    </w:p>
    <w:p w:rsidR="00000000" w:rsidRDefault="00000000">
      <w:pPr>
        <w:pStyle w:val="HTML0"/>
        <w:divId w:val="157499931"/>
        <w:rPr>
          <w:rStyle w:val="w"/>
        </w:rPr>
      </w:pPr>
      <w:r>
        <w:rPr>
          <w:rStyle w:val="w"/>
        </w:rPr>
        <w:t xml:space="preserve">            </w:t>
      </w:r>
      <w:r>
        <w:rPr>
          <w:rStyle w:val="nl"/>
        </w:rPr>
        <w:t>"maxLever"</w:t>
      </w:r>
      <w:r>
        <w:rPr>
          <w:rStyle w:val="p"/>
        </w:rPr>
        <w:t>:</w:t>
      </w:r>
      <w:r>
        <w:rPr>
          <w:rStyle w:val="w"/>
        </w:rPr>
        <w:t xml:space="preserve"> </w:t>
      </w:r>
      <w:r>
        <w:rPr>
          <w:rStyle w:val="s2"/>
        </w:rPr>
        <w:t>"10"</w:t>
      </w:r>
      <w:r>
        <w:rPr>
          <w:rStyle w:val="p"/>
        </w:rPr>
        <w:t>,</w:t>
      </w:r>
    </w:p>
    <w:p w:rsidR="00000000" w:rsidRDefault="00000000">
      <w:pPr>
        <w:pStyle w:val="HTML0"/>
        <w:divId w:val="157499931"/>
        <w:rPr>
          <w:rStyle w:val="w"/>
        </w:rPr>
      </w:pPr>
      <w:r>
        <w:rPr>
          <w:rStyle w:val="w"/>
        </w:rPr>
        <w:t xml:space="preserve">            </w:t>
      </w:r>
      <w:r>
        <w:rPr>
          <w:rStyle w:val="nl"/>
        </w:rPr>
        <w:t>"maxSz"</w:t>
      </w:r>
      <w:r>
        <w:rPr>
          <w:rStyle w:val="p"/>
        </w:rPr>
        <w:t>:</w:t>
      </w:r>
      <w:r>
        <w:rPr>
          <w:rStyle w:val="w"/>
        </w:rPr>
        <w:t xml:space="preserve"> </w:t>
      </w:r>
      <w:r>
        <w:rPr>
          <w:rStyle w:val="s2"/>
        </w:rPr>
        <w:t>"50"</w:t>
      </w:r>
      <w:r>
        <w:rPr>
          <w:rStyle w:val="p"/>
        </w:rPr>
        <w:t>,</w:t>
      </w:r>
    </w:p>
    <w:p w:rsidR="00000000" w:rsidRDefault="00000000">
      <w:pPr>
        <w:pStyle w:val="HTML0"/>
        <w:divId w:val="157499931"/>
        <w:rPr>
          <w:rStyle w:val="w"/>
        </w:rPr>
      </w:pPr>
      <w:r>
        <w:rPr>
          <w:rStyle w:val="w"/>
        </w:rPr>
        <w:t xml:space="preserve">            </w:t>
      </w:r>
      <w:r>
        <w:rPr>
          <w:rStyle w:val="nl"/>
        </w:rPr>
        <w:t>"minSz"</w:t>
      </w:r>
      <w:r>
        <w:rPr>
          <w:rStyle w:val="p"/>
        </w:rPr>
        <w:t>:</w:t>
      </w:r>
      <w:r>
        <w:rPr>
          <w:rStyle w:val="w"/>
        </w:rPr>
        <w:t xml:space="preserve"> </w:t>
      </w:r>
      <w:r>
        <w:rPr>
          <w:rStyle w:val="s2"/>
        </w:rPr>
        <w:t>"0"</w:t>
      </w:r>
      <w:r>
        <w:rPr>
          <w:rStyle w:val="p"/>
        </w:rPr>
        <w:t>,</w:t>
      </w:r>
    </w:p>
    <w:p w:rsidR="00000000" w:rsidRDefault="00000000">
      <w:pPr>
        <w:pStyle w:val="HTML0"/>
        <w:divId w:val="157499931"/>
        <w:rPr>
          <w:rStyle w:val="w"/>
        </w:rPr>
      </w:pPr>
      <w:r>
        <w:rPr>
          <w:rStyle w:val="w"/>
        </w:rPr>
        <w:t xml:space="preserve">            </w:t>
      </w:r>
      <w:r>
        <w:rPr>
          <w:rStyle w:val="nl"/>
        </w:rPr>
        <w:t>"mmr"</w:t>
      </w:r>
      <w:r>
        <w:rPr>
          <w:rStyle w:val="p"/>
        </w:rPr>
        <w:t>:</w:t>
      </w:r>
      <w:r>
        <w:rPr>
          <w:rStyle w:val="w"/>
        </w:rPr>
        <w:t xml:space="preserve"> </w:t>
      </w:r>
      <w:r>
        <w:rPr>
          <w:rStyle w:val="s2"/>
        </w:rPr>
        <w:t>"0.03"</w:t>
      </w:r>
      <w:r>
        <w:rPr>
          <w:rStyle w:val="p"/>
        </w:rPr>
        <w:t>,</w:t>
      </w:r>
    </w:p>
    <w:p w:rsidR="00000000" w:rsidRDefault="00000000">
      <w:pPr>
        <w:pStyle w:val="HTML0"/>
        <w:divId w:val="157499931"/>
        <w:rPr>
          <w:rStyle w:val="w"/>
        </w:rPr>
      </w:pPr>
      <w:r>
        <w:rPr>
          <w:rStyle w:val="w"/>
        </w:rPr>
        <w:t xml:space="preserve">            </w:t>
      </w:r>
      <w:r>
        <w:rPr>
          <w:rStyle w:val="nl"/>
        </w:rPr>
        <w:t>"optMgnFactor"</w:t>
      </w:r>
      <w:r>
        <w:rPr>
          <w:rStyle w:val="p"/>
        </w:rPr>
        <w:t>:</w:t>
      </w:r>
      <w:r>
        <w:rPr>
          <w:rStyle w:val="w"/>
        </w:rPr>
        <w:t xml:space="preserve"> </w:t>
      </w:r>
      <w:r>
        <w:rPr>
          <w:rStyle w:val="s2"/>
        </w:rPr>
        <w:t>"0"</w:t>
      </w:r>
      <w:r>
        <w:rPr>
          <w:rStyle w:val="p"/>
        </w:rPr>
        <w:t>,</w:t>
      </w:r>
    </w:p>
    <w:p w:rsidR="00000000" w:rsidRDefault="00000000">
      <w:pPr>
        <w:pStyle w:val="HTML0"/>
        <w:divId w:val="157499931"/>
        <w:rPr>
          <w:rStyle w:val="w"/>
        </w:rPr>
      </w:pPr>
      <w:r>
        <w:rPr>
          <w:rStyle w:val="w"/>
        </w:rPr>
        <w:t xml:space="preserve">            </w:t>
      </w:r>
      <w:r>
        <w:rPr>
          <w:rStyle w:val="nl"/>
        </w:rPr>
        <w:t>"quoteMaxLoan"</w:t>
      </w:r>
      <w:r>
        <w:rPr>
          <w:rStyle w:val="p"/>
        </w:rPr>
        <w:t>:</w:t>
      </w:r>
      <w:r>
        <w:rPr>
          <w:rStyle w:val="w"/>
        </w:rPr>
        <w:t xml:space="preserve"> </w:t>
      </w:r>
      <w:r>
        <w:rPr>
          <w:rStyle w:val="s2"/>
        </w:rPr>
        <w:t>"500000"</w:t>
      </w:r>
      <w:r>
        <w:rPr>
          <w:rStyle w:val="p"/>
        </w:rPr>
        <w:t>,</w:t>
      </w:r>
    </w:p>
    <w:p w:rsidR="00000000" w:rsidRDefault="00000000">
      <w:pPr>
        <w:pStyle w:val="HTML0"/>
        <w:divId w:val="157499931"/>
        <w:rPr>
          <w:rStyle w:val="w"/>
        </w:rPr>
      </w:pPr>
      <w:r>
        <w:rPr>
          <w:rStyle w:val="w"/>
        </w:rPr>
        <w:t xml:space="preserve">            </w:t>
      </w:r>
      <w:r>
        <w:rPr>
          <w:rStyle w:val="nl"/>
        </w:rPr>
        <w:t>"tier"</w:t>
      </w:r>
      <w:r>
        <w:rPr>
          <w:rStyle w:val="p"/>
        </w:rPr>
        <w:t>:</w:t>
      </w:r>
      <w:r>
        <w:rPr>
          <w:rStyle w:val="w"/>
        </w:rPr>
        <w:t xml:space="preserve"> </w:t>
      </w:r>
      <w:r>
        <w:rPr>
          <w:rStyle w:val="s2"/>
        </w:rPr>
        <w:t>"1"</w:t>
      </w:r>
      <w:r>
        <w:rPr>
          <w:rStyle w:val="p"/>
        </w:rPr>
        <w:t>,</w:t>
      </w:r>
    </w:p>
    <w:p w:rsidR="00000000" w:rsidRDefault="00000000">
      <w:pPr>
        <w:pStyle w:val="HTML0"/>
        <w:divId w:val="157499931"/>
        <w:rPr>
          <w:rStyle w:val="w"/>
        </w:rPr>
      </w:pPr>
      <w:r>
        <w:rPr>
          <w:rStyle w:val="w"/>
        </w:rPr>
        <w:t xml:space="preserve">            </w:t>
      </w:r>
      <w:r>
        <w:rPr>
          <w:rStyle w:val="nl"/>
        </w:rPr>
        <w:t>"uly"</w:t>
      </w:r>
      <w:r>
        <w:rPr>
          <w:rStyle w:val="p"/>
        </w:rPr>
        <w:t>:</w:t>
      </w:r>
      <w:r>
        <w:rPr>
          <w:rStyle w:val="w"/>
        </w:rPr>
        <w:t xml:space="preserve"> </w:t>
      </w:r>
      <w:r>
        <w:rPr>
          <w:rStyle w:val="s2"/>
        </w:rPr>
        <w:t>""</w:t>
      </w:r>
      <w:r>
        <w:rPr>
          <w:rStyle w:val="p"/>
        </w:rPr>
        <w:t>,</w:t>
      </w:r>
    </w:p>
    <w:p w:rsidR="00000000" w:rsidRDefault="00000000">
      <w:pPr>
        <w:pStyle w:val="HTML0"/>
        <w:divId w:val="157499931"/>
        <w:rPr>
          <w:rStyle w:val="w"/>
        </w:rPr>
      </w:pPr>
      <w:r>
        <w:rPr>
          <w:rStyle w:val="w"/>
        </w:rPr>
        <w:t xml:space="preserve">            </w:t>
      </w:r>
      <w:r>
        <w:rPr>
          <w:rStyle w:val="nl"/>
        </w:rPr>
        <w:t>"instFamily"</w:t>
      </w:r>
      <w:r>
        <w:rPr>
          <w:rStyle w:val="p"/>
        </w:rPr>
        <w:t>:</w:t>
      </w:r>
      <w:r>
        <w:rPr>
          <w:rStyle w:val="w"/>
        </w:rPr>
        <w:t xml:space="preserve"> </w:t>
      </w:r>
      <w:r>
        <w:rPr>
          <w:rStyle w:val="s2"/>
        </w:rPr>
        <w:t>""</w:t>
      </w:r>
    </w:p>
    <w:p w:rsidR="00000000" w:rsidRDefault="00000000">
      <w:pPr>
        <w:pStyle w:val="HTML0"/>
        <w:divId w:val="157499931"/>
        <w:rPr>
          <w:rStyle w:val="w"/>
        </w:rPr>
      </w:pPr>
      <w:r>
        <w:rPr>
          <w:rStyle w:val="w"/>
        </w:rPr>
        <w:t xml:space="preserve">        </w:t>
      </w:r>
      <w:r>
        <w:rPr>
          <w:rStyle w:val="p"/>
        </w:rPr>
        <w:t>}</w:t>
      </w:r>
    </w:p>
    <w:p w:rsidR="00000000" w:rsidRDefault="00000000">
      <w:pPr>
        <w:pStyle w:val="HTML0"/>
        <w:divId w:val="157499931"/>
        <w:rPr>
          <w:rStyle w:val="w"/>
        </w:rPr>
      </w:pPr>
      <w:r>
        <w:rPr>
          <w:rStyle w:val="w"/>
        </w:rPr>
        <w:t xml:space="preserve">  </w:t>
      </w:r>
      <w:r>
        <w:rPr>
          <w:rStyle w:val="p"/>
        </w:rPr>
        <w:t>]</w:t>
      </w:r>
    </w:p>
    <w:p w:rsidR="00000000" w:rsidRDefault="00000000">
      <w:pPr>
        <w:pStyle w:val="HTML0"/>
        <w:divId w:val="157499931"/>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780"/>
        <w:gridCol w:w="601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uly</w:t>
            </w:r>
          </w:p>
        </w:tc>
        <w:tc>
          <w:tcPr>
            <w:tcW w:w="0" w:type="auto"/>
            <w:vAlign w:val="center"/>
            <w:hideMark/>
          </w:tcPr>
          <w:p w:rsidR="00000000" w:rsidRDefault="00000000">
            <w:r>
              <w:t>String</w:t>
            </w:r>
          </w:p>
        </w:tc>
        <w:tc>
          <w:tcPr>
            <w:tcW w:w="0" w:type="auto"/>
            <w:vAlign w:val="center"/>
            <w:hideMark/>
          </w:tcPr>
          <w:p w:rsidR="00000000" w:rsidRDefault="00000000">
            <w:r>
              <w:t>Underlying</w:t>
            </w:r>
            <w:r>
              <w:br/>
              <w:t xml:space="preserve">Applicable to </w:t>
            </w:r>
            <w:r>
              <w:rPr>
                <w:rStyle w:val="HTML"/>
              </w:rPr>
              <w:t>FUTURES</w:t>
            </w:r>
            <w:r>
              <w:t>/</w:t>
            </w:r>
            <w:r>
              <w:rPr>
                <w:rStyle w:val="HTML"/>
              </w:rPr>
              <w:t>SWAP</w:t>
            </w:r>
            <w:r>
              <w:t>/</w:t>
            </w:r>
            <w:r>
              <w:rPr>
                <w:rStyle w:val="HTML"/>
              </w:rPr>
              <w:t>OPTION</w:t>
            </w:r>
          </w:p>
        </w:tc>
      </w:tr>
      <w:tr w:rsidR="00000000">
        <w:trPr>
          <w:divId w:val="175387555"/>
          <w:tblCellSpacing w:w="15" w:type="dxa"/>
        </w:trPr>
        <w:tc>
          <w:tcPr>
            <w:tcW w:w="0" w:type="auto"/>
            <w:vAlign w:val="center"/>
            <w:hideMark/>
          </w:tcPr>
          <w:p w:rsidR="00000000" w:rsidRDefault="00000000">
            <w:r>
              <w:t>instFamily</w:t>
            </w:r>
          </w:p>
        </w:tc>
        <w:tc>
          <w:tcPr>
            <w:tcW w:w="0" w:type="auto"/>
            <w:vAlign w:val="center"/>
            <w:hideMark/>
          </w:tcPr>
          <w:p w:rsidR="00000000" w:rsidRDefault="00000000">
            <w:r>
              <w:t>String</w:t>
            </w:r>
          </w:p>
        </w:tc>
        <w:tc>
          <w:tcPr>
            <w:tcW w:w="0" w:type="auto"/>
            <w:vAlign w:val="center"/>
            <w:hideMark/>
          </w:tcPr>
          <w:p w:rsidR="00000000" w:rsidRDefault="00000000">
            <w:r>
              <w:t>Instrument family</w:t>
            </w:r>
            <w:r>
              <w:br/>
              <w:t xml:space="preserve">Applicable to </w:t>
            </w:r>
            <w:r>
              <w:rPr>
                <w:rStyle w:val="HTML"/>
              </w:rPr>
              <w:t>FUTURES</w:t>
            </w:r>
            <w:r>
              <w:t>/</w:t>
            </w:r>
            <w:r>
              <w:rPr>
                <w:rStyle w:val="HTML"/>
              </w:rPr>
              <w:t>SWAP</w:t>
            </w:r>
            <w:r>
              <w:t>/</w:t>
            </w:r>
            <w:r>
              <w:rPr>
                <w:rStyle w:val="HTML"/>
              </w:rPr>
              <w:t>OPTION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tier</w:t>
            </w:r>
          </w:p>
        </w:tc>
        <w:tc>
          <w:tcPr>
            <w:tcW w:w="0" w:type="auto"/>
            <w:vAlign w:val="center"/>
            <w:hideMark/>
          </w:tcPr>
          <w:p w:rsidR="00000000" w:rsidRDefault="00000000">
            <w:r>
              <w:t>String</w:t>
            </w:r>
          </w:p>
        </w:tc>
        <w:tc>
          <w:tcPr>
            <w:tcW w:w="0" w:type="auto"/>
            <w:vAlign w:val="center"/>
            <w:hideMark/>
          </w:tcPr>
          <w:p w:rsidR="00000000" w:rsidRDefault="00000000">
            <w:r>
              <w:t>Tiers</w:t>
            </w:r>
          </w:p>
        </w:tc>
      </w:tr>
      <w:tr w:rsidR="00000000">
        <w:trPr>
          <w:divId w:val="175387555"/>
          <w:tblCellSpacing w:w="15" w:type="dxa"/>
        </w:trPr>
        <w:tc>
          <w:tcPr>
            <w:tcW w:w="0" w:type="auto"/>
            <w:vAlign w:val="center"/>
            <w:hideMark/>
          </w:tcPr>
          <w:p w:rsidR="00000000" w:rsidRDefault="00000000">
            <w:r>
              <w:t>minSz</w:t>
            </w:r>
          </w:p>
        </w:tc>
        <w:tc>
          <w:tcPr>
            <w:tcW w:w="0" w:type="auto"/>
            <w:vAlign w:val="center"/>
            <w:hideMark/>
          </w:tcPr>
          <w:p w:rsidR="00000000" w:rsidRDefault="00000000">
            <w:r>
              <w:t>String</w:t>
            </w:r>
          </w:p>
        </w:tc>
        <w:tc>
          <w:tcPr>
            <w:tcW w:w="0" w:type="auto"/>
            <w:vAlign w:val="center"/>
            <w:hideMark/>
          </w:tcPr>
          <w:p w:rsidR="00000000" w:rsidRDefault="00000000">
            <w:r>
              <w:t>The minimum borrowing amount or position of this gear is only applicable to margin/options/perpetual/delivery, the minimum position is 0 by default</w:t>
            </w:r>
            <w:r>
              <w:br/>
              <w:t xml:space="preserve">It will return the minimum borrowing amount when </w:t>
            </w:r>
            <w:r>
              <w:rPr>
                <w:rStyle w:val="HTML"/>
              </w:rPr>
              <w:t>ccy</w:t>
            </w:r>
            <w:r>
              <w:t xml:space="preserve"> takes effect.</w:t>
            </w:r>
          </w:p>
        </w:tc>
      </w:tr>
      <w:tr w:rsidR="00000000">
        <w:trPr>
          <w:divId w:val="175387555"/>
          <w:tblCellSpacing w:w="15" w:type="dxa"/>
        </w:trPr>
        <w:tc>
          <w:tcPr>
            <w:tcW w:w="0" w:type="auto"/>
            <w:vAlign w:val="center"/>
            <w:hideMark/>
          </w:tcPr>
          <w:p w:rsidR="00000000" w:rsidRDefault="00000000">
            <w:r>
              <w:t>maxSz</w:t>
            </w:r>
          </w:p>
        </w:tc>
        <w:tc>
          <w:tcPr>
            <w:tcW w:w="0" w:type="auto"/>
            <w:vAlign w:val="center"/>
            <w:hideMark/>
          </w:tcPr>
          <w:p w:rsidR="00000000" w:rsidRDefault="00000000">
            <w:r>
              <w:t>String</w:t>
            </w:r>
          </w:p>
        </w:tc>
        <w:tc>
          <w:tcPr>
            <w:tcW w:w="0" w:type="auto"/>
            <w:vAlign w:val="center"/>
            <w:hideMark/>
          </w:tcPr>
          <w:p w:rsidR="00000000" w:rsidRDefault="00000000">
            <w:r>
              <w:t>The maximum borrowing amount or number of positions held in this position is only applicable to margin/options/perpetual/delivery</w:t>
            </w:r>
            <w:r>
              <w:br/>
              <w:t xml:space="preserve">It will return the maximum borrowing amount when </w:t>
            </w:r>
            <w:r>
              <w:rPr>
                <w:rStyle w:val="HTML"/>
              </w:rPr>
              <w:t>ccy</w:t>
            </w:r>
            <w:r>
              <w:t xml:space="preserve"> takes effect.</w:t>
            </w:r>
          </w:p>
        </w:tc>
      </w:tr>
      <w:tr w:rsidR="00000000">
        <w:trPr>
          <w:divId w:val="175387555"/>
          <w:tblCellSpacing w:w="15" w:type="dxa"/>
        </w:trPr>
        <w:tc>
          <w:tcPr>
            <w:tcW w:w="0" w:type="auto"/>
            <w:vAlign w:val="center"/>
            <w:hideMark/>
          </w:tcPr>
          <w:p w:rsidR="00000000" w:rsidRDefault="00000000">
            <w:r>
              <w:t>mmr</w:t>
            </w:r>
          </w:p>
        </w:tc>
        <w:tc>
          <w:tcPr>
            <w:tcW w:w="0" w:type="auto"/>
            <w:vAlign w:val="center"/>
            <w:hideMark/>
          </w:tcPr>
          <w:p w:rsidR="00000000" w:rsidRDefault="00000000">
            <w:r>
              <w:t>String</w:t>
            </w:r>
          </w:p>
        </w:tc>
        <w:tc>
          <w:tcPr>
            <w:tcW w:w="0" w:type="auto"/>
            <w:vAlign w:val="center"/>
            <w:hideMark/>
          </w:tcPr>
          <w:p w:rsidR="00000000" w:rsidRDefault="00000000">
            <w:r>
              <w:t>Maintenance margin requirement rate</w:t>
            </w:r>
          </w:p>
        </w:tc>
      </w:tr>
      <w:tr w:rsidR="00000000">
        <w:trPr>
          <w:divId w:val="175387555"/>
          <w:tblCellSpacing w:w="15" w:type="dxa"/>
        </w:trPr>
        <w:tc>
          <w:tcPr>
            <w:tcW w:w="0" w:type="auto"/>
            <w:vAlign w:val="center"/>
            <w:hideMark/>
          </w:tcPr>
          <w:p w:rsidR="00000000" w:rsidRDefault="00000000">
            <w:r>
              <w:t>imr</w:t>
            </w:r>
          </w:p>
        </w:tc>
        <w:tc>
          <w:tcPr>
            <w:tcW w:w="0" w:type="auto"/>
            <w:vAlign w:val="center"/>
            <w:hideMark/>
          </w:tcPr>
          <w:p w:rsidR="00000000" w:rsidRDefault="00000000">
            <w:r>
              <w:t>String</w:t>
            </w:r>
          </w:p>
        </w:tc>
        <w:tc>
          <w:tcPr>
            <w:tcW w:w="0" w:type="auto"/>
            <w:vAlign w:val="center"/>
            <w:hideMark/>
          </w:tcPr>
          <w:p w:rsidR="00000000" w:rsidRDefault="00000000">
            <w:r>
              <w:t>Initial margin requirement rate</w:t>
            </w:r>
          </w:p>
        </w:tc>
      </w:tr>
      <w:tr w:rsidR="00000000">
        <w:trPr>
          <w:divId w:val="175387555"/>
          <w:tblCellSpacing w:w="15" w:type="dxa"/>
        </w:trPr>
        <w:tc>
          <w:tcPr>
            <w:tcW w:w="0" w:type="auto"/>
            <w:vAlign w:val="center"/>
            <w:hideMark/>
          </w:tcPr>
          <w:p w:rsidR="00000000" w:rsidRDefault="00000000">
            <w:r>
              <w:t>maxLever</w:t>
            </w:r>
          </w:p>
        </w:tc>
        <w:tc>
          <w:tcPr>
            <w:tcW w:w="0" w:type="auto"/>
            <w:vAlign w:val="center"/>
            <w:hideMark/>
          </w:tcPr>
          <w:p w:rsidR="00000000" w:rsidRDefault="00000000">
            <w:r>
              <w:t>String</w:t>
            </w:r>
          </w:p>
        </w:tc>
        <w:tc>
          <w:tcPr>
            <w:tcW w:w="0" w:type="auto"/>
            <w:vAlign w:val="center"/>
            <w:hideMark/>
          </w:tcPr>
          <w:p w:rsidR="00000000" w:rsidRDefault="00000000">
            <w:r>
              <w:t>Maximum available leverage</w:t>
            </w:r>
          </w:p>
        </w:tc>
      </w:tr>
      <w:tr w:rsidR="00000000">
        <w:trPr>
          <w:divId w:val="175387555"/>
          <w:tblCellSpacing w:w="15" w:type="dxa"/>
        </w:trPr>
        <w:tc>
          <w:tcPr>
            <w:tcW w:w="0" w:type="auto"/>
            <w:vAlign w:val="center"/>
            <w:hideMark/>
          </w:tcPr>
          <w:p w:rsidR="00000000" w:rsidRDefault="00000000">
            <w:r>
              <w:t>optMgnFactor</w:t>
            </w:r>
          </w:p>
        </w:tc>
        <w:tc>
          <w:tcPr>
            <w:tcW w:w="0" w:type="auto"/>
            <w:vAlign w:val="center"/>
            <w:hideMark/>
          </w:tcPr>
          <w:p w:rsidR="00000000" w:rsidRDefault="00000000">
            <w:r>
              <w:t>String</w:t>
            </w:r>
          </w:p>
        </w:tc>
        <w:tc>
          <w:tcPr>
            <w:tcW w:w="0" w:type="auto"/>
            <w:vAlign w:val="center"/>
            <w:hideMark/>
          </w:tcPr>
          <w:p w:rsidR="00000000" w:rsidRDefault="00000000">
            <w:r>
              <w:t>Option Margin Coefficient (only applicable to options)</w:t>
            </w:r>
          </w:p>
        </w:tc>
      </w:tr>
      <w:tr w:rsidR="00000000">
        <w:trPr>
          <w:divId w:val="175387555"/>
          <w:tblCellSpacing w:w="15" w:type="dxa"/>
        </w:trPr>
        <w:tc>
          <w:tcPr>
            <w:tcW w:w="0" w:type="auto"/>
            <w:vAlign w:val="center"/>
            <w:hideMark/>
          </w:tcPr>
          <w:p w:rsidR="00000000" w:rsidRDefault="00000000">
            <w:r>
              <w:t>quoteMaxLoan</w:t>
            </w:r>
          </w:p>
        </w:tc>
        <w:tc>
          <w:tcPr>
            <w:tcW w:w="0" w:type="auto"/>
            <w:vAlign w:val="center"/>
            <w:hideMark/>
          </w:tcPr>
          <w:p w:rsidR="00000000" w:rsidRDefault="00000000">
            <w:r>
              <w:t>String</w:t>
            </w:r>
          </w:p>
        </w:tc>
        <w:tc>
          <w:tcPr>
            <w:tcW w:w="0" w:type="auto"/>
            <w:vAlign w:val="center"/>
            <w:hideMark/>
          </w:tcPr>
          <w:p w:rsidR="00000000" w:rsidRDefault="00000000">
            <w:r>
              <w:t xml:space="preserve">Quote currency borrowing amount (only applicable to leverage and the case when </w:t>
            </w:r>
            <w:r>
              <w:rPr>
                <w:rStyle w:val="HTML"/>
              </w:rPr>
              <w:t>instId</w:t>
            </w:r>
            <w:r>
              <w:t xml:space="preserve"> takes effect)</w:t>
            </w:r>
          </w:p>
        </w:tc>
      </w:tr>
      <w:tr w:rsidR="00000000">
        <w:trPr>
          <w:divId w:val="175387555"/>
          <w:tblCellSpacing w:w="15" w:type="dxa"/>
        </w:trPr>
        <w:tc>
          <w:tcPr>
            <w:tcW w:w="0" w:type="auto"/>
            <w:vAlign w:val="center"/>
            <w:hideMark/>
          </w:tcPr>
          <w:p w:rsidR="00000000" w:rsidRDefault="00000000">
            <w:r>
              <w:t>baseMaxLoan</w:t>
            </w:r>
          </w:p>
        </w:tc>
        <w:tc>
          <w:tcPr>
            <w:tcW w:w="0" w:type="auto"/>
            <w:vAlign w:val="center"/>
            <w:hideMark/>
          </w:tcPr>
          <w:p w:rsidR="00000000" w:rsidRDefault="00000000">
            <w:r>
              <w:t>String</w:t>
            </w:r>
          </w:p>
        </w:tc>
        <w:tc>
          <w:tcPr>
            <w:tcW w:w="0" w:type="auto"/>
            <w:vAlign w:val="center"/>
            <w:hideMark/>
          </w:tcPr>
          <w:p w:rsidR="00000000" w:rsidRDefault="00000000">
            <w:r>
              <w:t xml:space="preserve">Base currency borrowing amount (only applicable to leverage and the case when </w:t>
            </w:r>
            <w:r>
              <w:rPr>
                <w:rStyle w:val="HTML"/>
              </w:rPr>
              <w:t>instId</w:t>
            </w:r>
            <w:r>
              <w:t xml:space="preserve"> takes effect)</w:t>
            </w:r>
          </w:p>
        </w:tc>
      </w:tr>
    </w:tbl>
    <w:p w:rsidR="00000000" w:rsidRDefault="00000000">
      <w:pPr>
        <w:pStyle w:val="3"/>
        <w:divId w:val="175387555"/>
      </w:pPr>
      <w:r>
        <w:t>Get interest rate and loan quota</w:t>
      </w:r>
    </w:p>
    <w:p w:rsidR="00000000" w:rsidRDefault="00000000">
      <w:pPr>
        <w:pStyle w:val="a5"/>
        <w:divId w:val="175387555"/>
      </w:pPr>
      <w:r>
        <w:t>Retrieve interest rate</w:t>
      </w:r>
    </w:p>
    <w:p w:rsidR="00000000" w:rsidRDefault="00000000">
      <w:pPr>
        <w:pStyle w:val="4"/>
        <w:divId w:val="175387555"/>
      </w:pPr>
      <w:r>
        <w:t>Rate Limit: 2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/api/v5/public/interest-rate-loan-quota</w:t>
      </w:r>
    </w:p>
    <w:p w:rsidR="00000000" w:rsidRDefault="00000000">
      <w:pPr>
        <w:pStyle w:val="a5"/>
        <w:ind w:left="720" w:right="720"/>
        <w:divId w:val="753554990"/>
      </w:pPr>
      <w:r>
        <w:t>Request Example</w:t>
      </w:r>
    </w:p>
    <w:p w:rsidR="00000000" w:rsidRDefault="00000000">
      <w:pPr>
        <w:pStyle w:val="HTML0"/>
        <w:divId w:val="1086147462"/>
        <w:rPr>
          <w:rStyle w:val="HTML"/>
        </w:rPr>
      </w:pPr>
      <w:r>
        <w:rPr>
          <w:rStyle w:val="HTML"/>
        </w:rPr>
        <w:t>GET /api/v5/public/interest-rate-loan-quota</w:t>
      </w:r>
    </w:p>
    <w:p w:rsidR="00000000" w:rsidRDefault="00000000">
      <w:pPr>
        <w:pStyle w:val="HTML0"/>
        <w:divId w:val="2059234272"/>
        <w:rPr>
          <w:rStyle w:val="HTML"/>
          <w:vanish/>
        </w:rPr>
      </w:pPr>
      <w:r>
        <w:rPr>
          <w:rStyle w:val="kn"/>
          <w:vanish/>
        </w:rPr>
        <w:t>import</w:t>
      </w:r>
      <w:r>
        <w:rPr>
          <w:rStyle w:val="HTML"/>
          <w:vanish/>
        </w:rPr>
        <w:t xml:space="preserve"> </w:t>
      </w:r>
      <w:r>
        <w:rPr>
          <w:rStyle w:val="nn"/>
          <w:vanish/>
        </w:rPr>
        <w:t>okx.PublicData</w:t>
      </w:r>
      <w:r>
        <w:rPr>
          <w:rStyle w:val="HTML"/>
          <w:vanish/>
        </w:rPr>
        <w:t xml:space="preserve"> </w:t>
      </w:r>
      <w:r>
        <w:rPr>
          <w:rStyle w:val="k"/>
          <w:vanish/>
        </w:rPr>
        <w:t>as</w:t>
      </w:r>
      <w:r>
        <w:rPr>
          <w:rStyle w:val="HTML"/>
          <w:vanish/>
        </w:rPr>
        <w:t xml:space="preserve"> </w:t>
      </w:r>
      <w:r>
        <w:rPr>
          <w:rStyle w:val="n"/>
          <w:vanish/>
        </w:rPr>
        <w:t>PublicData</w:t>
      </w:r>
    </w:p>
    <w:p w:rsidR="00000000" w:rsidRDefault="00000000">
      <w:pPr>
        <w:pStyle w:val="HTML0"/>
        <w:divId w:val="2059234272"/>
        <w:rPr>
          <w:rStyle w:val="HTML"/>
          <w:vanish/>
        </w:rPr>
      </w:pPr>
    </w:p>
    <w:p w:rsidR="00000000" w:rsidRDefault="00000000">
      <w:pPr>
        <w:pStyle w:val="HTML0"/>
        <w:divId w:val="2059234272"/>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 0, Demo trading: 1</w:t>
      </w:r>
    </w:p>
    <w:p w:rsidR="00000000" w:rsidRDefault="00000000">
      <w:pPr>
        <w:pStyle w:val="HTML0"/>
        <w:divId w:val="2059234272"/>
        <w:rPr>
          <w:rStyle w:val="HTML"/>
          <w:vanish/>
        </w:rPr>
      </w:pPr>
    </w:p>
    <w:p w:rsidR="00000000" w:rsidRDefault="00000000">
      <w:pPr>
        <w:pStyle w:val="HTML0"/>
        <w:divId w:val="2059234272"/>
        <w:rPr>
          <w:rStyle w:val="HTML"/>
          <w:vanish/>
        </w:rPr>
      </w:pPr>
      <w:r>
        <w:rPr>
          <w:rStyle w:val="n"/>
          <w:vanish/>
        </w:rPr>
        <w:t>publicDataAPI</w:t>
      </w:r>
      <w:r>
        <w:rPr>
          <w:rStyle w:val="HTML"/>
          <w:vanish/>
        </w:rPr>
        <w:t xml:space="preserve"> </w:t>
      </w:r>
      <w:r>
        <w:rPr>
          <w:rStyle w:val="o"/>
          <w:vanish/>
        </w:rPr>
        <w:t>=</w:t>
      </w:r>
      <w:r>
        <w:rPr>
          <w:rStyle w:val="HTML"/>
          <w:vanish/>
        </w:rPr>
        <w:t xml:space="preserve"> </w:t>
      </w:r>
      <w:r>
        <w:rPr>
          <w:rStyle w:val="n"/>
          <w:vanish/>
        </w:rPr>
        <w:t>PublicData</w:t>
      </w:r>
      <w:r>
        <w:rPr>
          <w:rStyle w:val="p"/>
          <w:vanish/>
        </w:rPr>
        <w:t>.</w:t>
      </w:r>
      <w:r>
        <w:rPr>
          <w:rStyle w:val="n"/>
          <w:vanish/>
        </w:rPr>
        <w:t>PublicAPI</w:t>
      </w:r>
      <w:r>
        <w:rPr>
          <w:rStyle w:val="p"/>
          <w:vanish/>
        </w:rPr>
        <w:t>(</w:t>
      </w:r>
      <w:r>
        <w:rPr>
          <w:rStyle w:val="n"/>
          <w:vanish/>
        </w:rPr>
        <w:t>flag</w:t>
      </w:r>
      <w:r>
        <w:rPr>
          <w:rStyle w:val="o"/>
          <w:vanish/>
        </w:rPr>
        <w:t>=</w:t>
      </w:r>
      <w:r>
        <w:rPr>
          <w:rStyle w:val="n"/>
          <w:vanish/>
        </w:rPr>
        <w:t>flag</w:t>
      </w:r>
      <w:r>
        <w:rPr>
          <w:rStyle w:val="p"/>
          <w:vanish/>
        </w:rPr>
        <w:t>)</w:t>
      </w:r>
    </w:p>
    <w:p w:rsidR="00000000" w:rsidRDefault="00000000">
      <w:pPr>
        <w:pStyle w:val="HTML0"/>
        <w:divId w:val="2059234272"/>
        <w:rPr>
          <w:rStyle w:val="HTML"/>
          <w:vanish/>
        </w:rPr>
      </w:pPr>
    </w:p>
    <w:p w:rsidR="00000000" w:rsidRDefault="00000000">
      <w:pPr>
        <w:pStyle w:val="HTML0"/>
        <w:divId w:val="2059234272"/>
        <w:rPr>
          <w:rStyle w:val="c1"/>
          <w:vanish/>
        </w:rPr>
      </w:pPr>
      <w:r>
        <w:rPr>
          <w:rStyle w:val="c1"/>
          <w:vanish/>
        </w:rPr>
        <w:t># Retrieve interest rate and loan quota</w:t>
      </w:r>
    </w:p>
    <w:p w:rsidR="00000000" w:rsidRDefault="00000000">
      <w:pPr>
        <w:pStyle w:val="HTML0"/>
        <w:divId w:val="2059234272"/>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publicDataAPI</w:t>
      </w:r>
      <w:r>
        <w:rPr>
          <w:rStyle w:val="p"/>
          <w:vanish/>
        </w:rPr>
        <w:t>.</w:t>
      </w:r>
      <w:r>
        <w:rPr>
          <w:rStyle w:val="n"/>
          <w:vanish/>
        </w:rPr>
        <w:t>get_interest_rate_loan_quota</w:t>
      </w:r>
      <w:r>
        <w:rPr>
          <w:rStyle w:val="p"/>
          <w:vanish/>
        </w:rPr>
        <w:t>()</w:t>
      </w:r>
    </w:p>
    <w:p w:rsidR="00000000" w:rsidRDefault="00000000">
      <w:pPr>
        <w:pStyle w:val="HTML0"/>
        <w:divId w:val="2059234272"/>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a5"/>
        <w:ind w:left="720" w:right="720"/>
        <w:divId w:val="137841599"/>
      </w:pPr>
      <w:r>
        <w:t>Response Example</w:t>
      </w:r>
    </w:p>
    <w:p w:rsidR="00000000" w:rsidRDefault="00000000">
      <w:pPr>
        <w:pStyle w:val="HTML0"/>
        <w:divId w:val="1811628036"/>
        <w:rPr>
          <w:rStyle w:val="w"/>
        </w:rPr>
      </w:pPr>
      <w:r>
        <w:rPr>
          <w:rStyle w:val="p"/>
        </w:rPr>
        <w:t>{</w:t>
      </w:r>
    </w:p>
    <w:p w:rsidR="00000000" w:rsidRDefault="00000000">
      <w:pPr>
        <w:pStyle w:val="HTML0"/>
        <w:divId w:val="1811628036"/>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811628036"/>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811628036"/>
        <w:rPr>
          <w:rStyle w:val="w"/>
        </w:rPr>
      </w:pPr>
      <w:r>
        <w:rPr>
          <w:rStyle w:val="w"/>
        </w:rPr>
        <w:t xml:space="preserve">        </w:t>
      </w:r>
      <w:r>
        <w:rPr>
          <w:rStyle w:val="p"/>
        </w:rPr>
        <w:t>{</w:t>
      </w:r>
    </w:p>
    <w:p w:rsidR="00000000" w:rsidRDefault="00000000">
      <w:pPr>
        <w:pStyle w:val="HTML0"/>
        <w:divId w:val="1811628036"/>
        <w:rPr>
          <w:rStyle w:val="w"/>
        </w:rPr>
      </w:pPr>
      <w:r>
        <w:rPr>
          <w:rStyle w:val="w"/>
        </w:rPr>
        <w:t xml:space="preserve">            </w:t>
      </w:r>
      <w:r>
        <w:rPr>
          <w:rStyle w:val="nl"/>
        </w:rPr>
        <w:t>"basic"</w:t>
      </w:r>
      <w:r>
        <w:rPr>
          <w:rStyle w:val="p"/>
        </w:rPr>
        <w:t>:</w:t>
      </w:r>
      <w:r>
        <w:rPr>
          <w:rStyle w:val="w"/>
        </w:rPr>
        <w:t xml:space="preserve"> </w:t>
      </w:r>
      <w:r>
        <w:rPr>
          <w:rStyle w:val="p"/>
        </w:rPr>
        <w:t>[</w:t>
      </w:r>
    </w:p>
    <w:p w:rsidR="00000000" w:rsidRDefault="00000000">
      <w:pPr>
        <w:pStyle w:val="HTML0"/>
        <w:divId w:val="1811628036"/>
        <w:rPr>
          <w:rStyle w:val="w"/>
        </w:rPr>
      </w:pPr>
      <w:r>
        <w:rPr>
          <w:rStyle w:val="w"/>
        </w:rPr>
        <w:t xml:space="preserve">                </w:t>
      </w:r>
      <w:r>
        <w:rPr>
          <w:rStyle w:val="p"/>
        </w:rPr>
        <w:t>{</w:t>
      </w:r>
    </w:p>
    <w:p w:rsidR="00000000" w:rsidRDefault="00000000">
      <w:pPr>
        <w:pStyle w:val="HTML0"/>
        <w:divId w:val="1811628036"/>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1811628036"/>
        <w:rPr>
          <w:rStyle w:val="w"/>
        </w:rPr>
      </w:pPr>
      <w:r>
        <w:rPr>
          <w:rStyle w:val="w"/>
        </w:rPr>
        <w:t xml:space="preserve">                    </w:t>
      </w:r>
      <w:r>
        <w:rPr>
          <w:rStyle w:val="nl"/>
        </w:rPr>
        <w:t>"quota"</w:t>
      </w:r>
      <w:r>
        <w:rPr>
          <w:rStyle w:val="p"/>
        </w:rPr>
        <w:t>:</w:t>
      </w:r>
      <w:r>
        <w:rPr>
          <w:rStyle w:val="w"/>
        </w:rPr>
        <w:t xml:space="preserve"> </w:t>
      </w:r>
      <w:r>
        <w:rPr>
          <w:rStyle w:val="s2"/>
        </w:rPr>
        <w:t>"500000"</w:t>
      </w:r>
      <w:r>
        <w:rPr>
          <w:rStyle w:val="p"/>
        </w:rPr>
        <w:t>,</w:t>
      </w:r>
    </w:p>
    <w:p w:rsidR="00000000" w:rsidRDefault="00000000">
      <w:pPr>
        <w:pStyle w:val="HTML0"/>
        <w:divId w:val="1811628036"/>
        <w:rPr>
          <w:rStyle w:val="w"/>
        </w:rPr>
      </w:pPr>
      <w:r>
        <w:rPr>
          <w:rStyle w:val="w"/>
        </w:rPr>
        <w:t xml:space="preserve">                    </w:t>
      </w:r>
      <w:r>
        <w:rPr>
          <w:rStyle w:val="nl"/>
        </w:rPr>
        <w:t>"rate"</w:t>
      </w:r>
      <w:r>
        <w:rPr>
          <w:rStyle w:val="p"/>
        </w:rPr>
        <w:t>:</w:t>
      </w:r>
      <w:r>
        <w:rPr>
          <w:rStyle w:val="w"/>
        </w:rPr>
        <w:t xml:space="preserve"> </w:t>
      </w:r>
      <w:r>
        <w:rPr>
          <w:rStyle w:val="s2"/>
        </w:rPr>
        <w:t>"0.00043728"</w:t>
      </w:r>
    </w:p>
    <w:p w:rsidR="00000000" w:rsidRDefault="00000000">
      <w:pPr>
        <w:pStyle w:val="HTML0"/>
        <w:divId w:val="1811628036"/>
        <w:rPr>
          <w:rStyle w:val="w"/>
        </w:rPr>
      </w:pPr>
      <w:r>
        <w:rPr>
          <w:rStyle w:val="w"/>
        </w:rPr>
        <w:t xml:space="preserve">                </w:t>
      </w:r>
      <w:r>
        <w:rPr>
          <w:rStyle w:val="p"/>
        </w:rPr>
        <w:t>},</w:t>
      </w:r>
    </w:p>
    <w:p w:rsidR="00000000" w:rsidRDefault="00000000">
      <w:pPr>
        <w:pStyle w:val="HTML0"/>
        <w:divId w:val="1811628036"/>
        <w:rPr>
          <w:rStyle w:val="w"/>
        </w:rPr>
      </w:pPr>
      <w:r>
        <w:rPr>
          <w:rStyle w:val="w"/>
        </w:rPr>
        <w:t xml:space="preserve">                </w:t>
      </w:r>
      <w:r>
        <w:rPr>
          <w:rStyle w:val="p"/>
        </w:rPr>
        <w:t>{</w:t>
      </w:r>
    </w:p>
    <w:p w:rsidR="00000000" w:rsidRDefault="00000000">
      <w:pPr>
        <w:pStyle w:val="HTML0"/>
        <w:divId w:val="1811628036"/>
        <w:rPr>
          <w:rStyle w:val="w"/>
        </w:rPr>
      </w:pPr>
      <w:r>
        <w:rPr>
          <w:rStyle w:val="w"/>
        </w:rPr>
        <w:t xml:space="preserve">                    </w:t>
      </w:r>
      <w:r>
        <w:rPr>
          <w:rStyle w:val="nl"/>
        </w:rPr>
        <w:t>"ccy"</w:t>
      </w:r>
      <w:r>
        <w:rPr>
          <w:rStyle w:val="p"/>
        </w:rPr>
        <w:t>:</w:t>
      </w:r>
      <w:r>
        <w:rPr>
          <w:rStyle w:val="w"/>
        </w:rPr>
        <w:t xml:space="preserve"> </w:t>
      </w:r>
      <w:r>
        <w:rPr>
          <w:rStyle w:val="s2"/>
        </w:rPr>
        <w:t>"BTC"</w:t>
      </w:r>
      <w:r>
        <w:rPr>
          <w:rStyle w:val="p"/>
        </w:rPr>
        <w:t>,</w:t>
      </w:r>
    </w:p>
    <w:p w:rsidR="00000000" w:rsidRDefault="00000000">
      <w:pPr>
        <w:pStyle w:val="HTML0"/>
        <w:divId w:val="1811628036"/>
        <w:rPr>
          <w:rStyle w:val="w"/>
        </w:rPr>
      </w:pPr>
      <w:r>
        <w:rPr>
          <w:rStyle w:val="w"/>
        </w:rPr>
        <w:t xml:space="preserve">                    </w:t>
      </w:r>
      <w:r>
        <w:rPr>
          <w:rStyle w:val="nl"/>
        </w:rPr>
        <w:t>"quota"</w:t>
      </w:r>
      <w:r>
        <w:rPr>
          <w:rStyle w:val="p"/>
        </w:rPr>
        <w:t>:</w:t>
      </w:r>
      <w:r>
        <w:rPr>
          <w:rStyle w:val="w"/>
        </w:rPr>
        <w:t xml:space="preserve"> </w:t>
      </w:r>
      <w:r>
        <w:rPr>
          <w:rStyle w:val="s2"/>
        </w:rPr>
        <w:t>"10"</w:t>
      </w:r>
      <w:r>
        <w:rPr>
          <w:rStyle w:val="p"/>
        </w:rPr>
        <w:t>,</w:t>
      </w:r>
    </w:p>
    <w:p w:rsidR="00000000" w:rsidRDefault="00000000">
      <w:pPr>
        <w:pStyle w:val="HTML0"/>
        <w:divId w:val="1811628036"/>
        <w:rPr>
          <w:rStyle w:val="w"/>
        </w:rPr>
      </w:pPr>
      <w:r>
        <w:rPr>
          <w:rStyle w:val="w"/>
        </w:rPr>
        <w:t xml:space="preserve">                    </w:t>
      </w:r>
      <w:r>
        <w:rPr>
          <w:rStyle w:val="nl"/>
        </w:rPr>
        <w:t>"rate"</w:t>
      </w:r>
      <w:r>
        <w:rPr>
          <w:rStyle w:val="p"/>
        </w:rPr>
        <w:t>:</w:t>
      </w:r>
      <w:r>
        <w:rPr>
          <w:rStyle w:val="w"/>
        </w:rPr>
        <w:t xml:space="preserve"> </w:t>
      </w:r>
      <w:r>
        <w:rPr>
          <w:rStyle w:val="s2"/>
        </w:rPr>
        <w:t>"0.00019992"</w:t>
      </w:r>
    </w:p>
    <w:p w:rsidR="00000000" w:rsidRDefault="00000000">
      <w:pPr>
        <w:pStyle w:val="HTML0"/>
        <w:divId w:val="1811628036"/>
        <w:rPr>
          <w:rStyle w:val="w"/>
        </w:rPr>
      </w:pPr>
      <w:r>
        <w:rPr>
          <w:rStyle w:val="w"/>
        </w:rPr>
        <w:t xml:space="preserve">                </w:t>
      </w:r>
      <w:r>
        <w:rPr>
          <w:rStyle w:val="p"/>
        </w:rPr>
        <w:t>}</w:t>
      </w:r>
    </w:p>
    <w:p w:rsidR="00000000" w:rsidRDefault="00000000">
      <w:pPr>
        <w:pStyle w:val="HTML0"/>
        <w:divId w:val="1811628036"/>
        <w:rPr>
          <w:rStyle w:val="w"/>
        </w:rPr>
      </w:pPr>
      <w:r>
        <w:rPr>
          <w:rStyle w:val="w"/>
        </w:rPr>
        <w:t xml:space="preserve">            </w:t>
      </w:r>
      <w:r>
        <w:rPr>
          <w:rStyle w:val="p"/>
        </w:rPr>
        <w:t>],</w:t>
      </w:r>
    </w:p>
    <w:p w:rsidR="00000000" w:rsidRDefault="00000000">
      <w:pPr>
        <w:pStyle w:val="HTML0"/>
        <w:divId w:val="1811628036"/>
        <w:rPr>
          <w:rStyle w:val="w"/>
        </w:rPr>
      </w:pPr>
      <w:r>
        <w:rPr>
          <w:rStyle w:val="w"/>
        </w:rPr>
        <w:t xml:space="preserve">            </w:t>
      </w:r>
      <w:r>
        <w:rPr>
          <w:rStyle w:val="nl"/>
        </w:rPr>
        <w:t>"vip"</w:t>
      </w:r>
      <w:r>
        <w:rPr>
          <w:rStyle w:val="p"/>
        </w:rPr>
        <w:t>:</w:t>
      </w:r>
      <w:r>
        <w:rPr>
          <w:rStyle w:val="w"/>
        </w:rPr>
        <w:t xml:space="preserve"> </w:t>
      </w:r>
      <w:r>
        <w:rPr>
          <w:rStyle w:val="p"/>
        </w:rPr>
        <w:t>[</w:t>
      </w:r>
    </w:p>
    <w:p w:rsidR="00000000" w:rsidRDefault="00000000">
      <w:pPr>
        <w:pStyle w:val="HTML0"/>
        <w:divId w:val="1811628036"/>
        <w:rPr>
          <w:rStyle w:val="w"/>
        </w:rPr>
      </w:pPr>
      <w:r>
        <w:rPr>
          <w:rStyle w:val="w"/>
        </w:rPr>
        <w:t xml:space="preserve">                </w:t>
      </w:r>
      <w:r>
        <w:rPr>
          <w:rStyle w:val="p"/>
        </w:rPr>
        <w:t>{</w:t>
      </w:r>
    </w:p>
    <w:p w:rsidR="00000000" w:rsidRDefault="00000000">
      <w:pPr>
        <w:pStyle w:val="HTML0"/>
        <w:divId w:val="1811628036"/>
        <w:rPr>
          <w:rStyle w:val="w"/>
        </w:rPr>
      </w:pPr>
      <w:r>
        <w:rPr>
          <w:rStyle w:val="w"/>
        </w:rPr>
        <w:t xml:space="preserve">                    </w:t>
      </w:r>
      <w:r>
        <w:rPr>
          <w:rStyle w:val="nl"/>
        </w:rPr>
        <w:t>"irDiscount"</w:t>
      </w:r>
      <w:r>
        <w:rPr>
          <w:rStyle w:val="p"/>
        </w:rPr>
        <w:t>:</w:t>
      </w:r>
      <w:r>
        <w:rPr>
          <w:rStyle w:val="w"/>
        </w:rPr>
        <w:t xml:space="preserve"> </w:t>
      </w:r>
      <w:r>
        <w:rPr>
          <w:rStyle w:val="s2"/>
        </w:rPr>
        <w:t>""</w:t>
      </w:r>
      <w:r>
        <w:rPr>
          <w:rStyle w:val="p"/>
        </w:rPr>
        <w:t>,</w:t>
      </w:r>
    </w:p>
    <w:p w:rsidR="00000000" w:rsidRDefault="00000000">
      <w:pPr>
        <w:pStyle w:val="HTML0"/>
        <w:divId w:val="1811628036"/>
        <w:rPr>
          <w:rStyle w:val="w"/>
        </w:rPr>
      </w:pPr>
      <w:r>
        <w:rPr>
          <w:rStyle w:val="w"/>
        </w:rPr>
        <w:t xml:space="preserve">                    </w:t>
      </w:r>
      <w:r>
        <w:rPr>
          <w:rStyle w:val="nl"/>
        </w:rPr>
        <w:t>"loanQuotaCoef"</w:t>
      </w:r>
      <w:r>
        <w:rPr>
          <w:rStyle w:val="p"/>
        </w:rPr>
        <w:t>:</w:t>
      </w:r>
      <w:r>
        <w:rPr>
          <w:rStyle w:val="w"/>
        </w:rPr>
        <w:t xml:space="preserve"> </w:t>
      </w:r>
      <w:r>
        <w:rPr>
          <w:rStyle w:val="s2"/>
        </w:rPr>
        <w:t>"6"</w:t>
      </w:r>
      <w:r>
        <w:rPr>
          <w:rStyle w:val="p"/>
        </w:rPr>
        <w:t>,</w:t>
      </w:r>
    </w:p>
    <w:p w:rsidR="00000000" w:rsidRDefault="00000000">
      <w:pPr>
        <w:pStyle w:val="HTML0"/>
        <w:divId w:val="1811628036"/>
        <w:rPr>
          <w:rStyle w:val="w"/>
        </w:rPr>
      </w:pPr>
      <w:r>
        <w:rPr>
          <w:rStyle w:val="w"/>
        </w:rPr>
        <w:t xml:space="preserve">                    </w:t>
      </w:r>
      <w:r>
        <w:rPr>
          <w:rStyle w:val="nl"/>
        </w:rPr>
        <w:t>"level"</w:t>
      </w:r>
      <w:r>
        <w:rPr>
          <w:rStyle w:val="p"/>
        </w:rPr>
        <w:t>:</w:t>
      </w:r>
      <w:r>
        <w:rPr>
          <w:rStyle w:val="w"/>
        </w:rPr>
        <w:t xml:space="preserve"> </w:t>
      </w:r>
      <w:r>
        <w:rPr>
          <w:rStyle w:val="s2"/>
        </w:rPr>
        <w:t>"VIP1"</w:t>
      </w:r>
    </w:p>
    <w:p w:rsidR="00000000" w:rsidRDefault="00000000">
      <w:pPr>
        <w:pStyle w:val="HTML0"/>
        <w:divId w:val="1811628036"/>
        <w:rPr>
          <w:rStyle w:val="w"/>
        </w:rPr>
      </w:pPr>
      <w:r>
        <w:rPr>
          <w:rStyle w:val="w"/>
        </w:rPr>
        <w:t xml:space="preserve">                </w:t>
      </w:r>
      <w:r>
        <w:rPr>
          <w:rStyle w:val="p"/>
        </w:rPr>
        <w:t>},</w:t>
      </w:r>
    </w:p>
    <w:p w:rsidR="00000000" w:rsidRDefault="00000000">
      <w:pPr>
        <w:pStyle w:val="HTML0"/>
        <w:divId w:val="1811628036"/>
        <w:rPr>
          <w:rStyle w:val="w"/>
        </w:rPr>
      </w:pPr>
      <w:r>
        <w:rPr>
          <w:rStyle w:val="w"/>
        </w:rPr>
        <w:t xml:space="preserve">                </w:t>
      </w:r>
      <w:r>
        <w:rPr>
          <w:rStyle w:val="p"/>
        </w:rPr>
        <w:t>{</w:t>
      </w:r>
    </w:p>
    <w:p w:rsidR="00000000" w:rsidRDefault="00000000">
      <w:pPr>
        <w:pStyle w:val="HTML0"/>
        <w:divId w:val="1811628036"/>
        <w:rPr>
          <w:rStyle w:val="w"/>
        </w:rPr>
      </w:pPr>
      <w:r>
        <w:rPr>
          <w:rStyle w:val="w"/>
        </w:rPr>
        <w:t xml:space="preserve">                    </w:t>
      </w:r>
      <w:r>
        <w:rPr>
          <w:rStyle w:val="nl"/>
        </w:rPr>
        <w:t>"irDiscount"</w:t>
      </w:r>
      <w:r>
        <w:rPr>
          <w:rStyle w:val="p"/>
        </w:rPr>
        <w:t>:</w:t>
      </w:r>
      <w:r>
        <w:rPr>
          <w:rStyle w:val="w"/>
        </w:rPr>
        <w:t xml:space="preserve"> </w:t>
      </w:r>
      <w:r>
        <w:rPr>
          <w:rStyle w:val="s2"/>
        </w:rPr>
        <w:t>""</w:t>
      </w:r>
      <w:r>
        <w:rPr>
          <w:rStyle w:val="p"/>
        </w:rPr>
        <w:t>,</w:t>
      </w:r>
    </w:p>
    <w:p w:rsidR="00000000" w:rsidRDefault="00000000">
      <w:pPr>
        <w:pStyle w:val="HTML0"/>
        <w:divId w:val="1811628036"/>
        <w:rPr>
          <w:rStyle w:val="w"/>
        </w:rPr>
      </w:pPr>
      <w:r>
        <w:rPr>
          <w:rStyle w:val="w"/>
        </w:rPr>
        <w:t xml:space="preserve">                    </w:t>
      </w:r>
      <w:r>
        <w:rPr>
          <w:rStyle w:val="nl"/>
        </w:rPr>
        <w:t>"loanQuotaCoef"</w:t>
      </w:r>
      <w:r>
        <w:rPr>
          <w:rStyle w:val="p"/>
        </w:rPr>
        <w:t>:</w:t>
      </w:r>
      <w:r>
        <w:rPr>
          <w:rStyle w:val="w"/>
        </w:rPr>
        <w:t xml:space="preserve"> </w:t>
      </w:r>
      <w:r>
        <w:rPr>
          <w:rStyle w:val="s2"/>
        </w:rPr>
        <w:t>"7"</w:t>
      </w:r>
      <w:r>
        <w:rPr>
          <w:rStyle w:val="p"/>
        </w:rPr>
        <w:t>,</w:t>
      </w:r>
    </w:p>
    <w:p w:rsidR="00000000" w:rsidRDefault="00000000">
      <w:pPr>
        <w:pStyle w:val="HTML0"/>
        <w:divId w:val="1811628036"/>
        <w:rPr>
          <w:rStyle w:val="w"/>
        </w:rPr>
      </w:pPr>
      <w:r>
        <w:rPr>
          <w:rStyle w:val="w"/>
        </w:rPr>
        <w:t xml:space="preserve">                    </w:t>
      </w:r>
      <w:r>
        <w:rPr>
          <w:rStyle w:val="nl"/>
        </w:rPr>
        <w:t>"level"</w:t>
      </w:r>
      <w:r>
        <w:rPr>
          <w:rStyle w:val="p"/>
        </w:rPr>
        <w:t>:</w:t>
      </w:r>
      <w:r>
        <w:rPr>
          <w:rStyle w:val="w"/>
        </w:rPr>
        <w:t xml:space="preserve"> </w:t>
      </w:r>
      <w:r>
        <w:rPr>
          <w:rStyle w:val="s2"/>
        </w:rPr>
        <w:t>"VIP2"</w:t>
      </w:r>
    </w:p>
    <w:p w:rsidR="00000000" w:rsidRDefault="00000000">
      <w:pPr>
        <w:pStyle w:val="HTML0"/>
        <w:divId w:val="1811628036"/>
        <w:rPr>
          <w:rStyle w:val="w"/>
        </w:rPr>
      </w:pPr>
      <w:r>
        <w:rPr>
          <w:rStyle w:val="w"/>
        </w:rPr>
        <w:t xml:space="preserve">                </w:t>
      </w:r>
      <w:r>
        <w:rPr>
          <w:rStyle w:val="p"/>
        </w:rPr>
        <w:t>}</w:t>
      </w:r>
    </w:p>
    <w:p w:rsidR="00000000" w:rsidRDefault="00000000">
      <w:pPr>
        <w:pStyle w:val="HTML0"/>
        <w:divId w:val="1811628036"/>
        <w:rPr>
          <w:rStyle w:val="w"/>
        </w:rPr>
      </w:pPr>
      <w:r>
        <w:rPr>
          <w:rStyle w:val="w"/>
        </w:rPr>
        <w:t xml:space="preserve">            </w:t>
      </w:r>
      <w:r>
        <w:rPr>
          <w:rStyle w:val="p"/>
        </w:rPr>
        <w:t>],</w:t>
      </w:r>
    </w:p>
    <w:p w:rsidR="00000000" w:rsidRDefault="00000000">
      <w:pPr>
        <w:pStyle w:val="HTML0"/>
        <w:divId w:val="1811628036"/>
        <w:rPr>
          <w:rStyle w:val="w"/>
        </w:rPr>
      </w:pPr>
      <w:r>
        <w:rPr>
          <w:rStyle w:val="w"/>
        </w:rPr>
        <w:t xml:space="preserve">            </w:t>
      </w:r>
      <w:r>
        <w:rPr>
          <w:rStyle w:val="nl"/>
        </w:rPr>
        <w:t>"regular"</w:t>
      </w:r>
      <w:r>
        <w:rPr>
          <w:rStyle w:val="p"/>
        </w:rPr>
        <w:t>:</w:t>
      </w:r>
      <w:r>
        <w:rPr>
          <w:rStyle w:val="w"/>
        </w:rPr>
        <w:t xml:space="preserve"> </w:t>
      </w:r>
      <w:r>
        <w:rPr>
          <w:rStyle w:val="p"/>
        </w:rPr>
        <w:t>[</w:t>
      </w:r>
    </w:p>
    <w:p w:rsidR="00000000" w:rsidRDefault="00000000">
      <w:pPr>
        <w:pStyle w:val="HTML0"/>
        <w:divId w:val="1811628036"/>
        <w:rPr>
          <w:rStyle w:val="w"/>
        </w:rPr>
      </w:pPr>
      <w:r>
        <w:rPr>
          <w:rStyle w:val="w"/>
        </w:rPr>
        <w:t xml:space="preserve">                </w:t>
      </w:r>
      <w:r>
        <w:rPr>
          <w:rStyle w:val="p"/>
        </w:rPr>
        <w:t>{</w:t>
      </w:r>
    </w:p>
    <w:p w:rsidR="00000000" w:rsidRDefault="00000000">
      <w:pPr>
        <w:pStyle w:val="HTML0"/>
        <w:divId w:val="1811628036"/>
        <w:rPr>
          <w:rStyle w:val="w"/>
        </w:rPr>
      </w:pPr>
      <w:r>
        <w:rPr>
          <w:rStyle w:val="w"/>
        </w:rPr>
        <w:t xml:space="preserve">                    </w:t>
      </w:r>
      <w:r>
        <w:rPr>
          <w:rStyle w:val="nl"/>
        </w:rPr>
        <w:t>"irDiscount"</w:t>
      </w:r>
      <w:r>
        <w:rPr>
          <w:rStyle w:val="p"/>
        </w:rPr>
        <w:t>:</w:t>
      </w:r>
      <w:r>
        <w:rPr>
          <w:rStyle w:val="w"/>
        </w:rPr>
        <w:t xml:space="preserve"> </w:t>
      </w:r>
      <w:r>
        <w:rPr>
          <w:rStyle w:val="s2"/>
        </w:rPr>
        <w:t>""</w:t>
      </w:r>
      <w:r>
        <w:rPr>
          <w:rStyle w:val="p"/>
        </w:rPr>
        <w:t>,</w:t>
      </w:r>
    </w:p>
    <w:p w:rsidR="00000000" w:rsidRDefault="00000000">
      <w:pPr>
        <w:pStyle w:val="HTML0"/>
        <w:divId w:val="1811628036"/>
        <w:rPr>
          <w:rStyle w:val="w"/>
        </w:rPr>
      </w:pPr>
      <w:r>
        <w:rPr>
          <w:rStyle w:val="w"/>
        </w:rPr>
        <w:t xml:space="preserve">                    </w:t>
      </w:r>
      <w:r>
        <w:rPr>
          <w:rStyle w:val="nl"/>
        </w:rPr>
        <w:t>"loanQuotaCoef"</w:t>
      </w:r>
      <w:r>
        <w:rPr>
          <w:rStyle w:val="p"/>
        </w:rPr>
        <w:t>:</w:t>
      </w:r>
      <w:r>
        <w:rPr>
          <w:rStyle w:val="w"/>
        </w:rPr>
        <w:t xml:space="preserve"> </w:t>
      </w:r>
      <w:r>
        <w:rPr>
          <w:rStyle w:val="s2"/>
        </w:rPr>
        <w:t>"1"</w:t>
      </w:r>
      <w:r>
        <w:rPr>
          <w:rStyle w:val="p"/>
        </w:rPr>
        <w:t>,</w:t>
      </w:r>
    </w:p>
    <w:p w:rsidR="00000000" w:rsidRDefault="00000000">
      <w:pPr>
        <w:pStyle w:val="HTML0"/>
        <w:divId w:val="1811628036"/>
        <w:rPr>
          <w:rStyle w:val="w"/>
        </w:rPr>
      </w:pPr>
      <w:r>
        <w:rPr>
          <w:rStyle w:val="w"/>
        </w:rPr>
        <w:t xml:space="preserve">                    </w:t>
      </w:r>
      <w:r>
        <w:rPr>
          <w:rStyle w:val="nl"/>
        </w:rPr>
        <w:t>"level"</w:t>
      </w:r>
      <w:r>
        <w:rPr>
          <w:rStyle w:val="p"/>
        </w:rPr>
        <w:t>:</w:t>
      </w:r>
      <w:r>
        <w:rPr>
          <w:rStyle w:val="w"/>
        </w:rPr>
        <w:t xml:space="preserve"> </w:t>
      </w:r>
      <w:r>
        <w:rPr>
          <w:rStyle w:val="s2"/>
        </w:rPr>
        <w:t>"Lv1"</w:t>
      </w:r>
    </w:p>
    <w:p w:rsidR="00000000" w:rsidRDefault="00000000">
      <w:pPr>
        <w:pStyle w:val="HTML0"/>
        <w:divId w:val="1811628036"/>
        <w:rPr>
          <w:rStyle w:val="w"/>
        </w:rPr>
      </w:pPr>
      <w:r>
        <w:rPr>
          <w:rStyle w:val="w"/>
        </w:rPr>
        <w:t xml:space="preserve">                </w:t>
      </w:r>
      <w:r>
        <w:rPr>
          <w:rStyle w:val="p"/>
        </w:rPr>
        <w:t>},</w:t>
      </w:r>
    </w:p>
    <w:p w:rsidR="00000000" w:rsidRDefault="00000000">
      <w:pPr>
        <w:pStyle w:val="HTML0"/>
        <w:divId w:val="1811628036"/>
        <w:rPr>
          <w:rStyle w:val="w"/>
        </w:rPr>
      </w:pPr>
      <w:r>
        <w:rPr>
          <w:rStyle w:val="w"/>
        </w:rPr>
        <w:t xml:space="preserve">                </w:t>
      </w:r>
      <w:r>
        <w:rPr>
          <w:rStyle w:val="p"/>
        </w:rPr>
        <w:t>{</w:t>
      </w:r>
    </w:p>
    <w:p w:rsidR="00000000" w:rsidRDefault="00000000">
      <w:pPr>
        <w:pStyle w:val="HTML0"/>
        <w:divId w:val="1811628036"/>
        <w:rPr>
          <w:rStyle w:val="w"/>
        </w:rPr>
      </w:pPr>
      <w:r>
        <w:rPr>
          <w:rStyle w:val="w"/>
        </w:rPr>
        <w:t xml:space="preserve">                    </w:t>
      </w:r>
      <w:r>
        <w:rPr>
          <w:rStyle w:val="nl"/>
        </w:rPr>
        <w:t>"irDiscount"</w:t>
      </w:r>
      <w:r>
        <w:rPr>
          <w:rStyle w:val="p"/>
        </w:rPr>
        <w:t>:</w:t>
      </w:r>
      <w:r>
        <w:rPr>
          <w:rStyle w:val="w"/>
        </w:rPr>
        <w:t xml:space="preserve"> </w:t>
      </w:r>
      <w:r>
        <w:rPr>
          <w:rStyle w:val="s2"/>
        </w:rPr>
        <w:t>""</w:t>
      </w:r>
      <w:r>
        <w:rPr>
          <w:rStyle w:val="p"/>
        </w:rPr>
        <w:t>,</w:t>
      </w:r>
    </w:p>
    <w:p w:rsidR="00000000" w:rsidRDefault="00000000">
      <w:pPr>
        <w:pStyle w:val="HTML0"/>
        <w:divId w:val="1811628036"/>
        <w:rPr>
          <w:rStyle w:val="w"/>
        </w:rPr>
      </w:pPr>
      <w:r>
        <w:rPr>
          <w:rStyle w:val="w"/>
        </w:rPr>
        <w:t xml:space="preserve">                    </w:t>
      </w:r>
      <w:r>
        <w:rPr>
          <w:rStyle w:val="nl"/>
        </w:rPr>
        <w:t>"loanQuotaCoef"</w:t>
      </w:r>
      <w:r>
        <w:rPr>
          <w:rStyle w:val="p"/>
        </w:rPr>
        <w:t>:</w:t>
      </w:r>
      <w:r>
        <w:rPr>
          <w:rStyle w:val="w"/>
        </w:rPr>
        <w:t xml:space="preserve"> </w:t>
      </w:r>
      <w:r>
        <w:rPr>
          <w:rStyle w:val="s2"/>
        </w:rPr>
        <w:t>"2"</w:t>
      </w:r>
      <w:r>
        <w:rPr>
          <w:rStyle w:val="p"/>
        </w:rPr>
        <w:t>,</w:t>
      </w:r>
    </w:p>
    <w:p w:rsidR="00000000" w:rsidRDefault="00000000">
      <w:pPr>
        <w:pStyle w:val="HTML0"/>
        <w:divId w:val="1811628036"/>
        <w:rPr>
          <w:rStyle w:val="w"/>
        </w:rPr>
      </w:pPr>
      <w:r>
        <w:rPr>
          <w:rStyle w:val="w"/>
        </w:rPr>
        <w:t xml:space="preserve">                    </w:t>
      </w:r>
      <w:r>
        <w:rPr>
          <w:rStyle w:val="nl"/>
        </w:rPr>
        <w:t>"level"</w:t>
      </w:r>
      <w:r>
        <w:rPr>
          <w:rStyle w:val="p"/>
        </w:rPr>
        <w:t>:</w:t>
      </w:r>
      <w:r>
        <w:rPr>
          <w:rStyle w:val="w"/>
        </w:rPr>
        <w:t xml:space="preserve"> </w:t>
      </w:r>
      <w:r>
        <w:rPr>
          <w:rStyle w:val="s2"/>
        </w:rPr>
        <w:t>"Lv2"</w:t>
      </w:r>
    </w:p>
    <w:p w:rsidR="00000000" w:rsidRDefault="00000000">
      <w:pPr>
        <w:pStyle w:val="HTML0"/>
        <w:divId w:val="1811628036"/>
        <w:rPr>
          <w:rStyle w:val="w"/>
        </w:rPr>
      </w:pPr>
      <w:r>
        <w:rPr>
          <w:rStyle w:val="w"/>
        </w:rPr>
        <w:t xml:space="preserve">                </w:t>
      </w:r>
      <w:r>
        <w:rPr>
          <w:rStyle w:val="p"/>
        </w:rPr>
        <w:t>}</w:t>
      </w:r>
    </w:p>
    <w:p w:rsidR="00000000" w:rsidRDefault="00000000">
      <w:pPr>
        <w:pStyle w:val="HTML0"/>
        <w:divId w:val="1811628036"/>
        <w:rPr>
          <w:rStyle w:val="w"/>
        </w:rPr>
      </w:pPr>
      <w:r>
        <w:rPr>
          <w:rStyle w:val="w"/>
        </w:rPr>
        <w:t xml:space="preserve">            </w:t>
      </w:r>
      <w:r>
        <w:rPr>
          <w:rStyle w:val="p"/>
        </w:rPr>
        <w:t>]</w:t>
      </w:r>
    </w:p>
    <w:p w:rsidR="00000000" w:rsidRDefault="00000000">
      <w:pPr>
        <w:pStyle w:val="HTML0"/>
        <w:divId w:val="1811628036"/>
        <w:rPr>
          <w:rStyle w:val="w"/>
        </w:rPr>
      </w:pPr>
      <w:r>
        <w:rPr>
          <w:rStyle w:val="w"/>
        </w:rPr>
        <w:t xml:space="preserve">        </w:t>
      </w:r>
      <w:r>
        <w:rPr>
          <w:rStyle w:val="p"/>
        </w:rPr>
        <w:t>}</w:t>
      </w:r>
    </w:p>
    <w:p w:rsidR="00000000" w:rsidRDefault="00000000">
      <w:pPr>
        <w:pStyle w:val="HTML0"/>
        <w:divId w:val="1811628036"/>
        <w:rPr>
          <w:rStyle w:val="w"/>
        </w:rPr>
      </w:pPr>
      <w:r>
        <w:rPr>
          <w:rStyle w:val="w"/>
        </w:rPr>
        <w:t xml:space="preserve">    </w:t>
      </w:r>
      <w:r>
        <w:rPr>
          <w:rStyle w:val="p"/>
        </w:rPr>
        <w:t>],</w:t>
      </w:r>
    </w:p>
    <w:p w:rsidR="00000000" w:rsidRDefault="00000000">
      <w:pPr>
        <w:pStyle w:val="HTML0"/>
        <w:divId w:val="1811628036"/>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811628036"/>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9"/>
        <w:gridCol w:w="780"/>
        <w:gridCol w:w="5677"/>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basic</w:t>
            </w:r>
          </w:p>
        </w:tc>
        <w:tc>
          <w:tcPr>
            <w:tcW w:w="0" w:type="auto"/>
            <w:vAlign w:val="center"/>
            <w:hideMark/>
          </w:tcPr>
          <w:p w:rsidR="00000000" w:rsidRDefault="00000000">
            <w:r>
              <w:t>Array</w:t>
            </w:r>
          </w:p>
        </w:tc>
        <w:tc>
          <w:tcPr>
            <w:tcW w:w="0" w:type="auto"/>
            <w:vAlign w:val="center"/>
            <w:hideMark/>
          </w:tcPr>
          <w:p w:rsidR="00000000" w:rsidRDefault="00000000">
            <w:r>
              <w:t>Basic interest rate</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Currency</w:t>
            </w:r>
          </w:p>
        </w:tc>
      </w:tr>
      <w:tr w:rsidR="00000000">
        <w:trPr>
          <w:divId w:val="175387555"/>
          <w:tblCellSpacing w:w="15" w:type="dxa"/>
        </w:trPr>
        <w:tc>
          <w:tcPr>
            <w:tcW w:w="0" w:type="auto"/>
            <w:vAlign w:val="center"/>
            <w:hideMark/>
          </w:tcPr>
          <w:p w:rsidR="00000000" w:rsidRDefault="00000000">
            <w:r>
              <w:t>&gt; rate</w:t>
            </w:r>
          </w:p>
        </w:tc>
        <w:tc>
          <w:tcPr>
            <w:tcW w:w="0" w:type="auto"/>
            <w:vAlign w:val="center"/>
            <w:hideMark/>
          </w:tcPr>
          <w:p w:rsidR="00000000" w:rsidRDefault="00000000">
            <w:r>
              <w:t>String</w:t>
            </w:r>
          </w:p>
        </w:tc>
        <w:tc>
          <w:tcPr>
            <w:tcW w:w="0" w:type="auto"/>
            <w:vAlign w:val="center"/>
            <w:hideMark/>
          </w:tcPr>
          <w:p w:rsidR="00000000" w:rsidRDefault="00000000">
            <w:r>
              <w:t>Daily rate</w:t>
            </w:r>
          </w:p>
        </w:tc>
      </w:tr>
      <w:tr w:rsidR="00000000">
        <w:trPr>
          <w:divId w:val="175387555"/>
          <w:tblCellSpacing w:w="15" w:type="dxa"/>
        </w:trPr>
        <w:tc>
          <w:tcPr>
            <w:tcW w:w="0" w:type="auto"/>
            <w:vAlign w:val="center"/>
            <w:hideMark/>
          </w:tcPr>
          <w:p w:rsidR="00000000" w:rsidRDefault="00000000">
            <w:r>
              <w:t>&gt; quota</w:t>
            </w:r>
          </w:p>
        </w:tc>
        <w:tc>
          <w:tcPr>
            <w:tcW w:w="0" w:type="auto"/>
            <w:vAlign w:val="center"/>
            <w:hideMark/>
          </w:tcPr>
          <w:p w:rsidR="00000000" w:rsidRDefault="00000000">
            <w:r>
              <w:t>String</w:t>
            </w:r>
          </w:p>
        </w:tc>
        <w:tc>
          <w:tcPr>
            <w:tcW w:w="0" w:type="auto"/>
            <w:vAlign w:val="center"/>
            <w:hideMark/>
          </w:tcPr>
          <w:p w:rsidR="00000000" w:rsidRDefault="00000000">
            <w:r>
              <w:t>Max borrow</w:t>
            </w:r>
          </w:p>
        </w:tc>
      </w:tr>
      <w:tr w:rsidR="00000000">
        <w:trPr>
          <w:divId w:val="175387555"/>
          <w:tblCellSpacing w:w="15" w:type="dxa"/>
        </w:trPr>
        <w:tc>
          <w:tcPr>
            <w:tcW w:w="0" w:type="auto"/>
            <w:vAlign w:val="center"/>
            <w:hideMark/>
          </w:tcPr>
          <w:p w:rsidR="00000000" w:rsidRDefault="00000000">
            <w:r>
              <w:t>vip</w:t>
            </w:r>
          </w:p>
        </w:tc>
        <w:tc>
          <w:tcPr>
            <w:tcW w:w="0" w:type="auto"/>
            <w:vAlign w:val="center"/>
            <w:hideMark/>
          </w:tcPr>
          <w:p w:rsidR="00000000" w:rsidRDefault="00000000">
            <w:r>
              <w:t>Array</w:t>
            </w:r>
          </w:p>
        </w:tc>
        <w:tc>
          <w:tcPr>
            <w:tcW w:w="0" w:type="auto"/>
            <w:vAlign w:val="center"/>
            <w:hideMark/>
          </w:tcPr>
          <w:p w:rsidR="00000000" w:rsidRDefault="00000000">
            <w:r>
              <w:t>Interest info for vip users</w:t>
            </w:r>
          </w:p>
        </w:tc>
      </w:tr>
      <w:tr w:rsidR="00000000">
        <w:trPr>
          <w:divId w:val="175387555"/>
          <w:tblCellSpacing w:w="15" w:type="dxa"/>
        </w:trPr>
        <w:tc>
          <w:tcPr>
            <w:tcW w:w="0" w:type="auto"/>
            <w:vAlign w:val="center"/>
            <w:hideMark/>
          </w:tcPr>
          <w:p w:rsidR="00000000" w:rsidRDefault="00000000">
            <w:r>
              <w:t>&gt; level</w:t>
            </w:r>
          </w:p>
        </w:tc>
        <w:tc>
          <w:tcPr>
            <w:tcW w:w="0" w:type="auto"/>
            <w:vAlign w:val="center"/>
            <w:hideMark/>
          </w:tcPr>
          <w:p w:rsidR="00000000" w:rsidRDefault="00000000">
            <w:r>
              <w:t>String</w:t>
            </w:r>
          </w:p>
        </w:tc>
        <w:tc>
          <w:tcPr>
            <w:tcW w:w="0" w:type="auto"/>
            <w:vAlign w:val="center"/>
            <w:hideMark/>
          </w:tcPr>
          <w:p w:rsidR="00000000" w:rsidRDefault="00000000">
            <w:r>
              <w:t xml:space="preserve">VIP Level, e.g. </w:t>
            </w:r>
            <w:r>
              <w:rPr>
                <w:rStyle w:val="HTML"/>
              </w:rPr>
              <w:t>VIP1</w:t>
            </w:r>
          </w:p>
        </w:tc>
      </w:tr>
      <w:tr w:rsidR="00000000">
        <w:trPr>
          <w:divId w:val="175387555"/>
          <w:tblCellSpacing w:w="15" w:type="dxa"/>
        </w:trPr>
        <w:tc>
          <w:tcPr>
            <w:tcW w:w="0" w:type="auto"/>
            <w:vAlign w:val="center"/>
            <w:hideMark/>
          </w:tcPr>
          <w:p w:rsidR="00000000" w:rsidRDefault="00000000">
            <w:r>
              <w:t>&gt; loanQuotaCoef</w:t>
            </w:r>
          </w:p>
        </w:tc>
        <w:tc>
          <w:tcPr>
            <w:tcW w:w="0" w:type="auto"/>
            <w:vAlign w:val="center"/>
            <w:hideMark/>
          </w:tcPr>
          <w:p w:rsidR="00000000" w:rsidRDefault="00000000">
            <w:r>
              <w:t>String</w:t>
            </w:r>
          </w:p>
        </w:tc>
        <w:tc>
          <w:tcPr>
            <w:tcW w:w="0" w:type="auto"/>
            <w:vAlign w:val="center"/>
            <w:hideMark/>
          </w:tcPr>
          <w:p w:rsidR="00000000" w:rsidRDefault="00000000">
            <w:r>
              <w:t xml:space="preserve">Loan quota coefficient. Loan quota = </w:t>
            </w:r>
            <w:r>
              <w:rPr>
                <w:rStyle w:val="HTML"/>
              </w:rPr>
              <w:t>quota</w:t>
            </w:r>
            <w:r>
              <w:t xml:space="preserve"> * </w:t>
            </w:r>
            <w:r>
              <w:rPr>
                <w:rStyle w:val="HTML"/>
              </w:rPr>
              <w:t>level</w:t>
            </w:r>
          </w:p>
        </w:tc>
      </w:tr>
      <w:tr w:rsidR="00000000">
        <w:trPr>
          <w:divId w:val="175387555"/>
          <w:tblCellSpacing w:w="15" w:type="dxa"/>
        </w:trPr>
        <w:tc>
          <w:tcPr>
            <w:tcW w:w="0" w:type="auto"/>
            <w:vAlign w:val="center"/>
            <w:hideMark/>
          </w:tcPr>
          <w:p w:rsidR="00000000" w:rsidRDefault="00000000">
            <w:r>
              <w:t>&gt; irDiscount</w:t>
            </w:r>
          </w:p>
        </w:tc>
        <w:tc>
          <w:tcPr>
            <w:tcW w:w="0" w:type="auto"/>
            <w:vAlign w:val="center"/>
            <w:hideMark/>
          </w:tcPr>
          <w:p w:rsidR="00000000" w:rsidRDefault="00000000">
            <w:r>
              <w:t>String</w:t>
            </w:r>
          </w:p>
        </w:tc>
        <w:tc>
          <w:tcPr>
            <w:tcW w:w="0" w:type="auto"/>
            <w:vAlign w:val="center"/>
            <w:hideMark/>
          </w:tcPr>
          <w:p w:rsidR="00000000" w:rsidRDefault="00000000">
            <w:del w:id="40" w:author="Unknown">
              <w:r>
                <w:delText>Interest rate discount</w:delText>
              </w:r>
            </w:del>
            <w:r>
              <w:t>(Deprecated)</w:t>
            </w:r>
          </w:p>
        </w:tc>
      </w:tr>
      <w:tr w:rsidR="00000000">
        <w:trPr>
          <w:divId w:val="175387555"/>
          <w:tblCellSpacing w:w="15" w:type="dxa"/>
        </w:trPr>
        <w:tc>
          <w:tcPr>
            <w:tcW w:w="0" w:type="auto"/>
            <w:vAlign w:val="center"/>
            <w:hideMark/>
          </w:tcPr>
          <w:p w:rsidR="00000000" w:rsidRDefault="00000000">
            <w:r>
              <w:t>regular</w:t>
            </w:r>
          </w:p>
        </w:tc>
        <w:tc>
          <w:tcPr>
            <w:tcW w:w="0" w:type="auto"/>
            <w:vAlign w:val="center"/>
            <w:hideMark/>
          </w:tcPr>
          <w:p w:rsidR="00000000" w:rsidRDefault="00000000">
            <w:r>
              <w:t>Array</w:t>
            </w:r>
          </w:p>
        </w:tc>
        <w:tc>
          <w:tcPr>
            <w:tcW w:w="0" w:type="auto"/>
            <w:vAlign w:val="center"/>
            <w:hideMark/>
          </w:tcPr>
          <w:p w:rsidR="00000000" w:rsidRDefault="00000000">
            <w:r>
              <w:t>Interest info for regular users</w:t>
            </w:r>
          </w:p>
        </w:tc>
      </w:tr>
      <w:tr w:rsidR="00000000">
        <w:trPr>
          <w:divId w:val="175387555"/>
          <w:tblCellSpacing w:w="15" w:type="dxa"/>
        </w:trPr>
        <w:tc>
          <w:tcPr>
            <w:tcW w:w="0" w:type="auto"/>
            <w:vAlign w:val="center"/>
            <w:hideMark/>
          </w:tcPr>
          <w:p w:rsidR="00000000" w:rsidRDefault="00000000">
            <w:r>
              <w:t>&gt; level</w:t>
            </w:r>
          </w:p>
        </w:tc>
        <w:tc>
          <w:tcPr>
            <w:tcW w:w="0" w:type="auto"/>
            <w:vAlign w:val="center"/>
            <w:hideMark/>
          </w:tcPr>
          <w:p w:rsidR="00000000" w:rsidRDefault="00000000">
            <w:r>
              <w:t>String</w:t>
            </w:r>
          </w:p>
        </w:tc>
        <w:tc>
          <w:tcPr>
            <w:tcW w:w="0" w:type="auto"/>
            <w:vAlign w:val="center"/>
            <w:hideMark/>
          </w:tcPr>
          <w:p w:rsidR="00000000" w:rsidRDefault="00000000">
            <w:r>
              <w:t xml:space="preserve">Regular user Level, e.g. </w:t>
            </w:r>
            <w:r>
              <w:rPr>
                <w:rStyle w:val="HTML"/>
              </w:rPr>
              <w:t>Lv1</w:t>
            </w:r>
          </w:p>
        </w:tc>
      </w:tr>
      <w:tr w:rsidR="00000000">
        <w:trPr>
          <w:divId w:val="175387555"/>
          <w:tblCellSpacing w:w="15" w:type="dxa"/>
        </w:trPr>
        <w:tc>
          <w:tcPr>
            <w:tcW w:w="0" w:type="auto"/>
            <w:vAlign w:val="center"/>
            <w:hideMark/>
          </w:tcPr>
          <w:p w:rsidR="00000000" w:rsidRDefault="00000000">
            <w:r>
              <w:t>&gt; loanQuotaCoef</w:t>
            </w:r>
          </w:p>
        </w:tc>
        <w:tc>
          <w:tcPr>
            <w:tcW w:w="0" w:type="auto"/>
            <w:vAlign w:val="center"/>
            <w:hideMark/>
          </w:tcPr>
          <w:p w:rsidR="00000000" w:rsidRDefault="00000000">
            <w:r>
              <w:t>String</w:t>
            </w:r>
          </w:p>
        </w:tc>
        <w:tc>
          <w:tcPr>
            <w:tcW w:w="0" w:type="auto"/>
            <w:vAlign w:val="center"/>
            <w:hideMark/>
          </w:tcPr>
          <w:p w:rsidR="00000000" w:rsidRDefault="00000000">
            <w:r>
              <w:t xml:space="preserve">Loan quota coefficient. Loan quota = </w:t>
            </w:r>
            <w:r>
              <w:rPr>
                <w:rStyle w:val="HTML"/>
              </w:rPr>
              <w:t>quota</w:t>
            </w:r>
            <w:r>
              <w:t xml:space="preserve"> * </w:t>
            </w:r>
            <w:r>
              <w:rPr>
                <w:rStyle w:val="HTML"/>
              </w:rPr>
              <w:t>level</w:t>
            </w:r>
          </w:p>
        </w:tc>
      </w:tr>
      <w:tr w:rsidR="00000000">
        <w:trPr>
          <w:divId w:val="175387555"/>
          <w:tblCellSpacing w:w="15" w:type="dxa"/>
        </w:trPr>
        <w:tc>
          <w:tcPr>
            <w:tcW w:w="0" w:type="auto"/>
            <w:vAlign w:val="center"/>
            <w:hideMark/>
          </w:tcPr>
          <w:p w:rsidR="00000000" w:rsidRDefault="00000000">
            <w:r>
              <w:t>&gt; irDiscount</w:t>
            </w:r>
          </w:p>
        </w:tc>
        <w:tc>
          <w:tcPr>
            <w:tcW w:w="0" w:type="auto"/>
            <w:vAlign w:val="center"/>
            <w:hideMark/>
          </w:tcPr>
          <w:p w:rsidR="00000000" w:rsidRDefault="00000000">
            <w:r>
              <w:t>String</w:t>
            </w:r>
          </w:p>
        </w:tc>
        <w:tc>
          <w:tcPr>
            <w:tcW w:w="0" w:type="auto"/>
            <w:vAlign w:val="center"/>
            <w:hideMark/>
          </w:tcPr>
          <w:p w:rsidR="00000000" w:rsidRDefault="00000000">
            <w:del w:id="41" w:author="Unknown">
              <w:r>
                <w:delText>Interest rate discount</w:delText>
              </w:r>
            </w:del>
            <w:r>
              <w:t>(Deprecated)</w:t>
            </w:r>
          </w:p>
        </w:tc>
      </w:tr>
    </w:tbl>
    <w:p w:rsidR="00000000" w:rsidRDefault="00000000">
      <w:pPr>
        <w:pStyle w:val="3"/>
        <w:divId w:val="175387555"/>
      </w:pPr>
      <w:r>
        <w:t>Get underlying</w:t>
      </w:r>
    </w:p>
    <w:p w:rsidR="00000000" w:rsidRDefault="00000000">
      <w:pPr>
        <w:pStyle w:val="4"/>
        <w:divId w:val="175387555"/>
      </w:pPr>
      <w:r>
        <w:t>Rate Limit: 20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/api/v5/public/underlying</w:t>
      </w:r>
    </w:p>
    <w:p w:rsidR="00000000" w:rsidRDefault="00000000">
      <w:pPr>
        <w:pStyle w:val="a5"/>
        <w:ind w:left="720" w:right="720"/>
        <w:divId w:val="1011950772"/>
      </w:pPr>
      <w:r>
        <w:t>Request Example</w:t>
      </w:r>
    </w:p>
    <w:p w:rsidR="00000000" w:rsidRDefault="00000000">
      <w:pPr>
        <w:pStyle w:val="HTML0"/>
        <w:divId w:val="424693038"/>
        <w:rPr>
          <w:rStyle w:val="HTML"/>
        </w:rPr>
      </w:pPr>
      <w:r>
        <w:rPr>
          <w:rStyle w:val="HTML"/>
        </w:rPr>
        <w:t>GET /api/v5/public/underlying?instType</w:t>
      </w:r>
      <w:r>
        <w:rPr>
          <w:rStyle w:val="o"/>
        </w:rPr>
        <w:t>=</w:t>
      </w:r>
      <w:r>
        <w:rPr>
          <w:rStyle w:val="HTML"/>
        </w:rPr>
        <w:t>FUTURES</w:t>
      </w:r>
    </w:p>
    <w:p w:rsidR="00000000" w:rsidRDefault="00000000">
      <w:pPr>
        <w:pStyle w:val="HTML0"/>
        <w:divId w:val="1993830305"/>
        <w:rPr>
          <w:rStyle w:val="HTML"/>
          <w:vanish/>
        </w:rPr>
      </w:pPr>
      <w:r>
        <w:rPr>
          <w:rStyle w:val="kn"/>
          <w:vanish/>
        </w:rPr>
        <w:t>import</w:t>
      </w:r>
      <w:r>
        <w:rPr>
          <w:rStyle w:val="HTML"/>
          <w:vanish/>
        </w:rPr>
        <w:t xml:space="preserve"> </w:t>
      </w:r>
      <w:r>
        <w:rPr>
          <w:rStyle w:val="nn"/>
          <w:vanish/>
        </w:rPr>
        <w:t>okx.PublicData</w:t>
      </w:r>
      <w:r>
        <w:rPr>
          <w:rStyle w:val="HTML"/>
          <w:vanish/>
        </w:rPr>
        <w:t xml:space="preserve"> </w:t>
      </w:r>
      <w:r>
        <w:rPr>
          <w:rStyle w:val="k"/>
          <w:vanish/>
        </w:rPr>
        <w:t>as</w:t>
      </w:r>
      <w:r>
        <w:rPr>
          <w:rStyle w:val="HTML"/>
          <w:vanish/>
        </w:rPr>
        <w:t xml:space="preserve"> </w:t>
      </w:r>
      <w:r>
        <w:rPr>
          <w:rStyle w:val="n"/>
          <w:vanish/>
        </w:rPr>
        <w:t>PublicData</w:t>
      </w:r>
    </w:p>
    <w:p w:rsidR="00000000" w:rsidRDefault="00000000">
      <w:pPr>
        <w:pStyle w:val="HTML0"/>
        <w:divId w:val="1993830305"/>
        <w:rPr>
          <w:rStyle w:val="HTML"/>
          <w:vanish/>
        </w:rPr>
      </w:pPr>
    </w:p>
    <w:p w:rsidR="00000000" w:rsidRDefault="00000000">
      <w:pPr>
        <w:pStyle w:val="HTML0"/>
        <w:divId w:val="1993830305"/>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 0, Demo trading: 1</w:t>
      </w:r>
    </w:p>
    <w:p w:rsidR="00000000" w:rsidRDefault="00000000">
      <w:pPr>
        <w:pStyle w:val="HTML0"/>
        <w:divId w:val="1993830305"/>
        <w:rPr>
          <w:rStyle w:val="HTML"/>
          <w:vanish/>
        </w:rPr>
      </w:pPr>
    </w:p>
    <w:p w:rsidR="00000000" w:rsidRDefault="00000000">
      <w:pPr>
        <w:pStyle w:val="HTML0"/>
        <w:divId w:val="1993830305"/>
        <w:rPr>
          <w:rStyle w:val="HTML"/>
          <w:vanish/>
        </w:rPr>
      </w:pPr>
      <w:r>
        <w:rPr>
          <w:rStyle w:val="n"/>
          <w:vanish/>
        </w:rPr>
        <w:t>publicDataAPI</w:t>
      </w:r>
      <w:r>
        <w:rPr>
          <w:rStyle w:val="HTML"/>
          <w:vanish/>
        </w:rPr>
        <w:t xml:space="preserve"> </w:t>
      </w:r>
      <w:r>
        <w:rPr>
          <w:rStyle w:val="o"/>
          <w:vanish/>
        </w:rPr>
        <w:t>=</w:t>
      </w:r>
      <w:r>
        <w:rPr>
          <w:rStyle w:val="HTML"/>
          <w:vanish/>
        </w:rPr>
        <w:t xml:space="preserve"> </w:t>
      </w:r>
      <w:r>
        <w:rPr>
          <w:rStyle w:val="n"/>
          <w:vanish/>
        </w:rPr>
        <w:t>PublicData</w:t>
      </w:r>
      <w:r>
        <w:rPr>
          <w:rStyle w:val="p"/>
          <w:vanish/>
        </w:rPr>
        <w:t>.</w:t>
      </w:r>
      <w:r>
        <w:rPr>
          <w:rStyle w:val="n"/>
          <w:vanish/>
        </w:rPr>
        <w:t>PublicAPI</w:t>
      </w:r>
      <w:r>
        <w:rPr>
          <w:rStyle w:val="p"/>
          <w:vanish/>
        </w:rPr>
        <w:t>(</w:t>
      </w:r>
      <w:r>
        <w:rPr>
          <w:rStyle w:val="n"/>
          <w:vanish/>
        </w:rPr>
        <w:t>flag</w:t>
      </w:r>
      <w:r>
        <w:rPr>
          <w:rStyle w:val="o"/>
          <w:vanish/>
        </w:rPr>
        <w:t>=</w:t>
      </w:r>
      <w:r>
        <w:rPr>
          <w:rStyle w:val="n"/>
          <w:vanish/>
        </w:rPr>
        <w:t>flag</w:t>
      </w:r>
      <w:r>
        <w:rPr>
          <w:rStyle w:val="p"/>
          <w:vanish/>
        </w:rPr>
        <w:t>)</w:t>
      </w:r>
    </w:p>
    <w:p w:rsidR="00000000" w:rsidRDefault="00000000">
      <w:pPr>
        <w:pStyle w:val="HTML0"/>
        <w:divId w:val="1993830305"/>
        <w:rPr>
          <w:rStyle w:val="HTML"/>
          <w:vanish/>
        </w:rPr>
      </w:pPr>
    </w:p>
    <w:p w:rsidR="00000000" w:rsidRDefault="00000000">
      <w:pPr>
        <w:pStyle w:val="HTML0"/>
        <w:divId w:val="1993830305"/>
        <w:rPr>
          <w:rStyle w:val="c1"/>
          <w:vanish/>
        </w:rPr>
      </w:pPr>
      <w:r>
        <w:rPr>
          <w:rStyle w:val="c1"/>
          <w:vanish/>
        </w:rPr>
        <w:t># Get underlying</w:t>
      </w:r>
    </w:p>
    <w:p w:rsidR="00000000" w:rsidRDefault="00000000">
      <w:pPr>
        <w:pStyle w:val="HTML0"/>
        <w:divId w:val="1993830305"/>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publicDataAPI</w:t>
      </w:r>
      <w:r>
        <w:rPr>
          <w:rStyle w:val="p"/>
          <w:vanish/>
        </w:rPr>
        <w:t>.</w:t>
      </w:r>
      <w:r>
        <w:rPr>
          <w:rStyle w:val="n"/>
          <w:vanish/>
        </w:rPr>
        <w:t>get_underlying</w:t>
      </w:r>
      <w:r>
        <w:rPr>
          <w:rStyle w:val="p"/>
          <w:vanish/>
        </w:rPr>
        <w:t>(</w:t>
      </w:r>
    </w:p>
    <w:p w:rsidR="00000000" w:rsidRDefault="00000000">
      <w:pPr>
        <w:pStyle w:val="HTML0"/>
        <w:divId w:val="1993830305"/>
        <w:rPr>
          <w:rStyle w:val="HTML"/>
          <w:vanish/>
        </w:rPr>
      </w:pPr>
      <w:r>
        <w:rPr>
          <w:rStyle w:val="HTML"/>
          <w:vanish/>
        </w:rPr>
        <w:t xml:space="preserve">    </w:t>
      </w:r>
      <w:r>
        <w:rPr>
          <w:rStyle w:val="n"/>
          <w:vanish/>
        </w:rPr>
        <w:t>instType</w:t>
      </w:r>
      <w:r>
        <w:rPr>
          <w:rStyle w:val="o"/>
          <w:vanish/>
        </w:rPr>
        <w:t>=</w:t>
      </w:r>
      <w:r>
        <w:rPr>
          <w:rStyle w:val="s"/>
          <w:vanish/>
        </w:rPr>
        <w:t>"FUTURES"</w:t>
      </w:r>
    </w:p>
    <w:p w:rsidR="00000000" w:rsidRDefault="00000000">
      <w:pPr>
        <w:pStyle w:val="HTML0"/>
        <w:divId w:val="1993830305"/>
        <w:rPr>
          <w:rStyle w:val="HTML"/>
          <w:vanish/>
        </w:rPr>
      </w:pPr>
      <w:r>
        <w:rPr>
          <w:rStyle w:val="p"/>
          <w:vanish/>
        </w:rPr>
        <w:t>)</w:t>
      </w:r>
    </w:p>
    <w:p w:rsidR="00000000" w:rsidRDefault="00000000">
      <w:pPr>
        <w:pStyle w:val="HTML0"/>
        <w:divId w:val="1993830305"/>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187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type</w:t>
            </w:r>
            <w:r>
              <w:br/>
            </w:r>
            <w:r>
              <w:rPr>
                <w:rStyle w:val="HTML"/>
              </w:rPr>
              <w:t>SWAP</w:t>
            </w:r>
            <w:r>
              <w:br/>
            </w:r>
            <w:r>
              <w:rPr>
                <w:rStyle w:val="HTML"/>
              </w:rPr>
              <w:t>FUTURES</w:t>
            </w:r>
            <w:r>
              <w:br/>
            </w:r>
            <w:r>
              <w:rPr>
                <w:rStyle w:val="HTML"/>
              </w:rPr>
              <w:t>OPTION</w:t>
            </w:r>
          </w:p>
        </w:tc>
      </w:tr>
    </w:tbl>
    <w:p w:rsidR="00000000" w:rsidRDefault="00000000">
      <w:pPr>
        <w:pStyle w:val="a5"/>
        <w:ind w:left="720" w:right="720"/>
        <w:divId w:val="2122869923"/>
      </w:pPr>
      <w:r>
        <w:t>Response Example</w:t>
      </w:r>
    </w:p>
    <w:p w:rsidR="00000000" w:rsidRDefault="00000000">
      <w:pPr>
        <w:pStyle w:val="HTML0"/>
        <w:divId w:val="1071778969"/>
        <w:rPr>
          <w:rStyle w:val="w"/>
        </w:rPr>
      </w:pPr>
      <w:r>
        <w:rPr>
          <w:rStyle w:val="p"/>
        </w:rPr>
        <w:t>{</w:t>
      </w:r>
    </w:p>
    <w:p w:rsidR="00000000" w:rsidRDefault="00000000">
      <w:pPr>
        <w:pStyle w:val="HTML0"/>
        <w:divId w:val="1071778969"/>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1071778969"/>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1071778969"/>
        <w:rPr>
          <w:rStyle w:val="w"/>
        </w:rPr>
      </w:pPr>
      <w:r>
        <w:rPr>
          <w:rStyle w:val="w"/>
        </w:rPr>
        <w:t xml:space="preserve">    </w:t>
      </w:r>
      <w:r>
        <w:rPr>
          <w:rStyle w:val="nl"/>
        </w:rPr>
        <w:t>"data"</w:t>
      </w:r>
      <w:r>
        <w:rPr>
          <w:rStyle w:val="p"/>
        </w:rPr>
        <w:t>:[</w:t>
      </w:r>
    </w:p>
    <w:p w:rsidR="00000000" w:rsidRDefault="00000000">
      <w:pPr>
        <w:pStyle w:val="HTML0"/>
        <w:divId w:val="1071778969"/>
        <w:rPr>
          <w:rStyle w:val="w"/>
        </w:rPr>
      </w:pPr>
      <w:r>
        <w:rPr>
          <w:rStyle w:val="w"/>
        </w:rPr>
        <w:t xml:space="preserve">        </w:t>
      </w:r>
      <w:r>
        <w:rPr>
          <w:rStyle w:val="p"/>
        </w:rPr>
        <w:t>[</w:t>
      </w:r>
    </w:p>
    <w:p w:rsidR="00000000" w:rsidRDefault="00000000">
      <w:pPr>
        <w:pStyle w:val="HTML0"/>
        <w:divId w:val="1071778969"/>
        <w:rPr>
          <w:rStyle w:val="w"/>
        </w:rPr>
      </w:pPr>
      <w:r>
        <w:rPr>
          <w:rStyle w:val="w"/>
        </w:rPr>
        <w:t xml:space="preserve">            </w:t>
      </w:r>
      <w:r>
        <w:rPr>
          <w:rStyle w:val="s2"/>
        </w:rPr>
        <w:t>"LTC-USDT"</w:t>
      </w:r>
      <w:r>
        <w:rPr>
          <w:rStyle w:val="p"/>
        </w:rPr>
        <w:t>,</w:t>
      </w:r>
    </w:p>
    <w:p w:rsidR="00000000" w:rsidRDefault="00000000">
      <w:pPr>
        <w:pStyle w:val="HTML0"/>
        <w:divId w:val="1071778969"/>
        <w:rPr>
          <w:rStyle w:val="w"/>
        </w:rPr>
      </w:pPr>
      <w:r>
        <w:rPr>
          <w:rStyle w:val="w"/>
        </w:rPr>
        <w:t xml:space="preserve">            </w:t>
      </w:r>
      <w:r>
        <w:rPr>
          <w:rStyle w:val="s2"/>
        </w:rPr>
        <w:t>"BTC-USDT"</w:t>
      </w:r>
      <w:r>
        <w:rPr>
          <w:rStyle w:val="p"/>
        </w:rPr>
        <w:t>,</w:t>
      </w:r>
    </w:p>
    <w:p w:rsidR="00000000" w:rsidRDefault="00000000">
      <w:pPr>
        <w:pStyle w:val="HTML0"/>
        <w:divId w:val="1071778969"/>
        <w:rPr>
          <w:rStyle w:val="w"/>
        </w:rPr>
      </w:pPr>
      <w:r>
        <w:rPr>
          <w:rStyle w:val="w"/>
        </w:rPr>
        <w:t xml:space="preserve">            </w:t>
      </w:r>
      <w:r>
        <w:rPr>
          <w:rStyle w:val="s2"/>
        </w:rPr>
        <w:t>"ETC-USDT"</w:t>
      </w:r>
    </w:p>
    <w:p w:rsidR="00000000" w:rsidRDefault="00000000">
      <w:pPr>
        <w:pStyle w:val="HTML0"/>
        <w:divId w:val="1071778969"/>
        <w:rPr>
          <w:rStyle w:val="w"/>
        </w:rPr>
      </w:pPr>
      <w:r>
        <w:rPr>
          <w:rStyle w:val="w"/>
        </w:rPr>
        <w:t xml:space="preserve">        </w:t>
      </w:r>
      <w:r>
        <w:rPr>
          <w:rStyle w:val="p"/>
        </w:rPr>
        <w:t>]</w:t>
      </w:r>
    </w:p>
    <w:p w:rsidR="00000000" w:rsidRDefault="00000000">
      <w:pPr>
        <w:pStyle w:val="HTML0"/>
        <w:divId w:val="1071778969"/>
        <w:rPr>
          <w:rStyle w:val="w"/>
        </w:rPr>
      </w:pPr>
      <w:r>
        <w:rPr>
          <w:rStyle w:val="w"/>
        </w:rPr>
        <w:t xml:space="preserve">    </w:t>
      </w:r>
      <w:r>
        <w:rPr>
          <w:rStyle w:val="p"/>
        </w:rPr>
        <w:t>]</w:t>
      </w:r>
    </w:p>
    <w:p w:rsidR="00000000" w:rsidRDefault="00000000">
      <w:pPr>
        <w:pStyle w:val="HTML0"/>
        <w:divId w:val="1071778969"/>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660"/>
        <w:gridCol w:w="1447"/>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uly</w:t>
            </w:r>
          </w:p>
        </w:tc>
        <w:tc>
          <w:tcPr>
            <w:tcW w:w="0" w:type="auto"/>
            <w:vAlign w:val="center"/>
            <w:hideMark/>
          </w:tcPr>
          <w:p w:rsidR="00000000" w:rsidRDefault="00000000">
            <w:r>
              <w:t>Array</w:t>
            </w:r>
          </w:p>
        </w:tc>
        <w:tc>
          <w:tcPr>
            <w:tcW w:w="0" w:type="auto"/>
            <w:vAlign w:val="center"/>
            <w:hideMark/>
          </w:tcPr>
          <w:p w:rsidR="00000000" w:rsidRDefault="00000000">
            <w:r>
              <w:t>Underlying</w:t>
            </w:r>
          </w:p>
        </w:tc>
      </w:tr>
    </w:tbl>
    <w:p w:rsidR="00000000" w:rsidRDefault="00000000">
      <w:pPr>
        <w:pStyle w:val="3"/>
        <w:divId w:val="175387555"/>
      </w:pPr>
      <w:r>
        <w:t>Get insurance fund</w:t>
      </w:r>
    </w:p>
    <w:p w:rsidR="00000000" w:rsidRDefault="00000000">
      <w:pPr>
        <w:pStyle w:val="a5"/>
        <w:divId w:val="175387555"/>
      </w:pPr>
      <w:r>
        <w:t>Get insurance fund balance information</w:t>
      </w:r>
    </w:p>
    <w:p w:rsidR="00000000" w:rsidRDefault="00000000">
      <w:pPr>
        <w:pStyle w:val="4"/>
        <w:divId w:val="175387555"/>
      </w:pPr>
      <w:r>
        <w:t>Rate Limit: 10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/api/v5/public/insurance-fund</w:t>
      </w:r>
    </w:p>
    <w:p w:rsidR="00000000" w:rsidRDefault="00000000">
      <w:pPr>
        <w:pStyle w:val="a5"/>
        <w:ind w:left="720" w:right="720"/>
        <w:divId w:val="1274555044"/>
      </w:pPr>
      <w:r>
        <w:t>Request Example</w:t>
      </w:r>
    </w:p>
    <w:p w:rsidR="00000000" w:rsidRDefault="00000000">
      <w:pPr>
        <w:pStyle w:val="HTML0"/>
        <w:divId w:val="1667250438"/>
        <w:rPr>
          <w:rStyle w:val="HTML"/>
        </w:rPr>
      </w:pPr>
      <w:r>
        <w:rPr>
          <w:rStyle w:val="HTML"/>
        </w:rPr>
        <w:t>GET /api/v5/public/insurance-fund?instType</w:t>
      </w:r>
      <w:r>
        <w:rPr>
          <w:rStyle w:val="o"/>
        </w:rPr>
        <w:t>=</w:t>
      </w:r>
      <w:r>
        <w:rPr>
          <w:rStyle w:val="HTML"/>
        </w:rPr>
        <w:t>SWAP&amp;uly</w:t>
      </w:r>
      <w:r>
        <w:rPr>
          <w:rStyle w:val="o"/>
        </w:rPr>
        <w:t>=</w:t>
      </w:r>
      <w:r>
        <w:rPr>
          <w:rStyle w:val="HTML"/>
        </w:rPr>
        <w:t>BTC-USD</w:t>
      </w:r>
    </w:p>
    <w:p w:rsidR="00000000" w:rsidRDefault="00000000">
      <w:pPr>
        <w:pStyle w:val="HTML0"/>
        <w:divId w:val="733624488"/>
        <w:rPr>
          <w:rStyle w:val="HTML"/>
          <w:vanish/>
        </w:rPr>
      </w:pPr>
      <w:r>
        <w:rPr>
          <w:rStyle w:val="kn"/>
          <w:vanish/>
        </w:rPr>
        <w:t>import</w:t>
      </w:r>
      <w:r>
        <w:rPr>
          <w:rStyle w:val="HTML"/>
          <w:vanish/>
        </w:rPr>
        <w:t xml:space="preserve"> </w:t>
      </w:r>
      <w:r>
        <w:rPr>
          <w:rStyle w:val="nn"/>
          <w:vanish/>
        </w:rPr>
        <w:t>okx.PublicData</w:t>
      </w:r>
      <w:r>
        <w:rPr>
          <w:rStyle w:val="HTML"/>
          <w:vanish/>
        </w:rPr>
        <w:t xml:space="preserve"> </w:t>
      </w:r>
      <w:r>
        <w:rPr>
          <w:rStyle w:val="k"/>
          <w:vanish/>
        </w:rPr>
        <w:t>as</w:t>
      </w:r>
      <w:r>
        <w:rPr>
          <w:rStyle w:val="HTML"/>
          <w:vanish/>
        </w:rPr>
        <w:t xml:space="preserve"> </w:t>
      </w:r>
      <w:r>
        <w:rPr>
          <w:rStyle w:val="n"/>
          <w:vanish/>
        </w:rPr>
        <w:t>PublicData</w:t>
      </w:r>
    </w:p>
    <w:p w:rsidR="00000000" w:rsidRDefault="00000000">
      <w:pPr>
        <w:pStyle w:val="HTML0"/>
        <w:divId w:val="733624488"/>
        <w:rPr>
          <w:rStyle w:val="HTML"/>
          <w:vanish/>
        </w:rPr>
      </w:pPr>
    </w:p>
    <w:p w:rsidR="00000000" w:rsidRDefault="00000000">
      <w:pPr>
        <w:pStyle w:val="HTML0"/>
        <w:divId w:val="733624488"/>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 0, Demo trading: 1</w:t>
      </w:r>
    </w:p>
    <w:p w:rsidR="00000000" w:rsidRDefault="00000000">
      <w:pPr>
        <w:pStyle w:val="HTML0"/>
        <w:divId w:val="733624488"/>
        <w:rPr>
          <w:rStyle w:val="HTML"/>
          <w:vanish/>
        </w:rPr>
      </w:pPr>
    </w:p>
    <w:p w:rsidR="00000000" w:rsidRDefault="00000000">
      <w:pPr>
        <w:pStyle w:val="HTML0"/>
        <w:divId w:val="733624488"/>
        <w:rPr>
          <w:rStyle w:val="HTML"/>
          <w:vanish/>
        </w:rPr>
      </w:pPr>
      <w:r>
        <w:rPr>
          <w:rStyle w:val="n"/>
          <w:vanish/>
        </w:rPr>
        <w:t>publicDataAPI</w:t>
      </w:r>
      <w:r>
        <w:rPr>
          <w:rStyle w:val="HTML"/>
          <w:vanish/>
        </w:rPr>
        <w:t xml:space="preserve"> </w:t>
      </w:r>
      <w:r>
        <w:rPr>
          <w:rStyle w:val="o"/>
          <w:vanish/>
        </w:rPr>
        <w:t>=</w:t>
      </w:r>
      <w:r>
        <w:rPr>
          <w:rStyle w:val="HTML"/>
          <w:vanish/>
        </w:rPr>
        <w:t xml:space="preserve"> </w:t>
      </w:r>
      <w:r>
        <w:rPr>
          <w:rStyle w:val="n"/>
          <w:vanish/>
        </w:rPr>
        <w:t>PublicData</w:t>
      </w:r>
      <w:r>
        <w:rPr>
          <w:rStyle w:val="p"/>
          <w:vanish/>
        </w:rPr>
        <w:t>.</w:t>
      </w:r>
      <w:r>
        <w:rPr>
          <w:rStyle w:val="n"/>
          <w:vanish/>
        </w:rPr>
        <w:t>PublicAPI</w:t>
      </w:r>
      <w:r>
        <w:rPr>
          <w:rStyle w:val="p"/>
          <w:vanish/>
        </w:rPr>
        <w:t>(</w:t>
      </w:r>
      <w:r>
        <w:rPr>
          <w:rStyle w:val="n"/>
          <w:vanish/>
        </w:rPr>
        <w:t>flag</w:t>
      </w:r>
      <w:r>
        <w:rPr>
          <w:rStyle w:val="o"/>
          <w:vanish/>
        </w:rPr>
        <w:t>=</w:t>
      </w:r>
      <w:r>
        <w:rPr>
          <w:rStyle w:val="n"/>
          <w:vanish/>
        </w:rPr>
        <w:t>flag</w:t>
      </w:r>
      <w:r>
        <w:rPr>
          <w:rStyle w:val="p"/>
          <w:vanish/>
        </w:rPr>
        <w:t>)</w:t>
      </w:r>
    </w:p>
    <w:p w:rsidR="00000000" w:rsidRDefault="00000000">
      <w:pPr>
        <w:pStyle w:val="HTML0"/>
        <w:divId w:val="733624488"/>
        <w:rPr>
          <w:rStyle w:val="HTML"/>
          <w:vanish/>
        </w:rPr>
      </w:pPr>
    </w:p>
    <w:p w:rsidR="00000000" w:rsidRDefault="00000000">
      <w:pPr>
        <w:pStyle w:val="HTML0"/>
        <w:divId w:val="733624488"/>
        <w:rPr>
          <w:rStyle w:val="HTML"/>
          <w:vanish/>
        </w:rPr>
      </w:pPr>
    </w:p>
    <w:p w:rsidR="00000000" w:rsidRDefault="00000000">
      <w:pPr>
        <w:pStyle w:val="HTML0"/>
        <w:divId w:val="733624488"/>
        <w:rPr>
          <w:rStyle w:val="c1"/>
          <w:vanish/>
        </w:rPr>
      </w:pPr>
      <w:r>
        <w:rPr>
          <w:rStyle w:val="c1"/>
          <w:vanish/>
        </w:rPr>
        <w:t># Get insurance fund balance information</w:t>
      </w:r>
    </w:p>
    <w:p w:rsidR="00000000" w:rsidRDefault="00000000">
      <w:pPr>
        <w:pStyle w:val="HTML0"/>
        <w:divId w:val="733624488"/>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publicDataAPI</w:t>
      </w:r>
      <w:r>
        <w:rPr>
          <w:rStyle w:val="p"/>
          <w:vanish/>
        </w:rPr>
        <w:t>.</w:t>
      </w:r>
      <w:r>
        <w:rPr>
          <w:rStyle w:val="n"/>
          <w:vanish/>
        </w:rPr>
        <w:t>get_insurance_fund</w:t>
      </w:r>
      <w:r>
        <w:rPr>
          <w:rStyle w:val="p"/>
          <w:vanish/>
        </w:rPr>
        <w:t>(</w:t>
      </w:r>
    </w:p>
    <w:p w:rsidR="00000000" w:rsidRDefault="00000000">
      <w:pPr>
        <w:pStyle w:val="HTML0"/>
        <w:divId w:val="733624488"/>
        <w:rPr>
          <w:rStyle w:val="HTML"/>
          <w:vanish/>
        </w:rPr>
      </w:pPr>
      <w:r>
        <w:rPr>
          <w:rStyle w:val="HTML"/>
          <w:vanish/>
        </w:rPr>
        <w:t xml:space="preserve">    </w:t>
      </w:r>
      <w:r>
        <w:rPr>
          <w:rStyle w:val="n"/>
          <w:vanish/>
        </w:rPr>
        <w:t>instType</w:t>
      </w:r>
      <w:r>
        <w:rPr>
          <w:rStyle w:val="o"/>
          <w:vanish/>
        </w:rPr>
        <w:t>=</w:t>
      </w:r>
      <w:r>
        <w:rPr>
          <w:rStyle w:val="s"/>
          <w:vanish/>
        </w:rPr>
        <w:t>"SWAP"</w:t>
      </w:r>
      <w:r>
        <w:rPr>
          <w:rStyle w:val="p"/>
          <w:vanish/>
        </w:rPr>
        <w:t>,</w:t>
      </w:r>
    </w:p>
    <w:p w:rsidR="00000000" w:rsidRDefault="00000000">
      <w:pPr>
        <w:pStyle w:val="HTML0"/>
        <w:divId w:val="733624488"/>
        <w:rPr>
          <w:rStyle w:val="HTML"/>
          <w:vanish/>
        </w:rPr>
      </w:pPr>
      <w:r>
        <w:rPr>
          <w:rStyle w:val="HTML"/>
          <w:vanish/>
        </w:rPr>
        <w:t xml:space="preserve">    </w:t>
      </w:r>
      <w:r>
        <w:rPr>
          <w:rStyle w:val="n"/>
          <w:vanish/>
        </w:rPr>
        <w:t>uly</w:t>
      </w:r>
      <w:r>
        <w:rPr>
          <w:rStyle w:val="o"/>
          <w:vanish/>
        </w:rPr>
        <w:t>=</w:t>
      </w:r>
      <w:r>
        <w:rPr>
          <w:rStyle w:val="s"/>
          <w:vanish/>
        </w:rPr>
        <w:t>"BTC-USD"</w:t>
      </w:r>
    </w:p>
    <w:p w:rsidR="00000000" w:rsidRDefault="00000000">
      <w:pPr>
        <w:pStyle w:val="HTML0"/>
        <w:divId w:val="733624488"/>
        <w:rPr>
          <w:rStyle w:val="HTML"/>
          <w:vanish/>
        </w:rPr>
      </w:pPr>
      <w:r>
        <w:rPr>
          <w:rStyle w:val="p"/>
          <w:vanish/>
        </w:rPr>
        <w:t>)</w:t>
      </w:r>
    </w:p>
    <w:p w:rsidR="00000000" w:rsidRDefault="00000000">
      <w:pPr>
        <w:pStyle w:val="HTML0"/>
        <w:divId w:val="733624488"/>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380"/>
        <w:gridCol w:w="487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type</w:t>
            </w:r>
            <w:r>
              <w:br/>
            </w:r>
            <w:r>
              <w:rPr>
                <w:rStyle w:val="HTML"/>
              </w:rPr>
              <w:t>MARGIN</w:t>
            </w:r>
            <w:r>
              <w:br/>
            </w:r>
            <w:r>
              <w:rPr>
                <w:rStyle w:val="HTML"/>
              </w:rPr>
              <w:t>SWAP</w:t>
            </w:r>
            <w:r>
              <w:br/>
            </w:r>
            <w:r>
              <w:rPr>
                <w:rStyle w:val="HTML"/>
              </w:rPr>
              <w:t>FUTURES</w:t>
            </w:r>
            <w:r>
              <w:br/>
            </w:r>
            <w:r>
              <w:rPr>
                <w:rStyle w:val="HTML"/>
              </w:rPr>
              <w:t>OPTION</w:t>
            </w:r>
          </w:p>
        </w:tc>
      </w:tr>
      <w:tr w:rsidR="00000000">
        <w:trPr>
          <w:divId w:val="175387555"/>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Type</w:t>
            </w:r>
            <w:r>
              <w:br/>
            </w:r>
            <w:r>
              <w:rPr>
                <w:rStyle w:val="HTML"/>
              </w:rPr>
              <w:t>regular_update</w:t>
            </w:r>
            <w:r>
              <w:t xml:space="preserve"> </w:t>
            </w:r>
            <w:r>
              <w:br/>
            </w:r>
            <w:r>
              <w:rPr>
                <w:rStyle w:val="HTML"/>
              </w:rPr>
              <w:t>liquidation_balance_</w:t>
            </w:r>
            <w:r>
              <w:rPr>
                <w:rStyle w:val="search-highlight"/>
              </w:rPr>
              <w:t>depos</w:t>
            </w:r>
            <w:r>
              <w:rPr>
                <w:rStyle w:val="HTML"/>
              </w:rPr>
              <w:t>it</w:t>
            </w:r>
            <w:r>
              <w:br/>
            </w:r>
            <w:r>
              <w:rPr>
                <w:rStyle w:val="HTML"/>
              </w:rPr>
              <w:t>bankruptcy_loss</w:t>
            </w:r>
            <w:r>
              <w:br/>
            </w:r>
            <w:r>
              <w:rPr>
                <w:rStyle w:val="HTML"/>
              </w:rPr>
              <w:t>platform_revenue</w:t>
            </w:r>
            <w:r>
              <w:t xml:space="preserve"> </w:t>
            </w:r>
            <w:r>
              <w:br/>
            </w:r>
            <w:r>
              <w:rPr>
                <w:rStyle w:val="HTML"/>
              </w:rPr>
              <w:t>adl</w:t>
            </w:r>
            <w:r>
              <w:t xml:space="preserve">: ADL historical data </w:t>
            </w:r>
            <w:r>
              <w:br/>
              <w:t xml:space="preserve">The default is </w:t>
            </w:r>
            <w:r>
              <w:rPr>
                <w:rStyle w:val="HTML"/>
              </w:rPr>
              <w:t>all type</w:t>
            </w:r>
          </w:p>
        </w:tc>
      </w:tr>
      <w:tr w:rsidR="00000000">
        <w:trPr>
          <w:divId w:val="175387555"/>
          <w:tblCellSpacing w:w="15" w:type="dxa"/>
        </w:trPr>
        <w:tc>
          <w:tcPr>
            <w:tcW w:w="0" w:type="auto"/>
            <w:vAlign w:val="center"/>
            <w:hideMark/>
          </w:tcPr>
          <w:p w:rsidR="00000000" w:rsidRDefault="00000000">
            <w:r>
              <w:t>uly</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Underlying</w:t>
            </w:r>
            <w:r>
              <w:br/>
              <w:t xml:space="preserve">Required for </w:t>
            </w:r>
            <w:r>
              <w:rPr>
                <w:rStyle w:val="HTML"/>
              </w:rPr>
              <w:t>FUTURES</w:t>
            </w:r>
            <w:r>
              <w:t>/</w:t>
            </w:r>
            <w:r>
              <w:rPr>
                <w:rStyle w:val="HTML"/>
              </w:rPr>
              <w:t>SWAP</w:t>
            </w:r>
            <w:r>
              <w:t>/</w:t>
            </w:r>
            <w:r>
              <w:rPr>
                <w:rStyle w:val="HTML"/>
              </w:rPr>
              <w:t>OPTION</w:t>
            </w:r>
            <w:r>
              <w:br/>
              <w:t xml:space="preserve">Either </w:t>
            </w:r>
            <w:r>
              <w:rPr>
                <w:rStyle w:val="HTML"/>
              </w:rPr>
              <w:t>uly</w:t>
            </w:r>
            <w:r>
              <w:t xml:space="preserve"> or </w:t>
            </w:r>
            <w:r>
              <w:rPr>
                <w:rStyle w:val="HTML"/>
              </w:rPr>
              <w:t>instFamily</w:t>
            </w:r>
            <w:r>
              <w:t xml:space="preserve"> is required. If both are passed, </w:t>
            </w:r>
            <w:r>
              <w:rPr>
                <w:rStyle w:val="HTML"/>
              </w:rPr>
              <w:t>instFamily</w:t>
            </w:r>
            <w:r>
              <w:t xml:space="preserve"> will be used.</w:t>
            </w:r>
          </w:p>
        </w:tc>
      </w:tr>
      <w:tr w:rsidR="00000000">
        <w:trPr>
          <w:divId w:val="175387555"/>
          <w:tblCellSpacing w:w="15" w:type="dxa"/>
        </w:trPr>
        <w:tc>
          <w:tcPr>
            <w:tcW w:w="0" w:type="auto"/>
            <w:vAlign w:val="center"/>
            <w:hideMark/>
          </w:tcPr>
          <w:p w:rsidR="00000000" w:rsidRDefault="00000000">
            <w:r>
              <w:t>instFamily</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Instrument family</w:t>
            </w:r>
            <w:r>
              <w:br/>
              <w:t xml:space="preserve">Required for </w:t>
            </w:r>
            <w:r>
              <w:rPr>
                <w:rStyle w:val="HTML"/>
              </w:rPr>
              <w:t>FUTURES</w:t>
            </w:r>
            <w:r>
              <w:t>/</w:t>
            </w:r>
            <w:r>
              <w:rPr>
                <w:rStyle w:val="HTML"/>
              </w:rPr>
              <w:t>SWAP</w:t>
            </w:r>
            <w:r>
              <w:t>/</w:t>
            </w:r>
            <w:r>
              <w:rPr>
                <w:rStyle w:val="HTML"/>
              </w:rPr>
              <w:t>OPTION</w:t>
            </w:r>
            <w:r>
              <w:br/>
              <w:t xml:space="preserve">Either </w:t>
            </w:r>
            <w:r>
              <w:rPr>
                <w:rStyle w:val="HTML"/>
              </w:rPr>
              <w:t>uly</w:t>
            </w:r>
            <w:r>
              <w:t xml:space="preserve"> or </w:t>
            </w:r>
            <w:r>
              <w:rPr>
                <w:rStyle w:val="HTML"/>
              </w:rPr>
              <w:t>instFamily</w:t>
            </w:r>
            <w:r>
              <w:t xml:space="preserve"> is required. If both are passed, </w:t>
            </w:r>
            <w:r>
              <w:rPr>
                <w:rStyle w:val="HTML"/>
              </w:rPr>
              <w:t>instFamily</w:t>
            </w:r>
            <w:r>
              <w:t xml:space="preserve"> will be used.</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Currency, only applicable to </w:t>
            </w:r>
            <w:r>
              <w:rPr>
                <w:rStyle w:val="HTML"/>
              </w:rPr>
              <w:t>MARGIN</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newer than the requested </w:t>
            </w:r>
            <w:r>
              <w:rPr>
                <w:rStyle w:val="HTML"/>
              </w:rPr>
              <w:t>ts</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earlier than the requested </w:t>
            </w:r>
            <w:r>
              <w:rPr>
                <w:rStyle w:val="HTML"/>
              </w:rPr>
              <w:t>ts</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Number of results per request. The maximum is </w:t>
            </w:r>
            <w:r>
              <w:rPr>
                <w:rStyle w:val="HTML"/>
              </w:rPr>
              <w:t>100</w:t>
            </w:r>
            <w:r>
              <w:t xml:space="preserve">; The default is </w:t>
            </w:r>
            <w:r>
              <w:rPr>
                <w:rStyle w:val="HTML"/>
              </w:rPr>
              <w:t>100</w:t>
            </w:r>
          </w:p>
        </w:tc>
      </w:tr>
    </w:tbl>
    <w:p w:rsidR="00000000" w:rsidRDefault="00000000">
      <w:pPr>
        <w:pStyle w:val="a5"/>
        <w:ind w:left="720" w:right="720"/>
        <w:divId w:val="386684989"/>
      </w:pPr>
      <w:r>
        <w:t>Response Example</w:t>
      </w:r>
    </w:p>
    <w:p w:rsidR="00000000" w:rsidRDefault="00000000">
      <w:pPr>
        <w:pStyle w:val="HTML0"/>
        <w:divId w:val="1206525286"/>
        <w:rPr>
          <w:rStyle w:val="w"/>
        </w:rPr>
      </w:pPr>
      <w:r>
        <w:rPr>
          <w:rStyle w:val="p"/>
        </w:rPr>
        <w:t>{</w:t>
      </w:r>
    </w:p>
    <w:p w:rsidR="00000000" w:rsidRDefault="00000000">
      <w:pPr>
        <w:pStyle w:val="HTML0"/>
        <w:divId w:val="1206525286"/>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206525286"/>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206525286"/>
        <w:rPr>
          <w:rStyle w:val="w"/>
        </w:rPr>
      </w:pPr>
      <w:r>
        <w:rPr>
          <w:rStyle w:val="w"/>
        </w:rPr>
        <w:t xml:space="preserve">        </w:t>
      </w:r>
      <w:r>
        <w:rPr>
          <w:rStyle w:val="p"/>
        </w:rPr>
        <w:t>{</w:t>
      </w:r>
    </w:p>
    <w:p w:rsidR="00000000" w:rsidRDefault="00000000">
      <w:pPr>
        <w:pStyle w:val="HTML0"/>
        <w:divId w:val="1206525286"/>
        <w:rPr>
          <w:rStyle w:val="w"/>
        </w:rPr>
      </w:pPr>
      <w:r>
        <w:rPr>
          <w:rStyle w:val="w"/>
        </w:rPr>
        <w:t xml:space="preserve">            </w:t>
      </w:r>
      <w:r>
        <w:rPr>
          <w:rStyle w:val="nl"/>
        </w:rPr>
        <w:t>"details"</w:t>
      </w:r>
      <w:r>
        <w:rPr>
          <w:rStyle w:val="p"/>
        </w:rPr>
        <w:t>:</w:t>
      </w:r>
      <w:r>
        <w:rPr>
          <w:rStyle w:val="w"/>
        </w:rPr>
        <w:t xml:space="preserve"> </w:t>
      </w:r>
      <w:r>
        <w:rPr>
          <w:rStyle w:val="p"/>
        </w:rPr>
        <w:t>[</w:t>
      </w:r>
    </w:p>
    <w:p w:rsidR="00000000" w:rsidRDefault="00000000">
      <w:pPr>
        <w:pStyle w:val="HTML0"/>
        <w:divId w:val="1206525286"/>
        <w:rPr>
          <w:rStyle w:val="w"/>
        </w:rPr>
      </w:pPr>
      <w:r>
        <w:rPr>
          <w:rStyle w:val="w"/>
        </w:rPr>
        <w:t xml:space="preserve">                </w:t>
      </w:r>
      <w:r>
        <w:rPr>
          <w:rStyle w:val="p"/>
        </w:rPr>
        <w:t>{</w:t>
      </w:r>
    </w:p>
    <w:p w:rsidR="00000000" w:rsidRDefault="00000000">
      <w:pPr>
        <w:pStyle w:val="HTML0"/>
        <w:divId w:val="1206525286"/>
        <w:rPr>
          <w:rStyle w:val="w"/>
        </w:rPr>
      </w:pPr>
      <w:r>
        <w:rPr>
          <w:rStyle w:val="w"/>
        </w:rPr>
        <w:t xml:space="preserve">                    </w:t>
      </w:r>
      <w:r>
        <w:rPr>
          <w:rStyle w:val="nl"/>
        </w:rPr>
        <w:t>"adlType"</w:t>
      </w:r>
      <w:r>
        <w:rPr>
          <w:rStyle w:val="p"/>
        </w:rPr>
        <w:t>:</w:t>
      </w:r>
      <w:r>
        <w:rPr>
          <w:rStyle w:val="w"/>
        </w:rPr>
        <w:t xml:space="preserve"> </w:t>
      </w:r>
      <w:r>
        <w:rPr>
          <w:rStyle w:val="s2"/>
        </w:rPr>
        <w:t>""</w:t>
      </w:r>
      <w:r>
        <w:rPr>
          <w:rStyle w:val="p"/>
        </w:rPr>
        <w:t>,</w:t>
      </w:r>
    </w:p>
    <w:p w:rsidR="00000000" w:rsidRDefault="00000000">
      <w:pPr>
        <w:pStyle w:val="HTML0"/>
        <w:divId w:val="1206525286"/>
        <w:rPr>
          <w:rStyle w:val="w"/>
        </w:rPr>
      </w:pPr>
      <w:r>
        <w:rPr>
          <w:rStyle w:val="w"/>
        </w:rPr>
        <w:t xml:space="preserve">                    </w:t>
      </w:r>
      <w:r>
        <w:rPr>
          <w:rStyle w:val="nl"/>
        </w:rPr>
        <w:t>"amt"</w:t>
      </w:r>
      <w:r>
        <w:rPr>
          <w:rStyle w:val="p"/>
        </w:rPr>
        <w:t>:</w:t>
      </w:r>
      <w:r>
        <w:rPr>
          <w:rStyle w:val="w"/>
        </w:rPr>
        <w:t xml:space="preserve"> </w:t>
      </w:r>
      <w:r>
        <w:rPr>
          <w:rStyle w:val="s2"/>
        </w:rPr>
        <w:t>""</w:t>
      </w:r>
      <w:r>
        <w:rPr>
          <w:rStyle w:val="p"/>
        </w:rPr>
        <w:t>,</w:t>
      </w:r>
    </w:p>
    <w:p w:rsidR="00000000" w:rsidRDefault="00000000">
      <w:pPr>
        <w:pStyle w:val="HTML0"/>
        <w:divId w:val="1206525286"/>
        <w:rPr>
          <w:rStyle w:val="w"/>
        </w:rPr>
      </w:pPr>
      <w:r>
        <w:rPr>
          <w:rStyle w:val="w"/>
        </w:rPr>
        <w:t xml:space="preserve">                    </w:t>
      </w:r>
      <w:r>
        <w:rPr>
          <w:rStyle w:val="nl"/>
        </w:rPr>
        <w:t>"balance"</w:t>
      </w:r>
      <w:r>
        <w:rPr>
          <w:rStyle w:val="p"/>
        </w:rPr>
        <w:t>:</w:t>
      </w:r>
      <w:r>
        <w:rPr>
          <w:rStyle w:val="w"/>
        </w:rPr>
        <w:t xml:space="preserve"> </w:t>
      </w:r>
      <w:r>
        <w:rPr>
          <w:rStyle w:val="s2"/>
        </w:rPr>
        <w:t>"1343.1308"</w:t>
      </w:r>
      <w:r>
        <w:rPr>
          <w:rStyle w:val="p"/>
        </w:rPr>
        <w:t>,</w:t>
      </w:r>
    </w:p>
    <w:p w:rsidR="00000000" w:rsidRDefault="00000000">
      <w:pPr>
        <w:pStyle w:val="HTML0"/>
        <w:divId w:val="1206525286"/>
        <w:rPr>
          <w:rStyle w:val="w"/>
        </w:rPr>
      </w:pPr>
      <w:r>
        <w:rPr>
          <w:rStyle w:val="w"/>
        </w:rPr>
        <w:t xml:space="preserve">                    </w:t>
      </w:r>
      <w:r>
        <w:rPr>
          <w:rStyle w:val="nl"/>
        </w:rPr>
        <w:t>"ccy"</w:t>
      </w:r>
      <w:r>
        <w:rPr>
          <w:rStyle w:val="p"/>
        </w:rPr>
        <w:t>:</w:t>
      </w:r>
      <w:r>
        <w:rPr>
          <w:rStyle w:val="w"/>
        </w:rPr>
        <w:t xml:space="preserve"> </w:t>
      </w:r>
      <w:r>
        <w:rPr>
          <w:rStyle w:val="s2"/>
        </w:rPr>
        <w:t>"ETH"</w:t>
      </w:r>
      <w:r>
        <w:rPr>
          <w:rStyle w:val="p"/>
        </w:rPr>
        <w:t>,</w:t>
      </w:r>
    </w:p>
    <w:p w:rsidR="00000000" w:rsidRDefault="00000000">
      <w:pPr>
        <w:pStyle w:val="HTML0"/>
        <w:divId w:val="1206525286"/>
        <w:rPr>
          <w:rStyle w:val="w"/>
        </w:rPr>
      </w:pPr>
      <w:r>
        <w:rPr>
          <w:rStyle w:val="w"/>
        </w:rPr>
        <w:t xml:space="preserve">                    </w:t>
      </w:r>
      <w:r>
        <w:rPr>
          <w:rStyle w:val="nl"/>
        </w:rPr>
        <w:t>"decRate"</w:t>
      </w:r>
      <w:r>
        <w:rPr>
          <w:rStyle w:val="p"/>
        </w:rPr>
        <w:t>:</w:t>
      </w:r>
      <w:r>
        <w:rPr>
          <w:rStyle w:val="w"/>
        </w:rPr>
        <w:t xml:space="preserve"> </w:t>
      </w:r>
      <w:r>
        <w:rPr>
          <w:rStyle w:val="s2"/>
        </w:rPr>
        <w:t>""</w:t>
      </w:r>
      <w:r>
        <w:rPr>
          <w:rStyle w:val="p"/>
        </w:rPr>
        <w:t>,</w:t>
      </w:r>
    </w:p>
    <w:p w:rsidR="00000000" w:rsidRDefault="00000000">
      <w:pPr>
        <w:pStyle w:val="HTML0"/>
        <w:divId w:val="1206525286"/>
        <w:rPr>
          <w:rStyle w:val="w"/>
        </w:rPr>
      </w:pPr>
      <w:r>
        <w:rPr>
          <w:rStyle w:val="w"/>
        </w:rPr>
        <w:t xml:space="preserve">                    </w:t>
      </w:r>
      <w:r>
        <w:rPr>
          <w:rStyle w:val="nl"/>
        </w:rPr>
        <w:t>"maxBal"</w:t>
      </w:r>
      <w:r>
        <w:rPr>
          <w:rStyle w:val="p"/>
        </w:rPr>
        <w:t>:</w:t>
      </w:r>
      <w:r>
        <w:rPr>
          <w:rStyle w:val="w"/>
        </w:rPr>
        <w:t xml:space="preserve"> </w:t>
      </w:r>
      <w:r>
        <w:rPr>
          <w:rStyle w:val="s2"/>
        </w:rPr>
        <w:t>""</w:t>
      </w:r>
      <w:r>
        <w:rPr>
          <w:rStyle w:val="p"/>
        </w:rPr>
        <w:t>,</w:t>
      </w:r>
    </w:p>
    <w:p w:rsidR="00000000" w:rsidRDefault="00000000">
      <w:pPr>
        <w:pStyle w:val="HTML0"/>
        <w:divId w:val="1206525286"/>
        <w:rPr>
          <w:rStyle w:val="w"/>
        </w:rPr>
      </w:pPr>
      <w:r>
        <w:rPr>
          <w:rStyle w:val="w"/>
        </w:rPr>
        <w:t xml:space="preserve">                    </w:t>
      </w:r>
      <w:r>
        <w:rPr>
          <w:rStyle w:val="nl"/>
        </w:rPr>
        <w:t>"maxBalTs"</w:t>
      </w:r>
      <w:r>
        <w:rPr>
          <w:rStyle w:val="p"/>
        </w:rPr>
        <w:t>:</w:t>
      </w:r>
      <w:r>
        <w:rPr>
          <w:rStyle w:val="w"/>
        </w:rPr>
        <w:t xml:space="preserve"> </w:t>
      </w:r>
      <w:r>
        <w:rPr>
          <w:rStyle w:val="s2"/>
        </w:rPr>
        <w:t>""</w:t>
      </w:r>
      <w:r>
        <w:rPr>
          <w:rStyle w:val="p"/>
        </w:rPr>
        <w:t>,</w:t>
      </w:r>
    </w:p>
    <w:p w:rsidR="00000000" w:rsidRDefault="00000000">
      <w:pPr>
        <w:pStyle w:val="HTML0"/>
        <w:divId w:val="1206525286"/>
        <w:rPr>
          <w:rStyle w:val="w"/>
        </w:rPr>
      </w:pPr>
      <w:r>
        <w:rPr>
          <w:rStyle w:val="w"/>
        </w:rPr>
        <w:t xml:space="preserve">                    </w:t>
      </w:r>
      <w:r>
        <w:rPr>
          <w:rStyle w:val="nl"/>
        </w:rPr>
        <w:t>"ts"</w:t>
      </w:r>
      <w:r>
        <w:rPr>
          <w:rStyle w:val="p"/>
        </w:rPr>
        <w:t>:</w:t>
      </w:r>
      <w:r>
        <w:rPr>
          <w:rStyle w:val="w"/>
        </w:rPr>
        <w:t xml:space="preserve"> </w:t>
      </w:r>
      <w:r>
        <w:rPr>
          <w:rStyle w:val="s2"/>
        </w:rPr>
        <w:t>"1704883083000"</w:t>
      </w:r>
      <w:r>
        <w:rPr>
          <w:rStyle w:val="p"/>
        </w:rPr>
        <w:t>,</w:t>
      </w:r>
    </w:p>
    <w:p w:rsidR="00000000" w:rsidRDefault="00000000">
      <w:pPr>
        <w:pStyle w:val="HTML0"/>
        <w:divId w:val="1206525286"/>
        <w:rPr>
          <w:rStyle w:val="w"/>
        </w:rPr>
      </w:pPr>
      <w:r>
        <w:rPr>
          <w:rStyle w:val="w"/>
        </w:rPr>
        <w:t xml:space="preserve">                    </w:t>
      </w:r>
      <w:r>
        <w:rPr>
          <w:rStyle w:val="nl"/>
        </w:rPr>
        <w:t>"type"</w:t>
      </w:r>
      <w:r>
        <w:rPr>
          <w:rStyle w:val="p"/>
        </w:rPr>
        <w:t>:</w:t>
      </w:r>
      <w:r>
        <w:rPr>
          <w:rStyle w:val="w"/>
        </w:rPr>
        <w:t xml:space="preserve"> </w:t>
      </w:r>
      <w:r>
        <w:rPr>
          <w:rStyle w:val="s2"/>
        </w:rPr>
        <w:t>"regular_update"</w:t>
      </w:r>
    </w:p>
    <w:p w:rsidR="00000000" w:rsidRDefault="00000000">
      <w:pPr>
        <w:pStyle w:val="HTML0"/>
        <w:divId w:val="1206525286"/>
        <w:rPr>
          <w:rStyle w:val="w"/>
        </w:rPr>
      </w:pPr>
      <w:r>
        <w:rPr>
          <w:rStyle w:val="w"/>
        </w:rPr>
        <w:t xml:space="preserve">                </w:t>
      </w:r>
      <w:r>
        <w:rPr>
          <w:rStyle w:val="p"/>
        </w:rPr>
        <w:t>}</w:t>
      </w:r>
    </w:p>
    <w:p w:rsidR="00000000" w:rsidRDefault="00000000">
      <w:pPr>
        <w:pStyle w:val="HTML0"/>
        <w:divId w:val="1206525286"/>
        <w:rPr>
          <w:rStyle w:val="w"/>
        </w:rPr>
      </w:pPr>
      <w:r>
        <w:rPr>
          <w:rStyle w:val="w"/>
        </w:rPr>
        <w:t xml:space="preserve">            </w:t>
      </w:r>
      <w:r>
        <w:rPr>
          <w:rStyle w:val="p"/>
        </w:rPr>
        <w:t>],</w:t>
      </w:r>
    </w:p>
    <w:p w:rsidR="00000000" w:rsidRDefault="00000000">
      <w:pPr>
        <w:pStyle w:val="HTML0"/>
        <w:divId w:val="1206525286"/>
        <w:rPr>
          <w:rStyle w:val="w"/>
        </w:rPr>
      </w:pPr>
      <w:r>
        <w:rPr>
          <w:rStyle w:val="w"/>
        </w:rPr>
        <w:t xml:space="preserve">            </w:t>
      </w:r>
      <w:r>
        <w:rPr>
          <w:rStyle w:val="nl"/>
        </w:rPr>
        <w:t>"instFamily"</w:t>
      </w:r>
      <w:r>
        <w:rPr>
          <w:rStyle w:val="p"/>
        </w:rPr>
        <w:t>:</w:t>
      </w:r>
      <w:r>
        <w:rPr>
          <w:rStyle w:val="w"/>
        </w:rPr>
        <w:t xml:space="preserve"> </w:t>
      </w:r>
      <w:r>
        <w:rPr>
          <w:rStyle w:val="s2"/>
        </w:rPr>
        <w:t>"ETH-USD"</w:t>
      </w:r>
      <w:r>
        <w:rPr>
          <w:rStyle w:val="p"/>
        </w:rPr>
        <w:t>,</w:t>
      </w:r>
    </w:p>
    <w:p w:rsidR="00000000" w:rsidRDefault="00000000">
      <w:pPr>
        <w:pStyle w:val="HTML0"/>
        <w:divId w:val="1206525286"/>
        <w:rPr>
          <w:rStyle w:val="w"/>
        </w:rPr>
      </w:pPr>
      <w:r>
        <w:rPr>
          <w:rStyle w:val="w"/>
        </w:rPr>
        <w:t xml:space="preserve">            </w:t>
      </w:r>
      <w:r>
        <w:rPr>
          <w:rStyle w:val="nl"/>
        </w:rPr>
        <w:t>"instType"</w:t>
      </w:r>
      <w:r>
        <w:rPr>
          <w:rStyle w:val="p"/>
        </w:rPr>
        <w:t>:</w:t>
      </w:r>
      <w:r>
        <w:rPr>
          <w:rStyle w:val="w"/>
        </w:rPr>
        <w:t xml:space="preserve"> </w:t>
      </w:r>
      <w:r>
        <w:rPr>
          <w:rStyle w:val="s2"/>
        </w:rPr>
        <w:t>"OPTION"</w:t>
      </w:r>
      <w:r>
        <w:rPr>
          <w:rStyle w:val="p"/>
        </w:rPr>
        <w:t>,</w:t>
      </w:r>
    </w:p>
    <w:p w:rsidR="00000000" w:rsidRDefault="00000000">
      <w:pPr>
        <w:pStyle w:val="HTML0"/>
        <w:divId w:val="1206525286"/>
        <w:rPr>
          <w:rStyle w:val="w"/>
        </w:rPr>
      </w:pPr>
      <w:r>
        <w:rPr>
          <w:rStyle w:val="w"/>
        </w:rPr>
        <w:t xml:space="preserve">            </w:t>
      </w:r>
      <w:r>
        <w:rPr>
          <w:rStyle w:val="nl"/>
        </w:rPr>
        <w:t>"total"</w:t>
      </w:r>
      <w:r>
        <w:rPr>
          <w:rStyle w:val="p"/>
        </w:rPr>
        <w:t>:</w:t>
      </w:r>
      <w:r>
        <w:rPr>
          <w:rStyle w:val="w"/>
        </w:rPr>
        <w:t xml:space="preserve"> </w:t>
      </w:r>
      <w:r>
        <w:rPr>
          <w:rStyle w:val="s2"/>
        </w:rPr>
        <w:t>"1369179138.7489"</w:t>
      </w:r>
    </w:p>
    <w:p w:rsidR="00000000" w:rsidRDefault="00000000">
      <w:pPr>
        <w:pStyle w:val="HTML0"/>
        <w:divId w:val="1206525286"/>
        <w:rPr>
          <w:rStyle w:val="w"/>
        </w:rPr>
      </w:pPr>
      <w:r>
        <w:rPr>
          <w:rStyle w:val="w"/>
        </w:rPr>
        <w:t xml:space="preserve">        </w:t>
      </w:r>
      <w:r>
        <w:rPr>
          <w:rStyle w:val="p"/>
        </w:rPr>
        <w:t>}</w:t>
      </w:r>
    </w:p>
    <w:p w:rsidR="00000000" w:rsidRDefault="00000000">
      <w:pPr>
        <w:pStyle w:val="HTML0"/>
        <w:divId w:val="1206525286"/>
        <w:rPr>
          <w:rStyle w:val="w"/>
        </w:rPr>
      </w:pPr>
      <w:r>
        <w:rPr>
          <w:rStyle w:val="w"/>
        </w:rPr>
        <w:t xml:space="preserve">    </w:t>
      </w:r>
      <w:r>
        <w:rPr>
          <w:rStyle w:val="p"/>
        </w:rPr>
        <w:t>],</w:t>
      </w:r>
    </w:p>
    <w:p w:rsidR="00000000" w:rsidRDefault="00000000">
      <w:pPr>
        <w:pStyle w:val="HTML0"/>
        <w:divId w:val="1206525286"/>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206525286"/>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1107"/>
        <w:gridCol w:w="5924"/>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total</w:t>
            </w:r>
          </w:p>
        </w:tc>
        <w:tc>
          <w:tcPr>
            <w:tcW w:w="0" w:type="auto"/>
            <w:vAlign w:val="center"/>
            <w:hideMark/>
          </w:tcPr>
          <w:p w:rsidR="00000000" w:rsidRDefault="00000000">
            <w:r>
              <w:t>String</w:t>
            </w:r>
          </w:p>
        </w:tc>
        <w:tc>
          <w:tcPr>
            <w:tcW w:w="0" w:type="auto"/>
            <w:vAlign w:val="center"/>
            <w:hideMark/>
          </w:tcPr>
          <w:p w:rsidR="00000000" w:rsidRDefault="00000000">
            <w:r>
              <w:t xml:space="preserve">The total balance of insurance fund, in </w:t>
            </w:r>
            <w:r>
              <w:rPr>
                <w:rStyle w:val="HTML"/>
              </w:rPr>
              <w:t>USD</w:t>
            </w:r>
          </w:p>
        </w:tc>
      </w:tr>
      <w:tr w:rsidR="00000000">
        <w:trPr>
          <w:divId w:val="175387555"/>
          <w:tblCellSpacing w:w="15" w:type="dxa"/>
        </w:trPr>
        <w:tc>
          <w:tcPr>
            <w:tcW w:w="0" w:type="auto"/>
            <w:vAlign w:val="center"/>
            <w:hideMark/>
          </w:tcPr>
          <w:p w:rsidR="00000000" w:rsidRDefault="00000000">
            <w:r>
              <w:t>instFamily</w:t>
            </w:r>
          </w:p>
        </w:tc>
        <w:tc>
          <w:tcPr>
            <w:tcW w:w="0" w:type="auto"/>
            <w:vAlign w:val="center"/>
            <w:hideMark/>
          </w:tcPr>
          <w:p w:rsidR="00000000" w:rsidRDefault="00000000">
            <w:r>
              <w:t>String</w:t>
            </w:r>
          </w:p>
        </w:tc>
        <w:tc>
          <w:tcPr>
            <w:tcW w:w="0" w:type="auto"/>
            <w:vAlign w:val="center"/>
            <w:hideMark/>
          </w:tcPr>
          <w:p w:rsidR="00000000" w:rsidRDefault="00000000">
            <w:r>
              <w:t>Instrument family</w:t>
            </w:r>
            <w:r>
              <w:br/>
              <w:t xml:space="preserve">Applicable to </w:t>
            </w:r>
            <w:r>
              <w:rPr>
                <w:rStyle w:val="HTML"/>
              </w:rPr>
              <w:t>FUTURES</w:t>
            </w:r>
            <w:r>
              <w:t>/</w:t>
            </w:r>
            <w:r>
              <w:rPr>
                <w:rStyle w:val="HTML"/>
              </w:rPr>
              <w:t>SWAP</w:t>
            </w:r>
            <w:r>
              <w:t>/</w:t>
            </w:r>
            <w:r>
              <w:rPr>
                <w:rStyle w:val="HTML"/>
              </w:rPr>
              <w:t>OPTION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details</w:t>
            </w:r>
          </w:p>
        </w:tc>
        <w:tc>
          <w:tcPr>
            <w:tcW w:w="0" w:type="auto"/>
            <w:vAlign w:val="center"/>
            <w:hideMark/>
          </w:tcPr>
          <w:p w:rsidR="00000000" w:rsidRDefault="00000000">
            <w:r>
              <w:t>Array of objects</w:t>
            </w:r>
          </w:p>
        </w:tc>
        <w:tc>
          <w:tcPr>
            <w:tcW w:w="0" w:type="auto"/>
            <w:vAlign w:val="center"/>
            <w:hideMark/>
          </w:tcPr>
          <w:p w:rsidR="00000000" w:rsidRDefault="00000000">
            <w:r>
              <w:t>Insurance fund data</w:t>
            </w:r>
          </w:p>
        </w:tc>
      </w:tr>
      <w:tr w:rsidR="00000000">
        <w:trPr>
          <w:divId w:val="175387555"/>
          <w:tblCellSpacing w:w="15" w:type="dxa"/>
        </w:trPr>
        <w:tc>
          <w:tcPr>
            <w:tcW w:w="0" w:type="auto"/>
            <w:vAlign w:val="center"/>
            <w:hideMark/>
          </w:tcPr>
          <w:p w:rsidR="00000000" w:rsidRDefault="00000000">
            <w:r>
              <w:t>&gt; balance</w:t>
            </w:r>
          </w:p>
        </w:tc>
        <w:tc>
          <w:tcPr>
            <w:tcW w:w="0" w:type="auto"/>
            <w:vAlign w:val="center"/>
            <w:hideMark/>
          </w:tcPr>
          <w:p w:rsidR="00000000" w:rsidRDefault="00000000">
            <w:r>
              <w:t>String</w:t>
            </w:r>
          </w:p>
        </w:tc>
        <w:tc>
          <w:tcPr>
            <w:tcW w:w="0" w:type="auto"/>
            <w:vAlign w:val="center"/>
            <w:hideMark/>
          </w:tcPr>
          <w:p w:rsidR="00000000" w:rsidRDefault="00000000">
            <w:r>
              <w:t>The balance of insurance fund</w:t>
            </w:r>
          </w:p>
        </w:tc>
      </w:tr>
      <w:tr w:rsidR="00000000">
        <w:trPr>
          <w:divId w:val="175387555"/>
          <w:tblCellSpacing w:w="15" w:type="dxa"/>
        </w:trPr>
        <w:tc>
          <w:tcPr>
            <w:tcW w:w="0" w:type="auto"/>
            <w:vAlign w:val="center"/>
            <w:hideMark/>
          </w:tcPr>
          <w:p w:rsidR="00000000" w:rsidRDefault="00000000">
            <w:r>
              <w:t>&gt; amt</w:t>
            </w:r>
          </w:p>
        </w:tc>
        <w:tc>
          <w:tcPr>
            <w:tcW w:w="0" w:type="auto"/>
            <w:vAlign w:val="center"/>
            <w:hideMark/>
          </w:tcPr>
          <w:p w:rsidR="00000000" w:rsidRDefault="00000000">
            <w:r>
              <w:t>String</w:t>
            </w:r>
          </w:p>
        </w:tc>
        <w:tc>
          <w:tcPr>
            <w:tcW w:w="0" w:type="auto"/>
            <w:vAlign w:val="center"/>
            <w:hideMark/>
          </w:tcPr>
          <w:p w:rsidR="00000000" w:rsidRDefault="00000000">
            <w:r>
              <w:t xml:space="preserve">The change in the balance of insurance fund </w:t>
            </w:r>
            <w:r>
              <w:br/>
              <w:t xml:space="preserve">Applicable when type is </w:t>
            </w:r>
            <w:r>
              <w:rPr>
                <w:rStyle w:val="HTML"/>
              </w:rPr>
              <w:t>liquidation_balance_</w:t>
            </w:r>
            <w:r>
              <w:rPr>
                <w:rStyle w:val="search-highlight"/>
              </w:rPr>
              <w:t>depos</w:t>
            </w:r>
            <w:r>
              <w:rPr>
                <w:rStyle w:val="HTML"/>
              </w:rPr>
              <w:t>it</w:t>
            </w:r>
            <w:r>
              <w:t xml:space="preserve">, </w:t>
            </w:r>
            <w:r>
              <w:rPr>
                <w:rStyle w:val="HTML"/>
              </w:rPr>
              <w:t>bankruptcy_loss</w:t>
            </w:r>
            <w:r>
              <w:t xml:space="preserve"> or </w:t>
            </w:r>
            <w:r>
              <w:rPr>
                <w:rStyle w:val="HTML"/>
              </w:rPr>
              <w:t>platform_revenue</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The currency of insurance fund</w:t>
            </w:r>
          </w:p>
        </w:tc>
      </w:tr>
      <w:tr w:rsidR="00000000">
        <w:trPr>
          <w:divId w:val="175387555"/>
          <w:tblCellSpacing w:w="15" w:type="dxa"/>
        </w:trPr>
        <w:tc>
          <w:tcPr>
            <w:tcW w:w="0" w:type="auto"/>
            <w:vAlign w:val="center"/>
            <w:hideMark/>
          </w:tcPr>
          <w:p w:rsidR="00000000" w:rsidRDefault="00000000">
            <w:r>
              <w:t>&gt; type</w:t>
            </w:r>
          </w:p>
        </w:tc>
        <w:tc>
          <w:tcPr>
            <w:tcW w:w="0" w:type="auto"/>
            <w:vAlign w:val="center"/>
            <w:hideMark/>
          </w:tcPr>
          <w:p w:rsidR="00000000" w:rsidRDefault="00000000">
            <w:r>
              <w:t>String</w:t>
            </w:r>
          </w:p>
        </w:tc>
        <w:tc>
          <w:tcPr>
            <w:tcW w:w="0" w:type="auto"/>
            <w:vAlign w:val="center"/>
            <w:hideMark/>
          </w:tcPr>
          <w:p w:rsidR="00000000" w:rsidRDefault="00000000">
            <w:r>
              <w:t>The type of insurance fund</w:t>
            </w:r>
          </w:p>
        </w:tc>
      </w:tr>
      <w:tr w:rsidR="00000000">
        <w:trPr>
          <w:divId w:val="175387555"/>
          <w:tblCellSpacing w:w="15" w:type="dxa"/>
        </w:trPr>
        <w:tc>
          <w:tcPr>
            <w:tcW w:w="0" w:type="auto"/>
            <w:vAlign w:val="center"/>
            <w:hideMark/>
          </w:tcPr>
          <w:p w:rsidR="00000000" w:rsidRDefault="00000000">
            <w:r>
              <w:t>&gt; maxBal</w:t>
            </w:r>
          </w:p>
        </w:tc>
        <w:tc>
          <w:tcPr>
            <w:tcW w:w="0" w:type="auto"/>
            <w:vAlign w:val="center"/>
            <w:hideMark/>
          </w:tcPr>
          <w:p w:rsidR="00000000" w:rsidRDefault="00000000">
            <w:r>
              <w:t>String</w:t>
            </w:r>
          </w:p>
        </w:tc>
        <w:tc>
          <w:tcPr>
            <w:tcW w:w="0" w:type="auto"/>
            <w:vAlign w:val="center"/>
            <w:hideMark/>
          </w:tcPr>
          <w:p w:rsidR="00000000" w:rsidRDefault="00000000">
            <w:r>
              <w:t xml:space="preserve">Maximum insurance fund balance in the past eight hours </w:t>
            </w:r>
            <w:r>
              <w:br/>
              <w:t xml:space="preserve">Only applicable when type is </w:t>
            </w:r>
            <w:r>
              <w:rPr>
                <w:rStyle w:val="HTML"/>
              </w:rPr>
              <w:t>adl</w:t>
            </w:r>
          </w:p>
        </w:tc>
      </w:tr>
      <w:tr w:rsidR="00000000">
        <w:trPr>
          <w:divId w:val="175387555"/>
          <w:tblCellSpacing w:w="15" w:type="dxa"/>
        </w:trPr>
        <w:tc>
          <w:tcPr>
            <w:tcW w:w="0" w:type="auto"/>
            <w:vAlign w:val="center"/>
            <w:hideMark/>
          </w:tcPr>
          <w:p w:rsidR="00000000" w:rsidRDefault="00000000">
            <w:r>
              <w:t>&gt; maxBalTs</w:t>
            </w:r>
          </w:p>
        </w:tc>
        <w:tc>
          <w:tcPr>
            <w:tcW w:w="0" w:type="auto"/>
            <w:vAlign w:val="center"/>
            <w:hideMark/>
          </w:tcPr>
          <w:p w:rsidR="00000000" w:rsidRDefault="00000000">
            <w:r>
              <w:t>String</w:t>
            </w:r>
          </w:p>
        </w:tc>
        <w:tc>
          <w:tcPr>
            <w:tcW w:w="0" w:type="auto"/>
            <w:vAlign w:val="center"/>
            <w:hideMark/>
          </w:tcPr>
          <w:p w:rsidR="00000000" w:rsidRDefault="00000000">
            <w:r>
              <w:t xml:space="preserve">Timestamp when insurance fund balance reached maximum in the past eight hours, Unix timestamp format in milliseconds, e.g. </w:t>
            </w:r>
            <w:r>
              <w:rPr>
                <w:rStyle w:val="HTML"/>
              </w:rPr>
              <w:t>1597026383085</w:t>
            </w:r>
            <w:r>
              <w:t xml:space="preserve"> </w:t>
            </w:r>
            <w:r>
              <w:br/>
              <w:t xml:space="preserve">Only applicable when type is </w:t>
            </w:r>
            <w:r>
              <w:rPr>
                <w:rStyle w:val="HTML"/>
              </w:rPr>
              <w:t>adl</w:t>
            </w:r>
          </w:p>
        </w:tc>
      </w:tr>
      <w:tr w:rsidR="00000000">
        <w:trPr>
          <w:divId w:val="175387555"/>
          <w:tblCellSpacing w:w="15" w:type="dxa"/>
        </w:trPr>
        <w:tc>
          <w:tcPr>
            <w:tcW w:w="0" w:type="auto"/>
            <w:vAlign w:val="center"/>
            <w:hideMark/>
          </w:tcPr>
          <w:p w:rsidR="00000000" w:rsidRDefault="00000000">
            <w:r>
              <w:t>&gt; decRate</w:t>
            </w:r>
          </w:p>
        </w:tc>
        <w:tc>
          <w:tcPr>
            <w:tcW w:w="0" w:type="auto"/>
            <w:vAlign w:val="center"/>
            <w:hideMark/>
          </w:tcPr>
          <w:p w:rsidR="00000000" w:rsidRDefault="00000000">
            <w:r>
              <w:t>String</w:t>
            </w:r>
          </w:p>
        </w:tc>
        <w:tc>
          <w:tcPr>
            <w:tcW w:w="0" w:type="auto"/>
            <w:vAlign w:val="center"/>
            <w:hideMark/>
          </w:tcPr>
          <w:p w:rsidR="00000000" w:rsidRDefault="00000000">
            <w:r>
              <w:t xml:space="preserve">Real-time insurance fund decline rate (compare balance and maxBal) </w:t>
            </w:r>
            <w:r>
              <w:br/>
              <w:t xml:space="preserve">Only applicable when type is </w:t>
            </w:r>
            <w:r>
              <w:rPr>
                <w:rStyle w:val="HTML"/>
              </w:rPr>
              <w:t>adl</w:t>
            </w:r>
          </w:p>
        </w:tc>
      </w:tr>
      <w:tr w:rsidR="00000000">
        <w:trPr>
          <w:divId w:val="175387555"/>
          <w:tblCellSpacing w:w="15" w:type="dxa"/>
        </w:trPr>
        <w:tc>
          <w:tcPr>
            <w:tcW w:w="0" w:type="auto"/>
            <w:vAlign w:val="center"/>
            <w:hideMark/>
          </w:tcPr>
          <w:p w:rsidR="00000000" w:rsidRDefault="00000000">
            <w:r>
              <w:t>&gt; adlType</w:t>
            </w:r>
          </w:p>
        </w:tc>
        <w:tc>
          <w:tcPr>
            <w:tcW w:w="0" w:type="auto"/>
            <w:vAlign w:val="center"/>
            <w:hideMark/>
          </w:tcPr>
          <w:p w:rsidR="00000000" w:rsidRDefault="00000000">
            <w:r>
              <w:t>String</w:t>
            </w:r>
          </w:p>
        </w:tc>
        <w:tc>
          <w:tcPr>
            <w:tcW w:w="0" w:type="auto"/>
            <w:vAlign w:val="center"/>
            <w:hideMark/>
          </w:tcPr>
          <w:p w:rsidR="00000000" w:rsidRDefault="00000000">
            <w:r>
              <w:t xml:space="preserve">ADL related events </w:t>
            </w:r>
            <w:r>
              <w:br/>
            </w:r>
            <w:r>
              <w:rPr>
                <w:rStyle w:val="HTML"/>
              </w:rPr>
              <w:t>rate_adl_start</w:t>
            </w:r>
            <w:r>
              <w:t xml:space="preserve">: ADL begins due to high insurance fund decline rate </w:t>
            </w:r>
            <w:r>
              <w:br/>
            </w:r>
            <w:r>
              <w:rPr>
                <w:rStyle w:val="HTML"/>
              </w:rPr>
              <w:t>bal_adl_start</w:t>
            </w:r>
            <w:r>
              <w:t xml:space="preserve">: ADL begins due to insurance fund balance falling </w:t>
            </w:r>
            <w:r>
              <w:br/>
            </w:r>
            <w:r>
              <w:rPr>
                <w:rStyle w:val="HTML"/>
              </w:rPr>
              <w:t>pos_adl_start</w:t>
            </w:r>
            <w:r>
              <w:t xml:space="preserve">：ADL begins due to the volume of liquidation orders falls to a certain level (only applicable to premarket symbols) </w:t>
            </w:r>
            <w:r>
              <w:br/>
            </w:r>
            <w:r>
              <w:rPr>
                <w:rStyle w:val="HTML"/>
              </w:rPr>
              <w:t>adl_end</w:t>
            </w:r>
            <w:r>
              <w:t xml:space="preserve">: ADL ends </w:t>
            </w:r>
            <w:r>
              <w:br/>
              <w:t xml:space="preserve">Only applicable when type is </w:t>
            </w:r>
            <w:r>
              <w:rPr>
                <w:rStyle w:val="HTML"/>
              </w:rPr>
              <w:t>adl</w:t>
            </w:r>
          </w:p>
        </w:tc>
      </w:tr>
      <w:tr w:rsidR="00000000">
        <w:trPr>
          <w:divId w:val="175387555"/>
          <w:tblCellSpacing w:w="15" w:type="dxa"/>
        </w:trPr>
        <w:tc>
          <w:tcPr>
            <w:tcW w:w="0" w:type="auto"/>
            <w:vAlign w:val="center"/>
            <w:hideMark/>
          </w:tcPr>
          <w:p w:rsidR="00000000" w:rsidRDefault="00000000">
            <w:r>
              <w:t>&gt; ts</w:t>
            </w:r>
          </w:p>
        </w:tc>
        <w:tc>
          <w:tcPr>
            <w:tcW w:w="0" w:type="auto"/>
            <w:vAlign w:val="center"/>
            <w:hideMark/>
          </w:tcPr>
          <w:p w:rsidR="00000000" w:rsidRDefault="00000000">
            <w:r>
              <w:t>String</w:t>
            </w:r>
          </w:p>
        </w:tc>
        <w:tc>
          <w:tcPr>
            <w:tcW w:w="0" w:type="auto"/>
            <w:vAlign w:val="center"/>
            <w:hideMark/>
          </w:tcPr>
          <w:p w:rsidR="00000000" w:rsidRDefault="00000000">
            <w:r>
              <w:t xml:space="preserve">The update timestamp of insurance fund. Unix timestamp format in milliseconds, e.g. </w:t>
            </w:r>
            <w:r>
              <w:rPr>
                <w:rStyle w:val="HTML"/>
              </w:rPr>
              <w:t>1597026383085</w:t>
            </w:r>
          </w:p>
        </w:tc>
      </w:tr>
    </w:tbl>
    <w:p w:rsidR="00000000" w:rsidRDefault="00000000">
      <w:pPr>
        <w:divId w:val="175387555"/>
      </w:pPr>
      <w:r>
        <w:t>The enumeration value `regular_update` of type field is used to present up-to-minute insurance fund change. The amt field will be used to present the difference of insurance fund balance when the type field is `liquidation_balance_</w:t>
      </w:r>
      <w:r>
        <w:rPr>
          <w:rStyle w:val="search-highlight"/>
        </w:rPr>
        <w:t>depos</w:t>
      </w:r>
      <w:r>
        <w:t xml:space="preserve">it`, `bankruptcy_loss` or `platform_revenue`, which is generated once per day around 08:00 am (UTC). When type is `regular_update`, the amt field will be returned as "". </w:t>
      </w:r>
    </w:p>
    <w:p w:rsidR="00000000" w:rsidRDefault="00000000">
      <w:pPr>
        <w:pStyle w:val="3"/>
        <w:divId w:val="175387555"/>
      </w:pPr>
      <w:r>
        <w:t>Unit convert</w:t>
      </w:r>
    </w:p>
    <w:p w:rsidR="00000000" w:rsidRDefault="00000000">
      <w:pPr>
        <w:pStyle w:val="a5"/>
        <w:divId w:val="175387555"/>
      </w:pPr>
      <w:r>
        <w:t>Convert the crypto value to the number of contracts, or vice versa</w:t>
      </w:r>
    </w:p>
    <w:p w:rsidR="00000000" w:rsidRDefault="00000000">
      <w:pPr>
        <w:pStyle w:val="4"/>
        <w:divId w:val="175387555"/>
      </w:pPr>
      <w:r>
        <w:t>Rate Limit: 10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/api/v5/public/convert-contract-coin</w:t>
      </w:r>
    </w:p>
    <w:p w:rsidR="00000000" w:rsidRDefault="00000000">
      <w:pPr>
        <w:pStyle w:val="a5"/>
        <w:ind w:left="720" w:right="720"/>
        <w:divId w:val="1510215093"/>
      </w:pPr>
      <w:r>
        <w:t>Request Example</w:t>
      </w:r>
    </w:p>
    <w:p w:rsidR="00000000" w:rsidRDefault="00000000">
      <w:pPr>
        <w:pStyle w:val="HTML0"/>
        <w:divId w:val="1543203960"/>
        <w:rPr>
          <w:rStyle w:val="HTML"/>
        </w:rPr>
      </w:pPr>
      <w:r>
        <w:rPr>
          <w:rStyle w:val="HTML"/>
        </w:rPr>
        <w:t>GET /api/v5/public/convert-contract-coin?instId</w:t>
      </w:r>
      <w:r>
        <w:rPr>
          <w:rStyle w:val="o"/>
        </w:rPr>
        <w:t>=</w:t>
      </w:r>
      <w:r>
        <w:rPr>
          <w:rStyle w:val="HTML"/>
        </w:rPr>
        <w:t>BTC-USD-SWAP&amp;px</w:t>
      </w:r>
      <w:r>
        <w:rPr>
          <w:rStyle w:val="o"/>
        </w:rPr>
        <w:t>=</w:t>
      </w:r>
      <w:r>
        <w:rPr>
          <w:rStyle w:val="HTML"/>
        </w:rPr>
        <w:t>35000&amp;sz</w:t>
      </w:r>
      <w:r>
        <w:rPr>
          <w:rStyle w:val="o"/>
        </w:rPr>
        <w:t>=</w:t>
      </w:r>
      <w:r>
        <w:rPr>
          <w:rStyle w:val="HTML"/>
        </w:rPr>
        <w:t>0.888</w:t>
      </w:r>
    </w:p>
    <w:p w:rsidR="00000000" w:rsidRDefault="00000000">
      <w:pPr>
        <w:pStyle w:val="HTML0"/>
        <w:divId w:val="1568684875"/>
        <w:rPr>
          <w:rStyle w:val="HTML"/>
          <w:vanish/>
        </w:rPr>
      </w:pPr>
      <w:r>
        <w:rPr>
          <w:rStyle w:val="kn"/>
          <w:vanish/>
        </w:rPr>
        <w:t>import</w:t>
      </w:r>
      <w:r>
        <w:rPr>
          <w:rStyle w:val="HTML"/>
          <w:vanish/>
        </w:rPr>
        <w:t xml:space="preserve"> </w:t>
      </w:r>
      <w:r>
        <w:rPr>
          <w:rStyle w:val="nn"/>
          <w:vanish/>
        </w:rPr>
        <w:t>okx.PublicData</w:t>
      </w:r>
      <w:r>
        <w:rPr>
          <w:rStyle w:val="HTML"/>
          <w:vanish/>
        </w:rPr>
        <w:t xml:space="preserve"> </w:t>
      </w:r>
      <w:r>
        <w:rPr>
          <w:rStyle w:val="k"/>
          <w:vanish/>
        </w:rPr>
        <w:t>as</w:t>
      </w:r>
      <w:r>
        <w:rPr>
          <w:rStyle w:val="HTML"/>
          <w:vanish/>
        </w:rPr>
        <w:t xml:space="preserve"> </w:t>
      </w:r>
      <w:r>
        <w:rPr>
          <w:rStyle w:val="n"/>
          <w:vanish/>
        </w:rPr>
        <w:t>PublicData</w:t>
      </w:r>
    </w:p>
    <w:p w:rsidR="00000000" w:rsidRDefault="00000000">
      <w:pPr>
        <w:pStyle w:val="HTML0"/>
        <w:divId w:val="1568684875"/>
        <w:rPr>
          <w:rStyle w:val="HTML"/>
          <w:vanish/>
        </w:rPr>
      </w:pPr>
    </w:p>
    <w:p w:rsidR="00000000" w:rsidRDefault="00000000">
      <w:pPr>
        <w:pStyle w:val="HTML0"/>
        <w:divId w:val="1568684875"/>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 0, Demo trading: 1</w:t>
      </w:r>
    </w:p>
    <w:p w:rsidR="00000000" w:rsidRDefault="00000000">
      <w:pPr>
        <w:pStyle w:val="HTML0"/>
        <w:divId w:val="1568684875"/>
        <w:rPr>
          <w:rStyle w:val="HTML"/>
          <w:vanish/>
        </w:rPr>
      </w:pPr>
    </w:p>
    <w:p w:rsidR="00000000" w:rsidRDefault="00000000">
      <w:pPr>
        <w:pStyle w:val="HTML0"/>
        <w:divId w:val="1568684875"/>
        <w:rPr>
          <w:rStyle w:val="HTML"/>
          <w:vanish/>
        </w:rPr>
      </w:pPr>
      <w:r>
        <w:rPr>
          <w:rStyle w:val="n"/>
          <w:vanish/>
        </w:rPr>
        <w:t>publicDataAPI</w:t>
      </w:r>
      <w:r>
        <w:rPr>
          <w:rStyle w:val="HTML"/>
          <w:vanish/>
        </w:rPr>
        <w:t xml:space="preserve"> </w:t>
      </w:r>
      <w:r>
        <w:rPr>
          <w:rStyle w:val="o"/>
          <w:vanish/>
        </w:rPr>
        <w:t>=</w:t>
      </w:r>
      <w:r>
        <w:rPr>
          <w:rStyle w:val="HTML"/>
          <w:vanish/>
        </w:rPr>
        <w:t xml:space="preserve"> </w:t>
      </w:r>
      <w:r>
        <w:rPr>
          <w:rStyle w:val="n"/>
          <w:vanish/>
        </w:rPr>
        <w:t>PublicData</w:t>
      </w:r>
      <w:r>
        <w:rPr>
          <w:rStyle w:val="p"/>
          <w:vanish/>
        </w:rPr>
        <w:t>.</w:t>
      </w:r>
      <w:r>
        <w:rPr>
          <w:rStyle w:val="n"/>
          <w:vanish/>
        </w:rPr>
        <w:t>PublicAPI</w:t>
      </w:r>
      <w:r>
        <w:rPr>
          <w:rStyle w:val="p"/>
          <w:vanish/>
        </w:rPr>
        <w:t>(</w:t>
      </w:r>
      <w:r>
        <w:rPr>
          <w:rStyle w:val="n"/>
          <w:vanish/>
        </w:rPr>
        <w:t>flag</w:t>
      </w:r>
      <w:r>
        <w:rPr>
          <w:rStyle w:val="o"/>
          <w:vanish/>
        </w:rPr>
        <w:t>=</w:t>
      </w:r>
      <w:r>
        <w:rPr>
          <w:rStyle w:val="n"/>
          <w:vanish/>
        </w:rPr>
        <w:t>flag</w:t>
      </w:r>
      <w:r>
        <w:rPr>
          <w:rStyle w:val="p"/>
          <w:vanish/>
        </w:rPr>
        <w:t>)</w:t>
      </w:r>
    </w:p>
    <w:p w:rsidR="00000000" w:rsidRDefault="00000000">
      <w:pPr>
        <w:pStyle w:val="HTML0"/>
        <w:divId w:val="1568684875"/>
        <w:rPr>
          <w:rStyle w:val="HTML"/>
          <w:vanish/>
        </w:rPr>
      </w:pPr>
    </w:p>
    <w:p w:rsidR="00000000" w:rsidRDefault="00000000">
      <w:pPr>
        <w:pStyle w:val="HTML0"/>
        <w:divId w:val="1568684875"/>
        <w:rPr>
          <w:rStyle w:val="HTML"/>
          <w:vanish/>
        </w:rPr>
      </w:pPr>
    </w:p>
    <w:p w:rsidR="00000000" w:rsidRDefault="00000000">
      <w:pPr>
        <w:pStyle w:val="HTML0"/>
        <w:divId w:val="1568684875"/>
        <w:rPr>
          <w:rStyle w:val="c1"/>
          <w:vanish/>
        </w:rPr>
      </w:pPr>
      <w:r>
        <w:rPr>
          <w:rStyle w:val="c1"/>
          <w:vanish/>
        </w:rPr>
        <w:t># Convert the crypto value to the number of contracts, or vice versa</w:t>
      </w:r>
    </w:p>
    <w:p w:rsidR="00000000" w:rsidRDefault="00000000">
      <w:pPr>
        <w:pStyle w:val="HTML0"/>
        <w:divId w:val="1568684875"/>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publicDataAPI</w:t>
      </w:r>
      <w:r>
        <w:rPr>
          <w:rStyle w:val="p"/>
          <w:vanish/>
        </w:rPr>
        <w:t>.</w:t>
      </w:r>
      <w:r>
        <w:rPr>
          <w:rStyle w:val="n"/>
          <w:vanish/>
        </w:rPr>
        <w:t>get_convert_contract_coin</w:t>
      </w:r>
      <w:r>
        <w:rPr>
          <w:rStyle w:val="p"/>
          <w:vanish/>
        </w:rPr>
        <w:t>(</w:t>
      </w:r>
    </w:p>
    <w:p w:rsidR="00000000" w:rsidRDefault="00000000">
      <w:pPr>
        <w:pStyle w:val="HTML0"/>
        <w:divId w:val="1568684875"/>
        <w:rPr>
          <w:rStyle w:val="HTML"/>
          <w:vanish/>
        </w:rPr>
      </w:pPr>
      <w:r>
        <w:rPr>
          <w:rStyle w:val="HTML"/>
          <w:vanish/>
        </w:rPr>
        <w:t xml:space="preserve">    </w:t>
      </w:r>
      <w:r>
        <w:rPr>
          <w:rStyle w:val="n"/>
          <w:vanish/>
        </w:rPr>
        <w:t>instId</w:t>
      </w:r>
      <w:r>
        <w:rPr>
          <w:rStyle w:val="o"/>
          <w:vanish/>
        </w:rPr>
        <w:t>=</w:t>
      </w:r>
      <w:r>
        <w:rPr>
          <w:rStyle w:val="s"/>
          <w:vanish/>
        </w:rPr>
        <w:t>"BTC-USD-SWAP"</w:t>
      </w:r>
      <w:r>
        <w:rPr>
          <w:rStyle w:val="p"/>
          <w:vanish/>
        </w:rPr>
        <w:t>,</w:t>
      </w:r>
    </w:p>
    <w:p w:rsidR="00000000" w:rsidRDefault="00000000">
      <w:pPr>
        <w:pStyle w:val="HTML0"/>
        <w:divId w:val="1568684875"/>
        <w:rPr>
          <w:rStyle w:val="HTML"/>
          <w:vanish/>
        </w:rPr>
      </w:pPr>
      <w:r>
        <w:rPr>
          <w:rStyle w:val="HTML"/>
          <w:vanish/>
        </w:rPr>
        <w:t xml:space="preserve">    </w:t>
      </w:r>
      <w:r>
        <w:rPr>
          <w:rStyle w:val="n"/>
          <w:vanish/>
        </w:rPr>
        <w:t>px</w:t>
      </w:r>
      <w:r>
        <w:rPr>
          <w:rStyle w:val="o"/>
          <w:vanish/>
        </w:rPr>
        <w:t>=</w:t>
      </w:r>
      <w:r>
        <w:rPr>
          <w:rStyle w:val="s"/>
          <w:vanish/>
        </w:rPr>
        <w:t>"35000"</w:t>
      </w:r>
      <w:r>
        <w:rPr>
          <w:rStyle w:val="p"/>
          <w:vanish/>
        </w:rPr>
        <w:t>,</w:t>
      </w:r>
    </w:p>
    <w:p w:rsidR="00000000" w:rsidRDefault="00000000">
      <w:pPr>
        <w:pStyle w:val="HTML0"/>
        <w:divId w:val="1568684875"/>
        <w:rPr>
          <w:rStyle w:val="HTML"/>
          <w:vanish/>
        </w:rPr>
      </w:pPr>
      <w:r>
        <w:rPr>
          <w:rStyle w:val="HTML"/>
          <w:vanish/>
        </w:rPr>
        <w:t xml:space="preserve">    </w:t>
      </w:r>
      <w:r>
        <w:rPr>
          <w:rStyle w:val="n"/>
          <w:vanish/>
        </w:rPr>
        <w:t>sz</w:t>
      </w:r>
      <w:r>
        <w:rPr>
          <w:rStyle w:val="o"/>
          <w:vanish/>
        </w:rPr>
        <w:t>=</w:t>
      </w:r>
      <w:r>
        <w:rPr>
          <w:rStyle w:val="s"/>
          <w:vanish/>
        </w:rPr>
        <w:t>"0.888"</w:t>
      </w:r>
    </w:p>
    <w:p w:rsidR="00000000" w:rsidRDefault="00000000">
      <w:pPr>
        <w:pStyle w:val="HTML0"/>
        <w:divId w:val="1568684875"/>
        <w:rPr>
          <w:rStyle w:val="HTML"/>
          <w:vanish/>
        </w:rPr>
      </w:pPr>
      <w:r>
        <w:rPr>
          <w:rStyle w:val="p"/>
          <w:vanish/>
        </w:rPr>
        <w:t>)</w:t>
      </w:r>
    </w:p>
    <w:p w:rsidR="00000000" w:rsidRDefault="00000000">
      <w:pPr>
        <w:pStyle w:val="HTML0"/>
        <w:divId w:val="1568684875"/>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380"/>
        <w:gridCol w:w="4948"/>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Convert type</w:t>
            </w:r>
            <w:r>
              <w:br/>
            </w:r>
            <w:r>
              <w:rPr>
                <w:rStyle w:val="HTML"/>
              </w:rPr>
              <w:t>1</w:t>
            </w:r>
            <w:r>
              <w:t>: Convert currency to contract</w:t>
            </w:r>
            <w:r>
              <w:br/>
            </w:r>
            <w:r>
              <w:rPr>
                <w:rStyle w:val="HTML"/>
              </w:rPr>
              <w:t>2</w:t>
            </w:r>
            <w:r>
              <w:t>: Convert contract to currency</w:t>
            </w:r>
            <w:r>
              <w:br/>
              <w:t xml:space="preserve">The default is </w:t>
            </w:r>
            <w:r>
              <w:rPr>
                <w:rStyle w:val="HTML"/>
              </w:rPr>
              <w:t>1</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ID</w:t>
            </w:r>
            <w:r>
              <w:br/>
              <w:t xml:space="preserve">only applicable to </w:t>
            </w:r>
            <w:r>
              <w:rPr>
                <w:rStyle w:val="HTML"/>
              </w:rPr>
              <w:t>FUTURES</w:t>
            </w:r>
            <w:r>
              <w:t>/</w:t>
            </w:r>
            <w:r>
              <w:rPr>
                <w:rStyle w:val="HTML"/>
              </w:rPr>
              <w:t>SWAP</w:t>
            </w:r>
            <w:r>
              <w:t>/</w:t>
            </w:r>
            <w:r>
              <w:rPr>
                <w:rStyle w:val="HTML"/>
              </w:rPr>
              <w:t>OPTION</w:t>
            </w:r>
          </w:p>
        </w:tc>
      </w:tr>
      <w:tr w:rsidR="00000000">
        <w:trPr>
          <w:divId w:val="175387555"/>
          <w:tblCellSpacing w:w="15" w:type="dxa"/>
        </w:trPr>
        <w:tc>
          <w:tcPr>
            <w:tcW w:w="0" w:type="auto"/>
            <w:vAlign w:val="center"/>
            <w:hideMark/>
          </w:tcPr>
          <w:p w:rsidR="00000000" w:rsidRDefault="00000000">
            <w:r>
              <w:t>sz</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Quantity to buy or sell</w:t>
            </w:r>
            <w:r>
              <w:br/>
              <w:t xml:space="preserve">It is quantity of currency while converting currency to contract; </w:t>
            </w:r>
            <w:r>
              <w:br/>
              <w:t>It is quantity of contract while converting contract to currency.</w:t>
            </w:r>
          </w:p>
        </w:tc>
      </w:tr>
      <w:tr w:rsidR="00000000">
        <w:trPr>
          <w:divId w:val="175387555"/>
          <w:tblCellSpacing w:w="15" w:type="dxa"/>
        </w:trPr>
        <w:tc>
          <w:tcPr>
            <w:tcW w:w="0" w:type="auto"/>
            <w:vAlign w:val="center"/>
            <w:hideMark/>
          </w:tcPr>
          <w:p w:rsidR="00000000" w:rsidRDefault="00000000">
            <w:r>
              <w:t>px</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Order price</w:t>
            </w:r>
            <w:r>
              <w:br/>
              <w:t>For crypto-margined contracts, it is necessary while converting.</w:t>
            </w:r>
            <w:r>
              <w:br/>
              <w:t>For USDT-margined contracts, it is necessary while converting between usdt and contract.</w:t>
            </w:r>
            <w:r>
              <w:br/>
              <w:t xml:space="preserve">It is optional while converting between coin and contract. </w:t>
            </w:r>
            <w:r>
              <w:br/>
              <w:t>For OPTION, it is optional.</w:t>
            </w:r>
          </w:p>
        </w:tc>
      </w:tr>
      <w:tr w:rsidR="00000000">
        <w:trPr>
          <w:divId w:val="175387555"/>
          <w:tblCellSpacing w:w="15" w:type="dxa"/>
        </w:trPr>
        <w:tc>
          <w:tcPr>
            <w:tcW w:w="0" w:type="auto"/>
            <w:vAlign w:val="center"/>
            <w:hideMark/>
          </w:tcPr>
          <w:p w:rsidR="00000000" w:rsidRDefault="00000000">
            <w:r>
              <w:t>unit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The unit of currency</w:t>
            </w:r>
            <w:r>
              <w:br/>
            </w:r>
            <w:r>
              <w:rPr>
                <w:rStyle w:val="HTML"/>
              </w:rPr>
              <w:t>coin</w:t>
            </w:r>
            <w:r>
              <w:br/>
            </w:r>
            <w:r>
              <w:rPr>
                <w:rStyle w:val="HTML"/>
              </w:rPr>
              <w:t>usds</w:t>
            </w:r>
            <w:r>
              <w:t>: USDT/USDC</w:t>
            </w:r>
            <w:r>
              <w:br/>
              <w:t>only applicable to USD</w:t>
            </w:r>
            <w:r>
              <w:rPr>
                <w:rFonts w:ascii="Segoe UI Symbol" w:hAnsi="Segoe UI Symbol" w:cs="Segoe UI Symbol"/>
              </w:rPr>
              <w:t>Ⓢ</w:t>
            </w:r>
            <w:r>
              <w:t xml:space="preserve">-margined contracts from </w:t>
            </w:r>
            <w:r>
              <w:rPr>
                <w:rStyle w:val="HTML"/>
              </w:rPr>
              <w:t>FUTURES</w:t>
            </w:r>
            <w:r>
              <w:t>/</w:t>
            </w:r>
            <w:r>
              <w:rPr>
                <w:rStyle w:val="HTML"/>
              </w:rPr>
              <w:t>SWAP</w:t>
            </w:r>
          </w:p>
        </w:tc>
      </w:tr>
      <w:tr w:rsidR="00000000">
        <w:trPr>
          <w:divId w:val="175387555"/>
          <w:tblCellSpacing w:w="15" w:type="dxa"/>
        </w:trPr>
        <w:tc>
          <w:tcPr>
            <w:tcW w:w="0" w:type="auto"/>
            <w:vAlign w:val="center"/>
            <w:hideMark/>
          </w:tcPr>
          <w:p w:rsidR="00000000" w:rsidRDefault="00000000">
            <w:r>
              <w:t>opType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Order type</w:t>
            </w:r>
            <w:r>
              <w:br/>
            </w:r>
            <w:r>
              <w:rPr>
                <w:rStyle w:val="HTML"/>
              </w:rPr>
              <w:t>open</w:t>
            </w:r>
            <w:r>
              <w:t xml:space="preserve">: round down sz when opening positions </w:t>
            </w:r>
            <w:r>
              <w:br/>
            </w:r>
            <w:r>
              <w:rPr>
                <w:rStyle w:val="HTML"/>
              </w:rPr>
              <w:t>close</w:t>
            </w:r>
            <w:r>
              <w:t xml:space="preserve">: round sz to the nearest when closing positions </w:t>
            </w:r>
            <w:r>
              <w:br/>
              <w:t xml:space="preserve">The default is </w:t>
            </w:r>
            <w:r>
              <w:rPr>
                <w:rStyle w:val="HTML"/>
              </w:rPr>
              <w:t>close</w:t>
            </w:r>
            <w:r>
              <w:t xml:space="preserve"> </w:t>
            </w:r>
            <w:r>
              <w:br/>
              <w:t xml:space="preserve">Applicable to </w:t>
            </w:r>
            <w:r>
              <w:rPr>
                <w:rStyle w:val="HTML"/>
              </w:rPr>
              <w:t>FUTURES</w:t>
            </w:r>
            <w:r>
              <w:t xml:space="preserve"> </w:t>
            </w:r>
            <w:r>
              <w:rPr>
                <w:rStyle w:val="HTML"/>
              </w:rPr>
              <w:t>SWAP</w:t>
            </w:r>
          </w:p>
        </w:tc>
      </w:tr>
    </w:tbl>
    <w:p w:rsidR="00000000" w:rsidRDefault="00000000">
      <w:pPr>
        <w:pStyle w:val="a5"/>
        <w:ind w:left="720" w:right="720"/>
        <w:divId w:val="673990967"/>
      </w:pPr>
      <w:r>
        <w:t>Response Example</w:t>
      </w:r>
    </w:p>
    <w:p w:rsidR="00000000" w:rsidRDefault="00000000">
      <w:pPr>
        <w:pStyle w:val="HTML0"/>
        <w:divId w:val="1533179441"/>
        <w:rPr>
          <w:rStyle w:val="w"/>
        </w:rPr>
      </w:pPr>
      <w:r>
        <w:rPr>
          <w:rStyle w:val="p"/>
        </w:rPr>
        <w:t>{</w:t>
      </w:r>
    </w:p>
    <w:p w:rsidR="00000000" w:rsidRDefault="00000000">
      <w:pPr>
        <w:pStyle w:val="HTML0"/>
        <w:divId w:val="1533179441"/>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533179441"/>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533179441"/>
        <w:rPr>
          <w:rStyle w:val="w"/>
        </w:rPr>
      </w:pPr>
      <w:r>
        <w:rPr>
          <w:rStyle w:val="w"/>
        </w:rPr>
        <w:t xml:space="preserve">        </w:t>
      </w:r>
      <w:r>
        <w:rPr>
          <w:rStyle w:val="p"/>
        </w:rPr>
        <w:t>{</w:t>
      </w:r>
    </w:p>
    <w:p w:rsidR="00000000" w:rsidRDefault="00000000">
      <w:pPr>
        <w:pStyle w:val="HTML0"/>
        <w:divId w:val="1533179441"/>
        <w:rPr>
          <w:rStyle w:val="w"/>
        </w:rPr>
      </w:pPr>
      <w:r>
        <w:rPr>
          <w:rStyle w:val="w"/>
        </w:rPr>
        <w:t xml:space="preserve">            </w:t>
      </w:r>
      <w:r>
        <w:rPr>
          <w:rStyle w:val="nl"/>
        </w:rPr>
        <w:t>"instId"</w:t>
      </w:r>
      <w:r>
        <w:rPr>
          <w:rStyle w:val="p"/>
        </w:rPr>
        <w:t>:</w:t>
      </w:r>
      <w:r>
        <w:rPr>
          <w:rStyle w:val="w"/>
        </w:rPr>
        <w:t xml:space="preserve"> </w:t>
      </w:r>
      <w:r>
        <w:rPr>
          <w:rStyle w:val="s2"/>
        </w:rPr>
        <w:t>"BTC-USD-SWAP"</w:t>
      </w:r>
      <w:r>
        <w:rPr>
          <w:rStyle w:val="p"/>
        </w:rPr>
        <w:t>,</w:t>
      </w:r>
    </w:p>
    <w:p w:rsidR="00000000" w:rsidRDefault="00000000">
      <w:pPr>
        <w:pStyle w:val="HTML0"/>
        <w:divId w:val="1533179441"/>
        <w:rPr>
          <w:rStyle w:val="w"/>
        </w:rPr>
      </w:pPr>
      <w:r>
        <w:rPr>
          <w:rStyle w:val="w"/>
        </w:rPr>
        <w:t xml:space="preserve">            </w:t>
      </w:r>
      <w:r>
        <w:rPr>
          <w:rStyle w:val="nl"/>
        </w:rPr>
        <w:t>"px"</w:t>
      </w:r>
      <w:r>
        <w:rPr>
          <w:rStyle w:val="p"/>
        </w:rPr>
        <w:t>:</w:t>
      </w:r>
      <w:r>
        <w:rPr>
          <w:rStyle w:val="w"/>
        </w:rPr>
        <w:t xml:space="preserve"> </w:t>
      </w:r>
      <w:r>
        <w:rPr>
          <w:rStyle w:val="s2"/>
        </w:rPr>
        <w:t>"35000"</w:t>
      </w:r>
      <w:r>
        <w:rPr>
          <w:rStyle w:val="p"/>
        </w:rPr>
        <w:t>,</w:t>
      </w:r>
    </w:p>
    <w:p w:rsidR="00000000" w:rsidRDefault="00000000">
      <w:pPr>
        <w:pStyle w:val="HTML0"/>
        <w:divId w:val="1533179441"/>
        <w:rPr>
          <w:rStyle w:val="w"/>
        </w:rPr>
      </w:pPr>
      <w:r>
        <w:rPr>
          <w:rStyle w:val="w"/>
        </w:rPr>
        <w:t xml:space="preserve">            </w:t>
      </w:r>
      <w:r>
        <w:rPr>
          <w:rStyle w:val="nl"/>
        </w:rPr>
        <w:t>"sz"</w:t>
      </w:r>
      <w:r>
        <w:rPr>
          <w:rStyle w:val="p"/>
        </w:rPr>
        <w:t>:</w:t>
      </w:r>
      <w:r>
        <w:rPr>
          <w:rStyle w:val="w"/>
        </w:rPr>
        <w:t xml:space="preserve"> </w:t>
      </w:r>
      <w:r>
        <w:rPr>
          <w:rStyle w:val="s2"/>
        </w:rPr>
        <w:t>"311"</w:t>
      </w:r>
      <w:r>
        <w:rPr>
          <w:rStyle w:val="p"/>
        </w:rPr>
        <w:t>,</w:t>
      </w:r>
    </w:p>
    <w:p w:rsidR="00000000" w:rsidRDefault="00000000">
      <w:pPr>
        <w:pStyle w:val="HTML0"/>
        <w:divId w:val="1533179441"/>
        <w:rPr>
          <w:rStyle w:val="w"/>
        </w:rPr>
      </w:pPr>
      <w:r>
        <w:rPr>
          <w:rStyle w:val="w"/>
        </w:rPr>
        <w:t xml:space="preserve">            </w:t>
      </w:r>
      <w:r>
        <w:rPr>
          <w:rStyle w:val="nl"/>
        </w:rPr>
        <w:t>"type"</w:t>
      </w:r>
      <w:r>
        <w:rPr>
          <w:rStyle w:val="p"/>
        </w:rPr>
        <w:t>:</w:t>
      </w:r>
      <w:r>
        <w:rPr>
          <w:rStyle w:val="w"/>
        </w:rPr>
        <w:t xml:space="preserve"> </w:t>
      </w:r>
      <w:r>
        <w:rPr>
          <w:rStyle w:val="s2"/>
        </w:rPr>
        <w:t>"1"</w:t>
      </w:r>
      <w:r>
        <w:rPr>
          <w:rStyle w:val="p"/>
        </w:rPr>
        <w:t>,</w:t>
      </w:r>
    </w:p>
    <w:p w:rsidR="00000000" w:rsidRDefault="00000000">
      <w:pPr>
        <w:pStyle w:val="HTML0"/>
        <w:divId w:val="1533179441"/>
        <w:rPr>
          <w:rStyle w:val="w"/>
        </w:rPr>
      </w:pPr>
      <w:r>
        <w:rPr>
          <w:rStyle w:val="w"/>
        </w:rPr>
        <w:t xml:space="preserve">            </w:t>
      </w:r>
      <w:r>
        <w:rPr>
          <w:rStyle w:val="nl"/>
        </w:rPr>
        <w:t>"unit"</w:t>
      </w:r>
      <w:r>
        <w:rPr>
          <w:rStyle w:val="p"/>
        </w:rPr>
        <w:t>:</w:t>
      </w:r>
      <w:r>
        <w:rPr>
          <w:rStyle w:val="w"/>
        </w:rPr>
        <w:t xml:space="preserve"> </w:t>
      </w:r>
      <w:r>
        <w:rPr>
          <w:rStyle w:val="s2"/>
        </w:rPr>
        <w:t>"coin"</w:t>
      </w:r>
    </w:p>
    <w:p w:rsidR="00000000" w:rsidRDefault="00000000">
      <w:pPr>
        <w:pStyle w:val="HTML0"/>
        <w:divId w:val="1533179441"/>
        <w:rPr>
          <w:rStyle w:val="w"/>
        </w:rPr>
      </w:pPr>
      <w:r>
        <w:rPr>
          <w:rStyle w:val="w"/>
        </w:rPr>
        <w:t xml:space="preserve">        </w:t>
      </w:r>
      <w:r>
        <w:rPr>
          <w:rStyle w:val="p"/>
        </w:rPr>
        <w:t>}</w:t>
      </w:r>
    </w:p>
    <w:p w:rsidR="00000000" w:rsidRDefault="00000000">
      <w:pPr>
        <w:pStyle w:val="HTML0"/>
        <w:divId w:val="1533179441"/>
        <w:rPr>
          <w:rStyle w:val="w"/>
        </w:rPr>
      </w:pPr>
      <w:r>
        <w:rPr>
          <w:rStyle w:val="w"/>
        </w:rPr>
        <w:t xml:space="preserve">    </w:t>
      </w:r>
      <w:r>
        <w:rPr>
          <w:rStyle w:val="p"/>
        </w:rPr>
        <w:t>],</w:t>
      </w:r>
    </w:p>
    <w:p w:rsidR="00000000" w:rsidRDefault="00000000">
      <w:pPr>
        <w:pStyle w:val="HTML0"/>
        <w:divId w:val="1533179441"/>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533179441"/>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 xml:space="preserve">Convert type </w:t>
            </w:r>
            <w:r>
              <w:br/>
            </w:r>
            <w:r>
              <w:rPr>
                <w:rStyle w:val="HTML"/>
              </w:rPr>
              <w:t>1</w:t>
            </w:r>
            <w:r>
              <w:t>: Convert currency to contract</w:t>
            </w:r>
            <w:r>
              <w:br/>
            </w:r>
            <w:r>
              <w:rPr>
                <w:rStyle w:val="HTML"/>
              </w:rPr>
              <w:t>2</w:t>
            </w:r>
            <w:r>
              <w:t>: Convert contract to currency</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px</w:t>
            </w:r>
          </w:p>
        </w:tc>
        <w:tc>
          <w:tcPr>
            <w:tcW w:w="0" w:type="auto"/>
            <w:vAlign w:val="center"/>
            <w:hideMark/>
          </w:tcPr>
          <w:p w:rsidR="00000000" w:rsidRDefault="00000000">
            <w:r>
              <w:t>String</w:t>
            </w:r>
          </w:p>
        </w:tc>
        <w:tc>
          <w:tcPr>
            <w:tcW w:w="0" w:type="auto"/>
            <w:vAlign w:val="center"/>
            <w:hideMark/>
          </w:tcPr>
          <w:p w:rsidR="00000000" w:rsidRDefault="00000000">
            <w:r>
              <w:t>Order price</w:t>
            </w:r>
          </w:p>
        </w:tc>
      </w:tr>
      <w:tr w:rsidR="00000000">
        <w:trPr>
          <w:divId w:val="175387555"/>
          <w:tblCellSpacing w:w="15" w:type="dxa"/>
        </w:trPr>
        <w:tc>
          <w:tcPr>
            <w:tcW w:w="0" w:type="auto"/>
            <w:vAlign w:val="center"/>
            <w:hideMark/>
          </w:tcPr>
          <w:p w:rsidR="00000000" w:rsidRDefault="00000000">
            <w:r>
              <w:t>sz</w:t>
            </w:r>
          </w:p>
        </w:tc>
        <w:tc>
          <w:tcPr>
            <w:tcW w:w="0" w:type="auto"/>
            <w:vAlign w:val="center"/>
            <w:hideMark/>
          </w:tcPr>
          <w:p w:rsidR="00000000" w:rsidRDefault="00000000">
            <w:r>
              <w:t>String</w:t>
            </w:r>
          </w:p>
        </w:tc>
        <w:tc>
          <w:tcPr>
            <w:tcW w:w="0" w:type="auto"/>
            <w:vAlign w:val="center"/>
            <w:hideMark/>
          </w:tcPr>
          <w:p w:rsidR="00000000" w:rsidRDefault="00000000">
            <w:r>
              <w:t>Quantity to buy or sell</w:t>
            </w:r>
            <w:r>
              <w:br/>
              <w:t>It is quantity of contract while converting currency to contract</w:t>
            </w:r>
            <w:r>
              <w:br/>
              <w:t>It is quantity of currency while contract to currency.</w:t>
            </w:r>
          </w:p>
        </w:tc>
      </w:tr>
      <w:tr w:rsidR="00000000">
        <w:trPr>
          <w:divId w:val="175387555"/>
          <w:tblCellSpacing w:w="15" w:type="dxa"/>
        </w:trPr>
        <w:tc>
          <w:tcPr>
            <w:tcW w:w="0" w:type="auto"/>
            <w:vAlign w:val="center"/>
            <w:hideMark/>
          </w:tcPr>
          <w:p w:rsidR="00000000" w:rsidRDefault="00000000">
            <w:r>
              <w:t>unit</w:t>
            </w:r>
          </w:p>
        </w:tc>
        <w:tc>
          <w:tcPr>
            <w:tcW w:w="0" w:type="auto"/>
            <w:vAlign w:val="center"/>
            <w:hideMark/>
          </w:tcPr>
          <w:p w:rsidR="00000000" w:rsidRDefault="00000000">
            <w:r>
              <w:t>String</w:t>
            </w:r>
          </w:p>
        </w:tc>
        <w:tc>
          <w:tcPr>
            <w:tcW w:w="0" w:type="auto"/>
            <w:vAlign w:val="center"/>
            <w:hideMark/>
          </w:tcPr>
          <w:p w:rsidR="00000000" w:rsidRDefault="00000000">
            <w:r>
              <w:t>The unit of currency</w:t>
            </w:r>
            <w:r>
              <w:br/>
            </w:r>
            <w:r>
              <w:rPr>
                <w:rStyle w:val="HTML"/>
              </w:rPr>
              <w:t>coin</w:t>
            </w:r>
            <w:r>
              <w:br/>
            </w:r>
            <w:r>
              <w:rPr>
                <w:rStyle w:val="HTML"/>
              </w:rPr>
              <w:t>usds</w:t>
            </w:r>
            <w:r>
              <w:t>: USDT/USDC</w:t>
            </w:r>
          </w:p>
        </w:tc>
      </w:tr>
    </w:tbl>
    <w:p w:rsidR="00000000" w:rsidRDefault="00000000">
      <w:pPr>
        <w:pStyle w:val="3"/>
        <w:divId w:val="175387555"/>
      </w:pPr>
      <w:r>
        <w:t>Get option tick bands</w:t>
      </w:r>
    </w:p>
    <w:p w:rsidR="00000000" w:rsidRDefault="00000000">
      <w:pPr>
        <w:pStyle w:val="a5"/>
        <w:divId w:val="175387555"/>
      </w:pPr>
      <w:r>
        <w:t>Get option tick bands information</w:t>
      </w:r>
    </w:p>
    <w:p w:rsidR="00000000" w:rsidRDefault="00000000">
      <w:pPr>
        <w:pStyle w:val="4"/>
        <w:divId w:val="175387555"/>
      </w:pPr>
      <w:r>
        <w:t>Rate Limit: 5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/api/v5/public/instrument-tick-bands</w:t>
      </w:r>
    </w:p>
    <w:p w:rsidR="00000000" w:rsidRDefault="00000000">
      <w:pPr>
        <w:pStyle w:val="a5"/>
        <w:ind w:left="720" w:right="720"/>
        <w:divId w:val="1519275550"/>
      </w:pPr>
      <w:r>
        <w:t>Request Example</w:t>
      </w:r>
    </w:p>
    <w:p w:rsidR="00000000" w:rsidRDefault="00000000">
      <w:pPr>
        <w:pStyle w:val="HTML0"/>
        <w:divId w:val="1883832739"/>
        <w:rPr>
          <w:rStyle w:val="HTML"/>
        </w:rPr>
      </w:pPr>
      <w:r>
        <w:rPr>
          <w:rStyle w:val="HTML"/>
        </w:rPr>
        <w:t>GET /api/v5/public/instrument-tick-bands?instType</w:t>
      </w:r>
      <w:r>
        <w:rPr>
          <w:rStyle w:val="o"/>
        </w:rPr>
        <w:t>=</w:t>
      </w:r>
      <w:r>
        <w:rPr>
          <w:rStyle w:val="HTML"/>
        </w:rPr>
        <w:t>OPTION</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058"/>
        <w:gridCol w:w="307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type</w:t>
            </w:r>
            <w:r>
              <w:br/>
            </w:r>
            <w:r>
              <w:rPr>
                <w:rStyle w:val="HTML"/>
              </w:rPr>
              <w:t>OPTION</w:t>
            </w:r>
          </w:p>
        </w:tc>
      </w:tr>
      <w:tr w:rsidR="00000000">
        <w:trPr>
          <w:divId w:val="175387555"/>
          <w:tblCellSpacing w:w="15" w:type="dxa"/>
        </w:trPr>
        <w:tc>
          <w:tcPr>
            <w:tcW w:w="0" w:type="auto"/>
            <w:vAlign w:val="center"/>
            <w:hideMark/>
          </w:tcPr>
          <w:p w:rsidR="00000000" w:rsidRDefault="00000000">
            <w:r>
              <w:t>instFamily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family</w:t>
            </w:r>
            <w:r>
              <w:br/>
              <w:t>Only applicable to OPTION</w:t>
            </w:r>
          </w:p>
        </w:tc>
      </w:tr>
    </w:tbl>
    <w:p w:rsidR="00000000" w:rsidRDefault="00000000">
      <w:pPr>
        <w:pStyle w:val="a5"/>
        <w:ind w:left="720" w:right="720"/>
        <w:divId w:val="1364287956"/>
      </w:pPr>
      <w:r>
        <w:t>Response Example</w:t>
      </w:r>
    </w:p>
    <w:p w:rsidR="00000000" w:rsidRDefault="00000000">
      <w:pPr>
        <w:pStyle w:val="HTML0"/>
        <w:divId w:val="631442335"/>
        <w:rPr>
          <w:rStyle w:val="w"/>
        </w:rPr>
      </w:pPr>
      <w:r>
        <w:rPr>
          <w:rStyle w:val="p"/>
        </w:rPr>
        <w:t>{</w:t>
      </w:r>
    </w:p>
    <w:p w:rsidR="00000000" w:rsidRDefault="00000000">
      <w:pPr>
        <w:pStyle w:val="HTML0"/>
        <w:divId w:val="631442335"/>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631442335"/>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631442335"/>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631442335"/>
        <w:rPr>
          <w:rStyle w:val="w"/>
        </w:rPr>
      </w:pPr>
      <w:r>
        <w:rPr>
          <w:rStyle w:val="w"/>
        </w:rPr>
        <w:t xml:space="preserve">        </w:t>
      </w:r>
      <w:r>
        <w:rPr>
          <w:rStyle w:val="p"/>
        </w:rPr>
        <w:t>{</w:t>
      </w:r>
    </w:p>
    <w:p w:rsidR="00000000" w:rsidRDefault="00000000">
      <w:pPr>
        <w:pStyle w:val="HTML0"/>
        <w:divId w:val="631442335"/>
        <w:rPr>
          <w:rStyle w:val="w"/>
        </w:rPr>
      </w:pPr>
      <w:r>
        <w:rPr>
          <w:rStyle w:val="w"/>
        </w:rPr>
        <w:t xml:space="preserve">            </w:t>
      </w:r>
      <w:r>
        <w:rPr>
          <w:rStyle w:val="nl"/>
        </w:rPr>
        <w:t>"instType"</w:t>
      </w:r>
      <w:r>
        <w:rPr>
          <w:rStyle w:val="p"/>
        </w:rPr>
        <w:t>:</w:t>
      </w:r>
      <w:r>
        <w:rPr>
          <w:rStyle w:val="w"/>
        </w:rPr>
        <w:t xml:space="preserve"> </w:t>
      </w:r>
      <w:r>
        <w:rPr>
          <w:rStyle w:val="s2"/>
        </w:rPr>
        <w:t>"OPTION"</w:t>
      </w:r>
      <w:r>
        <w:rPr>
          <w:rStyle w:val="p"/>
        </w:rPr>
        <w:t>,</w:t>
      </w:r>
    </w:p>
    <w:p w:rsidR="00000000" w:rsidRDefault="00000000">
      <w:pPr>
        <w:pStyle w:val="HTML0"/>
        <w:divId w:val="631442335"/>
        <w:rPr>
          <w:rStyle w:val="w"/>
        </w:rPr>
      </w:pPr>
      <w:r>
        <w:rPr>
          <w:rStyle w:val="w"/>
        </w:rPr>
        <w:t xml:space="preserve">            </w:t>
      </w:r>
      <w:r>
        <w:rPr>
          <w:rStyle w:val="nl"/>
        </w:rPr>
        <w:t>"instFamily"</w:t>
      </w:r>
      <w:r>
        <w:rPr>
          <w:rStyle w:val="p"/>
        </w:rPr>
        <w:t>:</w:t>
      </w:r>
      <w:r>
        <w:rPr>
          <w:rStyle w:val="w"/>
        </w:rPr>
        <w:t xml:space="preserve"> </w:t>
      </w:r>
      <w:r>
        <w:rPr>
          <w:rStyle w:val="s2"/>
        </w:rPr>
        <w:t>"BTC-USD"</w:t>
      </w:r>
      <w:r>
        <w:rPr>
          <w:rStyle w:val="p"/>
        </w:rPr>
        <w:t>,</w:t>
      </w:r>
    </w:p>
    <w:p w:rsidR="00000000" w:rsidRDefault="00000000">
      <w:pPr>
        <w:pStyle w:val="HTML0"/>
        <w:divId w:val="631442335"/>
        <w:rPr>
          <w:rStyle w:val="w"/>
        </w:rPr>
      </w:pPr>
      <w:r>
        <w:rPr>
          <w:rStyle w:val="w"/>
        </w:rPr>
        <w:t xml:space="preserve">            </w:t>
      </w:r>
      <w:r>
        <w:rPr>
          <w:rStyle w:val="nl"/>
        </w:rPr>
        <w:t>"tickBand"</w:t>
      </w:r>
      <w:r>
        <w:rPr>
          <w:rStyle w:val="p"/>
        </w:rPr>
        <w:t>:</w:t>
      </w:r>
      <w:r>
        <w:rPr>
          <w:rStyle w:val="w"/>
        </w:rPr>
        <w:t xml:space="preserve"> </w:t>
      </w:r>
      <w:r>
        <w:rPr>
          <w:rStyle w:val="p"/>
        </w:rPr>
        <w:t>[</w:t>
      </w:r>
    </w:p>
    <w:p w:rsidR="00000000" w:rsidRDefault="00000000">
      <w:pPr>
        <w:pStyle w:val="HTML0"/>
        <w:divId w:val="631442335"/>
        <w:rPr>
          <w:rStyle w:val="w"/>
        </w:rPr>
      </w:pPr>
      <w:r>
        <w:rPr>
          <w:rStyle w:val="w"/>
        </w:rPr>
        <w:t xml:space="preserve">                </w:t>
      </w:r>
      <w:r>
        <w:rPr>
          <w:rStyle w:val="p"/>
        </w:rPr>
        <w:t>{</w:t>
      </w:r>
    </w:p>
    <w:p w:rsidR="00000000" w:rsidRDefault="00000000">
      <w:pPr>
        <w:pStyle w:val="HTML0"/>
        <w:divId w:val="631442335"/>
        <w:rPr>
          <w:rStyle w:val="w"/>
        </w:rPr>
      </w:pPr>
      <w:r>
        <w:rPr>
          <w:rStyle w:val="w"/>
        </w:rPr>
        <w:t xml:space="preserve">                    </w:t>
      </w:r>
      <w:r>
        <w:rPr>
          <w:rStyle w:val="nl"/>
        </w:rPr>
        <w:t>"minPx"</w:t>
      </w:r>
      <w:r>
        <w:rPr>
          <w:rStyle w:val="p"/>
        </w:rPr>
        <w:t>:</w:t>
      </w:r>
      <w:r>
        <w:rPr>
          <w:rStyle w:val="w"/>
        </w:rPr>
        <w:t xml:space="preserve"> </w:t>
      </w:r>
      <w:r>
        <w:rPr>
          <w:rStyle w:val="s2"/>
        </w:rPr>
        <w:t>"0"</w:t>
      </w:r>
      <w:r>
        <w:rPr>
          <w:rStyle w:val="p"/>
        </w:rPr>
        <w:t>,</w:t>
      </w:r>
    </w:p>
    <w:p w:rsidR="00000000" w:rsidRDefault="00000000">
      <w:pPr>
        <w:pStyle w:val="HTML0"/>
        <w:divId w:val="631442335"/>
        <w:rPr>
          <w:rStyle w:val="w"/>
        </w:rPr>
      </w:pPr>
      <w:r>
        <w:rPr>
          <w:rStyle w:val="w"/>
        </w:rPr>
        <w:t xml:space="preserve">                    </w:t>
      </w:r>
      <w:r>
        <w:rPr>
          <w:rStyle w:val="nl"/>
        </w:rPr>
        <w:t>"maxPx"</w:t>
      </w:r>
      <w:r>
        <w:rPr>
          <w:rStyle w:val="p"/>
        </w:rPr>
        <w:t>:</w:t>
      </w:r>
      <w:r>
        <w:rPr>
          <w:rStyle w:val="w"/>
        </w:rPr>
        <w:t xml:space="preserve"> </w:t>
      </w:r>
      <w:r>
        <w:rPr>
          <w:rStyle w:val="s2"/>
        </w:rPr>
        <w:t>"100"</w:t>
      </w:r>
      <w:r>
        <w:rPr>
          <w:rStyle w:val="p"/>
        </w:rPr>
        <w:t>,</w:t>
      </w:r>
    </w:p>
    <w:p w:rsidR="00000000" w:rsidRDefault="00000000">
      <w:pPr>
        <w:pStyle w:val="HTML0"/>
        <w:divId w:val="631442335"/>
        <w:rPr>
          <w:rStyle w:val="w"/>
        </w:rPr>
      </w:pPr>
      <w:r>
        <w:rPr>
          <w:rStyle w:val="w"/>
        </w:rPr>
        <w:t xml:space="preserve">                    </w:t>
      </w:r>
      <w:r>
        <w:rPr>
          <w:rStyle w:val="nl"/>
        </w:rPr>
        <w:t>"tickSz"</w:t>
      </w:r>
      <w:r>
        <w:rPr>
          <w:rStyle w:val="p"/>
        </w:rPr>
        <w:t>:</w:t>
      </w:r>
      <w:r>
        <w:rPr>
          <w:rStyle w:val="w"/>
        </w:rPr>
        <w:t xml:space="preserve"> </w:t>
      </w:r>
      <w:r>
        <w:rPr>
          <w:rStyle w:val="s2"/>
        </w:rPr>
        <w:t>"0.1"</w:t>
      </w:r>
    </w:p>
    <w:p w:rsidR="00000000" w:rsidRDefault="00000000">
      <w:pPr>
        <w:pStyle w:val="HTML0"/>
        <w:divId w:val="631442335"/>
        <w:rPr>
          <w:rStyle w:val="w"/>
        </w:rPr>
      </w:pPr>
      <w:r>
        <w:rPr>
          <w:rStyle w:val="w"/>
        </w:rPr>
        <w:t xml:space="preserve">                </w:t>
      </w:r>
      <w:r>
        <w:rPr>
          <w:rStyle w:val="p"/>
        </w:rPr>
        <w:t>},</w:t>
      </w:r>
    </w:p>
    <w:p w:rsidR="00000000" w:rsidRDefault="00000000">
      <w:pPr>
        <w:pStyle w:val="HTML0"/>
        <w:divId w:val="631442335"/>
        <w:rPr>
          <w:rStyle w:val="w"/>
        </w:rPr>
      </w:pPr>
      <w:r>
        <w:rPr>
          <w:rStyle w:val="w"/>
        </w:rPr>
        <w:t xml:space="preserve">                </w:t>
      </w:r>
      <w:r>
        <w:rPr>
          <w:rStyle w:val="p"/>
        </w:rPr>
        <w:t>{</w:t>
      </w:r>
    </w:p>
    <w:p w:rsidR="00000000" w:rsidRDefault="00000000">
      <w:pPr>
        <w:pStyle w:val="HTML0"/>
        <w:divId w:val="631442335"/>
        <w:rPr>
          <w:rStyle w:val="w"/>
        </w:rPr>
      </w:pPr>
      <w:r>
        <w:rPr>
          <w:rStyle w:val="w"/>
        </w:rPr>
        <w:t xml:space="preserve">                    </w:t>
      </w:r>
      <w:r>
        <w:rPr>
          <w:rStyle w:val="nl"/>
        </w:rPr>
        <w:t>"minPx"</w:t>
      </w:r>
      <w:r>
        <w:rPr>
          <w:rStyle w:val="p"/>
        </w:rPr>
        <w:t>:</w:t>
      </w:r>
      <w:r>
        <w:rPr>
          <w:rStyle w:val="w"/>
        </w:rPr>
        <w:t xml:space="preserve"> </w:t>
      </w:r>
      <w:r>
        <w:rPr>
          <w:rStyle w:val="s2"/>
        </w:rPr>
        <w:t>"100"</w:t>
      </w:r>
      <w:r>
        <w:rPr>
          <w:rStyle w:val="p"/>
        </w:rPr>
        <w:t>,</w:t>
      </w:r>
    </w:p>
    <w:p w:rsidR="00000000" w:rsidRDefault="00000000">
      <w:pPr>
        <w:pStyle w:val="HTML0"/>
        <w:divId w:val="631442335"/>
        <w:rPr>
          <w:rStyle w:val="w"/>
        </w:rPr>
      </w:pPr>
      <w:r>
        <w:rPr>
          <w:rStyle w:val="w"/>
        </w:rPr>
        <w:t xml:space="preserve">                    </w:t>
      </w:r>
      <w:r>
        <w:rPr>
          <w:rStyle w:val="nl"/>
        </w:rPr>
        <w:t>"maxPx"</w:t>
      </w:r>
      <w:r>
        <w:rPr>
          <w:rStyle w:val="p"/>
        </w:rPr>
        <w:t>:</w:t>
      </w:r>
      <w:r>
        <w:rPr>
          <w:rStyle w:val="w"/>
        </w:rPr>
        <w:t xml:space="preserve"> </w:t>
      </w:r>
      <w:r>
        <w:rPr>
          <w:rStyle w:val="s2"/>
        </w:rPr>
        <w:t>"10000"</w:t>
      </w:r>
      <w:r>
        <w:rPr>
          <w:rStyle w:val="p"/>
        </w:rPr>
        <w:t>,</w:t>
      </w:r>
    </w:p>
    <w:p w:rsidR="00000000" w:rsidRDefault="00000000">
      <w:pPr>
        <w:pStyle w:val="HTML0"/>
        <w:divId w:val="631442335"/>
        <w:rPr>
          <w:rStyle w:val="w"/>
        </w:rPr>
      </w:pPr>
      <w:r>
        <w:rPr>
          <w:rStyle w:val="w"/>
        </w:rPr>
        <w:t xml:space="preserve">                    </w:t>
      </w:r>
      <w:r>
        <w:rPr>
          <w:rStyle w:val="nl"/>
        </w:rPr>
        <w:t>"tickSz"</w:t>
      </w:r>
      <w:r>
        <w:rPr>
          <w:rStyle w:val="p"/>
        </w:rPr>
        <w:t>:</w:t>
      </w:r>
      <w:r>
        <w:rPr>
          <w:rStyle w:val="w"/>
        </w:rPr>
        <w:t xml:space="preserve"> </w:t>
      </w:r>
      <w:r>
        <w:rPr>
          <w:rStyle w:val="s2"/>
        </w:rPr>
        <w:t>"1"</w:t>
      </w:r>
    </w:p>
    <w:p w:rsidR="00000000" w:rsidRDefault="00000000">
      <w:pPr>
        <w:pStyle w:val="HTML0"/>
        <w:divId w:val="631442335"/>
        <w:rPr>
          <w:rStyle w:val="w"/>
        </w:rPr>
      </w:pPr>
      <w:r>
        <w:rPr>
          <w:rStyle w:val="w"/>
        </w:rPr>
        <w:t xml:space="preserve">                </w:t>
      </w:r>
      <w:r>
        <w:rPr>
          <w:rStyle w:val="p"/>
        </w:rPr>
        <w:t>}</w:t>
      </w:r>
    </w:p>
    <w:p w:rsidR="00000000" w:rsidRDefault="00000000">
      <w:pPr>
        <w:pStyle w:val="HTML0"/>
        <w:divId w:val="631442335"/>
        <w:rPr>
          <w:rStyle w:val="w"/>
        </w:rPr>
      </w:pPr>
      <w:r>
        <w:rPr>
          <w:rStyle w:val="w"/>
        </w:rPr>
        <w:t xml:space="preserve">            </w:t>
      </w:r>
      <w:r>
        <w:rPr>
          <w:rStyle w:val="p"/>
        </w:rPr>
        <w:t>]</w:t>
      </w:r>
    </w:p>
    <w:p w:rsidR="00000000" w:rsidRDefault="00000000">
      <w:pPr>
        <w:pStyle w:val="HTML0"/>
        <w:divId w:val="631442335"/>
        <w:rPr>
          <w:rStyle w:val="w"/>
        </w:rPr>
      </w:pPr>
      <w:r>
        <w:rPr>
          <w:rStyle w:val="w"/>
        </w:rPr>
        <w:t xml:space="preserve">        </w:t>
      </w:r>
      <w:r>
        <w:rPr>
          <w:rStyle w:val="p"/>
        </w:rPr>
        <w:t>},</w:t>
      </w:r>
    </w:p>
    <w:p w:rsidR="00000000" w:rsidRDefault="00000000">
      <w:pPr>
        <w:pStyle w:val="HTML0"/>
        <w:divId w:val="631442335"/>
        <w:rPr>
          <w:rStyle w:val="w"/>
        </w:rPr>
      </w:pPr>
      <w:r>
        <w:rPr>
          <w:rStyle w:val="w"/>
        </w:rPr>
        <w:t xml:space="preserve">        </w:t>
      </w:r>
      <w:r>
        <w:rPr>
          <w:rStyle w:val="p"/>
        </w:rPr>
        <w:t>{</w:t>
      </w:r>
    </w:p>
    <w:p w:rsidR="00000000" w:rsidRDefault="00000000">
      <w:pPr>
        <w:pStyle w:val="HTML0"/>
        <w:divId w:val="631442335"/>
        <w:rPr>
          <w:rStyle w:val="w"/>
        </w:rPr>
      </w:pPr>
      <w:r>
        <w:rPr>
          <w:rStyle w:val="w"/>
        </w:rPr>
        <w:t xml:space="preserve">            </w:t>
      </w:r>
      <w:r>
        <w:rPr>
          <w:rStyle w:val="nl"/>
        </w:rPr>
        <w:t>"instType"</w:t>
      </w:r>
      <w:r>
        <w:rPr>
          <w:rStyle w:val="p"/>
        </w:rPr>
        <w:t>:</w:t>
      </w:r>
      <w:r>
        <w:rPr>
          <w:rStyle w:val="w"/>
        </w:rPr>
        <w:t xml:space="preserve"> </w:t>
      </w:r>
      <w:r>
        <w:rPr>
          <w:rStyle w:val="s2"/>
        </w:rPr>
        <w:t>"OPTION"</w:t>
      </w:r>
      <w:r>
        <w:rPr>
          <w:rStyle w:val="p"/>
        </w:rPr>
        <w:t>,</w:t>
      </w:r>
    </w:p>
    <w:p w:rsidR="00000000" w:rsidRDefault="00000000">
      <w:pPr>
        <w:pStyle w:val="HTML0"/>
        <w:divId w:val="631442335"/>
        <w:rPr>
          <w:rStyle w:val="w"/>
        </w:rPr>
      </w:pPr>
      <w:r>
        <w:rPr>
          <w:rStyle w:val="w"/>
        </w:rPr>
        <w:t xml:space="preserve">            </w:t>
      </w:r>
      <w:r>
        <w:rPr>
          <w:rStyle w:val="nl"/>
        </w:rPr>
        <w:t>"instFamily"</w:t>
      </w:r>
      <w:r>
        <w:rPr>
          <w:rStyle w:val="p"/>
        </w:rPr>
        <w:t>:</w:t>
      </w:r>
      <w:r>
        <w:rPr>
          <w:rStyle w:val="w"/>
        </w:rPr>
        <w:t xml:space="preserve"> </w:t>
      </w:r>
      <w:r>
        <w:rPr>
          <w:rStyle w:val="s2"/>
        </w:rPr>
        <w:t>"ETH-USD"</w:t>
      </w:r>
      <w:r>
        <w:rPr>
          <w:rStyle w:val="p"/>
        </w:rPr>
        <w:t>,</w:t>
      </w:r>
    </w:p>
    <w:p w:rsidR="00000000" w:rsidRDefault="00000000">
      <w:pPr>
        <w:pStyle w:val="HTML0"/>
        <w:divId w:val="631442335"/>
        <w:rPr>
          <w:rStyle w:val="w"/>
        </w:rPr>
      </w:pPr>
      <w:r>
        <w:rPr>
          <w:rStyle w:val="w"/>
        </w:rPr>
        <w:t xml:space="preserve">            </w:t>
      </w:r>
      <w:r>
        <w:rPr>
          <w:rStyle w:val="nl"/>
        </w:rPr>
        <w:t>"tickBand"</w:t>
      </w:r>
      <w:r>
        <w:rPr>
          <w:rStyle w:val="p"/>
        </w:rPr>
        <w:t>:</w:t>
      </w:r>
      <w:r>
        <w:rPr>
          <w:rStyle w:val="w"/>
        </w:rPr>
        <w:t xml:space="preserve"> </w:t>
      </w:r>
      <w:r>
        <w:rPr>
          <w:rStyle w:val="p"/>
        </w:rPr>
        <w:t>[</w:t>
      </w:r>
    </w:p>
    <w:p w:rsidR="00000000" w:rsidRDefault="00000000">
      <w:pPr>
        <w:pStyle w:val="HTML0"/>
        <w:divId w:val="631442335"/>
        <w:rPr>
          <w:rStyle w:val="w"/>
        </w:rPr>
      </w:pPr>
      <w:r>
        <w:rPr>
          <w:rStyle w:val="w"/>
        </w:rPr>
        <w:t xml:space="preserve">                </w:t>
      </w:r>
      <w:r>
        <w:rPr>
          <w:rStyle w:val="p"/>
        </w:rPr>
        <w:t>{</w:t>
      </w:r>
    </w:p>
    <w:p w:rsidR="00000000" w:rsidRDefault="00000000">
      <w:pPr>
        <w:pStyle w:val="HTML0"/>
        <w:divId w:val="631442335"/>
        <w:rPr>
          <w:rStyle w:val="w"/>
        </w:rPr>
      </w:pPr>
      <w:r>
        <w:rPr>
          <w:rStyle w:val="w"/>
        </w:rPr>
        <w:t xml:space="preserve">                    </w:t>
      </w:r>
      <w:r>
        <w:rPr>
          <w:rStyle w:val="nl"/>
        </w:rPr>
        <w:t>"minPx"</w:t>
      </w:r>
      <w:r>
        <w:rPr>
          <w:rStyle w:val="p"/>
        </w:rPr>
        <w:t>:</w:t>
      </w:r>
      <w:r>
        <w:rPr>
          <w:rStyle w:val="w"/>
        </w:rPr>
        <w:t xml:space="preserve"> </w:t>
      </w:r>
      <w:r>
        <w:rPr>
          <w:rStyle w:val="s2"/>
        </w:rPr>
        <w:t>"0"</w:t>
      </w:r>
      <w:r>
        <w:rPr>
          <w:rStyle w:val="p"/>
        </w:rPr>
        <w:t>,</w:t>
      </w:r>
    </w:p>
    <w:p w:rsidR="00000000" w:rsidRDefault="00000000">
      <w:pPr>
        <w:pStyle w:val="HTML0"/>
        <w:divId w:val="631442335"/>
        <w:rPr>
          <w:rStyle w:val="w"/>
        </w:rPr>
      </w:pPr>
      <w:r>
        <w:rPr>
          <w:rStyle w:val="w"/>
        </w:rPr>
        <w:t xml:space="preserve">                    </w:t>
      </w:r>
      <w:r>
        <w:rPr>
          <w:rStyle w:val="nl"/>
        </w:rPr>
        <w:t>"maxPx"</w:t>
      </w:r>
      <w:r>
        <w:rPr>
          <w:rStyle w:val="p"/>
        </w:rPr>
        <w:t>:</w:t>
      </w:r>
      <w:r>
        <w:rPr>
          <w:rStyle w:val="w"/>
        </w:rPr>
        <w:t xml:space="preserve"> </w:t>
      </w:r>
      <w:r>
        <w:rPr>
          <w:rStyle w:val="s2"/>
        </w:rPr>
        <w:t>"100"</w:t>
      </w:r>
      <w:r>
        <w:rPr>
          <w:rStyle w:val="p"/>
        </w:rPr>
        <w:t>,</w:t>
      </w:r>
    </w:p>
    <w:p w:rsidR="00000000" w:rsidRDefault="00000000">
      <w:pPr>
        <w:pStyle w:val="HTML0"/>
        <w:divId w:val="631442335"/>
        <w:rPr>
          <w:rStyle w:val="w"/>
        </w:rPr>
      </w:pPr>
      <w:r>
        <w:rPr>
          <w:rStyle w:val="w"/>
        </w:rPr>
        <w:t xml:space="preserve">                    </w:t>
      </w:r>
      <w:r>
        <w:rPr>
          <w:rStyle w:val="nl"/>
        </w:rPr>
        <w:t>"tickSz"</w:t>
      </w:r>
      <w:r>
        <w:rPr>
          <w:rStyle w:val="p"/>
        </w:rPr>
        <w:t>:</w:t>
      </w:r>
      <w:r>
        <w:rPr>
          <w:rStyle w:val="w"/>
        </w:rPr>
        <w:t xml:space="preserve"> </w:t>
      </w:r>
      <w:r>
        <w:rPr>
          <w:rStyle w:val="s2"/>
        </w:rPr>
        <w:t>"0.1"</w:t>
      </w:r>
    </w:p>
    <w:p w:rsidR="00000000" w:rsidRDefault="00000000">
      <w:pPr>
        <w:pStyle w:val="HTML0"/>
        <w:divId w:val="631442335"/>
        <w:rPr>
          <w:rStyle w:val="w"/>
        </w:rPr>
      </w:pPr>
      <w:r>
        <w:rPr>
          <w:rStyle w:val="w"/>
        </w:rPr>
        <w:t xml:space="preserve">                </w:t>
      </w:r>
      <w:r>
        <w:rPr>
          <w:rStyle w:val="p"/>
        </w:rPr>
        <w:t>},</w:t>
      </w:r>
    </w:p>
    <w:p w:rsidR="00000000" w:rsidRDefault="00000000">
      <w:pPr>
        <w:pStyle w:val="HTML0"/>
        <w:divId w:val="631442335"/>
        <w:rPr>
          <w:rStyle w:val="w"/>
        </w:rPr>
      </w:pPr>
      <w:r>
        <w:rPr>
          <w:rStyle w:val="w"/>
        </w:rPr>
        <w:t xml:space="preserve">                </w:t>
      </w:r>
      <w:r>
        <w:rPr>
          <w:rStyle w:val="p"/>
        </w:rPr>
        <w:t>{</w:t>
      </w:r>
    </w:p>
    <w:p w:rsidR="00000000" w:rsidRDefault="00000000">
      <w:pPr>
        <w:pStyle w:val="HTML0"/>
        <w:divId w:val="631442335"/>
        <w:rPr>
          <w:rStyle w:val="w"/>
        </w:rPr>
      </w:pPr>
      <w:r>
        <w:rPr>
          <w:rStyle w:val="w"/>
        </w:rPr>
        <w:t xml:space="preserve">                    </w:t>
      </w:r>
      <w:r>
        <w:rPr>
          <w:rStyle w:val="nl"/>
        </w:rPr>
        <w:t>"minPx"</w:t>
      </w:r>
      <w:r>
        <w:rPr>
          <w:rStyle w:val="p"/>
        </w:rPr>
        <w:t>:</w:t>
      </w:r>
      <w:r>
        <w:rPr>
          <w:rStyle w:val="w"/>
        </w:rPr>
        <w:t xml:space="preserve"> </w:t>
      </w:r>
      <w:r>
        <w:rPr>
          <w:rStyle w:val="s2"/>
        </w:rPr>
        <w:t>"100"</w:t>
      </w:r>
      <w:r>
        <w:rPr>
          <w:rStyle w:val="p"/>
        </w:rPr>
        <w:t>,</w:t>
      </w:r>
    </w:p>
    <w:p w:rsidR="00000000" w:rsidRDefault="00000000">
      <w:pPr>
        <w:pStyle w:val="HTML0"/>
        <w:divId w:val="631442335"/>
        <w:rPr>
          <w:rStyle w:val="w"/>
        </w:rPr>
      </w:pPr>
      <w:r>
        <w:rPr>
          <w:rStyle w:val="w"/>
        </w:rPr>
        <w:t xml:space="preserve">                    </w:t>
      </w:r>
      <w:r>
        <w:rPr>
          <w:rStyle w:val="nl"/>
        </w:rPr>
        <w:t>"maxPx"</w:t>
      </w:r>
      <w:r>
        <w:rPr>
          <w:rStyle w:val="p"/>
        </w:rPr>
        <w:t>:</w:t>
      </w:r>
      <w:r>
        <w:rPr>
          <w:rStyle w:val="w"/>
        </w:rPr>
        <w:t xml:space="preserve"> </w:t>
      </w:r>
      <w:r>
        <w:rPr>
          <w:rStyle w:val="s2"/>
        </w:rPr>
        <w:t>"10000"</w:t>
      </w:r>
      <w:r>
        <w:rPr>
          <w:rStyle w:val="p"/>
        </w:rPr>
        <w:t>,</w:t>
      </w:r>
    </w:p>
    <w:p w:rsidR="00000000" w:rsidRDefault="00000000">
      <w:pPr>
        <w:pStyle w:val="HTML0"/>
        <w:divId w:val="631442335"/>
        <w:rPr>
          <w:rStyle w:val="w"/>
        </w:rPr>
      </w:pPr>
      <w:r>
        <w:rPr>
          <w:rStyle w:val="w"/>
        </w:rPr>
        <w:t xml:space="preserve">                    </w:t>
      </w:r>
      <w:r>
        <w:rPr>
          <w:rStyle w:val="nl"/>
        </w:rPr>
        <w:t>"tickSz"</w:t>
      </w:r>
      <w:r>
        <w:rPr>
          <w:rStyle w:val="p"/>
        </w:rPr>
        <w:t>:</w:t>
      </w:r>
      <w:r>
        <w:rPr>
          <w:rStyle w:val="w"/>
        </w:rPr>
        <w:t xml:space="preserve"> </w:t>
      </w:r>
      <w:r>
        <w:rPr>
          <w:rStyle w:val="s2"/>
        </w:rPr>
        <w:t>"1"</w:t>
      </w:r>
    </w:p>
    <w:p w:rsidR="00000000" w:rsidRDefault="00000000">
      <w:pPr>
        <w:pStyle w:val="HTML0"/>
        <w:divId w:val="631442335"/>
        <w:rPr>
          <w:rStyle w:val="w"/>
        </w:rPr>
      </w:pPr>
      <w:r>
        <w:rPr>
          <w:rStyle w:val="w"/>
        </w:rPr>
        <w:t xml:space="preserve">                </w:t>
      </w:r>
      <w:r>
        <w:rPr>
          <w:rStyle w:val="p"/>
        </w:rPr>
        <w:t>}</w:t>
      </w:r>
    </w:p>
    <w:p w:rsidR="00000000" w:rsidRDefault="00000000">
      <w:pPr>
        <w:pStyle w:val="HTML0"/>
        <w:divId w:val="631442335"/>
        <w:rPr>
          <w:rStyle w:val="w"/>
        </w:rPr>
      </w:pPr>
      <w:r>
        <w:rPr>
          <w:rStyle w:val="w"/>
        </w:rPr>
        <w:t xml:space="preserve">            </w:t>
      </w:r>
      <w:r>
        <w:rPr>
          <w:rStyle w:val="p"/>
        </w:rPr>
        <w:t>]</w:t>
      </w:r>
    </w:p>
    <w:p w:rsidR="00000000" w:rsidRDefault="00000000">
      <w:pPr>
        <w:pStyle w:val="HTML0"/>
        <w:divId w:val="631442335"/>
        <w:rPr>
          <w:rStyle w:val="w"/>
        </w:rPr>
      </w:pPr>
      <w:r>
        <w:rPr>
          <w:rStyle w:val="w"/>
        </w:rPr>
        <w:t xml:space="preserve">        </w:t>
      </w:r>
      <w:r>
        <w:rPr>
          <w:rStyle w:val="p"/>
        </w:rPr>
        <w:t>}</w:t>
      </w:r>
    </w:p>
    <w:p w:rsidR="00000000" w:rsidRDefault="00000000">
      <w:pPr>
        <w:pStyle w:val="HTML0"/>
        <w:divId w:val="631442335"/>
        <w:rPr>
          <w:rStyle w:val="w"/>
        </w:rPr>
      </w:pPr>
      <w:r>
        <w:rPr>
          <w:rStyle w:val="w"/>
        </w:rPr>
        <w:t xml:space="preserve">    </w:t>
      </w:r>
      <w:r>
        <w:rPr>
          <w:rStyle w:val="p"/>
        </w:rPr>
        <w:t>]</w:t>
      </w:r>
    </w:p>
    <w:p w:rsidR="00000000" w:rsidRDefault="00000000">
      <w:pPr>
        <w:pStyle w:val="HTML0"/>
        <w:divId w:val="631442335"/>
        <w:rPr>
          <w:rStyle w:val="w"/>
        </w:rPr>
      </w:pPr>
      <w:r>
        <w:rPr>
          <w:rStyle w:val="p"/>
        </w:rPr>
        <w:t>}</w:t>
      </w:r>
    </w:p>
    <w:p w:rsidR="00000000" w:rsidRDefault="00000000">
      <w:pPr>
        <w:pStyle w:val="HTML0"/>
        <w:divId w:val="631442335"/>
        <w:rPr>
          <w:rStyle w:val="w"/>
        </w:rPr>
      </w:pP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439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instFamily</w:t>
            </w:r>
          </w:p>
        </w:tc>
        <w:tc>
          <w:tcPr>
            <w:tcW w:w="0" w:type="auto"/>
            <w:vAlign w:val="center"/>
            <w:hideMark/>
          </w:tcPr>
          <w:p w:rsidR="00000000" w:rsidRDefault="00000000">
            <w:r>
              <w:t>String</w:t>
            </w:r>
          </w:p>
        </w:tc>
        <w:tc>
          <w:tcPr>
            <w:tcW w:w="0" w:type="auto"/>
            <w:vAlign w:val="center"/>
            <w:hideMark/>
          </w:tcPr>
          <w:p w:rsidR="00000000" w:rsidRDefault="00000000">
            <w:r>
              <w:t>Instrument family</w:t>
            </w:r>
          </w:p>
        </w:tc>
      </w:tr>
      <w:tr w:rsidR="00000000">
        <w:trPr>
          <w:divId w:val="175387555"/>
          <w:tblCellSpacing w:w="15" w:type="dxa"/>
        </w:trPr>
        <w:tc>
          <w:tcPr>
            <w:tcW w:w="0" w:type="auto"/>
            <w:vAlign w:val="center"/>
            <w:hideMark/>
          </w:tcPr>
          <w:p w:rsidR="00000000" w:rsidRDefault="00000000">
            <w:r>
              <w:t>tickBand</w:t>
            </w:r>
          </w:p>
        </w:tc>
        <w:tc>
          <w:tcPr>
            <w:tcW w:w="0" w:type="auto"/>
            <w:vAlign w:val="center"/>
            <w:hideMark/>
          </w:tcPr>
          <w:p w:rsidR="00000000" w:rsidRDefault="00000000">
            <w:r>
              <w:t>String</w:t>
            </w:r>
          </w:p>
        </w:tc>
        <w:tc>
          <w:tcPr>
            <w:tcW w:w="0" w:type="auto"/>
            <w:vAlign w:val="center"/>
            <w:hideMark/>
          </w:tcPr>
          <w:p w:rsidR="00000000" w:rsidRDefault="00000000">
            <w:r>
              <w:t>Tick size band</w:t>
            </w:r>
          </w:p>
        </w:tc>
      </w:tr>
      <w:tr w:rsidR="00000000">
        <w:trPr>
          <w:divId w:val="175387555"/>
          <w:tblCellSpacing w:w="15" w:type="dxa"/>
        </w:trPr>
        <w:tc>
          <w:tcPr>
            <w:tcW w:w="0" w:type="auto"/>
            <w:vAlign w:val="center"/>
            <w:hideMark/>
          </w:tcPr>
          <w:p w:rsidR="00000000" w:rsidRDefault="00000000">
            <w:r>
              <w:t>&gt; minPx</w:t>
            </w:r>
          </w:p>
        </w:tc>
        <w:tc>
          <w:tcPr>
            <w:tcW w:w="0" w:type="auto"/>
            <w:vAlign w:val="center"/>
            <w:hideMark/>
          </w:tcPr>
          <w:p w:rsidR="00000000" w:rsidRDefault="00000000">
            <w:r>
              <w:t>String</w:t>
            </w:r>
          </w:p>
        </w:tc>
        <w:tc>
          <w:tcPr>
            <w:tcW w:w="0" w:type="auto"/>
            <w:vAlign w:val="center"/>
            <w:hideMark/>
          </w:tcPr>
          <w:p w:rsidR="00000000" w:rsidRDefault="00000000">
            <w:r>
              <w:t>Minimum price while placing an order</w:t>
            </w:r>
          </w:p>
        </w:tc>
      </w:tr>
      <w:tr w:rsidR="00000000">
        <w:trPr>
          <w:divId w:val="175387555"/>
          <w:tblCellSpacing w:w="15" w:type="dxa"/>
        </w:trPr>
        <w:tc>
          <w:tcPr>
            <w:tcW w:w="0" w:type="auto"/>
            <w:vAlign w:val="center"/>
            <w:hideMark/>
          </w:tcPr>
          <w:p w:rsidR="00000000" w:rsidRDefault="00000000">
            <w:r>
              <w:t>&gt; maxPx</w:t>
            </w:r>
          </w:p>
        </w:tc>
        <w:tc>
          <w:tcPr>
            <w:tcW w:w="0" w:type="auto"/>
            <w:vAlign w:val="center"/>
            <w:hideMark/>
          </w:tcPr>
          <w:p w:rsidR="00000000" w:rsidRDefault="00000000">
            <w:r>
              <w:t>String</w:t>
            </w:r>
          </w:p>
        </w:tc>
        <w:tc>
          <w:tcPr>
            <w:tcW w:w="0" w:type="auto"/>
            <w:vAlign w:val="center"/>
            <w:hideMark/>
          </w:tcPr>
          <w:p w:rsidR="00000000" w:rsidRDefault="00000000">
            <w:r>
              <w:t>Maximum price while placing an order</w:t>
            </w:r>
          </w:p>
        </w:tc>
      </w:tr>
      <w:tr w:rsidR="00000000">
        <w:trPr>
          <w:divId w:val="175387555"/>
          <w:tblCellSpacing w:w="15" w:type="dxa"/>
        </w:trPr>
        <w:tc>
          <w:tcPr>
            <w:tcW w:w="0" w:type="auto"/>
            <w:vAlign w:val="center"/>
            <w:hideMark/>
          </w:tcPr>
          <w:p w:rsidR="00000000" w:rsidRDefault="00000000">
            <w:r>
              <w:t>&gt; tickSz</w:t>
            </w:r>
          </w:p>
        </w:tc>
        <w:tc>
          <w:tcPr>
            <w:tcW w:w="0" w:type="auto"/>
            <w:vAlign w:val="center"/>
            <w:hideMark/>
          </w:tcPr>
          <w:p w:rsidR="00000000" w:rsidRDefault="00000000">
            <w:r>
              <w:t>String</w:t>
            </w:r>
          </w:p>
        </w:tc>
        <w:tc>
          <w:tcPr>
            <w:tcW w:w="0" w:type="auto"/>
            <w:vAlign w:val="center"/>
            <w:hideMark/>
          </w:tcPr>
          <w:p w:rsidR="00000000" w:rsidRDefault="00000000">
            <w:r>
              <w:t>Tick size, e.g. 0.0001</w:t>
            </w:r>
          </w:p>
        </w:tc>
      </w:tr>
    </w:tbl>
    <w:p w:rsidR="00000000" w:rsidRDefault="00000000">
      <w:pPr>
        <w:pStyle w:val="3"/>
        <w:divId w:val="175387555"/>
      </w:pPr>
      <w:r>
        <w:t>Get premium history</w:t>
      </w:r>
    </w:p>
    <w:p w:rsidR="00000000" w:rsidRDefault="00000000">
      <w:pPr>
        <w:pStyle w:val="a5"/>
        <w:divId w:val="175387555"/>
      </w:pPr>
      <w:r>
        <w:t>It will return premium data in the past 6 months.</w:t>
      </w:r>
    </w:p>
    <w:p w:rsidR="00000000" w:rsidRDefault="00000000">
      <w:pPr>
        <w:pStyle w:val="4"/>
        <w:divId w:val="175387555"/>
      </w:pPr>
      <w:r>
        <w:t>Rate Limit: 20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/api/v5/public/premium-history</w:t>
      </w:r>
    </w:p>
    <w:p w:rsidR="00000000" w:rsidRDefault="00000000">
      <w:pPr>
        <w:pStyle w:val="a5"/>
        <w:ind w:left="720" w:right="720"/>
        <w:divId w:val="1958294043"/>
      </w:pPr>
      <w:r>
        <w:t>Request Example</w:t>
      </w:r>
    </w:p>
    <w:p w:rsidR="00000000" w:rsidRDefault="00000000">
      <w:pPr>
        <w:pStyle w:val="HTML0"/>
        <w:divId w:val="1015227890"/>
        <w:rPr>
          <w:rStyle w:val="HTML"/>
        </w:rPr>
      </w:pPr>
      <w:r>
        <w:rPr>
          <w:rStyle w:val="HTML"/>
        </w:rPr>
        <w:t>GET /api/v5/public/premium-history?instId</w:t>
      </w:r>
      <w:r>
        <w:rPr>
          <w:rStyle w:val="o"/>
        </w:rPr>
        <w:t>=</w:t>
      </w:r>
      <w:r>
        <w:rPr>
          <w:rStyle w:val="HTML"/>
        </w:rPr>
        <w:t>BTC-USDT-SWAP</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Instrument ID, e.g. </w:t>
            </w:r>
            <w:r>
              <w:rPr>
                <w:rStyle w:val="HTML"/>
              </w:rPr>
              <w:t>BTC-USDT-SWAP</w:t>
            </w:r>
            <w:r>
              <w:br/>
              <w:t xml:space="preserve">Applicable to </w:t>
            </w:r>
            <w:r>
              <w:rPr>
                <w:rStyle w:val="HTML"/>
              </w:rPr>
              <w:t>SWAP</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Pagination of data to return records earlier than the requested ts(not included)</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Pagination of data to return records newer than the requested ts(not included)</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Number of results per request. The maximum is </w:t>
            </w:r>
            <w:r>
              <w:rPr>
                <w:rStyle w:val="HTML"/>
              </w:rPr>
              <w:t>100</w:t>
            </w:r>
            <w:r>
              <w:t xml:space="preserve">. The default is </w:t>
            </w:r>
            <w:r>
              <w:rPr>
                <w:rStyle w:val="HTML"/>
              </w:rPr>
              <w:t>100</w:t>
            </w:r>
            <w:r>
              <w:t>.</w:t>
            </w:r>
          </w:p>
        </w:tc>
      </w:tr>
    </w:tbl>
    <w:p w:rsidR="00000000" w:rsidRDefault="00000000">
      <w:pPr>
        <w:pStyle w:val="a5"/>
        <w:ind w:left="720" w:right="720"/>
        <w:divId w:val="826213889"/>
      </w:pPr>
      <w:r>
        <w:t>Response Example</w:t>
      </w:r>
    </w:p>
    <w:p w:rsidR="00000000" w:rsidRDefault="00000000">
      <w:pPr>
        <w:pStyle w:val="HTML0"/>
        <w:divId w:val="1706640189"/>
        <w:rPr>
          <w:rStyle w:val="w"/>
        </w:rPr>
      </w:pPr>
      <w:r>
        <w:rPr>
          <w:rStyle w:val="p"/>
        </w:rPr>
        <w:t>{</w:t>
      </w:r>
    </w:p>
    <w:p w:rsidR="00000000" w:rsidRDefault="00000000">
      <w:pPr>
        <w:pStyle w:val="HTML0"/>
        <w:divId w:val="1706640189"/>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706640189"/>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706640189"/>
        <w:rPr>
          <w:rStyle w:val="w"/>
        </w:rPr>
      </w:pPr>
      <w:r>
        <w:rPr>
          <w:rStyle w:val="w"/>
        </w:rPr>
        <w:t xml:space="preserve">        </w:t>
      </w:r>
      <w:r>
        <w:rPr>
          <w:rStyle w:val="p"/>
        </w:rPr>
        <w:t>{</w:t>
      </w:r>
    </w:p>
    <w:p w:rsidR="00000000" w:rsidRDefault="00000000">
      <w:pPr>
        <w:pStyle w:val="HTML0"/>
        <w:divId w:val="1706640189"/>
        <w:rPr>
          <w:rStyle w:val="w"/>
        </w:rPr>
      </w:pPr>
      <w:r>
        <w:rPr>
          <w:rStyle w:val="w"/>
        </w:rPr>
        <w:t xml:space="preserve">            </w:t>
      </w:r>
      <w:r>
        <w:rPr>
          <w:rStyle w:val="nl"/>
        </w:rPr>
        <w:t>"instId"</w:t>
      </w:r>
      <w:r>
        <w:rPr>
          <w:rStyle w:val="p"/>
        </w:rPr>
        <w:t>:</w:t>
      </w:r>
      <w:r>
        <w:rPr>
          <w:rStyle w:val="w"/>
        </w:rPr>
        <w:t xml:space="preserve"> </w:t>
      </w:r>
      <w:r>
        <w:rPr>
          <w:rStyle w:val="s2"/>
        </w:rPr>
        <w:t>"BTC-USDT-SWAP"</w:t>
      </w:r>
      <w:r>
        <w:rPr>
          <w:rStyle w:val="p"/>
        </w:rPr>
        <w:t>,</w:t>
      </w:r>
    </w:p>
    <w:p w:rsidR="00000000" w:rsidRDefault="00000000">
      <w:pPr>
        <w:pStyle w:val="HTML0"/>
        <w:divId w:val="1706640189"/>
        <w:rPr>
          <w:rStyle w:val="w"/>
        </w:rPr>
      </w:pPr>
      <w:r>
        <w:rPr>
          <w:rStyle w:val="w"/>
        </w:rPr>
        <w:t xml:space="preserve">            </w:t>
      </w:r>
      <w:r>
        <w:rPr>
          <w:rStyle w:val="nl"/>
        </w:rPr>
        <w:t>"premium"</w:t>
      </w:r>
      <w:r>
        <w:rPr>
          <w:rStyle w:val="p"/>
        </w:rPr>
        <w:t>:</w:t>
      </w:r>
      <w:r>
        <w:rPr>
          <w:rStyle w:val="w"/>
        </w:rPr>
        <w:t xml:space="preserve"> </w:t>
      </w:r>
      <w:r>
        <w:rPr>
          <w:rStyle w:val="s2"/>
        </w:rPr>
        <w:t>"0.0000578896878167"</w:t>
      </w:r>
      <w:r>
        <w:rPr>
          <w:rStyle w:val="p"/>
        </w:rPr>
        <w:t>,</w:t>
      </w:r>
    </w:p>
    <w:p w:rsidR="00000000" w:rsidRDefault="00000000">
      <w:pPr>
        <w:pStyle w:val="HTML0"/>
        <w:divId w:val="1706640189"/>
        <w:rPr>
          <w:rStyle w:val="w"/>
        </w:rPr>
      </w:pPr>
      <w:r>
        <w:rPr>
          <w:rStyle w:val="w"/>
        </w:rPr>
        <w:t xml:space="preserve">            </w:t>
      </w:r>
      <w:r>
        <w:rPr>
          <w:rStyle w:val="nl"/>
        </w:rPr>
        <w:t>"ts"</w:t>
      </w:r>
      <w:r>
        <w:rPr>
          <w:rStyle w:val="p"/>
        </w:rPr>
        <w:t>:</w:t>
      </w:r>
      <w:r>
        <w:rPr>
          <w:rStyle w:val="w"/>
        </w:rPr>
        <w:t xml:space="preserve"> </w:t>
      </w:r>
      <w:r>
        <w:rPr>
          <w:rStyle w:val="s2"/>
        </w:rPr>
        <w:t>"1713925924000"</w:t>
      </w:r>
    </w:p>
    <w:p w:rsidR="00000000" w:rsidRDefault="00000000">
      <w:pPr>
        <w:pStyle w:val="HTML0"/>
        <w:divId w:val="1706640189"/>
        <w:rPr>
          <w:rStyle w:val="w"/>
        </w:rPr>
      </w:pPr>
      <w:r>
        <w:rPr>
          <w:rStyle w:val="w"/>
        </w:rPr>
        <w:t xml:space="preserve">        </w:t>
      </w:r>
      <w:r>
        <w:rPr>
          <w:rStyle w:val="p"/>
        </w:rPr>
        <w:t>}</w:t>
      </w:r>
    </w:p>
    <w:p w:rsidR="00000000" w:rsidRDefault="00000000">
      <w:pPr>
        <w:pStyle w:val="HTML0"/>
        <w:divId w:val="1706640189"/>
        <w:rPr>
          <w:rStyle w:val="w"/>
        </w:rPr>
      </w:pPr>
      <w:r>
        <w:rPr>
          <w:rStyle w:val="w"/>
        </w:rPr>
        <w:t xml:space="preserve">    </w:t>
      </w:r>
      <w:r>
        <w:rPr>
          <w:rStyle w:val="p"/>
        </w:rPr>
        <w:t>],</w:t>
      </w:r>
    </w:p>
    <w:p w:rsidR="00000000" w:rsidRDefault="00000000">
      <w:pPr>
        <w:pStyle w:val="HTML0"/>
        <w:divId w:val="1706640189"/>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706640189"/>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 xml:space="preserve">Instrument ID, e.g. </w:t>
            </w:r>
            <w:r>
              <w:rPr>
                <w:rStyle w:val="HTML"/>
              </w:rPr>
              <w:t>BTC-USDT-SWAP</w:t>
            </w:r>
          </w:p>
        </w:tc>
      </w:tr>
      <w:tr w:rsidR="00000000">
        <w:trPr>
          <w:divId w:val="175387555"/>
          <w:tblCellSpacing w:w="15" w:type="dxa"/>
        </w:trPr>
        <w:tc>
          <w:tcPr>
            <w:tcW w:w="0" w:type="auto"/>
            <w:vAlign w:val="center"/>
            <w:hideMark/>
          </w:tcPr>
          <w:p w:rsidR="00000000" w:rsidRDefault="00000000">
            <w:r>
              <w:t>premium</w:t>
            </w:r>
          </w:p>
        </w:tc>
        <w:tc>
          <w:tcPr>
            <w:tcW w:w="0" w:type="auto"/>
            <w:vAlign w:val="center"/>
            <w:hideMark/>
          </w:tcPr>
          <w:p w:rsidR="00000000" w:rsidRDefault="00000000">
            <w:r>
              <w:t>String</w:t>
            </w:r>
          </w:p>
        </w:tc>
        <w:tc>
          <w:tcPr>
            <w:tcW w:w="0" w:type="auto"/>
            <w:vAlign w:val="center"/>
            <w:hideMark/>
          </w:tcPr>
          <w:p w:rsidR="00000000" w:rsidRDefault="00000000">
            <w:r>
              <w:t>Premium between the mid price of perps market and the index price</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Data generation time, Unix timestamp format in milliseconds, e.g. </w:t>
            </w:r>
            <w:r>
              <w:rPr>
                <w:rStyle w:val="HTML"/>
              </w:rPr>
              <w:t>1597026383085</w:t>
            </w:r>
          </w:p>
        </w:tc>
      </w:tr>
    </w:tbl>
    <w:p w:rsidR="00000000" w:rsidRDefault="00000000">
      <w:pPr>
        <w:pStyle w:val="3"/>
        <w:divId w:val="175387555"/>
      </w:pPr>
      <w:r>
        <w:t>Get index tickers</w:t>
      </w:r>
    </w:p>
    <w:p w:rsidR="00000000" w:rsidRDefault="00000000">
      <w:pPr>
        <w:pStyle w:val="a5"/>
        <w:divId w:val="175387555"/>
      </w:pPr>
      <w:r>
        <w:t>Retrieve index tickers.</w:t>
      </w:r>
    </w:p>
    <w:p w:rsidR="00000000" w:rsidRDefault="00000000">
      <w:pPr>
        <w:pStyle w:val="4"/>
        <w:divId w:val="175387555"/>
      </w:pPr>
      <w:r>
        <w:t>Rate Limit: 20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/api/v5/market/index-tickers</w:t>
      </w:r>
    </w:p>
    <w:p w:rsidR="00000000" w:rsidRDefault="00000000">
      <w:pPr>
        <w:pStyle w:val="a5"/>
        <w:ind w:left="720" w:right="720"/>
        <w:divId w:val="346172568"/>
      </w:pPr>
      <w:r>
        <w:t>Request Example</w:t>
      </w:r>
    </w:p>
    <w:p w:rsidR="00000000" w:rsidRDefault="00000000">
      <w:pPr>
        <w:pStyle w:val="HTML0"/>
        <w:divId w:val="1743530183"/>
        <w:rPr>
          <w:rStyle w:val="HTML"/>
        </w:rPr>
      </w:pPr>
      <w:r>
        <w:rPr>
          <w:rStyle w:val="HTML"/>
        </w:rPr>
        <w:t>GET /api/v5/market/index-tickers?instId</w:t>
      </w:r>
      <w:r>
        <w:rPr>
          <w:rStyle w:val="o"/>
        </w:rPr>
        <w:t>=</w:t>
      </w:r>
      <w:r>
        <w:rPr>
          <w:rStyle w:val="HTML"/>
        </w:rPr>
        <w:t>BTC-USDT</w:t>
      </w:r>
    </w:p>
    <w:p w:rsidR="00000000" w:rsidRDefault="00000000">
      <w:pPr>
        <w:pStyle w:val="HTML0"/>
        <w:divId w:val="1614359914"/>
        <w:rPr>
          <w:rStyle w:val="HTML"/>
          <w:vanish/>
        </w:rPr>
      </w:pPr>
      <w:r>
        <w:rPr>
          <w:rStyle w:val="kn"/>
          <w:vanish/>
        </w:rPr>
        <w:t>import</w:t>
      </w:r>
      <w:r>
        <w:rPr>
          <w:rStyle w:val="HTML"/>
          <w:vanish/>
        </w:rPr>
        <w:t xml:space="preserve"> </w:t>
      </w:r>
      <w:r>
        <w:rPr>
          <w:rStyle w:val="nn"/>
          <w:vanish/>
        </w:rPr>
        <w:t>okx.MarketData</w:t>
      </w:r>
      <w:r>
        <w:rPr>
          <w:rStyle w:val="HTML"/>
          <w:vanish/>
        </w:rPr>
        <w:t xml:space="preserve"> </w:t>
      </w:r>
      <w:r>
        <w:rPr>
          <w:rStyle w:val="k"/>
          <w:vanish/>
        </w:rPr>
        <w:t>as</w:t>
      </w:r>
      <w:r>
        <w:rPr>
          <w:rStyle w:val="HTML"/>
          <w:vanish/>
        </w:rPr>
        <w:t xml:space="preserve"> </w:t>
      </w:r>
      <w:r>
        <w:rPr>
          <w:rStyle w:val="n"/>
          <w:vanish/>
        </w:rPr>
        <w:t>MarketData</w:t>
      </w:r>
    </w:p>
    <w:p w:rsidR="00000000" w:rsidRDefault="00000000">
      <w:pPr>
        <w:pStyle w:val="HTML0"/>
        <w:divId w:val="1614359914"/>
        <w:rPr>
          <w:rStyle w:val="HTML"/>
          <w:vanish/>
        </w:rPr>
      </w:pPr>
    </w:p>
    <w:p w:rsidR="00000000" w:rsidRDefault="00000000">
      <w:pPr>
        <w:pStyle w:val="HTML0"/>
        <w:divId w:val="1614359914"/>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trading:0 , demo trading:1</w:t>
      </w:r>
    </w:p>
    <w:p w:rsidR="00000000" w:rsidRDefault="00000000">
      <w:pPr>
        <w:pStyle w:val="HTML0"/>
        <w:divId w:val="1614359914"/>
        <w:rPr>
          <w:rStyle w:val="HTML"/>
          <w:vanish/>
        </w:rPr>
      </w:pPr>
    </w:p>
    <w:p w:rsidR="00000000" w:rsidRDefault="00000000">
      <w:pPr>
        <w:pStyle w:val="HTML0"/>
        <w:divId w:val="1614359914"/>
        <w:rPr>
          <w:rStyle w:val="HTML"/>
          <w:vanish/>
        </w:rPr>
      </w:pPr>
      <w:r>
        <w:rPr>
          <w:rStyle w:val="n"/>
          <w:vanish/>
        </w:rPr>
        <w:t>marketDataAPI</w:t>
      </w:r>
      <w:r>
        <w:rPr>
          <w:rStyle w:val="HTML"/>
          <w:vanish/>
        </w:rPr>
        <w:t xml:space="preserve"> </w:t>
      </w:r>
      <w:r>
        <w:rPr>
          <w:rStyle w:val="o"/>
          <w:vanish/>
        </w:rPr>
        <w:t>=</w:t>
      </w:r>
      <w:r>
        <w:rPr>
          <w:rStyle w:val="HTML"/>
          <w:vanish/>
        </w:rPr>
        <w:t xml:space="preserve">  </w:t>
      </w:r>
      <w:r>
        <w:rPr>
          <w:rStyle w:val="n"/>
          <w:vanish/>
        </w:rPr>
        <w:t>MarketData</w:t>
      </w:r>
      <w:r>
        <w:rPr>
          <w:rStyle w:val="p"/>
          <w:vanish/>
        </w:rPr>
        <w:t>.</w:t>
      </w:r>
      <w:r>
        <w:rPr>
          <w:rStyle w:val="n"/>
          <w:vanish/>
        </w:rPr>
        <w:t>MarketAPI</w:t>
      </w:r>
      <w:r>
        <w:rPr>
          <w:rStyle w:val="p"/>
          <w:vanish/>
        </w:rPr>
        <w:t>(</w:t>
      </w:r>
      <w:r>
        <w:rPr>
          <w:rStyle w:val="n"/>
          <w:vanish/>
        </w:rPr>
        <w:t>flag</w:t>
      </w:r>
      <w:r>
        <w:rPr>
          <w:rStyle w:val="o"/>
          <w:vanish/>
        </w:rPr>
        <w:t>=</w:t>
      </w:r>
      <w:r>
        <w:rPr>
          <w:rStyle w:val="n"/>
          <w:vanish/>
        </w:rPr>
        <w:t>flag</w:t>
      </w:r>
      <w:r>
        <w:rPr>
          <w:rStyle w:val="p"/>
          <w:vanish/>
        </w:rPr>
        <w:t>)</w:t>
      </w:r>
    </w:p>
    <w:p w:rsidR="00000000" w:rsidRDefault="00000000">
      <w:pPr>
        <w:pStyle w:val="HTML0"/>
        <w:divId w:val="1614359914"/>
        <w:rPr>
          <w:rStyle w:val="HTML"/>
          <w:vanish/>
        </w:rPr>
      </w:pPr>
    </w:p>
    <w:p w:rsidR="00000000" w:rsidRDefault="00000000">
      <w:pPr>
        <w:pStyle w:val="HTML0"/>
        <w:divId w:val="1614359914"/>
        <w:rPr>
          <w:rStyle w:val="c1"/>
          <w:vanish/>
        </w:rPr>
      </w:pPr>
      <w:r>
        <w:rPr>
          <w:rStyle w:val="c1"/>
          <w:vanish/>
        </w:rPr>
        <w:t># Retrieve index tickers</w:t>
      </w:r>
    </w:p>
    <w:p w:rsidR="00000000" w:rsidRDefault="00000000">
      <w:pPr>
        <w:pStyle w:val="HTML0"/>
        <w:divId w:val="1614359914"/>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marketDataAPI</w:t>
      </w:r>
      <w:r>
        <w:rPr>
          <w:rStyle w:val="p"/>
          <w:vanish/>
        </w:rPr>
        <w:t>.</w:t>
      </w:r>
      <w:r>
        <w:rPr>
          <w:rStyle w:val="n"/>
          <w:vanish/>
        </w:rPr>
        <w:t>get_index_tickers</w:t>
      </w:r>
      <w:r>
        <w:rPr>
          <w:rStyle w:val="p"/>
          <w:vanish/>
        </w:rPr>
        <w:t>(</w:t>
      </w:r>
    </w:p>
    <w:p w:rsidR="00000000" w:rsidRDefault="00000000">
      <w:pPr>
        <w:pStyle w:val="HTML0"/>
        <w:divId w:val="1614359914"/>
        <w:rPr>
          <w:rStyle w:val="HTML"/>
          <w:vanish/>
        </w:rPr>
      </w:pPr>
      <w:r>
        <w:rPr>
          <w:rStyle w:val="HTML"/>
          <w:vanish/>
        </w:rPr>
        <w:t xml:space="preserve">    </w:t>
      </w:r>
      <w:r>
        <w:rPr>
          <w:rStyle w:val="n"/>
          <w:vanish/>
        </w:rPr>
        <w:t>instId</w:t>
      </w:r>
      <w:r>
        <w:rPr>
          <w:rStyle w:val="o"/>
          <w:vanish/>
        </w:rPr>
        <w:t>=</w:t>
      </w:r>
      <w:r>
        <w:rPr>
          <w:rStyle w:val="s"/>
          <w:vanish/>
        </w:rPr>
        <w:t>"BTC-USDT"</w:t>
      </w:r>
    </w:p>
    <w:p w:rsidR="00000000" w:rsidRDefault="00000000">
      <w:pPr>
        <w:pStyle w:val="HTML0"/>
        <w:divId w:val="1614359914"/>
        <w:rPr>
          <w:rStyle w:val="HTML"/>
          <w:vanish/>
        </w:rPr>
      </w:pPr>
      <w:r>
        <w:rPr>
          <w:rStyle w:val="p"/>
          <w:vanish/>
        </w:rPr>
        <w:t>)</w:t>
      </w:r>
    </w:p>
    <w:p w:rsidR="00000000" w:rsidRDefault="00000000">
      <w:pPr>
        <w:pStyle w:val="HTML0"/>
        <w:divId w:val="1614359914"/>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380"/>
        <w:gridCol w:w="4948"/>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quoteCcy</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Quote currency </w:t>
            </w:r>
            <w:r>
              <w:br/>
              <w:t xml:space="preserve">Currently there is only an index with </w:t>
            </w:r>
            <w:r>
              <w:rPr>
                <w:rStyle w:val="HTML"/>
              </w:rPr>
              <w:t>USD/USDT/BTC/USDC</w:t>
            </w:r>
            <w:r>
              <w:t xml:space="preserve"> as the quote currency.</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Index, e.g. </w:t>
            </w:r>
            <w:r>
              <w:rPr>
                <w:rStyle w:val="HTML"/>
              </w:rPr>
              <w:t>BTC-USD</w:t>
            </w:r>
            <w:r>
              <w:br/>
              <w:t xml:space="preserve">Either </w:t>
            </w:r>
            <w:r>
              <w:rPr>
                <w:rStyle w:val="HTML"/>
              </w:rPr>
              <w:t>quoteCcy</w:t>
            </w:r>
            <w:r>
              <w:t xml:space="preserve"> or </w:t>
            </w:r>
            <w:r>
              <w:rPr>
                <w:rStyle w:val="HTML"/>
              </w:rPr>
              <w:t>instId</w:t>
            </w:r>
            <w:r>
              <w:t xml:space="preserve"> is required.</w:t>
            </w:r>
          </w:p>
        </w:tc>
      </w:tr>
    </w:tbl>
    <w:p w:rsidR="00000000" w:rsidRDefault="00000000">
      <w:pPr>
        <w:pStyle w:val="a5"/>
        <w:ind w:left="720" w:right="720"/>
        <w:divId w:val="1994409892"/>
      </w:pPr>
      <w:r>
        <w:t>Response Example</w:t>
      </w:r>
    </w:p>
    <w:p w:rsidR="00000000" w:rsidRDefault="00000000">
      <w:pPr>
        <w:pStyle w:val="HTML0"/>
        <w:divId w:val="1845314042"/>
        <w:rPr>
          <w:rStyle w:val="w"/>
        </w:rPr>
      </w:pPr>
      <w:r>
        <w:rPr>
          <w:rStyle w:val="p"/>
        </w:rPr>
        <w:t>{</w:t>
      </w:r>
    </w:p>
    <w:p w:rsidR="00000000" w:rsidRDefault="00000000">
      <w:pPr>
        <w:pStyle w:val="HTML0"/>
        <w:divId w:val="1845314042"/>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845314042"/>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1845314042"/>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845314042"/>
        <w:rPr>
          <w:rStyle w:val="w"/>
        </w:rPr>
      </w:pPr>
      <w:r>
        <w:rPr>
          <w:rStyle w:val="w"/>
        </w:rPr>
        <w:t xml:space="preserve">        </w:t>
      </w:r>
      <w:r>
        <w:rPr>
          <w:rStyle w:val="p"/>
        </w:rPr>
        <w:t>{</w:t>
      </w:r>
    </w:p>
    <w:p w:rsidR="00000000" w:rsidRDefault="00000000">
      <w:pPr>
        <w:pStyle w:val="HTML0"/>
        <w:divId w:val="1845314042"/>
        <w:rPr>
          <w:rStyle w:val="w"/>
        </w:rPr>
      </w:pPr>
      <w:r>
        <w:rPr>
          <w:rStyle w:val="w"/>
        </w:rPr>
        <w:t xml:space="preserve">            </w:t>
      </w:r>
      <w:r>
        <w:rPr>
          <w:rStyle w:val="nl"/>
        </w:rPr>
        <w:t>"instId"</w:t>
      </w:r>
      <w:r>
        <w:rPr>
          <w:rStyle w:val="p"/>
        </w:rPr>
        <w:t>:</w:t>
      </w:r>
      <w:r>
        <w:rPr>
          <w:rStyle w:val="w"/>
        </w:rPr>
        <w:t xml:space="preserve"> </w:t>
      </w:r>
      <w:r>
        <w:rPr>
          <w:rStyle w:val="s2"/>
        </w:rPr>
        <w:t>"BTC-USDT"</w:t>
      </w:r>
      <w:r>
        <w:rPr>
          <w:rStyle w:val="p"/>
        </w:rPr>
        <w:t>,</w:t>
      </w:r>
    </w:p>
    <w:p w:rsidR="00000000" w:rsidRDefault="00000000">
      <w:pPr>
        <w:pStyle w:val="HTML0"/>
        <w:divId w:val="1845314042"/>
        <w:rPr>
          <w:rStyle w:val="w"/>
        </w:rPr>
      </w:pPr>
      <w:r>
        <w:rPr>
          <w:rStyle w:val="w"/>
        </w:rPr>
        <w:t xml:space="preserve">            </w:t>
      </w:r>
      <w:r>
        <w:rPr>
          <w:rStyle w:val="nl"/>
        </w:rPr>
        <w:t>"idxPx"</w:t>
      </w:r>
      <w:r>
        <w:rPr>
          <w:rStyle w:val="p"/>
        </w:rPr>
        <w:t>:</w:t>
      </w:r>
      <w:r>
        <w:rPr>
          <w:rStyle w:val="w"/>
        </w:rPr>
        <w:t xml:space="preserve"> </w:t>
      </w:r>
      <w:r>
        <w:rPr>
          <w:rStyle w:val="s2"/>
        </w:rPr>
        <w:t>"43350"</w:t>
      </w:r>
      <w:r>
        <w:rPr>
          <w:rStyle w:val="p"/>
        </w:rPr>
        <w:t>,</w:t>
      </w:r>
    </w:p>
    <w:p w:rsidR="00000000" w:rsidRDefault="00000000">
      <w:pPr>
        <w:pStyle w:val="HTML0"/>
        <w:divId w:val="1845314042"/>
        <w:rPr>
          <w:rStyle w:val="w"/>
        </w:rPr>
      </w:pPr>
      <w:r>
        <w:rPr>
          <w:rStyle w:val="w"/>
        </w:rPr>
        <w:t xml:space="preserve">            </w:t>
      </w:r>
      <w:r>
        <w:rPr>
          <w:rStyle w:val="nl"/>
        </w:rPr>
        <w:t>"high24h"</w:t>
      </w:r>
      <w:r>
        <w:rPr>
          <w:rStyle w:val="p"/>
        </w:rPr>
        <w:t>:</w:t>
      </w:r>
      <w:r>
        <w:rPr>
          <w:rStyle w:val="w"/>
        </w:rPr>
        <w:t xml:space="preserve"> </w:t>
      </w:r>
      <w:r>
        <w:rPr>
          <w:rStyle w:val="s2"/>
        </w:rPr>
        <w:t>"43649.7"</w:t>
      </w:r>
      <w:r>
        <w:rPr>
          <w:rStyle w:val="p"/>
        </w:rPr>
        <w:t>,</w:t>
      </w:r>
    </w:p>
    <w:p w:rsidR="00000000" w:rsidRDefault="00000000">
      <w:pPr>
        <w:pStyle w:val="HTML0"/>
        <w:divId w:val="1845314042"/>
        <w:rPr>
          <w:rStyle w:val="w"/>
        </w:rPr>
      </w:pPr>
      <w:r>
        <w:rPr>
          <w:rStyle w:val="w"/>
        </w:rPr>
        <w:t xml:space="preserve">            </w:t>
      </w:r>
      <w:r>
        <w:rPr>
          <w:rStyle w:val="nl"/>
        </w:rPr>
        <w:t>"sodUtc0"</w:t>
      </w:r>
      <w:r>
        <w:rPr>
          <w:rStyle w:val="p"/>
        </w:rPr>
        <w:t>:</w:t>
      </w:r>
      <w:r>
        <w:rPr>
          <w:rStyle w:val="w"/>
        </w:rPr>
        <w:t xml:space="preserve"> </w:t>
      </w:r>
      <w:r>
        <w:rPr>
          <w:rStyle w:val="s2"/>
        </w:rPr>
        <w:t>"43444.1"</w:t>
      </w:r>
      <w:r>
        <w:rPr>
          <w:rStyle w:val="p"/>
        </w:rPr>
        <w:t>,</w:t>
      </w:r>
    </w:p>
    <w:p w:rsidR="00000000" w:rsidRDefault="00000000">
      <w:pPr>
        <w:pStyle w:val="HTML0"/>
        <w:divId w:val="1845314042"/>
        <w:rPr>
          <w:rStyle w:val="w"/>
        </w:rPr>
      </w:pPr>
      <w:r>
        <w:rPr>
          <w:rStyle w:val="w"/>
        </w:rPr>
        <w:t xml:space="preserve">            </w:t>
      </w:r>
      <w:r>
        <w:rPr>
          <w:rStyle w:val="nl"/>
        </w:rPr>
        <w:t>"open24h"</w:t>
      </w:r>
      <w:r>
        <w:rPr>
          <w:rStyle w:val="p"/>
        </w:rPr>
        <w:t>:</w:t>
      </w:r>
      <w:r>
        <w:rPr>
          <w:rStyle w:val="w"/>
        </w:rPr>
        <w:t xml:space="preserve"> </w:t>
      </w:r>
      <w:r>
        <w:rPr>
          <w:rStyle w:val="s2"/>
        </w:rPr>
        <w:t>"43640.8"</w:t>
      </w:r>
      <w:r>
        <w:rPr>
          <w:rStyle w:val="p"/>
        </w:rPr>
        <w:t>,</w:t>
      </w:r>
    </w:p>
    <w:p w:rsidR="00000000" w:rsidRDefault="00000000">
      <w:pPr>
        <w:pStyle w:val="HTML0"/>
        <w:divId w:val="1845314042"/>
        <w:rPr>
          <w:rStyle w:val="w"/>
        </w:rPr>
      </w:pPr>
      <w:r>
        <w:rPr>
          <w:rStyle w:val="w"/>
        </w:rPr>
        <w:t xml:space="preserve">            </w:t>
      </w:r>
      <w:r>
        <w:rPr>
          <w:rStyle w:val="nl"/>
        </w:rPr>
        <w:t>"low24h"</w:t>
      </w:r>
      <w:r>
        <w:rPr>
          <w:rStyle w:val="p"/>
        </w:rPr>
        <w:t>:</w:t>
      </w:r>
      <w:r>
        <w:rPr>
          <w:rStyle w:val="w"/>
        </w:rPr>
        <w:t xml:space="preserve"> </w:t>
      </w:r>
      <w:r>
        <w:rPr>
          <w:rStyle w:val="s2"/>
        </w:rPr>
        <w:t>"43261.9"</w:t>
      </w:r>
      <w:r>
        <w:rPr>
          <w:rStyle w:val="p"/>
        </w:rPr>
        <w:t>,</w:t>
      </w:r>
    </w:p>
    <w:p w:rsidR="00000000" w:rsidRDefault="00000000">
      <w:pPr>
        <w:pStyle w:val="HTML0"/>
        <w:divId w:val="1845314042"/>
        <w:rPr>
          <w:rStyle w:val="w"/>
        </w:rPr>
      </w:pPr>
      <w:r>
        <w:rPr>
          <w:rStyle w:val="w"/>
        </w:rPr>
        <w:t xml:space="preserve">            </w:t>
      </w:r>
      <w:r>
        <w:rPr>
          <w:rStyle w:val="nl"/>
        </w:rPr>
        <w:t>"sodUtc8"</w:t>
      </w:r>
      <w:r>
        <w:rPr>
          <w:rStyle w:val="p"/>
        </w:rPr>
        <w:t>:</w:t>
      </w:r>
      <w:r>
        <w:rPr>
          <w:rStyle w:val="w"/>
        </w:rPr>
        <w:t xml:space="preserve"> </w:t>
      </w:r>
      <w:r>
        <w:rPr>
          <w:rStyle w:val="s2"/>
        </w:rPr>
        <w:t>"43328.7"</w:t>
      </w:r>
      <w:r>
        <w:rPr>
          <w:rStyle w:val="p"/>
        </w:rPr>
        <w:t>,</w:t>
      </w:r>
    </w:p>
    <w:p w:rsidR="00000000" w:rsidRDefault="00000000">
      <w:pPr>
        <w:pStyle w:val="HTML0"/>
        <w:divId w:val="1845314042"/>
        <w:rPr>
          <w:rStyle w:val="w"/>
        </w:rPr>
      </w:pPr>
      <w:r>
        <w:rPr>
          <w:rStyle w:val="w"/>
        </w:rPr>
        <w:t xml:space="preserve">            </w:t>
      </w:r>
      <w:r>
        <w:rPr>
          <w:rStyle w:val="nl"/>
        </w:rPr>
        <w:t>"ts"</w:t>
      </w:r>
      <w:r>
        <w:rPr>
          <w:rStyle w:val="p"/>
        </w:rPr>
        <w:t>:</w:t>
      </w:r>
      <w:r>
        <w:rPr>
          <w:rStyle w:val="w"/>
        </w:rPr>
        <w:t xml:space="preserve"> </w:t>
      </w:r>
      <w:r>
        <w:rPr>
          <w:rStyle w:val="s2"/>
        </w:rPr>
        <w:t>"1649419644492"</w:t>
      </w:r>
    </w:p>
    <w:p w:rsidR="00000000" w:rsidRDefault="00000000">
      <w:pPr>
        <w:pStyle w:val="HTML0"/>
        <w:divId w:val="1845314042"/>
        <w:rPr>
          <w:rStyle w:val="w"/>
        </w:rPr>
      </w:pPr>
      <w:r>
        <w:rPr>
          <w:rStyle w:val="w"/>
        </w:rPr>
        <w:t xml:space="preserve">        </w:t>
      </w:r>
      <w:r>
        <w:rPr>
          <w:rStyle w:val="p"/>
        </w:rPr>
        <w:t>}</w:t>
      </w:r>
    </w:p>
    <w:p w:rsidR="00000000" w:rsidRDefault="00000000">
      <w:pPr>
        <w:pStyle w:val="HTML0"/>
        <w:divId w:val="1845314042"/>
        <w:rPr>
          <w:rStyle w:val="w"/>
        </w:rPr>
      </w:pPr>
      <w:r>
        <w:rPr>
          <w:rStyle w:val="w"/>
        </w:rPr>
        <w:t xml:space="preserve">    </w:t>
      </w:r>
      <w:r>
        <w:rPr>
          <w:rStyle w:val="p"/>
        </w:rPr>
        <w:t>]</w:t>
      </w:r>
    </w:p>
    <w:p w:rsidR="00000000" w:rsidRDefault="00000000">
      <w:pPr>
        <w:pStyle w:val="HTML0"/>
        <w:divId w:val="1845314042"/>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Index</w:t>
            </w:r>
          </w:p>
        </w:tc>
      </w:tr>
      <w:tr w:rsidR="00000000">
        <w:trPr>
          <w:divId w:val="175387555"/>
          <w:tblCellSpacing w:w="15" w:type="dxa"/>
        </w:trPr>
        <w:tc>
          <w:tcPr>
            <w:tcW w:w="0" w:type="auto"/>
            <w:vAlign w:val="center"/>
            <w:hideMark/>
          </w:tcPr>
          <w:p w:rsidR="00000000" w:rsidRDefault="00000000">
            <w:r>
              <w:t>idxPx</w:t>
            </w:r>
          </w:p>
        </w:tc>
        <w:tc>
          <w:tcPr>
            <w:tcW w:w="0" w:type="auto"/>
            <w:vAlign w:val="center"/>
            <w:hideMark/>
          </w:tcPr>
          <w:p w:rsidR="00000000" w:rsidRDefault="00000000">
            <w:r>
              <w:t>String</w:t>
            </w:r>
          </w:p>
        </w:tc>
        <w:tc>
          <w:tcPr>
            <w:tcW w:w="0" w:type="auto"/>
            <w:vAlign w:val="center"/>
            <w:hideMark/>
          </w:tcPr>
          <w:p w:rsidR="00000000" w:rsidRDefault="00000000">
            <w:r>
              <w:t>Latest index price</w:t>
            </w:r>
          </w:p>
        </w:tc>
      </w:tr>
      <w:tr w:rsidR="00000000">
        <w:trPr>
          <w:divId w:val="175387555"/>
          <w:tblCellSpacing w:w="15" w:type="dxa"/>
        </w:trPr>
        <w:tc>
          <w:tcPr>
            <w:tcW w:w="0" w:type="auto"/>
            <w:vAlign w:val="center"/>
            <w:hideMark/>
          </w:tcPr>
          <w:p w:rsidR="00000000" w:rsidRDefault="00000000">
            <w:r>
              <w:t>high24h</w:t>
            </w:r>
          </w:p>
        </w:tc>
        <w:tc>
          <w:tcPr>
            <w:tcW w:w="0" w:type="auto"/>
            <w:vAlign w:val="center"/>
            <w:hideMark/>
          </w:tcPr>
          <w:p w:rsidR="00000000" w:rsidRDefault="00000000">
            <w:r>
              <w:t>String</w:t>
            </w:r>
          </w:p>
        </w:tc>
        <w:tc>
          <w:tcPr>
            <w:tcW w:w="0" w:type="auto"/>
            <w:vAlign w:val="center"/>
            <w:hideMark/>
          </w:tcPr>
          <w:p w:rsidR="00000000" w:rsidRDefault="00000000">
            <w:r>
              <w:t>Highest price in the past 24 hours</w:t>
            </w:r>
          </w:p>
        </w:tc>
      </w:tr>
      <w:tr w:rsidR="00000000">
        <w:trPr>
          <w:divId w:val="175387555"/>
          <w:tblCellSpacing w:w="15" w:type="dxa"/>
        </w:trPr>
        <w:tc>
          <w:tcPr>
            <w:tcW w:w="0" w:type="auto"/>
            <w:vAlign w:val="center"/>
            <w:hideMark/>
          </w:tcPr>
          <w:p w:rsidR="00000000" w:rsidRDefault="00000000">
            <w:r>
              <w:t>low24h</w:t>
            </w:r>
          </w:p>
        </w:tc>
        <w:tc>
          <w:tcPr>
            <w:tcW w:w="0" w:type="auto"/>
            <w:vAlign w:val="center"/>
            <w:hideMark/>
          </w:tcPr>
          <w:p w:rsidR="00000000" w:rsidRDefault="00000000">
            <w:r>
              <w:t>String</w:t>
            </w:r>
          </w:p>
        </w:tc>
        <w:tc>
          <w:tcPr>
            <w:tcW w:w="0" w:type="auto"/>
            <w:vAlign w:val="center"/>
            <w:hideMark/>
          </w:tcPr>
          <w:p w:rsidR="00000000" w:rsidRDefault="00000000">
            <w:r>
              <w:t>Lowest price in the past 24 hours</w:t>
            </w:r>
          </w:p>
        </w:tc>
      </w:tr>
      <w:tr w:rsidR="00000000">
        <w:trPr>
          <w:divId w:val="175387555"/>
          <w:tblCellSpacing w:w="15" w:type="dxa"/>
        </w:trPr>
        <w:tc>
          <w:tcPr>
            <w:tcW w:w="0" w:type="auto"/>
            <w:vAlign w:val="center"/>
            <w:hideMark/>
          </w:tcPr>
          <w:p w:rsidR="00000000" w:rsidRDefault="00000000">
            <w:r>
              <w:t>open24h</w:t>
            </w:r>
          </w:p>
        </w:tc>
        <w:tc>
          <w:tcPr>
            <w:tcW w:w="0" w:type="auto"/>
            <w:vAlign w:val="center"/>
            <w:hideMark/>
          </w:tcPr>
          <w:p w:rsidR="00000000" w:rsidRDefault="00000000">
            <w:r>
              <w:t>String</w:t>
            </w:r>
          </w:p>
        </w:tc>
        <w:tc>
          <w:tcPr>
            <w:tcW w:w="0" w:type="auto"/>
            <w:vAlign w:val="center"/>
            <w:hideMark/>
          </w:tcPr>
          <w:p w:rsidR="00000000" w:rsidRDefault="00000000">
            <w:r>
              <w:t>Open price in the past 24 hours</w:t>
            </w:r>
          </w:p>
        </w:tc>
      </w:tr>
      <w:tr w:rsidR="00000000">
        <w:trPr>
          <w:divId w:val="175387555"/>
          <w:tblCellSpacing w:w="15" w:type="dxa"/>
        </w:trPr>
        <w:tc>
          <w:tcPr>
            <w:tcW w:w="0" w:type="auto"/>
            <w:vAlign w:val="center"/>
            <w:hideMark/>
          </w:tcPr>
          <w:p w:rsidR="00000000" w:rsidRDefault="00000000">
            <w:r>
              <w:t>sodUtc0</w:t>
            </w:r>
          </w:p>
        </w:tc>
        <w:tc>
          <w:tcPr>
            <w:tcW w:w="0" w:type="auto"/>
            <w:vAlign w:val="center"/>
            <w:hideMark/>
          </w:tcPr>
          <w:p w:rsidR="00000000" w:rsidRDefault="00000000">
            <w:r>
              <w:t>String</w:t>
            </w:r>
          </w:p>
        </w:tc>
        <w:tc>
          <w:tcPr>
            <w:tcW w:w="0" w:type="auto"/>
            <w:vAlign w:val="center"/>
            <w:hideMark/>
          </w:tcPr>
          <w:p w:rsidR="00000000" w:rsidRDefault="00000000">
            <w:r>
              <w:t>Open price in the UTC 0</w:t>
            </w:r>
          </w:p>
        </w:tc>
      </w:tr>
      <w:tr w:rsidR="00000000">
        <w:trPr>
          <w:divId w:val="175387555"/>
          <w:tblCellSpacing w:w="15" w:type="dxa"/>
        </w:trPr>
        <w:tc>
          <w:tcPr>
            <w:tcW w:w="0" w:type="auto"/>
            <w:vAlign w:val="center"/>
            <w:hideMark/>
          </w:tcPr>
          <w:p w:rsidR="00000000" w:rsidRDefault="00000000">
            <w:r>
              <w:t>sodUtc8</w:t>
            </w:r>
          </w:p>
        </w:tc>
        <w:tc>
          <w:tcPr>
            <w:tcW w:w="0" w:type="auto"/>
            <w:vAlign w:val="center"/>
            <w:hideMark/>
          </w:tcPr>
          <w:p w:rsidR="00000000" w:rsidRDefault="00000000">
            <w:r>
              <w:t>String</w:t>
            </w:r>
          </w:p>
        </w:tc>
        <w:tc>
          <w:tcPr>
            <w:tcW w:w="0" w:type="auto"/>
            <w:vAlign w:val="center"/>
            <w:hideMark/>
          </w:tcPr>
          <w:p w:rsidR="00000000" w:rsidRDefault="00000000">
            <w:r>
              <w:t>Open price in the UTC 8</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Index price update time, Unix timestamp format in milliseconds, e.g. </w:t>
            </w:r>
            <w:r>
              <w:rPr>
                <w:rStyle w:val="HTML"/>
              </w:rPr>
              <w:t>1597026383085</w:t>
            </w:r>
          </w:p>
        </w:tc>
      </w:tr>
    </w:tbl>
    <w:p w:rsidR="00000000" w:rsidRDefault="00000000">
      <w:pPr>
        <w:pStyle w:val="3"/>
        <w:divId w:val="175387555"/>
      </w:pPr>
      <w:r>
        <w:t>Get index candlesticks</w:t>
      </w:r>
    </w:p>
    <w:p w:rsidR="00000000" w:rsidRDefault="00000000">
      <w:pPr>
        <w:pStyle w:val="a5"/>
        <w:divId w:val="175387555"/>
      </w:pPr>
      <w:r>
        <w:t xml:space="preserve">Retrieve the candlestick charts of the index. This endpoint can retrieve the latest 1,440 data entries. Charts are returned in groups based on the requested bar. </w:t>
      </w:r>
    </w:p>
    <w:p w:rsidR="00000000" w:rsidRDefault="00000000">
      <w:pPr>
        <w:pStyle w:val="4"/>
        <w:divId w:val="175387555"/>
      </w:pPr>
      <w:r>
        <w:t>Rate Limit: 20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/api/v5/market/index-candles</w:t>
      </w:r>
    </w:p>
    <w:p w:rsidR="00000000" w:rsidRDefault="00000000">
      <w:pPr>
        <w:pStyle w:val="a5"/>
        <w:ind w:left="720" w:right="720"/>
        <w:divId w:val="1713535095"/>
      </w:pPr>
      <w:r>
        <w:t>Request Example</w:t>
      </w:r>
    </w:p>
    <w:p w:rsidR="00000000" w:rsidRDefault="00000000">
      <w:pPr>
        <w:pStyle w:val="HTML0"/>
        <w:divId w:val="288899756"/>
        <w:rPr>
          <w:rStyle w:val="HTML"/>
        </w:rPr>
      </w:pPr>
      <w:r>
        <w:rPr>
          <w:rStyle w:val="HTML"/>
        </w:rPr>
        <w:t>GET /api/v5/market/index-candles?instId</w:t>
      </w:r>
      <w:r>
        <w:rPr>
          <w:rStyle w:val="o"/>
        </w:rPr>
        <w:t>=</w:t>
      </w:r>
      <w:r>
        <w:rPr>
          <w:rStyle w:val="HTML"/>
        </w:rPr>
        <w:t>BTC-USD</w:t>
      </w:r>
    </w:p>
    <w:p w:rsidR="00000000" w:rsidRDefault="00000000">
      <w:pPr>
        <w:pStyle w:val="HTML0"/>
        <w:divId w:val="1637494448"/>
        <w:rPr>
          <w:rStyle w:val="HTML"/>
          <w:vanish/>
        </w:rPr>
      </w:pPr>
      <w:r>
        <w:rPr>
          <w:rStyle w:val="kn"/>
          <w:vanish/>
        </w:rPr>
        <w:t>import</w:t>
      </w:r>
      <w:r>
        <w:rPr>
          <w:rStyle w:val="HTML"/>
          <w:vanish/>
        </w:rPr>
        <w:t xml:space="preserve"> </w:t>
      </w:r>
      <w:r>
        <w:rPr>
          <w:rStyle w:val="nn"/>
          <w:vanish/>
        </w:rPr>
        <w:t>okx.MarketData</w:t>
      </w:r>
      <w:r>
        <w:rPr>
          <w:rStyle w:val="HTML"/>
          <w:vanish/>
        </w:rPr>
        <w:t xml:space="preserve"> </w:t>
      </w:r>
      <w:r>
        <w:rPr>
          <w:rStyle w:val="k"/>
          <w:vanish/>
        </w:rPr>
        <w:t>as</w:t>
      </w:r>
      <w:r>
        <w:rPr>
          <w:rStyle w:val="HTML"/>
          <w:vanish/>
        </w:rPr>
        <w:t xml:space="preserve"> </w:t>
      </w:r>
      <w:r>
        <w:rPr>
          <w:rStyle w:val="n"/>
          <w:vanish/>
        </w:rPr>
        <w:t>MarketData</w:t>
      </w:r>
    </w:p>
    <w:p w:rsidR="00000000" w:rsidRDefault="00000000">
      <w:pPr>
        <w:pStyle w:val="HTML0"/>
        <w:divId w:val="1637494448"/>
        <w:rPr>
          <w:rStyle w:val="HTML"/>
          <w:vanish/>
        </w:rPr>
      </w:pPr>
    </w:p>
    <w:p w:rsidR="00000000" w:rsidRDefault="00000000">
      <w:pPr>
        <w:pStyle w:val="HTML0"/>
        <w:divId w:val="1637494448"/>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trading:0 , demo trading:1</w:t>
      </w:r>
    </w:p>
    <w:p w:rsidR="00000000" w:rsidRDefault="00000000">
      <w:pPr>
        <w:pStyle w:val="HTML0"/>
        <w:divId w:val="1637494448"/>
        <w:rPr>
          <w:rStyle w:val="HTML"/>
          <w:vanish/>
        </w:rPr>
      </w:pPr>
    </w:p>
    <w:p w:rsidR="00000000" w:rsidRDefault="00000000">
      <w:pPr>
        <w:pStyle w:val="HTML0"/>
        <w:divId w:val="1637494448"/>
        <w:rPr>
          <w:rStyle w:val="HTML"/>
          <w:vanish/>
        </w:rPr>
      </w:pPr>
      <w:r>
        <w:rPr>
          <w:rStyle w:val="n"/>
          <w:vanish/>
        </w:rPr>
        <w:t>marketDataAPI</w:t>
      </w:r>
      <w:r>
        <w:rPr>
          <w:rStyle w:val="HTML"/>
          <w:vanish/>
        </w:rPr>
        <w:t xml:space="preserve"> </w:t>
      </w:r>
      <w:r>
        <w:rPr>
          <w:rStyle w:val="o"/>
          <w:vanish/>
        </w:rPr>
        <w:t>=</w:t>
      </w:r>
      <w:r>
        <w:rPr>
          <w:rStyle w:val="HTML"/>
          <w:vanish/>
        </w:rPr>
        <w:t xml:space="preserve">  </w:t>
      </w:r>
      <w:r>
        <w:rPr>
          <w:rStyle w:val="n"/>
          <w:vanish/>
        </w:rPr>
        <w:t>MarketData</w:t>
      </w:r>
      <w:r>
        <w:rPr>
          <w:rStyle w:val="p"/>
          <w:vanish/>
        </w:rPr>
        <w:t>.</w:t>
      </w:r>
      <w:r>
        <w:rPr>
          <w:rStyle w:val="n"/>
          <w:vanish/>
        </w:rPr>
        <w:t>MarketAPI</w:t>
      </w:r>
      <w:r>
        <w:rPr>
          <w:rStyle w:val="p"/>
          <w:vanish/>
        </w:rPr>
        <w:t>(</w:t>
      </w:r>
      <w:r>
        <w:rPr>
          <w:rStyle w:val="n"/>
          <w:vanish/>
        </w:rPr>
        <w:t>flag</w:t>
      </w:r>
      <w:r>
        <w:rPr>
          <w:rStyle w:val="o"/>
          <w:vanish/>
        </w:rPr>
        <w:t>=</w:t>
      </w:r>
      <w:r>
        <w:rPr>
          <w:rStyle w:val="n"/>
          <w:vanish/>
        </w:rPr>
        <w:t>flag</w:t>
      </w:r>
      <w:r>
        <w:rPr>
          <w:rStyle w:val="p"/>
          <w:vanish/>
        </w:rPr>
        <w:t>)</w:t>
      </w:r>
    </w:p>
    <w:p w:rsidR="00000000" w:rsidRDefault="00000000">
      <w:pPr>
        <w:pStyle w:val="HTML0"/>
        <w:divId w:val="1637494448"/>
        <w:rPr>
          <w:rStyle w:val="HTML"/>
          <w:vanish/>
        </w:rPr>
      </w:pPr>
    </w:p>
    <w:p w:rsidR="00000000" w:rsidRDefault="00000000">
      <w:pPr>
        <w:pStyle w:val="HTML0"/>
        <w:divId w:val="1637494448"/>
        <w:rPr>
          <w:rStyle w:val="c1"/>
          <w:vanish/>
        </w:rPr>
      </w:pPr>
      <w:r>
        <w:rPr>
          <w:rStyle w:val="c1"/>
          <w:vanish/>
        </w:rPr>
        <w:t># Retrieve the candlestick charts of the index</w:t>
      </w:r>
    </w:p>
    <w:p w:rsidR="00000000" w:rsidRDefault="00000000">
      <w:pPr>
        <w:pStyle w:val="HTML0"/>
        <w:divId w:val="1637494448"/>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marketDataAPI</w:t>
      </w:r>
      <w:r>
        <w:rPr>
          <w:rStyle w:val="p"/>
          <w:vanish/>
        </w:rPr>
        <w:t>.</w:t>
      </w:r>
      <w:r>
        <w:rPr>
          <w:rStyle w:val="n"/>
          <w:vanish/>
        </w:rPr>
        <w:t>get_index_candlesticks</w:t>
      </w:r>
      <w:r>
        <w:rPr>
          <w:rStyle w:val="p"/>
          <w:vanish/>
        </w:rPr>
        <w:t>(</w:t>
      </w:r>
    </w:p>
    <w:p w:rsidR="00000000" w:rsidRDefault="00000000">
      <w:pPr>
        <w:pStyle w:val="HTML0"/>
        <w:divId w:val="1637494448"/>
        <w:rPr>
          <w:rStyle w:val="HTML"/>
          <w:vanish/>
        </w:rPr>
      </w:pPr>
      <w:r>
        <w:rPr>
          <w:rStyle w:val="HTML"/>
          <w:vanish/>
        </w:rPr>
        <w:t xml:space="preserve">    </w:t>
      </w:r>
      <w:r>
        <w:rPr>
          <w:rStyle w:val="n"/>
          <w:vanish/>
        </w:rPr>
        <w:t>instId</w:t>
      </w:r>
      <w:r>
        <w:rPr>
          <w:rStyle w:val="o"/>
          <w:vanish/>
        </w:rPr>
        <w:t>=</w:t>
      </w:r>
      <w:r>
        <w:rPr>
          <w:rStyle w:val="s"/>
          <w:vanish/>
        </w:rPr>
        <w:t>"BTC-USD"</w:t>
      </w:r>
    </w:p>
    <w:p w:rsidR="00000000" w:rsidRDefault="00000000">
      <w:pPr>
        <w:pStyle w:val="HTML0"/>
        <w:divId w:val="1637494448"/>
        <w:rPr>
          <w:rStyle w:val="HTML"/>
          <w:vanish/>
        </w:rPr>
      </w:pPr>
      <w:r>
        <w:rPr>
          <w:rStyle w:val="p"/>
          <w:vanish/>
        </w:rPr>
        <w:t>)</w:t>
      </w:r>
    </w:p>
    <w:p w:rsidR="00000000" w:rsidRDefault="00000000">
      <w:pPr>
        <w:pStyle w:val="HTML0"/>
        <w:divId w:val="1637494448"/>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Index, e.g. </w:t>
            </w:r>
            <w:r>
              <w:rPr>
                <w:rStyle w:val="HTML"/>
              </w:rPr>
              <w:t>BTC-USD</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earlier than the requested </w:t>
            </w:r>
            <w:r>
              <w:rPr>
                <w:rStyle w:val="HTML"/>
              </w:rPr>
              <w:t>ts</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newer than the requested </w:t>
            </w:r>
            <w:r>
              <w:rPr>
                <w:rStyle w:val="HTML"/>
              </w:rPr>
              <w:t>ts</w:t>
            </w:r>
            <w:r>
              <w:t xml:space="preserve">. The latest data will be returned when using </w:t>
            </w:r>
            <w:r>
              <w:rPr>
                <w:rStyle w:val="HTML"/>
              </w:rPr>
              <w:t>before</w:t>
            </w:r>
            <w:r>
              <w:t xml:space="preserve"> individually</w:t>
            </w:r>
          </w:p>
        </w:tc>
      </w:tr>
      <w:tr w:rsidR="00000000">
        <w:trPr>
          <w:divId w:val="175387555"/>
          <w:tblCellSpacing w:w="15" w:type="dxa"/>
        </w:trPr>
        <w:tc>
          <w:tcPr>
            <w:tcW w:w="0" w:type="auto"/>
            <w:vAlign w:val="center"/>
            <w:hideMark/>
          </w:tcPr>
          <w:p w:rsidR="00000000" w:rsidRDefault="00000000">
            <w:r>
              <w:t>bar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Bar size, the default is </w:t>
            </w:r>
            <w:r>
              <w:rPr>
                <w:rStyle w:val="HTML"/>
              </w:rPr>
              <w:t>1m</w:t>
            </w:r>
            <w:r>
              <w:br/>
              <w:t>e.g. [</w:t>
            </w:r>
            <w:r>
              <w:rPr>
                <w:rStyle w:val="HTML"/>
              </w:rPr>
              <w:t>1m</w:t>
            </w:r>
            <w:r>
              <w:t>/</w:t>
            </w:r>
            <w:r>
              <w:rPr>
                <w:rStyle w:val="HTML"/>
              </w:rPr>
              <w:t>3m</w:t>
            </w:r>
            <w:r>
              <w:t>/</w:t>
            </w:r>
            <w:r>
              <w:rPr>
                <w:rStyle w:val="HTML"/>
              </w:rPr>
              <w:t>5m</w:t>
            </w:r>
            <w:r>
              <w:t>/</w:t>
            </w:r>
            <w:r>
              <w:rPr>
                <w:rStyle w:val="HTML"/>
              </w:rPr>
              <w:t>15m</w:t>
            </w:r>
            <w:r>
              <w:t>/</w:t>
            </w:r>
            <w:r>
              <w:rPr>
                <w:rStyle w:val="HTML"/>
              </w:rPr>
              <w:t>30m</w:t>
            </w:r>
            <w:r>
              <w:t>/</w:t>
            </w:r>
            <w:r>
              <w:rPr>
                <w:rStyle w:val="HTML"/>
              </w:rPr>
              <w:t>1H</w:t>
            </w:r>
            <w:r>
              <w:t>/</w:t>
            </w:r>
            <w:r>
              <w:rPr>
                <w:rStyle w:val="HTML"/>
              </w:rPr>
              <w:t>2H</w:t>
            </w:r>
            <w:r>
              <w:t>/</w:t>
            </w:r>
            <w:r>
              <w:rPr>
                <w:rStyle w:val="HTML"/>
              </w:rPr>
              <w:t>4H</w:t>
            </w:r>
            <w:r>
              <w:t xml:space="preserve">] </w:t>
            </w:r>
            <w:r>
              <w:br/>
              <w:t>Hong Kong time opening price k-line: [</w:t>
            </w:r>
            <w:r>
              <w:rPr>
                <w:rStyle w:val="HTML"/>
              </w:rPr>
              <w:t>6H</w:t>
            </w:r>
            <w:r>
              <w:t>/</w:t>
            </w:r>
            <w:r>
              <w:rPr>
                <w:rStyle w:val="HTML"/>
              </w:rPr>
              <w:t>12H</w:t>
            </w:r>
            <w:r>
              <w:t>/</w:t>
            </w:r>
            <w:r>
              <w:rPr>
                <w:rStyle w:val="HTML"/>
              </w:rPr>
              <w:t>1D</w:t>
            </w:r>
            <w:r>
              <w:t>/</w:t>
            </w:r>
            <w:r>
              <w:rPr>
                <w:rStyle w:val="HTML"/>
              </w:rPr>
              <w:t>1W</w:t>
            </w:r>
            <w:r>
              <w:t>/</w:t>
            </w:r>
            <w:r>
              <w:rPr>
                <w:rStyle w:val="HTML"/>
              </w:rPr>
              <w:t>1M</w:t>
            </w:r>
            <w:r>
              <w:t>/</w:t>
            </w:r>
            <w:r>
              <w:rPr>
                <w:rStyle w:val="HTML"/>
              </w:rPr>
              <w:t>3M</w:t>
            </w:r>
            <w:r>
              <w:t>]</w:t>
            </w:r>
            <w:r>
              <w:br/>
              <w:t>UTC time opening price k-line: [</w:t>
            </w:r>
            <w:r>
              <w:rPr>
                <w:rStyle w:val="HTML"/>
              </w:rPr>
              <w:t>6Hutc</w:t>
            </w:r>
            <w:r>
              <w:t>/</w:t>
            </w:r>
            <w:r>
              <w:rPr>
                <w:rStyle w:val="HTML"/>
              </w:rPr>
              <w:t>12Hutc</w:t>
            </w:r>
            <w:r>
              <w:t>/</w:t>
            </w:r>
            <w:r>
              <w:rPr>
                <w:rStyle w:val="HTML"/>
              </w:rPr>
              <w:t>1Dutc</w:t>
            </w:r>
            <w:r>
              <w:t>/</w:t>
            </w:r>
            <w:r>
              <w:rPr>
                <w:rStyle w:val="HTML"/>
              </w:rPr>
              <w:t>1Wutc</w:t>
            </w:r>
            <w:r>
              <w:t>/</w:t>
            </w:r>
            <w:r>
              <w:rPr>
                <w:rStyle w:val="HTML"/>
              </w:rPr>
              <w:t>1Mutc</w:t>
            </w:r>
            <w:r>
              <w:t>/</w:t>
            </w:r>
            <w:r>
              <w:rPr>
                <w:rStyle w:val="HTML"/>
              </w:rPr>
              <w:t>3Mutc</w:t>
            </w:r>
            <w:r>
              <w:t>]</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Number of results per request. The maximum is </w:t>
            </w:r>
            <w:r>
              <w:rPr>
                <w:rStyle w:val="HTML"/>
              </w:rPr>
              <w:t>100</w:t>
            </w:r>
            <w:r>
              <w:t xml:space="preserve">. The default is </w:t>
            </w:r>
            <w:r>
              <w:rPr>
                <w:rStyle w:val="HTML"/>
              </w:rPr>
              <w:t>100</w:t>
            </w:r>
          </w:p>
        </w:tc>
      </w:tr>
    </w:tbl>
    <w:p w:rsidR="00000000" w:rsidRDefault="00000000">
      <w:pPr>
        <w:pStyle w:val="a5"/>
        <w:ind w:left="720" w:right="720"/>
        <w:divId w:val="1501891791"/>
      </w:pPr>
      <w:r>
        <w:t>Response Example</w:t>
      </w:r>
    </w:p>
    <w:p w:rsidR="00000000" w:rsidRDefault="00000000">
      <w:pPr>
        <w:pStyle w:val="HTML0"/>
        <w:divId w:val="1860317580"/>
        <w:rPr>
          <w:rStyle w:val="w"/>
        </w:rPr>
      </w:pPr>
      <w:r>
        <w:rPr>
          <w:rStyle w:val="p"/>
        </w:rPr>
        <w:t>{</w:t>
      </w:r>
    </w:p>
    <w:p w:rsidR="00000000" w:rsidRDefault="00000000">
      <w:pPr>
        <w:pStyle w:val="HTML0"/>
        <w:divId w:val="1860317580"/>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1860317580"/>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1860317580"/>
        <w:rPr>
          <w:rStyle w:val="w"/>
        </w:rPr>
      </w:pPr>
      <w:r>
        <w:rPr>
          <w:rStyle w:val="w"/>
        </w:rPr>
        <w:t xml:space="preserve">    </w:t>
      </w:r>
      <w:r>
        <w:rPr>
          <w:rStyle w:val="nl"/>
        </w:rPr>
        <w:t>"data"</w:t>
      </w:r>
      <w:r>
        <w:rPr>
          <w:rStyle w:val="p"/>
        </w:rPr>
        <w:t>:[</w:t>
      </w:r>
    </w:p>
    <w:p w:rsidR="00000000" w:rsidRDefault="00000000">
      <w:pPr>
        <w:pStyle w:val="HTML0"/>
        <w:divId w:val="1860317580"/>
        <w:rPr>
          <w:rStyle w:val="w"/>
        </w:rPr>
      </w:pPr>
      <w:r>
        <w:rPr>
          <w:rStyle w:val="w"/>
        </w:rPr>
        <w:t xml:space="preserve">     </w:t>
      </w:r>
      <w:r>
        <w:rPr>
          <w:rStyle w:val="p"/>
        </w:rPr>
        <w:t>[</w:t>
      </w:r>
    </w:p>
    <w:p w:rsidR="00000000" w:rsidRDefault="00000000">
      <w:pPr>
        <w:pStyle w:val="HTML0"/>
        <w:divId w:val="1860317580"/>
        <w:rPr>
          <w:rStyle w:val="w"/>
        </w:rPr>
      </w:pPr>
      <w:r>
        <w:rPr>
          <w:rStyle w:val="w"/>
        </w:rPr>
        <w:t xml:space="preserve">        </w:t>
      </w:r>
      <w:r>
        <w:rPr>
          <w:rStyle w:val="s2"/>
        </w:rPr>
        <w:t>"1597026383085"</w:t>
      </w:r>
      <w:r>
        <w:rPr>
          <w:rStyle w:val="p"/>
        </w:rPr>
        <w:t>,</w:t>
      </w:r>
    </w:p>
    <w:p w:rsidR="00000000" w:rsidRDefault="00000000">
      <w:pPr>
        <w:pStyle w:val="HTML0"/>
        <w:divId w:val="1860317580"/>
        <w:rPr>
          <w:rStyle w:val="w"/>
        </w:rPr>
      </w:pPr>
      <w:r>
        <w:rPr>
          <w:rStyle w:val="w"/>
        </w:rPr>
        <w:t xml:space="preserve">        </w:t>
      </w:r>
      <w:r>
        <w:rPr>
          <w:rStyle w:val="s2"/>
        </w:rPr>
        <w:t>"3.721"</w:t>
      </w:r>
      <w:r>
        <w:rPr>
          <w:rStyle w:val="p"/>
        </w:rPr>
        <w:t>,</w:t>
      </w:r>
    </w:p>
    <w:p w:rsidR="00000000" w:rsidRDefault="00000000">
      <w:pPr>
        <w:pStyle w:val="HTML0"/>
        <w:divId w:val="1860317580"/>
        <w:rPr>
          <w:rStyle w:val="w"/>
        </w:rPr>
      </w:pPr>
      <w:r>
        <w:rPr>
          <w:rStyle w:val="w"/>
        </w:rPr>
        <w:t xml:space="preserve">        </w:t>
      </w:r>
      <w:r>
        <w:rPr>
          <w:rStyle w:val="s2"/>
        </w:rPr>
        <w:t>"3.743"</w:t>
      </w:r>
      <w:r>
        <w:rPr>
          <w:rStyle w:val="p"/>
        </w:rPr>
        <w:t>,</w:t>
      </w:r>
    </w:p>
    <w:p w:rsidR="00000000" w:rsidRDefault="00000000">
      <w:pPr>
        <w:pStyle w:val="HTML0"/>
        <w:divId w:val="1860317580"/>
        <w:rPr>
          <w:rStyle w:val="w"/>
        </w:rPr>
      </w:pPr>
      <w:r>
        <w:rPr>
          <w:rStyle w:val="w"/>
        </w:rPr>
        <w:t xml:space="preserve">        </w:t>
      </w:r>
      <w:r>
        <w:rPr>
          <w:rStyle w:val="s2"/>
        </w:rPr>
        <w:t>"3.677"</w:t>
      </w:r>
      <w:r>
        <w:rPr>
          <w:rStyle w:val="p"/>
        </w:rPr>
        <w:t>,</w:t>
      </w:r>
    </w:p>
    <w:p w:rsidR="00000000" w:rsidRDefault="00000000">
      <w:pPr>
        <w:pStyle w:val="HTML0"/>
        <w:divId w:val="1860317580"/>
        <w:rPr>
          <w:rStyle w:val="w"/>
        </w:rPr>
      </w:pPr>
      <w:r>
        <w:rPr>
          <w:rStyle w:val="w"/>
        </w:rPr>
        <w:t xml:space="preserve">        </w:t>
      </w:r>
      <w:r>
        <w:rPr>
          <w:rStyle w:val="s2"/>
        </w:rPr>
        <w:t>"3.708"</w:t>
      </w:r>
      <w:r>
        <w:rPr>
          <w:rStyle w:val="p"/>
        </w:rPr>
        <w:t>,</w:t>
      </w:r>
    </w:p>
    <w:p w:rsidR="00000000" w:rsidRDefault="00000000">
      <w:pPr>
        <w:pStyle w:val="HTML0"/>
        <w:divId w:val="1860317580"/>
        <w:rPr>
          <w:rStyle w:val="w"/>
        </w:rPr>
      </w:pPr>
      <w:r>
        <w:rPr>
          <w:rStyle w:val="w"/>
        </w:rPr>
        <w:t xml:space="preserve">        </w:t>
      </w:r>
      <w:r>
        <w:rPr>
          <w:rStyle w:val="s2"/>
        </w:rPr>
        <w:t>"0"</w:t>
      </w:r>
    </w:p>
    <w:p w:rsidR="00000000" w:rsidRDefault="00000000">
      <w:pPr>
        <w:pStyle w:val="HTML0"/>
        <w:divId w:val="1860317580"/>
        <w:rPr>
          <w:rStyle w:val="w"/>
        </w:rPr>
      </w:pPr>
      <w:r>
        <w:rPr>
          <w:rStyle w:val="w"/>
        </w:rPr>
        <w:t xml:space="preserve">    </w:t>
      </w:r>
      <w:r>
        <w:rPr>
          <w:rStyle w:val="p"/>
        </w:rPr>
        <w:t>],</w:t>
      </w:r>
    </w:p>
    <w:p w:rsidR="00000000" w:rsidRDefault="00000000">
      <w:pPr>
        <w:pStyle w:val="HTML0"/>
        <w:divId w:val="1860317580"/>
        <w:rPr>
          <w:rStyle w:val="w"/>
        </w:rPr>
      </w:pPr>
      <w:r>
        <w:rPr>
          <w:rStyle w:val="w"/>
        </w:rPr>
        <w:t xml:space="preserve">    </w:t>
      </w:r>
      <w:r>
        <w:rPr>
          <w:rStyle w:val="p"/>
        </w:rPr>
        <w:t>[</w:t>
      </w:r>
    </w:p>
    <w:p w:rsidR="00000000" w:rsidRDefault="00000000">
      <w:pPr>
        <w:pStyle w:val="HTML0"/>
        <w:divId w:val="1860317580"/>
        <w:rPr>
          <w:rStyle w:val="w"/>
        </w:rPr>
      </w:pPr>
      <w:r>
        <w:rPr>
          <w:rStyle w:val="w"/>
        </w:rPr>
        <w:t xml:space="preserve">        </w:t>
      </w:r>
      <w:r>
        <w:rPr>
          <w:rStyle w:val="s2"/>
        </w:rPr>
        <w:t>"1597026383085"</w:t>
      </w:r>
      <w:r>
        <w:rPr>
          <w:rStyle w:val="p"/>
        </w:rPr>
        <w:t>,</w:t>
      </w:r>
    </w:p>
    <w:p w:rsidR="00000000" w:rsidRDefault="00000000">
      <w:pPr>
        <w:pStyle w:val="HTML0"/>
        <w:divId w:val="1860317580"/>
        <w:rPr>
          <w:rStyle w:val="w"/>
        </w:rPr>
      </w:pPr>
      <w:r>
        <w:rPr>
          <w:rStyle w:val="w"/>
        </w:rPr>
        <w:t xml:space="preserve">        </w:t>
      </w:r>
      <w:r>
        <w:rPr>
          <w:rStyle w:val="s2"/>
        </w:rPr>
        <w:t>"3.731"</w:t>
      </w:r>
      <w:r>
        <w:rPr>
          <w:rStyle w:val="p"/>
        </w:rPr>
        <w:t>,</w:t>
      </w:r>
    </w:p>
    <w:p w:rsidR="00000000" w:rsidRDefault="00000000">
      <w:pPr>
        <w:pStyle w:val="HTML0"/>
        <w:divId w:val="1860317580"/>
        <w:rPr>
          <w:rStyle w:val="w"/>
        </w:rPr>
      </w:pPr>
      <w:r>
        <w:rPr>
          <w:rStyle w:val="w"/>
        </w:rPr>
        <w:t xml:space="preserve">        </w:t>
      </w:r>
      <w:r>
        <w:rPr>
          <w:rStyle w:val="s2"/>
        </w:rPr>
        <w:t>"3.799"</w:t>
      </w:r>
      <w:r>
        <w:rPr>
          <w:rStyle w:val="p"/>
        </w:rPr>
        <w:t>,</w:t>
      </w:r>
    </w:p>
    <w:p w:rsidR="00000000" w:rsidRDefault="00000000">
      <w:pPr>
        <w:pStyle w:val="HTML0"/>
        <w:divId w:val="1860317580"/>
        <w:rPr>
          <w:rStyle w:val="w"/>
        </w:rPr>
      </w:pPr>
      <w:r>
        <w:rPr>
          <w:rStyle w:val="w"/>
        </w:rPr>
        <w:t xml:space="preserve">        </w:t>
      </w:r>
      <w:r>
        <w:rPr>
          <w:rStyle w:val="s2"/>
        </w:rPr>
        <w:t>"3.494"</w:t>
      </w:r>
      <w:r>
        <w:rPr>
          <w:rStyle w:val="p"/>
        </w:rPr>
        <w:t>,</w:t>
      </w:r>
    </w:p>
    <w:p w:rsidR="00000000" w:rsidRDefault="00000000">
      <w:pPr>
        <w:pStyle w:val="HTML0"/>
        <w:divId w:val="1860317580"/>
        <w:rPr>
          <w:rStyle w:val="w"/>
        </w:rPr>
      </w:pPr>
      <w:r>
        <w:rPr>
          <w:rStyle w:val="w"/>
        </w:rPr>
        <w:t xml:space="preserve">        </w:t>
      </w:r>
      <w:r>
        <w:rPr>
          <w:rStyle w:val="s2"/>
        </w:rPr>
        <w:t>"3.72"</w:t>
      </w:r>
      <w:r>
        <w:rPr>
          <w:rStyle w:val="p"/>
        </w:rPr>
        <w:t>,</w:t>
      </w:r>
    </w:p>
    <w:p w:rsidR="00000000" w:rsidRDefault="00000000">
      <w:pPr>
        <w:pStyle w:val="HTML0"/>
        <w:divId w:val="1860317580"/>
        <w:rPr>
          <w:rStyle w:val="w"/>
        </w:rPr>
      </w:pPr>
      <w:r>
        <w:rPr>
          <w:rStyle w:val="w"/>
        </w:rPr>
        <w:t xml:space="preserve">        </w:t>
      </w:r>
      <w:r>
        <w:rPr>
          <w:rStyle w:val="s2"/>
        </w:rPr>
        <w:t>"1"</w:t>
      </w:r>
    </w:p>
    <w:p w:rsidR="00000000" w:rsidRDefault="00000000">
      <w:pPr>
        <w:pStyle w:val="HTML0"/>
        <w:divId w:val="1860317580"/>
        <w:rPr>
          <w:rStyle w:val="w"/>
        </w:rPr>
      </w:pPr>
      <w:r>
        <w:rPr>
          <w:rStyle w:val="w"/>
        </w:rPr>
        <w:t xml:space="preserve">    </w:t>
      </w:r>
      <w:r>
        <w:rPr>
          <w:rStyle w:val="p"/>
        </w:rPr>
        <w:t>]</w:t>
      </w:r>
    </w:p>
    <w:p w:rsidR="00000000" w:rsidRDefault="00000000">
      <w:pPr>
        <w:pStyle w:val="HTML0"/>
        <w:divId w:val="1860317580"/>
        <w:rPr>
          <w:rStyle w:val="w"/>
        </w:rPr>
      </w:pPr>
      <w:r>
        <w:rPr>
          <w:rStyle w:val="w"/>
        </w:rPr>
        <w:t xml:space="preserve">    </w:t>
      </w:r>
      <w:r>
        <w:rPr>
          <w:rStyle w:val="p"/>
        </w:rPr>
        <w:t>]</w:t>
      </w:r>
    </w:p>
    <w:p w:rsidR="00000000" w:rsidRDefault="00000000">
      <w:pPr>
        <w:pStyle w:val="HTML0"/>
        <w:divId w:val="1860317580"/>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Opening time of the candlestick,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o</w:t>
            </w:r>
          </w:p>
        </w:tc>
        <w:tc>
          <w:tcPr>
            <w:tcW w:w="0" w:type="auto"/>
            <w:vAlign w:val="center"/>
            <w:hideMark/>
          </w:tcPr>
          <w:p w:rsidR="00000000" w:rsidRDefault="00000000">
            <w:r>
              <w:t>String</w:t>
            </w:r>
          </w:p>
        </w:tc>
        <w:tc>
          <w:tcPr>
            <w:tcW w:w="0" w:type="auto"/>
            <w:vAlign w:val="center"/>
            <w:hideMark/>
          </w:tcPr>
          <w:p w:rsidR="00000000" w:rsidRDefault="00000000">
            <w:r>
              <w:t>Open price</w:t>
            </w:r>
          </w:p>
        </w:tc>
      </w:tr>
      <w:tr w:rsidR="00000000">
        <w:trPr>
          <w:divId w:val="175387555"/>
          <w:tblCellSpacing w:w="15" w:type="dxa"/>
        </w:trPr>
        <w:tc>
          <w:tcPr>
            <w:tcW w:w="0" w:type="auto"/>
            <w:vAlign w:val="center"/>
            <w:hideMark/>
          </w:tcPr>
          <w:p w:rsidR="00000000" w:rsidRDefault="00000000">
            <w:r>
              <w:t>h</w:t>
            </w:r>
          </w:p>
        </w:tc>
        <w:tc>
          <w:tcPr>
            <w:tcW w:w="0" w:type="auto"/>
            <w:vAlign w:val="center"/>
            <w:hideMark/>
          </w:tcPr>
          <w:p w:rsidR="00000000" w:rsidRDefault="00000000">
            <w:r>
              <w:t>String</w:t>
            </w:r>
          </w:p>
        </w:tc>
        <w:tc>
          <w:tcPr>
            <w:tcW w:w="0" w:type="auto"/>
            <w:vAlign w:val="center"/>
            <w:hideMark/>
          </w:tcPr>
          <w:p w:rsidR="00000000" w:rsidRDefault="00000000">
            <w:r>
              <w:t>highest price</w:t>
            </w:r>
          </w:p>
        </w:tc>
      </w:tr>
      <w:tr w:rsidR="00000000">
        <w:trPr>
          <w:divId w:val="175387555"/>
          <w:tblCellSpacing w:w="15" w:type="dxa"/>
        </w:trPr>
        <w:tc>
          <w:tcPr>
            <w:tcW w:w="0" w:type="auto"/>
            <w:vAlign w:val="center"/>
            <w:hideMark/>
          </w:tcPr>
          <w:p w:rsidR="00000000" w:rsidRDefault="00000000">
            <w:r>
              <w:t>l</w:t>
            </w:r>
          </w:p>
        </w:tc>
        <w:tc>
          <w:tcPr>
            <w:tcW w:w="0" w:type="auto"/>
            <w:vAlign w:val="center"/>
            <w:hideMark/>
          </w:tcPr>
          <w:p w:rsidR="00000000" w:rsidRDefault="00000000">
            <w:r>
              <w:t>String</w:t>
            </w:r>
          </w:p>
        </w:tc>
        <w:tc>
          <w:tcPr>
            <w:tcW w:w="0" w:type="auto"/>
            <w:vAlign w:val="center"/>
            <w:hideMark/>
          </w:tcPr>
          <w:p w:rsidR="00000000" w:rsidRDefault="00000000">
            <w:r>
              <w:t>Lowest price</w:t>
            </w:r>
          </w:p>
        </w:tc>
      </w:tr>
      <w:tr w:rsidR="00000000">
        <w:trPr>
          <w:divId w:val="175387555"/>
          <w:tblCellSpacing w:w="15" w:type="dxa"/>
        </w:trPr>
        <w:tc>
          <w:tcPr>
            <w:tcW w:w="0" w:type="auto"/>
            <w:vAlign w:val="center"/>
            <w:hideMark/>
          </w:tcPr>
          <w:p w:rsidR="00000000" w:rsidRDefault="00000000">
            <w:r>
              <w:t>c</w:t>
            </w:r>
          </w:p>
        </w:tc>
        <w:tc>
          <w:tcPr>
            <w:tcW w:w="0" w:type="auto"/>
            <w:vAlign w:val="center"/>
            <w:hideMark/>
          </w:tcPr>
          <w:p w:rsidR="00000000" w:rsidRDefault="00000000">
            <w:r>
              <w:t>String</w:t>
            </w:r>
          </w:p>
        </w:tc>
        <w:tc>
          <w:tcPr>
            <w:tcW w:w="0" w:type="auto"/>
            <w:vAlign w:val="center"/>
            <w:hideMark/>
          </w:tcPr>
          <w:p w:rsidR="00000000" w:rsidRDefault="00000000">
            <w:r>
              <w:t>Close price</w:t>
            </w:r>
          </w:p>
        </w:tc>
      </w:tr>
      <w:tr w:rsidR="00000000">
        <w:trPr>
          <w:divId w:val="175387555"/>
          <w:tblCellSpacing w:w="15" w:type="dxa"/>
        </w:trPr>
        <w:tc>
          <w:tcPr>
            <w:tcW w:w="0" w:type="auto"/>
            <w:vAlign w:val="center"/>
            <w:hideMark/>
          </w:tcPr>
          <w:p w:rsidR="00000000" w:rsidRDefault="00000000">
            <w:r>
              <w:t>confirm</w:t>
            </w:r>
          </w:p>
        </w:tc>
        <w:tc>
          <w:tcPr>
            <w:tcW w:w="0" w:type="auto"/>
            <w:vAlign w:val="center"/>
            <w:hideMark/>
          </w:tcPr>
          <w:p w:rsidR="00000000" w:rsidRDefault="00000000">
            <w:r>
              <w:t>String</w:t>
            </w:r>
          </w:p>
        </w:tc>
        <w:tc>
          <w:tcPr>
            <w:tcW w:w="0" w:type="auto"/>
            <w:vAlign w:val="center"/>
            <w:hideMark/>
          </w:tcPr>
          <w:p w:rsidR="00000000" w:rsidRDefault="00000000">
            <w:r>
              <w:t>The state of candlesticks.</w:t>
            </w:r>
            <w:r>
              <w:br/>
            </w:r>
            <w:r>
              <w:rPr>
                <w:rStyle w:val="HTML"/>
              </w:rPr>
              <w:t>0</w:t>
            </w:r>
            <w:r>
              <w:t xml:space="preserve"> represents that it is uncompleted, </w:t>
            </w:r>
            <w:r>
              <w:rPr>
                <w:rStyle w:val="HTML"/>
              </w:rPr>
              <w:t>1</w:t>
            </w:r>
            <w:r>
              <w:t xml:space="preserve"> represents that it is completed.</w:t>
            </w:r>
          </w:p>
        </w:tc>
      </w:tr>
    </w:tbl>
    <w:p w:rsidR="00000000" w:rsidRDefault="00000000">
      <w:pPr>
        <w:pStyle w:val="a5"/>
        <w:divId w:val="175387555"/>
      </w:pPr>
      <w:r>
        <w:t xml:space="preserve">The candlestick data may be incomplete, and should not be polled repeatedly. </w:t>
      </w:r>
    </w:p>
    <w:p w:rsidR="00000000" w:rsidRDefault="00000000">
      <w:pPr>
        <w:pStyle w:val="a5"/>
        <w:divId w:val="175387555"/>
      </w:pPr>
      <w:r>
        <w:t xml:space="preserve">The data returned will be arranged in an array like this: [ts,o,h,l,c,confirm]. </w:t>
      </w:r>
    </w:p>
    <w:p w:rsidR="00000000" w:rsidRDefault="00000000">
      <w:pPr>
        <w:pStyle w:val="3"/>
        <w:divId w:val="175387555"/>
      </w:pPr>
      <w:r>
        <w:t>Get index candlesticks history</w:t>
      </w:r>
    </w:p>
    <w:p w:rsidR="00000000" w:rsidRDefault="00000000">
      <w:pPr>
        <w:pStyle w:val="a5"/>
        <w:divId w:val="175387555"/>
      </w:pPr>
      <w:r>
        <w:t>Retrieve the candlestick charts of the index from recent years.</w:t>
      </w:r>
    </w:p>
    <w:p w:rsidR="00000000" w:rsidRDefault="00000000">
      <w:pPr>
        <w:pStyle w:val="4"/>
        <w:divId w:val="175387555"/>
      </w:pPr>
      <w:r>
        <w:t>Rate Limit: 10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/api/v5/market/history-index-candles</w:t>
      </w:r>
    </w:p>
    <w:p w:rsidR="00000000" w:rsidRDefault="00000000">
      <w:pPr>
        <w:pStyle w:val="a5"/>
        <w:ind w:left="720" w:right="720"/>
        <w:divId w:val="520902031"/>
      </w:pPr>
      <w:r>
        <w:t>Request Example</w:t>
      </w:r>
    </w:p>
    <w:p w:rsidR="00000000" w:rsidRDefault="00000000">
      <w:pPr>
        <w:pStyle w:val="HTML0"/>
        <w:divId w:val="1865173642"/>
        <w:rPr>
          <w:rStyle w:val="HTML"/>
        </w:rPr>
      </w:pPr>
      <w:r>
        <w:rPr>
          <w:rStyle w:val="HTML"/>
        </w:rPr>
        <w:t>GET /api/v5/market/history-index-candles?instId</w:t>
      </w:r>
      <w:r>
        <w:rPr>
          <w:rStyle w:val="o"/>
        </w:rPr>
        <w:t>=</w:t>
      </w:r>
      <w:r>
        <w:rPr>
          <w:rStyle w:val="HTML"/>
        </w:rPr>
        <w:t>BTC-USD</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Index, e.g. </w:t>
            </w:r>
            <w:r>
              <w:rPr>
                <w:rStyle w:val="HTML"/>
              </w:rPr>
              <w:t>BTC-USD</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earlier than the requested </w:t>
            </w:r>
            <w:r>
              <w:rPr>
                <w:rStyle w:val="HTML"/>
              </w:rPr>
              <w:t>ts</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newer than the requested </w:t>
            </w:r>
            <w:r>
              <w:rPr>
                <w:rStyle w:val="HTML"/>
              </w:rPr>
              <w:t>ts</w:t>
            </w:r>
            <w:r>
              <w:t xml:space="preserve">. The latest data will be returned when using </w:t>
            </w:r>
            <w:r>
              <w:rPr>
                <w:rStyle w:val="HTML"/>
              </w:rPr>
              <w:t>before</w:t>
            </w:r>
            <w:r>
              <w:t xml:space="preserve"> individually</w:t>
            </w:r>
          </w:p>
        </w:tc>
      </w:tr>
      <w:tr w:rsidR="00000000">
        <w:trPr>
          <w:divId w:val="175387555"/>
          <w:tblCellSpacing w:w="15" w:type="dxa"/>
        </w:trPr>
        <w:tc>
          <w:tcPr>
            <w:tcW w:w="0" w:type="auto"/>
            <w:vAlign w:val="center"/>
            <w:hideMark/>
          </w:tcPr>
          <w:p w:rsidR="00000000" w:rsidRDefault="00000000">
            <w:r>
              <w:t>bar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Bar size, the default is </w:t>
            </w:r>
            <w:r>
              <w:rPr>
                <w:rStyle w:val="HTML"/>
              </w:rPr>
              <w:t>1m</w:t>
            </w:r>
            <w:r>
              <w:br/>
              <w:t xml:space="preserve">e.g. [1m/3m/5m/15m/30m/1H/2H/4H] </w:t>
            </w:r>
            <w:r>
              <w:br/>
              <w:t>Hong Kong time opening price k-line: [6H/12H/1D/1W/1M]</w:t>
            </w:r>
            <w:r>
              <w:br/>
              <w:t>UTC time opening price k-line: [/6Hutc/12Hutc/1Dutc/1Wutc/1Mutc]</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Number of results per request. The maximum is </w:t>
            </w:r>
            <w:r>
              <w:rPr>
                <w:rStyle w:val="HTML"/>
              </w:rPr>
              <w:t>100</w:t>
            </w:r>
            <w:r>
              <w:t xml:space="preserve">; The default is </w:t>
            </w:r>
            <w:r>
              <w:rPr>
                <w:rStyle w:val="HTML"/>
              </w:rPr>
              <w:t>100</w:t>
            </w:r>
          </w:p>
        </w:tc>
      </w:tr>
    </w:tbl>
    <w:p w:rsidR="00000000" w:rsidRDefault="00000000">
      <w:pPr>
        <w:pStyle w:val="a5"/>
        <w:ind w:left="720" w:right="720"/>
        <w:divId w:val="17901942"/>
      </w:pPr>
      <w:r>
        <w:t>Response Example</w:t>
      </w:r>
    </w:p>
    <w:p w:rsidR="00000000" w:rsidRDefault="00000000">
      <w:pPr>
        <w:pStyle w:val="HTML0"/>
        <w:divId w:val="965159596"/>
        <w:rPr>
          <w:rStyle w:val="w"/>
        </w:rPr>
      </w:pPr>
      <w:r>
        <w:rPr>
          <w:rStyle w:val="p"/>
        </w:rPr>
        <w:t>{</w:t>
      </w:r>
    </w:p>
    <w:p w:rsidR="00000000" w:rsidRDefault="00000000">
      <w:pPr>
        <w:pStyle w:val="HTML0"/>
        <w:divId w:val="965159596"/>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965159596"/>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965159596"/>
        <w:rPr>
          <w:rStyle w:val="w"/>
        </w:rPr>
      </w:pPr>
      <w:r>
        <w:rPr>
          <w:rStyle w:val="w"/>
        </w:rPr>
        <w:t xml:space="preserve">    </w:t>
      </w:r>
      <w:r>
        <w:rPr>
          <w:rStyle w:val="nl"/>
        </w:rPr>
        <w:t>"data"</w:t>
      </w:r>
      <w:r>
        <w:rPr>
          <w:rStyle w:val="p"/>
        </w:rPr>
        <w:t>:[</w:t>
      </w:r>
    </w:p>
    <w:p w:rsidR="00000000" w:rsidRDefault="00000000">
      <w:pPr>
        <w:pStyle w:val="HTML0"/>
        <w:divId w:val="965159596"/>
        <w:rPr>
          <w:rStyle w:val="w"/>
        </w:rPr>
      </w:pPr>
      <w:r>
        <w:rPr>
          <w:rStyle w:val="w"/>
        </w:rPr>
        <w:t xml:space="preserve">     </w:t>
      </w:r>
      <w:r>
        <w:rPr>
          <w:rStyle w:val="p"/>
        </w:rPr>
        <w:t>[</w:t>
      </w:r>
    </w:p>
    <w:p w:rsidR="00000000" w:rsidRDefault="00000000">
      <w:pPr>
        <w:pStyle w:val="HTML0"/>
        <w:divId w:val="965159596"/>
        <w:rPr>
          <w:rStyle w:val="w"/>
        </w:rPr>
      </w:pPr>
      <w:r>
        <w:rPr>
          <w:rStyle w:val="w"/>
        </w:rPr>
        <w:t xml:space="preserve">        </w:t>
      </w:r>
      <w:r>
        <w:rPr>
          <w:rStyle w:val="s2"/>
        </w:rPr>
        <w:t>"1597026383085"</w:t>
      </w:r>
      <w:r>
        <w:rPr>
          <w:rStyle w:val="p"/>
        </w:rPr>
        <w:t>,</w:t>
      </w:r>
    </w:p>
    <w:p w:rsidR="00000000" w:rsidRDefault="00000000">
      <w:pPr>
        <w:pStyle w:val="HTML0"/>
        <w:divId w:val="965159596"/>
        <w:rPr>
          <w:rStyle w:val="w"/>
        </w:rPr>
      </w:pPr>
      <w:r>
        <w:rPr>
          <w:rStyle w:val="w"/>
        </w:rPr>
        <w:t xml:space="preserve">        </w:t>
      </w:r>
      <w:r>
        <w:rPr>
          <w:rStyle w:val="s2"/>
        </w:rPr>
        <w:t>"3.721"</w:t>
      </w:r>
      <w:r>
        <w:rPr>
          <w:rStyle w:val="p"/>
        </w:rPr>
        <w:t>,</w:t>
      </w:r>
    </w:p>
    <w:p w:rsidR="00000000" w:rsidRDefault="00000000">
      <w:pPr>
        <w:pStyle w:val="HTML0"/>
        <w:divId w:val="965159596"/>
        <w:rPr>
          <w:rStyle w:val="w"/>
        </w:rPr>
      </w:pPr>
      <w:r>
        <w:rPr>
          <w:rStyle w:val="w"/>
        </w:rPr>
        <w:t xml:space="preserve">        </w:t>
      </w:r>
      <w:r>
        <w:rPr>
          <w:rStyle w:val="s2"/>
        </w:rPr>
        <w:t>"3.743"</w:t>
      </w:r>
      <w:r>
        <w:rPr>
          <w:rStyle w:val="p"/>
        </w:rPr>
        <w:t>,</w:t>
      </w:r>
    </w:p>
    <w:p w:rsidR="00000000" w:rsidRDefault="00000000">
      <w:pPr>
        <w:pStyle w:val="HTML0"/>
        <w:divId w:val="965159596"/>
        <w:rPr>
          <w:rStyle w:val="w"/>
        </w:rPr>
      </w:pPr>
      <w:r>
        <w:rPr>
          <w:rStyle w:val="w"/>
        </w:rPr>
        <w:t xml:space="preserve">        </w:t>
      </w:r>
      <w:r>
        <w:rPr>
          <w:rStyle w:val="s2"/>
        </w:rPr>
        <w:t>"3.677"</w:t>
      </w:r>
      <w:r>
        <w:rPr>
          <w:rStyle w:val="p"/>
        </w:rPr>
        <w:t>,</w:t>
      </w:r>
    </w:p>
    <w:p w:rsidR="00000000" w:rsidRDefault="00000000">
      <w:pPr>
        <w:pStyle w:val="HTML0"/>
        <w:divId w:val="965159596"/>
        <w:rPr>
          <w:rStyle w:val="w"/>
        </w:rPr>
      </w:pPr>
      <w:r>
        <w:rPr>
          <w:rStyle w:val="w"/>
        </w:rPr>
        <w:t xml:space="preserve">        </w:t>
      </w:r>
      <w:r>
        <w:rPr>
          <w:rStyle w:val="s2"/>
        </w:rPr>
        <w:t>"3.708"</w:t>
      </w:r>
      <w:r>
        <w:rPr>
          <w:rStyle w:val="p"/>
        </w:rPr>
        <w:t>,</w:t>
      </w:r>
    </w:p>
    <w:p w:rsidR="00000000" w:rsidRDefault="00000000">
      <w:pPr>
        <w:pStyle w:val="HTML0"/>
        <w:divId w:val="965159596"/>
        <w:rPr>
          <w:rStyle w:val="w"/>
        </w:rPr>
      </w:pPr>
      <w:r>
        <w:rPr>
          <w:rStyle w:val="w"/>
        </w:rPr>
        <w:t xml:space="preserve">        </w:t>
      </w:r>
      <w:r>
        <w:rPr>
          <w:rStyle w:val="s2"/>
        </w:rPr>
        <w:t>"1"</w:t>
      </w:r>
    </w:p>
    <w:p w:rsidR="00000000" w:rsidRDefault="00000000">
      <w:pPr>
        <w:pStyle w:val="HTML0"/>
        <w:divId w:val="965159596"/>
        <w:rPr>
          <w:rStyle w:val="w"/>
        </w:rPr>
      </w:pPr>
      <w:r>
        <w:rPr>
          <w:rStyle w:val="w"/>
        </w:rPr>
        <w:t xml:space="preserve">    </w:t>
      </w:r>
      <w:r>
        <w:rPr>
          <w:rStyle w:val="p"/>
        </w:rPr>
        <w:t>],</w:t>
      </w:r>
    </w:p>
    <w:p w:rsidR="00000000" w:rsidRDefault="00000000">
      <w:pPr>
        <w:pStyle w:val="HTML0"/>
        <w:divId w:val="965159596"/>
        <w:rPr>
          <w:rStyle w:val="w"/>
        </w:rPr>
      </w:pPr>
      <w:r>
        <w:rPr>
          <w:rStyle w:val="w"/>
        </w:rPr>
        <w:t xml:space="preserve">    </w:t>
      </w:r>
      <w:r>
        <w:rPr>
          <w:rStyle w:val="p"/>
        </w:rPr>
        <w:t>[</w:t>
      </w:r>
    </w:p>
    <w:p w:rsidR="00000000" w:rsidRDefault="00000000">
      <w:pPr>
        <w:pStyle w:val="HTML0"/>
        <w:divId w:val="965159596"/>
        <w:rPr>
          <w:rStyle w:val="w"/>
        </w:rPr>
      </w:pPr>
      <w:r>
        <w:rPr>
          <w:rStyle w:val="w"/>
        </w:rPr>
        <w:t xml:space="preserve">        </w:t>
      </w:r>
      <w:r>
        <w:rPr>
          <w:rStyle w:val="s2"/>
        </w:rPr>
        <w:t>"1597026383085"</w:t>
      </w:r>
      <w:r>
        <w:rPr>
          <w:rStyle w:val="p"/>
        </w:rPr>
        <w:t>,</w:t>
      </w:r>
    </w:p>
    <w:p w:rsidR="00000000" w:rsidRDefault="00000000">
      <w:pPr>
        <w:pStyle w:val="HTML0"/>
        <w:divId w:val="965159596"/>
        <w:rPr>
          <w:rStyle w:val="w"/>
        </w:rPr>
      </w:pPr>
      <w:r>
        <w:rPr>
          <w:rStyle w:val="w"/>
        </w:rPr>
        <w:t xml:space="preserve">        </w:t>
      </w:r>
      <w:r>
        <w:rPr>
          <w:rStyle w:val="s2"/>
        </w:rPr>
        <w:t>"3.731"</w:t>
      </w:r>
      <w:r>
        <w:rPr>
          <w:rStyle w:val="p"/>
        </w:rPr>
        <w:t>,</w:t>
      </w:r>
    </w:p>
    <w:p w:rsidR="00000000" w:rsidRDefault="00000000">
      <w:pPr>
        <w:pStyle w:val="HTML0"/>
        <w:divId w:val="965159596"/>
        <w:rPr>
          <w:rStyle w:val="w"/>
        </w:rPr>
      </w:pPr>
      <w:r>
        <w:rPr>
          <w:rStyle w:val="w"/>
        </w:rPr>
        <w:t xml:space="preserve">        </w:t>
      </w:r>
      <w:r>
        <w:rPr>
          <w:rStyle w:val="s2"/>
        </w:rPr>
        <w:t>"3.799"</w:t>
      </w:r>
      <w:r>
        <w:rPr>
          <w:rStyle w:val="p"/>
        </w:rPr>
        <w:t>,</w:t>
      </w:r>
    </w:p>
    <w:p w:rsidR="00000000" w:rsidRDefault="00000000">
      <w:pPr>
        <w:pStyle w:val="HTML0"/>
        <w:divId w:val="965159596"/>
        <w:rPr>
          <w:rStyle w:val="w"/>
        </w:rPr>
      </w:pPr>
      <w:r>
        <w:rPr>
          <w:rStyle w:val="w"/>
        </w:rPr>
        <w:t xml:space="preserve">        </w:t>
      </w:r>
      <w:r>
        <w:rPr>
          <w:rStyle w:val="s2"/>
        </w:rPr>
        <w:t>"3.494"</w:t>
      </w:r>
      <w:r>
        <w:rPr>
          <w:rStyle w:val="p"/>
        </w:rPr>
        <w:t>,</w:t>
      </w:r>
    </w:p>
    <w:p w:rsidR="00000000" w:rsidRDefault="00000000">
      <w:pPr>
        <w:pStyle w:val="HTML0"/>
        <w:divId w:val="965159596"/>
        <w:rPr>
          <w:rStyle w:val="w"/>
        </w:rPr>
      </w:pPr>
      <w:r>
        <w:rPr>
          <w:rStyle w:val="w"/>
        </w:rPr>
        <w:t xml:space="preserve">        </w:t>
      </w:r>
      <w:r>
        <w:rPr>
          <w:rStyle w:val="s2"/>
        </w:rPr>
        <w:t>"3.72"</w:t>
      </w:r>
      <w:r>
        <w:rPr>
          <w:rStyle w:val="p"/>
        </w:rPr>
        <w:t>,</w:t>
      </w:r>
    </w:p>
    <w:p w:rsidR="00000000" w:rsidRDefault="00000000">
      <w:pPr>
        <w:pStyle w:val="HTML0"/>
        <w:divId w:val="965159596"/>
        <w:rPr>
          <w:rStyle w:val="w"/>
        </w:rPr>
      </w:pPr>
      <w:r>
        <w:rPr>
          <w:rStyle w:val="w"/>
        </w:rPr>
        <w:t xml:space="preserve">        </w:t>
      </w:r>
      <w:r>
        <w:rPr>
          <w:rStyle w:val="s2"/>
        </w:rPr>
        <w:t>"1"</w:t>
      </w:r>
    </w:p>
    <w:p w:rsidR="00000000" w:rsidRDefault="00000000">
      <w:pPr>
        <w:pStyle w:val="HTML0"/>
        <w:divId w:val="965159596"/>
        <w:rPr>
          <w:rStyle w:val="w"/>
        </w:rPr>
      </w:pPr>
      <w:r>
        <w:rPr>
          <w:rStyle w:val="w"/>
        </w:rPr>
        <w:t xml:space="preserve">    </w:t>
      </w:r>
      <w:r>
        <w:rPr>
          <w:rStyle w:val="p"/>
        </w:rPr>
        <w:t>]</w:t>
      </w:r>
    </w:p>
    <w:p w:rsidR="00000000" w:rsidRDefault="00000000">
      <w:pPr>
        <w:pStyle w:val="HTML0"/>
        <w:divId w:val="965159596"/>
        <w:rPr>
          <w:rStyle w:val="w"/>
        </w:rPr>
      </w:pPr>
      <w:r>
        <w:rPr>
          <w:rStyle w:val="w"/>
        </w:rPr>
        <w:t xml:space="preserve">    </w:t>
      </w:r>
      <w:r>
        <w:rPr>
          <w:rStyle w:val="p"/>
        </w:rPr>
        <w:t>]</w:t>
      </w:r>
    </w:p>
    <w:p w:rsidR="00000000" w:rsidRDefault="00000000">
      <w:pPr>
        <w:pStyle w:val="HTML0"/>
        <w:divId w:val="965159596"/>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Opening time of the candlestick,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o</w:t>
            </w:r>
          </w:p>
        </w:tc>
        <w:tc>
          <w:tcPr>
            <w:tcW w:w="0" w:type="auto"/>
            <w:vAlign w:val="center"/>
            <w:hideMark/>
          </w:tcPr>
          <w:p w:rsidR="00000000" w:rsidRDefault="00000000">
            <w:r>
              <w:t>String</w:t>
            </w:r>
          </w:p>
        </w:tc>
        <w:tc>
          <w:tcPr>
            <w:tcW w:w="0" w:type="auto"/>
            <w:vAlign w:val="center"/>
            <w:hideMark/>
          </w:tcPr>
          <w:p w:rsidR="00000000" w:rsidRDefault="00000000">
            <w:r>
              <w:t>Open price</w:t>
            </w:r>
          </w:p>
        </w:tc>
      </w:tr>
      <w:tr w:rsidR="00000000">
        <w:trPr>
          <w:divId w:val="175387555"/>
          <w:tblCellSpacing w:w="15" w:type="dxa"/>
        </w:trPr>
        <w:tc>
          <w:tcPr>
            <w:tcW w:w="0" w:type="auto"/>
            <w:vAlign w:val="center"/>
            <w:hideMark/>
          </w:tcPr>
          <w:p w:rsidR="00000000" w:rsidRDefault="00000000">
            <w:r>
              <w:t>h</w:t>
            </w:r>
          </w:p>
        </w:tc>
        <w:tc>
          <w:tcPr>
            <w:tcW w:w="0" w:type="auto"/>
            <w:vAlign w:val="center"/>
            <w:hideMark/>
          </w:tcPr>
          <w:p w:rsidR="00000000" w:rsidRDefault="00000000">
            <w:r>
              <w:t>String</w:t>
            </w:r>
          </w:p>
        </w:tc>
        <w:tc>
          <w:tcPr>
            <w:tcW w:w="0" w:type="auto"/>
            <w:vAlign w:val="center"/>
            <w:hideMark/>
          </w:tcPr>
          <w:p w:rsidR="00000000" w:rsidRDefault="00000000">
            <w:r>
              <w:t>highest price</w:t>
            </w:r>
          </w:p>
        </w:tc>
      </w:tr>
      <w:tr w:rsidR="00000000">
        <w:trPr>
          <w:divId w:val="175387555"/>
          <w:tblCellSpacing w:w="15" w:type="dxa"/>
        </w:trPr>
        <w:tc>
          <w:tcPr>
            <w:tcW w:w="0" w:type="auto"/>
            <w:vAlign w:val="center"/>
            <w:hideMark/>
          </w:tcPr>
          <w:p w:rsidR="00000000" w:rsidRDefault="00000000">
            <w:r>
              <w:t>l</w:t>
            </w:r>
          </w:p>
        </w:tc>
        <w:tc>
          <w:tcPr>
            <w:tcW w:w="0" w:type="auto"/>
            <w:vAlign w:val="center"/>
            <w:hideMark/>
          </w:tcPr>
          <w:p w:rsidR="00000000" w:rsidRDefault="00000000">
            <w:r>
              <w:t>String</w:t>
            </w:r>
          </w:p>
        </w:tc>
        <w:tc>
          <w:tcPr>
            <w:tcW w:w="0" w:type="auto"/>
            <w:vAlign w:val="center"/>
            <w:hideMark/>
          </w:tcPr>
          <w:p w:rsidR="00000000" w:rsidRDefault="00000000">
            <w:r>
              <w:t>Lowest price</w:t>
            </w:r>
          </w:p>
        </w:tc>
      </w:tr>
      <w:tr w:rsidR="00000000">
        <w:trPr>
          <w:divId w:val="175387555"/>
          <w:tblCellSpacing w:w="15" w:type="dxa"/>
        </w:trPr>
        <w:tc>
          <w:tcPr>
            <w:tcW w:w="0" w:type="auto"/>
            <w:vAlign w:val="center"/>
            <w:hideMark/>
          </w:tcPr>
          <w:p w:rsidR="00000000" w:rsidRDefault="00000000">
            <w:r>
              <w:t>c</w:t>
            </w:r>
          </w:p>
        </w:tc>
        <w:tc>
          <w:tcPr>
            <w:tcW w:w="0" w:type="auto"/>
            <w:vAlign w:val="center"/>
            <w:hideMark/>
          </w:tcPr>
          <w:p w:rsidR="00000000" w:rsidRDefault="00000000">
            <w:r>
              <w:t>String</w:t>
            </w:r>
          </w:p>
        </w:tc>
        <w:tc>
          <w:tcPr>
            <w:tcW w:w="0" w:type="auto"/>
            <w:vAlign w:val="center"/>
            <w:hideMark/>
          </w:tcPr>
          <w:p w:rsidR="00000000" w:rsidRDefault="00000000">
            <w:r>
              <w:t>Close price</w:t>
            </w:r>
          </w:p>
        </w:tc>
      </w:tr>
      <w:tr w:rsidR="00000000">
        <w:trPr>
          <w:divId w:val="175387555"/>
          <w:tblCellSpacing w:w="15" w:type="dxa"/>
        </w:trPr>
        <w:tc>
          <w:tcPr>
            <w:tcW w:w="0" w:type="auto"/>
            <w:vAlign w:val="center"/>
            <w:hideMark/>
          </w:tcPr>
          <w:p w:rsidR="00000000" w:rsidRDefault="00000000">
            <w:r>
              <w:t>confirm</w:t>
            </w:r>
          </w:p>
        </w:tc>
        <w:tc>
          <w:tcPr>
            <w:tcW w:w="0" w:type="auto"/>
            <w:vAlign w:val="center"/>
            <w:hideMark/>
          </w:tcPr>
          <w:p w:rsidR="00000000" w:rsidRDefault="00000000">
            <w:r>
              <w:t>String</w:t>
            </w:r>
          </w:p>
        </w:tc>
        <w:tc>
          <w:tcPr>
            <w:tcW w:w="0" w:type="auto"/>
            <w:vAlign w:val="center"/>
            <w:hideMark/>
          </w:tcPr>
          <w:p w:rsidR="00000000" w:rsidRDefault="00000000">
            <w:r>
              <w:t>The state of candlesticks.</w:t>
            </w:r>
            <w:r>
              <w:br/>
            </w:r>
            <w:r>
              <w:rPr>
                <w:rStyle w:val="HTML"/>
              </w:rPr>
              <w:t>0</w:t>
            </w:r>
            <w:r>
              <w:t xml:space="preserve"> represents that it is uncompleted, </w:t>
            </w:r>
            <w:r>
              <w:rPr>
                <w:rStyle w:val="HTML"/>
              </w:rPr>
              <w:t>1</w:t>
            </w:r>
            <w:r>
              <w:t xml:space="preserve"> represents that it is completed.</w:t>
            </w:r>
          </w:p>
        </w:tc>
      </w:tr>
    </w:tbl>
    <w:p w:rsidR="00000000" w:rsidRDefault="00000000">
      <w:pPr>
        <w:pStyle w:val="a5"/>
        <w:divId w:val="175387555"/>
      </w:pPr>
      <w:r>
        <w:t xml:space="preserve">The data returned will be arranged in an array like this: [ts,o,h,l,c,confirm]. </w:t>
      </w:r>
    </w:p>
    <w:p w:rsidR="00000000" w:rsidRDefault="00000000">
      <w:pPr>
        <w:pStyle w:val="3"/>
        <w:divId w:val="175387555"/>
      </w:pPr>
      <w:r>
        <w:t>Get mark price candlesticks</w:t>
      </w:r>
    </w:p>
    <w:p w:rsidR="00000000" w:rsidRDefault="00000000">
      <w:pPr>
        <w:pStyle w:val="a5"/>
        <w:divId w:val="175387555"/>
      </w:pPr>
      <w:r>
        <w:t>Retrieve the candlestick charts of mark price. This endpoint can retrieve the latest 1,440 data entries. Charts are returned in groups based on the requested bar.</w:t>
      </w:r>
    </w:p>
    <w:p w:rsidR="00000000" w:rsidRDefault="00000000">
      <w:pPr>
        <w:pStyle w:val="4"/>
        <w:divId w:val="175387555"/>
      </w:pPr>
      <w:r>
        <w:t>Rate Limit: 20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/api/v5/market/mark-price-candles</w:t>
      </w:r>
    </w:p>
    <w:p w:rsidR="00000000" w:rsidRDefault="00000000">
      <w:pPr>
        <w:pStyle w:val="a5"/>
        <w:ind w:left="720" w:right="720"/>
        <w:divId w:val="1355694467"/>
      </w:pPr>
      <w:r>
        <w:t>Request Example</w:t>
      </w:r>
    </w:p>
    <w:p w:rsidR="00000000" w:rsidRDefault="00000000">
      <w:pPr>
        <w:pStyle w:val="HTML0"/>
        <w:divId w:val="1550722825"/>
        <w:rPr>
          <w:rStyle w:val="HTML"/>
        </w:rPr>
      </w:pPr>
      <w:r>
        <w:rPr>
          <w:rStyle w:val="HTML"/>
        </w:rPr>
        <w:t>GET /api/v5/market/mark-price-candles?instId</w:t>
      </w:r>
      <w:r>
        <w:rPr>
          <w:rStyle w:val="o"/>
        </w:rPr>
        <w:t>=</w:t>
      </w:r>
      <w:r>
        <w:rPr>
          <w:rStyle w:val="HTML"/>
        </w:rPr>
        <w:t>BTC-USD-SWAP</w:t>
      </w:r>
    </w:p>
    <w:p w:rsidR="00000000" w:rsidRDefault="00000000">
      <w:pPr>
        <w:pStyle w:val="HTML0"/>
        <w:divId w:val="127406288"/>
        <w:rPr>
          <w:rStyle w:val="HTML"/>
          <w:vanish/>
        </w:rPr>
      </w:pPr>
      <w:r>
        <w:rPr>
          <w:rStyle w:val="kn"/>
          <w:vanish/>
        </w:rPr>
        <w:t>import</w:t>
      </w:r>
      <w:r>
        <w:rPr>
          <w:rStyle w:val="HTML"/>
          <w:vanish/>
        </w:rPr>
        <w:t xml:space="preserve"> </w:t>
      </w:r>
      <w:r>
        <w:rPr>
          <w:rStyle w:val="nn"/>
          <w:vanish/>
        </w:rPr>
        <w:t>okx.MarketData</w:t>
      </w:r>
      <w:r>
        <w:rPr>
          <w:rStyle w:val="HTML"/>
          <w:vanish/>
        </w:rPr>
        <w:t xml:space="preserve"> </w:t>
      </w:r>
      <w:r>
        <w:rPr>
          <w:rStyle w:val="k"/>
          <w:vanish/>
        </w:rPr>
        <w:t>as</w:t>
      </w:r>
      <w:r>
        <w:rPr>
          <w:rStyle w:val="HTML"/>
          <w:vanish/>
        </w:rPr>
        <w:t xml:space="preserve"> </w:t>
      </w:r>
      <w:r>
        <w:rPr>
          <w:rStyle w:val="n"/>
          <w:vanish/>
        </w:rPr>
        <w:t>MarketData</w:t>
      </w:r>
    </w:p>
    <w:p w:rsidR="00000000" w:rsidRDefault="00000000">
      <w:pPr>
        <w:pStyle w:val="HTML0"/>
        <w:divId w:val="127406288"/>
        <w:rPr>
          <w:rStyle w:val="HTML"/>
          <w:vanish/>
        </w:rPr>
      </w:pPr>
    </w:p>
    <w:p w:rsidR="00000000" w:rsidRDefault="00000000">
      <w:pPr>
        <w:pStyle w:val="HTML0"/>
        <w:divId w:val="127406288"/>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trading:0 , demo trading:1</w:t>
      </w:r>
    </w:p>
    <w:p w:rsidR="00000000" w:rsidRDefault="00000000">
      <w:pPr>
        <w:pStyle w:val="HTML0"/>
        <w:divId w:val="127406288"/>
        <w:rPr>
          <w:rStyle w:val="HTML"/>
          <w:vanish/>
        </w:rPr>
      </w:pPr>
    </w:p>
    <w:p w:rsidR="00000000" w:rsidRDefault="00000000">
      <w:pPr>
        <w:pStyle w:val="HTML0"/>
        <w:divId w:val="127406288"/>
        <w:rPr>
          <w:rStyle w:val="HTML"/>
          <w:vanish/>
        </w:rPr>
      </w:pPr>
      <w:r>
        <w:rPr>
          <w:rStyle w:val="n"/>
          <w:vanish/>
        </w:rPr>
        <w:t>marketDataAPI</w:t>
      </w:r>
      <w:r>
        <w:rPr>
          <w:rStyle w:val="HTML"/>
          <w:vanish/>
        </w:rPr>
        <w:t xml:space="preserve"> </w:t>
      </w:r>
      <w:r>
        <w:rPr>
          <w:rStyle w:val="o"/>
          <w:vanish/>
        </w:rPr>
        <w:t>=</w:t>
      </w:r>
      <w:r>
        <w:rPr>
          <w:rStyle w:val="HTML"/>
          <w:vanish/>
        </w:rPr>
        <w:t xml:space="preserve">  </w:t>
      </w:r>
      <w:r>
        <w:rPr>
          <w:rStyle w:val="n"/>
          <w:vanish/>
        </w:rPr>
        <w:t>MarketData</w:t>
      </w:r>
      <w:r>
        <w:rPr>
          <w:rStyle w:val="p"/>
          <w:vanish/>
        </w:rPr>
        <w:t>.</w:t>
      </w:r>
      <w:r>
        <w:rPr>
          <w:rStyle w:val="n"/>
          <w:vanish/>
        </w:rPr>
        <w:t>MarketAPI</w:t>
      </w:r>
      <w:r>
        <w:rPr>
          <w:rStyle w:val="p"/>
          <w:vanish/>
        </w:rPr>
        <w:t>(</w:t>
      </w:r>
      <w:r>
        <w:rPr>
          <w:rStyle w:val="n"/>
          <w:vanish/>
        </w:rPr>
        <w:t>flag</w:t>
      </w:r>
      <w:r>
        <w:rPr>
          <w:rStyle w:val="o"/>
          <w:vanish/>
        </w:rPr>
        <w:t>=</w:t>
      </w:r>
      <w:r>
        <w:rPr>
          <w:rStyle w:val="n"/>
          <w:vanish/>
        </w:rPr>
        <w:t>flag</w:t>
      </w:r>
      <w:r>
        <w:rPr>
          <w:rStyle w:val="p"/>
          <w:vanish/>
        </w:rPr>
        <w:t>)</w:t>
      </w:r>
    </w:p>
    <w:p w:rsidR="00000000" w:rsidRDefault="00000000">
      <w:pPr>
        <w:pStyle w:val="HTML0"/>
        <w:divId w:val="127406288"/>
        <w:rPr>
          <w:rStyle w:val="HTML"/>
          <w:vanish/>
        </w:rPr>
      </w:pPr>
    </w:p>
    <w:p w:rsidR="00000000" w:rsidRDefault="00000000">
      <w:pPr>
        <w:pStyle w:val="HTML0"/>
        <w:divId w:val="127406288"/>
        <w:rPr>
          <w:rStyle w:val="c1"/>
          <w:vanish/>
        </w:rPr>
      </w:pPr>
      <w:r>
        <w:rPr>
          <w:rStyle w:val="c1"/>
          <w:vanish/>
        </w:rPr>
        <w:t># Retrieve the candlestick charts of mark price</w:t>
      </w:r>
    </w:p>
    <w:p w:rsidR="00000000" w:rsidRDefault="00000000">
      <w:pPr>
        <w:pStyle w:val="HTML0"/>
        <w:divId w:val="127406288"/>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marketDataAPI</w:t>
      </w:r>
      <w:r>
        <w:rPr>
          <w:rStyle w:val="p"/>
          <w:vanish/>
        </w:rPr>
        <w:t>.</w:t>
      </w:r>
      <w:r>
        <w:rPr>
          <w:rStyle w:val="n"/>
          <w:vanish/>
        </w:rPr>
        <w:t>get_mark_price_candlesticks</w:t>
      </w:r>
      <w:r>
        <w:rPr>
          <w:rStyle w:val="p"/>
          <w:vanish/>
        </w:rPr>
        <w:t>(</w:t>
      </w:r>
    </w:p>
    <w:p w:rsidR="00000000" w:rsidRDefault="00000000">
      <w:pPr>
        <w:pStyle w:val="HTML0"/>
        <w:divId w:val="127406288"/>
        <w:rPr>
          <w:rStyle w:val="HTML"/>
          <w:vanish/>
        </w:rPr>
      </w:pPr>
      <w:r>
        <w:rPr>
          <w:rStyle w:val="HTML"/>
          <w:vanish/>
        </w:rPr>
        <w:t xml:space="preserve">    </w:t>
      </w:r>
      <w:r>
        <w:rPr>
          <w:rStyle w:val="n"/>
          <w:vanish/>
        </w:rPr>
        <w:t>instId</w:t>
      </w:r>
      <w:r>
        <w:rPr>
          <w:rStyle w:val="o"/>
          <w:vanish/>
        </w:rPr>
        <w:t>=</w:t>
      </w:r>
      <w:r>
        <w:rPr>
          <w:rStyle w:val="s"/>
          <w:vanish/>
        </w:rPr>
        <w:t>"BTC-USD-SWAP"</w:t>
      </w:r>
    </w:p>
    <w:p w:rsidR="00000000" w:rsidRDefault="00000000">
      <w:pPr>
        <w:pStyle w:val="HTML0"/>
        <w:divId w:val="127406288"/>
        <w:rPr>
          <w:rStyle w:val="HTML"/>
          <w:vanish/>
        </w:rPr>
      </w:pPr>
      <w:r>
        <w:rPr>
          <w:rStyle w:val="p"/>
          <w:vanish/>
        </w:rPr>
        <w:t>)</w:t>
      </w:r>
    </w:p>
    <w:p w:rsidR="00000000" w:rsidRDefault="00000000">
      <w:pPr>
        <w:pStyle w:val="HTML0"/>
        <w:divId w:val="127406288"/>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Instrument ID, e.g. </w:t>
            </w:r>
            <w:r>
              <w:rPr>
                <w:rStyle w:val="HTML"/>
              </w:rPr>
              <w:t>BTC-USD-SWAP</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earlier than the requested </w:t>
            </w:r>
            <w:r>
              <w:rPr>
                <w:rStyle w:val="HTML"/>
              </w:rPr>
              <w:t>ts</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newer than the requested </w:t>
            </w:r>
            <w:r>
              <w:rPr>
                <w:rStyle w:val="HTML"/>
              </w:rPr>
              <w:t>ts</w:t>
            </w:r>
            <w:r>
              <w:t xml:space="preserve">. The latest data will be returned when using </w:t>
            </w:r>
            <w:r>
              <w:rPr>
                <w:rStyle w:val="HTML"/>
              </w:rPr>
              <w:t>before</w:t>
            </w:r>
            <w:r>
              <w:t xml:space="preserve"> individually</w:t>
            </w:r>
          </w:p>
        </w:tc>
      </w:tr>
      <w:tr w:rsidR="00000000">
        <w:trPr>
          <w:divId w:val="175387555"/>
          <w:tblCellSpacing w:w="15" w:type="dxa"/>
        </w:trPr>
        <w:tc>
          <w:tcPr>
            <w:tcW w:w="0" w:type="auto"/>
            <w:vAlign w:val="center"/>
            <w:hideMark/>
          </w:tcPr>
          <w:p w:rsidR="00000000" w:rsidRDefault="00000000">
            <w:r>
              <w:t>bar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Bar size, the default is </w:t>
            </w:r>
            <w:r>
              <w:rPr>
                <w:rStyle w:val="HTML"/>
              </w:rPr>
              <w:t>1m</w:t>
            </w:r>
            <w:r>
              <w:br/>
              <w:t xml:space="preserve">e.g. [1m/3m/5m/15m/30m/1H/2H/4H] </w:t>
            </w:r>
            <w:r>
              <w:br/>
              <w:t>Hong Kong time opening price k-line: [6H/12H/1D/1W/1M/3M]</w:t>
            </w:r>
            <w:r>
              <w:br/>
              <w:t>UTC time opening price k-line: [6Hutc/12Hutc/1Dutc/1Wutc/1Mutc/3Mutc]</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Number of results per request. The maximum is </w:t>
            </w:r>
            <w:r>
              <w:rPr>
                <w:rStyle w:val="HTML"/>
              </w:rPr>
              <w:t>100</w:t>
            </w:r>
            <w:r>
              <w:t xml:space="preserve">; The default is </w:t>
            </w:r>
            <w:r>
              <w:rPr>
                <w:rStyle w:val="HTML"/>
              </w:rPr>
              <w:t>100</w:t>
            </w:r>
          </w:p>
        </w:tc>
      </w:tr>
    </w:tbl>
    <w:p w:rsidR="00000000" w:rsidRDefault="00000000">
      <w:pPr>
        <w:pStyle w:val="a5"/>
        <w:ind w:left="720" w:right="720"/>
        <w:divId w:val="447817660"/>
      </w:pPr>
      <w:r>
        <w:t>Response Example</w:t>
      </w:r>
    </w:p>
    <w:p w:rsidR="00000000" w:rsidRDefault="00000000">
      <w:pPr>
        <w:pStyle w:val="HTML0"/>
        <w:divId w:val="1850175588"/>
        <w:rPr>
          <w:rStyle w:val="w"/>
        </w:rPr>
      </w:pPr>
      <w:r>
        <w:rPr>
          <w:rStyle w:val="p"/>
        </w:rPr>
        <w:t>{</w:t>
      </w:r>
    </w:p>
    <w:p w:rsidR="00000000" w:rsidRDefault="00000000">
      <w:pPr>
        <w:pStyle w:val="HTML0"/>
        <w:divId w:val="1850175588"/>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1850175588"/>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1850175588"/>
        <w:rPr>
          <w:rStyle w:val="w"/>
        </w:rPr>
      </w:pPr>
      <w:r>
        <w:rPr>
          <w:rStyle w:val="w"/>
        </w:rPr>
        <w:t xml:space="preserve">    </w:t>
      </w:r>
      <w:r>
        <w:rPr>
          <w:rStyle w:val="nl"/>
        </w:rPr>
        <w:t>"data"</w:t>
      </w:r>
      <w:r>
        <w:rPr>
          <w:rStyle w:val="p"/>
        </w:rPr>
        <w:t>:[</w:t>
      </w:r>
    </w:p>
    <w:p w:rsidR="00000000" w:rsidRDefault="00000000">
      <w:pPr>
        <w:pStyle w:val="HTML0"/>
        <w:divId w:val="1850175588"/>
        <w:rPr>
          <w:rStyle w:val="w"/>
        </w:rPr>
      </w:pPr>
      <w:r>
        <w:rPr>
          <w:rStyle w:val="w"/>
        </w:rPr>
        <w:t xml:space="preserve">     </w:t>
      </w:r>
      <w:r>
        <w:rPr>
          <w:rStyle w:val="p"/>
        </w:rPr>
        <w:t>[</w:t>
      </w:r>
    </w:p>
    <w:p w:rsidR="00000000" w:rsidRDefault="00000000">
      <w:pPr>
        <w:pStyle w:val="HTML0"/>
        <w:divId w:val="1850175588"/>
        <w:rPr>
          <w:rStyle w:val="w"/>
        </w:rPr>
      </w:pPr>
      <w:r>
        <w:rPr>
          <w:rStyle w:val="w"/>
        </w:rPr>
        <w:t xml:space="preserve">        </w:t>
      </w:r>
      <w:r>
        <w:rPr>
          <w:rStyle w:val="s2"/>
        </w:rPr>
        <w:t>"1597026383085"</w:t>
      </w:r>
      <w:r>
        <w:rPr>
          <w:rStyle w:val="p"/>
        </w:rPr>
        <w:t>,</w:t>
      </w:r>
    </w:p>
    <w:p w:rsidR="00000000" w:rsidRDefault="00000000">
      <w:pPr>
        <w:pStyle w:val="HTML0"/>
        <w:divId w:val="1850175588"/>
        <w:rPr>
          <w:rStyle w:val="w"/>
        </w:rPr>
      </w:pPr>
      <w:r>
        <w:rPr>
          <w:rStyle w:val="w"/>
        </w:rPr>
        <w:t xml:space="preserve">        </w:t>
      </w:r>
      <w:r>
        <w:rPr>
          <w:rStyle w:val="s2"/>
        </w:rPr>
        <w:t>"3.721"</w:t>
      </w:r>
      <w:r>
        <w:rPr>
          <w:rStyle w:val="p"/>
        </w:rPr>
        <w:t>,</w:t>
      </w:r>
    </w:p>
    <w:p w:rsidR="00000000" w:rsidRDefault="00000000">
      <w:pPr>
        <w:pStyle w:val="HTML0"/>
        <w:divId w:val="1850175588"/>
        <w:rPr>
          <w:rStyle w:val="w"/>
        </w:rPr>
      </w:pPr>
      <w:r>
        <w:rPr>
          <w:rStyle w:val="w"/>
        </w:rPr>
        <w:t xml:space="preserve">        </w:t>
      </w:r>
      <w:r>
        <w:rPr>
          <w:rStyle w:val="s2"/>
        </w:rPr>
        <w:t>"3.743"</w:t>
      </w:r>
      <w:r>
        <w:rPr>
          <w:rStyle w:val="p"/>
        </w:rPr>
        <w:t>,</w:t>
      </w:r>
    </w:p>
    <w:p w:rsidR="00000000" w:rsidRDefault="00000000">
      <w:pPr>
        <w:pStyle w:val="HTML0"/>
        <w:divId w:val="1850175588"/>
        <w:rPr>
          <w:rStyle w:val="w"/>
        </w:rPr>
      </w:pPr>
      <w:r>
        <w:rPr>
          <w:rStyle w:val="w"/>
        </w:rPr>
        <w:t xml:space="preserve">        </w:t>
      </w:r>
      <w:r>
        <w:rPr>
          <w:rStyle w:val="s2"/>
        </w:rPr>
        <w:t>"3.677"</w:t>
      </w:r>
      <w:r>
        <w:rPr>
          <w:rStyle w:val="p"/>
        </w:rPr>
        <w:t>,</w:t>
      </w:r>
    </w:p>
    <w:p w:rsidR="00000000" w:rsidRDefault="00000000">
      <w:pPr>
        <w:pStyle w:val="HTML0"/>
        <w:divId w:val="1850175588"/>
        <w:rPr>
          <w:rStyle w:val="w"/>
        </w:rPr>
      </w:pPr>
      <w:r>
        <w:rPr>
          <w:rStyle w:val="w"/>
        </w:rPr>
        <w:t xml:space="preserve">        </w:t>
      </w:r>
      <w:r>
        <w:rPr>
          <w:rStyle w:val="s2"/>
        </w:rPr>
        <w:t>"3.708"</w:t>
      </w:r>
      <w:r>
        <w:rPr>
          <w:rStyle w:val="p"/>
        </w:rPr>
        <w:t>,</w:t>
      </w:r>
    </w:p>
    <w:p w:rsidR="00000000" w:rsidRDefault="00000000">
      <w:pPr>
        <w:pStyle w:val="HTML0"/>
        <w:divId w:val="1850175588"/>
        <w:rPr>
          <w:rStyle w:val="w"/>
        </w:rPr>
      </w:pPr>
      <w:r>
        <w:rPr>
          <w:rStyle w:val="w"/>
        </w:rPr>
        <w:t xml:space="preserve">        </w:t>
      </w:r>
      <w:r>
        <w:rPr>
          <w:rStyle w:val="s2"/>
        </w:rPr>
        <w:t>"0"</w:t>
      </w:r>
    </w:p>
    <w:p w:rsidR="00000000" w:rsidRDefault="00000000">
      <w:pPr>
        <w:pStyle w:val="HTML0"/>
        <w:divId w:val="1850175588"/>
        <w:rPr>
          <w:rStyle w:val="w"/>
        </w:rPr>
      </w:pPr>
      <w:r>
        <w:rPr>
          <w:rStyle w:val="w"/>
        </w:rPr>
        <w:t xml:space="preserve">    </w:t>
      </w:r>
      <w:r>
        <w:rPr>
          <w:rStyle w:val="p"/>
        </w:rPr>
        <w:t>],</w:t>
      </w:r>
    </w:p>
    <w:p w:rsidR="00000000" w:rsidRDefault="00000000">
      <w:pPr>
        <w:pStyle w:val="HTML0"/>
        <w:divId w:val="1850175588"/>
        <w:rPr>
          <w:rStyle w:val="w"/>
        </w:rPr>
      </w:pPr>
      <w:r>
        <w:rPr>
          <w:rStyle w:val="w"/>
        </w:rPr>
        <w:t xml:space="preserve">    </w:t>
      </w:r>
      <w:r>
        <w:rPr>
          <w:rStyle w:val="p"/>
        </w:rPr>
        <w:t>[</w:t>
      </w:r>
    </w:p>
    <w:p w:rsidR="00000000" w:rsidRDefault="00000000">
      <w:pPr>
        <w:pStyle w:val="HTML0"/>
        <w:divId w:val="1850175588"/>
        <w:rPr>
          <w:rStyle w:val="w"/>
        </w:rPr>
      </w:pPr>
      <w:r>
        <w:rPr>
          <w:rStyle w:val="w"/>
        </w:rPr>
        <w:t xml:space="preserve">        </w:t>
      </w:r>
      <w:r>
        <w:rPr>
          <w:rStyle w:val="s2"/>
        </w:rPr>
        <w:t>"1597026383085"</w:t>
      </w:r>
      <w:r>
        <w:rPr>
          <w:rStyle w:val="p"/>
        </w:rPr>
        <w:t>,</w:t>
      </w:r>
    </w:p>
    <w:p w:rsidR="00000000" w:rsidRDefault="00000000">
      <w:pPr>
        <w:pStyle w:val="HTML0"/>
        <w:divId w:val="1850175588"/>
        <w:rPr>
          <w:rStyle w:val="w"/>
        </w:rPr>
      </w:pPr>
      <w:r>
        <w:rPr>
          <w:rStyle w:val="w"/>
        </w:rPr>
        <w:t xml:space="preserve">        </w:t>
      </w:r>
      <w:r>
        <w:rPr>
          <w:rStyle w:val="s2"/>
        </w:rPr>
        <w:t>"3.731"</w:t>
      </w:r>
      <w:r>
        <w:rPr>
          <w:rStyle w:val="p"/>
        </w:rPr>
        <w:t>,</w:t>
      </w:r>
    </w:p>
    <w:p w:rsidR="00000000" w:rsidRDefault="00000000">
      <w:pPr>
        <w:pStyle w:val="HTML0"/>
        <w:divId w:val="1850175588"/>
        <w:rPr>
          <w:rStyle w:val="w"/>
        </w:rPr>
      </w:pPr>
      <w:r>
        <w:rPr>
          <w:rStyle w:val="w"/>
        </w:rPr>
        <w:t xml:space="preserve">        </w:t>
      </w:r>
      <w:r>
        <w:rPr>
          <w:rStyle w:val="s2"/>
        </w:rPr>
        <w:t>"3.799"</w:t>
      </w:r>
      <w:r>
        <w:rPr>
          <w:rStyle w:val="p"/>
        </w:rPr>
        <w:t>,</w:t>
      </w:r>
    </w:p>
    <w:p w:rsidR="00000000" w:rsidRDefault="00000000">
      <w:pPr>
        <w:pStyle w:val="HTML0"/>
        <w:divId w:val="1850175588"/>
        <w:rPr>
          <w:rStyle w:val="w"/>
        </w:rPr>
      </w:pPr>
      <w:r>
        <w:rPr>
          <w:rStyle w:val="w"/>
        </w:rPr>
        <w:t xml:space="preserve">        </w:t>
      </w:r>
      <w:r>
        <w:rPr>
          <w:rStyle w:val="s2"/>
        </w:rPr>
        <w:t>"3.494"</w:t>
      </w:r>
      <w:r>
        <w:rPr>
          <w:rStyle w:val="p"/>
        </w:rPr>
        <w:t>,</w:t>
      </w:r>
    </w:p>
    <w:p w:rsidR="00000000" w:rsidRDefault="00000000">
      <w:pPr>
        <w:pStyle w:val="HTML0"/>
        <w:divId w:val="1850175588"/>
        <w:rPr>
          <w:rStyle w:val="w"/>
        </w:rPr>
      </w:pPr>
      <w:r>
        <w:rPr>
          <w:rStyle w:val="w"/>
        </w:rPr>
        <w:t xml:space="preserve">        </w:t>
      </w:r>
      <w:r>
        <w:rPr>
          <w:rStyle w:val="s2"/>
        </w:rPr>
        <w:t>"3.72"</w:t>
      </w:r>
      <w:r>
        <w:rPr>
          <w:rStyle w:val="p"/>
        </w:rPr>
        <w:t>,</w:t>
      </w:r>
    </w:p>
    <w:p w:rsidR="00000000" w:rsidRDefault="00000000">
      <w:pPr>
        <w:pStyle w:val="HTML0"/>
        <w:divId w:val="1850175588"/>
        <w:rPr>
          <w:rStyle w:val="w"/>
        </w:rPr>
      </w:pPr>
      <w:r>
        <w:rPr>
          <w:rStyle w:val="w"/>
        </w:rPr>
        <w:t xml:space="preserve">        </w:t>
      </w:r>
      <w:r>
        <w:rPr>
          <w:rStyle w:val="s2"/>
        </w:rPr>
        <w:t>"1"</w:t>
      </w:r>
    </w:p>
    <w:p w:rsidR="00000000" w:rsidRDefault="00000000">
      <w:pPr>
        <w:pStyle w:val="HTML0"/>
        <w:divId w:val="1850175588"/>
        <w:rPr>
          <w:rStyle w:val="w"/>
        </w:rPr>
      </w:pPr>
      <w:r>
        <w:rPr>
          <w:rStyle w:val="w"/>
        </w:rPr>
        <w:t xml:space="preserve">    </w:t>
      </w:r>
      <w:r>
        <w:rPr>
          <w:rStyle w:val="p"/>
        </w:rPr>
        <w:t>]</w:t>
      </w:r>
    </w:p>
    <w:p w:rsidR="00000000" w:rsidRDefault="00000000">
      <w:pPr>
        <w:pStyle w:val="HTML0"/>
        <w:divId w:val="1850175588"/>
        <w:rPr>
          <w:rStyle w:val="w"/>
        </w:rPr>
      </w:pPr>
      <w:r>
        <w:rPr>
          <w:rStyle w:val="w"/>
        </w:rPr>
        <w:t xml:space="preserve">    </w:t>
      </w:r>
      <w:r>
        <w:rPr>
          <w:rStyle w:val="p"/>
        </w:rPr>
        <w:t>]</w:t>
      </w:r>
    </w:p>
    <w:p w:rsidR="00000000" w:rsidRDefault="00000000">
      <w:pPr>
        <w:pStyle w:val="HTML0"/>
        <w:divId w:val="1850175588"/>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Opening time of the candlestick,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o</w:t>
            </w:r>
          </w:p>
        </w:tc>
        <w:tc>
          <w:tcPr>
            <w:tcW w:w="0" w:type="auto"/>
            <w:vAlign w:val="center"/>
            <w:hideMark/>
          </w:tcPr>
          <w:p w:rsidR="00000000" w:rsidRDefault="00000000">
            <w:r>
              <w:t>String</w:t>
            </w:r>
          </w:p>
        </w:tc>
        <w:tc>
          <w:tcPr>
            <w:tcW w:w="0" w:type="auto"/>
            <w:vAlign w:val="center"/>
            <w:hideMark/>
          </w:tcPr>
          <w:p w:rsidR="00000000" w:rsidRDefault="00000000">
            <w:r>
              <w:t>Open price</w:t>
            </w:r>
          </w:p>
        </w:tc>
      </w:tr>
      <w:tr w:rsidR="00000000">
        <w:trPr>
          <w:divId w:val="175387555"/>
          <w:tblCellSpacing w:w="15" w:type="dxa"/>
        </w:trPr>
        <w:tc>
          <w:tcPr>
            <w:tcW w:w="0" w:type="auto"/>
            <w:vAlign w:val="center"/>
            <w:hideMark/>
          </w:tcPr>
          <w:p w:rsidR="00000000" w:rsidRDefault="00000000">
            <w:r>
              <w:t>h</w:t>
            </w:r>
          </w:p>
        </w:tc>
        <w:tc>
          <w:tcPr>
            <w:tcW w:w="0" w:type="auto"/>
            <w:vAlign w:val="center"/>
            <w:hideMark/>
          </w:tcPr>
          <w:p w:rsidR="00000000" w:rsidRDefault="00000000">
            <w:r>
              <w:t>String</w:t>
            </w:r>
          </w:p>
        </w:tc>
        <w:tc>
          <w:tcPr>
            <w:tcW w:w="0" w:type="auto"/>
            <w:vAlign w:val="center"/>
            <w:hideMark/>
          </w:tcPr>
          <w:p w:rsidR="00000000" w:rsidRDefault="00000000">
            <w:r>
              <w:t>highest price</w:t>
            </w:r>
          </w:p>
        </w:tc>
      </w:tr>
      <w:tr w:rsidR="00000000">
        <w:trPr>
          <w:divId w:val="175387555"/>
          <w:tblCellSpacing w:w="15" w:type="dxa"/>
        </w:trPr>
        <w:tc>
          <w:tcPr>
            <w:tcW w:w="0" w:type="auto"/>
            <w:vAlign w:val="center"/>
            <w:hideMark/>
          </w:tcPr>
          <w:p w:rsidR="00000000" w:rsidRDefault="00000000">
            <w:r>
              <w:t>l</w:t>
            </w:r>
          </w:p>
        </w:tc>
        <w:tc>
          <w:tcPr>
            <w:tcW w:w="0" w:type="auto"/>
            <w:vAlign w:val="center"/>
            <w:hideMark/>
          </w:tcPr>
          <w:p w:rsidR="00000000" w:rsidRDefault="00000000">
            <w:r>
              <w:t>String</w:t>
            </w:r>
          </w:p>
        </w:tc>
        <w:tc>
          <w:tcPr>
            <w:tcW w:w="0" w:type="auto"/>
            <w:vAlign w:val="center"/>
            <w:hideMark/>
          </w:tcPr>
          <w:p w:rsidR="00000000" w:rsidRDefault="00000000">
            <w:r>
              <w:t>Lowest price</w:t>
            </w:r>
          </w:p>
        </w:tc>
      </w:tr>
      <w:tr w:rsidR="00000000">
        <w:trPr>
          <w:divId w:val="175387555"/>
          <w:tblCellSpacing w:w="15" w:type="dxa"/>
        </w:trPr>
        <w:tc>
          <w:tcPr>
            <w:tcW w:w="0" w:type="auto"/>
            <w:vAlign w:val="center"/>
            <w:hideMark/>
          </w:tcPr>
          <w:p w:rsidR="00000000" w:rsidRDefault="00000000">
            <w:r>
              <w:t>c</w:t>
            </w:r>
          </w:p>
        </w:tc>
        <w:tc>
          <w:tcPr>
            <w:tcW w:w="0" w:type="auto"/>
            <w:vAlign w:val="center"/>
            <w:hideMark/>
          </w:tcPr>
          <w:p w:rsidR="00000000" w:rsidRDefault="00000000">
            <w:r>
              <w:t>String</w:t>
            </w:r>
          </w:p>
        </w:tc>
        <w:tc>
          <w:tcPr>
            <w:tcW w:w="0" w:type="auto"/>
            <w:vAlign w:val="center"/>
            <w:hideMark/>
          </w:tcPr>
          <w:p w:rsidR="00000000" w:rsidRDefault="00000000">
            <w:r>
              <w:t>Close price</w:t>
            </w:r>
          </w:p>
        </w:tc>
      </w:tr>
      <w:tr w:rsidR="00000000">
        <w:trPr>
          <w:divId w:val="175387555"/>
          <w:tblCellSpacing w:w="15" w:type="dxa"/>
        </w:trPr>
        <w:tc>
          <w:tcPr>
            <w:tcW w:w="0" w:type="auto"/>
            <w:vAlign w:val="center"/>
            <w:hideMark/>
          </w:tcPr>
          <w:p w:rsidR="00000000" w:rsidRDefault="00000000">
            <w:r>
              <w:t>confirm</w:t>
            </w:r>
          </w:p>
        </w:tc>
        <w:tc>
          <w:tcPr>
            <w:tcW w:w="0" w:type="auto"/>
            <w:vAlign w:val="center"/>
            <w:hideMark/>
          </w:tcPr>
          <w:p w:rsidR="00000000" w:rsidRDefault="00000000">
            <w:r>
              <w:t>String</w:t>
            </w:r>
          </w:p>
        </w:tc>
        <w:tc>
          <w:tcPr>
            <w:tcW w:w="0" w:type="auto"/>
            <w:vAlign w:val="center"/>
            <w:hideMark/>
          </w:tcPr>
          <w:p w:rsidR="00000000" w:rsidRDefault="00000000">
            <w:r>
              <w:t>The state of candlesticks.</w:t>
            </w:r>
            <w:r>
              <w:br/>
            </w:r>
            <w:r>
              <w:rPr>
                <w:rStyle w:val="HTML"/>
              </w:rPr>
              <w:t>0</w:t>
            </w:r>
            <w:r>
              <w:t xml:space="preserve"> represents that it is uncompleted, </w:t>
            </w:r>
            <w:r>
              <w:rPr>
                <w:rStyle w:val="HTML"/>
              </w:rPr>
              <w:t>1</w:t>
            </w:r>
            <w:r>
              <w:t xml:space="preserve"> represents that it is completed.</w:t>
            </w:r>
          </w:p>
        </w:tc>
      </w:tr>
    </w:tbl>
    <w:p w:rsidR="00000000" w:rsidRDefault="00000000">
      <w:pPr>
        <w:pStyle w:val="a5"/>
        <w:divId w:val="175387555"/>
      </w:pPr>
      <w:r>
        <w:t xml:space="preserve">The candlestick data may be incomplete, and should not be polled repeatedly. </w:t>
      </w:r>
    </w:p>
    <w:p w:rsidR="00000000" w:rsidRDefault="00000000">
      <w:pPr>
        <w:pStyle w:val="a5"/>
        <w:divId w:val="175387555"/>
      </w:pPr>
      <w:r>
        <w:t xml:space="preserve">The data returned will be arranged in an array like this: [ts,o,h,l,c,confirm] </w:t>
      </w:r>
    </w:p>
    <w:p w:rsidR="00000000" w:rsidRDefault="00000000">
      <w:pPr>
        <w:pStyle w:val="3"/>
        <w:divId w:val="175387555"/>
      </w:pPr>
      <w:r>
        <w:t>Get mark price candlesticks history</w:t>
      </w:r>
    </w:p>
    <w:p w:rsidR="00000000" w:rsidRDefault="00000000">
      <w:pPr>
        <w:pStyle w:val="a5"/>
        <w:divId w:val="175387555"/>
      </w:pPr>
      <w:r>
        <w:t>Retrieve the candlestick charts of mark price from recent years.</w:t>
      </w:r>
    </w:p>
    <w:p w:rsidR="00000000" w:rsidRDefault="00000000">
      <w:pPr>
        <w:pStyle w:val="4"/>
        <w:divId w:val="175387555"/>
      </w:pPr>
      <w:r>
        <w:t>Rate Limit: 10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/api/v5/market/history-mark-price-candles</w:t>
      </w:r>
    </w:p>
    <w:p w:rsidR="00000000" w:rsidRDefault="00000000">
      <w:pPr>
        <w:pStyle w:val="a5"/>
        <w:ind w:left="720" w:right="720"/>
        <w:divId w:val="724639631"/>
      </w:pPr>
      <w:r>
        <w:t>Request Example</w:t>
      </w:r>
    </w:p>
    <w:p w:rsidR="00000000" w:rsidRDefault="00000000">
      <w:pPr>
        <w:pStyle w:val="HTML0"/>
        <w:divId w:val="1037437406"/>
        <w:rPr>
          <w:rStyle w:val="HTML"/>
        </w:rPr>
      </w:pPr>
      <w:r>
        <w:rPr>
          <w:rStyle w:val="HTML"/>
        </w:rPr>
        <w:t>GET /api/v5/market/history-mark-price-candles?instId</w:t>
      </w:r>
      <w:r>
        <w:rPr>
          <w:rStyle w:val="o"/>
        </w:rPr>
        <w:t>=</w:t>
      </w:r>
      <w:r>
        <w:rPr>
          <w:rStyle w:val="HTML"/>
        </w:rPr>
        <w:t>BTC-USD-SWAP</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Instrument ID, e.g. </w:t>
            </w:r>
            <w:r>
              <w:rPr>
                <w:rStyle w:val="HTML"/>
              </w:rPr>
              <w:t>BTC-USD-SWAP</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earlier than the requested </w:t>
            </w:r>
            <w:r>
              <w:rPr>
                <w:rStyle w:val="HTML"/>
              </w:rPr>
              <w:t>ts</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newer than the requested </w:t>
            </w:r>
            <w:r>
              <w:rPr>
                <w:rStyle w:val="HTML"/>
              </w:rPr>
              <w:t>ts</w:t>
            </w:r>
            <w:r>
              <w:t xml:space="preserve">. The latest data will be returned when using </w:t>
            </w:r>
            <w:r>
              <w:rPr>
                <w:rStyle w:val="HTML"/>
              </w:rPr>
              <w:t>before</w:t>
            </w:r>
            <w:r>
              <w:t xml:space="preserve"> individually</w:t>
            </w:r>
          </w:p>
        </w:tc>
      </w:tr>
      <w:tr w:rsidR="00000000">
        <w:trPr>
          <w:divId w:val="175387555"/>
          <w:tblCellSpacing w:w="15" w:type="dxa"/>
        </w:trPr>
        <w:tc>
          <w:tcPr>
            <w:tcW w:w="0" w:type="auto"/>
            <w:vAlign w:val="center"/>
            <w:hideMark/>
          </w:tcPr>
          <w:p w:rsidR="00000000" w:rsidRDefault="00000000">
            <w:r>
              <w:t>bar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Bar size, the default is </w:t>
            </w:r>
            <w:r>
              <w:rPr>
                <w:rStyle w:val="HTML"/>
              </w:rPr>
              <w:t>1m</w:t>
            </w:r>
            <w:r>
              <w:br/>
              <w:t xml:space="preserve">e.g. [1m/3m/5m/15m/30m/1H/2H/4H] </w:t>
            </w:r>
            <w:r>
              <w:br/>
              <w:t>Hong Kong time opening price k-line: [6H/12H/1D/1W/1M]</w:t>
            </w:r>
            <w:r>
              <w:br/>
              <w:t>UTC time opening price k-line: [6Hutc/12Hutc/1Dutc/1Wutc/1Mutc]</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Number of results per request. The maximum is </w:t>
            </w:r>
            <w:r>
              <w:rPr>
                <w:rStyle w:val="HTML"/>
              </w:rPr>
              <w:t>100</w:t>
            </w:r>
            <w:r>
              <w:t xml:space="preserve">; The default is </w:t>
            </w:r>
            <w:r>
              <w:rPr>
                <w:rStyle w:val="HTML"/>
              </w:rPr>
              <w:t>100</w:t>
            </w:r>
          </w:p>
        </w:tc>
      </w:tr>
    </w:tbl>
    <w:p w:rsidR="00000000" w:rsidRDefault="00000000">
      <w:pPr>
        <w:pStyle w:val="a5"/>
        <w:ind w:left="720" w:right="720"/>
        <w:divId w:val="924726400"/>
      </w:pPr>
      <w:r>
        <w:t>Response Example</w:t>
      </w:r>
    </w:p>
    <w:p w:rsidR="00000000" w:rsidRDefault="00000000">
      <w:pPr>
        <w:pStyle w:val="HTML0"/>
        <w:divId w:val="578752568"/>
        <w:rPr>
          <w:rStyle w:val="w"/>
        </w:rPr>
      </w:pPr>
      <w:r>
        <w:rPr>
          <w:rStyle w:val="p"/>
        </w:rPr>
        <w:t>{</w:t>
      </w:r>
    </w:p>
    <w:p w:rsidR="00000000" w:rsidRDefault="00000000">
      <w:pPr>
        <w:pStyle w:val="HTML0"/>
        <w:divId w:val="578752568"/>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578752568"/>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578752568"/>
        <w:rPr>
          <w:rStyle w:val="w"/>
        </w:rPr>
      </w:pPr>
      <w:r>
        <w:rPr>
          <w:rStyle w:val="w"/>
        </w:rPr>
        <w:t xml:space="preserve">    </w:t>
      </w:r>
      <w:r>
        <w:rPr>
          <w:rStyle w:val="nl"/>
        </w:rPr>
        <w:t>"data"</w:t>
      </w:r>
      <w:r>
        <w:rPr>
          <w:rStyle w:val="p"/>
        </w:rPr>
        <w:t>:[</w:t>
      </w:r>
    </w:p>
    <w:p w:rsidR="00000000" w:rsidRDefault="00000000">
      <w:pPr>
        <w:pStyle w:val="HTML0"/>
        <w:divId w:val="578752568"/>
        <w:rPr>
          <w:rStyle w:val="w"/>
        </w:rPr>
      </w:pPr>
      <w:r>
        <w:rPr>
          <w:rStyle w:val="w"/>
        </w:rPr>
        <w:t xml:space="preserve">     </w:t>
      </w:r>
      <w:r>
        <w:rPr>
          <w:rStyle w:val="p"/>
        </w:rPr>
        <w:t>[</w:t>
      </w:r>
    </w:p>
    <w:p w:rsidR="00000000" w:rsidRDefault="00000000">
      <w:pPr>
        <w:pStyle w:val="HTML0"/>
        <w:divId w:val="578752568"/>
        <w:rPr>
          <w:rStyle w:val="w"/>
        </w:rPr>
      </w:pPr>
      <w:r>
        <w:rPr>
          <w:rStyle w:val="w"/>
        </w:rPr>
        <w:t xml:space="preserve">        </w:t>
      </w:r>
      <w:r>
        <w:rPr>
          <w:rStyle w:val="s2"/>
        </w:rPr>
        <w:t>"1597026383085"</w:t>
      </w:r>
      <w:r>
        <w:rPr>
          <w:rStyle w:val="p"/>
        </w:rPr>
        <w:t>,</w:t>
      </w:r>
    </w:p>
    <w:p w:rsidR="00000000" w:rsidRDefault="00000000">
      <w:pPr>
        <w:pStyle w:val="HTML0"/>
        <w:divId w:val="578752568"/>
        <w:rPr>
          <w:rStyle w:val="w"/>
        </w:rPr>
      </w:pPr>
      <w:r>
        <w:rPr>
          <w:rStyle w:val="w"/>
        </w:rPr>
        <w:t xml:space="preserve">        </w:t>
      </w:r>
      <w:r>
        <w:rPr>
          <w:rStyle w:val="s2"/>
        </w:rPr>
        <w:t>"3.721"</w:t>
      </w:r>
      <w:r>
        <w:rPr>
          <w:rStyle w:val="p"/>
        </w:rPr>
        <w:t>,</w:t>
      </w:r>
    </w:p>
    <w:p w:rsidR="00000000" w:rsidRDefault="00000000">
      <w:pPr>
        <w:pStyle w:val="HTML0"/>
        <w:divId w:val="578752568"/>
        <w:rPr>
          <w:rStyle w:val="w"/>
        </w:rPr>
      </w:pPr>
      <w:r>
        <w:rPr>
          <w:rStyle w:val="w"/>
        </w:rPr>
        <w:t xml:space="preserve">        </w:t>
      </w:r>
      <w:r>
        <w:rPr>
          <w:rStyle w:val="s2"/>
        </w:rPr>
        <w:t>"3.743"</w:t>
      </w:r>
      <w:r>
        <w:rPr>
          <w:rStyle w:val="p"/>
        </w:rPr>
        <w:t>,</w:t>
      </w:r>
    </w:p>
    <w:p w:rsidR="00000000" w:rsidRDefault="00000000">
      <w:pPr>
        <w:pStyle w:val="HTML0"/>
        <w:divId w:val="578752568"/>
        <w:rPr>
          <w:rStyle w:val="w"/>
        </w:rPr>
      </w:pPr>
      <w:r>
        <w:rPr>
          <w:rStyle w:val="w"/>
        </w:rPr>
        <w:t xml:space="preserve">        </w:t>
      </w:r>
      <w:r>
        <w:rPr>
          <w:rStyle w:val="s2"/>
        </w:rPr>
        <w:t>"3.677"</w:t>
      </w:r>
      <w:r>
        <w:rPr>
          <w:rStyle w:val="p"/>
        </w:rPr>
        <w:t>,</w:t>
      </w:r>
    </w:p>
    <w:p w:rsidR="00000000" w:rsidRDefault="00000000">
      <w:pPr>
        <w:pStyle w:val="HTML0"/>
        <w:divId w:val="578752568"/>
        <w:rPr>
          <w:rStyle w:val="w"/>
        </w:rPr>
      </w:pPr>
      <w:r>
        <w:rPr>
          <w:rStyle w:val="w"/>
        </w:rPr>
        <w:t xml:space="preserve">        </w:t>
      </w:r>
      <w:r>
        <w:rPr>
          <w:rStyle w:val="s2"/>
        </w:rPr>
        <w:t>"3.708"</w:t>
      </w:r>
      <w:r>
        <w:rPr>
          <w:rStyle w:val="p"/>
        </w:rPr>
        <w:t>,</w:t>
      </w:r>
    </w:p>
    <w:p w:rsidR="00000000" w:rsidRDefault="00000000">
      <w:pPr>
        <w:pStyle w:val="HTML0"/>
        <w:divId w:val="578752568"/>
        <w:rPr>
          <w:rStyle w:val="w"/>
        </w:rPr>
      </w:pPr>
      <w:r>
        <w:rPr>
          <w:rStyle w:val="w"/>
        </w:rPr>
        <w:t xml:space="preserve">        </w:t>
      </w:r>
      <w:r>
        <w:rPr>
          <w:rStyle w:val="s2"/>
        </w:rPr>
        <w:t>"1"</w:t>
      </w:r>
    </w:p>
    <w:p w:rsidR="00000000" w:rsidRDefault="00000000">
      <w:pPr>
        <w:pStyle w:val="HTML0"/>
        <w:divId w:val="578752568"/>
        <w:rPr>
          <w:rStyle w:val="w"/>
        </w:rPr>
      </w:pPr>
      <w:r>
        <w:rPr>
          <w:rStyle w:val="w"/>
        </w:rPr>
        <w:t xml:space="preserve">    </w:t>
      </w:r>
      <w:r>
        <w:rPr>
          <w:rStyle w:val="p"/>
        </w:rPr>
        <w:t>],</w:t>
      </w:r>
    </w:p>
    <w:p w:rsidR="00000000" w:rsidRDefault="00000000">
      <w:pPr>
        <w:pStyle w:val="HTML0"/>
        <w:divId w:val="578752568"/>
        <w:rPr>
          <w:rStyle w:val="w"/>
        </w:rPr>
      </w:pPr>
      <w:r>
        <w:rPr>
          <w:rStyle w:val="w"/>
        </w:rPr>
        <w:t xml:space="preserve">    </w:t>
      </w:r>
      <w:r>
        <w:rPr>
          <w:rStyle w:val="p"/>
        </w:rPr>
        <w:t>[</w:t>
      </w:r>
    </w:p>
    <w:p w:rsidR="00000000" w:rsidRDefault="00000000">
      <w:pPr>
        <w:pStyle w:val="HTML0"/>
        <w:divId w:val="578752568"/>
        <w:rPr>
          <w:rStyle w:val="w"/>
        </w:rPr>
      </w:pPr>
      <w:r>
        <w:rPr>
          <w:rStyle w:val="w"/>
        </w:rPr>
        <w:t xml:space="preserve">        </w:t>
      </w:r>
      <w:r>
        <w:rPr>
          <w:rStyle w:val="s2"/>
        </w:rPr>
        <w:t>"1597026383085"</w:t>
      </w:r>
      <w:r>
        <w:rPr>
          <w:rStyle w:val="p"/>
        </w:rPr>
        <w:t>,</w:t>
      </w:r>
    </w:p>
    <w:p w:rsidR="00000000" w:rsidRDefault="00000000">
      <w:pPr>
        <w:pStyle w:val="HTML0"/>
        <w:divId w:val="578752568"/>
        <w:rPr>
          <w:rStyle w:val="w"/>
        </w:rPr>
      </w:pPr>
      <w:r>
        <w:rPr>
          <w:rStyle w:val="w"/>
        </w:rPr>
        <w:t xml:space="preserve">        </w:t>
      </w:r>
      <w:r>
        <w:rPr>
          <w:rStyle w:val="s2"/>
        </w:rPr>
        <w:t>"3.731"</w:t>
      </w:r>
      <w:r>
        <w:rPr>
          <w:rStyle w:val="p"/>
        </w:rPr>
        <w:t>,</w:t>
      </w:r>
    </w:p>
    <w:p w:rsidR="00000000" w:rsidRDefault="00000000">
      <w:pPr>
        <w:pStyle w:val="HTML0"/>
        <w:divId w:val="578752568"/>
        <w:rPr>
          <w:rStyle w:val="w"/>
        </w:rPr>
      </w:pPr>
      <w:r>
        <w:rPr>
          <w:rStyle w:val="w"/>
        </w:rPr>
        <w:t xml:space="preserve">        </w:t>
      </w:r>
      <w:r>
        <w:rPr>
          <w:rStyle w:val="s2"/>
        </w:rPr>
        <w:t>"3.799"</w:t>
      </w:r>
      <w:r>
        <w:rPr>
          <w:rStyle w:val="p"/>
        </w:rPr>
        <w:t>,</w:t>
      </w:r>
    </w:p>
    <w:p w:rsidR="00000000" w:rsidRDefault="00000000">
      <w:pPr>
        <w:pStyle w:val="HTML0"/>
        <w:divId w:val="578752568"/>
        <w:rPr>
          <w:rStyle w:val="w"/>
        </w:rPr>
      </w:pPr>
      <w:r>
        <w:rPr>
          <w:rStyle w:val="w"/>
        </w:rPr>
        <w:t xml:space="preserve">        </w:t>
      </w:r>
      <w:r>
        <w:rPr>
          <w:rStyle w:val="s2"/>
        </w:rPr>
        <w:t>"3.494"</w:t>
      </w:r>
      <w:r>
        <w:rPr>
          <w:rStyle w:val="p"/>
        </w:rPr>
        <w:t>,</w:t>
      </w:r>
    </w:p>
    <w:p w:rsidR="00000000" w:rsidRDefault="00000000">
      <w:pPr>
        <w:pStyle w:val="HTML0"/>
        <w:divId w:val="578752568"/>
        <w:rPr>
          <w:rStyle w:val="w"/>
        </w:rPr>
      </w:pPr>
      <w:r>
        <w:rPr>
          <w:rStyle w:val="w"/>
        </w:rPr>
        <w:t xml:space="preserve">        </w:t>
      </w:r>
      <w:r>
        <w:rPr>
          <w:rStyle w:val="s2"/>
        </w:rPr>
        <w:t>"3.72"</w:t>
      </w:r>
      <w:r>
        <w:rPr>
          <w:rStyle w:val="p"/>
        </w:rPr>
        <w:t>,</w:t>
      </w:r>
    </w:p>
    <w:p w:rsidR="00000000" w:rsidRDefault="00000000">
      <w:pPr>
        <w:pStyle w:val="HTML0"/>
        <w:divId w:val="578752568"/>
        <w:rPr>
          <w:rStyle w:val="w"/>
        </w:rPr>
      </w:pPr>
      <w:r>
        <w:rPr>
          <w:rStyle w:val="w"/>
        </w:rPr>
        <w:t xml:space="preserve">        </w:t>
      </w:r>
      <w:r>
        <w:rPr>
          <w:rStyle w:val="s2"/>
        </w:rPr>
        <w:t>"1"</w:t>
      </w:r>
    </w:p>
    <w:p w:rsidR="00000000" w:rsidRDefault="00000000">
      <w:pPr>
        <w:pStyle w:val="HTML0"/>
        <w:divId w:val="578752568"/>
        <w:rPr>
          <w:rStyle w:val="w"/>
        </w:rPr>
      </w:pPr>
      <w:r>
        <w:rPr>
          <w:rStyle w:val="w"/>
        </w:rPr>
        <w:t xml:space="preserve">    </w:t>
      </w:r>
      <w:r>
        <w:rPr>
          <w:rStyle w:val="p"/>
        </w:rPr>
        <w:t>]</w:t>
      </w:r>
    </w:p>
    <w:p w:rsidR="00000000" w:rsidRDefault="00000000">
      <w:pPr>
        <w:pStyle w:val="HTML0"/>
        <w:divId w:val="578752568"/>
        <w:rPr>
          <w:rStyle w:val="w"/>
        </w:rPr>
      </w:pPr>
      <w:r>
        <w:rPr>
          <w:rStyle w:val="w"/>
        </w:rPr>
        <w:t xml:space="preserve">    </w:t>
      </w:r>
      <w:r>
        <w:rPr>
          <w:rStyle w:val="p"/>
        </w:rPr>
        <w:t>]</w:t>
      </w:r>
    </w:p>
    <w:p w:rsidR="00000000" w:rsidRDefault="00000000">
      <w:pPr>
        <w:pStyle w:val="HTML0"/>
        <w:divId w:val="578752568"/>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Opening time of the candlestick,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o</w:t>
            </w:r>
          </w:p>
        </w:tc>
        <w:tc>
          <w:tcPr>
            <w:tcW w:w="0" w:type="auto"/>
            <w:vAlign w:val="center"/>
            <w:hideMark/>
          </w:tcPr>
          <w:p w:rsidR="00000000" w:rsidRDefault="00000000">
            <w:r>
              <w:t>String</w:t>
            </w:r>
          </w:p>
        </w:tc>
        <w:tc>
          <w:tcPr>
            <w:tcW w:w="0" w:type="auto"/>
            <w:vAlign w:val="center"/>
            <w:hideMark/>
          </w:tcPr>
          <w:p w:rsidR="00000000" w:rsidRDefault="00000000">
            <w:r>
              <w:t>Open price</w:t>
            </w:r>
          </w:p>
        </w:tc>
      </w:tr>
      <w:tr w:rsidR="00000000">
        <w:trPr>
          <w:divId w:val="175387555"/>
          <w:tblCellSpacing w:w="15" w:type="dxa"/>
        </w:trPr>
        <w:tc>
          <w:tcPr>
            <w:tcW w:w="0" w:type="auto"/>
            <w:vAlign w:val="center"/>
            <w:hideMark/>
          </w:tcPr>
          <w:p w:rsidR="00000000" w:rsidRDefault="00000000">
            <w:r>
              <w:t>h</w:t>
            </w:r>
          </w:p>
        </w:tc>
        <w:tc>
          <w:tcPr>
            <w:tcW w:w="0" w:type="auto"/>
            <w:vAlign w:val="center"/>
            <w:hideMark/>
          </w:tcPr>
          <w:p w:rsidR="00000000" w:rsidRDefault="00000000">
            <w:r>
              <w:t>String</w:t>
            </w:r>
          </w:p>
        </w:tc>
        <w:tc>
          <w:tcPr>
            <w:tcW w:w="0" w:type="auto"/>
            <w:vAlign w:val="center"/>
            <w:hideMark/>
          </w:tcPr>
          <w:p w:rsidR="00000000" w:rsidRDefault="00000000">
            <w:r>
              <w:t>highest price</w:t>
            </w:r>
          </w:p>
        </w:tc>
      </w:tr>
      <w:tr w:rsidR="00000000">
        <w:trPr>
          <w:divId w:val="175387555"/>
          <w:tblCellSpacing w:w="15" w:type="dxa"/>
        </w:trPr>
        <w:tc>
          <w:tcPr>
            <w:tcW w:w="0" w:type="auto"/>
            <w:vAlign w:val="center"/>
            <w:hideMark/>
          </w:tcPr>
          <w:p w:rsidR="00000000" w:rsidRDefault="00000000">
            <w:r>
              <w:t>l</w:t>
            </w:r>
          </w:p>
        </w:tc>
        <w:tc>
          <w:tcPr>
            <w:tcW w:w="0" w:type="auto"/>
            <w:vAlign w:val="center"/>
            <w:hideMark/>
          </w:tcPr>
          <w:p w:rsidR="00000000" w:rsidRDefault="00000000">
            <w:r>
              <w:t>String</w:t>
            </w:r>
          </w:p>
        </w:tc>
        <w:tc>
          <w:tcPr>
            <w:tcW w:w="0" w:type="auto"/>
            <w:vAlign w:val="center"/>
            <w:hideMark/>
          </w:tcPr>
          <w:p w:rsidR="00000000" w:rsidRDefault="00000000">
            <w:r>
              <w:t>Lowest price</w:t>
            </w:r>
          </w:p>
        </w:tc>
      </w:tr>
      <w:tr w:rsidR="00000000">
        <w:trPr>
          <w:divId w:val="175387555"/>
          <w:tblCellSpacing w:w="15" w:type="dxa"/>
        </w:trPr>
        <w:tc>
          <w:tcPr>
            <w:tcW w:w="0" w:type="auto"/>
            <w:vAlign w:val="center"/>
            <w:hideMark/>
          </w:tcPr>
          <w:p w:rsidR="00000000" w:rsidRDefault="00000000">
            <w:r>
              <w:t>c</w:t>
            </w:r>
          </w:p>
        </w:tc>
        <w:tc>
          <w:tcPr>
            <w:tcW w:w="0" w:type="auto"/>
            <w:vAlign w:val="center"/>
            <w:hideMark/>
          </w:tcPr>
          <w:p w:rsidR="00000000" w:rsidRDefault="00000000">
            <w:r>
              <w:t>String</w:t>
            </w:r>
          </w:p>
        </w:tc>
        <w:tc>
          <w:tcPr>
            <w:tcW w:w="0" w:type="auto"/>
            <w:vAlign w:val="center"/>
            <w:hideMark/>
          </w:tcPr>
          <w:p w:rsidR="00000000" w:rsidRDefault="00000000">
            <w:r>
              <w:t>Close price</w:t>
            </w:r>
          </w:p>
        </w:tc>
      </w:tr>
      <w:tr w:rsidR="00000000">
        <w:trPr>
          <w:divId w:val="175387555"/>
          <w:tblCellSpacing w:w="15" w:type="dxa"/>
        </w:trPr>
        <w:tc>
          <w:tcPr>
            <w:tcW w:w="0" w:type="auto"/>
            <w:vAlign w:val="center"/>
            <w:hideMark/>
          </w:tcPr>
          <w:p w:rsidR="00000000" w:rsidRDefault="00000000">
            <w:r>
              <w:t>confirm</w:t>
            </w:r>
          </w:p>
        </w:tc>
        <w:tc>
          <w:tcPr>
            <w:tcW w:w="0" w:type="auto"/>
            <w:vAlign w:val="center"/>
            <w:hideMark/>
          </w:tcPr>
          <w:p w:rsidR="00000000" w:rsidRDefault="00000000">
            <w:r>
              <w:t>String</w:t>
            </w:r>
          </w:p>
        </w:tc>
        <w:tc>
          <w:tcPr>
            <w:tcW w:w="0" w:type="auto"/>
            <w:vAlign w:val="center"/>
            <w:hideMark/>
          </w:tcPr>
          <w:p w:rsidR="00000000" w:rsidRDefault="00000000">
            <w:r>
              <w:t>The state of candlesticks.</w:t>
            </w:r>
            <w:r>
              <w:br/>
            </w:r>
            <w:r>
              <w:rPr>
                <w:rStyle w:val="HTML"/>
              </w:rPr>
              <w:t>0</w:t>
            </w:r>
            <w:r>
              <w:t xml:space="preserve"> represents that it is uncompleted, </w:t>
            </w:r>
            <w:r>
              <w:rPr>
                <w:rStyle w:val="HTML"/>
              </w:rPr>
              <w:t>1</w:t>
            </w:r>
            <w:r>
              <w:t xml:space="preserve"> represents that it is completed.</w:t>
            </w:r>
          </w:p>
        </w:tc>
      </w:tr>
    </w:tbl>
    <w:p w:rsidR="00000000" w:rsidRDefault="00000000">
      <w:pPr>
        <w:pStyle w:val="a5"/>
        <w:divId w:val="175387555"/>
      </w:pPr>
      <w:r>
        <w:t xml:space="preserve">The data returned will be arranged in an array like this: [ts,o,h,l,c,confirm] </w:t>
      </w:r>
    </w:p>
    <w:p w:rsidR="00000000" w:rsidRDefault="00000000">
      <w:pPr>
        <w:pStyle w:val="3"/>
        <w:divId w:val="175387555"/>
      </w:pPr>
      <w:r>
        <w:t>Get oracle</w:t>
      </w:r>
    </w:p>
    <w:p w:rsidR="00000000" w:rsidRDefault="00000000">
      <w:pPr>
        <w:pStyle w:val="a5"/>
        <w:divId w:val="175387555"/>
      </w:pPr>
      <w:r>
        <w:t>Get the crypto price of signing using Open Oracle smart contract.</w:t>
      </w:r>
    </w:p>
    <w:p w:rsidR="00000000" w:rsidRDefault="00000000">
      <w:pPr>
        <w:pStyle w:val="4"/>
        <w:divId w:val="175387555"/>
      </w:pPr>
      <w:r>
        <w:t>Rate Limit: 1 request per 5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/api/v5/market/open-oracle</w:t>
      </w:r>
    </w:p>
    <w:p w:rsidR="00000000" w:rsidRDefault="00000000">
      <w:pPr>
        <w:pStyle w:val="a5"/>
        <w:ind w:left="720" w:right="720"/>
        <w:divId w:val="1006829719"/>
      </w:pPr>
      <w:r>
        <w:t>Request Example</w:t>
      </w:r>
    </w:p>
    <w:p w:rsidR="00000000" w:rsidRDefault="00000000">
      <w:pPr>
        <w:pStyle w:val="HTML0"/>
        <w:divId w:val="667680838"/>
        <w:rPr>
          <w:rStyle w:val="HTML"/>
        </w:rPr>
      </w:pPr>
      <w:r>
        <w:rPr>
          <w:rStyle w:val="HTML"/>
        </w:rPr>
        <w:t>GET /api/v5/market/open-oracle</w:t>
      </w:r>
    </w:p>
    <w:p w:rsidR="00000000" w:rsidRDefault="00000000">
      <w:pPr>
        <w:pStyle w:val="HTML0"/>
        <w:divId w:val="2144349587"/>
        <w:rPr>
          <w:rStyle w:val="HTML"/>
          <w:vanish/>
        </w:rPr>
      </w:pPr>
      <w:r>
        <w:rPr>
          <w:rStyle w:val="kn"/>
          <w:vanish/>
        </w:rPr>
        <w:t>import</w:t>
      </w:r>
      <w:r>
        <w:rPr>
          <w:rStyle w:val="HTML"/>
          <w:vanish/>
        </w:rPr>
        <w:t xml:space="preserve"> </w:t>
      </w:r>
      <w:r>
        <w:rPr>
          <w:rStyle w:val="nn"/>
          <w:vanish/>
        </w:rPr>
        <w:t>okx.MarketData</w:t>
      </w:r>
      <w:r>
        <w:rPr>
          <w:rStyle w:val="HTML"/>
          <w:vanish/>
        </w:rPr>
        <w:t xml:space="preserve"> </w:t>
      </w:r>
      <w:r>
        <w:rPr>
          <w:rStyle w:val="k"/>
          <w:vanish/>
        </w:rPr>
        <w:t>as</w:t>
      </w:r>
      <w:r>
        <w:rPr>
          <w:rStyle w:val="HTML"/>
          <w:vanish/>
        </w:rPr>
        <w:t xml:space="preserve"> </w:t>
      </w:r>
      <w:r>
        <w:rPr>
          <w:rStyle w:val="n"/>
          <w:vanish/>
        </w:rPr>
        <w:t>MarketData</w:t>
      </w:r>
    </w:p>
    <w:p w:rsidR="00000000" w:rsidRDefault="00000000">
      <w:pPr>
        <w:pStyle w:val="HTML0"/>
        <w:divId w:val="2144349587"/>
        <w:rPr>
          <w:rStyle w:val="HTML"/>
          <w:vanish/>
        </w:rPr>
      </w:pPr>
    </w:p>
    <w:p w:rsidR="00000000" w:rsidRDefault="00000000">
      <w:pPr>
        <w:pStyle w:val="HTML0"/>
        <w:divId w:val="2144349587"/>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trading:0 , demo trading:1</w:t>
      </w:r>
    </w:p>
    <w:p w:rsidR="00000000" w:rsidRDefault="00000000">
      <w:pPr>
        <w:pStyle w:val="HTML0"/>
        <w:divId w:val="2144349587"/>
        <w:rPr>
          <w:rStyle w:val="HTML"/>
          <w:vanish/>
        </w:rPr>
      </w:pPr>
    </w:p>
    <w:p w:rsidR="00000000" w:rsidRDefault="00000000">
      <w:pPr>
        <w:pStyle w:val="HTML0"/>
        <w:divId w:val="2144349587"/>
        <w:rPr>
          <w:rStyle w:val="HTML"/>
          <w:vanish/>
        </w:rPr>
      </w:pPr>
      <w:r>
        <w:rPr>
          <w:rStyle w:val="n"/>
          <w:vanish/>
        </w:rPr>
        <w:t>marketDataAPI</w:t>
      </w:r>
      <w:r>
        <w:rPr>
          <w:rStyle w:val="HTML"/>
          <w:vanish/>
        </w:rPr>
        <w:t xml:space="preserve"> </w:t>
      </w:r>
      <w:r>
        <w:rPr>
          <w:rStyle w:val="o"/>
          <w:vanish/>
        </w:rPr>
        <w:t>=</w:t>
      </w:r>
      <w:r>
        <w:rPr>
          <w:rStyle w:val="HTML"/>
          <w:vanish/>
        </w:rPr>
        <w:t xml:space="preserve">  </w:t>
      </w:r>
      <w:r>
        <w:rPr>
          <w:rStyle w:val="n"/>
          <w:vanish/>
        </w:rPr>
        <w:t>MarketData</w:t>
      </w:r>
      <w:r>
        <w:rPr>
          <w:rStyle w:val="p"/>
          <w:vanish/>
        </w:rPr>
        <w:t>.</w:t>
      </w:r>
      <w:r>
        <w:rPr>
          <w:rStyle w:val="n"/>
          <w:vanish/>
        </w:rPr>
        <w:t>MarketAPI</w:t>
      </w:r>
      <w:r>
        <w:rPr>
          <w:rStyle w:val="p"/>
          <w:vanish/>
        </w:rPr>
        <w:t>(</w:t>
      </w:r>
      <w:r>
        <w:rPr>
          <w:rStyle w:val="n"/>
          <w:vanish/>
        </w:rPr>
        <w:t>flag</w:t>
      </w:r>
      <w:r>
        <w:rPr>
          <w:rStyle w:val="o"/>
          <w:vanish/>
        </w:rPr>
        <w:t>=</w:t>
      </w:r>
      <w:r>
        <w:rPr>
          <w:rStyle w:val="n"/>
          <w:vanish/>
        </w:rPr>
        <w:t>flag</w:t>
      </w:r>
      <w:r>
        <w:rPr>
          <w:rStyle w:val="p"/>
          <w:vanish/>
        </w:rPr>
        <w:t>)</w:t>
      </w:r>
    </w:p>
    <w:p w:rsidR="00000000" w:rsidRDefault="00000000">
      <w:pPr>
        <w:pStyle w:val="HTML0"/>
        <w:divId w:val="2144349587"/>
        <w:rPr>
          <w:rStyle w:val="HTML"/>
          <w:vanish/>
        </w:rPr>
      </w:pPr>
    </w:p>
    <w:p w:rsidR="00000000" w:rsidRDefault="00000000">
      <w:pPr>
        <w:pStyle w:val="HTML0"/>
        <w:divId w:val="2144349587"/>
        <w:rPr>
          <w:rStyle w:val="c1"/>
          <w:vanish/>
        </w:rPr>
      </w:pPr>
      <w:r>
        <w:rPr>
          <w:rStyle w:val="c1"/>
          <w:vanish/>
        </w:rPr>
        <w:t># Get the crypto price of signing using Open Oracle smart contract</w:t>
      </w:r>
    </w:p>
    <w:p w:rsidR="00000000" w:rsidRDefault="00000000">
      <w:pPr>
        <w:pStyle w:val="HTML0"/>
        <w:divId w:val="2144349587"/>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marketDataAPI</w:t>
      </w:r>
      <w:r>
        <w:rPr>
          <w:rStyle w:val="p"/>
          <w:vanish/>
        </w:rPr>
        <w:t>.</w:t>
      </w:r>
      <w:r>
        <w:rPr>
          <w:rStyle w:val="n"/>
          <w:vanish/>
        </w:rPr>
        <w:t>get_oracle</w:t>
      </w:r>
      <w:r>
        <w:rPr>
          <w:rStyle w:val="p"/>
          <w:vanish/>
        </w:rPr>
        <w:t>()</w:t>
      </w:r>
    </w:p>
    <w:p w:rsidR="00000000" w:rsidRDefault="00000000">
      <w:pPr>
        <w:pStyle w:val="HTML0"/>
        <w:divId w:val="2144349587"/>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a5"/>
        <w:ind w:left="720" w:right="720"/>
        <w:divId w:val="1687125844"/>
      </w:pPr>
      <w:r>
        <w:t>Response Example</w:t>
      </w:r>
    </w:p>
    <w:p w:rsidR="00000000" w:rsidRDefault="00000000">
      <w:pPr>
        <w:pStyle w:val="HTML0"/>
        <w:divId w:val="1500460969"/>
        <w:rPr>
          <w:rStyle w:val="w"/>
        </w:rPr>
      </w:pPr>
      <w:r>
        <w:rPr>
          <w:rStyle w:val="p"/>
        </w:rPr>
        <w:t>{</w:t>
      </w:r>
    </w:p>
    <w:p w:rsidR="00000000" w:rsidRDefault="00000000">
      <w:pPr>
        <w:pStyle w:val="HTML0"/>
        <w:divId w:val="1500460969"/>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1500460969"/>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1500460969"/>
        <w:rPr>
          <w:rStyle w:val="w"/>
        </w:rPr>
      </w:pPr>
      <w:r>
        <w:rPr>
          <w:rStyle w:val="w"/>
        </w:rPr>
        <w:t xml:space="preserve">    </w:t>
      </w:r>
      <w:r>
        <w:rPr>
          <w:rStyle w:val="nl"/>
        </w:rPr>
        <w:t>"data"</w:t>
      </w:r>
      <w:r>
        <w:rPr>
          <w:rStyle w:val="p"/>
        </w:rPr>
        <w:t>:[</w:t>
      </w:r>
    </w:p>
    <w:p w:rsidR="00000000" w:rsidRDefault="00000000">
      <w:pPr>
        <w:pStyle w:val="HTML0"/>
        <w:divId w:val="1500460969"/>
        <w:rPr>
          <w:rStyle w:val="w"/>
        </w:rPr>
      </w:pPr>
      <w:r>
        <w:rPr>
          <w:rStyle w:val="w"/>
        </w:rPr>
        <w:t xml:space="preserve">        </w:t>
      </w:r>
      <w:r>
        <w:rPr>
          <w:rStyle w:val="p"/>
        </w:rPr>
        <w:t>{</w:t>
      </w:r>
    </w:p>
    <w:p w:rsidR="00000000" w:rsidRDefault="00000000">
      <w:pPr>
        <w:pStyle w:val="HTML0"/>
        <w:divId w:val="1500460969"/>
        <w:rPr>
          <w:rStyle w:val="w"/>
        </w:rPr>
      </w:pPr>
      <w:r>
        <w:rPr>
          <w:rStyle w:val="w"/>
        </w:rPr>
        <w:t xml:space="preserve">            </w:t>
      </w:r>
      <w:r>
        <w:rPr>
          <w:rStyle w:val="nl"/>
        </w:rPr>
        <w:t>"messages"</w:t>
      </w:r>
      <w:r>
        <w:rPr>
          <w:rStyle w:val="p"/>
        </w:rPr>
        <w:t>:[</w:t>
      </w:r>
    </w:p>
    <w:p w:rsidR="00000000" w:rsidRDefault="00000000">
      <w:pPr>
        <w:pStyle w:val="HTML0"/>
        <w:divId w:val="1500460969"/>
        <w:rPr>
          <w:rStyle w:val="w"/>
        </w:rPr>
      </w:pPr>
      <w:r>
        <w:rPr>
          <w:rStyle w:val="w"/>
        </w:rPr>
        <w:t xml:space="preserve">                </w:t>
      </w:r>
      <w:r>
        <w:rPr>
          <w:rStyle w:val="s2"/>
        </w:rPr>
        <w:t>"0x000000000000000000000000000000000000000000000000000000000000008000000000000000000000000000000000000000000000000000000000616d3b1400000000000000000000000000000000000000000000000000000000000000c00000000000000000000000000000000000000000000000000000000e70528b800000000000000000000000000000000000000000000000000000000000000006707269636573000000000000000000000000000000000000000000000000000000000000000000000000000000000000000000000000000000000000000000034254430000000000000000000000000000000000000000000000000000000000"</w:t>
      </w:r>
    </w:p>
    <w:p w:rsidR="00000000" w:rsidRDefault="00000000">
      <w:pPr>
        <w:pStyle w:val="HTML0"/>
        <w:divId w:val="1500460969"/>
        <w:rPr>
          <w:rStyle w:val="w"/>
        </w:rPr>
      </w:pPr>
      <w:r>
        <w:rPr>
          <w:rStyle w:val="w"/>
        </w:rPr>
        <w:t xml:space="preserve">            </w:t>
      </w:r>
      <w:r>
        <w:rPr>
          <w:rStyle w:val="p"/>
        </w:rPr>
        <w:t>],</w:t>
      </w:r>
    </w:p>
    <w:p w:rsidR="00000000" w:rsidRDefault="00000000">
      <w:pPr>
        <w:pStyle w:val="HTML0"/>
        <w:divId w:val="1500460969"/>
        <w:rPr>
          <w:rStyle w:val="w"/>
        </w:rPr>
      </w:pPr>
      <w:r>
        <w:rPr>
          <w:rStyle w:val="w"/>
        </w:rPr>
        <w:t xml:space="preserve">            </w:t>
      </w:r>
      <w:r>
        <w:rPr>
          <w:rStyle w:val="nl"/>
        </w:rPr>
        <w:t>"prices"</w:t>
      </w:r>
      <w:r>
        <w:rPr>
          <w:rStyle w:val="p"/>
        </w:rPr>
        <w:t>:{</w:t>
      </w:r>
    </w:p>
    <w:p w:rsidR="00000000" w:rsidRDefault="00000000">
      <w:pPr>
        <w:pStyle w:val="HTML0"/>
        <w:divId w:val="1500460969"/>
        <w:rPr>
          <w:rStyle w:val="w"/>
        </w:rPr>
      </w:pPr>
      <w:r>
        <w:rPr>
          <w:rStyle w:val="w"/>
        </w:rPr>
        <w:t xml:space="preserve">                </w:t>
      </w:r>
      <w:r>
        <w:rPr>
          <w:rStyle w:val="nl"/>
        </w:rPr>
        <w:t>"BTC"</w:t>
      </w:r>
      <w:r>
        <w:rPr>
          <w:rStyle w:val="p"/>
        </w:rPr>
        <w:t>:</w:t>
      </w:r>
      <w:r>
        <w:rPr>
          <w:rStyle w:val="s2"/>
        </w:rPr>
        <w:t>"62014"</w:t>
      </w:r>
    </w:p>
    <w:p w:rsidR="00000000" w:rsidRDefault="00000000">
      <w:pPr>
        <w:pStyle w:val="HTML0"/>
        <w:divId w:val="1500460969"/>
        <w:rPr>
          <w:rStyle w:val="w"/>
        </w:rPr>
      </w:pPr>
      <w:r>
        <w:rPr>
          <w:rStyle w:val="w"/>
        </w:rPr>
        <w:t xml:space="preserve">            </w:t>
      </w:r>
      <w:r>
        <w:rPr>
          <w:rStyle w:val="p"/>
        </w:rPr>
        <w:t>},</w:t>
      </w:r>
    </w:p>
    <w:p w:rsidR="00000000" w:rsidRDefault="00000000">
      <w:pPr>
        <w:pStyle w:val="HTML0"/>
        <w:divId w:val="1500460969"/>
        <w:rPr>
          <w:rStyle w:val="w"/>
        </w:rPr>
      </w:pPr>
      <w:r>
        <w:rPr>
          <w:rStyle w:val="w"/>
        </w:rPr>
        <w:t xml:space="preserve">            </w:t>
      </w:r>
      <w:r>
        <w:rPr>
          <w:rStyle w:val="nl"/>
        </w:rPr>
        <w:t>"signatures"</w:t>
      </w:r>
      <w:r>
        <w:rPr>
          <w:rStyle w:val="p"/>
        </w:rPr>
        <w:t>:[</w:t>
      </w:r>
    </w:p>
    <w:p w:rsidR="00000000" w:rsidRDefault="00000000">
      <w:pPr>
        <w:pStyle w:val="HTML0"/>
        <w:divId w:val="1500460969"/>
        <w:rPr>
          <w:rStyle w:val="w"/>
        </w:rPr>
      </w:pPr>
      <w:r>
        <w:rPr>
          <w:rStyle w:val="w"/>
        </w:rPr>
        <w:t xml:space="preserve">                </w:t>
      </w:r>
      <w:r>
        <w:rPr>
          <w:rStyle w:val="s2"/>
        </w:rPr>
        <w:t>"0xf18330e59eaf42373c2c40f1f9e24113ba21d4ed734dd3ed3bc1d12290fa74ba5623fca1113c5d245a1202dc065e333615b90f810f12132ce4a1ecacb8c6b24a000000000000000000000000000000000000000000000000000000000000001b"</w:t>
      </w:r>
    </w:p>
    <w:p w:rsidR="00000000" w:rsidRDefault="00000000">
      <w:pPr>
        <w:pStyle w:val="HTML0"/>
        <w:divId w:val="1500460969"/>
        <w:rPr>
          <w:rStyle w:val="w"/>
        </w:rPr>
      </w:pPr>
      <w:r>
        <w:rPr>
          <w:rStyle w:val="w"/>
        </w:rPr>
        <w:t xml:space="preserve">            </w:t>
      </w:r>
      <w:r>
        <w:rPr>
          <w:rStyle w:val="p"/>
        </w:rPr>
        <w:t>],</w:t>
      </w:r>
    </w:p>
    <w:p w:rsidR="00000000" w:rsidRDefault="00000000">
      <w:pPr>
        <w:pStyle w:val="HTML0"/>
        <w:divId w:val="1500460969"/>
        <w:rPr>
          <w:rStyle w:val="w"/>
        </w:rPr>
      </w:pPr>
      <w:r>
        <w:rPr>
          <w:rStyle w:val="w"/>
        </w:rPr>
        <w:t xml:space="preserve">            </w:t>
      </w:r>
      <w:r>
        <w:rPr>
          <w:rStyle w:val="nl"/>
        </w:rPr>
        <w:t>"timestamp"</w:t>
      </w:r>
      <w:r>
        <w:rPr>
          <w:rStyle w:val="p"/>
        </w:rPr>
        <w:t>:</w:t>
      </w:r>
      <w:r>
        <w:rPr>
          <w:rStyle w:val="s2"/>
        </w:rPr>
        <w:t>"1634548500"</w:t>
      </w:r>
    </w:p>
    <w:p w:rsidR="00000000" w:rsidRDefault="00000000">
      <w:pPr>
        <w:pStyle w:val="HTML0"/>
        <w:divId w:val="1500460969"/>
        <w:rPr>
          <w:rStyle w:val="w"/>
        </w:rPr>
      </w:pPr>
      <w:r>
        <w:rPr>
          <w:rStyle w:val="w"/>
        </w:rPr>
        <w:t xml:space="preserve">        </w:t>
      </w:r>
      <w:r>
        <w:rPr>
          <w:rStyle w:val="p"/>
        </w:rPr>
        <w:t>}</w:t>
      </w:r>
    </w:p>
    <w:p w:rsidR="00000000" w:rsidRDefault="00000000">
      <w:pPr>
        <w:pStyle w:val="HTML0"/>
        <w:divId w:val="1500460969"/>
        <w:rPr>
          <w:rStyle w:val="w"/>
        </w:rPr>
      </w:pPr>
      <w:r>
        <w:rPr>
          <w:rStyle w:val="w"/>
        </w:rPr>
        <w:t xml:space="preserve">    </w:t>
      </w:r>
      <w:r>
        <w:rPr>
          <w:rStyle w:val="p"/>
        </w:rPr>
        <w:t>]</w:t>
      </w:r>
    </w:p>
    <w:p w:rsidR="00000000" w:rsidRDefault="00000000">
      <w:pPr>
        <w:pStyle w:val="HTML0"/>
        <w:divId w:val="1500460969"/>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625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messages</w:t>
            </w:r>
          </w:p>
        </w:tc>
        <w:tc>
          <w:tcPr>
            <w:tcW w:w="0" w:type="auto"/>
            <w:vAlign w:val="center"/>
            <w:hideMark/>
          </w:tcPr>
          <w:p w:rsidR="00000000" w:rsidRDefault="00000000">
            <w:r>
              <w:t>String</w:t>
            </w:r>
          </w:p>
        </w:tc>
        <w:tc>
          <w:tcPr>
            <w:tcW w:w="0" w:type="auto"/>
            <w:vAlign w:val="center"/>
            <w:hideMark/>
          </w:tcPr>
          <w:p w:rsidR="00000000" w:rsidRDefault="00000000">
            <w:r>
              <w:t>ABI-encoded values [kind, timestamp, key, value], where kind equals 'prices', timestamp is the time when price was obtained, key is the asset ticker (e.g. btc) and value is the asset price.</w:t>
            </w:r>
          </w:p>
        </w:tc>
      </w:tr>
      <w:tr w:rsidR="00000000">
        <w:trPr>
          <w:divId w:val="175387555"/>
          <w:tblCellSpacing w:w="15" w:type="dxa"/>
        </w:trPr>
        <w:tc>
          <w:tcPr>
            <w:tcW w:w="0" w:type="auto"/>
            <w:vAlign w:val="center"/>
            <w:hideMark/>
          </w:tcPr>
          <w:p w:rsidR="00000000" w:rsidRDefault="00000000">
            <w:r>
              <w:t>prices</w:t>
            </w:r>
          </w:p>
        </w:tc>
        <w:tc>
          <w:tcPr>
            <w:tcW w:w="0" w:type="auto"/>
            <w:vAlign w:val="center"/>
            <w:hideMark/>
          </w:tcPr>
          <w:p w:rsidR="00000000" w:rsidRDefault="00000000">
            <w:r>
              <w:t>String</w:t>
            </w:r>
          </w:p>
        </w:tc>
        <w:tc>
          <w:tcPr>
            <w:tcW w:w="0" w:type="auto"/>
            <w:vAlign w:val="center"/>
            <w:hideMark/>
          </w:tcPr>
          <w:p w:rsidR="00000000" w:rsidRDefault="00000000">
            <w:r>
              <w:t>Readable asset prices</w:t>
            </w:r>
          </w:p>
        </w:tc>
      </w:tr>
      <w:tr w:rsidR="00000000">
        <w:trPr>
          <w:divId w:val="175387555"/>
          <w:tblCellSpacing w:w="15" w:type="dxa"/>
        </w:trPr>
        <w:tc>
          <w:tcPr>
            <w:tcW w:w="0" w:type="auto"/>
            <w:vAlign w:val="center"/>
            <w:hideMark/>
          </w:tcPr>
          <w:p w:rsidR="00000000" w:rsidRDefault="00000000">
            <w:r>
              <w:t>signatures</w:t>
            </w:r>
          </w:p>
        </w:tc>
        <w:tc>
          <w:tcPr>
            <w:tcW w:w="0" w:type="auto"/>
            <w:vAlign w:val="center"/>
            <w:hideMark/>
          </w:tcPr>
          <w:p w:rsidR="00000000" w:rsidRDefault="00000000">
            <w:r>
              <w:t>String</w:t>
            </w:r>
          </w:p>
        </w:tc>
        <w:tc>
          <w:tcPr>
            <w:tcW w:w="0" w:type="auto"/>
            <w:vAlign w:val="center"/>
            <w:hideMark/>
          </w:tcPr>
          <w:p w:rsidR="00000000" w:rsidRDefault="00000000">
            <w:r>
              <w:t>Ethereum-compatible ECDSA signatures for each message</w:t>
            </w:r>
          </w:p>
        </w:tc>
      </w:tr>
      <w:tr w:rsidR="00000000">
        <w:trPr>
          <w:divId w:val="175387555"/>
          <w:tblCellSpacing w:w="15" w:type="dxa"/>
        </w:trPr>
        <w:tc>
          <w:tcPr>
            <w:tcW w:w="0" w:type="auto"/>
            <w:vAlign w:val="center"/>
            <w:hideMark/>
          </w:tcPr>
          <w:p w:rsidR="00000000" w:rsidRDefault="00000000">
            <w:r>
              <w:t>timestamp</w:t>
            </w:r>
          </w:p>
        </w:tc>
        <w:tc>
          <w:tcPr>
            <w:tcW w:w="0" w:type="auto"/>
            <w:vAlign w:val="center"/>
            <w:hideMark/>
          </w:tcPr>
          <w:p w:rsidR="00000000" w:rsidRDefault="00000000">
            <w:r>
              <w:t>String</w:t>
            </w:r>
          </w:p>
        </w:tc>
        <w:tc>
          <w:tcPr>
            <w:tcW w:w="0" w:type="auto"/>
            <w:vAlign w:val="center"/>
            <w:hideMark/>
          </w:tcPr>
          <w:p w:rsidR="00000000" w:rsidRDefault="00000000">
            <w:r>
              <w:t xml:space="preserve">Time of latest datapoint, Unix timestamp, e.g. </w:t>
            </w:r>
            <w:r>
              <w:rPr>
                <w:rStyle w:val="HTML"/>
              </w:rPr>
              <w:t>1597026387</w:t>
            </w:r>
          </w:p>
        </w:tc>
      </w:tr>
    </w:tbl>
    <w:p w:rsidR="00000000" w:rsidRDefault="00000000">
      <w:pPr>
        <w:divId w:val="175387555"/>
      </w:pPr>
      <w:r>
        <w:t>OKX Oracle public key is 85615b076615317c80f14cbad6501eec031cd51c</w:t>
      </w:r>
      <w:r>
        <w:br/>
      </w:r>
    </w:p>
    <w:p w:rsidR="00000000" w:rsidRDefault="00000000">
      <w:pPr>
        <w:pStyle w:val="3"/>
        <w:divId w:val="175387555"/>
      </w:pPr>
      <w:r>
        <w:t>Get exchange rate</w:t>
      </w:r>
    </w:p>
    <w:p w:rsidR="00000000" w:rsidRDefault="00000000">
      <w:pPr>
        <w:pStyle w:val="a5"/>
        <w:divId w:val="175387555"/>
      </w:pPr>
      <w:r>
        <w:t>This interface provides the average exchange rate data for 2 weeks</w:t>
      </w:r>
    </w:p>
    <w:p w:rsidR="00000000" w:rsidRDefault="00000000">
      <w:pPr>
        <w:pStyle w:val="4"/>
        <w:divId w:val="175387555"/>
      </w:pPr>
      <w:r>
        <w:t>Rate Limit: 1 request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/api/v5/market/exchange-rate</w:t>
      </w:r>
    </w:p>
    <w:p w:rsidR="00000000" w:rsidRDefault="00000000">
      <w:pPr>
        <w:pStyle w:val="a5"/>
        <w:ind w:left="720" w:right="720"/>
        <w:divId w:val="632322555"/>
      </w:pPr>
      <w:r>
        <w:t>Request Example</w:t>
      </w:r>
    </w:p>
    <w:p w:rsidR="00000000" w:rsidRDefault="00000000">
      <w:pPr>
        <w:pStyle w:val="HTML0"/>
        <w:divId w:val="1086272209"/>
        <w:rPr>
          <w:rStyle w:val="HTML"/>
        </w:rPr>
      </w:pPr>
      <w:r>
        <w:rPr>
          <w:rStyle w:val="HTML"/>
        </w:rPr>
        <w:t>GET /api/v5/market/exchange-rate</w:t>
      </w:r>
    </w:p>
    <w:p w:rsidR="00000000" w:rsidRDefault="00000000">
      <w:pPr>
        <w:pStyle w:val="HTML0"/>
        <w:divId w:val="131102758"/>
        <w:rPr>
          <w:rStyle w:val="HTML"/>
          <w:vanish/>
        </w:rPr>
      </w:pPr>
      <w:r>
        <w:rPr>
          <w:rStyle w:val="kn"/>
          <w:vanish/>
        </w:rPr>
        <w:t>import</w:t>
      </w:r>
      <w:r>
        <w:rPr>
          <w:rStyle w:val="HTML"/>
          <w:vanish/>
        </w:rPr>
        <w:t xml:space="preserve"> </w:t>
      </w:r>
      <w:r>
        <w:rPr>
          <w:rStyle w:val="nn"/>
          <w:vanish/>
        </w:rPr>
        <w:t>okx.MarketData</w:t>
      </w:r>
      <w:r>
        <w:rPr>
          <w:rStyle w:val="HTML"/>
          <w:vanish/>
        </w:rPr>
        <w:t xml:space="preserve"> </w:t>
      </w:r>
      <w:r>
        <w:rPr>
          <w:rStyle w:val="k"/>
          <w:vanish/>
        </w:rPr>
        <w:t>as</w:t>
      </w:r>
      <w:r>
        <w:rPr>
          <w:rStyle w:val="HTML"/>
          <w:vanish/>
        </w:rPr>
        <w:t xml:space="preserve"> </w:t>
      </w:r>
      <w:r>
        <w:rPr>
          <w:rStyle w:val="n"/>
          <w:vanish/>
        </w:rPr>
        <w:t>MarketData</w:t>
      </w:r>
    </w:p>
    <w:p w:rsidR="00000000" w:rsidRDefault="00000000">
      <w:pPr>
        <w:pStyle w:val="HTML0"/>
        <w:divId w:val="131102758"/>
        <w:rPr>
          <w:rStyle w:val="HTML"/>
          <w:vanish/>
        </w:rPr>
      </w:pPr>
    </w:p>
    <w:p w:rsidR="00000000" w:rsidRDefault="00000000">
      <w:pPr>
        <w:pStyle w:val="HTML0"/>
        <w:divId w:val="131102758"/>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trading:0 , demo trading:1</w:t>
      </w:r>
    </w:p>
    <w:p w:rsidR="00000000" w:rsidRDefault="00000000">
      <w:pPr>
        <w:pStyle w:val="HTML0"/>
        <w:divId w:val="131102758"/>
        <w:rPr>
          <w:rStyle w:val="HTML"/>
          <w:vanish/>
        </w:rPr>
      </w:pPr>
    </w:p>
    <w:p w:rsidR="00000000" w:rsidRDefault="00000000">
      <w:pPr>
        <w:pStyle w:val="HTML0"/>
        <w:divId w:val="131102758"/>
        <w:rPr>
          <w:rStyle w:val="HTML"/>
          <w:vanish/>
        </w:rPr>
      </w:pPr>
      <w:r>
        <w:rPr>
          <w:rStyle w:val="n"/>
          <w:vanish/>
        </w:rPr>
        <w:t>marketDataAPI</w:t>
      </w:r>
      <w:r>
        <w:rPr>
          <w:rStyle w:val="HTML"/>
          <w:vanish/>
        </w:rPr>
        <w:t xml:space="preserve"> </w:t>
      </w:r>
      <w:r>
        <w:rPr>
          <w:rStyle w:val="o"/>
          <w:vanish/>
        </w:rPr>
        <w:t>=</w:t>
      </w:r>
      <w:r>
        <w:rPr>
          <w:rStyle w:val="HTML"/>
          <w:vanish/>
        </w:rPr>
        <w:t xml:space="preserve">  </w:t>
      </w:r>
      <w:r>
        <w:rPr>
          <w:rStyle w:val="n"/>
          <w:vanish/>
        </w:rPr>
        <w:t>MarketData</w:t>
      </w:r>
      <w:r>
        <w:rPr>
          <w:rStyle w:val="p"/>
          <w:vanish/>
        </w:rPr>
        <w:t>.</w:t>
      </w:r>
      <w:r>
        <w:rPr>
          <w:rStyle w:val="n"/>
          <w:vanish/>
        </w:rPr>
        <w:t>MarketAPI</w:t>
      </w:r>
      <w:r>
        <w:rPr>
          <w:rStyle w:val="p"/>
          <w:vanish/>
        </w:rPr>
        <w:t>(</w:t>
      </w:r>
      <w:r>
        <w:rPr>
          <w:rStyle w:val="n"/>
          <w:vanish/>
        </w:rPr>
        <w:t>flag</w:t>
      </w:r>
      <w:r>
        <w:rPr>
          <w:rStyle w:val="o"/>
          <w:vanish/>
        </w:rPr>
        <w:t>=</w:t>
      </w:r>
      <w:r>
        <w:rPr>
          <w:rStyle w:val="n"/>
          <w:vanish/>
        </w:rPr>
        <w:t>flag</w:t>
      </w:r>
      <w:r>
        <w:rPr>
          <w:rStyle w:val="p"/>
          <w:vanish/>
        </w:rPr>
        <w:t>)</w:t>
      </w:r>
    </w:p>
    <w:p w:rsidR="00000000" w:rsidRDefault="00000000">
      <w:pPr>
        <w:pStyle w:val="HTML0"/>
        <w:divId w:val="131102758"/>
        <w:rPr>
          <w:rStyle w:val="HTML"/>
          <w:vanish/>
        </w:rPr>
      </w:pPr>
    </w:p>
    <w:p w:rsidR="00000000" w:rsidRDefault="00000000">
      <w:pPr>
        <w:pStyle w:val="HTML0"/>
        <w:divId w:val="131102758"/>
        <w:rPr>
          <w:rStyle w:val="c1"/>
          <w:vanish/>
        </w:rPr>
      </w:pPr>
      <w:r>
        <w:rPr>
          <w:rStyle w:val="c1"/>
          <w:vanish/>
        </w:rPr>
        <w:t># Retrieve average exchange rate data for 2 weeks</w:t>
      </w:r>
    </w:p>
    <w:p w:rsidR="00000000" w:rsidRDefault="00000000">
      <w:pPr>
        <w:pStyle w:val="HTML0"/>
        <w:divId w:val="131102758"/>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marketDataAPI</w:t>
      </w:r>
      <w:r>
        <w:rPr>
          <w:rStyle w:val="p"/>
          <w:vanish/>
        </w:rPr>
        <w:t>.</w:t>
      </w:r>
      <w:r>
        <w:rPr>
          <w:rStyle w:val="n"/>
          <w:vanish/>
        </w:rPr>
        <w:t>get_exchange_rate</w:t>
      </w:r>
      <w:r>
        <w:rPr>
          <w:rStyle w:val="p"/>
          <w:vanish/>
        </w:rPr>
        <w:t>()</w:t>
      </w:r>
    </w:p>
    <w:p w:rsidR="00000000" w:rsidRDefault="00000000">
      <w:pPr>
        <w:pStyle w:val="HTML0"/>
        <w:divId w:val="131102758"/>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a5"/>
        <w:ind w:left="720" w:right="720"/>
        <w:divId w:val="70936261"/>
      </w:pPr>
      <w:r>
        <w:t>Response Example</w:t>
      </w:r>
    </w:p>
    <w:p w:rsidR="00000000" w:rsidRDefault="00000000">
      <w:pPr>
        <w:pStyle w:val="HTML0"/>
        <w:divId w:val="1284457079"/>
        <w:rPr>
          <w:rStyle w:val="w"/>
        </w:rPr>
      </w:pPr>
      <w:r>
        <w:rPr>
          <w:rStyle w:val="p"/>
        </w:rPr>
        <w:t>{</w:t>
      </w:r>
    </w:p>
    <w:p w:rsidR="00000000" w:rsidRDefault="00000000">
      <w:pPr>
        <w:pStyle w:val="HTML0"/>
        <w:divId w:val="1284457079"/>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284457079"/>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1284457079"/>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284457079"/>
        <w:rPr>
          <w:rStyle w:val="w"/>
        </w:rPr>
      </w:pPr>
      <w:r>
        <w:rPr>
          <w:rStyle w:val="w"/>
        </w:rPr>
        <w:t xml:space="preserve">        </w:t>
      </w:r>
      <w:r>
        <w:rPr>
          <w:rStyle w:val="p"/>
        </w:rPr>
        <w:t>{</w:t>
      </w:r>
    </w:p>
    <w:p w:rsidR="00000000" w:rsidRDefault="00000000">
      <w:pPr>
        <w:pStyle w:val="HTML0"/>
        <w:divId w:val="1284457079"/>
        <w:rPr>
          <w:rStyle w:val="w"/>
        </w:rPr>
      </w:pPr>
      <w:r>
        <w:rPr>
          <w:rStyle w:val="w"/>
        </w:rPr>
        <w:t xml:space="preserve">            </w:t>
      </w:r>
      <w:r>
        <w:rPr>
          <w:rStyle w:val="nl"/>
        </w:rPr>
        <w:t>"usdCny"</w:t>
      </w:r>
      <w:r>
        <w:rPr>
          <w:rStyle w:val="p"/>
        </w:rPr>
        <w:t>:</w:t>
      </w:r>
      <w:r>
        <w:rPr>
          <w:rStyle w:val="w"/>
        </w:rPr>
        <w:t xml:space="preserve"> </w:t>
      </w:r>
      <w:r>
        <w:rPr>
          <w:rStyle w:val="s2"/>
        </w:rPr>
        <w:t>"7.162"</w:t>
      </w:r>
    </w:p>
    <w:p w:rsidR="00000000" w:rsidRDefault="00000000">
      <w:pPr>
        <w:pStyle w:val="HTML0"/>
        <w:divId w:val="1284457079"/>
        <w:rPr>
          <w:rStyle w:val="w"/>
        </w:rPr>
      </w:pPr>
      <w:r>
        <w:rPr>
          <w:rStyle w:val="w"/>
        </w:rPr>
        <w:t xml:space="preserve">        </w:t>
      </w:r>
      <w:r>
        <w:rPr>
          <w:rStyle w:val="p"/>
        </w:rPr>
        <w:t>}</w:t>
      </w:r>
    </w:p>
    <w:p w:rsidR="00000000" w:rsidRDefault="00000000">
      <w:pPr>
        <w:pStyle w:val="HTML0"/>
        <w:divId w:val="1284457079"/>
        <w:rPr>
          <w:rStyle w:val="w"/>
        </w:rPr>
      </w:pPr>
      <w:r>
        <w:rPr>
          <w:rStyle w:val="w"/>
        </w:rPr>
        <w:t xml:space="preserve">    </w:t>
      </w:r>
      <w:r>
        <w:rPr>
          <w:rStyle w:val="p"/>
        </w:rPr>
        <w:t>]</w:t>
      </w:r>
    </w:p>
    <w:p w:rsidR="00000000" w:rsidRDefault="00000000">
      <w:pPr>
        <w:pStyle w:val="HTML0"/>
        <w:divId w:val="1284457079"/>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63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usdCny</w:t>
            </w:r>
          </w:p>
        </w:tc>
        <w:tc>
          <w:tcPr>
            <w:tcW w:w="0" w:type="auto"/>
            <w:vAlign w:val="center"/>
            <w:hideMark/>
          </w:tcPr>
          <w:p w:rsidR="00000000" w:rsidRDefault="00000000">
            <w:r>
              <w:t>String</w:t>
            </w:r>
          </w:p>
        </w:tc>
        <w:tc>
          <w:tcPr>
            <w:tcW w:w="0" w:type="auto"/>
            <w:vAlign w:val="center"/>
            <w:hideMark/>
          </w:tcPr>
          <w:p w:rsidR="00000000" w:rsidRDefault="00000000">
            <w:r>
              <w:t>Exchange rate</w:t>
            </w:r>
          </w:p>
        </w:tc>
      </w:tr>
    </w:tbl>
    <w:p w:rsidR="00000000" w:rsidRDefault="00000000">
      <w:pPr>
        <w:pStyle w:val="3"/>
        <w:divId w:val="175387555"/>
      </w:pPr>
      <w:r>
        <w:t>Get index components</w:t>
      </w:r>
    </w:p>
    <w:p w:rsidR="00000000" w:rsidRDefault="00000000">
      <w:pPr>
        <w:pStyle w:val="a5"/>
        <w:divId w:val="175387555"/>
      </w:pPr>
      <w:r>
        <w:t>Get the index component information data on the market</w:t>
      </w:r>
    </w:p>
    <w:p w:rsidR="00000000" w:rsidRDefault="00000000">
      <w:pPr>
        <w:pStyle w:val="4"/>
        <w:divId w:val="175387555"/>
      </w:pPr>
      <w:r>
        <w:t>Rate Limit: 20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/api/v5/market/index-components</w:t>
      </w:r>
    </w:p>
    <w:p w:rsidR="00000000" w:rsidRDefault="00000000">
      <w:pPr>
        <w:pStyle w:val="a5"/>
        <w:ind w:left="720" w:right="720"/>
        <w:divId w:val="1535536550"/>
      </w:pPr>
      <w:r>
        <w:t>Request Example</w:t>
      </w:r>
    </w:p>
    <w:p w:rsidR="00000000" w:rsidRDefault="00000000">
      <w:pPr>
        <w:pStyle w:val="HTML0"/>
        <w:divId w:val="593515002"/>
        <w:rPr>
          <w:rStyle w:val="HTML"/>
        </w:rPr>
      </w:pPr>
      <w:r>
        <w:rPr>
          <w:rStyle w:val="HTML"/>
        </w:rPr>
        <w:t>GET /api/v5/market/index-components?index</w:t>
      </w:r>
      <w:r>
        <w:rPr>
          <w:rStyle w:val="o"/>
        </w:rPr>
        <w:t>=</w:t>
      </w:r>
      <w:r>
        <w:rPr>
          <w:rStyle w:val="HTML"/>
        </w:rPr>
        <w:t>BTC-USD</w:t>
      </w:r>
    </w:p>
    <w:p w:rsidR="00000000" w:rsidRDefault="00000000">
      <w:pPr>
        <w:pStyle w:val="HTML0"/>
        <w:divId w:val="128325935"/>
        <w:rPr>
          <w:rStyle w:val="HTML"/>
          <w:vanish/>
        </w:rPr>
      </w:pPr>
      <w:r>
        <w:rPr>
          <w:rStyle w:val="kn"/>
          <w:vanish/>
        </w:rPr>
        <w:t>import</w:t>
      </w:r>
      <w:r>
        <w:rPr>
          <w:rStyle w:val="HTML"/>
          <w:vanish/>
        </w:rPr>
        <w:t xml:space="preserve"> </w:t>
      </w:r>
      <w:r>
        <w:rPr>
          <w:rStyle w:val="nn"/>
          <w:vanish/>
        </w:rPr>
        <w:t>okx.MarketData</w:t>
      </w:r>
      <w:r>
        <w:rPr>
          <w:rStyle w:val="HTML"/>
          <w:vanish/>
        </w:rPr>
        <w:t xml:space="preserve"> </w:t>
      </w:r>
      <w:r>
        <w:rPr>
          <w:rStyle w:val="k"/>
          <w:vanish/>
        </w:rPr>
        <w:t>as</w:t>
      </w:r>
      <w:r>
        <w:rPr>
          <w:rStyle w:val="HTML"/>
          <w:vanish/>
        </w:rPr>
        <w:t xml:space="preserve"> </w:t>
      </w:r>
      <w:r>
        <w:rPr>
          <w:rStyle w:val="n"/>
          <w:vanish/>
        </w:rPr>
        <w:t>MarketData</w:t>
      </w:r>
    </w:p>
    <w:p w:rsidR="00000000" w:rsidRDefault="00000000">
      <w:pPr>
        <w:pStyle w:val="HTML0"/>
        <w:divId w:val="128325935"/>
        <w:rPr>
          <w:rStyle w:val="HTML"/>
          <w:vanish/>
        </w:rPr>
      </w:pPr>
    </w:p>
    <w:p w:rsidR="00000000" w:rsidRDefault="00000000">
      <w:pPr>
        <w:pStyle w:val="HTML0"/>
        <w:divId w:val="128325935"/>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trading:0 , demo trading:1</w:t>
      </w:r>
    </w:p>
    <w:p w:rsidR="00000000" w:rsidRDefault="00000000">
      <w:pPr>
        <w:pStyle w:val="HTML0"/>
        <w:divId w:val="128325935"/>
        <w:rPr>
          <w:rStyle w:val="HTML"/>
          <w:vanish/>
        </w:rPr>
      </w:pPr>
    </w:p>
    <w:p w:rsidR="00000000" w:rsidRDefault="00000000">
      <w:pPr>
        <w:pStyle w:val="HTML0"/>
        <w:divId w:val="128325935"/>
        <w:rPr>
          <w:rStyle w:val="HTML"/>
          <w:vanish/>
        </w:rPr>
      </w:pPr>
      <w:r>
        <w:rPr>
          <w:rStyle w:val="n"/>
          <w:vanish/>
        </w:rPr>
        <w:t>marketDataAPI</w:t>
      </w:r>
      <w:r>
        <w:rPr>
          <w:rStyle w:val="HTML"/>
          <w:vanish/>
        </w:rPr>
        <w:t xml:space="preserve"> </w:t>
      </w:r>
      <w:r>
        <w:rPr>
          <w:rStyle w:val="o"/>
          <w:vanish/>
        </w:rPr>
        <w:t>=</w:t>
      </w:r>
      <w:r>
        <w:rPr>
          <w:rStyle w:val="HTML"/>
          <w:vanish/>
        </w:rPr>
        <w:t xml:space="preserve">  </w:t>
      </w:r>
      <w:r>
        <w:rPr>
          <w:rStyle w:val="n"/>
          <w:vanish/>
        </w:rPr>
        <w:t>MarketData</w:t>
      </w:r>
      <w:r>
        <w:rPr>
          <w:rStyle w:val="p"/>
          <w:vanish/>
        </w:rPr>
        <w:t>.</w:t>
      </w:r>
      <w:r>
        <w:rPr>
          <w:rStyle w:val="n"/>
          <w:vanish/>
        </w:rPr>
        <w:t>MarketAPI</w:t>
      </w:r>
      <w:r>
        <w:rPr>
          <w:rStyle w:val="p"/>
          <w:vanish/>
        </w:rPr>
        <w:t>(</w:t>
      </w:r>
      <w:r>
        <w:rPr>
          <w:rStyle w:val="n"/>
          <w:vanish/>
        </w:rPr>
        <w:t>flag</w:t>
      </w:r>
      <w:r>
        <w:rPr>
          <w:rStyle w:val="o"/>
          <w:vanish/>
        </w:rPr>
        <w:t>=</w:t>
      </w:r>
      <w:r>
        <w:rPr>
          <w:rStyle w:val="n"/>
          <w:vanish/>
        </w:rPr>
        <w:t>flag</w:t>
      </w:r>
      <w:r>
        <w:rPr>
          <w:rStyle w:val="p"/>
          <w:vanish/>
        </w:rPr>
        <w:t>)</w:t>
      </w:r>
    </w:p>
    <w:p w:rsidR="00000000" w:rsidRDefault="00000000">
      <w:pPr>
        <w:pStyle w:val="HTML0"/>
        <w:divId w:val="128325935"/>
        <w:rPr>
          <w:rStyle w:val="HTML"/>
          <w:vanish/>
        </w:rPr>
      </w:pPr>
    </w:p>
    <w:p w:rsidR="00000000" w:rsidRDefault="00000000">
      <w:pPr>
        <w:pStyle w:val="HTML0"/>
        <w:divId w:val="128325935"/>
        <w:rPr>
          <w:rStyle w:val="c1"/>
          <w:vanish/>
        </w:rPr>
      </w:pPr>
      <w:r>
        <w:rPr>
          <w:rStyle w:val="c1"/>
          <w:vanish/>
        </w:rPr>
        <w:t># Get the index component information data on the market</w:t>
      </w:r>
    </w:p>
    <w:p w:rsidR="00000000" w:rsidRDefault="00000000">
      <w:pPr>
        <w:pStyle w:val="HTML0"/>
        <w:divId w:val="128325935"/>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marketDataAPI</w:t>
      </w:r>
      <w:r>
        <w:rPr>
          <w:rStyle w:val="p"/>
          <w:vanish/>
        </w:rPr>
        <w:t>.</w:t>
      </w:r>
      <w:r>
        <w:rPr>
          <w:rStyle w:val="n"/>
          <w:vanish/>
        </w:rPr>
        <w:t>get_index_components</w:t>
      </w:r>
      <w:r>
        <w:rPr>
          <w:rStyle w:val="p"/>
          <w:vanish/>
        </w:rPr>
        <w:t>(</w:t>
      </w:r>
    </w:p>
    <w:p w:rsidR="00000000" w:rsidRDefault="00000000">
      <w:pPr>
        <w:pStyle w:val="HTML0"/>
        <w:divId w:val="128325935"/>
        <w:rPr>
          <w:rStyle w:val="HTML"/>
          <w:vanish/>
        </w:rPr>
      </w:pPr>
      <w:r>
        <w:rPr>
          <w:rStyle w:val="HTML"/>
          <w:vanish/>
        </w:rPr>
        <w:t xml:space="preserve">    </w:t>
      </w:r>
      <w:r>
        <w:rPr>
          <w:rStyle w:val="n"/>
          <w:vanish/>
        </w:rPr>
        <w:t>index</w:t>
      </w:r>
      <w:r>
        <w:rPr>
          <w:rStyle w:val="o"/>
          <w:vanish/>
        </w:rPr>
        <w:t>=</w:t>
      </w:r>
      <w:r>
        <w:rPr>
          <w:rStyle w:val="s"/>
          <w:vanish/>
        </w:rPr>
        <w:t>"BTC-USD"</w:t>
      </w:r>
    </w:p>
    <w:p w:rsidR="00000000" w:rsidRDefault="00000000">
      <w:pPr>
        <w:pStyle w:val="HTML0"/>
        <w:divId w:val="128325935"/>
        <w:rPr>
          <w:rStyle w:val="HTML"/>
          <w:vanish/>
        </w:rPr>
      </w:pPr>
      <w:r>
        <w:rPr>
          <w:rStyle w:val="p"/>
          <w:vanish/>
        </w:rPr>
        <w:t>)</w:t>
      </w:r>
    </w:p>
    <w:p w:rsidR="00000000" w:rsidRDefault="00000000">
      <w:pPr>
        <w:pStyle w:val="HTML0"/>
        <w:divId w:val="128325935"/>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235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index</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index, e.g </w:t>
            </w:r>
            <w:r>
              <w:rPr>
                <w:rStyle w:val="HTML"/>
              </w:rPr>
              <w:t>BTC-USDT</w:t>
            </w:r>
          </w:p>
        </w:tc>
      </w:tr>
    </w:tbl>
    <w:p w:rsidR="00000000" w:rsidRDefault="00000000">
      <w:pPr>
        <w:pStyle w:val="a5"/>
        <w:ind w:left="720" w:right="720"/>
        <w:divId w:val="1289698448"/>
      </w:pPr>
      <w:r>
        <w:t>Response Example</w:t>
      </w:r>
    </w:p>
    <w:p w:rsidR="00000000" w:rsidRDefault="00000000">
      <w:pPr>
        <w:pStyle w:val="HTML0"/>
        <w:divId w:val="177621942"/>
        <w:rPr>
          <w:rStyle w:val="w"/>
        </w:rPr>
      </w:pPr>
      <w:r>
        <w:rPr>
          <w:rStyle w:val="p"/>
        </w:rPr>
        <w:t>{</w:t>
      </w:r>
    </w:p>
    <w:p w:rsidR="00000000" w:rsidRDefault="00000000">
      <w:pPr>
        <w:pStyle w:val="HTML0"/>
        <w:divId w:val="177621942"/>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77621942"/>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177621942"/>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77621942"/>
        <w:rPr>
          <w:rStyle w:val="w"/>
        </w:rPr>
      </w:pPr>
      <w:r>
        <w:rPr>
          <w:rStyle w:val="w"/>
        </w:rPr>
        <w:t xml:space="preserve">        </w:t>
      </w:r>
      <w:r>
        <w:rPr>
          <w:rStyle w:val="nl"/>
        </w:rPr>
        <w:t>"components"</w:t>
      </w:r>
      <w:r>
        <w:rPr>
          <w:rStyle w:val="p"/>
        </w:rPr>
        <w:t>:</w:t>
      </w:r>
      <w:r>
        <w:rPr>
          <w:rStyle w:val="w"/>
        </w:rPr>
        <w:t xml:space="preserve"> </w:t>
      </w:r>
      <w:r>
        <w:rPr>
          <w:rStyle w:val="p"/>
        </w:rPr>
        <w:t>[</w:t>
      </w:r>
    </w:p>
    <w:p w:rsidR="00000000" w:rsidRDefault="00000000">
      <w:pPr>
        <w:pStyle w:val="HTML0"/>
        <w:divId w:val="177621942"/>
        <w:rPr>
          <w:rStyle w:val="w"/>
        </w:rPr>
      </w:pPr>
      <w:r>
        <w:rPr>
          <w:rStyle w:val="w"/>
        </w:rPr>
        <w:t xml:space="preserve">            </w:t>
      </w:r>
      <w:r>
        <w:rPr>
          <w:rStyle w:val="p"/>
        </w:rPr>
        <w:t>{</w:t>
      </w:r>
    </w:p>
    <w:p w:rsidR="00000000" w:rsidRDefault="00000000">
      <w:pPr>
        <w:pStyle w:val="HTML0"/>
        <w:divId w:val="177621942"/>
        <w:rPr>
          <w:rStyle w:val="w"/>
        </w:rPr>
      </w:pPr>
      <w:r>
        <w:rPr>
          <w:rStyle w:val="w"/>
        </w:rPr>
        <w:t xml:space="preserve">                </w:t>
      </w:r>
      <w:r>
        <w:rPr>
          <w:rStyle w:val="nl"/>
        </w:rPr>
        <w:t>"symbol"</w:t>
      </w:r>
      <w:r>
        <w:rPr>
          <w:rStyle w:val="p"/>
        </w:rPr>
        <w:t>:</w:t>
      </w:r>
      <w:r>
        <w:rPr>
          <w:rStyle w:val="w"/>
        </w:rPr>
        <w:t xml:space="preserve"> </w:t>
      </w:r>
      <w:r>
        <w:rPr>
          <w:rStyle w:val="s2"/>
        </w:rPr>
        <w:t>"BTC/USDT"</w:t>
      </w:r>
      <w:r>
        <w:rPr>
          <w:rStyle w:val="p"/>
        </w:rPr>
        <w:t>,</w:t>
      </w:r>
    </w:p>
    <w:p w:rsidR="00000000" w:rsidRDefault="00000000">
      <w:pPr>
        <w:pStyle w:val="HTML0"/>
        <w:divId w:val="177621942"/>
        <w:rPr>
          <w:rStyle w:val="w"/>
        </w:rPr>
      </w:pPr>
      <w:r>
        <w:rPr>
          <w:rStyle w:val="w"/>
        </w:rPr>
        <w:t xml:space="preserve">                </w:t>
      </w:r>
      <w:r>
        <w:rPr>
          <w:rStyle w:val="nl"/>
        </w:rPr>
        <w:t>"symPx"</w:t>
      </w:r>
      <w:r>
        <w:rPr>
          <w:rStyle w:val="p"/>
        </w:rPr>
        <w:t>:</w:t>
      </w:r>
      <w:r>
        <w:rPr>
          <w:rStyle w:val="w"/>
        </w:rPr>
        <w:t xml:space="preserve"> </w:t>
      </w:r>
      <w:r>
        <w:rPr>
          <w:rStyle w:val="s2"/>
        </w:rPr>
        <w:t>"52733.2"</w:t>
      </w:r>
      <w:r>
        <w:rPr>
          <w:rStyle w:val="p"/>
        </w:rPr>
        <w:t>,</w:t>
      </w:r>
    </w:p>
    <w:p w:rsidR="00000000" w:rsidRDefault="00000000">
      <w:pPr>
        <w:pStyle w:val="HTML0"/>
        <w:divId w:val="177621942"/>
        <w:rPr>
          <w:rStyle w:val="w"/>
        </w:rPr>
      </w:pPr>
      <w:r>
        <w:rPr>
          <w:rStyle w:val="w"/>
        </w:rPr>
        <w:t xml:space="preserve">                </w:t>
      </w:r>
      <w:r>
        <w:rPr>
          <w:rStyle w:val="nl"/>
        </w:rPr>
        <w:t>"wgt"</w:t>
      </w:r>
      <w:r>
        <w:rPr>
          <w:rStyle w:val="p"/>
        </w:rPr>
        <w:t>:</w:t>
      </w:r>
      <w:r>
        <w:rPr>
          <w:rStyle w:val="w"/>
        </w:rPr>
        <w:t xml:space="preserve"> </w:t>
      </w:r>
      <w:r>
        <w:rPr>
          <w:rStyle w:val="s2"/>
        </w:rPr>
        <w:t>"0.25"</w:t>
      </w:r>
      <w:r>
        <w:rPr>
          <w:rStyle w:val="p"/>
        </w:rPr>
        <w:t>,</w:t>
      </w:r>
    </w:p>
    <w:p w:rsidR="00000000" w:rsidRDefault="00000000">
      <w:pPr>
        <w:pStyle w:val="HTML0"/>
        <w:divId w:val="177621942"/>
        <w:rPr>
          <w:rStyle w:val="w"/>
        </w:rPr>
      </w:pPr>
      <w:r>
        <w:rPr>
          <w:rStyle w:val="w"/>
        </w:rPr>
        <w:t xml:space="preserve">                </w:t>
      </w:r>
      <w:r>
        <w:rPr>
          <w:rStyle w:val="nl"/>
        </w:rPr>
        <w:t>"cnvPx"</w:t>
      </w:r>
      <w:r>
        <w:rPr>
          <w:rStyle w:val="p"/>
        </w:rPr>
        <w:t>:</w:t>
      </w:r>
      <w:r>
        <w:rPr>
          <w:rStyle w:val="w"/>
        </w:rPr>
        <w:t xml:space="preserve"> </w:t>
      </w:r>
      <w:r>
        <w:rPr>
          <w:rStyle w:val="s2"/>
        </w:rPr>
        <w:t>"52733.2"</w:t>
      </w:r>
      <w:r>
        <w:rPr>
          <w:rStyle w:val="p"/>
        </w:rPr>
        <w:t>,</w:t>
      </w:r>
    </w:p>
    <w:p w:rsidR="00000000" w:rsidRDefault="00000000">
      <w:pPr>
        <w:pStyle w:val="HTML0"/>
        <w:divId w:val="177621942"/>
        <w:rPr>
          <w:rStyle w:val="w"/>
        </w:rPr>
      </w:pPr>
      <w:r>
        <w:rPr>
          <w:rStyle w:val="w"/>
        </w:rPr>
        <w:t xml:space="preserve">                </w:t>
      </w:r>
      <w:r>
        <w:rPr>
          <w:rStyle w:val="nl"/>
        </w:rPr>
        <w:t>"exch"</w:t>
      </w:r>
      <w:r>
        <w:rPr>
          <w:rStyle w:val="p"/>
        </w:rPr>
        <w:t>:</w:t>
      </w:r>
      <w:r>
        <w:rPr>
          <w:rStyle w:val="w"/>
        </w:rPr>
        <w:t xml:space="preserve"> </w:t>
      </w:r>
      <w:r>
        <w:rPr>
          <w:rStyle w:val="s2"/>
        </w:rPr>
        <w:t>"OKX"</w:t>
      </w:r>
    </w:p>
    <w:p w:rsidR="00000000" w:rsidRDefault="00000000">
      <w:pPr>
        <w:pStyle w:val="HTML0"/>
        <w:divId w:val="177621942"/>
        <w:rPr>
          <w:rStyle w:val="w"/>
        </w:rPr>
      </w:pPr>
      <w:r>
        <w:rPr>
          <w:rStyle w:val="w"/>
        </w:rPr>
        <w:t xml:space="preserve">            </w:t>
      </w:r>
      <w:r>
        <w:rPr>
          <w:rStyle w:val="p"/>
        </w:rPr>
        <w:t>},</w:t>
      </w:r>
    </w:p>
    <w:p w:rsidR="00000000" w:rsidRDefault="00000000">
      <w:pPr>
        <w:pStyle w:val="HTML0"/>
        <w:divId w:val="177621942"/>
        <w:rPr>
          <w:rStyle w:val="w"/>
        </w:rPr>
      </w:pPr>
      <w:r>
        <w:rPr>
          <w:rStyle w:val="w"/>
        </w:rPr>
        <w:t xml:space="preserve">            </w:t>
      </w:r>
      <w:r>
        <w:rPr>
          <w:rStyle w:val="p"/>
        </w:rPr>
        <w:t>{</w:t>
      </w:r>
    </w:p>
    <w:p w:rsidR="00000000" w:rsidRDefault="00000000">
      <w:pPr>
        <w:pStyle w:val="HTML0"/>
        <w:divId w:val="177621942"/>
        <w:rPr>
          <w:rStyle w:val="w"/>
        </w:rPr>
      </w:pPr>
      <w:r>
        <w:rPr>
          <w:rStyle w:val="w"/>
        </w:rPr>
        <w:t xml:space="preserve">                </w:t>
      </w:r>
      <w:r>
        <w:rPr>
          <w:rStyle w:val="nl"/>
        </w:rPr>
        <w:t>"symbol"</w:t>
      </w:r>
      <w:r>
        <w:rPr>
          <w:rStyle w:val="p"/>
        </w:rPr>
        <w:t>:</w:t>
      </w:r>
      <w:r>
        <w:rPr>
          <w:rStyle w:val="w"/>
        </w:rPr>
        <w:t xml:space="preserve"> </w:t>
      </w:r>
      <w:r>
        <w:rPr>
          <w:rStyle w:val="s2"/>
        </w:rPr>
        <w:t>"BTC/USDT"</w:t>
      </w:r>
      <w:r>
        <w:rPr>
          <w:rStyle w:val="p"/>
        </w:rPr>
        <w:t>,</w:t>
      </w:r>
    </w:p>
    <w:p w:rsidR="00000000" w:rsidRDefault="00000000">
      <w:pPr>
        <w:pStyle w:val="HTML0"/>
        <w:divId w:val="177621942"/>
        <w:rPr>
          <w:rStyle w:val="w"/>
        </w:rPr>
      </w:pPr>
      <w:r>
        <w:rPr>
          <w:rStyle w:val="w"/>
        </w:rPr>
        <w:t xml:space="preserve">                </w:t>
      </w:r>
      <w:r>
        <w:rPr>
          <w:rStyle w:val="nl"/>
        </w:rPr>
        <w:t>"symPx"</w:t>
      </w:r>
      <w:r>
        <w:rPr>
          <w:rStyle w:val="p"/>
        </w:rPr>
        <w:t>:</w:t>
      </w:r>
      <w:r>
        <w:rPr>
          <w:rStyle w:val="w"/>
        </w:rPr>
        <w:t xml:space="preserve"> </w:t>
      </w:r>
      <w:r>
        <w:rPr>
          <w:rStyle w:val="s2"/>
        </w:rPr>
        <w:t>"52739.87000000"</w:t>
      </w:r>
      <w:r>
        <w:rPr>
          <w:rStyle w:val="p"/>
        </w:rPr>
        <w:t>,</w:t>
      </w:r>
    </w:p>
    <w:p w:rsidR="00000000" w:rsidRDefault="00000000">
      <w:pPr>
        <w:pStyle w:val="HTML0"/>
        <w:divId w:val="177621942"/>
        <w:rPr>
          <w:rStyle w:val="w"/>
        </w:rPr>
      </w:pPr>
      <w:r>
        <w:rPr>
          <w:rStyle w:val="w"/>
        </w:rPr>
        <w:t xml:space="preserve">                </w:t>
      </w:r>
      <w:r>
        <w:rPr>
          <w:rStyle w:val="nl"/>
        </w:rPr>
        <w:t>"wgt"</w:t>
      </w:r>
      <w:r>
        <w:rPr>
          <w:rStyle w:val="p"/>
        </w:rPr>
        <w:t>:</w:t>
      </w:r>
      <w:r>
        <w:rPr>
          <w:rStyle w:val="w"/>
        </w:rPr>
        <w:t xml:space="preserve"> </w:t>
      </w:r>
      <w:r>
        <w:rPr>
          <w:rStyle w:val="s2"/>
        </w:rPr>
        <w:t>"0.25"</w:t>
      </w:r>
      <w:r>
        <w:rPr>
          <w:rStyle w:val="p"/>
        </w:rPr>
        <w:t>,</w:t>
      </w:r>
    </w:p>
    <w:p w:rsidR="00000000" w:rsidRDefault="00000000">
      <w:pPr>
        <w:pStyle w:val="HTML0"/>
        <w:divId w:val="177621942"/>
        <w:rPr>
          <w:rStyle w:val="w"/>
        </w:rPr>
      </w:pPr>
      <w:r>
        <w:rPr>
          <w:rStyle w:val="w"/>
        </w:rPr>
        <w:t xml:space="preserve">                </w:t>
      </w:r>
      <w:r>
        <w:rPr>
          <w:rStyle w:val="nl"/>
        </w:rPr>
        <w:t>"cnvPx"</w:t>
      </w:r>
      <w:r>
        <w:rPr>
          <w:rStyle w:val="p"/>
        </w:rPr>
        <w:t>:</w:t>
      </w:r>
      <w:r>
        <w:rPr>
          <w:rStyle w:val="w"/>
        </w:rPr>
        <w:t xml:space="preserve"> </w:t>
      </w:r>
      <w:r>
        <w:rPr>
          <w:rStyle w:val="s2"/>
        </w:rPr>
        <w:t>"52739.87000000"</w:t>
      </w:r>
      <w:r>
        <w:rPr>
          <w:rStyle w:val="p"/>
        </w:rPr>
        <w:t>,</w:t>
      </w:r>
    </w:p>
    <w:p w:rsidR="00000000" w:rsidRDefault="00000000">
      <w:pPr>
        <w:pStyle w:val="HTML0"/>
        <w:divId w:val="177621942"/>
        <w:rPr>
          <w:rStyle w:val="w"/>
        </w:rPr>
      </w:pPr>
      <w:r>
        <w:rPr>
          <w:rStyle w:val="w"/>
        </w:rPr>
        <w:t xml:space="preserve">                </w:t>
      </w:r>
      <w:r>
        <w:rPr>
          <w:rStyle w:val="nl"/>
        </w:rPr>
        <w:t>"exch"</w:t>
      </w:r>
      <w:r>
        <w:rPr>
          <w:rStyle w:val="p"/>
        </w:rPr>
        <w:t>:</w:t>
      </w:r>
      <w:r>
        <w:rPr>
          <w:rStyle w:val="w"/>
        </w:rPr>
        <w:t xml:space="preserve"> </w:t>
      </w:r>
      <w:r>
        <w:rPr>
          <w:rStyle w:val="s2"/>
        </w:rPr>
        <w:t>"Binance"</w:t>
      </w:r>
    </w:p>
    <w:p w:rsidR="00000000" w:rsidRDefault="00000000">
      <w:pPr>
        <w:pStyle w:val="HTML0"/>
        <w:divId w:val="177621942"/>
        <w:rPr>
          <w:rStyle w:val="w"/>
        </w:rPr>
      </w:pPr>
      <w:r>
        <w:rPr>
          <w:rStyle w:val="w"/>
        </w:rPr>
        <w:t xml:space="preserve">            </w:t>
      </w:r>
      <w:r>
        <w:rPr>
          <w:rStyle w:val="p"/>
        </w:rPr>
        <w:t>},</w:t>
      </w:r>
    </w:p>
    <w:p w:rsidR="00000000" w:rsidRDefault="00000000">
      <w:pPr>
        <w:pStyle w:val="HTML0"/>
        <w:divId w:val="177621942"/>
        <w:rPr>
          <w:rStyle w:val="w"/>
        </w:rPr>
      </w:pPr>
      <w:r>
        <w:rPr>
          <w:rStyle w:val="w"/>
        </w:rPr>
        <w:t xml:space="preserve">            </w:t>
      </w:r>
      <w:r>
        <w:rPr>
          <w:rStyle w:val="p"/>
        </w:rPr>
        <w:t>{</w:t>
      </w:r>
    </w:p>
    <w:p w:rsidR="00000000" w:rsidRDefault="00000000">
      <w:pPr>
        <w:pStyle w:val="HTML0"/>
        <w:divId w:val="177621942"/>
        <w:rPr>
          <w:rStyle w:val="w"/>
        </w:rPr>
      </w:pPr>
      <w:r>
        <w:rPr>
          <w:rStyle w:val="w"/>
        </w:rPr>
        <w:t xml:space="preserve">                </w:t>
      </w:r>
      <w:r>
        <w:rPr>
          <w:rStyle w:val="nl"/>
        </w:rPr>
        <w:t>"symbol"</w:t>
      </w:r>
      <w:r>
        <w:rPr>
          <w:rStyle w:val="p"/>
        </w:rPr>
        <w:t>:</w:t>
      </w:r>
      <w:r>
        <w:rPr>
          <w:rStyle w:val="w"/>
        </w:rPr>
        <w:t xml:space="preserve"> </w:t>
      </w:r>
      <w:r>
        <w:rPr>
          <w:rStyle w:val="s2"/>
        </w:rPr>
        <w:t>"BTC/USDT"</w:t>
      </w:r>
      <w:r>
        <w:rPr>
          <w:rStyle w:val="p"/>
        </w:rPr>
        <w:t>,</w:t>
      </w:r>
    </w:p>
    <w:p w:rsidR="00000000" w:rsidRDefault="00000000">
      <w:pPr>
        <w:pStyle w:val="HTML0"/>
        <w:divId w:val="177621942"/>
        <w:rPr>
          <w:rStyle w:val="w"/>
        </w:rPr>
      </w:pPr>
      <w:r>
        <w:rPr>
          <w:rStyle w:val="w"/>
        </w:rPr>
        <w:t xml:space="preserve">                </w:t>
      </w:r>
      <w:r>
        <w:rPr>
          <w:rStyle w:val="nl"/>
        </w:rPr>
        <w:t>"symPx"</w:t>
      </w:r>
      <w:r>
        <w:rPr>
          <w:rStyle w:val="p"/>
        </w:rPr>
        <w:t>:</w:t>
      </w:r>
      <w:r>
        <w:rPr>
          <w:rStyle w:val="w"/>
        </w:rPr>
        <w:t xml:space="preserve"> </w:t>
      </w:r>
      <w:r>
        <w:rPr>
          <w:rStyle w:val="s2"/>
        </w:rPr>
        <w:t>"52729.1"</w:t>
      </w:r>
      <w:r>
        <w:rPr>
          <w:rStyle w:val="p"/>
        </w:rPr>
        <w:t>,</w:t>
      </w:r>
    </w:p>
    <w:p w:rsidR="00000000" w:rsidRDefault="00000000">
      <w:pPr>
        <w:pStyle w:val="HTML0"/>
        <w:divId w:val="177621942"/>
        <w:rPr>
          <w:rStyle w:val="w"/>
        </w:rPr>
      </w:pPr>
      <w:r>
        <w:rPr>
          <w:rStyle w:val="w"/>
        </w:rPr>
        <w:t xml:space="preserve">                </w:t>
      </w:r>
      <w:r>
        <w:rPr>
          <w:rStyle w:val="nl"/>
        </w:rPr>
        <w:t>"wgt"</w:t>
      </w:r>
      <w:r>
        <w:rPr>
          <w:rStyle w:val="p"/>
        </w:rPr>
        <w:t>:</w:t>
      </w:r>
      <w:r>
        <w:rPr>
          <w:rStyle w:val="w"/>
        </w:rPr>
        <w:t xml:space="preserve"> </w:t>
      </w:r>
      <w:r>
        <w:rPr>
          <w:rStyle w:val="s2"/>
        </w:rPr>
        <w:t>"0.25"</w:t>
      </w:r>
      <w:r>
        <w:rPr>
          <w:rStyle w:val="p"/>
        </w:rPr>
        <w:t>,</w:t>
      </w:r>
    </w:p>
    <w:p w:rsidR="00000000" w:rsidRDefault="00000000">
      <w:pPr>
        <w:pStyle w:val="HTML0"/>
        <w:divId w:val="177621942"/>
        <w:rPr>
          <w:rStyle w:val="w"/>
        </w:rPr>
      </w:pPr>
      <w:r>
        <w:rPr>
          <w:rStyle w:val="w"/>
        </w:rPr>
        <w:t xml:space="preserve">                </w:t>
      </w:r>
      <w:r>
        <w:rPr>
          <w:rStyle w:val="nl"/>
        </w:rPr>
        <w:t>"cnvPx"</w:t>
      </w:r>
      <w:r>
        <w:rPr>
          <w:rStyle w:val="p"/>
        </w:rPr>
        <w:t>:</w:t>
      </w:r>
      <w:r>
        <w:rPr>
          <w:rStyle w:val="w"/>
        </w:rPr>
        <w:t xml:space="preserve"> </w:t>
      </w:r>
      <w:r>
        <w:rPr>
          <w:rStyle w:val="s2"/>
        </w:rPr>
        <w:t>"52729.1"</w:t>
      </w:r>
      <w:r>
        <w:rPr>
          <w:rStyle w:val="p"/>
        </w:rPr>
        <w:t>,</w:t>
      </w:r>
    </w:p>
    <w:p w:rsidR="00000000" w:rsidRDefault="00000000">
      <w:pPr>
        <w:pStyle w:val="HTML0"/>
        <w:divId w:val="177621942"/>
        <w:rPr>
          <w:rStyle w:val="w"/>
        </w:rPr>
      </w:pPr>
      <w:r>
        <w:rPr>
          <w:rStyle w:val="w"/>
        </w:rPr>
        <w:t xml:space="preserve">                </w:t>
      </w:r>
      <w:r>
        <w:rPr>
          <w:rStyle w:val="nl"/>
        </w:rPr>
        <w:t>"exch"</w:t>
      </w:r>
      <w:r>
        <w:rPr>
          <w:rStyle w:val="p"/>
        </w:rPr>
        <w:t>:</w:t>
      </w:r>
      <w:r>
        <w:rPr>
          <w:rStyle w:val="w"/>
        </w:rPr>
        <w:t xml:space="preserve"> </w:t>
      </w:r>
      <w:r>
        <w:rPr>
          <w:rStyle w:val="s2"/>
        </w:rPr>
        <w:t>"Huobi"</w:t>
      </w:r>
    </w:p>
    <w:p w:rsidR="00000000" w:rsidRDefault="00000000">
      <w:pPr>
        <w:pStyle w:val="HTML0"/>
        <w:divId w:val="177621942"/>
        <w:rPr>
          <w:rStyle w:val="w"/>
        </w:rPr>
      </w:pPr>
      <w:r>
        <w:rPr>
          <w:rStyle w:val="w"/>
        </w:rPr>
        <w:t xml:space="preserve">            </w:t>
      </w:r>
      <w:r>
        <w:rPr>
          <w:rStyle w:val="p"/>
        </w:rPr>
        <w:t>},</w:t>
      </w:r>
    </w:p>
    <w:p w:rsidR="00000000" w:rsidRDefault="00000000">
      <w:pPr>
        <w:pStyle w:val="HTML0"/>
        <w:divId w:val="177621942"/>
        <w:rPr>
          <w:rStyle w:val="w"/>
        </w:rPr>
      </w:pPr>
      <w:r>
        <w:rPr>
          <w:rStyle w:val="w"/>
        </w:rPr>
        <w:t xml:space="preserve">            </w:t>
      </w:r>
      <w:r>
        <w:rPr>
          <w:rStyle w:val="p"/>
        </w:rPr>
        <w:t>{</w:t>
      </w:r>
    </w:p>
    <w:p w:rsidR="00000000" w:rsidRDefault="00000000">
      <w:pPr>
        <w:pStyle w:val="HTML0"/>
        <w:divId w:val="177621942"/>
        <w:rPr>
          <w:rStyle w:val="w"/>
        </w:rPr>
      </w:pPr>
      <w:r>
        <w:rPr>
          <w:rStyle w:val="w"/>
        </w:rPr>
        <w:t xml:space="preserve">                </w:t>
      </w:r>
      <w:r>
        <w:rPr>
          <w:rStyle w:val="nl"/>
        </w:rPr>
        <w:t>"symbol"</w:t>
      </w:r>
      <w:r>
        <w:rPr>
          <w:rStyle w:val="p"/>
        </w:rPr>
        <w:t>:</w:t>
      </w:r>
      <w:r>
        <w:rPr>
          <w:rStyle w:val="w"/>
        </w:rPr>
        <w:t xml:space="preserve"> </w:t>
      </w:r>
      <w:r>
        <w:rPr>
          <w:rStyle w:val="s2"/>
        </w:rPr>
        <w:t>"BTC/USDT"</w:t>
      </w:r>
      <w:r>
        <w:rPr>
          <w:rStyle w:val="p"/>
        </w:rPr>
        <w:t>,</w:t>
      </w:r>
    </w:p>
    <w:p w:rsidR="00000000" w:rsidRDefault="00000000">
      <w:pPr>
        <w:pStyle w:val="HTML0"/>
        <w:divId w:val="177621942"/>
        <w:rPr>
          <w:rStyle w:val="w"/>
        </w:rPr>
      </w:pPr>
      <w:r>
        <w:rPr>
          <w:rStyle w:val="w"/>
        </w:rPr>
        <w:t xml:space="preserve">                </w:t>
      </w:r>
      <w:r>
        <w:rPr>
          <w:rStyle w:val="nl"/>
        </w:rPr>
        <w:t>"symPx"</w:t>
      </w:r>
      <w:r>
        <w:rPr>
          <w:rStyle w:val="p"/>
        </w:rPr>
        <w:t>:</w:t>
      </w:r>
      <w:r>
        <w:rPr>
          <w:rStyle w:val="w"/>
        </w:rPr>
        <w:t xml:space="preserve"> </w:t>
      </w:r>
      <w:r>
        <w:rPr>
          <w:rStyle w:val="s2"/>
        </w:rPr>
        <w:t>"52739.47929397"</w:t>
      </w:r>
      <w:r>
        <w:rPr>
          <w:rStyle w:val="p"/>
        </w:rPr>
        <w:t>,</w:t>
      </w:r>
    </w:p>
    <w:p w:rsidR="00000000" w:rsidRDefault="00000000">
      <w:pPr>
        <w:pStyle w:val="HTML0"/>
        <w:divId w:val="177621942"/>
        <w:rPr>
          <w:rStyle w:val="w"/>
        </w:rPr>
      </w:pPr>
      <w:r>
        <w:rPr>
          <w:rStyle w:val="w"/>
        </w:rPr>
        <w:t xml:space="preserve">                </w:t>
      </w:r>
      <w:r>
        <w:rPr>
          <w:rStyle w:val="nl"/>
        </w:rPr>
        <w:t>"wgt"</w:t>
      </w:r>
      <w:r>
        <w:rPr>
          <w:rStyle w:val="p"/>
        </w:rPr>
        <w:t>:</w:t>
      </w:r>
      <w:r>
        <w:rPr>
          <w:rStyle w:val="w"/>
        </w:rPr>
        <w:t xml:space="preserve"> </w:t>
      </w:r>
      <w:r>
        <w:rPr>
          <w:rStyle w:val="s2"/>
        </w:rPr>
        <w:t>"0.25"</w:t>
      </w:r>
      <w:r>
        <w:rPr>
          <w:rStyle w:val="p"/>
        </w:rPr>
        <w:t>,</w:t>
      </w:r>
    </w:p>
    <w:p w:rsidR="00000000" w:rsidRDefault="00000000">
      <w:pPr>
        <w:pStyle w:val="HTML0"/>
        <w:divId w:val="177621942"/>
        <w:rPr>
          <w:rStyle w:val="w"/>
        </w:rPr>
      </w:pPr>
      <w:r>
        <w:rPr>
          <w:rStyle w:val="w"/>
        </w:rPr>
        <w:t xml:space="preserve">                </w:t>
      </w:r>
      <w:r>
        <w:rPr>
          <w:rStyle w:val="nl"/>
        </w:rPr>
        <w:t>"cnvPx"</w:t>
      </w:r>
      <w:r>
        <w:rPr>
          <w:rStyle w:val="p"/>
        </w:rPr>
        <w:t>:</w:t>
      </w:r>
      <w:r>
        <w:rPr>
          <w:rStyle w:val="w"/>
        </w:rPr>
        <w:t xml:space="preserve"> </w:t>
      </w:r>
      <w:r>
        <w:rPr>
          <w:rStyle w:val="s2"/>
        </w:rPr>
        <w:t>"52739.47929397"</w:t>
      </w:r>
      <w:r>
        <w:rPr>
          <w:rStyle w:val="p"/>
        </w:rPr>
        <w:t>,</w:t>
      </w:r>
    </w:p>
    <w:p w:rsidR="00000000" w:rsidRDefault="00000000">
      <w:pPr>
        <w:pStyle w:val="HTML0"/>
        <w:divId w:val="177621942"/>
        <w:rPr>
          <w:rStyle w:val="w"/>
        </w:rPr>
      </w:pPr>
      <w:r>
        <w:rPr>
          <w:rStyle w:val="w"/>
        </w:rPr>
        <w:t xml:space="preserve">                </w:t>
      </w:r>
      <w:r>
        <w:rPr>
          <w:rStyle w:val="nl"/>
        </w:rPr>
        <w:t>"exch"</w:t>
      </w:r>
      <w:r>
        <w:rPr>
          <w:rStyle w:val="p"/>
        </w:rPr>
        <w:t>:</w:t>
      </w:r>
      <w:r>
        <w:rPr>
          <w:rStyle w:val="w"/>
        </w:rPr>
        <w:t xml:space="preserve"> </w:t>
      </w:r>
      <w:r>
        <w:rPr>
          <w:rStyle w:val="s2"/>
        </w:rPr>
        <w:t>"Poloniex"</w:t>
      </w:r>
    </w:p>
    <w:p w:rsidR="00000000" w:rsidRDefault="00000000">
      <w:pPr>
        <w:pStyle w:val="HTML0"/>
        <w:divId w:val="177621942"/>
        <w:rPr>
          <w:rStyle w:val="w"/>
        </w:rPr>
      </w:pPr>
      <w:r>
        <w:rPr>
          <w:rStyle w:val="w"/>
        </w:rPr>
        <w:t xml:space="preserve">            </w:t>
      </w:r>
      <w:r>
        <w:rPr>
          <w:rStyle w:val="p"/>
        </w:rPr>
        <w:t>}</w:t>
      </w:r>
    </w:p>
    <w:p w:rsidR="00000000" w:rsidRDefault="00000000">
      <w:pPr>
        <w:pStyle w:val="HTML0"/>
        <w:divId w:val="177621942"/>
        <w:rPr>
          <w:rStyle w:val="w"/>
        </w:rPr>
      </w:pPr>
      <w:r>
        <w:rPr>
          <w:rStyle w:val="w"/>
        </w:rPr>
        <w:t xml:space="preserve">        </w:t>
      </w:r>
      <w:r>
        <w:rPr>
          <w:rStyle w:val="p"/>
        </w:rPr>
        <w:t>],</w:t>
      </w:r>
    </w:p>
    <w:p w:rsidR="00000000" w:rsidRDefault="00000000">
      <w:pPr>
        <w:pStyle w:val="HTML0"/>
        <w:divId w:val="177621942"/>
        <w:rPr>
          <w:rStyle w:val="w"/>
        </w:rPr>
      </w:pPr>
      <w:r>
        <w:rPr>
          <w:rStyle w:val="w"/>
        </w:rPr>
        <w:t xml:space="preserve">        </w:t>
      </w:r>
      <w:r>
        <w:rPr>
          <w:rStyle w:val="nl"/>
        </w:rPr>
        <w:t>"last"</w:t>
      </w:r>
      <w:r>
        <w:rPr>
          <w:rStyle w:val="p"/>
        </w:rPr>
        <w:t>:</w:t>
      </w:r>
      <w:r>
        <w:rPr>
          <w:rStyle w:val="w"/>
        </w:rPr>
        <w:t xml:space="preserve"> </w:t>
      </w:r>
      <w:r>
        <w:rPr>
          <w:rStyle w:val="s2"/>
        </w:rPr>
        <w:t>"52735.4123234925"</w:t>
      </w:r>
      <w:r>
        <w:rPr>
          <w:rStyle w:val="p"/>
        </w:rPr>
        <w:t>,</w:t>
      </w:r>
    </w:p>
    <w:p w:rsidR="00000000" w:rsidRDefault="00000000">
      <w:pPr>
        <w:pStyle w:val="HTML0"/>
        <w:divId w:val="177621942"/>
        <w:rPr>
          <w:rStyle w:val="w"/>
        </w:rPr>
      </w:pPr>
      <w:r>
        <w:rPr>
          <w:rStyle w:val="w"/>
        </w:rPr>
        <w:t xml:space="preserve">        </w:t>
      </w:r>
      <w:r>
        <w:rPr>
          <w:rStyle w:val="nl"/>
        </w:rPr>
        <w:t>"index"</w:t>
      </w:r>
      <w:r>
        <w:rPr>
          <w:rStyle w:val="p"/>
        </w:rPr>
        <w:t>:</w:t>
      </w:r>
      <w:r>
        <w:rPr>
          <w:rStyle w:val="w"/>
        </w:rPr>
        <w:t xml:space="preserve"> </w:t>
      </w:r>
      <w:r>
        <w:rPr>
          <w:rStyle w:val="s2"/>
        </w:rPr>
        <w:t>"BTC-USDT"</w:t>
      </w:r>
      <w:r>
        <w:rPr>
          <w:rStyle w:val="p"/>
        </w:rPr>
        <w:t>,</w:t>
      </w:r>
    </w:p>
    <w:p w:rsidR="00000000" w:rsidRDefault="00000000">
      <w:pPr>
        <w:pStyle w:val="HTML0"/>
        <w:divId w:val="177621942"/>
        <w:rPr>
          <w:rStyle w:val="w"/>
        </w:rPr>
      </w:pPr>
      <w:r>
        <w:rPr>
          <w:rStyle w:val="w"/>
        </w:rPr>
        <w:t xml:space="preserve">        </w:t>
      </w:r>
      <w:r>
        <w:rPr>
          <w:rStyle w:val="nl"/>
        </w:rPr>
        <w:t>"ts"</w:t>
      </w:r>
      <w:r>
        <w:rPr>
          <w:rStyle w:val="p"/>
        </w:rPr>
        <w:t>:</w:t>
      </w:r>
      <w:r>
        <w:rPr>
          <w:rStyle w:val="w"/>
        </w:rPr>
        <w:t xml:space="preserve"> </w:t>
      </w:r>
      <w:r>
        <w:rPr>
          <w:rStyle w:val="s2"/>
        </w:rPr>
        <w:t>"1630985335599"</w:t>
      </w:r>
    </w:p>
    <w:p w:rsidR="00000000" w:rsidRDefault="00000000">
      <w:pPr>
        <w:pStyle w:val="HTML0"/>
        <w:divId w:val="177621942"/>
        <w:rPr>
          <w:rStyle w:val="w"/>
        </w:rPr>
      </w:pPr>
      <w:r>
        <w:rPr>
          <w:rStyle w:val="w"/>
        </w:rPr>
        <w:t xml:space="preserve">    </w:t>
      </w:r>
      <w:r>
        <w:rPr>
          <w:rStyle w:val="p"/>
        </w:rPr>
        <w:t>}</w:t>
      </w:r>
    </w:p>
    <w:p w:rsidR="00000000" w:rsidRDefault="00000000">
      <w:pPr>
        <w:pStyle w:val="HTML0"/>
        <w:divId w:val="177621942"/>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625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index</w:t>
            </w:r>
          </w:p>
        </w:tc>
        <w:tc>
          <w:tcPr>
            <w:tcW w:w="0" w:type="auto"/>
            <w:vAlign w:val="center"/>
            <w:hideMark/>
          </w:tcPr>
          <w:p w:rsidR="00000000" w:rsidRDefault="00000000">
            <w:r>
              <w:t>String</w:t>
            </w:r>
          </w:p>
        </w:tc>
        <w:tc>
          <w:tcPr>
            <w:tcW w:w="0" w:type="auto"/>
            <w:vAlign w:val="center"/>
            <w:hideMark/>
          </w:tcPr>
          <w:p w:rsidR="00000000" w:rsidRDefault="00000000">
            <w:r>
              <w:t>Index</w:t>
            </w:r>
          </w:p>
        </w:tc>
      </w:tr>
      <w:tr w:rsidR="00000000">
        <w:trPr>
          <w:divId w:val="175387555"/>
          <w:tblCellSpacing w:w="15" w:type="dxa"/>
        </w:trPr>
        <w:tc>
          <w:tcPr>
            <w:tcW w:w="0" w:type="auto"/>
            <w:vAlign w:val="center"/>
            <w:hideMark/>
          </w:tcPr>
          <w:p w:rsidR="00000000" w:rsidRDefault="00000000">
            <w:r>
              <w:t>last</w:t>
            </w:r>
          </w:p>
        </w:tc>
        <w:tc>
          <w:tcPr>
            <w:tcW w:w="0" w:type="auto"/>
            <w:vAlign w:val="center"/>
            <w:hideMark/>
          </w:tcPr>
          <w:p w:rsidR="00000000" w:rsidRDefault="00000000">
            <w:r>
              <w:t>String</w:t>
            </w:r>
          </w:p>
        </w:tc>
        <w:tc>
          <w:tcPr>
            <w:tcW w:w="0" w:type="auto"/>
            <w:vAlign w:val="center"/>
            <w:hideMark/>
          </w:tcPr>
          <w:p w:rsidR="00000000" w:rsidRDefault="00000000">
            <w:r>
              <w:t>Latest Index Price</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Data generation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components</w:t>
            </w:r>
          </w:p>
        </w:tc>
        <w:tc>
          <w:tcPr>
            <w:tcW w:w="0" w:type="auto"/>
            <w:vAlign w:val="center"/>
            <w:hideMark/>
          </w:tcPr>
          <w:p w:rsidR="00000000" w:rsidRDefault="00000000">
            <w:r>
              <w:t>String</w:t>
            </w:r>
          </w:p>
        </w:tc>
        <w:tc>
          <w:tcPr>
            <w:tcW w:w="0" w:type="auto"/>
            <w:vAlign w:val="center"/>
            <w:hideMark/>
          </w:tcPr>
          <w:p w:rsidR="00000000" w:rsidRDefault="00000000">
            <w:r>
              <w:t>Components</w:t>
            </w:r>
          </w:p>
        </w:tc>
      </w:tr>
      <w:tr w:rsidR="00000000">
        <w:trPr>
          <w:divId w:val="175387555"/>
          <w:tblCellSpacing w:w="15" w:type="dxa"/>
        </w:trPr>
        <w:tc>
          <w:tcPr>
            <w:tcW w:w="0" w:type="auto"/>
            <w:vAlign w:val="center"/>
            <w:hideMark/>
          </w:tcPr>
          <w:p w:rsidR="00000000" w:rsidRDefault="00000000">
            <w:r>
              <w:t>&gt; exch</w:t>
            </w:r>
          </w:p>
        </w:tc>
        <w:tc>
          <w:tcPr>
            <w:tcW w:w="0" w:type="auto"/>
            <w:vAlign w:val="center"/>
            <w:hideMark/>
          </w:tcPr>
          <w:p w:rsidR="00000000" w:rsidRDefault="00000000">
            <w:r>
              <w:t>String</w:t>
            </w:r>
          </w:p>
        </w:tc>
        <w:tc>
          <w:tcPr>
            <w:tcW w:w="0" w:type="auto"/>
            <w:vAlign w:val="center"/>
            <w:hideMark/>
          </w:tcPr>
          <w:p w:rsidR="00000000" w:rsidRDefault="00000000">
            <w:r>
              <w:t>Name of Exchange</w:t>
            </w:r>
          </w:p>
        </w:tc>
      </w:tr>
      <w:tr w:rsidR="00000000">
        <w:trPr>
          <w:divId w:val="175387555"/>
          <w:tblCellSpacing w:w="15" w:type="dxa"/>
        </w:trPr>
        <w:tc>
          <w:tcPr>
            <w:tcW w:w="0" w:type="auto"/>
            <w:vAlign w:val="center"/>
            <w:hideMark/>
          </w:tcPr>
          <w:p w:rsidR="00000000" w:rsidRDefault="00000000">
            <w:r>
              <w:t>&gt; symbol</w:t>
            </w:r>
          </w:p>
        </w:tc>
        <w:tc>
          <w:tcPr>
            <w:tcW w:w="0" w:type="auto"/>
            <w:vAlign w:val="center"/>
            <w:hideMark/>
          </w:tcPr>
          <w:p w:rsidR="00000000" w:rsidRDefault="00000000">
            <w:r>
              <w:t>String</w:t>
            </w:r>
          </w:p>
        </w:tc>
        <w:tc>
          <w:tcPr>
            <w:tcW w:w="0" w:type="auto"/>
            <w:vAlign w:val="center"/>
            <w:hideMark/>
          </w:tcPr>
          <w:p w:rsidR="00000000" w:rsidRDefault="00000000">
            <w:r>
              <w:t>Name of Exchange Trading Pairs</w:t>
            </w:r>
          </w:p>
        </w:tc>
      </w:tr>
      <w:tr w:rsidR="00000000">
        <w:trPr>
          <w:divId w:val="175387555"/>
          <w:tblCellSpacing w:w="15" w:type="dxa"/>
        </w:trPr>
        <w:tc>
          <w:tcPr>
            <w:tcW w:w="0" w:type="auto"/>
            <w:vAlign w:val="center"/>
            <w:hideMark/>
          </w:tcPr>
          <w:p w:rsidR="00000000" w:rsidRDefault="00000000">
            <w:r>
              <w:t>&gt; symPx</w:t>
            </w:r>
          </w:p>
        </w:tc>
        <w:tc>
          <w:tcPr>
            <w:tcW w:w="0" w:type="auto"/>
            <w:vAlign w:val="center"/>
            <w:hideMark/>
          </w:tcPr>
          <w:p w:rsidR="00000000" w:rsidRDefault="00000000">
            <w:r>
              <w:t>String</w:t>
            </w:r>
          </w:p>
        </w:tc>
        <w:tc>
          <w:tcPr>
            <w:tcW w:w="0" w:type="auto"/>
            <w:vAlign w:val="center"/>
            <w:hideMark/>
          </w:tcPr>
          <w:p w:rsidR="00000000" w:rsidRDefault="00000000">
            <w:r>
              <w:t>Price of Exchange Trading Pairs</w:t>
            </w:r>
          </w:p>
        </w:tc>
      </w:tr>
      <w:tr w:rsidR="00000000">
        <w:trPr>
          <w:divId w:val="175387555"/>
          <w:tblCellSpacing w:w="15" w:type="dxa"/>
        </w:trPr>
        <w:tc>
          <w:tcPr>
            <w:tcW w:w="0" w:type="auto"/>
            <w:vAlign w:val="center"/>
            <w:hideMark/>
          </w:tcPr>
          <w:p w:rsidR="00000000" w:rsidRDefault="00000000">
            <w:r>
              <w:t>&gt; wgt</w:t>
            </w:r>
          </w:p>
        </w:tc>
        <w:tc>
          <w:tcPr>
            <w:tcW w:w="0" w:type="auto"/>
            <w:vAlign w:val="center"/>
            <w:hideMark/>
          </w:tcPr>
          <w:p w:rsidR="00000000" w:rsidRDefault="00000000">
            <w:r>
              <w:t>String</w:t>
            </w:r>
          </w:p>
        </w:tc>
        <w:tc>
          <w:tcPr>
            <w:tcW w:w="0" w:type="auto"/>
            <w:vAlign w:val="center"/>
            <w:hideMark/>
          </w:tcPr>
          <w:p w:rsidR="00000000" w:rsidRDefault="00000000">
            <w:r>
              <w:t>Weights</w:t>
            </w:r>
          </w:p>
        </w:tc>
      </w:tr>
      <w:tr w:rsidR="00000000">
        <w:trPr>
          <w:divId w:val="175387555"/>
          <w:tblCellSpacing w:w="15" w:type="dxa"/>
        </w:trPr>
        <w:tc>
          <w:tcPr>
            <w:tcW w:w="0" w:type="auto"/>
            <w:vAlign w:val="center"/>
            <w:hideMark/>
          </w:tcPr>
          <w:p w:rsidR="00000000" w:rsidRDefault="00000000">
            <w:r>
              <w:t>&gt; cnvPx</w:t>
            </w:r>
          </w:p>
        </w:tc>
        <w:tc>
          <w:tcPr>
            <w:tcW w:w="0" w:type="auto"/>
            <w:vAlign w:val="center"/>
            <w:hideMark/>
          </w:tcPr>
          <w:p w:rsidR="00000000" w:rsidRDefault="00000000">
            <w:r>
              <w:t>String</w:t>
            </w:r>
          </w:p>
        </w:tc>
        <w:tc>
          <w:tcPr>
            <w:tcW w:w="0" w:type="auto"/>
            <w:vAlign w:val="center"/>
            <w:hideMark/>
          </w:tcPr>
          <w:p w:rsidR="00000000" w:rsidRDefault="00000000">
            <w:r>
              <w:t>Price converted to index</w:t>
            </w:r>
          </w:p>
        </w:tc>
      </w:tr>
    </w:tbl>
    <w:p w:rsidR="00000000" w:rsidRDefault="00000000">
      <w:pPr>
        <w:pStyle w:val="3"/>
        <w:divId w:val="175387555"/>
      </w:pPr>
      <w:r>
        <w:t>Get economic calendar data</w:t>
      </w:r>
    </w:p>
    <w:p w:rsidR="00000000" w:rsidRDefault="00000000">
      <w:pPr>
        <w:divId w:val="175387555"/>
      </w:pPr>
      <w:r>
        <w:t xml:space="preserve">Authentication is required for this endpoint. This endpoint is only supported in production environment. </w:t>
      </w:r>
    </w:p>
    <w:p w:rsidR="00000000" w:rsidRDefault="00000000">
      <w:pPr>
        <w:pStyle w:val="a5"/>
        <w:divId w:val="175387555"/>
      </w:pPr>
      <w:r>
        <w:t>Get the macro-economic calendar data within 3 months. Historical data from 3 months ago is only available to users with trading fee tier VIP1 and above.</w:t>
      </w:r>
    </w:p>
    <w:p w:rsidR="00000000" w:rsidRDefault="00000000">
      <w:pPr>
        <w:pStyle w:val="4"/>
        <w:divId w:val="175387555"/>
      </w:pPr>
      <w:r>
        <w:t>Rate Limit: 1 request per 5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/api/v5/public/economic-calendar</w:t>
      </w:r>
    </w:p>
    <w:p w:rsidR="00000000" w:rsidRDefault="00000000">
      <w:pPr>
        <w:pStyle w:val="a5"/>
        <w:ind w:left="720" w:right="720"/>
        <w:divId w:val="525750673"/>
      </w:pPr>
      <w:r>
        <w:t>Request Example</w:t>
      </w:r>
    </w:p>
    <w:p w:rsidR="00000000" w:rsidRDefault="00000000">
      <w:pPr>
        <w:pStyle w:val="HTML0"/>
        <w:divId w:val="1174151983"/>
        <w:rPr>
          <w:rStyle w:val="HTML"/>
        </w:rPr>
      </w:pPr>
      <w:r>
        <w:rPr>
          <w:rStyle w:val="HTML"/>
        </w:rPr>
        <w:t>GET /api/v5/public/economic-calendar</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058"/>
        <w:gridCol w:w="5193"/>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region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Country, region or entity </w:t>
            </w:r>
            <w:r>
              <w:br/>
            </w:r>
            <w:r>
              <w:rPr>
                <w:rStyle w:val="HTML"/>
              </w:rPr>
              <w:t>afghanistan</w:t>
            </w:r>
            <w:r>
              <w:t xml:space="preserve">, </w:t>
            </w:r>
            <w:r>
              <w:rPr>
                <w:rStyle w:val="HTML"/>
              </w:rPr>
              <w:t>albania</w:t>
            </w:r>
            <w:r>
              <w:t xml:space="preserve">, </w:t>
            </w:r>
            <w:r>
              <w:rPr>
                <w:rStyle w:val="HTML"/>
              </w:rPr>
              <w:t>algeria</w:t>
            </w:r>
            <w:r>
              <w:t xml:space="preserve">, </w:t>
            </w:r>
            <w:r>
              <w:rPr>
                <w:rStyle w:val="HTML"/>
              </w:rPr>
              <w:t>andorra</w:t>
            </w:r>
            <w:r>
              <w:t xml:space="preserve">, </w:t>
            </w:r>
            <w:r>
              <w:rPr>
                <w:rStyle w:val="HTML"/>
              </w:rPr>
              <w:t>angola</w:t>
            </w:r>
            <w:r>
              <w:t xml:space="preserve">, </w:t>
            </w:r>
            <w:r>
              <w:rPr>
                <w:rStyle w:val="HTML"/>
              </w:rPr>
              <w:t>antigua_and_barbuda</w:t>
            </w:r>
            <w:r>
              <w:t xml:space="preserve">, </w:t>
            </w:r>
            <w:r>
              <w:rPr>
                <w:rStyle w:val="HTML"/>
              </w:rPr>
              <w:t>argentina</w:t>
            </w:r>
            <w:r>
              <w:t xml:space="preserve">, </w:t>
            </w:r>
            <w:r>
              <w:rPr>
                <w:rStyle w:val="HTML"/>
              </w:rPr>
              <w:t>armenia</w:t>
            </w:r>
            <w:r>
              <w:t xml:space="preserve">, </w:t>
            </w:r>
            <w:r>
              <w:rPr>
                <w:rStyle w:val="HTML"/>
              </w:rPr>
              <w:t>aruba</w:t>
            </w:r>
            <w:r>
              <w:t xml:space="preserve">, </w:t>
            </w:r>
            <w:r>
              <w:rPr>
                <w:rStyle w:val="HTML"/>
              </w:rPr>
              <w:t>australia</w:t>
            </w:r>
            <w:r>
              <w:t xml:space="preserve">, </w:t>
            </w:r>
            <w:r>
              <w:rPr>
                <w:rStyle w:val="HTML"/>
              </w:rPr>
              <w:t>austria</w:t>
            </w:r>
            <w:r>
              <w:t xml:space="preserve">, </w:t>
            </w:r>
            <w:r>
              <w:rPr>
                <w:rStyle w:val="HTML"/>
              </w:rPr>
              <w:t>azerbaijan</w:t>
            </w:r>
            <w:r>
              <w:t xml:space="preserve">, </w:t>
            </w:r>
            <w:r>
              <w:rPr>
                <w:rStyle w:val="HTML"/>
              </w:rPr>
              <w:t>bahamas</w:t>
            </w:r>
            <w:r>
              <w:t xml:space="preserve">, </w:t>
            </w:r>
            <w:r>
              <w:rPr>
                <w:rStyle w:val="HTML"/>
              </w:rPr>
              <w:t>bahrain</w:t>
            </w:r>
            <w:r>
              <w:t xml:space="preserve">, </w:t>
            </w:r>
            <w:r>
              <w:rPr>
                <w:rStyle w:val="HTML"/>
              </w:rPr>
              <w:t>bangladesh</w:t>
            </w:r>
            <w:r>
              <w:t xml:space="preserve">, </w:t>
            </w:r>
            <w:r>
              <w:rPr>
                <w:rStyle w:val="HTML"/>
              </w:rPr>
              <w:t>barbados</w:t>
            </w:r>
            <w:r>
              <w:t xml:space="preserve">, </w:t>
            </w:r>
            <w:r>
              <w:rPr>
                <w:rStyle w:val="HTML"/>
              </w:rPr>
              <w:t>belarus</w:t>
            </w:r>
            <w:r>
              <w:t xml:space="preserve">, </w:t>
            </w:r>
            <w:r>
              <w:rPr>
                <w:rStyle w:val="HTML"/>
              </w:rPr>
              <w:t>belgium</w:t>
            </w:r>
            <w:r>
              <w:t xml:space="preserve">, </w:t>
            </w:r>
            <w:r>
              <w:rPr>
                <w:rStyle w:val="HTML"/>
              </w:rPr>
              <w:t>belize</w:t>
            </w:r>
            <w:r>
              <w:t xml:space="preserve">, </w:t>
            </w:r>
            <w:r>
              <w:rPr>
                <w:rStyle w:val="HTML"/>
              </w:rPr>
              <w:t>benin</w:t>
            </w:r>
            <w:r>
              <w:t xml:space="preserve">, </w:t>
            </w:r>
            <w:r>
              <w:rPr>
                <w:rStyle w:val="HTML"/>
              </w:rPr>
              <w:t>bermuda</w:t>
            </w:r>
            <w:r>
              <w:t xml:space="preserve">, </w:t>
            </w:r>
            <w:r>
              <w:rPr>
                <w:rStyle w:val="HTML"/>
              </w:rPr>
              <w:t>bhutan</w:t>
            </w:r>
            <w:r>
              <w:t xml:space="preserve">, </w:t>
            </w:r>
            <w:r>
              <w:rPr>
                <w:rStyle w:val="HTML"/>
              </w:rPr>
              <w:t>bolivia</w:t>
            </w:r>
            <w:r>
              <w:t xml:space="preserve">, </w:t>
            </w:r>
            <w:r>
              <w:rPr>
                <w:rStyle w:val="HTML"/>
              </w:rPr>
              <w:t>bosnia_and_herzegovina</w:t>
            </w:r>
            <w:r>
              <w:t xml:space="preserve">, </w:t>
            </w:r>
            <w:r>
              <w:rPr>
                <w:rStyle w:val="HTML"/>
              </w:rPr>
              <w:t>botswana</w:t>
            </w:r>
            <w:r>
              <w:t xml:space="preserve">, </w:t>
            </w:r>
            <w:r>
              <w:rPr>
                <w:rStyle w:val="HTML"/>
              </w:rPr>
              <w:t>brazil</w:t>
            </w:r>
            <w:r>
              <w:t xml:space="preserve">, </w:t>
            </w:r>
            <w:r>
              <w:rPr>
                <w:rStyle w:val="HTML"/>
              </w:rPr>
              <w:t>brunei</w:t>
            </w:r>
            <w:r>
              <w:t xml:space="preserve">, </w:t>
            </w:r>
            <w:r>
              <w:rPr>
                <w:rStyle w:val="HTML"/>
              </w:rPr>
              <w:t>bulgaria</w:t>
            </w:r>
            <w:r>
              <w:t xml:space="preserve">, </w:t>
            </w:r>
            <w:r>
              <w:rPr>
                <w:rStyle w:val="HTML"/>
              </w:rPr>
              <w:t>burkina_faso</w:t>
            </w:r>
            <w:r>
              <w:t xml:space="preserve">, </w:t>
            </w:r>
            <w:r>
              <w:rPr>
                <w:rStyle w:val="HTML"/>
              </w:rPr>
              <w:t>burundi</w:t>
            </w:r>
            <w:r>
              <w:t xml:space="preserve">, </w:t>
            </w:r>
            <w:r>
              <w:rPr>
                <w:rStyle w:val="HTML"/>
              </w:rPr>
              <w:t>cambodia</w:t>
            </w:r>
            <w:r>
              <w:t xml:space="preserve">, </w:t>
            </w:r>
            <w:r>
              <w:rPr>
                <w:rStyle w:val="HTML"/>
              </w:rPr>
              <w:t>cameroon</w:t>
            </w:r>
            <w:r>
              <w:t xml:space="preserve">, </w:t>
            </w:r>
            <w:r>
              <w:rPr>
                <w:rStyle w:val="HTML"/>
              </w:rPr>
              <w:t>canada</w:t>
            </w:r>
            <w:r>
              <w:t xml:space="preserve">, </w:t>
            </w:r>
            <w:r>
              <w:rPr>
                <w:rStyle w:val="HTML"/>
              </w:rPr>
              <w:t>cape_verde</w:t>
            </w:r>
            <w:r>
              <w:t xml:space="preserve">, </w:t>
            </w:r>
            <w:r>
              <w:rPr>
                <w:rStyle w:val="HTML"/>
              </w:rPr>
              <w:t>cayman_islands</w:t>
            </w:r>
            <w:r>
              <w:t xml:space="preserve">, </w:t>
            </w:r>
            <w:r>
              <w:rPr>
                <w:rStyle w:val="HTML"/>
              </w:rPr>
              <w:t>central_african_republic</w:t>
            </w:r>
            <w:r>
              <w:t xml:space="preserve">, </w:t>
            </w:r>
            <w:r>
              <w:rPr>
                <w:rStyle w:val="HTML"/>
              </w:rPr>
              <w:t>chad</w:t>
            </w:r>
            <w:r>
              <w:t xml:space="preserve">, </w:t>
            </w:r>
            <w:r>
              <w:rPr>
                <w:rStyle w:val="HTML"/>
              </w:rPr>
              <w:t>chile</w:t>
            </w:r>
            <w:r>
              <w:t xml:space="preserve">, </w:t>
            </w:r>
            <w:r>
              <w:rPr>
                <w:rStyle w:val="HTML"/>
              </w:rPr>
              <w:t>china</w:t>
            </w:r>
            <w:r>
              <w:t xml:space="preserve">, </w:t>
            </w:r>
            <w:r>
              <w:rPr>
                <w:rStyle w:val="HTML"/>
              </w:rPr>
              <w:t>colombia</w:t>
            </w:r>
            <w:r>
              <w:t xml:space="preserve">, </w:t>
            </w:r>
            <w:r>
              <w:rPr>
                <w:rStyle w:val="HTML"/>
              </w:rPr>
              <w:t>comoros</w:t>
            </w:r>
            <w:r>
              <w:t xml:space="preserve">, </w:t>
            </w:r>
            <w:r>
              <w:rPr>
                <w:rStyle w:val="HTML"/>
              </w:rPr>
              <w:t>congo</w:t>
            </w:r>
            <w:r>
              <w:t xml:space="preserve">, </w:t>
            </w:r>
            <w:r>
              <w:rPr>
                <w:rStyle w:val="HTML"/>
              </w:rPr>
              <w:t>costa_rica</w:t>
            </w:r>
            <w:r>
              <w:t xml:space="preserve">, </w:t>
            </w:r>
            <w:r>
              <w:rPr>
                <w:rStyle w:val="HTML"/>
              </w:rPr>
              <w:t>croatia</w:t>
            </w:r>
            <w:r>
              <w:t xml:space="preserve">, </w:t>
            </w:r>
            <w:r>
              <w:rPr>
                <w:rStyle w:val="HTML"/>
              </w:rPr>
              <w:t>cuba</w:t>
            </w:r>
            <w:r>
              <w:t xml:space="preserve">, </w:t>
            </w:r>
            <w:r>
              <w:rPr>
                <w:rStyle w:val="HTML"/>
              </w:rPr>
              <w:t>cyprus</w:t>
            </w:r>
            <w:r>
              <w:t xml:space="preserve">, </w:t>
            </w:r>
            <w:r>
              <w:rPr>
                <w:rStyle w:val="HTML"/>
              </w:rPr>
              <w:t>czech_republic</w:t>
            </w:r>
            <w:r>
              <w:t xml:space="preserve">, </w:t>
            </w:r>
            <w:r>
              <w:rPr>
                <w:rStyle w:val="HTML"/>
              </w:rPr>
              <w:t>denmark</w:t>
            </w:r>
            <w:r>
              <w:t xml:space="preserve">, </w:t>
            </w:r>
            <w:r>
              <w:rPr>
                <w:rStyle w:val="HTML"/>
              </w:rPr>
              <w:t>djibouti</w:t>
            </w:r>
            <w:r>
              <w:t xml:space="preserve">, </w:t>
            </w:r>
            <w:r>
              <w:rPr>
                <w:rStyle w:val="HTML"/>
              </w:rPr>
              <w:t>dominica</w:t>
            </w:r>
            <w:r>
              <w:t xml:space="preserve">, </w:t>
            </w:r>
            <w:r>
              <w:rPr>
                <w:rStyle w:val="HTML"/>
              </w:rPr>
              <w:t>dominican_republic</w:t>
            </w:r>
            <w:r>
              <w:t xml:space="preserve">, </w:t>
            </w:r>
            <w:r>
              <w:rPr>
                <w:rStyle w:val="HTML"/>
              </w:rPr>
              <w:t>east_timor</w:t>
            </w:r>
            <w:r>
              <w:t xml:space="preserve">, </w:t>
            </w:r>
            <w:r>
              <w:rPr>
                <w:rStyle w:val="HTML"/>
              </w:rPr>
              <w:t>ecuador</w:t>
            </w:r>
            <w:r>
              <w:t xml:space="preserve">, </w:t>
            </w:r>
            <w:r>
              <w:rPr>
                <w:rStyle w:val="HTML"/>
              </w:rPr>
              <w:t>egypt</w:t>
            </w:r>
            <w:r>
              <w:t xml:space="preserve">, </w:t>
            </w:r>
            <w:r>
              <w:rPr>
                <w:rStyle w:val="HTML"/>
              </w:rPr>
              <w:t>el_salvador</w:t>
            </w:r>
            <w:r>
              <w:t xml:space="preserve">, </w:t>
            </w:r>
            <w:r>
              <w:rPr>
                <w:rStyle w:val="HTML"/>
              </w:rPr>
              <w:t>equatorial_guinea</w:t>
            </w:r>
            <w:r>
              <w:t xml:space="preserve">, </w:t>
            </w:r>
            <w:r>
              <w:rPr>
                <w:rStyle w:val="HTML"/>
              </w:rPr>
              <w:t>eritrea</w:t>
            </w:r>
            <w:r>
              <w:t xml:space="preserve">, </w:t>
            </w:r>
            <w:r>
              <w:rPr>
                <w:rStyle w:val="HTML"/>
              </w:rPr>
              <w:t>estonia</w:t>
            </w:r>
            <w:r>
              <w:t xml:space="preserve">, </w:t>
            </w:r>
            <w:r>
              <w:rPr>
                <w:rStyle w:val="HTML"/>
              </w:rPr>
              <w:t>ethiopia</w:t>
            </w:r>
            <w:r>
              <w:t xml:space="preserve">, </w:t>
            </w:r>
            <w:r>
              <w:rPr>
                <w:rStyle w:val="HTML"/>
              </w:rPr>
              <w:t>euro_area</w:t>
            </w:r>
            <w:r>
              <w:t xml:space="preserve">, </w:t>
            </w:r>
            <w:r>
              <w:rPr>
                <w:rStyle w:val="HTML"/>
              </w:rPr>
              <w:t>european_union</w:t>
            </w:r>
            <w:r>
              <w:t xml:space="preserve">, </w:t>
            </w:r>
            <w:r>
              <w:rPr>
                <w:rStyle w:val="HTML"/>
              </w:rPr>
              <w:t>faroe_islands</w:t>
            </w:r>
            <w:r>
              <w:t xml:space="preserve">, </w:t>
            </w:r>
            <w:r>
              <w:rPr>
                <w:rStyle w:val="HTML"/>
              </w:rPr>
              <w:t>fiji</w:t>
            </w:r>
            <w:r>
              <w:t xml:space="preserve">, </w:t>
            </w:r>
            <w:r>
              <w:rPr>
                <w:rStyle w:val="HTML"/>
              </w:rPr>
              <w:t>finland</w:t>
            </w:r>
            <w:r>
              <w:t xml:space="preserve">, </w:t>
            </w:r>
            <w:r>
              <w:rPr>
                <w:rStyle w:val="HTML"/>
              </w:rPr>
              <w:t>france</w:t>
            </w:r>
            <w:r>
              <w:t xml:space="preserve">, </w:t>
            </w:r>
            <w:r>
              <w:rPr>
                <w:rStyle w:val="HTML"/>
              </w:rPr>
              <w:t>g20</w:t>
            </w:r>
            <w:r>
              <w:t xml:space="preserve">, </w:t>
            </w:r>
            <w:r>
              <w:rPr>
                <w:rStyle w:val="HTML"/>
              </w:rPr>
              <w:t>g7</w:t>
            </w:r>
            <w:r>
              <w:t xml:space="preserve">, </w:t>
            </w:r>
            <w:r>
              <w:rPr>
                <w:rStyle w:val="HTML"/>
              </w:rPr>
              <w:t>gabon</w:t>
            </w:r>
            <w:r>
              <w:t xml:space="preserve">, </w:t>
            </w:r>
            <w:r>
              <w:rPr>
                <w:rStyle w:val="HTML"/>
              </w:rPr>
              <w:t>gambia</w:t>
            </w:r>
            <w:r>
              <w:t xml:space="preserve">, </w:t>
            </w:r>
            <w:r>
              <w:rPr>
                <w:rStyle w:val="HTML"/>
              </w:rPr>
              <w:t>georgia</w:t>
            </w:r>
            <w:r>
              <w:t xml:space="preserve">, </w:t>
            </w:r>
            <w:r>
              <w:rPr>
                <w:rStyle w:val="HTML"/>
              </w:rPr>
              <w:t>germany</w:t>
            </w:r>
            <w:r>
              <w:t xml:space="preserve">, </w:t>
            </w:r>
            <w:r>
              <w:rPr>
                <w:rStyle w:val="HTML"/>
              </w:rPr>
              <w:t>ghana</w:t>
            </w:r>
            <w:r>
              <w:t xml:space="preserve">, </w:t>
            </w:r>
            <w:r>
              <w:rPr>
                <w:rStyle w:val="HTML"/>
              </w:rPr>
              <w:t>greece</w:t>
            </w:r>
            <w:r>
              <w:t xml:space="preserve">, </w:t>
            </w:r>
            <w:r>
              <w:rPr>
                <w:rStyle w:val="HTML"/>
              </w:rPr>
              <w:t>greenland</w:t>
            </w:r>
            <w:r>
              <w:t xml:space="preserve">, </w:t>
            </w:r>
            <w:r>
              <w:rPr>
                <w:rStyle w:val="HTML"/>
              </w:rPr>
              <w:t>grenada</w:t>
            </w:r>
            <w:r>
              <w:t xml:space="preserve">, </w:t>
            </w:r>
            <w:r>
              <w:rPr>
                <w:rStyle w:val="HTML"/>
              </w:rPr>
              <w:t>guatemala</w:t>
            </w:r>
            <w:r>
              <w:t xml:space="preserve">, </w:t>
            </w:r>
            <w:r>
              <w:rPr>
                <w:rStyle w:val="HTML"/>
              </w:rPr>
              <w:t>guinea</w:t>
            </w:r>
            <w:r>
              <w:t xml:space="preserve">, </w:t>
            </w:r>
            <w:r>
              <w:rPr>
                <w:rStyle w:val="HTML"/>
              </w:rPr>
              <w:t>guinea_bissau</w:t>
            </w:r>
            <w:r>
              <w:t xml:space="preserve">, </w:t>
            </w:r>
            <w:r>
              <w:rPr>
                <w:rStyle w:val="HTML"/>
              </w:rPr>
              <w:t>guyana</w:t>
            </w:r>
            <w:r>
              <w:t xml:space="preserve">, </w:t>
            </w:r>
            <w:r>
              <w:rPr>
                <w:rStyle w:val="HTML"/>
              </w:rPr>
              <w:t>hungary</w:t>
            </w:r>
            <w:r>
              <w:t xml:space="preserve">, </w:t>
            </w:r>
            <w:r>
              <w:rPr>
                <w:rStyle w:val="HTML"/>
              </w:rPr>
              <w:t>haiti</w:t>
            </w:r>
            <w:r>
              <w:t xml:space="preserve">, </w:t>
            </w:r>
            <w:r>
              <w:rPr>
                <w:rStyle w:val="HTML"/>
              </w:rPr>
              <w:t>honduras</w:t>
            </w:r>
            <w:r>
              <w:t xml:space="preserve">, </w:t>
            </w:r>
            <w:r>
              <w:rPr>
                <w:rStyle w:val="HTML"/>
              </w:rPr>
              <w:t>hong_kong</w:t>
            </w:r>
            <w:r>
              <w:t xml:space="preserve">, </w:t>
            </w:r>
            <w:r>
              <w:rPr>
                <w:rStyle w:val="HTML"/>
              </w:rPr>
              <w:t>hungary</w:t>
            </w:r>
            <w:r>
              <w:t xml:space="preserve">, </w:t>
            </w:r>
            <w:r>
              <w:rPr>
                <w:rStyle w:val="HTML"/>
              </w:rPr>
              <w:t>imf</w:t>
            </w:r>
            <w:r>
              <w:t xml:space="preserve">, </w:t>
            </w:r>
            <w:r>
              <w:rPr>
                <w:rStyle w:val="HTML"/>
              </w:rPr>
              <w:t>indonesia</w:t>
            </w:r>
            <w:r>
              <w:t xml:space="preserve">, </w:t>
            </w:r>
            <w:r>
              <w:rPr>
                <w:rStyle w:val="HTML"/>
              </w:rPr>
              <w:t>iceland</w:t>
            </w:r>
            <w:r>
              <w:t xml:space="preserve">, </w:t>
            </w:r>
            <w:r>
              <w:rPr>
                <w:rStyle w:val="HTML"/>
              </w:rPr>
              <w:t>india</w:t>
            </w:r>
            <w:r>
              <w:t xml:space="preserve">, </w:t>
            </w:r>
            <w:r>
              <w:rPr>
                <w:rStyle w:val="HTML"/>
              </w:rPr>
              <w:t>indonesia</w:t>
            </w:r>
            <w:r>
              <w:t xml:space="preserve">, </w:t>
            </w:r>
            <w:r>
              <w:rPr>
                <w:rStyle w:val="HTML"/>
              </w:rPr>
              <w:t>iran</w:t>
            </w:r>
            <w:r>
              <w:t xml:space="preserve">, </w:t>
            </w:r>
            <w:r>
              <w:rPr>
                <w:rStyle w:val="HTML"/>
              </w:rPr>
              <w:t>iraq</w:t>
            </w:r>
            <w:r>
              <w:t xml:space="preserve">, </w:t>
            </w:r>
            <w:r>
              <w:rPr>
                <w:rStyle w:val="HTML"/>
              </w:rPr>
              <w:t>ireland</w:t>
            </w:r>
            <w:r>
              <w:t xml:space="preserve">, </w:t>
            </w:r>
            <w:r>
              <w:rPr>
                <w:rStyle w:val="HTML"/>
              </w:rPr>
              <w:t>isle_of_man</w:t>
            </w:r>
            <w:r>
              <w:t xml:space="preserve">, </w:t>
            </w:r>
            <w:r>
              <w:rPr>
                <w:rStyle w:val="HTML"/>
              </w:rPr>
              <w:t>israel</w:t>
            </w:r>
            <w:r>
              <w:t xml:space="preserve">, </w:t>
            </w:r>
            <w:r>
              <w:rPr>
                <w:rStyle w:val="HTML"/>
              </w:rPr>
              <w:t>italy</w:t>
            </w:r>
            <w:r>
              <w:t xml:space="preserve">, </w:t>
            </w:r>
            <w:r>
              <w:rPr>
                <w:rStyle w:val="HTML"/>
              </w:rPr>
              <w:t>ivory_coast</w:t>
            </w:r>
            <w:r>
              <w:t xml:space="preserve">, </w:t>
            </w:r>
            <w:r>
              <w:rPr>
                <w:rStyle w:val="HTML"/>
              </w:rPr>
              <w:t>jamaica</w:t>
            </w:r>
            <w:r>
              <w:t xml:space="preserve">, </w:t>
            </w:r>
            <w:r>
              <w:rPr>
                <w:rStyle w:val="HTML"/>
              </w:rPr>
              <w:t>japan</w:t>
            </w:r>
            <w:r>
              <w:t xml:space="preserve">, </w:t>
            </w:r>
            <w:r>
              <w:rPr>
                <w:rStyle w:val="HTML"/>
              </w:rPr>
              <w:t>jordan</w:t>
            </w:r>
            <w:r>
              <w:t xml:space="preserve">, </w:t>
            </w:r>
            <w:r>
              <w:rPr>
                <w:rStyle w:val="HTML"/>
              </w:rPr>
              <w:t>kazakhstan</w:t>
            </w:r>
            <w:r>
              <w:t xml:space="preserve">, </w:t>
            </w:r>
            <w:r>
              <w:rPr>
                <w:rStyle w:val="HTML"/>
              </w:rPr>
              <w:t>kenya</w:t>
            </w:r>
            <w:r>
              <w:t xml:space="preserve">, </w:t>
            </w:r>
            <w:r>
              <w:rPr>
                <w:rStyle w:val="HTML"/>
              </w:rPr>
              <w:t>kiribati</w:t>
            </w:r>
            <w:r>
              <w:t xml:space="preserve">, </w:t>
            </w:r>
            <w:r>
              <w:rPr>
                <w:rStyle w:val="HTML"/>
              </w:rPr>
              <w:t>kosovo</w:t>
            </w:r>
            <w:r>
              <w:t xml:space="preserve">, </w:t>
            </w:r>
            <w:r>
              <w:rPr>
                <w:rStyle w:val="HTML"/>
              </w:rPr>
              <w:t>kuwait</w:t>
            </w:r>
            <w:r>
              <w:t xml:space="preserve">, </w:t>
            </w:r>
            <w:r>
              <w:rPr>
                <w:rStyle w:val="HTML"/>
              </w:rPr>
              <w:t>kyrgyzstan</w:t>
            </w:r>
            <w:r>
              <w:t xml:space="preserve">, </w:t>
            </w:r>
            <w:r>
              <w:rPr>
                <w:rStyle w:val="HTML"/>
              </w:rPr>
              <w:t>laos</w:t>
            </w:r>
            <w:r>
              <w:t xml:space="preserve">, </w:t>
            </w:r>
            <w:r>
              <w:rPr>
                <w:rStyle w:val="HTML"/>
              </w:rPr>
              <w:t>latvia</w:t>
            </w:r>
            <w:r>
              <w:t xml:space="preserve">, </w:t>
            </w:r>
            <w:r>
              <w:rPr>
                <w:rStyle w:val="HTML"/>
              </w:rPr>
              <w:t>lebanon</w:t>
            </w:r>
            <w:r>
              <w:t xml:space="preserve">, </w:t>
            </w:r>
            <w:r>
              <w:rPr>
                <w:rStyle w:val="HTML"/>
              </w:rPr>
              <w:t>lesotho</w:t>
            </w:r>
            <w:r>
              <w:t xml:space="preserve">, </w:t>
            </w:r>
            <w:r>
              <w:rPr>
                <w:rStyle w:val="HTML"/>
              </w:rPr>
              <w:t>liberia</w:t>
            </w:r>
            <w:r>
              <w:t xml:space="preserve">, </w:t>
            </w:r>
            <w:r>
              <w:rPr>
                <w:rStyle w:val="HTML"/>
              </w:rPr>
              <w:t>libya</w:t>
            </w:r>
            <w:r>
              <w:t xml:space="preserve">, </w:t>
            </w:r>
            <w:r>
              <w:rPr>
                <w:rStyle w:val="HTML"/>
              </w:rPr>
              <w:t>liechtenstein</w:t>
            </w:r>
            <w:r>
              <w:t xml:space="preserve">, </w:t>
            </w:r>
            <w:r>
              <w:rPr>
                <w:rStyle w:val="HTML"/>
              </w:rPr>
              <w:t>lithuania</w:t>
            </w:r>
            <w:r>
              <w:t xml:space="preserve">, </w:t>
            </w:r>
            <w:r>
              <w:rPr>
                <w:rStyle w:val="HTML"/>
              </w:rPr>
              <w:t>luxembourg</w:t>
            </w:r>
            <w:r>
              <w:t xml:space="preserve">, </w:t>
            </w:r>
            <w:r>
              <w:rPr>
                <w:rStyle w:val="HTML"/>
              </w:rPr>
              <w:t>macau</w:t>
            </w:r>
            <w:r>
              <w:t xml:space="preserve">, </w:t>
            </w:r>
            <w:r>
              <w:rPr>
                <w:rStyle w:val="HTML"/>
              </w:rPr>
              <w:t>macedonia</w:t>
            </w:r>
            <w:r>
              <w:t xml:space="preserve">, </w:t>
            </w:r>
            <w:r>
              <w:rPr>
                <w:rStyle w:val="HTML"/>
              </w:rPr>
              <w:t>madagascar</w:t>
            </w:r>
            <w:r>
              <w:t xml:space="preserve">, </w:t>
            </w:r>
            <w:r>
              <w:rPr>
                <w:rStyle w:val="HTML"/>
              </w:rPr>
              <w:t>malawi</w:t>
            </w:r>
            <w:r>
              <w:t xml:space="preserve">, </w:t>
            </w:r>
            <w:r>
              <w:rPr>
                <w:rStyle w:val="HTML"/>
              </w:rPr>
              <w:t>malaysia</w:t>
            </w:r>
            <w:r>
              <w:t xml:space="preserve">, </w:t>
            </w:r>
            <w:r>
              <w:rPr>
                <w:rStyle w:val="HTML"/>
              </w:rPr>
              <w:t>maldives</w:t>
            </w:r>
            <w:r>
              <w:t xml:space="preserve">, </w:t>
            </w:r>
            <w:r>
              <w:rPr>
                <w:rStyle w:val="HTML"/>
              </w:rPr>
              <w:t>mali</w:t>
            </w:r>
            <w:r>
              <w:t xml:space="preserve">, </w:t>
            </w:r>
            <w:r>
              <w:rPr>
                <w:rStyle w:val="HTML"/>
              </w:rPr>
              <w:t>malta</w:t>
            </w:r>
            <w:r>
              <w:t xml:space="preserve">, </w:t>
            </w:r>
            <w:r>
              <w:rPr>
                <w:rStyle w:val="HTML"/>
              </w:rPr>
              <w:t>mauritania</w:t>
            </w:r>
            <w:r>
              <w:t xml:space="preserve">, </w:t>
            </w:r>
            <w:r>
              <w:rPr>
                <w:rStyle w:val="HTML"/>
              </w:rPr>
              <w:t>mauritius</w:t>
            </w:r>
            <w:r>
              <w:t xml:space="preserve">, </w:t>
            </w:r>
            <w:r>
              <w:rPr>
                <w:rStyle w:val="HTML"/>
              </w:rPr>
              <w:t>mexico</w:t>
            </w:r>
            <w:r>
              <w:t xml:space="preserve">, </w:t>
            </w:r>
            <w:r>
              <w:rPr>
                <w:rStyle w:val="HTML"/>
              </w:rPr>
              <w:t>micronesia</w:t>
            </w:r>
            <w:r>
              <w:t xml:space="preserve">, </w:t>
            </w:r>
            <w:r>
              <w:rPr>
                <w:rStyle w:val="HTML"/>
              </w:rPr>
              <w:t>moldova</w:t>
            </w:r>
            <w:r>
              <w:t xml:space="preserve">, </w:t>
            </w:r>
            <w:r>
              <w:rPr>
                <w:rStyle w:val="HTML"/>
              </w:rPr>
              <w:t>monaco</w:t>
            </w:r>
            <w:r>
              <w:t xml:space="preserve">, </w:t>
            </w:r>
            <w:r>
              <w:rPr>
                <w:rStyle w:val="HTML"/>
              </w:rPr>
              <w:t>mongolia</w:t>
            </w:r>
            <w:r>
              <w:t xml:space="preserve">, </w:t>
            </w:r>
            <w:r>
              <w:rPr>
                <w:rStyle w:val="HTML"/>
              </w:rPr>
              <w:t>montenegro</w:t>
            </w:r>
            <w:r>
              <w:t xml:space="preserve">, </w:t>
            </w:r>
            <w:r>
              <w:rPr>
                <w:rStyle w:val="HTML"/>
              </w:rPr>
              <w:t>morocco</w:t>
            </w:r>
            <w:r>
              <w:t xml:space="preserve">, </w:t>
            </w:r>
            <w:r>
              <w:rPr>
                <w:rStyle w:val="HTML"/>
              </w:rPr>
              <w:t>mozambique</w:t>
            </w:r>
            <w:r>
              <w:t xml:space="preserve">, </w:t>
            </w:r>
            <w:r>
              <w:rPr>
                <w:rStyle w:val="HTML"/>
              </w:rPr>
              <w:t>myanmar</w:t>
            </w:r>
            <w:r>
              <w:t xml:space="preserve">, </w:t>
            </w:r>
            <w:r>
              <w:rPr>
                <w:rStyle w:val="HTML"/>
              </w:rPr>
              <w:t>namibia</w:t>
            </w:r>
            <w:r>
              <w:t xml:space="preserve">, </w:t>
            </w:r>
            <w:r>
              <w:rPr>
                <w:rStyle w:val="HTML"/>
              </w:rPr>
              <w:t>nepal</w:t>
            </w:r>
            <w:r>
              <w:t xml:space="preserve">, </w:t>
            </w:r>
            <w:r>
              <w:rPr>
                <w:rStyle w:val="HTML"/>
              </w:rPr>
              <w:t>netherlands</w:t>
            </w:r>
            <w:r>
              <w:t xml:space="preserve">, </w:t>
            </w:r>
            <w:r>
              <w:rPr>
                <w:rStyle w:val="HTML"/>
              </w:rPr>
              <w:t>new_caledonia</w:t>
            </w:r>
            <w:r>
              <w:t xml:space="preserve">, </w:t>
            </w:r>
            <w:r>
              <w:rPr>
                <w:rStyle w:val="HTML"/>
              </w:rPr>
              <w:t>new_zealand</w:t>
            </w:r>
            <w:r>
              <w:t xml:space="preserve">, </w:t>
            </w:r>
            <w:r>
              <w:rPr>
                <w:rStyle w:val="HTML"/>
              </w:rPr>
              <w:t>nicaragua</w:t>
            </w:r>
            <w:r>
              <w:t xml:space="preserve">, </w:t>
            </w:r>
            <w:r>
              <w:rPr>
                <w:rStyle w:val="HTML"/>
              </w:rPr>
              <w:t>niger</w:t>
            </w:r>
            <w:r>
              <w:t xml:space="preserve">, </w:t>
            </w:r>
            <w:r>
              <w:rPr>
                <w:rStyle w:val="HTML"/>
              </w:rPr>
              <w:t>nigeria</w:t>
            </w:r>
            <w:r>
              <w:t xml:space="preserve">, </w:t>
            </w:r>
            <w:r>
              <w:rPr>
                <w:rStyle w:val="HTML"/>
              </w:rPr>
              <w:t>north_korea</w:t>
            </w:r>
            <w:r>
              <w:t xml:space="preserve">, </w:t>
            </w:r>
            <w:r>
              <w:rPr>
                <w:rStyle w:val="HTML"/>
              </w:rPr>
              <w:t>northern_mariana_islands</w:t>
            </w:r>
            <w:r>
              <w:t xml:space="preserve">, </w:t>
            </w:r>
            <w:r>
              <w:rPr>
                <w:rStyle w:val="HTML"/>
              </w:rPr>
              <w:t>norway</w:t>
            </w:r>
            <w:r>
              <w:t xml:space="preserve">, </w:t>
            </w:r>
            <w:r>
              <w:rPr>
                <w:rStyle w:val="HTML"/>
              </w:rPr>
              <w:t>opec</w:t>
            </w:r>
            <w:r>
              <w:t xml:space="preserve">, </w:t>
            </w:r>
            <w:r>
              <w:rPr>
                <w:rStyle w:val="HTML"/>
              </w:rPr>
              <w:t>oman</w:t>
            </w:r>
            <w:r>
              <w:t xml:space="preserve">, </w:t>
            </w:r>
            <w:r>
              <w:rPr>
                <w:rStyle w:val="HTML"/>
              </w:rPr>
              <w:t>pakistan</w:t>
            </w:r>
            <w:r>
              <w:t xml:space="preserve">, </w:t>
            </w:r>
            <w:r>
              <w:rPr>
                <w:rStyle w:val="HTML"/>
              </w:rPr>
              <w:t>palau</w:t>
            </w:r>
            <w:r>
              <w:t xml:space="preserve">, </w:t>
            </w:r>
            <w:r>
              <w:rPr>
                <w:rStyle w:val="HTML"/>
              </w:rPr>
              <w:t>palestine</w:t>
            </w:r>
            <w:r>
              <w:t xml:space="preserve">, </w:t>
            </w:r>
            <w:r>
              <w:rPr>
                <w:rStyle w:val="HTML"/>
              </w:rPr>
              <w:t>panama</w:t>
            </w:r>
            <w:r>
              <w:t xml:space="preserve">, </w:t>
            </w:r>
            <w:r>
              <w:rPr>
                <w:rStyle w:val="HTML"/>
              </w:rPr>
              <w:t>papua_new_guinea</w:t>
            </w:r>
            <w:r>
              <w:t xml:space="preserve">, </w:t>
            </w:r>
            <w:r>
              <w:rPr>
                <w:rStyle w:val="HTML"/>
              </w:rPr>
              <w:t>paraguay</w:t>
            </w:r>
            <w:r>
              <w:t xml:space="preserve">, </w:t>
            </w:r>
            <w:r>
              <w:rPr>
                <w:rStyle w:val="HTML"/>
              </w:rPr>
              <w:t>peru</w:t>
            </w:r>
            <w:r>
              <w:t xml:space="preserve">, </w:t>
            </w:r>
            <w:r>
              <w:rPr>
                <w:rStyle w:val="HTML"/>
              </w:rPr>
              <w:t>philippines</w:t>
            </w:r>
            <w:r>
              <w:t xml:space="preserve">, </w:t>
            </w:r>
            <w:r>
              <w:rPr>
                <w:rStyle w:val="HTML"/>
              </w:rPr>
              <w:t>poland</w:t>
            </w:r>
            <w:r>
              <w:t xml:space="preserve">, </w:t>
            </w:r>
            <w:r>
              <w:rPr>
                <w:rStyle w:val="HTML"/>
              </w:rPr>
              <w:t>portugal</w:t>
            </w:r>
            <w:r>
              <w:t xml:space="preserve">, </w:t>
            </w:r>
            <w:r>
              <w:rPr>
                <w:rStyle w:val="HTML"/>
              </w:rPr>
              <w:t>puerto_rico</w:t>
            </w:r>
            <w:r>
              <w:t xml:space="preserve">, </w:t>
            </w:r>
            <w:r>
              <w:rPr>
                <w:rStyle w:val="HTML"/>
              </w:rPr>
              <w:t>qatar</w:t>
            </w:r>
            <w:r>
              <w:t xml:space="preserve">, </w:t>
            </w:r>
            <w:r>
              <w:rPr>
                <w:rStyle w:val="HTML"/>
              </w:rPr>
              <w:t>russia</w:t>
            </w:r>
            <w:r>
              <w:t xml:space="preserve">, </w:t>
            </w:r>
            <w:r>
              <w:rPr>
                <w:rStyle w:val="HTML"/>
              </w:rPr>
              <w:t>republic_of_the_congo</w:t>
            </w:r>
            <w:r>
              <w:t xml:space="preserve">, </w:t>
            </w:r>
            <w:r>
              <w:rPr>
                <w:rStyle w:val="HTML"/>
              </w:rPr>
              <w:t>romania</w:t>
            </w:r>
            <w:r>
              <w:t xml:space="preserve">, </w:t>
            </w:r>
            <w:r>
              <w:rPr>
                <w:rStyle w:val="HTML"/>
              </w:rPr>
              <w:t>russia</w:t>
            </w:r>
            <w:r>
              <w:t xml:space="preserve">, </w:t>
            </w:r>
            <w:r>
              <w:rPr>
                <w:rStyle w:val="HTML"/>
              </w:rPr>
              <w:t>rwanda</w:t>
            </w:r>
            <w:r>
              <w:t xml:space="preserve">, </w:t>
            </w:r>
            <w:r>
              <w:rPr>
                <w:rStyle w:val="HTML"/>
              </w:rPr>
              <w:t>slovakia</w:t>
            </w:r>
            <w:r>
              <w:t xml:space="preserve">, </w:t>
            </w:r>
            <w:r>
              <w:rPr>
                <w:rStyle w:val="HTML"/>
              </w:rPr>
              <w:t>samoa</w:t>
            </w:r>
            <w:r>
              <w:t xml:space="preserve">, </w:t>
            </w:r>
            <w:r>
              <w:rPr>
                <w:rStyle w:val="HTML"/>
              </w:rPr>
              <w:t>san_marino</w:t>
            </w:r>
            <w:r>
              <w:t xml:space="preserve">, </w:t>
            </w:r>
            <w:r>
              <w:rPr>
                <w:rStyle w:val="HTML"/>
              </w:rPr>
              <w:t>sao_tome_and_principe</w:t>
            </w:r>
            <w:r>
              <w:t xml:space="preserve">, </w:t>
            </w:r>
            <w:r>
              <w:rPr>
                <w:rStyle w:val="HTML"/>
              </w:rPr>
              <w:t>saudi_arabia</w:t>
            </w:r>
            <w:r>
              <w:t xml:space="preserve">, </w:t>
            </w:r>
            <w:r>
              <w:rPr>
                <w:rStyle w:val="HTML"/>
              </w:rPr>
              <w:t>senegal</w:t>
            </w:r>
            <w:r>
              <w:t xml:space="preserve">, </w:t>
            </w:r>
            <w:r>
              <w:rPr>
                <w:rStyle w:val="HTML"/>
              </w:rPr>
              <w:t>serbia</w:t>
            </w:r>
            <w:r>
              <w:t xml:space="preserve">, </w:t>
            </w:r>
            <w:r>
              <w:rPr>
                <w:rStyle w:val="HTML"/>
              </w:rPr>
              <w:t>seychelles</w:t>
            </w:r>
            <w:r>
              <w:t xml:space="preserve">, </w:t>
            </w:r>
            <w:r>
              <w:rPr>
                <w:rStyle w:val="HTML"/>
              </w:rPr>
              <w:t>sierra_leone</w:t>
            </w:r>
            <w:r>
              <w:t xml:space="preserve">, </w:t>
            </w:r>
            <w:r>
              <w:rPr>
                <w:rStyle w:val="HTML"/>
              </w:rPr>
              <w:t>singapore</w:t>
            </w:r>
            <w:r>
              <w:t xml:space="preserve">, </w:t>
            </w:r>
            <w:r>
              <w:rPr>
                <w:rStyle w:val="HTML"/>
              </w:rPr>
              <w:t>slovakia</w:t>
            </w:r>
            <w:r>
              <w:t xml:space="preserve">, </w:t>
            </w:r>
            <w:r>
              <w:rPr>
                <w:rStyle w:val="HTML"/>
              </w:rPr>
              <w:t>slovenia</w:t>
            </w:r>
            <w:r>
              <w:t xml:space="preserve">, </w:t>
            </w:r>
            <w:r>
              <w:rPr>
                <w:rStyle w:val="HTML"/>
              </w:rPr>
              <w:t>solomon_islands</w:t>
            </w:r>
            <w:r>
              <w:t xml:space="preserve">, </w:t>
            </w:r>
            <w:r>
              <w:rPr>
                <w:rStyle w:val="HTML"/>
              </w:rPr>
              <w:t>somalia</w:t>
            </w:r>
            <w:r>
              <w:t xml:space="preserve">, </w:t>
            </w:r>
            <w:r>
              <w:rPr>
                <w:rStyle w:val="HTML"/>
              </w:rPr>
              <w:t>south_africa</w:t>
            </w:r>
            <w:r>
              <w:t xml:space="preserve">, </w:t>
            </w:r>
            <w:r>
              <w:rPr>
                <w:rStyle w:val="HTML"/>
              </w:rPr>
              <w:t>south_korea</w:t>
            </w:r>
            <w:r>
              <w:t xml:space="preserve">, </w:t>
            </w:r>
            <w:r>
              <w:rPr>
                <w:rStyle w:val="HTML"/>
              </w:rPr>
              <w:t>south_sudan</w:t>
            </w:r>
            <w:r>
              <w:t xml:space="preserve">, </w:t>
            </w:r>
            <w:r>
              <w:rPr>
                <w:rStyle w:val="HTML"/>
              </w:rPr>
              <w:t>spain</w:t>
            </w:r>
            <w:r>
              <w:t xml:space="preserve">, </w:t>
            </w:r>
            <w:r>
              <w:rPr>
                <w:rStyle w:val="HTML"/>
              </w:rPr>
              <w:t>sri_lanka</w:t>
            </w:r>
            <w:r>
              <w:t xml:space="preserve">, </w:t>
            </w:r>
            <w:r>
              <w:rPr>
                <w:rStyle w:val="HTML"/>
              </w:rPr>
              <w:t>st_kitts_and_nevis</w:t>
            </w:r>
            <w:r>
              <w:t xml:space="preserve">, </w:t>
            </w:r>
            <w:r>
              <w:rPr>
                <w:rStyle w:val="HTML"/>
              </w:rPr>
              <w:t>st_lucia</w:t>
            </w:r>
            <w:r>
              <w:t xml:space="preserve">, </w:t>
            </w:r>
            <w:r>
              <w:rPr>
                <w:rStyle w:val="HTML"/>
              </w:rPr>
              <w:t>sudan</w:t>
            </w:r>
            <w:r>
              <w:t xml:space="preserve">, </w:t>
            </w:r>
            <w:r>
              <w:rPr>
                <w:rStyle w:val="HTML"/>
              </w:rPr>
              <w:t>suriname</w:t>
            </w:r>
            <w:r>
              <w:t xml:space="preserve">, </w:t>
            </w:r>
            <w:r>
              <w:rPr>
                <w:rStyle w:val="HTML"/>
              </w:rPr>
              <w:t>swaziland</w:t>
            </w:r>
            <w:r>
              <w:t xml:space="preserve">, </w:t>
            </w:r>
            <w:r>
              <w:rPr>
                <w:rStyle w:val="HTML"/>
              </w:rPr>
              <w:t>sweden</w:t>
            </w:r>
            <w:r>
              <w:t xml:space="preserve">, </w:t>
            </w:r>
            <w:r>
              <w:rPr>
                <w:rStyle w:val="HTML"/>
              </w:rPr>
              <w:t>switzerland</w:t>
            </w:r>
            <w:r>
              <w:t xml:space="preserve">, </w:t>
            </w:r>
            <w:r>
              <w:rPr>
                <w:rStyle w:val="HTML"/>
              </w:rPr>
              <w:t>syria</w:t>
            </w:r>
            <w:r>
              <w:t xml:space="preserve">, </w:t>
            </w:r>
            <w:r>
              <w:rPr>
                <w:rStyle w:val="HTML"/>
              </w:rPr>
              <w:t>taiwan</w:t>
            </w:r>
            <w:r>
              <w:t xml:space="preserve">, </w:t>
            </w:r>
            <w:r>
              <w:rPr>
                <w:rStyle w:val="HTML"/>
              </w:rPr>
              <w:t>tajikistan</w:t>
            </w:r>
            <w:r>
              <w:t xml:space="preserve">, </w:t>
            </w:r>
            <w:r>
              <w:rPr>
                <w:rStyle w:val="HTML"/>
              </w:rPr>
              <w:t>tanzania</w:t>
            </w:r>
            <w:r>
              <w:t xml:space="preserve">, </w:t>
            </w:r>
            <w:r>
              <w:rPr>
                <w:rStyle w:val="HTML"/>
              </w:rPr>
              <w:t>thailand</w:t>
            </w:r>
            <w:r>
              <w:t xml:space="preserve">, </w:t>
            </w:r>
            <w:r>
              <w:rPr>
                <w:rStyle w:val="HTML"/>
              </w:rPr>
              <w:t>togo</w:t>
            </w:r>
            <w:r>
              <w:t xml:space="preserve">, </w:t>
            </w:r>
            <w:r>
              <w:rPr>
                <w:rStyle w:val="HTML"/>
              </w:rPr>
              <w:t>tonga</w:t>
            </w:r>
            <w:r>
              <w:t xml:space="preserve">, </w:t>
            </w:r>
            <w:r>
              <w:rPr>
                <w:rStyle w:val="HTML"/>
              </w:rPr>
              <w:t>trinidad_and_tobago</w:t>
            </w:r>
            <w:r>
              <w:t xml:space="preserve">, </w:t>
            </w:r>
            <w:r>
              <w:rPr>
                <w:rStyle w:val="HTML"/>
              </w:rPr>
              <w:t>tunisia</w:t>
            </w:r>
            <w:r>
              <w:t xml:space="preserve">, </w:t>
            </w:r>
            <w:r>
              <w:rPr>
                <w:rStyle w:val="HTML"/>
              </w:rPr>
              <w:t>turkey</w:t>
            </w:r>
            <w:r>
              <w:t xml:space="preserve">, </w:t>
            </w:r>
            <w:r>
              <w:rPr>
                <w:rStyle w:val="HTML"/>
              </w:rPr>
              <w:t>turkmenistan</w:t>
            </w:r>
            <w:r>
              <w:t xml:space="preserve">, </w:t>
            </w:r>
            <w:r>
              <w:rPr>
                <w:rStyle w:val="HTML"/>
              </w:rPr>
              <w:t>uganda</w:t>
            </w:r>
            <w:r>
              <w:t xml:space="preserve">, </w:t>
            </w:r>
            <w:r>
              <w:rPr>
                <w:rStyle w:val="HTML"/>
              </w:rPr>
              <w:t>ukraine</w:t>
            </w:r>
            <w:r>
              <w:t xml:space="preserve">, </w:t>
            </w:r>
            <w:r>
              <w:rPr>
                <w:rStyle w:val="HTML"/>
              </w:rPr>
              <w:t>united_arab_emirates</w:t>
            </w:r>
            <w:r>
              <w:t xml:space="preserve">, </w:t>
            </w:r>
            <w:r>
              <w:rPr>
                <w:rStyle w:val="HTML"/>
              </w:rPr>
              <w:t>united_kingdom</w:t>
            </w:r>
            <w:r>
              <w:t xml:space="preserve">, </w:t>
            </w:r>
            <w:r>
              <w:rPr>
                <w:rStyle w:val="HTML"/>
              </w:rPr>
              <w:t>united_states</w:t>
            </w:r>
            <w:r>
              <w:t xml:space="preserve">, </w:t>
            </w:r>
            <w:r>
              <w:rPr>
                <w:rStyle w:val="HTML"/>
              </w:rPr>
              <w:t>uruguay</w:t>
            </w:r>
            <w:r>
              <w:t xml:space="preserve">, </w:t>
            </w:r>
            <w:r>
              <w:rPr>
                <w:rStyle w:val="HTML"/>
              </w:rPr>
              <w:t>uzbekistan</w:t>
            </w:r>
            <w:r>
              <w:t xml:space="preserve">, </w:t>
            </w:r>
            <w:r>
              <w:rPr>
                <w:rStyle w:val="HTML"/>
              </w:rPr>
              <w:t>vanuatu</w:t>
            </w:r>
            <w:r>
              <w:t xml:space="preserve">, </w:t>
            </w:r>
            <w:r>
              <w:rPr>
                <w:rStyle w:val="HTML"/>
              </w:rPr>
              <w:t>venezuela</w:t>
            </w:r>
            <w:r>
              <w:t xml:space="preserve">, </w:t>
            </w:r>
            <w:r>
              <w:rPr>
                <w:rStyle w:val="HTML"/>
              </w:rPr>
              <w:t>vietnam</w:t>
            </w:r>
            <w:r>
              <w:t xml:space="preserve">, </w:t>
            </w:r>
            <w:r>
              <w:rPr>
                <w:rStyle w:val="HTML"/>
              </w:rPr>
              <w:t>world</w:t>
            </w:r>
            <w:r>
              <w:t xml:space="preserve">, </w:t>
            </w:r>
            <w:r>
              <w:rPr>
                <w:rStyle w:val="HTML"/>
              </w:rPr>
              <w:t>yemen</w:t>
            </w:r>
            <w:r>
              <w:t xml:space="preserve">, </w:t>
            </w:r>
            <w:r>
              <w:rPr>
                <w:rStyle w:val="HTML"/>
              </w:rPr>
              <w:t>zambia</w:t>
            </w:r>
            <w:r>
              <w:t xml:space="preserve">, </w:t>
            </w:r>
            <w:r>
              <w:rPr>
                <w:rStyle w:val="HTML"/>
              </w:rPr>
              <w:t>zimbabwe</w:t>
            </w:r>
          </w:p>
        </w:tc>
      </w:tr>
      <w:tr w:rsidR="00000000">
        <w:trPr>
          <w:divId w:val="175387555"/>
          <w:tblCellSpacing w:w="15" w:type="dxa"/>
        </w:trPr>
        <w:tc>
          <w:tcPr>
            <w:tcW w:w="0" w:type="auto"/>
            <w:vAlign w:val="center"/>
            <w:hideMark/>
          </w:tcPr>
          <w:p w:rsidR="00000000" w:rsidRDefault="00000000">
            <w:r>
              <w:t>importance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Level of importance </w:t>
            </w:r>
            <w:r>
              <w:br/>
            </w:r>
            <w:r>
              <w:rPr>
                <w:rStyle w:val="HTML"/>
              </w:rPr>
              <w:t>1</w:t>
            </w:r>
            <w:r>
              <w:t xml:space="preserve">: low </w:t>
            </w:r>
            <w:r>
              <w:br/>
            </w:r>
            <w:r>
              <w:rPr>
                <w:rStyle w:val="HTML"/>
              </w:rPr>
              <w:t>2</w:t>
            </w:r>
            <w:r>
              <w:t xml:space="preserve">: medium </w:t>
            </w:r>
            <w:r>
              <w:br/>
            </w:r>
            <w:r>
              <w:rPr>
                <w:rStyle w:val="HTML"/>
              </w:rPr>
              <w:t>3</w:t>
            </w:r>
            <w:r>
              <w:t>: high</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Pagination of data to return records newer than the requested ts based on the date parameter. Unix timestamp format in milliseconds.</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Pagination of data to return records earlier than the requested ts based on the date parameter. Unix timestamp format in milliseconds. The default is the timestamp of the request moment.</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Number of results per request. The maximum is 100. The default is 100.</w:t>
            </w:r>
          </w:p>
        </w:tc>
      </w:tr>
    </w:tbl>
    <w:p w:rsidR="00000000" w:rsidRDefault="00000000">
      <w:pPr>
        <w:pStyle w:val="a5"/>
        <w:ind w:left="720" w:right="720"/>
        <w:divId w:val="804468641"/>
      </w:pPr>
      <w:r>
        <w:t>Response Example</w:t>
      </w:r>
    </w:p>
    <w:p w:rsidR="00000000" w:rsidRDefault="00000000">
      <w:pPr>
        <w:pStyle w:val="HTML0"/>
        <w:divId w:val="1168011962"/>
        <w:rPr>
          <w:rStyle w:val="w"/>
        </w:rPr>
      </w:pPr>
      <w:r>
        <w:rPr>
          <w:rStyle w:val="p"/>
        </w:rPr>
        <w:t>{</w:t>
      </w:r>
    </w:p>
    <w:p w:rsidR="00000000" w:rsidRDefault="00000000">
      <w:pPr>
        <w:pStyle w:val="HTML0"/>
        <w:divId w:val="1168011962"/>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168011962"/>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168011962"/>
        <w:rPr>
          <w:rStyle w:val="w"/>
        </w:rPr>
      </w:pPr>
      <w:r>
        <w:rPr>
          <w:rStyle w:val="w"/>
        </w:rPr>
        <w:t xml:space="preserve">        </w:t>
      </w:r>
      <w:r>
        <w:rPr>
          <w:rStyle w:val="p"/>
        </w:rPr>
        <w:t>{</w:t>
      </w:r>
    </w:p>
    <w:p w:rsidR="00000000" w:rsidRDefault="00000000">
      <w:pPr>
        <w:pStyle w:val="HTML0"/>
        <w:divId w:val="1168011962"/>
        <w:rPr>
          <w:rStyle w:val="w"/>
        </w:rPr>
      </w:pPr>
      <w:r>
        <w:rPr>
          <w:rStyle w:val="w"/>
        </w:rPr>
        <w:t xml:space="preserve">            </w:t>
      </w:r>
      <w:r>
        <w:rPr>
          <w:rStyle w:val="nl"/>
        </w:rPr>
        <w:t>"actual"</w:t>
      </w:r>
      <w:r>
        <w:rPr>
          <w:rStyle w:val="p"/>
        </w:rPr>
        <w:t>:</w:t>
      </w:r>
      <w:r>
        <w:rPr>
          <w:rStyle w:val="w"/>
        </w:rPr>
        <w:t xml:space="preserve"> </w:t>
      </w:r>
      <w:r>
        <w:rPr>
          <w:rStyle w:val="s2"/>
        </w:rPr>
        <w:t>"7.8%"</w:t>
      </w:r>
      <w:r>
        <w:rPr>
          <w:rStyle w:val="p"/>
        </w:rPr>
        <w:t>,</w:t>
      </w:r>
    </w:p>
    <w:p w:rsidR="00000000" w:rsidRDefault="00000000">
      <w:pPr>
        <w:pStyle w:val="HTML0"/>
        <w:divId w:val="1168011962"/>
        <w:rPr>
          <w:rStyle w:val="w"/>
        </w:rPr>
      </w:pPr>
      <w:r>
        <w:rPr>
          <w:rStyle w:val="w"/>
        </w:rPr>
        <w:t xml:space="preserve">            </w:t>
      </w:r>
      <w:r>
        <w:rPr>
          <w:rStyle w:val="nl"/>
        </w:rPr>
        <w:t>"calendarId"</w:t>
      </w:r>
      <w:r>
        <w:rPr>
          <w:rStyle w:val="p"/>
        </w:rPr>
        <w:t>:</w:t>
      </w:r>
      <w:r>
        <w:rPr>
          <w:rStyle w:val="w"/>
        </w:rPr>
        <w:t xml:space="preserve"> </w:t>
      </w:r>
      <w:r>
        <w:rPr>
          <w:rStyle w:val="s2"/>
        </w:rPr>
        <w:t>"330631"</w:t>
      </w:r>
      <w:r>
        <w:rPr>
          <w:rStyle w:val="p"/>
        </w:rPr>
        <w:t>,</w:t>
      </w:r>
    </w:p>
    <w:p w:rsidR="00000000" w:rsidRDefault="00000000">
      <w:pPr>
        <w:pStyle w:val="HTML0"/>
        <w:divId w:val="1168011962"/>
        <w:rPr>
          <w:rStyle w:val="w"/>
        </w:rPr>
      </w:pPr>
      <w:r>
        <w:rPr>
          <w:rStyle w:val="w"/>
        </w:rPr>
        <w:t xml:space="preserve">            </w:t>
      </w:r>
      <w:r>
        <w:rPr>
          <w:rStyle w:val="nl"/>
        </w:rPr>
        <w:t>"category"</w:t>
      </w:r>
      <w:r>
        <w:rPr>
          <w:rStyle w:val="p"/>
        </w:rPr>
        <w:t>:</w:t>
      </w:r>
      <w:r>
        <w:rPr>
          <w:rStyle w:val="w"/>
        </w:rPr>
        <w:t xml:space="preserve"> </w:t>
      </w:r>
      <w:r>
        <w:rPr>
          <w:rStyle w:val="s2"/>
        </w:rPr>
        <w:t>"Harmonised Inflation Rate YoY"</w:t>
      </w:r>
      <w:r>
        <w:rPr>
          <w:rStyle w:val="p"/>
        </w:rPr>
        <w:t>,</w:t>
      </w:r>
    </w:p>
    <w:p w:rsidR="00000000" w:rsidRDefault="00000000">
      <w:pPr>
        <w:pStyle w:val="HTML0"/>
        <w:divId w:val="1168011962"/>
        <w:rPr>
          <w:rStyle w:val="w"/>
        </w:rPr>
      </w:pPr>
      <w:r>
        <w:rPr>
          <w:rStyle w:val="w"/>
        </w:rPr>
        <w:t xml:space="preserve">            </w:t>
      </w:r>
      <w:r>
        <w:rPr>
          <w:rStyle w:val="nl"/>
        </w:rPr>
        <w:t>"ccy"</w:t>
      </w:r>
      <w:r>
        <w:rPr>
          <w:rStyle w:val="p"/>
        </w:rPr>
        <w:t>:</w:t>
      </w:r>
      <w:r>
        <w:rPr>
          <w:rStyle w:val="w"/>
        </w:rPr>
        <w:t xml:space="preserve"> </w:t>
      </w:r>
      <w:r>
        <w:rPr>
          <w:rStyle w:val="s2"/>
        </w:rPr>
        <w:t>""</w:t>
      </w:r>
      <w:r>
        <w:rPr>
          <w:rStyle w:val="p"/>
        </w:rPr>
        <w:t>,</w:t>
      </w:r>
    </w:p>
    <w:p w:rsidR="00000000" w:rsidRDefault="00000000">
      <w:pPr>
        <w:pStyle w:val="HTML0"/>
        <w:divId w:val="1168011962"/>
        <w:rPr>
          <w:rStyle w:val="w"/>
        </w:rPr>
      </w:pPr>
      <w:r>
        <w:rPr>
          <w:rStyle w:val="w"/>
        </w:rPr>
        <w:t xml:space="preserve">            </w:t>
      </w:r>
      <w:r>
        <w:rPr>
          <w:rStyle w:val="nl"/>
        </w:rPr>
        <w:t>"date"</w:t>
      </w:r>
      <w:r>
        <w:rPr>
          <w:rStyle w:val="p"/>
        </w:rPr>
        <w:t>:</w:t>
      </w:r>
      <w:r>
        <w:rPr>
          <w:rStyle w:val="w"/>
        </w:rPr>
        <w:t xml:space="preserve"> </w:t>
      </w:r>
      <w:r>
        <w:rPr>
          <w:rStyle w:val="s2"/>
        </w:rPr>
        <w:t>"1700121600000"</w:t>
      </w:r>
      <w:r>
        <w:rPr>
          <w:rStyle w:val="p"/>
        </w:rPr>
        <w:t>,</w:t>
      </w:r>
    </w:p>
    <w:p w:rsidR="00000000" w:rsidRDefault="00000000">
      <w:pPr>
        <w:pStyle w:val="HTML0"/>
        <w:divId w:val="1168011962"/>
        <w:rPr>
          <w:rStyle w:val="w"/>
        </w:rPr>
      </w:pPr>
      <w:r>
        <w:rPr>
          <w:rStyle w:val="w"/>
        </w:rPr>
        <w:t xml:space="preserve">            </w:t>
      </w:r>
      <w:r>
        <w:rPr>
          <w:rStyle w:val="nl"/>
        </w:rPr>
        <w:t>"dateSpan"</w:t>
      </w:r>
      <w:r>
        <w:rPr>
          <w:rStyle w:val="p"/>
        </w:rPr>
        <w:t>:</w:t>
      </w:r>
      <w:r>
        <w:rPr>
          <w:rStyle w:val="w"/>
        </w:rPr>
        <w:t xml:space="preserve"> </w:t>
      </w:r>
      <w:r>
        <w:rPr>
          <w:rStyle w:val="s2"/>
        </w:rPr>
        <w:t>"0"</w:t>
      </w:r>
      <w:r>
        <w:rPr>
          <w:rStyle w:val="p"/>
        </w:rPr>
        <w:t>,</w:t>
      </w:r>
    </w:p>
    <w:p w:rsidR="00000000" w:rsidRDefault="00000000">
      <w:pPr>
        <w:pStyle w:val="HTML0"/>
        <w:divId w:val="1168011962"/>
        <w:rPr>
          <w:rStyle w:val="w"/>
        </w:rPr>
      </w:pPr>
      <w:r>
        <w:rPr>
          <w:rStyle w:val="w"/>
        </w:rPr>
        <w:t xml:space="preserve">            </w:t>
      </w:r>
      <w:r>
        <w:rPr>
          <w:rStyle w:val="nl"/>
        </w:rPr>
        <w:t>"event"</w:t>
      </w:r>
      <w:r>
        <w:rPr>
          <w:rStyle w:val="p"/>
        </w:rPr>
        <w:t>:</w:t>
      </w:r>
      <w:r>
        <w:rPr>
          <w:rStyle w:val="w"/>
        </w:rPr>
        <w:t xml:space="preserve"> </w:t>
      </w:r>
      <w:r>
        <w:rPr>
          <w:rStyle w:val="s2"/>
        </w:rPr>
        <w:t>"Harmonised Inflation Rate YoY"</w:t>
      </w:r>
      <w:r>
        <w:rPr>
          <w:rStyle w:val="p"/>
        </w:rPr>
        <w:t>,</w:t>
      </w:r>
    </w:p>
    <w:p w:rsidR="00000000" w:rsidRDefault="00000000">
      <w:pPr>
        <w:pStyle w:val="HTML0"/>
        <w:divId w:val="1168011962"/>
        <w:rPr>
          <w:rStyle w:val="w"/>
        </w:rPr>
      </w:pPr>
      <w:r>
        <w:rPr>
          <w:rStyle w:val="w"/>
        </w:rPr>
        <w:t xml:space="preserve">            </w:t>
      </w:r>
      <w:r>
        <w:rPr>
          <w:rStyle w:val="nl"/>
        </w:rPr>
        <w:t>"forecast"</w:t>
      </w:r>
      <w:r>
        <w:rPr>
          <w:rStyle w:val="p"/>
        </w:rPr>
        <w:t>:</w:t>
      </w:r>
      <w:r>
        <w:rPr>
          <w:rStyle w:val="w"/>
        </w:rPr>
        <w:t xml:space="preserve"> </w:t>
      </w:r>
      <w:r>
        <w:rPr>
          <w:rStyle w:val="s2"/>
        </w:rPr>
        <w:t>"7.8%"</w:t>
      </w:r>
      <w:r>
        <w:rPr>
          <w:rStyle w:val="p"/>
        </w:rPr>
        <w:t>,</w:t>
      </w:r>
    </w:p>
    <w:p w:rsidR="00000000" w:rsidRDefault="00000000">
      <w:pPr>
        <w:pStyle w:val="HTML0"/>
        <w:divId w:val="1168011962"/>
        <w:rPr>
          <w:rStyle w:val="w"/>
        </w:rPr>
      </w:pPr>
      <w:r>
        <w:rPr>
          <w:rStyle w:val="w"/>
        </w:rPr>
        <w:t xml:space="preserve">            </w:t>
      </w:r>
      <w:r>
        <w:rPr>
          <w:rStyle w:val="nl"/>
        </w:rPr>
        <w:t>"importance"</w:t>
      </w:r>
      <w:r>
        <w:rPr>
          <w:rStyle w:val="p"/>
        </w:rPr>
        <w:t>:</w:t>
      </w:r>
      <w:r>
        <w:rPr>
          <w:rStyle w:val="w"/>
        </w:rPr>
        <w:t xml:space="preserve"> </w:t>
      </w:r>
      <w:r>
        <w:rPr>
          <w:rStyle w:val="s2"/>
        </w:rPr>
        <w:t>"1"</w:t>
      </w:r>
      <w:r>
        <w:rPr>
          <w:rStyle w:val="p"/>
        </w:rPr>
        <w:t>,</w:t>
      </w:r>
    </w:p>
    <w:p w:rsidR="00000000" w:rsidRDefault="00000000">
      <w:pPr>
        <w:pStyle w:val="HTML0"/>
        <w:divId w:val="1168011962"/>
        <w:rPr>
          <w:rStyle w:val="w"/>
        </w:rPr>
      </w:pPr>
      <w:r>
        <w:rPr>
          <w:rStyle w:val="w"/>
        </w:rPr>
        <w:t xml:space="preserve">            </w:t>
      </w:r>
      <w:r>
        <w:rPr>
          <w:rStyle w:val="nl"/>
        </w:rPr>
        <w:t>"prevInitial"</w:t>
      </w:r>
      <w:r>
        <w:rPr>
          <w:rStyle w:val="p"/>
        </w:rPr>
        <w:t>:</w:t>
      </w:r>
      <w:r>
        <w:rPr>
          <w:rStyle w:val="w"/>
        </w:rPr>
        <w:t xml:space="preserve"> </w:t>
      </w:r>
      <w:r>
        <w:rPr>
          <w:rStyle w:val="s2"/>
        </w:rPr>
        <w:t>""</w:t>
      </w:r>
      <w:r>
        <w:rPr>
          <w:rStyle w:val="p"/>
        </w:rPr>
        <w:t>,</w:t>
      </w:r>
    </w:p>
    <w:p w:rsidR="00000000" w:rsidRDefault="00000000">
      <w:pPr>
        <w:pStyle w:val="HTML0"/>
        <w:divId w:val="1168011962"/>
        <w:rPr>
          <w:rStyle w:val="w"/>
        </w:rPr>
      </w:pPr>
      <w:r>
        <w:rPr>
          <w:rStyle w:val="w"/>
        </w:rPr>
        <w:t xml:space="preserve">            </w:t>
      </w:r>
      <w:r>
        <w:rPr>
          <w:rStyle w:val="nl"/>
        </w:rPr>
        <w:t>"previous"</w:t>
      </w:r>
      <w:r>
        <w:rPr>
          <w:rStyle w:val="p"/>
        </w:rPr>
        <w:t>:</w:t>
      </w:r>
      <w:r>
        <w:rPr>
          <w:rStyle w:val="w"/>
        </w:rPr>
        <w:t xml:space="preserve"> </w:t>
      </w:r>
      <w:r>
        <w:rPr>
          <w:rStyle w:val="s2"/>
        </w:rPr>
        <w:t>"9%"</w:t>
      </w:r>
      <w:r>
        <w:rPr>
          <w:rStyle w:val="p"/>
        </w:rPr>
        <w:t>,</w:t>
      </w:r>
    </w:p>
    <w:p w:rsidR="00000000" w:rsidRDefault="00000000">
      <w:pPr>
        <w:pStyle w:val="HTML0"/>
        <w:divId w:val="1168011962"/>
        <w:rPr>
          <w:rStyle w:val="w"/>
        </w:rPr>
      </w:pPr>
      <w:r>
        <w:rPr>
          <w:rStyle w:val="w"/>
        </w:rPr>
        <w:t xml:space="preserve">            </w:t>
      </w:r>
      <w:r>
        <w:rPr>
          <w:rStyle w:val="nl"/>
        </w:rPr>
        <w:t>"refDate"</w:t>
      </w:r>
      <w:r>
        <w:rPr>
          <w:rStyle w:val="p"/>
        </w:rPr>
        <w:t>:</w:t>
      </w:r>
      <w:r>
        <w:rPr>
          <w:rStyle w:val="w"/>
        </w:rPr>
        <w:t xml:space="preserve"> </w:t>
      </w:r>
      <w:r>
        <w:rPr>
          <w:rStyle w:val="s2"/>
        </w:rPr>
        <w:t>"1698710400000"</w:t>
      </w:r>
      <w:r>
        <w:rPr>
          <w:rStyle w:val="p"/>
        </w:rPr>
        <w:t>,</w:t>
      </w:r>
    </w:p>
    <w:p w:rsidR="00000000" w:rsidRDefault="00000000">
      <w:pPr>
        <w:pStyle w:val="HTML0"/>
        <w:divId w:val="1168011962"/>
        <w:rPr>
          <w:rStyle w:val="w"/>
        </w:rPr>
      </w:pPr>
      <w:r>
        <w:rPr>
          <w:rStyle w:val="w"/>
        </w:rPr>
        <w:t xml:space="preserve">            </w:t>
      </w:r>
      <w:r>
        <w:rPr>
          <w:rStyle w:val="nl"/>
        </w:rPr>
        <w:t>"region"</w:t>
      </w:r>
      <w:r>
        <w:rPr>
          <w:rStyle w:val="p"/>
        </w:rPr>
        <w:t>:</w:t>
      </w:r>
      <w:r>
        <w:rPr>
          <w:rStyle w:val="w"/>
        </w:rPr>
        <w:t xml:space="preserve"> </w:t>
      </w:r>
      <w:r>
        <w:rPr>
          <w:rStyle w:val="s2"/>
        </w:rPr>
        <w:t>"Slovakia"</w:t>
      </w:r>
      <w:r>
        <w:rPr>
          <w:rStyle w:val="p"/>
        </w:rPr>
        <w:t>,</w:t>
      </w:r>
    </w:p>
    <w:p w:rsidR="00000000" w:rsidRDefault="00000000">
      <w:pPr>
        <w:pStyle w:val="HTML0"/>
        <w:divId w:val="1168011962"/>
        <w:rPr>
          <w:rStyle w:val="w"/>
        </w:rPr>
      </w:pPr>
      <w:r>
        <w:rPr>
          <w:rStyle w:val="w"/>
        </w:rPr>
        <w:t xml:space="preserve">            </w:t>
      </w:r>
      <w:r>
        <w:rPr>
          <w:rStyle w:val="nl"/>
        </w:rPr>
        <w:t>"uTime"</w:t>
      </w:r>
      <w:r>
        <w:rPr>
          <w:rStyle w:val="p"/>
        </w:rPr>
        <w:t>:</w:t>
      </w:r>
      <w:r>
        <w:rPr>
          <w:rStyle w:val="w"/>
        </w:rPr>
        <w:t xml:space="preserve"> </w:t>
      </w:r>
      <w:r>
        <w:rPr>
          <w:rStyle w:val="s2"/>
        </w:rPr>
        <w:t>"1700121605007"</w:t>
      </w:r>
      <w:r>
        <w:rPr>
          <w:rStyle w:val="p"/>
        </w:rPr>
        <w:t>,</w:t>
      </w:r>
    </w:p>
    <w:p w:rsidR="00000000" w:rsidRDefault="00000000">
      <w:pPr>
        <w:pStyle w:val="HTML0"/>
        <w:divId w:val="1168011962"/>
        <w:rPr>
          <w:rStyle w:val="w"/>
        </w:rPr>
      </w:pPr>
      <w:r>
        <w:rPr>
          <w:rStyle w:val="w"/>
        </w:rPr>
        <w:t xml:space="preserve">            </w:t>
      </w:r>
      <w:r>
        <w:rPr>
          <w:rStyle w:val="nl"/>
        </w:rPr>
        <w:t>"unit"</w:t>
      </w:r>
      <w:r>
        <w:rPr>
          <w:rStyle w:val="p"/>
        </w:rPr>
        <w:t>:</w:t>
      </w:r>
      <w:r>
        <w:rPr>
          <w:rStyle w:val="w"/>
        </w:rPr>
        <w:t xml:space="preserve"> </w:t>
      </w:r>
      <w:r>
        <w:rPr>
          <w:rStyle w:val="s2"/>
        </w:rPr>
        <w:t>"%"</w:t>
      </w:r>
    </w:p>
    <w:p w:rsidR="00000000" w:rsidRDefault="00000000">
      <w:pPr>
        <w:pStyle w:val="HTML0"/>
        <w:divId w:val="1168011962"/>
        <w:rPr>
          <w:rStyle w:val="w"/>
        </w:rPr>
      </w:pPr>
      <w:r>
        <w:rPr>
          <w:rStyle w:val="w"/>
        </w:rPr>
        <w:t xml:space="preserve">        </w:t>
      </w:r>
      <w:r>
        <w:rPr>
          <w:rStyle w:val="p"/>
        </w:rPr>
        <w:t>}</w:t>
      </w:r>
    </w:p>
    <w:p w:rsidR="00000000" w:rsidRDefault="00000000">
      <w:pPr>
        <w:pStyle w:val="HTML0"/>
        <w:divId w:val="1168011962"/>
        <w:rPr>
          <w:rStyle w:val="w"/>
        </w:rPr>
      </w:pPr>
      <w:r>
        <w:rPr>
          <w:rStyle w:val="w"/>
        </w:rPr>
        <w:t xml:space="preserve">    </w:t>
      </w:r>
      <w:r>
        <w:rPr>
          <w:rStyle w:val="p"/>
        </w:rPr>
        <w:t>],</w:t>
      </w:r>
    </w:p>
    <w:p w:rsidR="00000000" w:rsidRDefault="00000000">
      <w:pPr>
        <w:pStyle w:val="HTML0"/>
        <w:divId w:val="1168011962"/>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168011962"/>
        <w:rPr>
          <w:rStyle w:val="w"/>
        </w:rPr>
      </w:pPr>
      <w:r>
        <w:rPr>
          <w:rStyle w:val="p"/>
        </w:rPr>
        <w:t>}</w:t>
      </w:r>
    </w:p>
    <w:p w:rsidR="00000000" w:rsidRDefault="00000000">
      <w:pPr>
        <w:pStyle w:val="HTML0"/>
        <w:divId w:val="1168011962"/>
        <w:rPr>
          <w:rStyle w:val="w"/>
        </w:rPr>
      </w:pP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6131"/>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calendarId</w:t>
            </w:r>
          </w:p>
        </w:tc>
        <w:tc>
          <w:tcPr>
            <w:tcW w:w="0" w:type="auto"/>
            <w:vAlign w:val="center"/>
            <w:hideMark/>
          </w:tcPr>
          <w:p w:rsidR="00000000" w:rsidRDefault="00000000">
            <w:r>
              <w:t>string</w:t>
            </w:r>
          </w:p>
        </w:tc>
        <w:tc>
          <w:tcPr>
            <w:tcW w:w="0" w:type="auto"/>
            <w:vAlign w:val="center"/>
            <w:hideMark/>
          </w:tcPr>
          <w:p w:rsidR="00000000" w:rsidRDefault="00000000">
            <w:r>
              <w:t>Calendar ID</w:t>
            </w:r>
          </w:p>
        </w:tc>
      </w:tr>
      <w:tr w:rsidR="00000000">
        <w:trPr>
          <w:divId w:val="175387555"/>
          <w:tblCellSpacing w:w="15" w:type="dxa"/>
        </w:trPr>
        <w:tc>
          <w:tcPr>
            <w:tcW w:w="0" w:type="auto"/>
            <w:vAlign w:val="center"/>
            <w:hideMark/>
          </w:tcPr>
          <w:p w:rsidR="00000000" w:rsidRDefault="00000000">
            <w:r>
              <w:t>date</w:t>
            </w:r>
          </w:p>
        </w:tc>
        <w:tc>
          <w:tcPr>
            <w:tcW w:w="0" w:type="auto"/>
            <w:vAlign w:val="center"/>
            <w:hideMark/>
          </w:tcPr>
          <w:p w:rsidR="00000000" w:rsidRDefault="00000000">
            <w:r>
              <w:t>string</w:t>
            </w:r>
          </w:p>
        </w:tc>
        <w:tc>
          <w:tcPr>
            <w:tcW w:w="0" w:type="auto"/>
            <w:vAlign w:val="center"/>
            <w:hideMark/>
          </w:tcPr>
          <w:p w:rsidR="00000000" w:rsidRDefault="00000000">
            <w:r>
              <w:t xml:space="preserve">Estimated release time of the value of actual field, millisecond format of Unix timestamp, e.g. </w:t>
            </w:r>
            <w:r>
              <w:rPr>
                <w:rStyle w:val="HTML"/>
              </w:rPr>
              <w:t>1597026383085</w:t>
            </w:r>
          </w:p>
        </w:tc>
      </w:tr>
      <w:tr w:rsidR="00000000">
        <w:trPr>
          <w:divId w:val="175387555"/>
          <w:tblCellSpacing w:w="15" w:type="dxa"/>
        </w:trPr>
        <w:tc>
          <w:tcPr>
            <w:tcW w:w="0" w:type="auto"/>
            <w:vAlign w:val="center"/>
            <w:hideMark/>
          </w:tcPr>
          <w:p w:rsidR="00000000" w:rsidRDefault="00000000">
            <w:r>
              <w:t>region</w:t>
            </w:r>
          </w:p>
        </w:tc>
        <w:tc>
          <w:tcPr>
            <w:tcW w:w="0" w:type="auto"/>
            <w:vAlign w:val="center"/>
            <w:hideMark/>
          </w:tcPr>
          <w:p w:rsidR="00000000" w:rsidRDefault="00000000">
            <w:r>
              <w:t>string</w:t>
            </w:r>
          </w:p>
        </w:tc>
        <w:tc>
          <w:tcPr>
            <w:tcW w:w="0" w:type="auto"/>
            <w:vAlign w:val="center"/>
            <w:hideMark/>
          </w:tcPr>
          <w:p w:rsidR="00000000" w:rsidRDefault="00000000">
            <w:r>
              <w:t>Country, region or entity</w:t>
            </w:r>
          </w:p>
        </w:tc>
      </w:tr>
      <w:tr w:rsidR="00000000">
        <w:trPr>
          <w:divId w:val="175387555"/>
          <w:tblCellSpacing w:w="15" w:type="dxa"/>
        </w:trPr>
        <w:tc>
          <w:tcPr>
            <w:tcW w:w="0" w:type="auto"/>
            <w:vAlign w:val="center"/>
            <w:hideMark/>
          </w:tcPr>
          <w:p w:rsidR="00000000" w:rsidRDefault="00000000">
            <w:r>
              <w:t>category</w:t>
            </w:r>
          </w:p>
        </w:tc>
        <w:tc>
          <w:tcPr>
            <w:tcW w:w="0" w:type="auto"/>
            <w:vAlign w:val="center"/>
            <w:hideMark/>
          </w:tcPr>
          <w:p w:rsidR="00000000" w:rsidRDefault="00000000">
            <w:r>
              <w:t>string</w:t>
            </w:r>
          </w:p>
        </w:tc>
        <w:tc>
          <w:tcPr>
            <w:tcW w:w="0" w:type="auto"/>
            <w:vAlign w:val="center"/>
            <w:hideMark/>
          </w:tcPr>
          <w:p w:rsidR="00000000" w:rsidRDefault="00000000">
            <w:r>
              <w:t>Category name</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string</w:t>
            </w:r>
          </w:p>
        </w:tc>
        <w:tc>
          <w:tcPr>
            <w:tcW w:w="0" w:type="auto"/>
            <w:vAlign w:val="center"/>
            <w:hideMark/>
          </w:tcPr>
          <w:p w:rsidR="00000000" w:rsidRDefault="00000000">
            <w:r>
              <w:t>Event name</w:t>
            </w:r>
          </w:p>
        </w:tc>
      </w:tr>
      <w:tr w:rsidR="00000000">
        <w:trPr>
          <w:divId w:val="175387555"/>
          <w:tblCellSpacing w:w="15" w:type="dxa"/>
        </w:trPr>
        <w:tc>
          <w:tcPr>
            <w:tcW w:w="0" w:type="auto"/>
            <w:vAlign w:val="center"/>
            <w:hideMark/>
          </w:tcPr>
          <w:p w:rsidR="00000000" w:rsidRDefault="00000000">
            <w:r>
              <w:t>refDate</w:t>
            </w:r>
          </w:p>
        </w:tc>
        <w:tc>
          <w:tcPr>
            <w:tcW w:w="0" w:type="auto"/>
            <w:vAlign w:val="center"/>
            <w:hideMark/>
          </w:tcPr>
          <w:p w:rsidR="00000000" w:rsidRDefault="00000000">
            <w:r>
              <w:t>string</w:t>
            </w:r>
          </w:p>
        </w:tc>
        <w:tc>
          <w:tcPr>
            <w:tcW w:w="0" w:type="auto"/>
            <w:vAlign w:val="center"/>
            <w:hideMark/>
          </w:tcPr>
          <w:p w:rsidR="00000000" w:rsidRDefault="00000000">
            <w:r>
              <w:t>Date for which the datapoint refers to</w:t>
            </w:r>
          </w:p>
        </w:tc>
      </w:tr>
      <w:tr w:rsidR="00000000">
        <w:trPr>
          <w:divId w:val="175387555"/>
          <w:tblCellSpacing w:w="15" w:type="dxa"/>
        </w:trPr>
        <w:tc>
          <w:tcPr>
            <w:tcW w:w="0" w:type="auto"/>
            <w:vAlign w:val="center"/>
            <w:hideMark/>
          </w:tcPr>
          <w:p w:rsidR="00000000" w:rsidRDefault="00000000">
            <w:r>
              <w:t>actual</w:t>
            </w:r>
          </w:p>
        </w:tc>
        <w:tc>
          <w:tcPr>
            <w:tcW w:w="0" w:type="auto"/>
            <w:vAlign w:val="center"/>
            <w:hideMark/>
          </w:tcPr>
          <w:p w:rsidR="00000000" w:rsidRDefault="00000000">
            <w:r>
              <w:t>string</w:t>
            </w:r>
          </w:p>
        </w:tc>
        <w:tc>
          <w:tcPr>
            <w:tcW w:w="0" w:type="auto"/>
            <w:vAlign w:val="center"/>
            <w:hideMark/>
          </w:tcPr>
          <w:p w:rsidR="00000000" w:rsidRDefault="00000000">
            <w:r>
              <w:t>The actual value of this event</w:t>
            </w:r>
          </w:p>
        </w:tc>
      </w:tr>
      <w:tr w:rsidR="00000000">
        <w:trPr>
          <w:divId w:val="175387555"/>
          <w:tblCellSpacing w:w="15" w:type="dxa"/>
        </w:trPr>
        <w:tc>
          <w:tcPr>
            <w:tcW w:w="0" w:type="auto"/>
            <w:vAlign w:val="center"/>
            <w:hideMark/>
          </w:tcPr>
          <w:p w:rsidR="00000000" w:rsidRDefault="00000000">
            <w:r>
              <w:t>previous</w:t>
            </w:r>
          </w:p>
        </w:tc>
        <w:tc>
          <w:tcPr>
            <w:tcW w:w="0" w:type="auto"/>
            <w:vAlign w:val="center"/>
            <w:hideMark/>
          </w:tcPr>
          <w:p w:rsidR="00000000" w:rsidRDefault="00000000">
            <w:r>
              <w:t>string</w:t>
            </w:r>
          </w:p>
        </w:tc>
        <w:tc>
          <w:tcPr>
            <w:tcW w:w="0" w:type="auto"/>
            <w:vAlign w:val="center"/>
            <w:hideMark/>
          </w:tcPr>
          <w:p w:rsidR="00000000" w:rsidRDefault="00000000">
            <w:r>
              <w:t xml:space="preserve">Latest actual value of the previous period </w:t>
            </w:r>
            <w:r>
              <w:br/>
              <w:t>The value will be revised if revision is applicable</w:t>
            </w:r>
          </w:p>
        </w:tc>
      </w:tr>
      <w:tr w:rsidR="00000000">
        <w:trPr>
          <w:divId w:val="175387555"/>
          <w:tblCellSpacing w:w="15" w:type="dxa"/>
        </w:trPr>
        <w:tc>
          <w:tcPr>
            <w:tcW w:w="0" w:type="auto"/>
            <w:vAlign w:val="center"/>
            <w:hideMark/>
          </w:tcPr>
          <w:p w:rsidR="00000000" w:rsidRDefault="00000000">
            <w:r>
              <w:t>forecast</w:t>
            </w:r>
          </w:p>
        </w:tc>
        <w:tc>
          <w:tcPr>
            <w:tcW w:w="0" w:type="auto"/>
            <w:vAlign w:val="center"/>
            <w:hideMark/>
          </w:tcPr>
          <w:p w:rsidR="00000000" w:rsidRDefault="00000000">
            <w:r>
              <w:t>string</w:t>
            </w:r>
          </w:p>
        </w:tc>
        <w:tc>
          <w:tcPr>
            <w:tcW w:w="0" w:type="auto"/>
            <w:vAlign w:val="center"/>
            <w:hideMark/>
          </w:tcPr>
          <w:p w:rsidR="00000000" w:rsidRDefault="00000000">
            <w:r>
              <w:t>Average forecast among a representative group of economists</w:t>
            </w:r>
          </w:p>
        </w:tc>
      </w:tr>
      <w:tr w:rsidR="00000000">
        <w:trPr>
          <w:divId w:val="175387555"/>
          <w:tblCellSpacing w:w="15" w:type="dxa"/>
        </w:trPr>
        <w:tc>
          <w:tcPr>
            <w:tcW w:w="0" w:type="auto"/>
            <w:vAlign w:val="center"/>
            <w:hideMark/>
          </w:tcPr>
          <w:p w:rsidR="00000000" w:rsidRDefault="00000000">
            <w:r>
              <w:t>dateSpan</w:t>
            </w:r>
          </w:p>
        </w:tc>
        <w:tc>
          <w:tcPr>
            <w:tcW w:w="0" w:type="auto"/>
            <w:vAlign w:val="center"/>
            <w:hideMark/>
          </w:tcPr>
          <w:p w:rsidR="00000000" w:rsidRDefault="00000000">
            <w:r>
              <w:t>string</w:t>
            </w:r>
          </w:p>
        </w:tc>
        <w:tc>
          <w:tcPr>
            <w:tcW w:w="0" w:type="auto"/>
            <w:vAlign w:val="center"/>
            <w:hideMark/>
          </w:tcPr>
          <w:p w:rsidR="00000000" w:rsidRDefault="00000000">
            <w:r>
              <w:rPr>
                <w:rStyle w:val="HTML"/>
              </w:rPr>
              <w:t>0</w:t>
            </w:r>
            <w:r>
              <w:t>: The time of the event is known</w:t>
            </w:r>
            <w:r>
              <w:br/>
            </w:r>
            <w:r>
              <w:rPr>
                <w:rStyle w:val="HTML"/>
              </w:rPr>
              <w:t>1</w:t>
            </w:r>
            <w:r>
              <w:t>: we only know the date of the event, the exact time of the event is unknown.</w:t>
            </w:r>
          </w:p>
        </w:tc>
      </w:tr>
      <w:tr w:rsidR="00000000">
        <w:trPr>
          <w:divId w:val="175387555"/>
          <w:tblCellSpacing w:w="15" w:type="dxa"/>
        </w:trPr>
        <w:tc>
          <w:tcPr>
            <w:tcW w:w="0" w:type="auto"/>
            <w:vAlign w:val="center"/>
            <w:hideMark/>
          </w:tcPr>
          <w:p w:rsidR="00000000" w:rsidRDefault="00000000">
            <w:r>
              <w:t>importance</w:t>
            </w:r>
          </w:p>
        </w:tc>
        <w:tc>
          <w:tcPr>
            <w:tcW w:w="0" w:type="auto"/>
            <w:vAlign w:val="center"/>
            <w:hideMark/>
          </w:tcPr>
          <w:p w:rsidR="00000000" w:rsidRDefault="00000000">
            <w:r>
              <w:t>string</w:t>
            </w:r>
          </w:p>
        </w:tc>
        <w:tc>
          <w:tcPr>
            <w:tcW w:w="0" w:type="auto"/>
            <w:vAlign w:val="center"/>
            <w:hideMark/>
          </w:tcPr>
          <w:p w:rsidR="00000000" w:rsidRDefault="00000000">
            <w:r>
              <w:t xml:space="preserve">Level of importance </w:t>
            </w:r>
            <w:r>
              <w:br/>
            </w:r>
            <w:r>
              <w:rPr>
                <w:rStyle w:val="HTML"/>
              </w:rPr>
              <w:t>1</w:t>
            </w:r>
            <w:r>
              <w:t xml:space="preserve">: low </w:t>
            </w:r>
            <w:r>
              <w:br/>
            </w:r>
            <w:r>
              <w:rPr>
                <w:rStyle w:val="HTML"/>
              </w:rPr>
              <w:t>2</w:t>
            </w:r>
            <w:r>
              <w:t xml:space="preserve">: medium </w:t>
            </w:r>
            <w:r>
              <w:br/>
            </w:r>
            <w:r>
              <w:rPr>
                <w:rStyle w:val="HTML"/>
              </w:rPr>
              <w:t>3</w:t>
            </w:r>
            <w:r>
              <w:t>: high</w:t>
            </w:r>
          </w:p>
        </w:tc>
      </w:tr>
      <w:tr w:rsidR="00000000">
        <w:trPr>
          <w:divId w:val="175387555"/>
          <w:tblCellSpacing w:w="15" w:type="dxa"/>
        </w:trPr>
        <w:tc>
          <w:tcPr>
            <w:tcW w:w="0" w:type="auto"/>
            <w:vAlign w:val="center"/>
            <w:hideMark/>
          </w:tcPr>
          <w:p w:rsidR="00000000" w:rsidRDefault="00000000">
            <w:r>
              <w:t>uTime</w:t>
            </w:r>
          </w:p>
        </w:tc>
        <w:tc>
          <w:tcPr>
            <w:tcW w:w="0" w:type="auto"/>
            <w:vAlign w:val="center"/>
            <w:hideMark/>
          </w:tcPr>
          <w:p w:rsidR="00000000" w:rsidRDefault="00000000">
            <w:r>
              <w:t>string</w:t>
            </w:r>
          </w:p>
        </w:tc>
        <w:tc>
          <w:tcPr>
            <w:tcW w:w="0" w:type="auto"/>
            <w:vAlign w:val="center"/>
            <w:hideMark/>
          </w:tcPr>
          <w:p w:rsidR="00000000" w:rsidRDefault="00000000">
            <w:r>
              <w:t xml:space="preserve">Update time of this record, millisecond format of Unix timestamp, e.g. </w:t>
            </w:r>
            <w:r>
              <w:rPr>
                <w:rStyle w:val="HTML"/>
              </w:rPr>
              <w:t>1597026383085</w:t>
            </w:r>
          </w:p>
        </w:tc>
      </w:tr>
      <w:tr w:rsidR="00000000">
        <w:trPr>
          <w:divId w:val="175387555"/>
          <w:tblCellSpacing w:w="15" w:type="dxa"/>
        </w:trPr>
        <w:tc>
          <w:tcPr>
            <w:tcW w:w="0" w:type="auto"/>
            <w:vAlign w:val="center"/>
            <w:hideMark/>
          </w:tcPr>
          <w:p w:rsidR="00000000" w:rsidRDefault="00000000">
            <w:r>
              <w:t>prevInitial</w:t>
            </w:r>
          </w:p>
        </w:tc>
        <w:tc>
          <w:tcPr>
            <w:tcW w:w="0" w:type="auto"/>
            <w:vAlign w:val="center"/>
            <w:hideMark/>
          </w:tcPr>
          <w:p w:rsidR="00000000" w:rsidRDefault="00000000">
            <w:r>
              <w:t>string</w:t>
            </w:r>
          </w:p>
        </w:tc>
        <w:tc>
          <w:tcPr>
            <w:tcW w:w="0" w:type="auto"/>
            <w:vAlign w:val="center"/>
            <w:hideMark/>
          </w:tcPr>
          <w:p w:rsidR="00000000" w:rsidRDefault="00000000">
            <w:r>
              <w:t xml:space="preserve">The initial value of the previous period </w:t>
            </w:r>
            <w:r>
              <w:br/>
              <w:t>Only applicable when revision happens</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Currency of the data</w:t>
            </w:r>
          </w:p>
        </w:tc>
      </w:tr>
      <w:tr w:rsidR="00000000">
        <w:trPr>
          <w:divId w:val="175387555"/>
          <w:tblCellSpacing w:w="15" w:type="dxa"/>
        </w:trPr>
        <w:tc>
          <w:tcPr>
            <w:tcW w:w="0" w:type="auto"/>
            <w:vAlign w:val="center"/>
            <w:hideMark/>
          </w:tcPr>
          <w:p w:rsidR="00000000" w:rsidRDefault="00000000">
            <w:r>
              <w:t>unit</w:t>
            </w:r>
          </w:p>
        </w:tc>
        <w:tc>
          <w:tcPr>
            <w:tcW w:w="0" w:type="auto"/>
            <w:vAlign w:val="center"/>
            <w:hideMark/>
          </w:tcPr>
          <w:p w:rsidR="00000000" w:rsidRDefault="00000000">
            <w:r>
              <w:t>string</w:t>
            </w:r>
          </w:p>
        </w:tc>
        <w:tc>
          <w:tcPr>
            <w:tcW w:w="0" w:type="auto"/>
            <w:vAlign w:val="center"/>
            <w:hideMark/>
          </w:tcPr>
          <w:p w:rsidR="00000000" w:rsidRDefault="00000000">
            <w:r>
              <w:t>Unit of the data</w:t>
            </w:r>
          </w:p>
        </w:tc>
      </w:tr>
    </w:tbl>
    <w:p w:rsidR="00000000" w:rsidRDefault="00000000">
      <w:pPr>
        <w:pStyle w:val="2"/>
        <w:divId w:val="175387555"/>
      </w:pPr>
      <w:r>
        <w:t>WebSocket</w:t>
      </w:r>
    </w:p>
    <w:p w:rsidR="00000000" w:rsidRDefault="00000000">
      <w:pPr>
        <w:pStyle w:val="3"/>
        <w:divId w:val="175387555"/>
      </w:pPr>
      <w:r>
        <w:t>Instruments channel</w:t>
      </w:r>
    </w:p>
    <w:p w:rsidR="00000000" w:rsidRDefault="00000000">
      <w:pPr>
        <w:pStyle w:val="a5"/>
        <w:divId w:val="175387555"/>
      </w:pPr>
      <w:r>
        <w:t>The instruments will be pushed if there is any change to the instrument’s state (such as delivery of FUTURES, exercise of OPTION, listing of new contracts / trading pairs, trading suspension, etc.).</w:t>
      </w:r>
      <w:r>
        <w:br/>
        <w:t xml:space="preserve">(The full instrument list is not pushed since December 28, 2022, </w:t>
      </w:r>
      <w:hyperlink r:id="rId647" w:anchor="2022-12-06" w:history="1">
        <w:r>
          <w:rPr>
            <w:rStyle w:val="a3"/>
          </w:rPr>
          <w:t>you can click here to view details</w:t>
        </w:r>
      </w:hyperlink>
      <w:r>
        <w:t>)</w:t>
      </w:r>
    </w:p>
    <w:p w:rsidR="00000000" w:rsidRDefault="00000000">
      <w:pPr>
        <w:pStyle w:val="4"/>
        <w:divId w:val="175387555"/>
      </w:pPr>
      <w:r>
        <w:t>URL Path</w:t>
      </w:r>
    </w:p>
    <w:p w:rsidR="00000000" w:rsidRDefault="00000000">
      <w:pPr>
        <w:pStyle w:val="a5"/>
        <w:divId w:val="175387555"/>
      </w:pPr>
      <w:r>
        <w:t>/ws/v5/public</w:t>
      </w:r>
    </w:p>
    <w:p w:rsidR="00000000" w:rsidRDefault="00000000">
      <w:pPr>
        <w:pStyle w:val="a5"/>
        <w:ind w:left="720" w:right="720"/>
        <w:divId w:val="769860883"/>
      </w:pPr>
      <w:r>
        <w:t>Request Example</w:t>
      </w:r>
    </w:p>
    <w:p w:rsidR="00000000" w:rsidRDefault="00000000">
      <w:pPr>
        <w:pStyle w:val="HTML0"/>
        <w:divId w:val="1492335277"/>
        <w:rPr>
          <w:rStyle w:val="HTML"/>
        </w:rPr>
      </w:pPr>
      <w:r>
        <w:rPr>
          <w:rStyle w:val="o"/>
        </w:rPr>
        <w:t>{</w:t>
      </w:r>
    </w:p>
    <w:p w:rsidR="00000000" w:rsidRDefault="00000000">
      <w:pPr>
        <w:pStyle w:val="HTML0"/>
        <w:divId w:val="1492335277"/>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1492335277"/>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1492335277"/>
        <w:rPr>
          <w:rStyle w:val="HTML"/>
        </w:rPr>
      </w:pPr>
      <w:r>
        <w:rPr>
          <w:rStyle w:val="HTML"/>
        </w:rPr>
        <w:t xml:space="preserve">    </w:t>
      </w:r>
      <w:r>
        <w:rPr>
          <w:rStyle w:val="o"/>
        </w:rPr>
        <w:t>{</w:t>
      </w:r>
    </w:p>
    <w:p w:rsidR="00000000" w:rsidRDefault="00000000">
      <w:pPr>
        <w:pStyle w:val="HTML0"/>
        <w:divId w:val="1492335277"/>
        <w:rPr>
          <w:rStyle w:val="HTML"/>
        </w:rPr>
      </w:pPr>
      <w:r>
        <w:rPr>
          <w:rStyle w:val="HTML"/>
        </w:rPr>
        <w:t xml:space="preserve">      </w:t>
      </w:r>
      <w:r>
        <w:rPr>
          <w:rStyle w:val="s2"/>
        </w:rPr>
        <w:t>"channel"</w:t>
      </w:r>
      <w:r>
        <w:rPr>
          <w:rStyle w:val="HTML"/>
        </w:rPr>
        <w:t xml:space="preserve">: </w:t>
      </w:r>
      <w:r>
        <w:rPr>
          <w:rStyle w:val="s2"/>
        </w:rPr>
        <w:t>"instruments"</w:t>
      </w:r>
      <w:r>
        <w:rPr>
          <w:rStyle w:val="HTML"/>
        </w:rPr>
        <w:t>,</w:t>
      </w:r>
    </w:p>
    <w:p w:rsidR="00000000" w:rsidRDefault="00000000">
      <w:pPr>
        <w:pStyle w:val="HTML0"/>
        <w:divId w:val="1492335277"/>
        <w:rPr>
          <w:rStyle w:val="HTML"/>
        </w:rPr>
      </w:pPr>
      <w:r>
        <w:rPr>
          <w:rStyle w:val="HTML"/>
        </w:rPr>
        <w:t xml:space="preserve">      </w:t>
      </w:r>
      <w:r>
        <w:rPr>
          <w:rStyle w:val="s2"/>
        </w:rPr>
        <w:t>"instType"</w:t>
      </w:r>
      <w:r>
        <w:rPr>
          <w:rStyle w:val="HTML"/>
        </w:rPr>
        <w:t xml:space="preserve">: </w:t>
      </w:r>
      <w:r>
        <w:rPr>
          <w:rStyle w:val="s2"/>
        </w:rPr>
        <w:t>"SPOT"</w:t>
      </w:r>
    </w:p>
    <w:p w:rsidR="00000000" w:rsidRDefault="00000000">
      <w:pPr>
        <w:pStyle w:val="HTML0"/>
        <w:divId w:val="1492335277"/>
        <w:rPr>
          <w:rStyle w:val="HTML"/>
        </w:rPr>
      </w:pPr>
      <w:r>
        <w:rPr>
          <w:rStyle w:val="HTML"/>
        </w:rPr>
        <w:t xml:space="preserve">    </w:t>
      </w:r>
      <w:r>
        <w:rPr>
          <w:rStyle w:val="o"/>
        </w:rPr>
        <w:t>}</w:t>
      </w:r>
    </w:p>
    <w:p w:rsidR="00000000" w:rsidRDefault="00000000">
      <w:pPr>
        <w:pStyle w:val="HTML0"/>
        <w:divId w:val="1492335277"/>
        <w:rPr>
          <w:rStyle w:val="HTML"/>
        </w:rPr>
      </w:pPr>
      <w:r>
        <w:rPr>
          <w:rStyle w:val="HTML"/>
        </w:rPr>
        <w:t xml:space="preserve">  </w:t>
      </w:r>
      <w:r>
        <w:rPr>
          <w:rStyle w:val="o"/>
        </w:rPr>
        <w:t>]</w:t>
      </w:r>
    </w:p>
    <w:p w:rsidR="00000000" w:rsidRDefault="00000000">
      <w:pPr>
        <w:pStyle w:val="HTML0"/>
        <w:divId w:val="1492335277"/>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058"/>
        <w:gridCol w:w="3315"/>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subscribed channels</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instruments</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type</w:t>
            </w:r>
            <w:r>
              <w:br/>
            </w:r>
            <w:r>
              <w:rPr>
                <w:rStyle w:val="HTML"/>
              </w:rPr>
              <w:t>SPOT</w:t>
            </w:r>
            <w:r>
              <w:br/>
            </w:r>
            <w:r>
              <w:rPr>
                <w:rStyle w:val="HTML"/>
              </w:rPr>
              <w:t>MARGIN</w:t>
            </w:r>
            <w:r>
              <w:br/>
            </w:r>
            <w:r>
              <w:rPr>
                <w:rStyle w:val="HTML"/>
              </w:rPr>
              <w:t>SWAP</w:t>
            </w:r>
            <w:r>
              <w:br/>
            </w:r>
            <w:r>
              <w:rPr>
                <w:rStyle w:val="HTML"/>
              </w:rPr>
              <w:t>FUTURES</w:t>
            </w:r>
            <w:r>
              <w:br/>
            </w:r>
            <w:r>
              <w:rPr>
                <w:rStyle w:val="HTML"/>
              </w:rPr>
              <w:t>OPTION</w:t>
            </w:r>
          </w:p>
        </w:tc>
      </w:tr>
    </w:tbl>
    <w:p w:rsidR="00000000" w:rsidRDefault="00000000">
      <w:pPr>
        <w:pStyle w:val="a5"/>
        <w:ind w:left="720" w:right="720"/>
        <w:divId w:val="1698265406"/>
      </w:pPr>
      <w:r>
        <w:t>Successful Response Example</w:t>
      </w:r>
    </w:p>
    <w:p w:rsidR="00000000" w:rsidRDefault="00000000">
      <w:pPr>
        <w:pStyle w:val="HTML0"/>
        <w:divId w:val="1532299313"/>
        <w:rPr>
          <w:rStyle w:val="w"/>
        </w:rPr>
      </w:pPr>
      <w:r>
        <w:rPr>
          <w:rStyle w:val="p"/>
        </w:rPr>
        <w:t>{</w:t>
      </w:r>
    </w:p>
    <w:p w:rsidR="00000000" w:rsidRDefault="00000000">
      <w:pPr>
        <w:pStyle w:val="HTML0"/>
        <w:divId w:val="1532299313"/>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1532299313"/>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532299313"/>
        <w:rPr>
          <w:rStyle w:val="w"/>
        </w:rPr>
      </w:pPr>
      <w:r>
        <w:rPr>
          <w:rStyle w:val="w"/>
        </w:rPr>
        <w:t xml:space="preserve">    </w:t>
      </w:r>
      <w:r>
        <w:rPr>
          <w:rStyle w:val="nl"/>
        </w:rPr>
        <w:t>"channel"</w:t>
      </w:r>
      <w:r>
        <w:rPr>
          <w:rStyle w:val="p"/>
        </w:rPr>
        <w:t>:</w:t>
      </w:r>
      <w:r>
        <w:rPr>
          <w:rStyle w:val="w"/>
        </w:rPr>
        <w:t xml:space="preserve"> </w:t>
      </w:r>
      <w:r>
        <w:rPr>
          <w:rStyle w:val="s2"/>
        </w:rPr>
        <w:t>"instruments"</w:t>
      </w:r>
      <w:r>
        <w:rPr>
          <w:rStyle w:val="p"/>
        </w:rPr>
        <w:t>,</w:t>
      </w:r>
    </w:p>
    <w:p w:rsidR="00000000" w:rsidRDefault="00000000">
      <w:pPr>
        <w:pStyle w:val="HTML0"/>
        <w:divId w:val="1532299313"/>
        <w:rPr>
          <w:rStyle w:val="w"/>
        </w:rPr>
      </w:pPr>
      <w:r>
        <w:rPr>
          <w:rStyle w:val="w"/>
        </w:rPr>
        <w:t xml:space="preserve">    </w:t>
      </w:r>
      <w:r>
        <w:rPr>
          <w:rStyle w:val="nl"/>
        </w:rPr>
        <w:t>"instType"</w:t>
      </w:r>
      <w:r>
        <w:rPr>
          <w:rStyle w:val="p"/>
        </w:rPr>
        <w:t>:</w:t>
      </w:r>
      <w:r>
        <w:rPr>
          <w:rStyle w:val="w"/>
        </w:rPr>
        <w:t xml:space="preserve"> </w:t>
      </w:r>
      <w:r>
        <w:rPr>
          <w:rStyle w:val="s2"/>
        </w:rPr>
        <w:t>"SPOT"</w:t>
      </w:r>
    </w:p>
    <w:p w:rsidR="00000000" w:rsidRDefault="00000000">
      <w:pPr>
        <w:pStyle w:val="HTML0"/>
        <w:divId w:val="1532299313"/>
        <w:rPr>
          <w:rStyle w:val="w"/>
        </w:rPr>
      </w:pPr>
      <w:r>
        <w:rPr>
          <w:rStyle w:val="w"/>
        </w:rPr>
        <w:t xml:space="preserve">  </w:t>
      </w:r>
      <w:r>
        <w:rPr>
          <w:rStyle w:val="p"/>
        </w:rPr>
        <w:t>},</w:t>
      </w:r>
    </w:p>
    <w:p w:rsidR="00000000" w:rsidRDefault="00000000">
      <w:pPr>
        <w:pStyle w:val="HTML0"/>
        <w:divId w:val="1532299313"/>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532299313"/>
        <w:rPr>
          <w:rStyle w:val="w"/>
        </w:rPr>
      </w:pPr>
      <w:r>
        <w:rPr>
          <w:rStyle w:val="p"/>
        </w:rPr>
        <w:t>}</w:t>
      </w:r>
    </w:p>
    <w:p w:rsidR="00000000" w:rsidRDefault="00000000">
      <w:pPr>
        <w:pStyle w:val="a5"/>
        <w:ind w:left="720" w:right="720"/>
        <w:divId w:val="1378507919"/>
      </w:pPr>
      <w:r>
        <w:t>Failure Response Example</w:t>
      </w:r>
    </w:p>
    <w:p w:rsidR="00000000" w:rsidRDefault="00000000">
      <w:pPr>
        <w:pStyle w:val="HTML0"/>
        <w:divId w:val="1873152254"/>
        <w:rPr>
          <w:rStyle w:val="w"/>
        </w:rPr>
      </w:pPr>
      <w:r>
        <w:rPr>
          <w:rStyle w:val="p"/>
        </w:rPr>
        <w:t>{</w:t>
      </w:r>
    </w:p>
    <w:p w:rsidR="00000000" w:rsidRDefault="00000000">
      <w:pPr>
        <w:pStyle w:val="HTML0"/>
        <w:divId w:val="1873152254"/>
        <w:rPr>
          <w:rStyle w:val="w"/>
        </w:rPr>
      </w:pPr>
      <w:r>
        <w:rPr>
          <w:rStyle w:val="w"/>
        </w:rPr>
        <w:t xml:space="preserve">  </w:t>
      </w:r>
      <w:r>
        <w:rPr>
          <w:rStyle w:val="nl"/>
        </w:rPr>
        <w:t>"event"</w:t>
      </w:r>
      <w:r>
        <w:rPr>
          <w:rStyle w:val="p"/>
        </w:rPr>
        <w:t>:</w:t>
      </w:r>
      <w:r>
        <w:rPr>
          <w:rStyle w:val="w"/>
        </w:rPr>
        <w:t xml:space="preserve"> </w:t>
      </w:r>
      <w:r>
        <w:rPr>
          <w:rStyle w:val="s2"/>
        </w:rPr>
        <w:t>"error"</w:t>
      </w:r>
      <w:r>
        <w:rPr>
          <w:rStyle w:val="p"/>
        </w:rPr>
        <w:t>,</w:t>
      </w:r>
    </w:p>
    <w:p w:rsidR="00000000" w:rsidRDefault="00000000">
      <w:pPr>
        <w:pStyle w:val="HTML0"/>
        <w:divId w:val="1873152254"/>
        <w:rPr>
          <w:rStyle w:val="w"/>
        </w:rPr>
      </w:pPr>
      <w:r>
        <w:rPr>
          <w:rStyle w:val="w"/>
        </w:rPr>
        <w:t xml:space="preserve">  </w:t>
      </w:r>
      <w:r>
        <w:rPr>
          <w:rStyle w:val="nl"/>
        </w:rPr>
        <w:t>"code"</w:t>
      </w:r>
      <w:r>
        <w:rPr>
          <w:rStyle w:val="p"/>
        </w:rPr>
        <w:t>:</w:t>
      </w:r>
      <w:r>
        <w:rPr>
          <w:rStyle w:val="w"/>
        </w:rPr>
        <w:t xml:space="preserve"> </w:t>
      </w:r>
      <w:r>
        <w:rPr>
          <w:rStyle w:val="s2"/>
        </w:rPr>
        <w:t>"60012"</w:t>
      </w:r>
      <w:r>
        <w:rPr>
          <w:rStyle w:val="p"/>
        </w:rPr>
        <w:t>,</w:t>
      </w:r>
    </w:p>
    <w:p w:rsidR="00000000" w:rsidRDefault="00000000">
      <w:pPr>
        <w:pStyle w:val="HTML0"/>
        <w:divId w:val="1873152254"/>
        <w:rPr>
          <w:rStyle w:val="w"/>
        </w:rPr>
      </w:pPr>
      <w:r>
        <w:rPr>
          <w:rStyle w:val="w"/>
        </w:rPr>
        <w:t xml:space="preserve">  </w:t>
      </w:r>
      <w:r>
        <w:rPr>
          <w:rStyle w:val="nl"/>
        </w:rPr>
        <w:t>"msg"</w:t>
      </w:r>
      <w:r>
        <w:rPr>
          <w:rStyle w:val="p"/>
        </w:rPr>
        <w:t>:</w:t>
      </w:r>
      <w:r>
        <w:rPr>
          <w:rStyle w:val="w"/>
        </w:rPr>
        <w:t xml:space="preserve"> </w:t>
      </w:r>
      <w:r>
        <w:rPr>
          <w:rStyle w:val="s2"/>
        </w:rPr>
        <w:t>"Invalid request: {</w:t>
      </w:r>
      <w:r>
        <w:rPr>
          <w:rStyle w:val="se"/>
        </w:rPr>
        <w:t>\"</w:t>
      </w:r>
      <w:r>
        <w:rPr>
          <w:rStyle w:val="s2"/>
        </w:rPr>
        <w:t>op</w:t>
      </w:r>
      <w:r>
        <w:rPr>
          <w:rStyle w:val="se"/>
        </w:rPr>
        <w:t>\"</w:t>
      </w:r>
      <w:r>
        <w:rPr>
          <w:rStyle w:val="s2"/>
        </w:rPr>
        <w:t xml:space="preserve">: </w:t>
      </w:r>
      <w:r>
        <w:rPr>
          <w:rStyle w:val="se"/>
        </w:rPr>
        <w:t>\"</w:t>
      </w:r>
      <w:r>
        <w:rPr>
          <w:rStyle w:val="s2"/>
        </w:rPr>
        <w:t>subscribe</w:t>
      </w:r>
      <w:r>
        <w:rPr>
          <w:rStyle w:val="se"/>
        </w:rPr>
        <w:t>\"</w:t>
      </w:r>
      <w:r>
        <w:rPr>
          <w:rStyle w:val="s2"/>
        </w:rPr>
        <w:t xml:space="preserve">, </w:t>
      </w:r>
      <w:r>
        <w:rPr>
          <w:rStyle w:val="se"/>
        </w:rPr>
        <w:t>\"</w:t>
      </w:r>
      <w:r>
        <w:rPr>
          <w:rStyle w:val="s2"/>
        </w:rPr>
        <w:t>argss</w:t>
      </w:r>
      <w:r>
        <w:rPr>
          <w:rStyle w:val="se"/>
        </w:rPr>
        <w:t>\"</w:t>
      </w:r>
      <w:r>
        <w:rPr>
          <w:rStyle w:val="s2"/>
        </w:rPr>
        <w:t xml:space="preserve">:[{ </w:t>
      </w:r>
      <w:r>
        <w:rPr>
          <w:rStyle w:val="se"/>
        </w:rPr>
        <w:t>\"</w:t>
      </w:r>
      <w:r>
        <w:rPr>
          <w:rStyle w:val="s2"/>
        </w:rPr>
        <w:t>channel</w:t>
      </w:r>
      <w:r>
        <w:rPr>
          <w:rStyle w:val="se"/>
        </w:rPr>
        <w:t>\"</w:t>
      </w:r>
      <w:r>
        <w:rPr>
          <w:rStyle w:val="s2"/>
        </w:rPr>
        <w:t xml:space="preserve"> : </w:t>
      </w:r>
      <w:r>
        <w:rPr>
          <w:rStyle w:val="se"/>
        </w:rPr>
        <w:t>\"</w:t>
      </w:r>
      <w:r>
        <w:rPr>
          <w:rStyle w:val="s2"/>
        </w:rPr>
        <w:t>instruments</w:t>
      </w:r>
      <w:r>
        <w:rPr>
          <w:rStyle w:val="se"/>
        </w:rPr>
        <w:t>\"</w:t>
      </w:r>
      <w:r>
        <w:rPr>
          <w:rStyle w:val="s2"/>
        </w:rPr>
        <w:t xml:space="preserve">, </w:t>
      </w:r>
      <w:r>
        <w:rPr>
          <w:rStyle w:val="se"/>
        </w:rPr>
        <w:t>\"</w:t>
      </w:r>
      <w:r>
        <w:rPr>
          <w:rStyle w:val="s2"/>
        </w:rPr>
        <w:t>instType</w:t>
      </w:r>
      <w:r>
        <w:rPr>
          <w:rStyle w:val="se"/>
        </w:rPr>
        <w:t>\"</w:t>
      </w:r>
      <w:r>
        <w:rPr>
          <w:rStyle w:val="s2"/>
        </w:rPr>
        <w:t xml:space="preserve"> : </w:t>
      </w:r>
      <w:r>
        <w:rPr>
          <w:rStyle w:val="se"/>
        </w:rPr>
        <w:t>\"</w:t>
      </w:r>
      <w:r>
        <w:rPr>
          <w:rStyle w:val="s2"/>
        </w:rPr>
        <w:t>FUTURES</w:t>
      </w:r>
      <w:r>
        <w:rPr>
          <w:rStyle w:val="se"/>
        </w:rPr>
        <w:t>\"</w:t>
      </w:r>
      <w:r>
        <w:rPr>
          <w:rStyle w:val="s2"/>
        </w:rPr>
        <w:t>}]}"</w:t>
      </w:r>
      <w:r>
        <w:rPr>
          <w:rStyle w:val="p"/>
        </w:rPr>
        <w:t>,</w:t>
      </w:r>
    </w:p>
    <w:p w:rsidR="00000000" w:rsidRDefault="00000000">
      <w:pPr>
        <w:pStyle w:val="HTML0"/>
        <w:divId w:val="1873152254"/>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873152254"/>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058"/>
        <w:gridCol w:w="28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Event</w:t>
            </w:r>
            <w:r>
              <w:br/>
            </w:r>
            <w:r>
              <w:rPr>
                <w:rStyle w:val="HTML"/>
              </w:rPr>
              <w:t>subscribe</w:t>
            </w:r>
            <w:r>
              <w:br/>
            </w:r>
            <w:r>
              <w:rPr>
                <w:rStyle w:val="HTML"/>
              </w:rPr>
              <w:t>unsubscribe</w:t>
            </w:r>
            <w:r>
              <w:br/>
            </w:r>
            <w:r>
              <w:rPr>
                <w:rStyle w:val="HTML"/>
              </w:rPr>
              <w:t>error</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No</w:t>
            </w:r>
          </w:p>
        </w:tc>
        <w:tc>
          <w:tcPr>
            <w:tcW w:w="0" w:type="auto"/>
            <w:vAlign w:val="center"/>
            <w:hideMark/>
          </w:tcPr>
          <w:p w:rsidR="00000000" w:rsidRDefault="00000000">
            <w:r>
              <w:t>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type</w:t>
            </w:r>
            <w:r>
              <w:br/>
            </w:r>
            <w:r>
              <w:rPr>
                <w:rStyle w:val="HTML"/>
              </w:rPr>
              <w:t>SPOT</w:t>
            </w:r>
            <w:r>
              <w:br/>
            </w:r>
            <w:r>
              <w:rPr>
                <w:rStyle w:val="HTML"/>
              </w:rPr>
              <w:t>MARGIN</w:t>
            </w:r>
            <w:r>
              <w:br/>
            </w:r>
            <w:r>
              <w:rPr>
                <w:rStyle w:val="HTML"/>
              </w:rPr>
              <w:t>SWAP</w:t>
            </w:r>
            <w:r>
              <w:br/>
            </w:r>
            <w:r>
              <w:rPr>
                <w:rStyle w:val="HTML"/>
              </w:rPr>
              <w:t>FUTURES</w:t>
            </w:r>
            <w:r>
              <w:br/>
            </w:r>
            <w:r>
              <w:rPr>
                <w:rStyle w:val="HTML"/>
              </w:rPr>
              <w:t>OPTION</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connId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WebSocket connection ID</w:t>
            </w:r>
          </w:p>
        </w:tc>
      </w:tr>
    </w:tbl>
    <w:p w:rsidR="00000000" w:rsidRDefault="00000000">
      <w:pPr>
        <w:pStyle w:val="a5"/>
        <w:ind w:left="720" w:right="720"/>
        <w:divId w:val="1044713937"/>
      </w:pPr>
      <w:r>
        <w:t>Push Data Example</w:t>
      </w:r>
    </w:p>
    <w:p w:rsidR="00000000" w:rsidRDefault="00000000">
      <w:pPr>
        <w:pStyle w:val="HTML0"/>
        <w:divId w:val="2132623788"/>
        <w:rPr>
          <w:rStyle w:val="w"/>
        </w:rPr>
      </w:pPr>
      <w:r>
        <w:rPr>
          <w:rStyle w:val="p"/>
        </w:rPr>
        <w:t>{</w:t>
      </w:r>
    </w:p>
    <w:p w:rsidR="00000000" w:rsidRDefault="00000000">
      <w:pPr>
        <w:pStyle w:val="HTML0"/>
        <w:divId w:val="2132623788"/>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2132623788"/>
        <w:rPr>
          <w:rStyle w:val="w"/>
        </w:rPr>
      </w:pPr>
      <w:r>
        <w:rPr>
          <w:rStyle w:val="w"/>
        </w:rPr>
        <w:t xml:space="preserve">    </w:t>
      </w:r>
      <w:r>
        <w:rPr>
          <w:rStyle w:val="nl"/>
        </w:rPr>
        <w:t>"channel"</w:t>
      </w:r>
      <w:r>
        <w:rPr>
          <w:rStyle w:val="p"/>
        </w:rPr>
        <w:t>:</w:t>
      </w:r>
      <w:r>
        <w:rPr>
          <w:rStyle w:val="w"/>
        </w:rPr>
        <w:t xml:space="preserve"> </w:t>
      </w:r>
      <w:r>
        <w:rPr>
          <w:rStyle w:val="s2"/>
        </w:rPr>
        <w:t>"instruments"</w:t>
      </w:r>
      <w:r>
        <w:rPr>
          <w:rStyle w:val="p"/>
        </w:rPr>
        <w:t>,</w:t>
      </w:r>
    </w:p>
    <w:p w:rsidR="00000000" w:rsidRDefault="00000000">
      <w:pPr>
        <w:pStyle w:val="HTML0"/>
        <w:divId w:val="2132623788"/>
        <w:rPr>
          <w:rStyle w:val="w"/>
        </w:rPr>
      </w:pPr>
      <w:r>
        <w:rPr>
          <w:rStyle w:val="w"/>
        </w:rPr>
        <w:t xml:space="preserve">    </w:t>
      </w:r>
      <w:r>
        <w:rPr>
          <w:rStyle w:val="nl"/>
        </w:rPr>
        <w:t>"instType"</w:t>
      </w:r>
      <w:r>
        <w:rPr>
          <w:rStyle w:val="p"/>
        </w:rPr>
        <w:t>:</w:t>
      </w:r>
      <w:r>
        <w:rPr>
          <w:rStyle w:val="w"/>
        </w:rPr>
        <w:t xml:space="preserve"> </w:t>
      </w:r>
      <w:r>
        <w:rPr>
          <w:rStyle w:val="s2"/>
        </w:rPr>
        <w:t>"SPOT"</w:t>
      </w:r>
    </w:p>
    <w:p w:rsidR="00000000" w:rsidRDefault="00000000">
      <w:pPr>
        <w:pStyle w:val="HTML0"/>
        <w:divId w:val="2132623788"/>
        <w:rPr>
          <w:rStyle w:val="w"/>
        </w:rPr>
      </w:pPr>
      <w:r>
        <w:rPr>
          <w:rStyle w:val="w"/>
        </w:rPr>
        <w:t xml:space="preserve">  </w:t>
      </w:r>
      <w:r>
        <w:rPr>
          <w:rStyle w:val="p"/>
        </w:rPr>
        <w:t>},</w:t>
      </w:r>
    </w:p>
    <w:p w:rsidR="00000000" w:rsidRDefault="00000000">
      <w:pPr>
        <w:pStyle w:val="HTML0"/>
        <w:divId w:val="2132623788"/>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2132623788"/>
        <w:rPr>
          <w:rStyle w:val="w"/>
        </w:rPr>
      </w:pPr>
      <w:r>
        <w:rPr>
          <w:rStyle w:val="w"/>
        </w:rPr>
        <w:t xml:space="preserve">    </w:t>
      </w:r>
      <w:r>
        <w:rPr>
          <w:rStyle w:val="p"/>
        </w:rPr>
        <w:t>{</w:t>
      </w:r>
    </w:p>
    <w:p w:rsidR="00000000" w:rsidRDefault="00000000">
      <w:pPr>
        <w:pStyle w:val="HTML0"/>
        <w:divId w:val="2132623788"/>
        <w:rPr>
          <w:rStyle w:val="w"/>
        </w:rPr>
      </w:pPr>
      <w:r>
        <w:rPr>
          <w:rStyle w:val="w"/>
        </w:rPr>
        <w:t xml:space="preserve">        </w:t>
      </w:r>
      <w:r>
        <w:rPr>
          <w:rStyle w:val="nl"/>
        </w:rPr>
        <w:t>"alias"</w:t>
      </w:r>
      <w:r>
        <w:rPr>
          <w:rStyle w:val="p"/>
        </w:rPr>
        <w:t>:</w:t>
      </w:r>
      <w:r>
        <w:rPr>
          <w:rStyle w:val="w"/>
        </w:rPr>
        <w:t xml:space="preserve"> </w:t>
      </w:r>
      <w:r>
        <w:rPr>
          <w:rStyle w:val="s2"/>
        </w:rPr>
        <w:t>""</w:t>
      </w:r>
      <w:r>
        <w:rPr>
          <w:rStyle w:val="p"/>
        </w:rPr>
        <w:t>,</w:t>
      </w:r>
    </w:p>
    <w:p w:rsidR="00000000" w:rsidRDefault="00000000">
      <w:pPr>
        <w:pStyle w:val="HTML0"/>
        <w:divId w:val="2132623788"/>
        <w:rPr>
          <w:rStyle w:val="w"/>
        </w:rPr>
      </w:pPr>
      <w:r>
        <w:rPr>
          <w:rStyle w:val="w"/>
        </w:rPr>
        <w:t xml:space="preserve">        </w:t>
      </w:r>
      <w:r>
        <w:rPr>
          <w:rStyle w:val="nl"/>
        </w:rPr>
        <w:t>"auctionEndTime"</w:t>
      </w:r>
      <w:r>
        <w:rPr>
          <w:rStyle w:val="p"/>
        </w:rPr>
        <w:t>:</w:t>
      </w:r>
      <w:r>
        <w:rPr>
          <w:rStyle w:val="w"/>
        </w:rPr>
        <w:t xml:space="preserve"> </w:t>
      </w:r>
      <w:r>
        <w:rPr>
          <w:rStyle w:val="s2"/>
        </w:rPr>
        <w:t>""</w:t>
      </w:r>
      <w:r>
        <w:rPr>
          <w:rStyle w:val="p"/>
        </w:rPr>
        <w:t>,</w:t>
      </w:r>
    </w:p>
    <w:p w:rsidR="00000000" w:rsidRDefault="00000000">
      <w:pPr>
        <w:pStyle w:val="HTML0"/>
        <w:divId w:val="2132623788"/>
        <w:rPr>
          <w:rStyle w:val="w"/>
        </w:rPr>
      </w:pPr>
      <w:r>
        <w:rPr>
          <w:rStyle w:val="w"/>
        </w:rPr>
        <w:t xml:space="preserve">        </w:t>
      </w:r>
      <w:r>
        <w:rPr>
          <w:rStyle w:val="nl"/>
        </w:rPr>
        <w:t>"baseCcy"</w:t>
      </w:r>
      <w:r>
        <w:rPr>
          <w:rStyle w:val="p"/>
        </w:rPr>
        <w:t>:</w:t>
      </w:r>
      <w:r>
        <w:rPr>
          <w:rStyle w:val="w"/>
        </w:rPr>
        <w:t xml:space="preserve"> </w:t>
      </w:r>
      <w:r>
        <w:rPr>
          <w:rStyle w:val="s2"/>
        </w:rPr>
        <w:t>"BTC"</w:t>
      </w:r>
      <w:r>
        <w:rPr>
          <w:rStyle w:val="p"/>
        </w:rPr>
        <w:t>,</w:t>
      </w:r>
    </w:p>
    <w:p w:rsidR="00000000" w:rsidRDefault="00000000">
      <w:pPr>
        <w:pStyle w:val="HTML0"/>
        <w:divId w:val="2132623788"/>
        <w:rPr>
          <w:rStyle w:val="w"/>
        </w:rPr>
      </w:pPr>
      <w:r>
        <w:rPr>
          <w:rStyle w:val="w"/>
        </w:rPr>
        <w:t xml:space="preserve">        </w:t>
      </w:r>
      <w:r>
        <w:rPr>
          <w:rStyle w:val="nl"/>
        </w:rPr>
        <w:t>"category"</w:t>
      </w:r>
      <w:r>
        <w:rPr>
          <w:rStyle w:val="p"/>
        </w:rPr>
        <w:t>:</w:t>
      </w:r>
      <w:r>
        <w:rPr>
          <w:rStyle w:val="w"/>
        </w:rPr>
        <w:t xml:space="preserve"> </w:t>
      </w:r>
      <w:r>
        <w:rPr>
          <w:rStyle w:val="s2"/>
        </w:rPr>
        <w:t>"1"</w:t>
      </w:r>
      <w:r>
        <w:rPr>
          <w:rStyle w:val="p"/>
        </w:rPr>
        <w:t>,</w:t>
      </w:r>
    </w:p>
    <w:p w:rsidR="00000000" w:rsidRDefault="00000000">
      <w:pPr>
        <w:pStyle w:val="HTML0"/>
        <w:divId w:val="2132623788"/>
        <w:rPr>
          <w:rStyle w:val="w"/>
        </w:rPr>
      </w:pPr>
      <w:r>
        <w:rPr>
          <w:rStyle w:val="w"/>
        </w:rPr>
        <w:t xml:space="preserve">        </w:t>
      </w:r>
      <w:r>
        <w:rPr>
          <w:rStyle w:val="nl"/>
        </w:rPr>
        <w:t>"ctMult"</w:t>
      </w:r>
      <w:r>
        <w:rPr>
          <w:rStyle w:val="p"/>
        </w:rPr>
        <w:t>:</w:t>
      </w:r>
      <w:r>
        <w:rPr>
          <w:rStyle w:val="w"/>
        </w:rPr>
        <w:t xml:space="preserve"> </w:t>
      </w:r>
      <w:r>
        <w:rPr>
          <w:rStyle w:val="s2"/>
        </w:rPr>
        <w:t>""</w:t>
      </w:r>
      <w:r>
        <w:rPr>
          <w:rStyle w:val="p"/>
        </w:rPr>
        <w:t>,</w:t>
      </w:r>
    </w:p>
    <w:p w:rsidR="00000000" w:rsidRDefault="00000000">
      <w:pPr>
        <w:pStyle w:val="HTML0"/>
        <w:divId w:val="2132623788"/>
        <w:rPr>
          <w:rStyle w:val="w"/>
        </w:rPr>
      </w:pPr>
      <w:r>
        <w:rPr>
          <w:rStyle w:val="w"/>
        </w:rPr>
        <w:t xml:space="preserve">        </w:t>
      </w:r>
      <w:r>
        <w:rPr>
          <w:rStyle w:val="nl"/>
        </w:rPr>
        <w:t>"ctType"</w:t>
      </w:r>
      <w:r>
        <w:rPr>
          <w:rStyle w:val="p"/>
        </w:rPr>
        <w:t>:</w:t>
      </w:r>
      <w:r>
        <w:rPr>
          <w:rStyle w:val="w"/>
        </w:rPr>
        <w:t xml:space="preserve"> </w:t>
      </w:r>
      <w:r>
        <w:rPr>
          <w:rStyle w:val="s2"/>
        </w:rPr>
        <w:t>""</w:t>
      </w:r>
      <w:r>
        <w:rPr>
          <w:rStyle w:val="p"/>
        </w:rPr>
        <w:t>,</w:t>
      </w:r>
    </w:p>
    <w:p w:rsidR="00000000" w:rsidRDefault="00000000">
      <w:pPr>
        <w:pStyle w:val="HTML0"/>
        <w:divId w:val="2132623788"/>
        <w:rPr>
          <w:rStyle w:val="w"/>
        </w:rPr>
      </w:pPr>
      <w:r>
        <w:rPr>
          <w:rStyle w:val="w"/>
        </w:rPr>
        <w:t xml:space="preserve">        </w:t>
      </w:r>
      <w:r>
        <w:rPr>
          <w:rStyle w:val="nl"/>
        </w:rPr>
        <w:t>"ctVal"</w:t>
      </w:r>
      <w:r>
        <w:rPr>
          <w:rStyle w:val="p"/>
        </w:rPr>
        <w:t>:</w:t>
      </w:r>
      <w:r>
        <w:rPr>
          <w:rStyle w:val="w"/>
        </w:rPr>
        <w:t xml:space="preserve"> </w:t>
      </w:r>
      <w:r>
        <w:rPr>
          <w:rStyle w:val="s2"/>
        </w:rPr>
        <w:t>""</w:t>
      </w:r>
      <w:r>
        <w:rPr>
          <w:rStyle w:val="p"/>
        </w:rPr>
        <w:t>,</w:t>
      </w:r>
    </w:p>
    <w:p w:rsidR="00000000" w:rsidRDefault="00000000">
      <w:pPr>
        <w:pStyle w:val="HTML0"/>
        <w:divId w:val="2132623788"/>
        <w:rPr>
          <w:rStyle w:val="w"/>
        </w:rPr>
      </w:pPr>
      <w:r>
        <w:rPr>
          <w:rStyle w:val="w"/>
        </w:rPr>
        <w:t xml:space="preserve">        </w:t>
      </w:r>
      <w:r>
        <w:rPr>
          <w:rStyle w:val="nl"/>
        </w:rPr>
        <w:t>"ctValCcy"</w:t>
      </w:r>
      <w:r>
        <w:rPr>
          <w:rStyle w:val="p"/>
        </w:rPr>
        <w:t>:</w:t>
      </w:r>
      <w:r>
        <w:rPr>
          <w:rStyle w:val="w"/>
        </w:rPr>
        <w:t xml:space="preserve"> </w:t>
      </w:r>
      <w:r>
        <w:rPr>
          <w:rStyle w:val="s2"/>
        </w:rPr>
        <w:t>""</w:t>
      </w:r>
      <w:r>
        <w:rPr>
          <w:rStyle w:val="p"/>
        </w:rPr>
        <w:t>,</w:t>
      </w:r>
    </w:p>
    <w:p w:rsidR="00000000" w:rsidRDefault="00000000">
      <w:pPr>
        <w:pStyle w:val="HTML0"/>
        <w:divId w:val="2132623788"/>
        <w:rPr>
          <w:rStyle w:val="w"/>
        </w:rPr>
      </w:pPr>
      <w:r>
        <w:rPr>
          <w:rStyle w:val="w"/>
        </w:rPr>
        <w:t xml:space="preserve">        </w:t>
      </w:r>
      <w:r>
        <w:rPr>
          <w:rStyle w:val="nl"/>
        </w:rPr>
        <w:t>"expTime"</w:t>
      </w:r>
      <w:r>
        <w:rPr>
          <w:rStyle w:val="p"/>
        </w:rPr>
        <w:t>:</w:t>
      </w:r>
      <w:r>
        <w:rPr>
          <w:rStyle w:val="w"/>
        </w:rPr>
        <w:t xml:space="preserve"> </w:t>
      </w:r>
      <w:r>
        <w:rPr>
          <w:rStyle w:val="s2"/>
        </w:rPr>
        <w:t>""</w:t>
      </w:r>
      <w:r>
        <w:rPr>
          <w:rStyle w:val="p"/>
        </w:rPr>
        <w:t>,</w:t>
      </w:r>
    </w:p>
    <w:p w:rsidR="00000000" w:rsidRDefault="00000000">
      <w:pPr>
        <w:pStyle w:val="HTML0"/>
        <w:divId w:val="2132623788"/>
        <w:rPr>
          <w:rStyle w:val="w"/>
        </w:rPr>
      </w:pPr>
      <w:r>
        <w:rPr>
          <w:rStyle w:val="w"/>
        </w:rPr>
        <w:t xml:space="preserve">        </w:t>
      </w:r>
      <w:r>
        <w:rPr>
          <w:rStyle w:val="nl"/>
        </w:rPr>
        <w:t>"instFamily"</w:t>
      </w:r>
      <w:r>
        <w:rPr>
          <w:rStyle w:val="p"/>
        </w:rPr>
        <w:t>:</w:t>
      </w:r>
      <w:r>
        <w:rPr>
          <w:rStyle w:val="w"/>
        </w:rPr>
        <w:t xml:space="preserve"> </w:t>
      </w:r>
      <w:r>
        <w:rPr>
          <w:rStyle w:val="s2"/>
        </w:rPr>
        <w:t>""</w:t>
      </w:r>
      <w:r>
        <w:rPr>
          <w:rStyle w:val="p"/>
        </w:rPr>
        <w:t>,</w:t>
      </w:r>
    </w:p>
    <w:p w:rsidR="00000000" w:rsidRDefault="00000000">
      <w:pPr>
        <w:pStyle w:val="HTML0"/>
        <w:divId w:val="2132623788"/>
        <w:rPr>
          <w:rStyle w:val="w"/>
        </w:rPr>
      </w:pPr>
      <w:r>
        <w:rPr>
          <w:rStyle w:val="w"/>
        </w:rPr>
        <w:t xml:space="preserve">        </w:t>
      </w:r>
      <w:r>
        <w:rPr>
          <w:rStyle w:val="nl"/>
        </w:rPr>
        <w:t>"instId"</w:t>
      </w:r>
      <w:r>
        <w:rPr>
          <w:rStyle w:val="p"/>
        </w:rPr>
        <w:t>:</w:t>
      </w:r>
      <w:r>
        <w:rPr>
          <w:rStyle w:val="w"/>
        </w:rPr>
        <w:t xml:space="preserve"> </w:t>
      </w:r>
      <w:r>
        <w:rPr>
          <w:rStyle w:val="s2"/>
        </w:rPr>
        <w:t>"BTC-USDT"</w:t>
      </w:r>
      <w:r>
        <w:rPr>
          <w:rStyle w:val="p"/>
        </w:rPr>
        <w:t>,</w:t>
      </w:r>
    </w:p>
    <w:p w:rsidR="00000000" w:rsidRDefault="00000000">
      <w:pPr>
        <w:pStyle w:val="HTML0"/>
        <w:divId w:val="2132623788"/>
        <w:rPr>
          <w:rStyle w:val="w"/>
        </w:rPr>
      </w:pPr>
      <w:r>
        <w:rPr>
          <w:rStyle w:val="w"/>
        </w:rPr>
        <w:t xml:space="preserve">        </w:t>
      </w:r>
      <w:r>
        <w:rPr>
          <w:rStyle w:val="nl"/>
        </w:rPr>
        <w:t>"instType"</w:t>
      </w:r>
      <w:r>
        <w:rPr>
          <w:rStyle w:val="p"/>
        </w:rPr>
        <w:t>:</w:t>
      </w:r>
      <w:r>
        <w:rPr>
          <w:rStyle w:val="w"/>
        </w:rPr>
        <w:t xml:space="preserve"> </w:t>
      </w:r>
      <w:r>
        <w:rPr>
          <w:rStyle w:val="s2"/>
        </w:rPr>
        <w:t>"SPOT"</w:t>
      </w:r>
      <w:r>
        <w:rPr>
          <w:rStyle w:val="p"/>
        </w:rPr>
        <w:t>,</w:t>
      </w:r>
    </w:p>
    <w:p w:rsidR="00000000" w:rsidRDefault="00000000">
      <w:pPr>
        <w:pStyle w:val="HTML0"/>
        <w:divId w:val="2132623788"/>
        <w:rPr>
          <w:rStyle w:val="w"/>
        </w:rPr>
      </w:pPr>
      <w:r>
        <w:rPr>
          <w:rStyle w:val="w"/>
        </w:rPr>
        <w:t xml:space="preserve">        </w:t>
      </w:r>
      <w:r>
        <w:rPr>
          <w:rStyle w:val="nl"/>
        </w:rPr>
        <w:t>"lever"</w:t>
      </w:r>
      <w:r>
        <w:rPr>
          <w:rStyle w:val="p"/>
        </w:rPr>
        <w:t>:</w:t>
      </w:r>
      <w:r>
        <w:rPr>
          <w:rStyle w:val="w"/>
        </w:rPr>
        <w:t xml:space="preserve"> </w:t>
      </w:r>
      <w:r>
        <w:rPr>
          <w:rStyle w:val="s2"/>
        </w:rPr>
        <w:t>"10"</w:t>
      </w:r>
      <w:r>
        <w:rPr>
          <w:rStyle w:val="p"/>
        </w:rPr>
        <w:t>,</w:t>
      </w:r>
    </w:p>
    <w:p w:rsidR="00000000" w:rsidRDefault="00000000">
      <w:pPr>
        <w:pStyle w:val="HTML0"/>
        <w:divId w:val="2132623788"/>
        <w:rPr>
          <w:rStyle w:val="w"/>
        </w:rPr>
      </w:pPr>
      <w:r>
        <w:rPr>
          <w:rStyle w:val="w"/>
        </w:rPr>
        <w:t xml:space="preserve">        </w:t>
      </w:r>
      <w:r>
        <w:rPr>
          <w:rStyle w:val="nl"/>
        </w:rPr>
        <w:t>"listTime"</w:t>
      </w:r>
      <w:r>
        <w:rPr>
          <w:rStyle w:val="p"/>
        </w:rPr>
        <w:t>:</w:t>
      </w:r>
      <w:r>
        <w:rPr>
          <w:rStyle w:val="w"/>
        </w:rPr>
        <w:t xml:space="preserve"> </w:t>
      </w:r>
      <w:r>
        <w:rPr>
          <w:rStyle w:val="s2"/>
        </w:rPr>
        <w:t>"1606468572000"</w:t>
      </w:r>
      <w:r>
        <w:rPr>
          <w:rStyle w:val="p"/>
        </w:rPr>
        <w:t>,</w:t>
      </w:r>
    </w:p>
    <w:p w:rsidR="00000000" w:rsidRDefault="00000000">
      <w:pPr>
        <w:pStyle w:val="HTML0"/>
        <w:divId w:val="2132623788"/>
        <w:rPr>
          <w:rStyle w:val="w"/>
        </w:rPr>
      </w:pPr>
      <w:r>
        <w:rPr>
          <w:rStyle w:val="w"/>
        </w:rPr>
        <w:t xml:space="preserve">        </w:t>
      </w:r>
      <w:r>
        <w:rPr>
          <w:rStyle w:val="nl"/>
        </w:rPr>
        <w:t>"lotSz"</w:t>
      </w:r>
      <w:r>
        <w:rPr>
          <w:rStyle w:val="p"/>
        </w:rPr>
        <w:t>:</w:t>
      </w:r>
      <w:r>
        <w:rPr>
          <w:rStyle w:val="w"/>
        </w:rPr>
        <w:t xml:space="preserve"> </w:t>
      </w:r>
      <w:r>
        <w:rPr>
          <w:rStyle w:val="s2"/>
        </w:rPr>
        <w:t>"0.00000001"</w:t>
      </w:r>
      <w:r>
        <w:rPr>
          <w:rStyle w:val="p"/>
        </w:rPr>
        <w:t>,</w:t>
      </w:r>
    </w:p>
    <w:p w:rsidR="00000000" w:rsidRDefault="00000000">
      <w:pPr>
        <w:pStyle w:val="HTML0"/>
        <w:divId w:val="2132623788"/>
        <w:rPr>
          <w:rStyle w:val="w"/>
        </w:rPr>
      </w:pPr>
      <w:r>
        <w:rPr>
          <w:rStyle w:val="w"/>
        </w:rPr>
        <w:t xml:space="preserve">        </w:t>
      </w:r>
      <w:r>
        <w:rPr>
          <w:rStyle w:val="nl"/>
        </w:rPr>
        <w:t>"maxIcebergSz"</w:t>
      </w:r>
      <w:r>
        <w:rPr>
          <w:rStyle w:val="p"/>
        </w:rPr>
        <w:t>:</w:t>
      </w:r>
      <w:r>
        <w:rPr>
          <w:rStyle w:val="w"/>
        </w:rPr>
        <w:t xml:space="preserve"> </w:t>
      </w:r>
      <w:r>
        <w:rPr>
          <w:rStyle w:val="s2"/>
        </w:rPr>
        <w:t>"9999999999.0000000000000000"</w:t>
      </w:r>
      <w:r>
        <w:rPr>
          <w:rStyle w:val="p"/>
        </w:rPr>
        <w:t>,</w:t>
      </w:r>
    </w:p>
    <w:p w:rsidR="00000000" w:rsidRDefault="00000000">
      <w:pPr>
        <w:pStyle w:val="HTML0"/>
        <w:divId w:val="2132623788"/>
        <w:rPr>
          <w:rStyle w:val="w"/>
        </w:rPr>
      </w:pPr>
      <w:r>
        <w:rPr>
          <w:rStyle w:val="w"/>
        </w:rPr>
        <w:t xml:space="preserve">        </w:t>
      </w:r>
      <w:r>
        <w:rPr>
          <w:rStyle w:val="nl"/>
        </w:rPr>
        <w:t>"maxLmtAmt"</w:t>
      </w:r>
      <w:r>
        <w:rPr>
          <w:rStyle w:val="p"/>
        </w:rPr>
        <w:t>:</w:t>
      </w:r>
      <w:r>
        <w:rPr>
          <w:rStyle w:val="w"/>
        </w:rPr>
        <w:t xml:space="preserve"> </w:t>
      </w:r>
      <w:r>
        <w:rPr>
          <w:rStyle w:val="s2"/>
        </w:rPr>
        <w:t>"1000000"</w:t>
      </w:r>
      <w:r>
        <w:rPr>
          <w:rStyle w:val="p"/>
        </w:rPr>
        <w:t>,</w:t>
      </w:r>
    </w:p>
    <w:p w:rsidR="00000000" w:rsidRDefault="00000000">
      <w:pPr>
        <w:pStyle w:val="HTML0"/>
        <w:divId w:val="2132623788"/>
        <w:rPr>
          <w:rStyle w:val="w"/>
        </w:rPr>
      </w:pPr>
      <w:r>
        <w:rPr>
          <w:rStyle w:val="w"/>
        </w:rPr>
        <w:t xml:space="preserve">        </w:t>
      </w:r>
      <w:r>
        <w:rPr>
          <w:rStyle w:val="nl"/>
        </w:rPr>
        <w:t>"maxLmtSz"</w:t>
      </w:r>
      <w:r>
        <w:rPr>
          <w:rStyle w:val="p"/>
        </w:rPr>
        <w:t>:</w:t>
      </w:r>
      <w:r>
        <w:rPr>
          <w:rStyle w:val="w"/>
        </w:rPr>
        <w:t xml:space="preserve"> </w:t>
      </w:r>
      <w:r>
        <w:rPr>
          <w:rStyle w:val="s2"/>
        </w:rPr>
        <w:t>"9999999999"</w:t>
      </w:r>
      <w:r>
        <w:rPr>
          <w:rStyle w:val="p"/>
        </w:rPr>
        <w:t>,</w:t>
      </w:r>
    </w:p>
    <w:p w:rsidR="00000000" w:rsidRDefault="00000000">
      <w:pPr>
        <w:pStyle w:val="HTML0"/>
        <w:divId w:val="2132623788"/>
        <w:rPr>
          <w:rStyle w:val="w"/>
        </w:rPr>
      </w:pPr>
      <w:r>
        <w:rPr>
          <w:rStyle w:val="w"/>
        </w:rPr>
        <w:t xml:space="preserve">        </w:t>
      </w:r>
      <w:r>
        <w:rPr>
          <w:rStyle w:val="nl"/>
        </w:rPr>
        <w:t>"maxMktAmt"</w:t>
      </w:r>
      <w:r>
        <w:rPr>
          <w:rStyle w:val="p"/>
        </w:rPr>
        <w:t>:</w:t>
      </w:r>
      <w:r>
        <w:rPr>
          <w:rStyle w:val="w"/>
        </w:rPr>
        <w:t xml:space="preserve"> </w:t>
      </w:r>
      <w:r>
        <w:rPr>
          <w:rStyle w:val="s2"/>
        </w:rPr>
        <w:t>"1000000"</w:t>
      </w:r>
      <w:r>
        <w:rPr>
          <w:rStyle w:val="p"/>
        </w:rPr>
        <w:t>,</w:t>
      </w:r>
    </w:p>
    <w:p w:rsidR="00000000" w:rsidRDefault="00000000">
      <w:pPr>
        <w:pStyle w:val="HTML0"/>
        <w:divId w:val="2132623788"/>
        <w:rPr>
          <w:rStyle w:val="w"/>
        </w:rPr>
      </w:pPr>
      <w:r>
        <w:rPr>
          <w:rStyle w:val="w"/>
        </w:rPr>
        <w:t xml:space="preserve">        </w:t>
      </w:r>
      <w:r>
        <w:rPr>
          <w:rStyle w:val="nl"/>
        </w:rPr>
        <w:t>"maxMktSz"</w:t>
      </w:r>
      <w:r>
        <w:rPr>
          <w:rStyle w:val="p"/>
        </w:rPr>
        <w:t>:</w:t>
      </w:r>
      <w:r>
        <w:rPr>
          <w:rStyle w:val="w"/>
        </w:rPr>
        <w:t xml:space="preserve"> </w:t>
      </w:r>
      <w:r>
        <w:rPr>
          <w:rStyle w:val="s2"/>
        </w:rPr>
        <w:t>""</w:t>
      </w:r>
      <w:r>
        <w:rPr>
          <w:rStyle w:val="p"/>
        </w:rPr>
        <w:t>,</w:t>
      </w:r>
    </w:p>
    <w:p w:rsidR="00000000" w:rsidRDefault="00000000">
      <w:pPr>
        <w:pStyle w:val="HTML0"/>
        <w:divId w:val="2132623788"/>
        <w:rPr>
          <w:rStyle w:val="w"/>
        </w:rPr>
      </w:pPr>
      <w:r>
        <w:rPr>
          <w:rStyle w:val="w"/>
        </w:rPr>
        <w:t xml:space="preserve">        </w:t>
      </w:r>
      <w:r>
        <w:rPr>
          <w:rStyle w:val="nl"/>
        </w:rPr>
        <w:t>"maxStopSz"</w:t>
      </w:r>
      <w:r>
        <w:rPr>
          <w:rStyle w:val="p"/>
        </w:rPr>
        <w:t>:</w:t>
      </w:r>
      <w:r>
        <w:rPr>
          <w:rStyle w:val="w"/>
        </w:rPr>
        <w:t xml:space="preserve"> </w:t>
      </w:r>
      <w:r>
        <w:rPr>
          <w:rStyle w:val="s2"/>
        </w:rPr>
        <w:t>""</w:t>
      </w:r>
      <w:r>
        <w:rPr>
          <w:rStyle w:val="p"/>
        </w:rPr>
        <w:t>,</w:t>
      </w:r>
    </w:p>
    <w:p w:rsidR="00000000" w:rsidRDefault="00000000">
      <w:pPr>
        <w:pStyle w:val="HTML0"/>
        <w:divId w:val="2132623788"/>
        <w:rPr>
          <w:rStyle w:val="w"/>
        </w:rPr>
      </w:pPr>
      <w:r>
        <w:rPr>
          <w:rStyle w:val="w"/>
        </w:rPr>
        <w:t xml:space="preserve">        </w:t>
      </w:r>
      <w:r>
        <w:rPr>
          <w:rStyle w:val="nl"/>
        </w:rPr>
        <w:t>"maxTriggerSz"</w:t>
      </w:r>
      <w:r>
        <w:rPr>
          <w:rStyle w:val="p"/>
        </w:rPr>
        <w:t>:</w:t>
      </w:r>
      <w:r>
        <w:rPr>
          <w:rStyle w:val="w"/>
        </w:rPr>
        <w:t xml:space="preserve"> </w:t>
      </w:r>
      <w:r>
        <w:rPr>
          <w:rStyle w:val="s2"/>
        </w:rPr>
        <w:t>"9999999999.0000000000000000"</w:t>
      </w:r>
      <w:r>
        <w:rPr>
          <w:rStyle w:val="p"/>
        </w:rPr>
        <w:t>,</w:t>
      </w:r>
    </w:p>
    <w:p w:rsidR="00000000" w:rsidRDefault="00000000">
      <w:pPr>
        <w:pStyle w:val="HTML0"/>
        <w:divId w:val="2132623788"/>
        <w:rPr>
          <w:rStyle w:val="w"/>
        </w:rPr>
      </w:pPr>
      <w:r>
        <w:rPr>
          <w:rStyle w:val="w"/>
        </w:rPr>
        <w:t xml:space="preserve">        </w:t>
      </w:r>
      <w:r>
        <w:rPr>
          <w:rStyle w:val="nl"/>
        </w:rPr>
        <w:t>"maxTwapSz"</w:t>
      </w:r>
      <w:r>
        <w:rPr>
          <w:rStyle w:val="p"/>
        </w:rPr>
        <w:t>:</w:t>
      </w:r>
      <w:r>
        <w:rPr>
          <w:rStyle w:val="w"/>
        </w:rPr>
        <w:t xml:space="preserve"> </w:t>
      </w:r>
      <w:r>
        <w:rPr>
          <w:rStyle w:val="s2"/>
        </w:rPr>
        <w:t>"9999999999.0000000000000000"</w:t>
      </w:r>
      <w:r>
        <w:rPr>
          <w:rStyle w:val="p"/>
        </w:rPr>
        <w:t>,</w:t>
      </w:r>
    </w:p>
    <w:p w:rsidR="00000000" w:rsidRDefault="00000000">
      <w:pPr>
        <w:pStyle w:val="HTML0"/>
        <w:divId w:val="2132623788"/>
        <w:rPr>
          <w:rStyle w:val="w"/>
        </w:rPr>
      </w:pPr>
      <w:r>
        <w:rPr>
          <w:rStyle w:val="w"/>
        </w:rPr>
        <w:t xml:space="preserve">        </w:t>
      </w:r>
      <w:r>
        <w:rPr>
          <w:rStyle w:val="nl"/>
        </w:rPr>
        <w:t>"minSz"</w:t>
      </w:r>
      <w:r>
        <w:rPr>
          <w:rStyle w:val="p"/>
        </w:rPr>
        <w:t>:</w:t>
      </w:r>
      <w:r>
        <w:rPr>
          <w:rStyle w:val="w"/>
        </w:rPr>
        <w:t xml:space="preserve"> </w:t>
      </w:r>
      <w:r>
        <w:rPr>
          <w:rStyle w:val="s2"/>
        </w:rPr>
        <w:t>"0.00001"</w:t>
      </w:r>
      <w:r>
        <w:rPr>
          <w:rStyle w:val="p"/>
        </w:rPr>
        <w:t>,</w:t>
      </w:r>
    </w:p>
    <w:p w:rsidR="00000000" w:rsidRDefault="00000000">
      <w:pPr>
        <w:pStyle w:val="HTML0"/>
        <w:divId w:val="2132623788"/>
        <w:rPr>
          <w:rStyle w:val="w"/>
        </w:rPr>
      </w:pPr>
      <w:r>
        <w:rPr>
          <w:rStyle w:val="w"/>
        </w:rPr>
        <w:t xml:space="preserve">        </w:t>
      </w:r>
      <w:r>
        <w:rPr>
          <w:rStyle w:val="nl"/>
        </w:rPr>
        <w:t>"optType"</w:t>
      </w:r>
      <w:r>
        <w:rPr>
          <w:rStyle w:val="p"/>
        </w:rPr>
        <w:t>:</w:t>
      </w:r>
      <w:r>
        <w:rPr>
          <w:rStyle w:val="w"/>
        </w:rPr>
        <w:t xml:space="preserve"> </w:t>
      </w:r>
      <w:r>
        <w:rPr>
          <w:rStyle w:val="s2"/>
        </w:rPr>
        <w:t>""</w:t>
      </w:r>
      <w:r>
        <w:rPr>
          <w:rStyle w:val="p"/>
        </w:rPr>
        <w:t>,</w:t>
      </w:r>
    </w:p>
    <w:p w:rsidR="00000000" w:rsidRDefault="00000000">
      <w:pPr>
        <w:pStyle w:val="HTML0"/>
        <w:divId w:val="2132623788"/>
        <w:rPr>
          <w:rStyle w:val="w"/>
        </w:rPr>
      </w:pPr>
      <w:r>
        <w:rPr>
          <w:rStyle w:val="w"/>
        </w:rPr>
        <w:t xml:space="preserve">        </w:t>
      </w:r>
      <w:r>
        <w:rPr>
          <w:rStyle w:val="nl"/>
        </w:rPr>
        <w:t>"quoteCcy"</w:t>
      </w:r>
      <w:r>
        <w:rPr>
          <w:rStyle w:val="p"/>
        </w:rPr>
        <w:t>:</w:t>
      </w:r>
      <w:r>
        <w:rPr>
          <w:rStyle w:val="w"/>
        </w:rPr>
        <w:t xml:space="preserve"> </w:t>
      </w:r>
      <w:r>
        <w:rPr>
          <w:rStyle w:val="s2"/>
        </w:rPr>
        <w:t>"USDT"</w:t>
      </w:r>
      <w:r>
        <w:rPr>
          <w:rStyle w:val="p"/>
        </w:rPr>
        <w:t>,</w:t>
      </w:r>
    </w:p>
    <w:p w:rsidR="00000000" w:rsidRDefault="00000000">
      <w:pPr>
        <w:pStyle w:val="HTML0"/>
        <w:divId w:val="2132623788"/>
        <w:rPr>
          <w:rStyle w:val="w"/>
        </w:rPr>
      </w:pPr>
      <w:r>
        <w:rPr>
          <w:rStyle w:val="w"/>
        </w:rPr>
        <w:t xml:space="preserve">        </w:t>
      </w:r>
      <w:r>
        <w:rPr>
          <w:rStyle w:val="nl"/>
        </w:rPr>
        <w:t>"settleCcy"</w:t>
      </w:r>
      <w:r>
        <w:rPr>
          <w:rStyle w:val="p"/>
        </w:rPr>
        <w:t>:</w:t>
      </w:r>
      <w:r>
        <w:rPr>
          <w:rStyle w:val="w"/>
        </w:rPr>
        <w:t xml:space="preserve"> </w:t>
      </w:r>
      <w:r>
        <w:rPr>
          <w:rStyle w:val="s2"/>
        </w:rPr>
        <w:t>""</w:t>
      </w:r>
      <w:r>
        <w:rPr>
          <w:rStyle w:val="p"/>
        </w:rPr>
        <w:t>,</w:t>
      </w:r>
    </w:p>
    <w:p w:rsidR="00000000" w:rsidRDefault="00000000">
      <w:pPr>
        <w:pStyle w:val="HTML0"/>
        <w:divId w:val="2132623788"/>
        <w:rPr>
          <w:rStyle w:val="w"/>
        </w:rPr>
      </w:pPr>
      <w:r>
        <w:rPr>
          <w:rStyle w:val="w"/>
        </w:rPr>
        <w:t xml:space="preserve">        </w:t>
      </w:r>
      <w:r>
        <w:rPr>
          <w:rStyle w:val="nl"/>
        </w:rPr>
        <w:t>"state"</w:t>
      </w:r>
      <w:r>
        <w:rPr>
          <w:rStyle w:val="p"/>
        </w:rPr>
        <w:t>:</w:t>
      </w:r>
      <w:r>
        <w:rPr>
          <w:rStyle w:val="w"/>
        </w:rPr>
        <w:t xml:space="preserve"> </w:t>
      </w:r>
      <w:r>
        <w:rPr>
          <w:rStyle w:val="s2"/>
        </w:rPr>
        <w:t>"live"</w:t>
      </w:r>
      <w:r>
        <w:rPr>
          <w:rStyle w:val="p"/>
        </w:rPr>
        <w:t>,</w:t>
      </w:r>
    </w:p>
    <w:p w:rsidR="00000000" w:rsidRDefault="00000000">
      <w:pPr>
        <w:pStyle w:val="HTML0"/>
        <w:divId w:val="2132623788"/>
        <w:rPr>
          <w:rStyle w:val="w"/>
        </w:rPr>
      </w:pPr>
      <w:r>
        <w:rPr>
          <w:rStyle w:val="w"/>
        </w:rPr>
        <w:t xml:space="preserve">        </w:t>
      </w:r>
      <w:r>
        <w:rPr>
          <w:rStyle w:val="nl"/>
        </w:rPr>
        <w:t>"ruleType"</w:t>
      </w:r>
      <w:r>
        <w:rPr>
          <w:rStyle w:val="p"/>
        </w:rPr>
        <w:t>:</w:t>
      </w:r>
      <w:r>
        <w:rPr>
          <w:rStyle w:val="w"/>
        </w:rPr>
        <w:t xml:space="preserve"> </w:t>
      </w:r>
      <w:r>
        <w:rPr>
          <w:rStyle w:val="s2"/>
        </w:rPr>
        <w:t>"normal"</w:t>
      </w:r>
      <w:r>
        <w:rPr>
          <w:rStyle w:val="p"/>
        </w:rPr>
        <w:t>,</w:t>
      </w:r>
    </w:p>
    <w:p w:rsidR="00000000" w:rsidRDefault="00000000">
      <w:pPr>
        <w:pStyle w:val="HTML0"/>
        <w:divId w:val="2132623788"/>
        <w:rPr>
          <w:rStyle w:val="w"/>
        </w:rPr>
      </w:pPr>
      <w:r>
        <w:rPr>
          <w:rStyle w:val="w"/>
        </w:rPr>
        <w:t xml:space="preserve">        </w:t>
      </w:r>
      <w:r>
        <w:rPr>
          <w:rStyle w:val="nl"/>
        </w:rPr>
        <w:t>"stk"</w:t>
      </w:r>
      <w:r>
        <w:rPr>
          <w:rStyle w:val="p"/>
        </w:rPr>
        <w:t>:</w:t>
      </w:r>
      <w:r>
        <w:rPr>
          <w:rStyle w:val="w"/>
        </w:rPr>
        <w:t xml:space="preserve"> </w:t>
      </w:r>
      <w:r>
        <w:rPr>
          <w:rStyle w:val="s2"/>
        </w:rPr>
        <w:t>""</w:t>
      </w:r>
      <w:r>
        <w:rPr>
          <w:rStyle w:val="p"/>
        </w:rPr>
        <w:t>,</w:t>
      </w:r>
    </w:p>
    <w:p w:rsidR="00000000" w:rsidRDefault="00000000">
      <w:pPr>
        <w:pStyle w:val="HTML0"/>
        <w:divId w:val="2132623788"/>
        <w:rPr>
          <w:rStyle w:val="w"/>
        </w:rPr>
      </w:pPr>
      <w:r>
        <w:rPr>
          <w:rStyle w:val="w"/>
        </w:rPr>
        <w:t xml:space="preserve">        </w:t>
      </w:r>
      <w:r>
        <w:rPr>
          <w:rStyle w:val="nl"/>
        </w:rPr>
        <w:t>"tickSz"</w:t>
      </w:r>
      <w:r>
        <w:rPr>
          <w:rStyle w:val="p"/>
        </w:rPr>
        <w:t>:</w:t>
      </w:r>
      <w:r>
        <w:rPr>
          <w:rStyle w:val="w"/>
        </w:rPr>
        <w:t xml:space="preserve"> </w:t>
      </w:r>
      <w:r>
        <w:rPr>
          <w:rStyle w:val="s2"/>
        </w:rPr>
        <w:t>"0.1"</w:t>
      </w:r>
      <w:r>
        <w:rPr>
          <w:rStyle w:val="p"/>
        </w:rPr>
        <w:t>,</w:t>
      </w:r>
    </w:p>
    <w:p w:rsidR="00000000" w:rsidRDefault="00000000">
      <w:pPr>
        <w:pStyle w:val="HTML0"/>
        <w:divId w:val="2132623788"/>
        <w:rPr>
          <w:rStyle w:val="w"/>
        </w:rPr>
      </w:pPr>
      <w:r>
        <w:rPr>
          <w:rStyle w:val="w"/>
        </w:rPr>
        <w:t xml:space="preserve">        </w:t>
      </w:r>
      <w:r>
        <w:rPr>
          <w:rStyle w:val="nl"/>
        </w:rPr>
        <w:t>"uly"</w:t>
      </w:r>
      <w:r>
        <w:rPr>
          <w:rStyle w:val="p"/>
        </w:rPr>
        <w:t>:</w:t>
      </w:r>
      <w:r>
        <w:rPr>
          <w:rStyle w:val="w"/>
        </w:rPr>
        <w:t xml:space="preserve"> </w:t>
      </w:r>
      <w:r>
        <w:rPr>
          <w:rStyle w:val="s2"/>
        </w:rPr>
        <w:t>""</w:t>
      </w:r>
    </w:p>
    <w:p w:rsidR="00000000" w:rsidRDefault="00000000">
      <w:pPr>
        <w:pStyle w:val="HTML0"/>
        <w:divId w:val="2132623788"/>
        <w:rPr>
          <w:rStyle w:val="w"/>
        </w:rPr>
      </w:pPr>
      <w:r>
        <w:rPr>
          <w:rStyle w:val="w"/>
        </w:rPr>
        <w:t xml:space="preserve">    </w:t>
      </w:r>
      <w:r>
        <w:rPr>
          <w:rStyle w:val="p"/>
        </w:rPr>
        <w:t>}</w:t>
      </w:r>
    </w:p>
    <w:p w:rsidR="00000000" w:rsidRDefault="00000000">
      <w:pPr>
        <w:pStyle w:val="HTML0"/>
        <w:divId w:val="2132623788"/>
        <w:rPr>
          <w:rStyle w:val="w"/>
        </w:rPr>
      </w:pPr>
      <w:r>
        <w:rPr>
          <w:rStyle w:val="w"/>
        </w:rPr>
        <w:t xml:space="preserve">  </w:t>
      </w:r>
      <w:r>
        <w:rPr>
          <w:rStyle w:val="p"/>
        </w:rPr>
        <w:t>]</w:t>
      </w:r>
    </w:p>
    <w:p w:rsidR="00000000" w:rsidRDefault="00000000">
      <w:pPr>
        <w:pStyle w:val="HTML0"/>
        <w:divId w:val="2132623788"/>
        <w:rPr>
          <w:rStyle w:val="w"/>
        </w:rPr>
      </w:pPr>
      <w:r>
        <w:rPr>
          <w:rStyle w:val="p"/>
        </w:rPr>
        <w:t>}</w:t>
      </w:r>
    </w:p>
    <w:p w:rsidR="00000000" w:rsidRDefault="00000000">
      <w:pPr>
        <w:pStyle w:val="4"/>
        <w:divId w:val="175387555"/>
      </w:pPr>
      <w:r>
        <w:t>Push data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0"/>
        <w:gridCol w:w="780"/>
        <w:gridCol w:w="5746"/>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Subscribed data</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 xml:space="preserve">Instrument ID, e.g. </w:t>
            </w:r>
            <w:r>
              <w:rPr>
                <w:rStyle w:val="HTML"/>
              </w:rPr>
              <w:t>BTC-UST</w:t>
            </w:r>
          </w:p>
        </w:tc>
      </w:tr>
      <w:tr w:rsidR="00000000">
        <w:trPr>
          <w:divId w:val="175387555"/>
          <w:tblCellSpacing w:w="15" w:type="dxa"/>
        </w:trPr>
        <w:tc>
          <w:tcPr>
            <w:tcW w:w="0" w:type="auto"/>
            <w:vAlign w:val="center"/>
            <w:hideMark/>
          </w:tcPr>
          <w:p w:rsidR="00000000" w:rsidRDefault="00000000">
            <w:r>
              <w:t>&gt; uly</w:t>
            </w:r>
          </w:p>
        </w:tc>
        <w:tc>
          <w:tcPr>
            <w:tcW w:w="0" w:type="auto"/>
            <w:vAlign w:val="center"/>
            <w:hideMark/>
          </w:tcPr>
          <w:p w:rsidR="00000000" w:rsidRDefault="00000000">
            <w:r>
              <w:t>String</w:t>
            </w:r>
          </w:p>
        </w:tc>
        <w:tc>
          <w:tcPr>
            <w:tcW w:w="0" w:type="auto"/>
            <w:vAlign w:val="center"/>
            <w:hideMark/>
          </w:tcPr>
          <w:p w:rsidR="00000000" w:rsidRDefault="00000000">
            <w:r>
              <w:t xml:space="preserve">Underlying, e.g. </w:t>
            </w:r>
            <w:r>
              <w:rPr>
                <w:rStyle w:val="HTML"/>
              </w:rPr>
              <w:t>BTC-USD</w:t>
            </w:r>
            <w:r>
              <w:t xml:space="preserve"> </w:t>
            </w:r>
            <w:r>
              <w:br/>
              <w:t xml:space="preserve">Only applicable to </w:t>
            </w:r>
            <w:r>
              <w:rPr>
                <w:rStyle w:val="HTML"/>
              </w:rPr>
              <w:t>FUTURES</w:t>
            </w:r>
            <w:r>
              <w:t>/</w:t>
            </w:r>
            <w:r>
              <w:rPr>
                <w:rStyle w:val="HTML"/>
              </w:rPr>
              <w:t>SWAP</w:t>
            </w:r>
            <w:r>
              <w:t>/</w:t>
            </w:r>
            <w:r>
              <w:rPr>
                <w:rStyle w:val="HTML"/>
              </w:rPr>
              <w:t>OPTION</w:t>
            </w:r>
          </w:p>
        </w:tc>
      </w:tr>
      <w:tr w:rsidR="00000000">
        <w:trPr>
          <w:divId w:val="175387555"/>
          <w:tblCellSpacing w:w="15" w:type="dxa"/>
        </w:trPr>
        <w:tc>
          <w:tcPr>
            <w:tcW w:w="0" w:type="auto"/>
            <w:vAlign w:val="center"/>
            <w:hideMark/>
          </w:tcPr>
          <w:p w:rsidR="00000000" w:rsidRDefault="00000000">
            <w:r>
              <w:t>&gt; instFamily</w:t>
            </w:r>
          </w:p>
        </w:tc>
        <w:tc>
          <w:tcPr>
            <w:tcW w:w="0" w:type="auto"/>
            <w:vAlign w:val="center"/>
            <w:hideMark/>
          </w:tcPr>
          <w:p w:rsidR="00000000" w:rsidRDefault="00000000">
            <w:r>
              <w:t>String</w:t>
            </w:r>
          </w:p>
        </w:tc>
        <w:tc>
          <w:tcPr>
            <w:tcW w:w="0" w:type="auto"/>
            <w:vAlign w:val="center"/>
            <w:hideMark/>
          </w:tcPr>
          <w:p w:rsidR="00000000" w:rsidRDefault="00000000">
            <w:r>
              <w:t xml:space="preserve">Instrument family, e.g. </w:t>
            </w:r>
            <w:r>
              <w:rPr>
                <w:rStyle w:val="HTML"/>
              </w:rPr>
              <w:t>BTC-USD</w:t>
            </w:r>
            <w:r>
              <w:t xml:space="preserve"> </w:t>
            </w:r>
            <w:r>
              <w:br/>
              <w:t xml:space="preserve">Only applicable to </w:t>
            </w:r>
            <w:r>
              <w:rPr>
                <w:rStyle w:val="HTML"/>
              </w:rPr>
              <w:t>FUTURES</w:t>
            </w:r>
            <w:r>
              <w:t>/</w:t>
            </w:r>
            <w:r>
              <w:rPr>
                <w:rStyle w:val="HTML"/>
              </w:rPr>
              <w:t>SWAP</w:t>
            </w:r>
            <w:r>
              <w:t>/</w:t>
            </w:r>
            <w:r>
              <w:rPr>
                <w:rStyle w:val="HTML"/>
              </w:rPr>
              <w:t>OPTION</w:t>
            </w:r>
          </w:p>
        </w:tc>
      </w:tr>
      <w:tr w:rsidR="00000000">
        <w:trPr>
          <w:divId w:val="175387555"/>
          <w:tblCellSpacing w:w="15" w:type="dxa"/>
        </w:trPr>
        <w:tc>
          <w:tcPr>
            <w:tcW w:w="0" w:type="auto"/>
            <w:vAlign w:val="center"/>
            <w:hideMark/>
          </w:tcPr>
          <w:p w:rsidR="00000000" w:rsidRDefault="00000000">
            <w:r>
              <w:t>&gt; category</w:t>
            </w:r>
          </w:p>
        </w:tc>
        <w:tc>
          <w:tcPr>
            <w:tcW w:w="0" w:type="auto"/>
            <w:vAlign w:val="center"/>
            <w:hideMark/>
          </w:tcPr>
          <w:p w:rsidR="00000000" w:rsidRDefault="00000000">
            <w:r>
              <w:t>String</w:t>
            </w:r>
          </w:p>
        </w:tc>
        <w:tc>
          <w:tcPr>
            <w:tcW w:w="0" w:type="auto"/>
            <w:vAlign w:val="center"/>
            <w:hideMark/>
          </w:tcPr>
          <w:p w:rsidR="00000000" w:rsidRDefault="00000000">
            <w:r>
              <w:t>Currency category. Note: this parameter is already deprecated</w:t>
            </w:r>
          </w:p>
        </w:tc>
      </w:tr>
      <w:tr w:rsidR="00000000">
        <w:trPr>
          <w:divId w:val="175387555"/>
          <w:tblCellSpacing w:w="15" w:type="dxa"/>
        </w:trPr>
        <w:tc>
          <w:tcPr>
            <w:tcW w:w="0" w:type="auto"/>
            <w:vAlign w:val="center"/>
            <w:hideMark/>
          </w:tcPr>
          <w:p w:rsidR="00000000" w:rsidRDefault="00000000">
            <w:r>
              <w:t>&gt; baseCcy</w:t>
            </w:r>
          </w:p>
        </w:tc>
        <w:tc>
          <w:tcPr>
            <w:tcW w:w="0" w:type="auto"/>
            <w:vAlign w:val="center"/>
            <w:hideMark/>
          </w:tcPr>
          <w:p w:rsidR="00000000" w:rsidRDefault="00000000">
            <w:r>
              <w:t>String</w:t>
            </w:r>
          </w:p>
        </w:tc>
        <w:tc>
          <w:tcPr>
            <w:tcW w:w="0" w:type="auto"/>
            <w:vAlign w:val="center"/>
            <w:hideMark/>
          </w:tcPr>
          <w:p w:rsidR="00000000" w:rsidRDefault="00000000">
            <w:r>
              <w:t xml:space="preserve">Base currency, e.g. </w:t>
            </w:r>
            <w:r>
              <w:rPr>
                <w:rStyle w:val="HTML"/>
              </w:rPr>
              <w:t>BTC</w:t>
            </w:r>
            <w:r>
              <w:t xml:space="preserve"> in </w:t>
            </w:r>
            <w:r>
              <w:rPr>
                <w:rStyle w:val="HTML"/>
              </w:rPr>
              <w:t>BTC-USDT</w:t>
            </w:r>
            <w:r>
              <w:t xml:space="preserve"> </w:t>
            </w:r>
            <w:r>
              <w:br/>
              <w:t xml:space="preserve">Only applicable to </w:t>
            </w:r>
            <w:r>
              <w:rPr>
                <w:rStyle w:val="HTML"/>
              </w:rPr>
              <w:t>SPOT</w:t>
            </w:r>
            <w:r>
              <w:t>/</w:t>
            </w:r>
            <w:r>
              <w:rPr>
                <w:rStyle w:val="HTML"/>
              </w:rPr>
              <w:t>MARGIN</w:t>
            </w:r>
          </w:p>
        </w:tc>
      </w:tr>
      <w:tr w:rsidR="00000000">
        <w:trPr>
          <w:divId w:val="175387555"/>
          <w:tblCellSpacing w:w="15" w:type="dxa"/>
        </w:trPr>
        <w:tc>
          <w:tcPr>
            <w:tcW w:w="0" w:type="auto"/>
            <w:vAlign w:val="center"/>
            <w:hideMark/>
          </w:tcPr>
          <w:p w:rsidR="00000000" w:rsidRDefault="00000000">
            <w:r>
              <w:t>&gt; quoteCcy</w:t>
            </w:r>
          </w:p>
        </w:tc>
        <w:tc>
          <w:tcPr>
            <w:tcW w:w="0" w:type="auto"/>
            <w:vAlign w:val="center"/>
            <w:hideMark/>
          </w:tcPr>
          <w:p w:rsidR="00000000" w:rsidRDefault="00000000">
            <w:r>
              <w:t>String</w:t>
            </w:r>
          </w:p>
        </w:tc>
        <w:tc>
          <w:tcPr>
            <w:tcW w:w="0" w:type="auto"/>
            <w:vAlign w:val="center"/>
            <w:hideMark/>
          </w:tcPr>
          <w:p w:rsidR="00000000" w:rsidRDefault="00000000">
            <w:r>
              <w:t xml:space="preserve">Quote currency, e.g. </w:t>
            </w:r>
            <w:r>
              <w:rPr>
                <w:rStyle w:val="HTML"/>
              </w:rPr>
              <w:t>USDT</w:t>
            </w:r>
            <w:r>
              <w:t xml:space="preserve"> in </w:t>
            </w:r>
            <w:r>
              <w:rPr>
                <w:rStyle w:val="HTML"/>
              </w:rPr>
              <w:t>BTC-USDT</w:t>
            </w:r>
            <w:r>
              <w:t xml:space="preserve"> </w:t>
            </w:r>
            <w:r>
              <w:br/>
              <w:t xml:space="preserve">Only applicable to </w:t>
            </w:r>
            <w:r>
              <w:rPr>
                <w:rStyle w:val="HTML"/>
              </w:rPr>
              <w:t>SPOT</w:t>
            </w:r>
            <w:r>
              <w:t>/</w:t>
            </w:r>
            <w:r>
              <w:rPr>
                <w:rStyle w:val="HTML"/>
              </w:rPr>
              <w:t>MARGIN</w:t>
            </w:r>
          </w:p>
        </w:tc>
      </w:tr>
      <w:tr w:rsidR="00000000">
        <w:trPr>
          <w:divId w:val="175387555"/>
          <w:tblCellSpacing w:w="15" w:type="dxa"/>
        </w:trPr>
        <w:tc>
          <w:tcPr>
            <w:tcW w:w="0" w:type="auto"/>
            <w:vAlign w:val="center"/>
            <w:hideMark/>
          </w:tcPr>
          <w:p w:rsidR="00000000" w:rsidRDefault="00000000">
            <w:r>
              <w:t>&gt; settleCcy</w:t>
            </w:r>
          </w:p>
        </w:tc>
        <w:tc>
          <w:tcPr>
            <w:tcW w:w="0" w:type="auto"/>
            <w:vAlign w:val="center"/>
            <w:hideMark/>
          </w:tcPr>
          <w:p w:rsidR="00000000" w:rsidRDefault="00000000">
            <w:r>
              <w:t>String</w:t>
            </w:r>
          </w:p>
        </w:tc>
        <w:tc>
          <w:tcPr>
            <w:tcW w:w="0" w:type="auto"/>
            <w:vAlign w:val="center"/>
            <w:hideMark/>
          </w:tcPr>
          <w:p w:rsidR="00000000" w:rsidRDefault="00000000">
            <w:r>
              <w:t xml:space="preserve">Settlement and margin currency, e.g. </w:t>
            </w:r>
            <w:r>
              <w:rPr>
                <w:rStyle w:val="HTML"/>
              </w:rPr>
              <w:t>BTC</w:t>
            </w:r>
            <w:r>
              <w:t xml:space="preserve"> </w:t>
            </w:r>
            <w:r>
              <w:br/>
              <w:t xml:space="preserve">Only applicable to </w:t>
            </w:r>
            <w:r>
              <w:rPr>
                <w:rStyle w:val="HTML"/>
              </w:rPr>
              <w:t>FUTURES</w:t>
            </w:r>
            <w:r>
              <w:t>/</w:t>
            </w:r>
            <w:r>
              <w:rPr>
                <w:rStyle w:val="HTML"/>
              </w:rPr>
              <w:t>SWAP</w:t>
            </w:r>
            <w:r>
              <w:t>/</w:t>
            </w:r>
            <w:r>
              <w:rPr>
                <w:rStyle w:val="HTML"/>
              </w:rPr>
              <w:t>OPTION</w:t>
            </w:r>
          </w:p>
        </w:tc>
      </w:tr>
      <w:tr w:rsidR="00000000">
        <w:trPr>
          <w:divId w:val="175387555"/>
          <w:tblCellSpacing w:w="15" w:type="dxa"/>
        </w:trPr>
        <w:tc>
          <w:tcPr>
            <w:tcW w:w="0" w:type="auto"/>
            <w:vAlign w:val="center"/>
            <w:hideMark/>
          </w:tcPr>
          <w:p w:rsidR="00000000" w:rsidRDefault="00000000">
            <w:r>
              <w:t>&gt; ctVal</w:t>
            </w:r>
          </w:p>
        </w:tc>
        <w:tc>
          <w:tcPr>
            <w:tcW w:w="0" w:type="auto"/>
            <w:vAlign w:val="center"/>
            <w:hideMark/>
          </w:tcPr>
          <w:p w:rsidR="00000000" w:rsidRDefault="00000000">
            <w:r>
              <w:t>String</w:t>
            </w:r>
          </w:p>
        </w:tc>
        <w:tc>
          <w:tcPr>
            <w:tcW w:w="0" w:type="auto"/>
            <w:vAlign w:val="center"/>
            <w:hideMark/>
          </w:tcPr>
          <w:p w:rsidR="00000000" w:rsidRDefault="00000000">
            <w:r>
              <w:t>Contract value</w:t>
            </w:r>
          </w:p>
        </w:tc>
      </w:tr>
      <w:tr w:rsidR="00000000">
        <w:trPr>
          <w:divId w:val="175387555"/>
          <w:tblCellSpacing w:w="15" w:type="dxa"/>
        </w:trPr>
        <w:tc>
          <w:tcPr>
            <w:tcW w:w="0" w:type="auto"/>
            <w:vAlign w:val="center"/>
            <w:hideMark/>
          </w:tcPr>
          <w:p w:rsidR="00000000" w:rsidRDefault="00000000">
            <w:r>
              <w:t>&gt; ctMult</w:t>
            </w:r>
          </w:p>
        </w:tc>
        <w:tc>
          <w:tcPr>
            <w:tcW w:w="0" w:type="auto"/>
            <w:vAlign w:val="center"/>
            <w:hideMark/>
          </w:tcPr>
          <w:p w:rsidR="00000000" w:rsidRDefault="00000000">
            <w:r>
              <w:t>String</w:t>
            </w:r>
          </w:p>
        </w:tc>
        <w:tc>
          <w:tcPr>
            <w:tcW w:w="0" w:type="auto"/>
            <w:vAlign w:val="center"/>
            <w:hideMark/>
          </w:tcPr>
          <w:p w:rsidR="00000000" w:rsidRDefault="00000000">
            <w:r>
              <w:t>Contract multiplier</w:t>
            </w:r>
          </w:p>
        </w:tc>
      </w:tr>
      <w:tr w:rsidR="00000000">
        <w:trPr>
          <w:divId w:val="175387555"/>
          <w:tblCellSpacing w:w="15" w:type="dxa"/>
        </w:trPr>
        <w:tc>
          <w:tcPr>
            <w:tcW w:w="0" w:type="auto"/>
            <w:vAlign w:val="center"/>
            <w:hideMark/>
          </w:tcPr>
          <w:p w:rsidR="00000000" w:rsidRDefault="00000000">
            <w:r>
              <w:t>&gt; ctValCcy</w:t>
            </w:r>
          </w:p>
        </w:tc>
        <w:tc>
          <w:tcPr>
            <w:tcW w:w="0" w:type="auto"/>
            <w:vAlign w:val="center"/>
            <w:hideMark/>
          </w:tcPr>
          <w:p w:rsidR="00000000" w:rsidRDefault="00000000">
            <w:r>
              <w:t>String</w:t>
            </w:r>
          </w:p>
        </w:tc>
        <w:tc>
          <w:tcPr>
            <w:tcW w:w="0" w:type="auto"/>
            <w:vAlign w:val="center"/>
            <w:hideMark/>
          </w:tcPr>
          <w:p w:rsidR="00000000" w:rsidRDefault="00000000">
            <w:r>
              <w:t>Contract value currency</w:t>
            </w:r>
          </w:p>
        </w:tc>
      </w:tr>
      <w:tr w:rsidR="00000000">
        <w:trPr>
          <w:divId w:val="175387555"/>
          <w:tblCellSpacing w:w="15" w:type="dxa"/>
        </w:trPr>
        <w:tc>
          <w:tcPr>
            <w:tcW w:w="0" w:type="auto"/>
            <w:vAlign w:val="center"/>
            <w:hideMark/>
          </w:tcPr>
          <w:p w:rsidR="00000000" w:rsidRDefault="00000000">
            <w:r>
              <w:t>&gt; optType</w:t>
            </w:r>
          </w:p>
        </w:tc>
        <w:tc>
          <w:tcPr>
            <w:tcW w:w="0" w:type="auto"/>
            <w:vAlign w:val="center"/>
            <w:hideMark/>
          </w:tcPr>
          <w:p w:rsidR="00000000" w:rsidRDefault="00000000">
            <w:r>
              <w:t>String</w:t>
            </w:r>
          </w:p>
        </w:tc>
        <w:tc>
          <w:tcPr>
            <w:tcW w:w="0" w:type="auto"/>
            <w:vAlign w:val="center"/>
            <w:hideMark/>
          </w:tcPr>
          <w:p w:rsidR="00000000" w:rsidRDefault="00000000">
            <w:r>
              <w:t>Option type</w:t>
            </w:r>
            <w:r>
              <w:br/>
            </w:r>
            <w:r>
              <w:rPr>
                <w:rStyle w:val="HTML"/>
              </w:rPr>
              <w:t>C</w:t>
            </w:r>
            <w:r>
              <w:t>: Call</w:t>
            </w:r>
            <w:r>
              <w:br/>
            </w:r>
            <w:r>
              <w:rPr>
                <w:rStyle w:val="HTML"/>
              </w:rPr>
              <w:t>P</w:t>
            </w:r>
            <w:r>
              <w:t>: Put</w:t>
            </w:r>
            <w:r>
              <w:br/>
              <w:t xml:space="preserve">Only applicable to </w:t>
            </w:r>
            <w:r>
              <w:rPr>
                <w:rStyle w:val="HTML"/>
              </w:rPr>
              <w:t>OPTION</w:t>
            </w:r>
          </w:p>
        </w:tc>
      </w:tr>
      <w:tr w:rsidR="00000000">
        <w:trPr>
          <w:divId w:val="175387555"/>
          <w:tblCellSpacing w:w="15" w:type="dxa"/>
        </w:trPr>
        <w:tc>
          <w:tcPr>
            <w:tcW w:w="0" w:type="auto"/>
            <w:vAlign w:val="center"/>
            <w:hideMark/>
          </w:tcPr>
          <w:p w:rsidR="00000000" w:rsidRDefault="00000000">
            <w:r>
              <w:t>&gt; stk</w:t>
            </w:r>
          </w:p>
        </w:tc>
        <w:tc>
          <w:tcPr>
            <w:tcW w:w="0" w:type="auto"/>
            <w:vAlign w:val="center"/>
            <w:hideMark/>
          </w:tcPr>
          <w:p w:rsidR="00000000" w:rsidRDefault="00000000">
            <w:r>
              <w:t>String</w:t>
            </w:r>
          </w:p>
        </w:tc>
        <w:tc>
          <w:tcPr>
            <w:tcW w:w="0" w:type="auto"/>
            <w:vAlign w:val="center"/>
            <w:hideMark/>
          </w:tcPr>
          <w:p w:rsidR="00000000" w:rsidRDefault="00000000">
            <w:r>
              <w:t>Strike price</w:t>
            </w:r>
            <w:r>
              <w:br/>
              <w:t xml:space="preserve">Only applicable to </w:t>
            </w:r>
            <w:r>
              <w:rPr>
                <w:rStyle w:val="HTML"/>
              </w:rPr>
              <w:t>OPTION</w:t>
            </w:r>
          </w:p>
        </w:tc>
      </w:tr>
      <w:tr w:rsidR="00000000">
        <w:trPr>
          <w:divId w:val="175387555"/>
          <w:tblCellSpacing w:w="15" w:type="dxa"/>
        </w:trPr>
        <w:tc>
          <w:tcPr>
            <w:tcW w:w="0" w:type="auto"/>
            <w:vAlign w:val="center"/>
            <w:hideMark/>
          </w:tcPr>
          <w:p w:rsidR="00000000" w:rsidRDefault="00000000">
            <w:r>
              <w:t>&gt; listTime</w:t>
            </w:r>
          </w:p>
        </w:tc>
        <w:tc>
          <w:tcPr>
            <w:tcW w:w="0" w:type="auto"/>
            <w:vAlign w:val="center"/>
            <w:hideMark/>
          </w:tcPr>
          <w:p w:rsidR="00000000" w:rsidRDefault="00000000">
            <w:r>
              <w:t>String</w:t>
            </w:r>
          </w:p>
        </w:tc>
        <w:tc>
          <w:tcPr>
            <w:tcW w:w="0" w:type="auto"/>
            <w:vAlign w:val="center"/>
            <w:hideMark/>
          </w:tcPr>
          <w:p w:rsidR="00000000" w:rsidRDefault="00000000">
            <w:r>
              <w:t>Listing time</w:t>
            </w:r>
            <w:r>
              <w:br/>
              <w:t xml:space="preserve">Only applicable to </w:t>
            </w:r>
            <w:r>
              <w:rPr>
                <w:rStyle w:val="HTML"/>
              </w:rPr>
              <w:t>FUTURES</w:t>
            </w:r>
            <w:r>
              <w:t>/</w:t>
            </w:r>
            <w:r>
              <w:rPr>
                <w:rStyle w:val="HTML"/>
              </w:rPr>
              <w:t>SWAP</w:t>
            </w:r>
            <w:r>
              <w:t>/</w:t>
            </w:r>
            <w:r>
              <w:rPr>
                <w:rStyle w:val="HTML"/>
              </w:rPr>
              <w:t>OPTION</w:t>
            </w:r>
          </w:p>
        </w:tc>
      </w:tr>
      <w:tr w:rsidR="00000000">
        <w:trPr>
          <w:divId w:val="175387555"/>
          <w:tblCellSpacing w:w="15" w:type="dxa"/>
        </w:trPr>
        <w:tc>
          <w:tcPr>
            <w:tcW w:w="0" w:type="auto"/>
            <w:vAlign w:val="center"/>
            <w:hideMark/>
          </w:tcPr>
          <w:p w:rsidR="00000000" w:rsidRDefault="00000000">
            <w:r>
              <w:t>&gt; auctionEndTime</w:t>
            </w:r>
          </w:p>
        </w:tc>
        <w:tc>
          <w:tcPr>
            <w:tcW w:w="0" w:type="auto"/>
            <w:vAlign w:val="center"/>
            <w:hideMark/>
          </w:tcPr>
          <w:p w:rsidR="00000000" w:rsidRDefault="00000000">
            <w:r>
              <w:t>String</w:t>
            </w:r>
          </w:p>
        </w:tc>
        <w:tc>
          <w:tcPr>
            <w:tcW w:w="0" w:type="auto"/>
            <w:vAlign w:val="center"/>
            <w:hideMark/>
          </w:tcPr>
          <w:p w:rsidR="00000000" w:rsidRDefault="00000000">
            <w:r>
              <w:t xml:space="preserve">The end time of call auction, Unix timestamp format in milliseconds, e.g. </w:t>
            </w:r>
            <w:r>
              <w:rPr>
                <w:rStyle w:val="HTML"/>
              </w:rPr>
              <w:t>1597026383085</w:t>
            </w:r>
            <w:r>
              <w:t xml:space="preserve"> </w:t>
            </w:r>
            <w:r>
              <w:br/>
              <w:t xml:space="preserve">Only applicable to </w:t>
            </w:r>
            <w:r>
              <w:rPr>
                <w:rStyle w:val="HTML"/>
              </w:rPr>
              <w:t>SPOT</w:t>
            </w:r>
            <w:r>
              <w:t xml:space="preserve"> that are listed through call auctions, return "" in other cases</w:t>
            </w:r>
          </w:p>
        </w:tc>
      </w:tr>
      <w:tr w:rsidR="00000000">
        <w:trPr>
          <w:divId w:val="175387555"/>
          <w:tblCellSpacing w:w="15" w:type="dxa"/>
        </w:trPr>
        <w:tc>
          <w:tcPr>
            <w:tcW w:w="0" w:type="auto"/>
            <w:vAlign w:val="center"/>
            <w:hideMark/>
          </w:tcPr>
          <w:p w:rsidR="00000000" w:rsidRDefault="00000000">
            <w:r>
              <w:t>&gt; expTime</w:t>
            </w:r>
          </w:p>
        </w:tc>
        <w:tc>
          <w:tcPr>
            <w:tcW w:w="0" w:type="auto"/>
            <w:vAlign w:val="center"/>
            <w:hideMark/>
          </w:tcPr>
          <w:p w:rsidR="00000000" w:rsidRDefault="00000000">
            <w:r>
              <w:t>String</w:t>
            </w:r>
          </w:p>
        </w:tc>
        <w:tc>
          <w:tcPr>
            <w:tcW w:w="0" w:type="auto"/>
            <w:vAlign w:val="center"/>
            <w:hideMark/>
          </w:tcPr>
          <w:p w:rsidR="00000000" w:rsidRDefault="00000000">
            <w:r>
              <w:t>Expiry time</w:t>
            </w:r>
            <w:r>
              <w:br/>
              <w:t xml:space="preserve">Applicable to </w:t>
            </w:r>
            <w:r>
              <w:rPr>
                <w:rStyle w:val="HTML"/>
              </w:rPr>
              <w:t>SPOT</w:t>
            </w:r>
            <w:r>
              <w:t>/</w:t>
            </w:r>
            <w:r>
              <w:rPr>
                <w:rStyle w:val="HTML"/>
              </w:rPr>
              <w:t>MARGIN</w:t>
            </w:r>
            <w:r>
              <w:t>/</w:t>
            </w:r>
            <w:r>
              <w:rPr>
                <w:rStyle w:val="HTML"/>
              </w:rPr>
              <w:t>FUTURES</w:t>
            </w:r>
            <w:r>
              <w:t>/</w:t>
            </w:r>
            <w:r>
              <w:rPr>
                <w:rStyle w:val="HTML"/>
              </w:rPr>
              <w:t>SWAP</w:t>
            </w:r>
            <w:r>
              <w:t>/</w:t>
            </w:r>
            <w:r>
              <w:rPr>
                <w:rStyle w:val="HTML"/>
              </w:rPr>
              <w:t>OPTION</w:t>
            </w:r>
            <w:r>
              <w:t xml:space="preserve">. For </w:t>
            </w:r>
            <w:r>
              <w:rPr>
                <w:rStyle w:val="HTML"/>
              </w:rPr>
              <w:t>FUTURES</w:t>
            </w:r>
            <w:r>
              <w:t>/</w:t>
            </w:r>
            <w:r>
              <w:rPr>
                <w:rStyle w:val="HTML"/>
              </w:rPr>
              <w:t>OPTION</w:t>
            </w:r>
            <w:r>
              <w:t>, it is the delivery/exercise time. It can also be the delisting time of the trading instrument. Update once change.</w:t>
            </w:r>
          </w:p>
        </w:tc>
      </w:tr>
      <w:tr w:rsidR="00000000">
        <w:trPr>
          <w:divId w:val="175387555"/>
          <w:tblCellSpacing w:w="15" w:type="dxa"/>
        </w:trPr>
        <w:tc>
          <w:tcPr>
            <w:tcW w:w="0" w:type="auto"/>
            <w:vAlign w:val="center"/>
            <w:hideMark/>
          </w:tcPr>
          <w:p w:rsidR="00000000" w:rsidRDefault="00000000">
            <w:r>
              <w:t>&gt; lever</w:t>
            </w:r>
          </w:p>
        </w:tc>
        <w:tc>
          <w:tcPr>
            <w:tcW w:w="0" w:type="auto"/>
            <w:vAlign w:val="center"/>
            <w:hideMark/>
          </w:tcPr>
          <w:p w:rsidR="00000000" w:rsidRDefault="00000000">
            <w:r>
              <w:t>String</w:t>
            </w:r>
          </w:p>
        </w:tc>
        <w:tc>
          <w:tcPr>
            <w:tcW w:w="0" w:type="auto"/>
            <w:vAlign w:val="center"/>
            <w:hideMark/>
          </w:tcPr>
          <w:p w:rsidR="00000000" w:rsidRDefault="00000000">
            <w:r>
              <w:t>Max Leverage</w:t>
            </w:r>
            <w:r>
              <w:br/>
              <w:t xml:space="preserve">Not applicable to </w:t>
            </w:r>
            <w:r>
              <w:rPr>
                <w:rStyle w:val="HTML"/>
              </w:rPr>
              <w:t>SPOT</w:t>
            </w:r>
            <w:r>
              <w:t>/</w:t>
            </w:r>
            <w:r>
              <w:rPr>
                <w:rStyle w:val="HTML"/>
              </w:rPr>
              <w:t>OPTION</w:t>
            </w:r>
            <w:r>
              <w:t xml:space="preserve">, used to distinguish between </w:t>
            </w:r>
            <w:r>
              <w:rPr>
                <w:rStyle w:val="HTML"/>
              </w:rPr>
              <w:t>MARGIN</w:t>
            </w:r>
            <w:r>
              <w:t xml:space="preserve"> and </w:t>
            </w:r>
            <w:r>
              <w:rPr>
                <w:rStyle w:val="HTML"/>
              </w:rPr>
              <w:t>SPOT</w:t>
            </w:r>
            <w:r>
              <w:t>.</w:t>
            </w:r>
          </w:p>
        </w:tc>
      </w:tr>
      <w:tr w:rsidR="00000000">
        <w:trPr>
          <w:divId w:val="175387555"/>
          <w:tblCellSpacing w:w="15" w:type="dxa"/>
        </w:trPr>
        <w:tc>
          <w:tcPr>
            <w:tcW w:w="0" w:type="auto"/>
            <w:vAlign w:val="center"/>
            <w:hideMark/>
          </w:tcPr>
          <w:p w:rsidR="00000000" w:rsidRDefault="00000000">
            <w:r>
              <w:t>&gt; tickSz</w:t>
            </w:r>
          </w:p>
        </w:tc>
        <w:tc>
          <w:tcPr>
            <w:tcW w:w="0" w:type="auto"/>
            <w:vAlign w:val="center"/>
            <w:hideMark/>
          </w:tcPr>
          <w:p w:rsidR="00000000" w:rsidRDefault="00000000">
            <w:r>
              <w:t>String</w:t>
            </w:r>
          </w:p>
        </w:tc>
        <w:tc>
          <w:tcPr>
            <w:tcW w:w="0" w:type="auto"/>
            <w:vAlign w:val="center"/>
            <w:hideMark/>
          </w:tcPr>
          <w:p w:rsidR="00000000" w:rsidRDefault="00000000">
            <w:r>
              <w:t xml:space="preserve">Tick size, e.g. </w:t>
            </w:r>
            <w:r>
              <w:rPr>
                <w:rStyle w:val="HTML"/>
              </w:rPr>
              <w:t>0.0001</w:t>
            </w:r>
            <w:r>
              <w:br/>
              <w:t>For Option, it is minimum tickSz among tick band.</w:t>
            </w:r>
          </w:p>
        </w:tc>
      </w:tr>
      <w:tr w:rsidR="00000000">
        <w:trPr>
          <w:divId w:val="175387555"/>
          <w:tblCellSpacing w:w="15" w:type="dxa"/>
        </w:trPr>
        <w:tc>
          <w:tcPr>
            <w:tcW w:w="0" w:type="auto"/>
            <w:vAlign w:val="center"/>
            <w:hideMark/>
          </w:tcPr>
          <w:p w:rsidR="00000000" w:rsidRDefault="00000000">
            <w:r>
              <w:t>&gt; lotSz</w:t>
            </w:r>
          </w:p>
        </w:tc>
        <w:tc>
          <w:tcPr>
            <w:tcW w:w="0" w:type="auto"/>
            <w:vAlign w:val="center"/>
            <w:hideMark/>
          </w:tcPr>
          <w:p w:rsidR="00000000" w:rsidRDefault="00000000">
            <w:r>
              <w:t>String</w:t>
            </w:r>
          </w:p>
        </w:tc>
        <w:tc>
          <w:tcPr>
            <w:tcW w:w="0" w:type="auto"/>
            <w:vAlign w:val="center"/>
            <w:hideMark/>
          </w:tcPr>
          <w:p w:rsidR="00000000" w:rsidRDefault="00000000">
            <w:r>
              <w:t>Lot size</w:t>
            </w:r>
            <w:r>
              <w:br/>
              <w:t>If it is a derivatives contract, the value is the number of contracts.</w:t>
            </w:r>
            <w:r>
              <w:br/>
              <w:t xml:space="preserve">If it is </w:t>
            </w:r>
            <w:r>
              <w:rPr>
                <w:rStyle w:val="HTML"/>
              </w:rPr>
              <w:t>SPOT</w:t>
            </w:r>
            <w:r>
              <w:t>/</w:t>
            </w:r>
            <w:r>
              <w:rPr>
                <w:rStyle w:val="HTML"/>
              </w:rPr>
              <w:t>MARGIN</w:t>
            </w:r>
            <w:r>
              <w:t xml:space="preserve">, the value is the quantity in </w:t>
            </w:r>
            <w:r>
              <w:rPr>
                <w:rStyle w:val="HTML"/>
              </w:rPr>
              <w:t>base currency</w:t>
            </w:r>
          </w:p>
        </w:tc>
      </w:tr>
      <w:tr w:rsidR="00000000">
        <w:trPr>
          <w:divId w:val="175387555"/>
          <w:tblCellSpacing w:w="15" w:type="dxa"/>
        </w:trPr>
        <w:tc>
          <w:tcPr>
            <w:tcW w:w="0" w:type="auto"/>
            <w:vAlign w:val="center"/>
            <w:hideMark/>
          </w:tcPr>
          <w:p w:rsidR="00000000" w:rsidRDefault="00000000">
            <w:r>
              <w:t>&gt; minSz</w:t>
            </w:r>
          </w:p>
        </w:tc>
        <w:tc>
          <w:tcPr>
            <w:tcW w:w="0" w:type="auto"/>
            <w:vAlign w:val="center"/>
            <w:hideMark/>
          </w:tcPr>
          <w:p w:rsidR="00000000" w:rsidRDefault="00000000">
            <w:r>
              <w:t>String</w:t>
            </w:r>
          </w:p>
        </w:tc>
        <w:tc>
          <w:tcPr>
            <w:tcW w:w="0" w:type="auto"/>
            <w:vAlign w:val="center"/>
            <w:hideMark/>
          </w:tcPr>
          <w:p w:rsidR="00000000" w:rsidRDefault="00000000">
            <w:r>
              <w:t>Minimum order size</w:t>
            </w:r>
            <w:r>
              <w:br/>
              <w:t>If it is a derivatives contract, the value is the number of contracts.</w:t>
            </w:r>
            <w:r>
              <w:br/>
              <w:t xml:space="preserve">If it is </w:t>
            </w:r>
            <w:r>
              <w:rPr>
                <w:rStyle w:val="HTML"/>
              </w:rPr>
              <w:t>SPOT</w:t>
            </w:r>
            <w:r>
              <w:t>/</w:t>
            </w:r>
            <w:r>
              <w:rPr>
                <w:rStyle w:val="HTML"/>
              </w:rPr>
              <w:t>MARGIN</w:t>
            </w:r>
            <w:r>
              <w:t xml:space="preserve">, the value is the quantity in </w:t>
            </w:r>
            <w:r>
              <w:rPr>
                <w:rStyle w:val="HTML"/>
              </w:rPr>
              <w:t>base currency</w:t>
            </w:r>
          </w:p>
        </w:tc>
      </w:tr>
      <w:tr w:rsidR="00000000">
        <w:trPr>
          <w:divId w:val="175387555"/>
          <w:tblCellSpacing w:w="15" w:type="dxa"/>
        </w:trPr>
        <w:tc>
          <w:tcPr>
            <w:tcW w:w="0" w:type="auto"/>
            <w:vAlign w:val="center"/>
            <w:hideMark/>
          </w:tcPr>
          <w:p w:rsidR="00000000" w:rsidRDefault="00000000">
            <w:r>
              <w:t>&gt; ctType</w:t>
            </w:r>
          </w:p>
        </w:tc>
        <w:tc>
          <w:tcPr>
            <w:tcW w:w="0" w:type="auto"/>
            <w:vAlign w:val="center"/>
            <w:hideMark/>
          </w:tcPr>
          <w:p w:rsidR="00000000" w:rsidRDefault="00000000">
            <w:r>
              <w:t>String</w:t>
            </w:r>
          </w:p>
        </w:tc>
        <w:tc>
          <w:tcPr>
            <w:tcW w:w="0" w:type="auto"/>
            <w:vAlign w:val="center"/>
            <w:hideMark/>
          </w:tcPr>
          <w:p w:rsidR="00000000" w:rsidRDefault="00000000">
            <w:r>
              <w:t>Contract type</w:t>
            </w:r>
            <w:r>
              <w:br/>
            </w:r>
            <w:r>
              <w:rPr>
                <w:rStyle w:val="HTML"/>
              </w:rPr>
              <w:t>linear</w:t>
            </w:r>
            <w:r>
              <w:t>: linear contract</w:t>
            </w:r>
            <w:r>
              <w:br/>
            </w:r>
            <w:r>
              <w:rPr>
                <w:rStyle w:val="HTML"/>
              </w:rPr>
              <w:t>inverse</w:t>
            </w:r>
            <w:r>
              <w:t>: inverse contract</w:t>
            </w:r>
            <w:r>
              <w:br/>
              <w:t xml:space="preserve">Only applicable to </w:t>
            </w:r>
            <w:r>
              <w:rPr>
                <w:rStyle w:val="HTML"/>
              </w:rPr>
              <w:t>FUTURES</w:t>
            </w:r>
            <w:r>
              <w:t>/</w:t>
            </w:r>
            <w:r>
              <w:rPr>
                <w:rStyle w:val="HTML"/>
              </w:rPr>
              <w:t>SWAP</w:t>
            </w:r>
          </w:p>
        </w:tc>
      </w:tr>
      <w:tr w:rsidR="00000000">
        <w:trPr>
          <w:divId w:val="175387555"/>
          <w:tblCellSpacing w:w="15" w:type="dxa"/>
        </w:trPr>
        <w:tc>
          <w:tcPr>
            <w:tcW w:w="0" w:type="auto"/>
            <w:vAlign w:val="center"/>
            <w:hideMark/>
          </w:tcPr>
          <w:p w:rsidR="00000000" w:rsidRDefault="00000000">
            <w:r>
              <w:t>&gt; alias</w:t>
            </w:r>
          </w:p>
        </w:tc>
        <w:tc>
          <w:tcPr>
            <w:tcW w:w="0" w:type="auto"/>
            <w:vAlign w:val="center"/>
            <w:hideMark/>
          </w:tcPr>
          <w:p w:rsidR="00000000" w:rsidRDefault="00000000">
            <w:r>
              <w:t>String</w:t>
            </w:r>
          </w:p>
        </w:tc>
        <w:tc>
          <w:tcPr>
            <w:tcW w:w="0" w:type="auto"/>
            <w:vAlign w:val="center"/>
            <w:hideMark/>
          </w:tcPr>
          <w:p w:rsidR="00000000" w:rsidRDefault="00000000">
            <w:r>
              <w:t>Alias</w:t>
            </w:r>
            <w:r>
              <w:br/>
            </w:r>
            <w:r>
              <w:rPr>
                <w:rStyle w:val="HTML"/>
              </w:rPr>
              <w:t>this_week</w:t>
            </w:r>
            <w:r>
              <w:br/>
            </w:r>
            <w:r>
              <w:rPr>
                <w:rStyle w:val="HTML"/>
              </w:rPr>
              <w:t>next_week</w:t>
            </w:r>
            <w:r>
              <w:br/>
            </w:r>
            <w:r>
              <w:rPr>
                <w:rStyle w:val="HTML"/>
              </w:rPr>
              <w:t>this_month</w:t>
            </w:r>
            <w:r>
              <w:br/>
            </w:r>
            <w:r>
              <w:rPr>
                <w:rStyle w:val="HTML"/>
              </w:rPr>
              <w:t>next_month</w:t>
            </w:r>
            <w:r>
              <w:br/>
            </w:r>
            <w:r>
              <w:rPr>
                <w:rStyle w:val="HTML"/>
              </w:rPr>
              <w:t>quarter</w:t>
            </w:r>
            <w:r>
              <w:br/>
            </w:r>
            <w:r>
              <w:rPr>
                <w:rStyle w:val="HTML"/>
              </w:rPr>
              <w:t>next_quarter</w:t>
            </w:r>
            <w:r>
              <w:br/>
              <w:t xml:space="preserve">Only applicable to </w:t>
            </w:r>
            <w:r>
              <w:rPr>
                <w:rStyle w:val="HTML"/>
              </w:rPr>
              <w:t>FUTURES</w:t>
            </w:r>
            <w:r>
              <w:t xml:space="preserve"> </w:t>
            </w:r>
            <w:r>
              <w:br/>
            </w:r>
            <w:r>
              <w:rPr>
                <w:rStyle w:val="a6"/>
              </w:rPr>
              <w:t>Not recommended for use, users are encouraged to rely on the expTime field to determine the delivery time of the contract</w:t>
            </w:r>
          </w:p>
        </w:tc>
      </w:tr>
      <w:tr w:rsidR="00000000">
        <w:trPr>
          <w:divId w:val="175387555"/>
          <w:tblCellSpacing w:w="15" w:type="dxa"/>
        </w:trPr>
        <w:tc>
          <w:tcPr>
            <w:tcW w:w="0" w:type="auto"/>
            <w:vAlign w:val="center"/>
            <w:hideMark/>
          </w:tcPr>
          <w:p w:rsidR="00000000" w:rsidRDefault="00000000">
            <w:r>
              <w:t>&gt; state</w:t>
            </w:r>
          </w:p>
        </w:tc>
        <w:tc>
          <w:tcPr>
            <w:tcW w:w="0" w:type="auto"/>
            <w:vAlign w:val="center"/>
            <w:hideMark/>
          </w:tcPr>
          <w:p w:rsidR="00000000" w:rsidRDefault="00000000">
            <w:r>
              <w:t>String</w:t>
            </w:r>
          </w:p>
        </w:tc>
        <w:tc>
          <w:tcPr>
            <w:tcW w:w="0" w:type="auto"/>
            <w:vAlign w:val="center"/>
            <w:hideMark/>
          </w:tcPr>
          <w:p w:rsidR="00000000" w:rsidRDefault="00000000">
            <w:r>
              <w:t>Instrument status</w:t>
            </w:r>
            <w:r>
              <w:br/>
            </w:r>
            <w:r>
              <w:rPr>
                <w:rStyle w:val="HTML"/>
              </w:rPr>
              <w:t>live</w:t>
            </w:r>
            <w:r>
              <w:br/>
            </w:r>
            <w:r>
              <w:rPr>
                <w:rStyle w:val="HTML"/>
              </w:rPr>
              <w:t>suspend</w:t>
            </w:r>
            <w:r>
              <w:br/>
            </w:r>
            <w:r>
              <w:rPr>
                <w:rStyle w:val="HTML"/>
              </w:rPr>
              <w:t>expired</w:t>
            </w:r>
            <w:r>
              <w:br/>
            </w:r>
            <w:r>
              <w:rPr>
                <w:rStyle w:val="HTML"/>
              </w:rPr>
              <w:t>preopen</w:t>
            </w:r>
            <w:r>
              <w:t xml:space="preserve">. e.g. There will be preopen before the Futures and Options new contracts state is live. </w:t>
            </w:r>
            <w:r>
              <w:br/>
            </w:r>
            <w:r>
              <w:rPr>
                <w:rStyle w:val="HTML"/>
              </w:rPr>
              <w:t>test</w:t>
            </w:r>
            <w:r>
              <w:t>: Test pairs, can't be traded</w:t>
            </w:r>
          </w:p>
        </w:tc>
      </w:tr>
      <w:tr w:rsidR="00000000">
        <w:trPr>
          <w:divId w:val="175387555"/>
          <w:tblCellSpacing w:w="15" w:type="dxa"/>
        </w:trPr>
        <w:tc>
          <w:tcPr>
            <w:tcW w:w="0" w:type="auto"/>
            <w:vAlign w:val="center"/>
            <w:hideMark/>
          </w:tcPr>
          <w:p w:rsidR="00000000" w:rsidRDefault="00000000">
            <w:r>
              <w:t>&gt; state</w:t>
            </w:r>
          </w:p>
        </w:tc>
        <w:tc>
          <w:tcPr>
            <w:tcW w:w="0" w:type="auto"/>
            <w:vAlign w:val="center"/>
            <w:hideMark/>
          </w:tcPr>
          <w:p w:rsidR="00000000" w:rsidRDefault="00000000">
            <w:r>
              <w:t>String</w:t>
            </w:r>
          </w:p>
        </w:tc>
        <w:tc>
          <w:tcPr>
            <w:tcW w:w="0" w:type="auto"/>
            <w:vAlign w:val="center"/>
            <w:hideMark/>
          </w:tcPr>
          <w:p w:rsidR="00000000" w:rsidRDefault="00000000">
            <w:r>
              <w:t>Instrument status</w:t>
            </w:r>
            <w:r>
              <w:br/>
            </w:r>
            <w:r>
              <w:rPr>
                <w:rStyle w:val="HTML"/>
              </w:rPr>
              <w:t>live</w:t>
            </w:r>
            <w:r>
              <w:br/>
            </w:r>
            <w:r>
              <w:rPr>
                <w:rStyle w:val="HTML"/>
              </w:rPr>
              <w:t>suspend</w:t>
            </w:r>
            <w:r>
              <w:br/>
            </w:r>
            <w:r>
              <w:rPr>
                <w:rStyle w:val="HTML"/>
              </w:rPr>
              <w:t>expired</w:t>
            </w:r>
            <w:r>
              <w:br/>
            </w:r>
            <w:r>
              <w:rPr>
                <w:rStyle w:val="HTML"/>
              </w:rPr>
              <w:t>preopen</w:t>
            </w:r>
            <w:r>
              <w:t xml:space="preserve"> e.g. Futures and options contracts rollover from generation to trading start; certain symbols before they go live</w:t>
            </w:r>
            <w:r>
              <w:br/>
            </w:r>
            <w:r>
              <w:rPr>
                <w:rStyle w:val="HTML"/>
              </w:rPr>
              <w:t>test</w:t>
            </w:r>
            <w:r>
              <w:t>: Test pairs, can't be traded</w:t>
            </w:r>
          </w:p>
        </w:tc>
      </w:tr>
      <w:tr w:rsidR="00000000">
        <w:trPr>
          <w:divId w:val="175387555"/>
          <w:tblCellSpacing w:w="15" w:type="dxa"/>
        </w:trPr>
        <w:tc>
          <w:tcPr>
            <w:tcW w:w="0" w:type="auto"/>
            <w:vAlign w:val="center"/>
            <w:hideMark/>
          </w:tcPr>
          <w:p w:rsidR="00000000" w:rsidRDefault="00000000">
            <w:r>
              <w:t>&gt; ruleType</w:t>
            </w:r>
          </w:p>
        </w:tc>
        <w:tc>
          <w:tcPr>
            <w:tcW w:w="0" w:type="auto"/>
            <w:vAlign w:val="center"/>
            <w:hideMark/>
          </w:tcPr>
          <w:p w:rsidR="00000000" w:rsidRDefault="00000000">
            <w:r>
              <w:t>String</w:t>
            </w:r>
          </w:p>
        </w:tc>
        <w:tc>
          <w:tcPr>
            <w:tcW w:w="0" w:type="auto"/>
            <w:vAlign w:val="center"/>
            <w:hideMark/>
          </w:tcPr>
          <w:p w:rsidR="00000000" w:rsidRDefault="00000000">
            <w:r>
              <w:t>Trading rule types</w:t>
            </w:r>
            <w:r>
              <w:br/>
            </w:r>
            <w:r>
              <w:rPr>
                <w:rStyle w:val="HTML"/>
              </w:rPr>
              <w:t>normal</w:t>
            </w:r>
            <w:r>
              <w:t>: normal trading</w:t>
            </w:r>
            <w:r>
              <w:br/>
            </w:r>
            <w:r>
              <w:rPr>
                <w:rStyle w:val="HTML"/>
              </w:rPr>
              <w:t>pre_market</w:t>
            </w:r>
            <w:r>
              <w:t>: pre-market trading</w:t>
            </w:r>
          </w:p>
        </w:tc>
      </w:tr>
      <w:tr w:rsidR="00000000">
        <w:trPr>
          <w:divId w:val="175387555"/>
          <w:tblCellSpacing w:w="15" w:type="dxa"/>
        </w:trPr>
        <w:tc>
          <w:tcPr>
            <w:tcW w:w="0" w:type="auto"/>
            <w:vAlign w:val="center"/>
            <w:hideMark/>
          </w:tcPr>
          <w:p w:rsidR="00000000" w:rsidRDefault="00000000">
            <w:r>
              <w:t>&gt; maxLmtSz</w:t>
            </w:r>
          </w:p>
        </w:tc>
        <w:tc>
          <w:tcPr>
            <w:tcW w:w="0" w:type="auto"/>
            <w:vAlign w:val="center"/>
            <w:hideMark/>
          </w:tcPr>
          <w:p w:rsidR="00000000" w:rsidRDefault="00000000">
            <w:r>
              <w:t>String</w:t>
            </w:r>
          </w:p>
        </w:tc>
        <w:tc>
          <w:tcPr>
            <w:tcW w:w="0" w:type="auto"/>
            <w:vAlign w:val="center"/>
            <w:hideMark/>
          </w:tcPr>
          <w:p w:rsidR="00000000" w:rsidRDefault="00000000">
            <w:r>
              <w:t>The maximum order quantity of a single limit order.</w:t>
            </w:r>
            <w:r>
              <w:br/>
              <w:t>If it is a derivatives contract, the value is the number of contracts.</w:t>
            </w:r>
            <w:r>
              <w:br/>
              <w:t xml:space="preserve">If it is </w:t>
            </w:r>
            <w:r>
              <w:rPr>
                <w:rStyle w:val="HTML"/>
              </w:rPr>
              <w:t>SPOT</w:t>
            </w:r>
            <w:r>
              <w:t>/</w:t>
            </w:r>
            <w:r>
              <w:rPr>
                <w:rStyle w:val="HTML"/>
              </w:rPr>
              <w:t>MARGIN</w:t>
            </w:r>
            <w:r>
              <w:t xml:space="preserve">, the value is the quantity in </w:t>
            </w:r>
            <w:r>
              <w:rPr>
                <w:rStyle w:val="HTML"/>
              </w:rPr>
              <w:t>base currency</w:t>
            </w:r>
            <w:r>
              <w:t>.</w:t>
            </w:r>
          </w:p>
        </w:tc>
      </w:tr>
      <w:tr w:rsidR="00000000">
        <w:trPr>
          <w:divId w:val="175387555"/>
          <w:tblCellSpacing w:w="15" w:type="dxa"/>
        </w:trPr>
        <w:tc>
          <w:tcPr>
            <w:tcW w:w="0" w:type="auto"/>
            <w:vAlign w:val="center"/>
            <w:hideMark/>
          </w:tcPr>
          <w:p w:rsidR="00000000" w:rsidRDefault="00000000">
            <w:r>
              <w:t>&gt; maxMktSz</w:t>
            </w:r>
          </w:p>
        </w:tc>
        <w:tc>
          <w:tcPr>
            <w:tcW w:w="0" w:type="auto"/>
            <w:vAlign w:val="center"/>
            <w:hideMark/>
          </w:tcPr>
          <w:p w:rsidR="00000000" w:rsidRDefault="00000000">
            <w:r>
              <w:t>String</w:t>
            </w:r>
          </w:p>
        </w:tc>
        <w:tc>
          <w:tcPr>
            <w:tcW w:w="0" w:type="auto"/>
            <w:vAlign w:val="center"/>
            <w:hideMark/>
          </w:tcPr>
          <w:p w:rsidR="00000000" w:rsidRDefault="00000000">
            <w:r>
              <w:t>The maximum order quantity of a single market order.</w:t>
            </w:r>
            <w:r>
              <w:br/>
              <w:t>If it is a derivatives contract, the value is the number of contracts.</w:t>
            </w:r>
            <w:r>
              <w:br/>
              <w:t xml:space="preserve">If it is </w:t>
            </w:r>
            <w:r>
              <w:rPr>
                <w:rStyle w:val="HTML"/>
              </w:rPr>
              <w:t>SPOT</w:t>
            </w:r>
            <w:r>
              <w:t>/</w:t>
            </w:r>
            <w:r>
              <w:rPr>
                <w:rStyle w:val="HTML"/>
              </w:rPr>
              <w:t>MARGIN</w:t>
            </w:r>
            <w:r>
              <w:t xml:space="preserve">, the value is the quantity in </w:t>
            </w:r>
            <w:r>
              <w:rPr>
                <w:rStyle w:val="HTML"/>
              </w:rPr>
              <w:t>USDT</w:t>
            </w:r>
            <w:r>
              <w:t>.</w:t>
            </w:r>
          </w:p>
        </w:tc>
      </w:tr>
      <w:tr w:rsidR="00000000">
        <w:trPr>
          <w:divId w:val="175387555"/>
          <w:tblCellSpacing w:w="15" w:type="dxa"/>
        </w:trPr>
        <w:tc>
          <w:tcPr>
            <w:tcW w:w="0" w:type="auto"/>
            <w:vAlign w:val="center"/>
            <w:hideMark/>
          </w:tcPr>
          <w:p w:rsidR="00000000" w:rsidRDefault="00000000">
            <w:r>
              <w:t>&gt; maxTwapSz</w:t>
            </w:r>
          </w:p>
        </w:tc>
        <w:tc>
          <w:tcPr>
            <w:tcW w:w="0" w:type="auto"/>
            <w:vAlign w:val="center"/>
            <w:hideMark/>
          </w:tcPr>
          <w:p w:rsidR="00000000" w:rsidRDefault="00000000">
            <w:r>
              <w:t>String</w:t>
            </w:r>
          </w:p>
        </w:tc>
        <w:tc>
          <w:tcPr>
            <w:tcW w:w="0" w:type="auto"/>
            <w:vAlign w:val="center"/>
            <w:hideMark/>
          </w:tcPr>
          <w:p w:rsidR="00000000" w:rsidRDefault="00000000">
            <w:r>
              <w:t>The maximum order quantity of a single TWAP order.</w:t>
            </w:r>
            <w:r>
              <w:br/>
              <w:t>If it is a derivatives contract, the value is the number of contracts.</w:t>
            </w:r>
            <w:r>
              <w:br/>
              <w:t xml:space="preserve">If it is </w:t>
            </w:r>
            <w:r>
              <w:rPr>
                <w:rStyle w:val="HTML"/>
              </w:rPr>
              <w:t>SPOT</w:t>
            </w:r>
            <w:r>
              <w:t>/</w:t>
            </w:r>
            <w:r>
              <w:rPr>
                <w:rStyle w:val="HTML"/>
              </w:rPr>
              <w:t>MARGIN</w:t>
            </w:r>
            <w:r>
              <w:t xml:space="preserve">, the value is the quantity in </w:t>
            </w:r>
            <w:r>
              <w:rPr>
                <w:rStyle w:val="HTML"/>
              </w:rPr>
              <w:t>base currency</w:t>
            </w:r>
            <w:r>
              <w:t>.</w:t>
            </w:r>
          </w:p>
        </w:tc>
      </w:tr>
      <w:tr w:rsidR="00000000">
        <w:trPr>
          <w:divId w:val="175387555"/>
          <w:tblCellSpacing w:w="15" w:type="dxa"/>
        </w:trPr>
        <w:tc>
          <w:tcPr>
            <w:tcW w:w="0" w:type="auto"/>
            <w:vAlign w:val="center"/>
            <w:hideMark/>
          </w:tcPr>
          <w:p w:rsidR="00000000" w:rsidRDefault="00000000">
            <w:r>
              <w:t>&gt; maxIcebergSz</w:t>
            </w:r>
          </w:p>
        </w:tc>
        <w:tc>
          <w:tcPr>
            <w:tcW w:w="0" w:type="auto"/>
            <w:vAlign w:val="center"/>
            <w:hideMark/>
          </w:tcPr>
          <w:p w:rsidR="00000000" w:rsidRDefault="00000000">
            <w:r>
              <w:t>String</w:t>
            </w:r>
          </w:p>
        </w:tc>
        <w:tc>
          <w:tcPr>
            <w:tcW w:w="0" w:type="auto"/>
            <w:vAlign w:val="center"/>
            <w:hideMark/>
          </w:tcPr>
          <w:p w:rsidR="00000000" w:rsidRDefault="00000000">
            <w:r>
              <w:t>The maximum order quantity of a single iceBerg order.</w:t>
            </w:r>
            <w:r>
              <w:br/>
              <w:t>If it is a derivatives contract, the value is the number of contracts.</w:t>
            </w:r>
            <w:r>
              <w:br/>
              <w:t xml:space="preserve">If it is </w:t>
            </w:r>
            <w:r>
              <w:rPr>
                <w:rStyle w:val="HTML"/>
              </w:rPr>
              <w:t>SPOT</w:t>
            </w:r>
            <w:r>
              <w:t>/</w:t>
            </w:r>
            <w:r>
              <w:rPr>
                <w:rStyle w:val="HTML"/>
              </w:rPr>
              <w:t>MARGIN</w:t>
            </w:r>
            <w:r>
              <w:t xml:space="preserve">, the value is the quantity in </w:t>
            </w:r>
            <w:r>
              <w:rPr>
                <w:rStyle w:val="HTML"/>
              </w:rPr>
              <w:t>base currency</w:t>
            </w:r>
            <w:r>
              <w:t>.</w:t>
            </w:r>
          </w:p>
        </w:tc>
      </w:tr>
      <w:tr w:rsidR="00000000">
        <w:trPr>
          <w:divId w:val="175387555"/>
          <w:tblCellSpacing w:w="15" w:type="dxa"/>
        </w:trPr>
        <w:tc>
          <w:tcPr>
            <w:tcW w:w="0" w:type="auto"/>
            <w:vAlign w:val="center"/>
            <w:hideMark/>
          </w:tcPr>
          <w:p w:rsidR="00000000" w:rsidRDefault="00000000">
            <w:r>
              <w:t>&gt; maxTriggerSz</w:t>
            </w:r>
          </w:p>
        </w:tc>
        <w:tc>
          <w:tcPr>
            <w:tcW w:w="0" w:type="auto"/>
            <w:vAlign w:val="center"/>
            <w:hideMark/>
          </w:tcPr>
          <w:p w:rsidR="00000000" w:rsidRDefault="00000000">
            <w:r>
              <w:t>String</w:t>
            </w:r>
          </w:p>
        </w:tc>
        <w:tc>
          <w:tcPr>
            <w:tcW w:w="0" w:type="auto"/>
            <w:vAlign w:val="center"/>
            <w:hideMark/>
          </w:tcPr>
          <w:p w:rsidR="00000000" w:rsidRDefault="00000000">
            <w:r>
              <w:t>The maximum order quantity of a single trigger order.</w:t>
            </w:r>
            <w:r>
              <w:br/>
              <w:t>If it is a derivatives contract, the value is the number of contracts.</w:t>
            </w:r>
            <w:r>
              <w:br/>
              <w:t xml:space="preserve">If it is </w:t>
            </w:r>
            <w:r>
              <w:rPr>
                <w:rStyle w:val="HTML"/>
              </w:rPr>
              <w:t>SPOT</w:t>
            </w:r>
            <w:r>
              <w:t>/</w:t>
            </w:r>
            <w:r>
              <w:rPr>
                <w:rStyle w:val="HTML"/>
              </w:rPr>
              <w:t>MARGIN</w:t>
            </w:r>
            <w:r>
              <w:t xml:space="preserve">, the value is the quantity in </w:t>
            </w:r>
            <w:r>
              <w:rPr>
                <w:rStyle w:val="HTML"/>
              </w:rPr>
              <w:t>base currency</w:t>
            </w:r>
            <w:r>
              <w:t>.</w:t>
            </w:r>
          </w:p>
        </w:tc>
      </w:tr>
      <w:tr w:rsidR="00000000">
        <w:trPr>
          <w:divId w:val="175387555"/>
          <w:tblCellSpacing w:w="15" w:type="dxa"/>
        </w:trPr>
        <w:tc>
          <w:tcPr>
            <w:tcW w:w="0" w:type="auto"/>
            <w:vAlign w:val="center"/>
            <w:hideMark/>
          </w:tcPr>
          <w:p w:rsidR="00000000" w:rsidRDefault="00000000">
            <w:r>
              <w:t>&gt; maxStopSz</w:t>
            </w:r>
          </w:p>
        </w:tc>
        <w:tc>
          <w:tcPr>
            <w:tcW w:w="0" w:type="auto"/>
            <w:vAlign w:val="center"/>
            <w:hideMark/>
          </w:tcPr>
          <w:p w:rsidR="00000000" w:rsidRDefault="00000000">
            <w:r>
              <w:t>String</w:t>
            </w:r>
          </w:p>
        </w:tc>
        <w:tc>
          <w:tcPr>
            <w:tcW w:w="0" w:type="auto"/>
            <w:vAlign w:val="center"/>
            <w:hideMark/>
          </w:tcPr>
          <w:p w:rsidR="00000000" w:rsidRDefault="00000000">
            <w:r>
              <w:t>The maximum order quantity of a single stop market order.</w:t>
            </w:r>
            <w:r>
              <w:br/>
              <w:t>If it is a derivatives contract, the value is the number of contracts.</w:t>
            </w:r>
            <w:r>
              <w:br/>
              <w:t xml:space="preserve">If it is </w:t>
            </w:r>
            <w:r>
              <w:rPr>
                <w:rStyle w:val="HTML"/>
              </w:rPr>
              <w:t>SPOT</w:t>
            </w:r>
            <w:r>
              <w:t>/</w:t>
            </w:r>
            <w:r>
              <w:rPr>
                <w:rStyle w:val="HTML"/>
              </w:rPr>
              <w:t>MARGIN</w:t>
            </w:r>
            <w:r>
              <w:t xml:space="preserve">, the value is the quantity in </w:t>
            </w:r>
            <w:r>
              <w:rPr>
                <w:rStyle w:val="HTML"/>
              </w:rPr>
              <w:t>USDT</w:t>
            </w:r>
            <w:r>
              <w:t>.</w:t>
            </w:r>
          </w:p>
        </w:tc>
      </w:tr>
    </w:tbl>
    <w:p w:rsidR="00000000" w:rsidRDefault="00000000">
      <w:pPr>
        <w:divId w:val="175387555"/>
      </w:pPr>
      <w:r>
        <w:t>Instrument status will trigger pushing of incremental data from instruments channel. When a new contract is going to be listed, the instrument data of the new contract will be available with status preopen. When a product is going to be delisted (e.g. when a FUTURES contract is settled or OPTION contract is exercised), the instrument status will be changed to expired. listTime and auctionEndTime</w:t>
      </w:r>
      <w:r>
        <w:br/>
        <w:t>For spot symbols listed through a call auction, listTime represents the start time of the auction, and auctionEndTime indicates the end of the auction and the start of continuous trading. For other scenarios, listTime will mark the beginning of continuous trading, and auctionEndTime will return an empty value "". state</w:t>
      </w:r>
      <w:r>
        <w:br/>
        <w:t>The state will always change from `preopen` to `live` when the listTime is reached. Certain symbols will now have `state:preopen` before they go live. Before going live, the instruments channel will push data for pre-listing symbols with `state:preopen`. If the listing is cancelled, the channel will send full data excluding the cancelled symbol, without additional notification. When the symbol goes live (reaching listTime), the channel will push data with `state:live`. Users can also query the corresponding data via the REST endpoint.</w:t>
      </w:r>
      <w:r>
        <w:br/>
        <w:t xml:space="preserve">When a product is going to be delisted (e.g. when a FUTURES contract is settled or OPTION contract is exercised), the instrument will not be available. </w:t>
      </w:r>
    </w:p>
    <w:p w:rsidR="00000000" w:rsidRDefault="00000000">
      <w:pPr>
        <w:pStyle w:val="3"/>
        <w:divId w:val="175387555"/>
      </w:pPr>
      <w:r>
        <w:t>Open interest channel</w:t>
      </w:r>
    </w:p>
    <w:p w:rsidR="00000000" w:rsidRDefault="00000000">
      <w:pPr>
        <w:pStyle w:val="a5"/>
        <w:divId w:val="175387555"/>
      </w:pPr>
      <w:r>
        <w:t>Retrieve the open interest. Data will be pushed every 3 seconds when there are updates.</w:t>
      </w:r>
    </w:p>
    <w:p w:rsidR="00000000" w:rsidRDefault="00000000">
      <w:pPr>
        <w:pStyle w:val="4"/>
        <w:divId w:val="175387555"/>
      </w:pPr>
      <w:r>
        <w:t>URL Path</w:t>
      </w:r>
    </w:p>
    <w:p w:rsidR="00000000" w:rsidRDefault="00000000">
      <w:pPr>
        <w:pStyle w:val="a5"/>
        <w:divId w:val="175387555"/>
      </w:pPr>
      <w:r>
        <w:t>/ws/v5/public</w:t>
      </w:r>
    </w:p>
    <w:p w:rsidR="00000000" w:rsidRDefault="00000000">
      <w:pPr>
        <w:pStyle w:val="a5"/>
        <w:ind w:left="720" w:right="720"/>
        <w:divId w:val="1088694329"/>
      </w:pPr>
      <w:r>
        <w:t>Request Example</w:t>
      </w:r>
    </w:p>
    <w:p w:rsidR="00000000" w:rsidRDefault="00000000">
      <w:pPr>
        <w:pStyle w:val="HTML0"/>
        <w:divId w:val="807474979"/>
        <w:rPr>
          <w:rStyle w:val="HTML"/>
        </w:rPr>
      </w:pPr>
      <w:r>
        <w:rPr>
          <w:rStyle w:val="o"/>
        </w:rPr>
        <w:t>{</w:t>
      </w:r>
    </w:p>
    <w:p w:rsidR="00000000" w:rsidRDefault="00000000">
      <w:pPr>
        <w:pStyle w:val="HTML0"/>
        <w:divId w:val="807474979"/>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807474979"/>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807474979"/>
        <w:rPr>
          <w:rStyle w:val="HTML"/>
        </w:rPr>
      </w:pPr>
      <w:r>
        <w:rPr>
          <w:rStyle w:val="HTML"/>
        </w:rPr>
        <w:t xml:space="preserve">    </w:t>
      </w:r>
      <w:r>
        <w:rPr>
          <w:rStyle w:val="o"/>
        </w:rPr>
        <w:t>{</w:t>
      </w:r>
    </w:p>
    <w:p w:rsidR="00000000" w:rsidRDefault="00000000">
      <w:pPr>
        <w:pStyle w:val="HTML0"/>
        <w:divId w:val="807474979"/>
        <w:rPr>
          <w:rStyle w:val="HTML"/>
        </w:rPr>
      </w:pPr>
      <w:r>
        <w:rPr>
          <w:rStyle w:val="HTML"/>
        </w:rPr>
        <w:t xml:space="preserve">      </w:t>
      </w:r>
      <w:r>
        <w:rPr>
          <w:rStyle w:val="s2"/>
        </w:rPr>
        <w:t>"channel"</w:t>
      </w:r>
      <w:r>
        <w:rPr>
          <w:rStyle w:val="HTML"/>
        </w:rPr>
        <w:t xml:space="preserve">: </w:t>
      </w:r>
      <w:r>
        <w:rPr>
          <w:rStyle w:val="s2"/>
        </w:rPr>
        <w:t>"open-interest"</w:t>
      </w:r>
      <w:r>
        <w:rPr>
          <w:rStyle w:val="HTML"/>
        </w:rPr>
        <w:t>,</w:t>
      </w:r>
    </w:p>
    <w:p w:rsidR="00000000" w:rsidRDefault="00000000">
      <w:pPr>
        <w:pStyle w:val="HTML0"/>
        <w:divId w:val="807474979"/>
        <w:rPr>
          <w:rStyle w:val="HTML"/>
        </w:rPr>
      </w:pPr>
      <w:r>
        <w:rPr>
          <w:rStyle w:val="HTML"/>
        </w:rPr>
        <w:t xml:space="preserve">      </w:t>
      </w:r>
      <w:r>
        <w:rPr>
          <w:rStyle w:val="s2"/>
        </w:rPr>
        <w:t>"instId"</w:t>
      </w:r>
      <w:r>
        <w:rPr>
          <w:rStyle w:val="HTML"/>
        </w:rPr>
        <w:t xml:space="preserve">: </w:t>
      </w:r>
      <w:r>
        <w:rPr>
          <w:rStyle w:val="s2"/>
        </w:rPr>
        <w:t>"LTC-USD-SWAP"</w:t>
      </w:r>
    </w:p>
    <w:p w:rsidR="00000000" w:rsidRDefault="00000000">
      <w:pPr>
        <w:pStyle w:val="HTML0"/>
        <w:divId w:val="807474979"/>
        <w:rPr>
          <w:rStyle w:val="HTML"/>
        </w:rPr>
      </w:pPr>
      <w:r>
        <w:rPr>
          <w:rStyle w:val="HTML"/>
        </w:rPr>
        <w:t xml:space="preserve">    </w:t>
      </w:r>
      <w:r>
        <w:rPr>
          <w:rStyle w:val="o"/>
        </w:rPr>
        <w:t>}</w:t>
      </w:r>
    </w:p>
    <w:p w:rsidR="00000000" w:rsidRDefault="00000000">
      <w:pPr>
        <w:pStyle w:val="HTML0"/>
        <w:divId w:val="807474979"/>
        <w:rPr>
          <w:rStyle w:val="HTML"/>
        </w:rPr>
      </w:pPr>
      <w:r>
        <w:rPr>
          <w:rStyle w:val="HTML"/>
        </w:rPr>
        <w:t xml:space="preserve">  </w:t>
      </w:r>
      <w:r>
        <w:rPr>
          <w:rStyle w:val="o"/>
        </w:rPr>
        <w:t>]</w:t>
      </w:r>
    </w:p>
    <w:p w:rsidR="00000000" w:rsidRDefault="00000000">
      <w:pPr>
        <w:pStyle w:val="HTML0"/>
        <w:divId w:val="807474979"/>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33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subscribed channels</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open-interest</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ID</w:t>
            </w:r>
          </w:p>
        </w:tc>
      </w:tr>
    </w:tbl>
    <w:p w:rsidR="00000000" w:rsidRDefault="00000000">
      <w:pPr>
        <w:pStyle w:val="a5"/>
        <w:ind w:left="720" w:right="720"/>
        <w:divId w:val="296569494"/>
      </w:pPr>
      <w:r>
        <w:t>Successful Response Example</w:t>
      </w:r>
    </w:p>
    <w:p w:rsidR="00000000" w:rsidRDefault="00000000">
      <w:pPr>
        <w:pStyle w:val="HTML0"/>
        <w:divId w:val="2004312221"/>
        <w:rPr>
          <w:rStyle w:val="w"/>
        </w:rPr>
      </w:pPr>
      <w:r>
        <w:rPr>
          <w:rStyle w:val="p"/>
        </w:rPr>
        <w:t>{</w:t>
      </w:r>
    </w:p>
    <w:p w:rsidR="00000000" w:rsidRDefault="00000000">
      <w:pPr>
        <w:pStyle w:val="HTML0"/>
        <w:divId w:val="2004312221"/>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2004312221"/>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2004312221"/>
        <w:rPr>
          <w:rStyle w:val="w"/>
        </w:rPr>
      </w:pPr>
      <w:r>
        <w:rPr>
          <w:rStyle w:val="w"/>
        </w:rPr>
        <w:t xml:space="preserve">      </w:t>
      </w:r>
      <w:r>
        <w:rPr>
          <w:rStyle w:val="nl"/>
        </w:rPr>
        <w:t>"channel"</w:t>
      </w:r>
      <w:r>
        <w:rPr>
          <w:rStyle w:val="p"/>
        </w:rPr>
        <w:t>:</w:t>
      </w:r>
      <w:r>
        <w:rPr>
          <w:rStyle w:val="w"/>
        </w:rPr>
        <w:t xml:space="preserve"> </w:t>
      </w:r>
      <w:r>
        <w:rPr>
          <w:rStyle w:val="s2"/>
        </w:rPr>
        <w:t>"open-interest"</w:t>
      </w:r>
      <w:r>
        <w:rPr>
          <w:rStyle w:val="p"/>
        </w:rPr>
        <w:t>,</w:t>
      </w:r>
    </w:p>
    <w:p w:rsidR="00000000" w:rsidRDefault="00000000">
      <w:pPr>
        <w:pStyle w:val="HTML0"/>
        <w:divId w:val="2004312221"/>
        <w:rPr>
          <w:rStyle w:val="w"/>
        </w:rPr>
      </w:pPr>
      <w:r>
        <w:rPr>
          <w:rStyle w:val="w"/>
        </w:rPr>
        <w:t xml:space="preserve">      </w:t>
      </w:r>
      <w:r>
        <w:rPr>
          <w:rStyle w:val="nl"/>
        </w:rPr>
        <w:t>"instId"</w:t>
      </w:r>
      <w:r>
        <w:rPr>
          <w:rStyle w:val="p"/>
        </w:rPr>
        <w:t>:</w:t>
      </w:r>
      <w:r>
        <w:rPr>
          <w:rStyle w:val="w"/>
        </w:rPr>
        <w:t xml:space="preserve"> </w:t>
      </w:r>
      <w:r>
        <w:rPr>
          <w:rStyle w:val="s2"/>
        </w:rPr>
        <w:t>"LTC-USD-SWAP"</w:t>
      </w:r>
    </w:p>
    <w:p w:rsidR="00000000" w:rsidRDefault="00000000">
      <w:pPr>
        <w:pStyle w:val="HTML0"/>
        <w:divId w:val="2004312221"/>
        <w:rPr>
          <w:rStyle w:val="w"/>
        </w:rPr>
      </w:pPr>
      <w:r>
        <w:rPr>
          <w:rStyle w:val="w"/>
        </w:rPr>
        <w:t xml:space="preserve">  </w:t>
      </w:r>
      <w:r>
        <w:rPr>
          <w:rStyle w:val="p"/>
        </w:rPr>
        <w:t>},</w:t>
      </w:r>
    </w:p>
    <w:p w:rsidR="00000000" w:rsidRDefault="00000000">
      <w:pPr>
        <w:pStyle w:val="HTML0"/>
        <w:divId w:val="2004312221"/>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2004312221"/>
        <w:rPr>
          <w:rStyle w:val="w"/>
        </w:rPr>
      </w:pPr>
      <w:r>
        <w:rPr>
          <w:rStyle w:val="p"/>
        </w:rPr>
        <w:t>}</w:t>
      </w:r>
    </w:p>
    <w:p w:rsidR="00000000" w:rsidRDefault="00000000">
      <w:pPr>
        <w:pStyle w:val="a5"/>
        <w:ind w:left="720" w:right="720"/>
        <w:divId w:val="2091266383"/>
      </w:pPr>
      <w:r>
        <w:t>Failure Response Example</w:t>
      </w:r>
    </w:p>
    <w:p w:rsidR="00000000" w:rsidRDefault="00000000">
      <w:pPr>
        <w:pStyle w:val="HTML0"/>
        <w:divId w:val="1091926085"/>
        <w:rPr>
          <w:rStyle w:val="w"/>
        </w:rPr>
      </w:pPr>
      <w:r>
        <w:rPr>
          <w:rStyle w:val="p"/>
        </w:rPr>
        <w:t>{</w:t>
      </w:r>
    </w:p>
    <w:p w:rsidR="00000000" w:rsidRDefault="00000000">
      <w:pPr>
        <w:pStyle w:val="HTML0"/>
        <w:divId w:val="1091926085"/>
        <w:rPr>
          <w:rStyle w:val="w"/>
        </w:rPr>
      </w:pPr>
      <w:r>
        <w:rPr>
          <w:rStyle w:val="w"/>
        </w:rPr>
        <w:t xml:space="preserve">  </w:t>
      </w:r>
      <w:r>
        <w:rPr>
          <w:rStyle w:val="nl"/>
        </w:rPr>
        <w:t>"event"</w:t>
      </w:r>
      <w:r>
        <w:rPr>
          <w:rStyle w:val="p"/>
        </w:rPr>
        <w:t>:</w:t>
      </w:r>
      <w:r>
        <w:rPr>
          <w:rStyle w:val="w"/>
        </w:rPr>
        <w:t xml:space="preserve"> </w:t>
      </w:r>
      <w:r>
        <w:rPr>
          <w:rStyle w:val="s2"/>
        </w:rPr>
        <w:t>"error"</w:t>
      </w:r>
      <w:r>
        <w:rPr>
          <w:rStyle w:val="p"/>
        </w:rPr>
        <w:t>,</w:t>
      </w:r>
    </w:p>
    <w:p w:rsidR="00000000" w:rsidRDefault="00000000">
      <w:pPr>
        <w:pStyle w:val="HTML0"/>
        <w:divId w:val="1091926085"/>
        <w:rPr>
          <w:rStyle w:val="w"/>
        </w:rPr>
      </w:pPr>
      <w:r>
        <w:rPr>
          <w:rStyle w:val="w"/>
        </w:rPr>
        <w:t xml:space="preserve">  </w:t>
      </w:r>
      <w:r>
        <w:rPr>
          <w:rStyle w:val="nl"/>
        </w:rPr>
        <w:t>"code"</w:t>
      </w:r>
      <w:r>
        <w:rPr>
          <w:rStyle w:val="p"/>
        </w:rPr>
        <w:t>:</w:t>
      </w:r>
      <w:r>
        <w:rPr>
          <w:rStyle w:val="w"/>
        </w:rPr>
        <w:t xml:space="preserve"> </w:t>
      </w:r>
      <w:r>
        <w:rPr>
          <w:rStyle w:val="s2"/>
        </w:rPr>
        <w:t>"60012"</w:t>
      </w:r>
      <w:r>
        <w:rPr>
          <w:rStyle w:val="p"/>
        </w:rPr>
        <w:t>,</w:t>
      </w:r>
    </w:p>
    <w:p w:rsidR="00000000" w:rsidRDefault="00000000">
      <w:pPr>
        <w:pStyle w:val="HTML0"/>
        <w:divId w:val="1091926085"/>
        <w:rPr>
          <w:rStyle w:val="w"/>
        </w:rPr>
      </w:pPr>
      <w:r>
        <w:rPr>
          <w:rStyle w:val="w"/>
        </w:rPr>
        <w:t xml:space="preserve">  </w:t>
      </w:r>
      <w:r>
        <w:rPr>
          <w:rStyle w:val="nl"/>
        </w:rPr>
        <w:t>"msg"</w:t>
      </w:r>
      <w:r>
        <w:rPr>
          <w:rStyle w:val="p"/>
        </w:rPr>
        <w:t>:</w:t>
      </w:r>
      <w:r>
        <w:rPr>
          <w:rStyle w:val="w"/>
        </w:rPr>
        <w:t xml:space="preserve"> </w:t>
      </w:r>
      <w:r>
        <w:rPr>
          <w:rStyle w:val="s2"/>
        </w:rPr>
        <w:t>"Invalid request: {</w:t>
      </w:r>
      <w:r>
        <w:rPr>
          <w:rStyle w:val="se"/>
        </w:rPr>
        <w:t>\"</w:t>
      </w:r>
      <w:r>
        <w:rPr>
          <w:rStyle w:val="s2"/>
        </w:rPr>
        <w:t>op</w:t>
      </w:r>
      <w:r>
        <w:rPr>
          <w:rStyle w:val="se"/>
        </w:rPr>
        <w:t>\"</w:t>
      </w:r>
      <w:r>
        <w:rPr>
          <w:rStyle w:val="s2"/>
        </w:rPr>
        <w:t xml:space="preserve">: </w:t>
      </w:r>
      <w:r>
        <w:rPr>
          <w:rStyle w:val="se"/>
        </w:rPr>
        <w:t>\"</w:t>
      </w:r>
      <w:r>
        <w:rPr>
          <w:rStyle w:val="s2"/>
        </w:rPr>
        <w:t>subscribe</w:t>
      </w:r>
      <w:r>
        <w:rPr>
          <w:rStyle w:val="se"/>
        </w:rPr>
        <w:t>\"</w:t>
      </w:r>
      <w:r>
        <w:rPr>
          <w:rStyle w:val="s2"/>
        </w:rPr>
        <w:t xml:space="preserve">, </w:t>
      </w:r>
      <w:r>
        <w:rPr>
          <w:rStyle w:val="se"/>
        </w:rPr>
        <w:t>\"</w:t>
      </w:r>
      <w:r>
        <w:rPr>
          <w:rStyle w:val="s2"/>
        </w:rPr>
        <w:t>argss</w:t>
      </w:r>
      <w:r>
        <w:rPr>
          <w:rStyle w:val="se"/>
        </w:rPr>
        <w:t>\"</w:t>
      </w:r>
      <w:r>
        <w:rPr>
          <w:rStyle w:val="s2"/>
        </w:rPr>
        <w:t xml:space="preserve">:[{ </w:t>
      </w:r>
      <w:r>
        <w:rPr>
          <w:rStyle w:val="se"/>
        </w:rPr>
        <w:t>\"</w:t>
      </w:r>
      <w:r>
        <w:rPr>
          <w:rStyle w:val="s2"/>
        </w:rPr>
        <w:t>channel</w:t>
      </w:r>
      <w:r>
        <w:rPr>
          <w:rStyle w:val="se"/>
        </w:rPr>
        <w:t>\"</w:t>
      </w:r>
      <w:r>
        <w:rPr>
          <w:rStyle w:val="s2"/>
        </w:rPr>
        <w:t xml:space="preserve"> : </w:t>
      </w:r>
      <w:r>
        <w:rPr>
          <w:rStyle w:val="se"/>
        </w:rPr>
        <w:t>\"</w:t>
      </w:r>
      <w:r>
        <w:rPr>
          <w:rStyle w:val="s2"/>
        </w:rPr>
        <w:t>open-interest</w:t>
      </w:r>
      <w:r>
        <w:rPr>
          <w:rStyle w:val="se"/>
        </w:rPr>
        <w:t>\"</w:t>
      </w:r>
      <w:r>
        <w:rPr>
          <w:rStyle w:val="s2"/>
        </w:rPr>
        <w:t xml:space="preserve">, </w:t>
      </w:r>
      <w:r>
        <w:rPr>
          <w:rStyle w:val="se"/>
        </w:rPr>
        <w:t>\"</w:t>
      </w:r>
      <w:r>
        <w:rPr>
          <w:rStyle w:val="s2"/>
        </w:rPr>
        <w:t>instId</w:t>
      </w:r>
      <w:r>
        <w:rPr>
          <w:rStyle w:val="se"/>
        </w:rPr>
        <w:t>\"</w:t>
      </w:r>
      <w:r>
        <w:rPr>
          <w:rStyle w:val="s2"/>
        </w:rPr>
        <w:t xml:space="preserve"> : </w:t>
      </w:r>
      <w:r>
        <w:rPr>
          <w:rStyle w:val="se"/>
        </w:rPr>
        <w:t>\"</w:t>
      </w:r>
      <w:r>
        <w:rPr>
          <w:rStyle w:val="s2"/>
        </w:rPr>
        <w:t>LTC-USD-SWAP</w:t>
      </w:r>
      <w:r>
        <w:rPr>
          <w:rStyle w:val="se"/>
        </w:rPr>
        <w:t>\"</w:t>
      </w:r>
      <w:r>
        <w:rPr>
          <w:rStyle w:val="s2"/>
        </w:rPr>
        <w:t>}]}"</w:t>
      </w:r>
      <w:r>
        <w:rPr>
          <w:rStyle w:val="p"/>
        </w:rPr>
        <w:t>,</w:t>
      </w:r>
    </w:p>
    <w:p w:rsidR="00000000" w:rsidRDefault="00000000">
      <w:pPr>
        <w:pStyle w:val="HTML0"/>
        <w:divId w:val="1091926085"/>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091926085"/>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28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Event</w:t>
            </w:r>
            <w:r>
              <w:br/>
            </w:r>
            <w:r>
              <w:rPr>
                <w:rStyle w:val="HTML"/>
              </w:rPr>
              <w:t>subscribe</w:t>
            </w:r>
            <w:r>
              <w:br/>
            </w:r>
            <w:r>
              <w:rPr>
                <w:rStyle w:val="HTML"/>
              </w:rPr>
              <w:t>unsubscribe</w:t>
            </w:r>
            <w:r>
              <w:br/>
            </w:r>
            <w:r>
              <w:rPr>
                <w:rStyle w:val="HTML"/>
              </w:rPr>
              <w:t>error</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No</w:t>
            </w:r>
          </w:p>
        </w:tc>
        <w:tc>
          <w:tcPr>
            <w:tcW w:w="0" w:type="auto"/>
            <w:vAlign w:val="center"/>
            <w:hideMark/>
          </w:tcPr>
          <w:p w:rsidR="00000000" w:rsidRDefault="00000000">
            <w:r>
              <w:t>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connId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WebSocket connection ID</w:t>
            </w:r>
          </w:p>
        </w:tc>
      </w:tr>
    </w:tbl>
    <w:p w:rsidR="00000000" w:rsidRDefault="00000000">
      <w:pPr>
        <w:pStyle w:val="a5"/>
        <w:ind w:left="720" w:right="720"/>
        <w:divId w:val="1824345012"/>
      </w:pPr>
      <w:r>
        <w:t>Push Data Example</w:t>
      </w:r>
    </w:p>
    <w:p w:rsidR="00000000" w:rsidRDefault="00000000">
      <w:pPr>
        <w:pStyle w:val="HTML0"/>
        <w:divId w:val="1256015611"/>
        <w:rPr>
          <w:rStyle w:val="w"/>
        </w:rPr>
      </w:pPr>
      <w:r>
        <w:rPr>
          <w:rStyle w:val="p"/>
        </w:rPr>
        <w:t>{</w:t>
      </w:r>
    </w:p>
    <w:p w:rsidR="00000000" w:rsidRDefault="00000000">
      <w:pPr>
        <w:pStyle w:val="HTML0"/>
        <w:divId w:val="1256015611"/>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256015611"/>
        <w:rPr>
          <w:rStyle w:val="w"/>
        </w:rPr>
      </w:pPr>
      <w:r>
        <w:rPr>
          <w:rStyle w:val="w"/>
        </w:rPr>
        <w:t xml:space="preserve">    </w:t>
      </w:r>
      <w:r>
        <w:rPr>
          <w:rStyle w:val="nl"/>
        </w:rPr>
        <w:t>"channel"</w:t>
      </w:r>
      <w:r>
        <w:rPr>
          <w:rStyle w:val="p"/>
        </w:rPr>
        <w:t>:</w:t>
      </w:r>
      <w:r>
        <w:rPr>
          <w:rStyle w:val="w"/>
        </w:rPr>
        <w:t xml:space="preserve"> </w:t>
      </w:r>
      <w:r>
        <w:rPr>
          <w:rStyle w:val="s2"/>
        </w:rPr>
        <w:t>"open-interest"</w:t>
      </w:r>
      <w:r>
        <w:rPr>
          <w:rStyle w:val="p"/>
        </w:rPr>
        <w:t>,</w:t>
      </w:r>
    </w:p>
    <w:p w:rsidR="00000000" w:rsidRDefault="00000000">
      <w:pPr>
        <w:pStyle w:val="HTML0"/>
        <w:divId w:val="1256015611"/>
        <w:rPr>
          <w:rStyle w:val="w"/>
        </w:rPr>
      </w:pPr>
      <w:r>
        <w:rPr>
          <w:rStyle w:val="w"/>
        </w:rPr>
        <w:t xml:space="preserve">    </w:t>
      </w:r>
      <w:r>
        <w:rPr>
          <w:rStyle w:val="nl"/>
        </w:rPr>
        <w:t>"instId"</w:t>
      </w:r>
      <w:r>
        <w:rPr>
          <w:rStyle w:val="p"/>
        </w:rPr>
        <w:t>:</w:t>
      </w:r>
      <w:r>
        <w:rPr>
          <w:rStyle w:val="w"/>
        </w:rPr>
        <w:t xml:space="preserve"> </w:t>
      </w:r>
      <w:r>
        <w:rPr>
          <w:rStyle w:val="s2"/>
        </w:rPr>
        <w:t>"LTC-USD-SWAP"</w:t>
      </w:r>
    </w:p>
    <w:p w:rsidR="00000000" w:rsidRDefault="00000000">
      <w:pPr>
        <w:pStyle w:val="HTML0"/>
        <w:divId w:val="1256015611"/>
        <w:rPr>
          <w:rStyle w:val="w"/>
        </w:rPr>
      </w:pPr>
      <w:r>
        <w:rPr>
          <w:rStyle w:val="w"/>
        </w:rPr>
        <w:t xml:space="preserve">  </w:t>
      </w:r>
      <w:r>
        <w:rPr>
          <w:rStyle w:val="p"/>
        </w:rPr>
        <w:t>},</w:t>
      </w:r>
    </w:p>
    <w:p w:rsidR="00000000" w:rsidRDefault="00000000">
      <w:pPr>
        <w:pStyle w:val="HTML0"/>
        <w:divId w:val="1256015611"/>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256015611"/>
        <w:rPr>
          <w:rStyle w:val="w"/>
        </w:rPr>
      </w:pPr>
      <w:r>
        <w:rPr>
          <w:rStyle w:val="w"/>
        </w:rPr>
        <w:t xml:space="preserve">    </w:t>
      </w:r>
      <w:r>
        <w:rPr>
          <w:rStyle w:val="p"/>
        </w:rPr>
        <w:t>{</w:t>
      </w:r>
    </w:p>
    <w:p w:rsidR="00000000" w:rsidRDefault="00000000">
      <w:pPr>
        <w:pStyle w:val="HTML0"/>
        <w:divId w:val="1256015611"/>
        <w:rPr>
          <w:rStyle w:val="w"/>
        </w:rPr>
      </w:pPr>
      <w:r>
        <w:rPr>
          <w:rStyle w:val="w"/>
        </w:rPr>
        <w:t xml:space="preserve">      </w:t>
      </w:r>
      <w:r>
        <w:rPr>
          <w:rStyle w:val="nl"/>
        </w:rPr>
        <w:t>"instType"</w:t>
      </w:r>
      <w:r>
        <w:rPr>
          <w:rStyle w:val="p"/>
        </w:rPr>
        <w:t>:</w:t>
      </w:r>
      <w:r>
        <w:rPr>
          <w:rStyle w:val="w"/>
        </w:rPr>
        <w:t xml:space="preserve"> </w:t>
      </w:r>
      <w:r>
        <w:rPr>
          <w:rStyle w:val="s2"/>
        </w:rPr>
        <w:t>"SWAP"</w:t>
      </w:r>
      <w:r>
        <w:rPr>
          <w:rStyle w:val="p"/>
        </w:rPr>
        <w:t>,</w:t>
      </w:r>
    </w:p>
    <w:p w:rsidR="00000000" w:rsidRDefault="00000000">
      <w:pPr>
        <w:pStyle w:val="HTML0"/>
        <w:divId w:val="1256015611"/>
        <w:rPr>
          <w:rStyle w:val="w"/>
        </w:rPr>
      </w:pPr>
      <w:r>
        <w:rPr>
          <w:rStyle w:val="w"/>
        </w:rPr>
        <w:t xml:space="preserve">      </w:t>
      </w:r>
      <w:r>
        <w:rPr>
          <w:rStyle w:val="nl"/>
        </w:rPr>
        <w:t>"instId"</w:t>
      </w:r>
      <w:r>
        <w:rPr>
          <w:rStyle w:val="p"/>
        </w:rPr>
        <w:t>:</w:t>
      </w:r>
      <w:r>
        <w:rPr>
          <w:rStyle w:val="w"/>
        </w:rPr>
        <w:t xml:space="preserve"> </w:t>
      </w:r>
      <w:r>
        <w:rPr>
          <w:rStyle w:val="s2"/>
        </w:rPr>
        <w:t>"LTC-USD-SWAP"</w:t>
      </w:r>
      <w:r>
        <w:rPr>
          <w:rStyle w:val="p"/>
        </w:rPr>
        <w:t>,</w:t>
      </w:r>
    </w:p>
    <w:p w:rsidR="00000000" w:rsidRDefault="00000000">
      <w:pPr>
        <w:pStyle w:val="HTML0"/>
        <w:divId w:val="1256015611"/>
        <w:rPr>
          <w:rStyle w:val="w"/>
        </w:rPr>
      </w:pPr>
      <w:r>
        <w:rPr>
          <w:rStyle w:val="w"/>
        </w:rPr>
        <w:t xml:space="preserve">      </w:t>
      </w:r>
      <w:r>
        <w:rPr>
          <w:rStyle w:val="nl"/>
        </w:rPr>
        <w:t>"oi"</w:t>
      </w:r>
      <w:r>
        <w:rPr>
          <w:rStyle w:val="p"/>
        </w:rPr>
        <w:t>:</w:t>
      </w:r>
      <w:r>
        <w:rPr>
          <w:rStyle w:val="w"/>
        </w:rPr>
        <w:t xml:space="preserve"> </w:t>
      </w:r>
      <w:r>
        <w:rPr>
          <w:rStyle w:val="s2"/>
        </w:rPr>
        <w:t>"5000"</w:t>
      </w:r>
      <w:r>
        <w:rPr>
          <w:rStyle w:val="p"/>
        </w:rPr>
        <w:t>,</w:t>
      </w:r>
    </w:p>
    <w:p w:rsidR="00000000" w:rsidRDefault="00000000">
      <w:pPr>
        <w:pStyle w:val="HTML0"/>
        <w:divId w:val="1256015611"/>
        <w:rPr>
          <w:rStyle w:val="w"/>
        </w:rPr>
      </w:pPr>
      <w:r>
        <w:rPr>
          <w:rStyle w:val="w"/>
        </w:rPr>
        <w:t xml:space="preserve">      </w:t>
      </w:r>
      <w:r>
        <w:rPr>
          <w:rStyle w:val="nl"/>
        </w:rPr>
        <w:t>"oiCcy"</w:t>
      </w:r>
      <w:r>
        <w:rPr>
          <w:rStyle w:val="p"/>
        </w:rPr>
        <w:t>:</w:t>
      </w:r>
      <w:r>
        <w:rPr>
          <w:rStyle w:val="w"/>
        </w:rPr>
        <w:t xml:space="preserve"> </w:t>
      </w:r>
      <w:r>
        <w:rPr>
          <w:rStyle w:val="s2"/>
        </w:rPr>
        <w:t>"555.55"</w:t>
      </w:r>
      <w:r>
        <w:rPr>
          <w:rStyle w:val="p"/>
        </w:rPr>
        <w:t>,</w:t>
      </w:r>
    </w:p>
    <w:p w:rsidR="00000000" w:rsidRDefault="00000000">
      <w:pPr>
        <w:pStyle w:val="HTML0"/>
        <w:divId w:val="1256015611"/>
        <w:rPr>
          <w:rStyle w:val="w"/>
        </w:rPr>
      </w:pPr>
      <w:r>
        <w:rPr>
          <w:rStyle w:val="w"/>
        </w:rPr>
        <w:t xml:space="preserve">      </w:t>
      </w:r>
      <w:r>
        <w:rPr>
          <w:rStyle w:val="nl"/>
        </w:rPr>
        <w:t>"ts"</w:t>
      </w:r>
      <w:r>
        <w:rPr>
          <w:rStyle w:val="p"/>
        </w:rPr>
        <w:t>:</w:t>
      </w:r>
      <w:r>
        <w:rPr>
          <w:rStyle w:val="w"/>
        </w:rPr>
        <w:t xml:space="preserve"> </w:t>
      </w:r>
      <w:r>
        <w:rPr>
          <w:rStyle w:val="s2"/>
        </w:rPr>
        <w:t>"1597026383085"</w:t>
      </w:r>
    </w:p>
    <w:p w:rsidR="00000000" w:rsidRDefault="00000000">
      <w:pPr>
        <w:pStyle w:val="HTML0"/>
        <w:divId w:val="1256015611"/>
        <w:rPr>
          <w:rStyle w:val="w"/>
        </w:rPr>
      </w:pPr>
      <w:r>
        <w:rPr>
          <w:rStyle w:val="w"/>
        </w:rPr>
        <w:t xml:space="preserve">    </w:t>
      </w:r>
      <w:r>
        <w:rPr>
          <w:rStyle w:val="p"/>
        </w:rPr>
        <w:t>}</w:t>
      </w:r>
    </w:p>
    <w:p w:rsidR="00000000" w:rsidRDefault="00000000">
      <w:pPr>
        <w:pStyle w:val="HTML0"/>
        <w:divId w:val="1256015611"/>
        <w:rPr>
          <w:rStyle w:val="w"/>
        </w:rPr>
      </w:pPr>
      <w:r>
        <w:rPr>
          <w:rStyle w:val="w"/>
        </w:rPr>
        <w:t xml:space="preserve">  </w:t>
      </w:r>
      <w:r>
        <w:rPr>
          <w:rStyle w:val="p"/>
        </w:rPr>
        <w:t>]</w:t>
      </w:r>
    </w:p>
    <w:p w:rsidR="00000000" w:rsidRDefault="00000000">
      <w:pPr>
        <w:pStyle w:val="HTML0"/>
        <w:divId w:val="1256015611"/>
        <w:rPr>
          <w:rStyle w:val="w"/>
        </w:rPr>
      </w:pPr>
      <w:r>
        <w:rPr>
          <w:rStyle w:val="p"/>
        </w:rPr>
        <w:t>}</w:t>
      </w:r>
    </w:p>
    <w:p w:rsidR="00000000" w:rsidRDefault="00000000">
      <w:pPr>
        <w:pStyle w:val="4"/>
        <w:divId w:val="175387555"/>
      </w:pPr>
      <w:r>
        <w:t>Push data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5"/>
        <w:gridCol w:w="780"/>
        <w:gridCol w:w="6291"/>
      </w:tblGrid>
      <w:tr w:rsidR="00000000">
        <w:trPr>
          <w:divId w:val="175387555"/>
          <w:tblHeader/>
          <w:tblCellSpacing w:w="15" w:type="dxa"/>
        </w:trPr>
        <w:tc>
          <w:tcPr>
            <w:tcW w:w="0" w:type="auto"/>
            <w:vAlign w:val="center"/>
            <w:hideMark/>
          </w:tcPr>
          <w:p w:rsidR="00000000" w:rsidRDefault="00000000">
            <w:pPr>
              <w:jc w:val="center"/>
              <w:rPr>
                <w:b/>
                <w:bCs/>
              </w:rPr>
            </w:pPr>
            <w:r>
              <w:rPr>
                <w:rStyle w:val="a6"/>
              </w:rPr>
              <w:t>Parameter</w:t>
            </w:r>
          </w:p>
        </w:tc>
        <w:tc>
          <w:tcPr>
            <w:tcW w:w="0" w:type="auto"/>
            <w:vAlign w:val="center"/>
            <w:hideMark/>
          </w:tcPr>
          <w:p w:rsidR="00000000" w:rsidRDefault="00000000">
            <w:pPr>
              <w:jc w:val="center"/>
              <w:rPr>
                <w:b/>
                <w:bCs/>
              </w:rPr>
            </w:pPr>
            <w:r>
              <w:rPr>
                <w:rStyle w:val="a6"/>
              </w:rPr>
              <w:t>Type</w:t>
            </w:r>
          </w:p>
        </w:tc>
        <w:tc>
          <w:tcPr>
            <w:tcW w:w="0" w:type="auto"/>
            <w:vAlign w:val="center"/>
            <w:hideMark/>
          </w:tcPr>
          <w:p w:rsidR="00000000" w:rsidRDefault="00000000">
            <w:pPr>
              <w:jc w:val="center"/>
              <w:rPr>
                <w:b/>
                <w:bCs/>
              </w:rPr>
            </w:pPr>
            <w:r>
              <w:rPr>
                <w:rStyle w:val="a6"/>
              </w:rPr>
              <w:t>Description</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Successfully 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Subscribed data</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 xml:space="preserve">Instrument ID, e.g. </w:t>
            </w:r>
            <w:r>
              <w:rPr>
                <w:rStyle w:val="HTML"/>
              </w:rPr>
              <w:t>LTC-USD-SWAP</w:t>
            </w:r>
          </w:p>
        </w:tc>
      </w:tr>
      <w:tr w:rsidR="00000000">
        <w:trPr>
          <w:divId w:val="175387555"/>
          <w:tblCellSpacing w:w="15" w:type="dxa"/>
        </w:trPr>
        <w:tc>
          <w:tcPr>
            <w:tcW w:w="0" w:type="auto"/>
            <w:vAlign w:val="center"/>
            <w:hideMark/>
          </w:tcPr>
          <w:p w:rsidR="00000000" w:rsidRDefault="00000000">
            <w:r>
              <w:t>&gt; oi</w:t>
            </w:r>
          </w:p>
        </w:tc>
        <w:tc>
          <w:tcPr>
            <w:tcW w:w="0" w:type="auto"/>
            <w:vAlign w:val="center"/>
            <w:hideMark/>
          </w:tcPr>
          <w:p w:rsidR="00000000" w:rsidRDefault="00000000">
            <w:r>
              <w:t>String</w:t>
            </w:r>
          </w:p>
        </w:tc>
        <w:tc>
          <w:tcPr>
            <w:tcW w:w="0" w:type="auto"/>
            <w:vAlign w:val="center"/>
            <w:hideMark/>
          </w:tcPr>
          <w:p w:rsidR="00000000" w:rsidRDefault="00000000">
            <w:r>
              <w:t>Open interest, in units of contracts.</w:t>
            </w:r>
          </w:p>
        </w:tc>
      </w:tr>
      <w:tr w:rsidR="00000000">
        <w:trPr>
          <w:divId w:val="175387555"/>
          <w:tblCellSpacing w:w="15" w:type="dxa"/>
        </w:trPr>
        <w:tc>
          <w:tcPr>
            <w:tcW w:w="0" w:type="auto"/>
            <w:vAlign w:val="center"/>
            <w:hideMark/>
          </w:tcPr>
          <w:p w:rsidR="00000000" w:rsidRDefault="00000000">
            <w:r>
              <w:t>&gt; oiCcy</w:t>
            </w:r>
          </w:p>
        </w:tc>
        <w:tc>
          <w:tcPr>
            <w:tcW w:w="0" w:type="auto"/>
            <w:vAlign w:val="center"/>
            <w:hideMark/>
          </w:tcPr>
          <w:p w:rsidR="00000000" w:rsidRDefault="00000000">
            <w:r>
              <w:t>String</w:t>
            </w:r>
          </w:p>
        </w:tc>
        <w:tc>
          <w:tcPr>
            <w:tcW w:w="0" w:type="auto"/>
            <w:vAlign w:val="center"/>
            <w:hideMark/>
          </w:tcPr>
          <w:p w:rsidR="00000000" w:rsidRDefault="00000000">
            <w:r>
              <w:t>Open interest, in currency units</w:t>
            </w:r>
          </w:p>
        </w:tc>
      </w:tr>
      <w:tr w:rsidR="00000000">
        <w:trPr>
          <w:divId w:val="175387555"/>
          <w:tblCellSpacing w:w="15" w:type="dxa"/>
        </w:trPr>
        <w:tc>
          <w:tcPr>
            <w:tcW w:w="0" w:type="auto"/>
            <w:vAlign w:val="center"/>
            <w:hideMark/>
          </w:tcPr>
          <w:p w:rsidR="00000000" w:rsidRDefault="00000000">
            <w:r>
              <w:t>&gt; ts</w:t>
            </w:r>
          </w:p>
        </w:tc>
        <w:tc>
          <w:tcPr>
            <w:tcW w:w="0" w:type="auto"/>
            <w:vAlign w:val="center"/>
            <w:hideMark/>
          </w:tcPr>
          <w:p w:rsidR="00000000" w:rsidRDefault="00000000">
            <w:r>
              <w:t>String</w:t>
            </w:r>
          </w:p>
        </w:tc>
        <w:tc>
          <w:tcPr>
            <w:tcW w:w="0" w:type="auto"/>
            <w:vAlign w:val="center"/>
            <w:hideMark/>
          </w:tcPr>
          <w:p w:rsidR="00000000" w:rsidRDefault="00000000">
            <w:r>
              <w:t xml:space="preserve">The time when the data was updated, Unix timestamp format in milliseconds, e.g. </w:t>
            </w:r>
            <w:r>
              <w:rPr>
                <w:rStyle w:val="HTML"/>
              </w:rPr>
              <w:t>1597026383085</w:t>
            </w:r>
          </w:p>
        </w:tc>
      </w:tr>
    </w:tbl>
    <w:p w:rsidR="00000000" w:rsidRDefault="00000000">
      <w:pPr>
        <w:pStyle w:val="3"/>
        <w:divId w:val="175387555"/>
      </w:pPr>
      <w:r>
        <w:t>Funding rate channel</w:t>
      </w:r>
    </w:p>
    <w:p w:rsidR="00000000" w:rsidRDefault="00000000">
      <w:pPr>
        <w:pStyle w:val="a5"/>
        <w:divId w:val="175387555"/>
      </w:pPr>
      <w:r>
        <w:t>Retrieve funding rate. Data will be pushed in 30s to 90s.</w:t>
      </w:r>
    </w:p>
    <w:p w:rsidR="00000000" w:rsidRDefault="00000000">
      <w:pPr>
        <w:pStyle w:val="4"/>
        <w:divId w:val="175387555"/>
      </w:pPr>
      <w:r>
        <w:t>URL Path</w:t>
      </w:r>
    </w:p>
    <w:p w:rsidR="00000000" w:rsidRDefault="00000000">
      <w:pPr>
        <w:pStyle w:val="a5"/>
        <w:divId w:val="175387555"/>
      </w:pPr>
      <w:r>
        <w:t>/ws/v5/public</w:t>
      </w:r>
    </w:p>
    <w:p w:rsidR="00000000" w:rsidRDefault="00000000">
      <w:pPr>
        <w:pStyle w:val="a5"/>
        <w:ind w:left="720" w:right="720"/>
        <w:divId w:val="1887254265"/>
      </w:pPr>
      <w:r>
        <w:t>Request Example</w:t>
      </w:r>
    </w:p>
    <w:p w:rsidR="00000000" w:rsidRDefault="00000000">
      <w:pPr>
        <w:pStyle w:val="HTML0"/>
        <w:divId w:val="226888723"/>
        <w:rPr>
          <w:rStyle w:val="HTML"/>
        </w:rPr>
      </w:pPr>
      <w:r>
        <w:rPr>
          <w:rStyle w:val="o"/>
        </w:rPr>
        <w:t>{</w:t>
      </w:r>
    </w:p>
    <w:p w:rsidR="00000000" w:rsidRDefault="00000000">
      <w:pPr>
        <w:pStyle w:val="HTML0"/>
        <w:divId w:val="226888723"/>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226888723"/>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226888723"/>
        <w:rPr>
          <w:rStyle w:val="HTML"/>
        </w:rPr>
      </w:pPr>
      <w:r>
        <w:rPr>
          <w:rStyle w:val="HTML"/>
        </w:rPr>
        <w:t xml:space="preserve">    </w:t>
      </w:r>
      <w:r>
        <w:rPr>
          <w:rStyle w:val="o"/>
        </w:rPr>
        <w:t>{</w:t>
      </w:r>
    </w:p>
    <w:p w:rsidR="00000000" w:rsidRDefault="00000000">
      <w:pPr>
        <w:pStyle w:val="HTML0"/>
        <w:divId w:val="226888723"/>
        <w:rPr>
          <w:rStyle w:val="HTML"/>
        </w:rPr>
      </w:pPr>
      <w:r>
        <w:rPr>
          <w:rStyle w:val="HTML"/>
        </w:rPr>
        <w:t xml:space="preserve">      </w:t>
      </w:r>
      <w:r>
        <w:rPr>
          <w:rStyle w:val="s2"/>
        </w:rPr>
        <w:t>"channel"</w:t>
      </w:r>
      <w:r>
        <w:rPr>
          <w:rStyle w:val="HTML"/>
        </w:rPr>
        <w:t xml:space="preserve">: </w:t>
      </w:r>
      <w:r>
        <w:rPr>
          <w:rStyle w:val="s2"/>
        </w:rPr>
        <w:t>"funding-rate"</w:t>
      </w:r>
      <w:r>
        <w:rPr>
          <w:rStyle w:val="HTML"/>
        </w:rPr>
        <w:t>,</w:t>
      </w:r>
    </w:p>
    <w:p w:rsidR="00000000" w:rsidRDefault="00000000">
      <w:pPr>
        <w:pStyle w:val="HTML0"/>
        <w:divId w:val="226888723"/>
        <w:rPr>
          <w:rStyle w:val="HTML"/>
        </w:rPr>
      </w:pPr>
      <w:r>
        <w:rPr>
          <w:rStyle w:val="HTML"/>
        </w:rPr>
        <w:t xml:space="preserve">      </w:t>
      </w:r>
      <w:r>
        <w:rPr>
          <w:rStyle w:val="s2"/>
        </w:rPr>
        <w:t>"instId"</w:t>
      </w:r>
      <w:r>
        <w:rPr>
          <w:rStyle w:val="HTML"/>
        </w:rPr>
        <w:t xml:space="preserve">: </w:t>
      </w:r>
      <w:r>
        <w:rPr>
          <w:rStyle w:val="s2"/>
        </w:rPr>
        <w:t>"BTC-USD-SWAP"</w:t>
      </w:r>
    </w:p>
    <w:p w:rsidR="00000000" w:rsidRDefault="00000000">
      <w:pPr>
        <w:pStyle w:val="HTML0"/>
        <w:divId w:val="226888723"/>
        <w:rPr>
          <w:rStyle w:val="HTML"/>
        </w:rPr>
      </w:pPr>
      <w:r>
        <w:rPr>
          <w:rStyle w:val="HTML"/>
        </w:rPr>
        <w:t xml:space="preserve">    </w:t>
      </w:r>
      <w:r>
        <w:rPr>
          <w:rStyle w:val="o"/>
        </w:rPr>
        <w:t>}</w:t>
      </w:r>
    </w:p>
    <w:p w:rsidR="00000000" w:rsidRDefault="00000000">
      <w:pPr>
        <w:pStyle w:val="HTML0"/>
        <w:divId w:val="226888723"/>
        <w:rPr>
          <w:rStyle w:val="HTML"/>
        </w:rPr>
      </w:pPr>
      <w:r>
        <w:rPr>
          <w:rStyle w:val="HTML"/>
        </w:rPr>
        <w:t xml:space="preserve">  </w:t>
      </w:r>
      <w:r>
        <w:rPr>
          <w:rStyle w:val="o"/>
        </w:rPr>
        <w:t>]</w:t>
      </w:r>
    </w:p>
    <w:p w:rsidR="00000000" w:rsidRDefault="00000000">
      <w:pPr>
        <w:pStyle w:val="HTML0"/>
        <w:divId w:val="226888723"/>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33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subscribed channels</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funding-rate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ID</w:t>
            </w:r>
          </w:p>
        </w:tc>
      </w:tr>
    </w:tbl>
    <w:p w:rsidR="00000000" w:rsidRDefault="00000000">
      <w:pPr>
        <w:pStyle w:val="a5"/>
        <w:ind w:left="720" w:right="720"/>
        <w:divId w:val="1282884632"/>
      </w:pPr>
      <w:r>
        <w:t>Successful Response Example</w:t>
      </w:r>
    </w:p>
    <w:p w:rsidR="00000000" w:rsidRDefault="00000000">
      <w:pPr>
        <w:pStyle w:val="HTML0"/>
        <w:divId w:val="1474328974"/>
        <w:rPr>
          <w:rStyle w:val="w"/>
        </w:rPr>
      </w:pPr>
      <w:r>
        <w:rPr>
          <w:rStyle w:val="p"/>
        </w:rPr>
        <w:t>{</w:t>
      </w:r>
    </w:p>
    <w:p w:rsidR="00000000" w:rsidRDefault="00000000">
      <w:pPr>
        <w:pStyle w:val="HTML0"/>
        <w:divId w:val="1474328974"/>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1474328974"/>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474328974"/>
        <w:rPr>
          <w:rStyle w:val="w"/>
        </w:rPr>
      </w:pPr>
      <w:r>
        <w:rPr>
          <w:rStyle w:val="w"/>
        </w:rPr>
        <w:t xml:space="preserve">    </w:t>
      </w:r>
      <w:r>
        <w:rPr>
          <w:rStyle w:val="nl"/>
        </w:rPr>
        <w:t>"channel"</w:t>
      </w:r>
      <w:r>
        <w:rPr>
          <w:rStyle w:val="p"/>
        </w:rPr>
        <w:t>:</w:t>
      </w:r>
      <w:r>
        <w:rPr>
          <w:rStyle w:val="w"/>
        </w:rPr>
        <w:t xml:space="preserve"> </w:t>
      </w:r>
      <w:r>
        <w:rPr>
          <w:rStyle w:val="s2"/>
        </w:rPr>
        <w:t>"funding-rate"</w:t>
      </w:r>
      <w:r>
        <w:rPr>
          <w:rStyle w:val="p"/>
        </w:rPr>
        <w:t>,</w:t>
      </w:r>
    </w:p>
    <w:p w:rsidR="00000000" w:rsidRDefault="00000000">
      <w:pPr>
        <w:pStyle w:val="HTML0"/>
        <w:divId w:val="1474328974"/>
        <w:rPr>
          <w:rStyle w:val="w"/>
        </w:rPr>
      </w:pPr>
      <w:r>
        <w:rPr>
          <w:rStyle w:val="w"/>
        </w:rPr>
        <w:t xml:space="preserve">    </w:t>
      </w:r>
      <w:r>
        <w:rPr>
          <w:rStyle w:val="nl"/>
        </w:rPr>
        <w:t>"instId"</w:t>
      </w:r>
      <w:r>
        <w:rPr>
          <w:rStyle w:val="p"/>
        </w:rPr>
        <w:t>:</w:t>
      </w:r>
      <w:r>
        <w:rPr>
          <w:rStyle w:val="w"/>
        </w:rPr>
        <w:t xml:space="preserve"> </w:t>
      </w:r>
      <w:r>
        <w:rPr>
          <w:rStyle w:val="s2"/>
        </w:rPr>
        <w:t>"BTC-USD-SWAP"</w:t>
      </w:r>
    </w:p>
    <w:p w:rsidR="00000000" w:rsidRDefault="00000000">
      <w:pPr>
        <w:pStyle w:val="HTML0"/>
        <w:divId w:val="1474328974"/>
        <w:rPr>
          <w:rStyle w:val="w"/>
        </w:rPr>
      </w:pPr>
      <w:r>
        <w:rPr>
          <w:rStyle w:val="w"/>
        </w:rPr>
        <w:t xml:space="preserve">  </w:t>
      </w:r>
      <w:r>
        <w:rPr>
          <w:rStyle w:val="p"/>
        </w:rPr>
        <w:t>},</w:t>
      </w:r>
    </w:p>
    <w:p w:rsidR="00000000" w:rsidRDefault="00000000">
      <w:pPr>
        <w:pStyle w:val="HTML0"/>
        <w:divId w:val="1474328974"/>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474328974"/>
        <w:rPr>
          <w:rStyle w:val="w"/>
        </w:rPr>
      </w:pPr>
      <w:r>
        <w:rPr>
          <w:rStyle w:val="p"/>
        </w:rPr>
        <w:t>}</w:t>
      </w:r>
    </w:p>
    <w:p w:rsidR="00000000" w:rsidRDefault="00000000">
      <w:pPr>
        <w:pStyle w:val="a5"/>
        <w:ind w:left="720" w:right="720"/>
        <w:divId w:val="1507212765"/>
      </w:pPr>
      <w:r>
        <w:t>Failure Response Example</w:t>
      </w:r>
    </w:p>
    <w:p w:rsidR="00000000" w:rsidRDefault="00000000">
      <w:pPr>
        <w:pStyle w:val="HTML0"/>
        <w:divId w:val="1360088848"/>
        <w:rPr>
          <w:rStyle w:val="w"/>
        </w:rPr>
      </w:pPr>
      <w:r>
        <w:rPr>
          <w:rStyle w:val="p"/>
        </w:rPr>
        <w:t>{</w:t>
      </w:r>
    </w:p>
    <w:p w:rsidR="00000000" w:rsidRDefault="00000000">
      <w:pPr>
        <w:pStyle w:val="HTML0"/>
        <w:divId w:val="1360088848"/>
        <w:rPr>
          <w:rStyle w:val="w"/>
        </w:rPr>
      </w:pPr>
      <w:r>
        <w:rPr>
          <w:rStyle w:val="w"/>
        </w:rPr>
        <w:t xml:space="preserve">  </w:t>
      </w:r>
      <w:r>
        <w:rPr>
          <w:rStyle w:val="nl"/>
        </w:rPr>
        <w:t>"event"</w:t>
      </w:r>
      <w:r>
        <w:rPr>
          <w:rStyle w:val="p"/>
        </w:rPr>
        <w:t>:</w:t>
      </w:r>
      <w:r>
        <w:rPr>
          <w:rStyle w:val="w"/>
        </w:rPr>
        <w:t xml:space="preserve"> </w:t>
      </w:r>
      <w:r>
        <w:rPr>
          <w:rStyle w:val="s2"/>
        </w:rPr>
        <w:t>"error"</w:t>
      </w:r>
      <w:r>
        <w:rPr>
          <w:rStyle w:val="p"/>
        </w:rPr>
        <w:t>,</w:t>
      </w:r>
    </w:p>
    <w:p w:rsidR="00000000" w:rsidRDefault="00000000">
      <w:pPr>
        <w:pStyle w:val="HTML0"/>
        <w:divId w:val="1360088848"/>
        <w:rPr>
          <w:rStyle w:val="w"/>
        </w:rPr>
      </w:pPr>
      <w:r>
        <w:rPr>
          <w:rStyle w:val="w"/>
        </w:rPr>
        <w:t xml:space="preserve">  </w:t>
      </w:r>
      <w:r>
        <w:rPr>
          <w:rStyle w:val="nl"/>
        </w:rPr>
        <w:t>"code"</w:t>
      </w:r>
      <w:r>
        <w:rPr>
          <w:rStyle w:val="p"/>
        </w:rPr>
        <w:t>:</w:t>
      </w:r>
      <w:r>
        <w:rPr>
          <w:rStyle w:val="w"/>
        </w:rPr>
        <w:t xml:space="preserve"> </w:t>
      </w:r>
      <w:r>
        <w:rPr>
          <w:rStyle w:val="s2"/>
        </w:rPr>
        <w:t>"60012"</w:t>
      </w:r>
      <w:r>
        <w:rPr>
          <w:rStyle w:val="p"/>
        </w:rPr>
        <w:t>,</w:t>
      </w:r>
    </w:p>
    <w:p w:rsidR="00000000" w:rsidRDefault="00000000">
      <w:pPr>
        <w:pStyle w:val="HTML0"/>
        <w:divId w:val="1360088848"/>
        <w:rPr>
          <w:rStyle w:val="w"/>
        </w:rPr>
      </w:pPr>
      <w:r>
        <w:rPr>
          <w:rStyle w:val="w"/>
        </w:rPr>
        <w:t xml:space="preserve">  </w:t>
      </w:r>
      <w:r>
        <w:rPr>
          <w:rStyle w:val="nl"/>
        </w:rPr>
        <w:t>"msg"</w:t>
      </w:r>
      <w:r>
        <w:rPr>
          <w:rStyle w:val="p"/>
        </w:rPr>
        <w:t>:</w:t>
      </w:r>
      <w:r>
        <w:rPr>
          <w:rStyle w:val="w"/>
        </w:rPr>
        <w:t xml:space="preserve"> </w:t>
      </w:r>
      <w:r>
        <w:rPr>
          <w:rStyle w:val="s2"/>
        </w:rPr>
        <w:t>"Invalid request: {</w:t>
      </w:r>
      <w:r>
        <w:rPr>
          <w:rStyle w:val="se"/>
        </w:rPr>
        <w:t>\"</w:t>
      </w:r>
      <w:r>
        <w:rPr>
          <w:rStyle w:val="s2"/>
        </w:rPr>
        <w:t>op</w:t>
      </w:r>
      <w:r>
        <w:rPr>
          <w:rStyle w:val="se"/>
        </w:rPr>
        <w:t>\"</w:t>
      </w:r>
      <w:r>
        <w:rPr>
          <w:rStyle w:val="s2"/>
        </w:rPr>
        <w:t xml:space="preserve">: </w:t>
      </w:r>
      <w:r>
        <w:rPr>
          <w:rStyle w:val="se"/>
        </w:rPr>
        <w:t>\"</w:t>
      </w:r>
      <w:r>
        <w:rPr>
          <w:rStyle w:val="s2"/>
        </w:rPr>
        <w:t>subscribe</w:t>
      </w:r>
      <w:r>
        <w:rPr>
          <w:rStyle w:val="se"/>
        </w:rPr>
        <w:t>\"</w:t>
      </w:r>
      <w:r>
        <w:rPr>
          <w:rStyle w:val="s2"/>
        </w:rPr>
        <w:t xml:space="preserve">, </w:t>
      </w:r>
      <w:r>
        <w:rPr>
          <w:rStyle w:val="se"/>
        </w:rPr>
        <w:t>\"</w:t>
      </w:r>
      <w:r>
        <w:rPr>
          <w:rStyle w:val="s2"/>
        </w:rPr>
        <w:t>argss</w:t>
      </w:r>
      <w:r>
        <w:rPr>
          <w:rStyle w:val="se"/>
        </w:rPr>
        <w:t>\"</w:t>
      </w:r>
      <w:r>
        <w:rPr>
          <w:rStyle w:val="s2"/>
        </w:rPr>
        <w:t>:[{ </w:t>
      </w:r>
      <w:r>
        <w:rPr>
          <w:rStyle w:val="se"/>
        </w:rPr>
        <w:t>\"</w:t>
      </w:r>
      <w:r>
        <w:rPr>
          <w:rStyle w:val="s2"/>
        </w:rPr>
        <w:t>channel</w:t>
      </w:r>
      <w:r>
        <w:rPr>
          <w:rStyle w:val="se"/>
        </w:rPr>
        <w:t>\"</w:t>
      </w:r>
      <w:r>
        <w:rPr>
          <w:rStyle w:val="s2"/>
        </w:rPr>
        <w:t xml:space="preserve"> : </w:t>
      </w:r>
      <w:r>
        <w:rPr>
          <w:rStyle w:val="se"/>
        </w:rPr>
        <w:t>\"</w:t>
      </w:r>
      <w:r>
        <w:rPr>
          <w:rStyle w:val="s2"/>
        </w:rPr>
        <w:t>funding-rate</w:t>
      </w:r>
      <w:r>
        <w:rPr>
          <w:rStyle w:val="se"/>
        </w:rPr>
        <w:t>\"</w:t>
      </w:r>
      <w:r>
        <w:rPr>
          <w:rStyle w:val="s2"/>
        </w:rPr>
        <w:t>, </w:t>
      </w:r>
      <w:r>
        <w:rPr>
          <w:rStyle w:val="se"/>
        </w:rPr>
        <w:t>\"</w:t>
      </w:r>
      <w:r>
        <w:rPr>
          <w:rStyle w:val="s2"/>
        </w:rPr>
        <w:t>instId</w:t>
      </w:r>
      <w:r>
        <w:rPr>
          <w:rStyle w:val="se"/>
        </w:rPr>
        <w:t>\"</w:t>
      </w:r>
      <w:r>
        <w:rPr>
          <w:rStyle w:val="s2"/>
        </w:rPr>
        <w:t xml:space="preserve"> : </w:t>
      </w:r>
      <w:r>
        <w:rPr>
          <w:rStyle w:val="se"/>
        </w:rPr>
        <w:t>\"</w:t>
      </w:r>
      <w:r>
        <w:rPr>
          <w:rStyle w:val="s2"/>
        </w:rPr>
        <w:t>BTC-USD-SWAP</w:t>
      </w:r>
      <w:r>
        <w:rPr>
          <w:rStyle w:val="se"/>
        </w:rPr>
        <w:t>\"</w:t>
      </w:r>
      <w:r>
        <w:rPr>
          <w:rStyle w:val="s2"/>
        </w:rPr>
        <w:t>}]}"</w:t>
      </w:r>
      <w:r>
        <w:rPr>
          <w:rStyle w:val="p"/>
        </w:rPr>
        <w:t>,</w:t>
      </w:r>
    </w:p>
    <w:p w:rsidR="00000000" w:rsidRDefault="00000000">
      <w:pPr>
        <w:pStyle w:val="HTML0"/>
        <w:divId w:val="1360088848"/>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360088848"/>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28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Event</w:t>
            </w:r>
            <w:r>
              <w:br/>
            </w:r>
            <w:r>
              <w:rPr>
                <w:rStyle w:val="HTML"/>
              </w:rPr>
              <w:t>subscribe</w:t>
            </w:r>
            <w:r>
              <w:br/>
            </w:r>
            <w:r>
              <w:rPr>
                <w:rStyle w:val="HTML"/>
              </w:rPr>
              <w:t>unsubscribe</w:t>
            </w:r>
            <w:r>
              <w:br/>
            </w:r>
            <w:r>
              <w:rPr>
                <w:rStyle w:val="HTML"/>
              </w:rPr>
              <w:t>error</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No</w:t>
            </w:r>
          </w:p>
        </w:tc>
        <w:tc>
          <w:tcPr>
            <w:tcW w:w="0" w:type="auto"/>
            <w:vAlign w:val="center"/>
            <w:hideMark/>
          </w:tcPr>
          <w:p w:rsidR="00000000" w:rsidRDefault="00000000">
            <w:r>
              <w:t>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connId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WebSocket connection ID</w:t>
            </w:r>
          </w:p>
        </w:tc>
      </w:tr>
    </w:tbl>
    <w:p w:rsidR="00000000" w:rsidRDefault="00000000">
      <w:pPr>
        <w:pStyle w:val="a5"/>
        <w:ind w:left="720" w:right="720"/>
        <w:divId w:val="1008868609"/>
      </w:pPr>
      <w:r>
        <w:t>Push Data Example</w:t>
      </w:r>
    </w:p>
    <w:p w:rsidR="00000000" w:rsidRDefault="00000000">
      <w:pPr>
        <w:pStyle w:val="HTML0"/>
        <w:divId w:val="840589010"/>
        <w:rPr>
          <w:rStyle w:val="w"/>
        </w:rPr>
      </w:pPr>
      <w:r>
        <w:rPr>
          <w:rStyle w:val="p"/>
        </w:rPr>
        <w:t>{</w:t>
      </w:r>
    </w:p>
    <w:p w:rsidR="00000000" w:rsidRDefault="00000000">
      <w:pPr>
        <w:pStyle w:val="HTML0"/>
        <w:divId w:val="840589010"/>
        <w:rPr>
          <w:rStyle w:val="w"/>
        </w:rPr>
      </w:pPr>
      <w:r>
        <w:rPr>
          <w:rStyle w:val="w"/>
        </w:rPr>
        <w:t xml:space="preserve">   </w:t>
      </w:r>
      <w:r>
        <w:rPr>
          <w:rStyle w:val="nl"/>
        </w:rPr>
        <w:t>"arg"</w:t>
      </w:r>
      <w:r>
        <w:rPr>
          <w:rStyle w:val="p"/>
        </w:rPr>
        <w:t>:{</w:t>
      </w:r>
    </w:p>
    <w:p w:rsidR="00000000" w:rsidRDefault="00000000">
      <w:pPr>
        <w:pStyle w:val="HTML0"/>
        <w:divId w:val="840589010"/>
        <w:rPr>
          <w:rStyle w:val="w"/>
        </w:rPr>
      </w:pPr>
      <w:r>
        <w:rPr>
          <w:rStyle w:val="w"/>
        </w:rPr>
        <w:t xml:space="preserve">      </w:t>
      </w:r>
      <w:r>
        <w:rPr>
          <w:rStyle w:val="nl"/>
        </w:rPr>
        <w:t>"channel"</w:t>
      </w:r>
      <w:r>
        <w:rPr>
          <w:rStyle w:val="p"/>
        </w:rPr>
        <w:t>:</w:t>
      </w:r>
      <w:r>
        <w:rPr>
          <w:rStyle w:val="s2"/>
        </w:rPr>
        <w:t>"funding-rate"</w:t>
      </w:r>
      <w:r>
        <w:rPr>
          <w:rStyle w:val="p"/>
        </w:rPr>
        <w:t>,</w:t>
      </w:r>
    </w:p>
    <w:p w:rsidR="00000000" w:rsidRDefault="00000000">
      <w:pPr>
        <w:pStyle w:val="HTML0"/>
        <w:divId w:val="840589010"/>
        <w:rPr>
          <w:rStyle w:val="w"/>
        </w:rPr>
      </w:pPr>
      <w:r>
        <w:rPr>
          <w:rStyle w:val="w"/>
        </w:rPr>
        <w:t xml:space="preserve">      </w:t>
      </w:r>
      <w:r>
        <w:rPr>
          <w:rStyle w:val="nl"/>
        </w:rPr>
        <w:t>"instId"</w:t>
      </w:r>
      <w:r>
        <w:rPr>
          <w:rStyle w:val="p"/>
        </w:rPr>
        <w:t>:</w:t>
      </w:r>
      <w:r>
        <w:rPr>
          <w:rStyle w:val="s2"/>
        </w:rPr>
        <w:t>"BTC-USD-SWAP"</w:t>
      </w:r>
    </w:p>
    <w:p w:rsidR="00000000" w:rsidRDefault="00000000">
      <w:pPr>
        <w:pStyle w:val="HTML0"/>
        <w:divId w:val="840589010"/>
        <w:rPr>
          <w:rStyle w:val="w"/>
        </w:rPr>
      </w:pPr>
      <w:r>
        <w:rPr>
          <w:rStyle w:val="w"/>
        </w:rPr>
        <w:t xml:space="preserve">   </w:t>
      </w:r>
      <w:r>
        <w:rPr>
          <w:rStyle w:val="p"/>
        </w:rPr>
        <w:t>},</w:t>
      </w:r>
    </w:p>
    <w:p w:rsidR="00000000" w:rsidRDefault="00000000">
      <w:pPr>
        <w:pStyle w:val="HTML0"/>
        <w:divId w:val="840589010"/>
        <w:rPr>
          <w:rStyle w:val="w"/>
        </w:rPr>
      </w:pPr>
      <w:r>
        <w:rPr>
          <w:rStyle w:val="w"/>
        </w:rPr>
        <w:t xml:space="preserve">   </w:t>
      </w:r>
      <w:r>
        <w:rPr>
          <w:rStyle w:val="nl"/>
        </w:rPr>
        <w:t>"data"</w:t>
      </w:r>
      <w:r>
        <w:rPr>
          <w:rStyle w:val="p"/>
        </w:rPr>
        <w:t>:[</w:t>
      </w:r>
    </w:p>
    <w:p w:rsidR="00000000" w:rsidRDefault="00000000">
      <w:pPr>
        <w:pStyle w:val="HTML0"/>
        <w:divId w:val="840589010"/>
        <w:rPr>
          <w:rStyle w:val="w"/>
        </w:rPr>
      </w:pPr>
      <w:r>
        <w:rPr>
          <w:rStyle w:val="w"/>
        </w:rPr>
        <w:t xml:space="preserve">      </w:t>
      </w:r>
      <w:r>
        <w:rPr>
          <w:rStyle w:val="p"/>
        </w:rPr>
        <w:t>{</w:t>
      </w:r>
    </w:p>
    <w:p w:rsidR="00000000" w:rsidRDefault="00000000">
      <w:pPr>
        <w:pStyle w:val="HTML0"/>
        <w:divId w:val="840589010"/>
        <w:rPr>
          <w:rStyle w:val="w"/>
        </w:rPr>
      </w:pPr>
      <w:r>
        <w:rPr>
          <w:rStyle w:val="w"/>
        </w:rPr>
        <w:t xml:space="preserve">         </w:t>
      </w:r>
      <w:r>
        <w:rPr>
          <w:rStyle w:val="nl"/>
        </w:rPr>
        <w:t>"fundingRate"</w:t>
      </w:r>
      <w:r>
        <w:rPr>
          <w:rStyle w:val="p"/>
        </w:rPr>
        <w:t>:</w:t>
      </w:r>
      <w:r>
        <w:rPr>
          <w:rStyle w:val="s2"/>
        </w:rPr>
        <w:t>"0.0001875391284828"</w:t>
      </w:r>
      <w:r>
        <w:rPr>
          <w:rStyle w:val="p"/>
        </w:rPr>
        <w:t>,</w:t>
      </w:r>
    </w:p>
    <w:p w:rsidR="00000000" w:rsidRDefault="00000000">
      <w:pPr>
        <w:pStyle w:val="HTML0"/>
        <w:divId w:val="840589010"/>
        <w:rPr>
          <w:rStyle w:val="w"/>
        </w:rPr>
      </w:pPr>
      <w:r>
        <w:rPr>
          <w:rStyle w:val="w"/>
        </w:rPr>
        <w:t xml:space="preserve">         </w:t>
      </w:r>
      <w:r>
        <w:rPr>
          <w:rStyle w:val="nl"/>
        </w:rPr>
        <w:t>"fundingTime"</w:t>
      </w:r>
      <w:r>
        <w:rPr>
          <w:rStyle w:val="p"/>
        </w:rPr>
        <w:t>:</w:t>
      </w:r>
      <w:r>
        <w:rPr>
          <w:rStyle w:val="s2"/>
        </w:rPr>
        <w:t>"1700726400000"</w:t>
      </w:r>
      <w:r>
        <w:rPr>
          <w:rStyle w:val="p"/>
        </w:rPr>
        <w:t>,</w:t>
      </w:r>
    </w:p>
    <w:p w:rsidR="00000000" w:rsidRDefault="00000000">
      <w:pPr>
        <w:pStyle w:val="HTML0"/>
        <w:divId w:val="840589010"/>
        <w:rPr>
          <w:rStyle w:val="w"/>
        </w:rPr>
      </w:pPr>
      <w:r>
        <w:rPr>
          <w:rStyle w:val="w"/>
        </w:rPr>
        <w:t xml:space="preserve">         </w:t>
      </w:r>
      <w:r>
        <w:rPr>
          <w:rStyle w:val="nl"/>
        </w:rPr>
        <w:t>"instId"</w:t>
      </w:r>
      <w:r>
        <w:rPr>
          <w:rStyle w:val="p"/>
        </w:rPr>
        <w:t>:</w:t>
      </w:r>
      <w:r>
        <w:rPr>
          <w:rStyle w:val="s2"/>
        </w:rPr>
        <w:t>"BTC-USD-SWAP"</w:t>
      </w:r>
      <w:r>
        <w:rPr>
          <w:rStyle w:val="p"/>
        </w:rPr>
        <w:t>,</w:t>
      </w:r>
    </w:p>
    <w:p w:rsidR="00000000" w:rsidRDefault="00000000">
      <w:pPr>
        <w:pStyle w:val="HTML0"/>
        <w:divId w:val="840589010"/>
        <w:rPr>
          <w:rStyle w:val="w"/>
        </w:rPr>
      </w:pPr>
      <w:r>
        <w:rPr>
          <w:rStyle w:val="w"/>
        </w:rPr>
        <w:t xml:space="preserve">         </w:t>
      </w:r>
      <w:r>
        <w:rPr>
          <w:rStyle w:val="nl"/>
        </w:rPr>
        <w:t>"instType"</w:t>
      </w:r>
      <w:r>
        <w:rPr>
          <w:rStyle w:val="p"/>
        </w:rPr>
        <w:t>:</w:t>
      </w:r>
      <w:r>
        <w:rPr>
          <w:rStyle w:val="s2"/>
        </w:rPr>
        <w:t>"SWAP"</w:t>
      </w:r>
      <w:r>
        <w:rPr>
          <w:rStyle w:val="p"/>
        </w:rPr>
        <w:t>,</w:t>
      </w:r>
    </w:p>
    <w:p w:rsidR="00000000" w:rsidRDefault="00000000">
      <w:pPr>
        <w:pStyle w:val="HTML0"/>
        <w:divId w:val="840589010"/>
        <w:rPr>
          <w:rStyle w:val="w"/>
        </w:rPr>
      </w:pPr>
      <w:r>
        <w:rPr>
          <w:rStyle w:val="w"/>
        </w:rPr>
        <w:t xml:space="preserve">         </w:t>
      </w:r>
      <w:r>
        <w:rPr>
          <w:rStyle w:val="nl"/>
        </w:rPr>
        <w:t>"method"</w:t>
      </w:r>
      <w:r>
        <w:rPr>
          <w:rStyle w:val="p"/>
        </w:rPr>
        <w:t>:</w:t>
      </w:r>
      <w:r>
        <w:rPr>
          <w:rStyle w:val="w"/>
        </w:rPr>
        <w:t xml:space="preserve"> </w:t>
      </w:r>
      <w:r>
        <w:rPr>
          <w:rStyle w:val="s2"/>
        </w:rPr>
        <w:t>"next_period"</w:t>
      </w:r>
      <w:r>
        <w:rPr>
          <w:rStyle w:val="p"/>
        </w:rPr>
        <w:t>,</w:t>
      </w:r>
    </w:p>
    <w:p w:rsidR="00000000" w:rsidRDefault="00000000">
      <w:pPr>
        <w:pStyle w:val="HTML0"/>
        <w:divId w:val="840589010"/>
        <w:rPr>
          <w:rStyle w:val="w"/>
        </w:rPr>
      </w:pPr>
      <w:r>
        <w:rPr>
          <w:rStyle w:val="w"/>
        </w:rPr>
        <w:t xml:space="preserve">         </w:t>
      </w:r>
      <w:r>
        <w:rPr>
          <w:rStyle w:val="nl"/>
        </w:rPr>
        <w:t>"maxFundingRate"</w:t>
      </w:r>
      <w:r>
        <w:rPr>
          <w:rStyle w:val="p"/>
        </w:rPr>
        <w:t>:</w:t>
      </w:r>
      <w:r>
        <w:rPr>
          <w:rStyle w:val="s2"/>
        </w:rPr>
        <w:t>"0.00375"</w:t>
      </w:r>
      <w:r>
        <w:rPr>
          <w:rStyle w:val="p"/>
        </w:rPr>
        <w:t>,</w:t>
      </w:r>
    </w:p>
    <w:p w:rsidR="00000000" w:rsidRDefault="00000000">
      <w:pPr>
        <w:pStyle w:val="HTML0"/>
        <w:divId w:val="840589010"/>
        <w:rPr>
          <w:rStyle w:val="w"/>
        </w:rPr>
      </w:pPr>
      <w:r>
        <w:rPr>
          <w:rStyle w:val="w"/>
        </w:rPr>
        <w:t xml:space="preserve">         </w:t>
      </w:r>
      <w:r>
        <w:rPr>
          <w:rStyle w:val="nl"/>
        </w:rPr>
        <w:t>"minFundingRate"</w:t>
      </w:r>
      <w:r>
        <w:rPr>
          <w:rStyle w:val="p"/>
        </w:rPr>
        <w:t>:</w:t>
      </w:r>
      <w:r>
        <w:rPr>
          <w:rStyle w:val="s2"/>
        </w:rPr>
        <w:t>"-0.00375"</w:t>
      </w:r>
      <w:r>
        <w:rPr>
          <w:rStyle w:val="p"/>
        </w:rPr>
        <w:t>,</w:t>
      </w:r>
    </w:p>
    <w:p w:rsidR="00000000" w:rsidRDefault="00000000">
      <w:pPr>
        <w:pStyle w:val="HTML0"/>
        <w:divId w:val="840589010"/>
        <w:rPr>
          <w:rStyle w:val="w"/>
        </w:rPr>
      </w:pPr>
      <w:r>
        <w:rPr>
          <w:rStyle w:val="w"/>
        </w:rPr>
        <w:t xml:space="preserve">         </w:t>
      </w:r>
      <w:r>
        <w:rPr>
          <w:rStyle w:val="nl"/>
        </w:rPr>
        <w:t>"nextFundingRate"</w:t>
      </w:r>
      <w:r>
        <w:rPr>
          <w:rStyle w:val="p"/>
        </w:rPr>
        <w:t>:</w:t>
      </w:r>
      <w:r>
        <w:rPr>
          <w:rStyle w:val="s2"/>
        </w:rPr>
        <w:t>"0.0002608059239328"</w:t>
      </w:r>
      <w:r>
        <w:rPr>
          <w:rStyle w:val="p"/>
        </w:rPr>
        <w:t>,</w:t>
      </w:r>
    </w:p>
    <w:p w:rsidR="00000000" w:rsidRDefault="00000000">
      <w:pPr>
        <w:pStyle w:val="HTML0"/>
        <w:divId w:val="840589010"/>
        <w:rPr>
          <w:rStyle w:val="w"/>
        </w:rPr>
      </w:pPr>
      <w:r>
        <w:rPr>
          <w:rStyle w:val="w"/>
        </w:rPr>
        <w:t xml:space="preserve">         </w:t>
      </w:r>
      <w:r>
        <w:rPr>
          <w:rStyle w:val="nl"/>
        </w:rPr>
        <w:t>"nextFundingTime"</w:t>
      </w:r>
      <w:r>
        <w:rPr>
          <w:rStyle w:val="p"/>
        </w:rPr>
        <w:t>:</w:t>
      </w:r>
      <w:r>
        <w:rPr>
          <w:rStyle w:val="s2"/>
        </w:rPr>
        <w:t>"1700755200000"</w:t>
      </w:r>
      <w:r>
        <w:rPr>
          <w:rStyle w:val="p"/>
        </w:rPr>
        <w:t>,</w:t>
      </w:r>
    </w:p>
    <w:p w:rsidR="00000000" w:rsidRDefault="00000000">
      <w:pPr>
        <w:pStyle w:val="HTML0"/>
        <w:divId w:val="840589010"/>
        <w:rPr>
          <w:rStyle w:val="w"/>
        </w:rPr>
      </w:pPr>
      <w:r>
        <w:rPr>
          <w:rStyle w:val="w"/>
        </w:rPr>
        <w:t xml:space="preserve">         </w:t>
      </w:r>
      <w:r>
        <w:rPr>
          <w:rStyle w:val="nl"/>
        </w:rPr>
        <w:t>"premium"</w:t>
      </w:r>
      <w:r>
        <w:rPr>
          <w:rStyle w:val="p"/>
        </w:rPr>
        <w:t>:</w:t>
      </w:r>
      <w:r>
        <w:rPr>
          <w:rStyle w:val="w"/>
        </w:rPr>
        <w:t xml:space="preserve"> </w:t>
      </w:r>
      <w:r>
        <w:rPr>
          <w:rStyle w:val="s2"/>
        </w:rPr>
        <w:t>"0.0001233824646391"</w:t>
      </w:r>
      <w:r>
        <w:rPr>
          <w:rStyle w:val="p"/>
        </w:rPr>
        <w:t>,</w:t>
      </w:r>
    </w:p>
    <w:p w:rsidR="00000000" w:rsidRDefault="00000000">
      <w:pPr>
        <w:pStyle w:val="HTML0"/>
        <w:divId w:val="840589010"/>
        <w:rPr>
          <w:rStyle w:val="w"/>
        </w:rPr>
      </w:pPr>
      <w:r>
        <w:rPr>
          <w:rStyle w:val="w"/>
        </w:rPr>
        <w:t xml:space="preserve">         </w:t>
      </w:r>
      <w:r>
        <w:rPr>
          <w:rStyle w:val="nl"/>
        </w:rPr>
        <w:t>"settFundingRate"</w:t>
      </w:r>
      <w:r>
        <w:rPr>
          <w:rStyle w:val="p"/>
        </w:rPr>
        <w:t>:</w:t>
      </w:r>
      <w:r>
        <w:rPr>
          <w:rStyle w:val="s2"/>
        </w:rPr>
        <w:t>"0.0001699799259033"</w:t>
      </w:r>
      <w:r>
        <w:rPr>
          <w:rStyle w:val="p"/>
        </w:rPr>
        <w:t>,</w:t>
      </w:r>
    </w:p>
    <w:p w:rsidR="00000000" w:rsidRDefault="00000000">
      <w:pPr>
        <w:pStyle w:val="HTML0"/>
        <w:divId w:val="840589010"/>
        <w:rPr>
          <w:rStyle w:val="w"/>
        </w:rPr>
      </w:pPr>
      <w:r>
        <w:rPr>
          <w:rStyle w:val="w"/>
        </w:rPr>
        <w:t xml:space="preserve">         </w:t>
      </w:r>
      <w:r>
        <w:rPr>
          <w:rStyle w:val="nl"/>
        </w:rPr>
        <w:t>"settState"</w:t>
      </w:r>
      <w:r>
        <w:rPr>
          <w:rStyle w:val="p"/>
        </w:rPr>
        <w:t>:</w:t>
      </w:r>
      <w:r>
        <w:rPr>
          <w:rStyle w:val="s2"/>
        </w:rPr>
        <w:t>"settled"</w:t>
      </w:r>
      <w:r>
        <w:rPr>
          <w:rStyle w:val="p"/>
        </w:rPr>
        <w:t>,</w:t>
      </w:r>
    </w:p>
    <w:p w:rsidR="00000000" w:rsidRDefault="00000000">
      <w:pPr>
        <w:pStyle w:val="HTML0"/>
        <w:divId w:val="840589010"/>
        <w:rPr>
          <w:rStyle w:val="w"/>
        </w:rPr>
      </w:pPr>
      <w:r>
        <w:rPr>
          <w:rStyle w:val="w"/>
        </w:rPr>
        <w:t xml:space="preserve">         </w:t>
      </w:r>
      <w:r>
        <w:rPr>
          <w:rStyle w:val="nl"/>
        </w:rPr>
        <w:t>"ts"</w:t>
      </w:r>
      <w:r>
        <w:rPr>
          <w:rStyle w:val="p"/>
        </w:rPr>
        <w:t>:</w:t>
      </w:r>
      <w:r>
        <w:rPr>
          <w:rStyle w:val="s2"/>
        </w:rPr>
        <w:t>"1700724675402"</w:t>
      </w:r>
    </w:p>
    <w:p w:rsidR="00000000" w:rsidRDefault="00000000">
      <w:pPr>
        <w:pStyle w:val="HTML0"/>
        <w:divId w:val="840589010"/>
        <w:rPr>
          <w:rStyle w:val="w"/>
        </w:rPr>
      </w:pPr>
      <w:r>
        <w:rPr>
          <w:rStyle w:val="w"/>
        </w:rPr>
        <w:t xml:space="preserve">      </w:t>
      </w:r>
      <w:r>
        <w:rPr>
          <w:rStyle w:val="p"/>
        </w:rPr>
        <w:t>}</w:t>
      </w:r>
    </w:p>
    <w:p w:rsidR="00000000" w:rsidRDefault="00000000">
      <w:pPr>
        <w:pStyle w:val="HTML0"/>
        <w:divId w:val="840589010"/>
        <w:rPr>
          <w:rStyle w:val="w"/>
        </w:rPr>
      </w:pPr>
      <w:r>
        <w:rPr>
          <w:rStyle w:val="w"/>
        </w:rPr>
        <w:t xml:space="preserve">   </w:t>
      </w:r>
      <w:r>
        <w:rPr>
          <w:rStyle w:val="p"/>
        </w:rPr>
        <w:t>]</w:t>
      </w:r>
    </w:p>
    <w:p w:rsidR="00000000" w:rsidRDefault="00000000">
      <w:pPr>
        <w:pStyle w:val="HTML0"/>
        <w:divId w:val="840589010"/>
        <w:rPr>
          <w:rStyle w:val="w"/>
        </w:rPr>
      </w:pPr>
      <w:r>
        <w:rPr>
          <w:rStyle w:val="p"/>
        </w:rPr>
        <w:t>}</w:t>
      </w:r>
    </w:p>
    <w:p w:rsidR="00000000" w:rsidRDefault="00000000">
      <w:pPr>
        <w:pStyle w:val="4"/>
        <w:divId w:val="175387555"/>
      </w:pPr>
      <w:r>
        <w:t>Push data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2"/>
        <w:gridCol w:w="780"/>
        <w:gridCol w:w="5564"/>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jc w:val="center"/>
              <w:rPr>
                <w:b/>
                <w:bCs/>
              </w:rPr>
            </w:pPr>
            <w:r>
              <w:rPr>
                <w:rStyle w:val="a6"/>
              </w:rPr>
              <w:t>Description</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Successfully 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Subscribed data</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 xml:space="preserve">Instrument type, </w:t>
            </w:r>
            <w:r>
              <w:rPr>
                <w:rStyle w:val="HTML"/>
              </w:rPr>
              <w:t>SWAP</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 xml:space="preserve">Instrument ID, e.g. </w:t>
            </w:r>
            <w:r>
              <w:rPr>
                <w:rStyle w:val="HTML"/>
              </w:rPr>
              <w:t>BTC-USD-SWAP</w:t>
            </w:r>
          </w:p>
        </w:tc>
      </w:tr>
      <w:tr w:rsidR="00000000">
        <w:trPr>
          <w:divId w:val="175387555"/>
          <w:tblCellSpacing w:w="15" w:type="dxa"/>
        </w:trPr>
        <w:tc>
          <w:tcPr>
            <w:tcW w:w="0" w:type="auto"/>
            <w:vAlign w:val="center"/>
            <w:hideMark/>
          </w:tcPr>
          <w:p w:rsidR="00000000" w:rsidRDefault="00000000">
            <w:r>
              <w:t>&gt; method</w:t>
            </w:r>
          </w:p>
        </w:tc>
        <w:tc>
          <w:tcPr>
            <w:tcW w:w="0" w:type="auto"/>
            <w:vAlign w:val="center"/>
            <w:hideMark/>
          </w:tcPr>
          <w:p w:rsidR="00000000" w:rsidRDefault="00000000">
            <w:r>
              <w:t>String</w:t>
            </w:r>
          </w:p>
        </w:tc>
        <w:tc>
          <w:tcPr>
            <w:tcW w:w="0" w:type="auto"/>
            <w:vAlign w:val="center"/>
            <w:hideMark/>
          </w:tcPr>
          <w:p w:rsidR="00000000" w:rsidRDefault="00000000">
            <w:r>
              <w:t xml:space="preserve">Funding rate mechanism </w:t>
            </w:r>
            <w:r>
              <w:br/>
            </w:r>
            <w:r>
              <w:rPr>
                <w:rStyle w:val="HTML"/>
              </w:rPr>
              <w:t>current_period</w:t>
            </w:r>
            <w:r>
              <w:t xml:space="preserve"> </w:t>
            </w:r>
            <w:r>
              <w:br/>
            </w:r>
            <w:r>
              <w:rPr>
                <w:rStyle w:val="HTML"/>
              </w:rPr>
              <w:t>next_period</w:t>
            </w:r>
          </w:p>
        </w:tc>
      </w:tr>
      <w:tr w:rsidR="00000000">
        <w:trPr>
          <w:divId w:val="175387555"/>
          <w:tblCellSpacing w:w="15" w:type="dxa"/>
        </w:trPr>
        <w:tc>
          <w:tcPr>
            <w:tcW w:w="0" w:type="auto"/>
            <w:vAlign w:val="center"/>
            <w:hideMark/>
          </w:tcPr>
          <w:p w:rsidR="00000000" w:rsidRDefault="00000000">
            <w:r>
              <w:t>&gt; fundingRate</w:t>
            </w:r>
          </w:p>
        </w:tc>
        <w:tc>
          <w:tcPr>
            <w:tcW w:w="0" w:type="auto"/>
            <w:vAlign w:val="center"/>
            <w:hideMark/>
          </w:tcPr>
          <w:p w:rsidR="00000000" w:rsidRDefault="00000000">
            <w:r>
              <w:t>String</w:t>
            </w:r>
          </w:p>
        </w:tc>
        <w:tc>
          <w:tcPr>
            <w:tcW w:w="0" w:type="auto"/>
            <w:vAlign w:val="center"/>
            <w:hideMark/>
          </w:tcPr>
          <w:p w:rsidR="00000000" w:rsidRDefault="00000000">
            <w:r>
              <w:t>Current funding rate</w:t>
            </w:r>
          </w:p>
        </w:tc>
      </w:tr>
      <w:tr w:rsidR="00000000">
        <w:trPr>
          <w:divId w:val="175387555"/>
          <w:tblCellSpacing w:w="15" w:type="dxa"/>
        </w:trPr>
        <w:tc>
          <w:tcPr>
            <w:tcW w:w="0" w:type="auto"/>
            <w:vAlign w:val="center"/>
            <w:hideMark/>
          </w:tcPr>
          <w:p w:rsidR="00000000" w:rsidRDefault="00000000">
            <w:r>
              <w:t>&gt; fundingTime</w:t>
            </w:r>
          </w:p>
        </w:tc>
        <w:tc>
          <w:tcPr>
            <w:tcW w:w="0" w:type="auto"/>
            <w:vAlign w:val="center"/>
            <w:hideMark/>
          </w:tcPr>
          <w:p w:rsidR="00000000" w:rsidRDefault="00000000">
            <w:r>
              <w:t>String</w:t>
            </w:r>
          </w:p>
        </w:tc>
        <w:tc>
          <w:tcPr>
            <w:tcW w:w="0" w:type="auto"/>
            <w:vAlign w:val="center"/>
            <w:hideMark/>
          </w:tcPr>
          <w:p w:rsidR="00000000" w:rsidRDefault="00000000">
            <w:r>
              <w:t xml:space="preserve">Funding time of the upcoming settlement, Unix timestamp format in milliseconds, e.g. </w:t>
            </w:r>
            <w:r>
              <w:rPr>
                <w:rStyle w:val="HTML"/>
              </w:rPr>
              <w:t>1597026383085</w:t>
            </w:r>
            <w:r>
              <w:t>.</w:t>
            </w:r>
          </w:p>
        </w:tc>
      </w:tr>
      <w:tr w:rsidR="00000000">
        <w:trPr>
          <w:divId w:val="175387555"/>
          <w:tblCellSpacing w:w="15" w:type="dxa"/>
        </w:trPr>
        <w:tc>
          <w:tcPr>
            <w:tcW w:w="0" w:type="auto"/>
            <w:vAlign w:val="center"/>
            <w:hideMark/>
          </w:tcPr>
          <w:p w:rsidR="00000000" w:rsidRDefault="00000000">
            <w:r>
              <w:t>&gt; nextFundingRate</w:t>
            </w:r>
          </w:p>
        </w:tc>
        <w:tc>
          <w:tcPr>
            <w:tcW w:w="0" w:type="auto"/>
            <w:vAlign w:val="center"/>
            <w:hideMark/>
          </w:tcPr>
          <w:p w:rsidR="00000000" w:rsidRDefault="00000000">
            <w:r>
              <w:t>String</w:t>
            </w:r>
          </w:p>
        </w:tc>
        <w:tc>
          <w:tcPr>
            <w:tcW w:w="0" w:type="auto"/>
            <w:vAlign w:val="center"/>
            <w:hideMark/>
          </w:tcPr>
          <w:p w:rsidR="00000000" w:rsidRDefault="00000000">
            <w:r>
              <w:t>Forecasted funding rate for the next period</w:t>
            </w:r>
          </w:p>
        </w:tc>
      </w:tr>
      <w:tr w:rsidR="00000000">
        <w:trPr>
          <w:divId w:val="175387555"/>
          <w:tblCellSpacing w:w="15" w:type="dxa"/>
        </w:trPr>
        <w:tc>
          <w:tcPr>
            <w:tcW w:w="0" w:type="auto"/>
            <w:vAlign w:val="center"/>
            <w:hideMark/>
          </w:tcPr>
          <w:p w:rsidR="00000000" w:rsidRDefault="00000000">
            <w:r>
              <w:t>&gt; nextFundingTime</w:t>
            </w:r>
          </w:p>
        </w:tc>
        <w:tc>
          <w:tcPr>
            <w:tcW w:w="0" w:type="auto"/>
            <w:vAlign w:val="center"/>
            <w:hideMark/>
          </w:tcPr>
          <w:p w:rsidR="00000000" w:rsidRDefault="00000000">
            <w:r>
              <w:t>String</w:t>
            </w:r>
          </w:p>
        </w:tc>
        <w:tc>
          <w:tcPr>
            <w:tcW w:w="0" w:type="auto"/>
            <w:vAlign w:val="center"/>
            <w:hideMark/>
          </w:tcPr>
          <w:p w:rsidR="00000000" w:rsidRDefault="00000000">
            <w:r>
              <w:t xml:space="preserve">Forecasted funding time for the next period,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&gt; minFundingRate</w:t>
            </w:r>
          </w:p>
        </w:tc>
        <w:tc>
          <w:tcPr>
            <w:tcW w:w="0" w:type="auto"/>
            <w:vAlign w:val="center"/>
            <w:hideMark/>
          </w:tcPr>
          <w:p w:rsidR="00000000" w:rsidRDefault="00000000">
            <w:r>
              <w:t>String</w:t>
            </w:r>
          </w:p>
        </w:tc>
        <w:tc>
          <w:tcPr>
            <w:tcW w:w="0" w:type="auto"/>
            <w:vAlign w:val="center"/>
            <w:hideMark/>
          </w:tcPr>
          <w:p w:rsidR="00000000" w:rsidRDefault="00000000">
            <w:r>
              <w:t>The lower limit of the predicted funding rate of the next cycle</w:t>
            </w:r>
          </w:p>
        </w:tc>
      </w:tr>
      <w:tr w:rsidR="00000000">
        <w:trPr>
          <w:divId w:val="175387555"/>
          <w:tblCellSpacing w:w="15" w:type="dxa"/>
        </w:trPr>
        <w:tc>
          <w:tcPr>
            <w:tcW w:w="0" w:type="auto"/>
            <w:vAlign w:val="center"/>
            <w:hideMark/>
          </w:tcPr>
          <w:p w:rsidR="00000000" w:rsidRDefault="00000000">
            <w:r>
              <w:t>&gt; maxFundingRate</w:t>
            </w:r>
          </w:p>
        </w:tc>
        <w:tc>
          <w:tcPr>
            <w:tcW w:w="0" w:type="auto"/>
            <w:vAlign w:val="center"/>
            <w:hideMark/>
          </w:tcPr>
          <w:p w:rsidR="00000000" w:rsidRDefault="00000000">
            <w:r>
              <w:t>String</w:t>
            </w:r>
          </w:p>
        </w:tc>
        <w:tc>
          <w:tcPr>
            <w:tcW w:w="0" w:type="auto"/>
            <w:vAlign w:val="center"/>
            <w:hideMark/>
          </w:tcPr>
          <w:p w:rsidR="00000000" w:rsidRDefault="00000000">
            <w:r>
              <w:t>The upper limit of the predicted funding rate of the next cycle</w:t>
            </w:r>
          </w:p>
        </w:tc>
      </w:tr>
      <w:tr w:rsidR="00000000">
        <w:trPr>
          <w:divId w:val="175387555"/>
          <w:tblCellSpacing w:w="15" w:type="dxa"/>
        </w:trPr>
        <w:tc>
          <w:tcPr>
            <w:tcW w:w="0" w:type="auto"/>
            <w:vAlign w:val="center"/>
            <w:hideMark/>
          </w:tcPr>
          <w:p w:rsidR="00000000" w:rsidRDefault="00000000">
            <w:r>
              <w:t>&gt; settState</w:t>
            </w:r>
          </w:p>
        </w:tc>
        <w:tc>
          <w:tcPr>
            <w:tcW w:w="0" w:type="auto"/>
            <w:vAlign w:val="center"/>
            <w:hideMark/>
          </w:tcPr>
          <w:p w:rsidR="00000000" w:rsidRDefault="00000000">
            <w:r>
              <w:t>String</w:t>
            </w:r>
          </w:p>
        </w:tc>
        <w:tc>
          <w:tcPr>
            <w:tcW w:w="0" w:type="auto"/>
            <w:vAlign w:val="center"/>
            <w:hideMark/>
          </w:tcPr>
          <w:p w:rsidR="00000000" w:rsidRDefault="00000000">
            <w:r>
              <w:t xml:space="preserve">Settlement state of funding rate </w:t>
            </w:r>
            <w:r>
              <w:br/>
            </w:r>
            <w:r>
              <w:rPr>
                <w:rStyle w:val="HTML"/>
              </w:rPr>
              <w:t>processing</w:t>
            </w:r>
            <w:r>
              <w:t xml:space="preserve"> </w:t>
            </w:r>
            <w:r>
              <w:br/>
            </w:r>
            <w:r>
              <w:rPr>
                <w:rStyle w:val="HTML"/>
              </w:rPr>
              <w:t>settled</w:t>
            </w:r>
          </w:p>
        </w:tc>
      </w:tr>
      <w:tr w:rsidR="00000000">
        <w:trPr>
          <w:divId w:val="175387555"/>
          <w:tblCellSpacing w:w="15" w:type="dxa"/>
        </w:trPr>
        <w:tc>
          <w:tcPr>
            <w:tcW w:w="0" w:type="auto"/>
            <w:vAlign w:val="center"/>
            <w:hideMark/>
          </w:tcPr>
          <w:p w:rsidR="00000000" w:rsidRDefault="00000000">
            <w:r>
              <w:t>&gt; settFundingRate</w:t>
            </w:r>
          </w:p>
        </w:tc>
        <w:tc>
          <w:tcPr>
            <w:tcW w:w="0" w:type="auto"/>
            <w:vAlign w:val="center"/>
            <w:hideMark/>
          </w:tcPr>
          <w:p w:rsidR="00000000" w:rsidRDefault="00000000">
            <w:r>
              <w:t>String</w:t>
            </w:r>
          </w:p>
        </w:tc>
        <w:tc>
          <w:tcPr>
            <w:tcW w:w="0" w:type="auto"/>
            <w:vAlign w:val="center"/>
            <w:hideMark/>
          </w:tcPr>
          <w:p w:rsidR="00000000" w:rsidRDefault="00000000">
            <w:r>
              <w:t xml:space="preserve">If settState = </w:t>
            </w:r>
            <w:r>
              <w:rPr>
                <w:rStyle w:val="HTML"/>
              </w:rPr>
              <w:t>processing</w:t>
            </w:r>
            <w:r>
              <w:t xml:space="preserve">, it is the funding rate that is being used for current settlement cycle. </w:t>
            </w:r>
            <w:r>
              <w:br/>
              <w:t xml:space="preserve">If settState = </w:t>
            </w:r>
            <w:r>
              <w:rPr>
                <w:rStyle w:val="HTML"/>
              </w:rPr>
              <w:t>settled</w:t>
            </w:r>
            <w:r>
              <w:t>, it is the funding rate that is being used for previous settlement cycle</w:t>
            </w:r>
          </w:p>
        </w:tc>
      </w:tr>
      <w:tr w:rsidR="00000000">
        <w:trPr>
          <w:divId w:val="175387555"/>
          <w:tblCellSpacing w:w="15" w:type="dxa"/>
        </w:trPr>
        <w:tc>
          <w:tcPr>
            <w:tcW w:w="0" w:type="auto"/>
            <w:vAlign w:val="center"/>
            <w:hideMark/>
          </w:tcPr>
          <w:p w:rsidR="00000000" w:rsidRDefault="00000000">
            <w:r>
              <w:t>&gt; premium</w:t>
            </w:r>
          </w:p>
        </w:tc>
        <w:tc>
          <w:tcPr>
            <w:tcW w:w="0" w:type="auto"/>
            <w:vAlign w:val="center"/>
            <w:hideMark/>
          </w:tcPr>
          <w:p w:rsidR="00000000" w:rsidRDefault="00000000">
            <w:r>
              <w:t>String</w:t>
            </w:r>
          </w:p>
        </w:tc>
        <w:tc>
          <w:tcPr>
            <w:tcW w:w="0" w:type="auto"/>
            <w:vAlign w:val="center"/>
            <w:hideMark/>
          </w:tcPr>
          <w:p w:rsidR="00000000" w:rsidRDefault="00000000">
            <w:r>
              <w:t>Premium between the mid price of perps market and the index price</w:t>
            </w:r>
          </w:p>
        </w:tc>
      </w:tr>
      <w:tr w:rsidR="00000000">
        <w:trPr>
          <w:divId w:val="175387555"/>
          <w:tblCellSpacing w:w="15" w:type="dxa"/>
        </w:trPr>
        <w:tc>
          <w:tcPr>
            <w:tcW w:w="0" w:type="auto"/>
            <w:vAlign w:val="center"/>
            <w:hideMark/>
          </w:tcPr>
          <w:p w:rsidR="00000000" w:rsidRDefault="00000000">
            <w:r>
              <w:t>&gt; ts</w:t>
            </w:r>
          </w:p>
        </w:tc>
        <w:tc>
          <w:tcPr>
            <w:tcW w:w="0" w:type="auto"/>
            <w:vAlign w:val="center"/>
            <w:hideMark/>
          </w:tcPr>
          <w:p w:rsidR="00000000" w:rsidRDefault="00000000">
            <w:r>
              <w:t>String</w:t>
            </w:r>
          </w:p>
        </w:tc>
        <w:tc>
          <w:tcPr>
            <w:tcW w:w="0" w:type="auto"/>
            <w:vAlign w:val="center"/>
            <w:hideMark/>
          </w:tcPr>
          <w:p w:rsidR="00000000" w:rsidRDefault="00000000">
            <w:r>
              <w:t xml:space="preserve">Data return time, Unix timestamp format in milliseconds, e.g. </w:t>
            </w:r>
            <w:r>
              <w:rPr>
                <w:rStyle w:val="HTML"/>
              </w:rPr>
              <w:t>1597026383085</w:t>
            </w:r>
          </w:p>
        </w:tc>
      </w:tr>
    </w:tbl>
    <w:p w:rsidR="00000000" w:rsidRDefault="00000000">
      <w:pPr>
        <w:divId w:val="175387555"/>
      </w:pPr>
      <w:r>
        <w:t xml:space="preserve">For some altcoins perpetual swaps with significant fluctuations in funding rates, OKX will closely monitor market changes. When necessary, the funding rate collection frequency, currently set at 8 hours, may be adjusted to higher frequencies such as 6 hours, 4 hours, 2 hours, or 1 hour. Thus, users should focus on the difference between `fundingTime` and `nextFundingTime` fields to determine the funding fee interval of a contract. </w:t>
      </w:r>
    </w:p>
    <w:p w:rsidR="00000000" w:rsidRDefault="00000000">
      <w:pPr>
        <w:pStyle w:val="3"/>
        <w:divId w:val="175387555"/>
      </w:pPr>
      <w:r>
        <w:t>Price limit channel</w:t>
      </w:r>
    </w:p>
    <w:p w:rsidR="00000000" w:rsidRDefault="00000000">
      <w:pPr>
        <w:pStyle w:val="a5"/>
        <w:divId w:val="175387555"/>
      </w:pPr>
      <w:r>
        <w:t>Retrieve the maximum buy price and minimum sell price of instruments. Data will be pushed every 200ms when there are changes in limits, and will not be pushed when there is no changes on limit.</w:t>
      </w:r>
    </w:p>
    <w:p w:rsidR="00000000" w:rsidRDefault="00000000">
      <w:pPr>
        <w:pStyle w:val="4"/>
        <w:divId w:val="175387555"/>
      </w:pPr>
      <w:r>
        <w:t>URL Path</w:t>
      </w:r>
    </w:p>
    <w:p w:rsidR="00000000" w:rsidRDefault="00000000">
      <w:pPr>
        <w:pStyle w:val="a5"/>
        <w:divId w:val="175387555"/>
      </w:pPr>
      <w:r>
        <w:t>/ws/v5/public</w:t>
      </w:r>
    </w:p>
    <w:p w:rsidR="00000000" w:rsidRDefault="00000000">
      <w:pPr>
        <w:pStyle w:val="a5"/>
        <w:ind w:left="720" w:right="720"/>
        <w:divId w:val="307438896"/>
      </w:pPr>
      <w:r>
        <w:t>Request Example</w:t>
      </w:r>
    </w:p>
    <w:p w:rsidR="00000000" w:rsidRDefault="00000000">
      <w:pPr>
        <w:pStyle w:val="HTML0"/>
        <w:divId w:val="854464606"/>
        <w:rPr>
          <w:rStyle w:val="HTML"/>
        </w:rPr>
      </w:pPr>
      <w:r>
        <w:rPr>
          <w:rStyle w:val="o"/>
        </w:rPr>
        <w:t>{</w:t>
      </w:r>
    </w:p>
    <w:p w:rsidR="00000000" w:rsidRDefault="00000000">
      <w:pPr>
        <w:pStyle w:val="HTML0"/>
        <w:divId w:val="854464606"/>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854464606"/>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854464606"/>
        <w:rPr>
          <w:rStyle w:val="HTML"/>
        </w:rPr>
      </w:pPr>
      <w:r>
        <w:rPr>
          <w:rStyle w:val="HTML"/>
        </w:rPr>
        <w:t xml:space="preserve">    </w:t>
      </w:r>
      <w:r>
        <w:rPr>
          <w:rStyle w:val="o"/>
        </w:rPr>
        <w:t>{</w:t>
      </w:r>
    </w:p>
    <w:p w:rsidR="00000000" w:rsidRDefault="00000000">
      <w:pPr>
        <w:pStyle w:val="HTML0"/>
        <w:divId w:val="854464606"/>
        <w:rPr>
          <w:rStyle w:val="HTML"/>
        </w:rPr>
      </w:pPr>
      <w:r>
        <w:rPr>
          <w:rStyle w:val="HTML"/>
        </w:rPr>
        <w:t xml:space="preserve">      </w:t>
      </w:r>
      <w:r>
        <w:rPr>
          <w:rStyle w:val="s2"/>
        </w:rPr>
        <w:t>"channel"</w:t>
      </w:r>
      <w:r>
        <w:rPr>
          <w:rStyle w:val="HTML"/>
        </w:rPr>
        <w:t xml:space="preserve">: </w:t>
      </w:r>
      <w:r>
        <w:rPr>
          <w:rStyle w:val="s2"/>
        </w:rPr>
        <w:t>"price-limit"</w:t>
      </w:r>
      <w:r>
        <w:rPr>
          <w:rStyle w:val="HTML"/>
        </w:rPr>
        <w:t>,</w:t>
      </w:r>
    </w:p>
    <w:p w:rsidR="00000000" w:rsidRDefault="00000000">
      <w:pPr>
        <w:pStyle w:val="HTML0"/>
        <w:divId w:val="854464606"/>
        <w:rPr>
          <w:rStyle w:val="HTML"/>
        </w:rPr>
      </w:pPr>
      <w:r>
        <w:rPr>
          <w:rStyle w:val="HTML"/>
        </w:rPr>
        <w:t xml:space="preserve">      </w:t>
      </w:r>
      <w:r>
        <w:rPr>
          <w:rStyle w:val="s2"/>
        </w:rPr>
        <w:t>"instId"</w:t>
      </w:r>
      <w:r>
        <w:rPr>
          <w:rStyle w:val="HTML"/>
        </w:rPr>
        <w:t xml:space="preserve">: </w:t>
      </w:r>
      <w:r>
        <w:rPr>
          <w:rStyle w:val="s2"/>
        </w:rPr>
        <w:t>"LTC-USD-190628"</w:t>
      </w:r>
    </w:p>
    <w:p w:rsidR="00000000" w:rsidRDefault="00000000">
      <w:pPr>
        <w:pStyle w:val="HTML0"/>
        <w:divId w:val="854464606"/>
        <w:rPr>
          <w:rStyle w:val="HTML"/>
        </w:rPr>
      </w:pPr>
      <w:r>
        <w:rPr>
          <w:rStyle w:val="HTML"/>
        </w:rPr>
        <w:t xml:space="preserve">    </w:t>
      </w:r>
      <w:r>
        <w:rPr>
          <w:rStyle w:val="o"/>
        </w:rPr>
        <w:t>}</w:t>
      </w:r>
    </w:p>
    <w:p w:rsidR="00000000" w:rsidRDefault="00000000">
      <w:pPr>
        <w:pStyle w:val="HTML0"/>
        <w:divId w:val="854464606"/>
        <w:rPr>
          <w:rStyle w:val="HTML"/>
        </w:rPr>
      </w:pPr>
      <w:r>
        <w:rPr>
          <w:rStyle w:val="HTML"/>
        </w:rPr>
        <w:t xml:space="preserve">  </w:t>
      </w:r>
      <w:r>
        <w:rPr>
          <w:rStyle w:val="o"/>
        </w:rPr>
        <w:t>]</w:t>
      </w:r>
    </w:p>
    <w:p w:rsidR="00000000" w:rsidRDefault="00000000">
      <w:pPr>
        <w:pStyle w:val="HTML0"/>
        <w:divId w:val="854464606"/>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33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subscribed channels</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price-limit</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ID</w:t>
            </w:r>
          </w:p>
        </w:tc>
      </w:tr>
    </w:tbl>
    <w:p w:rsidR="00000000" w:rsidRDefault="00000000">
      <w:pPr>
        <w:pStyle w:val="a5"/>
        <w:ind w:left="720" w:right="720"/>
        <w:divId w:val="1590774659"/>
      </w:pPr>
      <w:r>
        <w:t>Successful Response Example</w:t>
      </w:r>
    </w:p>
    <w:p w:rsidR="00000000" w:rsidRDefault="00000000">
      <w:pPr>
        <w:pStyle w:val="HTML0"/>
        <w:divId w:val="1909800341"/>
        <w:rPr>
          <w:rStyle w:val="w"/>
        </w:rPr>
      </w:pPr>
      <w:r>
        <w:rPr>
          <w:rStyle w:val="p"/>
        </w:rPr>
        <w:t>{</w:t>
      </w:r>
    </w:p>
    <w:p w:rsidR="00000000" w:rsidRDefault="00000000">
      <w:pPr>
        <w:pStyle w:val="HTML0"/>
        <w:divId w:val="1909800341"/>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1909800341"/>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909800341"/>
        <w:rPr>
          <w:rStyle w:val="w"/>
        </w:rPr>
      </w:pPr>
      <w:r>
        <w:rPr>
          <w:rStyle w:val="w"/>
        </w:rPr>
        <w:t xml:space="preserve">    </w:t>
      </w:r>
      <w:r>
        <w:rPr>
          <w:rStyle w:val="nl"/>
        </w:rPr>
        <w:t>"channel"</w:t>
      </w:r>
      <w:r>
        <w:rPr>
          <w:rStyle w:val="p"/>
        </w:rPr>
        <w:t>:</w:t>
      </w:r>
      <w:r>
        <w:rPr>
          <w:rStyle w:val="w"/>
        </w:rPr>
        <w:t xml:space="preserve"> </w:t>
      </w:r>
      <w:r>
        <w:rPr>
          <w:rStyle w:val="s2"/>
        </w:rPr>
        <w:t>"price-limit"</w:t>
      </w:r>
      <w:r>
        <w:rPr>
          <w:rStyle w:val="p"/>
        </w:rPr>
        <w:t>,</w:t>
      </w:r>
    </w:p>
    <w:p w:rsidR="00000000" w:rsidRDefault="00000000">
      <w:pPr>
        <w:pStyle w:val="HTML0"/>
        <w:divId w:val="1909800341"/>
        <w:rPr>
          <w:rStyle w:val="w"/>
        </w:rPr>
      </w:pPr>
      <w:r>
        <w:rPr>
          <w:rStyle w:val="w"/>
        </w:rPr>
        <w:t xml:space="preserve">    </w:t>
      </w:r>
      <w:r>
        <w:rPr>
          <w:rStyle w:val="nl"/>
        </w:rPr>
        <w:t>"instId"</w:t>
      </w:r>
      <w:r>
        <w:rPr>
          <w:rStyle w:val="p"/>
        </w:rPr>
        <w:t>:</w:t>
      </w:r>
      <w:r>
        <w:rPr>
          <w:rStyle w:val="w"/>
        </w:rPr>
        <w:t xml:space="preserve"> </w:t>
      </w:r>
      <w:r>
        <w:rPr>
          <w:rStyle w:val="s2"/>
        </w:rPr>
        <w:t>"LTC-USD-190628"</w:t>
      </w:r>
    </w:p>
    <w:p w:rsidR="00000000" w:rsidRDefault="00000000">
      <w:pPr>
        <w:pStyle w:val="HTML0"/>
        <w:divId w:val="1909800341"/>
        <w:rPr>
          <w:rStyle w:val="w"/>
        </w:rPr>
      </w:pPr>
      <w:r>
        <w:rPr>
          <w:rStyle w:val="w"/>
        </w:rPr>
        <w:t xml:space="preserve">  </w:t>
      </w:r>
      <w:r>
        <w:rPr>
          <w:rStyle w:val="p"/>
        </w:rPr>
        <w:t>},</w:t>
      </w:r>
    </w:p>
    <w:p w:rsidR="00000000" w:rsidRDefault="00000000">
      <w:pPr>
        <w:pStyle w:val="HTML0"/>
        <w:divId w:val="1909800341"/>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909800341"/>
        <w:rPr>
          <w:rStyle w:val="w"/>
        </w:rPr>
      </w:pPr>
      <w:r>
        <w:rPr>
          <w:rStyle w:val="p"/>
        </w:rPr>
        <w:t>}</w:t>
      </w:r>
    </w:p>
    <w:p w:rsidR="00000000" w:rsidRDefault="00000000">
      <w:pPr>
        <w:pStyle w:val="a5"/>
        <w:ind w:left="720" w:right="720"/>
        <w:divId w:val="528303934"/>
      </w:pPr>
      <w:r>
        <w:t>Failure Response Example</w:t>
      </w:r>
    </w:p>
    <w:p w:rsidR="00000000" w:rsidRDefault="00000000">
      <w:pPr>
        <w:pStyle w:val="HTML0"/>
        <w:divId w:val="1114712879"/>
        <w:rPr>
          <w:rStyle w:val="w"/>
        </w:rPr>
      </w:pPr>
      <w:r>
        <w:rPr>
          <w:rStyle w:val="p"/>
        </w:rPr>
        <w:t>{</w:t>
      </w:r>
    </w:p>
    <w:p w:rsidR="00000000" w:rsidRDefault="00000000">
      <w:pPr>
        <w:pStyle w:val="HTML0"/>
        <w:divId w:val="1114712879"/>
        <w:rPr>
          <w:rStyle w:val="w"/>
        </w:rPr>
      </w:pPr>
      <w:r>
        <w:rPr>
          <w:rStyle w:val="w"/>
        </w:rPr>
        <w:t xml:space="preserve">  </w:t>
      </w:r>
      <w:r>
        <w:rPr>
          <w:rStyle w:val="nl"/>
        </w:rPr>
        <w:t>"event"</w:t>
      </w:r>
      <w:r>
        <w:rPr>
          <w:rStyle w:val="p"/>
        </w:rPr>
        <w:t>:</w:t>
      </w:r>
      <w:r>
        <w:rPr>
          <w:rStyle w:val="w"/>
        </w:rPr>
        <w:t xml:space="preserve"> </w:t>
      </w:r>
      <w:r>
        <w:rPr>
          <w:rStyle w:val="s2"/>
        </w:rPr>
        <w:t>"error"</w:t>
      </w:r>
      <w:r>
        <w:rPr>
          <w:rStyle w:val="p"/>
        </w:rPr>
        <w:t>,</w:t>
      </w:r>
    </w:p>
    <w:p w:rsidR="00000000" w:rsidRDefault="00000000">
      <w:pPr>
        <w:pStyle w:val="HTML0"/>
        <w:divId w:val="1114712879"/>
        <w:rPr>
          <w:rStyle w:val="w"/>
        </w:rPr>
      </w:pPr>
      <w:r>
        <w:rPr>
          <w:rStyle w:val="w"/>
        </w:rPr>
        <w:t xml:space="preserve">  </w:t>
      </w:r>
      <w:r>
        <w:rPr>
          <w:rStyle w:val="nl"/>
        </w:rPr>
        <w:t>"code"</w:t>
      </w:r>
      <w:r>
        <w:rPr>
          <w:rStyle w:val="p"/>
        </w:rPr>
        <w:t>:</w:t>
      </w:r>
      <w:r>
        <w:rPr>
          <w:rStyle w:val="w"/>
        </w:rPr>
        <w:t xml:space="preserve"> </w:t>
      </w:r>
      <w:r>
        <w:rPr>
          <w:rStyle w:val="s2"/>
        </w:rPr>
        <w:t>"60012"</w:t>
      </w:r>
      <w:r>
        <w:rPr>
          <w:rStyle w:val="p"/>
        </w:rPr>
        <w:t>,</w:t>
      </w:r>
    </w:p>
    <w:p w:rsidR="00000000" w:rsidRDefault="00000000">
      <w:pPr>
        <w:pStyle w:val="HTML0"/>
        <w:divId w:val="1114712879"/>
        <w:rPr>
          <w:rStyle w:val="w"/>
        </w:rPr>
      </w:pPr>
      <w:r>
        <w:rPr>
          <w:rStyle w:val="w"/>
        </w:rPr>
        <w:t xml:space="preserve">  </w:t>
      </w:r>
      <w:r>
        <w:rPr>
          <w:rStyle w:val="nl"/>
        </w:rPr>
        <w:t>"msg"</w:t>
      </w:r>
      <w:r>
        <w:rPr>
          <w:rStyle w:val="p"/>
        </w:rPr>
        <w:t>:</w:t>
      </w:r>
      <w:r>
        <w:rPr>
          <w:rStyle w:val="w"/>
        </w:rPr>
        <w:t xml:space="preserve"> </w:t>
      </w:r>
      <w:r>
        <w:rPr>
          <w:rStyle w:val="s2"/>
        </w:rPr>
        <w:t>"Invalid request: {</w:t>
      </w:r>
      <w:r>
        <w:rPr>
          <w:rStyle w:val="se"/>
        </w:rPr>
        <w:t>\"</w:t>
      </w:r>
      <w:r>
        <w:rPr>
          <w:rStyle w:val="s2"/>
        </w:rPr>
        <w:t>op</w:t>
      </w:r>
      <w:r>
        <w:rPr>
          <w:rStyle w:val="se"/>
        </w:rPr>
        <w:t>\"</w:t>
      </w:r>
      <w:r>
        <w:rPr>
          <w:rStyle w:val="s2"/>
        </w:rPr>
        <w:t xml:space="preserve">: </w:t>
      </w:r>
      <w:r>
        <w:rPr>
          <w:rStyle w:val="se"/>
        </w:rPr>
        <w:t>\"</w:t>
      </w:r>
      <w:r>
        <w:rPr>
          <w:rStyle w:val="s2"/>
        </w:rPr>
        <w:t>subscribe</w:t>
      </w:r>
      <w:r>
        <w:rPr>
          <w:rStyle w:val="se"/>
        </w:rPr>
        <w:t>\"</w:t>
      </w:r>
      <w:r>
        <w:rPr>
          <w:rStyle w:val="s2"/>
        </w:rPr>
        <w:t xml:space="preserve">, </w:t>
      </w:r>
      <w:r>
        <w:rPr>
          <w:rStyle w:val="se"/>
        </w:rPr>
        <w:t>\"</w:t>
      </w:r>
      <w:r>
        <w:rPr>
          <w:rStyle w:val="s2"/>
        </w:rPr>
        <w:t>argss</w:t>
      </w:r>
      <w:r>
        <w:rPr>
          <w:rStyle w:val="se"/>
        </w:rPr>
        <w:t>\"</w:t>
      </w:r>
      <w:r>
        <w:rPr>
          <w:rStyle w:val="s2"/>
        </w:rPr>
        <w:t>:[{ </w:t>
      </w:r>
      <w:r>
        <w:rPr>
          <w:rStyle w:val="se"/>
        </w:rPr>
        <w:t>\"</w:t>
      </w:r>
      <w:r>
        <w:rPr>
          <w:rStyle w:val="s2"/>
        </w:rPr>
        <w:t>channel</w:t>
      </w:r>
      <w:r>
        <w:rPr>
          <w:rStyle w:val="se"/>
        </w:rPr>
        <w:t>\"</w:t>
      </w:r>
      <w:r>
        <w:rPr>
          <w:rStyle w:val="s2"/>
        </w:rPr>
        <w:t xml:space="preserve"> : </w:t>
      </w:r>
      <w:r>
        <w:rPr>
          <w:rStyle w:val="se"/>
        </w:rPr>
        <w:t>\"</w:t>
      </w:r>
      <w:r>
        <w:rPr>
          <w:rStyle w:val="s2"/>
        </w:rPr>
        <w:t>price-limit</w:t>
      </w:r>
      <w:r>
        <w:rPr>
          <w:rStyle w:val="se"/>
        </w:rPr>
        <w:t>\"</w:t>
      </w:r>
      <w:r>
        <w:rPr>
          <w:rStyle w:val="s2"/>
        </w:rPr>
        <w:t>, </w:t>
      </w:r>
      <w:r>
        <w:rPr>
          <w:rStyle w:val="se"/>
        </w:rPr>
        <w:t>\"</w:t>
      </w:r>
      <w:r>
        <w:rPr>
          <w:rStyle w:val="s2"/>
        </w:rPr>
        <w:t>instId</w:t>
      </w:r>
      <w:r>
        <w:rPr>
          <w:rStyle w:val="se"/>
        </w:rPr>
        <w:t>\"</w:t>
      </w:r>
      <w:r>
        <w:rPr>
          <w:rStyle w:val="s2"/>
        </w:rPr>
        <w:t xml:space="preserve"> : </w:t>
      </w:r>
      <w:r>
        <w:rPr>
          <w:rStyle w:val="se"/>
        </w:rPr>
        <w:t>\"</w:t>
      </w:r>
      <w:r>
        <w:rPr>
          <w:rStyle w:val="s2"/>
        </w:rPr>
        <w:t>LTC-USD-190628</w:t>
      </w:r>
      <w:r>
        <w:rPr>
          <w:rStyle w:val="se"/>
        </w:rPr>
        <w:t>\"</w:t>
      </w:r>
      <w:r>
        <w:rPr>
          <w:rStyle w:val="s2"/>
        </w:rPr>
        <w:t>}]}"</w:t>
      </w:r>
      <w:r>
        <w:rPr>
          <w:rStyle w:val="p"/>
        </w:rPr>
        <w:t>,</w:t>
      </w:r>
    </w:p>
    <w:p w:rsidR="00000000" w:rsidRDefault="00000000">
      <w:pPr>
        <w:pStyle w:val="HTML0"/>
        <w:divId w:val="1114712879"/>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114712879"/>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28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Event</w:t>
            </w:r>
            <w:r>
              <w:br/>
            </w:r>
            <w:r>
              <w:rPr>
                <w:rStyle w:val="HTML"/>
              </w:rPr>
              <w:t>subscribe</w:t>
            </w:r>
            <w:r>
              <w:br/>
            </w:r>
            <w:r>
              <w:rPr>
                <w:rStyle w:val="HTML"/>
              </w:rPr>
              <w:t>unsubscribe</w:t>
            </w:r>
            <w:r>
              <w:br/>
            </w:r>
            <w:r>
              <w:rPr>
                <w:rStyle w:val="HTML"/>
              </w:rPr>
              <w:t>error</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No</w:t>
            </w:r>
          </w:p>
        </w:tc>
        <w:tc>
          <w:tcPr>
            <w:tcW w:w="0" w:type="auto"/>
            <w:vAlign w:val="center"/>
            <w:hideMark/>
          </w:tcPr>
          <w:p w:rsidR="00000000" w:rsidRDefault="00000000">
            <w:r>
              <w:t>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connId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WebSocket connection ID</w:t>
            </w:r>
          </w:p>
        </w:tc>
      </w:tr>
    </w:tbl>
    <w:p w:rsidR="00000000" w:rsidRDefault="00000000">
      <w:pPr>
        <w:pStyle w:val="a5"/>
        <w:ind w:left="720" w:right="720"/>
        <w:divId w:val="630477112"/>
      </w:pPr>
      <w:r>
        <w:t>Push Data Example</w:t>
      </w:r>
    </w:p>
    <w:p w:rsidR="00000000" w:rsidRDefault="00000000">
      <w:pPr>
        <w:pStyle w:val="HTML0"/>
        <w:divId w:val="1806970902"/>
        <w:rPr>
          <w:rStyle w:val="w"/>
        </w:rPr>
      </w:pPr>
      <w:r>
        <w:rPr>
          <w:rStyle w:val="p"/>
        </w:rPr>
        <w:t>{</w:t>
      </w:r>
    </w:p>
    <w:p w:rsidR="00000000" w:rsidRDefault="00000000">
      <w:pPr>
        <w:pStyle w:val="HTML0"/>
        <w:divId w:val="1806970902"/>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806970902"/>
        <w:rPr>
          <w:rStyle w:val="w"/>
        </w:rPr>
      </w:pPr>
      <w:r>
        <w:rPr>
          <w:rStyle w:val="w"/>
        </w:rPr>
        <w:t xml:space="preserve">        </w:t>
      </w:r>
      <w:r>
        <w:rPr>
          <w:rStyle w:val="nl"/>
        </w:rPr>
        <w:t>"channel"</w:t>
      </w:r>
      <w:r>
        <w:rPr>
          <w:rStyle w:val="p"/>
        </w:rPr>
        <w:t>:</w:t>
      </w:r>
      <w:r>
        <w:rPr>
          <w:rStyle w:val="w"/>
        </w:rPr>
        <w:t xml:space="preserve"> </w:t>
      </w:r>
      <w:r>
        <w:rPr>
          <w:rStyle w:val="s2"/>
        </w:rPr>
        <w:t>"price-limit"</w:t>
      </w:r>
      <w:r>
        <w:rPr>
          <w:rStyle w:val="p"/>
        </w:rPr>
        <w:t>,</w:t>
      </w:r>
    </w:p>
    <w:p w:rsidR="00000000" w:rsidRDefault="00000000">
      <w:pPr>
        <w:pStyle w:val="HTML0"/>
        <w:divId w:val="1806970902"/>
        <w:rPr>
          <w:rStyle w:val="w"/>
        </w:rPr>
      </w:pPr>
      <w:r>
        <w:rPr>
          <w:rStyle w:val="w"/>
        </w:rPr>
        <w:t xml:space="preserve">        </w:t>
      </w:r>
      <w:r>
        <w:rPr>
          <w:rStyle w:val="nl"/>
        </w:rPr>
        <w:t>"instId"</w:t>
      </w:r>
      <w:r>
        <w:rPr>
          <w:rStyle w:val="p"/>
        </w:rPr>
        <w:t>:</w:t>
      </w:r>
      <w:r>
        <w:rPr>
          <w:rStyle w:val="w"/>
        </w:rPr>
        <w:t xml:space="preserve"> </w:t>
      </w:r>
      <w:r>
        <w:rPr>
          <w:rStyle w:val="s2"/>
        </w:rPr>
        <w:t>"LTC-USD-190628"</w:t>
      </w:r>
    </w:p>
    <w:p w:rsidR="00000000" w:rsidRDefault="00000000">
      <w:pPr>
        <w:pStyle w:val="HTML0"/>
        <w:divId w:val="1806970902"/>
        <w:rPr>
          <w:rStyle w:val="w"/>
        </w:rPr>
      </w:pPr>
      <w:r>
        <w:rPr>
          <w:rStyle w:val="w"/>
        </w:rPr>
        <w:t xml:space="preserve">    </w:t>
      </w:r>
      <w:r>
        <w:rPr>
          <w:rStyle w:val="p"/>
        </w:rPr>
        <w:t>},</w:t>
      </w:r>
    </w:p>
    <w:p w:rsidR="00000000" w:rsidRDefault="00000000">
      <w:pPr>
        <w:pStyle w:val="HTML0"/>
        <w:divId w:val="1806970902"/>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806970902"/>
        <w:rPr>
          <w:rStyle w:val="w"/>
        </w:rPr>
      </w:pPr>
      <w:r>
        <w:rPr>
          <w:rStyle w:val="w"/>
        </w:rPr>
        <w:t xml:space="preserve">        </w:t>
      </w:r>
      <w:r>
        <w:rPr>
          <w:rStyle w:val="nl"/>
        </w:rPr>
        <w:t>"instId"</w:t>
      </w:r>
      <w:r>
        <w:rPr>
          <w:rStyle w:val="p"/>
        </w:rPr>
        <w:t>:</w:t>
      </w:r>
      <w:r>
        <w:rPr>
          <w:rStyle w:val="w"/>
        </w:rPr>
        <w:t xml:space="preserve"> </w:t>
      </w:r>
      <w:r>
        <w:rPr>
          <w:rStyle w:val="s2"/>
        </w:rPr>
        <w:t>"LTC-USD-190628"</w:t>
      </w:r>
      <w:r>
        <w:rPr>
          <w:rStyle w:val="p"/>
        </w:rPr>
        <w:t>,</w:t>
      </w:r>
    </w:p>
    <w:p w:rsidR="00000000" w:rsidRDefault="00000000">
      <w:pPr>
        <w:pStyle w:val="HTML0"/>
        <w:divId w:val="1806970902"/>
        <w:rPr>
          <w:rStyle w:val="w"/>
        </w:rPr>
      </w:pPr>
      <w:r>
        <w:rPr>
          <w:rStyle w:val="w"/>
        </w:rPr>
        <w:t xml:space="preserve">        </w:t>
      </w:r>
      <w:r>
        <w:rPr>
          <w:rStyle w:val="nl"/>
        </w:rPr>
        <w:t>"buyLmt"</w:t>
      </w:r>
      <w:r>
        <w:rPr>
          <w:rStyle w:val="p"/>
        </w:rPr>
        <w:t>:</w:t>
      </w:r>
      <w:r>
        <w:rPr>
          <w:rStyle w:val="w"/>
        </w:rPr>
        <w:t xml:space="preserve"> </w:t>
      </w:r>
      <w:r>
        <w:rPr>
          <w:rStyle w:val="s2"/>
        </w:rPr>
        <w:t>"200"</w:t>
      </w:r>
      <w:r>
        <w:rPr>
          <w:rStyle w:val="p"/>
        </w:rPr>
        <w:t>,</w:t>
      </w:r>
    </w:p>
    <w:p w:rsidR="00000000" w:rsidRDefault="00000000">
      <w:pPr>
        <w:pStyle w:val="HTML0"/>
        <w:divId w:val="1806970902"/>
        <w:rPr>
          <w:rStyle w:val="w"/>
        </w:rPr>
      </w:pPr>
      <w:r>
        <w:rPr>
          <w:rStyle w:val="w"/>
        </w:rPr>
        <w:t xml:space="preserve">        </w:t>
      </w:r>
      <w:r>
        <w:rPr>
          <w:rStyle w:val="nl"/>
        </w:rPr>
        <w:t>"sellLmt"</w:t>
      </w:r>
      <w:r>
        <w:rPr>
          <w:rStyle w:val="p"/>
        </w:rPr>
        <w:t>:</w:t>
      </w:r>
      <w:r>
        <w:rPr>
          <w:rStyle w:val="w"/>
        </w:rPr>
        <w:t xml:space="preserve"> </w:t>
      </w:r>
      <w:r>
        <w:rPr>
          <w:rStyle w:val="s2"/>
        </w:rPr>
        <w:t>"300"</w:t>
      </w:r>
      <w:r>
        <w:rPr>
          <w:rStyle w:val="p"/>
        </w:rPr>
        <w:t>,</w:t>
      </w:r>
    </w:p>
    <w:p w:rsidR="00000000" w:rsidRDefault="00000000">
      <w:pPr>
        <w:pStyle w:val="HTML0"/>
        <w:divId w:val="1806970902"/>
        <w:rPr>
          <w:rStyle w:val="w"/>
        </w:rPr>
      </w:pPr>
      <w:r>
        <w:rPr>
          <w:rStyle w:val="w"/>
        </w:rPr>
        <w:t xml:space="preserve">        </w:t>
      </w:r>
      <w:r>
        <w:rPr>
          <w:rStyle w:val="nl"/>
        </w:rPr>
        <w:t>"ts"</w:t>
      </w:r>
      <w:r>
        <w:rPr>
          <w:rStyle w:val="p"/>
        </w:rPr>
        <w:t>:</w:t>
      </w:r>
      <w:r>
        <w:rPr>
          <w:rStyle w:val="w"/>
        </w:rPr>
        <w:t xml:space="preserve"> </w:t>
      </w:r>
      <w:r>
        <w:rPr>
          <w:rStyle w:val="s2"/>
        </w:rPr>
        <w:t>"1597026383085"</w:t>
      </w:r>
      <w:r>
        <w:rPr>
          <w:rStyle w:val="p"/>
        </w:rPr>
        <w:t>,</w:t>
      </w:r>
    </w:p>
    <w:p w:rsidR="00000000" w:rsidRDefault="00000000">
      <w:pPr>
        <w:pStyle w:val="HTML0"/>
        <w:divId w:val="1806970902"/>
        <w:rPr>
          <w:rStyle w:val="w"/>
        </w:rPr>
      </w:pPr>
      <w:r>
        <w:rPr>
          <w:rStyle w:val="w"/>
        </w:rPr>
        <w:t xml:space="preserve">        </w:t>
      </w:r>
      <w:r>
        <w:rPr>
          <w:rStyle w:val="nl"/>
        </w:rPr>
        <w:t>"enabled"</w:t>
      </w:r>
      <w:r>
        <w:rPr>
          <w:rStyle w:val="p"/>
        </w:rPr>
        <w:t>:</w:t>
      </w:r>
      <w:r>
        <w:rPr>
          <w:rStyle w:val="w"/>
        </w:rPr>
        <w:t xml:space="preserve"> </w:t>
      </w:r>
      <w:r>
        <w:rPr>
          <w:rStyle w:val="kc"/>
        </w:rPr>
        <w:t>true</w:t>
      </w:r>
    </w:p>
    <w:p w:rsidR="00000000" w:rsidRDefault="00000000">
      <w:pPr>
        <w:pStyle w:val="HTML0"/>
        <w:divId w:val="1806970902"/>
        <w:rPr>
          <w:rStyle w:val="w"/>
        </w:rPr>
      </w:pPr>
      <w:r>
        <w:rPr>
          <w:rStyle w:val="w"/>
        </w:rPr>
        <w:t xml:space="preserve">    </w:t>
      </w:r>
      <w:r>
        <w:rPr>
          <w:rStyle w:val="p"/>
        </w:rPr>
        <w:t>}]</w:t>
      </w:r>
    </w:p>
    <w:p w:rsidR="00000000" w:rsidRDefault="00000000">
      <w:pPr>
        <w:pStyle w:val="HTML0"/>
        <w:divId w:val="1806970902"/>
        <w:rPr>
          <w:rStyle w:val="w"/>
        </w:rPr>
      </w:pPr>
      <w:r>
        <w:rPr>
          <w:rStyle w:val="p"/>
        </w:rPr>
        <w:t>}</w:t>
      </w:r>
    </w:p>
    <w:p w:rsidR="00000000" w:rsidRDefault="00000000">
      <w:pPr>
        <w:pStyle w:val="4"/>
        <w:divId w:val="175387555"/>
      </w:pPr>
      <w:r>
        <w:t>Push data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4"/>
        <w:gridCol w:w="900"/>
        <w:gridCol w:w="6162"/>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jc w:val="center"/>
              <w:rPr>
                <w:b/>
                <w:bCs/>
              </w:rPr>
            </w:pPr>
            <w:r>
              <w:rPr>
                <w:rStyle w:val="a6"/>
              </w:rPr>
              <w:t>Description</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Successfully 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Subscribed data</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 xml:space="preserve">Instrument ID, e.g. </w:t>
            </w:r>
            <w:r>
              <w:rPr>
                <w:rStyle w:val="HTML"/>
              </w:rPr>
              <w:t>BTC-USDT</w:t>
            </w:r>
          </w:p>
        </w:tc>
      </w:tr>
      <w:tr w:rsidR="00000000">
        <w:trPr>
          <w:divId w:val="175387555"/>
          <w:tblCellSpacing w:w="15" w:type="dxa"/>
        </w:trPr>
        <w:tc>
          <w:tcPr>
            <w:tcW w:w="0" w:type="auto"/>
            <w:vAlign w:val="center"/>
            <w:hideMark/>
          </w:tcPr>
          <w:p w:rsidR="00000000" w:rsidRDefault="00000000">
            <w:r>
              <w:t>&gt; buyLmt</w:t>
            </w:r>
          </w:p>
        </w:tc>
        <w:tc>
          <w:tcPr>
            <w:tcW w:w="0" w:type="auto"/>
            <w:vAlign w:val="center"/>
            <w:hideMark/>
          </w:tcPr>
          <w:p w:rsidR="00000000" w:rsidRDefault="00000000">
            <w:r>
              <w:t>String</w:t>
            </w:r>
          </w:p>
        </w:tc>
        <w:tc>
          <w:tcPr>
            <w:tcW w:w="0" w:type="auto"/>
            <w:vAlign w:val="center"/>
            <w:hideMark/>
          </w:tcPr>
          <w:p w:rsidR="00000000" w:rsidRDefault="00000000">
            <w:r>
              <w:t xml:space="preserve">Maximum buy price </w:t>
            </w:r>
            <w:r>
              <w:br/>
              <w:t>Return "" when enabled is false</w:t>
            </w:r>
          </w:p>
        </w:tc>
      </w:tr>
      <w:tr w:rsidR="00000000">
        <w:trPr>
          <w:divId w:val="175387555"/>
          <w:tblCellSpacing w:w="15" w:type="dxa"/>
        </w:trPr>
        <w:tc>
          <w:tcPr>
            <w:tcW w:w="0" w:type="auto"/>
            <w:vAlign w:val="center"/>
            <w:hideMark/>
          </w:tcPr>
          <w:p w:rsidR="00000000" w:rsidRDefault="00000000">
            <w:r>
              <w:t>&gt; sellLmt</w:t>
            </w:r>
          </w:p>
        </w:tc>
        <w:tc>
          <w:tcPr>
            <w:tcW w:w="0" w:type="auto"/>
            <w:vAlign w:val="center"/>
            <w:hideMark/>
          </w:tcPr>
          <w:p w:rsidR="00000000" w:rsidRDefault="00000000">
            <w:r>
              <w:t>String</w:t>
            </w:r>
          </w:p>
        </w:tc>
        <w:tc>
          <w:tcPr>
            <w:tcW w:w="0" w:type="auto"/>
            <w:vAlign w:val="center"/>
            <w:hideMark/>
          </w:tcPr>
          <w:p w:rsidR="00000000" w:rsidRDefault="00000000">
            <w:r>
              <w:t xml:space="preserve">Minimum sell price </w:t>
            </w:r>
            <w:r>
              <w:br/>
              <w:t>Return "" when enabled is false</w:t>
            </w:r>
          </w:p>
        </w:tc>
      </w:tr>
      <w:tr w:rsidR="00000000">
        <w:trPr>
          <w:divId w:val="175387555"/>
          <w:tblCellSpacing w:w="15" w:type="dxa"/>
        </w:trPr>
        <w:tc>
          <w:tcPr>
            <w:tcW w:w="0" w:type="auto"/>
            <w:vAlign w:val="center"/>
            <w:hideMark/>
          </w:tcPr>
          <w:p w:rsidR="00000000" w:rsidRDefault="00000000">
            <w:r>
              <w:t>&gt; ts</w:t>
            </w:r>
          </w:p>
        </w:tc>
        <w:tc>
          <w:tcPr>
            <w:tcW w:w="0" w:type="auto"/>
            <w:vAlign w:val="center"/>
            <w:hideMark/>
          </w:tcPr>
          <w:p w:rsidR="00000000" w:rsidRDefault="00000000">
            <w:r>
              <w:t>String</w:t>
            </w:r>
          </w:p>
        </w:tc>
        <w:tc>
          <w:tcPr>
            <w:tcW w:w="0" w:type="auto"/>
            <w:vAlign w:val="center"/>
            <w:hideMark/>
          </w:tcPr>
          <w:p w:rsidR="00000000" w:rsidRDefault="00000000">
            <w:r>
              <w:t xml:space="preserve">Price update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&gt; enabled</w:t>
            </w:r>
          </w:p>
        </w:tc>
        <w:tc>
          <w:tcPr>
            <w:tcW w:w="0" w:type="auto"/>
            <w:vAlign w:val="center"/>
            <w:hideMark/>
          </w:tcPr>
          <w:p w:rsidR="00000000" w:rsidRDefault="00000000">
            <w:r>
              <w:t>Boolean</w:t>
            </w:r>
          </w:p>
        </w:tc>
        <w:tc>
          <w:tcPr>
            <w:tcW w:w="0" w:type="auto"/>
            <w:vAlign w:val="center"/>
            <w:hideMark/>
          </w:tcPr>
          <w:p w:rsidR="00000000" w:rsidRDefault="00000000">
            <w:r>
              <w:t xml:space="preserve">Whether price limit is effective </w:t>
            </w:r>
            <w:r>
              <w:br/>
            </w:r>
            <w:r>
              <w:rPr>
                <w:rStyle w:val="HTML"/>
              </w:rPr>
              <w:t>true</w:t>
            </w:r>
            <w:r>
              <w:t xml:space="preserve">: the price limit is effective </w:t>
            </w:r>
            <w:r>
              <w:br/>
            </w:r>
            <w:r>
              <w:rPr>
                <w:rStyle w:val="HTML"/>
              </w:rPr>
              <w:t>false</w:t>
            </w:r>
            <w:r>
              <w:t>: the price limit is not effective</w:t>
            </w:r>
          </w:p>
        </w:tc>
      </w:tr>
    </w:tbl>
    <w:p w:rsidR="00000000" w:rsidRDefault="00000000">
      <w:pPr>
        <w:pStyle w:val="3"/>
        <w:divId w:val="175387555"/>
      </w:pPr>
      <w:r>
        <w:t>Option summary channel</w:t>
      </w:r>
    </w:p>
    <w:p w:rsidR="00000000" w:rsidRDefault="00000000">
      <w:pPr>
        <w:pStyle w:val="a5"/>
        <w:divId w:val="175387555"/>
      </w:pPr>
      <w:r>
        <w:t>Retrieve detailed pricing information of all OPTION contracts. Data will be pushed at once.</w:t>
      </w:r>
    </w:p>
    <w:p w:rsidR="00000000" w:rsidRDefault="00000000">
      <w:pPr>
        <w:pStyle w:val="4"/>
        <w:divId w:val="175387555"/>
      </w:pPr>
      <w:r>
        <w:t>URL Path</w:t>
      </w:r>
    </w:p>
    <w:p w:rsidR="00000000" w:rsidRDefault="00000000">
      <w:pPr>
        <w:pStyle w:val="a5"/>
        <w:divId w:val="175387555"/>
      </w:pPr>
      <w:r>
        <w:t>/ws/v5/public</w:t>
      </w:r>
    </w:p>
    <w:p w:rsidR="00000000" w:rsidRDefault="00000000">
      <w:pPr>
        <w:pStyle w:val="a5"/>
        <w:ind w:left="720" w:right="720"/>
        <w:divId w:val="627860393"/>
      </w:pPr>
      <w:r>
        <w:t>Request Example</w:t>
      </w:r>
    </w:p>
    <w:p w:rsidR="00000000" w:rsidRDefault="00000000">
      <w:pPr>
        <w:pStyle w:val="HTML0"/>
        <w:divId w:val="1647515589"/>
        <w:rPr>
          <w:rStyle w:val="HTML"/>
        </w:rPr>
      </w:pPr>
      <w:r>
        <w:rPr>
          <w:rStyle w:val="o"/>
        </w:rPr>
        <w:t>{</w:t>
      </w:r>
    </w:p>
    <w:p w:rsidR="00000000" w:rsidRDefault="00000000">
      <w:pPr>
        <w:pStyle w:val="HTML0"/>
        <w:divId w:val="1647515589"/>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1647515589"/>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1647515589"/>
        <w:rPr>
          <w:rStyle w:val="HTML"/>
        </w:rPr>
      </w:pPr>
      <w:r>
        <w:rPr>
          <w:rStyle w:val="HTML"/>
        </w:rPr>
        <w:t xml:space="preserve">    </w:t>
      </w:r>
      <w:r>
        <w:rPr>
          <w:rStyle w:val="o"/>
        </w:rPr>
        <w:t>{</w:t>
      </w:r>
    </w:p>
    <w:p w:rsidR="00000000" w:rsidRDefault="00000000">
      <w:pPr>
        <w:pStyle w:val="HTML0"/>
        <w:divId w:val="1647515589"/>
        <w:rPr>
          <w:rStyle w:val="HTML"/>
        </w:rPr>
      </w:pPr>
      <w:r>
        <w:rPr>
          <w:rStyle w:val="HTML"/>
        </w:rPr>
        <w:t xml:space="preserve">      </w:t>
      </w:r>
      <w:r>
        <w:rPr>
          <w:rStyle w:val="s2"/>
        </w:rPr>
        <w:t>"channel"</w:t>
      </w:r>
      <w:r>
        <w:rPr>
          <w:rStyle w:val="HTML"/>
        </w:rPr>
        <w:t xml:space="preserve">: </w:t>
      </w:r>
      <w:r>
        <w:rPr>
          <w:rStyle w:val="s2"/>
        </w:rPr>
        <w:t>"opt-summary"</w:t>
      </w:r>
      <w:r>
        <w:rPr>
          <w:rStyle w:val="HTML"/>
        </w:rPr>
        <w:t>,</w:t>
      </w:r>
    </w:p>
    <w:p w:rsidR="00000000" w:rsidRDefault="00000000">
      <w:pPr>
        <w:pStyle w:val="HTML0"/>
        <w:divId w:val="1647515589"/>
        <w:rPr>
          <w:rStyle w:val="HTML"/>
        </w:rPr>
      </w:pPr>
      <w:r>
        <w:rPr>
          <w:rStyle w:val="HTML"/>
        </w:rPr>
        <w:t xml:space="preserve">      </w:t>
      </w:r>
      <w:r>
        <w:rPr>
          <w:rStyle w:val="s2"/>
        </w:rPr>
        <w:t>"instFamily"</w:t>
      </w:r>
      <w:r>
        <w:rPr>
          <w:rStyle w:val="HTML"/>
        </w:rPr>
        <w:t xml:space="preserve">: </w:t>
      </w:r>
      <w:r>
        <w:rPr>
          <w:rStyle w:val="s2"/>
        </w:rPr>
        <w:t>"BTC-USD"</w:t>
      </w:r>
    </w:p>
    <w:p w:rsidR="00000000" w:rsidRDefault="00000000">
      <w:pPr>
        <w:pStyle w:val="HTML0"/>
        <w:divId w:val="1647515589"/>
        <w:rPr>
          <w:rStyle w:val="HTML"/>
        </w:rPr>
      </w:pPr>
      <w:r>
        <w:rPr>
          <w:rStyle w:val="HTML"/>
        </w:rPr>
        <w:t xml:space="preserve">    </w:t>
      </w:r>
      <w:r>
        <w:rPr>
          <w:rStyle w:val="o"/>
        </w:rPr>
        <w:t>}</w:t>
      </w:r>
    </w:p>
    <w:p w:rsidR="00000000" w:rsidRDefault="00000000">
      <w:pPr>
        <w:pStyle w:val="HTML0"/>
        <w:divId w:val="1647515589"/>
        <w:rPr>
          <w:rStyle w:val="HTML"/>
        </w:rPr>
      </w:pPr>
      <w:r>
        <w:rPr>
          <w:rStyle w:val="HTML"/>
        </w:rPr>
        <w:t xml:space="preserve">  </w:t>
      </w:r>
      <w:r>
        <w:rPr>
          <w:rStyle w:val="o"/>
        </w:rPr>
        <w:t>]</w:t>
      </w:r>
    </w:p>
    <w:p w:rsidR="00000000" w:rsidRDefault="00000000">
      <w:pPr>
        <w:pStyle w:val="HTML0"/>
        <w:divId w:val="1647515589"/>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780"/>
        <w:gridCol w:w="1058"/>
        <w:gridCol w:w="33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subscribed channels</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opt-summary</w:t>
            </w:r>
          </w:p>
        </w:tc>
      </w:tr>
      <w:tr w:rsidR="00000000">
        <w:trPr>
          <w:divId w:val="175387555"/>
          <w:tblCellSpacing w:w="15" w:type="dxa"/>
        </w:trPr>
        <w:tc>
          <w:tcPr>
            <w:tcW w:w="0" w:type="auto"/>
            <w:vAlign w:val="center"/>
            <w:hideMark/>
          </w:tcPr>
          <w:p w:rsidR="00000000" w:rsidRDefault="00000000">
            <w:r>
              <w:t>&gt; instFamily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family</w:t>
            </w:r>
          </w:p>
        </w:tc>
      </w:tr>
    </w:tbl>
    <w:p w:rsidR="00000000" w:rsidRDefault="00000000">
      <w:pPr>
        <w:pStyle w:val="a5"/>
        <w:ind w:left="720" w:right="720"/>
        <w:divId w:val="2009363715"/>
      </w:pPr>
      <w:r>
        <w:t>Response Example</w:t>
      </w:r>
    </w:p>
    <w:p w:rsidR="00000000" w:rsidRDefault="00000000">
      <w:pPr>
        <w:pStyle w:val="HTML0"/>
        <w:divId w:val="579867811"/>
        <w:rPr>
          <w:rStyle w:val="w"/>
        </w:rPr>
      </w:pPr>
      <w:r>
        <w:rPr>
          <w:rStyle w:val="p"/>
        </w:rPr>
        <w:t>{</w:t>
      </w:r>
    </w:p>
    <w:p w:rsidR="00000000" w:rsidRDefault="00000000">
      <w:pPr>
        <w:pStyle w:val="HTML0"/>
        <w:divId w:val="579867811"/>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579867811"/>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579867811"/>
        <w:rPr>
          <w:rStyle w:val="w"/>
        </w:rPr>
      </w:pPr>
      <w:r>
        <w:rPr>
          <w:rStyle w:val="w"/>
        </w:rPr>
        <w:t xml:space="preserve">    </w:t>
      </w:r>
      <w:r>
        <w:rPr>
          <w:rStyle w:val="nl"/>
        </w:rPr>
        <w:t>"channel"</w:t>
      </w:r>
      <w:r>
        <w:rPr>
          <w:rStyle w:val="p"/>
        </w:rPr>
        <w:t>:</w:t>
      </w:r>
      <w:r>
        <w:rPr>
          <w:rStyle w:val="w"/>
        </w:rPr>
        <w:t xml:space="preserve"> </w:t>
      </w:r>
      <w:r>
        <w:rPr>
          <w:rStyle w:val="s2"/>
        </w:rPr>
        <w:t>"opt-summary"</w:t>
      </w:r>
      <w:r>
        <w:rPr>
          <w:rStyle w:val="p"/>
        </w:rPr>
        <w:t>,</w:t>
      </w:r>
    </w:p>
    <w:p w:rsidR="00000000" w:rsidRDefault="00000000">
      <w:pPr>
        <w:pStyle w:val="HTML0"/>
        <w:divId w:val="579867811"/>
        <w:rPr>
          <w:rStyle w:val="w"/>
        </w:rPr>
      </w:pPr>
      <w:r>
        <w:rPr>
          <w:rStyle w:val="w"/>
        </w:rPr>
        <w:t xml:space="preserve">    </w:t>
      </w:r>
      <w:r>
        <w:rPr>
          <w:rStyle w:val="nl"/>
        </w:rPr>
        <w:t>"instFamily"</w:t>
      </w:r>
      <w:r>
        <w:rPr>
          <w:rStyle w:val="p"/>
        </w:rPr>
        <w:t>:</w:t>
      </w:r>
      <w:r>
        <w:rPr>
          <w:rStyle w:val="w"/>
        </w:rPr>
        <w:t xml:space="preserve"> </w:t>
      </w:r>
      <w:r>
        <w:rPr>
          <w:rStyle w:val="s2"/>
        </w:rPr>
        <w:t>"BTC-USD"</w:t>
      </w:r>
    </w:p>
    <w:p w:rsidR="00000000" w:rsidRDefault="00000000">
      <w:pPr>
        <w:pStyle w:val="HTML0"/>
        <w:divId w:val="579867811"/>
        <w:rPr>
          <w:rStyle w:val="w"/>
        </w:rPr>
      </w:pPr>
      <w:r>
        <w:rPr>
          <w:rStyle w:val="w"/>
        </w:rPr>
        <w:t xml:space="preserve">  </w:t>
      </w:r>
      <w:r>
        <w:rPr>
          <w:rStyle w:val="p"/>
        </w:rPr>
        <w:t>},</w:t>
      </w:r>
    </w:p>
    <w:p w:rsidR="00000000" w:rsidRDefault="00000000">
      <w:pPr>
        <w:pStyle w:val="HTML0"/>
        <w:divId w:val="579867811"/>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579867811"/>
        <w:rPr>
          <w:rStyle w:val="w"/>
        </w:rPr>
      </w:pPr>
      <w:r>
        <w:rPr>
          <w:rStyle w:val="p"/>
        </w:rPr>
        <w:t>}</w:t>
      </w:r>
    </w:p>
    <w:p w:rsidR="00000000" w:rsidRDefault="00000000">
      <w:pPr>
        <w:pStyle w:val="a5"/>
        <w:ind w:left="720" w:right="720"/>
        <w:divId w:val="769354827"/>
      </w:pPr>
      <w:r>
        <w:t>Failure example</w:t>
      </w:r>
    </w:p>
    <w:p w:rsidR="00000000" w:rsidRDefault="00000000">
      <w:pPr>
        <w:pStyle w:val="HTML0"/>
        <w:divId w:val="740103761"/>
        <w:rPr>
          <w:rStyle w:val="w"/>
        </w:rPr>
      </w:pPr>
      <w:r>
        <w:rPr>
          <w:rStyle w:val="p"/>
        </w:rPr>
        <w:t>{</w:t>
      </w:r>
    </w:p>
    <w:p w:rsidR="00000000" w:rsidRDefault="00000000">
      <w:pPr>
        <w:pStyle w:val="HTML0"/>
        <w:divId w:val="740103761"/>
        <w:rPr>
          <w:rStyle w:val="w"/>
        </w:rPr>
      </w:pPr>
      <w:r>
        <w:rPr>
          <w:rStyle w:val="w"/>
        </w:rPr>
        <w:t xml:space="preserve">  </w:t>
      </w:r>
      <w:r>
        <w:rPr>
          <w:rStyle w:val="nl"/>
        </w:rPr>
        <w:t>"event"</w:t>
      </w:r>
      <w:r>
        <w:rPr>
          <w:rStyle w:val="p"/>
        </w:rPr>
        <w:t>:</w:t>
      </w:r>
      <w:r>
        <w:rPr>
          <w:rStyle w:val="w"/>
        </w:rPr>
        <w:t xml:space="preserve"> </w:t>
      </w:r>
      <w:r>
        <w:rPr>
          <w:rStyle w:val="s2"/>
        </w:rPr>
        <w:t>"error"</w:t>
      </w:r>
      <w:r>
        <w:rPr>
          <w:rStyle w:val="p"/>
        </w:rPr>
        <w:t>,</w:t>
      </w:r>
    </w:p>
    <w:p w:rsidR="00000000" w:rsidRDefault="00000000">
      <w:pPr>
        <w:pStyle w:val="HTML0"/>
        <w:divId w:val="740103761"/>
        <w:rPr>
          <w:rStyle w:val="w"/>
        </w:rPr>
      </w:pPr>
      <w:r>
        <w:rPr>
          <w:rStyle w:val="w"/>
        </w:rPr>
        <w:t xml:space="preserve">  </w:t>
      </w:r>
      <w:r>
        <w:rPr>
          <w:rStyle w:val="nl"/>
        </w:rPr>
        <w:t>"code"</w:t>
      </w:r>
      <w:r>
        <w:rPr>
          <w:rStyle w:val="p"/>
        </w:rPr>
        <w:t>:</w:t>
      </w:r>
      <w:r>
        <w:rPr>
          <w:rStyle w:val="w"/>
        </w:rPr>
        <w:t xml:space="preserve"> </w:t>
      </w:r>
      <w:r>
        <w:rPr>
          <w:rStyle w:val="s2"/>
        </w:rPr>
        <w:t>"60012"</w:t>
      </w:r>
      <w:r>
        <w:rPr>
          <w:rStyle w:val="p"/>
        </w:rPr>
        <w:t>,</w:t>
      </w:r>
    </w:p>
    <w:p w:rsidR="00000000" w:rsidRDefault="00000000">
      <w:pPr>
        <w:pStyle w:val="HTML0"/>
        <w:divId w:val="740103761"/>
        <w:rPr>
          <w:rStyle w:val="w"/>
        </w:rPr>
      </w:pPr>
      <w:r>
        <w:rPr>
          <w:rStyle w:val="w"/>
        </w:rPr>
        <w:t xml:space="preserve">  </w:t>
      </w:r>
      <w:r>
        <w:rPr>
          <w:rStyle w:val="nl"/>
        </w:rPr>
        <w:t>"msg"</w:t>
      </w:r>
      <w:r>
        <w:rPr>
          <w:rStyle w:val="p"/>
        </w:rPr>
        <w:t>:</w:t>
      </w:r>
      <w:r>
        <w:rPr>
          <w:rStyle w:val="w"/>
        </w:rPr>
        <w:t xml:space="preserve"> </w:t>
      </w:r>
      <w:r>
        <w:rPr>
          <w:rStyle w:val="s2"/>
        </w:rPr>
        <w:t>"Invalid request: {</w:t>
      </w:r>
      <w:r>
        <w:rPr>
          <w:rStyle w:val="se"/>
        </w:rPr>
        <w:t>\"</w:t>
      </w:r>
      <w:r>
        <w:rPr>
          <w:rStyle w:val="s2"/>
        </w:rPr>
        <w:t>op</w:t>
      </w:r>
      <w:r>
        <w:rPr>
          <w:rStyle w:val="se"/>
        </w:rPr>
        <w:t>\"</w:t>
      </w:r>
      <w:r>
        <w:rPr>
          <w:rStyle w:val="s2"/>
        </w:rPr>
        <w:t xml:space="preserve">: </w:t>
      </w:r>
      <w:r>
        <w:rPr>
          <w:rStyle w:val="se"/>
        </w:rPr>
        <w:t>\"</w:t>
      </w:r>
      <w:r>
        <w:rPr>
          <w:rStyle w:val="s2"/>
        </w:rPr>
        <w:t>subscribe</w:t>
      </w:r>
      <w:r>
        <w:rPr>
          <w:rStyle w:val="se"/>
        </w:rPr>
        <w:t>\"</w:t>
      </w:r>
      <w:r>
        <w:rPr>
          <w:rStyle w:val="s2"/>
        </w:rPr>
        <w:t xml:space="preserve">, </w:t>
      </w:r>
      <w:r>
        <w:rPr>
          <w:rStyle w:val="se"/>
        </w:rPr>
        <w:t>\"</w:t>
      </w:r>
      <w:r>
        <w:rPr>
          <w:rStyle w:val="s2"/>
        </w:rPr>
        <w:t>argss</w:t>
      </w:r>
      <w:r>
        <w:rPr>
          <w:rStyle w:val="se"/>
        </w:rPr>
        <w:t>\"</w:t>
      </w:r>
      <w:r>
        <w:rPr>
          <w:rStyle w:val="s2"/>
        </w:rPr>
        <w:t>:[{ </w:t>
      </w:r>
      <w:r>
        <w:rPr>
          <w:rStyle w:val="se"/>
        </w:rPr>
        <w:t>\"</w:t>
      </w:r>
      <w:r>
        <w:rPr>
          <w:rStyle w:val="s2"/>
        </w:rPr>
        <w:t>channel</w:t>
      </w:r>
      <w:r>
        <w:rPr>
          <w:rStyle w:val="se"/>
        </w:rPr>
        <w:t>\"</w:t>
      </w:r>
      <w:r>
        <w:rPr>
          <w:rStyle w:val="s2"/>
        </w:rPr>
        <w:t xml:space="preserve"> : </w:t>
      </w:r>
      <w:r>
        <w:rPr>
          <w:rStyle w:val="se"/>
        </w:rPr>
        <w:t>\"</w:t>
      </w:r>
      <w:r>
        <w:rPr>
          <w:rStyle w:val="s2"/>
        </w:rPr>
        <w:t>opt-summary</w:t>
      </w:r>
      <w:r>
        <w:rPr>
          <w:rStyle w:val="se"/>
        </w:rPr>
        <w:t>\"</w:t>
      </w:r>
      <w:r>
        <w:rPr>
          <w:rStyle w:val="s2"/>
        </w:rPr>
        <w:t>, </w:t>
      </w:r>
      <w:r>
        <w:rPr>
          <w:rStyle w:val="se"/>
        </w:rPr>
        <w:t>\"</w:t>
      </w:r>
      <w:r>
        <w:rPr>
          <w:rStyle w:val="s2"/>
        </w:rPr>
        <w:t>uly</w:t>
      </w:r>
      <w:r>
        <w:rPr>
          <w:rStyle w:val="se"/>
        </w:rPr>
        <w:t>\"</w:t>
      </w:r>
      <w:r>
        <w:rPr>
          <w:rStyle w:val="s2"/>
        </w:rPr>
        <w:t xml:space="preserve"> : </w:t>
      </w:r>
      <w:r>
        <w:rPr>
          <w:rStyle w:val="se"/>
        </w:rPr>
        <w:t>\"</w:t>
      </w:r>
      <w:r>
        <w:rPr>
          <w:rStyle w:val="s2"/>
        </w:rPr>
        <w:t>BTC-USD</w:t>
      </w:r>
      <w:r>
        <w:rPr>
          <w:rStyle w:val="se"/>
        </w:rPr>
        <w:t>\"</w:t>
      </w:r>
      <w:r>
        <w:rPr>
          <w:rStyle w:val="s2"/>
        </w:rPr>
        <w:t>}]}"</w:t>
      </w:r>
      <w:r>
        <w:rPr>
          <w:rStyle w:val="p"/>
        </w:rPr>
        <w:t>,</w:t>
      </w:r>
    </w:p>
    <w:p w:rsidR="00000000" w:rsidRDefault="00000000">
      <w:pPr>
        <w:pStyle w:val="HTML0"/>
        <w:divId w:val="740103761"/>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740103761"/>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780"/>
        <w:gridCol w:w="1058"/>
        <w:gridCol w:w="28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Event</w:t>
            </w:r>
            <w:r>
              <w:br/>
            </w:r>
            <w:r>
              <w:rPr>
                <w:rStyle w:val="HTML"/>
              </w:rPr>
              <w:t>subscribe</w:t>
            </w:r>
            <w:r>
              <w:br/>
            </w:r>
            <w:r>
              <w:rPr>
                <w:rStyle w:val="HTML"/>
              </w:rPr>
              <w:t>unsubscribe</w:t>
            </w:r>
            <w:r>
              <w:br/>
            </w:r>
            <w:r>
              <w:rPr>
                <w:rStyle w:val="HTML"/>
              </w:rPr>
              <w:t>error</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No</w:t>
            </w:r>
          </w:p>
        </w:tc>
        <w:tc>
          <w:tcPr>
            <w:tcW w:w="0" w:type="auto"/>
            <w:vAlign w:val="center"/>
            <w:hideMark/>
          </w:tcPr>
          <w:p w:rsidR="00000000" w:rsidRDefault="00000000">
            <w:r>
              <w:t>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instFamily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family</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connId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WebSocket connection ID</w:t>
            </w:r>
          </w:p>
        </w:tc>
      </w:tr>
    </w:tbl>
    <w:p w:rsidR="00000000" w:rsidRDefault="00000000">
      <w:pPr>
        <w:pStyle w:val="a5"/>
        <w:ind w:left="720" w:right="720"/>
        <w:divId w:val="445851147"/>
      </w:pPr>
      <w:r>
        <w:t>Push Data Example</w:t>
      </w:r>
    </w:p>
    <w:p w:rsidR="00000000" w:rsidRDefault="00000000">
      <w:pPr>
        <w:pStyle w:val="HTML0"/>
        <w:divId w:val="264314269"/>
        <w:rPr>
          <w:rStyle w:val="w"/>
        </w:rPr>
      </w:pPr>
      <w:r>
        <w:rPr>
          <w:rStyle w:val="p"/>
        </w:rPr>
        <w:t>{</w:t>
      </w:r>
    </w:p>
    <w:p w:rsidR="00000000" w:rsidRDefault="00000000">
      <w:pPr>
        <w:pStyle w:val="HTML0"/>
        <w:divId w:val="264314269"/>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264314269"/>
        <w:rPr>
          <w:rStyle w:val="w"/>
        </w:rPr>
      </w:pPr>
      <w:r>
        <w:rPr>
          <w:rStyle w:val="w"/>
        </w:rPr>
        <w:t xml:space="preserve">        </w:t>
      </w:r>
      <w:r>
        <w:rPr>
          <w:rStyle w:val="nl"/>
        </w:rPr>
        <w:t>"channel"</w:t>
      </w:r>
      <w:r>
        <w:rPr>
          <w:rStyle w:val="p"/>
        </w:rPr>
        <w:t>:</w:t>
      </w:r>
      <w:r>
        <w:rPr>
          <w:rStyle w:val="w"/>
        </w:rPr>
        <w:t xml:space="preserve"> </w:t>
      </w:r>
      <w:r>
        <w:rPr>
          <w:rStyle w:val="s2"/>
        </w:rPr>
        <w:t>"opt-summary"</w:t>
      </w:r>
      <w:r>
        <w:rPr>
          <w:rStyle w:val="p"/>
        </w:rPr>
        <w:t>,</w:t>
      </w:r>
    </w:p>
    <w:p w:rsidR="00000000" w:rsidRDefault="00000000">
      <w:pPr>
        <w:pStyle w:val="HTML0"/>
        <w:divId w:val="264314269"/>
        <w:rPr>
          <w:rStyle w:val="w"/>
        </w:rPr>
      </w:pPr>
      <w:r>
        <w:rPr>
          <w:rStyle w:val="w"/>
        </w:rPr>
        <w:t xml:space="preserve">        </w:t>
      </w:r>
      <w:r>
        <w:rPr>
          <w:rStyle w:val="nl"/>
        </w:rPr>
        <w:t>"instFamily"</w:t>
      </w:r>
      <w:r>
        <w:rPr>
          <w:rStyle w:val="p"/>
        </w:rPr>
        <w:t>:</w:t>
      </w:r>
      <w:r>
        <w:rPr>
          <w:rStyle w:val="w"/>
        </w:rPr>
        <w:t xml:space="preserve"> </w:t>
      </w:r>
      <w:r>
        <w:rPr>
          <w:rStyle w:val="s2"/>
        </w:rPr>
        <w:t>"BTC-USD"</w:t>
      </w:r>
    </w:p>
    <w:p w:rsidR="00000000" w:rsidRDefault="00000000">
      <w:pPr>
        <w:pStyle w:val="HTML0"/>
        <w:divId w:val="264314269"/>
        <w:rPr>
          <w:rStyle w:val="w"/>
        </w:rPr>
      </w:pPr>
      <w:r>
        <w:rPr>
          <w:rStyle w:val="w"/>
        </w:rPr>
        <w:t xml:space="preserve">    </w:t>
      </w:r>
      <w:r>
        <w:rPr>
          <w:rStyle w:val="p"/>
        </w:rPr>
        <w:t>},</w:t>
      </w:r>
    </w:p>
    <w:p w:rsidR="00000000" w:rsidRDefault="00000000">
      <w:pPr>
        <w:pStyle w:val="HTML0"/>
        <w:divId w:val="264314269"/>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264314269"/>
        <w:rPr>
          <w:rStyle w:val="w"/>
        </w:rPr>
      </w:pPr>
      <w:r>
        <w:rPr>
          <w:rStyle w:val="w"/>
        </w:rPr>
        <w:t xml:space="preserve">        </w:t>
      </w:r>
      <w:r>
        <w:rPr>
          <w:rStyle w:val="p"/>
        </w:rPr>
        <w:t>{</w:t>
      </w:r>
    </w:p>
    <w:p w:rsidR="00000000" w:rsidRDefault="00000000">
      <w:pPr>
        <w:pStyle w:val="HTML0"/>
        <w:divId w:val="264314269"/>
        <w:rPr>
          <w:rStyle w:val="w"/>
        </w:rPr>
      </w:pPr>
      <w:r>
        <w:rPr>
          <w:rStyle w:val="w"/>
        </w:rPr>
        <w:t xml:space="preserve">            </w:t>
      </w:r>
      <w:r>
        <w:rPr>
          <w:rStyle w:val="nl"/>
        </w:rPr>
        <w:t>"instType"</w:t>
      </w:r>
      <w:r>
        <w:rPr>
          <w:rStyle w:val="p"/>
        </w:rPr>
        <w:t>:</w:t>
      </w:r>
      <w:r>
        <w:rPr>
          <w:rStyle w:val="w"/>
        </w:rPr>
        <w:t xml:space="preserve"> </w:t>
      </w:r>
      <w:r>
        <w:rPr>
          <w:rStyle w:val="s2"/>
        </w:rPr>
        <w:t>"OPTION"</w:t>
      </w:r>
      <w:r>
        <w:rPr>
          <w:rStyle w:val="p"/>
        </w:rPr>
        <w:t>,</w:t>
      </w:r>
    </w:p>
    <w:p w:rsidR="00000000" w:rsidRDefault="00000000">
      <w:pPr>
        <w:pStyle w:val="HTML0"/>
        <w:divId w:val="264314269"/>
        <w:rPr>
          <w:rStyle w:val="w"/>
        </w:rPr>
      </w:pPr>
      <w:r>
        <w:rPr>
          <w:rStyle w:val="w"/>
        </w:rPr>
        <w:t xml:space="preserve">            </w:t>
      </w:r>
      <w:r>
        <w:rPr>
          <w:rStyle w:val="nl"/>
        </w:rPr>
        <w:t>"instId"</w:t>
      </w:r>
      <w:r>
        <w:rPr>
          <w:rStyle w:val="p"/>
        </w:rPr>
        <w:t>:</w:t>
      </w:r>
      <w:r>
        <w:rPr>
          <w:rStyle w:val="w"/>
        </w:rPr>
        <w:t xml:space="preserve"> </w:t>
      </w:r>
      <w:r>
        <w:rPr>
          <w:rStyle w:val="s2"/>
        </w:rPr>
        <w:t>"BTC-USD-241013-70000-P"</w:t>
      </w:r>
      <w:r>
        <w:rPr>
          <w:rStyle w:val="p"/>
        </w:rPr>
        <w:t>,</w:t>
      </w:r>
    </w:p>
    <w:p w:rsidR="00000000" w:rsidRDefault="00000000">
      <w:pPr>
        <w:pStyle w:val="HTML0"/>
        <w:divId w:val="264314269"/>
        <w:rPr>
          <w:rStyle w:val="w"/>
        </w:rPr>
      </w:pPr>
      <w:r>
        <w:rPr>
          <w:rStyle w:val="w"/>
        </w:rPr>
        <w:t xml:space="preserve">            </w:t>
      </w:r>
      <w:r>
        <w:rPr>
          <w:rStyle w:val="nl"/>
        </w:rPr>
        <w:t>"uly"</w:t>
      </w:r>
      <w:r>
        <w:rPr>
          <w:rStyle w:val="p"/>
        </w:rPr>
        <w:t>:</w:t>
      </w:r>
      <w:r>
        <w:rPr>
          <w:rStyle w:val="w"/>
        </w:rPr>
        <w:t xml:space="preserve"> </w:t>
      </w:r>
      <w:r>
        <w:rPr>
          <w:rStyle w:val="s2"/>
        </w:rPr>
        <w:t>"BTC-USD"</w:t>
      </w:r>
      <w:r>
        <w:rPr>
          <w:rStyle w:val="p"/>
        </w:rPr>
        <w:t>,</w:t>
      </w:r>
    </w:p>
    <w:p w:rsidR="00000000" w:rsidRDefault="00000000">
      <w:pPr>
        <w:pStyle w:val="HTML0"/>
        <w:divId w:val="264314269"/>
        <w:rPr>
          <w:rStyle w:val="w"/>
        </w:rPr>
      </w:pPr>
      <w:r>
        <w:rPr>
          <w:rStyle w:val="w"/>
        </w:rPr>
        <w:t xml:space="preserve">            </w:t>
      </w:r>
      <w:r>
        <w:rPr>
          <w:rStyle w:val="nl"/>
        </w:rPr>
        <w:t>"delta"</w:t>
      </w:r>
      <w:r>
        <w:rPr>
          <w:rStyle w:val="p"/>
        </w:rPr>
        <w:t>:</w:t>
      </w:r>
      <w:r>
        <w:rPr>
          <w:rStyle w:val="w"/>
        </w:rPr>
        <w:t xml:space="preserve"> </w:t>
      </w:r>
      <w:r>
        <w:rPr>
          <w:rStyle w:val="s2"/>
        </w:rPr>
        <w:t>"-1.1180902625"</w:t>
      </w:r>
      <w:r>
        <w:rPr>
          <w:rStyle w:val="p"/>
        </w:rPr>
        <w:t>,</w:t>
      </w:r>
    </w:p>
    <w:p w:rsidR="00000000" w:rsidRDefault="00000000">
      <w:pPr>
        <w:pStyle w:val="HTML0"/>
        <w:divId w:val="264314269"/>
        <w:rPr>
          <w:rStyle w:val="w"/>
        </w:rPr>
      </w:pPr>
      <w:r>
        <w:rPr>
          <w:rStyle w:val="w"/>
        </w:rPr>
        <w:t xml:space="preserve">            </w:t>
      </w:r>
      <w:r>
        <w:rPr>
          <w:rStyle w:val="nl"/>
        </w:rPr>
        <w:t>"gamma"</w:t>
      </w:r>
      <w:r>
        <w:rPr>
          <w:rStyle w:val="p"/>
        </w:rPr>
        <w:t>:</w:t>
      </w:r>
      <w:r>
        <w:rPr>
          <w:rStyle w:val="w"/>
        </w:rPr>
        <w:t xml:space="preserve"> </w:t>
      </w:r>
      <w:r>
        <w:rPr>
          <w:rStyle w:val="s2"/>
        </w:rPr>
        <w:t>"2.2361957091"</w:t>
      </w:r>
      <w:r>
        <w:rPr>
          <w:rStyle w:val="p"/>
        </w:rPr>
        <w:t>,</w:t>
      </w:r>
    </w:p>
    <w:p w:rsidR="00000000" w:rsidRDefault="00000000">
      <w:pPr>
        <w:pStyle w:val="HTML0"/>
        <w:divId w:val="264314269"/>
        <w:rPr>
          <w:rStyle w:val="w"/>
        </w:rPr>
      </w:pPr>
      <w:r>
        <w:rPr>
          <w:rStyle w:val="w"/>
        </w:rPr>
        <w:t xml:space="preserve">            </w:t>
      </w:r>
      <w:r>
        <w:rPr>
          <w:rStyle w:val="nl"/>
        </w:rPr>
        <w:t>"vega"</w:t>
      </w:r>
      <w:r>
        <w:rPr>
          <w:rStyle w:val="p"/>
        </w:rPr>
        <w:t>:</w:t>
      </w:r>
      <w:r>
        <w:rPr>
          <w:rStyle w:val="w"/>
        </w:rPr>
        <w:t xml:space="preserve"> </w:t>
      </w:r>
      <w:r>
        <w:rPr>
          <w:rStyle w:val="s2"/>
        </w:rPr>
        <w:t>"0.0000000001"</w:t>
      </w:r>
      <w:r>
        <w:rPr>
          <w:rStyle w:val="p"/>
        </w:rPr>
        <w:t>,</w:t>
      </w:r>
    </w:p>
    <w:p w:rsidR="00000000" w:rsidRDefault="00000000">
      <w:pPr>
        <w:pStyle w:val="HTML0"/>
        <w:divId w:val="264314269"/>
        <w:rPr>
          <w:rStyle w:val="w"/>
        </w:rPr>
      </w:pPr>
      <w:r>
        <w:rPr>
          <w:rStyle w:val="w"/>
        </w:rPr>
        <w:t xml:space="preserve">            </w:t>
      </w:r>
      <w:r>
        <w:rPr>
          <w:rStyle w:val="nl"/>
        </w:rPr>
        <w:t>"theta"</w:t>
      </w:r>
      <w:r>
        <w:rPr>
          <w:rStyle w:val="p"/>
        </w:rPr>
        <w:t>:</w:t>
      </w:r>
      <w:r>
        <w:rPr>
          <w:rStyle w:val="w"/>
        </w:rPr>
        <w:t xml:space="preserve"> </w:t>
      </w:r>
      <w:r>
        <w:rPr>
          <w:rStyle w:val="s2"/>
        </w:rPr>
        <w:t>"0.0000032334"</w:t>
      </w:r>
      <w:r>
        <w:rPr>
          <w:rStyle w:val="p"/>
        </w:rPr>
        <w:t>,</w:t>
      </w:r>
    </w:p>
    <w:p w:rsidR="00000000" w:rsidRDefault="00000000">
      <w:pPr>
        <w:pStyle w:val="HTML0"/>
        <w:divId w:val="264314269"/>
        <w:rPr>
          <w:rStyle w:val="w"/>
        </w:rPr>
      </w:pPr>
      <w:r>
        <w:rPr>
          <w:rStyle w:val="w"/>
        </w:rPr>
        <w:t xml:space="preserve">            </w:t>
      </w:r>
      <w:r>
        <w:rPr>
          <w:rStyle w:val="nl"/>
        </w:rPr>
        <w:t>"lever"</w:t>
      </w:r>
      <w:r>
        <w:rPr>
          <w:rStyle w:val="p"/>
        </w:rPr>
        <w:t>:</w:t>
      </w:r>
      <w:r>
        <w:rPr>
          <w:rStyle w:val="w"/>
        </w:rPr>
        <w:t xml:space="preserve"> </w:t>
      </w:r>
      <w:r>
        <w:rPr>
          <w:rStyle w:val="s2"/>
        </w:rPr>
        <w:t>"8.465747567"</w:t>
      </w:r>
      <w:r>
        <w:rPr>
          <w:rStyle w:val="p"/>
        </w:rPr>
        <w:t>,</w:t>
      </w:r>
    </w:p>
    <w:p w:rsidR="00000000" w:rsidRDefault="00000000">
      <w:pPr>
        <w:pStyle w:val="HTML0"/>
        <w:divId w:val="264314269"/>
        <w:rPr>
          <w:rStyle w:val="w"/>
        </w:rPr>
      </w:pPr>
      <w:r>
        <w:rPr>
          <w:rStyle w:val="w"/>
        </w:rPr>
        <w:t xml:space="preserve">            </w:t>
      </w:r>
      <w:r>
        <w:rPr>
          <w:rStyle w:val="nl"/>
        </w:rPr>
        <w:t>"markVol"</w:t>
      </w:r>
      <w:r>
        <w:rPr>
          <w:rStyle w:val="p"/>
        </w:rPr>
        <w:t>:</w:t>
      </w:r>
      <w:r>
        <w:rPr>
          <w:rStyle w:val="w"/>
        </w:rPr>
        <w:t xml:space="preserve"> </w:t>
      </w:r>
      <w:r>
        <w:rPr>
          <w:rStyle w:val="s2"/>
        </w:rPr>
        <w:t>"0.3675503331"</w:t>
      </w:r>
      <w:r>
        <w:rPr>
          <w:rStyle w:val="p"/>
        </w:rPr>
        <w:t>,</w:t>
      </w:r>
    </w:p>
    <w:p w:rsidR="00000000" w:rsidRDefault="00000000">
      <w:pPr>
        <w:pStyle w:val="HTML0"/>
        <w:divId w:val="264314269"/>
        <w:rPr>
          <w:rStyle w:val="w"/>
        </w:rPr>
      </w:pPr>
      <w:r>
        <w:rPr>
          <w:rStyle w:val="w"/>
        </w:rPr>
        <w:t xml:space="preserve">            </w:t>
      </w:r>
      <w:r>
        <w:rPr>
          <w:rStyle w:val="nl"/>
        </w:rPr>
        <w:t>"bidVol"</w:t>
      </w:r>
      <w:r>
        <w:rPr>
          <w:rStyle w:val="p"/>
        </w:rPr>
        <w:t>:</w:t>
      </w:r>
      <w:r>
        <w:rPr>
          <w:rStyle w:val="w"/>
        </w:rPr>
        <w:t xml:space="preserve"> </w:t>
      </w:r>
      <w:r>
        <w:rPr>
          <w:rStyle w:val="s2"/>
        </w:rPr>
        <w:t>"0"</w:t>
      </w:r>
      <w:r>
        <w:rPr>
          <w:rStyle w:val="p"/>
        </w:rPr>
        <w:t>,</w:t>
      </w:r>
    </w:p>
    <w:p w:rsidR="00000000" w:rsidRDefault="00000000">
      <w:pPr>
        <w:pStyle w:val="HTML0"/>
        <w:divId w:val="264314269"/>
        <w:rPr>
          <w:rStyle w:val="w"/>
        </w:rPr>
      </w:pPr>
      <w:r>
        <w:rPr>
          <w:rStyle w:val="w"/>
        </w:rPr>
        <w:t xml:space="preserve">            </w:t>
      </w:r>
      <w:r>
        <w:rPr>
          <w:rStyle w:val="nl"/>
        </w:rPr>
        <w:t>"askVol"</w:t>
      </w:r>
      <w:r>
        <w:rPr>
          <w:rStyle w:val="p"/>
        </w:rPr>
        <w:t>:</w:t>
      </w:r>
      <w:r>
        <w:rPr>
          <w:rStyle w:val="w"/>
        </w:rPr>
        <w:t xml:space="preserve"> </w:t>
      </w:r>
      <w:r>
        <w:rPr>
          <w:rStyle w:val="s2"/>
        </w:rPr>
        <w:t>"1.1669998535"</w:t>
      </w:r>
      <w:r>
        <w:rPr>
          <w:rStyle w:val="p"/>
        </w:rPr>
        <w:t>,</w:t>
      </w:r>
    </w:p>
    <w:p w:rsidR="00000000" w:rsidRDefault="00000000">
      <w:pPr>
        <w:pStyle w:val="HTML0"/>
        <w:divId w:val="264314269"/>
        <w:rPr>
          <w:rStyle w:val="w"/>
        </w:rPr>
      </w:pPr>
      <w:r>
        <w:rPr>
          <w:rStyle w:val="w"/>
        </w:rPr>
        <w:t xml:space="preserve">            </w:t>
      </w:r>
      <w:r>
        <w:rPr>
          <w:rStyle w:val="nl"/>
        </w:rPr>
        <w:t>"realVol"</w:t>
      </w:r>
      <w:r>
        <w:rPr>
          <w:rStyle w:val="p"/>
        </w:rPr>
        <w:t>:</w:t>
      </w:r>
      <w:r>
        <w:rPr>
          <w:rStyle w:val="w"/>
        </w:rPr>
        <w:t xml:space="preserve"> </w:t>
      </w:r>
      <w:r>
        <w:rPr>
          <w:rStyle w:val="s2"/>
        </w:rPr>
        <w:t>""</w:t>
      </w:r>
      <w:r>
        <w:rPr>
          <w:rStyle w:val="p"/>
        </w:rPr>
        <w:t>,</w:t>
      </w:r>
    </w:p>
    <w:p w:rsidR="00000000" w:rsidRDefault="00000000">
      <w:pPr>
        <w:pStyle w:val="HTML0"/>
        <w:divId w:val="264314269"/>
        <w:rPr>
          <w:rStyle w:val="w"/>
        </w:rPr>
      </w:pPr>
      <w:r>
        <w:rPr>
          <w:rStyle w:val="w"/>
        </w:rPr>
        <w:t xml:space="preserve">            </w:t>
      </w:r>
      <w:r>
        <w:rPr>
          <w:rStyle w:val="nl"/>
        </w:rPr>
        <w:t>"deltaBS"</w:t>
      </w:r>
      <w:r>
        <w:rPr>
          <w:rStyle w:val="p"/>
        </w:rPr>
        <w:t>:</w:t>
      </w:r>
      <w:r>
        <w:rPr>
          <w:rStyle w:val="w"/>
        </w:rPr>
        <w:t xml:space="preserve"> </w:t>
      </w:r>
      <w:r>
        <w:rPr>
          <w:rStyle w:val="s2"/>
        </w:rPr>
        <w:t>"-0.9999672034"</w:t>
      </w:r>
      <w:r>
        <w:rPr>
          <w:rStyle w:val="p"/>
        </w:rPr>
        <w:t>,</w:t>
      </w:r>
    </w:p>
    <w:p w:rsidR="00000000" w:rsidRDefault="00000000">
      <w:pPr>
        <w:pStyle w:val="HTML0"/>
        <w:divId w:val="264314269"/>
        <w:rPr>
          <w:rStyle w:val="w"/>
        </w:rPr>
      </w:pPr>
      <w:r>
        <w:rPr>
          <w:rStyle w:val="w"/>
        </w:rPr>
        <w:t xml:space="preserve">            </w:t>
      </w:r>
      <w:r>
        <w:rPr>
          <w:rStyle w:val="nl"/>
        </w:rPr>
        <w:t>"gammaBS"</w:t>
      </w:r>
      <w:r>
        <w:rPr>
          <w:rStyle w:val="p"/>
        </w:rPr>
        <w:t>:</w:t>
      </w:r>
      <w:r>
        <w:rPr>
          <w:rStyle w:val="w"/>
        </w:rPr>
        <w:t xml:space="preserve"> </w:t>
      </w:r>
      <w:r>
        <w:rPr>
          <w:rStyle w:val="s2"/>
        </w:rPr>
        <w:t>"0.0000000002"</w:t>
      </w:r>
      <w:r>
        <w:rPr>
          <w:rStyle w:val="p"/>
        </w:rPr>
        <w:t>,</w:t>
      </w:r>
    </w:p>
    <w:p w:rsidR="00000000" w:rsidRDefault="00000000">
      <w:pPr>
        <w:pStyle w:val="HTML0"/>
        <w:divId w:val="264314269"/>
        <w:rPr>
          <w:rStyle w:val="w"/>
        </w:rPr>
      </w:pPr>
      <w:r>
        <w:rPr>
          <w:rStyle w:val="w"/>
        </w:rPr>
        <w:t xml:space="preserve">            </w:t>
      </w:r>
      <w:r>
        <w:rPr>
          <w:rStyle w:val="nl"/>
        </w:rPr>
        <w:t>"thetaBS"</w:t>
      </w:r>
      <w:r>
        <w:rPr>
          <w:rStyle w:val="p"/>
        </w:rPr>
        <w:t>:</w:t>
      </w:r>
      <w:r>
        <w:rPr>
          <w:rStyle w:val="w"/>
        </w:rPr>
        <w:t xml:space="preserve"> </w:t>
      </w:r>
      <w:r>
        <w:rPr>
          <w:rStyle w:val="s2"/>
        </w:rPr>
        <w:t>"28.2649858387"</w:t>
      </w:r>
      <w:r>
        <w:rPr>
          <w:rStyle w:val="p"/>
        </w:rPr>
        <w:t>,</w:t>
      </w:r>
    </w:p>
    <w:p w:rsidR="00000000" w:rsidRDefault="00000000">
      <w:pPr>
        <w:pStyle w:val="HTML0"/>
        <w:divId w:val="264314269"/>
        <w:rPr>
          <w:rStyle w:val="w"/>
        </w:rPr>
      </w:pPr>
      <w:r>
        <w:rPr>
          <w:rStyle w:val="w"/>
        </w:rPr>
        <w:t xml:space="preserve">            </w:t>
      </w:r>
      <w:r>
        <w:rPr>
          <w:rStyle w:val="nl"/>
        </w:rPr>
        <w:t>"vegaBS"</w:t>
      </w:r>
      <w:r>
        <w:rPr>
          <w:rStyle w:val="p"/>
        </w:rPr>
        <w:t>:</w:t>
      </w:r>
      <w:r>
        <w:rPr>
          <w:rStyle w:val="w"/>
        </w:rPr>
        <w:t xml:space="preserve"> </w:t>
      </w:r>
      <w:r>
        <w:rPr>
          <w:rStyle w:val="s2"/>
        </w:rPr>
        <w:t>"0.0000114332"</w:t>
      </w:r>
      <w:r>
        <w:rPr>
          <w:rStyle w:val="p"/>
        </w:rPr>
        <w:t>,</w:t>
      </w:r>
    </w:p>
    <w:p w:rsidR="00000000" w:rsidRDefault="00000000">
      <w:pPr>
        <w:pStyle w:val="HTML0"/>
        <w:divId w:val="264314269"/>
        <w:rPr>
          <w:rStyle w:val="w"/>
        </w:rPr>
      </w:pPr>
      <w:r>
        <w:rPr>
          <w:rStyle w:val="w"/>
        </w:rPr>
        <w:t xml:space="preserve">            </w:t>
      </w:r>
      <w:r>
        <w:rPr>
          <w:rStyle w:val="nl"/>
        </w:rPr>
        <w:t>"ts"</w:t>
      </w:r>
      <w:r>
        <w:rPr>
          <w:rStyle w:val="p"/>
        </w:rPr>
        <w:t>:</w:t>
      </w:r>
      <w:r>
        <w:rPr>
          <w:rStyle w:val="w"/>
        </w:rPr>
        <w:t xml:space="preserve"> </w:t>
      </w:r>
      <w:r>
        <w:rPr>
          <w:rStyle w:val="s2"/>
        </w:rPr>
        <w:t>"1728703155650"</w:t>
      </w:r>
      <w:r>
        <w:rPr>
          <w:rStyle w:val="p"/>
        </w:rPr>
        <w:t>,</w:t>
      </w:r>
    </w:p>
    <w:p w:rsidR="00000000" w:rsidRDefault="00000000">
      <w:pPr>
        <w:pStyle w:val="HTML0"/>
        <w:divId w:val="264314269"/>
        <w:rPr>
          <w:rStyle w:val="w"/>
        </w:rPr>
      </w:pPr>
      <w:r>
        <w:rPr>
          <w:rStyle w:val="w"/>
        </w:rPr>
        <w:t xml:space="preserve">            </w:t>
      </w:r>
      <w:r>
        <w:rPr>
          <w:rStyle w:val="nl"/>
        </w:rPr>
        <w:t>"fwdPx"</w:t>
      </w:r>
      <w:r>
        <w:rPr>
          <w:rStyle w:val="p"/>
        </w:rPr>
        <w:t>:</w:t>
      </w:r>
      <w:r>
        <w:rPr>
          <w:rStyle w:val="w"/>
        </w:rPr>
        <w:t xml:space="preserve"> </w:t>
      </w:r>
      <w:r>
        <w:rPr>
          <w:rStyle w:val="s2"/>
        </w:rPr>
        <w:t>"62604.6993093463"</w:t>
      </w:r>
      <w:r>
        <w:rPr>
          <w:rStyle w:val="p"/>
        </w:rPr>
        <w:t>,</w:t>
      </w:r>
    </w:p>
    <w:p w:rsidR="00000000" w:rsidRDefault="00000000">
      <w:pPr>
        <w:pStyle w:val="HTML0"/>
        <w:divId w:val="264314269"/>
        <w:rPr>
          <w:rStyle w:val="w"/>
        </w:rPr>
      </w:pPr>
      <w:r>
        <w:rPr>
          <w:rStyle w:val="w"/>
        </w:rPr>
        <w:t xml:space="preserve">            </w:t>
      </w:r>
      <w:r>
        <w:rPr>
          <w:rStyle w:val="nl"/>
        </w:rPr>
        <w:t>"volLv"</w:t>
      </w:r>
      <w:r>
        <w:rPr>
          <w:rStyle w:val="p"/>
        </w:rPr>
        <w:t>:</w:t>
      </w:r>
      <w:r>
        <w:rPr>
          <w:rStyle w:val="w"/>
        </w:rPr>
        <w:t xml:space="preserve"> </w:t>
      </w:r>
      <w:r>
        <w:rPr>
          <w:rStyle w:val="s2"/>
        </w:rPr>
        <w:t>"0.2044711229"</w:t>
      </w:r>
    </w:p>
    <w:p w:rsidR="00000000" w:rsidRDefault="00000000">
      <w:pPr>
        <w:pStyle w:val="HTML0"/>
        <w:divId w:val="264314269"/>
        <w:rPr>
          <w:rStyle w:val="w"/>
        </w:rPr>
      </w:pPr>
      <w:r>
        <w:rPr>
          <w:rStyle w:val="w"/>
        </w:rPr>
        <w:t xml:space="preserve">        </w:t>
      </w:r>
      <w:r>
        <w:rPr>
          <w:rStyle w:val="p"/>
        </w:rPr>
        <w:t>}</w:t>
      </w:r>
    </w:p>
    <w:p w:rsidR="00000000" w:rsidRDefault="00000000">
      <w:pPr>
        <w:pStyle w:val="HTML0"/>
        <w:divId w:val="264314269"/>
        <w:rPr>
          <w:rStyle w:val="w"/>
        </w:rPr>
      </w:pPr>
      <w:r>
        <w:rPr>
          <w:rStyle w:val="w"/>
        </w:rPr>
        <w:t xml:space="preserve">    </w:t>
      </w:r>
      <w:r>
        <w:rPr>
          <w:rStyle w:val="p"/>
        </w:rPr>
        <w:t>]</w:t>
      </w:r>
    </w:p>
    <w:p w:rsidR="00000000" w:rsidRDefault="00000000">
      <w:pPr>
        <w:pStyle w:val="HTML0"/>
        <w:divId w:val="264314269"/>
        <w:rPr>
          <w:rStyle w:val="w"/>
        </w:rPr>
      </w:pPr>
      <w:r>
        <w:rPr>
          <w:rStyle w:val="p"/>
        </w:rPr>
        <w:t>}</w:t>
      </w:r>
    </w:p>
    <w:p w:rsidR="00000000" w:rsidRDefault="00000000">
      <w:pPr>
        <w:pStyle w:val="4"/>
        <w:divId w:val="175387555"/>
      </w:pPr>
      <w:r>
        <w:t>Push data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7"/>
        <w:gridCol w:w="780"/>
        <w:gridCol w:w="6109"/>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jc w:val="center"/>
              <w:rPr>
                <w:b/>
                <w:bCs/>
              </w:rPr>
            </w:pPr>
            <w:r>
              <w:rPr>
                <w:rStyle w:val="a6"/>
              </w:rPr>
              <w:t>Description</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Successfully 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instFamily</w:t>
            </w:r>
          </w:p>
        </w:tc>
        <w:tc>
          <w:tcPr>
            <w:tcW w:w="0" w:type="auto"/>
            <w:vAlign w:val="center"/>
            <w:hideMark/>
          </w:tcPr>
          <w:p w:rsidR="00000000" w:rsidRDefault="00000000">
            <w:r>
              <w:t>String</w:t>
            </w:r>
          </w:p>
        </w:tc>
        <w:tc>
          <w:tcPr>
            <w:tcW w:w="0" w:type="auto"/>
            <w:vAlign w:val="center"/>
            <w:hideMark/>
          </w:tcPr>
          <w:p w:rsidR="00000000" w:rsidRDefault="00000000">
            <w:r>
              <w:t>Instrument family</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Subscribed data</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 xml:space="preserve">Instrument type, </w:t>
            </w:r>
            <w:r>
              <w:rPr>
                <w:rStyle w:val="HTML"/>
              </w:rPr>
              <w:t>OPTION</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&gt; uly</w:t>
            </w:r>
          </w:p>
        </w:tc>
        <w:tc>
          <w:tcPr>
            <w:tcW w:w="0" w:type="auto"/>
            <w:vAlign w:val="center"/>
            <w:hideMark/>
          </w:tcPr>
          <w:p w:rsidR="00000000" w:rsidRDefault="00000000">
            <w:r>
              <w:t>String</w:t>
            </w:r>
          </w:p>
        </w:tc>
        <w:tc>
          <w:tcPr>
            <w:tcW w:w="0" w:type="auto"/>
            <w:vAlign w:val="center"/>
            <w:hideMark/>
          </w:tcPr>
          <w:p w:rsidR="00000000" w:rsidRDefault="00000000">
            <w:r>
              <w:t>Underlying</w:t>
            </w:r>
          </w:p>
        </w:tc>
      </w:tr>
      <w:tr w:rsidR="00000000">
        <w:trPr>
          <w:divId w:val="175387555"/>
          <w:tblCellSpacing w:w="15" w:type="dxa"/>
        </w:trPr>
        <w:tc>
          <w:tcPr>
            <w:tcW w:w="0" w:type="auto"/>
            <w:vAlign w:val="center"/>
            <w:hideMark/>
          </w:tcPr>
          <w:p w:rsidR="00000000" w:rsidRDefault="00000000">
            <w:r>
              <w:t>&gt; delta</w:t>
            </w:r>
          </w:p>
        </w:tc>
        <w:tc>
          <w:tcPr>
            <w:tcW w:w="0" w:type="auto"/>
            <w:vAlign w:val="center"/>
            <w:hideMark/>
          </w:tcPr>
          <w:p w:rsidR="00000000" w:rsidRDefault="00000000">
            <w:r>
              <w:t>String</w:t>
            </w:r>
          </w:p>
        </w:tc>
        <w:tc>
          <w:tcPr>
            <w:tcW w:w="0" w:type="auto"/>
            <w:vAlign w:val="center"/>
            <w:hideMark/>
          </w:tcPr>
          <w:p w:rsidR="00000000" w:rsidRDefault="00000000">
            <w:r>
              <w:t xml:space="preserve">Sensitivity of option price to </w:t>
            </w:r>
            <w:r>
              <w:rPr>
                <w:rStyle w:val="HTML"/>
              </w:rPr>
              <w:t>uly</w:t>
            </w:r>
            <w:r>
              <w:t xml:space="preserve"> price</w:t>
            </w:r>
          </w:p>
        </w:tc>
      </w:tr>
      <w:tr w:rsidR="00000000">
        <w:trPr>
          <w:divId w:val="175387555"/>
          <w:tblCellSpacing w:w="15" w:type="dxa"/>
        </w:trPr>
        <w:tc>
          <w:tcPr>
            <w:tcW w:w="0" w:type="auto"/>
            <w:vAlign w:val="center"/>
            <w:hideMark/>
          </w:tcPr>
          <w:p w:rsidR="00000000" w:rsidRDefault="00000000">
            <w:r>
              <w:t>&gt; gamma</w:t>
            </w:r>
          </w:p>
        </w:tc>
        <w:tc>
          <w:tcPr>
            <w:tcW w:w="0" w:type="auto"/>
            <w:vAlign w:val="center"/>
            <w:hideMark/>
          </w:tcPr>
          <w:p w:rsidR="00000000" w:rsidRDefault="00000000">
            <w:r>
              <w:t>String</w:t>
            </w:r>
          </w:p>
        </w:tc>
        <w:tc>
          <w:tcPr>
            <w:tcW w:w="0" w:type="auto"/>
            <w:vAlign w:val="center"/>
            <w:hideMark/>
          </w:tcPr>
          <w:p w:rsidR="00000000" w:rsidRDefault="00000000">
            <w:r>
              <w:t xml:space="preserve">The delta is sensitivity to </w:t>
            </w:r>
            <w:r>
              <w:rPr>
                <w:rStyle w:val="HTML"/>
              </w:rPr>
              <w:t>uly</w:t>
            </w:r>
            <w:r>
              <w:t xml:space="preserve"> price</w:t>
            </w:r>
          </w:p>
        </w:tc>
      </w:tr>
      <w:tr w:rsidR="00000000">
        <w:trPr>
          <w:divId w:val="175387555"/>
          <w:tblCellSpacing w:w="15" w:type="dxa"/>
        </w:trPr>
        <w:tc>
          <w:tcPr>
            <w:tcW w:w="0" w:type="auto"/>
            <w:vAlign w:val="center"/>
            <w:hideMark/>
          </w:tcPr>
          <w:p w:rsidR="00000000" w:rsidRDefault="00000000">
            <w:r>
              <w:t>&gt; vega</w:t>
            </w:r>
          </w:p>
        </w:tc>
        <w:tc>
          <w:tcPr>
            <w:tcW w:w="0" w:type="auto"/>
            <w:vAlign w:val="center"/>
            <w:hideMark/>
          </w:tcPr>
          <w:p w:rsidR="00000000" w:rsidRDefault="00000000">
            <w:r>
              <w:t>String</w:t>
            </w:r>
          </w:p>
        </w:tc>
        <w:tc>
          <w:tcPr>
            <w:tcW w:w="0" w:type="auto"/>
            <w:vAlign w:val="center"/>
            <w:hideMark/>
          </w:tcPr>
          <w:p w:rsidR="00000000" w:rsidRDefault="00000000">
            <w:r>
              <w:t>Sensitivity of option price to implied volatility</w:t>
            </w:r>
          </w:p>
        </w:tc>
      </w:tr>
      <w:tr w:rsidR="00000000">
        <w:trPr>
          <w:divId w:val="175387555"/>
          <w:tblCellSpacing w:w="15" w:type="dxa"/>
        </w:trPr>
        <w:tc>
          <w:tcPr>
            <w:tcW w:w="0" w:type="auto"/>
            <w:vAlign w:val="center"/>
            <w:hideMark/>
          </w:tcPr>
          <w:p w:rsidR="00000000" w:rsidRDefault="00000000">
            <w:r>
              <w:t>&gt; theta</w:t>
            </w:r>
          </w:p>
        </w:tc>
        <w:tc>
          <w:tcPr>
            <w:tcW w:w="0" w:type="auto"/>
            <w:vAlign w:val="center"/>
            <w:hideMark/>
          </w:tcPr>
          <w:p w:rsidR="00000000" w:rsidRDefault="00000000">
            <w:r>
              <w:t>String</w:t>
            </w:r>
          </w:p>
        </w:tc>
        <w:tc>
          <w:tcPr>
            <w:tcW w:w="0" w:type="auto"/>
            <w:vAlign w:val="center"/>
            <w:hideMark/>
          </w:tcPr>
          <w:p w:rsidR="00000000" w:rsidRDefault="00000000">
            <w:r>
              <w:t>Sensitivity of option priceo remaining maturity</w:t>
            </w:r>
          </w:p>
        </w:tc>
      </w:tr>
      <w:tr w:rsidR="00000000">
        <w:trPr>
          <w:divId w:val="175387555"/>
          <w:tblCellSpacing w:w="15" w:type="dxa"/>
        </w:trPr>
        <w:tc>
          <w:tcPr>
            <w:tcW w:w="0" w:type="auto"/>
            <w:vAlign w:val="center"/>
            <w:hideMark/>
          </w:tcPr>
          <w:p w:rsidR="00000000" w:rsidRDefault="00000000">
            <w:r>
              <w:t>&gt; deltaBS</w:t>
            </w:r>
          </w:p>
        </w:tc>
        <w:tc>
          <w:tcPr>
            <w:tcW w:w="0" w:type="auto"/>
            <w:vAlign w:val="center"/>
            <w:hideMark/>
          </w:tcPr>
          <w:p w:rsidR="00000000" w:rsidRDefault="00000000">
            <w:r>
              <w:t>String</w:t>
            </w:r>
          </w:p>
        </w:tc>
        <w:tc>
          <w:tcPr>
            <w:tcW w:w="0" w:type="auto"/>
            <w:vAlign w:val="center"/>
            <w:hideMark/>
          </w:tcPr>
          <w:p w:rsidR="00000000" w:rsidRDefault="00000000">
            <w:r>
              <w:t xml:space="preserve">Sensitivity of option price to </w:t>
            </w:r>
            <w:r>
              <w:rPr>
                <w:rStyle w:val="HTML"/>
              </w:rPr>
              <w:t>uly</w:t>
            </w:r>
            <w:r>
              <w:t xml:space="preserve"> price in BS mode</w:t>
            </w:r>
          </w:p>
        </w:tc>
      </w:tr>
      <w:tr w:rsidR="00000000">
        <w:trPr>
          <w:divId w:val="175387555"/>
          <w:tblCellSpacing w:w="15" w:type="dxa"/>
        </w:trPr>
        <w:tc>
          <w:tcPr>
            <w:tcW w:w="0" w:type="auto"/>
            <w:vAlign w:val="center"/>
            <w:hideMark/>
          </w:tcPr>
          <w:p w:rsidR="00000000" w:rsidRDefault="00000000">
            <w:r>
              <w:t>&gt; gammaBS</w:t>
            </w:r>
          </w:p>
        </w:tc>
        <w:tc>
          <w:tcPr>
            <w:tcW w:w="0" w:type="auto"/>
            <w:vAlign w:val="center"/>
            <w:hideMark/>
          </w:tcPr>
          <w:p w:rsidR="00000000" w:rsidRDefault="00000000">
            <w:r>
              <w:t>String</w:t>
            </w:r>
          </w:p>
        </w:tc>
        <w:tc>
          <w:tcPr>
            <w:tcW w:w="0" w:type="auto"/>
            <w:vAlign w:val="center"/>
            <w:hideMark/>
          </w:tcPr>
          <w:p w:rsidR="00000000" w:rsidRDefault="00000000">
            <w:r>
              <w:t xml:space="preserve">The delta is sensitivity to </w:t>
            </w:r>
            <w:r>
              <w:rPr>
                <w:rStyle w:val="HTML"/>
              </w:rPr>
              <w:t>uly</w:t>
            </w:r>
            <w:r>
              <w:t xml:space="preserve"> price in BS mode</w:t>
            </w:r>
          </w:p>
        </w:tc>
      </w:tr>
      <w:tr w:rsidR="00000000">
        <w:trPr>
          <w:divId w:val="175387555"/>
          <w:tblCellSpacing w:w="15" w:type="dxa"/>
        </w:trPr>
        <w:tc>
          <w:tcPr>
            <w:tcW w:w="0" w:type="auto"/>
            <w:vAlign w:val="center"/>
            <w:hideMark/>
          </w:tcPr>
          <w:p w:rsidR="00000000" w:rsidRDefault="00000000">
            <w:r>
              <w:t>&gt; vegaBS</w:t>
            </w:r>
          </w:p>
        </w:tc>
        <w:tc>
          <w:tcPr>
            <w:tcW w:w="0" w:type="auto"/>
            <w:vAlign w:val="center"/>
            <w:hideMark/>
          </w:tcPr>
          <w:p w:rsidR="00000000" w:rsidRDefault="00000000">
            <w:r>
              <w:t>String</w:t>
            </w:r>
          </w:p>
        </w:tc>
        <w:tc>
          <w:tcPr>
            <w:tcW w:w="0" w:type="auto"/>
            <w:vAlign w:val="center"/>
            <w:hideMark/>
          </w:tcPr>
          <w:p w:rsidR="00000000" w:rsidRDefault="00000000">
            <w:r>
              <w:t>Sensitivity of option price to implied volatility in BS mode</w:t>
            </w:r>
          </w:p>
        </w:tc>
      </w:tr>
      <w:tr w:rsidR="00000000">
        <w:trPr>
          <w:divId w:val="175387555"/>
          <w:tblCellSpacing w:w="15" w:type="dxa"/>
        </w:trPr>
        <w:tc>
          <w:tcPr>
            <w:tcW w:w="0" w:type="auto"/>
            <w:vAlign w:val="center"/>
            <w:hideMark/>
          </w:tcPr>
          <w:p w:rsidR="00000000" w:rsidRDefault="00000000">
            <w:r>
              <w:t>&gt; thetaBS</w:t>
            </w:r>
          </w:p>
        </w:tc>
        <w:tc>
          <w:tcPr>
            <w:tcW w:w="0" w:type="auto"/>
            <w:vAlign w:val="center"/>
            <w:hideMark/>
          </w:tcPr>
          <w:p w:rsidR="00000000" w:rsidRDefault="00000000">
            <w:r>
              <w:t>String</w:t>
            </w:r>
          </w:p>
        </w:tc>
        <w:tc>
          <w:tcPr>
            <w:tcW w:w="0" w:type="auto"/>
            <w:vAlign w:val="center"/>
            <w:hideMark/>
          </w:tcPr>
          <w:p w:rsidR="00000000" w:rsidRDefault="00000000">
            <w:r>
              <w:t>Sensitivity of option price to remaining maturity in BS mode</w:t>
            </w:r>
          </w:p>
        </w:tc>
      </w:tr>
      <w:tr w:rsidR="00000000">
        <w:trPr>
          <w:divId w:val="175387555"/>
          <w:tblCellSpacing w:w="15" w:type="dxa"/>
        </w:trPr>
        <w:tc>
          <w:tcPr>
            <w:tcW w:w="0" w:type="auto"/>
            <w:vAlign w:val="center"/>
            <w:hideMark/>
          </w:tcPr>
          <w:p w:rsidR="00000000" w:rsidRDefault="00000000">
            <w:r>
              <w:t>&gt; lever</w:t>
            </w:r>
          </w:p>
        </w:tc>
        <w:tc>
          <w:tcPr>
            <w:tcW w:w="0" w:type="auto"/>
            <w:vAlign w:val="center"/>
            <w:hideMark/>
          </w:tcPr>
          <w:p w:rsidR="00000000" w:rsidRDefault="00000000">
            <w:r>
              <w:t>String</w:t>
            </w:r>
          </w:p>
        </w:tc>
        <w:tc>
          <w:tcPr>
            <w:tcW w:w="0" w:type="auto"/>
            <w:vAlign w:val="center"/>
            <w:hideMark/>
          </w:tcPr>
          <w:p w:rsidR="00000000" w:rsidRDefault="00000000">
            <w:r>
              <w:t>Leverage</w:t>
            </w:r>
          </w:p>
        </w:tc>
      </w:tr>
      <w:tr w:rsidR="00000000">
        <w:trPr>
          <w:divId w:val="175387555"/>
          <w:tblCellSpacing w:w="15" w:type="dxa"/>
        </w:trPr>
        <w:tc>
          <w:tcPr>
            <w:tcW w:w="0" w:type="auto"/>
            <w:vAlign w:val="center"/>
            <w:hideMark/>
          </w:tcPr>
          <w:p w:rsidR="00000000" w:rsidRDefault="00000000">
            <w:r>
              <w:t>&gt; markVol</w:t>
            </w:r>
          </w:p>
        </w:tc>
        <w:tc>
          <w:tcPr>
            <w:tcW w:w="0" w:type="auto"/>
            <w:vAlign w:val="center"/>
            <w:hideMark/>
          </w:tcPr>
          <w:p w:rsidR="00000000" w:rsidRDefault="00000000">
            <w:r>
              <w:t>String</w:t>
            </w:r>
          </w:p>
        </w:tc>
        <w:tc>
          <w:tcPr>
            <w:tcW w:w="0" w:type="auto"/>
            <w:vAlign w:val="center"/>
            <w:hideMark/>
          </w:tcPr>
          <w:p w:rsidR="00000000" w:rsidRDefault="00000000">
            <w:r>
              <w:t>Mark volatility</w:t>
            </w:r>
          </w:p>
        </w:tc>
      </w:tr>
      <w:tr w:rsidR="00000000">
        <w:trPr>
          <w:divId w:val="175387555"/>
          <w:tblCellSpacing w:w="15" w:type="dxa"/>
        </w:trPr>
        <w:tc>
          <w:tcPr>
            <w:tcW w:w="0" w:type="auto"/>
            <w:vAlign w:val="center"/>
            <w:hideMark/>
          </w:tcPr>
          <w:p w:rsidR="00000000" w:rsidRDefault="00000000">
            <w:r>
              <w:t>&gt; bidVol</w:t>
            </w:r>
          </w:p>
        </w:tc>
        <w:tc>
          <w:tcPr>
            <w:tcW w:w="0" w:type="auto"/>
            <w:vAlign w:val="center"/>
            <w:hideMark/>
          </w:tcPr>
          <w:p w:rsidR="00000000" w:rsidRDefault="00000000">
            <w:r>
              <w:t>String</w:t>
            </w:r>
          </w:p>
        </w:tc>
        <w:tc>
          <w:tcPr>
            <w:tcW w:w="0" w:type="auto"/>
            <w:vAlign w:val="center"/>
            <w:hideMark/>
          </w:tcPr>
          <w:p w:rsidR="00000000" w:rsidRDefault="00000000">
            <w:r>
              <w:t>Bid volatility</w:t>
            </w:r>
          </w:p>
        </w:tc>
      </w:tr>
      <w:tr w:rsidR="00000000">
        <w:trPr>
          <w:divId w:val="175387555"/>
          <w:tblCellSpacing w:w="15" w:type="dxa"/>
        </w:trPr>
        <w:tc>
          <w:tcPr>
            <w:tcW w:w="0" w:type="auto"/>
            <w:vAlign w:val="center"/>
            <w:hideMark/>
          </w:tcPr>
          <w:p w:rsidR="00000000" w:rsidRDefault="00000000">
            <w:r>
              <w:t>&gt; askVol</w:t>
            </w:r>
          </w:p>
        </w:tc>
        <w:tc>
          <w:tcPr>
            <w:tcW w:w="0" w:type="auto"/>
            <w:vAlign w:val="center"/>
            <w:hideMark/>
          </w:tcPr>
          <w:p w:rsidR="00000000" w:rsidRDefault="00000000">
            <w:r>
              <w:t>String</w:t>
            </w:r>
          </w:p>
        </w:tc>
        <w:tc>
          <w:tcPr>
            <w:tcW w:w="0" w:type="auto"/>
            <w:vAlign w:val="center"/>
            <w:hideMark/>
          </w:tcPr>
          <w:p w:rsidR="00000000" w:rsidRDefault="00000000">
            <w:r>
              <w:t>Ask Volatility</w:t>
            </w:r>
          </w:p>
        </w:tc>
      </w:tr>
      <w:tr w:rsidR="00000000">
        <w:trPr>
          <w:divId w:val="175387555"/>
          <w:tblCellSpacing w:w="15" w:type="dxa"/>
        </w:trPr>
        <w:tc>
          <w:tcPr>
            <w:tcW w:w="0" w:type="auto"/>
            <w:vAlign w:val="center"/>
            <w:hideMark/>
          </w:tcPr>
          <w:p w:rsidR="00000000" w:rsidRDefault="00000000">
            <w:r>
              <w:t>&gt; realVol</w:t>
            </w:r>
          </w:p>
        </w:tc>
        <w:tc>
          <w:tcPr>
            <w:tcW w:w="0" w:type="auto"/>
            <w:vAlign w:val="center"/>
            <w:hideMark/>
          </w:tcPr>
          <w:p w:rsidR="00000000" w:rsidRDefault="00000000">
            <w:r>
              <w:t>String</w:t>
            </w:r>
          </w:p>
        </w:tc>
        <w:tc>
          <w:tcPr>
            <w:tcW w:w="0" w:type="auto"/>
            <w:vAlign w:val="center"/>
            <w:hideMark/>
          </w:tcPr>
          <w:p w:rsidR="00000000" w:rsidRDefault="00000000">
            <w:r>
              <w:t>Realized volatility (not currently used)</w:t>
            </w:r>
          </w:p>
        </w:tc>
      </w:tr>
      <w:tr w:rsidR="00000000">
        <w:trPr>
          <w:divId w:val="175387555"/>
          <w:tblCellSpacing w:w="15" w:type="dxa"/>
        </w:trPr>
        <w:tc>
          <w:tcPr>
            <w:tcW w:w="0" w:type="auto"/>
            <w:vAlign w:val="center"/>
            <w:hideMark/>
          </w:tcPr>
          <w:p w:rsidR="00000000" w:rsidRDefault="00000000">
            <w:r>
              <w:t>&gt; volLv</w:t>
            </w:r>
          </w:p>
        </w:tc>
        <w:tc>
          <w:tcPr>
            <w:tcW w:w="0" w:type="auto"/>
            <w:vAlign w:val="center"/>
            <w:hideMark/>
          </w:tcPr>
          <w:p w:rsidR="00000000" w:rsidRDefault="00000000">
            <w:r>
              <w:t>String</w:t>
            </w:r>
          </w:p>
        </w:tc>
        <w:tc>
          <w:tcPr>
            <w:tcW w:w="0" w:type="auto"/>
            <w:vAlign w:val="center"/>
            <w:hideMark/>
          </w:tcPr>
          <w:p w:rsidR="00000000" w:rsidRDefault="00000000">
            <w:r>
              <w:t>Implied volatility of at-the-money options</w:t>
            </w:r>
          </w:p>
        </w:tc>
      </w:tr>
      <w:tr w:rsidR="00000000">
        <w:trPr>
          <w:divId w:val="175387555"/>
          <w:tblCellSpacing w:w="15" w:type="dxa"/>
        </w:trPr>
        <w:tc>
          <w:tcPr>
            <w:tcW w:w="0" w:type="auto"/>
            <w:vAlign w:val="center"/>
            <w:hideMark/>
          </w:tcPr>
          <w:p w:rsidR="00000000" w:rsidRDefault="00000000">
            <w:r>
              <w:t>&gt; fwdPx</w:t>
            </w:r>
          </w:p>
        </w:tc>
        <w:tc>
          <w:tcPr>
            <w:tcW w:w="0" w:type="auto"/>
            <w:vAlign w:val="center"/>
            <w:hideMark/>
          </w:tcPr>
          <w:p w:rsidR="00000000" w:rsidRDefault="00000000">
            <w:r>
              <w:t>String</w:t>
            </w:r>
          </w:p>
        </w:tc>
        <w:tc>
          <w:tcPr>
            <w:tcW w:w="0" w:type="auto"/>
            <w:vAlign w:val="center"/>
            <w:hideMark/>
          </w:tcPr>
          <w:p w:rsidR="00000000" w:rsidRDefault="00000000">
            <w:r>
              <w:t>Forward price</w:t>
            </w:r>
          </w:p>
        </w:tc>
      </w:tr>
      <w:tr w:rsidR="00000000">
        <w:trPr>
          <w:divId w:val="175387555"/>
          <w:tblCellSpacing w:w="15" w:type="dxa"/>
        </w:trPr>
        <w:tc>
          <w:tcPr>
            <w:tcW w:w="0" w:type="auto"/>
            <w:vAlign w:val="center"/>
            <w:hideMark/>
          </w:tcPr>
          <w:p w:rsidR="00000000" w:rsidRDefault="00000000">
            <w:r>
              <w:t>&gt; ts</w:t>
            </w:r>
          </w:p>
        </w:tc>
        <w:tc>
          <w:tcPr>
            <w:tcW w:w="0" w:type="auto"/>
            <w:vAlign w:val="center"/>
            <w:hideMark/>
          </w:tcPr>
          <w:p w:rsidR="00000000" w:rsidRDefault="00000000">
            <w:r>
              <w:t>String</w:t>
            </w:r>
          </w:p>
        </w:tc>
        <w:tc>
          <w:tcPr>
            <w:tcW w:w="0" w:type="auto"/>
            <w:vAlign w:val="center"/>
            <w:hideMark/>
          </w:tcPr>
          <w:p w:rsidR="00000000" w:rsidRDefault="00000000">
            <w:r>
              <w:t xml:space="preserve">Price update time, Unix timestamp format in milliseconds, e.g. </w:t>
            </w:r>
            <w:r>
              <w:rPr>
                <w:rStyle w:val="HTML"/>
              </w:rPr>
              <w:t>1597026383085</w:t>
            </w:r>
          </w:p>
        </w:tc>
      </w:tr>
    </w:tbl>
    <w:p w:rsidR="00000000" w:rsidRDefault="00000000">
      <w:pPr>
        <w:pStyle w:val="3"/>
        <w:divId w:val="175387555"/>
      </w:pPr>
      <w:r>
        <w:t>Estimated delivery/exercise price channel</w:t>
      </w:r>
    </w:p>
    <w:p w:rsidR="00000000" w:rsidRDefault="00000000">
      <w:pPr>
        <w:pStyle w:val="a5"/>
        <w:divId w:val="175387555"/>
      </w:pPr>
      <w:r>
        <w:t xml:space="preserve">Retrieve the estimated delivery/exercise price of </w:t>
      </w:r>
      <w:r>
        <w:rPr>
          <w:rStyle w:val="HTML"/>
        </w:rPr>
        <w:t>SWAP</w:t>
      </w:r>
      <w:r>
        <w:t xml:space="preserve">, </w:t>
      </w:r>
      <w:r>
        <w:rPr>
          <w:rStyle w:val="HTML"/>
        </w:rPr>
        <w:t>FUTURES</w:t>
      </w:r>
      <w:r>
        <w:t xml:space="preserve"> and </w:t>
      </w:r>
      <w:r>
        <w:rPr>
          <w:rStyle w:val="HTML"/>
        </w:rPr>
        <w:t>OPTION</w:t>
      </w:r>
      <w:r>
        <w:t xml:space="preserve"> contracts.</w:t>
      </w:r>
    </w:p>
    <w:p w:rsidR="00000000" w:rsidRDefault="00000000">
      <w:pPr>
        <w:pStyle w:val="a5"/>
        <w:divId w:val="175387555"/>
      </w:pPr>
      <w:r>
        <w:t>Only the estimated delivery/exercise price will be pushed an hour before delivery/exercise, and will be pushed if there is any price change.</w:t>
      </w:r>
    </w:p>
    <w:p w:rsidR="00000000" w:rsidRDefault="00000000">
      <w:pPr>
        <w:pStyle w:val="4"/>
        <w:divId w:val="175387555"/>
      </w:pPr>
      <w:r>
        <w:t>URL Path</w:t>
      </w:r>
    </w:p>
    <w:p w:rsidR="00000000" w:rsidRDefault="00000000">
      <w:pPr>
        <w:pStyle w:val="a5"/>
        <w:divId w:val="175387555"/>
      </w:pPr>
      <w:r>
        <w:t>/ws/v5/public</w:t>
      </w:r>
    </w:p>
    <w:p w:rsidR="00000000" w:rsidRDefault="00000000">
      <w:pPr>
        <w:pStyle w:val="a5"/>
        <w:ind w:left="720" w:right="720"/>
        <w:divId w:val="986279819"/>
      </w:pPr>
      <w:r>
        <w:t>Request Example</w:t>
      </w:r>
    </w:p>
    <w:p w:rsidR="00000000" w:rsidRDefault="00000000">
      <w:pPr>
        <w:pStyle w:val="HTML0"/>
        <w:divId w:val="1464888880"/>
        <w:rPr>
          <w:rStyle w:val="HTML"/>
        </w:rPr>
      </w:pPr>
      <w:r>
        <w:rPr>
          <w:rStyle w:val="o"/>
        </w:rPr>
        <w:t>{</w:t>
      </w:r>
    </w:p>
    <w:p w:rsidR="00000000" w:rsidRDefault="00000000">
      <w:pPr>
        <w:pStyle w:val="HTML0"/>
        <w:divId w:val="1464888880"/>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1464888880"/>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1464888880"/>
        <w:rPr>
          <w:rStyle w:val="HTML"/>
        </w:rPr>
      </w:pPr>
      <w:r>
        <w:rPr>
          <w:rStyle w:val="HTML"/>
        </w:rPr>
        <w:t xml:space="preserve">    </w:t>
      </w:r>
      <w:r>
        <w:rPr>
          <w:rStyle w:val="o"/>
        </w:rPr>
        <w:t>{</w:t>
      </w:r>
    </w:p>
    <w:p w:rsidR="00000000" w:rsidRDefault="00000000">
      <w:pPr>
        <w:pStyle w:val="HTML0"/>
        <w:divId w:val="1464888880"/>
        <w:rPr>
          <w:rStyle w:val="HTML"/>
        </w:rPr>
      </w:pPr>
      <w:r>
        <w:rPr>
          <w:rStyle w:val="HTML"/>
        </w:rPr>
        <w:t xml:space="preserve">      </w:t>
      </w:r>
      <w:r>
        <w:rPr>
          <w:rStyle w:val="s2"/>
        </w:rPr>
        <w:t>"channel"</w:t>
      </w:r>
      <w:r>
        <w:rPr>
          <w:rStyle w:val="HTML"/>
        </w:rPr>
        <w:t xml:space="preserve">: </w:t>
      </w:r>
      <w:r>
        <w:rPr>
          <w:rStyle w:val="s2"/>
        </w:rPr>
        <w:t>"estimated-price"</w:t>
      </w:r>
      <w:r>
        <w:rPr>
          <w:rStyle w:val="HTML"/>
        </w:rPr>
        <w:t>,</w:t>
      </w:r>
    </w:p>
    <w:p w:rsidR="00000000" w:rsidRDefault="00000000">
      <w:pPr>
        <w:pStyle w:val="HTML0"/>
        <w:divId w:val="1464888880"/>
        <w:rPr>
          <w:rStyle w:val="HTML"/>
        </w:rPr>
      </w:pPr>
      <w:r>
        <w:rPr>
          <w:rStyle w:val="HTML"/>
        </w:rPr>
        <w:t xml:space="preserve">      </w:t>
      </w:r>
      <w:r>
        <w:rPr>
          <w:rStyle w:val="s2"/>
        </w:rPr>
        <w:t>"instType"</w:t>
      </w:r>
      <w:r>
        <w:rPr>
          <w:rStyle w:val="HTML"/>
        </w:rPr>
        <w:t xml:space="preserve">: </w:t>
      </w:r>
      <w:r>
        <w:rPr>
          <w:rStyle w:val="s2"/>
        </w:rPr>
        <w:t>"FUTURES"</w:t>
      </w:r>
      <w:r>
        <w:rPr>
          <w:rStyle w:val="HTML"/>
        </w:rPr>
        <w:t>,</w:t>
      </w:r>
    </w:p>
    <w:p w:rsidR="00000000" w:rsidRDefault="00000000">
      <w:pPr>
        <w:pStyle w:val="HTML0"/>
        <w:divId w:val="1464888880"/>
        <w:rPr>
          <w:rStyle w:val="HTML"/>
        </w:rPr>
      </w:pPr>
      <w:r>
        <w:rPr>
          <w:rStyle w:val="HTML"/>
        </w:rPr>
        <w:t xml:space="preserve">      </w:t>
      </w:r>
      <w:r>
        <w:rPr>
          <w:rStyle w:val="s2"/>
        </w:rPr>
        <w:t>"instFamily"</w:t>
      </w:r>
      <w:r>
        <w:rPr>
          <w:rStyle w:val="HTML"/>
        </w:rPr>
        <w:t xml:space="preserve">: </w:t>
      </w:r>
      <w:r>
        <w:rPr>
          <w:rStyle w:val="s2"/>
        </w:rPr>
        <w:t>"BTC-USD"</w:t>
      </w:r>
    </w:p>
    <w:p w:rsidR="00000000" w:rsidRDefault="00000000">
      <w:pPr>
        <w:pStyle w:val="HTML0"/>
        <w:divId w:val="1464888880"/>
        <w:rPr>
          <w:rStyle w:val="HTML"/>
        </w:rPr>
      </w:pPr>
      <w:r>
        <w:rPr>
          <w:rStyle w:val="HTML"/>
        </w:rPr>
        <w:t xml:space="preserve">    </w:t>
      </w:r>
      <w:r>
        <w:rPr>
          <w:rStyle w:val="o"/>
        </w:rPr>
        <w:t>}</w:t>
      </w:r>
    </w:p>
    <w:p w:rsidR="00000000" w:rsidRDefault="00000000">
      <w:pPr>
        <w:pStyle w:val="HTML0"/>
        <w:divId w:val="1464888880"/>
        <w:rPr>
          <w:rStyle w:val="HTML"/>
        </w:rPr>
      </w:pPr>
      <w:r>
        <w:rPr>
          <w:rStyle w:val="HTML"/>
        </w:rPr>
        <w:t xml:space="preserve">  </w:t>
      </w:r>
      <w:r>
        <w:rPr>
          <w:rStyle w:val="o"/>
        </w:rPr>
        <w:t>]</w:t>
      </w:r>
    </w:p>
    <w:p w:rsidR="00000000" w:rsidRDefault="00000000">
      <w:pPr>
        <w:pStyle w:val="HTML0"/>
        <w:divId w:val="1464888880"/>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9"/>
        <w:gridCol w:w="780"/>
        <w:gridCol w:w="1380"/>
        <w:gridCol w:w="4647"/>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subscribed channels</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estimated-price</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type</w:t>
            </w:r>
            <w:r>
              <w:br/>
            </w:r>
            <w:r>
              <w:rPr>
                <w:rStyle w:val="HTML"/>
              </w:rPr>
              <w:t>OPTION</w:t>
            </w:r>
            <w:r>
              <w:br/>
            </w:r>
            <w:r>
              <w:rPr>
                <w:rStyle w:val="HTML"/>
              </w:rPr>
              <w:t>FUTURES</w:t>
            </w:r>
            <w:r>
              <w:br/>
            </w:r>
            <w:r>
              <w:rPr>
                <w:rStyle w:val="HTML"/>
              </w:rPr>
              <w:t>SWAP</w:t>
            </w:r>
          </w:p>
        </w:tc>
      </w:tr>
      <w:tr w:rsidR="00000000">
        <w:trPr>
          <w:divId w:val="175387555"/>
          <w:tblCellSpacing w:w="15" w:type="dxa"/>
        </w:trPr>
        <w:tc>
          <w:tcPr>
            <w:tcW w:w="0" w:type="auto"/>
            <w:vAlign w:val="center"/>
            <w:hideMark/>
          </w:tcPr>
          <w:p w:rsidR="00000000" w:rsidRDefault="00000000">
            <w:r>
              <w:t>&gt; instFamily</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Instrument family</w:t>
            </w:r>
            <w:r>
              <w:br/>
              <w:t xml:space="preserve">Either </w:t>
            </w:r>
            <w:r>
              <w:rPr>
                <w:rStyle w:val="HTML"/>
              </w:rPr>
              <w:t>instFamily</w:t>
            </w:r>
            <w:r>
              <w:t xml:space="preserve"> or </w:t>
            </w:r>
            <w:r>
              <w:rPr>
                <w:rStyle w:val="HTML"/>
              </w:rPr>
              <w:t>instId</w:t>
            </w:r>
            <w:r>
              <w:t xml:space="preserve"> is required.</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Instrument ID</w:t>
            </w:r>
            <w:r>
              <w:br/>
              <w:t xml:space="preserve">Either </w:t>
            </w:r>
            <w:r>
              <w:rPr>
                <w:rStyle w:val="HTML"/>
              </w:rPr>
              <w:t>instFamily</w:t>
            </w:r>
            <w:r>
              <w:t xml:space="preserve"> or </w:t>
            </w:r>
            <w:r>
              <w:rPr>
                <w:rStyle w:val="HTML"/>
              </w:rPr>
              <w:t>instId</w:t>
            </w:r>
            <w:r>
              <w:t xml:space="preserve"> is required.</w:t>
            </w:r>
          </w:p>
        </w:tc>
      </w:tr>
    </w:tbl>
    <w:p w:rsidR="00000000" w:rsidRDefault="00000000">
      <w:pPr>
        <w:pStyle w:val="a5"/>
        <w:ind w:left="720" w:right="720"/>
        <w:divId w:val="817956561"/>
      </w:pPr>
      <w:r>
        <w:t>Successful Response Example</w:t>
      </w:r>
    </w:p>
    <w:p w:rsidR="00000000" w:rsidRDefault="00000000">
      <w:pPr>
        <w:pStyle w:val="HTML0"/>
        <w:divId w:val="110127750"/>
        <w:rPr>
          <w:rStyle w:val="w"/>
        </w:rPr>
      </w:pPr>
      <w:r>
        <w:rPr>
          <w:rStyle w:val="p"/>
        </w:rPr>
        <w:t>{</w:t>
      </w:r>
    </w:p>
    <w:p w:rsidR="00000000" w:rsidRDefault="00000000">
      <w:pPr>
        <w:pStyle w:val="HTML0"/>
        <w:divId w:val="110127750"/>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110127750"/>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10127750"/>
        <w:rPr>
          <w:rStyle w:val="w"/>
        </w:rPr>
      </w:pPr>
      <w:r>
        <w:rPr>
          <w:rStyle w:val="w"/>
        </w:rPr>
        <w:t xml:space="preserve">    </w:t>
      </w:r>
      <w:r>
        <w:rPr>
          <w:rStyle w:val="nl"/>
        </w:rPr>
        <w:t>"channel"</w:t>
      </w:r>
      <w:r>
        <w:rPr>
          <w:rStyle w:val="p"/>
        </w:rPr>
        <w:t>:</w:t>
      </w:r>
      <w:r>
        <w:rPr>
          <w:rStyle w:val="w"/>
        </w:rPr>
        <w:t xml:space="preserve"> </w:t>
      </w:r>
      <w:r>
        <w:rPr>
          <w:rStyle w:val="s2"/>
        </w:rPr>
        <w:t>"estimated-price"</w:t>
      </w:r>
      <w:r>
        <w:rPr>
          <w:rStyle w:val="p"/>
        </w:rPr>
        <w:t>,</w:t>
      </w:r>
    </w:p>
    <w:p w:rsidR="00000000" w:rsidRDefault="00000000">
      <w:pPr>
        <w:pStyle w:val="HTML0"/>
        <w:divId w:val="110127750"/>
        <w:rPr>
          <w:rStyle w:val="w"/>
        </w:rPr>
      </w:pPr>
      <w:r>
        <w:rPr>
          <w:rStyle w:val="w"/>
        </w:rPr>
        <w:t xml:space="preserve">    </w:t>
      </w:r>
      <w:r>
        <w:rPr>
          <w:rStyle w:val="nl"/>
        </w:rPr>
        <w:t>"instType"</w:t>
      </w:r>
      <w:r>
        <w:rPr>
          <w:rStyle w:val="p"/>
        </w:rPr>
        <w:t>:</w:t>
      </w:r>
      <w:r>
        <w:rPr>
          <w:rStyle w:val="w"/>
        </w:rPr>
        <w:t xml:space="preserve"> </w:t>
      </w:r>
      <w:r>
        <w:rPr>
          <w:rStyle w:val="s2"/>
        </w:rPr>
        <w:t>"FUTURES"</w:t>
      </w:r>
      <w:r>
        <w:rPr>
          <w:rStyle w:val="p"/>
        </w:rPr>
        <w:t>,</w:t>
      </w:r>
    </w:p>
    <w:p w:rsidR="00000000" w:rsidRDefault="00000000">
      <w:pPr>
        <w:pStyle w:val="HTML0"/>
        <w:divId w:val="110127750"/>
        <w:rPr>
          <w:rStyle w:val="w"/>
        </w:rPr>
      </w:pPr>
      <w:r>
        <w:rPr>
          <w:rStyle w:val="w"/>
        </w:rPr>
        <w:t xml:space="preserve">    </w:t>
      </w:r>
      <w:r>
        <w:rPr>
          <w:rStyle w:val="nl"/>
        </w:rPr>
        <w:t>"instFamily"</w:t>
      </w:r>
      <w:r>
        <w:rPr>
          <w:rStyle w:val="p"/>
        </w:rPr>
        <w:t>:</w:t>
      </w:r>
      <w:r>
        <w:rPr>
          <w:rStyle w:val="w"/>
        </w:rPr>
        <w:t xml:space="preserve"> </w:t>
      </w:r>
      <w:r>
        <w:rPr>
          <w:rStyle w:val="s2"/>
        </w:rPr>
        <w:t>"BTC-USD"</w:t>
      </w:r>
    </w:p>
    <w:p w:rsidR="00000000" w:rsidRDefault="00000000">
      <w:pPr>
        <w:pStyle w:val="HTML0"/>
        <w:divId w:val="110127750"/>
        <w:rPr>
          <w:rStyle w:val="w"/>
        </w:rPr>
      </w:pPr>
      <w:r>
        <w:rPr>
          <w:rStyle w:val="w"/>
        </w:rPr>
        <w:t xml:space="preserve">  </w:t>
      </w:r>
      <w:r>
        <w:rPr>
          <w:rStyle w:val="p"/>
        </w:rPr>
        <w:t>},</w:t>
      </w:r>
    </w:p>
    <w:p w:rsidR="00000000" w:rsidRDefault="00000000">
      <w:pPr>
        <w:pStyle w:val="HTML0"/>
        <w:divId w:val="110127750"/>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10127750"/>
        <w:rPr>
          <w:rStyle w:val="w"/>
        </w:rPr>
      </w:pPr>
      <w:r>
        <w:rPr>
          <w:rStyle w:val="p"/>
        </w:rPr>
        <w:t>}</w:t>
      </w:r>
    </w:p>
    <w:p w:rsidR="00000000" w:rsidRDefault="00000000">
      <w:pPr>
        <w:pStyle w:val="a5"/>
        <w:ind w:left="720" w:right="720"/>
        <w:divId w:val="880827628"/>
      </w:pPr>
      <w:r>
        <w:t>Failure Response Example</w:t>
      </w:r>
    </w:p>
    <w:p w:rsidR="00000000" w:rsidRDefault="00000000">
      <w:pPr>
        <w:pStyle w:val="HTML0"/>
        <w:divId w:val="2013213239"/>
        <w:rPr>
          <w:rStyle w:val="w"/>
        </w:rPr>
      </w:pPr>
      <w:r>
        <w:rPr>
          <w:rStyle w:val="p"/>
        </w:rPr>
        <w:t>{</w:t>
      </w:r>
    </w:p>
    <w:p w:rsidR="00000000" w:rsidRDefault="00000000">
      <w:pPr>
        <w:pStyle w:val="HTML0"/>
        <w:divId w:val="2013213239"/>
        <w:rPr>
          <w:rStyle w:val="w"/>
        </w:rPr>
      </w:pPr>
      <w:r>
        <w:rPr>
          <w:rStyle w:val="w"/>
        </w:rPr>
        <w:t xml:space="preserve">  </w:t>
      </w:r>
      <w:r>
        <w:rPr>
          <w:rStyle w:val="nl"/>
        </w:rPr>
        <w:t>"event"</w:t>
      </w:r>
      <w:r>
        <w:rPr>
          <w:rStyle w:val="p"/>
        </w:rPr>
        <w:t>:</w:t>
      </w:r>
      <w:r>
        <w:rPr>
          <w:rStyle w:val="w"/>
        </w:rPr>
        <w:t xml:space="preserve"> </w:t>
      </w:r>
      <w:r>
        <w:rPr>
          <w:rStyle w:val="s2"/>
        </w:rPr>
        <w:t>"error"</w:t>
      </w:r>
      <w:r>
        <w:rPr>
          <w:rStyle w:val="p"/>
        </w:rPr>
        <w:t>,</w:t>
      </w:r>
    </w:p>
    <w:p w:rsidR="00000000" w:rsidRDefault="00000000">
      <w:pPr>
        <w:pStyle w:val="HTML0"/>
        <w:divId w:val="2013213239"/>
        <w:rPr>
          <w:rStyle w:val="w"/>
        </w:rPr>
      </w:pPr>
      <w:r>
        <w:rPr>
          <w:rStyle w:val="w"/>
        </w:rPr>
        <w:t xml:space="preserve">  </w:t>
      </w:r>
      <w:r>
        <w:rPr>
          <w:rStyle w:val="nl"/>
        </w:rPr>
        <w:t>"code"</w:t>
      </w:r>
      <w:r>
        <w:rPr>
          <w:rStyle w:val="p"/>
        </w:rPr>
        <w:t>:</w:t>
      </w:r>
      <w:r>
        <w:rPr>
          <w:rStyle w:val="w"/>
        </w:rPr>
        <w:t xml:space="preserve"> </w:t>
      </w:r>
      <w:r>
        <w:rPr>
          <w:rStyle w:val="s2"/>
        </w:rPr>
        <w:t>"60012"</w:t>
      </w:r>
      <w:r>
        <w:rPr>
          <w:rStyle w:val="p"/>
        </w:rPr>
        <w:t>,</w:t>
      </w:r>
    </w:p>
    <w:p w:rsidR="00000000" w:rsidRDefault="00000000">
      <w:pPr>
        <w:pStyle w:val="HTML0"/>
        <w:divId w:val="2013213239"/>
        <w:rPr>
          <w:rStyle w:val="w"/>
        </w:rPr>
      </w:pPr>
      <w:r>
        <w:rPr>
          <w:rStyle w:val="w"/>
        </w:rPr>
        <w:t xml:space="preserve">  </w:t>
      </w:r>
      <w:r>
        <w:rPr>
          <w:rStyle w:val="nl"/>
        </w:rPr>
        <w:t>"msg"</w:t>
      </w:r>
      <w:r>
        <w:rPr>
          <w:rStyle w:val="p"/>
        </w:rPr>
        <w:t>:</w:t>
      </w:r>
      <w:r>
        <w:rPr>
          <w:rStyle w:val="w"/>
        </w:rPr>
        <w:t xml:space="preserve"> </w:t>
      </w:r>
      <w:r>
        <w:rPr>
          <w:rStyle w:val="s2"/>
        </w:rPr>
        <w:t>"Invalid request: {</w:t>
      </w:r>
      <w:r>
        <w:rPr>
          <w:rStyle w:val="se"/>
        </w:rPr>
        <w:t>\"</w:t>
      </w:r>
      <w:r>
        <w:rPr>
          <w:rStyle w:val="s2"/>
        </w:rPr>
        <w:t>op</w:t>
      </w:r>
      <w:r>
        <w:rPr>
          <w:rStyle w:val="se"/>
        </w:rPr>
        <w:t>\"</w:t>
      </w:r>
      <w:r>
        <w:rPr>
          <w:rStyle w:val="s2"/>
        </w:rPr>
        <w:t xml:space="preserve">: </w:t>
      </w:r>
      <w:r>
        <w:rPr>
          <w:rStyle w:val="se"/>
        </w:rPr>
        <w:t>\"</w:t>
      </w:r>
      <w:r>
        <w:rPr>
          <w:rStyle w:val="s2"/>
        </w:rPr>
        <w:t>subscribe</w:t>
      </w:r>
      <w:r>
        <w:rPr>
          <w:rStyle w:val="se"/>
        </w:rPr>
        <w:t>\"</w:t>
      </w:r>
      <w:r>
        <w:rPr>
          <w:rStyle w:val="s2"/>
        </w:rPr>
        <w:t xml:space="preserve">, </w:t>
      </w:r>
      <w:r>
        <w:rPr>
          <w:rStyle w:val="se"/>
        </w:rPr>
        <w:t>\"</w:t>
      </w:r>
      <w:r>
        <w:rPr>
          <w:rStyle w:val="s2"/>
        </w:rPr>
        <w:t>argss</w:t>
      </w:r>
      <w:r>
        <w:rPr>
          <w:rStyle w:val="se"/>
        </w:rPr>
        <w:t>\"</w:t>
      </w:r>
      <w:r>
        <w:rPr>
          <w:rStyle w:val="s2"/>
        </w:rPr>
        <w:t>:[{ </w:t>
      </w:r>
      <w:r>
        <w:rPr>
          <w:rStyle w:val="se"/>
        </w:rPr>
        <w:t>\"</w:t>
      </w:r>
      <w:r>
        <w:rPr>
          <w:rStyle w:val="s2"/>
        </w:rPr>
        <w:t>channel</w:t>
      </w:r>
      <w:r>
        <w:rPr>
          <w:rStyle w:val="se"/>
        </w:rPr>
        <w:t>\"</w:t>
      </w:r>
      <w:r>
        <w:rPr>
          <w:rStyle w:val="s2"/>
        </w:rPr>
        <w:t xml:space="preserve"> : </w:t>
      </w:r>
      <w:r>
        <w:rPr>
          <w:rStyle w:val="se"/>
        </w:rPr>
        <w:t>\"</w:t>
      </w:r>
      <w:r>
        <w:rPr>
          <w:rStyle w:val="s2"/>
        </w:rPr>
        <w:t>estimated-price</w:t>
      </w:r>
      <w:r>
        <w:rPr>
          <w:rStyle w:val="se"/>
        </w:rPr>
        <w:t>\"</w:t>
      </w:r>
      <w:r>
        <w:rPr>
          <w:rStyle w:val="s2"/>
        </w:rPr>
        <w:t>, </w:t>
      </w:r>
      <w:r>
        <w:rPr>
          <w:rStyle w:val="se"/>
        </w:rPr>
        <w:t>\"</w:t>
      </w:r>
      <w:r>
        <w:rPr>
          <w:rStyle w:val="s2"/>
        </w:rPr>
        <w:t>instId</w:t>
      </w:r>
      <w:r>
        <w:rPr>
          <w:rStyle w:val="se"/>
        </w:rPr>
        <w:t>\"</w:t>
      </w:r>
      <w:r>
        <w:rPr>
          <w:rStyle w:val="s2"/>
        </w:rPr>
        <w:t xml:space="preserve"> : </w:t>
      </w:r>
      <w:r>
        <w:rPr>
          <w:rStyle w:val="se"/>
        </w:rPr>
        <w:t>\"</w:t>
      </w:r>
      <w:r>
        <w:rPr>
          <w:rStyle w:val="s2"/>
        </w:rPr>
        <w:t>FUTURES</w:t>
      </w:r>
      <w:r>
        <w:rPr>
          <w:rStyle w:val="se"/>
        </w:rPr>
        <w:t>\"</w:t>
      </w:r>
      <w:r>
        <w:rPr>
          <w:rStyle w:val="s2"/>
        </w:rPr>
        <w:t>,</w:t>
      </w:r>
      <w:r>
        <w:rPr>
          <w:rStyle w:val="se"/>
        </w:rPr>
        <w:t>\"</w:t>
      </w:r>
      <w:r>
        <w:rPr>
          <w:rStyle w:val="s2"/>
        </w:rPr>
        <w:t>uly</w:t>
      </w:r>
      <w:r>
        <w:rPr>
          <w:rStyle w:val="se"/>
        </w:rPr>
        <w:t>\"</w:t>
      </w:r>
      <w:r>
        <w:rPr>
          <w:rStyle w:val="s2"/>
        </w:rPr>
        <w:t xml:space="preserve"> :</w:t>
      </w:r>
      <w:r>
        <w:rPr>
          <w:rStyle w:val="se"/>
        </w:rPr>
        <w:t>\"</w:t>
      </w:r>
      <w:r>
        <w:rPr>
          <w:rStyle w:val="s2"/>
        </w:rPr>
        <w:t>BTC-USD</w:t>
      </w:r>
      <w:r>
        <w:rPr>
          <w:rStyle w:val="se"/>
        </w:rPr>
        <w:t>\"</w:t>
      </w:r>
      <w:r>
        <w:rPr>
          <w:rStyle w:val="s2"/>
        </w:rPr>
        <w:t>}]}"</w:t>
      </w:r>
      <w:r>
        <w:rPr>
          <w:rStyle w:val="p"/>
        </w:rPr>
        <w:t>,</w:t>
      </w:r>
    </w:p>
    <w:p w:rsidR="00000000" w:rsidRDefault="00000000">
      <w:pPr>
        <w:pStyle w:val="HTML0"/>
        <w:divId w:val="2013213239"/>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2013213239"/>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780"/>
        <w:gridCol w:w="1380"/>
        <w:gridCol w:w="28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Event</w:t>
            </w:r>
            <w:r>
              <w:br/>
            </w:r>
            <w:r>
              <w:rPr>
                <w:rStyle w:val="HTML"/>
              </w:rPr>
              <w:t>subscribe</w:t>
            </w:r>
            <w:r>
              <w:br/>
            </w:r>
            <w:r>
              <w:rPr>
                <w:rStyle w:val="HTML"/>
              </w:rPr>
              <w:t>unsubscribe</w:t>
            </w:r>
            <w:r>
              <w:br/>
            </w:r>
            <w:r>
              <w:rPr>
                <w:rStyle w:val="HTML"/>
              </w:rPr>
              <w:t>error</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No</w:t>
            </w:r>
          </w:p>
        </w:tc>
        <w:tc>
          <w:tcPr>
            <w:tcW w:w="0" w:type="auto"/>
            <w:vAlign w:val="center"/>
            <w:hideMark/>
          </w:tcPr>
          <w:p w:rsidR="00000000" w:rsidRDefault="00000000">
            <w:r>
              <w:t>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type</w:t>
            </w:r>
            <w:r>
              <w:br/>
            </w:r>
            <w:r>
              <w:rPr>
                <w:rStyle w:val="HTML"/>
              </w:rPr>
              <w:t>OPTION</w:t>
            </w:r>
            <w:r>
              <w:br/>
            </w:r>
            <w:r>
              <w:rPr>
                <w:rStyle w:val="HTML"/>
              </w:rPr>
              <w:t>FUTURES</w:t>
            </w:r>
            <w:r>
              <w:br/>
            </w:r>
            <w:r>
              <w:rPr>
                <w:rStyle w:val="HTML"/>
              </w:rPr>
              <w:t>SWAP</w:t>
            </w:r>
          </w:p>
        </w:tc>
      </w:tr>
      <w:tr w:rsidR="00000000">
        <w:trPr>
          <w:divId w:val="175387555"/>
          <w:tblCellSpacing w:w="15" w:type="dxa"/>
        </w:trPr>
        <w:tc>
          <w:tcPr>
            <w:tcW w:w="0" w:type="auto"/>
            <w:vAlign w:val="center"/>
            <w:hideMark/>
          </w:tcPr>
          <w:p w:rsidR="00000000" w:rsidRDefault="00000000">
            <w:r>
              <w:t>&gt; instFamily</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Instrument family</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connId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WebSocket connection ID</w:t>
            </w:r>
          </w:p>
        </w:tc>
      </w:tr>
    </w:tbl>
    <w:p w:rsidR="00000000" w:rsidRDefault="00000000">
      <w:pPr>
        <w:pStyle w:val="a5"/>
        <w:ind w:left="720" w:right="720"/>
        <w:divId w:val="968169064"/>
      </w:pPr>
      <w:r>
        <w:t>Push Data Example</w:t>
      </w:r>
    </w:p>
    <w:p w:rsidR="00000000" w:rsidRDefault="00000000">
      <w:pPr>
        <w:pStyle w:val="HTML0"/>
        <w:divId w:val="637610803"/>
        <w:rPr>
          <w:rStyle w:val="w"/>
        </w:rPr>
      </w:pPr>
      <w:r>
        <w:rPr>
          <w:rStyle w:val="p"/>
        </w:rPr>
        <w:t>{</w:t>
      </w:r>
    </w:p>
    <w:p w:rsidR="00000000" w:rsidRDefault="00000000">
      <w:pPr>
        <w:pStyle w:val="HTML0"/>
        <w:divId w:val="637610803"/>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637610803"/>
        <w:rPr>
          <w:rStyle w:val="w"/>
        </w:rPr>
      </w:pPr>
      <w:r>
        <w:rPr>
          <w:rStyle w:val="w"/>
        </w:rPr>
        <w:t xml:space="preserve">    </w:t>
      </w:r>
      <w:r>
        <w:rPr>
          <w:rStyle w:val="nl"/>
        </w:rPr>
        <w:t>"channel"</w:t>
      </w:r>
      <w:r>
        <w:rPr>
          <w:rStyle w:val="p"/>
        </w:rPr>
        <w:t>:</w:t>
      </w:r>
      <w:r>
        <w:rPr>
          <w:rStyle w:val="w"/>
        </w:rPr>
        <w:t xml:space="preserve"> </w:t>
      </w:r>
      <w:r>
        <w:rPr>
          <w:rStyle w:val="s2"/>
        </w:rPr>
        <w:t>"estimated-price"</w:t>
      </w:r>
      <w:r>
        <w:rPr>
          <w:rStyle w:val="p"/>
        </w:rPr>
        <w:t>,</w:t>
      </w:r>
    </w:p>
    <w:p w:rsidR="00000000" w:rsidRDefault="00000000">
      <w:pPr>
        <w:pStyle w:val="HTML0"/>
        <w:divId w:val="637610803"/>
        <w:rPr>
          <w:rStyle w:val="w"/>
        </w:rPr>
      </w:pPr>
      <w:r>
        <w:rPr>
          <w:rStyle w:val="w"/>
        </w:rPr>
        <w:t xml:space="preserve">    </w:t>
      </w:r>
      <w:r>
        <w:rPr>
          <w:rStyle w:val="nl"/>
        </w:rPr>
        <w:t>"instType"</w:t>
      </w:r>
      <w:r>
        <w:rPr>
          <w:rStyle w:val="p"/>
        </w:rPr>
        <w:t>:</w:t>
      </w:r>
      <w:r>
        <w:rPr>
          <w:rStyle w:val="w"/>
        </w:rPr>
        <w:t xml:space="preserve"> </w:t>
      </w:r>
      <w:r>
        <w:rPr>
          <w:rStyle w:val="s2"/>
        </w:rPr>
        <w:t>"FUTURES"</w:t>
      </w:r>
      <w:r>
        <w:rPr>
          <w:rStyle w:val="p"/>
        </w:rPr>
        <w:t>,</w:t>
      </w:r>
    </w:p>
    <w:p w:rsidR="00000000" w:rsidRDefault="00000000">
      <w:pPr>
        <w:pStyle w:val="HTML0"/>
        <w:divId w:val="637610803"/>
        <w:rPr>
          <w:rStyle w:val="w"/>
        </w:rPr>
      </w:pPr>
      <w:r>
        <w:rPr>
          <w:rStyle w:val="w"/>
        </w:rPr>
        <w:t xml:space="preserve">    </w:t>
      </w:r>
      <w:r>
        <w:rPr>
          <w:rStyle w:val="nl"/>
        </w:rPr>
        <w:t>"instFamily"</w:t>
      </w:r>
      <w:r>
        <w:rPr>
          <w:rStyle w:val="p"/>
        </w:rPr>
        <w:t>:</w:t>
      </w:r>
      <w:r>
        <w:rPr>
          <w:rStyle w:val="w"/>
        </w:rPr>
        <w:t xml:space="preserve"> </w:t>
      </w:r>
      <w:r>
        <w:rPr>
          <w:rStyle w:val="s2"/>
        </w:rPr>
        <w:t>"BTC-USD"</w:t>
      </w:r>
    </w:p>
    <w:p w:rsidR="00000000" w:rsidRDefault="00000000">
      <w:pPr>
        <w:pStyle w:val="HTML0"/>
        <w:divId w:val="637610803"/>
        <w:rPr>
          <w:rStyle w:val="w"/>
        </w:rPr>
      </w:pPr>
      <w:r>
        <w:rPr>
          <w:rStyle w:val="w"/>
        </w:rPr>
        <w:t xml:space="preserve">  </w:t>
      </w:r>
      <w:r>
        <w:rPr>
          <w:rStyle w:val="p"/>
        </w:rPr>
        <w:t>},</w:t>
      </w:r>
    </w:p>
    <w:p w:rsidR="00000000" w:rsidRDefault="00000000">
      <w:pPr>
        <w:pStyle w:val="HTML0"/>
        <w:divId w:val="637610803"/>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637610803"/>
        <w:rPr>
          <w:rStyle w:val="w"/>
        </w:rPr>
      </w:pPr>
      <w:r>
        <w:rPr>
          <w:rStyle w:val="w"/>
        </w:rPr>
        <w:t xml:space="preserve">    </w:t>
      </w:r>
      <w:r>
        <w:rPr>
          <w:rStyle w:val="p"/>
        </w:rPr>
        <w:t>{</w:t>
      </w:r>
    </w:p>
    <w:p w:rsidR="00000000" w:rsidRDefault="00000000">
      <w:pPr>
        <w:pStyle w:val="HTML0"/>
        <w:divId w:val="637610803"/>
        <w:rPr>
          <w:rStyle w:val="w"/>
        </w:rPr>
      </w:pPr>
      <w:r>
        <w:rPr>
          <w:rStyle w:val="w"/>
        </w:rPr>
        <w:t xml:space="preserve">      </w:t>
      </w:r>
      <w:r>
        <w:rPr>
          <w:rStyle w:val="nl"/>
        </w:rPr>
        <w:t>"instType"</w:t>
      </w:r>
      <w:r>
        <w:rPr>
          <w:rStyle w:val="p"/>
        </w:rPr>
        <w:t>:</w:t>
      </w:r>
      <w:r>
        <w:rPr>
          <w:rStyle w:val="w"/>
        </w:rPr>
        <w:t xml:space="preserve"> </w:t>
      </w:r>
      <w:r>
        <w:rPr>
          <w:rStyle w:val="s2"/>
        </w:rPr>
        <w:t>"FUTURES"</w:t>
      </w:r>
      <w:r>
        <w:rPr>
          <w:rStyle w:val="p"/>
        </w:rPr>
        <w:t>,</w:t>
      </w:r>
    </w:p>
    <w:p w:rsidR="00000000" w:rsidRDefault="00000000">
      <w:pPr>
        <w:pStyle w:val="HTML0"/>
        <w:divId w:val="637610803"/>
        <w:rPr>
          <w:rStyle w:val="w"/>
        </w:rPr>
      </w:pPr>
      <w:r>
        <w:rPr>
          <w:rStyle w:val="w"/>
        </w:rPr>
        <w:t xml:space="preserve">      </w:t>
      </w:r>
      <w:r>
        <w:rPr>
          <w:rStyle w:val="nl"/>
        </w:rPr>
        <w:t>"instId"</w:t>
      </w:r>
      <w:r>
        <w:rPr>
          <w:rStyle w:val="p"/>
        </w:rPr>
        <w:t>:</w:t>
      </w:r>
      <w:r>
        <w:rPr>
          <w:rStyle w:val="w"/>
        </w:rPr>
        <w:t xml:space="preserve"> </w:t>
      </w:r>
      <w:r>
        <w:rPr>
          <w:rStyle w:val="s2"/>
        </w:rPr>
        <w:t>"BTC-USD-170310"</w:t>
      </w:r>
      <w:r>
        <w:rPr>
          <w:rStyle w:val="p"/>
        </w:rPr>
        <w:t>,</w:t>
      </w:r>
    </w:p>
    <w:p w:rsidR="00000000" w:rsidRDefault="00000000">
      <w:pPr>
        <w:pStyle w:val="HTML0"/>
        <w:divId w:val="637610803"/>
        <w:rPr>
          <w:rStyle w:val="w"/>
        </w:rPr>
      </w:pPr>
      <w:r>
        <w:rPr>
          <w:rStyle w:val="w"/>
        </w:rPr>
        <w:t xml:space="preserve">      </w:t>
      </w:r>
      <w:r>
        <w:rPr>
          <w:rStyle w:val="nl"/>
        </w:rPr>
        <w:t>"settlePx"</w:t>
      </w:r>
      <w:r>
        <w:rPr>
          <w:rStyle w:val="p"/>
        </w:rPr>
        <w:t>:</w:t>
      </w:r>
      <w:r>
        <w:rPr>
          <w:rStyle w:val="w"/>
        </w:rPr>
        <w:t xml:space="preserve"> </w:t>
      </w:r>
      <w:r>
        <w:rPr>
          <w:rStyle w:val="s2"/>
        </w:rPr>
        <w:t>"200"</w:t>
      </w:r>
      <w:r>
        <w:rPr>
          <w:rStyle w:val="p"/>
        </w:rPr>
        <w:t>,</w:t>
      </w:r>
    </w:p>
    <w:p w:rsidR="00000000" w:rsidRDefault="00000000">
      <w:pPr>
        <w:pStyle w:val="HTML0"/>
        <w:divId w:val="637610803"/>
        <w:rPr>
          <w:rStyle w:val="w"/>
        </w:rPr>
      </w:pPr>
      <w:r>
        <w:rPr>
          <w:rStyle w:val="w"/>
        </w:rPr>
        <w:t xml:space="preserve">      </w:t>
      </w:r>
      <w:r>
        <w:rPr>
          <w:rStyle w:val="nl"/>
        </w:rPr>
        <w:t>"ts"</w:t>
      </w:r>
      <w:r>
        <w:rPr>
          <w:rStyle w:val="p"/>
        </w:rPr>
        <w:t>:</w:t>
      </w:r>
      <w:r>
        <w:rPr>
          <w:rStyle w:val="w"/>
        </w:rPr>
        <w:t xml:space="preserve"> </w:t>
      </w:r>
      <w:r>
        <w:rPr>
          <w:rStyle w:val="s2"/>
        </w:rPr>
        <w:t>"1597026383085"</w:t>
      </w:r>
    </w:p>
    <w:p w:rsidR="00000000" w:rsidRDefault="00000000">
      <w:pPr>
        <w:pStyle w:val="HTML0"/>
        <w:divId w:val="637610803"/>
        <w:rPr>
          <w:rStyle w:val="w"/>
        </w:rPr>
      </w:pPr>
      <w:r>
        <w:rPr>
          <w:rStyle w:val="w"/>
        </w:rPr>
        <w:t xml:space="preserve">    </w:t>
      </w:r>
      <w:r>
        <w:rPr>
          <w:rStyle w:val="p"/>
        </w:rPr>
        <w:t>}</w:t>
      </w:r>
    </w:p>
    <w:p w:rsidR="00000000" w:rsidRDefault="00000000">
      <w:pPr>
        <w:pStyle w:val="HTML0"/>
        <w:divId w:val="637610803"/>
        <w:rPr>
          <w:rStyle w:val="w"/>
        </w:rPr>
      </w:pPr>
      <w:r>
        <w:rPr>
          <w:rStyle w:val="w"/>
        </w:rPr>
        <w:t xml:space="preserve">  </w:t>
      </w:r>
      <w:r>
        <w:rPr>
          <w:rStyle w:val="p"/>
        </w:rPr>
        <w:t>]</w:t>
      </w:r>
    </w:p>
    <w:p w:rsidR="00000000" w:rsidRDefault="00000000">
      <w:pPr>
        <w:pStyle w:val="HTML0"/>
        <w:divId w:val="637610803"/>
        <w:rPr>
          <w:rStyle w:val="w"/>
        </w:rPr>
      </w:pPr>
      <w:r>
        <w:rPr>
          <w:rStyle w:val="p"/>
        </w:rPr>
        <w:t>}</w:t>
      </w:r>
    </w:p>
    <w:p w:rsidR="00000000" w:rsidRDefault="00000000">
      <w:pPr>
        <w:pStyle w:val="4"/>
        <w:divId w:val="175387555"/>
      </w:pPr>
      <w:r>
        <w:t>Push data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3"/>
        <w:gridCol w:w="780"/>
        <w:gridCol w:w="6113"/>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jc w:val="center"/>
              <w:rPr>
                <w:b/>
                <w:bCs/>
              </w:rPr>
            </w:pPr>
            <w:r>
              <w:rPr>
                <w:rStyle w:val="a6"/>
              </w:rPr>
              <w:t>Description</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Successfully 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r>
              <w:br/>
            </w:r>
            <w:r>
              <w:rPr>
                <w:rStyle w:val="HTML"/>
              </w:rPr>
              <w:t>FUTURES</w:t>
            </w:r>
            <w:r>
              <w:br/>
            </w:r>
            <w:r>
              <w:rPr>
                <w:rStyle w:val="HTML"/>
              </w:rPr>
              <w:t>OPTION</w:t>
            </w:r>
            <w:r>
              <w:br/>
            </w:r>
            <w:r>
              <w:rPr>
                <w:rStyle w:val="HTML"/>
              </w:rPr>
              <w:t>SWAP</w:t>
            </w:r>
          </w:p>
        </w:tc>
      </w:tr>
      <w:tr w:rsidR="00000000">
        <w:trPr>
          <w:divId w:val="175387555"/>
          <w:tblCellSpacing w:w="15" w:type="dxa"/>
        </w:trPr>
        <w:tc>
          <w:tcPr>
            <w:tcW w:w="0" w:type="auto"/>
            <w:vAlign w:val="center"/>
            <w:hideMark/>
          </w:tcPr>
          <w:p w:rsidR="00000000" w:rsidRDefault="00000000">
            <w:r>
              <w:t>&gt; instFamily</w:t>
            </w:r>
          </w:p>
        </w:tc>
        <w:tc>
          <w:tcPr>
            <w:tcW w:w="0" w:type="auto"/>
            <w:vAlign w:val="center"/>
            <w:hideMark/>
          </w:tcPr>
          <w:p w:rsidR="00000000" w:rsidRDefault="00000000">
            <w:r>
              <w:t>String</w:t>
            </w:r>
          </w:p>
        </w:tc>
        <w:tc>
          <w:tcPr>
            <w:tcW w:w="0" w:type="auto"/>
            <w:vAlign w:val="center"/>
            <w:hideMark/>
          </w:tcPr>
          <w:p w:rsidR="00000000" w:rsidRDefault="00000000">
            <w:r>
              <w:t>Instrument family</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Subscribed data</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 xml:space="preserve">Instrument ID, e.g. </w:t>
            </w:r>
            <w:r>
              <w:rPr>
                <w:rStyle w:val="HTML"/>
              </w:rPr>
              <w:t>BTC-USD-170310</w:t>
            </w:r>
          </w:p>
        </w:tc>
      </w:tr>
      <w:tr w:rsidR="00000000">
        <w:trPr>
          <w:divId w:val="175387555"/>
          <w:tblCellSpacing w:w="15" w:type="dxa"/>
        </w:trPr>
        <w:tc>
          <w:tcPr>
            <w:tcW w:w="0" w:type="auto"/>
            <w:vAlign w:val="center"/>
            <w:hideMark/>
          </w:tcPr>
          <w:p w:rsidR="00000000" w:rsidRDefault="00000000">
            <w:r>
              <w:t>&gt; settlePx</w:t>
            </w:r>
          </w:p>
        </w:tc>
        <w:tc>
          <w:tcPr>
            <w:tcW w:w="0" w:type="auto"/>
            <w:vAlign w:val="center"/>
            <w:hideMark/>
          </w:tcPr>
          <w:p w:rsidR="00000000" w:rsidRDefault="00000000">
            <w:r>
              <w:t>String</w:t>
            </w:r>
          </w:p>
        </w:tc>
        <w:tc>
          <w:tcPr>
            <w:tcW w:w="0" w:type="auto"/>
            <w:vAlign w:val="center"/>
            <w:hideMark/>
          </w:tcPr>
          <w:p w:rsidR="00000000" w:rsidRDefault="00000000">
            <w:r>
              <w:t>Estimated delivery/exercise price</w:t>
            </w:r>
          </w:p>
        </w:tc>
      </w:tr>
      <w:tr w:rsidR="00000000">
        <w:trPr>
          <w:divId w:val="175387555"/>
          <w:tblCellSpacing w:w="15" w:type="dxa"/>
        </w:trPr>
        <w:tc>
          <w:tcPr>
            <w:tcW w:w="0" w:type="auto"/>
            <w:vAlign w:val="center"/>
            <w:hideMark/>
          </w:tcPr>
          <w:p w:rsidR="00000000" w:rsidRDefault="00000000">
            <w:r>
              <w:t>&gt; ts</w:t>
            </w:r>
          </w:p>
        </w:tc>
        <w:tc>
          <w:tcPr>
            <w:tcW w:w="0" w:type="auto"/>
            <w:vAlign w:val="center"/>
            <w:hideMark/>
          </w:tcPr>
          <w:p w:rsidR="00000000" w:rsidRDefault="00000000">
            <w:r>
              <w:t>String</w:t>
            </w:r>
          </w:p>
        </w:tc>
        <w:tc>
          <w:tcPr>
            <w:tcW w:w="0" w:type="auto"/>
            <w:vAlign w:val="center"/>
            <w:hideMark/>
          </w:tcPr>
          <w:p w:rsidR="00000000" w:rsidRDefault="00000000">
            <w:r>
              <w:t xml:space="preserve">Data update time, Unix timestamp format in milliseconds, e.g. </w:t>
            </w:r>
            <w:r>
              <w:rPr>
                <w:rStyle w:val="HTML"/>
              </w:rPr>
              <w:t>1597026383085</w:t>
            </w:r>
          </w:p>
        </w:tc>
      </w:tr>
    </w:tbl>
    <w:p w:rsidR="00000000" w:rsidRDefault="00000000">
      <w:pPr>
        <w:pStyle w:val="3"/>
        <w:divId w:val="175387555"/>
      </w:pPr>
      <w:r>
        <w:t>Mark price channel</w:t>
      </w:r>
    </w:p>
    <w:p w:rsidR="00000000" w:rsidRDefault="00000000">
      <w:pPr>
        <w:pStyle w:val="a5"/>
        <w:divId w:val="175387555"/>
      </w:pPr>
      <w:r>
        <w:t>Retrieve the mark price. Data will be pushed every 200 ms when the mark price changes, and will be pushed every 10 seconds when the mark price does not change.</w:t>
      </w:r>
    </w:p>
    <w:p w:rsidR="00000000" w:rsidRDefault="00000000">
      <w:pPr>
        <w:pStyle w:val="4"/>
        <w:divId w:val="175387555"/>
      </w:pPr>
      <w:r>
        <w:t>URL Path</w:t>
      </w:r>
    </w:p>
    <w:p w:rsidR="00000000" w:rsidRDefault="00000000">
      <w:pPr>
        <w:pStyle w:val="a5"/>
        <w:divId w:val="175387555"/>
      </w:pPr>
      <w:r>
        <w:t>/ws/v5/public</w:t>
      </w:r>
    </w:p>
    <w:p w:rsidR="00000000" w:rsidRDefault="00000000">
      <w:pPr>
        <w:pStyle w:val="a5"/>
        <w:ind w:left="720" w:right="720"/>
        <w:divId w:val="429786543"/>
      </w:pPr>
      <w:r>
        <w:t>Request Example</w:t>
      </w:r>
    </w:p>
    <w:p w:rsidR="00000000" w:rsidRDefault="00000000">
      <w:pPr>
        <w:pStyle w:val="HTML0"/>
        <w:divId w:val="101658639"/>
        <w:rPr>
          <w:rStyle w:val="HTML"/>
        </w:rPr>
      </w:pPr>
      <w:r>
        <w:rPr>
          <w:rStyle w:val="o"/>
        </w:rPr>
        <w:t>{</w:t>
      </w:r>
    </w:p>
    <w:p w:rsidR="00000000" w:rsidRDefault="00000000">
      <w:pPr>
        <w:pStyle w:val="HTML0"/>
        <w:divId w:val="101658639"/>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101658639"/>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101658639"/>
        <w:rPr>
          <w:rStyle w:val="HTML"/>
        </w:rPr>
      </w:pPr>
      <w:r>
        <w:rPr>
          <w:rStyle w:val="HTML"/>
        </w:rPr>
        <w:t xml:space="preserve">    </w:t>
      </w:r>
      <w:r>
        <w:rPr>
          <w:rStyle w:val="o"/>
        </w:rPr>
        <w:t>{</w:t>
      </w:r>
    </w:p>
    <w:p w:rsidR="00000000" w:rsidRDefault="00000000">
      <w:pPr>
        <w:pStyle w:val="HTML0"/>
        <w:divId w:val="101658639"/>
        <w:rPr>
          <w:rStyle w:val="HTML"/>
        </w:rPr>
      </w:pPr>
      <w:r>
        <w:rPr>
          <w:rStyle w:val="HTML"/>
        </w:rPr>
        <w:t xml:space="preserve">      </w:t>
      </w:r>
      <w:r>
        <w:rPr>
          <w:rStyle w:val="s2"/>
        </w:rPr>
        <w:t>"channel"</w:t>
      </w:r>
      <w:r>
        <w:rPr>
          <w:rStyle w:val="HTML"/>
        </w:rPr>
        <w:t xml:space="preserve">: </w:t>
      </w:r>
      <w:r>
        <w:rPr>
          <w:rStyle w:val="s2"/>
        </w:rPr>
        <w:t>"mark-price"</w:t>
      </w:r>
      <w:r>
        <w:rPr>
          <w:rStyle w:val="HTML"/>
        </w:rPr>
        <w:t>,</w:t>
      </w:r>
    </w:p>
    <w:p w:rsidR="00000000" w:rsidRDefault="00000000">
      <w:pPr>
        <w:pStyle w:val="HTML0"/>
        <w:divId w:val="101658639"/>
        <w:rPr>
          <w:rStyle w:val="HTML"/>
        </w:rPr>
      </w:pPr>
      <w:r>
        <w:rPr>
          <w:rStyle w:val="HTML"/>
        </w:rPr>
        <w:t xml:space="preserve">      </w:t>
      </w:r>
      <w:r>
        <w:rPr>
          <w:rStyle w:val="s2"/>
        </w:rPr>
        <w:t>"instId"</w:t>
      </w:r>
      <w:r>
        <w:rPr>
          <w:rStyle w:val="HTML"/>
        </w:rPr>
        <w:t xml:space="preserve">: </w:t>
      </w:r>
      <w:r>
        <w:rPr>
          <w:rStyle w:val="s2"/>
        </w:rPr>
        <w:t>"LTC-USD-190628"</w:t>
      </w:r>
    </w:p>
    <w:p w:rsidR="00000000" w:rsidRDefault="00000000">
      <w:pPr>
        <w:pStyle w:val="HTML0"/>
        <w:divId w:val="101658639"/>
        <w:rPr>
          <w:rStyle w:val="HTML"/>
        </w:rPr>
      </w:pPr>
      <w:r>
        <w:rPr>
          <w:rStyle w:val="HTML"/>
        </w:rPr>
        <w:t xml:space="preserve">    </w:t>
      </w:r>
      <w:r>
        <w:rPr>
          <w:rStyle w:val="o"/>
        </w:rPr>
        <w:t>}</w:t>
      </w:r>
    </w:p>
    <w:p w:rsidR="00000000" w:rsidRDefault="00000000">
      <w:pPr>
        <w:pStyle w:val="HTML0"/>
        <w:divId w:val="101658639"/>
        <w:rPr>
          <w:rStyle w:val="HTML"/>
        </w:rPr>
      </w:pPr>
      <w:r>
        <w:rPr>
          <w:rStyle w:val="HTML"/>
        </w:rPr>
        <w:t xml:space="preserve">  </w:t>
      </w:r>
      <w:r>
        <w:rPr>
          <w:rStyle w:val="o"/>
        </w:rPr>
        <w:t>]</w:t>
      </w:r>
    </w:p>
    <w:p w:rsidR="00000000" w:rsidRDefault="00000000">
      <w:pPr>
        <w:pStyle w:val="HTML0"/>
        <w:divId w:val="101658639"/>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33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subscribed channels</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mark-price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ID</w:t>
            </w:r>
          </w:p>
        </w:tc>
      </w:tr>
    </w:tbl>
    <w:p w:rsidR="00000000" w:rsidRDefault="00000000">
      <w:pPr>
        <w:pStyle w:val="a5"/>
        <w:ind w:left="720" w:right="720"/>
        <w:divId w:val="2001419054"/>
      </w:pPr>
      <w:r>
        <w:t>Successful Response Example</w:t>
      </w:r>
    </w:p>
    <w:p w:rsidR="00000000" w:rsidRDefault="00000000">
      <w:pPr>
        <w:pStyle w:val="HTML0"/>
        <w:divId w:val="2014600877"/>
        <w:rPr>
          <w:rStyle w:val="w"/>
        </w:rPr>
      </w:pPr>
      <w:r>
        <w:rPr>
          <w:rStyle w:val="p"/>
        </w:rPr>
        <w:t>{</w:t>
      </w:r>
    </w:p>
    <w:p w:rsidR="00000000" w:rsidRDefault="00000000">
      <w:pPr>
        <w:pStyle w:val="HTML0"/>
        <w:divId w:val="2014600877"/>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2014600877"/>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2014600877"/>
        <w:rPr>
          <w:rStyle w:val="w"/>
        </w:rPr>
      </w:pPr>
      <w:r>
        <w:rPr>
          <w:rStyle w:val="w"/>
        </w:rPr>
        <w:t xml:space="preserve">    </w:t>
      </w:r>
      <w:r>
        <w:rPr>
          <w:rStyle w:val="nl"/>
        </w:rPr>
        <w:t>"channel"</w:t>
      </w:r>
      <w:r>
        <w:rPr>
          <w:rStyle w:val="p"/>
        </w:rPr>
        <w:t>:</w:t>
      </w:r>
      <w:r>
        <w:rPr>
          <w:rStyle w:val="w"/>
        </w:rPr>
        <w:t xml:space="preserve"> </w:t>
      </w:r>
      <w:r>
        <w:rPr>
          <w:rStyle w:val="s2"/>
        </w:rPr>
        <w:t>"mark-price"</w:t>
      </w:r>
      <w:r>
        <w:rPr>
          <w:rStyle w:val="p"/>
        </w:rPr>
        <w:t>,</w:t>
      </w:r>
    </w:p>
    <w:p w:rsidR="00000000" w:rsidRDefault="00000000">
      <w:pPr>
        <w:pStyle w:val="HTML0"/>
        <w:divId w:val="2014600877"/>
        <w:rPr>
          <w:rStyle w:val="w"/>
        </w:rPr>
      </w:pPr>
      <w:r>
        <w:rPr>
          <w:rStyle w:val="w"/>
        </w:rPr>
        <w:t xml:space="preserve">    </w:t>
      </w:r>
      <w:r>
        <w:rPr>
          <w:rStyle w:val="nl"/>
        </w:rPr>
        <w:t>"instId"</w:t>
      </w:r>
      <w:r>
        <w:rPr>
          <w:rStyle w:val="p"/>
        </w:rPr>
        <w:t>:</w:t>
      </w:r>
      <w:r>
        <w:rPr>
          <w:rStyle w:val="w"/>
        </w:rPr>
        <w:t xml:space="preserve"> </w:t>
      </w:r>
      <w:r>
        <w:rPr>
          <w:rStyle w:val="s2"/>
        </w:rPr>
        <w:t>"LTC-USD-190628"</w:t>
      </w:r>
    </w:p>
    <w:p w:rsidR="00000000" w:rsidRDefault="00000000">
      <w:pPr>
        <w:pStyle w:val="HTML0"/>
        <w:divId w:val="2014600877"/>
        <w:rPr>
          <w:rStyle w:val="w"/>
        </w:rPr>
      </w:pPr>
      <w:r>
        <w:rPr>
          <w:rStyle w:val="w"/>
        </w:rPr>
        <w:t xml:space="preserve">  </w:t>
      </w:r>
      <w:r>
        <w:rPr>
          <w:rStyle w:val="p"/>
        </w:rPr>
        <w:t>},</w:t>
      </w:r>
    </w:p>
    <w:p w:rsidR="00000000" w:rsidRDefault="00000000">
      <w:pPr>
        <w:pStyle w:val="HTML0"/>
        <w:divId w:val="2014600877"/>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2014600877"/>
        <w:rPr>
          <w:rStyle w:val="w"/>
        </w:rPr>
      </w:pPr>
      <w:r>
        <w:rPr>
          <w:rStyle w:val="p"/>
        </w:rPr>
        <w:t>}</w:t>
      </w:r>
    </w:p>
    <w:p w:rsidR="00000000" w:rsidRDefault="00000000">
      <w:pPr>
        <w:pStyle w:val="a5"/>
        <w:ind w:left="720" w:right="720"/>
        <w:divId w:val="1167867231"/>
      </w:pPr>
      <w:r>
        <w:t>Failure Response Example</w:t>
      </w:r>
    </w:p>
    <w:p w:rsidR="00000000" w:rsidRDefault="00000000">
      <w:pPr>
        <w:pStyle w:val="HTML0"/>
        <w:divId w:val="2081319950"/>
        <w:rPr>
          <w:rStyle w:val="w"/>
        </w:rPr>
      </w:pPr>
      <w:r>
        <w:rPr>
          <w:rStyle w:val="p"/>
        </w:rPr>
        <w:t>{</w:t>
      </w:r>
    </w:p>
    <w:p w:rsidR="00000000" w:rsidRDefault="00000000">
      <w:pPr>
        <w:pStyle w:val="HTML0"/>
        <w:divId w:val="2081319950"/>
        <w:rPr>
          <w:rStyle w:val="w"/>
        </w:rPr>
      </w:pPr>
      <w:r>
        <w:rPr>
          <w:rStyle w:val="w"/>
        </w:rPr>
        <w:t xml:space="preserve">  </w:t>
      </w:r>
      <w:r>
        <w:rPr>
          <w:rStyle w:val="nl"/>
        </w:rPr>
        <w:t>"event"</w:t>
      </w:r>
      <w:r>
        <w:rPr>
          <w:rStyle w:val="p"/>
        </w:rPr>
        <w:t>:</w:t>
      </w:r>
      <w:r>
        <w:rPr>
          <w:rStyle w:val="w"/>
        </w:rPr>
        <w:t xml:space="preserve"> </w:t>
      </w:r>
      <w:r>
        <w:rPr>
          <w:rStyle w:val="s2"/>
        </w:rPr>
        <w:t>"error"</w:t>
      </w:r>
      <w:r>
        <w:rPr>
          <w:rStyle w:val="p"/>
        </w:rPr>
        <w:t>,</w:t>
      </w:r>
    </w:p>
    <w:p w:rsidR="00000000" w:rsidRDefault="00000000">
      <w:pPr>
        <w:pStyle w:val="HTML0"/>
        <w:divId w:val="2081319950"/>
        <w:rPr>
          <w:rStyle w:val="w"/>
        </w:rPr>
      </w:pPr>
      <w:r>
        <w:rPr>
          <w:rStyle w:val="w"/>
        </w:rPr>
        <w:t xml:space="preserve">  </w:t>
      </w:r>
      <w:r>
        <w:rPr>
          <w:rStyle w:val="nl"/>
        </w:rPr>
        <w:t>"code"</w:t>
      </w:r>
      <w:r>
        <w:rPr>
          <w:rStyle w:val="p"/>
        </w:rPr>
        <w:t>:</w:t>
      </w:r>
      <w:r>
        <w:rPr>
          <w:rStyle w:val="w"/>
        </w:rPr>
        <w:t xml:space="preserve"> </w:t>
      </w:r>
      <w:r>
        <w:rPr>
          <w:rStyle w:val="s2"/>
        </w:rPr>
        <w:t>"60012"</w:t>
      </w:r>
      <w:r>
        <w:rPr>
          <w:rStyle w:val="p"/>
        </w:rPr>
        <w:t>,</w:t>
      </w:r>
    </w:p>
    <w:p w:rsidR="00000000" w:rsidRDefault="00000000">
      <w:pPr>
        <w:pStyle w:val="HTML0"/>
        <w:divId w:val="2081319950"/>
        <w:rPr>
          <w:rStyle w:val="w"/>
        </w:rPr>
      </w:pPr>
      <w:r>
        <w:rPr>
          <w:rStyle w:val="w"/>
        </w:rPr>
        <w:t xml:space="preserve">  </w:t>
      </w:r>
      <w:r>
        <w:rPr>
          <w:rStyle w:val="nl"/>
        </w:rPr>
        <w:t>"msg"</w:t>
      </w:r>
      <w:r>
        <w:rPr>
          <w:rStyle w:val="p"/>
        </w:rPr>
        <w:t>:</w:t>
      </w:r>
      <w:r>
        <w:rPr>
          <w:rStyle w:val="w"/>
        </w:rPr>
        <w:t xml:space="preserve"> </w:t>
      </w:r>
      <w:r>
        <w:rPr>
          <w:rStyle w:val="s2"/>
        </w:rPr>
        <w:t>"Invalid request: {</w:t>
      </w:r>
      <w:r>
        <w:rPr>
          <w:rStyle w:val="se"/>
        </w:rPr>
        <w:t>\"</w:t>
      </w:r>
      <w:r>
        <w:rPr>
          <w:rStyle w:val="s2"/>
        </w:rPr>
        <w:t>op</w:t>
      </w:r>
      <w:r>
        <w:rPr>
          <w:rStyle w:val="se"/>
        </w:rPr>
        <w:t>\"</w:t>
      </w:r>
      <w:r>
        <w:rPr>
          <w:rStyle w:val="s2"/>
        </w:rPr>
        <w:t xml:space="preserve">: </w:t>
      </w:r>
      <w:r>
        <w:rPr>
          <w:rStyle w:val="se"/>
        </w:rPr>
        <w:t>\"</w:t>
      </w:r>
      <w:r>
        <w:rPr>
          <w:rStyle w:val="s2"/>
        </w:rPr>
        <w:t>subscribe</w:t>
      </w:r>
      <w:r>
        <w:rPr>
          <w:rStyle w:val="se"/>
        </w:rPr>
        <w:t>\"</w:t>
      </w:r>
      <w:r>
        <w:rPr>
          <w:rStyle w:val="s2"/>
        </w:rPr>
        <w:t xml:space="preserve">, </w:t>
      </w:r>
      <w:r>
        <w:rPr>
          <w:rStyle w:val="se"/>
        </w:rPr>
        <w:t>\"</w:t>
      </w:r>
      <w:r>
        <w:rPr>
          <w:rStyle w:val="s2"/>
        </w:rPr>
        <w:t>argss</w:t>
      </w:r>
      <w:r>
        <w:rPr>
          <w:rStyle w:val="se"/>
        </w:rPr>
        <w:t>\"</w:t>
      </w:r>
      <w:r>
        <w:rPr>
          <w:rStyle w:val="s2"/>
        </w:rPr>
        <w:t>:[{ </w:t>
      </w:r>
      <w:r>
        <w:rPr>
          <w:rStyle w:val="se"/>
        </w:rPr>
        <w:t>\"</w:t>
      </w:r>
      <w:r>
        <w:rPr>
          <w:rStyle w:val="s2"/>
        </w:rPr>
        <w:t>channel</w:t>
      </w:r>
      <w:r>
        <w:rPr>
          <w:rStyle w:val="se"/>
        </w:rPr>
        <w:t>\"</w:t>
      </w:r>
      <w:r>
        <w:rPr>
          <w:rStyle w:val="s2"/>
        </w:rPr>
        <w:t xml:space="preserve"> : </w:t>
      </w:r>
      <w:r>
        <w:rPr>
          <w:rStyle w:val="se"/>
        </w:rPr>
        <w:t>\"</w:t>
      </w:r>
      <w:r>
        <w:rPr>
          <w:rStyle w:val="s2"/>
        </w:rPr>
        <w:t>mark-price</w:t>
      </w:r>
      <w:r>
        <w:rPr>
          <w:rStyle w:val="se"/>
        </w:rPr>
        <w:t>\"</w:t>
      </w:r>
      <w:r>
        <w:rPr>
          <w:rStyle w:val="s2"/>
        </w:rPr>
        <w:t>, </w:t>
      </w:r>
      <w:r>
        <w:rPr>
          <w:rStyle w:val="se"/>
        </w:rPr>
        <w:t>\"</w:t>
      </w:r>
      <w:r>
        <w:rPr>
          <w:rStyle w:val="s2"/>
        </w:rPr>
        <w:t>instId</w:t>
      </w:r>
      <w:r>
        <w:rPr>
          <w:rStyle w:val="se"/>
        </w:rPr>
        <w:t>\"</w:t>
      </w:r>
      <w:r>
        <w:rPr>
          <w:rStyle w:val="s2"/>
        </w:rPr>
        <w:t xml:space="preserve"> : </w:t>
      </w:r>
      <w:r>
        <w:rPr>
          <w:rStyle w:val="se"/>
        </w:rPr>
        <w:t>\"</w:t>
      </w:r>
      <w:r>
        <w:rPr>
          <w:rStyle w:val="s2"/>
        </w:rPr>
        <w:t>LTC-USD-190628</w:t>
      </w:r>
      <w:r>
        <w:rPr>
          <w:rStyle w:val="se"/>
        </w:rPr>
        <w:t>\"</w:t>
      </w:r>
      <w:r>
        <w:rPr>
          <w:rStyle w:val="s2"/>
        </w:rPr>
        <w:t>}]}"</w:t>
      </w:r>
      <w:r>
        <w:rPr>
          <w:rStyle w:val="p"/>
        </w:rPr>
        <w:t>,</w:t>
      </w:r>
    </w:p>
    <w:p w:rsidR="00000000" w:rsidRDefault="00000000">
      <w:pPr>
        <w:pStyle w:val="HTML0"/>
        <w:divId w:val="2081319950"/>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2081319950"/>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28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Event</w:t>
            </w:r>
            <w:r>
              <w:br/>
            </w:r>
            <w:r>
              <w:rPr>
                <w:rStyle w:val="HTML"/>
              </w:rPr>
              <w:t>subscribe</w:t>
            </w:r>
            <w:r>
              <w:br/>
            </w:r>
            <w:r>
              <w:rPr>
                <w:rStyle w:val="HTML"/>
              </w:rPr>
              <w:t>unsubscribe</w:t>
            </w:r>
            <w:r>
              <w:br/>
            </w:r>
            <w:r>
              <w:rPr>
                <w:rStyle w:val="HTML"/>
              </w:rPr>
              <w:t>error</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No</w:t>
            </w:r>
          </w:p>
        </w:tc>
        <w:tc>
          <w:tcPr>
            <w:tcW w:w="0" w:type="auto"/>
            <w:vAlign w:val="center"/>
            <w:hideMark/>
          </w:tcPr>
          <w:p w:rsidR="00000000" w:rsidRDefault="00000000">
            <w:r>
              <w:t>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connId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WebSocket connection ID</w:t>
            </w:r>
          </w:p>
        </w:tc>
      </w:tr>
    </w:tbl>
    <w:p w:rsidR="00000000" w:rsidRDefault="00000000">
      <w:pPr>
        <w:pStyle w:val="a5"/>
        <w:ind w:left="720" w:right="720"/>
        <w:divId w:val="1904482255"/>
      </w:pPr>
      <w:r>
        <w:t>Push Data Example</w:t>
      </w:r>
    </w:p>
    <w:p w:rsidR="00000000" w:rsidRDefault="00000000">
      <w:pPr>
        <w:pStyle w:val="HTML0"/>
        <w:divId w:val="1616593361"/>
        <w:rPr>
          <w:rStyle w:val="w"/>
        </w:rPr>
      </w:pPr>
      <w:r>
        <w:rPr>
          <w:rStyle w:val="p"/>
        </w:rPr>
        <w:t>{</w:t>
      </w:r>
    </w:p>
    <w:p w:rsidR="00000000" w:rsidRDefault="00000000">
      <w:pPr>
        <w:pStyle w:val="HTML0"/>
        <w:divId w:val="1616593361"/>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616593361"/>
        <w:rPr>
          <w:rStyle w:val="w"/>
        </w:rPr>
      </w:pPr>
      <w:r>
        <w:rPr>
          <w:rStyle w:val="w"/>
        </w:rPr>
        <w:t xml:space="preserve">    </w:t>
      </w:r>
      <w:r>
        <w:rPr>
          <w:rStyle w:val="nl"/>
        </w:rPr>
        <w:t>"channel"</w:t>
      </w:r>
      <w:r>
        <w:rPr>
          <w:rStyle w:val="p"/>
        </w:rPr>
        <w:t>:</w:t>
      </w:r>
      <w:r>
        <w:rPr>
          <w:rStyle w:val="w"/>
        </w:rPr>
        <w:t xml:space="preserve"> </w:t>
      </w:r>
      <w:r>
        <w:rPr>
          <w:rStyle w:val="s2"/>
        </w:rPr>
        <w:t>"mark-price"</w:t>
      </w:r>
      <w:r>
        <w:rPr>
          <w:rStyle w:val="p"/>
        </w:rPr>
        <w:t>,</w:t>
      </w:r>
    </w:p>
    <w:p w:rsidR="00000000" w:rsidRDefault="00000000">
      <w:pPr>
        <w:pStyle w:val="HTML0"/>
        <w:divId w:val="1616593361"/>
        <w:rPr>
          <w:rStyle w:val="w"/>
        </w:rPr>
      </w:pPr>
      <w:r>
        <w:rPr>
          <w:rStyle w:val="w"/>
        </w:rPr>
        <w:t xml:space="preserve">    </w:t>
      </w:r>
      <w:r>
        <w:rPr>
          <w:rStyle w:val="nl"/>
        </w:rPr>
        <w:t>"instId"</w:t>
      </w:r>
      <w:r>
        <w:rPr>
          <w:rStyle w:val="p"/>
        </w:rPr>
        <w:t>:</w:t>
      </w:r>
      <w:r>
        <w:rPr>
          <w:rStyle w:val="w"/>
        </w:rPr>
        <w:t xml:space="preserve"> </w:t>
      </w:r>
      <w:r>
        <w:rPr>
          <w:rStyle w:val="s2"/>
        </w:rPr>
        <w:t>"LTC-USD-190628"</w:t>
      </w:r>
    </w:p>
    <w:p w:rsidR="00000000" w:rsidRDefault="00000000">
      <w:pPr>
        <w:pStyle w:val="HTML0"/>
        <w:divId w:val="1616593361"/>
        <w:rPr>
          <w:rStyle w:val="w"/>
        </w:rPr>
      </w:pPr>
      <w:r>
        <w:rPr>
          <w:rStyle w:val="w"/>
        </w:rPr>
        <w:t xml:space="preserve">  </w:t>
      </w:r>
      <w:r>
        <w:rPr>
          <w:rStyle w:val="p"/>
        </w:rPr>
        <w:t>},</w:t>
      </w:r>
    </w:p>
    <w:p w:rsidR="00000000" w:rsidRDefault="00000000">
      <w:pPr>
        <w:pStyle w:val="HTML0"/>
        <w:divId w:val="1616593361"/>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616593361"/>
        <w:rPr>
          <w:rStyle w:val="w"/>
        </w:rPr>
      </w:pPr>
      <w:r>
        <w:rPr>
          <w:rStyle w:val="w"/>
        </w:rPr>
        <w:t xml:space="preserve">    </w:t>
      </w:r>
      <w:r>
        <w:rPr>
          <w:rStyle w:val="p"/>
        </w:rPr>
        <w:t>{</w:t>
      </w:r>
    </w:p>
    <w:p w:rsidR="00000000" w:rsidRDefault="00000000">
      <w:pPr>
        <w:pStyle w:val="HTML0"/>
        <w:divId w:val="1616593361"/>
        <w:rPr>
          <w:rStyle w:val="w"/>
        </w:rPr>
      </w:pPr>
      <w:r>
        <w:rPr>
          <w:rStyle w:val="w"/>
        </w:rPr>
        <w:t xml:space="preserve">      </w:t>
      </w:r>
      <w:r>
        <w:rPr>
          <w:rStyle w:val="nl"/>
        </w:rPr>
        <w:t>"instType"</w:t>
      </w:r>
      <w:r>
        <w:rPr>
          <w:rStyle w:val="p"/>
        </w:rPr>
        <w:t>:</w:t>
      </w:r>
      <w:r>
        <w:rPr>
          <w:rStyle w:val="w"/>
        </w:rPr>
        <w:t xml:space="preserve"> </w:t>
      </w:r>
      <w:r>
        <w:rPr>
          <w:rStyle w:val="s2"/>
        </w:rPr>
        <w:t>"FUTURES"</w:t>
      </w:r>
      <w:r>
        <w:rPr>
          <w:rStyle w:val="p"/>
        </w:rPr>
        <w:t>,</w:t>
      </w:r>
    </w:p>
    <w:p w:rsidR="00000000" w:rsidRDefault="00000000">
      <w:pPr>
        <w:pStyle w:val="HTML0"/>
        <w:divId w:val="1616593361"/>
        <w:rPr>
          <w:rStyle w:val="w"/>
        </w:rPr>
      </w:pPr>
      <w:r>
        <w:rPr>
          <w:rStyle w:val="w"/>
        </w:rPr>
        <w:t xml:space="preserve">      </w:t>
      </w:r>
      <w:r>
        <w:rPr>
          <w:rStyle w:val="nl"/>
        </w:rPr>
        <w:t>"instId"</w:t>
      </w:r>
      <w:r>
        <w:rPr>
          <w:rStyle w:val="p"/>
        </w:rPr>
        <w:t>:</w:t>
      </w:r>
      <w:r>
        <w:rPr>
          <w:rStyle w:val="w"/>
        </w:rPr>
        <w:t xml:space="preserve"> </w:t>
      </w:r>
      <w:r>
        <w:rPr>
          <w:rStyle w:val="s2"/>
        </w:rPr>
        <w:t>"LTC-USD-190628"</w:t>
      </w:r>
      <w:r>
        <w:rPr>
          <w:rStyle w:val="p"/>
        </w:rPr>
        <w:t>,</w:t>
      </w:r>
    </w:p>
    <w:p w:rsidR="00000000" w:rsidRDefault="00000000">
      <w:pPr>
        <w:pStyle w:val="HTML0"/>
        <w:divId w:val="1616593361"/>
        <w:rPr>
          <w:rStyle w:val="w"/>
        </w:rPr>
      </w:pPr>
      <w:r>
        <w:rPr>
          <w:rStyle w:val="w"/>
        </w:rPr>
        <w:t xml:space="preserve">      </w:t>
      </w:r>
      <w:r>
        <w:rPr>
          <w:rStyle w:val="nl"/>
        </w:rPr>
        <w:t>"markPx"</w:t>
      </w:r>
      <w:r>
        <w:rPr>
          <w:rStyle w:val="p"/>
        </w:rPr>
        <w:t>:</w:t>
      </w:r>
      <w:r>
        <w:rPr>
          <w:rStyle w:val="w"/>
        </w:rPr>
        <w:t xml:space="preserve"> </w:t>
      </w:r>
      <w:r>
        <w:rPr>
          <w:rStyle w:val="s2"/>
        </w:rPr>
        <w:t>"0.1"</w:t>
      </w:r>
      <w:r>
        <w:rPr>
          <w:rStyle w:val="p"/>
        </w:rPr>
        <w:t>,</w:t>
      </w:r>
    </w:p>
    <w:p w:rsidR="00000000" w:rsidRDefault="00000000">
      <w:pPr>
        <w:pStyle w:val="HTML0"/>
        <w:divId w:val="1616593361"/>
        <w:rPr>
          <w:rStyle w:val="w"/>
        </w:rPr>
      </w:pPr>
      <w:r>
        <w:rPr>
          <w:rStyle w:val="w"/>
        </w:rPr>
        <w:t xml:space="preserve">      </w:t>
      </w:r>
      <w:r>
        <w:rPr>
          <w:rStyle w:val="nl"/>
        </w:rPr>
        <w:t>"ts"</w:t>
      </w:r>
      <w:r>
        <w:rPr>
          <w:rStyle w:val="p"/>
        </w:rPr>
        <w:t>:</w:t>
      </w:r>
      <w:r>
        <w:rPr>
          <w:rStyle w:val="w"/>
        </w:rPr>
        <w:t xml:space="preserve"> </w:t>
      </w:r>
      <w:r>
        <w:rPr>
          <w:rStyle w:val="s2"/>
        </w:rPr>
        <w:t>"1597026383085"</w:t>
      </w:r>
    </w:p>
    <w:p w:rsidR="00000000" w:rsidRDefault="00000000">
      <w:pPr>
        <w:pStyle w:val="HTML0"/>
        <w:divId w:val="1616593361"/>
        <w:rPr>
          <w:rStyle w:val="w"/>
        </w:rPr>
      </w:pPr>
      <w:r>
        <w:rPr>
          <w:rStyle w:val="w"/>
        </w:rPr>
        <w:t xml:space="preserve">    </w:t>
      </w:r>
      <w:r>
        <w:rPr>
          <w:rStyle w:val="p"/>
        </w:rPr>
        <w:t>}</w:t>
      </w:r>
    </w:p>
    <w:p w:rsidR="00000000" w:rsidRDefault="00000000">
      <w:pPr>
        <w:pStyle w:val="HTML0"/>
        <w:divId w:val="1616593361"/>
        <w:rPr>
          <w:rStyle w:val="w"/>
        </w:rPr>
      </w:pPr>
      <w:r>
        <w:rPr>
          <w:rStyle w:val="w"/>
        </w:rPr>
        <w:t xml:space="preserve">  </w:t>
      </w:r>
      <w:r>
        <w:rPr>
          <w:rStyle w:val="p"/>
        </w:rPr>
        <w:t>]</w:t>
      </w:r>
    </w:p>
    <w:p w:rsidR="00000000" w:rsidRDefault="00000000">
      <w:pPr>
        <w:pStyle w:val="HTML0"/>
        <w:divId w:val="1616593361"/>
        <w:rPr>
          <w:rStyle w:val="w"/>
        </w:rPr>
      </w:pPr>
      <w:r>
        <w:rPr>
          <w:rStyle w:val="p"/>
        </w:rPr>
        <w:t>}</w:t>
      </w:r>
    </w:p>
    <w:p w:rsidR="00000000" w:rsidRDefault="00000000">
      <w:pPr>
        <w:pStyle w:val="4"/>
        <w:divId w:val="175387555"/>
      </w:pPr>
      <w:r>
        <w:t>Push data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5"/>
        <w:gridCol w:w="780"/>
        <w:gridCol w:w="628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Successfully 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Subscribed data</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&gt; markPx</w:t>
            </w:r>
          </w:p>
        </w:tc>
        <w:tc>
          <w:tcPr>
            <w:tcW w:w="0" w:type="auto"/>
            <w:vAlign w:val="center"/>
            <w:hideMark/>
          </w:tcPr>
          <w:p w:rsidR="00000000" w:rsidRDefault="00000000">
            <w:r>
              <w:t>String</w:t>
            </w:r>
          </w:p>
        </w:tc>
        <w:tc>
          <w:tcPr>
            <w:tcW w:w="0" w:type="auto"/>
            <w:vAlign w:val="center"/>
            <w:hideMark/>
          </w:tcPr>
          <w:p w:rsidR="00000000" w:rsidRDefault="00000000">
            <w:r>
              <w:t>Mark price</w:t>
            </w:r>
          </w:p>
        </w:tc>
      </w:tr>
      <w:tr w:rsidR="00000000">
        <w:trPr>
          <w:divId w:val="175387555"/>
          <w:tblCellSpacing w:w="15" w:type="dxa"/>
        </w:trPr>
        <w:tc>
          <w:tcPr>
            <w:tcW w:w="0" w:type="auto"/>
            <w:vAlign w:val="center"/>
            <w:hideMark/>
          </w:tcPr>
          <w:p w:rsidR="00000000" w:rsidRDefault="00000000">
            <w:r>
              <w:t>&gt; ts</w:t>
            </w:r>
          </w:p>
        </w:tc>
        <w:tc>
          <w:tcPr>
            <w:tcW w:w="0" w:type="auto"/>
            <w:vAlign w:val="center"/>
            <w:hideMark/>
          </w:tcPr>
          <w:p w:rsidR="00000000" w:rsidRDefault="00000000">
            <w:r>
              <w:t>String</w:t>
            </w:r>
          </w:p>
        </w:tc>
        <w:tc>
          <w:tcPr>
            <w:tcW w:w="0" w:type="auto"/>
            <w:vAlign w:val="center"/>
            <w:hideMark/>
          </w:tcPr>
          <w:p w:rsidR="00000000" w:rsidRDefault="00000000">
            <w:r>
              <w:t xml:space="preserve">Price update time, Unix timestamp format in milliseconds, e.g. </w:t>
            </w:r>
            <w:r>
              <w:rPr>
                <w:rStyle w:val="HTML"/>
              </w:rPr>
              <w:t>1597026383085</w:t>
            </w:r>
          </w:p>
        </w:tc>
      </w:tr>
    </w:tbl>
    <w:p w:rsidR="00000000" w:rsidRDefault="00000000">
      <w:pPr>
        <w:pStyle w:val="3"/>
        <w:divId w:val="175387555"/>
      </w:pPr>
      <w:r>
        <w:t>Index tickers channel</w:t>
      </w:r>
    </w:p>
    <w:p w:rsidR="00000000" w:rsidRDefault="00000000">
      <w:pPr>
        <w:pStyle w:val="a5"/>
        <w:divId w:val="175387555"/>
      </w:pPr>
      <w:r>
        <w:t>Retrieve index tickers data. Push data every 100ms if there are any changes, otherwise push once a minute.</w:t>
      </w:r>
    </w:p>
    <w:p w:rsidR="00000000" w:rsidRDefault="00000000">
      <w:pPr>
        <w:pStyle w:val="4"/>
        <w:divId w:val="175387555"/>
      </w:pPr>
      <w:r>
        <w:t>URL Path</w:t>
      </w:r>
    </w:p>
    <w:p w:rsidR="00000000" w:rsidRDefault="00000000">
      <w:pPr>
        <w:pStyle w:val="a5"/>
        <w:divId w:val="175387555"/>
      </w:pPr>
      <w:r>
        <w:t>/ws/v5/public</w:t>
      </w:r>
    </w:p>
    <w:p w:rsidR="00000000" w:rsidRDefault="00000000">
      <w:pPr>
        <w:pStyle w:val="a5"/>
        <w:ind w:left="720" w:right="720"/>
        <w:divId w:val="671951935"/>
      </w:pPr>
      <w:r>
        <w:t>Request Example</w:t>
      </w:r>
    </w:p>
    <w:p w:rsidR="00000000" w:rsidRDefault="00000000">
      <w:pPr>
        <w:pStyle w:val="HTML0"/>
        <w:divId w:val="126820141"/>
        <w:rPr>
          <w:rStyle w:val="HTML"/>
        </w:rPr>
      </w:pPr>
      <w:r>
        <w:rPr>
          <w:rStyle w:val="o"/>
        </w:rPr>
        <w:t>{</w:t>
      </w:r>
    </w:p>
    <w:p w:rsidR="00000000" w:rsidRDefault="00000000">
      <w:pPr>
        <w:pStyle w:val="HTML0"/>
        <w:divId w:val="126820141"/>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126820141"/>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126820141"/>
        <w:rPr>
          <w:rStyle w:val="HTML"/>
        </w:rPr>
      </w:pPr>
      <w:r>
        <w:rPr>
          <w:rStyle w:val="HTML"/>
        </w:rPr>
        <w:t xml:space="preserve">    </w:t>
      </w:r>
      <w:r>
        <w:rPr>
          <w:rStyle w:val="o"/>
        </w:rPr>
        <w:t>{</w:t>
      </w:r>
    </w:p>
    <w:p w:rsidR="00000000" w:rsidRDefault="00000000">
      <w:pPr>
        <w:pStyle w:val="HTML0"/>
        <w:divId w:val="126820141"/>
        <w:rPr>
          <w:rStyle w:val="HTML"/>
        </w:rPr>
      </w:pPr>
      <w:r>
        <w:rPr>
          <w:rStyle w:val="HTML"/>
        </w:rPr>
        <w:t xml:space="preserve">      </w:t>
      </w:r>
      <w:r>
        <w:rPr>
          <w:rStyle w:val="s2"/>
        </w:rPr>
        <w:t>"channel"</w:t>
      </w:r>
      <w:r>
        <w:rPr>
          <w:rStyle w:val="HTML"/>
        </w:rPr>
        <w:t xml:space="preserve">: </w:t>
      </w:r>
      <w:r>
        <w:rPr>
          <w:rStyle w:val="s2"/>
        </w:rPr>
        <w:t>"index-tickers"</w:t>
      </w:r>
      <w:r>
        <w:rPr>
          <w:rStyle w:val="HTML"/>
        </w:rPr>
        <w:t>,</w:t>
      </w:r>
    </w:p>
    <w:p w:rsidR="00000000" w:rsidRDefault="00000000">
      <w:pPr>
        <w:pStyle w:val="HTML0"/>
        <w:divId w:val="126820141"/>
        <w:rPr>
          <w:rStyle w:val="HTML"/>
        </w:rPr>
      </w:pPr>
      <w:r>
        <w:rPr>
          <w:rStyle w:val="HTML"/>
        </w:rPr>
        <w:t xml:space="preserve">      </w:t>
      </w:r>
      <w:r>
        <w:rPr>
          <w:rStyle w:val="s2"/>
        </w:rPr>
        <w:t>"instId"</w:t>
      </w:r>
      <w:r>
        <w:rPr>
          <w:rStyle w:val="HTML"/>
        </w:rPr>
        <w:t xml:space="preserve">: </w:t>
      </w:r>
      <w:r>
        <w:rPr>
          <w:rStyle w:val="s2"/>
        </w:rPr>
        <w:t>"BTC-USDT"</w:t>
      </w:r>
    </w:p>
    <w:p w:rsidR="00000000" w:rsidRDefault="00000000">
      <w:pPr>
        <w:pStyle w:val="HTML0"/>
        <w:divId w:val="126820141"/>
        <w:rPr>
          <w:rStyle w:val="HTML"/>
        </w:rPr>
      </w:pPr>
      <w:r>
        <w:rPr>
          <w:rStyle w:val="HTML"/>
        </w:rPr>
        <w:t xml:space="preserve">    </w:t>
      </w:r>
      <w:r>
        <w:rPr>
          <w:rStyle w:val="o"/>
        </w:rPr>
        <w:t>}</w:t>
      </w:r>
    </w:p>
    <w:p w:rsidR="00000000" w:rsidRDefault="00000000">
      <w:pPr>
        <w:pStyle w:val="HTML0"/>
        <w:divId w:val="126820141"/>
        <w:rPr>
          <w:rStyle w:val="HTML"/>
        </w:rPr>
      </w:pPr>
      <w:r>
        <w:rPr>
          <w:rStyle w:val="HTML"/>
        </w:rPr>
        <w:t xml:space="preserve">  </w:t>
      </w:r>
      <w:r>
        <w:rPr>
          <w:rStyle w:val="o"/>
        </w:rPr>
        <w:t>]</w:t>
      </w:r>
    </w:p>
    <w:p w:rsidR="00000000" w:rsidRDefault="00000000">
      <w:pPr>
        <w:pStyle w:val="HTML0"/>
        <w:divId w:val="126820141"/>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rPr>
                <w:rStyle w:val="HTML"/>
              </w:rPr>
              <w:t>subscribe</w:t>
            </w:r>
            <w:r>
              <w:t xml:space="preserve"> </w:t>
            </w:r>
            <w:r>
              <w:rPr>
                <w:rStyle w:val="HTML"/>
              </w:rPr>
              <w:t>unsubscribe</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subscribed channels</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index-tickers</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Index with USD, USDT, BTC, USDC as the quote currency, e.g. </w:t>
            </w:r>
            <w:r>
              <w:rPr>
                <w:rStyle w:val="HTML"/>
              </w:rPr>
              <w:t>BTC-USDT</w:t>
            </w:r>
          </w:p>
        </w:tc>
      </w:tr>
    </w:tbl>
    <w:p w:rsidR="00000000" w:rsidRDefault="00000000">
      <w:pPr>
        <w:pStyle w:val="a5"/>
        <w:ind w:left="720" w:right="720"/>
        <w:divId w:val="962922061"/>
      </w:pPr>
      <w:r>
        <w:t>Successful Response Example</w:t>
      </w:r>
    </w:p>
    <w:p w:rsidR="00000000" w:rsidRDefault="00000000">
      <w:pPr>
        <w:pStyle w:val="HTML0"/>
        <w:divId w:val="1175191826"/>
        <w:rPr>
          <w:rStyle w:val="w"/>
        </w:rPr>
      </w:pPr>
      <w:r>
        <w:rPr>
          <w:rStyle w:val="p"/>
        </w:rPr>
        <w:t>{</w:t>
      </w:r>
    </w:p>
    <w:p w:rsidR="00000000" w:rsidRDefault="00000000">
      <w:pPr>
        <w:pStyle w:val="HTML0"/>
        <w:divId w:val="1175191826"/>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1175191826"/>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175191826"/>
        <w:rPr>
          <w:rStyle w:val="w"/>
        </w:rPr>
      </w:pPr>
      <w:r>
        <w:rPr>
          <w:rStyle w:val="w"/>
        </w:rPr>
        <w:t xml:space="preserve">    </w:t>
      </w:r>
      <w:r>
        <w:rPr>
          <w:rStyle w:val="nl"/>
        </w:rPr>
        <w:t>"channel"</w:t>
      </w:r>
      <w:r>
        <w:rPr>
          <w:rStyle w:val="p"/>
        </w:rPr>
        <w:t>:</w:t>
      </w:r>
      <w:r>
        <w:rPr>
          <w:rStyle w:val="w"/>
        </w:rPr>
        <w:t xml:space="preserve"> </w:t>
      </w:r>
      <w:r>
        <w:rPr>
          <w:rStyle w:val="s2"/>
        </w:rPr>
        <w:t>"index-tickers"</w:t>
      </w:r>
      <w:r>
        <w:rPr>
          <w:rStyle w:val="p"/>
        </w:rPr>
        <w:t>,</w:t>
      </w:r>
    </w:p>
    <w:p w:rsidR="00000000" w:rsidRDefault="00000000">
      <w:pPr>
        <w:pStyle w:val="HTML0"/>
        <w:divId w:val="1175191826"/>
        <w:rPr>
          <w:rStyle w:val="w"/>
        </w:rPr>
      </w:pPr>
      <w:r>
        <w:rPr>
          <w:rStyle w:val="w"/>
        </w:rPr>
        <w:t xml:space="preserve">    </w:t>
      </w:r>
      <w:r>
        <w:rPr>
          <w:rStyle w:val="nl"/>
        </w:rPr>
        <w:t>"instId"</w:t>
      </w:r>
      <w:r>
        <w:rPr>
          <w:rStyle w:val="p"/>
        </w:rPr>
        <w:t>:</w:t>
      </w:r>
      <w:r>
        <w:rPr>
          <w:rStyle w:val="w"/>
        </w:rPr>
        <w:t xml:space="preserve"> </w:t>
      </w:r>
      <w:r>
        <w:rPr>
          <w:rStyle w:val="s2"/>
        </w:rPr>
        <w:t>"BTC-USDT"</w:t>
      </w:r>
    </w:p>
    <w:p w:rsidR="00000000" w:rsidRDefault="00000000">
      <w:pPr>
        <w:pStyle w:val="HTML0"/>
        <w:divId w:val="1175191826"/>
        <w:rPr>
          <w:rStyle w:val="w"/>
        </w:rPr>
      </w:pPr>
      <w:r>
        <w:rPr>
          <w:rStyle w:val="w"/>
        </w:rPr>
        <w:t xml:space="preserve">  </w:t>
      </w:r>
      <w:r>
        <w:rPr>
          <w:rStyle w:val="p"/>
        </w:rPr>
        <w:t>},</w:t>
      </w:r>
    </w:p>
    <w:p w:rsidR="00000000" w:rsidRDefault="00000000">
      <w:pPr>
        <w:pStyle w:val="HTML0"/>
        <w:divId w:val="1175191826"/>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175191826"/>
        <w:rPr>
          <w:rStyle w:val="w"/>
        </w:rPr>
      </w:pPr>
      <w:r>
        <w:rPr>
          <w:rStyle w:val="p"/>
        </w:rPr>
        <w:t>}</w:t>
      </w:r>
    </w:p>
    <w:p w:rsidR="00000000" w:rsidRDefault="00000000">
      <w:pPr>
        <w:pStyle w:val="a5"/>
        <w:ind w:left="720" w:right="720"/>
        <w:divId w:val="90321453"/>
      </w:pPr>
      <w:r>
        <w:t>Failure Response Example</w:t>
      </w:r>
    </w:p>
    <w:p w:rsidR="00000000" w:rsidRDefault="00000000">
      <w:pPr>
        <w:pStyle w:val="HTML0"/>
        <w:divId w:val="108403618"/>
        <w:rPr>
          <w:rStyle w:val="w"/>
        </w:rPr>
      </w:pPr>
      <w:r>
        <w:rPr>
          <w:rStyle w:val="p"/>
        </w:rPr>
        <w:t>{</w:t>
      </w:r>
    </w:p>
    <w:p w:rsidR="00000000" w:rsidRDefault="00000000">
      <w:pPr>
        <w:pStyle w:val="HTML0"/>
        <w:divId w:val="108403618"/>
        <w:rPr>
          <w:rStyle w:val="w"/>
        </w:rPr>
      </w:pPr>
      <w:r>
        <w:rPr>
          <w:rStyle w:val="w"/>
        </w:rPr>
        <w:t xml:space="preserve">  </w:t>
      </w:r>
      <w:r>
        <w:rPr>
          <w:rStyle w:val="nl"/>
        </w:rPr>
        <w:t>"event"</w:t>
      </w:r>
      <w:r>
        <w:rPr>
          <w:rStyle w:val="p"/>
        </w:rPr>
        <w:t>:</w:t>
      </w:r>
      <w:r>
        <w:rPr>
          <w:rStyle w:val="w"/>
        </w:rPr>
        <w:t xml:space="preserve"> </w:t>
      </w:r>
      <w:r>
        <w:rPr>
          <w:rStyle w:val="s2"/>
        </w:rPr>
        <w:t>"error"</w:t>
      </w:r>
      <w:r>
        <w:rPr>
          <w:rStyle w:val="p"/>
        </w:rPr>
        <w:t>,</w:t>
      </w:r>
    </w:p>
    <w:p w:rsidR="00000000" w:rsidRDefault="00000000">
      <w:pPr>
        <w:pStyle w:val="HTML0"/>
        <w:divId w:val="108403618"/>
        <w:rPr>
          <w:rStyle w:val="w"/>
        </w:rPr>
      </w:pPr>
      <w:r>
        <w:rPr>
          <w:rStyle w:val="w"/>
        </w:rPr>
        <w:t xml:space="preserve">  </w:t>
      </w:r>
      <w:r>
        <w:rPr>
          <w:rStyle w:val="nl"/>
        </w:rPr>
        <w:t>"code"</w:t>
      </w:r>
      <w:r>
        <w:rPr>
          <w:rStyle w:val="p"/>
        </w:rPr>
        <w:t>:</w:t>
      </w:r>
      <w:r>
        <w:rPr>
          <w:rStyle w:val="w"/>
        </w:rPr>
        <w:t xml:space="preserve"> </w:t>
      </w:r>
      <w:r>
        <w:rPr>
          <w:rStyle w:val="s2"/>
        </w:rPr>
        <w:t>"60012"</w:t>
      </w:r>
      <w:r>
        <w:rPr>
          <w:rStyle w:val="p"/>
        </w:rPr>
        <w:t>,</w:t>
      </w:r>
    </w:p>
    <w:p w:rsidR="00000000" w:rsidRDefault="00000000">
      <w:pPr>
        <w:pStyle w:val="HTML0"/>
        <w:divId w:val="108403618"/>
        <w:rPr>
          <w:rStyle w:val="w"/>
        </w:rPr>
      </w:pPr>
      <w:r>
        <w:rPr>
          <w:rStyle w:val="w"/>
        </w:rPr>
        <w:t xml:space="preserve">  </w:t>
      </w:r>
      <w:r>
        <w:rPr>
          <w:rStyle w:val="nl"/>
        </w:rPr>
        <w:t>"msg"</w:t>
      </w:r>
      <w:r>
        <w:rPr>
          <w:rStyle w:val="p"/>
        </w:rPr>
        <w:t>:</w:t>
      </w:r>
      <w:r>
        <w:rPr>
          <w:rStyle w:val="w"/>
        </w:rPr>
        <w:t xml:space="preserve"> </w:t>
      </w:r>
      <w:r>
        <w:rPr>
          <w:rStyle w:val="s2"/>
        </w:rPr>
        <w:t>"Invalid request: {</w:t>
      </w:r>
      <w:r>
        <w:rPr>
          <w:rStyle w:val="se"/>
        </w:rPr>
        <w:t>\"</w:t>
      </w:r>
      <w:r>
        <w:rPr>
          <w:rStyle w:val="s2"/>
        </w:rPr>
        <w:t>op</w:t>
      </w:r>
      <w:r>
        <w:rPr>
          <w:rStyle w:val="se"/>
        </w:rPr>
        <w:t>\"</w:t>
      </w:r>
      <w:r>
        <w:rPr>
          <w:rStyle w:val="s2"/>
        </w:rPr>
        <w:t xml:space="preserve">: </w:t>
      </w:r>
      <w:r>
        <w:rPr>
          <w:rStyle w:val="se"/>
        </w:rPr>
        <w:t>\"</w:t>
      </w:r>
      <w:r>
        <w:rPr>
          <w:rStyle w:val="s2"/>
        </w:rPr>
        <w:t>subscribe</w:t>
      </w:r>
      <w:r>
        <w:rPr>
          <w:rStyle w:val="se"/>
        </w:rPr>
        <w:t>\"</w:t>
      </w:r>
      <w:r>
        <w:rPr>
          <w:rStyle w:val="s2"/>
        </w:rPr>
        <w:t xml:space="preserve">, </w:t>
      </w:r>
      <w:r>
        <w:rPr>
          <w:rStyle w:val="se"/>
        </w:rPr>
        <w:t>\"</w:t>
      </w:r>
      <w:r>
        <w:rPr>
          <w:rStyle w:val="s2"/>
        </w:rPr>
        <w:t>argss</w:t>
      </w:r>
      <w:r>
        <w:rPr>
          <w:rStyle w:val="se"/>
        </w:rPr>
        <w:t>\"</w:t>
      </w:r>
      <w:r>
        <w:rPr>
          <w:rStyle w:val="s2"/>
        </w:rPr>
        <w:t>:[{ </w:t>
      </w:r>
      <w:r>
        <w:rPr>
          <w:rStyle w:val="se"/>
        </w:rPr>
        <w:t>\"</w:t>
      </w:r>
      <w:r>
        <w:rPr>
          <w:rStyle w:val="s2"/>
        </w:rPr>
        <w:t>channel</w:t>
      </w:r>
      <w:r>
        <w:rPr>
          <w:rStyle w:val="se"/>
        </w:rPr>
        <w:t>\"</w:t>
      </w:r>
      <w:r>
        <w:rPr>
          <w:rStyle w:val="s2"/>
        </w:rPr>
        <w:t xml:space="preserve"> : </w:t>
      </w:r>
      <w:r>
        <w:rPr>
          <w:rStyle w:val="se"/>
        </w:rPr>
        <w:t>\"</w:t>
      </w:r>
      <w:r>
        <w:rPr>
          <w:rStyle w:val="s2"/>
        </w:rPr>
        <w:t>index-tickers</w:t>
      </w:r>
      <w:r>
        <w:rPr>
          <w:rStyle w:val="se"/>
        </w:rPr>
        <w:t>\"</w:t>
      </w:r>
      <w:r>
        <w:rPr>
          <w:rStyle w:val="s2"/>
        </w:rPr>
        <w:t>, </w:t>
      </w:r>
      <w:r>
        <w:rPr>
          <w:rStyle w:val="se"/>
        </w:rPr>
        <w:t>\"</w:t>
      </w:r>
      <w:r>
        <w:rPr>
          <w:rStyle w:val="s2"/>
        </w:rPr>
        <w:t>instId</w:t>
      </w:r>
      <w:r>
        <w:rPr>
          <w:rStyle w:val="se"/>
        </w:rPr>
        <w:t>\"</w:t>
      </w:r>
      <w:r>
        <w:rPr>
          <w:rStyle w:val="s2"/>
        </w:rPr>
        <w:t xml:space="preserve"> : </w:t>
      </w:r>
      <w:r>
        <w:rPr>
          <w:rStyle w:val="se"/>
        </w:rPr>
        <w:t>\"</w:t>
      </w:r>
      <w:r>
        <w:rPr>
          <w:rStyle w:val="s2"/>
        </w:rPr>
        <w:t>BTC-USDT</w:t>
      </w:r>
      <w:r>
        <w:rPr>
          <w:rStyle w:val="se"/>
        </w:rPr>
        <w:t>\"</w:t>
      </w:r>
      <w:r>
        <w:rPr>
          <w:rStyle w:val="s2"/>
        </w:rPr>
        <w:t>}]}"</w:t>
      </w:r>
      <w:r>
        <w:rPr>
          <w:rStyle w:val="p"/>
        </w:rPr>
        <w:t>,</w:t>
      </w:r>
    </w:p>
    <w:p w:rsidR="00000000" w:rsidRDefault="00000000">
      <w:pPr>
        <w:pStyle w:val="HTML0"/>
        <w:divId w:val="108403618"/>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08403618"/>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rPr>
                <w:rStyle w:val="HTML"/>
              </w:rPr>
              <w:t>subscribe</w:t>
            </w:r>
            <w:r>
              <w:t xml:space="preserve"> </w:t>
            </w:r>
            <w:r>
              <w:rPr>
                <w:rStyle w:val="HTML"/>
              </w:rPr>
              <w:t>unsubscribe</w:t>
            </w:r>
            <w:r>
              <w:t xml:space="preserve"> </w:t>
            </w:r>
            <w:r>
              <w:rPr>
                <w:rStyle w:val="HTML"/>
              </w:rPr>
              <w:t>error</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No</w:t>
            </w:r>
          </w:p>
        </w:tc>
        <w:tc>
          <w:tcPr>
            <w:tcW w:w="0" w:type="auto"/>
            <w:vAlign w:val="center"/>
            <w:hideMark/>
          </w:tcPr>
          <w:p w:rsidR="00000000" w:rsidRDefault="00000000">
            <w:r>
              <w:t>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index-tickers</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Index with USD, USDT, BTC, USDC as the quote currency, e.g. </w:t>
            </w:r>
            <w:r>
              <w:rPr>
                <w:rStyle w:val="HTML"/>
              </w:rPr>
              <w:t>BTC-USDT</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connId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WebSocket connection ID</w:t>
            </w:r>
          </w:p>
        </w:tc>
      </w:tr>
    </w:tbl>
    <w:p w:rsidR="00000000" w:rsidRDefault="00000000">
      <w:pPr>
        <w:pStyle w:val="a5"/>
        <w:ind w:left="720" w:right="720"/>
        <w:divId w:val="1395353474"/>
      </w:pPr>
      <w:r>
        <w:t>Push Data Example</w:t>
      </w:r>
    </w:p>
    <w:p w:rsidR="00000000" w:rsidRDefault="00000000">
      <w:pPr>
        <w:pStyle w:val="HTML0"/>
        <w:divId w:val="489366790"/>
        <w:rPr>
          <w:rStyle w:val="w"/>
        </w:rPr>
      </w:pPr>
      <w:r>
        <w:rPr>
          <w:rStyle w:val="p"/>
        </w:rPr>
        <w:t>{</w:t>
      </w:r>
    </w:p>
    <w:p w:rsidR="00000000" w:rsidRDefault="00000000">
      <w:pPr>
        <w:pStyle w:val="HTML0"/>
        <w:divId w:val="489366790"/>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489366790"/>
        <w:rPr>
          <w:rStyle w:val="w"/>
        </w:rPr>
      </w:pPr>
      <w:r>
        <w:rPr>
          <w:rStyle w:val="w"/>
        </w:rPr>
        <w:t xml:space="preserve">    </w:t>
      </w:r>
      <w:r>
        <w:rPr>
          <w:rStyle w:val="nl"/>
        </w:rPr>
        <w:t>"channel"</w:t>
      </w:r>
      <w:r>
        <w:rPr>
          <w:rStyle w:val="p"/>
        </w:rPr>
        <w:t>:</w:t>
      </w:r>
      <w:r>
        <w:rPr>
          <w:rStyle w:val="w"/>
        </w:rPr>
        <w:t xml:space="preserve"> </w:t>
      </w:r>
      <w:r>
        <w:rPr>
          <w:rStyle w:val="s2"/>
        </w:rPr>
        <w:t>"index-tickers"</w:t>
      </w:r>
      <w:r>
        <w:rPr>
          <w:rStyle w:val="p"/>
        </w:rPr>
        <w:t>,</w:t>
      </w:r>
    </w:p>
    <w:p w:rsidR="00000000" w:rsidRDefault="00000000">
      <w:pPr>
        <w:pStyle w:val="HTML0"/>
        <w:divId w:val="489366790"/>
        <w:rPr>
          <w:rStyle w:val="w"/>
        </w:rPr>
      </w:pPr>
      <w:r>
        <w:rPr>
          <w:rStyle w:val="w"/>
        </w:rPr>
        <w:t xml:space="preserve">    </w:t>
      </w:r>
      <w:r>
        <w:rPr>
          <w:rStyle w:val="nl"/>
        </w:rPr>
        <w:t>"instId"</w:t>
      </w:r>
      <w:r>
        <w:rPr>
          <w:rStyle w:val="p"/>
        </w:rPr>
        <w:t>:</w:t>
      </w:r>
      <w:r>
        <w:rPr>
          <w:rStyle w:val="w"/>
        </w:rPr>
        <w:t xml:space="preserve"> </w:t>
      </w:r>
      <w:r>
        <w:rPr>
          <w:rStyle w:val="s2"/>
        </w:rPr>
        <w:t>"BTC-USDT"</w:t>
      </w:r>
    </w:p>
    <w:p w:rsidR="00000000" w:rsidRDefault="00000000">
      <w:pPr>
        <w:pStyle w:val="HTML0"/>
        <w:divId w:val="489366790"/>
        <w:rPr>
          <w:rStyle w:val="w"/>
        </w:rPr>
      </w:pPr>
      <w:r>
        <w:rPr>
          <w:rStyle w:val="w"/>
        </w:rPr>
        <w:t xml:space="preserve">  </w:t>
      </w:r>
      <w:r>
        <w:rPr>
          <w:rStyle w:val="p"/>
        </w:rPr>
        <w:t>},</w:t>
      </w:r>
    </w:p>
    <w:p w:rsidR="00000000" w:rsidRDefault="00000000">
      <w:pPr>
        <w:pStyle w:val="HTML0"/>
        <w:divId w:val="489366790"/>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489366790"/>
        <w:rPr>
          <w:rStyle w:val="w"/>
        </w:rPr>
      </w:pPr>
      <w:r>
        <w:rPr>
          <w:rStyle w:val="w"/>
        </w:rPr>
        <w:t xml:space="preserve">    </w:t>
      </w:r>
      <w:r>
        <w:rPr>
          <w:rStyle w:val="p"/>
        </w:rPr>
        <w:t>{</w:t>
      </w:r>
    </w:p>
    <w:p w:rsidR="00000000" w:rsidRDefault="00000000">
      <w:pPr>
        <w:pStyle w:val="HTML0"/>
        <w:divId w:val="489366790"/>
        <w:rPr>
          <w:rStyle w:val="w"/>
        </w:rPr>
      </w:pPr>
      <w:r>
        <w:rPr>
          <w:rStyle w:val="w"/>
        </w:rPr>
        <w:t xml:space="preserve">      </w:t>
      </w:r>
      <w:r>
        <w:rPr>
          <w:rStyle w:val="nl"/>
        </w:rPr>
        <w:t>"instId"</w:t>
      </w:r>
      <w:r>
        <w:rPr>
          <w:rStyle w:val="p"/>
        </w:rPr>
        <w:t>:</w:t>
      </w:r>
      <w:r>
        <w:rPr>
          <w:rStyle w:val="w"/>
        </w:rPr>
        <w:t xml:space="preserve"> </w:t>
      </w:r>
      <w:r>
        <w:rPr>
          <w:rStyle w:val="s2"/>
        </w:rPr>
        <w:t>"BTC-USDT"</w:t>
      </w:r>
      <w:r>
        <w:rPr>
          <w:rStyle w:val="p"/>
        </w:rPr>
        <w:t>,</w:t>
      </w:r>
    </w:p>
    <w:p w:rsidR="00000000" w:rsidRDefault="00000000">
      <w:pPr>
        <w:pStyle w:val="HTML0"/>
        <w:divId w:val="489366790"/>
        <w:rPr>
          <w:rStyle w:val="w"/>
        </w:rPr>
      </w:pPr>
      <w:r>
        <w:rPr>
          <w:rStyle w:val="w"/>
        </w:rPr>
        <w:t xml:space="preserve">      </w:t>
      </w:r>
      <w:r>
        <w:rPr>
          <w:rStyle w:val="nl"/>
        </w:rPr>
        <w:t>"idxPx"</w:t>
      </w:r>
      <w:r>
        <w:rPr>
          <w:rStyle w:val="p"/>
        </w:rPr>
        <w:t>:</w:t>
      </w:r>
      <w:r>
        <w:rPr>
          <w:rStyle w:val="w"/>
        </w:rPr>
        <w:t xml:space="preserve"> </w:t>
      </w:r>
      <w:r>
        <w:rPr>
          <w:rStyle w:val="s2"/>
        </w:rPr>
        <w:t>"0.1"</w:t>
      </w:r>
      <w:r>
        <w:rPr>
          <w:rStyle w:val="p"/>
        </w:rPr>
        <w:t>,</w:t>
      </w:r>
    </w:p>
    <w:p w:rsidR="00000000" w:rsidRDefault="00000000">
      <w:pPr>
        <w:pStyle w:val="HTML0"/>
        <w:divId w:val="489366790"/>
        <w:rPr>
          <w:rStyle w:val="w"/>
        </w:rPr>
      </w:pPr>
      <w:r>
        <w:rPr>
          <w:rStyle w:val="w"/>
        </w:rPr>
        <w:t xml:space="preserve">      </w:t>
      </w:r>
      <w:r>
        <w:rPr>
          <w:rStyle w:val="nl"/>
        </w:rPr>
        <w:t>"high24h"</w:t>
      </w:r>
      <w:r>
        <w:rPr>
          <w:rStyle w:val="p"/>
        </w:rPr>
        <w:t>:</w:t>
      </w:r>
      <w:r>
        <w:rPr>
          <w:rStyle w:val="w"/>
        </w:rPr>
        <w:t xml:space="preserve"> </w:t>
      </w:r>
      <w:r>
        <w:rPr>
          <w:rStyle w:val="s2"/>
        </w:rPr>
        <w:t>"0.5"</w:t>
      </w:r>
      <w:r>
        <w:rPr>
          <w:rStyle w:val="p"/>
        </w:rPr>
        <w:t>,</w:t>
      </w:r>
    </w:p>
    <w:p w:rsidR="00000000" w:rsidRDefault="00000000">
      <w:pPr>
        <w:pStyle w:val="HTML0"/>
        <w:divId w:val="489366790"/>
        <w:rPr>
          <w:rStyle w:val="w"/>
        </w:rPr>
      </w:pPr>
      <w:r>
        <w:rPr>
          <w:rStyle w:val="w"/>
        </w:rPr>
        <w:t xml:space="preserve">      </w:t>
      </w:r>
      <w:r>
        <w:rPr>
          <w:rStyle w:val="nl"/>
        </w:rPr>
        <w:t>"low24h"</w:t>
      </w:r>
      <w:r>
        <w:rPr>
          <w:rStyle w:val="p"/>
        </w:rPr>
        <w:t>:</w:t>
      </w:r>
      <w:r>
        <w:rPr>
          <w:rStyle w:val="w"/>
        </w:rPr>
        <w:t xml:space="preserve"> </w:t>
      </w:r>
      <w:r>
        <w:rPr>
          <w:rStyle w:val="s2"/>
        </w:rPr>
        <w:t>"0.1"</w:t>
      </w:r>
      <w:r>
        <w:rPr>
          <w:rStyle w:val="p"/>
        </w:rPr>
        <w:t>,</w:t>
      </w:r>
    </w:p>
    <w:p w:rsidR="00000000" w:rsidRDefault="00000000">
      <w:pPr>
        <w:pStyle w:val="HTML0"/>
        <w:divId w:val="489366790"/>
        <w:rPr>
          <w:rStyle w:val="w"/>
        </w:rPr>
      </w:pPr>
      <w:r>
        <w:rPr>
          <w:rStyle w:val="w"/>
        </w:rPr>
        <w:t xml:space="preserve">      </w:t>
      </w:r>
      <w:r>
        <w:rPr>
          <w:rStyle w:val="nl"/>
        </w:rPr>
        <w:t>"open24h"</w:t>
      </w:r>
      <w:r>
        <w:rPr>
          <w:rStyle w:val="p"/>
        </w:rPr>
        <w:t>:</w:t>
      </w:r>
      <w:r>
        <w:rPr>
          <w:rStyle w:val="w"/>
        </w:rPr>
        <w:t xml:space="preserve"> </w:t>
      </w:r>
      <w:r>
        <w:rPr>
          <w:rStyle w:val="s2"/>
        </w:rPr>
        <w:t>"0.1"</w:t>
      </w:r>
      <w:r>
        <w:rPr>
          <w:rStyle w:val="p"/>
        </w:rPr>
        <w:t>,</w:t>
      </w:r>
    </w:p>
    <w:p w:rsidR="00000000" w:rsidRDefault="00000000">
      <w:pPr>
        <w:pStyle w:val="HTML0"/>
        <w:divId w:val="489366790"/>
        <w:rPr>
          <w:rStyle w:val="w"/>
        </w:rPr>
      </w:pPr>
      <w:r>
        <w:rPr>
          <w:rStyle w:val="w"/>
        </w:rPr>
        <w:t xml:space="preserve">      </w:t>
      </w:r>
      <w:r>
        <w:rPr>
          <w:rStyle w:val="nl"/>
        </w:rPr>
        <w:t>"sodUtc0"</w:t>
      </w:r>
      <w:r>
        <w:rPr>
          <w:rStyle w:val="p"/>
        </w:rPr>
        <w:t>:</w:t>
      </w:r>
      <w:r>
        <w:rPr>
          <w:rStyle w:val="w"/>
        </w:rPr>
        <w:t xml:space="preserve"> </w:t>
      </w:r>
      <w:r>
        <w:rPr>
          <w:rStyle w:val="s2"/>
        </w:rPr>
        <w:t>"0.1"</w:t>
      </w:r>
      <w:r>
        <w:rPr>
          <w:rStyle w:val="p"/>
        </w:rPr>
        <w:t>,</w:t>
      </w:r>
    </w:p>
    <w:p w:rsidR="00000000" w:rsidRDefault="00000000">
      <w:pPr>
        <w:pStyle w:val="HTML0"/>
        <w:divId w:val="489366790"/>
        <w:rPr>
          <w:rStyle w:val="w"/>
        </w:rPr>
      </w:pPr>
      <w:r>
        <w:rPr>
          <w:rStyle w:val="w"/>
        </w:rPr>
        <w:t xml:space="preserve">      </w:t>
      </w:r>
      <w:r>
        <w:rPr>
          <w:rStyle w:val="nl"/>
        </w:rPr>
        <w:t>"sodUtc8"</w:t>
      </w:r>
      <w:r>
        <w:rPr>
          <w:rStyle w:val="p"/>
        </w:rPr>
        <w:t>:</w:t>
      </w:r>
      <w:r>
        <w:rPr>
          <w:rStyle w:val="w"/>
        </w:rPr>
        <w:t xml:space="preserve"> </w:t>
      </w:r>
      <w:r>
        <w:rPr>
          <w:rStyle w:val="s2"/>
        </w:rPr>
        <w:t>"0.1"</w:t>
      </w:r>
      <w:r>
        <w:rPr>
          <w:rStyle w:val="p"/>
        </w:rPr>
        <w:t>,</w:t>
      </w:r>
    </w:p>
    <w:p w:rsidR="00000000" w:rsidRDefault="00000000">
      <w:pPr>
        <w:pStyle w:val="HTML0"/>
        <w:divId w:val="489366790"/>
        <w:rPr>
          <w:rStyle w:val="w"/>
        </w:rPr>
      </w:pPr>
      <w:r>
        <w:rPr>
          <w:rStyle w:val="w"/>
        </w:rPr>
        <w:t xml:space="preserve">      </w:t>
      </w:r>
      <w:r>
        <w:rPr>
          <w:rStyle w:val="nl"/>
        </w:rPr>
        <w:t>"ts"</w:t>
      </w:r>
      <w:r>
        <w:rPr>
          <w:rStyle w:val="p"/>
        </w:rPr>
        <w:t>:</w:t>
      </w:r>
      <w:r>
        <w:rPr>
          <w:rStyle w:val="w"/>
        </w:rPr>
        <w:t xml:space="preserve"> </w:t>
      </w:r>
      <w:r>
        <w:rPr>
          <w:rStyle w:val="s2"/>
        </w:rPr>
        <w:t>"1597026383085"</w:t>
      </w:r>
    </w:p>
    <w:p w:rsidR="00000000" w:rsidRDefault="00000000">
      <w:pPr>
        <w:pStyle w:val="HTML0"/>
        <w:divId w:val="489366790"/>
        <w:rPr>
          <w:rStyle w:val="w"/>
        </w:rPr>
      </w:pPr>
      <w:r>
        <w:rPr>
          <w:rStyle w:val="w"/>
        </w:rPr>
        <w:t xml:space="preserve">    </w:t>
      </w:r>
      <w:r>
        <w:rPr>
          <w:rStyle w:val="p"/>
        </w:rPr>
        <w:t>}</w:t>
      </w:r>
    </w:p>
    <w:p w:rsidR="00000000" w:rsidRDefault="00000000">
      <w:pPr>
        <w:pStyle w:val="HTML0"/>
        <w:divId w:val="489366790"/>
        <w:rPr>
          <w:rStyle w:val="w"/>
        </w:rPr>
      </w:pPr>
      <w:r>
        <w:rPr>
          <w:rStyle w:val="w"/>
        </w:rPr>
        <w:t xml:space="preserve">  </w:t>
      </w:r>
      <w:r>
        <w:rPr>
          <w:rStyle w:val="p"/>
        </w:rPr>
        <w:t>]</w:t>
      </w:r>
    </w:p>
    <w:p w:rsidR="00000000" w:rsidRDefault="00000000">
      <w:pPr>
        <w:pStyle w:val="HTML0"/>
        <w:divId w:val="489366790"/>
        <w:rPr>
          <w:rStyle w:val="w"/>
        </w:rPr>
      </w:pPr>
      <w:r>
        <w:rPr>
          <w:rStyle w:val="p"/>
        </w:rPr>
        <w:t>}</w:t>
      </w:r>
    </w:p>
    <w:p w:rsidR="00000000" w:rsidRDefault="00000000">
      <w:pPr>
        <w:pStyle w:val="4"/>
        <w:divId w:val="175387555"/>
      </w:pPr>
      <w:r>
        <w:t>Push data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Successfully 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 xml:space="preserve">Index with USD, USDT, or BTC as quote currency, e.g. </w:t>
            </w:r>
            <w:r>
              <w:rPr>
                <w:rStyle w:val="HTML"/>
              </w:rPr>
              <w:t>BTC-USDT</w:t>
            </w:r>
            <w:r>
              <w:t>.</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Subscribed data</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Index</w:t>
            </w:r>
          </w:p>
        </w:tc>
      </w:tr>
      <w:tr w:rsidR="00000000">
        <w:trPr>
          <w:divId w:val="175387555"/>
          <w:tblCellSpacing w:w="15" w:type="dxa"/>
        </w:trPr>
        <w:tc>
          <w:tcPr>
            <w:tcW w:w="0" w:type="auto"/>
            <w:vAlign w:val="center"/>
            <w:hideMark/>
          </w:tcPr>
          <w:p w:rsidR="00000000" w:rsidRDefault="00000000">
            <w:r>
              <w:t>&gt; idxPx</w:t>
            </w:r>
          </w:p>
        </w:tc>
        <w:tc>
          <w:tcPr>
            <w:tcW w:w="0" w:type="auto"/>
            <w:vAlign w:val="center"/>
            <w:hideMark/>
          </w:tcPr>
          <w:p w:rsidR="00000000" w:rsidRDefault="00000000">
            <w:r>
              <w:t>String</w:t>
            </w:r>
          </w:p>
        </w:tc>
        <w:tc>
          <w:tcPr>
            <w:tcW w:w="0" w:type="auto"/>
            <w:vAlign w:val="center"/>
            <w:hideMark/>
          </w:tcPr>
          <w:p w:rsidR="00000000" w:rsidRDefault="00000000">
            <w:r>
              <w:t>Latest Index Price</w:t>
            </w:r>
          </w:p>
        </w:tc>
      </w:tr>
      <w:tr w:rsidR="00000000">
        <w:trPr>
          <w:divId w:val="175387555"/>
          <w:tblCellSpacing w:w="15" w:type="dxa"/>
        </w:trPr>
        <w:tc>
          <w:tcPr>
            <w:tcW w:w="0" w:type="auto"/>
            <w:vAlign w:val="center"/>
            <w:hideMark/>
          </w:tcPr>
          <w:p w:rsidR="00000000" w:rsidRDefault="00000000">
            <w:r>
              <w:t>&gt; open24h</w:t>
            </w:r>
          </w:p>
        </w:tc>
        <w:tc>
          <w:tcPr>
            <w:tcW w:w="0" w:type="auto"/>
            <w:vAlign w:val="center"/>
            <w:hideMark/>
          </w:tcPr>
          <w:p w:rsidR="00000000" w:rsidRDefault="00000000">
            <w:r>
              <w:t>String</w:t>
            </w:r>
          </w:p>
        </w:tc>
        <w:tc>
          <w:tcPr>
            <w:tcW w:w="0" w:type="auto"/>
            <w:vAlign w:val="center"/>
            <w:hideMark/>
          </w:tcPr>
          <w:p w:rsidR="00000000" w:rsidRDefault="00000000">
            <w:r>
              <w:t>Open price in the past 24 hours</w:t>
            </w:r>
          </w:p>
        </w:tc>
      </w:tr>
      <w:tr w:rsidR="00000000">
        <w:trPr>
          <w:divId w:val="175387555"/>
          <w:tblCellSpacing w:w="15" w:type="dxa"/>
        </w:trPr>
        <w:tc>
          <w:tcPr>
            <w:tcW w:w="0" w:type="auto"/>
            <w:vAlign w:val="center"/>
            <w:hideMark/>
          </w:tcPr>
          <w:p w:rsidR="00000000" w:rsidRDefault="00000000">
            <w:r>
              <w:t>&gt; high24h</w:t>
            </w:r>
          </w:p>
        </w:tc>
        <w:tc>
          <w:tcPr>
            <w:tcW w:w="0" w:type="auto"/>
            <w:vAlign w:val="center"/>
            <w:hideMark/>
          </w:tcPr>
          <w:p w:rsidR="00000000" w:rsidRDefault="00000000">
            <w:r>
              <w:t>String</w:t>
            </w:r>
          </w:p>
        </w:tc>
        <w:tc>
          <w:tcPr>
            <w:tcW w:w="0" w:type="auto"/>
            <w:vAlign w:val="center"/>
            <w:hideMark/>
          </w:tcPr>
          <w:p w:rsidR="00000000" w:rsidRDefault="00000000">
            <w:r>
              <w:t>Highest price in the past 24 hours</w:t>
            </w:r>
          </w:p>
        </w:tc>
      </w:tr>
      <w:tr w:rsidR="00000000">
        <w:trPr>
          <w:divId w:val="175387555"/>
          <w:tblCellSpacing w:w="15" w:type="dxa"/>
        </w:trPr>
        <w:tc>
          <w:tcPr>
            <w:tcW w:w="0" w:type="auto"/>
            <w:vAlign w:val="center"/>
            <w:hideMark/>
          </w:tcPr>
          <w:p w:rsidR="00000000" w:rsidRDefault="00000000">
            <w:r>
              <w:t>&gt; low24h</w:t>
            </w:r>
          </w:p>
        </w:tc>
        <w:tc>
          <w:tcPr>
            <w:tcW w:w="0" w:type="auto"/>
            <w:vAlign w:val="center"/>
            <w:hideMark/>
          </w:tcPr>
          <w:p w:rsidR="00000000" w:rsidRDefault="00000000">
            <w:r>
              <w:t>String</w:t>
            </w:r>
          </w:p>
        </w:tc>
        <w:tc>
          <w:tcPr>
            <w:tcW w:w="0" w:type="auto"/>
            <w:vAlign w:val="center"/>
            <w:hideMark/>
          </w:tcPr>
          <w:p w:rsidR="00000000" w:rsidRDefault="00000000">
            <w:r>
              <w:t>Lowest price in the past 24 hours</w:t>
            </w:r>
          </w:p>
        </w:tc>
      </w:tr>
      <w:tr w:rsidR="00000000">
        <w:trPr>
          <w:divId w:val="175387555"/>
          <w:tblCellSpacing w:w="15" w:type="dxa"/>
        </w:trPr>
        <w:tc>
          <w:tcPr>
            <w:tcW w:w="0" w:type="auto"/>
            <w:vAlign w:val="center"/>
            <w:hideMark/>
          </w:tcPr>
          <w:p w:rsidR="00000000" w:rsidRDefault="00000000">
            <w:r>
              <w:t>&gt; sodUtc0</w:t>
            </w:r>
          </w:p>
        </w:tc>
        <w:tc>
          <w:tcPr>
            <w:tcW w:w="0" w:type="auto"/>
            <w:vAlign w:val="center"/>
            <w:hideMark/>
          </w:tcPr>
          <w:p w:rsidR="00000000" w:rsidRDefault="00000000">
            <w:r>
              <w:t>String</w:t>
            </w:r>
          </w:p>
        </w:tc>
        <w:tc>
          <w:tcPr>
            <w:tcW w:w="0" w:type="auto"/>
            <w:vAlign w:val="center"/>
            <w:hideMark/>
          </w:tcPr>
          <w:p w:rsidR="00000000" w:rsidRDefault="00000000">
            <w:r>
              <w:t>Open price in the UTC 0</w:t>
            </w:r>
          </w:p>
        </w:tc>
      </w:tr>
      <w:tr w:rsidR="00000000">
        <w:trPr>
          <w:divId w:val="175387555"/>
          <w:tblCellSpacing w:w="15" w:type="dxa"/>
        </w:trPr>
        <w:tc>
          <w:tcPr>
            <w:tcW w:w="0" w:type="auto"/>
            <w:vAlign w:val="center"/>
            <w:hideMark/>
          </w:tcPr>
          <w:p w:rsidR="00000000" w:rsidRDefault="00000000">
            <w:r>
              <w:t>&gt; sodUtc8</w:t>
            </w:r>
          </w:p>
        </w:tc>
        <w:tc>
          <w:tcPr>
            <w:tcW w:w="0" w:type="auto"/>
            <w:vAlign w:val="center"/>
            <w:hideMark/>
          </w:tcPr>
          <w:p w:rsidR="00000000" w:rsidRDefault="00000000">
            <w:r>
              <w:t>String</w:t>
            </w:r>
          </w:p>
        </w:tc>
        <w:tc>
          <w:tcPr>
            <w:tcW w:w="0" w:type="auto"/>
            <w:vAlign w:val="center"/>
            <w:hideMark/>
          </w:tcPr>
          <w:p w:rsidR="00000000" w:rsidRDefault="00000000">
            <w:r>
              <w:t>Open price in the UTC 8</w:t>
            </w:r>
          </w:p>
        </w:tc>
      </w:tr>
      <w:tr w:rsidR="00000000">
        <w:trPr>
          <w:divId w:val="175387555"/>
          <w:tblCellSpacing w:w="15" w:type="dxa"/>
        </w:trPr>
        <w:tc>
          <w:tcPr>
            <w:tcW w:w="0" w:type="auto"/>
            <w:vAlign w:val="center"/>
            <w:hideMark/>
          </w:tcPr>
          <w:p w:rsidR="00000000" w:rsidRDefault="00000000">
            <w:r>
              <w:t>&gt; ts</w:t>
            </w:r>
          </w:p>
        </w:tc>
        <w:tc>
          <w:tcPr>
            <w:tcW w:w="0" w:type="auto"/>
            <w:vAlign w:val="center"/>
            <w:hideMark/>
          </w:tcPr>
          <w:p w:rsidR="00000000" w:rsidRDefault="00000000">
            <w:r>
              <w:t>String</w:t>
            </w:r>
          </w:p>
        </w:tc>
        <w:tc>
          <w:tcPr>
            <w:tcW w:w="0" w:type="auto"/>
            <w:vAlign w:val="center"/>
            <w:hideMark/>
          </w:tcPr>
          <w:p w:rsidR="00000000" w:rsidRDefault="00000000">
            <w:r>
              <w:t xml:space="preserve">Update time of the index ticker, Unix timestamp format in milliseconds, e.g. </w:t>
            </w:r>
            <w:r>
              <w:rPr>
                <w:rStyle w:val="HTML"/>
              </w:rPr>
              <w:t>1597026383085</w:t>
            </w:r>
          </w:p>
        </w:tc>
      </w:tr>
    </w:tbl>
    <w:p w:rsidR="00000000" w:rsidRDefault="00000000">
      <w:pPr>
        <w:pStyle w:val="3"/>
        <w:divId w:val="175387555"/>
      </w:pPr>
      <w:r>
        <w:t>Mark price candlesticks channel</w:t>
      </w:r>
    </w:p>
    <w:p w:rsidR="00000000" w:rsidRDefault="00000000">
      <w:pPr>
        <w:pStyle w:val="a5"/>
        <w:divId w:val="175387555"/>
      </w:pPr>
      <w:r>
        <w:t>Retrieve the candlesticks data of the mark price. The push frequency is the fastest interval 1 second push the data.</w:t>
      </w:r>
    </w:p>
    <w:p w:rsidR="00000000" w:rsidRDefault="00000000">
      <w:pPr>
        <w:pStyle w:val="4"/>
        <w:divId w:val="175387555"/>
      </w:pPr>
      <w:r>
        <w:t>URL Path</w:t>
      </w:r>
    </w:p>
    <w:p w:rsidR="00000000" w:rsidRDefault="00000000">
      <w:pPr>
        <w:pStyle w:val="a5"/>
        <w:divId w:val="175387555"/>
      </w:pPr>
      <w:r>
        <w:t>/ws/v5/business</w:t>
      </w:r>
    </w:p>
    <w:p w:rsidR="00000000" w:rsidRDefault="00000000">
      <w:pPr>
        <w:pStyle w:val="a5"/>
        <w:ind w:left="720" w:right="720"/>
        <w:divId w:val="460731197"/>
      </w:pPr>
      <w:r>
        <w:t>Request Example</w:t>
      </w:r>
    </w:p>
    <w:p w:rsidR="00000000" w:rsidRDefault="00000000">
      <w:pPr>
        <w:pStyle w:val="HTML0"/>
        <w:divId w:val="852107686"/>
        <w:rPr>
          <w:rStyle w:val="HTML"/>
        </w:rPr>
      </w:pPr>
      <w:r>
        <w:rPr>
          <w:rStyle w:val="o"/>
        </w:rPr>
        <w:t>{</w:t>
      </w:r>
    </w:p>
    <w:p w:rsidR="00000000" w:rsidRDefault="00000000">
      <w:pPr>
        <w:pStyle w:val="HTML0"/>
        <w:divId w:val="852107686"/>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852107686"/>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852107686"/>
        <w:rPr>
          <w:rStyle w:val="HTML"/>
        </w:rPr>
      </w:pPr>
      <w:r>
        <w:rPr>
          <w:rStyle w:val="HTML"/>
        </w:rPr>
        <w:t xml:space="preserve">    </w:t>
      </w:r>
      <w:r>
        <w:rPr>
          <w:rStyle w:val="o"/>
        </w:rPr>
        <w:t>{</w:t>
      </w:r>
    </w:p>
    <w:p w:rsidR="00000000" w:rsidRDefault="00000000">
      <w:pPr>
        <w:pStyle w:val="HTML0"/>
        <w:divId w:val="852107686"/>
        <w:rPr>
          <w:rStyle w:val="HTML"/>
        </w:rPr>
      </w:pPr>
      <w:r>
        <w:rPr>
          <w:rStyle w:val="HTML"/>
        </w:rPr>
        <w:t xml:space="preserve">      </w:t>
      </w:r>
      <w:r>
        <w:rPr>
          <w:rStyle w:val="s2"/>
        </w:rPr>
        <w:t>"channel"</w:t>
      </w:r>
      <w:r>
        <w:rPr>
          <w:rStyle w:val="HTML"/>
        </w:rPr>
        <w:t xml:space="preserve">: </w:t>
      </w:r>
      <w:r>
        <w:rPr>
          <w:rStyle w:val="s2"/>
        </w:rPr>
        <w:t>"mark-price-candle1D"</w:t>
      </w:r>
      <w:r>
        <w:rPr>
          <w:rStyle w:val="HTML"/>
        </w:rPr>
        <w:t>,</w:t>
      </w:r>
    </w:p>
    <w:p w:rsidR="00000000" w:rsidRDefault="00000000">
      <w:pPr>
        <w:pStyle w:val="HTML0"/>
        <w:divId w:val="852107686"/>
        <w:rPr>
          <w:rStyle w:val="HTML"/>
        </w:rPr>
      </w:pPr>
      <w:r>
        <w:rPr>
          <w:rStyle w:val="HTML"/>
        </w:rPr>
        <w:t xml:space="preserve">      </w:t>
      </w:r>
      <w:r>
        <w:rPr>
          <w:rStyle w:val="s2"/>
        </w:rPr>
        <w:t>"instId"</w:t>
      </w:r>
      <w:r>
        <w:rPr>
          <w:rStyle w:val="HTML"/>
        </w:rPr>
        <w:t xml:space="preserve">: </w:t>
      </w:r>
      <w:r>
        <w:rPr>
          <w:rStyle w:val="s2"/>
        </w:rPr>
        <w:t>"BTC-USD-190628"</w:t>
      </w:r>
    </w:p>
    <w:p w:rsidR="00000000" w:rsidRDefault="00000000">
      <w:pPr>
        <w:pStyle w:val="HTML0"/>
        <w:divId w:val="852107686"/>
        <w:rPr>
          <w:rStyle w:val="HTML"/>
        </w:rPr>
      </w:pPr>
      <w:r>
        <w:rPr>
          <w:rStyle w:val="HTML"/>
        </w:rPr>
        <w:t xml:space="preserve">    </w:t>
      </w:r>
      <w:r>
        <w:rPr>
          <w:rStyle w:val="o"/>
        </w:rPr>
        <w:t>}</w:t>
      </w:r>
    </w:p>
    <w:p w:rsidR="00000000" w:rsidRDefault="00000000">
      <w:pPr>
        <w:pStyle w:val="HTML0"/>
        <w:divId w:val="852107686"/>
        <w:rPr>
          <w:rStyle w:val="HTML"/>
        </w:rPr>
      </w:pPr>
      <w:r>
        <w:rPr>
          <w:rStyle w:val="HTML"/>
        </w:rPr>
        <w:t xml:space="preserve">  </w:t>
      </w:r>
      <w:r>
        <w:rPr>
          <w:rStyle w:val="o"/>
        </w:rPr>
        <w:t>]</w:t>
      </w:r>
    </w:p>
    <w:p w:rsidR="00000000" w:rsidRDefault="00000000">
      <w:pPr>
        <w:pStyle w:val="HTML0"/>
        <w:divId w:val="852107686"/>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33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t xml:space="preserve"> </w:t>
            </w:r>
            <w:r>
              <w:rPr>
                <w:rStyle w:val="HTML"/>
              </w:rPr>
              <w:t>unsubscribe</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subscribed channels</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Channel name </w:t>
            </w:r>
            <w:r>
              <w:br/>
            </w:r>
            <w:r>
              <w:rPr>
                <w:rStyle w:val="HTML"/>
              </w:rPr>
              <w:t>mark-price-candle3M</w:t>
            </w:r>
            <w:r>
              <w:t xml:space="preserve"> </w:t>
            </w:r>
            <w:r>
              <w:br/>
            </w:r>
            <w:r>
              <w:rPr>
                <w:rStyle w:val="HTML"/>
              </w:rPr>
              <w:t>mark-price-candle1M</w:t>
            </w:r>
            <w:r>
              <w:t xml:space="preserve"> </w:t>
            </w:r>
            <w:r>
              <w:br/>
            </w:r>
            <w:r>
              <w:rPr>
                <w:rStyle w:val="HTML"/>
              </w:rPr>
              <w:t>mark-price-candle1W</w:t>
            </w:r>
            <w:r>
              <w:t xml:space="preserve"> </w:t>
            </w:r>
            <w:r>
              <w:br/>
            </w:r>
            <w:r>
              <w:rPr>
                <w:rStyle w:val="HTML"/>
              </w:rPr>
              <w:t>mark-price-candle1D</w:t>
            </w:r>
            <w:r>
              <w:t xml:space="preserve"> </w:t>
            </w:r>
            <w:r>
              <w:br/>
            </w:r>
            <w:r>
              <w:rPr>
                <w:rStyle w:val="HTML"/>
              </w:rPr>
              <w:t>mark-price-candle2D</w:t>
            </w:r>
            <w:r>
              <w:t xml:space="preserve"> </w:t>
            </w:r>
            <w:r>
              <w:br/>
            </w:r>
            <w:r>
              <w:rPr>
                <w:rStyle w:val="HTML"/>
              </w:rPr>
              <w:t>mark-price-candle3D</w:t>
            </w:r>
            <w:r>
              <w:t xml:space="preserve"> </w:t>
            </w:r>
            <w:r>
              <w:br/>
            </w:r>
            <w:r>
              <w:rPr>
                <w:rStyle w:val="HTML"/>
              </w:rPr>
              <w:t>mark-price-candle5D</w:t>
            </w:r>
            <w:r>
              <w:t xml:space="preserve"> </w:t>
            </w:r>
            <w:r>
              <w:br/>
            </w:r>
            <w:r>
              <w:rPr>
                <w:rStyle w:val="HTML"/>
              </w:rPr>
              <w:t>mark-price-candle12H</w:t>
            </w:r>
            <w:r>
              <w:t xml:space="preserve"> </w:t>
            </w:r>
            <w:r>
              <w:br/>
            </w:r>
            <w:r>
              <w:rPr>
                <w:rStyle w:val="HTML"/>
              </w:rPr>
              <w:t>mark-price-candle6H</w:t>
            </w:r>
            <w:r>
              <w:t xml:space="preserve"> </w:t>
            </w:r>
            <w:r>
              <w:br/>
            </w:r>
            <w:r>
              <w:rPr>
                <w:rStyle w:val="HTML"/>
              </w:rPr>
              <w:t>mark-price-candle4H</w:t>
            </w:r>
            <w:r>
              <w:t xml:space="preserve"> </w:t>
            </w:r>
            <w:r>
              <w:br/>
            </w:r>
            <w:r>
              <w:rPr>
                <w:rStyle w:val="HTML"/>
              </w:rPr>
              <w:t>mark-price-candle2H</w:t>
            </w:r>
            <w:r>
              <w:t xml:space="preserve"> </w:t>
            </w:r>
            <w:r>
              <w:br/>
            </w:r>
            <w:r>
              <w:rPr>
                <w:rStyle w:val="HTML"/>
              </w:rPr>
              <w:t>mark-price-candle1H</w:t>
            </w:r>
            <w:r>
              <w:t xml:space="preserve"> </w:t>
            </w:r>
            <w:r>
              <w:br/>
            </w:r>
            <w:r>
              <w:rPr>
                <w:rStyle w:val="HTML"/>
              </w:rPr>
              <w:t>mark-price-candle30m</w:t>
            </w:r>
            <w:r>
              <w:t xml:space="preserve"> </w:t>
            </w:r>
            <w:r>
              <w:br/>
            </w:r>
            <w:r>
              <w:rPr>
                <w:rStyle w:val="HTML"/>
              </w:rPr>
              <w:t>mark-price-candle15m</w:t>
            </w:r>
            <w:r>
              <w:t xml:space="preserve"> </w:t>
            </w:r>
            <w:r>
              <w:br/>
            </w:r>
            <w:r>
              <w:rPr>
                <w:rStyle w:val="HTML"/>
              </w:rPr>
              <w:t>mark-price-candle5m</w:t>
            </w:r>
            <w:r>
              <w:t xml:space="preserve"> </w:t>
            </w:r>
            <w:r>
              <w:br/>
            </w:r>
            <w:r>
              <w:rPr>
                <w:rStyle w:val="HTML"/>
              </w:rPr>
              <w:t>mark-price-candle3m</w:t>
            </w:r>
            <w:r>
              <w:t xml:space="preserve"> </w:t>
            </w:r>
            <w:r>
              <w:br/>
            </w:r>
            <w:r>
              <w:rPr>
                <w:rStyle w:val="HTML"/>
              </w:rPr>
              <w:t>mark-price-candle1m</w:t>
            </w:r>
            <w:r>
              <w:t xml:space="preserve"> </w:t>
            </w:r>
            <w:r>
              <w:br/>
            </w:r>
            <w:r>
              <w:rPr>
                <w:rStyle w:val="HTML"/>
              </w:rPr>
              <w:t>mark-price-candle1Yutc</w:t>
            </w:r>
            <w:r>
              <w:t xml:space="preserve"> </w:t>
            </w:r>
            <w:r>
              <w:br/>
            </w:r>
            <w:r>
              <w:rPr>
                <w:rStyle w:val="HTML"/>
              </w:rPr>
              <w:t>mark-price-candle3Mutc</w:t>
            </w:r>
            <w:r>
              <w:t xml:space="preserve"> </w:t>
            </w:r>
            <w:r>
              <w:br/>
            </w:r>
            <w:r>
              <w:rPr>
                <w:rStyle w:val="HTML"/>
              </w:rPr>
              <w:t>mark-price-candle1Mutc</w:t>
            </w:r>
            <w:r>
              <w:t xml:space="preserve"> </w:t>
            </w:r>
            <w:r>
              <w:br/>
            </w:r>
            <w:r>
              <w:rPr>
                <w:rStyle w:val="HTML"/>
              </w:rPr>
              <w:t>mark-price-candle1Wutc</w:t>
            </w:r>
            <w:r>
              <w:t xml:space="preserve"> </w:t>
            </w:r>
            <w:r>
              <w:br/>
            </w:r>
            <w:r>
              <w:rPr>
                <w:rStyle w:val="HTML"/>
              </w:rPr>
              <w:t>mark-price-candle1Dutc</w:t>
            </w:r>
            <w:r>
              <w:t xml:space="preserve"> </w:t>
            </w:r>
            <w:r>
              <w:br/>
            </w:r>
            <w:r>
              <w:rPr>
                <w:rStyle w:val="HTML"/>
              </w:rPr>
              <w:t>mark-price-candle2Dutc</w:t>
            </w:r>
            <w:r>
              <w:t xml:space="preserve"> </w:t>
            </w:r>
            <w:r>
              <w:br/>
            </w:r>
            <w:r>
              <w:rPr>
                <w:rStyle w:val="HTML"/>
              </w:rPr>
              <w:t>mark-price-candle3Dutc</w:t>
            </w:r>
            <w:r>
              <w:t xml:space="preserve"> </w:t>
            </w:r>
            <w:r>
              <w:br/>
            </w:r>
            <w:r>
              <w:rPr>
                <w:rStyle w:val="HTML"/>
              </w:rPr>
              <w:t>mark-price-candle5Dutc</w:t>
            </w:r>
            <w:r>
              <w:t xml:space="preserve"> </w:t>
            </w:r>
            <w:r>
              <w:br/>
            </w:r>
            <w:r>
              <w:rPr>
                <w:rStyle w:val="HTML"/>
              </w:rPr>
              <w:t>mark-price-candle12Hutc</w:t>
            </w:r>
            <w:r>
              <w:t xml:space="preserve"> </w:t>
            </w:r>
            <w:r>
              <w:br/>
            </w:r>
            <w:r>
              <w:rPr>
                <w:rStyle w:val="HTML"/>
              </w:rPr>
              <w:t>mark-price-candle6Hutc</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ID</w:t>
            </w:r>
          </w:p>
        </w:tc>
      </w:tr>
    </w:tbl>
    <w:p w:rsidR="00000000" w:rsidRDefault="00000000">
      <w:pPr>
        <w:pStyle w:val="a5"/>
        <w:ind w:left="720" w:right="720"/>
        <w:divId w:val="74515702"/>
      </w:pPr>
      <w:r>
        <w:t>Successful Response Example</w:t>
      </w:r>
    </w:p>
    <w:p w:rsidR="00000000" w:rsidRDefault="00000000">
      <w:pPr>
        <w:pStyle w:val="HTML0"/>
        <w:divId w:val="1303735853"/>
        <w:rPr>
          <w:rStyle w:val="w"/>
        </w:rPr>
      </w:pPr>
      <w:r>
        <w:rPr>
          <w:rStyle w:val="p"/>
        </w:rPr>
        <w:t>{</w:t>
      </w:r>
    </w:p>
    <w:p w:rsidR="00000000" w:rsidRDefault="00000000">
      <w:pPr>
        <w:pStyle w:val="HTML0"/>
        <w:divId w:val="1303735853"/>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1303735853"/>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303735853"/>
        <w:rPr>
          <w:rStyle w:val="w"/>
        </w:rPr>
      </w:pPr>
      <w:r>
        <w:rPr>
          <w:rStyle w:val="w"/>
        </w:rPr>
        <w:t xml:space="preserve">    </w:t>
      </w:r>
      <w:r>
        <w:rPr>
          <w:rStyle w:val="nl"/>
        </w:rPr>
        <w:t>"channel"</w:t>
      </w:r>
      <w:r>
        <w:rPr>
          <w:rStyle w:val="p"/>
        </w:rPr>
        <w:t>:</w:t>
      </w:r>
      <w:r>
        <w:rPr>
          <w:rStyle w:val="w"/>
        </w:rPr>
        <w:t xml:space="preserve"> </w:t>
      </w:r>
      <w:r>
        <w:rPr>
          <w:rStyle w:val="s2"/>
        </w:rPr>
        <w:t>"mark-price-candle1D"</w:t>
      </w:r>
      <w:r>
        <w:rPr>
          <w:rStyle w:val="p"/>
        </w:rPr>
        <w:t>,</w:t>
      </w:r>
    </w:p>
    <w:p w:rsidR="00000000" w:rsidRDefault="00000000">
      <w:pPr>
        <w:pStyle w:val="HTML0"/>
        <w:divId w:val="1303735853"/>
        <w:rPr>
          <w:rStyle w:val="w"/>
        </w:rPr>
      </w:pPr>
      <w:r>
        <w:rPr>
          <w:rStyle w:val="w"/>
        </w:rPr>
        <w:t xml:space="preserve">    </w:t>
      </w:r>
      <w:r>
        <w:rPr>
          <w:rStyle w:val="nl"/>
        </w:rPr>
        <w:t>"instId"</w:t>
      </w:r>
      <w:r>
        <w:rPr>
          <w:rStyle w:val="p"/>
        </w:rPr>
        <w:t>:</w:t>
      </w:r>
      <w:r>
        <w:rPr>
          <w:rStyle w:val="w"/>
        </w:rPr>
        <w:t xml:space="preserve"> </w:t>
      </w:r>
      <w:r>
        <w:rPr>
          <w:rStyle w:val="s2"/>
        </w:rPr>
        <w:t>"BTC-USD-190628"</w:t>
      </w:r>
    </w:p>
    <w:p w:rsidR="00000000" w:rsidRDefault="00000000">
      <w:pPr>
        <w:pStyle w:val="HTML0"/>
        <w:divId w:val="1303735853"/>
        <w:rPr>
          <w:rStyle w:val="w"/>
        </w:rPr>
      </w:pPr>
      <w:r>
        <w:rPr>
          <w:rStyle w:val="w"/>
        </w:rPr>
        <w:t xml:space="preserve">  </w:t>
      </w:r>
      <w:r>
        <w:rPr>
          <w:rStyle w:val="p"/>
        </w:rPr>
        <w:t>},</w:t>
      </w:r>
    </w:p>
    <w:p w:rsidR="00000000" w:rsidRDefault="00000000">
      <w:pPr>
        <w:pStyle w:val="HTML0"/>
        <w:divId w:val="1303735853"/>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303735853"/>
        <w:rPr>
          <w:rStyle w:val="w"/>
        </w:rPr>
      </w:pPr>
      <w:r>
        <w:rPr>
          <w:rStyle w:val="p"/>
        </w:rPr>
        <w:t>}</w:t>
      </w:r>
    </w:p>
    <w:p w:rsidR="00000000" w:rsidRDefault="00000000">
      <w:pPr>
        <w:pStyle w:val="a5"/>
        <w:ind w:left="720" w:right="720"/>
        <w:divId w:val="1500609385"/>
      </w:pPr>
      <w:r>
        <w:t>Failure Response Example</w:t>
      </w:r>
    </w:p>
    <w:p w:rsidR="00000000" w:rsidRDefault="00000000">
      <w:pPr>
        <w:pStyle w:val="HTML0"/>
        <w:divId w:val="139663554"/>
        <w:rPr>
          <w:rStyle w:val="w"/>
        </w:rPr>
      </w:pPr>
      <w:r>
        <w:rPr>
          <w:rStyle w:val="p"/>
        </w:rPr>
        <w:t>{</w:t>
      </w:r>
    </w:p>
    <w:p w:rsidR="00000000" w:rsidRDefault="00000000">
      <w:pPr>
        <w:pStyle w:val="HTML0"/>
        <w:divId w:val="139663554"/>
        <w:rPr>
          <w:rStyle w:val="w"/>
        </w:rPr>
      </w:pPr>
      <w:r>
        <w:rPr>
          <w:rStyle w:val="w"/>
        </w:rPr>
        <w:t xml:space="preserve">  </w:t>
      </w:r>
      <w:r>
        <w:rPr>
          <w:rStyle w:val="nl"/>
        </w:rPr>
        <w:t>"event"</w:t>
      </w:r>
      <w:r>
        <w:rPr>
          <w:rStyle w:val="p"/>
        </w:rPr>
        <w:t>:</w:t>
      </w:r>
      <w:r>
        <w:rPr>
          <w:rStyle w:val="w"/>
        </w:rPr>
        <w:t xml:space="preserve"> </w:t>
      </w:r>
      <w:r>
        <w:rPr>
          <w:rStyle w:val="s2"/>
        </w:rPr>
        <w:t>"error"</w:t>
      </w:r>
      <w:r>
        <w:rPr>
          <w:rStyle w:val="p"/>
        </w:rPr>
        <w:t>,</w:t>
      </w:r>
    </w:p>
    <w:p w:rsidR="00000000" w:rsidRDefault="00000000">
      <w:pPr>
        <w:pStyle w:val="HTML0"/>
        <w:divId w:val="139663554"/>
        <w:rPr>
          <w:rStyle w:val="w"/>
        </w:rPr>
      </w:pPr>
      <w:r>
        <w:rPr>
          <w:rStyle w:val="w"/>
        </w:rPr>
        <w:t xml:space="preserve">  </w:t>
      </w:r>
      <w:r>
        <w:rPr>
          <w:rStyle w:val="nl"/>
        </w:rPr>
        <w:t>"code"</w:t>
      </w:r>
      <w:r>
        <w:rPr>
          <w:rStyle w:val="p"/>
        </w:rPr>
        <w:t>:</w:t>
      </w:r>
      <w:r>
        <w:rPr>
          <w:rStyle w:val="w"/>
        </w:rPr>
        <w:t xml:space="preserve"> </w:t>
      </w:r>
      <w:r>
        <w:rPr>
          <w:rStyle w:val="s2"/>
        </w:rPr>
        <w:t>"60012"</w:t>
      </w:r>
      <w:r>
        <w:rPr>
          <w:rStyle w:val="p"/>
        </w:rPr>
        <w:t>,</w:t>
      </w:r>
    </w:p>
    <w:p w:rsidR="00000000" w:rsidRDefault="00000000">
      <w:pPr>
        <w:pStyle w:val="HTML0"/>
        <w:divId w:val="139663554"/>
        <w:rPr>
          <w:rStyle w:val="w"/>
        </w:rPr>
      </w:pPr>
      <w:r>
        <w:rPr>
          <w:rStyle w:val="w"/>
        </w:rPr>
        <w:t xml:space="preserve">  </w:t>
      </w:r>
      <w:r>
        <w:rPr>
          <w:rStyle w:val="nl"/>
        </w:rPr>
        <w:t>"msg"</w:t>
      </w:r>
      <w:r>
        <w:rPr>
          <w:rStyle w:val="p"/>
        </w:rPr>
        <w:t>:</w:t>
      </w:r>
      <w:r>
        <w:rPr>
          <w:rStyle w:val="w"/>
        </w:rPr>
        <w:t xml:space="preserve"> </w:t>
      </w:r>
      <w:r>
        <w:rPr>
          <w:rStyle w:val="s2"/>
        </w:rPr>
        <w:t>"Invalid request: {</w:t>
      </w:r>
      <w:r>
        <w:rPr>
          <w:rStyle w:val="se"/>
        </w:rPr>
        <w:t>\"</w:t>
      </w:r>
      <w:r>
        <w:rPr>
          <w:rStyle w:val="s2"/>
        </w:rPr>
        <w:t>op</w:t>
      </w:r>
      <w:r>
        <w:rPr>
          <w:rStyle w:val="se"/>
        </w:rPr>
        <w:t>\"</w:t>
      </w:r>
      <w:r>
        <w:rPr>
          <w:rStyle w:val="s2"/>
        </w:rPr>
        <w:t xml:space="preserve">: </w:t>
      </w:r>
      <w:r>
        <w:rPr>
          <w:rStyle w:val="se"/>
        </w:rPr>
        <w:t>\"</w:t>
      </w:r>
      <w:r>
        <w:rPr>
          <w:rStyle w:val="s2"/>
        </w:rPr>
        <w:t>subscribe</w:t>
      </w:r>
      <w:r>
        <w:rPr>
          <w:rStyle w:val="se"/>
        </w:rPr>
        <w:t>\"</w:t>
      </w:r>
      <w:r>
        <w:rPr>
          <w:rStyle w:val="s2"/>
        </w:rPr>
        <w:t xml:space="preserve">, </w:t>
      </w:r>
      <w:r>
        <w:rPr>
          <w:rStyle w:val="se"/>
        </w:rPr>
        <w:t>\"</w:t>
      </w:r>
      <w:r>
        <w:rPr>
          <w:rStyle w:val="s2"/>
        </w:rPr>
        <w:t>argss</w:t>
      </w:r>
      <w:r>
        <w:rPr>
          <w:rStyle w:val="se"/>
        </w:rPr>
        <w:t>\"</w:t>
      </w:r>
      <w:r>
        <w:rPr>
          <w:rStyle w:val="s2"/>
        </w:rPr>
        <w:t>:[{ </w:t>
      </w:r>
      <w:r>
        <w:rPr>
          <w:rStyle w:val="se"/>
        </w:rPr>
        <w:t>\"</w:t>
      </w:r>
      <w:r>
        <w:rPr>
          <w:rStyle w:val="s2"/>
        </w:rPr>
        <w:t>channel</w:t>
      </w:r>
      <w:r>
        <w:rPr>
          <w:rStyle w:val="se"/>
        </w:rPr>
        <w:t>\"</w:t>
      </w:r>
      <w:r>
        <w:rPr>
          <w:rStyle w:val="s2"/>
        </w:rPr>
        <w:t xml:space="preserve"> : </w:t>
      </w:r>
      <w:r>
        <w:rPr>
          <w:rStyle w:val="se"/>
        </w:rPr>
        <w:t>\"</w:t>
      </w:r>
      <w:r>
        <w:rPr>
          <w:rStyle w:val="s2"/>
        </w:rPr>
        <w:t>mark-price-candle1D</w:t>
      </w:r>
      <w:r>
        <w:rPr>
          <w:rStyle w:val="se"/>
        </w:rPr>
        <w:t>\"</w:t>
      </w:r>
      <w:r>
        <w:rPr>
          <w:rStyle w:val="s2"/>
        </w:rPr>
        <w:t>, </w:t>
      </w:r>
      <w:r>
        <w:rPr>
          <w:rStyle w:val="se"/>
        </w:rPr>
        <w:t>\"</w:t>
      </w:r>
      <w:r>
        <w:rPr>
          <w:rStyle w:val="s2"/>
        </w:rPr>
        <w:t>instId</w:t>
      </w:r>
      <w:r>
        <w:rPr>
          <w:rStyle w:val="se"/>
        </w:rPr>
        <w:t>\"</w:t>
      </w:r>
      <w:r>
        <w:rPr>
          <w:rStyle w:val="s2"/>
        </w:rPr>
        <w:t xml:space="preserve"> : </w:t>
      </w:r>
      <w:r>
        <w:rPr>
          <w:rStyle w:val="se"/>
        </w:rPr>
        <w:t>\"</w:t>
      </w:r>
      <w:r>
        <w:rPr>
          <w:rStyle w:val="s2"/>
        </w:rPr>
        <w:t>BTC-USD-190628</w:t>
      </w:r>
      <w:r>
        <w:rPr>
          <w:rStyle w:val="se"/>
        </w:rPr>
        <w:t>\"</w:t>
      </w:r>
      <w:r>
        <w:rPr>
          <w:rStyle w:val="s2"/>
        </w:rPr>
        <w:t>}]}"</w:t>
      </w:r>
      <w:r>
        <w:rPr>
          <w:rStyle w:val="p"/>
        </w:rPr>
        <w:t>,</w:t>
      </w:r>
    </w:p>
    <w:p w:rsidR="00000000" w:rsidRDefault="00000000">
      <w:pPr>
        <w:pStyle w:val="HTML0"/>
        <w:divId w:val="139663554"/>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39663554"/>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28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Event</w:t>
            </w:r>
            <w:r>
              <w:br/>
            </w:r>
            <w:r>
              <w:rPr>
                <w:rStyle w:val="HTML"/>
              </w:rPr>
              <w:t>subscribe</w:t>
            </w:r>
            <w:r>
              <w:br/>
            </w:r>
            <w:r>
              <w:rPr>
                <w:rStyle w:val="HTML"/>
              </w:rPr>
              <w:t>unsubscribe</w:t>
            </w:r>
            <w:r>
              <w:br/>
            </w:r>
            <w:r>
              <w:rPr>
                <w:rStyle w:val="HTML"/>
              </w:rPr>
              <w:t>error</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No</w:t>
            </w:r>
          </w:p>
        </w:tc>
        <w:tc>
          <w:tcPr>
            <w:tcW w:w="0" w:type="auto"/>
            <w:vAlign w:val="center"/>
            <w:hideMark/>
          </w:tcPr>
          <w:p w:rsidR="00000000" w:rsidRDefault="00000000">
            <w:r>
              <w:t>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connId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WebSocket connection ID</w:t>
            </w:r>
          </w:p>
        </w:tc>
      </w:tr>
    </w:tbl>
    <w:p w:rsidR="00000000" w:rsidRDefault="00000000">
      <w:pPr>
        <w:pStyle w:val="a5"/>
        <w:ind w:left="720" w:right="720"/>
        <w:divId w:val="331179740"/>
      </w:pPr>
      <w:r>
        <w:t>Push Data Example</w:t>
      </w:r>
    </w:p>
    <w:p w:rsidR="00000000" w:rsidRDefault="00000000">
      <w:pPr>
        <w:pStyle w:val="HTML0"/>
        <w:divId w:val="904342701"/>
        <w:rPr>
          <w:rStyle w:val="w"/>
        </w:rPr>
      </w:pPr>
      <w:r>
        <w:rPr>
          <w:rStyle w:val="p"/>
        </w:rPr>
        <w:t>{</w:t>
      </w:r>
    </w:p>
    <w:p w:rsidR="00000000" w:rsidRDefault="00000000">
      <w:pPr>
        <w:pStyle w:val="HTML0"/>
        <w:divId w:val="904342701"/>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904342701"/>
        <w:rPr>
          <w:rStyle w:val="w"/>
        </w:rPr>
      </w:pPr>
      <w:r>
        <w:rPr>
          <w:rStyle w:val="w"/>
        </w:rPr>
        <w:t xml:space="preserve">    </w:t>
      </w:r>
      <w:r>
        <w:rPr>
          <w:rStyle w:val="nl"/>
        </w:rPr>
        <w:t>"channel"</w:t>
      </w:r>
      <w:r>
        <w:rPr>
          <w:rStyle w:val="p"/>
        </w:rPr>
        <w:t>:</w:t>
      </w:r>
      <w:r>
        <w:rPr>
          <w:rStyle w:val="w"/>
        </w:rPr>
        <w:t xml:space="preserve"> </w:t>
      </w:r>
      <w:r>
        <w:rPr>
          <w:rStyle w:val="s2"/>
        </w:rPr>
        <w:t>"mark-price-candle1D"</w:t>
      </w:r>
      <w:r>
        <w:rPr>
          <w:rStyle w:val="p"/>
        </w:rPr>
        <w:t>,</w:t>
      </w:r>
    </w:p>
    <w:p w:rsidR="00000000" w:rsidRDefault="00000000">
      <w:pPr>
        <w:pStyle w:val="HTML0"/>
        <w:divId w:val="904342701"/>
        <w:rPr>
          <w:rStyle w:val="w"/>
        </w:rPr>
      </w:pPr>
      <w:r>
        <w:rPr>
          <w:rStyle w:val="w"/>
        </w:rPr>
        <w:t xml:space="preserve">    </w:t>
      </w:r>
      <w:r>
        <w:rPr>
          <w:rStyle w:val="nl"/>
        </w:rPr>
        <w:t>"instId"</w:t>
      </w:r>
      <w:r>
        <w:rPr>
          <w:rStyle w:val="p"/>
        </w:rPr>
        <w:t>:</w:t>
      </w:r>
      <w:r>
        <w:rPr>
          <w:rStyle w:val="w"/>
        </w:rPr>
        <w:t xml:space="preserve"> </w:t>
      </w:r>
      <w:r>
        <w:rPr>
          <w:rStyle w:val="s2"/>
        </w:rPr>
        <w:t>"BTC-USD-190628"</w:t>
      </w:r>
    </w:p>
    <w:p w:rsidR="00000000" w:rsidRDefault="00000000">
      <w:pPr>
        <w:pStyle w:val="HTML0"/>
        <w:divId w:val="904342701"/>
        <w:rPr>
          <w:rStyle w:val="w"/>
        </w:rPr>
      </w:pPr>
      <w:r>
        <w:rPr>
          <w:rStyle w:val="w"/>
        </w:rPr>
        <w:t xml:space="preserve">  </w:t>
      </w:r>
      <w:r>
        <w:rPr>
          <w:rStyle w:val="p"/>
        </w:rPr>
        <w:t>},</w:t>
      </w:r>
    </w:p>
    <w:p w:rsidR="00000000" w:rsidRDefault="00000000">
      <w:pPr>
        <w:pStyle w:val="HTML0"/>
        <w:divId w:val="904342701"/>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904342701"/>
        <w:rPr>
          <w:rStyle w:val="w"/>
        </w:rPr>
      </w:pPr>
      <w:r>
        <w:rPr>
          <w:rStyle w:val="w"/>
        </w:rPr>
        <w:t xml:space="preserve">    </w:t>
      </w:r>
      <w:r>
        <w:rPr>
          <w:rStyle w:val="p"/>
        </w:rPr>
        <w:t>[</w:t>
      </w:r>
      <w:r>
        <w:rPr>
          <w:rStyle w:val="s2"/>
        </w:rPr>
        <w:t>"1597026383085"</w:t>
      </w:r>
      <w:r>
        <w:rPr>
          <w:rStyle w:val="p"/>
        </w:rPr>
        <w:t>,</w:t>
      </w:r>
      <w:r>
        <w:rPr>
          <w:rStyle w:val="w"/>
        </w:rPr>
        <w:t xml:space="preserve"> </w:t>
      </w:r>
      <w:r>
        <w:rPr>
          <w:rStyle w:val="s2"/>
        </w:rPr>
        <w:t>"3.721"</w:t>
      </w:r>
      <w:r>
        <w:rPr>
          <w:rStyle w:val="p"/>
        </w:rPr>
        <w:t>,</w:t>
      </w:r>
      <w:r>
        <w:rPr>
          <w:rStyle w:val="w"/>
        </w:rPr>
        <w:t xml:space="preserve"> </w:t>
      </w:r>
      <w:r>
        <w:rPr>
          <w:rStyle w:val="s2"/>
        </w:rPr>
        <w:t>"3.743"</w:t>
      </w:r>
      <w:r>
        <w:rPr>
          <w:rStyle w:val="p"/>
        </w:rPr>
        <w:t>,</w:t>
      </w:r>
      <w:r>
        <w:rPr>
          <w:rStyle w:val="w"/>
        </w:rPr>
        <w:t xml:space="preserve"> </w:t>
      </w:r>
      <w:r>
        <w:rPr>
          <w:rStyle w:val="s2"/>
        </w:rPr>
        <w:t>"3.677"</w:t>
      </w:r>
      <w:r>
        <w:rPr>
          <w:rStyle w:val="p"/>
        </w:rPr>
        <w:t>,</w:t>
      </w:r>
      <w:r>
        <w:rPr>
          <w:rStyle w:val="w"/>
        </w:rPr>
        <w:t xml:space="preserve"> </w:t>
      </w:r>
      <w:r>
        <w:rPr>
          <w:rStyle w:val="s2"/>
        </w:rPr>
        <w:t>"3.708"</w:t>
      </w:r>
      <w:r>
        <w:rPr>
          <w:rStyle w:val="p"/>
        </w:rPr>
        <w:t>,</w:t>
      </w:r>
      <w:r>
        <w:rPr>
          <w:rStyle w:val="s2"/>
        </w:rPr>
        <w:t>"0"</w:t>
      </w:r>
      <w:r>
        <w:rPr>
          <w:rStyle w:val="p"/>
        </w:rPr>
        <w:t>],</w:t>
      </w:r>
    </w:p>
    <w:p w:rsidR="00000000" w:rsidRDefault="00000000">
      <w:pPr>
        <w:pStyle w:val="HTML0"/>
        <w:divId w:val="904342701"/>
        <w:rPr>
          <w:rStyle w:val="w"/>
        </w:rPr>
      </w:pPr>
      <w:r>
        <w:rPr>
          <w:rStyle w:val="w"/>
        </w:rPr>
        <w:t xml:space="preserve">    </w:t>
      </w:r>
      <w:r>
        <w:rPr>
          <w:rStyle w:val="p"/>
        </w:rPr>
        <w:t>[</w:t>
      </w:r>
      <w:r>
        <w:rPr>
          <w:rStyle w:val="s2"/>
        </w:rPr>
        <w:t>"1597026383085"</w:t>
      </w:r>
      <w:r>
        <w:rPr>
          <w:rStyle w:val="p"/>
        </w:rPr>
        <w:t>,</w:t>
      </w:r>
      <w:r>
        <w:rPr>
          <w:rStyle w:val="w"/>
        </w:rPr>
        <w:t xml:space="preserve"> </w:t>
      </w:r>
      <w:r>
        <w:rPr>
          <w:rStyle w:val="s2"/>
        </w:rPr>
        <w:t>"3.731"</w:t>
      </w:r>
      <w:r>
        <w:rPr>
          <w:rStyle w:val="p"/>
        </w:rPr>
        <w:t>,</w:t>
      </w:r>
      <w:r>
        <w:rPr>
          <w:rStyle w:val="w"/>
        </w:rPr>
        <w:t xml:space="preserve"> </w:t>
      </w:r>
      <w:r>
        <w:rPr>
          <w:rStyle w:val="s2"/>
        </w:rPr>
        <w:t>"3.799"</w:t>
      </w:r>
      <w:r>
        <w:rPr>
          <w:rStyle w:val="p"/>
        </w:rPr>
        <w:t>,</w:t>
      </w:r>
      <w:r>
        <w:rPr>
          <w:rStyle w:val="w"/>
        </w:rPr>
        <w:t xml:space="preserve"> </w:t>
      </w:r>
      <w:r>
        <w:rPr>
          <w:rStyle w:val="s2"/>
        </w:rPr>
        <w:t>"3.494"</w:t>
      </w:r>
      <w:r>
        <w:rPr>
          <w:rStyle w:val="p"/>
        </w:rPr>
        <w:t>,</w:t>
      </w:r>
      <w:r>
        <w:rPr>
          <w:rStyle w:val="w"/>
        </w:rPr>
        <w:t xml:space="preserve"> </w:t>
      </w:r>
      <w:r>
        <w:rPr>
          <w:rStyle w:val="s2"/>
        </w:rPr>
        <w:t>"3.72"</w:t>
      </w:r>
      <w:r>
        <w:rPr>
          <w:rStyle w:val="p"/>
        </w:rPr>
        <w:t>,</w:t>
      </w:r>
      <w:r>
        <w:rPr>
          <w:rStyle w:val="s2"/>
        </w:rPr>
        <w:t>"1"</w:t>
      </w:r>
      <w:r>
        <w:rPr>
          <w:rStyle w:val="p"/>
        </w:rPr>
        <w:t>]</w:t>
      </w:r>
    </w:p>
    <w:p w:rsidR="00000000" w:rsidRDefault="00000000">
      <w:pPr>
        <w:pStyle w:val="HTML0"/>
        <w:divId w:val="904342701"/>
        <w:rPr>
          <w:rStyle w:val="w"/>
        </w:rPr>
      </w:pPr>
      <w:r>
        <w:rPr>
          <w:rStyle w:val="w"/>
        </w:rPr>
        <w:t xml:space="preserve">  </w:t>
      </w:r>
      <w:r>
        <w:rPr>
          <w:rStyle w:val="p"/>
        </w:rPr>
        <w:t>]</w:t>
      </w:r>
    </w:p>
    <w:p w:rsidR="00000000" w:rsidRDefault="00000000">
      <w:pPr>
        <w:pStyle w:val="HTML0"/>
        <w:divId w:val="904342701"/>
        <w:rPr>
          <w:rStyle w:val="w"/>
        </w:rPr>
      </w:pPr>
      <w:r>
        <w:rPr>
          <w:rStyle w:val="p"/>
        </w:rPr>
        <w:t>}</w:t>
      </w:r>
    </w:p>
    <w:p w:rsidR="00000000" w:rsidRDefault="00000000">
      <w:pPr>
        <w:pStyle w:val="4"/>
        <w:divId w:val="175387555"/>
      </w:pPr>
      <w:r>
        <w:t>Push data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Successfully 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Subscribed data</w:t>
            </w:r>
          </w:p>
        </w:tc>
      </w:tr>
      <w:tr w:rsidR="00000000">
        <w:trPr>
          <w:divId w:val="175387555"/>
          <w:tblCellSpacing w:w="15" w:type="dxa"/>
        </w:trPr>
        <w:tc>
          <w:tcPr>
            <w:tcW w:w="0" w:type="auto"/>
            <w:vAlign w:val="center"/>
            <w:hideMark/>
          </w:tcPr>
          <w:p w:rsidR="00000000" w:rsidRDefault="00000000">
            <w:r>
              <w:t>&gt; ts</w:t>
            </w:r>
          </w:p>
        </w:tc>
        <w:tc>
          <w:tcPr>
            <w:tcW w:w="0" w:type="auto"/>
            <w:vAlign w:val="center"/>
            <w:hideMark/>
          </w:tcPr>
          <w:p w:rsidR="00000000" w:rsidRDefault="00000000">
            <w:r>
              <w:t>String</w:t>
            </w:r>
          </w:p>
        </w:tc>
        <w:tc>
          <w:tcPr>
            <w:tcW w:w="0" w:type="auto"/>
            <w:vAlign w:val="center"/>
            <w:hideMark/>
          </w:tcPr>
          <w:p w:rsidR="00000000" w:rsidRDefault="00000000">
            <w:r>
              <w:t xml:space="preserve">Opening time of the candlestick,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&gt; o</w:t>
            </w:r>
          </w:p>
        </w:tc>
        <w:tc>
          <w:tcPr>
            <w:tcW w:w="0" w:type="auto"/>
            <w:vAlign w:val="center"/>
            <w:hideMark/>
          </w:tcPr>
          <w:p w:rsidR="00000000" w:rsidRDefault="00000000">
            <w:r>
              <w:t>String</w:t>
            </w:r>
          </w:p>
        </w:tc>
        <w:tc>
          <w:tcPr>
            <w:tcW w:w="0" w:type="auto"/>
            <w:vAlign w:val="center"/>
            <w:hideMark/>
          </w:tcPr>
          <w:p w:rsidR="00000000" w:rsidRDefault="00000000">
            <w:r>
              <w:t>Open price</w:t>
            </w:r>
          </w:p>
        </w:tc>
      </w:tr>
      <w:tr w:rsidR="00000000">
        <w:trPr>
          <w:divId w:val="175387555"/>
          <w:tblCellSpacing w:w="15" w:type="dxa"/>
        </w:trPr>
        <w:tc>
          <w:tcPr>
            <w:tcW w:w="0" w:type="auto"/>
            <w:vAlign w:val="center"/>
            <w:hideMark/>
          </w:tcPr>
          <w:p w:rsidR="00000000" w:rsidRDefault="00000000">
            <w:r>
              <w:t>&gt; h</w:t>
            </w:r>
          </w:p>
        </w:tc>
        <w:tc>
          <w:tcPr>
            <w:tcW w:w="0" w:type="auto"/>
            <w:vAlign w:val="center"/>
            <w:hideMark/>
          </w:tcPr>
          <w:p w:rsidR="00000000" w:rsidRDefault="00000000">
            <w:r>
              <w:t>String</w:t>
            </w:r>
          </w:p>
        </w:tc>
        <w:tc>
          <w:tcPr>
            <w:tcW w:w="0" w:type="auto"/>
            <w:vAlign w:val="center"/>
            <w:hideMark/>
          </w:tcPr>
          <w:p w:rsidR="00000000" w:rsidRDefault="00000000">
            <w:r>
              <w:t>Highest price</w:t>
            </w:r>
          </w:p>
        </w:tc>
      </w:tr>
      <w:tr w:rsidR="00000000">
        <w:trPr>
          <w:divId w:val="175387555"/>
          <w:tblCellSpacing w:w="15" w:type="dxa"/>
        </w:trPr>
        <w:tc>
          <w:tcPr>
            <w:tcW w:w="0" w:type="auto"/>
            <w:vAlign w:val="center"/>
            <w:hideMark/>
          </w:tcPr>
          <w:p w:rsidR="00000000" w:rsidRDefault="00000000">
            <w:r>
              <w:t>&gt; l</w:t>
            </w:r>
          </w:p>
        </w:tc>
        <w:tc>
          <w:tcPr>
            <w:tcW w:w="0" w:type="auto"/>
            <w:vAlign w:val="center"/>
            <w:hideMark/>
          </w:tcPr>
          <w:p w:rsidR="00000000" w:rsidRDefault="00000000">
            <w:r>
              <w:t>String</w:t>
            </w:r>
          </w:p>
        </w:tc>
        <w:tc>
          <w:tcPr>
            <w:tcW w:w="0" w:type="auto"/>
            <w:vAlign w:val="center"/>
            <w:hideMark/>
          </w:tcPr>
          <w:p w:rsidR="00000000" w:rsidRDefault="00000000">
            <w:r>
              <w:t>Lowest price</w:t>
            </w:r>
          </w:p>
        </w:tc>
      </w:tr>
      <w:tr w:rsidR="00000000">
        <w:trPr>
          <w:divId w:val="175387555"/>
          <w:tblCellSpacing w:w="15" w:type="dxa"/>
        </w:trPr>
        <w:tc>
          <w:tcPr>
            <w:tcW w:w="0" w:type="auto"/>
            <w:vAlign w:val="center"/>
            <w:hideMark/>
          </w:tcPr>
          <w:p w:rsidR="00000000" w:rsidRDefault="00000000">
            <w:r>
              <w:t>&gt; c</w:t>
            </w:r>
          </w:p>
        </w:tc>
        <w:tc>
          <w:tcPr>
            <w:tcW w:w="0" w:type="auto"/>
            <w:vAlign w:val="center"/>
            <w:hideMark/>
          </w:tcPr>
          <w:p w:rsidR="00000000" w:rsidRDefault="00000000">
            <w:r>
              <w:t>String</w:t>
            </w:r>
          </w:p>
        </w:tc>
        <w:tc>
          <w:tcPr>
            <w:tcW w:w="0" w:type="auto"/>
            <w:vAlign w:val="center"/>
            <w:hideMark/>
          </w:tcPr>
          <w:p w:rsidR="00000000" w:rsidRDefault="00000000">
            <w:r>
              <w:t>Close price</w:t>
            </w:r>
          </w:p>
        </w:tc>
      </w:tr>
      <w:tr w:rsidR="00000000">
        <w:trPr>
          <w:divId w:val="175387555"/>
          <w:tblCellSpacing w:w="15" w:type="dxa"/>
        </w:trPr>
        <w:tc>
          <w:tcPr>
            <w:tcW w:w="0" w:type="auto"/>
            <w:vAlign w:val="center"/>
            <w:hideMark/>
          </w:tcPr>
          <w:p w:rsidR="00000000" w:rsidRDefault="00000000">
            <w:r>
              <w:t>&gt; confirm</w:t>
            </w:r>
          </w:p>
        </w:tc>
        <w:tc>
          <w:tcPr>
            <w:tcW w:w="0" w:type="auto"/>
            <w:vAlign w:val="center"/>
            <w:hideMark/>
          </w:tcPr>
          <w:p w:rsidR="00000000" w:rsidRDefault="00000000">
            <w:r>
              <w:t>String</w:t>
            </w:r>
          </w:p>
        </w:tc>
        <w:tc>
          <w:tcPr>
            <w:tcW w:w="0" w:type="auto"/>
            <w:vAlign w:val="center"/>
            <w:hideMark/>
          </w:tcPr>
          <w:p w:rsidR="00000000" w:rsidRDefault="00000000">
            <w:r>
              <w:t>The state of candlesticks.</w:t>
            </w:r>
            <w:r>
              <w:br/>
            </w:r>
            <w:r>
              <w:rPr>
                <w:rStyle w:val="HTML"/>
              </w:rPr>
              <w:t>0</w:t>
            </w:r>
            <w:r>
              <w:t xml:space="preserve"> represents that it is uncompleted, </w:t>
            </w:r>
            <w:r>
              <w:rPr>
                <w:rStyle w:val="HTML"/>
              </w:rPr>
              <w:t>1</w:t>
            </w:r>
            <w:r>
              <w:t xml:space="preserve"> represents that it is completed.</w:t>
            </w:r>
          </w:p>
        </w:tc>
      </w:tr>
    </w:tbl>
    <w:p w:rsidR="00000000" w:rsidRDefault="00000000">
      <w:pPr>
        <w:pStyle w:val="3"/>
        <w:divId w:val="175387555"/>
      </w:pPr>
      <w:r>
        <w:t>Index candlesticks channel</w:t>
      </w:r>
    </w:p>
    <w:p w:rsidR="00000000" w:rsidRDefault="00000000">
      <w:pPr>
        <w:pStyle w:val="a5"/>
        <w:divId w:val="175387555"/>
      </w:pPr>
      <w:r>
        <w:t>Retrieve the candlesticks data of the index. The push frequency is the fastest interval 1 second push the data. .</w:t>
      </w:r>
    </w:p>
    <w:p w:rsidR="00000000" w:rsidRDefault="00000000">
      <w:pPr>
        <w:pStyle w:val="4"/>
        <w:divId w:val="175387555"/>
      </w:pPr>
      <w:r>
        <w:t>URL Path</w:t>
      </w:r>
    </w:p>
    <w:p w:rsidR="00000000" w:rsidRDefault="00000000">
      <w:pPr>
        <w:pStyle w:val="a5"/>
        <w:divId w:val="175387555"/>
      </w:pPr>
      <w:r>
        <w:t>/ws/v5/business</w:t>
      </w:r>
    </w:p>
    <w:p w:rsidR="00000000" w:rsidRDefault="00000000">
      <w:pPr>
        <w:pStyle w:val="a5"/>
        <w:ind w:left="720" w:right="720"/>
        <w:divId w:val="1254818190"/>
      </w:pPr>
      <w:r>
        <w:t>Request Example</w:t>
      </w:r>
    </w:p>
    <w:p w:rsidR="00000000" w:rsidRDefault="00000000">
      <w:pPr>
        <w:pStyle w:val="HTML0"/>
        <w:divId w:val="840512421"/>
        <w:rPr>
          <w:rStyle w:val="HTML"/>
        </w:rPr>
      </w:pPr>
      <w:r>
        <w:rPr>
          <w:rStyle w:val="o"/>
        </w:rPr>
        <w:t>{</w:t>
      </w:r>
    </w:p>
    <w:p w:rsidR="00000000" w:rsidRDefault="00000000">
      <w:pPr>
        <w:pStyle w:val="HTML0"/>
        <w:divId w:val="840512421"/>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840512421"/>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840512421"/>
        <w:rPr>
          <w:rStyle w:val="HTML"/>
        </w:rPr>
      </w:pPr>
      <w:r>
        <w:rPr>
          <w:rStyle w:val="HTML"/>
        </w:rPr>
        <w:t xml:space="preserve">    </w:t>
      </w:r>
      <w:r>
        <w:rPr>
          <w:rStyle w:val="o"/>
        </w:rPr>
        <w:t>{</w:t>
      </w:r>
    </w:p>
    <w:p w:rsidR="00000000" w:rsidRDefault="00000000">
      <w:pPr>
        <w:pStyle w:val="HTML0"/>
        <w:divId w:val="840512421"/>
        <w:rPr>
          <w:rStyle w:val="HTML"/>
        </w:rPr>
      </w:pPr>
      <w:r>
        <w:rPr>
          <w:rStyle w:val="HTML"/>
        </w:rPr>
        <w:t xml:space="preserve">      </w:t>
      </w:r>
      <w:r>
        <w:rPr>
          <w:rStyle w:val="s2"/>
        </w:rPr>
        <w:t>"channel"</w:t>
      </w:r>
      <w:r>
        <w:rPr>
          <w:rStyle w:val="HTML"/>
        </w:rPr>
        <w:t xml:space="preserve">: </w:t>
      </w:r>
      <w:r>
        <w:rPr>
          <w:rStyle w:val="s2"/>
        </w:rPr>
        <w:t>"index-candle30m"</w:t>
      </w:r>
      <w:r>
        <w:rPr>
          <w:rStyle w:val="HTML"/>
        </w:rPr>
        <w:t>,</w:t>
      </w:r>
    </w:p>
    <w:p w:rsidR="00000000" w:rsidRDefault="00000000">
      <w:pPr>
        <w:pStyle w:val="HTML0"/>
        <w:divId w:val="840512421"/>
        <w:rPr>
          <w:rStyle w:val="HTML"/>
        </w:rPr>
      </w:pPr>
      <w:r>
        <w:rPr>
          <w:rStyle w:val="HTML"/>
        </w:rPr>
        <w:t xml:space="preserve">      </w:t>
      </w:r>
      <w:r>
        <w:rPr>
          <w:rStyle w:val="s2"/>
        </w:rPr>
        <w:t>"instId"</w:t>
      </w:r>
      <w:r>
        <w:rPr>
          <w:rStyle w:val="HTML"/>
        </w:rPr>
        <w:t xml:space="preserve">: </w:t>
      </w:r>
      <w:r>
        <w:rPr>
          <w:rStyle w:val="s2"/>
        </w:rPr>
        <w:t>"BTC-USD"</w:t>
      </w:r>
    </w:p>
    <w:p w:rsidR="00000000" w:rsidRDefault="00000000">
      <w:pPr>
        <w:pStyle w:val="HTML0"/>
        <w:divId w:val="840512421"/>
        <w:rPr>
          <w:rStyle w:val="HTML"/>
        </w:rPr>
      </w:pPr>
      <w:r>
        <w:rPr>
          <w:rStyle w:val="HTML"/>
        </w:rPr>
        <w:t xml:space="preserve">    </w:t>
      </w:r>
      <w:r>
        <w:rPr>
          <w:rStyle w:val="o"/>
        </w:rPr>
        <w:t>}</w:t>
      </w:r>
    </w:p>
    <w:p w:rsidR="00000000" w:rsidRDefault="00000000">
      <w:pPr>
        <w:pStyle w:val="HTML0"/>
        <w:divId w:val="840512421"/>
        <w:rPr>
          <w:rStyle w:val="HTML"/>
        </w:rPr>
      </w:pPr>
      <w:r>
        <w:rPr>
          <w:rStyle w:val="HTML"/>
        </w:rPr>
        <w:t xml:space="preserve">  </w:t>
      </w:r>
      <w:r>
        <w:rPr>
          <w:rStyle w:val="o"/>
        </w:rPr>
        <w:t>]</w:t>
      </w:r>
    </w:p>
    <w:p w:rsidR="00000000" w:rsidRDefault="00000000">
      <w:pPr>
        <w:pStyle w:val="HTML0"/>
        <w:divId w:val="840512421"/>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33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subscribed channels</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Channel name </w:t>
            </w:r>
            <w:r>
              <w:br/>
            </w:r>
            <w:r>
              <w:rPr>
                <w:rStyle w:val="HTML"/>
              </w:rPr>
              <w:t>index-candle3M</w:t>
            </w:r>
            <w:r>
              <w:t xml:space="preserve"> </w:t>
            </w:r>
            <w:r>
              <w:br/>
            </w:r>
            <w:r>
              <w:rPr>
                <w:rStyle w:val="HTML"/>
              </w:rPr>
              <w:t>index-candle1M</w:t>
            </w:r>
            <w:r>
              <w:t xml:space="preserve"> </w:t>
            </w:r>
            <w:r>
              <w:br/>
            </w:r>
            <w:r>
              <w:rPr>
                <w:rStyle w:val="HTML"/>
              </w:rPr>
              <w:t>index-candle1W</w:t>
            </w:r>
            <w:r>
              <w:t xml:space="preserve"> </w:t>
            </w:r>
            <w:r>
              <w:br/>
            </w:r>
            <w:r>
              <w:rPr>
                <w:rStyle w:val="HTML"/>
              </w:rPr>
              <w:t>index-candle1D</w:t>
            </w:r>
            <w:r>
              <w:t xml:space="preserve"> </w:t>
            </w:r>
            <w:r>
              <w:br/>
            </w:r>
            <w:r>
              <w:rPr>
                <w:rStyle w:val="HTML"/>
              </w:rPr>
              <w:t>index-candle2D</w:t>
            </w:r>
            <w:r>
              <w:t xml:space="preserve"> </w:t>
            </w:r>
            <w:r>
              <w:br/>
            </w:r>
            <w:r>
              <w:rPr>
                <w:rStyle w:val="HTML"/>
              </w:rPr>
              <w:t>index-candle3D</w:t>
            </w:r>
            <w:r>
              <w:t xml:space="preserve"> </w:t>
            </w:r>
            <w:r>
              <w:br/>
            </w:r>
            <w:r>
              <w:rPr>
                <w:rStyle w:val="HTML"/>
              </w:rPr>
              <w:t>index-candle5D</w:t>
            </w:r>
            <w:r>
              <w:t xml:space="preserve"> </w:t>
            </w:r>
            <w:r>
              <w:br/>
            </w:r>
            <w:r>
              <w:rPr>
                <w:rStyle w:val="HTML"/>
              </w:rPr>
              <w:t>index-candle12H</w:t>
            </w:r>
            <w:r>
              <w:t xml:space="preserve"> </w:t>
            </w:r>
            <w:r>
              <w:br/>
            </w:r>
            <w:r>
              <w:rPr>
                <w:rStyle w:val="HTML"/>
              </w:rPr>
              <w:t>index-candle6H</w:t>
            </w:r>
            <w:r>
              <w:t xml:space="preserve"> </w:t>
            </w:r>
            <w:r>
              <w:br/>
            </w:r>
            <w:r>
              <w:rPr>
                <w:rStyle w:val="HTML"/>
              </w:rPr>
              <w:t>index-candle4H</w:t>
            </w:r>
            <w:r>
              <w:t xml:space="preserve"> </w:t>
            </w:r>
            <w:r>
              <w:br/>
            </w:r>
            <w:r>
              <w:rPr>
                <w:rStyle w:val="HTML"/>
              </w:rPr>
              <w:t>index -candle2H</w:t>
            </w:r>
            <w:r>
              <w:t xml:space="preserve"> </w:t>
            </w:r>
            <w:r>
              <w:br/>
            </w:r>
            <w:r>
              <w:rPr>
                <w:rStyle w:val="HTML"/>
              </w:rPr>
              <w:t>index-candle1H</w:t>
            </w:r>
            <w:r>
              <w:t xml:space="preserve"> </w:t>
            </w:r>
            <w:r>
              <w:br/>
            </w:r>
            <w:r>
              <w:rPr>
                <w:rStyle w:val="HTML"/>
              </w:rPr>
              <w:t>index-candle30m</w:t>
            </w:r>
            <w:r>
              <w:t xml:space="preserve"> </w:t>
            </w:r>
            <w:r>
              <w:br/>
            </w:r>
            <w:r>
              <w:rPr>
                <w:rStyle w:val="HTML"/>
              </w:rPr>
              <w:t>index-candle15m</w:t>
            </w:r>
            <w:r>
              <w:t xml:space="preserve"> </w:t>
            </w:r>
            <w:r>
              <w:br/>
            </w:r>
            <w:r>
              <w:rPr>
                <w:rStyle w:val="HTML"/>
              </w:rPr>
              <w:t>index-candle5m</w:t>
            </w:r>
            <w:r>
              <w:t xml:space="preserve"> </w:t>
            </w:r>
            <w:r>
              <w:br/>
            </w:r>
            <w:r>
              <w:rPr>
                <w:rStyle w:val="HTML"/>
              </w:rPr>
              <w:t>index-candle3m</w:t>
            </w:r>
            <w:r>
              <w:t xml:space="preserve"> </w:t>
            </w:r>
            <w:r>
              <w:br/>
            </w:r>
            <w:r>
              <w:rPr>
                <w:rStyle w:val="HTML"/>
              </w:rPr>
              <w:t>index-candle1m</w:t>
            </w:r>
            <w:r>
              <w:t xml:space="preserve"> </w:t>
            </w:r>
            <w:r>
              <w:br/>
            </w:r>
            <w:r>
              <w:rPr>
                <w:rStyle w:val="HTML"/>
              </w:rPr>
              <w:t>index-candle3Mutc</w:t>
            </w:r>
            <w:r>
              <w:t xml:space="preserve"> </w:t>
            </w:r>
            <w:r>
              <w:br/>
            </w:r>
            <w:r>
              <w:rPr>
                <w:rStyle w:val="HTML"/>
              </w:rPr>
              <w:t>index-candle1Mutc</w:t>
            </w:r>
            <w:r>
              <w:t xml:space="preserve"> </w:t>
            </w:r>
            <w:r>
              <w:br/>
            </w:r>
            <w:r>
              <w:rPr>
                <w:rStyle w:val="HTML"/>
              </w:rPr>
              <w:t>index-candle1Wutc</w:t>
            </w:r>
            <w:r>
              <w:t xml:space="preserve"> </w:t>
            </w:r>
            <w:r>
              <w:br/>
            </w:r>
            <w:r>
              <w:rPr>
                <w:rStyle w:val="HTML"/>
              </w:rPr>
              <w:t>index-candle1Dutc</w:t>
            </w:r>
            <w:r>
              <w:t xml:space="preserve"> </w:t>
            </w:r>
            <w:r>
              <w:br/>
            </w:r>
            <w:r>
              <w:rPr>
                <w:rStyle w:val="HTML"/>
              </w:rPr>
              <w:t>index-candle2Dutc</w:t>
            </w:r>
            <w:r>
              <w:t xml:space="preserve"> </w:t>
            </w:r>
            <w:r>
              <w:br/>
            </w:r>
            <w:r>
              <w:rPr>
                <w:rStyle w:val="HTML"/>
              </w:rPr>
              <w:t>index-candle3Dutc</w:t>
            </w:r>
            <w:r>
              <w:t xml:space="preserve"> </w:t>
            </w:r>
            <w:r>
              <w:br/>
            </w:r>
            <w:r>
              <w:rPr>
                <w:rStyle w:val="HTML"/>
              </w:rPr>
              <w:t>index-candle5Dutc</w:t>
            </w:r>
            <w:r>
              <w:t xml:space="preserve"> </w:t>
            </w:r>
            <w:r>
              <w:br/>
            </w:r>
            <w:r>
              <w:rPr>
                <w:rStyle w:val="HTML"/>
              </w:rPr>
              <w:t>index-candle12Hutc</w:t>
            </w:r>
            <w:r>
              <w:t xml:space="preserve"> </w:t>
            </w:r>
            <w:r>
              <w:br/>
            </w:r>
            <w:r>
              <w:rPr>
                <w:rStyle w:val="HTML"/>
              </w:rPr>
              <w:t>index-candle6Hutc</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Index, e.g. </w:t>
            </w:r>
            <w:r>
              <w:rPr>
                <w:rStyle w:val="HTML"/>
              </w:rPr>
              <w:t>BTC-USD</w:t>
            </w:r>
          </w:p>
        </w:tc>
      </w:tr>
    </w:tbl>
    <w:p w:rsidR="00000000" w:rsidRDefault="00000000">
      <w:pPr>
        <w:pStyle w:val="a5"/>
        <w:ind w:left="720" w:right="720"/>
        <w:divId w:val="1878395104"/>
      </w:pPr>
      <w:r>
        <w:t>Successful Response Example</w:t>
      </w:r>
    </w:p>
    <w:p w:rsidR="00000000" w:rsidRDefault="00000000">
      <w:pPr>
        <w:pStyle w:val="HTML0"/>
        <w:divId w:val="55666103"/>
        <w:rPr>
          <w:rStyle w:val="w"/>
        </w:rPr>
      </w:pPr>
      <w:r>
        <w:rPr>
          <w:rStyle w:val="p"/>
        </w:rPr>
        <w:t>{</w:t>
      </w:r>
    </w:p>
    <w:p w:rsidR="00000000" w:rsidRDefault="00000000">
      <w:pPr>
        <w:pStyle w:val="HTML0"/>
        <w:divId w:val="55666103"/>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55666103"/>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55666103"/>
        <w:rPr>
          <w:rStyle w:val="w"/>
        </w:rPr>
      </w:pPr>
      <w:r>
        <w:rPr>
          <w:rStyle w:val="w"/>
        </w:rPr>
        <w:t xml:space="preserve">    </w:t>
      </w:r>
      <w:r>
        <w:rPr>
          <w:rStyle w:val="nl"/>
        </w:rPr>
        <w:t>"channel"</w:t>
      </w:r>
      <w:r>
        <w:rPr>
          <w:rStyle w:val="p"/>
        </w:rPr>
        <w:t>:</w:t>
      </w:r>
      <w:r>
        <w:rPr>
          <w:rStyle w:val="w"/>
        </w:rPr>
        <w:t xml:space="preserve"> </w:t>
      </w:r>
      <w:r>
        <w:rPr>
          <w:rStyle w:val="s2"/>
        </w:rPr>
        <w:t>"index-candle30m"</w:t>
      </w:r>
      <w:r>
        <w:rPr>
          <w:rStyle w:val="p"/>
        </w:rPr>
        <w:t>,</w:t>
      </w:r>
    </w:p>
    <w:p w:rsidR="00000000" w:rsidRDefault="00000000">
      <w:pPr>
        <w:pStyle w:val="HTML0"/>
        <w:divId w:val="55666103"/>
        <w:rPr>
          <w:rStyle w:val="w"/>
        </w:rPr>
      </w:pPr>
      <w:r>
        <w:rPr>
          <w:rStyle w:val="w"/>
        </w:rPr>
        <w:t xml:space="preserve">    </w:t>
      </w:r>
      <w:r>
        <w:rPr>
          <w:rStyle w:val="nl"/>
        </w:rPr>
        <w:t>"instId"</w:t>
      </w:r>
      <w:r>
        <w:rPr>
          <w:rStyle w:val="p"/>
        </w:rPr>
        <w:t>:</w:t>
      </w:r>
      <w:r>
        <w:rPr>
          <w:rStyle w:val="w"/>
        </w:rPr>
        <w:t xml:space="preserve"> </w:t>
      </w:r>
      <w:r>
        <w:rPr>
          <w:rStyle w:val="s2"/>
        </w:rPr>
        <w:t>"BTC-USD"</w:t>
      </w:r>
    </w:p>
    <w:p w:rsidR="00000000" w:rsidRDefault="00000000">
      <w:pPr>
        <w:pStyle w:val="HTML0"/>
        <w:divId w:val="55666103"/>
        <w:rPr>
          <w:rStyle w:val="w"/>
        </w:rPr>
      </w:pPr>
      <w:r>
        <w:rPr>
          <w:rStyle w:val="w"/>
        </w:rPr>
        <w:t xml:space="preserve">  </w:t>
      </w:r>
      <w:r>
        <w:rPr>
          <w:rStyle w:val="p"/>
        </w:rPr>
        <w:t>},</w:t>
      </w:r>
    </w:p>
    <w:p w:rsidR="00000000" w:rsidRDefault="00000000">
      <w:pPr>
        <w:pStyle w:val="HTML0"/>
        <w:divId w:val="55666103"/>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55666103"/>
        <w:rPr>
          <w:rStyle w:val="w"/>
        </w:rPr>
      </w:pPr>
      <w:r>
        <w:rPr>
          <w:rStyle w:val="p"/>
        </w:rPr>
        <w:t>}</w:t>
      </w:r>
    </w:p>
    <w:p w:rsidR="00000000" w:rsidRDefault="00000000">
      <w:pPr>
        <w:pStyle w:val="a5"/>
        <w:ind w:left="720" w:right="720"/>
        <w:divId w:val="943146427"/>
      </w:pPr>
      <w:r>
        <w:t>Failure Response Example</w:t>
      </w:r>
    </w:p>
    <w:p w:rsidR="00000000" w:rsidRDefault="00000000">
      <w:pPr>
        <w:pStyle w:val="HTML0"/>
        <w:divId w:val="566453693"/>
        <w:rPr>
          <w:rStyle w:val="w"/>
        </w:rPr>
      </w:pPr>
      <w:r>
        <w:rPr>
          <w:rStyle w:val="p"/>
        </w:rPr>
        <w:t>{</w:t>
      </w:r>
    </w:p>
    <w:p w:rsidR="00000000" w:rsidRDefault="00000000">
      <w:pPr>
        <w:pStyle w:val="HTML0"/>
        <w:divId w:val="566453693"/>
        <w:rPr>
          <w:rStyle w:val="w"/>
        </w:rPr>
      </w:pPr>
      <w:r>
        <w:rPr>
          <w:rStyle w:val="w"/>
        </w:rPr>
        <w:t xml:space="preserve">  </w:t>
      </w:r>
      <w:r>
        <w:rPr>
          <w:rStyle w:val="nl"/>
        </w:rPr>
        <w:t>"event"</w:t>
      </w:r>
      <w:r>
        <w:rPr>
          <w:rStyle w:val="p"/>
        </w:rPr>
        <w:t>:</w:t>
      </w:r>
      <w:r>
        <w:rPr>
          <w:rStyle w:val="w"/>
        </w:rPr>
        <w:t xml:space="preserve"> </w:t>
      </w:r>
      <w:r>
        <w:rPr>
          <w:rStyle w:val="s2"/>
        </w:rPr>
        <w:t>"error"</w:t>
      </w:r>
      <w:r>
        <w:rPr>
          <w:rStyle w:val="p"/>
        </w:rPr>
        <w:t>,</w:t>
      </w:r>
    </w:p>
    <w:p w:rsidR="00000000" w:rsidRDefault="00000000">
      <w:pPr>
        <w:pStyle w:val="HTML0"/>
        <w:divId w:val="566453693"/>
        <w:rPr>
          <w:rStyle w:val="w"/>
        </w:rPr>
      </w:pPr>
      <w:r>
        <w:rPr>
          <w:rStyle w:val="w"/>
        </w:rPr>
        <w:t xml:space="preserve">  </w:t>
      </w:r>
      <w:r>
        <w:rPr>
          <w:rStyle w:val="nl"/>
        </w:rPr>
        <w:t>"code"</w:t>
      </w:r>
      <w:r>
        <w:rPr>
          <w:rStyle w:val="p"/>
        </w:rPr>
        <w:t>:</w:t>
      </w:r>
      <w:r>
        <w:rPr>
          <w:rStyle w:val="w"/>
        </w:rPr>
        <w:t xml:space="preserve"> </w:t>
      </w:r>
      <w:r>
        <w:rPr>
          <w:rStyle w:val="s2"/>
        </w:rPr>
        <w:t>"60012"</w:t>
      </w:r>
      <w:r>
        <w:rPr>
          <w:rStyle w:val="p"/>
        </w:rPr>
        <w:t>,</w:t>
      </w:r>
    </w:p>
    <w:p w:rsidR="00000000" w:rsidRDefault="00000000">
      <w:pPr>
        <w:pStyle w:val="HTML0"/>
        <w:divId w:val="566453693"/>
        <w:rPr>
          <w:rStyle w:val="w"/>
        </w:rPr>
      </w:pPr>
      <w:r>
        <w:rPr>
          <w:rStyle w:val="w"/>
        </w:rPr>
        <w:t xml:space="preserve">  </w:t>
      </w:r>
      <w:r>
        <w:rPr>
          <w:rStyle w:val="nl"/>
        </w:rPr>
        <w:t>"msg"</w:t>
      </w:r>
      <w:r>
        <w:rPr>
          <w:rStyle w:val="p"/>
        </w:rPr>
        <w:t>:</w:t>
      </w:r>
      <w:r>
        <w:rPr>
          <w:rStyle w:val="w"/>
        </w:rPr>
        <w:t xml:space="preserve"> </w:t>
      </w:r>
      <w:r>
        <w:rPr>
          <w:rStyle w:val="s2"/>
        </w:rPr>
        <w:t>"Invalid request: {</w:t>
      </w:r>
      <w:r>
        <w:rPr>
          <w:rStyle w:val="se"/>
        </w:rPr>
        <w:t>\"</w:t>
      </w:r>
      <w:r>
        <w:rPr>
          <w:rStyle w:val="s2"/>
        </w:rPr>
        <w:t>op</w:t>
      </w:r>
      <w:r>
        <w:rPr>
          <w:rStyle w:val="se"/>
        </w:rPr>
        <w:t>\"</w:t>
      </w:r>
      <w:r>
        <w:rPr>
          <w:rStyle w:val="s2"/>
        </w:rPr>
        <w:t xml:space="preserve">: </w:t>
      </w:r>
      <w:r>
        <w:rPr>
          <w:rStyle w:val="se"/>
        </w:rPr>
        <w:t>\"</w:t>
      </w:r>
      <w:r>
        <w:rPr>
          <w:rStyle w:val="s2"/>
        </w:rPr>
        <w:t>subscribe</w:t>
      </w:r>
      <w:r>
        <w:rPr>
          <w:rStyle w:val="se"/>
        </w:rPr>
        <w:t>\"</w:t>
      </w:r>
      <w:r>
        <w:rPr>
          <w:rStyle w:val="s2"/>
        </w:rPr>
        <w:t xml:space="preserve">, </w:t>
      </w:r>
      <w:r>
        <w:rPr>
          <w:rStyle w:val="se"/>
        </w:rPr>
        <w:t>\"</w:t>
      </w:r>
      <w:r>
        <w:rPr>
          <w:rStyle w:val="s2"/>
        </w:rPr>
        <w:t>argss</w:t>
      </w:r>
      <w:r>
        <w:rPr>
          <w:rStyle w:val="se"/>
        </w:rPr>
        <w:t>\"</w:t>
      </w:r>
      <w:r>
        <w:rPr>
          <w:rStyle w:val="s2"/>
        </w:rPr>
        <w:t>:[{ </w:t>
      </w:r>
      <w:r>
        <w:rPr>
          <w:rStyle w:val="se"/>
        </w:rPr>
        <w:t>\"</w:t>
      </w:r>
      <w:r>
        <w:rPr>
          <w:rStyle w:val="s2"/>
        </w:rPr>
        <w:t>channel</w:t>
      </w:r>
      <w:r>
        <w:rPr>
          <w:rStyle w:val="se"/>
        </w:rPr>
        <w:t>\"</w:t>
      </w:r>
      <w:r>
        <w:rPr>
          <w:rStyle w:val="s2"/>
        </w:rPr>
        <w:t xml:space="preserve"> : </w:t>
      </w:r>
      <w:r>
        <w:rPr>
          <w:rStyle w:val="se"/>
        </w:rPr>
        <w:t>\"</w:t>
      </w:r>
      <w:r>
        <w:rPr>
          <w:rStyle w:val="s2"/>
        </w:rPr>
        <w:t>index-candle30m</w:t>
      </w:r>
      <w:r>
        <w:rPr>
          <w:rStyle w:val="se"/>
        </w:rPr>
        <w:t>\"</w:t>
      </w:r>
      <w:r>
        <w:rPr>
          <w:rStyle w:val="s2"/>
        </w:rPr>
        <w:t>, </w:t>
      </w:r>
      <w:r>
        <w:rPr>
          <w:rStyle w:val="se"/>
        </w:rPr>
        <w:t>\"</w:t>
      </w:r>
      <w:r>
        <w:rPr>
          <w:rStyle w:val="s2"/>
        </w:rPr>
        <w:t>instId</w:t>
      </w:r>
      <w:r>
        <w:rPr>
          <w:rStyle w:val="se"/>
        </w:rPr>
        <w:t>\"</w:t>
      </w:r>
      <w:r>
        <w:rPr>
          <w:rStyle w:val="s2"/>
        </w:rPr>
        <w:t xml:space="preserve"> : </w:t>
      </w:r>
      <w:r>
        <w:rPr>
          <w:rStyle w:val="se"/>
        </w:rPr>
        <w:t>\"</w:t>
      </w:r>
      <w:r>
        <w:rPr>
          <w:rStyle w:val="s2"/>
        </w:rPr>
        <w:t>BTC-USD</w:t>
      </w:r>
      <w:r>
        <w:rPr>
          <w:rStyle w:val="se"/>
        </w:rPr>
        <w:t>\"</w:t>
      </w:r>
      <w:r>
        <w:rPr>
          <w:rStyle w:val="s2"/>
        </w:rPr>
        <w:t>}]}"</w:t>
      </w:r>
      <w:r>
        <w:rPr>
          <w:rStyle w:val="p"/>
        </w:rPr>
        <w:t>,</w:t>
      </w:r>
    </w:p>
    <w:p w:rsidR="00000000" w:rsidRDefault="00000000">
      <w:pPr>
        <w:pStyle w:val="HTML0"/>
        <w:divId w:val="566453693"/>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566453693"/>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28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rPr>
                <w:rStyle w:val="HTML"/>
              </w:rPr>
              <w:t>subscribe</w:t>
            </w:r>
            <w:r>
              <w:t xml:space="preserve"> </w:t>
            </w:r>
            <w:r>
              <w:rPr>
                <w:rStyle w:val="HTML"/>
              </w:rPr>
              <w:t>unsubscribe</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No</w:t>
            </w:r>
          </w:p>
        </w:tc>
        <w:tc>
          <w:tcPr>
            <w:tcW w:w="0" w:type="auto"/>
            <w:vAlign w:val="center"/>
            <w:hideMark/>
          </w:tcPr>
          <w:p w:rsidR="00000000" w:rsidRDefault="00000000">
            <w:r>
              <w:t>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Index, e.g. </w:t>
            </w:r>
            <w:r>
              <w:rPr>
                <w:rStyle w:val="HTML"/>
              </w:rPr>
              <w:t>BTC-USD</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connId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WebSocket connection ID</w:t>
            </w:r>
          </w:p>
        </w:tc>
      </w:tr>
    </w:tbl>
    <w:p w:rsidR="00000000" w:rsidRDefault="00000000">
      <w:pPr>
        <w:pStyle w:val="a5"/>
        <w:ind w:left="720" w:right="720"/>
        <w:divId w:val="291250126"/>
      </w:pPr>
      <w:r>
        <w:t>Push Data Example</w:t>
      </w:r>
    </w:p>
    <w:p w:rsidR="00000000" w:rsidRDefault="00000000">
      <w:pPr>
        <w:pStyle w:val="HTML0"/>
        <w:divId w:val="836462326"/>
        <w:rPr>
          <w:rStyle w:val="w"/>
        </w:rPr>
      </w:pPr>
      <w:r>
        <w:rPr>
          <w:rStyle w:val="p"/>
        </w:rPr>
        <w:t>{</w:t>
      </w:r>
    </w:p>
    <w:p w:rsidR="00000000" w:rsidRDefault="00000000">
      <w:pPr>
        <w:pStyle w:val="HTML0"/>
        <w:divId w:val="836462326"/>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836462326"/>
        <w:rPr>
          <w:rStyle w:val="w"/>
        </w:rPr>
      </w:pPr>
      <w:r>
        <w:rPr>
          <w:rStyle w:val="w"/>
        </w:rPr>
        <w:t xml:space="preserve">    </w:t>
      </w:r>
      <w:r>
        <w:rPr>
          <w:rStyle w:val="nl"/>
        </w:rPr>
        <w:t>"channel"</w:t>
      </w:r>
      <w:r>
        <w:rPr>
          <w:rStyle w:val="p"/>
        </w:rPr>
        <w:t>:</w:t>
      </w:r>
      <w:r>
        <w:rPr>
          <w:rStyle w:val="w"/>
        </w:rPr>
        <w:t xml:space="preserve"> </w:t>
      </w:r>
      <w:r>
        <w:rPr>
          <w:rStyle w:val="s2"/>
        </w:rPr>
        <w:t>"index-candle30m"</w:t>
      </w:r>
      <w:r>
        <w:rPr>
          <w:rStyle w:val="p"/>
        </w:rPr>
        <w:t>,</w:t>
      </w:r>
    </w:p>
    <w:p w:rsidR="00000000" w:rsidRDefault="00000000">
      <w:pPr>
        <w:pStyle w:val="HTML0"/>
        <w:divId w:val="836462326"/>
        <w:rPr>
          <w:rStyle w:val="w"/>
        </w:rPr>
      </w:pPr>
      <w:r>
        <w:rPr>
          <w:rStyle w:val="w"/>
        </w:rPr>
        <w:t xml:space="preserve">    </w:t>
      </w:r>
      <w:r>
        <w:rPr>
          <w:rStyle w:val="nl"/>
        </w:rPr>
        <w:t>"instId"</w:t>
      </w:r>
      <w:r>
        <w:rPr>
          <w:rStyle w:val="p"/>
        </w:rPr>
        <w:t>:</w:t>
      </w:r>
      <w:r>
        <w:rPr>
          <w:rStyle w:val="w"/>
        </w:rPr>
        <w:t xml:space="preserve"> </w:t>
      </w:r>
      <w:r>
        <w:rPr>
          <w:rStyle w:val="s2"/>
        </w:rPr>
        <w:t>"BTC-USD"</w:t>
      </w:r>
    </w:p>
    <w:p w:rsidR="00000000" w:rsidRDefault="00000000">
      <w:pPr>
        <w:pStyle w:val="HTML0"/>
        <w:divId w:val="836462326"/>
        <w:rPr>
          <w:rStyle w:val="w"/>
        </w:rPr>
      </w:pPr>
      <w:r>
        <w:rPr>
          <w:rStyle w:val="w"/>
        </w:rPr>
        <w:t xml:space="preserve">  </w:t>
      </w:r>
      <w:r>
        <w:rPr>
          <w:rStyle w:val="p"/>
        </w:rPr>
        <w:t>},</w:t>
      </w:r>
    </w:p>
    <w:p w:rsidR="00000000" w:rsidRDefault="00000000">
      <w:pPr>
        <w:pStyle w:val="HTML0"/>
        <w:divId w:val="836462326"/>
        <w:rPr>
          <w:rStyle w:val="w"/>
        </w:rPr>
      </w:pPr>
      <w:r>
        <w:rPr>
          <w:rStyle w:val="w"/>
        </w:rPr>
        <w:t xml:space="preserve">  </w:t>
      </w:r>
      <w:r>
        <w:rPr>
          <w:rStyle w:val="nl"/>
        </w:rPr>
        <w:t>"data"</w:t>
      </w:r>
      <w:r>
        <w:rPr>
          <w:rStyle w:val="p"/>
        </w:rPr>
        <w:t>:</w:t>
      </w:r>
      <w:r>
        <w:rPr>
          <w:rStyle w:val="w"/>
        </w:rPr>
        <w:t xml:space="preserve"> </w:t>
      </w:r>
      <w:r>
        <w:rPr>
          <w:rStyle w:val="p"/>
        </w:rPr>
        <w:t>[[</w:t>
      </w:r>
      <w:r>
        <w:rPr>
          <w:rStyle w:val="s2"/>
        </w:rPr>
        <w:t>"1597026383085"</w:t>
      </w:r>
      <w:r>
        <w:rPr>
          <w:rStyle w:val="p"/>
        </w:rPr>
        <w:t>,</w:t>
      </w:r>
      <w:r>
        <w:rPr>
          <w:rStyle w:val="w"/>
        </w:rPr>
        <w:t xml:space="preserve"> </w:t>
      </w:r>
      <w:r>
        <w:rPr>
          <w:rStyle w:val="s2"/>
        </w:rPr>
        <w:t>"3811.31"</w:t>
      </w:r>
      <w:r>
        <w:rPr>
          <w:rStyle w:val="p"/>
        </w:rPr>
        <w:t>,</w:t>
      </w:r>
      <w:r>
        <w:rPr>
          <w:rStyle w:val="w"/>
        </w:rPr>
        <w:t xml:space="preserve"> </w:t>
      </w:r>
      <w:r>
        <w:rPr>
          <w:rStyle w:val="s2"/>
        </w:rPr>
        <w:t>"3811.31"</w:t>
      </w:r>
      <w:r>
        <w:rPr>
          <w:rStyle w:val="p"/>
        </w:rPr>
        <w:t>,</w:t>
      </w:r>
      <w:r>
        <w:rPr>
          <w:rStyle w:val="w"/>
        </w:rPr>
        <w:t xml:space="preserve"> </w:t>
      </w:r>
      <w:r>
        <w:rPr>
          <w:rStyle w:val="s2"/>
        </w:rPr>
        <w:t>"3811.31"</w:t>
      </w:r>
      <w:r>
        <w:rPr>
          <w:rStyle w:val="p"/>
        </w:rPr>
        <w:t>,</w:t>
      </w:r>
      <w:r>
        <w:rPr>
          <w:rStyle w:val="w"/>
        </w:rPr>
        <w:t xml:space="preserve"> </w:t>
      </w:r>
      <w:r>
        <w:rPr>
          <w:rStyle w:val="s2"/>
        </w:rPr>
        <w:t>"3811.31"</w:t>
      </w:r>
      <w:r>
        <w:rPr>
          <w:rStyle w:val="p"/>
        </w:rPr>
        <w:t>,</w:t>
      </w:r>
      <w:r>
        <w:rPr>
          <w:rStyle w:val="w"/>
        </w:rPr>
        <w:t xml:space="preserve"> </w:t>
      </w:r>
      <w:r>
        <w:rPr>
          <w:rStyle w:val="s2"/>
        </w:rPr>
        <w:t>"0"</w:t>
      </w:r>
      <w:r>
        <w:rPr>
          <w:rStyle w:val="p"/>
        </w:rPr>
        <w:t>]]</w:t>
      </w:r>
    </w:p>
    <w:p w:rsidR="00000000" w:rsidRDefault="00000000">
      <w:pPr>
        <w:pStyle w:val="HTML0"/>
        <w:divId w:val="836462326"/>
        <w:rPr>
          <w:rStyle w:val="w"/>
        </w:rPr>
      </w:pPr>
      <w:r>
        <w:rPr>
          <w:rStyle w:val="p"/>
        </w:rPr>
        <w:t>}</w:t>
      </w:r>
    </w:p>
    <w:p w:rsidR="00000000" w:rsidRDefault="00000000">
      <w:pPr>
        <w:pStyle w:val="4"/>
        <w:divId w:val="175387555"/>
      </w:pPr>
      <w:r>
        <w:t>Push data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Successfully 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Index</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Subscribed data</w:t>
            </w:r>
          </w:p>
        </w:tc>
      </w:tr>
      <w:tr w:rsidR="00000000">
        <w:trPr>
          <w:divId w:val="175387555"/>
          <w:tblCellSpacing w:w="15" w:type="dxa"/>
        </w:trPr>
        <w:tc>
          <w:tcPr>
            <w:tcW w:w="0" w:type="auto"/>
            <w:vAlign w:val="center"/>
            <w:hideMark/>
          </w:tcPr>
          <w:p w:rsidR="00000000" w:rsidRDefault="00000000">
            <w:r>
              <w:t>&gt; ts</w:t>
            </w:r>
          </w:p>
        </w:tc>
        <w:tc>
          <w:tcPr>
            <w:tcW w:w="0" w:type="auto"/>
            <w:vAlign w:val="center"/>
            <w:hideMark/>
          </w:tcPr>
          <w:p w:rsidR="00000000" w:rsidRDefault="00000000">
            <w:r>
              <w:t>String</w:t>
            </w:r>
          </w:p>
        </w:tc>
        <w:tc>
          <w:tcPr>
            <w:tcW w:w="0" w:type="auto"/>
            <w:vAlign w:val="center"/>
            <w:hideMark/>
          </w:tcPr>
          <w:p w:rsidR="00000000" w:rsidRDefault="00000000">
            <w:r>
              <w:t xml:space="preserve">Opening time of the candlestick,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&gt; o</w:t>
            </w:r>
          </w:p>
        </w:tc>
        <w:tc>
          <w:tcPr>
            <w:tcW w:w="0" w:type="auto"/>
            <w:vAlign w:val="center"/>
            <w:hideMark/>
          </w:tcPr>
          <w:p w:rsidR="00000000" w:rsidRDefault="00000000">
            <w:r>
              <w:t>String</w:t>
            </w:r>
          </w:p>
        </w:tc>
        <w:tc>
          <w:tcPr>
            <w:tcW w:w="0" w:type="auto"/>
            <w:vAlign w:val="center"/>
            <w:hideMark/>
          </w:tcPr>
          <w:p w:rsidR="00000000" w:rsidRDefault="00000000">
            <w:r>
              <w:t>Open price</w:t>
            </w:r>
          </w:p>
        </w:tc>
      </w:tr>
      <w:tr w:rsidR="00000000">
        <w:trPr>
          <w:divId w:val="175387555"/>
          <w:tblCellSpacing w:w="15" w:type="dxa"/>
        </w:trPr>
        <w:tc>
          <w:tcPr>
            <w:tcW w:w="0" w:type="auto"/>
            <w:vAlign w:val="center"/>
            <w:hideMark/>
          </w:tcPr>
          <w:p w:rsidR="00000000" w:rsidRDefault="00000000">
            <w:r>
              <w:t>&gt; h</w:t>
            </w:r>
          </w:p>
        </w:tc>
        <w:tc>
          <w:tcPr>
            <w:tcW w:w="0" w:type="auto"/>
            <w:vAlign w:val="center"/>
            <w:hideMark/>
          </w:tcPr>
          <w:p w:rsidR="00000000" w:rsidRDefault="00000000">
            <w:r>
              <w:t>String</w:t>
            </w:r>
          </w:p>
        </w:tc>
        <w:tc>
          <w:tcPr>
            <w:tcW w:w="0" w:type="auto"/>
            <w:vAlign w:val="center"/>
            <w:hideMark/>
          </w:tcPr>
          <w:p w:rsidR="00000000" w:rsidRDefault="00000000">
            <w:r>
              <w:t>Highest price</w:t>
            </w:r>
          </w:p>
        </w:tc>
      </w:tr>
      <w:tr w:rsidR="00000000">
        <w:trPr>
          <w:divId w:val="175387555"/>
          <w:tblCellSpacing w:w="15" w:type="dxa"/>
        </w:trPr>
        <w:tc>
          <w:tcPr>
            <w:tcW w:w="0" w:type="auto"/>
            <w:vAlign w:val="center"/>
            <w:hideMark/>
          </w:tcPr>
          <w:p w:rsidR="00000000" w:rsidRDefault="00000000">
            <w:r>
              <w:t>&gt; l</w:t>
            </w:r>
          </w:p>
        </w:tc>
        <w:tc>
          <w:tcPr>
            <w:tcW w:w="0" w:type="auto"/>
            <w:vAlign w:val="center"/>
            <w:hideMark/>
          </w:tcPr>
          <w:p w:rsidR="00000000" w:rsidRDefault="00000000">
            <w:r>
              <w:t>String</w:t>
            </w:r>
          </w:p>
        </w:tc>
        <w:tc>
          <w:tcPr>
            <w:tcW w:w="0" w:type="auto"/>
            <w:vAlign w:val="center"/>
            <w:hideMark/>
          </w:tcPr>
          <w:p w:rsidR="00000000" w:rsidRDefault="00000000">
            <w:r>
              <w:t>Lowest price</w:t>
            </w:r>
          </w:p>
        </w:tc>
      </w:tr>
      <w:tr w:rsidR="00000000">
        <w:trPr>
          <w:divId w:val="175387555"/>
          <w:tblCellSpacing w:w="15" w:type="dxa"/>
        </w:trPr>
        <w:tc>
          <w:tcPr>
            <w:tcW w:w="0" w:type="auto"/>
            <w:vAlign w:val="center"/>
            <w:hideMark/>
          </w:tcPr>
          <w:p w:rsidR="00000000" w:rsidRDefault="00000000">
            <w:r>
              <w:t>&gt; c</w:t>
            </w:r>
          </w:p>
        </w:tc>
        <w:tc>
          <w:tcPr>
            <w:tcW w:w="0" w:type="auto"/>
            <w:vAlign w:val="center"/>
            <w:hideMark/>
          </w:tcPr>
          <w:p w:rsidR="00000000" w:rsidRDefault="00000000">
            <w:r>
              <w:t>String</w:t>
            </w:r>
          </w:p>
        </w:tc>
        <w:tc>
          <w:tcPr>
            <w:tcW w:w="0" w:type="auto"/>
            <w:vAlign w:val="center"/>
            <w:hideMark/>
          </w:tcPr>
          <w:p w:rsidR="00000000" w:rsidRDefault="00000000">
            <w:r>
              <w:t>Close price</w:t>
            </w:r>
          </w:p>
        </w:tc>
      </w:tr>
      <w:tr w:rsidR="00000000">
        <w:trPr>
          <w:divId w:val="175387555"/>
          <w:tblCellSpacing w:w="15" w:type="dxa"/>
        </w:trPr>
        <w:tc>
          <w:tcPr>
            <w:tcW w:w="0" w:type="auto"/>
            <w:vAlign w:val="center"/>
            <w:hideMark/>
          </w:tcPr>
          <w:p w:rsidR="00000000" w:rsidRDefault="00000000">
            <w:r>
              <w:t>&gt; confirm</w:t>
            </w:r>
          </w:p>
        </w:tc>
        <w:tc>
          <w:tcPr>
            <w:tcW w:w="0" w:type="auto"/>
            <w:vAlign w:val="center"/>
            <w:hideMark/>
          </w:tcPr>
          <w:p w:rsidR="00000000" w:rsidRDefault="00000000">
            <w:r>
              <w:t>String</w:t>
            </w:r>
          </w:p>
        </w:tc>
        <w:tc>
          <w:tcPr>
            <w:tcW w:w="0" w:type="auto"/>
            <w:vAlign w:val="center"/>
            <w:hideMark/>
          </w:tcPr>
          <w:p w:rsidR="00000000" w:rsidRDefault="00000000">
            <w:r>
              <w:t>The state of candlesticks.</w:t>
            </w:r>
            <w:r>
              <w:br/>
            </w:r>
            <w:r>
              <w:rPr>
                <w:rStyle w:val="HTML"/>
              </w:rPr>
              <w:t>0</w:t>
            </w:r>
            <w:r>
              <w:t xml:space="preserve"> represents that it is uncompleted, </w:t>
            </w:r>
            <w:r>
              <w:rPr>
                <w:rStyle w:val="HTML"/>
              </w:rPr>
              <w:t>1</w:t>
            </w:r>
            <w:r>
              <w:t xml:space="preserve"> represents that it is completed.</w:t>
            </w:r>
          </w:p>
        </w:tc>
      </w:tr>
    </w:tbl>
    <w:p w:rsidR="00000000" w:rsidRDefault="00000000">
      <w:pPr>
        <w:divId w:val="175387555"/>
      </w:pPr>
      <w:r>
        <w:t xml:space="preserve">The order of the returned values is: [ts,o,h,l,c,confirm] </w:t>
      </w:r>
    </w:p>
    <w:p w:rsidR="00000000" w:rsidRDefault="00000000">
      <w:pPr>
        <w:pStyle w:val="3"/>
        <w:divId w:val="175387555"/>
      </w:pPr>
      <w:r>
        <w:t>Liquidation orders channel</w:t>
      </w:r>
    </w:p>
    <w:p w:rsidR="00000000" w:rsidRDefault="00000000">
      <w:pPr>
        <w:pStyle w:val="a5"/>
        <w:divId w:val="175387555"/>
      </w:pPr>
      <w:r>
        <w:t>Retrieve the recent liquidation orders. For futures and swaps, each contract will only show a maximum of one order per one-second period. This data doesn’t represent the total number of liquidations on OKX.</w:t>
      </w:r>
    </w:p>
    <w:p w:rsidR="00000000" w:rsidRDefault="00000000">
      <w:pPr>
        <w:pStyle w:val="4"/>
        <w:divId w:val="175387555"/>
      </w:pPr>
      <w:r>
        <w:t>URL Path</w:t>
      </w:r>
    </w:p>
    <w:p w:rsidR="00000000" w:rsidRDefault="00000000">
      <w:pPr>
        <w:pStyle w:val="a5"/>
        <w:divId w:val="175387555"/>
      </w:pPr>
      <w:r>
        <w:t>/ws/v5/public</w:t>
      </w:r>
    </w:p>
    <w:p w:rsidR="00000000" w:rsidRDefault="00000000">
      <w:pPr>
        <w:pStyle w:val="a5"/>
        <w:ind w:left="720" w:right="720"/>
        <w:divId w:val="1015380070"/>
      </w:pPr>
      <w:r>
        <w:t>Request Example</w:t>
      </w:r>
    </w:p>
    <w:p w:rsidR="00000000" w:rsidRDefault="00000000">
      <w:pPr>
        <w:pStyle w:val="HTML0"/>
        <w:divId w:val="84956682"/>
        <w:rPr>
          <w:rStyle w:val="HTML"/>
        </w:rPr>
      </w:pPr>
      <w:r>
        <w:rPr>
          <w:rStyle w:val="o"/>
        </w:rPr>
        <w:t>{</w:t>
      </w:r>
    </w:p>
    <w:p w:rsidR="00000000" w:rsidRDefault="00000000">
      <w:pPr>
        <w:pStyle w:val="HTML0"/>
        <w:divId w:val="84956682"/>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84956682"/>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84956682"/>
        <w:rPr>
          <w:rStyle w:val="HTML"/>
        </w:rPr>
      </w:pPr>
      <w:r>
        <w:rPr>
          <w:rStyle w:val="HTML"/>
        </w:rPr>
        <w:t xml:space="preserve">    </w:t>
      </w:r>
      <w:r>
        <w:rPr>
          <w:rStyle w:val="o"/>
        </w:rPr>
        <w:t>{</w:t>
      </w:r>
    </w:p>
    <w:p w:rsidR="00000000" w:rsidRDefault="00000000">
      <w:pPr>
        <w:pStyle w:val="HTML0"/>
        <w:divId w:val="84956682"/>
        <w:rPr>
          <w:rStyle w:val="HTML"/>
        </w:rPr>
      </w:pPr>
      <w:r>
        <w:rPr>
          <w:rStyle w:val="HTML"/>
        </w:rPr>
        <w:t xml:space="preserve">      </w:t>
      </w:r>
      <w:r>
        <w:rPr>
          <w:rStyle w:val="s2"/>
        </w:rPr>
        <w:t>"channel"</w:t>
      </w:r>
      <w:r>
        <w:rPr>
          <w:rStyle w:val="HTML"/>
        </w:rPr>
        <w:t xml:space="preserve">: </w:t>
      </w:r>
      <w:r>
        <w:rPr>
          <w:rStyle w:val="s2"/>
        </w:rPr>
        <w:t>"liquidation-orders"</w:t>
      </w:r>
      <w:r>
        <w:rPr>
          <w:rStyle w:val="HTML"/>
        </w:rPr>
        <w:t>,</w:t>
      </w:r>
    </w:p>
    <w:p w:rsidR="00000000" w:rsidRDefault="00000000">
      <w:pPr>
        <w:pStyle w:val="HTML0"/>
        <w:divId w:val="84956682"/>
        <w:rPr>
          <w:rStyle w:val="HTML"/>
        </w:rPr>
      </w:pPr>
      <w:r>
        <w:rPr>
          <w:rStyle w:val="HTML"/>
        </w:rPr>
        <w:t xml:space="preserve">      </w:t>
      </w:r>
      <w:r>
        <w:rPr>
          <w:rStyle w:val="s2"/>
        </w:rPr>
        <w:t>"instType"</w:t>
      </w:r>
      <w:r>
        <w:rPr>
          <w:rStyle w:val="HTML"/>
        </w:rPr>
        <w:t xml:space="preserve">: </w:t>
      </w:r>
      <w:r>
        <w:rPr>
          <w:rStyle w:val="s2"/>
        </w:rPr>
        <w:t>"SWAP"</w:t>
      </w:r>
    </w:p>
    <w:p w:rsidR="00000000" w:rsidRDefault="00000000">
      <w:pPr>
        <w:pStyle w:val="HTML0"/>
        <w:divId w:val="84956682"/>
        <w:rPr>
          <w:rStyle w:val="HTML"/>
        </w:rPr>
      </w:pPr>
      <w:r>
        <w:rPr>
          <w:rStyle w:val="HTML"/>
        </w:rPr>
        <w:t xml:space="preserve">    </w:t>
      </w:r>
      <w:r>
        <w:rPr>
          <w:rStyle w:val="o"/>
        </w:rPr>
        <w:t>}</w:t>
      </w:r>
    </w:p>
    <w:p w:rsidR="00000000" w:rsidRDefault="00000000">
      <w:pPr>
        <w:pStyle w:val="HTML0"/>
        <w:divId w:val="84956682"/>
        <w:rPr>
          <w:rStyle w:val="HTML"/>
        </w:rPr>
      </w:pPr>
      <w:r>
        <w:rPr>
          <w:rStyle w:val="HTML"/>
        </w:rPr>
        <w:t xml:space="preserve">  </w:t>
      </w:r>
      <w:r>
        <w:rPr>
          <w:rStyle w:val="o"/>
        </w:rPr>
        <w:t>]</w:t>
      </w:r>
    </w:p>
    <w:p w:rsidR="00000000" w:rsidRDefault="00000000">
      <w:pPr>
        <w:pStyle w:val="HTML0"/>
        <w:divId w:val="84956682"/>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058"/>
        <w:gridCol w:w="33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subscribed channels</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liquidation-orders</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type</w:t>
            </w:r>
            <w:r>
              <w:br/>
            </w:r>
            <w:r>
              <w:rPr>
                <w:rStyle w:val="HTML"/>
              </w:rPr>
              <w:t>SWAP</w:t>
            </w:r>
            <w:r>
              <w:br/>
            </w:r>
            <w:r>
              <w:rPr>
                <w:rStyle w:val="HTML"/>
              </w:rPr>
              <w:t>FUTURES</w:t>
            </w:r>
            <w:r>
              <w:br/>
            </w:r>
            <w:r>
              <w:rPr>
                <w:rStyle w:val="HTML"/>
              </w:rPr>
              <w:t>MARGIN</w:t>
            </w:r>
            <w:r>
              <w:br/>
            </w:r>
            <w:r>
              <w:rPr>
                <w:rStyle w:val="HTML"/>
              </w:rPr>
              <w:t>OPTION</w:t>
            </w:r>
          </w:p>
        </w:tc>
      </w:tr>
    </w:tbl>
    <w:p w:rsidR="00000000" w:rsidRDefault="00000000">
      <w:pPr>
        <w:pStyle w:val="a5"/>
        <w:ind w:left="720" w:right="720"/>
        <w:divId w:val="693338003"/>
      </w:pPr>
      <w:r>
        <w:t>Response Example</w:t>
      </w:r>
    </w:p>
    <w:p w:rsidR="00000000" w:rsidRDefault="00000000">
      <w:pPr>
        <w:pStyle w:val="HTML0"/>
        <w:divId w:val="1275088909"/>
        <w:rPr>
          <w:rStyle w:val="w"/>
        </w:rPr>
      </w:pPr>
      <w:r>
        <w:rPr>
          <w:rStyle w:val="p"/>
        </w:rPr>
        <w:t>{</w:t>
      </w:r>
    </w:p>
    <w:p w:rsidR="00000000" w:rsidRDefault="00000000">
      <w:pPr>
        <w:pStyle w:val="HTML0"/>
        <w:divId w:val="1275088909"/>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275088909"/>
        <w:rPr>
          <w:rStyle w:val="w"/>
        </w:rPr>
      </w:pPr>
      <w:r>
        <w:rPr>
          <w:rStyle w:val="w"/>
        </w:rPr>
        <w:t xml:space="preserve">        </w:t>
      </w:r>
      <w:r>
        <w:rPr>
          <w:rStyle w:val="nl"/>
        </w:rPr>
        <w:t>"channel"</w:t>
      </w:r>
      <w:r>
        <w:rPr>
          <w:rStyle w:val="p"/>
        </w:rPr>
        <w:t>:</w:t>
      </w:r>
      <w:r>
        <w:rPr>
          <w:rStyle w:val="w"/>
        </w:rPr>
        <w:t xml:space="preserve"> </w:t>
      </w:r>
      <w:r>
        <w:rPr>
          <w:rStyle w:val="s2"/>
        </w:rPr>
        <w:t>"liquidation-orders"</w:t>
      </w:r>
      <w:r>
        <w:rPr>
          <w:rStyle w:val="p"/>
        </w:rPr>
        <w:t>,</w:t>
      </w:r>
    </w:p>
    <w:p w:rsidR="00000000" w:rsidRDefault="00000000">
      <w:pPr>
        <w:pStyle w:val="HTML0"/>
        <w:divId w:val="1275088909"/>
        <w:rPr>
          <w:rStyle w:val="w"/>
        </w:rPr>
      </w:pPr>
      <w:r>
        <w:rPr>
          <w:rStyle w:val="w"/>
        </w:rPr>
        <w:t xml:space="preserve">        </w:t>
      </w:r>
      <w:r>
        <w:rPr>
          <w:rStyle w:val="nl"/>
        </w:rPr>
        <w:t>"instType"</w:t>
      </w:r>
      <w:r>
        <w:rPr>
          <w:rStyle w:val="p"/>
        </w:rPr>
        <w:t>:</w:t>
      </w:r>
      <w:r>
        <w:rPr>
          <w:rStyle w:val="w"/>
        </w:rPr>
        <w:t xml:space="preserve"> </w:t>
      </w:r>
      <w:r>
        <w:rPr>
          <w:rStyle w:val="s2"/>
        </w:rPr>
        <w:t>"SWAP"</w:t>
      </w:r>
    </w:p>
    <w:p w:rsidR="00000000" w:rsidRDefault="00000000">
      <w:pPr>
        <w:pStyle w:val="HTML0"/>
        <w:divId w:val="1275088909"/>
        <w:rPr>
          <w:rStyle w:val="w"/>
        </w:rPr>
      </w:pPr>
      <w:r>
        <w:rPr>
          <w:rStyle w:val="w"/>
        </w:rPr>
        <w:t xml:space="preserve">    </w:t>
      </w:r>
      <w:r>
        <w:rPr>
          <w:rStyle w:val="p"/>
        </w:rPr>
        <w:t>},</w:t>
      </w:r>
    </w:p>
    <w:p w:rsidR="00000000" w:rsidRDefault="00000000">
      <w:pPr>
        <w:pStyle w:val="HTML0"/>
        <w:divId w:val="1275088909"/>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275088909"/>
        <w:rPr>
          <w:rStyle w:val="w"/>
        </w:rPr>
      </w:pPr>
      <w:r>
        <w:rPr>
          <w:rStyle w:val="w"/>
        </w:rPr>
        <w:t xml:space="preserve">        </w:t>
      </w:r>
      <w:r>
        <w:rPr>
          <w:rStyle w:val="p"/>
        </w:rPr>
        <w:t>{</w:t>
      </w:r>
    </w:p>
    <w:p w:rsidR="00000000" w:rsidRDefault="00000000">
      <w:pPr>
        <w:pStyle w:val="HTML0"/>
        <w:divId w:val="1275088909"/>
        <w:rPr>
          <w:rStyle w:val="w"/>
        </w:rPr>
      </w:pPr>
      <w:r>
        <w:rPr>
          <w:rStyle w:val="w"/>
        </w:rPr>
        <w:t xml:space="preserve">            </w:t>
      </w:r>
      <w:r>
        <w:rPr>
          <w:rStyle w:val="nl"/>
        </w:rPr>
        <w:t>"details"</w:t>
      </w:r>
      <w:r>
        <w:rPr>
          <w:rStyle w:val="p"/>
        </w:rPr>
        <w:t>:</w:t>
      </w:r>
      <w:r>
        <w:rPr>
          <w:rStyle w:val="w"/>
        </w:rPr>
        <w:t xml:space="preserve"> </w:t>
      </w:r>
      <w:r>
        <w:rPr>
          <w:rStyle w:val="p"/>
        </w:rPr>
        <w:t>[</w:t>
      </w:r>
    </w:p>
    <w:p w:rsidR="00000000" w:rsidRDefault="00000000">
      <w:pPr>
        <w:pStyle w:val="HTML0"/>
        <w:divId w:val="1275088909"/>
        <w:rPr>
          <w:rStyle w:val="w"/>
        </w:rPr>
      </w:pPr>
      <w:r>
        <w:rPr>
          <w:rStyle w:val="w"/>
        </w:rPr>
        <w:t xml:space="preserve">                </w:t>
      </w:r>
      <w:r>
        <w:rPr>
          <w:rStyle w:val="p"/>
        </w:rPr>
        <w:t>{</w:t>
      </w:r>
    </w:p>
    <w:p w:rsidR="00000000" w:rsidRDefault="00000000">
      <w:pPr>
        <w:pStyle w:val="HTML0"/>
        <w:divId w:val="1275088909"/>
        <w:rPr>
          <w:rStyle w:val="w"/>
        </w:rPr>
      </w:pPr>
      <w:r>
        <w:rPr>
          <w:rStyle w:val="w"/>
        </w:rPr>
        <w:t xml:space="preserve">                    </w:t>
      </w:r>
      <w:r>
        <w:rPr>
          <w:rStyle w:val="nl"/>
        </w:rPr>
        <w:t>"bkLoss"</w:t>
      </w:r>
      <w:r>
        <w:rPr>
          <w:rStyle w:val="p"/>
        </w:rPr>
        <w:t>:</w:t>
      </w:r>
      <w:r>
        <w:rPr>
          <w:rStyle w:val="w"/>
        </w:rPr>
        <w:t xml:space="preserve"> </w:t>
      </w:r>
      <w:r>
        <w:rPr>
          <w:rStyle w:val="s2"/>
        </w:rPr>
        <w:t>"0"</w:t>
      </w:r>
      <w:r>
        <w:rPr>
          <w:rStyle w:val="p"/>
        </w:rPr>
        <w:t>,</w:t>
      </w:r>
    </w:p>
    <w:p w:rsidR="00000000" w:rsidRDefault="00000000">
      <w:pPr>
        <w:pStyle w:val="HTML0"/>
        <w:divId w:val="1275088909"/>
        <w:rPr>
          <w:rStyle w:val="w"/>
        </w:rPr>
      </w:pPr>
      <w:r>
        <w:rPr>
          <w:rStyle w:val="w"/>
        </w:rPr>
        <w:t xml:space="preserve">                    </w:t>
      </w:r>
      <w:r>
        <w:rPr>
          <w:rStyle w:val="nl"/>
        </w:rPr>
        <w:t>"bkPx"</w:t>
      </w:r>
      <w:r>
        <w:rPr>
          <w:rStyle w:val="p"/>
        </w:rPr>
        <w:t>:</w:t>
      </w:r>
      <w:r>
        <w:rPr>
          <w:rStyle w:val="w"/>
        </w:rPr>
        <w:t xml:space="preserve"> </w:t>
      </w:r>
      <w:r>
        <w:rPr>
          <w:rStyle w:val="s2"/>
        </w:rPr>
        <w:t>"0.007831"</w:t>
      </w:r>
      <w:r>
        <w:rPr>
          <w:rStyle w:val="p"/>
        </w:rPr>
        <w:t>,</w:t>
      </w:r>
    </w:p>
    <w:p w:rsidR="00000000" w:rsidRDefault="00000000">
      <w:pPr>
        <w:pStyle w:val="HTML0"/>
        <w:divId w:val="1275088909"/>
        <w:rPr>
          <w:rStyle w:val="w"/>
        </w:rPr>
      </w:pPr>
      <w:r>
        <w:rPr>
          <w:rStyle w:val="w"/>
        </w:rPr>
        <w:t xml:space="preserve">                    </w:t>
      </w:r>
      <w:r>
        <w:rPr>
          <w:rStyle w:val="nl"/>
        </w:rPr>
        <w:t>"ccy"</w:t>
      </w:r>
      <w:r>
        <w:rPr>
          <w:rStyle w:val="p"/>
        </w:rPr>
        <w:t>:</w:t>
      </w:r>
      <w:r>
        <w:rPr>
          <w:rStyle w:val="w"/>
        </w:rPr>
        <w:t xml:space="preserve"> </w:t>
      </w:r>
      <w:r>
        <w:rPr>
          <w:rStyle w:val="s2"/>
        </w:rPr>
        <w:t>""</w:t>
      </w:r>
      <w:r>
        <w:rPr>
          <w:rStyle w:val="p"/>
        </w:rPr>
        <w:t>,</w:t>
      </w:r>
    </w:p>
    <w:p w:rsidR="00000000" w:rsidRDefault="00000000">
      <w:pPr>
        <w:pStyle w:val="HTML0"/>
        <w:divId w:val="1275088909"/>
        <w:rPr>
          <w:rStyle w:val="w"/>
        </w:rPr>
      </w:pPr>
      <w:r>
        <w:rPr>
          <w:rStyle w:val="w"/>
        </w:rPr>
        <w:t xml:space="preserve">                    </w:t>
      </w:r>
      <w:r>
        <w:rPr>
          <w:rStyle w:val="nl"/>
        </w:rPr>
        <w:t>"posSide"</w:t>
      </w:r>
      <w:r>
        <w:rPr>
          <w:rStyle w:val="p"/>
        </w:rPr>
        <w:t>:</w:t>
      </w:r>
      <w:r>
        <w:rPr>
          <w:rStyle w:val="w"/>
        </w:rPr>
        <w:t xml:space="preserve"> </w:t>
      </w:r>
      <w:r>
        <w:rPr>
          <w:rStyle w:val="s2"/>
        </w:rPr>
        <w:t>"short"</w:t>
      </w:r>
      <w:r>
        <w:rPr>
          <w:rStyle w:val="p"/>
        </w:rPr>
        <w:t>,</w:t>
      </w:r>
    </w:p>
    <w:p w:rsidR="00000000" w:rsidRDefault="00000000">
      <w:pPr>
        <w:pStyle w:val="HTML0"/>
        <w:divId w:val="1275088909"/>
        <w:rPr>
          <w:rStyle w:val="w"/>
        </w:rPr>
      </w:pPr>
      <w:r>
        <w:rPr>
          <w:rStyle w:val="w"/>
        </w:rPr>
        <w:t xml:space="preserve">                    </w:t>
      </w:r>
      <w:r>
        <w:rPr>
          <w:rStyle w:val="nl"/>
        </w:rPr>
        <w:t>"side"</w:t>
      </w:r>
      <w:r>
        <w:rPr>
          <w:rStyle w:val="p"/>
        </w:rPr>
        <w:t>:</w:t>
      </w:r>
      <w:r>
        <w:rPr>
          <w:rStyle w:val="w"/>
        </w:rPr>
        <w:t xml:space="preserve"> </w:t>
      </w:r>
      <w:r>
        <w:rPr>
          <w:rStyle w:val="s2"/>
        </w:rPr>
        <w:t>"buy"</w:t>
      </w:r>
      <w:r>
        <w:rPr>
          <w:rStyle w:val="p"/>
        </w:rPr>
        <w:t>,</w:t>
      </w:r>
    </w:p>
    <w:p w:rsidR="00000000" w:rsidRDefault="00000000">
      <w:pPr>
        <w:pStyle w:val="HTML0"/>
        <w:divId w:val="1275088909"/>
        <w:rPr>
          <w:rStyle w:val="w"/>
        </w:rPr>
      </w:pPr>
      <w:r>
        <w:rPr>
          <w:rStyle w:val="w"/>
        </w:rPr>
        <w:t xml:space="preserve">                    </w:t>
      </w:r>
      <w:r>
        <w:rPr>
          <w:rStyle w:val="nl"/>
        </w:rPr>
        <w:t>"sz"</w:t>
      </w:r>
      <w:r>
        <w:rPr>
          <w:rStyle w:val="p"/>
        </w:rPr>
        <w:t>:</w:t>
      </w:r>
      <w:r>
        <w:rPr>
          <w:rStyle w:val="w"/>
        </w:rPr>
        <w:t xml:space="preserve"> </w:t>
      </w:r>
      <w:r>
        <w:rPr>
          <w:rStyle w:val="s2"/>
        </w:rPr>
        <w:t>"13"</w:t>
      </w:r>
      <w:r>
        <w:rPr>
          <w:rStyle w:val="p"/>
        </w:rPr>
        <w:t>,</w:t>
      </w:r>
    </w:p>
    <w:p w:rsidR="00000000" w:rsidRDefault="00000000">
      <w:pPr>
        <w:pStyle w:val="HTML0"/>
        <w:divId w:val="1275088909"/>
        <w:rPr>
          <w:rStyle w:val="w"/>
        </w:rPr>
      </w:pPr>
      <w:r>
        <w:rPr>
          <w:rStyle w:val="w"/>
        </w:rPr>
        <w:t xml:space="preserve">                    </w:t>
      </w:r>
      <w:r>
        <w:rPr>
          <w:rStyle w:val="nl"/>
        </w:rPr>
        <w:t>"ts"</w:t>
      </w:r>
      <w:r>
        <w:rPr>
          <w:rStyle w:val="p"/>
        </w:rPr>
        <w:t>:</w:t>
      </w:r>
      <w:r>
        <w:rPr>
          <w:rStyle w:val="w"/>
        </w:rPr>
        <w:t xml:space="preserve"> </w:t>
      </w:r>
      <w:r>
        <w:rPr>
          <w:rStyle w:val="s2"/>
        </w:rPr>
        <w:t>"1692266434010"</w:t>
      </w:r>
    </w:p>
    <w:p w:rsidR="00000000" w:rsidRDefault="00000000">
      <w:pPr>
        <w:pStyle w:val="HTML0"/>
        <w:divId w:val="1275088909"/>
        <w:rPr>
          <w:rStyle w:val="w"/>
        </w:rPr>
      </w:pPr>
      <w:r>
        <w:rPr>
          <w:rStyle w:val="w"/>
        </w:rPr>
        <w:t xml:space="preserve">                </w:t>
      </w:r>
      <w:r>
        <w:rPr>
          <w:rStyle w:val="p"/>
        </w:rPr>
        <w:t>}</w:t>
      </w:r>
    </w:p>
    <w:p w:rsidR="00000000" w:rsidRDefault="00000000">
      <w:pPr>
        <w:pStyle w:val="HTML0"/>
        <w:divId w:val="1275088909"/>
        <w:rPr>
          <w:rStyle w:val="w"/>
        </w:rPr>
      </w:pPr>
      <w:r>
        <w:rPr>
          <w:rStyle w:val="w"/>
        </w:rPr>
        <w:t xml:space="preserve">            </w:t>
      </w:r>
      <w:r>
        <w:rPr>
          <w:rStyle w:val="p"/>
        </w:rPr>
        <w:t>],</w:t>
      </w:r>
    </w:p>
    <w:p w:rsidR="00000000" w:rsidRDefault="00000000">
      <w:pPr>
        <w:pStyle w:val="HTML0"/>
        <w:divId w:val="1275088909"/>
        <w:rPr>
          <w:rStyle w:val="w"/>
        </w:rPr>
      </w:pPr>
      <w:r>
        <w:rPr>
          <w:rStyle w:val="w"/>
        </w:rPr>
        <w:t xml:space="preserve">            </w:t>
      </w:r>
      <w:r>
        <w:rPr>
          <w:rStyle w:val="nl"/>
        </w:rPr>
        <w:t>"instFamily"</w:t>
      </w:r>
      <w:r>
        <w:rPr>
          <w:rStyle w:val="p"/>
        </w:rPr>
        <w:t>:</w:t>
      </w:r>
      <w:r>
        <w:rPr>
          <w:rStyle w:val="w"/>
        </w:rPr>
        <w:t xml:space="preserve"> </w:t>
      </w:r>
      <w:r>
        <w:rPr>
          <w:rStyle w:val="s2"/>
        </w:rPr>
        <w:t>"IOST-USDT"</w:t>
      </w:r>
      <w:r>
        <w:rPr>
          <w:rStyle w:val="p"/>
        </w:rPr>
        <w:t>,</w:t>
      </w:r>
    </w:p>
    <w:p w:rsidR="00000000" w:rsidRDefault="00000000">
      <w:pPr>
        <w:pStyle w:val="HTML0"/>
        <w:divId w:val="1275088909"/>
        <w:rPr>
          <w:rStyle w:val="w"/>
        </w:rPr>
      </w:pPr>
      <w:r>
        <w:rPr>
          <w:rStyle w:val="w"/>
        </w:rPr>
        <w:t xml:space="preserve">            </w:t>
      </w:r>
      <w:r>
        <w:rPr>
          <w:rStyle w:val="nl"/>
        </w:rPr>
        <w:t>"instId"</w:t>
      </w:r>
      <w:r>
        <w:rPr>
          <w:rStyle w:val="p"/>
        </w:rPr>
        <w:t>:</w:t>
      </w:r>
      <w:r>
        <w:rPr>
          <w:rStyle w:val="w"/>
        </w:rPr>
        <w:t xml:space="preserve"> </w:t>
      </w:r>
      <w:r>
        <w:rPr>
          <w:rStyle w:val="s2"/>
        </w:rPr>
        <w:t>"IOST-USDT-SWAP"</w:t>
      </w:r>
      <w:r>
        <w:rPr>
          <w:rStyle w:val="p"/>
        </w:rPr>
        <w:t>,</w:t>
      </w:r>
    </w:p>
    <w:p w:rsidR="00000000" w:rsidRDefault="00000000">
      <w:pPr>
        <w:pStyle w:val="HTML0"/>
        <w:divId w:val="1275088909"/>
        <w:rPr>
          <w:rStyle w:val="w"/>
        </w:rPr>
      </w:pPr>
      <w:r>
        <w:rPr>
          <w:rStyle w:val="w"/>
        </w:rPr>
        <w:t xml:space="preserve">            </w:t>
      </w:r>
      <w:r>
        <w:rPr>
          <w:rStyle w:val="nl"/>
        </w:rPr>
        <w:t>"instType"</w:t>
      </w:r>
      <w:r>
        <w:rPr>
          <w:rStyle w:val="p"/>
        </w:rPr>
        <w:t>:</w:t>
      </w:r>
      <w:r>
        <w:rPr>
          <w:rStyle w:val="w"/>
        </w:rPr>
        <w:t xml:space="preserve"> </w:t>
      </w:r>
      <w:r>
        <w:rPr>
          <w:rStyle w:val="s2"/>
        </w:rPr>
        <w:t>"SWAP"</w:t>
      </w:r>
      <w:r>
        <w:rPr>
          <w:rStyle w:val="p"/>
        </w:rPr>
        <w:t>,</w:t>
      </w:r>
    </w:p>
    <w:p w:rsidR="00000000" w:rsidRDefault="00000000">
      <w:pPr>
        <w:pStyle w:val="HTML0"/>
        <w:divId w:val="1275088909"/>
        <w:rPr>
          <w:rStyle w:val="w"/>
        </w:rPr>
      </w:pPr>
      <w:r>
        <w:rPr>
          <w:rStyle w:val="w"/>
        </w:rPr>
        <w:t xml:space="preserve">            </w:t>
      </w:r>
      <w:r>
        <w:rPr>
          <w:rStyle w:val="nl"/>
        </w:rPr>
        <w:t>"uly"</w:t>
      </w:r>
      <w:r>
        <w:rPr>
          <w:rStyle w:val="p"/>
        </w:rPr>
        <w:t>:</w:t>
      </w:r>
      <w:r>
        <w:rPr>
          <w:rStyle w:val="w"/>
        </w:rPr>
        <w:t xml:space="preserve"> </w:t>
      </w:r>
      <w:r>
        <w:rPr>
          <w:rStyle w:val="s2"/>
        </w:rPr>
        <w:t>"IOST-USDT"</w:t>
      </w:r>
    </w:p>
    <w:p w:rsidR="00000000" w:rsidRDefault="00000000">
      <w:pPr>
        <w:pStyle w:val="HTML0"/>
        <w:divId w:val="1275088909"/>
        <w:rPr>
          <w:rStyle w:val="w"/>
        </w:rPr>
      </w:pPr>
      <w:r>
        <w:rPr>
          <w:rStyle w:val="w"/>
        </w:rPr>
        <w:t xml:space="preserve">        </w:t>
      </w:r>
      <w:r>
        <w:rPr>
          <w:rStyle w:val="p"/>
        </w:rPr>
        <w:t>}</w:t>
      </w:r>
    </w:p>
    <w:p w:rsidR="00000000" w:rsidRDefault="00000000">
      <w:pPr>
        <w:pStyle w:val="HTML0"/>
        <w:divId w:val="1275088909"/>
        <w:rPr>
          <w:rStyle w:val="w"/>
        </w:rPr>
      </w:pPr>
      <w:r>
        <w:rPr>
          <w:rStyle w:val="w"/>
        </w:rPr>
        <w:t xml:space="preserve">    </w:t>
      </w:r>
      <w:r>
        <w:rPr>
          <w:rStyle w:val="p"/>
        </w:rPr>
        <w:t>]</w:t>
      </w:r>
    </w:p>
    <w:p w:rsidR="00000000" w:rsidRDefault="00000000">
      <w:pPr>
        <w:pStyle w:val="HTML0"/>
        <w:divId w:val="1275088909"/>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4"/>
        <w:gridCol w:w="780"/>
        <w:gridCol w:w="6302"/>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Successfully 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Instrument ID</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Subscribed data</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 xml:space="preserve">Instrument ID, e.g. </w:t>
            </w:r>
            <w:r>
              <w:rPr>
                <w:rStyle w:val="HTML"/>
              </w:rPr>
              <w:t>BTC-USD-SWAP</w:t>
            </w:r>
          </w:p>
        </w:tc>
      </w:tr>
      <w:tr w:rsidR="00000000">
        <w:trPr>
          <w:divId w:val="175387555"/>
          <w:tblCellSpacing w:w="15" w:type="dxa"/>
        </w:trPr>
        <w:tc>
          <w:tcPr>
            <w:tcW w:w="0" w:type="auto"/>
            <w:vAlign w:val="center"/>
            <w:hideMark/>
          </w:tcPr>
          <w:p w:rsidR="00000000" w:rsidRDefault="00000000">
            <w:r>
              <w:t>&gt; uly</w:t>
            </w:r>
          </w:p>
        </w:tc>
        <w:tc>
          <w:tcPr>
            <w:tcW w:w="0" w:type="auto"/>
            <w:vAlign w:val="center"/>
            <w:hideMark/>
          </w:tcPr>
          <w:p w:rsidR="00000000" w:rsidRDefault="00000000">
            <w:r>
              <w:t>String</w:t>
            </w:r>
          </w:p>
        </w:tc>
        <w:tc>
          <w:tcPr>
            <w:tcW w:w="0" w:type="auto"/>
            <w:vAlign w:val="center"/>
            <w:hideMark/>
          </w:tcPr>
          <w:p w:rsidR="00000000" w:rsidRDefault="00000000">
            <w:r>
              <w:t xml:space="preserve">Underlying, only applicable to </w:t>
            </w:r>
            <w:r>
              <w:rPr>
                <w:rStyle w:val="HTML"/>
              </w:rPr>
              <w:t>FUTURES</w:t>
            </w:r>
            <w:r>
              <w:t>/</w:t>
            </w:r>
            <w:r>
              <w:rPr>
                <w:rStyle w:val="HTML"/>
              </w:rPr>
              <w:t>SWAP</w:t>
            </w:r>
            <w:r>
              <w:t>/</w:t>
            </w:r>
            <w:r>
              <w:rPr>
                <w:rStyle w:val="HTML"/>
              </w:rPr>
              <w:t>OPTION</w:t>
            </w:r>
          </w:p>
        </w:tc>
      </w:tr>
      <w:tr w:rsidR="00000000">
        <w:trPr>
          <w:divId w:val="175387555"/>
          <w:tblCellSpacing w:w="15" w:type="dxa"/>
        </w:trPr>
        <w:tc>
          <w:tcPr>
            <w:tcW w:w="0" w:type="auto"/>
            <w:vAlign w:val="center"/>
            <w:hideMark/>
          </w:tcPr>
          <w:p w:rsidR="00000000" w:rsidRDefault="00000000">
            <w:r>
              <w:t>&gt; details</w:t>
            </w:r>
          </w:p>
        </w:tc>
        <w:tc>
          <w:tcPr>
            <w:tcW w:w="0" w:type="auto"/>
            <w:vAlign w:val="center"/>
            <w:hideMark/>
          </w:tcPr>
          <w:p w:rsidR="00000000" w:rsidRDefault="00000000">
            <w:r>
              <w:t>Array</w:t>
            </w:r>
          </w:p>
        </w:tc>
        <w:tc>
          <w:tcPr>
            <w:tcW w:w="0" w:type="auto"/>
            <w:vAlign w:val="center"/>
            <w:hideMark/>
          </w:tcPr>
          <w:p w:rsidR="00000000" w:rsidRDefault="00000000">
            <w:r>
              <w:t>Liquidation details</w:t>
            </w:r>
          </w:p>
        </w:tc>
      </w:tr>
      <w:tr w:rsidR="00000000">
        <w:trPr>
          <w:divId w:val="175387555"/>
          <w:tblCellSpacing w:w="15" w:type="dxa"/>
        </w:trPr>
        <w:tc>
          <w:tcPr>
            <w:tcW w:w="0" w:type="auto"/>
            <w:vAlign w:val="center"/>
            <w:hideMark/>
          </w:tcPr>
          <w:p w:rsidR="00000000" w:rsidRDefault="00000000">
            <w:r>
              <w:t>&gt;&gt; side</w:t>
            </w:r>
          </w:p>
        </w:tc>
        <w:tc>
          <w:tcPr>
            <w:tcW w:w="0" w:type="auto"/>
            <w:vAlign w:val="center"/>
            <w:hideMark/>
          </w:tcPr>
          <w:p w:rsidR="00000000" w:rsidRDefault="00000000">
            <w:r>
              <w:t>String</w:t>
            </w:r>
          </w:p>
        </w:tc>
        <w:tc>
          <w:tcPr>
            <w:tcW w:w="0" w:type="auto"/>
            <w:vAlign w:val="center"/>
            <w:hideMark/>
          </w:tcPr>
          <w:p w:rsidR="00000000" w:rsidRDefault="00000000">
            <w:r>
              <w:t xml:space="preserve">Order side, </w:t>
            </w:r>
            <w:r>
              <w:rPr>
                <w:rStyle w:val="HTML"/>
              </w:rPr>
              <w:t>buy</w:t>
            </w:r>
            <w:r>
              <w:t xml:space="preserve"> </w:t>
            </w:r>
            <w:r>
              <w:rPr>
                <w:rStyle w:val="HTML"/>
              </w:rPr>
              <w:t>sell</w:t>
            </w:r>
            <w:r>
              <w:t xml:space="preserve">, only applicable to </w:t>
            </w:r>
            <w:r>
              <w:rPr>
                <w:rStyle w:val="HTML"/>
              </w:rPr>
              <w:t>FUTURES</w:t>
            </w:r>
            <w:r>
              <w:t>/</w:t>
            </w:r>
            <w:r>
              <w:rPr>
                <w:rStyle w:val="HTML"/>
              </w:rPr>
              <w:t>SWAP</w:t>
            </w:r>
          </w:p>
        </w:tc>
      </w:tr>
      <w:tr w:rsidR="00000000">
        <w:trPr>
          <w:divId w:val="175387555"/>
          <w:tblCellSpacing w:w="15" w:type="dxa"/>
        </w:trPr>
        <w:tc>
          <w:tcPr>
            <w:tcW w:w="0" w:type="auto"/>
            <w:vAlign w:val="center"/>
            <w:hideMark/>
          </w:tcPr>
          <w:p w:rsidR="00000000" w:rsidRDefault="00000000">
            <w:r>
              <w:t>&gt;&gt; posSide</w:t>
            </w:r>
          </w:p>
        </w:tc>
        <w:tc>
          <w:tcPr>
            <w:tcW w:w="0" w:type="auto"/>
            <w:vAlign w:val="center"/>
            <w:hideMark/>
          </w:tcPr>
          <w:p w:rsidR="00000000" w:rsidRDefault="00000000">
            <w:r>
              <w:t>String</w:t>
            </w:r>
          </w:p>
        </w:tc>
        <w:tc>
          <w:tcPr>
            <w:tcW w:w="0" w:type="auto"/>
            <w:vAlign w:val="center"/>
            <w:hideMark/>
          </w:tcPr>
          <w:p w:rsidR="00000000" w:rsidRDefault="00000000">
            <w:r>
              <w:t xml:space="preserve">Position side, </w:t>
            </w:r>
            <w:r>
              <w:rPr>
                <w:rStyle w:val="HTML"/>
              </w:rPr>
              <w:t>long</w:t>
            </w:r>
            <w:r>
              <w:t xml:space="preserve"> </w:t>
            </w:r>
            <w:r>
              <w:rPr>
                <w:rStyle w:val="HTML"/>
              </w:rPr>
              <w:t>short</w:t>
            </w:r>
            <w:r>
              <w:br/>
              <w:t xml:space="preserve">Combination of side and posSide, sell/long : Close long ; buy/short:Close short, only applicable to </w:t>
            </w:r>
            <w:r>
              <w:rPr>
                <w:rStyle w:val="HTML"/>
              </w:rPr>
              <w:t>FUTURES</w:t>
            </w:r>
            <w:r>
              <w:t>/</w:t>
            </w:r>
            <w:r>
              <w:rPr>
                <w:rStyle w:val="HTML"/>
              </w:rPr>
              <w:t>SWAP</w:t>
            </w:r>
          </w:p>
        </w:tc>
      </w:tr>
      <w:tr w:rsidR="00000000">
        <w:trPr>
          <w:divId w:val="175387555"/>
          <w:tblCellSpacing w:w="15" w:type="dxa"/>
        </w:trPr>
        <w:tc>
          <w:tcPr>
            <w:tcW w:w="0" w:type="auto"/>
            <w:vAlign w:val="center"/>
            <w:hideMark/>
          </w:tcPr>
          <w:p w:rsidR="00000000" w:rsidRDefault="00000000">
            <w:r>
              <w:t>&gt;&gt; bkPx</w:t>
            </w:r>
          </w:p>
        </w:tc>
        <w:tc>
          <w:tcPr>
            <w:tcW w:w="0" w:type="auto"/>
            <w:vAlign w:val="center"/>
            <w:hideMark/>
          </w:tcPr>
          <w:p w:rsidR="00000000" w:rsidRDefault="00000000">
            <w:r>
              <w:t>String</w:t>
            </w:r>
          </w:p>
        </w:tc>
        <w:tc>
          <w:tcPr>
            <w:tcW w:w="0" w:type="auto"/>
            <w:vAlign w:val="center"/>
            <w:hideMark/>
          </w:tcPr>
          <w:p w:rsidR="00000000" w:rsidRDefault="00000000">
            <w:r>
              <w:t xml:space="preserve">Bankruptcy price. The price of the transaction with the system's liquidation account, only applicable to </w:t>
            </w:r>
            <w:r>
              <w:rPr>
                <w:rStyle w:val="HTML"/>
              </w:rPr>
              <w:t>FUTURES</w:t>
            </w:r>
            <w:r>
              <w:t>/</w:t>
            </w:r>
            <w:r>
              <w:rPr>
                <w:rStyle w:val="HTML"/>
              </w:rPr>
              <w:t>SWAP</w:t>
            </w:r>
          </w:p>
        </w:tc>
      </w:tr>
      <w:tr w:rsidR="00000000">
        <w:trPr>
          <w:divId w:val="175387555"/>
          <w:tblCellSpacing w:w="15" w:type="dxa"/>
        </w:trPr>
        <w:tc>
          <w:tcPr>
            <w:tcW w:w="0" w:type="auto"/>
            <w:vAlign w:val="center"/>
            <w:hideMark/>
          </w:tcPr>
          <w:p w:rsidR="00000000" w:rsidRDefault="00000000">
            <w:r>
              <w:t>&gt;&gt; sz</w:t>
            </w:r>
          </w:p>
        </w:tc>
        <w:tc>
          <w:tcPr>
            <w:tcW w:w="0" w:type="auto"/>
            <w:vAlign w:val="center"/>
            <w:hideMark/>
          </w:tcPr>
          <w:p w:rsidR="00000000" w:rsidRDefault="00000000">
            <w:r>
              <w:t>String</w:t>
            </w:r>
          </w:p>
        </w:tc>
        <w:tc>
          <w:tcPr>
            <w:tcW w:w="0" w:type="auto"/>
            <w:vAlign w:val="center"/>
            <w:hideMark/>
          </w:tcPr>
          <w:p w:rsidR="00000000" w:rsidRDefault="00000000">
            <w:r>
              <w:t xml:space="preserve">Quantity of liquidation, only applicable to </w:t>
            </w:r>
            <w:r>
              <w:rPr>
                <w:rStyle w:val="HTML"/>
              </w:rPr>
              <w:t>MARGIN/FUTURES/SWAP</w:t>
            </w:r>
          </w:p>
        </w:tc>
      </w:tr>
      <w:tr w:rsidR="00000000">
        <w:trPr>
          <w:divId w:val="175387555"/>
          <w:tblCellSpacing w:w="15" w:type="dxa"/>
        </w:trPr>
        <w:tc>
          <w:tcPr>
            <w:tcW w:w="0" w:type="auto"/>
            <w:vAlign w:val="center"/>
            <w:hideMark/>
          </w:tcPr>
          <w:p w:rsidR="00000000" w:rsidRDefault="00000000">
            <w:r>
              <w:t>&gt;&gt; bkLoss</w:t>
            </w:r>
          </w:p>
        </w:tc>
        <w:tc>
          <w:tcPr>
            <w:tcW w:w="0" w:type="auto"/>
            <w:vAlign w:val="center"/>
            <w:hideMark/>
          </w:tcPr>
          <w:p w:rsidR="00000000" w:rsidRDefault="00000000">
            <w:r>
              <w:t>String</w:t>
            </w:r>
          </w:p>
        </w:tc>
        <w:tc>
          <w:tcPr>
            <w:tcW w:w="0" w:type="auto"/>
            <w:vAlign w:val="center"/>
            <w:hideMark/>
          </w:tcPr>
          <w:p w:rsidR="00000000" w:rsidRDefault="00000000">
            <w:r>
              <w:t>Bankruptcy loss</w:t>
            </w:r>
          </w:p>
        </w:tc>
      </w:tr>
      <w:tr w:rsidR="00000000">
        <w:trPr>
          <w:divId w:val="175387555"/>
          <w:tblCellSpacing w:w="15" w:type="dxa"/>
        </w:trPr>
        <w:tc>
          <w:tcPr>
            <w:tcW w:w="0" w:type="auto"/>
            <w:vAlign w:val="center"/>
            <w:hideMark/>
          </w:tcPr>
          <w:p w:rsidR="00000000" w:rsidRDefault="00000000">
            <w:r>
              <w:t>&gt;&gt; ccy</w:t>
            </w:r>
          </w:p>
        </w:tc>
        <w:tc>
          <w:tcPr>
            <w:tcW w:w="0" w:type="auto"/>
            <w:vAlign w:val="center"/>
            <w:hideMark/>
          </w:tcPr>
          <w:p w:rsidR="00000000" w:rsidRDefault="00000000">
            <w:r>
              <w:t>String</w:t>
            </w:r>
          </w:p>
        </w:tc>
        <w:tc>
          <w:tcPr>
            <w:tcW w:w="0" w:type="auto"/>
            <w:vAlign w:val="center"/>
            <w:hideMark/>
          </w:tcPr>
          <w:p w:rsidR="00000000" w:rsidRDefault="00000000">
            <w:r>
              <w:t xml:space="preserve">Liquidation currency, only applicable to </w:t>
            </w:r>
            <w:r>
              <w:rPr>
                <w:rStyle w:val="HTML"/>
              </w:rPr>
              <w:t>MARGIN</w:t>
            </w:r>
          </w:p>
        </w:tc>
      </w:tr>
      <w:tr w:rsidR="00000000">
        <w:trPr>
          <w:divId w:val="175387555"/>
          <w:tblCellSpacing w:w="15" w:type="dxa"/>
        </w:trPr>
        <w:tc>
          <w:tcPr>
            <w:tcW w:w="0" w:type="auto"/>
            <w:vAlign w:val="center"/>
            <w:hideMark/>
          </w:tcPr>
          <w:p w:rsidR="00000000" w:rsidRDefault="00000000">
            <w:r>
              <w:t>&gt;&gt; ts</w:t>
            </w:r>
          </w:p>
        </w:tc>
        <w:tc>
          <w:tcPr>
            <w:tcW w:w="0" w:type="auto"/>
            <w:vAlign w:val="center"/>
            <w:hideMark/>
          </w:tcPr>
          <w:p w:rsidR="00000000" w:rsidRDefault="00000000">
            <w:r>
              <w:t>String</w:t>
            </w:r>
          </w:p>
        </w:tc>
        <w:tc>
          <w:tcPr>
            <w:tcW w:w="0" w:type="auto"/>
            <w:vAlign w:val="center"/>
            <w:hideMark/>
          </w:tcPr>
          <w:p w:rsidR="00000000" w:rsidRDefault="00000000">
            <w:r>
              <w:t xml:space="preserve">Liquidation time, Unix timestamp format in milliseconds, e.g. </w:t>
            </w:r>
            <w:r>
              <w:rPr>
                <w:rStyle w:val="HTML"/>
              </w:rPr>
              <w:t>1597026383085</w:t>
            </w:r>
          </w:p>
        </w:tc>
      </w:tr>
    </w:tbl>
    <w:p w:rsidR="00000000" w:rsidRDefault="00000000">
      <w:pPr>
        <w:pStyle w:val="3"/>
        <w:divId w:val="175387555"/>
      </w:pPr>
      <w:r>
        <w:t>ADL warning channel</w:t>
      </w:r>
    </w:p>
    <w:p w:rsidR="00000000" w:rsidRDefault="00000000">
      <w:pPr>
        <w:pStyle w:val="a5"/>
        <w:divId w:val="175387555"/>
      </w:pPr>
      <w:r>
        <w:t>Auto-deleveraging warning channel.</w:t>
      </w:r>
    </w:p>
    <w:p w:rsidR="00000000" w:rsidRDefault="00000000">
      <w:pPr>
        <w:pStyle w:val="a5"/>
        <w:divId w:val="175387555"/>
      </w:pPr>
      <w:r>
        <w:t xml:space="preserve">In the </w:t>
      </w:r>
      <w:r>
        <w:rPr>
          <w:rStyle w:val="HTML"/>
        </w:rPr>
        <w:t>normal</w:t>
      </w:r>
      <w:r>
        <w:t xml:space="preserve"> state, data will be pushed once every minute to display the balance of insurance fund and etc.</w:t>
      </w:r>
    </w:p>
    <w:p w:rsidR="00000000" w:rsidRDefault="00000000">
      <w:pPr>
        <w:pStyle w:val="a5"/>
        <w:divId w:val="175387555"/>
      </w:pPr>
      <w:r>
        <w:t>In the warning state or when there is ADL risk (</w:t>
      </w:r>
      <w:r>
        <w:rPr>
          <w:rStyle w:val="HTML"/>
        </w:rPr>
        <w:t>warning/adl</w:t>
      </w:r>
      <w:r>
        <w:t>), data will be pushed every second to display information such as the real-time decline rate of insurance fund.</w:t>
      </w:r>
    </w:p>
    <w:p w:rsidR="00000000" w:rsidRDefault="00000000">
      <w:pPr>
        <w:pStyle w:val="a5"/>
        <w:divId w:val="175387555"/>
      </w:pPr>
      <w:r>
        <w:t xml:space="preserve">For more ADL details, please refer to </w:t>
      </w:r>
      <w:hyperlink r:id="rId648" w:history="1">
        <w:r>
          <w:rPr>
            <w:rStyle w:val="a3"/>
          </w:rPr>
          <w:t>Introduction to Auto-deleveraging</w:t>
        </w:r>
      </w:hyperlink>
    </w:p>
    <w:p w:rsidR="00000000" w:rsidRDefault="00000000">
      <w:pPr>
        <w:pStyle w:val="4"/>
        <w:divId w:val="175387555"/>
      </w:pPr>
      <w:r>
        <w:t>URL Path</w:t>
      </w:r>
    </w:p>
    <w:p w:rsidR="00000000" w:rsidRDefault="00000000">
      <w:pPr>
        <w:pStyle w:val="a5"/>
        <w:divId w:val="175387555"/>
      </w:pPr>
      <w:r>
        <w:t>/ws/v5/public</w:t>
      </w:r>
    </w:p>
    <w:p w:rsidR="00000000" w:rsidRDefault="00000000">
      <w:pPr>
        <w:pStyle w:val="a5"/>
        <w:ind w:left="720" w:right="720"/>
        <w:divId w:val="1648852969"/>
      </w:pPr>
      <w:r>
        <w:t>Request Example</w:t>
      </w:r>
    </w:p>
    <w:p w:rsidR="00000000" w:rsidRDefault="00000000">
      <w:pPr>
        <w:pStyle w:val="HTML0"/>
        <w:divId w:val="1269045316"/>
        <w:rPr>
          <w:rStyle w:val="HTML"/>
        </w:rPr>
      </w:pPr>
      <w:r>
        <w:rPr>
          <w:rStyle w:val="o"/>
        </w:rPr>
        <w:t>{</w:t>
      </w:r>
    </w:p>
    <w:p w:rsidR="00000000" w:rsidRDefault="00000000">
      <w:pPr>
        <w:pStyle w:val="HTML0"/>
        <w:divId w:val="1269045316"/>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1269045316"/>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1269045316"/>
        <w:rPr>
          <w:rStyle w:val="HTML"/>
        </w:rPr>
      </w:pPr>
      <w:r>
        <w:rPr>
          <w:rStyle w:val="HTML"/>
        </w:rPr>
        <w:t xml:space="preserve">        </w:t>
      </w:r>
      <w:r>
        <w:rPr>
          <w:rStyle w:val="s2"/>
        </w:rPr>
        <w:t>"channel"</w:t>
      </w:r>
      <w:r>
        <w:rPr>
          <w:rStyle w:val="HTML"/>
        </w:rPr>
        <w:t xml:space="preserve">: </w:t>
      </w:r>
      <w:r>
        <w:rPr>
          <w:rStyle w:val="s2"/>
        </w:rPr>
        <w:t>"adl-warning"</w:t>
      </w:r>
      <w:r>
        <w:rPr>
          <w:rStyle w:val="HTML"/>
        </w:rPr>
        <w:t>,</w:t>
      </w:r>
    </w:p>
    <w:p w:rsidR="00000000" w:rsidRDefault="00000000">
      <w:pPr>
        <w:pStyle w:val="HTML0"/>
        <w:divId w:val="1269045316"/>
        <w:rPr>
          <w:rStyle w:val="HTML"/>
        </w:rPr>
      </w:pPr>
      <w:r>
        <w:rPr>
          <w:rStyle w:val="HTML"/>
        </w:rPr>
        <w:t xml:space="preserve">        </w:t>
      </w:r>
      <w:r>
        <w:rPr>
          <w:rStyle w:val="s2"/>
        </w:rPr>
        <w:t>"instType"</w:t>
      </w:r>
      <w:r>
        <w:rPr>
          <w:rStyle w:val="HTML"/>
        </w:rPr>
        <w:t xml:space="preserve">: </w:t>
      </w:r>
      <w:r>
        <w:rPr>
          <w:rStyle w:val="s2"/>
        </w:rPr>
        <w:t>"FUTURES"</w:t>
      </w:r>
      <w:r>
        <w:rPr>
          <w:rStyle w:val="HTML"/>
        </w:rPr>
        <w:t>,</w:t>
      </w:r>
    </w:p>
    <w:p w:rsidR="00000000" w:rsidRDefault="00000000">
      <w:pPr>
        <w:pStyle w:val="HTML0"/>
        <w:divId w:val="1269045316"/>
        <w:rPr>
          <w:rStyle w:val="HTML"/>
        </w:rPr>
      </w:pPr>
      <w:r>
        <w:rPr>
          <w:rStyle w:val="HTML"/>
        </w:rPr>
        <w:t xml:space="preserve">        </w:t>
      </w:r>
      <w:r>
        <w:rPr>
          <w:rStyle w:val="s2"/>
        </w:rPr>
        <w:t>"instFamily"</w:t>
      </w:r>
      <w:r>
        <w:rPr>
          <w:rStyle w:val="HTML"/>
        </w:rPr>
        <w:t xml:space="preserve">: </w:t>
      </w:r>
      <w:r>
        <w:rPr>
          <w:rStyle w:val="s2"/>
        </w:rPr>
        <w:t>"BTC-USDT"</w:t>
      </w:r>
    </w:p>
    <w:p w:rsidR="00000000" w:rsidRDefault="00000000">
      <w:pPr>
        <w:pStyle w:val="HTML0"/>
        <w:divId w:val="1269045316"/>
        <w:rPr>
          <w:rStyle w:val="HTML"/>
        </w:rPr>
      </w:pPr>
      <w:r>
        <w:rPr>
          <w:rStyle w:val="HTML"/>
        </w:rPr>
        <w:t xml:space="preserve">    </w:t>
      </w:r>
      <w:r>
        <w:rPr>
          <w:rStyle w:val="o"/>
        </w:rPr>
        <w:t>}]</w:t>
      </w:r>
    </w:p>
    <w:p w:rsidR="00000000" w:rsidRDefault="00000000">
      <w:pPr>
        <w:pStyle w:val="HTML0"/>
        <w:divId w:val="1269045316"/>
        <w:rPr>
          <w:rStyle w:val="HTML"/>
        </w:rPr>
      </w:pPr>
      <w:r>
        <w:rPr>
          <w:rStyle w:val="o"/>
        </w:rPr>
        <w:t>}</w:t>
      </w:r>
    </w:p>
    <w:p w:rsidR="00000000" w:rsidRDefault="00000000">
      <w:pPr>
        <w:pStyle w:val="HTML0"/>
        <w:divId w:val="1269045316"/>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780"/>
        <w:gridCol w:w="1058"/>
        <w:gridCol w:w="33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subscribed channels</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adl-warning</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type</w:t>
            </w:r>
            <w:r>
              <w:br/>
            </w:r>
            <w:r>
              <w:rPr>
                <w:rStyle w:val="HTML"/>
              </w:rPr>
              <w:t>SWAP</w:t>
            </w:r>
            <w:r>
              <w:br/>
            </w:r>
            <w:r>
              <w:rPr>
                <w:rStyle w:val="HTML"/>
              </w:rPr>
              <w:t>FUTURES</w:t>
            </w:r>
            <w:r>
              <w:br/>
            </w:r>
            <w:r>
              <w:rPr>
                <w:rStyle w:val="HTML"/>
              </w:rPr>
              <w:t>OPTION</w:t>
            </w:r>
          </w:p>
        </w:tc>
      </w:tr>
      <w:tr w:rsidR="00000000">
        <w:trPr>
          <w:divId w:val="175387555"/>
          <w:tblCellSpacing w:w="15" w:type="dxa"/>
        </w:trPr>
        <w:tc>
          <w:tcPr>
            <w:tcW w:w="0" w:type="auto"/>
            <w:vAlign w:val="center"/>
            <w:hideMark/>
          </w:tcPr>
          <w:p w:rsidR="00000000" w:rsidRDefault="00000000">
            <w:r>
              <w:t>&gt; instFamily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family</w:t>
            </w:r>
          </w:p>
        </w:tc>
      </w:tr>
    </w:tbl>
    <w:p w:rsidR="00000000" w:rsidRDefault="00000000">
      <w:pPr>
        <w:pStyle w:val="a5"/>
        <w:ind w:left="720" w:right="720"/>
        <w:divId w:val="145050856"/>
      </w:pPr>
      <w:r>
        <w:t>Successful Response Example</w:t>
      </w:r>
    </w:p>
    <w:p w:rsidR="00000000" w:rsidRDefault="00000000">
      <w:pPr>
        <w:pStyle w:val="HTML0"/>
        <w:divId w:val="249780265"/>
        <w:rPr>
          <w:rStyle w:val="w"/>
        </w:rPr>
      </w:pPr>
      <w:r>
        <w:rPr>
          <w:rStyle w:val="p"/>
        </w:rPr>
        <w:t>{</w:t>
      </w:r>
    </w:p>
    <w:p w:rsidR="00000000" w:rsidRDefault="00000000">
      <w:pPr>
        <w:pStyle w:val="HTML0"/>
        <w:divId w:val="249780265"/>
        <w:rPr>
          <w:rStyle w:val="w"/>
        </w:rPr>
      </w:pPr>
      <w:r>
        <w:rPr>
          <w:rStyle w:val="w"/>
        </w:rPr>
        <w:t xml:space="preserve">   </w:t>
      </w:r>
      <w:r>
        <w:rPr>
          <w:rStyle w:val="nl"/>
        </w:rPr>
        <w:t>"event"</w:t>
      </w:r>
      <w:r>
        <w:rPr>
          <w:rStyle w:val="p"/>
        </w:rPr>
        <w:t>:</w:t>
      </w:r>
      <w:r>
        <w:rPr>
          <w:rStyle w:val="s2"/>
        </w:rPr>
        <w:t>"subscribe"</w:t>
      </w:r>
      <w:r>
        <w:rPr>
          <w:rStyle w:val="p"/>
        </w:rPr>
        <w:t>,</w:t>
      </w:r>
    </w:p>
    <w:p w:rsidR="00000000" w:rsidRDefault="00000000">
      <w:pPr>
        <w:pStyle w:val="HTML0"/>
        <w:divId w:val="249780265"/>
        <w:rPr>
          <w:rStyle w:val="w"/>
        </w:rPr>
      </w:pPr>
      <w:r>
        <w:rPr>
          <w:rStyle w:val="w"/>
        </w:rPr>
        <w:t xml:space="preserve">   </w:t>
      </w:r>
      <w:r>
        <w:rPr>
          <w:rStyle w:val="nl"/>
        </w:rPr>
        <w:t>"arg"</w:t>
      </w:r>
      <w:r>
        <w:rPr>
          <w:rStyle w:val="p"/>
        </w:rPr>
        <w:t>:{</w:t>
      </w:r>
    </w:p>
    <w:p w:rsidR="00000000" w:rsidRDefault="00000000">
      <w:pPr>
        <w:pStyle w:val="HTML0"/>
        <w:divId w:val="249780265"/>
        <w:rPr>
          <w:rStyle w:val="w"/>
        </w:rPr>
      </w:pPr>
      <w:r>
        <w:rPr>
          <w:rStyle w:val="w"/>
        </w:rPr>
        <w:t xml:space="preserve">      </w:t>
      </w:r>
      <w:r>
        <w:rPr>
          <w:rStyle w:val="nl"/>
        </w:rPr>
        <w:t>"channel"</w:t>
      </w:r>
      <w:r>
        <w:rPr>
          <w:rStyle w:val="p"/>
        </w:rPr>
        <w:t>:</w:t>
      </w:r>
      <w:r>
        <w:rPr>
          <w:rStyle w:val="s2"/>
        </w:rPr>
        <w:t>"adl-warning"</w:t>
      </w:r>
      <w:r>
        <w:rPr>
          <w:rStyle w:val="p"/>
        </w:rPr>
        <w:t>,</w:t>
      </w:r>
    </w:p>
    <w:p w:rsidR="00000000" w:rsidRDefault="00000000">
      <w:pPr>
        <w:pStyle w:val="HTML0"/>
        <w:divId w:val="249780265"/>
        <w:rPr>
          <w:rStyle w:val="w"/>
        </w:rPr>
      </w:pPr>
      <w:r>
        <w:rPr>
          <w:rStyle w:val="w"/>
        </w:rPr>
        <w:t xml:space="preserve">      </w:t>
      </w:r>
      <w:r>
        <w:rPr>
          <w:rStyle w:val="nl"/>
        </w:rPr>
        <w:t>"instType"</w:t>
      </w:r>
      <w:r>
        <w:rPr>
          <w:rStyle w:val="p"/>
        </w:rPr>
        <w:t>:</w:t>
      </w:r>
      <w:r>
        <w:rPr>
          <w:rStyle w:val="s2"/>
        </w:rPr>
        <w:t>"FUTURES"</w:t>
      </w:r>
      <w:r>
        <w:rPr>
          <w:rStyle w:val="p"/>
        </w:rPr>
        <w:t>,</w:t>
      </w:r>
    </w:p>
    <w:p w:rsidR="00000000" w:rsidRDefault="00000000">
      <w:pPr>
        <w:pStyle w:val="HTML0"/>
        <w:divId w:val="249780265"/>
        <w:rPr>
          <w:rStyle w:val="w"/>
        </w:rPr>
      </w:pPr>
      <w:r>
        <w:rPr>
          <w:rStyle w:val="w"/>
        </w:rPr>
        <w:t xml:space="preserve">      </w:t>
      </w:r>
      <w:r>
        <w:rPr>
          <w:rStyle w:val="nl"/>
        </w:rPr>
        <w:t>"instFamily"</w:t>
      </w:r>
      <w:r>
        <w:rPr>
          <w:rStyle w:val="p"/>
        </w:rPr>
        <w:t>:</w:t>
      </w:r>
      <w:r>
        <w:rPr>
          <w:rStyle w:val="s2"/>
        </w:rPr>
        <w:t>"BTC-USDT"</w:t>
      </w:r>
    </w:p>
    <w:p w:rsidR="00000000" w:rsidRDefault="00000000">
      <w:pPr>
        <w:pStyle w:val="HTML0"/>
        <w:divId w:val="249780265"/>
        <w:rPr>
          <w:rStyle w:val="w"/>
        </w:rPr>
      </w:pPr>
      <w:r>
        <w:rPr>
          <w:rStyle w:val="w"/>
        </w:rPr>
        <w:t xml:space="preserve">   </w:t>
      </w:r>
      <w:r>
        <w:rPr>
          <w:rStyle w:val="p"/>
        </w:rPr>
        <w:t>},</w:t>
      </w:r>
    </w:p>
    <w:p w:rsidR="00000000" w:rsidRDefault="00000000">
      <w:pPr>
        <w:pStyle w:val="HTML0"/>
        <w:divId w:val="249780265"/>
        <w:rPr>
          <w:rStyle w:val="w"/>
        </w:rPr>
      </w:pPr>
      <w:r>
        <w:rPr>
          <w:rStyle w:val="w"/>
        </w:rPr>
        <w:t xml:space="preserve">   </w:t>
      </w:r>
      <w:r>
        <w:rPr>
          <w:rStyle w:val="nl"/>
        </w:rPr>
        <w:t>"connId"</w:t>
      </w:r>
      <w:r>
        <w:rPr>
          <w:rStyle w:val="p"/>
        </w:rPr>
        <w:t>:</w:t>
      </w:r>
      <w:r>
        <w:rPr>
          <w:rStyle w:val="s2"/>
        </w:rPr>
        <w:t>"48d8960a"</w:t>
      </w:r>
    </w:p>
    <w:p w:rsidR="00000000" w:rsidRDefault="00000000">
      <w:pPr>
        <w:pStyle w:val="HTML0"/>
        <w:divId w:val="249780265"/>
        <w:rPr>
          <w:rStyle w:val="w"/>
        </w:rPr>
      </w:pPr>
      <w:r>
        <w:rPr>
          <w:rStyle w:val="p"/>
        </w:rPr>
        <w:t>}</w:t>
      </w:r>
    </w:p>
    <w:p w:rsidR="00000000" w:rsidRDefault="00000000">
      <w:pPr>
        <w:pStyle w:val="HTML0"/>
        <w:divId w:val="249780265"/>
        <w:rPr>
          <w:rStyle w:val="w"/>
        </w:rPr>
      </w:pPr>
    </w:p>
    <w:p w:rsidR="00000000" w:rsidRDefault="00000000">
      <w:pPr>
        <w:pStyle w:val="a5"/>
        <w:ind w:left="720" w:right="720"/>
        <w:divId w:val="759449080"/>
      </w:pPr>
      <w:r>
        <w:t>Failure Response Example</w:t>
      </w:r>
    </w:p>
    <w:p w:rsidR="00000000" w:rsidRDefault="00000000">
      <w:pPr>
        <w:pStyle w:val="HTML0"/>
        <w:divId w:val="1277716329"/>
        <w:rPr>
          <w:rStyle w:val="w"/>
        </w:rPr>
      </w:pPr>
      <w:r>
        <w:rPr>
          <w:rStyle w:val="p"/>
        </w:rPr>
        <w:t>{</w:t>
      </w:r>
    </w:p>
    <w:p w:rsidR="00000000" w:rsidRDefault="00000000">
      <w:pPr>
        <w:pStyle w:val="HTML0"/>
        <w:divId w:val="1277716329"/>
        <w:rPr>
          <w:rStyle w:val="w"/>
        </w:rPr>
      </w:pPr>
      <w:r>
        <w:rPr>
          <w:rStyle w:val="w"/>
        </w:rPr>
        <w:t xml:space="preserve">   </w:t>
      </w:r>
      <w:r>
        <w:rPr>
          <w:rStyle w:val="nl"/>
        </w:rPr>
        <w:t>"event"</w:t>
      </w:r>
      <w:r>
        <w:rPr>
          <w:rStyle w:val="p"/>
        </w:rPr>
        <w:t>:</w:t>
      </w:r>
      <w:r>
        <w:rPr>
          <w:rStyle w:val="s2"/>
        </w:rPr>
        <w:t>"error"</w:t>
      </w:r>
      <w:r>
        <w:rPr>
          <w:rStyle w:val="p"/>
        </w:rPr>
        <w:t>,</w:t>
      </w:r>
    </w:p>
    <w:p w:rsidR="00000000" w:rsidRDefault="00000000">
      <w:pPr>
        <w:pStyle w:val="HTML0"/>
        <w:divId w:val="1277716329"/>
        <w:rPr>
          <w:rStyle w:val="w"/>
        </w:rPr>
      </w:pPr>
      <w:r>
        <w:rPr>
          <w:rStyle w:val="w"/>
        </w:rPr>
        <w:t xml:space="preserve">   </w:t>
      </w:r>
      <w:r>
        <w:rPr>
          <w:rStyle w:val="nl"/>
        </w:rPr>
        <w:t>"msg"</w:t>
      </w:r>
      <w:r>
        <w:rPr>
          <w:rStyle w:val="p"/>
        </w:rPr>
        <w:t>:</w:t>
      </w:r>
      <w:r>
        <w:rPr>
          <w:rStyle w:val="s2"/>
        </w:rPr>
        <w:t xml:space="preserve">"Illegal request: { </w:t>
      </w:r>
      <w:r>
        <w:rPr>
          <w:rStyle w:val="se"/>
        </w:rPr>
        <w:t>\"</w:t>
      </w:r>
      <w:r>
        <w:rPr>
          <w:rStyle w:val="s2"/>
        </w:rPr>
        <w:t>event</w:t>
      </w:r>
      <w:r>
        <w:rPr>
          <w:rStyle w:val="se"/>
        </w:rPr>
        <w:t>\"</w:t>
      </w:r>
      <w:r>
        <w:rPr>
          <w:rStyle w:val="s2"/>
        </w:rPr>
        <w:t xml:space="preserve">: </w:t>
      </w:r>
      <w:r>
        <w:rPr>
          <w:rStyle w:val="se"/>
        </w:rPr>
        <w:t>\"</w:t>
      </w:r>
      <w:r>
        <w:rPr>
          <w:rStyle w:val="s2"/>
        </w:rPr>
        <w:t>subscribe</w:t>
      </w:r>
      <w:r>
        <w:rPr>
          <w:rStyle w:val="se"/>
        </w:rPr>
        <w:t>\"</w:t>
      </w:r>
      <w:r>
        <w:rPr>
          <w:rStyle w:val="s2"/>
        </w:rPr>
        <w:t xml:space="preserve">, </w:t>
      </w:r>
      <w:r>
        <w:rPr>
          <w:rStyle w:val="se"/>
        </w:rPr>
        <w:t>\"</w:t>
      </w:r>
      <w:r>
        <w:rPr>
          <w:rStyle w:val="s2"/>
        </w:rPr>
        <w:t>arg</w:t>
      </w:r>
      <w:r>
        <w:rPr>
          <w:rStyle w:val="se"/>
        </w:rPr>
        <w:t>\"</w:t>
      </w:r>
      <w:r>
        <w:rPr>
          <w:rStyle w:val="s2"/>
        </w:rPr>
        <w:t xml:space="preserve">: { </w:t>
      </w:r>
      <w:r>
        <w:rPr>
          <w:rStyle w:val="se"/>
        </w:rPr>
        <w:t>\"</w:t>
      </w:r>
      <w:r>
        <w:rPr>
          <w:rStyle w:val="s2"/>
        </w:rPr>
        <w:t>channel</w:t>
      </w:r>
      <w:r>
        <w:rPr>
          <w:rStyle w:val="se"/>
        </w:rPr>
        <w:t>\"</w:t>
      </w:r>
      <w:r>
        <w:rPr>
          <w:rStyle w:val="s2"/>
        </w:rPr>
        <w:t xml:space="preserve">: </w:t>
      </w:r>
      <w:r>
        <w:rPr>
          <w:rStyle w:val="se"/>
        </w:rPr>
        <w:t>\"</w:t>
      </w:r>
      <w:r>
        <w:rPr>
          <w:rStyle w:val="s2"/>
        </w:rPr>
        <w:t>adl-warning</w:t>
      </w:r>
      <w:r>
        <w:rPr>
          <w:rStyle w:val="se"/>
        </w:rPr>
        <w:t>\"</w:t>
      </w:r>
      <w:r>
        <w:rPr>
          <w:rStyle w:val="s2"/>
        </w:rPr>
        <w:t xml:space="preserve">, </w:t>
      </w:r>
      <w:r>
        <w:rPr>
          <w:rStyle w:val="se"/>
        </w:rPr>
        <w:t>\"</w:t>
      </w:r>
      <w:r>
        <w:rPr>
          <w:rStyle w:val="s2"/>
        </w:rPr>
        <w:t>instType</w:t>
      </w:r>
      <w:r>
        <w:rPr>
          <w:rStyle w:val="se"/>
        </w:rPr>
        <w:t>\"</w:t>
      </w:r>
      <w:r>
        <w:rPr>
          <w:rStyle w:val="s2"/>
        </w:rPr>
        <w:t xml:space="preserve">: </w:t>
      </w:r>
      <w:r>
        <w:rPr>
          <w:rStyle w:val="se"/>
        </w:rPr>
        <w:t>\"</w:t>
      </w:r>
      <w:r>
        <w:rPr>
          <w:rStyle w:val="s2"/>
        </w:rPr>
        <w:t>FUTURES</w:t>
      </w:r>
      <w:r>
        <w:rPr>
          <w:rStyle w:val="se"/>
        </w:rPr>
        <w:t>\"</w:t>
      </w:r>
      <w:r>
        <w:rPr>
          <w:rStyle w:val="s2"/>
        </w:rPr>
        <w:t xml:space="preserve">, </w:t>
      </w:r>
      <w:r>
        <w:rPr>
          <w:rStyle w:val="se"/>
        </w:rPr>
        <w:t>\"</w:t>
      </w:r>
      <w:r>
        <w:rPr>
          <w:rStyle w:val="s2"/>
        </w:rPr>
        <w:t>instFamily</w:t>
      </w:r>
      <w:r>
        <w:rPr>
          <w:rStyle w:val="se"/>
        </w:rPr>
        <w:t>\"</w:t>
      </w:r>
      <w:r>
        <w:rPr>
          <w:rStyle w:val="s2"/>
        </w:rPr>
        <w:t xml:space="preserve">: </w:t>
      </w:r>
      <w:r>
        <w:rPr>
          <w:rStyle w:val="se"/>
        </w:rPr>
        <w:t>\"</w:t>
      </w:r>
      <w:r>
        <w:rPr>
          <w:rStyle w:val="s2"/>
        </w:rPr>
        <w:t>BTC-USDT</w:t>
      </w:r>
      <w:r>
        <w:rPr>
          <w:rStyle w:val="se"/>
        </w:rPr>
        <w:t>\"</w:t>
      </w:r>
      <w:r>
        <w:rPr>
          <w:rStyle w:val="s2"/>
        </w:rPr>
        <w:t xml:space="preserve"> } }"</w:t>
      </w:r>
      <w:r>
        <w:rPr>
          <w:rStyle w:val="p"/>
        </w:rPr>
        <w:t>,</w:t>
      </w:r>
    </w:p>
    <w:p w:rsidR="00000000" w:rsidRDefault="00000000">
      <w:pPr>
        <w:pStyle w:val="HTML0"/>
        <w:divId w:val="1277716329"/>
        <w:rPr>
          <w:rStyle w:val="w"/>
        </w:rPr>
      </w:pPr>
      <w:r>
        <w:rPr>
          <w:rStyle w:val="w"/>
        </w:rPr>
        <w:t xml:space="preserve">   </w:t>
      </w:r>
      <w:r>
        <w:rPr>
          <w:rStyle w:val="nl"/>
        </w:rPr>
        <w:t>"code"</w:t>
      </w:r>
      <w:r>
        <w:rPr>
          <w:rStyle w:val="p"/>
        </w:rPr>
        <w:t>:</w:t>
      </w:r>
      <w:r>
        <w:rPr>
          <w:rStyle w:val="s2"/>
        </w:rPr>
        <w:t>"60012"</w:t>
      </w:r>
      <w:r>
        <w:rPr>
          <w:rStyle w:val="p"/>
        </w:rPr>
        <w:t>,</w:t>
      </w:r>
    </w:p>
    <w:p w:rsidR="00000000" w:rsidRDefault="00000000">
      <w:pPr>
        <w:pStyle w:val="HTML0"/>
        <w:divId w:val="1277716329"/>
        <w:rPr>
          <w:rStyle w:val="w"/>
        </w:rPr>
      </w:pPr>
      <w:r>
        <w:rPr>
          <w:rStyle w:val="w"/>
        </w:rPr>
        <w:t xml:space="preserve">   </w:t>
      </w:r>
      <w:r>
        <w:rPr>
          <w:rStyle w:val="nl"/>
        </w:rPr>
        <w:t>"connId"</w:t>
      </w:r>
      <w:r>
        <w:rPr>
          <w:rStyle w:val="p"/>
        </w:rPr>
        <w:t>:</w:t>
      </w:r>
      <w:r>
        <w:rPr>
          <w:rStyle w:val="s2"/>
        </w:rPr>
        <w:t>"48d8960a"</w:t>
      </w:r>
    </w:p>
    <w:p w:rsidR="00000000" w:rsidRDefault="00000000">
      <w:pPr>
        <w:pStyle w:val="HTML0"/>
        <w:divId w:val="1277716329"/>
        <w:rPr>
          <w:rStyle w:val="w"/>
        </w:rPr>
      </w:pPr>
      <w:r>
        <w:rPr>
          <w:rStyle w:val="p"/>
        </w:rPr>
        <w:t>}</w:t>
      </w:r>
    </w:p>
    <w:p w:rsidR="00000000" w:rsidRDefault="00000000">
      <w:pPr>
        <w:pStyle w:val="HTML0"/>
        <w:divId w:val="1277716329"/>
        <w:rPr>
          <w:rStyle w:val="w"/>
        </w:rPr>
      </w:pP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780"/>
        <w:gridCol w:w="1058"/>
        <w:gridCol w:w="28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Event</w:t>
            </w:r>
            <w:r>
              <w:br/>
            </w:r>
            <w:r>
              <w:rPr>
                <w:rStyle w:val="HTML"/>
              </w:rPr>
              <w:t>subscribe</w:t>
            </w:r>
            <w:r>
              <w:br/>
            </w:r>
            <w:r>
              <w:rPr>
                <w:rStyle w:val="HTML"/>
              </w:rPr>
              <w:t>unsubscribe</w:t>
            </w:r>
            <w:r>
              <w:br/>
            </w:r>
            <w:r>
              <w:rPr>
                <w:rStyle w:val="HTML"/>
              </w:rPr>
              <w:t>error</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No</w:t>
            </w:r>
          </w:p>
        </w:tc>
        <w:tc>
          <w:tcPr>
            <w:tcW w:w="0" w:type="auto"/>
            <w:vAlign w:val="center"/>
            <w:hideMark/>
          </w:tcPr>
          <w:p w:rsidR="00000000" w:rsidRDefault="00000000">
            <w:r>
              <w:t>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adl-warning</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&gt; instFamily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Instrument family</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connId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WebSocket connection ID</w:t>
            </w:r>
          </w:p>
        </w:tc>
      </w:tr>
    </w:tbl>
    <w:p w:rsidR="00000000" w:rsidRDefault="00000000">
      <w:pPr>
        <w:pStyle w:val="a5"/>
        <w:ind w:left="720" w:right="720"/>
        <w:divId w:val="1554384090"/>
      </w:pPr>
      <w:r>
        <w:t>Push Data Example</w:t>
      </w:r>
    </w:p>
    <w:p w:rsidR="00000000" w:rsidRDefault="00000000">
      <w:pPr>
        <w:pStyle w:val="HTML0"/>
        <w:divId w:val="682629017"/>
        <w:rPr>
          <w:rStyle w:val="w"/>
        </w:rPr>
      </w:pPr>
      <w:r>
        <w:rPr>
          <w:rStyle w:val="p"/>
        </w:rPr>
        <w:t>{</w:t>
      </w:r>
    </w:p>
    <w:p w:rsidR="00000000" w:rsidRDefault="00000000">
      <w:pPr>
        <w:pStyle w:val="HTML0"/>
        <w:divId w:val="682629017"/>
        <w:rPr>
          <w:rStyle w:val="w"/>
        </w:rPr>
      </w:pPr>
      <w:r>
        <w:rPr>
          <w:rStyle w:val="w"/>
        </w:rPr>
        <w:t xml:space="preserve">   </w:t>
      </w:r>
      <w:r>
        <w:rPr>
          <w:rStyle w:val="nl"/>
        </w:rPr>
        <w:t>"arg"</w:t>
      </w:r>
      <w:r>
        <w:rPr>
          <w:rStyle w:val="p"/>
        </w:rPr>
        <w:t>:{</w:t>
      </w:r>
    </w:p>
    <w:p w:rsidR="00000000" w:rsidRDefault="00000000">
      <w:pPr>
        <w:pStyle w:val="HTML0"/>
        <w:divId w:val="682629017"/>
        <w:rPr>
          <w:rStyle w:val="w"/>
        </w:rPr>
      </w:pPr>
      <w:r>
        <w:rPr>
          <w:rStyle w:val="w"/>
        </w:rPr>
        <w:t xml:space="preserve">      </w:t>
      </w:r>
      <w:r>
        <w:rPr>
          <w:rStyle w:val="nl"/>
        </w:rPr>
        <w:t>"channel"</w:t>
      </w:r>
      <w:r>
        <w:rPr>
          <w:rStyle w:val="p"/>
        </w:rPr>
        <w:t>:</w:t>
      </w:r>
      <w:r>
        <w:rPr>
          <w:rStyle w:val="s2"/>
        </w:rPr>
        <w:t>"adl-warning"</w:t>
      </w:r>
      <w:r>
        <w:rPr>
          <w:rStyle w:val="p"/>
        </w:rPr>
        <w:t>,</w:t>
      </w:r>
    </w:p>
    <w:p w:rsidR="00000000" w:rsidRDefault="00000000">
      <w:pPr>
        <w:pStyle w:val="HTML0"/>
        <w:divId w:val="682629017"/>
        <w:rPr>
          <w:rStyle w:val="w"/>
        </w:rPr>
      </w:pPr>
      <w:r>
        <w:rPr>
          <w:rStyle w:val="w"/>
        </w:rPr>
        <w:t xml:space="preserve">      </w:t>
      </w:r>
      <w:r>
        <w:rPr>
          <w:rStyle w:val="nl"/>
        </w:rPr>
        <w:t>"instType"</w:t>
      </w:r>
      <w:r>
        <w:rPr>
          <w:rStyle w:val="p"/>
        </w:rPr>
        <w:t>:</w:t>
      </w:r>
      <w:r>
        <w:rPr>
          <w:rStyle w:val="s2"/>
        </w:rPr>
        <w:t>"FUTURES"</w:t>
      </w:r>
      <w:r>
        <w:rPr>
          <w:rStyle w:val="p"/>
        </w:rPr>
        <w:t>,</w:t>
      </w:r>
    </w:p>
    <w:p w:rsidR="00000000" w:rsidRDefault="00000000">
      <w:pPr>
        <w:pStyle w:val="HTML0"/>
        <w:divId w:val="682629017"/>
        <w:rPr>
          <w:rStyle w:val="w"/>
        </w:rPr>
      </w:pPr>
      <w:r>
        <w:rPr>
          <w:rStyle w:val="w"/>
        </w:rPr>
        <w:t xml:space="preserve">      </w:t>
      </w:r>
      <w:r>
        <w:rPr>
          <w:rStyle w:val="nl"/>
        </w:rPr>
        <w:t>"instFamily"</w:t>
      </w:r>
      <w:r>
        <w:rPr>
          <w:rStyle w:val="p"/>
        </w:rPr>
        <w:t>:</w:t>
      </w:r>
      <w:r>
        <w:rPr>
          <w:rStyle w:val="s2"/>
        </w:rPr>
        <w:t>"BTC-USDT"</w:t>
      </w:r>
    </w:p>
    <w:p w:rsidR="00000000" w:rsidRDefault="00000000">
      <w:pPr>
        <w:pStyle w:val="HTML0"/>
        <w:divId w:val="682629017"/>
        <w:rPr>
          <w:rStyle w:val="w"/>
        </w:rPr>
      </w:pPr>
      <w:r>
        <w:rPr>
          <w:rStyle w:val="w"/>
        </w:rPr>
        <w:t xml:space="preserve">   </w:t>
      </w:r>
      <w:r>
        <w:rPr>
          <w:rStyle w:val="p"/>
        </w:rPr>
        <w:t>},</w:t>
      </w:r>
    </w:p>
    <w:p w:rsidR="00000000" w:rsidRDefault="00000000">
      <w:pPr>
        <w:pStyle w:val="HTML0"/>
        <w:divId w:val="682629017"/>
        <w:rPr>
          <w:rStyle w:val="w"/>
        </w:rPr>
      </w:pPr>
      <w:r>
        <w:rPr>
          <w:rStyle w:val="w"/>
        </w:rPr>
        <w:t xml:space="preserve">   </w:t>
      </w:r>
      <w:r>
        <w:rPr>
          <w:rStyle w:val="nl"/>
        </w:rPr>
        <w:t>"data"</w:t>
      </w:r>
      <w:r>
        <w:rPr>
          <w:rStyle w:val="p"/>
        </w:rPr>
        <w:t>:[</w:t>
      </w:r>
    </w:p>
    <w:p w:rsidR="00000000" w:rsidRDefault="00000000">
      <w:pPr>
        <w:pStyle w:val="HTML0"/>
        <w:divId w:val="682629017"/>
        <w:rPr>
          <w:rStyle w:val="w"/>
        </w:rPr>
      </w:pPr>
      <w:r>
        <w:rPr>
          <w:rStyle w:val="w"/>
        </w:rPr>
        <w:t xml:space="preserve">      </w:t>
      </w:r>
      <w:r>
        <w:rPr>
          <w:rStyle w:val="p"/>
        </w:rPr>
        <w:t>{</w:t>
      </w:r>
    </w:p>
    <w:p w:rsidR="00000000" w:rsidRDefault="00000000">
      <w:pPr>
        <w:pStyle w:val="HTML0"/>
        <w:divId w:val="682629017"/>
        <w:rPr>
          <w:rStyle w:val="w"/>
        </w:rPr>
      </w:pPr>
      <w:r>
        <w:rPr>
          <w:rStyle w:val="w"/>
        </w:rPr>
        <w:t xml:space="preserve">         </w:t>
      </w:r>
      <w:r>
        <w:rPr>
          <w:rStyle w:val="nl"/>
        </w:rPr>
        <w:t>"decRate"</w:t>
      </w:r>
      <w:r>
        <w:rPr>
          <w:rStyle w:val="p"/>
        </w:rPr>
        <w:t>:</w:t>
      </w:r>
      <w:r>
        <w:rPr>
          <w:rStyle w:val="s2"/>
        </w:rPr>
        <w:t>""</w:t>
      </w:r>
      <w:r>
        <w:rPr>
          <w:rStyle w:val="p"/>
        </w:rPr>
        <w:t>,</w:t>
      </w:r>
    </w:p>
    <w:p w:rsidR="00000000" w:rsidRDefault="00000000">
      <w:pPr>
        <w:pStyle w:val="HTML0"/>
        <w:divId w:val="682629017"/>
        <w:rPr>
          <w:rStyle w:val="w"/>
        </w:rPr>
      </w:pPr>
      <w:r>
        <w:rPr>
          <w:rStyle w:val="w"/>
        </w:rPr>
        <w:t xml:space="preserve">         </w:t>
      </w:r>
      <w:r>
        <w:rPr>
          <w:rStyle w:val="nl"/>
        </w:rPr>
        <w:t>"maxBal"</w:t>
      </w:r>
      <w:r>
        <w:rPr>
          <w:rStyle w:val="p"/>
        </w:rPr>
        <w:t>:</w:t>
      </w:r>
      <w:r>
        <w:rPr>
          <w:rStyle w:val="s2"/>
        </w:rPr>
        <w:t>""</w:t>
      </w:r>
      <w:r>
        <w:rPr>
          <w:rStyle w:val="p"/>
        </w:rPr>
        <w:t>,</w:t>
      </w:r>
    </w:p>
    <w:p w:rsidR="00000000" w:rsidRDefault="00000000">
      <w:pPr>
        <w:pStyle w:val="HTML0"/>
        <w:divId w:val="682629017"/>
        <w:rPr>
          <w:rStyle w:val="w"/>
        </w:rPr>
      </w:pPr>
      <w:r>
        <w:rPr>
          <w:rStyle w:val="w"/>
        </w:rPr>
        <w:t xml:space="preserve">         </w:t>
      </w:r>
      <w:r>
        <w:rPr>
          <w:rStyle w:val="nl"/>
        </w:rPr>
        <w:t>"adlRecRate"</w:t>
      </w:r>
      <w:r>
        <w:rPr>
          <w:rStyle w:val="p"/>
        </w:rPr>
        <w:t>:</w:t>
      </w:r>
      <w:r>
        <w:rPr>
          <w:rStyle w:val="s2"/>
        </w:rPr>
        <w:t>"0.25"</w:t>
      </w:r>
      <w:r>
        <w:rPr>
          <w:rStyle w:val="p"/>
        </w:rPr>
        <w:t>,</w:t>
      </w:r>
    </w:p>
    <w:p w:rsidR="00000000" w:rsidRDefault="00000000">
      <w:pPr>
        <w:pStyle w:val="HTML0"/>
        <w:divId w:val="682629017"/>
        <w:rPr>
          <w:rStyle w:val="w"/>
        </w:rPr>
      </w:pPr>
      <w:r>
        <w:rPr>
          <w:rStyle w:val="w"/>
        </w:rPr>
        <w:t xml:space="preserve">         </w:t>
      </w:r>
      <w:r>
        <w:rPr>
          <w:rStyle w:val="nl"/>
        </w:rPr>
        <w:t>"adlRecBal"</w:t>
      </w:r>
      <w:r>
        <w:rPr>
          <w:rStyle w:val="p"/>
        </w:rPr>
        <w:t>:</w:t>
      </w:r>
      <w:r>
        <w:rPr>
          <w:rStyle w:val="s2"/>
        </w:rPr>
        <w:t>"8000.0"</w:t>
      </w:r>
      <w:r>
        <w:rPr>
          <w:rStyle w:val="p"/>
        </w:rPr>
        <w:t>,</w:t>
      </w:r>
    </w:p>
    <w:p w:rsidR="00000000" w:rsidRDefault="00000000">
      <w:pPr>
        <w:pStyle w:val="HTML0"/>
        <w:divId w:val="682629017"/>
        <w:rPr>
          <w:rStyle w:val="w"/>
        </w:rPr>
      </w:pPr>
      <w:r>
        <w:rPr>
          <w:rStyle w:val="w"/>
        </w:rPr>
        <w:t xml:space="preserve">         </w:t>
      </w:r>
      <w:r>
        <w:rPr>
          <w:rStyle w:val="nl"/>
        </w:rPr>
        <w:t>"bal"</w:t>
      </w:r>
      <w:r>
        <w:rPr>
          <w:rStyle w:val="p"/>
        </w:rPr>
        <w:t>:</w:t>
      </w:r>
      <w:r>
        <w:rPr>
          <w:rStyle w:val="s2"/>
        </w:rPr>
        <w:t>"280784384.9564228289548144"</w:t>
      </w:r>
      <w:r>
        <w:rPr>
          <w:rStyle w:val="p"/>
        </w:rPr>
        <w:t>,</w:t>
      </w:r>
    </w:p>
    <w:p w:rsidR="00000000" w:rsidRDefault="00000000">
      <w:pPr>
        <w:pStyle w:val="HTML0"/>
        <w:divId w:val="682629017"/>
        <w:rPr>
          <w:rStyle w:val="w"/>
        </w:rPr>
      </w:pPr>
      <w:r>
        <w:rPr>
          <w:rStyle w:val="w"/>
        </w:rPr>
        <w:t xml:space="preserve">         </w:t>
      </w:r>
      <w:r>
        <w:rPr>
          <w:rStyle w:val="nl"/>
        </w:rPr>
        <w:t>"instType"</w:t>
      </w:r>
      <w:r>
        <w:rPr>
          <w:rStyle w:val="p"/>
        </w:rPr>
        <w:t>:</w:t>
      </w:r>
      <w:r>
        <w:rPr>
          <w:rStyle w:val="s2"/>
        </w:rPr>
        <w:t>"FUTURES"</w:t>
      </w:r>
      <w:r>
        <w:rPr>
          <w:rStyle w:val="p"/>
        </w:rPr>
        <w:t>,</w:t>
      </w:r>
    </w:p>
    <w:p w:rsidR="00000000" w:rsidRDefault="00000000">
      <w:pPr>
        <w:pStyle w:val="HTML0"/>
        <w:divId w:val="682629017"/>
        <w:rPr>
          <w:rStyle w:val="w"/>
        </w:rPr>
      </w:pPr>
      <w:r>
        <w:rPr>
          <w:rStyle w:val="w"/>
        </w:rPr>
        <w:t xml:space="preserve">         </w:t>
      </w:r>
      <w:r>
        <w:rPr>
          <w:rStyle w:val="nl"/>
        </w:rPr>
        <w:t>"adlRate"</w:t>
      </w:r>
      <w:r>
        <w:rPr>
          <w:rStyle w:val="p"/>
        </w:rPr>
        <w:t>:</w:t>
      </w:r>
      <w:r>
        <w:rPr>
          <w:rStyle w:val="s2"/>
        </w:rPr>
        <w:t>"0.5"</w:t>
      </w:r>
      <w:r>
        <w:rPr>
          <w:rStyle w:val="p"/>
        </w:rPr>
        <w:t>,</w:t>
      </w:r>
    </w:p>
    <w:p w:rsidR="00000000" w:rsidRDefault="00000000">
      <w:pPr>
        <w:pStyle w:val="HTML0"/>
        <w:divId w:val="682629017"/>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682629017"/>
        <w:rPr>
          <w:rStyle w:val="w"/>
        </w:rPr>
      </w:pPr>
      <w:r>
        <w:rPr>
          <w:rStyle w:val="w"/>
        </w:rPr>
        <w:t xml:space="preserve">         </w:t>
      </w:r>
      <w:r>
        <w:rPr>
          <w:rStyle w:val="nl"/>
        </w:rPr>
        <w:t>"instFamily"</w:t>
      </w:r>
      <w:r>
        <w:rPr>
          <w:rStyle w:val="p"/>
        </w:rPr>
        <w:t>:</w:t>
      </w:r>
      <w:r>
        <w:rPr>
          <w:rStyle w:val="s2"/>
        </w:rPr>
        <w:t>"BTC-USDT"</w:t>
      </w:r>
      <w:r>
        <w:rPr>
          <w:rStyle w:val="p"/>
        </w:rPr>
        <w:t>,</w:t>
      </w:r>
    </w:p>
    <w:p w:rsidR="00000000" w:rsidRDefault="00000000">
      <w:pPr>
        <w:pStyle w:val="HTML0"/>
        <w:divId w:val="682629017"/>
        <w:rPr>
          <w:rStyle w:val="w"/>
        </w:rPr>
      </w:pPr>
      <w:r>
        <w:rPr>
          <w:rStyle w:val="w"/>
        </w:rPr>
        <w:t xml:space="preserve">         </w:t>
      </w:r>
      <w:r>
        <w:rPr>
          <w:rStyle w:val="nl"/>
        </w:rPr>
        <w:t>"maxBalTs"</w:t>
      </w:r>
      <w:r>
        <w:rPr>
          <w:rStyle w:val="p"/>
        </w:rPr>
        <w:t>:</w:t>
      </w:r>
      <w:r>
        <w:rPr>
          <w:rStyle w:val="s2"/>
        </w:rPr>
        <w:t>""</w:t>
      </w:r>
      <w:r>
        <w:rPr>
          <w:rStyle w:val="p"/>
        </w:rPr>
        <w:t>,</w:t>
      </w:r>
    </w:p>
    <w:p w:rsidR="00000000" w:rsidRDefault="00000000">
      <w:pPr>
        <w:pStyle w:val="HTML0"/>
        <w:divId w:val="682629017"/>
        <w:rPr>
          <w:rStyle w:val="w"/>
        </w:rPr>
      </w:pPr>
      <w:r>
        <w:rPr>
          <w:rStyle w:val="w"/>
        </w:rPr>
        <w:t xml:space="preserve">         </w:t>
      </w:r>
      <w:r>
        <w:rPr>
          <w:rStyle w:val="nl"/>
        </w:rPr>
        <w:t>"adlType"</w:t>
      </w:r>
      <w:r>
        <w:rPr>
          <w:rStyle w:val="p"/>
        </w:rPr>
        <w:t>:</w:t>
      </w:r>
      <w:r>
        <w:rPr>
          <w:rStyle w:val="s2"/>
        </w:rPr>
        <w:t>""</w:t>
      </w:r>
      <w:r>
        <w:rPr>
          <w:rStyle w:val="p"/>
        </w:rPr>
        <w:t>,</w:t>
      </w:r>
    </w:p>
    <w:p w:rsidR="00000000" w:rsidRDefault="00000000">
      <w:pPr>
        <w:pStyle w:val="HTML0"/>
        <w:divId w:val="682629017"/>
        <w:rPr>
          <w:rStyle w:val="w"/>
        </w:rPr>
      </w:pPr>
      <w:r>
        <w:rPr>
          <w:rStyle w:val="w"/>
        </w:rPr>
        <w:t xml:space="preserve">         </w:t>
      </w:r>
      <w:r>
        <w:rPr>
          <w:rStyle w:val="nl"/>
        </w:rPr>
        <w:t>"state"</w:t>
      </w:r>
      <w:r>
        <w:rPr>
          <w:rStyle w:val="p"/>
        </w:rPr>
        <w:t>:</w:t>
      </w:r>
      <w:r>
        <w:rPr>
          <w:rStyle w:val="s2"/>
        </w:rPr>
        <w:t>"normal"</w:t>
      </w:r>
      <w:r>
        <w:rPr>
          <w:rStyle w:val="p"/>
        </w:rPr>
        <w:t>,</w:t>
      </w:r>
    </w:p>
    <w:p w:rsidR="00000000" w:rsidRDefault="00000000">
      <w:pPr>
        <w:pStyle w:val="HTML0"/>
        <w:divId w:val="682629017"/>
        <w:rPr>
          <w:rStyle w:val="w"/>
        </w:rPr>
      </w:pPr>
      <w:r>
        <w:rPr>
          <w:rStyle w:val="w"/>
        </w:rPr>
        <w:t xml:space="preserve">         </w:t>
      </w:r>
      <w:r>
        <w:rPr>
          <w:rStyle w:val="nl"/>
        </w:rPr>
        <w:t>"adlBal"</w:t>
      </w:r>
      <w:r>
        <w:rPr>
          <w:rStyle w:val="p"/>
        </w:rPr>
        <w:t>:</w:t>
      </w:r>
      <w:r>
        <w:rPr>
          <w:rStyle w:val="s2"/>
        </w:rPr>
        <w:t>"0"</w:t>
      </w:r>
      <w:r>
        <w:rPr>
          <w:rStyle w:val="p"/>
        </w:rPr>
        <w:t>,</w:t>
      </w:r>
    </w:p>
    <w:p w:rsidR="00000000" w:rsidRDefault="00000000">
      <w:pPr>
        <w:pStyle w:val="HTML0"/>
        <w:divId w:val="682629017"/>
        <w:rPr>
          <w:rStyle w:val="w"/>
        </w:rPr>
      </w:pPr>
      <w:r>
        <w:rPr>
          <w:rStyle w:val="w"/>
        </w:rPr>
        <w:t xml:space="preserve">         </w:t>
      </w:r>
      <w:r>
        <w:rPr>
          <w:rStyle w:val="nl"/>
        </w:rPr>
        <w:t>"ts"</w:t>
      </w:r>
      <w:r>
        <w:rPr>
          <w:rStyle w:val="p"/>
        </w:rPr>
        <w:t>:</w:t>
      </w:r>
      <w:r>
        <w:rPr>
          <w:rStyle w:val="s2"/>
        </w:rPr>
        <w:t>"1700210763001"</w:t>
      </w:r>
    </w:p>
    <w:p w:rsidR="00000000" w:rsidRDefault="00000000">
      <w:pPr>
        <w:pStyle w:val="HTML0"/>
        <w:divId w:val="682629017"/>
        <w:rPr>
          <w:rStyle w:val="w"/>
        </w:rPr>
      </w:pPr>
      <w:r>
        <w:rPr>
          <w:rStyle w:val="w"/>
        </w:rPr>
        <w:t xml:space="preserve">      </w:t>
      </w:r>
      <w:r>
        <w:rPr>
          <w:rStyle w:val="p"/>
        </w:rPr>
        <w:t>}</w:t>
      </w:r>
    </w:p>
    <w:p w:rsidR="00000000" w:rsidRDefault="00000000">
      <w:pPr>
        <w:pStyle w:val="HTML0"/>
        <w:divId w:val="682629017"/>
        <w:rPr>
          <w:rStyle w:val="w"/>
        </w:rPr>
      </w:pPr>
      <w:r>
        <w:rPr>
          <w:rStyle w:val="w"/>
        </w:rPr>
        <w:t xml:space="preserve">   </w:t>
      </w:r>
      <w:r>
        <w:rPr>
          <w:rStyle w:val="p"/>
        </w:rPr>
        <w:t>]</w:t>
      </w:r>
    </w:p>
    <w:p w:rsidR="00000000" w:rsidRDefault="00000000">
      <w:pPr>
        <w:pStyle w:val="HTML0"/>
        <w:divId w:val="682629017"/>
        <w:rPr>
          <w:rStyle w:val="w"/>
        </w:rPr>
      </w:pPr>
      <w:r>
        <w:rPr>
          <w:rStyle w:val="p"/>
        </w:rPr>
        <w:t>}</w:t>
      </w:r>
    </w:p>
    <w:p w:rsidR="00000000" w:rsidRDefault="00000000">
      <w:pPr>
        <w:pStyle w:val="HTML0"/>
        <w:divId w:val="682629017"/>
        <w:rPr>
          <w:rStyle w:val="w"/>
        </w:rPr>
      </w:pPr>
    </w:p>
    <w:p w:rsidR="00000000" w:rsidRDefault="00000000">
      <w:pPr>
        <w:pStyle w:val="4"/>
        <w:divId w:val="175387555"/>
      </w:pPr>
      <w:r>
        <w:t>Push data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6"/>
        <w:gridCol w:w="780"/>
        <w:gridCol w:w="618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Channel name</w:t>
            </w:r>
            <w:r>
              <w:br/>
            </w:r>
            <w:r>
              <w:rPr>
                <w:rStyle w:val="HTML"/>
              </w:rPr>
              <w:t>adl-warning</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&gt; instFamily</w:t>
            </w:r>
          </w:p>
        </w:tc>
        <w:tc>
          <w:tcPr>
            <w:tcW w:w="0" w:type="auto"/>
            <w:vAlign w:val="center"/>
            <w:hideMark/>
          </w:tcPr>
          <w:p w:rsidR="00000000" w:rsidRDefault="00000000">
            <w:r>
              <w:t>String</w:t>
            </w:r>
          </w:p>
        </w:tc>
        <w:tc>
          <w:tcPr>
            <w:tcW w:w="0" w:type="auto"/>
            <w:vAlign w:val="center"/>
            <w:hideMark/>
          </w:tcPr>
          <w:p w:rsidR="00000000" w:rsidRDefault="00000000">
            <w:r>
              <w:t>Instrument family</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Subscribed data</w:t>
            </w:r>
          </w:p>
        </w:tc>
      </w:tr>
      <w:tr w:rsidR="00000000">
        <w:trPr>
          <w:divId w:val="175387555"/>
          <w:tblCellSpacing w:w="15" w:type="dxa"/>
        </w:trPr>
        <w:tc>
          <w:tcPr>
            <w:tcW w:w="0" w:type="auto"/>
            <w:vAlign w:val="center"/>
            <w:hideMark/>
          </w:tcPr>
          <w:p w:rsidR="00000000" w:rsidRDefault="00000000">
            <w:r>
              <w:t>&gt; instType</w:t>
            </w:r>
          </w:p>
        </w:tc>
        <w:tc>
          <w:tcPr>
            <w:tcW w:w="0" w:type="auto"/>
            <w:vAlign w:val="center"/>
            <w:hideMark/>
          </w:tcPr>
          <w:p w:rsidR="00000000" w:rsidRDefault="00000000">
            <w:r>
              <w:t>String</w:t>
            </w:r>
          </w:p>
        </w:tc>
        <w:tc>
          <w:tcPr>
            <w:tcW w:w="0" w:type="auto"/>
            <w:vAlign w:val="center"/>
            <w:hideMark/>
          </w:tcPr>
          <w:p w:rsidR="00000000" w:rsidRDefault="00000000">
            <w:r>
              <w:t>Instrument type</w:t>
            </w:r>
          </w:p>
        </w:tc>
      </w:tr>
      <w:tr w:rsidR="00000000">
        <w:trPr>
          <w:divId w:val="175387555"/>
          <w:tblCellSpacing w:w="15" w:type="dxa"/>
        </w:trPr>
        <w:tc>
          <w:tcPr>
            <w:tcW w:w="0" w:type="auto"/>
            <w:vAlign w:val="center"/>
            <w:hideMark/>
          </w:tcPr>
          <w:p w:rsidR="00000000" w:rsidRDefault="00000000">
            <w:r>
              <w:t>&gt; instFamily</w:t>
            </w:r>
          </w:p>
        </w:tc>
        <w:tc>
          <w:tcPr>
            <w:tcW w:w="0" w:type="auto"/>
            <w:vAlign w:val="center"/>
            <w:hideMark/>
          </w:tcPr>
          <w:p w:rsidR="00000000" w:rsidRDefault="00000000">
            <w:r>
              <w:t>String</w:t>
            </w:r>
          </w:p>
        </w:tc>
        <w:tc>
          <w:tcPr>
            <w:tcW w:w="0" w:type="auto"/>
            <w:vAlign w:val="center"/>
            <w:hideMark/>
          </w:tcPr>
          <w:p w:rsidR="00000000" w:rsidRDefault="00000000">
            <w:r>
              <w:t>Instrument family</w:t>
            </w:r>
          </w:p>
        </w:tc>
      </w:tr>
      <w:tr w:rsidR="00000000">
        <w:trPr>
          <w:divId w:val="175387555"/>
          <w:tblCellSpacing w:w="15" w:type="dxa"/>
        </w:trPr>
        <w:tc>
          <w:tcPr>
            <w:tcW w:w="0" w:type="auto"/>
            <w:vAlign w:val="center"/>
            <w:hideMark/>
          </w:tcPr>
          <w:p w:rsidR="00000000" w:rsidRDefault="00000000">
            <w:r>
              <w:t>&gt; state</w:t>
            </w:r>
          </w:p>
        </w:tc>
        <w:tc>
          <w:tcPr>
            <w:tcW w:w="0" w:type="auto"/>
            <w:vAlign w:val="center"/>
            <w:hideMark/>
          </w:tcPr>
          <w:p w:rsidR="00000000" w:rsidRDefault="00000000">
            <w:r>
              <w:t>String</w:t>
            </w:r>
          </w:p>
        </w:tc>
        <w:tc>
          <w:tcPr>
            <w:tcW w:w="0" w:type="auto"/>
            <w:vAlign w:val="center"/>
            <w:hideMark/>
          </w:tcPr>
          <w:p w:rsidR="00000000" w:rsidRDefault="00000000">
            <w:r>
              <w:t xml:space="preserve">state </w:t>
            </w:r>
            <w:r>
              <w:br/>
            </w:r>
            <w:r>
              <w:rPr>
                <w:rStyle w:val="HTML"/>
              </w:rPr>
              <w:t>normal</w:t>
            </w:r>
            <w:r>
              <w:t xml:space="preserve"> </w:t>
            </w:r>
            <w:r>
              <w:br/>
            </w:r>
            <w:r>
              <w:rPr>
                <w:rStyle w:val="HTML"/>
              </w:rPr>
              <w:t>warning</w:t>
            </w:r>
            <w:r>
              <w:t xml:space="preserve"> </w:t>
            </w:r>
            <w:r>
              <w:br/>
            </w:r>
            <w:r>
              <w:rPr>
                <w:rStyle w:val="HTML"/>
              </w:rPr>
              <w:t>adl</w:t>
            </w:r>
          </w:p>
        </w:tc>
      </w:tr>
      <w:tr w:rsidR="00000000">
        <w:trPr>
          <w:divId w:val="175387555"/>
          <w:tblCellSpacing w:w="15" w:type="dxa"/>
        </w:trPr>
        <w:tc>
          <w:tcPr>
            <w:tcW w:w="0" w:type="auto"/>
            <w:vAlign w:val="center"/>
            <w:hideMark/>
          </w:tcPr>
          <w:p w:rsidR="00000000" w:rsidRDefault="00000000">
            <w:r>
              <w:t>&gt; bal</w:t>
            </w:r>
          </w:p>
        </w:tc>
        <w:tc>
          <w:tcPr>
            <w:tcW w:w="0" w:type="auto"/>
            <w:vAlign w:val="center"/>
            <w:hideMark/>
          </w:tcPr>
          <w:p w:rsidR="00000000" w:rsidRDefault="00000000">
            <w:r>
              <w:t>String</w:t>
            </w:r>
          </w:p>
        </w:tc>
        <w:tc>
          <w:tcPr>
            <w:tcW w:w="0" w:type="auto"/>
            <w:vAlign w:val="center"/>
            <w:hideMark/>
          </w:tcPr>
          <w:p w:rsidR="00000000" w:rsidRDefault="00000000">
            <w:r>
              <w:t>Real-time insurance fund balance</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The corresponding currency of insurance fund balance</w:t>
            </w:r>
          </w:p>
        </w:tc>
      </w:tr>
      <w:tr w:rsidR="00000000">
        <w:trPr>
          <w:divId w:val="175387555"/>
          <w:tblCellSpacing w:w="15" w:type="dxa"/>
        </w:trPr>
        <w:tc>
          <w:tcPr>
            <w:tcW w:w="0" w:type="auto"/>
            <w:vAlign w:val="center"/>
            <w:hideMark/>
          </w:tcPr>
          <w:p w:rsidR="00000000" w:rsidRDefault="00000000">
            <w:r>
              <w:t>&gt; maxBal</w:t>
            </w:r>
          </w:p>
        </w:tc>
        <w:tc>
          <w:tcPr>
            <w:tcW w:w="0" w:type="auto"/>
            <w:vAlign w:val="center"/>
            <w:hideMark/>
          </w:tcPr>
          <w:p w:rsidR="00000000" w:rsidRDefault="00000000">
            <w:r>
              <w:t>String</w:t>
            </w:r>
          </w:p>
        </w:tc>
        <w:tc>
          <w:tcPr>
            <w:tcW w:w="0" w:type="auto"/>
            <w:vAlign w:val="center"/>
            <w:hideMark/>
          </w:tcPr>
          <w:p w:rsidR="00000000" w:rsidRDefault="00000000">
            <w:r>
              <w:t xml:space="preserve">Maximum insurance fund balance in the past eight hours </w:t>
            </w:r>
            <w:r>
              <w:br/>
            </w:r>
            <w:r>
              <w:br/>
              <w:t xml:space="preserve">Applicable when state is </w:t>
            </w:r>
            <w:r>
              <w:rPr>
                <w:rStyle w:val="HTML"/>
              </w:rPr>
              <w:t>warning</w:t>
            </w:r>
            <w:r>
              <w:t xml:space="preserve"> or </w:t>
            </w:r>
            <w:r>
              <w:rPr>
                <w:rStyle w:val="HTML"/>
              </w:rPr>
              <w:t>adl</w:t>
            </w:r>
          </w:p>
        </w:tc>
      </w:tr>
      <w:tr w:rsidR="00000000">
        <w:trPr>
          <w:divId w:val="175387555"/>
          <w:tblCellSpacing w:w="15" w:type="dxa"/>
        </w:trPr>
        <w:tc>
          <w:tcPr>
            <w:tcW w:w="0" w:type="auto"/>
            <w:vAlign w:val="center"/>
            <w:hideMark/>
          </w:tcPr>
          <w:p w:rsidR="00000000" w:rsidRDefault="00000000">
            <w:r>
              <w:t>&gt; maxBalTs</w:t>
            </w:r>
          </w:p>
        </w:tc>
        <w:tc>
          <w:tcPr>
            <w:tcW w:w="0" w:type="auto"/>
            <w:vAlign w:val="center"/>
            <w:hideMark/>
          </w:tcPr>
          <w:p w:rsidR="00000000" w:rsidRDefault="00000000">
            <w:r>
              <w:t>String</w:t>
            </w:r>
          </w:p>
        </w:tc>
        <w:tc>
          <w:tcPr>
            <w:tcW w:w="0" w:type="auto"/>
            <w:vAlign w:val="center"/>
            <w:hideMark/>
          </w:tcPr>
          <w:p w:rsidR="00000000" w:rsidRDefault="00000000">
            <w:r>
              <w:t xml:space="preserve">Timestamp when insurance fund balance reached maximum in the past eight hours,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&gt; decRate</w:t>
            </w:r>
          </w:p>
        </w:tc>
        <w:tc>
          <w:tcPr>
            <w:tcW w:w="0" w:type="auto"/>
            <w:vAlign w:val="center"/>
            <w:hideMark/>
          </w:tcPr>
          <w:p w:rsidR="00000000" w:rsidRDefault="00000000">
            <w:r>
              <w:t>String</w:t>
            </w:r>
          </w:p>
        </w:tc>
        <w:tc>
          <w:tcPr>
            <w:tcW w:w="0" w:type="auto"/>
            <w:vAlign w:val="center"/>
            <w:hideMark/>
          </w:tcPr>
          <w:p w:rsidR="00000000" w:rsidRDefault="00000000">
            <w:r>
              <w:t xml:space="preserve">Real-time insurance fund decline rate (compare bal and maxBal) </w:t>
            </w:r>
            <w:r>
              <w:br/>
            </w:r>
            <w:r>
              <w:br/>
              <w:t xml:space="preserve">Applicable when state is </w:t>
            </w:r>
            <w:r>
              <w:rPr>
                <w:rStyle w:val="HTML"/>
              </w:rPr>
              <w:t>warning</w:t>
            </w:r>
            <w:r>
              <w:t xml:space="preserve"> or </w:t>
            </w:r>
            <w:r>
              <w:rPr>
                <w:rStyle w:val="HTML"/>
              </w:rPr>
              <w:t>adl</w:t>
            </w:r>
          </w:p>
        </w:tc>
      </w:tr>
      <w:tr w:rsidR="00000000">
        <w:trPr>
          <w:divId w:val="175387555"/>
          <w:tblCellSpacing w:w="15" w:type="dxa"/>
        </w:trPr>
        <w:tc>
          <w:tcPr>
            <w:tcW w:w="0" w:type="auto"/>
            <w:vAlign w:val="center"/>
            <w:hideMark/>
          </w:tcPr>
          <w:p w:rsidR="00000000" w:rsidRDefault="00000000">
            <w:r>
              <w:t>&gt; adlType</w:t>
            </w:r>
          </w:p>
        </w:tc>
        <w:tc>
          <w:tcPr>
            <w:tcW w:w="0" w:type="auto"/>
            <w:vAlign w:val="center"/>
            <w:hideMark/>
          </w:tcPr>
          <w:p w:rsidR="00000000" w:rsidRDefault="00000000">
            <w:r>
              <w:t>String</w:t>
            </w:r>
          </w:p>
        </w:tc>
        <w:tc>
          <w:tcPr>
            <w:tcW w:w="0" w:type="auto"/>
            <w:vAlign w:val="center"/>
            <w:hideMark/>
          </w:tcPr>
          <w:p w:rsidR="00000000" w:rsidRDefault="00000000">
            <w:r>
              <w:t xml:space="preserve">ADL related events </w:t>
            </w:r>
            <w:r>
              <w:br/>
            </w:r>
            <w:r>
              <w:rPr>
                <w:rStyle w:val="HTML"/>
              </w:rPr>
              <w:t>rate_adl_start</w:t>
            </w:r>
            <w:r>
              <w:t xml:space="preserve">: ADL begins due to high insurance fund decline rate </w:t>
            </w:r>
            <w:r>
              <w:br/>
            </w:r>
            <w:r>
              <w:rPr>
                <w:rStyle w:val="HTML"/>
              </w:rPr>
              <w:t>bal_adl_start</w:t>
            </w:r>
            <w:r>
              <w:t xml:space="preserve">: ADL begins due to insurance fund balance falling </w:t>
            </w:r>
            <w:r>
              <w:br/>
            </w:r>
            <w:r>
              <w:rPr>
                <w:rStyle w:val="HTML"/>
              </w:rPr>
              <w:t>pos_adl_start</w:t>
            </w:r>
            <w:r>
              <w:t xml:space="preserve">：ADL begins due to the volume of liquidation orders falls to a certain level (only applicable to premarket symbols) </w:t>
            </w:r>
            <w:r>
              <w:br/>
            </w:r>
            <w:r>
              <w:rPr>
                <w:rStyle w:val="HTML"/>
              </w:rPr>
              <w:t>adl_end</w:t>
            </w:r>
            <w:r>
              <w:t>: ADL ends</w:t>
            </w:r>
          </w:p>
        </w:tc>
      </w:tr>
      <w:tr w:rsidR="00000000">
        <w:trPr>
          <w:divId w:val="175387555"/>
          <w:tblCellSpacing w:w="15" w:type="dxa"/>
        </w:trPr>
        <w:tc>
          <w:tcPr>
            <w:tcW w:w="0" w:type="auto"/>
            <w:vAlign w:val="center"/>
            <w:hideMark/>
          </w:tcPr>
          <w:p w:rsidR="00000000" w:rsidRDefault="00000000">
            <w:r>
              <w:t>&gt; adlBal</w:t>
            </w:r>
          </w:p>
        </w:tc>
        <w:tc>
          <w:tcPr>
            <w:tcW w:w="0" w:type="auto"/>
            <w:vAlign w:val="center"/>
            <w:hideMark/>
          </w:tcPr>
          <w:p w:rsidR="00000000" w:rsidRDefault="00000000">
            <w:r>
              <w:t>String</w:t>
            </w:r>
          </w:p>
        </w:tc>
        <w:tc>
          <w:tcPr>
            <w:tcW w:w="0" w:type="auto"/>
            <w:vAlign w:val="center"/>
            <w:hideMark/>
          </w:tcPr>
          <w:p w:rsidR="00000000" w:rsidRDefault="00000000">
            <w:r>
              <w:t>Insurance fund balance that triggers ADL</w:t>
            </w:r>
          </w:p>
        </w:tc>
      </w:tr>
      <w:tr w:rsidR="00000000">
        <w:trPr>
          <w:divId w:val="175387555"/>
          <w:tblCellSpacing w:w="15" w:type="dxa"/>
        </w:trPr>
        <w:tc>
          <w:tcPr>
            <w:tcW w:w="0" w:type="auto"/>
            <w:vAlign w:val="center"/>
            <w:hideMark/>
          </w:tcPr>
          <w:p w:rsidR="00000000" w:rsidRDefault="00000000">
            <w:r>
              <w:t>&gt; adlRate</w:t>
            </w:r>
          </w:p>
        </w:tc>
        <w:tc>
          <w:tcPr>
            <w:tcW w:w="0" w:type="auto"/>
            <w:vAlign w:val="center"/>
            <w:hideMark/>
          </w:tcPr>
          <w:p w:rsidR="00000000" w:rsidRDefault="00000000">
            <w:r>
              <w:t>String</w:t>
            </w:r>
          </w:p>
        </w:tc>
        <w:tc>
          <w:tcPr>
            <w:tcW w:w="0" w:type="auto"/>
            <w:vAlign w:val="center"/>
            <w:hideMark/>
          </w:tcPr>
          <w:p w:rsidR="00000000" w:rsidRDefault="00000000">
            <w:r>
              <w:t>Insurance fund decline rate that triggers ADL</w:t>
            </w:r>
          </w:p>
        </w:tc>
      </w:tr>
      <w:tr w:rsidR="00000000">
        <w:trPr>
          <w:divId w:val="175387555"/>
          <w:tblCellSpacing w:w="15" w:type="dxa"/>
        </w:trPr>
        <w:tc>
          <w:tcPr>
            <w:tcW w:w="0" w:type="auto"/>
            <w:vAlign w:val="center"/>
            <w:hideMark/>
          </w:tcPr>
          <w:p w:rsidR="00000000" w:rsidRDefault="00000000">
            <w:r>
              <w:t>&gt; adlRecBal</w:t>
            </w:r>
          </w:p>
        </w:tc>
        <w:tc>
          <w:tcPr>
            <w:tcW w:w="0" w:type="auto"/>
            <w:vAlign w:val="center"/>
            <w:hideMark/>
          </w:tcPr>
          <w:p w:rsidR="00000000" w:rsidRDefault="00000000">
            <w:r>
              <w:t>String</w:t>
            </w:r>
          </w:p>
        </w:tc>
        <w:tc>
          <w:tcPr>
            <w:tcW w:w="0" w:type="auto"/>
            <w:vAlign w:val="center"/>
            <w:hideMark/>
          </w:tcPr>
          <w:p w:rsidR="00000000" w:rsidRDefault="00000000">
            <w:r>
              <w:t>Insurance fund balance that turns off ADL</w:t>
            </w:r>
          </w:p>
        </w:tc>
      </w:tr>
      <w:tr w:rsidR="00000000">
        <w:trPr>
          <w:divId w:val="175387555"/>
          <w:tblCellSpacing w:w="15" w:type="dxa"/>
        </w:trPr>
        <w:tc>
          <w:tcPr>
            <w:tcW w:w="0" w:type="auto"/>
            <w:vAlign w:val="center"/>
            <w:hideMark/>
          </w:tcPr>
          <w:p w:rsidR="00000000" w:rsidRDefault="00000000">
            <w:r>
              <w:t>&gt; adlRecRate</w:t>
            </w:r>
          </w:p>
        </w:tc>
        <w:tc>
          <w:tcPr>
            <w:tcW w:w="0" w:type="auto"/>
            <w:vAlign w:val="center"/>
            <w:hideMark/>
          </w:tcPr>
          <w:p w:rsidR="00000000" w:rsidRDefault="00000000">
            <w:r>
              <w:t>String</w:t>
            </w:r>
          </w:p>
        </w:tc>
        <w:tc>
          <w:tcPr>
            <w:tcW w:w="0" w:type="auto"/>
            <w:vAlign w:val="center"/>
            <w:hideMark/>
          </w:tcPr>
          <w:p w:rsidR="00000000" w:rsidRDefault="00000000">
            <w:r>
              <w:t>Insurance fund decline rate that turns off ADL</w:t>
            </w:r>
          </w:p>
        </w:tc>
      </w:tr>
      <w:tr w:rsidR="00000000">
        <w:trPr>
          <w:divId w:val="175387555"/>
          <w:tblCellSpacing w:w="15" w:type="dxa"/>
        </w:trPr>
        <w:tc>
          <w:tcPr>
            <w:tcW w:w="0" w:type="auto"/>
            <w:vAlign w:val="center"/>
            <w:hideMark/>
          </w:tcPr>
          <w:p w:rsidR="00000000" w:rsidRDefault="00000000">
            <w:r>
              <w:t>&gt; ts</w:t>
            </w:r>
          </w:p>
        </w:tc>
        <w:tc>
          <w:tcPr>
            <w:tcW w:w="0" w:type="auto"/>
            <w:vAlign w:val="center"/>
            <w:hideMark/>
          </w:tcPr>
          <w:p w:rsidR="00000000" w:rsidRDefault="00000000">
            <w:r>
              <w:t>String</w:t>
            </w:r>
          </w:p>
        </w:tc>
        <w:tc>
          <w:tcPr>
            <w:tcW w:w="0" w:type="auto"/>
            <w:vAlign w:val="center"/>
            <w:hideMark/>
          </w:tcPr>
          <w:p w:rsidR="00000000" w:rsidRDefault="00000000">
            <w:r>
              <w:t xml:space="preserve">Data push time, Unix timestamp format in milliseconds, e.g. </w:t>
            </w:r>
            <w:r>
              <w:rPr>
                <w:rStyle w:val="HTML"/>
              </w:rPr>
              <w:t>1597026383085</w:t>
            </w:r>
          </w:p>
        </w:tc>
      </w:tr>
    </w:tbl>
    <w:p w:rsidR="00000000" w:rsidRDefault="00000000">
      <w:pPr>
        <w:pStyle w:val="3"/>
        <w:divId w:val="175387555"/>
      </w:pPr>
      <w:r>
        <w:t>Economic calendar channel</w:t>
      </w:r>
    </w:p>
    <w:p w:rsidR="00000000" w:rsidRDefault="00000000">
      <w:pPr>
        <w:divId w:val="175387555"/>
      </w:pPr>
      <w:r>
        <w:t xml:space="preserve">This endpoint is only supported in production environment. </w:t>
      </w:r>
    </w:p>
    <w:p w:rsidR="00000000" w:rsidRDefault="00000000">
      <w:pPr>
        <w:pStyle w:val="a5"/>
        <w:divId w:val="175387555"/>
      </w:pPr>
      <w:r>
        <w:t>Retrieve the most up-to-date economic calendar data. This endpoint is only applicable to VIP 1 and above users in the trading fee tier.</w:t>
      </w:r>
    </w:p>
    <w:p w:rsidR="00000000" w:rsidRDefault="00000000">
      <w:pPr>
        <w:pStyle w:val="4"/>
        <w:divId w:val="175387555"/>
      </w:pPr>
      <w:r>
        <w:t>URL Path</w:t>
      </w:r>
    </w:p>
    <w:p w:rsidR="00000000" w:rsidRDefault="00000000">
      <w:pPr>
        <w:pStyle w:val="a5"/>
        <w:divId w:val="175387555"/>
      </w:pPr>
      <w:r>
        <w:t>/ws/v5/business (required login)</w:t>
      </w:r>
    </w:p>
    <w:p w:rsidR="00000000" w:rsidRDefault="00000000">
      <w:pPr>
        <w:pStyle w:val="a5"/>
        <w:ind w:left="720" w:right="720"/>
        <w:divId w:val="691152448"/>
      </w:pPr>
      <w:r>
        <w:t>Request Example</w:t>
      </w:r>
    </w:p>
    <w:p w:rsidR="00000000" w:rsidRDefault="00000000">
      <w:pPr>
        <w:pStyle w:val="HTML0"/>
        <w:divId w:val="1830250899"/>
        <w:rPr>
          <w:rStyle w:val="HTML"/>
        </w:rPr>
      </w:pPr>
      <w:r>
        <w:rPr>
          <w:rStyle w:val="o"/>
        </w:rPr>
        <w:t>{</w:t>
      </w:r>
    </w:p>
    <w:p w:rsidR="00000000" w:rsidRDefault="00000000">
      <w:pPr>
        <w:pStyle w:val="HTML0"/>
        <w:divId w:val="1830250899"/>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1830250899"/>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1830250899"/>
        <w:rPr>
          <w:rStyle w:val="HTML"/>
        </w:rPr>
      </w:pPr>
      <w:r>
        <w:rPr>
          <w:rStyle w:val="HTML"/>
        </w:rPr>
        <w:t xml:space="preserve">      </w:t>
      </w:r>
      <w:r>
        <w:rPr>
          <w:rStyle w:val="o"/>
        </w:rPr>
        <w:t>{</w:t>
      </w:r>
    </w:p>
    <w:p w:rsidR="00000000" w:rsidRDefault="00000000">
      <w:pPr>
        <w:pStyle w:val="HTML0"/>
        <w:divId w:val="1830250899"/>
        <w:rPr>
          <w:rStyle w:val="HTML"/>
        </w:rPr>
      </w:pPr>
      <w:r>
        <w:rPr>
          <w:rStyle w:val="HTML"/>
        </w:rPr>
        <w:t xml:space="preserve">          </w:t>
      </w:r>
      <w:r>
        <w:rPr>
          <w:rStyle w:val="s2"/>
        </w:rPr>
        <w:t>"channel"</w:t>
      </w:r>
      <w:r>
        <w:rPr>
          <w:rStyle w:val="HTML"/>
        </w:rPr>
        <w:t xml:space="preserve">: </w:t>
      </w:r>
      <w:r>
        <w:rPr>
          <w:rStyle w:val="s2"/>
        </w:rPr>
        <w:t>"economic-calendar"</w:t>
      </w:r>
    </w:p>
    <w:p w:rsidR="00000000" w:rsidRDefault="00000000">
      <w:pPr>
        <w:pStyle w:val="HTML0"/>
        <w:divId w:val="1830250899"/>
        <w:rPr>
          <w:rStyle w:val="HTML"/>
        </w:rPr>
      </w:pPr>
      <w:r>
        <w:rPr>
          <w:rStyle w:val="HTML"/>
        </w:rPr>
        <w:t xml:space="preserve">      </w:t>
      </w:r>
      <w:r>
        <w:rPr>
          <w:rStyle w:val="o"/>
        </w:rPr>
        <w:t>}</w:t>
      </w:r>
    </w:p>
    <w:p w:rsidR="00000000" w:rsidRDefault="00000000">
      <w:pPr>
        <w:pStyle w:val="HTML0"/>
        <w:divId w:val="1830250899"/>
        <w:rPr>
          <w:rStyle w:val="HTML"/>
        </w:rPr>
      </w:pPr>
      <w:r>
        <w:rPr>
          <w:rStyle w:val="HTML"/>
        </w:rPr>
        <w:t xml:space="preserve">    </w:t>
      </w:r>
      <w:r>
        <w:rPr>
          <w:rStyle w:val="o"/>
        </w:rPr>
        <w:t>]</w:t>
      </w:r>
    </w:p>
    <w:p w:rsidR="00000000" w:rsidRDefault="00000000">
      <w:pPr>
        <w:pStyle w:val="HTML0"/>
        <w:divId w:val="1830250899"/>
        <w:rPr>
          <w:rStyle w:val="HTML"/>
        </w:rPr>
      </w:pPr>
      <w:r>
        <w:rPr>
          <w:rStyle w:val="o"/>
        </w:rPr>
        <w:t>}</w:t>
      </w:r>
    </w:p>
    <w:p w:rsidR="00000000" w:rsidRDefault="00000000">
      <w:pPr>
        <w:pStyle w:val="HTML0"/>
        <w:divId w:val="1830250899"/>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3315"/>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subscribed channels</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economic-calendar</w:t>
            </w:r>
          </w:p>
        </w:tc>
      </w:tr>
    </w:tbl>
    <w:p w:rsidR="00000000" w:rsidRDefault="00000000">
      <w:pPr>
        <w:pStyle w:val="a5"/>
        <w:ind w:left="720" w:right="720"/>
        <w:divId w:val="641620862"/>
      </w:pPr>
      <w:r>
        <w:t>Successful Response Example</w:t>
      </w:r>
    </w:p>
    <w:p w:rsidR="00000000" w:rsidRDefault="00000000">
      <w:pPr>
        <w:pStyle w:val="HTML0"/>
        <w:divId w:val="314531955"/>
        <w:rPr>
          <w:rStyle w:val="w"/>
        </w:rPr>
      </w:pPr>
      <w:r>
        <w:rPr>
          <w:rStyle w:val="p"/>
        </w:rPr>
        <w:t>{</w:t>
      </w:r>
    </w:p>
    <w:p w:rsidR="00000000" w:rsidRDefault="00000000">
      <w:pPr>
        <w:pStyle w:val="HTML0"/>
        <w:divId w:val="314531955"/>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314531955"/>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314531955"/>
        <w:rPr>
          <w:rStyle w:val="w"/>
        </w:rPr>
      </w:pPr>
      <w:r>
        <w:rPr>
          <w:rStyle w:val="w"/>
        </w:rPr>
        <w:t xml:space="preserve">        </w:t>
      </w:r>
      <w:r>
        <w:rPr>
          <w:rStyle w:val="nl"/>
        </w:rPr>
        <w:t>"channel"</w:t>
      </w:r>
      <w:r>
        <w:rPr>
          <w:rStyle w:val="p"/>
        </w:rPr>
        <w:t>:</w:t>
      </w:r>
      <w:r>
        <w:rPr>
          <w:rStyle w:val="w"/>
        </w:rPr>
        <w:t xml:space="preserve"> </w:t>
      </w:r>
      <w:r>
        <w:rPr>
          <w:rStyle w:val="s2"/>
        </w:rPr>
        <w:t>"economic-calendar"</w:t>
      </w:r>
    </w:p>
    <w:p w:rsidR="00000000" w:rsidRDefault="00000000">
      <w:pPr>
        <w:pStyle w:val="HTML0"/>
        <w:divId w:val="314531955"/>
        <w:rPr>
          <w:rStyle w:val="w"/>
        </w:rPr>
      </w:pPr>
      <w:r>
        <w:rPr>
          <w:rStyle w:val="w"/>
        </w:rPr>
        <w:t xml:space="preserve">    </w:t>
      </w:r>
      <w:r>
        <w:rPr>
          <w:rStyle w:val="p"/>
        </w:rPr>
        <w:t>}</w:t>
      </w:r>
    </w:p>
    <w:p w:rsidR="00000000" w:rsidRDefault="00000000">
      <w:pPr>
        <w:pStyle w:val="HTML0"/>
        <w:divId w:val="314531955"/>
        <w:rPr>
          <w:rStyle w:val="w"/>
        </w:rPr>
      </w:pPr>
      <w:r>
        <w:rPr>
          <w:rStyle w:val="p"/>
        </w:rPr>
        <w:t>}</w:t>
      </w:r>
    </w:p>
    <w:p w:rsidR="00000000" w:rsidRDefault="00000000">
      <w:pPr>
        <w:pStyle w:val="HTML0"/>
        <w:divId w:val="314531955"/>
        <w:rPr>
          <w:rStyle w:val="w"/>
        </w:rPr>
      </w:pPr>
    </w:p>
    <w:p w:rsidR="00000000" w:rsidRDefault="00000000">
      <w:pPr>
        <w:pStyle w:val="a5"/>
        <w:ind w:left="720" w:right="720"/>
        <w:divId w:val="1170098607"/>
      </w:pPr>
      <w:r>
        <w:t>Failure Response Example</w:t>
      </w:r>
    </w:p>
    <w:p w:rsidR="00000000" w:rsidRDefault="00000000">
      <w:pPr>
        <w:pStyle w:val="HTML0"/>
        <w:divId w:val="1738933798"/>
        <w:rPr>
          <w:rStyle w:val="w"/>
        </w:rPr>
      </w:pPr>
      <w:r>
        <w:rPr>
          <w:rStyle w:val="p"/>
        </w:rPr>
        <w:t>{</w:t>
      </w:r>
    </w:p>
    <w:p w:rsidR="00000000" w:rsidRDefault="00000000">
      <w:pPr>
        <w:pStyle w:val="HTML0"/>
        <w:divId w:val="1738933798"/>
        <w:rPr>
          <w:rStyle w:val="w"/>
        </w:rPr>
      </w:pPr>
      <w:r>
        <w:rPr>
          <w:rStyle w:val="w"/>
        </w:rPr>
        <w:t xml:space="preserve">  </w:t>
      </w:r>
      <w:r>
        <w:rPr>
          <w:rStyle w:val="nl"/>
        </w:rPr>
        <w:t>"event"</w:t>
      </w:r>
      <w:r>
        <w:rPr>
          <w:rStyle w:val="p"/>
        </w:rPr>
        <w:t>:</w:t>
      </w:r>
      <w:r>
        <w:rPr>
          <w:rStyle w:val="w"/>
        </w:rPr>
        <w:t xml:space="preserve"> </w:t>
      </w:r>
      <w:r>
        <w:rPr>
          <w:rStyle w:val="s2"/>
        </w:rPr>
        <w:t>"error"</w:t>
      </w:r>
      <w:r>
        <w:rPr>
          <w:rStyle w:val="p"/>
        </w:rPr>
        <w:t>,</w:t>
      </w:r>
    </w:p>
    <w:p w:rsidR="00000000" w:rsidRDefault="00000000">
      <w:pPr>
        <w:pStyle w:val="HTML0"/>
        <w:divId w:val="1738933798"/>
        <w:rPr>
          <w:rStyle w:val="w"/>
        </w:rPr>
      </w:pPr>
      <w:r>
        <w:rPr>
          <w:rStyle w:val="w"/>
        </w:rPr>
        <w:t xml:space="preserve">  </w:t>
      </w:r>
      <w:r>
        <w:rPr>
          <w:rStyle w:val="nl"/>
        </w:rPr>
        <w:t>"code"</w:t>
      </w:r>
      <w:r>
        <w:rPr>
          <w:rStyle w:val="p"/>
        </w:rPr>
        <w:t>:</w:t>
      </w:r>
      <w:r>
        <w:rPr>
          <w:rStyle w:val="w"/>
        </w:rPr>
        <w:t xml:space="preserve"> </w:t>
      </w:r>
      <w:r>
        <w:rPr>
          <w:rStyle w:val="s2"/>
        </w:rPr>
        <w:t>"60012"</w:t>
      </w:r>
      <w:r>
        <w:rPr>
          <w:rStyle w:val="p"/>
        </w:rPr>
        <w:t>,</w:t>
      </w:r>
    </w:p>
    <w:p w:rsidR="00000000" w:rsidRDefault="00000000">
      <w:pPr>
        <w:pStyle w:val="HTML0"/>
        <w:divId w:val="1738933798"/>
        <w:rPr>
          <w:rStyle w:val="w"/>
        </w:rPr>
      </w:pPr>
      <w:r>
        <w:rPr>
          <w:rStyle w:val="w"/>
        </w:rPr>
        <w:t xml:space="preserve">  </w:t>
      </w:r>
      <w:r>
        <w:rPr>
          <w:rStyle w:val="nl"/>
        </w:rPr>
        <w:t>"msg"</w:t>
      </w:r>
      <w:r>
        <w:rPr>
          <w:rStyle w:val="p"/>
        </w:rPr>
        <w:t>:</w:t>
      </w:r>
      <w:r>
        <w:rPr>
          <w:rStyle w:val="w"/>
        </w:rPr>
        <w:t xml:space="preserve"> </w:t>
      </w:r>
      <w:r>
        <w:rPr>
          <w:rStyle w:val="s2"/>
        </w:rPr>
        <w:t>"Invalid request: {</w:t>
      </w:r>
      <w:r>
        <w:rPr>
          <w:rStyle w:val="se"/>
        </w:rPr>
        <w:t>\"</w:t>
      </w:r>
      <w:r>
        <w:rPr>
          <w:rStyle w:val="s2"/>
        </w:rPr>
        <w:t>op</w:t>
      </w:r>
      <w:r>
        <w:rPr>
          <w:rStyle w:val="se"/>
        </w:rPr>
        <w:t>\"</w:t>
      </w:r>
      <w:r>
        <w:rPr>
          <w:rStyle w:val="s2"/>
        </w:rPr>
        <w:t xml:space="preserve">: </w:t>
      </w:r>
      <w:r>
        <w:rPr>
          <w:rStyle w:val="se"/>
        </w:rPr>
        <w:t>\"</w:t>
      </w:r>
      <w:r>
        <w:rPr>
          <w:rStyle w:val="s2"/>
        </w:rPr>
        <w:t>subscribe</w:t>
      </w:r>
      <w:r>
        <w:rPr>
          <w:rStyle w:val="se"/>
        </w:rPr>
        <w:t>\"</w:t>
      </w:r>
      <w:r>
        <w:rPr>
          <w:rStyle w:val="s2"/>
        </w:rPr>
        <w:t xml:space="preserve">, </w:t>
      </w:r>
      <w:r>
        <w:rPr>
          <w:rStyle w:val="se"/>
        </w:rPr>
        <w:t>\"</w:t>
      </w:r>
      <w:r>
        <w:rPr>
          <w:rStyle w:val="s2"/>
        </w:rPr>
        <w:t>argss</w:t>
      </w:r>
      <w:r>
        <w:rPr>
          <w:rStyle w:val="se"/>
        </w:rPr>
        <w:t>\"</w:t>
      </w:r>
      <w:r>
        <w:rPr>
          <w:rStyle w:val="s2"/>
        </w:rPr>
        <w:t xml:space="preserve">:[{ </w:t>
      </w:r>
      <w:r>
        <w:rPr>
          <w:rStyle w:val="se"/>
        </w:rPr>
        <w:t>\"</w:t>
      </w:r>
      <w:r>
        <w:rPr>
          <w:rStyle w:val="s2"/>
        </w:rPr>
        <w:t>channel</w:t>
      </w:r>
      <w:r>
        <w:rPr>
          <w:rStyle w:val="se"/>
        </w:rPr>
        <w:t>\"</w:t>
      </w:r>
      <w:r>
        <w:rPr>
          <w:rStyle w:val="s2"/>
        </w:rPr>
        <w:t xml:space="preserve"> : </w:t>
      </w:r>
      <w:r>
        <w:rPr>
          <w:rStyle w:val="se"/>
        </w:rPr>
        <w:t>\"</w:t>
      </w:r>
      <w:r>
        <w:rPr>
          <w:rStyle w:val="s2"/>
        </w:rPr>
        <w:t>economic-calendar</w:t>
      </w:r>
      <w:r>
        <w:rPr>
          <w:rStyle w:val="se"/>
        </w:rPr>
        <w:t>\"</w:t>
      </w:r>
      <w:r>
        <w:rPr>
          <w:rStyle w:val="s2"/>
        </w:rPr>
        <w:t xml:space="preserve">, </w:t>
      </w:r>
      <w:r>
        <w:rPr>
          <w:rStyle w:val="se"/>
        </w:rPr>
        <w:t>\"</w:t>
      </w:r>
      <w:r>
        <w:rPr>
          <w:rStyle w:val="s2"/>
        </w:rPr>
        <w:t>instId</w:t>
      </w:r>
      <w:r>
        <w:rPr>
          <w:rStyle w:val="se"/>
        </w:rPr>
        <w:t>\"</w:t>
      </w:r>
      <w:r>
        <w:rPr>
          <w:rStyle w:val="s2"/>
        </w:rPr>
        <w:t xml:space="preserve"> : </w:t>
      </w:r>
      <w:r>
        <w:rPr>
          <w:rStyle w:val="se"/>
        </w:rPr>
        <w:t>\"</w:t>
      </w:r>
      <w:r>
        <w:rPr>
          <w:rStyle w:val="s2"/>
        </w:rPr>
        <w:t>LTC-USD-190628</w:t>
      </w:r>
      <w:r>
        <w:rPr>
          <w:rStyle w:val="se"/>
        </w:rPr>
        <w:t>\"</w:t>
      </w:r>
      <w:r>
        <w:rPr>
          <w:rStyle w:val="s2"/>
        </w:rPr>
        <w:t>}]}"</w:t>
      </w:r>
    </w:p>
    <w:p w:rsidR="00000000" w:rsidRDefault="00000000">
      <w:pPr>
        <w:pStyle w:val="HTML0"/>
        <w:divId w:val="1738933798"/>
        <w:rPr>
          <w:rStyle w:val="w"/>
        </w:rPr>
      </w:pPr>
      <w:r>
        <w:rPr>
          <w:rStyle w:val="p"/>
        </w:rPr>
        <w:t>}</w:t>
      </w:r>
    </w:p>
    <w:p w:rsidR="00000000" w:rsidRDefault="00000000">
      <w:pPr>
        <w:pStyle w:val="HTML0"/>
        <w:divId w:val="1738933798"/>
        <w:rPr>
          <w:rStyle w:val="w"/>
        </w:rPr>
      </w:pP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2835"/>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Event</w:t>
            </w:r>
            <w:r>
              <w:br/>
            </w:r>
            <w:r>
              <w:rPr>
                <w:rStyle w:val="HTML"/>
              </w:rPr>
              <w:t>subscribe</w:t>
            </w:r>
            <w:r>
              <w:br/>
            </w:r>
            <w:r>
              <w:rPr>
                <w:rStyle w:val="HTML"/>
              </w:rPr>
              <w:t>unsubscribe</w:t>
            </w:r>
            <w:r>
              <w:br/>
            </w:r>
            <w:r>
              <w:rPr>
                <w:rStyle w:val="HTML"/>
              </w:rPr>
              <w:t>error</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No</w:t>
            </w:r>
          </w:p>
        </w:tc>
        <w:tc>
          <w:tcPr>
            <w:tcW w:w="0" w:type="auto"/>
            <w:vAlign w:val="center"/>
            <w:hideMark/>
          </w:tcPr>
          <w:p w:rsidR="00000000" w:rsidRDefault="00000000">
            <w:r>
              <w:t>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connId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WebSocket connection ID</w:t>
            </w:r>
          </w:p>
        </w:tc>
      </w:tr>
    </w:tbl>
    <w:p w:rsidR="00000000" w:rsidRDefault="00000000">
      <w:pPr>
        <w:pStyle w:val="a5"/>
        <w:ind w:left="720" w:right="720"/>
        <w:divId w:val="1644190845"/>
      </w:pPr>
      <w:r>
        <w:t>Push Data Example</w:t>
      </w:r>
    </w:p>
    <w:p w:rsidR="00000000" w:rsidRDefault="00000000">
      <w:pPr>
        <w:pStyle w:val="HTML0"/>
        <w:divId w:val="1337923651"/>
        <w:rPr>
          <w:rStyle w:val="w"/>
        </w:rPr>
      </w:pPr>
      <w:r>
        <w:rPr>
          <w:rStyle w:val="p"/>
        </w:rPr>
        <w:t>{</w:t>
      </w:r>
    </w:p>
    <w:p w:rsidR="00000000" w:rsidRDefault="00000000">
      <w:pPr>
        <w:pStyle w:val="HTML0"/>
        <w:divId w:val="1337923651"/>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337923651"/>
        <w:rPr>
          <w:rStyle w:val="w"/>
        </w:rPr>
      </w:pPr>
      <w:r>
        <w:rPr>
          <w:rStyle w:val="w"/>
        </w:rPr>
        <w:t xml:space="preserve">        </w:t>
      </w:r>
      <w:r>
        <w:rPr>
          <w:rStyle w:val="nl"/>
        </w:rPr>
        <w:t>"channel"</w:t>
      </w:r>
      <w:r>
        <w:rPr>
          <w:rStyle w:val="p"/>
        </w:rPr>
        <w:t>:</w:t>
      </w:r>
      <w:r>
        <w:rPr>
          <w:rStyle w:val="w"/>
        </w:rPr>
        <w:t xml:space="preserve"> </w:t>
      </w:r>
      <w:r>
        <w:rPr>
          <w:rStyle w:val="s2"/>
        </w:rPr>
        <w:t>"economic-calendar"</w:t>
      </w:r>
    </w:p>
    <w:p w:rsidR="00000000" w:rsidRDefault="00000000">
      <w:pPr>
        <w:pStyle w:val="HTML0"/>
        <w:divId w:val="1337923651"/>
        <w:rPr>
          <w:rStyle w:val="w"/>
        </w:rPr>
      </w:pPr>
      <w:r>
        <w:rPr>
          <w:rStyle w:val="w"/>
        </w:rPr>
        <w:t xml:space="preserve">    </w:t>
      </w:r>
      <w:r>
        <w:rPr>
          <w:rStyle w:val="p"/>
        </w:rPr>
        <w:t>},</w:t>
      </w:r>
    </w:p>
    <w:p w:rsidR="00000000" w:rsidRDefault="00000000">
      <w:pPr>
        <w:pStyle w:val="HTML0"/>
        <w:divId w:val="1337923651"/>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337923651"/>
        <w:rPr>
          <w:rStyle w:val="w"/>
        </w:rPr>
      </w:pPr>
      <w:r>
        <w:rPr>
          <w:rStyle w:val="w"/>
        </w:rPr>
        <w:t xml:space="preserve">        </w:t>
      </w:r>
      <w:r>
        <w:rPr>
          <w:rStyle w:val="p"/>
        </w:rPr>
        <w:t>{</w:t>
      </w:r>
    </w:p>
    <w:p w:rsidR="00000000" w:rsidRDefault="00000000">
      <w:pPr>
        <w:pStyle w:val="HTML0"/>
        <w:divId w:val="1337923651"/>
        <w:rPr>
          <w:rStyle w:val="w"/>
        </w:rPr>
      </w:pPr>
      <w:r>
        <w:rPr>
          <w:rStyle w:val="w"/>
        </w:rPr>
        <w:t xml:space="preserve">            </w:t>
      </w:r>
      <w:r>
        <w:rPr>
          <w:rStyle w:val="nl"/>
        </w:rPr>
        <w:t>"calendarId"</w:t>
      </w:r>
      <w:r>
        <w:rPr>
          <w:rStyle w:val="p"/>
        </w:rPr>
        <w:t>:</w:t>
      </w:r>
      <w:r>
        <w:rPr>
          <w:rStyle w:val="w"/>
        </w:rPr>
        <w:t xml:space="preserve"> </w:t>
      </w:r>
      <w:r>
        <w:rPr>
          <w:rStyle w:val="s2"/>
        </w:rPr>
        <w:t>"319275"</w:t>
      </w:r>
      <w:r>
        <w:rPr>
          <w:rStyle w:val="p"/>
        </w:rPr>
        <w:t>,</w:t>
      </w:r>
    </w:p>
    <w:p w:rsidR="00000000" w:rsidRDefault="00000000">
      <w:pPr>
        <w:pStyle w:val="HTML0"/>
        <w:divId w:val="1337923651"/>
        <w:rPr>
          <w:rStyle w:val="w"/>
        </w:rPr>
      </w:pPr>
      <w:r>
        <w:rPr>
          <w:rStyle w:val="w"/>
        </w:rPr>
        <w:t xml:space="preserve">            </w:t>
      </w:r>
      <w:r>
        <w:rPr>
          <w:rStyle w:val="nl"/>
        </w:rPr>
        <w:t>"date"</w:t>
      </w:r>
      <w:r>
        <w:rPr>
          <w:rStyle w:val="p"/>
        </w:rPr>
        <w:t>:</w:t>
      </w:r>
      <w:r>
        <w:rPr>
          <w:rStyle w:val="w"/>
        </w:rPr>
        <w:t xml:space="preserve"> </w:t>
      </w:r>
      <w:r>
        <w:rPr>
          <w:rStyle w:val="s2"/>
        </w:rPr>
        <w:t>"1597026383085"</w:t>
      </w:r>
      <w:r>
        <w:rPr>
          <w:rStyle w:val="p"/>
        </w:rPr>
        <w:t>,</w:t>
      </w:r>
    </w:p>
    <w:p w:rsidR="00000000" w:rsidRDefault="00000000">
      <w:pPr>
        <w:pStyle w:val="HTML0"/>
        <w:divId w:val="1337923651"/>
        <w:rPr>
          <w:rStyle w:val="w"/>
        </w:rPr>
      </w:pPr>
      <w:r>
        <w:rPr>
          <w:rStyle w:val="w"/>
        </w:rPr>
        <w:t xml:space="preserve">            </w:t>
      </w:r>
      <w:r>
        <w:rPr>
          <w:rStyle w:val="nl"/>
        </w:rPr>
        <w:t>"region"</w:t>
      </w:r>
      <w:r>
        <w:rPr>
          <w:rStyle w:val="p"/>
        </w:rPr>
        <w:t>:</w:t>
      </w:r>
      <w:r>
        <w:rPr>
          <w:rStyle w:val="w"/>
        </w:rPr>
        <w:t xml:space="preserve"> </w:t>
      </w:r>
      <w:r>
        <w:rPr>
          <w:rStyle w:val="s2"/>
        </w:rPr>
        <w:t>"United States"</w:t>
      </w:r>
      <w:r>
        <w:rPr>
          <w:rStyle w:val="p"/>
        </w:rPr>
        <w:t>,</w:t>
      </w:r>
    </w:p>
    <w:p w:rsidR="00000000" w:rsidRDefault="00000000">
      <w:pPr>
        <w:pStyle w:val="HTML0"/>
        <w:divId w:val="1337923651"/>
        <w:rPr>
          <w:rStyle w:val="w"/>
        </w:rPr>
      </w:pPr>
      <w:r>
        <w:rPr>
          <w:rStyle w:val="w"/>
        </w:rPr>
        <w:t xml:space="preserve">            </w:t>
      </w:r>
      <w:r>
        <w:rPr>
          <w:rStyle w:val="nl"/>
        </w:rPr>
        <w:t>"category"</w:t>
      </w:r>
      <w:r>
        <w:rPr>
          <w:rStyle w:val="p"/>
        </w:rPr>
        <w:t>:</w:t>
      </w:r>
      <w:r>
        <w:rPr>
          <w:rStyle w:val="w"/>
        </w:rPr>
        <w:t xml:space="preserve"> </w:t>
      </w:r>
      <w:r>
        <w:rPr>
          <w:rStyle w:val="s2"/>
        </w:rPr>
        <w:t>"Manufacturing PMI"</w:t>
      </w:r>
      <w:r>
        <w:rPr>
          <w:rStyle w:val="p"/>
        </w:rPr>
        <w:t>,</w:t>
      </w:r>
    </w:p>
    <w:p w:rsidR="00000000" w:rsidRDefault="00000000">
      <w:pPr>
        <w:pStyle w:val="HTML0"/>
        <w:divId w:val="1337923651"/>
        <w:rPr>
          <w:rStyle w:val="w"/>
        </w:rPr>
      </w:pPr>
      <w:r>
        <w:rPr>
          <w:rStyle w:val="w"/>
        </w:rPr>
        <w:t xml:space="preserve">            </w:t>
      </w:r>
      <w:r>
        <w:rPr>
          <w:rStyle w:val="nl"/>
        </w:rPr>
        <w:t>"event"</w:t>
      </w:r>
      <w:r>
        <w:rPr>
          <w:rStyle w:val="p"/>
        </w:rPr>
        <w:t>:</w:t>
      </w:r>
      <w:r>
        <w:rPr>
          <w:rStyle w:val="w"/>
        </w:rPr>
        <w:t xml:space="preserve"> </w:t>
      </w:r>
      <w:r>
        <w:rPr>
          <w:rStyle w:val="s2"/>
        </w:rPr>
        <w:t>"S&amp;P Global Manufacturing PMI Final"</w:t>
      </w:r>
      <w:r>
        <w:rPr>
          <w:rStyle w:val="p"/>
        </w:rPr>
        <w:t>,</w:t>
      </w:r>
    </w:p>
    <w:p w:rsidR="00000000" w:rsidRDefault="00000000">
      <w:pPr>
        <w:pStyle w:val="HTML0"/>
        <w:divId w:val="1337923651"/>
        <w:rPr>
          <w:rStyle w:val="w"/>
        </w:rPr>
      </w:pPr>
      <w:r>
        <w:rPr>
          <w:rStyle w:val="w"/>
        </w:rPr>
        <w:t xml:space="preserve">            </w:t>
      </w:r>
      <w:r>
        <w:rPr>
          <w:rStyle w:val="nl"/>
        </w:rPr>
        <w:t>"refDate"</w:t>
      </w:r>
      <w:r>
        <w:rPr>
          <w:rStyle w:val="p"/>
        </w:rPr>
        <w:t>:</w:t>
      </w:r>
      <w:r>
        <w:rPr>
          <w:rStyle w:val="w"/>
        </w:rPr>
        <w:t xml:space="preserve"> </w:t>
      </w:r>
      <w:r>
        <w:rPr>
          <w:rStyle w:val="s2"/>
        </w:rPr>
        <w:t>"1597026383085"</w:t>
      </w:r>
      <w:r>
        <w:rPr>
          <w:rStyle w:val="p"/>
        </w:rPr>
        <w:t>,</w:t>
      </w:r>
    </w:p>
    <w:p w:rsidR="00000000" w:rsidRDefault="00000000">
      <w:pPr>
        <w:pStyle w:val="HTML0"/>
        <w:divId w:val="1337923651"/>
        <w:rPr>
          <w:rStyle w:val="w"/>
        </w:rPr>
      </w:pPr>
      <w:r>
        <w:rPr>
          <w:rStyle w:val="w"/>
        </w:rPr>
        <w:t xml:space="preserve">            </w:t>
      </w:r>
      <w:r>
        <w:rPr>
          <w:rStyle w:val="nl"/>
        </w:rPr>
        <w:t>"actual"</w:t>
      </w:r>
      <w:r>
        <w:rPr>
          <w:rStyle w:val="p"/>
        </w:rPr>
        <w:t>:</w:t>
      </w:r>
      <w:r>
        <w:rPr>
          <w:rStyle w:val="w"/>
        </w:rPr>
        <w:t xml:space="preserve"> </w:t>
      </w:r>
      <w:r>
        <w:rPr>
          <w:rStyle w:val="s2"/>
        </w:rPr>
        <w:t>"49.2"</w:t>
      </w:r>
      <w:r>
        <w:rPr>
          <w:rStyle w:val="p"/>
        </w:rPr>
        <w:t>,</w:t>
      </w:r>
    </w:p>
    <w:p w:rsidR="00000000" w:rsidRDefault="00000000">
      <w:pPr>
        <w:pStyle w:val="HTML0"/>
        <w:divId w:val="1337923651"/>
        <w:rPr>
          <w:rStyle w:val="w"/>
        </w:rPr>
      </w:pPr>
      <w:r>
        <w:rPr>
          <w:rStyle w:val="w"/>
        </w:rPr>
        <w:t xml:space="preserve">            </w:t>
      </w:r>
      <w:r>
        <w:rPr>
          <w:rStyle w:val="nl"/>
        </w:rPr>
        <w:t>"previous"</w:t>
      </w:r>
      <w:r>
        <w:rPr>
          <w:rStyle w:val="p"/>
        </w:rPr>
        <w:t>:</w:t>
      </w:r>
      <w:r>
        <w:rPr>
          <w:rStyle w:val="w"/>
        </w:rPr>
        <w:t xml:space="preserve"> </w:t>
      </w:r>
      <w:r>
        <w:rPr>
          <w:rStyle w:val="s2"/>
        </w:rPr>
        <w:t>"47.3"</w:t>
      </w:r>
      <w:r>
        <w:rPr>
          <w:rStyle w:val="p"/>
        </w:rPr>
        <w:t>,</w:t>
      </w:r>
    </w:p>
    <w:p w:rsidR="00000000" w:rsidRDefault="00000000">
      <w:pPr>
        <w:pStyle w:val="HTML0"/>
        <w:divId w:val="1337923651"/>
        <w:rPr>
          <w:rStyle w:val="w"/>
        </w:rPr>
      </w:pPr>
      <w:r>
        <w:rPr>
          <w:rStyle w:val="w"/>
        </w:rPr>
        <w:t xml:space="preserve">            </w:t>
      </w:r>
      <w:r>
        <w:rPr>
          <w:rStyle w:val="nl"/>
        </w:rPr>
        <w:t>"forecast"</w:t>
      </w:r>
      <w:r>
        <w:rPr>
          <w:rStyle w:val="p"/>
        </w:rPr>
        <w:t>:</w:t>
      </w:r>
      <w:r>
        <w:rPr>
          <w:rStyle w:val="w"/>
        </w:rPr>
        <w:t xml:space="preserve"> </w:t>
      </w:r>
      <w:r>
        <w:rPr>
          <w:rStyle w:val="s2"/>
        </w:rPr>
        <w:t>"49.3"</w:t>
      </w:r>
      <w:r>
        <w:rPr>
          <w:rStyle w:val="p"/>
        </w:rPr>
        <w:t>,</w:t>
      </w:r>
    </w:p>
    <w:p w:rsidR="00000000" w:rsidRDefault="00000000">
      <w:pPr>
        <w:pStyle w:val="HTML0"/>
        <w:divId w:val="1337923651"/>
        <w:rPr>
          <w:rStyle w:val="w"/>
        </w:rPr>
      </w:pPr>
      <w:r>
        <w:rPr>
          <w:rStyle w:val="w"/>
        </w:rPr>
        <w:t xml:space="preserve">            </w:t>
      </w:r>
      <w:r>
        <w:rPr>
          <w:rStyle w:val="nl"/>
        </w:rPr>
        <w:t>"importance"</w:t>
      </w:r>
      <w:r>
        <w:rPr>
          <w:rStyle w:val="p"/>
        </w:rPr>
        <w:t>:</w:t>
      </w:r>
      <w:r>
        <w:rPr>
          <w:rStyle w:val="w"/>
        </w:rPr>
        <w:t xml:space="preserve"> </w:t>
      </w:r>
      <w:r>
        <w:rPr>
          <w:rStyle w:val="s2"/>
        </w:rPr>
        <w:t>"2"</w:t>
      </w:r>
      <w:r>
        <w:rPr>
          <w:rStyle w:val="p"/>
        </w:rPr>
        <w:t>,</w:t>
      </w:r>
    </w:p>
    <w:p w:rsidR="00000000" w:rsidRDefault="00000000">
      <w:pPr>
        <w:pStyle w:val="HTML0"/>
        <w:divId w:val="1337923651"/>
        <w:rPr>
          <w:rStyle w:val="w"/>
        </w:rPr>
      </w:pPr>
      <w:r>
        <w:rPr>
          <w:rStyle w:val="w"/>
        </w:rPr>
        <w:t xml:space="preserve">            </w:t>
      </w:r>
      <w:r>
        <w:rPr>
          <w:rStyle w:val="nl"/>
        </w:rPr>
        <w:t>"prevInitial"</w:t>
      </w:r>
      <w:r>
        <w:rPr>
          <w:rStyle w:val="p"/>
        </w:rPr>
        <w:t>:</w:t>
      </w:r>
      <w:r>
        <w:rPr>
          <w:rStyle w:val="w"/>
        </w:rPr>
        <w:t xml:space="preserve"> </w:t>
      </w:r>
      <w:r>
        <w:rPr>
          <w:rStyle w:val="s2"/>
        </w:rPr>
        <w:t>""</w:t>
      </w:r>
      <w:r>
        <w:rPr>
          <w:rStyle w:val="p"/>
        </w:rPr>
        <w:t>,</w:t>
      </w:r>
    </w:p>
    <w:p w:rsidR="00000000" w:rsidRDefault="00000000">
      <w:pPr>
        <w:pStyle w:val="HTML0"/>
        <w:divId w:val="1337923651"/>
        <w:rPr>
          <w:rStyle w:val="w"/>
        </w:rPr>
      </w:pPr>
      <w:r>
        <w:rPr>
          <w:rStyle w:val="w"/>
        </w:rPr>
        <w:t xml:space="preserve">            </w:t>
      </w:r>
      <w:r>
        <w:rPr>
          <w:rStyle w:val="nl"/>
        </w:rPr>
        <w:t>"ccy"</w:t>
      </w:r>
      <w:r>
        <w:rPr>
          <w:rStyle w:val="p"/>
        </w:rPr>
        <w:t>:</w:t>
      </w:r>
      <w:r>
        <w:rPr>
          <w:rStyle w:val="w"/>
        </w:rPr>
        <w:t xml:space="preserve"> </w:t>
      </w:r>
      <w:r>
        <w:rPr>
          <w:rStyle w:val="s2"/>
        </w:rPr>
        <w:t>""</w:t>
      </w:r>
      <w:r>
        <w:rPr>
          <w:rStyle w:val="p"/>
        </w:rPr>
        <w:t>,</w:t>
      </w:r>
    </w:p>
    <w:p w:rsidR="00000000" w:rsidRDefault="00000000">
      <w:pPr>
        <w:pStyle w:val="HTML0"/>
        <w:divId w:val="1337923651"/>
        <w:rPr>
          <w:rStyle w:val="w"/>
        </w:rPr>
      </w:pPr>
      <w:r>
        <w:rPr>
          <w:rStyle w:val="w"/>
        </w:rPr>
        <w:t xml:space="preserve">            </w:t>
      </w:r>
      <w:r>
        <w:rPr>
          <w:rStyle w:val="nl"/>
        </w:rPr>
        <w:t>"unit"</w:t>
      </w:r>
      <w:r>
        <w:rPr>
          <w:rStyle w:val="p"/>
        </w:rPr>
        <w:t>:</w:t>
      </w:r>
      <w:r>
        <w:rPr>
          <w:rStyle w:val="w"/>
        </w:rPr>
        <w:t xml:space="preserve"> </w:t>
      </w:r>
      <w:r>
        <w:rPr>
          <w:rStyle w:val="s2"/>
        </w:rPr>
        <w:t>""</w:t>
      </w:r>
      <w:r>
        <w:rPr>
          <w:rStyle w:val="p"/>
        </w:rPr>
        <w:t>,</w:t>
      </w:r>
    </w:p>
    <w:p w:rsidR="00000000" w:rsidRDefault="00000000">
      <w:pPr>
        <w:pStyle w:val="HTML0"/>
        <w:divId w:val="1337923651"/>
        <w:rPr>
          <w:rStyle w:val="w"/>
        </w:rPr>
      </w:pPr>
      <w:r>
        <w:rPr>
          <w:rStyle w:val="w"/>
        </w:rPr>
        <w:t xml:space="preserve">            </w:t>
      </w:r>
      <w:r>
        <w:rPr>
          <w:rStyle w:val="nl"/>
        </w:rPr>
        <w:t>"ts"</w:t>
      </w:r>
      <w:r>
        <w:rPr>
          <w:rStyle w:val="p"/>
        </w:rPr>
        <w:t>:</w:t>
      </w:r>
      <w:r>
        <w:rPr>
          <w:rStyle w:val="w"/>
        </w:rPr>
        <w:t xml:space="preserve"> </w:t>
      </w:r>
      <w:r>
        <w:rPr>
          <w:rStyle w:val="s2"/>
        </w:rPr>
        <w:t>"1698648096590"</w:t>
      </w:r>
    </w:p>
    <w:p w:rsidR="00000000" w:rsidRDefault="00000000">
      <w:pPr>
        <w:pStyle w:val="HTML0"/>
        <w:divId w:val="1337923651"/>
        <w:rPr>
          <w:rStyle w:val="w"/>
        </w:rPr>
      </w:pPr>
      <w:r>
        <w:rPr>
          <w:rStyle w:val="w"/>
        </w:rPr>
        <w:t xml:space="preserve">        </w:t>
      </w:r>
      <w:r>
        <w:rPr>
          <w:rStyle w:val="p"/>
        </w:rPr>
        <w:t>}</w:t>
      </w:r>
    </w:p>
    <w:p w:rsidR="00000000" w:rsidRDefault="00000000">
      <w:pPr>
        <w:pStyle w:val="HTML0"/>
        <w:divId w:val="1337923651"/>
        <w:rPr>
          <w:rStyle w:val="w"/>
        </w:rPr>
      </w:pPr>
      <w:r>
        <w:rPr>
          <w:rStyle w:val="w"/>
        </w:rPr>
        <w:t xml:space="preserve">    </w:t>
      </w:r>
      <w:r>
        <w:rPr>
          <w:rStyle w:val="p"/>
        </w:rPr>
        <w:t>]</w:t>
      </w:r>
    </w:p>
    <w:p w:rsidR="00000000" w:rsidRDefault="00000000">
      <w:pPr>
        <w:pStyle w:val="HTML0"/>
        <w:divId w:val="1337923651"/>
        <w:rPr>
          <w:rStyle w:val="w"/>
        </w:rPr>
      </w:pPr>
      <w:r>
        <w:rPr>
          <w:rStyle w:val="p"/>
        </w:rPr>
        <w:t>}</w:t>
      </w:r>
    </w:p>
    <w:p w:rsidR="00000000" w:rsidRDefault="00000000">
      <w:pPr>
        <w:pStyle w:val="4"/>
        <w:divId w:val="175387555"/>
      </w:pPr>
      <w:r>
        <w:t>Push data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5"/>
        <w:gridCol w:w="780"/>
        <w:gridCol w:w="6041"/>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Successfully 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Subscribed data</w:t>
            </w:r>
          </w:p>
        </w:tc>
      </w:tr>
      <w:tr w:rsidR="00000000">
        <w:trPr>
          <w:divId w:val="175387555"/>
          <w:tblCellSpacing w:w="15" w:type="dxa"/>
        </w:trPr>
        <w:tc>
          <w:tcPr>
            <w:tcW w:w="0" w:type="auto"/>
            <w:vAlign w:val="center"/>
            <w:hideMark/>
          </w:tcPr>
          <w:p w:rsidR="00000000" w:rsidRDefault="00000000">
            <w:r>
              <w:t>&gt; event</w:t>
            </w:r>
          </w:p>
        </w:tc>
        <w:tc>
          <w:tcPr>
            <w:tcW w:w="0" w:type="auto"/>
            <w:vAlign w:val="center"/>
            <w:hideMark/>
          </w:tcPr>
          <w:p w:rsidR="00000000" w:rsidRDefault="00000000">
            <w:r>
              <w:t>string</w:t>
            </w:r>
          </w:p>
        </w:tc>
        <w:tc>
          <w:tcPr>
            <w:tcW w:w="0" w:type="auto"/>
            <w:vAlign w:val="center"/>
            <w:hideMark/>
          </w:tcPr>
          <w:p w:rsidR="00000000" w:rsidRDefault="00000000">
            <w:r>
              <w:t>Event name</w:t>
            </w:r>
          </w:p>
        </w:tc>
      </w:tr>
      <w:tr w:rsidR="00000000">
        <w:trPr>
          <w:divId w:val="175387555"/>
          <w:tblCellSpacing w:w="15" w:type="dxa"/>
        </w:trPr>
        <w:tc>
          <w:tcPr>
            <w:tcW w:w="0" w:type="auto"/>
            <w:vAlign w:val="center"/>
            <w:hideMark/>
          </w:tcPr>
          <w:p w:rsidR="00000000" w:rsidRDefault="00000000">
            <w:r>
              <w:t>&gt; region</w:t>
            </w:r>
          </w:p>
        </w:tc>
        <w:tc>
          <w:tcPr>
            <w:tcW w:w="0" w:type="auto"/>
            <w:vAlign w:val="center"/>
            <w:hideMark/>
          </w:tcPr>
          <w:p w:rsidR="00000000" w:rsidRDefault="00000000">
            <w:r>
              <w:t>string</w:t>
            </w:r>
          </w:p>
        </w:tc>
        <w:tc>
          <w:tcPr>
            <w:tcW w:w="0" w:type="auto"/>
            <w:vAlign w:val="center"/>
            <w:hideMark/>
          </w:tcPr>
          <w:p w:rsidR="00000000" w:rsidRDefault="00000000">
            <w:r>
              <w:t>Country, region or entity</w:t>
            </w:r>
          </w:p>
        </w:tc>
      </w:tr>
      <w:tr w:rsidR="00000000">
        <w:trPr>
          <w:divId w:val="175387555"/>
          <w:tblCellSpacing w:w="15" w:type="dxa"/>
        </w:trPr>
        <w:tc>
          <w:tcPr>
            <w:tcW w:w="0" w:type="auto"/>
            <w:vAlign w:val="center"/>
            <w:hideMark/>
          </w:tcPr>
          <w:p w:rsidR="00000000" w:rsidRDefault="00000000">
            <w:r>
              <w:t>&gt; category</w:t>
            </w:r>
          </w:p>
        </w:tc>
        <w:tc>
          <w:tcPr>
            <w:tcW w:w="0" w:type="auto"/>
            <w:vAlign w:val="center"/>
            <w:hideMark/>
          </w:tcPr>
          <w:p w:rsidR="00000000" w:rsidRDefault="00000000">
            <w:r>
              <w:t>string</w:t>
            </w:r>
          </w:p>
        </w:tc>
        <w:tc>
          <w:tcPr>
            <w:tcW w:w="0" w:type="auto"/>
            <w:vAlign w:val="center"/>
            <w:hideMark/>
          </w:tcPr>
          <w:p w:rsidR="00000000" w:rsidRDefault="00000000">
            <w:r>
              <w:t>Category name</w:t>
            </w:r>
          </w:p>
        </w:tc>
      </w:tr>
      <w:tr w:rsidR="00000000">
        <w:trPr>
          <w:divId w:val="175387555"/>
          <w:tblCellSpacing w:w="15" w:type="dxa"/>
        </w:trPr>
        <w:tc>
          <w:tcPr>
            <w:tcW w:w="0" w:type="auto"/>
            <w:vAlign w:val="center"/>
            <w:hideMark/>
          </w:tcPr>
          <w:p w:rsidR="00000000" w:rsidRDefault="00000000">
            <w:r>
              <w:t>&gt; actual</w:t>
            </w:r>
          </w:p>
        </w:tc>
        <w:tc>
          <w:tcPr>
            <w:tcW w:w="0" w:type="auto"/>
            <w:vAlign w:val="center"/>
            <w:hideMark/>
          </w:tcPr>
          <w:p w:rsidR="00000000" w:rsidRDefault="00000000">
            <w:r>
              <w:t>string</w:t>
            </w:r>
          </w:p>
        </w:tc>
        <w:tc>
          <w:tcPr>
            <w:tcW w:w="0" w:type="auto"/>
            <w:vAlign w:val="center"/>
            <w:hideMark/>
          </w:tcPr>
          <w:p w:rsidR="00000000" w:rsidRDefault="00000000">
            <w:r>
              <w:t>The actual value of this event</w:t>
            </w:r>
          </w:p>
        </w:tc>
      </w:tr>
      <w:tr w:rsidR="00000000">
        <w:trPr>
          <w:divId w:val="175387555"/>
          <w:tblCellSpacing w:w="15" w:type="dxa"/>
        </w:trPr>
        <w:tc>
          <w:tcPr>
            <w:tcW w:w="0" w:type="auto"/>
            <w:vAlign w:val="center"/>
            <w:hideMark/>
          </w:tcPr>
          <w:p w:rsidR="00000000" w:rsidRDefault="00000000">
            <w:r>
              <w:t>&gt; previous</w:t>
            </w:r>
          </w:p>
        </w:tc>
        <w:tc>
          <w:tcPr>
            <w:tcW w:w="0" w:type="auto"/>
            <w:vAlign w:val="center"/>
            <w:hideMark/>
          </w:tcPr>
          <w:p w:rsidR="00000000" w:rsidRDefault="00000000">
            <w:r>
              <w:t>string</w:t>
            </w:r>
          </w:p>
        </w:tc>
        <w:tc>
          <w:tcPr>
            <w:tcW w:w="0" w:type="auto"/>
            <w:vAlign w:val="center"/>
            <w:hideMark/>
          </w:tcPr>
          <w:p w:rsidR="00000000" w:rsidRDefault="00000000">
            <w:r>
              <w:t xml:space="preserve">Latest actual value of the previous period </w:t>
            </w:r>
            <w:r>
              <w:br/>
              <w:t>The value will be revised if revision is applicable</w:t>
            </w:r>
          </w:p>
        </w:tc>
      </w:tr>
      <w:tr w:rsidR="00000000">
        <w:trPr>
          <w:divId w:val="175387555"/>
          <w:tblCellSpacing w:w="15" w:type="dxa"/>
        </w:trPr>
        <w:tc>
          <w:tcPr>
            <w:tcW w:w="0" w:type="auto"/>
            <w:vAlign w:val="center"/>
            <w:hideMark/>
          </w:tcPr>
          <w:p w:rsidR="00000000" w:rsidRDefault="00000000">
            <w:r>
              <w:t>&gt; forecast</w:t>
            </w:r>
          </w:p>
        </w:tc>
        <w:tc>
          <w:tcPr>
            <w:tcW w:w="0" w:type="auto"/>
            <w:vAlign w:val="center"/>
            <w:hideMark/>
          </w:tcPr>
          <w:p w:rsidR="00000000" w:rsidRDefault="00000000">
            <w:r>
              <w:t>string</w:t>
            </w:r>
          </w:p>
        </w:tc>
        <w:tc>
          <w:tcPr>
            <w:tcW w:w="0" w:type="auto"/>
            <w:vAlign w:val="center"/>
            <w:hideMark/>
          </w:tcPr>
          <w:p w:rsidR="00000000" w:rsidRDefault="00000000">
            <w:r>
              <w:t>Average forecast among a representative group of economists</w:t>
            </w:r>
          </w:p>
        </w:tc>
      </w:tr>
      <w:tr w:rsidR="00000000">
        <w:trPr>
          <w:divId w:val="175387555"/>
          <w:tblCellSpacing w:w="15" w:type="dxa"/>
        </w:trPr>
        <w:tc>
          <w:tcPr>
            <w:tcW w:w="0" w:type="auto"/>
            <w:vAlign w:val="center"/>
            <w:hideMark/>
          </w:tcPr>
          <w:p w:rsidR="00000000" w:rsidRDefault="00000000">
            <w:r>
              <w:t>&gt; prevInitial</w:t>
            </w:r>
          </w:p>
        </w:tc>
        <w:tc>
          <w:tcPr>
            <w:tcW w:w="0" w:type="auto"/>
            <w:vAlign w:val="center"/>
            <w:hideMark/>
          </w:tcPr>
          <w:p w:rsidR="00000000" w:rsidRDefault="00000000">
            <w:r>
              <w:t>string</w:t>
            </w:r>
          </w:p>
        </w:tc>
        <w:tc>
          <w:tcPr>
            <w:tcW w:w="0" w:type="auto"/>
            <w:vAlign w:val="center"/>
            <w:hideMark/>
          </w:tcPr>
          <w:p w:rsidR="00000000" w:rsidRDefault="00000000">
            <w:r>
              <w:t xml:space="preserve">The initial value of the previous period </w:t>
            </w:r>
            <w:r>
              <w:br/>
              <w:t>Only applicable when revision happens</w:t>
            </w:r>
          </w:p>
        </w:tc>
      </w:tr>
      <w:tr w:rsidR="00000000">
        <w:trPr>
          <w:divId w:val="175387555"/>
          <w:tblCellSpacing w:w="15" w:type="dxa"/>
        </w:trPr>
        <w:tc>
          <w:tcPr>
            <w:tcW w:w="0" w:type="auto"/>
            <w:vAlign w:val="center"/>
            <w:hideMark/>
          </w:tcPr>
          <w:p w:rsidR="00000000" w:rsidRDefault="00000000">
            <w:r>
              <w:t>&gt; date</w:t>
            </w:r>
          </w:p>
        </w:tc>
        <w:tc>
          <w:tcPr>
            <w:tcW w:w="0" w:type="auto"/>
            <w:vAlign w:val="center"/>
            <w:hideMark/>
          </w:tcPr>
          <w:p w:rsidR="00000000" w:rsidRDefault="00000000">
            <w:r>
              <w:t>string</w:t>
            </w:r>
          </w:p>
        </w:tc>
        <w:tc>
          <w:tcPr>
            <w:tcW w:w="0" w:type="auto"/>
            <w:vAlign w:val="center"/>
            <w:hideMark/>
          </w:tcPr>
          <w:p w:rsidR="00000000" w:rsidRDefault="00000000">
            <w:r>
              <w:t xml:space="preserve">Estimated release time of the value of actual field, millisecond format of Unix timestamp, e.g. </w:t>
            </w:r>
            <w:r>
              <w:rPr>
                <w:rStyle w:val="HTML"/>
              </w:rPr>
              <w:t>1597026383085</w:t>
            </w:r>
          </w:p>
        </w:tc>
      </w:tr>
      <w:tr w:rsidR="00000000">
        <w:trPr>
          <w:divId w:val="175387555"/>
          <w:tblCellSpacing w:w="15" w:type="dxa"/>
        </w:trPr>
        <w:tc>
          <w:tcPr>
            <w:tcW w:w="0" w:type="auto"/>
            <w:vAlign w:val="center"/>
            <w:hideMark/>
          </w:tcPr>
          <w:p w:rsidR="00000000" w:rsidRDefault="00000000">
            <w:r>
              <w:t>&gt; refDate</w:t>
            </w:r>
          </w:p>
        </w:tc>
        <w:tc>
          <w:tcPr>
            <w:tcW w:w="0" w:type="auto"/>
            <w:vAlign w:val="center"/>
            <w:hideMark/>
          </w:tcPr>
          <w:p w:rsidR="00000000" w:rsidRDefault="00000000">
            <w:r>
              <w:t>string</w:t>
            </w:r>
          </w:p>
        </w:tc>
        <w:tc>
          <w:tcPr>
            <w:tcW w:w="0" w:type="auto"/>
            <w:vAlign w:val="center"/>
            <w:hideMark/>
          </w:tcPr>
          <w:p w:rsidR="00000000" w:rsidRDefault="00000000">
            <w:r>
              <w:t>Date for which the datapoint refers to</w:t>
            </w:r>
          </w:p>
        </w:tc>
      </w:tr>
      <w:tr w:rsidR="00000000">
        <w:trPr>
          <w:divId w:val="175387555"/>
          <w:tblCellSpacing w:w="15" w:type="dxa"/>
        </w:trPr>
        <w:tc>
          <w:tcPr>
            <w:tcW w:w="0" w:type="auto"/>
            <w:vAlign w:val="center"/>
            <w:hideMark/>
          </w:tcPr>
          <w:p w:rsidR="00000000" w:rsidRDefault="00000000">
            <w:r>
              <w:t>&gt; calendarId</w:t>
            </w:r>
          </w:p>
        </w:tc>
        <w:tc>
          <w:tcPr>
            <w:tcW w:w="0" w:type="auto"/>
            <w:vAlign w:val="center"/>
            <w:hideMark/>
          </w:tcPr>
          <w:p w:rsidR="00000000" w:rsidRDefault="00000000">
            <w:r>
              <w:t>string</w:t>
            </w:r>
          </w:p>
        </w:tc>
        <w:tc>
          <w:tcPr>
            <w:tcW w:w="0" w:type="auto"/>
            <w:vAlign w:val="center"/>
            <w:hideMark/>
          </w:tcPr>
          <w:p w:rsidR="00000000" w:rsidRDefault="00000000">
            <w:r>
              <w:t>Calendar ID</w:t>
            </w:r>
          </w:p>
        </w:tc>
      </w:tr>
      <w:tr w:rsidR="00000000">
        <w:trPr>
          <w:divId w:val="175387555"/>
          <w:tblCellSpacing w:w="15" w:type="dxa"/>
        </w:trPr>
        <w:tc>
          <w:tcPr>
            <w:tcW w:w="0" w:type="auto"/>
            <w:vAlign w:val="center"/>
            <w:hideMark/>
          </w:tcPr>
          <w:p w:rsidR="00000000" w:rsidRDefault="00000000">
            <w:r>
              <w:t>&gt; unit</w:t>
            </w:r>
          </w:p>
        </w:tc>
        <w:tc>
          <w:tcPr>
            <w:tcW w:w="0" w:type="auto"/>
            <w:vAlign w:val="center"/>
            <w:hideMark/>
          </w:tcPr>
          <w:p w:rsidR="00000000" w:rsidRDefault="00000000">
            <w:r>
              <w:t>string</w:t>
            </w:r>
          </w:p>
        </w:tc>
        <w:tc>
          <w:tcPr>
            <w:tcW w:w="0" w:type="auto"/>
            <w:vAlign w:val="center"/>
            <w:hideMark/>
          </w:tcPr>
          <w:p w:rsidR="00000000" w:rsidRDefault="00000000">
            <w:r>
              <w:t>Unit of the data</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Currency of the data</w:t>
            </w:r>
          </w:p>
        </w:tc>
      </w:tr>
      <w:tr w:rsidR="00000000">
        <w:trPr>
          <w:divId w:val="175387555"/>
          <w:tblCellSpacing w:w="15" w:type="dxa"/>
        </w:trPr>
        <w:tc>
          <w:tcPr>
            <w:tcW w:w="0" w:type="auto"/>
            <w:vAlign w:val="center"/>
            <w:hideMark/>
          </w:tcPr>
          <w:p w:rsidR="00000000" w:rsidRDefault="00000000">
            <w:r>
              <w:t>&gt; importance</w:t>
            </w:r>
          </w:p>
        </w:tc>
        <w:tc>
          <w:tcPr>
            <w:tcW w:w="0" w:type="auto"/>
            <w:vAlign w:val="center"/>
            <w:hideMark/>
          </w:tcPr>
          <w:p w:rsidR="00000000" w:rsidRDefault="00000000">
            <w:r>
              <w:t>string</w:t>
            </w:r>
          </w:p>
        </w:tc>
        <w:tc>
          <w:tcPr>
            <w:tcW w:w="0" w:type="auto"/>
            <w:vAlign w:val="center"/>
            <w:hideMark/>
          </w:tcPr>
          <w:p w:rsidR="00000000" w:rsidRDefault="00000000">
            <w:r>
              <w:t>Level of importance</w:t>
            </w:r>
            <w:r>
              <w:br/>
            </w:r>
            <w:r>
              <w:rPr>
                <w:rStyle w:val="HTML"/>
              </w:rPr>
              <w:t>1</w:t>
            </w:r>
            <w:r>
              <w:t xml:space="preserve">: low </w:t>
            </w:r>
            <w:r>
              <w:br/>
            </w:r>
            <w:r>
              <w:rPr>
                <w:rStyle w:val="HTML"/>
              </w:rPr>
              <w:t>2</w:t>
            </w:r>
            <w:r>
              <w:t xml:space="preserve">: medium </w:t>
            </w:r>
            <w:r>
              <w:br/>
            </w:r>
            <w:r>
              <w:rPr>
                <w:rStyle w:val="HTML"/>
              </w:rPr>
              <w:t>3</w:t>
            </w:r>
            <w:r>
              <w:t>: high</w:t>
            </w:r>
          </w:p>
        </w:tc>
      </w:tr>
      <w:tr w:rsidR="00000000">
        <w:trPr>
          <w:divId w:val="175387555"/>
          <w:tblCellSpacing w:w="15" w:type="dxa"/>
        </w:trPr>
        <w:tc>
          <w:tcPr>
            <w:tcW w:w="0" w:type="auto"/>
            <w:vAlign w:val="center"/>
            <w:hideMark/>
          </w:tcPr>
          <w:p w:rsidR="00000000" w:rsidRDefault="00000000">
            <w:r>
              <w:t>&gt; ts</w:t>
            </w:r>
          </w:p>
        </w:tc>
        <w:tc>
          <w:tcPr>
            <w:tcW w:w="0" w:type="auto"/>
            <w:vAlign w:val="center"/>
            <w:hideMark/>
          </w:tcPr>
          <w:p w:rsidR="00000000" w:rsidRDefault="00000000">
            <w:r>
              <w:t>string</w:t>
            </w:r>
          </w:p>
        </w:tc>
        <w:tc>
          <w:tcPr>
            <w:tcW w:w="0" w:type="auto"/>
            <w:vAlign w:val="center"/>
            <w:hideMark/>
          </w:tcPr>
          <w:p w:rsidR="00000000" w:rsidRDefault="00000000">
            <w:r>
              <w:t>The time of the latest update</w:t>
            </w:r>
          </w:p>
        </w:tc>
      </w:tr>
    </w:tbl>
    <w:p w:rsidR="00000000" w:rsidRDefault="00000000">
      <w:pPr>
        <w:pStyle w:val="1"/>
        <w:divId w:val="175387555"/>
      </w:pPr>
      <w:r>
        <w:t>Trading Statistics</w:t>
      </w:r>
    </w:p>
    <w:p w:rsidR="00000000" w:rsidRDefault="00000000">
      <w:pPr>
        <w:pStyle w:val="2"/>
        <w:divId w:val="175387555"/>
      </w:pPr>
      <w:r>
        <w:t>REST API</w:t>
      </w:r>
    </w:p>
    <w:p w:rsidR="00000000" w:rsidRDefault="00000000">
      <w:pPr>
        <w:pStyle w:val="a5"/>
        <w:divId w:val="175387555"/>
      </w:pPr>
      <w:r>
        <w:t xml:space="preserve">The API endpoints of </w:t>
      </w:r>
      <w:r>
        <w:rPr>
          <w:rStyle w:val="HTML"/>
        </w:rPr>
        <w:t>Trading Statistics</w:t>
      </w:r>
      <w:r>
        <w:t xml:space="preserve"> do not require authentication.</w:t>
      </w:r>
    </w:p>
    <w:p w:rsidR="00000000" w:rsidRDefault="00000000">
      <w:pPr>
        <w:pStyle w:val="3"/>
        <w:divId w:val="175387555"/>
      </w:pPr>
      <w:r>
        <w:t>Get support coin</w:t>
      </w:r>
    </w:p>
    <w:p w:rsidR="00000000" w:rsidRDefault="00000000">
      <w:pPr>
        <w:pStyle w:val="a5"/>
        <w:divId w:val="175387555"/>
      </w:pPr>
      <w:r>
        <w:t>Retrieve the currencies supported by the trading statistics endpoints.</w:t>
      </w:r>
    </w:p>
    <w:p w:rsidR="00000000" w:rsidRDefault="00000000">
      <w:pPr>
        <w:pStyle w:val="4"/>
        <w:divId w:val="175387555"/>
      </w:pPr>
      <w:r>
        <w:t>Rate Limit: 5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/api/v5/rubik/stat/trading-data/support-coin</w:t>
      </w:r>
    </w:p>
    <w:p w:rsidR="00000000" w:rsidRDefault="00000000">
      <w:pPr>
        <w:pStyle w:val="a5"/>
        <w:ind w:left="720" w:right="720"/>
        <w:divId w:val="26680569"/>
      </w:pPr>
      <w:r>
        <w:t>Request Example</w:t>
      </w:r>
    </w:p>
    <w:p w:rsidR="00000000" w:rsidRDefault="00000000">
      <w:pPr>
        <w:pStyle w:val="HTML0"/>
        <w:divId w:val="181631562"/>
        <w:rPr>
          <w:rStyle w:val="HTML"/>
        </w:rPr>
      </w:pPr>
      <w:r>
        <w:rPr>
          <w:rStyle w:val="HTML"/>
        </w:rPr>
        <w:t>GET /api/v5/rubik/stat/trading-data/support-coin</w:t>
      </w:r>
    </w:p>
    <w:p w:rsidR="00000000" w:rsidRDefault="00000000">
      <w:pPr>
        <w:pStyle w:val="HTML0"/>
        <w:divId w:val="122964520"/>
        <w:rPr>
          <w:rStyle w:val="HTML"/>
          <w:vanish/>
        </w:rPr>
      </w:pPr>
      <w:r>
        <w:rPr>
          <w:rStyle w:val="kn"/>
          <w:vanish/>
        </w:rPr>
        <w:t>import</w:t>
      </w:r>
      <w:r>
        <w:rPr>
          <w:rStyle w:val="HTML"/>
          <w:vanish/>
        </w:rPr>
        <w:t xml:space="preserve"> </w:t>
      </w:r>
      <w:r>
        <w:rPr>
          <w:rStyle w:val="nn"/>
          <w:vanish/>
        </w:rPr>
        <w:t>okx.TradingData</w:t>
      </w:r>
      <w:r>
        <w:rPr>
          <w:rStyle w:val="HTML"/>
          <w:vanish/>
        </w:rPr>
        <w:t xml:space="preserve"> </w:t>
      </w:r>
      <w:r>
        <w:rPr>
          <w:rStyle w:val="k"/>
          <w:vanish/>
        </w:rPr>
        <w:t>as</w:t>
      </w:r>
      <w:r>
        <w:rPr>
          <w:rStyle w:val="HTML"/>
          <w:vanish/>
        </w:rPr>
        <w:t xml:space="preserve"> </w:t>
      </w:r>
      <w:r>
        <w:rPr>
          <w:rStyle w:val="n"/>
          <w:vanish/>
        </w:rPr>
        <w:t>TradingData_api</w:t>
      </w:r>
    </w:p>
    <w:p w:rsidR="00000000" w:rsidRDefault="00000000">
      <w:pPr>
        <w:pStyle w:val="HTML0"/>
        <w:divId w:val="122964520"/>
        <w:rPr>
          <w:rStyle w:val="HTML"/>
          <w:vanish/>
        </w:rPr>
      </w:pPr>
    </w:p>
    <w:p w:rsidR="00000000" w:rsidRDefault="00000000">
      <w:pPr>
        <w:pStyle w:val="HTML0"/>
        <w:divId w:val="122964520"/>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trading:0 , demo trading:1</w:t>
      </w:r>
    </w:p>
    <w:p w:rsidR="00000000" w:rsidRDefault="00000000">
      <w:pPr>
        <w:pStyle w:val="HTML0"/>
        <w:divId w:val="122964520"/>
        <w:rPr>
          <w:rStyle w:val="HTML"/>
          <w:vanish/>
        </w:rPr>
      </w:pPr>
    </w:p>
    <w:p w:rsidR="00000000" w:rsidRDefault="00000000">
      <w:pPr>
        <w:pStyle w:val="HTML0"/>
        <w:divId w:val="122964520"/>
        <w:rPr>
          <w:rStyle w:val="HTML"/>
          <w:vanish/>
        </w:rPr>
      </w:pPr>
      <w:r>
        <w:rPr>
          <w:rStyle w:val="n"/>
          <w:vanish/>
        </w:rPr>
        <w:t>tradingDataAPI</w:t>
      </w:r>
      <w:r>
        <w:rPr>
          <w:rStyle w:val="HTML"/>
          <w:vanish/>
        </w:rPr>
        <w:t xml:space="preserve"> </w:t>
      </w:r>
      <w:r>
        <w:rPr>
          <w:rStyle w:val="o"/>
          <w:vanish/>
        </w:rPr>
        <w:t>=</w:t>
      </w:r>
      <w:r>
        <w:rPr>
          <w:rStyle w:val="HTML"/>
          <w:vanish/>
        </w:rPr>
        <w:t xml:space="preserve"> </w:t>
      </w:r>
      <w:r>
        <w:rPr>
          <w:rStyle w:val="n"/>
          <w:vanish/>
        </w:rPr>
        <w:t>TradingData_api</w:t>
      </w:r>
      <w:r>
        <w:rPr>
          <w:rStyle w:val="p"/>
          <w:vanish/>
        </w:rPr>
        <w:t>.</w:t>
      </w:r>
      <w:r>
        <w:rPr>
          <w:rStyle w:val="n"/>
          <w:vanish/>
        </w:rPr>
        <w:t>TradingDataAPI</w:t>
      </w:r>
      <w:r>
        <w:rPr>
          <w:rStyle w:val="p"/>
          <w:vanish/>
        </w:rPr>
        <w:t>(</w:t>
      </w:r>
      <w:r>
        <w:rPr>
          <w:rStyle w:val="n"/>
          <w:vanish/>
        </w:rPr>
        <w:t>flag</w:t>
      </w:r>
      <w:r>
        <w:rPr>
          <w:rStyle w:val="o"/>
          <w:vanish/>
        </w:rPr>
        <w:t>=</w:t>
      </w:r>
      <w:r>
        <w:rPr>
          <w:rStyle w:val="n"/>
          <w:vanish/>
        </w:rPr>
        <w:t>flag</w:t>
      </w:r>
      <w:r>
        <w:rPr>
          <w:rStyle w:val="p"/>
          <w:vanish/>
        </w:rPr>
        <w:t>)</w:t>
      </w:r>
    </w:p>
    <w:p w:rsidR="00000000" w:rsidRDefault="00000000">
      <w:pPr>
        <w:pStyle w:val="HTML0"/>
        <w:divId w:val="122964520"/>
        <w:rPr>
          <w:rStyle w:val="HTML"/>
          <w:vanish/>
        </w:rPr>
      </w:pPr>
    </w:p>
    <w:p w:rsidR="00000000" w:rsidRDefault="00000000">
      <w:pPr>
        <w:pStyle w:val="HTML0"/>
        <w:divId w:val="122964520"/>
        <w:rPr>
          <w:rStyle w:val="c1"/>
          <w:vanish/>
        </w:rPr>
      </w:pPr>
      <w:r>
        <w:rPr>
          <w:rStyle w:val="c1"/>
          <w:vanish/>
        </w:rPr>
        <w:t># Retrieve the currencies supported by the trading statistics endpoints</w:t>
      </w:r>
    </w:p>
    <w:p w:rsidR="00000000" w:rsidRDefault="00000000">
      <w:pPr>
        <w:pStyle w:val="HTML0"/>
        <w:divId w:val="122964520"/>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tradingDataAPI</w:t>
      </w:r>
      <w:r>
        <w:rPr>
          <w:rStyle w:val="p"/>
          <w:vanish/>
        </w:rPr>
        <w:t>.</w:t>
      </w:r>
      <w:r>
        <w:rPr>
          <w:rStyle w:val="n"/>
          <w:vanish/>
        </w:rPr>
        <w:t>get_support_coin</w:t>
      </w:r>
      <w:r>
        <w:rPr>
          <w:rStyle w:val="p"/>
          <w:vanish/>
        </w:rPr>
        <w:t>()</w:t>
      </w:r>
    </w:p>
    <w:p w:rsidR="00000000" w:rsidRDefault="00000000">
      <w:pPr>
        <w:pStyle w:val="HTML0"/>
        <w:divId w:val="122964520"/>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a5"/>
        <w:ind w:left="720" w:right="720"/>
        <w:divId w:val="198664514"/>
      </w:pPr>
      <w:r>
        <w:t>Response Example</w:t>
      </w:r>
    </w:p>
    <w:p w:rsidR="00000000" w:rsidRDefault="00000000">
      <w:pPr>
        <w:pStyle w:val="HTML0"/>
        <w:divId w:val="1146043022"/>
        <w:rPr>
          <w:rStyle w:val="w"/>
        </w:rPr>
      </w:pPr>
      <w:r>
        <w:rPr>
          <w:rStyle w:val="p"/>
        </w:rPr>
        <w:t>{</w:t>
      </w:r>
    </w:p>
    <w:p w:rsidR="00000000" w:rsidRDefault="00000000">
      <w:pPr>
        <w:pStyle w:val="HTML0"/>
        <w:divId w:val="1146043022"/>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146043022"/>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146043022"/>
        <w:rPr>
          <w:rStyle w:val="w"/>
        </w:rPr>
      </w:pPr>
      <w:r>
        <w:rPr>
          <w:rStyle w:val="w"/>
        </w:rPr>
        <w:t xml:space="preserve">        </w:t>
      </w:r>
      <w:r>
        <w:rPr>
          <w:rStyle w:val="nl"/>
        </w:rPr>
        <w:t>"contract"</w:t>
      </w:r>
      <w:r>
        <w:rPr>
          <w:rStyle w:val="p"/>
        </w:rPr>
        <w:t>:</w:t>
      </w:r>
      <w:r>
        <w:rPr>
          <w:rStyle w:val="w"/>
        </w:rPr>
        <w:t xml:space="preserve"> </w:t>
      </w:r>
      <w:r>
        <w:rPr>
          <w:rStyle w:val="p"/>
        </w:rPr>
        <w:t>[</w:t>
      </w:r>
    </w:p>
    <w:p w:rsidR="00000000" w:rsidRDefault="00000000">
      <w:pPr>
        <w:pStyle w:val="HTML0"/>
        <w:divId w:val="1146043022"/>
        <w:rPr>
          <w:rStyle w:val="w"/>
        </w:rPr>
      </w:pPr>
      <w:r>
        <w:rPr>
          <w:rStyle w:val="w"/>
        </w:rPr>
        <w:t xml:space="preserve">            </w:t>
      </w:r>
      <w:r>
        <w:rPr>
          <w:rStyle w:val="s2"/>
        </w:rPr>
        <w:t>"ADA"</w:t>
      </w:r>
      <w:r>
        <w:rPr>
          <w:rStyle w:val="p"/>
        </w:rPr>
        <w:t>,</w:t>
      </w:r>
    </w:p>
    <w:p w:rsidR="00000000" w:rsidRDefault="00000000">
      <w:pPr>
        <w:pStyle w:val="HTML0"/>
        <w:divId w:val="1146043022"/>
        <w:rPr>
          <w:rStyle w:val="w"/>
        </w:rPr>
      </w:pPr>
      <w:r>
        <w:rPr>
          <w:rStyle w:val="w"/>
        </w:rPr>
        <w:t xml:space="preserve">            </w:t>
      </w:r>
      <w:r>
        <w:rPr>
          <w:rStyle w:val="s2"/>
        </w:rPr>
        <w:t>"BTC"</w:t>
      </w:r>
    </w:p>
    <w:p w:rsidR="00000000" w:rsidRDefault="00000000">
      <w:pPr>
        <w:pStyle w:val="HTML0"/>
        <w:divId w:val="1146043022"/>
        <w:rPr>
          <w:rStyle w:val="w"/>
        </w:rPr>
      </w:pPr>
      <w:r>
        <w:rPr>
          <w:rStyle w:val="w"/>
        </w:rPr>
        <w:t xml:space="preserve">        </w:t>
      </w:r>
      <w:r>
        <w:rPr>
          <w:rStyle w:val="p"/>
        </w:rPr>
        <w:t>],</w:t>
      </w:r>
    </w:p>
    <w:p w:rsidR="00000000" w:rsidRDefault="00000000">
      <w:pPr>
        <w:pStyle w:val="HTML0"/>
        <w:divId w:val="1146043022"/>
        <w:rPr>
          <w:rStyle w:val="w"/>
        </w:rPr>
      </w:pPr>
      <w:r>
        <w:rPr>
          <w:rStyle w:val="w"/>
        </w:rPr>
        <w:t xml:space="preserve">        </w:t>
      </w:r>
      <w:r>
        <w:rPr>
          <w:rStyle w:val="nl"/>
        </w:rPr>
        <w:t>"option"</w:t>
      </w:r>
      <w:r>
        <w:rPr>
          <w:rStyle w:val="p"/>
        </w:rPr>
        <w:t>:</w:t>
      </w:r>
      <w:r>
        <w:rPr>
          <w:rStyle w:val="w"/>
        </w:rPr>
        <w:t xml:space="preserve"> </w:t>
      </w:r>
      <w:r>
        <w:rPr>
          <w:rStyle w:val="p"/>
        </w:rPr>
        <w:t>[</w:t>
      </w:r>
    </w:p>
    <w:p w:rsidR="00000000" w:rsidRDefault="00000000">
      <w:pPr>
        <w:pStyle w:val="HTML0"/>
        <w:divId w:val="1146043022"/>
        <w:rPr>
          <w:rStyle w:val="w"/>
        </w:rPr>
      </w:pPr>
      <w:r>
        <w:rPr>
          <w:rStyle w:val="w"/>
        </w:rPr>
        <w:t xml:space="preserve">            </w:t>
      </w:r>
      <w:r>
        <w:rPr>
          <w:rStyle w:val="s2"/>
        </w:rPr>
        <w:t>"BTC"</w:t>
      </w:r>
    </w:p>
    <w:p w:rsidR="00000000" w:rsidRDefault="00000000">
      <w:pPr>
        <w:pStyle w:val="HTML0"/>
        <w:divId w:val="1146043022"/>
        <w:rPr>
          <w:rStyle w:val="w"/>
        </w:rPr>
      </w:pPr>
      <w:r>
        <w:rPr>
          <w:rStyle w:val="w"/>
        </w:rPr>
        <w:t xml:space="preserve">        </w:t>
      </w:r>
      <w:r>
        <w:rPr>
          <w:rStyle w:val="p"/>
        </w:rPr>
        <w:t>],</w:t>
      </w:r>
    </w:p>
    <w:p w:rsidR="00000000" w:rsidRDefault="00000000">
      <w:pPr>
        <w:pStyle w:val="HTML0"/>
        <w:divId w:val="1146043022"/>
        <w:rPr>
          <w:rStyle w:val="w"/>
        </w:rPr>
      </w:pPr>
      <w:r>
        <w:rPr>
          <w:rStyle w:val="w"/>
        </w:rPr>
        <w:t xml:space="preserve">        </w:t>
      </w:r>
      <w:r>
        <w:rPr>
          <w:rStyle w:val="nl"/>
        </w:rPr>
        <w:t>"spot"</w:t>
      </w:r>
      <w:r>
        <w:rPr>
          <w:rStyle w:val="p"/>
        </w:rPr>
        <w:t>:</w:t>
      </w:r>
      <w:r>
        <w:rPr>
          <w:rStyle w:val="w"/>
        </w:rPr>
        <w:t xml:space="preserve"> </w:t>
      </w:r>
      <w:r>
        <w:rPr>
          <w:rStyle w:val="p"/>
        </w:rPr>
        <w:t>[</w:t>
      </w:r>
    </w:p>
    <w:p w:rsidR="00000000" w:rsidRDefault="00000000">
      <w:pPr>
        <w:pStyle w:val="HTML0"/>
        <w:divId w:val="1146043022"/>
        <w:rPr>
          <w:rStyle w:val="w"/>
        </w:rPr>
      </w:pPr>
      <w:r>
        <w:rPr>
          <w:rStyle w:val="w"/>
        </w:rPr>
        <w:t xml:space="preserve">            </w:t>
      </w:r>
      <w:r>
        <w:rPr>
          <w:rStyle w:val="s2"/>
        </w:rPr>
        <w:t>"ADA"</w:t>
      </w:r>
      <w:r>
        <w:rPr>
          <w:rStyle w:val="p"/>
        </w:rPr>
        <w:t>,</w:t>
      </w:r>
    </w:p>
    <w:p w:rsidR="00000000" w:rsidRDefault="00000000">
      <w:pPr>
        <w:pStyle w:val="HTML0"/>
        <w:divId w:val="1146043022"/>
        <w:rPr>
          <w:rStyle w:val="w"/>
        </w:rPr>
      </w:pPr>
      <w:r>
        <w:rPr>
          <w:rStyle w:val="w"/>
        </w:rPr>
        <w:t xml:space="preserve">            </w:t>
      </w:r>
      <w:r>
        <w:rPr>
          <w:rStyle w:val="s2"/>
        </w:rPr>
        <w:t>"BTC"</w:t>
      </w:r>
    </w:p>
    <w:p w:rsidR="00000000" w:rsidRDefault="00000000">
      <w:pPr>
        <w:pStyle w:val="HTML0"/>
        <w:divId w:val="1146043022"/>
        <w:rPr>
          <w:rStyle w:val="w"/>
        </w:rPr>
      </w:pPr>
      <w:r>
        <w:rPr>
          <w:rStyle w:val="w"/>
        </w:rPr>
        <w:t xml:space="preserve">        </w:t>
      </w:r>
      <w:r>
        <w:rPr>
          <w:rStyle w:val="p"/>
        </w:rPr>
        <w:t>]</w:t>
      </w:r>
    </w:p>
    <w:p w:rsidR="00000000" w:rsidRDefault="00000000">
      <w:pPr>
        <w:pStyle w:val="HTML0"/>
        <w:divId w:val="1146043022"/>
        <w:rPr>
          <w:rStyle w:val="w"/>
        </w:rPr>
      </w:pPr>
      <w:r>
        <w:rPr>
          <w:rStyle w:val="w"/>
        </w:rPr>
        <w:t xml:space="preserve">    </w:t>
      </w:r>
      <w:r>
        <w:rPr>
          <w:rStyle w:val="p"/>
        </w:rPr>
        <w:t>},</w:t>
      </w:r>
    </w:p>
    <w:p w:rsidR="00000000" w:rsidRDefault="00000000">
      <w:pPr>
        <w:pStyle w:val="HTML0"/>
        <w:divId w:val="1146043022"/>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146043022"/>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1788"/>
        <w:gridCol w:w="5320"/>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contract</w:t>
            </w:r>
          </w:p>
        </w:tc>
        <w:tc>
          <w:tcPr>
            <w:tcW w:w="0" w:type="auto"/>
            <w:vAlign w:val="center"/>
            <w:hideMark/>
          </w:tcPr>
          <w:p w:rsidR="00000000" w:rsidRDefault="00000000">
            <w:r>
              <w:t>Array of string</w:t>
            </w:r>
          </w:p>
        </w:tc>
        <w:tc>
          <w:tcPr>
            <w:tcW w:w="0" w:type="auto"/>
            <w:vAlign w:val="center"/>
            <w:hideMark/>
          </w:tcPr>
          <w:p w:rsidR="00000000" w:rsidRDefault="00000000">
            <w:r>
              <w:t>Currency supported by derivatives trading data</w:t>
            </w:r>
          </w:p>
        </w:tc>
      </w:tr>
      <w:tr w:rsidR="00000000">
        <w:trPr>
          <w:divId w:val="175387555"/>
          <w:tblCellSpacing w:w="15" w:type="dxa"/>
        </w:trPr>
        <w:tc>
          <w:tcPr>
            <w:tcW w:w="0" w:type="auto"/>
            <w:vAlign w:val="center"/>
            <w:hideMark/>
          </w:tcPr>
          <w:p w:rsidR="00000000" w:rsidRDefault="00000000">
            <w:r>
              <w:t>option</w:t>
            </w:r>
          </w:p>
        </w:tc>
        <w:tc>
          <w:tcPr>
            <w:tcW w:w="0" w:type="auto"/>
            <w:vAlign w:val="center"/>
            <w:hideMark/>
          </w:tcPr>
          <w:p w:rsidR="00000000" w:rsidRDefault="00000000">
            <w:r>
              <w:t>Array of string</w:t>
            </w:r>
          </w:p>
        </w:tc>
        <w:tc>
          <w:tcPr>
            <w:tcW w:w="0" w:type="auto"/>
            <w:vAlign w:val="center"/>
            <w:hideMark/>
          </w:tcPr>
          <w:p w:rsidR="00000000" w:rsidRDefault="00000000">
            <w:r>
              <w:t>Currency supported by option trading data</w:t>
            </w:r>
          </w:p>
        </w:tc>
      </w:tr>
      <w:tr w:rsidR="00000000">
        <w:trPr>
          <w:divId w:val="175387555"/>
          <w:tblCellSpacing w:w="15" w:type="dxa"/>
        </w:trPr>
        <w:tc>
          <w:tcPr>
            <w:tcW w:w="0" w:type="auto"/>
            <w:vAlign w:val="center"/>
            <w:hideMark/>
          </w:tcPr>
          <w:p w:rsidR="00000000" w:rsidRDefault="00000000">
            <w:r>
              <w:t>spot</w:t>
            </w:r>
          </w:p>
        </w:tc>
        <w:tc>
          <w:tcPr>
            <w:tcW w:w="0" w:type="auto"/>
            <w:vAlign w:val="center"/>
            <w:hideMark/>
          </w:tcPr>
          <w:p w:rsidR="00000000" w:rsidRDefault="00000000">
            <w:r>
              <w:t>Array of string</w:t>
            </w:r>
          </w:p>
        </w:tc>
        <w:tc>
          <w:tcPr>
            <w:tcW w:w="0" w:type="auto"/>
            <w:vAlign w:val="center"/>
            <w:hideMark/>
          </w:tcPr>
          <w:p w:rsidR="00000000" w:rsidRDefault="00000000">
            <w:r>
              <w:t>Currency supported by spot trading data</w:t>
            </w:r>
          </w:p>
        </w:tc>
      </w:tr>
    </w:tbl>
    <w:p w:rsidR="00000000" w:rsidRDefault="00000000">
      <w:pPr>
        <w:pStyle w:val="3"/>
        <w:divId w:val="175387555"/>
      </w:pPr>
      <w:r>
        <w:t>Get contract open interest history</w:t>
      </w:r>
    </w:p>
    <w:p w:rsidR="00000000" w:rsidRDefault="00000000">
      <w:pPr>
        <w:pStyle w:val="a5"/>
        <w:divId w:val="175387555"/>
      </w:pPr>
      <w:r>
        <w:t xml:space="preserve">Retrieve the contract open interest statistics of futures and perp. This endpoint can retrieve the latest 1,440 data entries. </w:t>
      </w:r>
    </w:p>
    <w:p w:rsidR="00000000" w:rsidRDefault="00000000">
      <w:pPr>
        <w:pStyle w:val="a5"/>
        <w:divId w:val="175387555"/>
      </w:pPr>
      <w:r>
        <w:t>For period=1D, the data time range is up to January 1, 2024; for other periods, the data time range is up to early February 2024.</w:t>
      </w:r>
    </w:p>
    <w:p w:rsidR="00000000" w:rsidRDefault="00000000">
      <w:pPr>
        <w:pStyle w:val="4"/>
        <w:divId w:val="175387555"/>
      </w:pPr>
      <w:r>
        <w:t>Rate limit: 10 requests per 2 seconds</w:t>
      </w:r>
    </w:p>
    <w:p w:rsidR="00000000" w:rsidRDefault="00000000">
      <w:pPr>
        <w:pStyle w:val="4"/>
        <w:divId w:val="175387555"/>
      </w:pPr>
      <w:r>
        <w:t>Rate limit rule: IP + instrumentID</w:t>
      </w:r>
    </w:p>
    <w:p w:rsidR="00000000" w:rsidRDefault="00000000">
      <w:pPr>
        <w:pStyle w:val="4"/>
        <w:divId w:val="175387555"/>
      </w:pPr>
      <w:r>
        <w:t>HTTP Request</w:t>
      </w:r>
    </w:p>
    <w:p w:rsidR="00000000" w:rsidRDefault="00000000">
      <w:pPr>
        <w:pStyle w:val="a5"/>
        <w:divId w:val="175387555"/>
      </w:pPr>
      <w:r>
        <w:rPr>
          <w:rStyle w:val="HTML"/>
        </w:rPr>
        <w:t>GET /api/v5/rubik/stat/contracts/open-interest-history</w:t>
      </w:r>
    </w:p>
    <w:p w:rsidR="00000000" w:rsidRDefault="00000000">
      <w:pPr>
        <w:pStyle w:val="a5"/>
        <w:ind w:left="720" w:right="720"/>
        <w:divId w:val="1891303645"/>
      </w:pPr>
      <w:r>
        <w:t>Request example</w:t>
      </w:r>
    </w:p>
    <w:p w:rsidR="00000000" w:rsidRDefault="00000000">
      <w:pPr>
        <w:pStyle w:val="HTML0"/>
        <w:divId w:val="653149452"/>
        <w:rPr>
          <w:rStyle w:val="HTML"/>
        </w:rPr>
      </w:pPr>
      <w:r>
        <w:rPr>
          <w:rStyle w:val="HTML"/>
        </w:rPr>
        <w:t>GET /api/v5/rubik/stat/contracts/open-interest-history?instId</w:t>
      </w:r>
      <w:r>
        <w:rPr>
          <w:rStyle w:val="o"/>
        </w:rPr>
        <w:t>=</w:t>
      </w:r>
      <w:r>
        <w:rPr>
          <w:rStyle w:val="HTML"/>
        </w:rPr>
        <w:t>BTC-USDT-SWAP</w:t>
      </w:r>
    </w:p>
    <w:p w:rsidR="00000000" w:rsidRDefault="00000000">
      <w:pPr>
        <w:pStyle w:val="HTML0"/>
        <w:divId w:val="1874734367"/>
        <w:rPr>
          <w:rStyle w:val="HTML"/>
          <w:vanish/>
        </w:rPr>
      </w:pPr>
      <w:r>
        <w:rPr>
          <w:rStyle w:val="kn"/>
          <w:vanish/>
        </w:rPr>
        <w:t>import</w:t>
      </w:r>
      <w:r>
        <w:rPr>
          <w:rStyle w:val="HTML"/>
          <w:vanish/>
        </w:rPr>
        <w:t xml:space="preserve"> </w:t>
      </w:r>
      <w:r>
        <w:rPr>
          <w:rStyle w:val="nn"/>
          <w:vanish/>
        </w:rPr>
        <w:t>okx.TradingData</w:t>
      </w:r>
      <w:r>
        <w:rPr>
          <w:rStyle w:val="HTML"/>
          <w:vanish/>
        </w:rPr>
        <w:t xml:space="preserve"> </w:t>
      </w:r>
      <w:r>
        <w:rPr>
          <w:rStyle w:val="k"/>
          <w:vanish/>
        </w:rPr>
        <w:t>as</w:t>
      </w:r>
      <w:r>
        <w:rPr>
          <w:rStyle w:val="HTML"/>
          <w:vanish/>
        </w:rPr>
        <w:t xml:space="preserve"> </w:t>
      </w:r>
      <w:r>
        <w:rPr>
          <w:rStyle w:val="n"/>
          <w:vanish/>
        </w:rPr>
        <w:t>TradingData_api</w:t>
      </w:r>
    </w:p>
    <w:p w:rsidR="00000000" w:rsidRDefault="00000000">
      <w:pPr>
        <w:pStyle w:val="HTML0"/>
        <w:divId w:val="1874734367"/>
        <w:rPr>
          <w:rStyle w:val="HTML"/>
          <w:vanish/>
        </w:rPr>
      </w:pPr>
    </w:p>
    <w:p w:rsidR="00000000" w:rsidRDefault="00000000">
      <w:pPr>
        <w:pStyle w:val="HTML0"/>
        <w:divId w:val="1874734367"/>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trading:0 , demo trading:1</w:t>
      </w:r>
    </w:p>
    <w:p w:rsidR="00000000" w:rsidRDefault="00000000">
      <w:pPr>
        <w:pStyle w:val="HTML0"/>
        <w:divId w:val="1874734367"/>
        <w:rPr>
          <w:rStyle w:val="HTML"/>
          <w:vanish/>
        </w:rPr>
      </w:pPr>
    </w:p>
    <w:p w:rsidR="00000000" w:rsidRDefault="00000000">
      <w:pPr>
        <w:pStyle w:val="HTML0"/>
        <w:divId w:val="1874734367"/>
        <w:rPr>
          <w:rStyle w:val="HTML"/>
          <w:vanish/>
        </w:rPr>
      </w:pPr>
      <w:r>
        <w:rPr>
          <w:rStyle w:val="n"/>
          <w:vanish/>
        </w:rPr>
        <w:t>tradingDataAPI</w:t>
      </w:r>
      <w:r>
        <w:rPr>
          <w:rStyle w:val="HTML"/>
          <w:vanish/>
        </w:rPr>
        <w:t xml:space="preserve"> </w:t>
      </w:r>
      <w:r>
        <w:rPr>
          <w:rStyle w:val="o"/>
          <w:vanish/>
        </w:rPr>
        <w:t>=</w:t>
      </w:r>
      <w:r>
        <w:rPr>
          <w:rStyle w:val="HTML"/>
          <w:vanish/>
        </w:rPr>
        <w:t xml:space="preserve"> </w:t>
      </w:r>
      <w:r>
        <w:rPr>
          <w:rStyle w:val="n"/>
          <w:vanish/>
        </w:rPr>
        <w:t>TradingData_api</w:t>
      </w:r>
      <w:r>
        <w:rPr>
          <w:rStyle w:val="p"/>
          <w:vanish/>
        </w:rPr>
        <w:t>.</w:t>
      </w:r>
      <w:r>
        <w:rPr>
          <w:rStyle w:val="n"/>
          <w:vanish/>
        </w:rPr>
        <w:t>TradingDataAPI</w:t>
      </w:r>
      <w:r>
        <w:rPr>
          <w:rStyle w:val="p"/>
          <w:vanish/>
        </w:rPr>
        <w:t>(</w:t>
      </w:r>
      <w:r>
        <w:rPr>
          <w:rStyle w:val="n"/>
          <w:vanish/>
        </w:rPr>
        <w:t>flag</w:t>
      </w:r>
      <w:r>
        <w:rPr>
          <w:rStyle w:val="o"/>
          <w:vanish/>
        </w:rPr>
        <w:t>=</w:t>
      </w:r>
      <w:r>
        <w:rPr>
          <w:rStyle w:val="n"/>
          <w:vanish/>
        </w:rPr>
        <w:t>flag</w:t>
      </w:r>
      <w:r>
        <w:rPr>
          <w:rStyle w:val="p"/>
          <w:vanish/>
        </w:rPr>
        <w:t>)</w:t>
      </w:r>
    </w:p>
    <w:p w:rsidR="00000000" w:rsidRDefault="00000000">
      <w:pPr>
        <w:pStyle w:val="HTML0"/>
        <w:divId w:val="1874734367"/>
        <w:rPr>
          <w:rStyle w:val="HTML"/>
          <w:vanish/>
        </w:rPr>
      </w:pPr>
    </w:p>
    <w:p w:rsidR="00000000" w:rsidRDefault="00000000">
      <w:pPr>
        <w:pStyle w:val="HTML0"/>
        <w:divId w:val="1874734367"/>
        <w:rPr>
          <w:rStyle w:val="c1"/>
          <w:vanish/>
        </w:rPr>
      </w:pPr>
      <w:r>
        <w:rPr>
          <w:rStyle w:val="c1"/>
          <w:vanish/>
        </w:rPr>
        <w:t># Retrieve the open interest history</w:t>
      </w:r>
    </w:p>
    <w:p w:rsidR="00000000" w:rsidRDefault="00000000">
      <w:pPr>
        <w:pStyle w:val="HTML0"/>
        <w:divId w:val="1874734367"/>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tradingDataAPI</w:t>
      </w:r>
      <w:r>
        <w:rPr>
          <w:rStyle w:val="p"/>
          <w:vanish/>
        </w:rPr>
        <w:t>.</w:t>
      </w:r>
      <w:r>
        <w:rPr>
          <w:rStyle w:val="n"/>
          <w:vanish/>
        </w:rPr>
        <w:t>get_open_interest_history</w:t>
      </w:r>
      <w:r>
        <w:rPr>
          <w:rStyle w:val="p"/>
          <w:vanish/>
        </w:rPr>
        <w:t>(</w:t>
      </w:r>
    </w:p>
    <w:p w:rsidR="00000000" w:rsidRDefault="00000000">
      <w:pPr>
        <w:pStyle w:val="HTML0"/>
        <w:divId w:val="1874734367"/>
        <w:rPr>
          <w:rStyle w:val="HTML"/>
          <w:vanish/>
        </w:rPr>
      </w:pPr>
      <w:r>
        <w:rPr>
          <w:rStyle w:val="HTML"/>
          <w:vanish/>
        </w:rPr>
        <w:t xml:space="preserve">    </w:t>
      </w:r>
      <w:r>
        <w:rPr>
          <w:rStyle w:val="n"/>
          <w:vanish/>
        </w:rPr>
        <w:t>instId</w:t>
      </w:r>
      <w:r>
        <w:rPr>
          <w:rStyle w:val="o"/>
          <w:vanish/>
        </w:rPr>
        <w:t>=</w:t>
      </w:r>
      <w:r>
        <w:rPr>
          <w:rStyle w:val="s"/>
          <w:vanish/>
        </w:rPr>
        <w:t>"BTC-USDT-SWAP"</w:t>
      </w:r>
    </w:p>
    <w:p w:rsidR="00000000" w:rsidRDefault="00000000">
      <w:pPr>
        <w:pStyle w:val="HTML0"/>
        <w:divId w:val="1874734367"/>
        <w:rPr>
          <w:rStyle w:val="HTML"/>
          <w:vanish/>
        </w:rPr>
      </w:pPr>
      <w:r>
        <w:rPr>
          <w:rStyle w:val="p"/>
          <w:vanish/>
        </w:rPr>
        <w:t>)</w:t>
      </w:r>
    </w:p>
    <w:p w:rsidR="00000000" w:rsidRDefault="00000000">
      <w:pPr>
        <w:pStyle w:val="HTML0"/>
        <w:divId w:val="1874734367"/>
        <w:rPr>
          <w:rStyle w:val="HTML"/>
          <w:vanish/>
        </w:rPr>
      </w:pPr>
    </w:p>
    <w:p w:rsidR="00000000" w:rsidRDefault="00000000">
      <w:pPr>
        <w:pStyle w:val="HTML0"/>
        <w:divId w:val="1874734367"/>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6795"/>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Instrument ID, eg: BTC-USDT-SWAP </w:t>
            </w:r>
            <w:r>
              <w:br/>
              <w:t xml:space="preserve">Only applicable to </w:t>
            </w:r>
            <w:r>
              <w:rPr>
                <w:rStyle w:val="HTML"/>
              </w:rPr>
              <w:t>FUTURES</w:t>
            </w:r>
            <w:r>
              <w:t xml:space="preserve">, </w:t>
            </w:r>
            <w:r>
              <w:rPr>
                <w:rStyle w:val="HTML"/>
              </w:rPr>
              <w:t>SWAP</w:t>
            </w:r>
          </w:p>
        </w:tc>
      </w:tr>
      <w:tr w:rsidR="00000000">
        <w:trPr>
          <w:divId w:val="175387555"/>
          <w:tblCellSpacing w:w="15" w:type="dxa"/>
        </w:trPr>
        <w:tc>
          <w:tcPr>
            <w:tcW w:w="0" w:type="auto"/>
            <w:vAlign w:val="center"/>
            <w:hideMark/>
          </w:tcPr>
          <w:p w:rsidR="00000000" w:rsidRDefault="00000000">
            <w:r>
              <w:t>period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Bar size, the default is </w:t>
            </w:r>
            <w:r>
              <w:rPr>
                <w:rStyle w:val="HTML"/>
              </w:rPr>
              <w:t>5m</w:t>
            </w:r>
            <w:r>
              <w:t>, e.g. [</w:t>
            </w:r>
            <w:r>
              <w:rPr>
                <w:rStyle w:val="HTML"/>
              </w:rPr>
              <w:t>5m/15m/30m/1H/2H/4H</w:t>
            </w:r>
            <w:r>
              <w:t xml:space="preserve">] </w:t>
            </w:r>
            <w:r>
              <w:br/>
              <w:t>Hong Kong time opening price k-line: [</w:t>
            </w:r>
            <w:r>
              <w:rPr>
                <w:rStyle w:val="HTML"/>
              </w:rPr>
              <w:t>6H/12H/1D/2D/3D/5D/1W/1M/3M</w:t>
            </w:r>
            <w:r>
              <w:t xml:space="preserve">] </w:t>
            </w:r>
            <w:r>
              <w:br/>
              <w:t>UTC time opening price k-line: [</w:t>
            </w:r>
            <w:r>
              <w:rPr>
                <w:rStyle w:val="HTML"/>
              </w:rPr>
              <w:t>6Hutc/12Hutc/1Dutc/2Dutc/3Dutc/5Dutc/1Wutc/1Mutc/3Mutc</w:t>
            </w:r>
            <w:r>
              <w:t>]</w:t>
            </w:r>
          </w:p>
        </w:tc>
      </w:tr>
      <w:tr w:rsidR="00000000">
        <w:trPr>
          <w:divId w:val="175387555"/>
          <w:tblCellSpacing w:w="15" w:type="dxa"/>
        </w:trPr>
        <w:tc>
          <w:tcPr>
            <w:tcW w:w="0" w:type="auto"/>
            <w:vAlign w:val="center"/>
            <w:hideMark/>
          </w:tcPr>
          <w:p w:rsidR="00000000" w:rsidRDefault="00000000">
            <w:r>
              <w:t>end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earlier than the requested </w:t>
            </w:r>
            <w:r>
              <w:rPr>
                <w:rStyle w:val="HTML"/>
              </w:rPr>
              <w:t>ts</w:t>
            </w:r>
          </w:p>
        </w:tc>
      </w:tr>
      <w:tr w:rsidR="00000000">
        <w:trPr>
          <w:divId w:val="175387555"/>
          <w:tblCellSpacing w:w="15" w:type="dxa"/>
        </w:trPr>
        <w:tc>
          <w:tcPr>
            <w:tcW w:w="0" w:type="auto"/>
            <w:vAlign w:val="center"/>
            <w:hideMark/>
          </w:tcPr>
          <w:p w:rsidR="00000000" w:rsidRDefault="00000000">
            <w:r>
              <w:t>begin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return records newer than the requested </w:t>
            </w:r>
            <w:r>
              <w:rPr>
                <w:rStyle w:val="HTML"/>
              </w:rPr>
              <w:t>ts</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Number of results per request. The maximum is </w:t>
            </w:r>
            <w:r>
              <w:rPr>
                <w:rStyle w:val="HTML"/>
              </w:rPr>
              <w:t>100</w:t>
            </w:r>
            <w:r>
              <w:t xml:space="preserve">. The default is </w:t>
            </w:r>
            <w:r>
              <w:rPr>
                <w:rStyle w:val="HTML"/>
              </w:rPr>
              <w:t>100</w:t>
            </w:r>
            <w:r>
              <w:t>.</w:t>
            </w:r>
          </w:p>
        </w:tc>
      </w:tr>
    </w:tbl>
    <w:p w:rsidR="00000000" w:rsidRDefault="00000000">
      <w:pPr>
        <w:pStyle w:val="a5"/>
        <w:ind w:left="720" w:right="720"/>
        <w:divId w:val="394478020"/>
      </w:pPr>
      <w:r>
        <w:t>Response example</w:t>
      </w:r>
    </w:p>
    <w:p w:rsidR="00000000" w:rsidRDefault="00000000">
      <w:pPr>
        <w:pStyle w:val="HTML0"/>
        <w:divId w:val="713849075"/>
        <w:rPr>
          <w:rStyle w:val="w"/>
        </w:rPr>
      </w:pPr>
      <w:r>
        <w:rPr>
          <w:rStyle w:val="p"/>
        </w:rPr>
        <w:t>{</w:t>
      </w:r>
    </w:p>
    <w:p w:rsidR="00000000" w:rsidRDefault="00000000">
      <w:pPr>
        <w:pStyle w:val="HTML0"/>
        <w:divId w:val="713849075"/>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713849075"/>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713849075"/>
        <w:rPr>
          <w:rStyle w:val="w"/>
        </w:rPr>
      </w:pPr>
      <w:r>
        <w:rPr>
          <w:rStyle w:val="w"/>
        </w:rPr>
        <w:t xml:space="preserve">    </w:t>
      </w:r>
      <w:r>
        <w:rPr>
          <w:rStyle w:val="nl"/>
        </w:rPr>
        <w:t>"data"</w:t>
      </w:r>
      <w:r>
        <w:rPr>
          <w:rStyle w:val="p"/>
        </w:rPr>
        <w:t>:[</w:t>
      </w:r>
    </w:p>
    <w:p w:rsidR="00000000" w:rsidRDefault="00000000">
      <w:pPr>
        <w:pStyle w:val="HTML0"/>
        <w:divId w:val="713849075"/>
        <w:rPr>
          <w:rStyle w:val="w"/>
        </w:rPr>
      </w:pPr>
      <w:r>
        <w:rPr>
          <w:rStyle w:val="w"/>
        </w:rPr>
        <w:t xml:space="preserve">        </w:t>
      </w:r>
      <w:r>
        <w:rPr>
          <w:rStyle w:val="p"/>
        </w:rPr>
        <w:t>[</w:t>
      </w:r>
    </w:p>
    <w:p w:rsidR="00000000" w:rsidRDefault="00000000">
      <w:pPr>
        <w:pStyle w:val="HTML0"/>
        <w:divId w:val="713849075"/>
        <w:rPr>
          <w:rStyle w:val="w"/>
        </w:rPr>
      </w:pPr>
      <w:r>
        <w:rPr>
          <w:rStyle w:val="w"/>
        </w:rPr>
        <w:t xml:space="preserve">            </w:t>
      </w:r>
      <w:r>
        <w:rPr>
          <w:rStyle w:val="s2"/>
        </w:rPr>
        <w:t>"1701417600000"</w:t>
      </w:r>
      <w:r>
        <w:rPr>
          <w:rStyle w:val="p"/>
        </w:rPr>
        <w:t>,</w:t>
      </w:r>
      <w:r>
        <w:rPr>
          <w:rStyle w:val="w"/>
        </w:rPr>
        <w:t xml:space="preserve">    </w:t>
      </w:r>
      <w:r>
        <w:rPr>
          <w:rStyle w:val="err"/>
        </w:rPr>
        <w:t>//</w:t>
      </w:r>
      <w:r>
        <w:rPr>
          <w:rStyle w:val="w"/>
        </w:rPr>
        <w:t xml:space="preserve"> </w:t>
      </w:r>
      <w:r>
        <w:rPr>
          <w:rStyle w:val="err"/>
        </w:rPr>
        <w:t>timestamp</w:t>
      </w:r>
    </w:p>
    <w:p w:rsidR="00000000" w:rsidRDefault="00000000">
      <w:pPr>
        <w:pStyle w:val="HTML0"/>
        <w:divId w:val="713849075"/>
        <w:rPr>
          <w:rStyle w:val="w"/>
        </w:rPr>
      </w:pPr>
      <w:r>
        <w:rPr>
          <w:rStyle w:val="w"/>
        </w:rPr>
        <w:t xml:space="preserve">            </w:t>
      </w:r>
      <w:r>
        <w:rPr>
          <w:rStyle w:val="s2"/>
        </w:rPr>
        <w:t>"731377.57500501"</w:t>
      </w:r>
      <w:r>
        <w:rPr>
          <w:rStyle w:val="p"/>
        </w:rPr>
        <w:t>,</w:t>
      </w:r>
      <w:r>
        <w:rPr>
          <w:rStyle w:val="w"/>
        </w:rPr>
        <w:t xml:space="preserve">   </w:t>
      </w:r>
      <w:r>
        <w:rPr>
          <w:rStyle w:val="err"/>
        </w:rPr>
        <w:t>//</w:t>
      </w:r>
      <w:r>
        <w:rPr>
          <w:rStyle w:val="w"/>
        </w:rPr>
        <w:t xml:space="preserve"> </w:t>
      </w:r>
      <w:r>
        <w:rPr>
          <w:rStyle w:val="err"/>
        </w:rPr>
        <w:t>open</w:t>
      </w:r>
      <w:r>
        <w:rPr>
          <w:rStyle w:val="w"/>
        </w:rPr>
        <w:t xml:space="preserve"> </w:t>
      </w:r>
      <w:r>
        <w:rPr>
          <w:rStyle w:val="err"/>
        </w:rPr>
        <w:t>interest</w:t>
      </w:r>
      <w:r>
        <w:rPr>
          <w:rStyle w:val="w"/>
        </w:rPr>
        <w:t xml:space="preserve"> </w:t>
      </w:r>
      <w:r>
        <w:rPr>
          <w:rStyle w:val="err"/>
        </w:rPr>
        <w:t>(oi</w:t>
      </w:r>
      <w:r>
        <w:rPr>
          <w:rStyle w:val="p"/>
        </w:rPr>
        <w:t>,</w:t>
      </w:r>
      <w:r>
        <w:rPr>
          <w:rStyle w:val="w"/>
        </w:rPr>
        <w:t xml:space="preserve"> </w:t>
      </w:r>
      <w:r>
        <w:rPr>
          <w:rStyle w:val="err"/>
        </w:rPr>
        <w:t>contracts)</w:t>
      </w:r>
    </w:p>
    <w:p w:rsidR="00000000" w:rsidRDefault="00000000">
      <w:pPr>
        <w:pStyle w:val="HTML0"/>
        <w:divId w:val="713849075"/>
        <w:rPr>
          <w:rStyle w:val="w"/>
        </w:rPr>
      </w:pPr>
      <w:r>
        <w:rPr>
          <w:rStyle w:val="w"/>
        </w:rPr>
        <w:t xml:space="preserve">            </w:t>
      </w:r>
      <w:r>
        <w:rPr>
          <w:rStyle w:val="s2"/>
        </w:rPr>
        <w:t>"111"</w:t>
      </w:r>
      <w:r>
        <w:rPr>
          <w:rStyle w:val="p"/>
        </w:rPr>
        <w:t>,</w:t>
      </w:r>
      <w:r>
        <w:rPr>
          <w:rStyle w:val="w"/>
        </w:rPr>
        <w:t xml:space="preserve">              </w:t>
      </w:r>
      <w:r>
        <w:rPr>
          <w:rStyle w:val="err"/>
        </w:rPr>
        <w:t>//</w:t>
      </w:r>
      <w:r>
        <w:rPr>
          <w:rStyle w:val="w"/>
        </w:rPr>
        <w:t xml:space="preserve"> </w:t>
      </w:r>
      <w:r>
        <w:rPr>
          <w:rStyle w:val="err"/>
        </w:rPr>
        <w:t>open</w:t>
      </w:r>
      <w:r>
        <w:rPr>
          <w:rStyle w:val="w"/>
        </w:rPr>
        <w:t xml:space="preserve"> </w:t>
      </w:r>
      <w:r>
        <w:rPr>
          <w:rStyle w:val="err"/>
        </w:rPr>
        <w:t>interest</w:t>
      </w:r>
      <w:r>
        <w:rPr>
          <w:rStyle w:val="w"/>
        </w:rPr>
        <w:t xml:space="preserve"> </w:t>
      </w:r>
      <w:r>
        <w:rPr>
          <w:rStyle w:val="err"/>
        </w:rPr>
        <w:t>(oiCcy</w:t>
      </w:r>
      <w:r>
        <w:rPr>
          <w:rStyle w:val="p"/>
        </w:rPr>
        <w:t>,</w:t>
      </w:r>
      <w:r>
        <w:rPr>
          <w:rStyle w:val="w"/>
        </w:rPr>
        <w:t xml:space="preserve"> </w:t>
      </w:r>
      <w:r>
        <w:rPr>
          <w:rStyle w:val="err"/>
        </w:rPr>
        <w:t>coin)</w:t>
      </w:r>
    </w:p>
    <w:p w:rsidR="00000000" w:rsidRDefault="00000000">
      <w:pPr>
        <w:pStyle w:val="HTML0"/>
        <w:divId w:val="713849075"/>
        <w:rPr>
          <w:rStyle w:val="w"/>
        </w:rPr>
      </w:pPr>
      <w:r>
        <w:rPr>
          <w:rStyle w:val="w"/>
        </w:rPr>
        <w:t xml:space="preserve">            </w:t>
      </w:r>
      <w:r>
        <w:rPr>
          <w:rStyle w:val="s2"/>
        </w:rPr>
        <w:t>"8888888"</w:t>
      </w:r>
      <w:r>
        <w:rPr>
          <w:rStyle w:val="w"/>
        </w:rPr>
        <w:t xml:space="preserve">         </w:t>
      </w:r>
      <w:r>
        <w:rPr>
          <w:rStyle w:val="err"/>
        </w:rPr>
        <w:t>//</w:t>
      </w:r>
      <w:r>
        <w:rPr>
          <w:rStyle w:val="w"/>
        </w:rPr>
        <w:t xml:space="preserve"> </w:t>
      </w:r>
      <w:r>
        <w:rPr>
          <w:rStyle w:val="err"/>
        </w:rPr>
        <w:t>open</w:t>
      </w:r>
      <w:r>
        <w:rPr>
          <w:rStyle w:val="w"/>
        </w:rPr>
        <w:t xml:space="preserve"> </w:t>
      </w:r>
      <w:r>
        <w:rPr>
          <w:rStyle w:val="err"/>
        </w:rPr>
        <w:t>interest</w:t>
      </w:r>
      <w:r>
        <w:rPr>
          <w:rStyle w:val="w"/>
        </w:rPr>
        <w:t xml:space="preserve"> </w:t>
      </w:r>
      <w:r>
        <w:rPr>
          <w:rStyle w:val="err"/>
        </w:rPr>
        <w:t>(oiUsd</w:t>
      </w:r>
      <w:r>
        <w:rPr>
          <w:rStyle w:val="p"/>
        </w:rPr>
        <w:t>,</w:t>
      </w:r>
      <w:r>
        <w:rPr>
          <w:rStyle w:val="w"/>
        </w:rPr>
        <w:t xml:space="preserve"> </w:t>
      </w:r>
      <w:r>
        <w:rPr>
          <w:rStyle w:val="err"/>
        </w:rPr>
        <w:t>USD)</w:t>
      </w:r>
    </w:p>
    <w:p w:rsidR="00000000" w:rsidRDefault="00000000">
      <w:pPr>
        <w:pStyle w:val="HTML0"/>
        <w:divId w:val="713849075"/>
        <w:rPr>
          <w:rStyle w:val="w"/>
        </w:rPr>
      </w:pPr>
      <w:r>
        <w:rPr>
          <w:rStyle w:val="w"/>
        </w:rPr>
        <w:t xml:space="preserve">        </w:t>
      </w:r>
      <w:r>
        <w:rPr>
          <w:rStyle w:val="p"/>
        </w:rPr>
        <w:t>],</w:t>
      </w:r>
    </w:p>
    <w:p w:rsidR="00000000" w:rsidRDefault="00000000">
      <w:pPr>
        <w:pStyle w:val="HTML0"/>
        <w:divId w:val="713849075"/>
        <w:rPr>
          <w:rStyle w:val="w"/>
        </w:rPr>
      </w:pPr>
      <w:r>
        <w:rPr>
          <w:rStyle w:val="w"/>
        </w:rPr>
        <w:t xml:space="preserve">        </w:t>
      </w:r>
      <w:r>
        <w:rPr>
          <w:rStyle w:val="p"/>
        </w:rPr>
        <w:t>[</w:t>
      </w:r>
    </w:p>
    <w:p w:rsidR="00000000" w:rsidRDefault="00000000">
      <w:pPr>
        <w:pStyle w:val="HTML0"/>
        <w:divId w:val="713849075"/>
        <w:rPr>
          <w:rStyle w:val="w"/>
        </w:rPr>
      </w:pPr>
      <w:r>
        <w:rPr>
          <w:rStyle w:val="w"/>
        </w:rPr>
        <w:t xml:space="preserve">            </w:t>
      </w:r>
      <w:r>
        <w:rPr>
          <w:rStyle w:val="s2"/>
        </w:rPr>
        <w:t>"1701417500000"</w:t>
      </w:r>
      <w:r>
        <w:rPr>
          <w:rStyle w:val="p"/>
        </w:rPr>
        <w:t>,</w:t>
      </w:r>
      <w:r>
        <w:rPr>
          <w:rStyle w:val="w"/>
        </w:rPr>
        <w:t xml:space="preserve">    </w:t>
      </w:r>
      <w:r>
        <w:rPr>
          <w:rStyle w:val="err"/>
        </w:rPr>
        <w:t>//</w:t>
      </w:r>
      <w:r>
        <w:rPr>
          <w:rStyle w:val="w"/>
        </w:rPr>
        <w:t xml:space="preserve"> </w:t>
      </w:r>
      <w:r>
        <w:rPr>
          <w:rStyle w:val="err"/>
        </w:rPr>
        <w:t>timestamp</w:t>
      </w:r>
    </w:p>
    <w:p w:rsidR="00000000" w:rsidRDefault="00000000">
      <w:pPr>
        <w:pStyle w:val="HTML0"/>
        <w:divId w:val="713849075"/>
        <w:rPr>
          <w:rStyle w:val="w"/>
        </w:rPr>
      </w:pPr>
      <w:r>
        <w:rPr>
          <w:rStyle w:val="w"/>
        </w:rPr>
        <w:t xml:space="preserve">            </w:t>
      </w:r>
      <w:r>
        <w:rPr>
          <w:rStyle w:val="s2"/>
        </w:rPr>
        <w:t>"731377.57500501"</w:t>
      </w:r>
      <w:r>
        <w:rPr>
          <w:rStyle w:val="p"/>
        </w:rPr>
        <w:t>,</w:t>
      </w:r>
      <w:r>
        <w:rPr>
          <w:rStyle w:val="w"/>
        </w:rPr>
        <w:t xml:space="preserve">   </w:t>
      </w:r>
      <w:r>
        <w:rPr>
          <w:rStyle w:val="err"/>
        </w:rPr>
        <w:t>//</w:t>
      </w:r>
      <w:r>
        <w:rPr>
          <w:rStyle w:val="w"/>
        </w:rPr>
        <w:t xml:space="preserve"> </w:t>
      </w:r>
      <w:r>
        <w:rPr>
          <w:rStyle w:val="err"/>
        </w:rPr>
        <w:t>open</w:t>
      </w:r>
      <w:r>
        <w:rPr>
          <w:rStyle w:val="w"/>
        </w:rPr>
        <w:t xml:space="preserve"> </w:t>
      </w:r>
      <w:r>
        <w:rPr>
          <w:rStyle w:val="err"/>
        </w:rPr>
        <w:t>interest</w:t>
      </w:r>
      <w:r>
        <w:rPr>
          <w:rStyle w:val="w"/>
        </w:rPr>
        <w:t xml:space="preserve"> </w:t>
      </w:r>
      <w:r>
        <w:rPr>
          <w:rStyle w:val="err"/>
        </w:rPr>
        <w:t>(oi</w:t>
      </w:r>
      <w:r>
        <w:rPr>
          <w:rStyle w:val="p"/>
        </w:rPr>
        <w:t>,</w:t>
      </w:r>
      <w:r>
        <w:rPr>
          <w:rStyle w:val="w"/>
        </w:rPr>
        <w:t xml:space="preserve"> </w:t>
      </w:r>
      <w:r>
        <w:rPr>
          <w:rStyle w:val="err"/>
        </w:rPr>
        <w:t>contracts)</w:t>
      </w:r>
    </w:p>
    <w:p w:rsidR="00000000" w:rsidRDefault="00000000">
      <w:pPr>
        <w:pStyle w:val="HTML0"/>
        <w:divId w:val="713849075"/>
        <w:rPr>
          <w:rStyle w:val="w"/>
        </w:rPr>
      </w:pPr>
      <w:r>
        <w:rPr>
          <w:rStyle w:val="w"/>
        </w:rPr>
        <w:t xml:space="preserve">            </w:t>
      </w:r>
      <w:r>
        <w:rPr>
          <w:rStyle w:val="s2"/>
        </w:rPr>
        <w:t>"111"</w:t>
      </w:r>
      <w:r>
        <w:rPr>
          <w:rStyle w:val="p"/>
        </w:rPr>
        <w:t>,</w:t>
      </w:r>
      <w:r>
        <w:rPr>
          <w:rStyle w:val="w"/>
        </w:rPr>
        <w:t xml:space="preserve">              </w:t>
      </w:r>
      <w:r>
        <w:rPr>
          <w:rStyle w:val="err"/>
        </w:rPr>
        <w:t>//</w:t>
      </w:r>
      <w:r>
        <w:rPr>
          <w:rStyle w:val="w"/>
        </w:rPr>
        <w:t xml:space="preserve"> </w:t>
      </w:r>
      <w:r>
        <w:rPr>
          <w:rStyle w:val="err"/>
        </w:rPr>
        <w:t>open</w:t>
      </w:r>
      <w:r>
        <w:rPr>
          <w:rStyle w:val="w"/>
        </w:rPr>
        <w:t xml:space="preserve"> </w:t>
      </w:r>
      <w:r>
        <w:rPr>
          <w:rStyle w:val="err"/>
        </w:rPr>
        <w:t>interest</w:t>
      </w:r>
      <w:r>
        <w:rPr>
          <w:rStyle w:val="w"/>
        </w:rPr>
        <w:t xml:space="preserve"> </w:t>
      </w:r>
      <w:r>
        <w:rPr>
          <w:rStyle w:val="err"/>
        </w:rPr>
        <w:t>(oiCcy</w:t>
      </w:r>
      <w:r>
        <w:rPr>
          <w:rStyle w:val="p"/>
        </w:rPr>
        <w:t>,</w:t>
      </w:r>
      <w:r>
        <w:rPr>
          <w:rStyle w:val="w"/>
        </w:rPr>
        <w:t xml:space="preserve"> </w:t>
      </w:r>
      <w:r>
        <w:rPr>
          <w:rStyle w:val="err"/>
        </w:rPr>
        <w:t>coin)</w:t>
      </w:r>
    </w:p>
    <w:p w:rsidR="00000000" w:rsidRDefault="00000000">
      <w:pPr>
        <w:pStyle w:val="HTML0"/>
        <w:divId w:val="713849075"/>
        <w:rPr>
          <w:rStyle w:val="w"/>
        </w:rPr>
      </w:pPr>
      <w:r>
        <w:rPr>
          <w:rStyle w:val="w"/>
        </w:rPr>
        <w:t xml:space="preserve">            </w:t>
      </w:r>
      <w:r>
        <w:rPr>
          <w:rStyle w:val="s2"/>
        </w:rPr>
        <w:t>"8888888"</w:t>
      </w:r>
      <w:r>
        <w:rPr>
          <w:rStyle w:val="w"/>
        </w:rPr>
        <w:t xml:space="preserve">         </w:t>
      </w:r>
      <w:r>
        <w:rPr>
          <w:rStyle w:val="err"/>
        </w:rPr>
        <w:t>//</w:t>
      </w:r>
      <w:r>
        <w:rPr>
          <w:rStyle w:val="w"/>
        </w:rPr>
        <w:t xml:space="preserve"> </w:t>
      </w:r>
      <w:r>
        <w:rPr>
          <w:rStyle w:val="err"/>
        </w:rPr>
        <w:t>open</w:t>
      </w:r>
      <w:r>
        <w:rPr>
          <w:rStyle w:val="w"/>
        </w:rPr>
        <w:t xml:space="preserve"> </w:t>
      </w:r>
      <w:r>
        <w:rPr>
          <w:rStyle w:val="err"/>
        </w:rPr>
        <w:t>interest</w:t>
      </w:r>
      <w:r>
        <w:rPr>
          <w:rStyle w:val="w"/>
        </w:rPr>
        <w:t xml:space="preserve"> </w:t>
      </w:r>
      <w:r>
        <w:rPr>
          <w:rStyle w:val="err"/>
        </w:rPr>
        <w:t>(oiUsd</w:t>
      </w:r>
      <w:r>
        <w:rPr>
          <w:rStyle w:val="p"/>
        </w:rPr>
        <w:t>,</w:t>
      </w:r>
      <w:r>
        <w:rPr>
          <w:rStyle w:val="w"/>
        </w:rPr>
        <w:t xml:space="preserve"> </w:t>
      </w:r>
      <w:r>
        <w:rPr>
          <w:rStyle w:val="err"/>
        </w:rPr>
        <w:t>USD)</w:t>
      </w:r>
    </w:p>
    <w:p w:rsidR="00000000" w:rsidRDefault="00000000">
      <w:pPr>
        <w:pStyle w:val="HTML0"/>
        <w:divId w:val="713849075"/>
        <w:rPr>
          <w:rStyle w:val="w"/>
        </w:rPr>
      </w:pPr>
      <w:r>
        <w:rPr>
          <w:rStyle w:val="w"/>
        </w:rPr>
        <w:t xml:space="preserve">        </w:t>
      </w:r>
      <w:r>
        <w:rPr>
          <w:rStyle w:val="p"/>
        </w:rPr>
        <w:t>]</w:t>
      </w:r>
    </w:p>
    <w:p w:rsidR="00000000" w:rsidRDefault="00000000">
      <w:pPr>
        <w:pStyle w:val="HTML0"/>
        <w:divId w:val="713849075"/>
        <w:rPr>
          <w:rStyle w:val="w"/>
        </w:rPr>
      </w:pPr>
      <w:r>
        <w:rPr>
          <w:rStyle w:val="w"/>
        </w:rPr>
        <w:t xml:space="preserve">    </w:t>
      </w:r>
      <w:r>
        <w:rPr>
          <w:rStyle w:val="p"/>
        </w:rPr>
        <w:t>]</w:t>
      </w:r>
    </w:p>
    <w:p w:rsidR="00000000" w:rsidRDefault="00000000">
      <w:pPr>
        <w:pStyle w:val="HTML0"/>
        <w:divId w:val="713849075"/>
        <w:rPr>
          <w:rStyle w:val="w"/>
        </w:rPr>
      </w:pPr>
      <w:r>
        <w:rPr>
          <w:rStyle w:val="p"/>
        </w:rPr>
        <w:t>}</w:t>
      </w:r>
    </w:p>
    <w:p w:rsidR="00000000" w:rsidRDefault="00000000">
      <w:pPr>
        <w:pStyle w:val="HTML0"/>
        <w:divId w:val="713849075"/>
        <w:rPr>
          <w:rStyle w:val="w"/>
        </w:rPr>
      </w:pP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Timestamp, millisecond format of Unix timestamp, e.g. </w:t>
            </w:r>
            <w:r>
              <w:rPr>
                <w:rStyle w:val="HTML"/>
              </w:rPr>
              <w:t>1597026383085</w:t>
            </w:r>
          </w:p>
        </w:tc>
      </w:tr>
      <w:tr w:rsidR="00000000">
        <w:trPr>
          <w:divId w:val="175387555"/>
          <w:tblCellSpacing w:w="15" w:type="dxa"/>
        </w:trPr>
        <w:tc>
          <w:tcPr>
            <w:tcW w:w="0" w:type="auto"/>
            <w:vAlign w:val="center"/>
            <w:hideMark/>
          </w:tcPr>
          <w:p w:rsidR="00000000" w:rsidRDefault="00000000">
            <w:r>
              <w:t>oi</w:t>
            </w:r>
          </w:p>
        </w:tc>
        <w:tc>
          <w:tcPr>
            <w:tcW w:w="0" w:type="auto"/>
            <w:vAlign w:val="center"/>
            <w:hideMark/>
          </w:tcPr>
          <w:p w:rsidR="00000000" w:rsidRDefault="00000000">
            <w:r>
              <w:t>String</w:t>
            </w:r>
          </w:p>
        </w:tc>
        <w:tc>
          <w:tcPr>
            <w:tcW w:w="0" w:type="auto"/>
            <w:vAlign w:val="center"/>
            <w:hideMark/>
          </w:tcPr>
          <w:p w:rsidR="00000000" w:rsidRDefault="00000000">
            <w:r>
              <w:t>Open interest in the unit of contracts</w:t>
            </w:r>
          </w:p>
        </w:tc>
      </w:tr>
      <w:tr w:rsidR="00000000">
        <w:trPr>
          <w:divId w:val="175387555"/>
          <w:tblCellSpacing w:w="15" w:type="dxa"/>
        </w:trPr>
        <w:tc>
          <w:tcPr>
            <w:tcW w:w="0" w:type="auto"/>
            <w:vAlign w:val="center"/>
            <w:hideMark/>
          </w:tcPr>
          <w:p w:rsidR="00000000" w:rsidRDefault="00000000">
            <w:r>
              <w:t>oiCcy</w:t>
            </w:r>
          </w:p>
        </w:tc>
        <w:tc>
          <w:tcPr>
            <w:tcW w:w="0" w:type="auto"/>
            <w:vAlign w:val="center"/>
            <w:hideMark/>
          </w:tcPr>
          <w:p w:rsidR="00000000" w:rsidRDefault="00000000">
            <w:r>
              <w:t>String</w:t>
            </w:r>
          </w:p>
        </w:tc>
        <w:tc>
          <w:tcPr>
            <w:tcW w:w="0" w:type="auto"/>
            <w:vAlign w:val="center"/>
            <w:hideMark/>
          </w:tcPr>
          <w:p w:rsidR="00000000" w:rsidRDefault="00000000">
            <w:r>
              <w:t>Open interest in the unit of crypto</w:t>
            </w:r>
          </w:p>
        </w:tc>
      </w:tr>
      <w:tr w:rsidR="00000000">
        <w:trPr>
          <w:divId w:val="175387555"/>
          <w:tblCellSpacing w:w="15" w:type="dxa"/>
        </w:trPr>
        <w:tc>
          <w:tcPr>
            <w:tcW w:w="0" w:type="auto"/>
            <w:vAlign w:val="center"/>
            <w:hideMark/>
          </w:tcPr>
          <w:p w:rsidR="00000000" w:rsidRDefault="00000000">
            <w:r>
              <w:t>oiUsd</w:t>
            </w:r>
          </w:p>
        </w:tc>
        <w:tc>
          <w:tcPr>
            <w:tcW w:w="0" w:type="auto"/>
            <w:vAlign w:val="center"/>
            <w:hideMark/>
          </w:tcPr>
          <w:p w:rsidR="00000000" w:rsidRDefault="00000000">
            <w:r>
              <w:t>String</w:t>
            </w:r>
          </w:p>
        </w:tc>
        <w:tc>
          <w:tcPr>
            <w:tcW w:w="0" w:type="auto"/>
            <w:vAlign w:val="center"/>
            <w:hideMark/>
          </w:tcPr>
          <w:p w:rsidR="00000000" w:rsidRDefault="00000000">
            <w:r>
              <w:t>Open interest in the unit of USD</w:t>
            </w:r>
          </w:p>
        </w:tc>
      </w:tr>
    </w:tbl>
    <w:p w:rsidR="00000000" w:rsidRDefault="00000000">
      <w:pPr>
        <w:pStyle w:val="a5"/>
        <w:divId w:val="175387555"/>
      </w:pPr>
      <w:r>
        <w:t>The data returned will be arranged in an array like this: [ts, oi, oiCcy, oiUsd].</w:t>
      </w:r>
    </w:p>
    <w:p w:rsidR="00000000" w:rsidRDefault="00000000">
      <w:pPr>
        <w:pStyle w:val="3"/>
        <w:divId w:val="175387555"/>
      </w:pPr>
      <w:r>
        <w:t>Get taker volume</w:t>
      </w:r>
    </w:p>
    <w:p w:rsidR="00000000" w:rsidRDefault="00000000">
      <w:pPr>
        <w:pStyle w:val="a5"/>
        <w:divId w:val="175387555"/>
      </w:pPr>
      <w:r>
        <w:t>Retrieve the taker volume for both buyers and sellers.</w:t>
      </w:r>
    </w:p>
    <w:p w:rsidR="00000000" w:rsidRDefault="00000000">
      <w:pPr>
        <w:pStyle w:val="4"/>
        <w:divId w:val="175387555"/>
      </w:pPr>
      <w:r>
        <w:t>Rate Limit: 5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/api/v5/rubik/stat/taker-volume</w:t>
      </w:r>
    </w:p>
    <w:p w:rsidR="00000000" w:rsidRDefault="00000000">
      <w:pPr>
        <w:pStyle w:val="a5"/>
        <w:ind w:left="720" w:right="720"/>
        <w:divId w:val="1024137764"/>
      </w:pPr>
      <w:r>
        <w:t>Request Example</w:t>
      </w:r>
    </w:p>
    <w:p w:rsidR="00000000" w:rsidRDefault="00000000">
      <w:pPr>
        <w:pStyle w:val="HTML0"/>
        <w:divId w:val="1921678254"/>
        <w:rPr>
          <w:rStyle w:val="HTML"/>
        </w:rPr>
      </w:pPr>
      <w:r>
        <w:rPr>
          <w:rStyle w:val="HTML"/>
        </w:rPr>
        <w:t>GET /api/v5/rubik/stat/taker-volume?ccy</w:t>
      </w:r>
      <w:r>
        <w:rPr>
          <w:rStyle w:val="o"/>
        </w:rPr>
        <w:t>=</w:t>
      </w:r>
      <w:r>
        <w:rPr>
          <w:rStyle w:val="HTML"/>
        </w:rPr>
        <w:t>BTC&amp;instType</w:t>
      </w:r>
      <w:r>
        <w:rPr>
          <w:rStyle w:val="o"/>
        </w:rPr>
        <w:t>=</w:t>
      </w:r>
      <w:r>
        <w:rPr>
          <w:rStyle w:val="HTML"/>
        </w:rPr>
        <w:t>SPOT</w:t>
      </w:r>
    </w:p>
    <w:p w:rsidR="00000000" w:rsidRDefault="00000000">
      <w:pPr>
        <w:pStyle w:val="HTML0"/>
        <w:divId w:val="1884248995"/>
        <w:rPr>
          <w:rStyle w:val="HTML"/>
          <w:vanish/>
        </w:rPr>
      </w:pPr>
      <w:r>
        <w:rPr>
          <w:rStyle w:val="kn"/>
          <w:vanish/>
        </w:rPr>
        <w:t>import</w:t>
      </w:r>
      <w:r>
        <w:rPr>
          <w:rStyle w:val="HTML"/>
          <w:vanish/>
        </w:rPr>
        <w:t xml:space="preserve"> </w:t>
      </w:r>
      <w:r>
        <w:rPr>
          <w:rStyle w:val="nn"/>
          <w:vanish/>
        </w:rPr>
        <w:t>okx.TradingData</w:t>
      </w:r>
      <w:r>
        <w:rPr>
          <w:rStyle w:val="HTML"/>
          <w:vanish/>
        </w:rPr>
        <w:t xml:space="preserve"> </w:t>
      </w:r>
      <w:r>
        <w:rPr>
          <w:rStyle w:val="k"/>
          <w:vanish/>
        </w:rPr>
        <w:t>as</w:t>
      </w:r>
      <w:r>
        <w:rPr>
          <w:rStyle w:val="HTML"/>
          <w:vanish/>
        </w:rPr>
        <w:t xml:space="preserve"> </w:t>
      </w:r>
      <w:r>
        <w:rPr>
          <w:rStyle w:val="n"/>
          <w:vanish/>
        </w:rPr>
        <w:t>TradingData_api</w:t>
      </w:r>
    </w:p>
    <w:p w:rsidR="00000000" w:rsidRDefault="00000000">
      <w:pPr>
        <w:pStyle w:val="HTML0"/>
        <w:divId w:val="1884248995"/>
        <w:rPr>
          <w:rStyle w:val="HTML"/>
          <w:vanish/>
        </w:rPr>
      </w:pPr>
    </w:p>
    <w:p w:rsidR="00000000" w:rsidRDefault="00000000">
      <w:pPr>
        <w:pStyle w:val="HTML0"/>
        <w:divId w:val="1884248995"/>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trading:0 , demo trading:1</w:t>
      </w:r>
    </w:p>
    <w:p w:rsidR="00000000" w:rsidRDefault="00000000">
      <w:pPr>
        <w:pStyle w:val="HTML0"/>
        <w:divId w:val="1884248995"/>
        <w:rPr>
          <w:rStyle w:val="HTML"/>
          <w:vanish/>
        </w:rPr>
      </w:pPr>
    </w:p>
    <w:p w:rsidR="00000000" w:rsidRDefault="00000000">
      <w:pPr>
        <w:pStyle w:val="HTML0"/>
        <w:divId w:val="1884248995"/>
        <w:rPr>
          <w:rStyle w:val="HTML"/>
          <w:vanish/>
        </w:rPr>
      </w:pPr>
      <w:r>
        <w:rPr>
          <w:rStyle w:val="n"/>
          <w:vanish/>
        </w:rPr>
        <w:t>tradingDataAPI</w:t>
      </w:r>
      <w:r>
        <w:rPr>
          <w:rStyle w:val="HTML"/>
          <w:vanish/>
        </w:rPr>
        <w:t xml:space="preserve"> </w:t>
      </w:r>
      <w:r>
        <w:rPr>
          <w:rStyle w:val="o"/>
          <w:vanish/>
        </w:rPr>
        <w:t>=</w:t>
      </w:r>
      <w:r>
        <w:rPr>
          <w:rStyle w:val="HTML"/>
          <w:vanish/>
        </w:rPr>
        <w:t xml:space="preserve"> </w:t>
      </w:r>
      <w:r>
        <w:rPr>
          <w:rStyle w:val="n"/>
          <w:vanish/>
        </w:rPr>
        <w:t>TradingData_api</w:t>
      </w:r>
      <w:r>
        <w:rPr>
          <w:rStyle w:val="p"/>
          <w:vanish/>
        </w:rPr>
        <w:t>.</w:t>
      </w:r>
      <w:r>
        <w:rPr>
          <w:rStyle w:val="n"/>
          <w:vanish/>
        </w:rPr>
        <w:t>TradingDataAPI</w:t>
      </w:r>
      <w:r>
        <w:rPr>
          <w:rStyle w:val="p"/>
          <w:vanish/>
        </w:rPr>
        <w:t>(</w:t>
      </w:r>
      <w:r>
        <w:rPr>
          <w:rStyle w:val="n"/>
          <w:vanish/>
        </w:rPr>
        <w:t>flag</w:t>
      </w:r>
      <w:r>
        <w:rPr>
          <w:rStyle w:val="o"/>
          <w:vanish/>
        </w:rPr>
        <w:t>=</w:t>
      </w:r>
      <w:r>
        <w:rPr>
          <w:rStyle w:val="n"/>
          <w:vanish/>
        </w:rPr>
        <w:t>flag</w:t>
      </w:r>
      <w:r>
        <w:rPr>
          <w:rStyle w:val="p"/>
          <w:vanish/>
        </w:rPr>
        <w:t>)</w:t>
      </w:r>
    </w:p>
    <w:p w:rsidR="00000000" w:rsidRDefault="00000000">
      <w:pPr>
        <w:pStyle w:val="HTML0"/>
        <w:divId w:val="1884248995"/>
        <w:rPr>
          <w:rStyle w:val="HTML"/>
          <w:vanish/>
        </w:rPr>
      </w:pPr>
    </w:p>
    <w:p w:rsidR="00000000" w:rsidRDefault="00000000">
      <w:pPr>
        <w:pStyle w:val="HTML0"/>
        <w:divId w:val="1884248995"/>
        <w:rPr>
          <w:rStyle w:val="c1"/>
          <w:vanish/>
        </w:rPr>
      </w:pPr>
      <w:r>
        <w:rPr>
          <w:rStyle w:val="c1"/>
          <w:vanish/>
        </w:rPr>
        <w:t># Retrieve the taker volume for both buyers and sellers</w:t>
      </w:r>
    </w:p>
    <w:p w:rsidR="00000000" w:rsidRDefault="00000000">
      <w:pPr>
        <w:pStyle w:val="HTML0"/>
        <w:divId w:val="1884248995"/>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tradingDataAPI</w:t>
      </w:r>
      <w:r>
        <w:rPr>
          <w:rStyle w:val="p"/>
          <w:vanish/>
        </w:rPr>
        <w:t>.</w:t>
      </w:r>
      <w:r>
        <w:rPr>
          <w:rStyle w:val="n"/>
          <w:vanish/>
        </w:rPr>
        <w:t>get_taker_volume</w:t>
      </w:r>
      <w:r>
        <w:rPr>
          <w:rStyle w:val="p"/>
          <w:vanish/>
        </w:rPr>
        <w:t>(</w:t>
      </w:r>
    </w:p>
    <w:p w:rsidR="00000000" w:rsidRDefault="00000000">
      <w:pPr>
        <w:pStyle w:val="HTML0"/>
        <w:divId w:val="1884248995"/>
        <w:rPr>
          <w:rStyle w:val="HTML"/>
          <w:vanish/>
        </w:rPr>
      </w:pPr>
      <w:r>
        <w:rPr>
          <w:rStyle w:val="HTML"/>
          <w:vanish/>
        </w:rPr>
        <w:t xml:space="preserve">    </w:t>
      </w:r>
      <w:r>
        <w:rPr>
          <w:rStyle w:val="n"/>
          <w:vanish/>
        </w:rPr>
        <w:t>ccy</w:t>
      </w:r>
      <w:r>
        <w:rPr>
          <w:rStyle w:val="o"/>
          <w:vanish/>
        </w:rPr>
        <w:t>=</w:t>
      </w:r>
      <w:r>
        <w:rPr>
          <w:rStyle w:val="s"/>
          <w:vanish/>
        </w:rPr>
        <w:t>"BTC"</w:t>
      </w:r>
      <w:r>
        <w:rPr>
          <w:rStyle w:val="p"/>
          <w:vanish/>
        </w:rPr>
        <w:t>,</w:t>
      </w:r>
    </w:p>
    <w:p w:rsidR="00000000" w:rsidRDefault="00000000">
      <w:pPr>
        <w:pStyle w:val="HTML0"/>
        <w:divId w:val="1884248995"/>
        <w:rPr>
          <w:rStyle w:val="HTML"/>
          <w:vanish/>
        </w:rPr>
      </w:pPr>
      <w:r>
        <w:rPr>
          <w:rStyle w:val="HTML"/>
          <w:vanish/>
        </w:rPr>
        <w:t xml:space="preserve">    </w:t>
      </w:r>
      <w:r>
        <w:rPr>
          <w:rStyle w:val="n"/>
          <w:vanish/>
        </w:rPr>
        <w:t>instType</w:t>
      </w:r>
      <w:r>
        <w:rPr>
          <w:rStyle w:val="o"/>
          <w:vanish/>
        </w:rPr>
        <w:t>=</w:t>
      </w:r>
      <w:r>
        <w:rPr>
          <w:rStyle w:val="s"/>
          <w:vanish/>
        </w:rPr>
        <w:t>"SPOT"</w:t>
      </w:r>
    </w:p>
    <w:p w:rsidR="00000000" w:rsidRDefault="00000000">
      <w:pPr>
        <w:pStyle w:val="HTML0"/>
        <w:divId w:val="1884248995"/>
        <w:rPr>
          <w:rStyle w:val="HTML"/>
          <w:vanish/>
        </w:rPr>
      </w:pPr>
      <w:r>
        <w:rPr>
          <w:rStyle w:val="p"/>
          <w:vanish/>
        </w:rPr>
        <w:t>)</w:t>
      </w:r>
    </w:p>
    <w:p w:rsidR="00000000" w:rsidRDefault="00000000">
      <w:pPr>
        <w:pStyle w:val="HTML0"/>
        <w:divId w:val="1884248995"/>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Currency</w:t>
            </w:r>
          </w:p>
        </w:tc>
      </w:tr>
      <w:tr w:rsidR="00000000">
        <w:trPr>
          <w:divId w:val="175387555"/>
          <w:tblCellSpacing w:w="15" w:type="dxa"/>
        </w:trPr>
        <w:tc>
          <w:tcPr>
            <w:tcW w:w="0" w:type="auto"/>
            <w:vAlign w:val="center"/>
            <w:hideMark/>
          </w:tcPr>
          <w:p w:rsidR="00000000" w:rsidRDefault="00000000">
            <w:r>
              <w:t>instType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Instrument type</w:t>
            </w:r>
            <w:r>
              <w:br/>
            </w:r>
            <w:r>
              <w:rPr>
                <w:rStyle w:val="HTML"/>
              </w:rPr>
              <w:t>SPOT</w:t>
            </w:r>
            <w:r>
              <w:br/>
            </w:r>
            <w:r>
              <w:rPr>
                <w:rStyle w:val="HTML"/>
              </w:rPr>
              <w:t>CONTRACTS</w:t>
            </w:r>
          </w:p>
        </w:tc>
      </w:tr>
      <w:tr w:rsidR="00000000">
        <w:trPr>
          <w:divId w:val="175387555"/>
          <w:tblCellSpacing w:w="15" w:type="dxa"/>
        </w:trPr>
        <w:tc>
          <w:tcPr>
            <w:tcW w:w="0" w:type="auto"/>
            <w:vAlign w:val="center"/>
            <w:hideMark/>
          </w:tcPr>
          <w:p w:rsidR="00000000" w:rsidRDefault="00000000">
            <w:r>
              <w:t>begin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Begin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end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End time, Unix timestamp format in milliseconds, e.g. </w:t>
            </w:r>
            <w:r>
              <w:rPr>
                <w:rStyle w:val="HTML"/>
              </w:rPr>
              <w:t>1597026383011</w:t>
            </w:r>
          </w:p>
        </w:tc>
      </w:tr>
      <w:tr w:rsidR="00000000">
        <w:trPr>
          <w:divId w:val="175387555"/>
          <w:tblCellSpacing w:w="15" w:type="dxa"/>
        </w:trPr>
        <w:tc>
          <w:tcPr>
            <w:tcW w:w="0" w:type="auto"/>
            <w:vAlign w:val="center"/>
            <w:hideMark/>
          </w:tcPr>
          <w:p w:rsidR="00000000" w:rsidRDefault="00000000">
            <w:r>
              <w:t>period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Period, the default is </w:t>
            </w:r>
            <w:r>
              <w:rPr>
                <w:rStyle w:val="HTML"/>
              </w:rPr>
              <w:t>5m</w:t>
            </w:r>
            <w:r>
              <w:t>, e.g. [</w:t>
            </w:r>
            <w:r>
              <w:rPr>
                <w:rStyle w:val="HTML"/>
              </w:rPr>
              <w:t>5m</w:t>
            </w:r>
            <w:r>
              <w:t>/</w:t>
            </w:r>
            <w:r>
              <w:rPr>
                <w:rStyle w:val="HTML"/>
              </w:rPr>
              <w:t>1H</w:t>
            </w:r>
            <w:r>
              <w:t>/</w:t>
            </w:r>
            <w:r>
              <w:rPr>
                <w:rStyle w:val="HTML"/>
              </w:rPr>
              <w:t>1D</w:t>
            </w:r>
            <w:r>
              <w:t xml:space="preserve">] </w:t>
            </w:r>
            <w:r>
              <w:br/>
            </w:r>
            <w:r>
              <w:rPr>
                <w:rStyle w:val="HTML"/>
              </w:rPr>
              <w:t>5m</w:t>
            </w:r>
            <w:r>
              <w:t xml:space="preserve"> granularity can only query data within two days at most</w:t>
            </w:r>
            <w:r>
              <w:br/>
            </w:r>
            <w:r>
              <w:rPr>
                <w:rStyle w:val="HTML"/>
              </w:rPr>
              <w:t>1H</w:t>
            </w:r>
            <w:r>
              <w:t xml:space="preserve"> granularity can only query data within 30 days at most </w:t>
            </w:r>
            <w:r>
              <w:br/>
            </w:r>
            <w:r>
              <w:rPr>
                <w:rStyle w:val="HTML"/>
              </w:rPr>
              <w:t>1D</w:t>
            </w:r>
            <w:r>
              <w:t xml:space="preserve"> granularity can only query data within 180 days at most</w:t>
            </w:r>
          </w:p>
        </w:tc>
      </w:tr>
    </w:tbl>
    <w:p w:rsidR="00000000" w:rsidRDefault="00000000">
      <w:pPr>
        <w:pStyle w:val="a5"/>
        <w:ind w:left="720" w:right="720"/>
        <w:divId w:val="1171332657"/>
      </w:pPr>
      <w:r>
        <w:t>Response Example</w:t>
      </w:r>
    </w:p>
    <w:p w:rsidR="00000000" w:rsidRDefault="00000000">
      <w:pPr>
        <w:pStyle w:val="HTML0"/>
        <w:divId w:val="1039361177"/>
        <w:rPr>
          <w:rStyle w:val="w"/>
        </w:rPr>
      </w:pPr>
      <w:r>
        <w:rPr>
          <w:rStyle w:val="p"/>
        </w:rPr>
        <w:t>{</w:t>
      </w:r>
    </w:p>
    <w:p w:rsidR="00000000" w:rsidRDefault="00000000">
      <w:pPr>
        <w:pStyle w:val="HTML0"/>
        <w:divId w:val="1039361177"/>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039361177"/>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039361177"/>
        <w:rPr>
          <w:rStyle w:val="w"/>
        </w:rPr>
      </w:pPr>
      <w:r>
        <w:rPr>
          <w:rStyle w:val="w"/>
        </w:rPr>
        <w:t xml:space="preserve">        </w:t>
      </w:r>
      <w:r>
        <w:rPr>
          <w:rStyle w:val="p"/>
        </w:rPr>
        <w:t>[</w:t>
      </w:r>
    </w:p>
    <w:p w:rsidR="00000000" w:rsidRDefault="00000000">
      <w:pPr>
        <w:pStyle w:val="HTML0"/>
        <w:divId w:val="1039361177"/>
        <w:rPr>
          <w:rStyle w:val="w"/>
        </w:rPr>
      </w:pPr>
      <w:r>
        <w:rPr>
          <w:rStyle w:val="w"/>
        </w:rPr>
        <w:t xml:space="preserve">            </w:t>
      </w:r>
      <w:r>
        <w:rPr>
          <w:rStyle w:val="s2"/>
        </w:rPr>
        <w:t>"1630425600000"</w:t>
      </w:r>
      <w:r>
        <w:rPr>
          <w:rStyle w:val="p"/>
        </w:rPr>
        <w:t>,</w:t>
      </w:r>
    </w:p>
    <w:p w:rsidR="00000000" w:rsidRDefault="00000000">
      <w:pPr>
        <w:pStyle w:val="HTML0"/>
        <w:divId w:val="1039361177"/>
        <w:rPr>
          <w:rStyle w:val="w"/>
        </w:rPr>
      </w:pPr>
      <w:r>
        <w:rPr>
          <w:rStyle w:val="w"/>
        </w:rPr>
        <w:t xml:space="preserve">            </w:t>
      </w:r>
      <w:r>
        <w:rPr>
          <w:rStyle w:val="s2"/>
        </w:rPr>
        <w:t>"7596.2651"</w:t>
      </w:r>
      <w:r>
        <w:rPr>
          <w:rStyle w:val="p"/>
        </w:rPr>
        <w:t>,</w:t>
      </w:r>
    </w:p>
    <w:p w:rsidR="00000000" w:rsidRDefault="00000000">
      <w:pPr>
        <w:pStyle w:val="HTML0"/>
        <w:divId w:val="1039361177"/>
        <w:rPr>
          <w:rStyle w:val="w"/>
        </w:rPr>
      </w:pPr>
      <w:r>
        <w:rPr>
          <w:rStyle w:val="w"/>
        </w:rPr>
        <w:t xml:space="preserve">            </w:t>
      </w:r>
      <w:r>
        <w:rPr>
          <w:rStyle w:val="s2"/>
        </w:rPr>
        <w:t>"7149.4855"</w:t>
      </w:r>
    </w:p>
    <w:p w:rsidR="00000000" w:rsidRDefault="00000000">
      <w:pPr>
        <w:pStyle w:val="HTML0"/>
        <w:divId w:val="1039361177"/>
        <w:rPr>
          <w:rStyle w:val="w"/>
        </w:rPr>
      </w:pPr>
      <w:r>
        <w:rPr>
          <w:rStyle w:val="w"/>
        </w:rPr>
        <w:t xml:space="preserve">        </w:t>
      </w:r>
      <w:r>
        <w:rPr>
          <w:rStyle w:val="p"/>
        </w:rPr>
        <w:t>],</w:t>
      </w:r>
    </w:p>
    <w:p w:rsidR="00000000" w:rsidRDefault="00000000">
      <w:pPr>
        <w:pStyle w:val="HTML0"/>
        <w:divId w:val="1039361177"/>
        <w:rPr>
          <w:rStyle w:val="w"/>
        </w:rPr>
      </w:pPr>
      <w:r>
        <w:rPr>
          <w:rStyle w:val="w"/>
        </w:rPr>
        <w:t xml:space="preserve">        </w:t>
      </w:r>
      <w:r>
        <w:rPr>
          <w:rStyle w:val="p"/>
        </w:rPr>
        <w:t>[</w:t>
      </w:r>
    </w:p>
    <w:p w:rsidR="00000000" w:rsidRDefault="00000000">
      <w:pPr>
        <w:pStyle w:val="HTML0"/>
        <w:divId w:val="1039361177"/>
        <w:rPr>
          <w:rStyle w:val="w"/>
        </w:rPr>
      </w:pPr>
      <w:r>
        <w:rPr>
          <w:rStyle w:val="w"/>
        </w:rPr>
        <w:t xml:space="preserve">            </w:t>
      </w:r>
      <w:r>
        <w:rPr>
          <w:rStyle w:val="s2"/>
        </w:rPr>
        <w:t>"1630339200000"</w:t>
      </w:r>
      <w:r>
        <w:rPr>
          <w:rStyle w:val="p"/>
        </w:rPr>
        <w:t>,</w:t>
      </w:r>
    </w:p>
    <w:p w:rsidR="00000000" w:rsidRDefault="00000000">
      <w:pPr>
        <w:pStyle w:val="HTML0"/>
        <w:divId w:val="1039361177"/>
        <w:rPr>
          <w:rStyle w:val="w"/>
        </w:rPr>
      </w:pPr>
      <w:r>
        <w:rPr>
          <w:rStyle w:val="w"/>
        </w:rPr>
        <w:t xml:space="preserve">            </w:t>
      </w:r>
      <w:r>
        <w:rPr>
          <w:rStyle w:val="s2"/>
        </w:rPr>
        <w:t>"5312.7876"</w:t>
      </w:r>
      <w:r>
        <w:rPr>
          <w:rStyle w:val="p"/>
        </w:rPr>
        <w:t>,</w:t>
      </w:r>
    </w:p>
    <w:p w:rsidR="00000000" w:rsidRDefault="00000000">
      <w:pPr>
        <w:pStyle w:val="HTML0"/>
        <w:divId w:val="1039361177"/>
        <w:rPr>
          <w:rStyle w:val="w"/>
        </w:rPr>
      </w:pPr>
      <w:r>
        <w:rPr>
          <w:rStyle w:val="w"/>
        </w:rPr>
        <w:t xml:space="preserve">            </w:t>
      </w:r>
      <w:r>
        <w:rPr>
          <w:rStyle w:val="s2"/>
        </w:rPr>
        <w:t>"7002.7541"</w:t>
      </w:r>
    </w:p>
    <w:p w:rsidR="00000000" w:rsidRDefault="00000000">
      <w:pPr>
        <w:pStyle w:val="HTML0"/>
        <w:divId w:val="1039361177"/>
        <w:rPr>
          <w:rStyle w:val="w"/>
        </w:rPr>
      </w:pPr>
      <w:r>
        <w:rPr>
          <w:rStyle w:val="w"/>
        </w:rPr>
        <w:t xml:space="preserve">        </w:t>
      </w:r>
      <w:r>
        <w:rPr>
          <w:rStyle w:val="p"/>
        </w:rPr>
        <w:t>]</w:t>
      </w:r>
    </w:p>
    <w:p w:rsidR="00000000" w:rsidRDefault="00000000">
      <w:pPr>
        <w:pStyle w:val="HTML0"/>
        <w:divId w:val="1039361177"/>
        <w:rPr>
          <w:rStyle w:val="w"/>
        </w:rPr>
      </w:pPr>
      <w:r>
        <w:rPr>
          <w:rStyle w:val="w"/>
        </w:rPr>
        <w:t xml:space="preserve">    </w:t>
      </w:r>
      <w:r>
        <w:rPr>
          <w:rStyle w:val="p"/>
        </w:rPr>
        <w:t>],</w:t>
      </w:r>
    </w:p>
    <w:p w:rsidR="00000000" w:rsidRDefault="00000000">
      <w:pPr>
        <w:pStyle w:val="HTML0"/>
        <w:divId w:val="1039361177"/>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039361177"/>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447"/>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Timestamp</w:t>
            </w:r>
          </w:p>
        </w:tc>
      </w:tr>
      <w:tr w:rsidR="00000000">
        <w:trPr>
          <w:divId w:val="175387555"/>
          <w:tblCellSpacing w:w="15" w:type="dxa"/>
        </w:trPr>
        <w:tc>
          <w:tcPr>
            <w:tcW w:w="0" w:type="auto"/>
            <w:vAlign w:val="center"/>
            <w:hideMark/>
          </w:tcPr>
          <w:p w:rsidR="00000000" w:rsidRDefault="00000000">
            <w:r>
              <w:t>sellVol</w:t>
            </w:r>
          </w:p>
        </w:tc>
        <w:tc>
          <w:tcPr>
            <w:tcW w:w="0" w:type="auto"/>
            <w:vAlign w:val="center"/>
            <w:hideMark/>
          </w:tcPr>
          <w:p w:rsidR="00000000" w:rsidRDefault="00000000">
            <w:r>
              <w:t>String</w:t>
            </w:r>
          </w:p>
        </w:tc>
        <w:tc>
          <w:tcPr>
            <w:tcW w:w="0" w:type="auto"/>
            <w:vAlign w:val="center"/>
            <w:hideMark/>
          </w:tcPr>
          <w:p w:rsidR="00000000" w:rsidRDefault="00000000">
            <w:r>
              <w:t>Sell volume</w:t>
            </w:r>
          </w:p>
        </w:tc>
      </w:tr>
      <w:tr w:rsidR="00000000">
        <w:trPr>
          <w:divId w:val="175387555"/>
          <w:tblCellSpacing w:w="15" w:type="dxa"/>
        </w:trPr>
        <w:tc>
          <w:tcPr>
            <w:tcW w:w="0" w:type="auto"/>
            <w:vAlign w:val="center"/>
            <w:hideMark/>
          </w:tcPr>
          <w:p w:rsidR="00000000" w:rsidRDefault="00000000">
            <w:r>
              <w:t>buyVol</w:t>
            </w:r>
          </w:p>
        </w:tc>
        <w:tc>
          <w:tcPr>
            <w:tcW w:w="0" w:type="auto"/>
            <w:vAlign w:val="center"/>
            <w:hideMark/>
          </w:tcPr>
          <w:p w:rsidR="00000000" w:rsidRDefault="00000000">
            <w:r>
              <w:t>String</w:t>
            </w:r>
          </w:p>
        </w:tc>
        <w:tc>
          <w:tcPr>
            <w:tcW w:w="0" w:type="auto"/>
            <w:vAlign w:val="center"/>
            <w:hideMark/>
          </w:tcPr>
          <w:p w:rsidR="00000000" w:rsidRDefault="00000000">
            <w:r>
              <w:t>Buy volume</w:t>
            </w:r>
          </w:p>
        </w:tc>
      </w:tr>
    </w:tbl>
    <w:p w:rsidR="00000000" w:rsidRDefault="00000000">
      <w:pPr>
        <w:divId w:val="175387555"/>
      </w:pPr>
      <w:r>
        <w:t xml:space="preserve">The return value array order is: [ts,sellVol,buyVol] </w:t>
      </w:r>
    </w:p>
    <w:p w:rsidR="00000000" w:rsidRDefault="00000000">
      <w:pPr>
        <w:pStyle w:val="3"/>
        <w:divId w:val="175387555"/>
      </w:pPr>
      <w:r>
        <w:t>Get contract taker volume</w:t>
      </w:r>
    </w:p>
    <w:p w:rsidR="00000000" w:rsidRDefault="00000000">
      <w:pPr>
        <w:pStyle w:val="a5"/>
        <w:divId w:val="175387555"/>
      </w:pPr>
      <w:r>
        <w:t xml:space="preserve">Retrieve the contract taker volume for both buyers and sellers. This endpoint can retrieve the latest 1,440 data entries. </w:t>
      </w:r>
    </w:p>
    <w:p w:rsidR="00000000" w:rsidRDefault="00000000">
      <w:pPr>
        <w:pStyle w:val="a5"/>
        <w:divId w:val="175387555"/>
      </w:pPr>
      <w:r>
        <w:t>For period=1D, the data time range is up to January 1, 2024; for other periods, the data time range is up to early February 2024.</w:t>
      </w:r>
    </w:p>
    <w:p w:rsidR="00000000" w:rsidRDefault="00000000">
      <w:pPr>
        <w:pStyle w:val="4"/>
        <w:divId w:val="175387555"/>
      </w:pPr>
      <w:r>
        <w:t>Rate limit: 5 requests per 2 seconds</w:t>
      </w:r>
    </w:p>
    <w:p w:rsidR="00000000" w:rsidRDefault="00000000">
      <w:pPr>
        <w:pStyle w:val="4"/>
        <w:divId w:val="175387555"/>
      </w:pPr>
      <w:r>
        <w:t>Rate limit rule: IP + instrumentID</w:t>
      </w:r>
    </w:p>
    <w:p w:rsidR="00000000" w:rsidRDefault="00000000">
      <w:pPr>
        <w:pStyle w:val="4"/>
        <w:divId w:val="175387555"/>
      </w:pPr>
      <w:r>
        <w:t>HTTP Request</w:t>
      </w:r>
    </w:p>
    <w:p w:rsidR="00000000" w:rsidRDefault="00000000">
      <w:pPr>
        <w:pStyle w:val="a5"/>
        <w:divId w:val="175387555"/>
      </w:pPr>
      <w:r>
        <w:rPr>
          <w:rStyle w:val="HTML"/>
        </w:rPr>
        <w:t>GET /api/v5/rubik/stat/taker-volume-contract</w:t>
      </w:r>
    </w:p>
    <w:p w:rsidR="00000000" w:rsidRDefault="00000000">
      <w:pPr>
        <w:pStyle w:val="a5"/>
        <w:ind w:left="720" w:right="720"/>
        <w:divId w:val="693582100"/>
      </w:pPr>
      <w:r>
        <w:t>Request example</w:t>
      </w:r>
    </w:p>
    <w:p w:rsidR="00000000" w:rsidRDefault="00000000">
      <w:pPr>
        <w:pStyle w:val="HTML0"/>
        <w:divId w:val="1371610176"/>
        <w:rPr>
          <w:rStyle w:val="HTML"/>
        </w:rPr>
      </w:pPr>
      <w:r>
        <w:rPr>
          <w:rStyle w:val="HTML"/>
        </w:rPr>
        <w:t>GET /api/v5/rubik/stat/taker-volume-contract?instId</w:t>
      </w:r>
      <w:r>
        <w:rPr>
          <w:rStyle w:val="o"/>
        </w:rPr>
        <w:t>=</w:t>
      </w:r>
      <w:r>
        <w:rPr>
          <w:rStyle w:val="HTML"/>
        </w:rPr>
        <w:t>BTC-USDT-SWAP</w:t>
      </w:r>
    </w:p>
    <w:p w:rsidR="00000000" w:rsidRDefault="00000000">
      <w:pPr>
        <w:pStyle w:val="HTML0"/>
        <w:divId w:val="1606692226"/>
        <w:rPr>
          <w:rStyle w:val="HTML"/>
          <w:vanish/>
        </w:rPr>
      </w:pPr>
      <w:r>
        <w:rPr>
          <w:rStyle w:val="kn"/>
          <w:vanish/>
        </w:rPr>
        <w:t>import</w:t>
      </w:r>
      <w:r>
        <w:rPr>
          <w:rStyle w:val="HTML"/>
          <w:vanish/>
        </w:rPr>
        <w:t xml:space="preserve"> </w:t>
      </w:r>
      <w:r>
        <w:rPr>
          <w:rStyle w:val="nn"/>
          <w:vanish/>
        </w:rPr>
        <w:t>okx.TradingData</w:t>
      </w:r>
      <w:r>
        <w:rPr>
          <w:rStyle w:val="HTML"/>
          <w:vanish/>
        </w:rPr>
        <w:t xml:space="preserve"> </w:t>
      </w:r>
      <w:r>
        <w:rPr>
          <w:rStyle w:val="k"/>
          <w:vanish/>
        </w:rPr>
        <w:t>as</w:t>
      </w:r>
      <w:r>
        <w:rPr>
          <w:rStyle w:val="HTML"/>
          <w:vanish/>
        </w:rPr>
        <w:t xml:space="preserve"> </w:t>
      </w:r>
      <w:r>
        <w:rPr>
          <w:rStyle w:val="n"/>
          <w:vanish/>
        </w:rPr>
        <w:t>TradingData_api</w:t>
      </w:r>
    </w:p>
    <w:p w:rsidR="00000000" w:rsidRDefault="00000000">
      <w:pPr>
        <w:pStyle w:val="HTML0"/>
        <w:divId w:val="1606692226"/>
        <w:rPr>
          <w:rStyle w:val="HTML"/>
          <w:vanish/>
        </w:rPr>
      </w:pPr>
    </w:p>
    <w:p w:rsidR="00000000" w:rsidRDefault="00000000">
      <w:pPr>
        <w:pStyle w:val="HTML0"/>
        <w:divId w:val="1606692226"/>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trading:0 , demo trading:1</w:t>
      </w:r>
    </w:p>
    <w:p w:rsidR="00000000" w:rsidRDefault="00000000">
      <w:pPr>
        <w:pStyle w:val="HTML0"/>
        <w:divId w:val="1606692226"/>
        <w:rPr>
          <w:rStyle w:val="HTML"/>
          <w:vanish/>
        </w:rPr>
      </w:pPr>
    </w:p>
    <w:p w:rsidR="00000000" w:rsidRDefault="00000000">
      <w:pPr>
        <w:pStyle w:val="HTML0"/>
        <w:divId w:val="1606692226"/>
        <w:rPr>
          <w:rStyle w:val="HTML"/>
          <w:vanish/>
        </w:rPr>
      </w:pPr>
      <w:r>
        <w:rPr>
          <w:rStyle w:val="n"/>
          <w:vanish/>
        </w:rPr>
        <w:t>tradingDataAPI</w:t>
      </w:r>
      <w:r>
        <w:rPr>
          <w:rStyle w:val="HTML"/>
          <w:vanish/>
        </w:rPr>
        <w:t xml:space="preserve"> </w:t>
      </w:r>
      <w:r>
        <w:rPr>
          <w:rStyle w:val="o"/>
          <w:vanish/>
        </w:rPr>
        <w:t>=</w:t>
      </w:r>
      <w:r>
        <w:rPr>
          <w:rStyle w:val="HTML"/>
          <w:vanish/>
        </w:rPr>
        <w:t xml:space="preserve"> </w:t>
      </w:r>
      <w:r>
        <w:rPr>
          <w:rStyle w:val="n"/>
          <w:vanish/>
        </w:rPr>
        <w:t>TradingData_api</w:t>
      </w:r>
      <w:r>
        <w:rPr>
          <w:rStyle w:val="p"/>
          <w:vanish/>
        </w:rPr>
        <w:t>.</w:t>
      </w:r>
      <w:r>
        <w:rPr>
          <w:rStyle w:val="n"/>
          <w:vanish/>
        </w:rPr>
        <w:t>TradingDataAPI</w:t>
      </w:r>
      <w:r>
        <w:rPr>
          <w:rStyle w:val="p"/>
          <w:vanish/>
        </w:rPr>
        <w:t>(</w:t>
      </w:r>
      <w:r>
        <w:rPr>
          <w:rStyle w:val="n"/>
          <w:vanish/>
        </w:rPr>
        <w:t>flag</w:t>
      </w:r>
      <w:r>
        <w:rPr>
          <w:rStyle w:val="o"/>
          <w:vanish/>
        </w:rPr>
        <w:t>=</w:t>
      </w:r>
      <w:r>
        <w:rPr>
          <w:rStyle w:val="n"/>
          <w:vanish/>
        </w:rPr>
        <w:t>flag</w:t>
      </w:r>
      <w:r>
        <w:rPr>
          <w:rStyle w:val="p"/>
          <w:vanish/>
        </w:rPr>
        <w:t>)</w:t>
      </w:r>
    </w:p>
    <w:p w:rsidR="00000000" w:rsidRDefault="00000000">
      <w:pPr>
        <w:pStyle w:val="HTML0"/>
        <w:divId w:val="1606692226"/>
        <w:rPr>
          <w:rStyle w:val="HTML"/>
          <w:vanish/>
        </w:rPr>
      </w:pPr>
    </w:p>
    <w:p w:rsidR="00000000" w:rsidRDefault="00000000">
      <w:pPr>
        <w:pStyle w:val="HTML0"/>
        <w:divId w:val="1606692226"/>
        <w:rPr>
          <w:rStyle w:val="c1"/>
          <w:vanish/>
        </w:rPr>
      </w:pPr>
      <w:r>
        <w:rPr>
          <w:rStyle w:val="c1"/>
          <w:vanish/>
        </w:rPr>
        <w:t># Retrieve the contract taker volume for both buyers and sellers</w:t>
      </w:r>
    </w:p>
    <w:p w:rsidR="00000000" w:rsidRDefault="00000000">
      <w:pPr>
        <w:pStyle w:val="HTML0"/>
        <w:divId w:val="1606692226"/>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tradingDataAPI</w:t>
      </w:r>
      <w:r>
        <w:rPr>
          <w:rStyle w:val="p"/>
          <w:vanish/>
        </w:rPr>
        <w:t>.</w:t>
      </w:r>
      <w:r>
        <w:rPr>
          <w:rStyle w:val="n"/>
          <w:vanish/>
        </w:rPr>
        <w:t>get_contract_taker_volume</w:t>
      </w:r>
      <w:r>
        <w:rPr>
          <w:rStyle w:val="p"/>
          <w:vanish/>
        </w:rPr>
        <w:t>(</w:t>
      </w:r>
    </w:p>
    <w:p w:rsidR="00000000" w:rsidRDefault="00000000">
      <w:pPr>
        <w:pStyle w:val="HTML0"/>
        <w:divId w:val="1606692226"/>
        <w:rPr>
          <w:rStyle w:val="HTML"/>
          <w:vanish/>
        </w:rPr>
      </w:pPr>
      <w:r>
        <w:rPr>
          <w:rStyle w:val="HTML"/>
          <w:vanish/>
        </w:rPr>
        <w:t xml:space="preserve">    </w:t>
      </w:r>
      <w:r>
        <w:rPr>
          <w:rStyle w:val="n"/>
          <w:vanish/>
        </w:rPr>
        <w:t>instId</w:t>
      </w:r>
      <w:r>
        <w:rPr>
          <w:rStyle w:val="o"/>
          <w:vanish/>
        </w:rPr>
        <w:t>=</w:t>
      </w:r>
      <w:r>
        <w:rPr>
          <w:rStyle w:val="s"/>
          <w:vanish/>
        </w:rPr>
        <w:t>"BTC-USDT-SWAP"</w:t>
      </w:r>
    </w:p>
    <w:p w:rsidR="00000000" w:rsidRDefault="00000000">
      <w:pPr>
        <w:pStyle w:val="HTML0"/>
        <w:divId w:val="1606692226"/>
        <w:rPr>
          <w:rStyle w:val="HTML"/>
          <w:vanish/>
        </w:rPr>
      </w:pPr>
      <w:r>
        <w:rPr>
          <w:rStyle w:val="p"/>
          <w:vanish/>
        </w:rPr>
        <w:t>)</w:t>
      </w:r>
    </w:p>
    <w:p w:rsidR="00000000" w:rsidRDefault="00000000">
      <w:pPr>
        <w:pStyle w:val="HTML0"/>
        <w:divId w:val="1606692226"/>
        <w:rPr>
          <w:rStyle w:val="HTML"/>
          <w:vanish/>
        </w:rPr>
      </w:pPr>
    </w:p>
    <w:p w:rsidR="00000000" w:rsidRDefault="00000000">
      <w:pPr>
        <w:pStyle w:val="HTML0"/>
        <w:divId w:val="1606692226"/>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6795"/>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Instrument ID, eg: BTC-USDT-SWAP </w:t>
            </w:r>
            <w:r>
              <w:br/>
              <w:t xml:space="preserve">Only applicable to </w:t>
            </w:r>
            <w:r>
              <w:rPr>
                <w:rStyle w:val="HTML"/>
              </w:rPr>
              <w:t>FUTURES</w:t>
            </w:r>
            <w:r>
              <w:t xml:space="preserve">, </w:t>
            </w:r>
            <w:r>
              <w:rPr>
                <w:rStyle w:val="HTML"/>
              </w:rPr>
              <w:t>SWAP</w:t>
            </w:r>
          </w:p>
        </w:tc>
      </w:tr>
      <w:tr w:rsidR="00000000">
        <w:trPr>
          <w:divId w:val="175387555"/>
          <w:tblCellSpacing w:w="15" w:type="dxa"/>
        </w:trPr>
        <w:tc>
          <w:tcPr>
            <w:tcW w:w="0" w:type="auto"/>
            <w:vAlign w:val="center"/>
            <w:hideMark/>
          </w:tcPr>
          <w:p w:rsidR="00000000" w:rsidRDefault="00000000">
            <w:r>
              <w:t>period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Bar size, the default is </w:t>
            </w:r>
            <w:r>
              <w:rPr>
                <w:rStyle w:val="HTML"/>
              </w:rPr>
              <w:t>5m</w:t>
            </w:r>
            <w:r>
              <w:t>, e.g. [</w:t>
            </w:r>
            <w:r>
              <w:rPr>
                <w:rStyle w:val="HTML"/>
              </w:rPr>
              <w:t>5m/15m/30m/1H/2H/4H</w:t>
            </w:r>
            <w:r>
              <w:t xml:space="preserve">] </w:t>
            </w:r>
            <w:r>
              <w:br/>
              <w:t>Hong Kong time opening price k-line:[</w:t>
            </w:r>
            <w:r>
              <w:rPr>
                <w:rStyle w:val="HTML"/>
              </w:rPr>
              <w:t>6H/12H/1D/2D/3D/5D/1W/1M/3M</w:t>
            </w:r>
            <w:r>
              <w:t xml:space="preserve">] </w:t>
            </w:r>
            <w:r>
              <w:br/>
              <w:t>UTC time opening price k-line: [</w:t>
            </w:r>
            <w:r>
              <w:rPr>
                <w:rStyle w:val="HTML"/>
              </w:rPr>
              <w:t>6Hutc/12Hutc/1Dutc/2Dutc/3Dutc/5Dutc/1Wutc/1Mutc/3Mutc</w:t>
            </w:r>
            <w:r>
              <w:t>]</w:t>
            </w:r>
          </w:p>
        </w:tc>
      </w:tr>
      <w:tr w:rsidR="00000000">
        <w:trPr>
          <w:divId w:val="175387555"/>
          <w:tblCellSpacing w:w="15" w:type="dxa"/>
        </w:trPr>
        <w:tc>
          <w:tcPr>
            <w:tcW w:w="0" w:type="auto"/>
            <w:vAlign w:val="center"/>
            <w:hideMark/>
          </w:tcPr>
          <w:p w:rsidR="00000000" w:rsidRDefault="00000000">
            <w:r>
              <w:t>unit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The unit of buy/sell volume, the default is </w:t>
            </w:r>
            <w:r>
              <w:rPr>
                <w:rStyle w:val="HTML"/>
              </w:rPr>
              <w:t>1</w:t>
            </w:r>
            <w:r>
              <w:t xml:space="preserve"> </w:t>
            </w:r>
            <w:r>
              <w:br/>
            </w:r>
            <w:r>
              <w:rPr>
                <w:rStyle w:val="HTML"/>
              </w:rPr>
              <w:t>0</w:t>
            </w:r>
            <w:r>
              <w:t xml:space="preserve">: Crypto </w:t>
            </w:r>
            <w:r>
              <w:br/>
            </w:r>
            <w:r>
              <w:rPr>
                <w:rStyle w:val="HTML"/>
              </w:rPr>
              <w:t>1</w:t>
            </w:r>
            <w:r>
              <w:t xml:space="preserve">: Contracts </w:t>
            </w:r>
            <w:r>
              <w:br/>
            </w:r>
            <w:r>
              <w:rPr>
                <w:rStyle w:val="HTML"/>
              </w:rPr>
              <w:t>2</w:t>
            </w:r>
            <w:r>
              <w:t>: U</w:t>
            </w:r>
          </w:p>
        </w:tc>
      </w:tr>
      <w:tr w:rsidR="00000000">
        <w:trPr>
          <w:divId w:val="175387555"/>
          <w:tblCellSpacing w:w="15" w:type="dxa"/>
        </w:trPr>
        <w:tc>
          <w:tcPr>
            <w:tcW w:w="0" w:type="auto"/>
            <w:vAlign w:val="center"/>
            <w:hideMark/>
          </w:tcPr>
          <w:p w:rsidR="00000000" w:rsidRDefault="00000000">
            <w:r>
              <w:t>end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return records earlier than the requested </w:t>
            </w:r>
            <w:r>
              <w:rPr>
                <w:rStyle w:val="HTML"/>
              </w:rPr>
              <w:t>ts</w:t>
            </w:r>
          </w:p>
        </w:tc>
      </w:tr>
      <w:tr w:rsidR="00000000">
        <w:trPr>
          <w:divId w:val="175387555"/>
          <w:tblCellSpacing w:w="15" w:type="dxa"/>
        </w:trPr>
        <w:tc>
          <w:tcPr>
            <w:tcW w:w="0" w:type="auto"/>
            <w:vAlign w:val="center"/>
            <w:hideMark/>
          </w:tcPr>
          <w:p w:rsidR="00000000" w:rsidRDefault="00000000">
            <w:r>
              <w:t>begin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return records newer than the requested </w:t>
            </w:r>
            <w:r>
              <w:rPr>
                <w:rStyle w:val="HTML"/>
              </w:rPr>
              <w:t>ts</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Number of results per request. The maximum is </w:t>
            </w:r>
            <w:r>
              <w:rPr>
                <w:rStyle w:val="HTML"/>
              </w:rPr>
              <w:t>100</w:t>
            </w:r>
            <w:r>
              <w:t xml:space="preserve">. The default is </w:t>
            </w:r>
            <w:r>
              <w:rPr>
                <w:rStyle w:val="HTML"/>
              </w:rPr>
              <w:t>100</w:t>
            </w:r>
            <w:r>
              <w:t>.</w:t>
            </w:r>
          </w:p>
        </w:tc>
      </w:tr>
    </w:tbl>
    <w:p w:rsidR="00000000" w:rsidRDefault="00000000">
      <w:pPr>
        <w:pStyle w:val="a5"/>
        <w:ind w:left="720" w:right="720"/>
        <w:divId w:val="1114248492"/>
      </w:pPr>
      <w:r>
        <w:t>Response example</w:t>
      </w:r>
    </w:p>
    <w:p w:rsidR="00000000" w:rsidRDefault="00000000">
      <w:pPr>
        <w:pStyle w:val="HTML0"/>
        <w:divId w:val="1378624860"/>
        <w:rPr>
          <w:rStyle w:val="w"/>
        </w:rPr>
      </w:pPr>
      <w:r>
        <w:rPr>
          <w:rStyle w:val="p"/>
        </w:rPr>
        <w:t>{</w:t>
      </w:r>
    </w:p>
    <w:p w:rsidR="00000000" w:rsidRDefault="00000000">
      <w:pPr>
        <w:pStyle w:val="HTML0"/>
        <w:divId w:val="1378624860"/>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1378624860"/>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1378624860"/>
        <w:rPr>
          <w:rStyle w:val="w"/>
        </w:rPr>
      </w:pPr>
      <w:r>
        <w:rPr>
          <w:rStyle w:val="w"/>
        </w:rPr>
        <w:t xml:space="preserve">    </w:t>
      </w:r>
      <w:r>
        <w:rPr>
          <w:rStyle w:val="nl"/>
        </w:rPr>
        <w:t>"data"</w:t>
      </w:r>
      <w:r>
        <w:rPr>
          <w:rStyle w:val="p"/>
        </w:rPr>
        <w:t>:[</w:t>
      </w:r>
    </w:p>
    <w:p w:rsidR="00000000" w:rsidRDefault="00000000">
      <w:pPr>
        <w:pStyle w:val="HTML0"/>
        <w:divId w:val="1378624860"/>
        <w:rPr>
          <w:rStyle w:val="w"/>
        </w:rPr>
      </w:pPr>
      <w:r>
        <w:rPr>
          <w:rStyle w:val="w"/>
        </w:rPr>
        <w:t xml:space="preserve">        </w:t>
      </w:r>
      <w:r>
        <w:rPr>
          <w:rStyle w:val="p"/>
        </w:rPr>
        <w:t>[</w:t>
      </w:r>
    </w:p>
    <w:p w:rsidR="00000000" w:rsidRDefault="00000000">
      <w:pPr>
        <w:pStyle w:val="HTML0"/>
        <w:divId w:val="1378624860"/>
        <w:rPr>
          <w:rStyle w:val="w"/>
        </w:rPr>
      </w:pPr>
      <w:r>
        <w:rPr>
          <w:rStyle w:val="w"/>
        </w:rPr>
        <w:t xml:space="preserve">            </w:t>
      </w:r>
      <w:r>
        <w:rPr>
          <w:rStyle w:val="s2"/>
        </w:rPr>
        <w:t>"1701417600000"</w:t>
      </w:r>
      <w:r>
        <w:rPr>
          <w:rStyle w:val="p"/>
        </w:rPr>
        <w:t>,</w:t>
      </w:r>
      <w:r>
        <w:rPr>
          <w:rStyle w:val="w"/>
        </w:rPr>
        <w:t xml:space="preserve">    </w:t>
      </w:r>
      <w:r>
        <w:rPr>
          <w:rStyle w:val="err"/>
        </w:rPr>
        <w:t>//</w:t>
      </w:r>
      <w:r>
        <w:rPr>
          <w:rStyle w:val="w"/>
        </w:rPr>
        <w:t xml:space="preserve"> </w:t>
      </w:r>
      <w:r>
        <w:rPr>
          <w:rStyle w:val="err"/>
        </w:rPr>
        <w:t>timestamp</w:t>
      </w:r>
    </w:p>
    <w:p w:rsidR="00000000" w:rsidRDefault="00000000">
      <w:pPr>
        <w:pStyle w:val="HTML0"/>
        <w:divId w:val="1378624860"/>
        <w:rPr>
          <w:rStyle w:val="w"/>
        </w:rPr>
      </w:pPr>
      <w:r>
        <w:rPr>
          <w:rStyle w:val="w"/>
        </w:rPr>
        <w:t xml:space="preserve">            </w:t>
      </w:r>
      <w:r>
        <w:rPr>
          <w:rStyle w:val="s2"/>
        </w:rPr>
        <w:t>"200"</w:t>
      </w:r>
      <w:r>
        <w:rPr>
          <w:rStyle w:val="p"/>
        </w:rPr>
        <w:t>,</w:t>
      </w:r>
      <w:r>
        <w:rPr>
          <w:rStyle w:val="w"/>
        </w:rPr>
        <w:t xml:space="preserve">              </w:t>
      </w:r>
      <w:r>
        <w:rPr>
          <w:rStyle w:val="err"/>
        </w:rPr>
        <w:t>//</w:t>
      </w:r>
      <w:r>
        <w:rPr>
          <w:rStyle w:val="w"/>
        </w:rPr>
        <w:t xml:space="preserve"> </w:t>
      </w:r>
      <w:r>
        <w:rPr>
          <w:rStyle w:val="err"/>
        </w:rPr>
        <w:t>taker</w:t>
      </w:r>
      <w:r>
        <w:rPr>
          <w:rStyle w:val="w"/>
        </w:rPr>
        <w:t xml:space="preserve"> </w:t>
      </w:r>
      <w:r>
        <w:rPr>
          <w:rStyle w:val="err"/>
        </w:rPr>
        <w:t>sell</w:t>
      </w:r>
      <w:r>
        <w:rPr>
          <w:rStyle w:val="w"/>
        </w:rPr>
        <w:t xml:space="preserve"> </w:t>
      </w:r>
      <w:r>
        <w:rPr>
          <w:rStyle w:val="err"/>
        </w:rPr>
        <w:t>volume</w:t>
      </w:r>
    </w:p>
    <w:p w:rsidR="00000000" w:rsidRDefault="00000000">
      <w:pPr>
        <w:pStyle w:val="HTML0"/>
        <w:divId w:val="1378624860"/>
        <w:rPr>
          <w:rStyle w:val="w"/>
        </w:rPr>
      </w:pPr>
      <w:r>
        <w:rPr>
          <w:rStyle w:val="w"/>
        </w:rPr>
        <w:t xml:space="preserve">            </w:t>
      </w:r>
      <w:r>
        <w:rPr>
          <w:rStyle w:val="s2"/>
        </w:rPr>
        <w:t>"380"</w:t>
      </w:r>
      <w:r>
        <w:rPr>
          <w:rStyle w:val="w"/>
        </w:rPr>
        <w:t xml:space="preserve">               </w:t>
      </w:r>
      <w:r>
        <w:rPr>
          <w:rStyle w:val="err"/>
        </w:rPr>
        <w:t>//</w:t>
      </w:r>
      <w:r>
        <w:rPr>
          <w:rStyle w:val="w"/>
        </w:rPr>
        <w:t xml:space="preserve"> </w:t>
      </w:r>
      <w:r>
        <w:rPr>
          <w:rStyle w:val="err"/>
        </w:rPr>
        <w:t>taker</w:t>
      </w:r>
      <w:r>
        <w:rPr>
          <w:rStyle w:val="w"/>
        </w:rPr>
        <w:t xml:space="preserve"> </w:t>
      </w:r>
      <w:r>
        <w:rPr>
          <w:rStyle w:val="err"/>
        </w:rPr>
        <w:t>buy</w:t>
      </w:r>
      <w:r>
        <w:rPr>
          <w:rStyle w:val="w"/>
        </w:rPr>
        <w:t xml:space="preserve"> </w:t>
      </w:r>
      <w:r>
        <w:rPr>
          <w:rStyle w:val="err"/>
        </w:rPr>
        <w:t>volume</w:t>
      </w:r>
    </w:p>
    <w:p w:rsidR="00000000" w:rsidRDefault="00000000">
      <w:pPr>
        <w:pStyle w:val="HTML0"/>
        <w:divId w:val="1378624860"/>
        <w:rPr>
          <w:rStyle w:val="w"/>
        </w:rPr>
      </w:pPr>
      <w:r>
        <w:rPr>
          <w:rStyle w:val="w"/>
        </w:rPr>
        <w:t xml:space="preserve">        </w:t>
      </w:r>
      <w:r>
        <w:rPr>
          <w:rStyle w:val="p"/>
        </w:rPr>
        <w:t>],</w:t>
      </w:r>
    </w:p>
    <w:p w:rsidR="00000000" w:rsidRDefault="00000000">
      <w:pPr>
        <w:pStyle w:val="HTML0"/>
        <w:divId w:val="1378624860"/>
        <w:rPr>
          <w:rStyle w:val="w"/>
        </w:rPr>
      </w:pPr>
      <w:r>
        <w:rPr>
          <w:rStyle w:val="w"/>
        </w:rPr>
        <w:t xml:space="preserve">        </w:t>
      </w:r>
      <w:r>
        <w:rPr>
          <w:rStyle w:val="p"/>
        </w:rPr>
        <w:t>[</w:t>
      </w:r>
    </w:p>
    <w:p w:rsidR="00000000" w:rsidRDefault="00000000">
      <w:pPr>
        <w:pStyle w:val="HTML0"/>
        <w:divId w:val="1378624860"/>
        <w:rPr>
          <w:rStyle w:val="w"/>
        </w:rPr>
      </w:pPr>
      <w:r>
        <w:rPr>
          <w:rStyle w:val="w"/>
        </w:rPr>
        <w:t xml:space="preserve">            </w:t>
      </w:r>
      <w:r>
        <w:rPr>
          <w:rStyle w:val="s2"/>
        </w:rPr>
        <w:t>"1701417600000"</w:t>
      </w:r>
      <w:r>
        <w:rPr>
          <w:rStyle w:val="p"/>
        </w:rPr>
        <w:t>,</w:t>
      </w:r>
      <w:r>
        <w:rPr>
          <w:rStyle w:val="w"/>
        </w:rPr>
        <w:t xml:space="preserve">    </w:t>
      </w:r>
      <w:r>
        <w:rPr>
          <w:rStyle w:val="err"/>
        </w:rPr>
        <w:t>//</w:t>
      </w:r>
      <w:r>
        <w:rPr>
          <w:rStyle w:val="w"/>
        </w:rPr>
        <w:t xml:space="preserve"> </w:t>
      </w:r>
      <w:r>
        <w:rPr>
          <w:rStyle w:val="err"/>
        </w:rPr>
        <w:t>timestamp</w:t>
      </w:r>
    </w:p>
    <w:p w:rsidR="00000000" w:rsidRDefault="00000000">
      <w:pPr>
        <w:pStyle w:val="HTML0"/>
        <w:divId w:val="1378624860"/>
        <w:rPr>
          <w:rStyle w:val="w"/>
        </w:rPr>
      </w:pPr>
      <w:r>
        <w:rPr>
          <w:rStyle w:val="w"/>
        </w:rPr>
        <w:t xml:space="preserve">            </w:t>
      </w:r>
      <w:r>
        <w:rPr>
          <w:rStyle w:val="s2"/>
        </w:rPr>
        <w:t>"100"</w:t>
      </w:r>
      <w:r>
        <w:rPr>
          <w:rStyle w:val="p"/>
        </w:rPr>
        <w:t>,</w:t>
      </w:r>
      <w:r>
        <w:rPr>
          <w:rStyle w:val="w"/>
        </w:rPr>
        <w:t xml:space="preserve">              </w:t>
      </w:r>
      <w:r>
        <w:rPr>
          <w:rStyle w:val="err"/>
        </w:rPr>
        <w:t>//</w:t>
      </w:r>
      <w:r>
        <w:rPr>
          <w:rStyle w:val="w"/>
        </w:rPr>
        <w:t xml:space="preserve"> </w:t>
      </w:r>
      <w:r>
        <w:rPr>
          <w:rStyle w:val="err"/>
        </w:rPr>
        <w:t>taker</w:t>
      </w:r>
      <w:r>
        <w:rPr>
          <w:rStyle w:val="w"/>
        </w:rPr>
        <w:t xml:space="preserve"> </w:t>
      </w:r>
      <w:r>
        <w:rPr>
          <w:rStyle w:val="err"/>
        </w:rPr>
        <w:t>sell</w:t>
      </w:r>
      <w:r>
        <w:rPr>
          <w:rStyle w:val="w"/>
        </w:rPr>
        <w:t xml:space="preserve"> </w:t>
      </w:r>
      <w:r>
        <w:rPr>
          <w:rStyle w:val="err"/>
        </w:rPr>
        <w:t>volume</w:t>
      </w:r>
    </w:p>
    <w:p w:rsidR="00000000" w:rsidRDefault="00000000">
      <w:pPr>
        <w:pStyle w:val="HTML0"/>
        <w:divId w:val="1378624860"/>
        <w:rPr>
          <w:rStyle w:val="w"/>
        </w:rPr>
      </w:pPr>
      <w:r>
        <w:rPr>
          <w:rStyle w:val="w"/>
        </w:rPr>
        <w:t xml:space="preserve">            </w:t>
      </w:r>
      <w:r>
        <w:rPr>
          <w:rStyle w:val="s2"/>
        </w:rPr>
        <w:t>"300"</w:t>
      </w:r>
      <w:r>
        <w:rPr>
          <w:rStyle w:val="w"/>
        </w:rPr>
        <w:t xml:space="preserve">               </w:t>
      </w:r>
      <w:r>
        <w:rPr>
          <w:rStyle w:val="err"/>
        </w:rPr>
        <w:t>//</w:t>
      </w:r>
      <w:r>
        <w:rPr>
          <w:rStyle w:val="w"/>
        </w:rPr>
        <w:t xml:space="preserve"> </w:t>
      </w:r>
      <w:r>
        <w:rPr>
          <w:rStyle w:val="err"/>
        </w:rPr>
        <w:t>taker</w:t>
      </w:r>
      <w:r>
        <w:rPr>
          <w:rStyle w:val="w"/>
        </w:rPr>
        <w:t xml:space="preserve"> </w:t>
      </w:r>
      <w:r>
        <w:rPr>
          <w:rStyle w:val="err"/>
        </w:rPr>
        <w:t>buy</w:t>
      </w:r>
      <w:r>
        <w:rPr>
          <w:rStyle w:val="w"/>
        </w:rPr>
        <w:t xml:space="preserve"> </w:t>
      </w:r>
      <w:r>
        <w:rPr>
          <w:rStyle w:val="err"/>
        </w:rPr>
        <w:t>volume</w:t>
      </w:r>
    </w:p>
    <w:p w:rsidR="00000000" w:rsidRDefault="00000000">
      <w:pPr>
        <w:pStyle w:val="HTML0"/>
        <w:divId w:val="1378624860"/>
        <w:rPr>
          <w:rStyle w:val="w"/>
        </w:rPr>
      </w:pPr>
      <w:r>
        <w:rPr>
          <w:rStyle w:val="w"/>
        </w:rPr>
        <w:t xml:space="preserve">        </w:t>
      </w:r>
      <w:r>
        <w:rPr>
          <w:rStyle w:val="p"/>
        </w:rPr>
        <w:t>]</w:t>
      </w:r>
    </w:p>
    <w:p w:rsidR="00000000" w:rsidRDefault="00000000">
      <w:pPr>
        <w:pStyle w:val="HTML0"/>
        <w:divId w:val="1378624860"/>
        <w:rPr>
          <w:rStyle w:val="w"/>
        </w:rPr>
      </w:pPr>
      <w:r>
        <w:rPr>
          <w:rStyle w:val="w"/>
        </w:rPr>
        <w:t xml:space="preserve">    </w:t>
      </w:r>
      <w:r>
        <w:rPr>
          <w:rStyle w:val="p"/>
        </w:rPr>
        <w:t>]</w:t>
      </w:r>
    </w:p>
    <w:p w:rsidR="00000000" w:rsidRDefault="00000000">
      <w:pPr>
        <w:pStyle w:val="HTML0"/>
        <w:divId w:val="1378624860"/>
        <w:rPr>
          <w:rStyle w:val="w"/>
        </w:rPr>
      </w:pPr>
      <w:r>
        <w:rPr>
          <w:rStyle w:val="p"/>
        </w:rPr>
        <w:t>}</w:t>
      </w:r>
    </w:p>
    <w:p w:rsidR="00000000" w:rsidRDefault="00000000">
      <w:pPr>
        <w:pStyle w:val="HTML0"/>
        <w:divId w:val="1378624860"/>
        <w:rPr>
          <w:rStyle w:val="w"/>
        </w:rPr>
      </w:pP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Timestamp, millisecond format of Unix timestamp, e.g. </w:t>
            </w:r>
            <w:r>
              <w:rPr>
                <w:rStyle w:val="HTML"/>
              </w:rPr>
              <w:t>1597026383085</w:t>
            </w:r>
          </w:p>
        </w:tc>
      </w:tr>
      <w:tr w:rsidR="00000000">
        <w:trPr>
          <w:divId w:val="175387555"/>
          <w:tblCellSpacing w:w="15" w:type="dxa"/>
        </w:trPr>
        <w:tc>
          <w:tcPr>
            <w:tcW w:w="0" w:type="auto"/>
            <w:vAlign w:val="center"/>
            <w:hideMark/>
          </w:tcPr>
          <w:p w:rsidR="00000000" w:rsidRDefault="00000000">
            <w:r>
              <w:t>sellVol</w:t>
            </w:r>
          </w:p>
        </w:tc>
        <w:tc>
          <w:tcPr>
            <w:tcW w:w="0" w:type="auto"/>
            <w:vAlign w:val="center"/>
            <w:hideMark/>
          </w:tcPr>
          <w:p w:rsidR="00000000" w:rsidRDefault="00000000">
            <w:r>
              <w:t>String</w:t>
            </w:r>
          </w:p>
        </w:tc>
        <w:tc>
          <w:tcPr>
            <w:tcW w:w="0" w:type="auto"/>
            <w:vAlign w:val="center"/>
            <w:hideMark/>
          </w:tcPr>
          <w:p w:rsidR="00000000" w:rsidRDefault="00000000">
            <w:r>
              <w:t>taker sell volume</w:t>
            </w:r>
          </w:p>
        </w:tc>
      </w:tr>
      <w:tr w:rsidR="00000000">
        <w:trPr>
          <w:divId w:val="175387555"/>
          <w:tblCellSpacing w:w="15" w:type="dxa"/>
        </w:trPr>
        <w:tc>
          <w:tcPr>
            <w:tcW w:w="0" w:type="auto"/>
            <w:vAlign w:val="center"/>
            <w:hideMark/>
          </w:tcPr>
          <w:p w:rsidR="00000000" w:rsidRDefault="00000000">
            <w:r>
              <w:t>buyVol</w:t>
            </w:r>
          </w:p>
        </w:tc>
        <w:tc>
          <w:tcPr>
            <w:tcW w:w="0" w:type="auto"/>
            <w:vAlign w:val="center"/>
            <w:hideMark/>
          </w:tcPr>
          <w:p w:rsidR="00000000" w:rsidRDefault="00000000">
            <w:r>
              <w:t>String</w:t>
            </w:r>
          </w:p>
        </w:tc>
        <w:tc>
          <w:tcPr>
            <w:tcW w:w="0" w:type="auto"/>
            <w:vAlign w:val="center"/>
            <w:hideMark/>
          </w:tcPr>
          <w:p w:rsidR="00000000" w:rsidRDefault="00000000">
            <w:r>
              <w:t>taker buy volume</w:t>
            </w:r>
          </w:p>
        </w:tc>
      </w:tr>
    </w:tbl>
    <w:p w:rsidR="00000000" w:rsidRDefault="00000000">
      <w:pPr>
        <w:pStyle w:val="a5"/>
        <w:divId w:val="175387555"/>
      </w:pPr>
      <w:r>
        <w:t>The data returned will be arranged in an array like this: [ts, sellVol, buyVol].</w:t>
      </w:r>
    </w:p>
    <w:p w:rsidR="00000000" w:rsidRDefault="00000000">
      <w:pPr>
        <w:pStyle w:val="3"/>
        <w:divId w:val="175387555"/>
      </w:pPr>
      <w:r>
        <w:t>Get margin lending ratio</w:t>
      </w:r>
    </w:p>
    <w:p w:rsidR="00000000" w:rsidRDefault="00000000">
      <w:pPr>
        <w:pStyle w:val="a5"/>
        <w:divId w:val="175387555"/>
      </w:pPr>
      <w:r>
        <w:t>Retrieve the ratio of cumulative amount of quote currency to base currency.</w:t>
      </w:r>
    </w:p>
    <w:p w:rsidR="00000000" w:rsidRDefault="00000000">
      <w:pPr>
        <w:pStyle w:val="4"/>
        <w:divId w:val="175387555"/>
      </w:pPr>
      <w:r>
        <w:t>Rate Limit: 5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/api/v5/rubik/stat/margin/loan-ratio</w:t>
      </w:r>
    </w:p>
    <w:p w:rsidR="00000000" w:rsidRDefault="00000000">
      <w:pPr>
        <w:pStyle w:val="a5"/>
        <w:ind w:left="720" w:right="720"/>
        <w:divId w:val="882326012"/>
      </w:pPr>
      <w:r>
        <w:t>Request Example</w:t>
      </w:r>
    </w:p>
    <w:p w:rsidR="00000000" w:rsidRDefault="00000000">
      <w:pPr>
        <w:pStyle w:val="HTML0"/>
        <w:divId w:val="26150111"/>
        <w:rPr>
          <w:rStyle w:val="HTML"/>
        </w:rPr>
      </w:pPr>
      <w:r>
        <w:rPr>
          <w:rStyle w:val="HTML"/>
        </w:rPr>
        <w:t>GET /api/v5/rubik/stat/margin/loan-ratio?ccy</w:t>
      </w:r>
      <w:r>
        <w:rPr>
          <w:rStyle w:val="o"/>
        </w:rPr>
        <w:t>=</w:t>
      </w:r>
      <w:r>
        <w:rPr>
          <w:rStyle w:val="HTML"/>
        </w:rPr>
        <w:t>BTC</w:t>
      </w:r>
    </w:p>
    <w:p w:rsidR="00000000" w:rsidRDefault="00000000">
      <w:pPr>
        <w:pStyle w:val="HTML0"/>
        <w:divId w:val="1481731757"/>
        <w:rPr>
          <w:rStyle w:val="HTML"/>
          <w:vanish/>
        </w:rPr>
      </w:pPr>
      <w:r>
        <w:rPr>
          <w:rStyle w:val="kn"/>
          <w:vanish/>
        </w:rPr>
        <w:t>import</w:t>
      </w:r>
      <w:r>
        <w:rPr>
          <w:rStyle w:val="HTML"/>
          <w:vanish/>
        </w:rPr>
        <w:t xml:space="preserve"> </w:t>
      </w:r>
      <w:r>
        <w:rPr>
          <w:rStyle w:val="nn"/>
          <w:vanish/>
        </w:rPr>
        <w:t>okx.TradingData</w:t>
      </w:r>
      <w:r>
        <w:rPr>
          <w:rStyle w:val="HTML"/>
          <w:vanish/>
        </w:rPr>
        <w:t xml:space="preserve"> </w:t>
      </w:r>
      <w:r>
        <w:rPr>
          <w:rStyle w:val="k"/>
          <w:vanish/>
        </w:rPr>
        <w:t>as</w:t>
      </w:r>
      <w:r>
        <w:rPr>
          <w:rStyle w:val="HTML"/>
          <w:vanish/>
        </w:rPr>
        <w:t xml:space="preserve"> </w:t>
      </w:r>
      <w:r>
        <w:rPr>
          <w:rStyle w:val="n"/>
          <w:vanish/>
        </w:rPr>
        <w:t>TradingData_api</w:t>
      </w:r>
    </w:p>
    <w:p w:rsidR="00000000" w:rsidRDefault="00000000">
      <w:pPr>
        <w:pStyle w:val="HTML0"/>
        <w:divId w:val="1481731757"/>
        <w:rPr>
          <w:rStyle w:val="HTML"/>
          <w:vanish/>
        </w:rPr>
      </w:pPr>
    </w:p>
    <w:p w:rsidR="00000000" w:rsidRDefault="00000000">
      <w:pPr>
        <w:pStyle w:val="HTML0"/>
        <w:divId w:val="1481731757"/>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trading:0 , demo trading:1</w:t>
      </w:r>
    </w:p>
    <w:p w:rsidR="00000000" w:rsidRDefault="00000000">
      <w:pPr>
        <w:pStyle w:val="HTML0"/>
        <w:divId w:val="1481731757"/>
        <w:rPr>
          <w:rStyle w:val="HTML"/>
          <w:vanish/>
        </w:rPr>
      </w:pPr>
    </w:p>
    <w:p w:rsidR="00000000" w:rsidRDefault="00000000">
      <w:pPr>
        <w:pStyle w:val="HTML0"/>
        <w:divId w:val="1481731757"/>
        <w:rPr>
          <w:rStyle w:val="HTML"/>
          <w:vanish/>
        </w:rPr>
      </w:pPr>
      <w:r>
        <w:rPr>
          <w:rStyle w:val="n"/>
          <w:vanish/>
        </w:rPr>
        <w:t>tradingDataAPI</w:t>
      </w:r>
      <w:r>
        <w:rPr>
          <w:rStyle w:val="HTML"/>
          <w:vanish/>
        </w:rPr>
        <w:t xml:space="preserve"> </w:t>
      </w:r>
      <w:r>
        <w:rPr>
          <w:rStyle w:val="o"/>
          <w:vanish/>
        </w:rPr>
        <w:t>=</w:t>
      </w:r>
      <w:r>
        <w:rPr>
          <w:rStyle w:val="HTML"/>
          <w:vanish/>
        </w:rPr>
        <w:t xml:space="preserve"> </w:t>
      </w:r>
      <w:r>
        <w:rPr>
          <w:rStyle w:val="n"/>
          <w:vanish/>
        </w:rPr>
        <w:t>TradingData_api</w:t>
      </w:r>
      <w:r>
        <w:rPr>
          <w:rStyle w:val="p"/>
          <w:vanish/>
        </w:rPr>
        <w:t>.</w:t>
      </w:r>
      <w:r>
        <w:rPr>
          <w:rStyle w:val="n"/>
          <w:vanish/>
        </w:rPr>
        <w:t>TradingDataAPI</w:t>
      </w:r>
      <w:r>
        <w:rPr>
          <w:rStyle w:val="p"/>
          <w:vanish/>
        </w:rPr>
        <w:t>(</w:t>
      </w:r>
      <w:r>
        <w:rPr>
          <w:rStyle w:val="n"/>
          <w:vanish/>
        </w:rPr>
        <w:t>flag</w:t>
      </w:r>
      <w:r>
        <w:rPr>
          <w:rStyle w:val="o"/>
          <w:vanish/>
        </w:rPr>
        <w:t>=</w:t>
      </w:r>
      <w:r>
        <w:rPr>
          <w:rStyle w:val="n"/>
          <w:vanish/>
        </w:rPr>
        <w:t>flag</w:t>
      </w:r>
      <w:r>
        <w:rPr>
          <w:rStyle w:val="p"/>
          <w:vanish/>
        </w:rPr>
        <w:t>)</w:t>
      </w:r>
    </w:p>
    <w:p w:rsidR="00000000" w:rsidRDefault="00000000">
      <w:pPr>
        <w:pStyle w:val="HTML0"/>
        <w:divId w:val="1481731757"/>
        <w:rPr>
          <w:rStyle w:val="HTML"/>
          <w:vanish/>
        </w:rPr>
      </w:pPr>
    </w:p>
    <w:p w:rsidR="00000000" w:rsidRDefault="00000000">
      <w:pPr>
        <w:pStyle w:val="HTML0"/>
        <w:divId w:val="1481731757"/>
        <w:rPr>
          <w:rStyle w:val="c1"/>
          <w:vanish/>
        </w:rPr>
      </w:pPr>
      <w:r>
        <w:rPr>
          <w:rStyle w:val="c1"/>
          <w:vanish/>
        </w:rPr>
        <w:t># Retrieve the ratio of cumulative amount between currency margin quote currency and base currency</w:t>
      </w:r>
    </w:p>
    <w:p w:rsidR="00000000" w:rsidRDefault="00000000">
      <w:pPr>
        <w:pStyle w:val="HTML0"/>
        <w:divId w:val="1481731757"/>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tradingDataAPI</w:t>
      </w:r>
      <w:r>
        <w:rPr>
          <w:rStyle w:val="p"/>
          <w:vanish/>
        </w:rPr>
        <w:t>.</w:t>
      </w:r>
      <w:r>
        <w:rPr>
          <w:rStyle w:val="n"/>
          <w:vanish/>
        </w:rPr>
        <w:t>get_margin_lending_ratio</w:t>
      </w:r>
      <w:r>
        <w:rPr>
          <w:rStyle w:val="p"/>
          <w:vanish/>
        </w:rPr>
        <w:t>(</w:t>
      </w:r>
    </w:p>
    <w:p w:rsidR="00000000" w:rsidRDefault="00000000">
      <w:pPr>
        <w:pStyle w:val="HTML0"/>
        <w:divId w:val="1481731757"/>
        <w:rPr>
          <w:rStyle w:val="HTML"/>
          <w:vanish/>
        </w:rPr>
      </w:pPr>
      <w:r>
        <w:rPr>
          <w:rStyle w:val="HTML"/>
          <w:vanish/>
        </w:rPr>
        <w:t xml:space="preserve">    </w:t>
      </w:r>
      <w:r>
        <w:rPr>
          <w:rStyle w:val="n"/>
          <w:vanish/>
        </w:rPr>
        <w:t>ccy</w:t>
      </w:r>
      <w:r>
        <w:rPr>
          <w:rStyle w:val="o"/>
          <w:vanish/>
        </w:rPr>
        <w:t>=</w:t>
      </w:r>
      <w:r>
        <w:rPr>
          <w:rStyle w:val="s"/>
          <w:vanish/>
        </w:rPr>
        <w:t>"BTC"</w:t>
      </w:r>
      <w:r>
        <w:rPr>
          <w:rStyle w:val="p"/>
          <w:vanish/>
        </w:rPr>
        <w:t>,</w:t>
      </w:r>
    </w:p>
    <w:p w:rsidR="00000000" w:rsidRDefault="00000000">
      <w:pPr>
        <w:pStyle w:val="HTML0"/>
        <w:divId w:val="1481731757"/>
        <w:rPr>
          <w:rStyle w:val="HTML"/>
          <w:vanish/>
        </w:rPr>
      </w:pPr>
      <w:r>
        <w:rPr>
          <w:rStyle w:val="p"/>
          <w:vanish/>
        </w:rPr>
        <w:t>)</w:t>
      </w:r>
    </w:p>
    <w:p w:rsidR="00000000" w:rsidRDefault="00000000">
      <w:pPr>
        <w:pStyle w:val="HTML0"/>
        <w:divId w:val="1481731757"/>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Currency</w:t>
            </w:r>
          </w:p>
        </w:tc>
      </w:tr>
      <w:tr w:rsidR="00000000">
        <w:trPr>
          <w:divId w:val="175387555"/>
          <w:tblCellSpacing w:w="15" w:type="dxa"/>
        </w:trPr>
        <w:tc>
          <w:tcPr>
            <w:tcW w:w="0" w:type="auto"/>
            <w:vAlign w:val="center"/>
            <w:hideMark/>
          </w:tcPr>
          <w:p w:rsidR="00000000" w:rsidRDefault="00000000">
            <w:r>
              <w:t>begin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Begin time, e.g. </w:t>
            </w:r>
            <w:r>
              <w:rPr>
                <w:rStyle w:val="HTML"/>
              </w:rPr>
              <w:t>1597026383085</w:t>
            </w:r>
          </w:p>
        </w:tc>
      </w:tr>
      <w:tr w:rsidR="00000000">
        <w:trPr>
          <w:divId w:val="175387555"/>
          <w:tblCellSpacing w:w="15" w:type="dxa"/>
        </w:trPr>
        <w:tc>
          <w:tcPr>
            <w:tcW w:w="0" w:type="auto"/>
            <w:vAlign w:val="center"/>
            <w:hideMark/>
          </w:tcPr>
          <w:p w:rsidR="00000000" w:rsidRDefault="00000000">
            <w:r>
              <w:t>end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End time, e.g. </w:t>
            </w:r>
            <w:r>
              <w:rPr>
                <w:rStyle w:val="HTML"/>
              </w:rPr>
              <w:t>1597026383085</w:t>
            </w:r>
          </w:p>
        </w:tc>
      </w:tr>
      <w:tr w:rsidR="00000000">
        <w:trPr>
          <w:divId w:val="175387555"/>
          <w:tblCellSpacing w:w="15" w:type="dxa"/>
        </w:trPr>
        <w:tc>
          <w:tcPr>
            <w:tcW w:w="0" w:type="auto"/>
            <w:vAlign w:val="center"/>
            <w:hideMark/>
          </w:tcPr>
          <w:p w:rsidR="00000000" w:rsidRDefault="00000000">
            <w:r>
              <w:t>period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Period</w:t>
            </w:r>
            <w:r>
              <w:br/>
            </w:r>
            <w:r>
              <w:rPr>
                <w:rStyle w:val="HTML"/>
              </w:rPr>
              <w:t>m</w:t>
            </w:r>
            <w:r>
              <w:t xml:space="preserve">: Minute, </w:t>
            </w:r>
            <w:r>
              <w:rPr>
                <w:rStyle w:val="HTML"/>
              </w:rPr>
              <w:t>H</w:t>
            </w:r>
            <w:r>
              <w:t xml:space="preserve">: Hour, </w:t>
            </w:r>
            <w:r>
              <w:rPr>
                <w:rStyle w:val="HTML"/>
              </w:rPr>
              <w:t>D</w:t>
            </w:r>
            <w:r>
              <w:t>: Day</w:t>
            </w:r>
            <w:r>
              <w:br/>
              <w:t xml:space="preserve">the default is </w:t>
            </w:r>
            <w:r>
              <w:rPr>
                <w:rStyle w:val="HTML"/>
              </w:rPr>
              <w:t>5m</w:t>
            </w:r>
            <w:r>
              <w:t>, e.g. [</w:t>
            </w:r>
            <w:r>
              <w:rPr>
                <w:rStyle w:val="HTML"/>
              </w:rPr>
              <w:t>5m</w:t>
            </w:r>
            <w:r>
              <w:t>/</w:t>
            </w:r>
            <w:r>
              <w:rPr>
                <w:rStyle w:val="HTML"/>
              </w:rPr>
              <w:t>1H</w:t>
            </w:r>
            <w:r>
              <w:t>/</w:t>
            </w:r>
            <w:r>
              <w:rPr>
                <w:rStyle w:val="HTML"/>
              </w:rPr>
              <w:t>1D</w:t>
            </w:r>
            <w:r>
              <w:t xml:space="preserve">] </w:t>
            </w:r>
            <w:r>
              <w:br/>
            </w:r>
            <w:r>
              <w:rPr>
                <w:rStyle w:val="HTML"/>
              </w:rPr>
              <w:t>5m</w:t>
            </w:r>
            <w:r>
              <w:t xml:space="preserve"> granularity can only query data within two days at most</w:t>
            </w:r>
            <w:r>
              <w:br/>
            </w:r>
            <w:r>
              <w:rPr>
                <w:rStyle w:val="HTML"/>
              </w:rPr>
              <w:t>1H</w:t>
            </w:r>
            <w:r>
              <w:t xml:space="preserve"> granularity can only query data within 30 days at most</w:t>
            </w:r>
            <w:r>
              <w:br/>
            </w:r>
            <w:r>
              <w:rPr>
                <w:rStyle w:val="HTML"/>
              </w:rPr>
              <w:t>1D</w:t>
            </w:r>
            <w:r>
              <w:t xml:space="preserve"> granularity can only query data within 180 days at most</w:t>
            </w:r>
          </w:p>
        </w:tc>
      </w:tr>
    </w:tbl>
    <w:p w:rsidR="00000000" w:rsidRDefault="00000000">
      <w:pPr>
        <w:pStyle w:val="a5"/>
        <w:ind w:left="720" w:right="720"/>
        <w:divId w:val="1645697496"/>
      </w:pPr>
      <w:r>
        <w:t>Response Example</w:t>
      </w:r>
    </w:p>
    <w:p w:rsidR="00000000" w:rsidRDefault="00000000">
      <w:pPr>
        <w:pStyle w:val="HTML0"/>
        <w:divId w:val="1294098712"/>
        <w:rPr>
          <w:rStyle w:val="w"/>
        </w:rPr>
      </w:pPr>
      <w:r>
        <w:rPr>
          <w:rStyle w:val="p"/>
        </w:rPr>
        <w:t>{</w:t>
      </w:r>
    </w:p>
    <w:p w:rsidR="00000000" w:rsidRDefault="00000000">
      <w:pPr>
        <w:pStyle w:val="HTML0"/>
        <w:divId w:val="1294098712"/>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294098712"/>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294098712"/>
        <w:rPr>
          <w:rStyle w:val="w"/>
        </w:rPr>
      </w:pPr>
      <w:r>
        <w:rPr>
          <w:rStyle w:val="w"/>
        </w:rPr>
        <w:t xml:space="preserve">        </w:t>
      </w:r>
      <w:r>
        <w:rPr>
          <w:rStyle w:val="p"/>
        </w:rPr>
        <w:t>[</w:t>
      </w:r>
    </w:p>
    <w:p w:rsidR="00000000" w:rsidRDefault="00000000">
      <w:pPr>
        <w:pStyle w:val="HTML0"/>
        <w:divId w:val="1294098712"/>
        <w:rPr>
          <w:rStyle w:val="w"/>
        </w:rPr>
      </w:pPr>
      <w:r>
        <w:rPr>
          <w:rStyle w:val="w"/>
        </w:rPr>
        <w:t xml:space="preserve">            </w:t>
      </w:r>
      <w:r>
        <w:rPr>
          <w:rStyle w:val="s2"/>
        </w:rPr>
        <w:t>"1630492800000"</w:t>
      </w:r>
      <w:r>
        <w:rPr>
          <w:rStyle w:val="p"/>
        </w:rPr>
        <w:t>,</w:t>
      </w:r>
    </w:p>
    <w:p w:rsidR="00000000" w:rsidRDefault="00000000">
      <w:pPr>
        <w:pStyle w:val="HTML0"/>
        <w:divId w:val="1294098712"/>
        <w:rPr>
          <w:rStyle w:val="w"/>
        </w:rPr>
      </w:pPr>
      <w:r>
        <w:rPr>
          <w:rStyle w:val="w"/>
        </w:rPr>
        <w:t xml:space="preserve">            </w:t>
      </w:r>
      <w:r>
        <w:rPr>
          <w:rStyle w:val="s2"/>
        </w:rPr>
        <w:t>"0.4614"</w:t>
      </w:r>
    </w:p>
    <w:p w:rsidR="00000000" w:rsidRDefault="00000000">
      <w:pPr>
        <w:pStyle w:val="HTML0"/>
        <w:divId w:val="1294098712"/>
        <w:rPr>
          <w:rStyle w:val="w"/>
        </w:rPr>
      </w:pPr>
      <w:r>
        <w:rPr>
          <w:rStyle w:val="w"/>
        </w:rPr>
        <w:t xml:space="preserve">        </w:t>
      </w:r>
      <w:r>
        <w:rPr>
          <w:rStyle w:val="p"/>
        </w:rPr>
        <w:t>],</w:t>
      </w:r>
    </w:p>
    <w:p w:rsidR="00000000" w:rsidRDefault="00000000">
      <w:pPr>
        <w:pStyle w:val="HTML0"/>
        <w:divId w:val="1294098712"/>
        <w:rPr>
          <w:rStyle w:val="w"/>
        </w:rPr>
      </w:pPr>
      <w:r>
        <w:rPr>
          <w:rStyle w:val="w"/>
        </w:rPr>
        <w:t xml:space="preserve">        </w:t>
      </w:r>
      <w:r>
        <w:rPr>
          <w:rStyle w:val="p"/>
        </w:rPr>
        <w:t>[</w:t>
      </w:r>
    </w:p>
    <w:p w:rsidR="00000000" w:rsidRDefault="00000000">
      <w:pPr>
        <w:pStyle w:val="HTML0"/>
        <w:divId w:val="1294098712"/>
        <w:rPr>
          <w:rStyle w:val="w"/>
        </w:rPr>
      </w:pPr>
      <w:r>
        <w:rPr>
          <w:rStyle w:val="w"/>
        </w:rPr>
        <w:t xml:space="preserve">            </w:t>
      </w:r>
      <w:r>
        <w:rPr>
          <w:rStyle w:val="s2"/>
        </w:rPr>
        <w:t>"1630492500000"</w:t>
      </w:r>
      <w:r>
        <w:rPr>
          <w:rStyle w:val="p"/>
        </w:rPr>
        <w:t>,</w:t>
      </w:r>
    </w:p>
    <w:p w:rsidR="00000000" w:rsidRDefault="00000000">
      <w:pPr>
        <w:pStyle w:val="HTML0"/>
        <w:divId w:val="1294098712"/>
        <w:rPr>
          <w:rStyle w:val="w"/>
        </w:rPr>
      </w:pPr>
      <w:r>
        <w:rPr>
          <w:rStyle w:val="w"/>
        </w:rPr>
        <w:t xml:space="preserve">            </w:t>
      </w:r>
      <w:r>
        <w:rPr>
          <w:rStyle w:val="s2"/>
        </w:rPr>
        <w:t>"0.5767"</w:t>
      </w:r>
    </w:p>
    <w:p w:rsidR="00000000" w:rsidRDefault="00000000">
      <w:pPr>
        <w:pStyle w:val="HTML0"/>
        <w:divId w:val="1294098712"/>
        <w:rPr>
          <w:rStyle w:val="w"/>
        </w:rPr>
      </w:pPr>
      <w:r>
        <w:rPr>
          <w:rStyle w:val="w"/>
        </w:rPr>
        <w:t xml:space="preserve">        </w:t>
      </w:r>
      <w:r>
        <w:rPr>
          <w:rStyle w:val="p"/>
        </w:rPr>
        <w:t>]</w:t>
      </w:r>
    </w:p>
    <w:p w:rsidR="00000000" w:rsidRDefault="00000000">
      <w:pPr>
        <w:pStyle w:val="HTML0"/>
        <w:divId w:val="1294098712"/>
        <w:rPr>
          <w:rStyle w:val="w"/>
        </w:rPr>
      </w:pPr>
      <w:r>
        <w:rPr>
          <w:rStyle w:val="w"/>
        </w:rPr>
        <w:t xml:space="preserve">    </w:t>
      </w:r>
      <w:r>
        <w:rPr>
          <w:rStyle w:val="p"/>
        </w:rPr>
        <w:t>],</w:t>
      </w:r>
    </w:p>
    <w:p w:rsidR="00000000" w:rsidRDefault="00000000">
      <w:pPr>
        <w:pStyle w:val="HTML0"/>
        <w:divId w:val="1294098712"/>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294098712"/>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247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Timestamp</w:t>
            </w:r>
          </w:p>
        </w:tc>
      </w:tr>
      <w:tr w:rsidR="00000000">
        <w:trPr>
          <w:divId w:val="175387555"/>
          <w:tblCellSpacing w:w="15" w:type="dxa"/>
        </w:trPr>
        <w:tc>
          <w:tcPr>
            <w:tcW w:w="0" w:type="auto"/>
            <w:vAlign w:val="center"/>
            <w:hideMark/>
          </w:tcPr>
          <w:p w:rsidR="00000000" w:rsidRDefault="00000000">
            <w:r>
              <w:t>ratio</w:t>
            </w:r>
          </w:p>
        </w:tc>
        <w:tc>
          <w:tcPr>
            <w:tcW w:w="0" w:type="auto"/>
            <w:vAlign w:val="center"/>
            <w:hideMark/>
          </w:tcPr>
          <w:p w:rsidR="00000000" w:rsidRDefault="00000000">
            <w:r>
              <w:t>String</w:t>
            </w:r>
          </w:p>
        </w:tc>
        <w:tc>
          <w:tcPr>
            <w:tcW w:w="0" w:type="auto"/>
            <w:vAlign w:val="center"/>
            <w:hideMark/>
          </w:tcPr>
          <w:p w:rsidR="00000000" w:rsidRDefault="00000000">
            <w:r>
              <w:t>Margin lending ratio</w:t>
            </w:r>
          </w:p>
        </w:tc>
      </w:tr>
    </w:tbl>
    <w:p w:rsidR="00000000" w:rsidRDefault="00000000">
      <w:pPr>
        <w:divId w:val="175387555"/>
      </w:pPr>
      <w:r>
        <w:t xml:space="preserve">The return value array order is: [ts,ratio] </w:t>
      </w:r>
    </w:p>
    <w:p w:rsidR="00000000" w:rsidRDefault="00000000">
      <w:pPr>
        <w:pStyle w:val="3"/>
        <w:divId w:val="175387555"/>
      </w:pPr>
      <w:r>
        <w:t>Get top traders contract long/short ratio</w:t>
      </w:r>
    </w:p>
    <w:p w:rsidR="00000000" w:rsidRDefault="00000000">
      <w:pPr>
        <w:pStyle w:val="a5"/>
        <w:divId w:val="175387555"/>
      </w:pPr>
      <w:r>
        <w:t>Retrieve the account net long/short ratio of a contract for top traders. Top traders refer to the top 5% of traders with the largest open position value. This endpoint can retrieve the latest 1,440 data entries. The data time range is up to March 22, 2024.</w:t>
      </w:r>
    </w:p>
    <w:p w:rsidR="00000000" w:rsidRDefault="00000000">
      <w:pPr>
        <w:pStyle w:val="4"/>
        <w:divId w:val="175387555"/>
      </w:pPr>
      <w:r>
        <w:t>Rate limit: 5 requests per 2 seconds</w:t>
      </w:r>
    </w:p>
    <w:p w:rsidR="00000000" w:rsidRDefault="00000000">
      <w:pPr>
        <w:pStyle w:val="4"/>
        <w:divId w:val="175387555"/>
      </w:pPr>
      <w:r>
        <w:t>Rate limit rule: IP + instrumentID</w:t>
      </w:r>
    </w:p>
    <w:p w:rsidR="00000000" w:rsidRDefault="00000000">
      <w:pPr>
        <w:pStyle w:val="4"/>
        <w:divId w:val="175387555"/>
      </w:pPr>
      <w:r>
        <w:t>HTTP Request</w:t>
      </w:r>
    </w:p>
    <w:p w:rsidR="00000000" w:rsidRDefault="00000000">
      <w:pPr>
        <w:pStyle w:val="a5"/>
        <w:divId w:val="175387555"/>
      </w:pPr>
      <w:r>
        <w:rPr>
          <w:rStyle w:val="HTML"/>
        </w:rPr>
        <w:t>GET /api/v5/rubik/stat/contracts/long-short-account-ratio-contract-top-trader</w:t>
      </w:r>
    </w:p>
    <w:p w:rsidR="00000000" w:rsidRDefault="00000000">
      <w:pPr>
        <w:pStyle w:val="a5"/>
        <w:ind w:left="720" w:right="720"/>
        <w:divId w:val="925043176"/>
      </w:pPr>
      <w:r>
        <w:t>Request Example</w:t>
      </w:r>
    </w:p>
    <w:p w:rsidR="00000000" w:rsidRDefault="00000000">
      <w:pPr>
        <w:pStyle w:val="HTML0"/>
        <w:divId w:val="286933536"/>
        <w:rPr>
          <w:rStyle w:val="HTML"/>
        </w:rPr>
      </w:pPr>
      <w:r>
        <w:rPr>
          <w:rStyle w:val="HTML"/>
        </w:rPr>
        <w:t>GET /api/v5/rubik/stat/contracts/long-short-account-ratio-contract-top-trader?instId</w:t>
      </w:r>
      <w:r>
        <w:rPr>
          <w:rStyle w:val="o"/>
        </w:rPr>
        <w:t>=</w:t>
      </w:r>
      <w:r>
        <w:rPr>
          <w:rStyle w:val="HTML"/>
        </w:rPr>
        <w:t>BTC-USDT-SWAP</w:t>
      </w:r>
    </w:p>
    <w:p w:rsidR="00000000" w:rsidRDefault="00000000">
      <w:pPr>
        <w:pStyle w:val="HTML0"/>
        <w:divId w:val="1547716545"/>
        <w:rPr>
          <w:rStyle w:val="HTML"/>
          <w:vanish/>
        </w:rPr>
      </w:pPr>
      <w:r>
        <w:rPr>
          <w:rStyle w:val="kn"/>
          <w:vanish/>
        </w:rPr>
        <w:t>import</w:t>
      </w:r>
      <w:r>
        <w:rPr>
          <w:rStyle w:val="HTML"/>
          <w:vanish/>
        </w:rPr>
        <w:t xml:space="preserve"> </w:t>
      </w:r>
      <w:r>
        <w:rPr>
          <w:rStyle w:val="nn"/>
          <w:vanish/>
        </w:rPr>
        <w:t>okx.TradingData</w:t>
      </w:r>
      <w:r>
        <w:rPr>
          <w:rStyle w:val="HTML"/>
          <w:vanish/>
        </w:rPr>
        <w:t xml:space="preserve"> </w:t>
      </w:r>
      <w:r>
        <w:rPr>
          <w:rStyle w:val="k"/>
          <w:vanish/>
        </w:rPr>
        <w:t>as</w:t>
      </w:r>
      <w:r>
        <w:rPr>
          <w:rStyle w:val="HTML"/>
          <w:vanish/>
        </w:rPr>
        <w:t xml:space="preserve"> </w:t>
      </w:r>
      <w:r>
        <w:rPr>
          <w:rStyle w:val="n"/>
          <w:vanish/>
        </w:rPr>
        <w:t>TradingData_api</w:t>
      </w:r>
    </w:p>
    <w:p w:rsidR="00000000" w:rsidRDefault="00000000">
      <w:pPr>
        <w:pStyle w:val="HTML0"/>
        <w:divId w:val="1547716545"/>
        <w:rPr>
          <w:rStyle w:val="HTML"/>
          <w:vanish/>
        </w:rPr>
      </w:pPr>
    </w:p>
    <w:p w:rsidR="00000000" w:rsidRDefault="00000000">
      <w:pPr>
        <w:pStyle w:val="HTML0"/>
        <w:divId w:val="1547716545"/>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trading:0 , demo trading:1</w:t>
      </w:r>
    </w:p>
    <w:p w:rsidR="00000000" w:rsidRDefault="00000000">
      <w:pPr>
        <w:pStyle w:val="HTML0"/>
        <w:divId w:val="1547716545"/>
        <w:rPr>
          <w:rStyle w:val="HTML"/>
          <w:vanish/>
        </w:rPr>
      </w:pPr>
    </w:p>
    <w:p w:rsidR="00000000" w:rsidRDefault="00000000">
      <w:pPr>
        <w:pStyle w:val="HTML0"/>
        <w:divId w:val="1547716545"/>
        <w:rPr>
          <w:rStyle w:val="HTML"/>
          <w:vanish/>
        </w:rPr>
      </w:pPr>
      <w:r>
        <w:rPr>
          <w:rStyle w:val="n"/>
          <w:vanish/>
        </w:rPr>
        <w:t>tradingDataAPI</w:t>
      </w:r>
      <w:r>
        <w:rPr>
          <w:rStyle w:val="HTML"/>
          <w:vanish/>
        </w:rPr>
        <w:t xml:space="preserve"> </w:t>
      </w:r>
      <w:r>
        <w:rPr>
          <w:rStyle w:val="o"/>
          <w:vanish/>
        </w:rPr>
        <w:t>=</w:t>
      </w:r>
      <w:r>
        <w:rPr>
          <w:rStyle w:val="HTML"/>
          <w:vanish/>
        </w:rPr>
        <w:t xml:space="preserve"> </w:t>
      </w:r>
      <w:r>
        <w:rPr>
          <w:rStyle w:val="n"/>
          <w:vanish/>
        </w:rPr>
        <w:t>TradingData_api</w:t>
      </w:r>
      <w:r>
        <w:rPr>
          <w:rStyle w:val="p"/>
          <w:vanish/>
        </w:rPr>
        <w:t>.</w:t>
      </w:r>
      <w:r>
        <w:rPr>
          <w:rStyle w:val="n"/>
          <w:vanish/>
        </w:rPr>
        <w:t>TradingDataAPI</w:t>
      </w:r>
      <w:r>
        <w:rPr>
          <w:rStyle w:val="p"/>
          <w:vanish/>
        </w:rPr>
        <w:t>(</w:t>
      </w:r>
      <w:r>
        <w:rPr>
          <w:rStyle w:val="n"/>
          <w:vanish/>
        </w:rPr>
        <w:t>flag</w:t>
      </w:r>
      <w:r>
        <w:rPr>
          <w:rStyle w:val="o"/>
          <w:vanish/>
        </w:rPr>
        <w:t>=</w:t>
      </w:r>
      <w:r>
        <w:rPr>
          <w:rStyle w:val="n"/>
          <w:vanish/>
        </w:rPr>
        <w:t>flag</w:t>
      </w:r>
      <w:r>
        <w:rPr>
          <w:rStyle w:val="p"/>
          <w:vanish/>
        </w:rPr>
        <w:t>)</w:t>
      </w:r>
    </w:p>
    <w:p w:rsidR="00000000" w:rsidRDefault="00000000">
      <w:pPr>
        <w:pStyle w:val="HTML0"/>
        <w:divId w:val="1547716545"/>
        <w:rPr>
          <w:rStyle w:val="HTML"/>
          <w:vanish/>
        </w:rPr>
      </w:pPr>
    </w:p>
    <w:p w:rsidR="00000000" w:rsidRDefault="00000000">
      <w:pPr>
        <w:pStyle w:val="HTML0"/>
        <w:divId w:val="1547716545"/>
        <w:rPr>
          <w:rStyle w:val="c1"/>
          <w:vanish/>
        </w:rPr>
      </w:pPr>
      <w:r>
        <w:rPr>
          <w:rStyle w:val="c1"/>
          <w:vanish/>
        </w:rPr>
        <w:t># Retrieve the top trader long short account ratio</w:t>
      </w:r>
    </w:p>
    <w:p w:rsidR="00000000" w:rsidRDefault="00000000">
      <w:pPr>
        <w:pStyle w:val="HTML0"/>
        <w:divId w:val="1547716545"/>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tradingDataAPI</w:t>
      </w:r>
      <w:r>
        <w:rPr>
          <w:rStyle w:val="p"/>
          <w:vanish/>
        </w:rPr>
        <w:t>.</w:t>
      </w:r>
      <w:r>
        <w:rPr>
          <w:rStyle w:val="n"/>
          <w:vanish/>
        </w:rPr>
        <w:t>get_top_trader_long_short_account_ratio</w:t>
      </w:r>
      <w:r>
        <w:rPr>
          <w:rStyle w:val="p"/>
          <w:vanish/>
        </w:rPr>
        <w:t>(</w:t>
      </w:r>
    </w:p>
    <w:p w:rsidR="00000000" w:rsidRDefault="00000000">
      <w:pPr>
        <w:pStyle w:val="HTML0"/>
        <w:divId w:val="1547716545"/>
        <w:rPr>
          <w:rStyle w:val="HTML"/>
          <w:vanish/>
        </w:rPr>
      </w:pPr>
      <w:r>
        <w:rPr>
          <w:rStyle w:val="HTML"/>
          <w:vanish/>
        </w:rPr>
        <w:t xml:space="preserve">    </w:t>
      </w:r>
      <w:r>
        <w:rPr>
          <w:rStyle w:val="n"/>
          <w:vanish/>
        </w:rPr>
        <w:t>instId</w:t>
      </w:r>
      <w:r>
        <w:rPr>
          <w:rStyle w:val="o"/>
          <w:vanish/>
        </w:rPr>
        <w:t>=</w:t>
      </w:r>
      <w:r>
        <w:rPr>
          <w:rStyle w:val="s"/>
          <w:vanish/>
        </w:rPr>
        <w:t>"BTC-USDT-SWAP"</w:t>
      </w:r>
    </w:p>
    <w:p w:rsidR="00000000" w:rsidRDefault="00000000">
      <w:pPr>
        <w:pStyle w:val="HTML0"/>
        <w:divId w:val="1547716545"/>
        <w:rPr>
          <w:rStyle w:val="HTML"/>
          <w:vanish/>
        </w:rPr>
      </w:pPr>
      <w:r>
        <w:rPr>
          <w:rStyle w:val="p"/>
          <w:vanish/>
        </w:rPr>
        <w:t>)</w:t>
      </w:r>
    </w:p>
    <w:p w:rsidR="00000000" w:rsidRDefault="00000000">
      <w:pPr>
        <w:pStyle w:val="HTML0"/>
        <w:divId w:val="1547716545"/>
        <w:rPr>
          <w:rStyle w:val="HTML"/>
          <w:vanish/>
        </w:rPr>
      </w:pPr>
    </w:p>
    <w:p w:rsidR="00000000" w:rsidRDefault="00000000">
      <w:pPr>
        <w:pStyle w:val="HTML0"/>
        <w:divId w:val="1547716545"/>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6795"/>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Instrument ID, eg: BTC-USDT-SWAP </w:t>
            </w:r>
            <w:r>
              <w:br/>
              <w:t xml:space="preserve">Only applicable to </w:t>
            </w:r>
            <w:r>
              <w:rPr>
                <w:rStyle w:val="HTML"/>
              </w:rPr>
              <w:t>FUTURES</w:t>
            </w:r>
            <w:r>
              <w:t xml:space="preserve">, </w:t>
            </w:r>
            <w:r>
              <w:rPr>
                <w:rStyle w:val="HTML"/>
              </w:rPr>
              <w:t>SWAP</w:t>
            </w:r>
          </w:p>
        </w:tc>
      </w:tr>
      <w:tr w:rsidR="00000000">
        <w:trPr>
          <w:divId w:val="175387555"/>
          <w:tblCellSpacing w:w="15" w:type="dxa"/>
        </w:trPr>
        <w:tc>
          <w:tcPr>
            <w:tcW w:w="0" w:type="auto"/>
            <w:vAlign w:val="center"/>
            <w:hideMark/>
          </w:tcPr>
          <w:p w:rsidR="00000000" w:rsidRDefault="00000000">
            <w:r>
              <w:t>period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Bar size, the default is </w:t>
            </w:r>
            <w:r>
              <w:rPr>
                <w:rStyle w:val="HTML"/>
              </w:rPr>
              <w:t>5m</w:t>
            </w:r>
            <w:r>
              <w:t>, e.g. [</w:t>
            </w:r>
            <w:r>
              <w:rPr>
                <w:rStyle w:val="HTML"/>
              </w:rPr>
              <w:t>5m/15m/30m/1H/2H/4H</w:t>
            </w:r>
            <w:r>
              <w:t xml:space="preserve">] </w:t>
            </w:r>
            <w:r>
              <w:br/>
              <w:t>Hong Kong time opening price k-line: [</w:t>
            </w:r>
            <w:r>
              <w:rPr>
                <w:rStyle w:val="HTML"/>
              </w:rPr>
              <w:t>6H/12H/1D/2D/3D/5D/1W/1M/3M</w:t>
            </w:r>
            <w:r>
              <w:t xml:space="preserve">] </w:t>
            </w:r>
            <w:r>
              <w:br/>
              <w:t>UTC time opening price k-line: [</w:t>
            </w:r>
            <w:r>
              <w:rPr>
                <w:rStyle w:val="HTML"/>
              </w:rPr>
              <w:t>6Hutc/12Hutc/1Dutc/2Dutc/3Dutc/5Dutc/1Wutc/1Mutc/3Mutc</w:t>
            </w:r>
            <w:r>
              <w:t>]</w:t>
            </w:r>
          </w:p>
        </w:tc>
      </w:tr>
      <w:tr w:rsidR="00000000">
        <w:trPr>
          <w:divId w:val="175387555"/>
          <w:tblCellSpacing w:w="15" w:type="dxa"/>
        </w:trPr>
        <w:tc>
          <w:tcPr>
            <w:tcW w:w="0" w:type="auto"/>
            <w:vAlign w:val="center"/>
            <w:hideMark/>
          </w:tcPr>
          <w:p w:rsidR="00000000" w:rsidRDefault="00000000">
            <w:r>
              <w:t>end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return records earlier than the requested </w:t>
            </w:r>
            <w:r>
              <w:rPr>
                <w:rStyle w:val="HTML"/>
              </w:rPr>
              <w:t>ts</w:t>
            </w:r>
          </w:p>
        </w:tc>
      </w:tr>
      <w:tr w:rsidR="00000000">
        <w:trPr>
          <w:divId w:val="175387555"/>
          <w:tblCellSpacing w:w="15" w:type="dxa"/>
        </w:trPr>
        <w:tc>
          <w:tcPr>
            <w:tcW w:w="0" w:type="auto"/>
            <w:vAlign w:val="center"/>
            <w:hideMark/>
          </w:tcPr>
          <w:p w:rsidR="00000000" w:rsidRDefault="00000000">
            <w:r>
              <w:t>begin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return records newer than the requested </w:t>
            </w:r>
            <w:r>
              <w:rPr>
                <w:rStyle w:val="HTML"/>
              </w:rPr>
              <w:t>ts</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Number of results per request. The maximum is </w:t>
            </w:r>
            <w:r>
              <w:rPr>
                <w:rStyle w:val="HTML"/>
              </w:rPr>
              <w:t>100</w:t>
            </w:r>
            <w:r>
              <w:t xml:space="preserve">. The default is </w:t>
            </w:r>
            <w:r>
              <w:rPr>
                <w:rStyle w:val="HTML"/>
              </w:rPr>
              <w:t>100</w:t>
            </w:r>
            <w:r>
              <w:t>.</w:t>
            </w:r>
          </w:p>
        </w:tc>
      </w:tr>
    </w:tbl>
    <w:p w:rsidR="00000000" w:rsidRDefault="00000000">
      <w:pPr>
        <w:pStyle w:val="a5"/>
        <w:ind w:left="720" w:right="720"/>
        <w:divId w:val="1993367085"/>
      </w:pPr>
      <w:r>
        <w:t>Response example</w:t>
      </w:r>
    </w:p>
    <w:p w:rsidR="00000000" w:rsidRDefault="00000000">
      <w:pPr>
        <w:pStyle w:val="HTML0"/>
        <w:divId w:val="367411306"/>
        <w:rPr>
          <w:rStyle w:val="w"/>
        </w:rPr>
      </w:pPr>
      <w:r>
        <w:rPr>
          <w:rStyle w:val="p"/>
        </w:rPr>
        <w:t>{</w:t>
      </w:r>
    </w:p>
    <w:p w:rsidR="00000000" w:rsidRDefault="00000000">
      <w:pPr>
        <w:pStyle w:val="HTML0"/>
        <w:divId w:val="367411306"/>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367411306"/>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367411306"/>
        <w:rPr>
          <w:rStyle w:val="w"/>
        </w:rPr>
      </w:pPr>
      <w:r>
        <w:rPr>
          <w:rStyle w:val="w"/>
        </w:rPr>
        <w:t xml:space="preserve">    </w:t>
      </w:r>
      <w:r>
        <w:rPr>
          <w:rStyle w:val="nl"/>
        </w:rPr>
        <w:t>"data"</w:t>
      </w:r>
      <w:r>
        <w:rPr>
          <w:rStyle w:val="p"/>
        </w:rPr>
        <w:t>:[</w:t>
      </w:r>
    </w:p>
    <w:p w:rsidR="00000000" w:rsidRDefault="00000000">
      <w:pPr>
        <w:pStyle w:val="HTML0"/>
        <w:divId w:val="367411306"/>
        <w:rPr>
          <w:rStyle w:val="w"/>
        </w:rPr>
      </w:pPr>
      <w:r>
        <w:rPr>
          <w:rStyle w:val="w"/>
        </w:rPr>
        <w:t xml:space="preserve">        </w:t>
      </w:r>
      <w:r>
        <w:rPr>
          <w:rStyle w:val="p"/>
        </w:rPr>
        <w:t>[</w:t>
      </w:r>
    </w:p>
    <w:p w:rsidR="00000000" w:rsidRDefault="00000000">
      <w:pPr>
        <w:pStyle w:val="HTML0"/>
        <w:divId w:val="367411306"/>
        <w:rPr>
          <w:rStyle w:val="w"/>
        </w:rPr>
      </w:pPr>
      <w:r>
        <w:rPr>
          <w:rStyle w:val="w"/>
        </w:rPr>
        <w:t xml:space="preserve">            </w:t>
      </w:r>
      <w:r>
        <w:rPr>
          <w:rStyle w:val="s2"/>
        </w:rPr>
        <w:t>"1701417600000"</w:t>
      </w:r>
      <w:r>
        <w:rPr>
          <w:rStyle w:val="p"/>
        </w:rPr>
        <w:t>,</w:t>
      </w:r>
      <w:r>
        <w:rPr>
          <w:rStyle w:val="w"/>
        </w:rPr>
        <w:t xml:space="preserve">    </w:t>
      </w:r>
      <w:r>
        <w:rPr>
          <w:rStyle w:val="err"/>
        </w:rPr>
        <w:t>//</w:t>
      </w:r>
      <w:r>
        <w:rPr>
          <w:rStyle w:val="w"/>
        </w:rPr>
        <w:t xml:space="preserve"> </w:t>
      </w:r>
      <w:r>
        <w:rPr>
          <w:rStyle w:val="err"/>
        </w:rPr>
        <w:t>timestamp</w:t>
      </w:r>
    </w:p>
    <w:p w:rsidR="00000000" w:rsidRDefault="00000000">
      <w:pPr>
        <w:pStyle w:val="HTML0"/>
        <w:divId w:val="367411306"/>
        <w:rPr>
          <w:rStyle w:val="w"/>
        </w:rPr>
      </w:pPr>
      <w:r>
        <w:rPr>
          <w:rStyle w:val="w"/>
        </w:rPr>
        <w:t xml:space="preserve">            </w:t>
      </w:r>
      <w:r>
        <w:rPr>
          <w:rStyle w:val="s2"/>
        </w:rPr>
        <w:t>"1.1739"</w:t>
      </w:r>
      <w:r>
        <w:rPr>
          <w:rStyle w:val="w"/>
        </w:rPr>
        <w:t xml:space="preserve">            </w:t>
      </w:r>
      <w:r>
        <w:rPr>
          <w:rStyle w:val="err"/>
        </w:rPr>
        <w:t>//</w:t>
      </w:r>
      <w:r>
        <w:rPr>
          <w:rStyle w:val="w"/>
        </w:rPr>
        <w:t xml:space="preserve"> </w:t>
      </w:r>
      <w:r>
        <w:rPr>
          <w:rStyle w:val="err"/>
        </w:rPr>
        <w:t>long/short</w:t>
      </w:r>
      <w:r>
        <w:rPr>
          <w:rStyle w:val="w"/>
        </w:rPr>
        <w:t xml:space="preserve"> </w:t>
      </w:r>
      <w:r>
        <w:rPr>
          <w:rStyle w:val="err"/>
        </w:rPr>
        <w:t>account</w:t>
      </w:r>
      <w:r>
        <w:rPr>
          <w:rStyle w:val="w"/>
        </w:rPr>
        <w:t xml:space="preserve"> </w:t>
      </w:r>
      <w:r>
        <w:rPr>
          <w:rStyle w:val="err"/>
        </w:rPr>
        <w:t>num</w:t>
      </w:r>
      <w:r>
        <w:rPr>
          <w:rStyle w:val="w"/>
        </w:rPr>
        <w:t xml:space="preserve"> </w:t>
      </w:r>
      <w:r>
        <w:rPr>
          <w:rStyle w:val="err"/>
        </w:rPr>
        <w:t>ratio</w:t>
      </w:r>
      <w:r>
        <w:rPr>
          <w:rStyle w:val="w"/>
        </w:rPr>
        <w:t xml:space="preserve"> </w:t>
      </w:r>
      <w:r>
        <w:rPr>
          <w:rStyle w:val="err"/>
        </w:rPr>
        <w:t>of</w:t>
      </w:r>
      <w:r>
        <w:rPr>
          <w:rStyle w:val="w"/>
        </w:rPr>
        <w:t xml:space="preserve"> </w:t>
      </w:r>
      <w:r>
        <w:rPr>
          <w:rStyle w:val="err"/>
        </w:rPr>
        <w:t>top</w:t>
      </w:r>
      <w:r>
        <w:rPr>
          <w:rStyle w:val="w"/>
        </w:rPr>
        <w:t xml:space="preserve"> </w:t>
      </w:r>
      <w:r>
        <w:rPr>
          <w:rStyle w:val="err"/>
        </w:rPr>
        <w:t>traders</w:t>
      </w:r>
    </w:p>
    <w:p w:rsidR="00000000" w:rsidRDefault="00000000">
      <w:pPr>
        <w:pStyle w:val="HTML0"/>
        <w:divId w:val="367411306"/>
        <w:rPr>
          <w:rStyle w:val="w"/>
        </w:rPr>
      </w:pPr>
      <w:r>
        <w:rPr>
          <w:rStyle w:val="w"/>
        </w:rPr>
        <w:t xml:space="preserve">        </w:t>
      </w:r>
      <w:r>
        <w:rPr>
          <w:rStyle w:val="p"/>
        </w:rPr>
        <w:t>],</w:t>
      </w:r>
    </w:p>
    <w:p w:rsidR="00000000" w:rsidRDefault="00000000">
      <w:pPr>
        <w:pStyle w:val="HTML0"/>
        <w:divId w:val="367411306"/>
        <w:rPr>
          <w:rStyle w:val="w"/>
        </w:rPr>
      </w:pPr>
      <w:r>
        <w:rPr>
          <w:rStyle w:val="w"/>
        </w:rPr>
        <w:t xml:space="preserve">        </w:t>
      </w:r>
      <w:r>
        <w:rPr>
          <w:rStyle w:val="p"/>
        </w:rPr>
        <w:t>[</w:t>
      </w:r>
    </w:p>
    <w:p w:rsidR="00000000" w:rsidRDefault="00000000">
      <w:pPr>
        <w:pStyle w:val="HTML0"/>
        <w:divId w:val="367411306"/>
        <w:rPr>
          <w:rStyle w:val="w"/>
        </w:rPr>
      </w:pPr>
      <w:r>
        <w:rPr>
          <w:rStyle w:val="w"/>
        </w:rPr>
        <w:t xml:space="preserve">            </w:t>
      </w:r>
      <w:r>
        <w:rPr>
          <w:rStyle w:val="s2"/>
        </w:rPr>
        <w:t>"1701417600000"</w:t>
      </w:r>
      <w:r>
        <w:rPr>
          <w:rStyle w:val="p"/>
        </w:rPr>
        <w:t>,</w:t>
      </w:r>
      <w:r>
        <w:rPr>
          <w:rStyle w:val="w"/>
        </w:rPr>
        <w:t xml:space="preserve">    </w:t>
      </w:r>
      <w:r>
        <w:rPr>
          <w:rStyle w:val="err"/>
        </w:rPr>
        <w:t>//</w:t>
      </w:r>
      <w:r>
        <w:rPr>
          <w:rStyle w:val="w"/>
        </w:rPr>
        <w:t xml:space="preserve"> </w:t>
      </w:r>
      <w:r>
        <w:rPr>
          <w:rStyle w:val="err"/>
        </w:rPr>
        <w:t>timestamp</w:t>
      </w:r>
    </w:p>
    <w:p w:rsidR="00000000" w:rsidRDefault="00000000">
      <w:pPr>
        <w:pStyle w:val="HTML0"/>
        <w:divId w:val="367411306"/>
        <w:rPr>
          <w:rStyle w:val="w"/>
        </w:rPr>
      </w:pPr>
      <w:r>
        <w:rPr>
          <w:rStyle w:val="w"/>
        </w:rPr>
        <w:t xml:space="preserve">            </w:t>
      </w:r>
      <w:r>
        <w:rPr>
          <w:rStyle w:val="s2"/>
        </w:rPr>
        <w:t>"0.1236"</w:t>
      </w:r>
      <w:r>
        <w:rPr>
          <w:rStyle w:val="w"/>
        </w:rPr>
        <w:t xml:space="preserve">            </w:t>
      </w:r>
      <w:r>
        <w:rPr>
          <w:rStyle w:val="err"/>
        </w:rPr>
        <w:t>//</w:t>
      </w:r>
      <w:r>
        <w:rPr>
          <w:rStyle w:val="w"/>
        </w:rPr>
        <w:t xml:space="preserve"> </w:t>
      </w:r>
      <w:r>
        <w:rPr>
          <w:rStyle w:val="err"/>
        </w:rPr>
        <w:t>long/short</w:t>
      </w:r>
      <w:r>
        <w:rPr>
          <w:rStyle w:val="w"/>
        </w:rPr>
        <w:t xml:space="preserve"> </w:t>
      </w:r>
      <w:r>
        <w:rPr>
          <w:rStyle w:val="err"/>
        </w:rPr>
        <w:t>account</w:t>
      </w:r>
      <w:r>
        <w:rPr>
          <w:rStyle w:val="w"/>
        </w:rPr>
        <w:t xml:space="preserve"> </w:t>
      </w:r>
      <w:r>
        <w:rPr>
          <w:rStyle w:val="err"/>
        </w:rPr>
        <w:t>num</w:t>
      </w:r>
      <w:r>
        <w:rPr>
          <w:rStyle w:val="w"/>
        </w:rPr>
        <w:t xml:space="preserve"> </w:t>
      </w:r>
      <w:r>
        <w:rPr>
          <w:rStyle w:val="err"/>
        </w:rPr>
        <w:t>ratio</w:t>
      </w:r>
      <w:r>
        <w:rPr>
          <w:rStyle w:val="w"/>
        </w:rPr>
        <w:t xml:space="preserve"> </w:t>
      </w:r>
      <w:r>
        <w:rPr>
          <w:rStyle w:val="err"/>
        </w:rPr>
        <w:t>of</w:t>
      </w:r>
      <w:r>
        <w:rPr>
          <w:rStyle w:val="w"/>
        </w:rPr>
        <w:t xml:space="preserve"> </w:t>
      </w:r>
      <w:r>
        <w:rPr>
          <w:rStyle w:val="err"/>
        </w:rPr>
        <w:t>top</w:t>
      </w:r>
      <w:r>
        <w:rPr>
          <w:rStyle w:val="w"/>
        </w:rPr>
        <w:t xml:space="preserve"> </w:t>
      </w:r>
      <w:r>
        <w:rPr>
          <w:rStyle w:val="err"/>
        </w:rPr>
        <w:t>traders</w:t>
      </w:r>
    </w:p>
    <w:p w:rsidR="00000000" w:rsidRDefault="00000000">
      <w:pPr>
        <w:pStyle w:val="HTML0"/>
        <w:divId w:val="367411306"/>
        <w:rPr>
          <w:rStyle w:val="w"/>
        </w:rPr>
      </w:pPr>
      <w:r>
        <w:rPr>
          <w:rStyle w:val="w"/>
        </w:rPr>
        <w:t xml:space="preserve">        </w:t>
      </w:r>
      <w:r>
        <w:rPr>
          <w:rStyle w:val="p"/>
        </w:rPr>
        <w:t>],</w:t>
      </w:r>
    </w:p>
    <w:p w:rsidR="00000000" w:rsidRDefault="00000000">
      <w:pPr>
        <w:pStyle w:val="HTML0"/>
        <w:divId w:val="367411306"/>
        <w:rPr>
          <w:rStyle w:val="w"/>
        </w:rPr>
      </w:pPr>
      <w:r>
        <w:rPr>
          <w:rStyle w:val="w"/>
        </w:rPr>
        <w:t xml:space="preserve">    </w:t>
      </w:r>
      <w:r>
        <w:rPr>
          <w:rStyle w:val="p"/>
        </w:rPr>
        <w:t>]</w:t>
      </w:r>
    </w:p>
    <w:p w:rsidR="00000000" w:rsidRDefault="00000000">
      <w:pPr>
        <w:pStyle w:val="HTML0"/>
        <w:divId w:val="367411306"/>
        <w:rPr>
          <w:rStyle w:val="w"/>
        </w:rPr>
      </w:pPr>
      <w:r>
        <w:rPr>
          <w:rStyle w:val="p"/>
        </w:rPr>
        <w:t>}</w:t>
      </w:r>
    </w:p>
    <w:p w:rsidR="00000000" w:rsidRDefault="00000000">
      <w:pPr>
        <w:pStyle w:val="HTML0"/>
        <w:divId w:val="367411306"/>
        <w:rPr>
          <w:rStyle w:val="w"/>
        </w:rPr>
      </w:pP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5"/>
        <w:gridCol w:w="780"/>
        <w:gridCol w:w="5291"/>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Timestamp, millisecond format of Unix timestamp, e.g. </w:t>
            </w:r>
            <w:r>
              <w:rPr>
                <w:rStyle w:val="HTML"/>
              </w:rPr>
              <w:t>1597026383085</w:t>
            </w:r>
          </w:p>
        </w:tc>
      </w:tr>
      <w:tr w:rsidR="00000000">
        <w:trPr>
          <w:divId w:val="175387555"/>
          <w:tblCellSpacing w:w="15" w:type="dxa"/>
        </w:trPr>
        <w:tc>
          <w:tcPr>
            <w:tcW w:w="0" w:type="auto"/>
            <w:vAlign w:val="center"/>
            <w:hideMark/>
          </w:tcPr>
          <w:p w:rsidR="00000000" w:rsidRDefault="00000000">
            <w:r>
              <w:t>longShortAcctRatio</w:t>
            </w:r>
          </w:p>
        </w:tc>
        <w:tc>
          <w:tcPr>
            <w:tcW w:w="0" w:type="auto"/>
            <w:vAlign w:val="center"/>
            <w:hideMark/>
          </w:tcPr>
          <w:p w:rsidR="00000000" w:rsidRDefault="00000000">
            <w:r>
              <w:t>String</w:t>
            </w:r>
          </w:p>
        </w:tc>
        <w:tc>
          <w:tcPr>
            <w:tcW w:w="0" w:type="auto"/>
            <w:vAlign w:val="center"/>
            <w:hideMark/>
          </w:tcPr>
          <w:p w:rsidR="00000000" w:rsidRDefault="00000000">
            <w:r>
              <w:t>Long/short account num ratio of top traders</w:t>
            </w:r>
          </w:p>
        </w:tc>
      </w:tr>
    </w:tbl>
    <w:p w:rsidR="00000000" w:rsidRDefault="00000000">
      <w:pPr>
        <w:pStyle w:val="a5"/>
        <w:divId w:val="175387555"/>
      </w:pPr>
      <w:r>
        <w:t>The data returned will be arranged in an array like this: [ts, longShortAcctRatio].</w:t>
      </w:r>
    </w:p>
    <w:p w:rsidR="00000000" w:rsidRDefault="00000000">
      <w:pPr>
        <w:pStyle w:val="3"/>
        <w:divId w:val="175387555"/>
      </w:pPr>
      <w:r>
        <w:t>Get top traders contract long/short ratio (by position)</w:t>
      </w:r>
    </w:p>
    <w:p w:rsidR="00000000" w:rsidRDefault="00000000">
      <w:pPr>
        <w:pStyle w:val="a5"/>
        <w:divId w:val="175387555"/>
      </w:pPr>
      <w:r>
        <w:t>Retrieve the position long/short ratio of a contract for top traders. Top traders refer to the top 5% of traders with the largest open position value. This endpoint can retrieve the latest 1,440 data entries. The data time range is up to March 22, 2024.</w:t>
      </w:r>
    </w:p>
    <w:p w:rsidR="00000000" w:rsidRDefault="00000000">
      <w:pPr>
        <w:pStyle w:val="4"/>
        <w:divId w:val="175387555"/>
      </w:pPr>
      <w:r>
        <w:t>Rate limit: 5 requests per 2 seconds</w:t>
      </w:r>
    </w:p>
    <w:p w:rsidR="00000000" w:rsidRDefault="00000000">
      <w:pPr>
        <w:pStyle w:val="4"/>
        <w:divId w:val="175387555"/>
      </w:pPr>
      <w:r>
        <w:t>Rate limit rule: IP + instrumentID</w:t>
      </w:r>
    </w:p>
    <w:p w:rsidR="00000000" w:rsidRDefault="00000000">
      <w:pPr>
        <w:pStyle w:val="4"/>
        <w:divId w:val="175387555"/>
      </w:pPr>
      <w:r>
        <w:t>HTTP Request</w:t>
      </w:r>
    </w:p>
    <w:p w:rsidR="00000000" w:rsidRDefault="00000000">
      <w:pPr>
        <w:pStyle w:val="a5"/>
        <w:divId w:val="175387555"/>
      </w:pPr>
      <w:r>
        <w:rPr>
          <w:rStyle w:val="HTML"/>
        </w:rPr>
        <w:t>GET /api/v5/rubik/stat/contracts/long-short-position-ratio-contract-top-trader</w:t>
      </w:r>
    </w:p>
    <w:p w:rsidR="00000000" w:rsidRDefault="00000000">
      <w:pPr>
        <w:pStyle w:val="a5"/>
        <w:ind w:left="720" w:right="720"/>
        <w:divId w:val="969819105"/>
      </w:pPr>
      <w:r>
        <w:t>Request example</w:t>
      </w:r>
    </w:p>
    <w:p w:rsidR="00000000" w:rsidRDefault="00000000">
      <w:pPr>
        <w:pStyle w:val="HTML0"/>
        <w:divId w:val="473985139"/>
        <w:rPr>
          <w:rStyle w:val="HTML"/>
        </w:rPr>
      </w:pPr>
      <w:r>
        <w:rPr>
          <w:rStyle w:val="HTML"/>
        </w:rPr>
        <w:t>GET /api/v5/rubik/stat/contracts/long-short-position-ratio-contract-top-trader?instId</w:t>
      </w:r>
      <w:r>
        <w:rPr>
          <w:rStyle w:val="o"/>
        </w:rPr>
        <w:t>=</w:t>
      </w:r>
      <w:r>
        <w:rPr>
          <w:rStyle w:val="HTML"/>
        </w:rPr>
        <w:t>BTC-USDT-SWAP</w:t>
      </w:r>
    </w:p>
    <w:p w:rsidR="00000000" w:rsidRDefault="00000000">
      <w:pPr>
        <w:pStyle w:val="HTML0"/>
        <w:divId w:val="417748761"/>
        <w:rPr>
          <w:rStyle w:val="HTML"/>
          <w:vanish/>
        </w:rPr>
      </w:pPr>
      <w:r>
        <w:rPr>
          <w:rStyle w:val="kn"/>
          <w:vanish/>
        </w:rPr>
        <w:t>import</w:t>
      </w:r>
      <w:r>
        <w:rPr>
          <w:rStyle w:val="HTML"/>
          <w:vanish/>
        </w:rPr>
        <w:t xml:space="preserve"> </w:t>
      </w:r>
      <w:r>
        <w:rPr>
          <w:rStyle w:val="nn"/>
          <w:vanish/>
        </w:rPr>
        <w:t>okx.TradingData</w:t>
      </w:r>
      <w:r>
        <w:rPr>
          <w:rStyle w:val="HTML"/>
          <w:vanish/>
        </w:rPr>
        <w:t xml:space="preserve"> </w:t>
      </w:r>
      <w:r>
        <w:rPr>
          <w:rStyle w:val="k"/>
          <w:vanish/>
        </w:rPr>
        <w:t>as</w:t>
      </w:r>
      <w:r>
        <w:rPr>
          <w:rStyle w:val="HTML"/>
          <w:vanish/>
        </w:rPr>
        <w:t xml:space="preserve"> </w:t>
      </w:r>
      <w:r>
        <w:rPr>
          <w:rStyle w:val="n"/>
          <w:vanish/>
        </w:rPr>
        <w:t>TradingData_api</w:t>
      </w:r>
    </w:p>
    <w:p w:rsidR="00000000" w:rsidRDefault="00000000">
      <w:pPr>
        <w:pStyle w:val="HTML0"/>
        <w:divId w:val="417748761"/>
        <w:rPr>
          <w:rStyle w:val="HTML"/>
          <w:vanish/>
        </w:rPr>
      </w:pPr>
    </w:p>
    <w:p w:rsidR="00000000" w:rsidRDefault="00000000">
      <w:pPr>
        <w:pStyle w:val="HTML0"/>
        <w:divId w:val="417748761"/>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trading:0 , demo trading:1</w:t>
      </w:r>
    </w:p>
    <w:p w:rsidR="00000000" w:rsidRDefault="00000000">
      <w:pPr>
        <w:pStyle w:val="HTML0"/>
        <w:divId w:val="417748761"/>
        <w:rPr>
          <w:rStyle w:val="HTML"/>
          <w:vanish/>
        </w:rPr>
      </w:pPr>
    </w:p>
    <w:p w:rsidR="00000000" w:rsidRDefault="00000000">
      <w:pPr>
        <w:pStyle w:val="HTML0"/>
        <w:divId w:val="417748761"/>
        <w:rPr>
          <w:rStyle w:val="HTML"/>
          <w:vanish/>
        </w:rPr>
      </w:pPr>
      <w:r>
        <w:rPr>
          <w:rStyle w:val="n"/>
          <w:vanish/>
        </w:rPr>
        <w:t>tradingDataAPI</w:t>
      </w:r>
      <w:r>
        <w:rPr>
          <w:rStyle w:val="HTML"/>
          <w:vanish/>
        </w:rPr>
        <w:t xml:space="preserve"> </w:t>
      </w:r>
      <w:r>
        <w:rPr>
          <w:rStyle w:val="o"/>
          <w:vanish/>
        </w:rPr>
        <w:t>=</w:t>
      </w:r>
      <w:r>
        <w:rPr>
          <w:rStyle w:val="HTML"/>
          <w:vanish/>
        </w:rPr>
        <w:t xml:space="preserve"> </w:t>
      </w:r>
      <w:r>
        <w:rPr>
          <w:rStyle w:val="n"/>
          <w:vanish/>
        </w:rPr>
        <w:t>TradingData_api</w:t>
      </w:r>
      <w:r>
        <w:rPr>
          <w:rStyle w:val="p"/>
          <w:vanish/>
        </w:rPr>
        <w:t>.</w:t>
      </w:r>
      <w:r>
        <w:rPr>
          <w:rStyle w:val="n"/>
          <w:vanish/>
        </w:rPr>
        <w:t>TradingDataAPI</w:t>
      </w:r>
      <w:r>
        <w:rPr>
          <w:rStyle w:val="p"/>
          <w:vanish/>
        </w:rPr>
        <w:t>(</w:t>
      </w:r>
      <w:r>
        <w:rPr>
          <w:rStyle w:val="n"/>
          <w:vanish/>
        </w:rPr>
        <w:t>flag</w:t>
      </w:r>
      <w:r>
        <w:rPr>
          <w:rStyle w:val="o"/>
          <w:vanish/>
        </w:rPr>
        <w:t>=</w:t>
      </w:r>
      <w:r>
        <w:rPr>
          <w:rStyle w:val="n"/>
          <w:vanish/>
        </w:rPr>
        <w:t>flag</w:t>
      </w:r>
      <w:r>
        <w:rPr>
          <w:rStyle w:val="p"/>
          <w:vanish/>
        </w:rPr>
        <w:t>)</w:t>
      </w:r>
    </w:p>
    <w:p w:rsidR="00000000" w:rsidRDefault="00000000">
      <w:pPr>
        <w:pStyle w:val="HTML0"/>
        <w:divId w:val="417748761"/>
        <w:rPr>
          <w:rStyle w:val="HTML"/>
          <w:vanish/>
        </w:rPr>
      </w:pPr>
    </w:p>
    <w:p w:rsidR="00000000" w:rsidRDefault="00000000">
      <w:pPr>
        <w:pStyle w:val="HTML0"/>
        <w:divId w:val="417748761"/>
        <w:rPr>
          <w:rStyle w:val="c1"/>
          <w:vanish/>
        </w:rPr>
      </w:pPr>
      <w:r>
        <w:rPr>
          <w:rStyle w:val="c1"/>
          <w:vanish/>
        </w:rPr>
        <w:t># Retrieve the top trader long short position ratio</w:t>
      </w:r>
    </w:p>
    <w:p w:rsidR="00000000" w:rsidRDefault="00000000">
      <w:pPr>
        <w:pStyle w:val="HTML0"/>
        <w:divId w:val="417748761"/>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tradingDataAPI</w:t>
      </w:r>
      <w:r>
        <w:rPr>
          <w:rStyle w:val="p"/>
          <w:vanish/>
        </w:rPr>
        <w:t>.</w:t>
      </w:r>
      <w:r>
        <w:rPr>
          <w:rStyle w:val="n"/>
          <w:vanish/>
        </w:rPr>
        <w:t>get_top_trader_long_short_position_ratio</w:t>
      </w:r>
      <w:r>
        <w:rPr>
          <w:rStyle w:val="p"/>
          <w:vanish/>
        </w:rPr>
        <w:t>(</w:t>
      </w:r>
    </w:p>
    <w:p w:rsidR="00000000" w:rsidRDefault="00000000">
      <w:pPr>
        <w:pStyle w:val="HTML0"/>
        <w:divId w:val="417748761"/>
        <w:rPr>
          <w:rStyle w:val="HTML"/>
          <w:vanish/>
        </w:rPr>
      </w:pPr>
      <w:r>
        <w:rPr>
          <w:rStyle w:val="HTML"/>
          <w:vanish/>
        </w:rPr>
        <w:t xml:space="preserve">    </w:t>
      </w:r>
      <w:r>
        <w:rPr>
          <w:rStyle w:val="n"/>
          <w:vanish/>
        </w:rPr>
        <w:t>instId</w:t>
      </w:r>
      <w:r>
        <w:rPr>
          <w:rStyle w:val="o"/>
          <w:vanish/>
        </w:rPr>
        <w:t>=</w:t>
      </w:r>
      <w:r>
        <w:rPr>
          <w:rStyle w:val="s"/>
          <w:vanish/>
        </w:rPr>
        <w:t>"BTC-USDT-SWAP"</w:t>
      </w:r>
    </w:p>
    <w:p w:rsidR="00000000" w:rsidRDefault="00000000">
      <w:pPr>
        <w:pStyle w:val="HTML0"/>
        <w:divId w:val="417748761"/>
        <w:rPr>
          <w:rStyle w:val="HTML"/>
          <w:vanish/>
        </w:rPr>
      </w:pPr>
      <w:r>
        <w:rPr>
          <w:rStyle w:val="p"/>
          <w:vanish/>
        </w:rPr>
        <w:t>)</w:t>
      </w:r>
    </w:p>
    <w:p w:rsidR="00000000" w:rsidRDefault="00000000">
      <w:pPr>
        <w:pStyle w:val="HTML0"/>
        <w:divId w:val="417748761"/>
        <w:rPr>
          <w:rStyle w:val="HTML"/>
          <w:vanish/>
        </w:rPr>
      </w:pPr>
    </w:p>
    <w:p w:rsidR="00000000" w:rsidRDefault="00000000">
      <w:pPr>
        <w:pStyle w:val="HTML0"/>
        <w:divId w:val="417748761"/>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6795"/>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Instrument ID, eg: BTC-USDT-SWAP </w:t>
            </w:r>
            <w:r>
              <w:br/>
              <w:t xml:space="preserve">Only applicable to </w:t>
            </w:r>
            <w:r>
              <w:rPr>
                <w:rStyle w:val="HTML"/>
              </w:rPr>
              <w:t>FUTURES</w:t>
            </w:r>
            <w:r>
              <w:t xml:space="preserve">, </w:t>
            </w:r>
            <w:r>
              <w:rPr>
                <w:rStyle w:val="HTML"/>
              </w:rPr>
              <w:t>SWAP</w:t>
            </w:r>
          </w:p>
        </w:tc>
      </w:tr>
      <w:tr w:rsidR="00000000">
        <w:trPr>
          <w:divId w:val="175387555"/>
          <w:tblCellSpacing w:w="15" w:type="dxa"/>
        </w:trPr>
        <w:tc>
          <w:tcPr>
            <w:tcW w:w="0" w:type="auto"/>
            <w:vAlign w:val="center"/>
            <w:hideMark/>
          </w:tcPr>
          <w:p w:rsidR="00000000" w:rsidRDefault="00000000">
            <w:r>
              <w:t>period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Bar size, the default is </w:t>
            </w:r>
            <w:r>
              <w:rPr>
                <w:rStyle w:val="HTML"/>
              </w:rPr>
              <w:t>5m</w:t>
            </w:r>
            <w:r>
              <w:t>, e.g. [</w:t>
            </w:r>
            <w:r>
              <w:rPr>
                <w:rStyle w:val="HTML"/>
              </w:rPr>
              <w:t>5m/15m/30m/1H/2H/4H</w:t>
            </w:r>
            <w:r>
              <w:t xml:space="preserve">] </w:t>
            </w:r>
            <w:r>
              <w:br/>
              <w:t>Hong Kong time opening price k-line: [</w:t>
            </w:r>
            <w:r>
              <w:rPr>
                <w:rStyle w:val="HTML"/>
              </w:rPr>
              <w:t>6H/12H/1D/2D/3D/5D/1W/1M/3M</w:t>
            </w:r>
            <w:r>
              <w:t xml:space="preserve">] </w:t>
            </w:r>
            <w:r>
              <w:br/>
              <w:t>UTC time opening price k-line: [</w:t>
            </w:r>
            <w:r>
              <w:rPr>
                <w:rStyle w:val="HTML"/>
              </w:rPr>
              <w:t>6Hutc/12Hutc/1Dutc/2Dutc/3Dutc/5Dutc/1Wutc/1Mutc/3Mutc</w:t>
            </w:r>
            <w:r>
              <w:t>]</w:t>
            </w:r>
          </w:p>
        </w:tc>
      </w:tr>
      <w:tr w:rsidR="00000000">
        <w:trPr>
          <w:divId w:val="175387555"/>
          <w:tblCellSpacing w:w="15" w:type="dxa"/>
        </w:trPr>
        <w:tc>
          <w:tcPr>
            <w:tcW w:w="0" w:type="auto"/>
            <w:vAlign w:val="center"/>
            <w:hideMark/>
          </w:tcPr>
          <w:p w:rsidR="00000000" w:rsidRDefault="00000000">
            <w:r>
              <w:t>end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return records earlier than the requested </w:t>
            </w:r>
            <w:r>
              <w:rPr>
                <w:rStyle w:val="HTML"/>
              </w:rPr>
              <w:t>ts</w:t>
            </w:r>
          </w:p>
        </w:tc>
      </w:tr>
      <w:tr w:rsidR="00000000">
        <w:trPr>
          <w:divId w:val="175387555"/>
          <w:tblCellSpacing w:w="15" w:type="dxa"/>
        </w:trPr>
        <w:tc>
          <w:tcPr>
            <w:tcW w:w="0" w:type="auto"/>
            <w:vAlign w:val="center"/>
            <w:hideMark/>
          </w:tcPr>
          <w:p w:rsidR="00000000" w:rsidRDefault="00000000">
            <w:r>
              <w:t>begin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return records newer than the requested </w:t>
            </w:r>
            <w:r>
              <w:rPr>
                <w:rStyle w:val="HTML"/>
              </w:rPr>
              <w:t>ts</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Number of results per request. The maximum is </w:t>
            </w:r>
            <w:r>
              <w:rPr>
                <w:rStyle w:val="HTML"/>
              </w:rPr>
              <w:t>100</w:t>
            </w:r>
            <w:r>
              <w:t xml:space="preserve">. The default is </w:t>
            </w:r>
            <w:r>
              <w:rPr>
                <w:rStyle w:val="HTML"/>
              </w:rPr>
              <w:t>100</w:t>
            </w:r>
            <w:r>
              <w:t>.</w:t>
            </w:r>
          </w:p>
        </w:tc>
      </w:tr>
    </w:tbl>
    <w:p w:rsidR="00000000" w:rsidRDefault="00000000">
      <w:pPr>
        <w:pStyle w:val="a5"/>
        <w:ind w:left="720" w:right="720"/>
        <w:divId w:val="1703823531"/>
      </w:pPr>
      <w:r>
        <w:t>Response example</w:t>
      </w:r>
    </w:p>
    <w:p w:rsidR="00000000" w:rsidRDefault="00000000">
      <w:pPr>
        <w:pStyle w:val="HTML0"/>
        <w:divId w:val="2012873750"/>
        <w:rPr>
          <w:rStyle w:val="w"/>
        </w:rPr>
      </w:pPr>
      <w:r>
        <w:rPr>
          <w:rStyle w:val="p"/>
        </w:rPr>
        <w:t>{</w:t>
      </w:r>
    </w:p>
    <w:p w:rsidR="00000000" w:rsidRDefault="00000000">
      <w:pPr>
        <w:pStyle w:val="HTML0"/>
        <w:divId w:val="2012873750"/>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2012873750"/>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2012873750"/>
        <w:rPr>
          <w:rStyle w:val="w"/>
        </w:rPr>
      </w:pPr>
      <w:r>
        <w:rPr>
          <w:rStyle w:val="w"/>
        </w:rPr>
        <w:t xml:space="preserve">    </w:t>
      </w:r>
      <w:r>
        <w:rPr>
          <w:rStyle w:val="nl"/>
        </w:rPr>
        <w:t>"data"</w:t>
      </w:r>
      <w:r>
        <w:rPr>
          <w:rStyle w:val="p"/>
        </w:rPr>
        <w:t>:[</w:t>
      </w:r>
    </w:p>
    <w:p w:rsidR="00000000" w:rsidRDefault="00000000">
      <w:pPr>
        <w:pStyle w:val="HTML0"/>
        <w:divId w:val="2012873750"/>
        <w:rPr>
          <w:rStyle w:val="w"/>
        </w:rPr>
      </w:pPr>
      <w:r>
        <w:rPr>
          <w:rStyle w:val="w"/>
        </w:rPr>
        <w:t xml:space="preserve">        </w:t>
      </w:r>
      <w:r>
        <w:rPr>
          <w:rStyle w:val="p"/>
        </w:rPr>
        <w:t>[</w:t>
      </w:r>
    </w:p>
    <w:p w:rsidR="00000000" w:rsidRDefault="00000000">
      <w:pPr>
        <w:pStyle w:val="HTML0"/>
        <w:divId w:val="2012873750"/>
        <w:rPr>
          <w:rStyle w:val="w"/>
        </w:rPr>
      </w:pPr>
      <w:r>
        <w:rPr>
          <w:rStyle w:val="w"/>
        </w:rPr>
        <w:t xml:space="preserve">            </w:t>
      </w:r>
      <w:r>
        <w:rPr>
          <w:rStyle w:val="s2"/>
        </w:rPr>
        <w:t>"1701417600000"</w:t>
      </w:r>
      <w:r>
        <w:rPr>
          <w:rStyle w:val="p"/>
        </w:rPr>
        <w:t>,</w:t>
      </w:r>
      <w:r>
        <w:rPr>
          <w:rStyle w:val="w"/>
        </w:rPr>
        <w:t xml:space="preserve">    </w:t>
      </w:r>
      <w:r>
        <w:rPr>
          <w:rStyle w:val="err"/>
        </w:rPr>
        <w:t>//</w:t>
      </w:r>
      <w:r>
        <w:rPr>
          <w:rStyle w:val="w"/>
        </w:rPr>
        <w:t xml:space="preserve"> </w:t>
      </w:r>
      <w:r>
        <w:rPr>
          <w:rStyle w:val="err"/>
        </w:rPr>
        <w:t>timestamp</w:t>
      </w:r>
    </w:p>
    <w:p w:rsidR="00000000" w:rsidRDefault="00000000">
      <w:pPr>
        <w:pStyle w:val="HTML0"/>
        <w:divId w:val="2012873750"/>
        <w:rPr>
          <w:rStyle w:val="w"/>
        </w:rPr>
      </w:pPr>
      <w:r>
        <w:rPr>
          <w:rStyle w:val="w"/>
        </w:rPr>
        <w:t xml:space="preserve">            </w:t>
      </w:r>
      <w:r>
        <w:rPr>
          <w:rStyle w:val="s2"/>
        </w:rPr>
        <w:t>"1.1739"</w:t>
      </w:r>
      <w:r>
        <w:rPr>
          <w:rStyle w:val="w"/>
        </w:rPr>
        <w:t xml:space="preserve">            </w:t>
      </w:r>
      <w:r>
        <w:rPr>
          <w:rStyle w:val="err"/>
        </w:rPr>
        <w:t>//</w:t>
      </w:r>
      <w:r>
        <w:rPr>
          <w:rStyle w:val="w"/>
        </w:rPr>
        <w:t xml:space="preserve"> </w:t>
      </w:r>
      <w:r>
        <w:rPr>
          <w:rStyle w:val="err"/>
        </w:rPr>
        <w:t>long/short</w:t>
      </w:r>
      <w:r>
        <w:rPr>
          <w:rStyle w:val="w"/>
        </w:rPr>
        <w:t xml:space="preserve"> </w:t>
      </w:r>
      <w:r>
        <w:rPr>
          <w:rStyle w:val="err"/>
        </w:rPr>
        <w:t>position</w:t>
      </w:r>
      <w:r>
        <w:rPr>
          <w:rStyle w:val="w"/>
        </w:rPr>
        <w:t xml:space="preserve"> </w:t>
      </w:r>
      <w:r>
        <w:rPr>
          <w:rStyle w:val="err"/>
        </w:rPr>
        <w:t>num</w:t>
      </w:r>
      <w:r>
        <w:rPr>
          <w:rStyle w:val="w"/>
        </w:rPr>
        <w:t xml:space="preserve"> </w:t>
      </w:r>
      <w:r>
        <w:rPr>
          <w:rStyle w:val="err"/>
        </w:rPr>
        <w:t>ratio</w:t>
      </w:r>
      <w:r>
        <w:rPr>
          <w:rStyle w:val="w"/>
        </w:rPr>
        <w:t xml:space="preserve"> </w:t>
      </w:r>
      <w:r>
        <w:rPr>
          <w:rStyle w:val="err"/>
        </w:rPr>
        <w:t>of</w:t>
      </w:r>
      <w:r>
        <w:rPr>
          <w:rStyle w:val="w"/>
        </w:rPr>
        <w:t xml:space="preserve"> </w:t>
      </w:r>
      <w:r>
        <w:rPr>
          <w:rStyle w:val="err"/>
        </w:rPr>
        <w:t>top</w:t>
      </w:r>
      <w:r>
        <w:rPr>
          <w:rStyle w:val="w"/>
        </w:rPr>
        <w:t xml:space="preserve"> </w:t>
      </w:r>
      <w:r>
        <w:rPr>
          <w:rStyle w:val="err"/>
        </w:rPr>
        <w:t>traders</w:t>
      </w:r>
    </w:p>
    <w:p w:rsidR="00000000" w:rsidRDefault="00000000">
      <w:pPr>
        <w:pStyle w:val="HTML0"/>
        <w:divId w:val="2012873750"/>
        <w:rPr>
          <w:rStyle w:val="w"/>
        </w:rPr>
      </w:pPr>
      <w:r>
        <w:rPr>
          <w:rStyle w:val="w"/>
        </w:rPr>
        <w:t xml:space="preserve">        </w:t>
      </w:r>
      <w:r>
        <w:rPr>
          <w:rStyle w:val="p"/>
        </w:rPr>
        <w:t>],</w:t>
      </w:r>
    </w:p>
    <w:p w:rsidR="00000000" w:rsidRDefault="00000000">
      <w:pPr>
        <w:pStyle w:val="HTML0"/>
        <w:divId w:val="2012873750"/>
        <w:rPr>
          <w:rStyle w:val="w"/>
        </w:rPr>
      </w:pPr>
      <w:r>
        <w:rPr>
          <w:rStyle w:val="w"/>
        </w:rPr>
        <w:t xml:space="preserve">        </w:t>
      </w:r>
      <w:r>
        <w:rPr>
          <w:rStyle w:val="p"/>
        </w:rPr>
        <w:t>[</w:t>
      </w:r>
    </w:p>
    <w:p w:rsidR="00000000" w:rsidRDefault="00000000">
      <w:pPr>
        <w:pStyle w:val="HTML0"/>
        <w:divId w:val="2012873750"/>
        <w:rPr>
          <w:rStyle w:val="w"/>
        </w:rPr>
      </w:pPr>
      <w:r>
        <w:rPr>
          <w:rStyle w:val="w"/>
        </w:rPr>
        <w:t xml:space="preserve">            </w:t>
      </w:r>
      <w:r>
        <w:rPr>
          <w:rStyle w:val="s2"/>
        </w:rPr>
        <w:t>"1701417600000"</w:t>
      </w:r>
      <w:r>
        <w:rPr>
          <w:rStyle w:val="p"/>
        </w:rPr>
        <w:t>,</w:t>
      </w:r>
      <w:r>
        <w:rPr>
          <w:rStyle w:val="w"/>
        </w:rPr>
        <w:t xml:space="preserve">    </w:t>
      </w:r>
      <w:r>
        <w:rPr>
          <w:rStyle w:val="err"/>
        </w:rPr>
        <w:t>//</w:t>
      </w:r>
      <w:r>
        <w:rPr>
          <w:rStyle w:val="w"/>
        </w:rPr>
        <w:t xml:space="preserve"> </w:t>
      </w:r>
      <w:r>
        <w:rPr>
          <w:rStyle w:val="err"/>
        </w:rPr>
        <w:t>timestamp</w:t>
      </w:r>
    </w:p>
    <w:p w:rsidR="00000000" w:rsidRDefault="00000000">
      <w:pPr>
        <w:pStyle w:val="HTML0"/>
        <w:divId w:val="2012873750"/>
        <w:rPr>
          <w:rStyle w:val="w"/>
        </w:rPr>
      </w:pPr>
      <w:r>
        <w:rPr>
          <w:rStyle w:val="w"/>
        </w:rPr>
        <w:t xml:space="preserve">            </w:t>
      </w:r>
      <w:r>
        <w:rPr>
          <w:rStyle w:val="s2"/>
        </w:rPr>
        <w:t>"0.1236"</w:t>
      </w:r>
      <w:r>
        <w:rPr>
          <w:rStyle w:val="w"/>
        </w:rPr>
        <w:t xml:space="preserve">            </w:t>
      </w:r>
      <w:r>
        <w:rPr>
          <w:rStyle w:val="err"/>
        </w:rPr>
        <w:t>//</w:t>
      </w:r>
      <w:r>
        <w:rPr>
          <w:rStyle w:val="w"/>
        </w:rPr>
        <w:t xml:space="preserve"> </w:t>
      </w:r>
      <w:r>
        <w:rPr>
          <w:rStyle w:val="err"/>
        </w:rPr>
        <w:t>long/short</w:t>
      </w:r>
      <w:r>
        <w:rPr>
          <w:rStyle w:val="w"/>
        </w:rPr>
        <w:t xml:space="preserve"> </w:t>
      </w:r>
      <w:r>
        <w:rPr>
          <w:rStyle w:val="err"/>
        </w:rPr>
        <w:t>position</w:t>
      </w:r>
      <w:r>
        <w:rPr>
          <w:rStyle w:val="w"/>
        </w:rPr>
        <w:t xml:space="preserve"> </w:t>
      </w:r>
      <w:r>
        <w:rPr>
          <w:rStyle w:val="err"/>
        </w:rPr>
        <w:t>num</w:t>
      </w:r>
      <w:r>
        <w:rPr>
          <w:rStyle w:val="w"/>
        </w:rPr>
        <w:t xml:space="preserve"> </w:t>
      </w:r>
      <w:r>
        <w:rPr>
          <w:rStyle w:val="err"/>
        </w:rPr>
        <w:t>ratio</w:t>
      </w:r>
      <w:r>
        <w:rPr>
          <w:rStyle w:val="w"/>
        </w:rPr>
        <w:t xml:space="preserve"> </w:t>
      </w:r>
      <w:r>
        <w:rPr>
          <w:rStyle w:val="err"/>
        </w:rPr>
        <w:t>of</w:t>
      </w:r>
      <w:r>
        <w:rPr>
          <w:rStyle w:val="w"/>
        </w:rPr>
        <w:t xml:space="preserve"> </w:t>
      </w:r>
      <w:r>
        <w:rPr>
          <w:rStyle w:val="err"/>
        </w:rPr>
        <w:t>top</w:t>
      </w:r>
      <w:r>
        <w:rPr>
          <w:rStyle w:val="w"/>
        </w:rPr>
        <w:t xml:space="preserve"> </w:t>
      </w:r>
      <w:r>
        <w:rPr>
          <w:rStyle w:val="err"/>
        </w:rPr>
        <w:t>traders</w:t>
      </w:r>
    </w:p>
    <w:p w:rsidR="00000000" w:rsidRDefault="00000000">
      <w:pPr>
        <w:pStyle w:val="HTML0"/>
        <w:divId w:val="2012873750"/>
        <w:rPr>
          <w:rStyle w:val="w"/>
        </w:rPr>
      </w:pPr>
      <w:r>
        <w:rPr>
          <w:rStyle w:val="w"/>
        </w:rPr>
        <w:t xml:space="preserve">        </w:t>
      </w:r>
      <w:r>
        <w:rPr>
          <w:rStyle w:val="p"/>
        </w:rPr>
        <w:t>],</w:t>
      </w:r>
    </w:p>
    <w:p w:rsidR="00000000" w:rsidRDefault="00000000">
      <w:pPr>
        <w:pStyle w:val="HTML0"/>
        <w:divId w:val="2012873750"/>
        <w:rPr>
          <w:rStyle w:val="w"/>
        </w:rPr>
      </w:pPr>
      <w:r>
        <w:rPr>
          <w:rStyle w:val="w"/>
        </w:rPr>
        <w:t xml:space="preserve">    </w:t>
      </w:r>
      <w:r>
        <w:rPr>
          <w:rStyle w:val="p"/>
        </w:rPr>
        <w:t>]</w:t>
      </w:r>
    </w:p>
    <w:p w:rsidR="00000000" w:rsidRDefault="00000000">
      <w:pPr>
        <w:pStyle w:val="HTML0"/>
        <w:divId w:val="2012873750"/>
        <w:rPr>
          <w:rStyle w:val="w"/>
        </w:rPr>
      </w:pPr>
      <w:r>
        <w:rPr>
          <w:rStyle w:val="p"/>
        </w:rPr>
        <w:t>}</w:t>
      </w:r>
    </w:p>
    <w:p w:rsidR="00000000" w:rsidRDefault="00000000">
      <w:pPr>
        <w:pStyle w:val="HTML0"/>
        <w:divId w:val="2012873750"/>
        <w:rPr>
          <w:rStyle w:val="w"/>
        </w:rPr>
      </w:pP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gridCol w:w="780"/>
        <w:gridCol w:w="5411"/>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Timestamp, millisecond format of Unix timestamp, e.g. </w:t>
            </w:r>
            <w:r>
              <w:rPr>
                <w:rStyle w:val="HTML"/>
              </w:rPr>
              <w:t>1597026383085</w:t>
            </w:r>
          </w:p>
        </w:tc>
      </w:tr>
      <w:tr w:rsidR="00000000">
        <w:trPr>
          <w:divId w:val="175387555"/>
          <w:tblCellSpacing w:w="15" w:type="dxa"/>
        </w:trPr>
        <w:tc>
          <w:tcPr>
            <w:tcW w:w="0" w:type="auto"/>
            <w:vAlign w:val="center"/>
            <w:hideMark/>
          </w:tcPr>
          <w:p w:rsidR="00000000" w:rsidRDefault="00000000">
            <w:r>
              <w:t>longShortPosRatio</w:t>
            </w:r>
          </w:p>
        </w:tc>
        <w:tc>
          <w:tcPr>
            <w:tcW w:w="0" w:type="auto"/>
            <w:vAlign w:val="center"/>
            <w:hideMark/>
          </w:tcPr>
          <w:p w:rsidR="00000000" w:rsidRDefault="00000000">
            <w:r>
              <w:t>String</w:t>
            </w:r>
          </w:p>
        </w:tc>
        <w:tc>
          <w:tcPr>
            <w:tcW w:w="0" w:type="auto"/>
            <w:vAlign w:val="center"/>
            <w:hideMark/>
          </w:tcPr>
          <w:p w:rsidR="00000000" w:rsidRDefault="00000000">
            <w:r>
              <w:t>Long/short position ratio of top traders</w:t>
            </w:r>
          </w:p>
        </w:tc>
      </w:tr>
    </w:tbl>
    <w:p w:rsidR="00000000" w:rsidRDefault="00000000">
      <w:pPr>
        <w:pStyle w:val="a5"/>
        <w:divId w:val="175387555"/>
      </w:pPr>
      <w:r>
        <w:t>The data returned will be arranged in an array like this: [ts, longShortPosRatio].</w:t>
      </w:r>
    </w:p>
    <w:p w:rsidR="00000000" w:rsidRDefault="00000000">
      <w:pPr>
        <w:pStyle w:val="3"/>
        <w:divId w:val="175387555"/>
      </w:pPr>
      <w:r>
        <w:t>Get contract long/short ratio</w:t>
      </w:r>
    </w:p>
    <w:p w:rsidR="00000000" w:rsidRDefault="00000000">
      <w:pPr>
        <w:pStyle w:val="a5"/>
        <w:divId w:val="175387555"/>
      </w:pPr>
      <w:r>
        <w:t xml:space="preserve">Retrieve the account long/short ratio of a contract. This endpoint can retrieve the latest 1,440 data entries. </w:t>
      </w:r>
    </w:p>
    <w:p w:rsidR="00000000" w:rsidRDefault="00000000">
      <w:pPr>
        <w:pStyle w:val="a5"/>
        <w:divId w:val="175387555"/>
      </w:pPr>
      <w:r>
        <w:t>For period=1D, the data time range is up to January 1, 2024; for other periods, the data time range is up to early February 2024.</w:t>
      </w:r>
    </w:p>
    <w:p w:rsidR="00000000" w:rsidRDefault="00000000">
      <w:pPr>
        <w:pStyle w:val="4"/>
        <w:divId w:val="175387555"/>
      </w:pPr>
      <w:r>
        <w:t>Rate limit: 5 requests per 2 seconds</w:t>
      </w:r>
    </w:p>
    <w:p w:rsidR="00000000" w:rsidRDefault="00000000">
      <w:pPr>
        <w:pStyle w:val="4"/>
        <w:divId w:val="175387555"/>
      </w:pPr>
      <w:r>
        <w:t>Rate limit rule: IP + instrumentID</w:t>
      </w:r>
    </w:p>
    <w:p w:rsidR="00000000" w:rsidRDefault="00000000">
      <w:pPr>
        <w:pStyle w:val="4"/>
        <w:divId w:val="175387555"/>
      </w:pPr>
      <w:r>
        <w:t>HTTP Request</w:t>
      </w:r>
    </w:p>
    <w:p w:rsidR="00000000" w:rsidRDefault="00000000">
      <w:pPr>
        <w:pStyle w:val="a5"/>
        <w:divId w:val="175387555"/>
      </w:pPr>
      <w:r>
        <w:rPr>
          <w:rStyle w:val="HTML"/>
        </w:rPr>
        <w:t>GET /api/v5/rubik/stat/contracts/long-short-account-ratio-contract</w:t>
      </w:r>
    </w:p>
    <w:p w:rsidR="00000000" w:rsidRDefault="00000000">
      <w:pPr>
        <w:pStyle w:val="a5"/>
        <w:ind w:left="720" w:right="720"/>
        <w:divId w:val="99571859"/>
      </w:pPr>
      <w:r>
        <w:t>Request example</w:t>
      </w:r>
    </w:p>
    <w:p w:rsidR="00000000" w:rsidRDefault="00000000">
      <w:pPr>
        <w:pStyle w:val="HTML0"/>
        <w:divId w:val="623073323"/>
        <w:rPr>
          <w:rStyle w:val="HTML"/>
        </w:rPr>
      </w:pPr>
      <w:r>
        <w:rPr>
          <w:rStyle w:val="HTML"/>
        </w:rPr>
        <w:t>GET /api/v5/rubik/stat/contracts/long-short-account-ratio-contract?instId</w:t>
      </w:r>
      <w:r>
        <w:rPr>
          <w:rStyle w:val="o"/>
        </w:rPr>
        <w:t>=</w:t>
      </w:r>
      <w:r>
        <w:rPr>
          <w:rStyle w:val="HTML"/>
        </w:rPr>
        <w:t>BTC-USDT-SWAP</w:t>
      </w:r>
    </w:p>
    <w:p w:rsidR="00000000" w:rsidRDefault="00000000">
      <w:pPr>
        <w:pStyle w:val="HTML0"/>
        <w:divId w:val="263534206"/>
        <w:rPr>
          <w:rStyle w:val="HTML"/>
          <w:vanish/>
        </w:rPr>
      </w:pPr>
      <w:r>
        <w:rPr>
          <w:rStyle w:val="kn"/>
          <w:vanish/>
        </w:rPr>
        <w:t>import</w:t>
      </w:r>
      <w:r>
        <w:rPr>
          <w:rStyle w:val="HTML"/>
          <w:vanish/>
        </w:rPr>
        <w:t xml:space="preserve"> </w:t>
      </w:r>
      <w:r>
        <w:rPr>
          <w:rStyle w:val="nn"/>
          <w:vanish/>
        </w:rPr>
        <w:t>okx.TradingData</w:t>
      </w:r>
      <w:r>
        <w:rPr>
          <w:rStyle w:val="HTML"/>
          <w:vanish/>
        </w:rPr>
        <w:t xml:space="preserve"> </w:t>
      </w:r>
      <w:r>
        <w:rPr>
          <w:rStyle w:val="k"/>
          <w:vanish/>
        </w:rPr>
        <w:t>as</w:t>
      </w:r>
      <w:r>
        <w:rPr>
          <w:rStyle w:val="HTML"/>
          <w:vanish/>
        </w:rPr>
        <w:t xml:space="preserve"> </w:t>
      </w:r>
      <w:r>
        <w:rPr>
          <w:rStyle w:val="n"/>
          <w:vanish/>
        </w:rPr>
        <w:t>TradingData_api</w:t>
      </w:r>
    </w:p>
    <w:p w:rsidR="00000000" w:rsidRDefault="00000000">
      <w:pPr>
        <w:pStyle w:val="HTML0"/>
        <w:divId w:val="263534206"/>
        <w:rPr>
          <w:rStyle w:val="HTML"/>
          <w:vanish/>
        </w:rPr>
      </w:pPr>
    </w:p>
    <w:p w:rsidR="00000000" w:rsidRDefault="00000000">
      <w:pPr>
        <w:pStyle w:val="HTML0"/>
        <w:divId w:val="263534206"/>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trading:0 , demo trading:1</w:t>
      </w:r>
    </w:p>
    <w:p w:rsidR="00000000" w:rsidRDefault="00000000">
      <w:pPr>
        <w:pStyle w:val="HTML0"/>
        <w:divId w:val="263534206"/>
        <w:rPr>
          <w:rStyle w:val="HTML"/>
          <w:vanish/>
        </w:rPr>
      </w:pPr>
    </w:p>
    <w:p w:rsidR="00000000" w:rsidRDefault="00000000">
      <w:pPr>
        <w:pStyle w:val="HTML0"/>
        <w:divId w:val="263534206"/>
        <w:rPr>
          <w:rStyle w:val="HTML"/>
          <w:vanish/>
        </w:rPr>
      </w:pPr>
      <w:r>
        <w:rPr>
          <w:rStyle w:val="n"/>
          <w:vanish/>
        </w:rPr>
        <w:t>tradingDataAPI</w:t>
      </w:r>
      <w:r>
        <w:rPr>
          <w:rStyle w:val="HTML"/>
          <w:vanish/>
        </w:rPr>
        <w:t xml:space="preserve"> </w:t>
      </w:r>
      <w:r>
        <w:rPr>
          <w:rStyle w:val="o"/>
          <w:vanish/>
        </w:rPr>
        <w:t>=</w:t>
      </w:r>
      <w:r>
        <w:rPr>
          <w:rStyle w:val="HTML"/>
          <w:vanish/>
        </w:rPr>
        <w:t xml:space="preserve"> </w:t>
      </w:r>
      <w:r>
        <w:rPr>
          <w:rStyle w:val="n"/>
          <w:vanish/>
        </w:rPr>
        <w:t>TradingData_api</w:t>
      </w:r>
      <w:r>
        <w:rPr>
          <w:rStyle w:val="p"/>
          <w:vanish/>
        </w:rPr>
        <w:t>.</w:t>
      </w:r>
      <w:r>
        <w:rPr>
          <w:rStyle w:val="n"/>
          <w:vanish/>
        </w:rPr>
        <w:t>TradingDataAPI</w:t>
      </w:r>
      <w:r>
        <w:rPr>
          <w:rStyle w:val="p"/>
          <w:vanish/>
        </w:rPr>
        <w:t>(</w:t>
      </w:r>
      <w:r>
        <w:rPr>
          <w:rStyle w:val="n"/>
          <w:vanish/>
        </w:rPr>
        <w:t>flag</w:t>
      </w:r>
      <w:r>
        <w:rPr>
          <w:rStyle w:val="o"/>
          <w:vanish/>
        </w:rPr>
        <w:t>=</w:t>
      </w:r>
      <w:r>
        <w:rPr>
          <w:rStyle w:val="n"/>
          <w:vanish/>
        </w:rPr>
        <w:t>flag</w:t>
      </w:r>
      <w:r>
        <w:rPr>
          <w:rStyle w:val="p"/>
          <w:vanish/>
        </w:rPr>
        <w:t>)</w:t>
      </w:r>
    </w:p>
    <w:p w:rsidR="00000000" w:rsidRDefault="00000000">
      <w:pPr>
        <w:pStyle w:val="HTML0"/>
        <w:divId w:val="263534206"/>
        <w:rPr>
          <w:rStyle w:val="HTML"/>
          <w:vanish/>
        </w:rPr>
      </w:pPr>
    </w:p>
    <w:p w:rsidR="00000000" w:rsidRDefault="00000000">
      <w:pPr>
        <w:pStyle w:val="HTML0"/>
        <w:divId w:val="263534206"/>
        <w:rPr>
          <w:rStyle w:val="c1"/>
          <w:vanish/>
        </w:rPr>
      </w:pPr>
      <w:r>
        <w:rPr>
          <w:rStyle w:val="c1"/>
          <w:vanish/>
        </w:rPr>
        <w:t># Retrieve the account long short ratio of a contract</w:t>
      </w:r>
    </w:p>
    <w:p w:rsidR="00000000" w:rsidRDefault="00000000">
      <w:pPr>
        <w:pStyle w:val="HTML0"/>
        <w:divId w:val="263534206"/>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tradingDataAPI</w:t>
      </w:r>
      <w:r>
        <w:rPr>
          <w:rStyle w:val="p"/>
          <w:vanish/>
        </w:rPr>
        <w:t>.</w:t>
      </w:r>
      <w:r>
        <w:rPr>
          <w:rStyle w:val="n"/>
          <w:vanish/>
        </w:rPr>
        <w:t>get_contract_long_short_ratio</w:t>
      </w:r>
      <w:r>
        <w:rPr>
          <w:rStyle w:val="p"/>
          <w:vanish/>
        </w:rPr>
        <w:t>(</w:t>
      </w:r>
    </w:p>
    <w:p w:rsidR="00000000" w:rsidRDefault="00000000">
      <w:pPr>
        <w:pStyle w:val="HTML0"/>
        <w:divId w:val="263534206"/>
        <w:rPr>
          <w:rStyle w:val="HTML"/>
          <w:vanish/>
        </w:rPr>
      </w:pPr>
      <w:r>
        <w:rPr>
          <w:rStyle w:val="HTML"/>
          <w:vanish/>
        </w:rPr>
        <w:t xml:space="preserve">    </w:t>
      </w:r>
      <w:r>
        <w:rPr>
          <w:rStyle w:val="n"/>
          <w:vanish/>
        </w:rPr>
        <w:t>instId</w:t>
      </w:r>
      <w:r>
        <w:rPr>
          <w:rStyle w:val="o"/>
          <w:vanish/>
        </w:rPr>
        <w:t>=</w:t>
      </w:r>
      <w:r>
        <w:rPr>
          <w:rStyle w:val="s"/>
          <w:vanish/>
        </w:rPr>
        <w:t>"BTC-USDT-SWAP"</w:t>
      </w:r>
    </w:p>
    <w:p w:rsidR="00000000" w:rsidRDefault="00000000">
      <w:pPr>
        <w:pStyle w:val="HTML0"/>
        <w:divId w:val="263534206"/>
        <w:rPr>
          <w:rStyle w:val="HTML"/>
          <w:vanish/>
        </w:rPr>
      </w:pPr>
      <w:r>
        <w:rPr>
          <w:rStyle w:val="p"/>
          <w:vanish/>
        </w:rPr>
        <w:t>)</w:t>
      </w:r>
    </w:p>
    <w:p w:rsidR="00000000" w:rsidRDefault="00000000">
      <w:pPr>
        <w:pStyle w:val="HTML0"/>
        <w:divId w:val="263534206"/>
        <w:rPr>
          <w:rStyle w:val="HTML"/>
          <w:vanish/>
        </w:rPr>
      </w:pPr>
    </w:p>
    <w:p w:rsidR="00000000" w:rsidRDefault="00000000">
      <w:pPr>
        <w:pStyle w:val="HTML0"/>
        <w:divId w:val="263534206"/>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6795"/>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Instrument ID, eg: BTC-USDT-SWAP </w:t>
            </w:r>
            <w:r>
              <w:br/>
              <w:t xml:space="preserve">Only applicable to </w:t>
            </w:r>
            <w:r>
              <w:rPr>
                <w:rStyle w:val="HTML"/>
              </w:rPr>
              <w:t>FUTURES</w:t>
            </w:r>
            <w:r>
              <w:t xml:space="preserve">, </w:t>
            </w:r>
            <w:r>
              <w:rPr>
                <w:rStyle w:val="HTML"/>
              </w:rPr>
              <w:t>SWAP</w:t>
            </w:r>
          </w:p>
        </w:tc>
      </w:tr>
      <w:tr w:rsidR="00000000">
        <w:trPr>
          <w:divId w:val="175387555"/>
          <w:tblCellSpacing w:w="15" w:type="dxa"/>
        </w:trPr>
        <w:tc>
          <w:tcPr>
            <w:tcW w:w="0" w:type="auto"/>
            <w:vAlign w:val="center"/>
            <w:hideMark/>
          </w:tcPr>
          <w:p w:rsidR="00000000" w:rsidRDefault="00000000">
            <w:r>
              <w:t>period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Bar size, the default is </w:t>
            </w:r>
            <w:r>
              <w:rPr>
                <w:rStyle w:val="HTML"/>
              </w:rPr>
              <w:t>5m</w:t>
            </w:r>
            <w:r>
              <w:t>, e.g. [</w:t>
            </w:r>
            <w:r>
              <w:rPr>
                <w:rStyle w:val="HTML"/>
              </w:rPr>
              <w:t>5m/15m/30m/1H/2H/4H</w:t>
            </w:r>
            <w:r>
              <w:t xml:space="preserve">] </w:t>
            </w:r>
            <w:r>
              <w:br/>
              <w:t>Hong Kong time opening price k-line:[</w:t>
            </w:r>
            <w:r>
              <w:rPr>
                <w:rStyle w:val="HTML"/>
              </w:rPr>
              <w:t>6H/12H/1D/2D/3D/5D/1W/1M/3M</w:t>
            </w:r>
            <w:r>
              <w:t xml:space="preserve">] </w:t>
            </w:r>
            <w:r>
              <w:br/>
              <w:t>UTC time opening price k-line: [</w:t>
            </w:r>
            <w:r>
              <w:rPr>
                <w:rStyle w:val="HTML"/>
              </w:rPr>
              <w:t>6Hutc/12Hutc/1Dutc/2Dutc/3Dutc/5Dutc/1Wutc/1Mutc/3Mutc</w:t>
            </w:r>
            <w:r>
              <w:t>]</w:t>
            </w:r>
          </w:p>
        </w:tc>
      </w:tr>
      <w:tr w:rsidR="00000000">
        <w:trPr>
          <w:divId w:val="175387555"/>
          <w:tblCellSpacing w:w="15" w:type="dxa"/>
        </w:trPr>
        <w:tc>
          <w:tcPr>
            <w:tcW w:w="0" w:type="auto"/>
            <w:vAlign w:val="center"/>
            <w:hideMark/>
          </w:tcPr>
          <w:p w:rsidR="00000000" w:rsidRDefault="00000000">
            <w:r>
              <w:t>end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return records earlier than the requested </w:t>
            </w:r>
            <w:r>
              <w:rPr>
                <w:rStyle w:val="HTML"/>
              </w:rPr>
              <w:t>ts</w:t>
            </w:r>
          </w:p>
        </w:tc>
      </w:tr>
      <w:tr w:rsidR="00000000">
        <w:trPr>
          <w:divId w:val="175387555"/>
          <w:tblCellSpacing w:w="15" w:type="dxa"/>
        </w:trPr>
        <w:tc>
          <w:tcPr>
            <w:tcW w:w="0" w:type="auto"/>
            <w:vAlign w:val="center"/>
            <w:hideMark/>
          </w:tcPr>
          <w:p w:rsidR="00000000" w:rsidRDefault="00000000">
            <w:r>
              <w:t>begin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return records newer than the requested </w:t>
            </w:r>
            <w:r>
              <w:rPr>
                <w:rStyle w:val="HTML"/>
              </w:rPr>
              <w:t>ts</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Number of results per request. The maximum is </w:t>
            </w:r>
            <w:r>
              <w:rPr>
                <w:rStyle w:val="HTML"/>
              </w:rPr>
              <w:t>100</w:t>
            </w:r>
            <w:r>
              <w:t xml:space="preserve">. The default is </w:t>
            </w:r>
            <w:r>
              <w:rPr>
                <w:rStyle w:val="HTML"/>
              </w:rPr>
              <w:t>100</w:t>
            </w:r>
            <w:r>
              <w:t>.</w:t>
            </w:r>
          </w:p>
        </w:tc>
      </w:tr>
    </w:tbl>
    <w:p w:rsidR="00000000" w:rsidRDefault="00000000">
      <w:pPr>
        <w:pStyle w:val="a5"/>
        <w:ind w:left="720" w:right="720"/>
        <w:divId w:val="438377525"/>
      </w:pPr>
      <w:r>
        <w:t>Response example</w:t>
      </w:r>
    </w:p>
    <w:p w:rsidR="00000000" w:rsidRDefault="00000000">
      <w:pPr>
        <w:pStyle w:val="HTML0"/>
        <w:divId w:val="956957293"/>
        <w:rPr>
          <w:rStyle w:val="w"/>
        </w:rPr>
      </w:pPr>
      <w:r>
        <w:rPr>
          <w:rStyle w:val="p"/>
        </w:rPr>
        <w:t>{</w:t>
      </w:r>
    </w:p>
    <w:p w:rsidR="00000000" w:rsidRDefault="00000000">
      <w:pPr>
        <w:pStyle w:val="HTML0"/>
        <w:divId w:val="956957293"/>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956957293"/>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956957293"/>
        <w:rPr>
          <w:rStyle w:val="w"/>
        </w:rPr>
      </w:pPr>
      <w:r>
        <w:rPr>
          <w:rStyle w:val="w"/>
        </w:rPr>
        <w:t xml:space="preserve">    </w:t>
      </w:r>
      <w:r>
        <w:rPr>
          <w:rStyle w:val="nl"/>
        </w:rPr>
        <w:t>"data"</w:t>
      </w:r>
      <w:r>
        <w:rPr>
          <w:rStyle w:val="p"/>
        </w:rPr>
        <w:t>:[</w:t>
      </w:r>
    </w:p>
    <w:p w:rsidR="00000000" w:rsidRDefault="00000000">
      <w:pPr>
        <w:pStyle w:val="HTML0"/>
        <w:divId w:val="956957293"/>
        <w:rPr>
          <w:rStyle w:val="w"/>
        </w:rPr>
      </w:pPr>
      <w:r>
        <w:rPr>
          <w:rStyle w:val="w"/>
        </w:rPr>
        <w:t xml:space="preserve">        </w:t>
      </w:r>
      <w:r>
        <w:rPr>
          <w:rStyle w:val="p"/>
        </w:rPr>
        <w:t>[</w:t>
      </w:r>
    </w:p>
    <w:p w:rsidR="00000000" w:rsidRDefault="00000000">
      <w:pPr>
        <w:pStyle w:val="HTML0"/>
        <w:divId w:val="956957293"/>
        <w:rPr>
          <w:rStyle w:val="w"/>
        </w:rPr>
      </w:pPr>
      <w:r>
        <w:rPr>
          <w:rStyle w:val="w"/>
        </w:rPr>
        <w:t xml:space="preserve">            </w:t>
      </w:r>
      <w:r>
        <w:rPr>
          <w:rStyle w:val="s2"/>
        </w:rPr>
        <w:t>"1701417600000"</w:t>
      </w:r>
      <w:r>
        <w:rPr>
          <w:rStyle w:val="p"/>
        </w:rPr>
        <w:t>,</w:t>
      </w:r>
      <w:r>
        <w:rPr>
          <w:rStyle w:val="w"/>
        </w:rPr>
        <w:t xml:space="preserve">    </w:t>
      </w:r>
      <w:r>
        <w:rPr>
          <w:rStyle w:val="err"/>
        </w:rPr>
        <w:t>//</w:t>
      </w:r>
      <w:r>
        <w:rPr>
          <w:rStyle w:val="w"/>
        </w:rPr>
        <w:t xml:space="preserve"> </w:t>
      </w:r>
      <w:r>
        <w:rPr>
          <w:rStyle w:val="err"/>
        </w:rPr>
        <w:t>timestamp</w:t>
      </w:r>
    </w:p>
    <w:p w:rsidR="00000000" w:rsidRDefault="00000000">
      <w:pPr>
        <w:pStyle w:val="HTML0"/>
        <w:divId w:val="956957293"/>
        <w:rPr>
          <w:rStyle w:val="w"/>
        </w:rPr>
      </w:pPr>
      <w:r>
        <w:rPr>
          <w:rStyle w:val="w"/>
        </w:rPr>
        <w:t xml:space="preserve">            </w:t>
      </w:r>
      <w:r>
        <w:rPr>
          <w:rStyle w:val="s2"/>
        </w:rPr>
        <w:t>"1.1739"</w:t>
      </w:r>
      <w:r>
        <w:rPr>
          <w:rStyle w:val="w"/>
        </w:rPr>
        <w:t xml:space="preserve">            </w:t>
      </w:r>
      <w:r>
        <w:rPr>
          <w:rStyle w:val="err"/>
        </w:rPr>
        <w:t>//</w:t>
      </w:r>
      <w:r>
        <w:rPr>
          <w:rStyle w:val="w"/>
        </w:rPr>
        <w:t xml:space="preserve"> </w:t>
      </w:r>
      <w:r>
        <w:rPr>
          <w:rStyle w:val="err"/>
        </w:rPr>
        <w:t>long/short</w:t>
      </w:r>
      <w:r>
        <w:rPr>
          <w:rStyle w:val="w"/>
        </w:rPr>
        <w:t xml:space="preserve"> </w:t>
      </w:r>
      <w:r>
        <w:rPr>
          <w:rStyle w:val="err"/>
        </w:rPr>
        <w:t>account</w:t>
      </w:r>
      <w:r>
        <w:rPr>
          <w:rStyle w:val="w"/>
        </w:rPr>
        <w:t xml:space="preserve"> </w:t>
      </w:r>
      <w:r>
        <w:rPr>
          <w:rStyle w:val="err"/>
        </w:rPr>
        <w:t>num</w:t>
      </w:r>
      <w:r>
        <w:rPr>
          <w:rStyle w:val="w"/>
        </w:rPr>
        <w:t xml:space="preserve"> </w:t>
      </w:r>
      <w:r>
        <w:rPr>
          <w:rStyle w:val="err"/>
        </w:rPr>
        <w:t>ratio</w:t>
      </w:r>
      <w:r>
        <w:rPr>
          <w:rStyle w:val="w"/>
        </w:rPr>
        <w:t xml:space="preserve"> </w:t>
      </w:r>
      <w:r>
        <w:rPr>
          <w:rStyle w:val="err"/>
        </w:rPr>
        <w:t>of</w:t>
      </w:r>
      <w:r>
        <w:rPr>
          <w:rStyle w:val="w"/>
        </w:rPr>
        <w:t xml:space="preserve"> </w:t>
      </w:r>
      <w:r>
        <w:rPr>
          <w:rStyle w:val="err"/>
        </w:rPr>
        <w:t>traders</w:t>
      </w:r>
    </w:p>
    <w:p w:rsidR="00000000" w:rsidRDefault="00000000">
      <w:pPr>
        <w:pStyle w:val="HTML0"/>
        <w:divId w:val="956957293"/>
        <w:rPr>
          <w:rStyle w:val="w"/>
        </w:rPr>
      </w:pPr>
      <w:r>
        <w:rPr>
          <w:rStyle w:val="w"/>
        </w:rPr>
        <w:t xml:space="preserve">        </w:t>
      </w:r>
      <w:r>
        <w:rPr>
          <w:rStyle w:val="p"/>
        </w:rPr>
        <w:t>],</w:t>
      </w:r>
    </w:p>
    <w:p w:rsidR="00000000" w:rsidRDefault="00000000">
      <w:pPr>
        <w:pStyle w:val="HTML0"/>
        <w:divId w:val="956957293"/>
        <w:rPr>
          <w:rStyle w:val="w"/>
        </w:rPr>
      </w:pPr>
      <w:r>
        <w:rPr>
          <w:rStyle w:val="w"/>
        </w:rPr>
        <w:t xml:space="preserve">        </w:t>
      </w:r>
      <w:r>
        <w:rPr>
          <w:rStyle w:val="p"/>
        </w:rPr>
        <w:t>[</w:t>
      </w:r>
    </w:p>
    <w:p w:rsidR="00000000" w:rsidRDefault="00000000">
      <w:pPr>
        <w:pStyle w:val="HTML0"/>
        <w:divId w:val="956957293"/>
        <w:rPr>
          <w:rStyle w:val="w"/>
        </w:rPr>
      </w:pPr>
      <w:r>
        <w:rPr>
          <w:rStyle w:val="w"/>
        </w:rPr>
        <w:t xml:space="preserve">            </w:t>
      </w:r>
      <w:r>
        <w:rPr>
          <w:rStyle w:val="s2"/>
        </w:rPr>
        <w:t>"1701417600000"</w:t>
      </w:r>
      <w:r>
        <w:rPr>
          <w:rStyle w:val="p"/>
        </w:rPr>
        <w:t>,</w:t>
      </w:r>
      <w:r>
        <w:rPr>
          <w:rStyle w:val="w"/>
        </w:rPr>
        <w:t xml:space="preserve">    </w:t>
      </w:r>
      <w:r>
        <w:rPr>
          <w:rStyle w:val="err"/>
        </w:rPr>
        <w:t>//</w:t>
      </w:r>
      <w:r>
        <w:rPr>
          <w:rStyle w:val="w"/>
        </w:rPr>
        <w:t xml:space="preserve"> </w:t>
      </w:r>
      <w:r>
        <w:rPr>
          <w:rStyle w:val="err"/>
        </w:rPr>
        <w:t>timestamp</w:t>
      </w:r>
    </w:p>
    <w:p w:rsidR="00000000" w:rsidRDefault="00000000">
      <w:pPr>
        <w:pStyle w:val="HTML0"/>
        <w:divId w:val="956957293"/>
        <w:rPr>
          <w:rStyle w:val="w"/>
        </w:rPr>
      </w:pPr>
      <w:r>
        <w:rPr>
          <w:rStyle w:val="w"/>
        </w:rPr>
        <w:t xml:space="preserve">            </w:t>
      </w:r>
      <w:r>
        <w:rPr>
          <w:rStyle w:val="s2"/>
        </w:rPr>
        <w:t>"0.1236"</w:t>
      </w:r>
      <w:r>
        <w:rPr>
          <w:rStyle w:val="w"/>
        </w:rPr>
        <w:t xml:space="preserve">            </w:t>
      </w:r>
      <w:r>
        <w:rPr>
          <w:rStyle w:val="err"/>
        </w:rPr>
        <w:t>//</w:t>
      </w:r>
      <w:r>
        <w:rPr>
          <w:rStyle w:val="w"/>
        </w:rPr>
        <w:t xml:space="preserve"> </w:t>
      </w:r>
      <w:r>
        <w:rPr>
          <w:rStyle w:val="err"/>
        </w:rPr>
        <w:t>long/short</w:t>
      </w:r>
      <w:r>
        <w:rPr>
          <w:rStyle w:val="w"/>
        </w:rPr>
        <w:t xml:space="preserve"> </w:t>
      </w:r>
      <w:r>
        <w:rPr>
          <w:rStyle w:val="err"/>
        </w:rPr>
        <w:t>account</w:t>
      </w:r>
      <w:r>
        <w:rPr>
          <w:rStyle w:val="w"/>
        </w:rPr>
        <w:t xml:space="preserve"> </w:t>
      </w:r>
      <w:r>
        <w:rPr>
          <w:rStyle w:val="err"/>
        </w:rPr>
        <w:t>num</w:t>
      </w:r>
      <w:r>
        <w:rPr>
          <w:rStyle w:val="w"/>
        </w:rPr>
        <w:t xml:space="preserve"> </w:t>
      </w:r>
      <w:r>
        <w:rPr>
          <w:rStyle w:val="err"/>
        </w:rPr>
        <w:t>ratio</w:t>
      </w:r>
      <w:r>
        <w:rPr>
          <w:rStyle w:val="w"/>
        </w:rPr>
        <w:t xml:space="preserve"> </w:t>
      </w:r>
      <w:r>
        <w:rPr>
          <w:rStyle w:val="err"/>
        </w:rPr>
        <w:t>of</w:t>
      </w:r>
      <w:r>
        <w:rPr>
          <w:rStyle w:val="w"/>
        </w:rPr>
        <w:t xml:space="preserve"> </w:t>
      </w:r>
      <w:r>
        <w:rPr>
          <w:rStyle w:val="err"/>
        </w:rPr>
        <w:t>traders</w:t>
      </w:r>
    </w:p>
    <w:p w:rsidR="00000000" w:rsidRDefault="00000000">
      <w:pPr>
        <w:pStyle w:val="HTML0"/>
        <w:divId w:val="956957293"/>
        <w:rPr>
          <w:rStyle w:val="w"/>
        </w:rPr>
      </w:pPr>
      <w:r>
        <w:rPr>
          <w:rStyle w:val="w"/>
        </w:rPr>
        <w:t xml:space="preserve">        </w:t>
      </w:r>
      <w:r>
        <w:rPr>
          <w:rStyle w:val="p"/>
        </w:rPr>
        <w:t>],</w:t>
      </w:r>
    </w:p>
    <w:p w:rsidR="00000000" w:rsidRDefault="00000000">
      <w:pPr>
        <w:pStyle w:val="HTML0"/>
        <w:divId w:val="956957293"/>
        <w:rPr>
          <w:rStyle w:val="w"/>
        </w:rPr>
      </w:pPr>
      <w:r>
        <w:rPr>
          <w:rStyle w:val="w"/>
        </w:rPr>
        <w:t xml:space="preserve">    </w:t>
      </w:r>
      <w:r>
        <w:rPr>
          <w:rStyle w:val="p"/>
        </w:rPr>
        <w:t>]</w:t>
      </w:r>
    </w:p>
    <w:p w:rsidR="00000000" w:rsidRDefault="00000000">
      <w:pPr>
        <w:pStyle w:val="HTML0"/>
        <w:divId w:val="956957293"/>
        <w:rPr>
          <w:rStyle w:val="w"/>
        </w:rPr>
      </w:pPr>
      <w:r>
        <w:rPr>
          <w:rStyle w:val="p"/>
        </w:rPr>
        <w:t>}</w:t>
      </w:r>
    </w:p>
    <w:p w:rsidR="00000000" w:rsidRDefault="00000000">
      <w:pPr>
        <w:pStyle w:val="HTML0"/>
        <w:divId w:val="956957293"/>
        <w:rPr>
          <w:rStyle w:val="w"/>
        </w:rPr>
      </w:pP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5"/>
        <w:gridCol w:w="780"/>
        <w:gridCol w:w="5291"/>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Timestamp, millisecond format of Unix timestamp, e.g. </w:t>
            </w:r>
            <w:r>
              <w:rPr>
                <w:rStyle w:val="HTML"/>
              </w:rPr>
              <w:t>1597026383085</w:t>
            </w:r>
          </w:p>
        </w:tc>
      </w:tr>
      <w:tr w:rsidR="00000000">
        <w:trPr>
          <w:divId w:val="175387555"/>
          <w:tblCellSpacing w:w="15" w:type="dxa"/>
        </w:trPr>
        <w:tc>
          <w:tcPr>
            <w:tcW w:w="0" w:type="auto"/>
            <w:vAlign w:val="center"/>
            <w:hideMark/>
          </w:tcPr>
          <w:p w:rsidR="00000000" w:rsidRDefault="00000000">
            <w:r>
              <w:t>longShortAcctRatio</w:t>
            </w:r>
          </w:p>
        </w:tc>
        <w:tc>
          <w:tcPr>
            <w:tcW w:w="0" w:type="auto"/>
            <w:vAlign w:val="center"/>
            <w:hideMark/>
          </w:tcPr>
          <w:p w:rsidR="00000000" w:rsidRDefault="00000000">
            <w:r>
              <w:t>String</w:t>
            </w:r>
          </w:p>
        </w:tc>
        <w:tc>
          <w:tcPr>
            <w:tcW w:w="0" w:type="auto"/>
            <w:vAlign w:val="center"/>
            <w:hideMark/>
          </w:tcPr>
          <w:p w:rsidR="00000000" w:rsidRDefault="00000000">
            <w:r>
              <w:t>Long/short position num ratio of all traders</w:t>
            </w:r>
          </w:p>
        </w:tc>
      </w:tr>
    </w:tbl>
    <w:p w:rsidR="00000000" w:rsidRDefault="00000000">
      <w:pPr>
        <w:pStyle w:val="a5"/>
        <w:divId w:val="175387555"/>
      </w:pPr>
      <w:r>
        <w:t>The data returned will be arranged in an array like this: [ts, longAcctPosRatio].</w:t>
      </w:r>
    </w:p>
    <w:p w:rsidR="00000000" w:rsidRDefault="00000000">
      <w:pPr>
        <w:pStyle w:val="3"/>
        <w:divId w:val="175387555"/>
      </w:pPr>
      <w:r>
        <w:t>Get long/short ratio</w:t>
      </w:r>
    </w:p>
    <w:p w:rsidR="00000000" w:rsidRDefault="00000000">
      <w:pPr>
        <w:pStyle w:val="a5"/>
        <w:divId w:val="175387555"/>
      </w:pPr>
      <w:r>
        <w:t>Retrieve the ratio of users with net long vs net short positions for Expiry Futures and Perpetual Futures.</w:t>
      </w:r>
    </w:p>
    <w:p w:rsidR="00000000" w:rsidRDefault="00000000">
      <w:pPr>
        <w:pStyle w:val="4"/>
        <w:divId w:val="175387555"/>
      </w:pPr>
      <w:r>
        <w:t>Rate Limit: 5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/api/v5/rubik/stat/contracts/long-short-account-ratio</w:t>
      </w:r>
    </w:p>
    <w:p w:rsidR="00000000" w:rsidRDefault="00000000">
      <w:pPr>
        <w:pStyle w:val="a5"/>
        <w:ind w:left="720" w:right="720"/>
        <w:divId w:val="1492913401"/>
      </w:pPr>
      <w:r>
        <w:t>Request Example</w:t>
      </w:r>
    </w:p>
    <w:p w:rsidR="00000000" w:rsidRDefault="00000000">
      <w:pPr>
        <w:pStyle w:val="HTML0"/>
        <w:divId w:val="830407503"/>
        <w:rPr>
          <w:rStyle w:val="HTML"/>
        </w:rPr>
      </w:pPr>
      <w:r>
        <w:rPr>
          <w:rStyle w:val="HTML"/>
        </w:rPr>
        <w:t>GET /api/v5/rubik/stat/contracts/long-short-account-ratio?ccy</w:t>
      </w:r>
      <w:r>
        <w:rPr>
          <w:rStyle w:val="o"/>
        </w:rPr>
        <w:t>=</w:t>
      </w:r>
      <w:r>
        <w:rPr>
          <w:rStyle w:val="HTML"/>
        </w:rPr>
        <w:t>BTC</w:t>
      </w:r>
    </w:p>
    <w:p w:rsidR="00000000" w:rsidRDefault="00000000">
      <w:pPr>
        <w:pStyle w:val="HTML0"/>
        <w:divId w:val="1722316951"/>
        <w:rPr>
          <w:rStyle w:val="HTML"/>
          <w:vanish/>
        </w:rPr>
      </w:pPr>
      <w:r>
        <w:rPr>
          <w:rStyle w:val="kn"/>
          <w:vanish/>
        </w:rPr>
        <w:t>import</w:t>
      </w:r>
      <w:r>
        <w:rPr>
          <w:rStyle w:val="HTML"/>
          <w:vanish/>
        </w:rPr>
        <w:t xml:space="preserve"> </w:t>
      </w:r>
      <w:r>
        <w:rPr>
          <w:rStyle w:val="nn"/>
          <w:vanish/>
        </w:rPr>
        <w:t>okx.TradingData</w:t>
      </w:r>
      <w:r>
        <w:rPr>
          <w:rStyle w:val="HTML"/>
          <w:vanish/>
        </w:rPr>
        <w:t xml:space="preserve"> </w:t>
      </w:r>
      <w:r>
        <w:rPr>
          <w:rStyle w:val="k"/>
          <w:vanish/>
        </w:rPr>
        <w:t>as</w:t>
      </w:r>
      <w:r>
        <w:rPr>
          <w:rStyle w:val="HTML"/>
          <w:vanish/>
        </w:rPr>
        <w:t xml:space="preserve"> </w:t>
      </w:r>
      <w:r>
        <w:rPr>
          <w:rStyle w:val="n"/>
          <w:vanish/>
        </w:rPr>
        <w:t>TradingData_api</w:t>
      </w:r>
    </w:p>
    <w:p w:rsidR="00000000" w:rsidRDefault="00000000">
      <w:pPr>
        <w:pStyle w:val="HTML0"/>
        <w:divId w:val="1722316951"/>
        <w:rPr>
          <w:rStyle w:val="HTML"/>
          <w:vanish/>
        </w:rPr>
      </w:pPr>
    </w:p>
    <w:p w:rsidR="00000000" w:rsidRDefault="00000000">
      <w:pPr>
        <w:pStyle w:val="HTML0"/>
        <w:divId w:val="1722316951"/>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trading:0 , demo trading:1</w:t>
      </w:r>
    </w:p>
    <w:p w:rsidR="00000000" w:rsidRDefault="00000000">
      <w:pPr>
        <w:pStyle w:val="HTML0"/>
        <w:divId w:val="1722316951"/>
        <w:rPr>
          <w:rStyle w:val="HTML"/>
          <w:vanish/>
        </w:rPr>
      </w:pPr>
    </w:p>
    <w:p w:rsidR="00000000" w:rsidRDefault="00000000">
      <w:pPr>
        <w:pStyle w:val="HTML0"/>
        <w:divId w:val="1722316951"/>
        <w:rPr>
          <w:rStyle w:val="HTML"/>
          <w:vanish/>
        </w:rPr>
      </w:pPr>
      <w:r>
        <w:rPr>
          <w:rStyle w:val="n"/>
          <w:vanish/>
        </w:rPr>
        <w:t>tradingDataAPI</w:t>
      </w:r>
      <w:r>
        <w:rPr>
          <w:rStyle w:val="HTML"/>
          <w:vanish/>
        </w:rPr>
        <w:t xml:space="preserve"> </w:t>
      </w:r>
      <w:r>
        <w:rPr>
          <w:rStyle w:val="o"/>
          <w:vanish/>
        </w:rPr>
        <w:t>=</w:t>
      </w:r>
      <w:r>
        <w:rPr>
          <w:rStyle w:val="HTML"/>
          <w:vanish/>
        </w:rPr>
        <w:t xml:space="preserve"> </w:t>
      </w:r>
      <w:r>
        <w:rPr>
          <w:rStyle w:val="n"/>
          <w:vanish/>
        </w:rPr>
        <w:t>TradingData_api</w:t>
      </w:r>
      <w:r>
        <w:rPr>
          <w:rStyle w:val="p"/>
          <w:vanish/>
        </w:rPr>
        <w:t>.</w:t>
      </w:r>
      <w:r>
        <w:rPr>
          <w:rStyle w:val="n"/>
          <w:vanish/>
        </w:rPr>
        <w:t>TradingDataAPI</w:t>
      </w:r>
      <w:r>
        <w:rPr>
          <w:rStyle w:val="p"/>
          <w:vanish/>
        </w:rPr>
        <w:t>(</w:t>
      </w:r>
      <w:r>
        <w:rPr>
          <w:rStyle w:val="n"/>
          <w:vanish/>
        </w:rPr>
        <w:t>flag</w:t>
      </w:r>
      <w:r>
        <w:rPr>
          <w:rStyle w:val="o"/>
          <w:vanish/>
        </w:rPr>
        <w:t>=</w:t>
      </w:r>
      <w:r>
        <w:rPr>
          <w:rStyle w:val="n"/>
          <w:vanish/>
        </w:rPr>
        <w:t>flag</w:t>
      </w:r>
      <w:r>
        <w:rPr>
          <w:rStyle w:val="p"/>
          <w:vanish/>
        </w:rPr>
        <w:t>)</w:t>
      </w:r>
    </w:p>
    <w:p w:rsidR="00000000" w:rsidRDefault="00000000">
      <w:pPr>
        <w:pStyle w:val="HTML0"/>
        <w:divId w:val="1722316951"/>
        <w:rPr>
          <w:rStyle w:val="HTML"/>
          <w:vanish/>
        </w:rPr>
      </w:pPr>
    </w:p>
    <w:p w:rsidR="00000000" w:rsidRDefault="00000000">
      <w:pPr>
        <w:pStyle w:val="HTML0"/>
        <w:divId w:val="1722316951"/>
        <w:rPr>
          <w:rStyle w:val="c1"/>
          <w:vanish/>
        </w:rPr>
      </w:pPr>
      <w:r>
        <w:rPr>
          <w:rStyle w:val="c1"/>
          <w:vanish/>
        </w:rPr>
        <w:t># Retrieve the ratio of users with net long vs net short positions for Expiry Futures and Perpetual Futures</w:t>
      </w:r>
    </w:p>
    <w:p w:rsidR="00000000" w:rsidRDefault="00000000">
      <w:pPr>
        <w:pStyle w:val="HTML0"/>
        <w:divId w:val="1722316951"/>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tradingDataAPI</w:t>
      </w:r>
      <w:r>
        <w:rPr>
          <w:rStyle w:val="p"/>
          <w:vanish/>
        </w:rPr>
        <w:t>.</w:t>
      </w:r>
      <w:r>
        <w:rPr>
          <w:rStyle w:val="n"/>
          <w:vanish/>
        </w:rPr>
        <w:t>get_long_short_ratio</w:t>
      </w:r>
      <w:r>
        <w:rPr>
          <w:rStyle w:val="p"/>
          <w:vanish/>
        </w:rPr>
        <w:t>(</w:t>
      </w:r>
    </w:p>
    <w:p w:rsidR="00000000" w:rsidRDefault="00000000">
      <w:pPr>
        <w:pStyle w:val="HTML0"/>
        <w:divId w:val="1722316951"/>
        <w:rPr>
          <w:rStyle w:val="HTML"/>
          <w:vanish/>
        </w:rPr>
      </w:pPr>
      <w:r>
        <w:rPr>
          <w:rStyle w:val="HTML"/>
          <w:vanish/>
        </w:rPr>
        <w:t xml:space="preserve">    </w:t>
      </w:r>
      <w:r>
        <w:rPr>
          <w:rStyle w:val="n"/>
          <w:vanish/>
        </w:rPr>
        <w:t>ccy</w:t>
      </w:r>
      <w:r>
        <w:rPr>
          <w:rStyle w:val="o"/>
          <w:vanish/>
        </w:rPr>
        <w:t>=</w:t>
      </w:r>
      <w:r>
        <w:rPr>
          <w:rStyle w:val="s"/>
          <w:vanish/>
        </w:rPr>
        <w:t>"BTC"</w:t>
      </w:r>
      <w:r>
        <w:rPr>
          <w:rStyle w:val="p"/>
          <w:vanish/>
        </w:rPr>
        <w:t>,</w:t>
      </w:r>
    </w:p>
    <w:p w:rsidR="00000000" w:rsidRDefault="00000000">
      <w:pPr>
        <w:pStyle w:val="HTML0"/>
        <w:divId w:val="1722316951"/>
        <w:rPr>
          <w:rStyle w:val="HTML"/>
          <w:vanish/>
        </w:rPr>
      </w:pPr>
      <w:r>
        <w:rPr>
          <w:rStyle w:val="p"/>
          <w:vanish/>
        </w:rPr>
        <w:t>)</w:t>
      </w:r>
    </w:p>
    <w:p w:rsidR="00000000" w:rsidRDefault="00000000">
      <w:pPr>
        <w:pStyle w:val="HTML0"/>
        <w:divId w:val="1722316951"/>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Currency</w:t>
            </w:r>
          </w:p>
        </w:tc>
      </w:tr>
      <w:tr w:rsidR="00000000">
        <w:trPr>
          <w:divId w:val="175387555"/>
          <w:tblCellSpacing w:w="15" w:type="dxa"/>
        </w:trPr>
        <w:tc>
          <w:tcPr>
            <w:tcW w:w="0" w:type="auto"/>
            <w:vAlign w:val="center"/>
            <w:hideMark/>
          </w:tcPr>
          <w:p w:rsidR="00000000" w:rsidRDefault="00000000">
            <w:r>
              <w:t>begin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Begin time, e.g. </w:t>
            </w:r>
            <w:r>
              <w:rPr>
                <w:rStyle w:val="HTML"/>
              </w:rPr>
              <w:t>1597026383085</w:t>
            </w:r>
          </w:p>
        </w:tc>
      </w:tr>
      <w:tr w:rsidR="00000000">
        <w:trPr>
          <w:divId w:val="175387555"/>
          <w:tblCellSpacing w:w="15" w:type="dxa"/>
        </w:trPr>
        <w:tc>
          <w:tcPr>
            <w:tcW w:w="0" w:type="auto"/>
            <w:vAlign w:val="center"/>
            <w:hideMark/>
          </w:tcPr>
          <w:p w:rsidR="00000000" w:rsidRDefault="00000000">
            <w:r>
              <w:t>end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End time, e.g. </w:t>
            </w:r>
            <w:r>
              <w:rPr>
                <w:rStyle w:val="HTML"/>
              </w:rPr>
              <w:t>1597026383011</w:t>
            </w:r>
          </w:p>
        </w:tc>
      </w:tr>
      <w:tr w:rsidR="00000000">
        <w:trPr>
          <w:divId w:val="175387555"/>
          <w:tblCellSpacing w:w="15" w:type="dxa"/>
        </w:trPr>
        <w:tc>
          <w:tcPr>
            <w:tcW w:w="0" w:type="auto"/>
            <w:vAlign w:val="center"/>
            <w:hideMark/>
          </w:tcPr>
          <w:p w:rsidR="00000000" w:rsidRDefault="00000000">
            <w:r>
              <w:t>period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Period, the default is </w:t>
            </w:r>
            <w:r>
              <w:rPr>
                <w:rStyle w:val="HTML"/>
              </w:rPr>
              <w:t>5m</w:t>
            </w:r>
            <w:r>
              <w:t>, e.g. [</w:t>
            </w:r>
            <w:r>
              <w:rPr>
                <w:rStyle w:val="HTML"/>
              </w:rPr>
              <w:t>5m/1H/1D</w:t>
            </w:r>
            <w:r>
              <w:t xml:space="preserve">] </w:t>
            </w:r>
            <w:r>
              <w:br/>
            </w:r>
            <w:r>
              <w:rPr>
                <w:rStyle w:val="HTML"/>
              </w:rPr>
              <w:t>5m</w:t>
            </w:r>
            <w:r>
              <w:t xml:space="preserve"> granularity can only query data within two days at most</w:t>
            </w:r>
            <w:r>
              <w:br/>
            </w:r>
            <w:r>
              <w:rPr>
                <w:rStyle w:val="HTML"/>
              </w:rPr>
              <w:t>1H</w:t>
            </w:r>
            <w:r>
              <w:t xml:space="preserve"> granularity can only query data within 30 days at most </w:t>
            </w:r>
            <w:r>
              <w:br/>
            </w:r>
            <w:r>
              <w:rPr>
                <w:rStyle w:val="HTML"/>
              </w:rPr>
              <w:t>1D</w:t>
            </w:r>
            <w:r>
              <w:t xml:space="preserve"> granularity can only query data within 180 days at most</w:t>
            </w:r>
          </w:p>
        </w:tc>
      </w:tr>
    </w:tbl>
    <w:p w:rsidR="00000000" w:rsidRDefault="00000000">
      <w:pPr>
        <w:pStyle w:val="a5"/>
        <w:ind w:left="720" w:right="720"/>
        <w:divId w:val="56562686"/>
      </w:pPr>
      <w:r>
        <w:t>Response Example</w:t>
      </w:r>
    </w:p>
    <w:p w:rsidR="00000000" w:rsidRDefault="00000000">
      <w:pPr>
        <w:pStyle w:val="HTML0"/>
        <w:divId w:val="12390626"/>
        <w:rPr>
          <w:rStyle w:val="w"/>
        </w:rPr>
      </w:pPr>
      <w:r>
        <w:rPr>
          <w:rStyle w:val="p"/>
        </w:rPr>
        <w:t>{</w:t>
      </w:r>
    </w:p>
    <w:p w:rsidR="00000000" w:rsidRDefault="00000000">
      <w:pPr>
        <w:pStyle w:val="HTML0"/>
        <w:divId w:val="12390626"/>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2390626"/>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2390626"/>
        <w:rPr>
          <w:rStyle w:val="w"/>
        </w:rPr>
      </w:pPr>
      <w:r>
        <w:rPr>
          <w:rStyle w:val="w"/>
        </w:rPr>
        <w:t xml:space="preserve">        </w:t>
      </w:r>
      <w:r>
        <w:rPr>
          <w:rStyle w:val="p"/>
        </w:rPr>
        <w:t>[</w:t>
      </w:r>
    </w:p>
    <w:p w:rsidR="00000000" w:rsidRDefault="00000000">
      <w:pPr>
        <w:pStyle w:val="HTML0"/>
        <w:divId w:val="12390626"/>
        <w:rPr>
          <w:rStyle w:val="w"/>
        </w:rPr>
      </w:pPr>
      <w:r>
        <w:rPr>
          <w:rStyle w:val="w"/>
        </w:rPr>
        <w:t xml:space="preserve">            </w:t>
      </w:r>
      <w:r>
        <w:rPr>
          <w:rStyle w:val="s2"/>
        </w:rPr>
        <w:t>"1630502100000"</w:t>
      </w:r>
      <w:r>
        <w:rPr>
          <w:rStyle w:val="p"/>
        </w:rPr>
        <w:t>,</w:t>
      </w:r>
    </w:p>
    <w:p w:rsidR="00000000" w:rsidRDefault="00000000">
      <w:pPr>
        <w:pStyle w:val="HTML0"/>
        <w:divId w:val="12390626"/>
        <w:rPr>
          <w:rStyle w:val="w"/>
        </w:rPr>
      </w:pPr>
      <w:r>
        <w:rPr>
          <w:rStyle w:val="w"/>
        </w:rPr>
        <w:t xml:space="preserve">            </w:t>
      </w:r>
      <w:r>
        <w:rPr>
          <w:rStyle w:val="s2"/>
        </w:rPr>
        <w:t>"1.25"</w:t>
      </w:r>
    </w:p>
    <w:p w:rsidR="00000000" w:rsidRDefault="00000000">
      <w:pPr>
        <w:pStyle w:val="HTML0"/>
        <w:divId w:val="12390626"/>
        <w:rPr>
          <w:rStyle w:val="w"/>
        </w:rPr>
      </w:pPr>
      <w:r>
        <w:rPr>
          <w:rStyle w:val="w"/>
        </w:rPr>
        <w:t xml:space="preserve">        </w:t>
      </w:r>
      <w:r>
        <w:rPr>
          <w:rStyle w:val="p"/>
        </w:rPr>
        <w:t>]</w:t>
      </w:r>
    </w:p>
    <w:p w:rsidR="00000000" w:rsidRDefault="00000000">
      <w:pPr>
        <w:pStyle w:val="HTML0"/>
        <w:divId w:val="12390626"/>
        <w:rPr>
          <w:rStyle w:val="w"/>
        </w:rPr>
      </w:pPr>
      <w:r>
        <w:rPr>
          <w:rStyle w:val="w"/>
        </w:rPr>
        <w:t xml:space="preserve">    </w:t>
      </w:r>
      <w:r>
        <w:rPr>
          <w:rStyle w:val="p"/>
        </w:rPr>
        <w:t>],</w:t>
      </w:r>
    </w:p>
    <w:p w:rsidR="00000000" w:rsidRDefault="00000000">
      <w:pPr>
        <w:pStyle w:val="HTML0"/>
        <w:divId w:val="12390626"/>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2390626"/>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99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Timestamp</w:t>
            </w:r>
          </w:p>
        </w:tc>
      </w:tr>
      <w:tr w:rsidR="00000000">
        <w:trPr>
          <w:divId w:val="175387555"/>
          <w:tblCellSpacing w:w="15" w:type="dxa"/>
        </w:trPr>
        <w:tc>
          <w:tcPr>
            <w:tcW w:w="0" w:type="auto"/>
            <w:vAlign w:val="center"/>
            <w:hideMark/>
          </w:tcPr>
          <w:p w:rsidR="00000000" w:rsidRDefault="00000000">
            <w:r>
              <w:t>ratio</w:t>
            </w:r>
          </w:p>
        </w:tc>
        <w:tc>
          <w:tcPr>
            <w:tcW w:w="0" w:type="auto"/>
            <w:vAlign w:val="center"/>
            <w:hideMark/>
          </w:tcPr>
          <w:p w:rsidR="00000000" w:rsidRDefault="00000000">
            <w:r>
              <w:t>String</w:t>
            </w:r>
          </w:p>
        </w:tc>
        <w:tc>
          <w:tcPr>
            <w:tcW w:w="0" w:type="auto"/>
            <w:vAlign w:val="center"/>
            <w:hideMark/>
          </w:tcPr>
          <w:p w:rsidR="00000000" w:rsidRDefault="00000000">
            <w:r>
              <w:t>Long/Short ratio</w:t>
            </w:r>
          </w:p>
        </w:tc>
      </w:tr>
    </w:tbl>
    <w:p w:rsidR="00000000" w:rsidRDefault="00000000">
      <w:pPr>
        <w:divId w:val="175387555"/>
      </w:pPr>
      <w:r>
        <w:t xml:space="preserve">The return value array order is: [ts,ratio] </w:t>
      </w:r>
    </w:p>
    <w:p w:rsidR="00000000" w:rsidRDefault="00000000">
      <w:pPr>
        <w:pStyle w:val="3"/>
        <w:divId w:val="175387555"/>
      </w:pPr>
      <w:r>
        <w:t>Get contracts open interest and volume</w:t>
      </w:r>
    </w:p>
    <w:p w:rsidR="00000000" w:rsidRDefault="00000000">
      <w:pPr>
        <w:pStyle w:val="a5"/>
        <w:divId w:val="175387555"/>
      </w:pPr>
      <w:r>
        <w:t>Retrieve the open interest and trading volume for Expiry Futures and Perpetual Futures.</w:t>
      </w:r>
    </w:p>
    <w:p w:rsidR="00000000" w:rsidRDefault="00000000">
      <w:pPr>
        <w:pStyle w:val="4"/>
        <w:divId w:val="175387555"/>
      </w:pPr>
      <w:r>
        <w:t>Rate Limit: 5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/api/v5/rubik/stat/contracts/open-interest-volume</w:t>
      </w:r>
    </w:p>
    <w:p w:rsidR="00000000" w:rsidRDefault="00000000">
      <w:pPr>
        <w:pStyle w:val="a5"/>
        <w:ind w:left="720" w:right="720"/>
        <w:divId w:val="498080628"/>
      </w:pPr>
      <w:r>
        <w:t>Request Example</w:t>
      </w:r>
    </w:p>
    <w:p w:rsidR="00000000" w:rsidRDefault="00000000">
      <w:pPr>
        <w:pStyle w:val="HTML0"/>
        <w:divId w:val="839931244"/>
        <w:rPr>
          <w:rStyle w:val="HTML"/>
        </w:rPr>
      </w:pPr>
      <w:r>
        <w:rPr>
          <w:rStyle w:val="HTML"/>
        </w:rPr>
        <w:t>GET /api/v5/rubik/stat/contracts/open-interest-volume?ccy</w:t>
      </w:r>
      <w:r>
        <w:rPr>
          <w:rStyle w:val="o"/>
        </w:rPr>
        <w:t>=</w:t>
      </w:r>
      <w:r>
        <w:rPr>
          <w:rStyle w:val="HTML"/>
        </w:rPr>
        <w:t>BTC</w:t>
      </w:r>
    </w:p>
    <w:p w:rsidR="00000000" w:rsidRDefault="00000000">
      <w:pPr>
        <w:pStyle w:val="HTML0"/>
        <w:divId w:val="971180226"/>
        <w:rPr>
          <w:rStyle w:val="HTML"/>
          <w:vanish/>
        </w:rPr>
      </w:pPr>
      <w:r>
        <w:rPr>
          <w:rStyle w:val="kn"/>
          <w:vanish/>
        </w:rPr>
        <w:t>import</w:t>
      </w:r>
      <w:r>
        <w:rPr>
          <w:rStyle w:val="HTML"/>
          <w:vanish/>
        </w:rPr>
        <w:t xml:space="preserve"> </w:t>
      </w:r>
      <w:r>
        <w:rPr>
          <w:rStyle w:val="nn"/>
          <w:vanish/>
        </w:rPr>
        <w:t>okx.TradingData</w:t>
      </w:r>
      <w:r>
        <w:rPr>
          <w:rStyle w:val="HTML"/>
          <w:vanish/>
        </w:rPr>
        <w:t xml:space="preserve"> </w:t>
      </w:r>
      <w:r>
        <w:rPr>
          <w:rStyle w:val="k"/>
          <w:vanish/>
        </w:rPr>
        <w:t>as</w:t>
      </w:r>
      <w:r>
        <w:rPr>
          <w:rStyle w:val="HTML"/>
          <w:vanish/>
        </w:rPr>
        <w:t xml:space="preserve"> </w:t>
      </w:r>
      <w:r>
        <w:rPr>
          <w:rStyle w:val="n"/>
          <w:vanish/>
        </w:rPr>
        <w:t>TradingData_api</w:t>
      </w:r>
    </w:p>
    <w:p w:rsidR="00000000" w:rsidRDefault="00000000">
      <w:pPr>
        <w:pStyle w:val="HTML0"/>
        <w:divId w:val="971180226"/>
        <w:rPr>
          <w:rStyle w:val="HTML"/>
          <w:vanish/>
        </w:rPr>
      </w:pPr>
    </w:p>
    <w:p w:rsidR="00000000" w:rsidRDefault="00000000">
      <w:pPr>
        <w:pStyle w:val="HTML0"/>
        <w:divId w:val="971180226"/>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trading:0 , demo trading:1</w:t>
      </w:r>
    </w:p>
    <w:p w:rsidR="00000000" w:rsidRDefault="00000000">
      <w:pPr>
        <w:pStyle w:val="HTML0"/>
        <w:divId w:val="971180226"/>
        <w:rPr>
          <w:rStyle w:val="HTML"/>
          <w:vanish/>
        </w:rPr>
      </w:pPr>
    </w:p>
    <w:p w:rsidR="00000000" w:rsidRDefault="00000000">
      <w:pPr>
        <w:pStyle w:val="HTML0"/>
        <w:divId w:val="971180226"/>
        <w:rPr>
          <w:rStyle w:val="HTML"/>
          <w:vanish/>
        </w:rPr>
      </w:pPr>
      <w:r>
        <w:rPr>
          <w:rStyle w:val="n"/>
          <w:vanish/>
        </w:rPr>
        <w:t>tradingDataAPI</w:t>
      </w:r>
      <w:r>
        <w:rPr>
          <w:rStyle w:val="HTML"/>
          <w:vanish/>
        </w:rPr>
        <w:t xml:space="preserve"> </w:t>
      </w:r>
      <w:r>
        <w:rPr>
          <w:rStyle w:val="o"/>
          <w:vanish/>
        </w:rPr>
        <w:t>=</w:t>
      </w:r>
      <w:r>
        <w:rPr>
          <w:rStyle w:val="HTML"/>
          <w:vanish/>
        </w:rPr>
        <w:t xml:space="preserve"> </w:t>
      </w:r>
      <w:r>
        <w:rPr>
          <w:rStyle w:val="n"/>
          <w:vanish/>
        </w:rPr>
        <w:t>TradingData_api</w:t>
      </w:r>
      <w:r>
        <w:rPr>
          <w:rStyle w:val="p"/>
          <w:vanish/>
        </w:rPr>
        <w:t>.</w:t>
      </w:r>
      <w:r>
        <w:rPr>
          <w:rStyle w:val="n"/>
          <w:vanish/>
        </w:rPr>
        <w:t>TradingDataAPI</w:t>
      </w:r>
      <w:r>
        <w:rPr>
          <w:rStyle w:val="p"/>
          <w:vanish/>
        </w:rPr>
        <w:t>(</w:t>
      </w:r>
      <w:r>
        <w:rPr>
          <w:rStyle w:val="n"/>
          <w:vanish/>
        </w:rPr>
        <w:t>flag</w:t>
      </w:r>
      <w:r>
        <w:rPr>
          <w:rStyle w:val="o"/>
          <w:vanish/>
        </w:rPr>
        <w:t>=</w:t>
      </w:r>
      <w:r>
        <w:rPr>
          <w:rStyle w:val="n"/>
          <w:vanish/>
        </w:rPr>
        <w:t>flag</w:t>
      </w:r>
      <w:r>
        <w:rPr>
          <w:rStyle w:val="p"/>
          <w:vanish/>
        </w:rPr>
        <w:t>)</w:t>
      </w:r>
    </w:p>
    <w:p w:rsidR="00000000" w:rsidRDefault="00000000">
      <w:pPr>
        <w:pStyle w:val="HTML0"/>
        <w:divId w:val="971180226"/>
        <w:rPr>
          <w:rStyle w:val="HTML"/>
          <w:vanish/>
        </w:rPr>
      </w:pPr>
    </w:p>
    <w:p w:rsidR="00000000" w:rsidRDefault="00000000">
      <w:pPr>
        <w:pStyle w:val="HTML0"/>
        <w:divId w:val="971180226"/>
        <w:rPr>
          <w:rStyle w:val="c1"/>
          <w:vanish/>
        </w:rPr>
      </w:pPr>
      <w:r>
        <w:rPr>
          <w:rStyle w:val="c1"/>
          <w:vanish/>
        </w:rPr>
        <w:t># Retrieve the open interest and trading volume for Expiry Futures and Perpetual Futures</w:t>
      </w:r>
    </w:p>
    <w:p w:rsidR="00000000" w:rsidRDefault="00000000">
      <w:pPr>
        <w:pStyle w:val="HTML0"/>
        <w:divId w:val="971180226"/>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tradingDataAPI</w:t>
      </w:r>
      <w:r>
        <w:rPr>
          <w:rStyle w:val="p"/>
          <w:vanish/>
        </w:rPr>
        <w:t>.</w:t>
      </w:r>
      <w:r>
        <w:rPr>
          <w:rStyle w:val="n"/>
          <w:vanish/>
        </w:rPr>
        <w:t>get_contracts_interest_volume</w:t>
      </w:r>
      <w:r>
        <w:rPr>
          <w:rStyle w:val="p"/>
          <w:vanish/>
        </w:rPr>
        <w:t>(</w:t>
      </w:r>
    </w:p>
    <w:p w:rsidR="00000000" w:rsidRDefault="00000000">
      <w:pPr>
        <w:pStyle w:val="HTML0"/>
        <w:divId w:val="971180226"/>
        <w:rPr>
          <w:rStyle w:val="HTML"/>
          <w:vanish/>
        </w:rPr>
      </w:pPr>
      <w:r>
        <w:rPr>
          <w:rStyle w:val="HTML"/>
          <w:vanish/>
        </w:rPr>
        <w:t xml:space="preserve">    </w:t>
      </w:r>
      <w:r>
        <w:rPr>
          <w:rStyle w:val="n"/>
          <w:vanish/>
        </w:rPr>
        <w:t>ccy</w:t>
      </w:r>
      <w:r>
        <w:rPr>
          <w:rStyle w:val="o"/>
          <w:vanish/>
        </w:rPr>
        <w:t>=</w:t>
      </w:r>
      <w:r>
        <w:rPr>
          <w:rStyle w:val="s"/>
          <w:vanish/>
        </w:rPr>
        <w:t>"BTC"</w:t>
      </w:r>
      <w:r>
        <w:rPr>
          <w:rStyle w:val="p"/>
          <w:vanish/>
        </w:rPr>
        <w:t>,</w:t>
      </w:r>
    </w:p>
    <w:p w:rsidR="00000000" w:rsidRDefault="00000000">
      <w:pPr>
        <w:pStyle w:val="HTML0"/>
        <w:divId w:val="971180226"/>
        <w:rPr>
          <w:rStyle w:val="HTML"/>
          <w:vanish/>
        </w:rPr>
      </w:pPr>
      <w:r>
        <w:rPr>
          <w:rStyle w:val="p"/>
          <w:vanish/>
        </w:rPr>
        <w:t>)</w:t>
      </w:r>
    </w:p>
    <w:p w:rsidR="00000000" w:rsidRDefault="00000000">
      <w:pPr>
        <w:pStyle w:val="HTML0"/>
        <w:divId w:val="971180226"/>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Currency</w:t>
            </w:r>
          </w:p>
        </w:tc>
      </w:tr>
      <w:tr w:rsidR="00000000">
        <w:trPr>
          <w:divId w:val="175387555"/>
          <w:tblCellSpacing w:w="15" w:type="dxa"/>
        </w:trPr>
        <w:tc>
          <w:tcPr>
            <w:tcW w:w="0" w:type="auto"/>
            <w:vAlign w:val="center"/>
            <w:hideMark/>
          </w:tcPr>
          <w:p w:rsidR="00000000" w:rsidRDefault="00000000">
            <w:r>
              <w:t>begin</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Begin time, e.g. </w:t>
            </w:r>
            <w:r>
              <w:rPr>
                <w:rStyle w:val="HTML"/>
              </w:rPr>
              <w:t>1597026383085</w:t>
            </w:r>
          </w:p>
        </w:tc>
      </w:tr>
      <w:tr w:rsidR="00000000">
        <w:trPr>
          <w:divId w:val="175387555"/>
          <w:tblCellSpacing w:w="15" w:type="dxa"/>
        </w:trPr>
        <w:tc>
          <w:tcPr>
            <w:tcW w:w="0" w:type="auto"/>
            <w:vAlign w:val="center"/>
            <w:hideMark/>
          </w:tcPr>
          <w:p w:rsidR="00000000" w:rsidRDefault="00000000">
            <w:r>
              <w:t>end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End time, e.g. </w:t>
            </w:r>
            <w:r>
              <w:rPr>
                <w:rStyle w:val="HTML"/>
              </w:rPr>
              <w:t>1597026383011</w:t>
            </w:r>
          </w:p>
        </w:tc>
      </w:tr>
      <w:tr w:rsidR="00000000">
        <w:trPr>
          <w:divId w:val="175387555"/>
          <w:tblCellSpacing w:w="15" w:type="dxa"/>
        </w:trPr>
        <w:tc>
          <w:tcPr>
            <w:tcW w:w="0" w:type="auto"/>
            <w:vAlign w:val="center"/>
            <w:hideMark/>
          </w:tcPr>
          <w:p w:rsidR="00000000" w:rsidRDefault="00000000">
            <w:r>
              <w:t>period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Period, the default is </w:t>
            </w:r>
            <w:r>
              <w:rPr>
                <w:rStyle w:val="HTML"/>
              </w:rPr>
              <w:t>5m</w:t>
            </w:r>
            <w:r>
              <w:t>, e.g. [</w:t>
            </w:r>
            <w:r>
              <w:rPr>
                <w:rStyle w:val="HTML"/>
              </w:rPr>
              <w:t>5m/1H/1D</w:t>
            </w:r>
            <w:r>
              <w:t xml:space="preserve">] </w:t>
            </w:r>
            <w:r>
              <w:br/>
            </w:r>
            <w:r>
              <w:rPr>
                <w:rStyle w:val="HTML"/>
              </w:rPr>
              <w:t>5m</w:t>
            </w:r>
            <w:r>
              <w:t xml:space="preserve"> granularity can only query data within two days at most</w:t>
            </w:r>
            <w:r>
              <w:br/>
            </w:r>
            <w:r>
              <w:rPr>
                <w:rStyle w:val="HTML"/>
              </w:rPr>
              <w:t>1H</w:t>
            </w:r>
            <w:r>
              <w:t xml:space="preserve"> granularity can only query data within 30 days at most </w:t>
            </w:r>
            <w:r>
              <w:br/>
            </w:r>
            <w:r>
              <w:rPr>
                <w:rStyle w:val="HTML"/>
              </w:rPr>
              <w:t>1D</w:t>
            </w:r>
            <w:r>
              <w:t xml:space="preserve"> granularity can only query data within 180 days at most</w:t>
            </w:r>
          </w:p>
        </w:tc>
      </w:tr>
    </w:tbl>
    <w:p w:rsidR="00000000" w:rsidRDefault="00000000">
      <w:pPr>
        <w:pStyle w:val="a5"/>
        <w:ind w:left="720" w:right="720"/>
        <w:divId w:val="1081366240"/>
      </w:pPr>
      <w:r>
        <w:t>Response Example</w:t>
      </w:r>
    </w:p>
    <w:p w:rsidR="00000000" w:rsidRDefault="00000000">
      <w:pPr>
        <w:pStyle w:val="HTML0"/>
        <w:divId w:val="1584561192"/>
        <w:rPr>
          <w:rStyle w:val="w"/>
        </w:rPr>
      </w:pPr>
      <w:r>
        <w:rPr>
          <w:rStyle w:val="p"/>
        </w:rPr>
        <w:t>{</w:t>
      </w:r>
    </w:p>
    <w:p w:rsidR="00000000" w:rsidRDefault="00000000">
      <w:pPr>
        <w:pStyle w:val="HTML0"/>
        <w:divId w:val="1584561192"/>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584561192"/>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584561192"/>
        <w:rPr>
          <w:rStyle w:val="w"/>
        </w:rPr>
      </w:pPr>
      <w:r>
        <w:rPr>
          <w:rStyle w:val="w"/>
        </w:rPr>
        <w:t xml:space="preserve">        </w:t>
      </w:r>
      <w:r>
        <w:rPr>
          <w:rStyle w:val="p"/>
        </w:rPr>
        <w:t>[</w:t>
      </w:r>
    </w:p>
    <w:p w:rsidR="00000000" w:rsidRDefault="00000000">
      <w:pPr>
        <w:pStyle w:val="HTML0"/>
        <w:divId w:val="1584561192"/>
        <w:rPr>
          <w:rStyle w:val="w"/>
        </w:rPr>
      </w:pPr>
      <w:r>
        <w:rPr>
          <w:rStyle w:val="w"/>
        </w:rPr>
        <w:t xml:space="preserve">            </w:t>
      </w:r>
      <w:r>
        <w:rPr>
          <w:rStyle w:val="s2"/>
        </w:rPr>
        <w:t>"1630502400000"</w:t>
      </w:r>
      <w:r>
        <w:rPr>
          <w:rStyle w:val="p"/>
        </w:rPr>
        <w:t>,</w:t>
      </w:r>
    </w:p>
    <w:p w:rsidR="00000000" w:rsidRDefault="00000000">
      <w:pPr>
        <w:pStyle w:val="HTML0"/>
        <w:divId w:val="1584561192"/>
        <w:rPr>
          <w:rStyle w:val="w"/>
        </w:rPr>
      </w:pPr>
      <w:r>
        <w:rPr>
          <w:rStyle w:val="w"/>
        </w:rPr>
        <w:t xml:space="preserve">            </w:t>
      </w:r>
      <w:r>
        <w:rPr>
          <w:rStyle w:val="s2"/>
        </w:rPr>
        <w:t>"1713028741.6898"</w:t>
      </w:r>
      <w:r>
        <w:rPr>
          <w:rStyle w:val="p"/>
        </w:rPr>
        <w:t>,</w:t>
      </w:r>
    </w:p>
    <w:p w:rsidR="00000000" w:rsidRDefault="00000000">
      <w:pPr>
        <w:pStyle w:val="HTML0"/>
        <w:divId w:val="1584561192"/>
        <w:rPr>
          <w:rStyle w:val="w"/>
        </w:rPr>
      </w:pPr>
      <w:r>
        <w:rPr>
          <w:rStyle w:val="w"/>
        </w:rPr>
        <w:t xml:space="preserve">            </w:t>
      </w:r>
      <w:r>
        <w:rPr>
          <w:rStyle w:val="s2"/>
        </w:rPr>
        <w:t>"39800873.554"</w:t>
      </w:r>
    </w:p>
    <w:p w:rsidR="00000000" w:rsidRDefault="00000000">
      <w:pPr>
        <w:pStyle w:val="HTML0"/>
        <w:divId w:val="1584561192"/>
        <w:rPr>
          <w:rStyle w:val="w"/>
        </w:rPr>
      </w:pPr>
      <w:r>
        <w:rPr>
          <w:rStyle w:val="w"/>
        </w:rPr>
        <w:t xml:space="preserve">        </w:t>
      </w:r>
      <w:r>
        <w:rPr>
          <w:rStyle w:val="p"/>
        </w:rPr>
        <w:t>]</w:t>
      </w:r>
    </w:p>
    <w:p w:rsidR="00000000" w:rsidRDefault="00000000">
      <w:pPr>
        <w:pStyle w:val="HTML0"/>
        <w:divId w:val="1584561192"/>
        <w:rPr>
          <w:rStyle w:val="w"/>
        </w:rPr>
      </w:pPr>
      <w:r>
        <w:rPr>
          <w:rStyle w:val="w"/>
        </w:rPr>
        <w:t xml:space="preserve">    </w:t>
      </w:r>
      <w:r>
        <w:rPr>
          <w:rStyle w:val="p"/>
        </w:rPr>
        <w:t>],</w:t>
      </w:r>
    </w:p>
    <w:p w:rsidR="00000000" w:rsidRDefault="00000000">
      <w:pPr>
        <w:pStyle w:val="HTML0"/>
        <w:divId w:val="1584561192"/>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584561192"/>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331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Timestamp</w:t>
            </w:r>
          </w:p>
        </w:tc>
      </w:tr>
      <w:tr w:rsidR="00000000">
        <w:trPr>
          <w:divId w:val="175387555"/>
          <w:tblCellSpacing w:w="15" w:type="dxa"/>
        </w:trPr>
        <w:tc>
          <w:tcPr>
            <w:tcW w:w="0" w:type="auto"/>
            <w:vAlign w:val="center"/>
            <w:hideMark/>
          </w:tcPr>
          <w:p w:rsidR="00000000" w:rsidRDefault="00000000">
            <w:r>
              <w:t>oi</w:t>
            </w:r>
          </w:p>
        </w:tc>
        <w:tc>
          <w:tcPr>
            <w:tcW w:w="0" w:type="auto"/>
            <w:vAlign w:val="center"/>
            <w:hideMark/>
          </w:tcPr>
          <w:p w:rsidR="00000000" w:rsidRDefault="00000000">
            <w:r>
              <w:t>String</w:t>
            </w:r>
          </w:p>
        </w:tc>
        <w:tc>
          <w:tcPr>
            <w:tcW w:w="0" w:type="auto"/>
            <w:vAlign w:val="center"/>
            <w:hideMark/>
          </w:tcPr>
          <w:p w:rsidR="00000000" w:rsidRDefault="00000000">
            <w:r>
              <w:t>Total open interest（USD）</w:t>
            </w:r>
          </w:p>
        </w:tc>
      </w:tr>
      <w:tr w:rsidR="00000000">
        <w:trPr>
          <w:divId w:val="175387555"/>
          <w:tblCellSpacing w:w="15" w:type="dxa"/>
        </w:trPr>
        <w:tc>
          <w:tcPr>
            <w:tcW w:w="0" w:type="auto"/>
            <w:vAlign w:val="center"/>
            <w:hideMark/>
          </w:tcPr>
          <w:p w:rsidR="00000000" w:rsidRDefault="00000000">
            <w:r>
              <w:t>vol</w:t>
            </w:r>
          </w:p>
        </w:tc>
        <w:tc>
          <w:tcPr>
            <w:tcW w:w="0" w:type="auto"/>
            <w:vAlign w:val="center"/>
            <w:hideMark/>
          </w:tcPr>
          <w:p w:rsidR="00000000" w:rsidRDefault="00000000">
            <w:r>
              <w:t>String</w:t>
            </w:r>
          </w:p>
        </w:tc>
        <w:tc>
          <w:tcPr>
            <w:tcW w:w="0" w:type="auto"/>
            <w:vAlign w:val="center"/>
            <w:hideMark/>
          </w:tcPr>
          <w:p w:rsidR="00000000" w:rsidRDefault="00000000">
            <w:r>
              <w:t>Total trading volume（USD）</w:t>
            </w:r>
          </w:p>
        </w:tc>
      </w:tr>
    </w:tbl>
    <w:p w:rsidR="00000000" w:rsidRDefault="00000000">
      <w:pPr>
        <w:divId w:val="175387555"/>
      </w:pPr>
      <w:r>
        <w:t xml:space="preserve">The return value array order is: [ts,oi,vol] </w:t>
      </w:r>
    </w:p>
    <w:p w:rsidR="00000000" w:rsidRDefault="00000000">
      <w:pPr>
        <w:pStyle w:val="3"/>
        <w:divId w:val="175387555"/>
      </w:pPr>
      <w:r>
        <w:t>Get options open interest and volume</w:t>
      </w:r>
    </w:p>
    <w:p w:rsidR="00000000" w:rsidRDefault="00000000">
      <w:pPr>
        <w:pStyle w:val="a5"/>
        <w:divId w:val="175387555"/>
      </w:pPr>
      <w:r>
        <w:t>Retrieve the open interest and trading volume for options.</w:t>
      </w:r>
    </w:p>
    <w:p w:rsidR="00000000" w:rsidRDefault="00000000">
      <w:pPr>
        <w:pStyle w:val="4"/>
        <w:divId w:val="175387555"/>
      </w:pPr>
      <w:r>
        <w:t>Rate Limit: 5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/api/v5/rubik/stat/option/open-interest-volume</w:t>
      </w:r>
    </w:p>
    <w:p w:rsidR="00000000" w:rsidRDefault="00000000">
      <w:pPr>
        <w:pStyle w:val="a5"/>
        <w:ind w:left="720" w:right="720"/>
        <w:divId w:val="956447264"/>
      </w:pPr>
      <w:r>
        <w:t>Request Example</w:t>
      </w:r>
    </w:p>
    <w:p w:rsidR="00000000" w:rsidRDefault="00000000">
      <w:pPr>
        <w:pStyle w:val="HTML0"/>
        <w:divId w:val="1770271696"/>
        <w:rPr>
          <w:rStyle w:val="HTML"/>
        </w:rPr>
      </w:pPr>
      <w:r>
        <w:rPr>
          <w:rStyle w:val="HTML"/>
        </w:rPr>
        <w:t>GET /api/v5/rubik/stat/option/open-interest-volume?ccy</w:t>
      </w:r>
      <w:r>
        <w:rPr>
          <w:rStyle w:val="o"/>
        </w:rPr>
        <w:t>=</w:t>
      </w:r>
      <w:r>
        <w:rPr>
          <w:rStyle w:val="HTML"/>
        </w:rPr>
        <w:t>BTC</w:t>
      </w:r>
    </w:p>
    <w:p w:rsidR="00000000" w:rsidRDefault="00000000">
      <w:pPr>
        <w:pStyle w:val="HTML0"/>
        <w:divId w:val="1369454510"/>
        <w:rPr>
          <w:rStyle w:val="HTML"/>
          <w:vanish/>
        </w:rPr>
      </w:pPr>
      <w:r>
        <w:rPr>
          <w:rStyle w:val="kn"/>
          <w:vanish/>
        </w:rPr>
        <w:t>import</w:t>
      </w:r>
      <w:r>
        <w:rPr>
          <w:rStyle w:val="HTML"/>
          <w:vanish/>
        </w:rPr>
        <w:t xml:space="preserve"> </w:t>
      </w:r>
      <w:r>
        <w:rPr>
          <w:rStyle w:val="nn"/>
          <w:vanish/>
        </w:rPr>
        <w:t>okx.TradingData</w:t>
      </w:r>
      <w:r>
        <w:rPr>
          <w:rStyle w:val="HTML"/>
          <w:vanish/>
        </w:rPr>
        <w:t xml:space="preserve"> </w:t>
      </w:r>
      <w:r>
        <w:rPr>
          <w:rStyle w:val="k"/>
          <w:vanish/>
        </w:rPr>
        <w:t>as</w:t>
      </w:r>
      <w:r>
        <w:rPr>
          <w:rStyle w:val="HTML"/>
          <w:vanish/>
        </w:rPr>
        <w:t xml:space="preserve"> </w:t>
      </w:r>
      <w:r>
        <w:rPr>
          <w:rStyle w:val="n"/>
          <w:vanish/>
        </w:rPr>
        <w:t>TradingData_api</w:t>
      </w:r>
    </w:p>
    <w:p w:rsidR="00000000" w:rsidRDefault="00000000">
      <w:pPr>
        <w:pStyle w:val="HTML0"/>
        <w:divId w:val="1369454510"/>
        <w:rPr>
          <w:rStyle w:val="HTML"/>
          <w:vanish/>
        </w:rPr>
      </w:pPr>
    </w:p>
    <w:p w:rsidR="00000000" w:rsidRDefault="00000000">
      <w:pPr>
        <w:pStyle w:val="HTML0"/>
        <w:divId w:val="1369454510"/>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trading:0 , demo trading:1</w:t>
      </w:r>
    </w:p>
    <w:p w:rsidR="00000000" w:rsidRDefault="00000000">
      <w:pPr>
        <w:pStyle w:val="HTML0"/>
        <w:divId w:val="1369454510"/>
        <w:rPr>
          <w:rStyle w:val="HTML"/>
          <w:vanish/>
        </w:rPr>
      </w:pPr>
    </w:p>
    <w:p w:rsidR="00000000" w:rsidRDefault="00000000">
      <w:pPr>
        <w:pStyle w:val="HTML0"/>
        <w:divId w:val="1369454510"/>
        <w:rPr>
          <w:rStyle w:val="HTML"/>
          <w:vanish/>
        </w:rPr>
      </w:pPr>
      <w:r>
        <w:rPr>
          <w:rStyle w:val="n"/>
          <w:vanish/>
        </w:rPr>
        <w:t>tradingDataAPI</w:t>
      </w:r>
      <w:r>
        <w:rPr>
          <w:rStyle w:val="HTML"/>
          <w:vanish/>
        </w:rPr>
        <w:t xml:space="preserve"> </w:t>
      </w:r>
      <w:r>
        <w:rPr>
          <w:rStyle w:val="o"/>
          <w:vanish/>
        </w:rPr>
        <w:t>=</w:t>
      </w:r>
      <w:r>
        <w:rPr>
          <w:rStyle w:val="HTML"/>
          <w:vanish/>
        </w:rPr>
        <w:t xml:space="preserve"> </w:t>
      </w:r>
      <w:r>
        <w:rPr>
          <w:rStyle w:val="n"/>
          <w:vanish/>
        </w:rPr>
        <w:t>TradingData_api</w:t>
      </w:r>
      <w:r>
        <w:rPr>
          <w:rStyle w:val="p"/>
          <w:vanish/>
        </w:rPr>
        <w:t>.</w:t>
      </w:r>
      <w:r>
        <w:rPr>
          <w:rStyle w:val="n"/>
          <w:vanish/>
        </w:rPr>
        <w:t>TradingDataAPI</w:t>
      </w:r>
      <w:r>
        <w:rPr>
          <w:rStyle w:val="p"/>
          <w:vanish/>
        </w:rPr>
        <w:t>(</w:t>
      </w:r>
      <w:r>
        <w:rPr>
          <w:rStyle w:val="n"/>
          <w:vanish/>
        </w:rPr>
        <w:t>flag</w:t>
      </w:r>
      <w:r>
        <w:rPr>
          <w:rStyle w:val="o"/>
          <w:vanish/>
        </w:rPr>
        <w:t>=</w:t>
      </w:r>
      <w:r>
        <w:rPr>
          <w:rStyle w:val="n"/>
          <w:vanish/>
        </w:rPr>
        <w:t>flag</w:t>
      </w:r>
      <w:r>
        <w:rPr>
          <w:rStyle w:val="p"/>
          <w:vanish/>
        </w:rPr>
        <w:t>)</w:t>
      </w:r>
    </w:p>
    <w:p w:rsidR="00000000" w:rsidRDefault="00000000">
      <w:pPr>
        <w:pStyle w:val="HTML0"/>
        <w:divId w:val="1369454510"/>
        <w:rPr>
          <w:rStyle w:val="HTML"/>
          <w:vanish/>
        </w:rPr>
      </w:pPr>
    </w:p>
    <w:p w:rsidR="00000000" w:rsidRDefault="00000000">
      <w:pPr>
        <w:pStyle w:val="HTML0"/>
        <w:divId w:val="1369454510"/>
        <w:rPr>
          <w:rStyle w:val="c1"/>
          <w:vanish/>
        </w:rPr>
      </w:pPr>
      <w:r>
        <w:rPr>
          <w:rStyle w:val="c1"/>
          <w:vanish/>
        </w:rPr>
        <w:t># Retrieve the open interest and trading volume for options</w:t>
      </w:r>
    </w:p>
    <w:p w:rsidR="00000000" w:rsidRDefault="00000000">
      <w:pPr>
        <w:pStyle w:val="HTML0"/>
        <w:divId w:val="1369454510"/>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tradingDataAPI</w:t>
      </w:r>
      <w:r>
        <w:rPr>
          <w:rStyle w:val="p"/>
          <w:vanish/>
        </w:rPr>
        <w:t>.</w:t>
      </w:r>
      <w:r>
        <w:rPr>
          <w:rStyle w:val="n"/>
          <w:vanish/>
        </w:rPr>
        <w:t>get_options_interest_volume</w:t>
      </w:r>
      <w:r>
        <w:rPr>
          <w:rStyle w:val="p"/>
          <w:vanish/>
        </w:rPr>
        <w:t>(</w:t>
      </w:r>
    </w:p>
    <w:p w:rsidR="00000000" w:rsidRDefault="00000000">
      <w:pPr>
        <w:pStyle w:val="HTML0"/>
        <w:divId w:val="1369454510"/>
        <w:rPr>
          <w:rStyle w:val="HTML"/>
          <w:vanish/>
        </w:rPr>
      </w:pPr>
      <w:r>
        <w:rPr>
          <w:rStyle w:val="HTML"/>
          <w:vanish/>
        </w:rPr>
        <w:t xml:space="preserve">    </w:t>
      </w:r>
      <w:r>
        <w:rPr>
          <w:rStyle w:val="n"/>
          <w:vanish/>
        </w:rPr>
        <w:t>ccy</w:t>
      </w:r>
      <w:r>
        <w:rPr>
          <w:rStyle w:val="o"/>
          <w:vanish/>
        </w:rPr>
        <w:t>=</w:t>
      </w:r>
      <w:r>
        <w:rPr>
          <w:rStyle w:val="s"/>
          <w:vanish/>
        </w:rPr>
        <w:t>"BTC"</w:t>
      </w:r>
      <w:r>
        <w:rPr>
          <w:rStyle w:val="p"/>
          <w:vanish/>
        </w:rPr>
        <w:t>,</w:t>
      </w:r>
    </w:p>
    <w:p w:rsidR="00000000" w:rsidRDefault="00000000">
      <w:pPr>
        <w:pStyle w:val="HTML0"/>
        <w:divId w:val="1369454510"/>
        <w:rPr>
          <w:rStyle w:val="HTML"/>
          <w:vanish/>
        </w:rPr>
      </w:pPr>
      <w:r>
        <w:rPr>
          <w:rStyle w:val="p"/>
          <w:vanish/>
        </w:rPr>
        <w:t>)</w:t>
      </w:r>
    </w:p>
    <w:p w:rsidR="00000000" w:rsidRDefault="00000000">
      <w:pPr>
        <w:pStyle w:val="HTML0"/>
        <w:divId w:val="1369454510"/>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Currency</w:t>
            </w:r>
          </w:p>
        </w:tc>
      </w:tr>
      <w:tr w:rsidR="00000000">
        <w:trPr>
          <w:divId w:val="175387555"/>
          <w:tblCellSpacing w:w="15" w:type="dxa"/>
        </w:trPr>
        <w:tc>
          <w:tcPr>
            <w:tcW w:w="0" w:type="auto"/>
            <w:vAlign w:val="center"/>
            <w:hideMark/>
          </w:tcPr>
          <w:p w:rsidR="00000000" w:rsidRDefault="00000000">
            <w:r>
              <w:t>period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Period, the default is </w:t>
            </w:r>
            <w:r>
              <w:rPr>
                <w:rStyle w:val="HTML"/>
              </w:rPr>
              <w:t>8H</w:t>
            </w:r>
            <w:r>
              <w:t>. e.g. [</w:t>
            </w:r>
            <w:r>
              <w:rPr>
                <w:rStyle w:val="HTML"/>
              </w:rPr>
              <w:t>8H/1D</w:t>
            </w:r>
            <w:r>
              <w:t xml:space="preserve">] </w:t>
            </w:r>
            <w:r>
              <w:br/>
              <w:t>Each granularity can only query 72 pieces of data at the earliest</w:t>
            </w:r>
          </w:p>
        </w:tc>
      </w:tr>
    </w:tbl>
    <w:p w:rsidR="00000000" w:rsidRDefault="00000000">
      <w:pPr>
        <w:pStyle w:val="a5"/>
        <w:ind w:left="720" w:right="720"/>
        <w:divId w:val="145434435"/>
      </w:pPr>
      <w:r>
        <w:t>Response Example</w:t>
      </w:r>
    </w:p>
    <w:p w:rsidR="00000000" w:rsidRDefault="00000000">
      <w:pPr>
        <w:pStyle w:val="HTML0"/>
        <w:divId w:val="1015426109"/>
        <w:rPr>
          <w:rStyle w:val="w"/>
        </w:rPr>
      </w:pPr>
      <w:r>
        <w:rPr>
          <w:rStyle w:val="p"/>
        </w:rPr>
        <w:t>{</w:t>
      </w:r>
    </w:p>
    <w:p w:rsidR="00000000" w:rsidRDefault="00000000">
      <w:pPr>
        <w:pStyle w:val="HTML0"/>
        <w:divId w:val="1015426109"/>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015426109"/>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015426109"/>
        <w:rPr>
          <w:rStyle w:val="w"/>
        </w:rPr>
      </w:pPr>
      <w:r>
        <w:rPr>
          <w:rStyle w:val="w"/>
        </w:rPr>
        <w:t xml:space="preserve">        </w:t>
      </w:r>
      <w:r>
        <w:rPr>
          <w:rStyle w:val="p"/>
        </w:rPr>
        <w:t>[</w:t>
      </w:r>
    </w:p>
    <w:p w:rsidR="00000000" w:rsidRDefault="00000000">
      <w:pPr>
        <w:pStyle w:val="HTML0"/>
        <w:divId w:val="1015426109"/>
        <w:rPr>
          <w:rStyle w:val="w"/>
        </w:rPr>
      </w:pPr>
      <w:r>
        <w:rPr>
          <w:rStyle w:val="w"/>
        </w:rPr>
        <w:t xml:space="preserve">            </w:t>
      </w:r>
      <w:r>
        <w:rPr>
          <w:rStyle w:val="s2"/>
        </w:rPr>
        <w:t>"1630368000000"</w:t>
      </w:r>
      <w:r>
        <w:rPr>
          <w:rStyle w:val="p"/>
        </w:rPr>
        <w:t>,</w:t>
      </w:r>
    </w:p>
    <w:p w:rsidR="00000000" w:rsidRDefault="00000000">
      <w:pPr>
        <w:pStyle w:val="HTML0"/>
        <w:divId w:val="1015426109"/>
        <w:rPr>
          <w:rStyle w:val="w"/>
        </w:rPr>
      </w:pPr>
      <w:r>
        <w:rPr>
          <w:rStyle w:val="w"/>
        </w:rPr>
        <w:t xml:space="preserve">            </w:t>
      </w:r>
      <w:r>
        <w:rPr>
          <w:rStyle w:val="s2"/>
        </w:rPr>
        <w:t>"3458.1000"</w:t>
      </w:r>
      <w:r>
        <w:rPr>
          <w:rStyle w:val="p"/>
        </w:rPr>
        <w:t>,</w:t>
      </w:r>
    </w:p>
    <w:p w:rsidR="00000000" w:rsidRDefault="00000000">
      <w:pPr>
        <w:pStyle w:val="HTML0"/>
        <w:divId w:val="1015426109"/>
        <w:rPr>
          <w:rStyle w:val="w"/>
        </w:rPr>
      </w:pPr>
      <w:r>
        <w:rPr>
          <w:rStyle w:val="w"/>
        </w:rPr>
        <w:t xml:space="preserve">            </w:t>
      </w:r>
      <w:r>
        <w:rPr>
          <w:rStyle w:val="s2"/>
        </w:rPr>
        <w:t>"78.8000"</w:t>
      </w:r>
    </w:p>
    <w:p w:rsidR="00000000" w:rsidRDefault="00000000">
      <w:pPr>
        <w:pStyle w:val="HTML0"/>
        <w:divId w:val="1015426109"/>
        <w:rPr>
          <w:rStyle w:val="w"/>
        </w:rPr>
      </w:pPr>
      <w:r>
        <w:rPr>
          <w:rStyle w:val="w"/>
        </w:rPr>
        <w:t xml:space="preserve">        </w:t>
      </w:r>
      <w:r>
        <w:rPr>
          <w:rStyle w:val="p"/>
        </w:rPr>
        <w:t>]</w:t>
      </w:r>
    </w:p>
    <w:p w:rsidR="00000000" w:rsidRDefault="00000000">
      <w:pPr>
        <w:pStyle w:val="HTML0"/>
        <w:divId w:val="1015426109"/>
        <w:rPr>
          <w:rStyle w:val="w"/>
        </w:rPr>
      </w:pPr>
      <w:r>
        <w:rPr>
          <w:rStyle w:val="w"/>
        </w:rPr>
        <w:t xml:space="preserve">    </w:t>
      </w:r>
      <w:r>
        <w:rPr>
          <w:rStyle w:val="p"/>
        </w:rPr>
        <w:t>],</w:t>
      </w:r>
    </w:p>
    <w:p w:rsidR="00000000" w:rsidRDefault="00000000">
      <w:pPr>
        <w:pStyle w:val="HTML0"/>
        <w:divId w:val="1015426109"/>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015426109"/>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Timestamp</w:t>
            </w:r>
          </w:p>
        </w:tc>
      </w:tr>
      <w:tr w:rsidR="00000000">
        <w:trPr>
          <w:divId w:val="175387555"/>
          <w:tblCellSpacing w:w="15" w:type="dxa"/>
        </w:trPr>
        <w:tc>
          <w:tcPr>
            <w:tcW w:w="0" w:type="auto"/>
            <w:vAlign w:val="center"/>
            <w:hideMark/>
          </w:tcPr>
          <w:p w:rsidR="00000000" w:rsidRDefault="00000000">
            <w:r>
              <w:t>oi</w:t>
            </w:r>
          </w:p>
        </w:tc>
        <w:tc>
          <w:tcPr>
            <w:tcW w:w="0" w:type="auto"/>
            <w:vAlign w:val="center"/>
            <w:hideMark/>
          </w:tcPr>
          <w:p w:rsidR="00000000" w:rsidRDefault="00000000">
            <w:r>
              <w:t>String</w:t>
            </w:r>
          </w:p>
        </w:tc>
        <w:tc>
          <w:tcPr>
            <w:tcW w:w="0" w:type="auto"/>
            <w:vAlign w:val="center"/>
            <w:hideMark/>
          </w:tcPr>
          <w:p w:rsidR="00000000" w:rsidRDefault="00000000">
            <w:r>
              <w:t xml:space="preserve">Total open interest , unit in </w:t>
            </w:r>
            <w:r>
              <w:rPr>
                <w:rStyle w:val="HTML"/>
              </w:rPr>
              <w:t>ccy</w:t>
            </w:r>
            <w:r>
              <w:t xml:space="preserve"> (in request parameter)</w:t>
            </w:r>
          </w:p>
        </w:tc>
      </w:tr>
      <w:tr w:rsidR="00000000">
        <w:trPr>
          <w:divId w:val="175387555"/>
          <w:tblCellSpacing w:w="15" w:type="dxa"/>
        </w:trPr>
        <w:tc>
          <w:tcPr>
            <w:tcW w:w="0" w:type="auto"/>
            <w:vAlign w:val="center"/>
            <w:hideMark/>
          </w:tcPr>
          <w:p w:rsidR="00000000" w:rsidRDefault="00000000">
            <w:r>
              <w:t>vol</w:t>
            </w:r>
          </w:p>
        </w:tc>
        <w:tc>
          <w:tcPr>
            <w:tcW w:w="0" w:type="auto"/>
            <w:vAlign w:val="center"/>
            <w:hideMark/>
          </w:tcPr>
          <w:p w:rsidR="00000000" w:rsidRDefault="00000000">
            <w:r>
              <w:t>String</w:t>
            </w:r>
          </w:p>
        </w:tc>
        <w:tc>
          <w:tcPr>
            <w:tcW w:w="0" w:type="auto"/>
            <w:vAlign w:val="center"/>
            <w:hideMark/>
          </w:tcPr>
          <w:p w:rsidR="00000000" w:rsidRDefault="00000000">
            <w:r>
              <w:t xml:space="preserve">Total trading volume , unit in </w:t>
            </w:r>
            <w:r>
              <w:rPr>
                <w:rStyle w:val="HTML"/>
              </w:rPr>
              <w:t>ccy</w:t>
            </w:r>
            <w:r>
              <w:t xml:space="preserve"> (in request parameter)</w:t>
            </w:r>
          </w:p>
        </w:tc>
      </w:tr>
    </w:tbl>
    <w:p w:rsidR="00000000" w:rsidRDefault="00000000">
      <w:pPr>
        <w:divId w:val="175387555"/>
      </w:pPr>
      <w:r>
        <w:t xml:space="preserve">The return value array order is: [ts,oi,vol] </w:t>
      </w:r>
    </w:p>
    <w:p w:rsidR="00000000" w:rsidRDefault="00000000">
      <w:pPr>
        <w:pStyle w:val="3"/>
        <w:divId w:val="175387555"/>
      </w:pPr>
      <w:r>
        <w:t>Get put/call ratio</w:t>
      </w:r>
    </w:p>
    <w:p w:rsidR="00000000" w:rsidRDefault="00000000">
      <w:pPr>
        <w:pStyle w:val="a5"/>
        <w:divId w:val="175387555"/>
      </w:pPr>
      <w:r>
        <w:t>Retrieve the open interest ratio and trading volume ratio of calls vs puts.</w:t>
      </w:r>
    </w:p>
    <w:p w:rsidR="00000000" w:rsidRDefault="00000000">
      <w:pPr>
        <w:pStyle w:val="4"/>
        <w:divId w:val="175387555"/>
      </w:pPr>
      <w:r>
        <w:t>Rate Limit: 5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/api/v5/rubik/stat/option/open-interest-volume-ratio</w:t>
      </w:r>
    </w:p>
    <w:p w:rsidR="00000000" w:rsidRDefault="00000000">
      <w:pPr>
        <w:pStyle w:val="a5"/>
        <w:ind w:left="720" w:right="720"/>
        <w:divId w:val="206261381"/>
      </w:pPr>
      <w:r>
        <w:t>Request Example</w:t>
      </w:r>
    </w:p>
    <w:p w:rsidR="00000000" w:rsidRDefault="00000000">
      <w:pPr>
        <w:pStyle w:val="HTML0"/>
        <w:divId w:val="420571166"/>
        <w:rPr>
          <w:rStyle w:val="HTML"/>
        </w:rPr>
      </w:pPr>
      <w:r>
        <w:rPr>
          <w:rStyle w:val="HTML"/>
        </w:rPr>
        <w:t>GET /api/v5/rubik/stat/option/open-interest-volume-ratio?ccy</w:t>
      </w:r>
      <w:r>
        <w:rPr>
          <w:rStyle w:val="o"/>
        </w:rPr>
        <w:t>=</w:t>
      </w:r>
      <w:r>
        <w:rPr>
          <w:rStyle w:val="HTML"/>
        </w:rPr>
        <w:t>BTC</w:t>
      </w:r>
    </w:p>
    <w:p w:rsidR="00000000" w:rsidRDefault="00000000">
      <w:pPr>
        <w:pStyle w:val="HTML0"/>
        <w:divId w:val="8993026"/>
        <w:rPr>
          <w:rStyle w:val="HTML"/>
          <w:vanish/>
        </w:rPr>
      </w:pPr>
      <w:r>
        <w:rPr>
          <w:rStyle w:val="kn"/>
          <w:vanish/>
        </w:rPr>
        <w:t>import</w:t>
      </w:r>
      <w:r>
        <w:rPr>
          <w:rStyle w:val="HTML"/>
          <w:vanish/>
        </w:rPr>
        <w:t xml:space="preserve"> </w:t>
      </w:r>
      <w:r>
        <w:rPr>
          <w:rStyle w:val="nn"/>
          <w:vanish/>
        </w:rPr>
        <w:t>okx.TradingData</w:t>
      </w:r>
      <w:r>
        <w:rPr>
          <w:rStyle w:val="HTML"/>
          <w:vanish/>
        </w:rPr>
        <w:t xml:space="preserve"> </w:t>
      </w:r>
      <w:r>
        <w:rPr>
          <w:rStyle w:val="k"/>
          <w:vanish/>
        </w:rPr>
        <w:t>as</w:t>
      </w:r>
      <w:r>
        <w:rPr>
          <w:rStyle w:val="HTML"/>
          <w:vanish/>
        </w:rPr>
        <w:t xml:space="preserve"> </w:t>
      </w:r>
      <w:r>
        <w:rPr>
          <w:rStyle w:val="n"/>
          <w:vanish/>
        </w:rPr>
        <w:t>TradingData_api</w:t>
      </w:r>
    </w:p>
    <w:p w:rsidR="00000000" w:rsidRDefault="00000000">
      <w:pPr>
        <w:pStyle w:val="HTML0"/>
        <w:divId w:val="8993026"/>
        <w:rPr>
          <w:rStyle w:val="HTML"/>
          <w:vanish/>
        </w:rPr>
      </w:pPr>
    </w:p>
    <w:p w:rsidR="00000000" w:rsidRDefault="00000000">
      <w:pPr>
        <w:pStyle w:val="HTML0"/>
        <w:divId w:val="8993026"/>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trading:0 , demo trading:1</w:t>
      </w:r>
    </w:p>
    <w:p w:rsidR="00000000" w:rsidRDefault="00000000">
      <w:pPr>
        <w:pStyle w:val="HTML0"/>
        <w:divId w:val="8993026"/>
        <w:rPr>
          <w:rStyle w:val="HTML"/>
          <w:vanish/>
        </w:rPr>
      </w:pPr>
    </w:p>
    <w:p w:rsidR="00000000" w:rsidRDefault="00000000">
      <w:pPr>
        <w:pStyle w:val="HTML0"/>
        <w:divId w:val="8993026"/>
        <w:rPr>
          <w:rStyle w:val="HTML"/>
          <w:vanish/>
        </w:rPr>
      </w:pPr>
      <w:r>
        <w:rPr>
          <w:rStyle w:val="n"/>
          <w:vanish/>
        </w:rPr>
        <w:t>tradingDataAPI</w:t>
      </w:r>
      <w:r>
        <w:rPr>
          <w:rStyle w:val="HTML"/>
          <w:vanish/>
        </w:rPr>
        <w:t xml:space="preserve"> </w:t>
      </w:r>
      <w:r>
        <w:rPr>
          <w:rStyle w:val="o"/>
          <w:vanish/>
        </w:rPr>
        <w:t>=</w:t>
      </w:r>
      <w:r>
        <w:rPr>
          <w:rStyle w:val="HTML"/>
          <w:vanish/>
        </w:rPr>
        <w:t xml:space="preserve"> </w:t>
      </w:r>
      <w:r>
        <w:rPr>
          <w:rStyle w:val="n"/>
          <w:vanish/>
        </w:rPr>
        <w:t>TradingData_api</w:t>
      </w:r>
      <w:r>
        <w:rPr>
          <w:rStyle w:val="p"/>
          <w:vanish/>
        </w:rPr>
        <w:t>.</w:t>
      </w:r>
      <w:r>
        <w:rPr>
          <w:rStyle w:val="n"/>
          <w:vanish/>
        </w:rPr>
        <w:t>TradingDataAPI</w:t>
      </w:r>
      <w:r>
        <w:rPr>
          <w:rStyle w:val="p"/>
          <w:vanish/>
        </w:rPr>
        <w:t>(</w:t>
      </w:r>
      <w:r>
        <w:rPr>
          <w:rStyle w:val="n"/>
          <w:vanish/>
        </w:rPr>
        <w:t>flag</w:t>
      </w:r>
      <w:r>
        <w:rPr>
          <w:rStyle w:val="o"/>
          <w:vanish/>
        </w:rPr>
        <w:t>=</w:t>
      </w:r>
      <w:r>
        <w:rPr>
          <w:rStyle w:val="n"/>
          <w:vanish/>
        </w:rPr>
        <w:t>flag</w:t>
      </w:r>
      <w:r>
        <w:rPr>
          <w:rStyle w:val="p"/>
          <w:vanish/>
        </w:rPr>
        <w:t>)</w:t>
      </w:r>
    </w:p>
    <w:p w:rsidR="00000000" w:rsidRDefault="00000000">
      <w:pPr>
        <w:pStyle w:val="HTML0"/>
        <w:divId w:val="8993026"/>
        <w:rPr>
          <w:rStyle w:val="HTML"/>
          <w:vanish/>
        </w:rPr>
      </w:pPr>
    </w:p>
    <w:p w:rsidR="00000000" w:rsidRDefault="00000000">
      <w:pPr>
        <w:pStyle w:val="HTML0"/>
        <w:divId w:val="8993026"/>
        <w:rPr>
          <w:rStyle w:val="c1"/>
          <w:vanish/>
        </w:rPr>
      </w:pPr>
      <w:r>
        <w:rPr>
          <w:rStyle w:val="c1"/>
          <w:vanish/>
        </w:rPr>
        <w:t># Retrieve the open interest ratio and trading volume ratio of calls vs puts</w:t>
      </w:r>
    </w:p>
    <w:p w:rsidR="00000000" w:rsidRDefault="00000000">
      <w:pPr>
        <w:pStyle w:val="HTML0"/>
        <w:divId w:val="8993026"/>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tradingDataAPI</w:t>
      </w:r>
      <w:r>
        <w:rPr>
          <w:rStyle w:val="p"/>
          <w:vanish/>
        </w:rPr>
        <w:t>.</w:t>
      </w:r>
      <w:r>
        <w:rPr>
          <w:rStyle w:val="n"/>
          <w:vanish/>
        </w:rPr>
        <w:t>get_put_call_ratio</w:t>
      </w:r>
      <w:r>
        <w:rPr>
          <w:rStyle w:val="p"/>
          <w:vanish/>
        </w:rPr>
        <w:t>(</w:t>
      </w:r>
    </w:p>
    <w:p w:rsidR="00000000" w:rsidRDefault="00000000">
      <w:pPr>
        <w:pStyle w:val="HTML0"/>
        <w:divId w:val="8993026"/>
        <w:rPr>
          <w:rStyle w:val="HTML"/>
          <w:vanish/>
        </w:rPr>
      </w:pPr>
      <w:r>
        <w:rPr>
          <w:rStyle w:val="HTML"/>
          <w:vanish/>
        </w:rPr>
        <w:t xml:space="preserve">    </w:t>
      </w:r>
      <w:r>
        <w:rPr>
          <w:rStyle w:val="n"/>
          <w:vanish/>
        </w:rPr>
        <w:t>ccy</w:t>
      </w:r>
      <w:r>
        <w:rPr>
          <w:rStyle w:val="o"/>
          <w:vanish/>
        </w:rPr>
        <w:t>=</w:t>
      </w:r>
      <w:r>
        <w:rPr>
          <w:rStyle w:val="s"/>
          <w:vanish/>
        </w:rPr>
        <w:t>"BTC"</w:t>
      </w:r>
      <w:r>
        <w:rPr>
          <w:rStyle w:val="p"/>
          <w:vanish/>
        </w:rPr>
        <w:t>,</w:t>
      </w:r>
    </w:p>
    <w:p w:rsidR="00000000" w:rsidRDefault="00000000">
      <w:pPr>
        <w:pStyle w:val="HTML0"/>
        <w:divId w:val="8993026"/>
        <w:rPr>
          <w:rStyle w:val="HTML"/>
          <w:vanish/>
        </w:rPr>
      </w:pPr>
      <w:r>
        <w:rPr>
          <w:rStyle w:val="p"/>
          <w:vanish/>
        </w:rPr>
        <w:t>)</w:t>
      </w:r>
    </w:p>
    <w:p w:rsidR="00000000" w:rsidRDefault="00000000">
      <w:pPr>
        <w:pStyle w:val="HTML0"/>
        <w:divId w:val="8993026"/>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Currency</w:t>
            </w:r>
          </w:p>
        </w:tc>
      </w:tr>
      <w:tr w:rsidR="00000000">
        <w:trPr>
          <w:divId w:val="175387555"/>
          <w:tblCellSpacing w:w="15" w:type="dxa"/>
        </w:trPr>
        <w:tc>
          <w:tcPr>
            <w:tcW w:w="0" w:type="auto"/>
            <w:vAlign w:val="center"/>
            <w:hideMark/>
          </w:tcPr>
          <w:p w:rsidR="00000000" w:rsidRDefault="00000000">
            <w:r>
              <w:t>period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Period, the default is </w:t>
            </w:r>
            <w:r>
              <w:rPr>
                <w:rStyle w:val="HTML"/>
              </w:rPr>
              <w:t>8H</w:t>
            </w:r>
            <w:r>
              <w:t>. e.g. [</w:t>
            </w:r>
            <w:r>
              <w:rPr>
                <w:rStyle w:val="HTML"/>
              </w:rPr>
              <w:t>8H/1D</w:t>
            </w:r>
            <w:r>
              <w:t xml:space="preserve">] </w:t>
            </w:r>
            <w:r>
              <w:br/>
              <w:t>Each granularity can only query 72 pieces of data at the earliest</w:t>
            </w:r>
          </w:p>
        </w:tc>
      </w:tr>
    </w:tbl>
    <w:p w:rsidR="00000000" w:rsidRDefault="00000000">
      <w:pPr>
        <w:pStyle w:val="a5"/>
        <w:ind w:left="720" w:right="720"/>
        <w:divId w:val="1121655496"/>
      </w:pPr>
      <w:r>
        <w:t>Response Example</w:t>
      </w:r>
    </w:p>
    <w:p w:rsidR="00000000" w:rsidRDefault="00000000">
      <w:pPr>
        <w:pStyle w:val="HTML0"/>
        <w:divId w:val="2037728383"/>
        <w:rPr>
          <w:rStyle w:val="w"/>
        </w:rPr>
      </w:pPr>
      <w:r>
        <w:rPr>
          <w:rStyle w:val="p"/>
        </w:rPr>
        <w:t>{</w:t>
      </w:r>
    </w:p>
    <w:p w:rsidR="00000000" w:rsidRDefault="00000000">
      <w:pPr>
        <w:pStyle w:val="HTML0"/>
        <w:divId w:val="2037728383"/>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2037728383"/>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2037728383"/>
        <w:rPr>
          <w:rStyle w:val="w"/>
        </w:rPr>
      </w:pPr>
      <w:r>
        <w:rPr>
          <w:rStyle w:val="w"/>
        </w:rPr>
        <w:t xml:space="preserve">        </w:t>
      </w:r>
      <w:r>
        <w:rPr>
          <w:rStyle w:val="p"/>
        </w:rPr>
        <w:t>[</w:t>
      </w:r>
    </w:p>
    <w:p w:rsidR="00000000" w:rsidRDefault="00000000">
      <w:pPr>
        <w:pStyle w:val="HTML0"/>
        <w:divId w:val="2037728383"/>
        <w:rPr>
          <w:rStyle w:val="w"/>
        </w:rPr>
      </w:pPr>
      <w:r>
        <w:rPr>
          <w:rStyle w:val="w"/>
        </w:rPr>
        <w:t xml:space="preserve">            </w:t>
      </w:r>
      <w:r>
        <w:rPr>
          <w:rStyle w:val="s2"/>
        </w:rPr>
        <w:t>"1630512000000"</w:t>
      </w:r>
      <w:r>
        <w:rPr>
          <w:rStyle w:val="p"/>
        </w:rPr>
        <w:t>,</w:t>
      </w:r>
    </w:p>
    <w:p w:rsidR="00000000" w:rsidRDefault="00000000">
      <w:pPr>
        <w:pStyle w:val="HTML0"/>
        <w:divId w:val="2037728383"/>
        <w:rPr>
          <w:rStyle w:val="w"/>
        </w:rPr>
      </w:pPr>
      <w:r>
        <w:rPr>
          <w:rStyle w:val="w"/>
        </w:rPr>
        <w:t xml:space="preserve">            </w:t>
      </w:r>
      <w:r>
        <w:rPr>
          <w:rStyle w:val="s2"/>
        </w:rPr>
        <w:t>"2.7261"</w:t>
      </w:r>
      <w:r>
        <w:rPr>
          <w:rStyle w:val="p"/>
        </w:rPr>
        <w:t>,</w:t>
      </w:r>
    </w:p>
    <w:p w:rsidR="00000000" w:rsidRDefault="00000000">
      <w:pPr>
        <w:pStyle w:val="HTML0"/>
        <w:divId w:val="2037728383"/>
        <w:rPr>
          <w:rStyle w:val="w"/>
        </w:rPr>
      </w:pPr>
      <w:r>
        <w:rPr>
          <w:rStyle w:val="w"/>
        </w:rPr>
        <w:t xml:space="preserve">            </w:t>
      </w:r>
      <w:r>
        <w:rPr>
          <w:rStyle w:val="s2"/>
        </w:rPr>
        <w:t>"2.3447"</w:t>
      </w:r>
    </w:p>
    <w:p w:rsidR="00000000" w:rsidRDefault="00000000">
      <w:pPr>
        <w:pStyle w:val="HTML0"/>
        <w:divId w:val="2037728383"/>
        <w:rPr>
          <w:rStyle w:val="w"/>
        </w:rPr>
      </w:pPr>
      <w:r>
        <w:rPr>
          <w:rStyle w:val="w"/>
        </w:rPr>
        <w:t xml:space="preserve">        </w:t>
      </w:r>
      <w:r>
        <w:rPr>
          <w:rStyle w:val="p"/>
        </w:rPr>
        <w:t>],</w:t>
      </w:r>
    </w:p>
    <w:p w:rsidR="00000000" w:rsidRDefault="00000000">
      <w:pPr>
        <w:pStyle w:val="HTML0"/>
        <w:divId w:val="2037728383"/>
        <w:rPr>
          <w:rStyle w:val="w"/>
        </w:rPr>
      </w:pPr>
      <w:r>
        <w:rPr>
          <w:rStyle w:val="w"/>
        </w:rPr>
        <w:t xml:space="preserve">        </w:t>
      </w:r>
      <w:r>
        <w:rPr>
          <w:rStyle w:val="p"/>
        </w:rPr>
        <w:t>[</w:t>
      </w:r>
    </w:p>
    <w:p w:rsidR="00000000" w:rsidRDefault="00000000">
      <w:pPr>
        <w:pStyle w:val="HTML0"/>
        <w:divId w:val="2037728383"/>
        <w:rPr>
          <w:rStyle w:val="w"/>
        </w:rPr>
      </w:pPr>
      <w:r>
        <w:rPr>
          <w:rStyle w:val="w"/>
        </w:rPr>
        <w:t xml:space="preserve">            </w:t>
      </w:r>
      <w:r>
        <w:rPr>
          <w:rStyle w:val="s2"/>
        </w:rPr>
        <w:t>"1630425600000"</w:t>
      </w:r>
      <w:r>
        <w:rPr>
          <w:rStyle w:val="p"/>
        </w:rPr>
        <w:t>,</w:t>
      </w:r>
    </w:p>
    <w:p w:rsidR="00000000" w:rsidRDefault="00000000">
      <w:pPr>
        <w:pStyle w:val="HTML0"/>
        <w:divId w:val="2037728383"/>
        <w:rPr>
          <w:rStyle w:val="w"/>
        </w:rPr>
      </w:pPr>
      <w:r>
        <w:rPr>
          <w:rStyle w:val="w"/>
        </w:rPr>
        <w:t xml:space="preserve">            </w:t>
      </w:r>
      <w:r>
        <w:rPr>
          <w:rStyle w:val="s2"/>
        </w:rPr>
        <w:t>"2.8101"</w:t>
      </w:r>
      <w:r>
        <w:rPr>
          <w:rStyle w:val="p"/>
        </w:rPr>
        <w:t>,</w:t>
      </w:r>
    </w:p>
    <w:p w:rsidR="00000000" w:rsidRDefault="00000000">
      <w:pPr>
        <w:pStyle w:val="HTML0"/>
        <w:divId w:val="2037728383"/>
        <w:rPr>
          <w:rStyle w:val="w"/>
        </w:rPr>
      </w:pPr>
      <w:r>
        <w:rPr>
          <w:rStyle w:val="w"/>
        </w:rPr>
        <w:t xml:space="preserve">            </w:t>
      </w:r>
      <w:r>
        <w:rPr>
          <w:rStyle w:val="s2"/>
        </w:rPr>
        <w:t>"2.3438"</w:t>
      </w:r>
    </w:p>
    <w:p w:rsidR="00000000" w:rsidRDefault="00000000">
      <w:pPr>
        <w:pStyle w:val="HTML0"/>
        <w:divId w:val="2037728383"/>
        <w:rPr>
          <w:rStyle w:val="w"/>
        </w:rPr>
      </w:pPr>
      <w:r>
        <w:rPr>
          <w:rStyle w:val="w"/>
        </w:rPr>
        <w:t xml:space="preserve">        </w:t>
      </w:r>
      <w:r>
        <w:rPr>
          <w:rStyle w:val="p"/>
        </w:rPr>
        <w:t>]</w:t>
      </w:r>
    </w:p>
    <w:p w:rsidR="00000000" w:rsidRDefault="00000000">
      <w:pPr>
        <w:pStyle w:val="HTML0"/>
        <w:divId w:val="2037728383"/>
        <w:rPr>
          <w:rStyle w:val="w"/>
        </w:rPr>
      </w:pPr>
      <w:r>
        <w:rPr>
          <w:rStyle w:val="w"/>
        </w:rPr>
        <w:t xml:space="preserve">    </w:t>
      </w:r>
      <w:r>
        <w:rPr>
          <w:rStyle w:val="p"/>
        </w:rPr>
        <w:t>],</w:t>
      </w:r>
    </w:p>
    <w:p w:rsidR="00000000" w:rsidRDefault="00000000">
      <w:pPr>
        <w:pStyle w:val="HTML0"/>
        <w:divId w:val="2037728383"/>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2037728383"/>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403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Timestamp of data generation time</w:t>
            </w:r>
          </w:p>
        </w:tc>
      </w:tr>
      <w:tr w:rsidR="00000000">
        <w:trPr>
          <w:divId w:val="175387555"/>
          <w:tblCellSpacing w:w="15" w:type="dxa"/>
        </w:trPr>
        <w:tc>
          <w:tcPr>
            <w:tcW w:w="0" w:type="auto"/>
            <w:vAlign w:val="center"/>
            <w:hideMark/>
          </w:tcPr>
          <w:p w:rsidR="00000000" w:rsidRDefault="00000000">
            <w:r>
              <w:t>oiRatio</w:t>
            </w:r>
          </w:p>
        </w:tc>
        <w:tc>
          <w:tcPr>
            <w:tcW w:w="0" w:type="auto"/>
            <w:vAlign w:val="center"/>
            <w:hideMark/>
          </w:tcPr>
          <w:p w:rsidR="00000000" w:rsidRDefault="00000000">
            <w:r>
              <w:t>String</w:t>
            </w:r>
          </w:p>
        </w:tc>
        <w:tc>
          <w:tcPr>
            <w:tcW w:w="0" w:type="auto"/>
            <w:vAlign w:val="center"/>
            <w:hideMark/>
          </w:tcPr>
          <w:p w:rsidR="00000000" w:rsidRDefault="00000000">
            <w:r>
              <w:t>Long/Short open interest ratio</w:t>
            </w:r>
          </w:p>
        </w:tc>
      </w:tr>
      <w:tr w:rsidR="00000000">
        <w:trPr>
          <w:divId w:val="175387555"/>
          <w:tblCellSpacing w:w="15" w:type="dxa"/>
        </w:trPr>
        <w:tc>
          <w:tcPr>
            <w:tcW w:w="0" w:type="auto"/>
            <w:vAlign w:val="center"/>
            <w:hideMark/>
          </w:tcPr>
          <w:p w:rsidR="00000000" w:rsidRDefault="00000000">
            <w:r>
              <w:t>volRatio</w:t>
            </w:r>
          </w:p>
        </w:tc>
        <w:tc>
          <w:tcPr>
            <w:tcW w:w="0" w:type="auto"/>
            <w:vAlign w:val="center"/>
            <w:hideMark/>
          </w:tcPr>
          <w:p w:rsidR="00000000" w:rsidRDefault="00000000">
            <w:r>
              <w:t>String</w:t>
            </w:r>
          </w:p>
        </w:tc>
        <w:tc>
          <w:tcPr>
            <w:tcW w:w="0" w:type="auto"/>
            <w:vAlign w:val="center"/>
            <w:hideMark/>
          </w:tcPr>
          <w:p w:rsidR="00000000" w:rsidRDefault="00000000">
            <w:r>
              <w:t>Long/Short trading volume ratio</w:t>
            </w:r>
          </w:p>
        </w:tc>
      </w:tr>
    </w:tbl>
    <w:p w:rsidR="00000000" w:rsidRDefault="00000000">
      <w:pPr>
        <w:divId w:val="175387555"/>
      </w:pPr>
      <w:r>
        <w:t xml:space="preserve">The return value array order is: [ts,oiRatio,volRatio] </w:t>
      </w:r>
    </w:p>
    <w:p w:rsidR="00000000" w:rsidRDefault="00000000">
      <w:pPr>
        <w:pStyle w:val="3"/>
        <w:divId w:val="175387555"/>
      </w:pPr>
      <w:r>
        <w:t>Get open interest and volume (expiry)</w:t>
      </w:r>
    </w:p>
    <w:p w:rsidR="00000000" w:rsidRDefault="00000000">
      <w:pPr>
        <w:pStyle w:val="a5"/>
        <w:divId w:val="175387555"/>
      </w:pPr>
      <w:r>
        <w:t>Retrieve the open interest and trading volume of calls and puts for each upcoming expiration.</w:t>
      </w:r>
    </w:p>
    <w:p w:rsidR="00000000" w:rsidRDefault="00000000">
      <w:pPr>
        <w:pStyle w:val="4"/>
        <w:divId w:val="175387555"/>
      </w:pPr>
      <w:r>
        <w:t>Rate Limit: 5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/api/v5/rubik/stat/option/open-interest-volume-expiry</w:t>
      </w:r>
    </w:p>
    <w:p w:rsidR="00000000" w:rsidRDefault="00000000">
      <w:pPr>
        <w:pStyle w:val="a5"/>
        <w:ind w:left="720" w:right="720"/>
        <w:divId w:val="1951426267"/>
      </w:pPr>
      <w:r>
        <w:t>Request Example</w:t>
      </w:r>
    </w:p>
    <w:p w:rsidR="00000000" w:rsidRDefault="00000000">
      <w:pPr>
        <w:pStyle w:val="HTML0"/>
        <w:divId w:val="2014526548"/>
        <w:rPr>
          <w:rStyle w:val="HTML"/>
        </w:rPr>
      </w:pPr>
      <w:r>
        <w:rPr>
          <w:rStyle w:val="HTML"/>
        </w:rPr>
        <w:t>GET /api/v5/rubik/stat/option/open-interest-volume-expiry?ccy</w:t>
      </w:r>
      <w:r>
        <w:rPr>
          <w:rStyle w:val="o"/>
        </w:rPr>
        <w:t>=</w:t>
      </w:r>
      <w:r>
        <w:rPr>
          <w:rStyle w:val="HTML"/>
        </w:rPr>
        <w:t>BTC</w:t>
      </w:r>
    </w:p>
    <w:p w:rsidR="00000000" w:rsidRDefault="00000000">
      <w:pPr>
        <w:pStyle w:val="HTML0"/>
        <w:divId w:val="28266837"/>
        <w:rPr>
          <w:rStyle w:val="HTML"/>
          <w:vanish/>
        </w:rPr>
      </w:pPr>
      <w:r>
        <w:rPr>
          <w:rStyle w:val="kn"/>
          <w:vanish/>
        </w:rPr>
        <w:t>import</w:t>
      </w:r>
      <w:r>
        <w:rPr>
          <w:rStyle w:val="HTML"/>
          <w:vanish/>
        </w:rPr>
        <w:t xml:space="preserve"> </w:t>
      </w:r>
      <w:r>
        <w:rPr>
          <w:rStyle w:val="nn"/>
          <w:vanish/>
        </w:rPr>
        <w:t>okx.TradingData</w:t>
      </w:r>
      <w:r>
        <w:rPr>
          <w:rStyle w:val="HTML"/>
          <w:vanish/>
        </w:rPr>
        <w:t xml:space="preserve"> </w:t>
      </w:r>
      <w:r>
        <w:rPr>
          <w:rStyle w:val="k"/>
          <w:vanish/>
        </w:rPr>
        <w:t>as</w:t>
      </w:r>
      <w:r>
        <w:rPr>
          <w:rStyle w:val="HTML"/>
          <w:vanish/>
        </w:rPr>
        <w:t xml:space="preserve"> </w:t>
      </w:r>
      <w:r>
        <w:rPr>
          <w:rStyle w:val="n"/>
          <w:vanish/>
        </w:rPr>
        <w:t>TradingData_api</w:t>
      </w:r>
    </w:p>
    <w:p w:rsidR="00000000" w:rsidRDefault="00000000">
      <w:pPr>
        <w:pStyle w:val="HTML0"/>
        <w:divId w:val="28266837"/>
        <w:rPr>
          <w:rStyle w:val="HTML"/>
          <w:vanish/>
        </w:rPr>
      </w:pPr>
    </w:p>
    <w:p w:rsidR="00000000" w:rsidRDefault="00000000">
      <w:pPr>
        <w:pStyle w:val="HTML0"/>
        <w:divId w:val="28266837"/>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trading:0 , demo trading:1</w:t>
      </w:r>
    </w:p>
    <w:p w:rsidR="00000000" w:rsidRDefault="00000000">
      <w:pPr>
        <w:pStyle w:val="HTML0"/>
        <w:divId w:val="28266837"/>
        <w:rPr>
          <w:rStyle w:val="HTML"/>
          <w:vanish/>
        </w:rPr>
      </w:pPr>
    </w:p>
    <w:p w:rsidR="00000000" w:rsidRDefault="00000000">
      <w:pPr>
        <w:pStyle w:val="HTML0"/>
        <w:divId w:val="28266837"/>
        <w:rPr>
          <w:rStyle w:val="HTML"/>
          <w:vanish/>
        </w:rPr>
      </w:pPr>
      <w:r>
        <w:rPr>
          <w:rStyle w:val="n"/>
          <w:vanish/>
        </w:rPr>
        <w:t>tradingDataAPI</w:t>
      </w:r>
      <w:r>
        <w:rPr>
          <w:rStyle w:val="HTML"/>
          <w:vanish/>
        </w:rPr>
        <w:t xml:space="preserve"> </w:t>
      </w:r>
      <w:r>
        <w:rPr>
          <w:rStyle w:val="o"/>
          <w:vanish/>
        </w:rPr>
        <w:t>=</w:t>
      </w:r>
      <w:r>
        <w:rPr>
          <w:rStyle w:val="HTML"/>
          <w:vanish/>
        </w:rPr>
        <w:t xml:space="preserve"> </w:t>
      </w:r>
      <w:r>
        <w:rPr>
          <w:rStyle w:val="n"/>
          <w:vanish/>
        </w:rPr>
        <w:t>TradingData_api</w:t>
      </w:r>
      <w:r>
        <w:rPr>
          <w:rStyle w:val="p"/>
          <w:vanish/>
        </w:rPr>
        <w:t>.</w:t>
      </w:r>
      <w:r>
        <w:rPr>
          <w:rStyle w:val="n"/>
          <w:vanish/>
        </w:rPr>
        <w:t>TradingDataAPI</w:t>
      </w:r>
      <w:r>
        <w:rPr>
          <w:rStyle w:val="p"/>
          <w:vanish/>
        </w:rPr>
        <w:t>(</w:t>
      </w:r>
      <w:r>
        <w:rPr>
          <w:rStyle w:val="n"/>
          <w:vanish/>
        </w:rPr>
        <w:t>flag</w:t>
      </w:r>
      <w:r>
        <w:rPr>
          <w:rStyle w:val="o"/>
          <w:vanish/>
        </w:rPr>
        <w:t>=</w:t>
      </w:r>
      <w:r>
        <w:rPr>
          <w:rStyle w:val="n"/>
          <w:vanish/>
        </w:rPr>
        <w:t>flag</w:t>
      </w:r>
      <w:r>
        <w:rPr>
          <w:rStyle w:val="p"/>
          <w:vanish/>
        </w:rPr>
        <w:t>)</w:t>
      </w:r>
    </w:p>
    <w:p w:rsidR="00000000" w:rsidRDefault="00000000">
      <w:pPr>
        <w:pStyle w:val="HTML0"/>
        <w:divId w:val="28266837"/>
        <w:rPr>
          <w:rStyle w:val="HTML"/>
          <w:vanish/>
        </w:rPr>
      </w:pPr>
    </w:p>
    <w:p w:rsidR="00000000" w:rsidRDefault="00000000">
      <w:pPr>
        <w:pStyle w:val="HTML0"/>
        <w:divId w:val="28266837"/>
        <w:rPr>
          <w:rStyle w:val="c1"/>
          <w:vanish/>
        </w:rPr>
      </w:pPr>
      <w:r>
        <w:rPr>
          <w:rStyle w:val="c1"/>
          <w:vanish/>
        </w:rPr>
        <w:t># Retrieve the open interest and trading volume of calls and puts for each upcoming expiration</w:t>
      </w:r>
    </w:p>
    <w:p w:rsidR="00000000" w:rsidRDefault="00000000">
      <w:pPr>
        <w:pStyle w:val="HTML0"/>
        <w:divId w:val="28266837"/>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tradingDataAPI</w:t>
      </w:r>
      <w:r>
        <w:rPr>
          <w:rStyle w:val="p"/>
          <w:vanish/>
        </w:rPr>
        <w:t>.</w:t>
      </w:r>
      <w:r>
        <w:rPr>
          <w:rStyle w:val="n"/>
          <w:vanish/>
        </w:rPr>
        <w:t>get_interest_volume_expiry</w:t>
      </w:r>
      <w:r>
        <w:rPr>
          <w:rStyle w:val="p"/>
          <w:vanish/>
        </w:rPr>
        <w:t>(</w:t>
      </w:r>
    </w:p>
    <w:p w:rsidR="00000000" w:rsidRDefault="00000000">
      <w:pPr>
        <w:pStyle w:val="HTML0"/>
        <w:divId w:val="28266837"/>
        <w:rPr>
          <w:rStyle w:val="HTML"/>
          <w:vanish/>
        </w:rPr>
      </w:pPr>
      <w:r>
        <w:rPr>
          <w:rStyle w:val="HTML"/>
          <w:vanish/>
        </w:rPr>
        <w:t xml:space="preserve">    </w:t>
      </w:r>
      <w:r>
        <w:rPr>
          <w:rStyle w:val="n"/>
          <w:vanish/>
        </w:rPr>
        <w:t>ccy</w:t>
      </w:r>
      <w:r>
        <w:rPr>
          <w:rStyle w:val="o"/>
          <w:vanish/>
        </w:rPr>
        <w:t>=</w:t>
      </w:r>
      <w:r>
        <w:rPr>
          <w:rStyle w:val="s"/>
          <w:vanish/>
        </w:rPr>
        <w:t>"BTC"</w:t>
      </w:r>
    </w:p>
    <w:p w:rsidR="00000000" w:rsidRDefault="00000000">
      <w:pPr>
        <w:pStyle w:val="HTML0"/>
        <w:divId w:val="28266837"/>
        <w:rPr>
          <w:rStyle w:val="HTML"/>
          <w:vanish/>
        </w:rPr>
      </w:pPr>
      <w:r>
        <w:rPr>
          <w:rStyle w:val="p"/>
          <w:vanish/>
        </w:rPr>
        <w:t>)</w:t>
      </w:r>
    </w:p>
    <w:p w:rsidR="00000000" w:rsidRDefault="00000000">
      <w:pPr>
        <w:pStyle w:val="HTML0"/>
        <w:divId w:val="28266837"/>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Currency</w:t>
            </w:r>
          </w:p>
        </w:tc>
      </w:tr>
      <w:tr w:rsidR="00000000">
        <w:trPr>
          <w:divId w:val="175387555"/>
          <w:tblCellSpacing w:w="15" w:type="dxa"/>
        </w:trPr>
        <w:tc>
          <w:tcPr>
            <w:tcW w:w="0" w:type="auto"/>
            <w:vAlign w:val="center"/>
            <w:hideMark/>
          </w:tcPr>
          <w:p w:rsidR="00000000" w:rsidRDefault="00000000">
            <w:r>
              <w:t>period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Period, the default is </w:t>
            </w:r>
            <w:r>
              <w:rPr>
                <w:rStyle w:val="HTML"/>
              </w:rPr>
              <w:t>8H</w:t>
            </w:r>
            <w:r>
              <w:t>. e.g. [</w:t>
            </w:r>
            <w:r>
              <w:rPr>
                <w:rStyle w:val="HTML"/>
              </w:rPr>
              <w:t>8H/1D</w:t>
            </w:r>
            <w:r>
              <w:t xml:space="preserve">] </w:t>
            </w:r>
            <w:r>
              <w:br/>
              <w:t>Each granularity can provide only one latest piece of data</w:t>
            </w:r>
          </w:p>
        </w:tc>
      </w:tr>
    </w:tbl>
    <w:p w:rsidR="00000000" w:rsidRDefault="00000000">
      <w:pPr>
        <w:pStyle w:val="a5"/>
        <w:ind w:left="720" w:right="720"/>
        <w:divId w:val="501437343"/>
      </w:pPr>
      <w:r>
        <w:t>Response Example</w:t>
      </w:r>
    </w:p>
    <w:p w:rsidR="00000000" w:rsidRDefault="00000000">
      <w:pPr>
        <w:pStyle w:val="HTML0"/>
        <w:divId w:val="623006223"/>
        <w:rPr>
          <w:rStyle w:val="w"/>
        </w:rPr>
      </w:pPr>
      <w:r>
        <w:rPr>
          <w:rStyle w:val="p"/>
        </w:rPr>
        <w:t>{</w:t>
      </w:r>
    </w:p>
    <w:p w:rsidR="00000000" w:rsidRDefault="00000000">
      <w:pPr>
        <w:pStyle w:val="HTML0"/>
        <w:divId w:val="623006223"/>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623006223"/>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623006223"/>
        <w:rPr>
          <w:rStyle w:val="w"/>
        </w:rPr>
      </w:pPr>
      <w:r>
        <w:rPr>
          <w:rStyle w:val="w"/>
        </w:rPr>
        <w:t xml:space="preserve">        </w:t>
      </w:r>
      <w:r>
        <w:rPr>
          <w:rStyle w:val="p"/>
        </w:rPr>
        <w:t>[</w:t>
      </w:r>
    </w:p>
    <w:p w:rsidR="00000000" w:rsidRDefault="00000000">
      <w:pPr>
        <w:pStyle w:val="HTML0"/>
        <w:divId w:val="623006223"/>
        <w:rPr>
          <w:rStyle w:val="w"/>
        </w:rPr>
      </w:pPr>
      <w:r>
        <w:rPr>
          <w:rStyle w:val="w"/>
        </w:rPr>
        <w:t xml:space="preserve">            </w:t>
      </w:r>
      <w:r>
        <w:rPr>
          <w:rStyle w:val="s2"/>
        </w:rPr>
        <w:t>"1630540800000"</w:t>
      </w:r>
      <w:r>
        <w:rPr>
          <w:rStyle w:val="p"/>
        </w:rPr>
        <w:t>,</w:t>
      </w:r>
    </w:p>
    <w:p w:rsidR="00000000" w:rsidRDefault="00000000">
      <w:pPr>
        <w:pStyle w:val="HTML0"/>
        <w:divId w:val="623006223"/>
        <w:rPr>
          <w:rStyle w:val="w"/>
        </w:rPr>
      </w:pPr>
      <w:r>
        <w:rPr>
          <w:rStyle w:val="w"/>
        </w:rPr>
        <w:t xml:space="preserve">            </w:t>
      </w:r>
      <w:r>
        <w:rPr>
          <w:rStyle w:val="s2"/>
        </w:rPr>
        <w:t>"20210902"</w:t>
      </w:r>
      <w:r>
        <w:rPr>
          <w:rStyle w:val="p"/>
        </w:rPr>
        <w:t>,</w:t>
      </w:r>
    </w:p>
    <w:p w:rsidR="00000000" w:rsidRDefault="00000000">
      <w:pPr>
        <w:pStyle w:val="HTML0"/>
        <w:divId w:val="623006223"/>
        <w:rPr>
          <w:rStyle w:val="w"/>
        </w:rPr>
      </w:pPr>
      <w:r>
        <w:rPr>
          <w:rStyle w:val="w"/>
        </w:rPr>
        <w:t xml:space="preserve">            </w:t>
      </w:r>
      <w:r>
        <w:rPr>
          <w:rStyle w:val="s2"/>
        </w:rPr>
        <w:t>"6.4"</w:t>
      </w:r>
      <w:r>
        <w:rPr>
          <w:rStyle w:val="p"/>
        </w:rPr>
        <w:t>,</w:t>
      </w:r>
    </w:p>
    <w:p w:rsidR="00000000" w:rsidRDefault="00000000">
      <w:pPr>
        <w:pStyle w:val="HTML0"/>
        <w:divId w:val="623006223"/>
        <w:rPr>
          <w:rStyle w:val="w"/>
        </w:rPr>
      </w:pPr>
      <w:r>
        <w:rPr>
          <w:rStyle w:val="w"/>
        </w:rPr>
        <w:t xml:space="preserve">            </w:t>
      </w:r>
      <w:r>
        <w:rPr>
          <w:rStyle w:val="s2"/>
        </w:rPr>
        <w:t>"18.4"</w:t>
      </w:r>
      <w:r>
        <w:rPr>
          <w:rStyle w:val="p"/>
        </w:rPr>
        <w:t>,</w:t>
      </w:r>
    </w:p>
    <w:p w:rsidR="00000000" w:rsidRDefault="00000000">
      <w:pPr>
        <w:pStyle w:val="HTML0"/>
        <w:divId w:val="623006223"/>
        <w:rPr>
          <w:rStyle w:val="w"/>
        </w:rPr>
      </w:pPr>
      <w:r>
        <w:rPr>
          <w:rStyle w:val="w"/>
        </w:rPr>
        <w:t xml:space="preserve">            </w:t>
      </w:r>
      <w:r>
        <w:rPr>
          <w:rStyle w:val="s2"/>
        </w:rPr>
        <w:t>"0.7"</w:t>
      </w:r>
      <w:r>
        <w:rPr>
          <w:rStyle w:val="p"/>
        </w:rPr>
        <w:t>,</w:t>
      </w:r>
    </w:p>
    <w:p w:rsidR="00000000" w:rsidRDefault="00000000">
      <w:pPr>
        <w:pStyle w:val="HTML0"/>
        <w:divId w:val="623006223"/>
        <w:rPr>
          <w:rStyle w:val="w"/>
        </w:rPr>
      </w:pPr>
      <w:r>
        <w:rPr>
          <w:rStyle w:val="w"/>
        </w:rPr>
        <w:t xml:space="preserve">            </w:t>
      </w:r>
      <w:r>
        <w:rPr>
          <w:rStyle w:val="s2"/>
        </w:rPr>
        <w:t>"0.4"</w:t>
      </w:r>
    </w:p>
    <w:p w:rsidR="00000000" w:rsidRDefault="00000000">
      <w:pPr>
        <w:pStyle w:val="HTML0"/>
        <w:divId w:val="623006223"/>
        <w:rPr>
          <w:rStyle w:val="w"/>
        </w:rPr>
      </w:pPr>
      <w:r>
        <w:rPr>
          <w:rStyle w:val="w"/>
        </w:rPr>
        <w:t xml:space="preserve">        </w:t>
      </w:r>
      <w:r>
        <w:rPr>
          <w:rStyle w:val="p"/>
        </w:rPr>
        <w:t>],</w:t>
      </w:r>
    </w:p>
    <w:p w:rsidR="00000000" w:rsidRDefault="00000000">
      <w:pPr>
        <w:pStyle w:val="HTML0"/>
        <w:divId w:val="623006223"/>
        <w:rPr>
          <w:rStyle w:val="w"/>
        </w:rPr>
      </w:pPr>
      <w:r>
        <w:rPr>
          <w:rStyle w:val="w"/>
        </w:rPr>
        <w:t xml:space="preserve">        </w:t>
      </w:r>
      <w:r>
        <w:rPr>
          <w:rStyle w:val="p"/>
        </w:rPr>
        <w:t>[</w:t>
      </w:r>
    </w:p>
    <w:p w:rsidR="00000000" w:rsidRDefault="00000000">
      <w:pPr>
        <w:pStyle w:val="HTML0"/>
        <w:divId w:val="623006223"/>
        <w:rPr>
          <w:rStyle w:val="w"/>
        </w:rPr>
      </w:pPr>
      <w:r>
        <w:rPr>
          <w:rStyle w:val="w"/>
        </w:rPr>
        <w:t xml:space="preserve">            </w:t>
      </w:r>
      <w:r>
        <w:rPr>
          <w:rStyle w:val="s2"/>
        </w:rPr>
        <w:t>"1630540800000"</w:t>
      </w:r>
      <w:r>
        <w:rPr>
          <w:rStyle w:val="p"/>
        </w:rPr>
        <w:t>,</w:t>
      </w:r>
    </w:p>
    <w:p w:rsidR="00000000" w:rsidRDefault="00000000">
      <w:pPr>
        <w:pStyle w:val="HTML0"/>
        <w:divId w:val="623006223"/>
        <w:rPr>
          <w:rStyle w:val="w"/>
        </w:rPr>
      </w:pPr>
      <w:r>
        <w:rPr>
          <w:rStyle w:val="w"/>
        </w:rPr>
        <w:t xml:space="preserve">            </w:t>
      </w:r>
      <w:r>
        <w:rPr>
          <w:rStyle w:val="s2"/>
        </w:rPr>
        <w:t>"20210903"</w:t>
      </w:r>
      <w:r>
        <w:rPr>
          <w:rStyle w:val="p"/>
        </w:rPr>
        <w:t>,</w:t>
      </w:r>
    </w:p>
    <w:p w:rsidR="00000000" w:rsidRDefault="00000000">
      <w:pPr>
        <w:pStyle w:val="HTML0"/>
        <w:divId w:val="623006223"/>
        <w:rPr>
          <w:rStyle w:val="w"/>
        </w:rPr>
      </w:pPr>
      <w:r>
        <w:rPr>
          <w:rStyle w:val="w"/>
        </w:rPr>
        <w:t xml:space="preserve">            </w:t>
      </w:r>
      <w:r>
        <w:rPr>
          <w:rStyle w:val="s2"/>
        </w:rPr>
        <w:t>"47"</w:t>
      </w:r>
      <w:r>
        <w:rPr>
          <w:rStyle w:val="p"/>
        </w:rPr>
        <w:t>,</w:t>
      </w:r>
    </w:p>
    <w:p w:rsidR="00000000" w:rsidRDefault="00000000">
      <w:pPr>
        <w:pStyle w:val="HTML0"/>
        <w:divId w:val="623006223"/>
        <w:rPr>
          <w:rStyle w:val="w"/>
        </w:rPr>
      </w:pPr>
      <w:r>
        <w:rPr>
          <w:rStyle w:val="w"/>
        </w:rPr>
        <w:t xml:space="preserve">            </w:t>
      </w:r>
      <w:r>
        <w:rPr>
          <w:rStyle w:val="s2"/>
        </w:rPr>
        <w:t>"36.6"</w:t>
      </w:r>
      <w:r>
        <w:rPr>
          <w:rStyle w:val="p"/>
        </w:rPr>
        <w:t>,</w:t>
      </w:r>
    </w:p>
    <w:p w:rsidR="00000000" w:rsidRDefault="00000000">
      <w:pPr>
        <w:pStyle w:val="HTML0"/>
        <w:divId w:val="623006223"/>
        <w:rPr>
          <w:rStyle w:val="w"/>
        </w:rPr>
      </w:pPr>
      <w:r>
        <w:rPr>
          <w:rStyle w:val="w"/>
        </w:rPr>
        <w:t xml:space="preserve">            </w:t>
      </w:r>
      <w:r>
        <w:rPr>
          <w:rStyle w:val="s2"/>
        </w:rPr>
        <w:t>"1"</w:t>
      </w:r>
      <w:r>
        <w:rPr>
          <w:rStyle w:val="p"/>
        </w:rPr>
        <w:t>,</w:t>
      </w:r>
    </w:p>
    <w:p w:rsidR="00000000" w:rsidRDefault="00000000">
      <w:pPr>
        <w:pStyle w:val="HTML0"/>
        <w:divId w:val="623006223"/>
        <w:rPr>
          <w:rStyle w:val="w"/>
        </w:rPr>
      </w:pPr>
      <w:r>
        <w:rPr>
          <w:rStyle w:val="w"/>
        </w:rPr>
        <w:t xml:space="preserve">            </w:t>
      </w:r>
      <w:r>
        <w:rPr>
          <w:rStyle w:val="s2"/>
        </w:rPr>
        <w:t>"10.7"</w:t>
      </w:r>
    </w:p>
    <w:p w:rsidR="00000000" w:rsidRDefault="00000000">
      <w:pPr>
        <w:pStyle w:val="HTML0"/>
        <w:divId w:val="623006223"/>
        <w:rPr>
          <w:rStyle w:val="w"/>
        </w:rPr>
      </w:pPr>
      <w:r>
        <w:rPr>
          <w:rStyle w:val="w"/>
        </w:rPr>
        <w:t xml:space="preserve">        </w:t>
      </w:r>
      <w:r>
        <w:rPr>
          <w:rStyle w:val="p"/>
        </w:rPr>
        <w:t>]</w:t>
      </w:r>
    </w:p>
    <w:p w:rsidR="00000000" w:rsidRDefault="00000000">
      <w:pPr>
        <w:pStyle w:val="HTML0"/>
        <w:divId w:val="623006223"/>
        <w:rPr>
          <w:rStyle w:val="w"/>
        </w:rPr>
      </w:pPr>
      <w:r>
        <w:rPr>
          <w:rStyle w:val="w"/>
        </w:rPr>
        <w:t xml:space="preserve">    </w:t>
      </w:r>
      <w:r>
        <w:rPr>
          <w:rStyle w:val="p"/>
        </w:rPr>
        <w:t>],</w:t>
      </w:r>
    </w:p>
    <w:p w:rsidR="00000000" w:rsidRDefault="00000000">
      <w:pPr>
        <w:pStyle w:val="HTML0"/>
        <w:divId w:val="623006223"/>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623006223"/>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Timestamp</w:t>
            </w:r>
          </w:p>
        </w:tc>
      </w:tr>
      <w:tr w:rsidR="00000000">
        <w:trPr>
          <w:divId w:val="175387555"/>
          <w:tblCellSpacing w:w="15" w:type="dxa"/>
        </w:trPr>
        <w:tc>
          <w:tcPr>
            <w:tcW w:w="0" w:type="auto"/>
            <w:vAlign w:val="center"/>
            <w:hideMark/>
          </w:tcPr>
          <w:p w:rsidR="00000000" w:rsidRDefault="00000000">
            <w:r>
              <w:t>expTime</w:t>
            </w:r>
          </w:p>
        </w:tc>
        <w:tc>
          <w:tcPr>
            <w:tcW w:w="0" w:type="auto"/>
            <w:vAlign w:val="center"/>
            <w:hideMark/>
          </w:tcPr>
          <w:p w:rsidR="00000000" w:rsidRDefault="00000000">
            <w:r>
              <w:t>String</w:t>
            </w:r>
          </w:p>
        </w:tc>
        <w:tc>
          <w:tcPr>
            <w:tcW w:w="0" w:type="auto"/>
            <w:vAlign w:val="center"/>
            <w:hideMark/>
          </w:tcPr>
          <w:p w:rsidR="00000000" w:rsidRDefault="00000000">
            <w:r>
              <w:t xml:space="preserve">Contract expiry date, the format is </w:t>
            </w:r>
            <w:r>
              <w:rPr>
                <w:rStyle w:val="HTML"/>
              </w:rPr>
              <w:t>YYYYMMDD</w:t>
            </w:r>
            <w:r>
              <w:t xml:space="preserve">, e.g. </w:t>
            </w:r>
            <w:r>
              <w:rPr>
                <w:rStyle w:val="HTML"/>
              </w:rPr>
              <w:t>20210623</w:t>
            </w:r>
          </w:p>
        </w:tc>
      </w:tr>
      <w:tr w:rsidR="00000000">
        <w:trPr>
          <w:divId w:val="175387555"/>
          <w:tblCellSpacing w:w="15" w:type="dxa"/>
        </w:trPr>
        <w:tc>
          <w:tcPr>
            <w:tcW w:w="0" w:type="auto"/>
            <w:vAlign w:val="center"/>
            <w:hideMark/>
          </w:tcPr>
          <w:p w:rsidR="00000000" w:rsidRDefault="00000000">
            <w:r>
              <w:t>callOI</w:t>
            </w:r>
          </w:p>
        </w:tc>
        <w:tc>
          <w:tcPr>
            <w:tcW w:w="0" w:type="auto"/>
            <w:vAlign w:val="center"/>
            <w:hideMark/>
          </w:tcPr>
          <w:p w:rsidR="00000000" w:rsidRDefault="00000000">
            <w:r>
              <w:t>String</w:t>
            </w:r>
          </w:p>
        </w:tc>
        <w:tc>
          <w:tcPr>
            <w:tcW w:w="0" w:type="auto"/>
            <w:vAlign w:val="center"/>
            <w:hideMark/>
          </w:tcPr>
          <w:p w:rsidR="00000000" w:rsidRDefault="00000000">
            <w:r>
              <w:t>Total call open interest (</w:t>
            </w:r>
            <w:r>
              <w:rPr>
                <w:rStyle w:val="HTML"/>
              </w:rPr>
              <w:t>coin</w:t>
            </w:r>
            <w:r>
              <w:t xml:space="preserve"> as the unit)</w:t>
            </w:r>
          </w:p>
        </w:tc>
      </w:tr>
      <w:tr w:rsidR="00000000">
        <w:trPr>
          <w:divId w:val="175387555"/>
          <w:tblCellSpacing w:w="15" w:type="dxa"/>
        </w:trPr>
        <w:tc>
          <w:tcPr>
            <w:tcW w:w="0" w:type="auto"/>
            <w:vAlign w:val="center"/>
            <w:hideMark/>
          </w:tcPr>
          <w:p w:rsidR="00000000" w:rsidRDefault="00000000">
            <w:r>
              <w:t>putOI</w:t>
            </w:r>
          </w:p>
        </w:tc>
        <w:tc>
          <w:tcPr>
            <w:tcW w:w="0" w:type="auto"/>
            <w:vAlign w:val="center"/>
            <w:hideMark/>
          </w:tcPr>
          <w:p w:rsidR="00000000" w:rsidRDefault="00000000">
            <w:r>
              <w:t>String</w:t>
            </w:r>
          </w:p>
        </w:tc>
        <w:tc>
          <w:tcPr>
            <w:tcW w:w="0" w:type="auto"/>
            <w:vAlign w:val="center"/>
            <w:hideMark/>
          </w:tcPr>
          <w:p w:rsidR="00000000" w:rsidRDefault="00000000">
            <w:r>
              <w:t>Total put open interest (</w:t>
            </w:r>
            <w:r>
              <w:rPr>
                <w:rStyle w:val="HTML"/>
              </w:rPr>
              <w:t>coin</w:t>
            </w:r>
            <w:r>
              <w:t xml:space="preserve"> as the unit)</w:t>
            </w:r>
          </w:p>
        </w:tc>
      </w:tr>
      <w:tr w:rsidR="00000000">
        <w:trPr>
          <w:divId w:val="175387555"/>
          <w:tblCellSpacing w:w="15" w:type="dxa"/>
        </w:trPr>
        <w:tc>
          <w:tcPr>
            <w:tcW w:w="0" w:type="auto"/>
            <w:vAlign w:val="center"/>
            <w:hideMark/>
          </w:tcPr>
          <w:p w:rsidR="00000000" w:rsidRDefault="00000000">
            <w:r>
              <w:t>callVol</w:t>
            </w:r>
          </w:p>
        </w:tc>
        <w:tc>
          <w:tcPr>
            <w:tcW w:w="0" w:type="auto"/>
            <w:vAlign w:val="center"/>
            <w:hideMark/>
          </w:tcPr>
          <w:p w:rsidR="00000000" w:rsidRDefault="00000000">
            <w:r>
              <w:t>String</w:t>
            </w:r>
          </w:p>
        </w:tc>
        <w:tc>
          <w:tcPr>
            <w:tcW w:w="0" w:type="auto"/>
            <w:vAlign w:val="center"/>
            <w:hideMark/>
          </w:tcPr>
          <w:p w:rsidR="00000000" w:rsidRDefault="00000000">
            <w:r>
              <w:t>Total call trading volume (</w:t>
            </w:r>
            <w:r>
              <w:rPr>
                <w:rStyle w:val="HTML"/>
              </w:rPr>
              <w:t>coin</w:t>
            </w:r>
            <w:r>
              <w:t xml:space="preserve"> as the unit)</w:t>
            </w:r>
          </w:p>
        </w:tc>
      </w:tr>
      <w:tr w:rsidR="00000000">
        <w:trPr>
          <w:divId w:val="175387555"/>
          <w:tblCellSpacing w:w="15" w:type="dxa"/>
        </w:trPr>
        <w:tc>
          <w:tcPr>
            <w:tcW w:w="0" w:type="auto"/>
            <w:vAlign w:val="center"/>
            <w:hideMark/>
          </w:tcPr>
          <w:p w:rsidR="00000000" w:rsidRDefault="00000000">
            <w:r>
              <w:t>putVol</w:t>
            </w:r>
          </w:p>
        </w:tc>
        <w:tc>
          <w:tcPr>
            <w:tcW w:w="0" w:type="auto"/>
            <w:vAlign w:val="center"/>
            <w:hideMark/>
          </w:tcPr>
          <w:p w:rsidR="00000000" w:rsidRDefault="00000000">
            <w:r>
              <w:t>String</w:t>
            </w:r>
          </w:p>
        </w:tc>
        <w:tc>
          <w:tcPr>
            <w:tcW w:w="0" w:type="auto"/>
            <w:vAlign w:val="center"/>
            <w:hideMark/>
          </w:tcPr>
          <w:p w:rsidR="00000000" w:rsidRDefault="00000000">
            <w:r>
              <w:t>Total put trading volume (</w:t>
            </w:r>
            <w:r>
              <w:rPr>
                <w:rStyle w:val="HTML"/>
              </w:rPr>
              <w:t>coin</w:t>
            </w:r>
            <w:r>
              <w:t xml:space="preserve"> as the unit)</w:t>
            </w:r>
          </w:p>
        </w:tc>
      </w:tr>
    </w:tbl>
    <w:p w:rsidR="00000000" w:rsidRDefault="00000000">
      <w:pPr>
        <w:divId w:val="175387555"/>
      </w:pPr>
      <w:r>
        <w:t xml:space="preserve">The return value array order is: [ts,expTime,callOI,putOI,callVol,putVol] </w:t>
      </w:r>
    </w:p>
    <w:p w:rsidR="00000000" w:rsidRDefault="00000000">
      <w:pPr>
        <w:pStyle w:val="3"/>
        <w:divId w:val="175387555"/>
      </w:pPr>
      <w:r>
        <w:t>Get open interest and volume (strike)</w:t>
      </w:r>
    </w:p>
    <w:p w:rsidR="00000000" w:rsidRDefault="00000000">
      <w:pPr>
        <w:pStyle w:val="a5"/>
        <w:divId w:val="175387555"/>
      </w:pPr>
      <w:r>
        <w:t>Retrieve the taker volume for both buyers and sellers of calls and puts.</w:t>
      </w:r>
    </w:p>
    <w:p w:rsidR="00000000" w:rsidRDefault="00000000">
      <w:pPr>
        <w:pStyle w:val="4"/>
        <w:divId w:val="175387555"/>
      </w:pPr>
      <w:r>
        <w:t>Rate Limit: 5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/api/v5/rubik/stat/option/open-interest-volume-strike</w:t>
      </w:r>
    </w:p>
    <w:p w:rsidR="00000000" w:rsidRDefault="00000000">
      <w:pPr>
        <w:pStyle w:val="a5"/>
        <w:ind w:left="720" w:right="720"/>
        <w:divId w:val="713238130"/>
      </w:pPr>
      <w:r>
        <w:t>Request Example</w:t>
      </w:r>
    </w:p>
    <w:p w:rsidR="00000000" w:rsidRDefault="00000000">
      <w:pPr>
        <w:pStyle w:val="HTML0"/>
        <w:divId w:val="137191285"/>
        <w:rPr>
          <w:rStyle w:val="HTML"/>
        </w:rPr>
      </w:pPr>
      <w:r>
        <w:rPr>
          <w:rStyle w:val="HTML"/>
        </w:rPr>
        <w:t>GET /api/v5/rubik/stat/option/open-interest-volume-strike?ccy</w:t>
      </w:r>
      <w:r>
        <w:rPr>
          <w:rStyle w:val="o"/>
        </w:rPr>
        <w:t>=</w:t>
      </w:r>
      <w:r>
        <w:rPr>
          <w:rStyle w:val="HTML"/>
        </w:rPr>
        <w:t>BTC&amp;expTime</w:t>
      </w:r>
      <w:r>
        <w:rPr>
          <w:rStyle w:val="o"/>
        </w:rPr>
        <w:t>=</w:t>
      </w:r>
      <w:r>
        <w:rPr>
          <w:rStyle w:val="HTML"/>
        </w:rPr>
        <w:t>20210901</w:t>
      </w:r>
    </w:p>
    <w:p w:rsidR="00000000" w:rsidRDefault="00000000">
      <w:pPr>
        <w:pStyle w:val="HTML0"/>
        <w:divId w:val="1007907877"/>
        <w:rPr>
          <w:rStyle w:val="HTML"/>
          <w:vanish/>
        </w:rPr>
      </w:pPr>
      <w:r>
        <w:rPr>
          <w:rStyle w:val="kn"/>
          <w:vanish/>
        </w:rPr>
        <w:t>import</w:t>
      </w:r>
      <w:r>
        <w:rPr>
          <w:rStyle w:val="HTML"/>
          <w:vanish/>
        </w:rPr>
        <w:t xml:space="preserve"> </w:t>
      </w:r>
      <w:r>
        <w:rPr>
          <w:rStyle w:val="nn"/>
          <w:vanish/>
        </w:rPr>
        <w:t>okx.TradingData</w:t>
      </w:r>
      <w:r>
        <w:rPr>
          <w:rStyle w:val="HTML"/>
          <w:vanish/>
        </w:rPr>
        <w:t xml:space="preserve"> </w:t>
      </w:r>
      <w:r>
        <w:rPr>
          <w:rStyle w:val="k"/>
          <w:vanish/>
        </w:rPr>
        <w:t>as</w:t>
      </w:r>
      <w:r>
        <w:rPr>
          <w:rStyle w:val="HTML"/>
          <w:vanish/>
        </w:rPr>
        <w:t xml:space="preserve"> </w:t>
      </w:r>
      <w:r>
        <w:rPr>
          <w:rStyle w:val="n"/>
          <w:vanish/>
        </w:rPr>
        <w:t>TradingData_api</w:t>
      </w:r>
    </w:p>
    <w:p w:rsidR="00000000" w:rsidRDefault="00000000">
      <w:pPr>
        <w:pStyle w:val="HTML0"/>
        <w:divId w:val="1007907877"/>
        <w:rPr>
          <w:rStyle w:val="HTML"/>
          <w:vanish/>
        </w:rPr>
      </w:pPr>
    </w:p>
    <w:p w:rsidR="00000000" w:rsidRDefault="00000000">
      <w:pPr>
        <w:pStyle w:val="HTML0"/>
        <w:divId w:val="1007907877"/>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trading:0 , demo trading:1</w:t>
      </w:r>
    </w:p>
    <w:p w:rsidR="00000000" w:rsidRDefault="00000000">
      <w:pPr>
        <w:pStyle w:val="HTML0"/>
        <w:divId w:val="1007907877"/>
        <w:rPr>
          <w:rStyle w:val="HTML"/>
          <w:vanish/>
        </w:rPr>
      </w:pPr>
    </w:p>
    <w:p w:rsidR="00000000" w:rsidRDefault="00000000">
      <w:pPr>
        <w:pStyle w:val="HTML0"/>
        <w:divId w:val="1007907877"/>
        <w:rPr>
          <w:rStyle w:val="HTML"/>
          <w:vanish/>
        </w:rPr>
      </w:pPr>
      <w:r>
        <w:rPr>
          <w:rStyle w:val="n"/>
          <w:vanish/>
        </w:rPr>
        <w:t>tradingDataAPI</w:t>
      </w:r>
      <w:r>
        <w:rPr>
          <w:rStyle w:val="HTML"/>
          <w:vanish/>
        </w:rPr>
        <w:t xml:space="preserve"> </w:t>
      </w:r>
      <w:r>
        <w:rPr>
          <w:rStyle w:val="o"/>
          <w:vanish/>
        </w:rPr>
        <w:t>=</w:t>
      </w:r>
      <w:r>
        <w:rPr>
          <w:rStyle w:val="HTML"/>
          <w:vanish/>
        </w:rPr>
        <w:t xml:space="preserve"> </w:t>
      </w:r>
      <w:r>
        <w:rPr>
          <w:rStyle w:val="n"/>
          <w:vanish/>
        </w:rPr>
        <w:t>TradingData_api</w:t>
      </w:r>
      <w:r>
        <w:rPr>
          <w:rStyle w:val="p"/>
          <w:vanish/>
        </w:rPr>
        <w:t>.</w:t>
      </w:r>
      <w:r>
        <w:rPr>
          <w:rStyle w:val="n"/>
          <w:vanish/>
        </w:rPr>
        <w:t>TradingDataAPI</w:t>
      </w:r>
      <w:r>
        <w:rPr>
          <w:rStyle w:val="p"/>
          <w:vanish/>
        </w:rPr>
        <w:t>(</w:t>
      </w:r>
      <w:r>
        <w:rPr>
          <w:rStyle w:val="n"/>
          <w:vanish/>
        </w:rPr>
        <w:t>flag</w:t>
      </w:r>
      <w:r>
        <w:rPr>
          <w:rStyle w:val="o"/>
          <w:vanish/>
        </w:rPr>
        <w:t>=</w:t>
      </w:r>
      <w:r>
        <w:rPr>
          <w:rStyle w:val="n"/>
          <w:vanish/>
        </w:rPr>
        <w:t>flag</w:t>
      </w:r>
      <w:r>
        <w:rPr>
          <w:rStyle w:val="p"/>
          <w:vanish/>
        </w:rPr>
        <w:t>)</w:t>
      </w:r>
    </w:p>
    <w:p w:rsidR="00000000" w:rsidRDefault="00000000">
      <w:pPr>
        <w:pStyle w:val="HTML0"/>
        <w:divId w:val="1007907877"/>
        <w:rPr>
          <w:rStyle w:val="HTML"/>
          <w:vanish/>
        </w:rPr>
      </w:pPr>
    </w:p>
    <w:p w:rsidR="00000000" w:rsidRDefault="00000000">
      <w:pPr>
        <w:pStyle w:val="HTML0"/>
        <w:divId w:val="1007907877"/>
        <w:rPr>
          <w:rStyle w:val="c1"/>
          <w:vanish/>
        </w:rPr>
      </w:pPr>
      <w:r>
        <w:rPr>
          <w:rStyle w:val="c1"/>
          <w:vanish/>
        </w:rPr>
        <w:t># Retrieve the taker volume for both buyers and sellers of calls and puts</w:t>
      </w:r>
    </w:p>
    <w:p w:rsidR="00000000" w:rsidRDefault="00000000">
      <w:pPr>
        <w:pStyle w:val="HTML0"/>
        <w:divId w:val="1007907877"/>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tradingDataAPI</w:t>
      </w:r>
      <w:r>
        <w:rPr>
          <w:rStyle w:val="p"/>
          <w:vanish/>
        </w:rPr>
        <w:t>.</w:t>
      </w:r>
      <w:r>
        <w:rPr>
          <w:rStyle w:val="n"/>
          <w:vanish/>
        </w:rPr>
        <w:t>get_interest_volume_strike</w:t>
      </w:r>
      <w:r>
        <w:rPr>
          <w:rStyle w:val="p"/>
          <w:vanish/>
        </w:rPr>
        <w:t>(</w:t>
      </w:r>
    </w:p>
    <w:p w:rsidR="00000000" w:rsidRDefault="00000000">
      <w:pPr>
        <w:pStyle w:val="HTML0"/>
        <w:divId w:val="1007907877"/>
        <w:rPr>
          <w:rStyle w:val="HTML"/>
          <w:vanish/>
        </w:rPr>
      </w:pPr>
      <w:r>
        <w:rPr>
          <w:rStyle w:val="HTML"/>
          <w:vanish/>
        </w:rPr>
        <w:t xml:space="preserve">    </w:t>
      </w:r>
      <w:r>
        <w:rPr>
          <w:rStyle w:val="n"/>
          <w:vanish/>
        </w:rPr>
        <w:t>ccy</w:t>
      </w:r>
      <w:r>
        <w:rPr>
          <w:rStyle w:val="o"/>
          <w:vanish/>
        </w:rPr>
        <w:t>=</w:t>
      </w:r>
      <w:r>
        <w:rPr>
          <w:rStyle w:val="s"/>
          <w:vanish/>
        </w:rPr>
        <w:t>"BTC"</w:t>
      </w:r>
      <w:r>
        <w:rPr>
          <w:rStyle w:val="p"/>
          <w:vanish/>
        </w:rPr>
        <w:t>,</w:t>
      </w:r>
    </w:p>
    <w:p w:rsidR="00000000" w:rsidRDefault="00000000">
      <w:pPr>
        <w:pStyle w:val="HTML0"/>
        <w:divId w:val="1007907877"/>
        <w:rPr>
          <w:rStyle w:val="HTML"/>
          <w:vanish/>
        </w:rPr>
      </w:pPr>
      <w:r>
        <w:rPr>
          <w:rStyle w:val="HTML"/>
          <w:vanish/>
        </w:rPr>
        <w:t xml:space="preserve">    </w:t>
      </w:r>
      <w:r>
        <w:rPr>
          <w:rStyle w:val="n"/>
          <w:vanish/>
        </w:rPr>
        <w:t>expTime</w:t>
      </w:r>
      <w:r>
        <w:rPr>
          <w:rStyle w:val="o"/>
          <w:vanish/>
        </w:rPr>
        <w:t>=</w:t>
      </w:r>
      <w:r>
        <w:rPr>
          <w:rStyle w:val="s"/>
          <w:vanish/>
        </w:rPr>
        <w:t>"20210623"</w:t>
      </w:r>
    </w:p>
    <w:p w:rsidR="00000000" w:rsidRDefault="00000000">
      <w:pPr>
        <w:pStyle w:val="HTML0"/>
        <w:divId w:val="1007907877"/>
        <w:rPr>
          <w:rStyle w:val="HTML"/>
          <w:vanish/>
        </w:rPr>
      </w:pPr>
      <w:r>
        <w:rPr>
          <w:rStyle w:val="p"/>
          <w:vanish/>
        </w:rPr>
        <w:t>)</w:t>
      </w:r>
    </w:p>
    <w:p w:rsidR="00000000" w:rsidRDefault="00000000">
      <w:pPr>
        <w:pStyle w:val="HTML0"/>
        <w:divId w:val="1007907877"/>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Currency</w:t>
            </w:r>
          </w:p>
        </w:tc>
      </w:tr>
      <w:tr w:rsidR="00000000">
        <w:trPr>
          <w:divId w:val="175387555"/>
          <w:tblCellSpacing w:w="15" w:type="dxa"/>
        </w:trPr>
        <w:tc>
          <w:tcPr>
            <w:tcW w:w="0" w:type="auto"/>
            <w:vAlign w:val="center"/>
            <w:hideMark/>
          </w:tcPr>
          <w:p w:rsidR="00000000" w:rsidRDefault="00000000">
            <w:r>
              <w:t>expTime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Contract expiry date, the format is </w:t>
            </w:r>
            <w:r>
              <w:rPr>
                <w:rStyle w:val="HTML"/>
              </w:rPr>
              <w:t>YYYYMMdd</w:t>
            </w:r>
            <w:r>
              <w:t xml:space="preserve">, e.g. </w:t>
            </w:r>
            <w:r>
              <w:rPr>
                <w:rStyle w:val="HTML"/>
              </w:rPr>
              <w:t>20210623</w:t>
            </w:r>
          </w:p>
        </w:tc>
      </w:tr>
      <w:tr w:rsidR="00000000">
        <w:trPr>
          <w:divId w:val="175387555"/>
          <w:tblCellSpacing w:w="15" w:type="dxa"/>
        </w:trPr>
        <w:tc>
          <w:tcPr>
            <w:tcW w:w="0" w:type="auto"/>
            <w:vAlign w:val="center"/>
            <w:hideMark/>
          </w:tcPr>
          <w:p w:rsidR="00000000" w:rsidRDefault="00000000">
            <w:r>
              <w:t>period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Period, the default is </w:t>
            </w:r>
            <w:r>
              <w:rPr>
                <w:rStyle w:val="HTML"/>
              </w:rPr>
              <w:t>8H</w:t>
            </w:r>
            <w:r>
              <w:t>. e.g. [</w:t>
            </w:r>
            <w:r>
              <w:rPr>
                <w:rStyle w:val="HTML"/>
              </w:rPr>
              <w:t>8H/1D</w:t>
            </w:r>
            <w:r>
              <w:t xml:space="preserve">] </w:t>
            </w:r>
            <w:r>
              <w:br/>
              <w:t>Each granularity can provide only one latest piece of data</w:t>
            </w:r>
          </w:p>
        </w:tc>
      </w:tr>
    </w:tbl>
    <w:p w:rsidR="00000000" w:rsidRDefault="00000000">
      <w:pPr>
        <w:pStyle w:val="a5"/>
        <w:ind w:left="720" w:right="720"/>
        <w:divId w:val="38357375"/>
      </w:pPr>
      <w:r>
        <w:t>Response Example</w:t>
      </w:r>
    </w:p>
    <w:p w:rsidR="00000000" w:rsidRDefault="00000000">
      <w:pPr>
        <w:pStyle w:val="HTML0"/>
        <w:divId w:val="645083377"/>
        <w:rPr>
          <w:rStyle w:val="w"/>
        </w:rPr>
      </w:pPr>
      <w:r>
        <w:rPr>
          <w:rStyle w:val="p"/>
        </w:rPr>
        <w:t>{</w:t>
      </w:r>
    </w:p>
    <w:p w:rsidR="00000000" w:rsidRDefault="00000000">
      <w:pPr>
        <w:pStyle w:val="HTML0"/>
        <w:divId w:val="645083377"/>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645083377"/>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645083377"/>
        <w:rPr>
          <w:rStyle w:val="w"/>
        </w:rPr>
      </w:pPr>
      <w:r>
        <w:rPr>
          <w:rStyle w:val="w"/>
        </w:rPr>
        <w:t xml:space="preserve">        </w:t>
      </w:r>
      <w:r>
        <w:rPr>
          <w:rStyle w:val="p"/>
        </w:rPr>
        <w:t>[</w:t>
      </w:r>
    </w:p>
    <w:p w:rsidR="00000000" w:rsidRDefault="00000000">
      <w:pPr>
        <w:pStyle w:val="HTML0"/>
        <w:divId w:val="645083377"/>
        <w:rPr>
          <w:rStyle w:val="w"/>
        </w:rPr>
      </w:pPr>
      <w:r>
        <w:rPr>
          <w:rStyle w:val="w"/>
        </w:rPr>
        <w:t xml:space="preserve">            </w:t>
      </w:r>
      <w:r>
        <w:rPr>
          <w:rStyle w:val="s2"/>
        </w:rPr>
        <w:t>"1630540800000"</w:t>
      </w:r>
      <w:r>
        <w:rPr>
          <w:rStyle w:val="p"/>
        </w:rPr>
        <w:t>,</w:t>
      </w:r>
    </w:p>
    <w:p w:rsidR="00000000" w:rsidRDefault="00000000">
      <w:pPr>
        <w:pStyle w:val="HTML0"/>
        <w:divId w:val="645083377"/>
        <w:rPr>
          <w:rStyle w:val="w"/>
        </w:rPr>
      </w:pPr>
      <w:r>
        <w:rPr>
          <w:rStyle w:val="w"/>
        </w:rPr>
        <w:t xml:space="preserve">            </w:t>
      </w:r>
      <w:r>
        <w:rPr>
          <w:rStyle w:val="s2"/>
        </w:rPr>
        <w:t>"10000"</w:t>
      </w:r>
      <w:r>
        <w:rPr>
          <w:rStyle w:val="p"/>
        </w:rPr>
        <w:t>,</w:t>
      </w:r>
    </w:p>
    <w:p w:rsidR="00000000" w:rsidRDefault="00000000">
      <w:pPr>
        <w:pStyle w:val="HTML0"/>
        <w:divId w:val="645083377"/>
        <w:rPr>
          <w:rStyle w:val="w"/>
        </w:rPr>
      </w:pPr>
      <w:r>
        <w:rPr>
          <w:rStyle w:val="w"/>
        </w:rPr>
        <w:t xml:space="preserve">            </w:t>
      </w:r>
      <w:r>
        <w:rPr>
          <w:rStyle w:val="s2"/>
        </w:rPr>
        <w:t>"0"</w:t>
      </w:r>
      <w:r>
        <w:rPr>
          <w:rStyle w:val="p"/>
        </w:rPr>
        <w:t>,</w:t>
      </w:r>
    </w:p>
    <w:p w:rsidR="00000000" w:rsidRDefault="00000000">
      <w:pPr>
        <w:pStyle w:val="HTML0"/>
        <w:divId w:val="645083377"/>
        <w:rPr>
          <w:rStyle w:val="w"/>
        </w:rPr>
      </w:pPr>
      <w:r>
        <w:rPr>
          <w:rStyle w:val="w"/>
        </w:rPr>
        <w:t xml:space="preserve">            </w:t>
      </w:r>
      <w:r>
        <w:rPr>
          <w:rStyle w:val="s2"/>
        </w:rPr>
        <w:t>"0.5"</w:t>
      </w:r>
      <w:r>
        <w:rPr>
          <w:rStyle w:val="p"/>
        </w:rPr>
        <w:t>,</w:t>
      </w:r>
    </w:p>
    <w:p w:rsidR="00000000" w:rsidRDefault="00000000">
      <w:pPr>
        <w:pStyle w:val="HTML0"/>
        <w:divId w:val="645083377"/>
        <w:rPr>
          <w:rStyle w:val="w"/>
        </w:rPr>
      </w:pPr>
      <w:r>
        <w:rPr>
          <w:rStyle w:val="w"/>
        </w:rPr>
        <w:t xml:space="preserve">            </w:t>
      </w:r>
      <w:r>
        <w:rPr>
          <w:rStyle w:val="s2"/>
        </w:rPr>
        <w:t>"0"</w:t>
      </w:r>
      <w:r>
        <w:rPr>
          <w:rStyle w:val="p"/>
        </w:rPr>
        <w:t>,</w:t>
      </w:r>
    </w:p>
    <w:p w:rsidR="00000000" w:rsidRDefault="00000000">
      <w:pPr>
        <w:pStyle w:val="HTML0"/>
        <w:divId w:val="645083377"/>
        <w:rPr>
          <w:rStyle w:val="w"/>
        </w:rPr>
      </w:pPr>
      <w:r>
        <w:rPr>
          <w:rStyle w:val="w"/>
        </w:rPr>
        <w:t xml:space="preserve">            </w:t>
      </w:r>
      <w:r>
        <w:rPr>
          <w:rStyle w:val="s2"/>
        </w:rPr>
        <w:t>"0"</w:t>
      </w:r>
    </w:p>
    <w:p w:rsidR="00000000" w:rsidRDefault="00000000">
      <w:pPr>
        <w:pStyle w:val="HTML0"/>
        <w:divId w:val="645083377"/>
        <w:rPr>
          <w:rStyle w:val="w"/>
        </w:rPr>
      </w:pPr>
      <w:r>
        <w:rPr>
          <w:rStyle w:val="w"/>
        </w:rPr>
        <w:t xml:space="preserve">        </w:t>
      </w:r>
      <w:r>
        <w:rPr>
          <w:rStyle w:val="p"/>
        </w:rPr>
        <w:t>],</w:t>
      </w:r>
    </w:p>
    <w:p w:rsidR="00000000" w:rsidRDefault="00000000">
      <w:pPr>
        <w:pStyle w:val="HTML0"/>
        <w:divId w:val="645083377"/>
        <w:rPr>
          <w:rStyle w:val="w"/>
        </w:rPr>
      </w:pPr>
      <w:r>
        <w:rPr>
          <w:rStyle w:val="w"/>
        </w:rPr>
        <w:t xml:space="preserve">        </w:t>
      </w:r>
      <w:r>
        <w:rPr>
          <w:rStyle w:val="p"/>
        </w:rPr>
        <w:t>[</w:t>
      </w:r>
    </w:p>
    <w:p w:rsidR="00000000" w:rsidRDefault="00000000">
      <w:pPr>
        <w:pStyle w:val="HTML0"/>
        <w:divId w:val="645083377"/>
        <w:rPr>
          <w:rStyle w:val="w"/>
        </w:rPr>
      </w:pPr>
      <w:r>
        <w:rPr>
          <w:rStyle w:val="w"/>
        </w:rPr>
        <w:t xml:space="preserve">            </w:t>
      </w:r>
      <w:r>
        <w:rPr>
          <w:rStyle w:val="s2"/>
        </w:rPr>
        <w:t>"1630540800000"</w:t>
      </w:r>
      <w:r>
        <w:rPr>
          <w:rStyle w:val="p"/>
        </w:rPr>
        <w:t>,</w:t>
      </w:r>
    </w:p>
    <w:p w:rsidR="00000000" w:rsidRDefault="00000000">
      <w:pPr>
        <w:pStyle w:val="HTML0"/>
        <w:divId w:val="645083377"/>
        <w:rPr>
          <w:rStyle w:val="w"/>
        </w:rPr>
      </w:pPr>
      <w:r>
        <w:rPr>
          <w:rStyle w:val="w"/>
        </w:rPr>
        <w:t xml:space="preserve">            </w:t>
      </w:r>
      <w:r>
        <w:rPr>
          <w:rStyle w:val="s2"/>
        </w:rPr>
        <w:t>"14000"</w:t>
      </w:r>
      <w:r>
        <w:rPr>
          <w:rStyle w:val="p"/>
        </w:rPr>
        <w:t>,</w:t>
      </w:r>
    </w:p>
    <w:p w:rsidR="00000000" w:rsidRDefault="00000000">
      <w:pPr>
        <w:pStyle w:val="HTML0"/>
        <w:divId w:val="645083377"/>
        <w:rPr>
          <w:rStyle w:val="w"/>
        </w:rPr>
      </w:pPr>
      <w:r>
        <w:rPr>
          <w:rStyle w:val="w"/>
        </w:rPr>
        <w:t xml:space="preserve">            </w:t>
      </w:r>
      <w:r>
        <w:rPr>
          <w:rStyle w:val="s2"/>
        </w:rPr>
        <w:t>"0"</w:t>
      </w:r>
      <w:r>
        <w:rPr>
          <w:rStyle w:val="p"/>
        </w:rPr>
        <w:t>,</w:t>
      </w:r>
    </w:p>
    <w:p w:rsidR="00000000" w:rsidRDefault="00000000">
      <w:pPr>
        <w:pStyle w:val="HTML0"/>
        <w:divId w:val="645083377"/>
        <w:rPr>
          <w:rStyle w:val="w"/>
        </w:rPr>
      </w:pPr>
      <w:r>
        <w:rPr>
          <w:rStyle w:val="w"/>
        </w:rPr>
        <w:t xml:space="preserve">            </w:t>
      </w:r>
      <w:r>
        <w:rPr>
          <w:rStyle w:val="s2"/>
        </w:rPr>
        <w:t>"5.2"</w:t>
      </w:r>
      <w:r>
        <w:rPr>
          <w:rStyle w:val="p"/>
        </w:rPr>
        <w:t>,</w:t>
      </w:r>
    </w:p>
    <w:p w:rsidR="00000000" w:rsidRDefault="00000000">
      <w:pPr>
        <w:pStyle w:val="HTML0"/>
        <w:divId w:val="645083377"/>
        <w:rPr>
          <w:rStyle w:val="w"/>
        </w:rPr>
      </w:pPr>
      <w:r>
        <w:rPr>
          <w:rStyle w:val="w"/>
        </w:rPr>
        <w:t xml:space="preserve">            </w:t>
      </w:r>
      <w:r>
        <w:rPr>
          <w:rStyle w:val="s2"/>
        </w:rPr>
        <w:t>"0"</w:t>
      </w:r>
      <w:r>
        <w:rPr>
          <w:rStyle w:val="p"/>
        </w:rPr>
        <w:t>,</w:t>
      </w:r>
    </w:p>
    <w:p w:rsidR="00000000" w:rsidRDefault="00000000">
      <w:pPr>
        <w:pStyle w:val="HTML0"/>
        <w:divId w:val="645083377"/>
        <w:rPr>
          <w:rStyle w:val="w"/>
        </w:rPr>
      </w:pPr>
      <w:r>
        <w:rPr>
          <w:rStyle w:val="w"/>
        </w:rPr>
        <w:t xml:space="preserve">            </w:t>
      </w:r>
      <w:r>
        <w:rPr>
          <w:rStyle w:val="s2"/>
        </w:rPr>
        <w:t>"0"</w:t>
      </w:r>
    </w:p>
    <w:p w:rsidR="00000000" w:rsidRDefault="00000000">
      <w:pPr>
        <w:pStyle w:val="HTML0"/>
        <w:divId w:val="645083377"/>
        <w:rPr>
          <w:rStyle w:val="w"/>
        </w:rPr>
      </w:pPr>
      <w:r>
        <w:rPr>
          <w:rStyle w:val="w"/>
        </w:rPr>
        <w:t xml:space="preserve">        </w:t>
      </w:r>
      <w:r>
        <w:rPr>
          <w:rStyle w:val="p"/>
        </w:rPr>
        <w:t>]</w:t>
      </w:r>
    </w:p>
    <w:p w:rsidR="00000000" w:rsidRDefault="00000000">
      <w:pPr>
        <w:pStyle w:val="HTML0"/>
        <w:divId w:val="645083377"/>
        <w:rPr>
          <w:rStyle w:val="w"/>
        </w:rPr>
      </w:pPr>
      <w:r>
        <w:rPr>
          <w:rStyle w:val="w"/>
        </w:rPr>
        <w:t xml:space="preserve">    </w:t>
      </w:r>
      <w:r>
        <w:rPr>
          <w:rStyle w:val="p"/>
        </w:rPr>
        <w:t>],</w:t>
      </w:r>
    </w:p>
    <w:p w:rsidR="00000000" w:rsidRDefault="00000000">
      <w:pPr>
        <w:pStyle w:val="HTML0"/>
        <w:divId w:val="645083377"/>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645083377"/>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535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Timestamp</w:t>
            </w:r>
          </w:p>
        </w:tc>
      </w:tr>
      <w:tr w:rsidR="00000000">
        <w:trPr>
          <w:divId w:val="175387555"/>
          <w:tblCellSpacing w:w="15" w:type="dxa"/>
        </w:trPr>
        <w:tc>
          <w:tcPr>
            <w:tcW w:w="0" w:type="auto"/>
            <w:vAlign w:val="center"/>
            <w:hideMark/>
          </w:tcPr>
          <w:p w:rsidR="00000000" w:rsidRDefault="00000000">
            <w:r>
              <w:t>strike</w:t>
            </w:r>
          </w:p>
        </w:tc>
        <w:tc>
          <w:tcPr>
            <w:tcW w:w="0" w:type="auto"/>
            <w:vAlign w:val="center"/>
            <w:hideMark/>
          </w:tcPr>
          <w:p w:rsidR="00000000" w:rsidRDefault="00000000">
            <w:r>
              <w:t>String</w:t>
            </w:r>
          </w:p>
        </w:tc>
        <w:tc>
          <w:tcPr>
            <w:tcW w:w="0" w:type="auto"/>
            <w:vAlign w:val="center"/>
            <w:hideMark/>
          </w:tcPr>
          <w:p w:rsidR="00000000" w:rsidRDefault="00000000">
            <w:r>
              <w:t>Strike price</w:t>
            </w:r>
          </w:p>
        </w:tc>
      </w:tr>
      <w:tr w:rsidR="00000000">
        <w:trPr>
          <w:divId w:val="175387555"/>
          <w:tblCellSpacing w:w="15" w:type="dxa"/>
        </w:trPr>
        <w:tc>
          <w:tcPr>
            <w:tcW w:w="0" w:type="auto"/>
            <w:vAlign w:val="center"/>
            <w:hideMark/>
          </w:tcPr>
          <w:p w:rsidR="00000000" w:rsidRDefault="00000000">
            <w:r>
              <w:t>callOI</w:t>
            </w:r>
          </w:p>
        </w:tc>
        <w:tc>
          <w:tcPr>
            <w:tcW w:w="0" w:type="auto"/>
            <w:vAlign w:val="center"/>
            <w:hideMark/>
          </w:tcPr>
          <w:p w:rsidR="00000000" w:rsidRDefault="00000000">
            <w:r>
              <w:t>String</w:t>
            </w:r>
          </w:p>
        </w:tc>
        <w:tc>
          <w:tcPr>
            <w:tcW w:w="0" w:type="auto"/>
            <w:vAlign w:val="center"/>
            <w:hideMark/>
          </w:tcPr>
          <w:p w:rsidR="00000000" w:rsidRDefault="00000000">
            <w:r>
              <w:t>Total call open interest (</w:t>
            </w:r>
            <w:r>
              <w:rPr>
                <w:rStyle w:val="HTML"/>
              </w:rPr>
              <w:t>coin</w:t>
            </w:r>
            <w:r>
              <w:t xml:space="preserve"> as the unit)</w:t>
            </w:r>
          </w:p>
        </w:tc>
      </w:tr>
      <w:tr w:rsidR="00000000">
        <w:trPr>
          <w:divId w:val="175387555"/>
          <w:tblCellSpacing w:w="15" w:type="dxa"/>
        </w:trPr>
        <w:tc>
          <w:tcPr>
            <w:tcW w:w="0" w:type="auto"/>
            <w:vAlign w:val="center"/>
            <w:hideMark/>
          </w:tcPr>
          <w:p w:rsidR="00000000" w:rsidRDefault="00000000">
            <w:r>
              <w:t>putOI</w:t>
            </w:r>
          </w:p>
        </w:tc>
        <w:tc>
          <w:tcPr>
            <w:tcW w:w="0" w:type="auto"/>
            <w:vAlign w:val="center"/>
            <w:hideMark/>
          </w:tcPr>
          <w:p w:rsidR="00000000" w:rsidRDefault="00000000">
            <w:r>
              <w:t>String</w:t>
            </w:r>
          </w:p>
        </w:tc>
        <w:tc>
          <w:tcPr>
            <w:tcW w:w="0" w:type="auto"/>
            <w:vAlign w:val="center"/>
            <w:hideMark/>
          </w:tcPr>
          <w:p w:rsidR="00000000" w:rsidRDefault="00000000">
            <w:r>
              <w:t>Total put open interest (</w:t>
            </w:r>
            <w:r>
              <w:rPr>
                <w:rStyle w:val="HTML"/>
              </w:rPr>
              <w:t>coin</w:t>
            </w:r>
            <w:r>
              <w:t xml:space="preserve"> as the unit)</w:t>
            </w:r>
          </w:p>
        </w:tc>
      </w:tr>
      <w:tr w:rsidR="00000000">
        <w:trPr>
          <w:divId w:val="175387555"/>
          <w:tblCellSpacing w:w="15" w:type="dxa"/>
        </w:trPr>
        <w:tc>
          <w:tcPr>
            <w:tcW w:w="0" w:type="auto"/>
            <w:vAlign w:val="center"/>
            <w:hideMark/>
          </w:tcPr>
          <w:p w:rsidR="00000000" w:rsidRDefault="00000000">
            <w:r>
              <w:t>callVol</w:t>
            </w:r>
          </w:p>
        </w:tc>
        <w:tc>
          <w:tcPr>
            <w:tcW w:w="0" w:type="auto"/>
            <w:vAlign w:val="center"/>
            <w:hideMark/>
          </w:tcPr>
          <w:p w:rsidR="00000000" w:rsidRDefault="00000000">
            <w:r>
              <w:t>String</w:t>
            </w:r>
          </w:p>
        </w:tc>
        <w:tc>
          <w:tcPr>
            <w:tcW w:w="0" w:type="auto"/>
            <w:vAlign w:val="center"/>
            <w:hideMark/>
          </w:tcPr>
          <w:p w:rsidR="00000000" w:rsidRDefault="00000000">
            <w:r>
              <w:t>Total call trading volume (</w:t>
            </w:r>
            <w:r>
              <w:rPr>
                <w:rStyle w:val="HTML"/>
              </w:rPr>
              <w:t>coin</w:t>
            </w:r>
            <w:r>
              <w:t xml:space="preserve"> as the unit)</w:t>
            </w:r>
          </w:p>
        </w:tc>
      </w:tr>
      <w:tr w:rsidR="00000000">
        <w:trPr>
          <w:divId w:val="175387555"/>
          <w:tblCellSpacing w:w="15" w:type="dxa"/>
        </w:trPr>
        <w:tc>
          <w:tcPr>
            <w:tcW w:w="0" w:type="auto"/>
            <w:vAlign w:val="center"/>
            <w:hideMark/>
          </w:tcPr>
          <w:p w:rsidR="00000000" w:rsidRDefault="00000000">
            <w:r>
              <w:t>putVol</w:t>
            </w:r>
          </w:p>
        </w:tc>
        <w:tc>
          <w:tcPr>
            <w:tcW w:w="0" w:type="auto"/>
            <w:vAlign w:val="center"/>
            <w:hideMark/>
          </w:tcPr>
          <w:p w:rsidR="00000000" w:rsidRDefault="00000000">
            <w:r>
              <w:t>String</w:t>
            </w:r>
          </w:p>
        </w:tc>
        <w:tc>
          <w:tcPr>
            <w:tcW w:w="0" w:type="auto"/>
            <w:vAlign w:val="center"/>
            <w:hideMark/>
          </w:tcPr>
          <w:p w:rsidR="00000000" w:rsidRDefault="00000000">
            <w:r>
              <w:t>Total put trading volume (</w:t>
            </w:r>
            <w:r>
              <w:rPr>
                <w:rStyle w:val="HTML"/>
              </w:rPr>
              <w:t>coin</w:t>
            </w:r>
            <w:r>
              <w:t xml:space="preserve"> as the unit)</w:t>
            </w:r>
          </w:p>
        </w:tc>
      </w:tr>
    </w:tbl>
    <w:p w:rsidR="00000000" w:rsidRDefault="00000000">
      <w:pPr>
        <w:divId w:val="175387555"/>
      </w:pPr>
      <w:r>
        <w:t xml:space="preserve">The return value array order is: [ts,strike,callOI,putOI,callVol,putVol] </w:t>
      </w:r>
    </w:p>
    <w:p w:rsidR="00000000" w:rsidRDefault="00000000">
      <w:pPr>
        <w:pStyle w:val="3"/>
        <w:divId w:val="175387555"/>
      </w:pPr>
      <w:r>
        <w:t>Get taker flow</w:t>
      </w:r>
    </w:p>
    <w:p w:rsidR="00000000" w:rsidRDefault="00000000">
      <w:pPr>
        <w:pStyle w:val="a5"/>
        <w:divId w:val="175387555"/>
      </w:pPr>
      <w:r>
        <w:t>This shows the relative buy/sell volume for calls and puts. It shows whether traders are bullish or bearish on price and volatility.</w:t>
      </w:r>
    </w:p>
    <w:p w:rsidR="00000000" w:rsidRDefault="00000000">
      <w:pPr>
        <w:pStyle w:val="4"/>
        <w:divId w:val="175387555"/>
      </w:pPr>
      <w:r>
        <w:t>Rate Limit: 5 requests per 2 seconds</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/api/v5/rubik/stat/option/taker-block-volume</w:t>
      </w:r>
    </w:p>
    <w:p w:rsidR="00000000" w:rsidRDefault="00000000">
      <w:pPr>
        <w:pStyle w:val="a5"/>
        <w:ind w:left="720" w:right="720"/>
        <w:divId w:val="1709721686"/>
      </w:pPr>
      <w:r>
        <w:t>Request Example</w:t>
      </w:r>
    </w:p>
    <w:p w:rsidR="00000000" w:rsidRDefault="00000000">
      <w:pPr>
        <w:pStyle w:val="HTML0"/>
        <w:divId w:val="903636212"/>
        <w:rPr>
          <w:rStyle w:val="HTML"/>
        </w:rPr>
      </w:pPr>
      <w:r>
        <w:rPr>
          <w:rStyle w:val="HTML"/>
        </w:rPr>
        <w:t>GET /api/v5/rubik/stat/option/taker-block-volume?ccy</w:t>
      </w:r>
      <w:r>
        <w:rPr>
          <w:rStyle w:val="o"/>
        </w:rPr>
        <w:t>=</w:t>
      </w:r>
      <w:r>
        <w:rPr>
          <w:rStyle w:val="HTML"/>
        </w:rPr>
        <w:t>BTC</w:t>
      </w:r>
    </w:p>
    <w:p w:rsidR="00000000" w:rsidRDefault="00000000">
      <w:pPr>
        <w:pStyle w:val="HTML0"/>
        <w:divId w:val="2147119417"/>
        <w:rPr>
          <w:rStyle w:val="HTML"/>
          <w:vanish/>
        </w:rPr>
      </w:pPr>
      <w:r>
        <w:rPr>
          <w:rStyle w:val="kn"/>
          <w:vanish/>
        </w:rPr>
        <w:t>import</w:t>
      </w:r>
      <w:r>
        <w:rPr>
          <w:rStyle w:val="HTML"/>
          <w:vanish/>
        </w:rPr>
        <w:t xml:space="preserve"> </w:t>
      </w:r>
      <w:r>
        <w:rPr>
          <w:rStyle w:val="nn"/>
          <w:vanish/>
        </w:rPr>
        <w:t>okx.TradingData</w:t>
      </w:r>
      <w:r>
        <w:rPr>
          <w:rStyle w:val="HTML"/>
          <w:vanish/>
        </w:rPr>
        <w:t xml:space="preserve"> </w:t>
      </w:r>
      <w:r>
        <w:rPr>
          <w:rStyle w:val="k"/>
          <w:vanish/>
        </w:rPr>
        <w:t>as</w:t>
      </w:r>
      <w:r>
        <w:rPr>
          <w:rStyle w:val="HTML"/>
          <w:vanish/>
        </w:rPr>
        <w:t xml:space="preserve"> </w:t>
      </w:r>
      <w:r>
        <w:rPr>
          <w:rStyle w:val="n"/>
          <w:vanish/>
        </w:rPr>
        <w:t>TradingData_api</w:t>
      </w:r>
    </w:p>
    <w:p w:rsidR="00000000" w:rsidRDefault="00000000">
      <w:pPr>
        <w:pStyle w:val="HTML0"/>
        <w:divId w:val="2147119417"/>
        <w:rPr>
          <w:rStyle w:val="HTML"/>
          <w:vanish/>
        </w:rPr>
      </w:pPr>
    </w:p>
    <w:p w:rsidR="00000000" w:rsidRDefault="00000000">
      <w:pPr>
        <w:pStyle w:val="HTML0"/>
        <w:divId w:val="2147119417"/>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trading:0 , demo trading:1</w:t>
      </w:r>
    </w:p>
    <w:p w:rsidR="00000000" w:rsidRDefault="00000000">
      <w:pPr>
        <w:pStyle w:val="HTML0"/>
        <w:divId w:val="2147119417"/>
        <w:rPr>
          <w:rStyle w:val="HTML"/>
          <w:vanish/>
        </w:rPr>
      </w:pPr>
    </w:p>
    <w:p w:rsidR="00000000" w:rsidRDefault="00000000">
      <w:pPr>
        <w:pStyle w:val="HTML0"/>
        <w:divId w:val="2147119417"/>
        <w:rPr>
          <w:rStyle w:val="HTML"/>
          <w:vanish/>
        </w:rPr>
      </w:pPr>
      <w:r>
        <w:rPr>
          <w:rStyle w:val="n"/>
          <w:vanish/>
        </w:rPr>
        <w:t>tradingDataAPI</w:t>
      </w:r>
      <w:r>
        <w:rPr>
          <w:rStyle w:val="HTML"/>
          <w:vanish/>
        </w:rPr>
        <w:t xml:space="preserve"> </w:t>
      </w:r>
      <w:r>
        <w:rPr>
          <w:rStyle w:val="o"/>
          <w:vanish/>
        </w:rPr>
        <w:t>=</w:t>
      </w:r>
      <w:r>
        <w:rPr>
          <w:rStyle w:val="HTML"/>
          <w:vanish/>
        </w:rPr>
        <w:t xml:space="preserve"> </w:t>
      </w:r>
      <w:r>
        <w:rPr>
          <w:rStyle w:val="n"/>
          <w:vanish/>
        </w:rPr>
        <w:t>TradingData_api</w:t>
      </w:r>
      <w:r>
        <w:rPr>
          <w:rStyle w:val="p"/>
          <w:vanish/>
        </w:rPr>
        <w:t>.</w:t>
      </w:r>
      <w:r>
        <w:rPr>
          <w:rStyle w:val="n"/>
          <w:vanish/>
        </w:rPr>
        <w:t>TradingDataAPI</w:t>
      </w:r>
      <w:r>
        <w:rPr>
          <w:rStyle w:val="p"/>
          <w:vanish/>
        </w:rPr>
        <w:t>(</w:t>
      </w:r>
      <w:r>
        <w:rPr>
          <w:rStyle w:val="n"/>
          <w:vanish/>
        </w:rPr>
        <w:t>flag</w:t>
      </w:r>
      <w:r>
        <w:rPr>
          <w:rStyle w:val="o"/>
          <w:vanish/>
        </w:rPr>
        <w:t>=</w:t>
      </w:r>
      <w:r>
        <w:rPr>
          <w:rStyle w:val="n"/>
          <w:vanish/>
        </w:rPr>
        <w:t>flag</w:t>
      </w:r>
      <w:r>
        <w:rPr>
          <w:rStyle w:val="p"/>
          <w:vanish/>
        </w:rPr>
        <w:t>)</w:t>
      </w:r>
    </w:p>
    <w:p w:rsidR="00000000" w:rsidRDefault="00000000">
      <w:pPr>
        <w:pStyle w:val="HTML0"/>
        <w:divId w:val="2147119417"/>
        <w:rPr>
          <w:rStyle w:val="HTML"/>
          <w:vanish/>
        </w:rPr>
      </w:pPr>
    </w:p>
    <w:p w:rsidR="00000000" w:rsidRDefault="00000000">
      <w:pPr>
        <w:pStyle w:val="HTML0"/>
        <w:divId w:val="2147119417"/>
        <w:rPr>
          <w:rStyle w:val="c1"/>
          <w:vanish/>
        </w:rPr>
      </w:pPr>
      <w:r>
        <w:rPr>
          <w:rStyle w:val="c1"/>
          <w:vanish/>
        </w:rPr>
        <w:t># This shows the relative buy/sell volume for calls and puts. It shows whether traders are bullish or bearish on price and volatility</w:t>
      </w:r>
    </w:p>
    <w:p w:rsidR="00000000" w:rsidRDefault="00000000">
      <w:pPr>
        <w:pStyle w:val="HTML0"/>
        <w:divId w:val="2147119417"/>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tradingDataAPI</w:t>
      </w:r>
      <w:r>
        <w:rPr>
          <w:rStyle w:val="p"/>
          <w:vanish/>
        </w:rPr>
        <w:t>.</w:t>
      </w:r>
      <w:r>
        <w:rPr>
          <w:rStyle w:val="n"/>
          <w:vanish/>
        </w:rPr>
        <w:t>get_taker_block_volume</w:t>
      </w:r>
      <w:r>
        <w:rPr>
          <w:rStyle w:val="p"/>
          <w:vanish/>
        </w:rPr>
        <w:t>(</w:t>
      </w:r>
    </w:p>
    <w:p w:rsidR="00000000" w:rsidRDefault="00000000">
      <w:pPr>
        <w:pStyle w:val="HTML0"/>
        <w:divId w:val="2147119417"/>
        <w:rPr>
          <w:rStyle w:val="HTML"/>
          <w:vanish/>
        </w:rPr>
      </w:pPr>
      <w:r>
        <w:rPr>
          <w:rStyle w:val="HTML"/>
          <w:vanish/>
        </w:rPr>
        <w:t xml:space="preserve">    </w:t>
      </w:r>
      <w:r>
        <w:rPr>
          <w:rStyle w:val="n"/>
          <w:vanish/>
        </w:rPr>
        <w:t>ccy</w:t>
      </w:r>
      <w:r>
        <w:rPr>
          <w:rStyle w:val="o"/>
          <w:vanish/>
        </w:rPr>
        <w:t>=</w:t>
      </w:r>
      <w:r>
        <w:rPr>
          <w:rStyle w:val="s"/>
          <w:vanish/>
        </w:rPr>
        <w:t>"BTC"</w:t>
      </w:r>
      <w:r>
        <w:rPr>
          <w:rStyle w:val="p"/>
          <w:vanish/>
        </w:rPr>
        <w:t>,</w:t>
      </w:r>
    </w:p>
    <w:p w:rsidR="00000000" w:rsidRDefault="00000000">
      <w:pPr>
        <w:pStyle w:val="HTML0"/>
        <w:divId w:val="2147119417"/>
        <w:rPr>
          <w:rStyle w:val="HTML"/>
          <w:vanish/>
        </w:rPr>
      </w:pPr>
      <w:r>
        <w:rPr>
          <w:rStyle w:val="p"/>
          <w:vanish/>
        </w:rPr>
        <w:t>)</w:t>
      </w:r>
    </w:p>
    <w:p w:rsidR="00000000" w:rsidRDefault="00000000">
      <w:pPr>
        <w:pStyle w:val="HTML0"/>
        <w:divId w:val="2147119417"/>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currency</w:t>
            </w:r>
          </w:p>
        </w:tc>
      </w:tr>
      <w:tr w:rsidR="00000000">
        <w:trPr>
          <w:divId w:val="175387555"/>
          <w:tblCellSpacing w:w="15" w:type="dxa"/>
        </w:trPr>
        <w:tc>
          <w:tcPr>
            <w:tcW w:w="0" w:type="auto"/>
            <w:vAlign w:val="center"/>
            <w:hideMark/>
          </w:tcPr>
          <w:p w:rsidR="00000000" w:rsidRDefault="00000000">
            <w:r>
              <w:t>period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period, the default is </w:t>
            </w:r>
            <w:r>
              <w:rPr>
                <w:rStyle w:val="HTML"/>
              </w:rPr>
              <w:t>8H</w:t>
            </w:r>
            <w:r>
              <w:t>. e.g. [</w:t>
            </w:r>
            <w:r>
              <w:rPr>
                <w:rStyle w:val="HTML"/>
              </w:rPr>
              <w:t>8H/1D</w:t>
            </w:r>
            <w:r>
              <w:t xml:space="preserve">] </w:t>
            </w:r>
            <w:r>
              <w:br/>
              <w:t>Each granularity can provide only one latest piece of data</w:t>
            </w:r>
          </w:p>
        </w:tc>
      </w:tr>
    </w:tbl>
    <w:p w:rsidR="00000000" w:rsidRDefault="00000000">
      <w:pPr>
        <w:pStyle w:val="a5"/>
        <w:ind w:left="720" w:right="720"/>
        <w:divId w:val="1704554144"/>
      </w:pPr>
      <w:r>
        <w:t>Response Example</w:t>
      </w:r>
    </w:p>
    <w:p w:rsidR="00000000" w:rsidRDefault="00000000">
      <w:pPr>
        <w:pStyle w:val="HTML0"/>
        <w:divId w:val="405496676"/>
        <w:rPr>
          <w:rStyle w:val="w"/>
        </w:rPr>
      </w:pPr>
      <w:r>
        <w:rPr>
          <w:rStyle w:val="p"/>
        </w:rPr>
        <w:t>{</w:t>
      </w:r>
    </w:p>
    <w:p w:rsidR="00000000" w:rsidRDefault="00000000">
      <w:pPr>
        <w:pStyle w:val="HTML0"/>
        <w:divId w:val="405496676"/>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405496676"/>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405496676"/>
        <w:rPr>
          <w:rStyle w:val="w"/>
        </w:rPr>
      </w:pPr>
      <w:r>
        <w:rPr>
          <w:rStyle w:val="w"/>
        </w:rPr>
        <w:t xml:space="preserve">        </w:t>
      </w:r>
      <w:r>
        <w:rPr>
          <w:rStyle w:val="s2"/>
        </w:rPr>
        <w:t>"1630512000000"</w:t>
      </w:r>
      <w:r>
        <w:rPr>
          <w:rStyle w:val="p"/>
        </w:rPr>
        <w:t>,</w:t>
      </w:r>
    </w:p>
    <w:p w:rsidR="00000000" w:rsidRDefault="00000000">
      <w:pPr>
        <w:pStyle w:val="HTML0"/>
        <w:divId w:val="405496676"/>
        <w:rPr>
          <w:rStyle w:val="w"/>
        </w:rPr>
      </w:pPr>
      <w:r>
        <w:rPr>
          <w:rStyle w:val="w"/>
        </w:rPr>
        <w:t xml:space="preserve">        </w:t>
      </w:r>
      <w:r>
        <w:rPr>
          <w:rStyle w:val="s2"/>
        </w:rPr>
        <w:t>"8.55"</w:t>
      </w:r>
      <w:r>
        <w:rPr>
          <w:rStyle w:val="p"/>
        </w:rPr>
        <w:t>,</w:t>
      </w:r>
    </w:p>
    <w:p w:rsidR="00000000" w:rsidRDefault="00000000">
      <w:pPr>
        <w:pStyle w:val="HTML0"/>
        <w:divId w:val="405496676"/>
        <w:rPr>
          <w:rStyle w:val="w"/>
        </w:rPr>
      </w:pPr>
      <w:r>
        <w:rPr>
          <w:rStyle w:val="w"/>
        </w:rPr>
        <w:t xml:space="preserve">        </w:t>
      </w:r>
      <w:r>
        <w:rPr>
          <w:rStyle w:val="s2"/>
        </w:rPr>
        <w:t>"67.3"</w:t>
      </w:r>
      <w:r>
        <w:rPr>
          <w:rStyle w:val="p"/>
        </w:rPr>
        <w:t>,</w:t>
      </w:r>
    </w:p>
    <w:p w:rsidR="00000000" w:rsidRDefault="00000000">
      <w:pPr>
        <w:pStyle w:val="HTML0"/>
        <w:divId w:val="405496676"/>
        <w:rPr>
          <w:rStyle w:val="w"/>
        </w:rPr>
      </w:pPr>
      <w:r>
        <w:rPr>
          <w:rStyle w:val="w"/>
        </w:rPr>
        <w:t xml:space="preserve">        </w:t>
      </w:r>
      <w:r>
        <w:rPr>
          <w:rStyle w:val="s2"/>
        </w:rPr>
        <w:t>"16.05"</w:t>
      </w:r>
      <w:r>
        <w:rPr>
          <w:rStyle w:val="p"/>
        </w:rPr>
        <w:t>,</w:t>
      </w:r>
    </w:p>
    <w:p w:rsidR="00000000" w:rsidRDefault="00000000">
      <w:pPr>
        <w:pStyle w:val="HTML0"/>
        <w:divId w:val="405496676"/>
        <w:rPr>
          <w:rStyle w:val="w"/>
        </w:rPr>
      </w:pPr>
      <w:r>
        <w:rPr>
          <w:rStyle w:val="w"/>
        </w:rPr>
        <w:t xml:space="preserve">        </w:t>
      </w:r>
      <w:r>
        <w:rPr>
          <w:rStyle w:val="s2"/>
        </w:rPr>
        <w:t>"16.3"</w:t>
      </w:r>
      <w:r>
        <w:rPr>
          <w:rStyle w:val="p"/>
        </w:rPr>
        <w:t>,</w:t>
      </w:r>
    </w:p>
    <w:p w:rsidR="00000000" w:rsidRDefault="00000000">
      <w:pPr>
        <w:pStyle w:val="HTML0"/>
        <w:divId w:val="405496676"/>
        <w:rPr>
          <w:rStyle w:val="w"/>
        </w:rPr>
      </w:pPr>
      <w:r>
        <w:rPr>
          <w:rStyle w:val="w"/>
        </w:rPr>
        <w:t xml:space="preserve">        </w:t>
      </w:r>
      <w:r>
        <w:rPr>
          <w:rStyle w:val="s2"/>
        </w:rPr>
        <w:t>"126.4"</w:t>
      </w:r>
      <w:r>
        <w:rPr>
          <w:rStyle w:val="p"/>
        </w:rPr>
        <w:t>,</w:t>
      </w:r>
    </w:p>
    <w:p w:rsidR="00000000" w:rsidRDefault="00000000">
      <w:pPr>
        <w:pStyle w:val="HTML0"/>
        <w:divId w:val="405496676"/>
        <w:rPr>
          <w:rStyle w:val="w"/>
        </w:rPr>
      </w:pPr>
      <w:r>
        <w:rPr>
          <w:rStyle w:val="w"/>
        </w:rPr>
        <w:t xml:space="preserve">        </w:t>
      </w:r>
      <w:r>
        <w:rPr>
          <w:rStyle w:val="s2"/>
        </w:rPr>
        <w:t>"40.7"</w:t>
      </w:r>
    </w:p>
    <w:p w:rsidR="00000000" w:rsidRDefault="00000000">
      <w:pPr>
        <w:pStyle w:val="HTML0"/>
        <w:divId w:val="405496676"/>
        <w:rPr>
          <w:rStyle w:val="w"/>
        </w:rPr>
      </w:pPr>
      <w:r>
        <w:rPr>
          <w:rStyle w:val="w"/>
        </w:rPr>
        <w:t xml:space="preserve">    </w:t>
      </w:r>
      <w:r>
        <w:rPr>
          <w:rStyle w:val="p"/>
        </w:rPr>
        <w:t>],</w:t>
      </w:r>
    </w:p>
    <w:p w:rsidR="00000000" w:rsidRDefault="00000000">
      <w:pPr>
        <w:pStyle w:val="HTML0"/>
        <w:divId w:val="405496676"/>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405496676"/>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780"/>
        <w:gridCol w:w="571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Timestamp</w:t>
            </w:r>
          </w:p>
        </w:tc>
      </w:tr>
      <w:tr w:rsidR="00000000">
        <w:trPr>
          <w:divId w:val="175387555"/>
          <w:tblCellSpacing w:w="15" w:type="dxa"/>
        </w:trPr>
        <w:tc>
          <w:tcPr>
            <w:tcW w:w="0" w:type="auto"/>
            <w:vAlign w:val="center"/>
            <w:hideMark/>
          </w:tcPr>
          <w:p w:rsidR="00000000" w:rsidRDefault="00000000">
            <w:r>
              <w:t>callBuyVol</w:t>
            </w:r>
          </w:p>
        </w:tc>
        <w:tc>
          <w:tcPr>
            <w:tcW w:w="0" w:type="auto"/>
            <w:vAlign w:val="center"/>
            <w:hideMark/>
          </w:tcPr>
          <w:p w:rsidR="00000000" w:rsidRDefault="00000000">
            <w:r>
              <w:t>String</w:t>
            </w:r>
          </w:p>
        </w:tc>
        <w:tc>
          <w:tcPr>
            <w:tcW w:w="0" w:type="auto"/>
            <w:vAlign w:val="center"/>
            <w:hideMark/>
          </w:tcPr>
          <w:p w:rsidR="00000000" w:rsidRDefault="00000000">
            <w:r>
              <w:t>call option buy volume, in settlement currency</w:t>
            </w:r>
          </w:p>
        </w:tc>
      </w:tr>
      <w:tr w:rsidR="00000000">
        <w:trPr>
          <w:divId w:val="175387555"/>
          <w:tblCellSpacing w:w="15" w:type="dxa"/>
        </w:trPr>
        <w:tc>
          <w:tcPr>
            <w:tcW w:w="0" w:type="auto"/>
            <w:vAlign w:val="center"/>
            <w:hideMark/>
          </w:tcPr>
          <w:p w:rsidR="00000000" w:rsidRDefault="00000000">
            <w:r>
              <w:t>callSellVol</w:t>
            </w:r>
          </w:p>
        </w:tc>
        <w:tc>
          <w:tcPr>
            <w:tcW w:w="0" w:type="auto"/>
            <w:vAlign w:val="center"/>
            <w:hideMark/>
          </w:tcPr>
          <w:p w:rsidR="00000000" w:rsidRDefault="00000000">
            <w:r>
              <w:t>String</w:t>
            </w:r>
          </w:p>
        </w:tc>
        <w:tc>
          <w:tcPr>
            <w:tcW w:w="0" w:type="auto"/>
            <w:vAlign w:val="center"/>
            <w:hideMark/>
          </w:tcPr>
          <w:p w:rsidR="00000000" w:rsidRDefault="00000000">
            <w:r>
              <w:t>call option sell volume, in settlement currency</w:t>
            </w:r>
          </w:p>
        </w:tc>
      </w:tr>
      <w:tr w:rsidR="00000000">
        <w:trPr>
          <w:divId w:val="175387555"/>
          <w:tblCellSpacing w:w="15" w:type="dxa"/>
        </w:trPr>
        <w:tc>
          <w:tcPr>
            <w:tcW w:w="0" w:type="auto"/>
            <w:vAlign w:val="center"/>
            <w:hideMark/>
          </w:tcPr>
          <w:p w:rsidR="00000000" w:rsidRDefault="00000000">
            <w:r>
              <w:t>putBuyVol</w:t>
            </w:r>
          </w:p>
        </w:tc>
        <w:tc>
          <w:tcPr>
            <w:tcW w:w="0" w:type="auto"/>
            <w:vAlign w:val="center"/>
            <w:hideMark/>
          </w:tcPr>
          <w:p w:rsidR="00000000" w:rsidRDefault="00000000">
            <w:r>
              <w:t>String</w:t>
            </w:r>
          </w:p>
        </w:tc>
        <w:tc>
          <w:tcPr>
            <w:tcW w:w="0" w:type="auto"/>
            <w:vAlign w:val="center"/>
            <w:hideMark/>
          </w:tcPr>
          <w:p w:rsidR="00000000" w:rsidRDefault="00000000">
            <w:r>
              <w:t>put option buy volume, in settlement currency</w:t>
            </w:r>
          </w:p>
        </w:tc>
      </w:tr>
      <w:tr w:rsidR="00000000">
        <w:trPr>
          <w:divId w:val="175387555"/>
          <w:tblCellSpacing w:w="15" w:type="dxa"/>
        </w:trPr>
        <w:tc>
          <w:tcPr>
            <w:tcW w:w="0" w:type="auto"/>
            <w:vAlign w:val="center"/>
            <w:hideMark/>
          </w:tcPr>
          <w:p w:rsidR="00000000" w:rsidRDefault="00000000">
            <w:r>
              <w:t>putSellVol</w:t>
            </w:r>
          </w:p>
        </w:tc>
        <w:tc>
          <w:tcPr>
            <w:tcW w:w="0" w:type="auto"/>
            <w:vAlign w:val="center"/>
            <w:hideMark/>
          </w:tcPr>
          <w:p w:rsidR="00000000" w:rsidRDefault="00000000">
            <w:r>
              <w:t>String</w:t>
            </w:r>
          </w:p>
        </w:tc>
        <w:tc>
          <w:tcPr>
            <w:tcW w:w="0" w:type="auto"/>
            <w:vAlign w:val="center"/>
            <w:hideMark/>
          </w:tcPr>
          <w:p w:rsidR="00000000" w:rsidRDefault="00000000">
            <w:r>
              <w:t>put option sell volume, in settlement currency</w:t>
            </w:r>
          </w:p>
        </w:tc>
      </w:tr>
      <w:tr w:rsidR="00000000">
        <w:trPr>
          <w:divId w:val="175387555"/>
          <w:tblCellSpacing w:w="15" w:type="dxa"/>
        </w:trPr>
        <w:tc>
          <w:tcPr>
            <w:tcW w:w="0" w:type="auto"/>
            <w:vAlign w:val="center"/>
            <w:hideMark/>
          </w:tcPr>
          <w:p w:rsidR="00000000" w:rsidRDefault="00000000">
            <w:r>
              <w:t>callBlockVol</w:t>
            </w:r>
          </w:p>
        </w:tc>
        <w:tc>
          <w:tcPr>
            <w:tcW w:w="0" w:type="auto"/>
            <w:vAlign w:val="center"/>
            <w:hideMark/>
          </w:tcPr>
          <w:p w:rsidR="00000000" w:rsidRDefault="00000000">
            <w:r>
              <w:t>String</w:t>
            </w:r>
          </w:p>
        </w:tc>
        <w:tc>
          <w:tcPr>
            <w:tcW w:w="0" w:type="auto"/>
            <w:vAlign w:val="center"/>
            <w:hideMark/>
          </w:tcPr>
          <w:p w:rsidR="00000000" w:rsidRDefault="00000000">
            <w:r>
              <w:t>call block volume</w:t>
            </w:r>
          </w:p>
        </w:tc>
      </w:tr>
      <w:tr w:rsidR="00000000">
        <w:trPr>
          <w:divId w:val="175387555"/>
          <w:tblCellSpacing w:w="15" w:type="dxa"/>
        </w:trPr>
        <w:tc>
          <w:tcPr>
            <w:tcW w:w="0" w:type="auto"/>
            <w:vAlign w:val="center"/>
            <w:hideMark/>
          </w:tcPr>
          <w:p w:rsidR="00000000" w:rsidRDefault="00000000">
            <w:r>
              <w:t>putBlockVol</w:t>
            </w:r>
          </w:p>
        </w:tc>
        <w:tc>
          <w:tcPr>
            <w:tcW w:w="0" w:type="auto"/>
            <w:vAlign w:val="center"/>
            <w:hideMark/>
          </w:tcPr>
          <w:p w:rsidR="00000000" w:rsidRDefault="00000000">
            <w:r>
              <w:t>String</w:t>
            </w:r>
          </w:p>
        </w:tc>
        <w:tc>
          <w:tcPr>
            <w:tcW w:w="0" w:type="auto"/>
            <w:vAlign w:val="center"/>
            <w:hideMark/>
          </w:tcPr>
          <w:p w:rsidR="00000000" w:rsidRDefault="00000000">
            <w:r>
              <w:t>put block volume</w:t>
            </w:r>
          </w:p>
        </w:tc>
      </w:tr>
    </w:tbl>
    <w:p w:rsidR="00000000" w:rsidRDefault="00000000">
      <w:pPr>
        <w:divId w:val="175387555"/>
      </w:pPr>
      <w:r>
        <w:t xml:space="preserve">The return value array order is: [ts,callBuyVol,callSellVol,putBuyVol,putSellVol,callBlockVol,putBlockVol] </w:t>
      </w:r>
    </w:p>
    <w:p w:rsidR="00000000" w:rsidRDefault="00000000">
      <w:pPr>
        <w:pStyle w:val="1"/>
        <w:divId w:val="175387555"/>
      </w:pPr>
      <w:r>
        <w:t>Funding Account</w:t>
      </w:r>
    </w:p>
    <w:p w:rsidR="00000000" w:rsidRDefault="00000000">
      <w:pPr>
        <w:pStyle w:val="a5"/>
        <w:divId w:val="175387555"/>
      </w:pPr>
      <w:r>
        <w:t xml:space="preserve">The API endpoints of </w:t>
      </w:r>
      <w:r>
        <w:rPr>
          <w:rStyle w:val="HTML"/>
        </w:rPr>
        <w:t>Funding Account</w:t>
      </w:r>
      <w:r>
        <w:t xml:space="preserve"> require authentication.</w:t>
      </w:r>
    </w:p>
    <w:p w:rsidR="00000000" w:rsidRDefault="00000000">
      <w:pPr>
        <w:pStyle w:val="2"/>
        <w:divId w:val="175387555"/>
      </w:pPr>
      <w:r>
        <w:t>REST API</w:t>
      </w:r>
    </w:p>
    <w:p w:rsidR="00000000" w:rsidRDefault="00000000">
      <w:pPr>
        <w:pStyle w:val="3"/>
        <w:divId w:val="175387555"/>
      </w:pPr>
      <w:r>
        <w:t>Get currencies</w:t>
      </w:r>
    </w:p>
    <w:p w:rsidR="00000000" w:rsidRDefault="00000000">
      <w:pPr>
        <w:pStyle w:val="a5"/>
        <w:divId w:val="175387555"/>
      </w:pPr>
      <w:r>
        <w:t>Retrieve a list of all currencies available which are related to the current account's KYC entity.</w:t>
      </w:r>
    </w:p>
    <w:p w:rsidR="00000000" w:rsidRDefault="00000000">
      <w:pPr>
        <w:pStyle w:val="4"/>
        <w:divId w:val="175387555"/>
      </w:pPr>
      <w:r>
        <w:t>Rate Limit: 6 requests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/api/v5/asset/currencies</w:t>
      </w:r>
    </w:p>
    <w:p w:rsidR="00000000" w:rsidRDefault="00000000">
      <w:pPr>
        <w:pStyle w:val="a5"/>
        <w:ind w:left="720" w:right="720"/>
        <w:divId w:val="1882207250"/>
      </w:pPr>
      <w:r>
        <w:t>Request Example</w:t>
      </w:r>
    </w:p>
    <w:p w:rsidR="00000000" w:rsidRDefault="00000000">
      <w:pPr>
        <w:pStyle w:val="HTML0"/>
        <w:divId w:val="751390386"/>
        <w:rPr>
          <w:rStyle w:val="HTML"/>
        </w:rPr>
      </w:pPr>
      <w:r>
        <w:rPr>
          <w:rStyle w:val="HTML"/>
        </w:rPr>
        <w:t>GET /api/v5/asset/currencies</w:t>
      </w:r>
    </w:p>
    <w:p w:rsidR="00000000" w:rsidRDefault="00000000">
      <w:pPr>
        <w:pStyle w:val="HTML0"/>
        <w:divId w:val="751390386"/>
        <w:rPr>
          <w:rStyle w:val="HTML"/>
        </w:rPr>
      </w:pPr>
    </w:p>
    <w:p w:rsidR="00000000" w:rsidRDefault="00000000">
      <w:pPr>
        <w:pStyle w:val="HTML0"/>
        <w:divId w:val="485098043"/>
        <w:rPr>
          <w:rStyle w:val="HTML"/>
          <w:vanish/>
        </w:rPr>
      </w:pPr>
      <w:r>
        <w:rPr>
          <w:rStyle w:val="kn"/>
          <w:vanish/>
        </w:rPr>
        <w:t>import</w:t>
      </w:r>
      <w:r>
        <w:rPr>
          <w:rStyle w:val="HTML"/>
          <w:vanish/>
        </w:rPr>
        <w:t xml:space="preserve"> </w:t>
      </w:r>
      <w:r>
        <w:rPr>
          <w:rStyle w:val="nn"/>
          <w:vanish/>
        </w:rPr>
        <w:t>okx.Funding</w:t>
      </w:r>
      <w:r>
        <w:rPr>
          <w:rStyle w:val="HTML"/>
          <w:vanish/>
        </w:rPr>
        <w:t xml:space="preserve"> </w:t>
      </w:r>
      <w:r>
        <w:rPr>
          <w:rStyle w:val="k"/>
          <w:vanish/>
        </w:rPr>
        <w:t>as</w:t>
      </w:r>
      <w:r>
        <w:rPr>
          <w:rStyle w:val="HTML"/>
          <w:vanish/>
        </w:rPr>
        <w:t xml:space="preserve"> </w:t>
      </w:r>
      <w:r>
        <w:rPr>
          <w:rStyle w:val="n"/>
          <w:vanish/>
        </w:rPr>
        <w:t>Funding</w:t>
      </w:r>
    </w:p>
    <w:p w:rsidR="00000000" w:rsidRDefault="00000000">
      <w:pPr>
        <w:pStyle w:val="HTML0"/>
        <w:divId w:val="485098043"/>
        <w:rPr>
          <w:rStyle w:val="HTML"/>
          <w:vanish/>
        </w:rPr>
      </w:pPr>
    </w:p>
    <w:p w:rsidR="00000000" w:rsidRDefault="00000000">
      <w:pPr>
        <w:pStyle w:val="HTML0"/>
        <w:divId w:val="485098043"/>
        <w:rPr>
          <w:rStyle w:val="c1"/>
          <w:vanish/>
        </w:rPr>
      </w:pPr>
      <w:r>
        <w:rPr>
          <w:rStyle w:val="c1"/>
          <w:vanish/>
        </w:rPr>
        <w:t># API initialization</w:t>
      </w:r>
    </w:p>
    <w:p w:rsidR="00000000" w:rsidRDefault="00000000">
      <w:pPr>
        <w:pStyle w:val="HTML0"/>
        <w:divId w:val="485098043"/>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485098043"/>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485098043"/>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485098043"/>
        <w:rPr>
          <w:rStyle w:val="HTML"/>
          <w:vanish/>
        </w:rPr>
      </w:pPr>
    </w:p>
    <w:p w:rsidR="00000000" w:rsidRDefault="00000000">
      <w:pPr>
        <w:pStyle w:val="HTML0"/>
        <w:divId w:val="485098043"/>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 0, Demo trading: 1</w:t>
      </w:r>
    </w:p>
    <w:p w:rsidR="00000000" w:rsidRDefault="00000000">
      <w:pPr>
        <w:pStyle w:val="HTML0"/>
        <w:divId w:val="485098043"/>
        <w:rPr>
          <w:rStyle w:val="HTML"/>
          <w:vanish/>
        </w:rPr>
      </w:pPr>
    </w:p>
    <w:p w:rsidR="00000000" w:rsidRDefault="00000000">
      <w:pPr>
        <w:pStyle w:val="HTML0"/>
        <w:divId w:val="485098043"/>
        <w:rPr>
          <w:rStyle w:val="HTML"/>
          <w:vanish/>
        </w:rPr>
      </w:pPr>
      <w:r>
        <w:rPr>
          <w:rStyle w:val="n"/>
          <w:vanish/>
        </w:rPr>
        <w:t>fundingAPI</w:t>
      </w:r>
      <w:r>
        <w:rPr>
          <w:rStyle w:val="HTML"/>
          <w:vanish/>
        </w:rPr>
        <w:t xml:space="preserve"> </w:t>
      </w:r>
      <w:r>
        <w:rPr>
          <w:rStyle w:val="o"/>
          <w:vanish/>
        </w:rPr>
        <w:t>=</w:t>
      </w:r>
      <w:r>
        <w:rPr>
          <w:rStyle w:val="HTML"/>
          <w:vanish/>
        </w:rPr>
        <w:t xml:space="preserve"> </w:t>
      </w:r>
      <w:r>
        <w:rPr>
          <w:rStyle w:val="n"/>
          <w:vanish/>
        </w:rPr>
        <w:t>Funding</w:t>
      </w:r>
      <w:r>
        <w:rPr>
          <w:rStyle w:val="p"/>
          <w:vanish/>
        </w:rPr>
        <w:t>.</w:t>
      </w:r>
      <w:r>
        <w:rPr>
          <w:rStyle w:val="n"/>
          <w:vanish/>
        </w:rPr>
        <w:t>FundingAPI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485098043"/>
        <w:rPr>
          <w:rStyle w:val="HTML"/>
          <w:vanish/>
        </w:rPr>
      </w:pPr>
    </w:p>
    <w:p w:rsidR="00000000" w:rsidRDefault="00000000">
      <w:pPr>
        <w:pStyle w:val="HTML0"/>
        <w:divId w:val="485098043"/>
        <w:rPr>
          <w:rStyle w:val="c1"/>
          <w:vanish/>
        </w:rPr>
      </w:pPr>
      <w:r>
        <w:rPr>
          <w:rStyle w:val="c1"/>
          <w:vanish/>
        </w:rPr>
        <w:t># Get currencies</w:t>
      </w:r>
    </w:p>
    <w:p w:rsidR="00000000" w:rsidRDefault="00000000">
      <w:pPr>
        <w:pStyle w:val="HTML0"/>
        <w:divId w:val="485098043"/>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fundingAPI</w:t>
      </w:r>
      <w:r>
        <w:rPr>
          <w:rStyle w:val="p"/>
          <w:vanish/>
        </w:rPr>
        <w:t>.</w:t>
      </w:r>
      <w:r>
        <w:rPr>
          <w:rStyle w:val="n"/>
          <w:vanish/>
        </w:rPr>
        <w:t>get_currencies</w:t>
      </w:r>
      <w:r>
        <w:rPr>
          <w:rStyle w:val="p"/>
          <w:vanish/>
        </w:rPr>
        <w:t>()</w:t>
      </w:r>
    </w:p>
    <w:p w:rsidR="00000000" w:rsidRDefault="00000000">
      <w:pPr>
        <w:pStyle w:val="HTML0"/>
        <w:divId w:val="485098043"/>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780"/>
        <w:gridCol w:w="1058"/>
        <w:gridCol w:w="5146"/>
      </w:tblGrid>
      <w:tr w:rsidR="00000000">
        <w:trPr>
          <w:divId w:val="175387555"/>
          <w:tblHeader/>
          <w:tblCellSpacing w:w="15" w:type="dxa"/>
        </w:trPr>
        <w:tc>
          <w:tcPr>
            <w:tcW w:w="0" w:type="auto"/>
            <w:vAlign w:val="center"/>
            <w:hideMark/>
          </w:tcPr>
          <w:p w:rsidR="00000000" w:rsidRDefault="00000000">
            <w:pPr>
              <w:rPr>
                <w:b/>
                <w:bCs/>
              </w:rPr>
            </w:pPr>
            <w:r>
              <w:rPr>
                <w:rStyle w:val="a6"/>
              </w:rPr>
              <w:t>Parameters</w:t>
            </w:r>
          </w:p>
        </w:tc>
        <w:tc>
          <w:tcPr>
            <w:tcW w:w="0" w:type="auto"/>
            <w:vAlign w:val="center"/>
            <w:hideMark/>
          </w:tcPr>
          <w:p w:rsidR="00000000" w:rsidRDefault="00000000">
            <w:pPr>
              <w:rPr>
                <w:b/>
                <w:bCs/>
              </w:rPr>
            </w:pPr>
            <w:r>
              <w:rPr>
                <w:rStyle w:val="a6"/>
              </w:rPr>
              <w:t>Types</w:t>
            </w:r>
          </w:p>
        </w:tc>
        <w:tc>
          <w:tcPr>
            <w:tcW w:w="0" w:type="auto"/>
            <w:vAlign w:val="center"/>
            <w:hideMark/>
          </w:tcPr>
          <w:p w:rsidR="00000000" w:rsidRDefault="00000000">
            <w:pPr>
              <w:rPr>
                <w:b/>
                <w:bCs/>
              </w:rPr>
            </w:pPr>
            <w:r>
              <w:rPr>
                <w:rStyle w:val="a6"/>
              </w:rPr>
              <w:t>Required</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Single currency or multiple currencies separated with comma, e.g. </w:t>
            </w:r>
            <w:r>
              <w:rPr>
                <w:rStyle w:val="HTML"/>
              </w:rPr>
              <w:t>BTC</w:t>
            </w:r>
            <w:r>
              <w:t xml:space="preserve"> or </w:t>
            </w:r>
            <w:r>
              <w:rPr>
                <w:rStyle w:val="HTML"/>
              </w:rPr>
              <w:t>BTC,ETH</w:t>
            </w:r>
            <w:r>
              <w:t>.</w:t>
            </w:r>
          </w:p>
        </w:tc>
      </w:tr>
    </w:tbl>
    <w:p w:rsidR="00000000" w:rsidRDefault="00000000">
      <w:pPr>
        <w:pStyle w:val="a5"/>
        <w:ind w:left="720" w:right="720"/>
        <w:divId w:val="145703940"/>
      </w:pPr>
      <w:r>
        <w:t>Response Example</w:t>
      </w:r>
    </w:p>
    <w:p w:rsidR="00000000" w:rsidRDefault="00000000">
      <w:pPr>
        <w:pStyle w:val="HTML0"/>
        <w:divId w:val="1777096195"/>
        <w:rPr>
          <w:rStyle w:val="w"/>
        </w:rPr>
      </w:pPr>
      <w:r>
        <w:rPr>
          <w:rStyle w:val="p"/>
        </w:rPr>
        <w:t>{</w:t>
      </w:r>
    </w:p>
    <w:p w:rsidR="00000000" w:rsidRDefault="00000000">
      <w:pPr>
        <w:pStyle w:val="HTML0"/>
        <w:divId w:val="1777096195"/>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777096195"/>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1777096195"/>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777096195"/>
        <w:rPr>
          <w:rStyle w:val="w"/>
        </w:rPr>
      </w:pPr>
      <w:r>
        <w:rPr>
          <w:rStyle w:val="w"/>
        </w:rPr>
        <w:t xml:space="preserve">    </w:t>
      </w:r>
      <w:r>
        <w:rPr>
          <w:rStyle w:val="p"/>
        </w:rPr>
        <w:t>{</w:t>
      </w:r>
    </w:p>
    <w:p w:rsidR="00000000" w:rsidRDefault="00000000">
      <w:pPr>
        <w:pStyle w:val="HTML0"/>
        <w:divId w:val="1777096195"/>
        <w:rPr>
          <w:rStyle w:val="w"/>
        </w:rPr>
      </w:pPr>
      <w:r>
        <w:rPr>
          <w:rStyle w:val="w"/>
        </w:rPr>
        <w:t xml:space="preserve">        </w:t>
      </w:r>
      <w:r>
        <w:rPr>
          <w:rStyle w:val="nl"/>
        </w:rPr>
        <w:t>"burningFeeRate"</w:t>
      </w:r>
      <w:r>
        <w:rPr>
          <w:rStyle w:val="p"/>
        </w:rPr>
        <w:t>:</w:t>
      </w:r>
      <w:r>
        <w:rPr>
          <w:rStyle w:val="w"/>
        </w:rPr>
        <w:t xml:space="preserve"> </w:t>
      </w:r>
      <w:r>
        <w:rPr>
          <w:rStyle w:val="s2"/>
        </w:rPr>
        <w:t>""</w:t>
      </w:r>
      <w:r>
        <w:rPr>
          <w:rStyle w:val="p"/>
        </w:rPr>
        <w:t>,</w:t>
      </w:r>
    </w:p>
    <w:p w:rsidR="00000000" w:rsidRDefault="00000000">
      <w:pPr>
        <w:pStyle w:val="HTML0"/>
        <w:divId w:val="1777096195"/>
        <w:rPr>
          <w:rStyle w:val="w"/>
        </w:rPr>
      </w:pPr>
      <w:r>
        <w:rPr>
          <w:rStyle w:val="w"/>
        </w:rPr>
        <w:t xml:space="preserve">        </w:t>
      </w:r>
      <w:r>
        <w:rPr>
          <w:rStyle w:val="nl"/>
        </w:rPr>
        <w:t>"canDep"</w:t>
      </w:r>
      <w:r>
        <w:rPr>
          <w:rStyle w:val="p"/>
        </w:rPr>
        <w:t>:</w:t>
      </w:r>
      <w:r>
        <w:rPr>
          <w:rStyle w:val="w"/>
        </w:rPr>
        <w:t xml:space="preserve"> </w:t>
      </w:r>
      <w:r>
        <w:rPr>
          <w:rStyle w:val="kc"/>
        </w:rPr>
        <w:t>true</w:t>
      </w:r>
      <w:r>
        <w:rPr>
          <w:rStyle w:val="p"/>
        </w:rPr>
        <w:t>,</w:t>
      </w:r>
    </w:p>
    <w:p w:rsidR="00000000" w:rsidRDefault="00000000">
      <w:pPr>
        <w:pStyle w:val="HTML0"/>
        <w:divId w:val="1777096195"/>
        <w:rPr>
          <w:rStyle w:val="w"/>
        </w:rPr>
      </w:pPr>
      <w:r>
        <w:rPr>
          <w:rStyle w:val="w"/>
        </w:rPr>
        <w:t xml:space="preserve">        </w:t>
      </w:r>
      <w:r>
        <w:rPr>
          <w:rStyle w:val="nl"/>
        </w:rPr>
        <w:t>"canInternal"</w:t>
      </w:r>
      <w:r>
        <w:rPr>
          <w:rStyle w:val="p"/>
        </w:rPr>
        <w:t>:</w:t>
      </w:r>
      <w:r>
        <w:rPr>
          <w:rStyle w:val="w"/>
        </w:rPr>
        <w:t xml:space="preserve"> </w:t>
      </w:r>
      <w:r>
        <w:rPr>
          <w:rStyle w:val="kc"/>
        </w:rPr>
        <w:t>true</w:t>
      </w:r>
      <w:r>
        <w:rPr>
          <w:rStyle w:val="p"/>
        </w:rPr>
        <w:t>,</w:t>
      </w:r>
    </w:p>
    <w:p w:rsidR="00000000" w:rsidRDefault="00000000">
      <w:pPr>
        <w:pStyle w:val="HTML0"/>
        <w:divId w:val="1777096195"/>
        <w:rPr>
          <w:rStyle w:val="w"/>
        </w:rPr>
      </w:pPr>
      <w:r>
        <w:rPr>
          <w:rStyle w:val="w"/>
        </w:rPr>
        <w:t xml:space="preserve">        </w:t>
      </w:r>
      <w:r>
        <w:rPr>
          <w:rStyle w:val="nl"/>
        </w:rPr>
        <w:t>"canWd"</w:t>
      </w:r>
      <w:r>
        <w:rPr>
          <w:rStyle w:val="p"/>
        </w:rPr>
        <w:t>:</w:t>
      </w:r>
      <w:r>
        <w:rPr>
          <w:rStyle w:val="w"/>
        </w:rPr>
        <w:t xml:space="preserve"> </w:t>
      </w:r>
      <w:r>
        <w:rPr>
          <w:rStyle w:val="kc"/>
        </w:rPr>
        <w:t>true</w:t>
      </w:r>
      <w:r>
        <w:rPr>
          <w:rStyle w:val="p"/>
        </w:rPr>
        <w:t>,</w:t>
      </w:r>
    </w:p>
    <w:p w:rsidR="00000000" w:rsidRDefault="00000000">
      <w:pPr>
        <w:pStyle w:val="HTML0"/>
        <w:divId w:val="1777096195"/>
        <w:rPr>
          <w:rStyle w:val="w"/>
        </w:rPr>
      </w:pPr>
      <w:r>
        <w:rPr>
          <w:rStyle w:val="w"/>
        </w:rPr>
        <w:t xml:space="preserve">        </w:t>
      </w:r>
      <w:r>
        <w:rPr>
          <w:rStyle w:val="nl"/>
        </w:rPr>
        <w:t>"ccy"</w:t>
      </w:r>
      <w:r>
        <w:rPr>
          <w:rStyle w:val="p"/>
        </w:rPr>
        <w:t>:</w:t>
      </w:r>
      <w:r>
        <w:rPr>
          <w:rStyle w:val="w"/>
        </w:rPr>
        <w:t xml:space="preserve"> </w:t>
      </w:r>
      <w:r>
        <w:rPr>
          <w:rStyle w:val="s2"/>
        </w:rPr>
        <w:t>"BTC"</w:t>
      </w:r>
      <w:r>
        <w:rPr>
          <w:rStyle w:val="p"/>
        </w:rPr>
        <w:t>,</w:t>
      </w:r>
    </w:p>
    <w:p w:rsidR="00000000" w:rsidRDefault="00000000">
      <w:pPr>
        <w:pStyle w:val="HTML0"/>
        <w:divId w:val="1777096195"/>
        <w:rPr>
          <w:rStyle w:val="w"/>
        </w:rPr>
      </w:pPr>
      <w:r>
        <w:rPr>
          <w:rStyle w:val="w"/>
        </w:rPr>
        <w:t xml:space="preserve">        </w:t>
      </w:r>
      <w:r>
        <w:rPr>
          <w:rStyle w:val="nl"/>
        </w:rPr>
        <w:t>"chain"</w:t>
      </w:r>
      <w:r>
        <w:rPr>
          <w:rStyle w:val="p"/>
        </w:rPr>
        <w:t>:</w:t>
      </w:r>
      <w:r>
        <w:rPr>
          <w:rStyle w:val="w"/>
        </w:rPr>
        <w:t xml:space="preserve"> </w:t>
      </w:r>
      <w:r>
        <w:rPr>
          <w:rStyle w:val="s2"/>
        </w:rPr>
        <w:t>"BTC-Bitcoin"</w:t>
      </w:r>
      <w:r>
        <w:rPr>
          <w:rStyle w:val="p"/>
        </w:rPr>
        <w:t>,</w:t>
      </w:r>
    </w:p>
    <w:p w:rsidR="00000000" w:rsidRDefault="00000000">
      <w:pPr>
        <w:pStyle w:val="HTML0"/>
        <w:divId w:val="1777096195"/>
        <w:rPr>
          <w:rStyle w:val="w"/>
        </w:rPr>
      </w:pPr>
      <w:r>
        <w:rPr>
          <w:rStyle w:val="w"/>
        </w:rPr>
        <w:t xml:space="preserve">        </w:t>
      </w:r>
      <w:r>
        <w:rPr>
          <w:rStyle w:val="nl"/>
        </w:rPr>
        <w:t>"ctAddr"</w:t>
      </w:r>
      <w:r>
        <w:rPr>
          <w:rStyle w:val="p"/>
        </w:rPr>
        <w:t>:</w:t>
      </w:r>
      <w:r>
        <w:rPr>
          <w:rStyle w:val="w"/>
        </w:rPr>
        <w:t xml:space="preserve"> </w:t>
      </w:r>
      <w:r>
        <w:rPr>
          <w:rStyle w:val="s2"/>
        </w:rPr>
        <w:t>""</w:t>
      </w:r>
      <w:r>
        <w:rPr>
          <w:rStyle w:val="p"/>
        </w:rPr>
        <w:t>,</w:t>
      </w:r>
    </w:p>
    <w:p w:rsidR="00000000" w:rsidRDefault="00000000">
      <w:pPr>
        <w:pStyle w:val="HTML0"/>
        <w:divId w:val="1777096195"/>
        <w:rPr>
          <w:rStyle w:val="w"/>
        </w:rPr>
      </w:pPr>
      <w:r>
        <w:rPr>
          <w:rStyle w:val="w"/>
        </w:rPr>
        <w:t xml:space="preserve">        </w:t>
      </w:r>
      <w:r>
        <w:rPr>
          <w:rStyle w:val="nl"/>
        </w:rPr>
        <w:t>"depEstOpenTime"</w:t>
      </w:r>
      <w:r>
        <w:rPr>
          <w:rStyle w:val="p"/>
        </w:rPr>
        <w:t>:</w:t>
      </w:r>
      <w:r>
        <w:rPr>
          <w:rStyle w:val="w"/>
        </w:rPr>
        <w:t xml:space="preserve"> </w:t>
      </w:r>
      <w:r>
        <w:rPr>
          <w:rStyle w:val="s2"/>
        </w:rPr>
        <w:t>""</w:t>
      </w:r>
      <w:r>
        <w:rPr>
          <w:rStyle w:val="p"/>
        </w:rPr>
        <w:t>,</w:t>
      </w:r>
    </w:p>
    <w:p w:rsidR="00000000" w:rsidRDefault="00000000">
      <w:pPr>
        <w:pStyle w:val="HTML0"/>
        <w:divId w:val="1777096195"/>
        <w:rPr>
          <w:rStyle w:val="w"/>
        </w:rPr>
      </w:pPr>
      <w:r>
        <w:rPr>
          <w:rStyle w:val="w"/>
        </w:rPr>
        <w:t xml:space="preserve">        </w:t>
      </w:r>
      <w:r>
        <w:rPr>
          <w:rStyle w:val="nl"/>
        </w:rPr>
        <w:t>"depQuotaFixed"</w:t>
      </w:r>
      <w:r>
        <w:rPr>
          <w:rStyle w:val="p"/>
        </w:rPr>
        <w:t>:</w:t>
      </w:r>
      <w:r>
        <w:rPr>
          <w:rStyle w:val="w"/>
        </w:rPr>
        <w:t xml:space="preserve"> </w:t>
      </w:r>
      <w:r>
        <w:rPr>
          <w:rStyle w:val="s2"/>
        </w:rPr>
        <w:t>""</w:t>
      </w:r>
      <w:r>
        <w:rPr>
          <w:rStyle w:val="p"/>
        </w:rPr>
        <w:t>,</w:t>
      </w:r>
    </w:p>
    <w:p w:rsidR="00000000" w:rsidRDefault="00000000">
      <w:pPr>
        <w:pStyle w:val="HTML0"/>
        <w:divId w:val="1777096195"/>
        <w:rPr>
          <w:rStyle w:val="w"/>
        </w:rPr>
      </w:pPr>
      <w:r>
        <w:rPr>
          <w:rStyle w:val="w"/>
        </w:rPr>
        <w:t xml:space="preserve">        </w:t>
      </w:r>
      <w:r>
        <w:rPr>
          <w:rStyle w:val="nl"/>
        </w:rPr>
        <w:t>"depQuoteDailyLayer2"</w:t>
      </w:r>
      <w:r>
        <w:rPr>
          <w:rStyle w:val="p"/>
        </w:rPr>
        <w:t>:</w:t>
      </w:r>
      <w:r>
        <w:rPr>
          <w:rStyle w:val="w"/>
        </w:rPr>
        <w:t xml:space="preserve"> </w:t>
      </w:r>
      <w:r>
        <w:rPr>
          <w:rStyle w:val="s2"/>
        </w:rPr>
        <w:t>""</w:t>
      </w:r>
      <w:r>
        <w:rPr>
          <w:rStyle w:val="p"/>
        </w:rPr>
        <w:t>,</w:t>
      </w:r>
    </w:p>
    <w:p w:rsidR="00000000" w:rsidRDefault="00000000">
      <w:pPr>
        <w:pStyle w:val="HTML0"/>
        <w:divId w:val="1777096195"/>
        <w:rPr>
          <w:rStyle w:val="w"/>
        </w:rPr>
      </w:pPr>
      <w:r>
        <w:rPr>
          <w:rStyle w:val="w"/>
        </w:rPr>
        <w:t xml:space="preserve">        </w:t>
      </w:r>
      <w:r>
        <w:rPr>
          <w:rStyle w:val="nl"/>
        </w:rPr>
        <w:t>"fee"</w:t>
      </w:r>
      <w:r>
        <w:rPr>
          <w:rStyle w:val="p"/>
        </w:rPr>
        <w:t>:</w:t>
      </w:r>
      <w:r>
        <w:rPr>
          <w:rStyle w:val="w"/>
        </w:rPr>
        <w:t xml:space="preserve"> </w:t>
      </w:r>
      <w:r>
        <w:rPr>
          <w:rStyle w:val="s2"/>
        </w:rPr>
        <w:t>"0.00005"</w:t>
      </w:r>
      <w:r>
        <w:rPr>
          <w:rStyle w:val="p"/>
        </w:rPr>
        <w:t>,</w:t>
      </w:r>
    </w:p>
    <w:p w:rsidR="00000000" w:rsidRDefault="00000000">
      <w:pPr>
        <w:pStyle w:val="HTML0"/>
        <w:divId w:val="1777096195"/>
        <w:rPr>
          <w:rStyle w:val="w"/>
        </w:rPr>
      </w:pPr>
      <w:r>
        <w:rPr>
          <w:rStyle w:val="w"/>
        </w:rPr>
        <w:t xml:space="preserve">        </w:t>
      </w:r>
      <w:r>
        <w:rPr>
          <w:rStyle w:val="nl"/>
        </w:rPr>
        <w:t>"logoLink"</w:t>
      </w:r>
      <w:r>
        <w:rPr>
          <w:rStyle w:val="p"/>
        </w:rPr>
        <w:t>:</w:t>
      </w:r>
      <w:r>
        <w:rPr>
          <w:rStyle w:val="w"/>
        </w:rPr>
        <w:t xml:space="preserve"> </w:t>
      </w:r>
      <w:r>
        <w:rPr>
          <w:rStyle w:val="s2"/>
        </w:rPr>
        <w:t>"https://static.coinall.ltd/cdn/oksupport/asset/currency/icon/btc20230419112752.png"</w:t>
      </w:r>
      <w:r>
        <w:rPr>
          <w:rStyle w:val="p"/>
        </w:rPr>
        <w:t>,</w:t>
      </w:r>
    </w:p>
    <w:p w:rsidR="00000000" w:rsidRDefault="00000000">
      <w:pPr>
        <w:pStyle w:val="HTML0"/>
        <w:divId w:val="1777096195"/>
        <w:rPr>
          <w:rStyle w:val="w"/>
        </w:rPr>
      </w:pPr>
      <w:r>
        <w:rPr>
          <w:rStyle w:val="w"/>
        </w:rPr>
        <w:t xml:space="preserve">        </w:t>
      </w:r>
      <w:r>
        <w:rPr>
          <w:rStyle w:val="nl"/>
        </w:rPr>
        <w:t>"mainNet"</w:t>
      </w:r>
      <w:r>
        <w:rPr>
          <w:rStyle w:val="p"/>
        </w:rPr>
        <w:t>:</w:t>
      </w:r>
      <w:r>
        <w:rPr>
          <w:rStyle w:val="w"/>
        </w:rPr>
        <w:t xml:space="preserve"> </w:t>
      </w:r>
      <w:r>
        <w:rPr>
          <w:rStyle w:val="kc"/>
        </w:rPr>
        <w:t>true</w:t>
      </w:r>
      <w:r>
        <w:rPr>
          <w:rStyle w:val="p"/>
        </w:rPr>
        <w:t>,</w:t>
      </w:r>
    </w:p>
    <w:p w:rsidR="00000000" w:rsidRDefault="00000000">
      <w:pPr>
        <w:pStyle w:val="HTML0"/>
        <w:divId w:val="1777096195"/>
        <w:rPr>
          <w:rStyle w:val="w"/>
        </w:rPr>
      </w:pPr>
      <w:r>
        <w:rPr>
          <w:rStyle w:val="w"/>
        </w:rPr>
        <w:t xml:space="preserve">        </w:t>
      </w:r>
      <w:r>
        <w:rPr>
          <w:rStyle w:val="nl"/>
        </w:rPr>
        <w:t>"maxFee"</w:t>
      </w:r>
      <w:r>
        <w:rPr>
          <w:rStyle w:val="p"/>
        </w:rPr>
        <w:t>:</w:t>
      </w:r>
      <w:r>
        <w:rPr>
          <w:rStyle w:val="w"/>
        </w:rPr>
        <w:t xml:space="preserve"> </w:t>
      </w:r>
      <w:r>
        <w:rPr>
          <w:rStyle w:val="s2"/>
        </w:rPr>
        <w:t>"0.00005"</w:t>
      </w:r>
      <w:r>
        <w:rPr>
          <w:rStyle w:val="p"/>
        </w:rPr>
        <w:t>,</w:t>
      </w:r>
    </w:p>
    <w:p w:rsidR="00000000" w:rsidRDefault="00000000">
      <w:pPr>
        <w:pStyle w:val="HTML0"/>
        <w:divId w:val="1777096195"/>
        <w:rPr>
          <w:rStyle w:val="w"/>
        </w:rPr>
      </w:pPr>
      <w:r>
        <w:rPr>
          <w:rStyle w:val="w"/>
        </w:rPr>
        <w:t xml:space="preserve">        </w:t>
      </w:r>
      <w:r>
        <w:rPr>
          <w:rStyle w:val="nl"/>
        </w:rPr>
        <w:t>"maxFeeForCtAddr"</w:t>
      </w:r>
      <w:r>
        <w:rPr>
          <w:rStyle w:val="p"/>
        </w:rPr>
        <w:t>:</w:t>
      </w:r>
      <w:r>
        <w:rPr>
          <w:rStyle w:val="w"/>
        </w:rPr>
        <w:t xml:space="preserve"> </w:t>
      </w:r>
      <w:r>
        <w:rPr>
          <w:rStyle w:val="s2"/>
        </w:rPr>
        <w:t>""</w:t>
      </w:r>
      <w:r>
        <w:rPr>
          <w:rStyle w:val="p"/>
        </w:rPr>
        <w:t>,</w:t>
      </w:r>
    </w:p>
    <w:p w:rsidR="00000000" w:rsidRDefault="00000000">
      <w:pPr>
        <w:pStyle w:val="HTML0"/>
        <w:divId w:val="1777096195"/>
        <w:rPr>
          <w:rStyle w:val="w"/>
        </w:rPr>
      </w:pPr>
      <w:r>
        <w:rPr>
          <w:rStyle w:val="w"/>
        </w:rPr>
        <w:t xml:space="preserve">        </w:t>
      </w:r>
      <w:r>
        <w:rPr>
          <w:rStyle w:val="nl"/>
        </w:rPr>
        <w:t>"maxWd"</w:t>
      </w:r>
      <w:r>
        <w:rPr>
          <w:rStyle w:val="p"/>
        </w:rPr>
        <w:t>:</w:t>
      </w:r>
      <w:r>
        <w:rPr>
          <w:rStyle w:val="w"/>
        </w:rPr>
        <w:t xml:space="preserve"> </w:t>
      </w:r>
      <w:r>
        <w:rPr>
          <w:rStyle w:val="s2"/>
        </w:rPr>
        <w:t>"500"</w:t>
      </w:r>
      <w:r>
        <w:rPr>
          <w:rStyle w:val="p"/>
        </w:rPr>
        <w:t>,</w:t>
      </w:r>
    </w:p>
    <w:p w:rsidR="00000000" w:rsidRDefault="00000000">
      <w:pPr>
        <w:pStyle w:val="HTML0"/>
        <w:divId w:val="1777096195"/>
        <w:rPr>
          <w:rStyle w:val="w"/>
        </w:rPr>
      </w:pPr>
      <w:r>
        <w:rPr>
          <w:rStyle w:val="w"/>
        </w:rPr>
        <w:t xml:space="preserve">        </w:t>
      </w:r>
      <w:r>
        <w:rPr>
          <w:rStyle w:val="nl"/>
        </w:rPr>
        <w:t>"minDep"</w:t>
      </w:r>
      <w:r>
        <w:rPr>
          <w:rStyle w:val="p"/>
        </w:rPr>
        <w:t>:</w:t>
      </w:r>
      <w:r>
        <w:rPr>
          <w:rStyle w:val="w"/>
        </w:rPr>
        <w:t xml:space="preserve"> </w:t>
      </w:r>
      <w:r>
        <w:rPr>
          <w:rStyle w:val="s2"/>
        </w:rPr>
        <w:t>"0.0005"</w:t>
      </w:r>
      <w:r>
        <w:rPr>
          <w:rStyle w:val="p"/>
        </w:rPr>
        <w:t>,</w:t>
      </w:r>
    </w:p>
    <w:p w:rsidR="00000000" w:rsidRDefault="00000000">
      <w:pPr>
        <w:pStyle w:val="HTML0"/>
        <w:divId w:val="1777096195"/>
        <w:rPr>
          <w:rStyle w:val="w"/>
        </w:rPr>
      </w:pPr>
      <w:r>
        <w:rPr>
          <w:rStyle w:val="w"/>
        </w:rPr>
        <w:t xml:space="preserve">        </w:t>
      </w:r>
      <w:r>
        <w:rPr>
          <w:rStyle w:val="nl"/>
        </w:rPr>
        <w:t>"minDepArrivalConfirm"</w:t>
      </w:r>
      <w:r>
        <w:rPr>
          <w:rStyle w:val="p"/>
        </w:rPr>
        <w:t>:</w:t>
      </w:r>
      <w:r>
        <w:rPr>
          <w:rStyle w:val="w"/>
        </w:rPr>
        <w:t xml:space="preserve"> </w:t>
      </w:r>
      <w:r>
        <w:rPr>
          <w:rStyle w:val="s2"/>
        </w:rPr>
        <w:t>"1"</w:t>
      </w:r>
      <w:r>
        <w:rPr>
          <w:rStyle w:val="p"/>
        </w:rPr>
        <w:t>,</w:t>
      </w:r>
    </w:p>
    <w:p w:rsidR="00000000" w:rsidRDefault="00000000">
      <w:pPr>
        <w:pStyle w:val="HTML0"/>
        <w:divId w:val="1777096195"/>
        <w:rPr>
          <w:rStyle w:val="w"/>
        </w:rPr>
      </w:pPr>
      <w:r>
        <w:rPr>
          <w:rStyle w:val="w"/>
        </w:rPr>
        <w:t xml:space="preserve">        </w:t>
      </w:r>
      <w:r>
        <w:rPr>
          <w:rStyle w:val="nl"/>
        </w:rPr>
        <w:t>"minFee"</w:t>
      </w:r>
      <w:r>
        <w:rPr>
          <w:rStyle w:val="p"/>
        </w:rPr>
        <w:t>:</w:t>
      </w:r>
      <w:r>
        <w:rPr>
          <w:rStyle w:val="w"/>
        </w:rPr>
        <w:t xml:space="preserve"> </w:t>
      </w:r>
      <w:r>
        <w:rPr>
          <w:rStyle w:val="s2"/>
        </w:rPr>
        <w:t>"0.00005"</w:t>
      </w:r>
      <w:r>
        <w:rPr>
          <w:rStyle w:val="p"/>
        </w:rPr>
        <w:t>,</w:t>
      </w:r>
    </w:p>
    <w:p w:rsidR="00000000" w:rsidRDefault="00000000">
      <w:pPr>
        <w:pStyle w:val="HTML0"/>
        <w:divId w:val="1777096195"/>
        <w:rPr>
          <w:rStyle w:val="w"/>
        </w:rPr>
      </w:pPr>
      <w:r>
        <w:rPr>
          <w:rStyle w:val="w"/>
        </w:rPr>
        <w:t xml:space="preserve">        </w:t>
      </w:r>
      <w:r>
        <w:rPr>
          <w:rStyle w:val="nl"/>
        </w:rPr>
        <w:t>"minFeeForCtAddr"</w:t>
      </w:r>
      <w:r>
        <w:rPr>
          <w:rStyle w:val="p"/>
        </w:rPr>
        <w:t>:</w:t>
      </w:r>
      <w:r>
        <w:rPr>
          <w:rStyle w:val="w"/>
        </w:rPr>
        <w:t xml:space="preserve"> </w:t>
      </w:r>
      <w:r>
        <w:rPr>
          <w:rStyle w:val="s2"/>
        </w:rPr>
        <w:t>""</w:t>
      </w:r>
      <w:r>
        <w:rPr>
          <w:rStyle w:val="p"/>
        </w:rPr>
        <w:t>,</w:t>
      </w:r>
    </w:p>
    <w:p w:rsidR="00000000" w:rsidRDefault="00000000">
      <w:pPr>
        <w:pStyle w:val="HTML0"/>
        <w:divId w:val="1777096195"/>
        <w:rPr>
          <w:rStyle w:val="w"/>
        </w:rPr>
      </w:pPr>
      <w:r>
        <w:rPr>
          <w:rStyle w:val="w"/>
        </w:rPr>
        <w:t xml:space="preserve">        </w:t>
      </w:r>
      <w:r>
        <w:rPr>
          <w:rStyle w:val="nl"/>
        </w:rPr>
        <w:t>"minInternal"</w:t>
      </w:r>
      <w:r>
        <w:rPr>
          <w:rStyle w:val="p"/>
        </w:rPr>
        <w:t>:</w:t>
      </w:r>
      <w:r>
        <w:rPr>
          <w:rStyle w:val="w"/>
        </w:rPr>
        <w:t xml:space="preserve"> </w:t>
      </w:r>
      <w:r>
        <w:rPr>
          <w:rStyle w:val="s2"/>
        </w:rPr>
        <w:t>"0.0001"</w:t>
      </w:r>
      <w:r>
        <w:rPr>
          <w:rStyle w:val="p"/>
        </w:rPr>
        <w:t>,</w:t>
      </w:r>
    </w:p>
    <w:p w:rsidR="00000000" w:rsidRDefault="00000000">
      <w:pPr>
        <w:pStyle w:val="HTML0"/>
        <w:divId w:val="1777096195"/>
        <w:rPr>
          <w:rStyle w:val="w"/>
        </w:rPr>
      </w:pPr>
      <w:r>
        <w:rPr>
          <w:rStyle w:val="w"/>
        </w:rPr>
        <w:t xml:space="preserve">        </w:t>
      </w:r>
      <w:r>
        <w:rPr>
          <w:rStyle w:val="nl"/>
        </w:rPr>
        <w:t>"minWd"</w:t>
      </w:r>
      <w:r>
        <w:rPr>
          <w:rStyle w:val="p"/>
        </w:rPr>
        <w:t>:</w:t>
      </w:r>
      <w:r>
        <w:rPr>
          <w:rStyle w:val="w"/>
        </w:rPr>
        <w:t xml:space="preserve"> </w:t>
      </w:r>
      <w:r>
        <w:rPr>
          <w:rStyle w:val="s2"/>
        </w:rPr>
        <w:t>"0.0005"</w:t>
      </w:r>
      <w:r>
        <w:rPr>
          <w:rStyle w:val="p"/>
        </w:rPr>
        <w:t>,</w:t>
      </w:r>
    </w:p>
    <w:p w:rsidR="00000000" w:rsidRDefault="00000000">
      <w:pPr>
        <w:pStyle w:val="HTML0"/>
        <w:divId w:val="1777096195"/>
        <w:rPr>
          <w:rStyle w:val="w"/>
        </w:rPr>
      </w:pPr>
      <w:r>
        <w:rPr>
          <w:rStyle w:val="w"/>
        </w:rPr>
        <w:t xml:space="preserve">        </w:t>
      </w:r>
      <w:r>
        <w:rPr>
          <w:rStyle w:val="nl"/>
        </w:rPr>
        <w:t>"minWdUnlockConfirm"</w:t>
      </w:r>
      <w:r>
        <w:rPr>
          <w:rStyle w:val="p"/>
        </w:rPr>
        <w:t>:</w:t>
      </w:r>
      <w:r>
        <w:rPr>
          <w:rStyle w:val="w"/>
        </w:rPr>
        <w:t xml:space="preserve"> </w:t>
      </w:r>
      <w:r>
        <w:rPr>
          <w:rStyle w:val="s2"/>
        </w:rPr>
        <w:t>"2"</w:t>
      </w:r>
      <w:r>
        <w:rPr>
          <w:rStyle w:val="p"/>
        </w:rPr>
        <w:t>,</w:t>
      </w:r>
    </w:p>
    <w:p w:rsidR="00000000" w:rsidRDefault="00000000">
      <w:pPr>
        <w:pStyle w:val="HTML0"/>
        <w:divId w:val="1777096195"/>
        <w:rPr>
          <w:rStyle w:val="w"/>
        </w:rPr>
      </w:pPr>
      <w:r>
        <w:rPr>
          <w:rStyle w:val="w"/>
        </w:rPr>
        <w:t xml:space="preserve">        </w:t>
      </w:r>
      <w:r>
        <w:rPr>
          <w:rStyle w:val="nl"/>
        </w:rPr>
        <w:t>"name"</w:t>
      </w:r>
      <w:r>
        <w:rPr>
          <w:rStyle w:val="p"/>
        </w:rPr>
        <w:t>:</w:t>
      </w:r>
      <w:r>
        <w:rPr>
          <w:rStyle w:val="w"/>
        </w:rPr>
        <w:t xml:space="preserve"> </w:t>
      </w:r>
      <w:r>
        <w:rPr>
          <w:rStyle w:val="s2"/>
        </w:rPr>
        <w:t>"Bitcoin"</w:t>
      </w:r>
      <w:r>
        <w:rPr>
          <w:rStyle w:val="p"/>
        </w:rPr>
        <w:t>,</w:t>
      </w:r>
    </w:p>
    <w:p w:rsidR="00000000" w:rsidRDefault="00000000">
      <w:pPr>
        <w:pStyle w:val="HTML0"/>
        <w:divId w:val="1777096195"/>
        <w:rPr>
          <w:rStyle w:val="w"/>
        </w:rPr>
      </w:pPr>
      <w:r>
        <w:rPr>
          <w:rStyle w:val="w"/>
        </w:rPr>
        <w:t xml:space="preserve">        </w:t>
      </w:r>
      <w:r>
        <w:rPr>
          <w:rStyle w:val="nl"/>
        </w:rPr>
        <w:t>"needTag"</w:t>
      </w:r>
      <w:r>
        <w:rPr>
          <w:rStyle w:val="p"/>
        </w:rPr>
        <w:t>:</w:t>
      </w:r>
      <w:r>
        <w:rPr>
          <w:rStyle w:val="w"/>
        </w:rPr>
        <w:t xml:space="preserve"> </w:t>
      </w:r>
      <w:r>
        <w:rPr>
          <w:rStyle w:val="kc"/>
        </w:rPr>
        <w:t>false</w:t>
      </w:r>
      <w:r>
        <w:rPr>
          <w:rStyle w:val="p"/>
        </w:rPr>
        <w:t>,</w:t>
      </w:r>
    </w:p>
    <w:p w:rsidR="00000000" w:rsidRDefault="00000000">
      <w:pPr>
        <w:pStyle w:val="HTML0"/>
        <w:divId w:val="1777096195"/>
        <w:rPr>
          <w:rStyle w:val="w"/>
        </w:rPr>
      </w:pPr>
      <w:r>
        <w:rPr>
          <w:rStyle w:val="w"/>
        </w:rPr>
        <w:t xml:space="preserve">        </w:t>
      </w:r>
      <w:r>
        <w:rPr>
          <w:rStyle w:val="nl"/>
        </w:rPr>
        <w:t>"usedDepQuotaFixed"</w:t>
      </w:r>
      <w:r>
        <w:rPr>
          <w:rStyle w:val="p"/>
        </w:rPr>
        <w:t>:</w:t>
      </w:r>
      <w:r>
        <w:rPr>
          <w:rStyle w:val="w"/>
        </w:rPr>
        <w:t xml:space="preserve"> </w:t>
      </w:r>
      <w:r>
        <w:rPr>
          <w:rStyle w:val="s2"/>
        </w:rPr>
        <w:t>""</w:t>
      </w:r>
      <w:r>
        <w:rPr>
          <w:rStyle w:val="p"/>
        </w:rPr>
        <w:t>,</w:t>
      </w:r>
    </w:p>
    <w:p w:rsidR="00000000" w:rsidRDefault="00000000">
      <w:pPr>
        <w:pStyle w:val="HTML0"/>
        <w:divId w:val="1777096195"/>
        <w:rPr>
          <w:rStyle w:val="w"/>
        </w:rPr>
      </w:pPr>
      <w:r>
        <w:rPr>
          <w:rStyle w:val="w"/>
        </w:rPr>
        <w:t xml:space="preserve">        </w:t>
      </w:r>
      <w:r>
        <w:rPr>
          <w:rStyle w:val="nl"/>
        </w:rPr>
        <w:t>"usedWdQuota"</w:t>
      </w:r>
      <w:r>
        <w:rPr>
          <w:rStyle w:val="p"/>
        </w:rPr>
        <w:t>:</w:t>
      </w:r>
      <w:r>
        <w:rPr>
          <w:rStyle w:val="w"/>
        </w:rPr>
        <w:t xml:space="preserve"> </w:t>
      </w:r>
      <w:r>
        <w:rPr>
          <w:rStyle w:val="s2"/>
        </w:rPr>
        <w:t>"0"</w:t>
      </w:r>
      <w:r>
        <w:rPr>
          <w:rStyle w:val="p"/>
        </w:rPr>
        <w:t>,</w:t>
      </w:r>
    </w:p>
    <w:p w:rsidR="00000000" w:rsidRDefault="00000000">
      <w:pPr>
        <w:pStyle w:val="HTML0"/>
        <w:divId w:val="1777096195"/>
        <w:rPr>
          <w:rStyle w:val="w"/>
        </w:rPr>
      </w:pPr>
      <w:r>
        <w:rPr>
          <w:rStyle w:val="w"/>
        </w:rPr>
        <w:t xml:space="preserve">        </w:t>
      </w:r>
      <w:r>
        <w:rPr>
          <w:rStyle w:val="nl"/>
        </w:rPr>
        <w:t>"wdEstOpenTime"</w:t>
      </w:r>
      <w:r>
        <w:rPr>
          <w:rStyle w:val="p"/>
        </w:rPr>
        <w:t>:</w:t>
      </w:r>
      <w:r>
        <w:rPr>
          <w:rStyle w:val="w"/>
        </w:rPr>
        <w:t xml:space="preserve"> </w:t>
      </w:r>
      <w:r>
        <w:rPr>
          <w:rStyle w:val="s2"/>
        </w:rPr>
        <w:t>""</w:t>
      </w:r>
      <w:r>
        <w:rPr>
          <w:rStyle w:val="p"/>
        </w:rPr>
        <w:t>,</w:t>
      </w:r>
    </w:p>
    <w:p w:rsidR="00000000" w:rsidRDefault="00000000">
      <w:pPr>
        <w:pStyle w:val="HTML0"/>
        <w:divId w:val="1777096195"/>
        <w:rPr>
          <w:rStyle w:val="w"/>
        </w:rPr>
      </w:pPr>
      <w:r>
        <w:rPr>
          <w:rStyle w:val="w"/>
        </w:rPr>
        <w:t xml:space="preserve">        </w:t>
      </w:r>
      <w:r>
        <w:rPr>
          <w:rStyle w:val="nl"/>
        </w:rPr>
        <w:t>"wdQuota"</w:t>
      </w:r>
      <w:r>
        <w:rPr>
          <w:rStyle w:val="p"/>
        </w:rPr>
        <w:t>:</w:t>
      </w:r>
      <w:r>
        <w:rPr>
          <w:rStyle w:val="w"/>
        </w:rPr>
        <w:t xml:space="preserve"> </w:t>
      </w:r>
      <w:r>
        <w:rPr>
          <w:rStyle w:val="s2"/>
        </w:rPr>
        <w:t>"10000000"</w:t>
      </w:r>
      <w:r>
        <w:rPr>
          <w:rStyle w:val="p"/>
        </w:rPr>
        <w:t>,</w:t>
      </w:r>
    </w:p>
    <w:p w:rsidR="00000000" w:rsidRDefault="00000000">
      <w:pPr>
        <w:pStyle w:val="HTML0"/>
        <w:divId w:val="1777096195"/>
        <w:rPr>
          <w:rStyle w:val="w"/>
        </w:rPr>
      </w:pPr>
      <w:r>
        <w:rPr>
          <w:rStyle w:val="w"/>
        </w:rPr>
        <w:t xml:space="preserve">        </w:t>
      </w:r>
      <w:r>
        <w:rPr>
          <w:rStyle w:val="nl"/>
        </w:rPr>
        <w:t>"wdTickSz"</w:t>
      </w:r>
      <w:r>
        <w:rPr>
          <w:rStyle w:val="p"/>
        </w:rPr>
        <w:t>:</w:t>
      </w:r>
      <w:r>
        <w:rPr>
          <w:rStyle w:val="w"/>
        </w:rPr>
        <w:t xml:space="preserve"> </w:t>
      </w:r>
      <w:r>
        <w:rPr>
          <w:rStyle w:val="s2"/>
        </w:rPr>
        <w:t>"8"</w:t>
      </w:r>
    </w:p>
    <w:p w:rsidR="00000000" w:rsidRDefault="00000000">
      <w:pPr>
        <w:pStyle w:val="HTML0"/>
        <w:divId w:val="1777096195"/>
        <w:rPr>
          <w:rStyle w:val="w"/>
        </w:rPr>
      </w:pPr>
      <w:r>
        <w:rPr>
          <w:rStyle w:val="w"/>
        </w:rPr>
        <w:t xml:space="preserve">    </w:t>
      </w:r>
      <w:r>
        <w:rPr>
          <w:rStyle w:val="p"/>
        </w:rPr>
        <w:t>}</w:t>
      </w:r>
    </w:p>
    <w:p w:rsidR="00000000" w:rsidRDefault="00000000">
      <w:pPr>
        <w:pStyle w:val="HTML0"/>
        <w:divId w:val="1777096195"/>
        <w:rPr>
          <w:rStyle w:val="w"/>
        </w:rPr>
      </w:pPr>
      <w:r>
        <w:rPr>
          <w:rStyle w:val="w"/>
        </w:rPr>
        <w:t xml:space="preserve">  </w:t>
      </w:r>
      <w:r>
        <w:rPr>
          <w:rStyle w:val="p"/>
        </w:rPr>
        <w:t>]</w:t>
      </w:r>
    </w:p>
    <w:p w:rsidR="00000000" w:rsidRDefault="00000000">
      <w:pPr>
        <w:pStyle w:val="HTML0"/>
        <w:divId w:val="1777096195"/>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5"/>
        <w:gridCol w:w="900"/>
        <w:gridCol w:w="4931"/>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 xml:space="preserve">Currency, e.g. </w:t>
            </w:r>
            <w:r>
              <w:rPr>
                <w:rStyle w:val="HTML"/>
              </w:rPr>
              <w:t>BTC</w:t>
            </w:r>
          </w:p>
        </w:tc>
      </w:tr>
      <w:tr w:rsidR="00000000">
        <w:trPr>
          <w:divId w:val="175387555"/>
          <w:tblCellSpacing w:w="15" w:type="dxa"/>
        </w:trPr>
        <w:tc>
          <w:tcPr>
            <w:tcW w:w="0" w:type="auto"/>
            <w:vAlign w:val="center"/>
            <w:hideMark/>
          </w:tcPr>
          <w:p w:rsidR="00000000" w:rsidRDefault="00000000">
            <w:r>
              <w:t>name</w:t>
            </w:r>
          </w:p>
        </w:tc>
        <w:tc>
          <w:tcPr>
            <w:tcW w:w="0" w:type="auto"/>
            <w:vAlign w:val="center"/>
            <w:hideMark/>
          </w:tcPr>
          <w:p w:rsidR="00000000" w:rsidRDefault="00000000">
            <w:r>
              <w:t>String</w:t>
            </w:r>
          </w:p>
        </w:tc>
        <w:tc>
          <w:tcPr>
            <w:tcW w:w="0" w:type="auto"/>
            <w:vAlign w:val="center"/>
            <w:hideMark/>
          </w:tcPr>
          <w:p w:rsidR="00000000" w:rsidRDefault="00000000">
            <w:r>
              <w:t>Name of currency. There is no related name when it is not shown.</w:t>
            </w:r>
          </w:p>
        </w:tc>
      </w:tr>
      <w:tr w:rsidR="00000000">
        <w:trPr>
          <w:divId w:val="175387555"/>
          <w:tblCellSpacing w:w="15" w:type="dxa"/>
        </w:trPr>
        <w:tc>
          <w:tcPr>
            <w:tcW w:w="0" w:type="auto"/>
            <w:vAlign w:val="center"/>
            <w:hideMark/>
          </w:tcPr>
          <w:p w:rsidR="00000000" w:rsidRDefault="00000000">
            <w:r>
              <w:t>logoLink</w:t>
            </w:r>
          </w:p>
        </w:tc>
        <w:tc>
          <w:tcPr>
            <w:tcW w:w="0" w:type="auto"/>
            <w:vAlign w:val="center"/>
            <w:hideMark/>
          </w:tcPr>
          <w:p w:rsidR="00000000" w:rsidRDefault="00000000">
            <w:r>
              <w:t>String</w:t>
            </w:r>
          </w:p>
        </w:tc>
        <w:tc>
          <w:tcPr>
            <w:tcW w:w="0" w:type="auto"/>
            <w:vAlign w:val="center"/>
            <w:hideMark/>
          </w:tcPr>
          <w:p w:rsidR="00000000" w:rsidRDefault="00000000">
            <w:r>
              <w:t>The logo link of currency</w:t>
            </w:r>
          </w:p>
        </w:tc>
      </w:tr>
      <w:tr w:rsidR="00000000">
        <w:trPr>
          <w:divId w:val="175387555"/>
          <w:tblCellSpacing w:w="15" w:type="dxa"/>
        </w:trPr>
        <w:tc>
          <w:tcPr>
            <w:tcW w:w="0" w:type="auto"/>
            <w:vAlign w:val="center"/>
            <w:hideMark/>
          </w:tcPr>
          <w:p w:rsidR="00000000" w:rsidRDefault="00000000">
            <w:r>
              <w:t>chain</w:t>
            </w:r>
          </w:p>
        </w:tc>
        <w:tc>
          <w:tcPr>
            <w:tcW w:w="0" w:type="auto"/>
            <w:vAlign w:val="center"/>
            <w:hideMark/>
          </w:tcPr>
          <w:p w:rsidR="00000000" w:rsidRDefault="00000000">
            <w:r>
              <w:t>String</w:t>
            </w:r>
          </w:p>
        </w:tc>
        <w:tc>
          <w:tcPr>
            <w:tcW w:w="0" w:type="auto"/>
            <w:vAlign w:val="center"/>
            <w:hideMark/>
          </w:tcPr>
          <w:p w:rsidR="00000000" w:rsidRDefault="00000000">
            <w:r>
              <w:t xml:space="preserve">Chain name, e.g. </w:t>
            </w:r>
            <w:r>
              <w:rPr>
                <w:rStyle w:val="HTML"/>
              </w:rPr>
              <w:t>USDT-ERC20</w:t>
            </w:r>
            <w:r>
              <w:t xml:space="preserve">, </w:t>
            </w:r>
            <w:r>
              <w:rPr>
                <w:rStyle w:val="HTML"/>
              </w:rPr>
              <w:t>USDT-TRC20</w:t>
            </w:r>
          </w:p>
        </w:tc>
      </w:tr>
      <w:tr w:rsidR="00000000">
        <w:trPr>
          <w:divId w:val="175387555"/>
          <w:tblCellSpacing w:w="15" w:type="dxa"/>
        </w:trPr>
        <w:tc>
          <w:tcPr>
            <w:tcW w:w="0" w:type="auto"/>
            <w:vAlign w:val="center"/>
            <w:hideMark/>
          </w:tcPr>
          <w:p w:rsidR="00000000" w:rsidRDefault="00000000">
            <w:r>
              <w:t>ctAddr</w:t>
            </w:r>
          </w:p>
        </w:tc>
        <w:tc>
          <w:tcPr>
            <w:tcW w:w="0" w:type="auto"/>
            <w:vAlign w:val="center"/>
            <w:hideMark/>
          </w:tcPr>
          <w:p w:rsidR="00000000" w:rsidRDefault="00000000">
            <w:r>
              <w:t>String</w:t>
            </w:r>
          </w:p>
        </w:tc>
        <w:tc>
          <w:tcPr>
            <w:tcW w:w="0" w:type="auto"/>
            <w:vAlign w:val="center"/>
            <w:hideMark/>
          </w:tcPr>
          <w:p w:rsidR="00000000" w:rsidRDefault="00000000">
            <w:r>
              <w:t>Contract address</w:t>
            </w:r>
          </w:p>
        </w:tc>
      </w:tr>
      <w:tr w:rsidR="00000000">
        <w:trPr>
          <w:divId w:val="175387555"/>
          <w:tblCellSpacing w:w="15" w:type="dxa"/>
        </w:trPr>
        <w:tc>
          <w:tcPr>
            <w:tcW w:w="0" w:type="auto"/>
            <w:vAlign w:val="center"/>
            <w:hideMark/>
          </w:tcPr>
          <w:p w:rsidR="00000000" w:rsidRDefault="00000000">
            <w:r>
              <w:t>canDep</w:t>
            </w:r>
          </w:p>
        </w:tc>
        <w:tc>
          <w:tcPr>
            <w:tcW w:w="0" w:type="auto"/>
            <w:vAlign w:val="center"/>
            <w:hideMark/>
          </w:tcPr>
          <w:p w:rsidR="00000000" w:rsidRDefault="00000000">
            <w:r>
              <w:t>Boolean</w:t>
            </w:r>
          </w:p>
        </w:tc>
        <w:tc>
          <w:tcPr>
            <w:tcW w:w="0" w:type="auto"/>
            <w:vAlign w:val="center"/>
            <w:hideMark/>
          </w:tcPr>
          <w:p w:rsidR="00000000" w:rsidRDefault="00000000">
            <w:r>
              <w:t xml:space="preserve">The availability to </w:t>
            </w:r>
            <w:r>
              <w:rPr>
                <w:rStyle w:val="search-highlight"/>
              </w:rPr>
              <w:t>depos</w:t>
            </w:r>
            <w:r>
              <w:t xml:space="preserve">it from chain </w:t>
            </w:r>
            <w:r>
              <w:br/>
            </w:r>
            <w:r>
              <w:rPr>
                <w:rStyle w:val="HTML"/>
              </w:rPr>
              <w:t>false</w:t>
            </w:r>
            <w:r>
              <w:t xml:space="preserve">: not available </w:t>
            </w:r>
            <w:r>
              <w:br/>
            </w:r>
            <w:r>
              <w:rPr>
                <w:rStyle w:val="HTML"/>
              </w:rPr>
              <w:t>true</w:t>
            </w:r>
            <w:r>
              <w:t>: available</w:t>
            </w:r>
          </w:p>
        </w:tc>
      </w:tr>
      <w:tr w:rsidR="00000000">
        <w:trPr>
          <w:divId w:val="175387555"/>
          <w:tblCellSpacing w:w="15" w:type="dxa"/>
        </w:trPr>
        <w:tc>
          <w:tcPr>
            <w:tcW w:w="0" w:type="auto"/>
            <w:vAlign w:val="center"/>
            <w:hideMark/>
          </w:tcPr>
          <w:p w:rsidR="00000000" w:rsidRDefault="00000000">
            <w:r>
              <w:t>canWd</w:t>
            </w:r>
          </w:p>
        </w:tc>
        <w:tc>
          <w:tcPr>
            <w:tcW w:w="0" w:type="auto"/>
            <w:vAlign w:val="center"/>
            <w:hideMark/>
          </w:tcPr>
          <w:p w:rsidR="00000000" w:rsidRDefault="00000000">
            <w:r>
              <w:t>Boolean</w:t>
            </w:r>
          </w:p>
        </w:tc>
        <w:tc>
          <w:tcPr>
            <w:tcW w:w="0" w:type="auto"/>
            <w:vAlign w:val="center"/>
            <w:hideMark/>
          </w:tcPr>
          <w:p w:rsidR="00000000" w:rsidRDefault="00000000">
            <w:r>
              <w:t xml:space="preserve">The availability to withdraw to chain </w:t>
            </w:r>
            <w:r>
              <w:br/>
            </w:r>
            <w:r>
              <w:rPr>
                <w:rStyle w:val="HTML"/>
              </w:rPr>
              <w:t>false</w:t>
            </w:r>
            <w:r>
              <w:t xml:space="preserve">: not available </w:t>
            </w:r>
            <w:r>
              <w:br/>
            </w:r>
            <w:r>
              <w:rPr>
                <w:rStyle w:val="HTML"/>
              </w:rPr>
              <w:t>true</w:t>
            </w:r>
            <w:r>
              <w:t>: available</w:t>
            </w:r>
          </w:p>
        </w:tc>
      </w:tr>
      <w:tr w:rsidR="00000000">
        <w:trPr>
          <w:divId w:val="175387555"/>
          <w:tblCellSpacing w:w="15" w:type="dxa"/>
        </w:trPr>
        <w:tc>
          <w:tcPr>
            <w:tcW w:w="0" w:type="auto"/>
            <w:vAlign w:val="center"/>
            <w:hideMark/>
          </w:tcPr>
          <w:p w:rsidR="00000000" w:rsidRDefault="00000000">
            <w:r>
              <w:t>canInternal</w:t>
            </w:r>
          </w:p>
        </w:tc>
        <w:tc>
          <w:tcPr>
            <w:tcW w:w="0" w:type="auto"/>
            <w:vAlign w:val="center"/>
            <w:hideMark/>
          </w:tcPr>
          <w:p w:rsidR="00000000" w:rsidRDefault="00000000">
            <w:r>
              <w:t>Boolean</w:t>
            </w:r>
          </w:p>
        </w:tc>
        <w:tc>
          <w:tcPr>
            <w:tcW w:w="0" w:type="auto"/>
            <w:vAlign w:val="center"/>
            <w:hideMark/>
          </w:tcPr>
          <w:p w:rsidR="00000000" w:rsidRDefault="00000000">
            <w:r>
              <w:t xml:space="preserve">The availability to internal transfer </w:t>
            </w:r>
            <w:r>
              <w:br/>
            </w:r>
            <w:r>
              <w:rPr>
                <w:rStyle w:val="HTML"/>
              </w:rPr>
              <w:t>false</w:t>
            </w:r>
            <w:r>
              <w:t xml:space="preserve">: not available </w:t>
            </w:r>
            <w:r>
              <w:br/>
            </w:r>
            <w:r>
              <w:rPr>
                <w:rStyle w:val="HTML"/>
              </w:rPr>
              <w:t>true</w:t>
            </w:r>
            <w:r>
              <w:t>: available</w:t>
            </w:r>
          </w:p>
        </w:tc>
      </w:tr>
      <w:tr w:rsidR="00000000">
        <w:trPr>
          <w:divId w:val="175387555"/>
          <w:tblCellSpacing w:w="15" w:type="dxa"/>
        </w:trPr>
        <w:tc>
          <w:tcPr>
            <w:tcW w:w="0" w:type="auto"/>
            <w:vAlign w:val="center"/>
            <w:hideMark/>
          </w:tcPr>
          <w:p w:rsidR="00000000" w:rsidRDefault="00000000">
            <w:r>
              <w:t>depEstOpenTime</w:t>
            </w:r>
          </w:p>
        </w:tc>
        <w:tc>
          <w:tcPr>
            <w:tcW w:w="0" w:type="auto"/>
            <w:vAlign w:val="center"/>
            <w:hideMark/>
          </w:tcPr>
          <w:p w:rsidR="00000000" w:rsidRDefault="00000000">
            <w:r>
              <w:t>String</w:t>
            </w:r>
          </w:p>
        </w:tc>
        <w:tc>
          <w:tcPr>
            <w:tcW w:w="0" w:type="auto"/>
            <w:vAlign w:val="center"/>
            <w:hideMark/>
          </w:tcPr>
          <w:p w:rsidR="00000000" w:rsidRDefault="00000000">
            <w:r>
              <w:t xml:space="preserve">Estimated opening time for </w:t>
            </w:r>
            <w:r>
              <w:rPr>
                <w:rStyle w:val="search-highlight"/>
              </w:rPr>
              <w:t>depos</w:t>
            </w:r>
            <w:r>
              <w:t xml:space="preserve">it,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wdEstOpenTime</w:t>
            </w:r>
          </w:p>
        </w:tc>
        <w:tc>
          <w:tcPr>
            <w:tcW w:w="0" w:type="auto"/>
            <w:vAlign w:val="center"/>
            <w:hideMark/>
          </w:tcPr>
          <w:p w:rsidR="00000000" w:rsidRDefault="00000000">
            <w:r>
              <w:t>String</w:t>
            </w:r>
          </w:p>
        </w:tc>
        <w:tc>
          <w:tcPr>
            <w:tcW w:w="0" w:type="auto"/>
            <w:vAlign w:val="center"/>
            <w:hideMark/>
          </w:tcPr>
          <w:p w:rsidR="00000000" w:rsidRDefault="00000000">
            <w:r>
              <w:t xml:space="preserve">Estimated opening time for withdraw,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minDep</w:t>
            </w:r>
          </w:p>
        </w:tc>
        <w:tc>
          <w:tcPr>
            <w:tcW w:w="0" w:type="auto"/>
            <w:vAlign w:val="center"/>
            <w:hideMark/>
          </w:tcPr>
          <w:p w:rsidR="00000000" w:rsidRDefault="00000000">
            <w:r>
              <w:t>String</w:t>
            </w:r>
          </w:p>
        </w:tc>
        <w:tc>
          <w:tcPr>
            <w:tcW w:w="0" w:type="auto"/>
            <w:vAlign w:val="center"/>
            <w:hideMark/>
          </w:tcPr>
          <w:p w:rsidR="00000000" w:rsidRDefault="00000000">
            <w:r>
              <w:t xml:space="preserve">The minimum </w:t>
            </w:r>
            <w:r>
              <w:rPr>
                <w:rStyle w:val="search-highlight"/>
              </w:rPr>
              <w:t>depos</w:t>
            </w:r>
            <w:r>
              <w:t>it amount of currency in a single transaction</w:t>
            </w:r>
          </w:p>
        </w:tc>
      </w:tr>
      <w:tr w:rsidR="00000000">
        <w:trPr>
          <w:divId w:val="175387555"/>
          <w:tblCellSpacing w:w="15" w:type="dxa"/>
        </w:trPr>
        <w:tc>
          <w:tcPr>
            <w:tcW w:w="0" w:type="auto"/>
            <w:vAlign w:val="center"/>
            <w:hideMark/>
          </w:tcPr>
          <w:p w:rsidR="00000000" w:rsidRDefault="00000000">
            <w:r>
              <w:t>minWd</w:t>
            </w:r>
          </w:p>
        </w:tc>
        <w:tc>
          <w:tcPr>
            <w:tcW w:w="0" w:type="auto"/>
            <w:vAlign w:val="center"/>
            <w:hideMark/>
          </w:tcPr>
          <w:p w:rsidR="00000000" w:rsidRDefault="00000000">
            <w:r>
              <w:t>String</w:t>
            </w:r>
          </w:p>
        </w:tc>
        <w:tc>
          <w:tcPr>
            <w:tcW w:w="0" w:type="auto"/>
            <w:vAlign w:val="center"/>
            <w:hideMark/>
          </w:tcPr>
          <w:p w:rsidR="00000000" w:rsidRDefault="00000000">
            <w:r>
              <w:t xml:space="preserve">The minimum </w:t>
            </w:r>
            <w:r>
              <w:rPr>
                <w:rStyle w:val="HTML"/>
              </w:rPr>
              <w:t>on-chain withdrawal</w:t>
            </w:r>
            <w:r>
              <w:t xml:space="preserve"> amount of currency in a single transaction</w:t>
            </w:r>
          </w:p>
        </w:tc>
      </w:tr>
      <w:tr w:rsidR="00000000">
        <w:trPr>
          <w:divId w:val="175387555"/>
          <w:tblCellSpacing w:w="15" w:type="dxa"/>
        </w:trPr>
        <w:tc>
          <w:tcPr>
            <w:tcW w:w="0" w:type="auto"/>
            <w:vAlign w:val="center"/>
            <w:hideMark/>
          </w:tcPr>
          <w:p w:rsidR="00000000" w:rsidRDefault="00000000">
            <w:r>
              <w:t>minInternal</w:t>
            </w:r>
          </w:p>
        </w:tc>
        <w:tc>
          <w:tcPr>
            <w:tcW w:w="0" w:type="auto"/>
            <w:vAlign w:val="center"/>
            <w:hideMark/>
          </w:tcPr>
          <w:p w:rsidR="00000000" w:rsidRDefault="00000000">
            <w:r>
              <w:t>String</w:t>
            </w:r>
          </w:p>
        </w:tc>
        <w:tc>
          <w:tcPr>
            <w:tcW w:w="0" w:type="auto"/>
            <w:vAlign w:val="center"/>
            <w:hideMark/>
          </w:tcPr>
          <w:p w:rsidR="00000000" w:rsidRDefault="00000000">
            <w:r>
              <w:t xml:space="preserve">The minimum </w:t>
            </w:r>
            <w:r>
              <w:rPr>
                <w:rStyle w:val="HTML"/>
              </w:rPr>
              <w:t>internal transfer</w:t>
            </w:r>
            <w:r>
              <w:t xml:space="preserve"> amount of currency in a single transaction</w:t>
            </w:r>
            <w:r>
              <w:br/>
              <w:t xml:space="preserve">No maximum </w:t>
            </w:r>
            <w:r>
              <w:rPr>
                <w:rStyle w:val="HTML"/>
              </w:rPr>
              <w:t>internal transfer</w:t>
            </w:r>
            <w:r>
              <w:t xml:space="preserve"> limit in a single transaction, subject to the withdrawal limit in the past 24 hours(</w:t>
            </w:r>
            <w:r>
              <w:rPr>
                <w:rStyle w:val="HTML"/>
              </w:rPr>
              <w:t>wdQuota</w:t>
            </w:r>
            <w:r>
              <w:t>).</w:t>
            </w:r>
          </w:p>
        </w:tc>
      </w:tr>
      <w:tr w:rsidR="00000000">
        <w:trPr>
          <w:divId w:val="175387555"/>
          <w:tblCellSpacing w:w="15" w:type="dxa"/>
        </w:trPr>
        <w:tc>
          <w:tcPr>
            <w:tcW w:w="0" w:type="auto"/>
            <w:vAlign w:val="center"/>
            <w:hideMark/>
          </w:tcPr>
          <w:p w:rsidR="00000000" w:rsidRDefault="00000000">
            <w:r>
              <w:t>maxWd</w:t>
            </w:r>
          </w:p>
        </w:tc>
        <w:tc>
          <w:tcPr>
            <w:tcW w:w="0" w:type="auto"/>
            <w:vAlign w:val="center"/>
            <w:hideMark/>
          </w:tcPr>
          <w:p w:rsidR="00000000" w:rsidRDefault="00000000">
            <w:r>
              <w:t>String</w:t>
            </w:r>
          </w:p>
        </w:tc>
        <w:tc>
          <w:tcPr>
            <w:tcW w:w="0" w:type="auto"/>
            <w:vAlign w:val="center"/>
            <w:hideMark/>
          </w:tcPr>
          <w:p w:rsidR="00000000" w:rsidRDefault="00000000">
            <w:r>
              <w:t xml:space="preserve">The maximum amount of currency </w:t>
            </w:r>
            <w:r>
              <w:rPr>
                <w:rStyle w:val="HTML"/>
              </w:rPr>
              <w:t>on-chain withdrawal</w:t>
            </w:r>
            <w:r>
              <w:t xml:space="preserve"> in a single transaction</w:t>
            </w:r>
          </w:p>
        </w:tc>
      </w:tr>
      <w:tr w:rsidR="00000000">
        <w:trPr>
          <w:divId w:val="175387555"/>
          <w:tblCellSpacing w:w="15" w:type="dxa"/>
        </w:trPr>
        <w:tc>
          <w:tcPr>
            <w:tcW w:w="0" w:type="auto"/>
            <w:vAlign w:val="center"/>
            <w:hideMark/>
          </w:tcPr>
          <w:p w:rsidR="00000000" w:rsidRDefault="00000000">
            <w:r>
              <w:t>wdTickSz</w:t>
            </w:r>
          </w:p>
        </w:tc>
        <w:tc>
          <w:tcPr>
            <w:tcW w:w="0" w:type="auto"/>
            <w:vAlign w:val="center"/>
            <w:hideMark/>
          </w:tcPr>
          <w:p w:rsidR="00000000" w:rsidRDefault="00000000">
            <w:r>
              <w:t>String</w:t>
            </w:r>
          </w:p>
        </w:tc>
        <w:tc>
          <w:tcPr>
            <w:tcW w:w="0" w:type="auto"/>
            <w:vAlign w:val="center"/>
            <w:hideMark/>
          </w:tcPr>
          <w:p w:rsidR="00000000" w:rsidRDefault="00000000">
            <w:r>
              <w:t>The withdrawal precision, indicating the number of digits after the decimal point.</w:t>
            </w:r>
            <w:r>
              <w:br/>
              <w:t>The withdrawal fee precision kept the same as withdrawal precision.</w:t>
            </w:r>
            <w:r>
              <w:br/>
              <w:t>The accuracy of internal transfer withdrawal is 8 decimal places.</w:t>
            </w:r>
          </w:p>
        </w:tc>
      </w:tr>
      <w:tr w:rsidR="00000000">
        <w:trPr>
          <w:divId w:val="175387555"/>
          <w:tblCellSpacing w:w="15" w:type="dxa"/>
        </w:trPr>
        <w:tc>
          <w:tcPr>
            <w:tcW w:w="0" w:type="auto"/>
            <w:vAlign w:val="center"/>
            <w:hideMark/>
          </w:tcPr>
          <w:p w:rsidR="00000000" w:rsidRDefault="00000000">
            <w:r>
              <w:t>wdQuota</w:t>
            </w:r>
          </w:p>
        </w:tc>
        <w:tc>
          <w:tcPr>
            <w:tcW w:w="0" w:type="auto"/>
            <w:vAlign w:val="center"/>
            <w:hideMark/>
          </w:tcPr>
          <w:p w:rsidR="00000000" w:rsidRDefault="00000000">
            <w:r>
              <w:t>String</w:t>
            </w:r>
          </w:p>
        </w:tc>
        <w:tc>
          <w:tcPr>
            <w:tcW w:w="0" w:type="auto"/>
            <w:vAlign w:val="center"/>
            <w:hideMark/>
          </w:tcPr>
          <w:p w:rsidR="00000000" w:rsidRDefault="00000000">
            <w:r>
              <w:t xml:space="preserve">The withdrawal limit in the past 24 hours (including </w:t>
            </w:r>
            <w:r>
              <w:rPr>
                <w:rStyle w:val="HTML"/>
              </w:rPr>
              <w:t>on-chain withdrawal</w:t>
            </w:r>
            <w:r>
              <w:t xml:space="preserve"> and </w:t>
            </w:r>
            <w:r>
              <w:rPr>
                <w:rStyle w:val="HTML"/>
              </w:rPr>
              <w:t>internal transfer</w:t>
            </w:r>
            <w:r>
              <w:t xml:space="preserve">), unit in </w:t>
            </w:r>
            <w:r>
              <w:rPr>
                <w:rStyle w:val="HTML"/>
              </w:rPr>
              <w:t>USD</w:t>
            </w:r>
          </w:p>
        </w:tc>
      </w:tr>
      <w:tr w:rsidR="00000000">
        <w:trPr>
          <w:divId w:val="175387555"/>
          <w:tblCellSpacing w:w="15" w:type="dxa"/>
        </w:trPr>
        <w:tc>
          <w:tcPr>
            <w:tcW w:w="0" w:type="auto"/>
            <w:vAlign w:val="center"/>
            <w:hideMark/>
          </w:tcPr>
          <w:p w:rsidR="00000000" w:rsidRDefault="00000000">
            <w:r>
              <w:t>usedWdQuota</w:t>
            </w:r>
          </w:p>
        </w:tc>
        <w:tc>
          <w:tcPr>
            <w:tcW w:w="0" w:type="auto"/>
            <w:vAlign w:val="center"/>
            <w:hideMark/>
          </w:tcPr>
          <w:p w:rsidR="00000000" w:rsidRDefault="00000000">
            <w:r>
              <w:t>String</w:t>
            </w:r>
          </w:p>
        </w:tc>
        <w:tc>
          <w:tcPr>
            <w:tcW w:w="0" w:type="auto"/>
            <w:vAlign w:val="center"/>
            <w:hideMark/>
          </w:tcPr>
          <w:p w:rsidR="00000000" w:rsidRDefault="00000000">
            <w:r>
              <w:t xml:space="preserve">The amount of currency withdrawal used in the past 24 hours, unit in </w:t>
            </w:r>
            <w:r>
              <w:rPr>
                <w:rStyle w:val="HTML"/>
              </w:rPr>
              <w:t>USD</w:t>
            </w:r>
          </w:p>
        </w:tc>
      </w:tr>
      <w:tr w:rsidR="00000000">
        <w:trPr>
          <w:divId w:val="175387555"/>
          <w:tblCellSpacing w:w="15" w:type="dxa"/>
        </w:trPr>
        <w:tc>
          <w:tcPr>
            <w:tcW w:w="0" w:type="auto"/>
            <w:vAlign w:val="center"/>
            <w:hideMark/>
          </w:tcPr>
          <w:p w:rsidR="00000000" w:rsidRDefault="00000000">
            <w:r>
              <w:t>fee</w:t>
            </w:r>
          </w:p>
        </w:tc>
        <w:tc>
          <w:tcPr>
            <w:tcW w:w="0" w:type="auto"/>
            <w:vAlign w:val="center"/>
            <w:hideMark/>
          </w:tcPr>
          <w:p w:rsidR="00000000" w:rsidRDefault="00000000">
            <w:r>
              <w:t>String</w:t>
            </w:r>
          </w:p>
        </w:tc>
        <w:tc>
          <w:tcPr>
            <w:tcW w:w="0" w:type="auto"/>
            <w:vAlign w:val="center"/>
            <w:hideMark/>
          </w:tcPr>
          <w:p w:rsidR="00000000" w:rsidRDefault="00000000">
            <w:r>
              <w:t>The fixed withdrawal fee</w:t>
            </w:r>
            <w:r>
              <w:br/>
              <w:t xml:space="preserve">Apply to </w:t>
            </w:r>
            <w:r>
              <w:rPr>
                <w:rStyle w:val="HTML"/>
              </w:rPr>
              <w:t>on-chain withdrawal</w:t>
            </w:r>
          </w:p>
        </w:tc>
      </w:tr>
      <w:tr w:rsidR="00000000">
        <w:trPr>
          <w:divId w:val="175387555"/>
          <w:tblCellSpacing w:w="15" w:type="dxa"/>
        </w:trPr>
        <w:tc>
          <w:tcPr>
            <w:tcW w:w="0" w:type="auto"/>
            <w:vAlign w:val="center"/>
            <w:hideMark/>
          </w:tcPr>
          <w:p w:rsidR="00000000" w:rsidRDefault="00000000">
            <w:r>
              <w:t>minFee</w:t>
            </w:r>
          </w:p>
        </w:tc>
        <w:tc>
          <w:tcPr>
            <w:tcW w:w="0" w:type="auto"/>
            <w:vAlign w:val="center"/>
            <w:hideMark/>
          </w:tcPr>
          <w:p w:rsidR="00000000" w:rsidRDefault="00000000">
            <w:r>
              <w:t>String</w:t>
            </w:r>
          </w:p>
        </w:tc>
        <w:tc>
          <w:tcPr>
            <w:tcW w:w="0" w:type="auto"/>
            <w:vAlign w:val="center"/>
            <w:hideMark/>
          </w:tcPr>
          <w:p w:rsidR="00000000" w:rsidRDefault="00000000">
            <w:del w:id="42" w:author="Unknown">
              <w:r>
                <w:delText>The minimum withdrawal fee for normal address</w:delText>
              </w:r>
              <w:r>
                <w:br/>
                <w:delText xml:space="preserve">Apply to </w:delText>
              </w:r>
              <w:r>
                <w:rPr>
                  <w:rStyle w:val="HTML"/>
                </w:rPr>
                <w:delText>on-chain withdrawal</w:delText>
              </w:r>
            </w:del>
            <w:r>
              <w:br/>
              <w:t>(Deprecated)</w:t>
            </w:r>
          </w:p>
        </w:tc>
      </w:tr>
      <w:tr w:rsidR="00000000">
        <w:trPr>
          <w:divId w:val="175387555"/>
          <w:tblCellSpacing w:w="15" w:type="dxa"/>
        </w:trPr>
        <w:tc>
          <w:tcPr>
            <w:tcW w:w="0" w:type="auto"/>
            <w:vAlign w:val="center"/>
            <w:hideMark/>
          </w:tcPr>
          <w:p w:rsidR="00000000" w:rsidRDefault="00000000">
            <w:r>
              <w:t>maxFee</w:t>
            </w:r>
          </w:p>
        </w:tc>
        <w:tc>
          <w:tcPr>
            <w:tcW w:w="0" w:type="auto"/>
            <w:vAlign w:val="center"/>
            <w:hideMark/>
          </w:tcPr>
          <w:p w:rsidR="00000000" w:rsidRDefault="00000000">
            <w:r>
              <w:t>String</w:t>
            </w:r>
          </w:p>
        </w:tc>
        <w:tc>
          <w:tcPr>
            <w:tcW w:w="0" w:type="auto"/>
            <w:vAlign w:val="center"/>
            <w:hideMark/>
          </w:tcPr>
          <w:p w:rsidR="00000000" w:rsidRDefault="00000000">
            <w:del w:id="43" w:author="Unknown">
              <w:r>
                <w:delText>The maximum withdrawal fee for normal address</w:delText>
              </w:r>
              <w:r>
                <w:br/>
                <w:delText xml:space="preserve">Apply to </w:delText>
              </w:r>
              <w:r>
                <w:rPr>
                  <w:rStyle w:val="HTML"/>
                </w:rPr>
                <w:delText>on-chain withdrawal</w:delText>
              </w:r>
            </w:del>
            <w:r>
              <w:br/>
              <w:t>(Deprecated)</w:t>
            </w:r>
          </w:p>
        </w:tc>
      </w:tr>
      <w:tr w:rsidR="00000000">
        <w:trPr>
          <w:divId w:val="175387555"/>
          <w:tblCellSpacing w:w="15" w:type="dxa"/>
        </w:trPr>
        <w:tc>
          <w:tcPr>
            <w:tcW w:w="0" w:type="auto"/>
            <w:vAlign w:val="center"/>
            <w:hideMark/>
          </w:tcPr>
          <w:p w:rsidR="00000000" w:rsidRDefault="00000000">
            <w:r>
              <w:t>minFeeForCtAddr</w:t>
            </w:r>
          </w:p>
        </w:tc>
        <w:tc>
          <w:tcPr>
            <w:tcW w:w="0" w:type="auto"/>
            <w:vAlign w:val="center"/>
            <w:hideMark/>
          </w:tcPr>
          <w:p w:rsidR="00000000" w:rsidRDefault="00000000">
            <w:r>
              <w:t>String</w:t>
            </w:r>
          </w:p>
        </w:tc>
        <w:tc>
          <w:tcPr>
            <w:tcW w:w="0" w:type="auto"/>
            <w:vAlign w:val="center"/>
            <w:hideMark/>
          </w:tcPr>
          <w:p w:rsidR="00000000" w:rsidRDefault="00000000">
            <w:del w:id="44" w:author="Unknown">
              <w:r>
                <w:delText>The minimum withdrawal fee for contract address</w:delText>
              </w:r>
              <w:r>
                <w:br/>
                <w:delText xml:space="preserve">Apply to </w:delText>
              </w:r>
              <w:r>
                <w:rPr>
                  <w:rStyle w:val="HTML"/>
                </w:rPr>
                <w:delText>on-chain withdrawal</w:delText>
              </w:r>
            </w:del>
            <w:r>
              <w:br/>
              <w:t>(Deprecated)</w:t>
            </w:r>
          </w:p>
        </w:tc>
      </w:tr>
      <w:tr w:rsidR="00000000">
        <w:trPr>
          <w:divId w:val="175387555"/>
          <w:tblCellSpacing w:w="15" w:type="dxa"/>
        </w:trPr>
        <w:tc>
          <w:tcPr>
            <w:tcW w:w="0" w:type="auto"/>
            <w:vAlign w:val="center"/>
            <w:hideMark/>
          </w:tcPr>
          <w:p w:rsidR="00000000" w:rsidRDefault="00000000">
            <w:r>
              <w:t>maxFeeForCtAddr</w:t>
            </w:r>
          </w:p>
        </w:tc>
        <w:tc>
          <w:tcPr>
            <w:tcW w:w="0" w:type="auto"/>
            <w:vAlign w:val="center"/>
            <w:hideMark/>
          </w:tcPr>
          <w:p w:rsidR="00000000" w:rsidRDefault="00000000">
            <w:r>
              <w:t>String</w:t>
            </w:r>
          </w:p>
        </w:tc>
        <w:tc>
          <w:tcPr>
            <w:tcW w:w="0" w:type="auto"/>
            <w:vAlign w:val="center"/>
            <w:hideMark/>
          </w:tcPr>
          <w:p w:rsidR="00000000" w:rsidRDefault="00000000">
            <w:del w:id="45" w:author="Unknown">
              <w:r>
                <w:delText>The maximum withdrawal fee for contract address</w:delText>
              </w:r>
              <w:r>
                <w:br/>
                <w:delText xml:space="preserve">Apply to </w:delText>
              </w:r>
              <w:r>
                <w:rPr>
                  <w:rStyle w:val="HTML"/>
                </w:rPr>
                <w:delText>on-chain withdrawal</w:delText>
              </w:r>
            </w:del>
            <w:r>
              <w:br/>
              <w:t>(Deprecated)</w:t>
            </w:r>
          </w:p>
        </w:tc>
      </w:tr>
      <w:tr w:rsidR="00000000">
        <w:trPr>
          <w:divId w:val="175387555"/>
          <w:tblCellSpacing w:w="15" w:type="dxa"/>
        </w:trPr>
        <w:tc>
          <w:tcPr>
            <w:tcW w:w="0" w:type="auto"/>
            <w:vAlign w:val="center"/>
            <w:hideMark/>
          </w:tcPr>
          <w:p w:rsidR="00000000" w:rsidRDefault="00000000">
            <w:r>
              <w:t>burningFeeRate</w:t>
            </w:r>
          </w:p>
        </w:tc>
        <w:tc>
          <w:tcPr>
            <w:tcW w:w="0" w:type="auto"/>
            <w:vAlign w:val="center"/>
            <w:hideMark/>
          </w:tcPr>
          <w:p w:rsidR="00000000" w:rsidRDefault="00000000">
            <w:r>
              <w:t>String</w:t>
            </w:r>
          </w:p>
        </w:tc>
        <w:tc>
          <w:tcPr>
            <w:tcW w:w="0" w:type="auto"/>
            <w:vAlign w:val="center"/>
            <w:hideMark/>
          </w:tcPr>
          <w:p w:rsidR="00000000" w:rsidRDefault="00000000">
            <w:r>
              <w:t>Burning fee rate, e.g "0.05" represents "5%".</w:t>
            </w:r>
            <w:r>
              <w:br/>
              <w:t>Some currencies may charge combustion fees. The burning fee is deducted based on the withdrawal quantity (excluding gas fee) multiplied by the burning fee rate.</w:t>
            </w:r>
            <w:r>
              <w:br/>
              <w:t xml:space="preserve">Apply to </w:t>
            </w:r>
            <w:r>
              <w:rPr>
                <w:rStyle w:val="HTML"/>
              </w:rPr>
              <w:t>on-chain withdrawal</w:t>
            </w:r>
          </w:p>
        </w:tc>
      </w:tr>
      <w:tr w:rsidR="00000000">
        <w:trPr>
          <w:divId w:val="175387555"/>
          <w:tblCellSpacing w:w="15" w:type="dxa"/>
        </w:trPr>
        <w:tc>
          <w:tcPr>
            <w:tcW w:w="0" w:type="auto"/>
            <w:vAlign w:val="center"/>
            <w:hideMark/>
          </w:tcPr>
          <w:p w:rsidR="00000000" w:rsidRDefault="00000000">
            <w:r>
              <w:t>mainNet</w:t>
            </w:r>
          </w:p>
        </w:tc>
        <w:tc>
          <w:tcPr>
            <w:tcW w:w="0" w:type="auto"/>
            <w:vAlign w:val="center"/>
            <w:hideMark/>
          </w:tcPr>
          <w:p w:rsidR="00000000" w:rsidRDefault="00000000">
            <w:r>
              <w:t>Boolean</w:t>
            </w:r>
          </w:p>
        </w:tc>
        <w:tc>
          <w:tcPr>
            <w:tcW w:w="0" w:type="auto"/>
            <w:vAlign w:val="center"/>
            <w:hideMark/>
          </w:tcPr>
          <w:p w:rsidR="00000000" w:rsidRDefault="00000000">
            <w:r>
              <w:t xml:space="preserve">If current chain is main net, then it will return </w:t>
            </w:r>
            <w:r>
              <w:rPr>
                <w:rStyle w:val="HTML"/>
              </w:rPr>
              <w:t>true</w:t>
            </w:r>
            <w:r>
              <w:t xml:space="preserve">, otherwise it will return </w:t>
            </w:r>
            <w:r>
              <w:rPr>
                <w:rStyle w:val="HTML"/>
              </w:rPr>
              <w:t>false</w:t>
            </w:r>
          </w:p>
        </w:tc>
      </w:tr>
      <w:tr w:rsidR="00000000">
        <w:trPr>
          <w:divId w:val="175387555"/>
          <w:tblCellSpacing w:w="15" w:type="dxa"/>
        </w:trPr>
        <w:tc>
          <w:tcPr>
            <w:tcW w:w="0" w:type="auto"/>
            <w:vAlign w:val="center"/>
            <w:hideMark/>
          </w:tcPr>
          <w:p w:rsidR="00000000" w:rsidRDefault="00000000">
            <w:r>
              <w:t>needTag</w:t>
            </w:r>
          </w:p>
        </w:tc>
        <w:tc>
          <w:tcPr>
            <w:tcW w:w="0" w:type="auto"/>
            <w:vAlign w:val="center"/>
            <w:hideMark/>
          </w:tcPr>
          <w:p w:rsidR="00000000" w:rsidRDefault="00000000">
            <w:r>
              <w:t>Boolean</w:t>
            </w:r>
          </w:p>
        </w:tc>
        <w:tc>
          <w:tcPr>
            <w:tcW w:w="0" w:type="auto"/>
            <w:vAlign w:val="center"/>
            <w:hideMark/>
          </w:tcPr>
          <w:p w:rsidR="00000000" w:rsidRDefault="00000000">
            <w:r>
              <w:t xml:space="preserve">Whether tag/memo information is required for withdrawal, e.g. </w:t>
            </w:r>
            <w:r>
              <w:rPr>
                <w:rStyle w:val="HTML"/>
              </w:rPr>
              <w:t>EOS</w:t>
            </w:r>
            <w:r>
              <w:t xml:space="preserve"> will return </w:t>
            </w:r>
            <w:r>
              <w:rPr>
                <w:rStyle w:val="HTML"/>
              </w:rPr>
              <w:t>true</w:t>
            </w:r>
          </w:p>
        </w:tc>
      </w:tr>
      <w:tr w:rsidR="00000000">
        <w:trPr>
          <w:divId w:val="175387555"/>
          <w:tblCellSpacing w:w="15" w:type="dxa"/>
        </w:trPr>
        <w:tc>
          <w:tcPr>
            <w:tcW w:w="0" w:type="auto"/>
            <w:vAlign w:val="center"/>
            <w:hideMark/>
          </w:tcPr>
          <w:p w:rsidR="00000000" w:rsidRDefault="00000000">
            <w:r>
              <w:t>minDepArrivalConfirm</w:t>
            </w:r>
          </w:p>
        </w:tc>
        <w:tc>
          <w:tcPr>
            <w:tcW w:w="0" w:type="auto"/>
            <w:vAlign w:val="center"/>
            <w:hideMark/>
          </w:tcPr>
          <w:p w:rsidR="00000000" w:rsidRDefault="00000000">
            <w:r>
              <w:t>String</w:t>
            </w:r>
          </w:p>
        </w:tc>
        <w:tc>
          <w:tcPr>
            <w:tcW w:w="0" w:type="auto"/>
            <w:vAlign w:val="center"/>
            <w:hideMark/>
          </w:tcPr>
          <w:p w:rsidR="00000000" w:rsidRDefault="00000000">
            <w:r>
              <w:t xml:space="preserve">The minimum number of blockchain confirmations to acknowledge fund </w:t>
            </w:r>
            <w:r>
              <w:rPr>
                <w:rStyle w:val="search-highlight"/>
              </w:rPr>
              <w:t>depos</w:t>
            </w:r>
            <w:r>
              <w:t xml:space="preserve">it. The account is credited after that, but the </w:t>
            </w:r>
            <w:r>
              <w:rPr>
                <w:rStyle w:val="search-highlight"/>
              </w:rPr>
              <w:t>depos</w:t>
            </w:r>
            <w:r>
              <w:t>it can not be withdrawn</w:t>
            </w:r>
          </w:p>
        </w:tc>
      </w:tr>
      <w:tr w:rsidR="00000000">
        <w:trPr>
          <w:divId w:val="175387555"/>
          <w:tblCellSpacing w:w="15" w:type="dxa"/>
        </w:trPr>
        <w:tc>
          <w:tcPr>
            <w:tcW w:w="0" w:type="auto"/>
            <w:vAlign w:val="center"/>
            <w:hideMark/>
          </w:tcPr>
          <w:p w:rsidR="00000000" w:rsidRDefault="00000000">
            <w:r>
              <w:t>minWdUnlockConfirm</w:t>
            </w:r>
          </w:p>
        </w:tc>
        <w:tc>
          <w:tcPr>
            <w:tcW w:w="0" w:type="auto"/>
            <w:vAlign w:val="center"/>
            <w:hideMark/>
          </w:tcPr>
          <w:p w:rsidR="00000000" w:rsidRDefault="00000000">
            <w:r>
              <w:t>String</w:t>
            </w:r>
          </w:p>
        </w:tc>
        <w:tc>
          <w:tcPr>
            <w:tcW w:w="0" w:type="auto"/>
            <w:vAlign w:val="center"/>
            <w:hideMark/>
          </w:tcPr>
          <w:p w:rsidR="00000000" w:rsidRDefault="00000000">
            <w:r>
              <w:t xml:space="preserve">The minimum number of blockchain confirmations required for withdrawal of a </w:t>
            </w:r>
            <w:r>
              <w:rPr>
                <w:rStyle w:val="search-highlight"/>
              </w:rPr>
              <w:t>depos</w:t>
            </w:r>
            <w:r>
              <w:t>it</w:t>
            </w:r>
          </w:p>
        </w:tc>
      </w:tr>
      <w:tr w:rsidR="00000000">
        <w:trPr>
          <w:divId w:val="175387555"/>
          <w:tblCellSpacing w:w="15" w:type="dxa"/>
        </w:trPr>
        <w:tc>
          <w:tcPr>
            <w:tcW w:w="0" w:type="auto"/>
            <w:vAlign w:val="center"/>
            <w:hideMark/>
          </w:tcPr>
          <w:p w:rsidR="00000000" w:rsidRDefault="00000000">
            <w:r>
              <w:t>depQuotaFixed</w:t>
            </w:r>
          </w:p>
        </w:tc>
        <w:tc>
          <w:tcPr>
            <w:tcW w:w="0" w:type="auto"/>
            <w:vAlign w:val="center"/>
            <w:hideMark/>
          </w:tcPr>
          <w:p w:rsidR="00000000" w:rsidRDefault="00000000">
            <w:r>
              <w:t>String</w:t>
            </w:r>
          </w:p>
        </w:tc>
        <w:tc>
          <w:tcPr>
            <w:tcW w:w="0" w:type="auto"/>
            <w:vAlign w:val="center"/>
            <w:hideMark/>
          </w:tcPr>
          <w:p w:rsidR="00000000" w:rsidRDefault="00000000">
            <w:r>
              <w:t xml:space="preserve">The fixed </w:t>
            </w:r>
            <w:r>
              <w:rPr>
                <w:rStyle w:val="search-highlight"/>
              </w:rPr>
              <w:t>depos</w:t>
            </w:r>
            <w:r>
              <w:t xml:space="preserve">it limit, unit in </w:t>
            </w:r>
            <w:r>
              <w:rPr>
                <w:rStyle w:val="HTML"/>
              </w:rPr>
              <w:t>USD</w:t>
            </w:r>
            <w:r>
              <w:br/>
              <w:t xml:space="preserve">Return empty string if there is no </w:t>
            </w:r>
            <w:r>
              <w:rPr>
                <w:rStyle w:val="search-highlight"/>
              </w:rPr>
              <w:t>depos</w:t>
            </w:r>
            <w:r>
              <w:t>it limit</w:t>
            </w:r>
          </w:p>
        </w:tc>
      </w:tr>
      <w:tr w:rsidR="00000000">
        <w:trPr>
          <w:divId w:val="175387555"/>
          <w:tblCellSpacing w:w="15" w:type="dxa"/>
        </w:trPr>
        <w:tc>
          <w:tcPr>
            <w:tcW w:w="0" w:type="auto"/>
            <w:vAlign w:val="center"/>
            <w:hideMark/>
          </w:tcPr>
          <w:p w:rsidR="00000000" w:rsidRDefault="00000000">
            <w:r>
              <w:t>usedDepQuotaFixed</w:t>
            </w:r>
          </w:p>
        </w:tc>
        <w:tc>
          <w:tcPr>
            <w:tcW w:w="0" w:type="auto"/>
            <w:vAlign w:val="center"/>
            <w:hideMark/>
          </w:tcPr>
          <w:p w:rsidR="00000000" w:rsidRDefault="00000000">
            <w:r>
              <w:t>String</w:t>
            </w:r>
          </w:p>
        </w:tc>
        <w:tc>
          <w:tcPr>
            <w:tcW w:w="0" w:type="auto"/>
            <w:vAlign w:val="center"/>
            <w:hideMark/>
          </w:tcPr>
          <w:p w:rsidR="00000000" w:rsidRDefault="00000000">
            <w:r>
              <w:t xml:space="preserve">The used amount of fixed </w:t>
            </w:r>
            <w:r>
              <w:rPr>
                <w:rStyle w:val="search-highlight"/>
              </w:rPr>
              <w:t>depos</w:t>
            </w:r>
            <w:r>
              <w:t xml:space="preserve">it quota, unit in </w:t>
            </w:r>
            <w:r>
              <w:rPr>
                <w:rStyle w:val="HTML"/>
              </w:rPr>
              <w:t>USD</w:t>
            </w:r>
            <w:r>
              <w:br/>
              <w:t xml:space="preserve">Return empty string if there is no </w:t>
            </w:r>
            <w:r>
              <w:rPr>
                <w:rStyle w:val="search-highlight"/>
              </w:rPr>
              <w:t>depos</w:t>
            </w:r>
            <w:r>
              <w:t>it limit</w:t>
            </w:r>
          </w:p>
        </w:tc>
      </w:tr>
      <w:tr w:rsidR="00000000">
        <w:trPr>
          <w:divId w:val="175387555"/>
          <w:tblCellSpacing w:w="15" w:type="dxa"/>
        </w:trPr>
        <w:tc>
          <w:tcPr>
            <w:tcW w:w="0" w:type="auto"/>
            <w:vAlign w:val="center"/>
            <w:hideMark/>
          </w:tcPr>
          <w:p w:rsidR="00000000" w:rsidRDefault="00000000">
            <w:r>
              <w:t>depQuoteDailyLayer2</w:t>
            </w:r>
          </w:p>
        </w:tc>
        <w:tc>
          <w:tcPr>
            <w:tcW w:w="0" w:type="auto"/>
            <w:vAlign w:val="center"/>
            <w:hideMark/>
          </w:tcPr>
          <w:p w:rsidR="00000000" w:rsidRDefault="00000000">
            <w:r>
              <w:t>String</w:t>
            </w:r>
          </w:p>
        </w:tc>
        <w:tc>
          <w:tcPr>
            <w:tcW w:w="0" w:type="auto"/>
            <w:vAlign w:val="center"/>
            <w:hideMark/>
          </w:tcPr>
          <w:p w:rsidR="00000000" w:rsidRDefault="00000000">
            <w:r>
              <w:t xml:space="preserve">The layer2 network daily </w:t>
            </w:r>
            <w:r>
              <w:rPr>
                <w:rStyle w:val="search-highlight"/>
              </w:rPr>
              <w:t>depos</w:t>
            </w:r>
            <w:r>
              <w:t>it limit</w:t>
            </w:r>
          </w:p>
        </w:tc>
      </w:tr>
    </w:tbl>
    <w:p w:rsidR="00000000" w:rsidRDefault="00000000">
      <w:pPr>
        <w:pStyle w:val="3"/>
        <w:divId w:val="175387555"/>
      </w:pPr>
      <w:r>
        <w:t>Get balance</w:t>
      </w:r>
    </w:p>
    <w:p w:rsidR="00000000" w:rsidRDefault="00000000">
      <w:pPr>
        <w:pStyle w:val="a5"/>
        <w:divId w:val="175387555"/>
      </w:pPr>
      <w:r>
        <w:t>Retrieve the funding account balances of all the assets and the amount that is available or on hold.</w:t>
      </w:r>
    </w:p>
    <w:p w:rsidR="00000000" w:rsidRDefault="00000000">
      <w:pPr>
        <w:divId w:val="175387555"/>
      </w:pPr>
      <w:r>
        <w:t xml:space="preserve">Only asset information of a currency with a balance greater than 0 will be returned. </w:t>
      </w:r>
    </w:p>
    <w:p w:rsidR="00000000" w:rsidRDefault="00000000">
      <w:pPr>
        <w:pStyle w:val="4"/>
        <w:divId w:val="175387555"/>
      </w:pPr>
      <w:r>
        <w:t>Rate Limit: 6 requests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/api/v5/asset/balances</w:t>
      </w:r>
    </w:p>
    <w:p w:rsidR="00000000" w:rsidRDefault="00000000">
      <w:pPr>
        <w:pStyle w:val="a5"/>
        <w:ind w:left="720" w:right="720"/>
        <w:divId w:val="1466774581"/>
      </w:pPr>
      <w:r>
        <w:t>Request Example</w:t>
      </w:r>
    </w:p>
    <w:p w:rsidR="00000000" w:rsidRDefault="00000000">
      <w:pPr>
        <w:pStyle w:val="HTML0"/>
        <w:divId w:val="2020809699"/>
        <w:rPr>
          <w:rStyle w:val="HTML"/>
        </w:rPr>
      </w:pPr>
      <w:r>
        <w:rPr>
          <w:rStyle w:val="HTML"/>
        </w:rPr>
        <w:t>GET /api/v5/asset/balances</w:t>
      </w:r>
    </w:p>
    <w:p w:rsidR="00000000" w:rsidRDefault="00000000">
      <w:pPr>
        <w:pStyle w:val="HTML0"/>
        <w:divId w:val="2020809699"/>
        <w:rPr>
          <w:rStyle w:val="HTML"/>
        </w:rPr>
      </w:pPr>
    </w:p>
    <w:p w:rsidR="00000000" w:rsidRDefault="00000000">
      <w:pPr>
        <w:pStyle w:val="HTML0"/>
        <w:divId w:val="1941185603"/>
        <w:rPr>
          <w:rStyle w:val="HTML"/>
          <w:vanish/>
        </w:rPr>
      </w:pPr>
      <w:r>
        <w:rPr>
          <w:rStyle w:val="kn"/>
          <w:vanish/>
        </w:rPr>
        <w:t>import</w:t>
      </w:r>
      <w:r>
        <w:rPr>
          <w:rStyle w:val="HTML"/>
          <w:vanish/>
        </w:rPr>
        <w:t xml:space="preserve"> </w:t>
      </w:r>
      <w:r>
        <w:rPr>
          <w:rStyle w:val="nn"/>
          <w:vanish/>
        </w:rPr>
        <w:t>okx.Funding</w:t>
      </w:r>
      <w:r>
        <w:rPr>
          <w:rStyle w:val="HTML"/>
          <w:vanish/>
        </w:rPr>
        <w:t xml:space="preserve"> </w:t>
      </w:r>
      <w:r>
        <w:rPr>
          <w:rStyle w:val="k"/>
          <w:vanish/>
        </w:rPr>
        <w:t>as</w:t>
      </w:r>
      <w:r>
        <w:rPr>
          <w:rStyle w:val="HTML"/>
          <w:vanish/>
        </w:rPr>
        <w:t xml:space="preserve"> </w:t>
      </w:r>
      <w:r>
        <w:rPr>
          <w:rStyle w:val="n"/>
          <w:vanish/>
        </w:rPr>
        <w:t>Funding</w:t>
      </w:r>
    </w:p>
    <w:p w:rsidR="00000000" w:rsidRDefault="00000000">
      <w:pPr>
        <w:pStyle w:val="HTML0"/>
        <w:divId w:val="1941185603"/>
        <w:rPr>
          <w:rStyle w:val="HTML"/>
          <w:vanish/>
        </w:rPr>
      </w:pPr>
    </w:p>
    <w:p w:rsidR="00000000" w:rsidRDefault="00000000">
      <w:pPr>
        <w:pStyle w:val="HTML0"/>
        <w:divId w:val="1941185603"/>
        <w:rPr>
          <w:rStyle w:val="c1"/>
          <w:vanish/>
        </w:rPr>
      </w:pPr>
      <w:r>
        <w:rPr>
          <w:rStyle w:val="c1"/>
          <w:vanish/>
        </w:rPr>
        <w:t># API initialization</w:t>
      </w:r>
    </w:p>
    <w:p w:rsidR="00000000" w:rsidRDefault="00000000">
      <w:pPr>
        <w:pStyle w:val="HTML0"/>
        <w:divId w:val="1941185603"/>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1941185603"/>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1941185603"/>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1941185603"/>
        <w:rPr>
          <w:rStyle w:val="HTML"/>
          <w:vanish/>
        </w:rPr>
      </w:pPr>
    </w:p>
    <w:p w:rsidR="00000000" w:rsidRDefault="00000000">
      <w:pPr>
        <w:pStyle w:val="HTML0"/>
        <w:divId w:val="1941185603"/>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 0, Demo trading: 1</w:t>
      </w:r>
    </w:p>
    <w:p w:rsidR="00000000" w:rsidRDefault="00000000">
      <w:pPr>
        <w:pStyle w:val="HTML0"/>
        <w:divId w:val="1941185603"/>
        <w:rPr>
          <w:rStyle w:val="HTML"/>
          <w:vanish/>
        </w:rPr>
      </w:pPr>
    </w:p>
    <w:p w:rsidR="00000000" w:rsidRDefault="00000000">
      <w:pPr>
        <w:pStyle w:val="HTML0"/>
        <w:divId w:val="1941185603"/>
        <w:rPr>
          <w:rStyle w:val="HTML"/>
          <w:vanish/>
        </w:rPr>
      </w:pPr>
      <w:r>
        <w:rPr>
          <w:rStyle w:val="n"/>
          <w:vanish/>
        </w:rPr>
        <w:t>fundingAPI</w:t>
      </w:r>
      <w:r>
        <w:rPr>
          <w:rStyle w:val="HTML"/>
          <w:vanish/>
        </w:rPr>
        <w:t xml:space="preserve"> </w:t>
      </w:r>
      <w:r>
        <w:rPr>
          <w:rStyle w:val="o"/>
          <w:vanish/>
        </w:rPr>
        <w:t>=</w:t>
      </w:r>
      <w:r>
        <w:rPr>
          <w:rStyle w:val="HTML"/>
          <w:vanish/>
        </w:rPr>
        <w:t xml:space="preserve"> </w:t>
      </w:r>
      <w:r>
        <w:rPr>
          <w:rStyle w:val="n"/>
          <w:vanish/>
        </w:rPr>
        <w:t>Funding</w:t>
      </w:r>
      <w:r>
        <w:rPr>
          <w:rStyle w:val="p"/>
          <w:vanish/>
        </w:rPr>
        <w:t>.</w:t>
      </w:r>
      <w:r>
        <w:rPr>
          <w:rStyle w:val="n"/>
          <w:vanish/>
        </w:rPr>
        <w:t>FundingAPI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1941185603"/>
        <w:rPr>
          <w:rStyle w:val="HTML"/>
          <w:vanish/>
        </w:rPr>
      </w:pPr>
    </w:p>
    <w:p w:rsidR="00000000" w:rsidRDefault="00000000">
      <w:pPr>
        <w:pStyle w:val="HTML0"/>
        <w:divId w:val="1941185603"/>
        <w:rPr>
          <w:rStyle w:val="c1"/>
          <w:vanish/>
        </w:rPr>
      </w:pPr>
      <w:r>
        <w:rPr>
          <w:rStyle w:val="c1"/>
          <w:vanish/>
        </w:rPr>
        <w:t># Get balane</w:t>
      </w:r>
    </w:p>
    <w:p w:rsidR="00000000" w:rsidRDefault="00000000">
      <w:pPr>
        <w:pStyle w:val="HTML0"/>
        <w:divId w:val="1941185603"/>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fundingAPI</w:t>
      </w:r>
      <w:r>
        <w:rPr>
          <w:rStyle w:val="p"/>
          <w:vanish/>
        </w:rPr>
        <w:t>.</w:t>
      </w:r>
      <w:r>
        <w:rPr>
          <w:rStyle w:val="n"/>
          <w:vanish/>
        </w:rPr>
        <w:t>get_balances</w:t>
      </w:r>
      <w:r>
        <w:rPr>
          <w:rStyle w:val="p"/>
          <w:vanish/>
        </w:rPr>
        <w:t>()</w:t>
      </w:r>
    </w:p>
    <w:p w:rsidR="00000000" w:rsidRDefault="00000000">
      <w:pPr>
        <w:pStyle w:val="HTML0"/>
        <w:divId w:val="1941185603"/>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780"/>
        <w:gridCol w:w="1058"/>
        <w:gridCol w:w="5146"/>
      </w:tblGrid>
      <w:tr w:rsidR="00000000">
        <w:trPr>
          <w:divId w:val="175387555"/>
          <w:tblHeader/>
          <w:tblCellSpacing w:w="15" w:type="dxa"/>
        </w:trPr>
        <w:tc>
          <w:tcPr>
            <w:tcW w:w="0" w:type="auto"/>
            <w:vAlign w:val="center"/>
            <w:hideMark/>
          </w:tcPr>
          <w:p w:rsidR="00000000" w:rsidRDefault="00000000">
            <w:pPr>
              <w:rPr>
                <w:b/>
                <w:bCs/>
              </w:rPr>
            </w:pPr>
            <w:r>
              <w:rPr>
                <w:rStyle w:val="a6"/>
              </w:rPr>
              <w:t>Parameters</w:t>
            </w:r>
          </w:p>
        </w:tc>
        <w:tc>
          <w:tcPr>
            <w:tcW w:w="0" w:type="auto"/>
            <w:vAlign w:val="center"/>
            <w:hideMark/>
          </w:tcPr>
          <w:p w:rsidR="00000000" w:rsidRDefault="00000000">
            <w:pPr>
              <w:rPr>
                <w:b/>
                <w:bCs/>
              </w:rPr>
            </w:pPr>
            <w:r>
              <w:rPr>
                <w:rStyle w:val="a6"/>
              </w:rPr>
              <w:t>Types</w:t>
            </w:r>
          </w:p>
        </w:tc>
        <w:tc>
          <w:tcPr>
            <w:tcW w:w="0" w:type="auto"/>
            <w:vAlign w:val="center"/>
            <w:hideMark/>
          </w:tcPr>
          <w:p w:rsidR="00000000" w:rsidRDefault="00000000">
            <w:pPr>
              <w:rPr>
                <w:b/>
                <w:bCs/>
              </w:rPr>
            </w:pPr>
            <w:r>
              <w:rPr>
                <w:rStyle w:val="a6"/>
              </w:rPr>
              <w:t>Required</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Single currency or multiple currencies (no more than 20) separated with comma, e.g. </w:t>
            </w:r>
            <w:r>
              <w:rPr>
                <w:rStyle w:val="HTML"/>
              </w:rPr>
              <w:t>BTC</w:t>
            </w:r>
            <w:r>
              <w:t xml:space="preserve"> or </w:t>
            </w:r>
            <w:r>
              <w:rPr>
                <w:rStyle w:val="HTML"/>
              </w:rPr>
              <w:t>BTC,ETH</w:t>
            </w:r>
            <w:r>
              <w:t>.</w:t>
            </w:r>
          </w:p>
        </w:tc>
      </w:tr>
    </w:tbl>
    <w:p w:rsidR="00000000" w:rsidRDefault="00000000">
      <w:pPr>
        <w:pStyle w:val="a5"/>
        <w:ind w:left="720" w:right="720"/>
        <w:divId w:val="9988972"/>
      </w:pPr>
      <w:r>
        <w:t>Response Example</w:t>
      </w:r>
    </w:p>
    <w:p w:rsidR="00000000" w:rsidRDefault="00000000">
      <w:pPr>
        <w:pStyle w:val="HTML0"/>
        <w:divId w:val="1058087484"/>
        <w:rPr>
          <w:rStyle w:val="w"/>
        </w:rPr>
      </w:pPr>
      <w:r>
        <w:rPr>
          <w:rStyle w:val="p"/>
        </w:rPr>
        <w:t>{</w:t>
      </w:r>
    </w:p>
    <w:p w:rsidR="00000000" w:rsidRDefault="00000000">
      <w:pPr>
        <w:pStyle w:val="HTML0"/>
        <w:divId w:val="1058087484"/>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058087484"/>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1058087484"/>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058087484"/>
        <w:rPr>
          <w:rStyle w:val="w"/>
        </w:rPr>
      </w:pPr>
      <w:r>
        <w:rPr>
          <w:rStyle w:val="w"/>
        </w:rPr>
        <w:t xml:space="preserve">        </w:t>
      </w:r>
      <w:r>
        <w:rPr>
          <w:rStyle w:val="p"/>
        </w:rPr>
        <w:t>{</w:t>
      </w:r>
    </w:p>
    <w:p w:rsidR="00000000" w:rsidRDefault="00000000">
      <w:pPr>
        <w:pStyle w:val="HTML0"/>
        <w:divId w:val="1058087484"/>
        <w:rPr>
          <w:rStyle w:val="w"/>
        </w:rPr>
      </w:pPr>
      <w:r>
        <w:rPr>
          <w:rStyle w:val="w"/>
        </w:rPr>
        <w:t xml:space="preserve">            </w:t>
      </w:r>
      <w:r>
        <w:rPr>
          <w:rStyle w:val="nl"/>
        </w:rPr>
        <w:t>"availBal"</w:t>
      </w:r>
      <w:r>
        <w:rPr>
          <w:rStyle w:val="p"/>
        </w:rPr>
        <w:t>:</w:t>
      </w:r>
      <w:r>
        <w:rPr>
          <w:rStyle w:val="w"/>
        </w:rPr>
        <w:t xml:space="preserve"> </w:t>
      </w:r>
      <w:r>
        <w:rPr>
          <w:rStyle w:val="s2"/>
        </w:rPr>
        <w:t>"37.11827078"</w:t>
      </w:r>
      <w:r>
        <w:rPr>
          <w:rStyle w:val="p"/>
        </w:rPr>
        <w:t>,</w:t>
      </w:r>
    </w:p>
    <w:p w:rsidR="00000000" w:rsidRDefault="00000000">
      <w:pPr>
        <w:pStyle w:val="HTML0"/>
        <w:divId w:val="1058087484"/>
        <w:rPr>
          <w:rStyle w:val="w"/>
        </w:rPr>
      </w:pPr>
      <w:r>
        <w:rPr>
          <w:rStyle w:val="w"/>
        </w:rPr>
        <w:t xml:space="preserve">            </w:t>
      </w:r>
      <w:r>
        <w:rPr>
          <w:rStyle w:val="nl"/>
        </w:rPr>
        <w:t>"bal"</w:t>
      </w:r>
      <w:r>
        <w:rPr>
          <w:rStyle w:val="p"/>
        </w:rPr>
        <w:t>:</w:t>
      </w:r>
      <w:r>
        <w:rPr>
          <w:rStyle w:val="w"/>
        </w:rPr>
        <w:t xml:space="preserve"> </w:t>
      </w:r>
      <w:r>
        <w:rPr>
          <w:rStyle w:val="s2"/>
        </w:rPr>
        <w:t>"37.11827078"</w:t>
      </w:r>
      <w:r>
        <w:rPr>
          <w:rStyle w:val="p"/>
        </w:rPr>
        <w:t>,</w:t>
      </w:r>
    </w:p>
    <w:p w:rsidR="00000000" w:rsidRDefault="00000000">
      <w:pPr>
        <w:pStyle w:val="HTML0"/>
        <w:divId w:val="1058087484"/>
        <w:rPr>
          <w:rStyle w:val="w"/>
        </w:rPr>
      </w:pPr>
      <w:r>
        <w:rPr>
          <w:rStyle w:val="w"/>
        </w:rPr>
        <w:t xml:space="preserve">            </w:t>
      </w:r>
      <w:r>
        <w:rPr>
          <w:rStyle w:val="nl"/>
        </w:rPr>
        <w:t>"ccy"</w:t>
      </w:r>
      <w:r>
        <w:rPr>
          <w:rStyle w:val="p"/>
        </w:rPr>
        <w:t>:</w:t>
      </w:r>
      <w:r>
        <w:rPr>
          <w:rStyle w:val="w"/>
        </w:rPr>
        <w:t xml:space="preserve"> </w:t>
      </w:r>
      <w:r>
        <w:rPr>
          <w:rStyle w:val="s2"/>
        </w:rPr>
        <w:t>"ETH"</w:t>
      </w:r>
      <w:r>
        <w:rPr>
          <w:rStyle w:val="p"/>
        </w:rPr>
        <w:t>,</w:t>
      </w:r>
    </w:p>
    <w:p w:rsidR="00000000" w:rsidRDefault="00000000">
      <w:pPr>
        <w:pStyle w:val="HTML0"/>
        <w:divId w:val="1058087484"/>
        <w:rPr>
          <w:rStyle w:val="w"/>
        </w:rPr>
      </w:pPr>
      <w:r>
        <w:rPr>
          <w:rStyle w:val="w"/>
        </w:rPr>
        <w:t xml:space="preserve">            </w:t>
      </w:r>
      <w:r>
        <w:rPr>
          <w:rStyle w:val="nl"/>
        </w:rPr>
        <w:t>"frozenBal"</w:t>
      </w:r>
      <w:r>
        <w:rPr>
          <w:rStyle w:val="p"/>
        </w:rPr>
        <w:t>:</w:t>
      </w:r>
      <w:r>
        <w:rPr>
          <w:rStyle w:val="w"/>
        </w:rPr>
        <w:t xml:space="preserve"> </w:t>
      </w:r>
      <w:r>
        <w:rPr>
          <w:rStyle w:val="s2"/>
        </w:rPr>
        <w:t>"0"</w:t>
      </w:r>
    </w:p>
    <w:p w:rsidR="00000000" w:rsidRDefault="00000000">
      <w:pPr>
        <w:pStyle w:val="HTML0"/>
        <w:divId w:val="1058087484"/>
        <w:rPr>
          <w:rStyle w:val="w"/>
        </w:rPr>
      </w:pPr>
      <w:r>
        <w:rPr>
          <w:rStyle w:val="w"/>
        </w:rPr>
        <w:t xml:space="preserve">        </w:t>
      </w:r>
      <w:r>
        <w:rPr>
          <w:rStyle w:val="p"/>
        </w:rPr>
        <w:t>}</w:t>
      </w:r>
    </w:p>
    <w:p w:rsidR="00000000" w:rsidRDefault="00000000">
      <w:pPr>
        <w:pStyle w:val="HTML0"/>
        <w:divId w:val="1058087484"/>
        <w:rPr>
          <w:rStyle w:val="w"/>
        </w:rPr>
      </w:pPr>
      <w:r>
        <w:rPr>
          <w:rStyle w:val="w"/>
        </w:rPr>
        <w:t xml:space="preserve">    </w:t>
      </w:r>
      <w:r>
        <w:rPr>
          <w:rStyle w:val="p"/>
        </w:rPr>
        <w:t>]</w:t>
      </w:r>
    </w:p>
    <w:p w:rsidR="00000000" w:rsidRDefault="00000000">
      <w:pPr>
        <w:pStyle w:val="HTML0"/>
        <w:divId w:val="1058087484"/>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21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Currency</w:t>
            </w:r>
          </w:p>
        </w:tc>
      </w:tr>
      <w:tr w:rsidR="00000000">
        <w:trPr>
          <w:divId w:val="175387555"/>
          <w:tblCellSpacing w:w="15" w:type="dxa"/>
        </w:trPr>
        <w:tc>
          <w:tcPr>
            <w:tcW w:w="0" w:type="auto"/>
            <w:vAlign w:val="center"/>
            <w:hideMark/>
          </w:tcPr>
          <w:p w:rsidR="00000000" w:rsidRDefault="00000000">
            <w:r>
              <w:t>bal</w:t>
            </w:r>
          </w:p>
        </w:tc>
        <w:tc>
          <w:tcPr>
            <w:tcW w:w="0" w:type="auto"/>
            <w:vAlign w:val="center"/>
            <w:hideMark/>
          </w:tcPr>
          <w:p w:rsidR="00000000" w:rsidRDefault="00000000">
            <w:r>
              <w:t>String</w:t>
            </w:r>
          </w:p>
        </w:tc>
        <w:tc>
          <w:tcPr>
            <w:tcW w:w="0" w:type="auto"/>
            <w:vAlign w:val="center"/>
            <w:hideMark/>
          </w:tcPr>
          <w:p w:rsidR="00000000" w:rsidRDefault="00000000">
            <w:r>
              <w:t>Balance</w:t>
            </w:r>
          </w:p>
        </w:tc>
      </w:tr>
      <w:tr w:rsidR="00000000">
        <w:trPr>
          <w:divId w:val="175387555"/>
          <w:tblCellSpacing w:w="15" w:type="dxa"/>
        </w:trPr>
        <w:tc>
          <w:tcPr>
            <w:tcW w:w="0" w:type="auto"/>
            <w:vAlign w:val="center"/>
            <w:hideMark/>
          </w:tcPr>
          <w:p w:rsidR="00000000" w:rsidRDefault="00000000">
            <w:r>
              <w:t>frozenBal</w:t>
            </w:r>
          </w:p>
        </w:tc>
        <w:tc>
          <w:tcPr>
            <w:tcW w:w="0" w:type="auto"/>
            <w:vAlign w:val="center"/>
            <w:hideMark/>
          </w:tcPr>
          <w:p w:rsidR="00000000" w:rsidRDefault="00000000">
            <w:r>
              <w:t>String</w:t>
            </w:r>
          </w:p>
        </w:tc>
        <w:tc>
          <w:tcPr>
            <w:tcW w:w="0" w:type="auto"/>
            <w:vAlign w:val="center"/>
            <w:hideMark/>
          </w:tcPr>
          <w:p w:rsidR="00000000" w:rsidRDefault="00000000">
            <w:r>
              <w:t>Frozen balance</w:t>
            </w:r>
          </w:p>
        </w:tc>
      </w:tr>
      <w:tr w:rsidR="00000000">
        <w:trPr>
          <w:divId w:val="175387555"/>
          <w:tblCellSpacing w:w="15" w:type="dxa"/>
        </w:trPr>
        <w:tc>
          <w:tcPr>
            <w:tcW w:w="0" w:type="auto"/>
            <w:vAlign w:val="center"/>
            <w:hideMark/>
          </w:tcPr>
          <w:p w:rsidR="00000000" w:rsidRDefault="00000000">
            <w:r>
              <w:t>availBal</w:t>
            </w:r>
          </w:p>
        </w:tc>
        <w:tc>
          <w:tcPr>
            <w:tcW w:w="0" w:type="auto"/>
            <w:vAlign w:val="center"/>
            <w:hideMark/>
          </w:tcPr>
          <w:p w:rsidR="00000000" w:rsidRDefault="00000000">
            <w:r>
              <w:t>String</w:t>
            </w:r>
          </w:p>
        </w:tc>
        <w:tc>
          <w:tcPr>
            <w:tcW w:w="0" w:type="auto"/>
            <w:vAlign w:val="center"/>
            <w:hideMark/>
          </w:tcPr>
          <w:p w:rsidR="00000000" w:rsidRDefault="00000000">
            <w:r>
              <w:t>Available balance</w:t>
            </w:r>
          </w:p>
        </w:tc>
      </w:tr>
    </w:tbl>
    <w:p w:rsidR="00000000" w:rsidRDefault="00000000">
      <w:pPr>
        <w:pStyle w:val="3"/>
        <w:divId w:val="175387555"/>
      </w:pPr>
      <w:r>
        <w:t>Get non-tradable assets</w:t>
      </w:r>
    </w:p>
    <w:p w:rsidR="00000000" w:rsidRDefault="00000000">
      <w:pPr>
        <w:pStyle w:val="4"/>
        <w:divId w:val="175387555"/>
      </w:pPr>
      <w:r>
        <w:t>Rate Limit: 6 requests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/api/v5/asset/non-tradable-assets</w:t>
      </w:r>
    </w:p>
    <w:p w:rsidR="00000000" w:rsidRDefault="00000000">
      <w:pPr>
        <w:pStyle w:val="a5"/>
        <w:ind w:left="720" w:right="720"/>
        <w:divId w:val="285504638"/>
      </w:pPr>
      <w:r>
        <w:t>Request Example</w:t>
      </w:r>
    </w:p>
    <w:p w:rsidR="00000000" w:rsidRDefault="00000000">
      <w:pPr>
        <w:pStyle w:val="HTML0"/>
        <w:divId w:val="1029987763"/>
        <w:rPr>
          <w:rStyle w:val="HTML"/>
        </w:rPr>
      </w:pPr>
      <w:r>
        <w:rPr>
          <w:rStyle w:val="HTML"/>
        </w:rPr>
        <w:t>GET /api/v5/asset/non-tradable-assets</w:t>
      </w:r>
    </w:p>
    <w:p w:rsidR="00000000" w:rsidRDefault="00000000">
      <w:pPr>
        <w:pStyle w:val="HTML0"/>
        <w:divId w:val="1029987763"/>
        <w:rPr>
          <w:rStyle w:val="HTML"/>
        </w:rPr>
      </w:pPr>
    </w:p>
    <w:p w:rsidR="00000000" w:rsidRDefault="00000000">
      <w:pPr>
        <w:pStyle w:val="HTML0"/>
        <w:divId w:val="1062368451"/>
        <w:rPr>
          <w:rStyle w:val="HTML"/>
          <w:vanish/>
        </w:rPr>
      </w:pPr>
      <w:r>
        <w:rPr>
          <w:rStyle w:val="kn"/>
          <w:vanish/>
        </w:rPr>
        <w:t>import</w:t>
      </w:r>
      <w:r>
        <w:rPr>
          <w:rStyle w:val="HTML"/>
          <w:vanish/>
        </w:rPr>
        <w:t xml:space="preserve"> </w:t>
      </w:r>
      <w:r>
        <w:rPr>
          <w:rStyle w:val="nn"/>
          <w:vanish/>
        </w:rPr>
        <w:t>okx.Funding</w:t>
      </w:r>
      <w:r>
        <w:rPr>
          <w:rStyle w:val="HTML"/>
          <w:vanish/>
        </w:rPr>
        <w:t xml:space="preserve"> </w:t>
      </w:r>
      <w:r>
        <w:rPr>
          <w:rStyle w:val="k"/>
          <w:vanish/>
        </w:rPr>
        <w:t>as</w:t>
      </w:r>
      <w:r>
        <w:rPr>
          <w:rStyle w:val="HTML"/>
          <w:vanish/>
        </w:rPr>
        <w:t xml:space="preserve"> </w:t>
      </w:r>
      <w:r>
        <w:rPr>
          <w:rStyle w:val="n"/>
          <w:vanish/>
        </w:rPr>
        <w:t>Funding</w:t>
      </w:r>
    </w:p>
    <w:p w:rsidR="00000000" w:rsidRDefault="00000000">
      <w:pPr>
        <w:pStyle w:val="HTML0"/>
        <w:divId w:val="1062368451"/>
        <w:rPr>
          <w:rStyle w:val="HTML"/>
          <w:vanish/>
        </w:rPr>
      </w:pPr>
    </w:p>
    <w:p w:rsidR="00000000" w:rsidRDefault="00000000">
      <w:pPr>
        <w:pStyle w:val="HTML0"/>
        <w:divId w:val="1062368451"/>
        <w:rPr>
          <w:rStyle w:val="c1"/>
          <w:vanish/>
        </w:rPr>
      </w:pPr>
      <w:r>
        <w:rPr>
          <w:rStyle w:val="c1"/>
          <w:vanish/>
        </w:rPr>
        <w:t># API initialization</w:t>
      </w:r>
    </w:p>
    <w:p w:rsidR="00000000" w:rsidRDefault="00000000">
      <w:pPr>
        <w:pStyle w:val="HTML0"/>
        <w:divId w:val="1062368451"/>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1062368451"/>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1062368451"/>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1062368451"/>
        <w:rPr>
          <w:rStyle w:val="HTML"/>
          <w:vanish/>
        </w:rPr>
      </w:pPr>
    </w:p>
    <w:p w:rsidR="00000000" w:rsidRDefault="00000000">
      <w:pPr>
        <w:pStyle w:val="HTML0"/>
        <w:divId w:val="1062368451"/>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 0, Demo trading: 1</w:t>
      </w:r>
    </w:p>
    <w:p w:rsidR="00000000" w:rsidRDefault="00000000">
      <w:pPr>
        <w:pStyle w:val="HTML0"/>
        <w:divId w:val="1062368451"/>
        <w:rPr>
          <w:rStyle w:val="HTML"/>
          <w:vanish/>
        </w:rPr>
      </w:pPr>
    </w:p>
    <w:p w:rsidR="00000000" w:rsidRDefault="00000000">
      <w:pPr>
        <w:pStyle w:val="HTML0"/>
        <w:divId w:val="1062368451"/>
        <w:rPr>
          <w:rStyle w:val="HTML"/>
          <w:vanish/>
        </w:rPr>
      </w:pPr>
      <w:r>
        <w:rPr>
          <w:rStyle w:val="n"/>
          <w:vanish/>
        </w:rPr>
        <w:t>fundingAPI</w:t>
      </w:r>
      <w:r>
        <w:rPr>
          <w:rStyle w:val="HTML"/>
          <w:vanish/>
        </w:rPr>
        <w:t xml:space="preserve"> </w:t>
      </w:r>
      <w:r>
        <w:rPr>
          <w:rStyle w:val="o"/>
          <w:vanish/>
        </w:rPr>
        <w:t>=</w:t>
      </w:r>
      <w:r>
        <w:rPr>
          <w:rStyle w:val="HTML"/>
          <w:vanish/>
        </w:rPr>
        <w:t xml:space="preserve"> </w:t>
      </w:r>
      <w:r>
        <w:rPr>
          <w:rStyle w:val="n"/>
          <w:vanish/>
        </w:rPr>
        <w:t>Funding</w:t>
      </w:r>
      <w:r>
        <w:rPr>
          <w:rStyle w:val="p"/>
          <w:vanish/>
        </w:rPr>
        <w:t>.</w:t>
      </w:r>
      <w:r>
        <w:rPr>
          <w:rStyle w:val="n"/>
          <w:vanish/>
        </w:rPr>
        <w:t>FundingAPI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1062368451"/>
        <w:rPr>
          <w:rStyle w:val="HTML"/>
          <w:vanish/>
        </w:rPr>
      </w:pPr>
    </w:p>
    <w:p w:rsidR="00000000" w:rsidRDefault="00000000">
      <w:pPr>
        <w:pStyle w:val="HTML0"/>
        <w:divId w:val="1062368451"/>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fundingAPI</w:t>
      </w:r>
      <w:r>
        <w:rPr>
          <w:rStyle w:val="p"/>
          <w:vanish/>
        </w:rPr>
        <w:t>.</w:t>
      </w:r>
      <w:r>
        <w:rPr>
          <w:rStyle w:val="n"/>
          <w:vanish/>
        </w:rPr>
        <w:t>get_non_tradable_assets</w:t>
      </w:r>
      <w:r>
        <w:rPr>
          <w:rStyle w:val="p"/>
          <w:vanish/>
        </w:rPr>
        <w:t>()</w:t>
      </w:r>
    </w:p>
    <w:p w:rsidR="00000000" w:rsidRDefault="00000000">
      <w:pPr>
        <w:pStyle w:val="HTML0"/>
        <w:divId w:val="1062368451"/>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780"/>
        <w:gridCol w:w="1058"/>
        <w:gridCol w:w="5146"/>
      </w:tblGrid>
      <w:tr w:rsidR="00000000">
        <w:trPr>
          <w:divId w:val="175387555"/>
          <w:tblHeader/>
          <w:tblCellSpacing w:w="15" w:type="dxa"/>
        </w:trPr>
        <w:tc>
          <w:tcPr>
            <w:tcW w:w="0" w:type="auto"/>
            <w:vAlign w:val="center"/>
            <w:hideMark/>
          </w:tcPr>
          <w:p w:rsidR="00000000" w:rsidRDefault="00000000">
            <w:pPr>
              <w:rPr>
                <w:b/>
                <w:bCs/>
              </w:rPr>
            </w:pPr>
            <w:r>
              <w:rPr>
                <w:rStyle w:val="a6"/>
              </w:rPr>
              <w:t>Parameters</w:t>
            </w:r>
          </w:p>
        </w:tc>
        <w:tc>
          <w:tcPr>
            <w:tcW w:w="0" w:type="auto"/>
            <w:vAlign w:val="center"/>
            <w:hideMark/>
          </w:tcPr>
          <w:p w:rsidR="00000000" w:rsidRDefault="00000000">
            <w:pPr>
              <w:rPr>
                <w:b/>
                <w:bCs/>
              </w:rPr>
            </w:pPr>
            <w:r>
              <w:rPr>
                <w:rStyle w:val="a6"/>
              </w:rPr>
              <w:t>Types</w:t>
            </w:r>
          </w:p>
        </w:tc>
        <w:tc>
          <w:tcPr>
            <w:tcW w:w="0" w:type="auto"/>
            <w:vAlign w:val="center"/>
            <w:hideMark/>
          </w:tcPr>
          <w:p w:rsidR="00000000" w:rsidRDefault="00000000">
            <w:pPr>
              <w:rPr>
                <w:b/>
                <w:bCs/>
              </w:rPr>
            </w:pPr>
            <w:r>
              <w:rPr>
                <w:rStyle w:val="a6"/>
              </w:rPr>
              <w:t>Required</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Single currency or multiple currencies (no more than 20) separated with comma, e.g. </w:t>
            </w:r>
            <w:r>
              <w:rPr>
                <w:rStyle w:val="HTML"/>
              </w:rPr>
              <w:t>BTC</w:t>
            </w:r>
            <w:r>
              <w:t xml:space="preserve"> or </w:t>
            </w:r>
            <w:r>
              <w:rPr>
                <w:rStyle w:val="HTML"/>
              </w:rPr>
              <w:t>BTC,ETH</w:t>
            </w:r>
            <w:r>
              <w:t>.</w:t>
            </w:r>
          </w:p>
        </w:tc>
      </w:tr>
    </w:tbl>
    <w:p w:rsidR="00000000" w:rsidRDefault="00000000">
      <w:pPr>
        <w:pStyle w:val="a5"/>
        <w:ind w:left="720" w:right="720"/>
        <w:divId w:val="1859076576"/>
      </w:pPr>
      <w:r>
        <w:t>Response Example</w:t>
      </w:r>
    </w:p>
    <w:p w:rsidR="00000000" w:rsidRDefault="00000000">
      <w:pPr>
        <w:pStyle w:val="HTML0"/>
        <w:divId w:val="1299261979"/>
        <w:rPr>
          <w:rStyle w:val="w"/>
        </w:rPr>
      </w:pPr>
      <w:r>
        <w:rPr>
          <w:rStyle w:val="p"/>
        </w:rPr>
        <w:t>{</w:t>
      </w:r>
    </w:p>
    <w:p w:rsidR="00000000" w:rsidRDefault="00000000">
      <w:pPr>
        <w:pStyle w:val="HTML0"/>
        <w:divId w:val="1299261979"/>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299261979"/>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299261979"/>
        <w:rPr>
          <w:rStyle w:val="w"/>
        </w:rPr>
      </w:pPr>
      <w:r>
        <w:rPr>
          <w:rStyle w:val="w"/>
        </w:rPr>
        <w:t xml:space="preserve">        </w:t>
      </w:r>
      <w:r>
        <w:rPr>
          <w:rStyle w:val="p"/>
        </w:rPr>
        <w:t>{</w:t>
      </w:r>
    </w:p>
    <w:p w:rsidR="00000000" w:rsidRDefault="00000000">
      <w:pPr>
        <w:pStyle w:val="HTML0"/>
        <w:divId w:val="1299261979"/>
        <w:rPr>
          <w:rStyle w:val="w"/>
        </w:rPr>
      </w:pPr>
      <w:r>
        <w:rPr>
          <w:rStyle w:val="w"/>
        </w:rPr>
        <w:t xml:space="preserve">            </w:t>
      </w:r>
      <w:r>
        <w:rPr>
          <w:rStyle w:val="nl"/>
        </w:rPr>
        <w:t>"bal"</w:t>
      </w:r>
      <w:r>
        <w:rPr>
          <w:rStyle w:val="p"/>
        </w:rPr>
        <w:t>:</w:t>
      </w:r>
      <w:r>
        <w:rPr>
          <w:rStyle w:val="w"/>
        </w:rPr>
        <w:t xml:space="preserve"> </w:t>
      </w:r>
      <w:r>
        <w:rPr>
          <w:rStyle w:val="s2"/>
        </w:rPr>
        <w:t>"989.84719571"</w:t>
      </w:r>
      <w:r>
        <w:rPr>
          <w:rStyle w:val="p"/>
        </w:rPr>
        <w:t>,</w:t>
      </w:r>
    </w:p>
    <w:p w:rsidR="00000000" w:rsidRDefault="00000000">
      <w:pPr>
        <w:pStyle w:val="HTML0"/>
        <w:divId w:val="1299261979"/>
        <w:rPr>
          <w:rStyle w:val="w"/>
        </w:rPr>
      </w:pPr>
      <w:r>
        <w:rPr>
          <w:rStyle w:val="w"/>
        </w:rPr>
        <w:t xml:space="preserve">            </w:t>
      </w:r>
      <w:r>
        <w:rPr>
          <w:rStyle w:val="nl"/>
        </w:rPr>
        <w:t>"burningFeeRate"</w:t>
      </w:r>
      <w:r>
        <w:rPr>
          <w:rStyle w:val="p"/>
        </w:rPr>
        <w:t>:</w:t>
      </w:r>
      <w:r>
        <w:rPr>
          <w:rStyle w:val="w"/>
        </w:rPr>
        <w:t xml:space="preserve"> </w:t>
      </w:r>
      <w:r>
        <w:rPr>
          <w:rStyle w:val="s2"/>
        </w:rPr>
        <w:t>""</w:t>
      </w:r>
      <w:r>
        <w:rPr>
          <w:rStyle w:val="p"/>
        </w:rPr>
        <w:t>,</w:t>
      </w:r>
    </w:p>
    <w:p w:rsidR="00000000" w:rsidRDefault="00000000">
      <w:pPr>
        <w:pStyle w:val="HTML0"/>
        <w:divId w:val="1299261979"/>
        <w:rPr>
          <w:rStyle w:val="w"/>
        </w:rPr>
      </w:pPr>
      <w:r>
        <w:rPr>
          <w:rStyle w:val="w"/>
        </w:rPr>
        <w:t xml:space="preserve">            </w:t>
      </w:r>
      <w:r>
        <w:rPr>
          <w:rStyle w:val="nl"/>
        </w:rPr>
        <w:t>"canWd"</w:t>
      </w:r>
      <w:r>
        <w:rPr>
          <w:rStyle w:val="p"/>
        </w:rPr>
        <w:t>:</w:t>
      </w:r>
      <w:r>
        <w:rPr>
          <w:rStyle w:val="w"/>
        </w:rPr>
        <w:t xml:space="preserve"> </w:t>
      </w:r>
      <w:r>
        <w:rPr>
          <w:rStyle w:val="kc"/>
        </w:rPr>
        <w:t>true</w:t>
      </w:r>
      <w:r>
        <w:rPr>
          <w:rStyle w:val="p"/>
        </w:rPr>
        <w:t>,</w:t>
      </w:r>
    </w:p>
    <w:p w:rsidR="00000000" w:rsidRDefault="00000000">
      <w:pPr>
        <w:pStyle w:val="HTML0"/>
        <w:divId w:val="1299261979"/>
        <w:rPr>
          <w:rStyle w:val="w"/>
        </w:rPr>
      </w:pPr>
      <w:r>
        <w:rPr>
          <w:rStyle w:val="w"/>
        </w:rPr>
        <w:t xml:space="preserve">            </w:t>
      </w:r>
      <w:r>
        <w:rPr>
          <w:rStyle w:val="nl"/>
        </w:rPr>
        <w:t>"ccy"</w:t>
      </w:r>
      <w:r>
        <w:rPr>
          <w:rStyle w:val="p"/>
        </w:rPr>
        <w:t>:</w:t>
      </w:r>
      <w:r>
        <w:rPr>
          <w:rStyle w:val="w"/>
        </w:rPr>
        <w:t xml:space="preserve"> </w:t>
      </w:r>
      <w:r>
        <w:rPr>
          <w:rStyle w:val="s2"/>
        </w:rPr>
        <w:t>"CELT"</w:t>
      </w:r>
      <w:r>
        <w:rPr>
          <w:rStyle w:val="p"/>
        </w:rPr>
        <w:t>,</w:t>
      </w:r>
    </w:p>
    <w:p w:rsidR="00000000" w:rsidRDefault="00000000">
      <w:pPr>
        <w:pStyle w:val="HTML0"/>
        <w:divId w:val="1299261979"/>
        <w:rPr>
          <w:rStyle w:val="w"/>
        </w:rPr>
      </w:pPr>
      <w:r>
        <w:rPr>
          <w:rStyle w:val="w"/>
        </w:rPr>
        <w:t xml:space="preserve">            </w:t>
      </w:r>
      <w:r>
        <w:rPr>
          <w:rStyle w:val="nl"/>
        </w:rPr>
        <w:t>"chain"</w:t>
      </w:r>
      <w:r>
        <w:rPr>
          <w:rStyle w:val="p"/>
        </w:rPr>
        <w:t>:</w:t>
      </w:r>
      <w:r>
        <w:rPr>
          <w:rStyle w:val="w"/>
        </w:rPr>
        <w:t xml:space="preserve"> </w:t>
      </w:r>
      <w:r>
        <w:rPr>
          <w:rStyle w:val="s2"/>
        </w:rPr>
        <w:t>"CELT-OKTC"</w:t>
      </w:r>
      <w:r>
        <w:rPr>
          <w:rStyle w:val="p"/>
        </w:rPr>
        <w:t>,</w:t>
      </w:r>
    </w:p>
    <w:p w:rsidR="00000000" w:rsidRDefault="00000000">
      <w:pPr>
        <w:pStyle w:val="HTML0"/>
        <w:divId w:val="1299261979"/>
        <w:rPr>
          <w:rStyle w:val="w"/>
        </w:rPr>
      </w:pPr>
      <w:r>
        <w:rPr>
          <w:rStyle w:val="w"/>
        </w:rPr>
        <w:t xml:space="preserve">            </w:t>
      </w:r>
      <w:r>
        <w:rPr>
          <w:rStyle w:val="nl"/>
        </w:rPr>
        <w:t>"ctAddr"</w:t>
      </w:r>
      <w:r>
        <w:rPr>
          <w:rStyle w:val="p"/>
        </w:rPr>
        <w:t>:</w:t>
      </w:r>
      <w:r>
        <w:rPr>
          <w:rStyle w:val="w"/>
        </w:rPr>
        <w:t xml:space="preserve"> </w:t>
      </w:r>
      <w:r>
        <w:rPr>
          <w:rStyle w:val="s2"/>
        </w:rPr>
        <w:t>"f403fb"</w:t>
      </w:r>
      <w:r>
        <w:rPr>
          <w:rStyle w:val="p"/>
        </w:rPr>
        <w:t>,</w:t>
      </w:r>
    </w:p>
    <w:p w:rsidR="00000000" w:rsidRDefault="00000000">
      <w:pPr>
        <w:pStyle w:val="HTML0"/>
        <w:divId w:val="1299261979"/>
        <w:rPr>
          <w:rStyle w:val="w"/>
        </w:rPr>
      </w:pPr>
      <w:r>
        <w:rPr>
          <w:rStyle w:val="w"/>
        </w:rPr>
        <w:t xml:space="preserve">            </w:t>
      </w:r>
      <w:r>
        <w:rPr>
          <w:rStyle w:val="nl"/>
        </w:rPr>
        <w:t>"fee"</w:t>
      </w:r>
      <w:r>
        <w:rPr>
          <w:rStyle w:val="p"/>
        </w:rPr>
        <w:t>:</w:t>
      </w:r>
      <w:r>
        <w:rPr>
          <w:rStyle w:val="w"/>
        </w:rPr>
        <w:t xml:space="preserve"> </w:t>
      </w:r>
      <w:r>
        <w:rPr>
          <w:rStyle w:val="s2"/>
        </w:rPr>
        <w:t>"2"</w:t>
      </w:r>
      <w:r>
        <w:rPr>
          <w:rStyle w:val="p"/>
        </w:rPr>
        <w:t>,</w:t>
      </w:r>
    </w:p>
    <w:p w:rsidR="00000000" w:rsidRDefault="00000000">
      <w:pPr>
        <w:pStyle w:val="HTML0"/>
        <w:divId w:val="1299261979"/>
        <w:rPr>
          <w:rStyle w:val="w"/>
        </w:rPr>
      </w:pPr>
      <w:r>
        <w:rPr>
          <w:rStyle w:val="w"/>
        </w:rPr>
        <w:t xml:space="preserve">            </w:t>
      </w:r>
      <w:r>
        <w:rPr>
          <w:rStyle w:val="nl"/>
        </w:rPr>
        <w:t>"feeCcy"</w:t>
      </w:r>
      <w:r>
        <w:rPr>
          <w:rStyle w:val="p"/>
        </w:rPr>
        <w:t>:</w:t>
      </w:r>
      <w:r>
        <w:rPr>
          <w:rStyle w:val="w"/>
        </w:rPr>
        <w:t xml:space="preserve"> </w:t>
      </w:r>
      <w:r>
        <w:rPr>
          <w:rStyle w:val="s2"/>
        </w:rPr>
        <w:t>"USDT"</w:t>
      </w:r>
      <w:r>
        <w:rPr>
          <w:rStyle w:val="p"/>
        </w:rPr>
        <w:t>,</w:t>
      </w:r>
    </w:p>
    <w:p w:rsidR="00000000" w:rsidRDefault="00000000">
      <w:pPr>
        <w:pStyle w:val="HTML0"/>
        <w:divId w:val="1299261979"/>
        <w:rPr>
          <w:rStyle w:val="w"/>
        </w:rPr>
      </w:pPr>
      <w:r>
        <w:rPr>
          <w:rStyle w:val="w"/>
        </w:rPr>
        <w:t xml:space="preserve">            </w:t>
      </w:r>
      <w:r>
        <w:rPr>
          <w:rStyle w:val="nl"/>
        </w:rPr>
        <w:t>"logoLink"</w:t>
      </w:r>
      <w:r>
        <w:rPr>
          <w:rStyle w:val="p"/>
        </w:rPr>
        <w:t>:</w:t>
      </w:r>
      <w:r>
        <w:rPr>
          <w:rStyle w:val="w"/>
        </w:rPr>
        <w:t xml:space="preserve"> </w:t>
      </w:r>
      <w:r>
        <w:rPr>
          <w:rStyle w:val="s2"/>
        </w:rPr>
        <w:t>"https://static.coinall.ltd/cdn/assets/imgs/221/460DA8A592400393.png"</w:t>
      </w:r>
      <w:r>
        <w:rPr>
          <w:rStyle w:val="p"/>
        </w:rPr>
        <w:t>,</w:t>
      </w:r>
    </w:p>
    <w:p w:rsidR="00000000" w:rsidRDefault="00000000">
      <w:pPr>
        <w:pStyle w:val="HTML0"/>
        <w:divId w:val="1299261979"/>
        <w:rPr>
          <w:rStyle w:val="w"/>
        </w:rPr>
      </w:pPr>
      <w:r>
        <w:rPr>
          <w:rStyle w:val="w"/>
        </w:rPr>
        <w:t xml:space="preserve">            </w:t>
      </w:r>
      <w:r>
        <w:rPr>
          <w:rStyle w:val="nl"/>
        </w:rPr>
        <w:t>"minWd"</w:t>
      </w:r>
      <w:r>
        <w:rPr>
          <w:rStyle w:val="p"/>
        </w:rPr>
        <w:t>:</w:t>
      </w:r>
      <w:r>
        <w:rPr>
          <w:rStyle w:val="w"/>
        </w:rPr>
        <w:t xml:space="preserve"> </w:t>
      </w:r>
      <w:r>
        <w:rPr>
          <w:rStyle w:val="s2"/>
        </w:rPr>
        <w:t>"0.1"</w:t>
      </w:r>
      <w:r>
        <w:rPr>
          <w:rStyle w:val="p"/>
        </w:rPr>
        <w:t>,</w:t>
      </w:r>
    </w:p>
    <w:p w:rsidR="00000000" w:rsidRDefault="00000000">
      <w:pPr>
        <w:pStyle w:val="HTML0"/>
        <w:divId w:val="1299261979"/>
        <w:rPr>
          <w:rStyle w:val="w"/>
        </w:rPr>
      </w:pPr>
      <w:r>
        <w:rPr>
          <w:rStyle w:val="w"/>
        </w:rPr>
        <w:t xml:space="preserve">            </w:t>
      </w:r>
      <w:r>
        <w:rPr>
          <w:rStyle w:val="nl"/>
        </w:rPr>
        <w:t>"name"</w:t>
      </w:r>
      <w:r>
        <w:rPr>
          <w:rStyle w:val="p"/>
        </w:rPr>
        <w:t>:</w:t>
      </w:r>
      <w:r>
        <w:rPr>
          <w:rStyle w:val="w"/>
        </w:rPr>
        <w:t xml:space="preserve"> </w:t>
      </w:r>
      <w:r>
        <w:rPr>
          <w:rStyle w:val="s2"/>
        </w:rPr>
        <w:t>""</w:t>
      </w:r>
      <w:r>
        <w:rPr>
          <w:rStyle w:val="p"/>
        </w:rPr>
        <w:t>,</w:t>
      </w:r>
    </w:p>
    <w:p w:rsidR="00000000" w:rsidRDefault="00000000">
      <w:pPr>
        <w:pStyle w:val="HTML0"/>
        <w:divId w:val="1299261979"/>
        <w:rPr>
          <w:rStyle w:val="w"/>
        </w:rPr>
      </w:pPr>
      <w:r>
        <w:rPr>
          <w:rStyle w:val="w"/>
        </w:rPr>
        <w:t xml:space="preserve">            </w:t>
      </w:r>
      <w:r>
        <w:rPr>
          <w:rStyle w:val="nl"/>
        </w:rPr>
        <w:t>"needTag"</w:t>
      </w:r>
      <w:r>
        <w:rPr>
          <w:rStyle w:val="p"/>
        </w:rPr>
        <w:t>:</w:t>
      </w:r>
      <w:r>
        <w:rPr>
          <w:rStyle w:val="w"/>
        </w:rPr>
        <w:t xml:space="preserve"> </w:t>
      </w:r>
      <w:r>
        <w:rPr>
          <w:rStyle w:val="kc"/>
        </w:rPr>
        <w:t>false</w:t>
      </w:r>
      <w:r>
        <w:rPr>
          <w:rStyle w:val="p"/>
        </w:rPr>
        <w:t>,</w:t>
      </w:r>
    </w:p>
    <w:p w:rsidR="00000000" w:rsidRDefault="00000000">
      <w:pPr>
        <w:pStyle w:val="HTML0"/>
        <w:divId w:val="1299261979"/>
        <w:rPr>
          <w:rStyle w:val="w"/>
        </w:rPr>
      </w:pPr>
      <w:r>
        <w:rPr>
          <w:rStyle w:val="w"/>
        </w:rPr>
        <w:t xml:space="preserve">            </w:t>
      </w:r>
      <w:r>
        <w:rPr>
          <w:rStyle w:val="nl"/>
        </w:rPr>
        <w:t>"wdAll"</w:t>
      </w:r>
      <w:r>
        <w:rPr>
          <w:rStyle w:val="p"/>
        </w:rPr>
        <w:t>:</w:t>
      </w:r>
      <w:r>
        <w:rPr>
          <w:rStyle w:val="w"/>
        </w:rPr>
        <w:t xml:space="preserve"> </w:t>
      </w:r>
      <w:r>
        <w:rPr>
          <w:rStyle w:val="kc"/>
        </w:rPr>
        <w:t>false</w:t>
      </w:r>
      <w:r>
        <w:rPr>
          <w:rStyle w:val="p"/>
        </w:rPr>
        <w:t>,</w:t>
      </w:r>
    </w:p>
    <w:p w:rsidR="00000000" w:rsidRDefault="00000000">
      <w:pPr>
        <w:pStyle w:val="HTML0"/>
        <w:divId w:val="1299261979"/>
        <w:rPr>
          <w:rStyle w:val="w"/>
        </w:rPr>
      </w:pPr>
      <w:r>
        <w:rPr>
          <w:rStyle w:val="w"/>
        </w:rPr>
        <w:t xml:space="preserve">            </w:t>
      </w:r>
      <w:r>
        <w:rPr>
          <w:rStyle w:val="nl"/>
        </w:rPr>
        <w:t>"wdTickSz"</w:t>
      </w:r>
      <w:r>
        <w:rPr>
          <w:rStyle w:val="p"/>
        </w:rPr>
        <w:t>:</w:t>
      </w:r>
      <w:r>
        <w:rPr>
          <w:rStyle w:val="w"/>
        </w:rPr>
        <w:t xml:space="preserve"> </w:t>
      </w:r>
      <w:r>
        <w:rPr>
          <w:rStyle w:val="s2"/>
        </w:rPr>
        <w:t>"8"</w:t>
      </w:r>
    </w:p>
    <w:p w:rsidR="00000000" w:rsidRDefault="00000000">
      <w:pPr>
        <w:pStyle w:val="HTML0"/>
        <w:divId w:val="1299261979"/>
        <w:rPr>
          <w:rStyle w:val="w"/>
        </w:rPr>
      </w:pPr>
      <w:r>
        <w:rPr>
          <w:rStyle w:val="w"/>
        </w:rPr>
        <w:t xml:space="preserve">        </w:t>
      </w:r>
      <w:r>
        <w:rPr>
          <w:rStyle w:val="p"/>
        </w:rPr>
        <w:t>},</w:t>
      </w:r>
    </w:p>
    <w:p w:rsidR="00000000" w:rsidRDefault="00000000">
      <w:pPr>
        <w:pStyle w:val="HTML0"/>
        <w:divId w:val="1299261979"/>
        <w:rPr>
          <w:rStyle w:val="w"/>
        </w:rPr>
      </w:pPr>
      <w:r>
        <w:rPr>
          <w:rStyle w:val="w"/>
        </w:rPr>
        <w:t xml:space="preserve">        </w:t>
      </w:r>
      <w:r>
        <w:rPr>
          <w:rStyle w:val="p"/>
        </w:rPr>
        <w:t>{</w:t>
      </w:r>
    </w:p>
    <w:p w:rsidR="00000000" w:rsidRDefault="00000000">
      <w:pPr>
        <w:pStyle w:val="HTML0"/>
        <w:divId w:val="1299261979"/>
        <w:rPr>
          <w:rStyle w:val="w"/>
        </w:rPr>
      </w:pPr>
      <w:r>
        <w:rPr>
          <w:rStyle w:val="w"/>
        </w:rPr>
        <w:t xml:space="preserve">            </w:t>
      </w:r>
      <w:r>
        <w:rPr>
          <w:rStyle w:val="nl"/>
        </w:rPr>
        <w:t>"bal"</w:t>
      </w:r>
      <w:r>
        <w:rPr>
          <w:rStyle w:val="p"/>
        </w:rPr>
        <w:t>:</w:t>
      </w:r>
      <w:r>
        <w:rPr>
          <w:rStyle w:val="w"/>
        </w:rPr>
        <w:t xml:space="preserve"> </w:t>
      </w:r>
      <w:r>
        <w:rPr>
          <w:rStyle w:val="s2"/>
        </w:rPr>
        <w:t>"0.001"</w:t>
      </w:r>
      <w:r>
        <w:rPr>
          <w:rStyle w:val="p"/>
        </w:rPr>
        <w:t>,</w:t>
      </w:r>
    </w:p>
    <w:p w:rsidR="00000000" w:rsidRDefault="00000000">
      <w:pPr>
        <w:pStyle w:val="HTML0"/>
        <w:divId w:val="1299261979"/>
        <w:rPr>
          <w:rStyle w:val="w"/>
        </w:rPr>
      </w:pPr>
      <w:r>
        <w:rPr>
          <w:rStyle w:val="w"/>
        </w:rPr>
        <w:t xml:space="preserve">            </w:t>
      </w:r>
      <w:r>
        <w:rPr>
          <w:rStyle w:val="nl"/>
        </w:rPr>
        <w:t>"burningFeeRate"</w:t>
      </w:r>
      <w:r>
        <w:rPr>
          <w:rStyle w:val="p"/>
        </w:rPr>
        <w:t>:</w:t>
      </w:r>
      <w:r>
        <w:rPr>
          <w:rStyle w:val="w"/>
        </w:rPr>
        <w:t xml:space="preserve"> </w:t>
      </w:r>
      <w:r>
        <w:rPr>
          <w:rStyle w:val="s2"/>
        </w:rPr>
        <w:t>""</w:t>
      </w:r>
      <w:r>
        <w:rPr>
          <w:rStyle w:val="p"/>
        </w:rPr>
        <w:t>,</w:t>
      </w:r>
    </w:p>
    <w:p w:rsidR="00000000" w:rsidRDefault="00000000">
      <w:pPr>
        <w:pStyle w:val="HTML0"/>
        <w:divId w:val="1299261979"/>
        <w:rPr>
          <w:rStyle w:val="w"/>
        </w:rPr>
      </w:pPr>
      <w:r>
        <w:rPr>
          <w:rStyle w:val="w"/>
        </w:rPr>
        <w:t xml:space="preserve">            </w:t>
      </w:r>
      <w:r>
        <w:rPr>
          <w:rStyle w:val="nl"/>
        </w:rPr>
        <w:t>"canWd"</w:t>
      </w:r>
      <w:r>
        <w:rPr>
          <w:rStyle w:val="p"/>
        </w:rPr>
        <w:t>:</w:t>
      </w:r>
      <w:r>
        <w:rPr>
          <w:rStyle w:val="w"/>
        </w:rPr>
        <w:t xml:space="preserve"> </w:t>
      </w:r>
      <w:r>
        <w:rPr>
          <w:rStyle w:val="kc"/>
        </w:rPr>
        <w:t>true</w:t>
      </w:r>
      <w:r>
        <w:rPr>
          <w:rStyle w:val="p"/>
        </w:rPr>
        <w:t>,</w:t>
      </w:r>
    </w:p>
    <w:p w:rsidR="00000000" w:rsidRDefault="00000000">
      <w:pPr>
        <w:pStyle w:val="HTML0"/>
        <w:divId w:val="1299261979"/>
        <w:rPr>
          <w:rStyle w:val="w"/>
        </w:rPr>
      </w:pPr>
      <w:r>
        <w:rPr>
          <w:rStyle w:val="w"/>
        </w:rPr>
        <w:t xml:space="preserve">            </w:t>
      </w:r>
      <w:r>
        <w:rPr>
          <w:rStyle w:val="nl"/>
        </w:rPr>
        <w:t>"ccy"</w:t>
      </w:r>
      <w:r>
        <w:rPr>
          <w:rStyle w:val="p"/>
        </w:rPr>
        <w:t>:</w:t>
      </w:r>
      <w:r>
        <w:rPr>
          <w:rStyle w:val="w"/>
        </w:rPr>
        <w:t xml:space="preserve"> </w:t>
      </w:r>
      <w:r>
        <w:rPr>
          <w:rStyle w:val="s2"/>
        </w:rPr>
        <w:t>"MEME"</w:t>
      </w:r>
      <w:r>
        <w:rPr>
          <w:rStyle w:val="p"/>
        </w:rPr>
        <w:t>,</w:t>
      </w:r>
    </w:p>
    <w:p w:rsidR="00000000" w:rsidRDefault="00000000">
      <w:pPr>
        <w:pStyle w:val="HTML0"/>
        <w:divId w:val="1299261979"/>
        <w:rPr>
          <w:rStyle w:val="w"/>
        </w:rPr>
      </w:pPr>
      <w:r>
        <w:rPr>
          <w:rStyle w:val="w"/>
        </w:rPr>
        <w:t xml:space="preserve">            </w:t>
      </w:r>
      <w:r>
        <w:rPr>
          <w:rStyle w:val="nl"/>
        </w:rPr>
        <w:t>"chain"</w:t>
      </w:r>
      <w:r>
        <w:rPr>
          <w:rStyle w:val="p"/>
        </w:rPr>
        <w:t>:</w:t>
      </w:r>
      <w:r>
        <w:rPr>
          <w:rStyle w:val="w"/>
        </w:rPr>
        <w:t xml:space="preserve"> </w:t>
      </w:r>
      <w:r>
        <w:rPr>
          <w:rStyle w:val="s2"/>
        </w:rPr>
        <w:t>"MEME-ERC20"</w:t>
      </w:r>
      <w:r>
        <w:rPr>
          <w:rStyle w:val="p"/>
        </w:rPr>
        <w:t>,</w:t>
      </w:r>
    </w:p>
    <w:p w:rsidR="00000000" w:rsidRDefault="00000000">
      <w:pPr>
        <w:pStyle w:val="HTML0"/>
        <w:divId w:val="1299261979"/>
        <w:rPr>
          <w:rStyle w:val="w"/>
        </w:rPr>
      </w:pPr>
      <w:r>
        <w:rPr>
          <w:rStyle w:val="w"/>
        </w:rPr>
        <w:t xml:space="preserve">            </w:t>
      </w:r>
      <w:r>
        <w:rPr>
          <w:rStyle w:val="nl"/>
        </w:rPr>
        <w:t>"ctAddr"</w:t>
      </w:r>
      <w:r>
        <w:rPr>
          <w:rStyle w:val="p"/>
        </w:rPr>
        <w:t>:</w:t>
      </w:r>
      <w:r>
        <w:rPr>
          <w:rStyle w:val="w"/>
        </w:rPr>
        <w:t xml:space="preserve"> </w:t>
      </w:r>
      <w:r>
        <w:rPr>
          <w:rStyle w:val="s2"/>
        </w:rPr>
        <w:t>"09b760"</w:t>
      </w:r>
      <w:r>
        <w:rPr>
          <w:rStyle w:val="p"/>
        </w:rPr>
        <w:t>,</w:t>
      </w:r>
    </w:p>
    <w:p w:rsidR="00000000" w:rsidRDefault="00000000">
      <w:pPr>
        <w:pStyle w:val="HTML0"/>
        <w:divId w:val="1299261979"/>
        <w:rPr>
          <w:rStyle w:val="w"/>
        </w:rPr>
      </w:pPr>
      <w:r>
        <w:rPr>
          <w:rStyle w:val="w"/>
        </w:rPr>
        <w:t xml:space="preserve">            </w:t>
      </w:r>
      <w:r>
        <w:rPr>
          <w:rStyle w:val="nl"/>
        </w:rPr>
        <w:t>"fee"</w:t>
      </w:r>
      <w:r>
        <w:rPr>
          <w:rStyle w:val="p"/>
        </w:rPr>
        <w:t>:</w:t>
      </w:r>
      <w:r>
        <w:rPr>
          <w:rStyle w:val="w"/>
        </w:rPr>
        <w:t xml:space="preserve"> </w:t>
      </w:r>
      <w:r>
        <w:rPr>
          <w:rStyle w:val="s2"/>
        </w:rPr>
        <w:t>"5"</w:t>
      </w:r>
      <w:r>
        <w:rPr>
          <w:rStyle w:val="p"/>
        </w:rPr>
        <w:t>,</w:t>
      </w:r>
    </w:p>
    <w:p w:rsidR="00000000" w:rsidRDefault="00000000">
      <w:pPr>
        <w:pStyle w:val="HTML0"/>
        <w:divId w:val="1299261979"/>
        <w:rPr>
          <w:rStyle w:val="w"/>
        </w:rPr>
      </w:pPr>
      <w:r>
        <w:rPr>
          <w:rStyle w:val="w"/>
        </w:rPr>
        <w:t xml:space="preserve">            </w:t>
      </w:r>
      <w:r>
        <w:rPr>
          <w:rStyle w:val="nl"/>
        </w:rPr>
        <w:t>"feeCcy"</w:t>
      </w:r>
      <w:r>
        <w:rPr>
          <w:rStyle w:val="p"/>
        </w:rPr>
        <w:t>:</w:t>
      </w:r>
      <w:r>
        <w:rPr>
          <w:rStyle w:val="w"/>
        </w:rPr>
        <w:t xml:space="preserve"> </w:t>
      </w:r>
      <w:r>
        <w:rPr>
          <w:rStyle w:val="s2"/>
        </w:rPr>
        <w:t>"USDT"</w:t>
      </w:r>
      <w:r>
        <w:rPr>
          <w:rStyle w:val="p"/>
        </w:rPr>
        <w:t>,</w:t>
      </w:r>
    </w:p>
    <w:p w:rsidR="00000000" w:rsidRDefault="00000000">
      <w:pPr>
        <w:pStyle w:val="HTML0"/>
        <w:divId w:val="1299261979"/>
        <w:rPr>
          <w:rStyle w:val="w"/>
        </w:rPr>
      </w:pPr>
      <w:r>
        <w:rPr>
          <w:rStyle w:val="w"/>
        </w:rPr>
        <w:t xml:space="preserve">            </w:t>
      </w:r>
      <w:r>
        <w:rPr>
          <w:rStyle w:val="nl"/>
        </w:rPr>
        <w:t>"logoLink"</w:t>
      </w:r>
      <w:r>
        <w:rPr>
          <w:rStyle w:val="p"/>
        </w:rPr>
        <w:t>:</w:t>
      </w:r>
      <w:r>
        <w:rPr>
          <w:rStyle w:val="w"/>
        </w:rPr>
        <w:t xml:space="preserve"> </w:t>
      </w:r>
      <w:r>
        <w:rPr>
          <w:rStyle w:val="s2"/>
        </w:rPr>
        <w:t>"https://static.coinall.ltd/cdn/assets/imgs/207/2E664E470103C613.png"</w:t>
      </w:r>
      <w:r>
        <w:rPr>
          <w:rStyle w:val="p"/>
        </w:rPr>
        <w:t>,</w:t>
      </w:r>
    </w:p>
    <w:p w:rsidR="00000000" w:rsidRDefault="00000000">
      <w:pPr>
        <w:pStyle w:val="HTML0"/>
        <w:divId w:val="1299261979"/>
        <w:rPr>
          <w:rStyle w:val="w"/>
        </w:rPr>
      </w:pPr>
      <w:r>
        <w:rPr>
          <w:rStyle w:val="w"/>
        </w:rPr>
        <w:t xml:space="preserve">            </w:t>
      </w:r>
      <w:r>
        <w:rPr>
          <w:rStyle w:val="nl"/>
        </w:rPr>
        <w:t>"minWd"</w:t>
      </w:r>
      <w:r>
        <w:rPr>
          <w:rStyle w:val="p"/>
        </w:rPr>
        <w:t>:</w:t>
      </w:r>
      <w:r>
        <w:rPr>
          <w:rStyle w:val="w"/>
        </w:rPr>
        <w:t xml:space="preserve"> </w:t>
      </w:r>
      <w:r>
        <w:rPr>
          <w:rStyle w:val="s2"/>
        </w:rPr>
        <w:t>"0.001"</w:t>
      </w:r>
      <w:r>
        <w:rPr>
          <w:rStyle w:val="p"/>
        </w:rPr>
        <w:t>,</w:t>
      </w:r>
    </w:p>
    <w:p w:rsidR="00000000" w:rsidRDefault="00000000">
      <w:pPr>
        <w:pStyle w:val="HTML0"/>
        <w:divId w:val="1299261979"/>
        <w:rPr>
          <w:rStyle w:val="w"/>
        </w:rPr>
      </w:pPr>
      <w:r>
        <w:rPr>
          <w:rStyle w:val="w"/>
        </w:rPr>
        <w:t xml:space="preserve">            </w:t>
      </w:r>
      <w:r>
        <w:rPr>
          <w:rStyle w:val="nl"/>
        </w:rPr>
        <w:t>"name"</w:t>
      </w:r>
      <w:r>
        <w:rPr>
          <w:rStyle w:val="p"/>
        </w:rPr>
        <w:t>:</w:t>
      </w:r>
      <w:r>
        <w:rPr>
          <w:rStyle w:val="w"/>
        </w:rPr>
        <w:t xml:space="preserve"> </w:t>
      </w:r>
      <w:r>
        <w:rPr>
          <w:rStyle w:val="s2"/>
        </w:rPr>
        <w:t>"MEME Inu"</w:t>
      </w:r>
      <w:r>
        <w:rPr>
          <w:rStyle w:val="p"/>
        </w:rPr>
        <w:t>,</w:t>
      </w:r>
    </w:p>
    <w:p w:rsidR="00000000" w:rsidRDefault="00000000">
      <w:pPr>
        <w:pStyle w:val="HTML0"/>
        <w:divId w:val="1299261979"/>
        <w:rPr>
          <w:rStyle w:val="w"/>
        </w:rPr>
      </w:pPr>
      <w:r>
        <w:rPr>
          <w:rStyle w:val="w"/>
        </w:rPr>
        <w:t xml:space="preserve">            </w:t>
      </w:r>
      <w:r>
        <w:rPr>
          <w:rStyle w:val="nl"/>
        </w:rPr>
        <w:t>"needTag"</w:t>
      </w:r>
      <w:r>
        <w:rPr>
          <w:rStyle w:val="p"/>
        </w:rPr>
        <w:t>:</w:t>
      </w:r>
      <w:r>
        <w:rPr>
          <w:rStyle w:val="w"/>
        </w:rPr>
        <w:t xml:space="preserve"> </w:t>
      </w:r>
      <w:r>
        <w:rPr>
          <w:rStyle w:val="kc"/>
        </w:rPr>
        <w:t>false</w:t>
      </w:r>
      <w:r>
        <w:rPr>
          <w:rStyle w:val="p"/>
        </w:rPr>
        <w:t>,</w:t>
      </w:r>
    </w:p>
    <w:p w:rsidR="00000000" w:rsidRDefault="00000000">
      <w:pPr>
        <w:pStyle w:val="HTML0"/>
        <w:divId w:val="1299261979"/>
        <w:rPr>
          <w:rStyle w:val="w"/>
        </w:rPr>
      </w:pPr>
      <w:r>
        <w:rPr>
          <w:rStyle w:val="w"/>
        </w:rPr>
        <w:t xml:space="preserve">            </w:t>
      </w:r>
      <w:r>
        <w:rPr>
          <w:rStyle w:val="nl"/>
        </w:rPr>
        <w:t>"wdAll"</w:t>
      </w:r>
      <w:r>
        <w:rPr>
          <w:rStyle w:val="p"/>
        </w:rPr>
        <w:t>:</w:t>
      </w:r>
      <w:r>
        <w:rPr>
          <w:rStyle w:val="w"/>
        </w:rPr>
        <w:t xml:space="preserve"> </w:t>
      </w:r>
      <w:r>
        <w:rPr>
          <w:rStyle w:val="kc"/>
        </w:rPr>
        <w:t>false</w:t>
      </w:r>
      <w:r>
        <w:rPr>
          <w:rStyle w:val="p"/>
        </w:rPr>
        <w:t>,</w:t>
      </w:r>
    </w:p>
    <w:p w:rsidR="00000000" w:rsidRDefault="00000000">
      <w:pPr>
        <w:pStyle w:val="HTML0"/>
        <w:divId w:val="1299261979"/>
        <w:rPr>
          <w:rStyle w:val="w"/>
        </w:rPr>
      </w:pPr>
      <w:r>
        <w:rPr>
          <w:rStyle w:val="w"/>
        </w:rPr>
        <w:t xml:space="preserve">            </w:t>
      </w:r>
      <w:r>
        <w:rPr>
          <w:rStyle w:val="nl"/>
        </w:rPr>
        <w:t>"wdTickSz"</w:t>
      </w:r>
      <w:r>
        <w:rPr>
          <w:rStyle w:val="p"/>
        </w:rPr>
        <w:t>:</w:t>
      </w:r>
      <w:r>
        <w:rPr>
          <w:rStyle w:val="w"/>
        </w:rPr>
        <w:t xml:space="preserve"> </w:t>
      </w:r>
      <w:r>
        <w:rPr>
          <w:rStyle w:val="s2"/>
        </w:rPr>
        <w:t>"8"</w:t>
      </w:r>
    </w:p>
    <w:p w:rsidR="00000000" w:rsidRDefault="00000000">
      <w:pPr>
        <w:pStyle w:val="HTML0"/>
        <w:divId w:val="1299261979"/>
        <w:rPr>
          <w:rStyle w:val="w"/>
        </w:rPr>
      </w:pPr>
      <w:r>
        <w:rPr>
          <w:rStyle w:val="w"/>
        </w:rPr>
        <w:t xml:space="preserve">        </w:t>
      </w:r>
      <w:r>
        <w:rPr>
          <w:rStyle w:val="p"/>
        </w:rPr>
        <w:t>}</w:t>
      </w:r>
    </w:p>
    <w:p w:rsidR="00000000" w:rsidRDefault="00000000">
      <w:pPr>
        <w:pStyle w:val="HTML0"/>
        <w:divId w:val="1299261979"/>
        <w:rPr>
          <w:rStyle w:val="w"/>
        </w:rPr>
      </w:pPr>
      <w:r>
        <w:rPr>
          <w:rStyle w:val="w"/>
        </w:rPr>
        <w:t xml:space="preserve">    </w:t>
      </w:r>
      <w:r>
        <w:rPr>
          <w:rStyle w:val="p"/>
        </w:rPr>
        <w:t>],</w:t>
      </w:r>
    </w:p>
    <w:p w:rsidR="00000000" w:rsidRDefault="00000000">
      <w:pPr>
        <w:pStyle w:val="HTML0"/>
        <w:divId w:val="1299261979"/>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299261979"/>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900"/>
        <w:gridCol w:w="565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 xml:space="preserve">Currency, e.g. </w:t>
            </w:r>
            <w:r>
              <w:rPr>
                <w:rStyle w:val="HTML"/>
              </w:rPr>
              <w:t>CELT</w:t>
            </w:r>
          </w:p>
        </w:tc>
      </w:tr>
      <w:tr w:rsidR="00000000">
        <w:trPr>
          <w:divId w:val="175387555"/>
          <w:tblCellSpacing w:w="15" w:type="dxa"/>
        </w:trPr>
        <w:tc>
          <w:tcPr>
            <w:tcW w:w="0" w:type="auto"/>
            <w:vAlign w:val="center"/>
            <w:hideMark/>
          </w:tcPr>
          <w:p w:rsidR="00000000" w:rsidRDefault="00000000">
            <w:r>
              <w:t>name</w:t>
            </w:r>
          </w:p>
        </w:tc>
        <w:tc>
          <w:tcPr>
            <w:tcW w:w="0" w:type="auto"/>
            <w:vAlign w:val="center"/>
            <w:hideMark/>
          </w:tcPr>
          <w:p w:rsidR="00000000" w:rsidRDefault="00000000">
            <w:r>
              <w:t>String</w:t>
            </w:r>
          </w:p>
        </w:tc>
        <w:tc>
          <w:tcPr>
            <w:tcW w:w="0" w:type="auto"/>
            <w:vAlign w:val="center"/>
            <w:hideMark/>
          </w:tcPr>
          <w:p w:rsidR="00000000" w:rsidRDefault="00000000">
            <w:r>
              <w:t>Chinese name of currency. There is no related name when it is not shown.</w:t>
            </w:r>
          </w:p>
        </w:tc>
      </w:tr>
      <w:tr w:rsidR="00000000">
        <w:trPr>
          <w:divId w:val="175387555"/>
          <w:tblCellSpacing w:w="15" w:type="dxa"/>
        </w:trPr>
        <w:tc>
          <w:tcPr>
            <w:tcW w:w="0" w:type="auto"/>
            <w:vAlign w:val="center"/>
            <w:hideMark/>
          </w:tcPr>
          <w:p w:rsidR="00000000" w:rsidRDefault="00000000">
            <w:r>
              <w:t>logoLink</w:t>
            </w:r>
          </w:p>
        </w:tc>
        <w:tc>
          <w:tcPr>
            <w:tcW w:w="0" w:type="auto"/>
            <w:vAlign w:val="center"/>
            <w:hideMark/>
          </w:tcPr>
          <w:p w:rsidR="00000000" w:rsidRDefault="00000000">
            <w:r>
              <w:t>String</w:t>
            </w:r>
          </w:p>
        </w:tc>
        <w:tc>
          <w:tcPr>
            <w:tcW w:w="0" w:type="auto"/>
            <w:vAlign w:val="center"/>
            <w:hideMark/>
          </w:tcPr>
          <w:p w:rsidR="00000000" w:rsidRDefault="00000000">
            <w:r>
              <w:t>Logo link of currency</w:t>
            </w:r>
          </w:p>
        </w:tc>
      </w:tr>
      <w:tr w:rsidR="00000000">
        <w:trPr>
          <w:divId w:val="175387555"/>
          <w:tblCellSpacing w:w="15" w:type="dxa"/>
        </w:trPr>
        <w:tc>
          <w:tcPr>
            <w:tcW w:w="0" w:type="auto"/>
            <w:vAlign w:val="center"/>
            <w:hideMark/>
          </w:tcPr>
          <w:p w:rsidR="00000000" w:rsidRDefault="00000000">
            <w:r>
              <w:t>bal</w:t>
            </w:r>
          </w:p>
        </w:tc>
        <w:tc>
          <w:tcPr>
            <w:tcW w:w="0" w:type="auto"/>
            <w:vAlign w:val="center"/>
            <w:hideMark/>
          </w:tcPr>
          <w:p w:rsidR="00000000" w:rsidRDefault="00000000">
            <w:r>
              <w:t>String</w:t>
            </w:r>
          </w:p>
        </w:tc>
        <w:tc>
          <w:tcPr>
            <w:tcW w:w="0" w:type="auto"/>
            <w:vAlign w:val="center"/>
            <w:hideMark/>
          </w:tcPr>
          <w:p w:rsidR="00000000" w:rsidRDefault="00000000">
            <w:r>
              <w:t>Withdrawable balance</w:t>
            </w:r>
          </w:p>
        </w:tc>
      </w:tr>
      <w:tr w:rsidR="00000000">
        <w:trPr>
          <w:divId w:val="175387555"/>
          <w:tblCellSpacing w:w="15" w:type="dxa"/>
        </w:trPr>
        <w:tc>
          <w:tcPr>
            <w:tcW w:w="0" w:type="auto"/>
            <w:vAlign w:val="center"/>
            <w:hideMark/>
          </w:tcPr>
          <w:p w:rsidR="00000000" w:rsidRDefault="00000000">
            <w:r>
              <w:t>canWd</w:t>
            </w:r>
          </w:p>
        </w:tc>
        <w:tc>
          <w:tcPr>
            <w:tcW w:w="0" w:type="auto"/>
            <w:vAlign w:val="center"/>
            <w:hideMark/>
          </w:tcPr>
          <w:p w:rsidR="00000000" w:rsidRDefault="00000000">
            <w:r>
              <w:t>Boolean</w:t>
            </w:r>
          </w:p>
        </w:tc>
        <w:tc>
          <w:tcPr>
            <w:tcW w:w="0" w:type="auto"/>
            <w:vAlign w:val="center"/>
            <w:hideMark/>
          </w:tcPr>
          <w:p w:rsidR="00000000" w:rsidRDefault="00000000">
            <w:r>
              <w:t xml:space="preserve">Availability to withdraw to chain. </w:t>
            </w:r>
            <w:r>
              <w:br/>
            </w:r>
            <w:r>
              <w:rPr>
                <w:rStyle w:val="HTML"/>
              </w:rPr>
              <w:t>false</w:t>
            </w:r>
            <w:r>
              <w:t xml:space="preserve">: not available </w:t>
            </w:r>
            <w:r>
              <w:rPr>
                <w:rStyle w:val="HTML"/>
              </w:rPr>
              <w:t>true</w:t>
            </w:r>
            <w:r>
              <w:t>: available</w:t>
            </w:r>
          </w:p>
        </w:tc>
      </w:tr>
      <w:tr w:rsidR="00000000">
        <w:trPr>
          <w:divId w:val="175387555"/>
          <w:tblCellSpacing w:w="15" w:type="dxa"/>
        </w:trPr>
        <w:tc>
          <w:tcPr>
            <w:tcW w:w="0" w:type="auto"/>
            <w:vAlign w:val="center"/>
            <w:hideMark/>
          </w:tcPr>
          <w:p w:rsidR="00000000" w:rsidRDefault="00000000">
            <w:r>
              <w:t>chain</w:t>
            </w:r>
          </w:p>
        </w:tc>
        <w:tc>
          <w:tcPr>
            <w:tcW w:w="0" w:type="auto"/>
            <w:vAlign w:val="center"/>
            <w:hideMark/>
          </w:tcPr>
          <w:p w:rsidR="00000000" w:rsidRDefault="00000000">
            <w:r>
              <w:t>String</w:t>
            </w:r>
          </w:p>
        </w:tc>
        <w:tc>
          <w:tcPr>
            <w:tcW w:w="0" w:type="auto"/>
            <w:vAlign w:val="center"/>
            <w:hideMark/>
          </w:tcPr>
          <w:p w:rsidR="00000000" w:rsidRDefault="00000000">
            <w:r>
              <w:t>Chain for withdrawal</w:t>
            </w:r>
          </w:p>
        </w:tc>
      </w:tr>
      <w:tr w:rsidR="00000000">
        <w:trPr>
          <w:divId w:val="175387555"/>
          <w:tblCellSpacing w:w="15" w:type="dxa"/>
        </w:trPr>
        <w:tc>
          <w:tcPr>
            <w:tcW w:w="0" w:type="auto"/>
            <w:vAlign w:val="center"/>
            <w:hideMark/>
          </w:tcPr>
          <w:p w:rsidR="00000000" w:rsidRDefault="00000000">
            <w:r>
              <w:t>minWd</w:t>
            </w:r>
          </w:p>
        </w:tc>
        <w:tc>
          <w:tcPr>
            <w:tcW w:w="0" w:type="auto"/>
            <w:vAlign w:val="center"/>
            <w:hideMark/>
          </w:tcPr>
          <w:p w:rsidR="00000000" w:rsidRDefault="00000000">
            <w:r>
              <w:t>String</w:t>
            </w:r>
          </w:p>
        </w:tc>
        <w:tc>
          <w:tcPr>
            <w:tcW w:w="0" w:type="auto"/>
            <w:vAlign w:val="center"/>
            <w:hideMark/>
          </w:tcPr>
          <w:p w:rsidR="00000000" w:rsidRDefault="00000000">
            <w:r>
              <w:t>Minimum withdrawal amount of currency in a single transaction</w:t>
            </w:r>
          </w:p>
        </w:tc>
      </w:tr>
      <w:tr w:rsidR="00000000">
        <w:trPr>
          <w:divId w:val="175387555"/>
          <w:tblCellSpacing w:w="15" w:type="dxa"/>
        </w:trPr>
        <w:tc>
          <w:tcPr>
            <w:tcW w:w="0" w:type="auto"/>
            <w:vAlign w:val="center"/>
            <w:hideMark/>
          </w:tcPr>
          <w:p w:rsidR="00000000" w:rsidRDefault="00000000">
            <w:r>
              <w:t>wdAll</w:t>
            </w:r>
          </w:p>
        </w:tc>
        <w:tc>
          <w:tcPr>
            <w:tcW w:w="0" w:type="auto"/>
            <w:vAlign w:val="center"/>
            <w:hideMark/>
          </w:tcPr>
          <w:p w:rsidR="00000000" w:rsidRDefault="00000000">
            <w:r>
              <w:t>Boolean</w:t>
            </w:r>
          </w:p>
        </w:tc>
        <w:tc>
          <w:tcPr>
            <w:tcW w:w="0" w:type="auto"/>
            <w:vAlign w:val="center"/>
            <w:hideMark/>
          </w:tcPr>
          <w:p w:rsidR="00000000" w:rsidRDefault="00000000">
            <w:r>
              <w:t>Whether all assets in this currency must be withdrawn at one time</w:t>
            </w:r>
          </w:p>
        </w:tc>
      </w:tr>
      <w:tr w:rsidR="00000000">
        <w:trPr>
          <w:divId w:val="175387555"/>
          <w:tblCellSpacing w:w="15" w:type="dxa"/>
        </w:trPr>
        <w:tc>
          <w:tcPr>
            <w:tcW w:w="0" w:type="auto"/>
            <w:vAlign w:val="center"/>
            <w:hideMark/>
          </w:tcPr>
          <w:p w:rsidR="00000000" w:rsidRDefault="00000000">
            <w:r>
              <w:t>fee</w:t>
            </w:r>
          </w:p>
        </w:tc>
        <w:tc>
          <w:tcPr>
            <w:tcW w:w="0" w:type="auto"/>
            <w:vAlign w:val="center"/>
            <w:hideMark/>
          </w:tcPr>
          <w:p w:rsidR="00000000" w:rsidRDefault="00000000">
            <w:r>
              <w:t>String</w:t>
            </w:r>
          </w:p>
        </w:tc>
        <w:tc>
          <w:tcPr>
            <w:tcW w:w="0" w:type="auto"/>
            <w:vAlign w:val="center"/>
            <w:hideMark/>
          </w:tcPr>
          <w:p w:rsidR="00000000" w:rsidRDefault="00000000">
            <w:r>
              <w:t>Fixed withdrawal fee</w:t>
            </w:r>
          </w:p>
        </w:tc>
      </w:tr>
      <w:tr w:rsidR="00000000">
        <w:trPr>
          <w:divId w:val="175387555"/>
          <w:tblCellSpacing w:w="15" w:type="dxa"/>
        </w:trPr>
        <w:tc>
          <w:tcPr>
            <w:tcW w:w="0" w:type="auto"/>
            <w:vAlign w:val="center"/>
            <w:hideMark/>
          </w:tcPr>
          <w:p w:rsidR="00000000" w:rsidRDefault="00000000">
            <w:r>
              <w:t>feeCcy</w:t>
            </w:r>
          </w:p>
        </w:tc>
        <w:tc>
          <w:tcPr>
            <w:tcW w:w="0" w:type="auto"/>
            <w:vAlign w:val="center"/>
            <w:hideMark/>
          </w:tcPr>
          <w:p w:rsidR="00000000" w:rsidRDefault="00000000">
            <w:r>
              <w:t>String</w:t>
            </w:r>
          </w:p>
        </w:tc>
        <w:tc>
          <w:tcPr>
            <w:tcW w:w="0" w:type="auto"/>
            <w:vAlign w:val="center"/>
            <w:hideMark/>
          </w:tcPr>
          <w:p w:rsidR="00000000" w:rsidRDefault="00000000">
            <w:r>
              <w:t xml:space="preserve">Fixed withdrawal fee unit, e.g. </w:t>
            </w:r>
            <w:r>
              <w:rPr>
                <w:rStyle w:val="HTML"/>
              </w:rPr>
              <w:t>USDT</w:t>
            </w:r>
          </w:p>
        </w:tc>
      </w:tr>
      <w:tr w:rsidR="00000000">
        <w:trPr>
          <w:divId w:val="175387555"/>
          <w:tblCellSpacing w:w="15" w:type="dxa"/>
        </w:trPr>
        <w:tc>
          <w:tcPr>
            <w:tcW w:w="0" w:type="auto"/>
            <w:vAlign w:val="center"/>
            <w:hideMark/>
          </w:tcPr>
          <w:p w:rsidR="00000000" w:rsidRDefault="00000000">
            <w:r>
              <w:t>burningFeeRate</w:t>
            </w:r>
          </w:p>
        </w:tc>
        <w:tc>
          <w:tcPr>
            <w:tcW w:w="0" w:type="auto"/>
            <w:vAlign w:val="center"/>
            <w:hideMark/>
          </w:tcPr>
          <w:p w:rsidR="00000000" w:rsidRDefault="00000000">
            <w:r>
              <w:t>String</w:t>
            </w:r>
          </w:p>
        </w:tc>
        <w:tc>
          <w:tcPr>
            <w:tcW w:w="0" w:type="auto"/>
            <w:vAlign w:val="center"/>
            <w:hideMark/>
          </w:tcPr>
          <w:p w:rsidR="00000000" w:rsidRDefault="00000000">
            <w:r>
              <w:t>Burning fee rate, e.g "0.05" represents "5%".</w:t>
            </w:r>
            <w:r>
              <w:br/>
              <w:t>Some currencies may charge combustion fees. The burning fee is deducted based on the withdrawal quantity (excluding gas fee) multiplied by the burning fee rate.</w:t>
            </w:r>
          </w:p>
        </w:tc>
      </w:tr>
      <w:tr w:rsidR="00000000">
        <w:trPr>
          <w:divId w:val="175387555"/>
          <w:tblCellSpacing w:w="15" w:type="dxa"/>
        </w:trPr>
        <w:tc>
          <w:tcPr>
            <w:tcW w:w="0" w:type="auto"/>
            <w:vAlign w:val="center"/>
            <w:hideMark/>
          </w:tcPr>
          <w:p w:rsidR="00000000" w:rsidRDefault="00000000">
            <w:r>
              <w:t>ctAddr</w:t>
            </w:r>
          </w:p>
        </w:tc>
        <w:tc>
          <w:tcPr>
            <w:tcW w:w="0" w:type="auto"/>
            <w:vAlign w:val="center"/>
            <w:hideMark/>
          </w:tcPr>
          <w:p w:rsidR="00000000" w:rsidRDefault="00000000">
            <w:r>
              <w:t>String</w:t>
            </w:r>
          </w:p>
        </w:tc>
        <w:tc>
          <w:tcPr>
            <w:tcW w:w="0" w:type="auto"/>
            <w:vAlign w:val="center"/>
            <w:hideMark/>
          </w:tcPr>
          <w:p w:rsidR="00000000" w:rsidRDefault="00000000">
            <w:r>
              <w:t>Last 6 digits of contract address</w:t>
            </w:r>
          </w:p>
        </w:tc>
      </w:tr>
      <w:tr w:rsidR="00000000">
        <w:trPr>
          <w:divId w:val="175387555"/>
          <w:tblCellSpacing w:w="15" w:type="dxa"/>
        </w:trPr>
        <w:tc>
          <w:tcPr>
            <w:tcW w:w="0" w:type="auto"/>
            <w:vAlign w:val="center"/>
            <w:hideMark/>
          </w:tcPr>
          <w:p w:rsidR="00000000" w:rsidRDefault="00000000">
            <w:r>
              <w:t>wdTickSz</w:t>
            </w:r>
          </w:p>
        </w:tc>
        <w:tc>
          <w:tcPr>
            <w:tcW w:w="0" w:type="auto"/>
            <w:vAlign w:val="center"/>
            <w:hideMark/>
          </w:tcPr>
          <w:p w:rsidR="00000000" w:rsidRDefault="00000000">
            <w:r>
              <w:t>String</w:t>
            </w:r>
          </w:p>
        </w:tc>
        <w:tc>
          <w:tcPr>
            <w:tcW w:w="0" w:type="auto"/>
            <w:vAlign w:val="center"/>
            <w:hideMark/>
          </w:tcPr>
          <w:p w:rsidR="00000000" w:rsidRDefault="00000000">
            <w:r>
              <w:t>Withdrawal precision, indicating the number of digits after the decimal point</w:t>
            </w:r>
          </w:p>
        </w:tc>
      </w:tr>
      <w:tr w:rsidR="00000000">
        <w:trPr>
          <w:divId w:val="175387555"/>
          <w:tblCellSpacing w:w="15" w:type="dxa"/>
        </w:trPr>
        <w:tc>
          <w:tcPr>
            <w:tcW w:w="0" w:type="auto"/>
            <w:vAlign w:val="center"/>
            <w:hideMark/>
          </w:tcPr>
          <w:p w:rsidR="00000000" w:rsidRDefault="00000000">
            <w:r>
              <w:t>needTag</w:t>
            </w:r>
          </w:p>
        </w:tc>
        <w:tc>
          <w:tcPr>
            <w:tcW w:w="0" w:type="auto"/>
            <w:vAlign w:val="center"/>
            <w:hideMark/>
          </w:tcPr>
          <w:p w:rsidR="00000000" w:rsidRDefault="00000000">
            <w:r>
              <w:t>Boolean</w:t>
            </w:r>
          </w:p>
        </w:tc>
        <w:tc>
          <w:tcPr>
            <w:tcW w:w="0" w:type="auto"/>
            <w:vAlign w:val="center"/>
            <w:hideMark/>
          </w:tcPr>
          <w:p w:rsidR="00000000" w:rsidRDefault="00000000">
            <w:r>
              <w:t>Whether tag/memo information is required for withdrawal</w:t>
            </w:r>
          </w:p>
        </w:tc>
      </w:tr>
    </w:tbl>
    <w:p w:rsidR="00000000" w:rsidRDefault="00000000">
      <w:pPr>
        <w:pStyle w:val="3"/>
        <w:divId w:val="175387555"/>
      </w:pPr>
      <w:r>
        <w:t>Get account asset valuation</w:t>
      </w:r>
    </w:p>
    <w:p w:rsidR="00000000" w:rsidRDefault="00000000">
      <w:pPr>
        <w:pStyle w:val="a5"/>
        <w:divId w:val="175387555"/>
      </w:pPr>
      <w:r>
        <w:t>View account asset valuation</w:t>
      </w:r>
    </w:p>
    <w:p w:rsidR="00000000" w:rsidRDefault="00000000">
      <w:pPr>
        <w:pStyle w:val="4"/>
        <w:divId w:val="175387555"/>
      </w:pPr>
      <w:r>
        <w:t>Rate Limit: 1 request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/api/v5/asset/asset-valuation</w:t>
      </w:r>
    </w:p>
    <w:p w:rsidR="00000000" w:rsidRDefault="00000000">
      <w:pPr>
        <w:pStyle w:val="a5"/>
        <w:ind w:left="720" w:right="720"/>
        <w:divId w:val="1791196279"/>
      </w:pPr>
      <w:r>
        <w:t>Request Example</w:t>
      </w:r>
    </w:p>
    <w:p w:rsidR="00000000" w:rsidRDefault="00000000">
      <w:pPr>
        <w:pStyle w:val="HTML0"/>
        <w:divId w:val="417219270"/>
        <w:rPr>
          <w:rStyle w:val="HTML"/>
        </w:rPr>
      </w:pPr>
      <w:r>
        <w:rPr>
          <w:rStyle w:val="HTML"/>
        </w:rPr>
        <w:t>GET /api/v5/asset/asset-valuation</w:t>
      </w:r>
    </w:p>
    <w:p w:rsidR="00000000" w:rsidRDefault="00000000">
      <w:pPr>
        <w:pStyle w:val="HTML0"/>
        <w:divId w:val="1390150565"/>
        <w:rPr>
          <w:rStyle w:val="HTML"/>
          <w:vanish/>
        </w:rPr>
      </w:pPr>
      <w:r>
        <w:rPr>
          <w:rStyle w:val="kn"/>
          <w:vanish/>
        </w:rPr>
        <w:t>import</w:t>
      </w:r>
      <w:r>
        <w:rPr>
          <w:rStyle w:val="HTML"/>
          <w:vanish/>
        </w:rPr>
        <w:t xml:space="preserve"> </w:t>
      </w:r>
      <w:r>
        <w:rPr>
          <w:rStyle w:val="nn"/>
          <w:vanish/>
        </w:rPr>
        <w:t>okx.Funding</w:t>
      </w:r>
      <w:r>
        <w:rPr>
          <w:rStyle w:val="HTML"/>
          <w:vanish/>
        </w:rPr>
        <w:t xml:space="preserve"> </w:t>
      </w:r>
      <w:r>
        <w:rPr>
          <w:rStyle w:val="k"/>
          <w:vanish/>
        </w:rPr>
        <w:t>as</w:t>
      </w:r>
      <w:r>
        <w:rPr>
          <w:rStyle w:val="HTML"/>
          <w:vanish/>
        </w:rPr>
        <w:t xml:space="preserve"> </w:t>
      </w:r>
      <w:r>
        <w:rPr>
          <w:rStyle w:val="n"/>
          <w:vanish/>
        </w:rPr>
        <w:t>Funding</w:t>
      </w:r>
    </w:p>
    <w:p w:rsidR="00000000" w:rsidRDefault="00000000">
      <w:pPr>
        <w:pStyle w:val="HTML0"/>
        <w:divId w:val="1390150565"/>
        <w:rPr>
          <w:rStyle w:val="HTML"/>
          <w:vanish/>
        </w:rPr>
      </w:pPr>
    </w:p>
    <w:p w:rsidR="00000000" w:rsidRDefault="00000000">
      <w:pPr>
        <w:pStyle w:val="HTML0"/>
        <w:divId w:val="1390150565"/>
        <w:rPr>
          <w:rStyle w:val="c1"/>
          <w:vanish/>
        </w:rPr>
      </w:pPr>
      <w:r>
        <w:rPr>
          <w:rStyle w:val="c1"/>
          <w:vanish/>
        </w:rPr>
        <w:t># API initialization</w:t>
      </w:r>
    </w:p>
    <w:p w:rsidR="00000000" w:rsidRDefault="00000000">
      <w:pPr>
        <w:pStyle w:val="HTML0"/>
        <w:divId w:val="1390150565"/>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1390150565"/>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1390150565"/>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1390150565"/>
        <w:rPr>
          <w:rStyle w:val="HTML"/>
          <w:vanish/>
        </w:rPr>
      </w:pPr>
    </w:p>
    <w:p w:rsidR="00000000" w:rsidRDefault="00000000">
      <w:pPr>
        <w:pStyle w:val="HTML0"/>
        <w:divId w:val="1390150565"/>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 0, Demo trading: 1</w:t>
      </w:r>
    </w:p>
    <w:p w:rsidR="00000000" w:rsidRDefault="00000000">
      <w:pPr>
        <w:pStyle w:val="HTML0"/>
        <w:divId w:val="1390150565"/>
        <w:rPr>
          <w:rStyle w:val="HTML"/>
          <w:vanish/>
        </w:rPr>
      </w:pPr>
    </w:p>
    <w:p w:rsidR="00000000" w:rsidRDefault="00000000">
      <w:pPr>
        <w:pStyle w:val="HTML0"/>
        <w:divId w:val="1390150565"/>
        <w:rPr>
          <w:rStyle w:val="HTML"/>
          <w:vanish/>
        </w:rPr>
      </w:pPr>
      <w:r>
        <w:rPr>
          <w:rStyle w:val="n"/>
          <w:vanish/>
        </w:rPr>
        <w:t>fundingAPI</w:t>
      </w:r>
      <w:r>
        <w:rPr>
          <w:rStyle w:val="HTML"/>
          <w:vanish/>
        </w:rPr>
        <w:t xml:space="preserve"> </w:t>
      </w:r>
      <w:r>
        <w:rPr>
          <w:rStyle w:val="o"/>
          <w:vanish/>
        </w:rPr>
        <w:t>=</w:t>
      </w:r>
      <w:r>
        <w:rPr>
          <w:rStyle w:val="HTML"/>
          <w:vanish/>
        </w:rPr>
        <w:t xml:space="preserve"> </w:t>
      </w:r>
      <w:r>
        <w:rPr>
          <w:rStyle w:val="n"/>
          <w:vanish/>
        </w:rPr>
        <w:t>Funding</w:t>
      </w:r>
      <w:r>
        <w:rPr>
          <w:rStyle w:val="p"/>
          <w:vanish/>
        </w:rPr>
        <w:t>.</w:t>
      </w:r>
      <w:r>
        <w:rPr>
          <w:rStyle w:val="n"/>
          <w:vanish/>
        </w:rPr>
        <w:t>FundingAPI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1390150565"/>
        <w:rPr>
          <w:rStyle w:val="HTML"/>
          <w:vanish/>
        </w:rPr>
      </w:pPr>
    </w:p>
    <w:p w:rsidR="00000000" w:rsidRDefault="00000000">
      <w:pPr>
        <w:pStyle w:val="HTML0"/>
        <w:divId w:val="1390150565"/>
        <w:rPr>
          <w:rStyle w:val="c1"/>
          <w:vanish/>
        </w:rPr>
      </w:pPr>
      <w:r>
        <w:rPr>
          <w:rStyle w:val="c1"/>
          <w:vanish/>
        </w:rPr>
        <w:t># Get account asset valuation</w:t>
      </w:r>
    </w:p>
    <w:p w:rsidR="00000000" w:rsidRDefault="00000000">
      <w:pPr>
        <w:pStyle w:val="HTML0"/>
        <w:divId w:val="1390150565"/>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fundingAPI</w:t>
      </w:r>
      <w:r>
        <w:rPr>
          <w:rStyle w:val="p"/>
          <w:vanish/>
        </w:rPr>
        <w:t>.</w:t>
      </w:r>
      <w:r>
        <w:rPr>
          <w:rStyle w:val="n"/>
          <w:vanish/>
        </w:rPr>
        <w:t>get_asset_valuation</w:t>
      </w:r>
      <w:r>
        <w:rPr>
          <w:rStyle w:val="p"/>
          <w:vanish/>
        </w:rPr>
        <w:t>()</w:t>
      </w:r>
    </w:p>
    <w:p w:rsidR="00000000" w:rsidRDefault="00000000">
      <w:pPr>
        <w:pStyle w:val="HTML0"/>
        <w:divId w:val="1390150565"/>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780"/>
        <w:gridCol w:w="1058"/>
        <w:gridCol w:w="4395"/>
      </w:tblGrid>
      <w:tr w:rsidR="00000000">
        <w:trPr>
          <w:divId w:val="175387555"/>
          <w:tblHeader/>
          <w:tblCellSpacing w:w="15" w:type="dxa"/>
        </w:trPr>
        <w:tc>
          <w:tcPr>
            <w:tcW w:w="0" w:type="auto"/>
            <w:vAlign w:val="center"/>
            <w:hideMark/>
          </w:tcPr>
          <w:p w:rsidR="00000000" w:rsidRDefault="00000000">
            <w:pPr>
              <w:rPr>
                <w:b/>
                <w:bCs/>
              </w:rPr>
            </w:pPr>
            <w:r>
              <w:rPr>
                <w:rStyle w:val="a6"/>
              </w:rPr>
              <w:t>Parameters</w:t>
            </w:r>
          </w:p>
        </w:tc>
        <w:tc>
          <w:tcPr>
            <w:tcW w:w="0" w:type="auto"/>
            <w:vAlign w:val="center"/>
            <w:hideMark/>
          </w:tcPr>
          <w:p w:rsidR="00000000" w:rsidRDefault="00000000">
            <w:pPr>
              <w:rPr>
                <w:b/>
                <w:bCs/>
              </w:rPr>
            </w:pPr>
            <w:r>
              <w:rPr>
                <w:rStyle w:val="a6"/>
              </w:rPr>
              <w:t>Types</w:t>
            </w:r>
          </w:p>
        </w:tc>
        <w:tc>
          <w:tcPr>
            <w:tcW w:w="0" w:type="auto"/>
            <w:vAlign w:val="center"/>
            <w:hideMark/>
          </w:tcPr>
          <w:p w:rsidR="00000000" w:rsidRDefault="00000000">
            <w:pPr>
              <w:rPr>
                <w:b/>
                <w:bCs/>
              </w:rPr>
            </w:pPr>
            <w:r>
              <w:rPr>
                <w:rStyle w:val="a6"/>
              </w:rPr>
              <w:t>Required</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Asset valuation calculation unit </w:t>
            </w:r>
            <w:r>
              <w:br/>
              <w:t>BTC, USDT</w:t>
            </w:r>
            <w:r>
              <w:br/>
              <w:t>USD, CNY, JP, KRW, RUB, EUR</w:t>
            </w:r>
            <w:r>
              <w:br/>
              <w:t xml:space="preserve">VND, IDR, INR, PHP, THB, TRY </w:t>
            </w:r>
            <w:r>
              <w:br/>
              <w:t xml:space="preserve">AUD, SGD, ARS, SAR, AED, IQD </w:t>
            </w:r>
            <w:r>
              <w:br/>
              <w:t>The default is the valuation in BTC.</w:t>
            </w:r>
          </w:p>
        </w:tc>
      </w:tr>
    </w:tbl>
    <w:p w:rsidR="00000000" w:rsidRDefault="00000000">
      <w:pPr>
        <w:pStyle w:val="a5"/>
        <w:ind w:left="720" w:right="720"/>
        <w:divId w:val="624585347"/>
      </w:pPr>
      <w:r>
        <w:t>Response Example</w:t>
      </w:r>
    </w:p>
    <w:p w:rsidR="00000000" w:rsidRDefault="00000000">
      <w:pPr>
        <w:pStyle w:val="HTML0"/>
        <w:divId w:val="1571306820"/>
        <w:rPr>
          <w:rStyle w:val="w"/>
        </w:rPr>
      </w:pPr>
      <w:r>
        <w:rPr>
          <w:rStyle w:val="p"/>
        </w:rPr>
        <w:t>{</w:t>
      </w:r>
    </w:p>
    <w:p w:rsidR="00000000" w:rsidRDefault="00000000">
      <w:pPr>
        <w:pStyle w:val="HTML0"/>
        <w:divId w:val="1571306820"/>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571306820"/>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571306820"/>
        <w:rPr>
          <w:rStyle w:val="w"/>
        </w:rPr>
      </w:pPr>
      <w:r>
        <w:rPr>
          <w:rStyle w:val="w"/>
        </w:rPr>
        <w:t xml:space="preserve">        </w:t>
      </w:r>
      <w:r>
        <w:rPr>
          <w:rStyle w:val="p"/>
        </w:rPr>
        <w:t>{</w:t>
      </w:r>
    </w:p>
    <w:p w:rsidR="00000000" w:rsidRDefault="00000000">
      <w:pPr>
        <w:pStyle w:val="HTML0"/>
        <w:divId w:val="1571306820"/>
        <w:rPr>
          <w:rStyle w:val="w"/>
        </w:rPr>
      </w:pPr>
      <w:r>
        <w:rPr>
          <w:rStyle w:val="w"/>
        </w:rPr>
        <w:t xml:space="preserve">            </w:t>
      </w:r>
      <w:r>
        <w:rPr>
          <w:rStyle w:val="nl"/>
        </w:rPr>
        <w:t>"details"</w:t>
      </w:r>
      <w:r>
        <w:rPr>
          <w:rStyle w:val="p"/>
        </w:rPr>
        <w:t>:</w:t>
      </w:r>
      <w:r>
        <w:rPr>
          <w:rStyle w:val="w"/>
        </w:rPr>
        <w:t xml:space="preserve"> </w:t>
      </w:r>
      <w:r>
        <w:rPr>
          <w:rStyle w:val="p"/>
        </w:rPr>
        <w:t>{</w:t>
      </w:r>
    </w:p>
    <w:p w:rsidR="00000000" w:rsidRDefault="00000000">
      <w:pPr>
        <w:pStyle w:val="HTML0"/>
        <w:divId w:val="1571306820"/>
        <w:rPr>
          <w:rStyle w:val="w"/>
        </w:rPr>
      </w:pPr>
      <w:r>
        <w:rPr>
          <w:rStyle w:val="w"/>
        </w:rPr>
        <w:t xml:space="preserve">                </w:t>
      </w:r>
      <w:r>
        <w:rPr>
          <w:rStyle w:val="nl"/>
        </w:rPr>
        <w:t>"classic"</w:t>
      </w:r>
      <w:r>
        <w:rPr>
          <w:rStyle w:val="p"/>
        </w:rPr>
        <w:t>:</w:t>
      </w:r>
      <w:r>
        <w:rPr>
          <w:rStyle w:val="w"/>
        </w:rPr>
        <w:t xml:space="preserve"> </w:t>
      </w:r>
      <w:r>
        <w:rPr>
          <w:rStyle w:val="s2"/>
        </w:rPr>
        <w:t>"124.6"</w:t>
      </w:r>
      <w:r>
        <w:rPr>
          <w:rStyle w:val="p"/>
        </w:rPr>
        <w:t>,</w:t>
      </w:r>
    </w:p>
    <w:p w:rsidR="00000000" w:rsidRDefault="00000000">
      <w:pPr>
        <w:pStyle w:val="HTML0"/>
        <w:divId w:val="1571306820"/>
        <w:rPr>
          <w:rStyle w:val="w"/>
        </w:rPr>
      </w:pPr>
      <w:r>
        <w:rPr>
          <w:rStyle w:val="w"/>
        </w:rPr>
        <w:t xml:space="preserve">                </w:t>
      </w:r>
      <w:r>
        <w:rPr>
          <w:rStyle w:val="nl"/>
        </w:rPr>
        <w:t>"earn"</w:t>
      </w:r>
      <w:r>
        <w:rPr>
          <w:rStyle w:val="p"/>
        </w:rPr>
        <w:t>:</w:t>
      </w:r>
      <w:r>
        <w:rPr>
          <w:rStyle w:val="w"/>
        </w:rPr>
        <w:t xml:space="preserve"> </w:t>
      </w:r>
      <w:r>
        <w:rPr>
          <w:rStyle w:val="s2"/>
        </w:rPr>
        <w:t>"1122.73"</w:t>
      </w:r>
      <w:r>
        <w:rPr>
          <w:rStyle w:val="p"/>
        </w:rPr>
        <w:t>,</w:t>
      </w:r>
    </w:p>
    <w:p w:rsidR="00000000" w:rsidRDefault="00000000">
      <w:pPr>
        <w:pStyle w:val="HTML0"/>
        <w:divId w:val="1571306820"/>
        <w:rPr>
          <w:rStyle w:val="w"/>
        </w:rPr>
      </w:pPr>
      <w:r>
        <w:rPr>
          <w:rStyle w:val="w"/>
        </w:rPr>
        <w:t xml:space="preserve">                </w:t>
      </w:r>
      <w:r>
        <w:rPr>
          <w:rStyle w:val="nl"/>
        </w:rPr>
        <w:t>"funding"</w:t>
      </w:r>
      <w:r>
        <w:rPr>
          <w:rStyle w:val="p"/>
        </w:rPr>
        <w:t>:</w:t>
      </w:r>
      <w:r>
        <w:rPr>
          <w:rStyle w:val="w"/>
        </w:rPr>
        <w:t xml:space="preserve"> </w:t>
      </w:r>
      <w:r>
        <w:rPr>
          <w:rStyle w:val="s2"/>
        </w:rPr>
        <w:t>"0.09"</w:t>
      </w:r>
      <w:r>
        <w:rPr>
          <w:rStyle w:val="p"/>
        </w:rPr>
        <w:t>,</w:t>
      </w:r>
    </w:p>
    <w:p w:rsidR="00000000" w:rsidRDefault="00000000">
      <w:pPr>
        <w:pStyle w:val="HTML0"/>
        <w:divId w:val="1571306820"/>
        <w:rPr>
          <w:rStyle w:val="w"/>
        </w:rPr>
      </w:pPr>
      <w:r>
        <w:rPr>
          <w:rStyle w:val="w"/>
        </w:rPr>
        <w:t xml:space="preserve">                </w:t>
      </w:r>
      <w:r>
        <w:rPr>
          <w:rStyle w:val="nl"/>
        </w:rPr>
        <w:t>"trading"</w:t>
      </w:r>
      <w:r>
        <w:rPr>
          <w:rStyle w:val="p"/>
        </w:rPr>
        <w:t>:</w:t>
      </w:r>
      <w:r>
        <w:rPr>
          <w:rStyle w:val="w"/>
        </w:rPr>
        <w:t xml:space="preserve"> </w:t>
      </w:r>
      <w:r>
        <w:rPr>
          <w:rStyle w:val="s2"/>
        </w:rPr>
        <w:t>"2544.28"</w:t>
      </w:r>
    </w:p>
    <w:p w:rsidR="00000000" w:rsidRDefault="00000000">
      <w:pPr>
        <w:pStyle w:val="HTML0"/>
        <w:divId w:val="1571306820"/>
        <w:rPr>
          <w:rStyle w:val="w"/>
        </w:rPr>
      </w:pPr>
      <w:r>
        <w:rPr>
          <w:rStyle w:val="w"/>
        </w:rPr>
        <w:t xml:space="preserve">            </w:t>
      </w:r>
      <w:r>
        <w:rPr>
          <w:rStyle w:val="p"/>
        </w:rPr>
        <w:t>},</w:t>
      </w:r>
    </w:p>
    <w:p w:rsidR="00000000" w:rsidRDefault="00000000">
      <w:pPr>
        <w:pStyle w:val="HTML0"/>
        <w:divId w:val="1571306820"/>
        <w:rPr>
          <w:rStyle w:val="w"/>
        </w:rPr>
      </w:pPr>
      <w:r>
        <w:rPr>
          <w:rStyle w:val="w"/>
        </w:rPr>
        <w:t xml:space="preserve">            </w:t>
      </w:r>
      <w:r>
        <w:rPr>
          <w:rStyle w:val="nl"/>
        </w:rPr>
        <w:t>"totalBal"</w:t>
      </w:r>
      <w:r>
        <w:rPr>
          <w:rStyle w:val="p"/>
        </w:rPr>
        <w:t>:</w:t>
      </w:r>
      <w:r>
        <w:rPr>
          <w:rStyle w:val="w"/>
        </w:rPr>
        <w:t xml:space="preserve"> </w:t>
      </w:r>
      <w:r>
        <w:rPr>
          <w:rStyle w:val="s2"/>
        </w:rPr>
        <w:t>"3790.09"</w:t>
      </w:r>
      <w:r>
        <w:rPr>
          <w:rStyle w:val="p"/>
        </w:rPr>
        <w:t>,</w:t>
      </w:r>
    </w:p>
    <w:p w:rsidR="00000000" w:rsidRDefault="00000000">
      <w:pPr>
        <w:pStyle w:val="HTML0"/>
        <w:divId w:val="1571306820"/>
        <w:rPr>
          <w:rStyle w:val="w"/>
        </w:rPr>
      </w:pPr>
      <w:r>
        <w:rPr>
          <w:rStyle w:val="w"/>
        </w:rPr>
        <w:t xml:space="preserve">            </w:t>
      </w:r>
      <w:r>
        <w:rPr>
          <w:rStyle w:val="nl"/>
        </w:rPr>
        <w:t>"ts"</w:t>
      </w:r>
      <w:r>
        <w:rPr>
          <w:rStyle w:val="p"/>
        </w:rPr>
        <w:t>:</w:t>
      </w:r>
      <w:r>
        <w:rPr>
          <w:rStyle w:val="w"/>
        </w:rPr>
        <w:t xml:space="preserve"> </w:t>
      </w:r>
      <w:r>
        <w:rPr>
          <w:rStyle w:val="s2"/>
        </w:rPr>
        <w:t>"1637566660769"</w:t>
      </w:r>
    </w:p>
    <w:p w:rsidR="00000000" w:rsidRDefault="00000000">
      <w:pPr>
        <w:pStyle w:val="HTML0"/>
        <w:divId w:val="1571306820"/>
        <w:rPr>
          <w:rStyle w:val="w"/>
        </w:rPr>
      </w:pPr>
      <w:r>
        <w:rPr>
          <w:rStyle w:val="w"/>
        </w:rPr>
        <w:t xml:space="preserve">        </w:t>
      </w:r>
      <w:r>
        <w:rPr>
          <w:rStyle w:val="p"/>
        </w:rPr>
        <w:t>}</w:t>
      </w:r>
    </w:p>
    <w:p w:rsidR="00000000" w:rsidRDefault="00000000">
      <w:pPr>
        <w:pStyle w:val="HTML0"/>
        <w:divId w:val="1571306820"/>
        <w:rPr>
          <w:rStyle w:val="w"/>
        </w:rPr>
      </w:pPr>
      <w:r>
        <w:rPr>
          <w:rStyle w:val="w"/>
        </w:rPr>
        <w:t xml:space="preserve">    </w:t>
      </w:r>
      <w:r>
        <w:rPr>
          <w:rStyle w:val="p"/>
        </w:rPr>
        <w:t>],</w:t>
      </w:r>
    </w:p>
    <w:p w:rsidR="00000000" w:rsidRDefault="00000000">
      <w:pPr>
        <w:pStyle w:val="HTML0"/>
        <w:divId w:val="1571306820"/>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571306820"/>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totalBal</w:t>
            </w:r>
          </w:p>
        </w:tc>
        <w:tc>
          <w:tcPr>
            <w:tcW w:w="0" w:type="auto"/>
            <w:vAlign w:val="center"/>
            <w:hideMark/>
          </w:tcPr>
          <w:p w:rsidR="00000000" w:rsidRDefault="00000000">
            <w:r>
              <w:t>String</w:t>
            </w:r>
          </w:p>
        </w:tc>
        <w:tc>
          <w:tcPr>
            <w:tcW w:w="0" w:type="auto"/>
            <w:vAlign w:val="center"/>
            <w:hideMark/>
          </w:tcPr>
          <w:p w:rsidR="00000000" w:rsidRDefault="00000000">
            <w:r>
              <w:t>Valuation of total account assets</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Unix timestamp format in milliseconds, e.g.</w:t>
            </w:r>
            <w:r>
              <w:rPr>
                <w:rStyle w:val="HTML"/>
              </w:rPr>
              <w:t>1597026383085</w:t>
            </w:r>
          </w:p>
        </w:tc>
      </w:tr>
      <w:tr w:rsidR="00000000">
        <w:trPr>
          <w:divId w:val="175387555"/>
          <w:tblCellSpacing w:w="15" w:type="dxa"/>
        </w:trPr>
        <w:tc>
          <w:tcPr>
            <w:tcW w:w="0" w:type="auto"/>
            <w:vAlign w:val="center"/>
            <w:hideMark/>
          </w:tcPr>
          <w:p w:rsidR="00000000" w:rsidRDefault="00000000">
            <w:r>
              <w:t>details</w:t>
            </w:r>
          </w:p>
        </w:tc>
        <w:tc>
          <w:tcPr>
            <w:tcW w:w="0" w:type="auto"/>
            <w:vAlign w:val="center"/>
            <w:hideMark/>
          </w:tcPr>
          <w:p w:rsidR="00000000" w:rsidRDefault="00000000">
            <w:r>
              <w:t>Object</w:t>
            </w:r>
          </w:p>
        </w:tc>
        <w:tc>
          <w:tcPr>
            <w:tcW w:w="0" w:type="auto"/>
            <w:vAlign w:val="center"/>
            <w:hideMark/>
          </w:tcPr>
          <w:p w:rsidR="00000000" w:rsidRDefault="00000000">
            <w:r>
              <w:t>Asset valuation details for each account</w:t>
            </w:r>
          </w:p>
        </w:tc>
      </w:tr>
      <w:tr w:rsidR="00000000">
        <w:trPr>
          <w:divId w:val="175387555"/>
          <w:tblCellSpacing w:w="15" w:type="dxa"/>
        </w:trPr>
        <w:tc>
          <w:tcPr>
            <w:tcW w:w="0" w:type="auto"/>
            <w:vAlign w:val="center"/>
            <w:hideMark/>
          </w:tcPr>
          <w:p w:rsidR="00000000" w:rsidRDefault="00000000">
            <w:r>
              <w:t>&gt; funding</w:t>
            </w:r>
          </w:p>
        </w:tc>
        <w:tc>
          <w:tcPr>
            <w:tcW w:w="0" w:type="auto"/>
            <w:vAlign w:val="center"/>
            <w:hideMark/>
          </w:tcPr>
          <w:p w:rsidR="00000000" w:rsidRDefault="00000000">
            <w:r>
              <w:t>String</w:t>
            </w:r>
          </w:p>
        </w:tc>
        <w:tc>
          <w:tcPr>
            <w:tcW w:w="0" w:type="auto"/>
            <w:vAlign w:val="center"/>
            <w:hideMark/>
          </w:tcPr>
          <w:p w:rsidR="00000000" w:rsidRDefault="00000000">
            <w:r>
              <w:t>Funding account</w:t>
            </w:r>
          </w:p>
        </w:tc>
      </w:tr>
      <w:tr w:rsidR="00000000">
        <w:trPr>
          <w:divId w:val="175387555"/>
          <w:tblCellSpacing w:w="15" w:type="dxa"/>
        </w:trPr>
        <w:tc>
          <w:tcPr>
            <w:tcW w:w="0" w:type="auto"/>
            <w:vAlign w:val="center"/>
            <w:hideMark/>
          </w:tcPr>
          <w:p w:rsidR="00000000" w:rsidRDefault="00000000">
            <w:r>
              <w:t>&gt; trading</w:t>
            </w:r>
          </w:p>
        </w:tc>
        <w:tc>
          <w:tcPr>
            <w:tcW w:w="0" w:type="auto"/>
            <w:vAlign w:val="center"/>
            <w:hideMark/>
          </w:tcPr>
          <w:p w:rsidR="00000000" w:rsidRDefault="00000000">
            <w:r>
              <w:t>String</w:t>
            </w:r>
          </w:p>
        </w:tc>
        <w:tc>
          <w:tcPr>
            <w:tcW w:w="0" w:type="auto"/>
            <w:vAlign w:val="center"/>
            <w:hideMark/>
          </w:tcPr>
          <w:p w:rsidR="00000000" w:rsidRDefault="00000000">
            <w:r>
              <w:t>Trading account</w:t>
            </w:r>
          </w:p>
        </w:tc>
      </w:tr>
      <w:tr w:rsidR="00000000">
        <w:trPr>
          <w:divId w:val="175387555"/>
          <w:tblCellSpacing w:w="15" w:type="dxa"/>
        </w:trPr>
        <w:tc>
          <w:tcPr>
            <w:tcW w:w="0" w:type="auto"/>
            <w:vAlign w:val="center"/>
            <w:hideMark/>
          </w:tcPr>
          <w:p w:rsidR="00000000" w:rsidRDefault="00000000">
            <w:r>
              <w:t>&gt; classic</w:t>
            </w:r>
          </w:p>
        </w:tc>
        <w:tc>
          <w:tcPr>
            <w:tcW w:w="0" w:type="auto"/>
            <w:vAlign w:val="center"/>
            <w:hideMark/>
          </w:tcPr>
          <w:p w:rsidR="00000000" w:rsidRDefault="00000000">
            <w:r>
              <w:t>String</w:t>
            </w:r>
          </w:p>
        </w:tc>
        <w:tc>
          <w:tcPr>
            <w:tcW w:w="0" w:type="auto"/>
            <w:vAlign w:val="center"/>
            <w:hideMark/>
          </w:tcPr>
          <w:p w:rsidR="00000000" w:rsidRDefault="00000000">
            <w:r>
              <w:t>[Deprecated] Classic account</w:t>
            </w:r>
          </w:p>
        </w:tc>
      </w:tr>
      <w:tr w:rsidR="00000000">
        <w:trPr>
          <w:divId w:val="175387555"/>
          <w:tblCellSpacing w:w="15" w:type="dxa"/>
        </w:trPr>
        <w:tc>
          <w:tcPr>
            <w:tcW w:w="0" w:type="auto"/>
            <w:vAlign w:val="center"/>
            <w:hideMark/>
          </w:tcPr>
          <w:p w:rsidR="00000000" w:rsidRDefault="00000000">
            <w:r>
              <w:t>&gt; earn</w:t>
            </w:r>
          </w:p>
        </w:tc>
        <w:tc>
          <w:tcPr>
            <w:tcW w:w="0" w:type="auto"/>
            <w:vAlign w:val="center"/>
            <w:hideMark/>
          </w:tcPr>
          <w:p w:rsidR="00000000" w:rsidRDefault="00000000">
            <w:r>
              <w:t>String</w:t>
            </w:r>
          </w:p>
        </w:tc>
        <w:tc>
          <w:tcPr>
            <w:tcW w:w="0" w:type="auto"/>
            <w:vAlign w:val="center"/>
            <w:hideMark/>
          </w:tcPr>
          <w:p w:rsidR="00000000" w:rsidRDefault="00000000">
            <w:r>
              <w:t>Earn account</w:t>
            </w:r>
          </w:p>
        </w:tc>
      </w:tr>
    </w:tbl>
    <w:p w:rsidR="00000000" w:rsidRDefault="00000000">
      <w:pPr>
        <w:pStyle w:val="3"/>
        <w:divId w:val="175387555"/>
      </w:pPr>
      <w:r>
        <w:t>Funds transfer</w:t>
      </w:r>
    </w:p>
    <w:p w:rsidR="00000000" w:rsidRDefault="00000000">
      <w:pPr>
        <w:pStyle w:val="a5"/>
        <w:divId w:val="175387555"/>
      </w:pPr>
      <w:r>
        <w:t xml:space="preserve">Only API keys with </w:t>
      </w:r>
      <w:r>
        <w:rPr>
          <w:rStyle w:val="HTML"/>
        </w:rPr>
        <w:t>Trade</w:t>
      </w:r>
      <w:r>
        <w:t xml:space="preserve"> privilege can call this endpoint.</w:t>
      </w:r>
    </w:p>
    <w:p w:rsidR="00000000" w:rsidRDefault="00000000">
      <w:pPr>
        <w:pStyle w:val="a5"/>
        <w:divId w:val="175387555"/>
      </w:pPr>
      <w:r>
        <w:t>This endpoint supports the transfer of funds between your funding account and trading account, and from the master account to sub-accounts.</w:t>
      </w:r>
    </w:p>
    <w:p w:rsidR="00000000" w:rsidRDefault="00000000">
      <w:pPr>
        <w:pStyle w:val="a5"/>
        <w:divId w:val="175387555"/>
      </w:pPr>
      <w:r>
        <w:t xml:space="preserve">Sub-account can transfer out to master account by default. Need to call </w:t>
      </w:r>
      <w:hyperlink r:id="rId649" w:anchor="sub-account-rest-api-set-permission-of-transfer-out" w:history="1">
        <w:r>
          <w:rPr>
            <w:rStyle w:val="a3"/>
          </w:rPr>
          <w:t>Set permission of transfer out</w:t>
        </w:r>
      </w:hyperlink>
      <w:r>
        <w:t xml:space="preserve"> to grant privilege first if you want sub-account transferring to another sub-account (sub-accounts need to belong to same master account.)</w:t>
      </w:r>
    </w:p>
    <w:p w:rsidR="00000000" w:rsidRDefault="00000000">
      <w:pPr>
        <w:divId w:val="175387555"/>
      </w:pPr>
      <w:r>
        <w:t xml:space="preserve">Failure of the request does not mean the transfer has failed. Recommend to call "Get funds transfer state" to confirm the status. </w:t>
      </w:r>
    </w:p>
    <w:p w:rsidR="00000000" w:rsidRDefault="00000000">
      <w:pPr>
        <w:pStyle w:val="4"/>
        <w:divId w:val="175387555"/>
      </w:pPr>
      <w:r>
        <w:t>Rate Limit: 2 requests per second</w:t>
      </w:r>
    </w:p>
    <w:p w:rsidR="00000000" w:rsidRDefault="00000000">
      <w:pPr>
        <w:pStyle w:val="4"/>
        <w:divId w:val="175387555"/>
      </w:pPr>
      <w:r>
        <w:t>Rate limit rule: UserID + Currency</w:t>
      </w:r>
    </w:p>
    <w:p w:rsidR="00000000" w:rsidRDefault="00000000">
      <w:pPr>
        <w:pStyle w:val="4"/>
        <w:divId w:val="175387555"/>
      </w:pPr>
      <w:r>
        <w:t>HTTP Request</w:t>
      </w:r>
    </w:p>
    <w:p w:rsidR="00000000" w:rsidRDefault="00000000">
      <w:pPr>
        <w:pStyle w:val="a5"/>
        <w:divId w:val="175387555"/>
      </w:pPr>
      <w:r>
        <w:rPr>
          <w:rStyle w:val="HTML"/>
        </w:rPr>
        <w:t>POST /api/v5/asset/transfer</w:t>
      </w:r>
    </w:p>
    <w:p w:rsidR="00000000" w:rsidRDefault="00000000">
      <w:pPr>
        <w:pStyle w:val="a5"/>
        <w:ind w:left="720" w:right="720"/>
        <w:divId w:val="746538738"/>
      </w:pPr>
      <w:r>
        <w:t>Request Example</w:t>
      </w:r>
    </w:p>
    <w:p w:rsidR="00000000" w:rsidRDefault="00000000">
      <w:pPr>
        <w:pStyle w:val="HTML0"/>
        <w:divId w:val="1194264295"/>
        <w:rPr>
          <w:rStyle w:val="HTML"/>
        </w:rPr>
      </w:pPr>
      <w:r>
        <w:rPr>
          <w:rStyle w:val="c"/>
        </w:rPr>
        <w:t># Transfer 1.5 USDT from funding account to Trading account when current account is master-account</w:t>
      </w:r>
    </w:p>
    <w:p w:rsidR="00000000" w:rsidRDefault="00000000">
      <w:pPr>
        <w:pStyle w:val="HTML0"/>
        <w:divId w:val="1194264295"/>
        <w:rPr>
          <w:rStyle w:val="HTML"/>
        </w:rPr>
      </w:pPr>
      <w:r>
        <w:rPr>
          <w:rStyle w:val="HTML"/>
        </w:rPr>
        <w:t>POST /api/v5/asset/transfer</w:t>
      </w:r>
    </w:p>
    <w:p w:rsidR="00000000" w:rsidRDefault="00000000">
      <w:pPr>
        <w:pStyle w:val="HTML0"/>
        <w:divId w:val="1194264295"/>
        <w:rPr>
          <w:rStyle w:val="HTML"/>
        </w:rPr>
      </w:pPr>
      <w:r>
        <w:rPr>
          <w:rStyle w:val="HTML"/>
        </w:rPr>
        <w:t>body</w:t>
      </w:r>
    </w:p>
    <w:p w:rsidR="00000000" w:rsidRDefault="00000000">
      <w:pPr>
        <w:pStyle w:val="HTML0"/>
        <w:divId w:val="1194264295"/>
        <w:rPr>
          <w:rStyle w:val="HTML"/>
        </w:rPr>
      </w:pPr>
      <w:r>
        <w:rPr>
          <w:rStyle w:val="o"/>
        </w:rPr>
        <w:t>{</w:t>
      </w:r>
    </w:p>
    <w:p w:rsidR="00000000" w:rsidRDefault="00000000">
      <w:pPr>
        <w:pStyle w:val="HTML0"/>
        <w:divId w:val="1194264295"/>
        <w:rPr>
          <w:rStyle w:val="HTML"/>
        </w:rPr>
      </w:pPr>
      <w:r>
        <w:rPr>
          <w:rStyle w:val="HTML"/>
        </w:rPr>
        <w:t xml:space="preserve">    </w:t>
      </w:r>
      <w:r>
        <w:rPr>
          <w:rStyle w:val="s2"/>
        </w:rPr>
        <w:t>"ccy"</w:t>
      </w:r>
      <w:r>
        <w:rPr>
          <w:rStyle w:val="HTML"/>
        </w:rPr>
        <w:t>:</w:t>
      </w:r>
      <w:r>
        <w:rPr>
          <w:rStyle w:val="s2"/>
        </w:rPr>
        <w:t>"USDT"</w:t>
      </w:r>
      <w:r>
        <w:rPr>
          <w:rStyle w:val="HTML"/>
        </w:rPr>
        <w:t>,</w:t>
      </w:r>
    </w:p>
    <w:p w:rsidR="00000000" w:rsidRDefault="00000000">
      <w:pPr>
        <w:pStyle w:val="HTML0"/>
        <w:divId w:val="1194264295"/>
        <w:rPr>
          <w:rStyle w:val="HTML"/>
        </w:rPr>
      </w:pPr>
      <w:r>
        <w:rPr>
          <w:rStyle w:val="HTML"/>
        </w:rPr>
        <w:t xml:space="preserve">    </w:t>
      </w:r>
      <w:r>
        <w:rPr>
          <w:rStyle w:val="s2"/>
        </w:rPr>
        <w:t>"amt"</w:t>
      </w:r>
      <w:r>
        <w:rPr>
          <w:rStyle w:val="HTML"/>
        </w:rPr>
        <w:t>:</w:t>
      </w:r>
      <w:r>
        <w:rPr>
          <w:rStyle w:val="s2"/>
        </w:rPr>
        <w:t>"1.5"</w:t>
      </w:r>
      <w:r>
        <w:rPr>
          <w:rStyle w:val="HTML"/>
        </w:rPr>
        <w:t>,</w:t>
      </w:r>
    </w:p>
    <w:p w:rsidR="00000000" w:rsidRDefault="00000000">
      <w:pPr>
        <w:pStyle w:val="HTML0"/>
        <w:divId w:val="1194264295"/>
        <w:rPr>
          <w:rStyle w:val="HTML"/>
        </w:rPr>
      </w:pPr>
      <w:r>
        <w:rPr>
          <w:rStyle w:val="HTML"/>
        </w:rPr>
        <w:t xml:space="preserve">    </w:t>
      </w:r>
      <w:r>
        <w:rPr>
          <w:rStyle w:val="s2"/>
        </w:rPr>
        <w:t>"from"</w:t>
      </w:r>
      <w:r>
        <w:rPr>
          <w:rStyle w:val="HTML"/>
        </w:rPr>
        <w:t>:</w:t>
      </w:r>
      <w:r>
        <w:rPr>
          <w:rStyle w:val="s2"/>
        </w:rPr>
        <w:t>"6"</w:t>
      </w:r>
      <w:r>
        <w:rPr>
          <w:rStyle w:val="HTML"/>
        </w:rPr>
        <w:t>,</w:t>
      </w:r>
    </w:p>
    <w:p w:rsidR="00000000" w:rsidRDefault="00000000">
      <w:pPr>
        <w:pStyle w:val="HTML0"/>
        <w:divId w:val="1194264295"/>
        <w:rPr>
          <w:rStyle w:val="HTML"/>
        </w:rPr>
      </w:pPr>
      <w:r>
        <w:rPr>
          <w:rStyle w:val="HTML"/>
        </w:rPr>
        <w:t xml:space="preserve">    </w:t>
      </w:r>
      <w:r>
        <w:rPr>
          <w:rStyle w:val="s2"/>
        </w:rPr>
        <w:t>"to"</w:t>
      </w:r>
      <w:r>
        <w:rPr>
          <w:rStyle w:val="HTML"/>
        </w:rPr>
        <w:t>:</w:t>
      </w:r>
      <w:r>
        <w:rPr>
          <w:rStyle w:val="s2"/>
        </w:rPr>
        <w:t>"18"</w:t>
      </w:r>
    </w:p>
    <w:p w:rsidR="00000000" w:rsidRDefault="00000000">
      <w:pPr>
        <w:pStyle w:val="HTML0"/>
        <w:divId w:val="1194264295"/>
        <w:rPr>
          <w:rStyle w:val="HTML"/>
        </w:rPr>
      </w:pPr>
      <w:r>
        <w:rPr>
          <w:rStyle w:val="o"/>
        </w:rPr>
        <w:t>}</w:t>
      </w:r>
    </w:p>
    <w:p w:rsidR="00000000" w:rsidRDefault="00000000">
      <w:pPr>
        <w:pStyle w:val="HTML0"/>
        <w:divId w:val="1194264295"/>
        <w:rPr>
          <w:rStyle w:val="HTML"/>
        </w:rPr>
      </w:pPr>
    </w:p>
    <w:p w:rsidR="00000000" w:rsidRDefault="00000000">
      <w:pPr>
        <w:pStyle w:val="HTML0"/>
        <w:divId w:val="1194264295"/>
        <w:rPr>
          <w:rStyle w:val="HTML"/>
        </w:rPr>
      </w:pPr>
      <w:r>
        <w:rPr>
          <w:rStyle w:val="c"/>
        </w:rPr>
        <w:t># Transfer 1.5 USDT from funding account to subAccount when current account is master-account</w:t>
      </w:r>
    </w:p>
    <w:p w:rsidR="00000000" w:rsidRDefault="00000000">
      <w:pPr>
        <w:pStyle w:val="HTML0"/>
        <w:divId w:val="1194264295"/>
        <w:rPr>
          <w:rStyle w:val="HTML"/>
        </w:rPr>
      </w:pPr>
      <w:r>
        <w:rPr>
          <w:rStyle w:val="HTML"/>
        </w:rPr>
        <w:t>POST /api/v5/asset/transfer</w:t>
      </w:r>
    </w:p>
    <w:p w:rsidR="00000000" w:rsidRDefault="00000000">
      <w:pPr>
        <w:pStyle w:val="HTML0"/>
        <w:divId w:val="1194264295"/>
        <w:rPr>
          <w:rStyle w:val="HTML"/>
        </w:rPr>
      </w:pPr>
      <w:r>
        <w:rPr>
          <w:rStyle w:val="HTML"/>
        </w:rPr>
        <w:t>body</w:t>
      </w:r>
    </w:p>
    <w:p w:rsidR="00000000" w:rsidRDefault="00000000">
      <w:pPr>
        <w:pStyle w:val="HTML0"/>
        <w:divId w:val="1194264295"/>
        <w:rPr>
          <w:rStyle w:val="HTML"/>
        </w:rPr>
      </w:pPr>
      <w:r>
        <w:rPr>
          <w:rStyle w:val="o"/>
        </w:rPr>
        <w:t>{</w:t>
      </w:r>
    </w:p>
    <w:p w:rsidR="00000000" w:rsidRDefault="00000000">
      <w:pPr>
        <w:pStyle w:val="HTML0"/>
        <w:divId w:val="1194264295"/>
        <w:rPr>
          <w:rStyle w:val="HTML"/>
        </w:rPr>
      </w:pPr>
      <w:r>
        <w:rPr>
          <w:rStyle w:val="HTML"/>
        </w:rPr>
        <w:t xml:space="preserve">    </w:t>
      </w:r>
      <w:r>
        <w:rPr>
          <w:rStyle w:val="s2"/>
        </w:rPr>
        <w:t>"ccy"</w:t>
      </w:r>
      <w:r>
        <w:rPr>
          <w:rStyle w:val="HTML"/>
        </w:rPr>
        <w:t>:</w:t>
      </w:r>
      <w:r>
        <w:rPr>
          <w:rStyle w:val="s2"/>
        </w:rPr>
        <w:t>"USDT"</w:t>
      </w:r>
      <w:r>
        <w:rPr>
          <w:rStyle w:val="HTML"/>
        </w:rPr>
        <w:t>,</w:t>
      </w:r>
    </w:p>
    <w:p w:rsidR="00000000" w:rsidRDefault="00000000">
      <w:pPr>
        <w:pStyle w:val="HTML0"/>
        <w:divId w:val="1194264295"/>
        <w:rPr>
          <w:rStyle w:val="HTML"/>
        </w:rPr>
      </w:pPr>
      <w:r>
        <w:rPr>
          <w:rStyle w:val="HTML"/>
        </w:rPr>
        <w:t xml:space="preserve">    </w:t>
      </w:r>
      <w:r>
        <w:rPr>
          <w:rStyle w:val="s2"/>
        </w:rPr>
        <w:t>"type"</w:t>
      </w:r>
      <w:r>
        <w:rPr>
          <w:rStyle w:val="HTML"/>
        </w:rPr>
        <w:t>:</w:t>
      </w:r>
      <w:r>
        <w:rPr>
          <w:rStyle w:val="s2"/>
        </w:rPr>
        <w:t>"1"</w:t>
      </w:r>
      <w:r>
        <w:rPr>
          <w:rStyle w:val="HTML"/>
        </w:rPr>
        <w:t>,</w:t>
      </w:r>
    </w:p>
    <w:p w:rsidR="00000000" w:rsidRDefault="00000000">
      <w:pPr>
        <w:pStyle w:val="HTML0"/>
        <w:divId w:val="1194264295"/>
        <w:rPr>
          <w:rStyle w:val="HTML"/>
        </w:rPr>
      </w:pPr>
      <w:r>
        <w:rPr>
          <w:rStyle w:val="HTML"/>
        </w:rPr>
        <w:t xml:space="preserve">    </w:t>
      </w:r>
      <w:r>
        <w:rPr>
          <w:rStyle w:val="s2"/>
        </w:rPr>
        <w:t>"amt"</w:t>
      </w:r>
      <w:r>
        <w:rPr>
          <w:rStyle w:val="HTML"/>
        </w:rPr>
        <w:t>:</w:t>
      </w:r>
      <w:r>
        <w:rPr>
          <w:rStyle w:val="s2"/>
        </w:rPr>
        <w:t>"1.5"</w:t>
      </w:r>
      <w:r>
        <w:rPr>
          <w:rStyle w:val="HTML"/>
        </w:rPr>
        <w:t>,</w:t>
      </w:r>
    </w:p>
    <w:p w:rsidR="00000000" w:rsidRDefault="00000000">
      <w:pPr>
        <w:pStyle w:val="HTML0"/>
        <w:divId w:val="1194264295"/>
        <w:rPr>
          <w:rStyle w:val="HTML"/>
        </w:rPr>
      </w:pPr>
      <w:r>
        <w:rPr>
          <w:rStyle w:val="HTML"/>
        </w:rPr>
        <w:t xml:space="preserve">    </w:t>
      </w:r>
      <w:r>
        <w:rPr>
          <w:rStyle w:val="s2"/>
        </w:rPr>
        <w:t>"from"</w:t>
      </w:r>
      <w:r>
        <w:rPr>
          <w:rStyle w:val="HTML"/>
        </w:rPr>
        <w:t>:</w:t>
      </w:r>
      <w:r>
        <w:rPr>
          <w:rStyle w:val="s2"/>
        </w:rPr>
        <w:t>"6"</w:t>
      </w:r>
      <w:r>
        <w:rPr>
          <w:rStyle w:val="HTML"/>
        </w:rPr>
        <w:t>,</w:t>
      </w:r>
    </w:p>
    <w:p w:rsidR="00000000" w:rsidRDefault="00000000">
      <w:pPr>
        <w:pStyle w:val="HTML0"/>
        <w:divId w:val="1194264295"/>
        <w:rPr>
          <w:rStyle w:val="HTML"/>
        </w:rPr>
      </w:pPr>
      <w:r>
        <w:rPr>
          <w:rStyle w:val="HTML"/>
        </w:rPr>
        <w:t xml:space="preserve">    </w:t>
      </w:r>
      <w:r>
        <w:rPr>
          <w:rStyle w:val="s2"/>
        </w:rPr>
        <w:t>"to"</w:t>
      </w:r>
      <w:r>
        <w:rPr>
          <w:rStyle w:val="HTML"/>
        </w:rPr>
        <w:t>:</w:t>
      </w:r>
      <w:r>
        <w:rPr>
          <w:rStyle w:val="s2"/>
        </w:rPr>
        <w:t>"6"</w:t>
      </w:r>
      <w:r>
        <w:rPr>
          <w:rStyle w:val="HTML"/>
        </w:rPr>
        <w:t>,</w:t>
      </w:r>
    </w:p>
    <w:p w:rsidR="00000000" w:rsidRDefault="00000000">
      <w:pPr>
        <w:pStyle w:val="HTML0"/>
        <w:divId w:val="1194264295"/>
        <w:rPr>
          <w:rStyle w:val="HTML"/>
        </w:rPr>
      </w:pPr>
      <w:r>
        <w:rPr>
          <w:rStyle w:val="HTML"/>
        </w:rPr>
        <w:t xml:space="preserve">    </w:t>
      </w:r>
      <w:r>
        <w:rPr>
          <w:rStyle w:val="s2"/>
        </w:rPr>
        <w:t>"subAcct"</w:t>
      </w:r>
      <w:r>
        <w:rPr>
          <w:rStyle w:val="HTML"/>
        </w:rPr>
        <w:t>:</w:t>
      </w:r>
      <w:r>
        <w:rPr>
          <w:rStyle w:val="s2"/>
        </w:rPr>
        <w:t>"mini"</w:t>
      </w:r>
    </w:p>
    <w:p w:rsidR="00000000" w:rsidRDefault="00000000">
      <w:pPr>
        <w:pStyle w:val="HTML0"/>
        <w:divId w:val="1194264295"/>
        <w:rPr>
          <w:rStyle w:val="HTML"/>
        </w:rPr>
      </w:pPr>
      <w:r>
        <w:rPr>
          <w:rStyle w:val="o"/>
        </w:rPr>
        <w:t>}</w:t>
      </w:r>
    </w:p>
    <w:p w:rsidR="00000000" w:rsidRDefault="00000000">
      <w:pPr>
        <w:pStyle w:val="HTML0"/>
        <w:divId w:val="1194264295"/>
        <w:rPr>
          <w:rStyle w:val="HTML"/>
        </w:rPr>
      </w:pPr>
    </w:p>
    <w:p w:rsidR="00000000" w:rsidRDefault="00000000">
      <w:pPr>
        <w:pStyle w:val="HTML0"/>
        <w:divId w:val="1194264295"/>
        <w:rPr>
          <w:rStyle w:val="HTML"/>
        </w:rPr>
      </w:pPr>
      <w:r>
        <w:rPr>
          <w:rStyle w:val="c"/>
        </w:rPr>
        <w:t># Transfer 1.5 USDT from funding account to subAccount when current account is sub-account</w:t>
      </w:r>
    </w:p>
    <w:p w:rsidR="00000000" w:rsidRDefault="00000000">
      <w:pPr>
        <w:pStyle w:val="HTML0"/>
        <w:divId w:val="1194264295"/>
        <w:rPr>
          <w:rStyle w:val="HTML"/>
        </w:rPr>
      </w:pPr>
      <w:r>
        <w:rPr>
          <w:rStyle w:val="HTML"/>
        </w:rPr>
        <w:t>POST /api/v5/asset/transfer</w:t>
      </w:r>
    </w:p>
    <w:p w:rsidR="00000000" w:rsidRDefault="00000000">
      <w:pPr>
        <w:pStyle w:val="HTML0"/>
        <w:divId w:val="1194264295"/>
        <w:rPr>
          <w:rStyle w:val="HTML"/>
        </w:rPr>
      </w:pPr>
      <w:r>
        <w:rPr>
          <w:rStyle w:val="HTML"/>
        </w:rPr>
        <w:t xml:space="preserve">body </w:t>
      </w:r>
    </w:p>
    <w:p w:rsidR="00000000" w:rsidRDefault="00000000">
      <w:pPr>
        <w:pStyle w:val="HTML0"/>
        <w:divId w:val="1194264295"/>
        <w:rPr>
          <w:rStyle w:val="HTML"/>
        </w:rPr>
      </w:pPr>
      <w:r>
        <w:rPr>
          <w:rStyle w:val="o"/>
        </w:rPr>
        <w:t>{</w:t>
      </w:r>
    </w:p>
    <w:p w:rsidR="00000000" w:rsidRDefault="00000000">
      <w:pPr>
        <w:pStyle w:val="HTML0"/>
        <w:divId w:val="1194264295"/>
        <w:rPr>
          <w:rStyle w:val="HTML"/>
        </w:rPr>
      </w:pPr>
      <w:r>
        <w:rPr>
          <w:rStyle w:val="HTML"/>
        </w:rPr>
        <w:t xml:space="preserve">    </w:t>
      </w:r>
      <w:r>
        <w:rPr>
          <w:rStyle w:val="s2"/>
        </w:rPr>
        <w:t>"ccy"</w:t>
      </w:r>
      <w:r>
        <w:rPr>
          <w:rStyle w:val="HTML"/>
        </w:rPr>
        <w:t>:</w:t>
      </w:r>
      <w:r>
        <w:rPr>
          <w:rStyle w:val="s2"/>
        </w:rPr>
        <w:t>"USDT"</w:t>
      </w:r>
      <w:r>
        <w:rPr>
          <w:rStyle w:val="HTML"/>
        </w:rPr>
        <w:t>,</w:t>
      </w:r>
    </w:p>
    <w:p w:rsidR="00000000" w:rsidRDefault="00000000">
      <w:pPr>
        <w:pStyle w:val="HTML0"/>
        <w:divId w:val="1194264295"/>
        <w:rPr>
          <w:rStyle w:val="HTML"/>
        </w:rPr>
      </w:pPr>
      <w:r>
        <w:rPr>
          <w:rStyle w:val="HTML"/>
        </w:rPr>
        <w:t xml:space="preserve">    </w:t>
      </w:r>
      <w:r>
        <w:rPr>
          <w:rStyle w:val="s2"/>
        </w:rPr>
        <w:t>"type"</w:t>
      </w:r>
      <w:r>
        <w:rPr>
          <w:rStyle w:val="HTML"/>
        </w:rPr>
        <w:t>:</w:t>
      </w:r>
      <w:r>
        <w:rPr>
          <w:rStyle w:val="s2"/>
        </w:rPr>
        <w:t>"4"</w:t>
      </w:r>
      <w:r>
        <w:rPr>
          <w:rStyle w:val="HTML"/>
        </w:rPr>
        <w:t>,</w:t>
      </w:r>
    </w:p>
    <w:p w:rsidR="00000000" w:rsidRDefault="00000000">
      <w:pPr>
        <w:pStyle w:val="HTML0"/>
        <w:divId w:val="1194264295"/>
        <w:rPr>
          <w:rStyle w:val="HTML"/>
        </w:rPr>
      </w:pPr>
      <w:r>
        <w:rPr>
          <w:rStyle w:val="HTML"/>
        </w:rPr>
        <w:t xml:space="preserve">    </w:t>
      </w:r>
      <w:r>
        <w:rPr>
          <w:rStyle w:val="s2"/>
        </w:rPr>
        <w:t>"amt"</w:t>
      </w:r>
      <w:r>
        <w:rPr>
          <w:rStyle w:val="HTML"/>
        </w:rPr>
        <w:t>:</w:t>
      </w:r>
      <w:r>
        <w:rPr>
          <w:rStyle w:val="s2"/>
        </w:rPr>
        <w:t>"1.5"</w:t>
      </w:r>
      <w:r>
        <w:rPr>
          <w:rStyle w:val="HTML"/>
        </w:rPr>
        <w:t>,</w:t>
      </w:r>
    </w:p>
    <w:p w:rsidR="00000000" w:rsidRDefault="00000000">
      <w:pPr>
        <w:pStyle w:val="HTML0"/>
        <w:divId w:val="1194264295"/>
        <w:rPr>
          <w:rStyle w:val="HTML"/>
        </w:rPr>
      </w:pPr>
      <w:r>
        <w:rPr>
          <w:rStyle w:val="HTML"/>
        </w:rPr>
        <w:t xml:space="preserve">    </w:t>
      </w:r>
      <w:r>
        <w:rPr>
          <w:rStyle w:val="s2"/>
        </w:rPr>
        <w:t>"from"</w:t>
      </w:r>
      <w:r>
        <w:rPr>
          <w:rStyle w:val="HTML"/>
        </w:rPr>
        <w:t>:</w:t>
      </w:r>
      <w:r>
        <w:rPr>
          <w:rStyle w:val="s2"/>
        </w:rPr>
        <w:t>"6"</w:t>
      </w:r>
      <w:r>
        <w:rPr>
          <w:rStyle w:val="HTML"/>
        </w:rPr>
        <w:t>,</w:t>
      </w:r>
    </w:p>
    <w:p w:rsidR="00000000" w:rsidRDefault="00000000">
      <w:pPr>
        <w:pStyle w:val="HTML0"/>
        <w:divId w:val="1194264295"/>
        <w:rPr>
          <w:rStyle w:val="HTML"/>
        </w:rPr>
      </w:pPr>
      <w:r>
        <w:rPr>
          <w:rStyle w:val="HTML"/>
        </w:rPr>
        <w:t xml:space="preserve">    </w:t>
      </w:r>
      <w:r>
        <w:rPr>
          <w:rStyle w:val="s2"/>
        </w:rPr>
        <w:t>"to"</w:t>
      </w:r>
      <w:r>
        <w:rPr>
          <w:rStyle w:val="HTML"/>
        </w:rPr>
        <w:t>:</w:t>
      </w:r>
      <w:r>
        <w:rPr>
          <w:rStyle w:val="s2"/>
        </w:rPr>
        <w:t>"6"</w:t>
      </w:r>
      <w:r>
        <w:rPr>
          <w:rStyle w:val="HTML"/>
        </w:rPr>
        <w:t>,</w:t>
      </w:r>
    </w:p>
    <w:p w:rsidR="00000000" w:rsidRDefault="00000000">
      <w:pPr>
        <w:pStyle w:val="HTML0"/>
        <w:divId w:val="1194264295"/>
        <w:rPr>
          <w:rStyle w:val="HTML"/>
        </w:rPr>
      </w:pPr>
      <w:r>
        <w:rPr>
          <w:rStyle w:val="HTML"/>
        </w:rPr>
        <w:t xml:space="preserve">    </w:t>
      </w:r>
      <w:r>
        <w:rPr>
          <w:rStyle w:val="s2"/>
        </w:rPr>
        <w:t>"subAcct"</w:t>
      </w:r>
      <w:r>
        <w:rPr>
          <w:rStyle w:val="HTML"/>
        </w:rPr>
        <w:t>:</w:t>
      </w:r>
      <w:r>
        <w:rPr>
          <w:rStyle w:val="s2"/>
        </w:rPr>
        <w:t>"mini"</w:t>
      </w:r>
    </w:p>
    <w:p w:rsidR="00000000" w:rsidRDefault="00000000">
      <w:pPr>
        <w:pStyle w:val="HTML0"/>
        <w:divId w:val="1194264295"/>
        <w:rPr>
          <w:rStyle w:val="HTML"/>
        </w:rPr>
      </w:pPr>
      <w:r>
        <w:rPr>
          <w:rStyle w:val="o"/>
        </w:rPr>
        <w:t>}</w:t>
      </w:r>
    </w:p>
    <w:p w:rsidR="00000000" w:rsidRDefault="00000000">
      <w:pPr>
        <w:pStyle w:val="HTML0"/>
        <w:divId w:val="1152259661"/>
        <w:rPr>
          <w:rStyle w:val="HTML"/>
          <w:vanish/>
        </w:rPr>
      </w:pPr>
      <w:r>
        <w:rPr>
          <w:rStyle w:val="kn"/>
          <w:vanish/>
        </w:rPr>
        <w:t>import</w:t>
      </w:r>
      <w:r>
        <w:rPr>
          <w:rStyle w:val="HTML"/>
          <w:vanish/>
        </w:rPr>
        <w:t xml:space="preserve"> </w:t>
      </w:r>
      <w:r>
        <w:rPr>
          <w:rStyle w:val="nn"/>
          <w:vanish/>
        </w:rPr>
        <w:t>okx.Funding</w:t>
      </w:r>
      <w:r>
        <w:rPr>
          <w:rStyle w:val="HTML"/>
          <w:vanish/>
        </w:rPr>
        <w:t xml:space="preserve"> </w:t>
      </w:r>
      <w:r>
        <w:rPr>
          <w:rStyle w:val="k"/>
          <w:vanish/>
        </w:rPr>
        <w:t>as</w:t>
      </w:r>
      <w:r>
        <w:rPr>
          <w:rStyle w:val="HTML"/>
          <w:vanish/>
        </w:rPr>
        <w:t xml:space="preserve"> </w:t>
      </w:r>
      <w:r>
        <w:rPr>
          <w:rStyle w:val="n"/>
          <w:vanish/>
        </w:rPr>
        <w:t>Funding</w:t>
      </w:r>
    </w:p>
    <w:p w:rsidR="00000000" w:rsidRDefault="00000000">
      <w:pPr>
        <w:pStyle w:val="HTML0"/>
        <w:divId w:val="1152259661"/>
        <w:rPr>
          <w:rStyle w:val="HTML"/>
          <w:vanish/>
        </w:rPr>
      </w:pPr>
    </w:p>
    <w:p w:rsidR="00000000" w:rsidRDefault="00000000">
      <w:pPr>
        <w:pStyle w:val="HTML0"/>
        <w:divId w:val="1152259661"/>
        <w:rPr>
          <w:rStyle w:val="c1"/>
          <w:vanish/>
        </w:rPr>
      </w:pPr>
      <w:r>
        <w:rPr>
          <w:rStyle w:val="c1"/>
          <w:vanish/>
        </w:rPr>
        <w:t># API initialization</w:t>
      </w:r>
    </w:p>
    <w:p w:rsidR="00000000" w:rsidRDefault="00000000">
      <w:pPr>
        <w:pStyle w:val="HTML0"/>
        <w:divId w:val="1152259661"/>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1152259661"/>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1152259661"/>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1152259661"/>
        <w:rPr>
          <w:rStyle w:val="HTML"/>
          <w:vanish/>
        </w:rPr>
      </w:pPr>
    </w:p>
    <w:p w:rsidR="00000000" w:rsidRDefault="00000000">
      <w:pPr>
        <w:pStyle w:val="HTML0"/>
        <w:divId w:val="1152259661"/>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 0, Demo trading: 1</w:t>
      </w:r>
    </w:p>
    <w:p w:rsidR="00000000" w:rsidRDefault="00000000">
      <w:pPr>
        <w:pStyle w:val="HTML0"/>
        <w:divId w:val="1152259661"/>
        <w:rPr>
          <w:rStyle w:val="HTML"/>
          <w:vanish/>
        </w:rPr>
      </w:pPr>
    </w:p>
    <w:p w:rsidR="00000000" w:rsidRDefault="00000000">
      <w:pPr>
        <w:pStyle w:val="HTML0"/>
        <w:divId w:val="1152259661"/>
        <w:rPr>
          <w:rStyle w:val="HTML"/>
          <w:vanish/>
        </w:rPr>
      </w:pPr>
      <w:r>
        <w:rPr>
          <w:rStyle w:val="n"/>
          <w:vanish/>
        </w:rPr>
        <w:t>fundingAPI</w:t>
      </w:r>
      <w:r>
        <w:rPr>
          <w:rStyle w:val="HTML"/>
          <w:vanish/>
        </w:rPr>
        <w:t xml:space="preserve"> </w:t>
      </w:r>
      <w:r>
        <w:rPr>
          <w:rStyle w:val="o"/>
          <w:vanish/>
        </w:rPr>
        <w:t>=</w:t>
      </w:r>
      <w:r>
        <w:rPr>
          <w:rStyle w:val="HTML"/>
          <w:vanish/>
        </w:rPr>
        <w:t xml:space="preserve"> </w:t>
      </w:r>
      <w:r>
        <w:rPr>
          <w:rStyle w:val="n"/>
          <w:vanish/>
        </w:rPr>
        <w:t>Funding</w:t>
      </w:r>
      <w:r>
        <w:rPr>
          <w:rStyle w:val="p"/>
          <w:vanish/>
        </w:rPr>
        <w:t>.</w:t>
      </w:r>
      <w:r>
        <w:rPr>
          <w:rStyle w:val="n"/>
          <w:vanish/>
        </w:rPr>
        <w:t>FundingAPI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1152259661"/>
        <w:rPr>
          <w:rStyle w:val="HTML"/>
          <w:vanish/>
        </w:rPr>
      </w:pPr>
    </w:p>
    <w:p w:rsidR="00000000" w:rsidRDefault="00000000">
      <w:pPr>
        <w:pStyle w:val="HTML0"/>
        <w:divId w:val="1152259661"/>
        <w:rPr>
          <w:rStyle w:val="c1"/>
          <w:vanish/>
        </w:rPr>
      </w:pPr>
      <w:r>
        <w:rPr>
          <w:rStyle w:val="c1"/>
          <w:vanish/>
        </w:rPr>
        <w:t># Funds transfer</w:t>
      </w:r>
    </w:p>
    <w:p w:rsidR="00000000" w:rsidRDefault="00000000">
      <w:pPr>
        <w:pStyle w:val="HTML0"/>
        <w:divId w:val="1152259661"/>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fundingAPI</w:t>
      </w:r>
      <w:r>
        <w:rPr>
          <w:rStyle w:val="p"/>
          <w:vanish/>
        </w:rPr>
        <w:t>.</w:t>
      </w:r>
      <w:r>
        <w:rPr>
          <w:rStyle w:val="n"/>
          <w:vanish/>
        </w:rPr>
        <w:t>funds_transfer</w:t>
      </w:r>
      <w:r>
        <w:rPr>
          <w:rStyle w:val="p"/>
          <w:vanish/>
        </w:rPr>
        <w:t>(</w:t>
      </w:r>
    </w:p>
    <w:p w:rsidR="00000000" w:rsidRDefault="00000000">
      <w:pPr>
        <w:pStyle w:val="HTML0"/>
        <w:divId w:val="1152259661"/>
        <w:rPr>
          <w:rStyle w:val="HTML"/>
          <w:vanish/>
        </w:rPr>
      </w:pPr>
      <w:r>
        <w:rPr>
          <w:rStyle w:val="HTML"/>
          <w:vanish/>
        </w:rPr>
        <w:t xml:space="preserve">    </w:t>
      </w:r>
      <w:r>
        <w:rPr>
          <w:rStyle w:val="n"/>
          <w:vanish/>
        </w:rPr>
        <w:t>ccy</w:t>
      </w:r>
      <w:r>
        <w:rPr>
          <w:rStyle w:val="o"/>
          <w:vanish/>
        </w:rPr>
        <w:t>=</w:t>
      </w:r>
      <w:r>
        <w:rPr>
          <w:rStyle w:val="s"/>
          <w:vanish/>
        </w:rPr>
        <w:t>"USDT"</w:t>
      </w:r>
      <w:r>
        <w:rPr>
          <w:rStyle w:val="p"/>
          <w:vanish/>
        </w:rPr>
        <w:t>,</w:t>
      </w:r>
    </w:p>
    <w:p w:rsidR="00000000" w:rsidRDefault="00000000">
      <w:pPr>
        <w:pStyle w:val="HTML0"/>
        <w:divId w:val="1152259661"/>
        <w:rPr>
          <w:rStyle w:val="HTML"/>
          <w:vanish/>
        </w:rPr>
      </w:pPr>
      <w:r>
        <w:rPr>
          <w:rStyle w:val="HTML"/>
          <w:vanish/>
        </w:rPr>
        <w:t xml:space="preserve">    </w:t>
      </w:r>
      <w:r>
        <w:rPr>
          <w:rStyle w:val="n"/>
          <w:vanish/>
        </w:rPr>
        <w:t>amt</w:t>
      </w:r>
      <w:r>
        <w:rPr>
          <w:rStyle w:val="o"/>
          <w:vanish/>
        </w:rPr>
        <w:t>=</w:t>
      </w:r>
      <w:r>
        <w:rPr>
          <w:rStyle w:val="s"/>
          <w:vanish/>
        </w:rPr>
        <w:t>"1.5"</w:t>
      </w:r>
      <w:r>
        <w:rPr>
          <w:rStyle w:val="p"/>
          <w:vanish/>
        </w:rPr>
        <w:t>,</w:t>
      </w:r>
    </w:p>
    <w:p w:rsidR="00000000" w:rsidRDefault="00000000">
      <w:pPr>
        <w:pStyle w:val="HTML0"/>
        <w:divId w:val="1152259661"/>
        <w:rPr>
          <w:rStyle w:val="HTML"/>
          <w:vanish/>
        </w:rPr>
      </w:pPr>
      <w:r>
        <w:rPr>
          <w:rStyle w:val="HTML"/>
          <w:vanish/>
        </w:rPr>
        <w:t xml:space="preserve">    </w:t>
      </w:r>
      <w:r>
        <w:rPr>
          <w:rStyle w:val="n"/>
          <w:vanish/>
        </w:rPr>
        <w:t>from_</w:t>
      </w:r>
      <w:r>
        <w:rPr>
          <w:rStyle w:val="o"/>
          <w:vanish/>
        </w:rPr>
        <w:t>=</w:t>
      </w:r>
      <w:r>
        <w:rPr>
          <w:rStyle w:val="s"/>
          <w:vanish/>
        </w:rPr>
        <w:t>"6"</w:t>
      </w:r>
      <w:r>
        <w:rPr>
          <w:rStyle w:val="p"/>
          <w:vanish/>
        </w:rPr>
        <w:t>,</w:t>
      </w:r>
    </w:p>
    <w:p w:rsidR="00000000" w:rsidRDefault="00000000">
      <w:pPr>
        <w:pStyle w:val="HTML0"/>
        <w:divId w:val="1152259661"/>
        <w:rPr>
          <w:rStyle w:val="HTML"/>
          <w:vanish/>
        </w:rPr>
      </w:pPr>
      <w:r>
        <w:rPr>
          <w:rStyle w:val="HTML"/>
          <w:vanish/>
        </w:rPr>
        <w:t xml:space="preserve">    </w:t>
      </w:r>
      <w:r>
        <w:rPr>
          <w:rStyle w:val="n"/>
          <w:vanish/>
        </w:rPr>
        <w:t>to</w:t>
      </w:r>
      <w:r>
        <w:rPr>
          <w:rStyle w:val="o"/>
          <w:vanish/>
        </w:rPr>
        <w:t>=</w:t>
      </w:r>
      <w:r>
        <w:rPr>
          <w:rStyle w:val="s"/>
          <w:vanish/>
        </w:rPr>
        <w:t>"18"</w:t>
      </w:r>
    </w:p>
    <w:p w:rsidR="00000000" w:rsidRDefault="00000000">
      <w:pPr>
        <w:pStyle w:val="HTML0"/>
        <w:divId w:val="1152259661"/>
        <w:rPr>
          <w:rStyle w:val="HTML"/>
          <w:vanish/>
        </w:rPr>
      </w:pPr>
      <w:r>
        <w:rPr>
          <w:rStyle w:val="p"/>
          <w:vanish/>
        </w:rPr>
        <w:t>)</w:t>
      </w:r>
    </w:p>
    <w:p w:rsidR="00000000" w:rsidRDefault="00000000">
      <w:pPr>
        <w:pStyle w:val="HTML0"/>
        <w:divId w:val="1152259661"/>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900"/>
        <w:gridCol w:w="1380"/>
        <w:gridCol w:w="463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Transfer type</w:t>
            </w:r>
            <w:r>
              <w:br/>
            </w:r>
            <w:r>
              <w:rPr>
                <w:rStyle w:val="HTML"/>
              </w:rPr>
              <w:t>0</w:t>
            </w:r>
            <w:r>
              <w:t>: transfer within account</w:t>
            </w:r>
            <w:r>
              <w:br/>
            </w:r>
            <w:r>
              <w:rPr>
                <w:rStyle w:val="HTML"/>
              </w:rPr>
              <w:t>1</w:t>
            </w:r>
            <w:r>
              <w:t>: master account to sub-account (Only applicable to API Key from master account)</w:t>
            </w:r>
            <w:r>
              <w:br/>
            </w:r>
            <w:r>
              <w:rPr>
                <w:rStyle w:val="HTML"/>
              </w:rPr>
              <w:t>2</w:t>
            </w:r>
            <w:r>
              <w:t>: sub-account to master account (Only applicable to API Key from master account)</w:t>
            </w:r>
            <w:r>
              <w:br/>
            </w:r>
            <w:r>
              <w:rPr>
                <w:rStyle w:val="HTML"/>
              </w:rPr>
              <w:t>3</w:t>
            </w:r>
            <w:r>
              <w:t>: sub-account to master account (Only applicable to APIKey from sub-account)</w:t>
            </w:r>
            <w:r>
              <w:br/>
            </w:r>
            <w:r>
              <w:rPr>
                <w:rStyle w:val="HTML"/>
              </w:rPr>
              <w:t>4</w:t>
            </w:r>
            <w:r>
              <w:t xml:space="preserve">: sub-account to sub-account (Only applicable to APIKey from sub-account, and target account needs to be another sub-account which belongs to same master account. Sub-account directly transfer out permission is disabled by default, set permission please refer to </w:t>
            </w:r>
            <w:hyperlink r:id="rId650" w:anchor="sub-account-rest-api-set-permission-of-transfer-out" w:history="1">
              <w:r>
                <w:rPr>
                  <w:rStyle w:val="a3"/>
                </w:rPr>
                <w:t>Set permission of transfer out</w:t>
              </w:r>
            </w:hyperlink>
            <w:r>
              <w:t>)</w:t>
            </w:r>
            <w:r>
              <w:br/>
              <w:t xml:space="preserve">The default is </w:t>
            </w:r>
            <w:r>
              <w:rPr>
                <w:rStyle w:val="HTML"/>
              </w:rPr>
              <w:t>0</w:t>
            </w:r>
            <w:r>
              <w:t>.</w:t>
            </w:r>
            <w:r>
              <w:br/>
              <w:t xml:space="preserve">If you want to make transfer between sub-accounts by master account API key, refer to </w:t>
            </w:r>
            <w:hyperlink r:id="rId651" w:anchor="sub-account-rest-api-master-accounts-manage-the-transfers-between-sub-accounts" w:history="1">
              <w:r>
                <w:rPr>
                  <w:rStyle w:val="a3"/>
                </w:rPr>
                <w:t>Master accounts manage the transfers between sub-accounts</w:t>
              </w:r>
            </w:hyperlink>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Transfer currency, e.g. </w:t>
            </w:r>
            <w:r>
              <w:rPr>
                <w:rStyle w:val="HTML"/>
              </w:rPr>
              <w:t>USDT</w:t>
            </w:r>
          </w:p>
        </w:tc>
      </w:tr>
      <w:tr w:rsidR="00000000">
        <w:trPr>
          <w:divId w:val="175387555"/>
          <w:tblCellSpacing w:w="15" w:type="dxa"/>
        </w:trPr>
        <w:tc>
          <w:tcPr>
            <w:tcW w:w="0" w:type="auto"/>
            <w:vAlign w:val="center"/>
            <w:hideMark/>
          </w:tcPr>
          <w:p w:rsidR="00000000" w:rsidRDefault="00000000">
            <w:r>
              <w:t>amt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Amount to be transferred</w:t>
            </w:r>
          </w:p>
        </w:tc>
      </w:tr>
      <w:tr w:rsidR="00000000">
        <w:trPr>
          <w:divId w:val="175387555"/>
          <w:tblCellSpacing w:w="15" w:type="dxa"/>
        </w:trPr>
        <w:tc>
          <w:tcPr>
            <w:tcW w:w="0" w:type="auto"/>
            <w:vAlign w:val="center"/>
            <w:hideMark/>
          </w:tcPr>
          <w:p w:rsidR="00000000" w:rsidRDefault="00000000">
            <w:r>
              <w:t>from</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The remitting account</w:t>
            </w:r>
            <w:r>
              <w:br/>
            </w:r>
            <w:r>
              <w:rPr>
                <w:rStyle w:val="HTML"/>
              </w:rPr>
              <w:t>6</w:t>
            </w:r>
            <w:r>
              <w:t>: Funding account</w:t>
            </w:r>
            <w:r>
              <w:br/>
            </w:r>
            <w:r>
              <w:rPr>
                <w:rStyle w:val="HTML"/>
              </w:rPr>
              <w:t>18</w:t>
            </w:r>
            <w:r>
              <w:t>: Trading account</w:t>
            </w:r>
          </w:p>
        </w:tc>
      </w:tr>
      <w:tr w:rsidR="00000000">
        <w:trPr>
          <w:divId w:val="175387555"/>
          <w:tblCellSpacing w:w="15" w:type="dxa"/>
        </w:trPr>
        <w:tc>
          <w:tcPr>
            <w:tcW w:w="0" w:type="auto"/>
            <w:vAlign w:val="center"/>
            <w:hideMark/>
          </w:tcPr>
          <w:p w:rsidR="00000000" w:rsidRDefault="00000000">
            <w:r>
              <w:t>to</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The beneficiary account</w:t>
            </w:r>
            <w:r>
              <w:br/>
            </w:r>
            <w:r>
              <w:rPr>
                <w:rStyle w:val="HTML"/>
              </w:rPr>
              <w:t>6</w:t>
            </w:r>
            <w:r>
              <w:t>: Funding account</w:t>
            </w:r>
            <w:r>
              <w:br/>
            </w:r>
            <w:r>
              <w:rPr>
                <w:rStyle w:val="HTML"/>
              </w:rPr>
              <w:t>18</w:t>
            </w:r>
            <w:r>
              <w:t>: Trading account</w:t>
            </w:r>
          </w:p>
        </w:tc>
      </w:tr>
      <w:tr w:rsidR="00000000">
        <w:trPr>
          <w:divId w:val="175387555"/>
          <w:tblCellSpacing w:w="15" w:type="dxa"/>
        </w:trPr>
        <w:tc>
          <w:tcPr>
            <w:tcW w:w="0" w:type="auto"/>
            <w:vAlign w:val="center"/>
            <w:hideMark/>
          </w:tcPr>
          <w:p w:rsidR="00000000" w:rsidRDefault="00000000">
            <w:r>
              <w:t>subAcct</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Name of the sub-account</w:t>
            </w:r>
            <w:r>
              <w:br/>
              <w:t xml:space="preserve">When </w:t>
            </w:r>
            <w:r>
              <w:rPr>
                <w:rStyle w:val="HTML"/>
              </w:rPr>
              <w:t>type</w:t>
            </w:r>
            <w:r>
              <w:t xml:space="preserve"> is </w:t>
            </w:r>
            <w:r>
              <w:rPr>
                <w:rStyle w:val="HTML"/>
              </w:rPr>
              <w:t>1</w:t>
            </w:r>
            <w:r>
              <w:t>/</w:t>
            </w:r>
            <w:r>
              <w:rPr>
                <w:rStyle w:val="HTML"/>
              </w:rPr>
              <w:t>2</w:t>
            </w:r>
            <w:r>
              <w:t>/</w:t>
            </w:r>
            <w:r>
              <w:rPr>
                <w:rStyle w:val="HTML"/>
              </w:rPr>
              <w:t>4</w:t>
            </w:r>
            <w:r>
              <w:t>, this parameter is required.</w:t>
            </w:r>
          </w:p>
        </w:tc>
      </w:tr>
      <w:tr w:rsidR="00000000">
        <w:trPr>
          <w:divId w:val="175387555"/>
          <w:tblCellSpacing w:w="15" w:type="dxa"/>
        </w:trPr>
        <w:tc>
          <w:tcPr>
            <w:tcW w:w="0" w:type="auto"/>
            <w:vAlign w:val="center"/>
            <w:hideMark/>
          </w:tcPr>
          <w:p w:rsidR="00000000" w:rsidRDefault="00000000">
            <w:r>
              <w:t>loanTrans</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 xml:space="preserve">Whether or not borrowed coins can be transferred out under </w:t>
            </w:r>
            <w:r>
              <w:rPr>
                <w:rStyle w:val="HTML"/>
              </w:rPr>
              <w:t>Spot mode</w:t>
            </w:r>
            <w:r>
              <w:t>/</w:t>
            </w:r>
            <w:r>
              <w:rPr>
                <w:rStyle w:val="HTML"/>
              </w:rPr>
              <w:t>Multi-currency margin</w:t>
            </w:r>
            <w:r>
              <w:t>/</w:t>
            </w:r>
            <w:r>
              <w:rPr>
                <w:rStyle w:val="HTML"/>
              </w:rPr>
              <w:t>Portfolio margin</w:t>
            </w:r>
            <w:r>
              <w:br/>
            </w:r>
            <w:r>
              <w:rPr>
                <w:rStyle w:val="HTML"/>
              </w:rPr>
              <w:t>true</w:t>
            </w:r>
            <w:r>
              <w:t>: borrowed coins can be transferred out</w:t>
            </w:r>
            <w:r>
              <w:br/>
            </w:r>
            <w:r>
              <w:rPr>
                <w:rStyle w:val="HTML"/>
              </w:rPr>
              <w:t>false</w:t>
            </w:r>
            <w:r>
              <w:t>: borrowed coins cannot be transferred out</w:t>
            </w:r>
            <w:r>
              <w:br/>
              <w:t xml:space="preserve">the default is </w:t>
            </w:r>
            <w:r>
              <w:rPr>
                <w:rStyle w:val="HTML"/>
              </w:rPr>
              <w:t>false</w:t>
            </w:r>
          </w:p>
        </w:tc>
      </w:tr>
      <w:tr w:rsidR="00000000">
        <w:trPr>
          <w:divId w:val="175387555"/>
          <w:tblCellSpacing w:w="15" w:type="dxa"/>
        </w:trPr>
        <w:tc>
          <w:tcPr>
            <w:tcW w:w="0" w:type="auto"/>
            <w:vAlign w:val="center"/>
            <w:hideMark/>
          </w:tcPr>
          <w:p w:rsidR="00000000" w:rsidRDefault="00000000">
            <w:r>
              <w:t>omitPosRisk</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Ignore position risk</w:t>
            </w:r>
            <w:r>
              <w:br/>
              <w:t xml:space="preserve">Default is </w:t>
            </w:r>
            <w:r>
              <w:rPr>
                <w:rStyle w:val="HTML"/>
              </w:rPr>
              <w:t>false</w:t>
            </w:r>
            <w:r>
              <w:br/>
              <w:t xml:space="preserve">Applicable to </w:t>
            </w:r>
            <w:r>
              <w:rPr>
                <w:rStyle w:val="HTML"/>
              </w:rPr>
              <w:t>Portfolio margin</w:t>
            </w:r>
          </w:p>
        </w:tc>
      </w:tr>
      <w:tr w:rsidR="00000000">
        <w:trPr>
          <w:divId w:val="175387555"/>
          <w:tblCellSpacing w:w="15" w:type="dxa"/>
        </w:trPr>
        <w:tc>
          <w:tcPr>
            <w:tcW w:w="0" w:type="auto"/>
            <w:vAlign w:val="center"/>
            <w:hideMark/>
          </w:tcPr>
          <w:p w:rsidR="00000000" w:rsidRDefault="00000000">
            <w:r>
              <w:t>clientId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Client-supplied ID</w:t>
            </w:r>
            <w:r>
              <w:br/>
              <w:t>A combination of case-sensitive alphanumerics, all numbers, or all letters of up to 32 characters.</w:t>
            </w:r>
          </w:p>
        </w:tc>
      </w:tr>
    </w:tbl>
    <w:p w:rsidR="00000000" w:rsidRDefault="00000000">
      <w:pPr>
        <w:pStyle w:val="a5"/>
        <w:ind w:left="720" w:right="720"/>
        <w:divId w:val="510996603"/>
      </w:pPr>
      <w:r>
        <w:t>Response Example</w:t>
      </w:r>
    </w:p>
    <w:p w:rsidR="00000000" w:rsidRDefault="00000000">
      <w:pPr>
        <w:pStyle w:val="HTML0"/>
        <w:divId w:val="2018802128"/>
        <w:rPr>
          <w:rStyle w:val="w"/>
        </w:rPr>
      </w:pPr>
      <w:r>
        <w:rPr>
          <w:rStyle w:val="p"/>
        </w:rPr>
        <w:t>{</w:t>
      </w:r>
    </w:p>
    <w:p w:rsidR="00000000" w:rsidRDefault="00000000">
      <w:pPr>
        <w:pStyle w:val="HTML0"/>
        <w:divId w:val="2018802128"/>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2018802128"/>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2018802128"/>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2018802128"/>
        <w:rPr>
          <w:rStyle w:val="w"/>
        </w:rPr>
      </w:pPr>
      <w:r>
        <w:rPr>
          <w:rStyle w:val="w"/>
        </w:rPr>
        <w:t xml:space="preserve">    </w:t>
      </w:r>
      <w:r>
        <w:rPr>
          <w:rStyle w:val="p"/>
        </w:rPr>
        <w:t>{</w:t>
      </w:r>
    </w:p>
    <w:p w:rsidR="00000000" w:rsidRDefault="00000000">
      <w:pPr>
        <w:pStyle w:val="HTML0"/>
        <w:divId w:val="2018802128"/>
        <w:rPr>
          <w:rStyle w:val="w"/>
        </w:rPr>
      </w:pPr>
      <w:r>
        <w:rPr>
          <w:rStyle w:val="w"/>
        </w:rPr>
        <w:t xml:space="preserve">      </w:t>
      </w:r>
      <w:r>
        <w:rPr>
          <w:rStyle w:val="nl"/>
        </w:rPr>
        <w:t>"transId"</w:t>
      </w:r>
      <w:r>
        <w:rPr>
          <w:rStyle w:val="p"/>
        </w:rPr>
        <w:t>:</w:t>
      </w:r>
      <w:r>
        <w:rPr>
          <w:rStyle w:val="w"/>
        </w:rPr>
        <w:t xml:space="preserve"> </w:t>
      </w:r>
      <w:r>
        <w:rPr>
          <w:rStyle w:val="s2"/>
        </w:rPr>
        <w:t>"754147"</w:t>
      </w:r>
      <w:r>
        <w:rPr>
          <w:rStyle w:val="p"/>
        </w:rPr>
        <w:t>,</w:t>
      </w:r>
    </w:p>
    <w:p w:rsidR="00000000" w:rsidRDefault="00000000">
      <w:pPr>
        <w:pStyle w:val="HTML0"/>
        <w:divId w:val="2018802128"/>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2018802128"/>
        <w:rPr>
          <w:rStyle w:val="w"/>
        </w:rPr>
      </w:pPr>
      <w:r>
        <w:rPr>
          <w:rStyle w:val="w"/>
        </w:rPr>
        <w:t xml:space="preserve">      </w:t>
      </w:r>
      <w:r>
        <w:rPr>
          <w:rStyle w:val="nl"/>
        </w:rPr>
        <w:t>"clientId"</w:t>
      </w:r>
      <w:r>
        <w:rPr>
          <w:rStyle w:val="p"/>
        </w:rPr>
        <w:t>:</w:t>
      </w:r>
      <w:r>
        <w:rPr>
          <w:rStyle w:val="w"/>
        </w:rPr>
        <w:t xml:space="preserve"> </w:t>
      </w:r>
      <w:r>
        <w:rPr>
          <w:rStyle w:val="s2"/>
        </w:rPr>
        <w:t>""</w:t>
      </w:r>
      <w:r>
        <w:rPr>
          <w:rStyle w:val="p"/>
        </w:rPr>
        <w:t>,</w:t>
      </w:r>
    </w:p>
    <w:p w:rsidR="00000000" w:rsidRDefault="00000000">
      <w:pPr>
        <w:pStyle w:val="HTML0"/>
        <w:divId w:val="2018802128"/>
        <w:rPr>
          <w:rStyle w:val="w"/>
        </w:rPr>
      </w:pPr>
      <w:r>
        <w:rPr>
          <w:rStyle w:val="w"/>
        </w:rPr>
        <w:t xml:space="preserve">      </w:t>
      </w:r>
      <w:r>
        <w:rPr>
          <w:rStyle w:val="nl"/>
        </w:rPr>
        <w:t>"from"</w:t>
      </w:r>
      <w:r>
        <w:rPr>
          <w:rStyle w:val="p"/>
        </w:rPr>
        <w:t>:</w:t>
      </w:r>
      <w:r>
        <w:rPr>
          <w:rStyle w:val="w"/>
        </w:rPr>
        <w:t xml:space="preserve"> </w:t>
      </w:r>
      <w:r>
        <w:rPr>
          <w:rStyle w:val="s2"/>
        </w:rPr>
        <w:t>"6"</w:t>
      </w:r>
      <w:r>
        <w:rPr>
          <w:rStyle w:val="p"/>
        </w:rPr>
        <w:t>,</w:t>
      </w:r>
    </w:p>
    <w:p w:rsidR="00000000" w:rsidRDefault="00000000">
      <w:pPr>
        <w:pStyle w:val="HTML0"/>
        <w:divId w:val="2018802128"/>
        <w:rPr>
          <w:rStyle w:val="w"/>
        </w:rPr>
      </w:pPr>
      <w:r>
        <w:rPr>
          <w:rStyle w:val="w"/>
        </w:rPr>
        <w:t xml:space="preserve">      </w:t>
      </w:r>
      <w:r>
        <w:rPr>
          <w:rStyle w:val="nl"/>
        </w:rPr>
        <w:t>"amt"</w:t>
      </w:r>
      <w:r>
        <w:rPr>
          <w:rStyle w:val="p"/>
        </w:rPr>
        <w:t>:</w:t>
      </w:r>
      <w:r>
        <w:rPr>
          <w:rStyle w:val="w"/>
        </w:rPr>
        <w:t xml:space="preserve"> </w:t>
      </w:r>
      <w:r>
        <w:rPr>
          <w:rStyle w:val="s2"/>
        </w:rPr>
        <w:t>"0.1"</w:t>
      </w:r>
      <w:r>
        <w:rPr>
          <w:rStyle w:val="p"/>
        </w:rPr>
        <w:t>,</w:t>
      </w:r>
    </w:p>
    <w:p w:rsidR="00000000" w:rsidRDefault="00000000">
      <w:pPr>
        <w:pStyle w:val="HTML0"/>
        <w:divId w:val="2018802128"/>
        <w:rPr>
          <w:rStyle w:val="w"/>
        </w:rPr>
      </w:pPr>
      <w:r>
        <w:rPr>
          <w:rStyle w:val="w"/>
        </w:rPr>
        <w:t xml:space="preserve">      </w:t>
      </w:r>
      <w:r>
        <w:rPr>
          <w:rStyle w:val="nl"/>
        </w:rPr>
        <w:t>"to"</w:t>
      </w:r>
      <w:r>
        <w:rPr>
          <w:rStyle w:val="p"/>
        </w:rPr>
        <w:t>:</w:t>
      </w:r>
      <w:r>
        <w:rPr>
          <w:rStyle w:val="w"/>
        </w:rPr>
        <w:t xml:space="preserve"> </w:t>
      </w:r>
      <w:r>
        <w:rPr>
          <w:rStyle w:val="s2"/>
        </w:rPr>
        <w:t>"18"</w:t>
      </w:r>
    </w:p>
    <w:p w:rsidR="00000000" w:rsidRDefault="00000000">
      <w:pPr>
        <w:pStyle w:val="HTML0"/>
        <w:divId w:val="2018802128"/>
        <w:rPr>
          <w:rStyle w:val="w"/>
        </w:rPr>
      </w:pPr>
      <w:r>
        <w:rPr>
          <w:rStyle w:val="w"/>
        </w:rPr>
        <w:t xml:space="preserve">    </w:t>
      </w:r>
      <w:r>
        <w:rPr>
          <w:rStyle w:val="p"/>
        </w:rPr>
        <w:t>}</w:t>
      </w:r>
    </w:p>
    <w:p w:rsidR="00000000" w:rsidRDefault="00000000">
      <w:pPr>
        <w:pStyle w:val="HTML0"/>
        <w:divId w:val="2018802128"/>
        <w:rPr>
          <w:rStyle w:val="w"/>
        </w:rPr>
      </w:pPr>
      <w:r>
        <w:rPr>
          <w:rStyle w:val="w"/>
        </w:rPr>
        <w:t xml:space="preserve">  </w:t>
      </w:r>
      <w:r>
        <w:rPr>
          <w:rStyle w:val="p"/>
        </w:rPr>
        <w:t>]</w:t>
      </w:r>
    </w:p>
    <w:p w:rsidR="00000000" w:rsidRDefault="00000000">
      <w:pPr>
        <w:pStyle w:val="HTML0"/>
        <w:divId w:val="2018802128"/>
        <w:rPr>
          <w:rStyle w:val="w"/>
        </w:rPr>
      </w:pPr>
      <w:r>
        <w:rPr>
          <w:rStyle w:val="p"/>
        </w:rPr>
        <w:t>}</w:t>
      </w:r>
    </w:p>
    <w:p w:rsidR="00000000" w:rsidRDefault="00000000">
      <w:pPr>
        <w:pStyle w:val="4"/>
        <w:divId w:val="175387555"/>
      </w:pPr>
      <w:r>
        <w:t>Response Parameters</w:t>
      </w:r>
    </w:p>
    <w:p w:rsidR="00000000" w:rsidRDefault="00000000">
      <w:pPr>
        <w:pStyle w:val="a5"/>
        <w:ind w:left="720" w:right="720"/>
        <w:divId w:val="1032682889"/>
      </w:pPr>
      <w:r>
        <w:t>Response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28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transId</w:t>
            </w:r>
          </w:p>
        </w:tc>
        <w:tc>
          <w:tcPr>
            <w:tcW w:w="0" w:type="auto"/>
            <w:vAlign w:val="center"/>
            <w:hideMark/>
          </w:tcPr>
          <w:p w:rsidR="00000000" w:rsidRDefault="00000000">
            <w:r>
              <w:t>String</w:t>
            </w:r>
          </w:p>
        </w:tc>
        <w:tc>
          <w:tcPr>
            <w:tcW w:w="0" w:type="auto"/>
            <w:vAlign w:val="center"/>
            <w:hideMark/>
          </w:tcPr>
          <w:p w:rsidR="00000000" w:rsidRDefault="00000000">
            <w:r>
              <w:t>Transfer ID</w:t>
            </w:r>
          </w:p>
        </w:tc>
      </w:tr>
      <w:tr w:rsidR="00000000">
        <w:trPr>
          <w:divId w:val="175387555"/>
          <w:tblCellSpacing w:w="15" w:type="dxa"/>
        </w:trPr>
        <w:tc>
          <w:tcPr>
            <w:tcW w:w="0" w:type="auto"/>
            <w:vAlign w:val="center"/>
            <w:hideMark/>
          </w:tcPr>
          <w:p w:rsidR="00000000" w:rsidRDefault="00000000">
            <w:r>
              <w:t>clientId</w:t>
            </w:r>
          </w:p>
        </w:tc>
        <w:tc>
          <w:tcPr>
            <w:tcW w:w="0" w:type="auto"/>
            <w:vAlign w:val="center"/>
            <w:hideMark/>
          </w:tcPr>
          <w:p w:rsidR="00000000" w:rsidRDefault="00000000">
            <w:r>
              <w:t>String</w:t>
            </w:r>
          </w:p>
        </w:tc>
        <w:tc>
          <w:tcPr>
            <w:tcW w:w="0" w:type="auto"/>
            <w:vAlign w:val="center"/>
            <w:hideMark/>
          </w:tcPr>
          <w:p w:rsidR="00000000" w:rsidRDefault="00000000">
            <w:r>
              <w:t>Client-supplied ID</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Currency</w:t>
            </w:r>
          </w:p>
        </w:tc>
      </w:tr>
      <w:tr w:rsidR="00000000">
        <w:trPr>
          <w:divId w:val="175387555"/>
          <w:tblCellSpacing w:w="15" w:type="dxa"/>
        </w:trPr>
        <w:tc>
          <w:tcPr>
            <w:tcW w:w="0" w:type="auto"/>
            <w:vAlign w:val="center"/>
            <w:hideMark/>
          </w:tcPr>
          <w:p w:rsidR="00000000" w:rsidRDefault="00000000">
            <w:r>
              <w:t>from</w:t>
            </w:r>
          </w:p>
        </w:tc>
        <w:tc>
          <w:tcPr>
            <w:tcW w:w="0" w:type="auto"/>
            <w:vAlign w:val="center"/>
            <w:hideMark/>
          </w:tcPr>
          <w:p w:rsidR="00000000" w:rsidRDefault="00000000">
            <w:r>
              <w:t>String</w:t>
            </w:r>
          </w:p>
        </w:tc>
        <w:tc>
          <w:tcPr>
            <w:tcW w:w="0" w:type="auto"/>
            <w:vAlign w:val="center"/>
            <w:hideMark/>
          </w:tcPr>
          <w:p w:rsidR="00000000" w:rsidRDefault="00000000">
            <w:r>
              <w:t>The remitting account</w:t>
            </w:r>
          </w:p>
        </w:tc>
      </w:tr>
      <w:tr w:rsidR="00000000">
        <w:trPr>
          <w:divId w:val="175387555"/>
          <w:tblCellSpacing w:w="15" w:type="dxa"/>
        </w:trPr>
        <w:tc>
          <w:tcPr>
            <w:tcW w:w="0" w:type="auto"/>
            <w:vAlign w:val="center"/>
            <w:hideMark/>
          </w:tcPr>
          <w:p w:rsidR="00000000" w:rsidRDefault="00000000">
            <w:r>
              <w:t>amt</w:t>
            </w:r>
          </w:p>
        </w:tc>
        <w:tc>
          <w:tcPr>
            <w:tcW w:w="0" w:type="auto"/>
            <w:vAlign w:val="center"/>
            <w:hideMark/>
          </w:tcPr>
          <w:p w:rsidR="00000000" w:rsidRDefault="00000000">
            <w:r>
              <w:t>String</w:t>
            </w:r>
          </w:p>
        </w:tc>
        <w:tc>
          <w:tcPr>
            <w:tcW w:w="0" w:type="auto"/>
            <w:vAlign w:val="center"/>
            <w:hideMark/>
          </w:tcPr>
          <w:p w:rsidR="00000000" w:rsidRDefault="00000000">
            <w:r>
              <w:t>Transfer amount</w:t>
            </w:r>
          </w:p>
        </w:tc>
      </w:tr>
      <w:tr w:rsidR="00000000">
        <w:trPr>
          <w:divId w:val="175387555"/>
          <w:tblCellSpacing w:w="15" w:type="dxa"/>
        </w:trPr>
        <w:tc>
          <w:tcPr>
            <w:tcW w:w="0" w:type="auto"/>
            <w:vAlign w:val="center"/>
            <w:hideMark/>
          </w:tcPr>
          <w:p w:rsidR="00000000" w:rsidRDefault="00000000">
            <w:r>
              <w:t>to</w:t>
            </w:r>
          </w:p>
        </w:tc>
        <w:tc>
          <w:tcPr>
            <w:tcW w:w="0" w:type="auto"/>
            <w:vAlign w:val="center"/>
            <w:hideMark/>
          </w:tcPr>
          <w:p w:rsidR="00000000" w:rsidRDefault="00000000">
            <w:r>
              <w:t>String</w:t>
            </w:r>
          </w:p>
        </w:tc>
        <w:tc>
          <w:tcPr>
            <w:tcW w:w="0" w:type="auto"/>
            <w:vAlign w:val="center"/>
            <w:hideMark/>
          </w:tcPr>
          <w:p w:rsidR="00000000" w:rsidRDefault="00000000">
            <w:r>
              <w:t>The beneficiary account</w:t>
            </w:r>
          </w:p>
        </w:tc>
      </w:tr>
    </w:tbl>
    <w:p w:rsidR="00000000" w:rsidRDefault="00000000">
      <w:pPr>
        <w:pStyle w:val="3"/>
        <w:divId w:val="175387555"/>
      </w:pPr>
      <w:r>
        <w:t>Get funds transfer state</w:t>
      </w:r>
    </w:p>
    <w:p w:rsidR="00000000" w:rsidRDefault="00000000">
      <w:pPr>
        <w:pStyle w:val="a5"/>
        <w:divId w:val="175387555"/>
      </w:pPr>
      <w:r>
        <w:t>Retrieve the transfer state data of the last 2 weeks.</w:t>
      </w:r>
    </w:p>
    <w:p w:rsidR="00000000" w:rsidRDefault="00000000">
      <w:pPr>
        <w:pStyle w:val="4"/>
        <w:divId w:val="175387555"/>
      </w:pPr>
      <w:r>
        <w:t>Rate Limit: 10 requests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/api/v5/asset/transfer-state</w:t>
      </w:r>
    </w:p>
    <w:p w:rsidR="00000000" w:rsidRDefault="00000000">
      <w:pPr>
        <w:pStyle w:val="a5"/>
        <w:ind w:left="720" w:right="720"/>
        <w:divId w:val="1847090994"/>
      </w:pPr>
      <w:r>
        <w:t>Request Example</w:t>
      </w:r>
    </w:p>
    <w:p w:rsidR="00000000" w:rsidRDefault="00000000">
      <w:pPr>
        <w:pStyle w:val="HTML0"/>
        <w:divId w:val="849837367"/>
        <w:rPr>
          <w:rStyle w:val="HTML"/>
        </w:rPr>
      </w:pPr>
      <w:r>
        <w:rPr>
          <w:rStyle w:val="HTML"/>
        </w:rPr>
        <w:t>GET /api/v5/asset/transfer-state?transId</w:t>
      </w:r>
      <w:r>
        <w:rPr>
          <w:rStyle w:val="o"/>
        </w:rPr>
        <w:t>=</w:t>
      </w:r>
      <w:r>
        <w:rPr>
          <w:rStyle w:val="HTML"/>
        </w:rPr>
        <w:t>1&amp;type</w:t>
      </w:r>
      <w:r>
        <w:rPr>
          <w:rStyle w:val="o"/>
        </w:rPr>
        <w:t>=</w:t>
      </w:r>
      <w:r>
        <w:rPr>
          <w:rStyle w:val="HTML"/>
        </w:rPr>
        <w:t>1</w:t>
      </w:r>
    </w:p>
    <w:p w:rsidR="00000000" w:rsidRDefault="00000000">
      <w:pPr>
        <w:pStyle w:val="HTML0"/>
        <w:divId w:val="1441685575"/>
        <w:rPr>
          <w:rStyle w:val="HTML"/>
          <w:vanish/>
        </w:rPr>
      </w:pPr>
      <w:r>
        <w:rPr>
          <w:rStyle w:val="kn"/>
          <w:vanish/>
        </w:rPr>
        <w:t>import</w:t>
      </w:r>
      <w:r>
        <w:rPr>
          <w:rStyle w:val="HTML"/>
          <w:vanish/>
        </w:rPr>
        <w:t xml:space="preserve"> </w:t>
      </w:r>
      <w:r>
        <w:rPr>
          <w:rStyle w:val="nn"/>
          <w:vanish/>
        </w:rPr>
        <w:t>okx.Funding</w:t>
      </w:r>
      <w:r>
        <w:rPr>
          <w:rStyle w:val="HTML"/>
          <w:vanish/>
        </w:rPr>
        <w:t xml:space="preserve"> </w:t>
      </w:r>
      <w:r>
        <w:rPr>
          <w:rStyle w:val="k"/>
          <w:vanish/>
        </w:rPr>
        <w:t>as</w:t>
      </w:r>
      <w:r>
        <w:rPr>
          <w:rStyle w:val="HTML"/>
          <w:vanish/>
        </w:rPr>
        <w:t xml:space="preserve"> </w:t>
      </w:r>
      <w:r>
        <w:rPr>
          <w:rStyle w:val="n"/>
          <w:vanish/>
        </w:rPr>
        <w:t>Funding</w:t>
      </w:r>
    </w:p>
    <w:p w:rsidR="00000000" w:rsidRDefault="00000000">
      <w:pPr>
        <w:pStyle w:val="HTML0"/>
        <w:divId w:val="1441685575"/>
        <w:rPr>
          <w:rStyle w:val="HTML"/>
          <w:vanish/>
        </w:rPr>
      </w:pPr>
    </w:p>
    <w:p w:rsidR="00000000" w:rsidRDefault="00000000">
      <w:pPr>
        <w:pStyle w:val="HTML0"/>
        <w:divId w:val="1441685575"/>
        <w:rPr>
          <w:rStyle w:val="c1"/>
          <w:vanish/>
        </w:rPr>
      </w:pPr>
      <w:r>
        <w:rPr>
          <w:rStyle w:val="c1"/>
          <w:vanish/>
        </w:rPr>
        <w:t># API initialization</w:t>
      </w:r>
    </w:p>
    <w:p w:rsidR="00000000" w:rsidRDefault="00000000">
      <w:pPr>
        <w:pStyle w:val="HTML0"/>
        <w:divId w:val="1441685575"/>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1441685575"/>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1441685575"/>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1441685575"/>
        <w:rPr>
          <w:rStyle w:val="HTML"/>
          <w:vanish/>
        </w:rPr>
      </w:pPr>
    </w:p>
    <w:p w:rsidR="00000000" w:rsidRDefault="00000000">
      <w:pPr>
        <w:pStyle w:val="HTML0"/>
        <w:divId w:val="1441685575"/>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 0, Demo trading: 1</w:t>
      </w:r>
    </w:p>
    <w:p w:rsidR="00000000" w:rsidRDefault="00000000">
      <w:pPr>
        <w:pStyle w:val="HTML0"/>
        <w:divId w:val="1441685575"/>
        <w:rPr>
          <w:rStyle w:val="HTML"/>
          <w:vanish/>
        </w:rPr>
      </w:pPr>
    </w:p>
    <w:p w:rsidR="00000000" w:rsidRDefault="00000000">
      <w:pPr>
        <w:pStyle w:val="HTML0"/>
        <w:divId w:val="1441685575"/>
        <w:rPr>
          <w:rStyle w:val="HTML"/>
          <w:vanish/>
        </w:rPr>
      </w:pPr>
      <w:r>
        <w:rPr>
          <w:rStyle w:val="n"/>
          <w:vanish/>
        </w:rPr>
        <w:t>fundingAPI</w:t>
      </w:r>
      <w:r>
        <w:rPr>
          <w:rStyle w:val="HTML"/>
          <w:vanish/>
        </w:rPr>
        <w:t xml:space="preserve"> </w:t>
      </w:r>
      <w:r>
        <w:rPr>
          <w:rStyle w:val="o"/>
          <w:vanish/>
        </w:rPr>
        <w:t>=</w:t>
      </w:r>
      <w:r>
        <w:rPr>
          <w:rStyle w:val="HTML"/>
          <w:vanish/>
        </w:rPr>
        <w:t xml:space="preserve"> </w:t>
      </w:r>
      <w:r>
        <w:rPr>
          <w:rStyle w:val="n"/>
          <w:vanish/>
        </w:rPr>
        <w:t>Funding</w:t>
      </w:r>
      <w:r>
        <w:rPr>
          <w:rStyle w:val="p"/>
          <w:vanish/>
        </w:rPr>
        <w:t>.</w:t>
      </w:r>
      <w:r>
        <w:rPr>
          <w:rStyle w:val="n"/>
          <w:vanish/>
        </w:rPr>
        <w:t>FundingAPI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1441685575"/>
        <w:rPr>
          <w:rStyle w:val="HTML"/>
          <w:vanish/>
        </w:rPr>
      </w:pPr>
    </w:p>
    <w:p w:rsidR="00000000" w:rsidRDefault="00000000">
      <w:pPr>
        <w:pStyle w:val="HTML0"/>
        <w:divId w:val="1441685575"/>
        <w:rPr>
          <w:rStyle w:val="c1"/>
          <w:vanish/>
        </w:rPr>
      </w:pPr>
      <w:r>
        <w:rPr>
          <w:rStyle w:val="c1"/>
          <w:vanish/>
        </w:rPr>
        <w:t># Get funds transfer state</w:t>
      </w:r>
    </w:p>
    <w:p w:rsidR="00000000" w:rsidRDefault="00000000">
      <w:pPr>
        <w:pStyle w:val="HTML0"/>
        <w:divId w:val="1441685575"/>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fundingAPI</w:t>
      </w:r>
      <w:r>
        <w:rPr>
          <w:rStyle w:val="p"/>
          <w:vanish/>
        </w:rPr>
        <w:t>.</w:t>
      </w:r>
      <w:r>
        <w:rPr>
          <w:rStyle w:val="n"/>
          <w:vanish/>
        </w:rPr>
        <w:t>transfer_state</w:t>
      </w:r>
      <w:r>
        <w:rPr>
          <w:rStyle w:val="p"/>
          <w:vanish/>
        </w:rPr>
        <w:t>(</w:t>
      </w:r>
    </w:p>
    <w:p w:rsidR="00000000" w:rsidRDefault="00000000">
      <w:pPr>
        <w:pStyle w:val="HTML0"/>
        <w:divId w:val="1441685575"/>
        <w:rPr>
          <w:rStyle w:val="HTML"/>
          <w:vanish/>
        </w:rPr>
      </w:pPr>
      <w:r>
        <w:rPr>
          <w:rStyle w:val="HTML"/>
          <w:vanish/>
        </w:rPr>
        <w:t xml:space="preserve">    </w:t>
      </w:r>
      <w:r>
        <w:rPr>
          <w:rStyle w:val="n"/>
          <w:vanish/>
        </w:rPr>
        <w:t>transId</w:t>
      </w:r>
      <w:r>
        <w:rPr>
          <w:rStyle w:val="o"/>
          <w:vanish/>
        </w:rPr>
        <w:t>=</w:t>
      </w:r>
      <w:r>
        <w:rPr>
          <w:rStyle w:val="s"/>
          <w:vanish/>
        </w:rPr>
        <w:t>"248424899"</w:t>
      </w:r>
      <w:r>
        <w:rPr>
          <w:rStyle w:val="p"/>
          <w:vanish/>
        </w:rPr>
        <w:t>,</w:t>
      </w:r>
    </w:p>
    <w:p w:rsidR="00000000" w:rsidRDefault="00000000">
      <w:pPr>
        <w:pStyle w:val="HTML0"/>
        <w:divId w:val="1441685575"/>
        <w:rPr>
          <w:rStyle w:val="HTML"/>
          <w:vanish/>
        </w:rPr>
      </w:pPr>
      <w:r>
        <w:rPr>
          <w:rStyle w:val="HTML"/>
          <w:vanish/>
        </w:rPr>
        <w:t xml:space="preserve">    </w:t>
      </w:r>
      <w:r>
        <w:rPr>
          <w:rStyle w:val="nb"/>
          <w:vanish/>
        </w:rPr>
        <w:t>type</w:t>
      </w:r>
      <w:r>
        <w:rPr>
          <w:rStyle w:val="o"/>
          <w:vanish/>
        </w:rPr>
        <w:t>=</w:t>
      </w:r>
      <w:r>
        <w:rPr>
          <w:rStyle w:val="s"/>
          <w:vanish/>
        </w:rPr>
        <w:t>"0"</w:t>
      </w:r>
    </w:p>
    <w:p w:rsidR="00000000" w:rsidRDefault="00000000">
      <w:pPr>
        <w:pStyle w:val="HTML0"/>
        <w:divId w:val="1441685575"/>
        <w:rPr>
          <w:rStyle w:val="HTML"/>
          <w:vanish/>
        </w:rPr>
      </w:pPr>
      <w:r>
        <w:rPr>
          <w:rStyle w:val="p"/>
          <w:vanish/>
        </w:rPr>
        <w:t>)</w:t>
      </w:r>
    </w:p>
    <w:p w:rsidR="00000000" w:rsidRDefault="00000000">
      <w:pPr>
        <w:pStyle w:val="HTML0"/>
        <w:divId w:val="1441685575"/>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HTML0"/>
        <w:divId w:val="1441685575"/>
        <w:rPr>
          <w:rStyle w:val="HTML"/>
          <w:vanish/>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380"/>
        <w:gridCol w:w="4948"/>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transId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Transfer ID</w:t>
            </w:r>
            <w:r>
              <w:br/>
              <w:t>Either transId or clientId is required. If both are passed, transId will be used.</w:t>
            </w:r>
          </w:p>
        </w:tc>
      </w:tr>
      <w:tr w:rsidR="00000000">
        <w:trPr>
          <w:divId w:val="175387555"/>
          <w:tblCellSpacing w:w="15" w:type="dxa"/>
        </w:trPr>
        <w:tc>
          <w:tcPr>
            <w:tcW w:w="0" w:type="auto"/>
            <w:vAlign w:val="center"/>
            <w:hideMark/>
          </w:tcPr>
          <w:p w:rsidR="00000000" w:rsidRDefault="00000000">
            <w:r>
              <w:t>clientId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Client-supplied ID</w:t>
            </w:r>
            <w:r>
              <w:br/>
              <w:t>A combination of case-sensitive alphanumerics, all numbers, or all letters of up to 32 characters.</w:t>
            </w:r>
          </w:p>
        </w:tc>
      </w:tr>
      <w:tr w:rsidR="00000000">
        <w:trPr>
          <w:divId w:val="175387555"/>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Transfer type</w:t>
            </w:r>
            <w:r>
              <w:br/>
            </w:r>
            <w:r>
              <w:rPr>
                <w:rStyle w:val="HTML"/>
              </w:rPr>
              <w:t>0</w:t>
            </w:r>
            <w:r>
              <w:t xml:space="preserve">: transfer within account </w:t>
            </w:r>
            <w:r>
              <w:br/>
            </w:r>
            <w:r>
              <w:rPr>
                <w:rStyle w:val="HTML"/>
              </w:rPr>
              <w:t>1</w:t>
            </w:r>
            <w:r>
              <w:t xml:space="preserve">: master account to sub-account (Only applicable to API Key from master account) </w:t>
            </w:r>
            <w:r>
              <w:br/>
            </w:r>
            <w:r>
              <w:rPr>
                <w:rStyle w:val="HTML"/>
              </w:rPr>
              <w:t>2</w:t>
            </w:r>
            <w:r>
              <w:t>: sub-account to master account (Only applicable to API Key from master account)</w:t>
            </w:r>
            <w:r>
              <w:br/>
            </w:r>
            <w:r>
              <w:rPr>
                <w:rStyle w:val="HTML"/>
              </w:rPr>
              <w:t>3</w:t>
            </w:r>
            <w:r>
              <w:t>: sub-account to master account (Only applicable to APIKey from sub-account)</w:t>
            </w:r>
            <w:r>
              <w:br/>
            </w:r>
            <w:r>
              <w:rPr>
                <w:rStyle w:val="HTML"/>
              </w:rPr>
              <w:t>4</w:t>
            </w:r>
            <w:r>
              <w:t>: sub-account to sub-account (Only applicable to APIKey from sub-account, and target account needs to be another sub-account which belongs to same master account)</w:t>
            </w:r>
            <w:r>
              <w:br/>
              <w:t xml:space="preserve">The default is </w:t>
            </w:r>
            <w:r>
              <w:rPr>
                <w:rStyle w:val="HTML"/>
              </w:rPr>
              <w:t>0</w:t>
            </w:r>
            <w:r>
              <w:t>.</w:t>
            </w:r>
            <w:r>
              <w:br/>
              <w:t xml:space="preserve">For Custody accounts, can choose not to pass this parameter or pass </w:t>
            </w:r>
            <w:r>
              <w:rPr>
                <w:rStyle w:val="HTML"/>
              </w:rPr>
              <w:t>0</w:t>
            </w:r>
            <w:r>
              <w:t>.</w:t>
            </w:r>
          </w:p>
        </w:tc>
      </w:tr>
    </w:tbl>
    <w:p w:rsidR="00000000" w:rsidRDefault="00000000">
      <w:pPr>
        <w:pStyle w:val="a5"/>
        <w:ind w:left="720" w:right="720"/>
        <w:divId w:val="1156074060"/>
      </w:pPr>
      <w:r>
        <w:t>Response Example</w:t>
      </w:r>
    </w:p>
    <w:p w:rsidR="00000000" w:rsidRDefault="00000000">
      <w:pPr>
        <w:pStyle w:val="HTML0"/>
        <w:divId w:val="1441216108"/>
        <w:rPr>
          <w:rStyle w:val="w"/>
        </w:rPr>
      </w:pPr>
      <w:r>
        <w:rPr>
          <w:rStyle w:val="p"/>
        </w:rPr>
        <w:t>{</w:t>
      </w:r>
    </w:p>
    <w:p w:rsidR="00000000" w:rsidRDefault="00000000">
      <w:pPr>
        <w:pStyle w:val="HTML0"/>
        <w:divId w:val="1441216108"/>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441216108"/>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441216108"/>
        <w:rPr>
          <w:rStyle w:val="w"/>
        </w:rPr>
      </w:pPr>
      <w:r>
        <w:rPr>
          <w:rStyle w:val="w"/>
        </w:rPr>
        <w:t xml:space="preserve">        </w:t>
      </w:r>
      <w:r>
        <w:rPr>
          <w:rStyle w:val="p"/>
        </w:rPr>
        <w:t>{</w:t>
      </w:r>
    </w:p>
    <w:p w:rsidR="00000000" w:rsidRDefault="00000000">
      <w:pPr>
        <w:pStyle w:val="HTML0"/>
        <w:divId w:val="1441216108"/>
        <w:rPr>
          <w:rStyle w:val="w"/>
        </w:rPr>
      </w:pPr>
      <w:r>
        <w:rPr>
          <w:rStyle w:val="w"/>
        </w:rPr>
        <w:t xml:space="preserve">            </w:t>
      </w:r>
      <w:r>
        <w:rPr>
          <w:rStyle w:val="nl"/>
        </w:rPr>
        <w:t>"amt"</w:t>
      </w:r>
      <w:r>
        <w:rPr>
          <w:rStyle w:val="p"/>
        </w:rPr>
        <w:t>:</w:t>
      </w:r>
      <w:r>
        <w:rPr>
          <w:rStyle w:val="w"/>
        </w:rPr>
        <w:t xml:space="preserve"> </w:t>
      </w:r>
      <w:r>
        <w:rPr>
          <w:rStyle w:val="s2"/>
        </w:rPr>
        <w:t>"1.5"</w:t>
      </w:r>
      <w:r>
        <w:rPr>
          <w:rStyle w:val="p"/>
        </w:rPr>
        <w:t>,</w:t>
      </w:r>
    </w:p>
    <w:p w:rsidR="00000000" w:rsidRDefault="00000000">
      <w:pPr>
        <w:pStyle w:val="HTML0"/>
        <w:divId w:val="1441216108"/>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1441216108"/>
        <w:rPr>
          <w:rStyle w:val="w"/>
        </w:rPr>
      </w:pPr>
      <w:r>
        <w:rPr>
          <w:rStyle w:val="w"/>
        </w:rPr>
        <w:t xml:space="preserve">            </w:t>
      </w:r>
      <w:r>
        <w:rPr>
          <w:rStyle w:val="nl"/>
        </w:rPr>
        <w:t>"clientId"</w:t>
      </w:r>
      <w:r>
        <w:rPr>
          <w:rStyle w:val="p"/>
        </w:rPr>
        <w:t>:</w:t>
      </w:r>
      <w:r>
        <w:rPr>
          <w:rStyle w:val="w"/>
        </w:rPr>
        <w:t xml:space="preserve"> </w:t>
      </w:r>
      <w:r>
        <w:rPr>
          <w:rStyle w:val="s2"/>
        </w:rPr>
        <w:t>""</w:t>
      </w:r>
      <w:r>
        <w:rPr>
          <w:rStyle w:val="p"/>
        </w:rPr>
        <w:t>,</w:t>
      </w:r>
    </w:p>
    <w:p w:rsidR="00000000" w:rsidRDefault="00000000">
      <w:pPr>
        <w:pStyle w:val="HTML0"/>
        <w:divId w:val="1441216108"/>
        <w:rPr>
          <w:rStyle w:val="w"/>
        </w:rPr>
      </w:pPr>
      <w:r>
        <w:rPr>
          <w:rStyle w:val="w"/>
        </w:rPr>
        <w:t xml:space="preserve">            </w:t>
      </w:r>
      <w:r>
        <w:rPr>
          <w:rStyle w:val="nl"/>
        </w:rPr>
        <w:t>"from"</w:t>
      </w:r>
      <w:r>
        <w:rPr>
          <w:rStyle w:val="p"/>
        </w:rPr>
        <w:t>:</w:t>
      </w:r>
      <w:r>
        <w:rPr>
          <w:rStyle w:val="w"/>
        </w:rPr>
        <w:t xml:space="preserve"> </w:t>
      </w:r>
      <w:r>
        <w:rPr>
          <w:rStyle w:val="s2"/>
        </w:rPr>
        <w:t>"18"</w:t>
      </w:r>
      <w:r>
        <w:rPr>
          <w:rStyle w:val="p"/>
        </w:rPr>
        <w:t>,</w:t>
      </w:r>
    </w:p>
    <w:p w:rsidR="00000000" w:rsidRDefault="00000000">
      <w:pPr>
        <w:pStyle w:val="HTML0"/>
        <w:divId w:val="1441216108"/>
        <w:rPr>
          <w:rStyle w:val="w"/>
        </w:rPr>
      </w:pPr>
      <w:r>
        <w:rPr>
          <w:rStyle w:val="w"/>
        </w:rPr>
        <w:t xml:space="preserve">            </w:t>
      </w:r>
      <w:r>
        <w:rPr>
          <w:rStyle w:val="nl"/>
        </w:rPr>
        <w:t>"instId"</w:t>
      </w:r>
      <w:r>
        <w:rPr>
          <w:rStyle w:val="p"/>
        </w:rPr>
        <w:t>:</w:t>
      </w:r>
      <w:r>
        <w:rPr>
          <w:rStyle w:val="w"/>
        </w:rPr>
        <w:t xml:space="preserve"> </w:t>
      </w:r>
      <w:r>
        <w:rPr>
          <w:rStyle w:val="s2"/>
        </w:rPr>
        <w:t>""</w:t>
      </w:r>
      <w:r>
        <w:rPr>
          <w:rStyle w:val="p"/>
        </w:rPr>
        <w:t>,</w:t>
      </w:r>
      <w:r>
        <w:rPr>
          <w:rStyle w:val="w"/>
        </w:rPr>
        <w:t xml:space="preserve"> </w:t>
      </w:r>
      <w:r>
        <w:rPr>
          <w:rStyle w:val="err"/>
        </w:rPr>
        <w:t>//deprecated</w:t>
      </w:r>
    </w:p>
    <w:p w:rsidR="00000000" w:rsidRDefault="00000000">
      <w:pPr>
        <w:pStyle w:val="HTML0"/>
        <w:divId w:val="1441216108"/>
        <w:rPr>
          <w:rStyle w:val="w"/>
        </w:rPr>
      </w:pPr>
      <w:r>
        <w:rPr>
          <w:rStyle w:val="w"/>
        </w:rPr>
        <w:t xml:space="preserve">            </w:t>
      </w:r>
      <w:r>
        <w:rPr>
          <w:rStyle w:val="nl"/>
        </w:rPr>
        <w:t>"state"</w:t>
      </w:r>
      <w:r>
        <w:rPr>
          <w:rStyle w:val="p"/>
        </w:rPr>
        <w:t>:</w:t>
      </w:r>
      <w:r>
        <w:rPr>
          <w:rStyle w:val="w"/>
        </w:rPr>
        <w:t xml:space="preserve"> </w:t>
      </w:r>
      <w:r>
        <w:rPr>
          <w:rStyle w:val="s2"/>
        </w:rPr>
        <w:t>"success"</w:t>
      </w:r>
      <w:r>
        <w:rPr>
          <w:rStyle w:val="p"/>
        </w:rPr>
        <w:t>,</w:t>
      </w:r>
    </w:p>
    <w:p w:rsidR="00000000" w:rsidRDefault="00000000">
      <w:pPr>
        <w:pStyle w:val="HTML0"/>
        <w:divId w:val="1441216108"/>
        <w:rPr>
          <w:rStyle w:val="w"/>
        </w:rPr>
      </w:pPr>
      <w:r>
        <w:rPr>
          <w:rStyle w:val="w"/>
        </w:rPr>
        <w:t xml:space="preserve">            </w:t>
      </w:r>
      <w:r>
        <w:rPr>
          <w:rStyle w:val="nl"/>
        </w:rPr>
        <w:t>"subAcct"</w:t>
      </w:r>
      <w:r>
        <w:rPr>
          <w:rStyle w:val="p"/>
        </w:rPr>
        <w:t>:</w:t>
      </w:r>
      <w:r>
        <w:rPr>
          <w:rStyle w:val="w"/>
        </w:rPr>
        <w:t xml:space="preserve"> </w:t>
      </w:r>
      <w:r>
        <w:rPr>
          <w:rStyle w:val="s2"/>
        </w:rPr>
        <w:t>"test"</w:t>
      </w:r>
      <w:r>
        <w:rPr>
          <w:rStyle w:val="p"/>
        </w:rPr>
        <w:t>,</w:t>
      </w:r>
    </w:p>
    <w:p w:rsidR="00000000" w:rsidRDefault="00000000">
      <w:pPr>
        <w:pStyle w:val="HTML0"/>
        <w:divId w:val="1441216108"/>
        <w:rPr>
          <w:rStyle w:val="w"/>
        </w:rPr>
      </w:pPr>
      <w:r>
        <w:rPr>
          <w:rStyle w:val="w"/>
        </w:rPr>
        <w:t xml:space="preserve">            </w:t>
      </w:r>
      <w:r>
        <w:rPr>
          <w:rStyle w:val="nl"/>
        </w:rPr>
        <w:t>"to"</w:t>
      </w:r>
      <w:r>
        <w:rPr>
          <w:rStyle w:val="p"/>
        </w:rPr>
        <w:t>:</w:t>
      </w:r>
      <w:r>
        <w:rPr>
          <w:rStyle w:val="w"/>
        </w:rPr>
        <w:t xml:space="preserve"> </w:t>
      </w:r>
      <w:r>
        <w:rPr>
          <w:rStyle w:val="s2"/>
        </w:rPr>
        <w:t>"6"</w:t>
      </w:r>
      <w:r>
        <w:rPr>
          <w:rStyle w:val="p"/>
        </w:rPr>
        <w:t>,</w:t>
      </w:r>
    </w:p>
    <w:p w:rsidR="00000000" w:rsidRDefault="00000000">
      <w:pPr>
        <w:pStyle w:val="HTML0"/>
        <w:divId w:val="1441216108"/>
        <w:rPr>
          <w:rStyle w:val="w"/>
        </w:rPr>
      </w:pPr>
      <w:r>
        <w:rPr>
          <w:rStyle w:val="w"/>
        </w:rPr>
        <w:t xml:space="preserve">            </w:t>
      </w:r>
      <w:r>
        <w:rPr>
          <w:rStyle w:val="nl"/>
        </w:rPr>
        <w:t>"toInstId"</w:t>
      </w:r>
      <w:r>
        <w:rPr>
          <w:rStyle w:val="p"/>
        </w:rPr>
        <w:t>:</w:t>
      </w:r>
      <w:r>
        <w:rPr>
          <w:rStyle w:val="w"/>
        </w:rPr>
        <w:t xml:space="preserve"> </w:t>
      </w:r>
      <w:r>
        <w:rPr>
          <w:rStyle w:val="s2"/>
        </w:rPr>
        <w:t>""</w:t>
      </w:r>
      <w:r>
        <w:rPr>
          <w:rStyle w:val="p"/>
        </w:rPr>
        <w:t>,</w:t>
      </w:r>
      <w:r>
        <w:rPr>
          <w:rStyle w:val="w"/>
        </w:rPr>
        <w:t xml:space="preserve"> </w:t>
      </w:r>
      <w:r>
        <w:rPr>
          <w:rStyle w:val="err"/>
        </w:rPr>
        <w:t>//deprecated</w:t>
      </w:r>
    </w:p>
    <w:p w:rsidR="00000000" w:rsidRDefault="00000000">
      <w:pPr>
        <w:pStyle w:val="HTML0"/>
        <w:divId w:val="1441216108"/>
        <w:rPr>
          <w:rStyle w:val="w"/>
        </w:rPr>
      </w:pPr>
      <w:r>
        <w:rPr>
          <w:rStyle w:val="w"/>
        </w:rPr>
        <w:t xml:space="preserve">            </w:t>
      </w:r>
      <w:r>
        <w:rPr>
          <w:rStyle w:val="nl"/>
        </w:rPr>
        <w:t>"transId"</w:t>
      </w:r>
      <w:r>
        <w:rPr>
          <w:rStyle w:val="p"/>
        </w:rPr>
        <w:t>:</w:t>
      </w:r>
      <w:r>
        <w:rPr>
          <w:rStyle w:val="w"/>
        </w:rPr>
        <w:t xml:space="preserve"> </w:t>
      </w:r>
      <w:r>
        <w:rPr>
          <w:rStyle w:val="s2"/>
        </w:rPr>
        <w:t>"1"</w:t>
      </w:r>
      <w:r>
        <w:rPr>
          <w:rStyle w:val="p"/>
        </w:rPr>
        <w:t>,</w:t>
      </w:r>
    </w:p>
    <w:p w:rsidR="00000000" w:rsidRDefault="00000000">
      <w:pPr>
        <w:pStyle w:val="HTML0"/>
        <w:divId w:val="1441216108"/>
        <w:rPr>
          <w:rStyle w:val="w"/>
        </w:rPr>
      </w:pPr>
      <w:r>
        <w:rPr>
          <w:rStyle w:val="w"/>
        </w:rPr>
        <w:t xml:space="preserve">            </w:t>
      </w:r>
      <w:r>
        <w:rPr>
          <w:rStyle w:val="nl"/>
        </w:rPr>
        <w:t>"type"</w:t>
      </w:r>
      <w:r>
        <w:rPr>
          <w:rStyle w:val="p"/>
        </w:rPr>
        <w:t>:</w:t>
      </w:r>
      <w:r>
        <w:rPr>
          <w:rStyle w:val="w"/>
        </w:rPr>
        <w:t xml:space="preserve"> </w:t>
      </w:r>
      <w:r>
        <w:rPr>
          <w:rStyle w:val="s2"/>
        </w:rPr>
        <w:t>"1"</w:t>
      </w:r>
    </w:p>
    <w:p w:rsidR="00000000" w:rsidRDefault="00000000">
      <w:pPr>
        <w:pStyle w:val="HTML0"/>
        <w:divId w:val="1441216108"/>
        <w:rPr>
          <w:rStyle w:val="w"/>
        </w:rPr>
      </w:pPr>
      <w:r>
        <w:rPr>
          <w:rStyle w:val="w"/>
        </w:rPr>
        <w:t xml:space="preserve">        </w:t>
      </w:r>
      <w:r>
        <w:rPr>
          <w:rStyle w:val="p"/>
        </w:rPr>
        <w:t>}</w:t>
      </w:r>
    </w:p>
    <w:p w:rsidR="00000000" w:rsidRDefault="00000000">
      <w:pPr>
        <w:pStyle w:val="HTML0"/>
        <w:divId w:val="1441216108"/>
        <w:rPr>
          <w:rStyle w:val="w"/>
        </w:rPr>
      </w:pPr>
      <w:r>
        <w:rPr>
          <w:rStyle w:val="w"/>
        </w:rPr>
        <w:t xml:space="preserve">    </w:t>
      </w:r>
      <w:r>
        <w:rPr>
          <w:rStyle w:val="p"/>
        </w:rPr>
        <w:t>],</w:t>
      </w:r>
    </w:p>
    <w:p w:rsidR="00000000" w:rsidRDefault="00000000">
      <w:pPr>
        <w:pStyle w:val="HTML0"/>
        <w:divId w:val="1441216108"/>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441216108"/>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transId</w:t>
            </w:r>
          </w:p>
        </w:tc>
        <w:tc>
          <w:tcPr>
            <w:tcW w:w="0" w:type="auto"/>
            <w:vAlign w:val="center"/>
            <w:hideMark/>
          </w:tcPr>
          <w:p w:rsidR="00000000" w:rsidRDefault="00000000">
            <w:r>
              <w:t>String</w:t>
            </w:r>
          </w:p>
        </w:tc>
        <w:tc>
          <w:tcPr>
            <w:tcW w:w="0" w:type="auto"/>
            <w:vAlign w:val="center"/>
            <w:hideMark/>
          </w:tcPr>
          <w:p w:rsidR="00000000" w:rsidRDefault="00000000">
            <w:r>
              <w:t>Transfer ID</w:t>
            </w:r>
          </w:p>
        </w:tc>
      </w:tr>
      <w:tr w:rsidR="00000000">
        <w:trPr>
          <w:divId w:val="175387555"/>
          <w:tblCellSpacing w:w="15" w:type="dxa"/>
        </w:trPr>
        <w:tc>
          <w:tcPr>
            <w:tcW w:w="0" w:type="auto"/>
            <w:vAlign w:val="center"/>
            <w:hideMark/>
          </w:tcPr>
          <w:p w:rsidR="00000000" w:rsidRDefault="00000000">
            <w:r>
              <w:t>clientId</w:t>
            </w:r>
          </w:p>
        </w:tc>
        <w:tc>
          <w:tcPr>
            <w:tcW w:w="0" w:type="auto"/>
            <w:vAlign w:val="center"/>
            <w:hideMark/>
          </w:tcPr>
          <w:p w:rsidR="00000000" w:rsidRDefault="00000000">
            <w:r>
              <w:t>String</w:t>
            </w:r>
          </w:p>
        </w:tc>
        <w:tc>
          <w:tcPr>
            <w:tcW w:w="0" w:type="auto"/>
            <w:vAlign w:val="center"/>
            <w:hideMark/>
          </w:tcPr>
          <w:p w:rsidR="00000000" w:rsidRDefault="00000000">
            <w:r>
              <w:t>Client-supplied ID</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 xml:space="preserve">Currency, e.g. </w:t>
            </w:r>
            <w:r>
              <w:rPr>
                <w:rStyle w:val="HTML"/>
              </w:rPr>
              <w:t>USDT</w:t>
            </w:r>
          </w:p>
        </w:tc>
      </w:tr>
      <w:tr w:rsidR="00000000">
        <w:trPr>
          <w:divId w:val="175387555"/>
          <w:tblCellSpacing w:w="15" w:type="dxa"/>
        </w:trPr>
        <w:tc>
          <w:tcPr>
            <w:tcW w:w="0" w:type="auto"/>
            <w:vAlign w:val="center"/>
            <w:hideMark/>
          </w:tcPr>
          <w:p w:rsidR="00000000" w:rsidRDefault="00000000">
            <w:r>
              <w:t>amt</w:t>
            </w:r>
          </w:p>
        </w:tc>
        <w:tc>
          <w:tcPr>
            <w:tcW w:w="0" w:type="auto"/>
            <w:vAlign w:val="center"/>
            <w:hideMark/>
          </w:tcPr>
          <w:p w:rsidR="00000000" w:rsidRDefault="00000000">
            <w:r>
              <w:t>String</w:t>
            </w:r>
          </w:p>
        </w:tc>
        <w:tc>
          <w:tcPr>
            <w:tcW w:w="0" w:type="auto"/>
            <w:vAlign w:val="center"/>
            <w:hideMark/>
          </w:tcPr>
          <w:p w:rsidR="00000000" w:rsidRDefault="00000000">
            <w:r>
              <w:t>Amount to be transferred</w:t>
            </w:r>
          </w:p>
        </w:tc>
      </w:tr>
      <w:tr w:rsidR="00000000">
        <w:trPr>
          <w:divId w:val="175387555"/>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Transfer type</w:t>
            </w:r>
            <w:r>
              <w:br/>
            </w:r>
            <w:r>
              <w:rPr>
                <w:rStyle w:val="HTML"/>
              </w:rPr>
              <w:t>0</w:t>
            </w:r>
            <w:r>
              <w:t>: transfer within account</w:t>
            </w:r>
            <w:r>
              <w:br/>
            </w:r>
            <w:r>
              <w:rPr>
                <w:rStyle w:val="HTML"/>
              </w:rPr>
              <w:t>1</w:t>
            </w:r>
            <w:r>
              <w:t xml:space="preserve">: master account to sub-account (Only applicable to API Key from master account) </w:t>
            </w:r>
            <w:r>
              <w:br/>
            </w:r>
            <w:r>
              <w:rPr>
                <w:rStyle w:val="HTML"/>
              </w:rPr>
              <w:t>2</w:t>
            </w:r>
            <w:r>
              <w:t>: sub-account to master account (Only applicable to APIKey from master account)</w:t>
            </w:r>
            <w:r>
              <w:br/>
            </w:r>
            <w:r>
              <w:rPr>
                <w:rStyle w:val="HTML"/>
              </w:rPr>
              <w:t>3</w:t>
            </w:r>
            <w:r>
              <w:t>: sub-account to master account (Only applicable to APIKey from sub-account)</w:t>
            </w:r>
            <w:r>
              <w:br/>
            </w:r>
            <w:r>
              <w:rPr>
                <w:rStyle w:val="HTML"/>
              </w:rPr>
              <w:t>4</w:t>
            </w:r>
            <w:r>
              <w:t>: sub-account to sub-account (Only applicable to APIKey from sub-account, and target account needs to be another sub-account which belongs to same master account)</w:t>
            </w:r>
          </w:p>
        </w:tc>
      </w:tr>
      <w:tr w:rsidR="00000000">
        <w:trPr>
          <w:divId w:val="175387555"/>
          <w:tblCellSpacing w:w="15" w:type="dxa"/>
        </w:trPr>
        <w:tc>
          <w:tcPr>
            <w:tcW w:w="0" w:type="auto"/>
            <w:vAlign w:val="center"/>
            <w:hideMark/>
          </w:tcPr>
          <w:p w:rsidR="00000000" w:rsidRDefault="00000000">
            <w:r>
              <w:t>from</w:t>
            </w:r>
          </w:p>
        </w:tc>
        <w:tc>
          <w:tcPr>
            <w:tcW w:w="0" w:type="auto"/>
            <w:vAlign w:val="center"/>
            <w:hideMark/>
          </w:tcPr>
          <w:p w:rsidR="00000000" w:rsidRDefault="00000000">
            <w:r>
              <w:t>String</w:t>
            </w:r>
          </w:p>
        </w:tc>
        <w:tc>
          <w:tcPr>
            <w:tcW w:w="0" w:type="auto"/>
            <w:vAlign w:val="center"/>
            <w:hideMark/>
          </w:tcPr>
          <w:p w:rsidR="00000000" w:rsidRDefault="00000000">
            <w:r>
              <w:t>The remitting account</w:t>
            </w:r>
            <w:r>
              <w:br/>
            </w:r>
            <w:r>
              <w:rPr>
                <w:rStyle w:val="HTML"/>
              </w:rPr>
              <w:t>6</w:t>
            </w:r>
            <w:r>
              <w:t>: Funding account</w:t>
            </w:r>
            <w:r>
              <w:br/>
            </w:r>
            <w:r>
              <w:rPr>
                <w:rStyle w:val="HTML"/>
              </w:rPr>
              <w:t>18</w:t>
            </w:r>
            <w:r>
              <w:t>: Trading account</w:t>
            </w:r>
          </w:p>
        </w:tc>
      </w:tr>
      <w:tr w:rsidR="00000000">
        <w:trPr>
          <w:divId w:val="175387555"/>
          <w:tblCellSpacing w:w="15" w:type="dxa"/>
        </w:trPr>
        <w:tc>
          <w:tcPr>
            <w:tcW w:w="0" w:type="auto"/>
            <w:vAlign w:val="center"/>
            <w:hideMark/>
          </w:tcPr>
          <w:p w:rsidR="00000000" w:rsidRDefault="00000000">
            <w:r>
              <w:t>to</w:t>
            </w:r>
          </w:p>
        </w:tc>
        <w:tc>
          <w:tcPr>
            <w:tcW w:w="0" w:type="auto"/>
            <w:vAlign w:val="center"/>
            <w:hideMark/>
          </w:tcPr>
          <w:p w:rsidR="00000000" w:rsidRDefault="00000000">
            <w:r>
              <w:t>String</w:t>
            </w:r>
          </w:p>
        </w:tc>
        <w:tc>
          <w:tcPr>
            <w:tcW w:w="0" w:type="auto"/>
            <w:vAlign w:val="center"/>
            <w:hideMark/>
          </w:tcPr>
          <w:p w:rsidR="00000000" w:rsidRDefault="00000000">
            <w:r>
              <w:t>The beneficiary account</w:t>
            </w:r>
            <w:r>
              <w:br/>
            </w:r>
            <w:r>
              <w:rPr>
                <w:rStyle w:val="HTML"/>
              </w:rPr>
              <w:t>6</w:t>
            </w:r>
            <w:r>
              <w:t>: Funding account</w:t>
            </w:r>
            <w:r>
              <w:br/>
            </w:r>
            <w:r>
              <w:rPr>
                <w:rStyle w:val="HTML"/>
              </w:rPr>
              <w:t>18</w:t>
            </w:r>
            <w:r>
              <w:t>: Trading account</w:t>
            </w:r>
          </w:p>
        </w:tc>
      </w:tr>
      <w:tr w:rsidR="00000000">
        <w:trPr>
          <w:divId w:val="175387555"/>
          <w:tblCellSpacing w:w="15" w:type="dxa"/>
        </w:trPr>
        <w:tc>
          <w:tcPr>
            <w:tcW w:w="0" w:type="auto"/>
            <w:vAlign w:val="center"/>
            <w:hideMark/>
          </w:tcPr>
          <w:p w:rsidR="00000000" w:rsidRDefault="00000000">
            <w:r>
              <w:t>subAcct</w:t>
            </w:r>
          </w:p>
        </w:tc>
        <w:tc>
          <w:tcPr>
            <w:tcW w:w="0" w:type="auto"/>
            <w:vAlign w:val="center"/>
            <w:hideMark/>
          </w:tcPr>
          <w:p w:rsidR="00000000" w:rsidRDefault="00000000">
            <w:r>
              <w:t>String</w:t>
            </w:r>
          </w:p>
        </w:tc>
        <w:tc>
          <w:tcPr>
            <w:tcW w:w="0" w:type="auto"/>
            <w:vAlign w:val="center"/>
            <w:hideMark/>
          </w:tcPr>
          <w:p w:rsidR="00000000" w:rsidRDefault="00000000">
            <w:r>
              <w:t>Name of the sub-account</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deprecated</w:t>
            </w:r>
          </w:p>
        </w:tc>
      </w:tr>
      <w:tr w:rsidR="00000000">
        <w:trPr>
          <w:divId w:val="175387555"/>
          <w:tblCellSpacing w:w="15" w:type="dxa"/>
        </w:trPr>
        <w:tc>
          <w:tcPr>
            <w:tcW w:w="0" w:type="auto"/>
            <w:vAlign w:val="center"/>
            <w:hideMark/>
          </w:tcPr>
          <w:p w:rsidR="00000000" w:rsidRDefault="00000000">
            <w:r>
              <w:t>toInstId</w:t>
            </w:r>
          </w:p>
        </w:tc>
        <w:tc>
          <w:tcPr>
            <w:tcW w:w="0" w:type="auto"/>
            <w:vAlign w:val="center"/>
            <w:hideMark/>
          </w:tcPr>
          <w:p w:rsidR="00000000" w:rsidRDefault="00000000">
            <w:r>
              <w:t>String</w:t>
            </w:r>
          </w:p>
        </w:tc>
        <w:tc>
          <w:tcPr>
            <w:tcW w:w="0" w:type="auto"/>
            <w:vAlign w:val="center"/>
            <w:hideMark/>
          </w:tcPr>
          <w:p w:rsidR="00000000" w:rsidRDefault="00000000">
            <w:r>
              <w:t>deprecated</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Transfer state</w:t>
            </w:r>
            <w:r>
              <w:br/>
            </w:r>
            <w:r>
              <w:rPr>
                <w:rStyle w:val="HTML"/>
              </w:rPr>
              <w:t>success</w:t>
            </w:r>
            <w:r>
              <w:br/>
            </w:r>
            <w:r>
              <w:rPr>
                <w:rStyle w:val="HTML"/>
              </w:rPr>
              <w:t>pending</w:t>
            </w:r>
            <w:r>
              <w:br/>
            </w:r>
            <w:r>
              <w:rPr>
                <w:rStyle w:val="HTML"/>
              </w:rPr>
              <w:t>failed</w:t>
            </w:r>
          </w:p>
        </w:tc>
      </w:tr>
    </w:tbl>
    <w:p w:rsidR="00000000" w:rsidRDefault="00000000">
      <w:pPr>
        <w:pStyle w:val="3"/>
        <w:divId w:val="175387555"/>
      </w:pPr>
      <w:r>
        <w:t>Asset bills details</w:t>
      </w:r>
    </w:p>
    <w:p w:rsidR="00000000" w:rsidRDefault="00000000">
      <w:pPr>
        <w:pStyle w:val="a5"/>
        <w:divId w:val="175387555"/>
      </w:pPr>
      <w:r>
        <w:t>Query the billing record in the past month.</w:t>
      </w:r>
    </w:p>
    <w:p w:rsidR="00000000" w:rsidRDefault="00000000">
      <w:pPr>
        <w:pStyle w:val="4"/>
        <w:divId w:val="175387555"/>
      </w:pPr>
      <w:r>
        <w:t>Rate Limit: 6 Requests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/api/v5/asset/bills</w:t>
      </w:r>
    </w:p>
    <w:p w:rsidR="00000000" w:rsidRDefault="00000000">
      <w:pPr>
        <w:pStyle w:val="a5"/>
        <w:ind w:left="720" w:right="720"/>
        <w:divId w:val="1627157798"/>
      </w:pPr>
      <w:r>
        <w:t>Request Example</w:t>
      </w:r>
    </w:p>
    <w:p w:rsidR="00000000" w:rsidRDefault="00000000">
      <w:pPr>
        <w:pStyle w:val="HTML0"/>
        <w:divId w:val="1704550595"/>
        <w:rPr>
          <w:rStyle w:val="HTML"/>
        </w:rPr>
      </w:pPr>
      <w:r>
        <w:rPr>
          <w:rStyle w:val="HTML"/>
        </w:rPr>
        <w:t>GET /api/v5/asset/bills</w:t>
      </w:r>
    </w:p>
    <w:p w:rsidR="00000000" w:rsidRDefault="00000000">
      <w:pPr>
        <w:pStyle w:val="HTML0"/>
        <w:divId w:val="1704550595"/>
        <w:rPr>
          <w:rStyle w:val="HTML"/>
        </w:rPr>
      </w:pPr>
    </w:p>
    <w:p w:rsidR="00000000" w:rsidRDefault="00000000">
      <w:pPr>
        <w:pStyle w:val="HTML0"/>
        <w:divId w:val="791947773"/>
        <w:rPr>
          <w:rStyle w:val="HTML"/>
          <w:vanish/>
        </w:rPr>
      </w:pPr>
      <w:r>
        <w:rPr>
          <w:rStyle w:val="kn"/>
          <w:vanish/>
        </w:rPr>
        <w:t>import</w:t>
      </w:r>
      <w:r>
        <w:rPr>
          <w:rStyle w:val="HTML"/>
          <w:vanish/>
        </w:rPr>
        <w:t xml:space="preserve"> </w:t>
      </w:r>
      <w:r>
        <w:rPr>
          <w:rStyle w:val="nn"/>
          <w:vanish/>
        </w:rPr>
        <w:t>okx.Funding</w:t>
      </w:r>
      <w:r>
        <w:rPr>
          <w:rStyle w:val="HTML"/>
          <w:vanish/>
        </w:rPr>
        <w:t xml:space="preserve"> </w:t>
      </w:r>
      <w:r>
        <w:rPr>
          <w:rStyle w:val="k"/>
          <w:vanish/>
        </w:rPr>
        <w:t>as</w:t>
      </w:r>
      <w:r>
        <w:rPr>
          <w:rStyle w:val="HTML"/>
          <w:vanish/>
        </w:rPr>
        <w:t xml:space="preserve"> </w:t>
      </w:r>
      <w:r>
        <w:rPr>
          <w:rStyle w:val="n"/>
          <w:vanish/>
        </w:rPr>
        <w:t>Funding</w:t>
      </w:r>
    </w:p>
    <w:p w:rsidR="00000000" w:rsidRDefault="00000000">
      <w:pPr>
        <w:pStyle w:val="HTML0"/>
        <w:divId w:val="791947773"/>
        <w:rPr>
          <w:rStyle w:val="HTML"/>
          <w:vanish/>
        </w:rPr>
      </w:pPr>
    </w:p>
    <w:p w:rsidR="00000000" w:rsidRDefault="00000000">
      <w:pPr>
        <w:pStyle w:val="HTML0"/>
        <w:divId w:val="791947773"/>
        <w:rPr>
          <w:rStyle w:val="c1"/>
          <w:vanish/>
        </w:rPr>
      </w:pPr>
      <w:r>
        <w:rPr>
          <w:rStyle w:val="c1"/>
          <w:vanish/>
        </w:rPr>
        <w:t># API initialization</w:t>
      </w:r>
    </w:p>
    <w:p w:rsidR="00000000" w:rsidRDefault="00000000">
      <w:pPr>
        <w:pStyle w:val="HTML0"/>
        <w:divId w:val="791947773"/>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791947773"/>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791947773"/>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791947773"/>
        <w:rPr>
          <w:rStyle w:val="HTML"/>
          <w:vanish/>
        </w:rPr>
      </w:pPr>
    </w:p>
    <w:p w:rsidR="00000000" w:rsidRDefault="00000000">
      <w:pPr>
        <w:pStyle w:val="HTML0"/>
        <w:divId w:val="791947773"/>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 0, Demo trading: 1</w:t>
      </w:r>
    </w:p>
    <w:p w:rsidR="00000000" w:rsidRDefault="00000000">
      <w:pPr>
        <w:pStyle w:val="HTML0"/>
        <w:divId w:val="791947773"/>
        <w:rPr>
          <w:rStyle w:val="HTML"/>
          <w:vanish/>
        </w:rPr>
      </w:pPr>
    </w:p>
    <w:p w:rsidR="00000000" w:rsidRDefault="00000000">
      <w:pPr>
        <w:pStyle w:val="HTML0"/>
        <w:divId w:val="791947773"/>
        <w:rPr>
          <w:rStyle w:val="HTML"/>
          <w:vanish/>
        </w:rPr>
      </w:pPr>
      <w:r>
        <w:rPr>
          <w:rStyle w:val="n"/>
          <w:vanish/>
        </w:rPr>
        <w:t>fundingAPI</w:t>
      </w:r>
      <w:r>
        <w:rPr>
          <w:rStyle w:val="HTML"/>
          <w:vanish/>
        </w:rPr>
        <w:t xml:space="preserve"> </w:t>
      </w:r>
      <w:r>
        <w:rPr>
          <w:rStyle w:val="o"/>
          <w:vanish/>
        </w:rPr>
        <w:t>=</w:t>
      </w:r>
      <w:r>
        <w:rPr>
          <w:rStyle w:val="HTML"/>
          <w:vanish/>
        </w:rPr>
        <w:t xml:space="preserve"> </w:t>
      </w:r>
      <w:r>
        <w:rPr>
          <w:rStyle w:val="n"/>
          <w:vanish/>
        </w:rPr>
        <w:t>Funding</w:t>
      </w:r>
      <w:r>
        <w:rPr>
          <w:rStyle w:val="p"/>
          <w:vanish/>
        </w:rPr>
        <w:t>.</w:t>
      </w:r>
      <w:r>
        <w:rPr>
          <w:rStyle w:val="n"/>
          <w:vanish/>
        </w:rPr>
        <w:t>FundingAPI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791947773"/>
        <w:rPr>
          <w:rStyle w:val="HTML"/>
          <w:vanish/>
        </w:rPr>
      </w:pPr>
    </w:p>
    <w:p w:rsidR="00000000" w:rsidRDefault="00000000">
      <w:pPr>
        <w:pStyle w:val="HTML0"/>
        <w:divId w:val="791947773"/>
        <w:rPr>
          <w:rStyle w:val="c1"/>
          <w:vanish/>
        </w:rPr>
      </w:pPr>
      <w:r>
        <w:rPr>
          <w:rStyle w:val="c1"/>
          <w:vanish/>
        </w:rPr>
        <w:t># Get asset bills details</w:t>
      </w:r>
    </w:p>
    <w:p w:rsidR="00000000" w:rsidRDefault="00000000">
      <w:pPr>
        <w:pStyle w:val="HTML0"/>
        <w:divId w:val="791947773"/>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fundingAPI</w:t>
      </w:r>
      <w:r>
        <w:rPr>
          <w:rStyle w:val="p"/>
          <w:vanish/>
        </w:rPr>
        <w:t>.</w:t>
      </w:r>
      <w:r>
        <w:rPr>
          <w:rStyle w:val="n"/>
          <w:vanish/>
        </w:rPr>
        <w:t>get_bills</w:t>
      </w:r>
      <w:r>
        <w:rPr>
          <w:rStyle w:val="p"/>
          <w:vanish/>
        </w:rPr>
        <w:t>()</w:t>
      </w:r>
    </w:p>
    <w:p w:rsidR="00000000" w:rsidRDefault="00000000">
      <w:pPr>
        <w:pStyle w:val="HTML0"/>
        <w:divId w:val="791947773"/>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Currency</w:t>
            </w:r>
          </w:p>
        </w:tc>
      </w:tr>
      <w:tr w:rsidR="00000000">
        <w:trPr>
          <w:divId w:val="175387555"/>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Bill type</w:t>
            </w:r>
            <w:r>
              <w:br/>
            </w:r>
            <w:r>
              <w:rPr>
                <w:rStyle w:val="HTML"/>
              </w:rPr>
              <w:t>1</w:t>
            </w:r>
            <w:r>
              <w:t xml:space="preserve">: </w:t>
            </w:r>
            <w:r>
              <w:rPr>
                <w:rStyle w:val="search-highlight"/>
              </w:rPr>
              <w:t>Depos</w:t>
            </w:r>
            <w:r>
              <w:t>it</w:t>
            </w:r>
            <w:r>
              <w:br/>
            </w:r>
            <w:r>
              <w:rPr>
                <w:rStyle w:val="HTML"/>
              </w:rPr>
              <w:t>2</w:t>
            </w:r>
            <w:r>
              <w:t>: Withdrawal</w:t>
            </w:r>
            <w:r>
              <w:br/>
            </w:r>
            <w:r>
              <w:rPr>
                <w:rStyle w:val="HTML"/>
              </w:rPr>
              <w:t>13</w:t>
            </w:r>
            <w:r>
              <w:t>: Canceled withdrawal</w:t>
            </w:r>
            <w:r>
              <w:br/>
            </w:r>
            <w:r>
              <w:rPr>
                <w:rStyle w:val="HTML"/>
              </w:rPr>
              <w:t>20</w:t>
            </w:r>
            <w:r>
              <w:t>: Transfer to sub account (for master account)</w:t>
            </w:r>
            <w:r>
              <w:br/>
            </w:r>
            <w:r>
              <w:rPr>
                <w:rStyle w:val="HTML"/>
              </w:rPr>
              <w:t>21</w:t>
            </w:r>
            <w:r>
              <w:t>: Transfer from sub account (for master account)</w:t>
            </w:r>
            <w:r>
              <w:br/>
            </w:r>
            <w:r>
              <w:rPr>
                <w:rStyle w:val="HTML"/>
              </w:rPr>
              <w:t>22</w:t>
            </w:r>
            <w:r>
              <w:t>: Transfer out from sub to master account (for sub-account)</w:t>
            </w:r>
            <w:r>
              <w:br/>
            </w:r>
            <w:r>
              <w:rPr>
                <w:rStyle w:val="HTML"/>
              </w:rPr>
              <w:t>23</w:t>
            </w:r>
            <w:r>
              <w:t>: Transfer in from master to sub account (for sub-account)</w:t>
            </w:r>
            <w:r>
              <w:br/>
            </w:r>
            <w:r>
              <w:rPr>
                <w:rStyle w:val="HTML"/>
              </w:rPr>
              <w:t>28</w:t>
            </w:r>
            <w:r>
              <w:t>: Manually claimed Airdrop</w:t>
            </w:r>
            <w:r>
              <w:br/>
            </w:r>
            <w:r>
              <w:rPr>
                <w:rStyle w:val="HTML"/>
              </w:rPr>
              <w:t>47</w:t>
            </w:r>
            <w:r>
              <w:t>: System reversal</w:t>
            </w:r>
            <w:r>
              <w:br/>
            </w:r>
            <w:r>
              <w:rPr>
                <w:rStyle w:val="HTML"/>
              </w:rPr>
              <w:t>48</w:t>
            </w:r>
            <w:r>
              <w:t>: Event Reward</w:t>
            </w:r>
            <w:r>
              <w:br/>
            </w:r>
            <w:r>
              <w:rPr>
                <w:rStyle w:val="HTML"/>
              </w:rPr>
              <w:t>49</w:t>
            </w:r>
            <w:r>
              <w:t>: Event Giveaway</w:t>
            </w:r>
            <w:r>
              <w:br/>
            </w:r>
            <w:r>
              <w:rPr>
                <w:rStyle w:val="HTML"/>
              </w:rPr>
              <w:t>61</w:t>
            </w:r>
            <w:r>
              <w:t>: [Convert] Exchange between crypto</w:t>
            </w:r>
            <w:r>
              <w:br/>
            </w:r>
            <w:r>
              <w:rPr>
                <w:rStyle w:val="HTML"/>
              </w:rPr>
              <w:t>68</w:t>
            </w:r>
            <w:r>
              <w:t>: Fee rebate (by rebate card)</w:t>
            </w:r>
            <w:r>
              <w:br/>
            </w:r>
            <w:r>
              <w:rPr>
                <w:rStyle w:val="HTML"/>
              </w:rPr>
              <w:t>72</w:t>
            </w:r>
            <w:r>
              <w:t>: Token received</w:t>
            </w:r>
            <w:r>
              <w:br/>
            </w:r>
            <w:r>
              <w:rPr>
                <w:rStyle w:val="HTML"/>
              </w:rPr>
              <w:t>73</w:t>
            </w:r>
            <w:r>
              <w:t>: Token given away</w:t>
            </w:r>
            <w:r>
              <w:br/>
            </w:r>
            <w:r>
              <w:rPr>
                <w:rStyle w:val="HTML"/>
              </w:rPr>
              <w:t>74</w:t>
            </w:r>
            <w:r>
              <w:t>: Token refunded</w:t>
            </w:r>
            <w:r>
              <w:br/>
            </w:r>
            <w:r>
              <w:rPr>
                <w:rStyle w:val="HTML"/>
              </w:rPr>
              <w:t>75</w:t>
            </w:r>
            <w:r>
              <w:t>: Subscription to savings</w:t>
            </w:r>
            <w:r>
              <w:br/>
            </w:r>
            <w:r>
              <w:rPr>
                <w:rStyle w:val="HTML"/>
              </w:rPr>
              <w:t>76</w:t>
            </w:r>
            <w:r>
              <w:t>: Redemption to savings</w:t>
            </w:r>
            <w:r>
              <w:br/>
            </w:r>
            <w:r>
              <w:rPr>
                <w:rStyle w:val="HTML"/>
              </w:rPr>
              <w:t>77</w:t>
            </w:r>
            <w:r>
              <w:t>: Jumpstart distribute</w:t>
            </w:r>
            <w:r>
              <w:br/>
            </w:r>
            <w:r>
              <w:rPr>
                <w:rStyle w:val="HTML"/>
              </w:rPr>
              <w:t>78</w:t>
            </w:r>
            <w:r>
              <w:t>: Jumpstart lock up</w:t>
            </w:r>
            <w:r>
              <w:br/>
            </w:r>
            <w:r>
              <w:rPr>
                <w:rStyle w:val="HTML"/>
              </w:rPr>
              <w:t>80</w:t>
            </w:r>
            <w:r>
              <w:t>: DEFI/Staking purchase</w:t>
            </w:r>
            <w:r>
              <w:br/>
            </w:r>
            <w:r>
              <w:rPr>
                <w:rStyle w:val="HTML"/>
              </w:rPr>
              <w:t>82</w:t>
            </w:r>
            <w:r>
              <w:t>: DEFI/Staking redemption</w:t>
            </w:r>
            <w:r>
              <w:br/>
            </w:r>
            <w:r>
              <w:rPr>
                <w:rStyle w:val="HTML"/>
              </w:rPr>
              <w:t>83</w:t>
            </w:r>
            <w:r>
              <w:t>: Staking yield</w:t>
            </w:r>
            <w:r>
              <w:br/>
            </w:r>
            <w:r>
              <w:rPr>
                <w:rStyle w:val="HTML"/>
              </w:rPr>
              <w:t>84</w:t>
            </w:r>
            <w:r>
              <w:t>: Violation fee</w:t>
            </w:r>
            <w:r>
              <w:br/>
            </w:r>
            <w:r>
              <w:rPr>
                <w:rStyle w:val="HTML"/>
              </w:rPr>
              <w:t>116</w:t>
            </w:r>
            <w:r>
              <w:t>: [Fiat] Place an order</w:t>
            </w:r>
            <w:r>
              <w:br/>
            </w:r>
            <w:r>
              <w:rPr>
                <w:rStyle w:val="HTML"/>
              </w:rPr>
              <w:t>117</w:t>
            </w:r>
            <w:r>
              <w:t>: [Fiat] Fulfill an order</w:t>
            </w:r>
            <w:r>
              <w:br/>
            </w:r>
            <w:r>
              <w:rPr>
                <w:rStyle w:val="HTML"/>
              </w:rPr>
              <w:t>118</w:t>
            </w:r>
            <w:r>
              <w:t>: [Fiat] Cancel an order</w:t>
            </w:r>
            <w:r>
              <w:br/>
            </w:r>
            <w:r>
              <w:rPr>
                <w:rStyle w:val="HTML"/>
              </w:rPr>
              <w:t>124</w:t>
            </w:r>
            <w:r>
              <w:t>: Jumpstart unlocking</w:t>
            </w:r>
            <w:r>
              <w:br/>
            </w:r>
            <w:r>
              <w:rPr>
                <w:rStyle w:val="HTML"/>
              </w:rPr>
              <w:t>130</w:t>
            </w:r>
            <w:r>
              <w:t>: Transferred from Trading account</w:t>
            </w:r>
            <w:r>
              <w:br/>
            </w:r>
            <w:r>
              <w:rPr>
                <w:rStyle w:val="HTML"/>
              </w:rPr>
              <w:t>131</w:t>
            </w:r>
            <w:r>
              <w:t>: Transferred to Trading account</w:t>
            </w:r>
            <w:r>
              <w:br/>
            </w:r>
            <w:r>
              <w:rPr>
                <w:rStyle w:val="HTML"/>
              </w:rPr>
              <w:t>132</w:t>
            </w:r>
            <w:r>
              <w:t>: [P2P] Frozen by customer service</w:t>
            </w:r>
            <w:r>
              <w:br/>
            </w:r>
            <w:r>
              <w:rPr>
                <w:rStyle w:val="HTML"/>
              </w:rPr>
              <w:t>133</w:t>
            </w:r>
            <w:r>
              <w:t>: [P2P] Unfrozen by customer service</w:t>
            </w:r>
            <w:r>
              <w:br/>
            </w:r>
            <w:r>
              <w:rPr>
                <w:rStyle w:val="HTML"/>
              </w:rPr>
              <w:t>134</w:t>
            </w:r>
            <w:r>
              <w:t>: [P2P] Transferred by customer service</w:t>
            </w:r>
            <w:r>
              <w:br/>
            </w:r>
            <w:r>
              <w:rPr>
                <w:rStyle w:val="HTML"/>
              </w:rPr>
              <w:t>135</w:t>
            </w:r>
            <w:r>
              <w:t>: Cross chain exchange</w:t>
            </w:r>
            <w:r>
              <w:br/>
            </w:r>
            <w:r>
              <w:rPr>
                <w:rStyle w:val="HTML"/>
              </w:rPr>
              <w:t>136</w:t>
            </w:r>
            <w:r>
              <w:t>: ETH 2.0 staking system account increase ETH (for on-chain operation)</w:t>
            </w:r>
            <w:r>
              <w:br/>
            </w:r>
            <w:r>
              <w:rPr>
                <w:rStyle w:val="HTML"/>
              </w:rPr>
              <w:t>137</w:t>
            </w:r>
            <w:r>
              <w:t>: ETH 2.0 Subscription</w:t>
            </w:r>
            <w:r>
              <w:br/>
            </w:r>
            <w:r>
              <w:rPr>
                <w:rStyle w:val="HTML"/>
              </w:rPr>
              <w:t>138</w:t>
            </w:r>
            <w:r>
              <w:t>: ETH 2.0 Swapping</w:t>
            </w:r>
            <w:r>
              <w:br/>
            </w:r>
            <w:r>
              <w:rPr>
                <w:rStyle w:val="HTML"/>
              </w:rPr>
              <w:t>139</w:t>
            </w:r>
            <w:r>
              <w:t>: ETH 2.0 Earnings</w:t>
            </w:r>
            <w:r>
              <w:br/>
            </w:r>
            <w:r>
              <w:rPr>
                <w:rStyle w:val="HTML"/>
              </w:rPr>
              <w:t>146</w:t>
            </w:r>
            <w:r>
              <w:t>: Customer feedback</w:t>
            </w:r>
            <w:r>
              <w:br/>
            </w:r>
            <w:r>
              <w:rPr>
                <w:rStyle w:val="HTML"/>
              </w:rPr>
              <w:t>150</w:t>
            </w:r>
            <w:r>
              <w:t>: Affiliate commission</w:t>
            </w:r>
            <w:r>
              <w:br/>
            </w:r>
            <w:r>
              <w:rPr>
                <w:rStyle w:val="HTML"/>
              </w:rPr>
              <w:t>151</w:t>
            </w:r>
            <w:r>
              <w:t>: Referral reward</w:t>
            </w:r>
            <w:r>
              <w:br/>
            </w:r>
            <w:r>
              <w:rPr>
                <w:rStyle w:val="HTML"/>
              </w:rPr>
              <w:t>152</w:t>
            </w:r>
            <w:r>
              <w:t>: Broker reward</w:t>
            </w:r>
            <w:r>
              <w:br/>
            </w:r>
            <w:r>
              <w:rPr>
                <w:rStyle w:val="HTML"/>
              </w:rPr>
              <w:t>160</w:t>
            </w:r>
            <w:r>
              <w:t>: Dual Investment subscribe</w:t>
            </w:r>
            <w:r>
              <w:br/>
            </w:r>
            <w:r>
              <w:rPr>
                <w:rStyle w:val="HTML"/>
              </w:rPr>
              <w:t>161</w:t>
            </w:r>
            <w:r>
              <w:t>: Dual Investment collection</w:t>
            </w:r>
            <w:r>
              <w:br/>
            </w:r>
            <w:r>
              <w:rPr>
                <w:rStyle w:val="HTML"/>
              </w:rPr>
              <w:t>162</w:t>
            </w:r>
            <w:r>
              <w:t>: Dual Investment profit</w:t>
            </w:r>
            <w:r>
              <w:br/>
            </w:r>
            <w:r>
              <w:rPr>
                <w:rStyle w:val="HTML"/>
              </w:rPr>
              <w:t>163</w:t>
            </w:r>
            <w:r>
              <w:t>: Dual Investment refund</w:t>
            </w:r>
            <w:r>
              <w:br/>
            </w:r>
            <w:r>
              <w:rPr>
                <w:rStyle w:val="HTML"/>
              </w:rPr>
              <w:t>172</w:t>
            </w:r>
            <w:r>
              <w:t>: [Affiliate] Sub-affiliate commission</w:t>
            </w:r>
            <w:r>
              <w:br/>
            </w:r>
            <w:r>
              <w:rPr>
                <w:rStyle w:val="HTML"/>
              </w:rPr>
              <w:t>173</w:t>
            </w:r>
            <w:r>
              <w:t>: [Affiliate] Fee rebate (by trading fee)</w:t>
            </w:r>
            <w:r>
              <w:br/>
            </w:r>
            <w:r>
              <w:rPr>
                <w:rStyle w:val="HTML"/>
              </w:rPr>
              <w:t>174</w:t>
            </w:r>
            <w:r>
              <w:t>: Jumpstart Pay</w:t>
            </w:r>
            <w:r>
              <w:br/>
            </w:r>
            <w:r>
              <w:rPr>
                <w:rStyle w:val="HTML"/>
              </w:rPr>
              <w:t>175</w:t>
            </w:r>
            <w:r>
              <w:t>: Locked collateral</w:t>
            </w:r>
            <w:r>
              <w:br/>
            </w:r>
            <w:r>
              <w:rPr>
                <w:rStyle w:val="HTML"/>
              </w:rPr>
              <w:t>176</w:t>
            </w:r>
            <w:r>
              <w:t>: Loan</w:t>
            </w:r>
            <w:r>
              <w:br/>
            </w:r>
            <w:r>
              <w:rPr>
                <w:rStyle w:val="HTML"/>
              </w:rPr>
              <w:t>177</w:t>
            </w:r>
            <w:r>
              <w:t>: Added collateral</w:t>
            </w:r>
            <w:r>
              <w:br/>
            </w:r>
            <w:r>
              <w:rPr>
                <w:rStyle w:val="HTML"/>
              </w:rPr>
              <w:t>178</w:t>
            </w:r>
            <w:r>
              <w:t>: Returned collateral</w:t>
            </w:r>
            <w:r>
              <w:br/>
            </w:r>
            <w:r>
              <w:rPr>
                <w:rStyle w:val="HTML"/>
              </w:rPr>
              <w:t>179</w:t>
            </w:r>
            <w:r>
              <w:t>: Repayment</w:t>
            </w:r>
            <w:r>
              <w:br/>
            </w:r>
            <w:r>
              <w:rPr>
                <w:rStyle w:val="HTML"/>
              </w:rPr>
              <w:t>180</w:t>
            </w:r>
            <w:r>
              <w:t>: Unlocked collateral</w:t>
            </w:r>
            <w:r>
              <w:br/>
            </w:r>
            <w:r>
              <w:rPr>
                <w:rStyle w:val="HTML"/>
              </w:rPr>
              <w:t>181</w:t>
            </w:r>
            <w:r>
              <w:t>: Airdrop payment</w:t>
            </w:r>
            <w:r>
              <w:br/>
            </w:r>
            <w:r>
              <w:rPr>
                <w:rStyle w:val="HTML"/>
              </w:rPr>
              <w:t>185</w:t>
            </w:r>
            <w:r>
              <w:t>: [Broker] Convert reward</w:t>
            </w:r>
            <w:r>
              <w:br/>
            </w:r>
            <w:r>
              <w:rPr>
                <w:rStyle w:val="HTML"/>
              </w:rPr>
              <w:t>187</w:t>
            </w:r>
            <w:r>
              <w:t>: [Broker] Convert transfer</w:t>
            </w:r>
            <w:r>
              <w:br/>
            </w:r>
            <w:r>
              <w:rPr>
                <w:rStyle w:val="HTML"/>
              </w:rPr>
              <w:t>189</w:t>
            </w:r>
            <w:r>
              <w:t>: Mystery box bonus</w:t>
            </w:r>
            <w:r>
              <w:br/>
            </w:r>
            <w:r>
              <w:rPr>
                <w:rStyle w:val="HTML"/>
              </w:rPr>
              <w:t>195</w:t>
            </w:r>
            <w:r>
              <w:t>: Untradable asset withdrawal</w:t>
            </w:r>
            <w:r>
              <w:br/>
            </w:r>
            <w:r>
              <w:rPr>
                <w:rStyle w:val="HTML"/>
              </w:rPr>
              <w:t>196</w:t>
            </w:r>
            <w:r>
              <w:t>: Untradable asset withdrawal revoked</w:t>
            </w:r>
            <w:r>
              <w:br/>
            </w:r>
            <w:r>
              <w:rPr>
                <w:rStyle w:val="HTML"/>
              </w:rPr>
              <w:t>197</w:t>
            </w:r>
            <w:r>
              <w:t xml:space="preserve">: Untradable asset </w:t>
            </w:r>
            <w:r>
              <w:rPr>
                <w:rStyle w:val="search-highlight"/>
              </w:rPr>
              <w:t>depos</w:t>
            </w:r>
            <w:r>
              <w:t>it</w:t>
            </w:r>
            <w:r>
              <w:br/>
            </w:r>
            <w:r>
              <w:rPr>
                <w:rStyle w:val="HTML"/>
              </w:rPr>
              <w:t>198</w:t>
            </w:r>
            <w:r>
              <w:t>: Untradable asset collection reduce</w:t>
            </w:r>
            <w:r>
              <w:br/>
            </w:r>
            <w:r>
              <w:rPr>
                <w:rStyle w:val="HTML"/>
              </w:rPr>
              <w:t>199</w:t>
            </w:r>
            <w:r>
              <w:t>: Untradable asset collection increase</w:t>
            </w:r>
            <w:r>
              <w:br/>
            </w:r>
            <w:r>
              <w:rPr>
                <w:rStyle w:val="HTML"/>
              </w:rPr>
              <w:t>200</w:t>
            </w:r>
            <w:r>
              <w:t>: Buy</w:t>
            </w:r>
            <w:r>
              <w:br/>
            </w:r>
            <w:r>
              <w:rPr>
                <w:rStyle w:val="HTML"/>
              </w:rPr>
              <w:t>202</w:t>
            </w:r>
            <w:r>
              <w:t>: Price Lock Subscribe</w:t>
            </w:r>
            <w:r>
              <w:br/>
            </w:r>
            <w:r>
              <w:rPr>
                <w:rStyle w:val="HTML"/>
              </w:rPr>
              <w:t>203</w:t>
            </w:r>
            <w:r>
              <w:t>: Price Lock Collection</w:t>
            </w:r>
            <w:r>
              <w:br/>
            </w:r>
            <w:r>
              <w:rPr>
                <w:rStyle w:val="HTML"/>
              </w:rPr>
              <w:t>204</w:t>
            </w:r>
            <w:r>
              <w:t>: Price Lock Profit</w:t>
            </w:r>
            <w:r>
              <w:br/>
            </w:r>
            <w:r>
              <w:rPr>
                <w:rStyle w:val="HTML"/>
              </w:rPr>
              <w:t>205</w:t>
            </w:r>
            <w:r>
              <w:t>: Price Lock Refund</w:t>
            </w:r>
            <w:r>
              <w:br/>
            </w:r>
            <w:r>
              <w:rPr>
                <w:rStyle w:val="HTML"/>
              </w:rPr>
              <w:t>207</w:t>
            </w:r>
            <w:r>
              <w:t>: Dual Investment Lite Subscribe</w:t>
            </w:r>
            <w:r>
              <w:br/>
            </w:r>
            <w:r>
              <w:rPr>
                <w:rStyle w:val="HTML"/>
              </w:rPr>
              <w:t>208</w:t>
            </w:r>
            <w:r>
              <w:t>: Dual Investment Lite Collection</w:t>
            </w:r>
            <w:r>
              <w:br/>
            </w:r>
            <w:r>
              <w:rPr>
                <w:rStyle w:val="HTML"/>
              </w:rPr>
              <w:t>209</w:t>
            </w:r>
            <w:r>
              <w:t>: Dual Investment Lite Profit</w:t>
            </w:r>
            <w:r>
              <w:br/>
            </w:r>
            <w:r>
              <w:rPr>
                <w:rStyle w:val="HTML"/>
              </w:rPr>
              <w:t>210</w:t>
            </w:r>
            <w:r>
              <w:t>: Dual Investment Lite Refund</w:t>
            </w:r>
            <w:r>
              <w:br/>
            </w:r>
            <w:r>
              <w:rPr>
                <w:rStyle w:val="HTML"/>
              </w:rPr>
              <w:t>212</w:t>
            </w:r>
            <w:r>
              <w:t>: [Flexible loan] Multi-collateral loan collateral locked</w:t>
            </w:r>
            <w:r>
              <w:br/>
            </w:r>
            <w:r>
              <w:rPr>
                <w:rStyle w:val="HTML"/>
              </w:rPr>
              <w:t>215</w:t>
            </w:r>
            <w:r>
              <w:t>: [Flexible loan] Multi-collateral loan collateral released</w:t>
            </w:r>
            <w:r>
              <w:br/>
            </w:r>
            <w:r>
              <w:rPr>
                <w:rStyle w:val="HTML"/>
              </w:rPr>
              <w:t>217</w:t>
            </w:r>
            <w:r>
              <w:t>: [Flexible loan] Multi-collateral loan borrowed</w:t>
            </w:r>
            <w:r>
              <w:br/>
            </w:r>
            <w:r>
              <w:rPr>
                <w:rStyle w:val="HTML"/>
              </w:rPr>
              <w:t>218</w:t>
            </w:r>
            <w:r>
              <w:t>: [Flexible loan] Multi-collateral loan repaid</w:t>
            </w:r>
            <w:r>
              <w:br/>
            </w:r>
            <w:r>
              <w:rPr>
                <w:rStyle w:val="HTML"/>
              </w:rPr>
              <w:t>232</w:t>
            </w:r>
            <w:r>
              <w:t>: [Flexible loan] Subsidized interest received</w:t>
            </w:r>
            <w:r>
              <w:br/>
            </w:r>
            <w:r>
              <w:rPr>
                <w:rStyle w:val="HTML"/>
              </w:rPr>
              <w:t>220</w:t>
            </w:r>
            <w:r>
              <w:t>: Delisted crypto</w:t>
            </w:r>
            <w:r>
              <w:br/>
            </w:r>
            <w:r>
              <w:rPr>
                <w:rStyle w:val="HTML"/>
              </w:rPr>
              <w:t>221</w:t>
            </w:r>
            <w:r>
              <w:t>: Blockchain's withdrawal fee</w:t>
            </w:r>
            <w:r>
              <w:br/>
            </w:r>
            <w:r>
              <w:rPr>
                <w:rStyle w:val="HTML"/>
              </w:rPr>
              <w:t>222</w:t>
            </w:r>
            <w:r>
              <w:t>: Withdrawal fee refund</w:t>
            </w:r>
            <w:r>
              <w:br/>
            </w:r>
            <w:r>
              <w:rPr>
                <w:rStyle w:val="HTML"/>
              </w:rPr>
              <w:t>223</w:t>
            </w:r>
            <w:r>
              <w:t>: SWAP lead trading profit share</w:t>
            </w:r>
            <w:r>
              <w:br/>
            </w:r>
            <w:r>
              <w:rPr>
                <w:rStyle w:val="HTML"/>
              </w:rPr>
              <w:t>225</w:t>
            </w:r>
            <w:r>
              <w:t>: Shark Fin subscribe</w:t>
            </w:r>
            <w:r>
              <w:br/>
            </w:r>
            <w:r>
              <w:rPr>
                <w:rStyle w:val="HTML"/>
              </w:rPr>
              <w:t>226</w:t>
            </w:r>
            <w:r>
              <w:t>: Shark Fin collection</w:t>
            </w:r>
            <w:r>
              <w:br/>
            </w:r>
            <w:r>
              <w:rPr>
                <w:rStyle w:val="HTML"/>
              </w:rPr>
              <w:t>227</w:t>
            </w:r>
            <w:r>
              <w:t>: Shark Fin profit</w:t>
            </w:r>
            <w:r>
              <w:br/>
            </w:r>
            <w:r>
              <w:rPr>
                <w:rStyle w:val="HTML"/>
              </w:rPr>
              <w:t>228</w:t>
            </w:r>
            <w:r>
              <w:t>: Shark Fin refund</w:t>
            </w:r>
            <w:r>
              <w:br/>
            </w:r>
            <w:r>
              <w:rPr>
                <w:rStyle w:val="HTML"/>
              </w:rPr>
              <w:t>229</w:t>
            </w:r>
            <w:r>
              <w:t>: Airdrop</w:t>
            </w:r>
            <w:r>
              <w:br/>
            </w:r>
            <w:r>
              <w:rPr>
                <w:rStyle w:val="HTML"/>
              </w:rPr>
              <w:t>233</w:t>
            </w:r>
            <w:r>
              <w:t>: Broker rebate compensation</w:t>
            </w:r>
            <w:r>
              <w:br/>
            </w:r>
            <w:r>
              <w:rPr>
                <w:rStyle w:val="HTML"/>
              </w:rPr>
              <w:t>240</w:t>
            </w:r>
            <w:r>
              <w:t>: Snowball subscribe</w:t>
            </w:r>
            <w:r>
              <w:br/>
            </w:r>
            <w:r>
              <w:rPr>
                <w:rStyle w:val="HTML"/>
              </w:rPr>
              <w:t>241</w:t>
            </w:r>
            <w:r>
              <w:t>: Snowball refund</w:t>
            </w:r>
            <w:r>
              <w:br/>
            </w:r>
            <w:r>
              <w:rPr>
                <w:rStyle w:val="HTML"/>
              </w:rPr>
              <w:t>242</w:t>
            </w:r>
            <w:r>
              <w:t>: Snowball profit</w:t>
            </w:r>
            <w:r>
              <w:br/>
            </w:r>
            <w:r>
              <w:rPr>
                <w:rStyle w:val="HTML"/>
              </w:rPr>
              <w:t>243</w:t>
            </w:r>
            <w:r>
              <w:t>: Snowball trading failed</w:t>
            </w:r>
            <w:r>
              <w:br/>
            </w:r>
            <w:r>
              <w:rPr>
                <w:rStyle w:val="HTML"/>
              </w:rPr>
              <w:t>249</w:t>
            </w:r>
            <w:r>
              <w:t>: Seagull subscribe</w:t>
            </w:r>
            <w:r>
              <w:br/>
            </w:r>
            <w:r>
              <w:rPr>
                <w:rStyle w:val="HTML"/>
              </w:rPr>
              <w:t>250</w:t>
            </w:r>
            <w:r>
              <w:t>: Seagull collection</w:t>
            </w:r>
            <w:r>
              <w:br/>
            </w:r>
            <w:r>
              <w:rPr>
                <w:rStyle w:val="HTML"/>
              </w:rPr>
              <w:t>251</w:t>
            </w:r>
            <w:r>
              <w:t>: Seagull profit</w:t>
            </w:r>
            <w:r>
              <w:br/>
            </w:r>
            <w:r>
              <w:rPr>
                <w:rStyle w:val="HTML"/>
              </w:rPr>
              <w:t>252</w:t>
            </w:r>
            <w:r>
              <w:t>: Seagull refund</w:t>
            </w:r>
            <w:r>
              <w:br/>
            </w:r>
            <w:r>
              <w:rPr>
                <w:rStyle w:val="HTML"/>
              </w:rPr>
              <w:t>263</w:t>
            </w:r>
            <w:r>
              <w:t>: Strategy bots profit share</w:t>
            </w:r>
            <w:r>
              <w:br/>
            </w:r>
            <w:r>
              <w:rPr>
                <w:rStyle w:val="HTML"/>
              </w:rPr>
              <w:t>265</w:t>
            </w:r>
            <w:r>
              <w:t>: Signal revenue</w:t>
            </w:r>
            <w:r>
              <w:br/>
            </w:r>
            <w:r>
              <w:rPr>
                <w:rStyle w:val="HTML"/>
              </w:rPr>
              <w:t>266</w:t>
            </w:r>
            <w:r>
              <w:t>: SPOT lead trading profit share</w:t>
            </w:r>
            <w:r>
              <w:br/>
            </w:r>
            <w:r>
              <w:rPr>
                <w:rStyle w:val="HTML"/>
              </w:rPr>
              <w:t>270</w:t>
            </w:r>
            <w:r>
              <w:t>: DCD broker transfer</w:t>
            </w:r>
            <w:r>
              <w:br/>
            </w:r>
            <w:r>
              <w:rPr>
                <w:rStyle w:val="HTML"/>
              </w:rPr>
              <w:t>271</w:t>
            </w:r>
            <w:r>
              <w:t>: DCD broker rebate</w:t>
            </w:r>
            <w:r>
              <w:br/>
            </w:r>
            <w:r>
              <w:rPr>
                <w:rStyle w:val="HTML"/>
              </w:rPr>
              <w:t>272</w:t>
            </w:r>
            <w:r>
              <w:t>: [Convert] Buy Crypto/Fiat</w:t>
            </w:r>
            <w:r>
              <w:br/>
            </w:r>
            <w:r>
              <w:rPr>
                <w:rStyle w:val="HTML"/>
              </w:rPr>
              <w:t>273</w:t>
            </w:r>
            <w:r>
              <w:t>: [Convert] Sell Crypto/Fiat</w:t>
            </w:r>
            <w:r>
              <w:br/>
            </w:r>
            <w:r>
              <w:rPr>
                <w:rStyle w:val="HTML"/>
              </w:rPr>
              <w:t>284</w:t>
            </w:r>
            <w:r>
              <w:t>: [Custody] Transfer out trading sub-account</w:t>
            </w:r>
            <w:r>
              <w:br/>
            </w:r>
            <w:r>
              <w:rPr>
                <w:rStyle w:val="HTML"/>
              </w:rPr>
              <w:t>285</w:t>
            </w:r>
            <w:r>
              <w:t>: [Custody] Transfer in trading sub-account</w:t>
            </w:r>
            <w:r>
              <w:br/>
            </w:r>
            <w:r>
              <w:rPr>
                <w:rStyle w:val="HTML"/>
              </w:rPr>
              <w:t>286</w:t>
            </w:r>
            <w:r>
              <w:t>: [Custody] Transfer out custody funding account</w:t>
            </w:r>
            <w:r>
              <w:br/>
            </w:r>
            <w:r>
              <w:rPr>
                <w:rStyle w:val="HTML"/>
              </w:rPr>
              <w:t>287</w:t>
            </w:r>
            <w:r>
              <w:t>: [Custody] Transfer in custody funding account</w:t>
            </w:r>
            <w:r>
              <w:br/>
            </w:r>
            <w:r>
              <w:rPr>
                <w:rStyle w:val="HTML"/>
              </w:rPr>
              <w:t>288</w:t>
            </w:r>
            <w:r>
              <w:t xml:space="preserve">: [Custody] Fund delegation </w:t>
            </w:r>
            <w:r>
              <w:br/>
            </w:r>
            <w:r>
              <w:rPr>
                <w:rStyle w:val="HTML"/>
              </w:rPr>
              <w:t>289</w:t>
            </w:r>
            <w:r>
              <w:t>: [Custody] Fund undelegation</w:t>
            </w:r>
            <w:r>
              <w:br/>
            </w:r>
            <w:r>
              <w:rPr>
                <w:rStyle w:val="HTML"/>
              </w:rPr>
              <w:t>299</w:t>
            </w:r>
            <w:r>
              <w:t>: Affiliate recommendation commission</w:t>
            </w:r>
            <w:r>
              <w:br/>
            </w:r>
            <w:r>
              <w:rPr>
                <w:rStyle w:val="HTML"/>
              </w:rPr>
              <w:t>300</w:t>
            </w:r>
            <w:r>
              <w:t>: Fee discount rebate</w:t>
            </w:r>
            <w:r>
              <w:br/>
            </w:r>
            <w:r>
              <w:rPr>
                <w:rStyle w:val="HTML"/>
              </w:rPr>
              <w:t>303</w:t>
            </w:r>
            <w:r>
              <w:t>: Snowball market maker transfer</w:t>
            </w:r>
            <w:r>
              <w:br/>
            </w:r>
            <w:r>
              <w:rPr>
                <w:rStyle w:val="HTML"/>
              </w:rPr>
              <w:t>304</w:t>
            </w:r>
            <w:r>
              <w:t>: Simple Earn Fixed order submission</w:t>
            </w:r>
            <w:r>
              <w:br/>
            </w:r>
            <w:r>
              <w:rPr>
                <w:rStyle w:val="HTML"/>
              </w:rPr>
              <w:t>305</w:t>
            </w:r>
            <w:r>
              <w:t>: Simple Earn Fixed order redemption</w:t>
            </w:r>
            <w:r>
              <w:br/>
            </w:r>
            <w:r>
              <w:rPr>
                <w:rStyle w:val="HTML"/>
              </w:rPr>
              <w:t>306</w:t>
            </w:r>
            <w:r>
              <w:t>: Simple Earn Fixed principal distribution</w:t>
            </w:r>
            <w:r>
              <w:br/>
            </w:r>
            <w:r>
              <w:rPr>
                <w:rStyle w:val="HTML"/>
              </w:rPr>
              <w:t>307</w:t>
            </w:r>
            <w:r>
              <w:t>: Simple Earn Fixed interest distribution (early termination compensation)</w:t>
            </w:r>
            <w:r>
              <w:br/>
            </w:r>
            <w:r>
              <w:rPr>
                <w:rStyle w:val="HTML"/>
              </w:rPr>
              <w:t>308</w:t>
            </w:r>
            <w:r>
              <w:t>: Simple Earn Fixed interest distribution</w:t>
            </w:r>
            <w:r>
              <w:br/>
            </w:r>
            <w:r>
              <w:rPr>
                <w:rStyle w:val="HTML"/>
              </w:rPr>
              <w:t>309</w:t>
            </w:r>
            <w:r>
              <w:t xml:space="preserve">: Simple Earn Fixed interest distribution (extension compensation) </w:t>
            </w:r>
            <w:r>
              <w:br/>
            </w:r>
            <w:r>
              <w:rPr>
                <w:rStyle w:val="HTML"/>
              </w:rPr>
              <w:t>311</w:t>
            </w:r>
            <w:r>
              <w:t>: Crypto dust auto-transfer in</w:t>
            </w:r>
          </w:p>
        </w:tc>
      </w:tr>
      <w:tr w:rsidR="00000000">
        <w:trPr>
          <w:divId w:val="175387555"/>
          <w:tblCellSpacing w:w="15" w:type="dxa"/>
        </w:trPr>
        <w:tc>
          <w:tcPr>
            <w:tcW w:w="0" w:type="auto"/>
            <w:vAlign w:val="center"/>
            <w:hideMark/>
          </w:tcPr>
          <w:p w:rsidR="00000000" w:rsidRDefault="00000000">
            <w:r>
              <w:t>clientId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Client-supplied ID for transfer or withdrawal</w:t>
            </w:r>
            <w:r>
              <w:br/>
              <w:t>A combination of case-sensitive alphanumerics, all numbers, or all letters of up to 32 characters.</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earlier than the requested </w:t>
            </w:r>
            <w:r>
              <w:rPr>
                <w:rStyle w:val="HTML"/>
              </w:rPr>
              <w:t>ts</w:t>
            </w:r>
            <w:r>
              <w:t xml:space="preserv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newer than the requested </w:t>
            </w:r>
            <w:r>
              <w:rPr>
                <w:rStyle w:val="HTML"/>
              </w:rPr>
              <w:t>ts</w:t>
            </w:r>
            <w:r>
              <w:t xml:space="preserv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Number of results per request. The maximum is </w:t>
            </w:r>
            <w:r>
              <w:rPr>
                <w:rStyle w:val="HTML"/>
              </w:rPr>
              <w:t>100</w:t>
            </w:r>
            <w:r>
              <w:t xml:space="preserve">. The default is </w:t>
            </w:r>
            <w:r>
              <w:rPr>
                <w:rStyle w:val="HTML"/>
              </w:rPr>
              <w:t>100</w:t>
            </w:r>
            <w:r>
              <w:t>.</w:t>
            </w:r>
          </w:p>
        </w:tc>
      </w:tr>
    </w:tbl>
    <w:p w:rsidR="00000000" w:rsidRDefault="00000000">
      <w:pPr>
        <w:pStyle w:val="a5"/>
        <w:ind w:left="720" w:right="720"/>
        <w:divId w:val="187254168"/>
      </w:pPr>
      <w:r>
        <w:t>Response Example</w:t>
      </w:r>
    </w:p>
    <w:p w:rsidR="00000000" w:rsidRDefault="00000000">
      <w:pPr>
        <w:pStyle w:val="HTML0"/>
        <w:divId w:val="2053578873"/>
        <w:rPr>
          <w:rStyle w:val="w"/>
        </w:rPr>
      </w:pPr>
      <w:r>
        <w:rPr>
          <w:rStyle w:val="p"/>
        </w:rPr>
        <w:t>{</w:t>
      </w:r>
    </w:p>
    <w:p w:rsidR="00000000" w:rsidRDefault="00000000">
      <w:pPr>
        <w:pStyle w:val="HTML0"/>
        <w:divId w:val="2053578873"/>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2053578873"/>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2053578873"/>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2053578873"/>
        <w:rPr>
          <w:rStyle w:val="w"/>
        </w:rPr>
      </w:pPr>
      <w:r>
        <w:rPr>
          <w:rStyle w:val="w"/>
        </w:rPr>
        <w:t xml:space="preserve">        </w:t>
      </w:r>
      <w:r>
        <w:rPr>
          <w:rStyle w:val="nl"/>
        </w:rPr>
        <w:t>"billId"</w:t>
      </w:r>
      <w:r>
        <w:rPr>
          <w:rStyle w:val="p"/>
        </w:rPr>
        <w:t>:</w:t>
      </w:r>
      <w:r>
        <w:rPr>
          <w:rStyle w:val="w"/>
        </w:rPr>
        <w:t xml:space="preserve"> </w:t>
      </w:r>
      <w:r>
        <w:rPr>
          <w:rStyle w:val="s2"/>
        </w:rPr>
        <w:t>"12344"</w:t>
      </w:r>
      <w:r>
        <w:rPr>
          <w:rStyle w:val="p"/>
        </w:rPr>
        <w:t>,</w:t>
      </w:r>
    </w:p>
    <w:p w:rsidR="00000000" w:rsidRDefault="00000000">
      <w:pPr>
        <w:pStyle w:val="HTML0"/>
        <w:divId w:val="2053578873"/>
        <w:rPr>
          <w:rStyle w:val="w"/>
        </w:rPr>
      </w:pPr>
      <w:r>
        <w:rPr>
          <w:rStyle w:val="w"/>
        </w:rPr>
        <w:t xml:space="preserve">        </w:t>
      </w:r>
      <w:r>
        <w:rPr>
          <w:rStyle w:val="nl"/>
        </w:rPr>
        <w:t>"ccy"</w:t>
      </w:r>
      <w:r>
        <w:rPr>
          <w:rStyle w:val="p"/>
        </w:rPr>
        <w:t>:</w:t>
      </w:r>
      <w:r>
        <w:rPr>
          <w:rStyle w:val="w"/>
        </w:rPr>
        <w:t xml:space="preserve"> </w:t>
      </w:r>
      <w:r>
        <w:rPr>
          <w:rStyle w:val="s2"/>
        </w:rPr>
        <w:t>"BTC"</w:t>
      </w:r>
      <w:r>
        <w:rPr>
          <w:rStyle w:val="p"/>
        </w:rPr>
        <w:t>,</w:t>
      </w:r>
    </w:p>
    <w:p w:rsidR="00000000" w:rsidRDefault="00000000">
      <w:pPr>
        <w:pStyle w:val="HTML0"/>
        <w:divId w:val="2053578873"/>
        <w:rPr>
          <w:rStyle w:val="w"/>
        </w:rPr>
      </w:pPr>
      <w:r>
        <w:rPr>
          <w:rStyle w:val="w"/>
        </w:rPr>
        <w:t xml:space="preserve">        </w:t>
      </w:r>
      <w:r>
        <w:rPr>
          <w:rStyle w:val="nl"/>
        </w:rPr>
        <w:t>"clientId"</w:t>
      </w:r>
      <w:r>
        <w:rPr>
          <w:rStyle w:val="p"/>
        </w:rPr>
        <w:t>:</w:t>
      </w:r>
      <w:r>
        <w:rPr>
          <w:rStyle w:val="w"/>
        </w:rPr>
        <w:t xml:space="preserve"> </w:t>
      </w:r>
      <w:r>
        <w:rPr>
          <w:rStyle w:val="s2"/>
        </w:rPr>
        <w:t>""</w:t>
      </w:r>
      <w:r>
        <w:rPr>
          <w:rStyle w:val="p"/>
        </w:rPr>
        <w:t>,</w:t>
      </w:r>
    </w:p>
    <w:p w:rsidR="00000000" w:rsidRDefault="00000000">
      <w:pPr>
        <w:pStyle w:val="HTML0"/>
        <w:divId w:val="2053578873"/>
        <w:rPr>
          <w:rStyle w:val="w"/>
        </w:rPr>
      </w:pPr>
      <w:r>
        <w:rPr>
          <w:rStyle w:val="w"/>
        </w:rPr>
        <w:t xml:space="preserve">        </w:t>
      </w:r>
      <w:r>
        <w:rPr>
          <w:rStyle w:val="nl"/>
        </w:rPr>
        <w:t>"balChg"</w:t>
      </w:r>
      <w:r>
        <w:rPr>
          <w:rStyle w:val="p"/>
        </w:rPr>
        <w:t>:</w:t>
      </w:r>
      <w:r>
        <w:rPr>
          <w:rStyle w:val="w"/>
        </w:rPr>
        <w:t xml:space="preserve"> </w:t>
      </w:r>
      <w:r>
        <w:rPr>
          <w:rStyle w:val="s2"/>
        </w:rPr>
        <w:t>"2"</w:t>
      </w:r>
      <w:r>
        <w:rPr>
          <w:rStyle w:val="p"/>
        </w:rPr>
        <w:t>,</w:t>
      </w:r>
    </w:p>
    <w:p w:rsidR="00000000" w:rsidRDefault="00000000">
      <w:pPr>
        <w:pStyle w:val="HTML0"/>
        <w:divId w:val="2053578873"/>
        <w:rPr>
          <w:rStyle w:val="w"/>
        </w:rPr>
      </w:pPr>
      <w:r>
        <w:rPr>
          <w:rStyle w:val="w"/>
        </w:rPr>
        <w:t xml:space="preserve">        </w:t>
      </w:r>
      <w:r>
        <w:rPr>
          <w:rStyle w:val="nl"/>
        </w:rPr>
        <w:t>"bal"</w:t>
      </w:r>
      <w:r>
        <w:rPr>
          <w:rStyle w:val="p"/>
        </w:rPr>
        <w:t>:</w:t>
      </w:r>
      <w:r>
        <w:rPr>
          <w:rStyle w:val="w"/>
        </w:rPr>
        <w:t xml:space="preserve"> </w:t>
      </w:r>
      <w:r>
        <w:rPr>
          <w:rStyle w:val="s2"/>
        </w:rPr>
        <w:t>"12"</w:t>
      </w:r>
      <w:r>
        <w:rPr>
          <w:rStyle w:val="p"/>
        </w:rPr>
        <w:t>,</w:t>
      </w:r>
    </w:p>
    <w:p w:rsidR="00000000" w:rsidRDefault="00000000">
      <w:pPr>
        <w:pStyle w:val="HTML0"/>
        <w:divId w:val="2053578873"/>
        <w:rPr>
          <w:rStyle w:val="w"/>
        </w:rPr>
      </w:pPr>
      <w:r>
        <w:rPr>
          <w:rStyle w:val="w"/>
        </w:rPr>
        <w:t xml:space="preserve">        </w:t>
      </w:r>
      <w:r>
        <w:rPr>
          <w:rStyle w:val="nl"/>
        </w:rPr>
        <w:t>"type"</w:t>
      </w:r>
      <w:r>
        <w:rPr>
          <w:rStyle w:val="p"/>
        </w:rPr>
        <w:t>:</w:t>
      </w:r>
      <w:r>
        <w:rPr>
          <w:rStyle w:val="w"/>
        </w:rPr>
        <w:t xml:space="preserve"> </w:t>
      </w:r>
      <w:r>
        <w:rPr>
          <w:rStyle w:val="s2"/>
        </w:rPr>
        <w:t>"1"</w:t>
      </w:r>
      <w:r>
        <w:rPr>
          <w:rStyle w:val="p"/>
        </w:rPr>
        <w:t>,</w:t>
      </w:r>
    </w:p>
    <w:p w:rsidR="00000000" w:rsidRDefault="00000000">
      <w:pPr>
        <w:pStyle w:val="HTML0"/>
        <w:divId w:val="2053578873"/>
        <w:rPr>
          <w:rStyle w:val="w"/>
        </w:rPr>
      </w:pPr>
      <w:r>
        <w:rPr>
          <w:rStyle w:val="w"/>
        </w:rPr>
        <w:t xml:space="preserve">        </w:t>
      </w:r>
      <w:r>
        <w:rPr>
          <w:rStyle w:val="nl"/>
        </w:rPr>
        <w:t>"ts"</w:t>
      </w:r>
      <w:r>
        <w:rPr>
          <w:rStyle w:val="p"/>
        </w:rPr>
        <w:t>:</w:t>
      </w:r>
      <w:r>
        <w:rPr>
          <w:rStyle w:val="w"/>
        </w:rPr>
        <w:t xml:space="preserve"> </w:t>
      </w:r>
      <w:r>
        <w:rPr>
          <w:rStyle w:val="s2"/>
        </w:rPr>
        <w:t>"1597026383085"</w:t>
      </w:r>
    </w:p>
    <w:p w:rsidR="00000000" w:rsidRDefault="00000000">
      <w:pPr>
        <w:pStyle w:val="HTML0"/>
        <w:divId w:val="2053578873"/>
        <w:rPr>
          <w:rStyle w:val="w"/>
        </w:rPr>
      </w:pPr>
      <w:r>
        <w:rPr>
          <w:rStyle w:val="w"/>
        </w:rPr>
        <w:t xml:space="preserve">    </w:t>
      </w:r>
      <w:r>
        <w:rPr>
          <w:rStyle w:val="p"/>
        </w:rPr>
        <w:t>}]</w:t>
      </w:r>
    </w:p>
    <w:p w:rsidR="00000000" w:rsidRDefault="00000000">
      <w:pPr>
        <w:pStyle w:val="HTML0"/>
        <w:divId w:val="2053578873"/>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billId</w:t>
            </w:r>
          </w:p>
        </w:tc>
        <w:tc>
          <w:tcPr>
            <w:tcW w:w="0" w:type="auto"/>
            <w:vAlign w:val="center"/>
            <w:hideMark/>
          </w:tcPr>
          <w:p w:rsidR="00000000" w:rsidRDefault="00000000">
            <w:r>
              <w:t>String</w:t>
            </w:r>
          </w:p>
        </w:tc>
        <w:tc>
          <w:tcPr>
            <w:tcW w:w="0" w:type="auto"/>
            <w:vAlign w:val="center"/>
            <w:hideMark/>
          </w:tcPr>
          <w:p w:rsidR="00000000" w:rsidRDefault="00000000">
            <w:r>
              <w:t>Bill ID</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Account balance currency</w:t>
            </w:r>
          </w:p>
        </w:tc>
      </w:tr>
      <w:tr w:rsidR="00000000">
        <w:trPr>
          <w:divId w:val="175387555"/>
          <w:tblCellSpacing w:w="15" w:type="dxa"/>
        </w:trPr>
        <w:tc>
          <w:tcPr>
            <w:tcW w:w="0" w:type="auto"/>
            <w:vAlign w:val="center"/>
            <w:hideMark/>
          </w:tcPr>
          <w:p w:rsidR="00000000" w:rsidRDefault="00000000">
            <w:r>
              <w:t>clientId</w:t>
            </w:r>
          </w:p>
        </w:tc>
        <w:tc>
          <w:tcPr>
            <w:tcW w:w="0" w:type="auto"/>
            <w:vAlign w:val="center"/>
            <w:hideMark/>
          </w:tcPr>
          <w:p w:rsidR="00000000" w:rsidRDefault="00000000">
            <w:r>
              <w:t>String</w:t>
            </w:r>
          </w:p>
        </w:tc>
        <w:tc>
          <w:tcPr>
            <w:tcW w:w="0" w:type="auto"/>
            <w:vAlign w:val="center"/>
            <w:hideMark/>
          </w:tcPr>
          <w:p w:rsidR="00000000" w:rsidRDefault="00000000">
            <w:r>
              <w:t>Client-supplied ID for transfer or withdrawal</w:t>
            </w:r>
          </w:p>
        </w:tc>
      </w:tr>
      <w:tr w:rsidR="00000000">
        <w:trPr>
          <w:divId w:val="175387555"/>
          <w:tblCellSpacing w:w="15" w:type="dxa"/>
        </w:trPr>
        <w:tc>
          <w:tcPr>
            <w:tcW w:w="0" w:type="auto"/>
            <w:vAlign w:val="center"/>
            <w:hideMark/>
          </w:tcPr>
          <w:p w:rsidR="00000000" w:rsidRDefault="00000000">
            <w:r>
              <w:t>balChg</w:t>
            </w:r>
          </w:p>
        </w:tc>
        <w:tc>
          <w:tcPr>
            <w:tcW w:w="0" w:type="auto"/>
            <w:vAlign w:val="center"/>
            <w:hideMark/>
          </w:tcPr>
          <w:p w:rsidR="00000000" w:rsidRDefault="00000000">
            <w:r>
              <w:t>String</w:t>
            </w:r>
          </w:p>
        </w:tc>
        <w:tc>
          <w:tcPr>
            <w:tcW w:w="0" w:type="auto"/>
            <w:vAlign w:val="center"/>
            <w:hideMark/>
          </w:tcPr>
          <w:p w:rsidR="00000000" w:rsidRDefault="00000000">
            <w:r>
              <w:t>Change in balance at the account level</w:t>
            </w:r>
          </w:p>
        </w:tc>
      </w:tr>
      <w:tr w:rsidR="00000000">
        <w:trPr>
          <w:divId w:val="175387555"/>
          <w:tblCellSpacing w:w="15" w:type="dxa"/>
        </w:trPr>
        <w:tc>
          <w:tcPr>
            <w:tcW w:w="0" w:type="auto"/>
            <w:vAlign w:val="center"/>
            <w:hideMark/>
          </w:tcPr>
          <w:p w:rsidR="00000000" w:rsidRDefault="00000000">
            <w:r>
              <w:t>bal</w:t>
            </w:r>
          </w:p>
        </w:tc>
        <w:tc>
          <w:tcPr>
            <w:tcW w:w="0" w:type="auto"/>
            <w:vAlign w:val="center"/>
            <w:hideMark/>
          </w:tcPr>
          <w:p w:rsidR="00000000" w:rsidRDefault="00000000">
            <w:r>
              <w:t>String</w:t>
            </w:r>
          </w:p>
        </w:tc>
        <w:tc>
          <w:tcPr>
            <w:tcW w:w="0" w:type="auto"/>
            <w:vAlign w:val="center"/>
            <w:hideMark/>
          </w:tcPr>
          <w:p w:rsidR="00000000" w:rsidRDefault="00000000">
            <w:r>
              <w:t>Balance at the account level</w:t>
            </w:r>
          </w:p>
        </w:tc>
      </w:tr>
      <w:tr w:rsidR="00000000">
        <w:trPr>
          <w:divId w:val="175387555"/>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Bill type</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Creation time, Unix timestamp format in milliseconds, e.g.</w:t>
            </w:r>
            <w:r>
              <w:rPr>
                <w:rStyle w:val="HTML"/>
              </w:rPr>
              <w:t>1597026383085</w:t>
            </w:r>
          </w:p>
        </w:tc>
      </w:tr>
    </w:tbl>
    <w:p w:rsidR="00000000" w:rsidRDefault="00000000">
      <w:pPr>
        <w:pStyle w:val="3"/>
        <w:divId w:val="175387555"/>
      </w:pPr>
      <w:r>
        <w:t xml:space="preserve">Get </w:t>
      </w:r>
      <w:r>
        <w:rPr>
          <w:rStyle w:val="search-highlight"/>
        </w:rPr>
        <w:t>depos</w:t>
      </w:r>
      <w:r>
        <w:t>it address</w:t>
      </w:r>
    </w:p>
    <w:p w:rsidR="00000000" w:rsidRDefault="00000000">
      <w:pPr>
        <w:pStyle w:val="a5"/>
        <w:divId w:val="175387555"/>
      </w:pPr>
      <w:r>
        <w:t xml:space="preserve">Retrieve the </w:t>
      </w:r>
      <w:r>
        <w:rPr>
          <w:rStyle w:val="search-highlight"/>
        </w:rPr>
        <w:t>depos</w:t>
      </w:r>
      <w:r>
        <w:t>it addresses of currencies, including previously-used addresses.</w:t>
      </w:r>
    </w:p>
    <w:p w:rsidR="00000000" w:rsidRDefault="00000000">
      <w:pPr>
        <w:pStyle w:val="4"/>
        <w:divId w:val="175387555"/>
      </w:pPr>
      <w:r>
        <w:t>Rate Limit: 6 requests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/api/v5/asset/</w:t>
      </w:r>
      <w:r>
        <w:rPr>
          <w:rStyle w:val="search-highlight"/>
        </w:rPr>
        <w:t>depos</w:t>
      </w:r>
      <w:r>
        <w:rPr>
          <w:rStyle w:val="HTML"/>
        </w:rPr>
        <w:t>it-address</w:t>
      </w:r>
    </w:p>
    <w:p w:rsidR="00000000" w:rsidRDefault="00000000">
      <w:pPr>
        <w:pStyle w:val="a5"/>
        <w:ind w:left="720" w:right="720"/>
        <w:divId w:val="1269509687"/>
      </w:pPr>
      <w:r>
        <w:t>Request Example</w:t>
      </w:r>
    </w:p>
    <w:p w:rsidR="00000000" w:rsidRDefault="00000000">
      <w:pPr>
        <w:pStyle w:val="HTML0"/>
        <w:divId w:val="54815406"/>
        <w:rPr>
          <w:rStyle w:val="HTML"/>
        </w:rPr>
      </w:pPr>
      <w:r>
        <w:rPr>
          <w:rStyle w:val="HTML"/>
        </w:rPr>
        <w:t>GET /api/v5/asset/</w:t>
      </w:r>
      <w:r>
        <w:rPr>
          <w:rStyle w:val="search-highlight"/>
        </w:rPr>
        <w:t>depos</w:t>
      </w:r>
      <w:r>
        <w:rPr>
          <w:rStyle w:val="HTML"/>
        </w:rPr>
        <w:t>it-address?ccy</w:t>
      </w:r>
      <w:r>
        <w:rPr>
          <w:rStyle w:val="o"/>
        </w:rPr>
        <w:t>=</w:t>
      </w:r>
      <w:r>
        <w:rPr>
          <w:rStyle w:val="HTML"/>
        </w:rPr>
        <w:t>BTC</w:t>
      </w:r>
    </w:p>
    <w:p w:rsidR="00000000" w:rsidRDefault="00000000">
      <w:pPr>
        <w:pStyle w:val="HTML0"/>
        <w:divId w:val="54815406"/>
        <w:rPr>
          <w:rStyle w:val="HTML"/>
        </w:rPr>
      </w:pPr>
    </w:p>
    <w:p w:rsidR="00000000" w:rsidRDefault="00000000">
      <w:pPr>
        <w:pStyle w:val="HTML0"/>
        <w:divId w:val="860626897"/>
        <w:rPr>
          <w:rStyle w:val="HTML"/>
          <w:vanish/>
        </w:rPr>
      </w:pPr>
      <w:r>
        <w:rPr>
          <w:rStyle w:val="kn"/>
          <w:vanish/>
        </w:rPr>
        <w:t>import</w:t>
      </w:r>
      <w:r>
        <w:rPr>
          <w:rStyle w:val="HTML"/>
          <w:vanish/>
        </w:rPr>
        <w:t xml:space="preserve"> </w:t>
      </w:r>
      <w:r>
        <w:rPr>
          <w:rStyle w:val="nn"/>
          <w:vanish/>
        </w:rPr>
        <w:t>okx.Funding</w:t>
      </w:r>
      <w:r>
        <w:rPr>
          <w:rStyle w:val="HTML"/>
          <w:vanish/>
        </w:rPr>
        <w:t xml:space="preserve"> </w:t>
      </w:r>
      <w:r>
        <w:rPr>
          <w:rStyle w:val="k"/>
          <w:vanish/>
        </w:rPr>
        <w:t>as</w:t>
      </w:r>
      <w:r>
        <w:rPr>
          <w:rStyle w:val="HTML"/>
          <w:vanish/>
        </w:rPr>
        <w:t xml:space="preserve"> </w:t>
      </w:r>
      <w:r>
        <w:rPr>
          <w:rStyle w:val="n"/>
          <w:vanish/>
        </w:rPr>
        <w:t>Funding</w:t>
      </w:r>
    </w:p>
    <w:p w:rsidR="00000000" w:rsidRDefault="00000000">
      <w:pPr>
        <w:pStyle w:val="HTML0"/>
        <w:divId w:val="860626897"/>
        <w:rPr>
          <w:rStyle w:val="HTML"/>
          <w:vanish/>
        </w:rPr>
      </w:pPr>
    </w:p>
    <w:p w:rsidR="00000000" w:rsidRDefault="00000000">
      <w:pPr>
        <w:pStyle w:val="HTML0"/>
        <w:divId w:val="860626897"/>
        <w:rPr>
          <w:rStyle w:val="c1"/>
          <w:vanish/>
        </w:rPr>
      </w:pPr>
      <w:r>
        <w:rPr>
          <w:rStyle w:val="c1"/>
          <w:vanish/>
        </w:rPr>
        <w:t># API initialization</w:t>
      </w:r>
    </w:p>
    <w:p w:rsidR="00000000" w:rsidRDefault="00000000">
      <w:pPr>
        <w:pStyle w:val="HTML0"/>
        <w:divId w:val="860626897"/>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860626897"/>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860626897"/>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860626897"/>
        <w:rPr>
          <w:rStyle w:val="HTML"/>
          <w:vanish/>
        </w:rPr>
      </w:pPr>
    </w:p>
    <w:p w:rsidR="00000000" w:rsidRDefault="00000000">
      <w:pPr>
        <w:pStyle w:val="HTML0"/>
        <w:divId w:val="860626897"/>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 0, Demo trading: 1</w:t>
      </w:r>
    </w:p>
    <w:p w:rsidR="00000000" w:rsidRDefault="00000000">
      <w:pPr>
        <w:pStyle w:val="HTML0"/>
        <w:divId w:val="860626897"/>
        <w:rPr>
          <w:rStyle w:val="HTML"/>
          <w:vanish/>
        </w:rPr>
      </w:pPr>
    </w:p>
    <w:p w:rsidR="00000000" w:rsidRDefault="00000000">
      <w:pPr>
        <w:pStyle w:val="HTML0"/>
        <w:divId w:val="860626897"/>
        <w:rPr>
          <w:rStyle w:val="HTML"/>
          <w:vanish/>
        </w:rPr>
      </w:pPr>
      <w:r>
        <w:rPr>
          <w:rStyle w:val="n"/>
          <w:vanish/>
        </w:rPr>
        <w:t>fundingAPI</w:t>
      </w:r>
      <w:r>
        <w:rPr>
          <w:rStyle w:val="HTML"/>
          <w:vanish/>
        </w:rPr>
        <w:t xml:space="preserve"> </w:t>
      </w:r>
      <w:r>
        <w:rPr>
          <w:rStyle w:val="o"/>
          <w:vanish/>
        </w:rPr>
        <w:t>=</w:t>
      </w:r>
      <w:r>
        <w:rPr>
          <w:rStyle w:val="HTML"/>
          <w:vanish/>
        </w:rPr>
        <w:t xml:space="preserve"> </w:t>
      </w:r>
      <w:r>
        <w:rPr>
          <w:rStyle w:val="n"/>
          <w:vanish/>
        </w:rPr>
        <w:t>Funding</w:t>
      </w:r>
      <w:r>
        <w:rPr>
          <w:rStyle w:val="p"/>
          <w:vanish/>
        </w:rPr>
        <w:t>.</w:t>
      </w:r>
      <w:r>
        <w:rPr>
          <w:rStyle w:val="n"/>
          <w:vanish/>
        </w:rPr>
        <w:t>FundingAPI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860626897"/>
        <w:rPr>
          <w:rStyle w:val="HTML"/>
          <w:vanish/>
        </w:rPr>
      </w:pPr>
    </w:p>
    <w:p w:rsidR="00000000" w:rsidRDefault="00000000">
      <w:pPr>
        <w:pStyle w:val="HTML0"/>
        <w:divId w:val="860626897"/>
        <w:rPr>
          <w:rStyle w:val="c1"/>
          <w:vanish/>
        </w:rPr>
      </w:pPr>
      <w:r>
        <w:rPr>
          <w:rStyle w:val="c1"/>
          <w:vanish/>
        </w:rPr>
        <w:t xml:space="preserve"># Get </w:t>
      </w:r>
      <w:r>
        <w:rPr>
          <w:rStyle w:val="search-highlight"/>
          <w:vanish/>
        </w:rPr>
        <w:t>depos</w:t>
      </w:r>
      <w:r>
        <w:rPr>
          <w:rStyle w:val="c1"/>
          <w:vanish/>
        </w:rPr>
        <w:t>it address</w:t>
      </w:r>
    </w:p>
    <w:p w:rsidR="00000000" w:rsidRDefault="00000000">
      <w:pPr>
        <w:pStyle w:val="HTML0"/>
        <w:divId w:val="860626897"/>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fundingAPI</w:t>
      </w:r>
      <w:r>
        <w:rPr>
          <w:rStyle w:val="p"/>
          <w:vanish/>
        </w:rPr>
        <w:t>.</w:t>
      </w:r>
      <w:r>
        <w:rPr>
          <w:rStyle w:val="n"/>
          <w:vanish/>
        </w:rPr>
        <w:t>get_</w:t>
      </w:r>
      <w:r>
        <w:rPr>
          <w:rStyle w:val="search-highlight"/>
          <w:vanish/>
        </w:rPr>
        <w:t>depos</w:t>
      </w:r>
      <w:r>
        <w:rPr>
          <w:rStyle w:val="n"/>
          <w:vanish/>
        </w:rPr>
        <w:t>it_address</w:t>
      </w:r>
      <w:r>
        <w:rPr>
          <w:rStyle w:val="p"/>
          <w:vanish/>
        </w:rPr>
        <w:t>(</w:t>
      </w:r>
    </w:p>
    <w:p w:rsidR="00000000" w:rsidRDefault="00000000">
      <w:pPr>
        <w:pStyle w:val="HTML0"/>
        <w:divId w:val="860626897"/>
        <w:rPr>
          <w:rStyle w:val="HTML"/>
          <w:vanish/>
        </w:rPr>
      </w:pPr>
      <w:r>
        <w:rPr>
          <w:rStyle w:val="HTML"/>
          <w:vanish/>
        </w:rPr>
        <w:t xml:space="preserve">    </w:t>
      </w:r>
      <w:r>
        <w:rPr>
          <w:rStyle w:val="n"/>
          <w:vanish/>
        </w:rPr>
        <w:t>ccy</w:t>
      </w:r>
      <w:r>
        <w:rPr>
          <w:rStyle w:val="o"/>
          <w:vanish/>
        </w:rPr>
        <w:t>=</w:t>
      </w:r>
      <w:r>
        <w:rPr>
          <w:rStyle w:val="s"/>
          <w:vanish/>
        </w:rPr>
        <w:t>"USDT"</w:t>
      </w:r>
    </w:p>
    <w:p w:rsidR="00000000" w:rsidRDefault="00000000">
      <w:pPr>
        <w:pStyle w:val="HTML0"/>
        <w:divId w:val="860626897"/>
        <w:rPr>
          <w:rStyle w:val="HTML"/>
          <w:vanish/>
        </w:rPr>
      </w:pPr>
      <w:r>
        <w:rPr>
          <w:rStyle w:val="p"/>
          <w:vanish/>
        </w:rPr>
        <w:t>)</w:t>
      </w:r>
    </w:p>
    <w:p w:rsidR="00000000" w:rsidRDefault="00000000">
      <w:pPr>
        <w:pStyle w:val="HTML0"/>
        <w:divId w:val="860626897"/>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22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Currency, e.g. </w:t>
            </w:r>
            <w:r>
              <w:rPr>
                <w:rStyle w:val="HTML"/>
              </w:rPr>
              <w:t>BTC</w:t>
            </w:r>
          </w:p>
        </w:tc>
      </w:tr>
    </w:tbl>
    <w:p w:rsidR="00000000" w:rsidRDefault="00000000">
      <w:pPr>
        <w:pStyle w:val="a5"/>
        <w:ind w:left="720" w:right="720"/>
        <w:divId w:val="1936936128"/>
      </w:pPr>
      <w:r>
        <w:t>Response Example</w:t>
      </w:r>
    </w:p>
    <w:p w:rsidR="00000000" w:rsidRDefault="00000000">
      <w:pPr>
        <w:pStyle w:val="HTML0"/>
        <w:divId w:val="1976059275"/>
        <w:rPr>
          <w:rStyle w:val="w"/>
        </w:rPr>
      </w:pPr>
      <w:r>
        <w:rPr>
          <w:rStyle w:val="p"/>
        </w:rPr>
        <w:t>{</w:t>
      </w:r>
    </w:p>
    <w:p w:rsidR="00000000" w:rsidRDefault="00000000">
      <w:pPr>
        <w:pStyle w:val="HTML0"/>
        <w:divId w:val="1976059275"/>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976059275"/>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976059275"/>
        <w:rPr>
          <w:rStyle w:val="w"/>
        </w:rPr>
      </w:pPr>
      <w:r>
        <w:rPr>
          <w:rStyle w:val="w"/>
        </w:rPr>
        <w:t xml:space="preserve">        </w:t>
      </w:r>
      <w:r>
        <w:rPr>
          <w:rStyle w:val="p"/>
        </w:rPr>
        <w:t>{</w:t>
      </w:r>
    </w:p>
    <w:p w:rsidR="00000000" w:rsidRDefault="00000000">
      <w:pPr>
        <w:pStyle w:val="HTML0"/>
        <w:divId w:val="1976059275"/>
        <w:rPr>
          <w:rStyle w:val="w"/>
        </w:rPr>
      </w:pPr>
      <w:r>
        <w:rPr>
          <w:rStyle w:val="w"/>
        </w:rPr>
        <w:t xml:space="preserve">            </w:t>
      </w:r>
      <w:r>
        <w:rPr>
          <w:rStyle w:val="nl"/>
        </w:rPr>
        <w:t>"chain"</w:t>
      </w:r>
      <w:r>
        <w:rPr>
          <w:rStyle w:val="p"/>
        </w:rPr>
        <w:t>:</w:t>
      </w:r>
      <w:r>
        <w:rPr>
          <w:rStyle w:val="w"/>
        </w:rPr>
        <w:t xml:space="preserve"> </w:t>
      </w:r>
      <w:r>
        <w:rPr>
          <w:rStyle w:val="s2"/>
        </w:rPr>
        <w:t>"BTC-Bitcoin"</w:t>
      </w:r>
      <w:r>
        <w:rPr>
          <w:rStyle w:val="p"/>
        </w:rPr>
        <w:t>,</w:t>
      </w:r>
    </w:p>
    <w:p w:rsidR="00000000" w:rsidRDefault="00000000">
      <w:pPr>
        <w:pStyle w:val="HTML0"/>
        <w:divId w:val="1976059275"/>
        <w:rPr>
          <w:rStyle w:val="w"/>
        </w:rPr>
      </w:pPr>
      <w:r>
        <w:rPr>
          <w:rStyle w:val="w"/>
        </w:rPr>
        <w:t xml:space="preserve">            </w:t>
      </w:r>
      <w:r>
        <w:rPr>
          <w:rStyle w:val="nl"/>
        </w:rPr>
        <w:t>"ctAddr"</w:t>
      </w:r>
      <w:r>
        <w:rPr>
          <w:rStyle w:val="p"/>
        </w:rPr>
        <w:t>:</w:t>
      </w:r>
      <w:r>
        <w:rPr>
          <w:rStyle w:val="w"/>
        </w:rPr>
        <w:t xml:space="preserve"> </w:t>
      </w:r>
      <w:r>
        <w:rPr>
          <w:rStyle w:val="s2"/>
        </w:rPr>
        <w:t>""</w:t>
      </w:r>
      <w:r>
        <w:rPr>
          <w:rStyle w:val="p"/>
        </w:rPr>
        <w:t>,</w:t>
      </w:r>
    </w:p>
    <w:p w:rsidR="00000000" w:rsidRDefault="00000000">
      <w:pPr>
        <w:pStyle w:val="HTML0"/>
        <w:divId w:val="1976059275"/>
        <w:rPr>
          <w:rStyle w:val="w"/>
        </w:rPr>
      </w:pPr>
      <w:r>
        <w:rPr>
          <w:rStyle w:val="w"/>
        </w:rPr>
        <w:t xml:space="preserve">            </w:t>
      </w:r>
      <w:r>
        <w:rPr>
          <w:rStyle w:val="nl"/>
        </w:rPr>
        <w:t>"ccy"</w:t>
      </w:r>
      <w:r>
        <w:rPr>
          <w:rStyle w:val="p"/>
        </w:rPr>
        <w:t>:</w:t>
      </w:r>
      <w:r>
        <w:rPr>
          <w:rStyle w:val="w"/>
        </w:rPr>
        <w:t xml:space="preserve"> </w:t>
      </w:r>
      <w:r>
        <w:rPr>
          <w:rStyle w:val="s2"/>
        </w:rPr>
        <w:t>"BTC"</w:t>
      </w:r>
      <w:r>
        <w:rPr>
          <w:rStyle w:val="p"/>
        </w:rPr>
        <w:t>,</w:t>
      </w:r>
    </w:p>
    <w:p w:rsidR="00000000" w:rsidRDefault="00000000">
      <w:pPr>
        <w:pStyle w:val="HTML0"/>
        <w:divId w:val="1976059275"/>
        <w:rPr>
          <w:rStyle w:val="w"/>
        </w:rPr>
      </w:pPr>
      <w:r>
        <w:rPr>
          <w:rStyle w:val="w"/>
        </w:rPr>
        <w:t xml:space="preserve">            </w:t>
      </w:r>
      <w:r>
        <w:rPr>
          <w:rStyle w:val="nl"/>
        </w:rPr>
        <w:t>"to"</w:t>
      </w:r>
      <w:r>
        <w:rPr>
          <w:rStyle w:val="p"/>
        </w:rPr>
        <w:t>:</w:t>
      </w:r>
      <w:r>
        <w:rPr>
          <w:rStyle w:val="w"/>
        </w:rPr>
        <w:t xml:space="preserve"> </w:t>
      </w:r>
      <w:r>
        <w:rPr>
          <w:rStyle w:val="s2"/>
        </w:rPr>
        <w:t>"6"</w:t>
      </w:r>
      <w:r>
        <w:rPr>
          <w:rStyle w:val="p"/>
        </w:rPr>
        <w:t>,</w:t>
      </w:r>
    </w:p>
    <w:p w:rsidR="00000000" w:rsidRDefault="00000000">
      <w:pPr>
        <w:pStyle w:val="HTML0"/>
        <w:divId w:val="1976059275"/>
        <w:rPr>
          <w:rStyle w:val="w"/>
        </w:rPr>
      </w:pPr>
      <w:r>
        <w:rPr>
          <w:rStyle w:val="w"/>
        </w:rPr>
        <w:t xml:space="preserve">            </w:t>
      </w:r>
      <w:r>
        <w:rPr>
          <w:rStyle w:val="nl"/>
        </w:rPr>
        <w:t>"addr"</w:t>
      </w:r>
      <w:r>
        <w:rPr>
          <w:rStyle w:val="p"/>
        </w:rPr>
        <w:t>:</w:t>
      </w:r>
      <w:r>
        <w:rPr>
          <w:rStyle w:val="w"/>
        </w:rPr>
        <w:t xml:space="preserve"> </w:t>
      </w:r>
      <w:r>
        <w:rPr>
          <w:rStyle w:val="s2"/>
        </w:rPr>
        <w:t>"39XNxK1Ryqgg3Bsyn6HzoqV4Xji25pNkv6"</w:t>
      </w:r>
      <w:r>
        <w:rPr>
          <w:rStyle w:val="p"/>
        </w:rPr>
        <w:t>,</w:t>
      </w:r>
    </w:p>
    <w:p w:rsidR="00000000" w:rsidRDefault="00000000">
      <w:pPr>
        <w:pStyle w:val="HTML0"/>
        <w:divId w:val="1976059275"/>
        <w:rPr>
          <w:rStyle w:val="w"/>
        </w:rPr>
      </w:pPr>
      <w:r>
        <w:rPr>
          <w:rStyle w:val="w"/>
        </w:rPr>
        <w:t xml:space="preserve">            </w:t>
      </w:r>
      <w:r>
        <w:rPr>
          <w:rStyle w:val="nl"/>
        </w:rPr>
        <w:t>"verifiedName"</w:t>
      </w:r>
      <w:r>
        <w:rPr>
          <w:rStyle w:val="p"/>
        </w:rPr>
        <w:t>:</w:t>
      </w:r>
      <w:r>
        <w:rPr>
          <w:rStyle w:val="s2"/>
        </w:rPr>
        <w:t>"John Corner"</w:t>
      </w:r>
      <w:r>
        <w:rPr>
          <w:rStyle w:val="p"/>
        </w:rPr>
        <w:t>,</w:t>
      </w:r>
    </w:p>
    <w:p w:rsidR="00000000" w:rsidRDefault="00000000">
      <w:pPr>
        <w:pStyle w:val="HTML0"/>
        <w:divId w:val="1976059275"/>
        <w:rPr>
          <w:rStyle w:val="w"/>
        </w:rPr>
      </w:pPr>
      <w:r>
        <w:rPr>
          <w:rStyle w:val="w"/>
        </w:rPr>
        <w:t xml:space="preserve">            </w:t>
      </w:r>
      <w:r>
        <w:rPr>
          <w:rStyle w:val="nl"/>
        </w:rPr>
        <w:t>"selected"</w:t>
      </w:r>
      <w:r>
        <w:rPr>
          <w:rStyle w:val="p"/>
        </w:rPr>
        <w:t>:</w:t>
      </w:r>
      <w:r>
        <w:rPr>
          <w:rStyle w:val="w"/>
        </w:rPr>
        <w:t xml:space="preserve"> </w:t>
      </w:r>
      <w:r>
        <w:rPr>
          <w:rStyle w:val="kc"/>
        </w:rPr>
        <w:t>true</w:t>
      </w:r>
    </w:p>
    <w:p w:rsidR="00000000" w:rsidRDefault="00000000">
      <w:pPr>
        <w:pStyle w:val="HTML0"/>
        <w:divId w:val="1976059275"/>
        <w:rPr>
          <w:rStyle w:val="w"/>
        </w:rPr>
      </w:pPr>
      <w:r>
        <w:rPr>
          <w:rStyle w:val="w"/>
        </w:rPr>
        <w:t xml:space="preserve">        </w:t>
      </w:r>
      <w:r>
        <w:rPr>
          <w:rStyle w:val="p"/>
        </w:rPr>
        <w:t>},</w:t>
      </w:r>
    </w:p>
    <w:p w:rsidR="00000000" w:rsidRDefault="00000000">
      <w:pPr>
        <w:pStyle w:val="HTML0"/>
        <w:divId w:val="1976059275"/>
        <w:rPr>
          <w:rStyle w:val="w"/>
        </w:rPr>
      </w:pPr>
      <w:r>
        <w:rPr>
          <w:rStyle w:val="w"/>
        </w:rPr>
        <w:t xml:space="preserve">        </w:t>
      </w:r>
      <w:r>
        <w:rPr>
          <w:rStyle w:val="p"/>
        </w:rPr>
        <w:t>{</w:t>
      </w:r>
    </w:p>
    <w:p w:rsidR="00000000" w:rsidRDefault="00000000">
      <w:pPr>
        <w:pStyle w:val="HTML0"/>
        <w:divId w:val="1976059275"/>
        <w:rPr>
          <w:rStyle w:val="w"/>
        </w:rPr>
      </w:pPr>
      <w:r>
        <w:rPr>
          <w:rStyle w:val="w"/>
        </w:rPr>
        <w:t xml:space="preserve">            </w:t>
      </w:r>
      <w:r>
        <w:rPr>
          <w:rStyle w:val="nl"/>
        </w:rPr>
        <w:t>"chain"</w:t>
      </w:r>
      <w:r>
        <w:rPr>
          <w:rStyle w:val="p"/>
        </w:rPr>
        <w:t>:</w:t>
      </w:r>
      <w:r>
        <w:rPr>
          <w:rStyle w:val="w"/>
        </w:rPr>
        <w:t xml:space="preserve"> </w:t>
      </w:r>
      <w:r>
        <w:rPr>
          <w:rStyle w:val="s2"/>
        </w:rPr>
        <w:t>"BTC-OKC"</w:t>
      </w:r>
      <w:r>
        <w:rPr>
          <w:rStyle w:val="p"/>
        </w:rPr>
        <w:t>,</w:t>
      </w:r>
    </w:p>
    <w:p w:rsidR="00000000" w:rsidRDefault="00000000">
      <w:pPr>
        <w:pStyle w:val="HTML0"/>
        <w:divId w:val="1976059275"/>
        <w:rPr>
          <w:rStyle w:val="w"/>
        </w:rPr>
      </w:pPr>
      <w:r>
        <w:rPr>
          <w:rStyle w:val="w"/>
        </w:rPr>
        <w:t xml:space="preserve">            </w:t>
      </w:r>
      <w:r>
        <w:rPr>
          <w:rStyle w:val="nl"/>
        </w:rPr>
        <w:t>"ctAddr"</w:t>
      </w:r>
      <w:r>
        <w:rPr>
          <w:rStyle w:val="p"/>
        </w:rPr>
        <w:t>:</w:t>
      </w:r>
      <w:r>
        <w:rPr>
          <w:rStyle w:val="w"/>
        </w:rPr>
        <w:t xml:space="preserve"> </w:t>
      </w:r>
      <w:r>
        <w:rPr>
          <w:rStyle w:val="s2"/>
        </w:rPr>
        <w:t>""</w:t>
      </w:r>
      <w:r>
        <w:rPr>
          <w:rStyle w:val="p"/>
        </w:rPr>
        <w:t>,</w:t>
      </w:r>
    </w:p>
    <w:p w:rsidR="00000000" w:rsidRDefault="00000000">
      <w:pPr>
        <w:pStyle w:val="HTML0"/>
        <w:divId w:val="1976059275"/>
        <w:rPr>
          <w:rStyle w:val="w"/>
        </w:rPr>
      </w:pPr>
      <w:r>
        <w:rPr>
          <w:rStyle w:val="w"/>
        </w:rPr>
        <w:t xml:space="preserve">            </w:t>
      </w:r>
      <w:r>
        <w:rPr>
          <w:rStyle w:val="nl"/>
        </w:rPr>
        <w:t>"ccy"</w:t>
      </w:r>
      <w:r>
        <w:rPr>
          <w:rStyle w:val="p"/>
        </w:rPr>
        <w:t>:</w:t>
      </w:r>
      <w:r>
        <w:rPr>
          <w:rStyle w:val="w"/>
        </w:rPr>
        <w:t xml:space="preserve"> </w:t>
      </w:r>
      <w:r>
        <w:rPr>
          <w:rStyle w:val="s2"/>
        </w:rPr>
        <w:t>"BTC"</w:t>
      </w:r>
      <w:r>
        <w:rPr>
          <w:rStyle w:val="p"/>
        </w:rPr>
        <w:t>,</w:t>
      </w:r>
    </w:p>
    <w:p w:rsidR="00000000" w:rsidRDefault="00000000">
      <w:pPr>
        <w:pStyle w:val="HTML0"/>
        <w:divId w:val="1976059275"/>
        <w:rPr>
          <w:rStyle w:val="w"/>
        </w:rPr>
      </w:pPr>
      <w:r>
        <w:rPr>
          <w:rStyle w:val="w"/>
        </w:rPr>
        <w:t xml:space="preserve">            </w:t>
      </w:r>
      <w:r>
        <w:rPr>
          <w:rStyle w:val="nl"/>
        </w:rPr>
        <w:t>"to"</w:t>
      </w:r>
      <w:r>
        <w:rPr>
          <w:rStyle w:val="p"/>
        </w:rPr>
        <w:t>:</w:t>
      </w:r>
      <w:r>
        <w:rPr>
          <w:rStyle w:val="w"/>
        </w:rPr>
        <w:t xml:space="preserve"> </w:t>
      </w:r>
      <w:r>
        <w:rPr>
          <w:rStyle w:val="s2"/>
        </w:rPr>
        <w:t>"6"</w:t>
      </w:r>
      <w:r>
        <w:rPr>
          <w:rStyle w:val="p"/>
        </w:rPr>
        <w:t>,</w:t>
      </w:r>
    </w:p>
    <w:p w:rsidR="00000000" w:rsidRDefault="00000000">
      <w:pPr>
        <w:pStyle w:val="HTML0"/>
        <w:divId w:val="1976059275"/>
        <w:rPr>
          <w:rStyle w:val="w"/>
        </w:rPr>
      </w:pPr>
      <w:r>
        <w:rPr>
          <w:rStyle w:val="w"/>
        </w:rPr>
        <w:t xml:space="preserve">            </w:t>
      </w:r>
      <w:r>
        <w:rPr>
          <w:rStyle w:val="nl"/>
        </w:rPr>
        <w:t>"addr"</w:t>
      </w:r>
      <w:r>
        <w:rPr>
          <w:rStyle w:val="p"/>
        </w:rPr>
        <w:t>:</w:t>
      </w:r>
      <w:r>
        <w:rPr>
          <w:rStyle w:val="w"/>
        </w:rPr>
        <w:t xml:space="preserve"> </w:t>
      </w:r>
      <w:r>
        <w:rPr>
          <w:rStyle w:val="s2"/>
        </w:rPr>
        <w:t>"0x66d0edc2e63b6b992381ee668fbcb01f20ae0428"</w:t>
      </w:r>
      <w:r>
        <w:rPr>
          <w:rStyle w:val="p"/>
        </w:rPr>
        <w:t>,</w:t>
      </w:r>
    </w:p>
    <w:p w:rsidR="00000000" w:rsidRDefault="00000000">
      <w:pPr>
        <w:pStyle w:val="HTML0"/>
        <w:divId w:val="1976059275"/>
        <w:rPr>
          <w:rStyle w:val="w"/>
        </w:rPr>
      </w:pPr>
      <w:r>
        <w:rPr>
          <w:rStyle w:val="w"/>
        </w:rPr>
        <w:t xml:space="preserve">            </w:t>
      </w:r>
      <w:r>
        <w:rPr>
          <w:rStyle w:val="nl"/>
        </w:rPr>
        <w:t>"verifiedName"</w:t>
      </w:r>
      <w:r>
        <w:rPr>
          <w:rStyle w:val="p"/>
        </w:rPr>
        <w:t>:</w:t>
      </w:r>
      <w:r>
        <w:rPr>
          <w:rStyle w:val="s2"/>
        </w:rPr>
        <w:t>"John Corner"</w:t>
      </w:r>
      <w:r>
        <w:rPr>
          <w:rStyle w:val="p"/>
        </w:rPr>
        <w:t>,</w:t>
      </w:r>
    </w:p>
    <w:p w:rsidR="00000000" w:rsidRDefault="00000000">
      <w:pPr>
        <w:pStyle w:val="HTML0"/>
        <w:divId w:val="1976059275"/>
        <w:rPr>
          <w:rStyle w:val="w"/>
        </w:rPr>
      </w:pPr>
      <w:r>
        <w:rPr>
          <w:rStyle w:val="w"/>
        </w:rPr>
        <w:t xml:space="preserve">            </w:t>
      </w:r>
      <w:r>
        <w:rPr>
          <w:rStyle w:val="nl"/>
        </w:rPr>
        <w:t>"selected"</w:t>
      </w:r>
      <w:r>
        <w:rPr>
          <w:rStyle w:val="p"/>
        </w:rPr>
        <w:t>:</w:t>
      </w:r>
      <w:r>
        <w:rPr>
          <w:rStyle w:val="w"/>
        </w:rPr>
        <w:t xml:space="preserve"> </w:t>
      </w:r>
      <w:r>
        <w:rPr>
          <w:rStyle w:val="kc"/>
        </w:rPr>
        <w:t>true</w:t>
      </w:r>
    </w:p>
    <w:p w:rsidR="00000000" w:rsidRDefault="00000000">
      <w:pPr>
        <w:pStyle w:val="HTML0"/>
        <w:divId w:val="1976059275"/>
        <w:rPr>
          <w:rStyle w:val="w"/>
        </w:rPr>
      </w:pPr>
      <w:r>
        <w:rPr>
          <w:rStyle w:val="w"/>
        </w:rPr>
        <w:t xml:space="preserve">        </w:t>
      </w:r>
      <w:r>
        <w:rPr>
          <w:rStyle w:val="p"/>
        </w:rPr>
        <w:t>},</w:t>
      </w:r>
    </w:p>
    <w:p w:rsidR="00000000" w:rsidRDefault="00000000">
      <w:pPr>
        <w:pStyle w:val="HTML0"/>
        <w:divId w:val="1976059275"/>
        <w:rPr>
          <w:rStyle w:val="w"/>
        </w:rPr>
      </w:pPr>
      <w:r>
        <w:rPr>
          <w:rStyle w:val="w"/>
        </w:rPr>
        <w:t xml:space="preserve">        </w:t>
      </w:r>
      <w:r>
        <w:rPr>
          <w:rStyle w:val="p"/>
        </w:rPr>
        <w:t>{</w:t>
      </w:r>
    </w:p>
    <w:p w:rsidR="00000000" w:rsidRDefault="00000000">
      <w:pPr>
        <w:pStyle w:val="HTML0"/>
        <w:divId w:val="1976059275"/>
        <w:rPr>
          <w:rStyle w:val="w"/>
        </w:rPr>
      </w:pPr>
      <w:r>
        <w:rPr>
          <w:rStyle w:val="w"/>
        </w:rPr>
        <w:t xml:space="preserve">            </w:t>
      </w:r>
      <w:r>
        <w:rPr>
          <w:rStyle w:val="nl"/>
        </w:rPr>
        <w:t>"chain"</w:t>
      </w:r>
      <w:r>
        <w:rPr>
          <w:rStyle w:val="p"/>
        </w:rPr>
        <w:t>:</w:t>
      </w:r>
      <w:r>
        <w:rPr>
          <w:rStyle w:val="w"/>
        </w:rPr>
        <w:t xml:space="preserve"> </w:t>
      </w:r>
      <w:r>
        <w:rPr>
          <w:rStyle w:val="s2"/>
        </w:rPr>
        <w:t>"BTC-ERC20"</w:t>
      </w:r>
      <w:r>
        <w:rPr>
          <w:rStyle w:val="p"/>
        </w:rPr>
        <w:t>,</w:t>
      </w:r>
    </w:p>
    <w:p w:rsidR="00000000" w:rsidRDefault="00000000">
      <w:pPr>
        <w:pStyle w:val="HTML0"/>
        <w:divId w:val="1976059275"/>
        <w:rPr>
          <w:rStyle w:val="w"/>
        </w:rPr>
      </w:pPr>
      <w:r>
        <w:rPr>
          <w:rStyle w:val="w"/>
        </w:rPr>
        <w:t xml:space="preserve">            </w:t>
      </w:r>
      <w:r>
        <w:rPr>
          <w:rStyle w:val="nl"/>
        </w:rPr>
        <w:t>"ctAddr"</w:t>
      </w:r>
      <w:r>
        <w:rPr>
          <w:rStyle w:val="p"/>
        </w:rPr>
        <w:t>:</w:t>
      </w:r>
      <w:r>
        <w:rPr>
          <w:rStyle w:val="w"/>
        </w:rPr>
        <w:t xml:space="preserve"> </w:t>
      </w:r>
      <w:r>
        <w:rPr>
          <w:rStyle w:val="s2"/>
        </w:rPr>
        <w:t>"5807cf"</w:t>
      </w:r>
      <w:r>
        <w:rPr>
          <w:rStyle w:val="p"/>
        </w:rPr>
        <w:t>,</w:t>
      </w:r>
    </w:p>
    <w:p w:rsidR="00000000" w:rsidRDefault="00000000">
      <w:pPr>
        <w:pStyle w:val="HTML0"/>
        <w:divId w:val="1976059275"/>
        <w:rPr>
          <w:rStyle w:val="w"/>
        </w:rPr>
      </w:pPr>
      <w:r>
        <w:rPr>
          <w:rStyle w:val="w"/>
        </w:rPr>
        <w:t xml:space="preserve">            </w:t>
      </w:r>
      <w:r>
        <w:rPr>
          <w:rStyle w:val="nl"/>
        </w:rPr>
        <w:t>"ccy"</w:t>
      </w:r>
      <w:r>
        <w:rPr>
          <w:rStyle w:val="p"/>
        </w:rPr>
        <w:t>:</w:t>
      </w:r>
      <w:r>
        <w:rPr>
          <w:rStyle w:val="w"/>
        </w:rPr>
        <w:t xml:space="preserve"> </w:t>
      </w:r>
      <w:r>
        <w:rPr>
          <w:rStyle w:val="s2"/>
        </w:rPr>
        <w:t>"BTC"</w:t>
      </w:r>
      <w:r>
        <w:rPr>
          <w:rStyle w:val="p"/>
        </w:rPr>
        <w:t>,</w:t>
      </w:r>
    </w:p>
    <w:p w:rsidR="00000000" w:rsidRDefault="00000000">
      <w:pPr>
        <w:pStyle w:val="HTML0"/>
        <w:divId w:val="1976059275"/>
        <w:rPr>
          <w:rStyle w:val="w"/>
        </w:rPr>
      </w:pPr>
      <w:r>
        <w:rPr>
          <w:rStyle w:val="w"/>
        </w:rPr>
        <w:t xml:space="preserve">            </w:t>
      </w:r>
      <w:r>
        <w:rPr>
          <w:rStyle w:val="nl"/>
        </w:rPr>
        <w:t>"to"</w:t>
      </w:r>
      <w:r>
        <w:rPr>
          <w:rStyle w:val="p"/>
        </w:rPr>
        <w:t>:</w:t>
      </w:r>
      <w:r>
        <w:rPr>
          <w:rStyle w:val="w"/>
        </w:rPr>
        <w:t xml:space="preserve"> </w:t>
      </w:r>
      <w:r>
        <w:rPr>
          <w:rStyle w:val="s2"/>
        </w:rPr>
        <w:t>"6"</w:t>
      </w:r>
      <w:r>
        <w:rPr>
          <w:rStyle w:val="p"/>
        </w:rPr>
        <w:t>,</w:t>
      </w:r>
    </w:p>
    <w:p w:rsidR="00000000" w:rsidRDefault="00000000">
      <w:pPr>
        <w:pStyle w:val="HTML0"/>
        <w:divId w:val="1976059275"/>
        <w:rPr>
          <w:rStyle w:val="w"/>
        </w:rPr>
      </w:pPr>
      <w:r>
        <w:rPr>
          <w:rStyle w:val="w"/>
        </w:rPr>
        <w:t xml:space="preserve">            </w:t>
      </w:r>
      <w:r>
        <w:rPr>
          <w:rStyle w:val="nl"/>
        </w:rPr>
        <w:t>"addr"</w:t>
      </w:r>
      <w:r>
        <w:rPr>
          <w:rStyle w:val="p"/>
        </w:rPr>
        <w:t>:</w:t>
      </w:r>
      <w:r>
        <w:rPr>
          <w:rStyle w:val="w"/>
        </w:rPr>
        <w:t xml:space="preserve"> </w:t>
      </w:r>
      <w:r>
        <w:rPr>
          <w:rStyle w:val="s2"/>
        </w:rPr>
        <w:t>"0x66d0edc2e63b6b992381ee668fbcb01f20ae0428"</w:t>
      </w:r>
      <w:r>
        <w:rPr>
          <w:rStyle w:val="p"/>
        </w:rPr>
        <w:t>,</w:t>
      </w:r>
    </w:p>
    <w:p w:rsidR="00000000" w:rsidRDefault="00000000">
      <w:pPr>
        <w:pStyle w:val="HTML0"/>
        <w:divId w:val="1976059275"/>
        <w:rPr>
          <w:rStyle w:val="w"/>
        </w:rPr>
      </w:pPr>
      <w:r>
        <w:rPr>
          <w:rStyle w:val="w"/>
        </w:rPr>
        <w:t xml:space="preserve">            </w:t>
      </w:r>
      <w:r>
        <w:rPr>
          <w:rStyle w:val="nl"/>
        </w:rPr>
        <w:t>"verifiedName"</w:t>
      </w:r>
      <w:r>
        <w:rPr>
          <w:rStyle w:val="p"/>
        </w:rPr>
        <w:t>:</w:t>
      </w:r>
      <w:r>
        <w:rPr>
          <w:rStyle w:val="s2"/>
        </w:rPr>
        <w:t>"John Corner"</w:t>
      </w:r>
      <w:r>
        <w:rPr>
          <w:rStyle w:val="p"/>
        </w:rPr>
        <w:t>,</w:t>
      </w:r>
    </w:p>
    <w:p w:rsidR="00000000" w:rsidRDefault="00000000">
      <w:pPr>
        <w:pStyle w:val="HTML0"/>
        <w:divId w:val="1976059275"/>
        <w:rPr>
          <w:rStyle w:val="w"/>
        </w:rPr>
      </w:pPr>
      <w:r>
        <w:rPr>
          <w:rStyle w:val="w"/>
        </w:rPr>
        <w:t xml:space="preserve">            </w:t>
      </w:r>
      <w:r>
        <w:rPr>
          <w:rStyle w:val="nl"/>
        </w:rPr>
        <w:t>"selected"</w:t>
      </w:r>
      <w:r>
        <w:rPr>
          <w:rStyle w:val="p"/>
        </w:rPr>
        <w:t>:</w:t>
      </w:r>
      <w:r>
        <w:rPr>
          <w:rStyle w:val="w"/>
        </w:rPr>
        <w:t xml:space="preserve"> </w:t>
      </w:r>
      <w:r>
        <w:rPr>
          <w:rStyle w:val="kc"/>
        </w:rPr>
        <w:t>true</w:t>
      </w:r>
    </w:p>
    <w:p w:rsidR="00000000" w:rsidRDefault="00000000">
      <w:pPr>
        <w:pStyle w:val="HTML0"/>
        <w:divId w:val="1976059275"/>
        <w:rPr>
          <w:rStyle w:val="w"/>
        </w:rPr>
      </w:pPr>
      <w:r>
        <w:rPr>
          <w:rStyle w:val="w"/>
        </w:rPr>
        <w:t xml:space="preserve">        </w:t>
      </w:r>
      <w:r>
        <w:rPr>
          <w:rStyle w:val="p"/>
        </w:rPr>
        <w:t>}</w:t>
      </w:r>
    </w:p>
    <w:p w:rsidR="00000000" w:rsidRDefault="00000000">
      <w:pPr>
        <w:pStyle w:val="HTML0"/>
        <w:divId w:val="1976059275"/>
        <w:rPr>
          <w:rStyle w:val="w"/>
        </w:rPr>
      </w:pPr>
      <w:r>
        <w:rPr>
          <w:rStyle w:val="w"/>
        </w:rPr>
        <w:t xml:space="preserve">    </w:t>
      </w:r>
      <w:r>
        <w:rPr>
          <w:rStyle w:val="p"/>
        </w:rPr>
        <w:t>],</w:t>
      </w:r>
    </w:p>
    <w:p w:rsidR="00000000" w:rsidRDefault="00000000">
      <w:pPr>
        <w:pStyle w:val="HTML0"/>
        <w:divId w:val="1976059275"/>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976059275"/>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900"/>
        <w:gridCol w:w="589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addr</w:t>
            </w:r>
          </w:p>
        </w:tc>
        <w:tc>
          <w:tcPr>
            <w:tcW w:w="0" w:type="auto"/>
            <w:vAlign w:val="center"/>
            <w:hideMark/>
          </w:tcPr>
          <w:p w:rsidR="00000000" w:rsidRDefault="00000000">
            <w:r>
              <w:t>String</w:t>
            </w:r>
          </w:p>
        </w:tc>
        <w:tc>
          <w:tcPr>
            <w:tcW w:w="0" w:type="auto"/>
            <w:vAlign w:val="center"/>
            <w:hideMark/>
          </w:tcPr>
          <w:p w:rsidR="00000000" w:rsidRDefault="00000000">
            <w:r>
              <w:rPr>
                <w:rStyle w:val="search-highlight"/>
              </w:rPr>
              <w:t>Depos</w:t>
            </w:r>
            <w:r>
              <w:t>it address</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rPr>
                <w:rStyle w:val="search-highlight"/>
              </w:rPr>
              <w:t>Depos</w:t>
            </w:r>
            <w:r>
              <w:t xml:space="preserve">it tag (This will not be returned if the currency does not require a tag for </w:t>
            </w:r>
            <w:r>
              <w:rPr>
                <w:rStyle w:val="search-highlight"/>
              </w:rPr>
              <w:t>depos</w:t>
            </w:r>
            <w:r>
              <w:t>it)</w:t>
            </w:r>
          </w:p>
        </w:tc>
      </w:tr>
      <w:tr w:rsidR="00000000">
        <w:trPr>
          <w:divId w:val="175387555"/>
          <w:tblCellSpacing w:w="15" w:type="dxa"/>
        </w:trPr>
        <w:tc>
          <w:tcPr>
            <w:tcW w:w="0" w:type="auto"/>
            <w:vAlign w:val="center"/>
            <w:hideMark/>
          </w:tcPr>
          <w:p w:rsidR="00000000" w:rsidRDefault="00000000">
            <w:r>
              <w:t>memo</w:t>
            </w:r>
          </w:p>
        </w:tc>
        <w:tc>
          <w:tcPr>
            <w:tcW w:w="0" w:type="auto"/>
            <w:vAlign w:val="center"/>
            <w:hideMark/>
          </w:tcPr>
          <w:p w:rsidR="00000000" w:rsidRDefault="00000000">
            <w:r>
              <w:t>String</w:t>
            </w:r>
          </w:p>
        </w:tc>
        <w:tc>
          <w:tcPr>
            <w:tcW w:w="0" w:type="auto"/>
            <w:vAlign w:val="center"/>
            <w:hideMark/>
          </w:tcPr>
          <w:p w:rsidR="00000000" w:rsidRDefault="00000000">
            <w:r>
              <w:rPr>
                <w:rStyle w:val="search-highlight"/>
              </w:rPr>
              <w:t>Depos</w:t>
            </w:r>
            <w:r>
              <w:t xml:space="preserve">it memo (This will not be returned if the currency does not require a memo for </w:t>
            </w:r>
            <w:r>
              <w:rPr>
                <w:rStyle w:val="search-highlight"/>
              </w:rPr>
              <w:t>depos</w:t>
            </w:r>
            <w:r>
              <w:t>it)</w:t>
            </w:r>
          </w:p>
        </w:tc>
      </w:tr>
      <w:tr w:rsidR="00000000">
        <w:trPr>
          <w:divId w:val="175387555"/>
          <w:tblCellSpacing w:w="15" w:type="dxa"/>
        </w:trPr>
        <w:tc>
          <w:tcPr>
            <w:tcW w:w="0" w:type="auto"/>
            <w:vAlign w:val="center"/>
            <w:hideMark/>
          </w:tcPr>
          <w:p w:rsidR="00000000" w:rsidRDefault="00000000">
            <w:r>
              <w:t>pmtId</w:t>
            </w:r>
          </w:p>
        </w:tc>
        <w:tc>
          <w:tcPr>
            <w:tcW w:w="0" w:type="auto"/>
            <w:vAlign w:val="center"/>
            <w:hideMark/>
          </w:tcPr>
          <w:p w:rsidR="00000000" w:rsidRDefault="00000000">
            <w:r>
              <w:t>String</w:t>
            </w:r>
          </w:p>
        </w:tc>
        <w:tc>
          <w:tcPr>
            <w:tcW w:w="0" w:type="auto"/>
            <w:vAlign w:val="center"/>
            <w:hideMark/>
          </w:tcPr>
          <w:p w:rsidR="00000000" w:rsidRDefault="00000000">
            <w:r>
              <w:rPr>
                <w:rStyle w:val="search-highlight"/>
              </w:rPr>
              <w:t>Depos</w:t>
            </w:r>
            <w:r>
              <w:t xml:space="preserve">it payment ID (This will not be returned if the currency does not require a payment_id for </w:t>
            </w:r>
            <w:r>
              <w:rPr>
                <w:rStyle w:val="search-highlight"/>
              </w:rPr>
              <w:t>depos</w:t>
            </w:r>
            <w:r>
              <w:t>it)</w:t>
            </w:r>
          </w:p>
        </w:tc>
      </w:tr>
      <w:tr w:rsidR="00000000">
        <w:trPr>
          <w:divId w:val="175387555"/>
          <w:tblCellSpacing w:w="15" w:type="dxa"/>
        </w:trPr>
        <w:tc>
          <w:tcPr>
            <w:tcW w:w="0" w:type="auto"/>
            <w:vAlign w:val="center"/>
            <w:hideMark/>
          </w:tcPr>
          <w:p w:rsidR="00000000" w:rsidRDefault="00000000">
            <w:r>
              <w:t>addrEx</w:t>
            </w:r>
          </w:p>
        </w:tc>
        <w:tc>
          <w:tcPr>
            <w:tcW w:w="0" w:type="auto"/>
            <w:vAlign w:val="center"/>
            <w:hideMark/>
          </w:tcPr>
          <w:p w:rsidR="00000000" w:rsidRDefault="00000000">
            <w:r>
              <w:t>Object</w:t>
            </w:r>
          </w:p>
        </w:tc>
        <w:tc>
          <w:tcPr>
            <w:tcW w:w="0" w:type="auto"/>
            <w:vAlign w:val="center"/>
            <w:hideMark/>
          </w:tcPr>
          <w:p w:rsidR="00000000" w:rsidRDefault="00000000">
            <w:r>
              <w:rPr>
                <w:rStyle w:val="search-highlight"/>
              </w:rPr>
              <w:t>Depos</w:t>
            </w:r>
            <w:r>
              <w:t>it address attachment (This will not be returned if the currency does not require this)</w:t>
            </w:r>
            <w:r>
              <w:br/>
              <w:t xml:space="preserve">e.g. </w:t>
            </w:r>
            <w:r>
              <w:rPr>
                <w:rStyle w:val="HTML"/>
              </w:rPr>
              <w:t>TONCOIN</w:t>
            </w:r>
            <w:r>
              <w:t xml:space="preserve"> attached tag name is </w:t>
            </w:r>
            <w:r>
              <w:rPr>
                <w:rStyle w:val="HTML"/>
              </w:rPr>
              <w:t>comment</w:t>
            </w:r>
            <w:r>
              <w:t xml:space="preserve">, the return will be </w:t>
            </w:r>
            <w:r>
              <w:rPr>
                <w:rStyle w:val="HTML"/>
              </w:rPr>
              <w:t>{'comment':'123456'}</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 xml:space="preserve">Currency, e.g. </w:t>
            </w:r>
            <w:r>
              <w:rPr>
                <w:rStyle w:val="HTML"/>
              </w:rPr>
              <w:t>BTC</w:t>
            </w:r>
          </w:p>
        </w:tc>
      </w:tr>
      <w:tr w:rsidR="00000000">
        <w:trPr>
          <w:divId w:val="175387555"/>
          <w:tblCellSpacing w:w="15" w:type="dxa"/>
        </w:trPr>
        <w:tc>
          <w:tcPr>
            <w:tcW w:w="0" w:type="auto"/>
            <w:vAlign w:val="center"/>
            <w:hideMark/>
          </w:tcPr>
          <w:p w:rsidR="00000000" w:rsidRDefault="00000000">
            <w:r>
              <w:t>chain</w:t>
            </w:r>
          </w:p>
        </w:tc>
        <w:tc>
          <w:tcPr>
            <w:tcW w:w="0" w:type="auto"/>
            <w:vAlign w:val="center"/>
            <w:hideMark/>
          </w:tcPr>
          <w:p w:rsidR="00000000" w:rsidRDefault="00000000">
            <w:r>
              <w:t>String</w:t>
            </w:r>
          </w:p>
        </w:tc>
        <w:tc>
          <w:tcPr>
            <w:tcW w:w="0" w:type="auto"/>
            <w:vAlign w:val="center"/>
            <w:hideMark/>
          </w:tcPr>
          <w:p w:rsidR="00000000" w:rsidRDefault="00000000">
            <w:r>
              <w:t xml:space="preserve">Chain name, e.g. </w:t>
            </w:r>
            <w:r>
              <w:rPr>
                <w:rStyle w:val="HTML"/>
              </w:rPr>
              <w:t>USDT-ERC20</w:t>
            </w:r>
            <w:r>
              <w:t xml:space="preserve">, </w:t>
            </w:r>
            <w:r>
              <w:rPr>
                <w:rStyle w:val="HTML"/>
              </w:rPr>
              <w:t>USDT-TRC20</w:t>
            </w:r>
          </w:p>
        </w:tc>
      </w:tr>
      <w:tr w:rsidR="00000000">
        <w:trPr>
          <w:divId w:val="175387555"/>
          <w:tblCellSpacing w:w="15" w:type="dxa"/>
        </w:trPr>
        <w:tc>
          <w:tcPr>
            <w:tcW w:w="0" w:type="auto"/>
            <w:vAlign w:val="center"/>
            <w:hideMark/>
          </w:tcPr>
          <w:p w:rsidR="00000000" w:rsidRDefault="00000000">
            <w:r>
              <w:t>to</w:t>
            </w:r>
          </w:p>
        </w:tc>
        <w:tc>
          <w:tcPr>
            <w:tcW w:w="0" w:type="auto"/>
            <w:vAlign w:val="center"/>
            <w:hideMark/>
          </w:tcPr>
          <w:p w:rsidR="00000000" w:rsidRDefault="00000000">
            <w:r>
              <w:t>String</w:t>
            </w:r>
          </w:p>
        </w:tc>
        <w:tc>
          <w:tcPr>
            <w:tcW w:w="0" w:type="auto"/>
            <w:vAlign w:val="center"/>
            <w:hideMark/>
          </w:tcPr>
          <w:p w:rsidR="00000000" w:rsidRDefault="00000000">
            <w:r>
              <w:t>The beneficiary account</w:t>
            </w:r>
            <w:r>
              <w:br/>
            </w:r>
            <w:r>
              <w:rPr>
                <w:rStyle w:val="HTML"/>
              </w:rPr>
              <w:t>6</w:t>
            </w:r>
            <w:r>
              <w:t xml:space="preserve">: Funding account </w:t>
            </w:r>
            <w:r>
              <w:rPr>
                <w:rStyle w:val="HTML"/>
              </w:rPr>
              <w:t>18</w:t>
            </w:r>
            <w:r>
              <w:t>: Trading account</w:t>
            </w:r>
            <w:r>
              <w:br/>
              <w:t xml:space="preserve">The users under some entity (e.g. Brazil) only support </w:t>
            </w:r>
            <w:r>
              <w:rPr>
                <w:rStyle w:val="search-highlight"/>
              </w:rPr>
              <w:t>depos</w:t>
            </w:r>
            <w:r>
              <w:t>it to trading account.</w:t>
            </w:r>
          </w:p>
        </w:tc>
      </w:tr>
      <w:tr w:rsidR="00000000">
        <w:trPr>
          <w:divId w:val="175387555"/>
          <w:tblCellSpacing w:w="15" w:type="dxa"/>
        </w:trPr>
        <w:tc>
          <w:tcPr>
            <w:tcW w:w="0" w:type="auto"/>
            <w:vAlign w:val="center"/>
            <w:hideMark/>
          </w:tcPr>
          <w:p w:rsidR="00000000" w:rsidRDefault="00000000">
            <w:r>
              <w:t>verifiedName</w:t>
            </w:r>
          </w:p>
        </w:tc>
        <w:tc>
          <w:tcPr>
            <w:tcW w:w="0" w:type="auto"/>
            <w:vAlign w:val="center"/>
            <w:hideMark/>
          </w:tcPr>
          <w:p w:rsidR="00000000" w:rsidRDefault="00000000">
            <w:r>
              <w:t>String</w:t>
            </w:r>
          </w:p>
        </w:tc>
        <w:tc>
          <w:tcPr>
            <w:tcW w:w="0" w:type="auto"/>
            <w:vAlign w:val="center"/>
            <w:hideMark/>
          </w:tcPr>
          <w:p w:rsidR="00000000" w:rsidRDefault="00000000">
            <w:r>
              <w:t>Verified name (for recipient)</w:t>
            </w:r>
          </w:p>
        </w:tc>
      </w:tr>
      <w:tr w:rsidR="00000000">
        <w:trPr>
          <w:divId w:val="175387555"/>
          <w:tblCellSpacing w:w="15" w:type="dxa"/>
        </w:trPr>
        <w:tc>
          <w:tcPr>
            <w:tcW w:w="0" w:type="auto"/>
            <w:vAlign w:val="center"/>
            <w:hideMark/>
          </w:tcPr>
          <w:p w:rsidR="00000000" w:rsidRDefault="00000000">
            <w:r>
              <w:t>selected</w:t>
            </w:r>
          </w:p>
        </w:tc>
        <w:tc>
          <w:tcPr>
            <w:tcW w:w="0" w:type="auto"/>
            <w:vAlign w:val="center"/>
            <w:hideMark/>
          </w:tcPr>
          <w:p w:rsidR="00000000" w:rsidRDefault="00000000">
            <w:r>
              <w:t>Boolean</w:t>
            </w:r>
          </w:p>
        </w:tc>
        <w:tc>
          <w:tcPr>
            <w:tcW w:w="0" w:type="auto"/>
            <w:vAlign w:val="center"/>
            <w:hideMark/>
          </w:tcPr>
          <w:p w:rsidR="00000000" w:rsidRDefault="00000000">
            <w:r>
              <w:t xml:space="preserve">Return </w:t>
            </w:r>
            <w:r>
              <w:rPr>
                <w:rStyle w:val="HTML"/>
              </w:rPr>
              <w:t>true</w:t>
            </w:r>
            <w:r>
              <w:t xml:space="preserve"> if the current </w:t>
            </w:r>
            <w:r>
              <w:rPr>
                <w:rStyle w:val="search-highlight"/>
              </w:rPr>
              <w:t>depos</w:t>
            </w:r>
            <w:r>
              <w:t>it address is selected by the website page</w:t>
            </w:r>
          </w:p>
        </w:tc>
      </w:tr>
      <w:tr w:rsidR="00000000">
        <w:trPr>
          <w:divId w:val="175387555"/>
          <w:tblCellSpacing w:w="15" w:type="dxa"/>
        </w:trPr>
        <w:tc>
          <w:tcPr>
            <w:tcW w:w="0" w:type="auto"/>
            <w:vAlign w:val="center"/>
            <w:hideMark/>
          </w:tcPr>
          <w:p w:rsidR="00000000" w:rsidRDefault="00000000">
            <w:r>
              <w:t>ctAddr</w:t>
            </w:r>
          </w:p>
        </w:tc>
        <w:tc>
          <w:tcPr>
            <w:tcW w:w="0" w:type="auto"/>
            <w:vAlign w:val="center"/>
            <w:hideMark/>
          </w:tcPr>
          <w:p w:rsidR="00000000" w:rsidRDefault="00000000">
            <w:r>
              <w:t>String</w:t>
            </w:r>
          </w:p>
        </w:tc>
        <w:tc>
          <w:tcPr>
            <w:tcW w:w="0" w:type="auto"/>
            <w:vAlign w:val="center"/>
            <w:hideMark/>
          </w:tcPr>
          <w:p w:rsidR="00000000" w:rsidRDefault="00000000">
            <w:r>
              <w:t>Last 6 digits of contract address</w:t>
            </w:r>
          </w:p>
        </w:tc>
      </w:tr>
    </w:tbl>
    <w:p w:rsidR="00000000" w:rsidRDefault="00000000">
      <w:pPr>
        <w:pStyle w:val="3"/>
        <w:divId w:val="175387555"/>
      </w:pPr>
      <w:r>
        <w:t xml:space="preserve">Get </w:t>
      </w:r>
      <w:r>
        <w:rPr>
          <w:rStyle w:val="search-highlight"/>
        </w:rPr>
        <w:t>depos</w:t>
      </w:r>
      <w:r>
        <w:t>it history</w:t>
      </w:r>
    </w:p>
    <w:p w:rsidR="00000000" w:rsidRDefault="00000000">
      <w:pPr>
        <w:pStyle w:val="a5"/>
        <w:divId w:val="175387555"/>
      </w:pPr>
      <w:r>
        <w:t xml:space="preserve">Retrieve the </w:t>
      </w:r>
      <w:r>
        <w:rPr>
          <w:rStyle w:val="search-highlight"/>
        </w:rPr>
        <w:t>depos</w:t>
      </w:r>
      <w:r>
        <w:t xml:space="preserve">it records according to the currency, </w:t>
      </w:r>
      <w:r>
        <w:rPr>
          <w:rStyle w:val="search-highlight"/>
        </w:rPr>
        <w:t>depos</w:t>
      </w:r>
      <w:r>
        <w:t>it status, and time range in reverse chronological order. The 100 most recent records are returned by default.</w:t>
      </w:r>
      <w:r>
        <w:br/>
        <w:t xml:space="preserve">Websocket API is also available, refer to </w:t>
      </w:r>
      <w:hyperlink r:id="rId652" w:anchor="funding-account-websocket-deposit-info-channel" w:history="1">
        <w:r>
          <w:rPr>
            <w:rStyle w:val="search-highlight"/>
            <w:color w:val="0000FF"/>
            <w:u w:val="single"/>
          </w:rPr>
          <w:t>Depos</w:t>
        </w:r>
        <w:r>
          <w:rPr>
            <w:rStyle w:val="a3"/>
          </w:rPr>
          <w:t>it info channel</w:t>
        </w:r>
      </w:hyperlink>
      <w:r>
        <w:t>.</w:t>
      </w:r>
    </w:p>
    <w:p w:rsidR="00000000" w:rsidRDefault="00000000">
      <w:pPr>
        <w:pStyle w:val="4"/>
        <w:divId w:val="175387555"/>
      </w:pPr>
      <w:r>
        <w:t>Rate Limit: 6 requests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/api/v5/asset/</w:t>
      </w:r>
      <w:r>
        <w:rPr>
          <w:rStyle w:val="search-highlight"/>
        </w:rPr>
        <w:t>depos</w:t>
      </w:r>
      <w:r>
        <w:rPr>
          <w:rStyle w:val="HTML"/>
        </w:rPr>
        <w:t>it-history</w:t>
      </w:r>
    </w:p>
    <w:p w:rsidR="00000000" w:rsidRDefault="00000000">
      <w:pPr>
        <w:pStyle w:val="a5"/>
        <w:ind w:left="720" w:right="720"/>
        <w:divId w:val="1420054184"/>
      </w:pPr>
      <w:r>
        <w:t>Request Example</w:t>
      </w:r>
    </w:p>
    <w:p w:rsidR="00000000" w:rsidRDefault="00000000">
      <w:pPr>
        <w:pStyle w:val="HTML0"/>
        <w:divId w:val="832646562"/>
        <w:rPr>
          <w:rStyle w:val="HTML"/>
        </w:rPr>
      </w:pPr>
    </w:p>
    <w:p w:rsidR="00000000" w:rsidRDefault="00000000">
      <w:pPr>
        <w:pStyle w:val="HTML0"/>
        <w:divId w:val="832646562"/>
        <w:rPr>
          <w:rStyle w:val="HTML"/>
        </w:rPr>
      </w:pPr>
      <w:r>
        <w:rPr>
          <w:rStyle w:val="HTML"/>
        </w:rPr>
        <w:t>GET /api/v5/asset/</w:t>
      </w:r>
      <w:r>
        <w:rPr>
          <w:rStyle w:val="search-highlight"/>
        </w:rPr>
        <w:t>depos</w:t>
      </w:r>
      <w:r>
        <w:rPr>
          <w:rStyle w:val="HTML"/>
        </w:rPr>
        <w:t>it-history</w:t>
      </w:r>
    </w:p>
    <w:p w:rsidR="00000000" w:rsidRDefault="00000000">
      <w:pPr>
        <w:pStyle w:val="HTML0"/>
        <w:divId w:val="832646562"/>
        <w:rPr>
          <w:rStyle w:val="HTML"/>
        </w:rPr>
      </w:pPr>
    </w:p>
    <w:p w:rsidR="00000000" w:rsidRDefault="00000000">
      <w:pPr>
        <w:pStyle w:val="HTML0"/>
        <w:divId w:val="832646562"/>
        <w:rPr>
          <w:rStyle w:val="HTML"/>
        </w:rPr>
      </w:pPr>
      <w:r>
        <w:rPr>
          <w:rStyle w:val="c"/>
        </w:rPr>
        <w:t xml:space="preserve"># Query </w:t>
      </w:r>
      <w:r>
        <w:rPr>
          <w:rStyle w:val="search-highlight"/>
        </w:rPr>
        <w:t>depos</w:t>
      </w:r>
      <w:r>
        <w:rPr>
          <w:rStyle w:val="c"/>
        </w:rPr>
        <w:t>it history from 2022-06-01 to 2022-07-01</w:t>
      </w:r>
    </w:p>
    <w:p w:rsidR="00000000" w:rsidRDefault="00000000">
      <w:pPr>
        <w:pStyle w:val="HTML0"/>
        <w:divId w:val="832646562"/>
        <w:rPr>
          <w:rStyle w:val="HTML"/>
        </w:rPr>
      </w:pPr>
      <w:r>
        <w:rPr>
          <w:rStyle w:val="HTML"/>
        </w:rPr>
        <w:t>GET /api/v5/asset/</w:t>
      </w:r>
      <w:r>
        <w:rPr>
          <w:rStyle w:val="search-highlight"/>
        </w:rPr>
        <w:t>depos</w:t>
      </w:r>
      <w:r>
        <w:rPr>
          <w:rStyle w:val="HTML"/>
        </w:rPr>
        <w:t>it-history?ccy</w:t>
      </w:r>
      <w:r>
        <w:rPr>
          <w:rStyle w:val="o"/>
        </w:rPr>
        <w:t>=</w:t>
      </w:r>
      <w:r>
        <w:rPr>
          <w:rStyle w:val="HTML"/>
        </w:rPr>
        <w:t>BTC&amp;after</w:t>
      </w:r>
      <w:r>
        <w:rPr>
          <w:rStyle w:val="o"/>
        </w:rPr>
        <w:t>=</w:t>
      </w:r>
      <w:r>
        <w:rPr>
          <w:rStyle w:val="HTML"/>
        </w:rPr>
        <w:t>1654041600000&amp;before</w:t>
      </w:r>
      <w:r>
        <w:rPr>
          <w:rStyle w:val="o"/>
        </w:rPr>
        <w:t>=</w:t>
      </w:r>
      <w:r>
        <w:rPr>
          <w:rStyle w:val="HTML"/>
        </w:rPr>
        <w:t>1656633600000</w:t>
      </w:r>
    </w:p>
    <w:p w:rsidR="00000000" w:rsidRDefault="00000000">
      <w:pPr>
        <w:pStyle w:val="HTML0"/>
        <w:divId w:val="832646562"/>
        <w:rPr>
          <w:rStyle w:val="HTML"/>
        </w:rPr>
      </w:pPr>
    </w:p>
    <w:p w:rsidR="00000000" w:rsidRDefault="00000000">
      <w:pPr>
        <w:pStyle w:val="HTML0"/>
        <w:divId w:val="948583115"/>
        <w:rPr>
          <w:rStyle w:val="HTML"/>
          <w:vanish/>
        </w:rPr>
      </w:pPr>
      <w:r>
        <w:rPr>
          <w:rStyle w:val="kn"/>
          <w:vanish/>
        </w:rPr>
        <w:t>import</w:t>
      </w:r>
      <w:r>
        <w:rPr>
          <w:rStyle w:val="HTML"/>
          <w:vanish/>
        </w:rPr>
        <w:t xml:space="preserve"> </w:t>
      </w:r>
      <w:r>
        <w:rPr>
          <w:rStyle w:val="nn"/>
          <w:vanish/>
        </w:rPr>
        <w:t>okx.Funding</w:t>
      </w:r>
      <w:r>
        <w:rPr>
          <w:rStyle w:val="HTML"/>
          <w:vanish/>
        </w:rPr>
        <w:t xml:space="preserve"> </w:t>
      </w:r>
      <w:r>
        <w:rPr>
          <w:rStyle w:val="k"/>
          <w:vanish/>
        </w:rPr>
        <w:t>as</w:t>
      </w:r>
      <w:r>
        <w:rPr>
          <w:rStyle w:val="HTML"/>
          <w:vanish/>
        </w:rPr>
        <w:t xml:space="preserve"> </w:t>
      </w:r>
      <w:r>
        <w:rPr>
          <w:rStyle w:val="n"/>
          <w:vanish/>
        </w:rPr>
        <w:t>Funding</w:t>
      </w:r>
    </w:p>
    <w:p w:rsidR="00000000" w:rsidRDefault="00000000">
      <w:pPr>
        <w:pStyle w:val="HTML0"/>
        <w:divId w:val="948583115"/>
        <w:rPr>
          <w:rStyle w:val="HTML"/>
          <w:vanish/>
        </w:rPr>
      </w:pPr>
    </w:p>
    <w:p w:rsidR="00000000" w:rsidRDefault="00000000">
      <w:pPr>
        <w:pStyle w:val="HTML0"/>
        <w:divId w:val="948583115"/>
        <w:rPr>
          <w:rStyle w:val="c1"/>
          <w:vanish/>
        </w:rPr>
      </w:pPr>
      <w:r>
        <w:rPr>
          <w:rStyle w:val="c1"/>
          <w:vanish/>
        </w:rPr>
        <w:t># API initialization</w:t>
      </w:r>
    </w:p>
    <w:p w:rsidR="00000000" w:rsidRDefault="00000000">
      <w:pPr>
        <w:pStyle w:val="HTML0"/>
        <w:divId w:val="948583115"/>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948583115"/>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948583115"/>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948583115"/>
        <w:rPr>
          <w:rStyle w:val="HTML"/>
          <w:vanish/>
        </w:rPr>
      </w:pPr>
    </w:p>
    <w:p w:rsidR="00000000" w:rsidRDefault="00000000">
      <w:pPr>
        <w:pStyle w:val="HTML0"/>
        <w:divId w:val="948583115"/>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 0, Demo trading: 1</w:t>
      </w:r>
    </w:p>
    <w:p w:rsidR="00000000" w:rsidRDefault="00000000">
      <w:pPr>
        <w:pStyle w:val="HTML0"/>
        <w:divId w:val="948583115"/>
        <w:rPr>
          <w:rStyle w:val="HTML"/>
          <w:vanish/>
        </w:rPr>
      </w:pPr>
    </w:p>
    <w:p w:rsidR="00000000" w:rsidRDefault="00000000">
      <w:pPr>
        <w:pStyle w:val="HTML0"/>
        <w:divId w:val="948583115"/>
        <w:rPr>
          <w:rStyle w:val="HTML"/>
          <w:vanish/>
        </w:rPr>
      </w:pPr>
      <w:r>
        <w:rPr>
          <w:rStyle w:val="n"/>
          <w:vanish/>
        </w:rPr>
        <w:t>fundingAPI</w:t>
      </w:r>
      <w:r>
        <w:rPr>
          <w:rStyle w:val="HTML"/>
          <w:vanish/>
        </w:rPr>
        <w:t xml:space="preserve"> </w:t>
      </w:r>
      <w:r>
        <w:rPr>
          <w:rStyle w:val="o"/>
          <w:vanish/>
        </w:rPr>
        <w:t>=</w:t>
      </w:r>
      <w:r>
        <w:rPr>
          <w:rStyle w:val="HTML"/>
          <w:vanish/>
        </w:rPr>
        <w:t xml:space="preserve"> </w:t>
      </w:r>
      <w:r>
        <w:rPr>
          <w:rStyle w:val="n"/>
          <w:vanish/>
        </w:rPr>
        <w:t>Funding</w:t>
      </w:r>
      <w:r>
        <w:rPr>
          <w:rStyle w:val="p"/>
          <w:vanish/>
        </w:rPr>
        <w:t>.</w:t>
      </w:r>
      <w:r>
        <w:rPr>
          <w:rStyle w:val="n"/>
          <w:vanish/>
        </w:rPr>
        <w:t>FundingAPI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948583115"/>
        <w:rPr>
          <w:rStyle w:val="HTML"/>
          <w:vanish/>
        </w:rPr>
      </w:pPr>
    </w:p>
    <w:p w:rsidR="00000000" w:rsidRDefault="00000000">
      <w:pPr>
        <w:pStyle w:val="HTML0"/>
        <w:divId w:val="948583115"/>
        <w:rPr>
          <w:rStyle w:val="c1"/>
          <w:vanish/>
        </w:rPr>
      </w:pPr>
      <w:r>
        <w:rPr>
          <w:rStyle w:val="c1"/>
          <w:vanish/>
        </w:rPr>
        <w:t xml:space="preserve"># Get </w:t>
      </w:r>
      <w:r>
        <w:rPr>
          <w:rStyle w:val="search-highlight"/>
          <w:vanish/>
        </w:rPr>
        <w:t>depos</w:t>
      </w:r>
      <w:r>
        <w:rPr>
          <w:rStyle w:val="c1"/>
          <w:vanish/>
        </w:rPr>
        <w:t>it history</w:t>
      </w:r>
    </w:p>
    <w:p w:rsidR="00000000" w:rsidRDefault="00000000">
      <w:pPr>
        <w:pStyle w:val="HTML0"/>
        <w:divId w:val="948583115"/>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fundingAPI</w:t>
      </w:r>
      <w:r>
        <w:rPr>
          <w:rStyle w:val="p"/>
          <w:vanish/>
        </w:rPr>
        <w:t>.</w:t>
      </w:r>
      <w:r>
        <w:rPr>
          <w:rStyle w:val="n"/>
          <w:vanish/>
        </w:rPr>
        <w:t>get_</w:t>
      </w:r>
      <w:r>
        <w:rPr>
          <w:rStyle w:val="search-highlight"/>
          <w:vanish/>
        </w:rPr>
        <w:t>depos</w:t>
      </w:r>
      <w:r>
        <w:rPr>
          <w:rStyle w:val="n"/>
          <w:vanish/>
        </w:rPr>
        <w:t>it_history</w:t>
      </w:r>
      <w:r>
        <w:rPr>
          <w:rStyle w:val="p"/>
          <w:vanish/>
        </w:rPr>
        <w:t>()</w:t>
      </w:r>
    </w:p>
    <w:p w:rsidR="00000000" w:rsidRDefault="00000000">
      <w:pPr>
        <w:pStyle w:val="HTML0"/>
        <w:divId w:val="948583115"/>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Currency, e.g. </w:t>
            </w:r>
            <w:r>
              <w:rPr>
                <w:rStyle w:val="HTML"/>
              </w:rPr>
              <w:t>BTC</w:t>
            </w:r>
          </w:p>
        </w:tc>
      </w:tr>
      <w:tr w:rsidR="00000000">
        <w:trPr>
          <w:divId w:val="175387555"/>
          <w:tblCellSpacing w:w="15" w:type="dxa"/>
        </w:trPr>
        <w:tc>
          <w:tcPr>
            <w:tcW w:w="0" w:type="auto"/>
            <w:vAlign w:val="center"/>
            <w:hideMark/>
          </w:tcPr>
          <w:p w:rsidR="00000000" w:rsidRDefault="00000000">
            <w:r>
              <w:t>depId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rPr>
                <w:rStyle w:val="search-highlight"/>
              </w:rPr>
              <w:t>Depos</w:t>
            </w:r>
            <w:r>
              <w:t>it ID</w:t>
            </w:r>
          </w:p>
        </w:tc>
      </w:tr>
      <w:tr w:rsidR="00000000">
        <w:trPr>
          <w:divId w:val="175387555"/>
          <w:tblCellSpacing w:w="15" w:type="dxa"/>
        </w:trPr>
        <w:tc>
          <w:tcPr>
            <w:tcW w:w="0" w:type="auto"/>
            <w:vAlign w:val="center"/>
            <w:hideMark/>
          </w:tcPr>
          <w:p w:rsidR="00000000" w:rsidRDefault="00000000">
            <w:r>
              <w:t>fromWdId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Internal transfer initiator's withdrawal ID</w:t>
            </w:r>
            <w:r>
              <w:br/>
              <w:t xml:space="preserve">If the </w:t>
            </w:r>
            <w:r>
              <w:rPr>
                <w:rStyle w:val="search-highlight"/>
              </w:rPr>
              <w:t>depos</w:t>
            </w:r>
            <w:r>
              <w:t>it comes from internal transfer, this field displays the withdrawal ID of the internal transfer initiator</w:t>
            </w:r>
          </w:p>
        </w:tc>
      </w:tr>
      <w:tr w:rsidR="00000000">
        <w:trPr>
          <w:divId w:val="175387555"/>
          <w:tblCellSpacing w:w="15" w:type="dxa"/>
        </w:trPr>
        <w:tc>
          <w:tcPr>
            <w:tcW w:w="0" w:type="auto"/>
            <w:vAlign w:val="center"/>
            <w:hideMark/>
          </w:tcPr>
          <w:p w:rsidR="00000000" w:rsidRDefault="00000000">
            <w:r>
              <w:t>txId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Hash record of the </w:t>
            </w:r>
            <w:r>
              <w:rPr>
                <w:rStyle w:val="search-highlight"/>
              </w:rPr>
              <w:t>depos</w:t>
            </w:r>
            <w:r>
              <w:t>it</w:t>
            </w:r>
          </w:p>
        </w:tc>
      </w:tr>
      <w:tr w:rsidR="00000000">
        <w:trPr>
          <w:divId w:val="175387555"/>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rPr>
                <w:rStyle w:val="search-highlight"/>
              </w:rPr>
              <w:t>Depos</w:t>
            </w:r>
            <w:r>
              <w:t>it Type</w:t>
            </w:r>
            <w:r>
              <w:br/>
            </w:r>
            <w:r>
              <w:rPr>
                <w:rStyle w:val="HTML"/>
              </w:rPr>
              <w:t>3</w:t>
            </w:r>
            <w:r>
              <w:t>: internal transfer</w:t>
            </w:r>
            <w:r>
              <w:br/>
            </w:r>
            <w:r>
              <w:rPr>
                <w:rStyle w:val="HTML"/>
              </w:rPr>
              <w:t>4</w:t>
            </w:r>
            <w:r>
              <w:t xml:space="preserve">: </w:t>
            </w:r>
            <w:r>
              <w:rPr>
                <w:rStyle w:val="search-highlight"/>
              </w:rPr>
              <w:t>depos</w:t>
            </w:r>
            <w:r>
              <w:t>it from chain</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Status of </w:t>
            </w:r>
            <w:r>
              <w:rPr>
                <w:rStyle w:val="search-highlight"/>
              </w:rPr>
              <w:t>depos</w:t>
            </w:r>
            <w:r>
              <w:t xml:space="preserve">it </w:t>
            </w:r>
            <w:r>
              <w:br/>
            </w:r>
            <w:r>
              <w:rPr>
                <w:rStyle w:val="HTML"/>
              </w:rPr>
              <w:t>0</w:t>
            </w:r>
            <w:r>
              <w:t>: waiting for confirmation</w:t>
            </w:r>
            <w:r>
              <w:br/>
            </w:r>
            <w:r>
              <w:rPr>
                <w:rStyle w:val="HTML"/>
              </w:rPr>
              <w:t>1</w:t>
            </w:r>
            <w:r>
              <w:t xml:space="preserve">: </w:t>
            </w:r>
            <w:r>
              <w:rPr>
                <w:rStyle w:val="search-highlight"/>
              </w:rPr>
              <w:t>depos</w:t>
            </w:r>
            <w:r>
              <w:t xml:space="preserve">it credited </w:t>
            </w:r>
            <w:r>
              <w:br/>
            </w:r>
            <w:r>
              <w:rPr>
                <w:rStyle w:val="HTML"/>
              </w:rPr>
              <w:t>2</w:t>
            </w:r>
            <w:r>
              <w:t xml:space="preserve">: </w:t>
            </w:r>
            <w:r>
              <w:rPr>
                <w:rStyle w:val="search-highlight"/>
              </w:rPr>
              <w:t>depos</w:t>
            </w:r>
            <w:r>
              <w:t xml:space="preserve">it successful </w:t>
            </w:r>
            <w:r>
              <w:br/>
            </w:r>
            <w:r>
              <w:rPr>
                <w:rStyle w:val="HTML"/>
              </w:rPr>
              <w:t>8</w:t>
            </w:r>
            <w:r>
              <w:t xml:space="preserve">: pending due to temporary </w:t>
            </w:r>
            <w:r>
              <w:rPr>
                <w:rStyle w:val="search-highlight"/>
              </w:rPr>
              <w:t>depos</w:t>
            </w:r>
            <w:r>
              <w:t>it suspension on this crypto currency</w:t>
            </w:r>
            <w:r>
              <w:br/>
            </w:r>
            <w:r>
              <w:rPr>
                <w:rStyle w:val="HTML"/>
              </w:rPr>
              <w:t>11</w:t>
            </w:r>
            <w:r>
              <w:t>: match the address blacklist</w:t>
            </w:r>
            <w:r>
              <w:br/>
            </w:r>
            <w:r>
              <w:rPr>
                <w:rStyle w:val="HTML"/>
              </w:rPr>
              <w:t>12</w:t>
            </w:r>
            <w:r>
              <w:t xml:space="preserve">: account or </w:t>
            </w:r>
            <w:r>
              <w:rPr>
                <w:rStyle w:val="search-highlight"/>
              </w:rPr>
              <w:t>depos</w:t>
            </w:r>
            <w:r>
              <w:t>it is frozen</w:t>
            </w:r>
            <w:r>
              <w:br/>
            </w:r>
            <w:r>
              <w:rPr>
                <w:rStyle w:val="HTML"/>
              </w:rPr>
              <w:t>13</w:t>
            </w:r>
            <w:r>
              <w:t xml:space="preserve">: sub-account </w:t>
            </w:r>
            <w:r>
              <w:rPr>
                <w:rStyle w:val="search-highlight"/>
              </w:rPr>
              <w:t>depos</w:t>
            </w:r>
            <w:r>
              <w:t>it interception</w:t>
            </w:r>
            <w:r>
              <w:br/>
            </w:r>
            <w:r>
              <w:rPr>
                <w:rStyle w:val="HTML"/>
              </w:rPr>
              <w:t>14</w:t>
            </w:r>
            <w:r>
              <w:t>: KYC limit</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earlier than the requested ts, Unix timestamp format in milliseconds, e.g. </w:t>
            </w:r>
            <w:r>
              <w:rPr>
                <w:rStyle w:val="HTML"/>
              </w:rPr>
              <w:t>1654041600000</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newer than the requested ts, Unix timestamp format in milliseconds, e.g. </w:t>
            </w:r>
            <w:r>
              <w:rPr>
                <w:rStyle w:val="HTML"/>
              </w:rPr>
              <w:t>1656633600000</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Number of results per request. The maximum is </w:t>
            </w:r>
            <w:r>
              <w:rPr>
                <w:rStyle w:val="HTML"/>
              </w:rPr>
              <w:t>100</w:t>
            </w:r>
            <w:r>
              <w:t xml:space="preserve">; The default is </w:t>
            </w:r>
            <w:r>
              <w:rPr>
                <w:rStyle w:val="HTML"/>
              </w:rPr>
              <w:t>100</w:t>
            </w:r>
          </w:p>
        </w:tc>
      </w:tr>
    </w:tbl>
    <w:p w:rsidR="00000000" w:rsidRDefault="00000000">
      <w:pPr>
        <w:pStyle w:val="a5"/>
        <w:ind w:left="720" w:right="720"/>
        <w:divId w:val="1867868290"/>
      </w:pPr>
      <w:r>
        <w:t>Response Example</w:t>
      </w:r>
    </w:p>
    <w:p w:rsidR="00000000" w:rsidRDefault="00000000">
      <w:pPr>
        <w:pStyle w:val="HTML0"/>
        <w:divId w:val="2027898715"/>
        <w:rPr>
          <w:rStyle w:val="w"/>
        </w:rPr>
      </w:pPr>
      <w:r>
        <w:rPr>
          <w:rStyle w:val="p"/>
        </w:rPr>
        <w:t>{</w:t>
      </w:r>
    </w:p>
    <w:p w:rsidR="00000000" w:rsidRDefault="00000000">
      <w:pPr>
        <w:pStyle w:val="HTML0"/>
        <w:divId w:val="2027898715"/>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2027898715"/>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2027898715"/>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2027898715"/>
        <w:rPr>
          <w:rStyle w:val="w"/>
        </w:rPr>
      </w:pPr>
      <w:r>
        <w:rPr>
          <w:rStyle w:val="w"/>
        </w:rPr>
        <w:t xml:space="preserve">    </w:t>
      </w:r>
      <w:r>
        <w:rPr>
          <w:rStyle w:val="p"/>
        </w:rPr>
        <w:t>{</w:t>
      </w:r>
    </w:p>
    <w:p w:rsidR="00000000" w:rsidRDefault="00000000">
      <w:pPr>
        <w:pStyle w:val="HTML0"/>
        <w:divId w:val="2027898715"/>
        <w:rPr>
          <w:rStyle w:val="w"/>
        </w:rPr>
      </w:pPr>
      <w:r>
        <w:rPr>
          <w:rStyle w:val="w"/>
        </w:rPr>
        <w:t xml:space="preserve">        </w:t>
      </w:r>
      <w:r>
        <w:rPr>
          <w:rStyle w:val="nl"/>
        </w:rPr>
        <w:t>"actualDepBlkConfirm"</w:t>
      </w:r>
      <w:r>
        <w:rPr>
          <w:rStyle w:val="p"/>
        </w:rPr>
        <w:t>:</w:t>
      </w:r>
      <w:r>
        <w:rPr>
          <w:rStyle w:val="w"/>
        </w:rPr>
        <w:t xml:space="preserve"> </w:t>
      </w:r>
      <w:r>
        <w:rPr>
          <w:rStyle w:val="s2"/>
        </w:rPr>
        <w:t>"2"</w:t>
      </w:r>
      <w:r>
        <w:rPr>
          <w:rStyle w:val="p"/>
        </w:rPr>
        <w:t>,</w:t>
      </w:r>
    </w:p>
    <w:p w:rsidR="00000000" w:rsidRDefault="00000000">
      <w:pPr>
        <w:pStyle w:val="HTML0"/>
        <w:divId w:val="2027898715"/>
        <w:rPr>
          <w:rStyle w:val="w"/>
        </w:rPr>
      </w:pPr>
      <w:r>
        <w:rPr>
          <w:rStyle w:val="w"/>
        </w:rPr>
        <w:t xml:space="preserve">        </w:t>
      </w:r>
      <w:r>
        <w:rPr>
          <w:rStyle w:val="nl"/>
        </w:rPr>
        <w:t>"amt"</w:t>
      </w:r>
      <w:r>
        <w:rPr>
          <w:rStyle w:val="p"/>
        </w:rPr>
        <w:t>:</w:t>
      </w:r>
      <w:r>
        <w:rPr>
          <w:rStyle w:val="w"/>
        </w:rPr>
        <w:t xml:space="preserve"> </w:t>
      </w:r>
      <w:r>
        <w:rPr>
          <w:rStyle w:val="s2"/>
        </w:rPr>
        <w:t>"1"</w:t>
      </w:r>
      <w:r>
        <w:rPr>
          <w:rStyle w:val="p"/>
        </w:rPr>
        <w:t>,</w:t>
      </w:r>
    </w:p>
    <w:p w:rsidR="00000000" w:rsidRDefault="00000000">
      <w:pPr>
        <w:pStyle w:val="HTML0"/>
        <w:divId w:val="2027898715"/>
        <w:rPr>
          <w:rStyle w:val="w"/>
        </w:rPr>
      </w:pPr>
      <w:r>
        <w:rPr>
          <w:rStyle w:val="w"/>
        </w:rPr>
        <w:t xml:space="preserve">        </w:t>
      </w:r>
      <w:r>
        <w:rPr>
          <w:rStyle w:val="nl"/>
        </w:rPr>
        <w:t>"areaCodeFrom"</w:t>
      </w:r>
      <w:r>
        <w:rPr>
          <w:rStyle w:val="p"/>
        </w:rPr>
        <w:t>:</w:t>
      </w:r>
      <w:r>
        <w:rPr>
          <w:rStyle w:val="w"/>
        </w:rPr>
        <w:t xml:space="preserve"> </w:t>
      </w:r>
      <w:r>
        <w:rPr>
          <w:rStyle w:val="s2"/>
        </w:rPr>
        <w:t>""</w:t>
      </w:r>
      <w:r>
        <w:rPr>
          <w:rStyle w:val="p"/>
        </w:rPr>
        <w:t>,</w:t>
      </w:r>
    </w:p>
    <w:p w:rsidR="00000000" w:rsidRDefault="00000000">
      <w:pPr>
        <w:pStyle w:val="HTML0"/>
        <w:divId w:val="2027898715"/>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2027898715"/>
        <w:rPr>
          <w:rStyle w:val="w"/>
        </w:rPr>
      </w:pPr>
      <w:r>
        <w:rPr>
          <w:rStyle w:val="w"/>
        </w:rPr>
        <w:t xml:space="preserve">        </w:t>
      </w:r>
      <w:r>
        <w:rPr>
          <w:rStyle w:val="nl"/>
        </w:rPr>
        <w:t>"chain"</w:t>
      </w:r>
      <w:r>
        <w:rPr>
          <w:rStyle w:val="p"/>
        </w:rPr>
        <w:t>:</w:t>
      </w:r>
      <w:r>
        <w:rPr>
          <w:rStyle w:val="w"/>
        </w:rPr>
        <w:t xml:space="preserve"> </w:t>
      </w:r>
      <w:r>
        <w:rPr>
          <w:rStyle w:val="s2"/>
        </w:rPr>
        <w:t>"USDT-TRC20"</w:t>
      </w:r>
      <w:r>
        <w:rPr>
          <w:rStyle w:val="p"/>
        </w:rPr>
        <w:t>,</w:t>
      </w:r>
    </w:p>
    <w:p w:rsidR="00000000" w:rsidRDefault="00000000">
      <w:pPr>
        <w:pStyle w:val="HTML0"/>
        <w:divId w:val="2027898715"/>
        <w:rPr>
          <w:rStyle w:val="w"/>
        </w:rPr>
      </w:pPr>
      <w:r>
        <w:rPr>
          <w:rStyle w:val="w"/>
        </w:rPr>
        <w:t xml:space="preserve">        </w:t>
      </w:r>
      <w:r>
        <w:rPr>
          <w:rStyle w:val="nl"/>
        </w:rPr>
        <w:t>"depId"</w:t>
      </w:r>
      <w:r>
        <w:rPr>
          <w:rStyle w:val="p"/>
        </w:rPr>
        <w:t>:</w:t>
      </w:r>
      <w:r>
        <w:rPr>
          <w:rStyle w:val="w"/>
        </w:rPr>
        <w:t xml:space="preserve"> </w:t>
      </w:r>
      <w:r>
        <w:rPr>
          <w:rStyle w:val="s2"/>
        </w:rPr>
        <w:t>"88****33"</w:t>
      </w:r>
      <w:r>
        <w:rPr>
          <w:rStyle w:val="p"/>
        </w:rPr>
        <w:t>,</w:t>
      </w:r>
    </w:p>
    <w:p w:rsidR="00000000" w:rsidRDefault="00000000">
      <w:pPr>
        <w:pStyle w:val="HTML0"/>
        <w:divId w:val="2027898715"/>
        <w:rPr>
          <w:rStyle w:val="w"/>
        </w:rPr>
      </w:pPr>
      <w:r>
        <w:rPr>
          <w:rStyle w:val="w"/>
        </w:rPr>
        <w:t xml:space="preserve">        </w:t>
      </w:r>
      <w:r>
        <w:rPr>
          <w:rStyle w:val="nl"/>
        </w:rPr>
        <w:t>"from"</w:t>
      </w:r>
      <w:r>
        <w:rPr>
          <w:rStyle w:val="p"/>
        </w:rPr>
        <w:t>:</w:t>
      </w:r>
      <w:r>
        <w:rPr>
          <w:rStyle w:val="w"/>
        </w:rPr>
        <w:t xml:space="preserve"> </w:t>
      </w:r>
      <w:r>
        <w:rPr>
          <w:rStyle w:val="s2"/>
        </w:rPr>
        <w:t>""</w:t>
      </w:r>
      <w:r>
        <w:rPr>
          <w:rStyle w:val="p"/>
        </w:rPr>
        <w:t>,</w:t>
      </w:r>
    </w:p>
    <w:p w:rsidR="00000000" w:rsidRDefault="00000000">
      <w:pPr>
        <w:pStyle w:val="HTML0"/>
        <w:divId w:val="2027898715"/>
        <w:rPr>
          <w:rStyle w:val="w"/>
        </w:rPr>
      </w:pPr>
      <w:r>
        <w:rPr>
          <w:rStyle w:val="w"/>
        </w:rPr>
        <w:t xml:space="preserve">        </w:t>
      </w:r>
      <w:r>
        <w:rPr>
          <w:rStyle w:val="nl"/>
        </w:rPr>
        <w:t>"fromWdId"</w:t>
      </w:r>
      <w:r>
        <w:rPr>
          <w:rStyle w:val="p"/>
        </w:rPr>
        <w:t>:</w:t>
      </w:r>
      <w:r>
        <w:rPr>
          <w:rStyle w:val="w"/>
        </w:rPr>
        <w:t xml:space="preserve"> </w:t>
      </w:r>
      <w:r>
        <w:rPr>
          <w:rStyle w:val="s2"/>
        </w:rPr>
        <w:t>""</w:t>
      </w:r>
      <w:r>
        <w:rPr>
          <w:rStyle w:val="p"/>
        </w:rPr>
        <w:t>,</w:t>
      </w:r>
    </w:p>
    <w:p w:rsidR="00000000" w:rsidRDefault="00000000">
      <w:pPr>
        <w:pStyle w:val="HTML0"/>
        <w:divId w:val="2027898715"/>
        <w:rPr>
          <w:rStyle w:val="w"/>
        </w:rPr>
      </w:pPr>
      <w:r>
        <w:rPr>
          <w:rStyle w:val="w"/>
        </w:rPr>
        <w:t xml:space="preserve">        </w:t>
      </w:r>
      <w:r>
        <w:rPr>
          <w:rStyle w:val="nl"/>
        </w:rPr>
        <w:t>"state"</w:t>
      </w:r>
      <w:r>
        <w:rPr>
          <w:rStyle w:val="p"/>
        </w:rPr>
        <w:t>:</w:t>
      </w:r>
      <w:r>
        <w:rPr>
          <w:rStyle w:val="w"/>
        </w:rPr>
        <w:t xml:space="preserve"> </w:t>
      </w:r>
      <w:r>
        <w:rPr>
          <w:rStyle w:val="s2"/>
        </w:rPr>
        <w:t>"2"</w:t>
      </w:r>
      <w:r>
        <w:rPr>
          <w:rStyle w:val="p"/>
        </w:rPr>
        <w:t>,</w:t>
      </w:r>
    </w:p>
    <w:p w:rsidR="00000000" w:rsidRDefault="00000000">
      <w:pPr>
        <w:pStyle w:val="HTML0"/>
        <w:divId w:val="2027898715"/>
        <w:rPr>
          <w:rStyle w:val="w"/>
        </w:rPr>
      </w:pPr>
      <w:r>
        <w:rPr>
          <w:rStyle w:val="w"/>
        </w:rPr>
        <w:t xml:space="preserve">        </w:t>
      </w:r>
      <w:r>
        <w:rPr>
          <w:rStyle w:val="nl"/>
        </w:rPr>
        <w:t>"to"</w:t>
      </w:r>
      <w:r>
        <w:rPr>
          <w:rStyle w:val="p"/>
        </w:rPr>
        <w:t>:</w:t>
      </w:r>
      <w:r>
        <w:rPr>
          <w:rStyle w:val="w"/>
        </w:rPr>
        <w:t xml:space="preserve"> </w:t>
      </w:r>
      <w:r>
        <w:rPr>
          <w:rStyle w:val="s2"/>
        </w:rPr>
        <w:t>"TN4hGjVXMzy*********9b4N1aGizqs"</w:t>
      </w:r>
      <w:r>
        <w:rPr>
          <w:rStyle w:val="p"/>
        </w:rPr>
        <w:t>,</w:t>
      </w:r>
    </w:p>
    <w:p w:rsidR="00000000" w:rsidRDefault="00000000">
      <w:pPr>
        <w:pStyle w:val="HTML0"/>
        <w:divId w:val="2027898715"/>
        <w:rPr>
          <w:rStyle w:val="w"/>
        </w:rPr>
      </w:pPr>
      <w:r>
        <w:rPr>
          <w:rStyle w:val="w"/>
        </w:rPr>
        <w:t xml:space="preserve">        </w:t>
      </w:r>
      <w:r>
        <w:rPr>
          <w:rStyle w:val="nl"/>
        </w:rPr>
        <w:t>"ts"</w:t>
      </w:r>
      <w:r>
        <w:rPr>
          <w:rStyle w:val="p"/>
        </w:rPr>
        <w:t>:</w:t>
      </w:r>
      <w:r>
        <w:rPr>
          <w:rStyle w:val="w"/>
        </w:rPr>
        <w:t xml:space="preserve"> </w:t>
      </w:r>
      <w:r>
        <w:rPr>
          <w:rStyle w:val="s2"/>
        </w:rPr>
        <w:t>"1674038705000"</w:t>
      </w:r>
      <w:r>
        <w:rPr>
          <w:rStyle w:val="p"/>
        </w:rPr>
        <w:t>,</w:t>
      </w:r>
    </w:p>
    <w:p w:rsidR="00000000" w:rsidRDefault="00000000">
      <w:pPr>
        <w:pStyle w:val="HTML0"/>
        <w:divId w:val="2027898715"/>
        <w:rPr>
          <w:rStyle w:val="w"/>
        </w:rPr>
      </w:pPr>
      <w:r>
        <w:rPr>
          <w:rStyle w:val="w"/>
        </w:rPr>
        <w:t xml:space="preserve">        </w:t>
      </w:r>
      <w:r>
        <w:rPr>
          <w:rStyle w:val="nl"/>
        </w:rPr>
        <w:t>"txId"</w:t>
      </w:r>
      <w:r>
        <w:rPr>
          <w:rStyle w:val="p"/>
        </w:rPr>
        <w:t>:</w:t>
      </w:r>
      <w:r>
        <w:rPr>
          <w:rStyle w:val="w"/>
        </w:rPr>
        <w:t xml:space="preserve"> </w:t>
      </w:r>
      <w:r>
        <w:rPr>
          <w:rStyle w:val="s2"/>
        </w:rPr>
        <w:t>"fee235b3e812********857d36bb0426917f0df1802"</w:t>
      </w:r>
    </w:p>
    <w:p w:rsidR="00000000" w:rsidRDefault="00000000">
      <w:pPr>
        <w:pStyle w:val="HTML0"/>
        <w:divId w:val="2027898715"/>
        <w:rPr>
          <w:rStyle w:val="w"/>
        </w:rPr>
      </w:pPr>
      <w:r>
        <w:rPr>
          <w:rStyle w:val="w"/>
        </w:rPr>
        <w:t xml:space="preserve">    </w:t>
      </w:r>
      <w:r>
        <w:rPr>
          <w:rStyle w:val="p"/>
        </w:rPr>
        <w:t>}</w:t>
      </w:r>
    </w:p>
    <w:p w:rsidR="00000000" w:rsidRDefault="00000000">
      <w:pPr>
        <w:pStyle w:val="HTML0"/>
        <w:divId w:val="2027898715"/>
        <w:rPr>
          <w:rStyle w:val="w"/>
        </w:rPr>
      </w:pPr>
      <w:r>
        <w:rPr>
          <w:rStyle w:val="w"/>
        </w:rPr>
        <w:t xml:space="preserve">  </w:t>
      </w:r>
      <w:r>
        <w:rPr>
          <w:rStyle w:val="p"/>
        </w:rPr>
        <w:t>]</w:t>
      </w:r>
    </w:p>
    <w:p w:rsidR="00000000" w:rsidRDefault="00000000">
      <w:pPr>
        <w:pStyle w:val="HTML0"/>
        <w:divId w:val="2027898715"/>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5"/>
        <w:gridCol w:w="780"/>
        <w:gridCol w:w="5171"/>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Currency</w:t>
            </w:r>
          </w:p>
        </w:tc>
      </w:tr>
      <w:tr w:rsidR="00000000">
        <w:trPr>
          <w:divId w:val="175387555"/>
          <w:tblCellSpacing w:w="15" w:type="dxa"/>
        </w:trPr>
        <w:tc>
          <w:tcPr>
            <w:tcW w:w="0" w:type="auto"/>
            <w:vAlign w:val="center"/>
            <w:hideMark/>
          </w:tcPr>
          <w:p w:rsidR="00000000" w:rsidRDefault="00000000">
            <w:r>
              <w:t>chain</w:t>
            </w:r>
          </w:p>
        </w:tc>
        <w:tc>
          <w:tcPr>
            <w:tcW w:w="0" w:type="auto"/>
            <w:vAlign w:val="center"/>
            <w:hideMark/>
          </w:tcPr>
          <w:p w:rsidR="00000000" w:rsidRDefault="00000000">
            <w:r>
              <w:t>String</w:t>
            </w:r>
          </w:p>
        </w:tc>
        <w:tc>
          <w:tcPr>
            <w:tcW w:w="0" w:type="auto"/>
            <w:vAlign w:val="center"/>
            <w:hideMark/>
          </w:tcPr>
          <w:p w:rsidR="00000000" w:rsidRDefault="00000000">
            <w:r>
              <w:t>Chain name</w:t>
            </w:r>
          </w:p>
        </w:tc>
      </w:tr>
      <w:tr w:rsidR="00000000">
        <w:trPr>
          <w:divId w:val="175387555"/>
          <w:tblCellSpacing w:w="15" w:type="dxa"/>
        </w:trPr>
        <w:tc>
          <w:tcPr>
            <w:tcW w:w="0" w:type="auto"/>
            <w:vAlign w:val="center"/>
            <w:hideMark/>
          </w:tcPr>
          <w:p w:rsidR="00000000" w:rsidRDefault="00000000">
            <w:r>
              <w:t>amt</w:t>
            </w:r>
          </w:p>
        </w:tc>
        <w:tc>
          <w:tcPr>
            <w:tcW w:w="0" w:type="auto"/>
            <w:vAlign w:val="center"/>
            <w:hideMark/>
          </w:tcPr>
          <w:p w:rsidR="00000000" w:rsidRDefault="00000000">
            <w:r>
              <w:t>String</w:t>
            </w:r>
          </w:p>
        </w:tc>
        <w:tc>
          <w:tcPr>
            <w:tcW w:w="0" w:type="auto"/>
            <w:vAlign w:val="center"/>
            <w:hideMark/>
          </w:tcPr>
          <w:p w:rsidR="00000000" w:rsidRDefault="00000000">
            <w:r>
              <w:rPr>
                <w:rStyle w:val="search-highlight"/>
              </w:rPr>
              <w:t>Depos</w:t>
            </w:r>
            <w:r>
              <w:t>it amount</w:t>
            </w:r>
          </w:p>
        </w:tc>
      </w:tr>
      <w:tr w:rsidR="00000000">
        <w:trPr>
          <w:divId w:val="175387555"/>
          <w:tblCellSpacing w:w="15" w:type="dxa"/>
        </w:trPr>
        <w:tc>
          <w:tcPr>
            <w:tcW w:w="0" w:type="auto"/>
            <w:vAlign w:val="center"/>
            <w:hideMark/>
          </w:tcPr>
          <w:p w:rsidR="00000000" w:rsidRDefault="00000000">
            <w:r>
              <w:t>from</w:t>
            </w:r>
          </w:p>
        </w:tc>
        <w:tc>
          <w:tcPr>
            <w:tcW w:w="0" w:type="auto"/>
            <w:vAlign w:val="center"/>
            <w:hideMark/>
          </w:tcPr>
          <w:p w:rsidR="00000000" w:rsidRDefault="00000000">
            <w:r>
              <w:t>String</w:t>
            </w:r>
          </w:p>
        </w:tc>
        <w:tc>
          <w:tcPr>
            <w:tcW w:w="0" w:type="auto"/>
            <w:vAlign w:val="center"/>
            <w:hideMark/>
          </w:tcPr>
          <w:p w:rsidR="00000000" w:rsidRDefault="00000000">
            <w:r>
              <w:rPr>
                <w:rStyle w:val="search-highlight"/>
              </w:rPr>
              <w:t>Depos</w:t>
            </w:r>
            <w:r>
              <w:t>it account</w:t>
            </w:r>
            <w:r>
              <w:br/>
              <w:t xml:space="preserve">If the </w:t>
            </w:r>
            <w:r>
              <w:rPr>
                <w:rStyle w:val="search-highlight"/>
              </w:rPr>
              <w:t>depos</w:t>
            </w:r>
            <w:r>
              <w:t>it comes from an internal transfer, this field displays the account information of the internal transfer initiator, which can be a mobile phone number, email address, account name, and will return "" in other cases</w:t>
            </w:r>
          </w:p>
        </w:tc>
      </w:tr>
      <w:tr w:rsidR="00000000">
        <w:trPr>
          <w:divId w:val="175387555"/>
          <w:tblCellSpacing w:w="15" w:type="dxa"/>
        </w:trPr>
        <w:tc>
          <w:tcPr>
            <w:tcW w:w="0" w:type="auto"/>
            <w:vAlign w:val="center"/>
            <w:hideMark/>
          </w:tcPr>
          <w:p w:rsidR="00000000" w:rsidRDefault="00000000">
            <w:r>
              <w:t>areaCodeFrom</w:t>
            </w:r>
          </w:p>
        </w:tc>
        <w:tc>
          <w:tcPr>
            <w:tcW w:w="0" w:type="auto"/>
            <w:vAlign w:val="center"/>
            <w:hideMark/>
          </w:tcPr>
          <w:p w:rsidR="00000000" w:rsidRDefault="00000000">
            <w:r>
              <w:t>String</w:t>
            </w:r>
          </w:p>
        </w:tc>
        <w:tc>
          <w:tcPr>
            <w:tcW w:w="0" w:type="auto"/>
            <w:vAlign w:val="center"/>
            <w:hideMark/>
          </w:tcPr>
          <w:p w:rsidR="00000000" w:rsidRDefault="00000000">
            <w:r>
              <w:t xml:space="preserve">If </w:t>
            </w:r>
            <w:r>
              <w:rPr>
                <w:rStyle w:val="HTML"/>
              </w:rPr>
              <w:t>from</w:t>
            </w:r>
            <w:r>
              <w:t xml:space="preserve"> is a phone number, this parameter return area code of the phone number</w:t>
            </w:r>
          </w:p>
        </w:tc>
      </w:tr>
      <w:tr w:rsidR="00000000">
        <w:trPr>
          <w:divId w:val="175387555"/>
          <w:tblCellSpacing w:w="15" w:type="dxa"/>
        </w:trPr>
        <w:tc>
          <w:tcPr>
            <w:tcW w:w="0" w:type="auto"/>
            <w:vAlign w:val="center"/>
            <w:hideMark/>
          </w:tcPr>
          <w:p w:rsidR="00000000" w:rsidRDefault="00000000">
            <w:r>
              <w:t>to</w:t>
            </w:r>
          </w:p>
        </w:tc>
        <w:tc>
          <w:tcPr>
            <w:tcW w:w="0" w:type="auto"/>
            <w:vAlign w:val="center"/>
            <w:hideMark/>
          </w:tcPr>
          <w:p w:rsidR="00000000" w:rsidRDefault="00000000">
            <w:r>
              <w:t>String</w:t>
            </w:r>
          </w:p>
        </w:tc>
        <w:tc>
          <w:tcPr>
            <w:tcW w:w="0" w:type="auto"/>
            <w:vAlign w:val="center"/>
            <w:hideMark/>
          </w:tcPr>
          <w:p w:rsidR="00000000" w:rsidRDefault="00000000">
            <w:r>
              <w:rPr>
                <w:rStyle w:val="search-highlight"/>
              </w:rPr>
              <w:t>Depos</w:t>
            </w:r>
            <w:r>
              <w:t>it address</w:t>
            </w:r>
            <w:r>
              <w:br/>
              <w:t xml:space="preserve">If the </w:t>
            </w:r>
            <w:r>
              <w:rPr>
                <w:rStyle w:val="search-highlight"/>
              </w:rPr>
              <w:t>depos</w:t>
            </w:r>
            <w:r>
              <w:t>it comes from the on-chain, this field displays the on-chain address, and will return "" in other cases</w:t>
            </w:r>
          </w:p>
        </w:tc>
      </w:tr>
      <w:tr w:rsidR="00000000">
        <w:trPr>
          <w:divId w:val="175387555"/>
          <w:tblCellSpacing w:w="15" w:type="dxa"/>
        </w:trPr>
        <w:tc>
          <w:tcPr>
            <w:tcW w:w="0" w:type="auto"/>
            <w:vAlign w:val="center"/>
            <w:hideMark/>
          </w:tcPr>
          <w:p w:rsidR="00000000" w:rsidRDefault="00000000">
            <w:r>
              <w:t>txId</w:t>
            </w:r>
          </w:p>
        </w:tc>
        <w:tc>
          <w:tcPr>
            <w:tcW w:w="0" w:type="auto"/>
            <w:vAlign w:val="center"/>
            <w:hideMark/>
          </w:tcPr>
          <w:p w:rsidR="00000000" w:rsidRDefault="00000000">
            <w:r>
              <w:t>String</w:t>
            </w:r>
          </w:p>
        </w:tc>
        <w:tc>
          <w:tcPr>
            <w:tcW w:w="0" w:type="auto"/>
            <w:vAlign w:val="center"/>
            <w:hideMark/>
          </w:tcPr>
          <w:p w:rsidR="00000000" w:rsidRDefault="00000000">
            <w:r>
              <w:t xml:space="preserve">Hash record of the </w:t>
            </w:r>
            <w:r>
              <w:rPr>
                <w:rStyle w:val="search-highlight"/>
              </w:rPr>
              <w:t>depos</w:t>
            </w:r>
            <w:r>
              <w:t>it</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The timestamp that the </w:t>
            </w:r>
            <w:r>
              <w:rPr>
                <w:rStyle w:val="search-highlight"/>
              </w:rPr>
              <w:t>depos</w:t>
            </w:r>
            <w:r>
              <w:t xml:space="preserve">it record is created, Unix timestamp format in milliseconds, e.g. </w:t>
            </w:r>
            <w:r>
              <w:rPr>
                <w:rStyle w:val="HTML"/>
              </w:rPr>
              <w:t>1655251200000</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 xml:space="preserve">Status of </w:t>
            </w:r>
            <w:r>
              <w:rPr>
                <w:rStyle w:val="search-highlight"/>
              </w:rPr>
              <w:t>depos</w:t>
            </w:r>
            <w:r>
              <w:t>it</w:t>
            </w:r>
            <w:r>
              <w:br/>
            </w:r>
            <w:r>
              <w:rPr>
                <w:rStyle w:val="HTML"/>
              </w:rPr>
              <w:t>0</w:t>
            </w:r>
            <w:r>
              <w:t>: Waiting for confirmation</w:t>
            </w:r>
            <w:r>
              <w:br/>
            </w:r>
            <w:r>
              <w:rPr>
                <w:rStyle w:val="HTML"/>
              </w:rPr>
              <w:t>1</w:t>
            </w:r>
            <w:r>
              <w:t xml:space="preserve">: </w:t>
            </w:r>
            <w:r>
              <w:rPr>
                <w:rStyle w:val="search-highlight"/>
              </w:rPr>
              <w:t>Depos</w:t>
            </w:r>
            <w:r>
              <w:t xml:space="preserve">it credited </w:t>
            </w:r>
            <w:r>
              <w:br/>
            </w:r>
            <w:r>
              <w:rPr>
                <w:rStyle w:val="HTML"/>
              </w:rPr>
              <w:t>2</w:t>
            </w:r>
            <w:r>
              <w:t xml:space="preserve">: </w:t>
            </w:r>
            <w:r>
              <w:rPr>
                <w:rStyle w:val="search-highlight"/>
              </w:rPr>
              <w:t>Depos</w:t>
            </w:r>
            <w:r>
              <w:t xml:space="preserve">it successful </w:t>
            </w:r>
            <w:r>
              <w:br/>
            </w:r>
            <w:r>
              <w:rPr>
                <w:rStyle w:val="HTML"/>
              </w:rPr>
              <w:t>8</w:t>
            </w:r>
            <w:r>
              <w:t xml:space="preserve">: Pending due to temporary </w:t>
            </w:r>
            <w:r>
              <w:rPr>
                <w:rStyle w:val="search-highlight"/>
              </w:rPr>
              <w:t>depos</w:t>
            </w:r>
            <w:r>
              <w:t>it suspension on this crypto currency</w:t>
            </w:r>
            <w:r>
              <w:br/>
            </w:r>
            <w:r>
              <w:rPr>
                <w:rStyle w:val="HTML"/>
              </w:rPr>
              <w:t>11</w:t>
            </w:r>
            <w:r>
              <w:t>: Match the address blacklist</w:t>
            </w:r>
            <w:r>
              <w:br/>
            </w:r>
            <w:r>
              <w:rPr>
                <w:rStyle w:val="HTML"/>
              </w:rPr>
              <w:t>12</w:t>
            </w:r>
            <w:r>
              <w:t xml:space="preserve">: Account or </w:t>
            </w:r>
            <w:r>
              <w:rPr>
                <w:rStyle w:val="search-highlight"/>
              </w:rPr>
              <w:t>depos</w:t>
            </w:r>
            <w:r>
              <w:t>it is frozen</w:t>
            </w:r>
            <w:r>
              <w:br/>
            </w:r>
            <w:r>
              <w:rPr>
                <w:rStyle w:val="HTML"/>
              </w:rPr>
              <w:t>13</w:t>
            </w:r>
            <w:r>
              <w:t xml:space="preserve">: Sub-account </w:t>
            </w:r>
            <w:r>
              <w:rPr>
                <w:rStyle w:val="search-highlight"/>
              </w:rPr>
              <w:t>depos</w:t>
            </w:r>
            <w:r>
              <w:t>it interception</w:t>
            </w:r>
            <w:r>
              <w:br/>
            </w:r>
            <w:r>
              <w:rPr>
                <w:rStyle w:val="HTML"/>
              </w:rPr>
              <w:t>14</w:t>
            </w:r>
            <w:r>
              <w:t>: KYC limit</w:t>
            </w:r>
          </w:p>
        </w:tc>
      </w:tr>
      <w:tr w:rsidR="00000000">
        <w:trPr>
          <w:divId w:val="175387555"/>
          <w:tblCellSpacing w:w="15" w:type="dxa"/>
        </w:trPr>
        <w:tc>
          <w:tcPr>
            <w:tcW w:w="0" w:type="auto"/>
            <w:vAlign w:val="center"/>
            <w:hideMark/>
          </w:tcPr>
          <w:p w:rsidR="00000000" w:rsidRDefault="00000000">
            <w:r>
              <w:t>depId</w:t>
            </w:r>
          </w:p>
        </w:tc>
        <w:tc>
          <w:tcPr>
            <w:tcW w:w="0" w:type="auto"/>
            <w:vAlign w:val="center"/>
            <w:hideMark/>
          </w:tcPr>
          <w:p w:rsidR="00000000" w:rsidRDefault="00000000">
            <w:r>
              <w:t>String</w:t>
            </w:r>
          </w:p>
        </w:tc>
        <w:tc>
          <w:tcPr>
            <w:tcW w:w="0" w:type="auto"/>
            <w:vAlign w:val="center"/>
            <w:hideMark/>
          </w:tcPr>
          <w:p w:rsidR="00000000" w:rsidRDefault="00000000">
            <w:r>
              <w:rPr>
                <w:rStyle w:val="search-highlight"/>
              </w:rPr>
              <w:t>Depos</w:t>
            </w:r>
            <w:r>
              <w:t>it ID</w:t>
            </w:r>
          </w:p>
        </w:tc>
      </w:tr>
      <w:tr w:rsidR="00000000">
        <w:trPr>
          <w:divId w:val="175387555"/>
          <w:tblCellSpacing w:w="15" w:type="dxa"/>
        </w:trPr>
        <w:tc>
          <w:tcPr>
            <w:tcW w:w="0" w:type="auto"/>
            <w:vAlign w:val="center"/>
            <w:hideMark/>
          </w:tcPr>
          <w:p w:rsidR="00000000" w:rsidRDefault="00000000">
            <w:r>
              <w:t>fromWdId</w:t>
            </w:r>
          </w:p>
        </w:tc>
        <w:tc>
          <w:tcPr>
            <w:tcW w:w="0" w:type="auto"/>
            <w:vAlign w:val="center"/>
            <w:hideMark/>
          </w:tcPr>
          <w:p w:rsidR="00000000" w:rsidRDefault="00000000">
            <w:r>
              <w:t>String</w:t>
            </w:r>
          </w:p>
        </w:tc>
        <w:tc>
          <w:tcPr>
            <w:tcW w:w="0" w:type="auto"/>
            <w:vAlign w:val="center"/>
            <w:hideMark/>
          </w:tcPr>
          <w:p w:rsidR="00000000" w:rsidRDefault="00000000">
            <w:r>
              <w:t>Internal transfer initiator's withdrawal ID</w:t>
            </w:r>
            <w:r>
              <w:br/>
              <w:t xml:space="preserve">If the </w:t>
            </w:r>
            <w:r>
              <w:rPr>
                <w:rStyle w:val="search-highlight"/>
              </w:rPr>
              <w:t>depos</w:t>
            </w:r>
            <w:r>
              <w:t>it comes from internal transfer, this field displays the withdrawal ID of the internal transfer initiator, and will return "" in other cases</w:t>
            </w:r>
          </w:p>
        </w:tc>
      </w:tr>
      <w:tr w:rsidR="00000000">
        <w:trPr>
          <w:divId w:val="175387555"/>
          <w:tblCellSpacing w:w="15" w:type="dxa"/>
        </w:trPr>
        <w:tc>
          <w:tcPr>
            <w:tcW w:w="0" w:type="auto"/>
            <w:vAlign w:val="center"/>
            <w:hideMark/>
          </w:tcPr>
          <w:p w:rsidR="00000000" w:rsidRDefault="00000000">
            <w:r>
              <w:t>actualDepBlkConfirm</w:t>
            </w:r>
          </w:p>
        </w:tc>
        <w:tc>
          <w:tcPr>
            <w:tcW w:w="0" w:type="auto"/>
            <w:vAlign w:val="center"/>
            <w:hideMark/>
          </w:tcPr>
          <w:p w:rsidR="00000000" w:rsidRDefault="00000000">
            <w:r>
              <w:t>String</w:t>
            </w:r>
          </w:p>
        </w:tc>
        <w:tc>
          <w:tcPr>
            <w:tcW w:w="0" w:type="auto"/>
            <w:vAlign w:val="center"/>
            <w:hideMark/>
          </w:tcPr>
          <w:p w:rsidR="00000000" w:rsidRDefault="00000000">
            <w:r>
              <w:t xml:space="preserve">The actual amount of blockchain confirmed in a single </w:t>
            </w:r>
            <w:r>
              <w:rPr>
                <w:rStyle w:val="search-highlight"/>
              </w:rPr>
              <w:t>depos</w:t>
            </w:r>
            <w:r>
              <w:t>it</w:t>
            </w:r>
          </w:p>
        </w:tc>
      </w:tr>
    </w:tbl>
    <w:p w:rsidR="00000000" w:rsidRDefault="00000000">
      <w:pPr>
        <w:divId w:val="175387555"/>
      </w:pPr>
      <w:r>
        <w:t xml:space="preserve">About </w:t>
      </w:r>
      <w:r>
        <w:rPr>
          <w:rStyle w:val="search-highlight"/>
        </w:rPr>
        <w:t>depos</w:t>
      </w:r>
      <w:r>
        <w:t>it state</w:t>
      </w:r>
      <w:r>
        <w:br/>
      </w:r>
      <w:r>
        <w:rPr>
          <w:b/>
          <w:bCs/>
        </w:rPr>
        <w:t>Waiting for confirmation</w:t>
      </w:r>
      <w:r>
        <w:t xml:space="preserve"> is that the required number of blockchain confirmations has not been reached. </w:t>
      </w:r>
      <w:r>
        <w:br/>
      </w:r>
      <w:r>
        <w:rPr>
          <w:rStyle w:val="search-highlight"/>
          <w:b/>
          <w:bCs/>
        </w:rPr>
        <w:t>Depos</w:t>
      </w:r>
      <w:r>
        <w:rPr>
          <w:b/>
          <w:bCs/>
        </w:rPr>
        <w:t>it credited</w:t>
      </w:r>
      <w:r>
        <w:t xml:space="preserve"> is that there is sufficient number of blockchain confirmations for the currency to be credited to the account, but it cannot be withdrawn yet. </w:t>
      </w:r>
      <w:r>
        <w:br/>
      </w:r>
      <w:r>
        <w:rPr>
          <w:rStyle w:val="search-highlight"/>
          <w:b/>
          <w:bCs/>
        </w:rPr>
        <w:t>Depos</w:t>
      </w:r>
      <w:r>
        <w:rPr>
          <w:b/>
          <w:bCs/>
        </w:rPr>
        <w:t>it successful</w:t>
      </w:r>
      <w:r>
        <w:t xml:space="preserve"> means the crypto has been credited to the account and it can be withdrawn. </w:t>
      </w:r>
    </w:p>
    <w:p w:rsidR="00000000" w:rsidRDefault="00000000">
      <w:pPr>
        <w:pStyle w:val="3"/>
        <w:divId w:val="175387555"/>
      </w:pPr>
      <w:r>
        <w:t>Withdrawal</w:t>
      </w:r>
    </w:p>
    <w:p w:rsidR="00000000" w:rsidRDefault="00000000">
      <w:pPr>
        <w:pStyle w:val="a5"/>
        <w:divId w:val="175387555"/>
      </w:pPr>
      <w:r>
        <w:t xml:space="preserve">Only supported withdrawal of assets from funding account. Common sub-account does not support withdrawal. </w:t>
      </w:r>
    </w:p>
    <w:p w:rsidR="00000000" w:rsidRDefault="00000000">
      <w:pPr>
        <w:divId w:val="175387555"/>
      </w:pPr>
      <w:r>
        <w:t>The API can only make withdrawal to verified addresses/account, and verified addresses can be set by WEB/APP. About tag</w:t>
      </w:r>
      <w:r>
        <w:br/>
        <w:t xml:space="preserve">Some token </w:t>
      </w:r>
      <w:r>
        <w:rPr>
          <w:rStyle w:val="search-highlight"/>
        </w:rPr>
        <w:t>depos</w:t>
      </w:r>
      <w:r>
        <w:t xml:space="preserve">its require a </w:t>
      </w:r>
      <w:r>
        <w:rPr>
          <w:rStyle w:val="search-highlight"/>
        </w:rPr>
        <w:t>depos</w:t>
      </w:r>
      <w:r>
        <w:t xml:space="preserve">it address and a tag (e.g. Memo/Payment ID), which is a string that guarantees the uniqueness of your </w:t>
      </w:r>
      <w:r>
        <w:rPr>
          <w:rStyle w:val="search-highlight"/>
        </w:rPr>
        <w:t>depos</w:t>
      </w:r>
      <w:r>
        <w:t xml:space="preserve">it address. Follow the </w:t>
      </w:r>
      <w:r>
        <w:rPr>
          <w:rStyle w:val="search-highlight"/>
        </w:rPr>
        <w:t>depos</w:t>
      </w:r>
      <w:r>
        <w:t>it procedure carefully, or you may risk losing your assets.</w:t>
      </w:r>
      <w:r>
        <w:br/>
        <w:t>For currencies with labels, if it is a withdrawal between OKX users, please use internal transfer instead of online withdrawal The following content only applies to users residing in the United Arab Emirates</w:t>
      </w:r>
      <w:r>
        <w:br/>
        <w:t>Due to local laws and regulations in your country or region, a certain ratio of user assets must be stored in cold wallets. We will perform cold-to-hot wallet asset transfers from time to time. However, if assets in hot wallets are not sufficient to meet user withdrawal demands, an extra step is needed to transfer cold wallet assets to the hot wallet. This may cause delays of up to 24 hours to receive withdrawals.</w:t>
      </w:r>
      <w:r>
        <w:br/>
        <w:t xml:space="preserve">Learn more (https://www.okx.com/help/what-is-a-segregated-wallet-and-why-is-my-withdrawal-delayed) </w:t>
      </w:r>
    </w:p>
    <w:p w:rsidR="00000000" w:rsidRDefault="00000000">
      <w:pPr>
        <w:pStyle w:val="4"/>
        <w:divId w:val="175387555"/>
      </w:pPr>
      <w:r>
        <w:t>Rate Limit: 6 requests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/api/v5/asset/withdrawal</w:t>
      </w:r>
    </w:p>
    <w:p w:rsidR="00000000" w:rsidRDefault="00000000">
      <w:pPr>
        <w:pStyle w:val="a5"/>
        <w:ind w:left="720" w:right="720"/>
        <w:divId w:val="501162393"/>
      </w:pPr>
      <w:r>
        <w:t>Request Example</w:t>
      </w:r>
    </w:p>
    <w:p w:rsidR="00000000" w:rsidRDefault="00000000">
      <w:pPr>
        <w:pStyle w:val="HTML0"/>
        <w:divId w:val="62997388"/>
        <w:rPr>
          <w:rStyle w:val="HTML"/>
        </w:rPr>
      </w:pPr>
      <w:r>
        <w:rPr>
          <w:rStyle w:val="c"/>
        </w:rPr>
        <w:t># on-chain withdrawal</w:t>
      </w:r>
    </w:p>
    <w:p w:rsidR="00000000" w:rsidRDefault="00000000">
      <w:pPr>
        <w:pStyle w:val="HTML0"/>
        <w:divId w:val="62997388"/>
        <w:rPr>
          <w:rStyle w:val="HTML"/>
        </w:rPr>
      </w:pPr>
      <w:r>
        <w:rPr>
          <w:rStyle w:val="HTML"/>
        </w:rPr>
        <w:t>POST /api/v5/asset/withdrawal</w:t>
      </w:r>
    </w:p>
    <w:p w:rsidR="00000000" w:rsidRDefault="00000000">
      <w:pPr>
        <w:pStyle w:val="HTML0"/>
        <w:divId w:val="62997388"/>
        <w:rPr>
          <w:rStyle w:val="HTML"/>
        </w:rPr>
      </w:pPr>
      <w:r>
        <w:rPr>
          <w:rStyle w:val="HTML"/>
        </w:rPr>
        <w:t>body</w:t>
      </w:r>
    </w:p>
    <w:p w:rsidR="00000000" w:rsidRDefault="00000000">
      <w:pPr>
        <w:pStyle w:val="HTML0"/>
        <w:divId w:val="62997388"/>
        <w:rPr>
          <w:rStyle w:val="HTML"/>
        </w:rPr>
      </w:pPr>
      <w:r>
        <w:rPr>
          <w:rStyle w:val="o"/>
        </w:rPr>
        <w:t>{</w:t>
      </w:r>
    </w:p>
    <w:p w:rsidR="00000000" w:rsidRDefault="00000000">
      <w:pPr>
        <w:pStyle w:val="HTML0"/>
        <w:divId w:val="62997388"/>
        <w:rPr>
          <w:rStyle w:val="HTML"/>
        </w:rPr>
      </w:pPr>
      <w:r>
        <w:rPr>
          <w:rStyle w:val="HTML"/>
        </w:rPr>
        <w:t xml:space="preserve">    </w:t>
      </w:r>
      <w:r>
        <w:rPr>
          <w:rStyle w:val="s2"/>
        </w:rPr>
        <w:t>"amt"</w:t>
      </w:r>
      <w:r>
        <w:rPr>
          <w:rStyle w:val="HTML"/>
        </w:rPr>
        <w:t>:</w:t>
      </w:r>
      <w:r>
        <w:rPr>
          <w:rStyle w:val="s2"/>
        </w:rPr>
        <w:t>"1"</w:t>
      </w:r>
      <w:r>
        <w:rPr>
          <w:rStyle w:val="HTML"/>
        </w:rPr>
        <w:t>,</w:t>
      </w:r>
    </w:p>
    <w:p w:rsidR="00000000" w:rsidRDefault="00000000">
      <w:pPr>
        <w:pStyle w:val="HTML0"/>
        <w:divId w:val="62997388"/>
        <w:rPr>
          <w:rStyle w:val="HTML"/>
        </w:rPr>
      </w:pPr>
      <w:r>
        <w:rPr>
          <w:rStyle w:val="HTML"/>
        </w:rPr>
        <w:t xml:space="preserve">    </w:t>
      </w:r>
      <w:r>
        <w:rPr>
          <w:rStyle w:val="s2"/>
        </w:rPr>
        <w:t>"dest"</w:t>
      </w:r>
      <w:r>
        <w:rPr>
          <w:rStyle w:val="HTML"/>
        </w:rPr>
        <w:t>:</w:t>
      </w:r>
      <w:r>
        <w:rPr>
          <w:rStyle w:val="s2"/>
        </w:rPr>
        <w:t>"4"</w:t>
      </w:r>
      <w:r>
        <w:rPr>
          <w:rStyle w:val="HTML"/>
        </w:rPr>
        <w:t>,</w:t>
      </w:r>
    </w:p>
    <w:p w:rsidR="00000000" w:rsidRDefault="00000000">
      <w:pPr>
        <w:pStyle w:val="HTML0"/>
        <w:divId w:val="62997388"/>
        <w:rPr>
          <w:rStyle w:val="HTML"/>
        </w:rPr>
      </w:pPr>
      <w:r>
        <w:rPr>
          <w:rStyle w:val="HTML"/>
        </w:rPr>
        <w:t xml:space="preserve">    </w:t>
      </w:r>
      <w:r>
        <w:rPr>
          <w:rStyle w:val="s2"/>
        </w:rPr>
        <w:t>"ccy"</w:t>
      </w:r>
      <w:r>
        <w:rPr>
          <w:rStyle w:val="HTML"/>
        </w:rPr>
        <w:t>:</w:t>
      </w:r>
      <w:r>
        <w:rPr>
          <w:rStyle w:val="s2"/>
        </w:rPr>
        <w:t>"BTC"</w:t>
      </w:r>
      <w:r>
        <w:rPr>
          <w:rStyle w:val="HTML"/>
        </w:rPr>
        <w:t>,</w:t>
      </w:r>
    </w:p>
    <w:p w:rsidR="00000000" w:rsidRDefault="00000000">
      <w:pPr>
        <w:pStyle w:val="HTML0"/>
        <w:divId w:val="62997388"/>
        <w:rPr>
          <w:rStyle w:val="HTML"/>
        </w:rPr>
      </w:pPr>
      <w:r>
        <w:rPr>
          <w:rStyle w:val="HTML"/>
        </w:rPr>
        <w:t xml:space="preserve">    </w:t>
      </w:r>
      <w:r>
        <w:rPr>
          <w:rStyle w:val="s2"/>
        </w:rPr>
        <w:t>"chain"</w:t>
      </w:r>
      <w:r>
        <w:rPr>
          <w:rStyle w:val="HTML"/>
        </w:rPr>
        <w:t>:</w:t>
      </w:r>
      <w:r>
        <w:rPr>
          <w:rStyle w:val="s2"/>
        </w:rPr>
        <w:t>"BTC-Bitcoin"</w:t>
      </w:r>
      <w:r>
        <w:rPr>
          <w:rStyle w:val="HTML"/>
        </w:rPr>
        <w:t>,</w:t>
      </w:r>
    </w:p>
    <w:p w:rsidR="00000000" w:rsidRDefault="00000000">
      <w:pPr>
        <w:pStyle w:val="HTML0"/>
        <w:divId w:val="62997388"/>
        <w:rPr>
          <w:rStyle w:val="HTML"/>
        </w:rPr>
      </w:pPr>
      <w:r>
        <w:rPr>
          <w:rStyle w:val="HTML"/>
        </w:rPr>
        <w:t xml:space="preserve">    </w:t>
      </w:r>
      <w:r>
        <w:rPr>
          <w:rStyle w:val="s2"/>
        </w:rPr>
        <w:t>"toAddr"</w:t>
      </w:r>
      <w:r>
        <w:rPr>
          <w:rStyle w:val="HTML"/>
        </w:rPr>
        <w:t>:</w:t>
      </w:r>
      <w:r>
        <w:rPr>
          <w:rStyle w:val="s2"/>
        </w:rPr>
        <w:t>"17DKe3kkkkiiiiTvAKKi2vMPbm1Bz3CMKw"</w:t>
      </w:r>
    </w:p>
    <w:p w:rsidR="00000000" w:rsidRDefault="00000000">
      <w:pPr>
        <w:pStyle w:val="HTML0"/>
        <w:divId w:val="62997388"/>
        <w:rPr>
          <w:rStyle w:val="HTML"/>
        </w:rPr>
      </w:pPr>
      <w:r>
        <w:rPr>
          <w:rStyle w:val="o"/>
        </w:rPr>
        <w:t>}</w:t>
      </w:r>
    </w:p>
    <w:p w:rsidR="00000000" w:rsidRDefault="00000000">
      <w:pPr>
        <w:pStyle w:val="HTML0"/>
        <w:divId w:val="62997388"/>
        <w:rPr>
          <w:rStyle w:val="HTML"/>
        </w:rPr>
      </w:pPr>
    </w:p>
    <w:p w:rsidR="00000000" w:rsidRDefault="00000000">
      <w:pPr>
        <w:pStyle w:val="HTML0"/>
        <w:divId w:val="62997388"/>
        <w:rPr>
          <w:rStyle w:val="HTML"/>
        </w:rPr>
      </w:pPr>
      <w:r>
        <w:rPr>
          <w:rStyle w:val="c"/>
        </w:rPr>
        <w:t xml:space="preserve"># internal withdrawal </w:t>
      </w:r>
    </w:p>
    <w:p w:rsidR="00000000" w:rsidRDefault="00000000">
      <w:pPr>
        <w:pStyle w:val="HTML0"/>
        <w:divId w:val="62997388"/>
        <w:rPr>
          <w:rStyle w:val="HTML"/>
        </w:rPr>
      </w:pPr>
      <w:r>
        <w:rPr>
          <w:rStyle w:val="HTML"/>
        </w:rPr>
        <w:t>POST /api/v5/asset/withdrawal</w:t>
      </w:r>
    </w:p>
    <w:p w:rsidR="00000000" w:rsidRDefault="00000000">
      <w:pPr>
        <w:pStyle w:val="HTML0"/>
        <w:divId w:val="62997388"/>
        <w:rPr>
          <w:rStyle w:val="HTML"/>
        </w:rPr>
      </w:pPr>
      <w:r>
        <w:rPr>
          <w:rStyle w:val="HTML"/>
        </w:rPr>
        <w:t>body</w:t>
      </w:r>
    </w:p>
    <w:p w:rsidR="00000000" w:rsidRDefault="00000000">
      <w:pPr>
        <w:pStyle w:val="HTML0"/>
        <w:divId w:val="62997388"/>
        <w:rPr>
          <w:rStyle w:val="HTML"/>
        </w:rPr>
      </w:pPr>
      <w:r>
        <w:rPr>
          <w:rStyle w:val="o"/>
        </w:rPr>
        <w:t>{</w:t>
      </w:r>
    </w:p>
    <w:p w:rsidR="00000000" w:rsidRDefault="00000000">
      <w:pPr>
        <w:pStyle w:val="HTML0"/>
        <w:divId w:val="62997388"/>
        <w:rPr>
          <w:rStyle w:val="HTML"/>
        </w:rPr>
      </w:pPr>
      <w:r>
        <w:rPr>
          <w:rStyle w:val="HTML"/>
        </w:rPr>
        <w:t xml:space="preserve">    </w:t>
      </w:r>
      <w:r>
        <w:rPr>
          <w:rStyle w:val="s2"/>
        </w:rPr>
        <w:t>"amt"</w:t>
      </w:r>
      <w:r>
        <w:rPr>
          <w:rStyle w:val="HTML"/>
        </w:rPr>
        <w:t>:</w:t>
      </w:r>
      <w:r>
        <w:rPr>
          <w:rStyle w:val="s2"/>
        </w:rPr>
        <w:t>"10"</w:t>
      </w:r>
      <w:r>
        <w:rPr>
          <w:rStyle w:val="HTML"/>
        </w:rPr>
        <w:t>,</w:t>
      </w:r>
    </w:p>
    <w:p w:rsidR="00000000" w:rsidRDefault="00000000">
      <w:pPr>
        <w:pStyle w:val="HTML0"/>
        <w:divId w:val="62997388"/>
        <w:rPr>
          <w:rStyle w:val="HTML"/>
        </w:rPr>
      </w:pPr>
      <w:r>
        <w:rPr>
          <w:rStyle w:val="HTML"/>
        </w:rPr>
        <w:t xml:space="preserve">    </w:t>
      </w:r>
      <w:r>
        <w:rPr>
          <w:rStyle w:val="s2"/>
        </w:rPr>
        <w:t>"dest"</w:t>
      </w:r>
      <w:r>
        <w:rPr>
          <w:rStyle w:val="HTML"/>
        </w:rPr>
        <w:t>:</w:t>
      </w:r>
      <w:r>
        <w:rPr>
          <w:rStyle w:val="s2"/>
        </w:rPr>
        <w:t>"3"</w:t>
      </w:r>
      <w:r>
        <w:rPr>
          <w:rStyle w:val="HTML"/>
        </w:rPr>
        <w:t>,</w:t>
      </w:r>
    </w:p>
    <w:p w:rsidR="00000000" w:rsidRDefault="00000000">
      <w:pPr>
        <w:pStyle w:val="HTML0"/>
        <w:divId w:val="62997388"/>
        <w:rPr>
          <w:rStyle w:val="HTML"/>
        </w:rPr>
      </w:pPr>
      <w:r>
        <w:rPr>
          <w:rStyle w:val="HTML"/>
        </w:rPr>
        <w:t xml:space="preserve">    </w:t>
      </w:r>
      <w:r>
        <w:rPr>
          <w:rStyle w:val="s2"/>
        </w:rPr>
        <w:t>"ccy"</w:t>
      </w:r>
      <w:r>
        <w:rPr>
          <w:rStyle w:val="HTML"/>
        </w:rPr>
        <w:t>:</w:t>
      </w:r>
      <w:r>
        <w:rPr>
          <w:rStyle w:val="s2"/>
        </w:rPr>
        <w:t>"USDT"</w:t>
      </w:r>
      <w:r>
        <w:rPr>
          <w:rStyle w:val="HTML"/>
        </w:rPr>
        <w:t>,</w:t>
      </w:r>
    </w:p>
    <w:p w:rsidR="00000000" w:rsidRDefault="00000000">
      <w:pPr>
        <w:pStyle w:val="HTML0"/>
        <w:divId w:val="62997388"/>
        <w:rPr>
          <w:rStyle w:val="HTML"/>
        </w:rPr>
      </w:pPr>
      <w:r>
        <w:rPr>
          <w:rStyle w:val="HTML"/>
        </w:rPr>
        <w:t xml:space="preserve">    </w:t>
      </w:r>
      <w:r>
        <w:rPr>
          <w:rStyle w:val="s2"/>
        </w:rPr>
        <w:t>"areaCode"</w:t>
      </w:r>
      <w:r>
        <w:rPr>
          <w:rStyle w:val="HTML"/>
        </w:rPr>
        <w:t>:</w:t>
      </w:r>
      <w:r>
        <w:rPr>
          <w:rStyle w:val="s2"/>
        </w:rPr>
        <w:t>"86"</w:t>
      </w:r>
      <w:r>
        <w:rPr>
          <w:rStyle w:val="HTML"/>
        </w:rPr>
        <w:t>,</w:t>
      </w:r>
    </w:p>
    <w:p w:rsidR="00000000" w:rsidRDefault="00000000">
      <w:pPr>
        <w:pStyle w:val="HTML0"/>
        <w:divId w:val="62997388"/>
        <w:rPr>
          <w:rStyle w:val="HTML"/>
        </w:rPr>
      </w:pPr>
      <w:r>
        <w:rPr>
          <w:rStyle w:val="HTML"/>
        </w:rPr>
        <w:t xml:space="preserve">    </w:t>
      </w:r>
      <w:r>
        <w:rPr>
          <w:rStyle w:val="s2"/>
        </w:rPr>
        <w:t>"toAddr"</w:t>
      </w:r>
      <w:r>
        <w:rPr>
          <w:rStyle w:val="HTML"/>
        </w:rPr>
        <w:t>:</w:t>
      </w:r>
      <w:r>
        <w:rPr>
          <w:rStyle w:val="s2"/>
        </w:rPr>
        <w:t>"15651000000"</w:t>
      </w:r>
    </w:p>
    <w:p w:rsidR="00000000" w:rsidRDefault="00000000">
      <w:pPr>
        <w:pStyle w:val="HTML0"/>
        <w:divId w:val="62997388"/>
        <w:rPr>
          <w:rStyle w:val="HTML"/>
        </w:rPr>
      </w:pPr>
      <w:r>
        <w:rPr>
          <w:rStyle w:val="o"/>
        </w:rPr>
        <w:t>}</w:t>
      </w:r>
    </w:p>
    <w:p w:rsidR="00000000" w:rsidRDefault="00000000">
      <w:pPr>
        <w:pStyle w:val="HTML0"/>
        <w:divId w:val="62997388"/>
        <w:rPr>
          <w:rStyle w:val="HTML"/>
        </w:rPr>
      </w:pPr>
    </w:p>
    <w:p w:rsidR="00000000" w:rsidRDefault="00000000">
      <w:pPr>
        <w:pStyle w:val="HTML0"/>
        <w:divId w:val="62997388"/>
        <w:rPr>
          <w:rStyle w:val="HTML"/>
        </w:rPr>
      </w:pPr>
      <w:r>
        <w:rPr>
          <w:rStyle w:val="c"/>
        </w:rPr>
        <w:t># Specific entity users need to provide receiver's info</w:t>
      </w:r>
    </w:p>
    <w:p w:rsidR="00000000" w:rsidRDefault="00000000">
      <w:pPr>
        <w:pStyle w:val="HTML0"/>
        <w:divId w:val="62997388"/>
        <w:rPr>
          <w:rStyle w:val="HTML"/>
        </w:rPr>
      </w:pPr>
      <w:r>
        <w:rPr>
          <w:rStyle w:val="HTML"/>
        </w:rPr>
        <w:t>POST /api/v5/asset/withdrawal</w:t>
      </w:r>
    </w:p>
    <w:p w:rsidR="00000000" w:rsidRDefault="00000000">
      <w:pPr>
        <w:pStyle w:val="HTML0"/>
        <w:divId w:val="62997388"/>
        <w:rPr>
          <w:rStyle w:val="HTML"/>
        </w:rPr>
      </w:pPr>
      <w:r>
        <w:rPr>
          <w:rStyle w:val="HTML"/>
        </w:rPr>
        <w:t>body</w:t>
      </w:r>
    </w:p>
    <w:p w:rsidR="00000000" w:rsidRDefault="00000000">
      <w:pPr>
        <w:pStyle w:val="HTML0"/>
        <w:divId w:val="62997388"/>
        <w:rPr>
          <w:rStyle w:val="HTML"/>
        </w:rPr>
      </w:pPr>
      <w:r>
        <w:rPr>
          <w:rStyle w:val="o"/>
        </w:rPr>
        <w:t>{</w:t>
      </w:r>
    </w:p>
    <w:p w:rsidR="00000000" w:rsidRDefault="00000000">
      <w:pPr>
        <w:pStyle w:val="HTML0"/>
        <w:divId w:val="62997388"/>
        <w:rPr>
          <w:rStyle w:val="HTML"/>
        </w:rPr>
      </w:pPr>
      <w:r>
        <w:rPr>
          <w:rStyle w:val="HTML"/>
        </w:rPr>
        <w:t xml:space="preserve">    </w:t>
      </w:r>
      <w:r>
        <w:rPr>
          <w:rStyle w:val="s2"/>
        </w:rPr>
        <w:t>"amt"</w:t>
      </w:r>
      <w:r>
        <w:rPr>
          <w:rStyle w:val="HTML"/>
        </w:rPr>
        <w:t>:</w:t>
      </w:r>
      <w:r>
        <w:rPr>
          <w:rStyle w:val="s2"/>
        </w:rPr>
        <w:t>"1"</w:t>
      </w:r>
      <w:r>
        <w:rPr>
          <w:rStyle w:val="HTML"/>
        </w:rPr>
        <w:t>,</w:t>
      </w:r>
    </w:p>
    <w:p w:rsidR="00000000" w:rsidRDefault="00000000">
      <w:pPr>
        <w:pStyle w:val="HTML0"/>
        <w:divId w:val="62997388"/>
        <w:rPr>
          <w:rStyle w:val="HTML"/>
        </w:rPr>
      </w:pPr>
      <w:r>
        <w:rPr>
          <w:rStyle w:val="HTML"/>
        </w:rPr>
        <w:t xml:space="preserve">    </w:t>
      </w:r>
      <w:r>
        <w:rPr>
          <w:rStyle w:val="s2"/>
        </w:rPr>
        <w:t>"dest"</w:t>
      </w:r>
      <w:r>
        <w:rPr>
          <w:rStyle w:val="HTML"/>
        </w:rPr>
        <w:t>:</w:t>
      </w:r>
      <w:r>
        <w:rPr>
          <w:rStyle w:val="s2"/>
        </w:rPr>
        <w:t>"4"</w:t>
      </w:r>
      <w:r>
        <w:rPr>
          <w:rStyle w:val="HTML"/>
        </w:rPr>
        <w:t>,</w:t>
      </w:r>
    </w:p>
    <w:p w:rsidR="00000000" w:rsidRDefault="00000000">
      <w:pPr>
        <w:pStyle w:val="HTML0"/>
        <w:divId w:val="62997388"/>
        <w:rPr>
          <w:rStyle w:val="HTML"/>
        </w:rPr>
      </w:pPr>
      <w:r>
        <w:rPr>
          <w:rStyle w:val="HTML"/>
        </w:rPr>
        <w:t xml:space="preserve">    </w:t>
      </w:r>
      <w:r>
        <w:rPr>
          <w:rStyle w:val="s2"/>
        </w:rPr>
        <w:t>"ccy"</w:t>
      </w:r>
      <w:r>
        <w:rPr>
          <w:rStyle w:val="HTML"/>
        </w:rPr>
        <w:t>:</w:t>
      </w:r>
      <w:r>
        <w:rPr>
          <w:rStyle w:val="s2"/>
        </w:rPr>
        <w:t>"BTC"</w:t>
      </w:r>
      <w:r>
        <w:rPr>
          <w:rStyle w:val="HTML"/>
        </w:rPr>
        <w:t>,</w:t>
      </w:r>
    </w:p>
    <w:p w:rsidR="00000000" w:rsidRDefault="00000000">
      <w:pPr>
        <w:pStyle w:val="HTML0"/>
        <w:divId w:val="62997388"/>
        <w:rPr>
          <w:rStyle w:val="HTML"/>
        </w:rPr>
      </w:pPr>
      <w:r>
        <w:rPr>
          <w:rStyle w:val="HTML"/>
        </w:rPr>
        <w:t xml:space="preserve">    </w:t>
      </w:r>
      <w:r>
        <w:rPr>
          <w:rStyle w:val="s2"/>
        </w:rPr>
        <w:t>"chain"</w:t>
      </w:r>
      <w:r>
        <w:rPr>
          <w:rStyle w:val="HTML"/>
        </w:rPr>
        <w:t>:</w:t>
      </w:r>
      <w:r>
        <w:rPr>
          <w:rStyle w:val="s2"/>
        </w:rPr>
        <w:t>"BTC-Bitcoin"</w:t>
      </w:r>
      <w:r>
        <w:rPr>
          <w:rStyle w:val="HTML"/>
        </w:rPr>
        <w:t>,</w:t>
      </w:r>
    </w:p>
    <w:p w:rsidR="00000000" w:rsidRDefault="00000000">
      <w:pPr>
        <w:pStyle w:val="HTML0"/>
        <w:divId w:val="62997388"/>
        <w:rPr>
          <w:rStyle w:val="HTML"/>
        </w:rPr>
      </w:pPr>
      <w:r>
        <w:rPr>
          <w:rStyle w:val="HTML"/>
        </w:rPr>
        <w:t xml:space="preserve">    </w:t>
      </w:r>
      <w:r>
        <w:rPr>
          <w:rStyle w:val="s2"/>
        </w:rPr>
        <w:t>"toAddr"</w:t>
      </w:r>
      <w:r>
        <w:rPr>
          <w:rStyle w:val="HTML"/>
        </w:rPr>
        <w:t>:</w:t>
      </w:r>
      <w:r>
        <w:rPr>
          <w:rStyle w:val="s2"/>
        </w:rPr>
        <w:t>"17DKe3kkkkiiiiTvAKKi2vMPbm1Bz3CMKw"</w:t>
      </w:r>
      <w:r>
        <w:rPr>
          <w:rStyle w:val="HTML"/>
        </w:rPr>
        <w:t>,</w:t>
      </w:r>
    </w:p>
    <w:p w:rsidR="00000000" w:rsidRDefault="00000000">
      <w:pPr>
        <w:pStyle w:val="HTML0"/>
        <w:divId w:val="62997388"/>
        <w:rPr>
          <w:rStyle w:val="HTML"/>
        </w:rPr>
      </w:pPr>
      <w:r>
        <w:rPr>
          <w:rStyle w:val="HTML"/>
        </w:rPr>
        <w:t xml:space="preserve">    </w:t>
      </w:r>
      <w:r>
        <w:rPr>
          <w:rStyle w:val="s2"/>
        </w:rPr>
        <w:t>"rcvrInfo"</w:t>
      </w:r>
      <w:r>
        <w:rPr>
          <w:rStyle w:val="HTML"/>
        </w:rPr>
        <w:t>:</w:t>
      </w:r>
      <w:r>
        <w:rPr>
          <w:rStyle w:val="o"/>
        </w:rPr>
        <w:t>{</w:t>
      </w:r>
    </w:p>
    <w:p w:rsidR="00000000" w:rsidRDefault="00000000">
      <w:pPr>
        <w:pStyle w:val="HTML0"/>
        <w:divId w:val="62997388"/>
        <w:rPr>
          <w:rStyle w:val="HTML"/>
        </w:rPr>
      </w:pPr>
      <w:r>
        <w:rPr>
          <w:rStyle w:val="HTML"/>
        </w:rPr>
        <w:t xml:space="preserve">        </w:t>
      </w:r>
      <w:r>
        <w:rPr>
          <w:rStyle w:val="s2"/>
        </w:rPr>
        <w:t>"walletType"</w:t>
      </w:r>
      <w:r>
        <w:rPr>
          <w:rStyle w:val="HTML"/>
        </w:rPr>
        <w:t>:</w:t>
      </w:r>
      <w:r>
        <w:rPr>
          <w:rStyle w:val="s2"/>
        </w:rPr>
        <w:t>"exchange"</w:t>
      </w:r>
      <w:r>
        <w:rPr>
          <w:rStyle w:val="HTML"/>
        </w:rPr>
        <w:t>,</w:t>
      </w:r>
    </w:p>
    <w:p w:rsidR="00000000" w:rsidRDefault="00000000">
      <w:pPr>
        <w:pStyle w:val="HTML0"/>
        <w:divId w:val="62997388"/>
        <w:rPr>
          <w:rStyle w:val="HTML"/>
        </w:rPr>
      </w:pPr>
      <w:r>
        <w:rPr>
          <w:rStyle w:val="HTML"/>
        </w:rPr>
        <w:t xml:space="preserve">        </w:t>
      </w:r>
      <w:r>
        <w:rPr>
          <w:rStyle w:val="s2"/>
        </w:rPr>
        <w:t>"exchId"</w:t>
      </w:r>
      <w:r>
        <w:rPr>
          <w:rStyle w:val="HTML"/>
        </w:rPr>
        <w:t>:</w:t>
      </w:r>
      <w:r>
        <w:rPr>
          <w:rStyle w:val="s2"/>
        </w:rPr>
        <w:t>"did:ethr:0xfeb4f99829a9acdf52979abee87e83addf22a7e1"</w:t>
      </w:r>
      <w:r>
        <w:rPr>
          <w:rStyle w:val="HTML"/>
        </w:rPr>
        <w:t>,</w:t>
      </w:r>
    </w:p>
    <w:p w:rsidR="00000000" w:rsidRDefault="00000000">
      <w:pPr>
        <w:pStyle w:val="HTML0"/>
        <w:divId w:val="62997388"/>
        <w:rPr>
          <w:rStyle w:val="HTML"/>
        </w:rPr>
      </w:pPr>
      <w:r>
        <w:rPr>
          <w:rStyle w:val="HTML"/>
        </w:rPr>
        <w:t xml:space="preserve">        </w:t>
      </w:r>
      <w:r>
        <w:rPr>
          <w:rStyle w:val="s2"/>
        </w:rPr>
        <w:t>"rcvrFirstName"</w:t>
      </w:r>
      <w:r>
        <w:rPr>
          <w:rStyle w:val="HTML"/>
        </w:rPr>
        <w:t>:</w:t>
      </w:r>
      <w:r>
        <w:rPr>
          <w:rStyle w:val="s2"/>
        </w:rPr>
        <w:t>"Bruce"</w:t>
      </w:r>
      <w:r>
        <w:rPr>
          <w:rStyle w:val="HTML"/>
        </w:rPr>
        <w:t>,</w:t>
      </w:r>
    </w:p>
    <w:p w:rsidR="00000000" w:rsidRDefault="00000000">
      <w:pPr>
        <w:pStyle w:val="HTML0"/>
        <w:divId w:val="62997388"/>
        <w:rPr>
          <w:rStyle w:val="HTML"/>
        </w:rPr>
      </w:pPr>
      <w:r>
        <w:rPr>
          <w:rStyle w:val="HTML"/>
        </w:rPr>
        <w:t xml:space="preserve">        </w:t>
      </w:r>
      <w:r>
        <w:rPr>
          <w:rStyle w:val="s2"/>
        </w:rPr>
        <w:t>"rcvrLastName"</w:t>
      </w:r>
      <w:r>
        <w:rPr>
          <w:rStyle w:val="HTML"/>
        </w:rPr>
        <w:t>:</w:t>
      </w:r>
      <w:r>
        <w:rPr>
          <w:rStyle w:val="s2"/>
        </w:rPr>
        <w:t>"Wayne"</w:t>
      </w:r>
    </w:p>
    <w:p w:rsidR="00000000" w:rsidRDefault="00000000">
      <w:pPr>
        <w:pStyle w:val="HTML0"/>
        <w:divId w:val="62997388"/>
        <w:rPr>
          <w:rStyle w:val="HTML"/>
        </w:rPr>
      </w:pPr>
      <w:r>
        <w:rPr>
          <w:rStyle w:val="HTML"/>
        </w:rPr>
        <w:t xml:space="preserve">    </w:t>
      </w:r>
      <w:r>
        <w:rPr>
          <w:rStyle w:val="o"/>
        </w:rPr>
        <w:t>}</w:t>
      </w:r>
    </w:p>
    <w:p w:rsidR="00000000" w:rsidRDefault="00000000">
      <w:pPr>
        <w:pStyle w:val="HTML0"/>
        <w:divId w:val="62997388"/>
        <w:rPr>
          <w:rStyle w:val="HTML"/>
        </w:rPr>
      </w:pPr>
      <w:r>
        <w:rPr>
          <w:rStyle w:val="o"/>
        </w:rPr>
        <w:t>}</w:t>
      </w:r>
    </w:p>
    <w:p w:rsidR="00000000" w:rsidRDefault="00000000">
      <w:pPr>
        <w:pStyle w:val="HTML0"/>
        <w:divId w:val="2074766346"/>
        <w:rPr>
          <w:rStyle w:val="HTML"/>
          <w:vanish/>
        </w:rPr>
      </w:pPr>
      <w:r>
        <w:rPr>
          <w:rStyle w:val="kn"/>
          <w:vanish/>
        </w:rPr>
        <w:t>import</w:t>
      </w:r>
      <w:r>
        <w:rPr>
          <w:rStyle w:val="HTML"/>
          <w:vanish/>
        </w:rPr>
        <w:t xml:space="preserve"> </w:t>
      </w:r>
      <w:r>
        <w:rPr>
          <w:rStyle w:val="nn"/>
          <w:vanish/>
        </w:rPr>
        <w:t>okx.Funding</w:t>
      </w:r>
      <w:r>
        <w:rPr>
          <w:rStyle w:val="HTML"/>
          <w:vanish/>
        </w:rPr>
        <w:t xml:space="preserve"> </w:t>
      </w:r>
      <w:r>
        <w:rPr>
          <w:rStyle w:val="k"/>
          <w:vanish/>
        </w:rPr>
        <w:t>as</w:t>
      </w:r>
      <w:r>
        <w:rPr>
          <w:rStyle w:val="HTML"/>
          <w:vanish/>
        </w:rPr>
        <w:t xml:space="preserve"> </w:t>
      </w:r>
      <w:r>
        <w:rPr>
          <w:rStyle w:val="n"/>
          <w:vanish/>
        </w:rPr>
        <w:t>Funding</w:t>
      </w:r>
    </w:p>
    <w:p w:rsidR="00000000" w:rsidRDefault="00000000">
      <w:pPr>
        <w:pStyle w:val="HTML0"/>
        <w:divId w:val="2074766346"/>
        <w:rPr>
          <w:rStyle w:val="HTML"/>
          <w:vanish/>
        </w:rPr>
      </w:pPr>
    </w:p>
    <w:p w:rsidR="00000000" w:rsidRDefault="00000000">
      <w:pPr>
        <w:pStyle w:val="HTML0"/>
        <w:divId w:val="2074766346"/>
        <w:rPr>
          <w:rStyle w:val="c1"/>
          <w:vanish/>
        </w:rPr>
      </w:pPr>
      <w:r>
        <w:rPr>
          <w:rStyle w:val="c1"/>
          <w:vanish/>
        </w:rPr>
        <w:t># API initialization</w:t>
      </w:r>
    </w:p>
    <w:p w:rsidR="00000000" w:rsidRDefault="00000000">
      <w:pPr>
        <w:pStyle w:val="HTML0"/>
        <w:divId w:val="2074766346"/>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2074766346"/>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2074766346"/>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2074766346"/>
        <w:rPr>
          <w:rStyle w:val="HTML"/>
          <w:vanish/>
        </w:rPr>
      </w:pPr>
    </w:p>
    <w:p w:rsidR="00000000" w:rsidRDefault="00000000">
      <w:pPr>
        <w:pStyle w:val="HTML0"/>
        <w:divId w:val="2074766346"/>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 0, Demo trading: 1</w:t>
      </w:r>
    </w:p>
    <w:p w:rsidR="00000000" w:rsidRDefault="00000000">
      <w:pPr>
        <w:pStyle w:val="HTML0"/>
        <w:divId w:val="2074766346"/>
        <w:rPr>
          <w:rStyle w:val="HTML"/>
          <w:vanish/>
        </w:rPr>
      </w:pPr>
    </w:p>
    <w:p w:rsidR="00000000" w:rsidRDefault="00000000">
      <w:pPr>
        <w:pStyle w:val="HTML0"/>
        <w:divId w:val="2074766346"/>
        <w:rPr>
          <w:rStyle w:val="HTML"/>
          <w:vanish/>
        </w:rPr>
      </w:pPr>
      <w:r>
        <w:rPr>
          <w:rStyle w:val="n"/>
          <w:vanish/>
        </w:rPr>
        <w:t>fundingAPI</w:t>
      </w:r>
      <w:r>
        <w:rPr>
          <w:rStyle w:val="HTML"/>
          <w:vanish/>
        </w:rPr>
        <w:t xml:space="preserve"> </w:t>
      </w:r>
      <w:r>
        <w:rPr>
          <w:rStyle w:val="o"/>
          <w:vanish/>
        </w:rPr>
        <w:t>=</w:t>
      </w:r>
      <w:r>
        <w:rPr>
          <w:rStyle w:val="HTML"/>
          <w:vanish/>
        </w:rPr>
        <w:t xml:space="preserve"> </w:t>
      </w:r>
      <w:r>
        <w:rPr>
          <w:rStyle w:val="n"/>
          <w:vanish/>
        </w:rPr>
        <w:t>Funding</w:t>
      </w:r>
      <w:r>
        <w:rPr>
          <w:rStyle w:val="p"/>
          <w:vanish/>
        </w:rPr>
        <w:t>.</w:t>
      </w:r>
      <w:r>
        <w:rPr>
          <w:rStyle w:val="n"/>
          <w:vanish/>
        </w:rPr>
        <w:t>FundingAPI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2074766346"/>
        <w:rPr>
          <w:rStyle w:val="HTML"/>
          <w:vanish/>
        </w:rPr>
      </w:pPr>
    </w:p>
    <w:p w:rsidR="00000000" w:rsidRDefault="00000000">
      <w:pPr>
        <w:pStyle w:val="HTML0"/>
        <w:divId w:val="2074766346"/>
        <w:rPr>
          <w:rStyle w:val="c1"/>
          <w:vanish/>
        </w:rPr>
      </w:pPr>
      <w:r>
        <w:rPr>
          <w:rStyle w:val="c1"/>
          <w:vanish/>
        </w:rPr>
        <w:t># Withdrawal</w:t>
      </w:r>
    </w:p>
    <w:p w:rsidR="00000000" w:rsidRDefault="00000000">
      <w:pPr>
        <w:pStyle w:val="HTML0"/>
        <w:divId w:val="2074766346"/>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fundingAPI</w:t>
      </w:r>
      <w:r>
        <w:rPr>
          <w:rStyle w:val="p"/>
          <w:vanish/>
        </w:rPr>
        <w:t>.</w:t>
      </w:r>
      <w:r>
        <w:rPr>
          <w:rStyle w:val="n"/>
          <w:vanish/>
        </w:rPr>
        <w:t>withdrawal</w:t>
      </w:r>
      <w:r>
        <w:rPr>
          <w:rStyle w:val="p"/>
          <w:vanish/>
        </w:rPr>
        <w:t>(</w:t>
      </w:r>
    </w:p>
    <w:p w:rsidR="00000000" w:rsidRDefault="00000000">
      <w:pPr>
        <w:pStyle w:val="HTML0"/>
        <w:divId w:val="2074766346"/>
        <w:rPr>
          <w:rStyle w:val="HTML"/>
          <w:vanish/>
        </w:rPr>
      </w:pPr>
      <w:r>
        <w:rPr>
          <w:rStyle w:val="HTML"/>
          <w:vanish/>
        </w:rPr>
        <w:t xml:space="preserve">    </w:t>
      </w:r>
      <w:r>
        <w:rPr>
          <w:rStyle w:val="n"/>
          <w:vanish/>
        </w:rPr>
        <w:t>ccy</w:t>
      </w:r>
      <w:r>
        <w:rPr>
          <w:rStyle w:val="o"/>
          <w:vanish/>
        </w:rPr>
        <w:t>=</w:t>
      </w:r>
      <w:r>
        <w:rPr>
          <w:rStyle w:val="s"/>
          <w:vanish/>
        </w:rPr>
        <w:t>"USDT"</w:t>
      </w:r>
      <w:r>
        <w:rPr>
          <w:rStyle w:val="p"/>
          <w:vanish/>
        </w:rPr>
        <w:t>,</w:t>
      </w:r>
    </w:p>
    <w:p w:rsidR="00000000" w:rsidRDefault="00000000">
      <w:pPr>
        <w:pStyle w:val="HTML0"/>
        <w:divId w:val="2074766346"/>
        <w:rPr>
          <w:rStyle w:val="HTML"/>
          <w:vanish/>
        </w:rPr>
      </w:pPr>
      <w:r>
        <w:rPr>
          <w:rStyle w:val="HTML"/>
          <w:vanish/>
        </w:rPr>
        <w:t xml:space="preserve">    </w:t>
      </w:r>
      <w:r>
        <w:rPr>
          <w:rStyle w:val="n"/>
          <w:vanish/>
        </w:rPr>
        <w:t>toAddr</w:t>
      </w:r>
      <w:r>
        <w:rPr>
          <w:rStyle w:val="o"/>
          <w:vanish/>
        </w:rPr>
        <w:t>=</w:t>
      </w:r>
      <w:r>
        <w:rPr>
          <w:rStyle w:val="s"/>
          <w:vanish/>
        </w:rPr>
        <w:t>"TXtvfb7cdrn6VX9H49mgio8bUxZ3DGfvYF"</w:t>
      </w:r>
      <w:r>
        <w:rPr>
          <w:rStyle w:val="p"/>
          <w:vanish/>
        </w:rPr>
        <w:t>,</w:t>
      </w:r>
    </w:p>
    <w:p w:rsidR="00000000" w:rsidRDefault="00000000">
      <w:pPr>
        <w:pStyle w:val="HTML0"/>
        <w:divId w:val="2074766346"/>
        <w:rPr>
          <w:rStyle w:val="HTML"/>
          <w:vanish/>
        </w:rPr>
      </w:pPr>
      <w:r>
        <w:rPr>
          <w:rStyle w:val="HTML"/>
          <w:vanish/>
        </w:rPr>
        <w:t xml:space="preserve">    </w:t>
      </w:r>
      <w:r>
        <w:rPr>
          <w:rStyle w:val="n"/>
          <w:vanish/>
        </w:rPr>
        <w:t>amt</w:t>
      </w:r>
      <w:r>
        <w:rPr>
          <w:rStyle w:val="o"/>
          <w:vanish/>
        </w:rPr>
        <w:t>=</w:t>
      </w:r>
      <w:r>
        <w:rPr>
          <w:rStyle w:val="s"/>
          <w:vanish/>
        </w:rPr>
        <w:t>"100"</w:t>
      </w:r>
      <w:r>
        <w:rPr>
          <w:rStyle w:val="p"/>
          <w:vanish/>
        </w:rPr>
        <w:t>,</w:t>
      </w:r>
    </w:p>
    <w:p w:rsidR="00000000" w:rsidRDefault="00000000">
      <w:pPr>
        <w:pStyle w:val="HTML0"/>
        <w:divId w:val="2074766346"/>
        <w:rPr>
          <w:rStyle w:val="HTML"/>
          <w:vanish/>
        </w:rPr>
      </w:pPr>
      <w:r>
        <w:rPr>
          <w:rStyle w:val="HTML"/>
          <w:vanish/>
        </w:rPr>
        <w:t xml:space="preserve">    </w:t>
      </w:r>
      <w:r>
        <w:rPr>
          <w:rStyle w:val="n"/>
          <w:vanish/>
        </w:rPr>
        <w:t>dest</w:t>
      </w:r>
      <w:r>
        <w:rPr>
          <w:rStyle w:val="o"/>
          <w:vanish/>
        </w:rPr>
        <w:t>=</w:t>
      </w:r>
      <w:r>
        <w:rPr>
          <w:rStyle w:val="s"/>
          <w:vanish/>
        </w:rPr>
        <w:t>"4"</w:t>
      </w:r>
      <w:r>
        <w:rPr>
          <w:rStyle w:val="p"/>
          <w:vanish/>
        </w:rPr>
        <w:t>,</w:t>
      </w:r>
    </w:p>
    <w:p w:rsidR="00000000" w:rsidRDefault="00000000">
      <w:pPr>
        <w:pStyle w:val="HTML0"/>
        <w:divId w:val="2074766346"/>
        <w:rPr>
          <w:rStyle w:val="HTML"/>
          <w:vanish/>
        </w:rPr>
      </w:pPr>
      <w:r>
        <w:rPr>
          <w:rStyle w:val="HTML"/>
          <w:vanish/>
        </w:rPr>
        <w:t xml:space="preserve">    </w:t>
      </w:r>
      <w:r>
        <w:rPr>
          <w:rStyle w:val="n"/>
          <w:vanish/>
        </w:rPr>
        <w:t>chain</w:t>
      </w:r>
      <w:r>
        <w:rPr>
          <w:rStyle w:val="o"/>
          <w:vanish/>
        </w:rPr>
        <w:t>=</w:t>
      </w:r>
      <w:r>
        <w:rPr>
          <w:rStyle w:val="s"/>
          <w:vanish/>
        </w:rPr>
        <w:t>"USDT-TRC20"</w:t>
      </w:r>
    </w:p>
    <w:p w:rsidR="00000000" w:rsidRDefault="00000000">
      <w:pPr>
        <w:pStyle w:val="HTML0"/>
        <w:divId w:val="2074766346"/>
        <w:rPr>
          <w:rStyle w:val="HTML"/>
          <w:vanish/>
        </w:rPr>
      </w:pPr>
      <w:r>
        <w:rPr>
          <w:rStyle w:val="p"/>
          <w:vanish/>
        </w:rPr>
        <w:t>)</w:t>
      </w:r>
    </w:p>
    <w:p w:rsidR="00000000" w:rsidRDefault="00000000">
      <w:pPr>
        <w:pStyle w:val="HTML0"/>
        <w:divId w:val="2074766346"/>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6"/>
        <w:gridCol w:w="780"/>
        <w:gridCol w:w="1380"/>
        <w:gridCol w:w="342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Currency, e.g. </w:t>
            </w:r>
            <w:r>
              <w:rPr>
                <w:rStyle w:val="HTML"/>
              </w:rPr>
              <w:t>USDT</w:t>
            </w:r>
          </w:p>
        </w:tc>
      </w:tr>
      <w:tr w:rsidR="00000000">
        <w:trPr>
          <w:divId w:val="175387555"/>
          <w:tblCellSpacing w:w="15" w:type="dxa"/>
        </w:trPr>
        <w:tc>
          <w:tcPr>
            <w:tcW w:w="0" w:type="auto"/>
            <w:vAlign w:val="center"/>
            <w:hideMark/>
          </w:tcPr>
          <w:p w:rsidR="00000000" w:rsidRDefault="00000000">
            <w:r>
              <w:t>amt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Withdrawal amount</w:t>
            </w:r>
            <w:r>
              <w:br/>
              <w:t>Withdrawal fee is not included in withdrawal amount. Please reserve sufficient transaction fees when withdrawing.</w:t>
            </w:r>
            <w:r>
              <w:br/>
              <w:t xml:space="preserve">You can get fee amount by </w:t>
            </w:r>
            <w:hyperlink r:id="rId653" w:anchor="funding-account-rest-api-get-currencies" w:history="1">
              <w:r>
                <w:rPr>
                  <w:rStyle w:val="a3"/>
                </w:rPr>
                <w:t>Get currencies</w:t>
              </w:r>
            </w:hyperlink>
            <w:r>
              <w:t>.</w:t>
            </w:r>
            <w:r>
              <w:br/>
              <w:t xml:space="preserve">For </w:t>
            </w:r>
            <w:r>
              <w:rPr>
                <w:rStyle w:val="HTML"/>
              </w:rPr>
              <w:t>internal transfer</w:t>
            </w:r>
            <w:r>
              <w:t xml:space="preserve">, transaction fee is always </w:t>
            </w:r>
            <w:r>
              <w:rPr>
                <w:rStyle w:val="HTML"/>
              </w:rPr>
              <w:t>0</w:t>
            </w:r>
            <w:r>
              <w:t>.</w:t>
            </w:r>
          </w:p>
        </w:tc>
      </w:tr>
      <w:tr w:rsidR="00000000">
        <w:trPr>
          <w:divId w:val="175387555"/>
          <w:tblCellSpacing w:w="15" w:type="dxa"/>
        </w:trPr>
        <w:tc>
          <w:tcPr>
            <w:tcW w:w="0" w:type="auto"/>
            <w:vAlign w:val="center"/>
            <w:hideMark/>
          </w:tcPr>
          <w:p w:rsidR="00000000" w:rsidRDefault="00000000">
            <w:r>
              <w:t>dest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Withdrawal method</w:t>
            </w:r>
            <w:r>
              <w:br/>
            </w:r>
            <w:r>
              <w:rPr>
                <w:rStyle w:val="HTML"/>
              </w:rPr>
              <w:t>3</w:t>
            </w:r>
            <w:r>
              <w:t>: internal transfer</w:t>
            </w:r>
            <w:r>
              <w:br/>
            </w:r>
            <w:r>
              <w:rPr>
                <w:rStyle w:val="HTML"/>
              </w:rPr>
              <w:t>4</w:t>
            </w:r>
            <w:r>
              <w:t>: on-chain withdrawal</w:t>
            </w:r>
          </w:p>
        </w:tc>
      </w:tr>
      <w:tr w:rsidR="00000000">
        <w:trPr>
          <w:divId w:val="175387555"/>
          <w:tblCellSpacing w:w="15" w:type="dxa"/>
        </w:trPr>
        <w:tc>
          <w:tcPr>
            <w:tcW w:w="0" w:type="auto"/>
            <w:vAlign w:val="center"/>
            <w:hideMark/>
          </w:tcPr>
          <w:p w:rsidR="00000000" w:rsidRDefault="00000000">
            <w:r>
              <w:t>toAddr</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rPr>
                <w:rStyle w:val="HTML"/>
              </w:rPr>
              <w:t>toAddr</w:t>
            </w:r>
            <w:r>
              <w:t xml:space="preserve"> should be a trusted address/account. </w:t>
            </w:r>
            <w:r>
              <w:br/>
              <w:t xml:space="preserve">If your </w:t>
            </w:r>
            <w:r>
              <w:rPr>
                <w:rStyle w:val="HTML"/>
              </w:rPr>
              <w:t>dest</w:t>
            </w:r>
            <w:r>
              <w:t xml:space="preserve"> is </w:t>
            </w:r>
            <w:r>
              <w:rPr>
                <w:rStyle w:val="HTML"/>
              </w:rPr>
              <w:t>4</w:t>
            </w:r>
            <w:r>
              <w:t xml:space="preserve">, some crypto currency addresses are formatted as </w:t>
            </w:r>
            <w:r>
              <w:rPr>
                <w:rStyle w:val="HTML"/>
              </w:rPr>
              <w:t>'address:tag'</w:t>
            </w:r>
            <w:r>
              <w:t xml:space="preserve">, e.g. </w:t>
            </w:r>
            <w:r>
              <w:rPr>
                <w:rStyle w:val="HTML"/>
              </w:rPr>
              <w:t>'ARDOR-7JF3-8F2E-QUWZ-CAN7F:123456'</w:t>
            </w:r>
            <w:r>
              <w:br/>
              <w:t xml:space="preserve">If your </w:t>
            </w:r>
            <w:r>
              <w:rPr>
                <w:rStyle w:val="HTML"/>
              </w:rPr>
              <w:t>dest</w:t>
            </w:r>
            <w:r>
              <w:t xml:space="preserve"> is </w:t>
            </w:r>
            <w:r>
              <w:rPr>
                <w:rStyle w:val="HTML"/>
              </w:rPr>
              <w:t>3</w:t>
            </w:r>
            <w:r>
              <w:t>,</w:t>
            </w:r>
            <w:r>
              <w:rPr>
                <w:rStyle w:val="HTML"/>
              </w:rPr>
              <w:t>toAddr</w:t>
            </w:r>
            <w:r>
              <w:t xml:space="preserve"> should be a recipient address which can be email, phone or login account name (account name is only for sub-account).</w:t>
            </w:r>
          </w:p>
        </w:tc>
      </w:tr>
      <w:tr w:rsidR="00000000">
        <w:trPr>
          <w:divId w:val="175387555"/>
          <w:tblCellSpacing w:w="15" w:type="dxa"/>
        </w:trPr>
        <w:tc>
          <w:tcPr>
            <w:tcW w:w="0" w:type="auto"/>
            <w:vAlign w:val="center"/>
            <w:hideMark/>
          </w:tcPr>
          <w:p w:rsidR="00000000" w:rsidRDefault="00000000">
            <w:r>
              <w:t>chain</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Chain name</w:t>
            </w:r>
            <w:r>
              <w:br/>
              <w:t xml:space="preserve">There are multiple chains under some currencies, such as </w:t>
            </w:r>
            <w:r>
              <w:rPr>
                <w:rStyle w:val="HTML"/>
              </w:rPr>
              <w:t>USDT</w:t>
            </w:r>
            <w:r>
              <w:t xml:space="preserve"> has </w:t>
            </w:r>
            <w:r>
              <w:rPr>
                <w:rStyle w:val="HTML"/>
              </w:rPr>
              <w:t>USDT-ERC20</w:t>
            </w:r>
            <w:r>
              <w:t xml:space="preserve">, </w:t>
            </w:r>
            <w:r>
              <w:rPr>
                <w:rStyle w:val="HTML"/>
              </w:rPr>
              <w:t>USDT-TRC20</w:t>
            </w:r>
            <w:r>
              <w:br/>
              <w:t>If the parameter is not filled in, the default will be the main chain.</w:t>
            </w:r>
            <w:r>
              <w:br/>
              <w:t>When you withdrawal the non-tradable asset, if the parameter is not filled in, the default will be the unique withdrawal chain.</w:t>
            </w:r>
            <w:r>
              <w:br/>
              <w:t xml:space="preserve">Apply to </w:t>
            </w:r>
            <w:r>
              <w:rPr>
                <w:rStyle w:val="HTML"/>
              </w:rPr>
              <w:t>on-chain withdrawal</w:t>
            </w:r>
            <w:r>
              <w:t>.</w:t>
            </w:r>
            <w:r>
              <w:br/>
              <w:t xml:space="preserve">You can get supported chain name by the endpoint of </w:t>
            </w:r>
            <w:hyperlink r:id="rId654" w:anchor="funding-account-rest-api-get-currencies" w:history="1">
              <w:r>
                <w:rPr>
                  <w:rStyle w:val="a3"/>
                </w:rPr>
                <w:t>Get currencies</w:t>
              </w:r>
            </w:hyperlink>
            <w:r>
              <w:t>.</w:t>
            </w:r>
          </w:p>
        </w:tc>
      </w:tr>
      <w:tr w:rsidR="00000000">
        <w:trPr>
          <w:divId w:val="175387555"/>
          <w:tblCellSpacing w:w="15" w:type="dxa"/>
        </w:trPr>
        <w:tc>
          <w:tcPr>
            <w:tcW w:w="0" w:type="auto"/>
            <w:vAlign w:val="center"/>
            <w:hideMark/>
          </w:tcPr>
          <w:p w:rsidR="00000000" w:rsidRDefault="00000000">
            <w:r>
              <w:t>areaCode</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Area code for the phone number, e.g. </w:t>
            </w:r>
            <w:r>
              <w:rPr>
                <w:rStyle w:val="HTML"/>
              </w:rPr>
              <w:t>86</w:t>
            </w:r>
            <w:r>
              <w:br/>
              <w:t xml:space="preserve">If </w:t>
            </w:r>
            <w:r>
              <w:rPr>
                <w:rStyle w:val="HTML"/>
              </w:rPr>
              <w:t>toAddr</w:t>
            </w:r>
            <w:r>
              <w:t xml:space="preserve"> is a phone number, this parameter is required.</w:t>
            </w:r>
            <w:r>
              <w:br/>
              <w:t xml:space="preserve">Apply to </w:t>
            </w:r>
            <w:r>
              <w:rPr>
                <w:rStyle w:val="HTML"/>
              </w:rPr>
              <w:t>internal transfer</w:t>
            </w:r>
          </w:p>
        </w:tc>
      </w:tr>
      <w:tr w:rsidR="00000000">
        <w:trPr>
          <w:divId w:val="175387555"/>
          <w:tblCellSpacing w:w="15" w:type="dxa"/>
        </w:trPr>
        <w:tc>
          <w:tcPr>
            <w:tcW w:w="0" w:type="auto"/>
            <w:vAlign w:val="center"/>
            <w:hideMark/>
          </w:tcPr>
          <w:p w:rsidR="00000000" w:rsidRDefault="00000000">
            <w:r>
              <w:t>rcvrInfo</w:t>
            </w:r>
          </w:p>
        </w:tc>
        <w:tc>
          <w:tcPr>
            <w:tcW w:w="0" w:type="auto"/>
            <w:vAlign w:val="center"/>
            <w:hideMark/>
          </w:tcPr>
          <w:p w:rsidR="00000000" w:rsidRDefault="00000000">
            <w:r>
              <w:t>Object</w:t>
            </w:r>
          </w:p>
        </w:tc>
        <w:tc>
          <w:tcPr>
            <w:tcW w:w="0" w:type="auto"/>
            <w:vAlign w:val="center"/>
            <w:hideMark/>
          </w:tcPr>
          <w:p w:rsidR="00000000" w:rsidRDefault="00000000">
            <w:r>
              <w:t>Conditional</w:t>
            </w:r>
          </w:p>
        </w:tc>
        <w:tc>
          <w:tcPr>
            <w:tcW w:w="0" w:type="auto"/>
            <w:vAlign w:val="center"/>
            <w:hideMark/>
          </w:tcPr>
          <w:p w:rsidR="00000000" w:rsidRDefault="00000000">
            <w:r>
              <w:t>Recipient information</w:t>
            </w:r>
            <w:r>
              <w:br/>
              <w:t>For the specific entity users to do on-chain withdrawal/lightning withdrawal, this information is required.</w:t>
            </w:r>
          </w:p>
        </w:tc>
      </w:tr>
      <w:tr w:rsidR="00000000">
        <w:trPr>
          <w:divId w:val="175387555"/>
          <w:tblCellSpacing w:w="15" w:type="dxa"/>
        </w:trPr>
        <w:tc>
          <w:tcPr>
            <w:tcW w:w="0" w:type="auto"/>
            <w:vAlign w:val="center"/>
            <w:hideMark/>
          </w:tcPr>
          <w:p w:rsidR="00000000" w:rsidRDefault="00000000">
            <w:r>
              <w:t>&gt; walletType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Wallet Type</w:t>
            </w:r>
            <w:r>
              <w:br/>
            </w:r>
            <w:r>
              <w:rPr>
                <w:rStyle w:val="HTML"/>
              </w:rPr>
              <w:t>exchange</w:t>
            </w:r>
            <w:r>
              <w:t>: Withdraw to exchange wallet</w:t>
            </w:r>
            <w:r>
              <w:br/>
            </w:r>
            <w:r>
              <w:rPr>
                <w:rStyle w:val="HTML"/>
              </w:rPr>
              <w:t>private</w:t>
            </w:r>
            <w:r>
              <w:t>: Withdraw to private wallet</w:t>
            </w:r>
            <w:r>
              <w:br/>
              <w:t>If withdrawal to the exchange wallet, relevant information about the recipient must be provided.</w:t>
            </w:r>
            <w:r>
              <w:br/>
              <w:t xml:space="preserve">For the exchange wallet belongs to business recipient, </w:t>
            </w:r>
            <w:r>
              <w:rPr>
                <w:rStyle w:val="HTML"/>
              </w:rPr>
              <w:t>rcvrFirstName</w:t>
            </w:r>
            <w:r>
              <w:t xml:space="preserve"> may input the company name, </w:t>
            </w:r>
            <w:r>
              <w:rPr>
                <w:rStyle w:val="HTML"/>
              </w:rPr>
              <w:t>rcvrLastName</w:t>
            </w:r>
            <w:r>
              <w:t xml:space="preserve"> may input "N/A", location info may input the registered address of the company.</w:t>
            </w:r>
            <w:r>
              <w:br/>
              <w:t>Withdrawal to a private wallet does not require providing recipient information.</w:t>
            </w:r>
          </w:p>
        </w:tc>
      </w:tr>
      <w:tr w:rsidR="00000000">
        <w:trPr>
          <w:divId w:val="175387555"/>
          <w:tblCellSpacing w:w="15" w:type="dxa"/>
        </w:trPr>
        <w:tc>
          <w:tcPr>
            <w:tcW w:w="0" w:type="auto"/>
            <w:vAlign w:val="center"/>
            <w:hideMark/>
          </w:tcPr>
          <w:p w:rsidR="00000000" w:rsidRDefault="00000000">
            <w:r>
              <w:t>&gt; exchId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Exchange ID</w:t>
            </w:r>
            <w:r>
              <w:br/>
              <w:t xml:space="preserve">You can query supported exchanges through the endpoint of </w:t>
            </w:r>
            <w:hyperlink r:id="rId655" w:anchor="funding-account-rest-api-get-exchange-list-public" w:history="1">
              <w:r>
                <w:rPr>
                  <w:rStyle w:val="a3"/>
                </w:rPr>
                <w:t>Get exchange list (public)</w:t>
              </w:r>
            </w:hyperlink>
            <w:r>
              <w:br/>
              <w:t xml:space="preserve">If the exchange is not in the exchange list, fill in '0' in this field. </w:t>
            </w:r>
            <w:r>
              <w:br/>
              <w:t xml:space="preserve">Apply to walletType = </w:t>
            </w:r>
            <w:r>
              <w:rPr>
                <w:rStyle w:val="HTML"/>
              </w:rPr>
              <w:t>exchange</w:t>
            </w:r>
          </w:p>
        </w:tc>
      </w:tr>
      <w:tr w:rsidR="00000000">
        <w:trPr>
          <w:divId w:val="175387555"/>
          <w:tblCellSpacing w:w="15" w:type="dxa"/>
        </w:trPr>
        <w:tc>
          <w:tcPr>
            <w:tcW w:w="0" w:type="auto"/>
            <w:vAlign w:val="center"/>
            <w:hideMark/>
          </w:tcPr>
          <w:p w:rsidR="00000000" w:rsidRDefault="00000000">
            <w:r>
              <w:t>&gt; rcvrFirstName</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Receiver's first name, e.g. </w:t>
            </w:r>
            <w:r>
              <w:rPr>
                <w:rStyle w:val="HTML"/>
              </w:rPr>
              <w:t>Bruce</w:t>
            </w:r>
            <w:r>
              <w:br/>
              <w:t xml:space="preserve">Apply to walletType = </w:t>
            </w:r>
            <w:r>
              <w:rPr>
                <w:rStyle w:val="HTML"/>
              </w:rPr>
              <w:t>exchange</w:t>
            </w:r>
          </w:p>
        </w:tc>
      </w:tr>
      <w:tr w:rsidR="00000000">
        <w:trPr>
          <w:divId w:val="175387555"/>
          <w:tblCellSpacing w:w="15" w:type="dxa"/>
        </w:trPr>
        <w:tc>
          <w:tcPr>
            <w:tcW w:w="0" w:type="auto"/>
            <w:vAlign w:val="center"/>
            <w:hideMark/>
          </w:tcPr>
          <w:p w:rsidR="00000000" w:rsidRDefault="00000000">
            <w:r>
              <w:t>&gt; rcvrLastName</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Receiver's last name, e.g. </w:t>
            </w:r>
            <w:r>
              <w:rPr>
                <w:rStyle w:val="HTML"/>
              </w:rPr>
              <w:t>Wayne</w:t>
            </w:r>
            <w:r>
              <w:br/>
              <w:t xml:space="preserve">Apply to walletType = </w:t>
            </w:r>
            <w:r>
              <w:rPr>
                <w:rStyle w:val="HTML"/>
              </w:rPr>
              <w:t>exchange</w:t>
            </w:r>
          </w:p>
        </w:tc>
      </w:tr>
      <w:tr w:rsidR="00000000">
        <w:trPr>
          <w:divId w:val="175387555"/>
          <w:tblCellSpacing w:w="15" w:type="dxa"/>
        </w:trPr>
        <w:tc>
          <w:tcPr>
            <w:tcW w:w="0" w:type="auto"/>
            <w:vAlign w:val="center"/>
            <w:hideMark/>
          </w:tcPr>
          <w:p w:rsidR="00000000" w:rsidRDefault="00000000">
            <w:r>
              <w:t>&gt; rcvrCountry</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The recipient's country, e.g. </w:t>
            </w:r>
            <w:r>
              <w:rPr>
                <w:rStyle w:val="HTML"/>
              </w:rPr>
              <w:t>United States</w:t>
            </w:r>
            <w:r>
              <w:br/>
              <w:t xml:space="preserve">You must enter an English country name or a two letter country code (ISO 3166-1). Please refer to the </w:t>
            </w:r>
            <w:r>
              <w:rPr>
                <w:rStyle w:val="HTML"/>
              </w:rPr>
              <w:t>Country Name</w:t>
            </w:r>
            <w:r>
              <w:t xml:space="preserve"> and </w:t>
            </w:r>
            <w:r>
              <w:rPr>
                <w:rStyle w:val="HTML"/>
              </w:rPr>
              <w:t>Country Code</w:t>
            </w:r>
            <w:r>
              <w:t xml:space="preserve"> in the country information table below.</w:t>
            </w:r>
            <w:r>
              <w:br/>
              <w:t xml:space="preserve">Apply to walletType = </w:t>
            </w:r>
            <w:r>
              <w:rPr>
                <w:rStyle w:val="HTML"/>
              </w:rPr>
              <w:t>exchange</w:t>
            </w:r>
          </w:p>
        </w:tc>
      </w:tr>
      <w:tr w:rsidR="00000000">
        <w:trPr>
          <w:divId w:val="175387555"/>
          <w:tblCellSpacing w:w="15" w:type="dxa"/>
        </w:trPr>
        <w:tc>
          <w:tcPr>
            <w:tcW w:w="0" w:type="auto"/>
            <w:vAlign w:val="center"/>
            <w:hideMark/>
          </w:tcPr>
          <w:p w:rsidR="00000000" w:rsidRDefault="00000000">
            <w:r>
              <w:t>&gt; rcvrCountrySubDivision</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State/Province of the recipient, e.g. </w:t>
            </w:r>
            <w:r>
              <w:rPr>
                <w:rStyle w:val="HTML"/>
              </w:rPr>
              <w:t>California</w:t>
            </w:r>
            <w:r>
              <w:br/>
              <w:t xml:space="preserve">Apply to walletType = </w:t>
            </w:r>
            <w:r>
              <w:rPr>
                <w:rStyle w:val="HTML"/>
              </w:rPr>
              <w:t>exchange</w:t>
            </w:r>
          </w:p>
        </w:tc>
      </w:tr>
      <w:tr w:rsidR="00000000">
        <w:trPr>
          <w:divId w:val="175387555"/>
          <w:tblCellSpacing w:w="15" w:type="dxa"/>
        </w:trPr>
        <w:tc>
          <w:tcPr>
            <w:tcW w:w="0" w:type="auto"/>
            <w:vAlign w:val="center"/>
            <w:hideMark/>
          </w:tcPr>
          <w:p w:rsidR="00000000" w:rsidRDefault="00000000">
            <w:r>
              <w:t>&gt; rcvrTownName</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The town/city where the recipient is located, e.g. </w:t>
            </w:r>
            <w:r>
              <w:rPr>
                <w:rStyle w:val="HTML"/>
              </w:rPr>
              <w:t>San Jose</w:t>
            </w:r>
            <w:r>
              <w:br/>
              <w:t xml:space="preserve">Apply to walletType = </w:t>
            </w:r>
            <w:r>
              <w:rPr>
                <w:rStyle w:val="HTML"/>
              </w:rPr>
              <w:t>exchange</w:t>
            </w:r>
          </w:p>
        </w:tc>
      </w:tr>
      <w:tr w:rsidR="00000000">
        <w:trPr>
          <w:divId w:val="175387555"/>
          <w:tblCellSpacing w:w="15" w:type="dxa"/>
        </w:trPr>
        <w:tc>
          <w:tcPr>
            <w:tcW w:w="0" w:type="auto"/>
            <w:vAlign w:val="center"/>
            <w:hideMark/>
          </w:tcPr>
          <w:p w:rsidR="00000000" w:rsidRDefault="00000000">
            <w:r>
              <w:t>&gt; rcvrStreetName</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Recipient's street address, e.g. </w:t>
            </w:r>
            <w:r>
              <w:rPr>
                <w:rStyle w:val="HTML"/>
              </w:rPr>
              <w:t>Clementi Avenue 1</w:t>
            </w:r>
            <w:r>
              <w:br/>
              <w:t xml:space="preserve">Apply to walletType = </w:t>
            </w:r>
            <w:r>
              <w:rPr>
                <w:rStyle w:val="HTML"/>
              </w:rPr>
              <w:t>exchange</w:t>
            </w:r>
          </w:p>
        </w:tc>
      </w:tr>
      <w:tr w:rsidR="00000000">
        <w:trPr>
          <w:divId w:val="175387555"/>
          <w:tblCellSpacing w:w="15" w:type="dxa"/>
        </w:trPr>
        <w:tc>
          <w:tcPr>
            <w:tcW w:w="0" w:type="auto"/>
            <w:vAlign w:val="center"/>
            <w:hideMark/>
          </w:tcPr>
          <w:p w:rsidR="00000000" w:rsidRDefault="00000000">
            <w:r>
              <w:t>clientId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Client-supplied ID</w:t>
            </w:r>
            <w:r>
              <w:br/>
              <w:t>A combination of case-sensitive alphanumerics, all numbers, or all letters of up to 32 characters.</w:t>
            </w:r>
          </w:p>
        </w:tc>
      </w:tr>
    </w:tbl>
    <w:p w:rsidR="00000000" w:rsidRDefault="00000000">
      <w:pPr>
        <w:pStyle w:val="a5"/>
        <w:ind w:left="720" w:right="720"/>
        <w:divId w:val="557862411"/>
      </w:pPr>
      <w:r>
        <w:t>Response Example</w:t>
      </w:r>
    </w:p>
    <w:p w:rsidR="00000000" w:rsidRDefault="00000000">
      <w:pPr>
        <w:pStyle w:val="HTML0"/>
        <w:divId w:val="530343821"/>
        <w:rPr>
          <w:rStyle w:val="w"/>
        </w:rPr>
      </w:pPr>
      <w:r>
        <w:rPr>
          <w:rStyle w:val="p"/>
        </w:rPr>
        <w:t>{</w:t>
      </w:r>
    </w:p>
    <w:p w:rsidR="00000000" w:rsidRDefault="00000000">
      <w:pPr>
        <w:pStyle w:val="HTML0"/>
        <w:divId w:val="530343821"/>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530343821"/>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530343821"/>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530343821"/>
        <w:rPr>
          <w:rStyle w:val="w"/>
        </w:rPr>
      </w:pPr>
      <w:r>
        <w:rPr>
          <w:rStyle w:val="w"/>
        </w:rPr>
        <w:t xml:space="preserve">        </w:t>
      </w:r>
      <w:r>
        <w:rPr>
          <w:rStyle w:val="nl"/>
        </w:rPr>
        <w:t>"amt"</w:t>
      </w:r>
      <w:r>
        <w:rPr>
          <w:rStyle w:val="p"/>
        </w:rPr>
        <w:t>:</w:t>
      </w:r>
      <w:r>
        <w:rPr>
          <w:rStyle w:val="w"/>
        </w:rPr>
        <w:t xml:space="preserve"> </w:t>
      </w:r>
      <w:r>
        <w:rPr>
          <w:rStyle w:val="s2"/>
        </w:rPr>
        <w:t>"0.1"</w:t>
      </w:r>
      <w:r>
        <w:rPr>
          <w:rStyle w:val="p"/>
        </w:rPr>
        <w:t>,</w:t>
      </w:r>
    </w:p>
    <w:p w:rsidR="00000000" w:rsidRDefault="00000000">
      <w:pPr>
        <w:pStyle w:val="HTML0"/>
        <w:divId w:val="530343821"/>
        <w:rPr>
          <w:rStyle w:val="w"/>
        </w:rPr>
      </w:pPr>
      <w:r>
        <w:rPr>
          <w:rStyle w:val="w"/>
        </w:rPr>
        <w:t xml:space="preserve">        </w:t>
      </w:r>
      <w:r>
        <w:rPr>
          <w:rStyle w:val="nl"/>
        </w:rPr>
        <w:t>"wdId"</w:t>
      </w:r>
      <w:r>
        <w:rPr>
          <w:rStyle w:val="p"/>
        </w:rPr>
        <w:t>:</w:t>
      </w:r>
      <w:r>
        <w:rPr>
          <w:rStyle w:val="w"/>
        </w:rPr>
        <w:t xml:space="preserve"> </w:t>
      </w:r>
      <w:r>
        <w:rPr>
          <w:rStyle w:val="s2"/>
        </w:rPr>
        <w:t>"67485"</w:t>
      </w:r>
      <w:r>
        <w:rPr>
          <w:rStyle w:val="p"/>
        </w:rPr>
        <w:t>,</w:t>
      </w:r>
    </w:p>
    <w:p w:rsidR="00000000" w:rsidRDefault="00000000">
      <w:pPr>
        <w:pStyle w:val="HTML0"/>
        <w:divId w:val="530343821"/>
        <w:rPr>
          <w:rStyle w:val="w"/>
        </w:rPr>
      </w:pPr>
      <w:r>
        <w:rPr>
          <w:rStyle w:val="w"/>
        </w:rPr>
        <w:t xml:space="preserve">        </w:t>
      </w:r>
      <w:r>
        <w:rPr>
          <w:rStyle w:val="nl"/>
        </w:rPr>
        <w:t>"ccy"</w:t>
      </w:r>
      <w:r>
        <w:rPr>
          <w:rStyle w:val="p"/>
        </w:rPr>
        <w:t>:</w:t>
      </w:r>
      <w:r>
        <w:rPr>
          <w:rStyle w:val="w"/>
        </w:rPr>
        <w:t xml:space="preserve"> </w:t>
      </w:r>
      <w:r>
        <w:rPr>
          <w:rStyle w:val="s2"/>
        </w:rPr>
        <w:t>"BTC"</w:t>
      </w:r>
      <w:r>
        <w:rPr>
          <w:rStyle w:val="p"/>
        </w:rPr>
        <w:t>,</w:t>
      </w:r>
    </w:p>
    <w:p w:rsidR="00000000" w:rsidRDefault="00000000">
      <w:pPr>
        <w:pStyle w:val="HTML0"/>
        <w:divId w:val="530343821"/>
        <w:rPr>
          <w:rStyle w:val="w"/>
        </w:rPr>
      </w:pPr>
      <w:r>
        <w:rPr>
          <w:rStyle w:val="w"/>
        </w:rPr>
        <w:t xml:space="preserve">        </w:t>
      </w:r>
      <w:r>
        <w:rPr>
          <w:rStyle w:val="nl"/>
        </w:rPr>
        <w:t>"clientId"</w:t>
      </w:r>
      <w:r>
        <w:rPr>
          <w:rStyle w:val="p"/>
        </w:rPr>
        <w:t>:</w:t>
      </w:r>
      <w:r>
        <w:rPr>
          <w:rStyle w:val="w"/>
        </w:rPr>
        <w:t xml:space="preserve"> </w:t>
      </w:r>
      <w:r>
        <w:rPr>
          <w:rStyle w:val="s2"/>
        </w:rPr>
        <w:t>""</w:t>
      </w:r>
      <w:r>
        <w:rPr>
          <w:rStyle w:val="p"/>
        </w:rPr>
        <w:t>,</w:t>
      </w:r>
    </w:p>
    <w:p w:rsidR="00000000" w:rsidRDefault="00000000">
      <w:pPr>
        <w:pStyle w:val="HTML0"/>
        <w:divId w:val="530343821"/>
        <w:rPr>
          <w:rStyle w:val="w"/>
        </w:rPr>
      </w:pPr>
      <w:r>
        <w:rPr>
          <w:rStyle w:val="w"/>
        </w:rPr>
        <w:t xml:space="preserve">        </w:t>
      </w:r>
      <w:r>
        <w:rPr>
          <w:rStyle w:val="nl"/>
        </w:rPr>
        <w:t>"chain"</w:t>
      </w:r>
      <w:r>
        <w:rPr>
          <w:rStyle w:val="p"/>
        </w:rPr>
        <w:t>:</w:t>
      </w:r>
      <w:r>
        <w:rPr>
          <w:rStyle w:val="w"/>
        </w:rPr>
        <w:t xml:space="preserve"> </w:t>
      </w:r>
      <w:r>
        <w:rPr>
          <w:rStyle w:val="s2"/>
        </w:rPr>
        <w:t>"BTC-Bitcoin"</w:t>
      </w:r>
    </w:p>
    <w:p w:rsidR="00000000" w:rsidRDefault="00000000">
      <w:pPr>
        <w:pStyle w:val="HTML0"/>
        <w:divId w:val="530343821"/>
        <w:rPr>
          <w:rStyle w:val="w"/>
        </w:rPr>
      </w:pPr>
      <w:r>
        <w:rPr>
          <w:rStyle w:val="w"/>
        </w:rPr>
        <w:t xml:space="preserve">    </w:t>
      </w:r>
      <w:r>
        <w:rPr>
          <w:rStyle w:val="p"/>
        </w:rPr>
        <w:t>}]</w:t>
      </w:r>
    </w:p>
    <w:p w:rsidR="00000000" w:rsidRDefault="00000000">
      <w:pPr>
        <w:pStyle w:val="HTML0"/>
        <w:divId w:val="530343821"/>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Currency</w:t>
            </w:r>
          </w:p>
        </w:tc>
      </w:tr>
      <w:tr w:rsidR="00000000">
        <w:trPr>
          <w:divId w:val="175387555"/>
          <w:tblCellSpacing w:w="15" w:type="dxa"/>
        </w:trPr>
        <w:tc>
          <w:tcPr>
            <w:tcW w:w="0" w:type="auto"/>
            <w:vAlign w:val="center"/>
            <w:hideMark/>
          </w:tcPr>
          <w:p w:rsidR="00000000" w:rsidRDefault="00000000">
            <w:r>
              <w:t>chain</w:t>
            </w:r>
          </w:p>
        </w:tc>
        <w:tc>
          <w:tcPr>
            <w:tcW w:w="0" w:type="auto"/>
            <w:vAlign w:val="center"/>
            <w:hideMark/>
          </w:tcPr>
          <w:p w:rsidR="00000000" w:rsidRDefault="00000000">
            <w:r>
              <w:t>String</w:t>
            </w:r>
          </w:p>
        </w:tc>
        <w:tc>
          <w:tcPr>
            <w:tcW w:w="0" w:type="auto"/>
            <w:vAlign w:val="center"/>
            <w:hideMark/>
          </w:tcPr>
          <w:p w:rsidR="00000000" w:rsidRDefault="00000000">
            <w:r>
              <w:t xml:space="preserve">Chain name, e.g. </w:t>
            </w:r>
            <w:r>
              <w:rPr>
                <w:rStyle w:val="HTML"/>
              </w:rPr>
              <w:t>USDT-ERC20</w:t>
            </w:r>
            <w:r>
              <w:t xml:space="preserve">, </w:t>
            </w:r>
            <w:r>
              <w:rPr>
                <w:rStyle w:val="HTML"/>
              </w:rPr>
              <w:t>USDT-TRC20</w:t>
            </w:r>
          </w:p>
        </w:tc>
      </w:tr>
      <w:tr w:rsidR="00000000">
        <w:trPr>
          <w:divId w:val="175387555"/>
          <w:tblCellSpacing w:w="15" w:type="dxa"/>
        </w:trPr>
        <w:tc>
          <w:tcPr>
            <w:tcW w:w="0" w:type="auto"/>
            <w:vAlign w:val="center"/>
            <w:hideMark/>
          </w:tcPr>
          <w:p w:rsidR="00000000" w:rsidRDefault="00000000">
            <w:r>
              <w:t>amt</w:t>
            </w:r>
          </w:p>
        </w:tc>
        <w:tc>
          <w:tcPr>
            <w:tcW w:w="0" w:type="auto"/>
            <w:vAlign w:val="center"/>
            <w:hideMark/>
          </w:tcPr>
          <w:p w:rsidR="00000000" w:rsidRDefault="00000000">
            <w:r>
              <w:t>String</w:t>
            </w:r>
          </w:p>
        </w:tc>
        <w:tc>
          <w:tcPr>
            <w:tcW w:w="0" w:type="auto"/>
            <w:vAlign w:val="center"/>
            <w:hideMark/>
          </w:tcPr>
          <w:p w:rsidR="00000000" w:rsidRDefault="00000000">
            <w:r>
              <w:t>Withdrawal amount</w:t>
            </w:r>
          </w:p>
        </w:tc>
      </w:tr>
      <w:tr w:rsidR="00000000">
        <w:trPr>
          <w:divId w:val="175387555"/>
          <w:tblCellSpacing w:w="15" w:type="dxa"/>
        </w:trPr>
        <w:tc>
          <w:tcPr>
            <w:tcW w:w="0" w:type="auto"/>
            <w:vAlign w:val="center"/>
            <w:hideMark/>
          </w:tcPr>
          <w:p w:rsidR="00000000" w:rsidRDefault="00000000">
            <w:r>
              <w:t>wdId</w:t>
            </w:r>
          </w:p>
        </w:tc>
        <w:tc>
          <w:tcPr>
            <w:tcW w:w="0" w:type="auto"/>
            <w:vAlign w:val="center"/>
            <w:hideMark/>
          </w:tcPr>
          <w:p w:rsidR="00000000" w:rsidRDefault="00000000">
            <w:r>
              <w:t>String</w:t>
            </w:r>
          </w:p>
        </w:tc>
        <w:tc>
          <w:tcPr>
            <w:tcW w:w="0" w:type="auto"/>
            <w:vAlign w:val="center"/>
            <w:hideMark/>
          </w:tcPr>
          <w:p w:rsidR="00000000" w:rsidRDefault="00000000">
            <w:r>
              <w:t>Withdrawal ID</w:t>
            </w:r>
          </w:p>
        </w:tc>
      </w:tr>
      <w:tr w:rsidR="00000000">
        <w:trPr>
          <w:divId w:val="175387555"/>
          <w:tblCellSpacing w:w="15" w:type="dxa"/>
        </w:trPr>
        <w:tc>
          <w:tcPr>
            <w:tcW w:w="0" w:type="auto"/>
            <w:vAlign w:val="center"/>
            <w:hideMark/>
          </w:tcPr>
          <w:p w:rsidR="00000000" w:rsidRDefault="00000000">
            <w:r>
              <w:t>clientId</w:t>
            </w:r>
          </w:p>
        </w:tc>
        <w:tc>
          <w:tcPr>
            <w:tcW w:w="0" w:type="auto"/>
            <w:vAlign w:val="center"/>
            <w:hideMark/>
          </w:tcPr>
          <w:p w:rsidR="00000000" w:rsidRDefault="00000000">
            <w:r>
              <w:t>String</w:t>
            </w:r>
          </w:p>
        </w:tc>
        <w:tc>
          <w:tcPr>
            <w:tcW w:w="0" w:type="auto"/>
            <w:vAlign w:val="center"/>
            <w:hideMark/>
          </w:tcPr>
          <w:p w:rsidR="00000000" w:rsidRDefault="00000000">
            <w:r>
              <w:t>Client-supplied ID</w:t>
            </w:r>
            <w:r>
              <w:br/>
              <w:t>A combination of case-sensitive alphanumerics, all numbers, or all letters of up to 32 characters.</w:t>
            </w:r>
          </w:p>
        </w:tc>
      </w:tr>
    </w:tbl>
    <w:p w:rsidR="00000000" w:rsidRDefault="00000000">
      <w:pPr>
        <w:pStyle w:val="4"/>
        <w:divId w:val="175387555"/>
      </w:pPr>
      <w:r>
        <w:t>Country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55"/>
        <w:gridCol w:w="1567"/>
      </w:tblGrid>
      <w:tr w:rsidR="00000000">
        <w:trPr>
          <w:divId w:val="175387555"/>
          <w:tblHeader/>
          <w:tblCellSpacing w:w="15" w:type="dxa"/>
        </w:trPr>
        <w:tc>
          <w:tcPr>
            <w:tcW w:w="0" w:type="auto"/>
            <w:vAlign w:val="center"/>
            <w:hideMark/>
          </w:tcPr>
          <w:p w:rsidR="00000000" w:rsidRDefault="00000000">
            <w:pPr>
              <w:jc w:val="center"/>
              <w:rPr>
                <w:b/>
                <w:bCs/>
              </w:rPr>
            </w:pPr>
            <w:r>
              <w:rPr>
                <w:b/>
                <w:bCs/>
              </w:rPr>
              <w:t>Country name</w:t>
            </w:r>
          </w:p>
        </w:tc>
        <w:tc>
          <w:tcPr>
            <w:tcW w:w="0" w:type="auto"/>
            <w:vAlign w:val="center"/>
            <w:hideMark/>
          </w:tcPr>
          <w:p w:rsidR="00000000" w:rsidRDefault="00000000">
            <w:pPr>
              <w:jc w:val="center"/>
              <w:rPr>
                <w:b/>
                <w:bCs/>
              </w:rPr>
            </w:pPr>
            <w:r>
              <w:rPr>
                <w:b/>
                <w:bCs/>
              </w:rPr>
              <w:t>Country code</w:t>
            </w:r>
          </w:p>
        </w:tc>
      </w:tr>
      <w:tr w:rsidR="00000000">
        <w:trPr>
          <w:divId w:val="175387555"/>
          <w:tblCellSpacing w:w="15" w:type="dxa"/>
        </w:trPr>
        <w:tc>
          <w:tcPr>
            <w:tcW w:w="0" w:type="auto"/>
            <w:vAlign w:val="center"/>
            <w:hideMark/>
          </w:tcPr>
          <w:p w:rsidR="00000000" w:rsidRDefault="00000000">
            <w:r>
              <w:t>Afghanistan</w:t>
            </w:r>
          </w:p>
        </w:tc>
        <w:tc>
          <w:tcPr>
            <w:tcW w:w="0" w:type="auto"/>
            <w:vAlign w:val="center"/>
            <w:hideMark/>
          </w:tcPr>
          <w:p w:rsidR="00000000" w:rsidRDefault="00000000">
            <w:r>
              <w:t>AF</w:t>
            </w:r>
          </w:p>
        </w:tc>
      </w:tr>
      <w:tr w:rsidR="00000000">
        <w:trPr>
          <w:divId w:val="175387555"/>
          <w:tblCellSpacing w:w="15" w:type="dxa"/>
        </w:trPr>
        <w:tc>
          <w:tcPr>
            <w:tcW w:w="0" w:type="auto"/>
            <w:vAlign w:val="center"/>
            <w:hideMark/>
          </w:tcPr>
          <w:p w:rsidR="00000000" w:rsidRDefault="00000000">
            <w:r>
              <w:t>Albania</w:t>
            </w:r>
          </w:p>
        </w:tc>
        <w:tc>
          <w:tcPr>
            <w:tcW w:w="0" w:type="auto"/>
            <w:vAlign w:val="center"/>
            <w:hideMark/>
          </w:tcPr>
          <w:p w:rsidR="00000000" w:rsidRDefault="00000000">
            <w:r>
              <w:t>AL</w:t>
            </w:r>
          </w:p>
        </w:tc>
      </w:tr>
      <w:tr w:rsidR="00000000">
        <w:trPr>
          <w:divId w:val="175387555"/>
          <w:tblCellSpacing w:w="15" w:type="dxa"/>
        </w:trPr>
        <w:tc>
          <w:tcPr>
            <w:tcW w:w="0" w:type="auto"/>
            <w:vAlign w:val="center"/>
            <w:hideMark/>
          </w:tcPr>
          <w:p w:rsidR="00000000" w:rsidRDefault="00000000">
            <w:r>
              <w:t>Algeria</w:t>
            </w:r>
          </w:p>
        </w:tc>
        <w:tc>
          <w:tcPr>
            <w:tcW w:w="0" w:type="auto"/>
            <w:vAlign w:val="center"/>
            <w:hideMark/>
          </w:tcPr>
          <w:p w:rsidR="00000000" w:rsidRDefault="00000000">
            <w:r>
              <w:t>DZ</w:t>
            </w:r>
          </w:p>
        </w:tc>
      </w:tr>
      <w:tr w:rsidR="00000000">
        <w:trPr>
          <w:divId w:val="175387555"/>
          <w:tblCellSpacing w:w="15" w:type="dxa"/>
        </w:trPr>
        <w:tc>
          <w:tcPr>
            <w:tcW w:w="0" w:type="auto"/>
            <w:vAlign w:val="center"/>
            <w:hideMark/>
          </w:tcPr>
          <w:p w:rsidR="00000000" w:rsidRDefault="00000000">
            <w:r>
              <w:t>Andorra</w:t>
            </w:r>
          </w:p>
        </w:tc>
        <w:tc>
          <w:tcPr>
            <w:tcW w:w="0" w:type="auto"/>
            <w:vAlign w:val="center"/>
            <w:hideMark/>
          </w:tcPr>
          <w:p w:rsidR="00000000" w:rsidRDefault="00000000">
            <w:r>
              <w:t>AD</w:t>
            </w:r>
          </w:p>
        </w:tc>
      </w:tr>
      <w:tr w:rsidR="00000000">
        <w:trPr>
          <w:divId w:val="175387555"/>
          <w:tblCellSpacing w:w="15" w:type="dxa"/>
        </w:trPr>
        <w:tc>
          <w:tcPr>
            <w:tcW w:w="0" w:type="auto"/>
            <w:vAlign w:val="center"/>
            <w:hideMark/>
          </w:tcPr>
          <w:p w:rsidR="00000000" w:rsidRDefault="00000000">
            <w:r>
              <w:t>Angola</w:t>
            </w:r>
          </w:p>
        </w:tc>
        <w:tc>
          <w:tcPr>
            <w:tcW w:w="0" w:type="auto"/>
            <w:vAlign w:val="center"/>
            <w:hideMark/>
          </w:tcPr>
          <w:p w:rsidR="00000000" w:rsidRDefault="00000000">
            <w:r>
              <w:t>AO</w:t>
            </w:r>
          </w:p>
        </w:tc>
      </w:tr>
      <w:tr w:rsidR="00000000">
        <w:trPr>
          <w:divId w:val="175387555"/>
          <w:tblCellSpacing w:w="15" w:type="dxa"/>
        </w:trPr>
        <w:tc>
          <w:tcPr>
            <w:tcW w:w="0" w:type="auto"/>
            <w:vAlign w:val="center"/>
            <w:hideMark/>
          </w:tcPr>
          <w:p w:rsidR="00000000" w:rsidRDefault="00000000">
            <w:r>
              <w:t>Anguilla</w:t>
            </w:r>
          </w:p>
        </w:tc>
        <w:tc>
          <w:tcPr>
            <w:tcW w:w="0" w:type="auto"/>
            <w:vAlign w:val="center"/>
            <w:hideMark/>
          </w:tcPr>
          <w:p w:rsidR="00000000" w:rsidRDefault="00000000">
            <w:r>
              <w:t>AI</w:t>
            </w:r>
          </w:p>
        </w:tc>
      </w:tr>
      <w:tr w:rsidR="00000000">
        <w:trPr>
          <w:divId w:val="175387555"/>
          <w:tblCellSpacing w:w="15" w:type="dxa"/>
        </w:trPr>
        <w:tc>
          <w:tcPr>
            <w:tcW w:w="0" w:type="auto"/>
            <w:vAlign w:val="center"/>
            <w:hideMark/>
          </w:tcPr>
          <w:p w:rsidR="00000000" w:rsidRDefault="00000000">
            <w:r>
              <w:t>Antigua and Barbuda</w:t>
            </w:r>
          </w:p>
        </w:tc>
        <w:tc>
          <w:tcPr>
            <w:tcW w:w="0" w:type="auto"/>
            <w:vAlign w:val="center"/>
            <w:hideMark/>
          </w:tcPr>
          <w:p w:rsidR="00000000" w:rsidRDefault="00000000">
            <w:r>
              <w:t>AG</w:t>
            </w:r>
          </w:p>
        </w:tc>
      </w:tr>
      <w:tr w:rsidR="00000000">
        <w:trPr>
          <w:divId w:val="175387555"/>
          <w:tblCellSpacing w:w="15" w:type="dxa"/>
        </w:trPr>
        <w:tc>
          <w:tcPr>
            <w:tcW w:w="0" w:type="auto"/>
            <w:vAlign w:val="center"/>
            <w:hideMark/>
          </w:tcPr>
          <w:p w:rsidR="00000000" w:rsidRDefault="00000000">
            <w:r>
              <w:t>Argentina</w:t>
            </w:r>
          </w:p>
        </w:tc>
        <w:tc>
          <w:tcPr>
            <w:tcW w:w="0" w:type="auto"/>
            <w:vAlign w:val="center"/>
            <w:hideMark/>
          </w:tcPr>
          <w:p w:rsidR="00000000" w:rsidRDefault="00000000">
            <w:r>
              <w:t>AR</w:t>
            </w:r>
          </w:p>
        </w:tc>
      </w:tr>
      <w:tr w:rsidR="00000000">
        <w:trPr>
          <w:divId w:val="175387555"/>
          <w:tblCellSpacing w:w="15" w:type="dxa"/>
        </w:trPr>
        <w:tc>
          <w:tcPr>
            <w:tcW w:w="0" w:type="auto"/>
            <w:vAlign w:val="center"/>
            <w:hideMark/>
          </w:tcPr>
          <w:p w:rsidR="00000000" w:rsidRDefault="00000000">
            <w:r>
              <w:t>Armenia</w:t>
            </w:r>
          </w:p>
        </w:tc>
        <w:tc>
          <w:tcPr>
            <w:tcW w:w="0" w:type="auto"/>
            <w:vAlign w:val="center"/>
            <w:hideMark/>
          </w:tcPr>
          <w:p w:rsidR="00000000" w:rsidRDefault="00000000">
            <w:r>
              <w:t>AM</w:t>
            </w:r>
          </w:p>
        </w:tc>
      </w:tr>
      <w:tr w:rsidR="00000000">
        <w:trPr>
          <w:divId w:val="175387555"/>
          <w:tblCellSpacing w:w="15" w:type="dxa"/>
        </w:trPr>
        <w:tc>
          <w:tcPr>
            <w:tcW w:w="0" w:type="auto"/>
            <w:vAlign w:val="center"/>
            <w:hideMark/>
          </w:tcPr>
          <w:p w:rsidR="00000000" w:rsidRDefault="00000000">
            <w:r>
              <w:t>Australia</w:t>
            </w:r>
          </w:p>
        </w:tc>
        <w:tc>
          <w:tcPr>
            <w:tcW w:w="0" w:type="auto"/>
            <w:vAlign w:val="center"/>
            <w:hideMark/>
          </w:tcPr>
          <w:p w:rsidR="00000000" w:rsidRDefault="00000000">
            <w:r>
              <w:t>AU</w:t>
            </w:r>
          </w:p>
        </w:tc>
      </w:tr>
      <w:tr w:rsidR="00000000">
        <w:trPr>
          <w:divId w:val="175387555"/>
          <w:tblCellSpacing w:w="15" w:type="dxa"/>
        </w:trPr>
        <w:tc>
          <w:tcPr>
            <w:tcW w:w="0" w:type="auto"/>
            <w:vAlign w:val="center"/>
            <w:hideMark/>
          </w:tcPr>
          <w:p w:rsidR="00000000" w:rsidRDefault="00000000">
            <w:r>
              <w:t>Austria</w:t>
            </w:r>
          </w:p>
        </w:tc>
        <w:tc>
          <w:tcPr>
            <w:tcW w:w="0" w:type="auto"/>
            <w:vAlign w:val="center"/>
            <w:hideMark/>
          </w:tcPr>
          <w:p w:rsidR="00000000" w:rsidRDefault="00000000">
            <w:r>
              <w:t>AT</w:t>
            </w:r>
          </w:p>
        </w:tc>
      </w:tr>
      <w:tr w:rsidR="00000000">
        <w:trPr>
          <w:divId w:val="175387555"/>
          <w:tblCellSpacing w:w="15" w:type="dxa"/>
        </w:trPr>
        <w:tc>
          <w:tcPr>
            <w:tcW w:w="0" w:type="auto"/>
            <w:vAlign w:val="center"/>
            <w:hideMark/>
          </w:tcPr>
          <w:p w:rsidR="00000000" w:rsidRDefault="00000000">
            <w:r>
              <w:t>Azerbaijan</w:t>
            </w:r>
          </w:p>
        </w:tc>
        <w:tc>
          <w:tcPr>
            <w:tcW w:w="0" w:type="auto"/>
            <w:vAlign w:val="center"/>
            <w:hideMark/>
          </w:tcPr>
          <w:p w:rsidR="00000000" w:rsidRDefault="00000000">
            <w:r>
              <w:t>AZ</w:t>
            </w:r>
          </w:p>
        </w:tc>
      </w:tr>
      <w:tr w:rsidR="00000000">
        <w:trPr>
          <w:divId w:val="175387555"/>
          <w:tblCellSpacing w:w="15" w:type="dxa"/>
        </w:trPr>
        <w:tc>
          <w:tcPr>
            <w:tcW w:w="0" w:type="auto"/>
            <w:vAlign w:val="center"/>
            <w:hideMark/>
          </w:tcPr>
          <w:p w:rsidR="00000000" w:rsidRDefault="00000000">
            <w:r>
              <w:t>Bahamas</w:t>
            </w:r>
          </w:p>
        </w:tc>
        <w:tc>
          <w:tcPr>
            <w:tcW w:w="0" w:type="auto"/>
            <w:vAlign w:val="center"/>
            <w:hideMark/>
          </w:tcPr>
          <w:p w:rsidR="00000000" w:rsidRDefault="00000000">
            <w:r>
              <w:t>BS</w:t>
            </w:r>
          </w:p>
        </w:tc>
      </w:tr>
      <w:tr w:rsidR="00000000">
        <w:trPr>
          <w:divId w:val="175387555"/>
          <w:tblCellSpacing w:w="15" w:type="dxa"/>
        </w:trPr>
        <w:tc>
          <w:tcPr>
            <w:tcW w:w="0" w:type="auto"/>
            <w:vAlign w:val="center"/>
            <w:hideMark/>
          </w:tcPr>
          <w:p w:rsidR="00000000" w:rsidRDefault="00000000">
            <w:r>
              <w:t>Bahrain</w:t>
            </w:r>
          </w:p>
        </w:tc>
        <w:tc>
          <w:tcPr>
            <w:tcW w:w="0" w:type="auto"/>
            <w:vAlign w:val="center"/>
            <w:hideMark/>
          </w:tcPr>
          <w:p w:rsidR="00000000" w:rsidRDefault="00000000">
            <w:r>
              <w:t>BH</w:t>
            </w:r>
          </w:p>
        </w:tc>
      </w:tr>
      <w:tr w:rsidR="00000000">
        <w:trPr>
          <w:divId w:val="175387555"/>
          <w:tblCellSpacing w:w="15" w:type="dxa"/>
        </w:trPr>
        <w:tc>
          <w:tcPr>
            <w:tcW w:w="0" w:type="auto"/>
            <w:vAlign w:val="center"/>
            <w:hideMark/>
          </w:tcPr>
          <w:p w:rsidR="00000000" w:rsidRDefault="00000000">
            <w:r>
              <w:t>Bangladesh</w:t>
            </w:r>
          </w:p>
        </w:tc>
        <w:tc>
          <w:tcPr>
            <w:tcW w:w="0" w:type="auto"/>
            <w:vAlign w:val="center"/>
            <w:hideMark/>
          </w:tcPr>
          <w:p w:rsidR="00000000" w:rsidRDefault="00000000">
            <w:r>
              <w:t>BD</w:t>
            </w:r>
          </w:p>
        </w:tc>
      </w:tr>
      <w:tr w:rsidR="00000000">
        <w:trPr>
          <w:divId w:val="175387555"/>
          <w:tblCellSpacing w:w="15" w:type="dxa"/>
        </w:trPr>
        <w:tc>
          <w:tcPr>
            <w:tcW w:w="0" w:type="auto"/>
            <w:vAlign w:val="center"/>
            <w:hideMark/>
          </w:tcPr>
          <w:p w:rsidR="00000000" w:rsidRDefault="00000000">
            <w:r>
              <w:t>Barbados</w:t>
            </w:r>
          </w:p>
        </w:tc>
        <w:tc>
          <w:tcPr>
            <w:tcW w:w="0" w:type="auto"/>
            <w:vAlign w:val="center"/>
            <w:hideMark/>
          </w:tcPr>
          <w:p w:rsidR="00000000" w:rsidRDefault="00000000">
            <w:r>
              <w:t>BB</w:t>
            </w:r>
          </w:p>
        </w:tc>
      </w:tr>
      <w:tr w:rsidR="00000000">
        <w:trPr>
          <w:divId w:val="175387555"/>
          <w:tblCellSpacing w:w="15" w:type="dxa"/>
        </w:trPr>
        <w:tc>
          <w:tcPr>
            <w:tcW w:w="0" w:type="auto"/>
            <w:vAlign w:val="center"/>
            <w:hideMark/>
          </w:tcPr>
          <w:p w:rsidR="00000000" w:rsidRDefault="00000000">
            <w:r>
              <w:t>Belarus</w:t>
            </w:r>
          </w:p>
        </w:tc>
        <w:tc>
          <w:tcPr>
            <w:tcW w:w="0" w:type="auto"/>
            <w:vAlign w:val="center"/>
            <w:hideMark/>
          </w:tcPr>
          <w:p w:rsidR="00000000" w:rsidRDefault="00000000">
            <w:r>
              <w:t>BY</w:t>
            </w:r>
          </w:p>
        </w:tc>
      </w:tr>
      <w:tr w:rsidR="00000000">
        <w:trPr>
          <w:divId w:val="175387555"/>
          <w:tblCellSpacing w:w="15" w:type="dxa"/>
        </w:trPr>
        <w:tc>
          <w:tcPr>
            <w:tcW w:w="0" w:type="auto"/>
            <w:vAlign w:val="center"/>
            <w:hideMark/>
          </w:tcPr>
          <w:p w:rsidR="00000000" w:rsidRDefault="00000000">
            <w:r>
              <w:t>Belgium</w:t>
            </w:r>
          </w:p>
        </w:tc>
        <w:tc>
          <w:tcPr>
            <w:tcW w:w="0" w:type="auto"/>
            <w:vAlign w:val="center"/>
            <w:hideMark/>
          </w:tcPr>
          <w:p w:rsidR="00000000" w:rsidRDefault="00000000">
            <w:r>
              <w:t>BE</w:t>
            </w:r>
          </w:p>
        </w:tc>
      </w:tr>
      <w:tr w:rsidR="00000000">
        <w:trPr>
          <w:divId w:val="175387555"/>
          <w:tblCellSpacing w:w="15" w:type="dxa"/>
        </w:trPr>
        <w:tc>
          <w:tcPr>
            <w:tcW w:w="0" w:type="auto"/>
            <w:vAlign w:val="center"/>
            <w:hideMark/>
          </w:tcPr>
          <w:p w:rsidR="00000000" w:rsidRDefault="00000000">
            <w:r>
              <w:t>Belize</w:t>
            </w:r>
          </w:p>
        </w:tc>
        <w:tc>
          <w:tcPr>
            <w:tcW w:w="0" w:type="auto"/>
            <w:vAlign w:val="center"/>
            <w:hideMark/>
          </w:tcPr>
          <w:p w:rsidR="00000000" w:rsidRDefault="00000000">
            <w:r>
              <w:t>BZ</w:t>
            </w:r>
          </w:p>
        </w:tc>
      </w:tr>
      <w:tr w:rsidR="00000000">
        <w:trPr>
          <w:divId w:val="175387555"/>
          <w:tblCellSpacing w:w="15" w:type="dxa"/>
        </w:trPr>
        <w:tc>
          <w:tcPr>
            <w:tcW w:w="0" w:type="auto"/>
            <w:vAlign w:val="center"/>
            <w:hideMark/>
          </w:tcPr>
          <w:p w:rsidR="00000000" w:rsidRDefault="00000000">
            <w:r>
              <w:t>Benin</w:t>
            </w:r>
          </w:p>
        </w:tc>
        <w:tc>
          <w:tcPr>
            <w:tcW w:w="0" w:type="auto"/>
            <w:vAlign w:val="center"/>
            <w:hideMark/>
          </w:tcPr>
          <w:p w:rsidR="00000000" w:rsidRDefault="00000000">
            <w:r>
              <w:t>BJ</w:t>
            </w:r>
          </w:p>
        </w:tc>
      </w:tr>
      <w:tr w:rsidR="00000000">
        <w:trPr>
          <w:divId w:val="175387555"/>
          <w:tblCellSpacing w:w="15" w:type="dxa"/>
        </w:trPr>
        <w:tc>
          <w:tcPr>
            <w:tcW w:w="0" w:type="auto"/>
            <w:vAlign w:val="center"/>
            <w:hideMark/>
          </w:tcPr>
          <w:p w:rsidR="00000000" w:rsidRDefault="00000000">
            <w:r>
              <w:t>Bermuda</w:t>
            </w:r>
          </w:p>
        </w:tc>
        <w:tc>
          <w:tcPr>
            <w:tcW w:w="0" w:type="auto"/>
            <w:vAlign w:val="center"/>
            <w:hideMark/>
          </w:tcPr>
          <w:p w:rsidR="00000000" w:rsidRDefault="00000000">
            <w:r>
              <w:t>BM</w:t>
            </w:r>
          </w:p>
        </w:tc>
      </w:tr>
      <w:tr w:rsidR="00000000">
        <w:trPr>
          <w:divId w:val="175387555"/>
          <w:tblCellSpacing w:w="15" w:type="dxa"/>
        </w:trPr>
        <w:tc>
          <w:tcPr>
            <w:tcW w:w="0" w:type="auto"/>
            <w:vAlign w:val="center"/>
            <w:hideMark/>
          </w:tcPr>
          <w:p w:rsidR="00000000" w:rsidRDefault="00000000">
            <w:r>
              <w:t>Bhutan</w:t>
            </w:r>
          </w:p>
        </w:tc>
        <w:tc>
          <w:tcPr>
            <w:tcW w:w="0" w:type="auto"/>
            <w:vAlign w:val="center"/>
            <w:hideMark/>
          </w:tcPr>
          <w:p w:rsidR="00000000" w:rsidRDefault="00000000">
            <w:r>
              <w:t>BT</w:t>
            </w:r>
          </w:p>
        </w:tc>
      </w:tr>
      <w:tr w:rsidR="00000000">
        <w:trPr>
          <w:divId w:val="175387555"/>
          <w:tblCellSpacing w:w="15" w:type="dxa"/>
        </w:trPr>
        <w:tc>
          <w:tcPr>
            <w:tcW w:w="0" w:type="auto"/>
            <w:vAlign w:val="center"/>
            <w:hideMark/>
          </w:tcPr>
          <w:p w:rsidR="00000000" w:rsidRDefault="00000000">
            <w:r>
              <w:t>Bolivia</w:t>
            </w:r>
          </w:p>
        </w:tc>
        <w:tc>
          <w:tcPr>
            <w:tcW w:w="0" w:type="auto"/>
            <w:vAlign w:val="center"/>
            <w:hideMark/>
          </w:tcPr>
          <w:p w:rsidR="00000000" w:rsidRDefault="00000000">
            <w:r>
              <w:t>BO</w:t>
            </w:r>
          </w:p>
        </w:tc>
      </w:tr>
      <w:tr w:rsidR="00000000">
        <w:trPr>
          <w:divId w:val="175387555"/>
          <w:tblCellSpacing w:w="15" w:type="dxa"/>
        </w:trPr>
        <w:tc>
          <w:tcPr>
            <w:tcW w:w="0" w:type="auto"/>
            <w:vAlign w:val="center"/>
            <w:hideMark/>
          </w:tcPr>
          <w:p w:rsidR="00000000" w:rsidRDefault="00000000">
            <w:r>
              <w:t>Bosnia and Herzegovina</w:t>
            </w:r>
          </w:p>
        </w:tc>
        <w:tc>
          <w:tcPr>
            <w:tcW w:w="0" w:type="auto"/>
            <w:vAlign w:val="center"/>
            <w:hideMark/>
          </w:tcPr>
          <w:p w:rsidR="00000000" w:rsidRDefault="00000000">
            <w:r>
              <w:t>BA</w:t>
            </w:r>
          </w:p>
        </w:tc>
      </w:tr>
      <w:tr w:rsidR="00000000">
        <w:trPr>
          <w:divId w:val="175387555"/>
          <w:tblCellSpacing w:w="15" w:type="dxa"/>
        </w:trPr>
        <w:tc>
          <w:tcPr>
            <w:tcW w:w="0" w:type="auto"/>
            <w:vAlign w:val="center"/>
            <w:hideMark/>
          </w:tcPr>
          <w:p w:rsidR="00000000" w:rsidRDefault="00000000">
            <w:r>
              <w:t>Botswana</w:t>
            </w:r>
          </w:p>
        </w:tc>
        <w:tc>
          <w:tcPr>
            <w:tcW w:w="0" w:type="auto"/>
            <w:vAlign w:val="center"/>
            <w:hideMark/>
          </w:tcPr>
          <w:p w:rsidR="00000000" w:rsidRDefault="00000000">
            <w:r>
              <w:t>BW</w:t>
            </w:r>
          </w:p>
        </w:tc>
      </w:tr>
      <w:tr w:rsidR="00000000">
        <w:trPr>
          <w:divId w:val="175387555"/>
          <w:tblCellSpacing w:w="15" w:type="dxa"/>
        </w:trPr>
        <w:tc>
          <w:tcPr>
            <w:tcW w:w="0" w:type="auto"/>
            <w:vAlign w:val="center"/>
            <w:hideMark/>
          </w:tcPr>
          <w:p w:rsidR="00000000" w:rsidRDefault="00000000">
            <w:r>
              <w:t>Brazil</w:t>
            </w:r>
          </w:p>
        </w:tc>
        <w:tc>
          <w:tcPr>
            <w:tcW w:w="0" w:type="auto"/>
            <w:vAlign w:val="center"/>
            <w:hideMark/>
          </w:tcPr>
          <w:p w:rsidR="00000000" w:rsidRDefault="00000000">
            <w:r>
              <w:t>BR</w:t>
            </w:r>
          </w:p>
        </w:tc>
      </w:tr>
      <w:tr w:rsidR="00000000">
        <w:trPr>
          <w:divId w:val="175387555"/>
          <w:tblCellSpacing w:w="15" w:type="dxa"/>
        </w:trPr>
        <w:tc>
          <w:tcPr>
            <w:tcW w:w="0" w:type="auto"/>
            <w:vAlign w:val="center"/>
            <w:hideMark/>
          </w:tcPr>
          <w:p w:rsidR="00000000" w:rsidRDefault="00000000">
            <w:r>
              <w:t>British Virgin Islands</w:t>
            </w:r>
          </w:p>
        </w:tc>
        <w:tc>
          <w:tcPr>
            <w:tcW w:w="0" w:type="auto"/>
            <w:vAlign w:val="center"/>
            <w:hideMark/>
          </w:tcPr>
          <w:p w:rsidR="00000000" w:rsidRDefault="00000000">
            <w:r>
              <w:t>VG</w:t>
            </w:r>
          </w:p>
        </w:tc>
      </w:tr>
      <w:tr w:rsidR="00000000">
        <w:trPr>
          <w:divId w:val="175387555"/>
          <w:tblCellSpacing w:w="15" w:type="dxa"/>
        </w:trPr>
        <w:tc>
          <w:tcPr>
            <w:tcW w:w="0" w:type="auto"/>
            <w:vAlign w:val="center"/>
            <w:hideMark/>
          </w:tcPr>
          <w:p w:rsidR="00000000" w:rsidRDefault="00000000">
            <w:r>
              <w:t>Brunei</w:t>
            </w:r>
          </w:p>
        </w:tc>
        <w:tc>
          <w:tcPr>
            <w:tcW w:w="0" w:type="auto"/>
            <w:vAlign w:val="center"/>
            <w:hideMark/>
          </w:tcPr>
          <w:p w:rsidR="00000000" w:rsidRDefault="00000000">
            <w:r>
              <w:t>BN</w:t>
            </w:r>
          </w:p>
        </w:tc>
      </w:tr>
      <w:tr w:rsidR="00000000">
        <w:trPr>
          <w:divId w:val="175387555"/>
          <w:tblCellSpacing w:w="15" w:type="dxa"/>
        </w:trPr>
        <w:tc>
          <w:tcPr>
            <w:tcW w:w="0" w:type="auto"/>
            <w:vAlign w:val="center"/>
            <w:hideMark/>
          </w:tcPr>
          <w:p w:rsidR="00000000" w:rsidRDefault="00000000">
            <w:r>
              <w:t>Bulgaria</w:t>
            </w:r>
          </w:p>
        </w:tc>
        <w:tc>
          <w:tcPr>
            <w:tcW w:w="0" w:type="auto"/>
            <w:vAlign w:val="center"/>
            <w:hideMark/>
          </w:tcPr>
          <w:p w:rsidR="00000000" w:rsidRDefault="00000000">
            <w:r>
              <w:t>BG</w:t>
            </w:r>
          </w:p>
        </w:tc>
      </w:tr>
      <w:tr w:rsidR="00000000">
        <w:trPr>
          <w:divId w:val="175387555"/>
          <w:tblCellSpacing w:w="15" w:type="dxa"/>
        </w:trPr>
        <w:tc>
          <w:tcPr>
            <w:tcW w:w="0" w:type="auto"/>
            <w:vAlign w:val="center"/>
            <w:hideMark/>
          </w:tcPr>
          <w:p w:rsidR="00000000" w:rsidRDefault="00000000">
            <w:r>
              <w:t>Burkina Faso</w:t>
            </w:r>
          </w:p>
        </w:tc>
        <w:tc>
          <w:tcPr>
            <w:tcW w:w="0" w:type="auto"/>
            <w:vAlign w:val="center"/>
            <w:hideMark/>
          </w:tcPr>
          <w:p w:rsidR="00000000" w:rsidRDefault="00000000">
            <w:r>
              <w:t>BF</w:t>
            </w:r>
          </w:p>
        </w:tc>
      </w:tr>
      <w:tr w:rsidR="00000000">
        <w:trPr>
          <w:divId w:val="175387555"/>
          <w:tblCellSpacing w:w="15" w:type="dxa"/>
        </w:trPr>
        <w:tc>
          <w:tcPr>
            <w:tcW w:w="0" w:type="auto"/>
            <w:vAlign w:val="center"/>
            <w:hideMark/>
          </w:tcPr>
          <w:p w:rsidR="00000000" w:rsidRDefault="00000000">
            <w:r>
              <w:t>Burundi</w:t>
            </w:r>
          </w:p>
        </w:tc>
        <w:tc>
          <w:tcPr>
            <w:tcW w:w="0" w:type="auto"/>
            <w:vAlign w:val="center"/>
            <w:hideMark/>
          </w:tcPr>
          <w:p w:rsidR="00000000" w:rsidRDefault="00000000">
            <w:r>
              <w:t>BI</w:t>
            </w:r>
          </w:p>
        </w:tc>
      </w:tr>
      <w:tr w:rsidR="00000000">
        <w:trPr>
          <w:divId w:val="175387555"/>
          <w:tblCellSpacing w:w="15" w:type="dxa"/>
        </w:trPr>
        <w:tc>
          <w:tcPr>
            <w:tcW w:w="0" w:type="auto"/>
            <w:vAlign w:val="center"/>
            <w:hideMark/>
          </w:tcPr>
          <w:p w:rsidR="00000000" w:rsidRDefault="00000000">
            <w:r>
              <w:t>Cambodia</w:t>
            </w:r>
          </w:p>
        </w:tc>
        <w:tc>
          <w:tcPr>
            <w:tcW w:w="0" w:type="auto"/>
            <w:vAlign w:val="center"/>
            <w:hideMark/>
          </w:tcPr>
          <w:p w:rsidR="00000000" w:rsidRDefault="00000000">
            <w:r>
              <w:t>KH</w:t>
            </w:r>
          </w:p>
        </w:tc>
      </w:tr>
      <w:tr w:rsidR="00000000">
        <w:trPr>
          <w:divId w:val="175387555"/>
          <w:tblCellSpacing w:w="15" w:type="dxa"/>
        </w:trPr>
        <w:tc>
          <w:tcPr>
            <w:tcW w:w="0" w:type="auto"/>
            <w:vAlign w:val="center"/>
            <w:hideMark/>
          </w:tcPr>
          <w:p w:rsidR="00000000" w:rsidRDefault="00000000">
            <w:r>
              <w:t>Cameroon</w:t>
            </w:r>
          </w:p>
        </w:tc>
        <w:tc>
          <w:tcPr>
            <w:tcW w:w="0" w:type="auto"/>
            <w:vAlign w:val="center"/>
            <w:hideMark/>
          </w:tcPr>
          <w:p w:rsidR="00000000" w:rsidRDefault="00000000">
            <w:r>
              <w:t>CM</w:t>
            </w:r>
          </w:p>
        </w:tc>
      </w:tr>
      <w:tr w:rsidR="00000000">
        <w:trPr>
          <w:divId w:val="175387555"/>
          <w:tblCellSpacing w:w="15" w:type="dxa"/>
        </w:trPr>
        <w:tc>
          <w:tcPr>
            <w:tcW w:w="0" w:type="auto"/>
            <w:vAlign w:val="center"/>
            <w:hideMark/>
          </w:tcPr>
          <w:p w:rsidR="00000000" w:rsidRDefault="00000000">
            <w:r>
              <w:t>Canada</w:t>
            </w:r>
          </w:p>
        </w:tc>
        <w:tc>
          <w:tcPr>
            <w:tcW w:w="0" w:type="auto"/>
            <w:vAlign w:val="center"/>
            <w:hideMark/>
          </w:tcPr>
          <w:p w:rsidR="00000000" w:rsidRDefault="00000000">
            <w:r>
              <w:t>CA</w:t>
            </w:r>
          </w:p>
        </w:tc>
      </w:tr>
      <w:tr w:rsidR="00000000">
        <w:trPr>
          <w:divId w:val="175387555"/>
          <w:tblCellSpacing w:w="15" w:type="dxa"/>
        </w:trPr>
        <w:tc>
          <w:tcPr>
            <w:tcW w:w="0" w:type="auto"/>
            <w:vAlign w:val="center"/>
            <w:hideMark/>
          </w:tcPr>
          <w:p w:rsidR="00000000" w:rsidRDefault="00000000">
            <w:r>
              <w:t>Cape Verde</w:t>
            </w:r>
          </w:p>
        </w:tc>
        <w:tc>
          <w:tcPr>
            <w:tcW w:w="0" w:type="auto"/>
            <w:vAlign w:val="center"/>
            <w:hideMark/>
          </w:tcPr>
          <w:p w:rsidR="00000000" w:rsidRDefault="00000000">
            <w:r>
              <w:t>CV</w:t>
            </w:r>
          </w:p>
        </w:tc>
      </w:tr>
      <w:tr w:rsidR="00000000">
        <w:trPr>
          <w:divId w:val="175387555"/>
          <w:tblCellSpacing w:w="15" w:type="dxa"/>
        </w:trPr>
        <w:tc>
          <w:tcPr>
            <w:tcW w:w="0" w:type="auto"/>
            <w:vAlign w:val="center"/>
            <w:hideMark/>
          </w:tcPr>
          <w:p w:rsidR="00000000" w:rsidRDefault="00000000">
            <w:r>
              <w:t>Cayman Islands</w:t>
            </w:r>
          </w:p>
        </w:tc>
        <w:tc>
          <w:tcPr>
            <w:tcW w:w="0" w:type="auto"/>
            <w:vAlign w:val="center"/>
            <w:hideMark/>
          </w:tcPr>
          <w:p w:rsidR="00000000" w:rsidRDefault="00000000">
            <w:r>
              <w:t>KY</w:t>
            </w:r>
          </w:p>
        </w:tc>
      </w:tr>
      <w:tr w:rsidR="00000000">
        <w:trPr>
          <w:divId w:val="175387555"/>
          <w:tblCellSpacing w:w="15" w:type="dxa"/>
        </w:trPr>
        <w:tc>
          <w:tcPr>
            <w:tcW w:w="0" w:type="auto"/>
            <w:vAlign w:val="center"/>
            <w:hideMark/>
          </w:tcPr>
          <w:p w:rsidR="00000000" w:rsidRDefault="00000000">
            <w:r>
              <w:t>Central African Republic</w:t>
            </w:r>
          </w:p>
        </w:tc>
        <w:tc>
          <w:tcPr>
            <w:tcW w:w="0" w:type="auto"/>
            <w:vAlign w:val="center"/>
            <w:hideMark/>
          </w:tcPr>
          <w:p w:rsidR="00000000" w:rsidRDefault="00000000">
            <w:r>
              <w:t>CF</w:t>
            </w:r>
          </w:p>
        </w:tc>
      </w:tr>
      <w:tr w:rsidR="00000000">
        <w:trPr>
          <w:divId w:val="175387555"/>
          <w:tblCellSpacing w:w="15" w:type="dxa"/>
        </w:trPr>
        <w:tc>
          <w:tcPr>
            <w:tcW w:w="0" w:type="auto"/>
            <w:vAlign w:val="center"/>
            <w:hideMark/>
          </w:tcPr>
          <w:p w:rsidR="00000000" w:rsidRDefault="00000000">
            <w:r>
              <w:t>Chad</w:t>
            </w:r>
          </w:p>
        </w:tc>
        <w:tc>
          <w:tcPr>
            <w:tcW w:w="0" w:type="auto"/>
            <w:vAlign w:val="center"/>
            <w:hideMark/>
          </w:tcPr>
          <w:p w:rsidR="00000000" w:rsidRDefault="00000000">
            <w:r>
              <w:t>TD</w:t>
            </w:r>
          </w:p>
        </w:tc>
      </w:tr>
      <w:tr w:rsidR="00000000">
        <w:trPr>
          <w:divId w:val="175387555"/>
          <w:tblCellSpacing w:w="15" w:type="dxa"/>
        </w:trPr>
        <w:tc>
          <w:tcPr>
            <w:tcW w:w="0" w:type="auto"/>
            <w:vAlign w:val="center"/>
            <w:hideMark/>
          </w:tcPr>
          <w:p w:rsidR="00000000" w:rsidRDefault="00000000">
            <w:r>
              <w:t>Chile</w:t>
            </w:r>
          </w:p>
        </w:tc>
        <w:tc>
          <w:tcPr>
            <w:tcW w:w="0" w:type="auto"/>
            <w:vAlign w:val="center"/>
            <w:hideMark/>
          </w:tcPr>
          <w:p w:rsidR="00000000" w:rsidRDefault="00000000">
            <w:r>
              <w:t>CL</w:t>
            </w:r>
          </w:p>
        </w:tc>
      </w:tr>
      <w:tr w:rsidR="00000000">
        <w:trPr>
          <w:divId w:val="175387555"/>
          <w:tblCellSpacing w:w="15" w:type="dxa"/>
        </w:trPr>
        <w:tc>
          <w:tcPr>
            <w:tcW w:w="0" w:type="auto"/>
            <w:vAlign w:val="center"/>
            <w:hideMark/>
          </w:tcPr>
          <w:p w:rsidR="00000000" w:rsidRDefault="00000000">
            <w:r>
              <w:t>Colombia</w:t>
            </w:r>
          </w:p>
        </w:tc>
        <w:tc>
          <w:tcPr>
            <w:tcW w:w="0" w:type="auto"/>
            <w:vAlign w:val="center"/>
            <w:hideMark/>
          </w:tcPr>
          <w:p w:rsidR="00000000" w:rsidRDefault="00000000">
            <w:r>
              <w:t>CO</w:t>
            </w:r>
          </w:p>
        </w:tc>
      </w:tr>
      <w:tr w:rsidR="00000000">
        <w:trPr>
          <w:divId w:val="175387555"/>
          <w:tblCellSpacing w:w="15" w:type="dxa"/>
        </w:trPr>
        <w:tc>
          <w:tcPr>
            <w:tcW w:w="0" w:type="auto"/>
            <w:vAlign w:val="center"/>
            <w:hideMark/>
          </w:tcPr>
          <w:p w:rsidR="00000000" w:rsidRDefault="00000000">
            <w:r>
              <w:t>Comoros</w:t>
            </w:r>
          </w:p>
        </w:tc>
        <w:tc>
          <w:tcPr>
            <w:tcW w:w="0" w:type="auto"/>
            <w:vAlign w:val="center"/>
            <w:hideMark/>
          </w:tcPr>
          <w:p w:rsidR="00000000" w:rsidRDefault="00000000">
            <w:r>
              <w:t>KM</w:t>
            </w:r>
          </w:p>
        </w:tc>
      </w:tr>
      <w:tr w:rsidR="00000000">
        <w:trPr>
          <w:divId w:val="175387555"/>
          <w:tblCellSpacing w:w="15" w:type="dxa"/>
        </w:trPr>
        <w:tc>
          <w:tcPr>
            <w:tcW w:w="0" w:type="auto"/>
            <w:vAlign w:val="center"/>
            <w:hideMark/>
          </w:tcPr>
          <w:p w:rsidR="00000000" w:rsidRDefault="00000000">
            <w:r>
              <w:t>Congo (Republic)</w:t>
            </w:r>
          </w:p>
        </w:tc>
        <w:tc>
          <w:tcPr>
            <w:tcW w:w="0" w:type="auto"/>
            <w:vAlign w:val="center"/>
            <w:hideMark/>
          </w:tcPr>
          <w:p w:rsidR="00000000" w:rsidRDefault="00000000">
            <w:r>
              <w:t>CG</w:t>
            </w:r>
          </w:p>
        </w:tc>
      </w:tr>
      <w:tr w:rsidR="00000000">
        <w:trPr>
          <w:divId w:val="175387555"/>
          <w:tblCellSpacing w:w="15" w:type="dxa"/>
        </w:trPr>
        <w:tc>
          <w:tcPr>
            <w:tcW w:w="0" w:type="auto"/>
            <w:vAlign w:val="center"/>
            <w:hideMark/>
          </w:tcPr>
          <w:p w:rsidR="00000000" w:rsidRDefault="00000000">
            <w:r>
              <w:t>Congo (Democratic Republic)</w:t>
            </w:r>
          </w:p>
        </w:tc>
        <w:tc>
          <w:tcPr>
            <w:tcW w:w="0" w:type="auto"/>
            <w:vAlign w:val="center"/>
            <w:hideMark/>
          </w:tcPr>
          <w:p w:rsidR="00000000" w:rsidRDefault="00000000">
            <w:r>
              <w:t>CD</w:t>
            </w:r>
          </w:p>
        </w:tc>
      </w:tr>
      <w:tr w:rsidR="00000000">
        <w:trPr>
          <w:divId w:val="175387555"/>
          <w:tblCellSpacing w:w="15" w:type="dxa"/>
        </w:trPr>
        <w:tc>
          <w:tcPr>
            <w:tcW w:w="0" w:type="auto"/>
            <w:vAlign w:val="center"/>
            <w:hideMark/>
          </w:tcPr>
          <w:p w:rsidR="00000000" w:rsidRDefault="00000000">
            <w:r>
              <w:t>Costa Rica</w:t>
            </w:r>
          </w:p>
        </w:tc>
        <w:tc>
          <w:tcPr>
            <w:tcW w:w="0" w:type="auto"/>
            <w:vAlign w:val="center"/>
            <w:hideMark/>
          </w:tcPr>
          <w:p w:rsidR="00000000" w:rsidRDefault="00000000">
            <w:r>
              <w:t>CR</w:t>
            </w:r>
          </w:p>
        </w:tc>
      </w:tr>
      <w:tr w:rsidR="00000000">
        <w:trPr>
          <w:divId w:val="175387555"/>
          <w:tblCellSpacing w:w="15" w:type="dxa"/>
        </w:trPr>
        <w:tc>
          <w:tcPr>
            <w:tcW w:w="0" w:type="auto"/>
            <w:vAlign w:val="center"/>
            <w:hideMark/>
          </w:tcPr>
          <w:p w:rsidR="00000000" w:rsidRDefault="00000000">
            <w:r>
              <w:t>Cote d´Ivoire (Ivory Coast)</w:t>
            </w:r>
          </w:p>
        </w:tc>
        <w:tc>
          <w:tcPr>
            <w:tcW w:w="0" w:type="auto"/>
            <w:vAlign w:val="center"/>
            <w:hideMark/>
          </w:tcPr>
          <w:p w:rsidR="00000000" w:rsidRDefault="00000000">
            <w:r>
              <w:t>CI</w:t>
            </w:r>
          </w:p>
        </w:tc>
      </w:tr>
      <w:tr w:rsidR="00000000">
        <w:trPr>
          <w:divId w:val="175387555"/>
          <w:tblCellSpacing w:w="15" w:type="dxa"/>
        </w:trPr>
        <w:tc>
          <w:tcPr>
            <w:tcW w:w="0" w:type="auto"/>
            <w:vAlign w:val="center"/>
            <w:hideMark/>
          </w:tcPr>
          <w:p w:rsidR="00000000" w:rsidRDefault="00000000">
            <w:r>
              <w:t>Croatia</w:t>
            </w:r>
          </w:p>
        </w:tc>
        <w:tc>
          <w:tcPr>
            <w:tcW w:w="0" w:type="auto"/>
            <w:vAlign w:val="center"/>
            <w:hideMark/>
          </w:tcPr>
          <w:p w:rsidR="00000000" w:rsidRDefault="00000000">
            <w:r>
              <w:t>HR</w:t>
            </w:r>
          </w:p>
        </w:tc>
      </w:tr>
      <w:tr w:rsidR="00000000">
        <w:trPr>
          <w:divId w:val="175387555"/>
          <w:tblCellSpacing w:w="15" w:type="dxa"/>
        </w:trPr>
        <w:tc>
          <w:tcPr>
            <w:tcW w:w="0" w:type="auto"/>
            <w:vAlign w:val="center"/>
            <w:hideMark/>
          </w:tcPr>
          <w:p w:rsidR="00000000" w:rsidRDefault="00000000">
            <w:r>
              <w:t>Cuba</w:t>
            </w:r>
          </w:p>
        </w:tc>
        <w:tc>
          <w:tcPr>
            <w:tcW w:w="0" w:type="auto"/>
            <w:vAlign w:val="center"/>
            <w:hideMark/>
          </w:tcPr>
          <w:p w:rsidR="00000000" w:rsidRDefault="00000000">
            <w:r>
              <w:t>CU</w:t>
            </w:r>
          </w:p>
        </w:tc>
      </w:tr>
      <w:tr w:rsidR="00000000">
        <w:trPr>
          <w:divId w:val="175387555"/>
          <w:tblCellSpacing w:w="15" w:type="dxa"/>
        </w:trPr>
        <w:tc>
          <w:tcPr>
            <w:tcW w:w="0" w:type="auto"/>
            <w:vAlign w:val="center"/>
            <w:hideMark/>
          </w:tcPr>
          <w:p w:rsidR="00000000" w:rsidRDefault="00000000">
            <w:r>
              <w:t>Cyprus</w:t>
            </w:r>
          </w:p>
        </w:tc>
        <w:tc>
          <w:tcPr>
            <w:tcW w:w="0" w:type="auto"/>
            <w:vAlign w:val="center"/>
            <w:hideMark/>
          </w:tcPr>
          <w:p w:rsidR="00000000" w:rsidRDefault="00000000">
            <w:r>
              <w:t>CY</w:t>
            </w:r>
          </w:p>
        </w:tc>
      </w:tr>
      <w:tr w:rsidR="00000000">
        <w:trPr>
          <w:divId w:val="175387555"/>
          <w:tblCellSpacing w:w="15" w:type="dxa"/>
        </w:trPr>
        <w:tc>
          <w:tcPr>
            <w:tcW w:w="0" w:type="auto"/>
            <w:vAlign w:val="center"/>
            <w:hideMark/>
          </w:tcPr>
          <w:p w:rsidR="00000000" w:rsidRDefault="00000000">
            <w:r>
              <w:t>Czech Republic</w:t>
            </w:r>
          </w:p>
        </w:tc>
        <w:tc>
          <w:tcPr>
            <w:tcW w:w="0" w:type="auto"/>
            <w:vAlign w:val="center"/>
            <w:hideMark/>
          </w:tcPr>
          <w:p w:rsidR="00000000" w:rsidRDefault="00000000">
            <w:r>
              <w:t>CZ</w:t>
            </w:r>
          </w:p>
        </w:tc>
      </w:tr>
      <w:tr w:rsidR="00000000">
        <w:trPr>
          <w:divId w:val="175387555"/>
          <w:tblCellSpacing w:w="15" w:type="dxa"/>
        </w:trPr>
        <w:tc>
          <w:tcPr>
            <w:tcW w:w="0" w:type="auto"/>
            <w:vAlign w:val="center"/>
            <w:hideMark/>
          </w:tcPr>
          <w:p w:rsidR="00000000" w:rsidRDefault="00000000">
            <w:r>
              <w:t>Denmark</w:t>
            </w:r>
          </w:p>
        </w:tc>
        <w:tc>
          <w:tcPr>
            <w:tcW w:w="0" w:type="auto"/>
            <w:vAlign w:val="center"/>
            <w:hideMark/>
          </w:tcPr>
          <w:p w:rsidR="00000000" w:rsidRDefault="00000000">
            <w:r>
              <w:t>DK</w:t>
            </w:r>
          </w:p>
        </w:tc>
      </w:tr>
      <w:tr w:rsidR="00000000">
        <w:trPr>
          <w:divId w:val="175387555"/>
          <w:tblCellSpacing w:w="15" w:type="dxa"/>
        </w:trPr>
        <w:tc>
          <w:tcPr>
            <w:tcW w:w="0" w:type="auto"/>
            <w:vAlign w:val="center"/>
            <w:hideMark/>
          </w:tcPr>
          <w:p w:rsidR="00000000" w:rsidRDefault="00000000">
            <w:r>
              <w:t>Djibouti</w:t>
            </w:r>
          </w:p>
        </w:tc>
        <w:tc>
          <w:tcPr>
            <w:tcW w:w="0" w:type="auto"/>
            <w:vAlign w:val="center"/>
            <w:hideMark/>
          </w:tcPr>
          <w:p w:rsidR="00000000" w:rsidRDefault="00000000">
            <w:r>
              <w:t>DJ</w:t>
            </w:r>
          </w:p>
        </w:tc>
      </w:tr>
      <w:tr w:rsidR="00000000">
        <w:trPr>
          <w:divId w:val="175387555"/>
          <w:tblCellSpacing w:w="15" w:type="dxa"/>
        </w:trPr>
        <w:tc>
          <w:tcPr>
            <w:tcW w:w="0" w:type="auto"/>
            <w:vAlign w:val="center"/>
            <w:hideMark/>
          </w:tcPr>
          <w:p w:rsidR="00000000" w:rsidRDefault="00000000">
            <w:r>
              <w:t>Dominica</w:t>
            </w:r>
          </w:p>
        </w:tc>
        <w:tc>
          <w:tcPr>
            <w:tcW w:w="0" w:type="auto"/>
            <w:vAlign w:val="center"/>
            <w:hideMark/>
          </w:tcPr>
          <w:p w:rsidR="00000000" w:rsidRDefault="00000000">
            <w:r>
              <w:t>DM</w:t>
            </w:r>
          </w:p>
        </w:tc>
      </w:tr>
      <w:tr w:rsidR="00000000">
        <w:trPr>
          <w:divId w:val="175387555"/>
          <w:tblCellSpacing w:w="15" w:type="dxa"/>
        </w:trPr>
        <w:tc>
          <w:tcPr>
            <w:tcW w:w="0" w:type="auto"/>
            <w:vAlign w:val="center"/>
            <w:hideMark/>
          </w:tcPr>
          <w:p w:rsidR="00000000" w:rsidRDefault="00000000">
            <w:r>
              <w:t>Dominican Republic</w:t>
            </w:r>
          </w:p>
        </w:tc>
        <w:tc>
          <w:tcPr>
            <w:tcW w:w="0" w:type="auto"/>
            <w:vAlign w:val="center"/>
            <w:hideMark/>
          </w:tcPr>
          <w:p w:rsidR="00000000" w:rsidRDefault="00000000">
            <w:r>
              <w:t>DO</w:t>
            </w:r>
          </w:p>
        </w:tc>
      </w:tr>
      <w:tr w:rsidR="00000000">
        <w:trPr>
          <w:divId w:val="175387555"/>
          <w:tblCellSpacing w:w="15" w:type="dxa"/>
        </w:trPr>
        <w:tc>
          <w:tcPr>
            <w:tcW w:w="0" w:type="auto"/>
            <w:vAlign w:val="center"/>
            <w:hideMark/>
          </w:tcPr>
          <w:p w:rsidR="00000000" w:rsidRDefault="00000000">
            <w:r>
              <w:t>Ecuador</w:t>
            </w:r>
          </w:p>
        </w:tc>
        <w:tc>
          <w:tcPr>
            <w:tcW w:w="0" w:type="auto"/>
            <w:vAlign w:val="center"/>
            <w:hideMark/>
          </w:tcPr>
          <w:p w:rsidR="00000000" w:rsidRDefault="00000000">
            <w:r>
              <w:t>EC</w:t>
            </w:r>
          </w:p>
        </w:tc>
      </w:tr>
      <w:tr w:rsidR="00000000">
        <w:trPr>
          <w:divId w:val="175387555"/>
          <w:tblCellSpacing w:w="15" w:type="dxa"/>
        </w:trPr>
        <w:tc>
          <w:tcPr>
            <w:tcW w:w="0" w:type="auto"/>
            <w:vAlign w:val="center"/>
            <w:hideMark/>
          </w:tcPr>
          <w:p w:rsidR="00000000" w:rsidRDefault="00000000">
            <w:r>
              <w:t>Egypt</w:t>
            </w:r>
          </w:p>
        </w:tc>
        <w:tc>
          <w:tcPr>
            <w:tcW w:w="0" w:type="auto"/>
            <w:vAlign w:val="center"/>
            <w:hideMark/>
          </w:tcPr>
          <w:p w:rsidR="00000000" w:rsidRDefault="00000000">
            <w:r>
              <w:t>EG</w:t>
            </w:r>
          </w:p>
        </w:tc>
      </w:tr>
      <w:tr w:rsidR="00000000">
        <w:trPr>
          <w:divId w:val="175387555"/>
          <w:tblCellSpacing w:w="15" w:type="dxa"/>
        </w:trPr>
        <w:tc>
          <w:tcPr>
            <w:tcW w:w="0" w:type="auto"/>
            <w:vAlign w:val="center"/>
            <w:hideMark/>
          </w:tcPr>
          <w:p w:rsidR="00000000" w:rsidRDefault="00000000">
            <w:r>
              <w:t>El Salvador</w:t>
            </w:r>
          </w:p>
        </w:tc>
        <w:tc>
          <w:tcPr>
            <w:tcW w:w="0" w:type="auto"/>
            <w:vAlign w:val="center"/>
            <w:hideMark/>
          </w:tcPr>
          <w:p w:rsidR="00000000" w:rsidRDefault="00000000">
            <w:r>
              <w:t>SV</w:t>
            </w:r>
          </w:p>
        </w:tc>
      </w:tr>
      <w:tr w:rsidR="00000000">
        <w:trPr>
          <w:divId w:val="175387555"/>
          <w:tblCellSpacing w:w="15" w:type="dxa"/>
        </w:trPr>
        <w:tc>
          <w:tcPr>
            <w:tcW w:w="0" w:type="auto"/>
            <w:vAlign w:val="center"/>
            <w:hideMark/>
          </w:tcPr>
          <w:p w:rsidR="00000000" w:rsidRDefault="00000000">
            <w:r>
              <w:t>Equatorial Guinea</w:t>
            </w:r>
          </w:p>
        </w:tc>
        <w:tc>
          <w:tcPr>
            <w:tcW w:w="0" w:type="auto"/>
            <w:vAlign w:val="center"/>
            <w:hideMark/>
          </w:tcPr>
          <w:p w:rsidR="00000000" w:rsidRDefault="00000000">
            <w:r>
              <w:t>GQ</w:t>
            </w:r>
          </w:p>
        </w:tc>
      </w:tr>
      <w:tr w:rsidR="00000000">
        <w:trPr>
          <w:divId w:val="175387555"/>
          <w:tblCellSpacing w:w="15" w:type="dxa"/>
        </w:trPr>
        <w:tc>
          <w:tcPr>
            <w:tcW w:w="0" w:type="auto"/>
            <w:vAlign w:val="center"/>
            <w:hideMark/>
          </w:tcPr>
          <w:p w:rsidR="00000000" w:rsidRDefault="00000000">
            <w:r>
              <w:t>Eritrea</w:t>
            </w:r>
          </w:p>
        </w:tc>
        <w:tc>
          <w:tcPr>
            <w:tcW w:w="0" w:type="auto"/>
            <w:vAlign w:val="center"/>
            <w:hideMark/>
          </w:tcPr>
          <w:p w:rsidR="00000000" w:rsidRDefault="00000000">
            <w:r>
              <w:t>ER</w:t>
            </w:r>
          </w:p>
        </w:tc>
      </w:tr>
      <w:tr w:rsidR="00000000">
        <w:trPr>
          <w:divId w:val="175387555"/>
          <w:tblCellSpacing w:w="15" w:type="dxa"/>
        </w:trPr>
        <w:tc>
          <w:tcPr>
            <w:tcW w:w="0" w:type="auto"/>
            <w:vAlign w:val="center"/>
            <w:hideMark/>
          </w:tcPr>
          <w:p w:rsidR="00000000" w:rsidRDefault="00000000">
            <w:r>
              <w:t>Estonia</w:t>
            </w:r>
          </w:p>
        </w:tc>
        <w:tc>
          <w:tcPr>
            <w:tcW w:w="0" w:type="auto"/>
            <w:vAlign w:val="center"/>
            <w:hideMark/>
          </w:tcPr>
          <w:p w:rsidR="00000000" w:rsidRDefault="00000000">
            <w:r>
              <w:t>EE</w:t>
            </w:r>
          </w:p>
        </w:tc>
      </w:tr>
      <w:tr w:rsidR="00000000">
        <w:trPr>
          <w:divId w:val="175387555"/>
          <w:tblCellSpacing w:w="15" w:type="dxa"/>
        </w:trPr>
        <w:tc>
          <w:tcPr>
            <w:tcW w:w="0" w:type="auto"/>
            <w:vAlign w:val="center"/>
            <w:hideMark/>
          </w:tcPr>
          <w:p w:rsidR="00000000" w:rsidRDefault="00000000">
            <w:r>
              <w:t>Ethiopia</w:t>
            </w:r>
          </w:p>
        </w:tc>
        <w:tc>
          <w:tcPr>
            <w:tcW w:w="0" w:type="auto"/>
            <w:vAlign w:val="center"/>
            <w:hideMark/>
          </w:tcPr>
          <w:p w:rsidR="00000000" w:rsidRDefault="00000000">
            <w:r>
              <w:t>ET</w:t>
            </w:r>
          </w:p>
        </w:tc>
      </w:tr>
      <w:tr w:rsidR="00000000">
        <w:trPr>
          <w:divId w:val="175387555"/>
          <w:tblCellSpacing w:w="15" w:type="dxa"/>
        </w:trPr>
        <w:tc>
          <w:tcPr>
            <w:tcW w:w="0" w:type="auto"/>
            <w:vAlign w:val="center"/>
            <w:hideMark/>
          </w:tcPr>
          <w:p w:rsidR="00000000" w:rsidRDefault="00000000">
            <w:r>
              <w:t>Fiji</w:t>
            </w:r>
          </w:p>
        </w:tc>
        <w:tc>
          <w:tcPr>
            <w:tcW w:w="0" w:type="auto"/>
            <w:vAlign w:val="center"/>
            <w:hideMark/>
          </w:tcPr>
          <w:p w:rsidR="00000000" w:rsidRDefault="00000000">
            <w:r>
              <w:t>FJ</w:t>
            </w:r>
          </w:p>
        </w:tc>
      </w:tr>
      <w:tr w:rsidR="00000000">
        <w:trPr>
          <w:divId w:val="175387555"/>
          <w:tblCellSpacing w:w="15" w:type="dxa"/>
        </w:trPr>
        <w:tc>
          <w:tcPr>
            <w:tcW w:w="0" w:type="auto"/>
            <w:vAlign w:val="center"/>
            <w:hideMark/>
          </w:tcPr>
          <w:p w:rsidR="00000000" w:rsidRDefault="00000000">
            <w:r>
              <w:t>Finland</w:t>
            </w:r>
          </w:p>
        </w:tc>
        <w:tc>
          <w:tcPr>
            <w:tcW w:w="0" w:type="auto"/>
            <w:vAlign w:val="center"/>
            <w:hideMark/>
          </w:tcPr>
          <w:p w:rsidR="00000000" w:rsidRDefault="00000000">
            <w:r>
              <w:t>FI</w:t>
            </w:r>
          </w:p>
        </w:tc>
      </w:tr>
      <w:tr w:rsidR="00000000">
        <w:trPr>
          <w:divId w:val="175387555"/>
          <w:tblCellSpacing w:w="15" w:type="dxa"/>
        </w:trPr>
        <w:tc>
          <w:tcPr>
            <w:tcW w:w="0" w:type="auto"/>
            <w:vAlign w:val="center"/>
            <w:hideMark/>
          </w:tcPr>
          <w:p w:rsidR="00000000" w:rsidRDefault="00000000">
            <w:r>
              <w:t>France</w:t>
            </w:r>
          </w:p>
        </w:tc>
        <w:tc>
          <w:tcPr>
            <w:tcW w:w="0" w:type="auto"/>
            <w:vAlign w:val="center"/>
            <w:hideMark/>
          </w:tcPr>
          <w:p w:rsidR="00000000" w:rsidRDefault="00000000">
            <w:r>
              <w:t>FR</w:t>
            </w:r>
          </w:p>
        </w:tc>
      </w:tr>
      <w:tr w:rsidR="00000000">
        <w:trPr>
          <w:divId w:val="175387555"/>
          <w:tblCellSpacing w:w="15" w:type="dxa"/>
        </w:trPr>
        <w:tc>
          <w:tcPr>
            <w:tcW w:w="0" w:type="auto"/>
            <w:vAlign w:val="center"/>
            <w:hideMark/>
          </w:tcPr>
          <w:p w:rsidR="00000000" w:rsidRDefault="00000000">
            <w:r>
              <w:t>Gabon</w:t>
            </w:r>
          </w:p>
        </w:tc>
        <w:tc>
          <w:tcPr>
            <w:tcW w:w="0" w:type="auto"/>
            <w:vAlign w:val="center"/>
            <w:hideMark/>
          </w:tcPr>
          <w:p w:rsidR="00000000" w:rsidRDefault="00000000">
            <w:r>
              <w:t>GA</w:t>
            </w:r>
          </w:p>
        </w:tc>
      </w:tr>
      <w:tr w:rsidR="00000000">
        <w:trPr>
          <w:divId w:val="175387555"/>
          <w:tblCellSpacing w:w="15" w:type="dxa"/>
        </w:trPr>
        <w:tc>
          <w:tcPr>
            <w:tcW w:w="0" w:type="auto"/>
            <w:vAlign w:val="center"/>
            <w:hideMark/>
          </w:tcPr>
          <w:p w:rsidR="00000000" w:rsidRDefault="00000000">
            <w:r>
              <w:t>Gambia</w:t>
            </w:r>
          </w:p>
        </w:tc>
        <w:tc>
          <w:tcPr>
            <w:tcW w:w="0" w:type="auto"/>
            <w:vAlign w:val="center"/>
            <w:hideMark/>
          </w:tcPr>
          <w:p w:rsidR="00000000" w:rsidRDefault="00000000">
            <w:r>
              <w:t>GM</w:t>
            </w:r>
          </w:p>
        </w:tc>
      </w:tr>
      <w:tr w:rsidR="00000000">
        <w:trPr>
          <w:divId w:val="175387555"/>
          <w:tblCellSpacing w:w="15" w:type="dxa"/>
        </w:trPr>
        <w:tc>
          <w:tcPr>
            <w:tcW w:w="0" w:type="auto"/>
            <w:vAlign w:val="center"/>
            <w:hideMark/>
          </w:tcPr>
          <w:p w:rsidR="00000000" w:rsidRDefault="00000000">
            <w:r>
              <w:t>Georgia</w:t>
            </w:r>
          </w:p>
        </w:tc>
        <w:tc>
          <w:tcPr>
            <w:tcW w:w="0" w:type="auto"/>
            <w:vAlign w:val="center"/>
            <w:hideMark/>
          </w:tcPr>
          <w:p w:rsidR="00000000" w:rsidRDefault="00000000">
            <w:r>
              <w:t>GE</w:t>
            </w:r>
          </w:p>
        </w:tc>
      </w:tr>
      <w:tr w:rsidR="00000000">
        <w:trPr>
          <w:divId w:val="175387555"/>
          <w:tblCellSpacing w:w="15" w:type="dxa"/>
        </w:trPr>
        <w:tc>
          <w:tcPr>
            <w:tcW w:w="0" w:type="auto"/>
            <w:vAlign w:val="center"/>
            <w:hideMark/>
          </w:tcPr>
          <w:p w:rsidR="00000000" w:rsidRDefault="00000000">
            <w:r>
              <w:t>Germany</w:t>
            </w:r>
          </w:p>
        </w:tc>
        <w:tc>
          <w:tcPr>
            <w:tcW w:w="0" w:type="auto"/>
            <w:vAlign w:val="center"/>
            <w:hideMark/>
          </w:tcPr>
          <w:p w:rsidR="00000000" w:rsidRDefault="00000000">
            <w:r>
              <w:t>DE</w:t>
            </w:r>
          </w:p>
        </w:tc>
      </w:tr>
      <w:tr w:rsidR="00000000">
        <w:trPr>
          <w:divId w:val="175387555"/>
          <w:tblCellSpacing w:w="15" w:type="dxa"/>
        </w:trPr>
        <w:tc>
          <w:tcPr>
            <w:tcW w:w="0" w:type="auto"/>
            <w:vAlign w:val="center"/>
            <w:hideMark/>
          </w:tcPr>
          <w:p w:rsidR="00000000" w:rsidRDefault="00000000">
            <w:r>
              <w:t>Ghana</w:t>
            </w:r>
          </w:p>
        </w:tc>
        <w:tc>
          <w:tcPr>
            <w:tcW w:w="0" w:type="auto"/>
            <w:vAlign w:val="center"/>
            <w:hideMark/>
          </w:tcPr>
          <w:p w:rsidR="00000000" w:rsidRDefault="00000000">
            <w:r>
              <w:t>GH</w:t>
            </w:r>
          </w:p>
        </w:tc>
      </w:tr>
      <w:tr w:rsidR="00000000">
        <w:trPr>
          <w:divId w:val="175387555"/>
          <w:tblCellSpacing w:w="15" w:type="dxa"/>
        </w:trPr>
        <w:tc>
          <w:tcPr>
            <w:tcW w:w="0" w:type="auto"/>
            <w:vAlign w:val="center"/>
            <w:hideMark/>
          </w:tcPr>
          <w:p w:rsidR="00000000" w:rsidRDefault="00000000">
            <w:r>
              <w:t>Greece</w:t>
            </w:r>
          </w:p>
        </w:tc>
        <w:tc>
          <w:tcPr>
            <w:tcW w:w="0" w:type="auto"/>
            <w:vAlign w:val="center"/>
            <w:hideMark/>
          </w:tcPr>
          <w:p w:rsidR="00000000" w:rsidRDefault="00000000">
            <w:r>
              <w:t>GR</w:t>
            </w:r>
          </w:p>
        </w:tc>
      </w:tr>
      <w:tr w:rsidR="00000000">
        <w:trPr>
          <w:divId w:val="175387555"/>
          <w:tblCellSpacing w:w="15" w:type="dxa"/>
        </w:trPr>
        <w:tc>
          <w:tcPr>
            <w:tcW w:w="0" w:type="auto"/>
            <w:vAlign w:val="center"/>
            <w:hideMark/>
          </w:tcPr>
          <w:p w:rsidR="00000000" w:rsidRDefault="00000000">
            <w:r>
              <w:t>Grenada</w:t>
            </w:r>
          </w:p>
        </w:tc>
        <w:tc>
          <w:tcPr>
            <w:tcW w:w="0" w:type="auto"/>
            <w:vAlign w:val="center"/>
            <w:hideMark/>
          </w:tcPr>
          <w:p w:rsidR="00000000" w:rsidRDefault="00000000">
            <w:r>
              <w:t>GD</w:t>
            </w:r>
          </w:p>
        </w:tc>
      </w:tr>
      <w:tr w:rsidR="00000000">
        <w:trPr>
          <w:divId w:val="175387555"/>
          <w:tblCellSpacing w:w="15" w:type="dxa"/>
        </w:trPr>
        <w:tc>
          <w:tcPr>
            <w:tcW w:w="0" w:type="auto"/>
            <w:vAlign w:val="center"/>
            <w:hideMark/>
          </w:tcPr>
          <w:p w:rsidR="00000000" w:rsidRDefault="00000000">
            <w:r>
              <w:t>Guatemala</w:t>
            </w:r>
          </w:p>
        </w:tc>
        <w:tc>
          <w:tcPr>
            <w:tcW w:w="0" w:type="auto"/>
            <w:vAlign w:val="center"/>
            <w:hideMark/>
          </w:tcPr>
          <w:p w:rsidR="00000000" w:rsidRDefault="00000000">
            <w:r>
              <w:t>GT</w:t>
            </w:r>
          </w:p>
        </w:tc>
      </w:tr>
      <w:tr w:rsidR="00000000">
        <w:trPr>
          <w:divId w:val="175387555"/>
          <w:tblCellSpacing w:w="15" w:type="dxa"/>
        </w:trPr>
        <w:tc>
          <w:tcPr>
            <w:tcW w:w="0" w:type="auto"/>
            <w:vAlign w:val="center"/>
            <w:hideMark/>
          </w:tcPr>
          <w:p w:rsidR="00000000" w:rsidRDefault="00000000">
            <w:r>
              <w:t>Guinea</w:t>
            </w:r>
          </w:p>
        </w:tc>
        <w:tc>
          <w:tcPr>
            <w:tcW w:w="0" w:type="auto"/>
            <w:vAlign w:val="center"/>
            <w:hideMark/>
          </w:tcPr>
          <w:p w:rsidR="00000000" w:rsidRDefault="00000000">
            <w:r>
              <w:t>GN</w:t>
            </w:r>
          </w:p>
        </w:tc>
      </w:tr>
      <w:tr w:rsidR="00000000">
        <w:trPr>
          <w:divId w:val="175387555"/>
          <w:tblCellSpacing w:w="15" w:type="dxa"/>
        </w:trPr>
        <w:tc>
          <w:tcPr>
            <w:tcW w:w="0" w:type="auto"/>
            <w:vAlign w:val="center"/>
            <w:hideMark/>
          </w:tcPr>
          <w:p w:rsidR="00000000" w:rsidRDefault="00000000">
            <w:r>
              <w:t>Guinea-Bissau</w:t>
            </w:r>
          </w:p>
        </w:tc>
        <w:tc>
          <w:tcPr>
            <w:tcW w:w="0" w:type="auto"/>
            <w:vAlign w:val="center"/>
            <w:hideMark/>
          </w:tcPr>
          <w:p w:rsidR="00000000" w:rsidRDefault="00000000">
            <w:r>
              <w:t>GW</w:t>
            </w:r>
          </w:p>
        </w:tc>
      </w:tr>
      <w:tr w:rsidR="00000000">
        <w:trPr>
          <w:divId w:val="175387555"/>
          <w:tblCellSpacing w:w="15" w:type="dxa"/>
        </w:trPr>
        <w:tc>
          <w:tcPr>
            <w:tcW w:w="0" w:type="auto"/>
            <w:vAlign w:val="center"/>
            <w:hideMark/>
          </w:tcPr>
          <w:p w:rsidR="00000000" w:rsidRDefault="00000000">
            <w:r>
              <w:t>Guyana</w:t>
            </w:r>
          </w:p>
        </w:tc>
        <w:tc>
          <w:tcPr>
            <w:tcW w:w="0" w:type="auto"/>
            <w:vAlign w:val="center"/>
            <w:hideMark/>
          </w:tcPr>
          <w:p w:rsidR="00000000" w:rsidRDefault="00000000">
            <w:r>
              <w:t>GY</w:t>
            </w:r>
          </w:p>
        </w:tc>
      </w:tr>
      <w:tr w:rsidR="00000000">
        <w:trPr>
          <w:divId w:val="175387555"/>
          <w:tblCellSpacing w:w="15" w:type="dxa"/>
        </w:trPr>
        <w:tc>
          <w:tcPr>
            <w:tcW w:w="0" w:type="auto"/>
            <w:vAlign w:val="center"/>
            <w:hideMark/>
          </w:tcPr>
          <w:p w:rsidR="00000000" w:rsidRDefault="00000000">
            <w:r>
              <w:t>Haiti</w:t>
            </w:r>
          </w:p>
        </w:tc>
        <w:tc>
          <w:tcPr>
            <w:tcW w:w="0" w:type="auto"/>
            <w:vAlign w:val="center"/>
            <w:hideMark/>
          </w:tcPr>
          <w:p w:rsidR="00000000" w:rsidRDefault="00000000">
            <w:r>
              <w:t>HT</w:t>
            </w:r>
          </w:p>
        </w:tc>
      </w:tr>
      <w:tr w:rsidR="00000000">
        <w:trPr>
          <w:divId w:val="175387555"/>
          <w:tblCellSpacing w:w="15" w:type="dxa"/>
        </w:trPr>
        <w:tc>
          <w:tcPr>
            <w:tcW w:w="0" w:type="auto"/>
            <w:vAlign w:val="center"/>
            <w:hideMark/>
          </w:tcPr>
          <w:p w:rsidR="00000000" w:rsidRDefault="00000000">
            <w:r>
              <w:t>Honduras</w:t>
            </w:r>
          </w:p>
        </w:tc>
        <w:tc>
          <w:tcPr>
            <w:tcW w:w="0" w:type="auto"/>
            <w:vAlign w:val="center"/>
            <w:hideMark/>
          </w:tcPr>
          <w:p w:rsidR="00000000" w:rsidRDefault="00000000">
            <w:r>
              <w:t>HN</w:t>
            </w:r>
          </w:p>
        </w:tc>
      </w:tr>
      <w:tr w:rsidR="00000000">
        <w:trPr>
          <w:divId w:val="175387555"/>
          <w:tblCellSpacing w:w="15" w:type="dxa"/>
        </w:trPr>
        <w:tc>
          <w:tcPr>
            <w:tcW w:w="0" w:type="auto"/>
            <w:vAlign w:val="center"/>
            <w:hideMark/>
          </w:tcPr>
          <w:p w:rsidR="00000000" w:rsidRDefault="00000000">
            <w:r>
              <w:t>Hong Kong</w:t>
            </w:r>
          </w:p>
        </w:tc>
        <w:tc>
          <w:tcPr>
            <w:tcW w:w="0" w:type="auto"/>
            <w:vAlign w:val="center"/>
            <w:hideMark/>
          </w:tcPr>
          <w:p w:rsidR="00000000" w:rsidRDefault="00000000">
            <w:r>
              <w:t>HK</w:t>
            </w:r>
          </w:p>
        </w:tc>
      </w:tr>
      <w:tr w:rsidR="00000000">
        <w:trPr>
          <w:divId w:val="175387555"/>
          <w:tblCellSpacing w:w="15" w:type="dxa"/>
        </w:trPr>
        <w:tc>
          <w:tcPr>
            <w:tcW w:w="0" w:type="auto"/>
            <w:vAlign w:val="center"/>
            <w:hideMark/>
          </w:tcPr>
          <w:p w:rsidR="00000000" w:rsidRDefault="00000000">
            <w:r>
              <w:t>Hungary</w:t>
            </w:r>
          </w:p>
        </w:tc>
        <w:tc>
          <w:tcPr>
            <w:tcW w:w="0" w:type="auto"/>
            <w:vAlign w:val="center"/>
            <w:hideMark/>
          </w:tcPr>
          <w:p w:rsidR="00000000" w:rsidRDefault="00000000">
            <w:r>
              <w:t>HU</w:t>
            </w:r>
          </w:p>
        </w:tc>
      </w:tr>
      <w:tr w:rsidR="00000000">
        <w:trPr>
          <w:divId w:val="175387555"/>
          <w:tblCellSpacing w:w="15" w:type="dxa"/>
        </w:trPr>
        <w:tc>
          <w:tcPr>
            <w:tcW w:w="0" w:type="auto"/>
            <w:vAlign w:val="center"/>
            <w:hideMark/>
          </w:tcPr>
          <w:p w:rsidR="00000000" w:rsidRDefault="00000000">
            <w:r>
              <w:t>Iceland</w:t>
            </w:r>
          </w:p>
        </w:tc>
        <w:tc>
          <w:tcPr>
            <w:tcW w:w="0" w:type="auto"/>
            <w:vAlign w:val="center"/>
            <w:hideMark/>
          </w:tcPr>
          <w:p w:rsidR="00000000" w:rsidRDefault="00000000">
            <w:r>
              <w:t>IS</w:t>
            </w:r>
          </w:p>
        </w:tc>
      </w:tr>
      <w:tr w:rsidR="00000000">
        <w:trPr>
          <w:divId w:val="175387555"/>
          <w:tblCellSpacing w:w="15" w:type="dxa"/>
        </w:trPr>
        <w:tc>
          <w:tcPr>
            <w:tcW w:w="0" w:type="auto"/>
            <w:vAlign w:val="center"/>
            <w:hideMark/>
          </w:tcPr>
          <w:p w:rsidR="00000000" w:rsidRDefault="00000000">
            <w:r>
              <w:t>India</w:t>
            </w:r>
          </w:p>
        </w:tc>
        <w:tc>
          <w:tcPr>
            <w:tcW w:w="0" w:type="auto"/>
            <w:vAlign w:val="center"/>
            <w:hideMark/>
          </w:tcPr>
          <w:p w:rsidR="00000000" w:rsidRDefault="00000000">
            <w:r>
              <w:t>IN</w:t>
            </w:r>
          </w:p>
        </w:tc>
      </w:tr>
      <w:tr w:rsidR="00000000">
        <w:trPr>
          <w:divId w:val="175387555"/>
          <w:tblCellSpacing w:w="15" w:type="dxa"/>
        </w:trPr>
        <w:tc>
          <w:tcPr>
            <w:tcW w:w="0" w:type="auto"/>
            <w:vAlign w:val="center"/>
            <w:hideMark/>
          </w:tcPr>
          <w:p w:rsidR="00000000" w:rsidRDefault="00000000">
            <w:r>
              <w:t>Indonesia</w:t>
            </w:r>
          </w:p>
        </w:tc>
        <w:tc>
          <w:tcPr>
            <w:tcW w:w="0" w:type="auto"/>
            <w:vAlign w:val="center"/>
            <w:hideMark/>
          </w:tcPr>
          <w:p w:rsidR="00000000" w:rsidRDefault="00000000">
            <w:r>
              <w:t>ID</w:t>
            </w:r>
          </w:p>
        </w:tc>
      </w:tr>
      <w:tr w:rsidR="00000000">
        <w:trPr>
          <w:divId w:val="175387555"/>
          <w:tblCellSpacing w:w="15" w:type="dxa"/>
        </w:trPr>
        <w:tc>
          <w:tcPr>
            <w:tcW w:w="0" w:type="auto"/>
            <w:vAlign w:val="center"/>
            <w:hideMark/>
          </w:tcPr>
          <w:p w:rsidR="00000000" w:rsidRDefault="00000000">
            <w:r>
              <w:t>Iran</w:t>
            </w:r>
          </w:p>
        </w:tc>
        <w:tc>
          <w:tcPr>
            <w:tcW w:w="0" w:type="auto"/>
            <w:vAlign w:val="center"/>
            <w:hideMark/>
          </w:tcPr>
          <w:p w:rsidR="00000000" w:rsidRDefault="00000000">
            <w:r>
              <w:t>IR</w:t>
            </w:r>
          </w:p>
        </w:tc>
      </w:tr>
      <w:tr w:rsidR="00000000">
        <w:trPr>
          <w:divId w:val="175387555"/>
          <w:tblCellSpacing w:w="15" w:type="dxa"/>
        </w:trPr>
        <w:tc>
          <w:tcPr>
            <w:tcW w:w="0" w:type="auto"/>
            <w:vAlign w:val="center"/>
            <w:hideMark/>
          </w:tcPr>
          <w:p w:rsidR="00000000" w:rsidRDefault="00000000">
            <w:r>
              <w:t>Iraq</w:t>
            </w:r>
          </w:p>
        </w:tc>
        <w:tc>
          <w:tcPr>
            <w:tcW w:w="0" w:type="auto"/>
            <w:vAlign w:val="center"/>
            <w:hideMark/>
          </w:tcPr>
          <w:p w:rsidR="00000000" w:rsidRDefault="00000000">
            <w:r>
              <w:t>IQ</w:t>
            </w:r>
          </w:p>
        </w:tc>
      </w:tr>
      <w:tr w:rsidR="00000000">
        <w:trPr>
          <w:divId w:val="175387555"/>
          <w:tblCellSpacing w:w="15" w:type="dxa"/>
        </w:trPr>
        <w:tc>
          <w:tcPr>
            <w:tcW w:w="0" w:type="auto"/>
            <w:vAlign w:val="center"/>
            <w:hideMark/>
          </w:tcPr>
          <w:p w:rsidR="00000000" w:rsidRDefault="00000000">
            <w:r>
              <w:t>Ireland</w:t>
            </w:r>
          </w:p>
        </w:tc>
        <w:tc>
          <w:tcPr>
            <w:tcW w:w="0" w:type="auto"/>
            <w:vAlign w:val="center"/>
            <w:hideMark/>
          </w:tcPr>
          <w:p w:rsidR="00000000" w:rsidRDefault="00000000">
            <w:r>
              <w:t>IE</w:t>
            </w:r>
          </w:p>
        </w:tc>
      </w:tr>
      <w:tr w:rsidR="00000000">
        <w:trPr>
          <w:divId w:val="175387555"/>
          <w:tblCellSpacing w:w="15" w:type="dxa"/>
        </w:trPr>
        <w:tc>
          <w:tcPr>
            <w:tcW w:w="0" w:type="auto"/>
            <w:vAlign w:val="center"/>
            <w:hideMark/>
          </w:tcPr>
          <w:p w:rsidR="00000000" w:rsidRDefault="00000000">
            <w:r>
              <w:t>Israel</w:t>
            </w:r>
          </w:p>
        </w:tc>
        <w:tc>
          <w:tcPr>
            <w:tcW w:w="0" w:type="auto"/>
            <w:vAlign w:val="center"/>
            <w:hideMark/>
          </w:tcPr>
          <w:p w:rsidR="00000000" w:rsidRDefault="00000000">
            <w:r>
              <w:t>IL</w:t>
            </w:r>
          </w:p>
        </w:tc>
      </w:tr>
      <w:tr w:rsidR="00000000">
        <w:trPr>
          <w:divId w:val="175387555"/>
          <w:tblCellSpacing w:w="15" w:type="dxa"/>
        </w:trPr>
        <w:tc>
          <w:tcPr>
            <w:tcW w:w="0" w:type="auto"/>
            <w:vAlign w:val="center"/>
            <w:hideMark/>
          </w:tcPr>
          <w:p w:rsidR="00000000" w:rsidRDefault="00000000">
            <w:r>
              <w:t>Italy</w:t>
            </w:r>
          </w:p>
        </w:tc>
        <w:tc>
          <w:tcPr>
            <w:tcW w:w="0" w:type="auto"/>
            <w:vAlign w:val="center"/>
            <w:hideMark/>
          </w:tcPr>
          <w:p w:rsidR="00000000" w:rsidRDefault="00000000">
            <w:r>
              <w:t>IT</w:t>
            </w:r>
          </w:p>
        </w:tc>
      </w:tr>
      <w:tr w:rsidR="00000000">
        <w:trPr>
          <w:divId w:val="175387555"/>
          <w:tblCellSpacing w:w="15" w:type="dxa"/>
        </w:trPr>
        <w:tc>
          <w:tcPr>
            <w:tcW w:w="0" w:type="auto"/>
            <w:vAlign w:val="center"/>
            <w:hideMark/>
          </w:tcPr>
          <w:p w:rsidR="00000000" w:rsidRDefault="00000000">
            <w:r>
              <w:t>Jamaica</w:t>
            </w:r>
          </w:p>
        </w:tc>
        <w:tc>
          <w:tcPr>
            <w:tcW w:w="0" w:type="auto"/>
            <w:vAlign w:val="center"/>
            <w:hideMark/>
          </w:tcPr>
          <w:p w:rsidR="00000000" w:rsidRDefault="00000000">
            <w:r>
              <w:t>JM</w:t>
            </w:r>
          </w:p>
        </w:tc>
      </w:tr>
      <w:tr w:rsidR="00000000">
        <w:trPr>
          <w:divId w:val="175387555"/>
          <w:tblCellSpacing w:w="15" w:type="dxa"/>
        </w:trPr>
        <w:tc>
          <w:tcPr>
            <w:tcW w:w="0" w:type="auto"/>
            <w:vAlign w:val="center"/>
            <w:hideMark/>
          </w:tcPr>
          <w:p w:rsidR="00000000" w:rsidRDefault="00000000">
            <w:r>
              <w:t>Japan</w:t>
            </w:r>
          </w:p>
        </w:tc>
        <w:tc>
          <w:tcPr>
            <w:tcW w:w="0" w:type="auto"/>
            <w:vAlign w:val="center"/>
            <w:hideMark/>
          </w:tcPr>
          <w:p w:rsidR="00000000" w:rsidRDefault="00000000">
            <w:r>
              <w:t>JP</w:t>
            </w:r>
          </w:p>
        </w:tc>
      </w:tr>
      <w:tr w:rsidR="00000000">
        <w:trPr>
          <w:divId w:val="175387555"/>
          <w:tblCellSpacing w:w="15" w:type="dxa"/>
        </w:trPr>
        <w:tc>
          <w:tcPr>
            <w:tcW w:w="0" w:type="auto"/>
            <w:vAlign w:val="center"/>
            <w:hideMark/>
          </w:tcPr>
          <w:p w:rsidR="00000000" w:rsidRDefault="00000000">
            <w:r>
              <w:t>Jordan</w:t>
            </w:r>
          </w:p>
        </w:tc>
        <w:tc>
          <w:tcPr>
            <w:tcW w:w="0" w:type="auto"/>
            <w:vAlign w:val="center"/>
            <w:hideMark/>
          </w:tcPr>
          <w:p w:rsidR="00000000" w:rsidRDefault="00000000">
            <w:r>
              <w:t>JO</w:t>
            </w:r>
          </w:p>
        </w:tc>
      </w:tr>
      <w:tr w:rsidR="00000000">
        <w:trPr>
          <w:divId w:val="175387555"/>
          <w:tblCellSpacing w:w="15" w:type="dxa"/>
        </w:trPr>
        <w:tc>
          <w:tcPr>
            <w:tcW w:w="0" w:type="auto"/>
            <w:vAlign w:val="center"/>
            <w:hideMark/>
          </w:tcPr>
          <w:p w:rsidR="00000000" w:rsidRDefault="00000000">
            <w:r>
              <w:t>Kazakhstan</w:t>
            </w:r>
          </w:p>
        </w:tc>
        <w:tc>
          <w:tcPr>
            <w:tcW w:w="0" w:type="auto"/>
            <w:vAlign w:val="center"/>
            <w:hideMark/>
          </w:tcPr>
          <w:p w:rsidR="00000000" w:rsidRDefault="00000000">
            <w:r>
              <w:t>KZ</w:t>
            </w:r>
          </w:p>
        </w:tc>
      </w:tr>
      <w:tr w:rsidR="00000000">
        <w:trPr>
          <w:divId w:val="175387555"/>
          <w:tblCellSpacing w:w="15" w:type="dxa"/>
        </w:trPr>
        <w:tc>
          <w:tcPr>
            <w:tcW w:w="0" w:type="auto"/>
            <w:vAlign w:val="center"/>
            <w:hideMark/>
          </w:tcPr>
          <w:p w:rsidR="00000000" w:rsidRDefault="00000000">
            <w:r>
              <w:t>Kenya</w:t>
            </w:r>
          </w:p>
        </w:tc>
        <w:tc>
          <w:tcPr>
            <w:tcW w:w="0" w:type="auto"/>
            <w:vAlign w:val="center"/>
            <w:hideMark/>
          </w:tcPr>
          <w:p w:rsidR="00000000" w:rsidRDefault="00000000">
            <w:r>
              <w:t>KE</w:t>
            </w:r>
          </w:p>
        </w:tc>
      </w:tr>
      <w:tr w:rsidR="00000000">
        <w:trPr>
          <w:divId w:val="175387555"/>
          <w:tblCellSpacing w:w="15" w:type="dxa"/>
        </w:trPr>
        <w:tc>
          <w:tcPr>
            <w:tcW w:w="0" w:type="auto"/>
            <w:vAlign w:val="center"/>
            <w:hideMark/>
          </w:tcPr>
          <w:p w:rsidR="00000000" w:rsidRDefault="00000000">
            <w:r>
              <w:t>Kiribati</w:t>
            </w:r>
          </w:p>
        </w:tc>
        <w:tc>
          <w:tcPr>
            <w:tcW w:w="0" w:type="auto"/>
            <w:vAlign w:val="center"/>
            <w:hideMark/>
          </w:tcPr>
          <w:p w:rsidR="00000000" w:rsidRDefault="00000000">
            <w:r>
              <w:t>KI</w:t>
            </w:r>
          </w:p>
        </w:tc>
      </w:tr>
      <w:tr w:rsidR="00000000">
        <w:trPr>
          <w:divId w:val="175387555"/>
          <w:tblCellSpacing w:w="15" w:type="dxa"/>
        </w:trPr>
        <w:tc>
          <w:tcPr>
            <w:tcW w:w="0" w:type="auto"/>
            <w:vAlign w:val="center"/>
            <w:hideMark/>
          </w:tcPr>
          <w:p w:rsidR="00000000" w:rsidRDefault="00000000">
            <w:r>
              <w:t>North Korea</w:t>
            </w:r>
          </w:p>
        </w:tc>
        <w:tc>
          <w:tcPr>
            <w:tcW w:w="0" w:type="auto"/>
            <w:vAlign w:val="center"/>
            <w:hideMark/>
          </w:tcPr>
          <w:p w:rsidR="00000000" w:rsidRDefault="00000000">
            <w:r>
              <w:t>KP</w:t>
            </w:r>
          </w:p>
        </w:tc>
      </w:tr>
      <w:tr w:rsidR="00000000">
        <w:trPr>
          <w:divId w:val="175387555"/>
          <w:tblCellSpacing w:w="15" w:type="dxa"/>
        </w:trPr>
        <w:tc>
          <w:tcPr>
            <w:tcW w:w="0" w:type="auto"/>
            <w:vAlign w:val="center"/>
            <w:hideMark/>
          </w:tcPr>
          <w:p w:rsidR="00000000" w:rsidRDefault="00000000">
            <w:r>
              <w:t>South Korea</w:t>
            </w:r>
          </w:p>
        </w:tc>
        <w:tc>
          <w:tcPr>
            <w:tcW w:w="0" w:type="auto"/>
            <w:vAlign w:val="center"/>
            <w:hideMark/>
          </w:tcPr>
          <w:p w:rsidR="00000000" w:rsidRDefault="00000000">
            <w:r>
              <w:t>KR</w:t>
            </w:r>
          </w:p>
        </w:tc>
      </w:tr>
      <w:tr w:rsidR="00000000">
        <w:trPr>
          <w:divId w:val="175387555"/>
          <w:tblCellSpacing w:w="15" w:type="dxa"/>
        </w:trPr>
        <w:tc>
          <w:tcPr>
            <w:tcW w:w="0" w:type="auto"/>
            <w:vAlign w:val="center"/>
            <w:hideMark/>
          </w:tcPr>
          <w:p w:rsidR="00000000" w:rsidRDefault="00000000">
            <w:r>
              <w:t>Kuwait</w:t>
            </w:r>
          </w:p>
        </w:tc>
        <w:tc>
          <w:tcPr>
            <w:tcW w:w="0" w:type="auto"/>
            <w:vAlign w:val="center"/>
            <w:hideMark/>
          </w:tcPr>
          <w:p w:rsidR="00000000" w:rsidRDefault="00000000">
            <w:r>
              <w:t>KW</w:t>
            </w:r>
          </w:p>
        </w:tc>
      </w:tr>
      <w:tr w:rsidR="00000000">
        <w:trPr>
          <w:divId w:val="175387555"/>
          <w:tblCellSpacing w:w="15" w:type="dxa"/>
        </w:trPr>
        <w:tc>
          <w:tcPr>
            <w:tcW w:w="0" w:type="auto"/>
            <w:vAlign w:val="center"/>
            <w:hideMark/>
          </w:tcPr>
          <w:p w:rsidR="00000000" w:rsidRDefault="00000000">
            <w:r>
              <w:t>Kyrgyzstan</w:t>
            </w:r>
          </w:p>
        </w:tc>
        <w:tc>
          <w:tcPr>
            <w:tcW w:w="0" w:type="auto"/>
            <w:vAlign w:val="center"/>
            <w:hideMark/>
          </w:tcPr>
          <w:p w:rsidR="00000000" w:rsidRDefault="00000000">
            <w:r>
              <w:t>KG</w:t>
            </w:r>
          </w:p>
        </w:tc>
      </w:tr>
      <w:tr w:rsidR="00000000">
        <w:trPr>
          <w:divId w:val="175387555"/>
          <w:tblCellSpacing w:w="15" w:type="dxa"/>
        </w:trPr>
        <w:tc>
          <w:tcPr>
            <w:tcW w:w="0" w:type="auto"/>
            <w:vAlign w:val="center"/>
            <w:hideMark/>
          </w:tcPr>
          <w:p w:rsidR="00000000" w:rsidRDefault="00000000">
            <w:r>
              <w:t>Laos</w:t>
            </w:r>
          </w:p>
        </w:tc>
        <w:tc>
          <w:tcPr>
            <w:tcW w:w="0" w:type="auto"/>
            <w:vAlign w:val="center"/>
            <w:hideMark/>
          </w:tcPr>
          <w:p w:rsidR="00000000" w:rsidRDefault="00000000">
            <w:r>
              <w:t>LA</w:t>
            </w:r>
          </w:p>
        </w:tc>
      </w:tr>
      <w:tr w:rsidR="00000000">
        <w:trPr>
          <w:divId w:val="175387555"/>
          <w:tblCellSpacing w:w="15" w:type="dxa"/>
        </w:trPr>
        <w:tc>
          <w:tcPr>
            <w:tcW w:w="0" w:type="auto"/>
            <w:vAlign w:val="center"/>
            <w:hideMark/>
          </w:tcPr>
          <w:p w:rsidR="00000000" w:rsidRDefault="00000000">
            <w:r>
              <w:t>Latvia</w:t>
            </w:r>
          </w:p>
        </w:tc>
        <w:tc>
          <w:tcPr>
            <w:tcW w:w="0" w:type="auto"/>
            <w:vAlign w:val="center"/>
            <w:hideMark/>
          </w:tcPr>
          <w:p w:rsidR="00000000" w:rsidRDefault="00000000">
            <w:r>
              <w:t>LV</w:t>
            </w:r>
          </w:p>
        </w:tc>
      </w:tr>
      <w:tr w:rsidR="00000000">
        <w:trPr>
          <w:divId w:val="175387555"/>
          <w:tblCellSpacing w:w="15" w:type="dxa"/>
        </w:trPr>
        <w:tc>
          <w:tcPr>
            <w:tcW w:w="0" w:type="auto"/>
            <w:vAlign w:val="center"/>
            <w:hideMark/>
          </w:tcPr>
          <w:p w:rsidR="00000000" w:rsidRDefault="00000000">
            <w:r>
              <w:t>Lebanon</w:t>
            </w:r>
          </w:p>
        </w:tc>
        <w:tc>
          <w:tcPr>
            <w:tcW w:w="0" w:type="auto"/>
            <w:vAlign w:val="center"/>
            <w:hideMark/>
          </w:tcPr>
          <w:p w:rsidR="00000000" w:rsidRDefault="00000000">
            <w:r>
              <w:t>LB</w:t>
            </w:r>
          </w:p>
        </w:tc>
      </w:tr>
      <w:tr w:rsidR="00000000">
        <w:trPr>
          <w:divId w:val="175387555"/>
          <w:tblCellSpacing w:w="15" w:type="dxa"/>
        </w:trPr>
        <w:tc>
          <w:tcPr>
            <w:tcW w:w="0" w:type="auto"/>
            <w:vAlign w:val="center"/>
            <w:hideMark/>
          </w:tcPr>
          <w:p w:rsidR="00000000" w:rsidRDefault="00000000">
            <w:r>
              <w:t>Lesotho</w:t>
            </w:r>
          </w:p>
        </w:tc>
        <w:tc>
          <w:tcPr>
            <w:tcW w:w="0" w:type="auto"/>
            <w:vAlign w:val="center"/>
            <w:hideMark/>
          </w:tcPr>
          <w:p w:rsidR="00000000" w:rsidRDefault="00000000">
            <w:r>
              <w:t>LS</w:t>
            </w:r>
          </w:p>
        </w:tc>
      </w:tr>
      <w:tr w:rsidR="00000000">
        <w:trPr>
          <w:divId w:val="175387555"/>
          <w:tblCellSpacing w:w="15" w:type="dxa"/>
        </w:trPr>
        <w:tc>
          <w:tcPr>
            <w:tcW w:w="0" w:type="auto"/>
            <w:vAlign w:val="center"/>
            <w:hideMark/>
          </w:tcPr>
          <w:p w:rsidR="00000000" w:rsidRDefault="00000000">
            <w:r>
              <w:t>Liberia</w:t>
            </w:r>
          </w:p>
        </w:tc>
        <w:tc>
          <w:tcPr>
            <w:tcW w:w="0" w:type="auto"/>
            <w:vAlign w:val="center"/>
            <w:hideMark/>
          </w:tcPr>
          <w:p w:rsidR="00000000" w:rsidRDefault="00000000">
            <w:r>
              <w:t>LR</w:t>
            </w:r>
          </w:p>
        </w:tc>
      </w:tr>
      <w:tr w:rsidR="00000000">
        <w:trPr>
          <w:divId w:val="175387555"/>
          <w:tblCellSpacing w:w="15" w:type="dxa"/>
        </w:trPr>
        <w:tc>
          <w:tcPr>
            <w:tcW w:w="0" w:type="auto"/>
            <w:vAlign w:val="center"/>
            <w:hideMark/>
          </w:tcPr>
          <w:p w:rsidR="00000000" w:rsidRDefault="00000000">
            <w:r>
              <w:t>Libya</w:t>
            </w:r>
          </w:p>
        </w:tc>
        <w:tc>
          <w:tcPr>
            <w:tcW w:w="0" w:type="auto"/>
            <w:vAlign w:val="center"/>
            <w:hideMark/>
          </w:tcPr>
          <w:p w:rsidR="00000000" w:rsidRDefault="00000000">
            <w:r>
              <w:t>LY</w:t>
            </w:r>
          </w:p>
        </w:tc>
      </w:tr>
      <w:tr w:rsidR="00000000">
        <w:trPr>
          <w:divId w:val="175387555"/>
          <w:tblCellSpacing w:w="15" w:type="dxa"/>
        </w:trPr>
        <w:tc>
          <w:tcPr>
            <w:tcW w:w="0" w:type="auto"/>
            <w:vAlign w:val="center"/>
            <w:hideMark/>
          </w:tcPr>
          <w:p w:rsidR="00000000" w:rsidRDefault="00000000">
            <w:r>
              <w:t>Liechtenstein</w:t>
            </w:r>
          </w:p>
        </w:tc>
        <w:tc>
          <w:tcPr>
            <w:tcW w:w="0" w:type="auto"/>
            <w:vAlign w:val="center"/>
            <w:hideMark/>
          </w:tcPr>
          <w:p w:rsidR="00000000" w:rsidRDefault="00000000">
            <w:r>
              <w:t>LI</w:t>
            </w:r>
          </w:p>
        </w:tc>
      </w:tr>
      <w:tr w:rsidR="00000000">
        <w:trPr>
          <w:divId w:val="175387555"/>
          <w:tblCellSpacing w:w="15" w:type="dxa"/>
        </w:trPr>
        <w:tc>
          <w:tcPr>
            <w:tcW w:w="0" w:type="auto"/>
            <w:vAlign w:val="center"/>
            <w:hideMark/>
          </w:tcPr>
          <w:p w:rsidR="00000000" w:rsidRDefault="00000000">
            <w:r>
              <w:t>Lithuania</w:t>
            </w:r>
          </w:p>
        </w:tc>
        <w:tc>
          <w:tcPr>
            <w:tcW w:w="0" w:type="auto"/>
            <w:vAlign w:val="center"/>
            <w:hideMark/>
          </w:tcPr>
          <w:p w:rsidR="00000000" w:rsidRDefault="00000000">
            <w:r>
              <w:t>LT</w:t>
            </w:r>
          </w:p>
        </w:tc>
      </w:tr>
      <w:tr w:rsidR="00000000">
        <w:trPr>
          <w:divId w:val="175387555"/>
          <w:tblCellSpacing w:w="15" w:type="dxa"/>
        </w:trPr>
        <w:tc>
          <w:tcPr>
            <w:tcW w:w="0" w:type="auto"/>
            <w:vAlign w:val="center"/>
            <w:hideMark/>
          </w:tcPr>
          <w:p w:rsidR="00000000" w:rsidRDefault="00000000">
            <w:r>
              <w:t>Luxembourg</w:t>
            </w:r>
          </w:p>
        </w:tc>
        <w:tc>
          <w:tcPr>
            <w:tcW w:w="0" w:type="auto"/>
            <w:vAlign w:val="center"/>
            <w:hideMark/>
          </w:tcPr>
          <w:p w:rsidR="00000000" w:rsidRDefault="00000000">
            <w:r>
              <w:t>LU</w:t>
            </w:r>
          </w:p>
        </w:tc>
      </w:tr>
      <w:tr w:rsidR="00000000">
        <w:trPr>
          <w:divId w:val="175387555"/>
          <w:tblCellSpacing w:w="15" w:type="dxa"/>
        </w:trPr>
        <w:tc>
          <w:tcPr>
            <w:tcW w:w="0" w:type="auto"/>
            <w:vAlign w:val="center"/>
            <w:hideMark/>
          </w:tcPr>
          <w:p w:rsidR="00000000" w:rsidRDefault="00000000">
            <w:r>
              <w:t>Macau</w:t>
            </w:r>
          </w:p>
        </w:tc>
        <w:tc>
          <w:tcPr>
            <w:tcW w:w="0" w:type="auto"/>
            <w:vAlign w:val="center"/>
            <w:hideMark/>
          </w:tcPr>
          <w:p w:rsidR="00000000" w:rsidRDefault="00000000">
            <w:r>
              <w:t>MO</w:t>
            </w:r>
          </w:p>
        </w:tc>
      </w:tr>
      <w:tr w:rsidR="00000000">
        <w:trPr>
          <w:divId w:val="175387555"/>
          <w:tblCellSpacing w:w="15" w:type="dxa"/>
        </w:trPr>
        <w:tc>
          <w:tcPr>
            <w:tcW w:w="0" w:type="auto"/>
            <w:vAlign w:val="center"/>
            <w:hideMark/>
          </w:tcPr>
          <w:p w:rsidR="00000000" w:rsidRDefault="00000000">
            <w:r>
              <w:t>Macedonia</w:t>
            </w:r>
          </w:p>
        </w:tc>
        <w:tc>
          <w:tcPr>
            <w:tcW w:w="0" w:type="auto"/>
            <w:vAlign w:val="center"/>
            <w:hideMark/>
          </w:tcPr>
          <w:p w:rsidR="00000000" w:rsidRDefault="00000000">
            <w:r>
              <w:t>MK</w:t>
            </w:r>
          </w:p>
        </w:tc>
      </w:tr>
      <w:tr w:rsidR="00000000">
        <w:trPr>
          <w:divId w:val="175387555"/>
          <w:tblCellSpacing w:w="15" w:type="dxa"/>
        </w:trPr>
        <w:tc>
          <w:tcPr>
            <w:tcW w:w="0" w:type="auto"/>
            <w:vAlign w:val="center"/>
            <w:hideMark/>
          </w:tcPr>
          <w:p w:rsidR="00000000" w:rsidRDefault="00000000">
            <w:r>
              <w:t>Madagascar</w:t>
            </w:r>
          </w:p>
        </w:tc>
        <w:tc>
          <w:tcPr>
            <w:tcW w:w="0" w:type="auto"/>
            <w:vAlign w:val="center"/>
            <w:hideMark/>
          </w:tcPr>
          <w:p w:rsidR="00000000" w:rsidRDefault="00000000">
            <w:r>
              <w:t>MG</w:t>
            </w:r>
          </w:p>
        </w:tc>
      </w:tr>
      <w:tr w:rsidR="00000000">
        <w:trPr>
          <w:divId w:val="175387555"/>
          <w:tblCellSpacing w:w="15" w:type="dxa"/>
        </w:trPr>
        <w:tc>
          <w:tcPr>
            <w:tcW w:w="0" w:type="auto"/>
            <w:vAlign w:val="center"/>
            <w:hideMark/>
          </w:tcPr>
          <w:p w:rsidR="00000000" w:rsidRDefault="00000000">
            <w:r>
              <w:t>Malawi</w:t>
            </w:r>
          </w:p>
        </w:tc>
        <w:tc>
          <w:tcPr>
            <w:tcW w:w="0" w:type="auto"/>
            <w:vAlign w:val="center"/>
            <w:hideMark/>
          </w:tcPr>
          <w:p w:rsidR="00000000" w:rsidRDefault="00000000">
            <w:r>
              <w:t>MW</w:t>
            </w:r>
          </w:p>
        </w:tc>
      </w:tr>
      <w:tr w:rsidR="00000000">
        <w:trPr>
          <w:divId w:val="175387555"/>
          <w:tblCellSpacing w:w="15" w:type="dxa"/>
        </w:trPr>
        <w:tc>
          <w:tcPr>
            <w:tcW w:w="0" w:type="auto"/>
            <w:vAlign w:val="center"/>
            <w:hideMark/>
          </w:tcPr>
          <w:p w:rsidR="00000000" w:rsidRDefault="00000000">
            <w:r>
              <w:t>Malaysia</w:t>
            </w:r>
          </w:p>
        </w:tc>
        <w:tc>
          <w:tcPr>
            <w:tcW w:w="0" w:type="auto"/>
            <w:vAlign w:val="center"/>
            <w:hideMark/>
          </w:tcPr>
          <w:p w:rsidR="00000000" w:rsidRDefault="00000000">
            <w:r>
              <w:t>MY</w:t>
            </w:r>
          </w:p>
        </w:tc>
      </w:tr>
      <w:tr w:rsidR="00000000">
        <w:trPr>
          <w:divId w:val="175387555"/>
          <w:tblCellSpacing w:w="15" w:type="dxa"/>
        </w:trPr>
        <w:tc>
          <w:tcPr>
            <w:tcW w:w="0" w:type="auto"/>
            <w:vAlign w:val="center"/>
            <w:hideMark/>
          </w:tcPr>
          <w:p w:rsidR="00000000" w:rsidRDefault="00000000">
            <w:r>
              <w:t>Maldives</w:t>
            </w:r>
          </w:p>
        </w:tc>
        <w:tc>
          <w:tcPr>
            <w:tcW w:w="0" w:type="auto"/>
            <w:vAlign w:val="center"/>
            <w:hideMark/>
          </w:tcPr>
          <w:p w:rsidR="00000000" w:rsidRDefault="00000000">
            <w:r>
              <w:t>MV</w:t>
            </w:r>
          </w:p>
        </w:tc>
      </w:tr>
      <w:tr w:rsidR="00000000">
        <w:trPr>
          <w:divId w:val="175387555"/>
          <w:tblCellSpacing w:w="15" w:type="dxa"/>
        </w:trPr>
        <w:tc>
          <w:tcPr>
            <w:tcW w:w="0" w:type="auto"/>
            <w:vAlign w:val="center"/>
            <w:hideMark/>
          </w:tcPr>
          <w:p w:rsidR="00000000" w:rsidRDefault="00000000">
            <w:r>
              <w:t>Mali</w:t>
            </w:r>
          </w:p>
        </w:tc>
        <w:tc>
          <w:tcPr>
            <w:tcW w:w="0" w:type="auto"/>
            <w:vAlign w:val="center"/>
            <w:hideMark/>
          </w:tcPr>
          <w:p w:rsidR="00000000" w:rsidRDefault="00000000">
            <w:r>
              <w:t>ML</w:t>
            </w:r>
          </w:p>
        </w:tc>
      </w:tr>
      <w:tr w:rsidR="00000000">
        <w:trPr>
          <w:divId w:val="175387555"/>
          <w:tblCellSpacing w:w="15" w:type="dxa"/>
        </w:trPr>
        <w:tc>
          <w:tcPr>
            <w:tcW w:w="0" w:type="auto"/>
            <w:vAlign w:val="center"/>
            <w:hideMark/>
          </w:tcPr>
          <w:p w:rsidR="00000000" w:rsidRDefault="00000000">
            <w:r>
              <w:t>Malta</w:t>
            </w:r>
          </w:p>
        </w:tc>
        <w:tc>
          <w:tcPr>
            <w:tcW w:w="0" w:type="auto"/>
            <w:vAlign w:val="center"/>
            <w:hideMark/>
          </w:tcPr>
          <w:p w:rsidR="00000000" w:rsidRDefault="00000000">
            <w:r>
              <w:t>MT</w:t>
            </w:r>
          </w:p>
        </w:tc>
      </w:tr>
      <w:tr w:rsidR="00000000">
        <w:trPr>
          <w:divId w:val="175387555"/>
          <w:tblCellSpacing w:w="15" w:type="dxa"/>
        </w:trPr>
        <w:tc>
          <w:tcPr>
            <w:tcW w:w="0" w:type="auto"/>
            <w:vAlign w:val="center"/>
            <w:hideMark/>
          </w:tcPr>
          <w:p w:rsidR="00000000" w:rsidRDefault="00000000">
            <w:r>
              <w:t>Marshall Islands</w:t>
            </w:r>
          </w:p>
        </w:tc>
        <w:tc>
          <w:tcPr>
            <w:tcW w:w="0" w:type="auto"/>
            <w:vAlign w:val="center"/>
            <w:hideMark/>
          </w:tcPr>
          <w:p w:rsidR="00000000" w:rsidRDefault="00000000">
            <w:r>
              <w:t>MH</w:t>
            </w:r>
          </w:p>
        </w:tc>
      </w:tr>
      <w:tr w:rsidR="00000000">
        <w:trPr>
          <w:divId w:val="175387555"/>
          <w:tblCellSpacing w:w="15" w:type="dxa"/>
        </w:trPr>
        <w:tc>
          <w:tcPr>
            <w:tcW w:w="0" w:type="auto"/>
            <w:vAlign w:val="center"/>
            <w:hideMark/>
          </w:tcPr>
          <w:p w:rsidR="00000000" w:rsidRDefault="00000000">
            <w:r>
              <w:t>Mauritania</w:t>
            </w:r>
          </w:p>
        </w:tc>
        <w:tc>
          <w:tcPr>
            <w:tcW w:w="0" w:type="auto"/>
            <w:vAlign w:val="center"/>
            <w:hideMark/>
          </w:tcPr>
          <w:p w:rsidR="00000000" w:rsidRDefault="00000000">
            <w:r>
              <w:t>MR</w:t>
            </w:r>
          </w:p>
        </w:tc>
      </w:tr>
      <w:tr w:rsidR="00000000">
        <w:trPr>
          <w:divId w:val="175387555"/>
          <w:tblCellSpacing w:w="15" w:type="dxa"/>
        </w:trPr>
        <w:tc>
          <w:tcPr>
            <w:tcW w:w="0" w:type="auto"/>
            <w:vAlign w:val="center"/>
            <w:hideMark/>
          </w:tcPr>
          <w:p w:rsidR="00000000" w:rsidRDefault="00000000">
            <w:r>
              <w:t>Mauritius</w:t>
            </w:r>
          </w:p>
        </w:tc>
        <w:tc>
          <w:tcPr>
            <w:tcW w:w="0" w:type="auto"/>
            <w:vAlign w:val="center"/>
            <w:hideMark/>
          </w:tcPr>
          <w:p w:rsidR="00000000" w:rsidRDefault="00000000">
            <w:r>
              <w:t>MU</w:t>
            </w:r>
          </w:p>
        </w:tc>
      </w:tr>
      <w:tr w:rsidR="00000000">
        <w:trPr>
          <w:divId w:val="175387555"/>
          <w:tblCellSpacing w:w="15" w:type="dxa"/>
        </w:trPr>
        <w:tc>
          <w:tcPr>
            <w:tcW w:w="0" w:type="auto"/>
            <w:vAlign w:val="center"/>
            <w:hideMark/>
          </w:tcPr>
          <w:p w:rsidR="00000000" w:rsidRDefault="00000000">
            <w:r>
              <w:t>Mexico</w:t>
            </w:r>
          </w:p>
        </w:tc>
        <w:tc>
          <w:tcPr>
            <w:tcW w:w="0" w:type="auto"/>
            <w:vAlign w:val="center"/>
            <w:hideMark/>
          </w:tcPr>
          <w:p w:rsidR="00000000" w:rsidRDefault="00000000">
            <w:r>
              <w:t>MX</w:t>
            </w:r>
          </w:p>
        </w:tc>
      </w:tr>
      <w:tr w:rsidR="00000000">
        <w:trPr>
          <w:divId w:val="175387555"/>
          <w:tblCellSpacing w:w="15" w:type="dxa"/>
        </w:trPr>
        <w:tc>
          <w:tcPr>
            <w:tcW w:w="0" w:type="auto"/>
            <w:vAlign w:val="center"/>
            <w:hideMark/>
          </w:tcPr>
          <w:p w:rsidR="00000000" w:rsidRDefault="00000000">
            <w:r>
              <w:t>Micronesia</w:t>
            </w:r>
          </w:p>
        </w:tc>
        <w:tc>
          <w:tcPr>
            <w:tcW w:w="0" w:type="auto"/>
            <w:vAlign w:val="center"/>
            <w:hideMark/>
          </w:tcPr>
          <w:p w:rsidR="00000000" w:rsidRDefault="00000000">
            <w:r>
              <w:t>FM</w:t>
            </w:r>
          </w:p>
        </w:tc>
      </w:tr>
      <w:tr w:rsidR="00000000">
        <w:trPr>
          <w:divId w:val="175387555"/>
          <w:tblCellSpacing w:w="15" w:type="dxa"/>
        </w:trPr>
        <w:tc>
          <w:tcPr>
            <w:tcW w:w="0" w:type="auto"/>
            <w:vAlign w:val="center"/>
            <w:hideMark/>
          </w:tcPr>
          <w:p w:rsidR="00000000" w:rsidRDefault="00000000">
            <w:r>
              <w:t>Moldova</w:t>
            </w:r>
          </w:p>
        </w:tc>
        <w:tc>
          <w:tcPr>
            <w:tcW w:w="0" w:type="auto"/>
            <w:vAlign w:val="center"/>
            <w:hideMark/>
          </w:tcPr>
          <w:p w:rsidR="00000000" w:rsidRDefault="00000000">
            <w:r>
              <w:t>MD</w:t>
            </w:r>
          </w:p>
        </w:tc>
      </w:tr>
      <w:tr w:rsidR="00000000">
        <w:trPr>
          <w:divId w:val="175387555"/>
          <w:tblCellSpacing w:w="15" w:type="dxa"/>
        </w:trPr>
        <w:tc>
          <w:tcPr>
            <w:tcW w:w="0" w:type="auto"/>
            <w:vAlign w:val="center"/>
            <w:hideMark/>
          </w:tcPr>
          <w:p w:rsidR="00000000" w:rsidRDefault="00000000">
            <w:r>
              <w:t>Monaco</w:t>
            </w:r>
          </w:p>
        </w:tc>
        <w:tc>
          <w:tcPr>
            <w:tcW w:w="0" w:type="auto"/>
            <w:vAlign w:val="center"/>
            <w:hideMark/>
          </w:tcPr>
          <w:p w:rsidR="00000000" w:rsidRDefault="00000000">
            <w:r>
              <w:t>MC</w:t>
            </w:r>
          </w:p>
        </w:tc>
      </w:tr>
      <w:tr w:rsidR="00000000">
        <w:trPr>
          <w:divId w:val="175387555"/>
          <w:tblCellSpacing w:w="15" w:type="dxa"/>
        </w:trPr>
        <w:tc>
          <w:tcPr>
            <w:tcW w:w="0" w:type="auto"/>
            <w:vAlign w:val="center"/>
            <w:hideMark/>
          </w:tcPr>
          <w:p w:rsidR="00000000" w:rsidRDefault="00000000">
            <w:r>
              <w:t>Mongolia</w:t>
            </w:r>
          </w:p>
        </w:tc>
        <w:tc>
          <w:tcPr>
            <w:tcW w:w="0" w:type="auto"/>
            <w:vAlign w:val="center"/>
            <w:hideMark/>
          </w:tcPr>
          <w:p w:rsidR="00000000" w:rsidRDefault="00000000">
            <w:r>
              <w:t>MN</w:t>
            </w:r>
          </w:p>
        </w:tc>
      </w:tr>
      <w:tr w:rsidR="00000000">
        <w:trPr>
          <w:divId w:val="175387555"/>
          <w:tblCellSpacing w:w="15" w:type="dxa"/>
        </w:trPr>
        <w:tc>
          <w:tcPr>
            <w:tcW w:w="0" w:type="auto"/>
            <w:vAlign w:val="center"/>
            <w:hideMark/>
          </w:tcPr>
          <w:p w:rsidR="00000000" w:rsidRDefault="00000000">
            <w:r>
              <w:t>Montenegro</w:t>
            </w:r>
          </w:p>
        </w:tc>
        <w:tc>
          <w:tcPr>
            <w:tcW w:w="0" w:type="auto"/>
            <w:vAlign w:val="center"/>
            <w:hideMark/>
          </w:tcPr>
          <w:p w:rsidR="00000000" w:rsidRDefault="00000000">
            <w:r>
              <w:t>ME</w:t>
            </w:r>
          </w:p>
        </w:tc>
      </w:tr>
      <w:tr w:rsidR="00000000">
        <w:trPr>
          <w:divId w:val="175387555"/>
          <w:tblCellSpacing w:w="15" w:type="dxa"/>
        </w:trPr>
        <w:tc>
          <w:tcPr>
            <w:tcW w:w="0" w:type="auto"/>
            <w:vAlign w:val="center"/>
            <w:hideMark/>
          </w:tcPr>
          <w:p w:rsidR="00000000" w:rsidRDefault="00000000">
            <w:r>
              <w:t>Morocco</w:t>
            </w:r>
          </w:p>
        </w:tc>
        <w:tc>
          <w:tcPr>
            <w:tcW w:w="0" w:type="auto"/>
            <w:vAlign w:val="center"/>
            <w:hideMark/>
          </w:tcPr>
          <w:p w:rsidR="00000000" w:rsidRDefault="00000000">
            <w:r>
              <w:t>MA</w:t>
            </w:r>
          </w:p>
        </w:tc>
      </w:tr>
      <w:tr w:rsidR="00000000">
        <w:trPr>
          <w:divId w:val="175387555"/>
          <w:tblCellSpacing w:w="15" w:type="dxa"/>
        </w:trPr>
        <w:tc>
          <w:tcPr>
            <w:tcW w:w="0" w:type="auto"/>
            <w:vAlign w:val="center"/>
            <w:hideMark/>
          </w:tcPr>
          <w:p w:rsidR="00000000" w:rsidRDefault="00000000">
            <w:r>
              <w:t>Mozambique</w:t>
            </w:r>
          </w:p>
        </w:tc>
        <w:tc>
          <w:tcPr>
            <w:tcW w:w="0" w:type="auto"/>
            <w:vAlign w:val="center"/>
            <w:hideMark/>
          </w:tcPr>
          <w:p w:rsidR="00000000" w:rsidRDefault="00000000">
            <w:r>
              <w:t>MZ</w:t>
            </w:r>
          </w:p>
        </w:tc>
      </w:tr>
      <w:tr w:rsidR="00000000">
        <w:trPr>
          <w:divId w:val="175387555"/>
          <w:tblCellSpacing w:w="15" w:type="dxa"/>
        </w:trPr>
        <w:tc>
          <w:tcPr>
            <w:tcW w:w="0" w:type="auto"/>
            <w:vAlign w:val="center"/>
            <w:hideMark/>
          </w:tcPr>
          <w:p w:rsidR="00000000" w:rsidRDefault="00000000">
            <w:r>
              <w:t>Myanmar (Burma)</w:t>
            </w:r>
          </w:p>
        </w:tc>
        <w:tc>
          <w:tcPr>
            <w:tcW w:w="0" w:type="auto"/>
            <w:vAlign w:val="center"/>
            <w:hideMark/>
          </w:tcPr>
          <w:p w:rsidR="00000000" w:rsidRDefault="00000000">
            <w:r>
              <w:t>MM</w:t>
            </w:r>
          </w:p>
        </w:tc>
      </w:tr>
      <w:tr w:rsidR="00000000">
        <w:trPr>
          <w:divId w:val="175387555"/>
          <w:tblCellSpacing w:w="15" w:type="dxa"/>
        </w:trPr>
        <w:tc>
          <w:tcPr>
            <w:tcW w:w="0" w:type="auto"/>
            <w:vAlign w:val="center"/>
            <w:hideMark/>
          </w:tcPr>
          <w:p w:rsidR="00000000" w:rsidRDefault="00000000">
            <w:r>
              <w:t>Namibia</w:t>
            </w:r>
          </w:p>
        </w:tc>
        <w:tc>
          <w:tcPr>
            <w:tcW w:w="0" w:type="auto"/>
            <w:vAlign w:val="center"/>
            <w:hideMark/>
          </w:tcPr>
          <w:p w:rsidR="00000000" w:rsidRDefault="00000000">
            <w:r>
              <w:t>NA</w:t>
            </w:r>
          </w:p>
        </w:tc>
      </w:tr>
      <w:tr w:rsidR="00000000">
        <w:trPr>
          <w:divId w:val="175387555"/>
          <w:tblCellSpacing w:w="15" w:type="dxa"/>
        </w:trPr>
        <w:tc>
          <w:tcPr>
            <w:tcW w:w="0" w:type="auto"/>
            <w:vAlign w:val="center"/>
            <w:hideMark/>
          </w:tcPr>
          <w:p w:rsidR="00000000" w:rsidRDefault="00000000">
            <w:r>
              <w:t>Nauru</w:t>
            </w:r>
          </w:p>
        </w:tc>
        <w:tc>
          <w:tcPr>
            <w:tcW w:w="0" w:type="auto"/>
            <w:vAlign w:val="center"/>
            <w:hideMark/>
          </w:tcPr>
          <w:p w:rsidR="00000000" w:rsidRDefault="00000000">
            <w:r>
              <w:t>NR</w:t>
            </w:r>
          </w:p>
        </w:tc>
      </w:tr>
      <w:tr w:rsidR="00000000">
        <w:trPr>
          <w:divId w:val="175387555"/>
          <w:tblCellSpacing w:w="15" w:type="dxa"/>
        </w:trPr>
        <w:tc>
          <w:tcPr>
            <w:tcW w:w="0" w:type="auto"/>
            <w:vAlign w:val="center"/>
            <w:hideMark/>
          </w:tcPr>
          <w:p w:rsidR="00000000" w:rsidRDefault="00000000">
            <w:r>
              <w:t>Nepal</w:t>
            </w:r>
          </w:p>
        </w:tc>
        <w:tc>
          <w:tcPr>
            <w:tcW w:w="0" w:type="auto"/>
            <w:vAlign w:val="center"/>
            <w:hideMark/>
          </w:tcPr>
          <w:p w:rsidR="00000000" w:rsidRDefault="00000000">
            <w:r>
              <w:t>NP</w:t>
            </w:r>
          </w:p>
        </w:tc>
      </w:tr>
      <w:tr w:rsidR="00000000">
        <w:trPr>
          <w:divId w:val="175387555"/>
          <w:tblCellSpacing w:w="15" w:type="dxa"/>
        </w:trPr>
        <w:tc>
          <w:tcPr>
            <w:tcW w:w="0" w:type="auto"/>
            <w:vAlign w:val="center"/>
            <w:hideMark/>
          </w:tcPr>
          <w:p w:rsidR="00000000" w:rsidRDefault="00000000">
            <w:r>
              <w:t>Netherlands</w:t>
            </w:r>
          </w:p>
        </w:tc>
        <w:tc>
          <w:tcPr>
            <w:tcW w:w="0" w:type="auto"/>
            <w:vAlign w:val="center"/>
            <w:hideMark/>
          </w:tcPr>
          <w:p w:rsidR="00000000" w:rsidRDefault="00000000">
            <w:r>
              <w:t>NL</w:t>
            </w:r>
          </w:p>
        </w:tc>
      </w:tr>
      <w:tr w:rsidR="00000000">
        <w:trPr>
          <w:divId w:val="175387555"/>
          <w:tblCellSpacing w:w="15" w:type="dxa"/>
        </w:trPr>
        <w:tc>
          <w:tcPr>
            <w:tcW w:w="0" w:type="auto"/>
            <w:vAlign w:val="center"/>
            <w:hideMark/>
          </w:tcPr>
          <w:p w:rsidR="00000000" w:rsidRDefault="00000000">
            <w:r>
              <w:t>New Zealand</w:t>
            </w:r>
          </w:p>
        </w:tc>
        <w:tc>
          <w:tcPr>
            <w:tcW w:w="0" w:type="auto"/>
            <w:vAlign w:val="center"/>
            <w:hideMark/>
          </w:tcPr>
          <w:p w:rsidR="00000000" w:rsidRDefault="00000000">
            <w:r>
              <w:t>NZ</w:t>
            </w:r>
          </w:p>
        </w:tc>
      </w:tr>
      <w:tr w:rsidR="00000000">
        <w:trPr>
          <w:divId w:val="175387555"/>
          <w:tblCellSpacing w:w="15" w:type="dxa"/>
        </w:trPr>
        <w:tc>
          <w:tcPr>
            <w:tcW w:w="0" w:type="auto"/>
            <w:vAlign w:val="center"/>
            <w:hideMark/>
          </w:tcPr>
          <w:p w:rsidR="00000000" w:rsidRDefault="00000000">
            <w:r>
              <w:t>Nicaragua</w:t>
            </w:r>
          </w:p>
        </w:tc>
        <w:tc>
          <w:tcPr>
            <w:tcW w:w="0" w:type="auto"/>
            <w:vAlign w:val="center"/>
            <w:hideMark/>
          </w:tcPr>
          <w:p w:rsidR="00000000" w:rsidRDefault="00000000">
            <w:r>
              <w:t>NI</w:t>
            </w:r>
          </w:p>
        </w:tc>
      </w:tr>
      <w:tr w:rsidR="00000000">
        <w:trPr>
          <w:divId w:val="175387555"/>
          <w:tblCellSpacing w:w="15" w:type="dxa"/>
        </w:trPr>
        <w:tc>
          <w:tcPr>
            <w:tcW w:w="0" w:type="auto"/>
            <w:vAlign w:val="center"/>
            <w:hideMark/>
          </w:tcPr>
          <w:p w:rsidR="00000000" w:rsidRDefault="00000000">
            <w:r>
              <w:t>Niger</w:t>
            </w:r>
          </w:p>
        </w:tc>
        <w:tc>
          <w:tcPr>
            <w:tcW w:w="0" w:type="auto"/>
            <w:vAlign w:val="center"/>
            <w:hideMark/>
          </w:tcPr>
          <w:p w:rsidR="00000000" w:rsidRDefault="00000000">
            <w:r>
              <w:t>NE</w:t>
            </w:r>
          </w:p>
        </w:tc>
      </w:tr>
      <w:tr w:rsidR="00000000">
        <w:trPr>
          <w:divId w:val="175387555"/>
          <w:tblCellSpacing w:w="15" w:type="dxa"/>
        </w:trPr>
        <w:tc>
          <w:tcPr>
            <w:tcW w:w="0" w:type="auto"/>
            <w:vAlign w:val="center"/>
            <w:hideMark/>
          </w:tcPr>
          <w:p w:rsidR="00000000" w:rsidRDefault="00000000">
            <w:r>
              <w:t>Nigeria</w:t>
            </w:r>
          </w:p>
        </w:tc>
        <w:tc>
          <w:tcPr>
            <w:tcW w:w="0" w:type="auto"/>
            <w:vAlign w:val="center"/>
            <w:hideMark/>
          </w:tcPr>
          <w:p w:rsidR="00000000" w:rsidRDefault="00000000">
            <w:r>
              <w:t>NG</w:t>
            </w:r>
          </w:p>
        </w:tc>
      </w:tr>
      <w:tr w:rsidR="00000000">
        <w:trPr>
          <w:divId w:val="175387555"/>
          <w:tblCellSpacing w:w="15" w:type="dxa"/>
        </w:trPr>
        <w:tc>
          <w:tcPr>
            <w:tcW w:w="0" w:type="auto"/>
            <w:vAlign w:val="center"/>
            <w:hideMark/>
          </w:tcPr>
          <w:p w:rsidR="00000000" w:rsidRDefault="00000000">
            <w:r>
              <w:t>Norway</w:t>
            </w:r>
          </w:p>
        </w:tc>
        <w:tc>
          <w:tcPr>
            <w:tcW w:w="0" w:type="auto"/>
            <w:vAlign w:val="center"/>
            <w:hideMark/>
          </w:tcPr>
          <w:p w:rsidR="00000000" w:rsidRDefault="00000000">
            <w:r>
              <w:t>NO</w:t>
            </w:r>
          </w:p>
        </w:tc>
      </w:tr>
      <w:tr w:rsidR="00000000">
        <w:trPr>
          <w:divId w:val="175387555"/>
          <w:tblCellSpacing w:w="15" w:type="dxa"/>
        </w:trPr>
        <w:tc>
          <w:tcPr>
            <w:tcW w:w="0" w:type="auto"/>
            <w:vAlign w:val="center"/>
            <w:hideMark/>
          </w:tcPr>
          <w:p w:rsidR="00000000" w:rsidRDefault="00000000">
            <w:r>
              <w:t>Oman</w:t>
            </w:r>
          </w:p>
        </w:tc>
        <w:tc>
          <w:tcPr>
            <w:tcW w:w="0" w:type="auto"/>
            <w:vAlign w:val="center"/>
            <w:hideMark/>
          </w:tcPr>
          <w:p w:rsidR="00000000" w:rsidRDefault="00000000">
            <w:r>
              <w:t>OM</w:t>
            </w:r>
          </w:p>
        </w:tc>
      </w:tr>
      <w:tr w:rsidR="00000000">
        <w:trPr>
          <w:divId w:val="175387555"/>
          <w:tblCellSpacing w:w="15" w:type="dxa"/>
        </w:trPr>
        <w:tc>
          <w:tcPr>
            <w:tcW w:w="0" w:type="auto"/>
            <w:vAlign w:val="center"/>
            <w:hideMark/>
          </w:tcPr>
          <w:p w:rsidR="00000000" w:rsidRDefault="00000000">
            <w:r>
              <w:t>Pakistan</w:t>
            </w:r>
          </w:p>
        </w:tc>
        <w:tc>
          <w:tcPr>
            <w:tcW w:w="0" w:type="auto"/>
            <w:vAlign w:val="center"/>
            <w:hideMark/>
          </w:tcPr>
          <w:p w:rsidR="00000000" w:rsidRDefault="00000000">
            <w:r>
              <w:t>PK</w:t>
            </w:r>
          </w:p>
        </w:tc>
      </w:tr>
      <w:tr w:rsidR="00000000">
        <w:trPr>
          <w:divId w:val="175387555"/>
          <w:tblCellSpacing w:w="15" w:type="dxa"/>
        </w:trPr>
        <w:tc>
          <w:tcPr>
            <w:tcW w:w="0" w:type="auto"/>
            <w:vAlign w:val="center"/>
            <w:hideMark/>
          </w:tcPr>
          <w:p w:rsidR="00000000" w:rsidRDefault="00000000">
            <w:r>
              <w:t>Palau</w:t>
            </w:r>
          </w:p>
        </w:tc>
        <w:tc>
          <w:tcPr>
            <w:tcW w:w="0" w:type="auto"/>
            <w:vAlign w:val="center"/>
            <w:hideMark/>
          </w:tcPr>
          <w:p w:rsidR="00000000" w:rsidRDefault="00000000">
            <w:r>
              <w:t>PW</w:t>
            </w:r>
          </w:p>
        </w:tc>
      </w:tr>
      <w:tr w:rsidR="00000000">
        <w:trPr>
          <w:divId w:val="175387555"/>
          <w:tblCellSpacing w:w="15" w:type="dxa"/>
        </w:trPr>
        <w:tc>
          <w:tcPr>
            <w:tcW w:w="0" w:type="auto"/>
            <w:vAlign w:val="center"/>
            <w:hideMark/>
          </w:tcPr>
          <w:p w:rsidR="00000000" w:rsidRDefault="00000000">
            <w:r>
              <w:t>Panama</w:t>
            </w:r>
          </w:p>
        </w:tc>
        <w:tc>
          <w:tcPr>
            <w:tcW w:w="0" w:type="auto"/>
            <w:vAlign w:val="center"/>
            <w:hideMark/>
          </w:tcPr>
          <w:p w:rsidR="00000000" w:rsidRDefault="00000000">
            <w:r>
              <w:t>PA</w:t>
            </w:r>
          </w:p>
        </w:tc>
      </w:tr>
      <w:tr w:rsidR="00000000">
        <w:trPr>
          <w:divId w:val="175387555"/>
          <w:tblCellSpacing w:w="15" w:type="dxa"/>
        </w:trPr>
        <w:tc>
          <w:tcPr>
            <w:tcW w:w="0" w:type="auto"/>
            <w:vAlign w:val="center"/>
            <w:hideMark/>
          </w:tcPr>
          <w:p w:rsidR="00000000" w:rsidRDefault="00000000">
            <w:r>
              <w:t>Papua New Guinea</w:t>
            </w:r>
          </w:p>
        </w:tc>
        <w:tc>
          <w:tcPr>
            <w:tcW w:w="0" w:type="auto"/>
            <w:vAlign w:val="center"/>
            <w:hideMark/>
          </w:tcPr>
          <w:p w:rsidR="00000000" w:rsidRDefault="00000000">
            <w:r>
              <w:t>PG</w:t>
            </w:r>
          </w:p>
        </w:tc>
      </w:tr>
      <w:tr w:rsidR="00000000">
        <w:trPr>
          <w:divId w:val="175387555"/>
          <w:tblCellSpacing w:w="15" w:type="dxa"/>
        </w:trPr>
        <w:tc>
          <w:tcPr>
            <w:tcW w:w="0" w:type="auto"/>
            <w:vAlign w:val="center"/>
            <w:hideMark/>
          </w:tcPr>
          <w:p w:rsidR="00000000" w:rsidRDefault="00000000">
            <w:r>
              <w:t>Paraguay</w:t>
            </w:r>
          </w:p>
        </w:tc>
        <w:tc>
          <w:tcPr>
            <w:tcW w:w="0" w:type="auto"/>
            <w:vAlign w:val="center"/>
            <w:hideMark/>
          </w:tcPr>
          <w:p w:rsidR="00000000" w:rsidRDefault="00000000">
            <w:r>
              <w:t>PY</w:t>
            </w:r>
          </w:p>
        </w:tc>
      </w:tr>
      <w:tr w:rsidR="00000000">
        <w:trPr>
          <w:divId w:val="175387555"/>
          <w:tblCellSpacing w:w="15" w:type="dxa"/>
        </w:trPr>
        <w:tc>
          <w:tcPr>
            <w:tcW w:w="0" w:type="auto"/>
            <w:vAlign w:val="center"/>
            <w:hideMark/>
          </w:tcPr>
          <w:p w:rsidR="00000000" w:rsidRDefault="00000000">
            <w:r>
              <w:t>Peru</w:t>
            </w:r>
          </w:p>
        </w:tc>
        <w:tc>
          <w:tcPr>
            <w:tcW w:w="0" w:type="auto"/>
            <w:vAlign w:val="center"/>
            <w:hideMark/>
          </w:tcPr>
          <w:p w:rsidR="00000000" w:rsidRDefault="00000000">
            <w:r>
              <w:t>PE</w:t>
            </w:r>
          </w:p>
        </w:tc>
      </w:tr>
      <w:tr w:rsidR="00000000">
        <w:trPr>
          <w:divId w:val="175387555"/>
          <w:tblCellSpacing w:w="15" w:type="dxa"/>
        </w:trPr>
        <w:tc>
          <w:tcPr>
            <w:tcW w:w="0" w:type="auto"/>
            <w:vAlign w:val="center"/>
            <w:hideMark/>
          </w:tcPr>
          <w:p w:rsidR="00000000" w:rsidRDefault="00000000">
            <w:r>
              <w:t>Philippines</w:t>
            </w:r>
          </w:p>
        </w:tc>
        <w:tc>
          <w:tcPr>
            <w:tcW w:w="0" w:type="auto"/>
            <w:vAlign w:val="center"/>
            <w:hideMark/>
          </w:tcPr>
          <w:p w:rsidR="00000000" w:rsidRDefault="00000000">
            <w:r>
              <w:t>PH</w:t>
            </w:r>
          </w:p>
        </w:tc>
      </w:tr>
      <w:tr w:rsidR="00000000">
        <w:trPr>
          <w:divId w:val="175387555"/>
          <w:tblCellSpacing w:w="15" w:type="dxa"/>
        </w:trPr>
        <w:tc>
          <w:tcPr>
            <w:tcW w:w="0" w:type="auto"/>
            <w:vAlign w:val="center"/>
            <w:hideMark/>
          </w:tcPr>
          <w:p w:rsidR="00000000" w:rsidRDefault="00000000">
            <w:r>
              <w:t>Poland</w:t>
            </w:r>
          </w:p>
        </w:tc>
        <w:tc>
          <w:tcPr>
            <w:tcW w:w="0" w:type="auto"/>
            <w:vAlign w:val="center"/>
            <w:hideMark/>
          </w:tcPr>
          <w:p w:rsidR="00000000" w:rsidRDefault="00000000">
            <w:r>
              <w:t>PL</w:t>
            </w:r>
          </w:p>
        </w:tc>
      </w:tr>
      <w:tr w:rsidR="00000000">
        <w:trPr>
          <w:divId w:val="175387555"/>
          <w:tblCellSpacing w:w="15" w:type="dxa"/>
        </w:trPr>
        <w:tc>
          <w:tcPr>
            <w:tcW w:w="0" w:type="auto"/>
            <w:vAlign w:val="center"/>
            <w:hideMark/>
          </w:tcPr>
          <w:p w:rsidR="00000000" w:rsidRDefault="00000000">
            <w:r>
              <w:t>Portugal</w:t>
            </w:r>
          </w:p>
        </w:tc>
        <w:tc>
          <w:tcPr>
            <w:tcW w:w="0" w:type="auto"/>
            <w:vAlign w:val="center"/>
            <w:hideMark/>
          </w:tcPr>
          <w:p w:rsidR="00000000" w:rsidRDefault="00000000">
            <w:r>
              <w:t>PT</w:t>
            </w:r>
          </w:p>
        </w:tc>
      </w:tr>
      <w:tr w:rsidR="00000000">
        <w:trPr>
          <w:divId w:val="175387555"/>
          <w:tblCellSpacing w:w="15" w:type="dxa"/>
        </w:trPr>
        <w:tc>
          <w:tcPr>
            <w:tcW w:w="0" w:type="auto"/>
            <w:vAlign w:val="center"/>
            <w:hideMark/>
          </w:tcPr>
          <w:p w:rsidR="00000000" w:rsidRDefault="00000000">
            <w:r>
              <w:t>Qatar</w:t>
            </w:r>
          </w:p>
        </w:tc>
        <w:tc>
          <w:tcPr>
            <w:tcW w:w="0" w:type="auto"/>
            <w:vAlign w:val="center"/>
            <w:hideMark/>
          </w:tcPr>
          <w:p w:rsidR="00000000" w:rsidRDefault="00000000">
            <w:r>
              <w:t>QA</w:t>
            </w:r>
          </w:p>
        </w:tc>
      </w:tr>
      <w:tr w:rsidR="00000000">
        <w:trPr>
          <w:divId w:val="175387555"/>
          <w:tblCellSpacing w:w="15" w:type="dxa"/>
        </w:trPr>
        <w:tc>
          <w:tcPr>
            <w:tcW w:w="0" w:type="auto"/>
            <w:vAlign w:val="center"/>
            <w:hideMark/>
          </w:tcPr>
          <w:p w:rsidR="00000000" w:rsidRDefault="00000000">
            <w:r>
              <w:t>Romania</w:t>
            </w:r>
          </w:p>
        </w:tc>
        <w:tc>
          <w:tcPr>
            <w:tcW w:w="0" w:type="auto"/>
            <w:vAlign w:val="center"/>
            <w:hideMark/>
          </w:tcPr>
          <w:p w:rsidR="00000000" w:rsidRDefault="00000000">
            <w:r>
              <w:t>RO</w:t>
            </w:r>
          </w:p>
        </w:tc>
      </w:tr>
      <w:tr w:rsidR="00000000">
        <w:trPr>
          <w:divId w:val="175387555"/>
          <w:tblCellSpacing w:w="15" w:type="dxa"/>
        </w:trPr>
        <w:tc>
          <w:tcPr>
            <w:tcW w:w="0" w:type="auto"/>
            <w:vAlign w:val="center"/>
            <w:hideMark/>
          </w:tcPr>
          <w:p w:rsidR="00000000" w:rsidRDefault="00000000">
            <w:r>
              <w:t>Russia</w:t>
            </w:r>
          </w:p>
        </w:tc>
        <w:tc>
          <w:tcPr>
            <w:tcW w:w="0" w:type="auto"/>
            <w:vAlign w:val="center"/>
            <w:hideMark/>
          </w:tcPr>
          <w:p w:rsidR="00000000" w:rsidRDefault="00000000">
            <w:r>
              <w:t>RU</w:t>
            </w:r>
          </w:p>
        </w:tc>
      </w:tr>
      <w:tr w:rsidR="00000000">
        <w:trPr>
          <w:divId w:val="175387555"/>
          <w:tblCellSpacing w:w="15" w:type="dxa"/>
        </w:trPr>
        <w:tc>
          <w:tcPr>
            <w:tcW w:w="0" w:type="auto"/>
            <w:vAlign w:val="center"/>
            <w:hideMark/>
          </w:tcPr>
          <w:p w:rsidR="00000000" w:rsidRDefault="00000000">
            <w:r>
              <w:t>Rwanda</w:t>
            </w:r>
          </w:p>
        </w:tc>
        <w:tc>
          <w:tcPr>
            <w:tcW w:w="0" w:type="auto"/>
            <w:vAlign w:val="center"/>
            <w:hideMark/>
          </w:tcPr>
          <w:p w:rsidR="00000000" w:rsidRDefault="00000000">
            <w:r>
              <w:t>RW</w:t>
            </w:r>
          </w:p>
        </w:tc>
      </w:tr>
      <w:tr w:rsidR="00000000">
        <w:trPr>
          <w:divId w:val="175387555"/>
          <w:tblCellSpacing w:w="15" w:type="dxa"/>
        </w:trPr>
        <w:tc>
          <w:tcPr>
            <w:tcW w:w="0" w:type="auto"/>
            <w:vAlign w:val="center"/>
            <w:hideMark/>
          </w:tcPr>
          <w:p w:rsidR="00000000" w:rsidRDefault="00000000">
            <w:r>
              <w:t>Saint Kitts and Nevis</w:t>
            </w:r>
          </w:p>
        </w:tc>
        <w:tc>
          <w:tcPr>
            <w:tcW w:w="0" w:type="auto"/>
            <w:vAlign w:val="center"/>
            <w:hideMark/>
          </w:tcPr>
          <w:p w:rsidR="00000000" w:rsidRDefault="00000000">
            <w:r>
              <w:t>KN</w:t>
            </w:r>
          </w:p>
        </w:tc>
      </w:tr>
      <w:tr w:rsidR="00000000">
        <w:trPr>
          <w:divId w:val="175387555"/>
          <w:tblCellSpacing w:w="15" w:type="dxa"/>
        </w:trPr>
        <w:tc>
          <w:tcPr>
            <w:tcW w:w="0" w:type="auto"/>
            <w:vAlign w:val="center"/>
            <w:hideMark/>
          </w:tcPr>
          <w:p w:rsidR="00000000" w:rsidRDefault="00000000">
            <w:r>
              <w:t>Saint Lucia</w:t>
            </w:r>
          </w:p>
        </w:tc>
        <w:tc>
          <w:tcPr>
            <w:tcW w:w="0" w:type="auto"/>
            <w:vAlign w:val="center"/>
            <w:hideMark/>
          </w:tcPr>
          <w:p w:rsidR="00000000" w:rsidRDefault="00000000">
            <w:r>
              <w:t>LC</w:t>
            </w:r>
          </w:p>
        </w:tc>
      </w:tr>
      <w:tr w:rsidR="00000000">
        <w:trPr>
          <w:divId w:val="175387555"/>
          <w:tblCellSpacing w:w="15" w:type="dxa"/>
        </w:trPr>
        <w:tc>
          <w:tcPr>
            <w:tcW w:w="0" w:type="auto"/>
            <w:vAlign w:val="center"/>
            <w:hideMark/>
          </w:tcPr>
          <w:p w:rsidR="00000000" w:rsidRDefault="00000000">
            <w:r>
              <w:t>Saint Vincent and the Grenadines</w:t>
            </w:r>
          </w:p>
        </w:tc>
        <w:tc>
          <w:tcPr>
            <w:tcW w:w="0" w:type="auto"/>
            <w:vAlign w:val="center"/>
            <w:hideMark/>
          </w:tcPr>
          <w:p w:rsidR="00000000" w:rsidRDefault="00000000">
            <w:r>
              <w:t>VC</w:t>
            </w:r>
          </w:p>
        </w:tc>
      </w:tr>
      <w:tr w:rsidR="00000000">
        <w:trPr>
          <w:divId w:val="175387555"/>
          <w:tblCellSpacing w:w="15" w:type="dxa"/>
        </w:trPr>
        <w:tc>
          <w:tcPr>
            <w:tcW w:w="0" w:type="auto"/>
            <w:vAlign w:val="center"/>
            <w:hideMark/>
          </w:tcPr>
          <w:p w:rsidR="00000000" w:rsidRDefault="00000000">
            <w:r>
              <w:t>Samoa</w:t>
            </w:r>
          </w:p>
        </w:tc>
        <w:tc>
          <w:tcPr>
            <w:tcW w:w="0" w:type="auto"/>
            <w:vAlign w:val="center"/>
            <w:hideMark/>
          </w:tcPr>
          <w:p w:rsidR="00000000" w:rsidRDefault="00000000">
            <w:r>
              <w:t>WS</w:t>
            </w:r>
          </w:p>
        </w:tc>
      </w:tr>
      <w:tr w:rsidR="00000000">
        <w:trPr>
          <w:divId w:val="175387555"/>
          <w:tblCellSpacing w:w="15" w:type="dxa"/>
        </w:trPr>
        <w:tc>
          <w:tcPr>
            <w:tcW w:w="0" w:type="auto"/>
            <w:vAlign w:val="center"/>
            <w:hideMark/>
          </w:tcPr>
          <w:p w:rsidR="00000000" w:rsidRDefault="00000000">
            <w:r>
              <w:t>San Marino</w:t>
            </w:r>
          </w:p>
        </w:tc>
        <w:tc>
          <w:tcPr>
            <w:tcW w:w="0" w:type="auto"/>
            <w:vAlign w:val="center"/>
            <w:hideMark/>
          </w:tcPr>
          <w:p w:rsidR="00000000" w:rsidRDefault="00000000">
            <w:r>
              <w:t>SM</w:t>
            </w:r>
          </w:p>
        </w:tc>
      </w:tr>
      <w:tr w:rsidR="00000000">
        <w:trPr>
          <w:divId w:val="175387555"/>
          <w:tblCellSpacing w:w="15" w:type="dxa"/>
        </w:trPr>
        <w:tc>
          <w:tcPr>
            <w:tcW w:w="0" w:type="auto"/>
            <w:vAlign w:val="center"/>
            <w:hideMark/>
          </w:tcPr>
          <w:p w:rsidR="00000000" w:rsidRDefault="00000000">
            <w:r>
              <w:t>Sao Tome and Principe</w:t>
            </w:r>
          </w:p>
        </w:tc>
        <w:tc>
          <w:tcPr>
            <w:tcW w:w="0" w:type="auto"/>
            <w:vAlign w:val="center"/>
            <w:hideMark/>
          </w:tcPr>
          <w:p w:rsidR="00000000" w:rsidRDefault="00000000">
            <w:r>
              <w:t>ST</w:t>
            </w:r>
          </w:p>
        </w:tc>
      </w:tr>
      <w:tr w:rsidR="00000000">
        <w:trPr>
          <w:divId w:val="175387555"/>
          <w:tblCellSpacing w:w="15" w:type="dxa"/>
        </w:trPr>
        <w:tc>
          <w:tcPr>
            <w:tcW w:w="0" w:type="auto"/>
            <w:vAlign w:val="center"/>
            <w:hideMark/>
          </w:tcPr>
          <w:p w:rsidR="00000000" w:rsidRDefault="00000000">
            <w:r>
              <w:t>Saudi Arabia</w:t>
            </w:r>
          </w:p>
        </w:tc>
        <w:tc>
          <w:tcPr>
            <w:tcW w:w="0" w:type="auto"/>
            <w:vAlign w:val="center"/>
            <w:hideMark/>
          </w:tcPr>
          <w:p w:rsidR="00000000" w:rsidRDefault="00000000">
            <w:r>
              <w:t>SA</w:t>
            </w:r>
          </w:p>
        </w:tc>
      </w:tr>
      <w:tr w:rsidR="00000000">
        <w:trPr>
          <w:divId w:val="175387555"/>
          <w:tblCellSpacing w:w="15" w:type="dxa"/>
        </w:trPr>
        <w:tc>
          <w:tcPr>
            <w:tcW w:w="0" w:type="auto"/>
            <w:vAlign w:val="center"/>
            <w:hideMark/>
          </w:tcPr>
          <w:p w:rsidR="00000000" w:rsidRDefault="00000000">
            <w:r>
              <w:t>Senegal</w:t>
            </w:r>
          </w:p>
        </w:tc>
        <w:tc>
          <w:tcPr>
            <w:tcW w:w="0" w:type="auto"/>
            <w:vAlign w:val="center"/>
            <w:hideMark/>
          </w:tcPr>
          <w:p w:rsidR="00000000" w:rsidRDefault="00000000">
            <w:r>
              <w:t>SN</w:t>
            </w:r>
          </w:p>
        </w:tc>
      </w:tr>
      <w:tr w:rsidR="00000000">
        <w:trPr>
          <w:divId w:val="175387555"/>
          <w:tblCellSpacing w:w="15" w:type="dxa"/>
        </w:trPr>
        <w:tc>
          <w:tcPr>
            <w:tcW w:w="0" w:type="auto"/>
            <w:vAlign w:val="center"/>
            <w:hideMark/>
          </w:tcPr>
          <w:p w:rsidR="00000000" w:rsidRDefault="00000000">
            <w:r>
              <w:t>Serbia</w:t>
            </w:r>
          </w:p>
        </w:tc>
        <w:tc>
          <w:tcPr>
            <w:tcW w:w="0" w:type="auto"/>
            <w:vAlign w:val="center"/>
            <w:hideMark/>
          </w:tcPr>
          <w:p w:rsidR="00000000" w:rsidRDefault="00000000">
            <w:r>
              <w:t>RS</w:t>
            </w:r>
          </w:p>
        </w:tc>
      </w:tr>
      <w:tr w:rsidR="00000000">
        <w:trPr>
          <w:divId w:val="175387555"/>
          <w:tblCellSpacing w:w="15" w:type="dxa"/>
        </w:trPr>
        <w:tc>
          <w:tcPr>
            <w:tcW w:w="0" w:type="auto"/>
            <w:vAlign w:val="center"/>
            <w:hideMark/>
          </w:tcPr>
          <w:p w:rsidR="00000000" w:rsidRDefault="00000000">
            <w:r>
              <w:t>Seychelles</w:t>
            </w:r>
          </w:p>
        </w:tc>
        <w:tc>
          <w:tcPr>
            <w:tcW w:w="0" w:type="auto"/>
            <w:vAlign w:val="center"/>
            <w:hideMark/>
          </w:tcPr>
          <w:p w:rsidR="00000000" w:rsidRDefault="00000000">
            <w:r>
              <w:t>SC</w:t>
            </w:r>
          </w:p>
        </w:tc>
      </w:tr>
      <w:tr w:rsidR="00000000">
        <w:trPr>
          <w:divId w:val="175387555"/>
          <w:tblCellSpacing w:w="15" w:type="dxa"/>
        </w:trPr>
        <w:tc>
          <w:tcPr>
            <w:tcW w:w="0" w:type="auto"/>
            <w:vAlign w:val="center"/>
            <w:hideMark/>
          </w:tcPr>
          <w:p w:rsidR="00000000" w:rsidRDefault="00000000">
            <w:r>
              <w:t>Sierra Leone</w:t>
            </w:r>
          </w:p>
        </w:tc>
        <w:tc>
          <w:tcPr>
            <w:tcW w:w="0" w:type="auto"/>
            <w:vAlign w:val="center"/>
            <w:hideMark/>
          </w:tcPr>
          <w:p w:rsidR="00000000" w:rsidRDefault="00000000">
            <w:r>
              <w:t>SL</w:t>
            </w:r>
          </w:p>
        </w:tc>
      </w:tr>
      <w:tr w:rsidR="00000000">
        <w:trPr>
          <w:divId w:val="175387555"/>
          <w:tblCellSpacing w:w="15" w:type="dxa"/>
        </w:trPr>
        <w:tc>
          <w:tcPr>
            <w:tcW w:w="0" w:type="auto"/>
            <w:vAlign w:val="center"/>
            <w:hideMark/>
          </w:tcPr>
          <w:p w:rsidR="00000000" w:rsidRDefault="00000000">
            <w:r>
              <w:t>Singapore</w:t>
            </w:r>
          </w:p>
        </w:tc>
        <w:tc>
          <w:tcPr>
            <w:tcW w:w="0" w:type="auto"/>
            <w:vAlign w:val="center"/>
            <w:hideMark/>
          </w:tcPr>
          <w:p w:rsidR="00000000" w:rsidRDefault="00000000">
            <w:r>
              <w:t>SG</w:t>
            </w:r>
          </w:p>
        </w:tc>
      </w:tr>
      <w:tr w:rsidR="00000000">
        <w:trPr>
          <w:divId w:val="175387555"/>
          <w:tblCellSpacing w:w="15" w:type="dxa"/>
        </w:trPr>
        <w:tc>
          <w:tcPr>
            <w:tcW w:w="0" w:type="auto"/>
            <w:vAlign w:val="center"/>
            <w:hideMark/>
          </w:tcPr>
          <w:p w:rsidR="00000000" w:rsidRDefault="00000000">
            <w:r>
              <w:t>Slovakia</w:t>
            </w:r>
          </w:p>
        </w:tc>
        <w:tc>
          <w:tcPr>
            <w:tcW w:w="0" w:type="auto"/>
            <w:vAlign w:val="center"/>
            <w:hideMark/>
          </w:tcPr>
          <w:p w:rsidR="00000000" w:rsidRDefault="00000000">
            <w:r>
              <w:t>SK</w:t>
            </w:r>
          </w:p>
        </w:tc>
      </w:tr>
      <w:tr w:rsidR="00000000">
        <w:trPr>
          <w:divId w:val="175387555"/>
          <w:tblCellSpacing w:w="15" w:type="dxa"/>
        </w:trPr>
        <w:tc>
          <w:tcPr>
            <w:tcW w:w="0" w:type="auto"/>
            <w:vAlign w:val="center"/>
            <w:hideMark/>
          </w:tcPr>
          <w:p w:rsidR="00000000" w:rsidRDefault="00000000">
            <w:r>
              <w:t>Slovenia</w:t>
            </w:r>
          </w:p>
        </w:tc>
        <w:tc>
          <w:tcPr>
            <w:tcW w:w="0" w:type="auto"/>
            <w:vAlign w:val="center"/>
            <w:hideMark/>
          </w:tcPr>
          <w:p w:rsidR="00000000" w:rsidRDefault="00000000">
            <w:r>
              <w:t>SI</w:t>
            </w:r>
          </w:p>
        </w:tc>
      </w:tr>
      <w:tr w:rsidR="00000000">
        <w:trPr>
          <w:divId w:val="175387555"/>
          <w:tblCellSpacing w:w="15" w:type="dxa"/>
        </w:trPr>
        <w:tc>
          <w:tcPr>
            <w:tcW w:w="0" w:type="auto"/>
            <w:vAlign w:val="center"/>
            <w:hideMark/>
          </w:tcPr>
          <w:p w:rsidR="00000000" w:rsidRDefault="00000000">
            <w:r>
              <w:t>Solomon Islands</w:t>
            </w:r>
          </w:p>
        </w:tc>
        <w:tc>
          <w:tcPr>
            <w:tcW w:w="0" w:type="auto"/>
            <w:vAlign w:val="center"/>
            <w:hideMark/>
          </w:tcPr>
          <w:p w:rsidR="00000000" w:rsidRDefault="00000000">
            <w:r>
              <w:t>SB</w:t>
            </w:r>
          </w:p>
        </w:tc>
      </w:tr>
      <w:tr w:rsidR="00000000">
        <w:trPr>
          <w:divId w:val="175387555"/>
          <w:tblCellSpacing w:w="15" w:type="dxa"/>
        </w:trPr>
        <w:tc>
          <w:tcPr>
            <w:tcW w:w="0" w:type="auto"/>
            <w:vAlign w:val="center"/>
            <w:hideMark/>
          </w:tcPr>
          <w:p w:rsidR="00000000" w:rsidRDefault="00000000">
            <w:r>
              <w:t>Somalia</w:t>
            </w:r>
          </w:p>
        </w:tc>
        <w:tc>
          <w:tcPr>
            <w:tcW w:w="0" w:type="auto"/>
            <w:vAlign w:val="center"/>
            <w:hideMark/>
          </w:tcPr>
          <w:p w:rsidR="00000000" w:rsidRDefault="00000000">
            <w:r>
              <w:t>SO</w:t>
            </w:r>
          </w:p>
        </w:tc>
      </w:tr>
      <w:tr w:rsidR="00000000">
        <w:trPr>
          <w:divId w:val="175387555"/>
          <w:tblCellSpacing w:w="15" w:type="dxa"/>
        </w:trPr>
        <w:tc>
          <w:tcPr>
            <w:tcW w:w="0" w:type="auto"/>
            <w:vAlign w:val="center"/>
            <w:hideMark/>
          </w:tcPr>
          <w:p w:rsidR="00000000" w:rsidRDefault="00000000">
            <w:r>
              <w:t>South Africa</w:t>
            </w:r>
          </w:p>
        </w:tc>
        <w:tc>
          <w:tcPr>
            <w:tcW w:w="0" w:type="auto"/>
            <w:vAlign w:val="center"/>
            <w:hideMark/>
          </w:tcPr>
          <w:p w:rsidR="00000000" w:rsidRDefault="00000000">
            <w:r>
              <w:t>ZA</w:t>
            </w:r>
          </w:p>
        </w:tc>
      </w:tr>
      <w:tr w:rsidR="00000000">
        <w:trPr>
          <w:divId w:val="175387555"/>
          <w:tblCellSpacing w:w="15" w:type="dxa"/>
        </w:trPr>
        <w:tc>
          <w:tcPr>
            <w:tcW w:w="0" w:type="auto"/>
            <w:vAlign w:val="center"/>
            <w:hideMark/>
          </w:tcPr>
          <w:p w:rsidR="00000000" w:rsidRDefault="00000000">
            <w:r>
              <w:t>Spain</w:t>
            </w:r>
          </w:p>
        </w:tc>
        <w:tc>
          <w:tcPr>
            <w:tcW w:w="0" w:type="auto"/>
            <w:vAlign w:val="center"/>
            <w:hideMark/>
          </w:tcPr>
          <w:p w:rsidR="00000000" w:rsidRDefault="00000000">
            <w:r>
              <w:t>ES</w:t>
            </w:r>
          </w:p>
        </w:tc>
      </w:tr>
      <w:tr w:rsidR="00000000">
        <w:trPr>
          <w:divId w:val="175387555"/>
          <w:tblCellSpacing w:w="15" w:type="dxa"/>
        </w:trPr>
        <w:tc>
          <w:tcPr>
            <w:tcW w:w="0" w:type="auto"/>
            <w:vAlign w:val="center"/>
            <w:hideMark/>
          </w:tcPr>
          <w:p w:rsidR="00000000" w:rsidRDefault="00000000">
            <w:r>
              <w:t>Sri Lanka</w:t>
            </w:r>
          </w:p>
        </w:tc>
        <w:tc>
          <w:tcPr>
            <w:tcW w:w="0" w:type="auto"/>
            <w:vAlign w:val="center"/>
            <w:hideMark/>
          </w:tcPr>
          <w:p w:rsidR="00000000" w:rsidRDefault="00000000">
            <w:r>
              <w:t>LK</w:t>
            </w:r>
          </w:p>
        </w:tc>
      </w:tr>
      <w:tr w:rsidR="00000000">
        <w:trPr>
          <w:divId w:val="175387555"/>
          <w:tblCellSpacing w:w="15" w:type="dxa"/>
        </w:trPr>
        <w:tc>
          <w:tcPr>
            <w:tcW w:w="0" w:type="auto"/>
            <w:vAlign w:val="center"/>
            <w:hideMark/>
          </w:tcPr>
          <w:p w:rsidR="00000000" w:rsidRDefault="00000000">
            <w:r>
              <w:t>Sudan</w:t>
            </w:r>
          </w:p>
        </w:tc>
        <w:tc>
          <w:tcPr>
            <w:tcW w:w="0" w:type="auto"/>
            <w:vAlign w:val="center"/>
            <w:hideMark/>
          </w:tcPr>
          <w:p w:rsidR="00000000" w:rsidRDefault="00000000">
            <w:r>
              <w:t>SD</w:t>
            </w:r>
          </w:p>
        </w:tc>
      </w:tr>
      <w:tr w:rsidR="00000000">
        <w:trPr>
          <w:divId w:val="175387555"/>
          <w:tblCellSpacing w:w="15" w:type="dxa"/>
        </w:trPr>
        <w:tc>
          <w:tcPr>
            <w:tcW w:w="0" w:type="auto"/>
            <w:vAlign w:val="center"/>
            <w:hideMark/>
          </w:tcPr>
          <w:p w:rsidR="00000000" w:rsidRDefault="00000000">
            <w:r>
              <w:t>Suriname</w:t>
            </w:r>
          </w:p>
        </w:tc>
        <w:tc>
          <w:tcPr>
            <w:tcW w:w="0" w:type="auto"/>
            <w:vAlign w:val="center"/>
            <w:hideMark/>
          </w:tcPr>
          <w:p w:rsidR="00000000" w:rsidRDefault="00000000">
            <w:r>
              <w:t>SR</w:t>
            </w:r>
          </w:p>
        </w:tc>
      </w:tr>
      <w:tr w:rsidR="00000000">
        <w:trPr>
          <w:divId w:val="175387555"/>
          <w:tblCellSpacing w:w="15" w:type="dxa"/>
        </w:trPr>
        <w:tc>
          <w:tcPr>
            <w:tcW w:w="0" w:type="auto"/>
            <w:vAlign w:val="center"/>
            <w:hideMark/>
          </w:tcPr>
          <w:p w:rsidR="00000000" w:rsidRDefault="00000000">
            <w:r>
              <w:t>Swaziland</w:t>
            </w:r>
          </w:p>
        </w:tc>
        <w:tc>
          <w:tcPr>
            <w:tcW w:w="0" w:type="auto"/>
            <w:vAlign w:val="center"/>
            <w:hideMark/>
          </w:tcPr>
          <w:p w:rsidR="00000000" w:rsidRDefault="00000000">
            <w:r>
              <w:t>SZ</w:t>
            </w:r>
          </w:p>
        </w:tc>
      </w:tr>
      <w:tr w:rsidR="00000000">
        <w:trPr>
          <w:divId w:val="175387555"/>
          <w:tblCellSpacing w:w="15" w:type="dxa"/>
        </w:trPr>
        <w:tc>
          <w:tcPr>
            <w:tcW w:w="0" w:type="auto"/>
            <w:vAlign w:val="center"/>
            <w:hideMark/>
          </w:tcPr>
          <w:p w:rsidR="00000000" w:rsidRDefault="00000000">
            <w:r>
              <w:t>Sweden</w:t>
            </w:r>
          </w:p>
        </w:tc>
        <w:tc>
          <w:tcPr>
            <w:tcW w:w="0" w:type="auto"/>
            <w:vAlign w:val="center"/>
            <w:hideMark/>
          </w:tcPr>
          <w:p w:rsidR="00000000" w:rsidRDefault="00000000">
            <w:r>
              <w:t>SE</w:t>
            </w:r>
          </w:p>
        </w:tc>
      </w:tr>
      <w:tr w:rsidR="00000000">
        <w:trPr>
          <w:divId w:val="175387555"/>
          <w:tblCellSpacing w:w="15" w:type="dxa"/>
        </w:trPr>
        <w:tc>
          <w:tcPr>
            <w:tcW w:w="0" w:type="auto"/>
            <w:vAlign w:val="center"/>
            <w:hideMark/>
          </w:tcPr>
          <w:p w:rsidR="00000000" w:rsidRDefault="00000000">
            <w:r>
              <w:t>Switzerland</w:t>
            </w:r>
          </w:p>
        </w:tc>
        <w:tc>
          <w:tcPr>
            <w:tcW w:w="0" w:type="auto"/>
            <w:vAlign w:val="center"/>
            <w:hideMark/>
          </w:tcPr>
          <w:p w:rsidR="00000000" w:rsidRDefault="00000000">
            <w:r>
              <w:t>CH</w:t>
            </w:r>
          </w:p>
        </w:tc>
      </w:tr>
      <w:tr w:rsidR="00000000">
        <w:trPr>
          <w:divId w:val="175387555"/>
          <w:tblCellSpacing w:w="15" w:type="dxa"/>
        </w:trPr>
        <w:tc>
          <w:tcPr>
            <w:tcW w:w="0" w:type="auto"/>
            <w:vAlign w:val="center"/>
            <w:hideMark/>
          </w:tcPr>
          <w:p w:rsidR="00000000" w:rsidRDefault="00000000">
            <w:r>
              <w:t>Syria</w:t>
            </w:r>
          </w:p>
        </w:tc>
        <w:tc>
          <w:tcPr>
            <w:tcW w:w="0" w:type="auto"/>
            <w:vAlign w:val="center"/>
            <w:hideMark/>
          </w:tcPr>
          <w:p w:rsidR="00000000" w:rsidRDefault="00000000">
            <w:r>
              <w:t>SY</w:t>
            </w:r>
          </w:p>
        </w:tc>
      </w:tr>
      <w:tr w:rsidR="00000000">
        <w:trPr>
          <w:divId w:val="175387555"/>
          <w:tblCellSpacing w:w="15" w:type="dxa"/>
        </w:trPr>
        <w:tc>
          <w:tcPr>
            <w:tcW w:w="0" w:type="auto"/>
            <w:vAlign w:val="center"/>
            <w:hideMark/>
          </w:tcPr>
          <w:p w:rsidR="00000000" w:rsidRDefault="00000000">
            <w:r>
              <w:t>Taiwan</w:t>
            </w:r>
          </w:p>
        </w:tc>
        <w:tc>
          <w:tcPr>
            <w:tcW w:w="0" w:type="auto"/>
            <w:vAlign w:val="center"/>
            <w:hideMark/>
          </w:tcPr>
          <w:p w:rsidR="00000000" w:rsidRDefault="00000000">
            <w:r>
              <w:t>TW</w:t>
            </w:r>
          </w:p>
        </w:tc>
      </w:tr>
      <w:tr w:rsidR="00000000">
        <w:trPr>
          <w:divId w:val="175387555"/>
          <w:tblCellSpacing w:w="15" w:type="dxa"/>
        </w:trPr>
        <w:tc>
          <w:tcPr>
            <w:tcW w:w="0" w:type="auto"/>
            <w:vAlign w:val="center"/>
            <w:hideMark/>
          </w:tcPr>
          <w:p w:rsidR="00000000" w:rsidRDefault="00000000">
            <w:r>
              <w:t>Tajikistan</w:t>
            </w:r>
          </w:p>
        </w:tc>
        <w:tc>
          <w:tcPr>
            <w:tcW w:w="0" w:type="auto"/>
            <w:vAlign w:val="center"/>
            <w:hideMark/>
          </w:tcPr>
          <w:p w:rsidR="00000000" w:rsidRDefault="00000000">
            <w:r>
              <w:t>TJ</w:t>
            </w:r>
          </w:p>
        </w:tc>
      </w:tr>
      <w:tr w:rsidR="00000000">
        <w:trPr>
          <w:divId w:val="175387555"/>
          <w:tblCellSpacing w:w="15" w:type="dxa"/>
        </w:trPr>
        <w:tc>
          <w:tcPr>
            <w:tcW w:w="0" w:type="auto"/>
            <w:vAlign w:val="center"/>
            <w:hideMark/>
          </w:tcPr>
          <w:p w:rsidR="00000000" w:rsidRDefault="00000000">
            <w:r>
              <w:t>Tanzania</w:t>
            </w:r>
          </w:p>
        </w:tc>
        <w:tc>
          <w:tcPr>
            <w:tcW w:w="0" w:type="auto"/>
            <w:vAlign w:val="center"/>
            <w:hideMark/>
          </w:tcPr>
          <w:p w:rsidR="00000000" w:rsidRDefault="00000000">
            <w:r>
              <w:t>TZ</w:t>
            </w:r>
          </w:p>
        </w:tc>
      </w:tr>
      <w:tr w:rsidR="00000000">
        <w:trPr>
          <w:divId w:val="175387555"/>
          <w:tblCellSpacing w:w="15" w:type="dxa"/>
        </w:trPr>
        <w:tc>
          <w:tcPr>
            <w:tcW w:w="0" w:type="auto"/>
            <w:vAlign w:val="center"/>
            <w:hideMark/>
          </w:tcPr>
          <w:p w:rsidR="00000000" w:rsidRDefault="00000000">
            <w:r>
              <w:t>Thailand</w:t>
            </w:r>
          </w:p>
        </w:tc>
        <w:tc>
          <w:tcPr>
            <w:tcW w:w="0" w:type="auto"/>
            <w:vAlign w:val="center"/>
            <w:hideMark/>
          </w:tcPr>
          <w:p w:rsidR="00000000" w:rsidRDefault="00000000">
            <w:r>
              <w:t>TH</w:t>
            </w:r>
          </w:p>
        </w:tc>
      </w:tr>
      <w:tr w:rsidR="00000000">
        <w:trPr>
          <w:divId w:val="175387555"/>
          <w:tblCellSpacing w:w="15" w:type="dxa"/>
        </w:trPr>
        <w:tc>
          <w:tcPr>
            <w:tcW w:w="0" w:type="auto"/>
            <w:vAlign w:val="center"/>
            <w:hideMark/>
          </w:tcPr>
          <w:p w:rsidR="00000000" w:rsidRDefault="00000000">
            <w:r>
              <w:t>Timor-Leste (East Timor)</w:t>
            </w:r>
          </w:p>
        </w:tc>
        <w:tc>
          <w:tcPr>
            <w:tcW w:w="0" w:type="auto"/>
            <w:vAlign w:val="center"/>
            <w:hideMark/>
          </w:tcPr>
          <w:p w:rsidR="00000000" w:rsidRDefault="00000000">
            <w:r>
              <w:t>TL</w:t>
            </w:r>
          </w:p>
        </w:tc>
      </w:tr>
      <w:tr w:rsidR="00000000">
        <w:trPr>
          <w:divId w:val="175387555"/>
          <w:tblCellSpacing w:w="15" w:type="dxa"/>
        </w:trPr>
        <w:tc>
          <w:tcPr>
            <w:tcW w:w="0" w:type="auto"/>
            <w:vAlign w:val="center"/>
            <w:hideMark/>
          </w:tcPr>
          <w:p w:rsidR="00000000" w:rsidRDefault="00000000">
            <w:r>
              <w:t>Togo</w:t>
            </w:r>
          </w:p>
        </w:tc>
        <w:tc>
          <w:tcPr>
            <w:tcW w:w="0" w:type="auto"/>
            <w:vAlign w:val="center"/>
            <w:hideMark/>
          </w:tcPr>
          <w:p w:rsidR="00000000" w:rsidRDefault="00000000">
            <w:r>
              <w:t>TG</w:t>
            </w:r>
          </w:p>
        </w:tc>
      </w:tr>
      <w:tr w:rsidR="00000000">
        <w:trPr>
          <w:divId w:val="175387555"/>
          <w:tblCellSpacing w:w="15" w:type="dxa"/>
        </w:trPr>
        <w:tc>
          <w:tcPr>
            <w:tcW w:w="0" w:type="auto"/>
            <w:vAlign w:val="center"/>
            <w:hideMark/>
          </w:tcPr>
          <w:p w:rsidR="00000000" w:rsidRDefault="00000000">
            <w:r>
              <w:t>Tonga</w:t>
            </w:r>
          </w:p>
        </w:tc>
        <w:tc>
          <w:tcPr>
            <w:tcW w:w="0" w:type="auto"/>
            <w:vAlign w:val="center"/>
            <w:hideMark/>
          </w:tcPr>
          <w:p w:rsidR="00000000" w:rsidRDefault="00000000">
            <w:r>
              <w:t>TO</w:t>
            </w:r>
          </w:p>
        </w:tc>
      </w:tr>
      <w:tr w:rsidR="00000000">
        <w:trPr>
          <w:divId w:val="175387555"/>
          <w:tblCellSpacing w:w="15" w:type="dxa"/>
        </w:trPr>
        <w:tc>
          <w:tcPr>
            <w:tcW w:w="0" w:type="auto"/>
            <w:vAlign w:val="center"/>
            <w:hideMark/>
          </w:tcPr>
          <w:p w:rsidR="00000000" w:rsidRDefault="00000000">
            <w:r>
              <w:t>Trinidad and Tobago</w:t>
            </w:r>
          </w:p>
        </w:tc>
        <w:tc>
          <w:tcPr>
            <w:tcW w:w="0" w:type="auto"/>
            <w:vAlign w:val="center"/>
            <w:hideMark/>
          </w:tcPr>
          <w:p w:rsidR="00000000" w:rsidRDefault="00000000">
            <w:r>
              <w:t>TT</w:t>
            </w:r>
          </w:p>
        </w:tc>
      </w:tr>
      <w:tr w:rsidR="00000000">
        <w:trPr>
          <w:divId w:val="175387555"/>
          <w:tblCellSpacing w:w="15" w:type="dxa"/>
        </w:trPr>
        <w:tc>
          <w:tcPr>
            <w:tcW w:w="0" w:type="auto"/>
            <w:vAlign w:val="center"/>
            <w:hideMark/>
          </w:tcPr>
          <w:p w:rsidR="00000000" w:rsidRDefault="00000000">
            <w:r>
              <w:t>Tunisia</w:t>
            </w:r>
          </w:p>
        </w:tc>
        <w:tc>
          <w:tcPr>
            <w:tcW w:w="0" w:type="auto"/>
            <w:vAlign w:val="center"/>
            <w:hideMark/>
          </w:tcPr>
          <w:p w:rsidR="00000000" w:rsidRDefault="00000000">
            <w:r>
              <w:t>TN</w:t>
            </w:r>
          </w:p>
        </w:tc>
      </w:tr>
      <w:tr w:rsidR="00000000">
        <w:trPr>
          <w:divId w:val="175387555"/>
          <w:tblCellSpacing w:w="15" w:type="dxa"/>
        </w:trPr>
        <w:tc>
          <w:tcPr>
            <w:tcW w:w="0" w:type="auto"/>
            <w:vAlign w:val="center"/>
            <w:hideMark/>
          </w:tcPr>
          <w:p w:rsidR="00000000" w:rsidRDefault="00000000">
            <w:r>
              <w:t>Turkey</w:t>
            </w:r>
          </w:p>
        </w:tc>
        <w:tc>
          <w:tcPr>
            <w:tcW w:w="0" w:type="auto"/>
            <w:vAlign w:val="center"/>
            <w:hideMark/>
          </w:tcPr>
          <w:p w:rsidR="00000000" w:rsidRDefault="00000000">
            <w:r>
              <w:t>TR</w:t>
            </w:r>
          </w:p>
        </w:tc>
      </w:tr>
      <w:tr w:rsidR="00000000">
        <w:trPr>
          <w:divId w:val="175387555"/>
          <w:tblCellSpacing w:w="15" w:type="dxa"/>
        </w:trPr>
        <w:tc>
          <w:tcPr>
            <w:tcW w:w="0" w:type="auto"/>
            <w:vAlign w:val="center"/>
            <w:hideMark/>
          </w:tcPr>
          <w:p w:rsidR="00000000" w:rsidRDefault="00000000">
            <w:r>
              <w:t>Turkmenistan</w:t>
            </w:r>
          </w:p>
        </w:tc>
        <w:tc>
          <w:tcPr>
            <w:tcW w:w="0" w:type="auto"/>
            <w:vAlign w:val="center"/>
            <w:hideMark/>
          </w:tcPr>
          <w:p w:rsidR="00000000" w:rsidRDefault="00000000">
            <w:r>
              <w:t>TM</w:t>
            </w:r>
          </w:p>
        </w:tc>
      </w:tr>
      <w:tr w:rsidR="00000000">
        <w:trPr>
          <w:divId w:val="175387555"/>
          <w:tblCellSpacing w:w="15" w:type="dxa"/>
        </w:trPr>
        <w:tc>
          <w:tcPr>
            <w:tcW w:w="0" w:type="auto"/>
            <w:vAlign w:val="center"/>
            <w:hideMark/>
          </w:tcPr>
          <w:p w:rsidR="00000000" w:rsidRDefault="00000000">
            <w:r>
              <w:t>Tuvalu</w:t>
            </w:r>
          </w:p>
        </w:tc>
        <w:tc>
          <w:tcPr>
            <w:tcW w:w="0" w:type="auto"/>
            <w:vAlign w:val="center"/>
            <w:hideMark/>
          </w:tcPr>
          <w:p w:rsidR="00000000" w:rsidRDefault="00000000">
            <w:r>
              <w:t>TV</w:t>
            </w:r>
          </w:p>
        </w:tc>
      </w:tr>
      <w:tr w:rsidR="00000000">
        <w:trPr>
          <w:divId w:val="175387555"/>
          <w:tblCellSpacing w:w="15" w:type="dxa"/>
        </w:trPr>
        <w:tc>
          <w:tcPr>
            <w:tcW w:w="0" w:type="auto"/>
            <w:vAlign w:val="center"/>
            <w:hideMark/>
          </w:tcPr>
          <w:p w:rsidR="00000000" w:rsidRDefault="00000000">
            <w:r>
              <w:t>U.S. Virgin Islands</w:t>
            </w:r>
          </w:p>
        </w:tc>
        <w:tc>
          <w:tcPr>
            <w:tcW w:w="0" w:type="auto"/>
            <w:vAlign w:val="center"/>
            <w:hideMark/>
          </w:tcPr>
          <w:p w:rsidR="00000000" w:rsidRDefault="00000000">
            <w:r>
              <w:t>VI</w:t>
            </w:r>
          </w:p>
        </w:tc>
      </w:tr>
      <w:tr w:rsidR="00000000">
        <w:trPr>
          <w:divId w:val="175387555"/>
          <w:tblCellSpacing w:w="15" w:type="dxa"/>
        </w:trPr>
        <w:tc>
          <w:tcPr>
            <w:tcW w:w="0" w:type="auto"/>
            <w:vAlign w:val="center"/>
            <w:hideMark/>
          </w:tcPr>
          <w:p w:rsidR="00000000" w:rsidRDefault="00000000">
            <w:r>
              <w:t>Uganda</w:t>
            </w:r>
          </w:p>
        </w:tc>
        <w:tc>
          <w:tcPr>
            <w:tcW w:w="0" w:type="auto"/>
            <w:vAlign w:val="center"/>
            <w:hideMark/>
          </w:tcPr>
          <w:p w:rsidR="00000000" w:rsidRDefault="00000000">
            <w:r>
              <w:t>UG</w:t>
            </w:r>
          </w:p>
        </w:tc>
      </w:tr>
      <w:tr w:rsidR="00000000">
        <w:trPr>
          <w:divId w:val="175387555"/>
          <w:tblCellSpacing w:w="15" w:type="dxa"/>
        </w:trPr>
        <w:tc>
          <w:tcPr>
            <w:tcW w:w="0" w:type="auto"/>
            <w:vAlign w:val="center"/>
            <w:hideMark/>
          </w:tcPr>
          <w:p w:rsidR="00000000" w:rsidRDefault="00000000">
            <w:r>
              <w:t>Ukraine</w:t>
            </w:r>
          </w:p>
        </w:tc>
        <w:tc>
          <w:tcPr>
            <w:tcW w:w="0" w:type="auto"/>
            <w:vAlign w:val="center"/>
            <w:hideMark/>
          </w:tcPr>
          <w:p w:rsidR="00000000" w:rsidRDefault="00000000">
            <w:r>
              <w:t>UA</w:t>
            </w:r>
          </w:p>
        </w:tc>
      </w:tr>
      <w:tr w:rsidR="00000000">
        <w:trPr>
          <w:divId w:val="175387555"/>
          <w:tblCellSpacing w:w="15" w:type="dxa"/>
        </w:trPr>
        <w:tc>
          <w:tcPr>
            <w:tcW w:w="0" w:type="auto"/>
            <w:vAlign w:val="center"/>
            <w:hideMark/>
          </w:tcPr>
          <w:p w:rsidR="00000000" w:rsidRDefault="00000000">
            <w:r>
              <w:t>United Arab Emirates</w:t>
            </w:r>
          </w:p>
        </w:tc>
        <w:tc>
          <w:tcPr>
            <w:tcW w:w="0" w:type="auto"/>
            <w:vAlign w:val="center"/>
            <w:hideMark/>
          </w:tcPr>
          <w:p w:rsidR="00000000" w:rsidRDefault="00000000">
            <w:r>
              <w:t>AE</w:t>
            </w:r>
          </w:p>
        </w:tc>
      </w:tr>
      <w:tr w:rsidR="00000000">
        <w:trPr>
          <w:divId w:val="175387555"/>
          <w:tblCellSpacing w:w="15" w:type="dxa"/>
        </w:trPr>
        <w:tc>
          <w:tcPr>
            <w:tcW w:w="0" w:type="auto"/>
            <w:vAlign w:val="center"/>
            <w:hideMark/>
          </w:tcPr>
          <w:p w:rsidR="00000000" w:rsidRDefault="00000000">
            <w:r>
              <w:t>United Kingdom</w:t>
            </w:r>
          </w:p>
        </w:tc>
        <w:tc>
          <w:tcPr>
            <w:tcW w:w="0" w:type="auto"/>
            <w:vAlign w:val="center"/>
            <w:hideMark/>
          </w:tcPr>
          <w:p w:rsidR="00000000" w:rsidRDefault="00000000">
            <w:r>
              <w:t>GB</w:t>
            </w:r>
          </w:p>
        </w:tc>
      </w:tr>
      <w:tr w:rsidR="00000000">
        <w:trPr>
          <w:divId w:val="175387555"/>
          <w:tblCellSpacing w:w="15" w:type="dxa"/>
        </w:trPr>
        <w:tc>
          <w:tcPr>
            <w:tcW w:w="0" w:type="auto"/>
            <w:vAlign w:val="center"/>
            <w:hideMark/>
          </w:tcPr>
          <w:p w:rsidR="00000000" w:rsidRDefault="00000000">
            <w:r>
              <w:t>United States</w:t>
            </w:r>
          </w:p>
        </w:tc>
        <w:tc>
          <w:tcPr>
            <w:tcW w:w="0" w:type="auto"/>
            <w:vAlign w:val="center"/>
            <w:hideMark/>
          </w:tcPr>
          <w:p w:rsidR="00000000" w:rsidRDefault="00000000">
            <w:r>
              <w:t>US</w:t>
            </w:r>
          </w:p>
        </w:tc>
      </w:tr>
      <w:tr w:rsidR="00000000">
        <w:trPr>
          <w:divId w:val="175387555"/>
          <w:tblCellSpacing w:w="15" w:type="dxa"/>
        </w:trPr>
        <w:tc>
          <w:tcPr>
            <w:tcW w:w="0" w:type="auto"/>
            <w:vAlign w:val="center"/>
            <w:hideMark/>
          </w:tcPr>
          <w:p w:rsidR="00000000" w:rsidRDefault="00000000">
            <w:r>
              <w:t>Uruguay</w:t>
            </w:r>
          </w:p>
        </w:tc>
        <w:tc>
          <w:tcPr>
            <w:tcW w:w="0" w:type="auto"/>
            <w:vAlign w:val="center"/>
            <w:hideMark/>
          </w:tcPr>
          <w:p w:rsidR="00000000" w:rsidRDefault="00000000">
            <w:r>
              <w:t>UY</w:t>
            </w:r>
          </w:p>
        </w:tc>
      </w:tr>
      <w:tr w:rsidR="00000000">
        <w:trPr>
          <w:divId w:val="175387555"/>
          <w:tblCellSpacing w:w="15" w:type="dxa"/>
        </w:trPr>
        <w:tc>
          <w:tcPr>
            <w:tcW w:w="0" w:type="auto"/>
            <w:vAlign w:val="center"/>
            <w:hideMark/>
          </w:tcPr>
          <w:p w:rsidR="00000000" w:rsidRDefault="00000000">
            <w:r>
              <w:t>Uzbekistan</w:t>
            </w:r>
          </w:p>
        </w:tc>
        <w:tc>
          <w:tcPr>
            <w:tcW w:w="0" w:type="auto"/>
            <w:vAlign w:val="center"/>
            <w:hideMark/>
          </w:tcPr>
          <w:p w:rsidR="00000000" w:rsidRDefault="00000000">
            <w:r>
              <w:t>UZ</w:t>
            </w:r>
          </w:p>
        </w:tc>
      </w:tr>
      <w:tr w:rsidR="00000000">
        <w:trPr>
          <w:divId w:val="175387555"/>
          <w:tblCellSpacing w:w="15" w:type="dxa"/>
        </w:trPr>
        <w:tc>
          <w:tcPr>
            <w:tcW w:w="0" w:type="auto"/>
            <w:vAlign w:val="center"/>
            <w:hideMark/>
          </w:tcPr>
          <w:p w:rsidR="00000000" w:rsidRDefault="00000000">
            <w:r>
              <w:t>Vanuatu</w:t>
            </w:r>
          </w:p>
        </w:tc>
        <w:tc>
          <w:tcPr>
            <w:tcW w:w="0" w:type="auto"/>
            <w:vAlign w:val="center"/>
            <w:hideMark/>
          </w:tcPr>
          <w:p w:rsidR="00000000" w:rsidRDefault="00000000">
            <w:r>
              <w:t>VU</w:t>
            </w:r>
          </w:p>
        </w:tc>
      </w:tr>
      <w:tr w:rsidR="00000000">
        <w:trPr>
          <w:divId w:val="175387555"/>
          <w:tblCellSpacing w:w="15" w:type="dxa"/>
        </w:trPr>
        <w:tc>
          <w:tcPr>
            <w:tcW w:w="0" w:type="auto"/>
            <w:vAlign w:val="center"/>
            <w:hideMark/>
          </w:tcPr>
          <w:p w:rsidR="00000000" w:rsidRDefault="00000000">
            <w:r>
              <w:t>Vatican City</w:t>
            </w:r>
          </w:p>
        </w:tc>
        <w:tc>
          <w:tcPr>
            <w:tcW w:w="0" w:type="auto"/>
            <w:vAlign w:val="center"/>
            <w:hideMark/>
          </w:tcPr>
          <w:p w:rsidR="00000000" w:rsidRDefault="00000000">
            <w:r>
              <w:t>VA</w:t>
            </w:r>
          </w:p>
        </w:tc>
      </w:tr>
      <w:tr w:rsidR="00000000">
        <w:trPr>
          <w:divId w:val="175387555"/>
          <w:tblCellSpacing w:w="15" w:type="dxa"/>
        </w:trPr>
        <w:tc>
          <w:tcPr>
            <w:tcW w:w="0" w:type="auto"/>
            <w:vAlign w:val="center"/>
            <w:hideMark/>
          </w:tcPr>
          <w:p w:rsidR="00000000" w:rsidRDefault="00000000">
            <w:r>
              <w:t>Venezuela</w:t>
            </w:r>
          </w:p>
        </w:tc>
        <w:tc>
          <w:tcPr>
            <w:tcW w:w="0" w:type="auto"/>
            <w:vAlign w:val="center"/>
            <w:hideMark/>
          </w:tcPr>
          <w:p w:rsidR="00000000" w:rsidRDefault="00000000">
            <w:r>
              <w:t>VE</w:t>
            </w:r>
          </w:p>
        </w:tc>
      </w:tr>
      <w:tr w:rsidR="00000000">
        <w:trPr>
          <w:divId w:val="175387555"/>
          <w:tblCellSpacing w:w="15" w:type="dxa"/>
        </w:trPr>
        <w:tc>
          <w:tcPr>
            <w:tcW w:w="0" w:type="auto"/>
            <w:vAlign w:val="center"/>
            <w:hideMark/>
          </w:tcPr>
          <w:p w:rsidR="00000000" w:rsidRDefault="00000000">
            <w:r>
              <w:t>Vietnam</w:t>
            </w:r>
          </w:p>
        </w:tc>
        <w:tc>
          <w:tcPr>
            <w:tcW w:w="0" w:type="auto"/>
            <w:vAlign w:val="center"/>
            <w:hideMark/>
          </w:tcPr>
          <w:p w:rsidR="00000000" w:rsidRDefault="00000000">
            <w:r>
              <w:t>VN</w:t>
            </w:r>
          </w:p>
        </w:tc>
      </w:tr>
      <w:tr w:rsidR="00000000">
        <w:trPr>
          <w:divId w:val="175387555"/>
          <w:tblCellSpacing w:w="15" w:type="dxa"/>
        </w:trPr>
        <w:tc>
          <w:tcPr>
            <w:tcW w:w="0" w:type="auto"/>
            <w:vAlign w:val="center"/>
            <w:hideMark/>
          </w:tcPr>
          <w:p w:rsidR="00000000" w:rsidRDefault="00000000">
            <w:r>
              <w:t>Yemen</w:t>
            </w:r>
          </w:p>
        </w:tc>
        <w:tc>
          <w:tcPr>
            <w:tcW w:w="0" w:type="auto"/>
            <w:vAlign w:val="center"/>
            <w:hideMark/>
          </w:tcPr>
          <w:p w:rsidR="00000000" w:rsidRDefault="00000000">
            <w:r>
              <w:t>YE</w:t>
            </w:r>
          </w:p>
        </w:tc>
      </w:tr>
      <w:tr w:rsidR="00000000">
        <w:trPr>
          <w:divId w:val="175387555"/>
          <w:tblCellSpacing w:w="15" w:type="dxa"/>
        </w:trPr>
        <w:tc>
          <w:tcPr>
            <w:tcW w:w="0" w:type="auto"/>
            <w:vAlign w:val="center"/>
            <w:hideMark/>
          </w:tcPr>
          <w:p w:rsidR="00000000" w:rsidRDefault="00000000">
            <w:r>
              <w:t>Zambia</w:t>
            </w:r>
          </w:p>
        </w:tc>
        <w:tc>
          <w:tcPr>
            <w:tcW w:w="0" w:type="auto"/>
            <w:vAlign w:val="center"/>
            <w:hideMark/>
          </w:tcPr>
          <w:p w:rsidR="00000000" w:rsidRDefault="00000000">
            <w:r>
              <w:t>ZM</w:t>
            </w:r>
          </w:p>
        </w:tc>
      </w:tr>
      <w:tr w:rsidR="00000000">
        <w:trPr>
          <w:divId w:val="175387555"/>
          <w:tblCellSpacing w:w="15" w:type="dxa"/>
        </w:trPr>
        <w:tc>
          <w:tcPr>
            <w:tcW w:w="0" w:type="auto"/>
            <w:vAlign w:val="center"/>
            <w:hideMark/>
          </w:tcPr>
          <w:p w:rsidR="00000000" w:rsidRDefault="00000000">
            <w:r>
              <w:t>Zimbabwe</w:t>
            </w:r>
          </w:p>
        </w:tc>
        <w:tc>
          <w:tcPr>
            <w:tcW w:w="0" w:type="auto"/>
            <w:vAlign w:val="center"/>
            <w:hideMark/>
          </w:tcPr>
          <w:p w:rsidR="00000000" w:rsidRDefault="00000000">
            <w:r>
              <w:t>ZW</w:t>
            </w:r>
          </w:p>
        </w:tc>
      </w:tr>
      <w:tr w:rsidR="00000000">
        <w:trPr>
          <w:divId w:val="175387555"/>
          <w:tblCellSpacing w:w="15" w:type="dxa"/>
        </w:trPr>
        <w:tc>
          <w:tcPr>
            <w:tcW w:w="0" w:type="auto"/>
            <w:vAlign w:val="center"/>
            <w:hideMark/>
          </w:tcPr>
          <w:p w:rsidR="00000000" w:rsidRDefault="00000000">
            <w:r>
              <w:t>Kosovo</w:t>
            </w:r>
          </w:p>
        </w:tc>
        <w:tc>
          <w:tcPr>
            <w:tcW w:w="0" w:type="auto"/>
            <w:vAlign w:val="center"/>
            <w:hideMark/>
          </w:tcPr>
          <w:p w:rsidR="00000000" w:rsidRDefault="00000000">
            <w:r>
              <w:t>XK</w:t>
            </w:r>
          </w:p>
        </w:tc>
      </w:tr>
      <w:tr w:rsidR="00000000">
        <w:trPr>
          <w:divId w:val="175387555"/>
          <w:tblCellSpacing w:w="15" w:type="dxa"/>
        </w:trPr>
        <w:tc>
          <w:tcPr>
            <w:tcW w:w="0" w:type="auto"/>
            <w:vAlign w:val="center"/>
            <w:hideMark/>
          </w:tcPr>
          <w:p w:rsidR="00000000" w:rsidRDefault="00000000">
            <w:r>
              <w:t>South Sudan</w:t>
            </w:r>
          </w:p>
        </w:tc>
        <w:tc>
          <w:tcPr>
            <w:tcW w:w="0" w:type="auto"/>
            <w:vAlign w:val="center"/>
            <w:hideMark/>
          </w:tcPr>
          <w:p w:rsidR="00000000" w:rsidRDefault="00000000">
            <w:r>
              <w:t>SS</w:t>
            </w:r>
          </w:p>
        </w:tc>
      </w:tr>
      <w:tr w:rsidR="00000000">
        <w:trPr>
          <w:divId w:val="175387555"/>
          <w:tblCellSpacing w:w="15" w:type="dxa"/>
        </w:trPr>
        <w:tc>
          <w:tcPr>
            <w:tcW w:w="0" w:type="auto"/>
            <w:vAlign w:val="center"/>
            <w:hideMark/>
          </w:tcPr>
          <w:p w:rsidR="00000000" w:rsidRDefault="00000000">
            <w:r>
              <w:t>China</w:t>
            </w:r>
          </w:p>
        </w:tc>
        <w:tc>
          <w:tcPr>
            <w:tcW w:w="0" w:type="auto"/>
            <w:vAlign w:val="center"/>
            <w:hideMark/>
          </w:tcPr>
          <w:p w:rsidR="00000000" w:rsidRDefault="00000000">
            <w:r>
              <w:t>CN</w:t>
            </w:r>
          </w:p>
        </w:tc>
      </w:tr>
      <w:tr w:rsidR="00000000">
        <w:trPr>
          <w:divId w:val="175387555"/>
          <w:tblCellSpacing w:w="15" w:type="dxa"/>
        </w:trPr>
        <w:tc>
          <w:tcPr>
            <w:tcW w:w="0" w:type="auto"/>
            <w:vAlign w:val="center"/>
            <w:hideMark/>
          </w:tcPr>
          <w:p w:rsidR="00000000" w:rsidRDefault="00000000">
            <w:r>
              <w:t>Palestine</w:t>
            </w:r>
          </w:p>
        </w:tc>
        <w:tc>
          <w:tcPr>
            <w:tcW w:w="0" w:type="auto"/>
            <w:vAlign w:val="center"/>
            <w:hideMark/>
          </w:tcPr>
          <w:p w:rsidR="00000000" w:rsidRDefault="00000000">
            <w:r>
              <w:t>PS</w:t>
            </w:r>
          </w:p>
        </w:tc>
      </w:tr>
      <w:tr w:rsidR="00000000">
        <w:trPr>
          <w:divId w:val="175387555"/>
          <w:tblCellSpacing w:w="15" w:type="dxa"/>
        </w:trPr>
        <w:tc>
          <w:tcPr>
            <w:tcW w:w="0" w:type="auto"/>
            <w:vAlign w:val="center"/>
            <w:hideMark/>
          </w:tcPr>
          <w:p w:rsidR="00000000" w:rsidRDefault="00000000">
            <w:r>
              <w:t>Curacao</w:t>
            </w:r>
          </w:p>
        </w:tc>
        <w:tc>
          <w:tcPr>
            <w:tcW w:w="0" w:type="auto"/>
            <w:vAlign w:val="center"/>
            <w:hideMark/>
          </w:tcPr>
          <w:p w:rsidR="00000000" w:rsidRDefault="00000000">
            <w:r>
              <w:t>CW</w:t>
            </w:r>
          </w:p>
        </w:tc>
      </w:tr>
      <w:tr w:rsidR="00000000">
        <w:trPr>
          <w:divId w:val="175387555"/>
          <w:tblCellSpacing w:w="15" w:type="dxa"/>
        </w:trPr>
        <w:tc>
          <w:tcPr>
            <w:tcW w:w="0" w:type="auto"/>
            <w:vAlign w:val="center"/>
            <w:hideMark/>
          </w:tcPr>
          <w:p w:rsidR="00000000" w:rsidRDefault="00000000">
            <w:r>
              <w:t>Dominican Republic</w:t>
            </w:r>
          </w:p>
        </w:tc>
        <w:tc>
          <w:tcPr>
            <w:tcW w:w="0" w:type="auto"/>
            <w:vAlign w:val="center"/>
            <w:hideMark/>
          </w:tcPr>
          <w:p w:rsidR="00000000" w:rsidRDefault="00000000">
            <w:r>
              <w:t>DO</w:t>
            </w:r>
          </w:p>
        </w:tc>
      </w:tr>
      <w:tr w:rsidR="00000000">
        <w:trPr>
          <w:divId w:val="175387555"/>
          <w:tblCellSpacing w:w="15" w:type="dxa"/>
        </w:trPr>
        <w:tc>
          <w:tcPr>
            <w:tcW w:w="0" w:type="auto"/>
            <w:vAlign w:val="center"/>
            <w:hideMark/>
          </w:tcPr>
          <w:p w:rsidR="00000000" w:rsidRDefault="00000000">
            <w:r>
              <w:t>Dominican Republic</w:t>
            </w:r>
          </w:p>
        </w:tc>
        <w:tc>
          <w:tcPr>
            <w:tcW w:w="0" w:type="auto"/>
            <w:vAlign w:val="center"/>
            <w:hideMark/>
          </w:tcPr>
          <w:p w:rsidR="00000000" w:rsidRDefault="00000000">
            <w:r>
              <w:t>DO</w:t>
            </w:r>
          </w:p>
        </w:tc>
      </w:tr>
      <w:tr w:rsidR="00000000">
        <w:trPr>
          <w:divId w:val="175387555"/>
          <w:tblCellSpacing w:w="15" w:type="dxa"/>
        </w:trPr>
        <w:tc>
          <w:tcPr>
            <w:tcW w:w="0" w:type="auto"/>
            <w:vAlign w:val="center"/>
            <w:hideMark/>
          </w:tcPr>
          <w:p w:rsidR="00000000" w:rsidRDefault="00000000">
            <w:r>
              <w:t>Gibraltar</w:t>
            </w:r>
          </w:p>
        </w:tc>
        <w:tc>
          <w:tcPr>
            <w:tcW w:w="0" w:type="auto"/>
            <w:vAlign w:val="center"/>
            <w:hideMark/>
          </w:tcPr>
          <w:p w:rsidR="00000000" w:rsidRDefault="00000000">
            <w:r>
              <w:t>GI</w:t>
            </w:r>
          </w:p>
        </w:tc>
      </w:tr>
      <w:tr w:rsidR="00000000">
        <w:trPr>
          <w:divId w:val="175387555"/>
          <w:tblCellSpacing w:w="15" w:type="dxa"/>
        </w:trPr>
        <w:tc>
          <w:tcPr>
            <w:tcW w:w="0" w:type="auto"/>
            <w:vAlign w:val="center"/>
            <w:hideMark/>
          </w:tcPr>
          <w:p w:rsidR="00000000" w:rsidRDefault="00000000">
            <w:r>
              <w:t>New Caledonia</w:t>
            </w:r>
          </w:p>
        </w:tc>
        <w:tc>
          <w:tcPr>
            <w:tcW w:w="0" w:type="auto"/>
            <w:vAlign w:val="center"/>
            <w:hideMark/>
          </w:tcPr>
          <w:p w:rsidR="00000000" w:rsidRDefault="00000000">
            <w:r>
              <w:t>NC</w:t>
            </w:r>
          </w:p>
        </w:tc>
      </w:tr>
      <w:tr w:rsidR="00000000">
        <w:trPr>
          <w:divId w:val="175387555"/>
          <w:tblCellSpacing w:w="15" w:type="dxa"/>
        </w:trPr>
        <w:tc>
          <w:tcPr>
            <w:tcW w:w="0" w:type="auto"/>
            <w:vAlign w:val="center"/>
            <w:hideMark/>
          </w:tcPr>
          <w:p w:rsidR="00000000" w:rsidRDefault="00000000">
            <w:r>
              <w:t>Cook Islands</w:t>
            </w:r>
          </w:p>
        </w:tc>
        <w:tc>
          <w:tcPr>
            <w:tcW w:w="0" w:type="auto"/>
            <w:vAlign w:val="center"/>
            <w:hideMark/>
          </w:tcPr>
          <w:p w:rsidR="00000000" w:rsidRDefault="00000000">
            <w:r>
              <w:t>CK</w:t>
            </w:r>
          </w:p>
        </w:tc>
      </w:tr>
      <w:tr w:rsidR="00000000">
        <w:trPr>
          <w:divId w:val="175387555"/>
          <w:tblCellSpacing w:w="15" w:type="dxa"/>
        </w:trPr>
        <w:tc>
          <w:tcPr>
            <w:tcW w:w="0" w:type="auto"/>
            <w:vAlign w:val="center"/>
            <w:hideMark/>
          </w:tcPr>
          <w:p w:rsidR="00000000" w:rsidRDefault="00000000">
            <w:r>
              <w:t>Reunion</w:t>
            </w:r>
          </w:p>
        </w:tc>
        <w:tc>
          <w:tcPr>
            <w:tcW w:w="0" w:type="auto"/>
            <w:vAlign w:val="center"/>
            <w:hideMark/>
          </w:tcPr>
          <w:p w:rsidR="00000000" w:rsidRDefault="00000000">
            <w:r>
              <w:t>RE</w:t>
            </w:r>
          </w:p>
        </w:tc>
      </w:tr>
      <w:tr w:rsidR="00000000">
        <w:trPr>
          <w:divId w:val="175387555"/>
          <w:tblCellSpacing w:w="15" w:type="dxa"/>
        </w:trPr>
        <w:tc>
          <w:tcPr>
            <w:tcW w:w="0" w:type="auto"/>
            <w:vAlign w:val="center"/>
            <w:hideMark/>
          </w:tcPr>
          <w:p w:rsidR="00000000" w:rsidRDefault="00000000">
            <w:r>
              <w:t>Guernsey</w:t>
            </w:r>
          </w:p>
        </w:tc>
        <w:tc>
          <w:tcPr>
            <w:tcW w:w="0" w:type="auto"/>
            <w:vAlign w:val="center"/>
            <w:hideMark/>
          </w:tcPr>
          <w:p w:rsidR="00000000" w:rsidRDefault="00000000">
            <w:r>
              <w:t>GG</w:t>
            </w:r>
          </w:p>
        </w:tc>
      </w:tr>
      <w:tr w:rsidR="00000000">
        <w:trPr>
          <w:divId w:val="175387555"/>
          <w:tblCellSpacing w:w="15" w:type="dxa"/>
        </w:trPr>
        <w:tc>
          <w:tcPr>
            <w:tcW w:w="0" w:type="auto"/>
            <w:vAlign w:val="center"/>
            <w:hideMark/>
          </w:tcPr>
          <w:p w:rsidR="00000000" w:rsidRDefault="00000000">
            <w:r>
              <w:t>Guadeloupe</w:t>
            </w:r>
          </w:p>
        </w:tc>
        <w:tc>
          <w:tcPr>
            <w:tcW w:w="0" w:type="auto"/>
            <w:vAlign w:val="center"/>
            <w:hideMark/>
          </w:tcPr>
          <w:p w:rsidR="00000000" w:rsidRDefault="00000000">
            <w:r>
              <w:t>GP</w:t>
            </w:r>
          </w:p>
        </w:tc>
      </w:tr>
      <w:tr w:rsidR="00000000">
        <w:trPr>
          <w:divId w:val="175387555"/>
          <w:tblCellSpacing w:w="15" w:type="dxa"/>
        </w:trPr>
        <w:tc>
          <w:tcPr>
            <w:tcW w:w="0" w:type="auto"/>
            <w:vAlign w:val="center"/>
            <w:hideMark/>
          </w:tcPr>
          <w:p w:rsidR="00000000" w:rsidRDefault="00000000">
            <w:r>
              <w:t>Martinique</w:t>
            </w:r>
          </w:p>
        </w:tc>
        <w:tc>
          <w:tcPr>
            <w:tcW w:w="0" w:type="auto"/>
            <w:vAlign w:val="center"/>
            <w:hideMark/>
          </w:tcPr>
          <w:p w:rsidR="00000000" w:rsidRDefault="00000000">
            <w:r>
              <w:t>MQ</w:t>
            </w:r>
          </w:p>
        </w:tc>
      </w:tr>
      <w:tr w:rsidR="00000000">
        <w:trPr>
          <w:divId w:val="175387555"/>
          <w:tblCellSpacing w:w="15" w:type="dxa"/>
        </w:trPr>
        <w:tc>
          <w:tcPr>
            <w:tcW w:w="0" w:type="auto"/>
            <w:vAlign w:val="center"/>
            <w:hideMark/>
          </w:tcPr>
          <w:p w:rsidR="00000000" w:rsidRDefault="00000000">
            <w:r>
              <w:t>French Polynesia</w:t>
            </w:r>
          </w:p>
        </w:tc>
        <w:tc>
          <w:tcPr>
            <w:tcW w:w="0" w:type="auto"/>
            <w:vAlign w:val="center"/>
            <w:hideMark/>
          </w:tcPr>
          <w:p w:rsidR="00000000" w:rsidRDefault="00000000">
            <w:r>
              <w:t>PF</w:t>
            </w:r>
          </w:p>
        </w:tc>
      </w:tr>
      <w:tr w:rsidR="00000000">
        <w:trPr>
          <w:divId w:val="175387555"/>
          <w:tblCellSpacing w:w="15" w:type="dxa"/>
        </w:trPr>
        <w:tc>
          <w:tcPr>
            <w:tcW w:w="0" w:type="auto"/>
            <w:vAlign w:val="center"/>
            <w:hideMark/>
          </w:tcPr>
          <w:p w:rsidR="00000000" w:rsidRDefault="00000000">
            <w:r>
              <w:t>Faroe Islands</w:t>
            </w:r>
          </w:p>
        </w:tc>
        <w:tc>
          <w:tcPr>
            <w:tcW w:w="0" w:type="auto"/>
            <w:vAlign w:val="center"/>
            <w:hideMark/>
          </w:tcPr>
          <w:p w:rsidR="00000000" w:rsidRDefault="00000000">
            <w:r>
              <w:t>FO</w:t>
            </w:r>
          </w:p>
        </w:tc>
      </w:tr>
      <w:tr w:rsidR="00000000">
        <w:trPr>
          <w:divId w:val="175387555"/>
          <w:tblCellSpacing w:w="15" w:type="dxa"/>
        </w:trPr>
        <w:tc>
          <w:tcPr>
            <w:tcW w:w="0" w:type="auto"/>
            <w:vAlign w:val="center"/>
            <w:hideMark/>
          </w:tcPr>
          <w:p w:rsidR="00000000" w:rsidRDefault="00000000">
            <w:r>
              <w:t>Greenland</w:t>
            </w:r>
          </w:p>
        </w:tc>
        <w:tc>
          <w:tcPr>
            <w:tcW w:w="0" w:type="auto"/>
            <w:vAlign w:val="center"/>
            <w:hideMark/>
          </w:tcPr>
          <w:p w:rsidR="00000000" w:rsidRDefault="00000000">
            <w:r>
              <w:t>GL</w:t>
            </w:r>
          </w:p>
        </w:tc>
      </w:tr>
      <w:tr w:rsidR="00000000">
        <w:trPr>
          <w:divId w:val="175387555"/>
          <w:tblCellSpacing w:w="15" w:type="dxa"/>
        </w:trPr>
        <w:tc>
          <w:tcPr>
            <w:tcW w:w="0" w:type="auto"/>
            <w:vAlign w:val="center"/>
            <w:hideMark/>
          </w:tcPr>
          <w:p w:rsidR="00000000" w:rsidRDefault="00000000">
            <w:r>
              <w:t>Jersey</w:t>
            </w:r>
          </w:p>
        </w:tc>
        <w:tc>
          <w:tcPr>
            <w:tcW w:w="0" w:type="auto"/>
            <w:vAlign w:val="center"/>
            <w:hideMark/>
          </w:tcPr>
          <w:p w:rsidR="00000000" w:rsidRDefault="00000000">
            <w:r>
              <w:t>JE</w:t>
            </w:r>
          </w:p>
        </w:tc>
      </w:tr>
      <w:tr w:rsidR="00000000">
        <w:trPr>
          <w:divId w:val="175387555"/>
          <w:tblCellSpacing w:w="15" w:type="dxa"/>
        </w:trPr>
        <w:tc>
          <w:tcPr>
            <w:tcW w:w="0" w:type="auto"/>
            <w:vAlign w:val="center"/>
            <w:hideMark/>
          </w:tcPr>
          <w:p w:rsidR="00000000" w:rsidRDefault="00000000">
            <w:r>
              <w:t>Aruba</w:t>
            </w:r>
          </w:p>
        </w:tc>
        <w:tc>
          <w:tcPr>
            <w:tcW w:w="0" w:type="auto"/>
            <w:vAlign w:val="center"/>
            <w:hideMark/>
          </w:tcPr>
          <w:p w:rsidR="00000000" w:rsidRDefault="00000000">
            <w:r>
              <w:t>AW</w:t>
            </w:r>
          </w:p>
        </w:tc>
      </w:tr>
      <w:tr w:rsidR="00000000">
        <w:trPr>
          <w:divId w:val="175387555"/>
          <w:tblCellSpacing w:w="15" w:type="dxa"/>
        </w:trPr>
        <w:tc>
          <w:tcPr>
            <w:tcW w:w="0" w:type="auto"/>
            <w:vAlign w:val="center"/>
            <w:hideMark/>
          </w:tcPr>
          <w:p w:rsidR="00000000" w:rsidRDefault="00000000">
            <w:r>
              <w:t>Puerto Rico</w:t>
            </w:r>
          </w:p>
        </w:tc>
        <w:tc>
          <w:tcPr>
            <w:tcW w:w="0" w:type="auto"/>
            <w:vAlign w:val="center"/>
            <w:hideMark/>
          </w:tcPr>
          <w:p w:rsidR="00000000" w:rsidRDefault="00000000">
            <w:r>
              <w:t>PR</w:t>
            </w:r>
          </w:p>
        </w:tc>
      </w:tr>
      <w:tr w:rsidR="00000000">
        <w:trPr>
          <w:divId w:val="175387555"/>
          <w:tblCellSpacing w:w="15" w:type="dxa"/>
        </w:trPr>
        <w:tc>
          <w:tcPr>
            <w:tcW w:w="0" w:type="auto"/>
            <w:vAlign w:val="center"/>
            <w:hideMark/>
          </w:tcPr>
          <w:p w:rsidR="00000000" w:rsidRDefault="00000000">
            <w:r>
              <w:t>Isle of Man</w:t>
            </w:r>
          </w:p>
        </w:tc>
        <w:tc>
          <w:tcPr>
            <w:tcW w:w="0" w:type="auto"/>
            <w:vAlign w:val="center"/>
            <w:hideMark/>
          </w:tcPr>
          <w:p w:rsidR="00000000" w:rsidRDefault="00000000">
            <w:r>
              <w:t>IM</w:t>
            </w:r>
          </w:p>
        </w:tc>
      </w:tr>
      <w:tr w:rsidR="00000000">
        <w:trPr>
          <w:divId w:val="175387555"/>
          <w:tblCellSpacing w:w="15" w:type="dxa"/>
        </w:trPr>
        <w:tc>
          <w:tcPr>
            <w:tcW w:w="0" w:type="auto"/>
            <w:vAlign w:val="center"/>
            <w:hideMark/>
          </w:tcPr>
          <w:p w:rsidR="00000000" w:rsidRDefault="00000000">
            <w:r>
              <w:t>Guam</w:t>
            </w:r>
          </w:p>
        </w:tc>
        <w:tc>
          <w:tcPr>
            <w:tcW w:w="0" w:type="auto"/>
            <w:vAlign w:val="center"/>
            <w:hideMark/>
          </w:tcPr>
          <w:p w:rsidR="00000000" w:rsidRDefault="00000000">
            <w:r>
              <w:t>GU</w:t>
            </w:r>
          </w:p>
        </w:tc>
      </w:tr>
      <w:tr w:rsidR="00000000">
        <w:trPr>
          <w:divId w:val="175387555"/>
          <w:tblCellSpacing w:w="15" w:type="dxa"/>
        </w:trPr>
        <w:tc>
          <w:tcPr>
            <w:tcW w:w="0" w:type="auto"/>
            <w:vAlign w:val="center"/>
            <w:hideMark/>
          </w:tcPr>
          <w:p w:rsidR="00000000" w:rsidRDefault="00000000">
            <w:r>
              <w:t>Sint Maarten</w:t>
            </w:r>
          </w:p>
        </w:tc>
        <w:tc>
          <w:tcPr>
            <w:tcW w:w="0" w:type="auto"/>
            <w:vAlign w:val="center"/>
            <w:hideMark/>
          </w:tcPr>
          <w:p w:rsidR="00000000" w:rsidRDefault="00000000">
            <w:r>
              <w:t>SX</w:t>
            </w:r>
          </w:p>
        </w:tc>
      </w:tr>
      <w:tr w:rsidR="00000000">
        <w:trPr>
          <w:divId w:val="175387555"/>
          <w:tblCellSpacing w:w="15" w:type="dxa"/>
        </w:trPr>
        <w:tc>
          <w:tcPr>
            <w:tcW w:w="0" w:type="auto"/>
            <w:vAlign w:val="center"/>
            <w:hideMark/>
          </w:tcPr>
          <w:p w:rsidR="00000000" w:rsidRDefault="00000000">
            <w:r>
              <w:t>Turks and Caicos</w:t>
            </w:r>
          </w:p>
        </w:tc>
        <w:tc>
          <w:tcPr>
            <w:tcW w:w="0" w:type="auto"/>
            <w:vAlign w:val="center"/>
            <w:hideMark/>
          </w:tcPr>
          <w:p w:rsidR="00000000" w:rsidRDefault="00000000">
            <w:r>
              <w:t>TC</w:t>
            </w:r>
          </w:p>
        </w:tc>
      </w:tr>
      <w:tr w:rsidR="00000000">
        <w:trPr>
          <w:divId w:val="175387555"/>
          <w:tblCellSpacing w:w="15" w:type="dxa"/>
        </w:trPr>
        <w:tc>
          <w:tcPr>
            <w:tcW w:w="0" w:type="auto"/>
            <w:vAlign w:val="center"/>
            <w:hideMark/>
          </w:tcPr>
          <w:p w:rsidR="00000000" w:rsidRDefault="00000000">
            <w:r>
              <w:t>Åland Islands</w:t>
            </w:r>
          </w:p>
        </w:tc>
        <w:tc>
          <w:tcPr>
            <w:tcW w:w="0" w:type="auto"/>
            <w:vAlign w:val="center"/>
            <w:hideMark/>
          </w:tcPr>
          <w:p w:rsidR="00000000" w:rsidRDefault="00000000">
            <w:r>
              <w:t>AX</w:t>
            </w:r>
          </w:p>
        </w:tc>
      </w:tr>
      <w:tr w:rsidR="00000000">
        <w:trPr>
          <w:divId w:val="175387555"/>
          <w:tblCellSpacing w:w="15" w:type="dxa"/>
        </w:trPr>
        <w:tc>
          <w:tcPr>
            <w:tcW w:w="0" w:type="auto"/>
            <w:vAlign w:val="center"/>
            <w:hideMark/>
          </w:tcPr>
          <w:p w:rsidR="00000000" w:rsidRDefault="00000000">
            <w:r>
              <w:t>Caribbean Netherlands</w:t>
            </w:r>
          </w:p>
        </w:tc>
        <w:tc>
          <w:tcPr>
            <w:tcW w:w="0" w:type="auto"/>
            <w:vAlign w:val="center"/>
            <w:hideMark/>
          </w:tcPr>
          <w:p w:rsidR="00000000" w:rsidRDefault="00000000">
            <w:r>
              <w:t>BQ</w:t>
            </w:r>
          </w:p>
        </w:tc>
      </w:tr>
      <w:tr w:rsidR="00000000">
        <w:trPr>
          <w:divId w:val="175387555"/>
          <w:tblCellSpacing w:w="15" w:type="dxa"/>
        </w:trPr>
        <w:tc>
          <w:tcPr>
            <w:tcW w:w="0" w:type="auto"/>
            <w:vAlign w:val="center"/>
            <w:hideMark/>
          </w:tcPr>
          <w:p w:rsidR="00000000" w:rsidRDefault="00000000">
            <w:r>
              <w:t>British Indian Ocean Territory</w:t>
            </w:r>
          </w:p>
        </w:tc>
        <w:tc>
          <w:tcPr>
            <w:tcW w:w="0" w:type="auto"/>
            <w:vAlign w:val="center"/>
            <w:hideMark/>
          </w:tcPr>
          <w:p w:rsidR="00000000" w:rsidRDefault="00000000">
            <w:r>
              <w:t>IO</w:t>
            </w:r>
          </w:p>
        </w:tc>
      </w:tr>
      <w:tr w:rsidR="00000000">
        <w:trPr>
          <w:divId w:val="175387555"/>
          <w:tblCellSpacing w:w="15" w:type="dxa"/>
        </w:trPr>
        <w:tc>
          <w:tcPr>
            <w:tcW w:w="0" w:type="auto"/>
            <w:vAlign w:val="center"/>
            <w:hideMark/>
          </w:tcPr>
          <w:p w:rsidR="00000000" w:rsidRDefault="00000000">
            <w:r>
              <w:t>Christmas as Island</w:t>
            </w:r>
          </w:p>
        </w:tc>
        <w:tc>
          <w:tcPr>
            <w:tcW w:w="0" w:type="auto"/>
            <w:vAlign w:val="center"/>
            <w:hideMark/>
          </w:tcPr>
          <w:p w:rsidR="00000000" w:rsidRDefault="00000000">
            <w:r>
              <w:t>CX</w:t>
            </w:r>
          </w:p>
        </w:tc>
      </w:tr>
      <w:tr w:rsidR="00000000">
        <w:trPr>
          <w:divId w:val="175387555"/>
          <w:tblCellSpacing w:w="15" w:type="dxa"/>
        </w:trPr>
        <w:tc>
          <w:tcPr>
            <w:tcW w:w="0" w:type="auto"/>
            <w:vAlign w:val="center"/>
            <w:hideMark/>
          </w:tcPr>
          <w:p w:rsidR="00000000" w:rsidRDefault="00000000">
            <w:r>
              <w:t>Cocos (Keeling) Islands</w:t>
            </w:r>
          </w:p>
        </w:tc>
        <w:tc>
          <w:tcPr>
            <w:tcW w:w="0" w:type="auto"/>
            <w:vAlign w:val="center"/>
            <w:hideMark/>
          </w:tcPr>
          <w:p w:rsidR="00000000" w:rsidRDefault="00000000">
            <w:r>
              <w:t>CC</w:t>
            </w:r>
          </w:p>
        </w:tc>
      </w:tr>
      <w:tr w:rsidR="00000000">
        <w:trPr>
          <w:divId w:val="175387555"/>
          <w:tblCellSpacing w:w="15" w:type="dxa"/>
        </w:trPr>
        <w:tc>
          <w:tcPr>
            <w:tcW w:w="0" w:type="auto"/>
            <w:vAlign w:val="center"/>
            <w:hideMark/>
          </w:tcPr>
          <w:p w:rsidR="00000000" w:rsidRDefault="00000000">
            <w:r>
              <w:t>Falkland Islands (Islas Malvinas)</w:t>
            </w:r>
          </w:p>
        </w:tc>
        <w:tc>
          <w:tcPr>
            <w:tcW w:w="0" w:type="auto"/>
            <w:vAlign w:val="center"/>
            <w:hideMark/>
          </w:tcPr>
          <w:p w:rsidR="00000000" w:rsidRDefault="00000000">
            <w:r>
              <w:t>FK</w:t>
            </w:r>
          </w:p>
        </w:tc>
      </w:tr>
      <w:tr w:rsidR="00000000">
        <w:trPr>
          <w:divId w:val="175387555"/>
          <w:tblCellSpacing w:w="15" w:type="dxa"/>
        </w:trPr>
        <w:tc>
          <w:tcPr>
            <w:tcW w:w="0" w:type="auto"/>
            <w:vAlign w:val="center"/>
            <w:hideMark/>
          </w:tcPr>
          <w:p w:rsidR="00000000" w:rsidRDefault="00000000">
            <w:r>
              <w:t>Mayotte</w:t>
            </w:r>
          </w:p>
        </w:tc>
        <w:tc>
          <w:tcPr>
            <w:tcW w:w="0" w:type="auto"/>
            <w:vAlign w:val="center"/>
            <w:hideMark/>
          </w:tcPr>
          <w:p w:rsidR="00000000" w:rsidRDefault="00000000">
            <w:r>
              <w:t>YT</w:t>
            </w:r>
          </w:p>
        </w:tc>
      </w:tr>
      <w:tr w:rsidR="00000000">
        <w:trPr>
          <w:divId w:val="175387555"/>
          <w:tblCellSpacing w:w="15" w:type="dxa"/>
        </w:trPr>
        <w:tc>
          <w:tcPr>
            <w:tcW w:w="0" w:type="auto"/>
            <w:vAlign w:val="center"/>
            <w:hideMark/>
          </w:tcPr>
          <w:p w:rsidR="00000000" w:rsidRDefault="00000000">
            <w:r>
              <w:t>Niue</w:t>
            </w:r>
          </w:p>
        </w:tc>
        <w:tc>
          <w:tcPr>
            <w:tcW w:w="0" w:type="auto"/>
            <w:vAlign w:val="center"/>
            <w:hideMark/>
          </w:tcPr>
          <w:p w:rsidR="00000000" w:rsidRDefault="00000000">
            <w:r>
              <w:t>NU</w:t>
            </w:r>
          </w:p>
        </w:tc>
      </w:tr>
      <w:tr w:rsidR="00000000">
        <w:trPr>
          <w:divId w:val="175387555"/>
          <w:tblCellSpacing w:w="15" w:type="dxa"/>
        </w:trPr>
        <w:tc>
          <w:tcPr>
            <w:tcW w:w="0" w:type="auto"/>
            <w:vAlign w:val="center"/>
            <w:hideMark/>
          </w:tcPr>
          <w:p w:rsidR="00000000" w:rsidRDefault="00000000">
            <w:r>
              <w:t>Norfolk Island</w:t>
            </w:r>
          </w:p>
        </w:tc>
        <w:tc>
          <w:tcPr>
            <w:tcW w:w="0" w:type="auto"/>
            <w:vAlign w:val="center"/>
            <w:hideMark/>
          </w:tcPr>
          <w:p w:rsidR="00000000" w:rsidRDefault="00000000">
            <w:r>
              <w:t>NF</w:t>
            </w:r>
          </w:p>
        </w:tc>
      </w:tr>
      <w:tr w:rsidR="00000000">
        <w:trPr>
          <w:divId w:val="175387555"/>
          <w:tblCellSpacing w:w="15" w:type="dxa"/>
        </w:trPr>
        <w:tc>
          <w:tcPr>
            <w:tcW w:w="0" w:type="auto"/>
            <w:vAlign w:val="center"/>
            <w:hideMark/>
          </w:tcPr>
          <w:p w:rsidR="00000000" w:rsidRDefault="00000000">
            <w:r>
              <w:t>Northern Mariana Islands</w:t>
            </w:r>
          </w:p>
        </w:tc>
        <w:tc>
          <w:tcPr>
            <w:tcW w:w="0" w:type="auto"/>
            <w:vAlign w:val="center"/>
            <w:hideMark/>
          </w:tcPr>
          <w:p w:rsidR="00000000" w:rsidRDefault="00000000">
            <w:r>
              <w:t>MP</w:t>
            </w:r>
          </w:p>
        </w:tc>
      </w:tr>
      <w:tr w:rsidR="00000000">
        <w:trPr>
          <w:divId w:val="175387555"/>
          <w:tblCellSpacing w:w="15" w:type="dxa"/>
        </w:trPr>
        <w:tc>
          <w:tcPr>
            <w:tcW w:w="0" w:type="auto"/>
            <w:vAlign w:val="center"/>
            <w:hideMark/>
          </w:tcPr>
          <w:p w:rsidR="00000000" w:rsidRDefault="00000000">
            <w:r>
              <w:t>Pitcairn Islands</w:t>
            </w:r>
          </w:p>
        </w:tc>
        <w:tc>
          <w:tcPr>
            <w:tcW w:w="0" w:type="auto"/>
            <w:vAlign w:val="center"/>
            <w:hideMark/>
          </w:tcPr>
          <w:p w:rsidR="00000000" w:rsidRDefault="00000000">
            <w:r>
              <w:t>PN</w:t>
            </w:r>
          </w:p>
        </w:tc>
      </w:tr>
      <w:tr w:rsidR="00000000">
        <w:trPr>
          <w:divId w:val="175387555"/>
          <w:tblCellSpacing w:w="15" w:type="dxa"/>
        </w:trPr>
        <w:tc>
          <w:tcPr>
            <w:tcW w:w="0" w:type="auto"/>
            <w:vAlign w:val="center"/>
            <w:hideMark/>
          </w:tcPr>
          <w:p w:rsidR="00000000" w:rsidRDefault="00000000">
            <w:r>
              <w:t>Saint Helena, Ascension and Tristan da Cunha</w:t>
            </w:r>
          </w:p>
        </w:tc>
        <w:tc>
          <w:tcPr>
            <w:tcW w:w="0" w:type="auto"/>
            <w:vAlign w:val="center"/>
            <w:hideMark/>
          </w:tcPr>
          <w:p w:rsidR="00000000" w:rsidRDefault="00000000">
            <w:r>
              <w:t>SH</w:t>
            </w:r>
          </w:p>
        </w:tc>
      </w:tr>
      <w:tr w:rsidR="00000000">
        <w:trPr>
          <w:divId w:val="175387555"/>
          <w:tblCellSpacing w:w="15" w:type="dxa"/>
        </w:trPr>
        <w:tc>
          <w:tcPr>
            <w:tcW w:w="0" w:type="auto"/>
            <w:vAlign w:val="center"/>
            <w:hideMark/>
          </w:tcPr>
          <w:p w:rsidR="00000000" w:rsidRDefault="00000000">
            <w:r>
              <w:t>Collectivity of Saint Martin</w:t>
            </w:r>
          </w:p>
        </w:tc>
        <w:tc>
          <w:tcPr>
            <w:tcW w:w="0" w:type="auto"/>
            <w:vAlign w:val="center"/>
            <w:hideMark/>
          </w:tcPr>
          <w:p w:rsidR="00000000" w:rsidRDefault="00000000">
            <w:r>
              <w:t>MF</w:t>
            </w:r>
          </w:p>
        </w:tc>
      </w:tr>
      <w:tr w:rsidR="00000000">
        <w:trPr>
          <w:divId w:val="175387555"/>
          <w:tblCellSpacing w:w="15" w:type="dxa"/>
        </w:trPr>
        <w:tc>
          <w:tcPr>
            <w:tcW w:w="0" w:type="auto"/>
            <w:vAlign w:val="center"/>
            <w:hideMark/>
          </w:tcPr>
          <w:p w:rsidR="00000000" w:rsidRDefault="00000000">
            <w:r>
              <w:t>Saint Pierre and Miquelon</w:t>
            </w:r>
          </w:p>
        </w:tc>
        <w:tc>
          <w:tcPr>
            <w:tcW w:w="0" w:type="auto"/>
            <w:vAlign w:val="center"/>
            <w:hideMark/>
          </w:tcPr>
          <w:p w:rsidR="00000000" w:rsidRDefault="00000000">
            <w:r>
              <w:t>PM</w:t>
            </w:r>
          </w:p>
        </w:tc>
      </w:tr>
      <w:tr w:rsidR="00000000">
        <w:trPr>
          <w:divId w:val="175387555"/>
          <w:tblCellSpacing w:w="15" w:type="dxa"/>
        </w:trPr>
        <w:tc>
          <w:tcPr>
            <w:tcW w:w="0" w:type="auto"/>
            <w:vAlign w:val="center"/>
            <w:hideMark/>
          </w:tcPr>
          <w:p w:rsidR="00000000" w:rsidRDefault="00000000">
            <w:r>
              <w:t>Tokelau</w:t>
            </w:r>
          </w:p>
        </w:tc>
        <w:tc>
          <w:tcPr>
            <w:tcW w:w="0" w:type="auto"/>
            <w:vAlign w:val="center"/>
            <w:hideMark/>
          </w:tcPr>
          <w:p w:rsidR="00000000" w:rsidRDefault="00000000">
            <w:r>
              <w:t>TK</w:t>
            </w:r>
          </w:p>
        </w:tc>
      </w:tr>
      <w:tr w:rsidR="00000000">
        <w:trPr>
          <w:divId w:val="175387555"/>
          <w:tblCellSpacing w:w="15" w:type="dxa"/>
        </w:trPr>
        <w:tc>
          <w:tcPr>
            <w:tcW w:w="0" w:type="auto"/>
            <w:vAlign w:val="center"/>
            <w:hideMark/>
          </w:tcPr>
          <w:p w:rsidR="00000000" w:rsidRDefault="00000000">
            <w:r>
              <w:t>Wallis and Futuna</w:t>
            </w:r>
          </w:p>
        </w:tc>
        <w:tc>
          <w:tcPr>
            <w:tcW w:w="0" w:type="auto"/>
            <w:vAlign w:val="center"/>
            <w:hideMark/>
          </w:tcPr>
          <w:p w:rsidR="00000000" w:rsidRDefault="00000000">
            <w:r>
              <w:t>WF</w:t>
            </w:r>
          </w:p>
        </w:tc>
      </w:tr>
      <w:tr w:rsidR="00000000">
        <w:trPr>
          <w:divId w:val="175387555"/>
          <w:tblCellSpacing w:w="15" w:type="dxa"/>
        </w:trPr>
        <w:tc>
          <w:tcPr>
            <w:tcW w:w="0" w:type="auto"/>
            <w:vAlign w:val="center"/>
            <w:hideMark/>
          </w:tcPr>
          <w:p w:rsidR="00000000" w:rsidRDefault="00000000">
            <w:r>
              <w:t>American Samoa</w:t>
            </w:r>
          </w:p>
        </w:tc>
        <w:tc>
          <w:tcPr>
            <w:tcW w:w="0" w:type="auto"/>
            <w:vAlign w:val="center"/>
            <w:hideMark/>
          </w:tcPr>
          <w:p w:rsidR="00000000" w:rsidRDefault="00000000">
            <w:r>
              <w:t>AS</w:t>
            </w:r>
          </w:p>
        </w:tc>
      </w:tr>
    </w:tbl>
    <w:p w:rsidR="00000000" w:rsidRDefault="00000000">
      <w:pPr>
        <w:pStyle w:val="3"/>
        <w:divId w:val="175387555"/>
      </w:pPr>
      <w:r>
        <w:t>Cancel withdrawal</w:t>
      </w:r>
    </w:p>
    <w:p w:rsidR="00000000" w:rsidRDefault="00000000">
      <w:pPr>
        <w:pStyle w:val="a5"/>
        <w:divId w:val="175387555"/>
      </w:pPr>
      <w:r>
        <w:t>You can cancel normal withdrawal requests, but you cannot cancel withdrawal requests on Lightning.</w:t>
      </w:r>
    </w:p>
    <w:p w:rsidR="00000000" w:rsidRDefault="00000000">
      <w:pPr>
        <w:pStyle w:val="4"/>
        <w:divId w:val="175387555"/>
      </w:pPr>
      <w:r>
        <w:t>Rate Limit: 6 requests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/api/v5/asset/cancel-withdrawal</w:t>
      </w:r>
    </w:p>
    <w:p w:rsidR="00000000" w:rsidRDefault="00000000">
      <w:pPr>
        <w:pStyle w:val="a5"/>
        <w:ind w:left="720" w:right="720"/>
        <w:divId w:val="1989900733"/>
      </w:pPr>
      <w:r>
        <w:t>Request Example</w:t>
      </w:r>
    </w:p>
    <w:p w:rsidR="00000000" w:rsidRDefault="00000000">
      <w:pPr>
        <w:pStyle w:val="HTML0"/>
        <w:divId w:val="2078046851"/>
        <w:rPr>
          <w:rStyle w:val="HTML"/>
        </w:rPr>
      </w:pPr>
      <w:r>
        <w:rPr>
          <w:rStyle w:val="HTML"/>
        </w:rPr>
        <w:t>POST /api/v5/asset/cancel-withdrawal</w:t>
      </w:r>
    </w:p>
    <w:p w:rsidR="00000000" w:rsidRDefault="00000000">
      <w:pPr>
        <w:pStyle w:val="HTML0"/>
        <w:divId w:val="2078046851"/>
        <w:rPr>
          <w:rStyle w:val="HTML"/>
        </w:rPr>
      </w:pPr>
      <w:r>
        <w:rPr>
          <w:rStyle w:val="HTML"/>
        </w:rPr>
        <w:t xml:space="preserve">body </w:t>
      </w:r>
      <w:r>
        <w:rPr>
          <w:rStyle w:val="o"/>
        </w:rPr>
        <w:t>{</w:t>
      </w:r>
    </w:p>
    <w:p w:rsidR="00000000" w:rsidRDefault="00000000">
      <w:pPr>
        <w:pStyle w:val="HTML0"/>
        <w:divId w:val="2078046851"/>
        <w:rPr>
          <w:rStyle w:val="HTML"/>
        </w:rPr>
      </w:pPr>
      <w:r>
        <w:rPr>
          <w:rStyle w:val="HTML"/>
        </w:rPr>
        <w:t xml:space="preserve">   </w:t>
      </w:r>
      <w:r>
        <w:rPr>
          <w:rStyle w:val="s2"/>
        </w:rPr>
        <w:t>"wdId"</w:t>
      </w:r>
      <w:r>
        <w:rPr>
          <w:rStyle w:val="HTML"/>
        </w:rPr>
        <w:t>:</w:t>
      </w:r>
      <w:r>
        <w:rPr>
          <w:rStyle w:val="s2"/>
        </w:rPr>
        <w:t>"1123456"</w:t>
      </w:r>
    </w:p>
    <w:p w:rsidR="00000000" w:rsidRDefault="00000000">
      <w:pPr>
        <w:pStyle w:val="HTML0"/>
        <w:divId w:val="2078046851"/>
        <w:rPr>
          <w:rStyle w:val="HTML"/>
        </w:rPr>
      </w:pPr>
      <w:r>
        <w:rPr>
          <w:rStyle w:val="o"/>
        </w:rPr>
        <w:t>}</w:t>
      </w:r>
    </w:p>
    <w:p w:rsidR="00000000" w:rsidRDefault="00000000">
      <w:pPr>
        <w:pStyle w:val="HTML0"/>
        <w:divId w:val="2078046851"/>
        <w:rPr>
          <w:rStyle w:val="HTML"/>
        </w:rPr>
      </w:pPr>
    </w:p>
    <w:p w:rsidR="00000000" w:rsidRDefault="00000000">
      <w:pPr>
        <w:pStyle w:val="HTML0"/>
        <w:divId w:val="800004677"/>
        <w:rPr>
          <w:rStyle w:val="HTML"/>
          <w:vanish/>
        </w:rPr>
      </w:pPr>
      <w:r>
        <w:rPr>
          <w:rStyle w:val="kn"/>
          <w:vanish/>
        </w:rPr>
        <w:t>import</w:t>
      </w:r>
      <w:r>
        <w:rPr>
          <w:rStyle w:val="HTML"/>
          <w:vanish/>
        </w:rPr>
        <w:t xml:space="preserve"> </w:t>
      </w:r>
      <w:r>
        <w:rPr>
          <w:rStyle w:val="nn"/>
          <w:vanish/>
        </w:rPr>
        <w:t>okx.Funding</w:t>
      </w:r>
      <w:r>
        <w:rPr>
          <w:rStyle w:val="HTML"/>
          <w:vanish/>
        </w:rPr>
        <w:t xml:space="preserve"> </w:t>
      </w:r>
      <w:r>
        <w:rPr>
          <w:rStyle w:val="k"/>
          <w:vanish/>
        </w:rPr>
        <w:t>as</w:t>
      </w:r>
      <w:r>
        <w:rPr>
          <w:rStyle w:val="HTML"/>
          <w:vanish/>
        </w:rPr>
        <w:t xml:space="preserve"> </w:t>
      </w:r>
      <w:r>
        <w:rPr>
          <w:rStyle w:val="n"/>
          <w:vanish/>
        </w:rPr>
        <w:t>Funding</w:t>
      </w:r>
    </w:p>
    <w:p w:rsidR="00000000" w:rsidRDefault="00000000">
      <w:pPr>
        <w:pStyle w:val="HTML0"/>
        <w:divId w:val="800004677"/>
        <w:rPr>
          <w:rStyle w:val="HTML"/>
          <w:vanish/>
        </w:rPr>
      </w:pPr>
    </w:p>
    <w:p w:rsidR="00000000" w:rsidRDefault="00000000">
      <w:pPr>
        <w:pStyle w:val="HTML0"/>
        <w:divId w:val="800004677"/>
        <w:rPr>
          <w:rStyle w:val="c1"/>
          <w:vanish/>
        </w:rPr>
      </w:pPr>
      <w:r>
        <w:rPr>
          <w:rStyle w:val="c1"/>
          <w:vanish/>
        </w:rPr>
        <w:t># API initialization</w:t>
      </w:r>
    </w:p>
    <w:p w:rsidR="00000000" w:rsidRDefault="00000000">
      <w:pPr>
        <w:pStyle w:val="HTML0"/>
        <w:divId w:val="800004677"/>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800004677"/>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800004677"/>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800004677"/>
        <w:rPr>
          <w:rStyle w:val="HTML"/>
          <w:vanish/>
        </w:rPr>
      </w:pPr>
    </w:p>
    <w:p w:rsidR="00000000" w:rsidRDefault="00000000">
      <w:pPr>
        <w:pStyle w:val="HTML0"/>
        <w:divId w:val="800004677"/>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 0, Demo trading: 1</w:t>
      </w:r>
    </w:p>
    <w:p w:rsidR="00000000" w:rsidRDefault="00000000">
      <w:pPr>
        <w:pStyle w:val="HTML0"/>
        <w:divId w:val="800004677"/>
        <w:rPr>
          <w:rStyle w:val="HTML"/>
          <w:vanish/>
        </w:rPr>
      </w:pPr>
    </w:p>
    <w:p w:rsidR="00000000" w:rsidRDefault="00000000">
      <w:pPr>
        <w:pStyle w:val="HTML0"/>
        <w:divId w:val="800004677"/>
        <w:rPr>
          <w:rStyle w:val="HTML"/>
          <w:vanish/>
        </w:rPr>
      </w:pPr>
      <w:r>
        <w:rPr>
          <w:rStyle w:val="n"/>
          <w:vanish/>
        </w:rPr>
        <w:t>fundingAPI</w:t>
      </w:r>
      <w:r>
        <w:rPr>
          <w:rStyle w:val="HTML"/>
          <w:vanish/>
        </w:rPr>
        <w:t xml:space="preserve"> </w:t>
      </w:r>
      <w:r>
        <w:rPr>
          <w:rStyle w:val="o"/>
          <w:vanish/>
        </w:rPr>
        <w:t>=</w:t>
      </w:r>
      <w:r>
        <w:rPr>
          <w:rStyle w:val="HTML"/>
          <w:vanish/>
        </w:rPr>
        <w:t xml:space="preserve"> </w:t>
      </w:r>
      <w:r>
        <w:rPr>
          <w:rStyle w:val="n"/>
          <w:vanish/>
        </w:rPr>
        <w:t>Funding</w:t>
      </w:r>
      <w:r>
        <w:rPr>
          <w:rStyle w:val="p"/>
          <w:vanish/>
        </w:rPr>
        <w:t>.</w:t>
      </w:r>
      <w:r>
        <w:rPr>
          <w:rStyle w:val="n"/>
          <w:vanish/>
        </w:rPr>
        <w:t>FundingAPI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800004677"/>
        <w:rPr>
          <w:rStyle w:val="HTML"/>
          <w:vanish/>
        </w:rPr>
      </w:pPr>
    </w:p>
    <w:p w:rsidR="00000000" w:rsidRDefault="00000000">
      <w:pPr>
        <w:pStyle w:val="HTML0"/>
        <w:divId w:val="800004677"/>
        <w:rPr>
          <w:rStyle w:val="c1"/>
          <w:vanish/>
        </w:rPr>
      </w:pPr>
      <w:r>
        <w:rPr>
          <w:rStyle w:val="c1"/>
          <w:vanish/>
        </w:rPr>
        <w:t># Cancel withdrawal</w:t>
      </w:r>
    </w:p>
    <w:p w:rsidR="00000000" w:rsidRDefault="00000000">
      <w:pPr>
        <w:pStyle w:val="HTML0"/>
        <w:divId w:val="800004677"/>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fundingAPI</w:t>
      </w:r>
      <w:r>
        <w:rPr>
          <w:rStyle w:val="p"/>
          <w:vanish/>
        </w:rPr>
        <w:t>.</w:t>
      </w:r>
      <w:r>
        <w:rPr>
          <w:rStyle w:val="n"/>
          <w:vanish/>
        </w:rPr>
        <w:t>cancel_withdrawal</w:t>
      </w:r>
      <w:r>
        <w:rPr>
          <w:rStyle w:val="p"/>
          <w:vanish/>
        </w:rPr>
        <w:t>(</w:t>
      </w:r>
    </w:p>
    <w:p w:rsidR="00000000" w:rsidRDefault="00000000">
      <w:pPr>
        <w:pStyle w:val="HTML0"/>
        <w:divId w:val="800004677"/>
        <w:rPr>
          <w:rStyle w:val="HTML"/>
          <w:vanish/>
        </w:rPr>
      </w:pPr>
      <w:r>
        <w:rPr>
          <w:rStyle w:val="HTML"/>
          <w:vanish/>
        </w:rPr>
        <w:t xml:space="preserve">    </w:t>
      </w:r>
      <w:r>
        <w:rPr>
          <w:rStyle w:val="n"/>
          <w:vanish/>
        </w:rPr>
        <w:t>wdId</w:t>
      </w:r>
      <w:r>
        <w:rPr>
          <w:rStyle w:val="o"/>
          <w:vanish/>
        </w:rPr>
        <w:t>=</w:t>
      </w:r>
      <w:r>
        <w:rPr>
          <w:rStyle w:val="s"/>
          <w:vanish/>
        </w:rPr>
        <w:t>"123456"</w:t>
      </w:r>
    </w:p>
    <w:p w:rsidR="00000000" w:rsidRDefault="00000000">
      <w:pPr>
        <w:pStyle w:val="HTML0"/>
        <w:divId w:val="800004677"/>
        <w:rPr>
          <w:rStyle w:val="HTML"/>
          <w:vanish/>
        </w:rPr>
      </w:pPr>
      <w:r>
        <w:rPr>
          <w:rStyle w:val="p"/>
          <w:vanish/>
        </w:rPr>
        <w:t>)</w:t>
      </w:r>
    </w:p>
    <w:p w:rsidR="00000000" w:rsidRDefault="00000000">
      <w:pPr>
        <w:pStyle w:val="HTML0"/>
        <w:divId w:val="800004677"/>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16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wdId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Withdrawal ID</w:t>
            </w:r>
          </w:p>
        </w:tc>
      </w:tr>
    </w:tbl>
    <w:p w:rsidR="00000000" w:rsidRDefault="00000000">
      <w:pPr>
        <w:pStyle w:val="a5"/>
        <w:ind w:left="720" w:right="720"/>
        <w:divId w:val="599410278"/>
      </w:pPr>
      <w:r>
        <w:t>Response Example</w:t>
      </w:r>
    </w:p>
    <w:p w:rsidR="00000000" w:rsidRDefault="00000000">
      <w:pPr>
        <w:pStyle w:val="HTML0"/>
        <w:divId w:val="1614705147"/>
        <w:rPr>
          <w:rStyle w:val="w"/>
        </w:rPr>
      </w:pPr>
      <w:r>
        <w:rPr>
          <w:rStyle w:val="p"/>
        </w:rPr>
        <w:t>{</w:t>
      </w:r>
    </w:p>
    <w:p w:rsidR="00000000" w:rsidRDefault="00000000">
      <w:pPr>
        <w:pStyle w:val="HTML0"/>
        <w:divId w:val="1614705147"/>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614705147"/>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1614705147"/>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614705147"/>
        <w:rPr>
          <w:rStyle w:val="w"/>
        </w:rPr>
      </w:pPr>
      <w:r>
        <w:rPr>
          <w:rStyle w:val="w"/>
        </w:rPr>
        <w:t xml:space="preserve">    </w:t>
      </w:r>
      <w:r>
        <w:rPr>
          <w:rStyle w:val="p"/>
        </w:rPr>
        <w:t>{</w:t>
      </w:r>
    </w:p>
    <w:p w:rsidR="00000000" w:rsidRDefault="00000000">
      <w:pPr>
        <w:pStyle w:val="HTML0"/>
        <w:divId w:val="1614705147"/>
        <w:rPr>
          <w:rStyle w:val="w"/>
        </w:rPr>
      </w:pPr>
      <w:r>
        <w:rPr>
          <w:rStyle w:val="w"/>
        </w:rPr>
        <w:t xml:space="preserve">      </w:t>
      </w:r>
      <w:r>
        <w:rPr>
          <w:rStyle w:val="nl"/>
        </w:rPr>
        <w:t>"wdId"</w:t>
      </w:r>
      <w:r>
        <w:rPr>
          <w:rStyle w:val="p"/>
        </w:rPr>
        <w:t>:</w:t>
      </w:r>
      <w:r>
        <w:rPr>
          <w:rStyle w:val="w"/>
        </w:rPr>
        <w:t xml:space="preserve"> </w:t>
      </w:r>
      <w:r>
        <w:rPr>
          <w:rStyle w:val="s2"/>
        </w:rPr>
        <w:t>"1123456"</w:t>
      </w:r>
      <w:r>
        <w:rPr>
          <w:rStyle w:val="w"/>
        </w:rPr>
        <w:t xml:space="preserve">   </w:t>
      </w:r>
    </w:p>
    <w:p w:rsidR="00000000" w:rsidRDefault="00000000">
      <w:pPr>
        <w:pStyle w:val="HTML0"/>
        <w:divId w:val="1614705147"/>
        <w:rPr>
          <w:rStyle w:val="w"/>
        </w:rPr>
      </w:pPr>
      <w:r>
        <w:rPr>
          <w:rStyle w:val="w"/>
        </w:rPr>
        <w:t xml:space="preserve">    </w:t>
      </w:r>
      <w:r>
        <w:rPr>
          <w:rStyle w:val="p"/>
        </w:rPr>
        <w:t>}</w:t>
      </w:r>
    </w:p>
    <w:p w:rsidR="00000000" w:rsidRDefault="00000000">
      <w:pPr>
        <w:pStyle w:val="HTML0"/>
        <w:divId w:val="1614705147"/>
        <w:rPr>
          <w:rStyle w:val="w"/>
        </w:rPr>
      </w:pPr>
      <w:r>
        <w:rPr>
          <w:rStyle w:val="w"/>
        </w:rPr>
        <w:t xml:space="preserve">  </w:t>
      </w:r>
      <w:r>
        <w:rPr>
          <w:rStyle w:val="p"/>
        </w:rPr>
        <w:t>]</w:t>
      </w:r>
    </w:p>
    <w:p w:rsidR="00000000" w:rsidRDefault="00000000">
      <w:pPr>
        <w:pStyle w:val="HTML0"/>
        <w:divId w:val="1614705147"/>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6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wdId</w:t>
            </w:r>
          </w:p>
        </w:tc>
        <w:tc>
          <w:tcPr>
            <w:tcW w:w="0" w:type="auto"/>
            <w:vAlign w:val="center"/>
            <w:hideMark/>
          </w:tcPr>
          <w:p w:rsidR="00000000" w:rsidRDefault="00000000">
            <w:r>
              <w:t>String</w:t>
            </w:r>
          </w:p>
        </w:tc>
        <w:tc>
          <w:tcPr>
            <w:tcW w:w="0" w:type="auto"/>
            <w:vAlign w:val="center"/>
            <w:hideMark/>
          </w:tcPr>
          <w:p w:rsidR="00000000" w:rsidRDefault="00000000">
            <w:r>
              <w:t>Withdrawal ID</w:t>
            </w:r>
          </w:p>
        </w:tc>
      </w:tr>
    </w:tbl>
    <w:p w:rsidR="00000000" w:rsidRDefault="00000000">
      <w:pPr>
        <w:divId w:val="175387555"/>
      </w:pPr>
      <w:r>
        <w:t xml:space="preserve">If the code is equal to 0, it cannot be strictly considered that the withdrawal has been revoked. It only means that your request is accepted by the server. The actual result is subject to the status in the withdrawal history. </w:t>
      </w:r>
    </w:p>
    <w:p w:rsidR="00000000" w:rsidRDefault="00000000">
      <w:pPr>
        <w:pStyle w:val="3"/>
        <w:divId w:val="175387555"/>
      </w:pPr>
      <w:r>
        <w:t>Get withdrawal history</w:t>
      </w:r>
    </w:p>
    <w:p w:rsidR="00000000" w:rsidRDefault="00000000">
      <w:pPr>
        <w:pStyle w:val="a5"/>
        <w:divId w:val="175387555"/>
      </w:pPr>
      <w:r>
        <w:t>Retrieve the withdrawal records according to the currency, withdrawal status, and time range in reverse chronological order. The 100 most recent records are returned by default.</w:t>
      </w:r>
      <w:r>
        <w:br/>
        <w:t xml:space="preserve">Websocket API is also available, refer to </w:t>
      </w:r>
      <w:hyperlink r:id="rId656" w:anchor="funding-account-websocket-withdrawal-info-channel" w:history="1">
        <w:r>
          <w:rPr>
            <w:rStyle w:val="a3"/>
          </w:rPr>
          <w:t>Withdrawal info channel</w:t>
        </w:r>
      </w:hyperlink>
      <w:r>
        <w:t>.</w:t>
      </w:r>
    </w:p>
    <w:p w:rsidR="00000000" w:rsidRDefault="00000000">
      <w:pPr>
        <w:pStyle w:val="4"/>
        <w:divId w:val="175387555"/>
      </w:pPr>
      <w:r>
        <w:t>Rate Limit: 6 requests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/api/v5/asset/withdrawal-history</w:t>
      </w:r>
    </w:p>
    <w:p w:rsidR="00000000" w:rsidRDefault="00000000">
      <w:pPr>
        <w:pStyle w:val="a5"/>
        <w:ind w:left="720" w:right="720"/>
        <w:divId w:val="1673217213"/>
      </w:pPr>
      <w:r>
        <w:t>Request Example</w:t>
      </w:r>
    </w:p>
    <w:p w:rsidR="00000000" w:rsidRDefault="00000000">
      <w:pPr>
        <w:pStyle w:val="HTML0"/>
        <w:divId w:val="656805991"/>
        <w:rPr>
          <w:rStyle w:val="HTML"/>
        </w:rPr>
      </w:pPr>
    </w:p>
    <w:p w:rsidR="00000000" w:rsidRDefault="00000000">
      <w:pPr>
        <w:pStyle w:val="HTML0"/>
        <w:divId w:val="656805991"/>
        <w:rPr>
          <w:rStyle w:val="HTML"/>
        </w:rPr>
      </w:pPr>
      <w:r>
        <w:rPr>
          <w:rStyle w:val="HTML"/>
        </w:rPr>
        <w:t>GET /api/v5/asset/withdrawal-history</w:t>
      </w:r>
    </w:p>
    <w:p w:rsidR="00000000" w:rsidRDefault="00000000">
      <w:pPr>
        <w:pStyle w:val="HTML0"/>
        <w:divId w:val="656805991"/>
        <w:rPr>
          <w:rStyle w:val="HTML"/>
        </w:rPr>
      </w:pPr>
    </w:p>
    <w:p w:rsidR="00000000" w:rsidRDefault="00000000">
      <w:pPr>
        <w:pStyle w:val="HTML0"/>
        <w:divId w:val="656805991"/>
        <w:rPr>
          <w:rStyle w:val="HTML"/>
        </w:rPr>
      </w:pPr>
      <w:r>
        <w:rPr>
          <w:rStyle w:val="c"/>
        </w:rPr>
        <w:t># Query withdrawal history from 2022-06-01 to 2022-07-01</w:t>
      </w:r>
    </w:p>
    <w:p w:rsidR="00000000" w:rsidRDefault="00000000">
      <w:pPr>
        <w:pStyle w:val="HTML0"/>
        <w:divId w:val="656805991"/>
        <w:rPr>
          <w:rStyle w:val="HTML"/>
        </w:rPr>
      </w:pPr>
      <w:r>
        <w:rPr>
          <w:rStyle w:val="HTML"/>
        </w:rPr>
        <w:t>GET /api/v5/asset/withdrawal-history?ccy</w:t>
      </w:r>
      <w:r>
        <w:rPr>
          <w:rStyle w:val="o"/>
        </w:rPr>
        <w:t>=</w:t>
      </w:r>
      <w:r>
        <w:rPr>
          <w:rStyle w:val="HTML"/>
        </w:rPr>
        <w:t>BTC&amp;after</w:t>
      </w:r>
      <w:r>
        <w:rPr>
          <w:rStyle w:val="o"/>
        </w:rPr>
        <w:t>=</w:t>
      </w:r>
      <w:r>
        <w:rPr>
          <w:rStyle w:val="HTML"/>
        </w:rPr>
        <w:t>1654041600000&amp;before</w:t>
      </w:r>
      <w:r>
        <w:rPr>
          <w:rStyle w:val="o"/>
        </w:rPr>
        <w:t>=</w:t>
      </w:r>
      <w:r>
        <w:rPr>
          <w:rStyle w:val="HTML"/>
        </w:rPr>
        <w:t>1656633600000</w:t>
      </w:r>
    </w:p>
    <w:p w:rsidR="00000000" w:rsidRDefault="00000000">
      <w:pPr>
        <w:pStyle w:val="HTML0"/>
        <w:divId w:val="656805991"/>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Currency, e.g. </w:t>
            </w:r>
            <w:r>
              <w:rPr>
                <w:rStyle w:val="HTML"/>
              </w:rPr>
              <w:t>BTC</w:t>
            </w:r>
          </w:p>
        </w:tc>
      </w:tr>
      <w:tr w:rsidR="00000000">
        <w:trPr>
          <w:divId w:val="175387555"/>
          <w:tblCellSpacing w:w="15" w:type="dxa"/>
        </w:trPr>
        <w:tc>
          <w:tcPr>
            <w:tcW w:w="0" w:type="auto"/>
            <w:vAlign w:val="center"/>
            <w:hideMark/>
          </w:tcPr>
          <w:p w:rsidR="00000000" w:rsidRDefault="00000000">
            <w:r>
              <w:t>wdId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Withdrawal ID</w:t>
            </w:r>
          </w:p>
        </w:tc>
      </w:tr>
      <w:tr w:rsidR="00000000">
        <w:trPr>
          <w:divId w:val="175387555"/>
          <w:tblCellSpacing w:w="15" w:type="dxa"/>
        </w:trPr>
        <w:tc>
          <w:tcPr>
            <w:tcW w:w="0" w:type="auto"/>
            <w:vAlign w:val="center"/>
            <w:hideMark/>
          </w:tcPr>
          <w:p w:rsidR="00000000" w:rsidRDefault="00000000">
            <w:r>
              <w:t>clientId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Client-supplied ID</w:t>
            </w:r>
            <w:r>
              <w:br/>
              <w:t>A combination of case-sensitive alphanumerics, all numbers, or all letters of up to 32 characters.</w:t>
            </w:r>
          </w:p>
        </w:tc>
      </w:tr>
      <w:tr w:rsidR="00000000">
        <w:trPr>
          <w:divId w:val="175387555"/>
          <w:tblCellSpacing w:w="15" w:type="dxa"/>
        </w:trPr>
        <w:tc>
          <w:tcPr>
            <w:tcW w:w="0" w:type="auto"/>
            <w:vAlign w:val="center"/>
            <w:hideMark/>
          </w:tcPr>
          <w:p w:rsidR="00000000" w:rsidRDefault="00000000">
            <w:r>
              <w:t>txId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Hash record of the </w:t>
            </w:r>
            <w:r>
              <w:rPr>
                <w:rStyle w:val="search-highlight"/>
              </w:rPr>
              <w:t>depos</w:t>
            </w:r>
            <w:r>
              <w:t>it</w:t>
            </w:r>
          </w:p>
        </w:tc>
      </w:tr>
      <w:tr w:rsidR="00000000">
        <w:trPr>
          <w:divId w:val="175387555"/>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Withdrawal type</w:t>
            </w:r>
            <w:r>
              <w:br/>
            </w:r>
            <w:r>
              <w:rPr>
                <w:rStyle w:val="HTML"/>
              </w:rPr>
              <w:t>3</w:t>
            </w:r>
            <w:r>
              <w:t>: Internal transfer</w:t>
            </w:r>
            <w:r>
              <w:br/>
            </w:r>
            <w:r>
              <w:rPr>
                <w:rStyle w:val="HTML"/>
              </w:rPr>
              <w:t>4</w:t>
            </w:r>
            <w:r>
              <w:t>: On-chain withdrawal</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pPr>
              <w:spacing w:after="240"/>
            </w:pPr>
            <w:r>
              <w:t>Status of withdrawal</w:t>
            </w:r>
          </w:p>
          <w:p w:rsidR="00000000" w:rsidRDefault="00000000">
            <w:pPr>
              <w:spacing w:after="240"/>
            </w:pPr>
            <w:r>
              <w:rPr>
                <w:rFonts w:hAnsi="Symbol"/>
              </w:rPr>
              <w:t></w:t>
            </w:r>
            <w:r>
              <w:t xml:space="preserve">  Stage 1 : Pending withdrawal</w:t>
            </w:r>
            <w:r>
              <w:rPr>
                <w:rStyle w:val="HTML"/>
              </w:rPr>
              <w:t>10</w:t>
            </w:r>
            <w:r>
              <w:t>: Waiting transfer</w:t>
            </w:r>
            <w:r>
              <w:br/>
            </w:r>
            <w:r>
              <w:rPr>
                <w:rStyle w:val="HTML"/>
              </w:rPr>
              <w:t>0</w:t>
            </w:r>
            <w:r>
              <w:t>: Waiting withdrawal</w:t>
            </w:r>
            <w:r>
              <w:br/>
            </w:r>
            <w:r>
              <w:rPr>
                <w:rStyle w:val="HTML"/>
              </w:rPr>
              <w:t>4</w:t>
            </w:r>
            <w:r>
              <w:t>/</w:t>
            </w:r>
            <w:r>
              <w:rPr>
                <w:rStyle w:val="HTML"/>
              </w:rPr>
              <w:t>5</w:t>
            </w:r>
            <w:r>
              <w:t>/</w:t>
            </w:r>
            <w:r>
              <w:rPr>
                <w:rStyle w:val="HTML"/>
              </w:rPr>
              <w:t>6</w:t>
            </w:r>
            <w:r>
              <w:t>/</w:t>
            </w:r>
            <w:r>
              <w:rPr>
                <w:rStyle w:val="HTML"/>
              </w:rPr>
              <w:t>8</w:t>
            </w:r>
            <w:r>
              <w:t>/</w:t>
            </w:r>
            <w:r>
              <w:rPr>
                <w:rStyle w:val="HTML"/>
              </w:rPr>
              <w:t>9</w:t>
            </w:r>
            <w:r>
              <w:t>/</w:t>
            </w:r>
            <w:r>
              <w:rPr>
                <w:rStyle w:val="HTML"/>
              </w:rPr>
              <w:t>12</w:t>
            </w:r>
            <w:r>
              <w:t>: Waiting manual review</w:t>
            </w:r>
            <w:r>
              <w:br/>
            </w:r>
            <w:r>
              <w:rPr>
                <w:rStyle w:val="HTML"/>
              </w:rPr>
              <w:t>7</w:t>
            </w:r>
            <w:r>
              <w:t>: Approved</w:t>
            </w:r>
          </w:p>
          <w:p w:rsidR="00000000" w:rsidRDefault="00000000">
            <w:pPr>
              <w:spacing w:after="240"/>
            </w:pPr>
            <w:r>
              <w:rPr>
                <w:rFonts w:hAnsi="Symbol"/>
              </w:rPr>
              <w:t></w:t>
            </w:r>
            <w:r>
              <w:t xml:space="preserve">  Stage 2 : Withdrawal in progress (Applicable to on-chain withdrawals, internal transfers do not have this stage)</w:t>
            </w:r>
            <w:r>
              <w:rPr>
                <w:rStyle w:val="HTML"/>
              </w:rPr>
              <w:t>1</w:t>
            </w:r>
            <w:r>
              <w:t>: Broadcasting your transaction to chain</w:t>
            </w:r>
            <w:r>
              <w:br/>
            </w:r>
            <w:r>
              <w:rPr>
                <w:rStyle w:val="HTML"/>
              </w:rPr>
              <w:t>15</w:t>
            </w:r>
            <w:r>
              <w:t>: Pending transaction validation</w:t>
            </w:r>
            <w:r>
              <w:br/>
            </w:r>
            <w:r>
              <w:rPr>
                <w:rStyle w:val="HTML"/>
              </w:rPr>
              <w:t>16</w:t>
            </w:r>
            <w:r>
              <w:t>: Due to local laws and regulations, your withdrawal may take up to 24 hours to arrive</w:t>
            </w:r>
            <w:r>
              <w:br/>
            </w:r>
            <w:r>
              <w:rPr>
                <w:rStyle w:val="HTML"/>
              </w:rPr>
              <w:t>-3</w:t>
            </w:r>
            <w:r>
              <w:t xml:space="preserve">: Canceling </w:t>
            </w:r>
          </w:p>
          <w:p w:rsidR="00000000" w:rsidRDefault="00000000">
            <w:r>
              <w:rPr>
                <w:rFonts w:hAnsi="Symbol"/>
              </w:rPr>
              <w:t></w:t>
            </w:r>
            <w:r>
              <w:t xml:space="preserve">  Final stage</w:t>
            </w:r>
            <w:r>
              <w:rPr>
                <w:rStyle w:val="HTML"/>
              </w:rPr>
              <w:t>-2</w:t>
            </w:r>
            <w:r>
              <w:t xml:space="preserve">: Canceled </w:t>
            </w:r>
            <w:r>
              <w:br/>
            </w:r>
            <w:r>
              <w:rPr>
                <w:rStyle w:val="HTML"/>
              </w:rPr>
              <w:t>-1</w:t>
            </w:r>
            <w:r>
              <w:t>: Failed</w:t>
            </w:r>
            <w:r>
              <w:br/>
            </w:r>
            <w:r>
              <w:rPr>
                <w:rStyle w:val="HTML"/>
              </w:rPr>
              <w:t>2</w:t>
            </w:r>
            <w:r>
              <w:t>: Success</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earlier than the requested ts, Unix timestamp format in milliseconds, e.g. </w:t>
            </w:r>
            <w:r>
              <w:rPr>
                <w:rStyle w:val="HTML"/>
              </w:rPr>
              <w:t>1654041600000</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newer than the requested ts, Unix timestamp format in milliseconds, e.g. </w:t>
            </w:r>
            <w:r>
              <w:rPr>
                <w:rStyle w:val="HTML"/>
              </w:rPr>
              <w:t>1656633600000</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Number of results per request. The maximum is </w:t>
            </w:r>
            <w:r>
              <w:rPr>
                <w:rStyle w:val="HTML"/>
              </w:rPr>
              <w:t>100</w:t>
            </w:r>
            <w:r>
              <w:t xml:space="preserve">; The default is </w:t>
            </w:r>
            <w:r>
              <w:rPr>
                <w:rStyle w:val="HTML"/>
              </w:rPr>
              <w:t>100</w:t>
            </w:r>
          </w:p>
        </w:tc>
      </w:tr>
    </w:tbl>
    <w:p w:rsidR="00000000" w:rsidRDefault="00000000">
      <w:pPr>
        <w:pStyle w:val="a5"/>
        <w:ind w:left="720" w:right="720"/>
        <w:divId w:val="711881073"/>
      </w:pPr>
      <w:r>
        <w:t>Response Example</w:t>
      </w:r>
    </w:p>
    <w:p w:rsidR="00000000" w:rsidRDefault="00000000">
      <w:pPr>
        <w:pStyle w:val="HTML0"/>
        <w:divId w:val="421298141"/>
        <w:rPr>
          <w:rStyle w:val="w"/>
        </w:rPr>
      </w:pPr>
      <w:r>
        <w:rPr>
          <w:rStyle w:val="p"/>
        </w:rPr>
        <w:t>{</w:t>
      </w:r>
    </w:p>
    <w:p w:rsidR="00000000" w:rsidRDefault="00000000">
      <w:pPr>
        <w:pStyle w:val="HTML0"/>
        <w:divId w:val="421298141"/>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421298141"/>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421298141"/>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421298141"/>
        <w:rPr>
          <w:rStyle w:val="w"/>
        </w:rPr>
      </w:pPr>
      <w:r>
        <w:rPr>
          <w:rStyle w:val="w"/>
        </w:rPr>
        <w:t xml:space="preserve">    </w:t>
      </w:r>
      <w:r>
        <w:rPr>
          <w:rStyle w:val="p"/>
        </w:rPr>
        <w:t>{</w:t>
      </w:r>
    </w:p>
    <w:p w:rsidR="00000000" w:rsidRDefault="00000000">
      <w:pPr>
        <w:pStyle w:val="HTML0"/>
        <w:divId w:val="421298141"/>
        <w:rPr>
          <w:rStyle w:val="w"/>
        </w:rPr>
      </w:pPr>
      <w:r>
        <w:rPr>
          <w:rStyle w:val="w"/>
        </w:rPr>
        <w:t xml:space="preserve">      </w:t>
      </w:r>
      <w:r>
        <w:rPr>
          <w:rStyle w:val="nl"/>
        </w:rPr>
        <w:t>"chain"</w:t>
      </w:r>
      <w:r>
        <w:rPr>
          <w:rStyle w:val="p"/>
        </w:rPr>
        <w:t>:</w:t>
      </w:r>
      <w:r>
        <w:rPr>
          <w:rStyle w:val="w"/>
        </w:rPr>
        <w:t xml:space="preserve"> </w:t>
      </w:r>
      <w:r>
        <w:rPr>
          <w:rStyle w:val="s2"/>
        </w:rPr>
        <w:t>"ETH-Ethereum"</w:t>
      </w:r>
      <w:r>
        <w:rPr>
          <w:rStyle w:val="p"/>
        </w:rPr>
        <w:t>,</w:t>
      </w:r>
    </w:p>
    <w:p w:rsidR="00000000" w:rsidRDefault="00000000">
      <w:pPr>
        <w:pStyle w:val="HTML0"/>
        <w:divId w:val="421298141"/>
        <w:rPr>
          <w:rStyle w:val="w"/>
        </w:rPr>
      </w:pPr>
      <w:r>
        <w:rPr>
          <w:rStyle w:val="w"/>
        </w:rPr>
        <w:t xml:space="preserve">      </w:t>
      </w:r>
      <w:r>
        <w:rPr>
          <w:rStyle w:val="nl"/>
        </w:rPr>
        <w:t>"fee"</w:t>
      </w:r>
      <w:r>
        <w:rPr>
          <w:rStyle w:val="p"/>
        </w:rPr>
        <w:t>:</w:t>
      </w:r>
      <w:r>
        <w:rPr>
          <w:rStyle w:val="w"/>
        </w:rPr>
        <w:t xml:space="preserve"> </w:t>
      </w:r>
      <w:r>
        <w:rPr>
          <w:rStyle w:val="s2"/>
        </w:rPr>
        <w:t>"0.007"</w:t>
      </w:r>
      <w:r>
        <w:rPr>
          <w:rStyle w:val="p"/>
        </w:rPr>
        <w:t>,</w:t>
      </w:r>
    </w:p>
    <w:p w:rsidR="00000000" w:rsidRDefault="00000000">
      <w:pPr>
        <w:pStyle w:val="HTML0"/>
        <w:divId w:val="421298141"/>
        <w:rPr>
          <w:rStyle w:val="w"/>
        </w:rPr>
      </w:pPr>
      <w:r>
        <w:rPr>
          <w:rStyle w:val="w"/>
        </w:rPr>
        <w:t xml:space="preserve">      </w:t>
      </w:r>
      <w:r>
        <w:rPr>
          <w:rStyle w:val="nl"/>
        </w:rPr>
        <w:t>"feeCcy"</w:t>
      </w:r>
      <w:r>
        <w:rPr>
          <w:rStyle w:val="p"/>
        </w:rPr>
        <w:t>:</w:t>
      </w:r>
      <w:r>
        <w:rPr>
          <w:rStyle w:val="w"/>
        </w:rPr>
        <w:t xml:space="preserve"> </w:t>
      </w:r>
      <w:r>
        <w:rPr>
          <w:rStyle w:val="s2"/>
        </w:rPr>
        <w:t>"ETH"</w:t>
      </w:r>
      <w:r>
        <w:rPr>
          <w:rStyle w:val="p"/>
        </w:rPr>
        <w:t>,</w:t>
      </w:r>
    </w:p>
    <w:p w:rsidR="00000000" w:rsidRDefault="00000000">
      <w:pPr>
        <w:pStyle w:val="HTML0"/>
        <w:divId w:val="421298141"/>
        <w:rPr>
          <w:rStyle w:val="w"/>
        </w:rPr>
      </w:pPr>
      <w:r>
        <w:rPr>
          <w:rStyle w:val="w"/>
        </w:rPr>
        <w:t xml:space="preserve">      </w:t>
      </w:r>
      <w:r>
        <w:rPr>
          <w:rStyle w:val="nl"/>
        </w:rPr>
        <w:t>"ccy"</w:t>
      </w:r>
      <w:r>
        <w:rPr>
          <w:rStyle w:val="p"/>
        </w:rPr>
        <w:t>:</w:t>
      </w:r>
      <w:r>
        <w:rPr>
          <w:rStyle w:val="w"/>
        </w:rPr>
        <w:t xml:space="preserve"> </w:t>
      </w:r>
      <w:r>
        <w:rPr>
          <w:rStyle w:val="s2"/>
        </w:rPr>
        <w:t>"ETH"</w:t>
      </w:r>
      <w:r>
        <w:rPr>
          <w:rStyle w:val="p"/>
        </w:rPr>
        <w:t>,</w:t>
      </w:r>
    </w:p>
    <w:p w:rsidR="00000000" w:rsidRDefault="00000000">
      <w:pPr>
        <w:pStyle w:val="HTML0"/>
        <w:divId w:val="421298141"/>
        <w:rPr>
          <w:rStyle w:val="w"/>
        </w:rPr>
      </w:pPr>
      <w:r>
        <w:rPr>
          <w:rStyle w:val="w"/>
        </w:rPr>
        <w:t xml:space="preserve">      </w:t>
      </w:r>
      <w:r>
        <w:rPr>
          <w:rStyle w:val="nl"/>
        </w:rPr>
        <w:t>"clientId"</w:t>
      </w:r>
      <w:r>
        <w:rPr>
          <w:rStyle w:val="p"/>
        </w:rPr>
        <w:t>:</w:t>
      </w:r>
      <w:r>
        <w:rPr>
          <w:rStyle w:val="w"/>
        </w:rPr>
        <w:t xml:space="preserve"> </w:t>
      </w:r>
      <w:r>
        <w:rPr>
          <w:rStyle w:val="s2"/>
        </w:rPr>
        <w:t>""</w:t>
      </w:r>
      <w:r>
        <w:rPr>
          <w:rStyle w:val="p"/>
        </w:rPr>
        <w:t>,</w:t>
      </w:r>
    </w:p>
    <w:p w:rsidR="00000000" w:rsidRDefault="00000000">
      <w:pPr>
        <w:pStyle w:val="HTML0"/>
        <w:divId w:val="421298141"/>
        <w:rPr>
          <w:rStyle w:val="w"/>
        </w:rPr>
      </w:pPr>
      <w:r>
        <w:rPr>
          <w:rStyle w:val="w"/>
        </w:rPr>
        <w:t xml:space="preserve">      </w:t>
      </w:r>
      <w:r>
        <w:rPr>
          <w:rStyle w:val="nl"/>
        </w:rPr>
        <w:t>"amt"</w:t>
      </w:r>
      <w:r>
        <w:rPr>
          <w:rStyle w:val="p"/>
        </w:rPr>
        <w:t>:</w:t>
      </w:r>
      <w:r>
        <w:rPr>
          <w:rStyle w:val="w"/>
        </w:rPr>
        <w:t xml:space="preserve"> </w:t>
      </w:r>
      <w:r>
        <w:rPr>
          <w:rStyle w:val="s2"/>
        </w:rPr>
        <w:t>"0.029809"</w:t>
      </w:r>
      <w:r>
        <w:rPr>
          <w:rStyle w:val="p"/>
        </w:rPr>
        <w:t>,</w:t>
      </w:r>
    </w:p>
    <w:p w:rsidR="00000000" w:rsidRDefault="00000000">
      <w:pPr>
        <w:pStyle w:val="HTML0"/>
        <w:divId w:val="421298141"/>
        <w:rPr>
          <w:rStyle w:val="w"/>
        </w:rPr>
      </w:pPr>
      <w:r>
        <w:rPr>
          <w:rStyle w:val="w"/>
        </w:rPr>
        <w:t xml:space="preserve">      </w:t>
      </w:r>
      <w:r>
        <w:rPr>
          <w:rStyle w:val="nl"/>
        </w:rPr>
        <w:t>"txId"</w:t>
      </w:r>
      <w:r>
        <w:rPr>
          <w:rStyle w:val="p"/>
        </w:rPr>
        <w:t>:</w:t>
      </w:r>
      <w:r>
        <w:rPr>
          <w:rStyle w:val="w"/>
        </w:rPr>
        <w:t xml:space="preserve"> </w:t>
      </w:r>
      <w:r>
        <w:rPr>
          <w:rStyle w:val="s2"/>
        </w:rPr>
        <w:t>"0x35c******b360a174d"</w:t>
      </w:r>
      <w:r>
        <w:rPr>
          <w:rStyle w:val="p"/>
        </w:rPr>
        <w:t>,</w:t>
      </w:r>
    </w:p>
    <w:p w:rsidR="00000000" w:rsidRDefault="00000000">
      <w:pPr>
        <w:pStyle w:val="HTML0"/>
        <w:divId w:val="421298141"/>
        <w:rPr>
          <w:rStyle w:val="w"/>
        </w:rPr>
      </w:pPr>
      <w:r>
        <w:rPr>
          <w:rStyle w:val="w"/>
        </w:rPr>
        <w:t xml:space="preserve">      </w:t>
      </w:r>
      <w:r>
        <w:rPr>
          <w:rStyle w:val="nl"/>
        </w:rPr>
        <w:t>"from"</w:t>
      </w:r>
      <w:r>
        <w:rPr>
          <w:rStyle w:val="p"/>
        </w:rPr>
        <w:t>:</w:t>
      </w:r>
      <w:r>
        <w:rPr>
          <w:rStyle w:val="w"/>
        </w:rPr>
        <w:t xml:space="preserve"> </w:t>
      </w:r>
      <w:r>
        <w:rPr>
          <w:rStyle w:val="s2"/>
        </w:rPr>
        <w:t>"156****359"</w:t>
      </w:r>
      <w:r>
        <w:rPr>
          <w:rStyle w:val="p"/>
        </w:rPr>
        <w:t>,</w:t>
      </w:r>
    </w:p>
    <w:p w:rsidR="00000000" w:rsidRDefault="00000000">
      <w:pPr>
        <w:pStyle w:val="HTML0"/>
        <w:divId w:val="421298141"/>
        <w:rPr>
          <w:rStyle w:val="w"/>
        </w:rPr>
      </w:pPr>
      <w:r>
        <w:rPr>
          <w:rStyle w:val="w"/>
        </w:rPr>
        <w:t xml:space="preserve">      </w:t>
      </w:r>
      <w:r>
        <w:rPr>
          <w:rStyle w:val="nl"/>
        </w:rPr>
        <w:t>"areaCodeFrom"</w:t>
      </w:r>
      <w:r>
        <w:rPr>
          <w:rStyle w:val="p"/>
        </w:rPr>
        <w:t>:</w:t>
      </w:r>
      <w:r>
        <w:rPr>
          <w:rStyle w:val="w"/>
        </w:rPr>
        <w:t xml:space="preserve"> </w:t>
      </w:r>
      <w:r>
        <w:rPr>
          <w:rStyle w:val="s2"/>
        </w:rPr>
        <w:t>"86"</w:t>
      </w:r>
      <w:r>
        <w:rPr>
          <w:rStyle w:val="p"/>
        </w:rPr>
        <w:t>,</w:t>
      </w:r>
    </w:p>
    <w:p w:rsidR="00000000" w:rsidRDefault="00000000">
      <w:pPr>
        <w:pStyle w:val="HTML0"/>
        <w:divId w:val="421298141"/>
        <w:rPr>
          <w:rStyle w:val="w"/>
        </w:rPr>
      </w:pPr>
      <w:r>
        <w:rPr>
          <w:rStyle w:val="w"/>
        </w:rPr>
        <w:t xml:space="preserve">      </w:t>
      </w:r>
      <w:r>
        <w:rPr>
          <w:rStyle w:val="nl"/>
        </w:rPr>
        <w:t>"to"</w:t>
      </w:r>
      <w:r>
        <w:rPr>
          <w:rStyle w:val="p"/>
        </w:rPr>
        <w:t>:</w:t>
      </w:r>
      <w:r>
        <w:rPr>
          <w:rStyle w:val="w"/>
        </w:rPr>
        <w:t xml:space="preserve"> </w:t>
      </w:r>
      <w:r>
        <w:rPr>
          <w:rStyle w:val="s2"/>
        </w:rPr>
        <w:t>"0xa30d1fab********7CF18C7B6C579"</w:t>
      </w:r>
      <w:r>
        <w:rPr>
          <w:rStyle w:val="p"/>
        </w:rPr>
        <w:t>,</w:t>
      </w:r>
    </w:p>
    <w:p w:rsidR="00000000" w:rsidRDefault="00000000">
      <w:pPr>
        <w:pStyle w:val="HTML0"/>
        <w:divId w:val="421298141"/>
        <w:rPr>
          <w:rStyle w:val="w"/>
        </w:rPr>
      </w:pPr>
      <w:r>
        <w:rPr>
          <w:rStyle w:val="w"/>
        </w:rPr>
        <w:t xml:space="preserve">      </w:t>
      </w:r>
      <w:r>
        <w:rPr>
          <w:rStyle w:val="nl"/>
        </w:rPr>
        <w:t>"areaCodeTo"</w:t>
      </w:r>
      <w:r>
        <w:rPr>
          <w:rStyle w:val="p"/>
        </w:rPr>
        <w:t>:</w:t>
      </w:r>
      <w:r>
        <w:rPr>
          <w:rStyle w:val="w"/>
        </w:rPr>
        <w:t xml:space="preserve"> </w:t>
      </w:r>
      <w:r>
        <w:rPr>
          <w:rStyle w:val="s2"/>
        </w:rPr>
        <w:t>""</w:t>
      </w:r>
      <w:r>
        <w:rPr>
          <w:rStyle w:val="p"/>
        </w:rPr>
        <w:t>,</w:t>
      </w:r>
    </w:p>
    <w:p w:rsidR="00000000" w:rsidRDefault="00000000">
      <w:pPr>
        <w:pStyle w:val="HTML0"/>
        <w:divId w:val="421298141"/>
        <w:rPr>
          <w:rStyle w:val="w"/>
        </w:rPr>
      </w:pPr>
      <w:r>
        <w:rPr>
          <w:rStyle w:val="w"/>
        </w:rPr>
        <w:t xml:space="preserve">      </w:t>
      </w:r>
      <w:r>
        <w:rPr>
          <w:rStyle w:val="nl"/>
        </w:rPr>
        <w:t>"state"</w:t>
      </w:r>
      <w:r>
        <w:rPr>
          <w:rStyle w:val="p"/>
        </w:rPr>
        <w:t>:</w:t>
      </w:r>
      <w:r>
        <w:rPr>
          <w:rStyle w:val="w"/>
        </w:rPr>
        <w:t xml:space="preserve"> </w:t>
      </w:r>
      <w:r>
        <w:rPr>
          <w:rStyle w:val="s2"/>
        </w:rPr>
        <w:t>"2"</w:t>
      </w:r>
      <w:r>
        <w:rPr>
          <w:rStyle w:val="p"/>
        </w:rPr>
        <w:t>,</w:t>
      </w:r>
    </w:p>
    <w:p w:rsidR="00000000" w:rsidRDefault="00000000">
      <w:pPr>
        <w:pStyle w:val="HTML0"/>
        <w:divId w:val="421298141"/>
        <w:rPr>
          <w:rStyle w:val="w"/>
        </w:rPr>
      </w:pPr>
      <w:r>
        <w:rPr>
          <w:rStyle w:val="w"/>
        </w:rPr>
        <w:t xml:space="preserve">      </w:t>
      </w:r>
      <w:r>
        <w:rPr>
          <w:rStyle w:val="nl"/>
        </w:rPr>
        <w:t>"ts"</w:t>
      </w:r>
      <w:r>
        <w:rPr>
          <w:rStyle w:val="p"/>
        </w:rPr>
        <w:t>:</w:t>
      </w:r>
      <w:r>
        <w:rPr>
          <w:rStyle w:val="w"/>
        </w:rPr>
        <w:t xml:space="preserve"> </w:t>
      </w:r>
      <w:r>
        <w:rPr>
          <w:rStyle w:val="s2"/>
        </w:rPr>
        <w:t>"1655251200000"</w:t>
      </w:r>
      <w:r>
        <w:rPr>
          <w:rStyle w:val="p"/>
        </w:rPr>
        <w:t>,</w:t>
      </w:r>
    </w:p>
    <w:p w:rsidR="00000000" w:rsidRDefault="00000000">
      <w:pPr>
        <w:pStyle w:val="HTML0"/>
        <w:divId w:val="421298141"/>
        <w:rPr>
          <w:rStyle w:val="w"/>
        </w:rPr>
      </w:pPr>
      <w:r>
        <w:rPr>
          <w:rStyle w:val="w"/>
        </w:rPr>
        <w:t xml:space="preserve">      </w:t>
      </w:r>
      <w:r>
        <w:rPr>
          <w:rStyle w:val="nl"/>
        </w:rPr>
        <w:t>"nonTradableAsset"</w:t>
      </w:r>
      <w:r>
        <w:rPr>
          <w:rStyle w:val="p"/>
        </w:rPr>
        <w:t>:</w:t>
      </w:r>
      <w:r>
        <w:rPr>
          <w:rStyle w:val="w"/>
        </w:rPr>
        <w:t xml:space="preserve"> </w:t>
      </w:r>
      <w:r>
        <w:rPr>
          <w:rStyle w:val="kc"/>
        </w:rPr>
        <w:t>false</w:t>
      </w:r>
      <w:r>
        <w:rPr>
          <w:rStyle w:val="p"/>
        </w:rPr>
        <w:t>,</w:t>
      </w:r>
    </w:p>
    <w:p w:rsidR="00000000" w:rsidRDefault="00000000">
      <w:pPr>
        <w:pStyle w:val="HTML0"/>
        <w:divId w:val="421298141"/>
        <w:rPr>
          <w:rStyle w:val="w"/>
        </w:rPr>
      </w:pPr>
      <w:r>
        <w:rPr>
          <w:rStyle w:val="w"/>
        </w:rPr>
        <w:t xml:space="preserve">      </w:t>
      </w:r>
      <w:r>
        <w:rPr>
          <w:rStyle w:val="nl"/>
        </w:rPr>
        <w:t>"wdId"</w:t>
      </w:r>
      <w:r>
        <w:rPr>
          <w:rStyle w:val="p"/>
        </w:rPr>
        <w:t>:</w:t>
      </w:r>
      <w:r>
        <w:rPr>
          <w:rStyle w:val="w"/>
        </w:rPr>
        <w:t xml:space="preserve"> </w:t>
      </w:r>
      <w:r>
        <w:rPr>
          <w:rStyle w:val="s2"/>
        </w:rPr>
        <w:t>"15447421"</w:t>
      </w:r>
    </w:p>
    <w:p w:rsidR="00000000" w:rsidRDefault="00000000">
      <w:pPr>
        <w:pStyle w:val="HTML0"/>
        <w:divId w:val="421298141"/>
        <w:rPr>
          <w:rStyle w:val="w"/>
        </w:rPr>
      </w:pPr>
      <w:r>
        <w:rPr>
          <w:rStyle w:val="w"/>
        </w:rPr>
        <w:t xml:space="preserve">    </w:t>
      </w:r>
      <w:r>
        <w:rPr>
          <w:rStyle w:val="p"/>
        </w:rPr>
        <w:t>}</w:t>
      </w:r>
    </w:p>
    <w:p w:rsidR="00000000" w:rsidRDefault="00000000">
      <w:pPr>
        <w:pStyle w:val="HTML0"/>
        <w:divId w:val="421298141"/>
        <w:rPr>
          <w:rStyle w:val="w"/>
        </w:rPr>
      </w:pPr>
      <w:r>
        <w:rPr>
          <w:rStyle w:val="w"/>
        </w:rPr>
        <w:t xml:space="preserve">  </w:t>
      </w:r>
      <w:r>
        <w:rPr>
          <w:rStyle w:val="p"/>
        </w:rPr>
        <w:t>]</w:t>
      </w:r>
    </w:p>
    <w:p w:rsidR="00000000" w:rsidRDefault="00000000">
      <w:pPr>
        <w:pStyle w:val="HTML0"/>
        <w:divId w:val="421298141"/>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900"/>
        <w:gridCol w:w="541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Currency</w:t>
            </w:r>
          </w:p>
        </w:tc>
      </w:tr>
      <w:tr w:rsidR="00000000">
        <w:trPr>
          <w:divId w:val="175387555"/>
          <w:tblCellSpacing w:w="15" w:type="dxa"/>
        </w:trPr>
        <w:tc>
          <w:tcPr>
            <w:tcW w:w="0" w:type="auto"/>
            <w:vAlign w:val="center"/>
            <w:hideMark/>
          </w:tcPr>
          <w:p w:rsidR="00000000" w:rsidRDefault="00000000">
            <w:r>
              <w:t>chain</w:t>
            </w:r>
          </w:p>
        </w:tc>
        <w:tc>
          <w:tcPr>
            <w:tcW w:w="0" w:type="auto"/>
            <w:vAlign w:val="center"/>
            <w:hideMark/>
          </w:tcPr>
          <w:p w:rsidR="00000000" w:rsidRDefault="00000000">
            <w:r>
              <w:t>String</w:t>
            </w:r>
          </w:p>
        </w:tc>
        <w:tc>
          <w:tcPr>
            <w:tcW w:w="0" w:type="auto"/>
            <w:vAlign w:val="center"/>
            <w:hideMark/>
          </w:tcPr>
          <w:p w:rsidR="00000000" w:rsidRDefault="00000000">
            <w:r>
              <w:t xml:space="preserve">Chain name, e.g. </w:t>
            </w:r>
            <w:r>
              <w:rPr>
                <w:rStyle w:val="HTML"/>
              </w:rPr>
              <w:t>USDT-ERC20</w:t>
            </w:r>
            <w:r>
              <w:t xml:space="preserve">, </w:t>
            </w:r>
            <w:r>
              <w:rPr>
                <w:rStyle w:val="HTML"/>
              </w:rPr>
              <w:t>USDT-TRC20</w:t>
            </w:r>
          </w:p>
        </w:tc>
      </w:tr>
      <w:tr w:rsidR="00000000">
        <w:trPr>
          <w:divId w:val="175387555"/>
          <w:tblCellSpacing w:w="15" w:type="dxa"/>
        </w:trPr>
        <w:tc>
          <w:tcPr>
            <w:tcW w:w="0" w:type="auto"/>
            <w:vAlign w:val="center"/>
            <w:hideMark/>
          </w:tcPr>
          <w:p w:rsidR="00000000" w:rsidRDefault="00000000">
            <w:r>
              <w:t>nonTradableAsset</w:t>
            </w:r>
          </w:p>
        </w:tc>
        <w:tc>
          <w:tcPr>
            <w:tcW w:w="0" w:type="auto"/>
            <w:vAlign w:val="center"/>
            <w:hideMark/>
          </w:tcPr>
          <w:p w:rsidR="00000000" w:rsidRDefault="00000000">
            <w:r>
              <w:t>Boolean</w:t>
            </w:r>
          </w:p>
        </w:tc>
        <w:tc>
          <w:tcPr>
            <w:tcW w:w="0" w:type="auto"/>
            <w:vAlign w:val="center"/>
            <w:hideMark/>
          </w:tcPr>
          <w:p w:rsidR="00000000" w:rsidRDefault="00000000">
            <w:r>
              <w:t>Whether it is a non-tradable asset or not</w:t>
            </w:r>
            <w:r>
              <w:br/>
            </w:r>
            <w:r>
              <w:rPr>
                <w:rStyle w:val="HTML"/>
              </w:rPr>
              <w:t>true</w:t>
            </w:r>
            <w:r>
              <w:t xml:space="preserve">: non-tradable asset, </w:t>
            </w:r>
            <w:r>
              <w:rPr>
                <w:rStyle w:val="HTML"/>
              </w:rPr>
              <w:t>false</w:t>
            </w:r>
            <w:r>
              <w:t>: tradable asset</w:t>
            </w:r>
          </w:p>
        </w:tc>
      </w:tr>
      <w:tr w:rsidR="00000000">
        <w:trPr>
          <w:divId w:val="175387555"/>
          <w:tblCellSpacing w:w="15" w:type="dxa"/>
        </w:trPr>
        <w:tc>
          <w:tcPr>
            <w:tcW w:w="0" w:type="auto"/>
            <w:vAlign w:val="center"/>
            <w:hideMark/>
          </w:tcPr>
          <w:p w:rsidR="00000000" w:rsidRDefault="00000000">
            <w:r>
              <w:t>amt</w:t>
            </w:r>
          </w:p>
        </w:tc>
        <w:tc>
          <w:tcPr>
            <w:tcW w:w="0" w:type="auto"/>
            <w:vAlign w:val="center"/>
            <w:hideMark/>
          </w:tcPr>
          <w:p w:rsidR="00000000" w:rsidRDefault="00000000">
            <w:r>
              <w:t>String</w:t>
            </w:r>
          </w:p>
        </w:tc>
        <w:tc>
          <w:tcPr>
            <w:tcW w:w="0" w:type="auto"/>
            <w:vAlign w:val="center"/>
            <w:hideMark/>
          </w:tcPr>
          <w:p w:rsidR="00000000" w:rsidRDefault="00000000">
            <w:r>
              <w:t>Withdrawal amount</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Time the withdrawal request was submitted, Unix timestamp format in milliseconds, e.g. </w:t>
            </w:r>
            <w:r>
              <w:rPr>
                <w:rStyle w:val="HTML"/>
              </w:rPr>
              <w:t>1655251200000</w:t>
            </w:r>
            <w:r>
              <w:t>.</w:t>
            </w:r>
          </w:p>
        </w:tc>
      </w:tr>
      <w:tr w:rsidR="00000000">
        <w:trPr>
          <w:divId w:val="175387555"/>
          <w:tblCellSpacing w:w="15" w:type="dxa"/>
        </w:trPr>
        <w:tc>
          <w:tcPr>
            <w:tcW w:w="0" w:type="auto"/>
            <w:vAlign w:val="center"/>
            <w:hideMark/>
          </w:tcPr>
          <w:p w:rsidR="00000000" w:rsidRDefault="00000000">
            <w:r>
              <w:t>from</w:t>
            </w:r>
          </w:p>
        </w:tc>
        <w:tc>
          <w:tcPr>
            <w:tcW w:w="0" w:type="auto"/>
            <w:vAlign w:val="center"/>
            <w:hideMark/>
          </w:tcPr>
          <w:p w:rsidR="00000000" w:rsidRDefault="00000000">
            <w:r>
              <w:t>String</w:t>
            </w:r>
          </w:p>
        </w:tc>
        <w:tc>
          <w:tcPr>
            <w:tcW w:w="0" w:type="auto"/>
            <w:vAlign w:val="center"/>
            <w:hideMark/>
          </w:tcPr>
          <w:p w:rsidR="00000000" w:rsidRDefault="00000000">
            <w:r>
              <w:t xml:space="preserve">Withdrawal account </w:t>
            </w:r>
            <w:r>
              <w:br/>
              <w:t xml:space="preserve">It can be </w:t>
            </w:r>
            <w:r>
              <w:rPr>
                <w:rStyle w:val="HTML"/>
              </w:rPr>
              <w:t>email</w:t>
            </w:r>
            <w:r>
              <w:t>/</w:t>
            </w:r>
            <w:r>
              <w:rPr>
                <w:rStyle w:val="HTML"/>
              </w:rPr>
              <w:t>phone</w:t>
            </w:r>
            <w:r>
              <w:t>/</w:t>
            </w:r>
            <w:r>
              <w:rPr>
                <w:rStyle w:val="HTML"/>
              </w:rPr>
              <w:t>sub-account name</w:t>
            </w:r>
          </w:p>
        </w:tc>
      </w:tr>
      <w:tr w:rsidR="00000000">
        <w:trPr>
          <w:divId w:val="175387555"/>
          <w:tblCellSpacing w:w="15" w:type="dxa"/>
        </w:trPr>
        <w:tc>
          <w:tcPr>
            <w:tcW w:w="0" w:type="auto"/>
            <w:vAlign w:val="center"/>
            <w:hideMark/>
          </w:tcPr>
          <w:p w:rsidR="00000000" w:rsidRDefault="00000000">
            <w:r>
              <w:t>areaCodeFrom</w:t>
            </w:r>
          </w:p>
        </w:tc>
        <w:tc>
          <w:tcPr>
            <w:tcW w:w="0" w:type="auto"/>
            <w:vAlign w:val="center"/>
            <w:hideMark/>
          </w:tcPr>
          <w:p w:rsidR="00000000" w:rsidRDefault="00000000">
            <w:r>
              <w:t>String</w:t>
            </w:r>
          </w:p>
        </w:tc>
        <w:tc>
          <w:tcPr>
            <w:tcW w:w="0" w:type="auto"/>
            <w:vAlign w:val="center"/>
            <w:hideMark/>
          </w:tcPr>
          <w:p w:rsidR="00000000" w:rsidRDefault="00000000">
            <w:r>
              <w:t>Area code for the phone number</w:t>
            </w:r>
            <w:r>
              <w:br/>
              <w:t xml:space="preserve">If </w:t>
            </w:r>
            <w:r>
              <w:rPr>
                <w:rStyle w:val="HTML"/>
              </w:rPr>
              <w:t>from</w:t>
            </w:r>
            <w:r>
              <w:t xml:space="preserve"> is a phone number, this parameter returns the area code for the phone number</w:t>
            </w:r>
          </w:p>
        </w:tc>
      </w:tr>
      <w:tr w:rsidR="00000000">
        <w:trPr>
          <w:divId w:val="175387555"/>
          <w:tblCellSpacing w:w="15" w:type="dxa"/>
        </w:trPr>
        <w:tc>
          <w:tcPr>
            <w:tcW w:w="0" w:type="auto"/>
            <w:vAlign w:val="center"/>
            <w:hideMark/>
          </w:tcPr>
          <w:p w:rsidR="00000000" w:rsidRDefault="00000000">
            <w:r>
              <w:t>to</w:t>
            </w:r>
          </w:p>
        </w:tc>
        <w:tc>
          <w:tcPr>
            <w:tcW w:w="0" w:type="auto"/>
            <w:vAlign w:val="center"/>
            <w:hideMark/>
          </w:tcPr>
          <w:p w:rsidR="00000000" w:rsidRDefault="00000000">
            <w:r>
              <w:t>String</w:t>
            </w:r>
          </w:p>
        </w:tc>
        <w:tc>
          <w:tcPr>
            <w:tcW w:w="0" w:type="auto"/>
            <w:vAlign w:val="center"/>
            <w:hideMark/>
          </w:tcPr>
          <w:p w:rsidR="00000000" w:rsidRDefault="00000000">
            <w:r>
              <w:t>Receiving address</w:t>
            </w:r>
          </w:p>
        </w:tc>
      </w:tr>
      <w:tr w:rsidR="00000000">
        <w:trPr>
          <w:divId w:val="175387555"/>
          <w:tblCellSpacing w:w="15" w:type="dxa"/>
        </w:trPr>
        <w:tc>
          <w:tcPr>
            <w:tcW w:w="0" w:type="auto"/>
            <w:vAlign w:val="center"/>
            <w:hideMark/>
          </w:tcPr>
          <w:p w:rsidR="00000000" w:rsidRDefault="00000000">
            <w:r>
              <w:t>areaCodeTo</w:t>
            </w:r>
          </w:p>
        </w:tc>
        <w:tc>
          <w:tcPr>
            <w:tcW w:w="0" w:type="auto"/>
            <w:vAlign w:val="center"/>
            <w:hideMark/>
          </w:tcPr>
          <w:p w:rsidR="00000000" w:rsidRDefault="00000000">
            <w:r>
              <w:t>String</w:t>
            </w:r>
          </w:p>
        </w:tc>
        <w:tc>
          <w:tcPr>
            <w:tcW w:w="0" w:type="auto"/>
            <w:vAlign w:val="center"/>
            <w:hideMark/>
          </w:tcPr>
          <w:p w:rsidR="00000000" w:rsidRDefault="00000000">
            <w:r>
              <w:t>Area code for the phone number</w:t>
            </w:r>
            <w:r>
              <w:br/>
              <w:t xml:space="preserve">If </w:t>
            </w:r>
            <w:r>
              <w:rPr>
                <w:rStyle w:val="HTML"/>
              </w:rPr>
              <w:t>to</w:t>
            </w:r>
            <w:r>
              <w:t xml:space="preserve"> is a phone number, this parameter returns the area code for the phone number</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Some currencies require a tag for withdrawals. This is not returned if not required.</w:t>
            </w:r>
          </w:p>
        </w:tc>
      </w:tr>
      <w:tr w:rsidR="00000000">
        <w:trPr>
          <w:divId w:val="175387555"/>
          <w:tblCellSpacing w:w="15" w:type="dxa"/>
        </w:trPr>
        <w:tc>
          <w:tcPr>
            <w:tcW w:w="0" w:type="auto"/>
            <w:vAlign w:val="center"/>
            <w:hideMark/>
          </w:tcPr>
          <w:p w:rsidR="00000000" w:rsidRDefault="00000000">
            <w:r>
              <w:t>pmtId</w:t>
            </w:r>
          </w:p>
        </w:tc>
        <w:tc>
          <w:tcPr>
            <w:tcW w:w="0" w:type="auto"/>
            <w:vAlign w:val="center"/>
            <w:hideMark/>
          </w:tcPr>
          <w:p w:rsidR="00000000" w:rsidRDefault="00000000">
            <w:r>
              <w:t>String</w:t>
            </w:r>
          </w:p>
        </w:tc>
        <w:tc>
          <w:tcPr>
            <w:tcW w:w="0" w:type="auto"/>
            <w:vAlign w:val="center"/>
            <w:hideMark/>
          </w:tcPr>
          <w:p w:rsidR="00000000" w:rsidRDefault="00000000">
            <w:r>
              <w:t>Some currencies require a payment ID for withdrawals. This is not returned if not required.</w:t>
            </w:r>
          </w:p>
        </w:tc>
      </w:tr>
      <w:tr w:rsidR="00000000">
        <w:trPr>
          <w:divId w:val="175387555"/>
          <w:tblCellSpacing w:w="15" w:type="dxa"/>
        </w:trPr>
        <w:tc>
          <w:tcPr>
            <w:tcW w:w="0" w:type="auto"/>
            <w:vAlign w:val="center"/>
            <w:hideMark/>
          </w:tcPr>
          <w:p w:rsidR="00000000" w:rsidRDefault="00000000">
            <w:r>
              <w:t>memo</w:t>
            </w:r>
          </w:p>
        </w:tc>
        <w:tc>
          <w:tcPr>
            <w:tcW w:w="0" w:type="auto"/>
            <w:vAlign w:val="center"/>
            <w:hideMark/>
          </w:tcPr>
          <w:p w:rsidR="00000000" w:rsidRDefault="00000000">
            <w:r>
              <w:t>String</w:t>
            </w:r>
          </w:p>
        </w:tc>
        <w:tc>
          <w:tcPr>
            <w:tcW w:w="0" w:type="auto"/>
            <w:vAlign w:val="center"/>
            <w:hideMark/>
          </w:tcPr>
          <w:p w:rsidR="00000000" w:rsidRDefault="00000000">
            <w:r>
              <w:t>Some currencies require this parameter for withdrawals. This is not returned if not required.</w:t>
            </w:r>
          </w:p>
        </w:tc>
      </w:tr>
      <w:tr w:rsidR="00000000">
        <w:trPr>
          <w:divId w:val="175387555"/>
          <w:tblCellSpacing w:w="15" w:type="dxa"/>
        </w:trPr>
        <w:tc>
          <w:tcPr>
            <w:tcW w:w="0" w:type="auto"/>
            <w:vAlign w:val="center"/>
            <w:hideMark/>
          </w:tcPr>
          <w:p w:rsidR="00000000" w:rsidRDefault="00000000">
            <w:r>
              <w:t>addrEx</w:t>
            </w:r>
          </w:p>
        </w:tc>
        <w:tc>
          <w:tcPr>
            <w:tcW w:w="0" w:type="auto"/>
            <w:vAlign w:val="center"/>
            <w:hideMark/>
          </w:tcPr>
          <w:p w:rsidR="00000000" w:rsidRDefault="00000000">
            <w:r>
              <w:t>Object</w:t>
            </w:r>
          </w:p>
        </w:tc>
        <w:tc>
          <w:tcPr>
            <w:tcW w:w="0" w:type="auto"/>
            <w:vAlign w:val="center"/>
            <w:hideMark/>
          </w:tcPr>
          <w:p w:rsidR="00000000" w:rsidRDefault="00000000">
            <w:r>
              <w:t>Withdrawal address attachment (This will not be returned if the currency does not require this) e.g. TONCOIN attached tag name is comment, the return will be {'comment':'123456'}</w:t>
            </w:r>
          </w:p>
        </w:tc>
      </w:tr>
      <w:tr w:rsidR="00000000">
        <w:trPr>
          <w:divId w:val="175387555"/>
          <w:tblCellSpacing w:w="15" w:type="dxa"/>
        </w:trPr>
        <w:tc>
          <w:tcPr>
            <w:tcW w:w="0" w:type="auto"/>
            <w:vAlign w:val="center"/>
            <w:hideMark/>
          </w:tcPr>
          <w:p w:rsidR="00000000" w:rsidRDefault="00000000">
            <w:r>
              <w:t>txId</w:t>
            </w:r>
          </w:p>
        </w:tc>
        <w:tc>
          <w:tcPr>
            <w:tcW w:w="0" w:type="auto"/>
            <w:vAlign w:val="center"/>
            <w:hideMark/>
          </w:tcPr>
          <w:p w:rsidR="00000000" w:rsidRDefault="00000000">
            <w:r>
              <w:t>String</w:t>
            </w:r>
          </w:p>
        </w:tc>
        <w:tc>
          <w:tcPr>
            <w:tcW w:w="0" w:type="auto"/>
            <w:vAlign w:val="center"/>
            <w:hideMark/>
          </w:tcPr>
          <w:p w:rsidR="00000000" w:rsidRDefault="00000000">
            <w:r>
              <w:t>Hash record of the withdrawal</w:t>
            </w:r>
            <w:r>
              <w:br/>
              <w:t>This parameter will return "" for internal transfers.</w:t>
            </w:r>
          </w:p>
        </w:tc>
      </w:tr>
      <w:tr w:rsidR="00000000">
        <w:trPr>
          <w:divId w:val="175387555"/>
          <w:tblCellSpacing w:w="15" w:type="dxa"/>
        </w:trPr>
        <w:tc>
          <w:tcPr>
            <w:tcW w:w="0" w:type="auto"/>
            <w:vAlign w:val="center"/>
            <w:hideMark/>
          </w:tcPr>
          <w:p w:rsidR="00000000" w:rsidRDefault="00000000">
            <w:r>
              <w:t>fee</w:t>
            </w:r>
          </w:p>
        </w:tc>
        <w:tc>
          <w:tcPr>
            <w:tcW w:w="0" w:type="auto"/>
            <w:vAlign w:val="center"/>
            <w:hideMark/>
          </w:tcPr>
          <w:p w:rsidR="00000000" w:rsidRDefault="00000000">
            <w:r>
              <w:t>String</w:t>
            </w:r>
          </w:p>
        </w:tc>
        <w:tc>
          <w:tcPr>
            <w:tcW w:w="0" w:type="auto"/>
            <w:vAlign w:val="center"/>
            <w:hideMark/>
          </w:tcPr>
          <w:p w:rsidR="00000000" w:rsidRDefault="00000000">
            <w:r>
              <w:t>Withdrawal fee amount</w:t>
            </w:r>
          </w:p>
        </w:tc>
      </w:tr>
      <w:tr w:rsidR="00000000">
        <w:trPr>
          <w:divId w:val="175387555"/>
          <w:tblCellSpacing w:w="15" w:type="dxa"/>
        </w:trPr>
        <w:tc>
          <w:tcPr>
            <w:tcW w:w="0" w:type="auto"/>
            <w:vAlign w:val="center"/>
            <w:hideMark/>
          </w:tcPr>
          <w:p w:rsidR="00000000" w:rsidRDefault="00000000">
            <w:r>
              <w:t>feeCcy</w:t>
            </w:r>
          </w:p>
        </w:tc>
        <w:tc>
          <w:tcPr>
            <w:tcW w:w="0" w:type="auto"/>
            <w:vAlign w:val="center"/>
            <w:hideMark/>
          </w:tcPr>
          <w:p w:rsidR="00000000" w:rsidRDefault="00000000">
            <w:r>
              <w:t>String</w:t>
            </w:r>
          </w:p>
        </w:tc>
        <w:tc>
          <w:tcPr>
            <w:tcW w:w="0" w:type="auto"/>
            <w:vAlign w:val="center"/>
            <w:hideMark/>
          </w:tcPr>
          <w:p w:rsidR="00000000" w:rsidRDefault="00000000">
            <w:r>
              <w:t xml:space="preserve">Withdrawal fee currency, e.g. </w:t>
            </w:r>
            <w:r>
              <w:rPr>
                <w:rStyle w:val="HTML"/>
              </w:rPr>
              <w:t>USDT</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Status of withdrawal</w:t>
            </w:r>
          </w:p>
        </w:tc>
      </w:tr>
      <w:tr w:rsidR="00000000">
        <w:trPr>
          <w:divId w:val="175387555"/>
          <w:tblCellSpacing w:w="15" w:type="dxa"/>
        </w:trPr>
        <w:tc>
          <w:tcPr>
            <w:tcW w:w="0" w:type="auto"/>
            <w:vAlign w:val="center"/>
            <w:hideMark/>
          </w:tcPr>
          <w:p w:rsidR="00000000" w:rsidRDefault="00000000">
            <w:r>
              <w:t>wdId</w:t>
            </w:r>
          </w:p>
        </w:tc>
        <w:tc>
          <w:tcPr>
            <w:tcW w:w="0" w:type="auto"/>
            <w:vAlign w:val="center"/>
            <w:hideMark/>
          </w:tcPr>
          <w:p w:rsidR="00000000" w:rsidRDefault="00000000">
            <w:r>
              <w:t>String</w:t>
            </w:r>
          </w:p>
        </w:tc>
        <w:tc>
          <w:tcPr>
            <w:tcW w:w="0" w:type="auto"/>
            <w:vAlign w:val="center"/>
            <w:hideMark/>
          </w:tcPr>
          <w:p w:rsidR="00000000" w:rsidRDefault="00000000">
            <w:r>
              <w:t>Withdrawal ID</w:t>
            </w:r>
          </w:p>
        </w:tc>
      </w:tr>
      <w:tr w:rsidR="00000000">
        <w:trPr>
          <w:divId w:val="175387555"/>
          <w:tblCellSpacing w:w="15" w:type="dxa"/>
        </w:trPr>
        <w:tc>
          <w:tcPr>
            <w:tcW w:w="0" w:type="auto"/>
            <w:vAlign w:val="center"/>
            <w:hideMark/>
          </w:tcPr>
          <w:p w:rsidR="00000000" w:rsidRDefault="00000000">
            <w:r>
              <w:t>clientId</w:t>
            </w:r>
          </w:p>
        </w:tc>
        <w:tc>
          <w:tcPr>
            <w:tcW w:w="0" w:type="auto"/>
            <w:vAlign w:val="center"/>
            <w:hideMark/>
          </w:tcPr>
          <w:p w:rsidR="00000000" w:rsidRDefault="00000000">
            <w:r>
              <w:t>String</w:t>
            </w:r>
          </w:p>
        </w:tc>
        <w:tc>
          <w:tcPr>
            <w:tcW w:w="0" w:type="auto"/>
            <w:vAlign w:val="center"/>
            <w:hideMark/>
          </w:tcPr>
          <w:p w:rsidR="00000000" w:rsidRDefault="00000000">
            <w:r>
              <w:t>Client-supplied ID</w:t>
            </w:r>
          </w:p>
        </w:tc>
      </w:tr>
    </w:tbl>
    <w:p w:rsidR="00000000" w:rsidRDefault="00000000">
      <w:pPr>
        <w:pStyle w:val="3"/>
        <w:divId w:val="175387555"/>
      </w:pPr>
      <w:r>
        <w:t xml:space="preserve">Get </w:t>
      </w:r>
      <w:r>
        <w:rPr>
          <w:rStyle w:val="search-highlight"/>
        </w:rPr>
        <w:t>depos</w:t>
      </w:r>
      <w:r>
        <w:t>it withdraw status</w:t>
      </w:r>
    </w:p>
    <w:p w:rsidR="00000000" w:rsidRDefault="00000000">
      <w:pPr>
        <w:pStyle w:val="a5"/>
        <w:divId w:val="175387555"/>
      </w:pPr>
      <w:r>
        <w:t xml:space="preserve">Retrieve </w:t>
      </w:r>
      <w:r>
        <w:rPr>
          <w:rStyle w:val="search-highlight"/>
        </w:rPr>
        <w:t>depos</w:t>
      </w:r>
      <w:r>
        <w:t>it's and withdrawal's detailed status and estimated complete time.</w:t>
      </w:r>
    </w:p>
    <w:p w:rsidR="00000000" w:rsidRDefault="00000000">
      <w:pPr>
        <w:pStyle w:val="4"/>
        <w:divId w:val="175387555"/>
      </w:pPr>
      <w:r>
        <w:t>Rate Limit: 1 request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/api/v5/asset/</w:t>
      </w:r>
      <w:r>
        <w:rPr>
          <w:rStyle w:val="search-highlight"/>
        </w:rPr>
        <w:t>depos</w:t>
      </w:r>
      <w:r>
        <w:rPr>
          <w:rStyle w:val="HTML"/>
        </w:rPr>
        <w:t>it-withdraw-status</w:t>
      </w:r>
    </w:p>
    <w:p w:rsidR="00000000" w:rsidRDefault="00000000">
      <w:pPr>
        <w:pStyle w:val="a5"/>
        <w:ind w:left="720" w:right="720"/>
        <w:divId w:val="1912887427"/>
      </w:pPr>
      <w:r>
        <w:t>Request Example</w:t>
      </w:r>
    </w:p>
    <w:p w:rsidR="00000000" w:rsidRDefault="00000000">
      <w:pPr>
        <w:pStyle w:val="HTML0"/>
        <w:divId w:val="1273198564"/>
        <w:rPr>
          <w:rStyle w:val="HTML"/>
        </w:rPr>
      </w:pPr>
      <w:r>
        <w:rPr>
          <w:rStyle w:val="c"/>
        </w:rPr>
        <w:t xml:space="preserve"># For </w:t>
      </w:r>
      <w:r>
        <w:rPr>
          <w:rStyle w:val="search-highlight"/>
        </w:rPr>
        <w:t>depos</w:t>
      </w:r>
      <w:r>
        <w:rPr>
          <w:rStyle w:val="c"/>
        </w:rPr>
        <w:t>it</w:t>
      </w:r>
    </w:p>
    <w:p w:rsidR="00000000" w:rsidRDefault="00000000">
      <w:pPr>
        <w:pStyle w:val="HTML0"/>
        <w:divId w:val="1273198564"/>
        <w:rPr>
          <w:rStyle w:val="HTML"/>
        </w:rPr>
      </w:pPr>
      <w:r>
        <w:rPr>
          <w:rStyle w:val="HTML"/>
        </w:rPr>
        <w:t>GET /api/v5/asset/</w:t>
      </w:r>
      <w:r>
        <w:rPr>
          <w:rStyle w:val="search-highlight"/>
        </w:rPr>
        <w:t>depos</w:t>
      </w:r>
      <w:r>
        <w:rPr>
          <w:rStyle w:val="HTML"/>
        </w:rPr>
        <w:t>it-withdraw-status?txId</w:t>
      </w:r>
      <w:r>
        <w:rPr>
          <w:rStyle w:val="o"/>
        </w:rPr>
        <w:t>=</w:t>
      </w:r>
      <w:r>
        <w:rPr>
          <w:rStyle w:val="HTML"/>
        </w:rPr>
        <w:t>xxxxxx&amp;to</w:t>
      </w:r>
      <w:r>
        <w:rPr>
          <w:rStyle w:val="o"/>
        </w:rPr>
        <w:t>=</w:t>
      </w:r>
      <w:r>
        <w:rPr>
          <w:rStyle w:val="HTML"/>
        </w:rPr>
        <w:t>1672734730284&amp;ccy</w:t>
      </w:r>
      <w:r>
        <w:rPr>
          <w:rStyle w:val="o"/>
        </w:rPr>
        <w:t>=</w:t>
      </w:r>
      <w:r>
        <w:rPr>
          <w:rStyle w:val="HTML"/>
        </w:rPr>
        <w:t>USDT&amp;chain</w:t>
      </w:r>
      <w:r>
        <w:rPr>
          <w:rStyle w:val="o"/>
        </w:rPr>
        <w:t>=</w:t>
      </w:r>
      <w:r>
        <w:rPr>
          <w:rStyle w:val="HTML"/>
        </w:rPr>
        <w:t>USDT-ERC20</w:t>
      </w:r>
    </w:p>
    <w:p w:rsidR="00000000" w:rsidRDefault="00000000">
      <w:pPr>
        <w:pStyle w:val="HTML0"/>
        <w:divId w:val="1273198564"/>
        <w:rPr>
          <w:rStyle w:val="HTML"/>
        </w:rPr>
      </w:pPr>
    </w:p>
    <w:p w:rsidR="00000000" w:rsidRDefault="00000000">
      <w:pPr>
        <w:pStyle w:val="HTML0"/>
        <w:divId w:val="1273198564"/>
        <w:rPr>
          <w:rStyle w:val="HTML"/>
        </w:rPr>
      </w:pPr>
      <w:r>
        <w:rPr>
          <w:rStyle w:val="c"/>
        </w:rPr>
        <w:t># For withdrawal</w:t>
      </w:r>
    </w:p>
    <w:p w:rsidR="00000000" w:rsidRDefault="00000000">
      <w:pPr>
        <w:pStyle w:val="HTML0"/>
        <w:divId w:val="1273198564"/>
        <w:rPr>
          <w:rStyle w:val="HTML"/>
        </w:rPr>
      </w:pPr>
      <w:r>
        <w:rPr>
          <w:rStyle w:val="HTML"/>
        </w:rPr>
        <w:t>GET /api/v5/asset/</w:t>
      </w:r>
      <w:r>
        <w:rPr>
          <w:rStyle w:val="search-highlight"/>
        </w:rPr>
        <w:t>depos</w:t>
      </w:r>
      <w:r>
        <w:rPr>
          <w:rStyle w:val="HTML"/>
        </w:rPr>
        <w:t>it-withdraw-status?wdId</w:t>
      </w:r>
      <w:r>
        <w:rPr>
          <w:rStyle w:val="o"/>
        </w:rPr>
        <w:t>=</w:t>
      </w:r>
      <w:r>
        <w:rPr>
          <w:rStyle w:val="HTML"/>
        </w:rPr>
        <w:t>200045249</w:t>
      </w:r>
    </w:p>
    <w:p w:rsidR="00000000" w:rsidRDefault="00000000">
      <w:pPr>
        <w:pStyle w:val="HTML0"/>
        <w:divId w:val="1273198564"/>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780"/>
        <w:gridCol w:w="1380"/>
        <w:gridCol w:w="4824"/>
      </w:tblGrid>
      <w:tr w:rsidR="00000000">
        <w:trPr>
          <w:divId w:val="175387555"/>
          <w:tblHeader/>
          <w:tblCellSpacing w:w="15" w:type="dxa"/>
        </w:trPr>
        <w:tc>
          <w:tcPr>
            <w:tcW w:w="0" w:type="auto"/>
            <w:vAlign w:val="center"/>
            <w:hideMark/>
          </w:tcPr>
          <w:p w:rsidR="00000000" w:rsidRDefault="00000000">
            <w:pPr>
              <w:rPr>
                <w:b/>
                <w:bCs/>
              </w:rPr>
            </w:pPr>
            <w:r>
              <w:rPr>
                <w:rStyle w:val="a6"/>
              </w:rPr>
              <w:t>Parameters</w:t>
            </w:r>
          </w:p>
        </w:tc>
        <w:tc>
          <w:tcPr>
            <w:tcW w:w="0" w:type="auto"/>
            <w:vAlign w:val="center"/>
            <w:hideMark/>
          </w:tcPr>
          <w:p w:rsidR="00000000" w:rsidRDefault="00000000">
            <w:pPr>
              <w:rPr>
                <w:b/>
                <w:bCs/>
              </w:rPr>
            </w:pPr>
            <w:r>
              <w:rPr>
                <w:rStyle w:val="a6"/>
              </w:rPr>
              <w:t>Types</w:t>
            </w:r>
          </w:p>
        </w:tc>
        <w:tc>
          <w:tcPr>
            <w:tcW w:w="0" w:type="auto"/>
            <w:vAlign w:val="center"/>
            <w:hideMark/>
          </w:tcPr>
          <w:p w:rsidR="00000000" w:rsidRDefault="00000000">
            <w:pPr>
              <w:rPr>
                <w:b/>
                <w:bCs/>
              </w:rPr>
            </w:pPr>
            <w:r>
              <w:rPr>
                <w:rStyle w:val="a6"/>
              </w:rPr>
              <w:t>Required</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wdId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Withdrawal ID, use to retrieve withdrawal status </w:t>
            </w:r>
            <w:r>
              <w:br/>
              <w:t xml:space="preserve">Required to input one and only one of </w:t>
            </w:r>
            <w:r>
              <w:rPr>
                <w:rStyle w:val="HTML"/>
              </w:rPr>
              <w:t>wdId</w:t>
            </w:r>
            <w:r>
              <w:t xml:space="preserve"> and </w:t>
            </w:r>
            <w:r>
              <w:rPr>
                <w:rStyle w:val="HTML"/>
              </w:rPr>
              <w:t>txId</w:t>
            </w:r>
          </w:p>
        </w:tc>
      </w:tr>
      <w:tr w:rsidR="00000000">
        <w:trPr>
          <w:divId w:val="175387555"/>
          <w:tblCellSpacing w:w="15" w:type="dxa"/>
        </w:trPr>
        <w:tc>
          <w:tcPr>
            <w:tcW w:w="0" w:type="auto"/>
            <w:vAlign w:val="center"/>
            <w:hideMark/>
          </w:tcPr>
          <w:p w:rsidR="00000000" w:rsidRDefault="00000000">
            <w:r>
              <w:t>txId</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Hash record of the </w:t>
            </w:r>
            <w:r>
              <w:rPr>
                <w:rStyle w:val="search-highlight"/>
              </w:rPr>
              <w:t>depos</w:t>
            </w:r>
            <w:r>
              <w:t xml:space="preserve">it, use to retrieve </w:t>
            </w:r>
            <w:r>
              <w:rPr>
                <w:rStyle w:val="search-highlight"/>
              </w:rPr>
              <w:t>depos</w:t>
            </w:r>
            <w:r>
              <w:t xml:space="preserve">it status </w:t>
            </w:r>
            <w:r>
              <w:br/>
              <w:t xml:space="preserve">Required to input one and only one of </w:t>
            </w:r>
            <w:r>
              <w:rPr>
                <w:rStyle w:val="HTML"/>
              </w:rPr>
              <w:t>wdId</w:t>
            </w:r>
            <w:r>
              <w:t xml:space="preserve"> and </w:t>
            </w:r>
            <w:r>
              <w:rPr>
                <w:rStyle w:val="HTML"/>
              </w:rPr>
              <w:t>txId</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Currency type, e.g. </w:t>
            </w:r>
            <w:r>
              <w:rPr>
                <w:rStyle w:val="HTML"/>
              </w:rPr>
              <w:t>USDT</w:t>
            </w:r>
            <w:r>
              <w:t xml:space="preserve"> </w:t>
            </w:r>
            <w:r>
              <w:br/>
              <w:t xml:space="preserve">Required when retrieving </w:t>
            </w:r>
            <w:r>
              <w:rPr>
                <w:rStyle w:val="search-highlight"/>
              </w:rPr>
              <w:t>depos</w:t>
            </w:r>
            <w:r>
              <w:t xml:space="preserve">it status with </w:t>
            </w:r>
            <w:r>
              <w:rPr>
                <w:rStyle w:val="HTML"/>
              </w:rPr>
              <w:t>txId</w:t>
            </w:r>
          </w:p>
        </w:tc>
      </w:tr>
      <w:tr w:rsidR="00000000">
        <w:trPr>
          <w:divId w:val="175387555"/>
          <w:tblCellSpacing w:w="15" w:type="dxa"/>
        </w:trPr>
        <w:tc>
          <w:tcPr>
            <w:tcW w:w="0" w:type="auto"/>
            <w:vAlign w:val="center"/>
            <w:hideMark/>
          </w:tcPr>
          <w:p w:rsidR="00000000" w:rsidRDefault="00000000">
            <w:r>
              <w:t>to</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To address, the destination address in </w:t>
            </w:r>
            <w:r>
              <w:rPr>
                <w:rStyle w:val="search-highlight"/>
              </w:rPr>
              <w:t>depos</w:t>
            </w:r>
            <w:r>
              <w:t xml:space="preserve">it </w:t>
            </w:r>
            <w:r>
              <w:br/>
              <w:t xml:space="preserve">Required when retrieving </w:t>
            </w:r>
            <w:r>
              <w:rPr>
                <w:rStyle w:val="search-highlight"/>
              </w:rPr>
              <w:t>depos</w:t>
            </w:r>
            <w:r>
              <w:t xml:space="preserve">it status with </w:t>
            </w:r>
            <w:r>
              <w:rPr>
                <w:rStyle w:val="HTML"/>
              </w:rPr>
              <w:t>txId</w:t>
            </w:r>
          </w:p>
        </w:tc>
      </w:tr>
      <w:tr w:rsidR="00000000">
        <w:trPr>
          <w:divId w:val="175387555"/>
          <w:tblCellSpacing w:w="15" w:type="dxa"/>
        </w:trPr>
        <w:tc>
          <w:tcPr>
            <w:tcW w:w="0" w:type="auto"/>
            <w:vAlign w:val="center"/>
            <w:hideMark/>
          </w:tcPr>
          <w:p w:rsidR="00000000" w:rsidRDefault="00000000">
            <w:r>
              <w:t>chain</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 xml:space="preserve">Currency chain information, e.g. USDT-ERC20 </w:t>
            </w:r>
            <w:r>
              <w:br/>
              <w:t xml:space="preserve">Required when retrieving </w:t>
            </w:r>
            <w:r>
              <w:rPr>
                <w:rStyle w:val="search-highlight"/>
              </w:rPr>
              <w:t>depos</w:t>
            </w:r>
            <w:r>
              <w:t xml:space="preserve">it status with </w:t>
            </w:r>
            <w:r>
              <w:rPr>
                <w:rStyle w:val="HTML"/>
              </w:rPr>
              <w:t>txId</w:t>
            </w:r>
          </w:p>
        </w:tc>
      </w:tr>
    </w:tbl>
    <w:p w:rsidR="00000000" w:rsidRDefault="00000000">
      <w:pPr>
        <w:pStyle w:val="a5"/>
        <w:ind w:left="720" w:right="720"/>
        <w:divId w:val="281965613"/>
      </w:pPr>
      <w:r>
        <w:t>Response Example</w:t>
      </w:r>
    </w:p>
    <w:p w:rsidR="00000000" w:rsidRDefault="00000000">
      <w:pPr>
        <w:pStyle w:val="HTML0"/>
        <w:divId w:val="32854493"/>
        <w:rPr>
          <w:rStyle w:val="w"/>
        </w:rPr>
      </w:pPr>
      <w:r>
        <w:rPr>
          <w:rStyle w:val="p"/>
        </w:rPr>
        <w:t>{</w:t>
      </w:r>
    </w:p>
    <w:p w:rsidR="00000000" w:rsidRDefault="00000000">
      <w:pPr>
        <w:pStyle w:val="HTML0"/>
        <w:divId w:val="32854493"/>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32854493"/>
        <w:rPr>
          <w:rStyle w:val="w"/>
        </w:rPr>
      </w:pPr>
      <w:r>
        <w:rPr>
          <w:rStyle w:val="w"/>
        </w:rPr>
        <w:t xml:space="preserve">    </w:t>
      </w:r>
      <w:r>
        <w:rPr>
          <w:rStyle w:val="nl"/>
        </w:rPr>
        <w:t>"data"</w:t>
      </w:r>
      <w:r>
        <w:rPr>
          <w:rStyle w:val="p"/>
        </w:rPr>
        <w:t>:[</w:t>
      </w:r>
    </w:p>
    <w:p w:rsidR="00000000" w:rsidRDefault="00000000">
      <w:pPr>
        <w:pStyle w:val="HTML0"/>
        <w:divId w:val="32854493"/>
        <w:rPr>
          <w:rStyle w:val="w"/>
        </w:rPr>
      </w:pPr>
      <w:r>
        <w:rPr>
          <w:rStyle w:val="w"/>
        </w:rPr>
        <w:t xml:space="preserve">        </w:t>
      </w:r>
      <w:r>
        <w:rPr>
          <w:rStyle w:val="p"/>
        </w:rPr>
        <w:t>{</w:t>
      </w:r>
    </w:p>
    <w:p w:rsidR="00000000" w:rsidRDefault="00000000">
      <w:pPr>
        <w:pStyle w:val="HTML0"/>
        <w:divId w:val="32854493"/>
        <w:rPr>
          <w:rStyle w:val="w"/>
        </w:rPr>
      </w:pPr>
      <w:r>
        <w:rPr>
          <w:rStyle w:val="w"/>
        </w:rPr>
        <w:t xml:space="preserve">            </w:t>
      </w:r>
      <w:r>
        <w:rPr>
          <w:rStyle w:val="nl"/>
        </w:rPr>
        <w:t>"wdId"</w:t>
      </w:r>
      <w:r>
        <w:rPr>
          <w:rStyle w:val="p"/>
        </w:rPr>
        <w:t>:</w:t>
      </w:r>
      <w:r>
        <w:rPr>
          <w:rStyle w:val="w"/>
        </w:rPr>
        <w:t xml:space="preserve"> </w:t>
      </w:r>
      <w:r>
        <w:rPr>
          <w:rStyle w:val="s2"/>
        </w:rPr>
        <w:t>"200045249"</w:t>
      </w:r>
      <w:r>
        <w:rPr>
          <w:rStyle w:val="p"/>
        </w:rPr>
        <w:t>,</w:t>
      </w:r>
    </w:p>
    <w:p w:rsidR="00000000" w:rsidRDefault="00000000">
      <w:pPr>
        <w:pStyle w:val="HTML0"/>
        <w:divId w:val="32854493"/>
        <w:rPr>
          <w:rStyle w:val="w"/>
        </w:rPr>
      </w:pPr>
      <w:r>
        <w:rPr>
          <w:rStyle w:val="w"/>
        </w:rPr>
        <w:t xml:space="preserve">            </w:t>
      </w:r>
      <w:r>
        <w:rPr>
          <w:rStyle w:val="nl"/>
        </w:rPr>
        <w:t>"txId"</w:t>
      </w:r>
      <w:r>
        <w:rPr>
          <w:rStyle w:val="p"/>
        </w:rPr>
        <w:t>:</w:t>
      </w:r>
      <w:r>
        <w:rPr>
          <w:rStyle w:val="w"/>
        </w:rPr>
        <w:t xml:space="preserve"> </w:t>
      </w:r>
      <w:r>
        <w:rPr>
          <w:rStyle w:val="s2"/>
        </w:rPr>
        <w:t>"16f3638329xxxxxx42d988f97"</w:t>
      </w:r>
      <w:r>
        <w:rPr>
          <w:rStyle w:val="p"/>
        </w:rPr>
        <w:t>,</w:t>
      </w:r>
      <w:r>
        <w:rPr>
          <w:rStyle w:val="w"/>
        </w:rPr>
        <w:t xml:space="preserve"> </w:t>
      </w:r>
    </w:p>
    <w:p w:rsidR="00000000" w:rsidRDefault="00000000">
      <w:pPr>
        <w:pStyle w:val="HTML0"/>
        <w:divId w:val="32854493"/>
        <w:rPr>
          <w:rStyle w:val="w"/>
        </w:rPr>
      </w:pPr>
      <w:r>
        <w:rPr>
          <w:rStyle w:val="w"/>
        </w:rPr>
        <w:t xml:space="preserve">            </w:t>
      </w:r>
      <w:r>
        <w:rPr>
          <w:rStyle w:val="nl"/>
        </w:rPr>
        <w:t>"state"</w:t>
      </w:r>
      <w:r>
        <w:rPr>
          <w:rStyle w:val="p"/>
        </w:rPr>
        <w:t>:</w:t>
      </w:r>
      <w:r>
        <w:rPr>
          <w:rStyle w:val="w"/>
        </w:rPr>
        <w:t xml:space="preserve"> </w:t>
      </w:r>
      <w:r>
        <w:rPr>
          <w:rStyle w:val="s2"/>
        </w:rPr>
        <w:t>"Pending withdrawal: Wallet is under maintenance, please wait."</w:t>
      </w:r>
      <w:r>
        <w:rPr>
          <w:rStyle w:val="p"/>
        </w:rPr>
        <w:t>,</w:t>
      </w:r>
    </w:p>
    <w:p w:rsidR="00000000" w:rsidRDefault="00000000">
      <w:pPr>
        <w:pStyle w:val="HTML0"/>
        <w:divId w:val="32854493"/>
        <w:rPr>
          <w:rStyle w:val="w"/>
        </w:rPr>
      </w:pPr>
      <w:r>
        <w:rPr>
          <w:rStyle w:val="w"/>
        </w:rPr>
        <w:t xml:space="preserve">            </w:t>
      </w:r>
      <w:r>
        <w:rPr>
          <w:rStyle w:val="nl"/>
        </w:rPr>
        <w:t>"estCompleteTime"</w:t>
      </w:r>
      <w:r>
        <w:rPr>
          <w:rStyle w:val="p"/>
        </w:rPr>
        <w:t>:</w:t>
      </w:r>
      <w:r>
        <w:rPr>
          <w:rStyle w:val="w"/>
        </w:rPr>
        <w:t xml:space="preserve"> </w:t>
      </w:r>
      <w:r>
        <w:rPr>
          <w:rStyle w:val="s2"/>
        </w:rPr>
        <w:t>"01/09/2023, 8:10:48 PM"</w:t>
      </w:r>
    </w:p>
    <w:p w:rsidR="00000000" w:rsidRDefault="00000000">
      <w:pPr>
        <w:pStyle w:val="HTML0"/>
        <w:divId w:val="32854493"/>
        <w:rPr>
          <w:rStyle w:val="w"/>
        </w:rPr>
      </w:pPr>
      <w:r>
        <w:rPr>
          <w:rStyle w:val="w"/>
        </w:rPr>
        <w:t xml:space="preserve">        </w:t>
      </w:r>
      <w:r>
        <w:rPr>
          <w:rStyle w:val="p"/>
        </w:rPr>
        <w:t>}</w:t>
      </w:r>
    </w:p>
    <w:p w:rsidR="00000000" w:rsidRDefault="00000000">
      <w:pPr>
        <w:pStyle w:val="HTML0"/>
        <w:divId w:val="32854493"/>
        <w:rPr>
          <w:rStyle w:val="w"/>
        </w:rPr>
      </w:pPr>
      <w:r>
        <w:rPr>
          <w:rStyle w:val="w"/>
        </w:rPr>
        <w:t xml:space="preserve">    </w:t>
      </w:r>
      <w:r>
        <w:rPr>
          <w:rStyle w:val="p"/>
        </w:rPr>
        <w:t>],</w:t>
      </w:r>
    </w:p>
    <w:p w:rsidR="00000000" w:rsidRDefault="00000000">
      <w:pPr>
        <w:pStyle w:val="HTML0"/>
        <w:divId w:val="32854493"/>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32854493"/>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780"/>
        <w:gridCol w:w="565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estCompleteTime</w:t>
            </w:r>
          </w:p>
        </w:tc>
        <w:tc>
          <w:tcPr>
            <w:tcW w:w="0" w:type="auto"/>
            <w:vAlign w:val="center"/>
            <w:hideMark/>
          </w:tcPr>
          <w:p w:rsidR="00000000" w:rsidRDefault="00000000">
            <w:r>
              <w:t>String</w:t>
            </w:r>
          </w:p>
        </w:tc>
        <w:tc>
          <w:tcPr>
            <w:tcW w:w="0" w:type="auto"/>
            <w:vAlign w:val="center"/>
            <w:hideMark/>
          </w:tcPr>
          <w:p w:rsidR="00000000" w:rsidRDefault="00000000">
            <w:r>
              <w:t>Estimated complete time</w:t>
            </w:r>
            <w:r>
              <w:br/>
              <w:t xml:space="preserve">The timezone is </w:t>
            </w:r>
            <w:r>
              <w:rPr>
                <w:rStyle w:val="HTML"/>
              </w:rPr>
              <w:t>UTC+8</w:t>
            </w:r>
            <w:r>
              <w:t xml:space="preserve">. The format is MM/dd/yyyy, h:mm:ss AM/PM </w:t>
            </w:r>
            <w:r>
              <w:br/>
              <w:t>estCompleteTime is only an approximate estimated time, for reference only.</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 xml:space="preserve">The detailed stage and status of the </w:t>
            </w:r>
            <w:r>
              <w:rPr>
                <w:rStyle w:val="search-highlight"/>
              </w:rPr>
              <w:t>depos</w:t>
            </w:r>
            <w:r>
              <w:t xml:space="preserve">it/withdrawal </w:t>
            </w:r>
            <w:r>
              <w:br/>
              <w:t>The message in front of the colon is the stage; the message after the colon is the ongoing status.</w:t>
            </w:r>
          </w:p>
        </w:tc>
      </w:tr>
      <w:tr w:rsidR="00000000">
        <w:trPr>
          <w:divId w:val="175387555"/>
          <w:tblCellSpacing w:w="15" w:type="dxa"/>
        </w:trPr>
        <w:tc>
          <w:tcPr>
            <w:tcW w:w="0" w:type="auto"/>
            <w:vAlign w:val="center"/>
            <w:hideMark/>
          </w:tcPr>
          <w:p w:rsidR="00000000" w:rsidRDefault="00000000">
            <w:r>
              <w:t>txId</w:t>
            </w:r>
          </w:p>
        </w:tc>
        <w:tc>
          <w:tcPr>
            <w:tcW w:w="0" w:type="auto"/>
            <w:vAlign w:val="center"/>
            <w:hideMark/>
          </w:tcPr>
          <w:p w:rsidR="00000000" w:rsidRDefault="00000000">
            <w:r>
              <w:t>String</w:t>
            </w:r>
          </w:p>
        </w:tc>
        <w:tc>
          <w:tcPr>
            <w:tcW w:w="0" w:type="auto"/>
            <w:vAlign w:val="center"/>
            <w:hideMark/>
          </w:tcPr>
          <w:p w:rsidR="00000000" w:rsidRDefault="00000000">
            <w:r>
              <w:t>Hash record on-chain</w:t>
            </w:r>
            <w:r>
              <w:br/>
              <w:t xml:space="preserve">For withdrawal, if the </w:t>
            </w:r>
            <w:r>
              <w:rPr>
                <w:rStyle w:val="HTML"/>
              </w:rPr>
              <w:t>txId</w:t>
            </w:r>
            <w:r>
              <w:t xml:space="preserve"> has already been generated, it will return the value, otherwise, it will return "".</w:t>
            </w:r>
          </w:p>
        </w:tc>
      </w:tr>
      <w:tr w:rsidR="00000000">
        <w:trPr>
          <w:divId w:val="175387555"/>
          <w:tblCellSpacing w:w="15" w:type="dxa"/>
        </w:trPr>
        <w:tc>
          <w:tcPr>
            <w:tcW w:w="0" w:type="auto"/>
            <w:vAlign w:val="center"/>
            <w:hideMark/>
          </w:tcPr>
          <w:p w:rsidR="00000000" w:rsidRDefault="00000000">
            <w:r>
              <w:t>wdId</w:t>
            </w:r>
          </w:p>
        </w:tc>
        <w:tc>
          <w:tcPr>
            <w:tcW w:w="0" w:type="auto"/>
            <w:vAlign w:val="center"/>
            <w:hideMark/>
          </w:tcPr>
          <w:p w:rsidR="00000000" w:rsidRDefault="00000000">
            <w:r>
              <w:t>String</w:t>
            </w:r>
          </w:p>
        </w:tc>
        <w:tc>
          <w:tcPr>
            <w:tcW w:w="0" w:type="auto"/>
            <w:vAlign w:val="center"/>
            <w:hideMark/>
          </w:tcPr>
          <w:p w:rsidR="00000000" w:rsidRDefault="00000000">
            <w:r>
              <w:t>Withdrawal ID</w:t>
            </w:r>
            <w:r>
              <w:br/>
              <w:t xml:space="preserve">When retrieving </w:t>
            </w:r>
            <w:r>
              <w:rPr>
                <w:rStyle w:val="search-highlight"/>
              </w:rPr>
              <w:t>depos</w:t>
            </w:r>
            <w:r>
              <w:t>it status, wdId returns blank "".</w:t>
            </w:r>
          </w:p>
        </w:tc>
      </w:tr>
    </w:tbl>
    <w:p w:rsidR="00000000" w:rsidRDefault="00000000">
      <w:pPr>
        <w:divId w:val="175387555"/>
      </w:pPr>
      <w:r>
        <w:t>Stage References</w:t>
      </w:r>
      <w:r>
        <w:br/>
      </w:r>
      <w:r>
        <w:rPr>
          <w:rStyle w:val="search-highlight"/>
        </w:rPr>
        <w:t>Depos</w:t>
      </w:r>
      <w:r>
        <w:t>it</w:t>
      </w:r>
      <w:r>
        <w:br/>
        <w:t xml:space="preserve">Stage 1: On-chain transaction detection </w:t>
      </w:r>
      <w:r>
        <w:br/>
        <w:t xml:space="preserve">Stage 2: Push </w:t>
      </w:r>
      <w:r>
        <w:rPr>
          <w:rStyle w:val="search-highlight"/>
        </w:rPr>
        <w:t>depos</w:t>
      </w:r>
      <w:r>
        <w:t xml:space="preserve">it data to associated account </w:t>
      </w:r>
      <w:r>
        <w:br/>
        <w:t xml:space="preserve">Stage 3: Receiving account credit </w:t>
      </w:r>
      <w:r>
        <w:br/>
        <w:t xml:space="preserve">Final stage: </w:t>
      </w:r>
      <w:r>
        <w:rPr>
          <w:rStyle w:val="search-highlight"/>
        </w:rPr>
        <w:t>Depos</w:t>
      </w:r>
      <w:r>
        <w:t>it complete</w:t>
      </w:r>
      <w:r>
        <w:br/>
        <w:t>Withdrawal</w:t>
      </w:r>
      <w:r>
        <w:br/>
        <w:t xml:space="preserve">Stage 1: Pending withdrawal </w:t>
      </w:r>
      <w:r>
        <w:br/>
        <w:t xml:space="preserve">Stage 2: Withdrawal in progress </w:t>
      </w:r>
      <w:r>
        <w:br/>
        <w:t xml:space="preserve">Final stage: Withdrawal complete / cancellation complete </w:t>
      </w:r>
      <w:r>
        <w:br/>
      </w:r>
    </w:p>
    <w:p w:rsidR="00000000" w:rsidRDefault="00000000">
      <w:pPr>
        <w:pStyle w:val="3"/>
        <w:divId w:val="175387555"/>
      </w:pPr>
      <w:r>
        <w:t>Get exchange list (public)</w:t>
      </w:r>
    </w:p>
    <w:p w:rsidR="00000000" w:rsidRDefault="00000000">
      <w:pPr>
        <w:pStyle w:val="a5"/>
        <w:divId w:val="175387555"/>
      </w:pPr>
      <w:r>
        <w:t>Authentication is not required for this public endpoint.</w:t>
      </w:r>
    </w:p>
    <w:p w:rsidR="00000000" w:rsidRDefault="00000000">
      <w:pPr>
        <w:pStyle w:val="4"/>
        <w:divId w:val="175387555"/>
      </w:pPr>
      <w:r>
        <w:t>Rate Limit: 6 requests per second</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/api/v5/asset/exchange-list</w:t>
      </w:r>
    </w:p>
    <w:p w:rsidR="00000000" w:rsidRDefault="00000000">
      <w:pPr>
        <w:pStyle w:val="a5"/>
        <w:ind w:left="720" w:right="720"/>
        <w:divId w:val="1060398424"/>
      </w:pPr>
      <w:r>
        <w:t>Request Example</w:t>
      </w:r>
    </w:p>
    <w:p w:rsidR="00000000" w:rsidRDefault="00000000">
      <w:pPr>
        <w:pStyle w:val="HTML0"/>
        <w:divId w:val="2051370621"/>
        <w:rPr>
          <w:rStyle w:val="HTML"/>
        </w:rPr>
      </w:pPr>
      <w:r>
        <w:rPr>
          <w:rStyle w:val="HTML"/>
        </w:rPr>
        <w:t>GET /api/v5/asset/exchange-list</w:t>
      </w:r>
    </w:p>
    <w:p w:rsidR="00000000" w:rsidRDefault="00000000">
      <w:pPr>
        <w:pStyle w:val="HTML0"/>
        <w:divId w:val="2051370621"/>
        <w:rPr>
          <w:rStyle w:val="HTML"/>
        </w:rPr>
      </w:pPr>
    </w:p>
    <w:p w:rsidR="00000000" w:rsidRDefault="00000000">
      <w:pPr>
        <w:pStyle w:val="HTML0"/>
        <w:divId w:val="1413044832"/>
        <w:rPr>
          <w:rStyle w:val="HTML"/>
          <w:vanish/>
        </w:rPr>
      </w:pPr>
    </w:p>
    <w:p w:rsidR="00000000" w:rsidRDefault="00000000">
      <w:pPr>
        <w:pStyle w:val="4"/>
        <w:divId w:val="175387555"/>
      </w:pPr>
      <w:r>
        <w:t>Request Parameters</w:t>
      </w:r>
    </w:p>
    <w:p w:rsidR="00000000" w:rsidRDefault="00000000">
      <w:pPr>
        <w:pStyle w:val="a5"/>
        <w:divId w:val="175387555"/>
      </w:pPr>
      <w:r>
        <w:t>None</w:t>
      </w:r>
    </w:p>
    <w:p w:rsidR="00000000" w:rsidRDefault="00000000">
      <w:pPr>
        <w:pStyle w:val="a5"/>
        <w:ind w:left="720" w:right="720"/>
        <w:divId w:val="722407499"/>
      </w:pPr>
      <w:r>
        <w:t>Response Example</w:t>
      </w:r>
    </w:p>
    <w:p w:rsidR="00000000" w:rsidRDefault="00000000">
      <w:pPr>
        <w:pStyle w:val="HTML0"/>
        <w:divId w:val="227232371"/>
        <w:rPr>
          <w:rStyle w:val="w"/>
        </w:rPr>
      </w:pPr>
      <w:r>
        <w:rPr>
          <w:rStyle w:val="p"/>
        </w:rPr>
        <w:t>{</w:t>
      </w:r>
    </w:p>
    <w:p w:rsidR="00000000" w:rsidRDefault="00000000">
      <w:pPr>
        <w:pStyle w:val="HTML0"/>
        <w:divId w:val="227232371"/>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227232371"/>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227232371"/>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227232371"/>
        <w:rPr>
          <w:rStyle w:val="w"/>
        </w:rPr>
      </w:pPr>
      <w:r>
        <w:rPr>
          <w:rStyle w:val="w"/>
        </w:rPr>
        <w:t xml:space="preserve">    </w:t>
      </w:r>
      <w:r>
        <w:rPr>
          <w:rStyle w:val="p"/>
        </w:rPr>
        <w:t>{</w:t>
      </w:r>
    </w:p>
    <w:p w:rsidR="00000000" w:rsidRDefault="00000000">
      <w:pPr>
        <w:pStyle w:val="HTML0"/>
        <w:divId w:val="227232371"/>
        <w:rPr>
          <w:rStyle w:val="w"/>
        </w:rPr>
      </w:pPr>
      <w:r>
        <w:rPr>
          <w:rStyle w:val="w"/>
        </w:rPr>
        <w:t xml:space="preserve">        </w:t>
      </w:r>
      <w:r>
        <w:rPr>
          <w:rStyle w:val="nl"/>
        </w:rPr>
        <w:t>"exchId"</w:t>
      </w:r>
      <w:r>
        <w:rPr>
          <w:rStyle w:val="p"/>
        </w:rPr>
        <w:t>:</w:t>
      </w:r>
      <w:r>
        <w:rPr>
          <w:rStyle w:val="w"/>
        </w:rPr>
        <w:t xml:space="preserve"> </w:t>
      </w:r>
      <w:r>
        <w:rPr>
          <w:rStyle w:val="s2"/>
        </w:rPr>
        <w:t>"did:ethr:0xfeb4f99829a9acdf52979abee87e83addf22a7e1"</w:t>
      </w:r>
      <w:r>
        <w:rPr>
          <w:rStyle w:val="p"/>
        </w:rPr>
        <w:t>,</w:t>
      </w:r>
    </w:p>
    <w:p w:rsidR="00000000" w:rsidRDefault="00000000">
      <w:pPr>
        <w:pStyle w:val="HTML0"/>
        <w:divId w:val="227232371"/>
        <w:rPr>
          <w:rStyle w:val="w"/>
        </w:rPr>
      </w:pPr>
      <w:r>
        <w:rPr>
          <w:rStyle w:val="w"/>
        </w:rPr>
        <w:t xml:space="preserve">        </w:t>
      </w:r>
      <w:r>
        <w:rPr>
          <w:rStyle w:val="nl"/>
        </w:rPr>
        <w:t>"exchName"</w:t>
      </w:r>
      <w:r>
        <w:rPr>
          <w:rStyle w:val="p"/>
        </w:rPr>
        <w:t>:</w:t>
      </w:r>
      <w:r>
        <w:rPr>
          <w:rStyle w:val="w"/>
        </w:rPr>
        <w:t xml:space="preserve"> </w:t>
      </w:r>
      <w:r>
        <w:rPr>
          <w:rStyle w:val="s2"/>
        </w:rPr>
        <w:t>"1xbet"</w:t>
      </w:r>
    </w:p>
    <w:p w:rsidR="00000000" w:rsidRDefault="00000000">
      <w:pPr>
        <w:pStyle w:val="HTML0"/>
        <w:divId w:val="227232371"/>
        <w:rPr>
          <w:rStyle w:val="w"/>
        </w:rPr>
      </w:pPr>
      <w:r>
        <w:rPr>
          <w:rStyle w:val="w"/>
        </w:rPr>
        <w:t xml:space="preserve">    </w:t>
      </w:r>
      <w:r>
        <w:rPr>
          <w:rStyle w:val="p"/>
        </w:rPr>
        <w:t>}</w:t>
      </w:r>
    </w:p>
    <w:p w:rsidR="00000000" w:rsidRDefault="00000000">
      <w:pPr>
        <w:pStyle w:val="HTML0"/>
        <w:divId w:val="227232371"/>
        <w:rPr>
          <w:rStyle w:val="w"/>
        </w:rPr>
      </w:pPr>
      <w:r>
        <w:rPr>
          <w:rStyle w:val="w"/>
        </w:rPr>
        <w:t xml:space="preserve">  </w:t>
      </w:r>
      <w:r>
        <w:rPr>
          <w:rStyle w:val="p"/>
        </w:rPr>
        <w:t>]</w:t>
      </w:r>
    </w:p>
    <w:p w:rsidR="00000000" w:rsidRDefault="00000000">
      <w:pPr>
        <w:pStyle w:val="HTML0"/>
        <w:divId w:val="227232371"/>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exchName</w:t>
            </w:r>
          </w:p>
        </w:tc>
        <w:tc>
          <w:tcPr>
            <w:tcW w:w="0" w:type="auto"/>
            <w:vAlign w:val="center"/>
            <w:hideMark/>
          </w:tcPr>
          <w:p w:rsidR="00000000" w:rsidRDefault="00000000">
            <w:r>
              <w:t>String</w:t>
            </w:r>
          </w:p>
        </w:tc>
        <w:tc>
          <w:tcPr>
            <w:tcW w:w="0" w:type="auto"/>
            <w:vAlign w:val="center"/>
            <w:hideMark/>
          </w:tcPr>
          <w:p w:rsidR="00000000" w:rsidRDefault="00000000">
            <w:r>
              <w:t xml:space="preserve">Exchange name, e.g. </w:t>
            </w:r>
            <w:r>
              <w:rPr>
                <w:rStyle w:val="HTML"/>
              </w:rPr>
              <w:t>1xbet</w:t>
            </w:r>
          </w:p>
        </w:tc>
      </w:tr>
      <w:tr w:rsidR="00000000">
        <w:trPr>
          <w:divId w:val="175387555"/>
          <w:tblCellSpacing w:w="15" w:type="dxa"/>
        </w:trPr>
        <w:tc>
          <w:tcPr>
            <w:tcW w:w="0" w:type="auto"/>
            <w:vAlign w:val="center"/>
            <w:hideMark/>
          </w:tcPr>
          <w:p w:rsidR="00000000" w:rsidRDefault="00000000">
            <w:r>
              <w:t>exchId</w:t>
            </w:r>
          </w:p>
        </w:tc>
        <w:tc>
          <w:tcPr>
            <w:tcW w:w="0" w:type="auto"/>
            <w:vAlign w:val="center"/>
            <w:hideMark/>
          </w:tcPr>
          <w:p w:rsidR="00000000" w:rsidRDefault="00000000">
            <w:r>
              <w:t>String</w:t>
            </w:r>
          </w:p>
        </w:tc>
        <w:tc>
          <w:tcPr>
            <w:tcW w:w="0" w:type="auto"/>
            <w:vAlign w:val="center"/>
            <w:hideMark/>
          </w:tcPr>
          <w:p w:rsidR="00000000" w:rsidRDefault="00000000">
            <w:r>
              <w:t xml:space="preserve">Exchange ID, e.g. </w:t>
            </w:r>
            <w:r>
              <w:rPr>
                <w:rStyle w:val="HTML"/>
              </w:rPr>
              <w:t>did:ethr:0xfeb4f99829a9acdf52979abee87e83addf22a7e1</w:t>
            </w:r>
          </w:p>
        </w:tc>
      </w:tr>
    </w:tbl>
    <w:p w:rsidR="00000000" w:rsidRDefault="00000000">
      <w:pPr>
        <w:pStyle w:val="3"/>
        <w:divId w:val="175387555"/>
      </w:pPr>
      <w:r>
        <w:t>Apply for monthly statement (last year)</w:t>
      </w:r>
    </w:p>
    <w:p w:rsidR="00000000" w:rsidRDefault="00000000">
      <w:pPr>
        <w:pStyle w:val="a5"/>
        <w:divId w:val="175387555"/>
      </w:pPr>
      <w:r>
        <w:t>Apply for monthly statement in the past year.</w:t>
      </w:r>
    </w:p>
    <w:p w:rsidR="00000000" w:rsidRDefault="00000000">
      <w:pPr>
        <w:pStyle w:val="4"/>
        <w:divId w:val="175387555"/>
      </w:pPr>
      <w:r>
        <w:t>Rate Limit: 20 requests per month</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/api/v5/asset/monthly-statement</w:t>
      </w:r>
    </w:p>
    <w:p w:rsidR="00000000" w:rsidRDefault="00000000">
      <w:pPr>
        <w:pStyle w:val="a5"/>
        <w:ind w:left="720" w:right="720"/>
        <w:divId w:val="1531920165"/>
      </w:pPr>
      <w:r>
        <w:t>Request Example</w:t>
      </w:r>
    </w:p>
    <w:p w:rsidR="00000000" w:rsidRDefault="00000000">
      <w:pPr>
        <w:pStyle w:val="HTML0"/>
        <w:divId w:val="384570848"/>
        <w:rPr>
          <w:rStyle w:val="HTML"/>
        </w:rPr>
      </w:pPr>
      <w:r>
        <w:rPr>
          <w:rStyle w:val="HTML"/>
        </w:rPr>
        <w:t>POST /api/v5/asset/monthly-statement</w:t>
      </w:r>
    </w:p>
    <w:p w:rsidR="00000000" w:rsidRDefault="00000000">
      <w:pPr>
        <w:pStyle w:val="HTML0"/>
        <w:divId w:val="384570848"/>
        <w:rPr>
          <w:rStyle w:val="HTML"/>
        </w:rPr>
      </w:pPr>
      <w:r>
        <w:rPr>
          <w:rStyle w:val="HTML"/>
        </w:rPr>
        <w:t>body</w:t>
      </w:r>
    </w:p>
    <w:p w:rsidR="00000000" w:rsidRDefault="00000000">
      <w:pPr>
        <w:pStyle w:val="HTML0"/>
        <w:divId w:val="384570848"/>
        <w:rPr>
          <w:rStyle w:val="HTML"/>
        </w:rPr>
      </w:pPr>
      <w:r>
        <w:rPr>
          <w:rStyle w:val="o"/>
        </w:rPr>
        <w:t>{</w:t>
      </w:r>
    </w:p>
    <w:p w:rsidR="00000000" w:rsidRDefault="00000000">
      <w:pPr>
        <w:pStyle w:val="HTML0"/>
        <w:divId w:val="384570848"/>
        <w:rPr>
          <w:rStyle w:val="HTML"/>
        </w:rPr>
      </w:pPr>
      <w:r>
        <w:rPr>
          <w:rStyle w:val="HTML"/>
        </w:rPr>
        <w:t xml:space="preserve">    </w:t>
      </w:r>
      <w:r>
        <w:rPr>
          <w:rStyle w:val="s2"/>
        </w:rPr>
        <w:t>"month"</w:t>
      </w:r>
      <w:r>
        <w:rPr>
          <w:rStyle w:val="HTML"/>
        </w:rPr>
        <w:t>:</w:t>
      </w:r>
      <w:r>
        <w:rPr>
          <w:rStyle w:val="s2"/>
        </w:rPr>
        <w:t>"Jan"</w:t>
      </w:r>
    </w:p>
    <w:p w:rsidR="00000000" w:rsidRDefault="00000000">
      <w:pPr>
        <w:pStyle w:val="HTML0"/>
        <w:divId w:val="384570848"/>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month</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Month,last month by default. Valid value is </w:t>
            </w:r>
            <w:r>
              <w:rPr>
                <w:rStyle w:val="HTML"/>
              </w:rPr>
              <w:t>Jan</w:t>
            </w:r>
            <w:r>
              <w:t xml:space="preserve">, </w:t>
            </w:r>
            <w:r>
              <w:rPr>
                <w:rStyle w:val="HTML"/>
              </w:rPr>
              <w:t>Feb</w:t>
            </w:r>
            <w:r>
              <w:t xml:space="preserve">, </w:t>
            </w:r>
            <w:r>
              <w:rPr>
                <w:rStyle w:val="HTML"/>
              </w:rPr>
              <w:t>Mar</w:t>
            </w:r>
            <w:r>
              <w:t xml:space="preserve">, </w:t>
            </w:r>
            <w:r>
              <w:rPr>
                <w:rStyle w:val="HTML"/>
              </w:rPr>
              <w:t>Apr</w:t>
            </w:r>
            <w:r>
              <w:t>,</w:t>
            </w:r>
            <w:r>
              <w:rPr>
                <w:rStyle w:val="HTML"/>
              </w:rPr>
              <w:t>May</w:t>
            </w:r>
            <w:r>
              <w:t xml:space="preserve">, </w:t>
            </w:r>
            <w:r>
              <w:rPr>
                <w:rStyle w:val="HTML"/>
              </w:rPr>
              <w:t>Jun</w:t>
            </w:r>
            <w:r>
              <w:t xml:space="preserve">, </w:t>
            </w:r>
            <w:r>
              <w:rPr>
                <w:rStyle w:val="HTML"/>
              </w:rPr>
              <w:t>Jul</w:t>
            </w:r>
            <w:r>
              <w:t>,</w:t>
            </w:r>
            <w:r>
              <w:rPr>
                <w:rStyle w:val="HTML"/>
              </w:rPr>
              <w:t>Aug</w:t>
            </w:r>
            <w:r>
              <w:t xml:space="preserve">, </w:t>
            </w:r>
            <w:r>
              <w:rPr>
                <w:rStyle w:val="HTML"/>
              </w:rPr>
              <w:t>Sep</w:t>
            </w:r>
            <w:r>
              <w:t>,</w:t>
            </w:r>
            <w:r>
              <w:rPr>
                <w:rStyle w:val="HTML"/>
              </w:rPr>
              <w:t>Oct</w:t>
            </w:r>
            <w:r>
              <w:t>,</w:t>
            </w:r>
            <w:r>
              <w:rPr>
                <w:rStyle w:val="HTML"/>
              </w:rPr>
              <w:t>Nov</w:t>
            </w:r>
            <w:r>
              <w:t>,</w:t>
            </w:r>
            <w:r>
              <w:rPr>
                <w:rStyle w:val="HTML"/>
              </w:rPr>
              <w:t>Dec</w:t>
            </w:r>
          </w:p>
        </w:tc>
      </w:tr>
    </w:tbl>
    <w:p w:rsidR="00000000" w:rsidRDefault="00000000">
      <w:pPr>
        <w:pStyle w:val="a5"/>
        <w:ind w:left="720" w:right="720"/>
        <w:divId w:val="638220942"/>
      </w:pPr>
      <w:r>
        <w:t>Response Example</w:t>
      </w:r>
    </w:p>
    <w:p w:rsidR="00000000" w:rsidRDefault="00000000">
      <w:pPr>
        <w:pStyle w:val="HTML0"/>
        <w:divId w:val="882518147"/>
        <w:rPr>
          <w:rStyle w:val="w"/>
        </w:rPr>
      </w:pPr>
      <w:r>
        <w:rPr>
          <w:rStyle w:val="p"/>
        </w:rPr>
        <w:t>{</w:t>
      </w:r>
    </w:p>
    <w:p w:rsidR="00000000" w:rsidRDefault="00000000">
      <w:pPr>
        <w:pStyle w:val="HTML0"/>
        <w:divId w:val="882518147"/>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882518147"/>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882518147"/>
        <w:rPr>
          <w:rStyle w:val="w"/>
        </w:rPr>
      </w:pPr>
      <w:r>
        <w:rPr>
          <w:rStyle w:val="w"/>
        </w:rPr>
        <w:t xml:space="preserve">        </w:t>
      </w:r>
      <w:r>
        <w:rPr>
          <w:rStyle w:val="p"/>
        </w:rPr>
        <w:t>{</w:t>
      </w:r>
    </w:p>
    <w:p w:rsidR="00000000" w:rsidRDefault="00000000">
      <w:pPr>
        <w:pStyle w:val="HTML0"/>
        <w:divId w:val="882518147"/>
        <w:rPr>
          <w:rStyle w:val="w"/>
        </w:rPr>
      </w:pPr>
      <w:r>
        <w:rPr>
          <w:rStyle w:val="w"/>
        </w:rPr>
        <w:t xml:space="preserve">            </w:t>
      </w:r>
      <w:r>
        <w:rPr>
          <w:rStyle w:val="nl"/>
        </w:rPr>
        <w:t>"ts"</w:t>
      </w:r>
      <w:r>
        <w:rPr>
          <w:rStyle w:val="p"/>
        </w:rPr>
        <w:t>:</w:t>
      </w:r>
      <w:r>
        <w:rPr>
          <w:rStyle w:val="w"/>
        </w:rPr>
        <w:t xml:space="preserve"> </w:t>
      </w:r>
      <w:r>
        <w:rPr>
          <w:rStyle w:val="s2"/>
        </w:rPr>
        <w:t>"1646892328000"</w:t>
      </w:r>
    </w:p>
    <w:p w:rsidR="00000000" w:rsidRDefault="00000000">
      <w:pPr>
        <w:pStyle w:val="HTML0"/>
        <w:divId w:val="882518147"/>
        <w:rPr>
          <w:rStyle w:val="w"/>
        </w:rPr>
      </w:pPr>
      <w:r>
        <w:rPr>
          <w:rStyle w:val="w"/>
        </w:rPr>
        <w:t xml:space="preserve">        </w:t>
      </w:r>
      <w:r>
        <w:rPr>
          <w:rStyle w:val="p"/>
        </w:rPr>
        <w:t>}</w:t>
      </w:r>
    </w:p>
    <w:p w:rsidR="00000000" w:rsidRDefault="00000000">
      <w:pPr>
        <w:pStyle w:val="HTML0"/>
        <w:divId w:val="882518147"/>
        <w:rPr>
          <w:rStyle w:val="w"/>
        </w:rPr>
      </w:pPr>
      <w:r>
        <w:rPr>
          <w:rStyle w:val="w"/>
        </w:rPr>
        <w:t xml:space="preserve">    </w:t>
      </w:r>
      <w:r>
        <w:rPr>
          <w:rStyle w:val="p"/>
        </w:rPr>
        <w:t>],</w:t>
      </w:r>
    </w:p>
    <w:p w:rsidR="00000000" w:rsidRDefault="00000000">
      <w:pPr>
        <w:pStyle w:val="HTML0"/>
        <w:divId w:val="882518147"/>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882518147"/>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Download link generation time, Unix timestamp format in milliseconds, e.g. </w:t>
            </w:r>
            <w:r>
              <w:rPr>
                <w:rStyle w:val="HTML"/>
              </w:rPr>
              <w:t>1597026383085</w:t>
            </w:r>
          </w:p>
        </w:tc>
      </w:tr>
    </w:tbl>
    <w:p w:rsidR="00000000" w:rsidRDefault="00000000">
      <w:pPr>
        <w:pStyle w:val="3"/>
        <w:divId w:val="175387555"/>
      </w:pPr>
      <w:r>
        <w:t>GET monthly statement (last year)</w:t>
      </w:r>
    </w:p>
    <w:p w:rsidR="00000000" w:rsidRDefault="00000000">
      <w:pPr>
        <w:pStyle w:val="a5"/>
        <w:divId w:val="175387555"/>
      </w:pPr>
      <w:r>
        <w:t>Retrieve monthly statement in the past year.</w:t>
      </w:r>
    </w:p>
    <w:p w:rsidR="00000000" w:rsidRDefault="00000000">
      <w:pPr>
        <w:pStyle w:val="4"/>
        <w:divId w:val="175387555"/>
      </w:pPr>
      <w:r>
        <w:t>Rate Limit: 10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/api/v5/asset/monthly-statement</w:t>
      </w:r>
    </w:p>
    <w:p w:rsidR="00000000" w:rsidRDefault="00000000">
      <w:pPr>
        <w:pStyle w:val="a5"/>
        <w:ind w:left="720" w:right="720"/>
        <w:divId w:val="352652186"/>
      </w:pPr>
      <w:r>
        <w:t>Request Example</w:t>
      </w:r>
    </w:p>
    <w:p w:rsidR="00000000" w:rsidRDefault="00000000">
      <w:pPr>
        <w:pStyle w:val="HTML0"/>
        <w:divId w:val="636841921"/>
        <w:rPr>
          <w:rStyle w:val="HTML"/>
        </w:rPr>
      </w:pPr>
      <w:r>
        <w:rPr>
          <w:rStyle w:val="HTML"/>
        </w:rPr>
        <w:t>GET /api/v5/asset/monthly-statement?month</w:t>
      </w:r>
      <w:r>
        <w:rPr>
          <w:rStyle w:val="o"/>
        </w:rPr>
        <w:t>=</w:t>
      </w:r>
      <w:r>
        <w:rPr>
          <w:rStyle w:val="HTML"/>
        </w:rPr>
        <w:t>Jan</w:t>
      </w:r>
    </w:p>
    <w:p w:rsidR="00000000" w:rsidRDefault="00000000">
      <w:pPr>
        <w:pStyle w:val="HTML0"/>
        <w:divId w:val="636841921"/>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month</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Month, valid value is </w:t>
            </w:r>
            <w:r>
              <w:rPr>
                <w:rStyle w:val="HTML"/>
              </w:rPr>
              <w:t>Jan</w:t>
            </w:r>
            <w:r>
              <w:t xml:space="preserve">, </w:t>
            </w:r>
            <w:r>
              <w:rPr>
                <w:rStyle w:val="HTML"/>
              </w:rPr>
              <w:t>Feb</w:t>
            </w:r>
            <w:r>
              <w:t xml:space="preserve">, </w:t>
            </w:r>
            <w:r>
              <w:rPr>
                <w:rStyle w:val="HTML"/>
              </w:rPr>
              <w:t>Mar</w:t>
            </w:r>
            <w:r>
              <w:t xml:space="preserve">, </w:t>
            </w:r>
            <w:r>
              <w:rPr>
                <w:rStyle w:val="HTML"/>
              </w:rPr>
              <w:t>Apr</w:t>
            </w:r>
            <w:r>
              <w:t>,</w:t>
            </w:r>
            <w:r>
              <w:rPr>
                <w:rStyle w:val="HTML"/>
              </w:rPr>
              <w:t>May</w:t>
            </w:r>
            <w:r>
              <w:t xml:space="preserve">, </w:t>
            </w:r>
            <w:r>
              <w:rPr>
                <w:rStyle w:val="HTML"/>
              </w:rPr>
              <w:t>Jun</w:t>
            </w:r>
            <w:r>
              <w:t xml:space="preserve">, </w:t>
            </w:r>
            <w:r>
              <w:rPr>
                <w:rStyle w:val="HTML"/>
              </w:rPr>
              <w:t>Jul</w:t>
            </w:r>
            <w:r>
              <w:t>,</w:t>
            </w:r>
            <w:r>
              <w:rPr>
                <w:rStyle w:val="HTML"/>
              </w:rPr>
              <w:t>Aug</w:t>
            </w:r>
            <w:r>
              <w:t xml:space="preserve">, </w:t>
            </w:r>
            <w:r>
              <w:rPr>
                <w:rStyle w:val="HTML"/>
              </w:rPr>
              <w:t>Sep</w:t>
            </w:r>
            <w:r>
              <w:t>,</w:t>
            </w:r>
            <w:r>
              <w:rPr>
                <w:rStyle w:val="HTML"/>
              </w:rPr>
              <w:t>Oct</w:t>
            </w:r>
            <w:r>
              <w:t>,</w:t>
            </w:r>
            <w:r>
              <w:rPr>
                <w:rStyle w:val="HTML"/>
              </w:rPr>
              <w:t>Nov</w:t>
            </w:r>
            <w:r>
              <w:t>,</w:t>
            </w:r>
            <w:r>
              <w:rPr>
                <w:rStyle w:val="HTML"/>
              </w:rPr>
              <w:t>Dec</w:t>
            </w:r>
          </w:p>
        </w:tc>
      </w:tr>
    </w:tbl>
    <w:p w:rsidR="00000000" w:rsidRDefault="00000000">
      <w:pPr>
        <w:pStyle w:val="a5"/>
        <w:ind w:left="720" w:right="720"/>
        <w:divId w:val="127212004"/>
      </w:pPr>
      <w:r>
        <w:t>Response Example</w:t>
      </w:r>
    </w:p>
    <w:p w:rsidR="00000000" w:rsidRDefault="00000000">
      <w:pPr>
        <w:pStyle w:val="HTML0"/>
        <w:divId w:val="1562324977"/>
        <w:rPr>
          <w:rStyle w:val="w"/>
        </w:rPr>
      </w:pPr>
      <w:r>
        <w:rPr>
          <w:rStyle w:val="p"/>
        </w:rPr>
        <w:t>{</w:t>
      </w:r>
    </w:p>
    <w:p w:rsidR="00000000" w:rsidRDefault="00000000">
      <w:pPr>
        <w:pStyle w:val="HTML0"/>
        <w:divId w:val="1562324977"/>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562324977"/>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562324977"/>
        <w:rPr>
          <w:rStyle w:val="w"/>
        </w:rPr>
      </w:pPr>
      <w:r>
        <w:rPr>
          <w:rStyle w:val="w"/>
        </w:rPr>
        <w:t xml:space="preserve">        </w:t>
      </w:r>
      <w:r>
        <w:rPr>
          <w:rStyle w:val="p"/>
        </w:rPr>
        <w:t>{</w:t>
      </w:r>
    </w:p>
    <w:p w:rsidR="00000000" w:rsidRDefault="00000000">
      <w:pPr>
        <w:pStyle w:val="HTML0"/>
        <w:divId w:val="1562324977"/>
        <w:rPr>
          <w:rStyle w:val="w"/>
        </w:rPr>
      </w:pPr>
      <w:r>
        <w:rPr>
          <w:rStyle w:val="w"/>
        </w:rPr>
        <w:t xml:space="preserve">            </w:t>
      </w:r>
      <w:r>
        <w:rPr>
          <w:rStyle w:val="nl"/>
        </w:rPr>
        <w:t>"fileHref"</w:t>
      </w:r>
      <w:r>
        <w:rPr>
          <w:rStyle w:val="p"/>
        </w:rPr>
        <w:t>:</w:t>
      </w:r>
      <w:r>
        <w:rPr>
          <w:rStyle w:val="w"/>
        </w:rPr>
        <w:t xml:space="preserve"> </w:t>
      </w:r>
      <w:r>
        <w:rPr>
          <w:rStyle w:val="s2"/>
        </w:rPr>
        <w:t>"http://xxx"</w:t>
      </w:r>
      <w:r>
        <w:rPr>
          <w:rStyle w:val="p"/>
        </w:rPr>
        <w:t>,</w:t>
      </w:r>
    </w:p>
    <w:p w:rsidR="00000000" w:rsidRDefault="00000000">
      <w:pPr>
        <w:pStyle w:val="HTML0"/>
        <w:divId w:val="1562324977"/>
        <w:rPr>
          <w:rStyle w:val="w"/>
        </w:rPr>
      </w:pPr>
      <w:r>
        <w:rPr>
          <w:rStyle w:val="w"/>
        </w:rPr>
        <w:t xml:space="preserve">            </w:t>
      </w:r>
      <w:r>
        <w:rPr>
          <w:rStyle w:val="nl"/>
        </w:rPr>
        <w:t>"state"</w:t>
      </w:r>
      <w:r>
        <w:rPr>
          <w:rStyle w:val="p"/>
        </w:rPr>
        <w:t>:</w:t>
      </w:r>
      <w:r>
        <w:rPr>
          <w:rStyle w:val="w"/>
        </w:rPr>
        <w:t xml:space="preserve"> </w:t>
      </w:r>
      <w:r>
        <w:rPr>
          <w:rStyle w:val="s2"/>
        </w:rPr>
        <w:t>"finished"</w:t>
      </w:r>
      <w:r>
        <w:rPr>
          <w:rStyle w:val="p"/>
        </w:rPr>
        <w:t>,</w:t>
      </w:r>
    </w:p>
    <w:p w:rsidR="00000000" w:rsidRDefault="00000000">
      <w:pPr>
        <w:pStyle w:val="HTML0"/>
        <w:divId w:val="1562324977"/>
        <w:rPr>
          <w:rStyle w:val="w"/>
        </w:rPr>
      </w:pPr>
      <w:r>
        <w:rPr>
          <w:rStyle w:val="w"/>
        </w:rPr>
        <w:t xml:space="preserve">            </w:t>
      </w:r>
      <w:r>
        <w:rPr>
          <w:rStyle w:val="nl"/>
        </w:rPr>
        <w:t>"ts"</w:t>
      </w:r>
      <w:r>
        <w:rPr>
          <w:rStyle w:val="p"/>
        </w:rPr>
        <w:t>:</w:t>
      </w:r>
      <w:r>
        <w:rPr>
          <w:rStyle w:val="w"/>
        </w:rPr>
        <w:t xml:space="preserve"> </w:t>
      </w:r>
      <w:r>
        <w:rPr>
          <w:rStyle w:val="mi"/>
        </w:rPr>
        <w:t>1646892328000</w:t>
      </w:r>
    </w:p>
    <w:p w:rsidR="00000000" w:rsidRDefault="00000000">
      <w:pPr>
        <w:pStyle w:val="HTML0"/>
        <w:divId w:val="1562324977"/>
        <w:rPr>
          <w:rStyle w:val="w"/>
        </w:rPr>
      </w:pPr>
      <w:r>
        <w:rPr>
          <w:rStyle w:val="w"/>
        </w:rPr>
        <w:t xml:space="preserve">        </w:t>
      </w:r>
      <w:r>
        <w:rPr>
          <w:rStyle w:val="p"/>
        </w:rPr>
        <w:t>}</w:t>
      </w:r>
    </w:p>
    <w:p w:rsidR="00000000" w:rsidRDefault="00000000">
      <w:pPr>
        <w:pStyle w:val="HTML0"/>
        <w:divId w:val="1562324977"/>
        <w:rPr>
          <w:rStyle w:val="w"/>
        </w:rPr>
      </w:pPr>
      <w:r>
        <w:rPr>
          <w:rStyle w:val="w"/>
        </w:rPr>
        <w:t xml:space="preserve">    </w:t>
      </w:r>
      <w:r>
        <w:rPr>
          <w:rStyle w:val="p"/>
        </w:rPr>
        <w:t>],</w:t>
      </w:r>
    </w:p>
    <w:p w:rsidR="00000000" w:rsidRDefault="00000000">
      <w:pPr>
        <w:pStyle w:val="HTML0"/>
        <w:divId w:val="1562324977"/>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562324977"/>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fileHref</w:t>
            </w:r>
          </w:p>
        </w:tc>
        <w:tc>
          <w:tcPr>
            <w:tcW w:w="0" w:type="auto"/>
            <w:vAlign w:val="center"/>
            <w:hideMark/>
          </w:tcPr>
          <w:p w:rsidR="00000000" w:rsidRDefault="00000000">
            <w:r>
              <w:t>String</w:t>
            </w:r>
          </w:p>
        </w:tc>
        <w:tc>
          <w:tcPr>
            <w:tcW w:w="0" w:type="auto"/>
            <w:vAlign w:val="center"/>
            <w:hideMark/>
          </w:tcPr>
          <w:p w:rsidR="00000000" w:rsidRDefault="00000000">
            <w:r>
              <w:t>Download file link</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Int</w:t>
            </w:r>
          </w:p>
        </w:tc>
        <w:tc>
          <w:tcPr>
            <w:tcW w:w="0" w:type="auto"/>
            <w:vAlign w:val="center"/>
            <w:hideMark/>
          </w:tcPr>
          <w:p w:rsidR="00000000" w:rsidRDefault="00000000">
            <w:r>
              <w:t xml:space="preserve">Download link generation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 xml:space="preserve">Download link status </w:t>
            </w:r>
            <w:r>
              <w:br/>
              <w:t>"finished" "ongoing"</w:t>
            </w:r>
          </w:p>
        </w:tc>
      </w:tr>
    </w:tbl>
    <w:p w:rsidR="00000000" w:rsidRDefault="00000000">
      <w:pPr>
        <w:pStyle w:val="3"/>
        <w:divId w:val="175387555"/>
      </w:pPr>
      <w:r>
        <w:t>Get convert currencies</w:t>
      </w:r>
    </w:p>
    <w:p w:rsidR="00000000" w:rsidRDefault="00000000">
      <w:pPr>
        <w:pStyle w:val="4"/>
        <w:divId w:val="175387555"/>
      </w:pPr>
      <w:r>
        <w:t>Rate Limit: 6 requests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/api/v5/asset/convert/currencies</w:t>
      </w:r>
    </w:p>
    <w:p w:rsidR="00000000" w:rsidRDefault="00000000">
      <w:pPr>
        <w:pStyle w:val="a5"/>
        <w:ind w:left="720" w:right="720"/>
        <w:divId w:val="48497778"/>
      </w:pPr>
      <w:r>
        <w:t>Request Example</w:t>
      </w:r>
    </w:p>
    <w:p w:rsidR="00000000" w:rsidRDefault="00000000">
      <w:pPr>
        <w:pStyle w:val="HTML0"/>
        <w:divId w:val="609437618"/>
        <w:rPr>
          <w:rStyle w:val="HTML"/>
        </w:rPr>
      </w:pPr>
      <w:r>
        <w:rPr>
          <w:rStyle w:val="HTML"/>
        </w:rPr>
        <w:t>GET /api/v5/asset/convert/currencies</w:t>
      </w:r>
    </w:p>
    <w:p w:rsidR="00000000" w:rsidRDefault="00000000">
      <w:pPr>
        <w:pStyle w:val="HTML0"/>
        <w:divId w:val="609437618"/>
        <w:rPr>
          <w:rStyle w:val="HTML"/>
        </w:rPr>
      </w:pPr>
    </w:p>
    <w:p w:rsidR="00000000" w:rsidRDefault="00000000">
      <w:pPr>
        <w:pStyle w:val="4"/>
        <w:divId w:val="175387555"/>
      </w:pPr>
      <w:r>
        <w:t>Response parameters</w:t>
      </w:r>
    </w:p>
    <w:p w:rsidR="00000000" w:rsidRDefault="00000000">
      <w:pPr>
        <w:pStyle w:val="a5"/>
        <w:divId w:val="175387555"/>
      </w:pPr>
      <w:r>
        <w:t>none</w:t>
      </w:r>
    </w:p>
    <w:p w:rsidR="00000000" w:rsidRDefault="00000000">
      <w:pPr>
        <w:pStyle w:val="a5"/>
        <w:ind w:left="720" w:right="720"/>
        <w:divId w:val="485632476"/>
      </w:pPr>
      <w:r>
        <w:t>Response Example</w:t>
      </w:r>
    </w:p>
    <w:p w:rsidR="00000000" w:rsidRDefault="00000000">
      <w:pPr>
        <w:pStyle w:val="HTML0"/>
        <w:divId w:val="1830094832"/>
        <w:rPr>
          <w:rStyle w:val="w"/>
        </w:rPr>
      </w:pPr>
      <w:r>
        <w:rPr>
          <w:rStyle w:val="p"/>
        </w:rPr>
        <w:t>{</w:t>
      </w:r>
    </w:p>
    <w:p w:rsidR="00000000" w:rsidRDefault="00000000">
      <w:pPr>
        <w:pStyle w:val="HTML0"/>
        <w:divId w:val="1830094832"/>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830094832"/>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830094832"/>
        <w:rPr>
          <w:rStyle w:val="w"/>
        </w:rPr>
      </w:pPr>
      <w:r>
        <w:rPr>
          <w:rStyle w:val="w"/>
        </w:rPr>
        <w:t xml:space="preserve">        </w:t>
      </w:r>
      <w:r>
        <w:rPr>
          <w:rStyle w:val="p"/>
        </w:rPr>
        <w:t>{</w:t>
      </w:r>
    </w:p>
    <w:p w:rsidR="00000000" w:rsidRDefault="00000000">
      <w:pPr>
        <w:pStyle w:val="HTML0"/>
        <w:divId w:val="1830094832"/>
        <w:rPr>
          <w:rStyle w:val="w"/>
        </w:rPr>
      </w:pPr>
      <w:r>
        <w:rPr>
          <w:rStyle w:val="w"/>
        </w:rPr>
        <w:t xml:space="preserve">            </w:t>
      </w:r>
      <w:r>
        <w:rPr>
          <w:rStyle w:val="nl"/>
        </w:rPr>
        <w:t>"min"</w:t>
      </w:r>
      <w:r>
        <w:rPr>
          <w:rStyle w:val="p"/>
        </w:rPr>
        <w:t>:</w:t>
      </w:r>
      <w:r>
        <w:rPr>
          <w:rStyle w:val="w"/>
        </w:rPr>
        <w:t xml:space="preserve"> </w:t>
      </w:r>
      <w:r>
        <w:rPr>
          <w:rStyle w:val="s2"/>
        </w:rPr>
        <w:t>""</w:t>
      </w:r>
      <w:r>
        <w:rPr>
          <w:rStyle w:val="p"/>
        </w:rPr>
        <w:t>,</w:t>
      </w:r>
      <w:r>
        <w:rPr>
          <w:rStyle w:val="w"/>
        </w:rPr>
        <w:t xml:space="preserve">  </w:t>
      </w:r>
      <w:r>
        <w:rPr>
          <w:rStyle w:val="err"/>
        </w:rPr>
        <w:t>//</w:t>
      </w:r>
      <w:r>
        <w:rPr>
          <w:rStyle w:val="w"/>
        </w:rPr>
        <w:t xml:space="preserve"> </w:t>
      </w:r>
      <w:r>
        <w:rPr>
          <w:rStyle w:val="err"/>
        </w:rPr>
        <w:t>Deprecated</w:t>
      </w:r>
    </w:p>
    <w:p w:rsidR="00000000" w:rsidRDefault="00000000">
      <w:pPr>
        <w:pStyle w:val="HTML0"/>
        <w:divId w:val="1830094832"/>
        <w:rPr>
          <w:rStyle w:val="w"/>
        </w:rPr>
      </w:pPr>
      <w:r>
        <w:rPr>
          <w:rStyle w:val="w"/>
        </w:rPr>
        <w:t xml:space="preserve">            </w:t>
      </w:r>
      <w:r>
        <w:rPr>
          <w:rStyle w:val="nl"/>
        </w:rPr>
        <w:t>"max"</w:t>
      </w:r>
      <w:r>
        <w:rPr>
          <w:rStyle w:val="p"/>
        </w:rPr>
        <w:t>:</w:t>
      </w:r>
      <w:r>
        <w:rPr>
          <w:rStyle w:val="w"/>
        </w:rPr>
        <w:t xml:space="preserve"> </w:t>
      </w:r>
      <w:r>
        <w:rPr>
          <w:rStyle w:val="s2"/>
        </w:rPr>
        <w:t>""</w:t>
      </w:r>
      <w:r>
        <w:rPr>
          <w:rStyle w:val="p"/>
        </w:rPr>
        <w:t>,</w:t>
      </w:r>
      <w:r>
        <w:rPr>
          <w:rStyle w:val="w"/>
        </w:rPr>
        <w:t xml:space="preserve">  </w:t>
      </w:r>
      <w:r>
        <w:rPr>
          <w:rStyle w:val="err"/>
        </w:rPr>
        <w:t>//</w:t>
      </w:r>
      <w:r>
        <w:rPr>
          <w:rStyle w:val="w"/>
        </w:rPr>
        <w:t xml:space="preserve"> </w:t>
      </w:r>
      <w:r>
        <w:rPr>
          <w:rStyle w:val="err"/>
        </w:rPr>
        <w:t>Deprecated</w:t>
      </w:r>
    </w:p>
    <w:p w:rsidR="00000000" w:rsidRDefault="00000000">
      <w:pPr>
        <w:pStyle w:val="HTML0"/>
        <w:divId w:val="1830094832"/>
        <w:rPr>
          <w:rStyle w:val="w"/>
        </w:rPr>
      </w:pPr>
      <w:r>
        <w:rPr>
          <w:rStyle w:val="w"/>
        </w:rPr>
        <w:t xml:space="preserve">            </w:t>
      </w:r>
      <w:r>
        <w:rPr>
          <w:rStyle w:val="nl"/>
        </w:rPr>
        <w:t>"ccy"</w:t>
      </w:r>
      <w:r>
        <w:rPr>
          <w:rStyle w:val="p"/>
        </w:rPr>
        <w:t>:</w:t>
      </w:r>
      <w:r>
        <w:rPr>
          <w:rStyle w:val="w"/>
        </w:rPr>
        <w:t xml:space="preserve"> </w:t>
      </w:r>
      <w:r>
        <w:rPr>
          <w:rStyle w:val="s2"/>
        </w:rPr>
        <w:t>"BTC"</w:t>
      </w:r>
    </w:p>
    <w:p w:rsidR="00000000" w:rsidRDefault="00000000">
      <w:pPr>
        <w:pStyle w:val="HTML0"/>
        <w:divId w:val="1830094832"/>
        <w:rPr>
          <w:rStyle w:val="w"/>
        </w:rPr>
      </w:pPr>
      <w:r>
        <w:rPr>
          <w:rStyle w:val="w"/>
        </w:rPr>
        <w:t xml:space="preserve">        </w:t>
      </w:r>
      <w:r>
        <w:rPr>
          <w:rStyle w:val="p"/>
        </w:rPr>
        <w:t>},</w:t>
      </w:r>
    </w:p>
    <w:p w:rsidR="00000000" w:rsidRDefault="00000000">
      <w:pPr>
        <w:pStyle w:val="HTML0"/>
        <w:divId w:val="1830094832"/>
        <w:rPr>
          <w:rStyle w:val="w"/>
        </w:rPr>
      </w:pPr>
      <w:r>
        <w:rPr>
          <w:rStyle w:val="w"/>
        </w:rPr>
        <w:t xml:space="preserve">        </w:t>
      </w:r>
      <w:r>
        <w:rPr>
          <w:rStyle w:val="p"/>
        </w:rPr>
        <w:t>{</w:t>
      </w:r>
    </w:p>
    <w:p w:rsidR="00000000" w:rsidRDefault="00000000">
      <w:pPr>
        <w:pStyle w:val="HTML0"/>
        <w:divId w:val="1830094832"/>
        <w:rPr>
          <w:rStyle w:val="w"/>
        </w:rPr>
      </w:pPr>
      <w:r>
        <w:rPr>
          <w:rStyle w:val="w"/>
        </w:rPr>
        <w:t xml:space="preserve">            </w:t>
      </w:r>
      <w:r>
        <w:rPr>
          <w:rStyle w:val="nl"/>
        </w:rPr>
        <w:t>"min"</w:t>
      </w:r>
      <w:r>
        <w:rPr>
          <w:rStyle w:val="p"/>
        </w:rPr>
        <w:t>:</w:t>
      </w:r>
      <w:r>
        <w:rPr>
          <w:rStyle w:val="w"/>
        </w:rPr>
        <w:t xml:space="preserve"> </w:t>
      </w:r>
      <w:r>
        <w:rPr>
          <w:rStyle w:val="s2"/>
        </w:rPr>
        <w:t>""</w:t>
      </w:r>
      <w:r>
        <w:rPr>
          <w:rStyle w:val="p"/>
        </w:rPr>
        <w:t>,</w:t>
      </w:r>
    </w:p>
    <w:p w:rsidR="00000000" w:rsidRDefault="00000000">
      <w:pPr>
        <w:pStyle w:val="HTML0"/>
        <w:divId w:val="1830094832"/>
        <w:rPr>
          <w:rStyle w:val="w"/>
        </w:rPr>
      </w:pPr>
      <w:r>
        <w:rPr>
          <w:rStyle w:val="w"/>
        </w:rPr>
        <w:t xml:space="preserve">            </w:t>
      </w:r>
      <w:r>
        <w:rPr>
          <w:rStyle w:val="nl"/>
        </w:rPr>
        <w:t>"max"</w:t>
      </w:r>
      <w:r>
        <w:rPr>
          <w:rStyle w:val="p"/>
        </w:rPr>
        <w:t>:</w:t>
      </w:r>
      <w:r>
        <w:rPr>
          <w:rStyle w:val="w"/>
        </w:rPr>
        <w:t xml:space="preserve"> </w:t>
      </w:r>
      <w:r>
        <w:rPr>
          <w:rStyle w:val="s2"/>
        </w:rPr>
        <w:t>""</w:t>
      </w:r>
      <w:r>
        <w:rPr>
          <w:rStyle w:val="p"/>
        </w:rPr>
        <w:t>,</w:t>
      </w:r>
    </w:p>
    <w:p w:rsidR="00000000" w:rsidRDefault="00000000">
      <w:pPr>
        <w:pStyle w:val="HTML0"/>
        <w:divId w:val="1830094832"/>
        <w:rPr>
          <w:rStyle w:val="w"/>
        </w:rPr>
      </w:pPr>
      <w:r>
        <w:rPr>
          <w:rStyle w:val="w"/>
        </w:rPr>
        <w:t xml:space="preserve">            </w:t>
      </w:r>
      <w:r>
        <w:rPr>
          <w:rStyle w:val="nl"/>
        </w:rPr>
        <w:t>"ccy"</w:t>
      </w:r>
      <w:r>
        <w:rPr>
          <w:rStyle w:val="p"/>
        </w:rPr>
        <w:t>:</w:t>
      </w:r>
      <w:r>
        <w:rPr>
          <w:rStyle w:val="w"/>
        </w:rPr>
        <w:t xml:space="preserve"> </w:t>
      </w:r>
      <w:r>
        <w:rPr>
          <w:rStyle w:val="s2"/>
        </w:rPr>
        <w:t>"ETH"</w:t>
      </w:r>
    </w:p>
    <w:p w:rsidR="00000000" w:rsidRDefault="00000000">
      <w:pPr>
        <w:pStyle w:val="HTML0"/>
        <w:divId w:val="1830094832"/>
        <w:rPr>
          <w:rStyle w:val="w"/>
        </w:rPr>
      </w:pPr>
      <w:r>
        <w:rPr>
          <w:rStyle w:val="w"/>
        </w:rPr>
        <w:t xml:space="preserve">        </w:t>
      </w:r>
      <w:r>
        <w:rPr>
          <w:rStyle w:val="p"/>
        </w:rPr>
        <w:t>}</w:t>
      </w:r>
    </w:p>
    <w:p w:rsidR="00000000" w:rsidRDefault="00000000">
      <w:pPr>
        <w:pStyle w:val="HTML0"/>
        <w:divId w:val="1830094832"/>
        <w:rPr>
          <w:rStyle w:val="w"/>
        </w:rPr>
      </w:pPr>
      <w:r>
        <w:rPr>
          <w:rStyle w:val="w"/>
        </w:rPr>
        <w:t xml:space="preserve">    </w:t>
      </w:r>
      <w:r>
        <w:rPr>
          <w:rStyle w:val="p"/>
        </w:rPr>
        <w:t>],</w:t>
      </w:r>
    </w:p>
    <w:p w:rsidR="00000000" w:rsidRDefault="00000000">
      <w:pPr>
        <w:pStyle w:val="HTML0"/>
        <w:divId w:val="1830094832"/>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830094832"/>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4875"/>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Currency, e.g. BTC</w:t>
            </w:r>
          </w:p>
        </w:tc>
      </w:tr>
      <w:tr w:rsidR="00000000">
        <w:trPr>
          <w:divId w:val="175387555"/>
          <w:tblCellSpacing w:w="15" w:type="dxa"/>
        </w:trPr>
        <w:tc>
          <w:tcPr>
            <w:tcW w:w="0" w:type="auto"/>
            <w:vAlign w:val="center"/>
            <w:hideMark/>
          </w:tcPr>
          <w:p w:rsidR="00000000" w:rsidRDefault="00000000">
            <w:r>
              <w:t>min</w:t>
            </w:r>
          </w:p>
        </w:tc>
        <w:tc>
          <w:tcPr>
            <w:tcW w:w="0" w:type="auto"/>
            <w:vAlign w:val="center"/>
            <w:hideMark/>
          </w:tcPr>
          <w:p w:rsidR="00000000" w:rsidRDefault="00000000">
            <w:r>
              <w:t>String</w:t>
            </w:r>
          </w:p>
        </w:tc>
        <w:tc>
          <w:tcPr>
            <w:tcW w:w="0" w:type="auto"/>
            <w:vAlign w:val="center"/>
            <w:hideMark/>
          </w:tcPr>
          <w:p w:rsidR="00000000" w:rsidRDefault="00000000">
            <w:r>
              <w:t>Minimum amount to convert ( Deprecated )</w:t>
            </w:r>
          </w:p>
        </w:tc>
      </w:tr>
      <w:tr w:rsidR="00000000">
        <w:trPr>
          <w:divId w:val="175387555"/>
          <w:tblCellSpacing w:w="15" w:type="dxa"/>
        </w:trPr>
        <w:tc>
          <w:tcPr>
            <w:tcW w:w="0" w:type="auto"/>
            <w:vAlign w:val="center"/>
            <w:hideMark/>
          </w:tcPr>
          <w:p w:rsidR="00000000" w:rsidRDefault="00000000">
            <w:r>
              <w:t>max</w:t>
            </w:r>
          </w:p>
        </w:tc>
        <w:tc>
          <w:tcPr>
            <w:tcW w:w="0" w:type="auto"/>
            <w:vAlign w:val="center"/>
            <w:hideMark/>
          </w:tcPr>
          <w:p w:rsidR="00000000" w:rsidRDefault="00000000">
            <w:r>
              <w:t>String</w:t>
            </w:r>
          </w:p>
        </w:tc>
        <w:tc>
          <w:tcPr>
            <w:tcW w:w="0" w:type="auto"/>
            <w:vAlign w:val="center"/>
            <w:hideMark/>
          </w:tcPr>
          <w:p w:rsidR="00000000" w:rsidRDefault="00000000">
            <w:r>
              <w:t>Maximum amount to convert ( Deprecated )</w:t>
            </w:r>
          </w:p>
        </w:tc>
      </w:tr>
    </w:tbl>
    <w:p w:rsidR="00000000" w:rsidRDefault="00000000">
      <w:pPr>
        <w:pStyle w:val="3"/>
        <w:divId w:val="175387555"/>
      </w:pPr>
      <w:r>
        <w:t>Get convert currency pair</w:t>
      </w:r>
    </w:p>
    <w:p w:rsidR="00000000" w:rsidRDefault="00000000">
      <w:pPr>
        <w:pStyle w:val="4"/>
        <w:divId w:val="175387555"/>
      </w:pPr>
      <w:r>
        <w:t>Rate Limit: 6 requests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/api/v5/asset/convert/currency-pair</w:t>
      </w:r>
    </w:p>
    <w:p w:rsidR="00000000" w:rsidRDefault="00000000">
      <w:pPr>
        <w:pStyle w:val="a5"/>
        <w:ind w:left="720" w:right="720"/>
        <w:divId w:val="809398348"/>
      </w:pPr>
      <w:r>
        <w:t>Request Example</w:t>
      </w:r>
    </w:p>
    <w:p w:rsidR="00000000" w:rsidRDefault="00000000">
      <w:pPr>
        <w:pStyle w:val="HTML0"/>
        <w:divId w:val="1146825420"/>
        <w:rPr>
          <w:rStyle w:val="HTML"/>
        </w:rPr>
      </w:pPr>
      <w:r>
        <w:rPr>
          <w:rStyle w:val="HTML"/>
        </w:rPr>
        <w:t>GET /api/v5/asset/convert/currency-pair?fromCcy</w:t>
      </w:r>
      <w:r>
        <w:rPr>
          <w:rStyle w:val="o"/>
        </w:rPr>
        <w:t>=</w:t>
      </w:r>
      <w:r>
        <w:rPr>
          <w:rStyle w:val="HTML"/>
        </w:rPr>
        <w:t>USDT&amp;toCcy</w:t>
      </w:r>
      <w:r>
        <w:rPr>
          <w:rStyle w:val="o"/>
        </w:rPr>
        <w:t>=</w:t>
      </w:r>
      <w:r>
        <w:rPr>
          <w:rStyle w:val="HTML"/>
        </w:rPr>
        <w:t>BTC</w:t>
      </w:r>
    </w:p>
    <w:p w:rsidR="00000000" w:rsidRDefault="00000000">
      <w:pPr>
        <w:pStyle w:val="HTML0"/>
        <w:divId w:val="1146825420"/>
        <w:rPr>
          <w:rStyle w:val="HTML"/>
        </w:rPr>
      </w:pP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780"/>
        <w:gridCol w:w="1058"/>
        <w:gridCol w:w="4275"/>
      </w:tblGrid>
      <w:tr w:rsidR="00000000">
        <w:trPr>
          <w:divId w:val="175387555"/>
          <w:tblHeader/>
          <w:tblCellSpacing w:w="15" w:type="dxa"/>
        </w:trPr>
        <w:tc>
          <w:tcPr>
            <w:tcW w:w="0" w:type="auto"/>
            <w:vAlign w:val="center"/>
            <w:hideMark/>
          </w:tcPr>
          <w:p w:rsidR="00000000" w:rsidRDefault="00000000">
            <w:pPr>
              <w:rPr>
                <w:b/>
                <w:bCs/>
              </w:rPr>
            </w:pPr>
            <w:r>
              <w:rPr>
                <w:rStyle w:val="a6"/>
              </w:rPr>
              <w:t>Parameters</w:t>
            </w:r>
          </w:p>
        </w:tc>
        <w:tc>
          <w:tcPr>
            <w:tcW w:w="0" w:type="auto"/>
            <w:vAlign w:val="center"/>
            <w:hideMark/>
          </w:tcPr>
          <w:p w:rsidR="00000000" w:rsidRDefault="00000000">
            <w:pPr>
              <w:rPr>
                <w:b/>
                <w:bCs/>
              </w:rPr>
            </w:pPr>
            <w:r>
              <w:rPr>
                <w:rStyle w:val="a6"/>
              </w:rPr>
              <w:t>Types</w:t>
            </w:r>
          </w:p>
        </w:tc>
        <w:tc>
          <w:tcPr>
            <w:tcW w:w="0" w:type="auto"/>
            <w:vAlign w:val="center"/>
            <w:hideMark/>
          </w:tcPr>
          <w:p w:rsidR="00000000" w:rsidRDefault="00000000">
            <w:pPr>
              <w:rPr>
                <w:b/>
                <w:bCs/>
              </w:rPr>
            </w:pPr>
            <w:r>
              <w:rPr>
                <w:rStyle w:val="a6"/>
              </w:rPr>
              <w:t>Required</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fromCcy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Currency to convert from, e.g. </w:t>
            </w:r>
            <w:r>
              <w:rPr>
                <w:rStyle w:val="HTML"/>
              </w:rPr>
              <w:t>USDT</w:t>
            </w:r>
          </w:p>
        </w:tc>
      </w:tr>
      <w:tr w:rsidR="00000000">
        <w:trPr>
          <w:divId w:val="175387555"/>
          <w:tblCellSpacing w:w="15" w:type="dxa"/>
        </w:trPr>
        <w:tc>
          <w:tcPr>
            <w:tcW w:w="0" w:type="auto"/>
            <w:vAlign w:val="center"/>
            <w:hideMark/>
          </w:tcPr>
          <w:p w:rsidR="00000000" w:rsidRDefault="00000000">
            <w:r>
              <w:t>toCcy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Currency to convert to, e.g. </w:t>
            </w:r>
            <w:r>
              <w:rPr>
                <w:rStyle w:val="HTML"/>
              </w:rPr>
              <w:t>BTC</w:t>
            </w:r>
          </w:p>
        </w:tc>
      </w:tr>
    </w:tbl>
    <w:p w:rsidR="00000000" w:rsidRDefault="00000000">
      <w:pPr>
        <w:pStyle w:val="a5"/>
        <w:ind w:left="720" w:right="720"/>
        <w:divId w:val="1404642566"/>
      </w:pPr>
      <w:r>
        <w:t>Response Example</w:t>
      </w:r>
    </w:p>
    <w:p w:rsidR="00000000" w:rsidRDefault="00000000">
      <w:pPr>
        <w:pStyle w:val="HTML0"/>
        <w:divId w:val="1670519700"/>
        <w:rPr>
          <w:rStyle w:val="w"/>
        </w:rPr>
      </w:pPr>
      <w:r>
        <w:rPr>
          <w:rStyle w:val="p"/>
        </w:rPr>
        <w:t>{</w:t>
      </w:r>
    </w:p>
    <w:p w:rsidR="00000000" w:rsidRDefault="00000000">
      <w:pPr>
        <w:pStyle w:val="HTML0"/>
        <w:divId w:val="1670519700"/>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670519700"/>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670519700"/>
        <w:rPr>
          <w:rStyle w:val="w"/>
        </w:rPr>
      </w:pPr>
      <w:r>
        <w:rPr>
          <w:rStyle w:val="w"/>
        </w:rPr>
        <w:t xml:space="preserve">        </w:t>
      </w:r>
      <w:r>
        <w:rPr>
          <w:rStyle w:val="p"/>
        </w:rPr>
        <w:t>{</w:t>
      </w:r>
    </w:p>
    <w:p w:rsidR="00000000" w:rsidRDefault="00000000">
      <w:pPr>
        <w:pStyle w:val="HTML0"/>
        <w:divId w:val="1670519700"/>
        <w:rPr>
          <w:rStyle w:val="w"/>
        </w:rPr>
      </w:pPr>
      <w:r>
        <w:rPr>
          <w:rStyle w:val="w"/>
        </w:rPr>
        <w:t xml:space="preserve">            </w:t>
      </w:r>
      <w:r>
        <w:rPr>
          <w:rStyle w:val="nl"/>
        </w:rPr>
        <w:t>"baseCcy"</w:t>
      </w:r>
      <w:r>
        <w:rPr>
          <w:rStyle w:val="p"/>
        </w:rPr>
        <w:t>:</w:t>
      </w:r>
      <w:r>
        <w:rPr>
          <w:rStyle w:val="w"/>
        </w:rPr>
        <w:t xml:space="preserve"> </w:t>
      </w:r>
      <w:r>
        <w:rPr>
          <w:rStyle w:val="s2"/>
        </w:rPr>
        <w:t>"BTC"</w:t>
      </w:r>
      <w:r>
        <w:rPr>
          <w:rStyle w:val="p"/>
        </w:rPr>
        <w:t>,</w:t>
      </w:r>
    </w:p>
    <w:p w:rsidR="00000000" w:rsidRDefault="00000000">
      <w:pPr>
        <w:pStyle w:val="HTML0"/>
        <w:divId w:val="1670519700"/>
        <w:rPr>
          <w:rStyle w:val="w"/>
        </w:rPr>
      </w:pPr>
      <w:r>
        <w:rPr>
          <w:rStyle w:val="w"/>
        </w:rPr>
        <w:t xml:space="preserve">            </w:t>
      </w:r>
      <w:r>
        <w:rPr>
          <w:rStyle w:val="nl"/>
        </w:rPr>
        <w:t>"baseCcyMax"</w:t>
      </w:r>
      <w:r>
        <w:rPr>
          <w:rStyle w:val="p"/>
        </w:rPr>
        <w:t>:</w:t>
      </w:r>
      <w:r>
        <w:rPr>
          <w:rStyle w:val="w"/>
        </w:rPr>
        <w:t xml:space="preserve"> </w:t>
      </w:r>
      <w:r>
        <w:rPr>
          <w:rStyle w:val="s2"/>
        </w:rPr>
        <w:t>"0.5"</w:t>
      </w:r>
      <w:r>
        <w:rPr>
          <w:rStyle w:val="p"/>
        </w:rPr>
        <w:t>,</w:t>
      </w:r>
    </w:p>
    <w:p w:rsidR="00000000" w:rsidRDefault="00000000">
      <w:pPr>
        <w:pStyle w:val="HTML0"/>
        <w:divId w:val="1670519700"/>
        <w:rPr>
          <w:rStyle w:val="w"/>
        </w:rPr>
      </w:pPr>
      <w:r>
        <w:rPr>
          <w:rStyle w:val="w"/>
        </w:rPr>
        <w:t xml:space="preserve">            </w:t>
      </w:r>
      <w:r>
        <w:rPr>
          <w:rStyle w:val="nl"/>
        </w:rPr>
        <w:t>"baseCcyMin"</w:t>
      </w:r>
      <w:r>
        <w:rPr>
          <w:rStyle w:val="p"/>
        </w:rPr>
        <w:t>:</w:t>
      </w:r>
      <w:r>
        <w:rPr>
          <w:rStyle w:val="w"/>
        </w:rPr>
        <w:t xml:space="preserve"> </w:t>
      </w:r>
      <w:r>
        <w:rPr>
          <w:rStyle w:val="s2"/>
        </w:rPr>
        <w:t>"0.0001"</w:t>
      </w:r>
      <w:r>
        <w:rPr>
          <w:rStyle w:val="p"/>
        </w:rPr>
        <w:t>,</w:t>
      </w:r>
    </w:p>
    <w:p w:rsidR="00000000" w:rsidRDefault="00000000">
      <w:pPr>
        <w:pStyle w:val="HTML0"/>
        <w:divId w:val="1670519700"/>
        <w:rPr>
          <w:rStyle w:val="w"/>
        </w:rPr>
      </w:pPr>
      <w:r>
        <w:rPr>
          <w:rStyle w:val="w"/>
        </w:rPr>
        <w:t xml:space="preserve">            </w:t>
      </w:r>
      <w:r>
        <w:rPr>
          <w:rStyle w:val="nl"/>
        </w:rPr>
        <w:t>"instId"</w:t>
      </w:r>
      <w:r>
        <w:rPr>
          <w:rStyle w:val="p"/>
        </w:rPr>
        <w:t>:</w:t>
      </w:r>
      <w:r>
        <w:rPr>
          <w:rStyle w:val="w"/>
        </w:rPr>
        <w:t xml:space="preserve"> </w:t>
      </w:r>
      <w:r>
        <w:rPr>
          <w:rStyle w:val="s2"/>
        </w:rPr>
        <w:t>"BTC-USDT"</w:t>
      </w:r>
      <w:r>
        <w:rPr>
          <w:rStyle w:val="p"/>
        </w:rPr>
        <w:t>,</w:t>
      </w:r>
    </w:p>
    <w:p w:rsidR="00000000" w:rsidRDefault="00000000">
      <w:pPr>
        <w:pStyle w:val="HTML0"/>
        <w:divId w:val="1670519700"/>
        <w:rPr>
          <w:rStyle w:val="w"/>
        </w:rPr>
      </w:pPr>
      <w:r>
        <w:rPr>
          <w:rStyle w:val="w"/>
        </w:rPr>
        <w:t xml:space="preserve">            </w:t>
      </w:r>
      <w:r>
        <w:rPr>
          <w:rStyle w:val="nl"/>
        </w:rPr>
        <w:t>"quoteCcy"</w:t>
      </w:r>
      <w:r>
        <w:rPr>
          <w:rStyle w:val="p"/>
        </w:rPr>
        <w:t>:</w:t>
      </w:r>
      <w:r>
        <w:rPr>
          <w:rStyle w:val="w"/>
        </w:rPr>
        <w:t xml:space="preserve"> </w:t>
      </w:r>
      <w:r>
        <w:rPr>
          <w:rStyle w:val="s2"/>
        </w:rPr>
        <w:t>"USDT"</w:t>
      </w:r>
      <w:r>
        <w:rPr>
          <w:rStyle w:val="p"/>
        </w:rPr>
        <w:t>,</w:t>
      </w:r>
    </w:p>
    <w:p w:rsidR="00000000" w:rsidRDefault="00000000">
      <w:pPr>
        <w:pStyle w:val="HTML0"/>
        <w:divId w:val="1670519700"/>
        <w:rPr>
          <w:rStyle w:val="w"/>
        </w:rPr>
      </w:pPr>
      <w:r>
        <w:rPr>
          <w:rStyle w:val="w"/>
        </w:rPr>
        <w:t xml:space="preserve">            </w:t>
      </w:r>
      <w:r>
        <w:rPr>
          <w:rStyle w:val="nl"/>
        </w:rPr>
        <w:t>"quoteCcyMax"</w:t>
      </w:r>
      <w:r>
        <w:rPr>
          <w:rStyle w:val="p"/>
        </w:rPr>
        <w:t>:</w:t>
      </w:r>
      <w:r>
        <w:rPr>
          <w:rStyle w:val="w"/>
        </w:rPr>
        <w:t xml:space="preserve"> </w:t>
      </w:r>
      <w:r>
        <w:rPr>
          <w:rStyle w:val="s2"/>
        </w:rPr>
        <w:t>"10000"</w:t>
      </w:r>
      <w:r>
        <w:rPr>
          <w:rStyle w:val="p"/>
        </w:rPr>
        <w:t>,</w:t>
      </w:r>
    </w:p>
    <w:p w:rsidR="00000000" w:rsidRDefault="00000000">
      <w:pPr>
        <w:pStyle w:val="HTML0"/>
        <w:divId w:val="1670519700"/>
        <w:rPr>
          <w:rStyle w:val="w"/>
        </w:rPr>
      </w:pPr>
      <w:r>
        <w:rPr>
          <w:rStyle w:val="w"/>
        </w:rPr>
        <w:t xml:space="preserve">            </w:t>
      </w:r>
      <w:r>
        <w:rPr>
          <w:rStyle w:val="nl"/>
        </w:rPr>
        <w:t>"quoteCcyMin"</w:t>
      </w:r>
      <w:r>
        <w:rPr>
          <w:rStyle w:val="p"/>
        </w:rPr>
        <w:t>:</w:t>
      </w:r>
      <w:r>
        <w:rPr>
          <w:rStyle w:val="w"/>
        </w:rPr>
        <w:t xml:space="preserve"> </w:t>
      </w:r>
      <w:r>
        <w:rPr>
          <w:rStyle w:val="s2"/>
        </w:rPr>
        <w:t>"1"</w:t>
      </w:r>
    </w:p>
    <w:p w:rsidR="00000000" w:rsidRDefault="00000000">
      <w:pPr>
        <w:pStyle w:val="HTML0"/>
        <w:divId w:val="1670519700"/>
        <w:rPr>
          <w:rStyle w:val="w"/>
        </w:rPr>
      </w:pPr>
      <w:r>
        <w:rPr>
          <w:rStyle w:val="w"/>
        </w:rPr>
        <w:t xml:space="preserve">        </w:t>
      </w:r>
      <w:r>
        <w:rPr>
          <w:rStyle w:val="p"/>
        </w:rPr>
        <w:t>}</w:t>
      </w:r>
    </w:p>
    <w:p w:rsidR="00000000" w:rsidRDefault="00000000">
      <w:pPr>
        <w:pStyle w:val="HTML0"/>
        <w:divId w:val="1670519700"/>
        <w:rPr>
          <w:rStyle w:val="w"/>
        </w:rPr>
      </w:pPr>
      <w:r>
        <w:rPr>
          <w:rStyle w:val="w"/>
        </w:rPr>
        <w:t xml:space="preserve">    </w:t>
      </w:r>
      <w:r>
        <w:rPr>
          <w:rStyle w:val="p"/>
        </w:rPr>
        <w:t>],</w:t>
      </w:r>
    </w:p>
    <w:p w:rsidR="00000000" w:rsidRDefault="00000000">
      <w:pPr>
        <w:pStyle w:val="HTML0"/>
        <w:divId w:val="1670519700"/>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670519700"/>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4515"/>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 xml:space="preserve">Currency pair, e.g. </w:t>
            </w:r>
            <w:r>
              <w:rPr>
                <w:rStyle w:val="HTML"/>
              </w:rPr>
              <w:t>BTC-USDT</w:t>
            </w:r>
          </w:p>
        </w:tc>
      </w:tr>
      <w:tr w:rsidR="00000000">
        <w:trPr>
          <w:divId w:val="175387555"/>
          <w:tblCellSpacing w:w="15" w:type="dxa"/>
        </w:trPr>
        <w:tc>
          <w:tcPr>
            <w:tcW w:w="0" w:type="auto"/>
            <w:vAlign w:val="center"/>
            <w:hideMark/>
          </w:tcPr>
          <w:p w:rsidR="00000000" w:rsidRDefault="00000000">
            <w:r>
              <w:t>baseCcy</w:t>
            </w:r>
          </w:p>
        </w:tc>
        <w:tc>
          <w:tcPr>
            <w:tcW w:w="0" w:type="auto"/>
            <w:vAlign w:val="center"/>
            <w:hideMark/>
          </w:tcPr>
          <w:p w:rsidR="00000000" w:rsidRDefault="00000000">
            <w:r>
              <w:t>String</w:t>
            </w:r>
          </w:p>
        </w:tc>
        <w:tc>
          <w:tcPr>
            <w:tcW w:w="0" w:type="auto"/>
            <w:vAlign w:val="center"/>
            <w:hideMark/>
          </w:tcPr>
          <w:p w:rsidR="00000000" w:rsidRDefault="00000000">
            <w:r>
              <w:t xml:space="preserve">Base currency, e.g. </w:t>
            </w:r>
            <w:r>
              <w:rPr>
                <w:rStyle w:val="HTML"/>
              </w:rPr>
              <w:t>BTC</w:t>
            </w:r>
            <w:r>
              <w:t xml:space="preserve"> in </w:t>
            </w:r>
            <w:r>
              <w:rPr>
                <w:rStyle w:val="HTML"/>
              </w:rPr>
              <w:t>BTC-USDT</w:t>
            </w:r>
          </w:p>
        </w:tc>
      </w:tr>
      <w:tr w:rsidR="00000000">
        <w:trPr>
          <w:divId w:val="175387555"/>
          <w:tblCellSpacing w:w="15" w:type="dxa"/>
        </w:trPr>
        <w:tc>
          <w:tcPr>
            <w:tcW w:w="0" w:type="auto"/>
            <w:vAlign w:val="center"/>
            <w:hideMark/>
          </w:tcPr>
          <w:p w:rsidR="00000000" w:rsidRDefault="00000000">
            <w:r>
              <w:t>baseCcyMax</w:t>
            </w:r>
          </w:p>
        </w:tc>
        <w:tc>
          <w:tcPr>
            <w:tcW w:w="0" w:type="auto"/>
            <w:vAlign w:val="center"/>
            <w:hideMark/>
          </w:tcPr>
          <w:p w:rsidR="00000000" w:rsidRDefault="00000000">
            <w:r>
              <w:t>String</w:t>
            </w:r>
          </w:p>
        </w:tc>
        <w:tc>
          <w:tcPr>
            <w:tcW w:w="0" w:type="auto"/>
            <w:vAlign w:val="center"/>
            <w:hideMark/>
          </w:tcPr>
          <w:p w:rsidR="00000000" w:rsidRDefault="00000000">
            <w:r>
              <w:t>Maximum amount of base currency</w:t>
            </w:r>
          </w:p>
        </w:tc>
      </w:tr>
      <w:tr w:rsidR="00000000">
        <w:trPr>
          <w:divId w:val="175387555"/>
          <w:tblCellSpacing w:w="15" w:type="dxa"/>
        </w:trPr>
        <w:tc>
          <w:tcPr>
            <w:tcW w:w="0" w:type="auto"/>
            <w:vAlign w:val="center"/>
            <w:hideMark/>
          </w:tcPr>
          <w:p w:rsidR="00000000" w:rsidRDefault="00000000">
            <w:r>
              <w:t>baseCcyMin</w:t>
            </w:r>
          </w:p>
        </w:tc>
        <w:tc>
          <w:tcPr>
            <w:tcW w:w="0" w:type="auto"/>
            <w:vAlign w:val="center"/>
            <w:hideMark/>
          </w:tcPr>
          <w:p w:rsidR="00000000" w:rsidRDefault="00000000">
            <w:r>
              <w:t>String</w:t>
            </w:r>
          </w:p>
        </w:tc>
        <w:tc>
          <w:tcPr>
            <w:tcW w:w="0" w:type="auto"/>
            <w:vAlign w:val="center"/>
            <w:hideMark/>
          </w:tcPr>
          <w:p w:rsidR="00000000" w:rsidRDefault="00000000">
            <w:r>
              <w:t>Minimum amount of base currency</w:t>
            </w:r>
          </w:p>
        </w:tc>
      </w:tr>
      <w:tr w:rsidR="00000000">
        <w:trPr>
          <w:divId w:val="175387555"/>
          <w:tblCellSpacing w:w="15" w:type="dxa"/>
        </w:trPr>
        <w:tc>
          <w:tcPr>
            <w:tcW w:w="0" w:type="auto"/>
            <w:vAlign w:val="center"/>
            <w:hideMark/>
          </w:tcPr>
          <w:p w:rsidR="00000000" w:rsidRDefault="00000000">
            <w:r>
              <w:t>quoteCcy</w:t>
            </w:r>
          </w:p>
        </w:tc>
        <w:tc>
          <w:tcPr>
            <w:tcW w:w="0" w:type="auto"/>
            <w:vAlign w:val="center"/>
            <w:hideMark/>
          </w:tcPr>
          <w:p w:rsidR="00000000" w:rsidRDefault="00000000">
            <w:r>
              <w:t>String</w:t>
            </w:r>
          </w:p>
        </w:tc>
        <w:tc>
          <w:tcPr>
            <w:tcW w:w="0" w:type="auto"/>
            <w:vAlign w:val="center"/>
            <w:hideMark/>
          </w:tcPr>
          <w:p w:rsidR="00000000" w:rsidRDefault="00000000">
            <w:r>
              <w:t xml:space="preserve">Quote currency, e.g. </w:t>
            </w:r>
            <w:r>
              <w:rPr>
                <w:rStyle w:val="HTML"/>
              </w:rPr>
              <w:t>USDT</w:t>
            </w:r>
            <w:r>
              <w:t xml:space="preserve"> in </w:t>
            </w:r>
            <w:r>
              <w:rPr>
                <w:rStyle w:val="HTML"/>
              </w:rPr>
              <w:t>BTC-USDT</w:t>
            </w:r>
          </w:p>
        </w:tc>
      </w:tr>
      <w:tr w:rsidR="00000000">
        <w:trPr>
          <w:divId w:val="175387555"/>
          <w:tblCellSpacing w:w="15" w:type="dxa"/>
        </w:trPr>
        <w:tc>
          <w:tcPr>
            <w:tcW w:w="0" w:type="auto"/>
            <w:vAlign w:val="center"/>
            <w:hideMark/>
          </w:tcPr>
          <w:p w:rsidR="00000000" w:rsidRDefault="00000000">
            <w:r>
              <w:t>quoteCcyMax</w:t>
            </w:r>
          </w:p>
        </w:tc>
        <w:tc>
          <w:tcPr>
            <w:tcW w:w="0" w:type="auto"/>
            <w:vAlign w:val="center"/>
            <w:hideMark/>
          </w:tcPr>
          <w:p w:rsidR="00000000" w:rsidRDefault="00000000">
            <w:r>
              <w:t>String</w:t>
            </w:r>
          </w:p>
        </w:tc>
        <w:tc>
          <w:tcPr>
            <w:tcW w:w="0" w:type="auto"/>
            <w:vAlign w:val="center"/>
            <w:hideMark/>
          </w:tcPr>
          <w:p w:rsidR="00000000" w:rsidRDefault="00000000">
            <w:r>
              <w:t>Maximum amount of quote currency</w:t>
            </w:r>
          </w:p>
        </w:tc>
      </w:tr>
      <w:tr w:rsidR="00000000">
        <w:trPr>
          <w:divId w:val="175387555"/>
          <w:tblCellSpacing w:w="15" w:type="dxa"/>
        </w:trPr>
        <w:tc>
          <w:tcPr>
            <w:tcW w:w="0" w:type="auto"/>
            <w:vAlign w:val="center"/>
            <w:hideMark/>
          </w:tcPr>
          <w:p w:rsidR="00000000" w:rsidRDefault="00000000">
            <w:r>
              <w:t>quoteCcyMin</w:t>
            </w:r>
          </w:p>
        </w:tc>
        <w:tc>
          <w:tcPr>
            <w:tcW w:w="0" w:type="auto"/>
            <w:vAlign w:val="center"/>
            <w:hideMark/>
          </w:tcPr>
          <w:p w:rsidR="00000000" w:rsidRDefault="00000000">
            <w:r>
              <w:t>String</w:t>
            </w:r>
          </w:p>
        </w:tc>
        <w:tc>
          <w:tcPr>
            <w:tcW w:w="0" w:type="auto"/>
            <w:vAlign w:val="center"/>
            <w:hideMark/>
          </w:tcPr>
          <w:p w:rsidR="00000000" w:rsidRDefault="00000000">
            <w:r>
              <w:t>Minimum amount of quote currency</w:t>
            </w:r>
          </w:p>
        </w:tc>
      </w:tr>
    </w:tbl>
    <w:p w:rsidR="00000000" w:rsidRDefault="00000000">
      <w:pPr>
        <w:pStyle w:val="3"/>
        <w:divId w:val="175387555"/>
      </w:pPr>
      <w:r>
        <w:t>Estimate quote</w:t>
      </w:r>
    </w:p>
    <w:p w:rsidR="00000000" w:rsidRDefault="00000000">
      <w:pPr>
        <w:pStyle w:val="4"/>
        <w:divId w:val="175387555"/>
      </w:pPr>
      <w:r>
        <w:t>Rate Limit: 10 requests per second</w:t>
      </w:r>
    </w:p>
    <w:p w:rsidR="00000000" w:rsidRDefault="00000000">
      <w:pPr>
        <w:pStyle w:val="4"/>
        <w:divId w:val="175387555"/>
      </w:pPr>
      <w:r>
        <w:t>Rate limit rule: UserID</w:t>
      </w:r>
    </w:p>
    <w:p w:rsidR="00000000" w:rsidRDefault="00000000">
      <w:pPr>
        <w:pStyle w:val="4"/>
        <w:divId w:val="175387555"/>
      </w:pPr>
      <w:r>
        <w:t>Rate Limit: 1 request per 5 seconds</w:t>
      </w:r>
    </w:p>
    <w:p w:rsidR="00000000" w:rsidRDefault="00000000">
      <w:pPr>
        <w:pStyle w:val="4"/>
        <w:divId w:val="175387555"/>
      </w:pPr>
      <w:r>
        <w:t>Rate limit rule: Instrument</w:t>
      </w:r>
    </w:p>
    <w:p w:rsidR="00000000" w:rsidRDefault="00000000">
      <w:pPr>
        <w:pStyle w:val="4"/>
        <w:divId w:val="175387555"/>
      </w:pPr>
      <w:r>
        <w:t>HTTP Request</w:t>
      </w:r>
    </w:p>
    <w:p w:rsidR="00000000" w:rsidRDefault="00000000">
      <w:pPr>
        <w:pStyle w:val="a5"/>
        <w:divId w:val="175387555"/>
      </w:pPr>
      <w:r>
        <w:rPr>
          <w:rStyle w:val="HTML"/>
        </w:rPr>
        <w:t>POST /api/v5/asset/convert/estimate-quote</w:t>
      </w:r>
    </w:p>
    <w:p w:rsidR="00000000" w:rsidRDefault="00000000">
      <w:pPr>
        <w:pStyle w:val="a5"/>
        <w:ind w:left="720" w:right="720"/>
        <w:divId w:val="1390884756"/>
      </w:pPr>
      <w:r>
        <w:t>Request Example</w:t>
      </w:r>
    </w:p>
    <w:p w:rsidR="00000000" w:rsidRDefault="00000000">
      <w:pPr>
        <w:pStyle w:val="HTML0"/>
        <w:divId w:val="1108162365"/>
        <w:rPr>
          <w:rStyle w:val="HTML"/>
        </w:rPr>
      </w:pPr>
      <w:r>
        <w:rPr>
          <w:rStyle w:val="HTML"/>
        </w:rPr>
        <w:t>POST /api/v5/asset/convert/estimate-quote</w:t>
      </w:r>
    </w:p>
    <w:p w:rsidR="00000000" w:rsidRDefault="00000000">
      <w:pPr>
        <w:pStyle w:val="HTML0"/>
        <w:divId w:val="1108162365"/>
        <w:rPr>
          <w:rStyle w:val="HTML"/>
        </w:rPr>
      </w:pPr>
      <w:r>
        <w:rPr>
          <w:rStyle w:val="HTML"/>
        </w:rPr>
        <w:t>body</w:t>
      </w:r>
    </w:p>
    <w:p w:rsidR="00000000" w:rsidRDefault="00000000">
      <w:pPr>
        <w:pStyle w:val="HTML0"/>
        <w:divId w:val="1108162365"/>
        <w:rPr>
          <w:rStyle w:val="HTML"/>
        </w:rPr>
      </w:pPr>
      <w:r>
        <w:rPr>
          <w:rStyle w:val="o"/>
        </w:rPr>
        <w:t>{</w:t>
      </w:r>
    </w:p>
    <w:p w:rsidR="00000000" w:rsidRDefault="00000000">
      <w:pPr>
        <w:pStyle w:val="HTML0"/>
        <w:divId w:val="1108162365"/>
        <w:rPr>
          <w:rStyle w:val="HTML"/>
        </w:rPr>
      </w:pPr>
      <w:r>
        <w:rPr>
          <w:rStyle w:val="HTML"/>
        </w:rPr>
        <w:t xml:space="preserve">    </w:t>
      </w:r>
      <w:r>
        <w:rPr>
          <w:rStyle w:val="s2"/>
        </w:rPr>
        <w:t>"baseCcy"</w:t>
      </w:r>
      <w:r>
        <w:rPr>
          <w:rStyle w:val="HTML"/>
        </w:rPr>
        <w:t xml:space="preserve">: </w:t>
      </w:r>
      <w:r>
        <w:rPr>
          <w:rStyle w:val="s2"/>
        </w:rPr>
        <w:t>"ETH"</w:t>
      </w:r>
      <w:r>
        <w:rPr>
          <w:rStyle w:val="HTML"/>
        </w:rPr>
        <w:t>,</w:t>
      </w:r>
    </w:p>
    <w:p w:rsidR="00000000" w:rsidRDefault="00000000">
      <w:pPr>
        <w:pStyle w:val="HTML0"/>
        <w:divId w:val="1108162365"/>
        <w:rPr>
          <w:rStyle w:val="HTML"/>
        </w:rPr>
      </w:pPr>
      <w:r>
        <w:rPr>
          <w:rStyle w:val="HTML"/>
        </w:rPr>
        <w:t xml:space="preserve">    </w:t>
      </w:r>
      <w:r>
        <w:rPr>
          <w:rStyle w:val="s2"/>
        </w:rPr>
        <w:t>"quoteCcy"</w:t>
      </w:r>
      <w:r>
        <w:rPr>
          <w:rStyle w:val="HTML"/>
        </w:rPr>
        <w:t xml:space="preserve">: </w:t>
      </w:r>
      <w:r>
        <w:rPr>
          <w:rStyle w:val="s2"/>
        </w:rPr>
        <w:t>"USDT"</w:t>
      </w:r>
      <w:r>
        <w:rPr>
          <w:rStyle w:val="HTML"/>
        </w:rPr>
        <w:t>,</w:t>
      </w:r>
    </w:p>
    <w:p w:rsidR="00000000" w:rsidRDefault="00000000">
      <w:pPr>
        <w:pStyle w:val="HTML0"/>
        <w:divId w:val="1108162365"/>
        <w:rPr>
          <w:rStyle w:val="HTML"/>
        </w:rPr>
      </w:pPr>
      <w:r>
        <w:rPr>
          <w:rStyle w:val="HTML"/>
        </w:rPr>
        <w:t xml:space="preserve">    </w:t>
      </w:r>
      <w:r>
        <w:rPr>
          <w:rStyle w:val="s2"/>
        </w:rPr>
        <w:t>"side"</w:t>
      </w:r>
      <w:r>
        <w:rPr>
          <w:rStyle w:val="HTML"/>
        </w:rPr>
        <w:t xml:space="preserve">: </w:t>
      </w:r>
      <w:r>
        <w:rPr>
          <w:rStyle w:val="s2"/>
        </w:rPr>
        <w:t>"buy"</w:t>
      </w:r>
      <w:r>
        <w:rPr>
          <w:rStyle w:val="HTML"/>
        </w:rPr>
        <w:t>,</w:t>
      </w:r>
    </w:p>
    <w:p w:rsidR="00000000" w:rsidRDefault="00000000">
      <w:pPr>
        <w:pStyle w:val="HTML0"/>
        <w:divId w:val="1108162365"/>
        <w:rPr>
          <w:rStyle w:val="HTML"/>
        </w:rPr>
      </w:pPr>
      <w:r>
        <w:rPr>
          <w:rStyle w:val="HTML"/>
        </w:rPr>
        <w:t xml:space="preserve">    </w:t>
      </w:r>
      <w:r>
        <w:rPr>
          <w:rStyle w:val="s2"/>
        </w:rPr>
        <w:t>"rfqSz"</w:t>
      </w:r>
      <w:r>
        <w:rPr>
          <w:rStyle w:val="HTML"/>
        </w:rPr>
        <w:t xml:space="preserve">: </w:t>
      </w:r>
      <w:r>
        <w:rPr>
          <w:rStyle w:val="s2"/>
        </w:rPr>
        <w:t>"30"</w:t>
      </w:r>
      <w:r>
        <w:rPr>
          <w:rStyle w:val="HTML"/>
        </w:rPr>
        <w:t>,</w:t>
      </w:r>
    </w:p>
    <w:p w:rsidR="00000000" w:rsidRDefault="00000000">
      <w:pPr>
        <w:pStyle w:val="HTML0"/>
        <w:divId w:val="1108162365"/>
        <w:rPr>
          <w:rStyle w:val="HTML"/>
        </w:rPr>
      </w:pPr>
      <w:r>
        <w:rPr>
          <w:rStyle w:val="HTML"/>
        </w:rPr>
        <w:t xml:space="preserve">    </w:t>
      </w:r>
      <w:r>
        <w:rPr>
          <w:rStyle w:val="s2"/>
        </w:rPr>
        <w:t>"rfqSzCcy"</w:t>
      </w:r>
      <w:r>
        <w:rPr>
          <w:rStyle w:val="HTML"/>
        </w:rPr>
        <w:t xml:space="preserve">: </w:t>
      </w:r>
      <w:r>
        <w:rPr>
          <w:rStyle w:val="s2"/>
        </w:rPr>
        <w:t>"USDT"</w:t>
      </w:r>
    </w:p>
    <w:p w:rsidR="00000000" w:rsidRDefault="00000000">
      <w:pPr>
        <w:pStyle w:val="HTML0"/>
        <w:divId w:val="1108162365"/>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780"/>
        <w:gridCol w:w="1058"/>
        <w:gridCol w:w="5146"/>
      </w:tblGrid>
      <w:tr w:rsidR="00000000">
        <w:trPr>
          <w:divId w:val="175387555"/>
          <w:tblHeader/>
          <w:tblCellSpacing w:w="15" w:type="dxa"/>
        </w:trPr>
        <w:tc>
          <w:tcPr>
            <w:tcW w:w="0" w:type="auto"/>
            <w:vAlign w:val="center"/>
            <w:hideMark/>
          </w:tcPr>
          <w:p w:rsidR="00000000" w:rsidRDefault="00000000">
            <w:pPr>
              <w:rPr>
                <w:b/>
                <w:bCs/>
              </w:rPr>
            </w:pPr>
            <w:r>
              <w:rPr>
                <w:rStyle w:val="a6"/>
              </w:rPr>
              <w:t>Parameters</w:t>
            </w:r>
          </w:p>
        </w:tc>
        <w:tc>
          <w:tcPr>
            <w:tcW w:w="0" w:type="auto"/>
            <w:vAlign w:val="center"/>
            <w:hideMark/>
          </w:tcPr>
          <w:p w:rsidR="00000000" w:rsidRDefault="00000000">
            <w:pPr>
              <w:rPr>
                <w:b/>
                <w:bCs/>
              </w:rPr>
            </w:pPr>
            <w:r>
              <w:rPr>
                <w:rStyle w:val="a6"/>
              </w:rPr>
              <w:t>Types</w:t>
            </w:r>
          </w:p>
        </w:tc>
        <w:tc>
          <w:tcPr>
            <w:tcW w:w="0" w:type="auto"/>
            <w:vAlign w:val="center"/>
            <w:hideMark/>
          </w:tcPr>
          <w:p w:rsidR="00000000" w:rsidRDefault="00000000">
            <w:pPr>
              <w:rPr>
                <w:b/>
                <w:bCs/>
              </w:rPr>
            </w:pPr>
            <w:r>
              <w:rPr>
                <w:rStyle w:val="a6"/>
              </w:rPr>
              <w:t>Required</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baseCcy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Base currency, e.g. </w:t>
            </w:r>
            <w:r>
              <w:rPr>
                <w:rStyle w:val="HTML"/>
              </w:rPr>
              <w:t>BTC</w:t>
            </w:r>
            <w:r>
              <w:t xml:space="preserve"> in </w:t>
            </w:r>
            <w:r>
              <w:rPr>
                <w:rStyle w:val="HTML"/>
              </w:rPr>
              <w:t>BTC-USDT</w:t>
            </w:r>
          </w:p>
        </w:tc>
      </w:tr>
      <w:tr w:rsidR="00000000">
        <w:trPr>
          <w:divId w:val="175387555"/>
          <w:tblCellSpacing w:w="15" w:type="dxa"/>
        </w:trPr>
        <w:tc>
          <w:tcPr>
            <w:tcW w:w="0" w:type="auto"/>
            <w:vAlign w:val="center"/>
            <w:hideMark/>
          </w:tcPr>
          <w:p w:rsidR="00000000" w:rsidRDefault="00000000">
            <w:r>
              <w:t>quoteCcy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Quote currency, e.g. </w:t>
            </w:r>
            <w:r>
              <w:rPr>
                <w:rStyle w:val="HTML"/>
              </w:rPr>
              <w:t>USDT</w:t>
            </w:r>
            <w:r>
              <w:t xml:space="preserve"> in </w:t>
            </w:r>
            <w:r>
              <w:rPr>
                <w:rStyle w:val="HTML"/>
              </w:rPr>
              <w:t>BTC-USDT</w:t>
            </w:r>
          </w:p>
        </w:tc>
      </w:tr>
      <w:tr w:rsidR="00000000">
        <w:trPr>
          <w:divId w:val="175387555"/>
          <w:tblCellSpacing w:w="15" w:type="dxa"/>
        </w:trPr>
        <w:tc>
          <w:tcPr>
            <w:tcW w:w="0" w:type="auto"/>
            <w:vAlign w:val="center"/>
            <w:hideMark/>
          </w:tcPr>
          <w:p w:rsidR="00000000" w:rsidRDefault="00000000">
            <w:r>
              <w:t>side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Trade side based on </w:t>
            </w:r>
            <w:r>
              <w:rPr>
                <w:rStyle w:val="HTML"/>
              </w:rPr>
              <w:t>baseCcy</w:t>
            </w:r>
            <w:r>
              <w:br/>
            </w:r>
            <w:r>
              <w:rPr>
                <w:rStyle w:val="HTML"/>
              </w:rPr>
              <w:t>buy</w:t>
            </w:r>
            <w:r>
              <w:t xml:space="preserve"> </w:t>
            </w:r>
            <w:r>
              <w:rPr>
                <w:rStyle w:val="HTML"/>
              </w:rPr>
              <w:t>sell</w:t>
            </w:r>
          </w:p>
        </w:tc>
      </w:tr>
      <w:tr w:rsidR="00000000">
        <w:trPr>
          <w:divId w:val="175387555"/>
          <w:tblCellSpacing w:w="15" w:type="dxa"/>
        </w:trPr>
        <w:tc>
          <w:tcPr>
            <w:tcW w:w="0" w:type="auto"/>
            <w:vAlign w:val="center"/>
            <w:hideMark/>
          </w:tcPr>
          <w:p w:rsidR="00000000" w:rsidRDefault="00000000">
            <w:r>
              <w:t>rfqSz</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RFQ amount</w:t>
            </w:r>
          </w:p>
        </w:tc>
      </w:tr>
      <w:tr w:rsidR="00000000">
        <w:trPr>
          <w:divId w:val="175387555"/>
          <w:tblCellSpacing w:w="15" w:type="dxa"/>
        </w:trPr>
        <w:tc>
          <w:tcPr>
            <w:tcW w:w="0" w:type="auto"/>
            <w:vAlign w:val="center"/>
            <w:hideMark/>
          </w:tcPr>
          <w:p w:rsidR="00000000" w:rsidRDefault="00000000">
            <w:r>
              <w:t>rfqSzCcy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RFQ currency</w:t>
            </w:r>
          </w:p>
        </w:tc>
      </w:tr>
      <w:tr w:rsidR="00000000">
        <w:trPr>
          <w:divId w:val="175387555"/>
          <w:tblCellSpacing w:w="15" w:type="dxa"/>
        </w:trPr>
        <w:tc>
          <w:tcPr>
            <w:tcW w:w="0" w:type="auto"/>
            <w:vAlign w:val="center"/>
            <w:hideMark/>
          </w:tcPr>
          <w:p w:rsidR="00000000" w:rsidRDefault="00000000">
            <w:r>
              <w:t>clQReqId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Client Order ID as assigned by the client</w:t>
            </w:r>
            <w:r>
              <w:br/>
              <w:t>A combination of case-sensitive alphanumerics, all numbers, or all letters of up to 32 characters.</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Order tag</w:t>
            </w:r>
            <w:r>
              <w:br/>
              <w:t>Applicable to broker user</w:t>
            </w:r>
          </w:p>
        </w:tc>
      </w:tr>
    </w:tbl>
    <w:p w:rsidR="00000000" w:rsidRDefault="00000000">
      <w:pPr>
        <w:pStyle w:val="a5"/>
        <w:ind w:left="720" w:right="720"/>
        <w:divId w:val="1244753818"/>
      </w:pPr>
      <w:r>
        <w:t>Response Example</w:t>
      </w:r>
    </w:p>
    <w:p w:rsidR="00000000" w:rsidRDefault="00000000">
      <w:pPr>
        <w:pStyle w:val="HTML0"/>
        <w:divId w:val="308755242"/>
        <w:rPr>
          <w:rStyle w:val="w"/>
        </w:rPr>
      </w:pPr>
      <w:r>
        <w:rPr>
          <w:rStyle w:val="p"/>
        </w:rPr>
        <w:t>{</w:t>
      </w:r>
    </w:p>
    <w:p w:rsidR="00000000" w:rsidRDefault="00000000">
      <w:pPr>
        <w:pStyle w:val="HTML0"/>
        <w:divId w:val="308755242"/>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308755242"/>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308755242"/>
        <w:rPr>
          <w:rStyle w:val="w"/>
        </w:rPr>
      </w:pPr>
      <w:r>
        <w:rPr>
          <w:rStyle w:val="w"/>
        </w:rPr>
        <w:t xml:space="preserve">        </w:t>
      </w:r>
      <w:r>
        <w:rPr>
          <w:rStyle w:val="p"/>
        </w:rPr>
        <w:t>{</w:t>
      </w:r>
    </w:p>
    <w:p w:rsidR="00000000" w:rsidRDefault="00000000">
      <w:pPr>
        <w:pStyle w:val="HTML0"/>
        <w:divId w:val="308755242"/>
        <w:rPr>
          <w:rStyle w:val="w"/>
        </w:rPr>
      </w:pPr>
      <w:r>
        <w:rPr>
          <w:rStyle w:val="w"/>
        </w:rPr>
        <w:t xml:space="preserve">            </w:t>
      </w:r>
      <w:r>
        <w:rPr>
          <w:rStyle w:val="nl"/>
        </w:rPr>
        <w:t>"baseCcy"</w:t>
      </w:r>
      <w:r>
        <w:rPr>
          <w:rStyle w:val="p"/>
        </w:rPr>
        <w:t>:</w:t>
      </w:r>
      <w:r>
        <w:rPr>
          <w:rStyle w:val="w"/>
        </w:rPr>
        <w:t xml:space="preserve"> </w:t>
      </w:r>
      <w:r>
        <w:rPr>
          <w:rStyle w:val="s2"/>
        </w:rPr>
        <w:t>"ETH"</w:t>
      </w:r>
      <w:r>
        <w:rPr>
          <w:rStyle w:val="p"/>
        </w:rPr>
        <w:t>,</w:t>
      </w:r>
    </w:p>
    <w:p w:rsidR="00000000" w:rsidRDefault="00000000">
      <w:pPr>
        <w:pStyle w:val="HTML0"/>
        <w:divId w:val="308755242"/>
        <w:rPr>
          <w:rStyle w:val="w"/>
        </w:rPr>
      </w:pPr>
      <w:r>
        <w:rPr>
          <w:rStyle w:val="w"/>
        </w:rPr>
        <w:t xml:space="preserve">            </w:t>
      </w:r>
      <w:r>
        <w:rPr>
          <w:rStyle w:val="nl"/>
        </w:rPr>
        <w:t>"baseSz"</w:t>
      </w:r>
      <w:r>
        <w:rPr>
          <w:rStyle w:val="p"/>
        </w:rPr>
        <w:t>:</w:t>
      </w:r>
      <w:r>
        <w:rPr>
          <w:rStyle w:val="w"/>
        </w:rPr>
        <w:t xml:space="preserve"> </w:t>
      </w:r>
      <w:r>
        <w:rPr>
          <w:rStyle w:val="s2"/>
        </w:rPr>
        <w:t>"0.01023052"</w:t>
      </w:r>
      <w:r>
        <w:rPr>
          <w:rStyle w:val="p"/>
        </w:rPr>
        <w:t>,</w:t>
      </w:r>
    </w:p>
    <w:p w:rsidR="00000000" w:rsidRDefault="00000000">
      <w:pPr>
        <w:pStyle w:val="HTML0"/>
        <w:divId w:val="308755242"/>
        <w:rPr>
          <w:rStyle w:val="w"/>
        </w:rPr>
      </w:pPr>
      <w:r>
        <w:rPr>
          <w:rStyle w:val="w"/>
        </w:rPr>
        <w:t xml:space="preserve">            </w:t>
      </w:r>
      <w:r>
        <w:rPr>
          <w:rStyle w:val="nl"/>
        </w:rPr>
        <w:t>"clQReqId"</w:t>
      </w:r>
      <w:r>
        <w:rPr>
          <w:rStyle w:val="p"/>
        </w:rPr>
        <w:t>:</w:t>
      </w:r>
      <w:r>
        <w:rPr>
          <w:rStyle w:val="w"/>
        </w:rPr>
        <w:t xml:space="preserve"> </w:t>
      </w:r>
      <w:r>
        <w:rPr>
          <w:rStyle w:val="s2"/>
        </w:rPr>
        <w:t>""</w:t>
      </w:r>
      <w:r>
        <w:rPr>
          <w:rStyle w:val="p"/>
        </w:rPr>
        <w:t>,</w:t>
      </w:r>
    </w:p>
    <w:p w:rsidR="00000000" w:rsidRDefault="00000000">
      <w:pPr>
        <w:pStyle w:val="HTML0"/>
        <w:divId w:val="308755242"/>
        <w:rPr>
          <w:rStyle w:val="w"/>
        </w:rPr>
      </w:pPr>
      <w:r>
        <w:rPr>
          <w:rStyle w:val="w"/>
        </w:rPr>
        <w:t xml:space="preserve">            </w:t>
      </w:r>
      <w:r>
        <w:rPr>
          <w:rStyle w:val="nl"/>
        </w:rPr>
        <w:t>"cnvtPx"</w:t>
      </w:r>
      <w:r>
        <w:rPr>
          <w:rStyle w:val="p"/>
        </w:rPr>
        <w:t>:</w:t>
      </w:r>
      <w:r>
        <w:rPr>
          <w:rStyle w:val="w"/>
        </w:rPr>
        <w:t xml:space="preserve"> </w:t>
      </w:r>
      <w:r>
        <w:rPr>
          <w:rStyle w:val="s2"/>
        </w:rPr>
        <w:t>"2932.40104429"</w:t>
      </w:r>
      <w:r>
        <w:rPr>
          <w:rStyle w:val="p"/>
        </w:rPr>
        <w:t>,</w:t>
      </w:r>
    </w:p>
    <w:p w:rsidR="00000000" w:rsidRDefault="00000000">
      <w:pPr>
        <w:pStyle w:val="HTML0"/>
        <w:divId w:val="308755242"/>
        <w:rPr>
          <w:rStyle w:val="w"/>
        </w:rPr>
      </w:pPr>
      <w:r>
        <w:rPr>
          <w:rStyle w:val="w"/>
        </w:rPr>
        <w:t xml:space="preserve">            </w:t>
      </w:r>
      <w:r>
        <w:rPr>
          <w:rStyle w:val="nl"/>
        </w:rPr>
        <w:t>"origRfqSz"</w:t>
      </w:r>
      <w:r>
        <w:rPr>
          <w:rStyle w:val="p"/>
        </w:rPr>
        <w:t>:</w:t>
      </w:r>
      <w:r>
        <w:rPr>
          <w:rStyle w:val="w"/>
        </w:rPr>
        <w:t xml:space="preserve"> </w:t>
      </w:r>
      <w:r>
        <w:rPr>
          <w:rStyle w:val="s2"/>
        </w:rPr>
        <w:t>"30"</w:t>
      </w:r>
      <w:r>
        <w:rPr>
          <w:rStyle w:val="p"/>
        </w:rPr>
        <w:t>,</w:t>
      </w:r>
    </w:p>
    <w:p w:rsidR="00000000" w:rsidRDefault="00000000">
      <w:pPr>
        <w:pStyle w:val="HTML0"/>
        <w:divId w:val="308755242"/>
        <w:rPr>
          <w:rStyle w:val="w"/>
        </w:rPr>
      </w:pPr>
      <w:r>
        <w:rPr>
          <w:rStyle w:val="w"/>
        </w:rPr>
        <w:t xml:space="preserve">            </w:t>
      </w:r>
      <w:r>
        <w:rPr>
          <w:rStyle w:val="nl"/>
        </w:rPr>
        <w:t>"quoteCcy"</w:t>
      </w:r>
      <w:r>
        <w:rPr>
          <w:rStyle w:val="p"/>
        </w:rPr>
        <w:t>:</w:t>
      </w:r>
      <w:r>
        <w:rPr>
          <w:rStyle w:val="w"/>
        </w:rPr>
        <w:t xml:space="preserve"> </w:t>
      </w:r>
      <w:r>
        <w:rPr>
          <w:rStyle w:val="s2"/>
        </w:rPr>
        <w:t>"USDT"</w:t>
      </w:r>
      <w:r>
        <w:rPr>
          <w:rStyle w:val="p"/>
        </w:rPr>
        <w:t>,</w:t>
      </w:r>
    </w:p>
    <w:p w:rsidR="00000000" w:rsidRDefault="00000000">
      <w:pPr>
        <w:pStyle w:val="HTML0"/>
        <w:divId w:val="308755242"/>
        <w:rPr>
          <w:rStyle w:val="w"/>
        </w:rPr>
      </w:pPr>
      <w:r>
        <w:rPr>
          <w:rStyle w:val="w"/>
        </w:rPr>
        <w:t xml:space="preserve">            </w:t>
      </w:r>
      <w:r>
        <w:rPr>
          <w:rStyle w:val="nl"/>
        </w:rPr>
        <w:t>"quoteId"</w:t>
      </w:r>
      <w:r>
        <w:rPr>
          <w:rStyle w:val="p"/>
        </w:rPr>
        <w:t>:</w:t>
      </w:r>
      <w:r>
        <w:rPr>
          <w:rStyle w:val="w"/>
        </w:rPr>
        <w:t xml:space="preserve"> </w:t>
      </w:r>
      <w:r>
        <w:rPr>
          <w:rStyle w:val="s2"/>
        </w:rPr>
        <w:t>"quoterETH-USDT16461885104612381"</w:t>
      </w:r>
      <w:r>
        <w:rPr>
          <w:rStyle w:val="p"/>
        </w:rPr>
        <w:t>,</w:t>
      </w:r>
    </w:p>
    <w:p w:rsidR="00000000" w:rsidRDefault="00000000">
      <w:pPr>
        <w:pStyle w:val="HTML0"/>
        <w:divId w:val="308755242"/>
        <w:rPr>
          <w:rStyle w:val="w"/>
        </w:rPr>
      </w:pPr>
      <w:r>
        <w:rPr>
          <w:rStyle w:val="w"/>
        </w:rPr>
        <w:t xml:space="preserve">            </w:t>
      </w:r>
      <w:r>
        <w:rPr>
          <w:rStyle w:val="nl"/>
        </w:rPr>
        <w:t>"quoteSz"</w:t>
      </w:r>
      <w:r>
        <w:rPr>
          <w:rStyle w:val="p"/>
        </w:rPr>
        <w:t>:</w:t>
      </w:r>
      <w:r>
        <w:rPr>
          <w:rStyle w:val="w"/>
        </w:rPr>
        <w:t xml:space="preserve"> </w:t>
      </w:r>
      <w:r>
        <w:rPr>
          <w:rStyle w:val="s2"/>
        </w:rPr>
        <w:t>"30"</w:t>
      </w:r>
      <w:r>
        <w:rPr>
          <w:rStyle w:val="p"/>
        </w:rPr>
        <w:t>,</w:t>
      </w:r>
    </w:p>
    <w:p w:rsidR="00000000" w:rsidRDefault="00000000">
      <w:pPr>
        <w:pStyle w:val="HTML0"/>
        <w:divId w:val="308755242"/>
        <w:rPr>
          <w:rStyle w:val="w"/>
        </w:rPr>
      </w:pPr>
      <w:r>
        <w:rPr>
          <w:rStyle w:val="w"/>
        </w:rPr>
        <w:t xml:space="preserve">            </w:t>
      </w:r>
      <w:r>
        <w:rPr>
          <w:rStyle w:val="nl"/>
        </w:rPr>
        <w:t>"quoteTime"</w:t>
      </w:r>
      <w:r>
        <w:rPr>
          <w:rStyle w:val="p"/>
        </w:rPr>
        <w:t>:</w:t>
      </w:r>
      <w:r>
        <w:rPr>
          <w:rStyle w:val="w"/>
        </w:rPr>
        <w:t xml:space="preserve"> </w:t>
      </w:r>
      <w:r>
        <w:rPr>
          <w:rStyle w:val="s2"/>
        </w:rPr>
        <w:t>"1646188510461"</w:t>
      </w:r>
      <w:r>
        <w:rPr>
          <w:rStyle w:val="p"/>
        </w:rPr>
        <w:t>,</w:t>
      </w:r>
    </w:p>
    <w:p w:rsidR="00000000" w:rsidRDefault="00000000">
      <w:pPr>
        <w:pStyle w:val="HTML0"/>
        <w:divId w:val="308755242"/>
        <w:rPr>
          <w:rStyle w:val="w"/>
        </w:rPr>
      </w:pPr>
      <w:r>
        <w:rPr>
          <w:rStyle w:val="w"/>
        </w:rPr>
        <w:t xml:space="preserve">            </w:t>
      </w:r>
      <w:r>
        <w:rPr>
          <w:rStyle w:val="nl"/>
        </w:rPr>
        <w:t>"rfqSz"</w:t>
      </w:r>
      <w:r>
        <w:rPr>
          <w:rStyle w:val="p"/>
        </w:rPr>
        <w:t>:</w:t>
      </w:r>
      <w:r>
        <w:rPr>
          <w:rStyle w:val="w"/>
        </w:rPr>
        <w:t xml:space="preserve"> </w:t>
      </w:r>
      <w:r>
        <w:rPr>
          <w:rStyle w:val="s2"/>
        </w:rPr>
        <w:t>"30"</w:t>
      </w:r>
      <w:r>
        <w:rPr>
          <w:rStyle w:val="p"/>
        </w:rPr>
        <w:t>,</w:t>
      </w:r>
    </w:p>
    <w:p w:rsidR="00000000" w:rsidRDefault="00000000">
      <w:pPr>
        <w:pStyle w:val="HTML0"/>
        <w:divId w:val="308755242"/>
        <w:rPr>
          <w:rStyle w:val="w"/>
        </w:rPr>
      </w:pPr>
      <w:r>
        <w:rPr>
          <w:rStyle w:val="w"/>
        </w:rPr>
        <w:t xml:space="preserve">            </w:t>
      </w:r>
      <w:r>
        <w:rPr>
          <w:rStyle w:val="nl"/>
        </w:rPr>
        <w:t>"rfqSzCcy"</w:t>
      </w:r>
      <w:r>
        <w:rPr>
          <w:rStyle w:val="p"/>
        </w:rPr>
        <w:t>:</w:t>
      </w:r>
      <w:r>
        <w:rPr>
          <w:rStyle w:val="w"/>
        </w:rPr>
        <w:t xml:space="preserve"> </w:t>
      </w:r>
      <w:r>
        <w:rPr>
          <w:rStyle w:val="s2"/>
        </w:rPr>
        <w:t>"USDT"</w:t>
      </w:r>
      <w:r>
        <w:rPr>
          <w:rStyle w:val="p"/>
        </w:rPr>
        <w:t>,</w:t>
      </w:r>
    </w:p>
    <w:p w:rsidR="00000000" w:rsidRDefault="00000000">
      <w:pPr>
        <w:pStyle w:val="HTML0"/>
        <w:divId w:val="308755242"/>
        <w:rPr>
          <w:rStyle w:val="w"/>
        </w:rPr>
      </w:pPr>
      <w:r>
        <w:rPr>
          <w:rStyle w:val="w"/>
        </w:rPr>
        <w:t xml:space="preserve">            </w:t>
      </w:r>
      <w:r>
        <w:rPr>
          <w:rStyle w:val="nl"/>
        </w:rPr>
        <w:t>"side"</w:t>
      </w:r>
      <w:r>
        <w:rPr>
          <w:rStyle w:val="p"/>
        </w:rPr>
        <w:t>:</w:t>
      </w:r>
      <w:r>
        <w:rPr>
          <w:rStyle w:val="w"/>
        </w:rPr>
        <w:t xml:space="preserve"> </w:t>
      </w:r>
      <w:r>
        <w:rPr>
          <w:rStyle w:val="s2"/>
        </w:rPr>
        <w:t>"buy"</w:t>
      </w:r>
      <w:r>
        <w:rPr>
          <w:rStyle w:val="p"/>
        </w:rPr>
        <w:t>,</w:t>
      </w:r>
    </w:p>
    <w:p w:rsidR="00000000" w:rsidRDefault="00000000">
      <w:pPr>
        <w:pStyle w:val="HTML0"/>
        <w:divId w:val="308755242"/>
        <w:rPr>
          <w:rStyle w:val="w"/>
        </w:rPr>
      </w:pPr>
      <w:r>
        <w:rPr>
          <w:rStyle w:val="w"/>
        </w:rPr>
        <w:t xml:space="preserve">            </w:t>
      </w:r>
      <w:r>
        <w:rPr>
          <w:rStyle w:val="nl"/>
        </w:rPr>
        <w:t>"ttlMs"</w:t>
      </w:r>
      <w:r>
        <w:rPr>
          <w:rStyle w:val="p"/>
        </w:rPr>
        <w:t>:</w:t>
      </w:r>
      <w:r>
        <w:rPr>
          <w:rStyle w:val="w"/>
        </w:rPr>
        <w:t xml:space="preserve"> </w:t>
      </w:r>
      <w:r>
        <w:rPr>
          <w:rStyle w:val="s2"/>
        </w:rPr>
        <w:t>"10000"</w:t>
      </w:r>
    </w:p>
    <w:p w:rsidR="00000000" w:rsidRDefault="00000000">
      <w:pPr>
        <w:pStyle w:val="HTML0"/>
        <w:divId w:val="308755242"/>
        <w:rPr>
          <w:rStyle w:val="w"/>
        </w:rPr>
      </w:pPr>
      <w:r>
        <w:rPr>
          <w:rStyle w:val="w"/>
        </w:rPr>
        <w:t xml:space="preserve">        </w:t>
      </w:r>
      <w:r>
        <w:rPr>
          <w:rStyle w:val="p"/>
        </w:rPr>
        <w:t>}</w:t>
      </w:r>
    </w:p>
    <w:p w:rsidR="00000000" w:rsidRDefault="00000000">
      <w:pPr>
        <w:pStyle w:val="HTML0"/>
        <w:divId w:val="308755242"/>
        <w:rPr>
          <w:rStyle w:val="w"/>
        </w:rPr>
      </w:pPr>
      <w:r>
        <w:rPr>
          <w:rStyle w:val="w"/>
        </w:rPr>
        <w:t xml:space="preserve">    </w:t>
      </w:r>
      <w:r>
        <w:rPr>
          <w:rStyle w:val="p"/>
        </w:rPr>
        <w:t>],</w:t>
      </w:r>
    </w:p>
    <w:p w:rsidR="00000000" w:rsidRDefault="00000000">
      <w:pPr>
        <w:pStyle w:val="HTML0"/>
        <w:divId w:val="308755242"/>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308755242"/>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quoteTime</w:t>
            </w:r>
          </w:p>
        </w:tc>
        <w:tc>
          <w:tcPr>
            <w:tcW w:w="0" w:type="auto"/>
            <w:vAlign w:val="center"/>
            <w:hideMark/>
          </w:tcPr>
          <w:p w:rsidR="00000000" w:rsidRDefault="00000000">
            <w:r>
              <w:t>String</w:t>
            </w:r>
          </w:p>
        </w:tc>
        <w:tc>
          <w:tcPr>
            <w:tcW w:w="0" w:type="auto"/>
            <w:vAlign w:val="center"/>
            <w:hideMark/>
          </w:tcPr>
          <w:p w:rsidR="00000000" w:rsidRDefault="00000000">
            <w:r>
              <w:t xml:space="preserve">Quotation generation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ttlMs</w:t>
            </w:r>
          </w:p>
        </w:tc>
        <w:tc>
          <w:tcPr>
            <w:tcW w:w="0" w:type="auto"/>
            <w:vAlign w:val="center"/>
            <w:hideMark/>
          </w:tcPr>
          <w:p w:rsidR="00000000" w:rsidRDefault="00000000">
            <w:r>
              <w:t>String</w:t>
            </w:r>
          </w:p>
        </w:tc>
        <w:tc>
          <w:tcPr>
            <w:tcW w:w="0" w:type="auto"/>
            <w:vAlign w:val="center"/>
            <w:hideMark/>
          </w:tcPr>
          <w:p w:rsidR="00000000" w:rsidRDefault="00000000">
            <w:r>
              <w:t>Validity period of quotation in milliseconds</w:t>
            </w:r>
          </w:p>
        </w:tc>
      </w:tr>
      <w:tr w:rsidR="00000000">
        <w:trPr>
          <w:divId w:val="175387555"/>
          <w:tblCellSpacing w:w="15" w:type="dxa"/>
        </w:trPr>
        <w:tc>
          <w:tcPr>
            <w:tcW w:w="0" w:type="auto"/>
            <w:vAlign w:val="center"/>
            <w:hideMark/>
          </w:tcPr>
          <w:p w:rsidR="00000000" w:rsidRDefault="00000000">
            <w:r>
              <w:t>clQReqId</w:t>
            </w:r>
          </w:p>
        </w:tc>
        <w:tc>
          <w:tcPr>
            <w:tcW w:w="0" w:type="auto"/>
            <w:vAlign w:val="center"/>
            <w:hideMark/>
          </w:tcPr>
          <w:p w:rsidR="00000000" w:rsidRDefault="00000000">
            <w:r>
              <w:t>String</w:t>
            </w:r>
          </w:p>
        </w:tc>
        <w:tc>
          <w:tcPr>
            <w:tcW w:w="0" w:type="auto"/>
            <w:vAlign w:val="center"/>
            <w:hideMark/>
          </w:tcPr>
          <w:p w:rsidR="00000000" w:rsidRDefault="00000000">
            <w:r>
              <w:t>Client Order ID as assigned by the client</w:t>
            </w:r>
          </w:p>
        </w:tc>
      </w:tr>
      <w:tr w:rsidR="00000000">
        <w:trPr>
          <w:divId w:val="175387555"/>
          <w:tblCellSpacing w:w="15" w:type="dxa"/>
        </w:trPr>
        <w:tc>
          <w:tcPr>
            <w:tcW w:w="0" w:type="auto"/>
            <w:vAlign w:val="center"/>
            <w:hideMark/>
          </w:tcPr>
          <w:p w:rsidR="00000000" w:rsidRDefault="00000000">
            <w:r>
              <w:t>quoteId</w:t>
            </w:r>
          </w:p>
        </w:tc>
        <w:tc>
          <w:tcPr>
            <w:tcW w:w="0" w:type="auto"/>
            <w:vAlign w:val="center"/>
            <w:hideMark/>
          </w:tcPr>
          <w:p w:rsidR="00000000" w:rsidRDefault="00000000">
            <w:r>
              <w:t>String</w:t>
            </w:r>
          </w:p>
        </w:tc>
        <w:tc>
          <w:tcPr>
            <w:tcW w:w="0" w:type="auto"/>
            <w:vAlign w:val="center"/>
            <w:hideMark/>
          </w:tcPr>
          <w:p w:rsidR="00000000" w:rsidRDefault="00000000">
            <w:r>
              <w:t>Quote ID</w:t>
            </w:r>
          </w:p>
        </w:tc>
      </w:tr>
      <w:tr w:rsidR="00000000">
        <w:trPr>
          <w:divId w:val="175387555"/>
          <w:tblCellSpacing w:w="15" w:type="dxa"/>
        </w:trPr>
        <w:tc>
          <w:tcPr>
            <w:tcW w:w="0" w:type="auto"/>
            <w:vAlign w:val="center"/>
            <w:hideMark/>
          </w:tcPr>
          <w:p w:rsidR="00000000" w:rsidRDefault="00000000">
            <w:r>
              <w:t>baseCcy</w:t>
            </w:r>
          </w:p>
        </w:tc>
        <w:tc>
          <w:tcPr>
            <w:tcW w:w="0" w:type="auto"/>
            <w:vAlign w:val="center"/>
            <w:hideMark/>
          </w:tcPr>
          <w:p w:rsidR="00000000" w:rsidRDefault="00000000">
            <w:r>
              <w:t>String</w:t>
            </w:r>
          </w:p>
        </w:tc>
        <w:tc>
          <w:tcPr>
            <w:tcW w:w="0" w:type="auto"/>
            <w:vAlign w:val="center"/>
            <w:hideMark/>
          </w:tcPr>
          <w:p w:rsidR="00000000" w:rsidRDefault="00000000">
            <w:r>
              <w:t xml:space="preserve">Base currency, e.g. </w:t>
            </w:r>
            <w:r>
              <w:rPr>
                <w:rStyle w:val="HTML"/>
              </w:rPr>
              <w:t>BTC</w:t>
            </w:r>
            <w:r>
              <w:t xml:space="preserve"> in </w:t>
            </w:r>
            <w:r>
              <w:rPr>
                <w:rStyle w:val="HTML"/>
              </w:rPr>
              <w:t>BTC-USDT</w:t>
            </w:r>
          </w:p>
        </w:tc>
      </w:tr>
      <w:tr w:rsidR="00000000">
        <w:trPr>
          <w:divId w:val="175387555"/>
          <w:tblCellSpacing w:w="15" w:type="dxa"/>
        </w:trPr>
        <w:tc>
          <w:tcPr>
            <w:tcW w:w="0" w:type="auto"/>
            <w:vAlign w:val="center"/>
            <w:hideMark/>
          </w:tcPr>
          <w:p w:rsidR="00000000" w:rsidRDefault="00000000">
            <w:r>
              <w:t>quoteCcy</w:t>
            </w:r>
          </w:p>
        </w:tc>
        <w:tc>
          <w:tcPr>
            <w:tcW w:w="0" w:type="auto"/>
            <w:vAlign w:val="center"/>
            <w:hideMark/>
          </w:tcPr>
          <w:p w:rsidR="00000000" w:rsidRDefault="00000000">
            <w:r>
              <w:t>String</w:t>
            </w:r>
          </w:p>
        </w:tc>
        <w:tc>
          <w:tcPr>
            <w:tcW w:w="0" w:type="auto"/>
            <w:vAlign w:val="center"/>
            <w:hideMark/>
          </w:tcPr>
          <w:p w:rsidR="00000000" w:rsidRDefault="00000000">
            <w:r>
              <w:t xml:space="preserve">Quote currency, e.g. </w:t>
            </w:r>
            <w:r>
              <w:rPr>
                <w:rStyle w:val="HTML"/>
              </w:rPr>
              <w:t>USDT</w:t>
            </w:r>
            <w:r>
              <w:t xml:space="preserve"> in </w:t>
            </w:r>
            <w:r>
              <w:rPr>
                <w:rStyle w:val="HTML"/>
              </w:rPr>
              <w:t>BTC-USDT</w:t>
            </w:r>
          </w:p>
        </w:tc>
      </w:tr>
      <w:tr w:rsidR="00000000">
        <w:trPr>
          <w:divId w:val="175387555"/>
          <w:tblCellSpacing w:w="15" w:type="dxa"/>
        </w:trPr>
        <w:tc>
          <w:tcPr>
            <w:tcW w:w="0" w:type="auto"/>
            <w:vAlign w:val="center"/>
            <w:hideMark/>
          </w:tcPr>
          <w:p w:rsidR="00000000" w:rsidRDefault="00000000">
            <w:r>
              <w:t>side</w:t>
            </w:r>
          </w:p>
        </w:tc>
        <w:tc>
          <w:tcPr>
            <w:tcW w:w="0" w:type="auto"/>
            <w:vAlign w:val="center"/>
            <w:hideMark/>
          </w:tcPr>
          <w:p w:rsidR="00000000" w:rsidRDefault="00000000">
            <w:r>
              <w:t>String</w:t>
            </w:r>
          </w:p>
        </w:tc>
        <w:tc>
          <w:tcPr>
            <w:tcW w:w="0" w:type="auto"/>
            <w:vAlign w:val="center"/>
            <w:hideMark/>
          </w:tcPr>
          <w:p w:rsidR="00000000" w:rsidRDefault="00000000">
            <w:r>
              <w:t xml:space="preserve">Trade side based on </w:t>
            </w:r>
            <w:r>
              <w:rPr>
                <w:rStyle w:val="HTML"/>
              </w:rPr>
              <w:t>baseCcy</w:t>
            </w:r>
          </w:p>
        </w:tc>
      </w:tr>
      <w:tr w:rsidR="00000000">
        <w:trPr>
          <w:divId w:val="175387555"/>
          <w:tblCellSpacing w:w="15" w:type="dxa"/>
        </w:trPr>
        <w:tc>
          <w:tcPr>
            <w:tcW w:w="0" w:type="auto"/>
            <w:vAlign w:val="center"/>
            <w:hideMark/>
          </w:tcPr>
          <w:p w:rsidR="00000000" w:rsidRDefault="00000000">
            <w:r>
              <w:t>origRfqSz</w:t>
            </w:r>
          </w:p>
        </w:tc>
        <w:tc>
          <w:tcPr>
            <w:tcW w:w="0" w:type="auto"/>
            <w:vAlign w:val="center"/>
            <w:hideMark/>
          </w:tcPr>
          <w:p w:rsidR="00000000" w:rsidRDefault="00000000">
            <w:r>
              <w:t>String</w:t>
            </w:r>
          </w:p>
        </w:tc>
        <w:tc>
          <w:tcPr>
            <w:tcW w:w="0" w:type="auto"/>
            <w:vAlign w:val="center"/>
            <w:hideMark/>
          </w:tcPr>
          <w:p w:rsidR="00000000" w:rsidRDefault="00000000">
            <w:r>
              <w:t>Original RFQ amount</w:t>
            </w:r>
          </w:p>
        </w:tc>
      </w:tr>
      <w:tr w:rsidR="00000000">
        <w:trPr>
          <w:divId w:val="175387555"/>
          <w:tblCellSpacing w:w="15" w:type="dxa"/>
        </w:trPr>
        <w:tc>
          <w:tcPr>
            <w:tcW w:w="0" w:type="auto"/>
            <w:vAlign w:val="center"/>
            <w:hideMark/>
          </w:tcPr>
          <w:p w:rsidR="00000000" w:rsidRDefault="00000000">
            <w:r>
              <w:t>rfqSz</w:t>
            </w:r>
          </w:p>
        </w:tc>
        <w:tc>
          <w:tcPr>
            <w:tcW w:w="0" w:type="auto"/>
            <w:vAlign w:val="center"/>
            <w:hideMark/>
          </w:tcPr>
          <w:p w:rsidR="00000000" w:rsidRDefault="00000000">
            <w:r>
              <w:t>String</w:t>
            </w:r>
          </w:p>
        </w:tc>
        <w:tc>
          <w:tcPr>
            <w:tcW w:w="0" w:type="auto"/>
            <w:vAlign w:val="center"/>
            <w:hideMark/>
          </w:tcPr>
          <w:p w:rsidR="00000000" w:rsidRDefault="00000000">
            <w:r>
              <w:t>Real RFQ amount</w:t>
            </w:r>
          </w:p>
        </w:tc>
      </w:tr>
      <w:tr w:rsidR="00000000">
        <w:trPr>
          <w:divId w:val="175387555"/>
          <w:tblCellSpacing w:w="15" w:type="dxa"/>
        </w:trPr>
        <w:tc>
          <w:tcPr>
            <w:tcW w:w="0" w:type="auto"/>
            <w:vAlign w:val="center"/>
            <w:hideMark/>
          </w:tcPr>
          <w:p w:rsidR="00000000" w:rsidRDefault="00000000">
            <w:r>
              <w:t>rfqSzCcy</w:t>
            </w:r>
          </w:p>
        </w:tc>
        <w:tc>
          <w:tcPr>
            <w:tcW w:w="0" w:type="auto"/>
            <w:vAlign w:val="center"/>
            <w:hideMark/>
          </w:tcPr>
          <w:p w:rsidR="00000000" w:rsidRDefault="00000000">
            <w:r>
              <w:t>String</w:t>
            </w:r>
          </w:p>
        </w:tc>
        <w:tc>
          <w:tcPr>
            <w:tcW w:w="0" w:type="auto"/>
            <w:vAlign w:val="center"/>
            <w:hideMark/>
          </w:tcPr>
          <w:p w:rsidR="00000000" w:rsidRDefault="00000000">
            <w:r>
              <w:t>RFQ currency</w:t>
            </w:r>
          </w:p>
        </w:tc>
      </w:tr>
      <w:tr w:rsidR="00000000">
        <w:trPr>
          <w:divId w:val="175387555"/>
          <w:tblCellSpacing w:w="15" w:type="dxa"/>
        </w:trPr>
        <w:tc>
          <w:tcPr>
            <w:tcW w:w="0" w:type="auto"/>
            <w:vAlign w:val="center"/>
            <w:hideMark/>
          </w:tcPr>
          <w:p w:rsidR="00000000" w:rsidRDefault="00000000">
            <w:r>
              <w:t>cnvtPx</w:t>
            </w:r>
          </w:p>
        </w:tc>
        <w:tc>
          <w:tcPr>
            <w:tcW w:w="0" w:type="auto"/>
            <w:vAlign w:val="center"/>
            <w:hideMark/>
          </w:tcPr>
          <w:p w:rsidR="00000000" w:rsidRDefault="00000000">
            <w:r>
              <w:t>String</w:t>
            </w:r>
          </w:p>
        </w:tc>
        <w:tc>
          <w:tcPr>
            <w:tcW w:w="0" w:type="auto"/>
            <w:vAlign w:val="center"/>
            <w:hideMark/>
          </w:tcPr>
          <w:p w:rsidR="00000000" w:rsidRDefault="00000000">
            <w:r>
              <w:t>Convert price based on quote currency</w:t>
            </w:r>
          </w:p>
        </w:tc>
      </w:tr>
      <w:tr w:rsidR="00000000">
        <w:trPr>
          <w:divId w:val="175387555"/>
          <w:tblCellSpacing w:w="15" w:type="dxa"/>
        </w:trPr>
        <w:tc>
          <w:tcPr>
            <w:tcW w:w="0" w:type="auto"/>
            <w:vAlign w:val="center"/>
            <w:hideMark/>
          </w:tcPr>
          <w:p w:rsidR="00000000" w:rsidRDefault="00000000">
            <w:r>
              <w:t>baseSz</w:t>
            </w:r>
          </w:p>
        </w:tc>
        <w:tc>
          <w:tcPr>
            <w:tcW w:w="0" w:type="auto"/>
            <w:vAlign w:val="center"/>
            <w:hideMark/>
          </w:tcPr>
          <w:p w:rsidR="00000000" w:rsidRDefault="00000000">
            <w:r>
              <w:t>String</w:t>
            </w:r>
          </w:p>
        </w:tc>
        <w:tc>
          <w:tcPr>
            <w:tcW w:w="0" w:type="auto"/>
            <w:vAlign w:val="center"/>
            <w:hideMark/>
          </w:tcPr>
          <w:p w:rsidR="00000000" w:rsidRDefault="00000000">
            <w:r>
              <w:t>Convert amount of base currency</w:t>
            </w:r>
          </w:p>
        </w:tc>
      </w:tr>
      <w:tr w:rsidR="00000000">
        <w:trPr>
          <w:divId w:val="175387555"/>
          <w:tblCellSpacing w:w="15" w:type="dxa"/>
        </w:trPr>
        <w:tc>
          <w:tcPr>
            <w:tcW w:w="0" w:type="auto"/>
            <w:vAlign w:val="center"/>
            <w:hideMark/>
          </w:tcPr>
          <w:p w:rsidR="00000000" w:rsidRDefault="00000000">
            <w:r>
              <w:t>quoteSz</w:t>
            </w:r>
          </w:p>
        </w:tc>
        <w:tc>
          <w:tcPr>
            <w:tcW w:w="0" w:type="auto"/>
            <w:vAlign w:val="center"/>
            <w:hideMark/>
          </w:tcPr>
          <w:p w:rsidR="00000000" w:rsidRDefault="00000000">
            <w:r>
              <w:t>String</w:t>
            </w:r>
          </w:p>
        </w:tc>
        <w:tc>
          <w:tcPr>
            <w:tcW w:w="0" w:type="auto"/>
            <w:vAlign w:val="center"/>
            <w:hideMark/>
          </w:tcPr>
          <w:p w:rsidR="00000000" w:rsidRDefault="00000000">
            <w:r>
              <w:t>Convert amount of quote currency</w:t>
            </w:r>
          </w:p>
        </w:tc>
      </w:tr>
    </w:tbl>
    <w:p w:rsidR="00000000" w:rsidRDefault="00000000">
      <w:pPr>
        <w:pStyle w:val="3"/>
        <w:divId w:val="175387555"/>
      </w:pPr>
      <w:r>
        <w:t>Convert trade</w:t>
      </w:r>
    </w:p>
    <w:p w:rsidR="00000000" w:rsidRDefault="00000000">
      <w:pPr>
        <w:pStyle w:val="a5"/>
        <w:divId w:val="175387555"/>
      </w:pPr>
      <w:r>
        <w:t xml:space="preserve">You should make </w:t>
      </w:r>
      <w:hyperlink r:id="rId657" w:anchor="funding-account-rest-api-estimate-quote" w:history="1">
        <w:r>
          <w:rPr>
            <w:rStyle w:val="a3"/>
          </w:rPr>
          <w:t>estimate quote</w:t>
        </w:r>
      </w:hyperlink>
      <w:r>
        <w:t xml:space="preserve"> before convert trade. </w:t>
      </w:r>
    </w:p>
    <w:p w:rsidR="00000000" w:rsidRDefault="00000000">
      <w:pPr>
        <w:divId w:val="175387555"/>
      </w:pPr>
      <w:r>
        <w:t xml:space="preserve">Only assets in the trading account supported convert. </w:t>
      </w:r>
    </w:p>
    <w:p w:rsidR="00000000" w:rsidRDefault="00000000">
      <w:pPr>
        <w:pStyle w:val="4"/>
        <w:divId w:val="175387555"/>
      </w:pPr>
      <w:r>
        <w:t>Rate Limit: 10 requests per second</w:t>
      </w:r>
    </w:p>
    <w:p w:rsidR="00000000" w:rsidRDefault="00000000">
      <w:pPr>
        <w:pStyle w:val="4"/>
        <w:divId w:val="175387555"/>
      </w:pPr>
      <w:r>
        <w:t>Rate limit rule: UserID</w:t>
      </w:r>
    </w:p>
    <w:p w:rsidR="00000000" w:rsidRDefault="00000000">
      <w:pPr>
        <w:pStyle w:val="a5"/>
        <w:divId w:val="175387555"/>
      </w:pPr>
      <w:r>
        <w:t>For the same side (buy/sell), there's a trading limit of 1 request per 5 seconds.</w:t>
      </w:r>
    </w:p>
    <w:p w:rsidR="00000000" w:rsidRDefault="00000000">
      <w:pPr>
        <w:pStyle w:val="4"/>
        <w:divId w:val="175387555"/>
      </w:pPr>
      <w:r>
        <w:t>HTTP Request</w:t>
      </w:r>
    </w:p>
    <w:p w:rsidR="00000000" w:rsidRDefault="00000000">
      <w:pPr>
        <w:pStyle w:val="a5"/>
        <w:divId w:val="175387555"/>
      </w:pPr>
      <w:r>
        <w:rPr>
          <w:rStyle w:val="HTML"/>
        </w:rPr>
        <w:t>POST /api/v5/asset/convert/trade</w:t>
      </w:r>
    </w:p>
    <w:p w:rsidR="00000000" w:rsidRDefault="00000000">
      <w:pPr>
        <w:pStyle w:val="a5"/>
        <w:ind w:left="720" w:right="720"/>
        <w:divId w:val="1919092765"/>
      </w:pPr>
      <w:r>
        <w:t>Request Example</w:t>
      </w:r>
    </w:p>
    <w:p w:rsidR="00000000" w:rsidRDefault="00000000">
      <w:pPr>
        <w:pStyle w:val="HTML0"/>
        <w:divId w:val="1366520315"/>
        <w:rPr>
          <w:rStyle w:val="HTML"/>
        </w:rPr>
      </w:pPr>
      <w:r>
        <w:rPr>
          <w:rStyle w:val="HTML"/>
        </w:rPr>
        <w:t>POST /api/v5/asset/convert/trade</w:t>
      </w:r>
    </w:p>
    <w:p w:rsidR="00000000" w:rsidRDefault="00000000">
      <w:pPr>
        <w:pStyle w:val="HTML0"/>
        <w:divId w:val="1366520315"/>
        <w:rPr>
          <w:rStyle w:val="HTML"/>
        </w:rPr>
      </w:pPr>
      <w:r>
        <w:rPr>
          <w:rStyle w:val="HTML"/>
        </w:rPr>
        <w:t>body</w:t>
      </w:r>
    </w:p>
    <w:p w:rsidR="00000000" w:rsidRDefault="00000000">
      <w:pPr>
        <w:pStyle w:val="HTML0"/>
        <w:divId w:val="1366520315"/>
        <w:rPr>
          <w:rStyle w:val="HTML"/>
        </w:rPr>
      </w:pPr>
      <w:r>
        <w:rPr>
          <w:rStyle w:val="o"/>
        </w:rPr>
        <w:t>{</w:t>
      </w:r>
    </w:p>
    <w:p w:rsidR="00000000" w:rsidRDefault="00000000">
      <w:pPr>
        <w:pStyle w:val="HTML0"/>
        <w:divId w:val="1366520315"/>
        <w:rPr>
          <w:rStyle w:val="HTML"/>
        </w:rPr>
      </w:pPr>
      <w:r>
        <w:rPr>
          <w:rStyle w:val="HTML"/>
        </w:rPr>
        <w:t xml:space="preserve">    </w:t>
      </w:r>
      <w:r>
        <w:rPr>
          <w:rStyle w:val="s2"/>
        </w:rPr>
        <w:t>"baseCcy"</w:t>
      </w:r>
      <w:r>
        <w:rPr>
          <w:rStyle w:val="HTML"/>
        </w:rPr>
        <w:t xml:space="preserve">: </w:t>
      </w:r>
      <w:r>
        <w:rPr>
          <w:rStyle w:val="s2"/>
        </w:rPr>
        <w:t>"ETH"</w:t>
      </w:r>
      <w:r>
        <w:rPr>
          <w:rStyle w:val="HTML"/>
        </w:rPr>
        <w:t>,</w:t>
      </w:r>
    </w:p>
    <w:p w:rsidR="00000000" w:rsidRDefault="00000000">
      <w:pPr>
        <w:pStyle w:val="HTML0"/>
        <w:divId w:val="1366520315"/>
        <w:rPr>
          <w:rStyle w:val="HTML"/>
        </w:rPr>
      </w:pPr>
      <w:r>
        <w:rPr>
          <w:rStyle w:val="HTML"/>
        </w:rPr>
        <w:t xml:space="preserve">    </w:t>
      </w:r>
      <w:r>
        <w:rPr>
          <w:rStyle w:val="s2"/>
        </w:rPr>
        <w:t>"quoteCcy"</w:t>
      </w:r>
      <w:r>
        <w:rPr>
          <w:rStyle w:val="HTML"/>
        </w:rPr>
        <w:t xml:space="preserve">: </w:t>
      </w:r>
      <w:r>
        <w:rPr>
          <w:rStyle w:val="s2"/>
        </w:rPr>
        <w:t>"USDT"</w:t>
      </w:r>
      <w:r>
        <w:rPr>
          <w:rStyle w:val="HTML"/>
        </w:rPr>
        <w:t>,</w:t>
      </w:r>
    </w:p>
    <w:p w:rsidR="00000000" w:rsidRDefault="00000000">
      <w:pPr>
        <w:pStyle w:val="HTML0"/>
        <w:divId w:val="1366520315"/>
        <w:rPr>
          <w:rStyle w:val="HTML"/>
        </w:rPr>
      </w:pPr>
      <w:r>
        <w:rPr>
          <w:rStyle w:val="HTML"/>
        </w:rPr>
        <w:t xml:space="preserve">    </w:t>
      </w:r>
      <w:r>
        <w:rPr>
          <w:rStyle w:val="s2"/>
        </w:rPr>
        <w:t>"side"</w:t>
      </w:r>
      <w:r>
        <w:rPr>
          <w:rStyle w:val="HTML"/>
        </w:rPr>
        <w:t xml:space="preserve">: </w:t>
      </w:r>
      <w:r>
        <w:rPr>
          <w:rStyle w:val="s2"/>
        </w:rPr>
        <w:t>"buy"</w:t>
      </w:r>
      <w:r>
        <w:rPr>
          <w:rStyle w:val="HTML"/>
        </w:rPr>
        <w:t>,</w:t>
      </w:r>
    </w:p>
    <w:p w:rsidR="00000000" w:rsidRDefault="00000000">
      <w:pPr>
        <w:pStyle w:val="HTML0"/>
        <w:divId w:val="1366520315"/>
        <w:rPr>
          <w:rStyle w:val="HTML"/>
        </w:rPr>
      </w:pPr>
      <w:r>
        <w:rPr>
          <w:rStyle w:val="HTML"/>
        </w:rPr>
        <w:t xml:space="preserve">    </w:t>
      </w:r>
      <w:r>
        <w:rPr>
          <w:rStyle w:val="s2"/>
        </w:rPr>
        <w:t>"sz"</w:t>
      </w:r>
      <w:r>
        <w:rPr>
          <w:rStyle w:val="HTML"/>
        </w:rPr>
        <w:t xml:space="preserve">: </w:t>
      </w:r>
      <w:r>
        <w:rPr>
          <w:rStyle w:val="s2"/>
        </w:rPr>
        <w:t>"30"</w:t>
      </w:r>
      <w:r>
        <w:rPr>
          <w:rStyle w:val="HTML"/>
        </w:rPr>
        <w:t>,</w:t>
      </w:r>
    </w:p>
    <w:p w:rsidR="00000000" w:rsidRDefault="00000000">
      <w:pPr>
        <w:pStyle w:val="HTML0"/>
        <w:divId w:val="1366520315"/>
        <w:rPr>
          <w:rStyle w:val="HTML"/>
        </w:rPr>
      </w:pPr>
      <w:r>
        <w:rPr>
          <w:rStyle w:val="HTML"/>
        </w:rPr>
        <w:t xml:space="preserve">    </w:t>
      </w:r>
      <w:r>
        <w:rPr>
          <w:rStyle w:val="s2"/>
        </w:rPr>
        <w:t>"szCcy"</w:t>
      </w:r>
      <w:r>
        <w:rPr>
          <w:rStyle w:val="HTML"/>
        </w:rPr>
        <w:t xml:space="preserve">: </w:t>
      </w:r>
      <w:r>
        <w:rPr>
          <w:rStyle w:val="s2"/>
        </w:rPr>
        <w:t>"USDT"</w:t>
      </w:r>
      <w:r>
        <w:rPr>
          <w:rStyle w:val="HTML"/>
        </w:rPr>
        <w:t>,</w:t>
      </w:r>
    </w:p>
    <w:p w:rsidR="00000000" w:rsidRDefault="00000000">
      <w:pPr>
        <w:pStyle w:val="HTML0"/>
        <w:divId w:val="1366520315"/>
        <w:rPr>
          <w:rStyle w:val="HTML"/>
        </w:rPr>
      </w:pPr>
      <w:r>
        <w:rPr>
          <w:rStyle w:val="HTML"/>
        </w:rPr>
        <w:t xml:space="preserve">    </w:t>
      </w:r>
      <w:r>
        <w:rPr>
          <w:rStyle w:val="s2"/>
        </w:rPr>
        <w:t>"quoteId"</w:t>
      </w:r>
      <w:r>
        <w:rPr>
          <w:rStyle w:val="HTML"/>
        </w:rPr>
        <w:t xml:space="preserve">: </w:t>
      </w:r>
      <w:r>
        <w:rPr>
          <w:rStyle w:val="s2"/>
        </w:rPr>
        <w:t>"quoterETH-USDT16461885104612381"</w:t>
      </w:r>
    </w:p>
    <w:p w:rsidR="00000000" w:rsidRDefault="00000000">
      <w:pPr>
        <w:pStyle w:val="HTML0"/>
        <w:divId w:val="1366520315"/>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780"/>
        <w:gridCol w:w="1058"/>
        <w:gridCol w:w="5146"/>
      </w:tblGrid>
      <w:tr w:rsidR="00000000">
        <w:trPr>
          <w:divId w:val="175387555"/>
          <w:tblHeader/>
          <w:tblCellSpacing w:w="15" w:type="dxa"/>
        </w:trPr>
        <w:tc>
          <w:tcPr>
            <w:tcW w:w="0" w:type="auto"/>
            <w:vAlign w:val="center"/>
            <w:hideMark/>
          </w:tcPr>
          <w:p w:rsidR="00000000" w:rsidRDefault="00000000">
            <w:pPr>
              <w:rPr>
                <w:b/>
                <w:bCs/>
              </w:rPr>
            </w:pPr>
            <w:r>
              <w:rPr>
                <w:rStyle w:val="a6"/>
              </w:rPr>
              <w:t>Parameters</w:t>
            </w:r>
          </w:p>
        </w:tc>
        <w:tc>
          <w:tcPr>
            <w:tcW w:w="0" w:type="auto"/>
            <w:vAlign w:val="center"/>
            <w:hideMark/>
          </w:tcPr>
          <w:p w:rsidR="00000000" w:rsidRDefault="00000000">
            <w:pPr>
              <w:rPr>
                <w:b/>
                <w:bCs/>
              </w:rPr>
            </w:pPr>
            <w:r>
              <w:rPr>
                <w:rStyle w:val="a6"/>
              </w:rPr>
              <w:t>Types</w:t>
            </w:r>
          </w:p>
        </w:tc>
        <w:tc>
          <w:tcPr>
            <w:tcW w:w="0" w:type="auto"/>
            <w:vAlign w:val="center"/>
            <w:hideMark/>
          </w:tcPr>
          <w:p w:rsidR="00000000" w:rsidRDefault="00000000">
            <w:pPr>
              <w:rPr>
                <w:b/>
                <w:bCs/>
              </w:rPr>
            </w:pPr>
            <w:r>
              <w:rPr>
                <w:rStyle w:val="a6"/>
              </w:rPr>
              <w:t>Required</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quoteId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Quote ID</w:t>
            </w:r>
          </w:p>
        </w:tc>
      </w:tr>
      <w:tr w:rsidR="00000000">
        <w:trPr>
          <w:divId w:val="175387555"/>
          <w:tblCellSpacing w:w="15" w:type="dxa"/>
        </w:trPr>
        <w:tc>
          <w:tcPr>
            <w:tcW w:w="0" w:type="auto"/>
            <w:vAlign w:val="center"/>
            <w:hideMark/>
          </w:tcPr>
          <w:p w:rsidR="00000000" w:rsidRDefault="00000000">
            <w:r>
              <w:t>baseCcy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Base currency, e.g. </w:t>
            </w:r>
            <w:r>
              <w:rPr>
                <w:rStyle w:val="HTML"/>
              </w:rPr>
              <w:t>BTC</w:t>
            </w:r>
            <w:r>
              <w:t xml:space="preserve"> in </w:t>
            </w:r>
            <w:r>
              <w:rPr>
                <w:rStyle w:val="HTML"/>
              </w:rPr>
              <w:t>BTC-USDT</w:t>
            </w:r>
          </w:p>
        </w:tc>
      </w:tr>
      <w:tr w:rsidR="00000000">
        <w:trPr>
          <w:divId w:val="175387555"/>
          <w:tblCellSpacing w:w="15" w:type="dxa"/>
        </w:trPr>
        <w:tc>
          <w:tcPr>
            <w:tcW w:w="0" w:type="auto"/>
            <w:vAlign w:val="center"/>
            <w:hideMark/>
          </w:tcPr>
          <w:p w:rsidR="00000000" w:rsidRDefault="00000000">
            <w:r>
              <w:t>quoteCcy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Quote currency, e.g. </w:t>
            </w:r>
            <w:r>
              <w:rPr>
                <w:rStyle w:val="HTML"/>
              </w:rPr>
              <w:t>USDT</w:t>
            </w:r>
            <w:r>
              <w:t xml:space="preserve"> in </w:t>
            </w:r>
            <w:r>
              <w:rPr>
                <w:rStyle w:val="HTML"/>
              </w:rPr>
              <w:t>BTC-USDT</w:t>
            </w:r>
          </w:p>
        </w:tc>
      </w:tr>
      <w:tr w:rsidR="00000000">
        <w:trPr>
          <w:divId w:val="175387555"/>
          <w:tblCellSpacing w:w="15" w:type="dxa"/>
        </w:trPr>
        <w:tc>
          <w:tcPr>
            <w:tcW w:w="0" w:type="auto"/>
            <w:vAlign w:val="center"/>
            <w:hideMark/>
          </w:tcPr>
          <w:p w:rsidR="00000000" w:rsidRDefault="00000000">
            <w:r>
              <w:t>side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Trade side based on </w:t>
            </w:r>
            <w:r>
              <w:rPr>
                <w:rStyle w:val="HTML"/>
              </w:rPr>
              <w:t>baseCcy</w:t>
            </w:r>
            <w:r>
              <w:br/>
            </w:r>
            <w:r>
              <w:rPr>
                <w:rStyle w:val="HTML"/>
              </w:rPr>
              <w:t>buy</w:t>
            </w:r>
            <w:r>
              <w:t xml:space="preserve"> </w:t>
            </w:r>
            <w:r>
              <w:rPr>
                <w:rStyle w:val="HTML"/>
              </w:rPr>
              <w:t>sell</w:t>
            </w:r>
          </w:p>
        </w:tc>
      </w:tr>
      <w:tr w:rsidR="00000000">
        <w:trPr>
          <w:divId w:val="175387555"/>
          <w:tblCellSpacing w:w="15" w:type="dxa"/>
        </w:trPr>
        <w:tc>
          <w:tcPr>
            <w:tcW w:w="0" w:type="auto"/>
            <w:vAlign w:val="center"/>
            <w:hideMark/>
          </w:tcPr>
          <w:p w:rsidR="00000000" w:rsidRDefault="00000000">
            <w:r>
              <w:t>sz</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Quote amount</w:t>
            </w:r>
            <w:r>
              <w:br/>
              <w:t>The quote amount should no more then RFQ amount</w:t>
            </w:r>
          </w:p>
        </w:tc>
      </w:tr>
      <w:tr w:rsidR="00000000">
        <w:trPr>
          <w:divId w:val="175387555"/>
          <w:tblCellSpacing w:w="15" w:type="dxa"/>
        </w:trPr>
        <w:tc>
          <w:tcPr>
            <w:tcW w:w="0" w:type="auto"/>
            <w:vAlign w:val="center"/>
            <w:hideMark/>
          </w:tcPr>
          <w:p w:rsidR="00000000" w:rsidRDefault="00000000">
            <w:r>
              <w:t>szCcy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Quote currency</w:t>
            </w:r>
          </w:p>
        </w:tc>
      </w:tr>
      <w:tr w:rsidR="00000000">
        <w:trPr>
          <w:divId w:val="175387555"/>
          <w:tblCellSpacing w:w="15" w:type="dxa"/>
        </w:trPr>
        <w:tc>
          <w:tcPr>
            <w:tcW w:w="0" w:type="auto"/>
            <w:vAlign w:val="center"/>
            <w:hideMark/>
          </w:tcPr>
          <w:p w:rsidR="00000000" w:rsidRDefault="00000000">
            <w:r>
              <w:t>clTReqId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Client Order ID as assigned by the client</w:t>
            </w:r>
            <w:r>
              <w:br/>
              <w:t>A combination of case-sensitive alphanumerics, all numbers, or all letters of up to 32 characters.</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Order tag</w:t>
            </w:r>
            <w:r>
              <w:br/>
              <w:t>Applicable to broker user</w:t>
            </w:r>
          </w:p>
        </w:tc>
      </w:tr>
    </w:tbl>
    <w:p w:rsidR="00000000" w:rsidRDefault="00000000">
      <w:pPr>
        <w:pStyle w:val="a5"/>
        <w:ind w:left="720" w:right="720"/>
        <w:divId w:val="1999963100"/>
      </w:pPr>
      <w:r>
        <w:t>Response Example</w:t>
      </w:r>
    </w:p>
    <w:p w:rsidR="00000000" w:rsidRDefault="00000000">
      <w:pPr>
        <w:pStyle w:val="HTML0"/>
        <w:divId w:val="402727268"/>
        <w:rPr>
          <w:rStyle w:val="w"/>
        </w:rPr>
      </w:pPr>
      <w:r>
        <w:rPr>
          <w:rStyle w:val="p"/>
        </w:rPr>
        <w:t>{</w:t>
      </w:r>
    </w:p>
    <w:p w:rsidR="00000000" w:rsidRDefault="00000000">
      <w:pPr>
        <w:pStyle w:val="HTML0"/>
        <w:divId w:val="402727268"/>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402727268"/>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402727268"/>
        <w:rPr>
          <w:rStyle w:val="w"/>
        </w:rPr>
      </w:pPr>
      <w:r>
        <w:rPr>
          <w:rStyle w:val="w"/>
        </w:rPr>
        <w:t xml:space="preserve">        </w:t>
      </w:r>
      <w:r>
        <w:rPr>
          <w:rStyle w:val="p"/>
        </w:rPr>
        <w:t>{</w:t>
      </w:r>
    </w:p>
    <w:p w:rsidR="00000000" w:rsidRDefault="00000000">
      <w:pPr>
        <w:pStyle w:val="HTML0"/>
        <w:divId w:val="402727268"/>
        <w:rPr>
          <w:rStyle w:val="w"/>
        </w:rPr>
      </w:pPr>
      <w:r>
        <w:rPr>
          <w:rStyle w:val="w"/>
        </w:rPr>
        <w:t xml:space="preserve">            </w:t>
      </w:r>
      <w:r>
        <w:rPr>
          <w:rStyle w:val="nl"/>
        </w:rPr>
        <w:t>"baseCcy"</w:t>
      </w:r>
      <w:r>
        <w:rPr>
          <w:rStyle w:val="p"/>
        </w:rPr>
        <w:t>:</w:t>
      </w:r>
      <w:r>
        <w:rPr>
          <w:rStyle w:val="w"/>
        </w:rPr>
        <w:t xml:space="preserve"> </w:t>
      </w:r>
      <w:r>
        <w:rPr>
          <w:rStyle w:val="s2"/>
        </w:rPr>
        <w:t>"ETH"</w:t>
      </w:r>
      <w:r>
        <w:rPr>
          <w:rStyle w:val="p"/>
        </w:rPr>
        <w:t>,</w:t>
      </w:r>
    </w:p>
    <w:p w:rsidR="00000000" w:rsidRDefault="00000000">
      <w:pPr>
        <w:pStyle w:val="HTML0"/>
        <w:divId w:val="402727268"/>
        <w:rPr>
          <w:rStyle w:val="w"/>
        </w:rPr>
      </w:pPr>
      <w:r>
        <w:rPr>
          <w:rStyle w:val="w"/>
        </w:rPr>
        <w:t xml:space="preserve">            </w:t>
      </w:r>
      <w:r>
        <w:rPr>
          <w:rStyle w:val="nl"/>
        </w:rPr>
        <w:t>"clTReqId"</w:t>
      </w:r>
      <w:r>
        <w:rPr>
          <w:rStyle w:val="p"/>
        </w:rPr>
        <w:t>:</w:t>
      </w:r>
      <w:r>
        <w:rPr>
          <w:rStyle w:val="w"/>
        </w:rPr>
        <w:t xml:space="preserve"> </w:t>
      </w:r>
      <w:r>
        <w:rPr>
          <w:rStyle w:val="s2"/>
        </w:rPr>
        <w:t>""</w:t>
      </w:r>
      <w:r>
        <w:rPr>
          <w:rStyle w:val="p"/>
        </w:rPr>
        <w:t>,</w:t>
      </w:r>
    </w:p>
    <w:p w:rsidR="00000000" w:rsidRDefault="00000000">
      <w:pPr>
        <w:pStyle w:val="HTML0"/>
        <w:divId w:val="402727268"/>
        <w:rPr>
          <w:rStyle w:val="w"/>
        </w:rPr>
      </w:pPr>
      <w:r>
        <w:rPr>
          <w:rStyle w:val="w"/>
        </w:rPr>
        <w:t xml:space="preserve">            </w:t>
      </w:r>
      <w:r>
        <w:rPr>
          <w:rStyle w:val="nl"/>
        </w:rPr>
        <w:t>"fillBaseSz"</w:t>
      </w:r>
      <w:r>
        <w:rPr>
          <w:rStyle w:val="p"/>
        </w:rPr>
        <w:t>:</w:t>
      </w:r>
      <w:r>
        <w:rPr>
          <w:rStyle w:val="w"/>
        </w:rPr>
        <w:t xml:space="preserve"> </w:t>
      </w:r>
      <w:r>
        <w:rPr>
          <w:rStyle w:val="s2"/>
        </w:rPr>
        <w:t>"0.01023052"</w:t>
      </w:r>
      <w:r>
        <w:rPr>
          <w:rStyle w:val="p"/>
        </w:rPr>
        <w:t>,</w:t>
      </w:r>
    </w:p>
    <w:p w:rsidR="00000000" w:rsidRDefault="00000000">
      <w:pPr>
        <w:pStyle w:val="HTML0"/>
        <w:divId w:val="402727268"/>
        <w:rPr>
          <w:rStyle w:val="w"/>
        </w:rPr>
      </w:pPr>
      <w:r>
        <w:rPr>
          <w:rStyle w:val="w"/>
        </w:rPr>
        <w:t xml:space="preserve">            </w:t>
      </w:r>
      <w:r>
        <w:rPr>
          <w:rStyle w:val="nl"/>
        </w:rPr>
        <w:t>"fillPx"</w:t>
      </w:r>
      <w:r>
        <w:rPr>
          <w:rStyle w:val="p"/>
        </w:rPr>
        <w:t>:</w:t>
      </w:r>
      <w:r>
        <w:rPr>
          <w:rStyle w:val="w"/>
        </w:rPr>
        <w:t xml:space="preserve"> </w:t>
      </w:r>
      <w:r>
        <w:rPr>
          <w:rStyle w:val="s2"/>
        </w:rPr>
        <w:t>"2932.40104429"</w:t>
      </w:r>
      <w:r>
        <w:rPr>
          <w:rStyle w:val="p"/>
        </w:rPr>
        <w:t>,</w:t>
      </w:r>
    </w:p>
    <w:p w:rsidR="00000000" w:rsidRDefault="00000000">
      <w:pPr>
        <w:pStyle w:val="HTML0"/>
        <w:divId w:val="402727268"/>
        <w:rPr>
          <w:rStyle w:val="w"/>
        </w:rPr>
      </w:pPr>
      <w:r>
        <w:rPr>
          <w:rStyle w:val="w"/>
        </w:rPr>
        <w:t xml:space="preserve">            </w:t>
      </w:r>
      <w:r>
        <w:rPr>
          <w:rStyle w:val="nl"/>
        </w:rPr>
        <w:t>"fillQuoteSz"</w:t>
      </w:r>
      <w:r>
        <w:rPr>
          <w:rStyle w:val="p"/>
        </w:rPr>
        <w:t>:</w:t>
      </w:r>
      <w:r>
        <w:rPr>
          <w:rStyle w:val="w"/>
        </w:rPr>
        <w:t xml:space="preserve"> </w:t>
      </w:r>
      <w:r>
        <w:rPr>
          <w:rStyle w:val="s2"/>
        </w:rPr>
        <w:t>"30"</w:t>
      </w:r>
      <w:r>
        <w:rPr>
          <w:rStyle w:val="p"/>
        </w:rPr>
        <w:t>,</w:t>
      </w:r>
    </w:p>
    <w:p w:rsidR="00000000" w:rsidRDefault="00000000">
      <w:pPr>
        <w:pStyle w:val="HTML0"/>
        <w:divId w:val="402727268"/>
        <w:rPr>
          <w:rStyle w:val="w"/>
        </w:rPr>
      </w:pPr>
      <w:r>
        <w:rPr>
          <w:rStyle w:val="w"/>
        </w:rPr>
        <w:t xml:space="preserve">            </w:t>
      </w:r>
      <w:r>
        <w:rPr>
          <w:rStyle w:val="nl"/>
        </w:rPr>
        <w:t>"instId"</w:t>
      </w:r>
      <w:r>
        <w:rPr>
          <w:rStyle w:val="p"/>
        </w:rPr>
        <w:t>:</w:t>
      </w:r>
      <w:r>
        <w:rPr>
          <w:rStyle w:val="w"/>
        </w:rPr>
        <w:t xml:space="preserve"> </w:t>
      </w:r>
      <w:r>
        <w:rPr>
          <w:rStyle w:val="s2"/>
        </w:rPr>
        <w:t>"ETH-USDT"</w:t>
      </w:r>
      <w:r>
        <w:rPr>
          <w:rStyle w:val="p"/>
        </w:rPr>
        <w:t>,</w:t>
      </w:r>
    </w:p>
    <w:p w:rsidR="00000000" w:rsidRDefault="00000000">
      <w:pPr>
        <w:pStyle w:val="HTML0"/>
        <w:divId w:val="402727268"/>
        <w:rPr>
          <w:rStyle w:val="w"/>
        </w:rPr>
      </w:pPr>
      <w:r>
        <w:rPr>
          <w:rStyle w:val="w"/>
        </w:rPr>
        <w:t xml:space="preserve">            </w:t>
      </w:r>
      <w:r>
        <w:rPr>
          <w:rStyle w:val="nl"/>
        </w:rPr>
        <w:t>"quoteCcy"</w:t>
      </w:r>
      <w:r>
        <w:rPr>
          <w:rStyle w:val="p"/>
        </w:rPr>
        <w:t>:</w:t>
      </w:r>
      <w:r>
        <w:rPr>
          <w:rStyle w:val="w"/>
        </w:rPr>
        <w:t xml:space="preserve"> </w:t>
      </w:r>
      <w:r>
        <w:rPr>
          <w:rStyle w:val="s2"/>
        </w:rPr>
        <w:t>"USDT"</w:t>
      </w:r>
      <w:r>
        <w:rPr>
          <w:rStyle w:val="p"/>
        </w:rPr>
        <w:t>,</w:t>
      </w:r>
    </w:p>
    <w:p w:rsidR="00000000" w:rsidRDefault="00000000">
      <w:pPr>
        <w:pStyle w:val="HTML0"/>
        <w:divId w:val="402727268"/>
        <w:rPr>
          <w:rStyle w:val="w"/>
        </w:rPr>
      </w:pPr>
      <w:r>
        <w:rPr>
          <w:rStyle w:val="w"/>
        </w:rPr>
        <w:t xml:space="preserve">            </w:t>
      </w:r>
      <w:r>
        <w:rPr>
          <w:rStyle w:val="nl"/>
        </w:rPr>
        <w:t>"quoteId"</w:t>
      </w:r>
      <w:r>
        <w:rPr>
          <w:rStyle w:val="p"/>
        </w:rPr>
        <w:t>:</w:t>
      </w:r>
      <w:r>
        <w:rPr>
          <w:rStyle w:val="w"/>
        </w:rPr>
        <w:t xml:space="preserve"> </w:t>
      </w:r>
      <w:r>
        <w:rPr>
          <w:rStyle w:val="s2"/>
        </w:rPr>
        <w:t>"quoterETH-USDT16461885104612381"</w:t>
      </w:r>
      <w:r>
        <w:rPr>
          <w:rStyle w:val="p"/>
        </w:rPr>
        <w:t>,</w:t>
      </w:r>
    </w:p>
    <w:p w:rsidR="00000000" w:rsidRDefault="00000000">
      <w:pPr>
        <w:pStyle w:val="HTML0"/>
        <w:divId w:val="402727268"/>
        <w:rPr>
          <w:rStyle w:val="w"/>
        </w:rPr>
      </w:pPr>
      <w:r>
        <w:rPr>
          <w:rStyle w:val="w"/>
        </w:rPr>
        <w:t xml:space="preserve">            </w:t>
      </w:r>
      <w:r>
        <w:rPr>
          <w:rStyle w:val="nl"/>
        </w:rPr>
        <w:t>"side"</w:t>
      </w:r>
      <w:r>
        <w:rPr>
          <w:rStyle w:val="p"/>
        </w:rPr>
        <w:t>:</w:t>
      </w:r>
      <w:r>
        <w:rPr>
          <w:rStyle w:val="w"/>
        </w:rPr>
        <w:t xml:space="preserve"> </w:t>
      </w:r>
      <w:r>
        <w:rPr>
          <w:rStyle w:val="s2"/>
        </w:rPr>
        <w:t>"buy"</w:t>
      </w:r>
      <w:r>
        <w:rPr>
          <w:rStyle w:val="p"/>
        </w:rPr>
        <w:t>,</w:t>
      </w:r>
    </w:p>
    <w:p w:rsidR="00000000" w:rsidRDefault="00000000">
      <w:pPr>
        <w:pStyle w:val="HTML0"/>
        <w:divId w:val="402727268"/>
        <w:rPr>
          <w:rStyle w:val="w"/>
        </w:rPr>
      </w:pPr>
      <w:r>
        <w:rPr>
          <w:rStyle w:val="w"/>
        </w:rPr>
        <w:t xml:space="preserve">            </w:t>
      </w:r>
      <w:r>
        <w:rPr>
          <w:rStyle w:val="nl"/>
        </w:rPr>
        <w:t>"state"</w:t>
      </w:r>
      <w:r>
        <w:rPr>
          <w:rStyle w:val="p"/>
        </w:rPr>
        <w:t>:</w:t>
      </w:r>
      <w:r>
        <w:rPr>
          <w:rStyle w:val="w"/>
        </w:rPr>
        <w:t xml:space="preserve"> </w:t>
      </w:r>
      <w:r>
        <w:rPr>
          <w:rStyle w:val="s2"/>
        </w:rPr>
        <w:t>"fullyFilled"</w:t>
      </w:r>
      <w:r>
        <w:rPr>
          <w:rStyle w:val="p"/>
        </w:rPr>
        <w:t>,</w:t>
      </w:r>
    </w:p>
    <w:p w:rsidR="00000000" w:rsidRDefault="00000000">
      <w:pPr>
        <w:pStyle w:val="HTML0"/>
        <w:divId w:val="402727268"/>
        <w:rPr>
          <w:rStyle w:val="w"/>
        </w:rPr>
      </w:pPr>
      <w:r>
        <w:rPr>
          <w:rStyle w:val="w"/>
        </w:rPr>
        <w:t xml:space="preserve">            </w:t>
      </w:r>
      <w:r>
        <w:rPr>
          <w:rStyle w:val="nl"/>
        </w:rPr>
        <w:t>"tradeId"</w:t>
      </w:r>
      <w:r>
        <w:rPr>
          <w:rStyle w:val="p"/>
        </w:rPr>
        <w:t>:</w:t>
      </w:r>
      <w:r>
        <w:rPr>
          <w:rStyle w:val="w"/>
        </w:rPr>
        <w:t xml:space="preserve"> </w:t>
      </w:r>
      <w:r>
        <w:rPr>
          <w:rStyle w:val="s2"/>
        </w:rPr>
        <w:t>"trader16461885203381437"</w:t>
      </w:r>
      <w:r>
        <w:rPr>
          <w:rStyle w:val="p"/>
        </w:rPr>
        <w:t>,</w:t>
      </w:r>
    </w:p>
    <w:p w:rsidR="00000000" w:rsidRDefault="00000000">
      <w:pPr>
        <w:pStyle w:val="HTML0"/>
        <w:divId w:val="402727268"/>
        <w:rPr>
          <w:rStyle w:val="w"/>
        </w:rPr>
      </w:pPr>
      <w:r>
        <w:rPr>
          <w:rStyle w:val="w"/>
        </w:rPr>
        <w:t xml:space="preserve">            </w:t>
      </w:r>
      <w:r>
        <w:rPr>
          <w:rStyle w:val="nl"/>
        </w:rPr>
        <w:t>"ts"</w:t>
      </w:r>
      <w:r>
        <w:rPr>
          <w:rStyle w:val="p"/>
        </w:rPr>
        <w:t>:</w:t>
      </w:r>
      <w:r>
        <w:rPr>
          <w:rStyle w:val="w"/>
        </w:rPr>
        <w:t xml:space="preserve"> </w:t>
      </w:r>
      <w:r>
        <w:rPr>
          <w:rStyle w:val="s2"/>
        </w:rPr>
        <w:t>"1646188520338"</w:t>
      </w:r>
    </w:p>
    <w:p w:rsidR="00000000" w:rsidRDefault="00000000">
      <w:pPr>
        <w:pStyle w:val="HTML0"/>
        <w:divId w:val="402727268"/>
        <w:rPr>
          <w:rStyle w:val="w"/>
        </w:rPr>
      </w:pPr>
      <w:r>
        <w:rPr>
          <w:rStyle w:val="w"/>
        </w:rPr>
        <w:t xml:space="preserve">        </w:t>
      </w:r>
      <w:r>
        <w:rPr>
          <w:rStyle w:val="p"/>
        </w:rPr>
        <w:t>}</w:t>
      </w:r>
    </w:p>
    <w:p w:rsidR="00000000" w:rsidRDefault="00000000">
      <w:pPr>
        <w:pStyle w:val="HTML0"/>
        <w:divId w:val="402727268"/>
        <w:rPr>
          <w:rStyle w:val="w"/>
        </w:rPr>
      </w:pPr>
      <w:r>
        <w:rPr>
          <w:rStyle w:val="w"/>
        </w:rPr>
        <w:t xml:space="preserve">    </w:t>
      </w:r>
      <w:r>
        <w:rPr>
          <w:rStyle w:val="p"/>
        </w:rPr>
        <w:t>],</w:t>
      </w:r>
    </w:p>
    <w:p w:rsidR="00000000" w:rsidRDefault="00000000">
      <w:pPr>
        <w:pStyle w:val="HTML0"/>
        <w:divId w:val="402727268"/>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402727268"/>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613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tradeId</w:t>
            </w:r>
          </w:p>
        </w:tc>
        <w:tc>
          <w:tcPr>
            <w:tcW w:w="0" w:type="auto"/>
            <w:vAlign w:val="center"/>
            <w:hideMark/>
          </w:tcPr>
          <w:p w:rsidR="00000000" w:rsidRDefault="00000000">
            <w:r>
              <w:t>String</w:t>
            </w:r>
          </w:p>
        </w:tc>
        <w:tc>
          <w:tcPr>
            <w:tcW w:w="0" w:type="auto"/>
            <w:vAlign w:val="center"/>
            <w:hideMark/>
          </w:tcPr>
          <w:p w:rsidR="00000000" w:rsidRDefault="00000000">
            <w:r>
              <w:t>Trade ID</w:t>
            </w:r>
          </w:p>
        </w:tc>
      </w:tr>
      <w:tr w:rsidR="00000000">
        <w:trPr>
          <w:divId w:val="175387555"/>
          <w:tblCellSpacing w:w="15" w:type="dxa"/>
        </w:trPr>
        <w:tc>
          <w:tcPr>
            <w:tcW w:w="0" w:type="auto"/>
            <w:vAlign w:val="center"/>
            <w:hideMark/>
          </w:tcPr>
          <w:p w:rsidR="00000000" w:rsidRDefault="00000000">
            <w:r>
              <w:t>quoteId</w:t>
            </w:r>
          </w:p>
        </w:tc>
        <w:tc>
          <w:tcPr>
            <w:tcW w:w="0" w:type="auto"/>
            <w:vAlign w:val="center"/>
            <w:hideMark/>
          </w:tcPr>
          <w:p w:rsidR="00000000" w:rsidRDefault="00000000">
            <w:r>
              <w:t>String</w:t>
            </w:r>
          </w:p>
        </w:tc>
        <w:tc>
          <w:tcPr>
            <w:tcW w:w="0" w:type="auto"/>
            <w:vAlign w:val="center"/>
            <w:hideMark/>
          </w:tcPr>
          <w:p w:rsidR="00000000" w:rsidRDefault="00000000">
            <w:r>
              <w:t>Quote ID</w:t>
            </w:r>
          </w:p>
        </w:tc>
      </w:tr>
      <w:tr w:rsidR="00000000">
        <w:trPr>
          <w:divId w:val="175387555"/>
          <w:tblCellSpacing w:w="15" w:type="dxa"/>
        </w:trPr>
        <w:tc>
          <w:tcPr>
            <w:tcW w:w="0" w:type="auto"/>
            <w:vAlign w:val="center"/>
            <w:hideMark/>
          </w:tcPr>
          <w:p w:rsidR="00000000" w:rsidRDefault="00000000">
            <w:r>
              <w:t>clTReqId</w:t>
            </w:r>
          </w:p>
        </w:tc>
        <w:tc>
          <w:tcPr>
            <w:tcW w:w="0" w:type="auto"/>
            <w:vAlign w:val="center"/>
            <w:hideMark/>
          </w:tcPr>
          <w:p w:rsidR="00000000" w:rsidRDefault="00000000">
            <w:r>
              <w:t>String</w:t>
            </w:r>
          </w:p>
        </w:tc>
        <w:tc>
          <w:tcPr>
            <w:tcW w:w="0" w:type="auto"/>
            <w:vAlign w:val="center"/>
            <w:hideMark/>
          </w:tcPr>
          <w:p w:rsidR="00000000" w:rsidRDefault="00000000">
            <w:r>
              <w:t>Client Order ID as assigned by the client</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Trade state</w:t>
            </w:r>
            <w:r>
              <w:br/>
            </w:r>
            <w:r>
              <w:rPr>
                <w:rStyle w:val="HTML"/>
              </w:rPr>
              <w:t>fullyFilled</w:t>
            </w:r>
            <w:r>
              <w:t>: success</w:t>
            </w:r>
            <w:r>
              <w:br/>
            </w:r>
            <w:r>
              <w:rPr>
                <w:rStyle w:val="HTML"/>
              </w:rPr>
              <w:t>rejected</w:t>
            </w:r>
            <w:r>
              <w:t>: failed</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 xml:space="preserve">Currency pair, e.g. </w:t>
            </w:r>
            <w:r>
              <w:rPr>
                <w:rStyle w:val="HTML"/>
              </w:rPr>
              <w:t>BTC-USDT</w:t>
            </w:r>
          </w:p>
        </w:tc>
      </w:tr>
      <w:tr w:rsidR="00000000">
        <w:trPr>
          <w:divId w:val="175387555"/>
          <w:tblCellSpacing w:w="15" w:type="dxa"/>
        </w:trPr>
        <w:tc>
          <w:tcPr>
            <w:tcW w:w="0" w:type="auto"/>
            <w:vAlign w:val="center"/>
            <w:hideMark/>
          </w:tcPr>
          <w:p w:rsidR="00000000" w:rsidRDefault="00000000">
            <w:r>
              <w:t>baseCcy</w:t>
            </w:r>
          </w:p>
        </w:tc>
        <w:tc>
          <w:tcPr>
            <w:tcW w:w="0" w:type="auto"/>
            <w:vAlign w:val="center"/>
            <w:hideMark/>
          </w:tcPr>
          <w:p w:rsidR="00000000" w:rsidRDefault="00000000">
            <w:r>
              <w:t>String</w:t>
            </w:r>
          </w:p>
        </w:tc>
        <w:tc>
          <w:tcPr>
            <w:tcW w:w="0" w:type="auto"/>
            <w:vAlign w:val="center"/>
            <w:hideMark/>
          </w:tcPr>
          <w:p w:rsidR="00000000" w:rsidRDefault="00000000">
            <w:r>
              <w:t xml:space="preserve">Base currency, e.g. </w:t>
            </w:r>
            <w:r>
              <w:rPr>
                <w:rStyle w:val="HTML"/>
              </w:rPr>
              <w:t>BTC</w:t>
            </w:r>
            <w:r>
              <w:t xml:space="preserve"> in </w:t>
            </w:r>
            <w:r>
              <w:rPr>
                <w:rStyle w:val="HTML"/>
              </w:rPr>
              <w:t>BTC-USDT</w:t>
            </w:r>
          </w:p>
        </w:tc>
      </w:tr>
      <w:tr w:rsidR="00000000">
        <w:trPr>
          <w:divId w:val="175387555"/>
          <w:tblCellSpacing w:w="15" w:type="dxa"/>
        </w:trPr>
        <w:tc>
          <w:tcPr>
            <w:tcW w:w="0" w:type="auto"/>
            <w:vAlign w:val="center"/>
            <w:hideMark/>
          </w:tcPr>
          <w:p w:rsidR="00000000" w:rsidRDefault="00000000">
            <w:r>
              <w:t>quoteCcy</w:t>
            </w:r>
          </w:p>
        </w:tc>
        <w:tc>
          <w:tcPr>
            <w:tcW w:w="0" w:type="auto"/>
            <w:vAlign w:val="center"/>
            <w:hideMark/>
          </w:tcPr>
          <w:p w:rsidR="00000000" w:rsidRDefault="00000000">
            <w:r>
              <w:t>String</w:t>
            </w:r>
          </w:p>
        </w:tc>
        <w:tc>
          <w:tcPr>
            <w:tcW w:w="0" w:type="auto"/>
            <w:vAlign w:val="center"/>
            <w:hideMark/>
          </w:tcPr>
          <w:p w:rsidR="00000000" w:rsidRDefault="00000000">
            <w:r>
              <w:t xml:space="preserve">Quote currency, e.g. </w:t>
            </w:r>
            <w:r>
              <w:rPr>
                <w:rStyle w:val="HTML"/>
              </w:rPr>
              <w:t>USDT</w:t>
            </w:r>
            <w:r>
              <w:t xml:space="preserve"> in </w:t>
            </w:r>
            <w:r>
              <w:rPr>
                <w:rStyle w:val="HTML"/>
              </w:rPr>
              <w:t>BTC-USDT</w:t>
            </w:r>
          </w:p>
        </w:tc>
      </w:tr>
      <w:tr w:rsidR="00000000">
        <w:trPr>
          <w:divId w:val="175387555"/>
          <w:tblCellSpacing w:w="15" w:type="dxa"/>
        </w:trPr>
        <w:tc>
          <w:tcPr>
            <w:tcW w:w="0" w:type="auto"/>
            <w:vAlign w:val="center"/>
            <w:hideMark/>
          </w:tcPr>
          <w:p w:rsidR="00000000" w:rsidRDefault="00000000">
            <w:r>
              <w:t>side</w:t>
            </w:r>
          </w:p>
        </w:tc>
        <w:tc>
          <w:tcPr>
            <w:tcW w:w="0" w:type="auto"/>
            <w:vAlign w:val="center"/>
            <w:hideMark/>
          </w:tcPr>
          <w:p w:rsidR="00000000" w:rsidRDefault="00000000">
            <w:r>
              <w:t>String</w:t>
            </w:r>
          </w:p>
        </w:tc>
        <w:tc>
          <w:tcPr>
            <w:tcW w:w="0" w:type="auto"/>
            <w:vAlign w:val="center"/>
            <w:hideMark/>
          </w:tcPr>
          <w:p w:rsidR="00000000" w:rsidRDefault="00000000">
            <w:r>
              <w:t xml:space="preserve">Trade side based on </w:t>
            </w:r>
            <w:r>
              <w:rPr>
                <w:rStyle w:val="HTML"/>
              </w:rPr>
              <w:t>baseCcy</w:t>
            </w:r>
            <w:r>
              <w:br/>
            </w:r>
            <w:r>
              <w:rPr>
                <w:rStyle w:val="HTML"/>
              </w:rPr>
              <w:t>buy</w:t>
            </w:r>
            <w:r>
              <w:br/>
            </w:r>
            <w:r>
              <w:rPr>
                <w:rStyle w:val="HTML"/>
              </w:rPr>
              <w:t>sell</w:t>
            </w:r>
          </w:p>
        </w:tc>
      </w:tr>
      <w:tr w:rsidR="00000000">
        <w:trPr>
          <w:divId w:val="175387555"/>
          <w:tblCellSpacing w:w="15" w:type="dxa"/>
        </w:trPr>
        <w:tc>
          <w:tcPr>
            <w:tcW w:w="0" w:type="auto"/>
            <w:vAlign w:val="center"/>
            <w:hideMark/>
          </w:tcPr>
          <w:p w:rsidR="00000000" w:rsidRDefault="00000000">
            <w:r>
              <w:t>fillPx</w:t>
            </w:r>
          </w:p>
        </w:tc>
        <w:tc>
          <w:tcPr>
            <w:tcW w:w="0" w:type="auto"/>
            <w:vAlign w:val="center"/>
            <w:hideMark/>
          </w:tcPr>
          <w:p w:rsidR="00000000" w:rsidRDefault="00000000">
            <w:r>
              <w:t>String</w:t>
            </w:r>
          </w:p>
        </w:tc>
        <w:tc>
          <w:tcPr>
            <w:tcW w:w="0" w:type="auto"/>
            <w:vAlign w:val="center"/>
            <w:hideMark/>
          </w:tcPr>
          <w:p w:rsidR="00000000" w:rsidRDefault="00000000">
            <w:r>
              <w:t>Filled price based on quote currency</w:t>
            </w:r>
          </w:p>
        </w:tc>
      </w:tr>
      <w:tr w:rsidR="00000000">
        <w:trPr>
          <w:divId w:val="175387555"/>
          <w:tblCellSpacing w:w="15" w:type="dxa"/>
        </w:trPr>
        <w:tc>
          <w:tcPr>
            <w:tcW w:w="0" w:type="auto"/>
            <w:vAlign w:val="center"/>
            <w:hideMark/>
          </w:tcPr>
          <w:p w:rsidR="00000000" w:rsidRDefault="00000000">
            <w:r>
              <w:t>fillBaseSz</w:t>
            </w:r>
          </w:p>
        </w:tc>
        <w:tc>
          <w:tcPr>
            <w:tcW w:w="0" w:type="auto"/>
            <w:vAlign w:val="center"/>
            <w:hideMark/>
          </w:tcPr>
          <w:p w:rsidR="00000000" w:rsidRDefault="00000000">
            <w:r>
              <w:t>String</w:t>
            </w:r>
          </w:p>
        </w:tc>
        <w:tc>
          <w:tcPr>
            <w:tcW w:w="0" w:type="auto"/>
            <w:vAlign w:val="center"/>
            <w:hideMark/>
          </w:tcPr>
          <w:p w:rsidR="00000000" w:rsidRDefault="00000000">
            <w:r>
              <w:t>Filled amount for base currency</w:t>
            </w:r>
          </w:p>
        </w:tc>
      </w:tr>
      <w:tr w:rsidR="00000000">
        <w:trPr>
          <w:divId w:val="175387555"/>
          <w:tblCellSpacing w:w="15" w:type="dxa"/>
        </w:trPr>
        <w:tc>
          <w:tcPr>
            <w:tcW w:w="0" w:type="auto"/>
            <w:vAlign w:val="center"/>
            <w:hideMark/>
          </w:tcPr>
          <w:p w:rsidR="00000000" w:rsidRDefault="00000000">
            <w:r>
              <w:t>fillQuoteSz</w:t>
            </w:r>
          </w:p>
        </w:tc>
        <w:tc>
          <w:tcPr>
            <w:tcW w:w="0" w:type="auto"/>
            <w:vAlign w:val="center"/>
            <w:hideMark/>
          </w:tcPr>
          <w:p w:rsidR="00000000" w:rsidRDefault="00000000">
            <w:r>
              <w:t>String</w:t>
            </w:r>
          </w:p>
        </w:tc>
        <w:tc>
          <w:tcPr>
            <w:tcW w:w="0" w:type="auto"/>
            <w:vAlign w:val="center"/>
            <w:hideMark/>
          </w:tcPr>
          <w:p w:rsidR="00000000" w:rsidRDefault="00000000">
            <w:r>
              <w:t>Filled amount for quote currency</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Convert trade time, Unix timestamp format in milliseconds, e.g. </w:t>
            </w:r>
            <w:r>
              <w:rPr>
                <w:rStyle w:val="HTML"/>
              </w:rPr>
              <w:t>1597026383085</w:t>
            </w:r>
          </w:p>
        </w:tc>
      </w:tr>
    </w:tbl>
    <w:p w:rsidR="00000000" w:rsidRDefault="00000000">
      <w:pPr>
        <w:pStyle w:val="3"/>
        <w:divId w:val="175387555"/>
      </w:pPr>
      <w:r>
        <w:t>Get convert history</w:t>
      </w:r>
    </w:p>
    <w:p w:rsidR="00000000" w:rsidRDefault="00000000">
      <w:pPr>
        <w:pStyle w:val="4"/>
        <w:divId w:val="175387555"/>
      </w:pPr>
      <w:r>
        <w:t>Rate Limit: 6 requests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/api/v5/asset/convert/history</w:t>
      </w:r>
    </w:p>
    <w:p w:rsidR="00000000" w:rsidRDefault="00000000">
      <w:pPr>
        <w:pStyle w:val="a5"/>
        <w:ind w:left="720" w:right="720"/>
        <w:divId w:val="182288201"/>
      </w:pPr>
      <w:r>
        <w:t>Request Example</w:t>
      </w:r>
    </w:p>
    <w:p w:rsidR="00000000" w:rsidRDefault="00000000">
      <w:pPr>
        <w:pStyle w:val="HTML0"/>
        <w:divId w:val="844899783"/>
        <w:rPr>
          <w:rStyle w:val="HTML"/>
        </w:rPr>
      </w:pPr>
      <w:r>
        <w:rPr>
          <w:rStyle w:val="HTML"/>
        </w:rPr>
        <w:t>GET /api/v5/asset/convert/history</w:t>
      </w:r>
    </w:p>
    <w:p w:rsidR="00000000" w:rsidRDefault="00000000">
      <w:pPr>
        <w:pStyle w:val="HTML0"/>
        <w:divId w:val="844899783"/>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780"/>
        <w:gridCol w:w="1058"/>
        <w:gridCol w:w="5146"/>
      </w:tblGrid>
      <w:tr w:rsidR="00000000">
        <w:trPr>
          <w:divId w:val="175387555"/>
          <w:tblHeader/>
          <w:tblCellSpacing w:w="15" w:type="dxa"/>
        </w:trPr>
        <w:tc>
          <w:tcPr>
            <w:tcW w:w="0" w:type="auto"/>
            <w:vAlign w:val="center"/>
            <w:hideMark/>
          </w:tcPr>
          <w:p w:rsidR="00000000" w:rsidRDefault="00000000">
            <w:pPr>
              <w:rPr>
                <w:b/>
                <w:bCs/>
              </w:rPr>
            </w:pPr>
            <w:r>
              <w:rPr>
                <w:rStyle w:val="a6"/>
              </w:rPr>
              <w:t>Parameters</w:t>
            </w:r>
          </w:p>
        </w:tc>
        <w:tc>
          <w:tcPr>
            <w:tcW w:w="0" w:type="auto"/>
            <w:vAlign w:val="center"/>
            <w:hideMark/>
          </w:tcPr>
          <w:p w:rsidR="00000000" w:rsidRDefault="00000000">
            <w:pPr>
              <w:rPr>
                <w:b/>
                <w:bCs/>
              </w:rPr>
            </w:pPr>
            <w:r>
              <w:rPr>
                <w:rStyle w:val="a6"/>
              </w:rPr>
              <w:t>Types</w:t>
            </w:r>
          </w:p>
        </w:tc>
        <w:tc>
          <w:tcPr>
            <w:tcW w:w="0" w:type="auto"/>
            <w:vAlign w:val="center"/>
            <w:hideMark/>
          </w:tcPr>
          <w:p w:rsidR="00000000" w:rsidRDefault="00000000">
            <w:pPr>
              <w:rPr>
                <w:b/>
                <w:bCs/>
              </w:rPr>
            </w:pPr>
            <w:r>
              <w:rPr>
                <w:rStyle w:val="a6"/>
              </w:rPr>
              <w:t>Required</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clTReqId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Client Order ID as assigned by the client</w:t>
            </w:r>
            <w:r>
              <w:br/>
              <w:t>A combination of case-sensitive alphanumerics, all numbers, or all letters of up to 32 characters.</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earlier than the requested </w:t>
            </w:r>
            <w:r>
              <w:rPr>
                <w:rStyle w:val="HTML"/>
              </w:rPr>
              <w:t>ts</w:t>
            </w:r>
            <w:r>
              <w:t xml:space="preserv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newer than the requested </w:t>
            </w:r>
            <w:r>
              <w:rPr>
                <w:rStyle w:val="HTML"/>
              </w:rPr>
              <w:t>ts</w:t>
            </w:r>
            <w:r>
              <w:t xml:space="preserv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Number of results per request. The maximum is </w:t>
            </w:r>
            <w:r>
              <w:rPr>
                <w:rStyle w:val="HTML"/>
              </w:rPr>
              <w:t>100</w:t>
            </w:r>
            <w:r>
              <w:t xml:space="preserve">. The default is </w:t>
            </w:r>
            <w:r>
              <w:rPr>
                <w:rStyle w:val="HTML"/>
              </w:rPr>
              <w:t>100</w:t>
            </w:r>
            <w:r>
              <w:t>.</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Order tag</w:t>
            </w:r>
            <w:r>
              <w:br/>
              <w:t>Applicable to broker user</w:t>
            </w:r>
            <w:r>
              <w:br/>
              <w:t xml:space="preserve">If the convert trading used </w:t>
            </w:r>
            <w:r>
              <w:rPr>
                <w:rStyle w:val="HTML"/>
              </w:rPr>
              <w:t>tag</w:t>
            </w:r>
            <w:r>
              <w:t>, this parameter is also required.</w:t>
            </w:r>
          </w:p>
        </w:tc>
      </w:tr>
    </w:tbl>
    <w:p w:rsidR="00000000" w:rsidRDefault="00000000">
      <w:pPr>
        <w:pStyle w:val="a5"/>
        <w:ind w:left="720" w:right="720"/>
        <w:divId w:val="1320888260"/>
      </w:pPr>
      <w:r>
        <w:t>Response Example</w:t>
      </w:r>
    </w:p>
    <w:p w:rsidR="00000000" w:rsidRDefault="00000000">
      <w:pPr>
        <w:pStyle w:val="HTML0"/>
        <w:divId w:val="591358025"/>
        <w:rPr>
          <w:rStyle w:val="w"/>
        </w:rPr>
      </w:pPr>
      <w:r>
        <w:rPr>
          <w:rStyle w:val="p"/>
        </w:rPr>
        <w:t>{</w:t>
      </w:r>
    </w:p>
    <w:p w:rsidR="00000000" w:rsidRDefault="00000000">
      <w:pPr>
        <w:pStyle w:val="HTML0"/>
        <w:divId w:val="591358025"/>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591358025"/>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591358025"/>
        <w:rPr>
          <w:rStyle w:val="w"/>
        </w:rPr>
      </w:pPr>
      <w:r>
        <w:rPr>
          <w:rStyle w:val="w"/>
        </w:rPr>
        <w:t xml:space="preserve">        </w:t>
      </w:r>
      <w:r>
        <w:rPr>
          <w:rStyle w:val="p"/>
        </w:rPr>
        <w:t>{</w:t>
      </w:r>
    </w:p>
    <w:p w:rsidR="00000000" w:rsidRDefault="00000000">
      <w:pPr>
        <w:pStyle w:val="HTML0"/>
        <w:divId w:val="591358025"/>
        <w:rPr>
          <w:rStyle w:val="w"/>
        </w:rPr>
      </w:pPr>
      <w:r>
        <w:rPr>
          <w:rStyle w:val="w"/>
        </w:rPr>
        <w:t xml:space="preserve">            </w:t>
      </w:r>
      <w:r>
        <w:rPr>
          <w:rStyle w:val="nl"/>
        </w:rPr>
        <w:t>"clTReqId"</w:t>
      </w:r>
      <w:r>
        <w:rPr>
          <w:rStyle w:val="p"/>
        </w:rPr>
        <w:t>:</w:t>
      </w:r>
      <w:r>
        <w:rPr>
          <w:rStyle w:val="w"/>
        </w:rPr>
        <w:t xml:space="preserve"> </w:t>
      </w:r>
      <w:r>
        <w:rPr>
          <w:rStyle w:val="s2"/>
        </w:rPr>
        <w:t>""</w:t>
      </w:r>
      <w:r>
        <w:rPr>
          <w:rStyle w:val="p"/>
        </w:rPr>
        <w:t>,</w:t>
      </w:r>
    </w:p>
    <w:p w:rsidR="00000000" w:rsidRDefault="00000000">
      <w:pPr>
        <w:pStyle w:val="HTML0"/>
        <w:divId w:val="591358025"/>
        <w:rPr>
          <w:rStyle w:val="w"/>
        </w:rPr>
      </w:pPr>
      <w:r>
        <w:rPr>
          <w:rStyle w:val="w"/>
        </w:rPr>
        <w:t xml:space="preserve">            </w:t>
      </w:r>
      <w:r>
        <w:rPr>
          <w:rStyle w:val="nl"/>
        </w:rPr>
        <w:t>"instId"</w:t>
      </w:r>
      <w:r>
        <w:rPr>
          <w:rStyle w:val="p"/>
        </w:rPr>
        <w:t>:</w:t>
      </w:r>
      <w:r>
        <w:rPr>
          <w:rStyle w:val="w"/>
        </w:rPr>
        <w:t xml:space="preserve"> </w:t>
      </w:r>
      <w:r>
        <w:rPr>
          <w:rStyle w:val="s2"/>
        </w:rPr>
        <w:t>"ETH-USDT"</w:t>
      </w:r>
      <w:r>
        <w:rPr>
          <w:rStyle w:val="p"/>
        </w:rPr>
        <w:t>,</w:t>
      </w:r>
    </w:p>
    <w:p w:rsidR="00000000" w:rsidRDefault="00000000">
      <w:pPr>
        <w:pStyle w:val="HTML0"/>
        <w:divId w:val="591358025"/>
        <w:rPr>
          <w:rStyle w:val="w"/>
        </w:rPr>
      </w:pPr>
      <w:r>
        <w:rPr>
          <w:rStyle w:val="w"/>
        </w:rPr>
        <w:t xml:space="preserve">            </w:t>
      </w:r>
      <w:r>
        <w:rPr>
          <w:rStyle w:val="nl"/>
        </w:rPr>
        <w:t>"side"</w:t>
      </w:r>
      <w:r>
        <w:rPr>
          <w:rStyle w:val="p"/>
        </w:rPr>
        <w:t>:</w:t>
      </w:r>
      <w:r>
        <w:rPr>
          <w:rStyle w:val="w"/>
        </w:rPr>
        <w:t xml:space="preserve"> </w:t>
      </w:r>
      <w:r>
        <w:rPr>
          <w:rStyle w:val="s2"/>
        </w:rPr>
        <w:t>"buy"</w:t>
      </w:r>
      <w:r>
        <w:rPr>
          <w:rStyle w:val="p"/>
        </w:rPr>
        <w:t>,</w:t>
      </w:r>
    </w:p>
    <w:p w:rsidR="00000000" w:rsidRDefault="00000000">
      <w:pPr>
        <w:pStyle w:val="HTML0"/>
        <w:divId w:val="591358025"/>
        <w:rPr>
          <w:rStyle w:val="w"/>
        </w:rPr>
      </w:pPr>
      <w:r>
        <w:rPr>
          <w:rStyle w:val="w"/>
        </w:rPr>
        <w:t xml:space="preserve">            </w:t>
      </w:r>
      <w:r>
        <w:rPr>
          <w:rStyle w:val="nl"/>
        </w:rPr>
        <w:t>"fillPx"</w:t>
      </w:r>
      <w:r>
        <w:rPr>
          <w:rStyle w:val="p"/>
        </w:rPr>
        <w:t>:</w:t>
      </w:r>
      <w:r>
        <w:rPr>
          <w:rStyle w:val="w"/>
        </w:rPr>
        <w:t xml:space="preserve"> </w:t>
      </w:r>
      <w:r>
        <w:rPr>
          <w:rStyle w:val="s2"/>
        </w:rPr>
        <w:t>"2932.401044"</w:t>
      </w:r>
      <w:r>
        <w:rPr>
          <w:rStyle w:val="p"/>
        </w:rPr>
        <w:t>,</w:t>
      </w:r>
    </w:p>
    <w:p w:rsidR="00000000" w:rsidRDefault="00000000">
      <w:pPr>
        <w:pStyle w:val="HTML0"/>
        <w:divId w:val="591358025"/>
        <w:rPr>
          <w:rStyle w:val="w"/>
        </w:rPr>
      </w:pPr>
      <w:r>
        <w:rPr>
          <w:rStyle w:val="w"/>
        </w:rPr>
        <w:t xml:space="preserve">            </w:t>
      </w:r>
      <w:r>
        <w:rPr>
          <w:rStyle w:val="nl"/>
        </w:rPr>
        <w:t>"baseCcy"</w:t>
      </w:r>
      <w:r>
        <w:rPr>
          <w:rStyle w:val="p"/>
        </w:rPr>
        <w:t>:</w:t>
      </w:r>
      <w:r>
        <w:rPr>
          <w:rStyle w:val="w"/>
        </w:rPr>
        <w:t xml:space="preserve"> </w:t>
      </w:r>
      <w:r>
        <w:rPr>
          <w:rStyle w:val="s2"/>
        </w:rPr>
        <w:t>"ETH"</w:t>
      </w:r>
      <w:r>
        <w:rPr>
          <w:rStyle w:val="p"/>
        </w:rPr>
        <w:t>,</w:t>
      </w:r>
    </w:p>
    <w:p w:rsidR="00000000" w:rsidRDefault="00000000">
      <w:pPr>
        <w:pStyle w:val="HTML0"/>
        <w:divId w:val="591358025"/>
        <w:rPr>
          <w:rStyle w:val="w"/>
        </w:rPr>
      </w:pPr>
      <w:r>
        <w:rPr>
          <w:rStyle w:val="w"/>
        </w:rPr>
        <w:t xml:space="preserve">            </w:t>
      </w:r>
      <w:r>
        <w:rPr>
          <w:rStyle w:val="nl"/>
        </w:rPr>
        <w:t>"quoteCcy"</w:t>
      </w:r>
      <w:r>
        <w:rPr>
          <w:rStyle w:val="p"/>
        </w:rPr>
        <w:t>:</w:t>
      </w:r>
      <w:r>
        <w:rPr>
          <w:rStyle w:val="w"/>
        </w:rPr>
        <w:t xml:space="preserve"> </w:t>
      </w:r>
      <w:r>
        <w:rPr>
          <w:rStyle w:val="s2"/>
        </w:rPr>
        <w:t>"USDT"</w:t>
      </w:r>
      <w:r>
        <w:rPr>
          <w:rStyle w:val="p"/>
        </w:rPr>
        <w:t>,</w:t>
      </w:r>
    </w:p>
    <w:p w:rsidR="00000000" w:rsidRDefault="00000000">
      <w:pPr>
        <w:pStyle w:val="HTML0"/>
        <w:divId w:val="591358025"/>
        <w:rPr>
          <w:rStyle w:val="w"/>
        </w:rPr>
      </w:pPr>
      <w:r>
        <w:rPr>
          <w:rStyle w:val="w"/>
        </w:rPr>
        <w:t xml:space="preserve">            </w:t>
      </w:r>
      <w:r>
        <w:rPr>
          <w:rStyle w:val="nl"/>
        </w:rPr>
        <w:t>"fillBaseSz"</w:t>
      </w:r>
      <w:r>
        <w:rPr>
          <w:rStyle w:val="p"/>
        </w:rPr>
        <w:t>:</w:t>
      </w:r>
      <w:r>
        <w:rPr>
          <w:rStyle w:val="w"/>
        </w:rPr>
        <w:t xml:space="preserve"> </w:t>
      </w:r>
      <w:r>
        <w:rPr>
          <w:rStyle w:val="s2"/>
        </w:rPr>
        <w:t>"0.01023052"</w:t>
      </w:r>
      <w:r>
        <w:rPr>
          <w:rStyle w:val="p"/>
        </w:rPr>
        <w:t>,</w:t>
      </w:r>
    </w:p>
    <w:p w:rsidR="00000000" w:rsidRDefault="00000000">
      <w:pPr>
        <w:pStyle w:val="HTML0"/>
        <w:divId w:val="591358025"/>
        <w:rPr>
          <w:rStyle w:val="w"/>
        </w:rPr>
      </w:pPr>
      <w:r>
        <w:rPr>
          <w:rStyle w:val="w"/>
        </w:rPr>
        <w:t xml:space="preserve">            </w:t>
      </w:r>
      <w:r>
        <w:rPr>
          <w:rStyle w:val="nl"/>
        </w:rPr>
        <w:t>"state"</w:t>
      </w:r>
      <w:r>
        <w:rPr>
          <w:rStyle w:val="p"/>
        </w:rPr>
        <w:t>:</w:t>
      </w:r>
      <w:r>
        <w:rPr>
          <w:rStyle w:val="w"/>
        </w:rPr>
        <w:t xml:space="preserve"> </w:t>
      </w:r>
      <w:r>
        <w:rPr>
          <w:rStyle w:val="s2"/>
        </w:rPr>
        <w:t>"fullyFilled"</w:t>
      </w:r>
      <w:r>
        <w:rPr>
          <w:rStyle w:val="p"/>
        </w:rPr>
        <w:t>,</w:t>
      </w:r>
    </w:p>
    <w:p w:rsidR="00000000" w:rsidRDefault="00000000">
      <w:pPr>
        <w:pStyle w:val="HTML0"/>
        <w:divId w:val="591358025"/>
        <w:rPr>
          <w:rStyle w:val="w"/>
        </w:rPr>
      </w:pPr>
      <w:r>
        <w:rPr>
          <w:rStyle w:val="w"/>
        </w:rPr>
        <w:t xml:space="preserve">            </w:t>
      </w:r>
      <w:r>
        <w:rPr>
          <w:rStyle w:val="nl"/>
        </w:rPr>
        <w:t>"tradeId"</w:t>
      </w:r>
      <w:r>
        <w:rPr>
          <w:rStyle w:val="p"/>
        </w:rPr>
        <w:t>:</w:t>
      </w:r>
      <w:r>
        <w:rPr>
          <w:rStyle w:val="w"/>
        </w:rPr>
        <w:t xml:space="preserve"> </w:t>
      </w:r>
      <w:r>
        <w:rPr>
          <w:rStyle w:val="s2"/>
        </w:rPr>
        <w:t>"trader16461885203381437"</w:t>
      </w:r>
      <w:r>
        <w:rPr>
          <w:rStyle w:val="p"/>
        </w:rPr>
        <w:t>,</w:t>
      </w:r>
    </w:p>
    <w:p w:rsidR="00000000" w:rsidRDefault="00000000">
      <w:pPr>
        <w:pStyle w:val="HTML0"/>
        <w:divId w:val="591358025"/>
        <w:rPr>
          <w:rStyle w:val="w"/>
        </w:rPr>
      </w:pPr>
      <w:r>
        <w:rPr>
          <w:rStyle w:val="w"/>
        </w:rPr>
        <w:t xml:space="preserve">            </w:t>
      </w:r>
      <w:r>
        <w:rPr>
          <w:rStyle w:val="nl"/>
        </w:rPr>
        <w:t>"fillQuoteSz"</w:t>
      </w:r>
      <w:r>
        <w:rPr>
          <w:rStyle w:val="p"/>
        </w:rPr>
        <w:t>:</w:t>
      </w:r>
      <w:r>
        <w:rPr>
          <w:rStyle w:val="w"/>
        </w:rPr>
        <w:t xml:space="preserve"> </w:t>
      </w:r>
      <w:r>
        <w:rPr>
          <w:rStyle w:val="s2"/>
        </w:rPr>
        <w:t>"30"</w:t>
      </w:r>
      <w:r>
        <w:rPr>
          <w:rStyle w:val="p"/>
        </w:rPr>
        <w:t>,</w:t>
      </w:r>
    </w:p>
    <w:p w:rsidR="00000000" w:rsidRDefault="00000000">
      <w:pPr>
        <w:pStyle w:val="HTML0"/>
        <w:divId w:val="591358025"/>
        <w:rPr>
          <w:rStyle w:val="w"/>
        </w:rPr>
      </w:pPr>
      <w:r>
        <w:rPr>
          <w:rStyle w:val="w"/>
        </w:rPr>
        <w:t xml:space="preserve">            </w:t>
      </w:r>
      <w:r>
        <w:rPr>
          <w:rStyle w:val="nl"/>
        </w:rPr>
        <w:t>"ts"</w:t>
      </w:r>
      <w:r>
        <w:rPr>
          <w:rStyle w:val="p"/>
        </w:rPr>
        <w:t>:</w:t>
      </w:r>
      <w:r>
        <w:rPr>
          <w:rStyle w:val="w"/>
        </w:rPr>
        <w:t xml:space="preserve"> </w:t>
      </w:r>
      <w:r>
        <w:rPr>
          <w:rStyle w:val="s2"/>
        </w:rPr>
        <w:t>"1646188520000"</w:t>
      </w:r>
    </w:p>
    <w:p w:rsidR="00000000" w:rsidRDefault="00000000">
      <w:pPr>
        <w:pStyle w:val="HTML0"/>
        <w:divId w:val="591358025"/>
        <w:rPr>
          <w:rStyle w:val="w"/>
        </w:rPr>
      </w:pPr>
      <w:r>
        <w:rPr>
          <w:rStyle w:val="w"/>
        </w:rPr>
        <w:t xml:space="preserve">        </w:t>
      </w:r>
      <w:r>
        <w:rPr>
          <w:rStyle w:val="p"/>
        </w:rPr>
        <w:t>}</w:t>
      </w:r>
    </w:p>
    <w:p w:rsidR="00000000" w:rsidRDefault="00000000">
      <w:pPr>
        <w:pStyle w:val="HTML0"/>
        <w:divId w:val="591358025"/>
        <w:rPr>
          <w:rStyle w:val="w"/>
        </w:rPr>
      </w:pPr>
      <w:r>
        <w:rPr>
          <w:rStyle w:val="w"/>
        </w:rPr>
        <w:t xml:space="preserve">    </w:t>
      </w:r>
      <w:r>
        <w:rPr>
          <w:rStyle w:val="p"/>
        </w:rPr>
        <w:t>],</w:t>
      </w:r>
    </w:p>
    <w:p w:rsidR="00000000" w:rsidRDefault="00000000">
      <w:pPr>
        <w:pStyle w:val="HTML0"/>
        <w:divId w:val="591358025"/>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591358025"/>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6131"/>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tradeId</w:t>
            </w:r>
          </w:p>
        </w:tc>
        <w:tc>
          <w:tcPr>
            <w:tcW w:w="0" w:type="auto"/>
            <w:vAlign w:val="center"/>
            <w:hideMark/>
          </w:tcPr>
          <w:p w:rsidR="00000000" w:rsidRDefault="00000000">
            <w:r>
              <w:t>String</w:t>
            </w:r>
          </w:p>
        </w:tc>
        <w:tc>
          <w:tcPr>
            <w:tcW w:w="0" w:type="auto"/>
            <w:vAlign w:val="center"/>
            <w:hideMark/>
          </w:tcPr>
          <w:p w:rsidR="00000000" w:rsidRDefault="00000000">
            <w:r>
              <w:t>Trade ID</w:t>
            </w:r>
          </w:p>
        </w:tc>
      </w:tr>
      <w:tr w:rsidR="00000000">
        <w:trPr>
          <w:divId w:val="175387555"/>
          <w:tblCellSpacing w:w="15" w:type="dxa"/>
        </w:trPr>
        <w:tc>
          <w:tcPr>
            <w:tcW w:w="0" w:type="auto"/>
            <w:vAlign w:val="center"/>
            <w:hideMark/>
          </w:tcPr>
          <w:p w:rsidR="00000000" w:rsidRDefault="00000000">
            <w:r>
              <w:t>clTReqId</w:t>
            </w:r>
          </w:p>
        </w:tc>
        <w:tc>
          <w:tcPr>
            <w:tcW w:w="0" w:type="auto"/>
            <w:vAlign w:val="center"/>
            <w:hideMark/>
          </w:tcPr>
          <w:p w:rsidR="00000000" w:rsidRDefault="00000000">
            <w:r>
              <w:t>String</w:t>
            </w:r>
          </w:p>
        </w:tc>
        <w:tc>
          <w:tcPr>
            <w:tcW w:w="0" w:type="auto"/>
            <w:vAlign w:val="center"/>
            <w:hideMark/>
          </w:tcPr>
          <w:p w:rsidR="00000000" w:rsidRDefault="00000000">
            <w:r>
              <w:t>Client Order ID as assigned by the client</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Trade state</w:t>
            </w:r>
            <w:r>
              <w:br/>
            </w:r>
            <w:r>
              <w:rPr>
                <w:rStyle w:val="HTML"/>
              </w:rPr>
              <w:t>fullyFilled</w:t>
            </w:r>
            <w:r>
              <w:t xml:space="preserve"> : success </w:t>
            </w:r>
            <w:r>
              <w:br/>
            </w:r>
            <w:r>
              <w:rPr>
                <w:rStyle w:val="HTML"/>
              </w:rPr>
              <w:t>rejected</w:t>
            </w:r>
            <w:r>
              <w:t xml:space="preserve"> : failed</w:t>
            </w:r>
          </w:p>
        </w:tc>
      </w:tr>
      <w:tr w:rsidR="00000000">
        <w:trPr>
          <w:divId w:val="175387555"/>
          <w:tblCellSpacing w:w="15" w:type="dxa"/>
        </w:trPr>
        <w:tc>
          <w:tcPr>
            <w:tcW w:w="0" w:type="auto"/>
            <w:vAlign w:val="center"/>
            <w:hideMark/>
          </w:tcPr>
          <w:p w:rsidR="00000000" w:rsidRDefault="00000000">
            <w:r>
              <w:t>instId</w:t>
            </w:r>
          </w:p>
        </w:tc>
        <w:tc>
          <w:tcPr>
            <w:tcW w:w="0" w:type="auto"/>
            <w:vAlign w:val="center"/>
            <w:hideMark/>
          </w:tcPr>
          <w:p w:rsidR="00000000" w:rsidRDefault="00000000">
            <w:r>
              <w:t>String</w:t>
            </w:r>
          </w:p>
        </w:tc>
        <w:tc>
          <w:tcPr>
            <w:tcW w:w="0" w:type="auto"/>
            <w:vAlign w:val="center"/>
            <w:hideMark/>
          </w:tcPr>
          <w:p w:rsidR="00000000" w:rsidRDefault="00000000">
            <w:r>
              <w:t xml:space="preserve">Currency pair, e.g. </w:t>
            </w:r>
            <w:r>
              <w:rPr>
                <w:rStyle w:val="HTML"/>
              </w:rPr>
              <w:t>BTC-USDT</w:t>
            </w:r>
          </w:p>
        </w:tc>
      </w:tr>
      <w:tr w:rsidR="00000000">
        <w:trPr>
          <w:divId w:val="175387555"/>
          <w:tblCellSpacing w:w="15" w:type="dxa"/>
        </w:trPr>
        <w:tc>
          <w:tcPr>
            <w:tcW w:w="0" w:type="auto"/>
            <w:vAlign w:val="center"/>
            <w:hideMark/>
          </w:tcPr>
          <w:p w:rsidR="00000000" w:rsidRDefault="00000000">
            <w:r>
              <w:t>baseCcy</w:t>
            </w:r>
          </w:p>
        </w:tc>
        <w:tc>
          <w:tcPr>
            <w:tcW w:w="0" w:type="auto"/>
            <w:vAlign w:val="center"/>
            <w:hideMark/>
          </w:tcPr>
          <w:p w:rsidR="00000000" w:rsidRDefault="00000000">
            <w:r>
              <w:t>String</w:t>
            </w:r>
          </w:p>
        </w:tc>
        <w:tc>
          <w:tcPr>
            <w:tcW w:w="0" w:type="auto"/>
            <w:vAlign w:val="center"/>
            <w:hideMark/>
          </w:tcPr>
          <w:p w:rsidR="00000000" w:rsidRDefault="00000000">
            <w:r>
              <w:t xml:space="preserve">Base currency, e.g. </w:t>
            </w:r>
            <w:r>
              <w:rPr>
                <w:rStyle w:val="HTML"/>
              </w:rPr>
              <w:t>BTC</w:t>
            </w:r>
            <w:r>
              <w:t xml:space="preserve"> in </w:t>
            </w:r>
            <w:r>
              <w:rPr>
                <w:rStyle w:val="HTML"/>
              </w:rPr>
              <w:t>BTC-USDT</w:t>
            </w:r>
          </w:p>
        </w:tc>
      </w:tr>
      <w:tr w:rsidR="00000000">
        <w:trPr>
          <w:divId w:val="175387555"/>
          <w:tblCellSpacing w:w="15" w:type="dxa"/>
        </w:trPr>
        <w:tc>
          <w:tcPr>
            <w:tcW w:w="0" w:type="auto"/>
            <w:vAlign w:val="center"/>
            <w:hideMark/>
          </w:tcPr>
          <w:p w:rsidR="00000000" w:rsidRDefault="00000000">
            <w:r>
              <w:t>quoteCcy</w:t>
            </w:r>
          </w:p>
        </w:tc>
        <w:tc>
          <w:tcPr>
            <w:tcW w:w="0" w:type="auto"/>
            <w:vAlign w:val="center"/>
            <w:hideMark/>
          </w:tcPr>
          <w:p w:rsidR="00000000" w:rsidRDefault="00000000">
            <w:r>
              <w:t>String</w:t>
            </w:r>
          </w:p>
        </w:tc>
        <w:tc>
          <w:tcPr>
            <w:tcW w:w="0" w:type="auto"/>
            <w:vAlign w:val="center"/>
            <w:hideMark/>
          </w:tcPr>
          <w:p w:rsidR="00000000" w:rsidRDefault="00000000">
            <w:r>
              <w:t xml:space="preserve">Quote currency, e.g. </w:t>
            </w:r>
            <w:r>
              <w:rPr>
                <w:rStyle w:val="HTML"/>
              </w:rPr>
              <w:t>USDT</w:t>
            </w:r>
            <w:r>
              <w:t xml:space="preserve"> in </w:t>
            </w:r>
            <w:r>
              <w:rPr>
                <w:rStyle w:val="HTML"/>
              </w:rPr>
              <w:t>BTC-USDT</w:t>
            </w:r>
          </w:p>
        </w:tc>
      </w:tr>
      <w:tr w:rsidR="00000000">
        <w:trPr>
          <w:divId w:val="175387555"/>
          <w:tblCellSpacing w:w="15" w:type="dxa"/>
        </w:trPr>
        <w:tc>
          <w:tcPr>
            <w:tcW w:w="0" w:type="auto"/>
            <w:vAlign w:val="center"/>
            <w:hideMark/>
          </w:tcPr>
          <w:p w:rsidR="00000000" w:rsidRDefault="00000000">
            <w:r>
              <w:t>side</w:t>
            </w:r>
          </w:p>
        </w:tc>
        <w:tc>
          <w:tcPr>
            <w:tcW w:w="0" w:type="auto"/>
            <w:vAlign w:val="center"/>
            <w:hideMark/>
          </w:tcPr>
          <w:p w:rsidR="00000000" w:rsidRDefault="00000000">
            <w:r>
              <w:t>String</w:t>
            </w:r>
          </w:p>
        </w:tc>
        <w:tc>
          <w:tcPr>
            <w:tcW w:w="0" w:type="auto"/>
            <w:vAlign w:val="center"/>
            <w:hideMark/>
          </w:tcPr>
          <w:p w:rsidR="00000000" w:rsidRDefault="00000000">
            <w:r>
              <w:t xml:space="preserve">Trade side based on </w:t>
            </w:r>
            <w:r>
              <w:rPr>
                <w:rStyle w:val="HTML"/>
              </w:rPr>
              <w:t>baseCcy</w:t>
            </w:r>
            <w:r>
              <w:br/>
            </w:r>
            <w:r>
              <w:rPr>
                <w:rStyle w:val="HTML"/>
              </w:rPr>
              <w:t>buy</w:t>
            </w:r>
            <w:r>
              <w:t xml:space="preserve"> </w:t>
            </w:r>
            <w:r>
              <w:rPr>
                <w:rStyle w:val="HTML"/>
              </w:rPr>
              <w:t>sell</w:t>
            </w:r>
          </w:p>
        </w:tc>
      </w:tr>
      <w:tr w:rsidR="00000000">
        <w:trPr>
          <w:divId w:val="175387555"/>
          <w:tblCellSpacing w:w="15" w:type="dxa"/>
        </w:trPr>
        <w:tc>
          <w:tcPr>
            <w:tcW w:w="0" w:type="auto"/>
            <w:vAlign w:val="center"/>
            <w:hideMark/>
          </w:tcPr>
          <w:p w:rsidR="00000000" w:rsidRDefault="00000000">
            <w:r>
              <w:t>fillPx</w:t>
            </w:r>
          </w:p>
        </w:tc>
        <w:tc>
          <w:tcPr>
            <w:tcW w:w="0" w:type="auto"/>
            <w:vAlign w:val="center"/>
            <w:hideMark/>
          </w:tcPr>
          <w:p w:rsidR="00000000" w:rsidRDefault="00000000">
            <w:r>
              <w:t>String</w:t>
            </w:r>
          </w:p>
        </w:tc>
        <w:tc>
          <w:tcPr>
            <w:tcW w:w="0" w:type="auto"/>
            <w:vAlign w:val="center"/>
            <w:hideMark/>
          </w:tcPr>
          <w:p w:rsidR="00000000" w:rsidRDefault="00000000">
            <w:r>
              <w:t>Filled price based on quote currency</w:t>
            </w:r>
          </w:p>
        </w:tc>
      </w:tr>
      <w:tr w:rsidR="00000000">
        <w:trPr>
          <w:divId w:val="175387555"/>
          <w:tblCellSpacing w:w="15" w:type="dxa"/>
        </w:trPr>
        <w:tc>
          <w:tcPr>
            <w:tcW w:w="0" w:type="auto"/>
            <w:vAlign w:val="center"/>
            <w:hideMark/>
          </w:tcPr>
          <w:p w:rsidR="00000000" w:rsidRDefault="00000000">
            <w:r>
              <w:t>fillBaseSz</w:t>
            </w:r>
          </w:p>
        </w:tc>
        <w:tc>
          <w:tcPr>
            <w:tcW w:w="0" w:type="auto"/>
            <w:vAlign w:val="center"/>
            <w:hideMark/>
          </w:tcPr>
          <w:p w:rsidR="00000000" w:rsidRDefault="00000000">
            <w:r>
              <w:t>String</w:t>
            </w:r>
          </w:p>
        </w:tc>
        <w:tc>
          <w:tcPr>
            <w:tcW w:w="0" w:type="auto"/>
            <w:vAlign w:val="center"/>
            <w:hideMark/>
          </w:tcPr>
          <w:p w:rsidR="00000000" w:rsidRDefault="00000000">
            <w:r>
              <w:t>Filled amount for base currency</w:t>
            </w:r>
          </w:p>
        </w:tc>
      </w:tr>
      <w:tr w:rsidR="00000000">
        <w:trPr>
          <w:divId w:val="175387555"/>
          <w:tblCellSpacing w:w="15" w:type="dxa"/>
        </w:trPr>
        <w:tc>
          <w:tcPr>
            <w:tcW w:w="0" w:type="auto"/>
            <w:vAlign w:val="center"/>
            <w:hideMark/>
          </w:tcPr>
          <w:p w:rsidR="00000000" w:rsidRDefault="00000000">
            <w:r>
              <w:t>fillQuoteSz</w:t>
            </w:r>
          </w:p>
        </w:tc>
        <w:tc>
          <w:tcPr>
            <w:tcW w:w="0" w:type="auto"/>
            <w:vAlign w:val="center"/>
            <w:hideMark/>
          </w:tcPr>
          <w:p w:rsidR="00000000" w:rsidRDefault="00000000">
            <w:r>
              <w:t>String</w:t>
            </w:r>
          </w:p>
        </w:tc>
        <w:tc>
          <w:tcPr>
            <w:tcW w:w="0" w:type="auto"/>
            <w:vAlign w:val="center"/>
            <w:hideMark/>
          </w:tcPr>
          <w:p w:rsidR="00000000" w:rsidRDefault="00000000">
            <w:r>
              <w:t>Filled amount for quote currency</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Convert trade time, Unix timestamp format in milliseconds, e.g. </w:t>
            </w:r>
            <w:r>
              <w:rPr>
                <w:rStyle w:val="HTML"/>
              </w:rPr>
              <w:t>1597026383085</w:t>
            </w:r>
          </w:p>
        </w:tc>
      </w:tr>
    </w:tbl>
    <w:p w:rsidR="00000000" w:rsidRDefault="00000000">
      <w:pPr>
        <w:pStyle w:val="3"/>
        <w:divId w:val="175387555"/>
      </w:pPr>
      <w:r>
        <w:t xml:space="preserve">Get </w:t>
      </w:r>
      <w:r>
        <w:rPr>
          <w:rStyle w:val="search-highlight"/>
        </w:rPr>
        <w:t>depos</w:t>
      </w:r>
      <w:r>
        <w:t>it payment methods</w:t>
      </w:r>
    </w:p>
    <w:p w:rsidR="00000000" w:rsidRDefault="00000000">
      <w:pPr>
        <w:pStyle w:val="a5"/>
        <w:divId w:val="175387555"/>
      </w:pPr>
      <w:r>
        <w:t xml:space="preserve">To display all the available fiat </w:t>
      </w:r>
      <w:r>
        <w:rPr>
          <w:rStyle w:val="search-highlight"/>
        </w:rPr>
        <w:t>depos</w:t>
      </w:r>
      <w:r>
        <w:t>it payment methods</w:t>
      </w:r>
    </w:p>
    <w:p w:rsidR="00000000" w:rsidRDefault="00000000">
      <w:pPr>
        <w:pStyle w:val="4"/>
        <w:divId w:val="175387555"/>
      </w:pPr>
      <w:r>
        <w:t>Rate Limit: 3 requests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/api/v5/fiat/</w:t>
      </w:r>
      <w:r>
        <w:rPr>
          <w:rStyle w:val="search-highlight"/>
        </w:rPr>
        <w:t>depos</w:t>
      </w:r>
      <w:r>
        <w:rPr>
          <w:rStyle w:val="HTML"/>
        </w:rPr>
        <w:t>it-payment-methods</w:t>
      </w:r>
    </w:p>
    <w:p w:rsidR="00000000" w:rsidRDefault="00000000">
      <w:pPr>
        <w:pStyle w:val="a5"/>
        <w:ind w:left="720" w:right="720"/>
        <w:divId w:val="756903123"/>
      </w:pPr>
      <w:r>
        <w:t>Request Example</w:t>
      </w:r>
    </w:p>
    <w:p w:rsidR="00000000" w:rsidRDefault="00000000">
      <w:pPr>
        <w:pStyle w:val="HTML0"/>
        <w:divId w:val="289165019"/>
        <w:rPr>
          <w:rStyle w:val="HTML"/>
        </w:rPr>
      </w:pPr>
      <w:r>
        <w:rPr>
          <w:rStyle w:val="HTML"/>
        </w:rPr>
        <w:t>GET /api/v5/fiat/</w:t>
      </w:r>
      <w:r>
        <w:rPr>
          <w:rStyle w:val="search-highlight"/>
        </w:rPr>
        <w:t>depos</w:t>
      </w:r>
      <w:r>
        <w:rPr>
          <w:rStyle w:val="HTML"/>
        </w:rPr>
        <w:t>it-payment-methods?ccy</w:t>
      </w:r>
      <w:r>
        <w:rPr>
          <w:rStyle w:val="o"/>
        </w:rPr>
        <w:t>=</w:t>
      </w:r>
      <w:r>
        <w:rPr>
          <w:rStyle w:val="HTML"/>
        </w:rPr>
        <w:t>TRY</w:t>
      </w:r>
    </w:p>
    <w:p w:rsidR="00000000" w:rsidRDefault="00000000">
      <w:pPr>
        <w:pStyle w:val="HTML0"/>
        <w:divId w:val="289165019"/>
        <w:rPr>
          <w:rStyle w:val="HTML"/>
        </w:rPr>
      </w:pPr>
      <w:r>
        <w:rPr>
          <w:rStyle w:val="HTML"/>
        </w:rPr>
        <w:t>body</w:t>
      </w:r>
    </w:p>
    <w:p w:rsidR="00000000" w:rsidRDefault="00000000">
      <w:pPr>
        <w:pStyle w:val="HTML0"/>
        <w:divId w:val="289165019"/>
        <w:rPr>
          <w:rStyle w:val="HTML"/>
        </w:rPr>
      </w:pPr>
      <w:r>
        <w:rPr>
          <w:rStyle w:val="o"/>
        </w:rPr>
        <w:t>{</w:t>
      </w:r>
    </w:p>
    <w:p w:rsidR="00000000" w:rsidRDefault="00000000">
      <w:pPr>
        <w:pStyle w:val="HTML0"/>
        <w:divId w:val="289165019"/>
        <w:rPr>
          <w:rStyle w:val="HTML"/>
        </w:rPr>
      </w:pPr>
      <w:r>
        <w:rPr>
          <w:rStyle w:val="HTML"/>
        </w:rPr>
        <w:t xml:space="preserve">  </w:t>
      </w:r>
      <w:r>
        <w:rPr>
          <w:rStyle w:val="s2"/>
        </w:rPr>
        <w:t>"ccy"</w:t>
      </w:r>
      <w:r>
        <w:rPr>
          <w:rStyle w:val="HTML"/>
        </w:rPr>
        <w:t xml:space="preserve"> : </w:t>
      </w:r>
      <w:r>
        <w:rPr>
          <w:rStyle w:val="s2"/>
        </w:rPr>
        <w:t>"TRY"</w:t>
      </w:r>
      <w:r>
        <w:rPr>
          <w:rStyle w:val="HTML"/>
        </w:rPr>
        <w:t>,</w:t>
      </w:r>
    </w:p>
    <w:p w:rsidR="00000000" w:rsidRDefault="00000000">
      <w:pPr>
        <w:pStyle w:val="HTML0"/>
        <w:divId w:val="289165019"/>
        <w:rPr>
          <w:rStyle w:val="HTML"/>
        </w:rPr>
      </w:pPr>
      <w:r>
        <w:rPr>
          <w:rStyle w:val="o"/>
        </w:rPr>
        <w:t>}</w:t>
      </w:r>
    </w:p>
    <w:p w:rsidR="00000000" w:rsidRDefault="00000000">
      <w:pPr>
        <w:pStyle w:val="HTML0"/>
        <w:divId w:val="1450583948"/>
        <w:rPr>
          <w:rStyle w:val="HTML"/>
          <w:vanish/>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780"/>
        <w:gridCol w:w="1058"/>
        <w:gridCol w:w="3675"/>
      </w:tblGrid>
      <w:tr w:rsidR="00000000">
        <w:trPr>
          <w:divId w:val="175387555"/>
          <w:tblHeader/>
          <w:tblCellSpacing w:w="15" w:type="dxa"/>
        </w:trPr>
        <w:tc>
          <w:tcPr>
            <w:tcW w:w="0" w:type="auto"/>
            <w:vAlign w:val="center"/>
            <w:hideMark/>
          </w:tcPr>
          <w:p w:rsidR="00000000" w:rsidRDefault="00000000">
            <w:pPr>
              <w:rPr>
                <w:b/>
                <w:bCs/>
              </w:rPr>
            </w:pPr>
            <w:r>
              <w:rPr>
                <w:rStyle w:val="a6"/>
              </w:rPr>
              <w:t>Parameters</w:t>
            </w:r>
          </w:p>
        </w:tc>
        <w:tc>
          <w:tcPr>
            <w:tcW w:w="0" w:type="auto"/>
            <w:vAlign w:val="center"/>
            <w:hideMark/>
          </w:tcPr>
          <w:p w:rsidR="00000000" w:rsidRDefault="00000000">
            <w:pPr>
              <w:rPr>
                <w:b/>
                <w:bCs/>
              </w:rPr>
            </w:pPr>
            <w:r>
              <w:rPr>
                <w:rStyle w:val="a6"/>
              </w:rPr>
              <w:t>Types</w:t>
            </w:r>
          </w:p>
        </w:tc>
        <w:tc>
          <w:tcPr>
            <w:tcW w:w="0" w:type="auto"/>
            <w:vAlign w:val="center"/>
            <w:hideMark/>
          </w:tcPr>
          <w:p w:rsidR="00000000" w:rsidRDefault="00000000">
            <w:pPr>
              <w:rPr>
                <w:b/>
                <w:bCs/>
              </w:rPr>
            </w:pPr>
            <w:r>
              <w:rPr>
                <w:rStyle w:val="a6"/>
              </w:rPr>
              <w:t>Required</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ISO-4217 3 digit currency code</w:t>
            </w:r>
          </w:p>
        </w:tc>
      </w:tr>
    </w:tbl>
    <w:p w:rsidR="00000000" w:rsidRDefault="00000000">
      <w:pPr>
        <w:pStyle w:val="a5"/>
        <w:ind w:left="720" w:right="720"/>
        <w:divId w:val="825168092"/>
      </w:pPr>
      <w:r>
        <w:t>Response Example</w:t>
      </w:r>
    </w:p>
    <w:p w:rsidR="00000000" w:rsidRDefault="00000000">
      <w:pPr>
        <w:pStyle w:val="HTML0"/>
        <w:divId w:val="1308702037"/>
        <w:rPr>
          <w:rStyle w:val="w"/>
        </w:rPr>
      </w:pPr>
      <w:r>
        <w:rPr>
          <w:rStyle w:val="p"/>
        </w:rPr>
        <w:t>{</w:t>
      </w:r>
    </w:p>
    <w:p w:rsidR="00000000" w:rsidRDefault="00000000">
      <w:pPr>
        <w:pStyle w:val="HTML0"/>
        <w:divId w:val="1308702037"/>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308702037"/>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1308702037"/>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308702037"/>
        <w:rPr>
          <w:rStyle w:val="w"/>
        </w:rPr>
      </w:pPr>
      <w:r>
        <w:rPr>
          <w:rStyle w:val="w"/>
        </w:rPr>
        <w:t xml:space="preserve">    </w:t>
      </w:r>
      <w:r>
        <w:rPr>
          <w:rStyle w:val="p"/>
        </w:rPr>
        <w:t>{</w:t>
      </w:r>
    </w:p>
    <w:p w:rsidR="00000000" w:rsidRDefault="00000000">
      <w:pPr>
        <w:pStyle w:val="HTML0"/>
        <w:divId w:val="1308702037"/>
        <w:rPr>
          <w:rStyle w:val="w"/>
        </w:rPr>
      </w:pPr>
      <w:r>
        <w:rPr>
          <w:rStyle w:val="w"/>
        </w:rPr>
        <w:t xml:space="preserve">      </w:t>
      </w:r>
      <w:r>
        <w:rPr>
          <w:rStyle w:val="nl"/>
        </w:rPr>
        <w:t>"ccy"</w:t>
      </w:r>
      <w:r>
        <w:rPr>
          <w:rStyle w:val="p"/>
        </w:rPr>
        <w:t>:</w:t>
      </w:r>
      <w:r>
        <w:rPr>
          <w:rStyle w:val="w"/>
        </w:rPr>
        <w:t xml:space="preserve"> </w:t>
      </w:r>
      <w:r>
        <w:rPr>
          <w:rStyle w:val="s2"/>
        </w:rPr>
        <w:t>"TRY"</w:t>
      </w:r>
      <w:r>
        <w:rPr>
          <w:rStyle w:val="p"/>
        </w:rPr>
        <w:t>,</w:t>
      </w:r>
    </w:p>
    <w:p w:rsidR="00000000" w:rsidRDefault="00000000">
      <w:pPr>
        <w:pStyle w:val="HTML0"/>
        <w:divId w:val="1308702037"/>
        <w:rPr>
          <w:rStyle w:val="w"/>
        </w:rPr>
      </w:pPr>
      <w:r>
        <w:rPr>
          <w:rStyle w:val="w"/>
        </w:rPr>
        <w:t xml:space="preserve">      </w:t>
      </w:r>
      <w:r>
        <w:rPr>
          <w:rStyle w:val="nl"/>
        </w:rPr>
        <w:t>"paymentMethod"</w:t>
      </w:r>
      <w:r>
        <w:rPr>
          <w:rStyle w:val="p"/>
        </w:rPr>
        <w:t>:</w:t>
      </w:r>
      <w:r>
        <w:rPr>
          <w:rStyle w:val="w"/>
        </w:rPr>
        <w:t xml:space="preserve"> </w:t>
      </w:r>
      <w:r>
        <w:rPr>
          <w:rStyle w:val="s2"/>
        </w:rPr>
        <w:t>"TR_BANKS"</w:t>
      </w:r>
      <w:r>
        <w:rPr>
          <w:rStyle w:val="p"/>
        </w:rPr>
        <w:t>,</w:t>
      </w:r>
    </w:p>
    <w:p w:rsidR="00000000" w:rsidRDefault="00000000">
      <w:pPr>
        <w:pStyle w:val="HTML0"/>
        <w:divId w:val="1308702037"/>
        <w:rPr>
          <w:rStyle w:val="w"/>
        </w:rPr>
      </w:pPr>
      <w:r>
        <w:rPr>
          <w:rStyle w:val="w"/>
        </w:rPr>
        <w:t xml:space="preserve">      </w:t>
      </w:r>
      <w:r>
        <w:rPr>
          <w:rStyle w:val="nl"/>
        </w:rPr>
        <w:t>"feeRate"</w:t>
      </w:r>
      <w:r>
        <w:rPr>
          <w:rStyle w:val="p"/>
        </w:rPr>
        <w:t>:</w:t>
      </w:r>
      <w:r>
        <w:rPr>
          <w:rStyle w:val="w"/>
        </w:rPr>
        <w:t xml:space="preserve"> </w:t>
      </w:r>
      <w:r>
        <w:rPr>
          <w:rStyle w:val="s2"/>
        </w:rPr>
        <w:t>"0"</w:t>
      </w:r>
      <w:r>
        <w:rPr>
          <w:rStyle w:val="p"/>
        </w:rPr>
        <w:t>,</w:t>
      </w:r>
    </w:p>
    <w:p w:rsidR="00000000" w:rsidRDefault="00000000">
      <w:pPr>
        <w:pStyle w:val="HTML0"/>
        <w:divId w:val="1308702037"/>
        <w:rPr>
          <w:rStyle w:val="w"/>
        </w:rPr>
      </w:pPr>
      <w:r>
        <w:rPr>
          <w:rStyle w:val="w"/>
        </w:rPr>
        <w:t xml:space="preserve">      </w:t>
      </w:r>
      <w:r>
        <w:rPr>
          <w:rStyle w:val="nl"/>
        </w:rPr>
        <w:t>"minFee"</w:t>
      </w:r>
      <w:r>
        <w:rPr>
          <w:rStyle w:val="p"/>
        </w:rPr>
        <w:t>:</w:t>
      </w:r>
      <w:r>
        <w:rPr>
          <w:rStyle w:val="w"/>
        </w:rPr>
        <w:t xml:space="preserve"> </w:t>
      </w:r>
      <w:r>
        <w:rPr>
          <w:rStyle w:val="s2"/>
        </w:rPr>
        <w:t>"0"</w:t>
      </w:r>
      <w:r>
        <w:rPr>
          <w:rStyle w:val="p"/>
        </w:rPr>
        <w:t>,</w:t>
      </w:r>
    </w:p>
    <w:p w:rsidR="00000000" w:rsidRDefault="00000000">
      <w:pPr>
        <w:pStyle w:val="HTML0"/>
        <w:divId w:val="1308702037"/>
        <w:rPr>
          <w:rStyle w:val="w"/>
        </w:rPr>
      </w:pPr>
      <w:r>
        <w:rPr>
          <w:rStyle w:val="w"/>
        </w:rPr>
        <w:t xml:space="preserve">      </w:t>
      </w:r>
      <w:r>
        <w:rPr>
          <w:rStyle w:val="nl"/>
        </w:rPr>
        <w:t>"limits"</w:t>
      </w:r>
      <w:r>
        <w:rPr>
          <w:rStyle w:val="p"/>
        </w:rPr>
        <w:t>:</w:t>
      </w:r>
      <w:r>
        <w:rPr>
          <w:rStyle w:val="w"/>
        </w:rPr>
        <w:t xml:space="preserve"> </w:t>
      </w:r>
      <w:r>
        <w:rPr>
          <w:rStyle w:val="p"/>
        </w:rPr>
        <w:t>{</w:t>
      </w:r>
    </w:p>
    <w:p w:rsidR="00000000" w:rsidRDefault="00000000">
      <w:pPr>
        <w:pStyle w:val="HTML0"/>
        <w:divId w:val="1308702037"/>
        <w:rPr>
          <w:rStyle w:val="w"/>
        </w:rPr>
      </w:pPr>
      <w:r>
        <w:rPr>
          <w:rStyle w:val="w"/>
        </w:rPr>
        <w:t xml:space="preserve">        </w:t>
      </w:r>
      <w:r>
        <w:rPr>
          <w:rStyle w:val="nl"/>
        </w:rPr>
        <w:t>"dailyLimit"</w:t>
      </w:r>
      <w:r>
        <w:rPr>
          <w:rStyle w:val="p"/>
        </w:rPr>
        <w:t>:</w:t>
      </w:r>
      <w:r>
        <w:rPr>
          <w:rStyle w:val="w"/>
        </w:rPr>
        <w:t xml:space="preserve"> </w:t>
      </w:r>
      <w:r>
        <w:rPr>
          <w:rStyle w:val="s2"/>
        </w:rPr>
        <w:t>"2147483647"</w:t>
      </w:r>
      <w:r>
        <w:rPr>
          <w:rStyle w:val="p"/>
        </w:rPr>
        <w:t>,</w:t>
      </w:r>
    </w:p>
    <w:p w:rsidR="00000000" w:rsidRDefault="00000000">
      <w:pPr>
        <w:pStyle w:val="HTML0"/>
        <w:divId w:val="1308702037"/>
        <w:rPr>
          <w:rStyle w:val="w"/>
        </w:rPr>
      </w:pPr>
      <w:r>
        <w:rPr>
          <w:rStyle w:val="w"/>
        </w:rPr>
        <w:t xml:space="preserve">        </w:t>
      </w:r>
      <w:r>
        <w:rPr>
          <w:rStyle w:val="nl"/>
        </w:rPr>
        <w:t>"dailyLimitRemaining"</w:t>
      </w:r>
      <w:r>
        <w:rPr>
          <w:rStyle w:val="p"/>
        </w:rPr>
        <w:t>:</w:t>
      </w:r>
      <w:r>
        <w:rPr>
          <w:rStyle w:val="w"/>
        </w:rPr>
        <w:t xml:space="preserve"> </w:t>
      </w:r>
      <w:r>
        <w:rPr>
          <w:rStyle w:val="s2"/>
        </w:rPr>
        <w:t>"2147483647"</w:t>
      </w:r>
      <w:r>
        <w:rPr>
          <w:rStyle w:val="p"/>
        </w:rPr>
        <w:t>,</w:t>
      </w:r>
    </w:p>
    <w:p w:rsidR="00000000" w:rsidRDefault="00000000">
      <w:pPr>
        <w:pStyle w:val="HTML0"/>
        <w:divId w:val="1308702037"/>
        <w:rPr>
          <w:rStyle w:val="w"/>
        </w:rPr>
      </w:pPr>
      <w:r>
        <w:rPr>
          <w:rStyle w:val="w"/>
        </w:rPr>
        <w:t xml:space="preserve">        </w:t>
      </w:r>
      <w:r>
        <w:rPr>
          <w:rStyle w:val="nl"/>
        </w:rPr>
        <w:t>"weeklyLimit"</w:t>
      </w:r>
      <w:r>
        <w:rPr>
          <w:rStyle w:val="p"/>
        </w:rPr>
        <w:t>:</w:t>
      </w:r>
      <w:r>
        <w:rPr>
          <w:rStyle w:val="w"/>
        </w:rPr>
        <w:t xml:space="preserve"> </w:t>
      </w:r>
      <w:r>
        <w:rPr>
          <w:rStyle w:val="s2"/>
        </w:rPr>
        <w:t>"2147483647"</w:t>
      </w:r>
      <w:r>
        <w:rPr>
          <w:rStyle w:val="p"/>
        </w:rPr>
        <w:t>,</w:t>
      </w:r>
    </w:p>
    <w:p w:rsidR="00000000" w:rsidRDefault="00000000">
      <w:pPr>
        <w:pStyle w:val="HTML0"/>
        <w:divId w:val="1308702037"/>
        <w:rPr>
          <w:rStyle w:val="w"/>
        </w:rPr>
      </w:pPr>
      <w:r>
        <w:rPr>
          <w:rStyle w:val="w"/>
        </w:rPr>
        <w:t xml:space="preserve">        </w:t>
      </w:r>
      <w:r>
        <w:rPr>
          <w:rStyle w:val="nl"/>
        </w:rPr>
        <w:t>"weeklyLimitRemaining"</w:t>
      </w:r>
      <w:r>
        <w:rPr>
          <w:rStyle w:val="p"/>
        </w:rPr>
        <w:t>:</w:t>
      </w:r>
      <w:r>
        <w:rPr>
          <w:rStyle w:val="w"/>
        </w:rPr>
        <w:t xml:space="preserve"> </w:t>
      </w:r>
      <w:r>
        <w:rPr>
          <w:rStyle w:val="s2"/>
        </w:rPr>
        <w:t>"2147483647"</w:t>
      </w:r>
      <w:r>
        <w:rPr>
          <w:rStyle w:val="p"/>
        </w:rPr>
        <w:t>,</w:t>
      </w:r>
    </w:p>
    <w:p w:rsidR="00000000" w:rsidRDefault="00000000">
      <w:pPr>
        <w:pStyle w:val="HTML0"/>
        <w:divId w:val="1308702037"/>
        <w:rPr>
          <w:rStyle w:val="w"/>
        </w:rPr>
      </w:pPr>
      <w:r>
        <w:rPr>
          <w:rStyle w:val="w"/>
        </w:rPr>
        <w:t xml:space="preserve">        </w:t>
      </w:r>
      <w:r>
        <w:rPr>
          <w:rStyle w:val="nl"/>
        </w:rPr>
        <w:t>"monthlyLimit"</w:t>
      </w:r>
      <w:r>
        <w:rPr>
          <w:rStyle w:val="p"/>
        </w:rPr>
        <w:t>:</w:t>
      </w:r>
      <w:r>
        <w:rPr>
          <w:rStyle w:val="w"/>
        </w:rPr>
        <w:t xml:space="preserve"> </w:t>
      </w:r>
      <w:r>
        <w:rPr>
          <w:rStyle w:val="s2"/>
        </w:rPr>
        <w:t>""</w:t>
      </w:r>
      <w:r>
        <w:rPr>
          <w:rStyle w:val="p"/>
        </w:rPr>
        <w:t>,</w:t>
      </w:r>
    </w:p>
    <w:p w:rsidR="00000000" w:rsidRDefault="00000000">
      <w:pPr>
        <w:pStyle w:val="HTML0"/>
        <w:divId w:val="1308702037"/>
        <w:rPr>
          <w:rStyle w:val="w"/>
        </w:rPr>
      </w:pPr>
      <w:r>
        <w:rPr>
          <w:rStyle w:val="w"/>
        </w:rPr>
        <w:t xml:space="preserve">        </w:t>
      </w:r>
      <w:r>
        <w:rPr>
          <w:rStyle w:val="nl"/>
        </w:rPr>
        <w:t>"monthlyLimitRemaining"</w:t>
      </w:r>
      <w:r>
        <w:rPr>
          <w:rStyle w:val="p"/>
        </w:rPr>
        <w:t>:</w:t>
      </w:r>
      <w:r>
        <w:rPr>
          <w:rStyle w:val="w"/>
        </w:rPr>
        <w:t xml:space="preserve"> </w:t>
      </w:r>
      <w:r>
        <w:rPr>
          <w:rStyle w:val="s2"/>
        </w:rPr>
        <w:t>""</w:t>
      </w:r>
      <w:r>
        <w:rPr>
          <w:rStyle w:val="p"/>
        </w:rPr>
        <w:t>,</w:t>
      </w:r>
    </w:p>
    <w:p w:rsidR="00000000" w:rsidRDefault="00000000">
      <w:pPr>
        <w:pStyle w:val="HTML0"/>
        <w:divId w:val="1308702037"/>
        <w:rPr>
          <w:rStyle w:val="w"/>
        </w:rPr>
      </w:pPr>
      <w:r>
        <w:rPr>
          <w:rStyle w:val="w"/>
        </w:rPr>
        <w:t xml:space="preserve">        </w:t>
      </w:r>
      <w:r>
        <w:rPr>
          <w:rStyle w:val="nl"/>
        </w:rPr>
        <w:t>"maxAmt"</w:t>
      </w:r>
      <w:r>
        <w:rPr>
          <w:rStyle w:val="p"/>
        </w:rPr>
        <w:t>:</w:t>
      </w:r>
      <w:r>
        <w:rPr>
          <w:rStyle w:val="w"/>
        </w:rPr>
        <w:t xml:space="preserve"> </w:t>
      </w:r>
      <w:r>
        <w:rPr>
          <w:rStyle w:val="s2"/>
        </w:rPr>
        <w:t>"1000000"</w:t>
      </w:r>
      <w:r>
        <w:rPr>
          <w:rStyle w:val="p"/>
        </w:rPr>
        <w:t>,</w:t>
      </w:r>
    </w:p>
    <w:p w:rsidR="00000000" w:rsidRDefault="00000000">
      <w:pPr>
        <w:pStyle w:val="HTML0"/>
        <w:divId w:val="1308702037"/>
        <w:rPr>
          <w:rStyle w:val="w"/>
        </w:rPr>
      </w:pPr>
      <w:r>
        <w:rPr>
          <w:rStyle w:val="w"/>
        </w:rPr>
        <w:t xml:space="preserve">        </w:t>
      </w:r>
      <w:r>
        <w:rPr>
          <w:rStyle w:val="nl"/>
        </w:rPr>
        <w:t>"minAmt"</w:t>
      </w:r>
      <w:r>
        <w:rPr>
          <w:rStyle w:val="p"/>
        </w:rPr>
        <w:t>:</w:t>
      </w:r>
      <w:r>
        <w:rPr>
          <w:rStyle w:val="w"/>
        </w:rPr>
        <w:t xml:space="preserve"> </w:t>
      </w:r>
      <w:r>
        <w:rPr>
          <w:rStyle w:val="s2"/>
        </w:rPr>
        <w:t>"1"</w:t>
      </w:r>
      <w:r>
        <w:rPr>
          <w:rStyle w:val="p"/>
        </w:rPr>
        <w:t>,</w:t>
      </w:r>
    </w:p>
    <w:p w:rsidR="00000000" w:rsidRDefault="00000000">
      <w:pPr>
        <w:pStyle w:val="HTML0"/>
        <w:divId w:val="1308702037"/>
        <w:rPr>
          <w:rStyle w:val="w"/>
        </w:rPr>
      </w:pPr>
      <w:r>
        <w:rPr>
          <w:rStyle w:val="w"/>
        </w:rPr>
        <w:t xml:space="preserve">        </w:t>
      </w:r>
      <w:r>
        <w:rPr>
          <w:rStyle w:val="nl"/>
        </w:rPr>
        <w:t>"lifetimeLimit"</w:t>
      </w:r>
      <w:r>
        <w:rPr>
          <w:rStyle w:val="p"/>
        </w:rPr>
        <w:t>:</w:t>
      </w:r>
      <w:r>
        <w:rPr>
          <w:rStyle w:val="w"/>
        </w:rPr>
        <w:t xml:space="preserve"> </w:t>
      </w:r>
      <w:r>
        <w:rPr>
          <w:rStyle w:val="s2"/>
        </w:rPr>
        <w:t>"2147483647"</w:t>
      </w:r>
    </w:p>
    <w:p w:rsidR="00000000" w:rsidRDefault="00000000">
      <w:pPr>
        <w:pStyle w:val="HTML0"/>
        <w:divId w:val="1308702037"/>
        <w:rPr>
          <w:rStyle w:val="w"/>
        </w:rPr>
      </w:pPr>
      <w:r>
        <w:rPr>
          <w:rStyle w:val="w"/>
        </w:rPr>
        <w:t xml:space="preserve">      </w:t>
      </w:r>
      <w:r>
        <w:rPr>
          <w:rStyle w:val="p"/>
        </w:rPr>
        <w:t>},</w:t>
      </w:r>
    </w:p>
    <w:p w:rsidR="00000000" w:rsidRDefault="00000000">
      <w:pPr>
        <w:pStyle w:val="HTML0"/>
        <w:divId w:val="1308702037"/>
        <w:rPr>
          <w:rStyle w:val="w"/>
        </w:rPr>
      </w:pPr>
      <w:r>
        <w:rPr>
          <w:rStyle w:val="w"/>
        </w:rPr>
        <w:t xml:space="preserve">      </w:t>
      </w:r>
      <w:r>
        <w:rPr>
          <w:rStyle w:val="nl"/>
        </w:rPr>
        <w:t>"accounts"</w:t>
      </w:r>
      <w:r>
        <w:rPr>
          <w:rStyle w:val="p"/>
        </w:rPr>
        <w:t>:</w:t>
      </w:r>
      <w:r>
        <w:rPr>
          <w:rStyle w:val="w"/>
        </w:rPr>
        <w:t xml:space="preserve"> </w:t>
      </w:r>
      <w:r>
        <w:rPr>
          <w:rStyle w:val="p"/>
        </w:rPr>
        <w:t>[</w:t>
      </w:r>
    </w:p>
    <w:p w:rsidR="00000000" w:rsidRDefault="00000000">
      <w:pPr>
        <w:pStyle w:val="HTML0"/>
        <w:divId w:val="1308702037"/>
        <w:rPr>
          <w:rStyle w:val="w"/>
        </w:rPr>
      </w:pPr>
      <w:r>
        <w:rPr>
          <w:rStyle w:val="w"/>
        </w:rPr>
        <w:t xml:space="preserve">          </w:t>
      </w:r>
      <w:r>
        <w:rPr>
          <w:rStyle w:val="p"/>
        </w:rPr>
        <w:t>{</w:t>
      </w:r>
    </w:p>
    <w:p w:rsidR="00000000" w:rsidRDefault="00000000">
      <w:pPr>
        <w:pStyle w:val="HTML0"/>
        <w:divId w:val="1308702037"/>
        <w:rPr>
          <w:rStyle w:val="w"/>
        </w:rPr>
      </w:pPr>
      <w:r>
        <w:rPr>
          <w:rStyle w:val="w"/>
        </w:rPr>
        <w:t xml:space="preserve">            </w:t>
      </w:r>
      <w:r>
        <w:rPr>
          <w:rStyle w:val="nl"/>
        </w:rPr>
        <w:t>"paymentAcctId"</w:t>
      </w:r>
      <w:r>
        <w:rPr>
          <w:rStyle w:val="p"/>
        </w:rPr>
        <w:t>:</w:t>
      </w:r>
      <w:r>
        <w:rPr>
          <w:rStyle w:val="w"/>
        </w:rPr>
        <w:t xml:space="preserve"> </w:t>
      </w:r>
      <w:r>
        <w:rPr>
          <w:rStyle w:val="s2"/>
        </w:rPr>
        <w:t>"1"</w:t>
      </w:r>
      <w:r>
        <w:rPr>
          <w:rStyle w:val="p"/>
        </w:rPr>
        <w:t>,</w:t>
      </w:r>
    </w:p>
    <w:p w:rsidR="00000000" w:rsidRDefault="00000000">
      <w:pPr>
        <w:pStyle w:val="HTML0"/>
        <w:divId w:val="1308702037"/>
        <w:rPr>
          <w:rStyle w:val="w"/>
        </w:rPr>
      </w:pPr>
      <w:r>
        <w:rPr>
          <w:rStyle w:val="w"/>
        </w:rPr>
        <w:t xml:space="preserve">            </w:t>
      </w:r>
      <w:r>
        <w:rPr>
          <w:rStyle w:val="nl"/>
        </w:rPr>
        <w:t>"acctNum"</w:t>
      </w:r>
      <w:r>
        <w:rPr>
          <w:rStyle w:val="p"/>
        </w:rPr>
        <w:t>:</w:t>
      </w:r>
      <w:r>
        <w:rPr>
          <w:rStyle w:val="w"/>
        </w:rPr>
        <w:t xml:space="preserve"> </w:t>
      </w:r>
      <w:r>
        <w:rPr>
          <w:rStyle w:val="s2"/>
        </w:rPr>
        <w:t>"TR740001592093703829602611"</w:t>
      </w:r>
      <w:r>
        <w:rPr>
          <w:rStyle w:val="p"/>
        </w:rPr>
        <w:t>,</w:t>
      </w:r>
    </w:p>
    <w:p w:rsidR="00000000" w:rsidRDefault="00000000">
      <w:pPr>
        <w:pStyle w:val="HTML0"/>
        <w:divId w:val="1308702037"/>
        <w:rPr>
          <w:rStyle w:val="w"/>
        </w:rPr>
      </w:pPr>
      <w:r>
        <w:rPr>
          <w:rStyle w:val="w"/>
        </w:rPr>
        <w:t xml:space="preserve">            </w:t>
      </w:r>
      <w:r>
        <w:rPr>
          <w:rStyle w:val="nl"/>
        </w:rPr>
        <w:t>"recipientName"</w:t>
      </w:r>
      <w:r>
        <w:rPr>
          <w:rStyle w:val="p"/>
        </w:rPr>
        <w:t>:</w:t>
      </w:r>
      <w:r>
        <w:rPr>
          <w:rStyle w:val="w"/>
        </w:rPr>
        <w:t xml:space="preserve"> </w:t>
      </w:r>
      <w:r>
        <w:rPr>
          <w:rStyle w:val="s2"/>
        </w:rPr>
        <w:t>"John Doe"</w:t>
      </w:r>
      <w:r>
        <w:rPr>
          <w:rStyle w:val="p"/>
        </w:rPr>
        <w:t>,</w:t>
      </w:r>
    </w:p>
    <w:p w:rsidR="00000000" w:rsidRDefault="00000000">
      <w:pPr>
        <w:pStyle w:val="HTML0"/>
        <w:divId w:val="1308702037"/>
        <w:rPr>
          <w:rStyle w:val="w"/>
        </w:rPr>
      </w:pPr>
      <w:r>
        <w:rPr>
          <w:rStyle w:val="w"/>
        </w:rPr>
        <w:t xml:space="preserve">            </w:t>
      </w:r>
      <w:r>
        <w:rPr>
          <w:rStyle w:val="nl"/>
        </w:rPr>
        <w:t>"bankName"</w:t>
      </w:r>
      <w:r>
        <w:rPr>
          <w:rStyle w:val="p"/>
        </w:rPr>
        <w:t>:</w:t>
      </w:r>
      <w:r>
        <w:rPr>
          <w:rStyle w:val="w"/>
        </w:rPr>
        <w:t xml:space="preserve"> </w:t>
      </w:r>
      <w:r>
        <w:rPr>
          <w:rStyle w:val="s2"/>
        </w:rPr>
        <w:t>"Vak</w:t>
      </w:r>
      <w:r>
        <w:rPr>
          <w:rStyle w:val="s2"/>
          <w:rFonts w:ascii="Cambria" w:hAnsi="Cambria" w:cs="Cambria"/>
        </w:rPr>
        <w:t>ı</w:t>
      </w:r>
      <w:r>
        <w:rPr>
          <w:rStyle w:val="s2"/>
        </w:rPr>
        <w:t>fBank"</w:t>
      </w:r>
      <w:r>
        <w:rPr>
          <w:rStyle w:val="p"/>
        </w:rPr>
        <w:t>,</w:t>
      </w:r>
    </w:p>
    <w:p w:rsidR="00000000" w:rsidRDefault="00000000">
      <w:pPr>
        <w:pStyle w:val="HTML0"/>
        <w:divId w:val="1308702037"/>
        <w:rPr>
          <w:rStyle w:val="w"/>
        </w:rPr>
      </w:pPr>
      <w:r>
        <w:rPr>
          <w:rStyle w:val="w"/>
        </w:rPr>
        <w:t xml:space="preserve">            </w:t>
      </w:r>
      <w:r>
        <w:rPr>
          <w:rStyle w:val="nl"/>
        </w:rPr>
        <w:t>"bankCode"</w:t>
      </w:r>
      <w:r>
        <w:rPr>
          <w:rStyle w:val="p"/>
        </w:rPr>
        <w:t>:</w:t>
      </w:r>
      <w:r>
        <w:rPr>
          <w:rStyle w:val="w"/>
        </w:rPr>
        <w:t xml:space="preserve"> </w:t>
      </w:r>
      <w:r>
        <w:rPr>
          <w:rStyle w:val="s2"/>
        </w:rPr>
        <w:t>"TVBATR2AXXX"</w:t>
      </w:r>
      <w:r>
        <w:rPr>
          <w:rStyle w:val="p"/>
        </w:rPr>
        <w:t>,</w:t>
      </w:r>
    </w:p>
    <w:p w:rsidR="00000000" w:rsidRDefault="00000000">
      <w:pPr>
        <w:pStyle w:val="HTML0"/>
        <w:divId w:val="1308702037"/>
        <w:rPr>
          <w:rStyle w:val="w"/>
        </w:rPr>
      </w:pPr>
      <w:r>
        <w:rPr>
          <w:rStyle w:val="w"/>
        </w:rPr>
        <w:t xml:space="preserve">            </w:t>
      </w:r>
      <w:r>
        <w:rPr>
          <w:rStyle w:val="nl"/>
        </w:rPr>
        <w:t>"state"</w:t>
      </w:r>
      <w:r>
        <w:rPr>
          <w:rStyle w:val="p"/>
        </w:rPr>
        <w:t>:</w:t>
      </w:r>
      <w:r>
        <w:rPr>
          <w:rStyle w:val="w"/>
        </w:rPr>
        <w:t xml:space="preserve"> </w:t>
      </w:r>
      <w:r>
        <w:rPr>
          <w:rStyle w:val="s2"/>
        </w:rPr>
        <w:t>"active"</w:t>
      </w:r>
    </w:p>
    <w:p w:rsidR="00000000" w:rsidRDefault="00000000">
      <w:pPr>
        <w:pStyle w:val="HTML0"/>
        <w:divId w:val="1308702037"/>
        <w:rPr>
          <w:rStyle w:val="w"/>
        </w:rPr>
      </w:pPr>
      <w:r>
        <w:rPr>
          <w:rStyle w:val="w"/>
        </w:rPr>
        <w:t xml:space="preserve">          </w:t>
      </w:r>
      <w:r>
        <w:rPr>
          <w:rStyle w:val="p"/>
        </w:rPr>
        <w:t>},</w:t>
      </w:r>
    </w:p>
    <w:p w:rsidR="00000000" w:rsidRDefault="00000000">
      <w:pPr>
        <w:pStyle w:val="HTML0"/>
        <w:divId w:val="1308702037"/>
        <w:rPr>
          <w:rStyle w:val="w"/>
        </w:rPr>
      </w:pPr>
      <w:r>
        <w:rPr>
          <w:rStyle w:val="w"/>
        </w:rPr>
        <w:t xml:space="preserve">          </w:t>
      </w:r>
      <w:r>
        <w:rPr>
          <w:rStyle w:val="p"/>
        </w:rPr>
        <w:t>{</w:t>
      </w:r>
    </w:p>
    <w:p w:rsidR="00000000" w:rsidRDefault="00000000">
      <w:pPr>
        <w:pStyle w:val="HTML0"/>
        <w:divId w:val="1308702037"/>
        <w:rPr>
          <w:rStyle w:val="w"/>
        </w:rPr>
      </w:pPr>
      <w:r>
        <w:rPr>
          <w:rStyle w:val="w"/>
        </w:rPr>
        <w:t xml:space="preserve">            </w:t>
      </w:r>
      <w:r>
        <w:rPr>
          <w:rStyle w:val="nl"/>
        </w:rPr>
        <w:t>"paymentAcctId"</w:t>
      </w:r>
      <w:r>
        <w:rPr>
          <w:rStyle w:val="p"/>
        </w:rPr>
        <w:t>:</w:t>
      </w:r>
      <w:r>
        <w:rPr>
          <w:rStyle w:val="w"/>
        </w:rPr>
        <w:t xml:space="preserve"> </w:t>
      </w:r>
      <w:r>
        <w:rPr>
          <w:rStyle w:val="s2"/>
        </w:rPr>
        <w:t>"2"</w:t>
      </w:r>
      <w:r>
        <w:rPr>
          <w:rStyle w:val="p"/>
        </w:rPr>
        <w:t>,</w:t>
      </w:r>
    </w:p>
    <w:p w:rsidR="00000000" w:rsidRDefault="00000000">
      <w:pPr>
        <w:pStyle w:val="HTML0"/>
        <w:divId w:val="1308702037"/>
        <w:rPr>
          <w:rStyle w:val="w"/>
        </w:rPr>
      </w:pPr>
      <w:r>
        <w:rPr>
          <w:rStyle w:val="w"/>
        </w:rPr>
        <w:t xml:space="preserve">            </w:t>
      </w:r>
      <w:r>
        <w:rPr>
          <w:rStyle w:val="nl"/>
        </w:rPr>
        <w:t>"acctNum"</w:t>
      </w:r>
      <w:r>
        <w:rPr>
          <w:rStyle w:val="p"/>
        </w:rPr>
        <w:t>:</w:t>
      </w:r>
      <w:r>
        <w:rPr>
          <w:rStyle w:val="w"/>
        </w:rPr>
        <w:t xml:space="preserve"> </w:t>
      </w:r>
      <w:r>
        <w:rPr>
          <w:rStyle w:val="s2"/>
        </w:rPr>
        <w:t>"TR740001592093703829602622"</w:t>
      </w:r>
      <w:r>
        <w:rPr>
          <w:rStyle w:val="p"/>
        </w:rPr>
        <w:t>,</w:t>
      </w:r>
    </w:p>
    <w:p w:rsidR="00000000" w:rsidRDefault="00000000">
      <w:pPr>
        <w:pStyle w:val="HTML0"/>
        <w:divId w:val="1308702037"/>
        <w:rPr>
          <w:rStyle w:val="w"/>
        </w:rPr>
      </w:pPr>
      <w:r>
        <w:rPr>
          <w:rStyle w:val="w"/>
        </w:rPr>
        <w:t xml:space="preserve">            </w:t>
      </w:r>
      <w:r>
        <w:rPr>
          <w:rStyle w:val="nl"/>
        </w:rPr>
        <w:t>"recipientName"</w:t>
      </w:r>
      <w:r>
        <w:rPr>
          <w:rStyle w:val="p"/>
        </w:rPr>
        <w:t>:</w:t>
      </w:r>
      <w:r>
        <w:rPr>
          <w:rStyle w:val="w"/>
        </w:rPr>
        <w:t xml:space="preserve"> </w:t>
      </w:r>
      <w:r>
        <w:rPr>
          <w:rStyle w:val="s2"/>
        </w:rPr>
        <w:t>"John Doe"</w:t>
      </w:r>
      <w:r>
        <w:rPr>
          <w:rStyle w:val="p"/>
        </w:rPr>
        <w:t>,</w:t>
      </w:r>
    </w:p>
    <w:p w:rsidR="00000000" w:rsidRDefault="00000000">
      <w:pPr>
        <w:pStyle w:val="HTML0"/>
        <w:divId w:val="1308702037"/>
        <w:rPr>
          <w:rStyle w:val="w"/>
        </w:rPr>
      </w:pPr>
      <w:r>
        <w:rPr>
          <w:rStyle w:val="w"/>
        </w:rPr>
        <w:t xml:space="preserve">            </w:t>
      </w:r>
      <w:r>
        <w:rPr>
          <w:rStyle w:val="nl"/>
        </w:rPr>
        <w:t>"bankName"</w:t>
      </w:r>
      <w:r>
        <w:rPr>
          <w:rStyle w:val="p"/>
        </w:rPr>
        <w:t>:</w:t>
      </w:r>
      <w:r>
        <w:rPr>
          <w:rStyle w:val="w"/>
        </w:rPr>
        <w:t xml:space="preserve"> </w:t>
      </w:r>
      <w:r>
        <w:rPr>
          <w:rStyle w:val="s2"/>
        </w:rPr>
        <w:t>"FBHLTRISXXX"</w:t>
      </w:r>
      <w:r>
        <w:rPr>
          <w:rStyle w:val="p"/>
        </w:rPr>
        <w:t>,</w:t>
      </w:r>
    </w:p>
    <w:p w:rsidR="00000000" w:rsidRDefault="00000000">
      <w:pPr>
        <w:pStyle w:val="HTML0"/>
        <w:divId w:val="1308702037"/>
        <w:rPr>
          <w:rStyle w:val="w"/>
        </w:rPr>
      </w:pPr>
      <w:r>
        <w:rPr>
          <w:rStyle w:val="w"/>
        </w:rPr>
        <w:t xml:space="preserve">            </w:t>
      </w:r>
      <w:r>
        <w:rPr>
          <w:rStyle w:val="nl"/>
        </w:rPr>
        <w:t>"bankCode"</w:t>
      </w:r>
      <w:r>
        <w:rPr>
          <w:rStyle w:val="p"/>
        </w:rPr>
        <w:t>:</w:t>
      </w:r>
      <w:r>
        <w:rPr>
          <w:rStyle w:val="w"/>
        </w:rPr>
        <w:t xml:space="preserve"> </w:t>
      </w:r>
      <w:r>
        <w:rPr>
          <w:rStyle w:val="s2"/>
        </w:rPr>
        <w:t>""</w:t>
      </w:r>
      <w:r>
        <w:rPr>
          <w:rStyle w:val="p"/>
        </w:rPr>
        <w:t>,</w:t>
      </w:r>
    </w:p>
    <w:p w:rsidR="00000000" w:rsidRDefault="00000000">
      <w:pPr>
        <w:pStyle w:val="HTML0"/>
        <w:divId w:val="1308702037"/>
        <w:rPr>
          <w:rStyle w:val="w"/>
        </w:rPr>
      </w:pPr>
      <w:r>
        <w:rPr>
          <w:rStyle w:val="w"/>
        </w:rPr>
        <w:t xml:space="preserve">            </w:t>
      </w:r>
      <w:r>
        <w:rPr>
          <w:rStyle w:val="nl"/>
        </w:rPr>
        <w:t>"state"</w:t>
      </w:r>
      <w:r>
        <w:rPr>
          <w:rStyle w:val="p"/>
        </w:rPr>
        <w:t>:</w:t>
      </w:r>
      <w:r>
        <w:rPr>
          <w:rStyle w:val="w"/>
        </w:rPr>
        <w:t xml:space="preserve"> </w:t>
      </w:r>
      <w:r>
        <w:rPr>
          <w:rStyle w:val="s2"/>
        </w:rPr>
        <w:t>"active"</w:t>
      </w:r>
    </w:p>
    <w:p w:rsidR="00000000" w:rsidRDefault="00000000">
      <w:pPr>
        <w:pStyle w:val="HTML0"/>
        <w:divId w:val="1308702037"/>
        <w:rPr>
          <w:rStyle w:val="w"/>
        </w:rPr>
      </w:pPr>
      <w:r>
        <w:rPr>
          <w:rStyle w:val="w"/>
        </w:rPr>
        <w:t xml:space="preserve">          </w:t>
      </w:r>
      <w:r>
        <w:rPr>
          <w:rStyle w:val="p"/>
        </w:rPr>
        <w:t>}</w:t>
      </w:r>
    </w:p>
    <w:p w:rsidR="00000000" w:rsidRDefault="00000000">
      <w:pPr>
        <w:pStyle w:val="HTML0"/>
        <w:divId w:val="1308702037"/>
        <w:rPr>
          <w:rStyle w:val="w"/>
        </w:rPr>
      </w:pPr>
      <w:r>
        <w:rPr>
          <w:rStyle w:val="w"/>
        </w:rPr>
        <w:t xml:space="preserve">      </w:t>
      </w:r>
      <w:r>
        <w:rPr>
          <w:rStyle w:val="p"/>
        </w:rPr>
        <w:t>]</w:t>
      </w:r>
    </w:p>
    <w:p w:rsidR="00000000" w:rsidRDefault="00000000">
      <w:pPr>
        <w:pStyle w:val="HTML0"/>
        <w:divId w:val="1308702037"/>
        <w:rPr>
          <w:rStyle w:val="w"/>
        </w:rPr>
      </w:pPr>
      <w:r>
        <w:rPr>
          <w:rStyle w:val="w"/>
        </w:rPr>
        <w:t xml:space="preserve">    </w:t>
      </w:r>
      <w:r>
        <w:rPr>
          <w:rStyle w:val="p"/>
        </w:rPr>
        <w:t>}</w:t>
      </w:r>
    </w:p>
    <w:p w:rsidR="00000000" w:rsidRDefault="00000000">
      <w:pPr>
        <w:pStyle w:val="HTML0"/>
        <w:divId w:val="1308702037"/>
        <w:rPr>
          <w:rStyle w:val="w"/>
        </w:rPr>
      </w:pPr>
      <w:r>
        <w:rPr>
          <w:rStyle w:val="w"/>
        </w:rPr>
        <w:t xml:space="preserve">  </w:t>
      </w:r>
      <w:r>
        <w:rPr>
          <w:rStyle w:val="p"/>
        </w:rPr>
        <w:t>]</w:t>
      </w:r>
    </w:p>
    <w:p w:rsidR="00000000" w:rsidRDefault="00000000">
      <w:pPr>
        <w:pStyle w:val="HTML0"/>
        <w:divId w:val="1308702037"/>
        <w:rPr>
          <w:rStyle w:val="w"/>
        </w:rPr>
      </w:pPr>
      <w:r>
        <w:rPr>
          <w:rStyle w:val="p"/>
        </w:rPr>
        <w:t>}</w:t>
      </w:r>
    </w:p>
    <w:p w:rsidR="00000000" w:rsidRDefault="00000000">
      <w:pPr>
        <w:pStyle w:val="HTML0"/>
        <w:divId w:val="1308702037"/>
        <w:rPr>
          <w:rStyle w:val="w"/>
        </w:rPr>
      </w:pP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8"/>
        <w:gridCol w:w="1107"/>
        <w:gridCol w:w="4531"/>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The currency code</w:t>
            </w:r>
          </w:p>
        </w:tc>
      </w:tr>
      <w:tr w:rsidR="00000000">
        <w:trPr>
          <w:divId w:val="175387555"/>
          <w:tblCellSpacing w:w="15" w:type="dxa"/>
        </w:trPr>
        <w:tc>
          <w:tcPr>
            <w:tcW w:w="0" w:type="auto"/>
            <w:vAlign w:val="center"/>
            <w:hideMark/>
          </w:tcPr>
          <w:p w:rsidR="00000000" w:rsidRDefault="00000000">
            <w:r>
              <w:t>paymentMethod</w:t>
            </w:r>
          </w:p>
        </w:tc>
        <w:tc>
          <w:tcPr>
            <w:tcW w:w="0" w:type="auto"/>
            <w:vAlign w:val="center"/>
            <w:hideMark/>
          </w:tcPr>
          <w:p w:rsidR="00000000" w:rsidRDefault="00000000">
            <w:r>
              <w:t>String</w:t>
            </w:r>
          </w:p>
        </w:tc>
        <w:tc>
          <w:tcPr>
            <w:tcW w:w="0" w:type="auto"/>
            <w:vAlign w:val="center"/>
            <w:hideMark/>
          </w:tcPr>
          <w:p w:rsidR="00000000" w:rsidRDefault="00000000">
            <w:r>
              <w:t>The payment method associated with the currency</w:t>
            </w:r>
            <w:r>
              <w:br/>
            </w:r>
            <w:r>
              <w:rPr>
                <w:rStyle w:val="HTML"/>
              </w:rPr>
              <w:t>SEPA</w:t>
            </w:r>
            <w:r>
              <w:br/>
            </w:r>
            <w:r>
              <w:rPr>
                <w:rStyle w:val="HTML"/>
              </w:rPr>
              <w:t>TR_BANKS</w:t>
            </w:r>
            <w:r>
              <w:br/>
            </w:r>
            <w:r>
              <w:rPr>
                <w:rStyle w:val="HTML"/>
              </w:rPr>
              <w:t>PIX</w:t>
            </w:r>
          </w:p>
        </w:tc>
      </w:tr>
      <w:tr w:rsidR="00000000">
        <w:trPr>
          <w:divId w:val="175387555"/>
          <w:tblCellSpacing w:w="15" w:type="dxa"/>
        </w:trPr>
        <w:tc>
          <w:tcPr>
            <w:tcW w:w="0" w:type="auto"/>
            <w:vAlign w:val="center"/>
            <w:hideMark/>
          </w:tcPr>
          <w:p w:rsidR="00000000" w:rsidRDefault="00000000">
            <w:r>
              <w:t>feeRate</w:t>
            </w:r>
          </w:p>
        </w:tc>
        <w:tc>
          <w:tcPr>
            <w:tcW w:w="0" w:type="auto"/>
            <w:vAlign w:val="center"/>
            <w:hideMark/>
          </w:tcPr>
          <w:p w:rsidR="00000000" w:rsidRDefault="00000000">
            <w:r>
              <w:t>String</w:t>
            </w:r>
          </w:p>
        </w:tc>
        <w:tc>
          <w:tcPr>
            <w:tcW w:w="0" w:type="auto"/>
            <w:vAlign w:val="center"/>
            <w:hideMark/>
          </w:tcPr>
          <w:p w:rsidR="00000000" w:rsidRDefault="00000000">
            <w:r>
              <w:t xml:space="preserve">The fee rate for each </w:t>
            </w:r>
            <w:r>
              <w:rPr>
                <w:rStyle w:val="search-highlight"/>
              </w:rPr>
              <w:t>depos</w:t>
            </w:r>
            <w:r>
              <w:t>it, expressed as a percentage</w:t>
            </w:r>
            <w:r>
              <w:br/>
              <w:t xml:space="preserve">e.g. </w:t>
            </w:r>
            <w:r>
              <w:rPr>
                <w:rStyle w:val="HTML"/>
              </w:rPr>
              <w:t>0.02</w:t>
            </w:r>
            <w:r>
              <w:t xml:space="preserve"> represents 2 percent fee for each transaction.</w:t>
            </w:r>
          </w:p>
        </w:tc>
      </w:tr>
      <w:tr w:rsidR="00000000">
        <w:trPr>
          <w:divId w:val="175387555"/>
          <w:tblCellSpacing w:w="15" w:type="dxa"/>
        </w:trPr>
        <w:tc>
          <w:tcPr>
            <w:tcW w:w="0" w:type="auto"/>
            <w:vAlign w:val="center"/>
            <w:hideMark/>
          </w:tcPr>
          <w:p w:rsidR="00000000" w:rsidRDefault="00000000">
            <w:r>
              <w:t>minFee</w:t>
            </w:r>
          </w:p>
        </w:tc>
        <w:tc>
          <w:tcPr>
            <w:tcW w:w="0" w:type="auto"/>
            <w:vAlign w:val="center"/>
            <w:hideMark/>
          </w:tcPr>
          <w:p w:rsidR="00000000" w:rsidRDefault="00000000">
            <w:r>
              <w:t>String</w:t>
            </w:r>
          </w:p>
        </w:tc>
        <w:tc>
          <w:tcPr>
            <w:tcW w:w="0" w:type="auto"/>
            <w:vAlign w:val="center"/>
            <w:hideMark/>
          </w:tcPr>
          <w:p w:rsidR="00000000" w:rsidRDefault="00000000">
            <w:r>
              <w:t xml:space="preserve">The minimum fee for each </w:t>
            </w:r>
            <w:r>
              <w:rPr>
                <w:rStyle w:val="search-highlight"/>
              </w:rPr>
              <w:t>depos</w:t>
            </w:r>
            <w:r>
              <w:t>it</w:t>
            </w:r>
          </w:p>
        </w:tc>
      </w:tr>
      <w:tr w:rsidR="00000000">
        <w:trPr>
          <w:divId w:val="175387555"/>
          <w:tblCellSpacing w:w="15" w:type="dxa"/>
        </w:trPr>
        <w:tc>
          <w:tcPr>
            <w:tcW w:w="0" w:type="auto"/>
            <w:vAlign w:val="center"/>
            <w:hideMark/>
          </w:tcPr>
          <w:p w:rsidR="00000000" w:rsidRDefault="00000000">
            <w:r>
              <w:t>limits</w:t>
            </w:r>
          </w:p>
        </w:tc>
        <w:tc>
          <w:tcPr>
            <w:tcW w:w="0" w:type="auto"/>
            <w:vAlign w:val="center"/>
            <w:hideMark/>
          </w:tcPr>
          <w:p w:rsidR="00000000" w:rsidRDefault="00000000">
            <w:r>
              <w:t>Object</w:t>
            </w:r>
          </w:p>
        </w:tc>
        <w:tc>
          <w:tcPr>
            <w:tcW w:w="0" w:type="auto"/>
            <w:vAlign w:val="center"/>
            <w:hideMark/>
          </w:tcPr>
          <w:p w:rsidR="00000000" w:rsidRDefault="00000000">
            <w:r>
              <w:t>An object containing limits for various transaction intervals</w:t>
            </w:r>
          </w:p>
        </w:tc>
      </w:tr>
      <w:tr w:rsidR="00000000">
        <w:trPr>
          <w:divId w:val="175387555"/>
          <w:tblCellSpacing w:w="15" w:type="dxa"/>
        </w:trPr>
        <w:tc>
          <w:tcPr>
            <w:tcW w:w="0" w:type="auto"/>
            <w:vAlign w:val="center"/>
            <w:hideMark/>
          </w:tcPr>
          <w:p w:rsidR="00000000" w:rsidRDefault="00000000">
            <w:r>
              <w:t>&gt; dailyLimit</w:t>
            </w:r>
          </w:p>
        </w:tc>
        <w:tc>
          <w:tcPr>
            <w:tcW w:w="0" w:type="auto"/>
            <w:vAlign w:val="center"/>
            <w:hideMark/>
          </w:tcPr>
          <w:p w:rsidR="00000000" w:rsidRDefault="00000000">
            <w:r>
              <w:t>String</w:t>
            </w:r>
          </w:p>
        </w:tc>
        <w:tc>
          <w:tcPr>
            <w:tcW w:w="0" w:type="auto"/>
            <w:vAlign w:val="center"/>
            <w:hideMark/>
          </w:tcPr>
          <w:p w:rsidR="00000000" w:rsidRDefault="00000000">
            <w:r>
              <w:t>The daily transaction limit</w:t>
            </w:r>
          </w:p>
        </w:tc>
      </w:tr>
      <w:tr w:rsidR="00000000">
        <w:trPr>
          <w:divId w:val="175387555"/>
          <w:tblCellSpacing w:w="15" w:type="dxa"/>
        </w:trPr>
        <w:tc>
          <w:tcPr>
            <w:tcW w:w="0" w:type="auto"/>
            <w:vAlign w:val="center"/>
            <w:hideMark/>
          </w:tcPr>
          <w:p w:rsidR="00000000" w:rsidRDefault="00000000">
            <w:r>
              <w:t>&gt; dailyLimitRemaining</w:t>
            </w:r>
          </w:p>
        </w:tc>
        <w:tc>
          <w:tcPr>
            <w:tcW w:w="0" w:type="auto"/>
            <w:vAlign w:val="center"/>
            <w:hideMark/>
          </w:tcPr>
          <w:p w:rsidR="00000000" w:rsidRDefault="00000000">
            <w:r>
              <w:t>String</w:t>
            </w:r>
          </w:p>
        </w:tc>
        <w:tc>
          <w:tcPr>
            <w:tcW w:w="0" w:type="auto"/>
            <w:vAlign w:val="center"/>
            <w:hideMark/>
          </w:tcPr>
          <w:p w:rsidR="00000000" w:rsidRDefault="00000000">
            <w:r>
              <w:t>The remaining daily transaction limit</w:t>
            </w:r>
          </w:p>
        </w:tc>
      </w:tr>
      <w:tr w:rsidR="00000000">
        <w:trPr>
          <w:divId w:val="175387555"/>
          <w:tblCellSpacing w:w="15" w:type="dxa"/>
        </w:trPr>
        <w:tc>
          <w:tcPr>
            <w:tcW w:w="0" w:type="auto"/>
            <w:vAlign w:val="center"/>
            <w:hideMark/>
          </w:tcPr>
          <w:p w:rsidR="00000000" w:rsidRDefault="00000000">
            <w:r>
              <w:t>&gt; weeklyLimit</w:t>
            </w:r>
          </w:p>
        </w:tc>
        <w:tc>
          <w:tcPr>
            <w:tcW w:w="0" w:type="auto"/>
            <w:vAlign w:val="center"/>
            <w:hideMark/>
          </w:tcPr>
          <w:p w:rsidR="00000000" w:rsidRDefault="00000000">
            <w:r>
              <w:t>String</w:t>
            </w:r>
          </w:p>
        </w:tc>
        <w:tc>
          <w:tcPr>
            <w:tcW w:w="0" w:type="auto"/>
            <w:vAlign w:val="center"/>
            <w:hideMark/>
          </w:tcPr>
          <w:p w:rsidR="00000000" w:rsidRDefault="00000000">
            <w:r>
              <w:t>The weekly transaction limit</w:t>
            </w:r>
          </w:p>
        </w:tc>
      </w:tr>
      <w:tr w:rsidR="00000000">
        <w:trPr>
          <w:divId w:val="175387555"/>
          <w:tblCellSpacing w:w="15" w:type="dxa"/>
        </w:trPr>
        <w:tc>
          <w:tcPr>
            <w:tcW w:w="0" w:type="auto"/>
            <w:vAlign w:val="center"/>
            <w:hideMark/>
          </w:tcPr>
          <w:p w:rsidR="00000000" w:rsidRDefault="00000000">
            <w:r>
              <w:t>&gt; weeklyLimitRemaining</w:t>
            </w:r>
          </w:p>
        </w:tc>
        <w:tc>
          <w:tcPr>
            <w:tcW w:w="0" w:type="auto"/>
            <w:vAlign w:val="center"/>
            <w:hideMark/>
          </w:tcPr>
          <w:p w:rsidR="00000000" w:rsidRDefault="00000000">
            <w:r>
              <w:t>String</w:t>
            </w:r>
          </w:p>
        </w:tc>
        <w:tc>
          <w:tcPr>
            <w:tcW w:w="0" w:type="auto"/>
            <w:vAlign w:val="center"/>
            <w:hideMark/>
          </w:tcPr>
          <w:p w:rsidR="00000000" w:rsidRDefault="00000000">
            <w:r>
              <w:t>The remaining weekly transaction limit</w:t>
            </w:r>
          </w:p>
        </w:tc>
      </w:tr>
      <w:tr w:rsidR="00000000">
        <w:trPr>
          <w:divId w:val="175387555"/>
          <w:tblCellSpacing w:w="15" w:type="dxa"/>
        </w:trPr>
        <w:tc>
          <w:tcPr>
            <w:tcW w:w="0" w:type="auto"/>
            <w:vAlign w:val="center"/>
            <w:hideMark/>
          </w:tcPr>
          <w:p w:rsidR="00000000" w:rsidRDefault="00000000">
            <w:r>
              <w:t>&gt; monthlyLimit</w:t>
            </w:r>
          </w:p>
        </w:tc>
        <w:tc>
          <w:tcPr>
            <w:tcW w:w="0" w:type="auto"/>
            <w:vAlign w:val="center"/>
            <w:hideMark/>
          </w:tcPr>
          <w:p w:rsidR="00000000" w:rsidRDefault="00000000">
            <w:r>
              <w:t>String</w:t>
            </w:r>
          </w:p>
        </w:tc>
        <w:tc>
          <w:tcPr>
            <w:tcW w:w="0" w:type="auto"/>
            <w:vAlign w:val="center"/>
            <w:hideMark/>
          </w:tcPr>
          <w:p w:rsidR="00000000" w:rsidRDefault="00000000">
            <w:r>
              <w:t>The monthly transaction limit</w:t>
            </w:r>
          </w:p>
        </w:tc>
      </w:tr>
      <w:tr w:rsidR="00000000">
        <w:trPr>
          <w:divId w:val="175387555"/>
          <w:tblCellSpacing w:w="15" w:type="dxa"/>
        </w:trPr>
        <w:tc>
          <w:tcPr>
            <w:tcW w:w="0" w:type="auto"/>
            <w:vAlign w:val="center"/>
            <w:hideMark/>
          </w:tcPr>
          <w:p w:rsidR="00000000" w:rsidRDefault="00000000">
            <w:r>
              <w:t>&gt; monthlyLimitRemaining</w:t>
            </w:r>
          </w:p>
        </w:tc>
        <w:tc>
          <w:tcPr>
            <w:tcW w:w="0" w:type="auto"/>
            <w:vAlign w:val="center"/>
            <w:hideMark/>
          </w:tcPr>
          <w:p w:rsidR="00000000" w:rsidRDefault="00000000">
            <w:r>
              <w:t>String</w:t>
            </w:r>
          </w:p>
        </w:tc>
        <w:tc>
          <w:tcPr>
            <w:tcW w:w="0" w:type="auto"/>
            <w:vAlign w:val="center"/>
            <w:hideMark/>
          </w:tcPr>
          <w:p w:rsidR="00000000" w:rsidRDefault="00000000">
            <w:r>
              <w:t>The remaining monthly transaction limit</w:t>
            </w:r>
          </w:p>
        </w:tc>
      </w:tr>
      <w:tr w:rsidR="00000000">
        <w:trPr>
          <w:divId w:val="175387555"/>
          <w:tblCellSpacing w:w="15" w:type="dxa"/>
        </w:trPr>
        <w:tc>
          <w:tcPr>
            <w:tcW w:w="0" w:type="auto"/>
            <w:vAlign w:val="center"/>
            <w:hideMark/>
          </w:tcPr>
          <w:p w:rsidR="00000000" w:rsidRDefault="00000000">
            <w:r>
              <w:t>&gt; maxAmt</w:t>
            </w:r>
          </w:p>
        </w:tc>
        <w:tc>
          <w:tcPr>
            <w:tcW w:w="0" w:type="auto"/>
            <w:vAlign w:val="center"/>
            <w:hideMark/>
          </w:tcPr>
          <w:p w:rsidR="00000000" w:rsidRDefault="00000000">
            <w:r>
              <w:t>String</w:t>
            </w:r>
          </w:p>
        </w:tc>
        <w:tc>
          <w:tcPr>
            <w:tcW w:w="0" w:type="auto"/>
            <w:vAlign w:val="center"/>
            <w:hideMark/>
          </w:tcPr>
          <w:p w:rsidR="00000000" w:rsidRDefault="00000000">
            <w:r>
              <w:t>The maximum amount allowed per transaction</w:t>
            </w:r>
          </w:p>
        </w:tc>
      </w:tr>
      <w:tr w:rsidR="00000000">
        <w:trPr>
          <w:divId w:val="175387555"/>
          <w:tblCellSpacing w:w="15" w:type="dxa"/>
        </w:trPr>
        <w:tc>
          <w:tcPr>
            <w:tcW w:w="0" w:type="auto"/>
            <w:vAlign w:val="center"/>
            <w:hideMark/>
          </w:tcPr>
          <w:p w:rsidR="00000000" w:rsidRDefault="00000000">
            <w:r>
              <w:t>&gt; minAmt</w:t>
            </w:r>
          </w:p>
        </w:tc>
        <w:tc>
          <w:tcPr>
            <w:tcW w:w="0" w:type="auto"/>
            <w:vAlign w:val="center"/>
            <w:hideMark/>
          </w:tcPr>
          <w:p w:rsidR="00000000" w:rsidRDefault="00000000">
            <w:r>
              <w:t>String</w:t>
            </w:r>
          </w:p>
        </w:tc>
        <w:tc>
          <w:tcPr>
            <w:tcW w:w="0" w:type="auto"/>
            <w:vAlign w:val="center"/>
            <w:hideMark/>
          </w:tcPr>
          <w:p w:rsidR="00000000" w:rsidRDefault="00000000">
            <w:r>
              <w:t>The minimum amount allowed per transaction</w:t>
            </w:r>
          </w:p>
        </w:tc>
      </w:tr>
      <w:tr w:rsidR="00000000">
        <w:trPr>
          <w:divId w:val="175387555"/>
          <w:tblCellSpacing w:w="15" w:type="dxa"/>
        </w:trPr>
        <w:tc>
          <w:tcPr>
            <w:tcW w:w="0" w:type="auto"/>
            <w:vAlign w:val="center"/>
            <w:hideMark/>
          </w:tcPr>
          <w:p w:rsidR="00000000" w:rsidRDefault="00000000">
            <w:r>
              <w:t>&gt; lifetimeLimit</w:t>
            </w:r>
          </w:p>
        </w:tc>
        <w:tc>
          <w:tcPr>
            <w:tcW w:w="0" w:type="auto"/>
            <w:vAlign w:val="center"/>
            <w:hideMark/>
          </w:tcPr>
          <w:p w:rsidR="00000000" w:rsidRDefault="00000000">
            <w:r>
              <w:t>String</w:t>
            </w:r>
          </w:p>
        </w:tc>
        <w:tc>
          <w:tcPr>
            <w:tcW w:w="0" w:type="auto"/>
            <w:vAlign w:val="center"/>
            <w:hideMark/>
          </w:tcPr>
          <w:p w:rsidR="00000000" w:rsidRDefault="00000000">
            <w:r>
              <w:t>The lifetime transaction limit. Return the configured value, "" if not configured</w:t>
            </w:r>
          </w:p>
        </w:tc>
      </w:tr>
      <w:tr w:rsidR="00000000">
        <w:trPr>
          <w:divId w:val="175387555"/>
          <w:tblCellSpacing w:w="15" w:type="dxa"/>
        </w:trPr>
        <w:tc>
          <w:tcPr>
            <w:tcW w:w="0" w:type="auto"/>
            <w:vAlign w:val="center"/>
            <w:hideMark/>
          </w:tcPr>
          <w:p w:rsidR="00000000" w:rsidRDefault="00000000">
            <w:r>
              <w:t>accounts</w:t>
            </w:r>
          </w:p>
        </w:tc>
        <w:tc>
          <w:tcPr>
            <w:tcW w:w="0" w:type="auto"/>
            <w:vAlign w:val="center"/>
            <w:hideMark/>
          </w:tcPr>
          <w:p w:rsidR="00000000" w:rsidRDefault="00000000">
            <w:r>
              <w:t>Array of Object</w:t>
            </w:r>
          </w:p>
        </w:tc>
        <w:tc>
          <w:tcPr>
            <w:tcW w:w="0" w:type="auto"/>
            <w:vAlign w:val="center"/>
            <w:hideMark/>
          </w:tcPr>
          <w:p w:rsidR="00000000" w:rsidRDefault="00000000">
            <w:r>
              <w:t>An array containing information about payment accounts associated with the currency and method.</w:t>
            </w:r>
          </w:p>
        </w:tc>
      </w:tr>
      <w:tr w:rsidR="00000000">
        <w:trPr>
          <w:divId w:val="175387555"/>
          <w:tblCellSpacing w:w="15" w:type="dxa"/>
        </w:trPr>
        <w:tc>
          <w:tcPr>
            <w:tcW w:w="0" w:type="auto"/>
            <w:vAlign w:val="center"/>
            <w:hideMark/>
          </w:tcPr>
          <w:p w:rsidR="00000000" w:rsidRDefault="00000000">
            <w:r>
              <w:t>&gt; paymentAccId</w:t>
            </w:r>
          </w:p>
        </w:tc>
        <w:tc>
          <w:tcPr>
            <w:tcW w:w="0" w:type="auto"/>
            <w:vAlign w:val="center"/>
            <w:hideMark/>
          </w:tcPr>
          <w:p w:rsidR="00000000" w:rsidRDefault="00000000">
            <w:r>
              <w:t>String</w:t>
            </w:r>
          </w:p>
        </w:tc>
        <w:tc>
          <w:tcPr>
            <w:tcW w:w="0" w:type="auto"/>
            <w:vAlign w:val="center"/>
            <w:hideMark/>
          </w:tcPr>
          <w:p w:rsidR="00000000" w:rsidRDefault="00000000">
            <w:r>
              <w:t>The account ID for withdrawal</w:t>
            </w:r>
          </w:p>
        </w:tc>
      </w:tr>
      <w:tr w:rsidR="00000000">
        <w:trPr>
          <w:divId w:val="175387555"/>
          <w:tblCellSpacing w:w="15" w:type="dxa"/>
        </w:trPr>
        <w:tc>
          <w:tcPr>
            <w:tcW w:w="0" w:type="auto"/>
            <w:vAlign w:val="center"/>
            <w:hideMark/>
          </w:tcPr>
          <w:p w:rsidR="00000000" w:rsidRDefault="00000000">
            <w:r>
              <w:t>&gt; acctNum</w:t>
            </w:r>
          </w:p>
        </w:tc>
        <w:tc>
          <w:tcPr>
            <w:tcW w:w="0" w:type="auto"/>
            <w:vAlign w:val="center"/>
            <w:hideMark/>
          </w:tcPr>
          <w:p w:rsidR="00000000" w:rsidRDefault="00000000">
            <w:r>
              <w:t>String</w:t>
            </w:r>
          </w:p>
        </w:tc>
        <w:tc>
          <w:tcPr>
            <w:tcW w:w="0" w:type="auto"/>
            <w:vAlign w:val="center"/>
            <w:hideMark/>
          </w:tcPr>
          <w:p w:rsidR="00000000" w:rsidRDefault="00000000">
            <w:r>
              <w:t>The account number, which can be an IBAN or other bank account number.</w:t>
            </w:r>
          </w:p>
        </w:tc>
      </w:tr>
      <w:tr w:rsidR="00000000">
        <w:trPr>
          <w:divId w:val="175387555"/>
          <w:tblCellSpacing w:w="15" w:type="dxa"/>
        </w:trPr>
        <w:tc>
          <w:tcPr>
            <w:tcW w:w="0" w:type="auto"/>
            <w:vAlign w:val="center"/>
            <w:hideMark/>
          </w:tcPr>
          <w:p w:rsidR="00000000" w:rsidRDefault="00000000">
            <w:r>
              <w:t>&gt; recipientName</w:t>
            </w:r>
          </w:p>
        </w:tc>
        <w:tc>
          <w:tcPr>
            <w:tcW w:w="0" w:type="auto"/>
            <w:vAlign w:val="center"/>
            <w:hideMark/>
          </w:tcPr>
          <w:p w:rsidR="00000000" w:rsidRDefault="00000000">
            <w:r>
              <w:t>String</w:t>
            </w:r>
          </w:p>
        </w:tc>
        <w:tc>
          <w:tcPr>
            <w:tcW w:w="0" w:type="auto"/>
            <w:vAlign w:val="center"/>
            <w:hideMark/>
          </w:tcPr>
          <w:p w:rsidR="00000000" w:rsidRDefault="00000000">
            <w:r>
              <w:t>The name of the recipient</w:t>
            </w:r>
          </w:p>
        </w:tc>
      </w:tr>
      <w:tr w:rsidR="00000000">
        <w:trPr>
          <w:divId w:val="175387555"/>
          <w:tblCellSpacing w:w="15" w:type="dxa"/>
        </w:trPr>
        <w:tc>
          <w:tcPr>
            <w:tcW w:w="0" w:type="auto"/>
            <w:vAlign w:val="center"/>
            <w:hideMark/>
          </w:tcPr>
          <w:p w:rsidR="00000000" w:rsidRDefault="00000000">
            <w:r>
              <w:t>&gt; bankName</w:t>
            </w:r>
          </w:p>
        </w:tc>
        <w:tc>
          <w:tcPr>
            <w:tcW w:w="0" w:type="auto"/>
            <w:vAlign w:val="center"/>
            <w:hideMark/>
          </w:tcPr>
          <w:p w:rsidR="00000000" w:rsidRDefault="00000000">
            <w:r>
              <w:t>String</w:t>
            </w:r>
          </w:p>
        </w:tc>
        <w:tc>
          <w:tcPr>
            <w:tcW w:w="0" w:type="auto"/>
            <w:vAlign w:val="center"/>
            <w:hideMark/>
          </w:tcPr>
          <w:p w:rsidR="00000000" w:rsidRDefault="00000000">
            <w:r>
              <w:t>The name of the bank associated with the account</w:t>
            </w:r>
          </w:p>
        </w:tc>
      </w:tr>
      <w:tr w:rsidR="00000000">
        <w:trPr>
          <w:divId w:val="175387555"/>
          <w:tblCellSpacing w:w="15" w:type="dxa"/>
        </w:trPr>
        <w:tc>
          <w:tcPr>
            <w:tcW w:w="0" w:type="auto"/>
            <w:vAlign w:val="center"/>
            <w:hideMark/>
          </w:tcPr>
          <w:p w:rsidR="00000000" w:rsidRDefault="00000000">
            <w:r>
              <w:t>&gt; bankCode</w:t>
            </w:r>
          </w:p>
        </w:tc>
        <w:tc>
          <w:tcPr>
            <w:tcW w:w="0" w:type="auto"/>
            <w:vAlign w:val="center"/>
            <w:hideMark/>
          </w:tcPr>
          <w:p w:rsidR="00000000" w:rsidRDefault="00000000">
            <w:r>
              <w:t>String</w:t>
            </w:r>
          </w:p>
        </w:tc>
        <w:tc>
          <w:tcPr>
            <w:tcW w:w="0" w:type="auto"/>
            <w:vAlign w:val="center"/>
            <w:hideMark/>
          </w:tcPr>
          <w:p w:rsidR="00000000" w:rsidRDefault="00000000">
            <w:r>
              <w:t>The SWIFT code / BIC / bank code associated with the account</w:t>
            </w:r>
          </w:p>
        </w:tc>
      </w:tr>
      <w:tr w:rsidR="00000000">
        <w:trPr>
          <w:divId w:val="175387555"/>
          <w:tblCellSpacing w:w="15" w:type="dxa"/>
        </w:trPr>
        <w:tc>
          <w:tcPr>
            <w:tcW w:w="0" w:type="auto"/>
            <w:vAlign w:val="center"/>
            <w:hideMark/>
          </w:tcPr>
          <w:p w:rsidR="00000000" w:rsidRDefault="00000000">
            <w:r>
              <w:t>&gt; state</w:t>
            </w:r>
          </w:p>
        </w:tc>
        <w:tc>
          <w:tcPr>
            <w:tcW w:w="0" w:type="auto"/>
            <w:vAlign w:val="center"/>
            <w:hideMark/>
          </w:tcPr>
          <w:p w:rsidR="00000000" w:rsidRDefault="00000000">
            <w:r>
              <w:t>String</w:t>
            </w:r>
          </w:p>
        </w:tc>
        <w:tc>
          <w:tcPr>
            <w:tcW w:w="0" w:type="auto"/>
            <w:vAlign w:val="center"/>
            <w:hideMark/>
          </w:tcPr>
          <w:p w:rsidR="00000000" w:rsidRDefault="00000000">
            <w:r>
              <w:t xml:space="preserve">The state of the account, e.g. </w:t>
            </w:r>
            <w:r>
              <w:rPr>
                <w:rStyle w:val="HTML"/>
              </w:rPr>
              <w:t>active</w:t>
            </w:r>
          </w:p>
        </w:tc>
      </w:tr>
    </w:tbl>
    <w:p w:rsidR="00000000" w:rsidRDefault="00000000">
      <w:pPr>
        <w:pStyle w:val="3"/>
        <w:divId w:val="175387555"/>
      </w:pPr>
      <w:r>
        <w:t>Get withdrawal payment methods</w:t>
      </w:r>
    </w:p>
    <w:p w:rsidR="00000000" w:rsidRDefault="00000000">
      <w:pPr>
        <w:pStyle w:val="a5"/>
        <w:divId w:val="175387555"/>
      </w:pPr>
      <w:r>
        <w:t>To display all the available fiat withdrawal payment methods</w:t>
      </w:r>
    </w:p>
    <w:p w:rsidR="00000000" w:rsidRDefault="00000000">
      <w:pPr>
        <w:pStyle w:val="4"/>
        <w:divId w:val="175387555"/>
      </w:pPr>
      <w:r>
        <w:t>Rate Limit: 3 requests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/api/v5/fiat/withdrawal-payment-methods</w:t>
      </w:r>
    </w:p>
    <w:p w:rsidR="00000000" w:rsidRDefault="00000000">
      <w:pPr>
        <w:pStyle w:val="a5"/>
        <w:ind w:left="720" w:right="720"/>
        <w:divId w:val="717163494"/>
      </w:pPr>
      <w:r>
        <w:t>Request Example</w:t>
      </w:r>
    </w:p>
    <w:p w:rsidR="00000000" w:rsidRDefault="00000000">
      <w:pPr>
        <w:pStyle w:val="HTML0"/>
        <w:divId w:val="2022392095"/>
        <w:rPr>
          <w:rStyle w:val="HTML"/>
        </w:rPr>
      </w:pPr>
      <w:r>
        <w:rPr>
          <w:rStyle w:val="HTML"/>
        </w:rPr>
        <w:t xml:space="preserve"> GET /api/v5/fiat/withdrawal-payment-methods?ccy</w:t>
      </w:r>
      <w:r>
        <w:rPr>
          <w:rStyle w:val="o"/>
        </w:rPr>
        <w:t>=</w:t>
      </w:r>
      <w:r>
        <w:rPr>
          <w:rStyle w:val="HTML"/>
        </w:rPr>
        <w:t>TRY</w:t>
      </w:r>
    </w:p>
    <w:p w:rsidR="00000000" w:rsidRDefault="00000000">
      <w:pPr>
        <w:pStyle w:val="HTML0"/>
        <w:divId w:val="2022392095"/>
        <w:rPr>
          <w:rStyle w:val="HTML"/>
        </w:rPr>
      </w:pPr>
    </w:p>
    <w:p w:rsidR="00000000" w:rsidRDefault="00000000">
      <w:pPr>
        <w:pStyle w:val="HTML0"/>
        <w:divId w:val="1490517935"/>
        <w:rPr>
          <w:rStyle w:val="HTML"/>
          <w:vanish/>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780"/>
        <w:gridCol w:w="1058"/>
        <w:gridCol w:w="3675"/>
      </w:tblGrid>
      <w:tr w:rsidR="00000000">
        <w:trPr>
          <w:divId w:val="175387555"/>
          <w:tblHeader/>
          <w:tblCellSpacing w:w="15" w:type="dxa"/>
        </w:trPr>
        <w:tc>
          <w:tcPr>
            <w:tcW w:w="0" w:type="auto"/>
            <w:vAlign w:val="center"/>
            <w:hideMark/>
          </w:tcPr>
          <w:p w:rsidR="00000000" w:rsidRDefault="00000000">
            <w:pPr>
              <w:rPr>
                <w:b/>
                <w:bCs/>
              </w:rPr>
            </w:pPr>
            <w:r>
              <w:rPr>
                <w:rStyle w:val="a6"/>
              </w:rPr>
              <w:t>Parameters</w:t>
            </w:r>
          </w:p>
        </w:tc>
        <w:tc>
          <w:tcPr>
            <w:tcW w:w="0" w:type="auto"/>
            <w:vAlign w:val="center"/>
            <w:hideMark/>
          </w:tcPr>
          <w:p w:rsidR="00000000" w:rsidRDefault="00000000">
            <w:pPr>
              <w:rPr>
                <w:b/>
                <w:bCs/>
              </w:rPr>
            </w:pPr>
            <w:r>
              <w:rPr>
                <w:rStyle w:val="a6"/>
              </w:rPr>
              <w:t>Types</w:t>
            </w:r>
          </w:p>
        </w:tc>
        <w:tc>
          <w:tcPr>
            <w:tcW w:w="0" w:type="auto"/>
            <w:vAlign w:val="center"/>
            <w:hideMark/>
          </w:tcPr>
          <w:p w:rsidR="00000000" w:rsidRDefault="00000000">
            <w:pPr>
              <w:rPr>
                <w:b/>
                <w:bCs/>
              </w:rPr>
            </w:pPr>
            <w:r>
              <w:rPr>
                <w:rStyle w:val="a6"/>
              </w:rPr>
              <w:t>Required</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ISO-4217 3 digit currency code</w:t>
            </w:r>
          </w:p>
        </w:tc>
      </w:tr>
    </w:tbl>
    <w:p w:rsidR="00000000" w:rsidRDefault="00000000">
      <w:pPr>
        <w:pStyle w:val="a5"/>
        <w:ind w:left="720" w:right="720"/>
        <w:divId w:val="1546597778"/>
      </w:pPr>
      <w:r>
        <w:t>Response Example</w:t>
      </w:r>
    </w:p>
    <w:p w:rsidR="00000000" w:rsidRDefault="00000000">
      <w:pPr>
        <w:pStyle w:val="HTML0"/>
        <w:divId w:val="748381793"/>
        <w:rPr>
          <w:rStyle w:val="w"/>
        </w:rPr>
      </w:pPr>
      <w:r>
        <w:rPr>
          <w:rStyle w:val="p"/>
        </w:rPr>
        <w:t>{</w:t>
      </w:r>
    </w:p>
    <w:p w:rsidR="00000000" w:rsidRDefault="00000000">
      <w:pPr>
        <w:pStyle w:val="HTML0"/>
        <w:divId w:val="748381793"/>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748381793"/>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748381793"/>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748381793"/>
        <w:rPr>
          <w:rStyle w:val="w"/>
        </w:rPr>
      </w:pPr>
      <w:r>
        <w:rPr>
          <w:rStyle w:val="w"/>
        </w:rPr>
        <w:t xml:space="preserve">    </w:t>
      </w:r>
      <w:r>
        <w:rPr>
          <w:rStyle w:val="p"/>
        </w:rPr>
        <w:t>{</w:t>
      </w:r>
    </w:p>
    <w:p w:rsidR="00000000" w:rsidRDefault="00000000">
      <w:pPr>
        <w:pStyle w:val="HTML0"/>
        <w:divId w:val="748381793"/>
        <w:rPr>
          <w:rStyle w:val="w"/>
        </w:rPr>
      </w:pPr>
      <w:r>
        <w:rPr>
          <w:rStyle w:val="w"/>
        </w:rPr>
        <w:t xml:space="preserve">      </w:t>
      </w:r>
      <w:r>
        <w:rPr>
          <w:rStyle w:val="nl"/>
        </w:rPr>
        <w:t>"ccy"</w:t>
      </w:r>
      <w:r>
        <w:rPr>
          <w:rStyle w:val="p"/>
        </w:rPr>
        <w:t>:</w:t>
      </w:r>
      <w:r>
        <w:rPr>
          <w:rStyle w:val="w"/>
        </w:rPr>
        <w:t xml:space="preserve"> </w:t>
      </w:r>
      <w:r>
        <w:rPr>
          <w:rStyle w:val="s2"/>
        </w:rPr>
        <w:t>"TRY"</w:t>
      </w:r>
      <w:r>
        <w:rPr>
          <w:rStyle w:val="p"/>
        </w:rPr>
        <w:t>,</w:t>
      </w:r>
    </w:p>
    <w:p w:rsidR="00000000" w:rsidRDefault="00000000">
      <w:pPr>
        <w:pStyle w:val="HTML0"/>
        <w:divId w:val="748381793"/>
        <w:rPr>
          <w:rStyle w:val="w"/>
        </w:rPr>
      </w:pPr>
      <w:r>
        <w:rPr>
          <w:rStyle w:val="w"/>
        </w:rPr>
        <w:t xml:space="preserve">      </w:t>
      </w:r>
      <w:r>
        <w:rPr>
          <w:rStyle w:val="nl"/>
        </w:rPr>
        <w:t>"paymentMethod"</w:t>
      </w:r>
      <w:r>
        <w:rPr>
          <w:rStyle w:val="p"/>
        </w:rPr>
        <w:t>:</w:t>
      </w:r>
      <w:r>
        <w:rPr>
          <w:rStyle w:val="w"/>
        </w:rPr>
        <w:t xml:space="preserve"> </w:t>
      </w:r>
      <w:r>
        <w:rPr>
          <w:rStyle w:val="s2"/>
        </w:rPr>
        <w:t>"TR_BANKS"</w:t>
      </w:r>
      <w:r>
        <w:rPr>
          <w:rStyle w:val="p"/>
        </w:rPr>
        <w:t>,</w:t>
      </w:r>
    </w:p>
    <w:p w:rsidR="00000000" w:rsidRDefault="00000000">
      <w:pPr>
        <w:pStyle w:val="HTML0"/>
        <w:divId w:val="748381793"/>
        <w:rPr>
          <w:rStyle w:val="w"/>
        </w:rPr>
      </w:pPr>
      <w:r>
        <w:rPr>
          <w:rStyle w:val="w"/>
        </w:rPr>
        <w:t xml:space="preserve">      </w:t>
      </w:r>
      <w:r>
        <w:rPr>
          <w:rStyle w:val="nl"/>
        </w:rPr>
        <w:t>"feeRate"</w:t>
      </w:r>
      <w:r>
        <w:rPr>
          <w:rStyle w:val="p"/>
        </w:rPr>
        <w:t>:</w:t>
      </w:r>
      <w:r>
        <w:rPr>
          <w:rStyle w:val="w"/>
        </w:rPr>
        <w:t xml:space="preserve"> </w:t>
      </w:r>
      <w:r>
        <w:rPr>
          <w:rStyle w:val="s2"/>
        </w:rPr>
        <w:t>"0.02"</w:t>
      </w:r>
      <w:r>
        <w:rPr>
          <w:rStyle w:val="p"/>
        </w:rPr>
        <w:t>,</w:t>
      </w:r>
    </w:p>
    <w:p w:rsidR="00000000" w:rsidRDefault="00000000">
      <w:pPr>
        <w:pStyle w:val="HTML0"/>
        <w:divId w:val="748381793"/>
        <w:rPr>
          <w:rStyle w:val="w"/>
        </w:rPr>
      </w:pPr>
      <w:r>
        <w:rPr>
          <w:rStyle w:val="w"/>
        </w:rPr>
        <w:t xml:space="preserve">      </w:t>
      </w:r>
      <w:r>
        <w:rPr>
          <w:rStyle w:val="nl"/>
        </w:rPr>
        <w:t>"minFee"</w:t>
      </w:r>
      <w:r>
        <w:rPr>
          <w:rStyle w:val="p"/>
        </w:rPr>
        <w:t>:</w:t>
      </w:r>
      <w:r>
        <w:rPr>
          <w:rStyle w:val="w"/>
        </w:rPr>
        <w:t xml:space="preserve"> </w:t>
      </w:r>
      <w:r>
        <w:rPr>
          <w:rStyle w:val="s2"/>
        </w:rPr>
        <w:t>"1"</w:t>
      </w:r>
      <w:r>
        <w:rPr>
          <w:rStyle w:val="p"/>
        </w:rPr>
        <w:t>,</w:t>
      </w:r>
    </w:p>
    <w:p w:rsidR="00000000" w:rsidRDefault="00000000">
      <w:pPr>
        <w:pStyle w:val="HTML0"/>
        <w:divId w:val="748381793"/>
        <w:rPr>
          <w:rStyle w:val="w"/>
        </w:rPr>
      </w:pPr>
      <w:r>
        <w:rPr>
          <w:rStyle w:val="w"/>
        </w:rPr>
        <w:t xml:space="preserve">      </w:t>
      </w:r>
      <w:r>
        <w:rPr>
          <w:rStyle w:val="nl"/>
        </w:rPr>
        <w:t>"limits"</w:t>
      </w:r>
      <w:r>
        <w:rPr>
          <w:rStyle w:val="p"/>
        </w:rPr>
        <w:t>:</w:t>
      </w:r>
      <w:r>
        <w:rPr>
          <w:rStyle w:val="w"/>
        </w:rPr>
        <w:t xml:space="preserve"> </w:t>
      </w:r>
      <w:r>
        <w:rPr>
          <w:rStyle w:val="p"/>
        </w:rPr>
        <w:t>{</w:t>
      </w:r>
    </w:p>
    <w:p w:rsidR="00000000" w:rsidRDefault="00000000">
      <w:pPr>
        <w:pStyle w:val="HTML0"/>
        <w:divId w:val="748381793"/>
        <w:rPr>
          <w:rStyle w:val="w"/>
        </w:rPr>
      </w:pPr>
      <w:r>
        <w:rPr>
          <w:rStyle w:val="w"/>
        </w:rPr>
        <w:t xml:space="preserve">        </w:t>
      </w:r>
      <w:r>
        <w:rPr>
          <w:rStyle w:val="nl"/>
        </w:rPr>
        <w:t>"dailyLimit"</w:t>
      </w:r>
      <w:r>
        <w:rPr>
          <w:rStyle w:val="p"/>
        </w:rPr>
        <w:t>:</w:t>
      </w:r>
      <w:r>
        <w:rPr>
          <w:rStyle w:val="w"/>
        </w:rPr>
        <w:t xml:space="preserve"> </w:t>
      </w:r>
      <w:r>
        <w:rPr>
          <w:rStyle w:val="s2"/>
        </w:rPr>
        <w:t>""</w:t>
      </w:r>
      <w:r>
        <w:rPr>
          <w:rStyle w:val="p"/>
        </w:rPr>
        <w:t>,</w:t>
      </w:r>
    </w:p>
    <w:p w:rsidR="00000000" w:rsidRDefault="00000000">
      <w:pPr>
        <w:pStyle w:val="HTML0"/>
        <w:divId w:val="748381793"/>
        <w:rPr>
          <w:rStyle w:val="w"/>
        </w:rPr>
      </w:pPr>
      <w:r>
        <w:rPr>
          <w:rStyle w:val="w"/>
        </w:rPr>
        <w:t xml:space="preserve">        </w:t>
      </w:r>
      <w:r>
        <w:rPr>
          <w:rStyle w:val="nl"/>
        </w:rPr>
        <w:t>"dailyLimitRemaining"</w:t>
      </w:r>
      <w:r>
        <w:rPr>
          <w:rStyle w:val="p"/>
        </w:rPr>
        <w:t>:</w:t>
      </w:r>
      <w:r>
        <w:rPr>
          <w:rStyle w:val="w"/>
        </w:rPr>
        <w:t xml:space="preserve"> </w:t>
      </w:r>
      <w:r>
        <w:rPr>
          <w:rStyle w:val="s2"/>
        </w:rPr>
        <w:t>""</w:t>
      </w:r>
      <w:r>
        <w:rPr>
          <w:rStyle w:val="p"/>
        </w:rPr>
        <w:t>,</w:t>
      </w:r>
    </w:p>
    <w:p w:rsidR="00000000" w:rsidRDefault="00000000">
      <w:pPr>
        <w:pStyle w:val="HTML0"/>
        <w:divId w:val="748381793"/>
        <w:rPr>
          <w:rStyle w:val="w"/>
        </w:rPr>
      </w:pPr>
      <w:r>
        <w:rPr>
          <w:rStyle w:val="w"/>
        </w:rPr>
        <w:t xml:space="preserve">        </w:t>
      </w:r>
      <w:r>
        <w:rPr>
          <w:rStyle w:val="nl"/>
        </w:rPr>
        <w:t>"weeklyLimit"</w:t>
      </w:r>
      <w:r>
        <w:rPr>
          <w:rStyle w:val="p"/>
        </w:rPr>
        <w:t>:</w:t>
      </w:r>
      <w:r>
        <w:rPr>
          <w:rStyle w:val="w"/>
        </w:rPr>
        <w:t xml:space="preserve"> </w:t>
      </w:r>
      <w:r>
        <w:rPr>
          <w:rStyle w:val="s2"/>
        </w:rPr>
        <w:t>""</w:t>
      </w:r>
      <w:r>
        <w:rPr>
          <w:rStyle w:val="p"/>
        </w:rPr>
        <w:t>,</w:t>
      </w:r>
    </w:p>
    <w:p w:rsidR="00000000" w:rsidRDefault="00000000">
      <w:pPr>
        <w:pStyle w:val="HTML0"/>
        <w:divId w:val="748381793"/>
        <w:rPr>
          <w:rStyle w:val="w"/>
        </w:rPr>
      </w:pPr>
      <w:r>
        <w:rPr>
          <w:rStyle w:val="w"/>
        </w:rPr>
        <w:t xml:space="preserve">        </w:t>
      </w:r>
      <w:r>
        <w:rPr>
          <w:rStyle w:val="nl"/>
        </w:rPr>
        <w:t>"weeklyLimitRemaining"</w:t>
      </w:r>
      <w:r>
        <w:rPr>
          <w:rStyle w:val="p"/>
        </w:rPr>
        <w:t>:</w:t>
      </w:r>
      <w:r>
        <w:rPr>
          <w:rStyle w:val="w"/>
        </w:rPr>
        <w:t xml:space="preserve"> </w:t>
      </w:r>
      <w:r>
        <w:rPr>
          <w:rStyle w:val="s2"/>
        </w:rPr>
        <w:t>""</w:t>
      </w:r>
      <w:r>
        <w:rPr>
          <w:rStyle w:val="p"/>
        </w:rPr>
        <w:t>,</w:t>
      </w:r>
    </w:p>
    <w:p w:rsidR="00000000" w:rsidRDefault="00000000">
      <w:pPr>
        <w:pStyle w:val="HTML0"/>
        <w:divId w:val="748381793"/>
        <w:rPr>
          <w:rStyle w:val="w"/>
        </w:rPr>
      </w:pPr>
      <w:r>
        <w:rPr>
          <w:rStyle w:val="w"/>
        </w:rPr>
        <w:t xml:space="preserve">        </w:t>
      </w:r>
      <w:r>
        <w:rPr>
          <w:rStyle w:val="nl"/>
        </w:rPr>
        <w:t>"monthlyLimit"</w:t>
      </w:r>
      <w:r>
        <w:rPr>
          <w:rStyle w:val="p"/>
        </w:rPr>
        <w:t>:</w:t>
      </w:r>
      <w:r>
        <w:rPr>
          <w:rStyle w:val="w"/>
        </w:rPr>
        <w:t xml:space="preserve"> </w:t>
      </w:r>
      <w:r>
        <w:rPr>
          <w:rStyle w:val="s2"/>
        </w:rPr>
        <w:t>""</w:t>
      </w:r>
      <w:r>
        <w:rPr>
          <w:rStyle w:val="p"/>
        </w:rPr>
        <w:t>,</w:t>
      </w:r>
    </w:p>
    <w:p w:rsidR="00000000" w:rsidRDefault="00000000">
      <w:pPr>
        <w:pStyle w:val="HTML0"/>
        <w:divId w:val="748381793"/>
        <w:rPr>
          <w:rStyle w:val="w"/>
        </w:rPr>
      </w:pPr>
      <w:r>
        <w:rPr>
          <w:rStyle w:val="w"/>
        </w:rPr>
        <w:t xml:space="preserve">        </w:t>
      </w:r>
      <w:r>
        <w:rPr>
          <w:rStyle w:val="nl"/>
        </w:rPr>
        <w:t>"monthlyLimitRemaining"</w:t>
      </w:r>
      <w:r>
        <w:rPr>
          <w:rStyle w:val="p"/>
        </w:rPr>
        <w:t>:</w:t>
      </w:r>
      <w:r>
        <w:rPr>
          <w:rStyle w:val="w"/>
        </w:rPr>
        <w:t xml:space="preserve"> </w:t>
      </w:r>
      <w:r>
        <w:rPr>
          <w:rStyle w:val="s2"/>
        </w:rPr>
        <w:t>""</w:t>
      </w:r>
      <w:r>
        <w:rPr>
          <w:rStyle w:val="p"/>
        </w:rPr>
        <w:t>,</w:t>
      </w:r>
    </w:p>
    <w:p w:rsidR="00000000" w:rsidRDefault="00000000">
      <w:pPr>
        <w:pStyle w:val="HTML0"/>
        <w:divId w:val="748381793"/>
        <w:rPr>
          <w:rStyle w:val="w"/>
        </w:rPr>
      </w:pPr>
      <w:r>
        <w:rPr>
          <w:rStyle w:val="w"/>
        </w:rPr>
        <w:t xml:space="preserve">        </w:t>
      </w:r>
      <w:r>
        <w:rPr>
          <w:rStyle w:val="nl"/>
        </w:rPr>
        <w:t>"maxAmt"</w:t>
      </w:r>
      <w:r>
        <w:rPr>
          <w:rStyle w:val="p"/>
        </w:rPr>
        <w:t>:</w:t>
      </w:r>
      <w:r>
        <w:rPr>
          <w:rStyle w:val="w"/>
        </w:rPr>
        <w:t xml:space="preserve"> </w:t>
      </w:r>
      <w:r>
        <w:rPr>
          <w:rStyle w:val="s2"/>
        </w:rPr>
        <w:t>""</w:t>
      </w:r>
      <w:r>
        <w:rPr>
          <w:rStyle w:val="p"/>
        </w:rPr>
        <w:t>,</w:t>
      </w:r>
    </w:p>
    <w:p w:rsidR="00000000" w:rsidRDefault="00000000">
      <w:pPr>
        <w:pStyle w:val="HTML0"/>
        <w:divId w:val="748381793"/>
        <w:rPr>
          <w:rStyle w:val="w"/>
        </w:rPr>
      </w:pPr>
      <w:r>
        <w:rPr>
          <w:rStyle w:val="w"/>
        </w:rPr>
        <w:t xml:space="preserve">        </w:t>
      </w:r>
      <w:r>
        <w:rPr>
          <w:rStyle w:val="nl"/>
        </w:rPr>
        <w:t>"minAmt"</w:t>
      </w:r>
      <w:r>
        <w:rPr>
          <w:rStyle w:val="p"/>
        </w:rPr>
        <w:t>:</w:t>
      </w:r>
      <w:r>
        <w:rPr>
          <w:rStyle w:val="w"/>
        </w:rPr>
        <w:t xml:space="preserve"> </w:t>
      </w:r>
      <w:r>
        <w:rPr>
          <w:rStyle w:val="s2"/>
        </w:rPr>
        <w:t>""</w:t>
      </w:r>
      <w:r>
        <w:rPr>
          <w:rStyle w:val="p"/>
        </w:rPr>
        <w:t>,</w:t>
      </w:r>
    </w:p>
    <w:p w:rsidR="00000000" w:rsidRDefault="00000000">
      <w:pPr>
        <w:pStyle w:val="HTML0"/>
        <w:divId w:val="748381793"/>
        <w:rPr>
          <w:rStyle w:val="w"/>
        </w:rPr>
      </w:pPr>
      <w:r>
        <w:rPr>
          <w:rStyle w:val="w"/>
        </w:rPr>
        <w:t xml:space="preserve">        </w:t>
      </w:r>
      <w:r>
        <w:rPr>
          <w:rStyle w:val="nl"/>
        </w:rPr>
        <w:t>"lifetimeLimit"</w:t>
      </w:r>
      <w:r>
        <w:rPr>
          <w:rStyle w:val="p"/>
        </w:rPr>
        <w:t>:</w:t>
      </w:r>
      <w:r>
        <w:rPr>
          <w:rStyle w:val="w"/>
        </w:rPr>
        <w:t xml:space="preserve"> </w:t>
      </w:r>
      <w:r>
        <w:rPr>
          <w:rStyle w:val="s2"/>
        </w:rPr>
        <w:t>""</w:t>
      </w:r>
    </w:p>
    <w:p w:rsidR="00000000" w:rsidRDefault="00000000">
      <w:pPr>
        <w:pStyle w:val="HTML0"/>
        <w:divId w:val="748381793"/>
        <w:rPr>
          <w:rStyle w:val="w"/>
        </w:rPr>
      </w:pPr>
      <w:r>
        <w:rPr>
          <w:rStyle w:val="w"/>
        </w:rPr>
        <w:t xml:space="preserve">      </w:t>
      </w:r>
      <w:r>
        <w:rPr>
          <w:rStyle w:val="p"/>
        </w:rPr>
        <w:t>},</w:t>
      </w:r>
    </w:p>
    <w:p w:rsidR="00000000" w:rsidRDefault="00000000">
      <w:pPr>
        <w:pStyle w:val="HTML0"/>
        <w:divId w:val="748381793"/>
        <w:rPr>
          <w:rStyle w:val="w"/>
        </w:rPr>
      </w:pPr>
      <w:r>
        <w:rPr>
          <w:rStyle w:val="w"/>
        </w:rPr>
        <w:t xml:space="preserve">      </w:t>
      </w:r>
      <w:r>
        <w:rPr>
          <w:rStyle w:val="nl"/>
        </w:rPr>
        <w:t>"accounts"</w:t>
      </w:r>
      <w:r>
        <w:rPr>
          <w:rStyle w:val="p"/>
        </w:rPr>
        <w:t>:</w:t>
      </w:r>
      <w:r>
        <w:rPr>
          <w:rStyle w:val="w"/>
        </w:rPr>
        <w:t xml:space="preserve"> </w:t>
      </w:r>
      <w:r>
        <w:rPr>
          <w:rStyle w:val="p"/>
        </w:rPr>
        <w:t>[</w:t>
      </w:r>
    </w:p>
    <w:p w:rsidR="00000000" w:rsidRDefault="00000000">
      <w:pPr>
        <w:pStyle w:val="HTML0"/>
        <w:divId w:val="748381793"/>
        <w:rPr>
          <w:rStyle w:val="w"/>
        </w:rPr>
      </w:pPr>
      <w:r>
        <w:rPr>
          <w:rStyle w:val="w"/>
        </w:rPr>
        <w:t xml:space="preserve">          </w:t>
      </w:r>
      <w:r>
        <w:rPr>
          <w:rStyle w:val="p"/>
        </w:rPr>
        <w:t>{</w:t>
      </w:r>
    </w:p>
    <w:p w:rsidR="00000000" w:rsidRDefault="00000000">
      <w:pPr>
        <w:pStyle w:val="HTML0"/>
        <w:divId w:val="748381793"/>
        <w:rPr>
          <w:rStyle w:val="w"/>
        </w:rPr>
      </w:pPr>
      <w:r>
        <w:rPr>
          <w:rStyle w:val="w"/>
        </w:rPr>
        <w:t xml:space="preserve">            </w:t>
      </w:r>
      <w:r>
        <w:rPr>
          <w:rStyle w:val="nl"/>
        </w:rPr>
        <w:t>"paymentAcctId"</w:t>
      </w:r>
      <w:r>
        <w:rPr>
          <w:rStyle w:val="p"/>
        </w:rPr>
        <w:t>:</w:t>
      </w:r>
      <w:r>
        <w:rPr>
          <w:rStyle w:val="w"/>
        </w:rPr>
        <w:t xml:space="preserve"> </w:t>
      </w:r>
      <w:r>
        <w:rPr>
          <w:rStyle w:val="s2"/>
        </w:rPr>
        <w:t>"1"</w:t>
      </w:r>
      <w:r>
        <w:rPr>
          <w:rStyle w:val="p"/>
        </w:rPr>
        <w:t>,</w:t>
      </w:r>
    </w:p>
    <w:p w:rsidR="00000000" w:rsidRDefault="00000000">
      <w:pPr>
        <w:pStyle w:val="HTML0"/>
        <w:divId w:val="748381793"/>
        <w:rPr>
          <w:rStyle w:val="w"/>
        </w:rPr>
      </w:pPr>
      <w:r>
        <w:rPr>
          <w:rStyle w:val="w"/>
        </w:rPr>
        <w:t xml:space="preserve">            </w:t>
      </w:r>
      <w:r>
        <w:rPr>
          <w:rStyle w:val="nl"/>
        </w:rPr>
        <w:t>"acctNum"</w:t>
      </w:r>
      <w:r>
        <w:rPr>
          <w:rStyle w:val="p"/>
        </w:rPr>
        <w:t>:</w:t>
      </w:r>
      <w:r>
        <w:rPr>
          <w:rStyle w:val="w"/>
        </w:rPr>
        <w:t xml:space="preserve"> </w:t>
      </w:r>
      <w:r>
        <w:rPr>
          <w:rStyle w:val="s2"/>
        </w:rPr>
        <w:t>"TR740001592093703829602668"</w:t>
      </w:r>
      <w:r>
        <w:rPr>
          <w:rStyle w:val="p"/>
        </w:rPr>
        <w:t>,</w:t>
      </w:r>
    </w:p>
    <w:p w:rsidR="00000000" w:rsidRDefault="00000000">
      <w:pPr>
        <w:pStyle w:val="HTML0"/>
        <w:divId w:val="748381793"/>
        <w:rPr>
          <w:rStyle w:val="w"/>
        </w:rPr>
      </w:pPr>
      <w:r>
        <w:rPr>
          <w:rStyle w:val="w"/>
        </w:rPr>
        <w:t xml:space="preserve">            </w:t>
      </w:r>
      <w:r>
        <w:rPr>
          <w:rStyle w:val="nl"/>
        </w:rPr>
        <w:t>"recipientName"</w:t>
      </w:r>
      <w:r>
        <w:rPr>
          <w:rStyle w:val="p"/>
        </w:rPr>
        <w:t>:</w:t>
      </w:r>
      <w:r>
        <w:rPr>
          <w:rStyle w:val="w"/>
        </w:rPr>
        <w:t xml:space="preserve"> </w:t>
      </w:r>
      <w:r>
        <w:rPr>
          <w:rStyle w:val="s2"/>
        </w:rPr>
        <w:t>"John Doe"</w:t>
      </w:r>
      <w:r>
        <w:rPr>
          <w:rStyle w:val="p"/>
        </w:rPr>
        <w:t>,</w:t>
      </w:r>
    </w:p>
    <w:p w:rsidR="00000000" w:rsidRDefault="00000000">
      <w:pPr>
        <w:pStyle w:val="HTML0"/>
        <w:divId w:val="748381793"/>
        <w:rPr>
          <w:rStyle w:val="w"/>
        </w:rPr>
      </w:pPr>
      <w:r>
        <w:rPr>
          <w:rStyle w:val="w"/>
        </w:rPr>
        <w:t xml:space="preserve">            </w:t>
      </w:r>
      <w:r>
        <w:rPr>
          <w:rStyle w:val="nl"/>
        </w:rPr>
        <w:t>"bankName"</w:t>
      </w:r>
      <w:r>
        <w:rPr>
          <w:rStyle w:val="p"/>
        </w:rPr>
        <w:t>:</w:t>
      </w:r>
      <w:r>
        <w:rPr>
          <w:rStyle w:val="w"/>
        </w:rPr>
        <w:t xml:space="preserve"> </w:t>
      </w:r>
      <w:r>
        <w:rPr>
          <w:rStyle w:val="s2"/>
        </w:rPr>
        <w:t>"Vak</w:t>
      </w:r>
      <w:r>
        <w:rPr>
          <w:rStyle w:val="s2"/>
          <w:rFonts w:ascii="Cambria" w:hAnsi="Cambria" w:cs="Cambria"/>
        </w:rPr>
        <w:t>ı</w:t>
      </w:r>
      <w:r>
        <w:rPr>
          <w:rStyle w:val="s2"/>
        </w:rPr>
        <w:t>fBank"</w:t>
      </w:r>
      <w:r>
        <w:rPr>
          <w:rStyle w:val="p"/>
        </w:rPr>
        <w:t>,</w:t>
      </w:r>
    </w:p>
    <w:p w:rsidR="00000000" w:rsidRDefault="00000000">
      <w:pPr>
        <w:pStyle w:val="HTML0"/>
        <w:divId w:val="748381793"/>
        <w:rPr>
          <w:rStyle w:val="w"/>
        </w:rPr>
      </w:pPr>
      <w:r>
        <w:rPr>
          <w:rStyle w:val="w"/>
        </w:rPr>
        <w:t xml:space="preserve">            </w:t>
      </w:r>
      <w:r>
        <w:rPr>
          <w:rStyle w:val="nl"/>
        </w:rPr>
        <w:t>"bankCode"</w:t>
      </w:r>
      <w:r>
        <w:rPr>
          <w:rStyle w:val="p"/>
        </w:rPr>
        <w:t>:</w:t>
      </w:r>
      <w:r>
        <w:rPr>
          <w:rStyle w:val="w"/>
        </w:rPr>
        <w:t xml:space="preserve"> </w:t>
      </w:r>
      <w:r>
        <w:rPr>
          <w:rStyle w:val="s2"/>
        </w:rPr>
        <w:t>"TVBATR2AXXX"</w:t>
      </w:r>
      <w:r>
        <w:rPr>
          <w:rStyle w:val="p"/>
        </w:rPr>
        <w:t>,</w:t>
      </w:r>
    </w:p>
    <w:p w:rsidR="00000000" w:rsidRDefault="00000000">
      <w:pPr>
        <w:pStyle w:val="HTML0"/>
        <w:divId w:val="748381793"/>
        <w:rPr>
          <w:rStyle w:val="w"/>
        </w:rPr>
      </w:pPr>
      <w:r>
        <w:rPr>
          <w:rStyle w:val="w"/>
        </w:rPr>
        <w:t xml:space="preserve">            </w:t>
      </w:r>
      <w:r>
        <w:rPr>
          <w:rStyle w:val="nl"/>
        </w:rPr>
        <w:t>"state"</w:t>
      </w:r>
      <w:r>
        <w:rPr>
          <w:rStyle w:val="p"/>
        </w:rPr>
        <w:t>:</w:t>
      </w:r>
      <w:r>
        <w:rPr>
          <w:rStyle w:val="w"/>
        </w:rPr>
        <w:t xml:space="preserve"> </w:t>
      </w:r>
      <w:r>
        <w:rPr>
          <w:rStyle w:val="s2"/>
        </w:rPr>
        <w:t>"active"</w:t>
      </w:r>
    </w:p>
    <w:p w:rsidR="00000000" w:rsidRDefault="00000000">
      <w:pPr>
        <w:pStyle w:val="HTML0"/>
        <w:divId w:val="748381793"/>
        <w:rPr>
          <w:rStyle w:val="w"/>
        </w:rPr>
      </w:pPr>
      <w:r>
        <w:rPr>
          <w:rStyle w:val="w"/>
        </w:rPr>
        <w:t xml:space="preserve">          </w:t>
      </w:r>
      <w:r>
        <w:rPr>
          <w:rStyle w:val="p"/>
        </w:rPr>
        <w:t>},</w:t>
      </w:r>
    </w:p>
    <w:p w:rsidR="00000000" w:rsidRDefault="00000000">
      <w:pPr>
        <w:pStyle w:val="HTML0"/>
        <w:divId w:val="748381793"/>
        <w:rPr>
          <w:rStyle w:val="w"/>
        </w:rPr>
      </w:pPr>
      <w:r>
        <w:rPr>
          <w:rStyle w:val="w"/>
        </w:rPr>
        <w:t xml:space="preserve">          </w:t>
      </w:r>
      <w:r>
        <w:rPr>
          <w:rStyle w:val="p"/>
        </w:rPr>
        <w:t>{</w:t>
      </w:r>
    </w:p>
    <w:p w:rsidR="00000000" w:rsidRDefault="00000000">
      <w:pPr>
        <w:pStyle w:val="HTML0"/>
        <w:divId w:val="748381793"/>
        <w:rPr>
          <w:rStyle w:val="w"/>
        </w:rPr>
      </w:pPr>
      <w:r>
        <w:rPr>
          <w:rStyle w:val="w"/>
        </w:rPr>
        <w:t xml:space="preserve">            </w:t>
      </w:r>
      <w:r>
        <w:rPr>
          <w:rStyle w:val="nl"/>
        </w:rPr>
        <w:t>"paymentAcctId"</w:t>
      </w:r>
      <w:r>
        <w:rPr>
          <w:rStyle w:val="p"/>
        </w:rPr>
        <w:t>:</w:t>
      </w:r>
      <w:r>
        <w:rPr>
          <w:rStyle w:val="w"/>
        </w:rPr>
        <w:t xml:space="preserve"> </w:t>
      </w:r>
      <w:r>
        <w:rPr>
          <w:rStyle w:val="s2"/>
        </w:rPr>
        <w:t>"2"</w:t>
      </w:r>
      <w:r>
        <w:rPr>
          <w:rStyle w:val="p"/>
        </w:rPr>
        <w:t>,</w:t>
      </w:r>
    </w:p>
    <w:p w:rsidR="00000000" w:rsidRDefault="00000000">
      <w:pPr>
        <w:pStyle w:val="HTML0"/>
        <w:divId w:val="748381793"/>
        <w:rPr>
          <w:rStyle w:val="w"/>
        </w:rPr>
      </w:pPr>
      <w:r>
        <w:rPr>
          <w:rStyle w:val="w"/>
        </w:rPr>
        <w:t xml:space="preserve">            </w:t>
      </w:r>
      <w:r>
        <w:rPr>
          <w:rStyle w:val="nl"/>
        </w:rPr>
        <w:t>"acctNum"</w:t>
      </w:r>
      <w:r>
        <w:rPr>
          <w:rStyle w:val="p"/>
        </w:rPr>
        <w:t>:</w:t>
      </w:r>
      <w:r>
        <w:rPr>
          <w:rStyle w:val="w"/>
        </w:rPr>
        <w:t xml:space="preserve"> </w:t>
      </w:r>
      <w:r>
        <w:rPr>
          <w:rStyle w:val="s2"/>
        </w:rPr>
        <w:t>"TR740001592093703829603024"</w:t>
      </w:r>
      <w:r>
        <w:rPr>
          <w:rStyle w:val="p"/>
        </w:rPr>
        <w:t>,</w:t>
      </w:r>
    </w:p>
    <w:p w:rsidR="00000000" w:rsidRDefault="00000000">
      <w:pPr>
        <w:pStyle w:val="HTML0"/>
        <w:divId w:val="748381793"/>
        <w:rPr>
          <w:rStyle w:val="w"/>
        </w:rPr>
      </w:pPr>
      <w:r>
        <w:rPr>
          <w:rStyle w:val="w"/>
        </w:rPr>
        <w:t xml:space="preserve">            </w:t>
      </w:r>
      <w:r>
        <w:rPr>
          <w:rStyle w:val="nl"/>
        </w:rPr>
        <w:t>"recipientName"</w:t>
      </w:r>
      <w:r>
        <w:rPr>
          <w:rStyle w:val="p"/>
        </w:rPr>
        <w:t>:</w:t>
      </w:r>
      <w:r>
        <w:rPr>
          <w:rStyle w:val="w"/>
        </w:rPr>
        <w:t xml:space="preserve"> </w:t>
      </w:r>
      <w:r>
        <w:rPr>
          <w:rStyle w:val="s2"/>
        </w:rPr>
        <w:t>"John Doe"</w:t>
      </w:r>
      <w:r>
        <w:rPr>
          <w:rStyle w:val="p"/>
        </w:rPr>
        <w:t>,</w:t>
      </w:r>
    </w:p>
    <w:p w:rsidR="00000000" w:rsidRDefault="00000000">
      <w:pPr>
        <w:pStyle w:val="HTML0"/>
        <w:divId w:val="748381793"/>
        <w:rPr>
          <w:rStyle w:val="w"/>
        </w:rPr>
      </w:pPr>
      <w:r>
        <w:rPr>
          <w:rStyle w:val="w"/>
        </w:rPr>
        <w:t xml:space="preserve">            </w:t>
      </w:r>
      <w:r>
        <w:rPr>
          <w:rStyle w:val="nl"/>
        </w:rPr>
        <w:t>"bankName"</w:t>
      </w:r>
      <w:r>
        <w:rPr>
          <w:rStyle w:val="p"/>
        </w:rPr>
        <w:t>:</w:t>
      </w:r>
      <w:r>
        <w:rPr>
          <w:rStyle w:val="w"/>
        </w:rPr>
        <w:t xml:space="preserve"> </w:t>
      </w:r>
      <w:r>
        <w:rPr>
          <w:rStyle w:val="s2"/>
        </w:rPr>
        <w:t>"</w:t>
      </w:r>
      <w:r>
        <w:rPr>
          <w:rStyle w:val="s2"/>
          <w:rFonts w:ascii="Cambria" w:hAnsi="Cambria" w:cs="Cambria"/>
        </w:rPr>
        <w:t>Ş</w:t>
      </w:r>
      <w:r>
        <w:rPr>
          <w:rStyle w:val="s2"/>
        </w:rPr>
        <w:t>ekerbank"</w:t>
      </w:r>
      <w:r>
        <w:rPr>
          <w:rStyle w:val="p"/>
        </w:rPr>
        <w:t>,</w:t>
      </w:r>
    </w:p>
    <w:p w:rsidR="00000000" w:rsidRDefault="00000000">
      <w:pPr>
        <w:pStyle w:val="HTML0"/>
        <w:divId w:val="748381793"/>
        <w:rPr>
          <w:rStyle w:val="w"/>
        </w:rPr>
      </w:pPr>
      <w:r>
        <w:rPr>
          <w:rStyle w:val="w"/>
        </w:rPr>
        <w:t xml:space="preserve">            </w:t>
      </w:r>
      <w:r>
        <w:rPr>
          <w:rStyle w:val="nl"/>
        </w:rPr>
        <w:t>"bankCode"</w:t>
      </w:r>
      <w:r>
        <w:rPr>
          <w:rStyle w:val="p"/>
        </w:rPr>
        <w:t>:</w:t>
      </w:r>
      <w:r>
        <w:rPr>
          <w:rStyle w:val="w"/>
        </w:rPr>
        <w:t xml:space="preserve"> </w:t>
      </w:r>
      <w:r>
        <w:rPr>
          <w:rStyle w:val="s2"/>
        </w:rPr>
        <w:t>"SEKETR2AXXX"</w:t>
      </w:r>
      <w:r>
        <w:rPr>
          <w:rStyle w:val="p"/>
        </w:rPr>
        <w:t>,</w:t>
      </w:r>
    </w:p>
    <w:p w:rsidR="00000000" w:rsidRDefault="00000000">
      <w:pPr>
        <w:pStyle w:val="HTML0"/>
        <w:divId w:val="748381793"/>
        <w:rPr>
          <w:rStyle w:val="w"/>
        </w:rPr>
      </w:pPr>
      <w:r>
        <w:rPr>
          <w:rStyle w:val="w"/>
        </w:rPr>
        <w:t xml:space="preserve">            </w:t>
      </w:r>
      <w:r>
        <w:rPr>
          <w:rStyle w:val="nl"/>
        </w:rPr>
        <w:t>"state"</w:t>
      </w:r>
      <w:r>
        <w:rPr>
          <w:rStyle w:val="p"/>
        </w:rPr>
        <w:t>:</w:t>
      </w:r>
      <w:r>
        <w:rPr>
          <w:rStyle w:val="w"/>
        </w:rPr>
        <w:t xml:space="preserve"> </w:t>
      </w:r>
      <w:r>
        <w:rPr>
          <w:rStyle w:val="s2"/>
        </w:rPr>
        <w:t>"active"</w:t>
      </w:r>
    </w:p>
    <w:p w:rsidR="00000000" w:rsidRDefault="00000000">
      <w:pPr>
        <w:pStyle w:val="HTML0"/>
        <w:divId w:val="748381793"/>
        <w:rPr>
          <w:rStyle w:val="w"/>
        </w:rPr>
      </w:pPr>
      <w:r>
        <w:rPr>
          <w:rStyle w:val="w"/>
        </w:rPr>
        <w:t xml:space="preserve">          </w:t>
      </w:r>
      <w:r>
        <w:rPr>
          <w:rStyle w:val="p"/>
        </w:rPr>
        <w:t>}</w:t>
      </w:r>
    </w:p>
    <w:p w:rsidR="00000000" w:rsidRDefault="00000000">
      <w:pPr>
        <w:pStyle w:val="HTML0"/>
        <w:divId w:val="748381793"/>
        <w:rPr>
          <w:rStyle w:val="w"/>
        </w:rPr>
      </w:pPr>
      <w:r>
        <w:rPr>
          <w:rStyle w:val="w"/>
        </w:rPr>
        <w:t xml:space="preserve">      </w:t>
      </w:r>
      <w:r>
        <w:rPr>
          <w:rStyle w:val="p"/>
        </w:rPr>
        <w:t>]</w:t>
      </w:r>
    </w:p>
    <w:p w:rsidR="00000000" w:rsidRDefault="00000000">
      <w:pPr>
        <w:pStyle w:val="HTML0"/>
        <w:divId w:val="748381793"/>
        <w:rPr>
          <w:rStyle w:val="w"/>
        </w:rPr>
      </w:pPr>
      <w:r>
        <w:rPr>
          <w:rStyle w:val="w"/>
        </w:rPr>
        <w:t xml:space="preserve">    </w:t>
      </w:r>
      <w:r>
        <w:rPr>
          <w:rStyle w:val="p"/>
        </w:rPr>
        <w:t>}</w:t>
      </w:r>
    </w:p>
    <w:p w:rsidR="00000000" w:rsidRDefault="00000000">
      <w:pPr>
        <w:pStyle w:val="HTML0"/>
        <w:divId w:val="748381793"/>
        <w:rPr>
          <w:rStyle w:val="w"/>
        </w:rPr>
      </w:pPr>
      <w:r>
        <w:rPr>
          <w:rStyle w:val="w"/>
        </w:rPr>
        <w:t xml:space="preserve">  </w:t>
      </w:r>
      <w:r>
        <w:rPr>
          <w:rStyle w:val="p"/>
        </w:rPr>
        <w:t>]</w:t>
      </w:r>
    </w:p>
    <w:p w:rsidR="00000000" w:rsidRDefault="00000000">
      <w:pPr>
        <w:pStyle w:val="HTML0"/>
        <w:divId w:val="748381793"/>
        <w:rPr>
          <w:rStyle w:val="w"/>
        </w:rPr>
      </w:pPr>
      <w:r>
        <w:rPr>
          <w:rStyle w:val="p"/>
        </w:rPr>
        <w:t>}</w:t>
      </w:r>
    </w:p>
    <w:p w:rsidR="00000000" w:rsidRDefault="00000000">
      <w:pPr>
        <w:pStyle w:val="HTML0"/>
        <w:divId w:val="748381793"/>
        <w:rPr>
          <w:rStyle w:val="w"/>
        </w:rPr>
      </w:pPr>
    </w:p>
    <w:p w:rsidR="00000000" w:rsidRDefault="00000000">
      <w:pPr>
        <w:pStyle w:val="HTML0"/>
        <w:divId w:val="748381793"/>
        <w:rPr>
          <w:rStyle w:val="w"/>
        </w:rPr>
      </w:pP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8"/>
        <w:gridCol w:w="1107"/>
        <w:gridCol w:w="4531"/>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The currency code</w:t>
            </w:r>
          </w:p>
        </w:tc>
      </w:tr>
      <w:tr w:rsidR="00000000">
        <w:trPr>
          <w:divId w:val="175387555"/>
          <w:tblCellSpacing w:w="15" w:type="dxa"/>
        </w:trPr>
        <w:tc>
          <w:tcPr>
            <w:tcW w:w="0" w:type="auto"/>
            <w:vAlign w:val="center"/>
            <w:hideMark/>
          </w:tcPr>
          <w:p w:rsidR="00000000" w:rsidRDefault="00000000">
            <w:r>
              <w:t>paymentMethod</w:t>
            </w:r>
          </w:p>
        </w:tc>
        <w:tc>
          <w:tcPr>
            <w:tcW w:w="0" w:type="auto"/>
            <w:vAlign w:val="center"/>
            <w:hideMark/>
          </w:tcPr>
          <w:p w:rsidR="00000000" w:rsidRDefault="00000000">
            <w:r>
              <w:t>String</w:t>
            </w:r>
          </w:p>
        </w:tc>
        <w:tc>
          <w:tcPr>
            <w:tcW w:w="0" w:type="auto"/>
            <w:vAlign w:val="center"/>
            <w:hideMark/>
          </w:tcPr>
          <w:p w:rsidR="00000000" w:rsidRDefault="00000000">
            <w:r>
              <w:t>The payment method associated with the currency</w:t>
            </w:r>
            <w:r>
              <w:br/>
            </w:r>
            <w:r>
              <w:rPr>
                <w:rStyle w:val="HTML"/>
              </w:rPr>
              <w:t>SEPA</w:t>
            </w:r>
            <w:r>
              <w:br/>
            </w:r>
            <w:r>
              <w:rPr>
                <w:rStyle w:val="HTML"/>
              </w:rPr>
              <w:t>TR_BANKS</w:t>
            </w:r>
            <w:r>
              <w:br/>
            </w:r>
            <w:r>
              <w:rPr>
                <w:rStyle w:val="HTML"/>
              </w:rPr>
              <w:t>PIX</w:t>
            </w:r>
          </w:p>
        </w:tc>
      </w:tr>
      <w:tr w:rsidR="00000000">
        <w:trPr>
          <w:divId w:val="175387555"/>
          <w:tblCellSpacing w:w="15" w:type="dxa"/>
        </w:trPr>
        <w:tc>
          <w:tcPr>
            <w:tcW w:w="0" w:type="auto"/>
            <w:vAlign w:val="center"/>
            <w:hideMark/>
          </w:tcPr>
          <w:p w:rsidR="00000000" w:rsidRDefault="00000000">
            <w:r>
              <w:t>feeRate</w:t>
            </w:r>
          </w:p>
        </w:tc>
        <w:tc>
          <w:tcPr>
            <w:tcW w:w="0" w:type="auto"/>
            <w:vAlign w:val="center"/>
            <w:hideMark/>
          </w:tcPr>
          <w:p w:rsidR="00000000" w:rsidRDefault="00000000">
            <w:r>
              <w:t>String</w:t>
            </w:r>
          </w:p>
        </w:tc>
        <w:tc>
          <w:tcPr>
            <w:tcW w:w="0" w:type="auto"/>
            <w:vAlign w:val="center"/>
            <w:hideMark/>
          </w:tcPr>
          <w:p w:rsidR="00000000" w:rsidRDefault="00000000">
            <w:r>
              <w:t xml:space="preserve">The fee rate for each </w:t>
            </w:r>
            <w:r>
              <w:rPr>
                <w:rStyle w:val="search-highlight"/>
              </w:rPr>
              <w:t>depos</w:t>
            </w:r>
            <w:r>
              <w:t xml:space="preserve">it, expressed as a percentage </w:t>
            </w:r>
            <w:r>
              <w:br/>
              <w:t xml:space="preserve">e.g. </w:t>
            </w:r>
            <w:r>
              <w:rPr>
                <w:rStyle w:val="HTML"/>
              </w:rPr>
              <w:t>0.02</w:t>
            </w:r>
            <w:r>
              <w:t xml:space="preserve"> represents 2 percent fee for each transaction.</w:t>
            </w:r>
          </w:p>
        </w:tc>
      </w:tr>
      <w:tr w:rsidR="00000000">
        <w:trPr>
          <w:divId w:val="175387555"/>
          <w:tblCellSpacing w:w="15" w:type="dxa"/>
        </w:trPr>
        <w:tc>
          <w:tcPr>
            <w:tcW w:w="0" w:type="auto"/>
            <w:vAlign w:val="center"/>
            <w:hideMark/>
          </w:tcPr>
          <w:p w:rsidR="00000000" w:rsidRDefault="00000000">
            <w:r>
              <w:t>minFee</w:t>
            </w:r>
          </w:p>
        </w:tc>
        <w:tc>
          <w:tcPr>
            <w:tcW w:w="0" w:type="auto"/>
            <w:vAlign w:val="center"/>
            <w:hideMark/>
          </w:tcPr>
          <w:p w:rsidR="00000000" w:rsidRDefault="00000000">
            <w:r>
              <w:t>String</w:t>
            </w:r>
          </w:p>
        </w:tc>
        <w:tc>
          <w:tcPr>
            <w:tcW w:w="0" w:type="auto"/>
            <w:vAlign w:val="center"/>
            <w:hideMark/>
          </w:tcPr>
          <w:p w:rsidR="00000000" w:rsidRDefault="00000000">
            <w:r>
              <w:t xml:space="preserve">The minimum fee for each </w:t>
            </w:r>
            <w:r>
              <w:rPr>
                <w:rStyle w:val="search-highlight"/>
              </w:rPr>
              <w:t>depos</w:t>
            </w:r>
            <w:r>
              <w:t>it</w:t>
            </w:r>
          </w:p>
        </w:tc>
      </w:tr>
      <w:tr w:rsidR="00000000">
        <w:trPr>
          <w:divId w:val="175387555"/>
          <w:tblCellSpacing w:w="15" w:type="dxa"/>
        </w:trPr>
        <w:tc>
          <w:tcPr>
            <w:tcW w:w="0" w:type="auto"/>
            <w:vAlign w:val="center"/>
            <w:hideMark/>
          </w:tcPr>
          <w:p w:rsidR="00000000" w:rsidRDefault="00000000">
            <w:r>
              <w:t>limits</w:t>
            </w:r>
          </w:p>
        </w:tc>
        <w:tc>
          <w:tcPr>
            <w:tcW w:w="0" w:type="auto"/>
            <w:vAlign w:val="center"/>
            <w:hideMark/>
          </w:tcPr>
          <w:p w:rsidR="00000000" w:rsidRDefault="00000000">
            <w:r>
              <w:t>Object</w:t>
            </w:r>
          </w:p>
        </w:tc>
        <w:tc>
          <w:tcPr>
            <w:tcW w:w="0" w:type="auto"/>
            <w:vAlign w:val="center"/>
            <w:hideMark/>
          </w:tcPr>
          <w:p w:rsidR="00000000" w:rsidRDefault="00000000">
            <w:r>
              <w:t>An object containing limits for various transaction intervals</w:t>
            </w:r>
          </w:p>
        </w:tc>
      </w:tr>
      <w:tr w:rsidR="00000000">
        <w:trPr>
          <w:divId w:val="175387555"/>
          <w:tblCellSpacing w:w="15" w:type="dxa"/>
        </w:trPr>
        <w:tc>
          <w:tcPr>
            <w:tcW w:w="0" w:type="auto"/>
            <w:vAlign w:val="center"/>
            <w:hideMark/>
          </w:tcPr>
          <w:p w:rsidR="00000000" w:rsidRDefault="00000000">
            <w:r>
              <w:t>&gt; dailyLimit</w:t>
            </w:r>
          </w:p>
        </w:tc>
        <w:tc>
          <w:tcPr>
            <w:tcW w:w="0" w:type="auto"/>
            <w:vAlign w:val="center"/>
            <w:hideMark/>
          </w:tcPr>
          <w:p w:rsidR="00000000" w:rsidRDefault="00000000">
            <w:r>
              <w:t>String</w:t>
            </w:r>
          </w:p>
        </w:tc>
        <w:tc>
          <w:tcPr>
            <w:tcW w:w="0" w:type="auto"/>
            <w:vAlign w:val="center"/>
            <w:hideMark/>
          </w:tcPr>
          <w:p w:rsidR="00000000" w:rsidRDefault="00000000">
            <w:r>
              <w:t>The daily transaction limit</w:t>
            </w:r>
          </w:p>
        </w:tc>
      </w:tr>
      <w:tr w:rsidR="00000000">
        <w:trPr>
          <w:divId w:val="175387555"/>
          <w:tblCellSpacing w:w="15" w:type="dxa"/>
        </w:trPr>
        <w:tc>
          <w:tcPr>
            <w:tcW w:w="0" w:type="auto"/>
            <w:vAlign w:val="center"/>
            <w:hideMark/>
          </w:tcPr>
          <w:p w:rsidR="00000000" w:rsidRDefault="00000000">
            <w:r>
              <w:t>&gt; dailyLimitRemaining</w:t>
            </w:r>
          </w:p>
        </w:tc>
        <w:tc>
          <w:tcPr>
            <w:tcW w:w="0" w:type="auto"/>
            <w:vAlign w:val="center"/>
            <w:hideMark/>
          </w:tcPr>
          <w:p w:rsidR="00000000" w:rsidRDefault="00000000">
            <w:r>
              <w:t>String</w:t>
            </w:r>
          </w:p>
        </w:tc>
        <w:tc>
          <w:tcPr>
            <w:tcW w:w="0" w:type="auto"/>
            <w:vAlign w:val="center"/>
            <w:hideMark/>
          </w:tcPr>
          <w:p w:rsidR="00000000" w:rsidRDefault="00000000">
            <w:r>
              <w:t>The remaining daily transaction limit</w:t>
            </w:r>
          </w:p>
        </w:tc>
      </w:tr>
      <w:tr w:rsidR="00000000">
        <w:trPr>
          <w:divId w:val="175387555"/>
          <w:tblCellSpacing w:w="15" w:type="dxa"/>
        </w:trPr>
        <w:tc>
          <w:tcPr>
            <w:tcW w:w="0" w:type="auto"/>
            <w:vAlign w:val="center"/>
            <w:hideMark/>
          </w:tcPr>
          <w:p w:rsidR="00000000" w:rsidRDefault="00000000">
            <w:r>
              <w:t>&gt; weeklyLimit</w:t>
            </w:r>
          </w:p>
        </w:tc>
        <w:tc>
          <w:tcPr>
            <w:tcW w:w="0" w:type="auto"/>
            <w:vAlign w:val="center"/>
            <w:hideMark/>
          </w:tcPr>
          <w:p w:rsidR="00000000" w:rsidRDefault="00000000">
            <w:r>
              <w:t>String</w:t>
            </w:r>
          </w:p>
        </w:tc>
        <w:tc>
          <w:tcPr>
            <w:tcW w:w="0" w:type="auto"/>
            <w:vAlign w:val="center"/>
            <w:hideMark/>
          </w:tcPr>
          <w:p w:rsidR="00000000" w:rsidRDefault="00000000">
            <w:r>
              <w:t>The weekly transaction limit</w:t>
            </w:r>
          </w:p>
        </w:tc>
      </w:tr>
      <w:tr w:rsidR="00000000">
        <w:trPr>
          <w:divId w:val="175387555"/>
          <w:tblCellSpacing w:w="15" w:type="dxa"/>
        </w:trPr>
        <w:tc>
          <w:tcPr>
            <w:tcW w:w="0" w:type="auto"/>
            <w:vAlign w:val="center"/>
            <w:hideMark/>
          </w:tcPr>
          <w:p w:rsidR="00000000" w:rsidRDefault="00000000">
            <w:r>
              <w:t>&gt; weeklyLimitRemaining</w:t>
            </w:r>
          </w:p>
        </w:tc>
        <w:tc>
          <w:tcPr>
            <w:tcW w:w="0" w:type="auto"/>
            <w:vAlign w:val="center"/>
            <w:hideMark/>
          </w:tcPr>
          <w:p w:rsidR="00000000" w:rsidRDefault="00000000">
            <w:r>
              <w:t>String</w:t>
            </w:r>
          </w:p>
        </w:tc>
        <w:tc>
          <w:tcPr>
            <w:tcW w:w="0" w:type="auto"/>
            <w:vAlign w:val="center"/>
            <w:hideMark/>
          </w:tcPr>
          <w:p w:rsidR="00000000" w:rsidRDefault="00000000">
            <w:r>
              <w:t>The remaining weekly transaction limit</w:t>
            </w:r>
          </w:p>
        </w:tc>
      </w:tr>
      <w:tr w:rsidR="00000000">
        <w:trPr>
          <w:divId w:val="175387555"/>
          <w:tblCellSpacing w:w="15" w:type="dxa"/>
        </w:trPr>
        <w:tc>
          <w:tcPr>
            <w:tcW w:w="0" w:type="auto"/>
            <w:vAlign w:val="center"/>
            <w:hideMark/>
          </w:tcPr>
          <w:p w:rsidR="00000000" w:rsidRDefault="00000000">
            <w:r>
              <w:t>&gt; monthlyLimit</w:t>
            </w:r>
          </w:p>
        </w:tc>
        <w:tc>
          <w:tcPr>
            <w:tcW w:w="0" w:type="auto"/>
            <w:vAlign w:val="center"/>
            <w:hideMark/>
          </w:tcPr>
          <w:p w:rsidR="00000000" w:rsidRDefault="00000000">
            <w:r>
              <w:t>String</w:t>
            </w:r>
          </w:p>
        </w:tc>
        <w:tc>
          <w:tcPr>
            <w:tcW w:w="0" w:type="auto"/>
            <w:vAlign w:val="center"/>
            <w:hideMark/>
          </w:tcPr>
          <w:p w:rsidR="00000000" w:rsidRDefault="00000000">
            <w:r>
              <w:t>The monthly transaction limit</w:t>
            </w:r>
          </w:p>
        </w:tc>
      </w:tr>
      <w:tr w:rsidR="00000000">
        <w:trPr>
          <w:divId w:val="175387555"/>
          <w:tblCellSpacing w:w="15" w:type="dxa"/>
        </w:trPr>
        <w:tc>
          <w:tcPr>
            <w:tcW w:w="0" w:type="auto"/>
            <w:vAlign w:val="center"/>
            <w:hideMark/>
          </w:tcPr>
          <w:p w:rsidR="00000000" w:rsidRDefault="00000000">
            <w:r>
              <w:t>&gt; monthlyLimitRemaining</w:t>
            </w:r>
          </w:p>
        </w:tc>
        <w:tc>
          <w:tcPr>
            <w:tcW w:w="0" w:type="auto"/>
            <w:vAlign w:val="center"/>
            <w:hideMark/>
          </w:tcPr>
          <w:p w:rsidR="00000000" w:rsidRDefault="00000000">
            <w:r>
              <w:t>String</w:t>
            </w:r>
          </w:p>
        </w:tc>
        <w:tc>
          <w:tcPr>
            <w:tcW w:w="0" w:type="auto"/>
            <w:vAlign w:val="center"/>
            <w:hideMark/>
          </w:tcPr>
          <w:p w:rsidR="00000000" w:rsidRDefault="00000000">
            <w:r>
              <w:t>The remaining monthly transaction limit</w:t>
            </w:r>
          </w:p>
        </w:tc>
      </w:tr>
      <w:tr w:rsidR="00000000">
        <w:trPr>
          <w:divId w:val="175387555"/>
          <w:tblCellSpacing w:w="15" w:type="dxa"/>
        </w:trPr>
        <w:tc>
          <w:tcPr>
            <w:tcW w:w="0" w:type="auto"/>
            <w:vAlign w:val="center"/>
            <w:hideMark/>
          </w:tcPr>
          <w:p w:rsidR="00000000" w:rsidRDefault="00000000">
            <w:r>
              <w:t>&gt; minAmt</w:t>
            </w:r>
          </w:p>
        </w:tc>
        <w:tc>
          <w:tcPr>
            <w:tcW w:w="0" w:type="auto"/>
            <w:vAlign w:val="center"/>
            <w:hideMark/>
          </w:tcPr>
          <w:p w:rsidR="00000000" w:rsidRDefault="00000000">
            <w:r>
              <w:t>String</w:t>
            </w:r>
          </w:p>
        </w:tc>
        <w:tc>
          <w:tcPr>
            <w:tcW w:w="0" w:type="auto"/>
            <w:vAlign w:val="center"/>
            <w:hideMark/>
          </w:tcPr>
          <w:p w:rsidR="00000000" w:rsidRDefault="00000000">
            <w:r>
              <w:t>The minimum amount allowed per transaction</w:t>
            </w:r>
          </w:p>
        </w:tc>
      </w:tr>
      <w:tr w:rsidR="00000000">
        <w:trPr>
          <w:divId w:val="175387555"/>
          <w:tblCellSpacing w:w="15" w:type="dxa"/>
        </w:trPr>
        <w:tc>
          <w:tcPr>
            <w:tcW w:w="0" w:type="auto"/>
            <w:vAlign w:val="center"/>
            <w:hideMark/>
          </w:tcPr>
          <w:p w:rsidR="00000000" w:rsidRDefault="00000000">
            <w:r>
              <w:t>&gt; maxAmt</w:t>
            </w:r>
          </w:p>
        </w:tc>
        <w:tc>
          <w:tcPr>
            <w:tcW w:w="0" w:type="auto"/>
            <w:vAlign w:val="center"/>
            <w:hideMark/>
          </w:tcPr>
          <w:p w:rsidR="00000000" w:rsidRDefault="00000000">
            <w:r>
              <w:t>String</w:t>
            </w:r>
          </w:p>
        </w:tc>
        <w:tc>
          <w:tcPr>
            <w:tcW w:w="0" w:type="auto"/>
            <w:vAlign w:val="center"/>
            <w:hideMark/>
          </w:tcPr>
          <w:p w:rsidR="00000000" w:rsidRDefault="00000000">
            <w:r>
              <w:t>The maximum amount allowed per transaction</w:t>
            </w:r>
          </w:p>
        </w:tc>
      </w:tr>
      <w:tr w:rsidR="00000000">
        <w:trPr>
          <w:divId w:val="175387555"/>
          <w:tblCellSpacing w:w="15" w:type="dxa"/>
        </w:trPr>
        <w:tc>
          <w:tcPr>
            <w:tcW w:w="0" w:type="auto"/>
            <w:vAlign w:val="center"/>
            <w:hideMark/>
          </w:tcPr>
          <w:p w:rsidR="00000000" w:rsidRDefault="00000000">
            <w:r>
              <w:t>&gt; lifetimeLimit</w:t>
            </w:r>
          </w:p>
        </w:tc>
        <w:tc>
          <w:tcPr>
            <w:tcW w:w="0" w:type="auto"/>
            <w:vAlign w:val="center"/>
            <w:hideMark/>
          </w:tcPr>
          <w:p w:rsidR="00000000" w:rsidRDefault="00000000">
            <w:r>
              <w:t>String</w:t>
            </w:r>
          </w:p>
        </w:tc>
        <w:tc>
          <w:tcPr>
            <w:tcW w:w="0" w:type="auto"/>
            <w:vAlign w:val="center"/>
            <w:hideMark/>
          </w:tcPr>
          <w:p w:rsidR="00000000" w:rsidRDefault="00000000">
            <w:r>
              <w:t>The lifetime transaction limit. Return the configured value, "" if not configured</w:t>
            </w:r>
          </w:p>
        </w:tc>
      </w:tr>
      <w:tr w:rsidR="00000000">
        <w:trPr>
          <w:divId w:val="175387555"/>
          <w:tblCellSpacing w:w="15" w:type="dxa"/>
        </w:trPr>
        <w:tc>
          <w:tcPr>
            <w:tcW w:w="0" w:type="auto"/>
            <w:vAlign w:val="center"/>
            <w:hideMark/>
          </w:tcPr>
          <w:p w:rsidR="00000000" w:rsidRDefault="00000000">
            <w:r>
              <w:t>accounts</w:t>
            </w:r>
          </w:p>
        </w:tc>
        <w:tc>
          <w:tcPr>
            <w:tcW w:w="0" w:type="auto"/>
            <w:vAlign w:val="center"/>
            <w:hideMark/>
          </w:tcPr>
          <w:p w:rsidR="00000000" w:rsidRDefault="00000000">
            <w:r>
              <w:t>Array of Object</w:t>
            </w:r>
          </w:p>
        </w:tc>
        <w:tc>
          <w:tcPr>
            <w:tcW w:w="0" w:type="auto"/>
            <w:vAlign w:val="center"/>
            <w:hideMark/>
          </w:tcPr>
          <w:p w:rsidR="00000000" w:rsidRDefault="00000000">
            <w:r>
              <w:t>An array containing information about payment accounts associated with the currency and method.</w:t>
            </w:r>
          </w:p>
        </w:tc>
      </w:tr>
      <w:tr w:rsidR="00000000">
        <w:trPr>
          <w:divId w:val="175387555"/>
          <w:tblCellSpacing w:w="15" w:type="dxa"/>
        </w:trPr>
        <w:tc>
          <w:tcPr>
            <w:tcW w:w="0" w:type="auto"/>
            <w:vAlign w:val="center"/>
            <w:hideMark/>
          </w:tcPr>
          <w:p w:rsidR="00000000" w:rsidRDefault="00000000">
            <w:r>
              <w:t>&gt; paymentAcctId</w:t>
            </w:r>
          </w:p>
        </w:tc>
        <w:tc>
          <w:tcPr>
            <w:tcW w:w="0" w:type="auto"/>
            <w:vAlign w:val="center"/>
            <w:hideMark/>
          </w:tcPr>
          <w:p w:rsidR="00000000" w:rsidRDefault="00000000">
            <w:r>
              <w:t>String</w:t>
            </w:r>
          </w:p>
        </w:tc>
        <w:tc>
          <w:tcPr>
            <w:tcW w:w="0" w:type="auto"/>
            <w:vAlign w:val="center"/>
            <w:hideMark/>
          </w:tcPr>
          <w:p w:rsidR="00000000" w:rsidRDefault="00000000">
            <w:r>
              <w:t>The account ID for withdrawal</w:t>
            </w:r>
          </w:p>
        </w:tc>
      </w:tr>
      <w:tr w:rsidR="00000000">
        <w:trPr>
          <w:divId w:val="175387555"/>
          <w:tblCellSpacing w:w="15" w:type="dxa"/>
        </w:trPr>
        <w:tc>
          <w:tcPr>
            <w:tcW w:w="0" w:type="auto"/>
            <w:vAlign w:val="center"/>
            <w:hideMark/>
          </w:tcPr>
          <w:p w:rsidR="00000000" w:rsidRDefault="00000000">
            <w:r>
              <w:t>&gt; acctNum</w:t>
            </w:r>
          </w:p>
        </w:tc>
        <w:tc>
          <w:tcPr>
            <w:tcW w:w="0" w:type="auto"/>
            <w:vAlign w:val="center"/>
            <w:hideMark/>
          </w:tcPr>
          <w:p w:rsidR="00000000" w:rsidRDefault="00000000">
            <w:r>
              <w:t>String</w:t>
            </w:r>
          </w:p>
        </w:tc>
        <w:tc>
          <w:tcPr>
            <w:tcW w:w="0" w:type="auto"/>
            <w:vAlign w:val="center"/>
            <w:hideMark/>
          </w:tcPr>
          <w:p w:rsidR="00000000" w:rsidRDefault="00000000">
            <w:r>
              <w:t>The account number, which can be an IBAN or other bank account number.</w:t>
            </w:r>
          </w:p>
        </w:tc>
      </w:tr>
      <w:tr w:rsidR="00000000">
        <w:trPr>
          <w:divId w:val="175387555"/>
          <w:tblCellSpacing w:w="15" w:type="dxa"/>
        </w:trPr>
        <w:tc>
          <w:tcPr>
            <w:tcW w:w="0" w:type="auto"/>
            <w:vAlign w:val="center"/>
            <w:hideMark/>
          </w:tcPr>
          <w:p w:rsidR="00000000" w:rsidRDefault="00000000">
            <w:r>
              <w:t>&gt; recipientName</w:t>
            </w:r>
          </w:p>
        </w:tc>
        <w:tc>
          <w:tcPr>
            <w:tcW w:w="0" w:type="auto"/>
            <w:vAlign w:val="center"/>
            <w:hideMark/>
          </w:tcPr>
          <w:p w:rsidR="00000000" w:rsidRDefault="00000000">
            <w:r>
              <w:t>String</w:t>
            </w:r>
          </w:p>
        </w:tc>
        <w:tc>
          <w:tcPr>
            <w:tcW w:w="0" w:type="auto"/>
            <w:vAlign w:val="center"/>
            <w:hideMark/>
          </w:tcPr>
          <w:p w:rsidR="00000000" w:rsidRDefault="00000000">
            <w:r>
              <w:t>The name of the recipient</w:t>
            </w:r>
          </w:p>
        </w:tc>
      </w:tr>
      <w:tr w:rsidR="00000000">
        <w:trPr>
          <w:divId w:val="175387555"/>
          <w:tblCellSpacing w:w="15" w:type="dxa"/>
        </w:trPr>
        <w:tc>
          <w:tcPr>
            <w:tcW w:w="0" w:type="auto"/>
            <w:vAlign w:val="center"/>
            <w:hideMark/>
          </w:tcPr>
          <w:p w:rsidR="00000000" w:rsidRDefault="00000000">
            <w:r>
              <w:t>&gt; bankName</w:t>
            </w:r>
          </w:p>
        </w:tc>
        <w:tc>
          <w:tcPr>
            <w:tcW w:w="0" w:type="auto"/>
            <w:vAlign w:val="center"/>
            <w:hideMark/>
          </w:tcPr>
          <w:p w:rsidR="00000000" w:rsidRDefault="00000000">
            <w:r>
              <w:t>String</w:t>
            </w:r>
          </w:p>
        </w:tc>
        <w:tc>
          <w:tcPr>
            <w:tcW w:w="0" w:type="auto"/>
            <w:vAlign w:val="center"/>
            <w:hideMark/>
          </w:tcPr>
          <w:p w:rsidR="00000000" w:rsidRDefault="00000000">
            <w:r>
              <w:t>The name of the bank associated with the account</w:t>
            </w:r>
          </w:p>
        </w:tc>
      </w:tr>
      <w:tr w:rsidR="00000000">
        <w:trPr>
          <w:divId w:val="175387555"/>
          <w:tblCellSpacing w:w="15" w:type="dxa"/>
        </w:trPr>
        <w:tc>
          <w:tcPr>
            <w:tcW w:w="0" w:type="auto"/>
            <w:vAlign w:val="center"/>
            <w:hideMark/>
          </w:tcPr>
          <w:p w:rsidR="00000000" w:rsidRDefault="00000000">
            <w:r>
              <w:t>&gt; bankCode</w:t>
            </w:r>
          </w:p>
        </w:tc>
        <w:tc>
          <w:tcPr>
            <w:tcW w:w="0" w:type="auto"/>
            <w:vAlign w:val="center"/>
            <w:hideMark/>
          </w:tcPr>
          <w:p w:rsidR="00000000" w:rsidRDefault="00000000">
            <w:r>
              <w:t>String</w:t>
            </w:r>
          </w:p>
        </w:tc>
        <w:tc>
          <w:tcPr>
            <w:tcW w:w="0" w:type="auto"/>
            <w:vAlign w:val="center"/>
            <w:hideMark/>
          </w:tcPr>
          <w:p w:rsidR="00000000" w:rsidRDefault="00000000">
            <w:r>
              <w:t>The SWIFT code / BIC / bank code associated with the account</w:t>
            </w:r>
          </w:p>
        </w:tc>
      </w:tr>
      <w:tr w:rsidR="00000000">
        <w:trPr>
          <w:divId w:val="175387555"/>
          <w:tblCellSpacing w:w="15" w:type="dxa"/>
        </w:trPr>
        <w:tc>
          <w:tcPr>
            <w:tcW w:w="0" w:type="auto"/>
            <w:vAlign w:val="center"/>
            <w:hideMark/>
          </w:tcPr>
          <w:p w:rsidR="00000000" w:rsidRDefault="00000000">
            <w:r>
              <w:t>&gt; state</w:t>
            </w:r>
          </w:p>
        </w:tc>
        <w:tc>
          <w:tcPr>
            <w:tcW w:w="0" w:type="auto"/>
            <w:vAlign w:val="center"/>
            <w:hideMark/>
          </w:tcPr>
          <w:p w:rsidR="00000000" w:rsidRDefault="00000000">
            <w:r>
              <w:t>String</w:t>
            </w:r>
          </w:p>
        </w:tc>
        <w:tc>
          <w:tcPr>
            <w:tcW w:w="0" w:type="auto"/>
            <w:vAlign w:val="center"/>
            <w:hideMark/>
          </w:tcPr>
          <w:p w:rsidR="00000000" w:rsidRDefault="00000000">
            <w:r>
              <w:t xml:space="preserve">The state of the account, e.g. </w:t>
            </w:r>
            <w:r>
              <w:rPr>
                <w:rStyle w:val="HTML"/>
              </w:rPr>
              <w:t>active</w:t>
            </w:r>
          </w:p>
        </w:tc>
      </w:tr>
    </w:tbl>
    <w:p w:rsidR="00000000" w:rsidRDefault="00000000">
      <w:pPr>
        <w:pStyle w:val="3"/>
        <w:divId w:val="175387555"/>
      </w:pPr>
      <w:r>
        <w:t>Create Withdrawal Order</w:t>
      </w:r>
    </w:p>
    <w:p w:rsidR="00000000" w:rsidRDefault="00000000">
      <w:pPr>
        <w:pStyle w:val="a5"/>
        <w:divId w:val="175387555"/>
      </w:pPr>
      <w:r>
        <w:t>Initiate a fiat withdrawal request (Authenticated endpoint, Only for API keys with "Withdrawal" access)</w:t>
      </w:r>
    </w:p>
    <w:p w:rsidR="00000000" w:rsidRDefault="00000000">
      <w:pPr>
        <w:pStyle w:val="4"/>
        <w:divId w:val="175387555"/>
      </w:pPr>
      <w:r>
        <w:t>Rate Limit: 3 requests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/api/v5/fiat/create-withdrawal</w:t>
      </w:r>
    </w:p>
    <w:p w:rsidR="00000000" w:rsidRDefault="00000000">
      <w:pPr>
        <w:pStyle w:val="a5"/>
        <w:ind w:left="720" w:right="720"/>
        <w:divId w:val="1929197432"/>
      </w:pPr>
      <w:r>
        <w:t>Request Example</w:t>
      </w:r>
    </w:p>
    <w:p w:rsidR="00000000" w:rsidRDefault="00000000">
      <w:pPr>
        <w:pStyle w:val="HTML0"/>
        <w:divId w:val="150951068"/>
        <w:rPr>
          <w:rStyle w:val="HTML"/>
        </w:rPr>
      </w:pPr>
      <w:r>
        <w:rPr>
          <w:rStyle w:val="HTML"/>
        </w:rPr>
        <w:t xml:space="preserve"> POST /api/v5/fiat/create-withdrawal</w:t>
      </w:r>
    </w:p>
    <w:p w:rsidR="00000000" w:rsidRDefault="00000000">
      <w:pPr>
        <w:pStyle w:val="HTML0"/>
        <w:divId w:val="150951068"/>
        <w:rPr>
          <w:rStyle w:val="HTML"/>
        </w:rPr>
      </w:pPr>
      <w:r>
        <w:rPr>
          <w:rStyle w:val="HTML"/>
        </w:rPr>
        <w:t xml:space="preserve"> body</w:t>
      </w:r>
    </w:p>
    <w:p w:rsidR="00000000" w:rsidRDefault="00000000">
      <w:pPr>
        <w:pStyle w:val="HTML0"/>
        <w:divId w:val="150951068"/>
        <w:rPr>
          <w:rStyle w:val="HTML"/>
        </w:rPr>
      </w:pPr>
      <w:r>
        <w:rPr>
          <w:rStyle w:val="HTML"/>
        </w:rPr>
        <w:t xml:space="preserve"> </w:t>
      </w:r>
      <w:r>
        <w:rPr>
          <w:rStyle w:val="o"/>
        </w:rPr>
        <w:t>{</w:t>
      </w:r>
    </w:p>
    <w:p w:rsidR="00000000" w:rsidRDefault="00000000">
      <w:pPr>
        <w:pStyle w:val="HTML0"/>
        <w:divId w:val="150951068"/>
        <w:rPr>
          <w:rStyle w:val="HTML"/>
        </w:rPr>
      </w:pPr>
      <w:r>
        <w:rPr>
          <w:rStyle w:val="HTML"/>
        </w:rPr>
        <w:t xml:space="preserve">    </w:t>
      </w:r>
      <w:r>
        <w:rPr>
          <w:rStyle w:val="s2"/>
        </w:rPr>
        <w:t>"paymentAcctId"</w:t>
      </w:r>
      <w:r>
        <w:rPr>
          <w:rStyle w:val="HTML"/>
        </w:rPr>
        <w:t>:</w:t>
      </w:r>
      <w:r>
        <w:rPr>
          <w:rStyle w:val="s2"/>
        </w:rPr>
        <w:t>"412323"</w:t>
      </w:r>
      <w:r>
        <w:rPr>
          <w:rStyle w:val="HTML"/>
        </w:rPr>
        <w:t>,</w:t>
      </w:r>
    </w:p>
    <w:p w:rsidR="00000000" w:rsidRDefault="00000000">
      <w:pPr>
        <w:pStyle w:val="HTML0"/>
        <w:divId w:val="150951068"/>
        <w:rPr>
          <w:rStyle w:val="HTML"/>
        </w:rPr>
      </w:pPr>
      <w:r>
        <w:rPr>
          <w:rStyle w:val="HTML"/>
        </w:rPr>
        <w:t xml:space="preserve">    </w:t>
      </w:r>
      <w:r>
        <w:rPr>
          <w:rStyle w:val="s2"/>
        </w:rPr>
        <w:t>"ccy"</w:t>
      </w:r>
      <w:r>
        <w:rPr>
          <w:rStyle w:val="HTML"/>
        </w:rPr>
        <w:t xml:space="preserve"> : </w:t>
      </w:r>
      <w:r>
        <w:rPr>
          <w:rStyle w:val="s2"/>
        </w:rPr>
        <w:t>"TRY"</w:t>
      </w:r>
      <w:r>
        <w:rPr>
          <w:rStyle w:val="HTML"/>
        </w:rPr>
        <w:t>,</w:t>
      </w:r>
    </w:p>
    <w:p w:rsidR="00000000" w:rsidRDefault="00000000">
      <w:pPr>
        <w:pStyle w:val="HTML0"/>
        <w:divId w:val="150951068"/>
        <w:rPr>
          <w:rStyle w:val="HTML"/>
        </w:rPr>
      </w:pPr>
      <w:r>
        <w:rPr>
          <w:rStyle w:val="HTML"/>
        </w:rPr>
        <w:t xml:space="preserve">    </w:t>
      </w:r>
      <w:r>
        <w:rPr>
          <w:rStyle w:val="s2"/>
        </w:rPr>
        <w:t>"amt"</w:t>
      </w:r>
      <w:r>
        <w:rPr>
          <w:rStyle w:val="HTML"/>
        </w:rPr>
        <w:t xml:space="preserve"> : </w:t>
      </w:r>
      <w:r>
        <w:rPr>
          <w:rStyle w:val="s2"/>
        </w:rPr>
        <w:t>"10000"</w:t>
      </w:r>
      <w:r>
        <w:rPr>
          <w:rStyle w:val="HTML"/>
        </w:rPr>
        <w:t>,</w:t>
      </w:r>
    </w:p>
    <w:p w:rsidR="00000000" w:rsidRDefault="00000000">
      <w:pPr>
        <w:pStyle w:val="HTML0"/>
        <w:divId w:val="150951068"/>
        <w:rPr>
          <w:rStyle w:val="HTML"/>
        </w:rPr>
      </w:pPr>
      <w:r>
        <w:rPr>
          <w:rStyle w:val="HTML"/>
        </w:rPr>
        <w:t xml:space="preserve">    </w:t>
      </w:r>
      <w:r>
        <w:rPr>
          <w:rStyle w:val="s2"/>
        </w:rPr>
        <w:t>"paymentMethod"</w:t>
      </w:r>
      <w:r>
        <w:rPr>
          <w:rStyle w:val="HTML"/>
        </w:rPr>
        <w:t xml:space="preserve"> : </w:t>
      </w:r>
      <w:r>
        <w:rPr>
          <w:rStyle w:val="s2"/>
        </w:rPr>
        <w:t>"TR_BANKS"</w:t>
      </w:r>
      <w:r>
        <w:rPr>
          <w:rStyle w:val="HTML"/>
        </w:rPr>
        <w:t>,</w:t>
      </w:r>
    </w:p>
    <w:p w:rsidR="00000000" w:rsidRDefault="00000000">
      <w:pPr>
        <w:pStyle w:val="HTML0"/>
        <w:divId w:val="150951068"/>
        <w:rPr>
          <w:rStyle w:val="HTML"/>
        </w:rPr>
      </w:pPr>
      <w:r>
        <w:rPr>
          <w:rStyle w:val="HTML"/>
        </w:rPr>
        <w:t xml:space="preserve">    </w:t>
      </w:r>
      <w:r>
        <w:rPr>
          <w:rStyle w:val="s2"/>
        </w:rPr>
        <w:t>"clientId"</w:t>
      </w:r>
      <w:r>
        <w:rPr>
          <w:rStyle w:val="HTML"/>
        </w:rPr>
        <w:t xml:space="preserve"> : </w:t>
      </w:r>
      <w:r>
        <w:rPr>
          <w:rStyle w:val="s2"/>
        </w:rPr>
        <w:t>"194a6975e98246538faeb0fab0d502df"</w:t>
      </w:r>
    </w:p>
    <w:p w:rsidR="00000000" w:rsidRDefault="00000000">
      <w:pPr>
        <w:pStyle w:val="HTML0"/>
        <w:divId w:val="150951068"/>
        <w:rPr>
          <w:rStyle w:val="HTML"/>
        </w:rPr>
      </w:pPr>
      <w:r>
        <w:rPr>
          <w:rStyle w:val="HTML"/>
        </w:rPr>
        <w:t xml:space="preserve"> </w:t>
      </w:r>
      <w:r>
        <w:rPr>
          <w:rStyle w:val="o"/>
        </w:rPr>
        <w:t>}</w:t>
      </w:r>
    </w:p>
    <w:p w:rsidR="00000000" w:rsidRDefault="00000000">
      <w:pPr>
        <w:pStyle w:val="HTML0"/>
        <w:divId w:val="320502997"/>
        <w:rPr>
          <w:rStyle w:val="HTML"/>
          <w:vanish/>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780"/>
        <w:gridCol w:w="1058"/>
        <w:gridCol w:w="4833"/>
      </w:tblGrid>
      <w:tr w:rsidR="00000000">
        <w:trPr>
          <w:divId w:val="175387555"/>
          <w:tblHeader/>
          <w:tblCellSpacing w:w="15" w:type="dxa"/>
        </w:trPr>
        <w:tc>
          <w:tcPr>
            <w:tcW w:w="0" w:type="auto"/>
            <w:vAlign w:val="center"/>
            <w:hideMark/>
          </w:tcPr>
          <w:p w:rsidR="00000000" w:rsidRDefault="00000000">
            <w:pPr>
              <w:rPr>
                <w:b/>
                <w:bCs/>
              </w:rPr>
            </w:pPr>
            <w:r>
              <w:rPr>
                <w:rStyle w:val="a6"/>
              </w:rPr>
              <w:t>Parameters</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Required</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paymentAcctId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Payment account id to withdraw to, retrieved from get withdrawal payment methods API</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Currency for withdrawal, must match currency allowed for paymentMethod</w:t>
            </w:r>
          </w:p>
        </w:tc>
      </w:tr>
      <w:tr w:rsidR="00000000">
        <w:trPr>
          <w:divId w:val="175387555"/>
          <w:tblCellSpacing w:w="15" w:type="dxa"/>
        </w:trPr>
        <w:tc>
          <w:tcPr>
            <w:tcW w:w="0" w:type="auto"/>
            <w:vAlign w:val="center"/>
            <w:hideMark/>
          </w:tcPr>
          <w:p w:rsidR="00000000" w:rsidRDefault="00000000">
            <w:r>
              <w:t>amt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Requested withdrawal amount before fees. Has to be less than or equal to 2 decimal points double</w:t>
            </w:r>
          </w:p>
        </w:tc>
      </w:tr>
      <w:tr w:rsidR="00000000">
        <w:trPr>
          <w:divId w:val="175387555"/>
          <w:tblCellSpacing w:w="15" w:type="dxa"/>
        </w:trPr>
        <w:tc>
          <w:tcPr>
            <w:tcW w:w="0" w:type="auto"/>
            <w:vAlign w:val="center"/>
            <w:hideMark/>
          </w:tcPr>
          <w:p w:rsidR="00000000" w:rsidRDefault="00000000">
            <w:r>
              <w:t>paymentMethod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Payment method to use for withdrawal </w:t>
            </w:r>
            <w:r>
              <w:br/>
            </w:r>
            <w:r>
              <w:rPr>
                <w:rStyle w:val="HTML"/>
              </w:rPr>
              <w:t>TR_BANKS</w:t>
            </w:r>
            <w:r>
              <w:t xml:space="preserve"> </w:t>
            </w:r>
            <w:r>
              <w:br/>
            </w:r>
            <w:r>
              <w:rPr>
                <w:rStyle w:val="HTML"/>
              </w:rPr>
              <w:t>SEPA</w:t>
            </w:r>
            <w:r>
              <w:t xml:space="preserve"> </w:t>
            </w:r>
            <w:r>
              <w:br/>
            </w:r>
            <w:r>
              <w:rPr>
                <w:rStyle w:val="HTML"/>
              </w:rPr>
              <w:t>PIX</w:t>
            </w:r>
          </w:p>
        </w:tc>
      </w:tr>
      <w:tr w:rsidR="00000000">
        <w:trPr>
          <w:divId w:val="175387555"/>
          <w:tblCellSpacing w:w="15" w:type="dxa"/>
        </w:trPr>
        <w:tc>
          <w:tcPr>
            <w:tcW w:w="0" w:type="auto"/>
            <w:vAlign w:val="center"/>
            <w:hideMark/>
          </w:tcPr>
          <w:p w:rsidR="00000000" w:rsidRDefault="00000000">
            <w:r>
              <w:t>clientId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Client-supplied ID, A combination of case-sensitive alphanumerics, all numbers, or all letters of up to 32 characters </w:t>
            </w:r>
            <w:r>
              <w:br/>
              <w:t>eg. 194a6975e98246538faeb0fab0d502df</w:t>
            </w:r>
          </w:p>
        </w:tc>
      </w:tr>
    </w:tbl>
    <w:p w:rsidR="00000000" w:rsidRDefault="00000000">
      <w:pPr>
        <w:pStyle w:val="a5"/>
        <w:ind w:left="720" w:right="720"/>
        <w:divId w:val="1876773478"/>
      </w:pPr>
      <w:r>
        <w:t>Response Example</w:t>
      </w:r>
    </w:p>
    <w:p w:rsidR="00000000" w:rsidRDefault="00000000">
      <w:pPr>
        <w:pStyle w:val="HTML0"/>
        <w:divId w:val="1213273952"/>
        <w:rPr>
          <w:rStyle w:val="w"/>
        </w:rPr>
      </w:pPr>
      <w:r>
        <w:rPr>
          <w:rStyle w:val="p"/>
        </w:rPr>
        <w:t>{</w:t>
      </w:r>
    </w:p>
    <w:p w:rsidR="00000000" w:rsidRDefault="00000000">
      <w:pPr>
        <w:pStyle w:val="HTML0"/>
        <w:divId w:val="1213273952"/>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213273952"/>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1213273952"/>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213273952"/>
        <w:rPr>
          <w:rStyle w:val="w"/>
        </w:rPr>
      </w:pPr>
      <w:r>
        <w:rPr>
          <w:rStyle w:val="w"/>
        </w:rPr>
        <w:t xml:space="preserve">    </w:t>
      </w:r>
      <w:r>
        <w:rPr>
          <w:rStyle w:val="p"/>
        </w:rPr>
        <w:t>{</w:t>
      </w:r>
    </w:p>
    <w:p w:rsidR="00000000" w:rsidRDefault="00000000">
      <w:pPr>
        <w:pStyle w:val="HTML0"/>
        <w:divId w:val="1213273952"/>
        <w:rPr>
          <w:rStyle w:val="w"/>
        </w:rPr>
      </w:pPr>
      <w:r>
        <w:rPr>
          <w:rStyle w:val="w"/>
        </w:rPr>
        <w:t xml:space="preserve">        </w:t>
      </w:r>
      <w:r>
        <w:rPr>
          <w:rStyle w:val="nl"/>
        </w:rPr>
        <w:t>"cTime"</w:t>
      </w:r>
      <w:r>
        <w:rPr>
          <w:rStyle w:val="p"/>
        </w:rPr>
        <w:t>:</w:t>
      </w:r>
      <w:r>
        <w:rPr>
          <w:rStyle w:val="w"/>
        </w:rPr>
        <w:t xml:space="preserve"> </w:t>
      </w:r>
      <w:r>
        <w:rPr>
          <w:rStyle w:val="s2"/>
        </w:rPr>
        <w:t>"1707429385000"</w:t>
      </w:r>
      <w:r>
        <w:rPr>
          <w:rStyle w:val="p"/>
        </w:rPr>
        <w:t>,</w:t>
      </w:r>
    </w:p>
    <w:p w:rsidR="00000000" w:rsidRDefault="00000000">
      <w:pPr>
        <w:pStyle w:val="HTML0"/>
        <w:divId w:val="1213273952"/>
        <w:rPr>
          <w:rStyle w:val="w"/>
        </w:rPr>
      </w:pPr>
      <w:r>
        <w:rPr>
          <w:rStyle w:val="w"/>
        </w:rPr>
        <w:t xml:space="preserve">        </w:t>
      </w:r>
      <w:r>
        <w:rPr>
          <w:rStyle w:val="nl"/>
        </w:rPr>
        <w:t>"uTime"</w:t>
      </w:r>
      <w:r>
        <w:rPr>
          <w:rStyle w:val="p"/>
        </w:rPr>
        <w:t>:</w:t>
      </w:r>
      <w:r>
        <w:rPr>
          <w:rStyle w:val="w"/>
        </w:rPr>
        <w:t xml:space="preserve"> </w:t>
      </w:r>
      <w:r>
        <w:rPr>
          <w:rStyle w:val="s2"/>
        </w:rPr>
        <w:t>"1707429385000"</w:t>
      </w:r>
      <w:r>
        <w:rPr>
          <w:rStyle w:val="p"/>
        </w:rPr>
        <w:t>,</w:t>
      </w:r>
    </w:p>
    <w:p w:rsidR="00000000" w:rsidRDefault="00000000">
      <w:pPr>
        <w:pStyle w:val="HTML0"/>
        <w:divId w:val="1213273952"/>
        <w:rPr>
          <w:rStyle w:val="w"/>
        </w:rPr>
      </w:pPr>
      <w:r>
        <w:rPr>
          <w:rStyle w:val="w"/>
        </w:rPr>
        <w:t xml:space="preserve">        </w:t>
      </w:r>
      <w:r>
        <w:rPr>
          <w:rStyle w:val="nl"/>
        </w:rPr>
        <w:t>"ordId"</w:t>
      </w:r>
      <w:r>
        <w:rPr>
          <w:rStyle w:val="p"/>
        </w:rPr>
        <w:t>:</w:t>
      </w:r>
      <w:r>
        <w:rPr>
          <w:rStyle w:val="w"/>
        </w:rPr>
        <w:t xml:space="preserve"> </w:t>
      </w:r>
      <w:r>
        <w:rPr>
          <w:rStyle w:val="s2"/>
        </w:rPr>
        <w:t>"124041201450544699"</w:t>
      </w:r>
      <w:r>
        <w:rPr>
          <w:rStyle w:val="p"/>
        </w:rPr>
        <w:t>,</w:t>
      </w:r>
    </w:p>
    <w:p w:rsidR="00000000" w:rsidRDefault="00000000">
      <w:pPr>
        <w:pStyle w:val="HTML0"/>
        <w:divId w:val="1213273952"/>
        <w:rPr>
          <w:rStyle w:val="w"/>
        </w:rPr>
      </w:pPr>
      <w:r>
        <w:rPr>
          <w:rStyle w:val="w"/>
        </w:rPr>
        <w:t xml:space="preserve">        </w:t>
      </w:r>
      <w:r>
        <w:rPr>
          <w:rStyle w:val="nl"/>
        </w:rPr>
        <w:t>"paymentMethod"</w:t>
      </w:r>
      <w:r>
        <w:rPr>
          <w:rStyle w:val="p"/>
        </w:rPr>
        <w:t>:</w:t>
      </w:r>
      <w:r>
        <w:rPr>
          <w:rStyle w:val="w"/>
        </w:rPr>
        <w:t xml:space="preserve"> </w:t>
      </w:r>
      <w:r>
        <w:rPr>
          <w:rStyle w:val="s2"/>
        </w:rPr>
        <w:t>"TR_BANKS"</w:t>
      </w:r>
      <w:r>
        <w:rPr>
          <w:rStyle w:val="p"/>
        </w:rPr>
        <w:t>,</w:t>
      </w:r>
    </w:p>
    <w:p w:rsidR="00000000" w:rsidRDefault="00000000">
      <w:pPr>
        <w:pStyle w:val="HTML0"/>
        <w:divId w:val="1213273952"/>
        <w:rPr>
          <w:rStyle w:val="w"/>
        </w:rPr>
      </w:pPr>
      <w:r>
        <w:rPr>
          <w:rStyle w:val="w"/>
        </w:rPr>
        <w:t xml:space="preserve">        </w:t>
      </w:r>
      <w:r>
        <w:rPr>
          <w:rStyle w:val="nl"/>
        </w:rPr>
        <w:t>"paymentAcctId"</w:t>
      </w:r>
      <w:r>
        <w:rPr>
          <w:rStyle w:val="p"/>
        </w:rPr>
        <w:t>:</w:t>
      </w:r>
      <w:r>
        <w:rPr>
          <w:rStyle w:val="w"/>
        </w:rPr>
        <w:t xml:space="preserve"> </w:t>
      </w:r>
      <w:r>
        <w:rPr>
          <w:rStyle w:val="s2"/>
        </w:rPr>
        <w:t>"20"</w:t>
      </w:r>
      <w:r>
        <w:rPr>
          <w:rStyle w:val="p"/>
        </w:rPr>
        <w:t>,</w:t>
      </w:r>
    </w:p>
    <w:p w:rsidR="00000000" w:rsidRDefault="00000000">
      <w:pPr>
        <w:pStyle w:val="HTML0"/>
        <w:divId w:val="1213273952"/>
        <w:rPr>
          <w:rStyle w:val="w"/>
        </w:rPr>
      </w:pPr>
      <w:r>
        <w:rPr>
          <w:rStyle w:val="w"/>
        </w:rPr>
        <w:t xml:space="preserve">        </w:t>
      </w:r>
      <w:r>
        <w:rPr>
          <w:rStyle w:val="nl"/>
        </w:rPr>
        <w:t>"fee"</w:t>
      </w:r>
      <w:r>
        <w:rPr>
          <w:rStyle w:val="p"/>
        </w:rPr>
        <w:t>:</w:t>
      </w:r>
      <w:r>
        <w:rPr>
          <w:rStyle w:val="w"/>
        </w:rPr>
        <w:t xml:space="preserve"> </w:t>
      </w:r>
      <w:r>
        <w:rPr>
          <w:rStyle w:val="s2"/>
        </w:rPr>
        <w:t>"0"</w:t>
      </w:r>
      <w:r>
        <w:rPr>
          <w:rStyle w:val="p"/>
        </w:rPr>
        <w:t>,</w:t>
      </w:r>
    </w:p>
    <w:p w:rsidR="00000000" w:rsidRDefault="00000000">
      <w:pPr>
        <w:pStyle w:val="HTML0"/>
        <w:divId w:val="1213273952"/>
        <w:rPr>
          <w:rStyle w:val="w"/>
        </w:rPr>
      </w:pPr>
      <w:r>
        <w:rPr>
          <w:rStyle w:val="w"/>
        </w:rPr>
        <w:t xml:space="preserve">        </w:t>
      </w:r>
      <w:r>
        <w:rPr>
          <w:rStyle w:val="nl"/>
        </w:rPr>
        <w:t>"amt"</w:t>
      </w:r>
      <w:r>
        <w:rPr>
          <w:rStyle w:val="p"/>
        </w:rPr>
        <w:t>:</w:t>
      </w:r>
      <w:r>
        <w:rPr>
          <w:rStyle w:val="w"/>
        </w:rPr>
        <w:t xml:space="preserve"> </w:t>
      </w:r>
      <w:r>
        <w:rPr>
          <w:rStyle w:val="s2"/>
        </w:rPr>
        <w:t>"100"</w:t>
      </w:r>
      <w:r>
        <w:rPr>
          <w:rStyle w:val="p"/>
        </w:rPr>
        <w:t>,</w:t>
      </w:r>
    </w:p>
    <w:p w:rsidR="00000000" w:rsidRDefault="00000000">
      <w:pPr>
        <w:pStyle w:val="HTML0"/>
        <w:divId w:val="1213273952"/>
        <w:rPr>
          <w:rStyle w:val="w"/>
        </w:rPr>
      </w:pPr>
      <w:r>
        <w:rPr>
          <w:rStyle w:val="w"/>
        </w:rPr>
        <w:t xml:space="preserve">        </w:t>
      </w:r>
      <w:r>
        <w:rPr>
          <w:rStyle w:val="nl"/>
        </w:rPr>
        <w:t>"ccy"</w:t>
      </w:r>
      <w:r>
        <w:rPr>
          <w:rStyle w:val="p"/>
        </w:rPr>
        <w:t>:</w:t>
      </w:r>
      <w:r>
        <w:rPr>
          <w:rStyle w:val="w"/>
        </w:rPr>
        <w:t xml:space="preserve"> </w:t>
      </w:r>
      <w:r>
        <w:rPr>
          <w:rStyle w:val="s2"/>
        </w:rPr>
        <w:t>"TRY"</w:t>
      </w:r>
      <w:r>
        <w:rPr>
          <w:rStyle w:val="p"/>
        </w:rPr>
        <w:t>,</w:t>
      </w:r>
    </w:p>
    <w:p w:rsidR="00000000" w:rsidRDefault="00000000">
      <w:pPr>
        <w:pStyle w:val="HTML0"/>
        <w:divId w:val="1213273952"/>
        <w:rPr>
          <w:rStyle w:val="w"/>
        </w:rPr>
      </w:pPr>
      <w:r>
        <w:rPr>
          <w:rStyle w:val="w"/>
        </w:rPr>
        <w:t xml:space="preserve">        </w:t>
      </w:r>
      <w:r>
        <w:rPr>
          <w:rStyle w:val="nl"/>
        </w:rPr>
        <w:t>"state"</w:t>
      </w:r>
      <w:r>
        <w:rPr>
          <w:rStyle w:val="p"/>
        </w:rPr>
        <w:t>:</w:t>
      </w:r>
      <w:r>
        <w:rPr>
          <w:rStyle w:val="w"/>
        </w:rPr>
        <w:t xml:space="preserve"> </w:t>
      </w:r>
      <w:r>
        <w:rPr>
          <w:rStyle w:val="s2"/>
        </w:rPr>
        <w:t>"completed"</w:t>
      </w:r>
      <w:r>
        <w:rPr>
          <w:rStyle w:val="p"/>
        </w:rPr>
        <w:t>,</w:t>
      </w:r>
    </w:p>
    <w:p w:rsidR="00000000" w:rsidRDefault="00000000">
      <w:pPr>
        <w:pStyle w:val="HTML0"/>
        <w:divId w:val="1213273952"/>
        <w:rPr>
          <w:rStyle w:val="w"/>
        </w:rPr>
      </w:pPr>
      <w:r>
        <w:rPr>
          <w:rStyle w:val="w"/>
        </w:rPr>
        <w:t xml:space="preserve">        </w:t>
      </w:r>
      <w:r>
        <w:rPr>
          <w:rStyle w:val="nl"/>
        </w:rPr>
        <w:t>"clientId"</w:t>
      </w:r>
      <w:r>
        <w:rPr>
          <w:rStyle w:val="p"/>
        </w:rPr>
        <w:t>:</w:t>
      </w:r>
      <w:r>
        <w:rPr>
          <w:rStyle w:val="w"/>
        </w:rPr>
        <w:t xml:space="preserve"> </w:t>
      </w:r>
      <w:r>
        <w:rPr>
          <w:rStyle w:val="s2"/>
        </w:rPr>
        <w:t>"194a6975e98246538faeb0fab0d502df"</w:t>
      </w:r>
    </w:p>
    <w:p w:rsidR="00000000" w:rsidRDefault="00000000">
      <w:pPr>
        <w:pStyle w:val="HTML0"/>
        <w:divId w:val="1213273952"/>
        <w:rPr>
          <w:rStyle w:val="w"/>
        </w:rPr>
      </w:pPr>
      <w:r>
        <w:rPr>
          <w:rStyle w:val="w"/>
        </w:rPr>
        <w:t xml:space="preserve">    </w:t>
      </w:r>
      <w:r>
        <w:rPr>
          <w:rStyle w:val="p"/>
        </w:rPr>
        <w:t>}</w:t>
      </w:r>
    </w:p>
    <w:p w:rsidR="00000000" w:rsidRDefault="00000000">
      <w:pPr>
        <w:pStyle w:val="HTML0"/>
        <w:divId w:val="1213273952"/>
        <w:rPr>
          <w:rStyle w:val="w"/>
        </w:rPr>
      </w:pPr>
      <w:r>
        <w:rPr>
          <w:rStyle w:val="w"/>
        </w:rPr>
        <w:t xml:space="preserve">  </w:t>
      </w:r>
      <w:r>
        <w:rPr>
          <w:rStyle w:val="p"/>
        </w:rPr>
        <w:t>]</w:t>
      </w:r>
    </w:p>
    <w:p w:rsidR="00000000" w:rsidRDefault="00000000">
      <w:pPr>
        <w:pStyle w:val="HTML0"/>
        <w:divId w:val="1213273952"/>
        <w:rPr>
          <w:rStyle w:val="w"/>
        </w:rPr>
      </w:pPr>
      <w:r>
        <w:rPr>
          <w:rStyle w:val="p"/>
        </w:rPr>
        <w:t>}</w:t>
      </w:r>
    </w:p>
    <w:p w:rsidR="00000000" w:rsidRDefault="00000000">
      <w:pPr>
        <w:pStyle w:val="HTML0"/>
        <w:divId w:val="1213273952"/>
        <w:rPr>
          <w:rStyle w:val="w"/>
        </w:rPr>
      </w:pP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780"/>
        <w:gridCol w:w="5475"/>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amt</w:t>
            </w:r>
          </w:p>
        </w:tc>
        <w:tc>
          <w:tcPr>
            <w:tcW w:w="0" w:type="auto"/>
            <w:vAlign w:val="center"/>
            <w:hideMark/>
          </w:tcPr>
          <w:p w:rsidR="00000000" w:rsidRDefault="00000000">
            <w:r>
              <w:t>String</w:t>
            </w:r>
          </w:p>
        </w:tc>
        <w:tc>
          <w:tcPr>
            <w:tcW w:w="0" w:type="auto"/>
            <w:vAlign w:val="center"/>
            <w:hideMark/>
          </w:tcPr>
          <w:p w:rsidR="00000000" w:rsidRDefault="00000000">
            <w:r>
              <w:t>The requested amount for the transaction</w:t>
            </w:r>
          </w:p>
        </w:tc>
      </w:tr>
      <w:tr w:rsidR="00000000">
        <w:trPr>
          <w:divId w:val="175387555"/>
          <w:tblCellSpacing w:w="15" w:type="dxa"/>
        </w:trPr>
        <w:tc>
          <w:tcPr>
            <w:tcW w:w="0" w:type="auto"/>
            <w:vAlign w:val="center"/>
            <w:hideMark/>
          </w:tcPr>
          <w:p w:rsidR="00000000" w:rsidRDefault="00000000">
            <w:r>
              <w:t>cTime</w:t>
            </w:r>
          </w:p>
        </w:tc>
        <w:tc>
          <w:tcPr>
            <w:tcW w:w="0" w:type="auto"/>
            <w:vAlign w:val="center"/>
            <w:hideMark/>
          </w:tcPr>
          <w:p w:rsidR="00000000" w:rsidRDefault="00000000">
            <w:r>
              <w:t>String</w:t>
            </w:r>
          </w:p>
        </w:tc>
        <w:tc>
          <w:tcPr>
            <w:tcW w:w="0" w:type="auto"/>
            <w:vAlign w:val="center"/>
            <w:hideMark/>
          </w:tcPr>
          <w:p w:rsidR="00000000" w:rsidRDefault="00000000">
            <w:r>
              <w:t>The creation time of the transaction</w:t>
            </w:r>
          </w:p>
        </w:tc>
      </w:tr>
      <w:tr w:rsidR="00000000">
        <w:trPr>
          <w:divId w:val="175387555"/>
          <w:tblCellSpacing w:w="15" w:type="dxa"/>
        </w:trPr>
        <w:tc>
          <w:tcPr>
            <w:tcW w:w="0" w:type="auto"/>
            <w:vAlign w:val="center"/>
            <w:hideMark/>
          </w:tcPr>
          <w:p w:rsidR="00000000" w:rsidRDefault="00000000">
            <w:r>
              <w:t>clientId</w:t>
            </w:r>
          </w:p>
        </w:tc>
        <w:tc>
          <w:tcPr>
            <w:tcW w:w="0" w:type="auto"/>
            <w:vAlign w:val="center"/>
            <w:hideMark/>
          </w:tcPr>
          <w:p w:rsidR="00000000" w:rsidRDefault="00000000">
            <w:r>
              <w:t>String</w:t>
            </w:r>
          </w:p>
        </w:tc>
        <w:tc>
          <w:tcPr>
            <w:tcW w:w="0" w:type="auto"/>
            <w:vAlign w:val="center"/>
            <w:hideMark/>
          </w:tcPr>
          <w:p w:rsidR="00000000" w:rsidRDefault="00000000">
            <w:r>
              <w:t>The client ID associated with the transaction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The currency of the transaction</w:t>
            </w:r>
          </w:p>
        </w:tc>
      </w:tr>
      <w:tr w:rsidR="00000000">
        <w:trPr>
          <w:divId w:val="175387555"/>
          <w:tblCellSpacing w:w="15" w:type="dxa"/>
        </w:trPr>
        <w:tc>
          <w:tcPr>
            <w:tcW w:w="0" w:type="auto"/>
            <w:vAlign w:val="center"/>
            <w:hideMark/>
          </w:tcPr>
          <w:p w:rsidR="00000000" w:rsidRDefault="00000000">
            <w:r>
              <w:t>fee</w:t>
            </w:r>
          </w:p>
        </w:tc>
        <w:tc>
          <w:tcPr>
            <w:tcW w:w="0" w:type="auto"/>
            <w:vAlign w:val="center"/>
            <w:hideMark/>
          </w:tcPr>
          <w:p w:rsidR="00000000" w:rsidRDefault="00000000">
            <w:r>
              <w:t>String</w:t>
            </w:r>
          </w:p>
        </w:tc>
        <w:tc>
          <w:tcPr>
            <w:tcW w:w="0" w:type="auto"/>
            <w:vAlign w:val="center"/>
            <w:hideMark/>
          </w:tcPr>
          <w:p w:rsidR="00000000" w:rsidRDefault="00000000">
            <w:r>
              <w:t>The transaction fee</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The unique order Id</w:t>
            </w:r>
          </w:p>
        </w:tc>
      </w:tr>
      <w:tr w:rsidR="00000000">
        <w:trPr>
          <w:divId w:val="175387555"/>
          <w:tblCellSpacing w:w="15" w:type="dxa"/>
        </w:trPr>
        <w:tc>
          <w:tcPr>
            <w:tcW w:w="0" w:type="auto"/>
            <w:vAlign w:val="center"/>
            <w:hideMark/>
          </w:tcPr>
          <w:p w:rsidR="00000000" w:rsidRDefault="00000000">
            <w:r>
              <w:t>paymentAcctId</w:t>
            </w:r>
          </w:p>
        </w:tc>
        <w:tc>
          <w:tcPr>
            <w:tcW w:w="0" w:type="auto"/>
            <w:vAlign w:val="center"/>
            <w:hideMark/>
          </w:tcPr>
          <w:p w:rsidR="00000000" w:rsidRDefault="00000000">
            <w:r>
              <w:t>String</w:t>
            </w:r>
          </w:p>
        </w:tc>
        <w:tc>
          <w:tcPr>
            <w:tcW w:w="0" w:type="auto"/>
            <w:vAlign w:val="center"/>
            <w:hideMark/>
          </w:tcPr>
          <w:p w:rsidR="00000000" w:rsidRDefault="00000000">
            <w:r>
              <w:t>The Id of the payment account used</w:t>
            </w:r>
          </w:p>
        </w:tc>
      </w:tr>
      <w:tr w:rsidR="00000000">
        <w:trPr>
          <w:divId w:val="175387555"/>
          <w:tblCellSpacing w:w="15" w:type="dxa"/>
        </w:trPr>
        <w:tc>
          <w:tcPr>
            <w:tcW w:w="0" w:type="auto"/>
            <w:vAlign w:val="center"/>
            <w:hideMark/>
          </w:tcPr>
          <w:p w:rsidR="00000000" w:rsidRDefault="00000000">
            <w:r>
              <w:t>paymentMethod</w:t>
            </w:r>
          </w:p>
        </w:tc>
        <w:tc>
          <w:tcPr>
            <w:tcW w:w="0" w:type="auto"/>
            <w:vAlign w:val="center"/>
            <w:hideMark/>
          </w:tcPr>
          <w:p w:rsidR="00000000" w:rsidRDefault="00000000">
            <w:r>
              <w:t>String</w:t>
            </w:r>
          </w:p>
        </w:tc>
        <w:tc>
          <w:tcPr>
            <w:tcW w:w="0" w:type="auto"/>
            <w:vAlign w:val="center"/>
            <w:hideMark/>
          </w:tcPr>
          <w:p w:rsidR="00000000" w:rsidRDefault="00000000">
            <w:r>
              <w:t xml:space="preserve">Payment Method </w:t>
            </w:r>
            <w:r>
              <w:br/>
              <w:t xml:space="preserve">SEPA </w:t>
            </w:r>
            <w:r>
              <w:br/>
              <w:t xml:space="preserve">TR_BANKS </w:t>
            </w:r>
            <w:r>
              <w:br/>
              <w:t>PIX</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The State of the transaction</w:t>
            </w:r>
          </w:p>
        </w:tc>
      </w:tr>
      <w:tr w:rsidR="00000000">
        <w:trPr>
          <w:divId w:val="175387555"/>
          <w:tblCellSpacing w:w="15" w:type="dxa"/>
        </w:trPr>
        <w:tc>
          <w:tcPr>
            <w:tcW w:w="0" w:type="auto"/>
            <w:vAlign w:val="center"/>
            <w:hideMark/>
          </w:tcPr>
          <w:p w:rsidR="00000000" w:rsidRDefault="00000000">
            <w:r>
              <w:t>uTime</w:t>
            </w:r>
          </w:p>
        </w:tc>
        <w:tc>
          <w:tcPr>
            <w:tcW w:w="0" w:type="auto"/>
            <w:vAlign w:val="center"/>
            <w:hideMark/>
          </w:tcPr>
          <w:p w:rsidR="00000000" w:rsidRDefault="00000000">
            <w:r>
              <w:t>String</w:t>
            </w:r>
          </w:p>
        </w:tc>
        <w:tc>
          <w:tcPr>
            <w:tcW w:w="0" w:type="auto"/>
            <w:vAlign w:val="center"/>
            <w:hideMark/>
          </w:tcPr>
          <w:p w:rsidR="00000000" w:rsidRDefault="00000000">
            <w:r>
              <w:t>The update time of the transaction</w:t>
            </w:r>
          </w:p>
        </w:tc>
      </w:tr>
    </w:tbl>
    <w:p w:rsidR="00000000" w:rsidRDefault="00000000">
      <w:pPr>
        <w:pStyle w:val="3"/>
        <w:divId w:val="175387555"/>
      </w:pPr>
      <w:r>
        <w:t>Cancel Withdrawal Order</w:t>
      </w:r>
    </w:p>
    <w:p w:rsidR="00000000" w:rsidRDefault="00000000">
      <w:pPr>
        <w:pStyle w:val="a5"/>
        <w:divId w:val="175387555"/>
      </w:pPr>
      <w:r>
        <w:t>Cancel a pending fiat withdrawal order, currently only applicable to TRY</w:t>
      </w:r>
    </w:p>
    <w:p w:rsidR="00000000" w:rsidRDefault="00000000">
      <w:pPr>
        <w:pStyle w:val="4"/>
        <w:divId w:val="175387555"/>
      </w:pPr>
      <w:r>
        <w:t>Rate Limit: 3 requests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/api/v5/fiat/cancel-withdrawal</w:t>
      </w:r>
    </w:p>
    <w:p w:rsidR="00000000" w:rsidRDefault="00000000">
      <w:pPr>
        <w:pStyle w:val="a5"/>
        <w:ind w:left="720" w:right="720"/>
        <w:divId w:val="103497762"/>
      </w:pPr>
      <w:r>
        <w:t>Request Example</w:t>
      </w:r>
    </w:p>
    <w:p w:rsidR="00000000" w:rsidRDefault="00000000">
      <w:pPr>
        <w:pStyle w:val="HTML0"/>
        <w:divId w:val="2048022781"/>
        <w:rPr>
          <w:rStyle w:val="HTML"/>
        </w:rPr>
      </w:pPr>
      <w:r>
        <w:rPr>
          <w:rStyle w:val="HTML"/>
        </w:rPr>
        <w:t xml:space="preserve"> POST /api/v5/fiat/cancel-withdrawal</w:t>
      </w:r>
    </w:p>
    <w:p w:rsidR="00000000" w:rsidRDefault="00000000">
      <w:pPr>
        <w:pStyle w:val="HTML0"/>
        <w:divId w:val="2048022781"/>
        <w:rPr>
          <w:rStyle w:val="HTML"/>
        </w:rPr>
      </w:pPr>
      <w:r>
        <w:rPr>
          <w:rStyle w:val="HTML"/>
        </w:rPr>
        <w:t xml:space="preserve"> body</w:t>
      </w:r>
    </w:p>
    <w:p w:rsidR="00000000" w:rsidRDefault="00000000">
      <w:pPr>
        <w:pStyle w:val="HTML0"/>
        <w:divId w:val="2048022781"/>
        <w:rPr>
          <w:rStyle w:val="HTML"/>
        </w:rPr>
      </w:pPr>
      <w:r>
        <w:rPr>
          <w:rStyle w:val="HTML"/>
        </w:rPr>
        <w:t xml:space="preserve"> </w:t>
      </w:r>
      <w:r>
        <w:rPr>
          <w:rStyle w:val="o"/>
        </w:rPr>
        <w:t>{</w:t>
      </w:r>
    </w:p>
    <w:p w:rsidR="00000000" w:rsidRDefault="00000000">
      <w:pPr>
        <w:pStyle w:val="HTML0"/>
        <w:divId w:val="2048022781"/>
        <w:rPr>
          <w:rStyle w:val="HTML"/>
        </w:rPr>
      </w:pPr>
      <w:r>
        <w:rPr>
          <w:rStyle w:val="HTML"/>
        </w:rPr>
        <w:t xml:space="preserve">    </w:t>
      </w:r>
      <w:r>
        <w:rPr>
          <w:rStyle w:val="s2"/>
        </w:rPr>
        <w:t>"ordId"</w:t>
      </w:r>
      <w:r>
        <w:rPr>
          <w:rStyle w:val="HTML"/>
        </w:rPr>
        <w:t>:</w:t>
      </w:r>
      <w:r>
        <w:rPr>
          <w:rStyle w:val="s2"/>
        </w:rPr>
        <w:t>"124041201450544699"</w:t>
      </w:r>
    </w:p>
    <w:p w:rsidR="00000000" w:rsidRDefault="00000000">
      <w:pPr>
        <w:pStyle w:val="HTML0"/>
        <w:divId w:val="2048022781"/>
        <w:rPr>
          <w:rStyle w:val="HTML"/>
        </w:rPr>
      </w:pPr>
      <w:r>
        <w:rPr>
          <w:rStyle w:val="HTML"/>
        </w:rPr>
        <w:t xml:space="preserve"> </w:t>
      </w:r>
      <w:r>
        <w:rPr>
          <w:rStyle w:val="o"/>
        </w:rPr>
        <w:t>}</w:t>
      </w:r>
    </w:p>
    <w:p w:rsidR="00000000" w:rsidRDefault="00000000">
      <w:pPr>
        <w:pStyle w:val="HTML0"/>
        <w:divId w:val="2100564024"/>
        <w:rPr>
          <w:rStyle w:val="HTML"/>
          <w:vanish/>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780"/>
        <w:gridCol w:w="1058"/>
        <w:gridCol w:w="1995"/>
      </w:tblGrid>
      <w:tr w:rsidR="00000000">
        <w:trPr>
          <w:divId w:val="175387555"/>
          <w:tblHeader/>
          <w:tblCellSpacing w:w="15" w:type="dxa"/>
        </w:trPr>
        <w:tc>
          <w:tcPr>
            <w:tcW w:w="0" w:type="auto"/>
            <w:vAlign w:val="center"/>
            <w:hideMark/>
          </w:tcPr>
          <w:p w:rsidR="00000000" w:rsidRDefault="00000000">
            <w:pPr>
              <w:rPr>
                <w:b/>
                <w:bCs/>
              </w:rPr>
            </w:pPr>
            <w:r>
              <w:rPr>
                <w:rStyle w:val="a6"/>
              </w:rPr>
              <w:t>Parameters</w:t>
            </w:r>
          </w:p>
        </w:tc>
        <w:tc>
          <w:tcPr>
            <w:tcW w:w="0" w:type="auto"/>
            <w:vAlign w:val="center"/>
            <w:hideMark/>
          </w:tcPr>
          <w:p w:rsidR="00000000" w:rsidRDefault="00000000">
            <w:pPr>
              <w:rPr>
                <w:b/>
                <w:bCs/>
              </w:rPr>
            </w:pPr>
            <w:r>
              <w:rPr>
                <w:rStyle w:val="a6"/>
              </w:rPr>
              <w:t>Types</w:t>
            </w:r>
          </w:p>
        </w:tc>
        <w:tc>
          <w:tcPr>
            <w:tcW w:w="0" w:type="auto"/>
            <w:vAlign w:val="center"/>
            <w:hideMark/>
          </w:tcPr>
          <w:p w:rsidR="00000000" w:rsidRDefault="00000000">
            <w:pPr>
              <w:rPr>
                <w:b/>
                <w:bCs/>
              </w:rPr>
            </w:pPr>
            <w:r>
              <w:rPr>
                <w:rStyle w:val="a6"/>
              </w:rPr>
              <w:t>Required</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Payment Order Id</w:t>
            </w:r>
          </w:p>
        </w:tc>
      </w:tr>
    </w:tbl>
    <w:p w:rsidR="00000000" w:rsidRDefault="00000000">
      <w:pPr>
        <w:pStyle w:val="a5"/>
        <w:ind w:left="720" w:right="720"/>
        <w:divId w:val="871917241"/>
      </w:pPr>
      <w:r>
        <w:t>Response Example</w:t>
      </w:r>
    </w:p>
    <w:p w:rsidR="00000000" w:rsidRDefault="00000000">
      <w:pPr>
        <w:pStyle w:val="HTML0"/>
        <w:divId w:val="1816798993"/>
        <w:rPr>
          <w:rStyle w:val="w"/>
        </w:rPr>
      </w:pPr>
      <w:r>
        <w:rPr>
          <w:rStyle w:val="p"/>
        </w:rPr>
        <w:t>{</w:t>
      </w:r>
    </w:p>
    <w:p w:rsidR="00000000" w:rsidRDefault="00000000">
      <w:pPr>
        <w:pStyle w:val="HTML0"/>
        <w:divId w:val="1816798993"/>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816798993"/>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1816798993"/>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816798993"/>
        <w:rPr>
          <w:rStyle w:val="w"/>
        </w:rPr>
      </w:pPr>
      <w:r>
        <w:rPr>
          <w:rStyle w:val="w"/>
        </w:rPr>
        <w:t xml:space="preserve">    </w:t>
      </w:r>
      <w:r>
        <w:rPr>
          <w:rStyle w:val="p"/>
        </w:rPr>
        <w:t>{</w:t>
      </w:r>
    </w:p>
    <w:p w:rsidR="00000000" w:rsidRDefault="00000000">
      <w:pPr>
        <w:pStyle w:val="HTML0"/>
        <w:divId w:val="1816798993"/>
        <w:rPr>
          <w:rStyle w:val="w"/>
        </w:rPr>
      </w:pPr>
      <w:r>
        <w:rPr>
          <w:rStyle w:val="w"/>
        </w:rPr>
        <w:t xml:space="preserve">        </w:t>
      </w:r>
      <w:r>
        <w:rPr>
          <w:rStyle w:val="nl"/>
        </w:rPr>
        <w:t>"ordId"</w:t>
      </w:r>
      <w:r>
        <w:rPr>
          <w:rStyle w:val="p"/>
        </w:rPr>
        <w:t>:</w:t>
      </w:r>
      <w:r>
        <w:rPr>
          <w:rStyle w:val="w"/>
        </w:rPr>
        <w:t xml:space="preserve"> </w:t>
      </w:r>
      <w:r>
        <w:rPr>
          <w:rStyle w:val="s2"/>
        </w:rPr>
        <w:t>"124041201450544699"</w:t>
      </w:r>
      <w:r>
        <w:rPr>
          <w:rStyle w:val="p"/>
        </w:rPr>
        <w:t>,</w:t>
      </w:r>
    </w:p>
    <w:p w:rsidR="00000000" w:rsidRDefault="00000000">
      <w:pPr>
        <w:pStyle w:val="HTML0"/>
        <w:divId w:val="1816798993"/>
        <w:rPr>
          <w:rStyle w:val="w"/>
        </w:rPr>
      </w:pPr>
      <w:r>
        <w:rPr>
          <w:rStyle w:val="w"/>
        </w:rPr>
        <w:t xml:space="preserve">        </w:t>
      </w:r>
      <w:r>
        <w:rPr>
          <w:rStyle w:val="nl"/>
        </w:rPr>
        <w:t>"state"</w:t>
      </w:r>
      <w:r>
        <w:rPr>
          <w:rStyle w:val="p"/>
        </w:rPr>
        <w:t>:</w:t>
      </w:r>
      <w:r>
        <w:rPr>
          <w:rStyle w:val="w"/>
        </w:rPr>
        <w:t xml:space="preserve"> </w:t>
      </w:r>
      <w:r>
        <w:rPr>
          <w:rStyle w:val="s2"/>
        </w:rPr>
        <w:t>"canceled"</w:t>
      </w:r>
    </w:p>
    <w:p w:rsidR="00000000" w:rsidRDefault="00000000">
      <w:pPr>
        <w:pStyle w:val="HTML0"/>
        <w:divId w:val="1816798993"/>
        <w:rPr>
          <w:rStyle w:val="w"/>
        </w:rPr>
      </w:pPr>
      <w:r>
        <w:rPr>
          <w:rStyle w:val="w"/>
        </w:rPr>
        <w:t xml:space="preserve">    </w:t>
      </w:r>
      <w:r>
        <w:rPr>
          <w:rStyle w:val="p"/>
        </w:rPr>
        <w:t>}</w:t>
      </w:r>
    </w:p>
    <w:p w:rsidR="00000000" w:rsidRDefault="00000000">
      <w:pPr>
        <w:pStyle w:val="HTML0"/>
        <w:divId w:val="1816798993"/>
        <w:rPr>
          <w:rStyle w:val="w"/>
        </w:rPr>
      </w:pPr>
      <w:r>
        <w:rPr>
          <w:rStyle w:val="w"/>
        </w:rPr>
        <w:t xml:space="preserve">  </w:t>
      </w:r>
      <w:r>
        <w:rPr>
          <w:rStyle w:val="p"/>
        </w:rPr>
        <w:t>]</w:t>
      </w:r>
    </w:p>
    <w:p w:rsidR="00000000" w:rsidRDefault="00000000">
      <w:pPr>
        <w:pStyle w:val="HTML0"/>
        <w:divId w:val="1816798993"/>
        <w:rPr>
          <w:rStyle w:val="w"/>
        </w:rPr>
      </w:pPr>
      <w:r>
        <w:rPr>
          <w:rStyle w:val="p"/>
        </w:rPr>
        <w:t>}</w:t>
      </w:r>
    </w:p>
    <w:p w:rsidR="00000000" w:rsidRDefault="00000000">
      <w:pPr>
        <w:pStyle w:val="HTML0"/>
        <w:divId w:val="1816798993"/>
        <w:rPr>
          <w:rStyle w:val="w"/>
        </w:rPr>
      </w:pP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4995"/>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Payment Order Id</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The state of the transaction eg. canceled</w:t>
            </w:r>
          </w:p>
        </w:tc>
      </w:tr>
    </w:tbl>
    <w:p w:rsidR="00000000" w:rsidRDefault="00000000">
      <w:pPr>
        <w:pStyle w:val="3"/>
        <w:divId w:val="175387555"/>
      </w:pPr>
      <w:r>
        <w:t>Get Withdrawal Order History</w:t>
      </w:r>
    </w:p>
    <w:p w:rsidR="00000000" w:rsidRDefault="00000000">
      <w:pPr>
        <w:pStyle w:val="a5"/>
        <w:divId w:val="175387555"/>
      </w:pPr>
      <w:r>
        <w:t>Get fiat withdrawal order history</w:t>
      </w:r>
    </w:p>
    <w:p w:rsidR="00000000" w:rsidRDefault="00000000">
      <w:pPr>
        <w:pStyle w:val="4"/>
        <w:divId w:val="175387555"/>
      </w:pPr>
      <w:r>
        <w:t>Rate Limit: 3 requests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/api/v5/fiat/withdrawal-order-history</w:t>
      </w:r>
    </w:p>
    <w:p w:rsidR="00000000" w:rsidRDefault="00000000">
      <w:pPr>
        <w:pStyle w:val="a5"/>
        <w:ind w:left="720" w:right="720"/>
        <w:divId w:val="2058317822"/>
      </w:pPr>
      <w:r>
        <w:t>Request Example</w:t>
      </w:r>
    </w:p>
    <w:p w:rsidR="00000000" w:rsidRDefault="00000000">
      <w:pPr>
        <w:pStyle w:val="HTML0"/>
        <w:divId w:val="2124953463"/>
        <w:rPr>
          <w:rStyle w:val="HTML"/>
        </w:rPr>
      </w:pPr>
      <w:r>
        <w:rPr>
          <w:rStyle w:val="HTML"/>
        </w:rPr>
        <w:t xml:space="preserve"> GET /api/v5/fiat/withdrawal-order-history</w:t>
      </w:r>
    </w:p>
    <w:p w:rsidR="00000000" w:rsidRDefault="00000000">
      <w:pPr>
        <w:pStyle w:val="HTML0"/>
        <w:divId w:val="2124953463"/>
        <w:rPr>
          <w:rStyle w:val="HTML"/>
        </w:rPr>
      </w:pPr>
    </w:p>
    <w:p w:rsidR="00000000" w:rsidRDefault="00000000">
      <w:pPr>
        <w:pStyle w:val="HTML0"/>
        <w:divId w:val="1987513900"/>
        <w:rPr>
          <w:rStyle w:val="HTML"/>
          <w:vanish/>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780"/>
        <w:gridCol w:w="1058"/>
        <w:gridCol w:w="4833"/>
      </w:tblGrid>
      <w:tr w:rsidR="00000000">
        <w:trPr>
          <w:divId w:val="175387555"/>
          <w:tblHeader/>
          <w:tblCellSpacing w:w="15" w:type="dxa"/>
        </w:trPr>
        <w:tc>
          <w:tcPr>
            <w:tcW w:w="0" w:type="auto"/>
            <w:vAlign w:val="center"/>
            <w:hideMark/>
          </w:tcPr>
          <w:p w:rsidR="00000000" w:rsidRDefault="00000000">
            <w:pPr>
              <w:rPr>
                <w:b/>
                <w:bCs/>
              </w:rPr>
            </w:pPr>
            <w:r>
              <w:rPr>
                <w:rStyle w:val="a6"/>
              </w:rPr>
              <w:t>Parameters</w:t>
            </w:r>
          </w:p>
        </w:tc>
        <w:tc>
          <w:tcPr>
            <w:tcW w:w="0" w:type="auto"/>
            <w:vAlign w:val="center"/>
            <w:hideMark/>
          </w:tcPr>
          <w:p w:rsidR="00000000" w:rsidRDefault="00000000">
            <w:pPr>
              <w:rPr>
                <w:b/>
                <w:bCs/>
              </w:rPr>
            </w:pPr>
            <w:r>
              <w:rPr>
                <w:rStyle w:val="a6"/>
              </w:rPr>
              <w:t>Types</w:t>
            </w:r>
          </w:p>
        </w:tc>
        <w:tc>
          <w:tcPr>
            <w:tcW w:w="0" w:type="auto"/>
            <w:vAlign w:val="center"/>
            <w:hideMark/>
          </w:tcPr>
          <w:p w:rsidR="00000000" w:rsidRDefault="00000000">
            <w:pPr>
              <w:rPr>
                <w:b/>
                <w:bCs/>
              </w:rPr>
            </w:pPr>
            <w:r>
              <w:rPr>
                <w:rStyle w:val="a6"/>
              </w:rPr>
              <w:t>Required</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ISO-4217 3 digit currency code</w:t>
            </w:r>
          </w:p>
        </w:tc>
      </w:tr>
      <w:tr w:rsidR="00000000">
        <w:trPr>
          <w:divId w:val="175387555"/>
          <w:tblCellSpacing w:w="15" w:type="dxa"/>
        </w:trPr>
        <w:tc>
          <w:tcPr>
            <w:tcW w:w="0" w:type="auto"/>
            <w:vAlign w:val="center"/>
            <w:hideMark/>
          </w:tcPr>
          <w:p w:rsidR="00000000" w:rsidRDefault="00000000">
            <w:r>
              <w:t>paymentMethod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Payment Method </w:t>
            </w:r>
            <w:r>
              <w:br/>
              <w:t xml:space="preserve">SEPA </w:t>
            </w:r>
            <w:r>
              <w:br/>
              <w:t xml:space="preserve">TR_BANKS </w:t>
            </w:r>
            <w:r>
              <w:br/>
              <w:t>PIX</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State of the order: </w:t>
            </w:r>
            <w:r>
              <w:br/>
            </w:r>
            <w:r>
              <w:rPr>
                <w:rStyle w:val="HTML"/>
              </w:rPr>
              <w:t>completed</w:t>
            </w:r>
            <w:r>
              <w:br/>
            </w:r>
            <w:r>
              <w:rPr>
                <w:rStyle w:val="HTML"/>
              </w:rPr>
              <w:t>failed</w:t>
            </w:r>
            <w:r>
              <w:br/>
            </w:r>
            <w:r>
              <w:rPr>
                <w:rStyle w:val="HTML"/>
              </w:rPr>
              <w:t>pending</w:t>
            </w:r>
            <w:r>
              <w:br/>
            </w:r>
            <w:r>
              <w:rPr>
                <w:rStyle w:val="HTML"/>
              </w:rPr>
              <w:t>canceled</w:t>
            </w:r>
            <w:r>
              <w:br/>
            </w:r>
            <w:r>
              <w:rPr>
                <w:rStyle w:val="HTML"/>
              </w:rPr>
              <w:t>inqueue</w:t>
            </w:r>
            <w:r>
              <w:br/>
            </w:r>
            <w:r>
              <w:rPr>
                <w:rStyle w:val="HTML"/>
              </w:rPr>
              <w:t>processing</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Filter with a begin timestamp. Unix timestamp format in milliseconds (inclusive)</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Filter with an end timestamp. Unix timestamp format in milliseconds (inclusive)</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Number of results per request. Maximum and default is 100</w:t>
            </w:r>
          </w:p>
        </w:tc>
      </w:tr>
    </w:tbl>
    <w:p w:rsidR="00000000" w:rsidRDefault="00000000">
      <w:pPr>
        <w:pStyle w:val="a5"/>
        <w:ind w:left="720" w:right="720"/>
        <w:divId w:val="977607568"/>
      </w:pPr>
      <w:r>
        <w:t>Response Example</w:t>
      </w:r>
    </w:p>
    <w:p w:rsidR="00000000" w:rsidRDefault="00000000">
      <w:pPr>
        <w:pStyle w:val="HTML0"/>
        <w:divId w:val="1768116185"/>
        <w:rPr>
          <w:rStyle w:val="w"/>
        </w:rPr>
      </w:pPr>
      <w:r>
        <w:rPr>
          <w:rStyle w:val="p"/>
        </w:rPr>
        <w:t>{</w:t>
      </w:r>
    </w:p>
    <w:p w:rsidR="00000000" w:rsidRDefault="00000000">
      <w:pPr>
        <w:pStyle w:val="HTML0"/>
        <w:divId w:val="1768116185"/>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768116185"/>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1768116185"/>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768116185"/>
        <w:rPr>
          <w:rStyle w:val="w"/>
        </w:rPr>
      </w:pPr>
      <w:r>
        <w:rPr>
          <w:rStyle w:val="w"/>
        </w:rPr>
        <w:t xml:space="preserve">    </w:t>
      </w:r>
      <w:r>
        <w:rPr>
          <w:rStyle w:val="p"/>
        </w:rPr>
        <w:t>{</w:t>
      </w:r>
    </w:p>
    <w:p w:rsidR="00000000" w:rsidRDefault="00000000">
      <w:pPr>
        <w:pStyle w:val="HTML0"/>
        <w:divId w:val="1768116185"/>
        <w:rPr>
          <w:rStyle w:val="w"/>
        </w:rPr>
      </w:pPr>
      <w:r>
        <w:rPr>
          <w:rStyle w:val="w"/>
        </w:rPr>
        <w:t xml:space="preserve">        </w:t>
      </w:r>
      <w:r>
        <w:rPr>
          <w:rStyle w:val="nl"/>
        </w:rPr>
        <w:t>"cTime"</w:t>
      </w:r>
      <w:r>
        <w:rPr>
          <w:rStyle w:val="p"/>
        </w:rPr>
        <w:t>:</w:t>
      </w:r>
      <w:r>
        <w:rPr>
          <w:rStyle w:val="w"/>
        </w:rPr>
        <w:t xml:space="preserve"> </w:t>
      </w:r>
      <w:r>
        <w:rPr>
          <w:rStyle w:val="s2"/>
        </w:rPr>
        <w:t>"1707429385000"</w:t>
      </w:r>
      <w:r>
        <w:rPr>
          <w:rStyle w:val="p"/>
        </w:rPr>
        <w:t>,</w:t>
      </w:r>
    </w:p>
    <w:p w:rsidR="00000000" w:rsidRDefault="00000000">
      <w:pPr>
        <w:pStyle w:val="HTML0"/>
        <w:divId w:val="1768116185"/>
        <w:rPr>
          <w:rStyle w:val="w"/>
        </w:rPr>
      </w:pPr>
      <w:r>
        <w:rPr>
          <w:rStyle w:val="w"/>
        </w:rPr>
        <w:t xml:space="preserve">        </w:t>
      </w:r>
      <w:r>
        <w:rPr>
          <w:rStyle w:val="nl"/>
        </w:rPr>
        <w:t>"uTime"</w:t>
      </w:r>
      <w:r>
        <w:rPr>
          <w:rStyle w:val="p"/>
        </w:rPr>
        <w:t>:</w:t>
      </w:r>
      <w:r>
        <w:rPr>
          <w:rStyle w:val="w"/>
        </w:rPr>
        <w:t xml:space="preserve"> </w:t>
      </w:r>
      <w:r>
        <w:rPr>
          <w:rStyle w:val="s2"/>
        </w:rPr>
        <w:t>"1707429385000"</w:t>
      </w:r>
      <w:r>
        <w:rPr>
          <w:rStyle w:val="p"/>
        </w:rPr>
        <w:t>,</w:t>
      </w:r>
    </w:p>
    <w:p w:rsidR="00000000" w:rsidRDefault="00000000">
      <w:pPr>
        <w:pStyle w:val="HTML0"/>
        <w:divId w:val="1768116185"/>
        <w:rPr>
          <w:rStyle w:val="w"/>
        </w:rPr>
      </w:pPr>
      <w:r>
        <w:rPr>
          <w:rStyle w:val="w"/>
        </w:rPr>
        <w:t xml:space="preserve">        </w:t>
      </w:r>
      <w:r>
        <w:rPr>
          <w:rStyle w:val="nl"/>
        </w:rPr>
        <w:t>"ordId"</w:t>
      </w:r>
      <w:r>
        <w:rPr>
          <w:rStyle w:val="p"/>
        </w:rPr>
        <w:t>:</w:t>
      </w:r>
      <w:r>
        <w:rPr>
          <w:rStyle w:val="w"/>
        </w:rPr>
        <w:t xml:space="preserve"> </w:t>
      </w:r>
      <w:r>
        <w:rPr>
          <w:rStyle w:val="s2"/>
        </w:rPr>
        <w:t>"124041201450544699"</w:t>
      </w:r>
      <w:r>
        <w:rPr>
          <w:rStyle w:val="p"/>
        </w:rPr>
        <w:t>,</w:t>
      </w:r>
    </w:p>
    <w:p w:rsidR="00000000" w:rsidRDefault="00000000">
      <w:pPr>
        <w:pStyle w:val="HTML0"/>
        <w:divId w:val="1768116185"/>
        <w:rPr>
          <w:rStyle w:val="w"/>
        </w:rPr>
      </w:pPr>
      <w:r>
        <w:rPr>
          <w:rStyle w:val="w"/>
        </w:rPr>
        <w:t xml:space="preserve">        </w:t>
      </w:r>
      <w:r>
        <w:rPr>
          <w:rStyle w:val="nl"/>
        </w:rPr>
        <w:t>"paymentMethod"</w:t>
      </w:r>
      <w:r>
        <w:rPr>
          <w:rStyle w:val="p"/>
        </w:rPr>
        <w:t>:</w:t>
      </w:r>
      <w:r>
        <w:rPr>
          <w:rStyle w:val="w"/>
        </w:rPr>
        <w:t xml:space="preserve"> </w:t>
      </w:r>
      <w:r>
        <w:rPr>
          <w:rStyle w:val="s2"/>
        </w:rPr>
        <w:t>"TR_BANKS"</w:t>
      </w:r>
      <w:r>
        <w:rPr>
          <w:rStyle w:val="p"/>
        </w:rPr>
        <w:t>,</w:t>
      </w:r>
    </w:p>
    <w:p w:rsidR="00000000" w:rsidRDefault="00000000">
      <w:pPr>
        <w:pStyle w:val="HTML0"/>
        <w:divId w:val="1768116185"/>
        <w:rPr>
          <w:rStyle w:val="w"/>
        </w:rPr>
      </w:pPr>
      <w:r>
        <w:rPr>
          <w:rStyle w:val="w"/>
        </w:rPr>
        <w:t xml:space="preserve">        </w:t>
      </w:r>
      <w:r>
        <w:rPr>
          <w:rStyle w:val="nl"/>
        </w:rPr>
        <w:t>"paymentAcctId"</w:t>
      </w:r>
      <w:r>
        <w:rPr>
          <w:rStyle w:val="p"/>
        </w:rPr>
        <w:t>:</w:t>
      </w:r>
      <w:r>
        <w:rPr>
          <w:rStyle w:val="w"/>
        </w:rPr>
        <w:t xml:space="preserve"> </w:t>
      </w:r>
      <w:r>
        <w:rPr>
          <w:rStyle w:val="s2"/>
        </w:rPr>
        <w:t>"20"</w:t>
      </w:r>
      <w:r>
        <w:rPr>
          <w:rStyle w:val="p"/>
        </w:rPr>
        <w:t>,</w:t>
      </w:r>
    </w:p>
    <w:p w:rsidR="00000000" w:rsidRDefault="00000000">
      <w:pPr>
        <w:pStyle w:val="HTML0"/>
        <w:divId w:val="1768116185"/>
        <w:rPr>
          <w:rStyle w:val="w"/>
        </w:rPr>
      </w:pPr>
      <w:r>
        <w:rPr>
          <w:rStyle w:val="w"/>
        </w:rPr>
        <w:t xml:space="preserve">        </w:t>
      </w:r>
      <w:r>
        <w:rPr>
          <w:rStyle w:val="nl"/>
        </w:rPr>
        <w:t>"amt"</w:t>
      </w:r>
      <w:r>
        <w:rPr>
          <w:rStyle w:val="p"/>
        </w:rPr>
        <w:t>:</w:t>
      </w:r>
      <w:r>
        <w:rPr>
          <w:rStyle w:val="w"/>
        </w:rPr>
        <w:t xml:space="preserve"> </w:t>
      </w:r>
      <w:r>
        <w:rPr>
          <w:rStyle w:val="s2"/>
        </w:rPr>
        <w:t>"10000"</w:t>
      </w:r>
      <w:r>
        <w:rPr>
          <w:rStyle w:val="p"/>
        </w:rPr>
        <w:t>,</w:t>
      </w:r>
    </w:p>
    <w:p w:rsidR="00000000" w:rsidRDefault="00000000">
      <w:pPr>
        <w:pStyle w:val="HTML0"/>
        <w:divId w:val="1768116185"/>
        <w:rPr>
          <w:rStyle w:val="w"/>
        </w:rPr>
      </w:pPr>
      <w:r>
        <w:rPr>
          <w:rStyle w:val="w"/>
        </w:rPr>
        <w:t xml:space="preserve">        </w:t>
      </w:r>
      <w:r>
        <w:rPr>
          <w:rStyle w:val="nl"/>
        </w:rPr>
        <w:t>"fee"</w:t>
      </w:r>
      <w:r>
        <w:rPr>
          <w:rStyle w:val="p"/>
        </w:rPr>
        <w:t>:</w:t>
      </w:r>
      <w:r>
        <w:rPr>
          <w:rStyle w:val="w"/>
        </w:rPr>
        <w:t xml:space="preserve"> </w:t>
      </w:r>
      <w:r>
        <w:rPr>
          <w:rStyle w:val="s2"/>
        </w:rPr>
        <w:t>"0"</w:t>
      </w:r>
      <w:r>
        <w:rPr>
          <w:rStyle w:val="p"/>
        </w:rPr>
        <w:t>,</w:t>
      </w:r>
    </w:p>
    <w:p w:rsidR="00000000" w:rsidRDefault="00000000">
      <w:pPr>
        <w:pStyle w:val="HTML0"/>
        <w:divId w:val="1768116185"/>
        <w:rPr>
          <w:rStyle w:val="w"/>
        </w:rPr>
      </w:pPr>
      <w:r>
        <w:rPr>
          <w:rStyle w:val="w"/>
        </w:rPr>
        <w:t xml:space="preserve">        </w:t>
      </w:r>
      <w:r>
        <w:rPr>
          <w:rStyle w:val="nl"/>
        </w:rPr>
        <w:t>"ccy"</w:t>
      </w:r>
      <w:r>
        <w:rPr>
          <w:rStyle w:val="p"/>
        </w:rPr>
        <w:t>:</w:t>
      </w:r>
      <w:r>
        <w:rPr>
          <w:rStyle w:val="w"/>
        </w:rPr>
        <w:t xml:space="preserve"> </w:t>
      </w:r>
      <w:r>
        <w:rPr>
          <w:rStyle w:val="s2"/>
        </w:rPr>
        <w:t>"TRY"</w:t>
      </w:r>
      <w:r>
        <w:rPr>
          <w:rStyle w:val="p"/>
        </w:rPr>
        <w:t>,</w:t>
      </w:r>
    </w:p>
    <w:p w:rsidR="00000000" w:rsidRDefault="00000000">
      <w:pPr>
        <w:pStyle w:val="HTML0"/>
        <w:divId w:val="1768116185"/>
        <w:rPr>
          <w:rStyle w:val="w"/>
        </w:rPr>
      </w:pPr>
      <w:r>
        <w:rPr>
          <w:rStyle w:val="w"/>
        </w:rPr>
        <w:t xml:space="preserve">        </w:t>
      </w:r>
      <w:r>
        <w:rPr>
          <w:rStyle w:val="nl"/>
        </w:rPr>
        <w:t>"state"</w:t>
      </w:r>
      <w:r>
        <w:rPr>
          <w:rStyle w:val="p"/>
        </w:rPr>
        <w:t>:</w:t>
      </w:r>
      <w:r>
        <w:rPr>
          <w:rStyle w:val="w"/>
        </w:rPr>
        <w:t xml:space="preserve"> </w:t>
      </w:r>
      <w:r>
        <w:rPr>
          <w:rStyle w:val="s2"/>
        </w:rPr>
        <w:t>"completed"</w:t>
      </w:r>
      <w:r>
        <w:rPr>
          <w:rStyle w:val="p"/>
        </w:rPr>
        <w:t>,</w:t>
      </w:r>
    </w:p>
    <w:p w:rsidR="00000000" w:rsidRDefault="00000000">
      <w:pPr>
        <w:pStyle w:val="HTML0"/>
        <w:divId w:val="1768116185"/>
        <w:rPr>
          <w:rStyle w:val="w"/>
        </w:rPr>
      </w:pPr>
      <w:r>
        <w:rPr>
          <w:rStyle w:val="w"/>
        </w:rPr>
        <w:t xml:space="preserve">        </w:t>
      </w:r>
      <w:r>
        <w:rPr>
          <w:rStyle w:val="nl"/>
        </w:rPr>
        <w:t>"clientId"</w:t>
      </w:r>
      <w:r>
        <w:rPr>
          <w:rStyle w:val="p"/>
        </w:rPr>
        <w:t>:</w:t>
      </w:r>
      <w:r>
        <w:rPr>
          <w:rStyle w:val="w"/>
        </w:rPr>
        <w:t xml:space="preserve"> </w:t>
      </w:r>
      <w:r>
        <w:rPr>
          <w:rStyle w:val="s2"/>
        </w:rPr>
        <w:t>"194a6975e98246538faeb0fab0d502df"</w:t>
      </w:r>
    </w:p>
    <w:p w:rsidR="00000000" w:rsidRDefault="00000000">
      <w:pPr>
        <w:pStyle w:val="HTML0"/>
        <w:divId w:val="1768116185"/>
        <w:rPr>
          <w:rStyle w:val="w"/>
        </w:rPr>
      </w:pPr>
      <w:r>
        <w:rPr>
          <w:rStyle w:val="w"/>
        </w:rPr>
        <w:t xml:space="preserve">    </w:t>
      </w:r>
      <w:r>
        <w:rPr>
          <w:rStyle w:val="p"/>
        </w:rPr>
        <w:t>},</w:t>
      </w:r>
    </w:p>
    <w:p w:rsidR="00000000" w:rsidRDefault="00000000">
      <w:pPr>
        <w:pStyle w:val="HTML0"/>
        <w:divId w:val="1768116185"/>
        <w:rPr>
          <w:rStyle w:val="w"/>
        </w:rPr>
      </w:pPr>
      <w:r>
        <w:rPr>
          <w:rStyle w:val="w"/>
        </w:rPr>
        <w:t xml:space="preserve">    </w:t>
      </w:r>
      <w:r>
        <w:rPr>
          <w:rStyle w:val="p"/>
        </w:rPr>
        <w:t>{</w:t>
      </w:r>
    </w:p>
    <w:p w:rsidR="00000000" w:rsidRDefault="00000000">
      <w:pPr>
        <w:pStyle w:val="HTML0"/>
        <w:divId w:val="1768116185"/>
        <w:rPr>
          <w:rStyle w:val="w"/>
        </w:rPr>
      </w:pPr>
      <w:r>
        <w:rPr>
          <w:rStyle w:val="w"/>
        </w:rPr>
        <w:t xml:space="preserve">        </w:t>
      </w:r>
      <w:r>
        <w:rPr>
          <w:rStyle w:val="nl"/>
        </w:rPr>
        <w:t>"cTime"</w:t>
      </w:r>
      <w:r>
        <w:rPr>
          <w:rStyle w:val="p"/>
        </w:rPr>
        <w:t>:</w:t>
      </w:r>
      <w:r>
        <w:rPr>
          <w:rStyle w:val="w"/>
        </w:rPr>
        <w:t xml:space="preserve"> </w:t>
      </w:r>
      <w:r>
        <w:rPr>
          <w:rStyle w:val="s2"/>
        </w:rPr>
        <w:t>"1707429385000"</w:t>
      </w:r>
      <w:r>
        <w:rPr>
          <w:rStyle w:val="p"/>
        </w:rPr>
        <w:t>,</w:t>
      </w:r>
    </w:p>
    <w:p w:rsidR="00000000" w:rsidRDefault="00000000">
      <w:pPr>
        <w:pStyle w:val="HTML0"/>
        <w:divId w:val="1768116185"/>
        <w:rPr>
          <w:rStyle w:val="w"/>
        </w:rPr>
      </w:pPr>
      <w:r>
        <w:rPr>
          <w:rStyle w:val="w"/>
        </w:rPr>
        <w:t xml:space="preserve">        </w:t>
      </w:r>
      <w:r>
        <w:rPr>
          <w:rStyle w:val="nl"/>
        </w:rPr>
        <w:t>"uTime"</w:t>
      </w:r>
      <w:r>
        <w:rPr>
          <w:rStyle w:val="p"/>
        </w:rPr>
        <w:t>:</w:t>
      </w:r>
      <w:r>
        <w:rPr>
          <w:rStyle w:val="w"/>
        </w:rPr>
        <w:t xml:space="preserve"> </w:t>
      </w:r>
      <w:r>
        <w:rPr>
          <w:rStyle w:val="s2"/>
        </w:rPr>
        <w:t>"1707429385000"</w:t>
      </w:r>
      <w:r>
        <w:rPr>
          <w:rStyle w:val="p"/>
        </w:rPr>
        <w:t>,</w:t>
      </w:r>
    </w:p>
    <w:p w:rsidR="00000000" w:rsidRDefault="00000000">
      <w:pPr>
        <w:pStyle w:val="HTML0"/>
        <w:divId w:val="1768116185"/>
        <w:rPr>
          <w:rStyle w:val="w"/>
        </w:rPr>
      </w:pPr>
      <w:r>
        <w:rPr>
          <w:rStyle w:val="w"/>
        </w:rPr>
        <w:t xml:space="preserve">        </w:t>
      </w:r>
      <w:r>
        <w:rPr>
          <w:rStyle w:val="nl"/>
        </w:rPr>
        <w:t>"ordId"</w:t>
      </w:r>
      <w:r>
        <w:rPr>
          <w:rStyle w:val="p"/>
        </w:rPr>
        <w:t>:</w:t>
      </w:r>
      <w:r>
        <w:rPr>
          <w:rStyle w:val="w"/>
        </w:rPr>
        <w:t xml:space="preserve"> </w:t>
      </w:r>
      <w:r>
        <w:rPr>
          <w:rStyle w:val="s2"/>
        </w:rPr>
        <w:t>"124041201450544690"</w:t>
      </w:r>
      <w:r>
        <w:rPr>
          <w:rStyle w:val="p"/>
        </w:rPr>
        <w:t>,</w:t>
      </w:r>
    </w:p>
    <w:p w:rsidR="00000000" w:rsidRDefault="00000000">
      <w:pPr>
        <w:pStyle w:val="HTML0"/>
        <w:divId w:val="1768116185"/>
        <w:rPr>
          <w:rStyle w:val="w"/>
        </w:rPr>
      </w:pPr>
      <w:r>
        <w:rPr>
          <w:rStyle w:val="w"/>
        </w:rPr>
        <w:t xml:space="preserve">        </w:t>
      </w:r>
      <w:r>
        <w:rPr>
          <w:rStyle w:val="nl"/>
        </w:rPr>
        <w:t>"paymentMethod"</w:t>
      </w:r>
      <w:r>
        <w:rPr>
          <w:rStyle w:val="p"/>
        </w:rPr>
        <w:t>:</w:t>
      </w:r>
      <w:r>
        <w:rPr>
          <w:rStyle w:val="w"/>
        </w:rPr>
        <w:t xml:space="preserve"> </w:t>
      </w:r>
      <w:r>
        <w:rPr>
          <w:rStyle w:val="s2"/>
        </w:rPr>
        <w:t>"TR_BANKS"</w:t>
      </w:r>
      <w:r>
        <w:rPr>
          <w:rStyle w:val="p"/>
        </w:rPr>
        <w:t>,</w:t>
      </w:r>
    </w:p>
    <w:p w:rsidR="00000000" w:rsidRDefault="00000000">
      <w:pPr>
        <w:pStyle w:val="HTML0"/>
        <w:divId w:val="1768116185"/>
        <w:rPr>
          <w:rStyle w:val="w"/>
        </w:rPr>
      </w:pPr>
      <w:r>
        <w:rPr>
          <w:rStyle w:val="w"/>
        </w:rPr>
        <w:t xml:space="preserve">        </w:t>
      </w:r>
      <w:r>
        <w:rPr>
          <w:rStyle w:val="nl"/>
        </w:rPr>
        <w:t>"paymentAcctId"</w:t>
      </w:r>
      <w:r>
        <w:rPr>
          <w:rStyle w:val="p"/>
        </w:rPr>
        <w:t>:</w:t>
      </w:r>
      <w:r>
        <w:rPr>
          <w:rStyle w:val="w"/>
        </w:rPr>
        <w:t xml:space="preserve"> </w:t>
      </w:r>
      <w:r>
        <w:rPr>
          <w:rStyle w:val="s2"/>
        </w:rPr>
        <w:t>"20"</w:t>
      </w:r>
      <w:r>
        <w:rPr>
          <w:rStyle w:val="p"/>
        </w:rPr>
        <w:t>,</w:t>
      </w:r>
    </w:p>
    <w:p w:rsidR="00000000" w:rsidRDefault="00000000">
      <w:pPr>
        <w:pStyle w:val="HTML0"/>
        <w:divId w:val="1768116185"/>
        <w:rPr>
          <w:rStyle w:val="w"/>
        </w:rPr>
      </w:pPr>
      <w:r>
        <w:rPr>
          <w:rStyle w:val="w"/>
        </w:rPr>
        <w:t xml:space="preserve">        </w:t>
      </w:r>
      <w:r>
        <w:rPr>
          <w:rStyle w:val="nl"/>
        </w:rPr>
        <w:t>"amt"</w:t>
      </w:r>
      <w:r>
        <w:rPr>
          <w:rStyle w:val="p"/>
        </w:rPr>
        <w:t>:</w:t>
      </w:r>
      <w:r>
        <w:rPr>
          <w:rStyle w:val="w"/>
        </w:rPr>
        <w:t xml:space="preserve"> </w:t>
      </w:r>
      <w:r>
        <w:rPr>
          <w:rStyle w:val="s2"/>
        </w:rPr>
        <w:t>"5000"</w:t>
      </w:r>
      <w:r>
        <w:rPr>
          <w:rStyle w:val="p"/>
        </w:rPr>
        <w:t>,</w:t>
      </w:r>
    </w:p>
    <w:p w:rsidR="00000000" w:rsidRDefault="00000000">
      <w:pPr>
        <w:pStyle w:val="HTML0"/>
        <w:divId w:val="1768116185"/>
        <w:rPr>
          <w:rStyle w:val="w"/>
        </w:rPr>
      </w:pPr>
      <w:r>
        <w:rPr>
          <w:rStyle w:val="w"/>
        </w:rPr>
        <w:t xml:space="preserve">        </w:t>
      </w:r>
      <w:r>
        <w:rPr>
          <w:rStyle w:val="nl"/>
        </w:rPr>
        <w:t>"fee"</w:t>
      </w:r>
      <w:r>
        <w:rPr>
          <w:rStyle w:val="p"/>
        </w:rPr>
        <w:t>:</w:t>
      </w:r>
      <w:r>
        <w:rPr>
          <w:rStyle w:val="w"/>
        </w:rPr>
        <w:t xml:space="preserve"> </w:t>
      </w:r>
      <w:r>
        <w:rPr>
          <w:rStyle w:val="s2"/>
        </w:rPr>
        <w:t>"0"</w:t>
      </w:r>
      <w:r>
        <w:rPr>
          <w:rStyle w:val="p"/>
        </w:rPr>
        <w:t>,</w:t>
      </w:r>
    </w:p>
    <w:p w:rsidR="00000000" w:rsidRDefault="00000000">
      <w:pPr>
        <w:pStyle w:val="HTML0"/>
        <w:divId w:val="1768116185"/>
        <w:rPr>
          <w:rStyle w:val="w"/>
        </w:rPr>
      </w:pPr>
      <w:r>
        <w:rPr>
          <w:rStyle w:val="w"/>
        </w:rPr>
        <w:t xml:space="preserve">        </w:t>
      </w:r>
      <w:r>
        <w:rPr>
          <w:rStyle w:val="nl"/>
        </w:rPr>
        <w:t>"ccy"</w:t>
      </w:r>
      <w:r>
        <w:rPr>
          <w:rStyle w:val="p"/>
        </w:rPr>
        <w:t>:</w:t>
      </w:r>
      <w:r>
        <w:rPr>
          <w:rStyle w:val="w"/>
        </w:rPr>
        <w:t xml:space="preserve"> </w:t>
      </w:r>
      <w:r>
        <w:rPr>
          <w:rStyle w:val="s2"/>
        </w:rPr>
        <w:t>"TRY"</w:t>
      </w:r>
      <w:r>
        <w:rPr>
          <w:rStyle w:val="p"/>
        </w:rPr>
        <w:t>,</w:t>
      </w:r>
    </w:p>
    <w:p w:rsidR="00000000" w:rsidRDefault="00000000">
      <w:pPr>
        <w:pStyle w:val="HTML0"/>
        <w:divId w:val="1768116185"/>
        <w:rPr>
          <w:rStyle w:val="w"/>
        </w:rPr>
      </w:pPr>
      <w:r>
        <w:rPr>
          <w:rStyle w:val="w"/>
        </w:rPr>
        <w:t xml:space="preserve">        </w:t>
      </w:r>
      <w:r>
        <w:rPr>
          <w:rStyle w:val="nl"/>
        </w:rPr>
        <w:t>"state"</w:t>
      </w:r>
      <w:r>
        <w:rPr>
          <w:rStyle w:val="p"/>
        </w:rPr>
        <w:t>:</w:t>
      </w:r>
      <w:r>
        <w:rPr>
          <w:rStyle w:val="w"/>
        </w:rPr>
        <w:t xml:space="preserve"> </w:t>
      </w:r>
      <w:r>
        <w:rPr>
          <w:rStyle w:val="s2"/>
        </w:rPr>
        <w:t>"completed"</w:t>
      </w:r>
      <w:r>
        <w:rPr>
          <w:rStyle w:val="p"/>
        </w:rPr>
        <w:t>,</w:t>
      </w:r>
    </w:p>
    <w:p w:rsidR="00000000" w:rsidRDefault="00000000">
      <w:pPr>
        <w:pStyle w:val="HTML0"/>
        <w:divId w:val="1768116185"/>
        <w:rPr>
          <w:rStyle w:val="w"/>
        </w:rPr>
      </w:pPr>
      <w:r>
        <w:rPr>
          <w:rStyle w:val="w"/>
        </w:rPr>
        <w:t xml:space="preserve">        </w:t>
      </w:r>
      <w:r>
        <w:rPr>
          <w:rStyle w:val="nl"/>
        </w:rPr>
        <w:t>"clientId"</w:t>
      </w:r>
      <w:r>
        <w:rPr>
          <w:rStyle w:val="p"/>
        </w:rPr>
        <w:t>:</w:t>
      </w:r>
      <w:r>
        <w:rPr>
          <w:rStyle w:val="w"/>
        </w:rPr>
        <w:t xml:space="preserve"> </w:t>
      </w:r>
      <w:r>
        <w:rPr>
          <w:rStyle w:val="s2"/>
        </w:rPr>
        <w:t>"164a6975e48946538faeb0fab0d414fg"</w:t>
      </w:r>
    </w:p>
    <w:p w:rsidR="00000000" w:rsidRDefault="00000000">
      <w:pPr>
        <w:pStyle w:val="HTML0"/>
        <w:divId w:val="1768116185"/>
        <w:rPr>
          <w:rStyle w:val="w"/>
        </w:rPr>
      </w:pPr>
      <w:r>
        <w:rPr>
          <w:rStyle w:val="w"/>
        </w:rPr>
        <w:t xml:space="preserve">    </w:t>
      </w:r>
      <w:r>
        <w:rPr>
          <w:rStyle w:val="p"/>
        </w:rPr>
        <w:t>}</w:t>
      </w:r>
    </w:p>
    <w:p w:rsidR="00000000" w:rsidRDefault="00000000">
      <w:pPr>
        <w:pStyle w:val="HTML0"/>
        <w:divId w:val="1768116185"/>
        <w:rPr>
          <w:rStyle w:val="w"/>
        </w:rPr>
      </w:pPr>
      <w:r>
        <w:rPr>
          <w:rStyle w:val="w"/>
        </w:rPr>
        <w:t xml:space="preserve">  </w:t>
      </w:r>
      <w:r>
        <w:rPr>
          <w:rStyle w:val="p"/>
        </w:rPr>
        <w:t>]</w:t>
      </w:r>
    </w:p>
    <w:p w:rsidR="00000000" w:rsidRDefault="00000000">
      <w:pPr>
        <w:pStyle w:val="HTML0"/>
        <w:divId w:val="1768116185"/>
        <w:rPr>
          <w:rStyle w:val="w"/>
        </w:rPr>
      </w:pPr>
      <w:r>
        <w:rPr>
          <w:rStyle w:val="p"/>
        </w:rPr>
        <w:t>}</w:t>
      </w:r>
    </w:p>
    <w:p w:rsidR="00000000" w:rsidRDefault="00000000">
      <w:pPr>
        <w:pStyle w:val="HTML0"/>
        <w:divId w:val="1768116185"/>
        <w:rPr>
          <w:rStyle w:val="w"/>
        </w:rPr>
      </w:pP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780"/>
        <w:gridCol w:w="5891"/>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amt</w:t>
            </w:r>
          </w:p>
        </w:tc>
        <w:tc>
          <w:tcPr>
            <w:tcW w:w="0" w:type="auto"/>
            <w:vAlign w:val="center"/>
            <w:hideMark/>
          </w:tcPr>
          <w:p w:rsidR="00000000" w:rsidRDefault="00000000">
            <w:r>
              <w:t>String</w:t>
            </w:r>
          </w:p>
        </w:tc>
        <w:tc>
          <w:tcPr>
            <w:tcW w:w="0" w:type="auto"/>
            <w:vAlign w:val="center"/>
            <w:hideMark/>
          </w:tcPr>
          <w:p w:rsidR="00000000" w:rsidRDefault="00000000">
            <w:r>
              <w:t>Final amount of the transaction</w:t>
            </w:r>
          </w:p>
        </w:tc>
      </w:tr>
      <w:tr w:rsidR="00000000">
        <w:trPr>
          <w:divId w:val="175387555"/>
          <w:tblCellSpacing w:w="15" w:type="dxa"/>
        </w:trPr>
        <w:tc>
          <w:tcPr>
            <w:tcW w:w="0" w:type="auto"/>
            <w:vAlign w:val="center"/>
            <w:hideMark/>
          </w:tcPr>
          <w:p w:rsidR="00000000" w:rsidRDefault="00000000">
            <w:r>
              <w:t>cTime</w:t>
            </w:r>
          </w:p>
        </w:tc>
        <w:tc>
          <w:tcPr>
            <w:tcW w:w="0" w:type="auto"/>
            <w:vAlign w:val="center"/>
            <w:hideMark/>
          </w:tcPr>
          <w:p w:rsidR="00000000" w:rsidRDefault="00000000">
            <w:r>
              <w:t>String</w:t>
            </w:r>
          </w:p>
        </w:tc>
        <w:tc>
          <w:tcPr>
            <w:tcW w:w="0" w:type="auto"/>
            <w:vAlign w:val="center"/>
            <w:hideMark/>
          </w:tcPr>
          <w:p w:rsidR="00000000" w:rsidRDefault="00000000">
            <w:r>
              <w:t>Creation time of the transaction</w:t>
            </w:r>
          </w:p>
        </w:tc>
      </w:tr>
      <w:tr w:rsidR="00000000">
        <w:trPr>
          <w:divId w:val="175387555"/>
          <w:tblCellSpacing w:w="15" w:type="dxa"/>
        </w:trPr>
        <w:tc>
          <w:tcPr>
            <w:tcW w:w="0" w:type="auto"/>
            <w:vAlign w:val="center"/>
            <w:hideMark/>
          </w:tcPr>
          <w:p w:rsidR="00000000" w:rsidRDefault="00000000">
            <w:r>
              <w:t>clientId</w:t>
            </w:r>
          </w:p>
        </w:tc>
        <w:tc>
          <w:tcPr>
            <w:tcW w:w="0" w:type="auto"/>
            <w:vAlign w:val="center"/>
            <w:hideMark/>
          </w:tcPr>
          <w:p w:rsidR="00000000" w:rsidRDefault="00000000">
            <w:r>
              <w:t>String</w:t>
            </w:r>
          </w:p>
        </w:tc>
        <w:tc>
          <w:tcPr>
            <w:tcW w:w="0" w:type="auto"/>
            <w:vAlign w:val="center"/>
            <w:hideMark/>
          </w:tcPr>
          <w:p w:rsidR="00000000" w:rsidRDefault="00000000">
            <w:r>
              <w:t>Client Id of the transaction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Currency of the transaction</w:t>
            </w:r>
          </w:p>
        </w:tc>
      </w:tr>
      <w:tr w:rsidR="00000000">
        <w:trPr>
          <w:divId w:val="175387555"/>
          <w:tblCellSpacing w:w="15" w:type="dxa"/>
        </w:trPr>
        <w:tc>
          <w:tcPr>
            <w:tcW w:w="0" w:type="auto"/>
            <w:vAlign w:val="center"/>
            <w:hideMark/>
          </w:tcPr>
          <w:p w:rsidR="00000000" w:rsidRDefault="00000000">
            <w:r>
              <w:t>fee</w:t>
            </w:r>
          </w:p>
        </w:tc>
        <w:tc>
          <w:tcPr>
            <w:tcW w:w="0" w:type="auto"/>
            <w:vAlign w:val="center"/>
            <w:hideMark/>
          </w:tcPr>
          <w:p w:rsidR="00000000" w:rsidRDefault="00000000">
            <w:r>
              <w:t>String</w:t>
            </w:r>
          </w:p>
        </w:tc>
        <w:tc>
          <w:tcPr>
            <w:tcW w:w="0" w:type="auto"/>
            <w:vAlign w:val="center"/>
            <w:hideMark/>
          </w:tcPr>
          <w:p w:rsidR="00000000" w:rsidRDefault="00000000">
            <w:r>
              <w:t>Transaction fee</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Unique Order Id</w:t>
            </w:r>
          </w:p>
        </w:tc>
      </w:tr>
      <w:tr w:rsidR="00000000">
        <w:trPr>
          <w:divId w:val="175387555"/>
          <w:tblCellSpacing w:w="15" w:type="dxa"/>
        </w:trPr>
        <w:tc>
          <w:tcPr>
            <w:tcW w:w="0" w:type="auto"/>
            <w:vAlign w:val="center"/>
            <w:hideMark/>
          </w:tcPr>
          <w:p w:rsidR="00000000" w:rsidRDefault="00000000">
            <w:r>
              <w:t>paymentAcctId</w:t>
            </w:r>
          </w:p>
        </w:tc>
        <w:tc>
          <w:tcPr>
            <w:tcW w:w="0" w:type="auto"/>
            <w:vAlign w:val="center"/>
            <w:hideMark/>
          </w:tcPr>
          <w:p w:rsidR="00000000" w:rsidRDefault="00000000">
            <w:r>
              <w:t>String</w:t>
            </w:r>
          </w:p>
        </w:tc>
        <w:tc>
          <w:tcPr>
            <w:tcW w:w="0" w:type="auto"/>
            <w:vAlign w:val="center"/>
            <w:hideMark/>
          </w:tcPr>
          <w:p w:rsidR="00000000" w:rsidRDefault="00000000">
            <w:r>
              <w:t>ID of the payment account used</w:t>
            </w:r>
          </w:p>
        </w:tc>
      </w:tr>
      <w:tr w:rsidR="00000000">
        <w:trPr>
          <w:divId w:val="175387555"/>
          <w:tblCellSpacing w:w="15" w:type="dxa"/>
        </w:trPr>
        <w:tc>
          <w:tcPr>
            <w:tcW w:w="0" w:type="auto"/>
            <w:vAlign w:val="center"/>
            <w:hideMark/>
          </w:tcPr>
          <w:p w:rsidR="00000000" w:rsidRDefault="00000000">
            <w:r>
              <w:t>paymentMethod</w:t>
            </w:r>
          </w:p>
        </w:tc>
        <w:tc>
          <w:tcPr>
            <w:tcW w:w="0" w:type="auto"/>
            <w:vAlign w:val="center"/>
            <w:hideMark/>
          </w:tcPr>
          <w:p w:rsidR="00000000" w:rsidRDefault="00000000">
            <w:r>
              <w:t>String</w:t>
            </w:r>
          </w:p>
        </w:tc>
        <w:tc>
          <w:tcPr>
            <w:tcW w:w="0" w:type="auto"/>
            <w:vAlign w:val="center"/>
            <w:hideMark/>
          </w:tcPr>
          <w:p w:rsidR="00000000" w:rsidRDefault="00000000">
            <w:r>
              <w:t>Payment method type</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State of the transaction eg. completed, failed, pending, canceled, inqueue</w:t>
            </w:r>
          </w:p>
        </w:tc>
      </w:tr>
      <w:tr w:rsidR="00000000">
        <w:trPr>
          <w:divId w:val="175387555"/>
          <w:tblCellSpacing w:w="15" w:type="dxa"/>
        </w:trPr>
        <w:tc>
          <w:tcPr>
            <w:tcW w:w="0" w:type="auto"/>
            <w:vAlign w:val="center"/>
            <w:hideMark/>
          </w:tcPr>
          <w:p w:rsidR="00000000" w:rsidRDefault="00000000">
            <w:r>
              <w:t>uTime</w:t>
            </w:r>
          </w:p>
        </w:tc>
        <w:tc>
          <w:tcPr>
            <w:tcW w:w="0" w:type="auto"/>
            <w:vAlign w:val="center"/>
            <w:hideMark/>
          </w:tcPr>
          <w:p w:rsidR="00000000" w:rsidRDefault="00000000">
            <w:r>
              <w:t>String</w:t>
            </w:r>
          </w:p>
        </w:tc>
        <w:tc>
          <w:tcPr>
            <w:tcW w:w="0" w:type="auto"/>
            <w:vAlign w:val="center"/>
            <w:hideMark/>
          </w:tcPr>
          <w:p w:rsidR="00000000" w:rsidRDefault="00000000">
            <w:r>
              <w:t>Update time of the transaction</w:t>
            </w:r>
          </w:p>
        </w:tc>
      </w:tr>
    </w:tbl>
    <w:p w:rsidR="00000000" w:rsidRDefault="00000000">
      <w:pPr>
        <w:pStyle w:val="3"/>
        <w:divId w:val="175387555"/>
      </w:pPr>
      <w:r>
        <w:t>Get Withdrawal Order Detail</w:t>
      </w:r>
    </w:p>
    <w:p w:rsidR="00000000" w:rsidRDefault="00000000">
      <w:pPr>
        <w:pStyle w:val="a5"/>
        <w:divId w:val="175387555"/>
      </w:pPr>
      <w:r>
        <w:t>Get fiat withdraw order detail</w:t>
      </w:r>
    </w:p>
    <w:p w:rsidR="00000000" w:rsidRDefault="00000000">
      <w:pPr>
        <w:pStyle w:val="4"/>
        <w:divId w:val="175387555"/>
      </w:pPr>
      <w:r>
        <w:t>Rate Limit: 3 requests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/api/v5/fiat/withdrawal</w:t>
      </w:r>
    </w:p>
    <w:p w:rsidR="00000000" w:rsidRDefault="00000000">
      <w:pPr>
        <w:pStyle w:val="a5"/>
        <w:ind w:left="720" w:right="720"/>
        <w:divId w:val="802624419"/>
      </w:pPr>
      <w:r>
        <w:t>Request Example</w:t>
      </w:r>
    </w:p>
    <w:p w:rsidR="00000000" w:rsidRDefault="00000000">
      <w:pPr>
        <w:pStyle w:val="HTML0"/>
        <w:divId w:val="1496263127"/>
        <w:rPr>
          <w:rStyle w:val="HTML"/>
        </w:rPr>
      </w:pPr>
      <w:r>
        <w:rPr>
          <w:rStyle w:val="HTML"/>
        </w:rPr>
        <w:t xml:space="preserve"> GET /api/v5/fiat/withdrawal?ordId</w:t>
      </w:r>
      <w:r>
        <w:rPr>
          <w:rStyle w:val="o"/>
        </w:rPr>
        <w:t>=</w:t>
      </w:r>
      <w:r>
        <w:rPr>
          <w:rStyle w:val="HTML"/>
        </w:rPr>
        <w:t>024041201450544699</w:t>
      </w:r>
    </w:p>
    <w:p w:rsidR="00000000" w:rsidRDefault="00000000">
      <w:pPr>
        <w:pStyle w:val="HTML0"/>
        <w:divId w:val="1496263127"/>
        <w:rPr>
          <w:rStyle w:val="HTML"/>
        </w:rPr>
      </w:pPr>
      <w:r>
        <w:rPr>
          <w:rStyle w:val="HTML"/>
        </w:rPr>
        <w:t xml:space="preserve"> body</w:t>
      </w:r>
    </w:p>
    <w:p w:rsidR="00000000" w:rsidRDefault="00000000">
      <w:pPr>
        <w:pStyle w:val="HTML0"/>
        <w:divId w:val="1496263127"/>
        <w:rPr>
          <w:rStyle w:val="HTML"/>
        </w:rPr>
      </w:pPr>
      <w:r>
        <w:rPr>
          <w:rStyle w:val="HTML"/>
        </w:rPr>
        <w:t xml:space="preserve"> </w:t>
      </w:r>
      <w:r>
        <w:rPr>
          <w:rStyle w:val="o"/>
        </w:rPr>
        <w:t>{</w:t>
      </w:r>
    </w:p>
    <w:p w:rsidR="00000000" w:rsidRDefault="00000000">
      <w:pPr>
        <w:pStyle w:val="HTML0"/>
        <w:divId w:val="1496263127"/>
        <w:rPr>
          <w:rStyle w:val="HTML"/>
        </w:rPr>
      </w:pPr>
      <w:r>
        <w:rPr>
          <w:rStyle w:val="HTML"/>
        </w:rPr>
        <w:t xml:space="preserve">    </w:t>
      </w:r>
      <w:r>
        <w:rPr>
          <w:rStyle w:val="s2"/>
        </w:rPr>
        <w:t>"ordId"</w:t>
      </w:r>
      <w:r>
        <w:rPr>
          <w:rStyle w:val="HTML"/>
        </w:rPr>
        <w:t>:</w:t>
      </w:r>
      <w:r>
        <w:rPr>
          <w:rStyle w:val="s2"/>
        </w:rPr>
        <w:t>"024041201450544699"</w:t>
      </w:r>
    </w:p>
    <w:p w:rsidR="00000000" w:rsidRDefault="00000000">
      <w:pPr>
        <w:pStyle w:val="HTML0"/>
        <w:divId w:val="1496263127"/>
        <w:rPr>
          <w:rStyle w:val="HTML"/>
        </w:rPr>
      </w:pPr>
      <w:r>
        <w:rPr>
          <w:rStyle w:val="HTML"/>
        </w:rPr>
        <w:t xml:space="preserve"> </w:t>
      </w:r>
      <w:r>
        <w:rPr>
          <w:rStyle w:val="o"/>
        </w:rPr>
        <w:t>}</w:t>
      </w:r>
    </w:p>
    <w:p w:rsidR="00000000" w:rsidRDefault="00000000">
      <w:pPr>
        <w:pStyle w:val="HTML0"/>
        <w:divId w:val="982395989"/>
        <w:rPr>
          <w:rStyle w:val="HTML"/>
          <w:vanish/>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780"/>
        <w:gridCol w:w="1058"/>
        <w:gridCol w:w="1447"/>
      </w:tblGrid>
      <w:tr w:rsidR="00000000">
        <w:trPr>
          <w:divId w:val="175387555"/>
          <w:tblHeader/>
          <w:tblCellSpacing w:w="15" w:type="dxa"/>
        </w:trPr>
        <w:tc>
          <w:tcPr>
            <w:tcW w:w="0" w:type="auto"/>
            <w:vAlign w:val="center"/>
            <w:hideMark/>
          </w:tcPr>
          <w:p w:rsidR="00000000" w:rsidRDefault="00000000">
            <w:pPr>
              <w:rPr>
                <w:b/>
                <w:bCs/>
              </w:rPr>
            </w:pPr>
            <w:r>
              <w:rPr>
                <w:rStyle w:val="a6"/>
              </w:rPr>
              <w:t>Parameters</w:t>
            </w:r>
          </w:p>
        </w:tc>
        <w:tc>
          <w:tcPr>
            <w:tcW w:w="0" w:type="auto"/>
            <w:vAlign w:val="center"/>
            <w:hideMark/>
          </w:tcPr>
          <w:p w:rsidR="00000000" w:rsidRDefault="00000000">
            <w:pPr>
              <w:rPr>
                <w:b/>
                <w:bCs/>
              </w:rPr>
            </w:pPr>
            <w:r>
              <w:rPr>
                <w:rStyle w:val="a6"/>
              </w:rPr>
              <w:t>Types</w:t>
            </w:r>
          </w:p>
        </w:tc>
        <w:tc>
          <w:tcPr>
            <w:tcW w:w="0" w:type="auto"/>
            <w:vAlign w:val="center"/>
            <w:hideMark/>
          </w:tcPr>
          <w:p w:rsidR="00000000" w:rsidRDefault="00000000">
            <w:pPr>
              <w:rPr>
                <w:b/>
                <w:bCs/>
              </w:rPr>
            </w:pPr>
            <w:r>
              <w:rPr>
                <w:rStyle w:val="a6"/>
              </w:rPr>
              <w:t>Required</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Order ID</w:t>
            </w:r>
          </w:p>
        </w:tc>
      </w:tr>
    </w:tbl>
    <w:p w:rsidR="00000000" w:rsidRDefault="00000000">
      <w:pPr>
        <w:pStyle w:val="a5"/>
        <w:ind w:left="720" w:right="720"/>
        <w:divId w:val="1854151439"/>
      </w:pPr>
      <w:r>
        <w:t>Response Example</w:t>
      </w:r>
    </w:p>
    <w:p w:rsidR="00000000" w:rsidRDefault="00000000">
      <w:pPr>
        <w:pStyle w:val="HTML0"/>
        <w:divId w:val="664741859"/>
        <w:rPr>
          <w:rStyle w:val="w"/>
        </w:rPr>
      </w:pPr>
      <w:r>
        <w:rPr>
          <w:rStyle w:val="p"/>
        </w:rPr>
        <w:t>{</w:t>
      </w:r>
    </w:p>
    <w:p w:rsidR="00000000" w:rsidRDefault="00000000">
      <w:pPr>
        <w:pStyle w:val="HTML0"/>
        <w:divId w:val="664741859"/>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664741859"/>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664741859"/>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664741859"/>
        <w:rPr>
          <w:rStyle w:val="w"/>
        </w:rPr>
      </w:pPr>
      <w:r>
        <w:rPr>
          <w:rStyle w:val="w"/>
        </w:rPr>
        <w:t xml:space="preserve">    </w:t>
      </w:r>
      <w:r>
        <w:rPr>
          <w:rStyle w:val="p"/>
        </w:rPr>
        <w:t>{</w:t>
      </w:r>
    </w:p>
    <w:p w:rsidR="00000000" w:rsidRDefault="00000000">
      <w:pPr>
        <w:pStyle w:val="HTML0"/>
        <w:divId w:val="664741859"/>
        <w:rPr>
          <w:rStyle w:val="w"/>
        </w:rPr>
      </w:pPr>
      <w:r>
        <w:rPr>
          <w:rStyle w:val="w"/>
        </w:rPr>
        <w:t xml:space="preserve">        </w:t>
      </w:r>
      <w:r>
        <w:rPr>
          <w:rStyle w:val="nl"/>
        </w:rPr>
        <w:t>"cTime"</w:t>
      </w:r>
      <w:r>
        <w:rPr>
          <w:rStyle w:val="p"/>
        </w:rPr>
        <w:t>:</w:t>
      </w:r>
      <w:r>
        <w:rPr>
          <w:rStyle w:val="w"/>
        </w:rPr>
        <w:t xml:space="preserve"> </w:t>
      </w:r>
      <w:r>
        <w:rPr>
          <w:rStyle w:val="s2"/>
        </w:rPr>
        <w:t>"1707429385000"</w:t>
      </w:r>
      <w:r>
        <w:rPr>
          <w:rStyle w:val="p"/>
        </w:rPr>
        <w:t>,</w:t>
      </w:r>
    </w:p>
    <w:p w:rsidR="00000000" w:rsidRDefault="00000000">
      <w:pPr>
        <w:pStyle w:val="HTML0"/>
        <w:divId w:val="664741859"/>
        <w:rPr>
          <w:rStyle w:val="w"/>
        </w:rPr>
      </w:pPr>
      <w:r>
        <w:rPr>
          <w:rStyle w:val="w"/>
        </w:rPr>
        <w:t xml:space="preserve">        </w:t>
      </w:r>
      <w:r>
        <w:rPr>
          <w:rStyle w:val="nl"/>
        </w:rPr>
        <w:t>"uTime"</w:t>
      </w:r>
      <w:r>
        <w:rPr>
          <w:rStyle w:val="p"/>
        </w:rPr>
        <w:t>:</w:t>
      </w:r>
      <w:r>
        <w:rPr>
          <w:rStyle w:val="w"/>
        </w:rPr>
        <w:t xml:space="preserve"> </w:t>
      </w:r>
      <w:r>
        <w:rPr>
          <w:rStyle w:val="s2"/>
        </w:rPr>
        <w:t>"1707429385000"</w:t>
      </w:r>
      <w:r>
        <w:rPr>
          <w:rStyle w:val="p"/>
        </w:rPr>
        <w:t>,</w:t>
      </w:r>
    </w:p>
    <w:p w:rsidR="00000000" w:rsidRDefault="00000000">
      <w:pPr>
        <w:pStyle w:val="HTML0"/>
        <w:divId w:val="664741859"/>
        <w:rPr>
          <w:rStyle w:val="w"/>
        </w:rPr>
      </w:pPr>
      <w:r>
        <w:rPr>
          <w:rStyle w:val="w"/>
        </w:rPr>
        <w:t xml:space="preserve">        </w:t>
      </w:r>
      <w:r>
        <w:rPr>
          <w:rStyle w:val="nl"/>
        </w:rPr>
        <w:t>"ordId"</w:t>
      </w:r>
      <w:r>
        <w:rPr>
          <w:rStyle w:val="p"/>
        </w:rPr>
        <w:t>:</w:t>
      </w:r>
      <w:r>
        <w:rPr>
          <w:rStyle w:val="w"/>
        </w:rPr>
        <w:t xml:space="preserve"> </w:t>
      </w:r>
      <w:r>
        <w:rPr>
          <w:rStyle w:val="s2"/>
        </w:rPr>
        <w:t>"024041201450544699"</w:t>
      </w:r>
      <w:r>
        <w:rPr>
          <w:rStyle w:val="p"/>
        </w:rPr>
        <w:t>,</w:t>
      </w:r>
    </w:p>
    <w:p w:rsidR="00000000" w:rsidRDefault="00000000">
      <w:pPr>
        <w:pStyle w:val="HTML0"/>
        <w:divId w:val="664741859"/>
        <w:rPr>
          <w:rStyle w:val="w"/>
        </w:rPr>
      </w:pPr>
      <w:r>
        <w:rPr>
          <w:rStyle w:val="w"/>
        </w:rPr>
        <w:t xml:space="preserve">        </w:t>
      </w:r>
      <w:r>
        <w:rPr>
          <w:rStyle w:val="nl"/>
        </w:rPr>
        <w:t>"paymentMethod"</w:t>
      </w:r>
      <w:r>
        <w:rPr>
          <w:rStyle w:val="p"/>
        </w:rPr>
        <w:t>:</w:t>
      </w:r>
      <w:r>
        <w:rPr>
          <w:rStyle w:val="w"/>
        </w:rPr>
        <w:t xml:space="preserve"> </w:t>
      </w:r>
      <w:r>
        <w:rPr>
          <w:rStyle w:val="s2"/>
        </w:rPr>
        <w:t>"TR_BANKS"</w:t>
      </w:r>
      <w:r>
        <w:rPr>
          <w:rStyle w:val="p"/>
        </w:rPr>
        <w:t>,</w:t>
      </w:r>
    </w:p>
    <w:p w:rsidR="00000000" w:rsidRDefault="00000000">
      <w:pPr>
        <w:pStyle w:val="HTML0"/>
        <w:divId w:val="664741859"/>
        <w:rPr>
          <w:rStyle w:val="w"/>
        </w:rPr>
      </w:pPr>
      <w:r>
        <w:rPr>
          <w:rStyle w:val="w"/>
        </w:rPr>
        <w:t xml:space="preserve">        </w:t>
      </w:r>
      <w:r>
        <w:rPr>
          <w:rStyle w:val="nl"/>
        </w:rPr>
        <w:t>"paymentAcctId"</w:t>
      </w:r>
      <w:r>
        <w:rPr>
          <w:rStyle w:val="p"/>
        </w:rPr>
        <w:t>:</w:t>
      </w:r>
      <w:r>
        <w:rPr>
          <w:rStyle w:val="w"/>
        </w:rPr>
        <w:t xml:space="preserve"> </w:t>
      </w:r>
      <w:r>
        <w:rPr>
          <w:rStyle w:val="s2"/>
        </w:rPr>
        <w:t>"20"</w:t>
      </w:r>
      <w:r>
        <w:rPr>
          <w:rStyle w:val="p"/>
        </w:rPr>
        <w:t>,</w:t>
      </w:r>
    </w:p>
    <w:p w:rsidR="00000000" w:rsidRDefault="00000000">
      <w:pPr>
        <w:pStyle w:val="HTML0"/>
        <w:divId w:val="664741859"/>
        <w:rPr>
          <w:rStyle w:val="w"/>
        </w:rPr>
      </w:pPr>
      <w:r>
        <w:rPr>
          <w:rStyle w:val="w"/>
        </w:rPr>
        <w:t xml:space="preserve">        </w:t>
      </w:r>
      <w:r>
        <w:rPr>
          <w:rStyle w:val="nl"/>
        </w:rPr>
        <w:t>"amt"</w:t>
      </w:r>
      <w:r>
        <w:rPr>
          <w:rStyle w:val="p"/>
        </w:rPr>
        <w:t>:</w:t>
      </w:r>
      <w:r>
        <w:rPr>
          <w:rStyle w:val="w"/>
        </w:rPr>
        <w:t xml:space="preserve"> </w:t>
      </w:r>
      <w:r>
        <w:rPr>
          <w:rStyle w:val="s2"/>
        </w:rPr>
        <w:t>"100"</w:t>
      </w:r>
      <w:r>
        <w:rPr>
          <w:rStyle w:val="p"/>
        </w:rPr>
        <w:t>,</w:t>
      </w:r>
    </w:p>
    <w:p w:rsidR="00000000" w:rsidRDefault="00000000">
      <w:pPr>
        <w:pStyle w:val="HTML0"/>
        <w:divId w:val="664741859"/>
        <w:rPr>
          <w:rStyle w:val="w"/>
        </w:rPr>
      </w:pPr>
      <w:r>
        <w:rPr>
          <w:rStyle w:val="w"/>
        </w:rPr>
        <w:t xml:space="preserve">        </w:t>
      </w:r>
      <w:r>
        <w:rPr>
          <w:rStyle w:val="nl"/>
        </w:rPr>
        <w:t>"fee"</w:t>
      </w:r>
      <w:r>
        <w:rPr>
          <w:rStyle w:val="p"/>
        </w:rPr>
        <w:t>:</w:t>
      </w:r>
      <w:r>
        <w:rPr>
          <w:rStyle w:val="w"/>
        </w:rPr>
        <w:t xml:space="preserve"> </w:t>
      </w:r>
      <w:r>
        <w:rPr>
          <w:rStyle w:val="s2"/>
        </w:rPr>
        <w:t>"0"</w:t>
      </w:r>
      <w:r>
        <w:rPr>
          <w:rStyle w:val="p"/>
        </w:rPr>
        <w:t>,</w:t>
      </w:r>
    </w:p>
    <w:p w:rsidR="00000000" w:rsidRDefault="00000000">
      <w:pPr>
        <w:pStyle w:val="HTML0"/>
        <w:divId w:val="664741859"/>
        <w:rPr>
          <w:rStyle w:val="w"/>
        </w:rPr>
      </w:pPr>
      <w:r>
        <w:rPr>
          <w:rStyle w:val="w"/>
        </w:rPr>
        <w:t xml:space="preserve">        </w:t>
      </w:r>
      <w:r>
        <w:rPr>
          <w:rStyle w:val="nl"/>
        </w:rPr>
        <w:t>"ccy"</w:t>
      </w:r>
      <w:r>
        <w:rPr>
          <w:rStyle w:val="p"/>
        </w:rPr>
        <w:t>:</w:t>
      </w:r>
      <w:r>
        <w:rPr>
          <w:rStyle w:val="w"/>
        </w:rPr>
        <w:t xml:space="preserve"> </w:t>
      </w:r>
      <w:r>
        <w:rPr>
          <w:rStyle w:val="s2"/>
        </w:rPr>
        <w:t>"TRY"</w:t>
      </w:r>
      <w:r>
        <w:rPr>
          <w:rStyle w:val="p"/>
        </w:rPr>
        <w:t>,</w:t>
      </w:r>
    </w:p>
    <w:p w:rsidR="00000000" w:rsidRDefault="00000000">
      <w:pPr>
        <w:pStyle w:val="HTML0"/>
        <w:divId w:val="664741859"/>
        <w:rPr>
          <w:rStyle w:val="w"/>
        </w:rPr>
      </w:pPr>
      <w:r>
        <w:rPr>
          <w:rStyle w:val="w"/>
        </w:rPr>
        <w:t xml:space="preserve">        </w:t>
      </w:r>
      <w:r>
        <w:rPr>
          <w:rStyle w:val="nl"/>
        </w:rPr>
        <w:t>"state"</w:t>
      </w:r>
      <w:r>
        <w:rPr>
          <w:rStyle w:val="p"/>
        </w:rPr>
        <w:t>:</w:t>
      </w:r>
      <w:r>
        <w:rPr>
          <w:rStyle w:val="w"/>
        </w:rPr>
        <w:t xml:space="preserve"> </w:t>
      </w:r>
      <w:r>
        <w:rPr>
          <w:rStyle w:val="s2"/>
        </w:rPr>
        <w:t>"completed"</w:t>
      </w:r>
      <w:r>
        <w:rPr>
          <w:rStyle w:val="p"/>
        </w:rPr>
        <w:t>,</w:t>
      </w:r>
    </w:p>
    <w:p w:rsidR="00000000" w:rsidRDefault="00000000">
      <w:pPr>
        <w:pStyle w:val="HTML0"/>
        <w:divId w:val="664741859"/>
        <w:rPr>
          <w:rStyle w:val="w"/>
        </w:rPr>
      </w:pPr>
      <w:r>
        <w:rPr>
          <w:rStyle w:val="w"/>
        </w:rPr>
        <w:t xml:space="preserve">        </w:t>
      </w:r>
      <w:r>
        <w:rPr>
          <w:rStyle w:val="nl"/>
        </w:rPr>
        <w:t>"clientId"</w:t>
      </w:r>
      <w:r>
        <w:rPr>
          <w:rStyle w:val="p"/>
        </w:rPr>
        <w:t>:</w:t>
      </w:r>
      <w:r>
        <w:rPr>
          <w:rStyle w:val="w"/>
        </w:rPr>
        <w:t xml:space="preserve"> </w:t>
      </w:r>
      <w:r>
        <w:rPr>
          <w:rStyle w:val="s2"/>
        </w:rPr>
        <w:t>"194a6975e98246538faeb0fab0d502df"</w:t>
      </w:r>
    </w:p>
    <w:p w:rsidR="00000000" w:rsidRDefault="00000000">
      <w:pPr>
        <w:pStyle w:val="HTML0"/>
        <w:divId w:val="664741859"/>
        <w:rPr>
          <w:rStyle w:val="w"/>
        </w:rPr>
      </w:pPr>
      <w:r>
        <w:rPr>
          <w:rStyle w:val="w"/>
        </w:rPr>
        <w:t xml:space="preserve">    </w:t>
      </w:r>
      <w:r>
        <w:rPr>
          <w:rStyle w:val="p"/>
        </w:rPr>
        <w:t>}</w:t>
      </w:r>
    </w:p>
    <w:p w:rsidR="00000000" w:rsidRDefault="00000000">
      <w:pPr>
        <w:pStyle w:val="HTML0"/>
        <w:divId w:val="664741859"/>
        <w:rPr>
          <w:rStyle w:val="w"/>
        </w:rPr>
      </w:pPr>
      <w:r>
        <w:rPr>
          <w:rStyle w:val="w"/>
        </w:rPr>
        <w:t xml:space="preserve">  </w:t>
      </w:r>
      <w:r>
        <w:rPr>
          <w:rStyle w:val="p"/>
        </w:rPr>
        <w:t>]</w:t>
      </w:r>
    </w:p>
    <w:p w:rsidR="00000000" w:rsidRDefault="00000000">
      <w:pPr>
        <w:pStyle w:val="HTML0"/>
        <w:divId w:val="664741859"/>
        <w:rPr>
          <w:rStyle w:val="w"/>
        </w:rPr>
      </w:pPr>
      <w:r>
        <w:rPr>
          <w:rStyle w:val="p"/>
        </w:rPr>
        <w:t>}</w:t>
      </w:r>
    </w:p>
    <w:p w:rsidR="00000000" w:rsidRDefault="00000000">
      <w:pPr>
        <w:pStyle w:val="HTML0"/>
        <w:divId w:val="664741859"/>
        <w:rPr>
          <w:rStyle w:val="w"/>
        </w:rPr>
      </w:pP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780"/>
        <w:gridCol w:w="5891"/>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amt</w:t>
            </w:r>
          </w:p>
        </w:tc>
        <w:tc>
          <w:tcPr>
            <w:tcW w:w="0" w:type="auto"/>
            <w:vAlign w:val="center"/>
            <w:hideMark/>
          </w:tcPr>
          <w:p w:rsidR="00000000" w:rsidRDefault="00000000">
            <w:r>
              <w:t>String</w:t>
            </w:r>
          </w:p>
        </w:tc>
        <w:tc>
          <w:tcPr>
            <w:tcW w:w="0" w:type="auto"/>
            <w:vAlign w:val="center"/>
            <w:hideMark/>
          </w:tcPr>
          <w:p w:rsidR="00000000" w:rsidRDefault="00000000">
            <w:r>
              <w:t>Amount of the transaction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The currency of the transaction</w:t>
            </w:r>
          </w:p>
        </w:tc>
      </w:tr>
      <w:tr w:rsidR="00000000">
        <w:trPr>
          <w:divId w:val="175387555"/>
          <w:tblCellSpacing w:w="15" w:type="dxa"/>
        </w:trPr>
        <w:tc>
          <w:tcPr>
            <w:tcW w:w="0" w:type="auto"/>
            <w:vAlign w:val="center"/>
            <w:hideMark/>
          </w:tcPr>
          <w:p w:rsidR="00000000" w:rsidRDefault="00000000">
            <w:r>
              <w:t>cTime</w:t>
            </w:r>
          </w:p>
        </w:tc>
        <w:tc>
          <w:tcPr>
            <w:tcW w:w="0" w:type="auto"/>
            <w:vAlign w:val="center"/>
            <w:hideMark/>
          </w:tcPr>
          <w:p w:rsidR="00000000" w:rsidRDefault="00000000">
            <w:r>
              <w:t>String</w:t>
            </w:r>
          </w:p>
        </w:tc>
        <w:tc>
          <w:tcPr>
            <w:tcW w:w="0" w:type="auto"/>
            <w:vAlign w:val="center"/>
            <w:hideMark/>
          </w:tcPr>
          <w:p w:rsidR="00000000" w:rsidRDefault="00000000">
            <w:r>
              <w:t>The creation time of the transaction</w:t>
            </w:r>
          </w:p>
        </w:tc>
      </w:tr>
      <w:tr w:rsidR="00000000">
        <w:trPr>
          <w:divId w:val="175387555"/>
          <w:tblCellSpacing w:w="15" w:type="dxa"/>
        </w:trPr>
        <w:tc>
          <w:tcPr>
            <w:tcW w:w="0" w:type="auto"/>
            <w:vAlign w:val="center"/>
            <w:hideMark/>
          </w:tcPr>
          <w:p w:rsidR="00000000" w:rsidRDefault="00000000">
            <w:r>
              <w:t>clientId</w:t>
            </w:r>
          </w:p>
        </w:tc>
        <w:tc>
          <w:tcPr>
            <w:tcW w:w="0" w:type="auto"/>
            <w:vAlign w:val="center"/>
            <w:hideMark/>
          </w:tcPr>
          <w:p w:rsidR="00000000" w:rsidRDefault="00000000">
            <w:r>
              <w:t>String</w:t>
            </w:r>
          </w:p>
        </w:tc>
        <w:tc>
          <w:tcPr>
            <w:tcW w:w="0" w:type="auto"/>
            <w:vAlign w:val="center"/>
            <w:hideMark/>
          </w:tcPr>
          <w:p w:rsidR="00000000" w:rsidRDefault="00000000">
            <w:r>
              <w:t>The original request ID associated with the transaction</w:t>
            </w:r>
          </w:p>
        </w:tc>
      </w:tr>
      <w:tr w:rsidR="00000000">
        <w:trPr>
          <w:divId w:val="175387555"/>
          <w:tblCellSpacing w:w="15" w:type="dxa"/>
        </w:trPr>
        <w:tc>
          <w:tcPr>
            <w:tcW w:w="0" w:type="auto"/>
            <w:vAlign w:val="center"/>
            <w:hideMark/>
          </w:tcPr>
          <w:p w:rsidR="00000000" w:rsidRDefault="00000000">
            <w:r>
              <w:t>fee</w:t>
            </w:r>
          </w:p>
        </w:tc>
        <w:tc>
          <w:tcPr>
            <w:tcW w:w="0" w:type="auto"/>
            <w:vAlign w:val="center"/>
            <w:hideMark/>
          </w:tcPr>
          <w:p w:rsidR="00000000" w:rsidRDefault="00000000">
            <w:r>
              <w:t>String</w:t>
            </w:r>
          </w:p>
        </w:tc>
        <w:tc>
          <w:tcPr>
            <w:tcW w:w="0" w:type="auto"/>
            <w:vAlign w:val="center"/>
            <w:hideMark/>
          </w:tcPr>
          <w:p w:rsidR="00000000" w:rsidRDefault="00000000">
            <w:r>
              <w:t>The transaction fee</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The unique orderId</w:t>
            </w:r>
          </w:p>
        </w:tc>
      </w:tr>
      <w:tr w:rsidR="00000000">
        <w:trPr>
          <w:divId w:val="175387555"/>
          <w:tblCellSpacing w:w="15" w:type="dxa"/>
        </w:trPr>
        <w:tc>
          <w:tcPr>
            <w:tcW w:w="0" w:type="auto"/>
            <w:vAlign w:val="center"/>
            <w:hideMark/>
          </w:tcPr>
          <w:p w:rsidR="00000000" w:rsidRDefault="00000000">
            <w:r>
              <w:t>paymentAcctId</w:t>
            </w:r>
          </w:p>
        </w:tc>
        <w:tc>
          <w:tcPr>
            <w:tcW w:w="0" w:type="auto"/>
            <w:vAlign w:val="center"/>
            <w:hideMark/>
          </w:tcPr>
          <w:p w:rsidR="00000000" w:rsidRDefault="00000000">
            <w:r>
              <w:t>String</w:t>
            </w:r>
          </w:p>
        </w:tc>
        <w:tc>
          <w:tcPr>
            <w:tcW w:w="0" w:type="auto"/>
            <w:vAlign w:val="center"/>
            <w:hideMark/>
          </w:tcPr>
          <w:p w:rsidR="00000000" w:rsidRDefault="00000000">
            <w:r>
              <w:t>The ID of the payment account used</w:t>
            </w:r>
          </w:p>
        </w:tc>
      </w:tr>
      <w:tr w:rsidR="00000000">
        <w:trPr>
          <w:divId w:val="175387555"/>
          <w:tblCellSpacing w:w="15" w:type="dxa"/>
        </w:trPr>
        <w:tc>
          <w:tcPr>
            <w:tcW w:w="0" w:type="auto"/>
            <w:vAlign w:val="center"/>
            <w:hideMark/>
          </w:tcPr>
          <w:p w:rsidR="00000000" w:rsidRDefault="00000000">
            <w:r>
              <w:t>paymentMethod</w:t>
            </w:r>
          </w:p>
        </w:tc>
        <w:tc>
          <w:tcPr>
            <w:tcW w:w="0" w:type="auto"/>
            <w:vAlign w:val="center"/>
            <w:hideMark/>
          </w:tcPr>
          <w:p w:rsidR="00000000" w:rsidRDefault="00000000">
            <w:r>
              <w:t>String</w:t>
            </w:r>
          </w:p>
        </w:tc>
        <w:tc>
          <w:tcPr>
            <w:tcW w:w="0" w:type="auto"/>
            <w:vAlign w:val="center"/>
            <w:hideMark/>
          </w:tcPr>
          <w:p w:rsidR="00000000" w:rsidRDefault="00000000">
            <w:r>
              <w:t>The payment method type</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The state of the transaction</w:t>
            </w:r>
          </w:p>
        </w:tc>
      </w:tr>
      <w:tr w:rsidR="00000000">
        <w:trPr>
          <w:divId w:val="175387555"/>
          <w:tblCellSpacing w:w="15" w:type="dxa"/>
        </w:trPr>
        <w:tc>
          <w:tcPr>
            <w:tcW w:w="0" w:type="auto"/>
            <w:vAlign w:val="center"/>
            <w:hideMark/>
          </w:tcPr>
          <w:p w:rsidR="00000000" w:rsidRDefault="00000000">
            <w:r>
              <w:t>uTime</w:t>
            </w:r>
          </w:p>
        </w:tc>
        <w:tc>
          <w:tcPr>
            <w:tcW w:w="0" w:type="auto"/>
            <w:vAlign w:val="center"/>
            <w:hideMark/>
          </w:tcPr>
          <w:p w:rsidR="00000000" w:rsidRDefault="00000000">
            <w:r>
              <w:t>String</w:t>
            </w:r>
          </w:p>
        </w:tc>
        <w:tc>
          <w:tcPr>
            <w:tcW w:w="0" w:type="auto"/>
            <w:vAlign w:val="center"/>
            <w:hideMark/>
          </w:tcPr>
          <w:p w:rsidR="00000000" w:rsidRDefault="00000000">
            <w:r>
              <w:t>The update time of the transaction</w:t>
            </w:r>
          </w:p>
        </w:tc>
      </w:tr>
    </w:tbl>
    <w:p w:rsidR="00000000" w:rsidRDefault="00000000">
      <w:pPr>
        <w:pStyle w:val="3"/>
        <w:divId w:val="175387555"/>
      </w:pPr>
      <w:r>
        <w:t xml:space="preserve">Get </w:t>
      </w:r>
      <w:r>
        <w:rPr>
          <w:rStyle w:val="search-highlight"/>
        </w:rPr>
        <w:t>Depos</w:t>
      </w:r>
      <w:r>
        <w:t>it Order History</w:t>
      </w:r>
    </w:p>
    <w:p w:rsidR="00000000" w:rsidRDefault="00000000">
      <w:pPr>
        <w:pStyle w:val="a5"/>
        <w:divId w:val="175387555"/>
      </w:pPr>
      <w:r>
        <w:t xml:space="preserve">Get fiat </w:t>
      </w:r>
      <w:r>
        <w:rPr>
          <w:rStyle w:val="search-highlight"/>
        </w:rPr>
        <w:t>depos</w:t>
      </w:r>
      <w:r>
        <w:t>it order history</w:t>
      </w:r>
    </w:p>
    <w:p w:rsidR="00000000" w:rsidRDefault="00000000">
      <w:pPr>
        <w:pStyle w:val="4"/>
        <w:divId w:val="175387555"/>
      </w:pPr>
      <w:r>
        <w:t>Rate Limit: 3 requests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/api/v5/fiat/</w:t>
      </w:r>
      <w:r>
        <w:rPr>
          <w:rStyle w:val="search-highlight"/>
        </w:rPr>
        <w:t>depos</w:t>
      </w:r>
      <w:r>
        <w:rPr>
          <w:rStyle w:val="HTML"/>
        </w:rPr>
        <w:t>it-order-history</w:t>
      </w:r>
    </w:p>
    <w:p w:rsidR="00000000" w:rsidRDefault="00000000">
      <w:pPr>
        <w:pStyle w:val="a5"/>
        <w:ind w:left="720" w:right="720"/>
        <w:divId w:val="1949652394"/>
      </w:pPr>
      <w:r>
        <w:t>Request Example</w:t>
      </w:r>
    </w:p>
    <w:p w:rsidR="00000000" w:rsidRDefault="00000000">
      <w:pPr>
        <w:pStyle w:val="HTML0"/>
        <w:divId w:val="185024037"/>
        <w:rPr>
          <w:rStyle w:val="HTML"/>
        </w:rPr>
      </w:pPr>
      <w:r>
        <w:rPr>
          <w:rStyle w:val="HTML"/>
        </w:rPr>
        <w:t xml:space="preserve"> GET /api/v5/fiat/</w:t>
      </w:r>
      <w:r>
        <w:rPr>
          <w:rStyle w:val="search-highlight"/>
        </w:rPr>
        <w:t>depos</w:t>
      </w:r>
      <w:r>
        <w:rPr>
          <w:rStyle w:val="HTML"/>
        </w:rPr>
        <w:t>it-order-history</w:t>
      </w:r>
    </w:p>
    <w:p w:rsidR="00000000" w:rsidRDefault="00000000">
      <w:pPr>
        <w:pStyle w:val="HTML0"/>
        <w:divId w:val="185024037"/>
        <w:rPr>
          <w:rStyle w:val="HTML"/>
        </w:rPr>
      </w:pPr>
    </w:p>
    <w:p w:rsidR="00000000" w:rsidRDefault="00000000">
      <w:pPr>
        <w:pStyle w:val="HTML0"/>
        <w:divId w:val="1033921096"/>
        <w:rPr>
          <w:rStyle w:val="HTML"/>
          <w:vanish/>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780"/>
        <w:gridCol w:w="1058"/>
        <w:gridCol w:w="4833"/>
      </w:tblGrid>
      <w:tr w:rsidR="00000000">
        <w:trPr>
          <w:divId w:val="175387555"/>
          <w:tblHeader/>
          <w:tblCellSpacing w:w="15" w:type="dxa"/>
        </w:trPr>
        <w:tc>
          <w:tcPr>
            <w:tcW w:w="0" w:type="auto"/>
            <w:vAlign w:val="center"/>
            <w:hideMark/>
          </w:tcPr>
          <w:p w:rsidR="00000000" w:rsidRDefault="00000000">
            <w:pPr>
              <w:rPr>
                <w:b/>
                <w:bCs/>
              </w:rPr>
            </w:pPr>
            <w:r>
              <w:rPr>
                <w:rStyle w:val="a6"/>
              </w:rPr>
              <w:t>Parameters</w:t>
            </w:r>
          </w:p>
        </w:tc>
        <w:tc>
          <w:tcPr>
            <w:tcW w:w="0" w:type="auto"/>
            <w:vAlign w:val="center"/>
            <w:hideMark/>
          </w:tcPr>
          <w:p w:rsidR="00000000" w:rsidRDefault="00000000">
            <w:pPr>
              <w:rPr>
                <w:b/>
                <w:bCs/>
              </w:rPr>
            </w:pPr>
            <w:r>
              <w:rPr>
                <w:rStyle w:val="a6"/>
              </w:rPr>
              <w:t>Types</w:t>
            </w:r>
          </w:p>
        </w:tc>
        <w:tc>
          <w:tcPr>
            <w:tcW w:w="0" w:type="auto"/>
            <w:vAlign w:val="center"/>
            <w:hideMark/>
          </w:tcPr>
          <w:p w:rsidR="00000000" w:rsidRDefault="00000000">
            <w:pPr>
              <w:rPr>
                <w:b/>
                <w:bCs/>
              </w:rPr>
            </w:pPr>
            <w:r>
              <w:rPr>
                <w:rStyle w:val="a6"/>
              </w:rPr>
              <w:t>Required</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ISO-4217 3 digit currency code</w:t>
            </w:r>
          </w:p>
        </w:tc>
      </w:tr>
      <w:tr w:rsidR="00000000">
        <w:trPr>
          <w:divId w:val="175387555"/>
          <w:tblCellSpacing w:w="15" w:type="dxa"/>
        </w:trPr>
        <w:tc>
          <w:tcPr>
            <w:tcW w:w="0" w:type="auto"/>
            <w:vAlign w:val="center"/>
            <w:hideMark/>
          </w:tcPr>
          <w:p w:rsidR="00000000" w:rsidRDefault="00000000">
            <w:r>
              <w:t>paymentMethod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Payment Method </w:t>
            </w:r>
            <w:r>
              <w:br/>
              <w:t xml:space="preserve">SEPA </w:t>
            </w:r>
            <w:r>
              <w:br/>
              <w:t xml:space="preserve">TR_BANKS </w:t>
            </w:r>
            <w:r>
              <w:br/>
              <w:t>PIX</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State of the order: </w:t>
            </w:r>
            <w:r>
              <w:br/>
            </w:r>
            <w:r>
              <w:rPr>
                <w:rStyle w:val="HTML"/>
              </w:rPr>
              <w:t>completed</w:t>
            </w:r>
            <w:r>
              <w:br/>
            </w:r>
            <w:r>
              <w:rPr>
                <w:rStyle w:val="HTML"/>
              </w:rPr>
              <w:t>failed</w:t>
            </w:r>
            <w:r>
              <w:br/>
            </w:r>
            <w:r>
              <w:rPr>
                <w:rStyle w:val="HTML"/>
              </w:rPr>
              <w:t>pending</w:t>
            </w:r>
            <w:r>
              <w:br/>
            </w:r>
            <w:r>
              <w:rPr>
                <w:rStyle w:val="HTML"/>
              </w:rPr>
              <w:t>canceled</w:t>
            </w:r>
            <w:r>
              <w:br/>
            </w:r>
            <w:r>
              <w:rPr>
                <w:rStyle w:val="HTML"/>
              </w:rPr>
              <w:t>inqueue</w:t>
            </w:r>
            <w:r>
              <w:br/>
            </w:r>
            <w:r>
              <w:rPr>
                <w:rStyle w:val="HTML"/>
              </w:rPr>
              <w:t>processing</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Filter with a begin timestamp. Unix timestamp format in milliseconds (inclusive)</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Filter with an end timestamp. Unix timestamp format in milliseconds (inclusive)</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Number of results per request. Maximum and default is 100</w:t>
            </w:r>
          </w:p>
        </w:tc>
      </w:tr>
    </w:tbl>
    <w:p w:rsidR="00000000" w:rsidRDefault="00000000">
      <w:pPr>
        <w:pStyle w:val="a5"/>
        <w:ind w:left="720" w:right="720"/>
        <w:divId w:val="1051004985"/>
      </w:pPr>
      <w:r>
        <w:t>Response Example</w:t>
      </w:r>
    </w:p>
    <w:p w:rsidR="00000000" w:rsidRDefault="00000000">
      <w:pPr>
        <w:pStyle w:val="HTML0"/>
        <w:divId w:val="1949507286"/>
        <w:rPr>
          <w:rStyle w:val="w"/>
        </w:rPr>
      </w:pPr>
      <w:r>
        <w:rPr>
          <w:rStyle w:val="p"/>
        </w:rPr>
        <w:t>{</w:t>
      </w:r>
    </w:p>
    <w:p w:rsidR="00000000" w:rsidRDefault="00000000">
      <w:pPr>
        <w:pStyle w:val="HTML0"/>
        <w:divId w:val="1949507286"/>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949507286"/>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1949507286"/>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949507286"/>
        <w:rPr>
          <w:rStyle w:val="w"/>
        </w:rPr>
      </w:pPr>
      <w:r>
        <w:rPr>
          <w:rStyle w:val="w"/>
        </w:rPr>
        <w:t xml:space="preserve">    </w:t>
      </w:r>
      <w:r>
        <w:rPr>
          <w:rStyle w:val="p"/>
        </w:rPr>
        <w:t>{</w:t>
      </w:r>
    </w:p>
    <w:p w:rsidR="00000000" w:rsidRDefault="00000000">
      <w:pPr>
        <w:pStyle w:val="HTML0"/>
        <w:divId w:val="1949507286"/>
        <w:rPr>
          <w:rStyle w:val="w"/>
        </w:rPr>
      </w:pPr>
      <w:r>
        <w:rPr>
          <w:rStyle w:val="w"/>
        </w:rPr>
        <w:t xml:space="preserve">        </w:t>
      </w:r>
      <w:r>
        <w:rPr>
          <w:rStyle w:val="nl"/>
        </w:rPr>
        <w:t>"cTime"</w:t>
      </w:r>
      <w:r>
        <w:rPr>
          <w:rStyle w:val="p"/>
        </w:rPr>
        <w:t>:</w:t>
      </w:r>
      <w:r>
        <w:rPr>
          <w:rStyle w:val="w"/>
        </w:rPr>
        <w:t xml:space="preserve"> </w:t>
      </w:r>
      <w:r>
        <w:rPr>
          <w:rStyle w:val="s2"/>
        </w:rPr>
        <w:t>"1707429385000"</w:t>
      </w:r>
      <w:r>
        <w:rPr>
          <w:rStyle w:val="p"/>
        </w:rPr>
        <w:t>,</w:t>
      </w:r>
    </w:p>
    <w:p w:rsidR="00000000" w:rsidRDefault="00000000">
      <w:pPr>
        <w:pStyle w:val="HTML0"/>
        <w:divId w:val="1949507286"/>
        <w:rPr>
          <w:rStyle w:val="w"/>
        </w:rPr>
      </w:pPr>
      <w:r>
        <w:rPr>
          <w:rStyle w:val="w"/>
        </w:rPr>
        <w:t xml:space="preserve">        </w:t>
      </w:r>
      <w:r>
        <w:rPr>
          <w:rStyle w:val="nl"/>
        </w:rPr>
        <w:t>"uTime"</w:t>
      </w:r>
      <w:r>
        <w:rPr>
          <w:rStyle w:val="p"/>
        </w:rPr>
        <w:t>:</w:t>
      </w:r>
      <w:r>
        <w:rPr>
          <w:rStyle w:val="w"/>
        </w:rPr>
        <w:t xml:space="preserve"> </w:t>
      </w:r>
      <w:r>
        <w:rPr>
          <w:rStyle w:val="s2"/>
        </w:rPr>
        <w:t>"1707429385000"</w:t>
      </w:r>
      <w:r>
        <w:rPr>
          <w:rStyle w:val="p"/>
        </w:rPr>
        <w:t>,</w:t>
      </w:r>
    </w:p>
    <w:p w:rsidR="00000000" w:rsidRDefault="00000000">
      <w:pPr>
        <w:pStyle w:val="HTML0"/>
        <w:divId w:val="1949507286"/>
        <w:rPr>
          <w:rStyle w:val="w"/>
        </w:rPr>
      </w:pPr>
      <w:r>
        <w:rPr>
          <w:rStyle w:val="w"/>
        </w:rPr>
        <w:t xml:space="preserve">        </w:t>
      </w:r>
      <w:r>
        <w:rPr>
          <w:rStyle w:val="nl"/>
        </w:rPr>
        <w:t>"ordId"</w:t>
      </w:r>
      <w:r>
        <w:rPr>
          <w:rStyle w:val="p"/>
        </w:rPr>
        <w:t>:</w:t>
      </w:r>
      <w:r>
        <w:rPr>
          <w:rStyle w:val="w"/>
        </w:rPr>
        <w:t xml:space="preserve"> </w:t>
      </w:r>
      <w:r>
        <w:rPr>
          <w:rStyle w:val="s2"/>
        </w:rPr>
        <w:t>"024041201450544699"</w:t>
      </w:r>
      <w:r>
        <w:rPr>
          <w:rStyle w:val="p"/>
        </w:rPr>
        <w:t>,</w:t>
      </w:r>
    </w:p>
    <w:p w:rsidR="00000000" w:rsidRDefault="00000000">
      <w:pPr>
        <w:pStyle w:val="HTML0"/>
        <w:divId w:val="1949507286"/>
        <w:rPr>
          <w:rStyle w:val="w"/>
        </w:rPr>
      </w:pPr>
      <w:r>
        <w:rPr>
          <w:rStyle w:val="w"/>
        </w:rPr>
        <w:t xml:space="preserve">        </w:t>
      </w:r>
      <w:r>
        <w:rPr>
          <w:rStyle w:val="nl"/>
        </w:rPr>
        <w:t>"paymentMethod"</w:t>
      </w:r>
      <w:r>
        <w:rPr>
          <w:rStyle w:val="p"/>
        </w:rPr>
        <w:t>:</w:t>
      </w:r>
      <w:r>
        <w:rPr>
          <w:rStyle w:val="w"/>
        </w:rPr>
        <w:t xml:space="preserve"> </w:t>
      </w:r>
      <w:r>
        <w:rPr>
          <w:rStyle w:val="s2"/>
        </w:rPr>
        <w:t>"TR_BANKS"</w:t>
      </w:r>
      <w:r>
        <w:rPr>
          <w:rStyle w:val="p"/>
        </w:rPr>
        <w:t>,</w:t>
      </w:r>
    </w:p>
    <w:p w:rsidR="00000000" w:rsidRDefault="00000000">
      <w:pPr>
        <w:pStyle w:val="HTML0"/>
        <w:divId w:val="1949507286"/>
        <w:rPr>
          <w:rStyle w:val="w"/>
        </w:rPr>
      </w:pPr>
      <w:r>
        <w:rPr>
          <w:rStyle w:val="w"/>
        </w:rPr>
        <w:t xml:space="preserve">        </w:t>
      </w:r>
      <w:r>
        <w:rPr>
          <w:rStyle w:val="nl"/>
        </w:rPr>
        <w:t>"paymentAcctId"</w:t>
      </w:r>
      <w:r>
        <w:rPr>
          <w:rStyle w:val="p"/>
        </w:rPr>
        <w:t>:</w:t>
      </w:r>
      <w:r>
        <w:rPr>
          <w:rStyle w:val="w"/>
        </w:rPr>
        <w:t xml:space="preserve"> </w:t>
      </w:r>
      <w:r>
        <w:rPr>
          <w:rStyle w:val="s2"/>
        </w:rPr>
        <w:t>"20"</w:t>
      </w:r>
      <w:r>
        <w:rPr>
          <w:rStyle w:val="p"/>
        </w:rPr>
        <w:t>,</w:t>
      </w:r>
    </w:p>
    <w:p w:rsidR="00000000" w:rsidRDefault="00000000">
      <w:pPr>
        <w:pStyle w:val="HTML0"/>
        <w:divId w:val="1949507286"/>
        <w:rPr>
          <w:rStyle w:val="w"/>
        </w:rPr>
      </w:pPr>
      <w:r>
        <w:rPr>
          <w:rStyle w:val="w"/>
        </w:rPr>
        <w:t xml:space="preserve">        </w:t>
      </w:r>
      <w:r>
        <w:rPr>
          <w:rStyle w:val="nl"/>
        </w:rPr>
        <w:t>"amt"</w:t>
      </w:r>
      <w:r>
        <w:rPr>
          <w:rStyle w:val="p"/>
        </w:rPr>
        <w:t>:</w:t>
      </w:r>
      <w:r>
        <w:rPr>
          <w:rStyle w:val="w"/>
        </w:rPr>
        <w:t xml:space="preserve"> </w:t>
      </w:r>
      <w:r>
        <w:rPr>
          <w:rStyle w:val="s2"/>
        </w:rPr>
        <w:t>"10000"</w:t>
      </w:r>
      <w:r>
        <w:rPr>
          <w:rStyle w:val="p"/>
        </w:rPr>
        <w:t>,</w:t>
      </w:r>
    </w:p>
    <w:p w:rsidR="00000000" w:rsidRDefault="00000000">
      <w:pPr>
        <w:pStyle w:val="HTML0"/>
        <w:divId w:val="1949507286"/>
        <w:rPr>
          <w:rStyle w:val="w"/>
        </w:rPr>
      </w:pPr>
      <w:r>
        <w:rPr>
          <w:rStyle w:val="w"/>
        </w:rPr>
        <w:t xml:space="preserve">        </w:t>
      </w:r>
      <w:r>
        <w:rPr>
          <w:rStyle w:val="nl"/>
        </w:rPr>
        <w:t>"fee"</w:t>
      </w:r>
      <w:r>
        <w:rPr>
          <w:rStyle w:val="p"/>
        </w:rPr>
        <w:t>:</w:t>
      </w:r>
      <w:r>
        <w:rPr>
          <w:rStyle w:val="w"/>
        </w:rPr>
        <w:t xml:space="preserve"> </w:t>
      </w:r>
      <w:r>
        <w:rPr>
          <w:rStyle w:val="s2"/>
        </w:rPr>
        <w:t>"0"</w:t>
      </w:r>
      <w:r>
        <w:rPr>
          <w:rStyle w:val="p"/>
        </w:rPr>
        <w:t>,</w:t>
      </w:r>
    </w:p>
    <w:p w:rsidR="00000000" w:rsidRDefault="00000000">
      <w:pPr>
        <w:pStyle w:val="HTML0"/>
        <w:divId w:val="1949507286"/>
        <w:rPr>
          <w:rStyle w:val="w"/>
        </w:rPr>
      </w:pPr>
      <w:r>
        <w:rPr>
          <w:rStyle w:val="w"/>
        </w:rPr>
        <w:t xml:space="preserve">        </w:t>
      </w:r>
      <w:r>
        <w:rPr>
          <w:rStyle w:val="nl"/>
        </w:rPr>
        <w:t>"ccy"</w:t>
      </w:r>
      <w:r>
        <w:rPr>
          <w:rStyle w:val="p"/>
        </w:rPr>
        <w:t>:</w:t>
      </w:r>
      <w:r>
        <w:rPr>
          <w:rStyle w:val="w"/>
        </w:rPr>
        <w:t xml:space="preserve"> </w:t>
      </w:r>
      <w:r>
        <w:rPr>
          <w:rStyle w:val="s2"/>
        </w:rPr>
        <w:t>"TRY"</w:t>
      </w:r>
      <w:r>
        <w:rPr>
          <w:rStyle w:val="p"/>
        </w:rPr>
        <w:t>,</w:t>
      </w:r>
    </w:p>
    <w:p w:rsidR="00000000" w:rsidRDefault="00000000">
      <w:pPr>
        <w:pStyle w:val="HTML0"/>
        <w:divId w:val="1949507286"/>
        <w:rPr>
          <w:rStyle w:val="w"/>
        </w:rPr>
      </w:pPr>
      <w:r>
        <w:rPr>
          <w:rStyle w:val="w"/>
        </w:rPr>
        <w:t xml:space="preserve">        </w:t>
      </w:r>
      <w:r>
        <w:rPr>
          <w:rStyle w:val="nl"/>
        </w:rPr>
        <w:t>"state"</w:t>
      </w:r>
      <w:r>
        <w:rPr>
          <w:rStyle w:val="p"/>
        </w:rPr>
        <w:t>:</w:t>
      </w:r>
      <w:r>
        <w:rPr>
          <w:rStyle w:val="w"/>
        </w:rPr>
        <w:t xml:space="preserve"> </w:t>
      </w:r>
      <w:r>
        <w:rPr>
          <w:rStyle w:val="s2"/>
        </w:rPr>
        <w:t>"completed"</w:t>
      </w:r>
      <w:r>
        <w:rPr>
          <w:rStyle w:val="p"/>
        </w:rPr>
        <w:t>,</w:t>
      </w:r>
    </w:p>
    <w:p w:rsidR="00000000" w:rsidRDefault="00000000">
      <w:pPr>
        <w:pStyle w:val="HTML0"/>
        <w:divId w:val="1949507286"/>
        <w:rPr>
          <w:rStyle w:val="w"/>
        </w:rPr>
      </w:pPr>
      <w:r>
        <w:rPr>
          <w:rStyle w:val="w"/>
        </w:rPr>
        <w:t xml:space="preserve">        </w:t>
      </w:r>
      <w:r>
        <w:rPr>
          <w:rStyle w:val="nl"/>
        </w:rPr>
        <w:t>"clientId"</w:t>
      </w:r>
      <w:r>
        <w:rPr>
          <w:rStyle w:val="p"/>
        </w:rPr>
        <w:t>:</w:t>
      </w:r>
      <w:r>
        <w:rPr>
          <w:rStyle w:val="w"/>
        </w:rPr>
        <w:t xml:space="preserve"> </w:t>
      </w:r>
      <w:r>
        <w:rPr>
          <w:rStyle w:val="s2"/>
        </w:rPr>
        <w:t>""</w:t>
      </w:r>
    </w:p>
    <w:p w:rsidR="00000000" w:rsidRDefault="00000000">
      <w:pPr>
        <w:pStyle w:val="HTML0"/>
        <w:divId w:val="1949507286"/>
        <w:rPr>
          <w:rStyle w:val="w"/>
        </w:rPr>
      </w:pPr>
      <w:r>
        <w:rPr>
          <w:rStyle w:val="w"/>
        </w:rPr>
        <w:t xml:space="preserve">    </w:t>
      </w:r>
      <w:r>
        <w:rPr>
          <w:rStyle w:val="p"/>
        </w:rPr>
        <w:t>},</w:t>
      </w:r>
    </w:p>
    <w:p w:rsidR="00000000" w:rsidRDefault="00000000">
      <w:pPr>
        <w:pStyle w:val="HTML0"/>
        <w:divId w:val="1949507286"/>
        <w:rPr>
          <w:rStyle w:val="w"/>
        </w:rPr>
      </w:pPr>
      <w:r>
        <w:rPr>
          <w:rStyle w:val="w"/>
        </w:rPr>
        <w:t xml:space="preserve">    </w:t>
      </w:r>
      <w:r>
        <w:rPr>
          <w:rStyle w:val="p"/>
        </w:rPr>
        <w:t>{</w:t>
      </w:r>
    </w:p>
    <w:p w:rsidR="00000000" w:rsidRDefault="00000000">
      <w:pPr>
        <w:pStyle w:val="HTML0"/>
        <w:divId w:val="1949507286"/>
        <w:rPr>
          <w:rStyle w:val="w"/>
        </w:rPr>
      </w:pPr>
      <w:r>
        <w:rPr>
          <w:rStyle w:val="w"/>
        </w:rPr>
        <w:t xml:space="preserve">        </w:t>
      </w:r>
      <w:r>
        <w:rPr>
          <w:rStyle w:val="nl"/>
        </w:rPr>
        <w:t>"cTime"</w:t>
      </w:r>
      <w:r>
        <w:rPr>
          <w:rStyle w:val="p"/>
        </w:rPr>
        <w:t>:</w:t>
      </w:r>
      <w:r>
        <w:rPr>
          <w:rStyle w:val="w"/>
        </w:rPr>
        <w:t xml:space="preserve"> </w:t>
      </w:r>
      <w:r>
        <w:rPr>
          <w:rStyle w:val="s2"/>
        </w:rPr>
        <w:t>"1707429385000"</w:t>
      </w:r>
      <w:r>
        <w:rPr>
          <w:rStyle w:val="p"/>
        </w:rPr>
        <w:t>,</w:t>
      </w:r>
    </w:p>
    <w:p w:rsidR="00000000" w:rsidRDefault="00000000">
      <w:pPr>
        <w:pStyle w:val="HTML0"/>
        <w:divId w:val="1949507286"/>
        <w:rPr>
          <w:rStyle w:val="w"/>
        </w:rPr>
      </w:pPr>
      <w:r>
        <w:rPr>
          <w:rStyle w:val="w"/>
        </w:rPr>
        <w:t xml:space="preserve">        </w:t>
      </w:r>
      <w:r>
        <w:rPr>
          <w:rStyle w:val="nl"/>
        </w:rPr>
        <w:t>"uTime"</w:t>
      </w:r>
      <w:r>
        <w:rPr>
          <w:rStyle w:val="p"/>
        </w:rPr>
        <w:t>:</w:t>
      </w:r>
      <w:r>
        <w:rPr>
          <w:rStyle w:val="w"/>
        </w:rPr>
        <w:t xml:space="preserve"> </w:t>
      </w:r>
      <w:r>
        <w:rPr>
          <w:rStyle w:val="s2"/>
        </w:rPr>
        <w:t>"1707429385000"</w:t>
      </w:r>
      <w:r>
        <w:rPr>
          <w:rStyle w:val="p"/>
        </w:rPr>
        <w:t>,</w:t>
      </w:r>
    </w:p>
    <w:p w:rsidR="00000000" w:rsidRDefault="00000000">
      <w:pPr>
        <w:pStyle w:val="HTML0"/>
        <w:divId w:val="1949507286"/>
        <w:rPr>
          <w:rStyle w:val="w"/>
        </w:rPr>
      </w:pPr>
      <w:r>
        <w:rPr>
          <w:rStyle w:val="w"/>
        </w:rPr>
        <w:t xml:space="preserve">        </w:t>
      </w:r>
      <w:r>
        <w:rPr>
          <w:rStyle w:val="nl"/>
        </w:rPr>
        <w:t>"ordId"</w:t>
      </w:r>
      <w:r>
        <w:rPr>
          <w:rStyle w:val="p"/>
        </w:rPr>
        <w:t>:</w:t>
      </w:r>
      <w:r>
        <w:rPr>
          <w:rStyle w:val="w"/>
        </w:rPr>
        <w:t xml:space="preserve"> </w:t>
      </w:r>
      <w:r>
        <w:rPr>
          <w:rStyle w:val="s2"/>
        </w:rPr>
        <w:t>"024041201450544690"</w:t>
      </w:r>
      <w:r>
        <w:rPr>
          <w:rStyle w:val="p"/>
        </w:rPr>
        <w:t>,</w:t>
      </w:r>
    </w:p>
    <w:p w:rsidR="00000000" w:rsidRDefault="00000000">
      <w:pPr>
        <w:pStyle w:val="HTML0"/>
        <w:divId w:val="1949507286"/>
        <w:rPr>
          <w:rStyle w:val="w"/>
        </w:rPr>
      </w:pPr>
      <w:r>
        <w:rPr>
          <w:rStyle w:val="w"/>
        </w:rPr>
        <w:t xml:space="preserve">        </w:t>
      </w:r>
      <w:r>
        <w:rPr>
          <w:rStyle w:val="nl"/>
        </w:rPr>
        <w:t>"paymentMethod"</w:t>
      </w:r>
      <w:r>
        <w:rPr>
          <w:rStyle w:val="p"/>
        </w:rPr>
        <w:t>:</w:t>
      </w:r>
      <w:r>
        <w:rPr>
          <w:rStyle w:val="w"/>
        </w:rPr>
        <w:t xml:space="preserve"> </w:t>
      </w:r>
      <w:r>
        <w:rPr>
          <w:rStyle w:val="s2"/>
        </w:rPr>
        <w:t>"TR_BANKS"</w:t>
      </w:r>
      <w:r>
        <w:rPr>
          <w:rStyle w:val="p"/>
        </w:rPr>
        <w:t>,</w:t>
      </w:r>
    </w:p>
    <w:p w:rsidR="00000000" w:rsidRDefault="00000000">
      <w:pPr>
        <w:pStyle w:val="HTML0"/>
        <w:divId w:val="1949507286"/>
        <w:rPr>
          <w:rStyle w:val="w"/>
        </w:rPr>
      </w:pPr>
      <w:r>
        <w:rPr>
          <w:rStyle w:val="w"/>
        </w:rPr>
        <w:t xml:space="preserve">        </w:t>
      </w:r>
      <w:r>
        <w:rPr>
          <w:rStyle w:val="nl"/>
        </w:rPr>
        <w:t>"paymentAcctId"</w:t>
      </w:r>
      <w:r>
        <w:rPr>
          <w:rStyle w:val="p"/>
        </w:rPr>
        <w:t>:</w:t>
      </w:r>
      <w:r>
        <w:rPr>
          <w:rStyle w:val="w"/>
        </w:rPr>
        <w:t xml:space="preserve"> </w:t>
      </w:r>
      <w:r>
        <w:rPr>
          <w:rStyle w:val="s2"/>
        </w:rPr>
        <w:t>"20"</w:t>
      </w:r>
      <w:r>
        <w:rPr>
          <w:rStyle w:val="p"/>
        </w:rPr>
        <w:t>,</w:t>
      </w:r>
    </w:p>
    <w:p w:rsidR="00000000" w:rsidRDefault="00000000">
      <w:pPr>
        <w:pStyle w:val="HTML0"/>
        <w:divId w:val="1949507286"/>
        <w:rPr>
          <w:rStyle w:val="w"/>
        </w:rPr>
      </w:pPr>
      <w:r>
        <w:rPr>
          <w:rStyle w:val="w"/>
        </w:rPr>
        <w:t xml:space="preserve">        </w:t>
      </w:r>
      <w:r>
        <w:rPr>
          <w:rStyle w:val="nl"/>
        </w:rPr>
        <w:t>"amt"</w:t>
      </w:r>
      <w:r>
        <w:rPr>
          <w:rStyle w:val="p"/>
        </w:rPr>
        <w:t>:</w:t>
      </w:r>
      <w:r>
        <w:rPr>
          <w:rStyle w:val="w"/>
        </w:rPr>
        <w:t xml:space="preserve"> </w:t>
      </w:r>
      <w:r>
        <w:rPr>
          <w:rStyle w:val="s2"/>
        </w:rPr>
        <w:t>"50000"</w:t>
      </w:r>
      <w:r>
        <w:rPr>
          <w:rStyle w:val="p"/>
        </w:rPr>
        <w:t>,</w:t>
      </w:r>
    </w:p>
    <w:p w:rsidR="00000000" w:rsidRDefault="00000000">
      <w:pPr>
        <w:pStyle w:val="HTML0"/>
        <w:divId w:val="1949507286"/>
        <w:rPr>
          <w:rStyle w:val="w"/>
        </w:rPr>
      </w:pPr>
      <w:r>
        <w:rPr>
          <w:rStyle w:val="w"/>
        </w:rPr>
        <w:t xml:space="preserve">        </w:t>
      </w:r>
      <w:r>
        <w:rPr>
          <w:rStyle w:val="nl"/>
        </w:rPr>
        <w:t>"fee"</w:t>
      </w:r>
      <w:r>
        <w:rPr>
          <w:rStyle w:val="p"/>
        </w:rPr>
        <w:t>:</w:t>
      </w:r>
      <w:r>
        <w:rPr>
          <w:rStyle w:val="w"/>
        </w:rPr>
        <w:t xml:space="preserve"> </w:t>
      </w:r>
      <w:r>
        <w:rPr>
          <w:rStyle w:val="s2"/>
        </w:rPr>
        <w:t>"0"</w:t>
      </w:r>
      <w:r>
        <w:rPr>
          <w:rStyle w:val="p"/>
        </w:rPr>
        <w:t>,</w:t>
      </w:r>
    </w:p>
    <w:p w:rsidR="00000000" w:rsidRDefault="00000000">
      <w:pPr>
        <w:pStyle w:val="HTML0"/>
        <w:divId w:val="1949507286"/>
        <w:rPr>
          <w:rStyle w:val="w"/>
        </w:rPr>
      </w:pPr>
      <w:r>
        <w:rPr>
          <w:rStyle w:val="w"/>
        </w:rPr>
        <w:t xml:space="preserve">        </w:t>
      </w:r>
      <w:r>
        <w:rPr>
          <w:rStyle w:val="nl"/>
        </w:rPr>
        <w:t>"ccy"</w:t>
      </w:r>
      <w:r>
        <w:rPr>
          <w:rStyle w:val="p"/>
        </w:rPr>
        <w:t>:</w:t>
      </w:r>
      <w:r>
        <w:rPr>
          <w:rStyle w:val="w"/>
        </w:rPr>
        <w:t xml:space="preserve"> </w:t>
      </w:r>
      <w:r>
        <w:rPr>
          <w:rStyle w:val="s2"/>
        </w:rPr>
        <w:t>"TRY"</w:t>
      </w:r>
      <w:r>
        <w:rPr>
          <w:rStyle w:val="p"/>
        </w:rPr>
        <w:t>,</w:t>
      </w:r>
    </w:p>
    <w:p w:rsidR="00000000" w:rsidRDefault="00000000">
      <w:pPr>
        <w:pStyle w:val="HTML0"/>
        <w:divId w:val="1949507286"/>
        <w:rPr>
          <w:rStyle w:val="w"/>
        </w:rPr>
      </w:pPr>
      <w:r>
        <w:rPr>
          <w:rStyle w:val="w"/>
        </w:rPr>
        <w:t xml:space="preserve">        </w:t>
      </w:r>
      <w:r>
        <w:rPr>
          <w:rStyle w:val="nl"/>
        </w:rPr>
        <w:t>"state"</w:t>
      </w:r>
      <w:r>
        <w:rPr>
          <w:rStyle w:val="p"/>
        </w:rPr>
        <w:t>:</w:t>
      </w:r>
      <w:r>
        <w:rPr>
          <w:rStyle w:val="w"/>
        </w:rPr>
        <w:t xml:space="preserve"> </w:t>
      </w:r>
      <w:r>
        <w:rPr>
          <w:rStyle w:val="s2"/>
        </w:rPr>
        <w:t>"completed"</w:t>
      </w:r>
      <w:r>
        <w:rPr>
          <w:rStyle w:val="p"/>
        </w:rPr>
        <w:t>,</w:t>
      </w:r>
    </w:p>
    <w:p w:rsidR="00000000" w:rsidRDefault="00000000">
      <w:pPr>
        <w:pStyle w:val="HTML0"/>
        <w:divId w:val="1949507286"/>
        <w:rPr>
          <w:rStyle w:val="w"/>
        </w:rPr>
      </w:pPr>
      <w:r>
        <w:rPr>
          <w:rStyle w:val="w"/>
        </w:rPr>
        <w:t xml:space="preserve">        </w:t>
      </w:r>
      <w:r>
        <w:rPr>
          <w:rStyle w:val="nl"/>
        </w:rPr>
        <w:t>"clientId"</w:t>
      </w:r>
      <w:r>
        <w:rPr>
          <w:rStyle w:val="p"/>
        </w:rPr>
        <w:t>:</w:t>
      </w:r>
      <w:r>
        <w:rPr>
          <w:rStyle w:val="w"/>
        </w:rPr>
        <w:t xml:space="preserve"> </w:t>
      </w:r>
      <w:r>
        <w:rPr>
          <w:rStyle w:val="s2"/>
        </w:rPr>
        <w:t>""</w:t>
      </w:r>
    </w:p>
    <w:p w:rsidR="00000000" w:rsidRDefault="00000000">
      <w:pPr>
        <w:pStyle w:val="HTML0"/>
        <w:divId w:val="1949507286"/>
        <w:rPr>
          <w:rStyle w:val="w"/>
        </w:rPr>
      </w:pPr>
      <w:r>
        <w:rPr>
          <w:rStyle w:val="w"/>
        </w:rPr>
        <w:t xml:space="preserve">    </w:t>
      </w:r>
      <w:r>
        <w:rPr>
          <w:rStyle w:val="p"/>
        </w:rPr>
        <w:t>}</w:t>
      </w:r>
    </w:p>
    <w:p w:rsidR="00000000" w:rsidRDefault="00000000">
      <w:pPr>
        <w:pStyle w:val="HTML0"/>
        <w:divId w:val="1949507286"/>
        <w:rPr>
          <w:rStyle w:val="w"/>
        </w:rPr>
      </w:pPr>
      <w:r>
        <w:rPr>
          <w:rStyle w:val="w"/>
        </w:rPr>
        <w:t xml:space="preserve">  </w:t>
      </w:r>
      <w:r>
        <w:rPr>
          <w:rStyle w:val="p"/>
        </w:rPr>
        <w:t>]</w:t>
      </w:r>
    </w:p>
    <w:p w:rsidR="00000000" w:rsidRDefault="00000000">
      <w:pPr>
        <w:pStyle w:val="HTML0"/>
        <w:divId w:val="1949507286"/>
        <w:rPr>
          <w:rStyle w:val="w"/>
        </w:rPr>
      </w:pPr>
      <w:r>
        <w:rPr>
          <w:rStyle w:val="p"/>
        </w:rPr>
        <w:t>}</w:t>
      </w:r>
    </w:p>
    <w:p w:rsidR="00000000" w:rsidRDefault="00000000">
      <w:pPr>
        <w:pStyle w:val="HTML0"/>
        <w:divId w:val="1949507286"/>
        <w:rPr>
          <w:rStyle w:val="w"/>
        </w:rPr>
      </w:pPr>
    </w:p>
    <w:p w:rsidR="00000000" w:rsidRDefault="00000000">
      <w:pPr>
        <w:pStyle w:val="HTML0"/>
        <w:divId w:val="1949507286"/>
        <w:rPr>
          <w:rStyle w:val="w"/>
        </w:rPr>
      </w:pP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780"/>
        <w:gridCol w:w="3915"/>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amt</w:t>
            </w:r>
          </w:p>
        </w:tc>
        <w:tc>
          <w:tcPr>
            <w:tcW w:w="0" w:type="auto"/>
            <w:vAlign w:val="center"/>
            <w:hideMark/>
          </w:tcPr>
          <w:p w:rsidR="00000000" w:rsidRDefault="00000000">
            <w:r>
              <w:t>String</w:t>
            </w:r>
          </w:p>
        </w:tc>
        <w:tc>
          <w:tcPr>
            <w:tcW w:w="0" w:type="auto"/>
            <w:vAlign w:val="center"/>
            <w:hideMark/>
          </w:tcPr>
          <w:p w:rsidR="00000000" w:rsidRDefault="00000000">
            <w:r>
              <w:t>Final amount of the transaction</w:t>
            </w:r>
          </w:p>
        </w:tc>
      </w:tr>
      <w:tr w:rsidR="00000000">
        <w:trPr>
          <w:divId w:val="175387555"/>
          <w:tblCellSpacing w:w="15" w:type="dxa"/>
        </w:trPr>
        <w:tc>
          <w:tcPr>
            <w:tcW w:w="0" w:type="auto"/>
            <w:vAlign w:val="center"/>
            <w:hideMark/>
          </w:tcPr>
          <w:p w:rsidR="00000000" w:rsidRDefault="00000000">
            <w:r>
              <w:t>cTime</w:t>
            </w:r>
          </w:p>
        </w:tc>
        <w:tc>
          <w:tcPr>
            <w:tcW w:w="0" w:type="auto"/>
            <w:vAlign w:val="center"/>
            <w:hideMark/>
          </w:tcPr>
          <w:p w:rsidR="00000000" w:rsidRDefault="00000000">
            <w:r>
              <w:t>String</w:t>
            </w:r>
          </w:p>
        </w:tc>
        <w:tc>
          <w:tcPr>
            <w:tcW w:w="0" w:type="auto"/>
            <w:vAlign w:val="center"/>
            <w:hideMark/>
          </w:tcPr>
          <w:p w:rsidR="00000000" w:rsidRDefault="00000000">
            <w:r>
              <w:t>Creation time of the transaction</w:t>
            </w:r>
          </w:p>
        </w:tc>
      </w:tr>
      <w:tr w:rsidR="00000000">
        <w:trPr>
          <w:divId w:val="175387555"/>
          <w:tblCellSpacing w:w="15" w:type="dxa"/>
        </w:trPr>
        <w:tc>
          <w:tcPr>
            <w:tcW w:w="0" w:type="auto"/>
            <w:vAlign w:val="center"/>
            <w:hideMark/>
          </w:tcPr>
          <w:p w:rsidR="00000000" w:rsidRDefault="00000000">
            <w:r>
              <w:t>clientId</w:t>
            </w:r>
          </w:p>
        </w:tc>
        <w:tc>
          <w:tcPr>
            <w:tcW w:w="0" w:type="auto"/>
            <w:vAlign w:val="center"/>
            <w:hideMark/>
          </w:tcPr>
          <w:p w:rsidR="00000000" w:rsidRDefault="00000000">
            <w:r>
              <w:t>String</w:t>
            </w:r>
          </w:p>
        </w:tc>
        <w:tc>
          <w:tcPr>
            <w:tcW w:w="0" w:type="auto"/>
            <w:vAlign w:val="center"/>
            <w:hideMark/>
          </w:tcPr>
          <w:p w:rsidR="00000000" w:rsidRDefault="00000000">
            <w:r>
              <w:t>Client Id of the transaction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Currency of the transaction</w:t>
            </w:r>
          </w:p>
        </w:tc>
      </w:tr>
      <w:tr w:rsidR="00000000">
        <w:trPr>
          <w:divId w:val="175387555"/>
          <w:tblCellSpacing w:w="15" w:type="dxa"/>
        </w:trPr>
        <w:tc>
          <w:tcPr>
            <w:tcW w:w="0" w:type="auto"/>
            <w:vAlign w:val="center"/>
            <w:hideMark/>
          </w:tcPr>
          <w:p w:rsidR="00000000" w:rsidRDefault="00000000">
            <w:r>
              <w:t>fee</w:t>
            </w:r>
          </w:p>
        </w:tc>
        <w:tc>
          <w:tcPr>
            <w:tcW w:w="0" w:type="auto"/>
            <w:vAlign w:val="center"/>
            <w:hideMark/>
          </w:tcPr>
          <w:p w:rsidR="00000000" w:rsidRDefault="00000000">
            <w:r>
              <w:t>String</w:t>
            </w:r>
          </w:p>
        </w:tc>
        <w:tc>
          <w:tcPr>
            <w:tcW w:w="0" w:type="auto"/>
            <w:vAlign w:val="center"/>
            <w:hideMark/>
          </w:tcPr>
          <w:p w:rsidR="00000000" w:rsidRDefault="00000000">
            <w:r>
              <w:t>Transaction fee</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Unique Order Id</w:t>
            </w:r>
          </w:p>
        </w:tc>
      </w:tr>
      <w:tr w:rsidR="00000000">
        <w:trPr>
          <w:divId w:val="175387555"/>
          <w:tblCellSpacing w:w="15" w:type="dxa"/>
        </w:trPr>
        <w:tc>
          <w:tcPr>
            <w:tcW w:w="0" w:type="auto"/>
            <w:vAlign w:val="center"/>
            <w:hideMark/>
          </w:tcPr>
          <w:p w:rsidR="00000000" w:rsidRDefault="00000000">
            <w:r>
              <w:t>paymentAcctId</w:t>
            </w:r>
          </w:p>
        </w:tc>
        <w:tc>
          <w:tcPr>
            <w:tcW w:w="0" w:type="auto"/>
            <w:vAlign w:val="center"/>
            <w:hideMark/>
          </w:tcPr>
          <w:p w:rsidR="00000000" w:rsidRDefault="00000000">
            <w:r>
              <w:t>String</w:t>
            </w:r>
          </w:p>
        </w:tc>
        <w:tc>
          <w:tcPr>
            <w:tcW w:w="0" w:type="auto"/>
            <w:vAlign w:val="center"/>
            <w:hideMark/>
          </w:tcPr>
          <w:p w:rsidR="00000000" w:rsidRDefault="00000000">
            <w:r>
              <w:t>ID of the payment account used</w:t>
            </w:r>
          </w:p>
        </w:tc>
      </w:tr>
      <w:tr w:rsidR="00000000">
        <w:trPr>
          <w:divId w:val="175387555"/>
          <w:tblCellSpacing w:w="15" w:type="dxa"/>
        </w:trPr>
        <w:tc>
          <w:tcPr>
            <w:tcW w:w="0" w:type="auto"/>
            <w:vAlign w:val="center"/>
            <w:hideMark/>
          </w:tcPr>
          <w:p w:rsidR="00000000" w:rsidRDefault="00000000">
            <w:r>
              <w:t>paymentMethod</w:t>
            </w:r>
          </w:p>
        </w:tc>
        <w:tc>
          <w:tcPr>
            <w:tcW w:w="0" w:type="auto"/>
            <w:vAlign w:val="center"/>
            <w:hideMark/>
          </w:tcPr>
          <w:p w:rsidR="00000000" w:rsidRDefault="00000000">
            <w:r>
              <w:t>String</w:t>
            </w:r>
          </w:p>
        </w:tc>
        <w:tc>
          <w:tcPr>
            <w:tcW w:w="0" w:type="auto"/>
            <w:vAlign w:val="center"/>
            <w:hideMark/>
          </w:tcPr>
          <w:p w:rsidR="00000000" w:rsidRDefault="00000000">
            <w:r>
              <w:t>Payment method type</w:t>
            </w:r>
          </w:p>
        </w:tc>
      </w:tr>
      <w:tr w:rsidR="00000000">
        <w:trPr>
          <w:divId w:val="175387555"/>
          <w:tblCellSpacing w:w="15" w:type="dxa"/>
        </w:trPr>
        <w:tc>
          <w:tcPr>
            <w:tcW w:w="0" w:type="auto"/>
            <w:vAlign w:val="center"/>
            <w:hideMark/>
          </w:tcPr>
          <w:p w:rsidR="00000000" w:rsidRDefault="00000000">
            <w:r>
              <w:t>paymentMethodId</w:t>
            </w:r>
          </w:p>
        </w:tc>
        <w:tc>
          <w:tcPr>
            <w:tcW w:w="0" w:type="auto"/>
            <w:vAlign w:val="center"/>
            <w:hideMark/>
          </w:tcPr>
          <w:p w:rsidR="00000000" w:rsidRDefault="00000000">
            <w:r>
              <w:t>String</w:t>
            </w:r>
          </w:p>
        </w:tc>
        <w:tc>
          <w:tcPr>
            <w:tcW w:w="0" w:type="auto"/>
            <w:vAlign w:val="center"/>
            <w:hideMark/>
          </w:tcPr>
          <w:p w:rsidR="00000000" w:rsidRDefault="00000000">
            <w:r>
              <w:t>Payment method ID</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State of the transaction</w:t>
            </w:r>
            <w:r>
              <w:br/>
            </w:r>
            <w:r>
              <w:rPr>
                <w:rStyle w:val="HTML"/>
              </w:rPr>
              <w:t>completed</w:t>
            </w:r>
            <w:r>
              <w:br/>
            </w:r>
            <w:r>
              <w:rPr>
                <w:rStyle w:val="HTML"/>
              </w:rPr>
              <w:t>failed</w:t>
            </w:r>
            <w:r>
              <w:br/>
            </w:r>
            <w:r>
              <w:rPr>
                <w:rStyle w:val="HTML"/>
              </w:rPr>
              <w:t>pending</w:t>
            </w:r>
            <w:r>
              <w:br/>
            </w:r>
            <w:r>
              <w:rPr>
                <w:rStyle w:val="HTML"/>
              </w:rPr>
              <w:t>canceled</w:t>
            </w:r>
            <w:r>
              <w:br/>
            </w:r>
            <w:r>
              <w:rPr>
                <w:rStyle w:val="HTML"/>
              </w:rPr>
              <w:t>inqueue</w:t>
            </w:r>
          </w:p>
        </w:tc>
      </w:tr>
      <w:tr w:rsidR="00000000">
        <w:trPr>
          <w:divId w:val="175387555"/>
          <w:tblCellSpacing w:w="15" w:type="dxa"/>
        </w:trPr>
        <w:tc>
          <w:tcPr>
            <w:tcW w:w="0" w:type="auto"/>
            <w:vAlign w:val="center"/>
            <w:hideMark/>
          </w:tcPr>
          <w:p w:rsidR="00000000" w:rsidRDefault="00000000">
            <w:r>
              <w:t>uTime</w:t>
            </w:r>
          </w:p>
        </w:tc>
        <w:tc>
          <w:tcPr>
            <w:tcW w:w="0" w:type="auto"/>
            <w:vAlign w:val="center"/>
            <w:hideMark/>
          </w:tcPr>
          <w:p w:rsidR="00000000" w:rsidRDefault="00000000">
            <w:r>
              <w:t>String</w:t>
            </w:r>
          </w:p>
        </w:tc>
        <w:tc>
          <w:tcPr>
            <w:tcW w:w="0" w:type="auto"/>
            <w:vAlign w:val="center"/>
            <w:hideMark/>
          </w:tcPr>
          <w:p w:rsidR="00000000" w:rsidRDefault="00000000">
            <w:r>
              <w:t>Update time of the transaction</w:t>
            </w:r>
          </w:p>
        </w:tc>
      </w:tr>
    </w:tbl>
    <w:p w:rsidR="00000000" w:rsidRDefault="00000000">
      <w:pPr>
        <w:pStyle w:val="3"/>
        <w:divId w:val="175387555"/>
      </w:pPr>
      <w:r>
        <w:t xml:space="preserve">Get </w:t>
      </w:r>
      <w:r>
        <w:rPr>
          <w:rStyle w:val="search-highlight"/>
        </w:rPr>
        <w:t>Depos</w:t>
      </w:r>
      <w:r>
        <w:t>it Order Detail</w:t>
      </w:r>
    </w:p>
    <w:p w:rsidR="00000000" w:rsidRDefault="00000000">
      <w:pPr>
        <w:pStyle w:val="a5"/>
        <w:divId w:val="175387555"/>
      </w:pPr>
      <w:r>
        <w:t xml:space="preserve">Get fiat </w:t>
      </w:r>
      <w:r>
        <w:rPr>
          <w:rStyle w:val="search-highlight"/>
        </w:rPr>
        <w:t>depos</w:t>
      </w:r>
      <w:r>
        <w:t>it order detail</w:t>
      </w:r>
    </w:p>
    <w:p w:rsidR="00000000" w:rsidRDefault="00000000">
      <w:pPr>
        <w:pStyle w:val="4"/>
        <w:divId w:val="175387555"/>
      </w:pPr>
      <w:r>
        <w:t>Rate Limit: 3 requests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/api/v5/fiat/</w:t>
      </w:r>
      <w:r>
        <w:rPr>
          <w:rStyle w:val="search-highlight"/>
        </w:rPr>
        <w:t>depos</w:t>
      </w:r>
      <w:r>
        <w:rPr>
          <w:rStyle w:val="HTML"/>
        </w:rPr>
        <w:t>it</w:t>
      </w:r>
    </w:p>
    <w:p w:rsidR="00000000" w:rsidRDefault="00000000">
      <w:pPr>
        <w:pStyle w:val="a5"/>
        <w:ind w:left="720" w:right="720"/>
        <w:divId w:val="2058124319"/>
      </w:pPr>
      <w:r>
        <w:t>Request Example</w:t>
      </w:r>
    </w:p>
    <w:p w:rsidR="00000000" w:rsidRDefault="00000000">
      <w:pPr>
        <w:pStyle w:val="HTML0"/>
        <w:divId w:val="1424375344"/>
        <w:rPr>
          <w:rStyle w:val="HTML"/>
        </w:rPr>
      </w:pPr>
      <w:r>
        <w:rPr>
          <w:rStyle w:val="HTML"/>
        </w:rPr>
        <w:t>GET /api/v5/fiat/</w:t>
      </w:r>
      <w:r>
        <w:rPr>
          <w:rStyle w:val="search-highlight"/>
        </w:rPr>
        <w:t>depos</w:t>
      </w:r>
      <w:r>
        <w:rPr>
          <w:rStyle w:val="HTML"/>
        </w:rPr>
        <w:t>it?ordId</w:t>
      </w:r>
      <w:r>
        <w:rPr>
          <w:rStyle w:val="o"/>
        </w:rPr>
        <w:t>=</w:t>
      </w:r>
      <w:r>
        <w:rPr>
          <w:rStyle w:val="HTML"/>
        </w:rPr>
        <w:t>024041201450544699</w:t>
      </w:r>
    </w:p>
    <w:p w:rsidR="00000000" w:rsidRDefault="00000000">
      <w:pPr>
        <w:pStyle w:val="HTML0"/>
        <w:divId w:val="1424375344"/>
        <w:rPr>
          <w:rStyle w:val="HTML"/>
        </w:rPr>
      </w:pPr>
      <w:r>
        <w:rPr>
          <w:rStyle w:val="HTML"/>
        </w:rPr>
        <w:t>body</w:t>
      </w:r>
    </w:p>
    <w:p w:rsidR="00000000" w:rsidRDefault="00000000">
      <w:pPr>
        <w:pStyle w:val="HTML0"/>
        <w:divId w:val="1424375344"/>
        <w:rPr>
          <w:rStyle w:val="HTML"/>
        </w:rPr>
      </w:pPr>
      <w:r>
        <w:rPr>
          <w:rStyle w:val="o"/>
        </w:rPr>
        <w:t>{</w:t>
      </w:r>
    </w:p>
    <w:p w:rsidR="00000000" w:rsidRDefault="00000000">
      <w:pPr>
        <w:pStyle w:val="HTML0"/>
        <w:divId w:val="1424375344"/>
        <w:rPr>
          <w:rStyle w:val="HTML"/>
        </w:rPr>
      </w:pPr>
      <w:r>
        <w:rPr>
          <w:rStyle w:val="HTML"/>
        </w:rPr>
        <w:t xml:space="preserve">    </w:t>
      </w:r>
      <w:r>
        <w:rPr>
          <w:rStyle w:val="s2"/>
        </w:rPr>
        <w:t>"ordId"</w:t>
      </w:r>
      <w:r>
        <w:rPr>
          <w:rStyle w:val="HTML"/>
        </w:rPr>
        <w:t>:</w:t>
      </w:r>
      <w:r>
        <w:rPr>
          <w:rStyle w:val="s2"/>
        </w:rPr>
        <w:t>"024041201450544699"</w:t>
      </w:r>
      <w:r>
        <w:rPr>
          <w:rStyle w:val="HTML"/>
        </w:rPr>
        <w:t>,</w:t>
      </w:r>
    </w:p>
    <w:p w:rsidR="00000000" w:rsidRDefault="00000000">
      <w:pPr>
        <w:pStyle w:val="HTML0"/>
        <w:divId w:val="1424375344"/>
        <w:rPr>
          <w:rStyle w:val="HTML"/>
        </w:rPr>
      </w:pPr>
      <w:r>
        <w:rPr>
          <w:rStyle w:val="o"/>
        </w:rPr>
        <w:t>}</w:t>
      </w:r>
    </w:p>
    <w:p w:rsidR="00000000" w:rsidRDefault="00000000">
      <w:pPr>
        <w:pStyle w:val="HTML0"/>
        <w:divId w:val="1283918310"/>
        <w:rPr>
          <w:rStyle w:val="HTML"/>
          <w:vanish/>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780"/>
        <w:gridCol w:w="1058"/>
        <w:gridCol w:w="1447"/>
      </w:tblGrid>
      <w:tr w:rsidR="00000000">
        <w:trPr>
          <w:divId w:val="175387555"/>
          <w:tblHeader/>
          <w:tblCellSpacing w:w="15" w:type="dxa"/>
        </w:trPr>
        <w:tc>
          <w:tcPr>
            <w:tcW w:w="0" w:type="auto"/>
            <w:vAlign w:val="center"/>
            <w:hideMark/>
          </w:tcPr>
          <w:p w:rsidR="00000000" w:rsidRDefault="00000000">
            <w:pPr>
              <w:rPr>
                <w:b/>
                <w:bCs/>
              </w:rPr>
            </w:pPr>
            <w:r>
              <w:rPr>
                <w:rStyle w:val="a6"/>
              </w:rPr>
              <w:t>Parameters</w:t>
            </w:r>
          </w:p>
        </w:tc>
        <w:tc>
          <w:tcPr>
            <w:tcW w:w="0" w:type="auto"/>
            <w:vAlign w:val="center"/>
            <w:hideMark/>
          </w:tcPr>
          <w:p w:rsidR="00000000" w:rsidRDefault="00000000">
            <w:pPr>
              <w:rPr>
                <w:b/>
                <w:bCs/>
              </w:rPr>
            </w:pPr>
            <w:r>
              <w:rPr>
                <w:rStyle w:val="a6"/>
              </w:rPr>
              <w:t>Types</w:t>
            </w:r>
          </w:p>
        </w:tc>
        <w:tc>
          <w:tcPr>
            <w:tcW w:w="0" w:type="auto"/>
            <w:vAlign w:val="center"/>
            <w:hideMark/>
          </w:tcPr>
          <w:p w:rsidR="00000000" w:rsidRDefault="00000000">
            <w:pPr>
              <w:rPr>
                <w:b/>
                <w:bCs/>
              </w:rPr>
            </w:pPr>
            <w:r>
              <w:rPr>
                <w:rStyle w:val="a6"/>
              </w:rPr>
              <w:t>Required</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Order ID</w:t>
            </w:r>
          </w:p>
        </w:tc>
      </w:tr>
    </w:tbl>
    <w:p w:rsidR="00000000" w:rsidRDefault="00000000">
      <w:pPr>
        <w:pStyle w:val="a5"/>
        <w:ind w:left="720" w:right="720"/>
        <w:divId w:val="2010056481"/>
      </w:pPr>
      <w:r>
        <w:t>Response Example</w:t>
      </w:r>
    </w:p>
    <w:p w:rsidR="00000000" w:rsidRDefault="00000000">
      <w:pPr>
        <w:pStyle w:val="HTML0"/>
        <w:divId w:val="169491161"/>
        <w:rPr>
          <w:rStyle w:val="w"/>
        </w:rPr>
      </w:pPr>
      <w:r>
        <w:rPr>
          <w:rStyle w:val="p"/>
        </w:rPr>
        <w:t>{</w:t>
      </w:r>
    </w:p>
    <w:p w:rsidR="00000000" w:rsidRDefault="00000000">
      <w:pPr>
        <w:pStyle w:val="HTML0"/>
        <w:divId w:val="169491161"/>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69491161"/>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169491161"/>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69491161"/>
        <w:rPr>
          <w:rStyle w:val="w"/>
        </w:rPr>
      </w:pPr>
      <w:r>
        <w:rPr>
          <w:rStyle w:val="w"/>
        </w:rPr>
        <w:t xml:space="preserve">    </w:t>
      </w:r>
      <w:r>
        <w:rPr>
          <w:rStyle w:val="p"/>
        </w:rPr>
        <w:t>{</w:t>
      </w:r>
    </w:p>
    <w:p w:rsidR="00000000" w:rsidRDefault="00000000">
      <w:pPr>
        <w:pStyle w:val="HTML0"/>
        <w:divId w:val="169491161"/>
        <w:rPr>
          <w:rStyle w:val="w"/>
        </w:rPr>
      </w:pPr>
      <w:r>
        <w:rPr>
          <w:rStyle w:val="w"/>
        </w:rPr>
        <w:t xml:space="preserve">        </w:t>
      </w:r>
      <w:r>
        <w:rPr>
          <w:rStyle w:val="nl"/>
        </w:rPr>
        <w:t>"cTime"</w:t>
      </w:r>
      <w:r>
        <w:rPr>
          <w:rStyle w:val="p"/>
        </w:rPr>
        <w:t>:</w:t>
      </w:r>
      <w:r>
        <w:rPr>
          <w:rStyle w:val="w"/>
        </w:rPr>
        <w:t xml:space="preserve"> </w:t>
      </w:r>
      <w:r>
        <w:rPr>
          <w:rStyle w:val="s2"/>
        </w:rPr>
        <w:t>"1707429385000"</w:t>
      </w:r>
      <w:r>
        <w:rPr>
          <w:rStyle w:val="p"/>
        </w:rPr>
        <w:t>,</w:t>
      </w:r>
    </w:p>
    <w:p w:rsidR="00000000" w:rsidRDefault="00000000">
      <w:pPr>
        <w:pStyle w:val="HTML0"/>
        <w:divId w:val="169491161"/>
        <w:rPr>
          <w:rStyle w:val="w"/>
        </w:rPr>
      </w:pPr>
      <w:r>
        <w:rPr>
          <w:rStyle w:val="w"/>
        </w:rPr>
        <w:t xml:space="preserve">        </w:t>
      </w:r>
      <w:r>
        <w:rPr>
          <w:rStyle w:val="nl"/>
        </w:rPr>
        <w:t>"uTime"</w:t>
      </w:r>
      <w:r>
        <w:rPr>
          <w:rStyle w:val="p"/>
        </w:rPr>
        <w:t>:</w:t>
      </w:r>
      <w:r>
        <w:rPr>
          <w:rStyle w:val="w"/>
        </w:rPr>
        <w:t xml:space="preserve"> </w:t>
      </w:r>
      <w:r>
        <w:rPr>
          <w:rStyle w:val="s2"/>
        </w:rPr>
        <w:t>"1707429385000"</w:t>
      </w:r>
      <w:r>
        <w:rPr>
          <w:rStyle w:val="p"/>
        </w:rPr>
        <w:t>,</w:t>
      </w:r>
    </w:p>
    <w:p w:rsidR="00000000" w:rsidRDefault="00000000">
      <w:pPr>
        <w:pStyle w:val="HTML0"/>
        <w:divId w:val="169491161"/>
        <w:rPr>
          <w:rStyle w:val="w"/>
        </w:rPr>
      </w:pPr>
      <w:r>
        <w:rPr>
          <w:rStyle w:val="w"/>
        </w:rPr>
        <w:t xml:space="preserve">        </w:t>
      </w:r>
      <w:r>
        <w:rPr>
          <w:rStyle w:val="nl"/>
        </w:rPr>
        <w:t>"ordId"</w:t>
      </w:r>
      <w:r>
        <w:rPr>
          <w:rStyle w:val="p"/>
        </w:rPr>
        <w:t>:</w:t>
      </w:r>
      <w:r>
        <w:rPr>
          <w:rStyle w:val="w"/>
        </w:rPr>
        <w:t xml:space="preserve"> </w:t>
      </w:r>
      <w:r>
        <w:rPr>
          <w:rStyle w:val="s2"/>
        </w:rPr>
        <w:t>"024041201450544699"</w:t>
      </w:r>
      <w:r>
        <w:rPr>
          <w:rStyle w:val="p"/>
        </w:rPr>
        <w:t>,</w:t>
      </w:r>
    </w:p>
    <w:p w:rsidR="00000000" w:rsidRDefault="00000000">
      <w:pPr>
        <w:pStyle w:val="HTML0"/>
        <w:divId w:val="169491161"/>
        <w:rPr>
          <w:rStyle w:val="w"/>
        </w:rPr>
      </w:pPr>
      <w:r>
        <w:rPr>
          <w:rStyle w:val="w"/>
        </w:rPr>
        <w:t xml:space="preserve">        </w:t>
      </w:r>
      <w:r>
        <w:rPr>
          <w:rStyle w:val="nl"/>
        </w:rPr>
        <w:t>"paymentMethod"</w:t>
      </w:r>
      <w:r>
        <w:rPr>
          <w:rStyle w:val="p"/>
        </w:rPr>
        <w:t>:</w:t>
      </w:r>
      <w:r>
        <w:rPr>
          <w:rStyle w:val="w"/>
        </w:rPr>
        <w:t xml:space="preserve"> </w:t>
      </w:r>
      <w:r>
        <w:rPr>
          <w:rStyle w:val="s2"/>
        </w:rPr>
        <w:t>"TR_BANKS"</w:t>
      </w:r>
      <w:r>
        <w:rPr>
          <w:rStyle w:val="p"/>
        </w:rPr>
        <w:t>,</w:t>
      </w:r>
    </w:p>
    <w:p w:rsidR="00000000" w:rsidRDefault="00000000">
      <w:pPr>
        <w:pStyle w:val="HTML0"/>
        <w:divId w:val="169491161"/>
        <w:rPr>
          <w:rStyle w:val="w"/>
        </w:rPr>
      </w:pPr>
      <w:r>
        <w:rPr>
          <w:rStyle w:val="w"/>
        </w:rPr>
        <w:t xml:space="preserve">        </w:t>
      </w:r>
      <w:r>
        <w:rPr>
          <w:rStyle w:val="nl"/>
        </w:rPr>
        <w:t>"paymentAcctId"</w:t>
      </w:r>
      <w:r>
        <w:rPr>
          <w:rStyle w:val="p"/>
        </w:rPr>
        <w:t>:</w:t>
      </w:r>
      <w:r>
        <w:rPr>
          <w:rStyle w:val="w"/>
        </w:rPr>
        <w:t xml:space="preserve"> </w:t>
      </w:r>
      <w:r>
        <w:rPr>
          <w:rStyle w:val="s2"/>
        </w:rPr>
        <w:t>"20"</w:t>
      </w:r>
      <w:r>
        <w:rPr>
          <w:rStyle w:val="p"/>
        </w:rPr>
        <w:t>,</w:t>
      </w:r>
    </w:p>
    <w:p w:rsidR="00000000" w:rsidRDefault="00000000">
      <w:pPr>
        <w:pStyle w:val="HTML0"/>
        <w:divId w:val="169491161"/>
        <w:rPr>
          <w:rStyle w:val="w"/>
        </w:rPr>
      </w:pPr>
      <w:r>
        <w:rPr>
          <w:rStyle w:val="w"/>
        </w:rPr>
        <w:t xml:space="preserve">        </w:t>
      </w:r>
      <w:r>
        <w:rPr>
          <w:rStyle w:val="nl"/>
        </w:rPr>
        <w:t>"amt"</w:t>
      </w:r>
      <w:r>
        <w:rPr>
          <w:rStyle w:val="p"/>
        </w:rPr>
        <w:t>:</w:t>
      </w:r>
      <w:r>
        <w:rPr>
          <w:rStyle w:val="w"/>
        </w:rPr>
        <w:t xml:space="preserve"> </w:t>
      </w:r>
      <w:r>
        <w:rPr>
          <w:rStyle w:val="s2"/>
        </w:rPr>
        <w:t>"100"</w:t>
      </w:r>
      <w:r>
        <w:rPr>
          <w:rStyle w:val="p"/>
        </w:rPr>
        <w:t>,</w:t>
      </w:r>
    </w:p>
    <w:p w:rsidR="00000000" w:rsidRDefault="00000000">
      <w:pPr>
        <w:pStyle w:val="HTML0"/>
        <w:divId w:val="169491161"/>
        <w:rPr>
          <w:rStyle w:val="w"/>
        </w:rPr>
      </w:pPr>
      <w:r>
        <w:rPr>
          <w:rStyle w:val="w"/>
        </w:rPr>
        <w:t xml:space="preserve">        </w:t>
      </w:r>
      <w:r>
        <w:rPr>
          <w:rStyle w:val="nl"/>
        </w:rPr>
        <w:t>"fee"</w:t>
      </w:r>
      <w:r>
        <w:rPr>
          <w:rStyle w:val="p"/>
        </w:rPr>
        <w:t>:</w:t>
      </w:r>
      <w:r>
        <w:rPr>
          <w:rStyle w:val="w"/>
        </w:rPr>
        <w:t xml:space="preserve"> </w:t>
      </w:r>
      <w:r>
        <w:rPr>
          <w:rStyle w:val="s2"/>
        </w:rPr>
        <w:t>"0"</w:t>
      </w:r>
      <w:r>
        <w:rPr>
          <w:rStyle w:val="p"/>
        </w:rPr>
        <w:t>,</w:t>
      </w:r>
    </w:p>
    <w:p w:rsidR="00000000" w:rsidRDefault="00000000">
      <w:pPr>
        <w:pStyle w:val="HTML0"/>
        <w:divId w:val="169491161"/>
        <w:rPr>
          <w:rStyle w:val="w"/>
        </w:rPr>
      </w:pPr>
      <w:r>
        <w:rPr>
          <w:rStyle w:val="w"/>
        </w:rPr>
        <w:t xml:space="preserve">        </w:t>
      </w:r>
      <w:r>
        <w:rPr>
          <w:rStyle w:val="nl"/>
        </w:rPr>
        <w:t>"ccy"</w:t>
      </w:r>
      <w:r>
        <w:rPr>
          <w:rStyle w:val="p"/>
        </w:rPr>
        <w:t>:</w:t>
      </w:r>
      <w:r>
        <w:rPr>
          <w:rStyle w:val="w"/>
        </w:rPr>
        <w:t xml:space="preserve"> </w:t>
      </w:r>
      <w:r>
        <w:rPr>
          <w:rStyle w:val="s2"/>
        </w:rPr>
        <w:t>"TRY"</w:t>
      </w:r>
      <w:r>
        <w:rPr>
          <w:rStyle w:val="p"/>
        </w:rPr>
        <w:t>,</w:t>
      </w:r>
    </w:p>
    <w:p w:rsidR="00000000" w:rsidRDefault="00000000">
      <w:pPr>
        <w:pStyle w:val="HTML0"/>
        <w:divId w:val="169491161"/>
        <w:rPr>
          <w:rStyle w:val="w"/>
        </w:rPr>
      </w:pPr>
      <w:r>
        <w:rPr>
          <w:rStyle w:val="w"/>
        </w:rPr>
        <w:t xml:space="preserve">        </w:t>
      </w:r>
      <w:r>
        <w:rPr>
          <w:rStyle w:val="nl"/>
        </w:rPr>
        <w:t>"state"</w:t>
      </w:r>
      <w:r>
        <w:rPr>
          <w:rStyle w:val="p"/>
        </w:rPr>
        <w:t>:</w:t>
      </w:r>
      <w:r>
        <w:rPr>
          <w:rStyle w:val="w"/>
        </w:rPr>
        <w:t xml:space="preserve"> </w:t>
      </w:r>
      <w:r>
        <w:rPr>
          <w:rStyle w:val="s2"/>
        </w:rPr>
        <w:t>"completed"</w:t>
      </w:r>
      <w:r>
        <w:rPr>
          <w:rStyle w:val="p"/>
        </w:rPr>
        <w:t>,</w:t>
      </w:r>
    </w:p>
    <w:p w:rsidR="00000000" w:rsidRDefault="00000000">
      <w:pPr>
        <w:pStyle w:val="HTML0"/>
        <w:divId w:val="169491161"/>
        <w:rPr>
          <w:rStyle w:val="w"/>
        </w:rPr>
      </w:pPr>
      <w:r>
        <w:rPr>
          <w:rStyle w:val="w"/>
        </w:rPr>
        <w:t xml:space="preserve">        </w:t>
      </w:r>
      <w:r>
        <w:rPr>
          <w:rStyle w:val="nl"/>
        </w:rPr>
        <w:t>"clientId"</w:t>
      </w:r>
      <w:r>
        <w:rPr>
          <w:rStyle w:val="p"/>
        </w:rPr>
        <w:t>:</w:t>
      </w:r>
      <w:r>
        <w:rPr>
          <w:rStyle w:val="w"/>
        </w:rPr>
        <w:t xml:space="preserve"> </w:t>
      </w:r>
      <w:r>
        <w:rPr>
          <w:rStyle w:val="s2"/>
        </w:rPr>
        <w:t>""</w:t>
      </w:r>
    </w:p>
    <w:p w:rsidR="00000000" w:rsidRDefault="00000000">
      <w:pPr>
        <w:pStyle w:val="HTML0"/>
        <w:divId w:val="169491161"/>
        <w:rPr>
          <w:rStyle w:val="w"/>
        </w:rPr>
      </w:pPr>
      <w:r>
        <w:rPr>
          <w:rStyle w:val="w"/>
        </w:rPr>
        <w:t xml:space="preserve">    </w:t>
      </w:r>
      <w:r>
        <w:rPr>
          <w:rStyle w:val="p"/>
        </w:rPr>
        <w:t>}</w:t>
      </w:r>
    </w:p>
    <w:p w:rsidR="00000000" w:rsidRDefault="00000000">
      <w:pPr>
        <w:pStyle w:val="HTML0"/>
        <w:divId w:val="169491161"/>
        <w:rPr>
          <w:rStyle w:val="w"/>
        </w:rPr>
      </w:pPr>
      <w:r>
        <w:rPr>
          <w:rStyle w:val="w"/>
        </w:rPr>
        <w:t xml:space="preserve">  </w:t>
      </w:r>
      <w:r>
        <w:rPr>
          <w:rStyle w:val="p"/>
        </w:rPr>
        <w:t>]</w:t>
      </w:r>
    </w:p>
    <w:p w:rsidR="00000000" w:rsidRDefault="00000000">
      <w:pPr>
        <w:pStyle w:val="HTML0"/>
        <w:divId w:val="169491161"/>
        <w:rPr>
          <w:rStyle w:val="w"/>
        </w:rPr>
      </w:pPr>
      <w:r>
        <w:rPr>
          <w:rStyle w:val="p"/>
        </w:rPr>
        <w:t>}</w:t>
      </w:r>
    </w:p>
    <w:p w:rsidR="00000000" w:rsidRDefault="00000000">
      <w:pPr>
        <w:pStyle w:val="HTML0"/>
        <w:divId w:val="169491161"/>
        <w:rPr>
          <w:rStyle w:val="w"/>
        </w:rPr>
      </w:pPr>
    </w:p>
    <w:p w:rsidR="00000000" w:rsidRDefault="00000000">
      <w:pPr>
        <w:pStyle w:val="HTML0"/>
        <w:divId w:val="169491161"/>
        <w:rPr>
          <w:rStyle w:val="w"/>
        </w:rPr>
      </w:pP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780"/>
        <w:gridCol w:w="5891"/>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amt</w:t>
            </w:r>
          </w:p>
        </w:tc>
        <w:tc>
          <w:tcPr>
            <w:tcW w:w="0" w:type="auto"/>
            <w:vAlign w:val="center"/>
            <w:hideMark/>
          </w:tcPr>
          <w:p w:rsidR="00000000" w:rsidRDefault="00000000">
            <w:r>
              <w:t>String</w:t>
            </w:r>
          </w:p>
        </w:tc>
        <w:tc>
          <w:tcPr>
            <w:tcW w:w="0" w:type="auto"/>
            <w:vAlign w:val="center"/>
            <w:hideMark/>
          </w:tcPr>
          <w:p w:rsidR="00000000" w:rsidRDefault="00000000">
            <w:r>
              <w:t>Amount of the transaction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The currency of the transaction</w:t>
            </w:r>
          </w:p>
        </w:tc>
      </w:tr>
      <w:tr w:rsidR="00000000">
        <w:trPr>
          <w:divId w:val="175387555"/>
          <w:tblCellSpacing w:w="15" w:type="dxa"/>
        </w:trPr>
        <w:tc>
          <w:tcPr>
            <w:tcW w:w="0" w:type="auto"/>
            <w:vAlign w:val="center"/>
            <w:hideMark/>
          </w:tcPr>
          <w:p w:rsidR="00000000" w:rsidRDefault="00000000">
            <w:r>
              <w:t>cTime</w:t>
            </w:r>
          </w:p>
        </w:tc>
        <w:tc>
          <w:tcPr>
            <w:tcW w:w="0" w:type="auto"/>
            <w:vAlign w:val="center"/>
            <w:hideMark/>
          </w:tcPr>
          <w:p w:rsidR="00000000" w:rsidRDefault="00000000">
            <w:r>
              <w:t>String</w:t>
            </w:r>
          </w:p>
        </w:tc>
        <w:tc>
          <w:tcPr>
            <w:tcW w:w="0" w:type="auto"/>
            <w:vAlign w:val="center"/>
            <w:hideMark/>
          </w:tcPr>
          <w:p w:rsidR="00000000" w:rsidRDefault="00000000">
            <w:r>
              <w:t>The creation time of the transaction</w:t>
            </w:r>
          </w:p>
        </w:tc>
      </w:tr>
      <w:tr w:rsidR="00000000">
        <w:trPr>
          <w:divId w:val="175387555"/>
          <w:tblCellSpacing w:w="15" w:type="dxa"/>
        </w:trPr>
        <w:tc>
          <w:tcPr>
            <w:tcW w:w="0" w:type="auto"/>
            <w:vAlign w:val="center"/>
            <w:hideMark/>
          </w:tcPr>
          <w:p w:rsidR="00000000" w:rsidRDefault="00000000">
            <w:r>
              <w:t>clientId</w:t>
            </w:r>
          </w:p>
        </w:tc>
        <w:tc>
          <w:tcPr>
            <w:tcW w:w="0" w:type="auto"/>
            <w:vAlign w:val="center"/>
            <w:hideMark/>
          </w:tcPr>
          <w:p w:rsidR="00000000" w:rsidRDefault="00000000">
            <w:r>
              <w:t>String</w:t>
            </w:r>
          </w:p>
        </w:tc>
        <w:tc>
          <w:tcPr>
            <w:tcW w:w="0" w:type="auto"/>
            <w:vAlign w:val="center"/>
            <w:hideMark/>
          </w:tcPr>
          <w:p w:rsidR="00000000" w:rsidRDefault="00000000">
            <w:r>
              <w:t xml:space="preserve">The original request ID associated with the transaction. If it's a </w:t>
            </w:r>
            <w:r>
              <w:rPr>
                <w:rStyle w:val="search-highlight"/>
              </w:rPr>
              <w:t>depos</w:t>
            </w:r>
            <w:r>
              <w:t>it, it's most likely an empty string ("").</w:t>
            </w:r>
          </w:p>
        </w:tc>
      </w:tr>
      <w:tr w:rsidR="00000000">
        <w:trPr>
          <w:divId w:val="175387555"/>
          <w:tblCellSpacing w:w="15" w:type="dxa"/>
        </w:trPr>
        <w:tc>
          <w:tcPr>
            <w:tcW w:w="0" w:type="auto"/>
            <w:vAlign w:val="center"/>
            <w:hideMark/>
          </w:tcPr>
          <w:p w:rsidR="00000000" w:rsidRDefault="00000000">
            <w:r>
              <w:t>fee</w:t>
            </w:r>
          </w:p>
        </w:tc>
        <w:tc>
          <w:tcPr>
            <w:tcW w:w="0" w:type="auto"/>
            <w:vAlign w:val="center"/>
            <w:hideMark/>
          </w:tcPr>
          <w:p w:rsidR="00000000" w:rsidRDefault="00000000">
            <w:r>
              <w:t>String</w:t>
            </w:r>
          </w:p>
        </w:tc>
        <w:tc>
          <w:tcPr>
            <w:tcW w:w="0" w:type="auto"/>
            <w:vAlign w:val="center"/>
            <w:hideMark/>
          </w:tcPr>
          <w:p w:rsidR="00000000" w:rsidRDefault="00000000">
            <w:r>
              <w:t>The transaction fee</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The unique orderId</w:t>
            </w:r>
          </w:p>
        </w:tc>
      </w:tr>
      <w:tr w:rsidR="00000000">
        <w:trPr>
          <w:divId w:val="175387555"/>
          <w:tblCellSpacing w:w="15" w:type="dxa"/>
        </w:trPr>
        <w:tc>
          <w:tcPr>
            <w:tcW w:w="0" w:type="auto"/>
            <w:vAlign w:val="center"/>
            <w:hideMark/>
          </w:tcPr>
          <w:p w:rsidR="00000000" w:rsidRDefault="00000000">
            <w:r>
              <w:t>paymentAcctId</w:t>
            </w:r>
          </w:p>
        </w:tc>
        <w:tc>
          <w:tcPr>
            <w:tcW w:w="0" w:type="auto"/>
            <w:vAlign w:val="center"/>
            <w:hideMark/>
          </w:tcPr>
          <w:p w:rsidR="00000000" w:rsidRDefault="00000000">
            <w:r>
              <w:t>String</w:t>
            </w:r>
          </w:p>
        </w:tc>
        <w:tc>
          <w:tcPr>
            <w:tcW w:w="0" w:type="auto"/>
            <w:vAlign w:val="center"/>
            <w:hideMark/>
          </w:tcPr>
          <w:p w:rsidR="00000000" w:rsidRDefault="00000000">
            <w:r>
              <w:t>The ID of the payment account used</w:t>
            </w:r>
          </w:p>
        </w:tc>
      </w:tr>
      <w:tr w:rsidR="00000000">
        <w:trPr>
          <w:divId w:val="175387555"/>
          <w:tblCellSpacing w:w="15" w:type="dxa"/>
        </w:trPr>
        <w:tc>
          <w:tcPr>
            <w:tcW w:w="0" w:type="auto"/>
            <w:vAlign w:val="center"/>
            <w:hideMark/>
          </w:tcPr>
          <w:p w:rsidR="00000000" w:rsidRDefault="00000000">
            <w:r>
              <w:t>paymentMethod</w:t>
            </w:r>
          </w:p>
        </w:tc>
        <w:tc>
          <w:tcPr>
            <w:tcW w:w="0" w:type="auto"/>
            <w:vAlign w:val="center"/>
            <w:hideMark/>
          </w:tcPr>
          <w:p w:rsidR="00000000" w:rsidRDefault="00000000">
            <w:r>
              <w:t>String</w:t>
            </w:r>
          </w:p>
        </w:tc>
        <w:tc>
          <w:tcPr>
            <w:tcW w:w="0" w:type="auto"/>
            <w:vAlign w:val="center"/>
            <w:hideMark/>
          </w:tcPr>
          <w:p w:rsidR="00000000" w:rsidRDefault="00000000">
            <w:r>
              <w:t>The payment method type</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The state of the transaction</w:t>
            </w:r>
          </w:p>
        </w:tc>
      </w:tr>
      <w:tr w:rsidR="00000000">
        <w:trPr>
          <w:divId w:val="175387555"/>
          <w:tblCellSpacing w:w="15" w:type="dxa"/>
        </w:trPr>
        <w:tc>
          <w:tcPr>
            <w:tcW w:w="0" w:type="auto"/>
            <w:vAlign w:val="center"/>
            <w:hideMark/>
          </w:tcPr>
          <w:p w:rsidR="00000000" w:rsidRDefault="00000000">
            <w:r>
              <w:t>uTime</w:t>
            </w:r>
          </w:p>
        </w:tc>
        <w:tc>
          <w:tcPr>
            <w:tcW w:w="0" w:type="auto"/>
            <w:vAlign w:val="center"/>
            <w:hideMark/>
          </w:tcPr>
          <w:p w:rsidR="00000000" w:rsidRDefault="00000000">
            <w:r>
              <w:t>String</w:t>
            </w:r>
          </w:p>
        </w:tc>
        <w:tc>
          <w:tcPr>
            <w:tcW w:w="0" w:type="auto"/>
            <w:vAlign w:val="center"/>
            <w:hideMark/>
          </w:tcPr>
          <w:p w:rsidR="00000000" w:rsidRDefault="00000000">
            <w:r>
              <w:t>The update time of the transaction</w:t>
            </w:r>
          </w:p>
        </w:tc>
      </w:tr>
    </w:tbl>
    <w:p w:rsidR="00000000" w:rsidRDefault="00000000">
      <w:pPr>
        <w:pStyle w:val="2"/>
        <w:divId w:val="175387555"/>
      </w:pPr>
      <w:r>
        <w:t>WebSocket</w:t>
      </w:r>
    </w:p>
    <w:p w:rsidR="00000000" w:rsidRDefault="00000000">
      <w:pPr>
        <w:pStyle w:val="3"/>
        <w:divId w:val="175387555"/>
      </w:pPr>
      <w:r>
        <w:rPr>
          <w:rStyle w:val="search-highlight"/>
        </w:rPr>
        <w:t>Depos</w:t>
      </w:r>
      <w:r>
        <w:t>it info channel</w:t>
      </w:r>
    </w:p>
    <w:p w:rsidR="00000000" w:rsidRDefault="00000000">
      <w:pPr>
        <w:pStyle w:val="a5"/>
        <w:divId w:val="175387555"/>
      </w:pPr>
      <w:r>
        <w:t xml:space="preserve">A push notification is triggered when a </w:t>
      </w:r>
      <w:r>
        <w:rPr>
          <w:rStyle w:val="search-highlight"/>
        </w:rPr>
        <w:t>depos</w:t>
      </w:r>
      <w:r>
        <w:t xml:space="preserve">it is initiated or the </w:t>
      </w:r>
      <w:r>
        <w:rPr>
          <w:rStyle w:val="search-highlight"/>
        </w:rPr>
        <w:t>depos</w:t>
      </w:r>
      <w:r>
        <w:t>it status changes.</w:t>
      </w:r>
      <w:r>
        <w:br/>
        <w:t>Supports subscriptions for accounts</w:t>
      </w:r>
    </w:p>
    <w:p w:rsidR="00000000" w:rsidRDefault="00000000">
      <w:pPr>
        <w:numPr>
          <w:ilvl w:val="0"/>
          <w:numId w:val="58"/>
        </w:numPr>
        <w:spacing w:before="100" w:beforeAutospacing="1" w:after="100" w:afterAutospacing="1"/>
        <w:divId w:val="175387555"/>
      </w:pPr>
      <w:r>
        <w:t xml:space="preserve">If it is a master account subscription, you can receive the push of the </w:t>
      </w:r>
      <w:r>
        <w:rPr>
          <w:rStyle w:val="search-highlight"/>
        </w:rPr>
        <w:t>depos</w:t>
      </w:r>
      <w:r>
        <w:t>it info of both the master account and the sub-account.</w:t>
      </w:r>
    </w:p>
    <w:p w:rsidR="00000000" w:rsidRDefault="00000000">
      <w:pPr>
        <w:numPr>
          <w:ilvl w:val="0"/>
          <w:numId w:val="58"/>
        </w:numPr>
        <w:spacing w:before="100" w:beforeAutospacing="1" w:after="100" w:afterAutospacing="1"/>
        <w:divId w:val="175387555"/>
      </w:pPr>
      <w:r>
        <w:t xml:space="preserve">If it is a sub-account subscription, only the push of sub-account </w:t>
      </w:r>
      <w:r>
        <w:rPr>
          <w:rStyle w:val="search-highlight"/>
        </w:rPr>
        <w:t>depos</w:t>
      </w:r>
      <w:r>
        <w:t>it info you can receive.</w:t>
      </w:r>
    </w:p>
    <w:p w:rsidR="00000000" w:rsidRDefault="00000000">
      <w:pPr>
        <w:pStyle w:val="4"/>
        <w:divId w:val="175387555"/>
      </w:pPr>
      <w:r>
        <w:t>URL Path</w:t>
      </w:r>
    </w:p>
    <w:p w:rsidR="00000000" w:rsidRDefault="00000000">
      <w:pPr>
        <w:pStyle w:val="a5"/>
        <w:divId w:val="175387555"/>
      </w:pPr>
      <w:r>
        <w:t>/ws/v5/business (required login)</w:t>
      </w:r>
    </w:p>
    <w:p w:rsidR="00000000" w:rsidRDefault="00000000">
      <w:pPr>
        <w:pStyle w:val="a5"/>
        <w:ind w:left="720" w:right="720"/>
        <w:divId w:val="1688944472"/>
      </w:pPr>
      <w:r>
        <w:t>Request Example</w:t>
      </w:r>
    </w:p>
    <w:p w:rsidR="00000000" w:rsidRDefault="00000000">
      <w:pPr>
        <w:pStyle w:val="HTML0"/>
        <w:divId w:val="671297387"/>
        <w:rPr>
          <w:rStyle w:val="HTML"/>
        </w:rPr>
      </w:pPr>
      <w:r>
        <w:rPr>
          <w:rStyle w:val="o"/>
        </w:rPr>
        <w:t>{</w:t>
      </w:r>
    </w:p>
    <w:p w:rsidR="00000000" w:rsidRDefault="00000000">
      <w:pPr>
        <w:pStyle w:val="HTML0"/>
        <w:divId w:val="671297387"/>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671297387"/>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671297387"/>
        <w:rPr>
          <w:rStyle w:val="HTML"/>
        </w:rPr>
      </w:pPr>
      <w:r>
        <w:rPr>
          <w:rStyle w:val="HTML"/>
        </w:rPr>
        <w:t xml:space="preserve">        </w:t>
      </w:r>
      <w:r>
        <w:rPr>
          <w:rStyle w:val="o"/>
        </w:rPr>
        <w:t>{</w:t>
      </w:r>
    </w:p>
    <w:p w:rsidR="00000000" w:rsidRDefault="00000000">
      <w:pPr>
        <w:pStyle w:val="HTML0"/>
        <w:divId w:val="671297387"/>
        <w:rPr>
          <w:rStyle w:val="HTML"/>
        </w:rPr>
      </w:pPr>
      <w:r>
        <w:rPr>
          <w:rStyle w:val="HTML"/>
        </w:rPr>
        <w:t xml:space="preserve">            </w:t>
      </w:r>
      <w:r>
        <w:rPr>
          <w:rStyle w:val="s2"/>
        </w:rPr>
        <w:t>"channel"</w:t>
      </w:r>
      <w:r>
        <w:rPr>
          <w:rStyle w:val="HTML"/>
        </w:rPr>
        <w:t xml:space="preserve">: </w:t>
      </w:r>
      <w:r>
        <w:rPr>
          <w:rStyle w:val="s2"/>
        </w:rPr>
        <w:t>"</w:t>
      </w:r>
      <w:r>
        <w:rPr>
          <w:rStyle w:val="search-highlight"/>
        </w:rPr>
        <w:t>depos</w:t>
      </w:r>
      <w:r>
        <w:rPr>
          <w:rStyle w:val="s2"/>
        </w:rPr>
        <w:t>it-info"</w:t>
      </w:r>
    </w:p>
    <w:p w:rsidR="00000000" w:rsidRDefault="00000000">
      <w:pPr>
        <w:pStyle w:val="HTML0"/>
        <w:divId w:val="671297387"/>
        <w:rPr>
          <w:rStyle w:val="HTML"/>
        </w:rPr>
      </w:pPr>
      <w:r>
        <w:rPr>
          <w:rStyle w:val="HTML"/>
        </w:rPr>
        <w:t xml:space="preserve">        </w:t>
      </w:r>
      <w:r>
        <w:rPr>
          <w:rStyle w:val="o"/>
        </w:rPr>
        <w:t>}</w:t>
      </w:r>
    </w:p>
    <w:p w:rsidR="00000000" w:rsidRDefault="00000000">
      <w:pPr>
        <w:pStyle w:val="HTML0"/>
        <w:divId w:val="671297387"/>
        <w:rPr>
          <w:rStyle w:val="HTML"/>
        </w:rPr>
      </w:pPr>
      <w:r>
        <w:rPr>
          <w:rStyle w:val="HTML"/>
        </w:rPr>
        <w:t xml:space="preserve">    </w:t>
      </w:r>
      <w:r>
        <w:rPr>
          <w:rStyle w:val="o"/>
        </w:rPr>
        <w:t>]</w:t>
      </w:r>
    </w:p>
    <w:p w:rsidR="00000000" w:rsidRDefault="00000000">
      <w:pPr>
        <w:pStyle w:val="HTML0"/>
        <w:divId w:val="671297387"/>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33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subscribed channels</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search-highlight"/>
              </w:rPr>
              <w:t>depos</w:t>
            </w:r>
            <w:r>
              <w:rPr>
                <w:rStyle w:val="HTML"/>
              </w:rPr>
              <w:t>it-info</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Currency, e.g. </w:t>
            </w:r>
            <w:r>
              <w:rPr>
                <w:rStyle w:val="HTML"/>
              </w:rPr>
              <w:t>BTC</w:t>
            </w:r>
          </w:p>
        </w:tc>
      </w:tr>
    </w:tbl>
    <w:p w:rsidR="00000000" w:rsidRDefault="00000000">
      <w:pPr>
        <w:pStyle w:val="a5"/>
        <w:ind w:left="720" w:right="720"/>
        <w:divId w:val="1653293276"/>
      </w:pPr>
      <w:r>
        <w:t>Successful Response Example</w:t>
      </w:r>
    </w:p>
    <w:p w:rsidR="00000000" w:rsidRDefault="00000000">
      <w:pPr>
        <w:pStyle w:val="HTML0"/>
        <w:divId w:val="1473870624"/>
        <w:rPr>
          <w:rStyle w:val="w"/>
        </w:rPr>
      </w:pPr>
      <w:r>
        <w:rPr>
          <w:rStyle w:val="p"/>
        </w:rPr>
        <w:t>{</w:t>
      </w:r>
    </w:p>
    <w:p w:rsidR="00000000" w:rsidRDefault="00000000">
      <w:pPr>
        <w:pStyle w:val="HTML0"/>
        <w:divId w:val="1473870624"/>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1473870624"/>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473870624"/>
        <w:rPr>
          <w:rStyle w:val="w"/>
        </w:rPr>
      </w:pPr>
      <w:r>
        <w:rPr>
          <w:rStyle w:val="w"/>
        </w:rPr>
        <w:t xml:space="preserve">        </w:t>
      </w:r>
      <w:r>
        <w:rPr>
          <w:rStyle w:val="nl"/>
        </w:rPr>
        <w:t>"channel"</w:t>
      </w:r>
      <w:r>
        <w:rPr>
          <w:rStyle w:val="p"/>
        </w:rPr>
        <w:t>:</w:t>
      </w:r>
      <w:r>
        <w:rPr>
          <w:rStyle w:val="w"/>
        </w:rPr>
        <w:t xml:space="preserve"> </w:t>
      </w:r>
      <w:r>
        <w:rPr>
          <w:rStyle w:val="s2"/>
        </w:rPr>
        <w:t>"</w:t>
      </w:r>
      <w:r>
        <w:rPr>
          <w:rStyle w:val="search-highlight"/>
        </w:rPr>
        <w:t>depos</w:t>
      </w:r>
      <w:r>
        <w:rPr>
          <w:rStyle w:val="s2"/>
        </w:rPr>
        <w:t>it-info"</w:t>
      </w:r>
    </w:p>
    <w:p w:rsidR="00000000" w:rsidRDefault="00000000">
      <w:pPr>
        <w:pStyle w:val="HTML0"/>
        <w:divId w:val="1473870624"/>
        <w:rPr>
          <w:rStyle w:val="w"/>
        </w:rPr>
      </w:pPr>
      <w:r>
        <w:rPr>
          <w:rStyle w:val="w"/>
        </w:rPr>
        <w:t xml:space="preserve">    </w:t>
      </w:r>
      <w:r>
        <w:rPr>
          <w:rStyle w:val="p"/>
        </w:rPr>
        <w:t>},</w:t>
      </w:r>
    </w:p>
    <w:p w:rsidR="00000000" w:rsidRDefault="00000000">
      <w:pPr>
        <w:pStyle w:val="HTML0"/>
        <w:divId w:val="1473870624"/>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473870624"/>
        <w:rPr>
          <w:rStyle w:val="w"/>
        </w:rPr>
      </w:pPr>
      <w:r>
        <w:rPr>
          <w:rStyle w:val="p"/>
        </w:rPr>
        <w:t>}</w:t>
      </w:r>
    </w:p>
    <w:p w:rsidR="00000000" w:rsidRDefault="00000000">
      <w:pPr>
        <w:pStyle w:val="a5"/>
        <w:ind w:left="720" w:right="720"/>
        <w:divId w:val="479734122"/>
      </w:pPr>
      <w:r>
        <w:t>Failure Response Example</w:t>
      </w:r>
    </w:p>
    <w:p w:rsidR="00000000" w:rsidRDefault="00000000">
      <w:pPr>
        <w:pStyle w:val="HTML0"/>
        <w:divId w:val="1591817641"/>
        <w:rPr>
          <w:rStyle w:val="w"/>
        </w:rPr>
      </w:pPr>
      <w:r>
        <w:rPr>
          <w:rStyle w:val="p"/>
        </w:rPr>
        <w:t>{</w:t>
      </w:r>
    </w:p>
    <w:p w:rsidR="00000000" w:rsidRDefault="00000000">
      <w:pPr>
        <w:pStyle w:val="HTML0"/>
        <w:divId w:val="1591817641"/>
        <w:rPr>
          <w:rStyle w:val="w"/>
        </w:rPr>
      </w:pPr>
      <w:r>
        <w:rPr>
          <w:rStyle w:val="w"/>
        </w:rPr>
        <w:t xml:space="preserve">    </w:t>
      </w:r>
      <w:r>
        <w:rPr>
          <w:rStyle w:val="nl"/>
        </w:rPr>
        <w:t>"event"</w:t>
      </w:r>
      <w:r>
        <w:rPr>
          <w:rStyle w:val="p"/>
        </w:rPr>
        <w:t>:</w:t>
      </w:r>
      <w:r>
        <w:rPr>
          <w:rStyle w:val="w"/>
        </w:rPr>
        <w:t xml:space="preserve"> </w:t>
      </w:r>
      <w:r>
        <w:rPr>
          <w:rStyle w:val="s2"/>
        </w:rPr>
        <w:t>"error"</w:t>
      </w:r>
      <w:r>
        <w:rPr>
          <w:rStyle w:val="p"/>
        </w:rPr>
        <w:t>,</w:t>
      </w:r>
    </w:p>
    <w:p w:rsidR="00000000" w:rsidRDefault="00000000">
      <w:pPr>
        <w:pStyle w:val="HTML0"/>
        <w:divId w:val="1591817641"/>
        <w:rPr>
          <w:rStyle w:val="w"/>
        </w:rPr>
      </w:pPr>
      <w:r>
        <w:rPr>
          <w:rStyle w:val="w"/>
        </w:rPr>
        <w:t xml:space="preserve">    </w:t>
      </w:r>
      <w:r>
        <w:rPr>
          <w:rStyle w:val="nl"/>
        </w:rPr>
        <w:t>"code"</w:t>
      </w:r>
      <w:r>
        <w:rPr>
          <w:rStyle w:val="p"/>
        </w:rPr>
        <w:t>:</w:t>
      </w:r>
      <w:r>
        <w:rPr>
          <w:rStyle w:val="w"/>
        </w:rPr>
        <w:t xml:space="preserve"> </w:t>
      </w:r>
      <w:r>
        <w:rPr>
          <w:rStyle w:val="s2"/>
        </w:rPr>
        <w:t>"60012"</w:t>
      </w:r>
      <w:r>
        <w:rPr>
          <w:rStyle w:val="p"/>
        </w:rPr>
        <w:t>,</w:t>
      </w:r>
    </w:p>
    <w:p w:rsidR="00000000" w:rsidRDefault="00000000">
      <w:pPr>
        <w:pStyle w:val="HTML0"/>
        <w:divId w:val="1591817641"/>
        <w:rPr>
          <w:rStyle w:val="s2"/>
        </w:rPr>
      </w:pPr>
      <w:r>
        <w:rPr>
          <w:rStyle w:val="w"/>
        </w:rPr>
        <w:t xml:space="preserve">    </w:t>
      </w:r>
      <w:r>
        <w:rPr>
          <w:rStyle w:val="nl"/>
        </w:rPr>
        <w:t>"msg"</w:t>
      </w:r>
      <w:r>
        <w:rPr>
          <w:rStyle w:val="p"/>
        </w:rPr>
        <w:t>:</w:t>
      </w:r>
      <w:r>
        <w:rPr>
          <w:rStyle w:val="w"/>
        </w:rPr>
        <w:t xml:space="preserve"> </w:t>
      </w:r>
      <w:r>
        <w:rPr>
          <w:rStyle w:val="s2"/>
        </w:rPr>
        <w:t>"Invalid request: {</w:t>
      </w:r>
      <w:r>
        <w:rPr>
          <w:rStyle w:val="se"/>
        </w:rPr>
        <w:t>\"</w:t>
      </w:r>
      <w:r>
        <w:rPr>
          <w:rStyle w:val="s2"/>
        </w:rPr>
        <w:t>op</w:t>
      </w:r>
      <w:r>
        <w:rPr>
          <w:rStyle w:val="se"/>
        </w:rPr>
        <w:t>\"</w:t>
      </w:r>
      <w:r>
        <w:rPr>
          <w:rStyle w:val="s2"/>
        </w:rPr>
        <w:t xml:space="preserve">: </w:t>
      </w:r>
      <w:r>
        <w:rPr>
          <w:rStyle w:val="se"/>
        </w:rPr>
        <w:t>\"</w:t>
      </w:r>
      <w:r>
        <w:rPr>
          <w:rStyle w:val="s2"/>
        </w:rPr>
        <w:t>subscribe</w:t>
      </w:r>
      <w:r>
        <w:rPr>
          <w:rStyle w:val="se"/>
        </w:rPr>
        <w:t>\"</w:t>
      </w:r>
      <w:r>
        <w:rPr>
          <w:rStyle w:val="s2"/>
        </w:rPr>
        <w:t xml:space="preserve">, </w:t>
      </w:r>
      <w:r>
        <w:rPr>
          <w:rStyle w:val="se"/>
        </w:rPr>
        <w:t>\"</w:t>
      </w:r>
      <w:r>
        <w:rPr>
          <w:rStyle w:val="s2"/>
        </w:rPr>
        <w:t>argss</w:t>
      </w:r>
      <w:r>
        <w:rPr>
          <w:rStyle w:val="se"/>
        </w:rPr>
        <w:t>\"</w:t>
      </w:r>
      <w:r>
        <w:rPr>
          <w:rStyle w:val="s2"/>
        </w:rPr>
        <w:t xml:space="preserve">:[{ </w:t>
      </w:r>
      <w:r>
        <w:rPr>
          <w:rStyle w:val="se"/>
        </w:rPr>
        <w:t>\"</w:t>
      </w:r>
      <w:r>
        <w:rPr>
          <w:rStyle w:val="s2"/>
        </w:rPr>
        <w:t>channel</w:t>
      </w:r>
      <w:r>
        <w:rPr>
          <w:rStyle w:val="se"/>
        </w:rPr>
        <w:t>\"</w:t>
      </w:r>
      <w:r>
        <w:rPr>
          <w:rStyle w:val="s2"/>
        </w:rPr>
        <w:t xml:space="preserve"> : </w:t>
      </w:r>
      <w:r>
        <w:rPr>
          <w:rStyle w:val="se"/>
        </w:rPr>
        <w:t>\"</w:t>
      </w:r>
      <w:r>
        <w:rPr>
          <w:rStyle w:val="search-highlight"/>
        </w:rPr>
        <w:t>depos</w:t>
      </w:r>
      <w:r>
        <w:rPr>
          <w:rStyle w:val="s2"/>
        </w:rPr>
        <w:t>it-info</w:t>
      </w:r>
      <w:r>
        <w:rPr>
          <w:rStyle w:val="se"/>
        </w:rPr>
        <w:t>\"</w:t>
      </w:r>
      <w:r>
        <w:rPr>
          <w:rStyle w:val="s2"/>
        </w:rPr>
        <w:t>"</w:t>
      </w:r>
      <w:r>
        <w:rPr>
          <w:rStyle w:val="p"/>
        </w:rPr>
        <w:t>}]}</w:t>
      </w:r>
      <w:r>
        <w:rPr>
          <w:rStyle w:val="s2"/>
        </w:rPr>
        <w:t>",</w:t>
      </w:r>
    </w:p>
    <w:p w:rsidR="00000000" w:rsidRDefault="00000000">
      <w:pPr>
        <w:pStyle w:val="HTML0"/>
        <w:divId w:val="1591817641"/>
        <w:rPr>
          <w:rStyle w:val="s2"/>
        </w:rPr>
      </w:pPr>
      <w:r>
        <w:rPr>
          <w:rStyle w:val="s2"/>
        </w:rPr>
        <w:t xml:space="preserve">    "</w:t>
      </w:r>
      <w:r>
        <w:rPr>
          <w:rStyle w:val="err"/>
        </w:rPr>
        <w:t>connId</w:t>
      </w:r>
      <w:r>
        <w:rPr>
          <w:rStyle w:val="s2"/>
        </w:rPr>
        <w:t>": "</w:t>
      </w:r>
      <w:r>
        <w:rPr>
          <w:rStyle w:val="err"/>
        </w:rPr>
        <w:t>a</w:t>
      </w:r>
      <w:r>
        <w:rPr>
          <w:rStyle w:val="mi"/>
        </w:rPr>
        <w:t>4</w:t>
      </w:r>
      <w:r>
        <w:rPr>
          <w:rStyle w:val="err"/>
        </w:rPr>
        <w:t>d</w:t>
      </w:r>
      <w:r>
        <w:rPr>
          <w:rStyle w:val="mi"/>
        </w:rPr>
        <w:t>3</w:t>
      </w:r>
      <w:r>
        <w:rPr>
          <w:rStyle w:val="err"/>
        </w:rPr>
        <w:t>ae</w:t>
      </w:r>
      <w:r>
        <w:rPr>
          <w:rStyle w:val="mi"/>
        </w:rPr>
        <w:t>55</w:t>
      </w:r>
      <w:r>
        <w:rPr>
          <w:rStyle w:val="s2"/>
        </w:rPr>
        <w:t>"</w:t>
      </w:r>
    </w:p>
    <w:p w:rsidR="00000000" w:rsidRDefault="00000000">
      <w:pPr>
        <w:pStyle w:val="HTML0"/>
        <w:divId w:val="1591817641"/>
        <w:rPr>
          <w:rStyle w:val="s2"/>
        </w:rPr>
      </w:pPr>
      <w:r>
        <w:rPr>
          <w:rStyle w:val="s2"/>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28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r>
              <w:br/>
            </w:r>
            <w:r>
              <w:rPr>
                <w:rStyle w:val="HTML"/>
              </w:rPr>
              <w:t>error</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No</w:t>
            </w:r>
          </w:p>
        </w:tc>
        <w:tc>
          <w:tcPr>
            <w:tcW w:w="0" w:type="auto"/>
            <w:vAlign w:val="center"/>
            <w:hideMark/>
          </w:tcPr>
          <w:p w:rsidR="00000000" w:rsidRDefault="00000000">
            <w:r>
              <w:t>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search-highlight"/>
              </w:rPr>
              <w:t>depos</w:t>
            </w:r>
            <w:r>
              <w:rPr>
                <w:rStyle w:val="HTML"/>
              </w:rPr>
              <w:t>it-info</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Currency, e.g. </w:t>
            </w:r>
            <w:r>
              <w:rPr>
                <w:rStyle w:val="HTML"/>
              </w:rPr>
              <w:t>BTC</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connId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WebSocket connection ID</w:t>
            </w:r>
          </w:p>
        </w:tc>
      </w:tr>
    </w:tbl>
    <w:p w:rsidR="00000000" w:rsidRDefault="00000000">
      <w:pPr>
        <w:pStyle w:val="a5"/>
        <w:ind w:left="720" w:right="720"/>
        <w:divId w:val="296492086"/>
      </w:pPr>
      <w:r>
        <w:t>Push Data Example</w:t>
      </w:r>
    </w:p>
    <w:p w:rsidR="00000000" w:rsidRDefault="00000000">
      <w:pPr>
        <w:pStyle w:val="HTML0"/>
        <w:divId w:val="1390955801"/>
        <w:rPr>
          <w:rStyle w:val="w"/>
        </w:rPr>
      </w:pPr>
      <w:r>
        <w:rPr>
          <w:rStyle w:val="p"/>
        </w:rPr>
        <w:t>{</w:t>
      </w:r>
    </w:p>
    <w:p w:rsidR="00000000" w:rsidRDefault="00000000">
      <w:pPr>
        <w:pStyle w:val="HTML0"/>
        <w:divId w:val="1390955801"/>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390955801"/>
        <w:rPr>
          <w:rStyle w:val="w"/>
        </w:rPr>
      </w:pPr>
      <w:r>
        <w:rPr>
          <w:rStyle w:val="w"/>
        </w:rPr>
        <w:t xml:space="preserve">        </w:t>
      </w:r>
      <w:r>
        <w:rPr>
          <w:rStyle w:val="nl"/>
        </w:rPr>
        <w:t>"channel"</w:t>
      </w:r>
      <w:r>
        <w:rPr>
          <w:rStyle w:val="p"/>
        </w:rPr>
        <w:t>:</w:t>
      </w:r>
      <w:r>
        <w:rPr>
          <w:rStyle w:val="w"/>
        </w:rPr>
        <w:t xml:space="preserve"> </w:t>
      </w:r>
      <w:r>
        <w:rPr>
          <w:rStyle w:val="s2"/>
        </w:rPr>
        <w:t>"</w:t>
      </w:r>
      <w:r>
        <w:rPr>
          <w:rStyle w:val="search-highlight"/>
        </w:rPr>
        <w:t>depos</w:t>
      </w:r>
      <w:r>
        <w:rPr>
          <w:rStyle w:val="s2"/>
        </w:rPr>
        <w:t>it-info"</w:t>
      </w:r>
      <w:r>
        <w:rPr>
          <w:rStyle w:val="p"/>
        </w:rPr>
        <w:t>,</w:t>
      </w:r>
    </w:p>
    <w:p w:rsidR="00000000" w:rsidRDefault="00000000">
      <w:pPr>
        <w:pStyle w:val="HTML0"/>
        <w:divId w:val="1390955801"/>
        <w:rPr>
          <w:rStyle w:val="w"/>
        </w:rPr>
      </w:pPr>
      <w:r>
        <w:rPr>
          <w:rStyle w:val="w"/>
        </w:rPr>
        <w:t xml:space="preserve">        </w:t>
      </w:r>
      <w:r>
        <w:rPr>
          <w:rStyle w:val="nl"/>
        </w:rPr>
        <w:t>"uid"</w:t>
      </w:r>
      <w:r>
        <w:rPr>
          <w:rStyle w:val="p"/>
        </w:rPr>
        <w:t>:</w:t>
      </w:r>
      <w:r>
        <w:rPr>
          <w:rStyle w:val="w"/>
        </w:rPr>
        <w:t xml:space="preserve"> </w:t>
      </w:r>
      <w:r>
        <w:rPr>
          <w:rStyle w:val="s2"/>
        </w:rPr>
        <w:t>"289320****60975104"</w:t>
      </w:r>
    </w:p>
    <w:p w:rsidR="00000000" w:rsidRDefault="00000000">
      <w:pPr>
        <w:pStyle w:val="HTML0"/>
        <w:divId w:val="1390955801"/>
        <w:rPr>
          <w:rStyle w:val="w"/>
        </w:rPr>
      </w:pPr>
      <w:r>
        <w:rPr>
          <w:rStyle w:val="w"/>
        </w:rPr>
        <w:t xml:space="preserve">    </w:t>
      </w:r>
      <w:r>
        <w:rPr>
          <w:rStyle w:val="p"/>
        </w:rPr>
        <w:t>},</w:t>
      </w:r>
    </w:p>
    <w:p w:rsidR="00000000" w:rsidRDefault="00000000">
      <w:pPr>
        <w:pStyle w:val="HTML0"/>
        <w:divId w:val="1390955801"/>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390955801"/>
        <w:rPr>
          <w:rStyle w:val="w"/>
        </w:rPr>
      </w:pPr>
      <w:r>
        <w:rPr>
          <w:rStyle w:val="w"/>
        </w:rPr>
        <w:t xml:space="preserve">        </w:t>
      </w:r>
      <w:r>
        <w:rPr>
          <w:rStyle w:val="nl"/>
        </w:rPr>
        <w:t>"actualDepBlkConfirm"</w:t>
      </w:r>
      <w:r>
        <w:rPr>
          <w:rStyle w:val="p"/>
        </w:rPr>
        <w:t>:</w:t>
      </w:r>
      <w:r>
        <w:rPr>
          <w:rStyle w:val="w"/>
        </w:rPr>
        <w:t xml:space="preserve"> </w:t>
      </w:r>
      <w:r>
        <w:rPr>
          <w:rStyle w:val="s2"/>
        </w:rPr>
        <w:t>"0"</w:t>
      </w:r>
      <w:r>
        <w:rPr>
          <w:rStyle w:val="p"/>
        </w:rPr>
        <w:t>,</w:t>
      </w:r>
    </w:p>
    <w:p w:rsidR="00000000" w:rsidRDefault="00000000">
      <w:pPr>
        <w:pStyle w:val="HTML0"/>
        <w:divId w:val="1390955801"/>
        <w:rPr>
          <w:rStyle w:val="w"/>
        </w:rPr>
      </w:pPr>
      <w:r>
        <w:rPr>
          <w:rStyle w:val="w"/>
        </w:rPr>
        <w:t xml:space="preserve">        </w:t>
      </w:r>
      <w:r>
        <w:rPr>
          <w:rStyle w:val="nl"/>
        </w:rPr>
        <w:t>"amt"</w:t>
      </w:r>
      <w:r>
        <w:rPr>
          <w:rStyle w:val="p"/>
        </w:rPr>
        <w:t>:</w:t>
      </w:r>
      <w:r>
        <w:rPr>
          <w:rStyle w:val="w"/>
        </w:rPr>
        <w:t xml:space="preserve"> </w:t>
      </w:r>
      <w:r>
        <w:rPr>
          <w:rStyle w:val="s2"/>
        </w:rPr>
        <w:t>"1"</w:t>
      </w:r>
      <w:r>
        <w:rPr>
          <w:rStyle w:val="p"/>
        </w:rPr>
        <w:t>,</w:t>
      </w:r>
    </w:p>
    <w:p w:rsidR="00000000" w:rsidRDefault="00000000">
      <w:pPr>
        <w:pStyle w:val="HTML0"/>
        <w:divId w:val="1390955801"/>
        <w:rPr>
          <w:rStyle w:val="w"/>
        </w:rPr>
      </w:pPr>
      <w:r>
        <w:rPr>
          <w:rStyle w:val="w"/>
        </w:rPr>
        <w:t xml:space="preserve">        </w:t>
      </w:r>
      <w:r>
        <w:rPr>
          <w:rStyle w:val="nl"/>
        </w:rPr>
        <w:t>"areaCodeFrom"</w:t>
      </w:r>
      <w:r>
        <w:rPr>
          <w:rStyle w:val="p"/>
        </w:rPr>
        <w:t>:</w:t>
      </w:r>
      <w:r>
        <w:rPr>
          <w:rStyle w:val="w"/>
        </w:rPr>
        <w:t xml:space="preserve"> </w:t>
      </w:r>
      <w:r>
        <w:rPr>
          <w:rStyle w:val="s2"/>
        </w:rPr>
        <w:t>""</w:t>
      </w:r>
      <w:r>
        <w:rPr>
          <w:rStyle w:val="p"/>
        </w:rPr>
        <w:t>,</w:t>
      </w:r>
    </w:p>
    <w:p w:rsidR="00000000" w:rsidRDefault="00000000">
      <w:pPr>
        <w:pStyle w:val="HTML0"/>
        <w:divId w:val="1390955801"/>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1390955801"/>
        <w:rPr>
          <w:rStyle w:val="w"/>
        </w:rPr>
      </w:pPr>
      <w:r>
        <w:rPr>
          <w:rStyle w:val="w"/>
        </w:rPr>
        <w:t xml:space="preserve">        </w:t>
      </w:r>
      <w:r>
        <w:rPr>
          <w:rStyle w:val="nl"/>
        </w:rPr>
        <w:t>"chain"</w:t>
      </w:r>
      <w:r>
        <w:rPr>
          <w:rStyle w:val="p"/>
        </w:rPr>
        <w:t>:</w:t>
      </w:r>
      <w:r>
        <w:rPr>
          <w:rStyle w:val="w"/>
        </w:rPr>
        <w:t xml:space="preserve"> </w:t>
      </w:r>
      <w:r>
        <w:rPr>
          <w:rStyle w:val="s2"/>
        </w:rPr>
        <w:t>"USDT-TRC20"</w:t>
      </w:r>
      <w:r>
        <w:rPr>
          <w:rStyle w:val="p"/>
        </w:rPr>
        <w:t>,</w:t>
      </w:r>
    </w:p>
    <w:p w:rsidR="00000000" w:rsidRDefault="00000000">
      <w:pPr>
        <w:pStyle w:val="HTML0"/>
        <w:divId w:val="1390955801"/>
        <w:rPr>
          <w:rStyle w:val="w"/>
        </w:rPr>
      </w:pPr>
      <w:r>
        <w:rPr>
          <w:rStyle w:val="w"/>
        </w:rPr>
        <w:t xml:space="preserve">        </w:t>
      </w:r>
      <w:r>
        <w:rPr>
          <w:rStyle w:val="nl"/>
        </w:rPr>
        <w:t>"depId"</w:t>
      </w:r>
      <w:r>
        <w:rPr>
          <w:rStyle w:val="p"/>
        </w:rPr>
        <w:t>:</w:t>
      </w:r>
      <w:r>
        <w:rPr>
          <w:rStyle w:val="w"/>
        </w:rPr>
        <w:t xml:space="preserve"> </w:t>
      </w:r>
      <w:r>
        <w:rPr>
          <w:rStyle w:val="s2"/>
        </w:rPr>
        <w:t>"88165462"</w:t>
      </w:r>
      <w:r>
        <w:rPr>
          <w:rStyle w:val="p"/>
        </w:rPr>
        <w:t>,</w:t>
      </w:r>
    </w:p>
    <w:p w:rsidR="00000000" w:rsidRDefault="00000000">
      <w:pPr>
        <w:pStyle w:val="HTML0"/>
        <w:divId w:val="1390955801"/>
        <w:rPr>
          <w:rStyle w:val="w"/>
        </w:rPr>
      </w:pPr>
      <w:r>
        <w:rPr>
          <w:rStyle w:val="w"/>
        </w:rPr>
        <w:t xml:space="preserve">        </w:t>
      </w:r>
      <w:r>
        <w:rPr>
          <w:rStyle w:val="nl"/>
        </w:rPr>
        <w:t>"from"</w:t>
      </w:r>
      <w:r>
        <w:rPr>
          <w:rStyle w:val="p"/>
        </w:rPr>
        <w:t>:</w:t>
      </w:r>
      <w:r>
        <w:rPr>
          <w:rStyle w:val="w"/>
        </w:rPr>
        <w:t xml:space="preserve"> </w:t>
      </w:r>
      <w:r>
        <w:rPr>
          <w:rStyle w:val="s2"/>
        </w:rPr>
        <w:t>""</w:t>
      </w:r>
      <w:r>
        <w:rPr>
          <w:rStyle w:val="p"/>
        </w:rPr>
        <w:t>,</w:t>
      </w:r>
    </w:p>
    <w:p w:rsidR="00000000" w:rsidRDefault="00000000">
      <w:pPr>
        <w:pStyle w:val="HTML0"/>
        <w:divId w:val="1390955801"/>
        <w:rPr>
          <w:rStyle w:val="w"/>
        </w:rPr>
      </w:pPr>
      <w:r>
        <w:rPr>
          <w:rStyle w:val="w"/>
        </w:rPr>
        <w:t xml:space="preserve">        </w:t>
      </w:r>
      <w:r>
        <w:rPr>
          <w:rStyle w:val="nl"/>
        </w:rPr>
        <w:t>"fromWdId"</w:t>
      </w:r>
      <w:r>
        <w:rPr>
          <w:rStyle w:val="p"/>
        </w:rPr>
        <w:t>:</w:t>
      </w:r>
      <w:r>
        <w:rPr>
          <w:rStyle w:val="w"/>
        </w:rPr>
        <w:t xml:space="preserve"> </w:t>
      </w:r>
      <w:r>
        <w:rPr>
          <w:rStyle w:val="s2"/>
        </w:rPr>
        <w:t>""</w:t>
      </w:r>
      <w:r>
        <w:rPr>
          <w:rStyle w:val="p"/>
        </w:rPr>
        <w:t>,</w:t>
      </w:r>
    </w:p>
    <w:p w:rsidR="00000000" w:rsidRDefault="00000000">
      <w:pPr>
        <w:pStyle w:val="HTML0"/>
        <w:divId w:val="1390955801"/>
        <w:rPr>
          <w:rStyle w:val="w"/>
        </w:rPr>
      </w:pPr>
      <w:r>
        <w:rPr>
          <w:rStyle w:val="w"/>
        </w:rPr>
        <w:t xml:space="preserve">        </w:t>
      </w:r>
      <w:r>
        <w:rPr>
          <w:rStyle w:val="nl"/>
        </w:rPr>
        <w:t>"pTime"</w:t>
      </w:r>
      <w:r>
        <w:rPr>
          <w:rStyle w:val="p"/>
        </w:rPr>
        <w:t>:</w:t>
      </w:r>
      <w:r>
        <w:rPr>
          <w:rStyle w:val="w"/>
        </w:rPr>
        <w:t xml:space="preserve"> </w:t>
      </w:r>
      <w:r>
        <w:rPr>
          <w:rStyle w:val="s2"/>
        </w:rPr>
        <w:t>"1674103661147"</w:t>
      </w:r>
      <w:r>
        <w:rPr>
          <w:rStyle w:val="p"/>
        </w:rPr>
        <w:t>,</w:t>
      </w:r>
    </w:p>
    <w:p w:rsidR="00000000" w:rsidRDefault="00000000">
      <w:pPr>
        <w:pStyle w:val="HTML0"/>
        <w:divId w:val="1390955801"/>
        <w:rPr>
          <w:rStyle w:val="w"/>
        </w:rPr>
      </w:pPr>
      <w:r>
        <w:rPr>
          <w:rStyle w:val="w"/>
        </w:rPr>
        <w:t xml:space="preserve">        </w:t>
      </w:r>
      <w:r>
        <w:rPr>
          <w:rStyle w:val="nl"/>
        </w:rPr>
        <w:t>"state"</w:t>
      </w:r>
      <w:r>
        <w:rPr>
          <w:rStyle w:val="p"/>
        </w:rPr>
        <w:t>:</w:t>
      </w:r>
      <w:r>
        <w:rPr>
          <w:rStyle w:val="w"/>
        </w:rPr>
        <w:t xml:space="preserve"> </w:t>
      </w:r>
      <w:r>
        <w:rPr>
          <w:rStyle w:val="s2"/>
        </w:rPr>
        <w:t>"0"</w:t>
      </w:r>
      <w:r>
        <w:rPr>
          <w:rStyle w:val="p"/>
        </w:rPr>
        <w:t>,</w:t>
      </w:r>
    </w:p>
    <w:p w:rsidR="00000000" w:rsidRDefault="00000000">
      <w:pPr>
        <w:pStyle w:val="HTML0"/>
        <w:divId w:val="1390955801"/>
        <w:rPr>
          <w:rStyle w:val="w"/>
        </w:rPr>
      </w:pPr>
      <w:r>
        <w:rPr>
          <w:rStyle w:val="w"/>
        </w:rPr>
        <w:t xml:space="preserve">        </w:t>
      </w:r>
      <w:r>
        <w:rPr>
          <w:rStyle w:val="nl"/>
        </w:rPr>
        <w:t>"subAcct"</w:t>
      </w:r>
      <w:r>
        <w:rPr>
          <w:rStyle w:val="p"/>
        </w:rPr>
        <w:t>:</w:t>
      </w:r>
      <w:r>
        <w:rPr>
          <w:rStyle w:val="w"/>
        </w:rPr>
        <w:t xml:space="preserve"> </w:t>
      </w:r>
      <w:r>
        <w:rPr>
          <w:rStyle w:val="s2"/>
        </w:rPr>
        <w:t>"test"</w:t>
      </w:r>
      <w:r>
        <w:rPr>
          <w:rStyle w:val="p"/>
        </w:rPr>
        <w:t>,</w:t>
      </w:r>
    </w:p>
    <w:p w:rsidR="00000000" w:rsidRDefault="00000000">
      <w:pPr>
        <w:pStyle w:val="HTML0"/>
        <w:divId w:val="1390955801"/>
        <w:rPr>
          <w:rStyle w:val="w"/>
        </w:rPr>
      </w:pPr>
      <w:r>
        <w:rPr>
          <w:rStyle w:val="w"/>
        </w:rPr>
        <w:t xml:space="preserve">        </w:t>
      </w:r>
      <w:r>
        <w:rPr>
          <w:rStyle w:val="nl"/>
        </w:rPr>
        <w:t>"to"</w:t>
      </w:r>
      <w:r>
        <w:rPr>
          <w:rStyle w:val="p"/>
        </w:rPr>
        <w:t>:</w:t>
      </w:r>
      <w:r>
        <w:rPr>
          <w:rStyle w:val="w"/>
        </w:rPr>
        <w:t xml:space="preserve"> </w:t>
      </w:r>
      <w:r>
        <w:rPr>
          <w:rStyle w:val="s2"/>
        </w:rPr>
        <w:t>"TEhFAqpuHa3LY*****8ByNoGnrmexeGMw"</w:t>
      </w:r>
      <w:r>
        <w:rPr>
          <w:rStyle w:val="p"/>
        </w:rPr>
        <w:t>,</w:t>
      </w:r>
    </w:p>
    <w:p w:rsidR="00000000" w:rsidRDefault="00000000">
      <w:pPr>
        <w:pStyle w:val="HTML0"/>
        <w:divId w:val="1390955801"/>
        <w:rPr>
          <w:rStyle w:val="w"/>
        </w:rPr>
      </w:pPr>
      <w:r>
        <w:rPr>
          <w:rStyle w:val="w"/>
        </w:rPr>
        <w:t xml:space="preserve">        </w:t>
      </w:r>
      <w:r>
        <w:rPr>
          <w:rStyle w:val="nl"/>
        </w:rPr>
        <w:t>"ts"</w:t>
      </w:r>
      <w:r>
        <w:rPr>
          <w:rStyle w:val="p"/>
        </w:rPr>
        <w:t>:</w:t>
      </w:r>
      <w:r>
        <w:rPr>
          <w:rStyle w:val="w"/>
        </w:rPr>
        <w:t xml:space="preserve"> </w:t>
      </w:r>
      <w:r>
        <w:rPr>
          <w:rStyle w:val="s2"/>
        </w:rPr>
        <w:t>"1674103661123"</w:t>
      </w:r>
      <w:r>
        <w:rPr>
          <w:rStyle w:val="p"/>
        </w:rPr>
        <w:t>,</w:t>
      </w:r>
    </w:p>
    <w:p w:rsidR="00000000" w:rsidRDefault="00000000">
      <w:pPr>
        <w:pStyle w:val="HTML0"/>
        <w:divId w:val="1390955801"/>
        <w:rPr>
          <w:rStyle w:val="w"/>
        </w:rPr>
      </w:pPr>
      <w:r>
        <w:rPr>
          <w:rStyle w:val="w"/>
        </w:rPr>
        <w:t xml:space="preserve">        </w:t>
      </w:r>
      <w:r>
        <w:rPr>
          <w:rStyle w:val="nl"/>
        </w:rPr>
        <w:t>"txId"</w:t>
      </w:r>
      <w:r>
        <w:rPr>
          <w:rStyle w:val="p"/>
        </w:rPr>
        <w:t>:</w:t>
      </w:r>
      <w:r>
        <w:rPr>
          <w:rStyle w:val="w"/>
        </w:rPr>
        <w:t xml:space="preserve"> </w:t>
      </w:r>
      <w:r>
        <w:rPr>
          <w:rStyle w:val="s2"/>
        </w:rPr>
        <w:t>"bc5376817*****************dbb0d729f6b"</w:t>
      </w:r>
      <w:r>
        <w:rPr>
          <w:rStyle w:val="p"/>
        </w:rPr>
        <w:t>,</w:t>
      </w:r>
    </w:p>
    <w:p w:rsidR="00000000" w:rsidRDefault="00000000">
      <w:pPr>
        <w:pStyle w:val="HTML0"/>
        <w:divId w:val="1390955801"/>
        <w:rPr>
          <w:rStyle w:val="w"/>
        </w:rPr>
      </w:pPr>
      <w:r>
        <w:rPr>
          <w:rStyle w:val="w"/>
        </w:rPr>
        <w:t xml:space="preserve">        </w:t>
      </w:r>
      <w:r>
        <w:rPr>
          <w:rStyle w:val="nl"/>
        </w:rPr>
        <w:t>"uid"</w:t>
      </w:r>
      <w:r>
        <w:rPr>
          <w:rStyle w:val="p"/>
        </w:rPr>
        <w:t>:</w:t>
      </w:r>
      <w:r>
        <w:rPr>
          <w:rStyle w:val="w"/>
        </w:rPr>
        <w:t xml:space="preserve"> </w:t>
      </w:r>
      <w:r>
        <w:rPr>
          <w:rStyle w:val="s2"/>
        </w:rPr>
        <w:t>"289320****60975104"</w:t>
      </w:r>
    </w:p>
    <w:p w:rsidR="00000000" w:rsidRDefault="00000000">
      <w:pPr>
        <w:pStyle w:val="HTML0"/>
        <w:divId w:val="1390955801"/>
        <w:rPr>
          <w:rStyle w:val="w"/>
        </w:rPr>
      </w:pPr>
      <w:r>
        <w:rPr>
          <w:rStyle w:val="w"/>
        </w:rPr>
        <w:t xml:space="preserve">    </w:t>
      </w:r>
      <w:r>
        <w:rPr>
          <w:rStyle w:val="p"/>
        </w:rPr>
        <w:t>}]</w:t>
      </w:r>
    </w:p>
    <w:p w:rsidR="00000000" w:rsidRDefault="00000000">
      <w:pPr>
        <w:pStyle w:val="HTML0"/>
        <w:divId w:val="1390955801"/>
        <w:rPr>
          <w:rStyle w:val="w"/>
        </w:rPr>
      </w:pPr>
      <w:r>
        <w:rPr>
          <w:rStyle w:val="p"/>
        </w:rPr>
        <w:t>}</w:t>
      </w:r>
    </w:p>
    <w:p w:rsidR="00000000" w:rsidRDefault="00000000">
      <w:pPr>
        <w:pStyle w:val="4"/>
        <w:divId w:val="175387555"/>
      </w:pPr>
      <w:r>
        <w:t>Push data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5"/>
        <w:gridCol w:w="780"/>
        <w:gridCol w:w="5121"/>
      </w:tblGrid>
      <w:tr w:rsidR="00000000">
        <w:trPr>
          <w:divId w:val="175387555"/>
          <w:tblHeader/>
          <w:tblCellSpacing w:w="15" w:type="dxa"/>
        </w:trPr>
        <w:tc>
          <w:tcPr>
            <w:tcW w:w="0" w:type="auto"/>
            <w:vAlign w:val="center"/>
            <w:hideMark/>
          </w:tcPr>
          <w:p w:rsidR="00000000" w:rsidRDefault="00000000">
            <w:pPr>
              <w:jc w:val="center"/>
              <w:rPr>
                <w:b/>
                <w:bCs/>
              </w:rPr>
            </w:pPr>
            <w:r>
              <w:rPr>
                <w:rStyle w:val="a6"/>
              </w:rPr>
              <w:t>Parameters</w:t>
            </w:r>
          </w:p>
        </w:tc>
        <w:tc>
          <w:tcPr>
            <w:tcW w:w="0" w:type="auto"/>
            <w:vAlign w:val="center"/>
            <w:hideMark/>
          </w:tcPr>
          <w:p w:rsidR="00000000" w:rsidRDefault="00000000">
            <w:pPr>
              <w:jc w:val="center"/>
              <w:rPr>
                <w:b/>
                <w:bCs/>
              </w:rPr>
            </w:pPr>
            <w:r>
              <w:rPr>
                <w:rStyle w:val="a6"/>
              </w:rPr>
              <w:t>Types</w:t>
            </w:r>
          </w:p>
        </w:tc>
        <w:tc>
          <w:tcPr>
            <w:tcW w:w="0" w:type="auto"/>
            <w:vAlign w:val="center"/>
            <w:hideMark/>
          </w:tcPr>
          <w:p w:rsidR="00000000" w:rsidRDefault="00000000">
            <w:pPr>
              <w:jc w:val="center"/>
              <w:rPr>
                <w:b/>
                <w:bCs/>
              </w:rPr>
            </w:pPr>
            <w:r>
              <w:rPr>
                <w:rStyle w:val="a6"/>
              </w:rPr>
              <w:t>Description</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Successfully 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uid</w:t>
            </w:r>
          </w:p>
        </w:tc>
        <w:tc>
          <w:tcPr>
            <w:tcW w:w="0" w:type="auto"/>
            <w:vAlign w:val="center"/>
            <w:hideMark/>
          </w:tcPr>
          <w:p w:rsidR="00000000" w:rsidRDefault="00000000">
            <w:r>
              <w:t>String</w:t>
            </w:r>
          </w:p>
        </w:tc>
        <w:tc>
          <w:tcPr>
            <w:tcW w:w="0" w:type="auto"/>
            <w:vAlign w:val="center"/>
            <w:hideMark/>
          </w:tcPr>
          <w:p w:rsidR="00000000" w:rsidRDefault="00000000">
            <w:r>
              <w:t>User Identifier</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 xml:space="preserve">Currency, e.g. </w:t>
            </w:r>
            <w:r>
              <w:rPr>
                <w:rStyle w:val="HTML"/>
              </w:rPr>
              <w:t>BTC</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Subscribed data</w:t>
            </w:r>
          </w:p>
        </w:tc>
      </w:tr>
      <w:tr w:rsidR="00000000">
        <w:trPr>
          <w:divId w:val="175387555"/>
          <w:tblCellSpacing w:w="15" w:type="dxa"/>
        </w:trPr>
        <w:tc>
          <w:tcPr>
            <w:tcW w:w="0" w:type="auto"/>
            <w:vAlign w:val="center"/>
            <w:hideMark/>
          </w:tcPr>
          <w:p w:rsidR="00000000" w:rsidRDefault="00000000">
            <w:r>
              <w:t>&gt; uid</w:t>
            </w:r>
          </w:p>
        </w:tc>
        <w:tc>
          <w:tcPr>
            <w:tcW w:w="0" w:type="auto"/>
            <w:vAlign w:val="center"/>
            <w:hideMark/>
          </w:tcPr>
          <w:p w:rsidR="00000000" w:rsidRDefault="00000000">
            <w:r>
              <w:t>String</w:t>
            </w:r>
          </w:p>
        </w:tc>
        <w:tc>
          <w:tcPr>
            <w:tcW w:w="0" w:type="auto"/>
            <w:vAlign w:val="center"/>
            <w:hideMark/>
          </w:tcPr>
          <w:p w:rsidR="00000000" w:rsidRDefault="00000000">
            <w:r>
              <w:t>User Identifier of the message producer</w:t>
            </w:r>
          </w:p>
        </w:tc>
      </w:tr>
      <w:tr w:rsidR="00000000">
        <w:trPr>
          <w:divId w:val="175387555"/>
          <w:tblCellSpacing w:w="15" w:type="dxa"/>
        </w:trPr>
        <w:tc>
          <w:tcPr>
            <w:tcW w:w="0" w:type="auto"/>
            <w:vAlign w:val="center"/>
            <w:hideMark/>
          </w:tcPr>
          <w:p w:rsidR="00000000" w:rsidRDefault="00000000">
            <w:r>
              <w:t>&gt; subAcct</w:t>
            </w:r>
          </w:p>
        </w:tc>
        <w:tc>
          <w:tcPr>
            <w:tcW w:w="0" w:type="auto"/>
            <w:vAlign w:val="center"/>
            <w:hideMark/>
          </w:tcPr>
          <w:p w:rsidR="00000000" w:rsidRDefault="00000000">
            <w:r>
              <w:t>String</w:t>
            </w:r>
          </w:p>
        </w:tc>
        <w:tc>
          <w:tcPr>
            <w:tcW w:w="0" w:type="auto"/>
            <w:vAlign w:val="center"/>
            <w:hideMark/>
          </w:tcPr>
          <w:p w:rsidR="00000000" w:rsidRDefault="00000000">
            <w:r>
              <w:t>Sub-account name</w:t>
            </w:r>
            <w:r>
              <w:br/>
              <w:t>If the message producer is master account, the parameter will return ""</w:t>
            </w:r>
          </w:p>
        </w:tc>
      </w:tr>
      <w:tr w:rsidR="00000000">
        <w:trPr>
          <w:divId w:val="175387555"/>
          <w:tblCellSpacing w:w="15" w:type="dxa"/>
        </w:trPr>
        <w:tc>
          <w:tcPr>
            <w:tcW w:w="0" w:type="auto"/>
            <w:vAlign w:val="center"/>
            <w:hideMark/>
          </w:tcPr>
          <w:p w:rsidR="00000000" w:rsidRDefault="00000000">
            <w:r>
              <w:t>&gt; pTime</w:t>
            </w:r>
          </w:p>
        </w:tc>
        <w:tc>
          <w:tcPr>
            <w:tcW w:w="0" w:type="auto"/>
            <w:vAlign w:val="center"/>
            <w:hideMark/>
          </w:tcPr>
          <w:p w:rsidR="00000000" w:rsidRDefault="00000000">
            <w:r>
              <w:t>String</w:t>
            </w:r>
          </w:p>
        </w:tc>
        <w:tc>
          <w:tcPr>
            <w:tcW w:w="0" w:type="auto"/>
            <w:vAlign w:val="center"/>
            <w:hideMark/>
          </w:tcPr>
          <w:p w:rsidR="00000000" w:rsidRDefault="00000000">
            <w:r>
              <w:t xml:space="preserve">Push time, the millisecond format of the Unix timestamp, e.g. </w:t>
            </w:r>
            <w:r>
              <w:rPr>
                <w:rStyle w:val="HTML"/>
              </w:rPr>
              <w:t>1597026383085</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Currency</w:t>
            </w:r>
          </w:p>
        </w:tc>
      </w:tr>
      <w:tr w:rsidR="00000000">
        <w:trPr>
          <w:divId w:val="175387555"/>
          <w:tblCellSpacing w:w="15" w:type="dxa"/>
        </w:trPr>
        <w:tc>
          <w:tcPr>
            <w:tcW w:w="0" w:type="auto"/>
            <w:vAlign w:val="center"/>
            <w:hideMark/>
          </w:tcPr>
          <w:p w:rsidR="00000000" w:rsidRDefault="00000000">
            <w:r>
              <w:t>&gt; chain</w:t>
            </w:r>
          </w:p>
        </w:tc>
        <w:tc>
          <w:tcPr>
            <w:tcW w:w="0" w:type="auto"/>
            <w:vAlign w:val="center"/>
            <w:hideMark/>
          </w:tcPr>
          <w:p w:rsidR="00000000" w:rsidRDefault="00000000">
            <w:r>
              <w:t>String</w:t>
            </w:r>
          </w:p>
        </w:tc>
        <w:tc>
          <w:tcPr>
            <w:tcW w:w="0" w:type="auto"/>
            <w:vAlign w:val="center"/>
            <w:hideMark/>
          </w:tcPr>
          <w:p w:rsidR="00000000" w:rsidRDefault="00000000">
            <w:r>
              <w:t>Chain name</w:t>
            </w:r>
          </w:p>
        </w:tc>
      </w:tr>
      <w:tr w:rsidR="00000000">
        <w:trPr>
          <w:divId w:val="175387555"/>
          <w:tblCellSpacing w:w="15" w:type="dxa"/>
        </w:trPr>
        <w:tc>
          <w:tcPr>
            <w:tcW w:w="0" w:type="auto"/>
            <w:vAlign w:val="center"/>
            <w:hideMark/>
          </w:tcPr>
          <w:p w:rsidR="00000000" w:rsidRDefault="00000000">
            <w:r>
              <w:t>&gt; amt</w:t>
            </w:r>
          </w:p>
        </w:tc>
        <w:tc>
          <w:tcPr>
            <w:tcW w:w="0" w:type="auto"/>
            <w:vAlign w:val="center"/>
            <w:hideMark/>
          </w:tcPr>
          <w:p w:rsidR="00000000" w:rsidRDefault="00000000">
            <w:r>
              <w:t>String</w:t>
            </w:r>
          </w:p>
        </w:tc>
        <w:tc>
          <w:tcPr>
            <w:tcW w:w="0" w:type="auto"/>
            <w:vAlign w:val="center"/>
            <w:hideMark/>
          </w:tcPr>
          <w:p w:rsidR="00000000" w:rsidRDefault="00000000">
            <w:r>
              <w:rPr>
                <w:rStyle w:val="search-highlight"/>
              </w:rPr>
              <w:t>Depos</w:t>
            </w:r>
            <w:r>
              <w:t>it amount</w:t>
            </w:r>
          </w:p>
        </w:tc>
      </w:tr>
      <w:tr w:rsidR="00000000">
        <w:trPr>
          <w:divId w:val="175387555"/>
          <w:tblCellSpacing w:w="15" w:type="dxa"/>
        </w:trPr>
        <w:tc>
          <w:tcPr>
            <w:tcW w:w="0" w:type="auto"/>
            <w:vAlign w:val="center"/>
            <w:hideMark/>
          </w:tcPr>
          <w:p w:rsidR="00000000" w:rsidRDefault="00000000">
            <w:r>
              <w:t>&gt; from</w:t>
            </w:r>
          </w:p>
        </w:tc>
        <w:tc>
          <w:tcPr>
            <w:tcW w:w="0" w:type="auto"/>
            <w:vAlign w:val="center"/>
            <w:hideMark/>
          </w:tcPr>
          <w:p w:rsidR="00000000" w:rsidRDefault="00000000">
            <w:r>
              <w:t>String</w:t>
            </w:r>
          </w:p>
        </w:tc>
        <w:tc>
          <w:tcPr>
            <w:tcW w:w="0" w:type="auto"/>
            <w:vAlign w:val="center"/>
            <w:hideMark/>
          </w:tcPr>
          <w:p w:rsidR="00000000" w:rsidRDefault="00000000">
            <w:r>
              <w:rPr>
                <w:rStyle w:val="search-highlight"/>
              </w:rPr>
              <w:t>Depos</w:t>
            </w:r>
            <w:r>
              <w:t>it account</w:t>
            </w:r>
            <w:r>
              <w:br/>
              <w:t>Only the internal OKX account is returned, not the address on the blockchain.</w:t>
            </w:r>
          </w:p>
        </w:tc>
      </w:tr>
      <w:tr w:rsidR="00000000">
        <w:trPr>
          <w:divId w:val="175387555"/>
          <w:tblCellSpacing w:w="15" w:type="dxa"/>
        </w:trPr>
        <w:tc>
          <w:tcPr>
            <w:tcW w:w="0" w:type="auto"/>
            <w:vAlign w:val="center"/>
            <w:hideMark/>
          </w:tcPr>
          <w:p w:rsidR="00000000" w:rsidRDefault="00000000">
            <w:r>
              <w:t>&gt; areaCodeFrom</w:t>
            </w:r>
          </w:p>
        </w:tc>
        <w:tc>
          <w:tcPr>
            <w:tcW w:w="0" w:type="auto"/>
            <w:vAlign w:val="center"/>
            <w:hideMark/>
          </w:tcPr>
          <w:p w:rsidR="00000000" w:rsidRDefault="00000000">
            <w:r>
              <w:t>String</w:t>
            </w:r>
          </w:p>
        </w:tc>
        <w:tc>
          <w:tcPr>
            <w:tcW w:w="0" w:type="auto"/>
            <w:vAlign w:val="center"/>
            <w:hideMark/>
          </w:tcPr>
          <w:p w:rsidR="00000000" w:rsidRDefault="00000000">
            <w:r>
              <w:t xml:space="preserve">If </w:t>
            </w:r>
            <w:r>
              <w:rPr>
                <w:rStyle w:val="HTML"/>
              </w:rPr>
              <w:t>from</w:t>
            </w:r>
            <w:r>
              <w:t xml:space="preserve"> is a phone number, this parameter return area code of the phone number</w:t>
            </w:r>
          </w:p>
        </w:tc>
      </w:tr>
      <w:tr w:rsidR="00000000">
        <w:trPr>
          <w:divId w:val="175387555"/>
          <w:tblCellSpacing w:w="15" w:type="dxa"/>
        </w:trPr>
        <w:tc>
          <w:tcPr>
            <w:tcW w:w="0" w:type="auto"/>
            <w:vAlign w:val="center"/>
            <w:hideMark/>
          </w:tcPr>
          <w:p w:rsidR="00000000" w:rsidRDefault="00000000">
            <w:r>
              <w:t>&gt; to</w:t>
            </w:r>
          </w:p>
        </w:tc>
        <w:tc>
          <w:tcPr>
            <w:tcW w:w="0" w:type="auto"/>
            <w:vAlign w:val="center"/>
            <w:hideMark/>
          </w:tcPr>
          <w:p w:rsidR="00000000" w:rsidRDefault="00000000">
            <w:r>
              <w:t>String</w:t>
            </w:r>
          </w:p>
        </w:tc>
        <w:tc>
          <w:tcPr>
            <w:tcW w:w="0" w:type="auto"/>
            <w:vAlign w:val="center"/>
            <w:hideMark/>
          </w:tcPr>
          <w:p w:rsidR="00000000" w:rsidRDefault="00000000">
            <w:r>
              <w:rPr>
                <w:rStyle w:val="search-highlight"/>
              </w:rPr>
              <w:t>Depos</w:t>
            </w:r>
            <w:r>
              <w:t>it address</w:t>
            </w:r>
          </w:p>
        </w:tc>
      </w:tr>
      <w:tr w:rsidR="00000000">
        <w:trPr>
          <w:divId w:val="175387555"/>
          <w:tblCellSpacing w:w="15" w:type="dxa"/>
        </w:trPr>
        <w:tc>
          <w:tcPr>
            <w:tcW w:w="0" w:type="auto"/>
            <w:vAlign w:val="center"/>
            <w:hideMark/>
          </w:tcPr>
          <w:p w:rsidR="00000000" w:rsidRDefault="00000000">
            <w:r>
              <w:t>&gt; txId</w:t>
            </w:r>
          </w:p>
        </w:tc>
        <w:tc>
          <w:tcPr>
            <w:tcW w:w="0" w:type="auto"/>
            <w:vAlign w:val="center"/>
            <w:hideMark/>
          </w:tcPr>
          <w:p w:rsidR="00000000" w:rsidRDefault="00000000">
            <w:r>
              <w:t>String</w:t>
            </w:r>
          </w:p>
        </w:tc>
        <w:tc>
          <w:tcPr>
            <w:tcW w:w="0" w:type="auto"/>
            <w:vAlign w:val="center"/>
            <w:hideMark/>
          </w:tcPr>
          <w:p w:rsidR="00000000" w:rsidRDefault="00000000">
            <w:r>
              <w:t xml:space="preserve">Hash record of the </w:t>
            </w:r>
            <w:r>
              <w:rPr>
                <w:rStyle w:val="search-highlight"/>
              </w:rPr>
              <w:t>depos</w:t>
            </w:r>
            <w:r>
              <w:t>it</w:t>
            </w:r>
          </w:p>
        </w:tc>
      </w:tr>
      <w:tr w:rsidR="00000000">
        <w:trPr>
          <w:divId w:val="175387555"/>
          <w:tblCellSpacing w:w="15" w:type="dxa"/>
        </w:trPr>
        <w:tc>
          <w:tcPr>
            <w:tcW w:w="0" w:type="auto"/>
            <w:vAlign w:val="center"/>
            <w:hideMark/>
          </w:tcPr>
          <w:p w:rsidR="00000000" w:rsidRDefault="00000000">
            <w:r>
              <w:t>&gt; ts</w:t>
            </w:r>
          </w:p>
        </w:tc>
        <w:tc>
          <w:tcPr>
            <w:tcW w:w="0" w:type="auto"/>
            <w:vAlign w:val="center"/>
            <w:hideMark/>
          </w:tcPr>
          <w:p w:rsidR="00000000" w:rsidRDefault="00000000">
            <w:r>
              <w:t>String</w:t>
            </w:r>
          </w:p>
        </w:tc>
        <w:tc>
          <w:tcPr>
            <w:tcW w:w="0" w:type="auto"/>
            <w:vAlign w:val="center"/>
            <w:hideMark/>
          </w:tcPr>
          <w:p w:rsidR="00000000" w:rsidRDefault="00000000">
            <w:r>
              <w:t xml:space="preserve">Time of </w:t>
            </w:r>
            <w:r>
              <w:rPr>
                <w:rStyle w:val="search-highlight"/>
              </w:rPr>
              <w:t>depos</w:t>
            </w:r>
            <w:r>
              <w:t xml:space="preserve">it record is created, Unix timestamp format in milliseconds, e.g. </w:t>
            </w:r>
            <w:r>
              <w:rPr>
                <w:rStyle w:val="HTML"/>
              </w:rPr>
              <w:t>1655251200000</w:t>
            </w:r>
          </w:p>
        </w:tc>
      </w:tr>
      <w:tr w:rsidR="00000000">
        <w:trPr>
          <w:divId w:val="175387555"/>
          <w:tblCellSpacing w:w="15" w:type="dxa"/>
        </w:trPr>
        <w:tc>
          <w:tcPr>
            <w:tcW w:w="0" w:type="auto"/>
            <w:vAlign w:val="center"/>
            <w:hideMark/>
          </w:tcPr>
          <w:p w:rsidR="00000000" w:rsidRDefault="00000000">
            <w:r>
              <w:t>&gt; state</w:t>
            </w:r>
          </w:p>
        </w:tc>
        <w:tc>
          <w:tcPr>
            <w:tcW w:w="0" w:type="auto"/>
            <w:vAlign w:val="center"/>
            <w:hideMark/>
          </w:tcPr>
          <w:p w:rsidR="00000000" w:rsidRDefault="00000000">
            <w:r>
              <w:t>String</w:t>
            </w:r>
          </w:p>
        </w:tc>
        <w:tc>
          <w:tcPr>
            <w:tcW w:w="0" w:type="auto"/>
            <w:vAlign w:val="center"/>
            <w:hideMark/>
          </w:tcPr>
          <w:p w:rsidR="00000000" w:rsidRDefault="00000000">
            <w:r>
              <w:t xml:space="preserve">Status of </w:t>
            </w:r>
            <w:r>
              <w:rPr>
                <w:rStyle w:val="search-highlight"/>
              </w:rPr>
              <w:t>depos</w:t>
            </w:r>
            <w:r>
              <w:t>it</w:t>
            </w:r>
            <w:r>
              <w:br/>
            </w:r>
            <w:r>
              <w:rPr>
                <w:rStyle w:val="HTML"/>
              </w:rPr>
              <w:t>0</w:t>
            </w:r>
            <w:r>
              <w:t>: waiting for confirmation</w:t>
            </w:r>
            <w:r>
              <w:br/>
            </w:r>
            <w:r>
              <w:rPr>
                <w:rStyle w:val="HTML"/>
              </w:rPr>
              <w:t>1</w:t>
            </w:r>
            <w:r>
              <w:t xml:space="preserve">: </w:t>
            </w:r>
            <w:r>
              <w:rPr>
                <w:rStyle w:val="search-highlight"/>
              </w:rPr>
              <w:t>depos</w:t>
            </w:r>
            <w:r>
              <w:t xml:space="preserve">it credited </w:t>
            </w:r>
            <w:r>
              <w:br/>
            </w:r>
            <w:r>
              <w:rPr>
                <w:rStyle w:val="HTML"/>
              </w:rPr>
              <w:t>2</w:t>
            </w:r>
            <w:r>
              <w:t xml:space="preserve">: </w:t>
            </w:r>
            <w:r>
              <w:rPr>
                <w:rStyle w:val="search-highlight"/>
              </w:rPr>
              <w:t>depos</w:t>
            </w:r>
            <w:r>
              <w:t xml:space="preserve">it successful </w:t>
            </w:r>
            <w:r>
              <w:br/>
            </w:r>
            <w:r>
              <w:rPr>
                <w:rStyle w:val="HTML"/>
              </w:rPr>
              <w:t>8</w:t>
            </w:r>
            <w:r>
              <w:t xml:space="preserve">: pending due to temporary </w:t>
            </w:r>
            <w:r>
              <w:rPr>
                <w:rStyle w:val="search-highlight"/>
              </w:rPr>
              <w:t>depos</w:t>
            </w:r>
            <w:r>
              <w:t>it suspension on this crypto currency</w:t>
            </w:r>
            <w:r>
              <w:br/>
            </w:r>
            <w:r>
              <w:rPr>
                <w:rStyle w:val="HTML"/>
              </w:rPr>
              <w:t>11</w:t>
            </w:r>
            <w:r>
              <w:t>: match the address blacklist</w:t>
            </w:r>
            <w:r>
              <w:br/>
            </w:r>
            <w:r>
              <w:rPr>
                <w:rStyle w:val="HTML"/>
              </w:rPr>
              <w:t>12</w:t>
            </w:r>
            <w:r>
              <w:t xml:space="preserve">: account or </w:t>
            </w:r>
            <w:r>
              <w:rPr>
                <w:rStyle w:val="search-highlight"/>
              </w:rPr>
              <w:t>depos</w:t>
            </w:r>
            <w:r>
              <w:t>it is frozen</w:t>
            </w:r>
            <w:r>
              <w:br/>
            </w:r>
            <w:r>
              <w:rPr>
                <w:rStyle w:val="HTML"/>
              </w:rPr>
              <w:t>13</w:t>
            </w:r>
            <w:r>
              <w:t xml:space="preserve">: sub-account </w:t>
            </w:r>
            <w:r>
              <w:rPr>
                <w:rStyle w:val="search-highlight"/>
              </w:rPr>
              <w:t>depos</w:t>
            </w:r>
            <w:r>
              <w:t>it interception</w:t>
            </w:r>
            <w:r>
              <w:br/>
            </w:r>
            <w:r>
              <w:rPr>
                <w:rStyle w:val="HTML"/>
              </w:rPr>
              <w:t>14</w:t>
            </w:r>
            <w:r>
              <w:t>: KYC limit</w:t>
            </w:r>
          </w:p>
        </w:tc>
      </w:tr>
      <w:tr w:rsidR="00000000">
        <w:trPr>
          <w:divId w:val="175387555"/>
          <w:tblCellSpacing w:w="15" w:type="dxa"/>
        </w:trPr>
        <w:tc>
          <w:tcPr>
            <w:tcW w:w="0" w:type="auto"/>
            <w:vAlign w:val="center"/>
            <w:hideMark/>
          </w:tcPr>
          <w:p w:rsidR="00000000" w:rsidRDefault="00000000">
            <w:r>
              <w:t>&gt; depId</w:t>
            </w:r>
          </w:p>
        </w:tc>
        <w:tc>
          <w:tcPr>
            <w:tcW w:w="0" w:type="auto"/>
            <w:vAlign w:val="center"/>
            <w:hideMark/>
          </w:tcPr>
          <w:p w:rsidR="00000000" w:rsidRDefault="00000000">
            <w:r>
              <w:t>String</w:t>
            </w:r>
          </w:p>
        </w:tc>
        <w:tc>
          <w:tcPr>
            <w:tcW w:w="0" w:type="auto"/>
            <w:vAlign w:val="center"/>
            <w:hideMark/>
          </w:tcPr>
          <w:p w:rsidR="00000000" w:rsidRDefault="00000000">
            <w:r>
              <w:rPr>
                <w:rStyle w:val="search-highlight"/>
              </w:rPr>
              <w:t>Depos</w:t>
            </w:r>
            <w:r>
              <w:t>it ID</w:t>
            </w:r>
          </w:p>
        </w:tc>
      </w:tr>
      <w:tr w:rsidR="00000000">
        <w:trPr>
          <w:divId w:val="175387555"/>
          <w:tblCellSpacing w:w="15" w:type="dxa"/>
        </w:trPr>
        <w:tc>
          <w:tcPr>
            <w:tcW w:w="0" w:type="auto"/>
            <w:vAlign w:val="center"/>
            <w:hideMark/>
          </w:tcPr>
          <w:p w:rsidR="00000000" w:rsidRDefault="00000000">
            <w:r>
              <w:t>&gt; fromWdId</w:t>
            </w:r>
          </w:p>
        </w:tc>
        <w:tc>
          <w:tcPr>
            <w:tcW w:w="0" w:type="auto"/>
            <w:vAlign w:val="center"/>
            <w:hideMark/>
          </w:tcPr>
          <w:p w:rsidR="00000000" w:rsidRDefault="00000000">
            <w:r>
              <w:t>String</w:t>
            </w:r>
          </w:p>
        </w:tc>
        <w:tc>
          <w:tcPr>
            <w:tcW w:w="0" w:type="auto"/>
            <w:vAlign w:val="center"/>
            <w:hideMark/>
          </w:tcPr>
          <w:p w:rsidR="00000000" w:rsidRDefault="00000000">
            <w:r>
              <w:t>Internal transfer initiator's withdrawal ID</w:t>
            </w:r>
            <w:r>
              <w:br/>
              <w:t xml:space="preserve">If the </w:t>
            </w:r>
            <w:r>
              <w:rPr>
                <w:rStyle w:val="search-highlight"/>
              </w:rPr>
              <w:t>depos</w:t>
            </w:r>
            <w:r>
              <w:t>it comes from internal transfer, this field displays the withdrawal ID of the internal transfer initiator, and will return "" in other cases</w:t>
            </w:r>
          </w:p>
        </w:tc>
      </w:tr>
      <w:tr w:rsidR="00000000">
        <w:trPr>
          <w:divId w:val="175387555"/>
          <w:tblCellSpacing w:w="15" w:type="dxa"/>
        </w:trPr>
        <w:tc>
          <w:tcPr>
            <w:tcW w:w="0" w:type="auto"/>
            <w:vAlign w:val="center"/>
            <w:hideMark/>
          </w:tcPr>
          <w:p w:rsidR="00000000" w:rsidRDefault="00000000">
            <w:r>
              <w:t>&gt; actualDepBlkConfirm</w:t>
            </w:r>
          </w:p>
        </w:tc>
        <w:tc>
          <w:tcPr>
            <w:tcW w:w="0" w:type="auto"/>
            <w:vAlign w:val="center"/>
            <w:hideMark/>
          </w:tcPr>
          <w:p w:rsidR="00000000" w:rsidRDefault="00000000">
            <w:r>
              <w:t>String</w:t>
            </w:r>
          </w:p>
        </w:tc>
        <w:tc>
          <w:tcPr>
            <w:tcW w:w="0" w:type="auto"/>
            <w:vAlign w:val="center"/>
            <w:hideMark/>
          </w:tcPr>
          <w:p w:rsidR="00000000" w:rsidRDefault="00000000">
            <w:r>
              <w:t xml:space="preserve">The actual amount of blockchain confirmed in a single </w:t>
            </w:r>
            <w:r>
              <w:rPr>
                <w:rStyle w:val="search-highlight"/>
              </w:rPr>
              <w:t>depos</w:t>
            </w:r>
            <w:r>
              <w:t>it</w:t>
            </w:r>
          </w:p>
        </w:tc>
      </w:tr>
    </w:tbl>
    <w:p w:rsidR="00000000" w:rsidRDefault="00000000">
      <w:pPr>
        <w:pStyle w:val="3"/>
        <w:divId w:val="175387555"/>
      </w:pPr>
      <w:r>
        <w:t>Withdrawal info channel</w:t>
      </w:r>
    </w:p>
    <w:p w:rsidR="00000000" w:rsidRDefault="00000000">
      <w:pPr>
        <w:pStyle w:val="a5"/>
        <w:divId w:val="175387555"/>
      </w:pPr>
      <w:r>
        <w:t>A push notification is triggered when a withdrawal is initiated or the withdrawal status changes.</w:t>
      </w:r>
      <w:r>
        <w:br/>
        <w:t>Supports subscriptions for accounts</w:t>
      </w:r>
    </w:p>
    <w:p w:rsidR="00000000" w:rsidRDefault="00000000">
      <w:pPr>
        <w:numPr>
          <w:ilvl w:val="0"/>
          <w:numId w:val="59"/>
        </w:numPr>
        <w:spacing w:before="100" w:beforeAutospacing="1" w:after="100" w:afterAutospacing="1"/>
        <w:divId w:val="175387555"/>
      </w:pPr>
      <w:r>
        <w:t>If it is a master account subscription, you can receive the push of the withdrawal info of both the master account and the sub-account.</w:t>
      </w:r>
    </w:p>
    <w:p w:rsidR="00000000" w:rsidRDefault="00000000">
      <w:pPr>
        <w:numPr>
          <w:ilvl w:val="0"/>
          <w:numId w:val="59"/>
        </w:numPr>
        <w:spacing w:before="100" w:beforeAutospacing="1" w:after="100" w:afterAutospacing="1"/>
        <w:divId w:val="175387555"/>
      </w:pPr>
      <w:r>
        <w:t>If it is a sub-account subscription, only the push of sub-account withdrawal info you can receive.</w:t>
      </w:r>
    </w:p>
    <w:p w:rsidR="00000000" w:rsidRDefault="00000000">
      <w:pPr>
        <w:pStyle w:val="4"/>
        <w:divId w:val="175387555"/>
      </w:pPr>
      <w:r>
        <w:t>URL Path</w:t>
      </w:r>
    </w:p>
    <w:p w:rsidR="00000000" w:rsidRDefault="00000000">
      <w:pPr>
        <w:pStyle w:val="a5"/>
        <w:divId w:val="175387555"/>
      </w:pPr>
      <w:r>
        <w:t>/ws/v5/business (required login)</w:t>
      </w:r>
    </w:p>
    <w:p w:rsidR="00000000" w:rsidRDefault="00000000">
      <w:pPr>
        <w:pStyle w:val="a5"/>
        <w:ind w:left="720" w:right="720"/>
        <w:divId w:val="62922302"/>
      </w:pPr>
      <w:r>
        <w:t>Request Example</w:t>
      </w:r>
    </w:p>
    <w:p w:rsidR="00000000" w:rsidRDefault="00000000">
      <w:pPr>
        <w:pStyle w:val="HTML0"/>
        <w:divId w:val="1124812570"/>
        <w:rPr>
          <w:rStyle w:val="HTML"/>
        </w:rPr>
      </w:pPr>
      <w:r>
        <w:rPr>
          <w:rStyle w:val="o"/>
        </w:rPr>
        <w:t>{</w:t>
      </w:r>
    </w:p>
    <w:p w:rsidR="00000000" w:rsidRDefault="00000000">
      <w:pPr>
        <w:pStyle w:val="HTML0"/>
        <w:divId w:val="1124812570"/>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1124812570"/>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1124812570"/>
        <w:rPr>
          <w:rStyle w:val="HTML"/>
        </w:rPr>
      </w:pPr>
      <w:r>
        <w:rPr>
          <w:rStyle w:val="HTML"/>
        </w:rPr>
        <w:t xml:space="preserve">        </w:t>
      </w:r>
      <w:r>
        <w:rPr>
          <w:rStyle w:val="o"/>
        </w:rPr>
        <w:t>{</w:t>
      </w:r>
    </w:p>
    <w:p w:rsidR="00000000" w:rsidRDefault="00000000">
      <w:pPr>
        <w:pStyle w:val="HTML0"/>
        <w:divId w:val="1124812570"/>
        <w:rPr>
          <w:rStyle w:val="HTML"/>
        </w:rPr>
      </w:pPr>
      <w:r>
        <w:rPr>
          <w:rStyle w:val="HTML"/>
        </w:rPr>
        <w:t xml:space="preserve">            </w:t>
      </w:r>
      <w:r>
        <w:rPr>
          <w:rStyle w:val="s2"/>
        </w:rPr>
        <w:t>"channel"</w:t>
      </w:r>
      <w:r>
        <w:rPr>
          <w:rStyle w:val="HTML"/>
        </w:rPr>
        <w:t xml:space="preserve">: </w:t>
      </w:r>
      <w:r>
        <w:rPr>
          <w:rStyle w:val="s2"/>
        </w:rPr>
        <w:t>"withdrawal-info"</w:t>
      </w:r>
    </w:p>
    <w:p w:rsidR="00000000" w:rsidRDefault="00000000">
      <w:pPr>
        <w:pStyle w:val="HTML0"/>
        <w:divId w:val="1124812570"/>
        <w:rPr>
          <w:rStyle w:val="HTML"/>
        </w:rPr>
      </w:pPr>
      <w:r>
        <w:rPr>
          <w:rStyle w:val="HTML"/>
        </w:rPr>
        <w:t xml:space="preserve">        </w:t>
      </w:r>
      <w:r>
        <w:rPr>
          <w:rStyle w:val="o"/>
        </w:rPr>
        <w:t>}</w:t>
      </w:r>
    </w:p>
    <w:p w:rsidR="00000000" w:rsidRDefault="00000000">
      <w:pPr>
        <w:pStyle w:val="HTML0"/>
        <w:divId w:val="1124812570"/>
        <w:rPr>
          <w:rStyle w:val="HTML"/>
        </w:rPr>
      </w:pPr>
      <w:r>
        <w:rPr>
          <w:rStyle w:val="HTML"/>
        </w:rPr>
        <w:t xml:space="preserve">    </w:t>
      </w:r>
      <w:r>
        <w:rPr>
          <w:rStyle w:val="o"/>
        </w:rPr>
        <w:t>]</w:t>
      </w:r>
    </w:p>
    <w:p w:rsidR="00000000" w:rsidRDefault="00000000">
      <w:pPr>
        <w:pStyle w:val="HTML0"/>
        <w:divId w:val="1124812570"/>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33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subscribed channels</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withdrawal-info</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Currency, e.g. </w:t>
            </w:r>
            <w:r>
              <w:rPr>
                <w:rStyle w:val="HTML"/>
              </w:rPr>
              <w:t>BTC</w:t>
            </w:r>
          </w:p>
        </w:tc>
      </w:tr>
    </w:tbl>
    <w:p w:rsidR="00000000" w:rsidRDefault="00000000">
      <w:pPr>
        <w:pStyle w:val="a5"/>
        <w:ind w:left="720" w:right="720"/>
        <w:divId w:val="748501277"/>
      </w:pPr>
      <w:r>
        <w:t>Successful Response Example</w:t>
      </w:r>
    </w:p>
    <w:p w:rsidR="00000000" w:rsidRDefault="00000000">
      <w:pPr>
        <w:pStyle w:val="HTML0"/>
        <w:divId w:val="628828513"/>
        <w:rPr>
          <w:rStyle w:val="w"/>
        </w:rPr>
      </w:pPr>
      <w:r>
        <w:rPr>
          <w:rStyle w:val="p"/>
        </w:rPr>
        <w:t>{</w:t>
      </w:r>
    </w:p>
    <w:p w:rsidR="00000000" w:rsidRDefault="00000000">
      <w:pPr>
        <w:pStyle w:val="HTML0"/>
        <w:divId w:val="628828513"/>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628828513"/>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628828513"/>
        <w:rPr>
          <w:rStyle w:val="w"/>
        </w:rPr>
      </w:pPr>
      <w:r>
        <w:rPr>
          <w:rStyle w:val="w"/>
        </w:rPr>
        <w:t xml:space="preserve">        </w:t>
      </w:r>
      <w:r>
        <w:rPr>
          <w:rStyle w:val="nl"/>
        </w:rPr>
        <w:t>"channel"</w:t>
      </w:r>
      <w:r>
        <w:rPr>
          <w:rStyle w:val="p"/>
        </w:rPr>
        <w:t>:</w:t>
      </w:r>
      <w:r>
        <w:rPr>
          <w:rStyle w:val="w"/>
        </w:rPr>
        <w:t xml:space="preserve"> </w:t>
      </w:r>
      <w:r>
        <w:rPr>
          <w:rStyle w:val="s2"/>
        </w:rPr>
        <w:t>"withdrawal-info"</w:t>
      </w:r>
    </w:p>
    <w:p w:rsidR="00000000" w:rsidRDefault="00000000">
      <w:pPr>
        <w:pStyle w:val="HTML0"/>
        <w:divId w:val="628828513"/>
        <w:rPr>
          <w:rStyle w:val="w"/>
        </w:rPr>
      </w:pPr>
      <w:r>
        <w:rPr>
          <w:rStyle w:val="w"/>
        </w:rPr>
        <w:t xml:space="preserve">    </w:t>
      </w:r>
      <w:r>
        <w:rPr>
          <w:rStyle w:val="p"/>
        </w:rPr>
        <w:t>},</w:t>
      </w:r>
    </w:p>
    <w:p w:rsidR="00000000" w:rsidRDefault="00000000">
      <w:pPr>
        <w:pStyle w:val="HTML0"/>
        <w:divId w:val="628828513"/>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628828513"/>
        <w:rPr>
          <w:rStyle w:val="w"/>
        </w:rPr>
      </w:pPr>
      <w:r>
        <w:rPr>
          <w:rStyle w:val="p"/>
        </w:rPr>
        <w:t>}</w:t>
      </w:r>
    </w:p>
    <w:p w:rsidR="00000000" w:rsidRDefault="00000000">
      <w:pPr>
        <w:pStyle w:val="a5"/>
        <w:ind w:left="720" w:right="720"/>
        <w:divId w:val="1936791674"/>
      </w:pPr>
      <w:r>
        <w:t>Failure Response Example</w:t>
      </w:r>
    </w:p>
    <w:p w:rsidR="00000000" w:rsidRDefault="00000000">
      <w:pPr>
        <w:pStyle w:val="HTML0"/>
        <w:divId w:val="68889122"/>
        <w:rPr>
          <w:rStyle w:val="w"/>
        </w:rPr>
      </w:pPr>
      <w:r>
        <w:rPr>
          <w:rStyle w:val="p"/>
        </w:rPr>
        <w:t>{</w:t>
      </w:r>
    </w:p>
    <w:p w:rsidR="00000000" w:rsidRDefault="00000000">
      <w:pPr>
        <w:pStyle w:val="HTML0"/>
        <w:divId w:val="68889122"/>
        <w:rPr>
          <w:rStyle w:val="w"/>
        </w:rPr>
      </w:pPr>
      <w:r>
        <w:rPr>
          <w:rStyle w:val="w"/>
        </w:rPr>
        <w:t xml:space="preserve">    </w:t>
      </w:r>
      <w:r>
        <w:rPr>
          <w:rStyle w:val="nl"/>
        </w:rPr>
        <w:t>"event"</w:t>
      </w:r>
      <w:r>
        <w:rPr>
          <w:rStyle w:val="p"/>
        </w:rPr>
        <w:t>:</w:t>
      </w:r>
      <w:r>
        <w:rPr>
          <w:rStyle w:val="w"/>
        </w:rPr>
        <w:t xml:space="preserve"> </w:t>
      </w:r>
      <w:r>
        <w:rPr>
          <w:rStyle w:val="s2"/>
        </w:rPr>
        <w:t>"error"</w:t>
      </w:r>
      <w:r>
        <w:rPr>
          <w:rStyle w:val="p"/>
        </w:rPr>
        <w:t>,</w:t>
      </w:r>
    </w:p>
    <w:p w:rsidR="00000000" w:rsidRDefault="00000000">
      <w:pPr>
        <w:pStyle w:val="HTML0"/>
        <w:divId w:val="68889122"/>
        <w:rPr>
          <w:rStyle w:val="w"/>
        </w:rPr>
      </w:pPr>
      <w:r>
        <w:rPr>
          <w:rStyle w:val="w"/>
        </w:rPr>
        <w:t xml:space="preserve">    </w:t>
      </w:r>
      <w:r>
        <w:rPr>
          <w:rStyle w:val="nl"/>
        </w:rPr>
        <w:t>"code"</w:t>
      </w:r>
      <w:r>
        <w:rPr>
          <w:rStyle w:val="p"/>
        </w:rPr>
        <w:t>:</w:t>
      </w:r>
      <w:r>
        <w:rPr>
          <w:rStyle w:val="w"/>
        </w:rPr>
        <w:t xml:space="preserve"> </w:t>
      </w:r>
      <w:r>
        <w:rPr>
          <w:rStyle w:val="s2"/>
        </w:rPr>
        <w:t>"60012"</w:t>
      </w:r>
      <w:r>
        <w:rPr>
          <w:rStyle w:val="p"/>
        </w:rPr>
        <w:t>,</w:t>
      </w:r>
    </w:p>
    <w:p w:rsidR="00000000" w:rsidRDefault="00000000">
      <w:pPr>
        <w:pStyle w:val="HTML0"/>
        <w:divId w:val="68889122"/>
        <w:rPr>
          <w:rStyle w:val="w"/>
        </w:rPr>
      </w:pPr>
      <w:r>
        <w:rPr>
          <w:rStyle w:val="w"/>
        </w:rPr>
        <w:t xml:space="preserve">    </w:t>
      </w:r>
      <w:r>
        <w:rPr>
          <w:rStyle w:val="nl"/>
        </w:rPr>
        <w:t>"msg"</w:t>
      </w:r>
      <w:r>
        <w:rPr>
          <w:rStyle w:val="p"/>
        </w:rPr>
        <w:t>:</w:t>
      </w:r>
      <w:r>
        <w:rPr>
          <w:rStyle w:val="w"/>
        </w:rPr>
        <w:t xml:space="preserve"> </w:t>
      </w:r>
      <w:r>
        <w:rPr>
          <w:rStyle w:val="s2"/>
        </w:rPr>
        <w:t>"Invalid request: {</w:t>
      </w:r>
      <w:r>
        <w:rPr>
          <w:rStyle w:val="se"/>
        </w:rPr>
        <w:t>\"</w:t>
      </w:r>
      <w:r>
        <w:rPr>
          <w:rStyle w:val="s2"/>
        </w:rPr>
        <w:t>op</w:t>
      </w:r>
      <w:r>
        <w:rPr>
          <w:rStyle w:val="se"/>
        </w:rPr>
        <w:t>\"</w:t>
      </w:r>
      <w:r>
        <w:rPr>
          <w:rStyle w:val="s2"/>
        </w:rPr>
        <w:t xml:space="preserve">: </w:t>
      </w:r>
      <w:r>
        <w:rPr>
          <w:rStyle w:val="se"/>
        </w:rPr>
        <w:t>\"</w:t>
      </w:r>
      <w:r>
        <w:rPr>
          <w:rStyle w:val="s2"/>
        </w:rPr>
        <w:t>subscribe</w:t>
      </w:r>
      <w:r>
        <w:rPr>
          <w:rStyle w:val="se"/>
        </w:rPr>
        <w:t>\"</w:t>
      </w:r>
      <w:r>
        <w:rPr>
          <w:rStyle w:val="s2"/>
        </w:rPr>
        <w:t xml:space="preserve">, </w:t>
      </w:r>
      <w:r>
        <w:rPr>
          <w:rStyle w:val="se"/>
        </w:rPr>
        <w:t>\"</w:t>
      </w:r>
      <w:r>
        <w:rPr>
          <w:rStyle w:val="s2"/>
        </w:rPr>
        <w:t>argss</w:t>
      </w:r>
      <w:r>
        <w:rPr>
          <w:rStyle w:val="se"/>
        </w:rPr>
        <w:t>\"</w:t>
      </w:r>
      <w:r>
        <w:rPr>
          <w:rStyle w:val="s2"/>
        </w:rPr>
        <w:t xml:space="preserve">:[{ </w:t>
      </w:r>
      <w:r>
        <w:rPr>
          <w:rStyle w:val="se"/>
        </w:rPr>
        <w:t>\"</w:t>
      </w:r>
      <w:r>
        <w:rPr>
          <w:rStyle w:val="s2"/>
        </w:rPr>
        <w:t>channel</w:t>
      </w:r>
      <w:r>
        <w:rPr>
          <w:rStyle w:val="se"/>
        </w:rPr>
        <w:t>\"</w:t>
      </w:r>
      <w:r>
        <w:rPr>
          <w:rStyle w:val="s2"/>
        </w:rPr>
        <w:t xml:space="preserve"> : </w:t>
      </w:r>
      <w:r>
        <w:rPr>
          <w:rStyle w:val="se"/>
        </w:rPr>
        <w:t>\"</w:t>
      </w:r>
      <w:r>
        <w:rPr>
          <w:rStyle w:val="s2"/>
        </w:rPr>
        <w:t>withdrawal-info</w:t>
      </w:r>
      <w:r>
        <w:rPr>
          <w:rStyle w:val="se"/>
        </w:rPr>
        <w:t>\"</w:t>
      </w:r>
      <w:r>
        <w:rPr>
          <w:rStyle w:val="s2"/>
        </w:rPr>
        <w:t>}]}"</w:t>
      </w:r>
      <w:r>
        <w:rPr>
          <w:rStyle w:val="p"/>
        </w:rPr>
        <w:t>,</w:t>
      </w:r>
    </w:p>
    <w:p w:rsidR="00000000" w:rsidRDefault="00000000">
      <w:pPr>
        <w:pStyle w:val="HTML0"/>
        <w:divId w:val="68889122"/>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68889122"/>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283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w:t>
            </w:r>
            <w:r>
              <w:br/>
            </w:r>
            <w:r>
              <w:rPr>
                <w:rStyle w:val="HTML"/>
              </w:rPr>
              <w:t>subscribe</w:t>
            </w:r>
            <w:r>
              <w:br/>
            </w:r>
            <w:r>
              <w:rPr>
                <w:rStyle w:val="HTML"/>
              </w:rPr>
              <w:t>unsubscribe</w:t>
            </w:r>
            <w:r>
              <w:br/>
            </w:r>
            <w:r>
              <w:rPr>
                <w:rStyle w:val="HTML"/>
              </w:rPr>
              <w:t>error</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No</w:t>
            </w:r>
          </w:p>
        </w:tc>
        <w:tc>
          <w:tcPr>
            <w:tcW w:w="0" w:type="auto"/>
            <w:vAlign w:val="center"/>
            <w:hideMark/>
          </w:tcPr>
          <w:p w:rsidR="00000000" w:rsidRDefault="00000000">
            <w:r>
              <w:t>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withdrawal-info</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Currency, e.g. </w:t>
            </w:r>
            <w:r>
              <w:rPr>
                <w:rStyle w:val="HTML"/>
              </w:rPr>
              <w:t>BTC</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connId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WebSocket connection ID</w:t>
            </w:r>
          </w:p>
        </w:tc>
      </w:tr>
    </w:tbl>
    <w:p w:rsidR="00000000" w:rsidRDefault="00000000">
      <w:pPr>
        <w:pStyle w:val="a5"/>
        <w:ind w:left="720" w:right="720"/>
        <w:divId w:val="671907088"/>
      </w:pPr>
      <w:r>
        <w:t>Push Data Example</w:t>
      </w:r>
    </w:p>
    <w:p w:rsidR="00000000" w:rsidRDefault="00000000">
      <w:pPr>
        <w:pStyle w:val="HTML0"/>
        <w:divId w:val="49312468"/>
        <w:rPr>
          <w:rStyle w:val="w"/>
        </w:rPr>
      </w:pPr>
      <w:r>
        <w:rPr>
          <w:rStyle w:val="p"/>
        </w:rPr>
        <w:t>{</w:t>
      </w:r>
    </w:p>
    <w:p w:rsidR="00000000" w:rsidRDefault="00000000">
      <w:pPr>
        <w:pStyle w:val="HTML0"/>
        <w:divId w:val="49312468"/>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49312468"/>
        <w:rPr>
          <w:rStyle w:val="w"/>
        </w:rPr>
      </w:pPr>
      <w:r>
        <w:rPr>
          <w:rStyle w:val="w"/>
        </w:rPr>
        <w:t xml:space="preserve">        </w:t>
      </w:r>
      <w:r>
        <w:rPr>
          <w:rStyle w:val="nl"/>
        </w:rPr>
        <w:t>"channel"</w:t>
      </w:r>
      <w:r>
        <w:rPr>
          <w:rStyle w:val="p"/>
        </w:rPr>
        <w:t>:</w:t>
      </w:r>
      <w:r>
        <w:rPr>
          <w:rStyle w:val="w"/>
        </w:rPr>
        <w:t xml:space="preserve"> </w:t>
      </w:r>
      <w:r>
        <w:rPr>
          <w:rStyle w:val="s2"/>
        </w:rPr>
        <w:t>"withdrawal-info"</w:t>
      </w:r>
      <w:r>
        <w:rPr>
          <w:rStyle w:val="p"/>
        </w:rPr>
        <w:t>,</w:t>
      </w:r>
    </w:p>
    <w:p w:rsidR="00000000" w:rsidRDefault="00000000">
      <w:pPr>
        <w:pStyle w:val="HTML0"/>
        <w:divId w:val="49312468"/>
        <w:rPr>
          <w:rStyle w:val="w"/>
        </w:rPr>
      </w:pPr>
      <w:r>
        <w:rPr>
          <w:rStyle w:val="w"/>
        </w:rPr>
        <w:t xml:space="preserve">        </w:t>
      </w:r>
      <w:r>
        <w:rPr>
          <w:rStyle w:val="nl"/>
        </w:rPr>
        <w:t>"uid"</w:t>
      </w:r>
      <w:r>
        <w:rPr>
          <w:rStyle w:val="p"/>
        </w:rPr>
        <w:t>:</w:t>
      </w:r>
      <w:r>
        <w:rPr>
          <w:rStyle w:val="w"/>
        </w:rPr>
        <w:t xml:space="preserve"> </w:t>
      </w:r>
      <w:r>
        <w:rPr>
          <w:rStyle w:val="s2"/>
        </w:rPr>
        <w:t>"289320*****0975104"</w:t>
      </w:r>
    </w:p>
    <w:p w:rsidR="00000000" w:rsidRDefault="00000000">
      <w:pPr>
        <w:pStyle w:val="HTML0"/>
        <w:divId w:val="49312468"/>
        <w:rPr>
          <w:rStyle w:val="w"/>
        </w:rPr>
      </w:pPr>
      <w:r>
        <w:rPr>
          <w:rStyle w:val="w"/>
        </w:rPr>
        <w:t xml:space="preserve">    </w:t>
      </w:r>
      <w:r>
        <w:rPr>
          <w:rStyle w:val="p"/>
        </w:rPr>
        <w:t>},</w:t>
      </w:r>
    </w:p>
    <w:p w:rsidR="00000000" w:rsidRDefault="00000000">
      <w:pPr>
        <w:pStyle w:val="HTML0"/>
        <w:divId w:val="49312468"/>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49312468"/>
        <w:rPr>
          <w:rStyle w:val="w"/>
        </w:rPr>
      </w:pPr>
      <w:r>
        <w:rPr>
          <w:rStyle w:val="w"/>
        </w:rPr>
        <w:t xml:space="preserve">        </w:t>
      </w:r>
      <w:r>
        <w:rPr>
          <w:rStyle w:val="nl"/>
        </w:rPr>
        <w:t>"addrEx"</w:t>
      </w:r>
      <w:r>
        <w:rPr>
          <w:rStyle w:val="p"/>
        </w:rPr>
        <w:t>:</w:t>
      </w:r>
      <w:r>
        <w:rPr>
          <w:rStyle w:val="w"/>
        </w:rPr>
        <w:t xml:space="preserve"> </w:t>
      </w:r>
      <w:r>
        <w:rPr>
          <w:rStyle w:val="kc"/>
        </w:rPr>
        <w:t>null</w:t>
      </w:r>
      <w:r>
        <w:rPr>
          <w:rStyle w:val="p"/>
        </w:rPr>
        <w:t>,</w:t>
      </w:r>
    </w:p>
    <w:p w:rsidR="00000000" w:rsidRDefault="00000000">
      <w:pPr>
        <w:pStyle w:val="HTML0"/>
        <w:divId w:val="49312468"/>
        <w:rPr>
          <w:rStyle w:val="w"/>
        </w:rPr>
      </w:pPr>
      <w:r>
        <w:rPr>
          <w:rStyle w:val="w"/>
        </w:rPr>
        <w:t xml:space="preserve">        </w:t>
      </w:r>
      <w:r>
        <w:rPr>
          <w:rStyle w:val="nl"/>
        </w:rPr>
        <w:t>"amt"</w:t>
      </w:r>
      <w:r>
        <w:rPr>
          <w:rStyle w:val="p"/>
        </w:rPr>
        <w:t>:</w:t>
      </w:r>
      <w:r>
        <w:rPr>
          <w:rStyle w:val="w"/>
        </w:rPr>
        <w:t xml:space="preserve"> </w:t>
      </w:r>
      <w:r>
        <w:rPr>
          <w:rStyle w:val="s2"/>
        </w:rPr>
        <w:t>"2"</w:t>
      </w:r>
      <w:r>
        <w:rPr>
          <w:rStyle w:val="p"/>
        </w:rPr>
        <w:t>,</w:t>
      </w:r>
    </w:p>
    <w:p w:rsidR="00000000" w:rsidRDefault="00000000">
      <w:pPr>
        <w:pStyle w:val="HTML0"/>
        <w:divId w:val="49312468"/>
        <w:rPr>
          <w:rStyle w:val="w"/>
        </w:rPr>
      </w:pPr>
      <w:r>
        <w:rPr>
          <w:rStyle w:val="w"/>
        </w:rPr>
        <w:t xml:space="preserve">        </w:t>
      </w:r>
      <w:r>
        <w:rPr>
          <w:rStyle w:val="nl"/>
        </w:rPr>
        <w:t>"areaCodeFrom"</w:t>
      </w:r>
      <w:r>
        <w:rPr>
          <w:rStyle w:val="p"/>
        </w:rPr>
        <w:t>:</w:t>
      </w:r>
      <w:r>
        <w:rPr>
          <w:rStyle w:val="w"/>
        </w:rPr>
        <w:t xml:space="preserve"> </w:t>
      </w:r>
      <w:r>
        <w:rPr>
          <w:rStyle w:val="s2"/>
        </w:rPr>
        <w:t>""</w:t>
      </w:r>
      <w:r>
        <w:rPr>
          <w:rStyle w:val="p"/>
        </w:rPr>
        <w:t>,</w:t>
      </w:r>
    </w:p>
    <w:p w:rsidR="00000000" w:rsidRDefault="00000000">
      <w:pPr>
        <w:pStyle w:val="HTML0"/>
        <w:divId w:val="49312468"/>
        <w:rPr>
          <w:rStyle w:val="w"/>
        </w:rPr>
      </w:pPr>
      <w:r>
        <w:rPr>
          <w:rStyle w:val="w"/>
        </w:rPr>
        <w:t xml:space="preserve">        </w:t>
      </w:r>
      <w:r>
        <w:rPr>
          <w:rStyle w:val="nl"/>
        </w:rPr>
        <w:t>"areaCodeTo"</w:t>
      </w:r>
      <w:r>
        <w:rPr>
          <w:rStyle w:val="p"/>
        </w:rPr>
        <w:t>:</w:t>
      </w:r>
      <w:r>
        <w:rPr>
          <w:rStyle w:val="w"/>
        </w:rPr>
        <w:t xml:space="preserve"> </w:t>
      </w:r>
      <w:r>
        <w:rPr>
          <w:rStyle w:val="s2"/>
        </w:rPr>
        <w:t>""</w:t>
      </w:r>
      <w:r>
        <w:rPr>
          <w:rStyle w:val="p"/>
        </w:rPr>
        <w:t>,</w:t>
      </w:r>
    </w:p>
    <w:p w:rsidR="00000000" w:rsidRDefault="00000000">
      <w:pPr>
        <w:pStyle w:val="HTML0"/>
        <w:divId w:val="49312468"/>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49312468"/>
        <w:rPr>
          <w:rStyle w:val="w"/>
        </w:rPr>
      </w:pPr>
      <w:r>
        <w:rPr>
          <w:rStyle w:val="w"/>
        </w:rPr>
        <w:t xml:space="preserve">        </w:t>
      </w:r>
      <w:r>
        <w:rPr>
          <w:rStyle w:val="nl"/>
        </w:rPr>
        <w:t>"chain"</w:t>
      </w:r>
      <w:r>
        <w:rPr>
          <w:rStyle w:val="p"/>
        </w:rPr>
        <w:t>:</w:t>
      </w:r>
      <w:r>
        <w:rPr>
          <w:rStyle w:val="w"/>
        </w:rPr>
        <w:t xml:space="preserve"> </w:t>
      </w:r>
      <w:r>
        <w:rPr>
          <w:rStyle w:val="s2"/>
        </w:rPr>
        <w:t>"USDT-TRC20"</w:t>
      </w:r>
      <w:r>
        <w:rPr>
          <w:rStyle w:val="p"/>
        </w:rPr>
        <w:t>,</w:t>
      </w:r>
    </w:p>
    <w:p w:rsidR="00000000" w:rsidRDefault="00000000">
      <w:pPr>
        <w:pStyle w:val="HTML0"/>
        <w:divId w:val="49312468"/>
        <w:rPr>
          <w:rStyle w:val="w"/>
        </w:rPr>
      </w:pPr>
      <w:r>
        <w:rPr>
          <w:rStyle w:val="w"/>
        </w:rPr>
        <w:t xml:space="preserve">        </w:t>
      </w:r>
      <w:r>
        <w:rPr>
          <w:rStyle w:val="nl"/>
        </w:rPr>
        <w:t>"clientId"</w:t>
      </w:r>
      <w:r>
        <w:rPr>
          <w:rStyle w:val="p"/>
        </w:rPr>
        <w:t>:</w:t>
      </w:r>
      <w:r>
        <w:rPr>
          <w:rStyle w:val="w"/>
        </w:rPr>
        <w:t xml:space="preserve"> </w:t>
      </w:r>
      <w:r>
        <w:rPr>
          <w:rStyle w:val="s2"/>
        </w:rPr>
        <w:t>""</w:t>
      </w:r>
      <w:r>
        <w:rPr>
          <w:rStyle w:val="p"/>
        </w:rPr>
        <w:t>,</w:t>
      </w:r>
    </w:p>
    <w:p w:rsidR="00000000" w:rsidRDefault="00000000">
      <w:pPr>
        <w:pStyle w:val="HTML0"/>
        <w:divId w:val="49312468"/>
        <w:rPr>
          <w:rStyle w:val="w"/>
        </w:rPr>
      </w:pPr>
      <w:r>
        <w:rPr>
          <w:rStyle w:val="w"/>
        </w:rPr>
        <w:t xml:space="preserve">        </w:t>
      </w:r>
      <w:r>
        <w:rPr>
          <w:rStyle w:val="nl"/>
        </w:rPr>
        <w:t>"fee"</w:t>
      </w:r>
      <w:r>
        <w:rPr>
          <w:rStyle w:val="p"/>
        </w:rPr>
        <w:t>:</w:t>
      </w:r>
      <w:r>
        <w:rPr>
          <w:rStyle w:val="w"/>
        </w:rPr>
        <w:t xml:space="preserve"> </w:t>
      </w:r>
      <w:r>
        <w:rPr>
          <w:rStyle w:val="s2"/>
        </w:rPr>
        <w:t>"0.8"</w:t>
      </w:r>
      <w:r>
        <w:rPr>
          <w:rStyle w:val="p"/>
        </w:rPr>
        <w:t>,</w:t>
      </w:r>
    </w:p>
    <w:p w:rsidR="00000000" w:rsidRDefault="00000000">
      <w:pPr>
        <w:pStyle w:val="HTML0"/>
        <w:divId w:val="49312468"/>
        <w:rPr>
          <w:rStyle w:val="w"/>
        </w:rPr>
      </w:pPr>
      <w:r>
        <w:rPr>
          <w:rStyle w:val="w"/>
        </w:rPr>
        <w:t xml:space="preserve">        </w:t>
      </w:r>
      <w:r>
        <w:rPr>
          <w:rStyle w:val="nl"/>
        </w:rPr>
        <w:t>"feeCcy"</w:t>
      </w:r>
      <w:r>
        <w:rPr>
          <w:rStyle w:val="p"/>
        </w:rPr>
        <w:t>:</w:t>
      </w:r>
      <w:r>
        <w:rPr>
          <w:rStyle w:val="w"/>
        </w:rPr>
        <w:t xml:space="preserve"> </w:t>
      </w:r>
      <w:r>
        <w:rPr>
          <w:rStyle w:val="s2"/>
        </w:rPr>
        <w:t>"USDT"</w:t>
      </w:r>
      <w:r>
        <w:rPr>
          <w:rStyle w:val="p"/>
        </w:rPr>
        <w:t>,</w:t>
      </w:r>
    </w:p>
    <w:p w:rsidR="00000000" w:rsidRDefault="00000000">
      <w:pPr>
        <w:pStyle w:val="HTML0"/>
        <w:divId w:val="49312468"/>
        <w:rPr>
          <w:rStyle w:val="w"/>
        </w:rPr>
      </w:pPr>
      <w:r>
        <w:rPr>
          <w:rStyle w:val="w"/>
        </w:rPr>
        <w:t xml:space="preserve">        </w:t>
      </w:r>
      <w:r>
        <w:rPr>
          <w:rStyle w:val="nl"/>
        </w:rPr>
        <w:t>"from"</w:t>
      </w:r>
      <w:r>
        <w:rPr>
          <w:rStyle w:val="p"/>
        </w:rPr>
        <w:t>:</w:t>
      </w:r>
      <w:r>
        <w:rPr>
          <w:rStyle w:val="w"/>
        </w:rPr>
        <w:t xml:space="preserve"> </w:t>
      </w:r>
      <w:r>
        <w:rPr>
          <w:rStyle w:val="s2"/>
        </w:rPr>
        <w:t>""</w:t>
      </w:r>
      <w:r>
        <w:rPr>
          <w:rStyle w:val="p"/>
        </w:rPr>
        <w:t>,</w:t>
      </w:r>
    </w:p>
    <w:p w:rsidR="00000000" w:rsidRDefault="00000000">
      <w:pPr>
        <w:pStyle w:val="HTML0"/>
        <w:divId w:val="49312468"/>
        <w:rPr>
          <w:rStyle w:val="w"/>
        </w:rPr>
      </w:pPr>
      <w:r>
        <w:rPr>
          <w:rStyle w:val="w"/>
        </w:rPr>
        <w:t xml:space="preserve">        </w:t>
      </w:r>
      <w:r>
        <w:rPr>
          <w:rStyle w:val="nl"/>
        </w:rPr>
        <w:t>"memo"</w:t>
      </w:r>
      <w:r>
        <w:rPr>
          <w:rStyle w:val="p"/>
        </w:rPr>
        <w:t>:</w:t>
      </w:r>
      <w:r>
        <w:rPr>
          <w:rStyle w:val="w"/>
        </w:rPr>
        <w:t xml:space="preserve"> </w:t>
      </w:r>
      <w:r>
        <w:rPr>
          <w:rStyle w:val="s2"/>
        </w:rPr>
        <w:t>""</w:t>
      </w:r>
      <w:r>
        <w:rPr>
          <w:rStyle w:val="p"/>
        </w:rPr>
        <w:t>,</w:t>
      </w:r>
    </w:p>
    <w:p w:rsidR="00000000" w:rsidRDefault="00000000">
      <w:pPr>
        <w:pStyle w:val="HTML0"/>
        <w:divId w:val="49312468"/>
        <w:rPr>
          <w:rStyle w:val="w"/>
        </w:rPr>
      </w:pPr>
      <w:r>
        <w:rPr>
          <w:rStyle w:val="w"/>
        </w:rPr>
        <w:t xml:space="preserve">        </w:t>
      </w:r>
      <w:r>
        <w:rPr>
          <w:rStyle w:val="nl"/>
        </w:rPr>
        <w:t>"nonTradableAsset"</w:t>
      </w:r>
      <w:r>
        <w:rPr>
          <w:rStyle w:val="p"/>
        </w:rPr>
        <w:t>:</w:t>
      </w:r>
      <w:r>
        <w:rPr>
          <w:rStyle w:val="w"/>
        </w:rPr>
        <w:t xml:space="preserve"> </w:t>
      </w:r>
      <w:r>
        <w:rPr>
          <w:rStyle w:val="kc"/>
        </w:rPr>
        <w:t>false</w:t>
      </w:r>
      <w:r>
        <w:rPr>
          <w:rStyle w:val="p"/>
        </w:rPr>
        <w:t>,</w:t>
      </w:r>
    </w:p>
    <w:p w:rsidR="00000000" w:rsidRDefault="00000000">
      <w:pPr>
        <w:pStyle w:val="HTML0"/>
        <w:divId w:val="49312468"/>
        <w:rPr>
          <w:rStyle w:val="w"/>
        </w:rPr>
      </w:pPr>
      <w:r>
        <w:rPr>
          <w:rStyle w:val="w"/>
        </w:rPr>
        <w:t xml:space="preserve">        </w:t>
      </w:r>
      <w:r>
        <w:rPr>
          <w:rStyle w:val="nl"/>
        </w:rPr>
        <w:t>"pTime"</w:t>
      </w:r>
      <w:r>
        <w:rPr>
          <w:rStyle w:val="p"/>
        </w:rPr>
        <w:t>:</w:t>
      </w:r>
      <w:r>
        <w:rPr>
          <w:rStyle w:val="w"/>
        </w:rPr>
        <w:t xml:space="preserve"> </w:t>
      </w:r>
      <w:r>
        <w:rPr>
          <w:rStyle w:val="s2"/>
        </w:rPr>
        <w:t>"1674103268578"</w:t>
      </w:r>
      <w:r>
        <w:rPr>
          <w:rStyle w:val="p"/>
        </w:rPr>
        <w:t>,</w:t>
      </w:r>
    </w:p>
    <w:p w:rsidR="00000000" w:rsidRDefault="00000000">
      <w:pPr>
        <w:pStyle w:val="HTML0"/>
        <w:divId w:val="49312468"/>
        <w:rPr>
          <w:rStyle w:val="w"/>
        </w:rPr>
      </w:pPr>
      <w:r>
        <w:rPr>
          <w:rStyle w:val="w"/>
        </w:rPr>
        <w:t xml:space="preserve">        </w:t>
      </w:r>
      <w:r>
        <w:rPr>
          <w:rStyle w:val="nl"/>
        </w:rPr>
        <w:t>"pmtId"</w:t>
      </w:r>
      <w:r>
        <w:rPr>
          <w:rStyle w:val="p"/>
        </w:rPr>
        <w:t>:</w:t>
      </w:r>
      <w:r>
        <w:rPr>
          <w:rStyle w:val="w"/>
        </w:rPr>
        <w:t xml:space="preserve"> </w:t>
      </w:r>
      <w:r>
        <w:rPr>
          <w:rStyle w:val="s2"/>
        </w:rPr>
        <w:t>""</w:t>
      </w:r>
      <w:r>
        <w:rPr>
          <w:rStyle w:val="p"/>
        </w:rPr>
        <w:t>,</w:t>
      </w:r>
    </w:p>
    <w:p w:rsidR="00000000" w:rsidRDefault="00000000">
      <w:pPr>
        <w:pStyle w:val="HTML0"/>
        <w:divId w:val="49312468"/>
        <w:rPr>
          <w:rStyle w:val="w"/>
        </w:rPr>
      </w:pPr>
      <w:r>
        <w:rPr>
          <w:rStyle w:val="w"/>
        </w:rPr>
        <w:t xml:space="preserve">        </w:t>
      </w:r>
      <w:r>
        <w:rPr>
          <w:rStyle w:val="nl"/>
        </w:rPr>
        <w:t>"state"</w:t>
      </w:r>
      <w:r>
        <w:rPr>
          <w:rStyle w:val="p"/>
        </w:rPr>
        <w:t>:</w:t>
      </w:r>
      <w:r>
        <w:rPr>
          <w:rStyle w:val="w"/>
        </w:rPr>
        <w:t xml:space="preserve"> </w:t>
      </w:r>
      <w:r>
        <w:rPr>
          <w:rStyle w:val="s2"/>
        </w:rPr>
        <w:t>"0"</w:t>
      </w:r>
      <w:r>
        <w:rPr>
          <w:rStyle w:val="p"/>
        </w:rPr>
        <w:t>,</w:t>
      </w:r>
    </w:p>
    <w:p w:rsidR="00000000" w:rsidRDefault="00000000">
      <w:pPr>
        <w:pStyle w:val="HTML0"/>
        <w:divId w:val="49312468"/>
        <w:rPr>
          <w:rStyle w:val="w"/>
        </w:rPr>
      </w:pPr>
      <w:r>
        <w:rPr>
          <w:rStyle w:val="w"/>
        </w:rPr>
        <w:t xml:space="preserve">        </w:t>
      </w:r>
      <w:r>
        <w:rPr>
          <w:rStyle w:val="nl"/>
        </w:rPr>
        <w:t>"subAcct"</w:t>
      </w:r>
      <w:r>
        <w:rPr>
          <w:rStyle w:val="p"/>
        </w:rPr>
        <w:t>:</w:t>
      </w:r>
      <w:r>
        <w:rPr>
          <w:rStyle w:val="w"/>
        </w:rPr>
        <w:t xml:space="preserve"> </w:t>
      </w:r>
      <w:r>
        <w:rPr>
          <w:rStyle w:val="s2"/>
        </w:rPr>
        <w:t>"test"</w:t>
      </w:r>
      <w:r>
        <w:rPr>
          <w:rStyle w:val="p"/>
        </w:rPr>
        <w:t>,</w:t>
      </w:r>
    </w:p>
    <w:p w:rsidR="00000000" w:rsidRDefault="00000000">
      <w:pPr>
        <w:pStyle w:val="HTML0"/>
        <w:divId w:val="49312468"/>
        <w:rPr>
          <w:rStyle w:val="w"/>
        </w:rPr>
      </w:pPr>
      <w:r>
        <w:rPr>
          <w:rStyle w:val="w"/>
        </w:rPr>
        <w:t xml:space="preserve">        </w:t>
      </w:r>
      <w:r>
        <w:rPr>
          <w:rStyle w:val="nl"/>
        </w:rPr>
        <w:t>"tag"</w:t>
      </w:r>
      <w:r>
        <w:rPr>
          <w:rStyle w:val="p"/>
        </w:rPr>
        <w:t>:</w:t>
      </w:r>
      <w:r>
        <w:rPr>
          <w:rStyle w:val="w"/>
        </w:rPr>
        <w:t xml:space="preserve"> </w:t>
      </w:r>
      <w:r>
        <w:rPr>
          <w:rStyle w:val="s2"/>
        </w:rPr>
        <w:t>""</w:t>
      </w:r>
      <w:r>
        <w:rPr>
          <w:rStyle w:val="p"/>
        </w:rPr>
        <w:t>,</w:t>
      </w:r>
    </w:p>
    <w:p w:rsidR="00000000" w:rsidRDefault="00000000">
      <w:pPr>
        <w:pStyle w:val="HTML0"/>
        <w:divId w:val="49312468"/>
        <w:rPr>
          <w:rStyle w:val="w"/>
        </w:rPr>
      </w:pPr>
      <w:r>
        <w:rPr>
          <w:rStyle w:val="w"/>
        </w:rPr>
        <w:t xml:space="preserve">        </w:t>
      </w:r>
      <w:r>
        <w:rPr>
          <w:rStyle w:val="nl"/>
        </w:rPr>
        <w:t>"to"</w:t>
      </w:r>
      <w:r>
        <w:rPr>
          <w:rStyle w:val="p"/>
        </w:rPr>
        <w:t>:</w:t>
      </w:r>
      <w:r>
        <w:rPr>
          <w:rStyle w:val="w"/>
        </w:rPr>
        <w:t xml:space="preserve"> </w:t>
      </w:r>
      <w:r>
        <w:rPr>
          <w:rStyle w:val="s2"/>
        </w:rPr>
        <w:t>"TN8CKTQMnpWfT******8KipbJ24ErguhF"</w:t>
      </w:r>
      <w:r>
        <w:rPr>
          <w:rStyle w:val="p"/>
        </w:rPr>
        <w:t>,</w:t>
      </w:r>
    </w:p>
    <w:p w:rsidR="00000000" w:rsidRDefault="00000000">
      <w:pPr>
        <w:pStyle w:val="HTML0"/>
        <w:divId w:val="49312468"/>
        <w:rPr>
          <w:rStyle w:val="w"/>
        </w:rPr>
      </w:pPr>
      <w:r>
        <w:rPr>
          <w:rStyle w:val="w"/>
        </w:rPr>
        <w:t xml:space="preserve">        </w:t>
      </w:r>
      <w:r>
        <w:rPr>
          <w:rStyle w:val="nl"/>
        </w:rPr>
        <w:t>"ts"</w:t>
      </w:r>
      <w:r>
        <w:rPr>
          <w:rStyle w:val="p"/>
        </w:rPr>
        <w:t>:</w:t>
      </w:r>
      <w:r>
        <w:rPr>
          <w:rStyle w:val="w"/>
        </w:rPr>
        <w:t xml:space="preserve"> </w:t>
      </w:r>
      <w:r>
        <w:rPr>
          <w:rStyle w:val="s2"/>
        </w:rPr>
        <w:t>"1674103268472"</w:t>
      </w:r>
      <w:r>
        <w:rPr>
          <w:rStyle w:val="p"/>
        </w:rPr>
        <w:t>,</w:t>
      </w:r>
    </w:p>
    <w:p w:rsidR="00000000" w:rsidRDefault="00000000">
      <w:pPr>
        <w:pStyle w:val="HTML0"/>
        <w:divId w:val="49312468"/>
        <w:rPr>
          <w:rStyle w:val="w"/>
        </w:rPr>
      </w:pPr>
      <w:r>
        <w:rPr>
          <w:rStyle w:val="w"/>
        </w:rPr>
        <w:t xml:space="preserve">        </w:t>
      </w:r>
      <w:r>
        <w:rPr>
          <w:rStyle w:val="nl"/>
        </w:rPr>
        <w:t>"txId"</w:t>
      </w:r>
      <w:r>
        <w:rPr>
          <w:rStyle w:val="p"/>
        </w:rPr>
        <w:t>:</w:t>
      </w:r>
      <w:r>
        <w:rPr>
          <w:rStyle w:val="w"/>
        </w:rPr>
        <w:t xml:space="preserve"> </w:t>
      </w:r>
      <w:r>
        <w:rPr>
          <w:rStyle w:val="s2"/>
        </w:rPr>
        <w:t>""</w:t>
      </w:r>
      <w:r>
        <w:rPr>
          <w:rStyle w:val="p"/>
        </w:rPr>
        <w:t>,</w:t>
      </w:r>
    </w:p>
    <w:p w:rsidR="00000000" w:rsidRDefault="00000000">
      <w:pPr>
        <w:pStyle w:val="HTML0"/>
        <w:divId w:val="49312468"/>
        <w:rPr>
          <w:rStyle w:val="w"/>
        </w:rPr>
      </w:pPr>
      <w:r>
        <w:rPr>
          <w:rStyle w:val="w"/>
        </w:rPr>
        <w:t xml:space="preserve">        </w:t>
      </w:r>
      <w:r>
        <w:rPr>
          <w:rStyle w:val="nl"/>
        </w:rPr>
        <w:t>"uid"</w:t>
      </w:r>
      <w:r>
        <w:rPr>
          <w:rStyle w:val="p"/>
        </w:rPr>
        <w:t>:</w:t>
      </w:r>
      <w:r>
        <w:rPr>
          <w:rStyle w:val="w"/>
        </w:rPr>
        <w:t xml:space="preserve"> </w:t>
      </w:r>
      <w:r>
        <w:rPr>
          <w:rStyle w:val="s2"/>
        </w:rPr>
        <w:t>"289333*****1101696"</w:t>
      </w:r>
      <w:r>
        <w:rPr>
          <w:rStyle w:val="p"/>
        </w:rPr>
        <w:t>,</w:t>
      </w:r>
    </w:p>
    <w:p w:rsidR="00000000" w:rsidRDefault="00000000">
      <w:pPr>
        <w:pStyle w:val="HTML0"/>
        <w:divId w:val="49312468"/>
        <w:rPr>
          <w:rStyle w:val="w"/>
        </w:rPr>
      </w:pPr>
      <w:r>
        <w:rPr>
          <w:rStyle w:val="w"/>
        </w:rPr>
        <w:t xml:space="preserve">        </w:t>
      </w:r>
      <w:r>
        <w:rPr>
          <w:rStyle w:val="nl"/>
        </w:rPr>
        <w:t>"wdId"</w:t>
      </w:r>
      <w:r>
        <w:rPr>
          <w:rStyle w:val="p"/>
        </w:rPr>
        <w:t>:</w:t>
      </w:r>
      <w:r>
        <w:rPr>
          <w:rStyle w:val="w"/>
        </w:rPr>
        <w:t xml:space="preserve"> </w:t>
      </w:r>
      <w:r>
        <w:rPr>
          <w:rStyle w:val="s2"/>
        </w:rPr>
        <w:t>"63754560"</w:t>
      </w:r>
    </w:p>
    <w:p w:rsidR="00000000" w:rsidRDefault="00000000">
      <w:pPr>
        <w:pStyle w:val="HTML0"/>
        <w:divId w:val="49312468"/>
        <w:rPr>
          <w:rStyle w:val="w"/>
        </w:rPr>
      </w:pPr>
      <w:r>
        <w:rPr>
          <w:rStyle w:val="w"/>
        </w:rPr>
        <w:t xml:space="preserve">    </w:t>
      </w:r>
      <w:r>
        <w:rPr>
          <w:rStyle w:val="p"/>
        </w:rPr>
        <w:t>}]</w:t>
      </w:r>
    </w:p>
    <w:p w:rsidR="00000000" w:rsidRDefault="00000000">
      <w:pPr>
        <w:pStyle w:val="HTML0"/>
        <w:divId w:val="49312468"/>
        <w:rPr>
          <w:rStyle w:val="w"/>
        </w:rPr>
      </w:pPr>
      <w:r>
        <w:rPr>
          <w:rStyle w:val="p"/>
        </w:rPr>
        <w:t>}</w:t>
      </w:r>
    </w:p>
    <w:p w:rsidR="00000000" w:rsidRDefault="00000000">
      <w:pPr>
        <w:pStyle w:val="4"/>
        <w:divId w:val="175387555"/>
      </w:pPr>
      <w:r>
        <w:t>Push data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9"/>
        <w:gridCol w:w="780"/>
        <w:gridCol w:w="5487"/>
      </w:tblGrid>
      <w:tr w:rsidR="00000000">
        <w:trPr>
          <w:divId w:val="175387555"/>
          <w:tblHeader/>
          <w:tblCellSpacing w:w="15" w:type="dxa"/>
        </w:trPr>
        <w:tc>
          <w:tcPr>
            <w:tcW w:w="0" w:type="auto"/>
            <w:vAlign w:val="center"/>
            <w:hideMark/>
          </w:tcPr>
          <w:p w:rsidR="00000000" w:rsidRDefault="00000000">
            <w:pPr>
              <w:jc w:val="center"/>
              <w:rPr>
                <w:b/>
                <w:bCs/>
              </w:rPr>
            </w:pPr>
            <w:r>
              <w:rPr>
                <w:rStyle w:val="a6"/>
              </w:rPr>
              <w:t>Parameters</w:t>
            </w:r>
          </w:p>
        </w:tc>
        <w:tc>
          <w:tcPr>
            <w:tcW w:w="0" w:type="auto"/>
            <w:vAlign w:val="center"/>
            <w:hideMark/>
          </w:tcPr>
          <w:p w:rsidR="00000000" w:rsidRDefault="00000000">
            <w:pPr>
              <w:jc w:val="center"/>
              <w:rPr>
                <w:b/>
                <w:bCs/>
              </w:rPr>
            </w:pPr>
            <w:r>
              <w:rPr>
                <w:rStyle w:val="a6"/>
              </w:rPr>
              <w:t>Types</w:t>
            </w:r>
          </w:p>
        </w:tc>
        <w:tc>
          <w:tcPr>
            <w:tcW w:w="0" w:type="auto"/>
            <w:vAlign w:val="center"/>
            <w:hideMark/>
          </w:tcPr>
          <w:p w:rsidR="00000000" w:rsidRDefault="00000000">
            <w:pPr>
              <w:jc w:val="center"/>
              <w:rPr>
                <w:b/>
                <w:bCs/>
              </w:rPr>
            </w:pPr>
            <w:r>
              <w:rPr>
                <w:rStyle w:val="a6"/>
              </w:rPr>
              <w:t>Description</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Successfully 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&gt; uid</w:t>
            </w:r>
          </w:p>
        </w:tc>
        <w:tc>
          <w:tcPr>
            <w:tcW w:w="0" w:type="auto"/>
            <w:vAlign w:val="center"/>
            <w:hideMark/>
          </w:tcPr>
          <w:p w:rsidR="00000000" w:rsidRDefault="00000000">
            <w:r>
              <w:t>String</w:t>
            </w:r>
          </w:p>
        </w:tc>
        <w:tc>
          <w:tcPr>
            <w:tcW w:w="0" w:type="auto"/>
            <w:vAlign w:val="center"/>
            <w:hideMark/>
          </w:tcPr>
          <w:p w:rsidR="00000000" w:rsidRDefault="00000000">
            <w:r>
              <w:t>User Identifier</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 xml:space="preserve">Currency, e.g. </w:t>
            </w:r>
            <w:r>
              <w:rPr>
                <w:rStyle w:val="HTML"/>
              </w:rPr>
              <w:t>BTC</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Subscribed data</w:t>
            </w:r>
          </w:p>
        </w:tc>
      </w:tr>
      <w:tr w:rsidR="00000000">
        <w:trPr>
          <w:divId w:val="175387555"/>
          <w:tblCellSpacing w:w="15" w:type="dxa"/>
        </w:trPr>
        <w:tc>
          <w:tcPr>
            <w:tcW w:w="0" w:type="auto"/>
            <w:vAlign w:val="center"/>
            <w:hideMark/>
          </w:tcPr>
          <w:p w:rsidR="00000000" w:rsidRDefault="00000000">
            <w:r>
              <w:t>&gt; uid</w:t>
            </w:r>
          </w:p>
        </w:tc>
        <w:tc>
          <w:tcPr>
            <w:tcW w:w="0" w:type="auto"/>
            <w:vAlign w:val="center"/>
            <w:hideMark/>
          </w:tcPr>
          <w:p w:rsidR="00000000" w:rsidRDefault="00000000">
            <w:r>
              <w:t>String</w:t>
            </w:r>
          </w:p>
        </w:tc>
        <w:tc>
          <w:tcPr>
            <w:tcW w:w="0" w:type="auto"/>
            <w:vAlign w:val="center"/>
            <w:hideMark/>
          </w:tcPr>
          <w:p w:rsidR="00000000" w:rsidRDefault="00000000">
            <w:r>
              <w:t>User Identifier of the message producer</w:t>
            </w:r>
          </w:p>
        </w:tc>
      </w:tr>
      <w:tr w:rsidR="00000000">
        <w:trPr>
          <w:divId w:val="175387555"/>
          <w:tblCellSpacing w:w="15" w:type="dxa"/>
        </w:trPr>
        <w:tc>
          <w:tcPr>
            <w:tcW w:w="0" w:type="auto"/>
            <w:vAlign w:val="center"/>
            <w:hideMark/>
          </w:tcPr>
          <w:p w:rsidR="00000000" w:rsidRDefault="00000000">
            <w:r>
              <w:t>&gt; subAcct</w:t>
            </w:r>
          </w:p>
        </w:tc>
        <w:tc>
          <w:tcPr>
            <w:tcW w:w="0" w:type="auto"/>
            <w:vAlign w:val="center"/>
            <w:hideMark/>
          </w:tcPr>
          <w:p w:rsidR="00000000" w:rsidRDefault="00000000">
            <w:r>
              <w:t>String</w:t>
            </w:r>
          </w:p>
        </w:tc>
        <w:tc>
          <w:tcPr>
            <w:tcW w:w="0" w:type="auto"/>
            <w:vAlign w:val="center"/>
            <w:hideMark/>
          </w:tcPr>
          <w:p w:rsidR="00000000" w:rsidRDefault="00000000">
            <w:r>
              <w:t>Sub-account name</w:t>
            </w:r>
            <w:r>
              <w:br/>
              <w:t>If the message producer is master account, the parameter will return ""</w:t>
            </w:r>
          </w:p>
        </w:tc>
      </w:tr>
      <w:tr w:rsidR="00000000">
        <w:trPr>
          <w:divId w:val="175387555"/>
          <w:tblCellSpacing w:w="15" w:type="dxa"/>
        </w:trPr>
        <w:tc>
          <w:tcPr>
            <w:tcW w:w="0" w:type="auto"/>
            <w:vAlign w:val="center"/>
            <w:hideMark/>
          </w:tcPr>
          <w:p w:rsidR="00000000" w:rsidRDefault="00000000">
            <w:r>
              <w:t>&gt; pTime</w:t>
            </w:r>
          </w:p>
        </w:tc>
        <w:tc>
          <w:tcPr>
            <w:tcW w:w="0" w:type="auto"/>
            <w:vAlign w:val="center"/>
            <w:hideMark/>
          </w:tcPr>
          <w:p w:rsidR="00000000" w:rsidRDefault="00000000">
            <w:r>
              <w:t>String</w:t>
            </w:r>
          </w:p>
        </w:tc>
        <w:tc>
          <w:tcPr>
            <w:tcW w:w="0" w:type="auto"/>
            <w:vAlign w:val="center"/>
            <w:hideMark/>
          </w:tcPr>
          <w:p w:rsidR="00000000" w:rsidRDefault="00000000">
            <w:r>
              <w:t xml:space="preserve">Push time, the millisecond format of the Unix timestamp, e.g. </w:t>
            </w:r>
            <w:r>
              <w:rPr>
                <w:rStyle w:val="HTML"/>
              </w:rPr>
              <w:t>1597026383085</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Currency</w:t>
            </w:r>
          </w:p>
        </w:tc>
      </w:tr>
      <w:tr w:rsidR="00000000">
        <w:trPr>
          <w:divId w:val="175387555"/>
          <w:tblCellSpacing w:w="15" w:type="dxa"/>
        </w:trPr>
        <w:tc>
          <w:tcPr>
            <w:tcW w:w="0" w:type="auto"/>
            <w:vAlign w:val="center"/>
            <w:hideMark/>
          </w:tcPr>
          <w:p w:rsidR="00000000" w:rsidRDefault="00000000">
            <w:r>
              <w:t>&gt; chain</w:t>
            </w:r>
          </w:p>
        </w:tc>
        <w:tc>
          <w:tcPr>
            <w:tcW w:w="0" w:type="auto"/>
            <w:vAlign w:val="center"/>
            <w:hideMark/>
          </w:tcPr>
          <w:p w:rsidR="00000000" w:rsidRDefault="00000000">
            <w:r>
              <w:t>String</w:t>
            </w:r>
          </w:p>
        </w:tc>
        <w:tc>
          <w:tcPr>
            <w:tcW w:w="0" w:type="auto"/>
            <w:vAlign w:val="center"/>
            <w:hideMark/>
          </w:tcPr>
          <w:p w:rsidR="00000000" w:rsidRDefault="00000000">
            <w:r>
              <w:t xml:space="preserve">Chain name, e.g. </w:t>
            </w:r>
            <w:r>
              <w:rPr>
                <w:rStyle w:val="HTML"/>
              </w:rPr>
              <w:t>USDT-ERC20</w:t>
            </w:r>
            <w:r>
              <w:t xml:space="preserve">, </w:t>
            </w:r>
            <w:r>
              <w:rPr>
                <w:rStyle w:val="HTML"/>
              </w:rPr>
              <w:t>USDT-TRC20</w:t>
            </w:r>
          </w:p>
        </w:tc>
      </w:tr>
      <w:tr w:rsidR="00000000">
        <w:trPr>
          <w:divId w:val="175387555"/>
          <w:tblCellSpacing w:w="15" w:type="dxa"/>
        </w:trPr>
        <w:tc>
          <w:tcPr>
            <w:tcW w:w="0" w:type="auto"/>
            <w:vAlign w:val="center"/>
            <w:hideMark/>
          </w:tcPr>
          <w:p w:rsidR="00000000" w:rsidRDefault="00000000">
            <w:r>
              <w:t>&gt; nonTradableAsset</w:t>
            </w:r>
          </w:p>
        </w:tc>
        <w:tc>
          <w:tcPr>
            <w:tcW w:w="0" w:type="auto"/>
            <w:vAlign w:val="center"/>
            <w:hideMark/>
          </w:tcPr>
          <w:p w:rsidR="00000000" w:rsidRDefault="00000000">
            <w:r>
              <w:t>String</w:t>
            </w:r>
          </w:p>
        </w:tc>
        <w:tc>
          <w:tcPr>
            <w:tcW w:w="0" w:type="auto"/>
            <w:vAlign w:val="center"/>
            <w:hideMark/>
          </w:tcPr>
          <w:p w:rsidR="00000000" w:rsidRDefault="00000000">
            <w:r>
              <w:t>Whether it is a non-tradable asset or not</w:t>
            </w:r>
            <w:r>
              <w:br/>
            </w:r>
            <w:r>
              <w:rPr>
                <w:rStyle w:val="HTML"/>
              </w:rPr>
              <w:t>true</w:t>
            </w:r>
            <w:r>
              <w:t xml:space="preserve">: non-tradable asset, </w:t>
            </w:r>
            <w:r>
              <w:rPr>
                <w:rStyle w:val="HTML"/>
              </w:rPr>
              <w:t>false</w:t>
            </w:r>
            <w:r>
              <w:t>: tradable asset</w:t>
            </w:r>
          </w:p>
        </w:tc>
      </w:tr>
      <w:tr w:rsidR="00000000">
        <w:trPr>
          <w:divId w:val="175387555"/>
          <w:tblCellSpacing w:w="15" w:type="dxa"/>
        </w:trPr>
        <w:tc>
          <w:tcPr>
            <w:tcW w:w="0" w:type="auto"/>
            <w:vAlign w:val="center"/>
            <w:hideMark/>
          </w:tcPr>
          <w:p w:rsidR="00000000" w:rsidRDefault="00000000">
            <w:r>
              <w:t>&gt; amt</w:t>
            </w:r>
          </w:p>
        </w:tc>
        <w:tc>
          <w:tcPr>
            <w:tcW w:w="0" w:type="auto"/>
            <w:vAlign w:val="center"/>
            <w:hideMark/>
          </w:tcPr>
          <w:p w:rsidR="00000000" w:rsidRDefault="00000000">
            <w:r>
              <w:t>String</w:t>
            </w:r>
          </w:p>
        </w:tc>
        <w:tc>
          <w:tcPr>
            <w:tcW w:w="0" w:type="auto"/>
            <w:vAlign w:val="center"/>
            <w:hideMark/>
          </w:tcPr>
          <w:p w:rsidR="00000000" w:rsidRDefault="00000000">
            <w:r>
              <w:t>Withdrawal amount</w:t>
            </w:r>
          </w:p>
        </w:tc>
      </w:tr>
      <w:tr w:rsidR="00000000">
        <w:trPr>
          <w:divId w:val="175387555"/>
          <w:tblCellSpacing w:w="15" w:type="dxa"/>
        </w:trPr>
        <w:tc>
          <w:tcPr>
            <w:tcW w:w="0" w:type="auto"/>
            <w:vAlign w:val="center"/>
            <w:hideMark/>
          </w:tcPr>
          <w:p w:rsidR="00000000" w:rsidRDefault="00000000">
            <w:r>
              <w:t>&gt; ts</w:t>
            </w:r>
          </w:p>
        </w:tc>
        <w:tc>
          <w:tcPr>
            <w:tcW w:w="0" w:type="auto"/>
            <w:vAlign w:val="center"/>
            <w:hideMark/>
          </w:tcPr>
          <w:p w:rsidR="00000000" w:rsidRDefault="00000000">
            <w:r>
              <w:t>String</w:t>
            </w:r>
          </w:p>
        </w:tc>
        <w:tc>
          <w:tcPr>
            <w:tcW w:w="0" w:type="auto"/>
            <w:vAlign w:val="center"/>
            <w:hideMark/>
          </w:tcPr>
          <w:p w:rsidR="00000000" w:rsidRDefault="00000000">
            <w:r>
              <w:t xml:space="preserve">Time the withdrawal request was submitted, Unix timestamp format in milliseconds, e.g. </w:t>
            </w:r>
            <w:r>
              <w:rPr>
                <w:rStyle w:val="HTML"/>
              </w:rPr>
              <w:t>1655251200000</w:t>
            </w:r>
            <w:r>
              <w:t>.</w:t>
            </w:r>
          </w:p>
        </w:tc>
      </w:tr>
      <w:tr w:rsidR="00000000">
        <w:trPr>
          <w:divId w:val="175387555"/>
          <w:tblCellSpacing w:w="15" w:type="dxa"/>
        </w:trPr>
        <w:tc>
          <w:tcPr>
            <w:tcW w:w="0" w:type="auto"/>
            <w:vAlign w:val="center"/>
            <w:hideMark/>
          </w:tcPr>
          <w:p w:rsidR="00000000" w:rsidRDefault="00000000">
            <w:r>
              <w:t>&gt; from</w:t>
            </w:r>
          </w:p>
        </w:tc>
        <w:tc>
          <w:tcPr>
            <w:tcW w:w="0" w:type="auto"/>
            <w:vAlign w:val="center"/>
            <w:hideMark/>
          </w:tcPr>
          <w:p w:rsidR="00000000" w:rsidRDefault="00000000">
            <w:r>
              <w:t>String</w:t>
            </w:r>
          </w:p>
        </w:tc>
        <w:tc>
          <w:tcPr>
            <w:tcW w:w="0" w:type="auto"/>
            <w:vAlign w:val="center"/>
            <w:hideMark/>
          </w:tcPr>
          <w:p w:rsidR="00000000" w:rsidRDefault="00000000">
            <w:r>
              <w:t>Withdrawal account</w:t>
            </w:r>
            <w:r>
              <w:br/>
              <w:t xml:space="preserve">It can be </w:t>
            </w:r>
            <w:r>
              <w:rPr>
                <w:rStyle w:val="HTML"/>
              </w:rPr>
              <w:t>email</w:t>
            </w:r>
            <w:r>
              <w:t>/</w:t>
            </w:r>
            <w:r>
              <w:rPr>
                <w:rStyle w:val="HTML"/>
              </w:rPr>
              <w:t>phone</w:t>
            </w:r>
            <w:r>
              <w:t>/</w:t>
            </w:r>
            <w:r>
              <w:rPr>
                <w:rStyle w:val="HTML"/>
              </w:rPr>
              <w:t>sub-account name</w:t>
            </w:r>
          </w:p>
        </w:tc>
      </w:tr>
      <w:tr w:rsidR="00000000">
        <w:trPr>
          <w:divId w:val="175387555"/>
          <w:tblCellSpacing w:w="15" w:type="dxa"/>
        </w:trPr>
        <w:tc>
          <w:tcPr>
            <w:tcW w:w="0" w:type="auto"/>
            <w:vAlign w:val="center"/>
            <w:hideMark/>
          </w:tcPr>
          <w:p w:rsidR="00000000" w:rsidRDefault="00000000">
            <w:r>
              <w:t>&gt; areaCodeFrom</w:t>
            </w:r>
          </w:p>
        </w:tc>
        <w:tc>
          <w:tcPr>
            <w:tcW w:w="0" w:type="auto"/>
            <w:vAlign w:val="center"/>
            <w:hideMark/>
          </w:tcPr>
          <w:p w:rsidR="00000000" w:rsidRDefault="00000000">
            <w:r>
              <w:t>String</w:t>
            </w:r>
          </w:p>
        </w:tc>
        <w:tc>
          <w:tcPr>
            <w:tcW w:w="0" w:type="auto"/>
            <w:vAlign w:val="center"/>
            <w:hideMark/>
          </w:tcPr>
          <w:p w:rsidR="00000000" w:rsidRDefault="00000000">
            <w:r>
              <w:t>Area code for the phone number</w:t>
            </w:r>
            <w:r>
              <w:br/>
              <w:t xml:space="preserve">If </w:t>
            </w:r>
            <w:r>
              <w:rPr>
                <w:rStyle w:val="HTML"/>
              </w:rPr>
              <w:t>from</w:t>
            </w:r>
            <w:r>
              <w:t xml:space="preserve"> is a phone number, this parameter returns the area code for the phone number</w:t>
            </w:r>
          </w:p>
        </w:tc>
      </w:tr>
      <w:tr w:rsidR="00000000">
        <w:trPr>
          <w:divId w:val="175387555"/>
          <w:tblCellSpacing w:w="15" w:type="dxa"/>
        </w:trPr>
        <w:tc>
          <w:tcPr>
            <w:tcW w:w="0" w:type="auto"/>
            <w:vAlign w:val="center"/>
            <w:hideMark/>
          </w:tcPr>
          <w:p w:rsidR="00000000" w:rsidRDefault="00000000">
            <w:r>
              <w:t>&gt; to</w:t>
            </w:r>
          </w:p>
        </w:tc>
        <w:tc>
          <w:tcPr>
            <w:tcW w:w="0" w:type="auto"/>
            <w:vAlign w:val="center"/>
            <w:hideMark/>
          </w:tcPr>
          <w:p w:rsidR="00000000" w:rsidRDefault="00000000">
            <w:r>
              <w:t>String</w:t>
            </w:r>
          </w:p>
        </w:tc>
        <w:tc>
          <w:tcPr>
            <w:tcW w:w="0" w:type="auto"/>
            <w:vAlign w:val="center"/>
            <w:hideMark/>
          </w:tcPr>
          <w:p w:rsidR="00000000" w:rsidRDefault="00000000">
            <w:r>
              <w:t>Receiving address</w:t>
            </w:r>
          </w:p>
        </w:tc>
      </w:tr>
      <w:tr w:rsidR="00000000">
        <w:trPr>
          <w:divId w:val="175387555"/>
          <w:tblCellSpacing w:w="15" w:type="dxa"/>
        </w:trPr>
        <w:tc>
          <w:tcPr>
            <w:tcW w:w="0" w:type="auto"/>
            <w:vAlign w:val="center"/>
            <w:hideMark/>
          </w:tcPr>
          <w:p w:rsidR="00000000" w:rsidRDefault="00000000">
            <w:r>
              <w:t>&gt; areaCodeTo</w:t>
            </w:r>
          </w:p>
        </w:tc>
        <w:tc>
          <w:tcPr>
            <w:tcW w:w="0" w:type="auto"/>
            <w:vAlign w:val="center"/>
            <w:hideMark/>
          </w:tcPr>
          <w:p w:rsidR="00000000" w:rsidRDefault="00000000">
            <w:r>
              <w:t>String</w:t>
            </w:r>
          </w:p>
        </w:tc>
        <w:tc>
          <w:tcPr>
            <w:tcW w:w="0" w:type="auto"/>
            <w:vAlign w:val="center"/>
            <w:hideMark/>
          </w:tcPr>
          <w:p w:rsidR="00000000" w:rsidRDefault="00000000">
            <w:r>
              <w:t>Area code for the phone number</w:t>
            </w:r>
            <w:r>
              <w:br/>
              <w:t xml:space="preserve">If </w:t>
            </w:r>
            <w:r>
              <w:rPr>
                <w:rStyle w:val="HTML"/>
              </w:rPr>
              <w:t>to</w:t>
            </w:r>
            <w:r>
              <w:t xml:space="preserve"> is a phone number, this parameter returns the area code for the phone number</w:t>
            </w:r>
          </w:p>
        </w:tc>
      </w:tr>
      <w:tr w:rsidR="00000000">
        <w:trPr>
          <w:divId w:val="175387555"/>
          <w:tblCellSpacing w:w="15" w:type="dxa"/>
        </w:trPr>
        <w:tc>
          <w:tcPr>
            <w:tcW w:w="0" w:type="auto"/>
            <w:vAlign w:val="center"/>
            <w:hideMark/>
          </w:tcPr>
          <w:p w:rsidR="00000000" w:rsidRDefault="00000000">
            <w:r>
              <w:t>&gt; tag</w:t>
            </w:r>
          </w:p>
        </w:tc>
        <w:tc>
          <w:tcPr>
            <w:tcW w:w="0" w:type="auto"/>
            <w:vAlign w:val="center"/>
            <w:hideMark/>
          </w:tcPr>
          <w:p w:rsidR="00000000" w:rsidRDefault="00000000">
            <w:r>
              <w:t>String</w:t>
            </w:r>
          </w:p>
        </w:tc>
        <w:tc>
          <w:tcPr>
            <w:tcW w:w="0" w:type="auto"/>
            <w:vAlign w:val="center"/>
            <w:hideMark/>
          </w:tcPr>
          <w:p w:rsidR="00000000" w:rsidRDefault="00000000">
            <w:r>
              <w:t>Some currencies require a tag for withdrawals</w:t>
            </w:r>
          </w:p>
        </w:tc>
      </w:tr>
      <w:tr w:rsidR="00000000">
        <w:trPr>
          <w:divId w:val="175387555"/>
          <w:tblCellSpacing w:w="15" w:type="dxa"/>
        </w:trPr>
        <w:tc>
          <w:tcPr>
            <w:tcW w:w="0" w:type="auto"/>
            <w:vAlign w:val="center"/>
            <w:hideMark/>
          </w:tcPr>
          <w:p w:rsidR="00000000" w:rsidRDefault="00000000">
            <w:r>
              <w:t>&gt; pmtId</w:t>
            </w:r>
          </w:p>
        </w:tc>
        <w:tc>
          <w:tcPr>
            <w:tcW w:w="0" w:type="auto"/>
            <w:vAlign w:val="center"/>
            <w:hideMark/>
          </w:tcPr>
          <w:p w:rsidR="00000000" w:rsidRDefault="00000000">
            <w:r>
              <w:t>String</w:t>
            </w:r>
          </w:p>
        </w:tc>
        <w:tc>
          <w:tcPr>
            <w:tcW w:w="0" w:type="auto"/>
            <w:vAlign w:val="center"/>
            <w:hideMark/>
          </w:tcPr>
          <w:p w:rsidR="00000000" w:rsidRDefault="00000000">
            <w:r>
              <w:t>Some currencies require a payment ID for withdrawals</w:t>
            </w:r>
          </w:p>
        </w:tc>
      </w:tr>
      <w:tr w:rsidR="00000000">
        <w:trPr>
          <w:divId w:val="175387555"/>
          <w:tblCellSpacing w:w="15" w:type="dxa"/>
        </w:trPr>
        <w:tc>
          <w:tcPr>
            <w:tcW w:w="0" w:type="auto"/>
            <w:vAlign w:val="center"/>
            <w:hideMark/>
          </w:tcPr>
          <w:p w:rsidR="00000000" w:rsidRDefault="00000000">
            <w:r>
              <w:t>&gt; memo</w:t>
            </w:r>
          </w:p>
        </w:tc>
        <w:tc>
          <w:tcPr>
            <w:tcW w:w="0" w:type="auto"/>
            <w:vAlign w:val="center"/>
            <w:hideMark/>
          </w:tcPr>
          <w:p w:rsidR="00000000" w:rsidRDefault="00000000">
            <w:r>
              <w:t>String</w:t>
            </w:r>
          </w:p>
        </w:tc>
        <w:tc>
          <w:tcPr>
            <w:tcW w:w="0" w:type="auto"/>
            <w:vAlign w:val="center"/>
            <w:hideMark/>
          </w:tcPr>
          <w:p w:rsidR="00000000" w:rsidRDefault="00000000">
            <w:r>
              <w:t>Some currencies require this parameter for withdrawals</w:t>
            </w:r>
          </w:p>
        </w:tc>
      </w:tr>
      <w:tr w:rsidR="00000000">
        <w:trPr>
          <w:divId w:val="175387555"/>
          <w:tblCellSpacing w:w="15" w:type="dxa"/>
        </w:trPr>
        <w:tc>
          <w:tcPr>
            <w:tcW w:w="0" w:type="auto"/>
            <w:vAlign w:val="center"/>
            <w:hideMark/>
          </w:tcPr>
          <w:p w:rsidR="00000000" w:rsidRDefault="00000000">
            <w:r>
              <w:t>&gt; addrEx</w:t>
            </w:r>
          </w:p>
        </w:tc>
        <w:tc>
          <w:tcPr>
            <w:tcW w:w="0" w:type="auto"/>
            <w:vAlign w:val="center"/>
            <w:hideMark/>
          </w:tcPr>
          <w:p w:rsidR="00000000" w:rsidRDefault="00000000">
            <w:r>
              <w:t>Object</w:t>
            </w:r>
          </w:p>
        </w:tc>
        <w:tc>
          <w:tcPr>
            <w:tcW w:w="0" w:type="auto"/>
            <w:vAlign w:val="center"/>
            <w:hideMark/>
          </w:tcPr>
          <w:p w:rsidR="00000000" w:rsidRDefault="00000000">
            <w:r>
              <w:t xml:space="preserve">Withdrawal address attachment, e.g. </w:t>
            </w:r>
            <w:r>
              <w:rPr>
                <w:rStyle w:val="HTML"/>
              </w:rPr>
              <w:t>TONCOIN</w:t>
            </w:r>
            <w:r>
              <w:t xml:space="preserve"> attached tag name is comment, the return will be {'comment':'123456'}</w:t>
            </w:r>
          </w:p>
        </w:tc>
      </w:tr>
      <w:tr w:rsidR="00000000">
        <w:trPr>
          <w:divId w:val="175387555"/>
          <w:tblCellSpacing w:w="15" w:type="dxa"/>
        </w:trPr>
        <w:tc>
          <w:tcPr>
            <w:tcW w:w="0" w:type="auto"/>
            <w:vAlign w:val="center"/>
            <w:hideMark/>
          </w:tcPr>
          <w:p w:rsidR="00000000" w:rsidRDefault="00000000">
            <w:r>
              <w:t>&gt; txId</w:t>
            </w:r>
          </w:p>
        </w:tc>
        <w:tc>
          <w:tcPr>
            <w:tcW w:w="0" w:type="auto"/>
            <w:vAlign w:val="center"/>
            <w:hideMark/>
          </w:tcPr>
          <w:p w:rsidR="00000000" w:rsidRDefault="00000000">
            <w:r>
              <w:t>String</w:t>
            </w:r>
          </w:p>
        </w:tc>
        <w:tc>
          <w:tcPr>
            <w:tcW w:w="0" w:type="auto"/>
            <w:vAlign w:val="center"/>
            <w:hideMark/>
          </w:tcPr>
          <w:p w:rsidR="00000000" w:rsidRDefault="00000000">
            <w:r>
              <w:t xml:space="preserve">Hash record of the withdrawal </w:t>
            </w:r>
            <w:r>
              <w:br/>
              <w:t>This parameter will return "" for internal transfers.</w:t>
            </w:r>
          </w:p>
        </w:tc>
      </w:tr>
      <w:tr w:rsidR="00000000">
        <w:trPr>
          <w:divId w:val="175387555"/>
          <w:tblCellSpacing w:w="15" w:type="dxa"/>
        </w:trPr>
        <w:tc>
          <w:tcPr>
            <w:tcW w:w="0" w:type="auto"/>
            <w:vAlign w:val="center"/>
            <w:hideMark/>
          </w:tcPr>
          <w:p w:rsidR="00000000" w:rsidRDefault="00000000">
            <w:r>
              <w:t>&gt; fee</w:t>
            </w:r>
          </w:p>
        </w:tc>
        <w:tc>
          <w:tcPr>
            <w:tcW w:w="0" w:type="auto"/>
            <w:vAlign w:val="center"/>
            <w:hideMark/>
          </w:tcPr>
          <w:p w:rsidR="00000000" w:rsidRDefault="00000000">
            <w:r>
              <w:t>String</w:t>
            </w:r>
          </w:p>
        </w:tc>
        <w:tc>
          <w:tcPr>
            <w:tcW w:w="0" w:type="auto"/>
            <w:vAlign w:val="center"/>
            <w:hideMark/>
          </w:tcPr>
          <w:p w:rsidR="00000000" w:rsidRDefault="00000000">
            <w:r>
              <w:t>Withdrawal fee amount</w:t>
            </w:r>
          </w:p>
        </w:tc>
      </w:tr>
      <w:tr w:rsidR="00000000">
        <w:trPr>
          <w:divId w:val="175387555"/>
          <w:tblCellSpacing w:w="15" w:type="dxa"/>
        </w:trPr>
        <w:tc>
          <w:tcPr>
            <w:tcW w:w="0" w:type="auto"/>
            <w:vAlign w:val="center"/>
            <w:hideMark/>
          </w:tcPr>
          <w:p w:rsidR="00000000" w:rsidRDefault="00000000">
            <w:r>
              <w:t>&gt; feeCcy</w:t>
            </w:r>
          </w:p>
        </w:tc>
        <w:tc>
          <w:tcPr>
            <w:tcW w:w="0" w:type="auto"/>
            <w:vAlign w:val="center"/>
            <w:hideMark/>
          </w:tcPr>
          <w:p w:rsidR="00000000" w:rsidRDefault="00000000">
            <w:r>
              <w:t>String</w:t>
            </w:r>
          </w:p>
        </w:tc>
        <w:tc>
          <w:tcPr>
            <w:tcW w:w="0" w:type="auto"/>
            <w:vAlign w:val="center"/>
            <w:hideMark/>
          </w:tcPr>
          <w:p w:rsidR="00000000" w:rsidRDefault="00000000">
            <w:r>
              <w:t xml:space="preserve">Withdrawal fee currency, e.g. </w:t>
            </w:r>
            <w:r>
              <w:rPr>
                <w:rStyle w:val="HTML"/>
              </w:rPr>
              <w:t>USDT</w:t>
            </w:r>
          </w:p>
        </w:tc>
      </w:tr>
      <w:tr w:rsidR="00000000">
        <w:trPr>
          <w:divId w:val="175387555"/>
          <w:tblCellSpacing w:w="15" w:type="dxa"/>
        </w:trPr>
        <w:tc>
          <w:tcPr>
            <w:tcW w:w="0" w:type="auto"/>
            <w:vAlign w:val="center"/>
            <w:hideMark/>
          </w:tcPr>
          <w:p w:rsidR="00000000" w:rsidRDefault="00000000">
            <w:r>
              <w:t>&gt; state</w:t>
            </w:r>
          </w:p>
        </w:tc>
        <w:tc>
          <w:tcPr>
            <w:tcW w:w="0" w:type="auto"/>
            <w:vAlign w:val="center"/>
            <w:hideMark/>
          </w:tcPr>
          <w:p w:rsidR="00000000" w:rsidRDefault="00000000">
            <w:r>
              <w:t>String</w:t>
            </w:r>
          </w:p>
        </w:tc>
        <w:tc>
          <w:tcPr>
            <w:tcW w:w="0" w:type="auto"/>
            <w:vAlign w:val="center"/>
            <w:hideMark/>
          </w:tcPr>
          <w:p w:rsidR="00000000" w:rsidRDefault="00000000">
            <w:pPr>
              <w:spacing w:after="240"/>
            </w:pPr>
            <w:r>
              <w:t>Status of withdrawal</w:t>
            </w:r>
          </w:p>
          <w:p w:rsidR="00000000" w:rsidRDefault="00000000">
            <w:pPr>
              <w:spacing w:after="240"/>
            </w:pPr>
            <w:r>
              <w:rPr>
                <w:rFonts w:hAnsi="Symbol"/>
              </w:rPr>
              <w:t></w:t>
            </w:r>
            <w:r>
              <w:t xml:space="preserve">  Stage 1 : Pending withdrawal</w:t>
            </w:r>
            <w:r>
              <w:rPr>
                <w:rStyle w:val="HTML"/>
              </w:rPr>
              <w:t>10</w:t>
            </w:r>
            <w:r>
              <w:t>: Waiting transfer</w:t>
            </w:r>
            <w:r>
              <w:br/>
            </w:r>
            <w:r>
              <w:rPr>
                <w:rStyle w:val="HTML"/>
              </w:rPr>
              <w:t>0</w:t>
            </w:r>
            <w:r>
              <w:t>: Waiting withdrawal</w:t>
            </w:r>
            <w:r>
              <w:br/>
            </w:r>
            <w:r>
              <w:rPr>
                <w:rStyle w:val="HTML"/>
              </w:rPr>
              <w:t>4</w:t>
            </w:r>
            <w:r>
              <w:t>/</w:t>
            </w:r>
            <w:r>
              <w:rPr>
                <w:rStyle w:val="HTML"/>
              </w:rPr>
              <w:t>5</w:t>
            </w:r>
            <w:r>
              <w:t>/</w:t>
            </w:r>
            <w:r>
              <w:rPr>
                <w:rStyle w:val="HTML"/>
              </w:rPr>
              <w:t>6</w:t>
            </w:r>
            <w:r>
              <w:t>/</w:t>
            </w:r>
            <w:r>
              <w:rPr>
                <w:rStyle w:val="HTML"/>
              </w:rPr>
              <w:t>8</w:t>
            </w:r>
            <w:r>
              <w:t>/</w:t>
            </w:r>
            <w:r>
              <w:rPr>
                <w:rStyle w:val="HTML"/>
              </w:rPr>
              <w:t>9</w:t>
            </w:r>
            <w:r>
              <w:t>/</w:t>
            </w:r>
            <w:r>
              <w:rPr>
                <w:rStyle w:val="HTML"/>
              </w:rPr>
              <w:t>12</w:t>
            </w:r>
            <w:r>
              <w:t>: Waiting manual review</w:t>
            </w:r>
            <w:r>
              <w:br/>
            </w:r>
            <w:r>
              <w:rPr>
                <w:rStyle w:val="HTML"/>
              </w:rPr>
              <w:t>7</w:t>
            </w:r>
            <w:r>
              <w:t>: Approved</w:t>
            </w:r>
          </w:p>
          <w:p w:rsidR="00000000" w:rsidRDefault="00000000">
            <w:pPr>
              <w:spacing w:after="240"/>
            </w:pPr>
            <w:r>
              <w:rPr>
                <w:rFonts w:hAnsi="Symbol"/>
              </w:rPr>
              <w:t></w:t>
            </w:r>
            <w:r>
              <w:t xml:space="preserve">  Stage 2 : Withdrawal in progress (Applicable to on-chain withdrawals, internal transfers do not have this stage)</w:t>
            </w:r>
            <w:r>
              <w:rPr>
                <w:rStyle w:val="HTML"/>
              </w:rPr>
              <w:t>1</w:t>
            </w:r>
            <w:r>
              <w:t>: Broadcasting your transaction to chain</w:t>
            </w:r>
            <w:r>
              <w:br/>
            </w:r>
            <w:r>
              <w:rPr>
                <w:rStyle w:val="HTML"/>
              </w:rPr>
              <w:t>15</w:t>
            </w:r>
            <w:r>
              <w:t>: Pending transaction validation</w:t>
            </w:r>
            <w:r>
              <w:br/>
            </w:r>
            <w:r>
              <w:rPr>
                <w:rStyle w:val="HTML"/>
              </w:rPr>
              <w:t>16</w:t>
            </w:r>
            <w:r>
              <w:t>: Due to local laws and regulations, your withdrawal may take up to 24 hours to arrive</w:t>
            </w:r>
            <w:r>
              <w:br/>
            </w:r>
            <w:r>
              <w:rPr>
                <w:rStyle w:val="HTML"/>
              </w:rPr>
              <w:t>-3</w:t>
            </w:r>
            <w:r>
              <w:t xml:space="preserve">: Canceling </w:t>
            </w:r>
          </w:p>
          <w:p w:rsidR="00000000" w:rsidRDefault="00000000">
            <w:r>
              <w:rPr>
                <w:rFonts w:hAnsi="Symbol"/>
              </w:rPr>
              <w:t></w:t>
            </w:r>
            <w:r>
              <w:t xml:space="preserve">  Final stage</w:t>
            </w:r>
            <w:r>
              <w:rPr>
                <w:rStyle w:val="HTML"/>
              </w:rPr>
              <w:t>-2</w:t>
            </w:r>
            <w:r>
              <w:t xml:space="preserve">: Canceled </w:t>
            </w:r>
            <w:r>
              <w:br/>
            </w:r>
            <w:r>
              <w:rPr>
                <w:rStyle w:val="HTML"/>
              </w:rPr>
              <w:t>-1</w:t>
            </w:r>
            <w:r>
              <w:t>: Failed</w:t>
            </w:r>
            <w:r>
              <w:br/>
            </w:r>
            <w:r>
              <w:rPr>
                <w:rStyle w:val="HTML"/>
              </w:rPr>
              <w:t>2</w:t>
            </w:r>
            <w:r>
              <w:t>: Success</w:t>
            </w:r>
          </w:p>
        </w:tc>
      </w:tr>
      <w:tr w:rsidR="00000000">
        <w:trPr>
          <w:divId w:val="175387555"/>
          <w:tblCellSpacing w:w="15" w:type="dxa"/>
        </w:trPr>
        <w:tc>
          <w:tcPr>
            <w:tcW w:w="0" w:type="auto"/>
            <w:vAlign w:val="center"/>
            <w:hideMark/>
          </w:tcPr>
          <w:p w:rsidR="00000000" w:rsidRDefault="00000000">
            <w:r>
              <w:t>&gt; wdId</w:t>
            </w:r>
          </w:p>
        </w:tc>
        <w:tc>
          <w:tcPr>
            <w:tcW w:w="0" w:type="auto"/>
            <w:vAlign w:val="center"/>
            <w:hideMark/>
          </w:tcPr>
          <w:p w:rsidR="00000000" w:rsidRDefault="00000000">
            <w:r>
              <w:t>String</w:t>
            </w:r>
          </w:p>
        </w:tc>
        <w:tc>
          <w:tcPr>
            <w:tcW w:w="0" w:type="auto"/>
            <w:vAlign w:val="center"/>
            <w:hideMark/>
          </w:tcPr>
          <w:p w:rsidR="00000000" w:rsidRDefault="00000000">
            <w:r>
              <w:t>Withdrawal ID</w:t>
            </w:r>
          </w:p>
        </w:tc>
      </w:tr>
      <w:tr w:rsidR="00000000">
        <w:trPr>
          <w:divId w:val="175387555"/>
          <w:tblCellSpacing w:w="15" w:type="dxa"/>
        </w:trPr>
        <w:tc>
          <w:tcPr>
            <w:tcW w:w="0" w:type="auto"/>
            <w:vAlign w:val="center"/>
            <w:hideMark/>
          </w:tcPr>
          <w:p w:rsidR="00000000" w:rsidRDefault="00000000">
            <w:r>
              <w:t>&gt; clientId</w:t>
            </w:r>
          </w:p>
        </w:tc>
        <w:tc>
          <w:tcPr>
            <w:tcW w:w="0" w:type="auto"/>
            <w:vAlign w:val="center"/>
            <w:hideMark/>
          </w:tcPr>
          <w:p w:rsidR="00000000" w:rsidRDefault="00000000">
            <w:r>
              <w:t>String</w:t>
            </w:r>
          </w:p>
        </w:tc>
        <w:tc>
          <w:tcPr>
            <w:tcW w:w="0" w:type="auto"/>
            <w:vAlign w:val="center"/>
            <w:hideMark/>
          </w:tcPr>
          <w:p w:rsidR="00000000" w:rsidRDefault="00000000">
            <w:r>
              <w:t>Client-supplied ID</w:t>
            </w:r>
          </w:p>
        </w:tc>
      </w:tr>
    </w:tbl>
    <w:p w:rsidR="00000000" w:rsidRDefault="00000000">
      <w:pPr>
        <w:pStyle w:val="1"/>
        <w:divId w:val="175387555"/>
      </w:pPr>
      <w:r>
        <w:t>Sub-account</w:t>
      </w:r>
    </w:p>
    <w:p w:rsidR="00000000" w:rsidRDefault="00000000">
      <w:pPr>
        <w:pStyle w:val="a5"/>
        <w:divId w:val="175387555"/>
      </w:pPr>
      <w:r>
        <w:t xml:space="preserve">The API endpoints of </w:t>
      </w:r>
      <w:r>
        <w:rPr>
          <w:rStyle w:val="HTML"/>
        </w:rPr>
        <w:t>sub-account</w:t>
      </w:r>
      <w:r>
        <w:t xml:space="preserve"> require authentication.</w:t>
      </w:r>
    </w:p>
    <w:p w:rsidR="00000000" w:rsidRDefault="00000000">
      <w:pPr>
        <w:pStyle w:val="2"/>
        <w:divId w:val="175387555"/>
      </w:pPr>
      <w:r>
        <w:t>REST API</w:t>
      </w:r>
    </w:p>
    <w:p w:rsidR="00000000" w:rsidRDefault="00000000">
      <w:pPr>
        <w:pStyle w:val="3"/>
        <w:divId w:val="175387555"/>
      </w:pPr>
      <w:r>
        <w:t>Get sub-account list</w:t>
      </w:r>
    </w:p>
    <w:p w:rsidR="00000000" w:rsidRDefault="00000000">
      <w:pPr>
        <w:pStyle w:val="a5"/>
        <w:divId w:val="175387555"/>
      </w:pPr>
      <w:r>
        <w:t>Applies to master accounts only</w:t>
      </w:r>
    </w:p>
    <w:p w:rsidR="00000000" w:rsidRDefault="00000000">
      <w:pPr>
        <w:pStyle w:val="4"/>
        <w:divId w:val="175387555"/>
      </w:pPr>
      <w:r>
        <w:t>Rate limit：2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/api/v5/users/subaccount/list</w:t>
      </w:r>
    </w:p>
    <w:p w:rsidR="00000000" w:rsidRDefault="00000000">
      <w:pPr>
        <w:pStyle w:val="a5"/>
        <w:ind w:left="720" w:right="720"/>
        <w:divId w:val="874733662"/>
      </w:pPr>
      <w:r>
        <w:t>Request sample</w:t>
      </w:r>
    </w:p>
    <w:p w:rsidR="00000000" w:rsidRDefault="00000000">
      <w:pPr>
        <w:pStyle w:val="HTML0"/>
        <w:divId w:val="218371622"/>
        <w:rPr>
          <w:rStyle w:val="HTML"/>
        </w:rPr>
      </w:pPr>
      <w:r>
        <w:rPr>
          <w:rStyle w:val="HTML"/>
        </w:rPr>
        <w:t>GET /api/v5/users/subaccount/list</w:t>
      </w:r>
    </w:p>
    <w:p w:rsidR="00000000" w:rsidRDefault="00000000">
      <w:pPr>
        <w:pStyle w:val="HTML0"/>
        <w:divId w:val="218371622"/>
        <w:rPr>
          <w:rStyle w:val="HTML"/>
        </w:rPr>
      </w:pPr>
    </w:p>
    <w:p w:rsidR="00000000" w:rsidRDefault="00000000">
      <w:pPr>
        <w:pStyle w:val="HTML0"/>
        <w:divId w:val="982469262"/>
        <w:rPr>
          <w:rStyle w:val="HTML"/>
          <w:vanish/>
        </w:rPr>
      </w:pPr>
      <w:r>
        <w:rPr>
          <w:rStyle w:val="kn"/>
          <w:vanish/>
        </w:rPr>
        <w:t>import</w:t>
      </w:r>
      <w:r>
        <w:rPr>
          <w:rStyle w:val="HTML"/>
          <w:vanish/>
        </w:rPr>
        <w:t xml:space="preserve"> </w:t>
      </w:r>
      <w:r>
        <w:rPr>
          <w:rStyle w:val="nn"/>
          <w:vanish/>
        </w:rPr>
        <w:t>okx.SubAccount</w:t>
      </w:r>
      <w:r>
        <w:rPr>
          <w:rStyle w:val="HTML"/>
          <w:vanish/>
        </w:rPr>
        <w:t xml:space="preserve"> </w:t>
      </w:r>
      <w:r>
        <w:rPr>
          <w:rStyle w:val="k"/>
          <w:vanish/>
        </w:rPr>
        <w:t>as</w:t>
      </w:r>
      <w:r>
        <w:rPr>
          <w:rStyle w:val="HTML"/>
          <w:vanish/>
        </w:rPr>
        <w:t xml:space="preserve"> </w:t>
      </w:r>
      <w:r>
        <w:rPr>
          <w:rStyle w:val="n"/>
          <w:vanish/>
        </w:rPr>
        <w:t>SubAccount</w:t>
      </w:r>
    </w:p>
    <w:p w:rsidR="00000000" w:rsidRDefault="00000000">
      <w:pPr>
        <w:pStyle w:val="HTML0"/>
        <w:divId w:val="982469262"/>
        <w:rPr>
          <w:rStyle w:val="HTML"/>
          <w:vanish/>
        </w:rPr>
      </w:pPr>
    </w:p>
    <w:p w:rsidR="00000000" w:rsidRDefault="00000000">
      <w:pPr>
        <w:pStyle w:val="HTML0"/>
        <w:divId w:val="982469262"/>
        <w:rPr>
          <w:rStyle w:val="c1"/>
          <w:vanish/>
        </w:rPr>
      </w:pPr>
      <w:r>
        <w:rPr>
          <w:rStyle w:val="c1"/>
          <w:vanish/>
        </w:rPr>
        <w:t># API initialization</w:t>
      </w:r>
    </w:p>
    <w:p w:rsidR="00000000" w:rsidRDefault="00000000">
      <w:pPr>
        <w:pStyle w:val="HTML0"/>
        <w:divId w:val="982469262"/>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982469262"/>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982469262"/>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982469262"/>
        <w:rPr>
          <w:rStyle w:val="HTML"/>
          <w:vanish/>
        </w:rPr>
      </w:pPr>
    </w:p>
    <w:p w:rsidR="00000000" w:rsidRDefault="00000000">
      <w:pPr>
        <w:pStyle w:val="HTML0"/>
        <w:divId w:val="982469262"/>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 0, Demo trading: 1</w:t>
      </w:r>
    </w:p>
    <w:p w:rsidR="00000000" w:rsidRDefault="00000000">
      <w:pPr>
        <w:pStyle w:val="HTML0"/>
        <w:divId w:val="982469262"/>
        <w:rPr>
          <w:rStyle w:val="HTML"/>
          <w:vanish/>
        </w:rPr>
      </w:pPr>
    </w:p>
    <w:p w:rsidR="00000000" w:rsidRDefault="00000000">
      <w:pPr>
        <w:pStyle w:val="HTML0"/>
        <w:divId w:val="982469262"/>
        <w:rPr>
          <w:rStyle w:val="HTML"/>
          <w:vanish/>
        </w:rPr>
      </w:pPr>
      <w:r>
        <w:rPr>
          <w:rStyle w:val="n"/>
          <w:vanish/>
        </w:rPr>
        <w:t>subAccountAPI</w:t>
      </w:r>
      <w:r>
        <w:rPr>
          <w:rStyle w:val="HTML"/>
          <w:vanish/>
        </w:rPr>
        <w:t xml:space="preserve"> </w:t>
      </w:r>
      <w:r>
        <w:rPr>
          <w:rStyle w:val="o"/>
          <w:vanish/>
        </w:rPr>
        <w:t>=</w:t>
      </w:r>
      <w:r>
        <w:rPr>
          <w:rStyle w:val="HTML"/>
          <w:vanish/>
        </w:rPr>
        <w:t xml:space="preserve"> </w:t>
      </w:r>
      <w:r>
        <w:rPr>
          <w:rStyle w:val="n"/>
          <w:vanish/>
        </w:rPr>
        <w:t>SubAccount</w:t>
      </w:r>
      <w:r>
        <w:rPr>
          <w:rStyle w:val="p"/>
          <w:vanish/>
        </w:rPr>
        <w:t>.</w:t>
      </w:r>
      <w:r>
        <w:rPr>
          <w:rStyle w:val="n"/>
          <w:vanish/>
        </w:rPr>
        <w:t>SubAccountAPI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982469262"/>
        <w:rPr>
          <w:rStyle w:val="HTML"/>
          <w:vanish/>
        </w:rPr>
      </w:pPr>
    </w:p>
    <w:p w:rsidR="00000000" w:rsidRDefault="00000000">
      <w:pPr>
        <w:pStyle w:val="HTML0"/>
        <w:divId w:val="982469262"/>
        <w:rPr>
          <w:rStyle w:val="c1"/>
          <w:vanish/>
        </w:rPr>
      </w:pPr>
      <w:r>
        <w:rPr>
          <w:rStyle w:val="c1"/>
          <w:vanish/>
        </w:rPr>
        <w:t># Get sub-account list</w:t>
      </w:r>
    </w:p>
    <w:p w:rsidR="00000000" w:rsidRDefault="00000000">
      <w:pPr>
        <w:pStyle w:val="HTML0"/>
        <w:divId w:val="982469262"/>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subAccountAPI</w:t>
      </w:r>
      <w:r>
        <w:rPr>
          <w:rStyle w:val="p"/>
          <w:vanish/>
        </w:rPr>
        <w:t>.</w:t>
      </w:r>
      <w:r>
        <w:rPr>
          <w:rStyle w:val="n"/>
          <w:vanish/>
        </w:rPr>
        <w:t>get_subaccount_list</w:t>
      </w:r>
      <w:r>
        <w:rPr>
          <w:rStyle w:val="p"/>
          <w:vanish/>
        </w:rPr>
        <w:t>()</w:t>
      </w:r>
    </w:p>
    <w:p w:rsidR="00000000" w:rsidRDefault="00000000">
      <w:pPr>
        <w:pStyle w:val="HTML0"/>
        <w:divId w:val="982469262"/>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enable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Sub-account status </w:t>
            </w:r>
            <w:r>
              <w:br/>
            </w:r>
            <w:r>
              <w:rPr>
                <w:rStyle w:val="HTML"/>
              </w:rPr>
              <w:t>true</w:t>
            </w:r>
            <w:r>
              <w:t xml:space="preserve">: Normal </w:t>
            </w:r>
            <w:r>
              <w:rPr>
                <w:rStyle w:val="HTML"/>
              </w:rPr>
              <w:t>false</w:t>
            </w:r>
            <w:r>
              <w:t>: Frozen</w:t>
            </w:r>
          </w:p>
        </w:tc>
      </w:tr>
      <w:tr w:rsidR="00000000">
        <w:trPr>
          <w:divId w:val="175387555"/>
          <w:tblCellSpacing w:w="15" w:type="dxa"/>
        </w:trPr>
        <w:tc>
          <w:tcPr>
            <w:tcW w:w="0" w:type="auto"/>
            <w:vAlign w:val="center"/>
            <w:hideMark/>
          </w:tcPr>
          <w:p w:rsidR="00000000" w:rsidRDefault="00000000">
            <w:r>
              <w:t>subAcct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Sub-account name</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Query the data earlier than the requested subaccount creation timestamp, the value should be a Unix timestamp in millisecond format. e.g. </w:t>
            </w:r>
            <w:r>
              <w:rPr>
                <w:rStyle w:val="HTML"/>
              </w:rPr>
              <w:t>1597026383085</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Query the data newer than the requested subaccount creation timestamp, the value should be a Unix timestamp in millisecond format. e.g. </w:t>
            </w:r>
            <w:r>
              <w:rPr>
                <w:rStyle w:val="HTML"/>
              </w:rPr>
              <w:t>1597026383085</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Number of results per request. The maximum is 100. The default is 100.</w:t>
            </w:r>
          </w:p>
        </w:tc>
      </w:tr>
    </w:tbl>
    <w:p w:rsidR="00000000" w:rsidRDefault="00000000">
      <w:pPr>
        <w:pStyle w:val="a5"/>
        <w:ind w:left="720" w:right="720"/>
        <w:divId w:val="1936354601"/>
      </w:pPr>
      <w:r>
        <w:t>Returned results</w:t>
      </w:r>
    </w:p>
    <w:p w:rsidR="00000000" w:rsidRDefault="00000000">
      <w:pPr>
        <w:pStyle w:val="HTML0"/>
        <w:divId w:val="1398479266"/>
        <w:rPr>
          <w:rStyle w:val="w"/>
        </w:rPr>
      </w:pPr>
      <w:r>
        <w:rPr>
          <w:rStyle w:val="p"/>
        </w:rPr>
        <w:t>{</w:t>
      </w:r>
    </w:p>
    <w:p w:rsidR="00000000" w:rsidRDefault="00000000">
      <w:pPr>
        <w:pStyle w:val="HTML0"/>
        <w:divId w:val="1398479266"/>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1398479266"/>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1398479266"/>
        <w:rPr>
          <w:rStyle w:val="w"/>
        </w:rPr>
      </w:pPr>
      <w:r>
        <w:rPr>
          <w:rStyle w:val="w"/>
        </w:rPr>
        <w:t xml:space="preserve">    </w:t>
      </w:r>
      <w:r>
        <w:rPr>
          <w:rStyle w:val="nl"/>
        </w:rPr>
        <w:t>"data"</w:t>
      </w:r>
      <w:r>
        <w:rPr>
          <w:rStyle w:val="p"/>
        </w:rPr>
        <w:t>:[</w:t>
      </w:r>
    </w:p>
    <w:p w:rsidR="00000000" w:rsidRDefault="00000000">
      <w:pPr>
        <w:pStyle w:val="HTML0"/>
        <w:divId w:val="1398479266"/>
        <w:rPr>
          <w:rStyle w:val="w"/>
        </w:rPr>
      </w:pPr>
      <w:r>
        <w:rPr>
          <w:rStyle w:val="w"/>
        </w:rPr>
        <w:t xml:space="preserve">        </w:t>
      </w:r>
      <w:r>
        <w:rPr>
          <w:rStyle w:val="p"/>
        </w:rPr>
        <w:t>{</w:t>
      </w:r>
    </w:p>
    <w:p w:rsidR="00000000" w:rsidRDefault="00000000">
      <w:pPr>
        <w:pStyle w:val="HTML0"/>
        <w:divId w:val="1398479266"/>
        <w:rPr>
          <w:rStyle w:val="w"/>
        </w:rPr>
      </w:pPr>
      <w:r>
        <w:rPr>
          <w:rStyle w:val="w"/>
        </w:rPr>
        <w:t xml:space="preserve">            </w:t>
      </w:r>
      <w:r>
        <w:rPr>
          <w:rStyle w:val="nl"/>
        </w:rPr>
        <w:t>"canTransOut"</w:t>
      </w:r>
      <w:r>
        <w:rPr>
          <w:rStyle w:val="p"/>
        </w:rPr>
        <w:t>:</w:t>
      </w:r>
      <w:r>
        <w:rPr>
          <w:rStyle w:val="w"/>
        </w:rPr>
        <w:t xml:space="preserve"> </w:t>
      </w:r>
      <w:r>
        <w:rPr>
          <w:rStyle w:val="kc"/>
        </w:rPr>
        <w:t>false</w:t>
      </w:r>
      <w:r>
        <w:rPr>
          <w:rStyle w:val="p"/>
        </w:rPr>
        <w:t>,</w:t>
      </w:r>
    </w:p>
    <w:p w:rsidR="00000000" w:rsidRDefault="00000000">
      <w:pPr>
        <w:pStyle w:val="HTML0"/>
        <w:divId w:val="1398479266"/>
        <w:rPr>
          <w:rStyle w:val="w"/>
        </w:rPr>
      </w:pPr>
      <w:r>
        <w:rPr>
          <w:rStyle w:val="w"/>
        </w:rPr>
        <w:t xml:space="preserve">            </w:t>
      </w:r>
      <w:r>
        <w:rPr>
          <w:rStyle w:val="nl"/>
        </w:rPr>
        <w:t>"enable"</w:t>
      </w:r>
      <w:r>
        <w:rPr>
          <w:rStyle w:val="p"/>
        </w:rPr>
        <w:t>:</w:t>
      </w:r>
      <w:r>
        <w:rPr>
          <w:rStyle w:val="w"/>
        </w:rPr>
        <w:t xml:space="preserve"> </w:t>
      </w:r>
      <w:r>
        <w:rPr>
          <w:rStyle w:val="kc"/>
        </w:rPr>
        <w:t>true</w:t>
      </w:r>
      <w:r>
        <w:rPr>
          <w:rStyle w:val="p"/>
        </w:rPr>
        <w:t>,</w:t>
      </w:r>
    </w:p>
    <w:p w:rsidR="00000000" w:rsidRDefault="00000000">
      <w:pPr>
        <w:pStyle w:val="HTML0"/>
        <w:divId w:val="1398479266"/>
        <w:rPr>
          <w:rStyle w:val="w"/>
        </w:rPr>
      </w:pPr>
      <w:r>
        <w:rPr>
          <w:rStyle w:val="w"/>
        </w:rPr>
        <w:t xml:space="preserve">            </w:t>
      </w:r>
      <w:r>
        <w:rPr>
          <w:rStyle w:val="nl"/>
        </w:rPr>
        <w:t>"frozenFunc"</w:t>
      </w:r>
      <w:r>
        <w:rPr>
          <w:rStyle w:val="p"/>
        </w:rPr>
        <w:t>:</w:t>
      </w:r>
      <w:r>
        <w:rPr>
          <w:rStyle w:val="w"/>
        </w:rPr>
        <w:t xml:space="preserve"> </w:t>
      </w:r>
      <w:r>
        <w:rPr>
          <w:rStyle w:val="p"/>
        </w:rPr>
        <w:t>[</w:t>
      </w:r>
    </w:p>
    <w:p w:rsidR="00000000" w:rsidRDefault="00000000">
      <w:pPr>
        <w:pStyle w:val="HTML0"/>
        <w:divId w:val="1398479266"/>
        <w:rPr>
          <w:rStyle w:val="w"/>
        </w:rPr>
      </w:pPr>
      <w:r>
        <w:rPr>
          <w:rStyle w:val="w"/>
        </w:rPr>
        <w:t xml:space="preserve">            </w:t>
      </w:r>
      <w:r>
        <w:rPr>
          <w:rStyle w:val="p"/>
        </w:rPr>
        <w:t>],</w:t>
      </w:r>
    </w:p>
    <w:p w:rsidR="00000000" w:rsidRDefault="00000000">
      <w:pPr>
        <w:pStyle w:val="HTML0"/>
        <w:divId w:val="1398479266"/>
        <w:rPr>
          <w:rStyle w:val="w"/>
        </w:rPr>
      </w:pPr>
      <w:r>
        <w:rPr>
          <w:rStyle w:val="w"/>
        </w:rPr>
        <w:t xml:space="preserve">            </w:t>
      </w:r>
      <w:r>
        <w:rPr>
          <w:rStyle w:val="nl"/>
        </w:rPr>
        <w:t>"gAuth"</w:t>
      </w:r>
      <w:r>
        <w:rPr>
          <w:rStyle w:val="p"/>
        </w:rPr>
        <w:t>:</w:t>
      </w:r>
      <w:r>
        <w:rPr>
          <w:rStyle w:val="w"/>
        </w:rPr>
        <w:t xml:space="preserve"> </w:t>
      </w:r>
      <w:r>
        <w:rPr>
          <w:rStyle w:val="kc"/>
        </w:rPr>
        <w:t>false</w:t>
      </w:r>
      <w:r>
        <w:rPr>
          <w:rStyle w:val="p"/>
        </w:rPr>
        <w:t>,</w:t>
      </w:r>
    </w:p>
    <w:p w:rsidR="00000000" w:rsidRDefault="00000000">
      <w:pPr>
        <w:pStyle w:val="HTML0"/>
        <w:divId w:val="1398479266"/>
        <w:rPr>
          <w:rStyle w:val="w"/>
        </w:rPr>
      </w:pPr>
      <w:r>
        <w:rPr>
          <w:rStyle w:val="w"/>
        </w:rPr>
        <w:t xml:space="preserve">            </w:t>
      </w:r>
      <w:r>
        <w:rPr>
          <w:rStyle w:val="nl"/>
        </w:rPr>
        <w:t>"label"</w:t>
      </w:r>
      <w:r>
        <w:rPr>
          <w:rStyle w:val="p"/>
        </w:rPr>
        <w:t>:</w:t>
      </w:r>
      <w:r>
        <w:rPr>
          <w:rStyle w:val="w"/>
        </w:rPr>
        <w:t xml:space="preserve"> </w:t>
      </w:r>
      <w:r>
        <w:rPr>
          <w:rStyle w:val="s2"/>
        </w:rPr>
        <w:t>"D456DDDLx"</w:t>
      </w:r>
      <w:r>
        <w:rPr>
          <w:rStyle w:val="p"/>
        </w:rPr>
        <w:t>,</w:t>
      </w:r>
    </w:p>
    <w:p w:rsidR="00000000" w:rsidRDefault="00000000">
      <w:pPr>
        <w:pStyle w:val="HTML0"/>
        <w:divId w:val="1398479266"/>
        <w:rPr>
          <w:rStyle w:val="w"/>
        </w:rPr>
      </w:pPr>
      <w:r>
        <w:rPr>
          <w:rStyle w:val="w"/>
        </w:rPr>
        <w:t xml:space="preserve">            </w:t>
      </w:r>
      <w:r>
        <w:rPr>
          <w:rStyle w:val="nl"/>
        </w:rPr>
        <w:t>"mobile"</w:t>
      </w:r>
      <w:r>
        <w:rPr>
          <w:rStyle w:val="p"/>
        </w:rPr>
        <w:t>:</w:t>
      </w:r>
      <w:r>
        <w:rPr>
          <w:rStyle w:val="w"/>
        </w:rPr>
        <w:t xml:space="preserve"> </w:t>
      </w:r>
      <w:r>
        <w:rPr>
          <w:rStyle w:val="s2"/>
        </w:rPr>
        <w:t>""</w:t>
      </w:r>
      <w:r>
        <w:rPr>
          <w:rStyle w:val="p"/>
        </w:rPr>
        <w:t>,</w:t>
      </w:r>
    </w:p>
    <w:p w:rsidR="00000000" w:rsidRDefault="00000000">
      <w:pPr>
        <w:pStyle w:val="HTML0"/>
        <w:divId w:val="1398479266"/>
        <w:rPr>
          <w:rStyle w:val="w"/>
        </w:rPr>
      </w:pPr>
      <w:r>
        <w:rPr>
          <w:rStyle w:val="w"/>
        </w:rPr>
        <w:t xml:space="preserve">            </w:t>
      </w:r>
      <w:r>
        <w:rPr>
          <w:rStyle w:val="nl"/>
        </w:rPr>
        <w:t>"subAcct"</w:t>
      </w:r>
      <w:r>
        <w:rPr>
          <w:rStyle w:val="p"/>
        </w:rPr>
        <w:t>:</w:t>
      </w:r>
      <w:r>
        <w:rPr>
          <w:rStyle w:val="w"/>
        </w:rPr>
        <w:t xml:space="preserve"> </w:t>
      </w:r>
      <w:r>
        <w:rPr>
          <w:rStyle w:val="s2"/>
        </w:rPr>
        <w:t>"D456DDDL"</w:t>
      </w:r>
      <w:r>
        <w:rPr>
          <w:rStyle w:val="p"/>
        </w:rPr>
        <w:t>,</w:t>
      </w:r>
    </w:p>
    <w:p w:rsidR="00000000" w:rsidRDefault="00000000">
      <w:pPr>
        <w:pStyle w:val="HTML0"/>
        <w:divId w:val="1398479266"/>
        <w:rPr>
          <w:rStyle w:val="w"/>
        </w:rPr>
      </w:pPr>
      <w:r>
        <w:rPr>
          <w:rStyle w:val="w"/>
        </w:rPr>
        <w:t xml:space="preserve">            </w:t>
      </w:r>
      <w:r>
        <w:rPr>
          <w:rStyle w:val="nl"/>
        </w:rPr>
        <w:t>"ts"</w:t>
      </w:r>
      <w:r>
        <w:rPr>
          <w:rStyle w:val="p"/>
        </w:rPr>
        <w:t>:</w:t>
      </w:r>
      <w:r>
        <w:rPr>
          <w:rStyle w:val="w"/>
        </w:rPr>
        <w:t xml:space="preserve"> </w:t>
      </w:r>
      <w:r>
        <w:rPr>
          <w:rStyle w:val="s2"/>
        </w:rPr>
        <w:t>"1659334756000"</w:t>
      </w:r>
      <w:r>
        <w:rPr>
          <w:rStyle w:val="p"/>
        </w:rPr>
        <w:t>,</w:t>
      </w:r>
    </w:p>
    <w:p w:rsidR="00000000" w:rsidRDefault="00000000">
      <w:pPr>
        <w:pStyle w:val="HTML0"/>
        <w:divId w:val="1398479266"/>
        <w:rPr>
          <w:rStyle w:val="w"/>
        </w:rPr>
      </w:pPr>
      <w:r>
        <w:rPr>
          <w:rStyle w:val="w"/>
        </w:rPr>
        <w:t xml:space="preserve">            </w:t>
      </w:r>
      <w:r>
        <w:rPr>
          <w:rStyle w:val="nl"/>
        </w:rPr>
        <w:t>"type"</w:t>
      </w:r>
      <w:r>
        <w:rPr>
          <w:rStyle w:val="p"/>
        </w:rPr>
        <w:t>:</w:t>
      </w:r>
      <w:r>
        <w:rPr>
          <w:rStyle w:val="w"/>
        </w:rPr>
        <w:t xml:space="preserve"> </w:t>
      </w:r>
      <w:r>
        <w:rPr>
          <w:rStyle w:val="s2"/>
        </w:rPr>
        <w:t>"1"</w:t>
      </w:r>
      <w:r>
        <w:rPr>
          <w:rStyle w:val="p"/>
        </w:rPr>
        <w:t>,</w:t>
      </w:r>
    </w:p>
    <w:p w:rsidR="00000000" w:rsidRDefault="00000000">
      <w:pPr>
        <w:pStyle w:val="HTML0"/>
        <w:divId w:val="1398479266"/>
        <w:rPr>
          <w:rStyle w:val="w"/>
        </w:rPr>
      </w:pPr>
      <w:r>
        <w:rPr>
          <w:rStyle w:val="w"/>
        </w:rPr>
        <w:t xml:space="preserve">            </w:t>
      </w:r>
      <w:r>
        <w:rPr>
          <w:rStyle w:val="nl"/>
        </w:rPr>
        <w:t>"uid"</w:t>
      </w:r>
      <w:r>
        <w:rPr>
          <w:rStyle w:val="p"/>
        </w:rPr>
        <w:t>:</w:t>
      </w:r>
      <w:r>
        <w:rPr>
          <w:rStyle w:val="w"/>
        </w:rPr>
        <w:t xml:space="preserve"> </w:t>
      </w:r>
      <w:r>
        <w:rPr>
          <w:rStyle w:val="s2"/>
        </w:rPr>
        <w:t>"3400***********7413"</w:t>
      </w:r>
    </w:p>
    <w:p w:rsidR="00000000" w:rsidRDefault="00000000">
      <w:pPr>
        <w:pStyle w:val="HTML0"/>
        <w:divId w:val="1398479266"/>
        <w:rPr>
          <w:rStyle w:val="w"/>
        </w:rPr>
      </w:pPr>
      <w:r>
        <w:rPr>
          <w:rStyle w:val="w"/>
        </w:rPr>
        <w:t xml:space="preserve">        </w:t>
      </w:r>
      <w:r>
        <w:rPr>
          <w:rStyle w:val="p"/>
        </w:rPr>
        <w:t>}</w:t>
      </w:r>
    </w:p>
    <w:p w:rsidR="00000000" w:rsidRDefault="00000000">
      <w:pPr>
        <w:pStyle w:val="HTML0"/>
        <w:divId w:val="1398479266"/>
        <w:rPr>
          <w:rStyle w:val="w"/>
        </w:rPr>
      </w:pPr>
      <w:r>
        <w:rPr>
          <w:rStyle w:val="w"/>
        </w:rPr>
        <w:t xml:space="preserve">    </w:t>
      </w:r>
      <w:r>
        <w:rPr>
          <w:rStyle w:val="p"/>
        </w:rPr>
        <w:t>]</w:t>
      </w:r>
    </w:p>
    <w:p w:rsidR="00000000" w:rsidRDefault="00000000">
      <w:pPr>
        <w:pStyle w:val="HTML0"/>
        <w:divId w:val="1398479266"/>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8"/>
        <w:gridCol w:w="1316"/>
        <w:gridCol w:w="5412"/>
      </w:tblGrid>
      <w:tr w:rsidR="00000000">
        <w:trPr>
          <w:divId w:val="175387555"/>
          <w:tblHeader/>
          <w:tblCellSpacing w:w="15" w:type="dxa"/>
        </w:trPr>
        <w:tc>
          <w:tcPr>
            <w:tcW w:w="0" w:type="auto"/>
            <w:vAlign w:val="center"/>
            <w:hideMark/>
          </w:tcPr>
          <w:p w:rsidR="00000000" w:rsidRDefault="00000000">
            <w:pPr>
              <w:rPr>
                <w:b/>
                <w:bCs/>
              </w:rPr>
            </w:pPr>
            <w:r>
              <w:rPr>
                <w:rStyle w:val="a6"/>
              </w:rPr>
              <w:t>Parameter name</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 xml:space="preserve">Sub-account type </w:t>
            </w:r>
            <w:r>
              <w:br/>
            </w:r>
            <w:r>
              <w:rPr>
                <w:rStyle w:val="HTML"/>
              </w:rPr>
              <w:t>1</w:t>
            </w:r>
            <w:r>
              <w:t xml:space="preserve">: Standard sub-account </w:t>
            </w:r>
            <w:r>
              <w:br/>
            </w:r>
            <w:r>
              <w:rPr>
                <w:rStyle w:val="HTML"/>
              </w:rPr>
              <w:t>2</w:t>
            </w:r>
            <w:r>
              <w:t xml:space="preserve">: Managed trading sub-account </w:t>
            </w:r>
            <w:r>
              <w:br/>
            </w:r>
            <w:r>
              <w:rPr>
                <w:rStyle w:val="HTML"/>
              </w:rPr>
              <w:t>5</w:t>
            </w:r>
            <w:r>
              <w:t>: Custody trading sub-account - Copper</w:t>
            </w:r>
            <w:r>
              <w:br/>
            </w:r>
            <w:r>
              <w:rPr>
                <w:rStyle w:val="HTML"/>
              </w:rPr>
              <w:t>9</w:t>
            </w:r>
            <w:r>
              <w:t>: Managed trading sub-account - Copper</w:t>
            </w:r>
            <w:r>
              <w:br/>
            </w:r>
            <w:r>
              <w:rPr>
                <w:rStyle w:val="HTML"/>
              </w:rPr>
              <w:t>12</w:t>
            </w:r>
            <w:r>
              <w:t>: Custody trading sub-account - Komainu</w:t>
            </w:r>
          </w:p>
        </w:tc>
      </w:tr>
      <w:tr w:rsidR="00000000">
        <w:trPr>
          <w:divId w:val="175387555"/>
          <w:tblCellSpacing w:w="15" w:type="dxa"/>
        </w:trPr>
        <w:tc>
          <w:tcPr>
            <w:tcW w:w="0" w:type="auto"/>
            <w:vAlign w:val="center"/>
            <w:hideMark/>
          </w:tcPr>
          <w:p w:rsidR="00000000" w:rsidRDefault="00000000">
            <w:r>
              <w:t>enable</w:t>
            </w:r>
          </w:p>
        </w:tc>
        <w:tc>
          <w:tcPr>
            <w:tcW w:w="0" w:type="auto"/>
            <w:vAlign w:val="center"/>
            <w:hideMark/>
          </w:tcPr>
          <w:p w:rsidR="00000000" w:rsidRDefault="00000000">
            <w:r>
              <w:t>Boolean</w:t>
            </w:r>
          </w:p>
        </w:tc>
        <w:tc>
          <w:tcPr>
            <w:tcW w:w="0" w:type="auto"/>
            <w:vAlign w:val="center"/>
            <w:hideMark/>
          </w:tcPr>
          <w:p w:rsidR="00000000" w:rsidRDefault="00000000">
            <w:r>
              <w:t>Sub-account status</w:t>
            </w:r>
            <w:r>
              <w:br/>
            </w:r>
            <w:r>
              <w:rPr>
                <w:rStyle w:val="HTML"/>
              </w:rPr>
              <w:t>true</w:t>
            </w:r>
            <w:r>
              <w:t>: Normal</w:t>
            </w:r>
            <w:r>
              <w:br/>
            </w:r>
            <w:r>
              <w:rPr>
                <w:rStyle w:val="HTML"/>
              </w:rPr>
              <w:t>false</w:t>
            </w:r>
            <w:r>
              <w:t>: Frozen (global)</w:t>
            </w:r>
          </w:p>
        </w:tc>
      </w:tr>
      <w:tr w:rsidR="00000000">
        <w:trPr>
          <w:divId w:val="175387555"/>
          <w:tblCellSpacing w:w="15" w:type="dxa"/>
        </w:trPr>
        <w:tc>
          <w:tcPr>
            <w:tcW w:w="0" w:type="auto"/>
            <w:vAlign w:val="center"/>
            <w:hideMark/>
          </w:tcPr>
          <w:p w:rsidR="00000000" w:rsidRDefault="00000000">
            <w:r>
              <w:t>subAcct</w:t>
            </w:r>
          </w:p>
        </w:tc>
        <w:tc>
          <w:tcPr>
            <w:tcW w:w="0" w:type="auto"/>
            <w:vAlign w:val="center"/>
            <w:hideMark/>
          </w:tcPr>
          <w:p w:rsidR="00000000" w:rsidRDefault="00000000">
            <w:r>
              <w:t>String</w:t>
            </w:r>
          </w:p>
        </w:tc>
        <w:tc>
          <w:tcPr>
            <w:tcW w:w="0" w:type="auto"/>
            <w:vAlign w:val="center"/>
            <w:hideMark/>
          </w:tcPr>
          <w:p w:rsidR="00000000" w:rsidRDefault="00000000">
            <w:r>
              <w:t>Sub-account name</w:t>
            </w:r>
          </w:p>
        </w:tc>
      </w:tr>
      <w:tr w:rsidR="00000000">
        <w:trPr>
          <w:divId w:val="175387555"/>
          <w:tblCellSpacing w:w="15" w:type="dxa"/>
        </w:trPr>
        <w:tc>
          <w:tcPr>
            <w:tcW w:w="0" w:type="auto"/>
            <w:vAlign w:val="center"/>
            <w:hideMark/>
          </w:tcPr>
          <w:p w:rsidR="00000000" w:rsidRDefault="00000000">
            <w:r>
              <w:t>uid</w:t>
            </w:r>
          </w:p>
        </w:tc>
        <w:tc>
          <w:tcPr>
            <w:tcW w:w="0" w:type="auto"/>
            <w:vAlign w:val="center"/>
            <w:hideMark/>
          </w:tcPr>
          <w:p w:rsidR="00000000" w:rsidRDefault="00000000">
            <w:r>
              <w:t>String</w:t>
            </w:r>
          </w:p>
        </w:tc>
        <w:tc>
          <w:tcPr>
            <w:tcW w:w="0" w:type="auto"/>
            <w:vAlign w:val="center"/>
            <w:hideMark/>
          </w:tcPr>
          <w:p w:rsidR="00000000" w:rsidRDefault="00000000">
            <w:r>
              <w:t>Sub-account uid</w:t>
            </w:r>
          </w:p>
        </w:tc>
      </w:tr>
      <w:tr w:rsidR="00000000">
        <w:trPr>
          <w:divId w:val="175387555"/>
          <w:tblCellSpacing w:w="15" w:type="dxa"/>
        </w:trPr>
        <w:tc>
          <w:tcPr>
            <w:tcW w:w="0" w:type="auto"/>
            <w:vAlign w:val="center"/>
            <w:hideMark/>
          </w:tcPr>
          <w:p w:rsidR="00000000" w:rsidRDefault="00000000">
            <w:r>
              <w:t>label</w:t>
            </w:r>
          </w:p>
        </w:tc>
        <w:tc>
          <w:tcPr>
            <w:tcW w:w="0" w:type="auto"/>
            <w:vAlign w:val="center"/>
            <w:hideMark/>
          </w:tcPr>
          <w:p w:rsidR="00000000" w:rsidRDefault="00000000">
            <w:r>
              <w:t>String</w:t>
            </w:r>
          </w:p>
        </w:tc>
        <w:tc>
          <w:tcPr>
            <w:tcW w:w="0" w:type="auto"/>
            <w:vAlign w:val="center"/>
            <w:hideMark/>
          </w:tcPr>
          <w:p w:rsidR="00000000" w:rsidRDefault="00000000">
            <w:r>
              <w:t>Sub-account note</w:t>
            </w:r>
          </w:p>
        </w:tc>
      </w:tr>
      <w:tr w:rsidR="00000000">
        <w:trPr>
          <w:divId w:val="175387555"/>
          <w:tblCellSpacing w:w="15" w:type="dxa"/>
        </w:trPr>
        <w:tc>
          <w:tcPr>
            <w:tcW w:w="0" w:type="auto"/>
            <w:vAlign w:val="center"/>
            <w:hideMark/>
          </w:tcPr>
          <w:p w:rsidR="00000000" w:rsidRDefault="00000000">
            <w:r>
              <w:t>mobile</w:t>
            </w:r>
          </w:p>
        </w:tc>
        <w:tc>
          <w:tcPr>
            <w:tcW w:w="0" w:type="auto"/>
            <w:vAlign w:val="center"/>
            <w:hideMark/>
          </w:tcPr>
          <w:p w:rsidR="00000000" w:rsidRDefault="00000000">
            <w:r>
              <w:t>String</w:t>
            </w:r>
          </w:p>
        </w:tc>
        <w:tc>
          <w:tcPr>
            <w:tcW w:w="0" w:type="auto"/>
            <w:vAlign w:val="center"/>
            <w:hideMark/>
          </w:tcPr>
          <w:p w:rsidR="00000000" w:rsidRDefault="00000000">
            <w:r>
              <w:t>Mobile number that linked with the sub-account.</w:t>
            </w:r>
          </w:p>
        </w:tc>
      </w:tr>
      <w:tr w:rsidR="00000000">
        <w:trPr>
          <w:divId w:val="175387555"/>
          <w:tblCellSpacing w:w="15" w:type="dxa"/>
        </w:trPr>
        <w:tc>
          <w:tcPr>
            <w:tcW w:w="0" w:type="auto"/>
            <w:vAlign w:val="center"/>
            <w:hideMark/>
          </w:tcPr>
          <w:p w:rsidR="00000000" w:rsidRDefault="00000000">
            <w:r>
              <w:t>gAuth</w:t>
            </w:r>
          </w:p>
        </w:tc>
        <w:tc>
          <w:tcPr>
            <w:tcW w:w="0" w:type="auto"/>
            <w:vAlign w:val="center"/>
            <w:hideMark/>
          </w:tcPr>
          <w:p w:rsidR="00000000" w:rsidRDefault="00000000">
            <w:r>
              <w:t>Boolean</w:t>
            </w:r>
          </w:p>
        </w:tc>
        <w:tc>
          <w:tcPr>
            <w:tcW w:w="0" w:type="auto"/>
            <w:vAlign w:val="center"/>
            <w:hideMark/>
          </w:tcPr>
          <w:p w:rsidR="00000000" w:rsidRDefault="00000000">
            <w:r>
              <w:t xml:space="preserve">If the sub-account switches on the Google Authenticator for login authentication. </w:t>
            </w:r>
            <w:r>
              <w:br/>
            </w:r>
            <w:r>
              <w:rPr>
                <w:rStyle w:val="HTML"/>
              </w:rPr>
              <w:t>true</w:t>
            </w:r>
            <w:r>
              <w:t xml:space="preserve">: On </w:t>
            </w:r>
            <w:r>
              <w:rPr>
                <w:rStyle w:val="HTML"/>
              </w:rPr>
              <w:t>false</w:t>
            </w:r>
            <w:r>
              <w:t>: Off</w:t>
            </w:r>
          </w:p>
        </w:tc>
      </w:tr>
      <w:tr w:rsidR="00000000">
        <w:trPr>
          <w:divId w:val="175387555"/>
          <w:tblCellSpacing w:w="15" w:type="dxa"/>
        </w:trPr>
        <w:tc>
          <w:tcPr>
            <w:tcW w:w="0" w:type="auto"/>
            <w:vAlign w:val="center"/>
            <w:hideMark/>
          </w:tcPr>
          <w:p w:rsidR="00000000" w:rsidRDefault="00000000">
            <w:r>
              <w:t>frozenFunc</w:t>
            </w:r>
          </w:p>
        </w:tc>
        <w:tc>
          <w:tcPr>
            <w:tcW w:w="0" w:type="auto"/>
            <w:vAlign w:val="center"/>
            <w:hideMark/>
          </w:tcPr>
          <w:p w:rsidR="00000000" w:rsidRDefault="00000000">
            <w:r>
              <w:t>Array of string</w:t>
            </w:r>
          </w:p>
        </w:tc>
        <w:tc>
          <w:tcPr>
            <w:tcW w:w="0" w:type="auto"/>
            <w:vAlign w:val="center"/>
            <w:hideMark/>
          </w:tcPr>
          <w:p w:rsidR="00000000" w:rsidRDefault="00000000">
            <w:r>
              <w:t>Frozen functions</w:t>
            </w:r>
            <w:r>
              <w:br/>
            </w:r>
            <w:r>
              <w:rPr>
                <w:rStyle w:val="HTML"/>
              </w:rPr>
              <w:t>trading</w:t>
            </w:r>
            <w:r>
              <w:br/>
            </w:r>
            <w:r>
              <w:rPr>
                <w:rStyle w:val="HTML"/>
              </w:rPr>
              <w:t>convert</w:t>
            </w:r>
            <w:r>
              <w:br/>
            </w:r>
            <w:r>
              <w:rPr>
                <w:rStyle w:val="HTML"/>
              </w:rPr>
              <w:t>transfer</w:t>
            </w:r>
            <w:r>
              <w:br/>
            </w:r>
            <w:r>
              <w:rPr>
                <w:rStyle w:val="HTML"/>
              </w:rPr>
              <w:t>withdrawal</w:t>
            </w:r>
            <w:r>
              <w:br/>
            </w:r>
            <w:r>
              <w:rPr>
                <w:rStyle w:val="search-highlight"/>
              </w:rPr>
              <w:t>depos</w:t>
            </w:r>
            <w:r>
              <w:rPr>
                <w:rStyle w:val="HTML"/>
              </w:rPr>
              <w:t>it</w:t>
            </w:r>
            <w:r>
              <w:br/>
            </w:r>
            <w:r>
              <w:rPr>
                <w:rStyle w:val="HTML"/>
              </w:rPr>
              <w:t>flexible_loan</w:t>
            </w:r>
          </w:p>
        </w:tc>
      </w:tr>
      <w:tr w:rsidR="00000000">
        <w:trPr>
          <w:divId w:val="175387555"/>
          <w:tblCellSpacing w:w="15" w:type="dxa"/>
        </w:trPr>
        <w:tc>
          <w:tcPr>
            <w:tcW w:w="0" w:type="auto"/>
            <w:vAlign w:val="center"/>
            <w:hideMark/>
          </w:tcPr>
          <w:p w:rsidR="00000000" w:rsidRDefault="00000000">
            <w:r>
              <w:t>canTransOut</w:t>
            </w:r>
          </w:p>
        </w:tc>
        <w:tc>
          <w:tcPr>
            <w:tcW w:w="0" w:type="auto"/>
            <w:vAlign w:val="center"/>
            <w:hideMark/>
          </w:tcPr>
          <w:p w:rsidR="00000000" w:rsidRDefault="00000000">
            <w:r>
              <w:t>Boolean</w:t>
            </w:r>
          </w:p>
        </w:tc>
        <w:tc>
          <w:tcPr>
            <w:tcW w:w="0" w:type="auto"/>
            <w:vAlign w:val="center"/>
            <w:hideMark/>
          </w:tcPr>
          <w:p w:rsidR="00000000" w:rsidRDefault="00000000">
            <w:r>
              <w:t xml:space="preserve">Whether the sub-account has the right to transfer out. </w:t>
            </w:r>
            <w:r>
              <w:br/>
            </w:r>
            <w:r>
              <w:rPr>
                <w:rStyle w:val="HTML"/>
              </w:rPr>
              <w:t>true</w:t>
            </w:r>
            <w:r>
              <w:t xml:space="preserve">: can transfer out </w:t>
            </w:r>
            <w:r>
              <w:br/>
            </w:r>
            <w:r>
              <w:rPr>
                <w:rStyle w:val="HTML"/>
              </w:rPr>
              <w:t>false</w:t>
            </w:r>
            <w:r>
              <w:t>: cannot transfer out</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Sub-account creation time, Unix timestamp in millisecond format. e.g. </w:t>
            </w:r>
            <w:r>
              <w:rPr>
                <w:rStyle w:val="HTML"/>
              </w:rPr>
              <w:t>1597026383085</w:t>
            </w:r>
          </w:p>
        </w:tc>
      </w:tr>
    </w:tbl>
    <w:p w:rsidR="00000000" w:rsidRDefault="00000000">
      <w:pPr>
        <w:pStyle w:val="3"/>
        <w:divId w:val="175387555"/>
      </w:pPr>
      <w:r>
        <w:t>Reset the API Key of a sub-account</w:t>
      </w:r>
    </w:p>
    <w:p w:rsidR="00000000" w:rsidRDefault="00000000">
      <w:pPr>
        <w:pStyle w:val="a5"/>
        <w:divId w:val="175387555"/>
      </w:pPr>
      <w:r>
        <w:t xml:space="preserve">Applies to master accounts only and master accounts API Key must be linked to IP addresses. Only API keys with </w:t>
      </w:r>
      <w:r>
        <w:rPr>
          <w:rStyle w:val="HTML"/>
        </w:rPr>
        <w:t>Trade</w:t>
      </w:r>
      <w:r>
        <w:t xml:space="preserve"> privilege can call this endpoint.</w:t>
      </w:r>
    </w:p>
    <w:p w:rsidR="00000000" w:rsidRDefault="00000000">
      <w:pPr>
        <w:pStyle w:val="4"/>
        <w:divId w:val="175387555"/>
      </w:pPr>
      <w:r>
        <w:t>Rate limit：1 request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/api/v5/users/subaccount/modify-apikey</w:t>
      </w:r>
    </w:p>
    <w:p w:rsidR="00000000" w:rsidRDefault="00000000">
      <w:pPr>
        <w:pStyle w:val="a5"/>
        <w:ind w:left="720" w:right="720"/>
        <w:divId w:val="1293561024"/>
      </w:pPr>
      <w:r>
        <w:t>Request sample</w:t>
      </w:r>
    </w:p>
    <w:p w:rsidR="00000000" w:rsidRDefault="00000000">
      <w:pPr>
        <w:pStyle w:val="HTML0"/>
        <w:divId w:val="1767800077"/>
        <w:rPr>
          <w:rStyle w:val="HTML"/>
        </w:rPr>
      </w:pPr>
      <w:r>
        <w:rPr>
          <w:rStyle w:val="HTML"/>
        </w:rPr>
        <w:t>POST /api/v5/users/subaccount/modify-apikey</w:t>
      </w:r>
    </w:p>
    <w:p w:rsidR="00000000" w:rsidRDefault="00000000">
      <w:pPr>
        <w:pStyle w:val="HTML0"/>
        <w:divId w:val="1767800077"/>
        <w:rPr>
          <w:rStyle w:val="HTML"/>
        </w:rPr>
      </w:pPr>
      <w:r>
        <w:rPr>
          <w:rStyle w:val="HTML"/>
        </w:rPr>
        <w:t>body</w:t>
      </w:r>
    </w:p>
    <w:p w:rsidR="00000000" w:rsidRDefault="00000000">
      <w:pPr>
        <w:pStyle w:val="HTML0"/>
        <w:divId w:val="1767800077"/>
        <w:rPr>
          <w:rStyle w:val="HTML"/>
        </w:rPr>
      </w:pPr>
      <w:r>
        <w:rPr>
          <w:rStyle w:val="o"/>
        </w:rPr>
        <w:t>{</w:t>
      </w:r>
    </w:p>
    <w:p w:rsidR="00000000" w:rsidRDefault="00000000">
      <w:pPr>
        <w:pStyle w:val="HTML0"/>
        <w:divId w:val="1767800077"/>
        <w:rPr>
          <w:rStyle w:val="HTML"/>
        </w:rPr>
      </w:pPr>
      <w:r>
        <w:rPr>
          <w:rStyle w:val="HTML"/>
        </w:rPr>
        <w:t xml:space="preserve">    </w:t>
      </w:r>
      <w:r>
        <w:rPr>
          <w:rStyle w:val="s2"/>
        </w:rPr>
        <w:t>"subAcct"</w:t>
      </w:r>
      <w:r>
        <w:rPr>
          <w:rStyle w:val="HTML"/>
        </w:rPr>
        <w:t>:</w:t>
      </w:r>
      <w:r>
        <w:rPr>
          <w:rStyle w:val="s2"/>
        </w:rPr>
        <w:t>"yongxu"</w:t>
      </w:r>
      <w:r>
        <w:rPr>
          <w:rStyle w:val="HTML"/>
        </w:rPr>
        <w:t>,</w:t>
      </w:r>
    </w:p>
    <w:p w:rsidR="00000000" w:rsidRDefault="00000000">
      <w:pPr>
        <w:pStyle w:val="HTML0"/>
        <w:divId w:val="1767800077"/>
        <w:rPr>
          <w:rStyle w:val="HTML"/>
        </w:rPr>
      </w:pPr>
      <w:r>
        <w:rPr>
          <w:rStyle w:val="HTML"/>
        </w:rPr>
        <w:t xml:space="preserve">    </w:t>
      </w:r>
      <w:r>
        <w:rPr>
          <w:rStyle w:val="s2"/>
        </w:rPr>
        <w:t>"apiKey"</w:t>
      </w:r>
      <w:r>
        <w:rPr>
          <w:rStyle w:val="HTML"/>
        </w:rPr>
        <w:t>:</w:t>
      </w:r>
      <w:r>
        <w:rPr>
          <w:rStyle w:val="s2"/>
        </w:rPr>
        <w:t>"49e1b84b-6dee-4894-80ee-ce9eb7ad614f"</w:t>
      </w:r>
      <w:r>
        <w:rPr>
          <w:rStyle w:val="HTML"/>
        </w:rPr>
        <w:t>,</w:t>
      </w:r>
    </w:p>
    <w:p w:rsidR="00000000" w:rsidRDefault="00000000">
      <w:pPr>
        <w:pStyle w:val="HTML0"/>
        <w:divId w:val="1767800077"/>
        <w:rPr>
          <w:rStyle w:val="HTML"/>
        </w:rPr>
      </w:pPr>
      <w:r>
        <w:rPr>
          <w:rStyle w:val="HTML"/>
        </w:rPr>
        <w:t xml:space="preserve">    </w:t>
      </w:r>
      <w:r>
        <w:rPr>
          <w:rStyle w:val="s2"/>
        </w:rPr>
        <w:t>"ip"</w:t>
      </w:r>
      <w:r>
        <w:rPr>
          <w:rStyle w:val="HTML"/>
        </w:rPr>
        <w:t>:</w:t>
      </w:r>
      <w:r>
        <w:rPr>
          <w:rStyle w:val="s2"/>
        </w:rPr>
        <w:t>"1.1.1.1"</w:t>
      </w:r>
    </w:p>
    <w:p w:rsidR="00000000" w:rsidRDefault="00000000">
      <w:pPr>
        <w:pStyle w:val="HTML0"/>
        <w:divId w:val="1767800077"/>
        <w:rPr>
          <w:rStyle w:val="HTML"/>
        </w:rPr>
      </w:pPr>
      <w:r>
        <w:rPr>
          <w:rStyle w:val="o"/>
        </w:rPr>
        <w:t>}</w:t>
      </w:r>
    </w:p>
    <w:p w:rsidR="00000000" w:rsidRDefault="00000000">
      <w:pPr>
        <w:pStyle w:val="HTML0"/>
        <w:divId w:val="303976299"/>
        <w:rPr>
          <w:rStyle w:val="HTML"/>
          <w:vanish/>
        </w:rPr>
      </w:pPr>
      <w:r>
        <w:rPr>
          <w:rStyle w:val="kn"/>
          <w:vanish/>
        </w:rPr>
        <w:t>import</w:t>
      </w:r>
      <w:r>
        <w:rPr>
          <w:rStyle w:val="HTML"/>
          <w:vanish/>
        </w:rPr>
        <w:t xml:space="preserve"> </w:t>
      </w:r>
      <w:r>
        <w:rPr>
          <w:rStyle w:val="nn"/>
          <w:vanish/>
        </w:rPr>
        <w:t>okx.SubAccount</w:t>
      </w:r>
      <w:r>
        <w:rPr>
          <w:rStyle w:val="HTML"/>
          <w:vanish/>
        </w:rPr>
        <w:t xml:space="preserve"> </w:t>
      </w:r>
      <w:r>
        <w:rPr>
          <w:rStyle w:val="k"/>
          <w:vanish/>
        </w:rPr>
        <w:t>as</w:t>
      </w:r>
      <w:r>
        <w:rPr>
          <w:rStyle w:val="HTML"/>
          <w:vanish/>
        </w:rPr>
        <w:t xml:space="preserve"> </w:t>
      </w:r>
      <w:r>
        <w:rPr>
          <w:rStyle w:val="n"/>
          <w:vanish/>
        </w:rPr>
        <w:t>SubAccount</w:t>
      </w:r>
    </w:p>
    <w:p w:rsidR="00000000" w:rsidRDefault="00000000">
      <w:pPr>
        <w:pStyle w:val="HTML0"/>
        <w:divId w:val="303976299"/>
        <w:rPr>
          <w:rStyle w:val="HTML"/>
          <w:vanish/>
        </w:rPr>
      </w:pPr>
    </w:p>
    <w:p w:rsidR="00000000" w:rsidRDefault="00000000">
      <w:pPr>
        <w:pStyle w:val="HTML0"/>
        <w:divId w:val="303976299"/>
        <w:rPr>
          <w:rStyle w:val="c1"/>
          <w:vanish/>
        </w:rPr>
      </w:pPr>
      <w:r>
        <w:rPr>
          <w:rStyle w:val="c1"/>
          <w:vanish/>
        </w:rPr>
        <w:t># API initialization</w:t>
      </w:r>
    </w:p>
    <w:p w:rsidR="00000000" w:rsidRDefault="00000000">
      <w:pPr>
        <w:pStyle w:val="HTML0"/>
        <w:divId w:val="303976299"/>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303976299"/>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303976299"/>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303976299"/>
        <w:rPr>
          <w:rStyle w:val="HTML"/>
          <w:vanish/>
        </w:rPr>
      </w:pPr>
    </w:p>
    <w:p w:rsidR="00000000" w:rsidRDefault="00000000">
      <w:pPr>
        <w:pStyle w:val="HTML0"/>
        <w:divId w:val="303976299"/>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 0, Demo trading: 1</w:t>
      </w:r>
    </w:p>
    <w:p w:rsidR="00000000" w:rsidRDefault="00000000">
      <w:pPr>
        <w:pStyle w:val="HTML0"/>
        <w:divId w:val="303976299"/>
        <w:rPr>
          <w:rStyle w:val="HTML"/>
          <w:vanish/>
        </w:rPr>
      </w:pPr>
    </w:p>
    <w:p w:rsidR="00000000" w:rsidRDefault="00000000">
      <w:pPr>
        <w:pStyle w:val="HTML0"/>
        <w:divId w:val="303976299"/>
        <w:rPr>
          <w:rStyle w:val="HTML"/>
          <w:vanish/>
        </w:rPr>
      </w:pPr>
      <w:r>
        <w:rPr>
          <w:rStyle w:val="n"/>
          <w:vanish/>
        </w:rPr>
        <w:t>subAccountAPI</w:t>
      </w:r>
      <w:r>
        <w:rPr>
          <w:rStyle w:val="HTML"/>
          <w:vanish/>
        </w:rPr>
        <w:t xml:space="preserve"> </w:t>
      </w:r>
      <w:r>
        <w:rPr>
          <w:rStyle w:val="o"/>
          <w:vanish/>
        </w:rPr>
        <w:t>=</w:t>
      </w:r>
      <w:r>
        <w:rPr>
          <w:rStyle w:val="HTML"/>
          <w:vanish/>
        </w:rPr>
        <w:t xml:space="preserve"> </w:t>
      </w:r>
      <w:r>
        <w:rPr>
          <w:rStyle w:val="n"/>
          <w:vanish/>
        </w:rPr>
        <w:t>SubAccount</w:t>
      </w:r>
      <w:r>
        <w:rPr>
          <w:rStyle w:val="p"/>
          <w:vanish/>
        </w:rPr>
        <w:t>.</w:t>
      </w:r>
      <w:r>
        <w:rPr>
          <w:rStyle w:val="n"/>
          <w:vanish/>
        </w:rPr>
        <w:t>SubAccountAPI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303976299"/>
        <w:rPr>
          <w:rStyle w:val="HTML"/>
          <w:vanish/>
        </w:rPr>
      </w:pPr>
    </w:p>
    <w:p w:rsidR="00000000" w:rsidRDefault="00000000">
      <w:pPr>
        <w:pStyle w:val="HTML0"/>
        <w:divId w:val="303976299"/>
        <w:rPr>
          <w:rStyle w:val="c1"/>
          <w:vanish/>
        </w:rPr>
      </w:pPr>
      <w:r>
        <w:rPr>
          <w:rStyle w:val="c1"/>
          <w:vanish/>
        </w:rPr>
        <w:t># Reset the API Key of a sub-account</w:t>
      </w:r>
    </w:p>
    <w:p w:rsidR="00000000" w:rsidRDefault="00000000">
      <w:pPr>
        <w:pStyle w:val="HTML0"/>
        <w:divId w:val="303976299"/>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subAccountAPI</w:t>
      </w:r>
      <w:r>
        <w:rPr>
          <w:rStyle w:val="p"/>
          <w:vanish/>
        </w:rPr>
        <w:t>.</w:t>
      </w:r>
      <w:r>
        <w:rPr>
          <w:rStyle w:val="n"/>
          <w:vanish/>
        </w:rPr>
        <w:t>reset_subaccount_apikey</w:t>
      </w:r>
      <w:r>
        <w:rPr>
          <w:rStyle w:val="p"/>
          <w:vanish/>
        </w:rPr>
        <w:t>(</w:t>
      </w:r>
    </w:p>
    <w:p w:rsidR="00000000" w:rsidRDefault="00000000">
      <w:pPr>
        <w:pStyle w:val="HTML0"/>
        <w:divId w:val="303976299"/>
        <w:rPr>
          <w:rStyle w:val="HTML"/>
          <w:vanish/>
        </w:rPr>
      </w:pPr>
      <w:r>
        <w:rPr>
          <w:rStyle w:val="HTML"/>
          <w:vanish/>
        </w:rPr>
        <w:t xml:space="preserve">    </w:t>
      </w:r>
      <w:r>
        <w:rPr>
          <w:rStyle w:val="n"/>
          <w:vanish/>
        </w:rPr>
        <w:t>subAcct</w:t>
      </w:r>
      <w:r>
        <w:rPr>
          <w:rStyle w:val="o"/>
          <w:vanish/>
        </w:rPr>
        <w:t>=</w:t>
      </w:r>
      <w:r>
        <w:rPr>
          <w:rStyle w:val="s"/>
          <w:vanish/>
        </w:rPr>
        <w:t>"hahawang1"</w:t>
      </w:r>
      <w:r>
        <w:rPr>
          <w:rStyle w:val="p"/>
          <w:vanish/>
        </w:rPr>
        <w:t>,</w:t>
      </w:r>
    </w:p>
    <w:p w:rsidR="00000000" w:rsidRDefault="00000000">
      <w:pPr>
        <w:pStyle w:val="HTML0"/>
        <w:divId w:val="303976299"/>
        <w:rPr>
          <w:rStyle w:val="HTML"/>
          <w:vanish/>
        </w:rPr>
      </w:pPr>
      <w:r>
        <w:rPr>
          <w:rStyle w:val="HTML"/>
          <w:vanish/>
        </w:rPr>
        <w:t xml:space="preserve">    </w:t>
      </w:r>
      <w:r>
        <w:rPr>
          <w:rStyle w:val="n"/>
          <w:vanish/>
        </w:rPr>
        <w:t>apiKey</w:t>
      </w:r>
      <w:r>
        <w:rPr>
          <w:rStyle w:val="o"/>
          <w:vanish/>
        </w:rPr>
        <w:t>=</w:t>
      </w:r>
      <w:r>
        <w:rPr>
          <w:rStyle w:val="s"/>
          <w:vanish/>
        </w:rPr>
        <w:t>""</w:t>
      </w:r>
      <w:r>
        <w:rPr>
          <w:rStyle w:val="p"/>
          <w:vanish/>
        </w:rPr>
        <w:t>,</w:t>
      </w:r>
    </w:p>
    <w:p w:rsidR="00000000" w:rsidRDefault="00000000">
      <w:pPr>
        <w:pStyle w:val="HTML0"/>
        <w:divId w:val="303976299"/>
        <w:rPr>
          <w:rStyle w:val="HTML"/>
          <w:vanish/>
        </w:rPr>
      </w:pPr>
      <w:r>
        <w:rPr>
          <w:rStyle w:val="HTML"/>
          <w:vanish/>
        </w:rPr>
        <w:t xml:space="preserve">    </w:t>
      </w:r>
      <w:r>
        <w:rPr>
          <w:rStyle w:val="n"/>
          <w:vanish/>
        </w:rPr>
        <w:t>ip</w:t>
      </w:r>
      <w:r>
        <w:rPr>
          <w:rStyle w:val="o"/>
          <w:vanish/>
        </w:rPr>
        <w:t>=</w:t>
      </w:r>
      <w:r>
        <w:rPr>
          <w:rStyle w:val="s"/>
          <w:vanish/>
        </w:rPr>
        <w:t>""</w:t>
      </w:r>
    </w:p>
    <w:p w:rsidR="00000000" w:rsidRDefault="00000000">
      <w:pPr>
        <w:pStyle w:val="HTML0"/>
        <w:divId w:val="303976299"/>
        <w:rPr>
          <w:rStyle w:val="HTML"/>
          <w:vanish/>
        </w:rPr>
      </w:pPr>
      <w:r>
        <w:rPr>
          <w:rStyle w:val="p"/>
          <w:vanish/>
        </w:rPr>
        <w:t>)</w:t>
      </w:r>
    </w:p>
    <w:p w:rsidR="00000000" w:rsidRDefault="00000000">
      <w:pPr>
        <w:pStyle w:val="HTML0"/>
        <w:divId w:val="303976299"/>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8"/>
        <w:gridCol w:w="780"/>
        <w:gridCol w:w="1058"/>
        <w:gridCol w:w="5080"/>
      </w:tblGrid>
      <w:tr w:rsidR="00000000">
        <w:trPr>
          <w:divId w:val="175387555"/>
          <w:tblHeader/>
          <w:tblCellSpacing w:w="15" w:type="dxa"/>
        </w:trPr>
        <w:tc>
          <w:tcPr>
            <w:tcW w:w="0" w:type="auto"/>
            <w:vAlign w:val="center"/>
            <w:hideMark/>
          </w:tcPr>
          <w:p w:rsidR="00000000" w:rsidRDefault="00000000">
            <w:pPr>
              <w:rPr>
                <w:b/>
                <w:bCs/>
              </w:rPr>
            </w:pPr>
            <w:r>
              <w:rPr>
                <w:b/>
                <w:bCs/>
              </w:rPr>
              <w:t>Parameter name</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subAcct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Sub-account name</w:t>
            </w:r>
          </w:p>
        </w:tc>
      </w:tr>
      <w:tr w:rsidR="00000000">
        <w:trPr>
          <w:divId w:val="175387555"/>
          <w:tblCellSpacing w:w="15" w:type="dxa"/>
        </w:trPr>
        <w:tc>
          <w:tcPr>
            <w:tcW w:w="0" w:type="auto"/>
            <w:vAlign w:val="center"/>
            <w:hideMark/>
          </w:tcPr>
          <w:p w:rsidR="00000000" w:rsidRDefault="00000000">
            <w:r>
              <w:t>apiKey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Sub-account APIKey</w:t>
            </w:r>
          </w:p>
        </w:tc>
      </w:tr>
      <w:tr w:rsidR="00000000">
        <w:trPr>
          <w:divId w:val="175387555"/>
          <w:tblCellSpacing w:w="15" w:type="dxa"/>
        </w:trPr>
        <w:tc>
          <w:tcPr>
            <w:tcW w:w="0" w:type="auto"/>
            <w:vAlign w:val="center"/>
            <w:hideMark/>
          </w:tcPr>
          <w:p w:rsidR="00000000" w:rsidRDefault="00000000">
            <w:r>
              <w:t>label</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Sub-account API Key label. The label will be reset if this is passed through.</w:t>
            </w:r>
          </w:p>
        </w:tc>
      </w:tr>
      <w:tr w:rsidR="00000000">
        <w:trPr>
          <w:divId w:val="175387555"/>
          <w:tblCellSpacing w:w="15" w:type="dxa"/>
        </w:trPr>
        <w:tc>
          <w:tcPr>
            <w:tcW w:w="0" w:type="auto"/>
            <w:vAlign w:val="center"/>
            <w:hideMark/>
          </w:tcPr>
          <w:p w:rsidR="00000000" w:rsidRDefault="00000000">
            <w:r>
              <w:t>perm</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Sub-account API Key permissions</w:t>
            </w:r>
            <w:r>
              <w:br/>
            </w:r>
            <w:r>
              <w:rPr>
                <w:rStyle w:val="HTML"/>
              </w:rPr>
              <w:t>read_only</w:t>
            </w:r>
            <w:r>
              <w:t>: Read</w:t>
            </w:r>
            <w:r>
              <w:br/>
            </w:r>
            <w:r>
              <w:rPr>
                <w:rStyle w:val="HTML"/>
              </w:rPr>
              <w:t>trade</w:t>
            </w:r>
            <w:r>
              <w:t>: Trade</w:t>
            </w:r>
            <w:r>
              <w:br/>
              <w:t xml:space="preserve">Separate with commas if more than one. </w:t>
            </w:r>
            <w:r>
              <w:br/>
              <w:t>The permission will be reset if this is passed through.</w:t>
            </w:r>
          </w:p>
        </w:tc>
      </w:tr>
      <w:tr w:rsidR="00000000">
        <w:trPr>
          <w:divId w:val="175387555"/>
          <w:tblCellSpacing w:w="15" w:type="dxa"/>
        </w:trPr>
        <w:tc>
          <w:tcPr>
            <w:tcW w:w="0" w:type="auto"/>
            <w:vAlign w:val="center"/>
            <w:hideMark/>
          </w:tcPr>
          <w:p w:rsidR="00000000" w:rsidRDefault="00000000">
            <w:r>
              <w:t>ip</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Sub-account API Key linked IP addresses, separate with commas if more than one. Support up to 20 IP addresses.</w:t>
            </w:r>
            <w:r>
              <w:br/>
              <w:t>The IP will be reset if this is passed through.</w:t>
            </w:r>
            <w:r>
              <w:br/>
              <w:t xml:space="preserve">If </w:t>
            </w:r>
            <w:r>
              <w:rPr>
                <w:rStyle w:val="HTML"/>
              </w:rPr>
              <w:t>ip</w:t>
            </w:r>
            <w:r>
              <w:t xml:space="preserve"> is set to "", then no IP addresses is linked to the APIKey.</w:t>
            </w:r>
          </w:p>
        </w:tc>
      </w:tr>
    </w:tbl>
    <w:p w:rsidR="00000000" w:rsidRDefault="00000000">
      <w:pPr>
        <w:pStyle w:val="a5"/>
        <w:ind w:left="720" w:right="720"/>
        <w:divId w:val="210456612"/>
      </w:pPr>
      <w:r>
        <w:t>Returned results</w:t>
      </w:r>
    </w:p>
    <w:p w:rsidR="00000000" w:rsidRDefault="00000000">
      <w:pPr>
        <w:pStyle w:val="HTML0"/>
        <w:divId w:val="386343063"/>
        <w:rPr>
          <w:rStyle w:val="w"/>
        </w:rPr>
      </w:pPr>
      <w:r>
        <w:rPr>
          <w:rStyle w:val="p"/>
        </w:rPr>
        <w:t>{</w:t>
      </w:r>
    </w:p>
    <w:p w:rsidR="00000000" w:rsidRDefault="00000000">
      <w:pPr>
        <w:pStyle w:val="HTML0"/>
        <w:divId w:val="386343063"/>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386343063"/>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386343063"/>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386343063"/>
        <w:rPr>
          <w:rStyle w:val="w"/>
        </w:rPr>
      </w:pPr>
      <w:r>
        <w:rPr>
          <w:rStyle w:val="w"/>
        </w:rPr>
        <w:t xml:space="preserve">        </w:t>
      </w:r>
      <w:r>
        <w:rPr>
          <w:rStyle w:val="nl"/>
        </w:rPr>
        <w:t>"subAcct"</w:t>
      </w:r>
      <w:r>
        <w:rPr>
          <w:rStyle w:val="p"/>
        </w:rPr>
        <w:t>:</w:t>
      </w:r>
      <w:r>
        <w:rPr>
          <w:rStyle w:val="w"/>
        </w:rPr>
        <w:t xml:space="preserve"> </w:t>
      </w:r>
      <w:r>
        <w:rPr>
          <w:rStyle w:val="s2"/>
        </w:rPr>
        <w:t>"yongxu"</w:t>
      </w:r>
      <w:r>
        <w:rPr>
          <w:rStyle w:val="p"/>
        </w:rPr>
        <w:t>,</w:t>
      </w:r>
    </w:p>
    <w:p w:rsidR="00000000" w:rsidRDefault="00000000">
      <w:pPr>
        <w:pStyle w:val="HTML0"/>
        <w:divId w:val="386343063"/>
        <w:rPr>
          <w:rStyle w:val="w"/>
        </w:rPr>
      </w:pPr>
      <w:r>
        <w:rPr>
          <w:rStyle w:val="w"/>
        </w:rPr>
        <w:t xml:space="preserve">        </w:t>
      </w:r>
      <w:r>
        <w:rPr>
          <w:rStyle w:val="nl"/>
        </w:rPr>
        <w:t>"label"</w:t>
      </w:r>
      <w:r>
        <w:rPr>
          <w:rStyle w:val="p"/>
        </w:rPr>
        <w:t>:</w:t>
      </w:r>
      <w:r>
        <w:rPr>
          <w:rStyle w:val="w"/>
        </w:rPr>
        <w:t xml:space="preserve"> </w:t>
      </w:r>
      <w:r>
        <w:rPr>
          <w:rStyle w:val="s2"/>
        </w:rPr>
        <w:t>"v5"</w:t>
      </w:r>
      <w:r>
        <w:rPr>
          <w:rStyle w:val="p"/>
        </w:rPr>
        <w:t>,</w:t>
      </w:r>
    </w:p>
    <w:p w:rsidR="00000000" w:rsidRDefault="00000000">
      <w:pPr>
        <w:pStyle w:val="HTML0"/>
        <w:divId w:val="386343063"/>
        <w:rPr>
          <w:rStyle w:val="w"/>
        </w:rPr>
      </w:pPr>
      <w:r>
        <w:rPr>
          <w:rStyle w:val="w"/>
        </w:rPr>
        <w:t xml:space="preserve">        </w:t>
      </w:r>
      <w:r>
        <w:rPr>
          <w:rStyle w:val="nl"/>
        </w:rPr>
        <w:t>"apiKey"</w:t>
      </w:r>
      <w:r>
        <w:rPr>
          <w:rStyle w:val="p"/>
        </w:rPr>
        <w:t>:</w:t>
      </w:r>
      <w:r>
        <w:rPr>
          <w:rStyle w:val="w"/>
        </w:rPr>
        <w:t xml:space="preserve"> </w:t>
      </w:r>
      <w:r>
        <w:rPr>
          <w:rStyle w:val="s2"/>
        </w:rPr>
        <w:t>"arg13sdfgs"</w:t>
      </w:r>
      <w:r>
        <w:rPr>
          <w:rStyle w:val="p"/>
        </w:rPr>
        <w:t>,</w:t>
      </w:r>
    </w:p>
    <w:p w:rsidR="00000000" w:rsidRDefault="00000000">
      <w:pPr>
        <w:pStyle w:val="HTML0"/>
        <w:divId w:val="386343063"/>
        <w:rPr>
          <w:rStyle w:val="w"/>
        </w:rPr>
      </w:pPr>
      <w:r>
        <w:rPr>
          <w:rStyle w:val="w"/>
        </w:rPr>
        <w:t xml:space="preserve">        </w:t>
      </w:r>
      <w:r>
        <w:rPr>
          <w:rStyle w:val="nl"/>
        </w:rPr>
        <w:t>"perm"</w:t>
      </w:r>
      <w:r>
        <w:rPr>
          <w:rStyle w:val="p"/>
        </w:rPr>
        <w:t>:</w:t>
      </w:r>
      <w:r>
        <w:rPr>
          <w:rStyle w:val="w"/>
        </w:rPr>
        <w:t xml:space="preserve"> </w:t>
      </w:r>
      <w:r>
        <w:rPr>
          <w:rStyle w:val="s2"/>
        </w:rPr>
        <w:t>"read,trade"</w:t>
      </w:r>
      <w:r>
        <w:rPr>
          <w:rStyle w:val="p"/>
        </w:rPr>
        <w:t>,</w:t>
      </w:r>
    </w:p>
    <w:p w:rsidR="00000000" w:rsidRDefault="00000000">
      <w:pPr>
        <w:pStyle w:val="HTML0"/>
        <w:divId w:val="386343063"/>
        <w:rPr>
          <w:rStyle w:val="w"/>
        </w:rPr>
      </w:pPr>
      <w:r>
        <w:rPr>
          <w:rStyle w:val="w"/>
        </w:rPr>
        <w:t xml:space="preserve">        </w:t>
      </w:r>
      <w:r>
        <w:rPr>
          <w:rStyle w:val="nl"/>
        </w:rPr>
        <w:t>"ip"</w:t>
      </w:r>
      <w:r>
        <w:rPr>
          <w:rStyle w:val="p"/>
        </w:rPr>
        <w:t>:</w:t>
      </w:r>
      <w:r>
        <w:rPr>
          <w:rStyle w:val="w"/>
        </w:rPr>
        <w:t xml:space="preserve"> </w:t>
      </w:r>
      <w:r>
        <w:rPr>
          <w:rStyle w:val="s2"/>
        </w:rPr>
        <w:t>"1.1.1.1"</w:t>
      </w:r>
      <w:r>
        <w:rPr>
          <w:rStyle w:val="p"/>
        </w:rPr>
        <w:t>,</w:t>
      </w:r>
    </w:p>
    <w:p w:rsidR="00000000" w:rsidRDefault="00000000">
      <w:pPr>
        <w:pStyle w:val="HTML0"/>
        <w:divId w:val="386343063"/>
        <w:rPr>
          <w:rStyle w:val="w"/>
        </w:rPr>
      </w:pPr>
      <w:r>
        <w:rPr>
          <w:rStyle w:val="w"/>
        </w:rPr>
        <w:t xml:space="preserve">        </w:t>
      </w:r>
      <w:r>
        <w:rPr>
          <w:rStyle w:val="nl"/>
        </w:rPr>
        <w:t>"ts"</w:t>
      </w:r>
      <w:r>
        <w:rPr>
          <w:rStyle w:val="p"/>
        </w:rPr>
        <w:t>:</w:t>
      </w:r>
      <w:r>
        <w:rPr>
          <w:rStyle w:val="w"/>
        </w:rPr>
        <w:t xml:space="preserve"> </w:t>
      </w:r>
      <w:r>
        <w:rPr>
          <w:rStyle w:val="s2"/>
        </w:rPr>
        <w:t>"1597026383085"</w:t>
      </w:r>
    </w:p>
    <w:p w:rsidR="00000000" w:rsidRDefault="00000000">
      <w:pPr>
        <w:pStyle w:val="HTML0"/>
        <w:divId w:val="386343063"/>
        <w:rPr>
          <w:rStyle w:val="w"/>
        </w:rPr>
      </w:pPr>
      <w:r>
        <w:rPr>
          <w:rStyle w:val="w"/>
        </w:rPr>
        <w:t xml:space="preserve">    </w:t>
      </w:r>
      <w:r>
        <w:rPr>
          <w:rStyle w:val="p"/>
        </w:rPr>
        <w:t>}]</w:t>
      </w:r>
    </w:p>
    <w:p w:rsidR="00000000" w:rsidRDefault="00000000">
      <w:pPr>
        <w:pStyle w:val="HTML0"/>
        <w:divId w:val="386343063"/>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4"/>
        <w:gridCol w:w="780"/>
        <w:gridCol w:w="5832"/>
      </w:tblGrid>
      <w:tr w:rsidR="00000000">
        <w:trPr>
          <w:divId w:val="175387555"/>
          <w:tblHeader/>
          <w:tblCellSpacing w:w="15" w:type="dxa"/>
        </w:trPr>
        <w:tc>
          <w:tcPr>
            <w:tcW w:w="0" w:type="auto"/>
            <w:vAlign w:val="center"/>
            <w:hideMark/>
          </w:tcPr>
          <w:p w:rsidR="00000000" w:rsidRDefault="00000000">
            <w:pPr>
              <w:rPr>
                <w:b/>
                <w:bCs/>
              </w:rPr>
            </w:pPr>
            <w:r>
              <w:rPr>
                <w:rStyle w:val="a6"/>
              </w:rPr>
              <w:t>Parameter name</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subAcct</w:t>
            </w:r>
          </w:p>
        </w:tc>
        <w:tc>
          <w:tcPr>
            <w:tcW w:w="0" w:type="auto"/>
            <w:vAlign w:val="center"/>
            <w:hideMark/>
          </w:tcPr>
          <w:p w:rsidR="00000000" w:rsidRDefault="00000000">
            <w:r>
              <w:t>String</w:t>
            </w:r>
          </w:p>
        </w:tc>
        <w:tc>
          <w:tcPr>
            <w:tcW w:w="0" w:type="auto"/>
            <w:vAlign w:val="center"/>
            <w:hideMark/>
          </w:tcPr>
          <w:p w:rsidR="00000000" w:rsidRDefault="00000000">
            <w:r>
              <w:t>Sub-account name</w:t>
            </w:r>
          </w:p>
        </w:tc>
      </w:tr>
      <w:tr w:rsidR="00000000">
        <w:trPr>
          <w:divId w:val="175387555"/>
          <w:tblCellSpacing w:w="15" w:type="dxa"/>
        </w:trPr>
        <w:tc>
          <w:tcPr>
            <w:tcW w:w="0" w:type="auto"/>
            <w:vAlign w:val="center"/>
            <w:hideMark/>
          </w:tcPr>
          <w:p w:rsidR="00000000" w:rsidRDefault="00000000">
            <w:r>
              <w:t>apiKey</w:t>
            </w:r>
          </w:p>
        </w:tc>
        <w:tc>
          <w:tcPr>
            <w:tcW w:w="0" w:type="auto"/>
            <w:vAlign w:val="center"/>
            <w:hideMark/>
          </w:tcPr>
          <w:p w:rsidR="00000000" w:rsidRDefault="00000000">
            <w:r>
              <w:t>String</w:t>
            </w:r>
          </w:p>
        </w:tc>
        <w:tc>
          <w:tcPr>
            <w:tcW w:w="0" w:type="auto"/>
            <w:vAlign w:val="center"/>
            <w:hideMark/>
          </w:tcPr>
          <w:p w:rsidR="00000000" w:rsidRDefault="00000000">
            <w:r>
              <w:t>Sub-accountAPI public key</w:t>
            </w:r>
          </w:p>
        </w:tc>
      </w:tr>
      <w:tr w:rsidR="00000000">
        <w:trPr>
          <w:divId w:val="175387555"/>
          <w:tblCellSpacing w:w="15" w:type="dxa"/>
        </w:trPr>
        <w:tc>
          <w:tcPr>
            <w:tcW w:w="0" w:type="auto"/>
            <w:vAlign w:val="center"/>
            <w:hideMark/>
          </w:tcPr>
          <w:p w:rsidR="00000000" w:rsidRDefault="00000000">
            <w:r>
              <w:t>label</w:t>
            </w:r>
          </w:p>
        </w:tc>
        <w:tc>
          <w:tcPr>
            <w:tcW w:w="0" w:type="auto"/>
            <w:vAlign w:val="center"/>
            <w:hideMark/>
          </w:tcPr>
          <w:p w:rsidR="00000000" w:rsidRDefault="00000000">
            <w:r>
              <w:t>String</w:t>
            </w:r>
          </w:p>
        </w:tc>
        <w:tc>
          <w:tcPr>
            <w:tcW w:w="0" w:type="auto"/>
            <w:vAlign w:val="center"/>
            <w:hideMark/>
          </w:tcPr>
          <w:p w:rsidR="00000000" w:rsidRDefault="00000000">
            <w:r>
              <w:t>Sub-account API Key label</w:t>
            </w:r>
          </w:p>
        </w:tc>
      </w:tr>
      <w:tr w:rsidR="00000000">
        <w:trPr>
          <w:divId w:val="175387555"/>
          <w:tblCellSpacing w:w="15" w:type="dxa"/>
        </w:trPr>
        <w:tc>
          <w:tcPr>
            <w:tcW w:w="0" w:type="auto"/>
            <w:vAlign w:val="center"/>
            <w:hideMark/>
          </w:tcPr>
          <w:p w:rsidR="00000000" w:rsidRDefault="00000000">
            <w:r>
              <w:t>perm</w:t>
            </w:r>
          </w:p>
        </w:tc>
        <w:tc>
          <w:tcPr>
            <w:tcW w:w="0" w:type="auto"/>
            <w:vAlign w:val="center"/>
            <w:hideMark/>
          </w:tcPr>
          <w:p w:rsidR="00000000" w:rsidRDefault="00000000">
            <w:r>
              <w:t>String</w:t>
            </w:r>
          </w:p>
        </w:tc>
        <w:tc>
          <w:tcPr>
            <w:tcW w:w="0" w:type="auto"/>
            <w:vAlign w:val="center"/>
            <w:hideMark/>
          </w:tcPr>
          <w:p w:rsidR="00000000" w:rsidRDefault="00000000">
            <w:r>
              <w:t>Sub-account API Key permissions</w:t>
            </w:r>
            <w:r>
              <w:br/>
            </w:r>
            <w:r>
              <w:rPr>
                <w:rStyle w:val="HTML"/>
              </w:rPr>
              <w:t>read_only</w:t>
            </w:r>
            <w:r>
              <w:t>: Read</w:t>
            </w:r>
            <w:r>
              <w:br/>
            </w:r>
            <w:r>
              <w:rPr>
                <w:rStyle w:val="HTML"/>
              </w:rPr>
              <w:t>trade</w:t>
            </w:r>
            <w:r>
              <w:t>: Trade</w:t>
            </w:r>
          </w:p>
        </w:tc>
      </w:tr>
      <w:tr w:rsidR="00000000">
        <w:trPr>
          <w:divId w:val="175387555"/>
          <w:tblCellSpacing w:w="15" w:type="dxa"/>
        </w:trPr>
        <w:tc>
          <w:tcPr>
            <w:tcW w:w="0" w:type="auto"/>
            <w:vAlign w:val="center"/>
            <w:hideMark/>
          </w:tcPr>
          <w:p w:rsidR="00000000" w:rsidRDefault="00000000">
            <w:r>
              <w:t>ip</w:t>
            </w:r>
          </w:p>
        </w:tc>
        <w:tc>
          <w:tcPr>
            <w:tcW w:w="0" w:type="auto"/>
            <w:vAlign w:val="center"/>
            <w:hideMark/>
          </w:tcPr>
          <w:p w:rsidR="00000000" w:rsidRDefault="00000000">
            <w:r>
              <w:t>String</w:t>
            </w:r>
          </w:p>
        </w:tc>
        <w:tc>
          <w:tcPr>
            <w:tcW w:w="0" w:type="auto"/>
            <w:vAlign w:val="center"/>
            <w:hideMark/>
          </w:tcPr>
          <w:p w:rsidR="00000000" w:rsidRDefault="00000000">
            <w:r>
              <w:t>Sub-account API Key IP addresses that linked with API Key</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Creation time</w:t>
            </w:r>
          </w:p>
        </w:tc>
      </w:tr>
    </w:tbl>
    <w:p w:rsidR="00000000" w:rsidRDefault="00000000">
      <w:pPr>
        <w:pStyle w:val="3"/>
        <w:divId w:val="175387555"/>
      </w:pPr>
      <w:r>
        <w:t>Get sub-account trading balance</w:t>
      </w:r>
    </w:p>
    <w:p w:rsidR="00000000" w:rsidRDefault="00000000">
      <w:pPr>
        <w:pStyle w:val="a5"/>
        <w:divId w:val="175387555"/>
      </w:pPr>
      <w:r>
        <w:t>Query detailed balance info of Trading Account of a sub-account via the master account (applies to master accounts only)</w:t>
      </w:r>
    </w:p>
    <w:p w:rsidR="00000000" w:rsidRDefault="00000000">
      <w:pPr>
        <w:pStyle w:val="4"/>
        <w:divId w:val="175387555"/>
      </w:pPr>
      <w:r>
        <w:t>Rate limit：6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/api/v5/account/subaccount/balances</w:t>
      </w:r>
    </w:p>
    <w:p w:rsidR="00000000" w:rsidRDefault="00000000">
      <w:pPr>
        <w:pStyle w:val="a5"/>
        <w:ind w:left="720" w:right="720"/>
        <w:divId w:val="455026301"/>
      </w:pPr>
      <w:r>
        <w:t>Request sample</w:t>
      </w:r>
    </w:p>
    <w:p w:rsidR="00000000" w:rsidRDefault="00000000">
      <w:pPr>
        <w:pStyle w:val="HTML0"/>
        <w:divId w:val="306667491"/>
        <w:rPr>
          <w:rStyle w:val="HTML"/>
        </w:rPr>
      </w:pPr>
      <w:r>
        <w:rPr>
          <w:rStyle w:val="HTML"/>
        </w:rPr>
        <w:t>GET /api/v5/account/subaccount/balances?subAcct</w:t>
      </w:r>
      <w:r>
        <w:rPr>
          <w:rStyle w:val="o"/>
        </w:rPr>
        <w:t>=</w:t>
      </w:r>
      <w:r>
        <w:rPr>
          <w:rStyle w:val="HTML"/>
        </w:rPr>
        <w:t>test1</w:t>
      </w:r>
    </w:p>
    <w:p w:rsidR="00000000" w:rsidRDefault="00000000">
      <w:pPr>
        <w:pStyle w:val="HTML0"/>
        <w:divId w:val="306667491"/>
        <w:rPr>
          <w:rStyle w:val="HTML"/>
        </w:rPr>
      </w:pPr>
    </w:p>
    <w:p w:rsidR="00000000" w:rsidRDefault="00000000">
      <w:pPr>
        <w:pStyle w:val="HTML0"/>
        <w:divId w:val="713773659"/>
        <w:rPr>
          <w:rStyle w:val="HTML"/>
          <w:vanish/>
        </w:rPr>
      </w:pPr>
      <w:r>
        <w:rPr>
          <w:rStyle w:val="kn"/>
          <w:vanish/>
        </w:rPr>
        <w:t>import</w:t>
      </w:r>
      <w:r>
        <w:rPr>
          <w:rStyle w:val="HTML"/>
          <w:vanish/>
        </w:rPr>
        <w:t xml:space="preserve"> </w:t>
      </w:r>
      <w:r>
        <w:rPr>
          <w:rStyle w:val="nn"/>
          <w:vanish/>
        </w:rPr>
        <w:t>okx.SubAccount</w:t>
      </w:r>
      <w:r>
        <w:rPr>
          <w:rStyle w:val="HTML"/>
          <w:vanish/>
        </w:rPr>
        <w:t xml:space="preserve"> </w:t>
      </w:r>
      <w:r>
        <w:rPr>
          <w:rStyle w:val="k"/>
          <w:vanish/>
        </w:rPr>
        <w:t>as</w:t>
      </w:r>
      <w:r>
        <w:rPr>
          <w:rStyle w:val="HTML"/>
          <w:vanish/>
        </w:rPr>
        <w:t xml:space="preserve"> </w:t>
      </w:r>
      <w:r>
        <w:rPr>
          <w:rStyle w:val="n"/>
          <w:vanish/>
        </w:rPr>
        <w:t>SubAccount</w:t>
      </w:r>
    </w:p>
    <w:p w:rsidR="00000000" w:rsidRDefault="00000000">
      <w:pPr>
        <w:pStyle w:val="HTML0"/>
        <w:divId w:val="713773659"/>
        <w:rPr>
          <w:rStyle w:val="HTML"/>
          <w:vanish/>
        </w:rPr>
      </w:pPr>
    </w:p>
    <w:p w:rsidR="00000000" w:rsidRDefault="00000000">
      <w:pPr>
        <w:pStyle w:val="HTML0"/>
        <w:divId w:val="713773659"/>
        <w:rPr>
          <w:rStyle w:val="c1"/>
          <w:vanish/>
        </w:rPr>
      </w:pPr>
      <w:r>
        <w:rPr>
          <w:rStyle w:val="c1"/>
          <w:vanish/>
        </w:rPr>
        <w:t># API initialization</w:t>
      </w:r>
    </w:p>
    <w:p w:rsidR="00000000" w:rsidRDefault="00000000">
      <w:pPr>
        <w:pStyle w:val="HTML0"/>
        <w:divId w:val="713773659"/>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713773659"/>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713773659"/>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713773659"/>
        <w:rPr>
          <w:rStyle w:val="HTML"/>
          <w:vanish/>
        </w:rPr>
      </w:pPr>
    </w:p>
    <w:p w:rsidR="00000000" w:rsidRDefault="00000000">
      <w:pPr>
        <w:pStyle w:val="HTML0"/>
        <w:divId w:val="713773659"/>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 0, Demo trading: 1</w:t>
      </w:r>
    </w:p>
    <w:p w:rsidR="00000000" w:rsidRDefault="00000000">
      <w:pPr>
        <w:pStyle w:val="HTML0"/>
        <w:divId w:val="713773659"/>
        <w:rPr>
          <w:rStyle w:val="HTML"/>
          <w:vanish/>
        </w:rPr>
      </w:pPr>
    </w:p>
    <w:p w:rsidR="00000000" w:rsidRDefault="00000000">
      <w:pPr>
        <w:pStyle w:val="HTML0"/>
        <w:divId w:val="713773659"/>
        <w:rPr>
          <w:rStyle w:val="HTML"/>
          <w:vanish/>
        </w:rPr>
      </w:pPr>
      <w:r>
        <w:rPr>
          <w:rStyle w:val="n"/>
          <w:vanish/>
        </w:rPr>
        <w:t>subAccountAPI</w:t>
      </w:r>
      <w:r>
        <w:rPr>
          <w:rStyle w:val="HTML"/>
          <w:vanish/>
        </w:rPr>
        <w:t xml:space="preserve"> </w:t>
      </w:r>
      <w:r>
        <w:rPr>
          <w:rStyle w:val="o"/>
          <w:vanish/>
        </w:rPr>
        <w:t>=</w:t>
      </w:r>
      <w:r>
        <w:rPr>
          <w:rStyle w:val="HTML"/>
          <w:vanish/>
        </w:rPr>
        <w:t xml:space="preserve"> </w:t>
      </w:r>
      <w:r>
        <w:rPr>
          <w:rStyle w:val="n"/>
          <w:vanish/>
        </w:rPr>
        <w:t>SubAccount</w:t>
      </w:r>
      <w:r>
        <w:rPr>
          <w:rStyle w:val="p"/>
          <w:vanish/>
        </w:rPr>
        <w:t>.</w:t>
      </w:r>
      <w:r>
        <w:rPr>
          <w:rStyle w:val="n"/>
          <w:vanish/>
        </w:rPr>
        <w:t>SubAccountAPI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713773659"/>
        <w:rPr>
          <w:rStyle w:val="HTML"/>
          <w:vanish/>
        </w:rPr>
      </w:pPr>
    </w:p>
    <w:p w:rsidR="00000000" w:rsidRDefault="00000000">
      <w:pPr>
        <w:pStyle w:val="HTML0"/>
        <w:divId w:val="713773659"/>
        <w:rPr>
          <w:rStyle w:val="c1"/>
          <w:vanish/>
        </w:rPr>
      </w:pPr>
      <w:r>
        <w:rPr>
          <w:rStyle w:val="c1"/>
          <w:vanish/>
        </w:rPr>
        <w:t># Get sub-account trading balance</w:t>
      </w:r>
    </w:p>
    <w:p w:rsidR="00000000" w:rsidRDefault="00000000">
      <w:pPr>
        <w:pStyle w:val="HTML0"/>
        <w:divId w:val="713773659"/>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subAccountAPI</w:t>
      </w:r>
      <w:r>
        <w:rPr>
          <w:rStyle w:val="p"/>
          <w:vanish/>
        </w:rPr>
        <w:t>.</w:t>
      </w:r>
      <w:r>
        <w:rPr>
          <w:rStyle w:val="n"/>
          <w:vanish/>
        </w:rPr>
        <w:t>get_account_balance</w:t>
      </w:r>
      <w:r>
        <w:rPr>
          <w:rStyle w:val="p"/>
          <w:vanish/>
        </w:rPr>
        <w:t>(</w:t>
      </w:r>
    </w:p>
    <w:p w:rsidR="00000000" w:rsidRDefault="00000000">
      <w:pPr>
        <w:pStyle w:val="HTML0"/>
        <w:divId w:val="713773659"/>
        <w:rPr>
          <w:rStyle w:val="HTML"/>
          <w:vanish/>
        </w:rPr>
      </w:pPr>
      <w:r>
        <w:rPr>
          <w:rStyle w:val="HTML"/>
          <w:vanish/>
        </w:rPr>
        <w:t xml:space="preserve">    </w:t>
      </w:r>
      <w:r>
        <w:rPr>
          <w:rStyle w:val="n"/>
          <w:vanish/>
        </w:rPr>
        <w:t>subAcct</w:t>
      </w:r>
      <w:r>
        <w:rPr>
          <w:rStyle w:val="o"/>
          <w:vanish/>
        </w:rPr>
        <w:t>=</w:t>
      </w:r>
      <w:r>
        <w:rPr>
          <w:rStyle w:val="s"/>
          <w:vanish/>
        </w:rPr>
        <w:t>"hahawang1"</w:t>
      </w:r>
    </w:p>
    <w:p w:rsidR="00000000" w:rsidRDefault="00000000">
      <w:pPr>
        <w:pStyle w:val="HTML0"/>
        <w:divId w:val="713773659"/>
        <w:rPr>
          <w:rStyle w:val="HTML"/>
          <w:vanish/>
        </w:rPr>
      </w:pPr>
      <w:r>
        <w:rPr>
          <w:rStyle w:val="p"/>
          <w:vanish/>
        </w:rPr>
        <w:t>)</w:t>
      </w:r>
    </w:p>
    <w:p w:rsidR="00000000" w:rsidRDefault="00000000">
      <w:pPr>
        <w:pStyle w:val="HTML0"/>
        <w:divId w:val="713773659"/>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199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subAcct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Sub-account name</w:t>
            </w:r>
          </w:p>
        </w:tc>
      </w:tr>
    </w:tbl>
    <w:p w:rsidR="00000000" w:rsidRDefault="00000000">
      <w:pPr>
        <w:pStyle w:val="a5"/>
        <w:ind w:left="720" w:right="720"/>
        <w:divId w:val="1613435423"/>
      </w:pPr>
      <w:r>
        <w:t>Returned result</w:t>
      </w:r>
    </w:p>
    <w:p w:rsidR="00000000" w:rsidRDefault="00000000">
      <w:pPr>
        <w:pStyle w:val="HTML0"/>
        <w:divId w:val="876549596"/>
        <w:rPr>
          <w:rStyle w:val="w"/>
        </w:rPr>
      </w:pPr>
      <w:r>
        <w:rPr>
          <w:rStyle w:val="p"/>
        </w:rPr>
        <w:t>{</w:t>
      </w:r>
    </w:p>
    <w:p w:rsidR="00000000" w:rsidRDefault="00000000">
      <w:pPr>
        <w:pStyle w:val="HTML0"/>
        <w:divId w:val="876549596"/>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876549596"/>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876549596"/>
        <w:rPr>
          <w:rStyle w:val="w"/>
        </w:rPr>
      </w:pPr>
      <w:r>
        <w:rPr>
          <w:rStyle w:val="w"/>
        </w:rPr>
        <w:t xml:space="preserve">        </w:t>
      </w:r>
      <w:r>
        <w:rPr>
          <w:rStyle w:val="p"/>
        </w:rPr>
        <w:t>{</w:t>
      </w:r>
    </w:p>
    <w:p w:rsidR="00000000" w:rsidRDefault="00000000">
      <w:pPr>
        <w:pStyle w:val="HTML0"/>
        <w:divId w:val="876549596"/>
        <w:rPr>
          <w:rStyle w:val="w"/>
        </w:rPr>
      </w:pPr>
      <w:r>
        <w:rPr>
          <w:rStyle w:val="w"/>
        </w:rPr>
        <w:t xml:space="preserve">            </w:t>
      </w:r>
      <w:r>
        <w:rPr>
          <w:rStyle w:val="nl"/>
        </w:rPr>
        <w:t>"adjEq"</w:t>
      </w:r>
      <w:r>
        <w:rPr>
          <w:rStyle w:val="p"/>
        </w:rPr>
        <w:t>:</w:t>
      </w:r>
      <w:r>
        <w:rPr>
          <w:rStyle w:val="w"/>
        </w:rPr>
        <w:t xml:space="preserve"> </w:t>
      </w:r>
      <w:r>
        <w:rPr>
          <w:rStyle w:val="s2"/>
        </w:rPr>
        <w:t>"10679688.0460531643092577"</w:t>
      </w:r>
      <w:r>
        <w:rPr>
          <w:rStyle w:val="p"/>
        </w:rPr>
        <w:t>,</w:t>
      </w:r>
    </w:p>
    <w:p w:rsidR="00000000" w:rsidRDefault="00000000">
      <w:pPr>
        <w:pStyle w:val="HTML0"/>
        <w:divId w:val="876549596"/>
        <w:rPr>
          <w:rStyle w:val="w"/>
        </w:rPr>
      </w:pPr>
      <w:r>
        <w:rPr>
          <w:rStyle w:val="w"/>
        </w:rPr>
        <w:t xml:space="preserve">            </w:t>
      </w:r>
      <w:r>
        <w:rPr>
          <w:rStyle w:val="nl"/>
        </w:rPr>
        <w:t>"borrowFroz"</w:t>
      </w:r>
      <w:r>
        <w:rPr>
          <w:rStyle w:val="p"/>
        </w:rPr>
        <w:t>:</w:t>
      </w:r>
      <w:r>
        <w:rPr>
          <w:rStyle w:val="w"/>
        </w:rPr>
        <w:t xml:space="preserve"> </w:t>
      </w:r>
      <w:r>
        <w:rPr>
          <w:rStyle w:val="s2"/>
        </w:rPr>
        <w:t>""</w:t>
      </w:r>
      <w:r>
        <w:rPr>
          <w:rStyle w:val="p"/>
        </w:rPr>
        <w:t>,</w:t>
      </w:r>
    </w:p>
    <w:p w:rsidR="00000000" w:rsidRDefault="00000000">
      <w:pPr>
        <w:pStyle w:val="HTML0"/>
        <w:divId w:val="876549596"/>
        <w:rPr>
          <w:rStyle w:val="w"/>
        </w:rPr>
      </w:pPr>
      <w:r>
        <w:rPr>
          <w:rStyle w:val="w"/>
        </w:rPr>
        <w:t xml:space="preserve">            </w:t>
      </w:r>
      <w:r>
        <w:rPr>
          <w:rStyle w:val="nl"/>
        </w:rPr>
        <w:t>"details"</w:t>
      </w:r>
      <w:r>
        <w:rPr>
          <w:rStyle w:val="p"/>
        </w:rPr>
        <w:t>:</w:t>
      </w:r>
      <w:r>
        <w:rPr>
          <w:rStyle w:val="w"/>
        </w:rPr>
        <w:t xml:space="preserve"> </w:t>
      </w:r>
      <w:r>
        <w:rPr>
          <w:rStyle w:val="p"/>
        </w:rPr>
        <w:t>[</w:t>
      </w:r>
    </w:p>
    <w:p w:rsidR="00000000" w:rsidRDefault="00000000">
      <w:pPr>
        <w:pStyle w:val="HTML0"/>
        <w:divId w:val="876549596"/>
        <w:rPr>
          <w:rStyle w:val="w"/>
        </w:rPr>
      </w:pPr>
      <w:r>
        <w:rPr>
          <w:rStyle w:val="w"/>
        </w:rPr>
        <w:t xml:space="preserve">                </w:t>
      </w:r>
      <w:r>
        <w:rPr>
          <w:rStyle w:val="p"/>
        </w:rPr>
        <w:t>{</w:t>
      </w:r>
    </w:p>
    <w:p w:rsidR="00000000" w:rsidRDefault="00000000">
      <w:pPr>
        <w:pStyle w:val="HTML0"/>
        <w:divId w:val="876549596"/>
        <w:rPr>
          <w:rStyle w:val="w"/>
        </w:rPr>
      </w:pPr>
      <w:r>
        <w:rPr>
          <w:rStyle w:val="w"/>
        </w:rPr>
        <w:t xml:space="preserve">                    </w:t>
      </w:r>
      <w:r>
        <w:rPr>
          <w:rStyle w:val="nl"/>
        </w:rPr>
        <w:t>"availBal"</w:t>
      </w:r>
      <w:r>
        <w:rPr>
          <w:rStyle w:val="p"/>
        </w:rPr>
        <w:t>:</w:t>
      </w:r>
      <w:r>
        <w:rPr>
          <w:rStyle w:val="w"/>
        </w:rPr>
        <w:t xml:space="preserve"> </w:t>
      </w:r>
      <w:r>
        <w:rPr>
          <w:rStyle w:val="s2"/>
        </w:rPr>
        <w:t>""</w:t>
      </w:r>
      <w:r>
        <w:rPr>
          <w:rStyle w:val="p"/>
        </w:rPr>
        <w:t>,</w:t>
      </w:r>
    </w:p>
    <w:p w:rsidR="00000000" w:rsidRDefault="00000000">
      <w:pPr>
        <w:pStyle w:val="HTML0"/>
        <w:divId w:val="876549596"/>
        <w:rPr>
          <w:rStyle w:val="w"/>
        </w:rPr>
      </w:pPr>
      <w:r>
        <w:rPr>
          <w:rStyle w:val="w"/>
        </w:rPr>
        <w:t xml:space="preserve">                    </w:t>
      </w:r>
      <w:r>
        <w:rPr>
          <w:rStyle w:val="nl"/>
        </w:rPr>
        <w:t>"availEq"</w:t>
      </w:r>
      <w:r>
        <w:rPr>
          <w:rStyle w:val="p"/>
        </w:rPr>
        <w:t>:</w:t>
      </w:r>
      <w:r>
        <w:rPr>
          <w:rStyle w:val="w"/>
        </w:rPr>
        <w:t xml:space="preserve"> </w:t>
      </w:r>
      <w:r>
        <w:rPr>
          <w:rStyle w:val="s2"/>
        </w:rPr>
        <w:t>"9930359.9998"</w:t>
      </w:r>
      <w:r>
        <w:rPr>
          <w:rStyle w:val="p"/>
        </w:rPr>
        <w:t>,</w:t>
      </w:r>
    </w:p>
    <w:p w:rsidR="00000000" w:rsidRDefault="00000000">
      <w:pPr>
        <w:pStyle w:val="HTML0"/>
        <w:divId w:val="876549596"/>
        <w:rPr>
          <w:rStyle w:val="w"/>
        </w:rPr>
      </w:pPr>
      <w:r>
        <w:rPr>
          <w:rStyle w:val="w"/>
        </w:rPr>
        <w:t xml:space="preserve">                    </w:t>
      </w:r>
      <w:r>
        <w:rPr>
          <w:rStyle w:val="nl"/>
        </w:rPr>
        <w:t>"cashBal"</w:t>
      </w:r>
      <w:r>
        <w:rPr>
          <w:rStyle w:val="p"/>
        </w:rPr>
        <w:t>:</w:t>
      </w:r>
      <w:r>
        <w:rPr>
          <w:rStyle w:val="w"/>
        </w:rPr>
        <w:t xml:space="preserve"> </w:t>
      </w:r>
      <w:r>
        <w:rPr>
          <w:rStyle w:val="s2"/>
        </w:rPr>
        <w:t>"9930359.9998"</w:t>
      </w:r>
      <w:r>
        <w:rPr>
          <w:rStyle w:val="p"/>
        </w:rPr>
        <w:t>,</w:t>
      </w:r>
    </w:p>
    <w:p w:rsidR="00000000" w:rsidRDefault="00000000">
      <w:pPr>
        <w:pStyle w:val="HTML0"/>
        <w:divId w:val="876549596"/>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876549596"/>
        <w:rPr>
          <w:rStyle w:val="w"/>
        </w:rPr>
      </w:pPr>
      <w:r>
        <w:rPr>
          <w:rStyle w:val="w"/>
        </w:rPr>
        <w:t xml:space="preserve">                    </w:t>
      </w:r>
      <w:r>
        <w:rPr>
          <w:rStyle w:val="nl"/>
        </w:rPr>
        <w:t>"crossLiab"</w:t>
      </w:r>
      <w:r>
        <w:rPr>
          <w:rStyle w:val="p"/>
        </w:rPr>
        <w:t>:</w:t>
      </w:r>
      <w:r>
        <w:rPr>
          <w:rStyle w:val="w"/>
        </w:rPr>
        <w:t xml:space="preserve"> </w:t>
      </w:r>
      <w:r>
        <w:rPr>
          <w:rStyle w:val="s2"/>
        </w:rPr>
        <w:t>"0"</w:t>
      </w:r>
      <w:r>
        <w:rPr>
          <w:rStyle w:val="p"/>
        </w:rPr>
        <w:t>,</w:t>
      </w:r>
    </w:p>
    <w:p w:rsidR="00000000" w:rsidRDefault="00000000">
      <w:pPr>
        <w:pStyle w:val="HTML0"/>
        <w:divId w:val="876549596"/>
        <w:rPr>
          <w:rStyle w:val="w"/>
        </w:rPr>
      </w:pPr>
      <w:r>
        <w:rPr>
          <w:rStyle w:val="w"/>
        </w:rPr>
        <w:t xml:space="preserve">                    </w:t>
      </w:r>
      <w:r>
        <w:rPr>
          <w:rStyle w:val="nl"/>
        </w:rPr>
        <w:t>"disEq"</w:t>
      </w:r>
      <w:r>
        <w:rPr>
          <w:rStyle w:val="p"/>
        </w:rPr>
        <w:t>:</w:t>
      </w:r>
      <w:r>
        <w:rPr>
          <w:rStyle w:val="w"/>
        </w:rPr>
        <w:t xml:space="preserve"> </w:t>
      </w:r>
      <w:r>
        <w:rPr>
          <w:rStyle w:val="s2"/>
        </w:rPr>
        <w:t>"9439737.0772999514"</w:t>
      </w:r>
      <w:r>
        <w:rPr>
          <w:rStyle w:val="p"/>
        </w:rPr>
        <w:t>,</w:t>
      </w:r>
    </w:p>
    <w:p w:rsidR="00000000" w:rsidRDefault="00000000">
      <w:pPr>
        <w:pStyle w:val="HTML0"/>
        <w:divId w:val="876549596"/>
        <w:rPr>
          <w:rStyle w:val="w"/>
        </w:rPr>
      </w:pPr>
      <w:r>
        <w:rPr>
          <w:rStyle w:val="w"/>
        </w:rPr>
        <w:t xml:space="preserve">                    </w:t>
      </w:r>
      <w:r>
        <w:rPr>
          <w:rStyle w:val="nl"/>
        </w:rPr>
        <w:t>"eq"</w:t>
      </w:r>
      <w:r>
        <w:rPr>
          <w:rStyle w:val="p"/>
        </w:rPr>
        <w:t>:</w:t>
      </w:r>
      <w:r>
        <w:rPr>
          <w:rStyle w:val="w"/>
        </w:rPr>
        <w:t xml:space="preserve"> </w:t>
      </w:r>
      <w:r>
        <w:rPr>
          <w:rStyle w:val="s2"/>
        </w:rPr>
        <w:t>"9930359.9998"</w:t>
      </w:r>
      <w:r>
        <w:rPr>
          <w:rStyle w:val="p"/>
        </w:rPr>
        <w:t>,</w:t>
      </w:r>
    </w:p>
    <w:p w:rsidR="00000000" w:rsidRDefault="00000000">
      <w:pPr>
        <w:pStyle w:val="HTML0"/>
        <w:divId w:val="876549596"/>
        <w:rPr>
          <w:rStyle w:val="w"/>
        </w:rPr>
      </w:pPr>
      <w:r>
        <w:rPr>
          <w:rStyle w:val="w"/>
        </w:rPr>
        <w:t xml:space="preserve">                    </w:t>
      </w:r>
      <w:r>
        <w:rPr>
          <w:rStyle w:val="nl"/>
        </w:rPr>
        <w:t>"eqUsd"</w:t>
      </w:r>
      <w:r>
        <w:rPr>
          <w:rStyle w:val="p"/>
        </w:rPr>
        <w:t>:</w:t>
      </w:r>
      <w:r>
        <w:rPr>
          <w:rStyle w:val="w"/>
        </w:rPr>
        <w:t xml:space="preserve"> </w:t>
      </w:r>
      <w:r>
        <w:rPr>
          <w:rStyle w:val="s2"/>
        </w:rPr>
        <w:t>"9933041.196999946"</w:t>
      </w:r>
      <w:r>
        <w:rPr>
          <w:rStyle w:val="p"/>
        </w:rPr>
        <w:t>,</w:t>
      </w:r>
    </w:p>
    <w:p w:rsidR="00000000" w:rsidRDefault="00000000">
      <w:pPr>
        <w:pStyle w:val="HTML0"/>
        <w:divId w:val="876549596"/>
        <w:rPr>
          <w:rStyle w:val="w"/>
        </w:rPr>
      </w:pPr>
      <w:r>
        <w:rPr>
          <w:rStyle w:val="w"/>
        </w:rPr>
        <w:t xml:space="preserve">                    </w:t>
      </w:r>
      <w:r>
        <w:rPr>
          <w:rStyle w:val="nl"/>
        </w:rPr>
        <w:t>"smtSyncEq"</w:t>
      </w:r>
      <w:r>
        <w:rPr>
          <w:rStyle w:val="p"/>
        </w:rPr>
        <w:t>:</w:t>
      </w:r>
      <w:r>
        <w:rPr>
          <w:rStyle w:val="w"/>
        </w:rPr>
        <w:t xml:space="preserve"> </w:t>
      </w:r>
      <w:r>
        <w:rPr>
          <w:rStyle w:val="s2"/>
        </w:rPr>
        <w:t>"0"</w:t>
      </w:r>
      <w:r>
        <w:rPr>
          <w:rStyle w:val="p"/>
        </w:rPr>
        <w:t>,</w:t>
      </w:r>
    </w:p>
    <w:p w:rsidR="00000000" w:rsidRDefault="00000000">
      <w:pPr>
        <w:pStyle w:val="HTML0"/>
        <w:divId w:val="876549596"/>
        <w:rPr>
          <w:rStyle w:val="w"/>
        </w:rPr>
      </w:pPr>
      <w:r>
        <w:rPr>
          <w:rStyle w:val="w"/>
        </w:rPr>
        <w:t xml:space="preserve">                    </w:t>
      </w:r>
      <w:r>
        <w:rPr>
          <w:rStyle w:val="nl"/>
        </w:rPr>
        <w:t>"spotCopyTradingEq"</w:t>
      </w:r>
      <w:r>
        <w:rPr>
          <w:rStyle w:val="p"/>
        </w:rPr>
        <w:t>:</w:t>
      </w:r>
      <w:r>
        <w:rPr>
          <w:rStyle w:val="w"/>
        </w:rPr>
        <w:t xml:space="preserve"> </w:t>
      </w:r>
      <w:r>
        <w:rPr>
          <w:rStyle w:val="s2"/>
        </w:rPr>
        <w:t>"0"</w:t>
      </w:r>
      <w:r>
        <w:rPr>
          <w:rStyle w:val="p"/>
        </w:rPr>
        <w:t>,</w:t>
      </w:r>
    </w:p>
    <w:p w:rsidR="00000000" w:rsidRDefault="00000000">
      <w:pPr>
        <w:pStyle w:val="HTML0"/>
        <w:divId w:val="876549596"/>
        <w:rPr>
          <w:rStyle w:val="w"/>
        </w:rPr>
      </w:pPr>
      <w:r>
        <w:rPr>
          <w:rStyle w:val="w"/>
        </w:rPr>
        <w:t xml:space="preserve">                    </w:t>
      </w:r>
      <w:r>
        <w:rPr>
          <w:rStyle w:val="nl"/>
        </w:rPr>
        <w:t>"fixedBal"</w:t>
      </w:r>
      <w:r>
        <w:rPr>
          <w:rStyle w:val="p"/>
        </w:rPr>
        <w:t>:</w:t>
      </w:r>
      <w:r>
        <w:rPr>
          <w:rStyle w:val="w"/>
        </w:rPr>
        <w:t xml:space="preserve"> </w:t>
      </w:r>
      <w:r>
        <w:rPr>
          <w:rStyle w:val="s2"/>
        </w:rPr>
        <w:t>"0"</w:t>
      </w:r>
      <w:r>
        <w:rPr>
          <w:rStyle w:val="p"/>
        </w:rPr>
        <w:t>,</w:t>
      </w:r>
    </w:p>
    <w:p w:rsidR="00000000" w:rsidRDefault="00000000">
      <w:pPr>
        <w:pStyle w:val="HTML0"/>
        <w:divId w:val="876549596"/>
        <w:rPr>
          <w:rStyle w:val="w"/>
        </w:rPr>
      </w:pPr>
      <w:r>
        <w:rPr>
          <w:rStyle w:val="w"/>
        </w:rPr>
        <w:t xml:space="preserve">                    </w:t>
      </w:r>
      <w:r>
        <w:rPr>
          <w:rStyle w:val="nl"/>
        </w:rPr>
        <w:t>"frozenBal"</w:t>
      </w:r>
      <w:r>
        <w:rPr>
          <w:rStyle w:val="p"/>
        </w:rPr>
        <w:t>:</w:t>
      </w:r>
      <w:r>
        <w:rPr>
          <w:rStyle w:val="w"/>
        </w:rPr>
        <w:t xml:space="preserve"> </w:t>
      </w:r>
      <w:r>
        <w:rPr>
          <w:rStyle w:val="s2"/>
        </w:rPr>
        <w:t>"0"</w:t>
      </w:r>
      <w:r>
        <w:rPr>
          <w:rStyle w:val="p"/>
        </w:rPr>
        <w:t>,</w:t>
      </w:r>
    </w:p>
    <w:p w:rsidR="00000000" w:rsidRDefault="00000000">
      <w:pPr>
        <w:pStyle w:val="HTML0"/>
        <w:divId w:val="876549596"/>
        <w:rPr>
          <w:rStyle w:val="w"/>
        </w:rPr>
      </w:pPr>
      <w:r>
        <w:rPr>
          <w:rStyle w:val="w"/>
        </w:rPr>
        <w:t xml:space="preserve">                    </w:t>
      </w:r>
      <w:r>
        <w:rPr>
          <w:rStyle w:val="nl"/>
        </w:rPr>
        <w:t>"imr"</w:t>
      </w:r>
      <w:r>
        <w:rPr>
          <w:rStyle w:val="p"/>
        </w:rPr>
        <w:t>:</w:t>
      </w:r>
      <w:r>
        <w:rPr>
          <w:rStyle w:val="w"/>
        </w:rPr>
        <w:t xml:space="preserve"> </w:t>
      </w:r>
      <w:r>
        <w:rPr>
          <w:rStyle w:val="s2"/>
        </w:rPr>
        <w:t>""</w:t>
      </w:r>
      <w:r>
        <w:rPr>
          <w:rStyle w:val="p"/>
        </w:rPr>
        <w:t>,</w:t>
      </w:r>
    </w:p>
    <w:p w:rsidR="00000000" w:rsidRDefault="00000000">
      <w:pPr>
        <w:pStyle w:val="HTML0"/>
        <w:divId w:val="876549596"/>
        <w:rPr>
          <w:rStyle w:val="w"/>
        </w:rPr>
      </w:pPr>
      <w:r>
        <w:rPr>
          <w:rStyle w:val="w"/>
        </w:rPr>
        <w:t xml:space="preserve">                    </w:t>
      </w:r>
      <w:r>
        <w:rPr>
          <w:rStyle w:val="nl"/>
        </w:rPr>
        <w:t>"interest"</w:t>
      </w:r>
      <w:r>
        <w:rPr>
          <w:rStyle w:val="p"/>
        </w:rPr>
        <w:t>:</w:t>
      </w:r>
      <w:r>
        <w:rPr>
          <w:rStyle w:val="w"/>
        </w:rPr>
        <w:t xml:space="preserve"> </w:t>
      </w:r>
      <w:r>
        <w:rPr>
          <w:rStyle w:val="s2"/>
        </w:rPr>
        <w:t>"0"</w:t>
      </w:r>
      <w:r>
        <w:rPr>
          <w:rStyle w:val="p"/>
        </w:rPr>
        <w:t>,</w:t>
      </w:r>
    </w:p>
    <w:p w:rsidR="00000000" w:rsidRDefault="00000000">
      <w:pPr>
        <w:pStyle w:val="HTML0"/>
        <w:divId w:val="876549596"/>
        <w:rPr>
          <w:rStyle w:val="w"/>
        </w:rPr>
      </w:pPr>
      <w:r>
        <w:rPr>
          <w:rStyle w:val="w"/>
        </w:rPr>
        <w:t xml:space="preserve">                    </w:t>
      </w:r>
      <w:r>
        <w:rPr>
          <w:rStyle w:val="nl"/>
        </w:rPr>
        <w:t>"isoEq"</w:t>
      </w:r>
      <w:r>
        <w:rPr>
          <w:rStyle w:val="p"/>
        </w:rPr>
        <w:t>:</w:t>
      </w:r>
      <w:r>
        <w:rPr>
          <w:rStyle w:val="w"/>
        </w:rPr>
        <w:t xml:space="preserve"> </w:t>
      </w:r>
      <w:r>
        <w:rPr>
          <w:rStyle w:val="s2"/>
        </w:rPr>
        <w:t>"0"</w:t>
      </w:r>
      <w:r>
        <w:rPr>
          <w:rStyle w:val="p"/>
        </w:rPr>
        <w:t>,</w:t>
      </w:r>
    </w:p>
    <w:p w:rsidR="00000000" w:rsidRDefault="00000000">
      <w:pPr>
        <w:pStyle w:val="HTML0"/>
        <w:divId w:val="876549596"/>
        <w:rPr>
          <w:rStyle w:val="w"/>
        </w:rPr>
      </w:pPr>
      <w:r>
        <w:rPr>
          <w:rStyle w:val="w"/>
        </w:rPr>
        <w:t xml:space="preserve">                    </w:t>
      </w:r>
      <w:r>
        <w:rPr>
          <w:rStyle w:val="nl"/>
        </w:rPr>
        <w:t>"isoLiab"</w:t>
      </w:r>
      <w:r>
        <w:rPr>
          <w:rStyle w:val="p"/>
        </w:rPr>
        <w:t>:</w:t>
      </w:r>
      <w:r>
        <w:rPr>
          <w:rStyle w:val="w"/>
        </w:rPr>
        <w:t xml:space="preserve"> </w:t>
      </w:r>
      <w:r>
        <w:rPr>
          <w:rStyle w:val="s2"/>
        </w:rPr>
        <w:t>"0"</w:t>
      </w:r>
      <w:r>
        <w:rPr>
          <w:rStyle w:val="p"/>
        </w:rPr>
        <w:t>,</w:t>
      </w:r>
    </w:p>
    <w:p w:rsidR="00000000" w:rsidRDefault="00000000">
      <w:pPr>
        <w:pStyle w:val="HTML0"/>
        <w:divId w:val="876549596"/>
        <w:rPr>
          <w:rStyle w:val="w"/>
        </w:rPr>
      </w:pPr>
      <w:r>
        <w:rPr>
          <w:rStyle w:val="w"/>
        </w:rPr>
        <w:t xml:space="preserve">                    </w:t>
      </w:r>
      <w:r>
        <w:rPr>
          <w:rStyle w:val="nl"/>
        </w:rPr>
        <w:t>"liab"</w:t>
      </w:r>
      <w:r>
        <w:rPr>
          <w:rStyle w:val="p"/>
        </w:rPr>
        <w:t>:</w:t>
      </w:r>
      <w:r>
        <w:rPr>
          <w:rStyle w:val="w"/>
        </w:rPr>
        <w:t xml:space="preserve"> </w:t>
      </w:r>
      <w:r>
        <w:rPr>
          <w:rStyle w:val="s2"/>
        </w:rPr>
        <w:t>"0"</w:t>
      </w:r>
      <w:r>
        <w:rPr>
          <w:rStyle w:val="p"/>
        </w:rPr>
        <w:t>,</w:t>
      </w:r>
    </w:p>
    <w:p w:rsidR="00000000" w:rsidRDefault="00000000">
      <w:pPr>
        <w:pStyle w:val="HTML0"/>
        <w:divId w:val="876549596"/>
        <w:rPr>
          <w:rStyle w:val="w"/>
        </w:rPr>
      </w:pPr>
      <w:r>
        <w:rPr>
          <w:rStyle w:val="w"/>
        </w:rPr>
        <w:t xml:space="preserve">                    </w:t>
      </w:r>
      <w:r>
        <w:rPr>
          <w:rStyle w:val="nl"/>
        </w:rPr>
        <w:t>"maxLoan"</w:t>
      </w:r>
      <w:r>
        <w:rPr>
          <w:rStyle w:val="p"/>
        </w:rPr>
        <w:t>:</w:t>
      </w:r>
      <w:r>
        <w:rPr>
          <w:rStyle w:val="w"/>
        </w:rPr>
        <w:t xml:space="preserve"> </w:t>
      </w:r>
      <w:r>
        <w:rPr>
          <w:rStyle w:val="s2"/>
        </w:rPr>
        <w:t>"10000"</w:t>
      </w:r>
      <w:r>
        <w:rPr>
          <w:rStyle w:val="p"/>
        </w:rPr>
        <w:t>,</w:t>
      </w:r>
    </w:p>
    <w:p w:rsidR="00000000" w:rsidRDefault="00000000">
      <w:pPr>
        <w:pStyle w:val="HTML0"/>
        <w:divId w:val="876549596"/>
        <w:rPr>
          <w:rStyle w:val="w"/>
        </w:rPr>
      </w:pPr>
      <w:r>
        <w:rPr>
          <w:rStyle w:val="w"/>
        </w:rPr>
        <w:t xml:space="preserve">                    </w:t>
      </w:r>
      <w:r>
        <w:rPr>
          <w:rStyle w:val="nl"/>
        </w:rPr>
        <w:t>"mgnRatio"</w:t>
      </w:r>
      <w:r>
        <w:rPr>
          <w:rStyle w:val="p"/>
        </w:rPr>
        <w:t>:</w:t>
      </w:r>
      <w:r>
        <w:rPr>
          <w:rStyle w:val="w"/>
        </w:rPr>
        <w:t xml:space="preserve"> </w:t>
      </w:r>
      <w:r>
        <w:rPr>
          <w:rStyle w:val="s2"/>
        </w:rPr>
        <w:t>""</w:t>
      </w:r>
      <w:r>
        <w:rPr>
          <w:rStyle w:val="p"/>
        </w:rPr>
        <w:t>,</w:t>
      </w:r>
    </w:p>
    <w:p w:rsidR="00000000" w:rsidRDefault="00000000">
      <w:pPr>
        <w:pStyle w:val="HTML0"/>
        <w:divId w:val="876549596"/>
        <w:rPr>
          <w:rStyle w:val="w"/>
        </w:rPr>
      </w:pPr>
      <w:r>
        <w:rPr>
          <w:rStyle w:val="w"/>
        </w:rPr>
        <w:t xml:space="preserve">                    </w:t>
      </w:r>
      <w:r>
        <w:rPr>
          <w:rStyle w:val="nl"/>
        </w:rPr>
        <w:t>"mmr"</w:t>
      </w:r>
      <w:r>
        <w:rPr>
          <w:rStyle w:val="p"/>
        </w:rPr>
        <w:t>:</w:t>
      </w:r>
      <w:r>
        <w:rPr>
          <w:rStyle w:val="w"/>
        </w:rPr>
        <w:t xml:space="preserve"> </w:t>
      </w:r>
      <w:r>
        <w:rPr>
          <w:rStyle w:val="s2"/>
        </w:rPr>
        <w:t>""</w:t>
      </w:r>
      <w:r>
        <w:rPr>
          <w:rStyle w:val="p"/>
        </w:rPr>
        <w:t>,</w:t>
      </w:r>
    </w:p>
    <w:p w:rsidR="00000000" w:rsidRDefault="00000000">
      <w:pPr>
        <w:pStyle w:val="HTML0"/>
        <w:divId w:val="876549596"/>
        <w:rPr>
          <w:rStyle w:val="w"/>
        </w:rPr>
      </w:pPr>
      <w:r>
        <w:rPr>
          <w:rStyle w:val="w"/>
        </w:rPr>
        <w:t xml:space="preserve">                    </w:t>
      </w:r>
      <w:r>
        <w:rPr>
          <w:rStyle w:val="nl"/>
        </w:rPr>
        <w:t>"notionalLever"</w:t>
      </w:r>
      <w:r>
        <w:rPr>
          <w:rStyle w:val="p"/>
        </w:rPr>
        <w:t>:</w:t>
      </w:r>
      <w:r>
        <w:rPr>
          <w:rStyle w:val="w"/>
        </w:rPr>
        <w:t xml:space="preserve"> </w:t>
      </w:r>
      <w:r>
        <w:rPr>
          <w:rStyle w:val="s2"/>
        </w:rPr>
        <w:t>""</w:t>
      </w:r>
      <w:r>
        <w:rPr>
          <w:rStyle w:val="p"/>
        </w:rPr>
        <w:t>,</w:t>
      </w:r>
    </w:p>
    <w:p w:rsidR="00000000" w:rsidRDefault="00000000">
      <w:pPr>
        <w:pStyle w:val="HTML0"/>
        <w:divId w:val="876549596"/>
        <w:rPr>
          <w:rStyle w:val="w"/>
        </w:rPr>
      </w:pPr>
      <w:r>
        <w:rPr>
          <w:rStyle w:val="w"/>
        </w:rPr>
        <w:t xml:space="preserve">                    </w:t>
      </w:r>
      <w:r>
        <w:rPr>
          <w:rStyle w:val="nl"/>
        </w:rPr>
        <w:t>"ordFrozen"</w:t>
      </w:r>
      <w:r>
        <w:rPr>
          <w:rStyle w:val="p"/>
        </w:rPr>
        <w:t>:</w:t>
      </w:r>
      <w:r>
        <w:rPr>
          <w:rStyle w:val="w"/>
        </w:rPr>
        <w:t xml:space="preserve"> </w:t>
      </w:r>
      <w:r>
        <w:rPr>
          <w:rStyle w:val="s2"/>
        </w:rPr>
        <w:t>"0"</w:t>
      </w:r>
      <w:r>
        <w:rPr>
          <w:rStyle w:val="p"/>
        </w:rPr>
        <w:t>,</w:t>
      </w:r>
    </w:p>
    <w:p w:rsidR="00000000" w:rsidRDefault="00000000">
      <w:pPr>
        <w:pStyle w:val="HTML0"/>
        <w:divId w:val="876549596"/>
        <w:rPr>
          <w:rStyle w:val="w"/>
        </w:rPr>
      </w:pPr>
      <w:r>
        <w:rPr>
          <w:rStyle w:val="w"/>
        </w:rPr>
        <w:t xml:space="preserve">                    </w:t>
      </w:r>
      <w:r>
        <w:rPr>
          <w:rStyle w:val="nl"/>
        </w:rPr>
        <w:t>"twap"</w:t>
      </w:r>
      <w:r>
        <w:rPr>
          <w:rStyle w:val="p"/>
        </w:rPr>
        <w:t>:</w:t>
      </w:r>
      <w:r>
        <w:rPr>
          <w:rStyle w:val="w"/>
        </w:rPr>
        <w:t xml:space="preserve"> </w:t>
      </w:r>
      <w:r>
        <w:rPr>
          <w:rStyle w:val="s2"/>
        </w:rPr>
        <w:t>"0"</w:t>
      </w:r>
      <w:r>
        <w:rPr>
          <w:rStyle w:val="p"/>
        </w:rPr>
        <w:t>,</w:t>
      </w:r>
    </w:p>
    <w:p w:rsidR="00000000" w:rsidRDefault="00000000">
      <w:pPr>
        <w:pStyle w:val="HTML0"/>
        <w:divId w:val="876549596"/>
        <w:rPr>
          <w:rStyle w:val="w"/>
        </w:rPr>
      </w:pPr>
      <w:r>
        <w:rPr>
          <w:rStyle w:val="w"/>
        </w:rPr>
        <w:t xml:space="preserve">                    </w:t>
      </w:r>
      <w:r>
        <w:rPr>
          <w:rStyle w:val="nl"/>
        </w:rPr>
        <w:t>"uTime"</w:t>
      </w:r>
      <w:r>
        <w:rPr>
          <w:rStyle w:val="p"/>
        </w:rPr>
        <w:t>:</w:t>
      </w:r>
      <w:r>
        <w:rPr>
          <w:rStyle w:val="w"/>
        </w:rPr>
        <w:t xml:space="preserve"> </w:t>
      </w:r>
      <w:r>
        <w:rPr>
          <w:rStyle w:val="s2"/>
        </w:rPr>
        <w:t>"1620722938250"</w:t>
      </w:r>
      <w:r>
        <w:rPr>
          <w:rStyle w:val="p"/>
        </w:rPr>
        <w:t>,</w:t>
      </w:r>
    </w:p>
    <w:p w:rsidR="00000000" w:rsidRDefault="00000000">
      <w:pPr>
        <w:pStyle w:val="HTML0"/>
        <w:divId w:val="876549596"/>
        <w:rPr>
          <w:rStyle w:val="w"/>
        </w:rPr>
      </w:pPr>
      <w:r>
        <w:rPr>
          <w:rStyle w:val="w"/>
        </w:rPr>
        <w:t xml:space="preserve">                    </w:t>
      </w:r>
      <w:r>
        <w:rPr>
          <w:rStyle w:val="nl"/>
        </w:rPr>
        <w:t>"upl"</w:t>
      </w:r>
      <w:r>
        <w:rPr>
          <w:rStyle w:val="p"/>
        </w:rPr>
        <w:t>:</w:t>
      </w:r>
      <w:r>
        <w:rPr>
          <w:rStyle w:val="w"/>
        </w:rPr>
        <w:t xml:space="preserve"> </w:t>
      </w:r>
      <w:r>
        <w:rPr>
          <w:rStyle w:val="s2"/>
        </w:rPr>
        <w:t>"0"</w:t>
      </w:r>
      <w:r>
        <w:rPr>
          <w:rStyle w:val="p"/>
        </w:rPr>
        <w:t>,</w:t>
      </w:r>
    </w:p>
    <w:p w:rsidR="00000000" w:rsidRDefault="00000000">
      <w:pPr>
        <w:pStyle w:val="HTML0"/>
        <w:divId w:val="876549596"/>
        <w:rPr>
          <w:rStyle w:val="w"/>
        </w:rPr>
      </w:pPr>
      <w:r>
        <w:rPr>
          <w:rStyle w:val="w"/>
        </w:rPr>
        <w:t xml:space="preserve">                    </w:t>
      </w:r>
      <w:r>
        <w:rPr>
          <w:rStyle w:val="nl"/>
        </w:rPr>
        <w:t>"uplLiab"</w:t>
      </w:r>
      <w:r>
        <w:rPr>
          <w:rStyle w:val="p"/>
        </w:rPr>
        <w:t>:</w:t>
      </w:r>
      <w:r>
        <w:rPr>
          <w:rStyle w:val="w"/>
        </w:rPr>
        <w:t xml:space="preserve"> </w:t>
      </w:r>
      <w:r>
        <w:rPr>
          <w:rStyle w:val="s2"/>
        </w:rPr>
        <w:t>"0"</w:t>
      </w:r>
      <w:r>
        <w:rPr>
          <w:rStyle w:val="p"/>
        </w:rPr>
        <w:t>,</w:t>
      </w:r>
    </w:p>
    <w:p w:rsidR="00000000" w:rsidRDefault="00000000">
      <w:pPr>
        <w:pStyle w:val="HTML0"/>
        <w:divId w:val="876549596"/>
        <w:rPr>
          <w:rStyle w:val="w"/>
        </w:rPr>
      </w:pPr>
      <w:r>
        <w:rPr>
          <w:rStyle w:val="w"/>
        </w:rPr>
        <w:t xml:space="preserve">                    </w:t>
      </w:r>
      <w:r>
        <w:rPr>
          <w:rStyle w:val="nl"/>
        </w:rPr>
        <w:t>"borrowFroz"</w:t>
      </w:r>
      <w:r>
        <w:rPr>
          <w:rStyle w:val="p"/>
        </w:rPr>
        <w:t>:</w:t>
      </w:r>
      <w:r>
        <w:rPr>
          <w:rStyle w:val="w"/>
        </w:rPr>
        <w:t xml:space="preserve"> </w:t>
      </w:r>
      <w:r>
        <w:rPr>
          <w:rStyle w:val="s2"/>
        </w:rPr>
        <w:t>""</w:t>
      </w:r>
      <w:r>
        <w:rPr>
          <w:rStyle w:val="p"/>
        </w:rPr>
        <w:t>,</w:t>
      </w:r>
    </w:p>
    <w:p w:rsidR="00000000" w:rsidRDefault="00000000">
      <w:pPr>
        <w:pStyle w:val="HTML0"/>
        <w:divId w:val="876549596"/>
        <w:rPr>
          <w:rStyle w:val="w"/>
        </w:rPr>
      </w:pPr>
      <w:r>
        <w:rPr>
          <w:rStyle w:val="w"/>
        </w:rPr>
        <w:t xml:space="preserve">                    </w:t>
      </w:r>
      <w:r>
        <w:rPr>
          <w:rStyle w:val="nl"/>
        </w:rPr>
        <w:t>"spotIsoBal"</w:t>
      </w:r>
      <w:r>
        <w:rPr>
          <w:rStyle w:val="p"/>
        </w:rPr>
        <w:t>:</w:t>
      </w:r>
      <w:r>
        <w:rPr>
          <w:rStyle w:val="w"/>
        </w:rPr>
        <w:t xml:space="preserve"> </w:t>
      </w:r>
      <w:r>
        <w:rPr>
          <w:rStyle w:val="s2"/>
        </w:rPr>
        <w:t>"0"</w:t>
      </w:r>
      <w:r>
        <w:rPr>
          <w:rStyle w:val="p"/>
        </w:rPr>
        <w:t>,</w:t>
      </w:r>
    </w:p>
    <w:p w:rsidR="00000000" w:rsidRDefault="00000000">
      <w:pPr>
        <w:pStyle w:val="HTML0"/>
        <w:divId w:val="876549596"/>
        <w:rPr>
          <w:rStyle w:val="w"/>
        </w:rPr>
      </w:pPr>
      <w:r>
        <w:rPr>
          <w:rStyle w:val="w"/>
        </w:rPr>
        <w:t xml:space="preserve">                    </w:t>
      </w:r>
      <w:r>
        <w:rPr>
          <w:rStyle w:val="nl"/>
        </w:rPr>
        <w:t>"spotBal"</w:t>
      </w:r>
      <w:r>
        <w:rPr>
          <w:rStyle w:val="p"/>
        </w:rPr>
        <w:t>:</w:t>
      </w:r>
      <w:r>
        <w:rPr>
          <w:rStyle w:val="w"/>
        </w:rPr>
        <w:t xml:space="preserve"> </w:t>
      </w:r>
      <w:r>
        <w:rPr>
          <w:rStyle w:val="s2"/>
        </w:rPr>
        <w:t>""</w:t>
      </w:r>
      <w:r>
        <w:rPr>
          <w:rStyle w:val="p"/>
        </w:rPr>
        <w:t>,</w:t>
      </w:r>
    </w:p>
    <w:p w:rsidR="00000000" w:rsidRDefault="00000000">
      <w:pPr>
        <w:pStyle w:val="HTML0"/>
        <w:divId w:val="876549596"/>
        <w:rPr>
          <w:rStyle w:val="w"/>
        </w:rPr>
      </w:pPr>
      <w:r>
        <w:rPr>
          <w:rStyle w:val="w"/>
        </w:rPr>
        <w:t xml:space="preserve">                    </w:t>
      </w:r>
      <w:r>
        <w:rPr>
          <w:rStyle w:val="nl"/>
        </w:rPr>
        <w:t>"openAvgPx"</w:t>
      </w:r>
      <w:r>
        <w:rPr>
          <w:rStyle w:val="p"/>
        </w:rPr>
        <w:t>:</w:t>
      </w:r>
      <w:r>
        <w:rPr>
          <w:rStyle w:val="w"/>
        </w:rPr>
        <w:t xml:space="preserve"> </w:t>
      </w:r>
      <w:r>
        <w:rPr>
          <w:rStyle w:val="s2"/>
        </w:rPr>
        <w:t>""</w:t>
      </w:r>
      <w:r>
        <w:rPr>
          <w:rStyle w:val="p"/>
        </w:rPr>
        <w:t>,</w:t>
      </w:r>
    </w:p>
    <w:p w:rsidR="00000000" w:rsidRDefault="00000000">
      <w:pPr>
        <w:pStyle w:val="HTML0"/>
        <w:divId w:val="876549596"/>
        <w:rPr>
          <w:rStyle w:val="w"/>
        </w:rPr>
      </w:pPr>
      <w:r>
        <w:rPr>
          <w:rStyle w:val="w"/>
        </w:rPr>
        <w:t xml:space="preserve">                    </w:t>
      </w:r>
      <w:r>
        <w:rPr>
          <w:rStyle w:val="nl"/>
        </w:rPr>
        <w:t>"accAvgPx"</w:t>
      </w:r>
      <w:r>
        <w:rPr>
          <w:rStyle w:val="p"/>
        </w:rPr>
        <w:t>:</w:t>
      </w:r>
      <w:r>
        <w:rPr>
          <w:rStyle w:val="w"/>
        </w:rPr>
        <w:t xml:space="preserve"> </w:t>
      </w:r>
      <w:r>
        <w:rPr>
          <w:rStyle w:val="s2"/>
        </w:rPr>
        <w:t>""</w:t>
      </w:r>
      <w:r>
        <w:rPr>
          <w:rStyle w:val="p"/>
        </w:rPr>
        <w:t>,</w:t>
      </w:r>
    </w:p>
    <w:p w:rsidR="00000000" w:rsidRDefault="00000000">
      <w:pPr>
        <w:pStyle w:val="HTML0"/>
        <w:divId w:val="876549596"/>
        <w:rPr>
          <w:rStyle w:val="w"/>
        </w:rPr>
      </w:pPr>
      <w:r>
        <w:rPr>
          <w:rStyle w:val="w"/>
        </w:rPr>
        <w:t xml:space="preserve">                    </w:t>
      </w:r>
      <w:r>
        <w:rPr>
          <w:rStyle w:val="nl"/>
        </w:rPr>
        <w:t>"spotUpl"</w:t>
      </w:r>
      <w:r>
        <w:rPr>
          <w:rStyle w:val="p"/>
        </w:rPr>
        <w:t>:</w:t>
      </w:r>
      <w:r>
        <w:rPr>
          <w:rStyle w:val="w"/>
        </w:rPr>
        <w:t xml:space="preserve"> </w:t>
      </w:r>
      <w:r>
        <w:rPr>
          <w:rStyle w:val="s2"/>
        </w:rPr>
        <w:t>""</w:t>
      </w:r>
      <w:r>
        <w:rPr>
          <w:rStyle w:val="p"/>
        </w:rPr>
        <w:t>,</w:t>
      </w:r>
    </w:p>
    <w:p w:rsidR="00000000" w:rsidRDefault="00000000">
      <w:pPr>
        <w:pStyle w:val="HTML0"/>
        <w:divId w:val="876549596"/>
        <w:rPr>
          <w:rStyle w:val="w"/>
        </w:rPr>
      </w:pPr>
      <w:r>
        <w:rPr>
          <w:rStyle w:val="w"/>
        </w:rPr>
        <w:t xml:space="preserve">                    </w:t>
      </w:r>
      <w:r>
        <w:rPr>
          <w:rStyle w:val="nl"/>
        </w:rPr>
        <w:t>"spotUplRatio"</w:t>
      </w:r>
      <w:r>
        <w:rPr>
          <w:rStyle w:val="p"/>
        </w:rPr>
        <w:t>:</w:t>
      </w:r>
      <w:r>
        <w:rPr>
          <w:rStyle w:val="w"/>
        </w:rPr>
        <w:t xml:space="preserve"> </w:t>
      </w:r>
      <w:r>
        <w:rPr>
          <w:rStyle w:val="s2"/>
        </w:rPr>
        <w:t>""</w:t>
      </w:r>
      <w:r>
        <w:rPr>
          <w:rStyle w:val="p"/>
        </w:rPr>
        <w:t>,</w:t>
      </w:r>
    </w:p>
    <w:p w:rsidR="00000000" w:rsidRDefault="00000000">
      <w:pPr>
        <w:pStyle w:val="HTML0"/>
        <w:divId w:val="876549596"/>
        <w:rPr>
          <w:rStyle w:val="w"/>
        </w:rPr>
      </w:pPr>
      <w:r>
        <w:rPr>
          <w:rStyle w:val="w"/>
        </w:rPr>
        <w:t xml:space="preserve">                    </w:t>
      </w:r>
      <w:r>
        <w:rPr>
          <w:rStyle w:val="nl"/>
        </w:rPr>
        <w:t>"totalPnl"</w:t>
      </w:r>
      <w:r>
        <w:rPr>
          <w:rStyle w:val="p"/>
        </w:rPr>
        <w:t>:</w:t>
      </w:r>
      <w:r>
        <w:rPr>
          <w:rStyle w:val="w"/>
        </w:rPr>
        <w:t xml:space="preserve"> </w:t>
      </w:r>
      <w:r>
        <w:rPr>
          <w:rStyle w:val="s2"/>
        </w:rPr>
        <w:t>""</w:t>
      </w:r>
      <w:r>
        <w:rPr>
          <w:rStyle w:val="p"/>
        </w:rPr>
        <w:t>,</w:t>
      </w:r>
    </w:p>
    <w:p w:rsidR="00000000" w:rsidRDefault="00000000">
      <w:pPr>
        <w:pStyle w:val="HTML0"/>
        <w:divId w:val="876549596"/>
        <w:rPr>
          <w:rStyle w:val="w"/>
        </w:rPr>
      </w:pPr>
      <w:r>
        <w:rPr>
          <w:rStyle w:val="w"/>
        </w:rPr>
        <w:t xml:space="preserve">                    </w:t>
      </w:r>
      <w:r>
        <w:rPr>
          <w:rStyle w:val="nl"/>
        </w:rPr>
        <w:t>"totalPnlRatio"</w:t>
      </w:r>
      <w:r>
        <w:rPr>
          <w:rStyle w:val="p"/>
        </w:rPr>
        <w:t>:</w:t>
      </w:r>
      <w:r>
        <w:rPr>
          <w:rStyle w:val="w"/>
        </w:rPr>
        <w:t xml:space="preserve"> </w:t>
      </w:r>
      <w:r>
        <w:rPr>
          <w:rStyle w:val="s2"/>
        </w:rPr>
        <w:t>""</w:t>
      </w:r>
    </w:p>
    <w:p w:rsidR="00000000" w:rsidRDefault="00000000">
      <w:pPr>
        <w:pStyle w:val="HTML0"/>
        <w:divId w:val="876549596"/>
        <w:rPr>
          <w:rStyle w:val="w"/>
        </w:rPr>
      </w:pPr>
      <w:r>
        <w:rPr>
          <w:rStyle w:val="w"/>
        </w:rPr>
        <w:t xml:space="preserve">                </w:t>
      </w:r>
      <w:r>
        <w:rPr>
          <w:rStyle w:val="p"/>
        </w:rPr>
        <w:t>},</w:t>
      </w:r>
    </w:p>
    <w:p w:rsidR="00000000" w:rsidRDefault="00000000">
      <w:pPr>
        <w:pStyle w:val="HTML0"/>
        <w:divId w:val="876549596"/>
        <w:rPr>
          <w:rStyle w:val="w"/>
        </w:rPr>
      </w:pPr>
      <w:r>
        <w:rPr>
          <w:rStyle w:val="w"/>
        </w:rPr>
        <w:t xml:space="preserve">                </w:t>
      </w:r>
      <w:r>
        <w:rPr>
          <w:rStyle w:val="p"/>
        </w:rPr>
        <w:t>{</w:t>
      </w:r>
    </w:p>
    <w:p w:rsidR="00000000" w:rsidRDefault="00000000">
      <w:pPr>
        <w:pStyle w:val="HTML0"/>
        <w:divId w:val="876549596"/>
        <w:rPr>
          <w:rStyle w:val="w"/>
        </w:rPr>
      </w:pPr>
      <w:r>
        <w:rPr>
          <w:rStyle w:val="w"/>
        </w:rPr>
        <w:t xml:space="preserve">                    </w:t>
      </w:r>
      <w:r>
        <w:rPr>
          <w:rStyle w:val="nl"/>
        </w:rPr>
        <w:t>"availBal"</w:t>
      </w:r>
      <w:r>
        <w:rPr>
          <w:rStyle w:val="p"/>
        </w:rPr>
        <w:t>:</w:t>
      </w:r>
      <w:r>
        <w:rPr>
          <w:rStyle w:val="w"/>
        </w:rPr>
        <w:t xml:space="preserve"> </w:t>
      </w:r>
      <w:r>
        <w:rPr>
          <w:rStyle w:val="s2"/>
        </w:rPr>
        <w:t>""</w:t>
      </w:r>
      <w:r>
        <w:rPr>
          <w:rStyle w:val="p"/>
        </w:rPr>
        <w:t>,</w:t>
      </w:r>
    </w:p>
    <w:p w:rsidR="00000000" w:rsidRDefault="00000000">
      <w:pPr>
        <w:pStyle w:val="HTML0"/>
        <w:divId w:val="876549596"/>
        <w:rPr>
          <w:rStyle w:val="w"/>
        </w:rPr>
      </w:pPr>
      <w:r>
        <w:rPr>
          <w:rStyle w:val="w"/>
        </w:rPr>
        <w:t xml:space="preserve">                    </w:t>
      </w:r>
      <w:r>
        <w:rPr>
          <w:rStyle w:val="nl"/>
        </w:rPr>
        <w:t>"availEq"</w:t>
      </w:r>
      <w:r>
        <w:rPr>
          <w:rStyle w:val="p"/>
        </w:rPr>
        <w:t>:</w:t>
      </w:r>
      <w:r>
        <w:rPr>
          <w:rStyle w:val="w"/>
        </w:rPr>
        <w:t xml:space="preserve"> </w:t>
      </w:r>
      <w:r>
        <w:rPr>
          <w:rStyle w:val="s2"/>
        </w:rPr>
        <w:t>"33.6799714158199414"</w:t>
      </w:r>
      <w:r>
        <w:rPr>
          <w:rStyle w:val="p"/>
        </w:rPr>
        <w:t>,</w:t>
      </w:r>
    </w:p>
    <w:p w:rsidR="00000000" w:rsidRDefault="00000000">
      <w:pPr>
        <w:pStyle w:val="HTML0"/>
        <w:divId w:val="876549596"/>
        <w:rPr>
          <w:rStyle w:val="w"/>
        </w:rPr>
      </w:pPr>
      <w:r>
        <w:rPr>
          <w:rStyle w:val="w"/>
        </w:rPr>
        <w:t xml:space="preserve">                    </w:t>
      </w:r>
      <w:r>
        <w:rPr>
          <w:rStyle w:val="nl"/>
        </w:rPr>
        <w:t>"cashBal"</w:t>
      </w:r>
      <w:r>
        <w:rPr>
          <w:rStyle w:val="p"/>
        </w:rPr>
        <w:t>:</w:t>
      </w:r>
      <w:r>
        <w:rPr>
          <w:rStyle w:val="w"/>
        </w:rPr>
        <w:t xml:space="preserve"> </w:t>
      </w:r>
      <w:r>
        <w:rPr>
          <w:rStyle w:val="s2"/>
        </w:rPr>
        <w:t>"33.2009985"</w:t>
      </w:r>
      <w:r>
        <w:rPr>
          <w:rStyle w:val="p"/>
        </w:rPr>
        <w:t>,</w:t>
      </w:r>
    </w:p>
    <w:p w:rsidR="00000000" w:rsidRDefault="00000000">
      <w:pPr>
        <w:pStyle w:val="HTML0"/>
        <w:divId w:val="876549596"/>
        <w:rPr>
          <w:rStyle w:val="w"/>
        </w:rPr>
      </w:pPr>
      <w:r>
        <w:rPr>
          <w:rStyle w:val="w"/>
        </w:rPr>
        <w:t xml:space="preserve">                    </w:t>
      </w:r>
      <w:r>
        <w:rPr>
          <w:rStyle w:val="nl"/>
        </w:rPr>
        <w:t>"ccy"</w:t>
      </w:r>
      <w:r>
        <w:rPr>
          <w:rStyle w:val="p"/>
        </w:rPr>
        <w:t>:</w:t>
      </w:r>
      <w:r>
        <w:rPr>
          <w:rStyle w:val="w"/>
        </w:rPr>
        <w:t xml:space="preserve"> </w:t>
      </w:r>
      <w:r>
        <w:rPr>
          <w:rStyle w:val="s2"/>
        </w:rPr>
        <w:t>"BTC"</w:t>
      </w:r>
      <w:r>
        <w:rPr>
          <w:rStyle w:val="p"/>
        </w:rPr>
        <w:t>,</w:t>
      </w:r>
    </w:p>
    <w:p w:rsidR="00000000" w:rsidRDefault="00000000">
      <w:pPr>
        <w:pStyle w:val="HTML0"/>
        <w:divId w:val="876549596"/>
        <w:rPr>
          <w:rStyle w:val="w"/>
        </w:rPr>
      </w:pPr>
      <w:r>
        <w:rPr>
          <w:rStyle w:val="w"/>
        </w:rPr>
        <w:t xml:space="preserve">                    </w:t>
      </w:r>
      <w:r>
        <w:rPr>
          <w:rStyle w:val="nl"/>
        </w:rPr>
        <w:t>"crossLiab"</w:t>
      </w:r>
      <w:r>
        <w:rPr>
          <w:rStyle w:val="p"/>
        </w:rPr>
        <w:t>:</w:t>
      </w:r>
      <w:r>
        <w:rPr>
          <w:rStyle w:val="w"/>
        </w:rPr>
        <w:t xml:space="preserve"> </w:t>
      </w:r>
      <w:r>
        <w:rPr>
          <w:rStyle w:val="s2"/>
        </w:rPr>
        <w:t>"0"</w:t>
      </w:r>
      <w:r>
        <w:rPr>
          <w:rStyle w:val="p"/>
        </w:rPr>
        <w:t>,</w:t>
      </w:r>
    </w:p>
    <w:p w:rsidR="00000000" w:rsidRDefault="00000000">
      <w:pPr>
        <w:pStyle w:val="HTML0"/>
        <w:divId w:val="876549596"/>
        <w:rPr>
          <w:rStyle w:val="w"/>
        </w:rPr>
      </w:pPr>
      <w:r>
        <w:rPr>
          <w:rStyle w:val="w"/>
        </w:rPr>
        <w:t xml:space="preserve">                    </w:t>
      </w:r>
      <w:r>
        <w:rPr>
          <w:rStyle w:val="nl"/>
        </w:rPr>
        <w:t>"disEq"</w:t>
      </w:r>
      <w:r>
        <w:rPr>
          <w:rStyle w:val="p"/>
        </w:rPr>
        <w:t>:</w:t>
      </w:r>
      <w:r>
        <w:rPr>
          <w:rStyle w:val="w"/>
        </w:rPr>
        <w:t xml:space="preserve"> </w:t>
      </w:r>
      <w:r>
        <w:rPr>
          <w:rStyle w:val="s2"/>
        </w:rPr>
        <w:t>"1239950.9687532129092577"</w:t>
      </w:r>
      <w:r>
        <w:rPr>
          <w:rStyle w:val="p"/>
        </w:rPr>
        <w:t>,</w:t>
      </w:r>
    </w:p>
    <w:p w:rsidR="00000000" w:rsidRDefault="00000000">
      <w:pPr>
        <w:pStyle w:val="HTML0"/>
        <w:divId w:val="876549596"/>
        <w:rPr>
          <w:rStyle w:val="w"/>
        </w:rPr>
      </w:pPr>
      <w:r>
        <w:rPr>
          <w:rStyle w:val="w"/>
        </w:rPr>
        <w:t xml:space="preserve">                    </w:t>
      </w:r>
      <w:r>
        <w:rPr>
          <w:rStyle w:val="nl"/>
        </w:rPr>
        <w:t>"eq"</w:t>
      </w:r>
      <w:r>
        <w:rPr>
          <w:rStyle w:val="p"/>
        </w:rPr>
        <w:t>:</w:t>
      </w:r>
      <w:r>
        <w:rPr>
          <w:rStyle w:val="w"/>
        </w:rPr>
        <w:t xml:space="preserve"> </w:t>
      </w:r>
      <w:r>
        <w:rPr>
          <w:rStyle w:val="s2"/>
        </w:rPr>
        <w:t>"33.771820625136023"</w:t>
      </w:r>
      <w:r>
        <w:rPr>
          <w:rStyle w:val="p"/>
        </w:rPr>
        <w:t>,</w:t>
      </w:r>
    </w:p>
    <w:p w:rsidR="00000000" w:rsidRDefault="00000000">
      <w:pPr>
        <w:pStyle w:val="HTML0"/>
        <w:divId w:val="876549596"/>
        <w:rPr>
          <w:rStyle w:val="w"/>
        </w:rPr>
      </w:pPr>
      <w:r>
        <w:rPr>
          <w:rStyle w:val="w"/>
        </w:rPr>
        <w:t xml:space="preserve">                    </w:t>
      </w:r>
      <w:r>
        <w:rPr>
          <w:rStyle w:val="nl"/>
        </w:rPr>
        <w:t>"eqUsd"</w:t>
      </w:r>
      <w:r>
        <w:rPr>
          <w:rStyle w:val="p"/>
        </w:rPr>
        <w:t>:</w:t>
      </w:r>
      <w:r>
        <w:rPr>
          <w:rStyle w:val="w"/>
        </w:rPr>
        <w:t xml:space="preserve"> </w:t>
      </w:r>
      <w:r>
        <w:rPr>
          <w:rStyle w:val="s2"/>
        </w:rPr>
        <w:t>"1239950.9687532129092577"</w:t>
      </w:r>
      <w:r>
        <w:rPr>
          <w:rStyle w:val="p"/>
        </w:rPr>
        <w:t>,</w:t>
      </w:r>
    </w:p>
    <w:p w:rsidR="00000000" w:rsidRDefault="00000000">
      <w:pPr>
        <w:pStyle w:val="HTML0"/>
        <w:divId w:val="876549596"/>
        <w:rPr>
          <w:rStyle w:val="w"/>
        </w:rPr>
      </w:pPr>
      <w:r>
        <w:rPr>
          <w:rStyle w:val="w"/>
        </w:rPr>
        <w:t xml:space="preserve">                    </w:t>
      </w:r>
      <w:r>
        <w:rPr>
          <w:rStyle w:val="nl"/>
        </w:rPr>
        <w:t>"smtSyncEq"</w:t>
      </w:r>
      <w:r>
        <w:rPr>
          <w:rStyle w:val="p"/>
        </w:rPr>
        <w:t>:</w:t>
      </w:r>
      <w:r>
        <w:rPr>
          <w:rStyle w:val="w"/>
        </w:rPr>
        <w:t xml:space="preserve"> </w:t>
      </w:r>
      <w:r>
        <w:rPr>
          <w:rStyle w:val="s2"/>
        </w:rPr>
        <w:t>"0"</w:t>
      </w:r>
      <w:r>
        <w:rPr>
          <w:rStyle w:val="p"/>
        </w:rPr>
        <w:t>,</w:t>
      </w:r>
    </w:p>
    <w:p w:rsidR="00000000" w:rsidRDefault="00000000">
      <w:pPr>
        <w:pStyle w:val="HTML0"/>
        <w:divId w:val="876549596"/>
        <w:rPr>
          <w:rStyle w:val="w"/>
        </w:rPr>
      </w:pPr>
      <w:r>
        <w:rPr>
          <w:rStyle w:val="w"/>
        </w:rPr>
        <w:t xml:space="preserve">                    </w:t>
      </w:r>
      <w:r>
        <w:rPr>
          <w:rStyle w:val="nl"/>
        </w:rPr>
        <w:t>"spotCopyTradingEq"</w:t>
      </w:r>
      <w:r>
        <w:rPr>
          <w:rStyle w:val="p"/>
        </w:rPr>
        <w:t>:</w:t>
      </w:r>
      <w:r>
        <w:rPr>
          <w:rStyle w:val="w"/>
        </w:rPr>
        <w:t xml:space="preserve"> </w:t>
      </w:r>
      <w:r>
        <w:rPr>
          <w:rStyle w:val="s2"/>
        </w:rPr>
        <w:t>"0"</w:t>
      </w:r>
      <w:r>
        <w:rPr>
          <w:rStyle w:val="p"/>
        </w:rPr>
        <w:t>,</w:t>
      </w:r>
    </w:p>
    <w:p w:rsidR="00000000" w:rsidRDefault="00000000">
      <w:pPr>
        <w:pStyle w:val="HTML0"/>
        <w:divId w:val="876549596"/>
        <w:rPr>
          <w:rStyle w:val="w"/>
        </w:rPr>
      </w:pPr>
      <w:r>
        <w:rPr>
          <w:rStyle w:val="w"/>
        </w:rPr>
        <w:t xml:space="preserve">                    </w:t>
      </w:r>
      <w:r>
        <w:rPr>
          <w:rStyle w:val="nl"/>
        </w:rPr>
        <w:t>"fixedBal"</w:t>
      </w:r>
      <w:r>
        <w:rPr>
          <w:rStyle w:val="p"/>
        </w:rPr>
        <w:t>:</w:t>
      </w:r>
      <w:r>
        <w:rPr>
          <w:rStyle w:val="w"/>
        </w:rPr>
        <w:t xml:space="preserve"> </w:t>
      </w:r>
      <w:r>
        <w:rPr>
          <w:rStyle w:val="s2"/>
        </w:rPr>
        <w:t>"0"</w:t>
      </w:r>
      <w:r>
        <w:rPr>
          <w:rStyle w:val="p"/>
        </w:rPr>
        <w:t>,</w:t>
      </w:r>
    </w:p>
    <w:p w:rsidR="00000000" w:rsidRDefault="00000000">
      <w:pPr>
        <w:pStyle w:val="HTML0"/>
        <w:divId w:val="876549596"/>
        <w:rPr>
          <w:rStyle w:val="w"/>
        </w:rPr>
      </w:pPr>
      <w:r>
        <w:rPr>
          <w:rStyle w:val="w"/>
        </w:rPr>
        <w:t xml:space="preserve">                    </w:t>
      </w:r>
      <w:r>
        <w:rPr>
          <w:rStyle w:val="nl"/>
        </w:rPr>
        <w:t>"frozenBal"</w:t>
      </w:r>
      <w:r>
        <w:rPr>
          <w:rStyle w:val="p"/>
        </w:rPr>
        <w:t>:</w:t>
      </w:r>
      <w:r>
        <w:rPr>
          <w:rStyle w:val="w"/>
        </w:rPr>
        <w:t xml:space="preserve"> </w:t>
      </w:r>
      <w:r>
        <w:rPr>
          <w:rStyle w:val="s2"/>
        </w:rPr>
        <w:t>"0.0918492093160816"</w:t>
      </w:r>
      <w:r>
        <w:rPr>
          <w:rStyle w:val="p"/>
        </w:rPr>
        <w:t>,</w:t>
      </w:r>
    </w:p>
    <w:p w:rsidR="00000000" w:rsidRDefault="00000000">
      <w:pPr>
        <w:pStyle w:val="HTML0"/>
        <w:divId w:val="876549596"/>
        <w:rPr>
          <w:rStyle w:val="w"/>
        </w:rPr>
      </w:pPr>
      <w:r>
        <w:rPr>
          <w:rStyle w:val="w"/>
        </w:rPr>
        <w:t xml:space="preserve">                    </w:t>
      </w:r>
      <w:r>
        <w:rPr>
          <w:rStyle w:val="nl"/>
        </w:rPr>
        <w:t>"imr"</w:t>
      </w:r>
      <w:r>
        <w:rPr>
          <w:rStyle w:val="p"/>
        </w:rPr>
        <w:t>:</w:t>
      </w:r>
      <w:r>
        <w:rPr>
          <w:rStyle w:val="w"/>
        </w:rPr>
        <w:t xml:space="preserve"> </w:t>
      </w:r>
      <w:r>
        <w:rPr>
          <w:rStyle w:val="s2"/>
        </w:rPr>
        <w:t>""</w:t>
      </w:r>
      <w:r>
        <w:rPr>
          <w:rStyle w:val="p"/>
        </w:rPr>
        <w:t>,</w:t>
      </w:r>
    </w:p>
    <w:p w:rsidR="00000000" w:rsidRDefault="00000000">
      <w:pPr>
        <w:pStyle w:val="HTML0"/>
        <w:divId w:val="876549596"/>
        <w:rPr>
          <w:rStyle w:val="w"/>
        </w:rPr>
      </w:pPr>
      <w:r>
        <w:rPr>
          <w:rStyle w:val="w"/>
        </w:rPr>
        <w:t xml:space="preserve">                    </w:t>
      </w:r>
      <w:r>
        <w:rPr>
          <w:rStyle w:val="nl"/>
        </w:rPr>
        <w:t>"interest"</w:t>
      </w:r>
      <w:r>
        <w:rPr>
          <w:rStyle w:val="p"/>
        </w:rPr>
        <w:t>:</w:t>
      </w:r>
      <w:r>
        <w:rPr>
          <w:rStyle w:val="w"/>
        </w:rPr>
        <w:t xml:space="preserve"> </w:t>
      </w:r>
      <w:r>
        <w:rPr>
          <w:rStyle w:val="s2"/>
        </w:rPr>
        <w:t>"0"</w:t>
      </w:r>
      <w:r>
        <w:rPr>
          <w:rStyle w:val="p"/>
        </w:rPr>
        <w:t>,</w:t>
      </w:r>
    </w:p>
    <w:p w:rsidR="00000000" w:rsidRDefault="00000000">
      <w:pPr>
        <w:pStyle w:val="HTML0"/>
        <w:divId w:val="876549596"/>
        <w:rPr>
          <w:rStyle w:val="w"/>
        </w:rPr>
      </w:pPr>
      <w:r>
        <w:rPr>
          <w:rStyle w:val="w"/>
        </w:rPr>
        <w:t xml:space="preserve">                    </w:t>
      </w:r>
      <w:r>
        <w:rPr>
          <w:rStyle w:val="nl"/>
        </w:rPr>
        <w:t>"isoEq"</w:t>
      </w:r>
      <w:r>
        <w:rPr>
          <w:rStyle w:val="p"/>
        </w:rPr>
        <w:t>:</w:t>
      </w:r>
      <w:r>
        <w:rPr>
          <w:rStyle w:val="w"/>
        </w:rPr>
        <w:t xml:space="preserve"> </w:t>
      </w:r>
      <w:r>
        <w:rPr>
          <w:rStyle w:val="s2"/>
        </w:rPr>
        <w:t>"0"</w:t>
      </w:r>
      <w:r>
        <w:rPr>
          <w:rStyle w:val="p"/>
        </w:rPr>
        <w:t>,</w:t>
      </w:r>
    </w:p>
    <w:p w:rsidR="00000000" w:rsidRDefault="00000000">
      <w:pPr>
        <w:pStyle w:val="HTML0"/>
        <w:divId w:val="876549596"/>
        <w:rPr>
          <w:rStyle w:val="w"/>
        </w:rPr>
      </w:pPr>
      <w:r>
        <w:rPr>
          <w:rStyle w:val="w"/>
        </w:rPr>
        <w:t xml:space="preserve">                    </w:t>
      </w:r>
      <w:r>
        <w:rPr>
          <w:rStyle w:val="nl"/>
        </w:rPr>
        <w:t>"isoLiab"</w:t>
      </w:r>
      <w:r>
        <w:rPr>
          <w:rStyle w:val="p"/>
        </w:rPr>
        <w:t>:</w:t>
      </w:r>
      <w:r>
        <w:rPr>
          <w:rStyle w:val="w"/>
        </w:rPr>
        <w:t xml:space="preserve"> </w:t>
      </w:r>
      <w:r>
        <w:rPr>
          <w:rStyle w:val="s2"/>
        </w:rPr>
        <w:t>"0"</w:t>
      </w:r>
      <w:r>
        <w:rPr>
          <w:rStyle w:val="p"/>
        </w:rPr>
        <w:t>,</w:t>
      </w:r>
    </w:p>
    <w:p w:rsidR="00000000" w:rsidRDefault="00000000">
      <w:pPr>
        <w:pStyle w:val="HTML0"/>
        <w:divId w:val="876549596"/>
        <w:rPr>
          <w:rStyle w:val="w"/>
        </w:rPr>
      </w:pPr>
      <w:r>
        <w:rPr>
          <w:rStyle w:val="w"/>
        </w:rPr>
        <w:t xml:space="preserve">                    </w:t>
      </w:r>
      <w:r>
        <w:rPr>
          <w:rStyle w:val="nl"/>
        </w:rPr>
        <w:t>"liab"</w:t>
      </w:r>
      <w:r>
        <w:rPr>
          <w:rStyle w:val="p"/>
        </w:rPr>
        <w:t>:</w:t>
      </w:r>
      <w:r>
        <w:rPr>
          <w:rStyle w:val="w"/>
        </w:rPr>
        <w:t xml:space="preserve"> </w:t>
      </w:r>
      <w:r>
        <w:rPr>
          <w:rStyle w:val="s2"/>
        </w:rPr>
        <w:t>"0"</w:t>
      </w:r>
      <w:r>
        <w:rPr>
          <w:rStyle w:val="p"/>
        </w:rPr>
        <w:t>,</w:t>
      </w:r>
    </w:p>
    <w:p w:rsidR="00000000" w:rsidRDefault="00000000">
      <w:pPr>
        <w:pStyle w:val="HTML0"/>
        <w:divId w:val="876549596"/>
        <w:rPr>
          <w:rStyle w:val="w"/>
        </w:rPr>
      </w:pPr>
      <w:r>
        <w:rPr>
          <w:rStyle w:val="w"/>
        </w:rPr>
        <w:t xml:space="preserve">                    </w:t>
      </w:r>
      <w:r>
        <w:rPr>
          <w:rStyle w:val="nl"/>
        </w:rPr>
        <w:t>"maxLoan"</w:t>
      </w:r>
      <w:r>
        <w:rPr>
          <w:rStyle w:val="p"/>
        </w:rPr>
        <w:t>:</w:t>
      </w:r>
      <w:r>
        <w:rPr>
          <w:rStyle w:val="w"/>
        </w:rPr>
        <w:t xml:space="preserve"> </w:t>
      </w:r>
      <w:r>
        <w:rPr>
          <w:rStyle w:val="s2"/>
        </w:rPr>
        <w:t>"1453.92289531493594"</w:t>
      </w:r>
      <w:r>
        <w:rPr>
          <w:rStyle w:val="p"/>
        </w:rPr>
        <w:t>,</w:t>
      </w:r>
    </w:p>
    <w:p w:rsidR="00000000" w:rsidRDefault="00000000">
      <w:pPr>
        <w:pStyle w:val="HTML0"/>
        <w:divId w:val="876549596"/>
        <w:rPr>
          <w:rStyle w:val="w"/>
        </w:rPr>
      </w:pPr>
      <w:r>
        <w:rPr>
          <w:rStyle w:val="w"/>
        </w:rPr>
        <w:t xml:space="preserve">                    </w:t>
      </w:r>
      <w:r>
        <w:rPr>
          <w:rStyle w:val="nl"/>
        </w:rPr>
        <w:t>"mgnRatio"</w:t>
      </w:r>
      <w:r>
        <w:rPr>
          <w:rStyle w:val="p"/>
        </w:rPr>
        <w:t>:</w:t>
      </w:r>
      <w:r>
        <w:rPr>
          <w:rStyle w:val="w"/>
        </w:rPr>
        <w:t xml:space="preserve"> </w:t>
      </w:r>
      <w:r>
        <w:rPr>
          <w:rStyle w:val="s2"/>
        </w:rPr>
        <w:t>""</w:t>
      </w:r>
      <w:r>
        <w:rPr>
          <w:rStyle w:val="p"/>
        </w:rPr>
        <w:t>,</w:t>
      </w:r>
    </w:p>
    <w:p w:rsidR="00000000" w:rsidRDefault="00000000">
      <w:pPr>
        <w:pStyle w:val="HTML0"/>
        <w:divId w:val="876549596"/>
        <w:rPr>
          <w:rStyle w:val="w"/>
        </w:rPr>
      </w:pPr>
      <w:r>
        <w:rPr>
          <w:rStyle w:val="w"/>
        </w:rPr>
        <w:t xml:space="preserve">                    </w:t>
      </w:r>
      <w:r>
        <w:rPr>
          <w:rStyle w:val="nl"/>
        </w:rPr>
        <w:t>"mmr"</w:t>
      </w:r>
      <w:r>
        <w:rPr>
          <w:rStyle w:val="p"/>
        </w:rPr>
        <w:t>:</w:t>
      </w:r>
      <w:r>
        <w:rPr>
          <w:rStyle w:val="w"/>
        </w:rPr>
        <w:t xml:space="preserve"> </w:t>
      </w:r>
      <w:r>
        <w:rPr>
          <w:rStyle w:val="s2"/>
        </w:rPr>
        <w:t>""</w:t>
      </w:r>
      <w:r>
        <w:rPr>
          <w:rStyle w:val="p"/>
        </w:rPr>
        <w:t>,</w:t>
      </w:r>
    </w:p>
    <w:p w:rsidR="00000000" w:rsidRDefault="00000000">
      <w:pPr>
        <w:pStyle w:val="HTML0"/>
        <w:divId w:val="876549596"/>
        <w:rPr>
          <w:rStyle w:val="w"/>
        </w:rPr>
      </w:pPr>
      <w:r>
        <w:rPr>
          <w:rStyle w:val="w"/>
        </w:rPr>
        <w:t xml:space="preserve">                    </w:t>
      </w:r>
      <w:r>
        <w:rPr>
          <w:rStyle w:val="nl"/>
        </w:rPr>
        <w:t>"notionalLever"</w:t>
      </w:r>
      <w:r>
        <w:rPr>
          <w:rStyle w:val="p"/>
        </w:rPr>
        <w:t>:</w:t>
      </w:r>
      <w:r>
        <w:rPr>
          <w:rStyle w:val="w"/>
        </w:rPr>
        <w:t xml:space="preserve"> </w:t>
      </w:r>
      <w:r>
        <w:rPr>
          <w:rStyle w:val="s2"/>
        </w:rPr>
        <w:t>""</w:t>
      </w:r>
      <w:r>
        <w:rPr>
          <w:rStyle w:val="p"/>
        </w:rPr>
        <w:t>,</w:t>
      </w:r>
    </w:p>
    <w:p w:rsidR="00000000" w:rsidRDefault="00000000">
      <w:pPr>
        <w:pStyle w:val="HTML0"/>
        <w:divId w:val="876549596"/>
        <w:rPr>
          <w:rStyle w:val="w"/>
        </w:rPr>
      </w:pPr>
      <w:r>
        <w:rPr>
          <w:rStyle w:val="w"/>
        </w:rPr>
        <w:t xml:space="preserve">                    </w:t>
      </w:r>
      <w:r>
        <w:rPr>
          <w:rStyle w:val="nl"/>
        </w:rPr>
        <w:t>"ordFrozen"</w:t>
      </w:r>
      <w:r>
        <w:rPr>
          <w:rStyle w:val="p"/>
        </w:rPr>
        <w:t>:</w:t>
      </w:r>
      <w:r>
        <w:rPr>
          <w:rStyle w:val="w"/>
        </w:rPr>
        <w:t xml:space="preserve"> </w:t>
      </w:r>
      <w:r>
        <w:rPr>
          <w:rStyle w:val="s2"/>
        </w:rPr>
        <w:t>"0"</w:t>
      </w:r>
      <w:r>
        <w:rPr>
          <w:rStyle w:val="p"/>
        </w:rPr>
        <w:t>,</w:t>
      </w:r>
    </w:p>
    <w:p w:rsidR="00000000" w:rsidRDefault="00000000">
      <w:pPr>
        <w:pStyle w:val="HTML0"/>
        <w:divId w:val="876549596"/>
        <w:rPr>
          <w:rStyle w:val="w"/>
        </w:rPr>
      </w:pPr>
      <w:r>
        <w:rPr>
          <w:rStyle w:val="w"/>
        </w:rPr>
        <w:t xml:space="preserve">                    </w:t>
      </w:r>
      <w:r>
        <w:rPr>
          <w:rStyle w:val="nl"/>
        </w:rPr>
        <w:t>"twap"</w:t>
      </w:r>
      <w:r>
        <w:rPr>
          <w:rStyle w:val="p"/>
        </w:rPr>
        <w:t>:</w:t>
      </w:r>
      <w:r>
        <w:rPr>
          <w:rStyle w:val="w"/>
        </w:rPr>
        <w:t xml:space="preserve"> </w:t>
      </w:r>
      <w:r>
        <w:rPr>
          <w:rStyle w:val="s2"/>
        </w:rPr>
        <w:t>"0"</w:t>
      </w:r>
      <w:r>
        <w:rPr>
          <w:rStyle w:val="p"/>
        </w:rPr>
        <w:t>,</w:t>
      </w:r>
    </w:p>
    <w:p w:rsidR="00000000" w:rsidRDefault="00000000">
      <w:pPr>
        <w:pStyle w:val="HTML0"/>
        <w:divId w:val="876549596"/>
        <w:rPr>
          <w:rStyle w:val="w"/>
        </w:rPr>
      </w:pPr>
      <w:r>
        <w:rPr>
          <w:rStyle w:val="w"/>
        </w:rPr>
        <w:t xml:space="preserve">                    </w:t>
      </w:r>
      <w:r>
        <w:rPr>
          <w:rStyle w:val="nl"/>
        </w:rPr>
        <w:t>"uTime"</w:t>
      </w:r>
      <w:r>
        <w:rPr>
          <w:rStyle w:val="p"/>
        </w:rPr>
        <w:t>:</w:t>
      </w:r>
      <w:r>
        <w:rPr>
          <w:rStyle w:val="w"/>
        </w:rPr>
        <w:t xml:space="preserve"> </w:t>
      </w:r>
      <w:r>
        <w:rPr>
          <w:rStyle w:val="s2"/>
        </w:rPr>
        <w:t>"1620722938250"</w:t>
      </w:r>
      <w:r>
        <w:rPr>
          <w:rStyle w:val="p"/>
        </w:rPr>
        <w:t>,</w:t>
      </w:r>
    </w:p>
    <w:p w:rsidR="00000000" w:rsidRDefault="00000000">
      <w:pPr>
        <w:pStyle w:val="HTML0"/>
        <w:divId w:val="876549596"/>
        <w:rPr>
          <w:rStyle w:val="w"/>
        </w:rPr>
      </w:pPr>
      <w:r>
        <w:rPr>
          <w:rStyle w:val="w"/>
        </w:rPr>
        <w:t xml:space="preserve">                    </w:t>
      </w:r>
      <w:r>
        <w:rPr>
          <w:rStyle w:val="nl"/>
        </w:rPr>
        <w:t>"upl"</w:t>
      </w:r>
      <w:r>
        <w:rPr>
          <w:rStyle w:val="p"/>
        </w:rPr>
        <w:t>:</w:t>
      </w:r>
      <w:r>
        <w:rPr>
          <w:rStyle w:val="w"/>
        </w:rPr>
        <w:t xml:space="preserve"> </w:t>
      </w:r>
      <w:r>
        <w:rPr>
          <w:rStyle w:val="s2"/>
        </w:rPr>
        <w:t>"0.570822125136023"</w:t>
      </w:r>
      <w:r>
        <w:rPr>
          <w:rStyle w:val="p"/>
        </w:rPr>
        <w:t>,</w:t>
      </w:r>
    </w:p>
    <w:p w:rsidR="00000000" w:rsidRDefault="00000000">
      <w:pPr>
        <w:pStyle w:val="HTML0"/>
        <w:divId w:val="876549596"/>
        <w:rPr>
          <w:rStyle w:val="w"/>
        </w:rPr>
      </w:pPr>
      <w:r>
        <w:rPr>
          <w:rStyle w:val="w"/>
        </w:rPr>
        <w:t xml:space="preserve">                    </w:t>
      </w:r>
      <w:r>
        <w:rPr>
          <w:rStyle w:val="nl"/>
        </w:rPr>
        <w:t>"uplLiab"</w:t>
      </w:r>
      <w:r>
        <w:rPr>
          <w:rStyle w:val="p"/>
        </w:rPr>
        <w:t>:</w:t>
      </w:r>
      <w:r>
        <w:rPr>
          <w:rStyle w:val="w"/>
        </w:rPr>
        <w:t xml:space="preserve"> </w:t>
      </w:r>
      <w:r>
        <w:rPr>
          <w:rStyle w:val="s2"/>
        </w:rPr>
        <w:t>"0"</w:t>
      </w:r>
      <w:r>
        <w:rPr>
          <w:rStyle w:val="p"/>
        </w:rPr>
        <w:t>,</w:t>
      </w:r>
    </w:p>
    <w:p w:rsidR="00000000" w:rsidRDefault="00000000">
      <w:pPr>
        <w:pStyle w:val="HTML0"/>
        <w:divId w:val="876549596"/>
        <w:rPr>
          <w:rStyle w:val="w"/>
        </w:rPr>
      </w:pPr>
      <w:r>
        <w:rPr>
          <w:rStyle w:val="w"/>
        </w:rPr>
        <w:t xml:space="preserve">                    </w:t>
      </w:r>
      <w:r>
        <w:rPr>
          <w:rStyle w:val="nl"/>
        </w:rPr>
        <w:t>"borrowFroz"</w:t>
      </w:r>
      <w:r>
        <w:rPr>
          <w:rStyle w:val="p"/>
        </w:rPr>
        <w:t>:</w:t>
      </w:r>
      <w:r>
        <w:rPr>
          <w:rStyle w:val="w"/>
        </w:rPr>
        <w:t xml:space="preserve"> </w:t>
      </w:r>
      <w:r>
        <w:rPr>
          <w:rStyle w:val="s2"/>
        </w:rPr>
        <w:t>""</w:t>
      </w:r>
      <w:r>
        <w:rPr>
          <w:rStyle w:val="p"/>
        </w:rPr>
        <w:t>,</w:t>
      </w:r>
    </w:p>
    <w:p w:rsidR="00000000" w:rsidRDefault="00000000">
      <w:pPr>
        <w:pStyle w:val="HTML0"/>
        <w:divId w:val="876549596"/>
        <w:rPr>
          <w:rStyle w:val="w"/>
        </w:rPr>
      </w:pPr>
      <w:r>
        <w:rPr>
          <w:rStyle w:val="w"/>
        </w:rPr>
        <w:t xml:space="preserve">                    </w:t>
      </w:r>
      <w:r>
        <w:rPr>
          <w:rStyle w:val="nl"/>
        </w:rPr>
        <w:t>"spotIsoBal"</w:t>
      </w:r>
      <w:r>
        <w:rPr>
          <w:rStyle w:val="p"/>
        </w:rPr>
        <w:t>:</w:t>
      </w:r>
      <w:r>
        <w:rPr>
          <w:rStyle w:val="w"/>
        </w:rPr>
        <w:t xml:space="preserve"> </w:t>
      </w:r>
      <w:r>
        <w:rPr>
          <w:rStyle w:val="s2"/>
        </w:rPr>
        <w:t>"0"</w:t>
      </w:r>
      <w:r>
        <w:rPr>
          <w:rStyle w:val="p"/>
        </w:rPr>
        <w:t>,</w:t>
      </w:r>
    </w:p>
    <w:p w:rsidR="00000000" w:rsidRDefault="00000000">
      <w:pPr>
        <w:pStyle w:val="HTML0"/>
        <w:divId w:val="876549596"/>
        <w:rPr>
          <w:rStyle w:val="w"/>
        </w:rPr>
      </w:pPr>
      <w:r>
        <w:rPr>
          <w:rStyle w:val="w"/>
        </w:rPr>
        <w:t xml:space="preserve">                    </w:t>
      </w:r>
      <w:r>
        <w:rPr>
          <w:rStyle w:val="nl"/>
        </w:rPr>
        <w:t>"spotBal"</w:t>
      </w:r>
      <w:r>
        <w:rPr>
          <w:rStyle w:val="p"/>
        </w:rPr>
        <w:t>:</w:t>
      </w:r>
      <w:r>
        <w:rPr>
          <w:rStyle w:val="w"/>
        </w:rPr>
        <w:t xml:space="preserve"> </w:t>
      </w:r>
      <w:r>
        <w:rPr>
          <w:rStyle w:val="s2"/>
        </w:rPr>
        <w:t>""</w:t>
      </w:r>
      <w:r>
        <w:rPr>
          <w:rStyle w:val="p"/>
        </w:rPr>
        <w:t>,</w:t>
      </w:r>
    </w:p>
    <w:p w:rsidR="00000000" w:rsidRDefault="00000000">
      <w:pPr>
        <w:pStyle w:val="HTML0"/>
        <w:divId w:val="876549596"/>
        <w:rPr>
          <w:rStyle w:val="w"/>
        </w:rPr>
      </w:pPr>
      <w:r>
        <w:rPr>
          <w:rStyle w:val="w"/>
        </w:rPr>
        <w:t xml:space="preserve">                    </w:t>
      </w:r>
      <w:r>
        <w:rPr>
          <w:rStyle w:val="nl"/>
        </w:rPr>
        <w:t>"openAvgPx"</w:t>
      </w:r>
      <w:r>
        <w:rPr>
          <w:rStyle w:val="p"/>
        </w:rPr>
        <w:t>:</w:t>
      </w:r>
      <w:r>
        <w:rPr>
          <w:rStyle w:val="w"/>
        </w:rPr>
        <w:t xml:space="preserve"> </w:t>
      </w:r>
      <w:r>
        <w:rPr>
          <w:rStyle w:val="s2"/>
        </w:rPr>
        <w:t>""</w:t>
      </w:r>
      <w:r>
        <w:rPr>
          <w:rStyle w:val="p"/>
        </w:rPr>
        <w:t>,</w:t>
      </w:r>
    </w:p>
    <w:p w:rsidR="00000000" w:rsidRDefault="00000000">
      <w:pPr>
        <w:pStyle w:val="HTML0"/>
        <w:divId w:val="876549596"/>
        <w:rPr>
          <w:rStyle w:val="w"/>
        </w:rPr>
      </w:pPr>
      <w:r>
        <w:rPr>
          <w:rStyle w:val="w"/>
        </w:rPr>
        <w:t xml:space="preserve">                    </w:t>
      </w:r>
      <w:r>
        <w:rPr>
          <w:rStyle w:val="nl"/>
        </w:rPr>
        <w:t>"accAvgPx"</w:t>
      </w:r>
      <w:r>
        <w:rPr>
          <w:rStyle w:val="p"/>
        </w:rPr>
        <w:t>:</w:t>
      </w:r>
      <w:r>
        <w:rPr>
          <w:rStyle w:val="w"/>
        </w:rPr>
        <w:t xml:space="preserve"> </w:t>
      </w:r>
      <w:r>
        <w:rPr>
          <w:rStyle w:val="s2"/>
        </w:rPr>
        <w:t>""</w:t>
      </w:r>
      <w:r>
        <w:rPr>
          <w:rStyle w:val="p"/>
        </w:rPr>
        <w:t>,</w:t>
      </w:r>
    </w:p>
    <w:p w:rsidR="00000000" w:rsidRDefault="00000000">
      <w:pPr>
        <w:pStyle w:val="HTML0"/>
        <w:divId w:val="876549596"/>
        <w:rPr>
          <w:rStyle w:val="w"/>
        </w:rPr>
      </w:pPr>
      <w:r>
        <w:rPr>
          <w:rStyle w:val="w"/>
        </w:rPr>
        <w:t xml:space="preserve">                    </w:t>
      </w:r>
      <w:r>
        <w:rPr>
          <w:rStyle w:val="nl"/>
        </w:rPr>
        <w:t>"spotUpl"</w:t>
      </w:r>
      <w:r>
        <w:rPr>
          <w:rStyle w:val="p"/>
        </w:rPr>
        <w:t>:</w:t>
      </w:r>
      <w:r>
        <w:rPr>
          <w:rStyle w:val="w"/>
        </w:rPr>
        <w:t xml:space="preserve"> </w:t>
      </w:r>
      <w:r>
        <w:rPr>
          <w:rStyle w:val="s2"/>
        </w:rPr>
        <w:t>""</w:t>
      </w:r>
      <w:r>
        <w:rPr>
          <w:rStyle w:val="p"/>
        </w:rPr>
        <w:t>,</w:t>
      </w:r>
    </w:p>
    <w:p w:rsidR="00000000" w:rsidRDefault="00000000">
      <w:pPr>
        <w:pStyle w:val="HTML0"/>
        <w:divId w:val="876549596"/>
        <w:rPr>
          <w:rStyle w:val="w"/>
        </w:rPr>
      </w:pPr>
      <w:r>
        <w:rPr>
          <w:rStyle w:val="w"/>
        </w:rPr>
        <w:t xml:space="preserve">                    </w:t>
      </w:r>
      <w:r>
        <w:rPr>
          <w:rStyle w:val="nl"/>
        </w:rPr>
        <w:t>"spotUplRatio"</w:t>
      </w:r>
      <w:r>
        <w:rPr>
          <w:rStyle w:val="p"/>
        </w:rPr>
        <w:t>:</w:t>
      </w:r>
      <w:r>
        <w:rPr>
          <w:rStyle w:val="w"/>
        </w:rPr>
        <w:t xml:space="preserve"> </w:t>
      </w:r>
      <w:r>
        <w:rPr>
          <w:rStyle w:val="s2"/>
        </w:rPr>
        <w:t>""</w:t>
      </w:r>
      <w:r>
        <w:rPr>
          <w:rStyle w:val="p"/>
        </w:rPr>
        <w:t>,</w:t>
      </w:r>
    </w:p>
    <w:p w:rsidR="00000000" w:rsidRDefault="00000000">
      <w:pPr>
        <w:pStyle w:val="HTML0"/>
        <w:divId w:val="876549596"/>
        <w:rPr>
          <w:rStyle w:val="w"/>
        </w:rPr>
      </w:pPr>
      <w:r>
        <w:rPr>
          <w:rStyle w:val="w"/>
        </w:rPr>
        <w:t xml:space="preserve">                    </w:t>
      </w:r>
      <w:r>
        <w:rPr>
          <w:rStyle w:val="nl"/>
        </w:rPr>
        <w:t>"totalPnl"</w:t>
      </w:r>
      <w:r>
        <w:rPr>
          <w:rStyle w:val="p"/>
        </w:rPr>
        <w:t>:</w:t>
      </w:r>
      <w:r>
        <w:rPr>
          <w:rStyle w:val="w"/>
        </w:rPr>
        <w:t xml:space="preserve"> </w:t>
      </w:r>
      <w:r>
        <w:rPr>
          <w:rStyle w:val="s2"/>
        </w:rPr>
        <w:t>""</w:t>
      </w:r>
      <w:r>
        <w:rPr>
          <w:rStyle w:val="p"/>
        </w:rPr>
        <w:t>,</w:t>
      </w:r>
    </w:p>
    <w:p w:rsidR="00000000" w:rsidRDefault="00000000">
      <w:pPr>
        <w:pStyle w:val="HTML0"/>
        <w:divId w:val="876549596"/>
        <w:rPr>
          <w:rStyle w:val="w"/>
        </w:rPr>
      </w:pPr>
      <w:r>
        <w:rPr>
          <w:rStyle w:val="w"/>
        </w:rPr>
        <w:t xml:space="preserve">                    </w:t>
      </w:r>
      <w:r>
        <w:rPr>
          <w:rStyle w:val="nl"/>
        </w:rPr>
        <w:t>"totalPnlRatio"</w:t>
      </w:r>
      <w:r>
        <w:rPr>
          <w:rStyle w:val="p"/>
        </w:rPr>
        <w:t>:</w:t>
      </w:r>
      <w:r>
        <w:rPr>
          <w:rStyle w:val="w"/>
        </w:rPr>
        <w:t xml:space="preserve"> </w:t>
      </w:r>
      <w:r>
        <w:rPr>
          <w:rStyle w:val="s2"/>
        </w:rPr>
        <w:t>""</w:t>
      </w:r>
    </w:p>
    <w:p w:rsidR="00000000" w:rsidRDefault="00000000">
      <w:pPr>
        <w:pStyle w:val="HTML0"/>
        <w:divId w:val="876549596"/>
        <w:rPr>
          <w:rStyle w:val="w"/>
        </w:rPr>
      </w:pPr>
      <w:r>
        <w:rPr>
          <w:rStyle w:val="w"/>
        </w:rPr>
        <w:t xml:space="preserve">                </w:t>
      </w:r>
      <w:r>
        <w:rPr>
          <w:rStyle w:val="p"/>
        </w:rPr>
        <w:t>}</w:t>
      </w:r>
    </w:p>
    <w:p w:rsidR="00000000" w:rsidRDefault="00000000">
      <w:pPr>
        <w:pStyle w:val="HTML0"/>
        <w:divId w:val="876549596"/>
        <w:rPr>
          <w:rStyle w:val="w"/>
        </w:rPr>
      </w:pPr>
      <w:r>
        <w:rPr>
          <w:rStyle w:val="w"/>
        </w:rPr>
        <w:t xml:space="preserve">            </w:t>
      </w:r>
      <w:r>
        <w:rPr>
          <w:rStyle w:val="p"/>
        </w:rPr>
        <w:t>],</w:t>
      </w:r>
    </w:p>
    <w:p w:rsidR="00000000" w:rsidRDefault="00000000">
      <w:pPr>
        <w:pStyle w:val="HTML0"/>
        <w:divId w:val="876549596"/>
        <w:rPr>
          <w:rStyle w:val="w"/>
        </w:rPr>
      </w:pPr>
      <w:r>
        <w:rPr>
          <w:rStyle w:val="w"/>
        </w:rPr>
        <w:t xml:space="preserve">            </w:t>
      </w:r>
      <w:r>
        <w:rPr>
          <w:rStyle w:val="nl"/>
        </w:rPr>
        <w:t>"imr"</w:t>
      </w:r>
      <w:r>
        <w:rPr>
          <w:rStyle w:val="p"/>
        </w:rPr>
        <w:t>:</w:t>
      </w:r>
      <w:r>
        <w:rPr>
          <w:rStyle w:val="w"/>
        </w:rPr>
        <w:t xml:space="preserve"> </w:t>
      </w:r>
      <w:r>
        <w:rPr>
          <w:rStyle w:val="s2"/>
        </w:rPr>
        <w:t>"3372.2942371050594217"</w:t>
      </w:r>
      <w:r>
        <w:rPr>
          <w:rStyle w:val="p"/>
        </w:rPr>
        <w:t>,</w:t>
      </w:r>
    </w:p>
    <w:p w:rsidR="00000000" w:rsidRDefault="00000000">
      <w:pPr>
        <w:pStyle w:val="HTML0"/>
        <w:divId w:val="876549596"/>
        <w:rPr>
          <w:rStyle w:val="w"/>
        </w:rPr>
      </w:pPr>
      <w:r>
        <w:rPr>
          <w:rStyle w:val="w"/>
        </w:rPr>
        <w:t xml:space="preserve">            </w:t>
      </w:r>
      <w:r>
        <w:rPr>
          <w:rStyle w:val="nl"/>
        </w:rPr>
        <w:t>"isoEq"</w:t>
      </w:r>
      <w:r>
        <w:rPr>
          <w:rStyle w:val="p"/>
        </w:rPr>
        <w:t>:</w:t>
      </w:r>
      <w:r>
        <w:rPr>
          <w:rStyle w:val="w"/>
        </w:rPr>
        <w:t xml:space="preserve"> </w:t>
      </w:r>
      <w:r>
        <w:rPr>
          <w:rStyle w:val="s2"/>
        </w:rPr>
        <w:t>"0"</w:t>
      </w:r>
      <w:r>
        <w:rPr>
          <w:rStyle w:val="p"/>
        </w:rPr>
        <w:t>,</w:t>
      </w:r>
    </w:p>
    <w:p w:rsidR="00000000" w:rsidRDefault="00000000">
      <w:pPr>
        <w:pStyle w:val="HTML0"/>
        <w:divId w:val="876549596"/>
        <w:rPr>
          <w:rStyle w:val="w"/>
        </w:rPr>
      </w:pPr>
      <w:r>
        <w:rPr>
          <w:rStyle w:val="w"/>
        </w:rPr>
        <w:t xml:space="preserve">            </w:t>
      </w:r>
      <w:r>
        <w:rPr>
          <w:rStyle w:val="nl"/>
        </w:rPr>
        <w:t>"mgnRatio"</w:t>
      </w:r>
      <w:r>
        <w:rPr>
          <w:rStyle w:val="p"/>
        </w:rPr>
        <w:t>:</w:t>
      </w:r>
      <w:r>
        <w:rPr>
          <w:rStyle w:val="w"/>
        </w:rPr>
        <w:t xml:space="preserve"> </w:t>
      </w:r>
      <w:r>
        <w:rPr>
          <w:rStyle w:val="s2"/>
        </w:rPr>
        <w:t>"70375.35408747017"</w:t>
      </w:r>
      <w:r>
        <w:rPr>
          <w:rStyle w:val="p"/>
        </w:rPr>
        <w:t>,</w:t>
      </w:r>
    </w:p>
    <w:p w:rsidR="00000000" w:rsidRDefault="00000000">
      <w:pPr>
        <w:pStyle w:val="HTML0"/>
        <w:divId w:val="876549596"/>
        <w:rPr>
          <w:rStyle w:val="w"/>
        </w:rPr>
      </w:pPr>
      <w:r>
        <w:rPr>
          <w:rStyle w:val="w"/>
        </w:rPr>
        <w:t xml:space="preserve">            </w:t>
      </w:r>
      <w:r>
        <w:rPr>
          <w:rStyle w:val="nl"/>
        </w:rPr>
        <w:t>"mmr"</w:t>
      </w:r>
      <w:r>
        <w:rPr>
          <w:rStyle w:val="p"/>
        </w:rPr>
        <w:t>:</w:t>
      </w:r>
      <w:r>
        <w:rPr>
          <w:rStyle w:val="w"/>
        </w:rPr>
        <w:t xml:space="preserve"> </w:t>
      </w:r>
      <w:r>
        <w:rPr>
          <w:rStyle w:val="s2"/>
        </w:rPr>
        <w:t>"134.8917694842024"</w:t>
      </w:r>
      <w:r>
        <w:rPr>
          <w:rStyle w:val="p"/>
        </w:rPr>
        <w:t>,</w:t>
      </w:r>
    </w:p>
    <w:p w:rsidR="00000000" w:rsidRDefault="00000000">
      <w:pPr>
        <w:pStyle w:val="HTML0"/>
        <w:divId w:val="876549596"/>
        <w:rPr>
          <w:rStyle w:val="w"/>
        </w:rPr>
      </w:pPr>
      <w:r>
        <w:rPr>
          <w:rStyle w:val="w"/>
        </w:rPr>
        <w:t xml:space="preserve">            </w:t>
      </w:r>
      <w:r>
        <w:rPr>
          <w:rStyle w:val="nl"/>
        </w:rPr>
        <w:t>"notionalUsd"</w:t>
      </w:r>
      <w:r>
        <w:rPr>
          <w:rStyle w:val="p"/>
        </w:rPr>
        <w:t>:</w:t>
      </w:r>
      <w:r>
        <w:rPr>
          <w:rStyle w:val="w"/>
        </w:rPr>
        <w:t xml:space="preserve"> </w:t>
      </w:r>
      <w:r>
        <w:rPr>
          <w:rStyle w:val="s2"/>
        </w:rPr>
        <w:t>"33722.9423710505978888"</w:t>
      </w:r>
      <w:r>
        <w:rPr>
          <w:rStyle w:val="p"/>
        </w:rPr>
        <w:t>,</w:t>
      </w:r>
    </w:p>
    <w:p w:rsidR="00000000" w:rsidRDefault="00000000">
      <w:pPr>
        <w:pStyle w:val="HTML0"/>
        <w:divId w:val="876549596"/>
        <w:rPr>
          <w:rStyle w:val="w"/>
        </w:rPr>
      </w:pPr>
      <w:r>
        <w:rPr>
          <w:rStyle w:val="w"/>
        </w:rPr>
        <w:t xml:space="preserve">            </w:t>
      </w:r>
      <w:r>
        <w:rPr>
          <w:rStyle w:val="nl"/>
        </w:rPr>
        <w:t>"ordFroz"</w:t>
      </w:r>
      <w:r>
        <w:rPr>
          <w:rStyle w:val="p"/>
        </w:rPr>
        <w:t>:</w:t>
      </w:r>
      <w:r>
        <w:rPr>
          <w:rStyle w:val="w"/>
        </w:rPr>
        <w:t xml:space="preserve"> </w:t>
      </w:r>
      <w:r>
        <w:rPr>
          <w:rStyle w:val="s2"/>
        </w:rPr>
        <w:t>"0"</w:t>
      </w:r>
      <w:r>
        <w:rPr>
          <w:rStyle w:val="p"/>
        </w:rPr>
        <w:t>,</w:t>
      </w:r>
    </w:p>
    <w:p w:rsidR="00000000" w:rsidRDefault="00000000">
      <w:pPr>
        <w:pStyle w:val="HTML0"/>
        <w:divId w:val="876549596"/>
        <w:rPr>
          <w:rStyle w:val="w"/>
        </w:rPr>
      </w:pPr>
      <w:r>
        <w:rPr>
          <w:rStyle w:val="w"/>
        </w:rPr>
        <w:t xml:space="preserve">            </w:t>
      </w:r>
      <w:r>
        <w:rPr>
          <w:rStyle w:val="nl"/>
        </w:rPr>
        <w:t>"totalEq"</w:t>
      </w:r>
      <w:r>
        <w:rPr>
          <w:rStyle w:val="p"/>
        </w:rPr>
        <w:t>:</w:t>
      </w:r>
      <w:r>
        <w:rPr>
          <w:rStyle w:val="w"/>
        </w:rPr>
        <w:t xml:space="preserve"> </w:t>
      </w:r>
      <w:r>
        <w:rPr>
          <w:rStyle w:val="s2"/>
        </w:rPr>
        <w:t>"11172992.1657531589092577"</w:t>
      </w:r>
      <w:r>
        <w:rPr>
          <w:rStyle w:val="p"/>
        </w:rPr>
        <w:t>,</w:t>
      </w:r>
    </w:p>
    <w:p w:rsidR="00000000" w:rsidRDefault="00000000">
      <w:pPr>
        <w:pStyle w:val="HTML0"/>
        <w:divId w:val="876549596"/>
        <w:rPr>
          <w:rStyle w:val="w"/>
        </w:rPr>
      </w:pPr>
      <w:r>
        <w:rPr>
          <w:rStyle w:val="w"/>
        </w:rPr>
        <w:t xml:space="preserve">            </w:t>
      </w:r>
      <w:r>
        <w:rPr>
          <w:rStyle w:val="nl"/>
        </w:rPr>
        <w:t>"uTime"</w:t>
      </w:r>
      <w:r>
        <w:rPr>
          <w:rStyle w:val="p"/>
        </w:rPr>
        <w:t>:</w:t>
      </w:r>
      <w:r>
        <w:rPr>
          <w:rStyle w:val="w"/>
        </w:rPr>
        <w:t xml:space="preserve"> </w:t>
      </w:r>
      <w:r>
        <w:rPr>
          <w:rStyle w:val="s2"/>
        </w:rPr>
        <w:t>"1623392334718"</w:t>
      </w:r>
      <w:r>
        <w:rPr>
          <w:rStyle w:val="p"/>
        </w:rPr>
        <w:t>,</w:t>
      </w:r>
    </w:p>
    <w:p w:rsidR="00000000" w:rsidRDefault="00000000">
      <w:pPr>
        <w:pStyle w:val="HTML0"/>
        <w:divId w:val="876549596"/>
        <w:rPr>
          <w:rStyle w:val="w"/>
        </w:rPr>
      </w:pPr>
      <w:r>
        <w:rPr>
          <w:rStyle w:val="w"/>
        </w:rPr>
        <w:t xml:space="preserve">            </w:t>
      </w:r>
      <w:r>
        <w:rPr>
          <w:rStyle w:val="nl"/>
        </w:rPr>
        <w:t>"upl"</w:t>
      </w:r>
      <w:r>
        <w:rPr>
          <w:rStyle w:val="p"/>
        </w:rPr>
        <w:t>:</w:t>
      </w:r>
      <w:r>
        <w:rPr>
          <w:rStyle w:val="w"/>
        </w:rPr>
        <w:t xml:space="preserve"> </w:t>
      </w:r>
      <w:r>
        <w:rPr>
          <w:rStyle w:val="s2"/>
        </w:rPr>
        <w:t>"-7.571730042000012"</w:t>
      </w:r>
    </w:p>
    <w:p w:rsidR="00000000" w:rsidRDefault="00000000">
      <w:pPr>
        <w:pStyle w:val="HTML0"/>
        <w:divId w:val="876549596"/>
        <w:rPr>
          <w:rStyle w:val="w"/>
        </w:rPr>
      </w:pPr>
      <w:r>
        <w:rPr>
          <w:rStyle w:val="w"/>
        </w:rPr>
        <w:t xml:space="preserve">        </w:t>
      </w:r>
      <w:r>
        <w:rPr>
          <w:rStyle w:val="p"/>
        </w:rPr>
        <w:t>}</w:t>
      </w:r>
    </w:p>
    <w:p w:rsidR="00000000" w:rsidRDefault="00000000">
      <w:pPr>
        <w:pStyle w:val="HTML0"/>
        <w:divId w:val="876549596"/>
        <w:rPr>
          <w:rStyle w:val="w"/>
        </w:rPr>
      </w:pPr>
      <w:r>
        <w:rPr>
          <w:rStyle w:val="w"/>
        </w:rPr>
        <w:t xml:space="preserve">    </w:t>
      </w:r>
      <w:r>
        <w:rPr>
          <w:rStyle w:val="p"/>
        </w:rPr>
        <w:t>],</w:t>
      </w:r>
    </w:p>
    <w:p w:rsidR="00000000" w:rsidRDefault="00000000">
      <w:pPr>
        <w:pStyle w:val="HTML0"/>
        <w:divId w:val="876549596"/>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876549596"/>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3"/>
        <w:gridCol w:w="780"/>
        <w:gridCol w:w="5363"/>
      </w:tblGrid>
      <w:tr w:rsidR="00000000">
        <w:trPr>
          <w:divId w:val="175387555"/>
          <w:tblHeader/>
          <w:tblCellSpacing w:w="15" w:type="dxa"/>
        </w:trPr>
        <w:tc>
          <w:tcPr>
            <w:tcW w:w="0" w:type="auto"/>
            <w:vAlign w:val="center"/>
            <w:hideMark/>
          </w:tcPr>
          <w:p w:rsidR="00000000" w:rsidRDefault="00000000">
            <w:pPr>
              <w:jc w:val="center"/>
              <w:rPr>
                <w:b/>
                <w:bCs/>
              </w:rPr>
            </w:pPr>
            <w:r>
              <w:rPr>
                <w:rStyle w:val="a6"/>
              </w:rPr>
              <w:t>Parameters</w:t>
            </w:r>
          </w:p>
        </w:tc>
        <w:tc>
          <w:tcPr>
            <w:tcW w:w="0" w:type="auto"/>
            <w:vAlign w:val="center"/>
            <w:hideMark/>
          </w:tcPr>
          <w:p w:rsidR="00000000" w:rsidRDefault="00000000">
            <w:pPr>
              <w:jc w:val="center"/>
              <w:rPr>
                <w:b/>
                <w:bCs/>
              </w:rPr>
            </w:pPr>
            <w:r>
              <w:rPr>
                <w:rStyle w:val="a6"/>
              </w:rPr>
              <w:t>Types</w:t>
            </w:r>
          </w:p>
        </w:tc>
        <w:tc>
          <w:tcPr>
            <w:tcW w:w="0" w:type="auto"/>
            <w:vAlign w:val="center"/>
            <w:hideMark/>
          </w:tcPr>
          <w:p w:rsidR="00000000" w:rsidRDefault="00000000">
            <w:pPr>
              <w:jc w:val="center"/>
              <w:rPr>
                <w:b/>
                <w:bCs/>
              </w:rPr>
            </w:pPr>
            <w:r>
              <w:rPr>
                <w:rStyle w:val="a6"/>
              </w:rPr>
              <w:t>Description</w:t>
            </w:r>
          </w:p>
        </w:tc>
      </w:tr>
      <w:tr w:rsidR="00000000">
        <w:trPr>
          <w:divId w:val="175387555"/>
          <w:tblCellSpacing w:w="15" w:type="dxa"/>
        </w:trPr>
        <w:tc>
          <w:tcPr>
            <w:tcW w:w="0" w:type="auto"/>
            <w:vAlign w:val="center"/>
            <w:hideMark/>
          </w:tcPr>
          <w:p w:rsidR="00000000" w:rsidRDefault="00000000">
            <w:r>
              <w:t>uTime</w:t>
            </w:r>
          </w:p>
        </w:tc>
        <w:tc>
          <w:tcPr>
            <w:tcW w:w="0" w:type="auto"/>
            <w:vAlign w:val="center"/>
            <w:hideMark/>
          </w:tcPr>
          <w:p w:rsidR="00000000" w:rsidRDefault="00000000">
            <w:r>
              <w:t>String</w:t>
            </w:r>
          </w:p>
        </w:tc>
        <w:tc>
          <w:tcPr>
            <w:tcW w:w="0" w:type="auto"/>
            <w:vAlign w:val="center"/>
            <w:hideMark/>
          </w:tcPr>
          <w:p w:rsidR="00000000" w:rsidRDefault="00000000">
            <w:r>
              <w:t xml:space="preserve">The latest time to get account information, millisecond format of Unix timestamp, e.g. </w:t>
            </w:r>
            <w:r>
              <w:rPr>
                <w:rStyle w:val="HTML"/>
              </w:rPr>
              <w:t>1597026383085</w:t>
            </w:r>
          </w:p>
        </w:tc>
      </w:tr>
      <w:tr w:rsidR="00000000">
        <w:trPr>
          <w:divId w:val="175387555"/>
          <w:tblCellSpacing w:w="15" w:type="dxa"/>
        </w:trPr>
        <w:tc>
          <w:tcPr>
            <w:tcW w:w="0" w:type="auto"/>
            <w:vAlign w:val="center"/>
            <w:hideMark/>
          </w:tcPr>
          <w:p w:rsidR="00000000" w:rsidRDefault="00000000">
            <w:r>
              <w:t>totalEq</w:t>
            </w:r>
          </w:p>
        </w:tc>
        <w:tc>
          <w:tcPr>
            <w:tcW w:w="0" w:type="auto"/>
            <w:vAlign w:val="center"/>
            <w:hideMark/>
          </w:tcPr>
          <w:p w:rsidR="00000000" w:rsidRDefault="00000000">
            <w:r>
              <w:t>String</w:t>
            </w:r>
          </w:p>
        </w:tc>
        <w:tc>
          <w:tcPr>
            <w:tcW w:w="0" w:type="auto"/>
            <w:vAlign w:val="center"/>
            <w:hideMark/>
          </w:tcPr>
          <w:p w:rsidR="00000000" w:rsidRDefault="00000000">
            <w:r>
              <w:t xml:space="preserve">The total amount of equity in </w:t>
            </w:r>
            <w:r>
              <w:rPr>
                <w:rStyle w:val="HTML"/>
              </w:rPr>
              <w:t>USD</w:t>
            </w:r>
          </w:p>
        </w:tc>
      </w:tr>
      <w:tr w:rsidR="00000000">
        <w:trPr>
          <w:divId w:val="175387555"/>
          <w:tblCellSpacing w:w="15" w:type="dxa"/>
        </w:trPr>
        <w:tc>
          <w:tcPr>
            <w:tcW w:w="0" w:type="auto"/>
            <w:vAlign w:val="center"/>
            <w:hideMark/>
          </w:tcPr>
          <w:p w:rsidR="00000000" w:rsidRDefault="00000000">
            <w:r>
              <w:t>isoEq</w:t>
            </w:r>
          </w:p>
        </w:tc>
        <w:tc>
          <w:tcPr>
            <w:tcW w:w="0" w:type="auto"/>
            <w:vAlign w:val="center"/>
            <w:hideMark/>
          </w:tcPr>
          <w:p w:rsidR="00000000" w:rsidRDefault="00000000">
            <w:r>
              <w:t>String</w:t>
            </w:r>
          </w:p>
        </w:tc>
        <w:tc>
          <w:tcPr>
            <w:tcW w:w="0" w:type="auto"/>
            <w:vAlign w:val="center"/>
            <w:hideMark/>
          </w:tcPr>
          <w:p w:rsidR="00000000" w:rsidRDefault="00000000">
            <w:r>
              <w:t xml:space="preserve">Isolated margin equity in </w:t>
            </w:r>
            <w:r>
              <w:rPr>
                <w:rStyle w:val="HTML"/>
              </w:rPr>
              <w:t>USD</w:t>
            </w:r>
            <w:r>
              <w:br/>
              <w:t xml:space="preserve">Applicable to </w:t>
            </w:r>
            <w:r>
              <w:rPr>
                <w:rStyle w:val="HTML"/>
              </w:rPr>
              <w:t>Spot and futures mode</w:t>
            </w:r>
            <w:r>
              <w:t>/</w:t>
            </w:r>
            <w:r>
              <w:rPr>
                <w:rStyle w:val="HTML"/>
              </w:rPr>
              <w:t>Multi-currency margin</w:t>
            </w:r>
            <w:r>
              <w:t>/</w:t>
            </w:r>
            <w:r>
              <w:rPr>
                <w:rStyle w:val="HTML"/>
              </w:rPr>
              <w:t>Portfolio margin</w:t>
            </w:r>
          </w:p>
        </w:tc>
      </w:tr>
      <w:tr w:rsidR="00000000">
        <w:trPr>
          <w:divId w:val="175387555"/>
          <w:tblCellSpacing w:w="15" w:type="dxa"/>
        </w:trPr>
        <w:tc>
          <w:tcPr>
            <w:tcW w:w="0" w:type="auto"/>
            <w:vAlign w:val="center"/>
            <w:hideMark/>
          </w:tcPr>
          <w:p w:rsidR="00000000" w:rsidRDefault="00000000">
            <w:r>
              <w:t>adjEq</w:t>
            </w:r>
          </w:p>
        </w:tc>
        <w:tc>
          <w:tcPr>
            <w:tcW w:w="0" w:type="auto"/>
            <w:vAlign w:val="center"/>
            <w:hideMark/>
          </w:tcPr>
          <w:p w:rsidR="00000000" w:rsidRDefault="00000000">
            <w:r>
              <w:t>String</w:t>
            </w:r>
          </w:p>
        </w:tc>
        <w:tc>
          <w:tcPr>
            <w:tcW w:w="0" w:type="auto"/>
            <w:vAlign w:val="center"/>
            <w:hideMark/>
          </w:tcPr>
          <w:p w:rsidR="00000000" w:rsidRDefault="00000000">
            <w:r>
              <w:t xml:space="preserve">Adjusted / Effective equity in </w:t>
            </w:r>
            <w:r>
              <w:rPr>
                <w:rStyle w:val="HTML"/>
              </w:rPr>
              <w:t>USD</w:t>
            </w:r>
            <w:r>
              <w:t xml:space="preserve"> </w:t>
            </w:r>
            <w:r>
              <w:br/>
              <w:t xml:space="preserve">The net fiat value of the assets in the account that can provide margins for spot, expiry futures, perpetual futures and options under the cross-margin mode. </w:t>
            </w:r>
            <w:r>
              <w:br/>
              <w:t xml:space="preserve">In multi-ccy or PM mode, the asset and margin requirement will all be converted to USD value to process the order check or liquidation. </w:t>
            </w:r>
            <w:r>
              <w:br/>
              <w:t xml:space="preserve">Due to the volatility of each currency market, our platform calculates the actual USD value of each currency based on discount rates to balance market risks. </w:t>
            </w:r>
            <w:r>
              <w:br/>
              <w:t xml:space="preserve">Applicable to </w:t>
            </w:r>
            <w:r>
              <w:rPr>
                <w:rStyle w:val="HTML"/>
              </w:rPr>
              <w:t>Multi-currency margin</w:t>
            </w:r>
            <w:r>
              <w:t>/</w:t>
            </w:r>
            <w:r>
              <w:rPr>
                <w:rStyle w:val="HTML"/>
              </w:rPr>
              <w:t>Portfolio margin</w:t>
            </w:r>
          </w:p>
        </w:tc>
      </w:tr>
      <w:tr w:rsidR="00000000">
        <w:trPr>
          <w:divId w:val="175387555"/>
          <w:tblCellSpacing w:w="15" w:type="dxa"/>
        </w:trPr>
        <w:tc>
          <w:tcPr>
            <w:tcW w:w="0" w:type="auto"/>
            <w:vAlign w:val="center"/>
            <w:hideMark/>
          </w:tcPr>
          <w:p w:rsidR="00000000" w:rsidRDefault="00000000">
            <w:r>
              <w:t>ordFroz</w:t>
            </w:r>
          </w:p>
        </w:tc>
        <w:tc>
          <w:tcPr>
            <w:tcW w:w="0" w:type="auto"/>
            <w:vAlign w:val="center"/>
            <w:hideMark/>
          </w:tcPr>
          <w:p w:rsidR="00000000" w:rsidRDefault="00000000">
            <w:r>
              <w:t>String</w:t>
            </w:r>
          </w:p>
        </w:tc>
        <w:tc>
          <w:tcPr>
            <w:tcW w:w="0" w:type="auto"/>
            <w:vAlign w:val="center"/>
            <w:hideMark/>
          </w:tcPr>
          <w:p w:rsidR="00000000" w:rsidRDefault="00000000">
            <w:r>
              <w:t xml:space="preserve">Margin frozen for pending cross orders in </w:t>
            </w:r>
            <w:r>
              <w:rPr>
                <w:rStyle w:val="HTML"/>
              </w:rPr>
              <w:t>USD</w:t>
            </w:r>
            <w:r>
              <w:t xml:space="preserve"> </w:t>
            </w:r>
            <w:r>
              <w:br/>
              <w:t xml:space="preserve">Applicable to </w:t>
            </w:r>
            <w:r>
              <w:rPr>
                <w:rStyle w:val="HTML"/>
              </w:rPr>
              <w:t>Multi-currency margin</w:t>
            </w:r>
          </w:p>
        </w:tc>
      </w:tr>
      <w:tr w:rsidR="00000000">
        <w:trPr>
          <w:divId w:val="175387555"/>
          <w:tblCellSpacing w:w="15" w:type="dxa"/>
        </w:trPr>
        <w:tc>
          <w:tcPr>
            <w:tcW w:w="0" w:type="auto"/>
            <w:vAlign w:val="center"/>
            <w:hideMark/>
          </w:tcPr>
          <w:p w:rsidR="00000000" w:rsidRDefault="00000000">
            <w:r>
              <w:t>imr</w:t>
            </w:r>
          </w:p>
        </w:tc>
        <w:tc>
          <w:tcPr>
            <w:tcW w:w="0" w:type="auto"/>
            <w:vAlign w:val="center"/>
            <w:hideMark/>
          </w:tcPr>
          <w:p w:rsidR="00000000" w:rsidRDefault="00000000">
            <w:r>
              <w:t>String</w:t>
            </w:r>
          </w:p>
        </w:tc>
        <w:tc>
          <w:tcPr>
            <w:tcW w:w="0" w:type="auto"/>
            <w:vAlign w:val="center"/>
            <w:hideMark/>
          </w:tcPr>
          <w:p w:rsidR="00000000" w:rsidRDefault="00000000">
            <w:r>
              <w:t xml:space="preserve">Initial margin requirement in </w:t>
            </w:r>
            <w:r>
              <w:rPr>
                <w:rStyle w:val="HTML"/>
              </w:rPr>
              <w:t>USD</w:t>
            </w:r>
            <w:r>
              <w:t xml:space="preserve"> </w:t>
            </w:r>
            <w:r>
              <w:br/>
              <w:t xml:space="preserve">The sum of initial margins of all open positions and pending orders under cross-margin mode in </w:t>
            </w:r>
            <w:r>
              <w:rPr>
                <w:rStyle w:val="HTML"/>
              </w:rPr>
              <w:t>USD</w:t>
            </w:r>
            <w:r>
              <w:t xml:space="preserve">. </w:t>
            </w:r>
            <w:r>
              <w:br/>
              <w:t xml:space="preserve">Applicable to </w:t>
            </w:r>
            <w:r>
              <w:rPr>
                <w:rStyle w:val="HTML"/>
              </w:rPr>
              <w:t>Multi-currency margin</w:t>
            </w:r>
            <w:r>
              <w:t>/</w:t>
            </w:r>
            <w:r>
              <w:rPr>
                <w:rStyle w:val="HTML"/>
              </w:rPr>
              <w:t>Portfolio margin</w:t>
            </w:r>
          </w:p>
        </w:tc>
      </w:tr>
      <w:tr w:rsidR="00000000">
        <w:trPr>
          <w:divId w:val="175387555"/>
          <w:tblCellSpacing w:w="15" w:type="dxa"/>
        </w:trPr>
        <w:tc>
          <w:tcPr>
            <w:tcW w:w="0" w:type="auto"/>
            <w:vAlign w:val="center"/>
            <w:hideMark/>
          </w:tcPr>
          <w:p w:rsidR="00000000" w:rsidRDefault="00000000">
            <w:r>
              <w:t>mmr</w:t>
            </w:r>
          </w:p>
        </w:tc>
        <w:tc>
          <w:tcPr>
            <w:tcW w:w="0" w:type="auto"/>
            <w:vAlign w:val="center"/>
            <w:hideMark/>
          </w:tcPr>
          <w:p w:rsidR="00000000" w:rsidRDefault="00000000">
            <w:r>
              <w:t>String</w:t>
            </w:r>
          </w:p>
        </w:tc>
        <w:tc>
          <w:tcPr>
            <w:tcW w:w="0" w:type="auto"/>
            <w:vAlign w:val="center"/>
            <w:hideMark/>
          </w:tcPr>
          <w:p w:rsidR="00000000" w:rsidRDefault="00000000">
            <w:r>
              <w:t xml:space="preserve">Maintenance margin requirement in </w:t>
            </w:r>
            <w:r>
              <w:rPr>
                <w:rStyle w:val="HTML"/>
              </w:rPr>
              <w:t>USD</w:t>
            </w:r>
            <w:r>
              <w:t xml:space="preserve"> </w:t>
            </w:r>
            <w:r>
              <w:br/>
              <w:t xml:space="preserve">The sum of maintenance margins of all open positions and pending orders under cross-margin mode in </w:t>
            </w:r>
            <w:r>
              <w:rPr>
                <w:rStyle w:val="HTML"/>
              </w:rPr>
              <w:t>USD</w:t>
            </w:r>
            <w:r>
              <w:t xml:space="preserve">. </w:t>
            </w:r>
            <w:r>
              <w:br/>
              <w:t xml:space="preserve">Applicable to </w:t>
            </w:r>
            <w:r>
              <w:rPr>
                <w:rStyle w:val="HTML"/>
              </w:rPr>
              <w:t>Multi-currency margin</w:t>
            </w:r>
            <w:r>
              <w:t>/</w:t>
            </w:r>
            <w:r>
              <w:rPr>
                <w:rStyle w:val="HTML"/>
              </w:rPr>
              <w:t>Portfolio margin</w:t>
            </w:r>
          </w:p>
        </w:tc>
      </w:tr>
      <w:tr w:rsidR="00000000">
        <w:trPr>
          <w:divId w:val="175387555"/>
          <w:tblCellSpacing w:w="15" w:type="dxa"/>
        </w:trPr>
        <w:tc>
          <w:tcPr>
            <w:tcW w:w="0" w:type="auto"/>
            <w:vAlign w:val="center"/>
            <w:hideMark/>
          </w:tcPr>
          <w:p w:rsidR="00000000" w:rsidRDefault="00000000">
            <w:r>
              <w:t>borrowFroz</w:t>
            </w:r>
          </w:p>
        </w:tc>
        <w:tc>
          <w:tcPr>
            <w:tcW w:w="0" w:type="auto"/>
            <w:vAlign w:val="center"/>
            <w:hideMark/>
          </w:tcPr>
          <w:p w:rsidR="00000000" w:rsidRDefault="00000000">
            <w:r>
              <w:t>String</w:t>
            </w:r>
          </w:p>
        </w:tc>
        <w:tc>
          <w:tcPr>
            <w:tcW w:w="0" w:type="auto"/>
            <w:vAlign w:val="center"/>
            <w:hideMark/>
          </w:tcPr>
          <w:p w:rsidR="00000000" w:rsidRDefault="00000000">
            <w:r>
              <w:t xml:space="preserve">Potential borrowing IMR of the account in </w:t>
            </w:r>
            <w:r>
              <w:rPr>
                <w:rStyle w:val="HTML"/>
              </w:rPr>
              <w:t>USD</w:t>
            </w:r>
            <w:r>
              <w:t xml:space="preserve"> </w:t>
            </w:r>
            <w:r>
              <w:br/>
              <w:t xml:space="preserve">Only applicable to </w:t>
            </w:r>
            <w:r>
              <w:rPr>
                <w:rStyle w:val="HTML"/>
              </w:rPr>
              <w:t>Multi-currency margin</w:t>
            </w:r>
            <w:r>
              <w:t>/</w:t>
            </w:r>
            <w:r>
              <w:rPr>
                <w:rStyle w:val="HTML"/>
              </w:rPr>
              <w:t>Portfolio margin</w:t>
            </w:r>
            <w:r>
              <w:t>. It is "" for other margin modes.</w:t>
            </w:r>
          </w:p>
        </w:tc>
      </w:tr>
      <w:tr w:rsidR="00000000">
        <w:trPr>
          <w:divId w:val="175387555"/>
          <w:tblCellSpacing w:w="15" w:type="dxa"/>
        </w:trPr>
        <w:tc>
          <w:tcPr>
            <w:tcW w:w="0" w:type="auto"/>
            <w:vAlign w:val="center"/>
            <w:hideMark/>
          </w:tcPr>
          <w:p w:rsidR="00000000" w:rsidRDefault="00000000">
            <w:r>
              <w:t>mgnRatio</w:t>
            </w:r>
          </w:p>
        </w:tc>
        <w:tc>
          <w:tcPr>
            <w:tcW w:w="0" w:type="auto"/>
            <w:vAlign w:val="center"/>
            <w:hideMark/>
          </w:tcPr>
          <w:p w:rsidR="00000000" w:rsidRDefault="00000000">
            <w:r>
              <w:t>String</w:t>
            </w:r>
          </w:p>
        </w:tc>
        <w:tc>
          <w:tcPr>
            <w:tcW w:w="0" w:type="auto"/>
            <w:vAlign w:val="center"/>
            <w:hideMark/>
          </w:tcPr>
          <w:p w:rsidR="00000000" w:rsidRDefault="00000000">
            <w:r>
              <w:t xml:space="preserve">Margin ratio in </w:t>
            </w:r>
            <w:r>
              <w:rPr>
                <w:rStyle w:val="HTML"/>
              </w:rPr>
              <w:t>USD</w:t>
            </w:r>
            <w:r>
              <w:t xml:space="preserve">. </w:t>
            </w:r>
            <w:r>
              <w:br/>
              <w:t xml:space="preserve">Applicable to </w:t>
            </w:r>
            <w:r>
              <w:rPr>
                <w:rStyle w:val="HTML"/>
              </w:rPr>
              <w:t>Multi-currency margin</w:t>
            </w:r>
            <w:r>
              <w:t>/</w:t>
            </w:r>
            <w:r>
              <w:rPr>
                <w:rStyle w:val="HTML"/>
              </w:rPr>
              <w:t>Portfolio margin</w:t>
            </w:r>
          </w:p>
        </w:tc>
      </w:tr>
      <w:tr w:rsidR="00000000">
        <w:trPr>
          <w:divId w:val="175387555"/>
          <w:tblCellSpacing w:w="15" w:type="dxa"/>
        </w:trPr>
        <w:tc>
          <w:tcPr>
            <w:tcW w:w="0" w:type="auto"/>
            <w:vAlign w:val="center"/>
            <w:hideMark/>
          </w:tcPr>
          <w:p w:rsidR="00000000" w:rsidRDefault="00000000">
            <w:r>
              <w:t>notionalUsd</w:t>
            </w:r>
          </w:p>
        </w:tc>
        <w:tc>
          <w:tcPr>
            <w:tcW w:w="0" w:type="auto"/>
            <w:vAlign w:val="center"/>
            <w:hideMark/>
          </w:tcPr>
          <w:p w:rsidR="00000000" w:rsidRDefault="00000000">
            <w:r>
              <w:t>String</w:t>
            </w:r>
          </w:p>
        </w:tc>
        <w:tc>
          <w:tcPr>
            <w:tcW w:w="0" w:type="auto"/>
            <w:vAlign w:val="center"/>
            <w:hideMark/>
          </w:tcPr>
          <w:p w:rsidR="00000000" w:rsidRDefault="00000000">
            <w:r>
              <w:t xml:space="preserve">Notional value of positions in </w:t>
            </w:r>
            <w:r>
              <w:rPr>
                <w:rStyle w:val="HTML"/>
              </w:rPr>
              <w:t>USD</w:t>
            </w:r>
            <w:r>
              <w:t xml:space="preserve"> </w:t>
            </w:r>
            <w:r>
              <w:br/>
              <w:t xml:space="preserve">Applicable to </w:t>
            </w:r>
            <w:r>
              <w:rPr>
                <w:rStyle w:val="HTML"/>
              </w:rPr>
              <w:t>Multi-currency margin</w:t>
            </w:r>
            <w:r>
              <w:t>/</w:t>
            </w:r>
            <w:r>
              <w:rPr>
                <w:rStyle w:val="HTML"/>
              </w:rPr>
              <w:t>Portfolio margin</w:t>
            </w:r>
          </w:p>
        </w:tc>
      </w:tr>
      <w:tr w:rsidR="00000000">
        <w:trPr>
          <w:divId w:val="175387555"/>
          <w:tblCellSpacing w:w="15" w:type="dxa"/>
        </w:trPr>
        <w:tc>
          <w:tcPr>
            <w:tcW w:w="0" w:type="auto"/>
            <w:vAlign w:val="center"/>
            <w:hideMark/>
          </w:tcPr>
          <w:p w:rsidR="00000000" w:rsidRDefault="00000000">
            <w:r>
              <w:t>upl</w:t>
            </w:r>
          </w:p>
        </w:tc>
        <w:tc>
          <w:tcPr>
            <w:tcW w:w="0" w:type="auto"/>
            <w:vAlign w:val="center"/>
            <w:hideMark/>
          </w:tcPr>
          <w:p w:rsidR="00000000" w:rsidRDefault="00000000">
            <w:r>
              <w:t>String</w:t>
            </w:r>
          </w:p>
        </w:tc>
        <w:tc>
          <w:tcPr>
            <w:tcW w:w="0" w:type="auto"/>
            <w:vAlign w:val="center"/>
            <w:hideMark/>
          </w:tcPr>
          <w:p w:rsidR="00000000" w:rsidRDefault="00000000">
            <w:r>
              <w:t xml:space="preserve">Cross-margin info of unrealized profit and loss at the account level in </w:t>
            </w:r>
            <w:r>
              <w:rPr>
                <w:rStyle w:val="HTML"/>
              </w:rPr>
              <w:t>USD</w:t>
            </w:r>
            <w:r>
              <w:br/>
              <w:t xml:space="preserve">Applicable to </w:t>
            </w:r>
            <w:r>
              <w:rPr>
                <w:rStyle w:val="HTML"/>
              </w:rPr>
              <w:t>Multi-currency margin</w:t>
            </w:r>
            <w:r>
              <w:t>/</w:t>
            </w:r>
            <w:r>
              <w:rPr>
                <w:rStyle w:val="HTML"/>
              </w:rPr>
              <w:t>Portfolio margin</w:t>
            </w:r>
          </w:p>
        </w:tc>
      </w:tr>
      <w:tr w:rsidR="00000000">
        <w:trPr>
          <w:divId w:val="175387555"/>
          <w:tblCellSpacing w:w="15" w:type="dxa"/>
        </w:trPr>
        <w:tc>
          <w:tcPr>
            <w:tcW w:w="0" w:type="auto"/>
            <w:vAlign w:val="center"/>
            <w:hideMark/>
          </w:tcPr>
          <w:p w:rsidR="00000000" w:rsidRDefault="00000000">
            <w:r>
              <w:t>details</w:t>
            </w:r>
          </w:p>
        </w:tc>
        <w:tc>
          <w:tcPr>
            <w:tcW w:w="0" w:type="auto"/>
            <w:vAlign w:val="center"/>
            <w:hideMark/>
          </w:tcPr>
          <w:p w:rsidR="00000000" w:rsidRDefault="00000000">
            <w:r>
              <w:t>Array</w:t>
            </w:r>
          </w:p>
        </w:tc>
        <w:tc>
          <w:tcPr>
            <w:tcW w:w="0" w:type="auto"/>
            <w:vAlign w:val="center"/>
            <w:hideMark/>
          </w:tcPr>
          <w:p w:rsidR="00000000" w:rsidRDefault="00000000">
            <w:r>
              <w:t>Detailed asset information in all currencies</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Currency</w:t>
            </w:r>
          </w:p>
        </w:tc>
      </w:tr>
      <w:tr w:rsidR="00000000">
        <w:trPr>
          <w:divId w:val="175387555"/>
          <w:tblCellSpacing w:w="15" w:type="dxa"/>
        </w:trPr>
        <w:tc>
          <w:tcPr>
            <w:tcW w:w="0" w:type="auto"/>
            <w:vAlign w:val="center"/>
            <w:hideMark/>
          </w:tcPr>
          <w:p w:rsidR="00000000" w:rsidRDefault="00000000">
            <w:r>
              <w:t>&gt; eq</w:t>
            </w:r>
          </w:p>
        </w:tc>
        <w:tc>
          <w:tcPr>
            <w:tcW w:w="0" w:type="auto"/>
            <w:vAlign w:val="center"/>
            <w:hideMark/>
          </w:tcPr>
          <w:p w:rsidR="00000000" w:rsidRDefault="00000000">
            <w:r>
              <w:t>String</w:t>
            </w:r>
          </w:p>
        </w:tc>
        <w:tc>
          <w:tcPr>
            <w:tcW w:w="0" w:type="auto"/>
            <w:vAlign w:val="center"/>
            <w:hideMark/>
          </w:tcPr>
          <w:p w:rsidR="00000000" w:rsidRDefault="00000000">
            <w:r>
              <w:t>Equity of currency</w:t>
            </w:r>
          </w:p>
        </w:tc>
      </w:tr>
      <w:tr w:rsidR="00000000">
        <w:trPr>
          <w:divId w:val="175387555"/>
          <w:tblCellSpacing w:w="15" w:type="dxa"/>
        </w:trPr>
        <w:tc>
          <w:tcPr>
            <w:tcW w:w="0" w:type="auto"/>
            <w:vAlign w:val="center"/>
            <w:hideMark/>
          </w:tcPr>
          <w:p w:rsidR="00000000" w:rsidRDefault="00000000">
            <w:r>
              <w:t>&gt; cashBal</w:t>
            </w:r>
          </w:p>
        </w:tc>
        <w:tc>
          <w:tcPr>
            <w:tcW w:w="0" w:type="auto"/>
            <w:vAlign w:val="center"/>
            <w:hideMark/>
          </w:tcPr>
          <w:p w:rsidR="00000000" w:rsidRDefault="00000000">
            <w:r>
              <w:t>String</w:t>
            </w:r>
          </w:p>
        </w:tc>
        <w:tc>
          <w:tcPr>
            <w:tcW w:w="0" w:type="auto"/>
            <w:vAlign w:val="center"/>
            <w:hideMark/>
          </w:tcPr>
          <w:p w:rsidR="00000000" w:rsidRDefault="00000000">
            <w:r>
              <w:t>Cash Balance</w:t>
            </w:r>
          </w:p>
        </w:tc>
      </w:tr>
      <w:tr w:rsidR="00000000">
        <w:trPr>
          <w:divId w:val="175387555"/>
          <w:tblCellSpacing w:w="15" w:type="dxa"/>
        </w:trPr>
        <w:tc>
          <w:tcPr>
            <w:tcW w:w="0" w:type="auto"/>
            <w:vAlign w:val="center"/>
            <w:hideMark/>
          </w:tcPr>
          <w:p w:rsidR="00000000" w:rsidRDefault="00000000">
            <w:r>
              <w:t>&gt; uTime</w:t>
            </w:r>
          </w:p>
        </w:tc>
        <w:tc>
          <w:tcPr>
            <w:tcW w:w="0" w:type="auto"/>
            <w:vAlign w:val="center"/>
            <w:hideMark/>
          </w:tcPr>
          <w:p w:rsidR="00000000" w:rsidRDefault="00000000">
            <w:r>
              <w:t>String</w:t>
            </w:r>
          </w:p>
        </w:tc>
        <w:tc>
          <w:tcPr>
            <w:tcW w:w="0" w:type="auto"/>
            <w:vAlign w:val="center"/>
            <w:hideMark/>
          </w:tcPr>
          <w:p w:rsidR="00000000" w:rsidRDefault="00000000">
            <w:r>
              <w:t xml:space="preserve">Update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&gt; isoEq</w:t>
            </w:r>
          </w:p>
        </w:tc>
        <w:tc>
          <w:tcPr>
            <w:tcW w:w="0" w:type="auto"/>
            <w:vAlign w:val="center"/>
            <w:hideMark/>
          </w:tcPr>
          <w:p w:rsidR="00000000" w:rsidRDefault="00000000">
            <w:r>
              <w:t>String</w:t>
            </w:r>
          </w:p>
        </w:tc>
        <w:tc>
          <w:tcPr>
            <w:tcW w:w="0" w:type="auto"/>
            <w:vAlign w:val="center"/>
            <w:hideMark/>
          </w:tcPr>
          <w:p w:rsidR="00000000" w:rsidRDefault="00000000">
            <w:r>
              <w:t>Isolated margin equity of currency</w:t>
            </w:r>
            <w:r>
              <w:br/>
              <w:t xml:space="preserve">Applicable to </w:t>
            </w:r>
            <w:r>
              <w:rPr>
                <w:rStyle w:val="HTML"/>
              </w:rPr>
              <w:t>Spot and futures mode</w:t>
            </w:r>
            <w:r>
              <w:t>/</w:t>
            </w:r>
            <w:r>
              <w:rPr>
                <w:rStyle w:val="HTML"/>
              </w:rPr>
              <w:t>Multi-currency margin</w:t>
            </w:r>
            <w:r>
              <w:t>/</w:t>
            </w:r>
            <w:r>
              <w:rPr>
                <w:rStyle w:val="HTML"/>
              </w:rPr>
              <w:t>Portfolio margin</w:t>
            </w:r>
          </w:p>
        </w:tc>
      </w:tr>
      <w:tr w:rsidR="00000000">
        <w:trPr>
          <w:divId w:val="175387555"/>
          <w:tblCellSpacing w:w="15" w:type="dxa"/>
        </w:trPr>
        <w:tc>
          <w:tcPr>
            <w:tcW w:w="0" w:type="auto"/>
            <w:vAlign w:val="center"/>
            <w:hideMark/>
          </w:tcPr>
          <w:p w:rsidR="00000000" w:rsidRDefault="00000000">
            <w:r>
              <w:t>&gt; fixedBal</w:t>
            </w:r>
          </w:p>
        </w:tc>
        <w:tc>
          <w:tcPr>
            <w:tcW w:w="0" w:type="auto"/>
            <w:vAlign w:val="center"/>
            <w:hideMark/>
          </w:tcPr>
          <w:p w:rsidR="00000000" w:rsidRDefault="00000000">
            <w:r>
              <w:t>String</w:t>
            </w:r>
          </w:p>
        </w:tc>
        <w:tc>
          <w:tcPr>
            <w:tcW w:w="0" w:type="auto"/>
            <w:vAlign w:val="center"/>
            <w:hideMark/>
          </w:tcPr>
          <w:p w:rsidR="00000000" w:rsidRDefault="00000000">
            <w:r>
              <w:t xml:space="preserve">Frozen balance for </w:t>
            </w:r>
            <w:r>
              <w:rPr>
                <w:rStyle w:val="HTML"/>
              </w:rPr>
              <w:t>Dip Sniper</w:t>
            </w:r>
            <w:r>
              <w:t xml:space="preserve"> and </w:t>
            </w:r>
            <w:r>
              <w:rPr>
                <w:rStyle w:val="HTML"/>
              </w:rPr>
              <w:t>Peak Sniper</w:t>
            </w:r>
          </w:p>
        </w:tc>
      </w:tr>
      <w:tr w:rsidR="00000000">
        <w:trPr>
          <w:divId w:val="175387555"/>
          <w:tblCellSpacing w:w="15" w:type="dxa"/>
        </w:trPr>
        <w:tc>
          <w:tcPr>
            <w:tcW w:w="0" w:type="auto"/>
            <w:vAlign w:val="center"/>
            <w:hideMark/>
          </w:tcPr>
          <w:p w:rsidR="00000000" w:rsidRDefault="00000000">
            <w:r>
              <w:t>&gt; availEq</w:t>
            </w:r>
          </w:p>
        </w:tc>
        <w:tc>
          <w:tcPr>
            <w:tcW w:w="0" w:type="auto"/>
            <w:vAlign w:val="center"/>
            <w:hideMark/>
          </w:tcPr>
          <w:p w:rsidR="00000000" w:rsidRDefault="00000000">
            <w:r>
              <w:t>String</w:t>
            </w:r>
          </w:p>
        </w:tc>
        <w:tc>
          <w:tcPr>
            <w:tcW w:w="0" w:type="auto"/>
            <w:vAlign w:val="center"/>
            <w:hideMark/>
          </w:tcPr>
          <w:p w:rsidR="00000000" w:rsidRDefault="00000000">
            <w:r>
              <w:t xml:space="preserve">Available equity of currency </w:t>
            </w:r>
            <w:r>
              <w:br/>
              <w:t xml:space="preserve">The balance that can be used on margin or futures/swap trading. </w:t>
            </w:r>
            <w:r>
              <w:br/>
              <w:t xml:space="preserve">Applicable to </w:t>
            </w:r>
            <w:r>
              <w:rPr>
                <w:rStyle w:val="HTML"/>
              </w:rPr>
              <w:t>Spot and futures mode</w:t>
            </w:r>
            <w:r>
              <w:t>/</w:t>
            </w:r>
            <w:r>
              <w:rPr>
                <w:rStyle w:val="HTML"/>
              </w:rPr>
              <w:t>Multi-currency margin</w:t>
            </w:r>
            <w:r>
              <w:t>/</w:t>
            </w:r>
            <w:r>
              <w:rPr>
                <w:rStyle w:val="HTML"/>
              </w:rPr>
              <w:t>Portfolio margin</w:t>
            </w:r>
          </w:p>
        </w:tc>
      </w:tr>
      <w:tr w:rsidR="00000000">
        <w:trPr>
          <w:divId w:val="175387555"/>
          <w:tblCellSpacing w:w="15" w:type="dxa"/>
        </w:trPr>
        <w:tc>
          <w:tcPr>
            <w:tcW w:w="0" w:type="auto"/>
            <w:vAlign w:val="center"/>
            <w:hideMark/>
          </w:tcPr>
          <w:p w:rsidR="00000000" w:rsidRDefault="00000000">
            <w:r>
              <w:t>&gt; disEq</w:t>
            </w:r>
          </w:p>
        </w:tc>
        <w:tc>
          <w:tcPr>
            <w:tcW w:w="0" w:type="auto"/>
            <w:vAlign w:val="center"/>
            <w:hideMark/>
          </w:tcPr>
          <w:p w:rsidR="00000000" w:rsidRDefault="00000000">
            <w:r>
              <w:t>String</w:t>
            </w:r>
          </w:p>
        </w:tc>
        <w:tc>
          <w:tcPr>
            <w:tcW w:w="0" w:type="auto"/>
            <w:vAlign w:val="center"/>
            <w:hideMark/>
          </w:tcPr>
          <w:p w:rsidR="00000000" w:rsidRDefault="00000000">
            <w:r>
              <w:t xml:space="preserve">Discount equity of currency in </w:t>
            </w:r>
            <w:r>
              <w:rPr>
                <w:rStyle w:val="HTML"/>
              </w:rPr>
              <w:t>USD</w:t>
            </w:r>
          </w:p>
        </w:tc>
      </w:tr>
      <w:tr w:rsidR="00000000">
        <w:trPr>
          <w:divId w:val="175387555"/>
          <w:tblCellSpacing w:w="15" w:type="dxa"/>
        </w:trPr>
        <w:tc>
          <w:tcPr>
            <w:tcW w:w="0" w:type="auto"/>
            <w:vAlign w:val="center"/>
            <w:hideMark/>
          </w:tcPr>
          <w:p w:rsidR="00000000" w:rsidRDefault="00000000">
            <w:r>
              <w:t>&gt; availBal</w:t>
            </w:r>
          </w:p>
        </w:tc>
        <w:tc>
          <w:tcPr>
            <w:tcW w:w="0" w:type="auto"/>
            <w:vAlign w:val="center"/>
            <w:hideMark/>
          </w:tcPr>
          <w:p w:rsidR="00000000" w:rsidRDefault="00000000">
            <w:r>
              <w:t>String</w:t>
            </w:r>
          </w:p>
        </w:tc>
        <w:tc>
          <w:tcPr>
            <w:tcW w:w="0" w:type="auto"/>
            <w:vAlign w:val="center"/>
            <w:hideMark/>
          </w:tcPr>
          <w:p w:rsidR="00000000" w:rsidRDefault="00000000">
            <w:r>
              <w:t>Available balance of currency</w:t>
            </w:r>
          </w:p>
        </w:tc>
      </w:tr>
      <w:tr w:rsidR="00000000">
        <w:trPr>
          <w:divId w:val="175387555"/>
          <w:tblCellSpacing w:w="15" w:type="dxa"/>
        </w:trPr>
        <w:tc>
          <w:tcPr>
            <w:tcW w:w="0" w:type="auto"/>
            <w:vAlign w:val="center"/>
            <w:hideMark/>
          </w:tcPr>
          <w:p w:rsidR="00000000" w:rsidRDefault="00000000">
            <w:r>
              <w:t>&gt; frozenBal</w:t>
            </w:r>
          </w:p>
        </w:tc>
        <w:tc>
          <w:tcPr>
            <w:tcW w:w="0" w:type="auto"/>
            <w:vAlign w:val="center"/>
            <w:hideMark/>
          </w:tcPr>
          <w:p w:rsidR="00000000" w:rsidRDefault="00000000">
            <w:r>
              <w:t>String</w:t>
            </w:r>
          </w:p>
        </w:tc>
        <w:tc>
          <w:tcPr>
            <w:tcW w:w="0" w:type="auto"/>
            <w:vAlign w:val="center"/>
            <w:hideMark/>
          </w:tcPr>
          <w:p w:rsidR="00000000" w:rsidRDefault="00000000">
            <w:r>
              <w:t>Frozen balance of currency</w:t>
            </w:r>
          </w:p>
        </w:tc>
      </w:tr>
      <w:tr w:rsidR="00000000">
        <w:trPr>
          <w:divId w:val="175387555"/>
          <w:tblCellSpacing w:w="15" w:type="dxa"/>
        </w:trPr>
        <w:tc>
          <w:tcPr>
            <w:tcW w:w="0" w:type="auto"/>
            <w:vAlign w:val="center"/>
            <w:hideMark/>
          </w:tcPr>
          <w:p w:rsidR="00000000" w:rsidRDefault="00000000">
            <w:r>
              <w:t>&gt; ordFrozen</w:t>
            </w:r>
          </w:p>
        </w:tc>
        <w:tc>
          <w:tcPr>
            <w:tcW w:w="0" w:type="auto"/>
            <w:vAlign w:val="center"/>
            <w:hideMark/>
          </w:tcPr>
          <w:p w:rsidR="00000000" w:rsidRDefault="00000000">
            <w:r>
              <w:t>String</w:t>
            </w:r>
          </w:p>
        </w:tc>
        <w:tc>
          <w:tcPr>
            <w:tcW w:w="0" w:type="auto"/>
            <w:vAlign w:val="center"/>
            <w:hideMark/>
          </w:tcPr>
          <w:p w:rsidR="00000000" w:rsidRDefault="00000000">
            <w:r>
              <w:t>Margin frozen for open orders</w:t>
            </w:r>
            <w:r>
              <w:br/>
              <w:t xml:space="preserve">Applicable to </w:t>
            </w:r>
            <w:r>
              <w:rPr>
                <w:rStyle w:val="HTML"/>
              </w:rPr>
              <w:t>Spot mode</w:t>
            </w:r>
            <w:r>
              <w:t>/</w:t>
            </w:r>
            <w:r>
              <w:rPr>
                <w:rStyle w:val="HTML"/>
              </w:rPr>
              <w:t>Spot and futures mode</w:t>
            </w:r>
            <w:r>
              <w:t>/</w:t>
            </w:r>
            <w:r>
              <w:rPr>
                <w:rStyle w:val="HTML"/>
              </w:rPr>
              <w:t>Multi-currency margin</w:t>
            </w:r>
          </w:p>
        </w:tc>
      </w:tr>
      <w:tr w:rsidR="00000000">
        <w:trPr>
          <w:divId w:val="175387555"/>
          <w:tblCellSpacing w:w="15" w:type="dxa"/>
        </w:trPr>
        <w:tc>
          <w:tcPr>
            <w:tcW w:w="0" w:type="auto"/>
            <w:vAlign w:val="center"/>
            <w:hideMark/>
          </w:tcPr>
          <w:p w:rsidR="00000000" w:rsidRDefault="00000000">
            <w:r>
              <w:t>&gt; liab</w:t>
            </w:r>
          </w:p>
        </w:tc>
        <w:tc>
          <w:tcPr>
            <w:tcW w:w="0" w:type="auto"/>
            <w:vAlign w:val="center"/>
            <w:hideMark/>
          </w:tcPr>
          <w:p w:rsidR="00000000" w:rsidRDefault="00000000">
            <w:r>
              <w:t>String</w:t>
            </w:r>
          </w:p>
        </w:tc>
        <w:tc>
          <w:tcPr>
            <w:tcW w:w="0" w:type="auto"/>
            <w:vAlign w:val="center"/>
            <w:hideMark/>
          </w:tcPr>
          <w:p w:rsidR="00000000" w:rsidRDefault="00000000">
            <w:r>
              <w:t>Liabilities of currency</w:t>
            </w:r>
            <w:r>
              <w:br/>
              <w:t xml:space="preserve">Applicable to </w:t>
            </w:r>
            <w:r>
              <w:rPr>
                <w:rStyle w:val="HTML"/>
              </w:rPr>
              <w:t>Multi-currency margin</w:t>
            </w:r>
            <w:r>
              <w:t>/</w:t>
            </w:r>
            <w:r>
              <w:rPr>
                <w:rStyle w:val="HTML"/>
              </w:rPr>
              <w:t>Portfolio margin</w:t>
            </w:r>
          </w:p>
        </w:tc>
      </w:tr>
      <w:tr w:rsidR="00000000">
        <w:trPr>
          <w:divId w:val="175387555"/>
          <w:tblCellSpacing w:w="15" w:type="dxa"/>
        </w:trPr>
        <w:tc>
          <w:tcPr>
            <w:tcW w:w="0" w:type="auto"/>
            <w:vAlign w:val="center"/>
            <w:hideMark/>
          </w:tcPr>
          <w:p w:rsidR="00000000" w:rsidRDefault="00000000">
            <w:r>
              <w:t>&gt; upl</w:t>
            </w:r>
          </w:p>
        </w:tc>
        <w:tc>
          <w:tcPr>
            <w:tcW w:w="0" w:type="auto"/>
            <w:vAlign w:val="center"/>
            <w:hideMark/>
          </w:tcPr>
          <w:p w:rsidR="00000000" w:rsidRDefault="00000000">
            <w:r>
              <w:t>String</w:t>
            </w:r>
          </w:p>
        </w:tc>
        <w:tc>
          <w:tcPr>
            <w:tcW w:w="0" w:type="auto"/>
            <w:vAlign w:val="center"/>
            <w:hideMark/>
          </w:tcPr>
          <w:p w:rsidR="00000000" w:rsidRDefault="00000000">
            <w:r>
              <w:t xml:space="preserve">The sum of the unrealized profit &amp; loss of all margin and derivatives positions of currency. </w:t>
            </w:r>
            <w:r>
              <w:br/>
              <w:t xml:space="preserve">Applicable to </w:t>
            </w:r>
            <w:r>
              <w:rPr>
                <w:rStyle w:val="HTML"/>
              </w:rPr>
              <w:t>Spot and futures mode</w:t>
            </w:r>
            <w:r>
              <w:t>/</w:t>
            </w:r>
            <w:r>
              <w:rPr>
                <w:rStyle w:val="HTML"/>
              </w:rPr>
              <w:t>Multi-currency margin</w:t>
            </w:r>
            <w:r>
              <w:t>/</w:t>
            </w:r>
            <w:r>
              <w:rPr>
                <w:rStyle w:val="HTML"/>
              </w:rPr>
              <w:t>Portfolio margin</w:t>
            </w:r>
          </w:p>
        </w:tc>
      </w:tr>
      <w:tr w:rsidR="00000000">
        <w:trPr>
          <w:divId w:val="175387555"/>
          <w:tblCellSpacing w:w="15" w:type="dxa"/>
        </w:trPr>
        <w:tc>
          <w:tcPr>
            <w:tcW w:w="0" w:type="auto"/>
            <w:vAlign w:val="center"/>
            <w:hideMark/>
          </w:tcPr>
          <w:p w:rsidR="00000000" w:rsidRDefault="00000000">
            <w:r>
              <w:t>&gt; uplLiab</w:t>
            </w:r>
          </w:p>
        </w:tc>
        <w:tc>
          <w:tcPr>
            <w:tcW w:w="0" w:type="auto"/>
            <w:vAlign w:val="center"/>
            <w:hideMark/>
          </w:tcPr>
          <w:p w:rsidR="00000000" w:rsidRDefault="00000000">
            <w:r>
              <w:t>String</w:t>
            </w:r>
          </w:p>
        </w:tc>
        <w:tc>
          <w:tcPr>
            <w:tcW w:w="0" w:type="auto"/>
            <w:vAlign w:val="center"/>
            <w:hideMark/>
          </w:tcPr>
          <w:p w:rsidR="00000000" w:rsidRDefault="00000000">
            <w:r>
              <w:t>Liabilities due to Unrealized loss of currency</w:t>
            </w:r>
            <w:r>
              <w:br/>
              <w:t xml:space="preserve">Applicable to </w:t>
            </w:r>
            <w:r>
              <w:rPr>
                <w:rStyle w:val="HTML"/>
              </w:rPr>
              <w:t>Multi-currency margin</w:t>
            </w:r>
            <w:r>
              <w:t>/</w:t>
            </w:r>
            <w:r>
              <w:rPr>
                <w:rStyle w:val="HTML"/>
              </w:rPr>
              <w:t>Portfolio margin</w:t>
            </w:r>
          </w:p>
        </w:tc>
      </w:tr>
      <w:tr w:rsidR="00000000">
        <w:trPr>
          <w:divId w:val="175387555"/>
          <w:tblCellSpacing w:w="15" w:type="dxa"/>
        </w:trPr>
        <w:tc>
          <w:tcPr>
            <w:tcW w:w="0" w:type="auto"/>
            <w:vAlign w:val="center"/>
            <w:hideMark/>
          </w:tcPr>
          <w:p w:rsidR="00000000" w:rsidRDefault="00000000">
            <w:r>
              <w:t>&gt; crossLiab</w:t>
            </w:r>
          </w:p>
        </w:tc>
        <w:tc>
          <w:tcPr>
            <w:tcW w:w="0" w:type="auto"/>
            <w:vAlign w:val="center"/>
            <w:hideMark/>
          </w:tcPr>
          <w:p w:rsidR="00000000" w:rsidRDefault="00000000">
            <w:r>
              <w:t>String</w:t>
            </w:r>
          </w:p>
        </w:tc>
        <w:tc>
          <w:tcPr>
            <w:tcW w:w="0" w:type="auto"/>
            <w:vAlign w:val="center"/>
            <w:hideMark/>
          </w:tcPr>
          <w:p w:rsidR="00000000" w:rsidRDefault="00000000">
            <w:r>
              <w:t>Cross Liabilities of currency</w:t>
            </w:r>
            <w:r>
              <w:br/>
              <w:t xml:space="preserve">Applicable to </w:t>
            </w:r>
            <w:r>
              <w:rPr>
                <w:rStyle w:val="HTML"/>
              </w:rPr>
              <w:t>Multi-currency margin</w:t>
            </w:r>
            <w:r>
              <w:t>/</w:t>
            </w:r>
            <w:r>
              <w:rPr>
                <w:rStyle w:val="HTML"/>
              </w:rPr>
              <w:t>Portfolio margin</w:t>
            </w:r>
          </w:p>
        </w:tc>
      </w:tr>
      <w:tr w:rsidR="00000000">
        <w:trPr>
          <w:divId w:val="175387555"/>
          <w:tblCellSpacing w:w="15" w:type="dxa"/>
        </w:trPr>
        <w:tc>
          <w:tcPr>
            <w:tcW w:w="0" w:type="auto"/>
            <w:vAlign w:val="center"/>
            <w:hideMark/>
          </w:tcPr>
          <w:p w:rsidR="00000000" w:rsidRDefault="00000000">
            <w:r>
              <w:t>&gt; isoLiab</w:t>
            </w:r>
          </w:p>
        </w:tc>
        <w:tc>
          <w:tcPr>
            <w:tcW w:w="0" w:type="auto"/>
            <w:vAlign w:val="center"/>
            <w:hideMark/>
          </w:tcPr>
          <w:p w:rsidR="00000000" w:rsidRDefault="00000000">
            <w:r>
              <w:t>String</w:t>
            </w:r>
          </w:p>
        </w:tc>
        <w:tc>
          <w:tcPr>
            <w:tcW w:w="0" w:type="auto"/>
            <w:vAlign w:val="center"/>
            <w:hideMark/>
          </w:tcPr>
          <w:p w:rsidR="00000000" w:rsidRDefault="00000000">
            <w:r>
              <w:t>Isolated Liabilities of currency</w:t>
            </w:r>
            <w:r>
              <w:br/>
              <w:t xml:space="preserve">Applicable to </w:t>
            </w:r>
            <w:r>
              <w:rPr>
                <w:rStyle w:val="HTML"/>
              </w:rPr>
              <w:t>Multi-currency margin</w:t>
            </w:r>
            <w:r>
              <w:t>/</w:t>
            </w:r>
            <w:r>
              <w:rPr>
                <w:rStyle w:val="HTML"/>
              </w:rPr>
              <w:t>Portfolio margin</w:t>
            </w:r>
          </w:p>
        </w:tc>
      </w:tr>
      <w:tr w:rsidR="00000000">
        <w:trPr>
          <w:divId w:val="175387555"/>
          <w:tblCellSpacing w:w="15" w:type="dxa"/>
        </w:trPr>
        <w:tc>
          <w:tcPr>
            <w:tcW w:w="0" w:type="auto"/>
            <w:vAlign w:val="center"/>
            <w:hideMark/>
          </w:tcPr>
          <w:p w:rsidR="00000000" w:rsidRDefault="00000000">
            <w:r>
              <w:t>&gt; mgnRatio</w:t>
            </w:r>
          </w:p>
        </w:tc>
        <w:tc>
          <w:tcPr>
            <w:tcW w:w="0" w:type="auto"/>
            <w:vAlign w:val="center"/>
            <w:hideMark/>
          </w:tcPr>
          <w:p w:rsidR="00000000" w:rsidRDefault="00000000">
            <w:r>
              <w:t>String</w:t>
            </w:r>
          </w:p>
        </w:tc>
        <w:tc>
          <w:tcPr>
            <w:tcW w:w="0" w:type="auto"/>
            <w:vAlign w:val="center"/>
            <w:hideMark/>
          </w:tcPr>
          <w:p w:rsidR="00000000" w:rsidRDefault="00000000">
            <w:r>
              <w:t xml:space="preserve">Cross margin ratio of currency </w:t>
            </w:r>
            <w:r>
              <w:br/>
              <w:t xml:space="preserve">The index for measuring the risk of a certain asset in the account. </w:t>
            </w:r>
            <w:r>
              <w:br/>
              <w:t xml:space="preserve">Applicable to </w:t>
            </w:r>
            <w:r>
              <w:rPr>
                <w:rStyle w:val="HTML"/>
              </w:rPr>
              <w:t>Spot and futures mode</w:t>
            </w:r>
            <w:r>
              <w:t xml:space="preserve"> and when there is cross position</w:t>
            </w:r>
          </w:p>
        </w:tc>
      </w:tr>
      <w:tr w:rsidR="00000000">
        <w:trPr>
          <w:divId w:val="175387555"/>
          <w:tblCellSpacing w:w="15" w:type="dxa"/>
        </w:trPr>
        <w:tc>
          <w:tcPr>
            <w:tcW w:w="0" w:type="auto"/>
            <w:vAlign w:val="center"/>
            <w:hideMark/>
          </w:tcPr>
          <w:p w:rsidR="00000000" w:rsidRDefault="00000000">
            <w:r>
              <w:t>&gt; imr</w:t>
            </w:r>
          </w:p>
        </w:tc>
        <w:tc>
          <w:tcPr>
            <w:tcW w:w="0" w:type="auto"/>
            <w:vAlign w:val="center"/>
            <w:hideMark/>
          </w:tcPr>
          <w:p w:rsidR="00000000" w:rsidRDefault="00000000">
            <w:r>
              <w:t>String</w:t>
            </w:r>
          </w:p>
        </w:tc>
        <w:tc>
          <w:tcPr>
            <w:tcW w:w="0" w:type="auto"/>
            <w:vAlign w:val="center"/>
            <w:hideMark/>
          </w:tcPr>
          <w:p w:rsidR="00000000" w:rsidRDefault="00000000">
            <w:r>
              <w:t>Cross initial margin requirement at the currency level</w:t>
            </w:r>
            <w:r>
              <w:br/>
              <w:t xml:space="preserve">Applicable to </w:t>
            </w:r>
            <w:r>
              <w:rPr>
                <w:rStyle w:val="HTML"/>
              </w:rPr>
              <w:t>Spot and futures mode</w:t>
            </w:r>
            <w:r>
              <w:t xml:space="preserve"> and when there is cross position</w:t>
            </w:r>
          </w:p>
        </w:tc>
      </w:tr>
      <w:tr w:rsidR="00000000">
        <w:trPr>
          <w:divId w:val="175387555"/>
          <w:tblCellSpacing w:w="15" w:type="dxa"/>
        </w:trPr>
        <w:tc>
          <w:tcPr>
            <w:tcW w:w="0" w:type="auto"/>
            <w:vAlign w:val="center"/>
            <w:hideMark/>
          </w:tcPr>
          <w:p w:rsidR="00000000" w:rsidRDefault="00000000">
            <w:r>
              <w:t>&gt; mmr</w:t>
            </w:r>
          </w:p>
        </w:tc>
        <w:tc>
          <w:tcPr>
            <w:tcW w:w="0" w:type="auto"/>
            <w:vAlign w:val="center"/>
            <w:hideMark/>
          </w:tcPr>
          <w:p w:rsidR="00000000" w:rsidRDefault="00000000">
            <w:r>
              <w:t>String</w:t>
            </w:r>
          </w:p>
        </w:tc>
        <w:tc>
          <w:tcPr>
            <w:tcW w:w="0" w:type="auto"/>
            <w:vAlign w:val="center"/>
            <w:hideMark/>
          </w:tcPr>
          <w:p w:rsidR="00000000" w:rsidRDefault="00000000">
            <w:r>
              <w:t>Cross maintenance margin requirement at the currency level</w:t>
            </w:r>
            <w:r>
              <w:br/>
              <w:t xml:space="preserve">Applicable to </w:t>
            </w:r>
            <w:r>
              <w:rPr>
                <w:rStyle w:val="HTML"/>
              </w:rPr>
              <w:t>Spot and futures mode</w:t>
            </w:r>
            <w:r>
              <w:t xml:space="preserve"> and when there is cross position</w:t>
            </w:r>
          </w:p>
        </w:tc>
      </w:tr>
      <w:tr w:rsidR="00000000">
        <w:trPr>
          <w:divId w:val="175387555"/>
          <w:tblCellSpacing w:w="15" w:type="dxa"/>
        </w:trPr>
        <w:tc>
          <w:tcPr>
            <w:tcW w:w="0" w:type="auto"/>
            <w:vAlign w:val="center"/>
            <w:hideMark/>
          </w:tcPr>
          <w:p w:rsidR="00000000" w:rsidRDefault="00000000">
            <w:r>
              <w:t>&gt; interest</w:t>
            </w:r>
          </w:p>
        </w:tc>
        <w:tc>
          <w:tcPr>
            <w:tcW w:w="0" w:type="auto"/>
            <w:vAlign w:val="center"/>
            <w:hideMark/>
          </w:tcPr>
          <w:p w:rsidR="00000000" w:rsidRDefault="00000000">
            <w:r>
              <w:t>String</w:t>
            </w:r>
          </w:p>
        </w:tc>
        <w:tc>
          <w:tcPr>
            <w:tcW w:w="0" w:type="auto"/>
            <w:vAlign w:val="center"/>
            <w:hideMark/>
          </w:tcPr>
          <w:p w:rsidR="00000000" w:rsidRDefault="00000000">
            <w:r>
              <w:t>Interest of currency</w:t>
            </w:r>
            <w:r>
              <w:br/>
              <w:t xml:space="preserve">Applicable to </w:t>
            </w:r>
            <w:r>
              <w:rPr>
                <w:rStyle w:val="HTML"/>
              </w:rPr>
              <w:t>Multi-currency margin</w:t>
            </w:r>
            <w:r>
              <w:t>/</w:t>
            </w:r>
            <w:r>
              <w:rPr>
                <w:rStyle w:val="HTML"/>
              </w:rPr>
              <w:t>Portfolio margin</w:t>
            </w:r>
          </w:p>
        </w:tc>
      </w:tr>
      <w:tr w:rsidR="00000000">
        <w:trPr>
          <w:divId w:val="175387555"/>
          <w:tblCellSpacing w:w="15" w:type="dxa"/>
        </w:trPr>
        <w:tc>
          <w:tcPr>
            <w:tcW w:w="0" w:type="auto"/>
            <w:vAlign w:val="center"/>
            <w:hideMark/>
          </w:tcPr>
          <w:p w:rsidR="00000000" w:rsidRDefault="00000000">
            <w:r>
              <w:t>&gt; twap</w:t>
            </w:r>
          </w:p>
        </w:tc>
        <w:tc>
          <w:tcPr>
            <w:tcW w:w="0" w:type="auto"/>
            <w:vAlign w:val="center"/>
            <w:hideMark/>
          </w:tcPr>
          <w:p w:rsidR="00000000" w:rsidRDefault="00000000">
            <w:r>
              <w:t>String</w:t>
            </w:r>
          </w:p>
        </w:tc>
        <w:tc>
          <w:tcPr>
            <w:tcW w:w="0" w:type="auto"/>
            <w:vAlign w:val="center"/>
            <w:hideMark/>
          </w:tcPr>
          <w:p w:rsidR="00000000" w:rsidRDefault="00000000">
            <w:r>
              <w:t>System's forced repayment(TWAP) indicator</w:t>
            </w:r>
            <w:r>
              <w:br/>
              <w:t>Divided into multiple levels from 0 to 5, the larger the number, the more likely the auto repayment will be triggered.</w:t>
            </w:r>
            <w:r>
              <w:br/>
              <w:t xml:space="preserve">Applicable to </w:t>
            </w:r>
            <w:r>
              <w:rPr>
                <w:rStyle w:val="HTML"/>
              </w:rPr>
              <w:t>Multi-currency margin</w:t>
            </w:r>
            <w:r>
              <w:t>/</w:t>
            </w:r>
            <w:r>
              <w:rPr>
                <w:rStyle w:val="HTML"/>
              </w:rPr>
              <w:t>Portfolio margin</w:t>
            </w:r>
          </w:p>
        </w:tc>
      </w:tr>
      <w:tr w:rsidR="00000000">
        <w:trPr>
          <w:divId w:val="175387555"/>
          <w:tblCellSpacing w:w="15" w:type="dxa"/>
        </w:trPr>
        <w:tc>
          <w:tcPr>
            <w:tcW w:w="0" w:type="auto"/>
            <w:vAlign w:val="center"/>
            <w:hideMark/>
          </w:tcPr>
          <w:p w:rsidR="00000000" w:rsidRDefault="00000000">
            <w:r>
              <w:t>&gt; maxLoan</w:t>
            </w:r>
          </w:p>
        </w:tc>
        <w:tc>
          <w:tcPr>
            <w:tcW w:w="0" w:type="auto"/>
            <w:vAlign w:val="center"/>
            <w:hideMark/>
          </w:tcPr>
          <w:p w:rsidR="00000000" w:rsidRDefault="00000000">
            <w:r>
              <w:t>String</w:t>
            </w:r>
          </w:p>
        </w:tc>
        <w:tc>
          <w:tcPr>
            <w:tcW w:w="0" w:type="auto"/>
            <w:vAlign w:val="center"/>
            <w:hideMark/>
          </w:tcPr>
          <w:p w:rsidR="00000000" w:rsidRDefault="00000000">
            <w:r>
              <w:t>Max loan of currency</w:t>
            </w:r>
            <w:r>
              <w:br/>
              <w:t xml:space="preserve">Applicable to </w:t>
            </w:r>
            <w:r>
              <w:rPr>
                <w:rStyle w:val="HTML"/>
              </w:rPr>
              <w:t>cross</w:t>
            </w:r>
            <w:r>
              <w:t xml:space="preserve"> of </w:t>
            </w:r>
            <w:r>
              <w:rPr>
                <w:rStyle w:val="HTML"/>
              </w:rPr>
              <w:t>Multi-currency margin</w:t>
            </w:r>
            <w:r>
              <w:t>/</w:t>
            </w:r>
            <w:r>
              <w:rPr>
                <w:rStyle w:val="HTML"/>
              </w:rPr>
              <w:t>Portfolio margin</w:t>
            </w:r>
          </w:p>
        </w:tc>
      </w:tr>
      <w:tr w:rsidR="00000000">
        <w:trPr>
          <w:divId w:val="175387555"/>
          <w:tblCellSpacing w:w="15" w:type="dxa"/>
        </w:trPr>
        <w:tc>
          <w:tcPr>
            <w:tcW w:w="0" w:type="auto"/>
            <w:vAlign w:val="center"/>
            <w:hideMark/>
          </w:tcPr>
          <w:p w:rsidR="00000000" w:rsidRDefault="00000000">
            <w:r>
              <w:t>&gt; eqUsd</w:t>
            </w:r>
          </w:p>
        </w:tc>
        <w:tc>
          <w:tcPr>
            <w:tcW w:w="0" w:type="auto"/>
            <w:vAlign w:val="center"/>
            <w:hideMark/>
          </w:tcPr>
          <w:p w:rsidR="00000000" w:rsidRDefault="00000000">
            <w:r>
              <w:t>String</w:t>
            </w:r>
          </w:p>
        </w:tc>
        <w:tc>
          <w:tcPr>
            <w:tcW w:w="0" w:type="auto"/>
            <w:vAlign w:val="center"/>
            <w:hideMark/>
          </w:tcPr>
          <w:p w:rsidR="00000000" w:rsidRDefault="00000000">
            <w:r>
              <w:t xml:space="preserve">Equity </w:t>
            </w:r>
            <w:r>
              <w:rPr>
                <w:rStyle w:val="HTML"/>
              </w:rPr>
              <w:t>USD</w:t>
            </w:r>
            <w:r>
              <w:t xml:space="preserve"> of currency</w:t>
            </w:r>
          </w:p>
        </w:tc>
      </w:tr>
      <w:tr w:rsidR="00000000">
        <w:trPr>
          <w:divId w:val="175387555"/>
          <w:tblCellSpacing w:w="15" w:type="dxa"/>
        </w:trPr>
        <w:tc>
          <w:tcPr>
            <w:tcW w:w="0" w:type="auto"/>
            <w:vAlign w:val="center"/>
            <w:hideMark/>
          </w:tcPr>
          <w:p w:rsidR="00000000" w:rsidRDefault="00000000">
            <w:r>
              <w:t>&gt; borrowFroz</w:t>
            </w:r>
          </w:p>
        </w:tc>
        <w:tc>
          <w:tcPr>
            <w:tcW w:w="0" w:type="auto"/>
            <w:vAlign w:val="center"/>
            <w:hideMark/>
          </w:tcPr>
          <w:p w:rsidR="00000000" w:rsidRDefault="00000000">
            <w:r>
              <w:t>String</w:t>
            </w:r>
          </w:p>
        </w:tc>
        <w:tc>
          <w:tcPr>
            <w:tcW w:w="0" w:type="auto"/>
            <w:vAlign w:val="center"/>
            <w:hideMark/>
          </w:tcPr>
          <w:p w:rsidR="00000000" w:rsidRDefault="00000000">
            <w:r>
              <w:t xml:space="preserve">Potential borrowing IMR of currency in </w:t>
            </w:r>
            <w:r>
              <w:rPr>
                <w:rStyle w:val="HTML"/>
              </w:rPr>
              <w:t>USD</w:t>
            </w:r>
            <w:r>
              <w:t xml:space="preserve"> </w:t>
            </w:r>
            <w:r>
              <w:br/>
              <w:t xml:space="preserve">Only applicable to </w:t>
            </w:r>
            <w:r>
              <w:rPr>
                <w:rStyle w:val="HTML"/>
              </w:rPr>
              <w:t>Multi-currency margin</w:t>
            </w:r>
            <w:r>
              <w:t>/</w:t>
            </w:r>
            <w:r>
              <w:rPr>
                <w:rStyle w:val="HTML"/>
              </w:rPr>
              <w:t>Portfolio margin</w:t>
            </w:r>
            <w:r>
              <w:t>. It is "" for other margin modes.</w:t>
            </w:r>
          </w:p>
        </w:tc>
      </w:tr>
      <w:tr w:rsidR="00000000">
        <w:trPr>
          <w:divId w:val="175387555"/>
          <w:tblCellSpacing w:w="15" w:type="dxa"/>
        </w:trPr>
        <w:tc>
          <w:tcPr>
            <w:tcW w:w="0" w:type="auto"/>
            <w:vAlign w:val="center"/>
            <w:hideMark/>
          </w:tcPr>
          <w:p w:rsidR="00000000" w:rsidRDefault="00000000">
            <w:r>
              <w:t>&gt; notionalLever</w:t>
            </w:r>
          </w:p>
        </w:tc>
        <w:tc>
          <w:tcPr>
            <w:tcW w:w="0" w:type="auto"/>
            <w:vAlign w:val="center"/>
            <w:hideMark/>
          </w:tcPr>
          <w:p w:rsidR="00000000" w:rsidRDefault="00000000">
            <w:r>
              <w:t>String</w:t>
            </w:r>
          </w:p>
        </w:tc>
        <w:tc>
          <w:tcPr>
            <w:tcW w:w="0" w:type="auto"/>
            <w:vAlign w:val="center"/>
            <w:hideMark/>
          </w:tcPr>
          <w:p w:rsidR="00000000" w:rsidRDefault="00000000">
            <w:r>
              <w:t>Leverage of currency</w:t>
            </w:r>
            <w:r>
              <w:br/>
              <w:t xml:space="preserve">Applicable to </w:t>
            </w:r>
            <w:r>
              <w:rPr>
                <w:rStyle w:val="HTML"/>
              </w:rPr>
              <w:t>Spot and futures mode</w:t>
            </w:r>
          </w:p>
        </w:tc>
      </w:tr>
      <w:tr w:rsidR="00000000">
        <w:trPr>
          <w:divId w:val="175387555"/>
          <w:tblCellSpacing w:w="15" w:type="dxa"/>
        </w:trPr>
        <w:tc>
          <w:tcPr>
            <w:tcW w:w="0" w:type="auto"/>
            <w:vAlign w:val="center"/>
            <w:hideMark/>
          </w:tcPr>
          <w:p w:rsidR="00000000" w:rsidRDefault="00000000">
            <w:r>
              <w:t>&gt; spotIsoBal</w:t>
            </w:r>
          </w:p>
        </w:tc>
        <w:tc>
          <w:tcPr>
            <w:tcW w:w="0" w:type="auto"/>
            <w:vAlign w:val="center"/>
            <w:hideMark/>
          </w:tcPr>
          <w:p w:rsidR="00000000" w:rsidRDefault="00000000">
            <w:r>
              <w:t>String</w:t>
            </w:r>
          </w:p>
        </w:tc>
        <w:tc>
          <w:tcPr>
            <w:tcW w:w="0" w:type="auto"/>
            <w:vAlign w:val="center"/>
            <w:hideMark/>
          </w:tcPr>
          <w:p w:rsidR="00000000" w:rsidRDefault="00000000">
            <w:r>
              <w:t>SPOT isolated balance. only applicable to copy trading</w:t>
            </w:r>
          </w:p>
        </w:tc>
      </w:tr>
      <w:tr w:rsidR="00000000">
        <w:trPr>
          <w:divId w:val="175387555"/>
          <w:tblCellSpacing w:w="15" w:type="dxa"/>
        </w:trPr>
        <w:tc>
          <w:tcPr>
            <w:tcW w:w="0" w:type="auto"/>
            <w:vAlign w:val="center"/>
            <w:hideMark/>
          </w:tcPr>
          <w:p w:rsidR="00000000" w:rsidRDefault="00000000">
            <w:r>
              <w:t>&gt; smtSyncEq</w:t>
            </w:r>
          </w:p>
        </w:tc>
        <w:tc>
          <w:tcPr>
            <w:tcW w:w="0" w:type="auto"/>
            <w:vAlign w:val="center"/>
            <w:hideMark/>
          </w:tcPr>
          <w:p w:rsidR="00000000" w:rsidRDefault="00000000">
            <w:r>
              <w:t>String</w:t>
            </w:r>
          </w:p>
        </w:tc>
        <w:tc>
          <w:tcPr>
            <w:tcW w:w="0" w:type="auto"/>
            <w:vAlign w:val="center"/>
            <w:hideMark/>
          </w:tcPr>
          <w:p w:rsidR="00000000" w:rsidRDefault="00000000">
            <w:r>
              <w:t>Smart sync equity</w:t>
            </w:r>
            <w:r>
              <w:br/>
              <w:t>The default is "0", only applicable to copy trader.</w:t>
            </w:r>
          </w:p>
        </w:tc>
      </w:tr>
      <w:tr w:rsidR="00000000">
        <w:trPr>
          <w:divId w:val="175387555"/>
          <w:tblCellSpacing w:w="15" w:type="dxa"/>
        </w:trPr>
        <w:tc>
          <w:tcPr>
            <w:tcW w:w="0" w:type="auto"/>
            <w:vAlign w:val="center"/>
            <w:hideMark/>
          </w:tcPr>
          <w:p w:rsidR="00000000" w:rsidRDefault="00000000">
            <w:r>
              <w:t>&gt; spotCopyTradingEq</w:t>
            </w:r>
          </w:p>
        </w:tc>
        <w:tc>
          <w:tcPr>
            <w:tcW w:w="0" w:type="auto"/>
            <w:vAlign w:val="center"/>
            <w:hideMark/>
          </w:tcPr>
          <w:p w:rsidR="00000000" w:rsidRDefault="00000000">
            <w:r>
              <w:t>String</w:t>
            </w:r>
          </w:p>
        </w:tc>
        <w:tc>
          <w:tcPr>
            <w:tcW w:w="0" w:type="auto"/>
            <w:vAlign w:val="center"/>
            <w:hideMark/>
          </w:tcPr>
          <w:p w:rsidR="00000000" w:rsidRDefault="00000000">
            <w:r>
              <w:t xml:space="preserve">Spot smart sync equity. </w:t>
            </w:r>
            <w:r>
              <w:br/>
              <w:t>The default is "0", only applicable to copy trader.</w:t>
            </w:r>
          </w:p>
        </w:tc>
      </w:tr>
      <w:tr w:rsidR="00000000">
        <w:trPr>
          <w:divId w:val="175387555"/>
          <w:tblCellSpacing w:w="15" w:type="dxa"/>
        </w:trPr>
        <w:tc>
          <w:tcPr>
            <w:tcW w:w="0" w:type="auto"/>
            <w:vAlign w:val="center"/>
            <w:hideMark/>
          </w:tcPr>
          <w:p w:rsidR="00000000" w:rsidRDefault="00000000">
            <w:r>
              <w:t>&gt; spotBal</w:t>
            </w:r>
          </w:p>
        </w:tc>
        <w:tc>
          <w:tcPr>
            <w:tcW w:w="0" w:type="auto"/>
            <w:vAlign w:val="center"/>
            <w:hideMark/>
          </w:tcPr>
          <w:p w:rsidR="00000000" w:rsidRDefault="00000000">
            <w:r>
              <w:t>String</w:t>
            </w:r>
          </w:p>
        </w:tc>
        <w:tc>
          <w:tcPr>
            <w:tcW w:w="0" w:type="auto"/>
            <w:vAlign w:val="center"/>
            <w:hideMark/>
          </w:tcPr>
          <w:p w:rsidR="00000000" w:rsidRDefault="00000000">
            <w:r>
              <w:t xml:space="preserve">Spot balance. The unit is currency, e.g. BTC. </w:t>
            </w:r>
            <w:hyperlink r:id="rId658" w:history="1">
              <w:r>
                <w:rPr>
                  <w:rStyle w:val="a3"/>
                </w:rPr>
                <w:t>Clicking knows more</w:t>
              </w:r>
            </w:hyperlink>
          </w:p>
        </w:tc>
      </w:tr>
      <w:tr w:rsidR="00000000">
        <w:trPr>
          <w:divId w:val="175387555"/>
          <w:tblCellSpacing w:w="15" w:type="dxa"/>
        </w:trPr>
        <w:tc>
          <w:tcPr>
            <w:tcW w:w="0" w:type="auto"/>
            <w:vAlign w:val="center"/>
            <w:hideMark/>
          </w:tcPr>
          <w:p w:rsidR="00000000" w:rsidRDefault="00000000">
            <w:r>
              <w:t>&gt; openAvgPx</w:t>
            </w:r>
          </w:p>
        </w:tc>
        <w:tc>
          <w:tcPr>
            <w:tcW w:w="0" w:type="auto"/>
            <w:vAlign w:val="center"/>
            <w:hideMark/>
          </w:tcPr>
          <w:p w:rsidR="00000000" w:rsidRDefault="00000000">
            <w:r>
              <w:t>Array</w:t>
            </w:r>
          </w:p>
        </w:tc>
        <w:tc>
          <w:tcPr>
            <w:tcW w:w="0" w:type="auto"/>
            <w:vAlign w:val="center"/>
            <w:hideMark/>
          </w:tcPr>
          <w:p w:rsidR="00000000" w:rsidRDefault="00000000">
            <w:r>
              <w:t xml:space="preserve">Spot average cost price. The unit is USD. </w:t>
            </w:r>
            <w:hyperlink r:id="rId659" w:history="1">
              <w:r>
                <w:rPr>
                  <w:rStyle w:val="a3"/>
                </w:rPr>
                <w:t>Clicking knows more</w:t>
              </w:r>
            </w:hyperlink>
          </w:p>
        </w:tc>
      </w:tr>
      <w:tr w:rsidR="00000000">
        <w:trPr>
          <w:divId w:val="175387555"/>
          <w:tblCellSpacing w:w="15" w:type="dxa"/>
        </w:trPr>
        <w:tc>
          <w:tcPr>
            <w:tcW w:w="0" w:type="auto"/>
            <w:vAlign w:val="center"/>
            <w:hideMark/>
          </w:tcPr>
          <w:p w:rsidR="00000000" w:rsidRDefault="00000000">
            <w:r>
              <w:t>&gt; accAvgPx</w:t>
            </w:r>
          </w:p>
        </w:tc>
        <w:tc>
          <w:tcPr>
            <w:tcW w:w="0" w:type="auto"/>
            <w:vAlign w:val="center"/>
            <w:hideMark/>
          </w:tcPr>
          <w:p w:rsidR="00000000" w:rsidRDefault="00000000">
            <w:r>
              <w:t>Array</w:t>
            </w:r>
          </w:p>
        </w:tc>
        <w:tc>
          <w:tcPr>
            <w:tcW w:w="0" w:type="auto"/>
            <w:vAlign w:val="center"/>
            <w:hideMark/>
          </w:tcPr>
          <w:p w:rsidR="00000000" w:rsidRDefault="00000000">
            <w:r>
              <w:t xml:space="preserve">Spot accumulated cost price. The unit is USD. </w:t>
            </w:r>
            <w:hyperlink r:id="rId660" w:history="1">
              <w:r>
                <w:rPr>
                  <w:rStyle w:val="a3"/>
                </w:rPr>
                <w:t>Clicking knows more</w:t>
              </w:r>
            </w:hyperlink>
          </w:p>
        </w:tc>
      </w:tr>
      <w:tr w:rsidR="00000000">
        <w:trPr>
          <w:divId w:val="175387555"/>
          <w:tblCellSpacing w:w="15" w:type="dxa"/>
        </w:trPr>
        <w:tc>
          <w:tcPr>
            <w:tcW w:w="0" w:type="auto"/>
            <w:vAlign w:val="center"/>
            <w:hideMark/>
          </w:tcPr>
          <w:p w:rsidR="00000000" w:rsidRDefault="00000000">
            <w:r>
              <w:t>&gt; spotUpl</w:t>
            </w:r>
          </w:p>
        </w:tc>
        <w:tc>
          <w:tcPr>
            <w:tcW w:w="0" w:type="auto"/>
            <w:vAlign w:val="center"/>
            <w:hideMark/>
          </w:tcPr>
          <w:p w:rsidR="00000000" w:rsidRDefault="00000000">
            <w:r>
              <w:t>String</w:t>
            </w:r>
          </w:p>
        </w:tc>
        <w:tc>
          <w:tcPr>
            <w:tcW w:w="0" w:type="auto"/>
            <w:vAlign w:val="center"/>
            <w:hideMark/>
          </w:tcPr>
          <w:p w:rsidR="00000000" w:rsidRDefault="00000000">
            <w:r>
              <w:t xml:space="preserve">Spot unrealized profit and loss. The unit is USD. </w:t>
            </w:r>
            <w:hyperlink r:id="rId661" w:history="1">
              <w:r>
                <w:rPr>
                  <w:rStyle w:val="a3"/>
                </w:rPr>
                <w:t>Clicking knows more</w:t>
              </w:r>
            </w:hyperlink>
          </w:p>
        </w:tc>
      </w:tr>
      <w:tr w:rsidR="00000000">
        <w:trPr>
          <w:divId w:val="175387555"/>
          <w:tblCellSpacing w:w="15" w:type="dxa"/>
        </w:trPr>
        <w:tc>
          <w:tcPr>
            <w:tcW w:w="0" w:type="auto"/>
            <w:vAlign w:val="center"/>
            <w:hideMark/>
          </w:tcPr>
          <w:p w:rsidR="00000000" w:rsidRDefault="00000000">
            <w:r>
              <w:t>&gt; spotUplRatio</w:t>
            </w:r>
          </w:p>
        </w:tc>
        <w:tc>
          <w:tcPr>
            <w:tcW w:w="0" w:type="auto"/>
            <w:vAlign w:val="center"/>
            <w:hideMark/>
          </w:tcPr>
          <w:p w:rsidR="00000000" w:rsidRDefault="00000000">
            <w:r>
              <w:t>String</w:t>
            </w:r>
          </w:p>
        </w:tc>
        <w:tc>
          <w:tcPr>
            <w:tcW w:w="0" w:type="auto"/>
            <w:vAlign w:val="center"/>
            <w:hideMark/>
          </w:tcPr>
          <w:p w:rsidR="00000000" w:rsidRDefault="00000000">
            <w:r>
              <w:t xml:space="preserve">Spot unrealized profit and loss ratio. </w:t>
            </w:r>
            <w:hyperlink r:id="rId662" w:history="1">
              <w:r>
                <w:rPr>
                  <w:rStyle w:val="a3"/>
                </w:rPr>
                <w:t>Clicking knows more</w:t>
              </w:r>
            </w:hyperlink>
          </w:p>
        </w:tc>
      </w:tr>
      <w:tr w:rsidR="00000000">
        <w:trPr>
          <w:divId w:val="175387555"/>
          <w:tblCellSpacing w:w="15" w:type="dxa"/>
        </w:trPr>
        <w:tc>
          <w:tcPr>
            <w:tcW w:w="0" w:type="auto"/>
            <w:vAlign w:val="center"/>
            <w:hideMark/>
          </w:tcPr>
          <w:p w:rsidR="00000000" w:rsidRDefault="00000000">
            <w:r>
              <w:t>&gt; totalPnl</w:t>
            </w:r>
          </w:p>
        </w:tc>
        <w:tc>
          <w:tcPr>
            <w:tcW w:w="0" w:type="auto"/>
            <w:vAlign w:val="center"/>
            <w:hideMark/>
          </w:tcPr>
          <w:p w:rsidR="00000000" w:rsidRDefault="00000000">
            <w:r>
              <w:t>String</w:t>
            </w:r>
          </w:p>
        </w:tc>
        <w:tc>
          <w:tcPr>
            <w:tcW w:w="0" w:type="auto"/>
            <w:vAlign w:val="center"/>
            <w:hideMark/>
          </w:tcPr>
          <w:p w:rsidR="00000000" w:rsidRDefault="00000000">
            <w:r>
              <w:t xml:space="preserve">Spot accumulated profit and loss. The unit is USD. </w:t>
            </w:r>
            <w:hyperlink r:id="rId663" w:history="1">
              <w:r>
                <w:rPr>
                  <w:rStyle w:val="a3"/>
                </w:rPr>
                <w:t>Clicking knows more</w:t>
              </w:r>
            </w:hyperlink>
          </w:p>
        </w:tc>
      </w:tr>
      <w:tr w:rsidR="00000000">
        <w:trPr>
          <w:divId w:val="175387555"/>
          <w:tblCellSpacing w:w="15" w:type="dxa"/>
        </w:trPr>
        <w:tc>
          <w:tcPr>
            <w:tcW w:w="0" w:type="auto"/>
            <w:vAlign w:val="center"/>
            <w:hideMark/>
          </w:tcPr>
          <w:p w:rsidR="00000000" w:rsidRDefault="00000000">
            <w:r>
              <w:t>&gt; totalPnlRatio</w:t>
            </w:r>
          </w:p>
        </w:tc>
        <w:tc>
          <w:tcPr>
            <w:tcW w:w="0" w:type="auto"/>
            <w:vAlign w:val="center"/>
            <w:hideMark/>
          </w:tcPr>
          <w:p w:rsidR="00000000" w:rsidRDefault="00000000">
            <w:r>
              <w:t>String</w:t>
            </w:r>
          </w:p>
        </w:tc>
        <w:tc>
          <w:tcPr>
            <w:tcW w:w="0" w:type="auto"/>
            <w:vAlign w:val="center"/>
            <w:hideMark/>
          </w:tcPr>
          <w:p w:rsidR="00000000" w:rsidRDefault="00000000">
            <w:r>
              <w:t xml:space="preserve">Spot accumulated profit and loss ratio. </w:t>
            </w:r>
            <w:hyperlink r:id="rId664" w:history="1">
              <w:r>
                <w:rPr>
                  <w:rStyle w:val="a3"/>
                </w:rPr>
                <w:t>Clicking knows more</w:t>
              </w:r>
            </w:hyperlink>
          </w:p>
        </w:tc>
      </w:tr>
    </w:tbl>
    <w:p w:rsidR="00000000" w:rsidRDefault="00000000">
      <w:pPr>
        <w:divId w:val="175387555"/>
      </w:pPr>
      <w:r>
        <w:t xml:space="preserve">"" will be returned for inapplicable fields with the current account level. </w:t>
      </w:r>
    </w:p>
    <w:p w:rsidR="00000000" w:rsidRDefault="00000000">
      <w:pPr>
        <w:pStyle w:val="3"/>
        <w:divId w:val="175387555"/>
      </w:pPr>
      <w:r>
        <w:t>Get sub-account funding balance</w:t>
      </w:r>
    </w:p>
    <w:p w:rsidR="00000000" w:rsidRDefault="00000000">
      <w:pPr>
        <w:pStyle w:val="a5"/>
        <w:divId w:val="175387555"/>
      </w:pPr>
      <w:r>
        <w:t>Query detailed balance info of Funding Account of a sub-account via the master account (applies to master accounts only)</w:t>
      </w:r>
    </w:p>
    <w:p w:rsidR="00000000" w:rsidRDefault="00000000">
      <w:pPr>
        <w:pStyle w:val="4"/>
        <w:divId w:val="175387555"/>
      </w:pPr>
      <w:r>
        <w:t>Rate limit：6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/api/v5/asset/subaccount/balances</w:t>
      </w:r>
    </w:p>
    <w:p w:rsidR="00000000" w:rsidRDefault="00000000">
      <w:pPr>
        <w:pStyle w:val="a5"/>
        <w:ind w:left="720" w:right="720"/>
        <w:divId w:val="184247605"/>
      </w:pPr>
      <w:r>
        <w:t>Request sample</w:t>
      </w:r>
    </w:p>
    <w:p w:rsidR="00000000" w:rsidRDefault="00000000">
      <w:pPr>
        <w:pStyle w:val="HTML0"/>
        <w:divId w:val="1527331612"/>
        <w:rPr>
          <w:rStyle w:val="HTML"/>
        </w:rPr>
      </w:pPr>
      <w:r>
        <w:rPr>
          <w:rStyle w:val="HTML"/>
        </w:rPr>
        <w:t>GET /api/v5/asset/subaccount/balances?subAcct</w:t>
      </w:r>
      <w:r>
        <w:rPr>
          <w:rStyle w:val="o"/>
        </w:rPr>
        <w:t>=</w:t>
      </w:r>
      <w:r>
        <w:rPr>
          <w:rStyle w:val="HTML"/>
        </w:rPr>
        <w:t>test1</w:t>
      </w:r>
    </w:p>
    <w:p w:rsidR="00000000" w:rsidRDefault="00000000">
      <w:pPr>
        <w:pStyle w:val="HTML0"/>
        <w:divId w:val="1527331612"/>
        <w:rPr>
          <w:rStyle w:val="HTML"/>
        </w:rPr>
      </w:pPr>
    </w:p>
    <w:p w:rsidR="00000000" w:rsidRDefault="00000000">
      <w:pPr>
        <w:pStyle w:val="HTML0"/>
        <w:divId w:val="802846254"/>
        <w:rPr>
          <w:rStyle w:val="HTML"/>
          <w:vanish/>
        </w:rPr>
      </w:pPr>
      <w:r>
        <w:rPr>
          <w:rStyle w:val="kn"/>
          <w:vanish/>
        </w:rPr>
        <w:t>import</w:t>
      </w:r>
      <w:r>
        <w:rPr>
          <w:rStyle w:val="HTML"/>
          <w:vanish/>
        </w:rPr>
        <w:t xml:space="preserve"> </w:t>
      </w:r>
      <w:r>
        <w:rPr>
          <w:rStyle w:val="nn"/>
          <w:vanish/>
        </w:rPr>
        <w:t>okx.SubAccount</w:t>
      </w:r>
      <w:r>
        <w:rPr>
          <w:rStyle w:val="HTML"/>
          <w:vanish/>
        </w:rPr>
        <w:t xml:space="preserve"> </w:t>
      </w:r>
      <w:r>
        <w:rPr>
          <w:rStyle w:val="k"/>
          <w:vanish/>
        </w:rPr>
        <w:t>as</w:t>
      </w:r>
      <w:r>
        <w:rPr>
          <w:rStyle w:val="HTML"/>
          <w:vanish/>
        </w:rPr>
        <w:t xml:space="preserve"> </w:t>
      </w:r>
      <w:r>
        <w:rPr>
          <w:rStyle w:val="n"/>
          <w:vanish/>
        </w:rPr>
        <w:t>SubAccount</w:t>
      </w:r>
    </w:p>
    <w:p w:rsidR="00000000" w:rsidRDefault="00000000">
      <w:pPr>
        <w:pStyle w:val="HTML0"/>
        <w:divId w:val="802846254"/>
        <w:rPr>
          <w:rStyle w:val="HTML"/>
          <w:vanish/>
        </w:rPr>
      </w:pPr>
    </w:p>
    <w:p w:rsidR="00000000" w:rsidRDefault="00000000">
      <w:pPr>
        <w:pStyle w:val="HTML0"/>
        <w:divId w:val="802846254"/>
        <w:rPr>
          <w:rStyle w:val="c1"/>
          <w:vanish/>
        </w:rPr>
      </w:pPr>
      <w:r>
        <w:rPr>
          <w:rStyle w:val="c1"/>
          <w:vanish/>
        </w:rPr>
        <w:t># API initialization</w:t>
      </w:r>
    </w:p>
    <w:p w:rsidR="00000000" w:rsidRDefault="00000000">
      <w:pPr>
        <w:pStyle w:val="HTML0"/>
        <w:divId w:val="802846254"/>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802846254"/>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802846254"/>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802846254"/>
        <w:rPr>
          <w:rStyle w:val="HTML"/>
          <w:vanish/>
        </w:rPr>
      </w:pPr>
    </w:p>
    <w:p w:rsidR="00000000" w:rsidRDefault="00000000">
      <w:pPr>
        <w:pStyle w:val="HTML0"/>
        <w:divId w:val="802846254"/>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 0, Demo trading: 1</w:t>
      </w:r>
    </w:p>
    <w:p w:rsidR="00000000" w:rsidRDefault="00000000">
      <w:pPr>
        <w:pStyle w:val="HTML0"/>
        <w:divId w:val="802846254"/>
        <w:rPr>
          <w:rStyle w:val="HTML"/>
          <w:vanish/>
        </w:rPr>
      </w:pPr>
    </w:p>
    <w:p w:rsidR="00000000" w:rsidRDefault="00000000">
      <w:pPr>
        <w:pStyle w:val="HTML0"/>
        <w:divId w:val="802846254"/>
        <w:rPr>
          <w:rStyle w:val="HTML"/>
          <w:vanish/>
        </w:rPr>
      </w:pPr>
      <w:r>
        <w:rPr>
          <w:rStyle w:val="n"/>
          <w:vanish/>
        </w:rPr>
        <w:t>subAccountAPI</w:t>
      </w:r>
      <w:r>
        <w:rPr>
          <w:rStyle w:val="HTML"/>
          <w:vanish/>
        </w:rPr>
        <w:t xml:space="preserve"> </w:t>
      </w:r>
      <w:r>
        <w:rPr>
          <w:rStyle w:val="o"/>
          <w:vanish/>
        </w:rPr>
        <w:t>=</w:t>
      </w:r>
      <w:r>
        <w:rPr>
          <w:rStyle w:val="HTML"/>
          <w:vanish/>
        </w:rPr>
        <w:t xml:space="preserve"> </w:t>
      </w:r>
      <w:r>
        <w:rPr>
          <w:rStyle w:val="n"/>
          <w:vanish/>
        </w:rPr>
        <w:t>SubAccount</w:t>
      </w:r>
      <w:r>
        <w:rPr>
          <w:rStyle w:val="p"/>
          <w:vanish/>
        </w:rPr>
        <w:t>.</w:t>
      </w:r>
      <w:r>
        <w:rPr>
          <w:rStyle w:val="n"/>
          <w:vanish/>
        </w:rPr>
        <w:t>SubAccountAPI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802846254"/>
        <w:rPr>
          <w:rStyle w:val="HTML"/>
          <w:vanish/>
        </w:rPr>
      </w:pPr>
    </w:p>
    <w:p w:rsidR="00000000" w:rsidRDefault="00000000">
      <w:pPr>
        <w:pStyle w:val="HTML0"/>
        <w:divId w:val="802846254"/>
        <w:rPr>
          <w:rStyle w:val="c1"/>
          <w:vanish/>
        </w:rPr>
      </w:pPr>
      <w:r>
        <w:rPr>
          <w:rStyle w:val="c1"/>
          <w:vanish/>
        </w:rPr>
        <w:t># Get sub-account funding balance</w:t>
      </w:r>
    </w:p>
    <w:p w:rsidR="00000000" w:rsidRDefault="00000000">
      <w:pPr>
        <w:pStyle w:val="HTML0"/>
        <w:divId w:val="802846254"/>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subAccountAPI</w:t>
      </w:r>
      <w:r>
        <w:rPr>
          <w:rStyle w:val="p"/>
          <w:vanish/>
        </w:rPr>
        <w:t>.</w:t>
      </w:r>
      <w:r>
        <w:rPr>
          <w:rStyle w:val="n"/>
          <w:vanish/>
        </w:rPr>
        <w:t>get_funding_balance</w:t>
      </w:r>
      <w:r>
        <w:rPr>
          <w:rStyle w:val="p"/>
          <w:vanish/>
        </w:rPr>
        <w:t>(</w:t>
      </w:r>
    </w:p>
    <w:p w:rsidR="00000000" w:rsidRDefault="00000000">
      <w:pPr>
        <w:pStyle w:val="HTML0"/>
        <w:divId w:val="802846254"/>
        <w:rPr>
          <w:rStyle w:val="HTML"/>
          <w:vanish/>
        </w:rPr>
      </w:pPr>
      <w:r>
        <w:rPr>
          <w:rStyle w:val="HTML"/>
          <w:vanish/>
        </w:rPr>
        <w:t xml:space="preserve">    </w:t>
      </w:r>
      <w:r>
        <w:rPr>
          <w:rStyle w:val="n"/>
          <w:vanish/>
        </w:rPr>
        <w:t>subAcct</w:t>
      </w:r>
      <w:r>
        <w:rPr>
          <w:rStyle w:val="o"/>
          <w:vanish/>
        </w:rPr>
        <w:t>=</w:t>
      </w:r>
      <w:r>
        <w:rPr>
          <w:rStyle w:val="s"/>
          <w:vanish/>
        </w:rPr>
        <w:t>"hahawang1"</w:t>
      </w:r>
    </w:p>
    <w:p w:rsidR="00000000" w:rsidRDefault="00000000">
      <w:pPr>
        <w:pStyle w:val="HTML0"/>
        <w:divId w:val="802846254"/>
        <w:rPr>
          <w:rStyle w:val="HTML"/>
          <w:vanish/>
        </w:rPr>
      </w:pPr>
      <w:r>
        <w:rPr>
          <w:rStyle w:val="p"/>
          <w:vanish/>
        </w:rPr>
        <w:t>)</w:t>
      </w:r>
    </w:p>
    <w:p w:rsidR="00000000" w:rsidRDefault="00000000">
      <w:pPr>
        <w:pStyle w:val="HTML0"/>
        <w:divId w:val="802846254"/>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subAcct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Sub-account name</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Single currency or multiple currencies (no more than 20) separated with comma, e.g. </w:t>
            </w:r>
            <w:r>
              <w:rPr>
                <w:rStyle w:val="HTML"/>
              </w:rPr>
              <w:t>BTC</w:t>
            </w:r>
            <w:r>
              <w:t xml:space="preserve"> or </w:t>
            </w:r>
            <w:r>
              <w:rPr>
                <w:rStyle w:val="HTML"/>
              </w:rPr>
              <w:t>BTC,ETH</w:t>
            </w:r>
            <w:r>
              <w:t>.</w:t>
            </w:r>
          </w:p>
        </w:tc>
      </w:tr>
    </w:tbl>
    <w:p w:rsidR="00000000" w:rsidRDefault="00000000">
      <w:pPr>
        <w:pStyle w:val="a5"/>
        <w:ind w:left="720" w:right="720"/>
        <w:divId w:val="1825849097"/>
      </w:pPr>
      <w:r>
        <w:t>Returned result</w:t>
      </w:r>
    </w:p>
    <w:p w:rsidR="00000000" w:rsidRDefault="00000000">
      <w:pPr>
        <w:pStyle w:val="HTML0"/>
        <w:divId w:val="1186945110"/>
        <w:rPr>
          <w:rStyle w:val="w"/>
        </w:rPr>
      </w:pPr>
      <w:r>
        <w:rPr>
          <w:rStyle w:val="p"/>
        </w:rPr>
        <w:t>{</w:t>
      </w:r>
    </w:p>
    <w:p w:rsidR="00000000" w:rsidRDefault="00000000">
      <w:pPr>
        <w:pStyle w:val="HTML0"/>
        <w:divId w:val="1186945110"/>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186945110"/>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1186945110"/>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186945110"/>
        <w:rPr>
          <w:rStyle w:val="w"/>
        </w:rPr>
      </w:pPr>
      <w:r>
        <w:rPr>
          <w:rStyle w:val="w"/>
        </w:rPr>
        <w:t xml:space="preserve">            </w:t>
      </w:r>
      <w:r>
        <w:rPr>
          <w:rStyle w:val="nl"/>
        </w:rPr>
        <w:t>"availBal"</w:t>
      </w:r>
      <w:r>
        <w:rPr>
          <w:rStyle w:val="p"/>
        </w:rPr>
        <w:t>:</w:t>
      </w:r>
      <w:r>
        <w:rPr>
          <w:rStyle w:val="w"/>
        </w:rPr>
        <w:t xml:space="preserve"> </w:t>
      </w:r>
      <w:r>
        <w:rPr>
          <w:rStyle w:val="s2"/>
        </w:rPr>
        <w:t>"37.11827078"</w:t>
      </w:r>
      <w:r>
        <w:rPr>
          <w:rStyle w:val="p"/>
        </w:rPr>
        <w:t>,</w:t>
      </w:r>
    </w:p>
    <w:p w:rsidR="00000000" w:rsidRDefault="00000000">
      <w:pPr>
        <w:pStyle w:val="HTML0"/>
        <w:divId w:val="1186945110"/>
        <w:rPr>
          <w:rStyle w:val="w"/>
        </w:rPr>
      </w:pPr>
      <w:r>
        <w:rPr>
          <w:rStyle w:val="w"/>
        </w:rPr>
        <w:t xml:space="preserve">            </w:t>
      </w:r>
      <w:r>
        <w:rPr>
          <w:rStyle w:val="nl"/>
        </w:rPr>
        <w:t>"bal"</w:t>
      </w:r>
      <w:r>
        <w:rPr>
          <w:rStyle w:val="p"/>
        </w:rPr>
        <w:t>:</w:t>
      </w:r>
      <w:r>
        <w:rPr>
          <w:rStyle w:val="w"/>
        </w:rPr>
        <w:t xml:space="preserve"> </w:t>
      </w:r>
      <w:r>
        <w:rPr>
          <w:rStyle w:val="s2"/>
        </w:rPr>
        <w:t>"37.11827078"</w:t>
      </w:r>
      <w:r>
        <w:rPr>
          <w:rStyle w:val="p"/>
        </w:rPr>
        <w:t>,</w:t>
      </w:r>
    </w:p>
    <w:p w:rsidR="00000000" w:rsidRDefault="00000000">
      <w:pPr>
        <w:pStyle w:val="HTML0"/>
        <w:divId w:val="1186945110"/>
        <w:rPr>
          <w:rStyle w:val="w"/>
        </w:rPr>
      </w:pPr>
      <w:r>
        <w:rPr>
          <w:rStyle w:val="w"/>
        </w:rPr>
        <w:t xml:space="preserve">            </w:t>
      </w:r>
      <w:r>
        <w:rPr>
          <w:rStyle w:val="nl"/>
        </w:rPr>
        <w:t>"ccy"</w:t>
      </w:r>
      <w:r>
        <w:rPr>
          <w:rStyle w:val="p"/>
        </w:rPr>
        <w:t>:</w:t>
      </w:r>
      <w:r>
        <w:rPr>
          <w:rStyle w:val="w"/>
        </w:rPr>
        <w:t xml:space="preserve"> </w:t>
      </w:r>
      <w:r>
        <w:rPr>
          <w:rStyle w:val="s2"/>
        </w:rPr>
        <w:t>"ETH"</w:t>
      </w:r>
      <w:r>
        <w:rPr>
          <w:rStyle w:val="p"/>
        </w:rPr>
        <w:t>,</w:t>
      </w:r>
    </w:p>
    <w:p w:rsidR="00000000" w:rsidRDefault="00000000">
      <w:pPr>
        <w:pStyle w:val="HTML0"/>
        <w:divId w:val="1186945110"/>
        <w:rPr>
          <w:rStyle w:val="w"/>
        </w:rPr>
      </w:pPr>
      <w:r>
        <w:rPr>
          <w:rStyle w:val="w"/>
        </w:rPr>
        <w:t xml:space="preserve">            </w:t>
      </w:r>
      <w:r>
        <w:rPr>
          <w:rStyle w:val="nl"/>
        </w:rPr>
        <w:t>"frozenBal"</w:t>
      </w:r>
      <w:r>
        <w:rPr>
          <w:rStyle w:val="p"/>
        </w:rPr>
        <w:t>:</w:t>
      </w:r>
      <w:r>
        <w:rPr>
          <w:rStyle w:val="w"/>
        </w:rPr>
        <w:t xml:space="preserve"> </w:t>
      </w:r>
      <w:r>
        <w:rPr>
          <w:rStyle w:val="s2"/>
        </w:rPr>
        <w:t>"0"</w:t>
      </w:r>
    </w:p>
    <w:p w:rsidR="00000000" w:rsidRDefault="00000000">
      <w:pPr>
        <w:pStyle w:val="HTML0"/>
        <w:divId w:val="1186945110"/>
        <w:rPr>
          <w:rStyle w:val="w"/>
        </w:rPr>
      </w:pPr>
      <w:r>
        <w:rPr>
          <w:rStyle w:val="w"/>
        </w:rPr>
        <w:t xml:space="preserve">        </w:t>
      </w:r>
      <w:r>
        <w:rPr>
          <w:rStyle w:val="p"/>
        </w:rPr>
        <w:t>}</w:t>
      </w:r>
    </w:p>
    <w:p w:rsidR="00000000" w:rsidRDefault="00000000">
      <w:pPr>
        <w:pStyle w:val="HTML0"/>
        <w:divId w:val="1186945110"/>
        <w:rPr>
          <w:rStyle w:val="w"/>
        </w:rPr>
      </w:pPr>
      <w:r>
        <w:rPr>
          <w:rStyle w:val="w"/>
        </w:rPr>
        <w:t xml:space="preserve">    </w:t>
      </w:r>
      <w:r>
        <w:rPr>
          <w:rStyle w:val="p"/>
        </w:rPr>
        <w:t>]</w:t>
      </w:r>
    </w:p>
    <w:p w:rsidR="00000000" w:rsidRDefault="00000000">
      <w:pPr>
        <w:pStyle w:val="HTML0"/>
        <w:divId w:val="1186945110"/>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21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Currency</w:t>
            </w:r>
          </w:p>
        </w:tc>
      </w:tr>
      <w:tr w:rsidR="00000000">
        <w:trPr>
          <w:divId w:val="175387555"/>
          <w:tblCellSpacing w:w="15" w:type="dxa"/>
        </w:trPr>
        <w:tc>
          <w:tcPr>
            <w:tcW w:w="0" w:type="auto"/>
            <w:vAlign w:val="center"/>
            <w:hideMark/>
          </w:tcPr>
          <w:p w:rsidR="00000000" w:rsidRDefault="00000000">
            <w:r>
              <w:t>bal</w:t>
            </w:r>
          </w:p>
        </w:tc>
        <w:tc>
          <w:tcPr>
            <w:tcW w:w="0" w:type="auto"/>
            <w:vAlign w:val="center"/>
            <w:hideMark/>
          </w:tcPr>
          <w:p w:rsidR="00000000" w:rsidRDefault="00000000">
            <w:r>
              <w:t>String</w:t>
            </w:r>
          </w:p>
        </w:tc>
        <w:tc>
          <w:tcPr>
            <w:tcW w:w="0" w:type="auto"/>
            <w:vAlign w:val="center"/>
            <w:hideMark/>
          </w:tcPr>
          <w:p w:rsidR="00000000" w:rsidRDefault="00000000">
            <w:r>
              <w:t>Balance</w:t>
            </w:r>
          </w:p>
        </w:tc>
      </w:tr>
      <w:tr w:rsidR="00000000">
        <w:trPr>
          <w:divId w:val="175387555"/>
          <w:tblCellSpacing w:w="15" w:type="dxa"/>
        </w:trPr>
        <w:tc>
          <w:tcPr>
            <w:tcW w:w="0" w:type="auto"/>
            <w:vAlign w:val="center"/>
            <w:hideMark/>
          </w:tcPr>
          <w:p w:rsidR="00000000" w:rsidRDefault="00000000">
            <w:r>
              <w:t>frozenBal</w:t>
            </w:r>
          </w:p>
        </w:tc>
        <w:tc>
          <w:tcPr>
            <w:tcW w:w="0" w:type="auto"/>
            <w:vAlign w:val="center"/>
            <w:hideMark/>
          </w:tcPr>
          <w:p w:rsidR="00000000" w:rsidRDefault="00000000">
            <w:r>
              <w:t>String</w:t>
            </w:r>
          </w:p>
        </w:tc>
        <w:tc>
          <w:tcPr>
            <w:tcW w:w="0" w:type="auto"/>
            <w:vAlign w:val="center"/>
            <w:hideMark/>
          </w:tcPr>
          <w:p w:rsidR="00000000" w:rsidRDefault="00000000">
            <w:r>
              <w:t>Frozen balance</w:t>
            </w:r>
          </w:p>
        </w:tc>
      </w:tr>
      <w:tr w:rsidR="00000000">
        <w:trPr>
          <w:divId w:val="175387555"/>
          <w:tblCellSpacing w:w="15" w:type="dxa"/>
        </w:trPr>
        <w:tc>
          <w:tcPr>
            <w:tcW w:w="0" w:type="auto"/>
            <w:vAlign w:val="center"/>
            <w:hideMark/>
          </w:tcPr>
          <w:p w:rsidR="00000000" w:rsidRDefault="00000000">
            <w:r>
              <w:t>availBal</w:t>
            </w:r>
          </w:p>
        </w:tc>
        <w:tc>
          <w:tcPr>
            <w:tcW w:w="0" w:type="auto"/>
            <w:vAlign w:val="center"/>
            <w:hideMark/>
          </w:tcPr>
          <w:p w:rsidR="00000000" w:rsidRDefault="00000000">
            <w:r>
              <w:t>String</w:t>
            </w:r>
          </w:p>
        </w:tc>
        <w:tc>
          <w:tcPr>
            <w:tcW w:w="0" w:type="auto"/>
            <w:vAlign w:val="center"/>
            <w:hideMark/>
          </w:tcPr>
          <w:p w:rsidR="00000000" w:rsidRDefault="00000000">
            <w:r>
              <w:t>Available balance</w:t>
            </w:r>
          </w:p>
        </w:tc>
      </w:tr>
    </w:tbl>
    <w:p w:rsidR="00000000" w:rsidRDefault="00000000">
      <w:pPr>
        <w:pStyle w:val="3"/>
        <w:divId w:val="175387555"/>
      </w:pPr>
      <w:r>
        <w:t>Get sub-account maximum withdrawals</w:t>
      </w:r>
    </w:p>
    <w:p w:rsidR="00000000" w:rsidRDefault="00000000">
      <w:pPr>
        <w:pStyle w:val="a5"/>
        <w:divId w:val="175387555"/>
      </w:pPr>
      <w:r>
        <w:t>Retrieve the maximum withdrawal information of a sub-account via the master account (applies to master accounts only). If no currency is specified, the transferable amount of all owned currencies will be returned.</w:t>
      </w:r>
    </w:p>
    <w:p w:rsidR="00000000" w:rsidRDefault="00000000">
      <w:pPr>
        <w:pStyle w:val="4"/>
        <w:divId w:val="175387555"/>
      </w:pPr>
      <w:r>
        <w:t>Rate limit: 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/api/v5/account/subaccount/max-withdrawal</w:t>
      </w:r>
    </w:p>
    <w:p w:rsidR="00000000" w:rsidRDefault="00000000">
      <w:pPr>
        <w:pStyle w:val="a5"/>
        <w:ind w:left="720" w:right="720"/>
        <w:divId w:val="969212443"/>
      </w:pPr>
      <w:r>
        <w:t>Request Example</w:t>
      </w:r>
    </w:p>
    <w:p w:rsidR="00000000" w:rsidRDefault="00000000">
      <w:pPr>
        <w:pStyle w:val="HTML0"/>
        <w:divId w:val="1149907696"/>
        <w:rPr>
          <w:rStyle w:val="HTML"/>
        </w:rPr>
      </w:pPr>
      <w:r>
        <w:rPr>
          <w:rStyle w:val="HTML"/>
        </w:rPr>
        <w:t>GET /api/v5/account/subaccount/max-withdrawal?subAcct</w:t>
      </w:r>
      <w:r>
        <w:rPr>
          <w:rStyle w:val="o"/>
        </w:rPr>
        <w:t>=</w:t>
      </w:r>
      <w:r>
        <w:rPr>
          <w:rStyle w:val="HTML"/>
        </w:rPr>
        <w:t>test1</w:t>
      </w:r>
    </w:p>
    <w:p w:rsidR="00000000" w:rsidRDefault="00000000">
      <w:pPr>
        <w:pStyle w:val="HTML0"/>
        <w:divId w:val="1149907696"/>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subAcct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Sub-account name</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Single currency or multiple currencies (no more than 20) separated with comma, e.g. </w:t>
            </w:r>
            <w:r>
              <w:rPr>
                <w:rStyle w:val="HTML"/>
              </w:rPr>
              <w:t>BTC</w:t>
            </w:r>
            <w:r>
              <w:t xml:space="preserve"> or </w:t>
            </w:r>
            <w:r>
              <w:rPr>
                <w:rStyle w:val="HTML"/>
              </w:rPr>
              <w:t>BTC,ETH</w:t>
            </w:r>
            <w:r>
              <w:t>.</w:t>
            </w:r>
          </w:p>
        </w:tc>
      </w:tr>
    </w:tbl>
    <w:p w:rsidR="00000000" w:rsidRDefault="00000000">
      <w:pPr>
        <w:pStyle w:val="a5"/>
        <w:ind w:left="720" w:right="720"/>
        <w:divId w:val="379019169"/>
      </w:pPr>
      <w:r>
        <w:t>Response Example</w:t>
      </w:r>
    </w:p>
    <w:p w:rsidR="00000000" w:rsidRDefault="00000000">
      <w:pPr>
        <w:pStyle w:val="HTML0"/>
        <w:divId w:val="1255283621"/>
        <w:rPr>
          <w:rStyle w:val="w"/>
        </w:rPr>
      </w:pPr>
      <w:r>
        <w:rPr>
          <w:rStyle w:val="p"/>
        </w:rPr>
        <w:t>{</w:t>
      </w:r>
    </w:p>
    <w:p w:rsidR="00000000" w:rsidRDefault="00000000">
      <w:pPr>
        <w:pStyle w:val="HTML0"/>
        <w:divId w:val="1255283621"/>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1255283621"/>
        <w:rPr>
          <w:rStyle w:val="w"/>
        </w:rPr>
      </w:pPr>
      <w:r>
        <w:rPr>
          <w:rStyle w:val="w"/>
        </w:rPr>
        <w:t xml:space="preserve">   </w:t>
      </w:r>
      <w:r>
        <w:rPr>
          <w:rStyle w:val="nl"/>
        </w:rPr>
        <w:t>"data"</w:t>
      </w:r>
      <w:r>
        <w:rPr>
          <w:rStyle w:val="p"/>
        </w:rPr>
        <w:t>:[</w:t>
      </w:r>
    </w:p>
    <w:p w:rsidR="00000000" w:rsidRDefault="00000000">
      <w:pPr>
        <w:pStyle w:val="HTML0"/>
        <w:divId w:val="1255283621"/>
        <w:rPr>
          <w:rStyle w:val="w"/>
        </w:rPr>
      </w:pPr>
      <w:r>
        <w:rPr>
          <w:rStyle w:val="w"/>
        </w:rPr>
        <w:t xml:space="preserve">      </w:t>
      </w:r>
      <w:r>
        <w:rPr>
          <w:rStyle w:val="p"/>
        </w:rPr>
        <w:t>{</w:t>
      </w:r>
    </w:p>
    <w:p w:rsidR="00000000" w:rsidRDefault="00000000">
      <w:pPr>
        <w:pStyle w:val="HTML0"/>
        <w:divId w:val="1255283621"/>
        <w:rPr>
          <w:rStyle w:val="w"/>
        </w:rPr>
      </w:pPr>
      <w:r>
        <w:rPr>
          <w:rStyle w:val="w"/>
        </w:rPr>
        <w:t xml:space="preserve">         </w:t>
      </w:r>
      <w:r>
        <w:rPr>
          <w:rStyle w:val="nl"/>
        </w:rPr>
        <w:t>"ccy"</w:t>
      </w:r>
      <w:r>
        <w:rPr>
          <w:rStyle w:val="p"/>
        </w:rPr>
        <w:t>:</w:t>
      </w:r>
      <w:r>
        <w:rPr>
          <w:rStyle w:val="s2"/>
        </w:rPr>
        <w:t>"BTC"</w:t>
      </w:r>
      <w:r>
        <w:rPr>
          <w:rStyle w:val="p"/>
        </w:rPr>
        <w:t>,</w:t>
      </w:r>
    </w:p>
    <w:p w:rsidR="00000000" w:rsidRDefault="00000000">
      <w:pPr>
        <w:pStyle w:val="HTML0"/>
        <w:divId w:val="1255283621"/>
        <w:rPr>
          <w:rStyle w:val="w"/>
        </w:rPr>
      </w:pPr>
      <w:r>
        <w:rPr>
          <w:rStyle w:val="w"/>
        </w:rPr>
        <w:t xml:space="preserve">         </w:t>
      </w:r>
      <w:r>
        <w:rPr>
          <w:rStyle w:val="nl"/>
        </w:rPr>
        <w:t>"maxWd"</w:t>
      </w:r>
      <w:r>
        <w:rPr>
          <w:rStyle w:val="p"/>
        </w:rPr>
        <w:t>:</w:t>
      </w:r>
      <w:r>
        <w:rPr>
          <w:rStyle w:val="s2"/>
        </w:rPr>
        <w:t>"3"</w:t>
      </w:r>
      <w:r>
        <w:rPr>
          <w:rStyle w:val="p"/>
        </w:rPr>
        <w:t>,</w:t>
      </w:r>
    </w:p>
    <w:p w:rsidR="00000000" w:rsidRDefault="00000000">
      <w:pPr>
        <w:pStyle w:val="HTML0"/>
        <w:divId w:val="1255283621"/>
        <w:rPr>
          <w:rStyle w:val="w"/>
        </w:rPr>
      </w:pPr>
      <w:r>
        <w:rPr>
          <w:rStyle w:val="w"/>
        </w:rPr>
        <w:t xml:space="preserve">         </w:t>
      </w:r>
      <w:r>
        <w:rPr>
          <w:rStyle w:val="nl"/>
        </w:rPr>
        <w:t>"maxWdEx"</w:t>
      </w:r>
      <w:r>
        <w:rPr>
          <w:rStyle w:val="p"/>
        </w:rPr>
        <w:t>:</w:t>
      </w:r>
      <w:r>
        <w:rPr>
          <w:rStyle w:val="s2"/>
        </w:rPr>
        <w:t>""</w:t>
      </w:r>
      <w:r>
        <w:rPr>
          <w:rStyle w:val="p"/>
        </w:rPr>
        <w:t>,</w:t>
      </w:r>
    </w:p>
    <w:p w:rsidR="00000000" w:rsidRDefault="00000000">
      <w:pPr>
        <w:pStyle w:val="HTML0"/>
        <w:divId w:val="1255283621"/>
        <w:rPr>
          <w:rStyle w:val="w"/>
        </w:rPr>
      </w:pPr>
      <w:r>
        <w:rPr>
          <w:rStyle w:val="w"/>
        </w:rPr>
        <w:t xml:space="preserve">         </w:t>
      </w:r>
      <w:r>
        <w:rPr>
          <w:rStyle w:val="nl"/>
        </w:rPr>
        <w:t>"spotOffsetMaxWd"</w:t>
      </w:r>
      <w:r>
        <w:rPr>
          <w:rStyle w:val="p"/>
        </w:rPr>
        <w:t>:</w:t>
      </w:r>
      <w:r>
        <w:rPr>
          <w:rStyle w:val="s2"/>
        </w:rPr>
        <w:t>"3"</w:t>
      </w:r>
      <w:r>
        <w:rPr>
          <w:rStyle w:val="p"/>
        </w:rPr>
        <w:t>,</w:t>
      </w:r>
    </w:p>
    <w:p w:rsidR="00000000" w:rsidRDefault="00000000">
      <w:pPr>
        <w:pStyle w:val="HTML0"/>
        <w:divId w:val="1255283621"/>
        <w:rPr>
          <w:rStyle w:val="w"/>
        </w:rPr>
      </w:pPr>
      <w:r>
        <w:rPr>
          <w:rStyle w:val="w"/>
        </w:rPr>
        <w:t xml:space="preserve">         </w:t>
      </w:r>
      <w:r>
        <w:rPr>
          <w:rStyle w:val="nl"/>
        </w:rPr>
        <w:t>"spotOffsetMaxWdEx"</w:t>
      </w:r>
      <w:r>
        <w:rPr>
          <w:rStyle w:val="p"/>
        </w:rPr>
        <w:t>:</w:t>
      </w:r>
      <w:r>
        <w:rPr>
          <w:rStyle w:val="s2"/>
        </w:rPr>
        <w:t>""</w:t>
      </w:r>
    </w:p>
    <w:p w:rsidR="00000000" w:rsidRDefault="00000000">
      <w:pPr>
        <w:pStyle w:val="HTML0"/>
        <w:divId w:val="1255283621"/>
        <w:rPr>
          <w:rStyle w:val="w"/>
        </w:rPr>
      </w:pPr>
      <w:r>
        <w:rPr>
          <w:rStyle w:val="w"/>
        </w:rPr>
        <w:t xml:space="preserve">      </w:t>
      </w:r>
      <w:r>
        <w:rPr>
          <w:rStyle w:val="p"/>
        </w:rPr>
        <w:t>},</w:t>
      </w:r>
    </w:p>
    <w:p w:rsidR="00000000" w:rsidRDefault="00000000">
      <w:pPr>
        <w:pStyle w:val="HTML0"/>
        <w:divId w:val="1255283621"/>
        <w:rPr>
          <w:rStyle w:val="w"/>
        </w:rPr>
      </w:pPr>
      <w:r>
        <w:rPr>
          <w:rStyle w:val="w"/>
        </w:rPr>
        <w:t xml:space="preserve">      </w:t>
      </w:r>
      <w:r>
        <w:rPr>
          <w:rStyle w:val="p"/>
        </w:rPr>
        <w:t>{</w:t>
      </w:r>
    </w:p>
    <w:p w:rsidR="00000000" w:rsidRDefault="00000000">
      <w:pPr>
        <w:pStyle w:val="HTML0"/>
        <w:divId w:val="1255283621"/>
        <w:rPr>
          <w:rStyle w:val="w"/>
        </w:rPr>
      </w:pPr>
      <w:r>
        <w:rPr>
          <w:rStyle w:val="w"/>
        </w:rPr>
        <w:t xml:space="preserve">         </w:t>
      </w:r>
      <w:r>
        <w:rPr>
          <w:rStyle w:val="nl"/>
        </w:rPr>
        <w:t>"ccy"</w:t>
      </w:r>
      <w:r>
        <w:rPr>
          <w:rStyle w:val="p"/>
        </w:rPr>
        <w:t>:</w:t>
      </w:r>
      <w:r>
        <w:rPr>
          <w:rStyle w:val="s2"/>
        </w:rPr>
        <w:t>"ETH"</w:t>
      </w:r>
      <w:r>
        <w:rPr>
          <w:rStyle w:val="p"/>
        </w:rPr>
        <w:t>,</w:t>
      </w:r>
    </w:p>
    <w:p w:rsidR="00000000" w:rsidRDefault="00000000">
      <w:pPr>
        <w:pStyle w:val="HTML0"/>
        <w:divId w:val="1255283621"/>
        <w:rPr>
          <w:rStyle w:val="w"/>
        </w:rPr>
      </w:pPr>
      <w:r>
        <w:rPr>
          <w:rStyle w:val="w"/>
        </w:rPr>
        <w:t xml:space="preserve">         </w:t>
      </w:r>
      <w:r>
        <w:rPr>
          <w:rStyle w:val="nl"/>
        </w:rPr>
        <w:t>"maxWd"</w:t>
      </w:r>
      <w:r>
        <w:rPr>
          <w:rStyle w:val="p"/>
        </w:rPr>
        <w:t>:</w:t>
      </w:r>
      <w:r>
        <w:rPr>
          <w:rStyle w:val="s2"/>
        </w:rPr>
        <w:t>"15"</w:t>
      </w:r>
      <w:r>
        <w:rPr>
          <w:rStyle w:val="p"/>
        </w:rPr>
        <w:t>,</w:t>
      </w:r>
    </w:p>
    <w:p w:rsidR="00000000" w:rsidRDefault="00000000">
      <w:pPr>
        <w:pStyle w:val="HTML0"/>
        <w:divId w:val="1255283621"/>
        <w:rPr>
          <w:rStyle w:val="w"/>
        </w:rPr>
      </w:pPr>
      <w:r>
        <w:rPr>
          <w:rStyle w:val="w"/>
        </w:rPr>
        <w:t xml:space="preserve">         </w:t>
      </w:r>
      <w:r>
        <w:rPr>
          <w:rStyle w:val="nl"/>
        </w:rPr>
        <w:t>"maxWdEx"</w:t>
      </w:r>
      <w:r>
        <w:rPr>
          <w:rStyle w:val="p"/>
        </w:rPr>
        <w:t>:</w:t>
      </w:r>
      <w:r>
        <w:rPr>
          <w:rStyle w:val="s2"/>
        </w:rPr>
        <w:t>""</w:t>
      </w:r>
      <w:r>
        <w:rPr>
          <w:rStyle w:val="p"/>
        </w:rPr>
        <w:t>,</w:t>
      </w:r>
    </w:p>
    <w:p w:rsidR="00000000" w:rsidRDefault="00000000">
      <w:pPr>
        <w:pStyle w:val="HTML0"/>
        <w:divId w:val="1255283621"/>
        <w:rPr>
          <w:rStyle w:val="w"/>
        </w:rPr>
      </w:pPr>
      <w:r>
        <w:rPr>
          <w:rStyle w:val="w"/>
        </w:rPr>
        <w:t xml:space="preserve">         </w:t>
      </w:r>
      <w:r>
        <w:rPr>
          <w:rStyle w:val="nl"/>
        </w:rPr>
        <w:t>"spotOffsetMaxWd"</w:t>
      </w:r>
      <w:r>
        <w:rPr>
          <w:rStyle w:val="p"/>
        </w:rPr>
        <w:t>:</w:t>
      </w:r>
      <w:r>
        <w:rPr>
          <w:rStyle w:val="s2"/>
        </w:rPr>
        <w:t>"15"</w:t>
      </w:r>
      <w:r>
        <w:rPr>
          <w:rStyle w:val="p"/>
        </w:rPr>
        <w:t>,</w:t>
      </w:r>
    </w:p>
    <w:p w:rsidR="00000000" w:rsidRDefault="00000000">
      <w:pPr>
        <w:pStyle w:val="HTML0"/>
        <w:divId w:val="1255283621"/>
        <w:rPr>
          <w:rStyle w:val="w"/>
        </w:rPr>
      </w:pPr>
      <w:r>
        <w:rPr>
          <w:rStyle w:val="w"/>
        </w:rPr>
        <w:t xml:space="preserve">         </w:t>
      </w:r>
      <w:r>
        <w:rPr>
          <w:rStyle w:val="nl"/>
        </w:rPr>
        <w:t>"spotOffsetMaxWdEx"</w:t>
      </w:r>
      <w:r>
        <w:rPr>
          <w:rStyle w:val="p"/>
        </w:rPr>
        <w:t>:</w:t>
      </w:r>
      <w:r>
        <w:rPr>
          <w:rStyle w:val="s2"/>
        </w:rPr>
        <w:t>""</w:t>
      </w:r>
    </w:p>
    <w:p w:rsidR="00000000" w:rsidRDefault="00000000">
      <w:pPr>
        <w:pStyle w:val="HTML0"/>
        <w:divId w:val="1255283621"/>
        <w:rPr>
          <w:rStyle w:val="w"/>
        </w:rPr>
      </w:pPr>
      <w:r>
        <w:rPr>
          <w:rStyle w:val="w"/>
        </w:rPr>
        <w:t xml:space="preserve">      </w:t>
      </w:r>
      <w:r>
        <w:rPr>
          <w:rStyle w:val="p"/>
        </w:rPr>
        <w:t>},</w:t>
      </w:r>
    </w:p>
    <w:p w:rsidR="00000000" w:rsidRDefault="00000000">
      <w:pPr>
        <w:pStyle w:val="HTML0"/>
        <w:divId w:val="1255283621"/>
        <w:rPr>
          <w:rStyle w:val="w"/>
        </w:rPr>
      </w:pPr>
      <w:r>
        <w:rPr>
          <w:rStyle w:val="w"/>
        </w:rPr>
        <w:t xml:space="preserve">      </w:t>
      </w:r>
      <w:r>
        <w:rPr>
          <w:rStyle w:val="p"/>
        </w:rPr>
        <w:t>{</w:t>
      </w:r>
    </w:p>
    <w:p w:rsidR="00000000" w:rsidRDefault="00000000">
      <w:pPr>
        <w:pStyle w:val="HTML0"/>
        <w:divId w:val="1255283621"/>
        <w:rPr>
          <w:rStyle w:val="w"/>
        </w:rPr>
      </w:pPr>
      <w:r>
        <w:rPr>
          <w:rStyle w:val="w"/>
        </w:rPr>
        <w:t xml:space="preserve">         </w:t>
      </w:r>
      <w:r>
        <w:rPr>
          <w:rStyle w:val="nl"/>
        </w:rPr>
        <w:t>"ccy"</w:t>
      </w:r>
      <w:r>
        <w:rPr>
          <w:rStyle w:val="p"/>
        </w:rPr>
        <w:t>:</w:t>
      </w:r>
      <w:r>
        <w:rPr>
          <w:rStyle w:val="s2"/>
        </w:rPr>
        <w:t>"USDT"</w:t>
      </w:r>
      <w:r>
        <w:rPr>
          <w:rStyle w:val="p"/>
        </w:rPr>
        <w:t>,</w:t>
      </w:r>
    </w:p>
    <w:p w:rsidR="00000000" w:rsidRDefault="00000000">
      <w:pPr>
        <w:pStyle w:val="HTML0"/>
        <w:divId w:val="1255283621"/>
        <w:rPr>
          <w:rStyle w:val="w"/>
        </w:rPr>
      </w:pPr>
      <w:r>
        <w:rPr>
          <w:rStyle w:val="w"/>
        </w:rPr>
        <w:t xml:space="preserve">         </w:t>
      </w:r>
      <w:r>
        <w:rPr>
          <w:rStyle w:val="nl"/>
        </w:rPr>
        <w:t>"maxWd"</w:t>
      </w:r>
      <w:r>
        <w:rPr>
          <w:rStyle w:val="p"/>
        </w:rPr>
        <w:t>:</w:t>
      </w:r>
      <w:r>
        <w:rPr>
          <w:rStyle w:val="s2"/>
        </w:rPr>
        <w:t>"10600"</w:t>
      </w:r>
      <w:r>
        <w:rPr>
          <w:rStyle w:val="p"/>
        </w:rPr>
        <w:t>,</w:t>
      </w:r>
    </w:p>
    <w:p w:rsidR="00000000" w:rsidRDefault="00000000">
      <w:pPr>
        <w:pStyle w:val="HTML0"/>
        <w:divId w:val="1255283621"/>
        <w:rPr>
          <w:rStyle w:val="w"/>
        </w:rPr>
      </w:pPr>
      <w:r>
        <w:rPr>
          <w:rStyle w:val="w"/>
        </w:rPr>
        <w:t xml:space="preserve">         </w:t>
      </w:r>
      <w:r>
        <w:rPr>
          <w:rStyle w:val="nl"/>
        </w:rPr>
        <w:t>"maxWdEx"</w:t>
      </w:r>
      <w:r>
        <w:rPr>
          <w:rStyle w:val="p"/>
        </w:rPr>
        <w:t>:</w:t>
      </w:r>
      <w:r>
        <w:rPr>
          <w:rStyle w:val="s2"/>
        </w:rPr>
        <w:t>""</w:t>
      </w:r>
      <w:r>
        <w:rPr>
          <w:rStyle w:val="p"/>
        </w:rPr>
        <w:t>,</w:t>
      </w:r>
    </w:p>
    <w:p w:rsidR="00000000" w:rsidRDefault="00000000">
      <w:pPr>
        <w:pStyle w:val="HTML0"/>
        <w:divId w:val="1255283621"/>
        <w:rPr>
          <w:rStyle w:val="w"/>
        </w:rPr>
      </w:pPr>
      <w:r>
        <w:rPr>
          <w:rStyle w:val="w"/>
        </w:rPr>
        <w:t xml:space="preserve">         </w:t>
      </w:r>
      <w:r>
        <w:rPr>
          <w:rStyle w:val="nl"/>
        </w:rPr>
        <w:t>"spotOffsetMaxWd"</w:t>
      </w:r>
      <w:r>
        <w:rPr>
          <w:rStyle w:val="p"/>
        </w:rPr>
        <w:t>:</w:t>
      </w:r>
      <w:r>
        <w:rPr>
          <w:rStyle w:val="s2"/>
        </w:rPr>
        <w:t>"10600"</w:t>
      </w:r>
      <w:r>
        <w:rPr>
          <w:rStyle w:val="p"/>
        </w:rPr>
        <w:t>,</w:t>
      </w:r>
    </w:p>
    <w:p w:rsidR="00000000" w:rsidRDefault="00000000">
      <w:pPr>
        <w:pStyle w:val="HTML0"/>
        <w:divId w:val="1255283621"/>
        <w:rPr>
          <w:rStyle w:val="w"/>
        </w:rPr>
      </w:pPr>
      <w:r>
        <w:rPr>
          <w:rStyle w:val="w"/>
        </w:rPr>
        <w:t xml:space="preserve">         </w:t>
      </w:r>
      <w:r>
        <w:rPr>
          <w:rStyle w:val="nl"/>
        </w:rPr>
        <w:t>"spotOffsetMaxWdEx"</w:t>
      </w:r>
      <w:r>
        <w:rPr>
          <w:rStyle w:val="p"/>
        </w:rPr>
        <w:t>:</w:t>
      </w:r>
      <w:r>
        <w:rPr>
          <w:rStyle w:val="s2"/>
        </w:rPr>
        <w:t>""</w:t>
      </w:r>
    </w:p>
    <w:p w:rsidR="00000000" w:rsidRDefault="00000000">
      <w:pPr>
        <w:pStyle w:val="HTML0"/>
        <w:divId w:val="1255283621"/>
        <w:rPr>
          <w:rStyle w:val="w"/>
        </w:rPr>
      </w:pPr>
      <w:r>
        <w:rPr>
          <w:rStyle w:val="w"/>
        </w:rPr>
        <w:t xml:space="preserve">      </w:t>
      </w:r>
      <w:r>
        <w:rPr>
          <w:rStyle w:val="p"/>
        </w:rPr>
        <w:t>}</w:t>
      </w:r>
    </w:p>
    <w:p w:rsidR="00000000" w:rsidRDefault="00000000">
      <w:pPr>
        <w:pStyle w:val="HTML0"/>
        <w:divId w:val="1255283621"/>
        <w:rPr>
          <w:rStyle w:val="w"/>
        </w:rPr>
      </w:pPr>
      <w:r>
        <w:rPr>
          <w:rStyle w:val="w"/>
        </w:rPr>
        <w:t xml:space="preserve">   </w:t>
      </w:r>
      <w:r>
        <w:rPr>
          <w:rStyle w:val="p"/>
        </w:rPr>
        <w:t>],</w:t>
      </w:r>
    </w:p>
    <w:p w:rsidR="00000000" w:rsidRDefault="00000000">
      <w:pPr>
        <w:pStyle w:val="HTML0"/>
        <w:divId w:val="1255283621"/>
        <w:rPr>
          <w:rStyle w:val="w"/>
        </w:rPr>
      </w:pPr>
      <w:r>
        <w:rPr>
          <w:rStyle w:val="w"/>
        </w:rPr>
        <w:t xml:space="preserve">   </w:t>
      </w:r>
      <w:r>
        <w:rPr>
          <w:rStyle w:val="nl"/>
        </w:rPr>
        <w:t>"msg"</w:t>
      </w:r>
      <w:r>
        <w:rPr>
          <w:rStyle w:val="p"/>
        </w:rPr>
        <w:t>:</w:t>
      </w:r>
      <w:r>
        <w:rPr>
          <w:rStyle w:val="s2"/>
        </w:rPr>
        <w:t>""</w:t>
      </w:r>
    </w:p>
    <w:p w:rsidR="00000000" w:rsidRDefault="00000000">
      <w:pPr>
        <w:pStyle w:val="HTML0"/>
        <w:divId w:val="1255283621"/>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gridCol w:w="780"/>
        <w:gridCol w:w="5411"/>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Currency</w:t>
            </w:r>
          </w:p>
        </w:tc>
      </w:tr>
      <w:tr w:rsidR="00000000">
        <w:trPr>
          <w:divId w:val="175387555"/>
          <w:tblCellSpacing w:w="15" w:type="dxa"/>
        </w:trPr>
        <w:tc>
          <w:tcPr>
            <w:tcW w:w="0" w:type="auto"/>
            <w:vAlign w:val="center"/>
            <w:hideMark/>
          </w:tcPr>
          <w:p w:rsidR="00000000" w:rsidRDefault="00000000">
            <w:r>
              <w:t>maxWd</w:t>
            </w:r>
          </w:p>
        </w:tc>
        <w:tc>
          <w:tcPr>
            <w:tcW w:w="0" w:type="auto"/>
            <w:vAlign w:val="center"/>
            <w:hideMark/>
          </w:tcPr>
          <w:p w:rsidR="00000000" w:rsidRDefault="00000000">
            <w:r>
              <w:t>String</w:t>
            </w:r>
          </w:p>
        </w:tc>
        <w:tc>
          <w:tcPr>
            <w:tcW w:w="0" w:type="auto"/>
            <w:vAlign w:val="center"/>
            <w:hideMark/>
          </w:tcPr>
          <w:p w:rsidR="00000000" w:rsidRDefault="00000000">
            <w:r>
              <w:t xml:space="preserve">Max withdrawal (excluding borrowed assets under </w:t>
            </w:r>
            <w:r>
              <w:rPr>
                <w:rStyle w:val="HTML"/>
              </w:rPr>
              <w:t>Multi-currency margin</w:t>
            </w:r>
            <w:r>
              <w:t>)</w:t>
            </w:r>
          </w:p>
        </w:tc>
      </w:tr>
      <w:tr w:rsidR="00000000">
        <w:trPr>
          <w:divId w:val="175387555"/>
          <w:tblCellSpacing w:w="15" w:type="dxa"/>
        </w:trPr>
        <w:tc>
          <w:tcPr>
            <w:tcW w:w="0" w:type="auto"/>
            <w:vAlign w:val="center"/>
            <w:hideMark/>
          </w:tcPr>
          <w:p w:rsidR="00000000" w:rsidRDefault="00000000">
            <w:r>
              <w:t>maxWdEx</w:t>
            </w:r>
          </w:p>
        </w:tc>
        <w:tc>
          <w:tcPr>
            <w:tcW w:w="0" w:type="auto"/>
            <w:vAlign w:val="center"/>
            <w:hideMark/>
          </w:tcPr>
          <w:p w:rsidR="00000000" w:rsidRDefault="00000000">
            <w:r>
              <w:t>String</w:t>
            </w:r>
          </w:p>
        </w:tc>
        <w:tc>
          <w:tcPr>
            <w:tcW w:w="0" w:type="auto"/>
            <w:vAlign w:val="center"/>
            <w:hideMark/>
          </w:tcPr>
          <w:p w:rsidR="00000000" w:rsidRDefault="00000000">
            <w:r>
              <w:t xml:space="preserve">Max withdrawal (including borrowed assets under </w:t>
            </w:r>
            <w:r>
              <w:rPr>
                <w:rStyle w:val="HTML"/>
              </w:rPr>
              <w:t>Multi-currency margin</w:t>
            </w:r>
            <w:r>
              <w:t>)</w:t>
            </w:r>
          </w:p>
        </w:tc>
      </w:tr>
      <w:tr w:rsidR="00000000">
        <w:trPr>
          <w:divId w:val="175387555"/>
          <w:tblCellSpacing w:w="15" w:type="dxa"/>
        </w:trPr>
        <w:tc>
          <w:tcPr>
            <w:tcW w:w="0" w:type="auto"/>
            <w:vAlign w:val="center"/>
            <w:hideMark/>
          </w:tcPr>
          <w:p w:rsidR="00000000" w:rsidRDefault="00000000">
            <w:r>
              <w:t>spotOffsetMaxWd</w:t>
            </w:r>
          </w:p>
        </w:tc>
        <w:tc>
          <w:tcPr>
            <w:tcW w:w="0" w:type="auto"/>
            <w:vAlign w:val="center"/>
            <w:hideMark/>
          </w:tcPr>
          <w:p w:rsidR="00000000" w:rsidRDefault="00000000">
            <w:r>
              <w:t>String</w:t>
            </w:r>
          </w:p>
        </w:tc>
        <w:tc>
          <w:tcPr>
            <w:tcW w:w="0" w:type="auto"/>
            <w:vAlign w:val="center"/>
            <w:hideMark/>
          </w:tcPr>
          <w:p w:rsidR="00000000" w:rsidRDefault="00000000">
            <w:r>
              <w:t xml:space="preserve">Max withdrawal under Spot-Derivatives risk offset mode (excluding borrowed assets under </w:t>
            </w:r>
            <w:r>
              <w:rPr>
                <w:rStyle w:val="HTML"/>
              </w:rPr>
              <w:t>Portfolio margin</w:t>
            </w:r>
            <w:r>
              <w:t xml:space="preserve">) </w:t>
            </w:r>
            <w:r>
              <w:br/>
              <w:t xml:space="preserve">Applicable to </w:t>
            </w:r>
            <w:r>
              <w:rPr>
                <w:rStyle w:val="HTML"/>
              </w:rPr>
              <w:t>Portfolio margin</w:t>
            </w:r>
          </w:p>
        </w:tc>
      </w:tr>
      <w:tr w:rsidR="00000000">
        <w:trPr>
          <w:divId w:val="175387555"/>
          <w:tblCellSpacing w:w="15" w:type="dxa"/>
        </w:trPr>
        <w:tc>
          <w:tcPr>
            <w:tcW w:w="0" w:type="auto"/>
            <w:vAlign w:val="center"/>
            <w:hideMark/>
          </w:tcPr>
          <w:p w:rsidR="00000000" w:rsidRDefault="00000000">
            <w:r>
              <w:t>spotOffsetMaxWdEx</w:t>
            </w:r>
          </w:p>
        </w:tc>
        <w:tc>
          <w:tcPr>
            <w:tcW w:w="0" w:type="auto"/>
            <w:vAlign w:val="center"/>
            <w:hideMark/>
          </w:tcPr>
          <w:p w:rsidR="00000000" w:rsidRDefault="00000000">
            <w:r>
              <w:t>String</w:t>
            </w:r>
          </w:p>
        </w:tc>
        <w:tc>
          <w:tcPr>
            <w:tcW w:w="0" w:type="auto"/>
            <w:vAlign w:val="center"/>
            <w:hideMark/>
          </w:tcPr>
          <w:p w:rsidR="00000000" w:rsidRDefault="00000000">
            <w:r>
              <w:t xml:space="preserve">Max withdrawal under Spot-Derivatives risk offset mode (including borrowed assets under </w:t>
            </w:r>
            <w:r>
              <w:rPr>
                <w:rStyle w:val="HTML"/>
              </w:rPr>
              <w:t>Portfolio margin</w:t>
            </w:r>
            <w:r>
              <w:t xml:space="preserve">) </w:t>
            </w:r>
            <w:r>
              <w:br/>
              <w:t xml:space="preserve">Applicable to </w:t>
            </w:r>
            <w:r>
              <w:rPr>
                <w:rStyle w:val="HTML"/>
              </w:rPr>
              <w:t>Portfolio margin</w:t>
            </w:r>
          </w:p>
        </w:tc>
      </w:tr>
    </w:tbl>
    <w:p w:rsidR="00000000" w:rsidRDefault="00000000">
      <w:pPr>
        <w:pStyle w:val="3"/>
        <w:divId w:val="175387555"/>
      </w:pPr>
      <w:r>
        <w:t>Get history of sub-account transfer</w:t>
      </w:r>
    </w:p>
    <w:p w:rsidR="00000000" w:rsidRDefault="00000000">
      <w:pPr>
        <w:pStyle w:val="a5"/>
        <w:divId w:val="175387555"/>
      </w:pPr>
      <w:r>
        <w:t>Applies to master accounts only.</w:t>
      </w:r>
    </w:p>
    <w:p w:rsidR="00000000" w:rsidRDefault="00000000">
      <w:pPr>
        <w:pStyle w:val="4"/>
        <w:divId w:val="175387555"/>
      </w:pPr>
      <w:r>
        <w:t>Rate limit：6 requests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/api/v5/asset/subaccount/bills</w:t>
      </w:r>
    </w:p>
    <w:p w:rsidR="00000000" w:rsidRDefault="00000000">
      <w:pPr>
        <w:pStyle w:val="a5"/>
        <w:ind w:left="720" w:right="720"/>
        <w:divId w:val="1924145459"/>
      </w:pPr>
      <w:r>
        <w:t>Request sample</w:t>
      </w:r>
    </w:p>
    <w:p w:rsidR="00000000" w:rsidRDefault="00000000">
      <w:pPr>
        <w:pStyle w:val="HTML0"/>
        <w:divId w:val="1152065383"/>
        <w:rPr>
          <w:rStyle w:val="HTML"/>
        </w:rPr>
      </w:pPr>
      <w:r>
        <w:rPr>
          <w:rStyle w:val="HTML"/>
        </w:rPr>
        <w:t>GET /api/v5/asset/subaccount/bills</w:t>
      </w:r>
    </w:p>
    <w:p w:rsidR="00000000" w:rsidRDefault="00000000">
      <w:pPr>
        <w:pStyle w:val="HTML0"/>
        <w:divId w:val="1239562504"/>
        <w:rPr>
          <w:rStyle w:val="HTML"/>
          <w:vanish/>
        </w:rPr>
      </w:pPr>
      <w:r>
        <w:rPr>
          <w:rStyle w:val="kn"/>
          <w:vanish/>
        </w:rPr>
        <w:t>import</w:t>
      </w:r>
      <w:r>
        <w:rPr>
          <w:rStyle w:val="HTML"/>
          <w:vanish/>
        </w:rPr>
        <w:t xml:space="preserve"> </w:t>
      </w:r>
      <w:r>
        <w:rPr>
          <w:rStyle w:val="nn"/>
          <w:vanish/>
        </w:rPr>
        <w:t>okx.SubAccount</w:t>
      </w:r>
      <w:r>
        <w:rPr>
          <w:rStyle w:val="HTML"/>
          <w:vanish/>
        </w:rPr>
        <w:t xml:space="preserve"> </w:t>
      </w:r>
      <w:r>
        <w:rPr>
          <w:rStyle w:val="k"/>
          <w:vanish/>
        </w:rPr>
        <w:t>as</w:t>
      </w:r>
      <w:r>
        <w:rPr>
          <w:rStyle w:val="HTML"/>
          <w:vanish/>
        </w:rPr>
        <w:t xml:space="preserve"> </w:t>
      </w:r>
      <w:r>
        <w:rPr>
          <w:rStyle w:val="n"/>
          <w:vanish/>
        </w:rPr>
        <w:t>SubAccount</w:t>
      </w:r>
    </w:p>
    <w:p w:rsidR="00000000" w:rsidRDefault="00000000">
      <w:pPr>
        <w:pStyle w:val="HTML0"/>
        <w:divId w:val="1239562504"/>
        <w:rPr>
          <w:rStyle w:val="HTML"/>
          <w:vanish/>
        </w:rPr>
      </w:pPr>
    </w:p>
    <w:p w:rsidR="00000000" w:rsidRDefault="00000000">
      <w:pPr>
        <w:pStyle w:val="HTML0"/>
        <w:divId w:val="1239562504"/>
        <w:rPr>
          <w:rStyle w:val="c1"/>
          <w:vanish/>
        </w:rPr>
      </w:pPr>
      <w:r>
        <w:rPr>
          <w:rStyle w:val="c1"/>
          <w:vanish/>
        </w:rPr>
        <w:t># API initialization</w:t>
      </w:r>
    </w:p>
    <w:p w:rsidR="00000000" w:rsidRDefault="00000000">
      <w:pPr>
        <w:pStyle w:val="HTML0"/>
        <w:divId w:val="1239562504"/>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1239562504"/>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1239562504"/>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1239562504"/>
        <w:rPr>
          <w:rStyle w:val="HTML"/>
          <w:vanish/>
        </w:rPr>
      </w:pPr>
    </w:p>
    <w:p w:rsidR="00000000" w:rsidRDefault="00000000">
      <w:pPr>
        <w:pStyle w:val="HTML0"/>
        <w:divId w:val="1239562504"/>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 0, Demo trading: 1</w:t>
      </w:r>
    </w:p>
    <w:p w:rsidR="00000000" w:rsidRDefault="00000000">
      <w:pPr>
        <w:pStyle w:val="HTML0"/>
        <w:divId w:val="1239562504"/>
        <w:rPr>
          <w:rStyle w:val="HTML"/>
          <w:vanish/>
        </w:rPr>
      </w:pPr>
    </w:p>
    <w:p w:rsidR="00000000" w:rsidRDefault="00000000">
      <w:pPr>
        <w:pStyle w:val="HTML0"/>
        <w:divId w:val="1239562504"/>
        <w:rPr>
          <w:rStyle w:val="HTML"/>
          <w:vanish/>
        </w:rPr>
      </w:pPr>
      <w:r>
        <w:rPr>
          <w:rStyle w:val="n"/>
          <w:vanish/>
        </w:rPr>
        <w:t>subAccountAPI</w:t>
      </w:r>
      <w:r>
        <w:rPr>
          <w:rStyle w:val="HTML"/>
          <w:vanish/>
        </w:rPr>
        <w:t xml:space="preserve"> </w:t>
      </w:r>
      <w:r>
        <w:rPr>
          <w:rStyle w:val="o"/>
          <w:vanish/>
        </w:rPr>
        <w:t>=</w:t>
      </w:r>
      <w:r>
        <w:rPr>
          <w:rStyle w:val="HTML"/>
          <w:vanish/>
        </w:rPr>
        <w:t xml:space="preserve"> </w:t>
      </w:r>
      <w:r>
        <w:rPr>
          <w:rStyle w:val="n"/>
          <w:vanish/>
        </w:rPr>
        <w:t>SubAccount</w:t>
      </w:r>
      <w:r>
        <w:rPr>
          <w:rStyle w:val="p"/>
          <w:vanish/>
        </w:rPr>
        <w:t>.</w:t>
      </w:r>
      <w:r>
        <w:rPr>
          <w:rStyle w:val="n"/>
          <w:vanish/>
        </w:rPr>
        <w:t>SubAccountAPI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1239562504"/>
        <w:rPr>
          <w:rStyle w:val="HTML"/>
          <w:vanish/>
        </w:rPr>
      </w:pPr>
    </w:p>
    <w:p w:rsidR="00000000" w:rsidRDefault="00000000">
      <w:pPr>
        <w:pStyle w:val="HTML0"/>
        <w:divId w:val="1239562504"/>
        <w:rPr>
          <w:rStyle w:val="c1"/>
          <w:vanish/>
        </w:rPr>
      </w:pPr>
      <w:r>
        <w:rPr>
          <w:rStyle w:val="c1"/>
          <w:vanish/>
        </w:rPr>
        <w:t># Get history of sub-account transfer</w:t>
      </w:r>
    </w:p>
    <w:p w:rsidR="00000000" w:rsidRDefault="00000000">
      <w:pPr>
        <w:pStyle w:val="HTML0"/>
        <w:divId w:val="1239562504"/>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subAccountAPI</w:t>
      </w:r>
      <w:r>
        <w:rPr>
          <w:rStyle w:val="p"/>
          <w:vanish/>
        </w:rPr>
        <w:t>.</w:t>
      </w:r>
      <w:r>
        <w:rPr>
          <w:rStyle w:val="n"/>
          <w:vanish/>
        </w:rPr>
        <w:t>bills</w:t>
      </w:r>
      <w:r>
        <w:rPr>
          <w:rStyle w:val="p"/>
          <w:vanish/>
        </w:rPr>
        <w:t>()</w:t>
      </w:r>
    </w:p>
    <w:p w:rsidR="00000000" w:rsidRDefault="00000000">
      <w:pPr>
        <w:pStyle w:val="HTML0"/>
        <w:divId w:val="1239562504"/>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Currency, such as BTC</w:t>
            </w:r>
          </w:p>
        </w:tc>
      </w:tr>
      <w:tr w:rsidR="00000000">
        <w:trPr>
          <w:divId w:val="175387555"/>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Transfer type</w:t>
            </w:r>
            <w:r>
              <w:br/>
            </w:r>
            <w:r>
              <w:rPr>
                <w:rStyle w:val="HTML"/>
              </w:rPr>
              <w:t>0</w:t>
            </w:r>
            <w:r>
              <w:t>: Transfers from master account to sub-account</w:t>
            </w:r>
            <w:r>
              <w:br/>
            </w:r>
            <w:r>
              <w:rPr>
                <w:rStyle w:val="HTML"/>
              </w:rPr>
              <w:t>1</w:t>
            </w:r>
            <w:r>
              <w:t xml:space="preserve"> : Transfers from sub-account to master account.</w:t>
            </w:r>
          </w:p>
        </w:tc>
      </w:tr>
      <w:tr w:rsidR="00000000">
        <w:trPr>
          <w:divId w:val="175387555"/>
          <w:tblCellSpacing w:w="15" w:type="dxa"/>
        </w:trPr>
        <w:tc>
          <w:tcPr>
            <w:tcW w:w="0" w:type="auto"/>
            <w:vAlign w:val="center"/>
            <w:hideMark/>
          </w:tcPr>
          <w:p w:rsidR="00000000" w:rsidRDefault="00000000">
            <w:r>
              <w:t>subAcct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Sub-account name</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Query the data prior to the requested bill ID creation time (exclude), the value should be a Unix timestamp in millisecond format. e.g. </w:t>
            </w:r>
            <w:r>
              <w:rPr>
                <w:rStyle w:val="HTML"/>
              </w:rPr>
              <w:t>1597026383085</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Query the data after the requested bill ID creation time (exclude), the value should be a Unix timestamp in millisecond format. e.g. </w:t>
            </w:r>
            <w:r>
              <w:rPr>
                <w:rStyle w:val="HTML"/>
              </w:rPr>
              <w:t>1597026383085</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Number of results per request. The maximum is 100. The default is 100.</w:t>
            </w:r>
          </w:p>
        </w:tc>
      </w:tr>
    </w:tbl>
    <w:p w:rsidR="00000000" w:rsidRDefault="00000000">
      <w:pPr>
        <w:pStyle w:val="a5"/>
        <w:ind w:left="720" w:right="720"/>
        <w:divId w:val="1770657283"/>
      </w:pPr>
      <w:r>
        <w:t>Returned results</w:t>
      </w:r>
    </w:p>
    <w:p w:rsidR="00000000" w:rsidRDefault="00000000">
      <w:pPr>
        <w:pStyle w:val="HTML0"/>
        <w:divId w:val="242377639"/>
        <w:rPr>
          <w:rStyle w:val="w"/>
        </w:rPr>
      </w:pPr>
      <w:r>
        <w:rPr>
          <w:rStyle w:val="p"/>
        </w:rPr>
        <w:t>{</w:t>
      </w:r>
    </w:p>
    <w:p w:rsidR="00000000" w:rsidRDefault="00000000">
      <w:pPr>
        <w:pStyle w:val="HTML0"/>
        <w:divId w:val="242377639"/>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242377639"/>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242377639"/>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242377639"/>
        <w:rPr>
          <w:rStyle w:val="w"/>
        </w:rPr>
      </w:pPr>
      <w:r>
        <w:rPr>
          <w:rStyle w:val="w"/>
        </w:rPr>
        <w:t xml:space="preserve">      </w:t>
      </w:r>
      <w:r>
        <w:rPr>
          <w:rStyle w:val="p"/>
        </w:rPr>
        <w:t>{</w:t>
      </w:r>
    </w:p>
    <w:p w:rsidR="00000000" w:rsidRDefault="00000000">
      <w:pPr>
        <w:pStyle w:val="HTML0"/>
        <w:divId w:val="242377639"/>
        <w:rPr>
          <w:rStyle w:val="w"/>
        </w:rPr>
      </w:pPr>
      <w:r>
        <w:rPr>
          <w:rStyle w:val="w"/>
        </w:rPr>
        <w:t xml:space="preserve">        </w:t>
      </w:r>
      <w:r>
        <w:rPr>
          <w:rStyle w:val="nl"/>
        </w:rPr>
        <w:t>"amt"</w:t>
      </w:r>
      <w:r>
        <w:rPr>
          <w:rStyle w:val="p"/>
        </w:rPr>
        <w:t>:</w:t>
      </w:r>
      <w:r>
        <w:rPr>
          <w:rStyle w:val="w"/>
        </w:rPr>
        <w:t xml:space="preserve"> </w:t>
      </w:r>
      <w:r>
        <w:rPr>
          <w:rStyle w:val="s2"/>
        </w:rPr>
        <w:t>"1.1"</w:t>
      </w:r>
      <w:r>
        <w:rPr>
          <w:rStyle w:val="p"/>
        </w:rPr>
        <w:t>,</w:t>
      </w:r>
    </w:p>
    <w:p w:rsidR="00000000" w:rsidRDefault="00000000">
      <w:pPr>
        <w:pStyle w:val="HTML0"/>
        <w:divId w:val="242377639"/>
        <w:rPr>
          <w:rStyle w:val="w"/>
        </w:rPr>
      </w:pPr>
      <w:r>
        <w:rPr>
          <w:rStyle w:val="w"/>
        </w:rPr>
        <w:t xml:space="preserve">        </w:t>
      </w:r>
      <w:r>
        <w:rPr>
          <w:rStyle w:val="nl"/>
        </w:rPr>
        <w:t>"billId"</w:t>
      </w:r>
      <w:r>
        <w:rPr>
          <w:rStyle w:val="p"/>
        </w:rPr>
        <w:t>:</w:t>
      </w:r>
      <w:r>
        <w:rPr>
          <w:rStyle w:val="w"/>
        </w:rPr>
        <w:t xml:space="preserve"> </w:t>
      </w:r>
      <w:r>
        <w:rPr>
          <w:rStyle w:val="s2"/>
        </w:rPr>
        <w:t>"89887685"</w:t>
      </w:r>
      <w:r>
        <w:rPr>
          <w:rStyle w:val="p"/>
        </w:rPr>
        <w:t>,</w:t>
      </w:r>
    </w:p>
    <w:p w:rsidR="00000000" w:rsidRDefault="00000000">
      <w:pPr>
        <w:pStyle w:val="HTML0"/>
        <w:divId w:val="242377639"/>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r>
        <w:rPr>
          <w:rStyle w:val="w"/>
        </w:rPr>
        <w:t xml:space="preserve"> </w:t>
      </w:r>
    </w:p>
    <w:p w:rsidR="00000000" w:rsidRDefault="00000000">
      <w:pPr>
        <w:pStyle w:val="HTML0"/>
        <w:divId w:val="242377639"/>
        <w:rPr>
          <w:rStyle w:val="w"/>
        </w:rPr>
      </w:pPr>
      <w:r>
        <w:rPr>
          <w:rStyle w:val="w"/>
        </w:rPr>
        <w:t xml:space="preserve">        </w:t>
      </w:r>
      <w:r>
        <w:rPr>
          <w:rStyle w:val="nl"/>
        </w:rPr>
        <w:t>"subAcct"</w:t>
      </w:r>
      <w:r>
        <w:rPr>
          <w:rStyle w:val="p"/>
        </w:rPr>
        <w:t>:</w:t>
      </w:r>
      <w:r>
        <w:rPr>
          <w:rStyle w:val="w"/>
        </w:rPr>
        <w:t xml:space="preserve"> </w:t>
      </w:r>
      <w:r>
        <w:rPr>
          <w:rStyle w:val="s2"/>
        </w:rPr>
        <w:t>"hahatest1"</w:t>
      </w:r>
      <w:r>
        <w:rPr>
          <w:rStyle w:val="p"/>
        </w:rPr>
        <w:t>,</w:t>
      </w:r>
    </w:p>
    <w:p w:rsidR="00000000" w:rsidRDefault="00000000">
      <w:pPr>
        <w:pStyle w:val="HTML0"/>
        <w:divId w:val="242377639"/>
        <w:rPr>
          <w:rStyle w:val="w"/>
        </w:rPr>
      </w:pPr>
      <w:r>
        <w:rPr>
          <w:rStyle w:val="w"/>
        </w:rPr>
        <w:t xml:space="preserve">        </w:t>
      </w:r>
      <w:r>
        <w:rPr>
          <w:rStyle w:val="nl"/>
        </w:rPr>
        <w:t>"ts"</w:t>
      </w:r>
      <w:r>
        <w:rPr>
          <w:rStyle w:val="p"/>
        </w:rPr>
        <w:t>:</w:t>
      </w:r>
      <w:r>
        <w:rPr>
          <w:rStyle w:val="w"/>
        </w:rPr>
        <w:t xml:space="preserve"> </w:t>
      </w:r>
      <w:r>
        <w:rPr>
          <w:rStyle w:val="s2"/>
        </w:rPr>
        <w:t>"1712560959000"</w:t>
      </w:r>
      <w:r>
        <w:rPr>
          <w:rStyle w:val="p"/>
        </w:rPr>
        <w:t>,</w:t>
      </w:r>
    </w:p>
    <w:p w:rsidR="00000000" w:rsidRDefault="00000000">
      <w:pPr>
        <w:pStyle w:val="HTML0"/>
        <w:divId w:val="242377639"/>
        <w:rPr>
          <w:rStyle w:val="w"/>
        </w:rPr>
      </w:pPr>
      <w:r>
        <w:rPr>
          <w:rStyle w:val="w"/>
        </w:rPr>
        <w:t xml:space="preserve">        </w:t>
      </w:r>
      <w:r>
        <w:rPr>
          <w:rStyle w:val="nl"/>
        </w:rPr>
        <w:t>"type"</w:t>
      </w:r>
      <w:r>
        <w:rPr>
          <w:rStyle w:val="p"/>
        </w:rPr>
        <w:t>:</w:t>
      </w:r>
      <w:r>
        <w:rPr>
          <w:rStyle w:val="w"/>
        </w:rPr>
        <w:t xml:space="preserve"> </w:t>
      </w:r>
      <w:r>
        <w:rPr>
          <w:rStyle w:val="s2"/>
        </w:rPr>
        <w:t>"0"</w:t>
      </w:r>
    </w:p>
    <w:p w:rsidR="00000000" w:rsidRDefault="00000000">
      <w:pPr>
        <w:pStyle w:val="HTML0"/>
        <w:divId w:val="242377639"/>
        <w:rPr>
          <w:rStyle w:val="w"/>
        </w:rPr>
      </w:pPr>
      <w:r>
        <w:rPr>
          <w:rStyle w:val="w"/>
        </w:rPr>
        <w:t xml:space="preserve">      </w:t>
      </w:r>
      <w:r>
        <w:rPr>
          <w:rStyle w:val="p"/>
        </w:rPr>
        <w:t>}</w:t>
      </w:r>
    </w:p>
    <w:p w:rsidR="00000000" w:rsidRDefault="00000000">
      <w:pPr>
        <w:pStyle w:val="HTML0"/>
        <w:divId w:val="242377639"/>
        <w:rPr>
          <w:rStyle w:val="w"/>
        </w:rPr>
      </w:pPr>
      <w:r>
        <w:rPr>
          <w:rStyle w:val="w"/>
        </w:rPr>
        <w:t xml:space="preserve">    </w:t>
      </w:r>
      <w:r>
        <w:rPr>
          <w:rStyle w:val="p"/>
        </w:rPr>
        <w:t>]</w:t>
      </w:r>
    </w:p>
    <w:p w:rsidR="00000000" w:rsidRDefault="00000000">
      <w:pPr>
        <w:pStyle w:val="HTML0"/>
        <w:divId w:val="242377639"/>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8"/>
        <w:gridCol w:w="780"/>
        <w:gridCol w:w="5988"/>
      </w:tblGrid>
      <w:tr w:rsidR="00000000">
        <w:trPr>
          <w:divId w:val="175387555"/>
          <w:tblHeader/>
          <w:tblCellSpacing w:w="15" w:type="dxa"/>
        </w:trPr>
        <w:tc>
          <w:tcPr>
            <w:tcW w:w="0" w:type="auto"/>
            <w:vAlign w:val="center"/>
            <w:hideMark/>
          </w:tcPr>
          <w:p w:rsidR="00000000" w:rsidRDefault="00000000">
            <w:pPr>
              <w:rPr>
                <w:b/>
                <w:bCs/>
              </w:rPr>
            </w:pPr>
            <w:r>
              <w:rPr>
                <w:rStyle w:val="a6"/>
              </w:rPr>
              <w:t>Parameter name</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billId</w:t>
            </w:r>
          </w:p>
        </w:tc>
        <w:tc>
          <w:tcPr>
            <w:tcW w:w="0" w:type="auto"/>
            <w:vAlign w:val="center"/>
            <w:hideMark/>
          </w:tcPr>
          <w:p w:rsidR="00000000" w:rsidRDefault="00000000">
            <w:r>
              <w:t>String</w:t>
            </w:r>
          </w:p>
        </w:tc>
        <w:tc>
          <w:tcPr>
            <w:tcW w:w="0" w:type="auto"/>
            <w:vAlign w:val="center"/>
            <w:hideMark/>
          </w:tcPr>
          <w:p w:rsidR="00000000" w:rsidRDefault="00000000">
            <w:r>
              <w:t>Bill ID</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Transfer currency</w:t>
            </w:r>
          </w:p>
        </w:tc>
      </w:tr>
      <w:tr w:rsidR="00000000">
        <w:trPr>
          <w:divId w:val="175387555"/>
          <w:tblCellSpacing w:w="15" w:type="dxa"/>
        </w:trPr>
        <w:tc>
          <w:tcPr>
            <w:tcW w:w="0" w:type="auto"/>
            <w:vAlign w:val="center"/>
            <w:hideMark/>
          </w:tcPr>
          <w:p w:rsidR="00000000" w:rsidRDefault="00000000">
            <w:r>
              <w:t>amt</w:t>
            </w:r>
          </w:p>
        </w:tc>
        <w:tc>
          <w:tcPr>
            <w:tcW w:w="0" w:type="auto"/>
            <w:vAlign w:val="center"/>
            <w:hideMark/>
          </w:tcPr>
          <w:p w:rsidR="00000000" w:rsidRDefault="00000000">
            <w:r>
              <w:t>String</w:t>
            </w:r>
          </w:p>
        </w:tc>
        <w:tc>
          <w:tcPr>
            <w:tcW w:w="0" w:type="auto"/>
            <w:vAlign w:val="center"/>
            <w:hideMark/>
          </w:tcPr>
          <w:p w:rsidR="00000000" w:rsidRDefault="00000000">
            <w:r>
              <w:t>Transfer amount</w:t>
            </w:r>
          </w:p>
        </w:tc>
      </w:tr>
      <w:tr w:rsidR="00000000">
        <w:trPr>
          <w:divId w:val="175387555"/>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Bill type</w:t>
            </w:r>
          </w:p>
        </w:tc>
      </w:tr>
      <w:tr w:rsidR="00000000">
        <w:trPr>
          <w:divId w:val="175387555"/>
          <w:tblCellSpacing w:w="15" w:type="dxa"/>
        </w:trPr>
        <w:tc>
          <w:tcPr>
            <w:tcW w:w="0" w:type="auto"/>
            <w:vAlign w:val="center"/>
            <w:hideMark/>
          </w:tcPr>
          <w:p w:rsidR="00000000" w:rsidRDefault="00000000">
            <w:r>
              <w:t>subAcct</w:t>
            </w:r>
          </w:p>
        </w:tc>
        <w:tc>
          <w:tcPr>
            <w:tcW w:w="0" w:type="auto"/>
            <w:vAlign w:val="center"/>
            <w:hideMark/>
          </w:tcPr>
          <w:p w:rsidR="00000000" w:rsidRDefault="00000000">
            <w:r>
              <w:t>String</w:t>
            </w:r>
          </w:p>
        </w:tc>
        <w:tc>
          <w:tcPr>
            <w:tcW w:w="0" w:type="auto"/>
            <w:vAlign w:val="center"/>
            <w:hideMark/>
          </w:tcPr>
          <w:p w:rsidR="00000000" w:rsidRDefault="00000000">
            <w:r>
              <w:t>Sub-account name</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Bill ID creation time, Unix timestamp in millisecond format, e.g. </w:t>
            </w:r>
            <w:r>
              <w:rPr>
                <w:rStyle w:val="HTML"/>
              </w:rPr>
              <w:t>1597026383085</w:t>
            </w:r>
          </w:p>
        </w:tc>
      </w:tr>
    </w:tbl>
    <w:p w:rsidR="00000000" w:rsidRDefault="00000000">
      <w:pPr>
        <w:pStyle w:val="3"/>
        <w:divId w:val="175387555"/>
      </w:pPr>
      <w:r>
        <w:t>Get history of managed sub-account transfer</w:t>
      </w:r>
    </w:p>
    <w:p w:rsidR="00000000" w:rsidRDefault="00000000">
      <w:pPr>
        <w:pStyle w:val="a5"/>
        <w:divId w:val="175387555"/>
      </w:pPr>
      <w:r>
        <w:t>Only applicable to the trading team's master account to getting transfer records of managed sub accounts entrusted to oneself.</w:t>
      </w:r>
    </w:p>
    <w:p w:rsidR="00000000" w:rsidRDefault="00000000">
      <w:pPr>
        <w:pStyle w:val="4"/>
        <w:divId w:val="175387555"/>
      </w:pPr>
      <w:r>
        <w:t>Rate limit：6 requests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/api/v5/asset/subaccount/managed-subaccount-bills</w:t>
      </w:r>
    </w:p>
    <w:p w:rsidR="00000000" w:rsidRDefault="00000000">
      <w:pPr>
        <w:pStyle w:val="a5"/>
        <w:ind w:left="720" w:right="720"/>
        <w:divId w:val="99842568"/>
      </w:pPr>
      <w:r>
        <w:t>Request sample</w:t>
      </w:r>
    </w:p>
    <w:p w:rsidR="00000000" w:rsidRDefault="00000000">
      <w:pPr>
        <w:pStyle w:val="HTML0"/>
        <w:divId w:val="796147193"/>
        <w:rPr>
          <w:rStyle w:val="HTML"/>
        </w:rPr>
      </w:pPr>
      <w:r>
        <w:rPr>
          <w:rStyle w:val="HTML"/>
        </w:rPr>
        <w:t>GET /api/v5/asset/subaccount/managed-subaccount-bills</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Currency, e.g </w:t>
            </w:r>
            <w:r>
              <w:rPr>
                <w:rStyle w:val="HTML"/>
              </w:rPr>
              <w:t>BTC</w:t>
            </w:r>
          </w:p>
        </w:tc>
      </w:tr>
      <w:tr w:rsidR="00000000">
        <w:trPr>
          <w:divId w:val="175387555"/>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Transfer type</w:t>
            </w:r>
            <w:r>
              <w:br/>
            </w:r>
            <w:r>
              <w:rPr>
                <w:rStyle w:val="HTML"/>
              </w:rPr>
              <w:t>0</w:t>
            </w:r>
            <w:r>
              <w:t>: Transfers from master account to sub-account</w:t>
            </w:r>
            <w:r>
              <w:br/>
            </w:r>
            <w:r>
              <w:rPr>
                <w:rStyle w:val="HTML"/>
              </w:rPr>
              <w:t>1</w:t>
            </w:r>
            <w:r>
              <w:t>: Transfers from sub-account to master account</w:t>
            </w:r>
          </w:p>
        </w:tc>
      </w:tr>
      <w:tr w:rsidR="00000000">
        <w:trPr>
          <w:divId w:val="175387555"/>
          <w:tblCellSpacing w:w="15" w:type="dxa"/>
        </w:trPr>
        <w:tc>
          <w:tcPr>
            <w:tcW w:w="0" w:type="auto"/>
            <w:vAlign w:val="center"/>
            <w:hideMark/>
          </w:tcPr>
          <w:p w:rsidR="00000000" w:rsidRDefault="00000000">
            <w:r>
              <w:t>subAcct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Sub-account name</w:t>
            </w:r>
          </w:p>
        </w:tc>
      </w:tr>
      <w:tr w:rsidR="00000000">
        <w:trPr>
          <w:divId w:val="175387555"/>
          <w:tblCellSpacing w:w="15" w:type="dxa"/>
        </w:trPr>
        <w:tc>
          <w:tcPr>
            <w:tcW w:w="0" w:type="auto"/>
            <w:vAlign w:val="center"/>
            <w:hideMark/>
          </w:tcPr>
          <w:p w:rsidR="00000000" w:rsidRDefault="00000000">
            <w:r>
              <w:t>subUid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Sub-account UID</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Query the data prior to the requested bill ID creation time (exclude), Unix timestamp in millisecond format, e.g. </w:t>
            </w:r>
            <w:r>
              <w:rPr>
                <w:rStyle w:val="HTML"/>
              </w:rPr>
              <w:t>1597026383085</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Query the data after the requested bill ID creation time (exclude), Unix timestamp in millisecond format, e.g. </w:t>
            </w:r>
            <w:r>
              <w:rPr>
                <w:rStyle w:val="HTML"/>
              </w:rPr>
              <w:t>1597026383085</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Number of results per request. The maximum is 100. The default is 100.</w:t>
            </w:r>
          </w:p>
        </w:tc>
      </w:tr>
    </w:tbl>
    <w:p w:rsidR="00000000" w:rsidRDefault="00000000">
      <w:pPr>
        <w:pStyle w:val="a5"/>
        <w:ind w:left="720" w:right="720"/>
        <w:divId w:val="769278327"/>
      </w:pPr>
      <w:r>
        <w:t>Returned results</w:t>
      </w:r>
    </w:p>
    <w:p w:rsidR="00000000" w:rsidRDefault="00000000">
      <w:pPr>
        <w:pStyle w:val="HTML0"/>
        <w:divId w:val="91628632"/>
        <w:rPr>
          <w:rStyle w:val="w"/>
        </w:rPr>
      </w:pPr>
      <w:r>
        <w:rPr>
          <w:rStyle w:val="p"/>
        </w:rPr>
        <w:t>{</w:t>
      </w:r>
    </w:p>
    <w:p w:rsidR="00000000" w:rsidRDefault="00000000">
      <w:pPr>
        <w:pStyle w:val="HTML0"/>
        <w:divId w:val="91628632"/>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91628632"/>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91628632"/>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91628632"/>
        <w:rPr>
          <w:rStyle w:val="w"/>
        </w:rPr>
      </w:pPr>
      <w:r>
        <w:rPr>
          <w:rStyle w:val="w"/>
        </w:rPr>
        <w:t xml:space="preserve">        </w:t>
      </w:r>
      <w:r>
        <w:rPr>
          <w:rStyle w:val="nl"/>
        </w:rPr>
        <w:t>"billId"</w:t>
      </w:r>
      <w:r>
        <w:rPr>
          <w:rStyle w:val="p"/>
        </w:rPr>
        <w:t>:</w:t>
      </w:r>
      <w:r>
        <w:rPr>
          <w:rStyle w:val="w"/>
        </w:rPr>
        <w:t xml:space="preserve"> </w:t>
      </w:r>
      <w:r>
        <w:rPr>
          <w:rStyle w:val="s2"/>
        </w:rPr>
        <w:t>"12344"</w:t>
      </w:r>
      <w:r>
        <w:rPr>
          <w:rStyle w:val="p"/>
        </w:rPr>
        <w:t>,</w:t>
      </w:r>
    </w:p>
    <w:p w:rsidR="00000000" w:rsidRDefault="00000000">
      <w:pPr>
        <w:pStyle w:val="HTML0"/>
        <w:divId w:val="91628632"/>
        <w:rPr>
          <w:rStyle w:val="w"/>
        </w:rPr>
      </w:pPr>
      <w:r>
        <w:rPr>
          <w:rStyle w:val="w"/>
        </w:rPr>
        <w:t xml:space="preserve">        </w:t>
      </w:r>
      <w:r>
        <w:rPr>
          <w:rStyle w:val="nl"/>
        </w:rPr>
        <w:t>"type"</w:t>
      </w:r>
      <w:r>
        <w:rPr>
          <w:rStyle w:val="p"/>
        </w:rPr>
        <w:t>:</w:t>
      </w:r>
      <w:r>
        <w:rPr>
          <w:rStyle w:val="w"/>
        </w:rPr>
        <w:t xml:space="preserve"> </w:t>
      </w:r>
      <w:r>
        <w:rPr>
          <w:rStyle w:val="s2"/>
        </w:rPr>
        <w:t>"1"</w:t>
      </w:r>
      <w:r>
        <w:rPr>
          <w:rStyle w:val="p"/>
        </w:rPr>
        <w:t>,</w:t>
      </w:r>
    </w:p>
    <w:p w:rsidR="00000000" w:rsidRDefault="00000000">
      <w:pPr>
        <w:pStyle w:val="HTML0"/>
        <w:divId w:val="91628632"/>
        <w:rPr>
          <w:rStyle w:val="w"/>
        </w:rPr>
      </w:pPr>
      <w:r>
        <w:rPr>
          <w:rStyle w:val="w"/>
        </w:rPr>
        <w:t xml:space="preserve">        </w:t>
      </w:r>
      <w:r>
        <w:rPr>
          <w:rStyle w:val="nl"/>
        </w:rPr>
        <w:t>"ccy"</w:t>
      </w:r>
      <w:r>
        <w:rPr>
          <w:rStyle w:val="p"/>
        </w:rPr>
        <w:t>:</w:t>
      </w:r>
      <w:r>
        <w:rPr>
          <w:rStyle w:val="w"/>
        </w:rPr>
        <w:t xml:space="preserve"> </w:t>
      </w:r>
      <w:r>
        <w:rPr>
          <w:rStyle w:val="s2"/>
        </w:rPr>
        <w:t>"BTC"</w:t>
      </w:r>
      <w:r>
        <w:rPr>
          <w:rStyle w:val="p"/>
        </w:rPr>
        <w:t>,</w:t>
      </w:r>
    </w:p>
    <w:p w:rsidR="00000000" w:rsidRDefault="00000000">
      <w:pPr>
        <w:pStyle w:val="HTML0"/>
        <w:divId w:val="91628632"/>
        <w:rPr>
          <w:rStyle w:val="w"/>
        </w:rPr>
      </w:pPr>
      <w:r>
        <w:rPr>
          <w:rStyle w:val="w"/>
        </w:rPr>
        <w:t xml:space="preserve">        </w:t>
      </w:r>
      <w:r>
        <w:rPr>
          <w:rStyle w:val="nl"/>
        </w:rPr>
        <w:t>"amt"</w:t>
      </w:r>
      <w:r>
        <w:rPr>
          <w:rStyle w:val="p"/>
        </w:rPr>
        <w:t>:</w:t>
      </w:r>
      <w:r>
        <w:rPr>
          <w:rStyle w:val="w"/>
        </w:rPr>
        <w:t xml:space="preserve"> </w:t>
      </w:r>
      <w:r>
        <w:rPr>
          <w:rStyle w:val="s2"/>
        </w:rPr>
        <w:t>"2"</w:t>
      </w:r>
      <w:r>
        <w:rPr>
          <w:rStyle w:val="p"/>
        </w:rPr>
        <w:t>,</w:t>
      </w:r>
    </w:p>
    <w:p w:rsidR="00000000" w:rsidRDefault="00000000">
      <w:pPr>
        <w:pStyle w:val="HTML0"/>
        <w:divId w:val="91628632"/>
        <w:rPr>
          <w:rStyle w:val="w"/>
        </w:rPr>
      </w:pPr>
      <w:r>
        <w:rPr>
          <w:rStyle w:val="w"/>
        </w:rPr>
        <w:t xml:space="preserve">        </w:t>
      </w:r>
      <w:r>
        <w:rPr>
          <w:rStyle w:val="nl"/>
        </w:rPr>
        <w:t>"subAcct"</w:t>
      </w:r>
      <w:r>
        <w:rPr>
          <w:rStyle w:val="p"/>
        </w:rPr>
        <w:t>:</w:t>
      </w:r>
      <w:r>
        <w:rPr>
          <w:rStyle w:val="w"/>
        </w:rPr>
        <w:t xml:space="preserve"> </w:t>
      </w:r>
      <w:r>
        <w:rPr>
          <w:rStyle w:val="s2"/>
        </w:rPr>
        <w:t>"test-1"</w:t>
      </w:r>
      <w:r>
        <w:rPr>
          <w:rStyle w:val="p"/>
        </w:rPr>
        <w:t>,</w:t>
      </w:r>
    </w:p>
    <w:p w:rsidR="00000000" w:rsidRDefault="00000000">
      <w:pPr>
        <w:pStyle w:val="HTML0"/>
        <w:divId w:val="91628632"/>
        <w:rPr>
          <w:rStyle w:val="w"/>
        </w:rPr>
      </w:pPr>
      <w:r>
        <w:rPr>
          <w:rStyle w:val="w"/>
        </w:rPr>
        <w:t xml:space="preserve">        </w:t>
      </w:r>
      <w:r>
        <w:rPr>
          <w:rStyle w:val="nl"/>
        </w:rPr>
        <w:t>"subUid"</w:t>
      </w:r>
      <w:r>
        <w:rPr>
          <w:rStyle w:val="p"/>
        </w:rPr>
        <w:t>:</w:t>
      </w:r>
      <w:r>
        <w:rPr>
          <w:rStyle w:val="w"/>
        </w:rPr>
        <w:t xml:space="preserve"> </w:t>
      </w:r>
      <w:r>
        <w:rPr>
          <w:rStyle w:val="s2"/>
        </w:rPr>
        <w:t>"xxxxxx"</w:t>
      </w:r>
      <w:r>
        <w:rPr>
          <w:rStyle w:val="p"/>
        </w:rPr>
        <w:t>,</w:t>
      </w:r>
    </w:p>
    <w:p w:rsidR="00000000" w:rsidRDefault="00000000">
      <w:pPr>
        <w:pStyle w:val="HTML0"/>
        <w:divId w:val="91628632"/>
        <w:rPr>
          <w:rStyle w:val="w"/>
        </w:rPr>
      </w:pPr>
      <w:r>
        <w:rPr>
          <w:rStyle w:val="w"/>
        </w:rPr>
        <w:t xml:space="preserve">        </w:t>
      </w:r>
      <w:r>
        <w:rPr>
          <w:rStyle w:val="nl"/>
        </w:rPr>
        <w:t>"ts"</w:t>
      </w:r>
      <w:r>
        <w:rPr>
          <w:rStyle w:val="p"/>
        </w:rPr>
        <w:t>:</w:t>
      </w:r>
      <w:r>
        <w:rPr>
          <w:rStyle w:val="w"/>
        </w:rPr>
        <w:t xml:space="preserve"> </w:t>
      </w:r>
      <w:r>
        <w:rPr>
          <w:rStyle w:val="s2"/>
        </w:rPr>
        <w:t>"1597026383085"</w:t>
      </w:r>
    </w:p>
    <w:p w:rsidR="00000000" w:rsidRDefault="00000000">
      <w:pPr>
        <w:pStyle w:val="HTML0"/>
        <w:divId w:val="91628632"/>
        <w:rPr>
          <w:rStyle w:val="w"/>
        </w:rPr>
      </w:pPr>
      <w:r>
        <w:rPr>
          <w:rStyle w:val="w"/>
        </w:rPr>
        <w:t xml:space="preserve">    </w:t>
      </w:r>
      <w:r>
        <w:rPr>
          <w:rStyle w:val="p"/>
        </w:rPr>
        <w:t>}]</w:t>
      </w:r>
    </w:p>
    <w:p w:rsidR="00000000" w:rsidRDefault="00000000">
      <w:pPr>
        <w:pStyle w:val="HTML0"/>
        <w:divId w:val="91628632"/>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8"/>
        <w:gridCol w:w="780"/>
        <w:gridCol w:w="5988"/>
      </w:tblGrid>
      <w:tr w:rsidR="00000000">
        <w:trPr>
          <w:divId w:val="175387555"/>
          <w:tblHeader/>
          <w:tblCellSpacing w:w="15" w:type="dxa"/>
        </w:trPr>
        <w:tc>
          <w:tcPr>
            <w:tcW w:w="0" w:type="auto"/>
            <w:vAlign w:val="center"/>
            <w:hideMark/>
          </w:tcPr>
          <w:p w:rsidR="00000000" w:rsidRDefault="00000000">
            <w:pPr>
              <w:rPr>
                <w:b/>
                <w:bCs/>
              </w:rPr>
            </w:pPr>
            <w:r>
              <w:rPr>
                <w:rStyle w:val="a6"/>
              </w:rPr>
              <w:t>Parameter name</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billId</w:t>
            </w:r>
          </w:p>
        </w:tc>
        <w:tc>
          <w:tcPr>
            <w:tcW w:w="0" w:type="auto"/>
            <w:vAlign w:val="center"/>
            <w:hideMark/>
          </w:tcPr>
          <w:p w:rsidR="00000000" w:rsidRDefault="00000000">
            <w:r>
              <w:t>String</w:t>
            </w:r>
          </w:p>
        </w:tc>
        <w:tc>
          <w:tcPr>
            <w:tcW w:w="0" w:type="auto"/>
            <w:vAlign w:val="center"/>
            <w:hideMark/>
          </w:tcPr>
          <w:p w:rsidR="00000000" w:rsidRDefault="00000000">
            <w:r>
              <w:t>Bill ID</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Transfer currency</w:t>
            </w:r>
          </w:p>
        </w:tc>
      </w:tr>
      <w:tr w:rsidR="00000000">
        <w:trPr>
          <w:divId w:val="175387555"/>
          <w:tblCellSpacing w:w="15" w:type="dxa"/>
        </w:trPr>
        <w:tc>
          <w:tcPr>
            <w:tcW w:w="0" w:type="auto"/>
            <w:vAlign w:val="center"/>
            <w:hideMark/>
          </w:tcPr>
          <w:p w:rsidR="00000000" w:rsidRDefault="00000000">
            <w:r>
              <w:t>amt</w:t>
            </w:r>
          </w:p>
        </w:tc>
        <w:tc>
          <w:tcPr>
            <w:tcW w:w="0" w:type="auto"/>
            <w:vAlign w:val="center"/>
            <w:hideMark/>
          </w:tcPr>
          <w:p w:rsidR="00000000" w:rsidRDefault="00000000">
            <w:r>
              <w:t>String</w:t>
            </w:r>
          </w:p>
        </w:tc>
        <w:tc>
          <w:tcPr>
            <w:tcW w:w="0" w:type="auto"/>
            <w:vAlign w:val="center"/>
            <w:hideMark/>
          </w:tcPr>
          <w:p w:rsidR="00000000" w:rsidRDefault="00000000">
            <w:r>
              <w:t>Transfer amount</w:t>
            </w:r>
          </w:p>
        </w:tc>
      </w:tr>
      <w:tr w:rsidR="00000000">
        <w:trPr>
          <w:divId w:val="175387555"/>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Bill type</w:t>
            </w:r>
          </w:p>
        </w:tc>
      </w:tr>
      <w:tr w:rsidR="00000000">
        <w:trPr>
          <w:divId w:val="175387555"/>
          <w:tblCellSpacing w:w="15" w:type="dxa"/>
        </w:trPr>
        <w:tc>
          <w:tcPr>
            <w:tcW w:w="0" w:type="auto"/>
            <w:vAlign w:val="center"/>
            <w:hideMark/>
          </w:tcPr>
          <w:p w:rsidR="00000000" w:rsidRDefault="00000000">
            <w:r>
              <w:t>subAcct</w:t>
            </w:r>
          </w:p>
        </w:tc>
        <w:tc>
          <w:tcPr>
            <w:tcW w:w="0" w:type="auto"/>
            <w:vAlign w:val="center"/>
            <w:hideMark/>
          </w:tcPr>
          <w:p w:rsidR="00000000" w:rsidRDefault="00000000">
            <w:r>
              <w:t>String</w:t>
            </w:r>
          </w:p>
        </w:tc>
        <w:tc>
          <w:tcPr>
            <w:tcW w:w="0" w:type="auto"/>
            <w:vAlign w:val="center"/>
            <w:hideMark/>
          </w:tcPr>
          <w:p w:rsidR="00000000" w:rsidRDefault="00000000">
            <w:r>
              <w:t>Sub-account name</w:t>
            </w:r>
          </w:p>
        </w:tc>
      </w:tr>
      <w:tr w:rsidR="00000000">
        <w:trPr>
          <w:divId w:val="175387555"/>
          <w:tblCellSpacing w:w="15" w:type="dxa"/>
        </w:trPr>
        <w:tc>
          <w:tcPr>
            <w:tcW w:w="0" w:type="auto"/>
            <w:vAlign w:val="center"/>
            <w:hideMark/>
          </w:tcPr>
          <w:p w:rsidR="00000000" w:rsidRDefault="00000000">
            <w:r>
              <w:t>subUid</w:t>
            </w:r>
          </w:p>
        </w:tc>
        <w:tc>
          <w:tcPr>
            <w:tcW w:w="0" w:type="auto"/>
            <w:vAlign w:val="center"/>
            <w:hideMark/>
          </w:tcPr>
          <w:p w:rsidR="00000000" w:rsidRDefault="00000000">
            <w:r>
              <w:t>String</w:t>
            </w:r>
          </w:p>
        </w:tc>
        <w:tc>
          <w:tcPr>
            <w:tcW w:w="0" w:type="auto"/>
            <w:vAlign w:val="center"/>
            <w:hideMark/>
          </w:tcPr>
          <w:p w:rsidR="00000000" w:rsidRDefault="00000000">
            <w:r>
              <w:t>Sub-account UID</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Bill ID creation time, Unix timestamp in millisecond format, e.g. </w:t>
            </w:r>
            <w:r>
              <w:rPr>
                <w:rStyle w:val="HTML"/>
              </w:rPr>
              <w:t>1597026383085</w:t>
            </w:r>
          </w:p>
        </w:tc>
      </w:tr>
    </w:tbl>
    <w:p w:rsidR="00000000" w:rsidRDefault="00000000">
      <w:pPr>
        <w:pStyle w:val="3"/>
        <w:divId w:val="175387555"/>
      </w:pPr>
      <w:r>
        <w:t>Master accounts manage the transfers between sub-accounts</w:t>
      </w:r>
    </w:p>
    <w:p w:rsidR="00000000" w:rsidRDefault="00000000">
      <w:pPr>
        <w:pStyle w:val="a5"/>
        <w:divId w:val="175387555"/>
      </w:pPr>
      <w:r>
        <w:t xml:space="preserve">Applies to master accounts only. </w:t>
      </w:r>
    </w:p>
    <w:p w:rsidR="00000000" w:rsidRDefault="00000000">
      <w:pPr>
        <w:pStyle w:val="a5"/>
        <w:divId w:val="175387555"/>
      </w:pPr>
      <w:r>
        <w:t xml:space="preserve">Only API keys with </w:t>
      </w:r>
      <w:r>
        <w:rPr>
          <w:rStyle w:val="HTML"/>
        </w:rPr>
        <w:t>Trade</w:t>
      </w:r>
      <w:r>
        <w:t xml:space="preserve"> privilege can call this endpoint.</w:t>
      </w:r>
    </w:p>
    <w:p w:rsidR="00000000" w:rsidRDefault="00000000">
      <w:pPr>
        <w:pStyle w:val="4"/>
        <w:divId w:val="175387555"/>
      </w:pPr>
      <w:r>
        <w:t>Rate limit：1 request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/api/v5/asset/subaccount/transfer</w:t>
      </w:r>
    </w:p>
    <w:p w:rsidR="00000000" w:rsidRDefault="00000000">
      <w:pPr>
        <w:pStyle w:val="a5"/>
        <w:ind w:left="720" w:right="720"/>
        <w:divId w:val="2121752450"/>
      </w:pPr>
      <w:r>
        <w:t>Request sample</w:t>
      </w:r>
    </w:p>
    <w:p w:rsidR="00000000" w:rsidRDefault="00000000">
      <w:pPr>
        <w:pStyle w:val="HTML0"/>
        <w:divId w:val="758333779"/>
        <w:rPr>
          <w:rStyle w:val="HTML"/>
        </w:rPr>
      </w:pPr>
      <w:r>
        <w:rPr>
          <w:rStyle w:val="HTML"/>
        </w:rPr>
        <w:t>POST /api/v5/asset/subaccount/transfer</w:t>
      </w:r>
    </w:p>
    <w:p w:rsidR="00000000" w:rsidRDefault="00000000">
      <w:pPr>
        <w:pStyle w:val="HTML0"/>
        <w:divId w:val="758333779"/>
        <w:rPr>
          <w:rStyle w:val="HTML"/>
        </w:rPr>
      </w:pPr>
      <w:r>
        <w:rPr>
          <w:rStyle w:val="HTML"/>
        </w:rPr>
        <w:t>body</w:t>
      </w:r>
    </w:p>
    <w:p w:rsidR="00000000" w:rsidRDefault="00000000">
      <w:pPr>
        <w:pStyle w:val="HTML0"/>
        <w:divId w:val="758333779"/>
        <w:rPr>
          <w:rStyle w:val="HTML"/>
        </w:rPr>
      </w:pPr>
      <w:r>
        <w:rPr>
          <w:rStyle w:val="o"/>
        </w:rPr>
        <w:t>{</w:t>
      </w:r>
    </w:p>
    <w:p w:rsidR="00000000" w:rsidRDefault="00000000">
      <w:pPr>
        <w:pStyle w:val="HTML0"/>
        <w:divId w:val="758333779"/>
        <w:rPr>
          <w:rStyle w:val="HTML"/>
        </w:rPr>
      </w:pPr>
      <w:r>
        <w:rPr>
          <w:rStyle w:val="HTML"/>
        </w:rPr>
        <w:t xml:space="preserve">    </w:t>
      </w:r>
      <w:r>
        <w:rPr>
          <w:rStyle w:val="s2"/>
        </w:rPr>
        <w:t>"ccy"</w:t>
      </w:r>
      <w:r>
        <w:rPr>
          <w:rStyle w:val="HTML"/>
        </w:rPr>
        <w:t>:</w:t>
      </w:r>
      <w:r>
        <w:rPr>
          <w:rStyle w:val="s2"/>
        </w:rPr>
        <w:t>"USDT"</w:t>
      </w:r>
      <w:r>
        <w:rPr>
          <w:rStyle w:val="HTML"/>
        </w:rPr>
        <w:t>,</w:t>
      </w:r>
    </w:p>
    <w:p w:rsidR="00000000" w:rsidRDefault="00000000">
      <w:pPr>
        <w:pStyle w:val="HTML0"/>
        <w:divId w:val="758333779"/>
        <w:rPr>
          <w:rStyle w:val="HTML"/>
        </w:rPr>
      </w:pPr>
      <w:r>
        <w:rPr>
          <w:rStyle w:val="HTML"/>
        </w:rPr>
        <w:t xml:space="preserve">    </w:t>
      </w:r>
      <w:r>
        <w:rPr>
          <w:rStyle w:val="s2"/>
        </w:rPr>
        <w:t>"amt"</w:t>
      </w:r>
      <w:r>
        <w:rPr>
          <w:rStyle w:val="HTML"/>
        </w:rPr>
        <w:t>:</w:t>
      </w:r>
      <w:r>
        <w:rPr>
          <w:rStyle w:val="s2"/>
        </w:rPr>
        <w:t>"1.5"</w:t>
      </w:r>
      <w:r>
        <w:rPr>
          <w:rStyle w:val="HTML"/>
        </w:rPr>
        <w:t>,</w:t>
      </w:r>
    </w:p>
    <w:p w:rsidR="00000000" w:rsidRDefault="00000000">
      <w:pPr>
        <w:pStyle w:val="HTML0"/>
        <w:divId w:val="758333779"/>
        <w:rPr>
          <w:rStyle w:val="HTML"/>
        </w:rPr>
      </w:pPr>
      <w:r>
        <w:rPr>
          <w:rStyle w:val="HTML"/>
        </w:rPr>
        <w:t xml:space="preserve">    </w:t>
      </w:r>
      <w:r>
        <w:rPr>
          <w:rStyle w:val="s2"/>
        </w:rPr>
        <w:t>"from"</w:t>
      </w:r>
      <w:r>
        <w:rPr>
          <w:rStyle w:val="HTML"/>
        </w:rPr>
        <w:t>:</w:t>
      </w:r>
      <w:r>
        <w:rPr>
          <w:rStyle w:val="s2"/>
        </w:rPr>
        <w:t>"6"</w:t>
      </w:r>
      <w:r>
        <w:rPr>
          <w:rStyle w:val="HTML"/>
        </w:rPr>
        <w:t>,</w:t>
      </w:r>
    </w:p>
    <w:p w:rsidR="00000000" w:rsidRDefault="00000000">
      <w:pPr>
        <w:pStyle w:val="HTML0"/>
        <w:divId w:val="758333779"/>
        <w:rPr>
          <w:rStyle w:val="HTML"/>
        </w:rPr>
      </w:pPr>
      <w:r>
        <w:rPr>
          <w:rStyle w:val="HTML"/>
        </w:rPr>
        <w:t xml:space="preserve">    </w:t>
      </w:r>
      <w:r>
        <w:rPr>
          <w:rStyle w:val="s2"/>
        </w:rPr>
        <w:t>"to"</w:t>
      </w:r>
      <w:r>
        <w:rPr>
          <w:rStyle w:val="HTML"/>
        </w:rPr>
        <w:t>:</w:t>
      </w:r>
      <w:r>
        <w:rPr>
          <w:rStyle w:val="s2"/>
        </w:rPr>
        <w:t>"6"</w:t>
      </w:r>
      <w:r>
        <w:rPr>
          <w:rStyle w:val="HTML"/>
        </w:rPr>
        <w:t>,</w:t>
      </w:r>
    </w:p>
    <w:p w:rsidR="00000000" w:rsidRDefault="00000000">
      <w:pPr>
        <w:pStyle w:val="HTML0"/>
        <w:divId w:val="758333779"/>
        <w:rPr>
          <w:rStyle w:val="HTML"/>
        </w:rPr>
      </w:pPr>
      <w:r>
        <w:rPr>
          <w:rStyle w:val="HTML"/>
        </w:rPr>
        <w:t xml:space="preserve">    </w:t>
      </w:r>
      <w:r>
        <w:rPr>
          <w:rStyle w:val="s2"/>
        </w:rPr>
        <w:t>"fromSubAccount"</w:t>
      </w:r>
      <w:r>
        <w:rPr>
          <w:rStyle w:val="HTML"/>
        </w:rPr>
        <w:t>:</w:t>
      </w:r>
      <w:r>
        <w:rPr>
          <w:rStyle w:val="s2"/>
        </w:rPr>
        <w:t>"test-1"</w:t>
      </w:r>
      <w:r>
        <w:rPr>
          <w:rStyle w:val="HTML"/>
        </w:rPr>
        <w:t>,</w:t>
      </w:r>
    </w:p>
    <w:p w:rsidR="00000000" w:rsidRDefault="00000000">
      <w:pPr>
        <w:pStyle w:val="HTML0"/>
        <w:divId w:val="758333779"/>
        <w:rPr>
          <w:rStyle w:val="HTML"/>
        </w:rPr>
      </w:pPr>
      <w:r>
        <w:rPr>
          <w:rStyle w:val="HTML"/>
        </w:rPr>
        <w:t xml:space="preserve">    </w:t>
      </w:r>
      <w:r>
        <w:rPr>
          <w:rStyle w:val="s2"/>
        </w:rPr>
        <w:t>"toSubAccount"</w:t>
      </w:r>
      <w:r>
        <w:rPr>
          <w:rStyle w:val="HTML"/>
        </w:rPr>
        <w:t>:</w:t>
      </w:r>
      <w:r>
        <w:rPr>
          <w:rStyle w:val="s2"/>
        </w:rPr>
        <w:t>"test-2"</w:t>
      </w:r>
    </w:p>
    <w:p w:rsidR="00000000" w:rsidRDefault="00000000">
      <w:pPr>
        <w:pStyle w:val="HTML0"/>
        <w:divId w:val="758333779"/>
        <w:rPr>
          <w:rStyle w:val="HTML"/>
        </w:rPr>
      </w:pPr>
      <w:r>
        <w:rPr>
          <w:rStyle w:val="o"/>
        </w:rPr>
        <w:t>}</w:t>
      </w:r>
    </w:p>
    <w:p w:rsidR="00000000" w:rsidRDefault="00000000">
      <w:pPr>
        <w:pStyle w:val="HTML0"/>
        <w:divId w:val="805470021"/>
        <w:rPr>
          <w:rStyle w:val="HTML"/>
          <w:vanish/>
        </w:rPr>
      </w:pPr>
      <w:r>
        <w:rPr>
          <w:rStyle w:val="kn"/>
          <w:vanish/>
        </w:rPr>
        <w:t>import</w:t>
      </w:r>
      <w:r>
        <w:rPr>
          <w:rStyle w:val="HTML"/>
          <w:vanish/>
        </w:rPr>
        <w:t xml:space="preserve"> </w:t>
      </w:r>
      <w:r>
        <w:rPr>
          <w:rStyle w:val="nn"/>
          <w:vanish/>
        </w:rPr>
        <w:t>okx.SubAccount</w:t>
      </w:r>
      <w:r>
        <w:rPr>
          <w:rStyle w:val="HTML"/>
          <w:vanish/>
        </w:rPr>
        <w:t xml:space="preserve"> </w:t>
      </w:r>
      <w:r>
        <w:rPr>
          <w:rStyle w:val="k"/>
          <w:vanish/>
        </w:rPr>
        <w:t>as</w:t>
      </w:r>
      <w:r>
        <w:rPr>
          <w:rStyle w:val="HTML"/>
          <w:vanish/>
        </w:rPr>
        <w:t xml:space="preserve"> </w:t>
      </w:r>
      <w:r>
        <w:rPr>
          <w:rStyle w:val="n"/>
          <w:vanish/>
        </w:rPr>
        <w:t>SubAccount</w:t>
      </w:r>
    </w:p>
    <w:p w:rsidR="00000000" w:rsidRDefault="00000000">
      <w:pPr>
        <w:pStyle w:val="HTML0"/>
        <w:divId w:val="805470021"/>
        <w:rPr>
          <w:rStyle w:val="HTML"/>
          <w:vanish/>
        </w:rPr>
      </w:pPr>
    </w:p>
    <w:p w:rsidR="00000000" w:rsidRDefault="00000000">
      <w:pPr>
        <w:pStyle w:val="HTML0"/>
        <w:divId w:val="805470021"/>
        <w:rPr>
          <w:rStyle w:val="c1"/>
          <w:vanish/>
        </w:rPr>
      </w:pPr>
      <w:r>
        <w:rPr>
          <w:rStyle w:val="c1"/>
          <w:vanish/>
        </w:rPr>
        <w:t># API initialization</w:t>
      </w:r>
    </w:p>
    <w:p w:rsidR="00000000" w:rsidRDefault="00000000">
      <w:pPr>
        <w:pStyle w:val="HTML0"/>
        <w:divId w:val="805470021"/>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805470021"/>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805470021"/>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805470021"/>
        <w:rPr>
          <w:rStyle w:val="HTML"/>
          <w:vanish/>
        </w:rPr>
      </w:pPr>
    </w:p>
    <w:p w:rsidR="00000000" w:rsidRDefault="00000000">
      <w:pPr>
        <w:pStyle w:val="HTML0"/>
        <w:divId w:val="805470021"/>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 0, Demo trading: 1</w:t>
      </w:r>
    </w:p>
    <w:p w:rsidR="00000000" w:rsidRDefault="00000000">
      <w:pPr>
        <w:pStyle w:val="HTML0"/>
        <w:divId w:val="805470021"/>
        <w:rPr>
          <w:rStyle w:val="HTML"/>
          <w:vanish/>
        </w:rPr>
      </w:pPr>
    </w:p>
    <w:p w:rsidR="00000000" w:rsidRDefault="00000000">
      <w:pPr>
        <w:pStyle w:val="HTML0"/>
        <w:divId w:val="805470021"/>
        <w:rPr>
          <w:rStyle w:val="HTML"/>
          <w:vanish/>
        </w:rPr>
      </w:pPr>
      <w:r>
        <w:rPr>
          <w:rStyle w:val="n"/>
          <w:vanish/>
        </w:rPr>
        <w:t>subAccountAPI</w:t>
      </w:r>
      <w:r>
        <w:rPr>
          <w:rStyle w:val="HTML"/>
          <w:vanish/>
        </w:rPr>
        <w:t xml:space="preserve"> </w:t>
      </w:r>
      <w:r>
        <w:rPr>
          <w:rStyle w:val="o"/>
          <w:vanish/>
        </w:rPr>
        <w:t>=</w:t>
      </w:r>
      <w:r>
        <w:rPr>
          <w:rStyle w:val="HTML"/>
          <w:vanish/>
        </w:rPr>
        <w:t xml:space="preserve"> </w:t>
      </w:r>
      <w:r>
        <w:rPr>
          <w:rStyle w:val="n"/>
          <w:vanish/>
        </w:rPr>
        <w:t>SubAccount</w:t>
      </w:r>
      <w:r>
        <w:rPr>
          <w:rStyle w:val="p"/>
          <w:vanish/>
        </w:rPr>
        <w:t>.</w:t>
      </w:r>
      <w:r>
        <w:rPr>
          <w:rStyle w:val="n"/>
          <w:vanish/>
        </w:rPr>
        <w:t>SubAccountAPI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805470021"/>
        <w:rPr>
          <w:rStyle w:val="HTML"/>
          <w:vanish/>
        </w:rPr>
      </w:pPr>
    </w:p>
    <w:p w:rsidR="00000000" w:rsidRDefault="00000000">
      <w:pPr>
        <w:pStyle w:val="HTML0"/>
        <w:divId w:val="805470021"/>
        <w:rPr>
          <w:rStyle w:val="c1"/>
          <w:vanish/>
        </w:rPr>
      </w:pPr>
      <w:r>
        <w:rPr>
          <w:rStyle w:val="c1"/>
          <w:vanish/>
        </w:rPr>
        <w:t># Master accounts manage the transfers between sub-accounts</w:t>
      </w:r>
    </w:p>
    <w:p w:rsidR="00000000" w:rsidRDefault="00000000">
      <w:pPr>
        <w:pStyle w:val="HTML0"/>
        <w:divId w:val="805470021"/>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subAccountAPI</w:t>
      </w:r>
      <w:r>
        <w:rPr>
          <w:rStyle w:val="p"/>
          <w:vanish/>
        </w:rPr>
        <w:t>.</w:t>
      </w:r>
      <w:r>
        <w:rPr>
          <w:rStyle w:val="n"/>
          <w:vanish/>
        </w:rPr>
        <w:t>subAccount_transfer</w:t>
      </w:r>
      <w:r>
        <w:rPr>
          <w:rStyle w:val="p"/>
          <w:vanish/>
        </w:rPr>
        <w:t>(</w:t>
      </w:r>
    </w:p>
    <w:p w:rsidR="00000000" w:rsidRDefault="00000000">
      <w:pPr>
        <w:pStyle w:val="HTML0"/>
        <w:divId w:val="805470021"/>
        <w:rPr>
          <w:rStyle w:val="HTML"/>
          <w:vanish/>
        </w:rPr>
      </w:pPr>
      <w:r>
        <w:rPr>
          <w:rStyle w:val="HTML"/>
          <w:vanish/>
        </w:rPr>
        <w:t xml:space="preserve">    </w:t>
      </w:r>
      <w:r>
        <w:rPr>
          <w:rStyle w:val="n"/>
          <w:vanish/>
        </w:rPr>
        <w:t>ccy</w:t>
      </w:r>
      <w:r>
        <w:rPr>
          <w:rStyle w:val="o"/>
          <w:vanish/>
        </w:rPr>
        <w:t>=</w:t>
      </w:r>
      <w:r>
        <w:rPr>
          <w:rStyle w:val="s"/>
          <w:vanish/>
        </w:rPr>
        <w:t>"USDT"</w:t>
      </w:r>
      <w:r>
        <w:rPr>
          <w:rStyle w:val="p"/>
          <w:vanish/>
        </w:rPr>
        <w:t>,</w:t>
      </w:r>
    </w:p>
    <w:p w:rsidR="00000000" w:rsidRDefault="00000000">
      <w:pPr>
        <w:pStyle w:val="HTML0"/>
        <w:divId w:val="805470021"/>
        <w:rPr>
          <w:rStyle w:val="HTML"/>
          <w:vanish/>
        </w:rPr>
      </w:pPr>
      <w:r>
        <w:rPr>
          <w:rStyle w:val="HTML"/>
          <w:vanish/>
        </w:rPr>
        <w:t xml:space="preserve">    </w:t>
      </w:r>
      <w:r>
        <w:rPr>
          <w:rStyle w:val="n"/>
          <w:vanish/>
        </w:rPr>
        <w:t>amt</w:t>
      </w:r>
      <w:r>
        <w:rPr>
          <w:rStyle w:val="o"/>
          <w:vanish/>
        </w:rPr>
        <w:t>=</w:t>
      </w:r>
      <w:r>
        <w:rPr>
          <w:rStyle w:val="s"/>
          <w:vanish/>
        </w:rPr>
        <w:t>"10"</w:t>
      </w:r>
      <w:r>
        <w:rPr>
          <w:rStyle w:val="p"/>
          <w:vanish/>
        </w:rPr>
        <w:t>,</w:t>
      </w:r>
    </w:p>
    <w:p w:rsidR="00000000" w:rsidRDefault="00000000">
      <w:pPr>
        <w:pStyle w:val="HTML0"/>
        <w:divId w:val="805470021"/>
        <w:rPr>
          <w:rStyle w:val="HTML"/>
          <w:vanish/>
        </w:rPr>
      </w:pPr>
      <w:r>
        <w:rPr>
          <w:rStyle w:val="HTML"/>
          <w:vanish/>
        </w:rPr>
        <w:t xml:space="preserve">    </w:t>
      </w:r>
      <w:r>
        <w:rPr>
          <w:rStyle w:val="n"/>
          <w:vanish/>
        </w:rPr>
        <w:t>froms</w:t>
      </w:r>
      <w:r>
        <w:rPr>
          <w:rStyle w:val="o"/>
          <w:vanish/>
        </w:rPr>
        <w:t>=</w:t>
      </w:r>
      <w:r>
        <w:rPr>
          <w:rStyle w:val="s"/>
          <w:vanish/>
        </w:rPr>
        <w:t>"6"</w:t>
      </w:r>
      <w:r>
        <w:rPr>
          <w:rStyle w:val="p"/>
          <w:vanish/>
        </w:rPr>
        <w:t>,</w:t>
      </w:r>
    </w:p>
    <w:p w:rsidR="00000000" w:rsidRDefault="00000000">
      <w:pPr>
        <w:pStyle w:val="HTML0"/>
        <w:divId w:val="805470021"/>
        <w:rPr>
          <w:rStyle w:val="HTML"/>
          <w:vanish/>
        </w:rPr>
      </w:pPr>
      <w:r>
        <w:rPr>
          <w:rStyle w:val="HTML"/>
          <w:vanish/>
        </w:rPr>
        <w:t xml:space="preserve">    </w:t>
      </w:r>
      <w:r>
        <w:rPr>
          <w:rStyle w:val="n"/>
          <w:vanish/>
        </w:rPr>
        <w:t>to</w:t>
      </w:r>
      <w:r>
        <w:rPr>
          <w:rStyle w:val="o"/>
          <w:vanish/>
        </w:rPr>
        <w:t>=</w:t>
      </w:r>
      <w:r>
        <w:rPr>
          <w:rStyle w:val="s"/>
          <w:vanish/>
        </w:rPr>
        <w:t>"6"</w:t>
      </w:r>
      <w:r>
        <w:rPr>
          <w:rStyle w:val="p"/>
          <w:vanish/>
        </w:rPr>
        <w:t>,</w:t>
      </w:r>
    </w:p>
    <w:p w:rsidR="00000000" w:rsidRDefault="00000000">
      <w:pPr>
        <w:pStyle w:val="HTML0"/>
        <w:divId w:val="805470021"/>
        <w:rPr>
          <w:rStyle w:val="HTML"/>
          <w:vanish/>
        </w:rPr>
      </w:pPr>
      <w:r>
        <w:rPr>
          <w:rStyle w:val="HTML"/>
          <w:vanish/>
        </w:rPr>
        <w:t xml:space="preserve">    </w:t>
      </w:r>
      <w:r>
        <w:rPr>
          <w:rStyle w:val="n"/>
          <w:vanish/>
        </w:rPr>
        <w:t>fromSubAccount</w:t>
      </w:r>
      <w:r>
        <w:rPr>
          <w:rStyle w:val="o"/>
          <w:vanish/>
        </w:rPr>
        <w:t>=</w:t>
      </w:r>
      <w:r>
        <w:rPr>
          <w:rStyle w:val="s"/>
          <w:vanish/>
        </w:rPr>
        <w:t>"test-1"</w:t>
      </w:r>
      <w:r>
        <w:rPr>
          <w:rStyle w:val="p"/>
          <w:vanish/>
        </w:rPr>
        <w:t>,</w:t>
      </w:r>
    </w:p>
    <w:p w:rsidR="00000000" w:rsidRDefault="00000000">
      <w:pPr>
        <w:pStyle w:val="HTML0"/>
        <w:divId w:val="805470021"/>
        <w:rPr>
          <w:rStyle w:val="HTML"/>
          <w:vanish/>
        </w:rPr>
      </w:pPr>
      <w:r>
        <w:rPr>
          <w:rStyle w:val="HTML"/>
          <w:vanish/>
        </w:rPr>
        <w:t xml:space="preserve">    </w:t>
      </w:r>
      <w:r>
        <w:rPr>
          <w:rStyle w:val="n"/>
          <w:vanish/>
        </w:rPr>
        <w:t>toSubAccount</w:t>
      </w:r>
      <w:r>
        <w:rPr>
          <w:rStyle w:val="o"/>
          <w:vanish/>
        </w:rPr>
        <w:t>=</w:t>
      </w:r>
      <w:r>
        <w:rPr>
          <w:rStyle w:val="s"/>
          <w:vanish/>
        </w:rPr>
        <w:t>"test-2"</w:t>
      </w:r>
    </w:p>
    <w:p w:rsidR="00000000" w:rsidRDefault="00000000">
      <w:pPr>
        <w:pStyle w:val="HTML0"/>
        <w:divId w:val="805470021"/>
        <w:rPr>
          <w:rStyle w:val="HTML"/>
          <w:vanish/>
        </w:rPr>
      </w:pPr>
      <w:r>
        <w:rPr>
          <w:rStyle w:val="p"/>
          <w:vanish/>
        </w:rPr>
        <w:t>)</w:t>
      </w:r>
    </w:p>
    <w:p w:rsidR="00000000" w:rsidRDefault="00000000">
      <w:pPr>
        <w:pStyle w:val="HTML0"/>
        <w:divId w:val="805470021"/>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900"/>
        <w:gridCol w:w="1058"/>
        <w:gridCol w:w="4593"/>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Currency</w:t>
            </w:r>
          </w:p>
        </w:tc>
      </w:tr>
      <w:tr w:rsidR="00000000">
        <w:trPr>
          <w:divId w:val="175387555"/>
          <w:tblCellSpacing w:w="15" w:type="dxa"/>
        </w:trPr>
        <w:tc>
          <w:tcPr>
            <w:tcW w:w="0" w:type="auto"/>
            <w:vAlign w:val="center"/>
            <w:hideMark/>
          </w:tcPr>
          <w:p w:rsidR="00000000" w:rsidRDefault="00000000">
            <w:r>
              <w:t>amt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Transfer amount</w:t>
            </w:r>
          </w:p>
        </w:tc>
      </w:tr>
      <w:tr w:rsidR="00000000">
        <w:trPr>
          <w:divId w:val="175387555"/>
          <w:tblCellSpacing w:w="15" w:type="dxa"/>
        </w:trPr>
        <w:tc>
          <w:tcPr>
            <w:tcW w:w="0" w:type="auto"/>
            <w:vAlign w:val="center"/>
            <w:hideMark/>
          </w:tcPr>
          <w:p w:rsidR="00000000" w:rsidRDefault="00000000">
            <w:r>
              <w:t>from</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Account type of transfer from sub-account</w:t>
            </w:r>
            <w:r>
              <w:br/>
            </w:r>
            <w:r>
              <w:rPr>
                <w:rStyle w:val="HTML"/>
              </w:rPr>
              <w:t>6</w:t>
            </w:r>
            <w:r>
              <w:t>: Funding Account</w:t>
            </w:r>
            <w:r>
              <w:br/>
            </w:r>
            <w:r>
              <w:rPr>
                <w:rStyle w:val="HTML"/>
              </w:rPr>
              <w:t>18</w:t>
            </w:r>
            <w:r>
              <w:t>: Trading account</w:t>
            </w:r>
          </w:p>
        </w:tc>
      </w:tr>
      <w:tr w:rsidR="00000000">
        <w:trPr>
          <w:divId w:val="175387555"/>
          <w:tblCellSpacing w:w="15" w:type="dxa"/>
        </w:trPr>
        <w:tc>
          <w:tcPr>
            <w:tcW w:w="0" w:type="auto"/>
            <w:vAlign w:val="center"/>
            <w:hideMark/>
          </w:tcPr>
          <w:p w:rsidR="00000000" w:rsidRDefault="00000000">
            <w:r>
              <w:t>to</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Account type of transfer to sub-account</w:t>
            </w:r>
            <w:r>
              <w:br/>
            </w:r>
            <w:r>
              <w:rPr>
                <w:rStyle w:val="HTML"/>
              </w:rPr>
              <w:t>6</w:t>
            </w:r>
            <w:r>
              <w:t>: Funding Account</w:t>
            </w:r>
            <w:r>
              <w:br/>
            </w:r>
            <w:r>
              <w:rPr>
                <w:rStyle w:val="HTML"/>
              </w:rPr>
              <w:t>18</w:t>
            </w:r>
            <w:r>
              <w:t>: Trading account</w:t>
            </w:r>
          </w:p>
        </w:tc>
      </w:tr>
      <w:tr w:rsidR="00000000">
        <w:trPr>
          <w:divId w:val="175387555"/>
          <w:tblCellSpacing w:w="15" w:type="dxa"/>
        </w:trPr>
        <w:tc>
          <w:tcPr>
            <w:tcW w:w="0" w:type="auto"/>
            <w:vAlign w:val="center"/>
            <w:hideMark/>
          </w:tcPr>
          <w:p w:rsidR="00000000" w:rsidRDefault="00000000">
            <w:r>
              <w:t>fromSubAccount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Sub-account name of the account that transfers funds out.</w:t>
            </w:r>
          </w:p>
        </w:tc>
      </w:tr>
      <w:tr w:rsidR="00000000">
        <w:trPr>
          <w:divId w:val="175387555"/>
          <w:tblCellSpacing w:w="15" w:type="dxa"/>
        </w:trPr>
        <w:tc>
          <w:tcPr>
            <w:tcW w:w="0" w:type="auto"/>
            <w:vAlign w:val="center"/>
            <w:hideMark/>
          </w:tcPr>
          <w:p w:rsidR="00000000" w:rsidRDefault="00000000">
            <w:r>
              <w:t>toSubAccount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Sub-account name of the account that transfers funds in.</w:t>
            </w:r>
          </w:p>
        </w:tc>
      </w:tr>
      <w:tr w:rsidR="00000000">
        <w:trPr>
          <w:divId w:val="175387555"/>
          <w:tblCellSpacing w:w="15" w:type="dxa"/>
        </w:trPr>
        <w:tc>
          <w:tcPr>
            <w:tcW w:w="0" w:type="auto"/>
            <w:vAlign w:val="center"/>
            <w:hideMark/>
          </w:tcPr>
          <w:p w:rsidR="00000000" w:rsidRDefault="00000000">
            <w:r>
              <w:t>loanTrans</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 xml:space="preserve">Whether or not borrowed coins can be transferred out under </w:t>
            </w:r>
            <w:r>
              <w:rPr>
                <w:rStyle w:val="HTML"/>
              </w:rPr>
              <w:t>Multi-currency margin</w:t>
            </w:r>
            <w:r>
              <w:t>/</w:t>
            </w:r>
            <w:r>
              <w:rPr>
                <w:rStyle w:val="HTML"/>
              </w:rPr>
              <w:t>Portfolio margin</w:t>
            </w:r>
            <w:r>
              <w:br/>
              <w:t xml:space="preserve">The default is </w:t>
            </w:r>
            <w:r>
              <w:rPr>
                <w:rStyle w:val="HTML"/>
              </w:rPr>
              <w:t>false</w:t>
            </w:r>
          </w:p>
        </w:tc>
      </w:tr>
      <w:tr w:rsidR="00000000">
        <w:trPr>
          <w:divId w:val="175387555"/>
          <w:tblCellSpacing w:w="15" w:type="dxa"/>
        </w:trPr>
        <w:tc>
          <w:tcPr>
            <w:tcW w:w="0" w:type="auto"/>
            <w:vAlign w:val="center"/>
            <w:hideMark/>
          </w:tcPr>
          <w:p w:rsidR="00000000" w:rsidRDefault="00000000">
            <w:r>
              <w:t>omitPosRisk</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Ignore position risk</w:t>
            </w:r>
            <w:r>
              <w:br/>
              <w:t xml:space="preserve">Default is </w:t>
            </w:r>
            <w:r>
              <w:rPr>
                <w:rStyle w:val="HTML"/>
              </w:rPr>
              <w:t>false</w:t>
            </w:r>
            <w:r>
              <w:br/>
              <w:t xml:space="preserve">Applicable to </w:t>
            </w:r>
            <w:r>
              <w:rPr>
                <w:rStyle w:val="HTML"/>
              </w:rPr>
              <w:t>Portfolio margin</w:t>
            </w:r>
          </w:p>
        </w:tc>
      </w:tr>
    </w:tbl>
    <w:p w:rsidR="00000000" w:rsidRDefault="00000000">
      <w:pPr>
        <w:pStyle w:val="a5"/>
        <w:ind w:left="720" w:right="720"/>
        <w:divId w:val="1431582903"/>
      </w:pPr>
      <w:r>
        <w:t>Returned results</w:t>
      </w:r>
    </w:p>
    <w:p w:rsidR="00000000" w:rsidRDefault="00000000">
      <w:pPr>
        <w:pStyle w:val="HTML0"/>
        <w:divId w:val="1716614948"/>
        <w:rPr>
          <w:rStyle w:val="w"/>
        </w:rPr>
      </w:pPr>
      <w:r>
        <w:rPr>
          <w:rStyle w:val="p"/>
        </w:rPr>
        <w:t>{</w:t>
      </w:r>
    </w:p>
    <w:p w:rsidR="00000000" w:rsidRDefault="00000000">
      <w:pPr>
        <w:pStyle w:val="HTML0"/>
        <w:divId w:val="1716614948"/>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1716614948"/>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1716614948"/>
        <w:rPr>
          <w:rStyle w:val="w"/>
        </w:rPr>
      </w:pPr>
      <w:r>
        <w:rPr>
          <w:rStyle w:val="w"/>
        </w:rPr>
        <w:t xml:space="preserve">    </w:t>
      </w:r>
      <w:r>
        <w:rPr>
          <w:rStyle w:val="nl"/>
        </w:rPr>
        <w:t>"data"</w:t>
      </w:r>
      <w:r>
        <w:rPr>
          <w:rStyle w:val="p"/>
        </w:rPr>
        <w:t>:[</w:t>
      </w:r>
    </w:p>
    <w:p w:rsidR="00000000" w:rsidRDefault="00000000">
      <w:pPr>
        <w:pStyle w:val="HTML0"/>
        <w:divId w:val="1716614948"/>
        <w:rPr>
          <w:rStyle w:val="w"/>
        </w:rPr>
      </w:pPr>
      <w:r>
        <w:rPr>
          <w:rStyle w:val="w"/>
        </w:rPr>
        <w:t xml:space="preserve">        </w:t>
      </w:r>
      <w:r>
        <w:rPr>
          <w:rStyle w:val="p"/>
        </w:rPr>
        <w:t>{</w:t>
      </w:r>
    </w:p>
    <w:p w:rsidR="00000000" w:rsidRDefault="00000000">
      <w:pPr>
        <w:pStyle w:val="HTML0"/>
        <w:divId w:val="1716614948"/>
        <w:rPr>
          <w:rStyle w:val="w"/>
        </w:rPr>
      </w:pPr>
      <w:r>
        <w:rPr>
          <w:rStyle w:val="w"/>
        </w:rPr>
        <w:t xml:space="preserve">            </w:t>
      </w:r>
      <w:r>
        <w:rPr>
          <w:rStyle w:val="nl"/>
        </w:rPr>
        <w:t>"transId"</w:t>
      </w:r>
      <w:r>
        <w:rPr>
          <w:rStyle w:val="p"/>
        </w:rPr>
        <w:t>:</w:t>
      </w:r>
      <w:r>
        <w:rPr>
          <w:rStyle w:val="s2"/>
        </w:rPr>
        <w:t>"12345"</w:t>
      </w:r>
      <w:r>
        <w:rPr>
          <w:rStyle w:val="p"/>
        </w:rPr>
        <w:t>,</w:t>
      </w:r>
    </w:p>
    <w:p w:rsidR="00000000" w:rsidRDefault="00000000">
      <w:pPr>
        <w:pStyle w:val="HTML0"/>
        <w:divId w:val="1716614948"/>
        <w:rPr>
          <w:rStyle w:val="w"/>
        </w:rPr>
      </w:pPr>
      <w:r>
        <w:rPr>
          <w:rStyle w:val="w"/>
        </w:rPr>
        <w:t xml:space="preserve">        </w:t>
      </w:r>
      <w:r>
        <w:rPr>
          <w:rStyle w:val="p"/>
        </w:rPr>
        <w:t>}</w:t>
      </w:r>
    </w:p>
    <w:p w:rsidR="00000000" w:rsidRDefault="00000000">
      <w:pPr>
        <w:pStyle w:val="HTML0"/>
        <w:divId w:val="1716614948"/>
        <w:rPr>
          <w:rStyle w:val="w"/>
        </w:rPr>
      </w:pPr>
      <w:r>
        <w:rPr>
          <w:rStyle w:val="w"/>
        </w:rPr>
        <w:t xml:space="preserve">    </w:t>
      </w:r>
      <w:r>
        <w:rPr>
          <w:rStyle w:val="p"/>
        </w:rPr>
        <w:t>]</w:t>
      </w:r>
    </w:p>
    <w:p w:rsidR="00000000" w:rsidRDefault="00000000">
      <w:pPr>
        <w:pStyle w:val="HTML0"/>
        <w:divId w:val="1716614948"/>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6"/>
        <w:gridCol w:w="780"/>
        <w:gridCol w:w="1447"/>
      </w:tblGrid>
      <w:tr w:rsidR="00000000">
        <w:trPr>
          <w:divId w:val="175387555"/>
          <w:tblHeader/>
          <w:tblCellSpacing w:w="15" w:type="dxa"/>
        </w:trPr>
        <w:tc>
          <w:tcPr>
            <w:tcW w:w="0" w:type="auto"/>
            <w:vAlign w:val="center"/>
            <w:hideMark/>
          </w:tcPr>
          <w:p w:rsidR="00000000" w:rsidRDefault="00000000">
            <w:pPr>
              <w:rPr>
                <w:b/>
                <w:bCs/>
              </w:rPr>
            </w:pPr>
            <w:r>
              <w:rPr>
                <w:rStyle w:val="a6"/>
              </w:rPr>
              <w:t>Parameter name</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transId</w:t>
            </w:r>
          </w:p>
        </w:tc>
        <w:tc>
          <w:tcPr>
            <w:tcW w:w="0" w:type="auto"/>
            <w:vAlign w:val="center"/>
            <w:hideMark/>
          </w:tcPr>
          <w:p w:rsidR="00000000" w:rsidRDefault="00000000">
            <w:r>
              <w:t>String</w:t>
            </w:r>
          </w:p>
        </w:tc>
        <w:tc>
          <w:tcPr>
            <w:tcW w:w="0" w:type="auto"/>
            <w:vAlign w:val="center"/>
            <w:hideMark/>
          </w:tcPr>
          <w:p w:rsidR="00000000" w:rsidRDefault="00000000">
            <w:r>
              <w:t>Transfer ID</w:t>
            </w:r>
          </w:p>
        </w:tc>
      </w:tr>
    </w:tbl>
    <w:p w:rsidR="00000000" w:rsidRDefault="00000000">
      <w:pPr>
        <w:pStyle w:val="3"/>
        <w:divId w:val="175387555"/>
      </w:pPr>
      <w:r>
        <w:t>Set permission of transfer out</w:t>
      </w:r>
    </w:p>
    <w:p w:rsidR="00000000" w:rsidRDefault="00000000">
      <w:pPr>
        <w:pStyle w:val="a5"/>
        <w:divId w:val="175387555"/>
      </w:pPr>
      <w:r>
        <w:t>Set permission of transfer out for sub-account (only applicable to master account API key). Sub-account can transfer out to master account by default.</w:t>
      </w:r>
    </w:p>
    <w:p w:rsidR="00000000" w:rsidRDefault="00000000">
      <w:pPr>
        <w:pStyle w:val="4"/>
        <w:divId w:val="175387555"/>
      </w:pPr>
      <w:r>
        <w:t>Rate Limit: 1 request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/api/v5/users/subaccount/set-transfer-out</w:t>
      </w:r>
    </w:p>
    <w:p w:rsidR="00000000" w:rsidRDefault="00000000">
      <w:pPr>
        <w:pStyle w:val="a5"/>
        <w:ind w:left="720" w:right="720"/>
        <w:divId w:val="842936486"/>
      </w:pPr>
      <w:r>
        <w:t>Request Example</w:t>
      </w:r>
    </w:p>
    <w:p w:rsidR="00000000" w:rsidRDefault="00000000">
      <w:pPr>
        <w:pStyle w:val="HTML0"/>
        <w:divId w:val="1448281323"/>
        <w:rPr>
          <w:rStyle w:val="HTML"/>
        </w:rPr>
      </w:pPr>
      <w:r>
        <w:rPr>
          <w:rStyle w:val="HTML"/>
        </w:rPr>
        <w:t>POST /api/v5/users/subaccount/set-transfer-out</w:t>
      </w:r>
    </w:p>
    <w:p w:rsidR="00000000" w:rsidRDefault="00000000">
      <w:pPr>
        <w:pStyle w:val="HTML0"/>
        <w:divId w:val="1448281323"/>
        <w:rPr>
          <w:rStyle w:val="HTML"/>
        </w:rPr>
      </w:pPr>
      <w:r>
        <w:rPr>
          <w:rStyle w:val="HTML"/>
        </w:rPr>
        <w:t>body</w:t>
      </w:r>
    </w:p>
    <w:p w:rsidR="00000000" w:rsidRDefault="00000000">
      <w:pPr>
        <w:pStyle w:val="HTML0"/>
        <w:divId w:val="1448281323"/>
        <w:rPr>
          <w:rStyle w:val="HTML"/>
        </w:rPr>
      </w:pPr>
      <w:r>
        <w:rPr>
          <w:rStyle w:val="o"/>
        </w:rPr>
        <w:t>{</w:t>
      </w:r>
    </w:p>
    <w:p w:rsidR="00000000" w:rsidRDefault="00000000">
      <w:pPr>
        <w:pStyle w:val="HTML0"/>
        <w:divId w:val="1448281323"/>
        <w:rPr>
          <w:rStyle w:val="HTML"/>
        </w:rPr>
      </w:pPr>
      <w:r>
        <w:rPr>
          <w:rStyle w:val="HTML"/>
        </w:rPr>
        <w:t xml:space="preserve">    </w:t>
      </w:r>
      <w:r>
        <w:rPr>
          <w:rStyle w:val="s2"/>
        </w:rPr>
        <w:t>"subAcct"</w:t>
      </w:r>
      <w:r>
        <w:rPr>
          <w:rStyle w:val="HTML"/>
        </w:rPr>
        <w:t xml:space="preserve">: </w:t>
      </w:r>
      <w:r>
        <w:rPr>
          <w:rStyle w:val="s2"/>
        </w:rPr>
        <w:t>"Test001,Test002"</w:t>
      </w:r>
      <w:r>
        <w:rPr>
          <w:rStyle w:val="HTML"/>
        </w:rPr>
        <w:t>,</w:t>
      </w:r>
    </w:p>
    <w:p w:rsidR="00000000" w:rsidRDefault="00000000">
      <w:pPr>
        <w:pStyle w:val="HTML0"/>
        <w:divId w:val="1448281323"/>
        <w:rPr>
          <w:rStyle w:val="HTML"/>
        </w:rPr>
      </w:pPr>
      <w:r>
        <w:rPr>
          <w:rStyle w:val="HTML"/>
        </w:rPr>
        <w:t xml:space="preserve">    </w:t>
      </w:r>
      <w:r>
        <w:rPr>
          <w:rStyle w:val="s2"/>
        </w:rPr>
        <w:t>"canTransOut"</w:t>
      </w:r>
      <w:r>
        <w:rPr>
          <w:rStyle w:val="HTML"/>
        </w:rPr>
        <w:t xml:space="preserve">: </w:t>
      </w:r>
      <w:r>
        <w:rPr>
          <w:rStyle w:val="nb"/>
        </w:rPr>
        <w:t>true</w:t>
      </w:r>
    </w:p>
    <w:p w:rsidR="00000000" w:rsidRDefault="00000000">
      <w:pPr>
        <w:pStyle w:val="HTML0"/>
        <w:divId w:val="1448281323"/>
        <w:rPr>
          <w:rStyle w:val="HTML"/>
        </w:rPr>
      </w:pPr>
      <w:r>
        <w:rPr>
          <w:rStyle w:val="o"/>
        </w:rPr>
        <w:t>}</w:t>
      </w:r>
    </w:p>
    <w:p w:rsidR="00000000" w:rsidRDefault="00000000">
      <w:pPr>
        <w:pStyle w:val="HTML0"/>
        <w:divId w:val="737442598"/>
        <w:rPr>
          <w:rStyle w:val="HTML"/>
          <w:vanish/>
        </w:rPr>
      </w:pPr>
      <w:r>
        <w:rPr>
          <w:rStyle w:val="kn"/>
          <w:vanish/>
        </w:rPr>
        <w:t>import</w:t>
      </w:r>
      <w:r>
        <w:rPr>
          <w:rStyle w:val="HTML"/>
          <w:vanish/>
        </w:rPr>
        <w:t xml:space="preserve"> </w:t>
      </w:r>
      <w:r>
        <w:rPr>
          <w:rStyle w:val="nn"/>
          <w:vanish/>
        </w:rPr>
        <w:t>okx.SubAccount</w:t>
      </w:r>
      <w:r>
        <w:rPr>
          <w:rStyle w:val="HTML"/>
          <w:vanish/>
        </w:rPr>
        <w:t xml:space="preserve"> </w:t>
      </w:r>
      <w:r>
        <w:rPr>
          <w:rStyle w:val="k"/>
          <w:vanish/>
        </w:rPr>
        <w:t>as</w:t>
      </w:r>
      <w:r>
        <w:rPr>
          <w:rStyle w:val="HTML"/>
          <w:vanish/>
        </w:rPr>
        <w:t xml:space="preserve"> </w:t>
      </w:r>
      <w:r>
        <w:rPr>
          <w:rStyle w:val="n"/>
          <w:vanish/>
        </w:rPr>
        <w:t>SubAccount</w:t>
      </w:r>
    </w:p>
    <w:p w:rsidR="00000000" w:rsidRDefault="00000000">
      <w:pPr>
        <w:pStyle w:val="HTML0"/>
        <w:divId w:val="737442598"/>
        <w:rPr>
          <w:rStyle w:val="HTML"/>
          <w:vanish/>
        </w:rPr>
      </w:pPr>
    </w:p>
    <w:p w:rsidR="00000000" w:rsidRDefault="00000000">
      <w:pPr>
        <w:pStyle w:val="HTML0"/>
        <w:divId w:val="737442598"/>
        <w:rPr>
          <w:rStyle w:val="c1"/>
          <w:vanish/>
        </w:rPr>
      </w:pPr>
      <w:r>
        <w:rPr>
          <w:rStyle w:val="c1"/>
          <w:vanish/>
        </w:rPr>
        <w:t># API initialization</w:t>
      </w:r>
    </w:p>
    <w:p w:rsidR="00000000" w:rsidRDefault="00000000">
      <w:pPr>
        <w:pStyle w:val="HTML0"/>
        <w:divId w:val="737442598"/>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737442598"/>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737442598"/>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737442598"/>
        <w:rPr>
          <w:rStyle w:val="HTML"/>
          <w:vanish/>
        </w:rPr>
      </w:pPr>
    </w:p>
    <w:p w:rsidR="00000000" w:rsidRDefault="00000000">
      <w:pPr>
        <w:pStyle w:val="HTML0"/>
        <w:divId w:val="737442598"/>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 0, Demo trading: 1</w:t>
      </w:r>
    </w:p>
    <w:p w:rsidR="00000000" w:rsidRDefault="00000000">
      <w:pPr>
        <w:pStyle w:val="HTML0"/>
        <w:divId w:val="737442598"/>
        <w:rPr>
          <w:rStyle w:val="HTML"/>
          <w:vanish/>
        </w:rPr>
      </w:pPr>
    </w:p>
    <w:p w:rsidR="00000000" w:rsidRDefault="00000000">
      <w:pPr>
        <w:pStyle w:val="HTML0"/>
        <w:divId w:val="737442598"/>
        <w:rPr>
          <w:rStyle w:val="HTML"/>
          <w:vanish/>
        </w:rPr>
      </w:pPr>
      <w:r>
        <w:rPr>
          <w:rStyle w:val="n"/>
          <w:vanish/>
        </w:rPr>
        <w:t>subAccountAPI</w:t>
      </w:r>
      <w:r>
        <w:rPr>
          <w:rStyle w:val="HTML"/>
          <w:vanish/>
        </w:rPr>
        <w:t xml:space="preserve"> </w:t>
      </w:r>
      <w:r>
        <w:rPr>
          <w:rStyle w:val="o"/>
          <w:vanish/>
        </w:rPr>
        <w:t>=</w:t>
      </w:r>
      <w:r>
        <w:rPr>
          <w:rStyle w:val="HTML"/>
          <w:vanish/>
        </w:rPr>
        <w:t xml:space="preserve"> </w:t>
      </w:r>
      <w:r>
        <w:rPr>
          <w:rStyle w:val="n"/>
          <w:vanish/>
        </w:rPr>
        <w:t>SubAccount</w:t>
      </w:r>
      <w:r>
        <w:rPr>
          <w:rStyle w:val="p"/>
          <w:vanish/>
        </w:rPr>
        <w:t>.</w:t>
      </w:r>
      <w:r>
        <w:rPr>
          <w:rStyle w:val="n"/>
          <w:vanish/>
        </w:rPr>
        <w:t>SubAccountAPI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737442598"/>
        <w:rPr>
          <w:rStyle w:val="HTML"/>
          <w:vanish/>
        </w:rPr>
      </w:pPr>
    </w:p>
    <w:p w:rsidR="00000000" w:rsidRDefault="00000000">
      <w:pPr>
        <w:pStyle w:val="HTML0"/>
        <w:divId w:val="737442598"/>
        <w:rPr>
          <w:rStyle w:val="c1"/>
          <w:vanish/>
        </w:rPr>
      </w:pPr>
      <w:r>
        <w:rPr>
          <w:rStyle w:val="c1"/>
          <w:vanish/>
        </w:rPr>
        <w:t># Set permission of transfer out for sub-account</w:t>
      </w:r>
    </w:p>
    <w:p w:rsidR="00000000" w:rsidRDefault="00000000">
      <w:pPr>
        <w:pStyle w:val="HTML0"/>
        <w:divId w:val="737442598"/>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subAccountAPI</w:t>
      </w:r>
      <w:r>
        <w:rPr>
          <w:rStyle w:val="p"/>
          <w:vanish/>
        </w:rPr>
        <w:t>.</w:t>
      </w:r>
      <w:r>
        <w:rPr>
          <w:rStyle w:val="n"/>
          <w:vanish/>
        </w:rPr>
        <w:t>set_permission_transfer_out</w:t>
      </w:r>
      <w:r>
        <w:rPr>
          <w:rStyle w:val="p"/>
          <w:vanish/>
        </w:rPr>
        <w:t>(</w:t>
      </w:r>
    </w:p>
    <w:p w:rsidR="00000000" w:rsidRDefault="00000000">
      <w:pPr>
        <w:pStyle w:val="HTML0"/>
        <w:divId w:val="737442598"/>
        <w:rPr>
          <w:rStyle w:val="HTML"/>
          <w:vanish/>
        </w:rPr>
      </w:pPr>
      <w:r>
        <w:rPr>
          <w:rStyle w:val="HTML"/>
          <w:vanish/>
        </w:rPr>
        <w:t xml:space="preserve">    </w:t>
      </w:r>
      <w:r>
        <w:rPr>
          <w:rStyle w:val="n"/>
          <w:vanish/>
        </w:rPr>
        <w:t>subAcct</w:t>
      </w:r>
      <w:r>
        <w:rPr>
          <w:rStyle w:val="o"/>
          <w:vanish/>
        </w:rPr>
        <w:t>=</w:t>
      </w:r>
      <w:r>
        <w:rPr>
          <w:rStyle w:val="s"/>
          <w:vanish/>
        </w:rPr>
        <w:t>"hahawang1"</w:t>
      </w:r>
      <w:r>
        <w:rPr>
          <w:rStyle w:val="p"/>
          <w:vanish/>
        </w:rPr>
        <w:t>,</w:t>
      </w:r>
    </w:p>
    <w:p w:rsidR="00000000" w:rsidRDefault="00000000">
      <w:pPr>
        <w:pStyle w:val="HTML0"/>
        <w:divId w:val="737442598"/>
        <w:rPr>
          <w:rStyle w:val="HTML"/>
          <w:vanish/>
        </w:rPr>
      </w:pPr>
      <w:r>
        <w:rPr>
          <w:rStyle w:val="HTML"/>
          <w:vanish/>
        </w:rPr>
        <w:t xml:space="preserve">    </w:t>
      </w:r>
      <w:r>
        <w:rPr>
          <w:rStyle w:val="n"/>
          <w:vanish/>
        </w:rPr>
        <w:t>canTransOut</w:t>
      </w:r>
      <w:r>
        <w:rPr>
          <w:rStyle w:val="o"/>
          <w:vanish/>
        </w:rPr>
        <w:t>=</w:t>
      </w:r>
      <w:r>
        <w:rPr>
          <w:rStyle w:val="bp"/>
          <w:vanish/>
        </w:rPr>
        <w:t>False</w:t>
      </w:r>
    </w:p>
    <w:p w:rsidR="00000000" w:rsidRDefault="00000000">
      <w:pPr>
        <w:pStyle w:val="HTML0"/>
        <w:divId w:val="737442598"/>
        <w:rPr>
          <w:rStyle w:val="HTML"/>
          <w:vanish/>
        </w:rPr>
      </w:pPr>
      <w:r>
        <w:rPr>
          <w:rStyle w:val="p"/>
          <w:vanish/>
        </w:rPr>
        <w:t>)</w:t>
      </w:r>
    </w:p>
    <w:p w:rsidR="00000000" w:rsidRDefault="00000000">
      <w:pPr>
        <w:pStyle w:val="HTML0"/>
        <w:divId w:val="737442598"/>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900"/>
        <w:gridCol w:w="1058"/>
        <w:gridCol w:w="4953"/>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subAcct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Name of the sub-account. Single sub-account or multiple sub-account (no more than 20) separated with comma.</w:t>
            </w:r>
          </w:p>
        </w:tc>
      </w:tr>
      <w:tr w:rsidR="00000000">
        <w:trPr>
          <w:divId w:val="175387555"/>
          <w:tblCellSpacing w:w="15" w:type="dxa"/>
        </w:trPr>
        <w:tc>
          <w:tcPr>
            <w:tcW w:w="0" w:type="auto"/>
            <w:vAlign w:val="center"/>
            <w:hideMark/>
          </w:tcPr>
          <w:p w:rsidR="00000000" w:rsidRDefault="00000000">
            <w:r>
              <w:t>canTransOut</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 xml:space="preserve">Whether the sub-account has the right to transfer out. The default is </w:t>
            </w:r>
            <w:r>
              <w:rPr>
                <w:rStyle w:val="HTML"/>
              </w:rPr>
              <w:t>true</w:t>
            </w:r>
            <w:r>
              <w:t>.</w:t>
            </w:r>
            <w:r>
              <w:br/>
            </w:r>
            <w:r>
              <w:rPr>
                <w:rStyle w:val="HTML"/>
              </w:rPr>
              <w:t>false</w:t>
            </w:r>
            <w:r>
              <w:t xml:space="preserve">: cannot transfer out </w:t>
            </w:r>
            <w:r>
              <w:br/>
            </w:r>
            <w:r>
              <w:rPr>
                <w:rStyle w:val="HTML"/>
              </w:rPr>
              <w:t>true</w:t>
            </w:r>
            <w:r>
              <w:t>: can transfer out</w:t>
            </w:r>
          </w:p>
        </w:tc>
      </w:tr>
    </w:tbl>
    <w:p w:rsidR="00000000" w:rsidRDefault="00000000">
      <w:pPr>
        <w:pStyle w:val="a5"/>
        <w:ind w:left="720" w:right="720"/>
        <w:divId w:val="307982686"/>
      </w:pPr>
      <w:r>
        <w:t>Returned result</w:t>
      </w:r>
    </w:p>
    <w:p w:rsidR="00000000" w:rsidRDefault="00000000">
      <w:pPr>
        <w:pStyle w:val="HTML0"/>
        <w:divId w:val="1097678834"/>
        <w:rPr>
          <w:rStyle w:val="w"/>
        </w:rPr>
      </w:pPr>
      <w:r>
        <w:rPr>
          <w:rStyle w:val="p"/>
        </w:rPr>
        <w:t>{</w:t>
      </w:r>
    </w:p>
    <w:p w:rsidR="00000000" w:rsidRDefault="00000000">
      <w:pPr>
        <w:pStyle w:val="HTML0"/>
        <w:divId w:val="1097678834"/>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097678834"/>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1097678834"/>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097678834"/>
        <w:rPr>
          <w:rStyle w:val="w"/>
        </w:rPr>
      </w:pPr>
      <w:r>
        <w:rPr>
          <w:rStyle w:val="w"/>
        </w:rPr>
        <w:t xml:space="preserve">        </w:t>
      </w:r>
      <w:r>
        <w:rPr>
          <w:rStyle w:val="p"/>
        </w:rPr>
        <w:t>{</w:t>
      </w:r>
    </w:p>
    <w:p w:rsidR="00000000" w:rsidRDefault="00000000">
      <w:pPr>
        <w:pStyle w:val="HTML0"/>
        <w:divId w:val="1097678834"/>
        <w:rPr>
          <w:rStyle w:val="w"/>
        </w:rPr>
      </w:pPr>
      <w:r>
        <w:rPr>
          <w:rStyle w:val="w"/>
        </w:rPr>
        <w:t xml:space="preserve">            </w:t>
      </w:r>
      <w:r>
        <w:rPr>
          <w:rStyle w:val="nl"/>
        </w:rPr>
        <w:t>"subAcct"</w:t>
      </w:r>
      <w:r>
        <w:rPr>
          <w:rStyle w:val="p"/>
        </w:rPr>
        <w:t>:</w:t>
      </w:r>
      <w:r>
        <w:rPr>
          <w:rStyle w:val="w"/>
        </w:rPr>
        <w:t xml:space="preserve"> </w:t>
      </w:r>
      <w:r>
        <w:rPr>
          <w:rStyle w:val="s2"/>
        </w:rPr>
        <w:t>"Test001"</w:t>
      </w:r>
      <w:r>
        <w:rPr>
          <w:rStyle w:val="p"/>
        </w:rPr>
        <w:t>,</w:t>
      </w:r>
    </w:p>
    <w:p w:rsidR="00000000" w:rsidRDefault="00000000">
      <w:pPr>
        <w:pStyle w:val="HTML0"/>
        <w:divId w:val="1097678834"/>
        <w:rPr>
          <w:rStyle w:val="w"/>
        </w:rPr>
      </w:pPr>
      <w:r>
        <w:rPr>
          <w:rStyle w:val="w"/>
        </w:rPr>
        <w:t xml:space="preserve">            </w:t>
      </w:r>
      <w:r>
        <w:rPr>
          <w:rStyle w:val="nl"/>
        </w:rPr>
        <w:t>"canTransOut"</w:t>
      </w:r>
      <w:r>
        <w:rPr>
          <w:rStyle w:val="p"/>
        </w:rPr>
        <w:t>:</w:t>
      </w:r>
      <w:r>
        <w:rPr>
          <w:rStyle w:val="w"/>
        </w:rPr>
        <w:t xml:space="preserve"> </w:t>
      </w:r>
      <w:r>
        <w:rPr>
          <w:rStyle w:val="kc"/>
        </w:rPr>
        <w:t>true</w:t>
      </w:r>
    </w:p>
    <w:p w:rsidR="00000000" w:rsidRDefault="00000000">
      <w:pPr>
        <w:pStyle w:val="HTML0"/>
        <w:divId w:val="1097678834"/>
        <w:rPr>
          <w:rStyle w:val="w"/>
        </w:rPr>
      </w:pPr>
      <w:r>
        <w:rPr>
          <w:rStyle w:val="w"/>
        </w:rPr>
        <w:t xml:space="preserve">        </w:t>
      </w:r>
      <w:r>
        <w:rPr>
          <w:rStyle w:val="p"/>
        </w:rPr>
        <w:t>},</w:t>
      </w:r>
    </w:p>
    <w:p w:rsidR="00000000" w:rsidRDefault="00000000">
      <w:pPr>
        <w:pStyle w:val="HTML0"/>
        <w:divId w:val="1097678834"/>
        <w:rPr>
          <w:rStyle w:val="w"/>
        </w:rPr>
      </w:pPr>
      <w:r>
        <w:rPr>
          <w:rStyle w:val="w"/>
        </w:rPr>
        <w:t xml:space="preserve">        </w:t>
      </w:r>
      <w:r>
        <w:rPr>
          <w:rStyle w:val="p"/>
        </w:rPr>
        <w:t>{</w:t>
      </w:r>
    </w:p>
    <w:p w:rsidR="00000000" w:rsidRDefault="00000000">
      <w:pPr>
        <w:pStyle w:val="HTML0"/>
        <w:divId w:val="1097678834"/>
        <w:rPr>
          <w:rStyle w:val="w"/>
        </w:rPr>
      </w:pPr>
      <w:r>
        <w:rPr>
          <w:rStyle w:val="w"/>
        </w:rPr>
        <w:t xml:space="preserve">            </w:t>
      </w:r>
      <w:r>
        <w:rPr>
          <w:rStyle w:val="nl"/>
        </w:rPr>
        <w:t>"subAcct"</w:t>
      </w:r>
      <w:r>
        <w:rPr>
          <w:rStyle w:val="p"/>
        </w:rPr>
        <w:t>:</w:t>
      </w:r>
      <w:r>
        <w:rPr>
          <w:rStyle w:val="w"/>
        </w:rPr>
        <w:t xml:space="preserve"> </w:t>
      </w:r>
      <w:r>
        <w:rPr>
          <w:rStyle w:val="s2"/>
        </w:rPr>
        <w:t>"Test002"</w:t>
      </w:r>
      <w:r>
        <w:rPr>
          <w:rStyle w:val="p"/>
        </w:rPr>
        <w:t>,</w:t>
      </w:r>
    </w:p>
    <w:p w:rsidR="00000000" w:rsidRDefault="00000000">
      <w:pPr>
        <w:pStyle w:val="HTML0"/>
        <w:divId w:val="1097678834"/>
        <w:rPr>
          <w:rStyle w:val="w"/>
        </w:rPr>
      </w:pPr>
      <w:r>
        <w:rPr>
          <w:rStyle w:val="w"/>
        </w:rPr>
        <w:t xml:space="preserve">            </w:t>
      </w:r>
      <w:r>
        <w:rPr>
          <w:rStyle w:val="nl"/>
        </w:rPr>
        <w:t>"canTransOut"</w:t>
      </w:r>
      <w:r>
        <w:rPr>
          <w:rStyle w:val="p"/>
        </w:rPr>
        <w:t>:</w:t>
      </w:r>
      <w:r>
        <w:rPr>
          <w:rStyle w:val="w"/>
        </w:rPr>
        <w:t xml:space="preserve"> </w:t>
      </w:r>
      <w:r>
        <w:rPr>
          <w:rStyle w:val="kc"/>
        </w:rPr>
        <w:t>true</w:t>
      </w:r>
    </w:p>
    <w:p w:rsidR="00000000" w:rsidRDefault="00000000">
      <w:pPr>
        <w:pStyle w:val="HTML0"/>
        <w:divId w:val="1097678834"/>
        <w:rPr>
          <w:rStyle w:val="w"/>
        </w:rPr>
      </w:pPr>
      <w:r>
        <w:rPr>
          <w:rStyle w:val="w"/>
        </w:rPr>
        <w:t xml:space="preserve">        </w:t>
      </w:r>
      <w:r>
        <w:rPr>
          <w:rStyle w:val="p"/>
        </w:rPr>
        <w:t>}</w:t>
      </w:r>
    </w:p>
    <w:p w:rsidR="00000000" w:rsidRDefault="00000000">
      <w:pPr>
        <w:pStyle w:val="HTML0"/>
        <w:divId w:val="1097678834"/>
        <w:rPr>
          <w:rStyle w:val="w"/>
        </w:rPr>
      </w:pPr>
      <w:r>
        <w:rPr>
          <w:rStyle w:val="w"/>
        </w:rPr>
        <w:t xml:space="preserve">    </w:t>
      </w:r>
      <w:r>
        <w:rPr>
          <w:rStyle w:val="p"/>
        </w:rPr>
        <w:t>]</w:t>
      </w:r>
    </w:p>
    <w:p w:rsidR="00000000" w:rsidRDefault="00000000">
      <w:pPr>
        <w:pStyle w:val="HTML0"/>
        <w:divId w:val="1097678834"/>
        <w:rPr>
          <w:rStyle w:val="w"/>
        </w:rPr>
      </w:pPr>
      <w:r>
        <w:rPr>
          <w:rStyle w:val="p"/>
        </w:rPr>
        <w:t>}</w:t>
      </w:r>
    </w:p>
    <w:p w:rsidR="00000000" w:rsidRDefault="00000000">
      <w:pPr>
        <w:pStyle w:val="HTML0"/>
        <w:divId w:val="1097678834"/>
        <w:rPr>
          <w:rStyle w:val="w"/>
        </w:rPr>
      </w:pP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900"/>
        <w:gridCol w:w="601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subAcct</w:t>
            </w:r>
          </w:p>
        </w:tc>
        <w:tc>
          <w:tcPr>
            <w:tcW w:w="0" w:type="auto"/>
            <w:vAlign w:val="center"/>
            <w:hideMark/>
          </w:tcPr>
          <w:p w:rsidR="00000000" w:rsidRDefault="00000000">
            <w:r>
              <w:t>String</w:t>
            </w:r>
          </w:p>
        </w:tc>
        <w:tc>
          <w:tcPr>
            <w:tcW w:w="0" w:type="auto"/>
            <w:vAlign w:val="center"/>
            <w:hideMark/>
          </w:tcPr>
          <w:p w:rsidR="00000000" w:rsidRDefault="00000000">
            <w:r>
              <w:t>Name of the sub-account</w:t>
            </w:r>
          </w:p>
        </w:tc>
      </w:tr>
      <w:tr w:rsidR="00000000">
        <w:trPr>
          <w:divId w:val="175387555"/>
          <w:tblCellSpacing w:w="15" w:type="dxa"/>
        </w:trPr>
        <w:tc>
          <w:tcPr>
            <w:tcW w:w="0" w:type="auto"/>
            <w:vAlign w:val="center"/>
            <w:hideMark/>
          </w:tcPr>
          <w:p w:rsidR="00000000" w:rsidRDefault="00000000">
            <w:r>
              <w:t>canTransOut</w:t>
            </w:r>
          </w:p>
        </w:tc>
        <w:tc>
          <w:tcPr>
            <w:tcW w:w="0" w:type="auto"/>
            <w:vAlign w:val="center"/>
            <w:hideMark/>
          </w:tcPr>
          <w:p w:rsidR="00000000" w:rsidRDefault="00000000">
            <w:r>
              <w:t>Boolean</w:t>
            </w:r>
          </w:p>
        </w:tc>
        <w:tc>
          <w:tcPr>
            <w:tcW w:w="0" w:type="auto"/>
            <w:vAlign w:val="center"/>
            <w:hideMark/>
          </w:tcPr>
          <w:p w:rsidR="00000000" w:rsidRDefault="00000000">
            <w:r>
              <w:t xml:space="preserve">Whether the sub-account has the right to transfer out. </w:t>
            </w:r>
            <w:r>
              <w:br/>
            </w:r>
            <w:r>
              <w:rPr>
                <w:rStyle w:val="HTML"/>
              </w:rPr>
              <w:t>false</w:t>
            </w:r>
            <w:r>
              <w:t xml:space="preserve">: cannot transfer out </w:t>
            </w:r>
            <w:r>
              <w:br/>
            </w:r>
            <w:r>
              <w:rPr>
                <w:rStyle w:val="HTML"/>
              </w:rPr>
              <w:t>true</w:t>
            </w:r>
            <w:r>
              <w:t>: can transfer out</w:t>
            </w:r>
          </w:p>
        </w:tc>
      </w:tr>
    </w:tbl>
    <w:p w:rsidR="00000000" w:rsidRDefault="00000000">
      <w:pPr>
        <w:pStyle w:val="3"/>
        <w:divId w:val="175387555"/>
      </w:pPr>
      <w:r>
        <w:t>Get custody trading sub-account list</w:t>
      </w:r>
    </w:p>
    <w:p w:rsidR="00000000" w:rsidRDefault="00000000">
      <w:pPr>
        <w:pStyle w:val="a5"/>
        <w:divId w:val="175387555"/>
      </w:pPr>
      <w:r>
        <w:t>The trading team uses this interface to view the list of sub-accounts currently under escrow</w:t>
      </w:r>
    </w:p>
    <w:p w:rsidR="00000000" w:rsidRDefault="00000000">
      <w:pPr>
        <w:pStyle w:val="4"/>
        <w:divId w:val="175387555"/>
      </w:pPr>
      <w:r>
        <w:t>Rate limit：1 request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/api/v5/users/entrust-subaccount-list</w:t>
      </w:r>
    </w:p>
    <w:p w:rsidR="00000000" w:rsidRDefault="00000000">
      <w:pPr>
        <w:pStyle w:val="a5"/>
        <w:ind w:left="720" w:right="720"/>
        <w:divId w:val="1606307549"/>
      </w:pPr>
      <w:r>
        <w:t>Request sample</w:t>
      </w:r>
    </w:p>
    <w:p w:rsidR="00000000" w:rsidRDefault="00000000">
      <w:pPr>
        <w:pStyle w:val="HTML0"/>
        <w:divId w:val="633946280"/>
        <w:rPr>
          <w:rStyle w:val="HTML"/>
        </w:rPr>
      </w:pPr>
      <w:r>
        <w:rPr>
          <w:rStyle w:val="HTML"/>
        </w:rPr>
        <w:t>GET /api/v5/users/entrust-subaccount-list</w:t>
      </w:r>
    </w:p>
    <w:p w:rsidR="00000000" w:rsidRDefault="00000000">
      <w:pPr>
        <w:pStyle w:val="HTML0"/>
        <w:divId w:val="633946280"/>
        <w:rPr>
          <w:rStyle w:val="HTML"/>
        </w:rPr>
      </w:pPr>
    </w:p>
    <w:p w:rsidR="00000000" w:rsidRDefault="00000000">
      <w:pPr>
        <w:pStyle w:val="HTML0"/>
        <w:divId w:val="197746258"/>
        <w:rPr>
          <w:rStyle w:val="HTML"/>
          <w:vanish/>
        </w:rPr>
      </w:pPr>
      <w:r>
        <w:rPr>
          <w:rStyle w:val="kn"/>
          <w:vanish/>
        </w:rPr>
        <w:t>import</w:t>
      </w:r>
      <w:r>
        <w:rPr>
          <w:rStyle w:val="HTML"/>
          <w:vanish/>
        </w:rPr>
        <w:t xml:space="preserve"> </w:t>
      </w:r>
      <w:r>
        <w:rPr>
          <w:rStyle w:val="nn"/>
          <w:vanish/>
        </w:rPr>
        <w:t>okx.SubAccount</w:t>
      </w:r>
      <w:r>
        <w:rPr>
          <w:rStyle w:val="HTML"/>
          <w:vanish/>
        </w:rPr>
        <w:t xml:space="preserve"> </w:t>
      </w:r>
      <w:r>
        <w:rPr>
          <w:rStyle w:val="k"/>
          <w:vanish/>
        </w:rPr>
        <w:t>as</w:t>
      </w:r>
      <w:r>
        <w:rPr>
          <w:rStyle w:val="HTML"/>
          <w:vanish/>
        </w:rPr>
        <w:t xml:space="preserve"> </w:t>
      </w:r>
      <w:r>
        <w:rPr>
          <w:rStyle w:val="n"/>
          <w:vanish/>
        </w:rPr>
        <w:t>SubAccount</w:t>
      </w:r>
    </w:p>
    <w:p w:rsidR="00000000" w:rsidRDefault="00000000">
      <w:pPr>
        <w:pStyle w:val="HTML0"/>
        <w:divId w:val="197746258"/>
        <w:rPr>
          <w:rStyle w:val="HTML"/>
          <w:vanish/>
        </w:rPr>
      </w:pPr>
    </w:p>
    <w:p w:rsidR="00000000" w:rsidRDefault="00000000">
      <w:pPr>
        <w:pStyle w:val="HTML0"/>
        <w:divId w:val="197746258"/>
        <w:rPr>
          <w:rStyle w:val="c1"/>
          <w:vanish/>
        </w:rPr>
      </w:pPr>
      <w:r>
        <w:rPr>
          <w:rStyle w:val="c1"/>
          <w:vanish/>
        </w:rPr>
        <w:t># API initialization</w:t>
      </w:r>
    </w:p>
    <w:p w:rsidR="00000000" w:rsidRDefault="00000000">
      <w:pPr>
        <w:pStyle w:val="HTML0"/>
        <w:divId w:val="197746258"/>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197746258"/>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197746258"/>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197746258"/>
        <w:rPr>
          <w:rStyle w:val="HTML"/>
          <w:vanish/>
        </w:rPr>
      </w:pPr>
    </w:p>
    <w:p w:rsidR="00000000" w:rsidRDefault="00000000">
      <w:pPr>
        <w:pStyle w:val="HTML0"/>
        <w:divId w:val="197746258"/>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"1"</w:t>
      </w:r>
      <w:r>
        <w:rPr>
          <w:rStyle w:val="HTML"/>
          <w:vanish/>
        </w:rPr>
        <w:t xml:space="preserve">  </w:t>
      </w:r>
      <w:r>
        <w:rPr>
          <w:rStyle w:val="c1"/>
          <w:vanish/>
        </w:rPr>
        <w:t># Production trading: 0, Demo trading: 1</w:t>
      </w:r>
    </w:p>
    <w:p w:rsidR="00000000" w:rsidRDefault="00000000">
      <w:pPr>
        <w:pStyle w:val="HTML0"/>
        <w:divId w:val="197746258"/>
        <w:rPr>
          <w:rStyle w:val="HTML"/>
          <w:vanish/>
        </w:rPr>
      </w:pPr>
    </w:p>
    <w:p w:rsidR="00000000" w:rsidRDefault="00000000">
      <w:pPr>
        <w:pStyle w:val="HTML0"/>
        <w:divId w:val="197746258"/>
        <w:rPr>
          <w:rStyle w:val="HTML"/>
          <w:vanish/>
        </w:rPr>
      </w:pPr>
      <w:r>
        <w:rPr>
          <w:rStyle w:val="n"/>
          <w:vanish/>
        </w:rPr>
        <w:t>subAccountAPI</w:t>
      </w:r>
      <w:r>
        <w:rPr>
          <w:rStyle w:val="HTML"/>
          <w:vanish/>
        </w:rPr>
        <w:t xml:space="preserve"> </w:t>
      </w:r>
      <w:r>
        <w:rPr>
          <w:rStyle w:val="o"/>
          <w:vanish/>
        </w:rPr>
        <w:t>=</w:t>
      </w:r>
      <w:r>
        <w:rPr>
          <w:rStyle w:val="HTML"/>
          <w:vanish/>
        </w:rPr>
        <w:t xml:space="preserve"> </w:t>
      </w:r>
      <w:r>
        <w:rPr>
          <w:rStyle w:val="n"/>
          <w:vanish/>
        </w:rPr>
        <w:t>SubAccount</w:t>
      </w:r>
      <w:r>
        <w:rPr>
          <w:rStyle w:val="p"/>
          <w:vanish/>
        </w:rPr>
        <w:t>.</w:t>
      </w:r>
      <w:r>
        <w:rPr>
          <w:rStyle w:val="n"/>
          <w:vanish/>
        </w:rPr>
        <w:t>SubAccountAPI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197746258"/>
        <w:rPr>
          <w:rStyle w:val="HTML"/>
          <w:vanish/>
        </w:rPr>
      </w:pPr>
    </w:p>
    <w:p w:rsidR="00000000" w:rsidRDefault="00000000">
      <w:pPr>
        <w:pStyle w:val="HTML0"/>
        <w:divId w:val="197746258"/>
        <w:rPr>
          <w:rStyle w:val="c1"/>
          <w:vanish/>
        </w:rPr>
      </w:pPr>
      <w:r>
        <w:rPr>
          <w:rStyle w:val="c1"/>
          <w:vanish/>
        </w:rPr>
        <w:t># Get custody trading sub-account list</w:t>
      </w:r>
    </w:p>
    <w:p w:rsidR="00000000" w:rsidRDefault="00000000">
      <w:pPr>
        <w:pStyle w:val="HTML0"/>
        <w:divId w:val="197746258"/>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subAccountAPI</w:t>
      </w:r>
      <w:r>
        <w:rPr>
          <w:rStyle w:val="p"/>
          <w:vanish/>
        </w:rPr>
        <w:t>.</w:t>
      </w:r>
      <w:r>
        <w:rPr>
          <w:rStyle w:val="n"/>
          <w:vanish/>
        </w:rPr>
        <w:t>get_entrust_subaccount_list</w:t>
      </w:r>
      <w:r>
        <w:rPr>
          <w:rStyle w:val="p"/>
          <w:vanish/>
        </w:rPr>
        <w:t>()</w:t>
      </w:r>
    </w:p>
    <w:p w:rsidR="00000000" w:rsidRDefault="00000000">
      <w:pPr>
        <w:pStyle w:val="HTML0"/>
        <w:divId w:val="197746258"/>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199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subAcct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Sub-account name</w:t>
            </w:r>
          </w:p>
        </w:tc>
      </w:tr>
    </w:tbl>
    <w:p w:rsidR="00000000" w:rsidRDefault="00000000">
      <w:pPr>
        <w:pStyle w:val="a5"/>
        <w:ind w:left="720" w:right="720"/>
        <w:divId w:val="997729569"/>
      </w:pPr>
      <w:r>
        <w:t>Returned results</w:t>
      </w:r>
    </w:p>
    <w:p w:rsidR="00000000" w:rsidRDefault="00000000">
      <w:pPr>
        <w:pStyle w:val="HTML0"/>
        <w:divId w:val="1818915692"/>
        <w:rPr>
          <w:rStyle w:val="w"/>
        </w:rPr>
      </w:pPr>
      <w:r>
        <w:rPr>
          <w:rStyle w:val="p"/>
        </w:rPr>
        <w:t>{</w:t>
      </w:r>
    </w:p>
    <w:p w:rsidR="00000000" w:rsidRDefault="00000000">
      <w:pPr>
        <w:pStyle w:val="HTML0"/>
        <w:divId w:val="1818915692"/>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1818915692"/>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1818915692"/>
        <w:rPr>
          <w:rStyle w:val="w"/>
        </w:rPr>
      </w:pPr>
      <w:r>
        <w:rPr>
          <w:rStyle w:val="w"/>
        </w:rPr>
        <w:t xml:space="preserve">    </w:t>
      </w:r>
      <w:r>
        <w:rPr>
          <w:rStyle w:val="nl"/>
        </w:rPr>
        <w:t>"data"</w:t>
      </w:r>
      <w:r>
        <w:rPr>
          <w:rStyle w:val="p"/>
        </w:rPr>
        <w:t>:[</w:t>
      </w:r>
    </w:p>
    <w:p w:rsidR="00000000" w:rsidRDefault="00000000">
      <w:pPr>
        <w:pStyle w:val="HTML0"/>
        <w:divId w:val="1818915692"/>
        <w:rPr>
          <w:rStyle w:val="w"/>
        </w:rPr>
      </w:pPr>
      <w:r>
        <w:rPr>
          <w:rStyle w:val="w"/>
        </w:rPr>
        <w:t xml:space="preserve">       </w:t>
      </w:r>
      <w:r>
        <w:rPr>
          <w:rStyle w:val="p"/>
        </w:rPr>
        <w:t>{</w:t>
      </w:r>
    </w:p>
    <w:p w:rsidR="00000000" w:rsidRDefault="00000000">
      <w:pPr>
        <w:pStyle w:val="HTML0"/>
        <w:divId w:val="1818915692"/>
        <w:rPr>
          <w:rStyle w:val="w"/>
        </w:rPr>
      </w:pPr>
      <w:r>
        <w:rPr>
          <w:rStyle w:val="w"/>
        </w:rPr>
        <w:t xml:space="preserve">          </w:t>
      </w:r>
      <w:r>
        <w:rPr>
          <w:rStyle w:val="nl"/>
        </w:rPr>
        <w:t>"subAcct"</w:t>
      </w:r>
      <w:r>
        <w:rPr>
          <w:rStyle w:val="p"/>
        </w:rPr>
        <w:t>:</w:t>
      </w:r>
      <w:r>
        <w:rPr>
          <w:rStyle w:val="s2"/>
        </w:rPr>
        <w:t>"test-1"</w:t>
      </w:r>
    </w:p>
    <w:p w:rsidR="00000000" w:rsidRDefault="00000000">
      <w:pPr>
        <w:pStyle w:val="HTML0"/>
        <w:divId w:val="1818915692"/>
        <w:rPr>
          <w:rStyle w:val="w"/>
        </w:rPr>
      </w:pPr>
      <w:r>
        <w:rPr>
          <w:rStyle w:val="w"/>
        </w:rPr>
        <w:t xml:space="preserve">       </w:t>
      </w:r>
      <w:r>
        <w:rPr>
          <w:rStyle w:val="p"/>
        </w:rPr>
        <w:t>},</w:t>
      </w:r>
    </w:p>
    <w:p w:rsidR="00000000" w:rsidRDefault="00000000">
      <w:pPr>
        <w:pStyle w:val="HTML0"/>
        <w:divId w:val="1818915692"/>
        <w:rPr>
          <w:rStyle w:val="w"/>
        </w:rPr>
      </w:pPr>
      <w:r>
        <w:rPr>
          <w:rStyle w:val="w"/>
        </w:rPr>
        <w:t xml:space="preserve">       </w:t>
      </w:r>
      <w:r>
        <w:rPr>
          <w:rStyle w:val="p"/>
        </w:rPr>
        <w:t>{</w:t>
      </w:r>
    </w:p>
    <w:p w:rsidR="00000000" w:rsidRDefault="00000000">
      <w:pPr>
        <w:pStyle w:val="HTML0"/>
        <w:divId w:val="1818915692"/>
        <w:rPr>
          <w:rStyle w:val="w"/>
        </w:rPr>
      </w:pPr>
      <w:r>
        <w:rPr>
          <w:rStyle w:val="w"/>
        </w:rPr>
        <w:t xml:space="preserve">          </w:t>
      </w:r>
      <w:r>
        <w:rPr>
          <w:rStyle w:val="nl"/>
        </w:rPr>
        <w:t>"subAcct"</w:t>
      </w:r>
      <w:r>
        <w:rPr>
          <w:rStyle w:val="p"/>
        </w:rPr>
        <w:t>:</w:t>
      </w:r>
      <w:r>
        <w:rPr>
          <w:rStyle w:val="s2"/>
        </w:rPr>
        <w:t>"test-2"</w:t>
      </w:r>
    </w:p>
    <w:p w:rsidR="00000000" w:rsidRDefault="00000000">
      <w:pPr>
        <w:pStyle w:val="HTML0"/>
        <w:divId w:val="1818915692"/>
        <w:rPr>
          <w:rStyle w:val="w"/>
        </w:rPr>
      </w:pPr>
      <w:r>
        <w:rPr>
          <w:rStyle w:val="w"/>
        </w:rPr>
        <w:t xml:space="preserve">       </w:t>
      </w:r>
      <w:r>
        <w:rPr>
          <w:rStyle w:val="p"/>
        </w:rPr>
        <w:t>}</w:t>
      </w:r>
    </w:p>
    <w:p w:rsidR="00000000" w:rsidRDefault="00000000">
      <w:pPr>
        <w:pStyle w:val="HTML0"/>
        <w:divId w:val="1818915692"/>
        <w:rPr>
          <w:rStyle w:val="w"/>
        </w:rPr>
      </w:pPr>
      <w:r>
        <w:rPr>
          <w:rStyle w:val="w"/>
        </w:rPr>
        <w:t xml:space="preserve">    </w:t>
      </w:r>
      <w:r>
        <w:rPr>
          <w:rStyle w:val="p"/>
        </w:rPr>
        <w:t>]</w:t>
      </w:r>
    </w:p>
    <w:p w:rsidR="00000000" w:rsidRDefault="00000000">
      <w:pPr>
        <w:pStyle w:val="HTML0"/>
        <w:divId w:val="1818915692"/>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6"/>
        <w:gridCol w:w="780"/>
        <w:gridCol w:w="1995"/>
      </w:tblGrid>
      <w:tr w:rsidR="00000000">
        <w:trPr>
          <w:divId w:val="175387555"/>
          <w:tblHeader/>
          <w:tblCellSpacing w:w="15" w:type="dxa"/>
        </w:trPr>
        <w:tc>
          <w:tcPr>
            <w:tcW w:w="0" w:type="auto"/>
            <w:vAlign w:val="center"/>
            <w:hideMark/>
          </w:tcPr>
          <w:p w:rsidR="00000000" w:rsidRDefault="00000000">
            <w:pPr>
              <w:rPr>
                <w:b/>
                <w:bCs/>
              </w:rPr>
            </w:pPr>
            <w:r>
              <w:rPr>
                <w:rStyle w:val="a6"/>
              </w:rPr>
              <w:t>Parameter name</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subAcct</w:t>
            </w:r>
          </w:p>
        </w:tc>
        <w:tc>
          <w:tcPr>
            <w:tcW w:w="0" w:type="auto"/>
            <w:vAlign w:val="center"/>
            <w:hideMark/>
          </w:tcPr>
          <w:p w:rsidR="00000000" w:rsidRDefault="00000000">
            <w:r>
              <w:t>String</w:t>
            </w:r>
          </w:p>
        </w:tc>
        <w:tc>
          <w:tcPr>
            <w:tcW w:w="0" w:type="auto"/>
            <w:vAlign w:val="center"/>
            <w:hideMark/>
          </w:tcPr>
          <w:p w:rsidR="00000000" w:rsidRDefault="00000000">
            <w:r>
              <w:t>Sub-account name</w:t>
            </w:r>
          </w:p>
        </w:tc>
      </w:tr>
    </w:tbl>
    <w:p w:rsidR="00000000" w:rsidRDefault="00000000">
      <w:pPr>
        <w:pStyle w:val="1"/>
        <w:divId w:val="175387555"/>
      </w:pPr>
      <w:r>
        <w:t>Financial Product</w:t>
      </w:r>
    </w:p>
    <w:p w:rsidR="00000000" w:rsidRDefault="00000000">
      <w:pPr>
        <w:pStyle w:val="2"/>
        <w:divId w:val="175387555"/>
      </w:pPr>
      <w:r>
        <w:t>On-chain earn</w:t>
      </w:r>
    </w:p>
    <w:p w:rsidR="00000000" w:rsidRDefault="00000000">
      <w:pPr>
        <w:pStyle w:val="a5"/>
        <w:divId w:val="175387555"/>
      </w:pPr>
      <w:r>
        <w:t xml:space="preserve">Only the assets in the funding account can be used for purchase. </w:t>
      </w:r>
      <w:hyperlink r:id="rId665" w:history="1">
        <w:r>
          <w:rPr>
            <w:rStyle w:val="a3"/>
          </w:rPr>
          <w:t>More details</w:t>
        </w:r>
      </w:hyperlink>
    </w:p>
    <w:p w:rsidR="00000000" w:rsidRDefault="00000000">
      <w:pPr>
        <w:pStyle w:val="3"/>
        <w:divId w:val="175387555"/>
      </w:pPr>
      <w:r>
        <w:t>GET / Offers</w:t>
      </w:r>
    </w:p>
    <w:p w:rsidR="00000000" w:rsidRDefault="00000000">
      <w:pPr>
        <w:pStyle w:val="4"/>
        <w:divId w:val="175387555"/>
      </w:pPr>
      <w:r>
        <w:t>Rate Limit: 3 requests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/api/v5/finance/staking-defi/offers</w:t>
      </w:r>
    </w:p>
    <w:p w:rsidR="00000000" w:rsidRDefault="00000000">
      <w:pPr>
        <w:pStyle w:val="a5"/>
        <w:ind w:left="720" w:right="720"/>
        <w:divId w:val="203102353"/>
      </w:pPr>
      <w:r>
        <w:t>Request Example</w:t>
      </w:r>
    </w:p>
    <w:p w:rsidR="00000000" w:rsidRDefault="00000000">
      <w:pPr>
        <w:pStyle w:val="HTML0"/>
        <w:divId w:val="161816910"/>
        <w:rPr>
          <w:rStyle w:val="HTML"/>
        </w:rPr>
      </w:pPr>
      <w:r>
        <w:rPr>
          <w:rStyle w:val="HTML"/>
        </w:rPr>
        <w:t>GET /api/v5/finance/staking-defi/offers</w:t>
      </w:r>
    </w:p>
    <w:p w:rsidR="00000000" w:rsidRDefault="00000000">
      <w:pPr>
        <w:pStyle w:val="HTML0"/>
        <w:divId w:val="161816910"/>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780"/>
        <w:gridCol w:w="1058"/>
        <w:gridCol w:w="355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productId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Product ID</w:t>
            </w:r>
          </w:p>
        </w:tc>
      </w:tr>
      <w:tr w:rsidR="00000000">
        <w:trPr>
          <w:divId w:val="175387555"/>
          <w:tblCellSpacing w:w="15" w:type="dxa"/>
        </w:trPr>
        <w:tc>
          <w:tcPr>
            <w:tcW w:w="0" w:type="auto"/>
            <w:vAlign w:val="center"/>
            <w:hideMark/>
          </w:tcPr>
          <w:p w:rsidR="00000000" w:rsidRDefault="00000000">
            <w:r>
              <w:t>protocolType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Protocol type</w:t>
            </w:r>
            <w:r>
              <w:br/>
            </w:r>
            <w:r>
              <w:rPr>
                <w:rStyle w:val="HTML"/>
              </w:rPr>
              <w:t>defi</w:t>
            </w:r>
            <w:r>
              <w:t>: on-chain earn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Investment currency, e.g. </w:t>
            </w:r>
            <w:r>
              <w:rPr>
                <w:rStyle w:val="HTML"/>
              </w:rPr>
              <w:t>BTC</w:t>
            </w:r>
          </w:p>
        </w:tc>
      </w:tr>
    </w:tbl>
    <w:p w:rsidR="00000000" w:rsidRDefault="00000000">
      <w:pPr>
        <w:pStyle w:val="a5"/>
        <w:ind w:left="720" w:right="720"/>
        <w:divId w:val="401291321"/>
      </w:pPr>
      <w:r>
        <w:t>Response Example</w:t>
      </w:r>
    </w:p>
    <w:p w:rsidR="00000000" w:rsidRDefault="00000000">
      <w:pPr>
        <w:pStyle w:val="HTML0"/>
        <w:divId w:val="1929970182"/>
        <w:rPr>
          <w:rStyle w:val="w"/>
        </w:rPr>
      </w:pPr>
      <w:r>
        <w:rPr>
          <w:rStyle w:val="p"/>
        </w:rPr>
        <w:t>{</w:t>
      </w:r>
    </w:p>
    <w:p w:rsidR="00000000" w:rsidRDefault="00000000">
      <w:pPr>
        <w:pStyle w:val="HTML0"/>
        <w:divId w:val="1929970182"/>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929970182"/>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929970182"/>
        <w:rPr>
          <w:rStyle w:val="w"/>
        </w:rPr>
      </w:pPr>
      <w:r>
        <w:rPr>
          <w:rStyle w:val="w"/>
        </w:rPr>
        <w:t xml:space="preserve">        </w:t>
      </w:r>
      <w:r>
        <w:rPr>
          <w:rStyle w:val="p"/>
        </w:rPr>
        <w:t>{</w:t>
      </w:r>
    </w:p>
    <w:p w:rsidR="00000000" w:rsidRDefault="00000000">
      <w:pPr>
        <w:pStyle w:val="HTML0"/>
        <w:divId w:val="1929970182"/>
        <w:rPr>
          <w:rStyle w:val="w"/>
        </w:rPr>
      </w:pPr>
      <w:r>
        <w:rPr>
          <w:rStyle w:val="w"/>
        </w:rPr>
        <w:t xml:space="preserve">            </w:t>
      </w:r>
      <w:r>
        <w:rPr>
          <w:rStyle w:val="nl"/>
        </w:rPr>
        <w:t>"ccy"</w:t>
      </w:r>
      <w:r>
        <w:rPr>
          <w:rStyle w:val="p"/>
        </w:rPr>
        <w:t>:</w:t>
      </w:r>
      <w:r>
        <w:rPr>
          <w:rStyle w:val="w"/>
        </w:rPr>
        <w:t xml:space="preserve"> </w:t>
      </w:r>
      <w:r>
        <w:rPr>
          <w:rStyle w:val="s2"/>
        </w:rPr>
        <w:t>"DOT"</w:t>
      </w:r>
      <w:r>
        <w:rPr>
          <w:rStyle w:val="p"/>
        </w:rPr>
        <w:t>,</w:t>
      </w:r>
    </w:p>
    <w:p w:rsidR="00000000" w:rsidRDefault="00000000">
      <w:pPr>
        <w:pStyle w:val="HTML0"/>
        <w:divId w:val="1929970182"/>
        <w:rPr>
          <w:rStyle w:val="w"/>
        </w:rPr>
      </w:pPr>
      <w:r>
        <w:rPr>
          <w:rStyle w:val="w"/>
        </w:rPr>
        <w:t xml:space="preserve">            </w:t>
      </w:r>
      <w:r>
        <w:rPr>
          <w:rStyle w:val="nl"/>
        </w:rPr>
        <w:t>"productId"</w:t>
      </w:r>
      <w:r>
        <w:rPr>
          <w:rStyle w:val="p"/>
        </w:rPr>
        <w:t>:</w:t>
      </w:r>
      <w:r>
        <w:rPr>
          <w:rStyle w:val="w"/>
        </w:rPr>
        <w:t xml:space="preserve"> </w:t>
      </w:r>
      <w:r>
        <w:rPr>
          <w:rStyle w:val="s2"/>
        </w:rPr>
        <w:t>"101"</w:t>
      </w:r>
      <w:r>
        <w:rPr>
          <w:rStyle w:val="p"/>
        </w:rPr>
        <w:t>,</w:t>
      </w:r>
    </w:p>
    <w:p w:rsidR="00000000" w:rsidRDefault="00000000">
      <w:pPr>
        <w:pStyle w:val="HTML0"/>
        <w:divId w:val="1929970182"/>
        <w:rPr>
          <w:rStyle w:val="w"/>
        </w:rPr>
      </w:pPr>
      <w:r>
        <w:rPr>
          <w:rStyle w:val="w"/>
        </w:rPr>
        <w:t xml:space="preserve">            </w:t>
      </w:r>
      <w:r>
        <w:rPr>
          <w:rStyle w:val="nl"/>
        </w:rPr>
        <w:t>"protocol"</w:t>
      </w:r>
      <w:r>
        <w:rPr>
          <w:rStyle w:val="p"/>
        </w:rPr>
        <w:t>:</w:t>
      </w:r>
      <w:r>
        <w:rPr>
          <w:rStyle w:val="w"/>
        </w:rPr>
        <w:t xml:space="preserve"> </w:t>
      </w:r>
      <w:r>
        <w:rPr>
          <w:rStyle w:val="s2"/>
        </w:rPr>
        <w:t>"Polkadot"</w:t>
      </w:r>
      <w:r>
        <w:rPr>
          <w:rStyle w:val="p"/>
        </w:rPr>
        <w:t>,</w:t>
      </w:r>
    </w:p>
    <w:p w:rsidR="00000000" w:rsidRDefault="00000000">
      <w:pPr>
        <w:pStyle w:val="HTML0"/>
        <w:divId w:val="1929970182"/>
        <w:rPr>
          <w:rStyle w:val="w"/>
        </w:rPr>
      </w:pPr>
      <w:r>
        <w:rPr>
          <w:rStyle w:val="w"/>
        </w:rPr>
        <w:t xml:space="preserve">            </w:t>
      </w:r>
      <w:r>
        <w:rPr>
          <w:rStyle w:val="nl"/>
        </w:rPr>
        <w:t>"protocolType"</w:t>
      </w:r>
      <w:r>
        <w:rPr>
          <w:rStyle w:val="p"/>
        </w:rPr>
        <w:t>:</w:t>
      </w:r>
      <w:r>
        <w:rPr>
          <w:rStyle w:val="w"/>
        </w:rPr>
        <w:t xml:space="preserve"> </w:t>
      </w:r>
      <w:r>
        <w:rPr>
          <w:rStyle w:val="s2"/>
        </w:rPr>
        <w:t>"defi"</w:t>
      </w:r>
      <w:r>
        <w:rPr>
          <w:rStyle w:val="p"/>
        </w:rPr>
        <w:t>,</w:t>
      </w:r>
    </w:p>
    <w:p w:rsidR="00000000" w:rsidRDefault="00000000">
      <w:pPr>
        <w:pStyle w:val="HTML0"/>
        <w:divId w:val="1929970182"/>
        <w:rPr>
          <w:rStyle w:val="w"/>
        </w:rPr>
      </w:pPr>
      <w:r>
        <w:rPr>
          <w:rStyle w:val="w"/>
        </w:rPr>
        <w:t xml:space="preserve">            </w:t>
      </w:r>
      <w:r>
        <w:rPr>
          <w:rStyle w:val="nl"/>
        </w:rPr>
        <w:t>"term"</w:t>
      </w:r>
      <w:r>
        <w:rPr>
          <w:rStyle w:val="p"/>
        </w:rPr>
        <w:t>:</w:t>
      </w:r>
      <w:r>
        <w:rPr>
          <w:rStyle w:val="w"/>
        </w:rPr>
        <w:t xml:space="preserve"> </w:t>
      </w:r>
      <w:r>
        <w:rPr>
          <w:rStyle w:val="s2"/>
        </w:rPr>
        <w:t>"0"</w:t>
      </w:r>
      <w:r>
        <w:rPr>
          <w:rStyle w:val="p"/>
        </w:rPr>
        <w:t>,</w:t>
      </w:r>
    </w:p>
    <w:p w:rsidR="00000000" w:rsidRDefault="00000000">
      <w:pPr>
        <w:pStyle w:val="HTML0"/>
        <w:divId w:val="1929970182"/>
        <w:rPr>
          <w:rStyle w:val="w"/>
        </w:rPr>
      </w:pPr>
      <w:r>
        <w:rPr>
          <w:rStyle w:val="w"/>
        </w:rPr>
        <w:t xml:space="preserve">            </w:t>
      </w:r>
      <w:r>
        <w:rPr>
          <w:rStyle w:val="nl"/>
        </w:rPr>
        <w:t>"apy"</w:t>
      </w:r>
      <w:r>
        <w:rPr>
          <w:rStyle w:val="p"/>
        </w:rPr>
        <w:t>:</w:t>
      </w:r>
      <w:r>
        <w:rPr>
          <w:rStyle w:val="w"/>
        </w:rPr>
        <w:t xml:space="preserve"> </w:t>
      </w:r>
      <w:r>
        <w:rPr>
          <w:rStyle w:val="s2"/>
        </w:rPr>
        <w:t>"0.1767"</w:t>
      </w:r>
      <w:r>
        <w:rPr>
          <w:rStyle w:val="p"/>
        </w:rPr>
        <w:t>,</w:t>
      </w:r>
    </w:p>
    <w:p w:rsidR="00000000" w:rsidRDefault="00000000">
      <w:pPr>
        <w:pStyle w:val="HTML0"/>
        <w:divId w:val="1929970182"/>
        <w:rPr>
          <w:rStyle w:val="w"/>
        </w:rPr>
      </w:pPr>
      <w:r>
        <w:rPr>
          <w:rStyle w:val="w"/>
        </w:rPr>
        <w:t xml:space="preserve">            </w:t>
      </w:r>
      <w:r>
        <w:rPr>
          <w:rStyle w:val="nl"/>
        </w:rPr>
        <w:t>"earlyRedeem"</w:t>
      </w:r>
      <w:r>
        <w:rPr>
          <w:rStyle w:val="p"/>
        </w:rPr>
        <w:t>:</w:t>
      </w:r>
      <w:r>
        <w:rPr>
          <w:rStyle w:val="w"/>
        </w:rPr>
        <w:t xml:space="preserve"> </w:t>
      </w:r>
      <w:r>
        <w:rPr>
          <w:rStyle w:val="kc"/>
        </w:rPr>
        <w:t>false</w:t>
      </w:r>
      <w:r>
        <w:rPr>
          <w:rStyle w:val="p"/>
        </w:rPr>
        <w:t>,</w:t>
      </w:r>
    </w:p>
    <w:p w:rsidR="00000000" w:rsidRDefault="00000000">
      <w:pPr>
        <w:pStyle w:val="HTML0"/>
        <w:divId w:val="1929970182"/>
        <w:rPr>
          <w:rStyle w:val="w"/>
        </w:rPr>
      </w:pPr>
      <w:r>
        <w:rPr>
          <w:rStyle w:val="w"/>
        </w:rPr>
        <w:t xml:space="preserve">            </w:t>
      </w:r>
      <w:r>
        <w:rPr>
          <w:rStyle w:val="nl"/>
        </w:rPr>
        <w:t>"state"</w:t>
      </w:r>
      <w:r>
        <w:rPr>
          <w:rStyle w:val="p"/>
        </w:rPr>
        <w:t>:</w:t>
      </w:r>
      <w:r>
        <w:rPr>
          <w:rStyle w:val="w"/>
        </w:rPr>
        <w:t xml:space="preserve"> </w:t>
      </w:r>
      <w:r>
        <w:rPr>
          <w:rStyle w:val="s2"/>
        </w:rPr>
        <w:t>"purchasable"</w:t>
      </w:r>
      <w:r>
        <w:rPr>
          <w:rStyle w:val="p"/>
        </w:rPr>
        <w:t>,</w:t>
      </w:r>
    </w:p>
    <w:p w:rsidR="00000000" w:rsidRDefault="00000000">
      <w:pPr>
        <w:pStyle w:val="HTML0"/>
        <w:divId w:val="1929970182"/>
        <w:rPr>
          <w:rStyle w:val="w"/>
        </w:rPr>
      </w:pPr>
      <w:r>
        <w:rPr>
          <w:rStyle w:val="w"/>
        </w:rPr>
        <w:t xml:space="preserve">            </w:t>
      </w:r>
      <w:r>
        <w:rPr>
          <w:rStyle w:val="nl"/>
        </w:rPr>
        <w:t>"investData"</w:t>
      </w:r>
      <w:r>
        <w:rPr>
          <w:rStyle w:val="p"/>
        </w:rPr>
        <w:t>:</w:t>
      </w:r>
      <w:r>
        <w:rPr>
          <w:rStyle w:val="w"/>
        </w:rPr>
        <w:t xml:space="preserve"> </w:t>
      </w:r>
      <w:r>
        <w:rPr>
          <w:rStyle w:val="p"/>
        </w:rPr>
        <w:t>[</w:t>
      </w:r>
    </w:p>
    <w:p w:rsidR="00000000" w:rsidRDefault="00000000">
      <w:pPr>
        <w:pStyle w:val="HTML0"/>
        <w:divId w:val="1929970182"/>
        <w:rPr>
          <w:rStyle w:val="w"/>
        </w:rPr>
      </w:pPr>
      <w:r>
        <w:rPr>
          <w:rStyle w:val="w"/>
        </w:rPr>
        <w:t xml:space="preserve">                </w:t>
      </w:r>
      <w:r>
        <w:rPr>
          <w:rStyle w:val="p"/>
        </w:rPr>
        <w:t>{</w:t>
      </w:r>
    </w:p>
    <w:p w:rsidR="00000000" w:rsidRDefault="00000000">
      <w:pPr>
        <w:pStyle w:val="HTML0"/>
        <w:divId w:val="1929970182"/>
        <w:rPr>
          <w:rStyle w:val="w"/>
        </w:rPr>
      </w:pPr>
      <w:r>
        <w:rPr>
          <w:rStyle w:val="w"/>
        </w:rPr>
        <w:t xml:space="preserve">                    </w:t>
      </w:r>
      <w:r>
        <w:rPr>
          <w:rStyle w:val="nl"/>
        </w:rPr>
        <w:t>"bal"</w:t>
      </w:r>
      <w:r>
        <w:rPr>
          <w:rStyle w:val="p"/>
        </w:rPr>
        <w:t>:</w:t>
      </w:r>
      <w:r>
        <w:rPr>
          <w:rStyle w:val="w"/>
        </w:rPr>
        <w:t xml:space="preserve"> </w:t>
      </w:r>
      <w:r>
        <w:rPr>
          <w:rStyle w:val="s2"/>
        </w:rPr>
        <w:t>"0"</w:t>
      </w:r>
      <w:r>
        <w:rPr>
          <w:rStyle w:val="p"/>
        </w:rPr>
        <w:t>,</w:t>
      </w:r>
    </w:p>
    <w:p w:rsidR="00000000" w:rsidRDefault="00000000">
      <w:pPr>
        <w:pStyle w:val="HTML0"/>
        <w:divId w:val="1929970182"/>
        <w:rPr>
          <w:rStyle w:val="w"/>
        </w:rPr>
      </w:pPr>
      <w:r>
        <w:rPr>
          <w:rStyle w:val="w"/>
        </w:rPr>
        <w:t xml:space="preserve">                    </w:t>
      </w:r>
      <w:r>
        <w:rPr>
          <w:rStyle w:val="nl"/>
        </w:rPr>
        <w:t>"ccy"</w:t>
      </w:r>
      <w:r>
        <w:rPr>
          <w:rStyle w:val="p"/>
        </w:rPr>
        <w:t>:</w:t>
      </w:r>
      <w:r>
        <w:rPr>
          <w:rStyle w:val="w"/>
        </w:rPr>
        <w:t xml:space="preserve"> </w:t>
      </w:r>
      <w:r>
        <w:rPr>
          <w:rStyle w:val="s2"/>
        </w:rPr>
        <w:t>"DOT"</w:t>
      </w:r>
      <w:r>
        <w:rPr>
          <w:rStyle w:val="p"/>
        </w:rPr>
        <w:t>,</w:t>
      </w:r>
    </w:p>
    <w:p w:rsidR="00000000" w:rsidRDefault="00000000">
      <w:pPr>
        <w:pStyle w:val="HTML0"/>
        <w:divId w:val="1929970182"/>
        <w:rPr>
          <w:rStyle w:val="w"/>
        </w:rPr>
      </w:pPr>
      <w:r>
        <w:rPr>
          <w:rStyle w:val="w"/>
        </w:rPr>
        <w:t xml:space="preserve">                    </w:t>
      </w:r>
      <w:r>
        <w:rPr>
          <w:rStyle w:val="nl"/>
        </w:rPr>
        <w:t>"maxAmt"</w:t>
      </w:r>
      <w:r>
        <w:rPr>
          <w:rStyle w:val="p"/>
        </w:rPr>
        <w:t>:</w:t>
      </w:r>
      <w:r>
        <w:rPr>
          <w:rStyle w:val="w"/>
        </w:rPr>
        <w:t xml:space="preserve"> </w:t>
      </w:r>
      <w:r>
        <w:rPr>
          <w:rStyle w:val="s2"/>
        </w:rPr>
        <w:t>"0"</w:t>
      </w:r>
      <w:r>
        <w:rPr>
          <w:rStyle w:val="p"/>
        </w:rPr>
        <w:t>,</w:t>
      </w:r>
    </w:p>
    <w:p w:rsidR="00000000" w:rsidRDefault="00000000">
      <w:pPr>
        <w:pStyle w:val="HTML0"/>
        <w:divId w:val="1929970182"/>
        <w:rPr>
          <w:rStyle w:val="w"/>
        </w:rPr>
      </w:pPr>
      <w:r>
        <w:rPr>
          <w:rStyle w:val="w"/>
        </w:rPr>
        <w:t xml:space="preserve">                    </w:t>
      </w:r>
      <w:r>
        <w:rPr>
          <w:rStyle w:val="nl"/>
        </w:rPr>
        <w:t>"minAmt"</w:t>
      </w:r>
      <w:r>
        <w:rPr>
          <w:rStyle w:val="p"/>
        </w:rPr>
        <w:t>:</w:t>
      </w:r>
      <w:r>
        <w:rPr>
          <w:rStyle w:val="w"/>
        </w:rPr>
        <w:t xml:space="preserve"> </w:t>
      </w:r>
      <w:r>
        <w:rPr>
          <w:rStyle w:val="s2"/>
        </w:rPr>
        <w:t>"2"</w:t>
      </w:r>
    </w:p>
    <w:p w:rsidR="00000000" w:rsidRDefault="00000000">
      <w:pPr>
        <w:pStyle w:val="HTML0"/>
        <w:divId w:val="1929970182"/>
        <w:rPr>
          <w:rStyle w:val="w"/>
        </w:rPr>
      </w:pPr>
      <w:r>
        <w:rPr>
          <w:rStyle w:val="w"/>
        </w:rPr>
        <w:t xml:space="preserve">                </w:t>
      </w:r>
      <w:r>
        <w:rPr>
          <w:rStyle w:val="p"/>
        </w:rPr>
        <w:t>}</w:t>
      </w:r>
    </w:p>
    <w:p w:rsidR="00000000" w:rsidRDefault="00000000">
      <w:pPr>
        <w:pStyle w:val="HTML0"/>
        <w:divId w:val="1929970182"/>
        <w:rPr>
          <w:rStyle w:val="w"/>
        </w:rPr>
      </w:pPr>
      <w:r>
        <w:rPr>
          <w:rStyle w:val="w"/>
        </w:rPr>
        <w:t xml:space="preserve">            </w:t>
      </w:r>
      <w:r>
        <w:rPr>
          <w:rStyle w:val="p"/>
        </w:rPr>
        <w:t>],</w:t>
      </w:r>
    </w:p>
    <w:p w:rsidR="00000000" w:rsidRDefault="00000000">
      <w:pPr>
        <w:pStyle w:val="HTML0"/>
        <w:divId w:val="1929970182"/>
        <w:rPr>
          <w:rStyle w:val="w"/>
        </w:rPr>
      </w:pPr>
      <w:r>
        <w:rPr>
          <w:rStyle w:val="w"/>
        </w:rPr>
        <w:t xml:space="preserve">            </w:t>
      </w:r>
      <w:r>
        <w:rPr>
          <w:rStyle w:val="nl"/>
        </w:rPr>
        <w:t>"earningData"</w:t>
      </w:r>
      <w:r>
        <w:rPr>
          <w:rStyle w:val="p"/>
        </w:rPr>
        <w:t>:</w:t>
      </w:r>
      <w:r>
        <w:rPr>
          <w:rStyle w:val="w"/>
        </w:rPr>
        <w:t xml:space="preserve"> </w:t>
      </w:r>
      <w:r>
        <w:rPr>
          <w:rStyle w:val="p"/>
        </w:rPr>
        <w:t>[</w:t>
      </w:r>
    </w:p>
    <w:p w:rsidR="00000000" w:rsidRDefault="00000000">
      <w:pPr>
        <w:pStyle w:val="HTML0"/>
        <w:divId w:val="1929970182"/>
        <w:rPr>
          <w:rStyle w:val="w"/>
        </w:rPr>
      </w:pPr>
      <w:r>
        <w:rPr>
          <w:rStyle w:val="w"/>
        </w:rPr>
        <w:t xml:space="preserve">                </w:t>
      </w:r>
      <w:r>
        <w:rPr>
          <w:rStyle w:val="p"/>
        </w:rPr>
        <w:t>{</w:t>
      </w:r>
    </w:p>
    <w:p w:rsidR="00000000" w:rsidRDefault="00000000">
      <w:pPr>
        <w:pStyle w:val="HTML0"/>
        <w:divId w:val="1929970182"/>
        <w:rPr>
          <w:rStyle w:val="w"/>
        </w:rPr>
      </w:pPr>
      <w:r>
        <w:rPr>
          <w:rStyle w:val="w"/>
        </w:rPr>
        <w:t xml:space="preserve">                    </w:t>
      </w:r>
      <w:r>
        <w:rPr>
          <w:rStyle w:val="nl"/>
        </w:rPr>
        <w:t>"ccy"</w:t>
      </w:r>
      <w:r>
        <w:rPr>
          <w:rStyle w:val="p"/>
        </w:rPr>
        <w:t>:</w:t>
      </w:r>
      <w:r>
        <w:rPr>
          <w:rStyle w:val="w"/>
        </w:rPr>
        <w:t xml:space="preserve"> </w:t>
      </w:r>
      <w:r>
        <w:rPr>
          <w:rStyle w:val="s2"/>
        </w:rPr>
        <w:t>"DOT"</w:t>
      </w:r>
      <w:r>
        <w:rPr>
          <w:rStyle w:val="p"/>
        </w:rPr>
        <w:t>,</w:t>
      </w:r>
    </w:p>
    <w:p w:rsidR="00000000" w:rsidRDefault="00000000">
      <w:pPr>
        <w:pStyle w:val="HTML0"/>
        <w:divId w:val="1929970182"/>
        <w:rPr>
          <w:rStyle w:val="w"/>
        </w:rPr>
      </w:pPr>
      <w:r>
        <w:rPr>
          <w:rStyle w:val="w"/>
        </w:rPr>
        <w:t xml:space="preserve">                    </w:t>
      </w:r>
      <w:r>
        <w:rPr>
          <w:rStyle w:val="nl"/>
        </w:rPr>
        <w:t>"earningType"</w:t>
      </w:r>
      <w:r>
        <w:rPr>
          <w:rStyle w:val="p"/>
        </w:rPr>
        <w:t>:</w:t>
      </w:r>
      <w:r>
        <w:rPr>
          <w:rStyle w:val="w"/>
        </w:rPr>
        <w:t xml:space="preserve"> </w:t>
      </w:r>
      <w:r>
        <w:rPr>
          <w:rStyle w:val="s2"/>
        </w:rPr>
        <w:t>"0"</w:t>
      </w:r>
    </w:p>
    <w:p w:rsidR="00000000" w:rsidRDefault="00000000">
      <w:pPr>
        <w:pStyle w:val="HTML0"/>
        <w:divId w:val="1929970182"/>
        <w:rPr>
          <w:rStyle w:val="w"/>
        </w:rPr>
      </w:pPr>
      <w:r>
        <w:rPr>
          <w:rStyle w:val="w"/>
        </w:rPr>
        <w:t xml:space="preserve">                </w:t>
      </w:r>
      <w:r>
        <w:rPr>
          <w:rStyle w:val="p"/>
        </w:rPr>
        <w:t>}</w:t>
      </w:r>
    </w:p>
    <w:p w:rsidR="00000000" w:rsidRDefault="00000000">
      <w:pPr>
        <w:pStyle w:val="HTML0"/>
        <w:divId w:val="1929970182"/>
        <w:rPr>
          <w:rStyle w:val="w"/>
        </w:rPr>
      </w:pPr>
      <w:r>
        <w:rPr>
          <w:rStyle w:val="w"/>
        </w:rPr>
        <w:t xml:space="preserve">            </w:t>
      </w:r>
      <w:r>
        <w:rPr>
          <w:rStyle w:val="p"/>
        </w:rPr>
        <w:t>],</w:t>
      </w:r>
    </w:p>
    <w:p w:rsidR="00000000" w:rsidRDefault="00000000">
      <w:pPr>
        <w:pStyle w:val="HTML0"/>
        <w:divId w:val="1929970182"/>
        <w:rPr>
          <w:rStyle w:val="w"/>
        </w:rPr>
      </w:pPr>
      <w:r>
        <w:rPr>
          <w:rStyle w:val="w"/>
        </w:rPr>
        <w:t xml:space="preserve">            </w:t>
      </w:r>
      <w:r>
        <w:rPr>
          <w:rStyle w:val="nl"/>
        </w:rPr>
        <w:t>"fastRedemptionDailyLimit"</w:t>
      </w:r>
      <w:r>
        <w:rPr>
          <w:rStyle w:val="p"/>
        </w:rPr>
        <w:t>:</w:t>
      </w:r>
      <w:r>
        <w:rPr>
          <w:rStyle w:val="w"/>
        </w:rPr>
        <w:t xml:space="preserve"> </w:t>
      </w:r>
      <w:r>
        <w:rPr>
          <w:rStyle w:val="s2"/>
        </w:rPr>
        <w:t>""</w:t>
      </w:r>
      <w:r>
        <w:rPr>
          <w:rStyle w:val="p"/>
        </w:rPr>
        <w:t>,</w:t>
      </w:r>
    </w:p>
    <w:p w:rsidR="00000000" w:rsidRDefault="00000000">
      <w:pPr>
        <w:pStyle w:val="HTML0"/>
        <w:divId w:val="1929970182"/>
        <w:rPr>
          <w:rStyle w:val="w"/>
        </w:rPr>
      </w:pPr>
      <w:r>
        <w:rPr>
          <w:rStyle w:val="w"/>
        </w:rPr>
        <w:t xml:space="preserve">            </w:t>
      </w:r>
      <w:r>
        <w:rPr>
          <w:rStyle w:val="nl"/>
        </w:rPr>
        <w:t>"redeemPeriod"</w:t>
      </w:r>
      <w:r>
        <w:rPr>
          <w:rStyle w:val="p"/>
        </w:rPr>
        <w:t>:</w:t>
      </w:r>
      <w:r>
        <w:rPr>
          <w:rStyle w:val="w"/>
        </w:rPr>
        <w:t xml:space="preserve"> </w:t>
      </w:r>
      <w:r>
        <w:rPr>
          <w:rStyle w:val="p"/>
        </w:rPr>
        <w:t>[</w:t>
      </w:r>
    </w:p>
    <w:p w:rsidR="00000000" w:rsidRDefault="00000000">
      <w:pPr>
        <w:pStyle w:val="HTML0"/>
        <w:divId w:val="1929970182"/>
        <w:rPr>
          <w:rStyle w:val="w"/>
        </w:rPr>
      </w:pPr>
      <w:r>
        <w:rPr>
          <w:rStyle w:val="w"/>
        </w:rPr>
        <w:t xml:space="preserve">                </w:t>
      </w:r>
      <w:r>
        <w:rPr>
          <w:rStyle w:val="s2"/>
        </w:rPr>
        <w:t>"28D"</w:t>
      </w:r>
      <w:r>
        <w:rPr>
          <w:rStyle w:val="p"/>
        </w:rPr>
        <w:t>,</w:t>
      </w:r>
    </w:p>
    <w:p w:rsidR="00000000" w:rsidRDefault="00000000">
      <w:pPr>
        <w:pStyle w:val="HTML0"/>
        <w:divId w:val="1929970182"/>
        <w:rPr>
          <w:rStyle w:val="w"/>
        </w:rPr>
      </w:pPr>
      <w:r>
        <w:rPr>
          <w:rStyle w:val="w"/>
        </w:rPr>
        <w:t xml:space="preserve">                </w:t>
      </w:r>
      <w:r>
        <w:rPr>
          <w:rStyle w:val="s2"/>
        </w:rPr>
        <w:t>"28D"</w:t>
      </w:r>
    </w:p>
    <w:p w:rsidR="00000000" w:rsidRDefault="00000000">
      <w:pPr>
        <w:pStyle w:val="HTML0"/>
        <w:divId w:val="1929970182"/>
        <w:rPr>
          <w:rStyle w:val="w"/>
        </w:rPr>
      </w:pPr>
      <w:r>
        <w:rPr>
          <w:rStyle w:val="w"/>
        </w:rPr>
        <w:t xml:space="preserve">            </w:t>
      </w:r>
      <w:r>
        <w:rPr>
          <w:rStyle w:val="p"/>
        </w:rPr>
        <w:t>]</w:t>
      </w:r>
    </w:p>
    <w:p w:rsidR="00000000" w:rsidRDefault="00000000">
      <w:pPr>
        <w:pStyle w:val="HTML0"/>
        <w:divId w:val="1929970182"/>
        <w:rPr>
          <w:rStyle w:val="w"/>
        </w:rPr>
      </w:pPr>
      <w:r>
        <w:rPr>
          <w:rStyle w:val="w"/>
        </w:rPr>
        <w:t xml:space="preserve">        </w:t>
      </w:r>
      <w:r>
        <w:rPr>
          <w:rStyle w:val="p"/>
        </w:rPr>
        <w:t>}</w:t>
      </w:r>
    </w:p>
    <w:p w:rsidR="00000000" w:rsidRDefault="00000000">
      <w:pPr>
        <w:pStyle w:val="HTML0"/>
        <w:divId w:val="1929970182"/>
        <w:rPr>
          <w:rStyle w:val="w"/>
        </w:rPr>
      </w:pPr>
      <w:r>
        <w:rPr>
          <w:rStyle w:val="w"/>
        </w:rPr>
        <w:t xml:space="preserve">    </w:t>
      </w:r>
      <w:r>
        <w:rPr>
          <w:rStyle w:val="p"/>
        </w:rPr>
        <w:t>],</w:t>
      </w:r>
    </w:p>
    <w:p w:rsidR="00000000" w:rsidRDefault="00000000">
      <w:pPr>
        <w:pStyle w:val="HTML0"/>
        <w:divId w:val="1929970182"/>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929970182"/>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1209"/>
        <w:gridCol w:w="4142"/>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 xml:space="preserve">Currency type, e.g. </w:t>
            </w:r>
            <w:r>
              <w:rPr>
                <w:rStyle w:val="HTML"/>
              </w:rPr>
              <w:t>BTC</w:t>
            </w:r>
          </w:p>
        </w:tc>
      </w:tr>
      <w:tr w:rsidR="00000000">
        <w:trPr>
          <w:divId w:val="175387555"/>
          <w:tblCellSpacing w:w="15" w:type="dxa"/>
        </w:trPr>
        <w:tc>
          <w:tcPr>
            <w:tcW w:w="0" w:type="auto"/>
            <w:vAlign w:val="center"/>
            <w:hideMark/>
          </w:tcPr>
          <w:p w:rsidR="00000000" w:rsidRDefault="00000000">
            <w:r>
              <w:t>productId</w:t>
            </w:r>
          </w:p>
        </w:tc>
        <w:tc>
          <w:tcPr>
            <w:tcW w:w="0" w:type="auto"/>
            <w:vAlign w:val="center"/>
            <w:hideMark/>
          </w:tcPr>
          <w:p w:rsidR="00000000" w:rsidRDefault="00000000">
            <w:r>
              <w:t>String</w:t>
            </w:r>
          </w:p>
        </w:tc>
        <w:tc>
          <w:tcPr>
            <w:tcW w:w="0" w:type="auto"/>
            <w:vAlign w:val="center"/>
            <w:hideMark/>
          </w:tcPr>
          <w:p w:rsidR="00000000" w:rsidRDefault="00000000">
            <w:r>
              <w:t>Product ID</w:t>
            </w:r>
          </w:p>
        </w:tc>
      </w:tr>
      <w:tr w:rsidR="00000000">
        <w:trPr>
          <w:divId w:val="175387555"/>
          <w:tblCellSpacing w:w="15" w:type="dxa"/>
        </w:trPr>
        <w:tc>
          <w:tcPr>
            <w:tcW w:w="0" w:type="auto"/>
            <w:vAlign w:val="center"/>
            <w:hideMark/>
          </w:tcPr>
          <w:p w:rsidR="00000000" w:rsidRDefault="00000000">
            <w:r>
              <w:t>protocol</w:t>
            </w:r>
          </w:p>
        </w:tc>
        <w:tc>
          <w:tcPr>
            <w:tcW w:w="0" w:type="auto"/>
            <w:vAlign w:val="center"/>
            <w:hideMark/>
          </w:tcPr>
          <w:p w:rsidR="00000000" w:rsidRDefault="00000000">
            <w:r>
              <w:t>String</w:t>
            </w:r>
          </w:p>
        </w:tc>
        <w:tc>
          <w:tcPr>
            <w:tcW w:w="0" w:type="auto"/>
            <w:vAlign w:val="center"/>
            <w:hideMark/>
          </w:tcPr>
          <w:p w:rsidR="00000000" w:rsidRDefault="00000000">
            <w:r>
              <w:t>Protocol</w:t>
            </w:r>
          </w:p>
        </w:tc>
      </w:tr>
      <w:tr w:rsidR="00000000">
        <w:trPr>
          <w:divId w:val="175387555"/>
          <w:tblCellSpacing w:w="15" w:type="dxa"/>
        </w:trPr>
        <w:tc>
          <w:tcPr>
            <w:tcW w:w="0" w:type="auto"/>
            <w:vAlign w:val="center"/>
            <w:hideMark/>
          </w:tcPr>
          <w:p w:rsidR="00000000" w:rsidRDefault="00000000">
            <w:r>
              <w:t>protocolType</w:t>
            </w:r>
          </w:p>
        </w:tc>
        <w:tc>
          <w:tcPr>
            <w:tcW w:w="0" w:type="auto"/>
            <w:vAlign w:val="center"/>
            <w:hideMark/>
          </w:tcPr>
          <w:p w:rsidR="00000000" w:rsidRDefault="00000000">
            <w:r>
              <w:t>String</w:t>
            </w:r>
          </w:p>
        </w:tc>
        <w:tc>
          <w:tcPr>
            <w:tcW w:w="0" w:type="auto"/>
            <w:vAlign w:val="center"/>
            <w:hideMark/>
          </w:tcPr>
          <w:p w:rsidR="00000000" w:rsidRDefault="00000000">
            <w:r>
              <w:t>Protocol type</w:t>
            </w:r>
            <w:r>
              <w:br/>
            </w:r>
            <w:r>
              <w:rPr>
                <w:rStyle w:val="HTML"/>
              </w:rPr>
              <w:t>defi</w:t>
            </w:r>
            <w:r>
              <w:t>: on-chain earn</w:t>
            </w:r>
          </w:p>
        </w:tc>
      </w:tr>
      <w:tr w:rsidR="00000000">
        <w:trPr>
          <w:divId w:val="175387555"/>
          <w:tblCellSpacing w:w="15" w:type="dxa"/>
        </w:trPr>
        <w:tc>
          <w:tcPr>
            <w:tcW w:w="0" w:type="auto"/>
            <w:vAlign w:val="center"/>
            <w:hideMark/>
          </w:tcPr>
          <w:p w:rsidR="00000000" w:rsidRDefault="00000000">
            <w:r>
              <w:t>term</w:t>
            </w:r>
          </w:p>
        </w:tc>
        <w:tc>
          <w:tcPr>
            <w:tcW w:w="0" w:type="auto"/>
            <w:vAlign w:val="center"/>
            <w:hideMark/>
          </w:tcPr>
          <w:p w:rsidR="00000000" w:rsidRDefault="00000000">
            <w:r>
              <w:t>String</w:t>
            </w:r>
          </w:p>
        </w:tc>
        <w:tc>
          <w:tcPr>
            <w:tcW w:w="0" w:type="auto"/>
            <w:vAlign w:val="center"/>
            <w:hideMark/>
          </w:tcPr>
          <w:p w:rsidR="00000000" w:rsidRDefault="00000000">
            <w:r>
              <w:t>Protocol term</w:t>
            </w:r>
            <w:r>
              <w:br/>
              <w:t xml:space="preserve">It will return the days of fixed term and will return </w:t>
            </w:r>
            <w:r>
              <w:rPr>
                <w:rStyle w:val="HTML"/>
              </w:rPr>
              <w:t>0</w:t>
            </w:r>
            <w:r>
              <w:t xml:space="preserve"> for flexible product</w:t>
            </w:r>
          </w:p>
        </w:tc>
      </w:tr>
      <w:tr w:rsidR="00000000">
        <w:trPr>
          <w:divId w:val="175387555"/>
          <w:tblCellSpacing w:w="15" w:type="dxa"/>
        </w:trPr>
        <w:tc>
          <w:tcPr>
            <w:tcW w:w="0" w:type="auto"/>
            <w:vAlign w:val="center"/>
            <w:hideMark/>
          </w:tcPr>
          <w:p w:rsidR="00000000" w:rsidRDefault="00000000">
            <w:r>
              <w:t>apy</w:t>
            </w:r>
          </w:p>
        </w:tc>
        <w:tc>
          <w:tcPr>
            <w:tcW w:w="0" w:type="auto"/>
            <w:vAlign w:val="center"/>
            <w:hideMark/>
          </w:tcPr>
          <w:p w:rsidR="00000000" w:rsidRDefault="00000000">
            <w:r>
              <w:t>String</w:t>
            </w:r>
          </w:p>
        </w:tc>
        <w:tc>
          <w:tcPr>
            <w:tcW w:w="0" w:type="auto"/>
            <w:vAlign w:val="center"/>
            <w:hideMark/>
          </w:tcPr>
          <w:p w:rsidR="00000000" w:rsidRDefault="00000000">
            <w:r>
              <w:t>Estimated annualization</w:t>
            </w:r>
            <w:r>
              <w:br/>
              <w:t>If the annualization is 7% , this field is 0.07</w:t>
            </w:r>
          </w:p>
        </w:tc>
      </w:tr>
      <w:tr w:rsidR="00000000">
        <w:trPr>
          <w:divId w:val="175387555"/>
          <w:tblCellSpacing w:w="15" w:type="dxa"/>
        </w:trPr>
        <w:tc>
          <w:tcPr>
            <w:tcW w:w="0" w:type="auto"/>
            <w:vAlign w:val="center"/>
            <w:hideMark/>
          </w:tcPr>
          <w:p w:rsidR="00000000" w:rsidRDefault="00000000">
            <w:r>
              <w:t>earlyRedeem</w:t>
            </w:r>
          </w:p>
        </w:tc>
        <w:tc>
          <w:tcPr>
            <w:tcW w:w="0" w:type="auto"/>
            <w:vAlign w:val="center"/>
            <w:hideMark/>
          </w:tcPr>
          <w:p w:rsidR="00000000" w:rsidRDefault="00000000">
            <w:r>
              <w:t>Boolean</w:t>
            </w:r>
          </w:p>
        </w:tc>
        <w:tc>
          <w:tcPr>
            <w:tcW w:w="0" w:type="auto"/>
            <w:vAlign w:val="center"/>
            <w:hideMark/>
          </w:tcPr>
          <w:p w:rsidR="00000000" w:rsidRDefault="00000000">
            <w:r>
              <w:t>Whether the protocol supports early redemption</w:t>
            </w:r>
          </w:p>
        </w:tc>
      </w:tr>
      <w:tr w:rsidR="00000000">
        <w:trPr>
          <w:divId w:val="175387555"/>
          <w:tblCellSpacing w:w="15" w:type="dxa"/>
        </w:trPr>
        <w:tc>
          <w:tcPr>
            <w:tcW w:w="0" w:type="auto"/>
            <w:vAlign w:val="center"/>
            <w:hideMark/>
          </w:tcPr>
          <w:p w:rsidR="00000000" w:rsidRDefault="00000000">
            <w:r>
              <w:t>investData</w:t>
            </w:r>
          </w:p>
        </w:tc>
        <w:tc>
          <w:tcPr>
            <w:tcW w:w="0" w:type="auto"/>
            <w:vAlign w:val="center"/>
            <w:hideMark/>
          </w:tcPr>
          <w:p w:rsidR="00000000" w:rsidRDefault="00000000">
            <w:r>
              <w:t>Array</w:t>
            </w:r>
          </w:p>
        </w:tc>
        <w:tc>
          <w:tcPr>
            <w:tcW w:w="0" w:type="auto"/>
            <w:vAlign w:val="center"/>
            <w:hideMark/>
          </w:tcPr>
          <w:p w:rsidR="00000000" w:rsidRDefault="00000000">
            <w:r>
              <w:t>Current target currency information available for investment</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 xml:space="preserve">Investment currency, e.g. </w:t>
            </w:r>
            <w:r>
              <w:rPr>
                <w:rStyle w:val="HTML"/>
              </w:rPr>
              <w:t>BTC</w:t>
            </w:r>
          </w:p>
        </w:tc>
      </w:tr>
      <w:tr w:rsidR="00000000">
        <w:trPr>
          <w:divId w:val="175387555"/>
          <w:tblCellSpacing w:w="15" w:type="dxa"/>
        </w:trPr>
        <w:tc>
          <w:tcPr>
            <w:tcW w:w="0" w:type="auto"/>
            <w:vAlign w:val="center"/>
            <w:hideMark/>
          </w:tcPr>
          <w:p w:rsidR="00000000" w:rsidRDefault="00000000">
            <w:r>
              <w:t>&gt; bal</w:t>
            </w:r>
          </w:p>
        </w:tc>
        <w:tc>
          <w:tcPr>
            <w:tcW w:w="0" w:type="auto"/>
            <w:vAlign w:val="center"/>
            <w:hideMark/>
          </w:tcPr>
          <w:p w:rsidR="00000000" w:rsidRDefault="00000000">
            <w:r>
              <w:t>String</w:t>
            </w:r>
          </w:p>
        </w:tc>
        <w:tc>
          <w:tcPr>
            <w:tcW w:w="0" w:type="auto"/>
            <w:vAlign w:val="center"/>
            <w:hideMark/>
          </w:tcPr>
          <w:p w:rsidR="00000000" w:rsidRDefault="00000000">
            <w:r>
              <w:t>Available balance to invest</w:t>
            </w:r>
          </w:p>
        </w:tc>
      </w:tr>
      <w:tr w:rsidR="00000000">
        <w:trPr>
          <w:divId w:val="175387555"/>
          <w:tblCellSpacing w:w="15" w:type="dxa"/>
        </w:trPr>
        <w:tc>
          <w:tcPr>
            <w:tcW w:w="0" w:type="auto"/>
            <w:vAlign w:val="center"/>
            <w:hideMark/>
          </w:tcPr>
          <w:p w:rsidR="00000000" w:rsidRDefault="00000000">
            <w:r>
              <w:t>&gt; minAmt</w:t>
            </w:r>
          </w:p>
        </w:tc>
        <w:tc>
          <w:tcPr>
            <w:tcW w:w="0" w:type="auto"/>
            <w:vAlign w:val="center"/>
            <w:hideMark/>
          </w:tcPr>
          <w:p w:rsidR="00000000" w:rsidRDefault="00000000">
            <w:r>
              <w:t>String</w:t>
            </w:r>
          </w:p>
        </w:tc>
        <w:tc>
          <w:tcPr>
            <w:tcW w:w="0" w:type="auto"/>
            <w:vAlign w:val="center"/>
            <w:hideMark/>
          </w:tcPr>
          <w:p w:rsidR="00000000" w:rsidRDefault="00000000">
            <w:r>
              <w:t>Minimum subscription amount</w:t>
            </w:r>
          </w:p>
        </w:tc>
      </w:tr>
      <w:tr w:rsidR="00000000">
        <w:trPr>
          <w:divId w:val="175387555"/>
          <w:tblCellSpacing w:w="15" w:type="dxa"/>
        </w:trPr>
        <w:tc>
          <w:tcPr>
            <w:tcW w:w="0" w:type="auto"/>
            <w:vAlign w:val="center"/>
            <w:hideMark/>
          </w:tcPr>
          <w:p w:rsidR="00000000" w:rsidRDefault="00000000">
            <w:r>
              <w:t>&gt; maxAmt</w:t>
            </w:r>
          </w:p>
        </w:tc>
        <w:tc>
          <w:tcPr>
            <w:tcW w:w="0" w:type="auto"/>
            <w:vAlign w:val="center"/>
            <w:hideMark/>
          </w:tcPr>
          <w:p w:rsidR="00000000" w:rsidRDefault="00000000">
            <w:r>
              <w:t>String</w:t>
            </w:r>
          </w:p>
        </w:tc>
        <w:tc>
          <w:tcPr>
            <w:tcW w:w="0" w:type="auto"/>
            <w:vAlign w:val="center"/>
            <w:hideMark/>
          </w:tcPr>
          <w:p w:rsidR="00000000" w:rsidRDefault="00000000">
            <w:r>
              <w:t>Maximum available subscription amount</w:t>
            </w:r>
          </w:p>
        </w:tc>
      </w:tr>
      <w:tr w:rsidR="00000000">
        <w:trPr>
          <w:divId w:val="175387555"/>
          <w:tblCellSpacing w:w="15" w:type="dxa"/>
        </w:trPr>
        <w:tc>
          <w:tcPr>
            <w:tcW w:w="0" w:type="auto"/>
            <w:vAlign w:val="center"/>
            <w:hideMark/>
          </w:tcPr>
          <w:p w:rsidR="00000000" w:rsidRDefault="00000000">
            <w:r>
              <w:t>earningData</w:t>
            </w:r>
          </w:p>
        </w:tc>
        <w:tc>
          <w:tcPr>
            <w:tcW w:w="0" w:type="auto"/>
            <w:vAlign w:val="center"/>
            <w:hideMark/>
          </w:tcPr>
          <w:p w:rsidR="00000000" w:rsidRDefault="00000000">
            <w:r>
              <w:t>Array of object</w:t>
            </w:r>
          </w:p>
        </w:tc>
        <w:tc>
          <w:tcPr>
            <w:tcW w:w="0" w:type="auto"/>
            <w:vAlign w:val="center"/>
            <w:hideMark/>
          </w:tcPr>
          <w:p w:rsidR="00000000" w:rsidRDefault="00000000">
            <w:r>
              <w:t>Earning data</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 xml:space="preserve">Earning currency, e.g. </w:t>
            </w:r>
            <w:r>
              <w:rPr>
                <w:rStyle w:val="HTML"/>
              </w:rPr>
              <w:t>BTC</w:t>
            </w:r>
          </w:p>
        </w:tc>
      </w:tr>
      <w:tr w:rsidR="00000000">
        <w:trPr>
          <w:divId w:val="175387555"/>
          <w:tblCellSpacing w:w="15" w:type="dxa"/>
        </w:trPr>
        <w:tc>
          <w:tcPr>
            <w:tcW w:w="0" w:type="auto"/>
            <w:vAlign w:val="center"/>
            <w:hideMark/>
          </w:tcPr>
          <w:p w:rsidR="00000000" w:rsidRDefault="00000000">
            <w:r>
              <w:t>&gt; earningType</w:t>
            </w:r>
          </w:p>
        </w:tc>
        <w:tc>
          <w:tcPr>
            <w:tcW w:w="0" w:type="auto"/>
            <w:vAlign w:val="center"/>
            <w:hideMark/>
          </w:tcPr>
          <w:p w:rsidR="00000000" w:rsidRDefault="00000000">
            <w:r>
              <w:t>String</w:t>
            </w:r>
          </w:p>
        </w:tc>
        <w:tc>
          <w:tcPr>
            <w:tcW w:w="0" w:type="auto"/>
            <w:vAlign w:val="center"/>
            <w:hideMark/>
          </w:tcPr>
          <w:p w:rsidR="00000000" w:rsidRDefault="00000000">
            <w:r>
              <w:t>Earning type</w:t>
            </w:r>
            <w:r>
              <w:br/>
            </w:r>
            <w:r>
              <w:rPr>
                <w:rStyle w:val="HTML"/>
              </w:rPr>
              <w:t>0</w:t>
            </w:r>
            <w:r>
              <w:t>: Estimated earning</w:t>
            </w:r>
            <w:r>
              <w:br/>
            </w:r>
            <w:r>
              <w:rPr>
                <w:rStyle w:val="HTML"/>
              </w:rPr>
              <w:t>1</w:t>
            </w:r>
            <w:r>
              <w:t>: Cumulative earning</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Product state</w:t>
            </w:r>
            <w:r>
              <w:br/>
            </w:r>
            <w:r>
              <w:rPr>
                <w:rStyle w:val="HTML"/>
              </w:rPr>
              <w:t>purchasable</w:t>
            </w:r>
            <w:r>
              <w:t>: Purchasable</w:t>
            </w:r>
            <w:r>
              <w:br/>
            </w:r>
            <w:r>
              <w:rPr>
                <w:rStyle w:val="HTML"/>
              </w:rPr>
              <w:t>sold_out</w:t>
            </w:r>
            <w:r>
              <w:t>: Sold out</w:t>
            </w:r>
            <w:r>
              <w:br/>
            </w:r>
            <w:r>
              <w:rPr>
                <w:rStyle w:val="HTML"/>
              </w:rPr>
              <w:t>Stop</w:t>
            </w:r>
            <w:r>
              <w:t>: Suspension of subscription</w:t>
            </w:r>
          </w:p>
        </w:tc>
      </w:tr>
      <w:tr w:rsidR="00000000">
        <w:trPr>
          <w:divId w:val="175387555"/>
          <w:tblCellSpacing w:w="15" w:type="dxa"/>
        </w:trPr>
        <w:tc>
          <w:tcPr>
            <w:tcW w:w="0" w:type="auto"/>
            <w:vAlign w:val="center"/>
            <w:hideMark/>
          </w:tcPr>
          <w:p w:rsidR="00000000" w:rsidRDefault="00000000">
            <w:r>
              <w:t>redeemPeriod</w:t>
            </w:r>
          </w:p>
        </w:tc>
        <w:tc>
          <w:tcPr>
            <w:tcW w:w="0" w:type="auto"/>
            <w:vAlign w:val="center"/>
            <w:hideMark/>
          </w:tcPr>
          <w:p w:rsidR="00000000" w:rsidRDefault="00000000">
            <w:r>
              <w:t>Array of string</w:t>
            </w:r>
          </w:p>
        </w:tc>
        <w:tc>
          <w:tcPr>
            <w:tcW w:w="0" w:type="auto"/>
            <w:vAlign w:val="center"/>
            <w:hideMark/>
          </w:tcPr>
          <w:p w:rsidR="00000000" w:rsidRDefault="00000000">
            <w:r>
              <w:t>Redemption Period, format in [min time,max time]</w:t>
            </w:r>
            <w:r>
              <w:br/>
            </w:r>
            <w:r>
              <w:rPr>
                <w:rStyle w:val="HTML"/>
              </w:rPr>
              <w:t>H</w:t>
            </w:r>
            <w:r>
              <w:t xml:space="preserve">: Hour, </w:t>
            </w:r>
            <w:r>
              <w:rPr>
                <w:rStyle w:val="HTML"/>
              </w:rPr>
              <w:t>D</w:t>
            </w:r>
            <w:r>
              <w:t>: Day</w:t>
            </w:r>
            <w:r>
              <w:br/>
              <w:t>e.g. ["1H","24H"] represents redemption period is between 1 Hour and 24 Hours.</w:t>
            </w:r>
            <w:r>
              <w:br/>
              <w:t>["14D","14D"] represents redemption period is 14 days.</w:t>
            </w:r>
          </w:p>
        </w:tc>
      </w:tr>
      <w:tr w:rsidR="00000000">
        <w:trPr>
          <w:divId w:val="175387555"/>
          <w:tblCellSpacing w:w="15" w:type="dxa"/>
        </w:trPr>
        <w:tc>
          <w:tcPr>
            <w:tcW w:w="0" w:type="auto"/>
            <w:vAlign w:val="center"/>
            <w:hideMark/>
          </w:tcPr>
          <w:p w:rsidR="00000000" w:rsidRDefault="00000000">
            <w:r>
              <w:t>fastRedemptionDailyLimit</w:t>
            </w:r>
          </w:p>
        </w:tc>
        <w:tc>
          <w:tcPr>
            <w:tcW w:w="0" w:type="auto"/>
            <w:vAlign w:val="center"/>
            <w:hideMark/>
          </w:tcPr>
          <w:p w:rsidR="00000000" w:rsidRDefault="00000000">
            <w:r>
              <w:t>String</w:t>
            </w:r>
          </w:p>
        </w:tc>
        <w:tc>
          <w:tcPr>
            <w:tcW w:w="0" w:type="auto"/>
            <w:vAlign w:val="center"/>
            <w:hideMark/>
          </w:tcPr>
          <w:p w:rsidR="00000000" w:rsidRDefault="00000000">
            <w:r>
              <w:t>Fast redemption daily limit</w:t>
            </w:r>
            <w:r>
              <w:br/>
              <w:t>If fast redemption is not supported, it will return ''.</w:t>
            </w:r>
          </w:p>
        </w:tc>
      </w:tr>
    </w:tbl>
    <w:p w:rsidR="00000000" w:rsidRDefault="00000000">
      <w:pPr>
        <w:pStyle w:val="3"/>
        <w:divId w:val="175387555"/>
      </w:pPr>
      <w:r>
        <w:t>POST / Purchase</w:t>
      </w:r>
    </w:p>
    <w:p w:rsidR="00000000" w:rsidRDefault="00000000">
      <w:pPr>
        <w:pStyle w:val="4"/>
        <w:divId w:val="175387555"/>
      </w:pPr>
      <w:r>
        <w:t>Rate Limit: 2 requests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/api/v5/finance/staking-defi/purchase</w:t>
      </w:r>
    </w:p>
    <w:p w:rsidR="00000000" w:rsidRDefault="00000000">
      <w:pPr>
        <w:pStyle w:val="a5"/>
        <w:ind w:left="720" w:right="720"/>
        <w:divId w:val="602569283"/>
      </w:pPr>
      <w:r>
        <w:t>Request Example</w:t>
      </w:r>
    </w:p>
    <w:p w:rsidR="00000000" w:rsidRDefault="00000000">
      <w:pPr>
        <w:pStyle w:val="HTML0"/>
        <w:divId w:val="86969697"/>
        <w:rPr>
          <w:rStyle w:val="HTML"/>
        </w:rPr>
      </w:pPr>
      <w:r>
        <w:rPr>
          <w:rStyle w:val="c"/>
        </w:rPr>
        <w:t># Invest 100ZIL 30-day staking protocol</w:t>
      </w:r>
    </w:p>
    <w:p w:rsidR="00000000" w:rsidRDefault="00000000">
      <w:pPr>
        <w:pStyle w:val="HTML0"/>
        <w:divId w:val="86969697"/>
        <w:rPr>
          <w:rStyle w:val="HTML"/>
        </w:rPr>
      </w:pPr>
      <w:r>
        <w:rPr>
          <w:rStyle w:val="HTML"/>
        </w:rPr>
        <w:t>POST /api/v5/finance/staking-defi/purchase</w:t>
      </w:r>
    </w:p>
    <w:p w:rsidR="00000000" w:rsidRDefault="00000000">
      <w:pPr>
        <w:pStyle w:val="HTML0"/>
        <w:divId w:val="86969697"/>
        <w:rPr>
          <w:rStyle w:val="HTML"/>
        </w:rPr>
      </w:pPr>
      <w:r>
        <w:rPr>
          <w:rStyle w:val="HTML"/>
        </w:rPr>
        <w:t xml:space="preserve">body </w:t>
      </w:r>
    </w:p>
    <w:p w:rsidR="00000000" w:rsidRDefault="00000000">
      <w:pPr>
        <w:pStyle w:val="HTML0"/>
        <w:divId w:val="86969697"/>
        <w:rPr>
          <w:rStyle w:val="HTML"/>
        </w:rPr>
      </w:pPr>
      <w:r>
        <w:rPr>
          <w:rStyle w:val="o"/>
        </w:rPr>
        <w:t>{</w:t>
      </w:r>
    </w:p>
    <w:p w:rsidR="00000000" w:rsidRDefault="00000000">
      <w:pPr>
        <w:pStyle w:val="HTML0"/>
        <w:divId w:val="86969697"/>
        <w:rPr>
          <w:rStyle w:val="HTML"/>
        </w:rPr>
      </w:pPr>
      <w:r>
        <w:rPr>
          <w:rStyle w:val="HTML"/>
        </w:rPr>
        <w:t xml:space="preserve">    </w:t>
      </w:r>
      <w:r>
        <w:rPr>
          <w:rStyle w:val="s2"/>
        </w:rPr>
        <w:t>"productId"</w:t>
      </w:r>
      <w:r>
        <w:rPr>
          <w:rStyle w:val="HTML"/>
        </w:rPr>
        <w:t>:</w:t>
      </w:r>
      <w:r>
        <w:rPr>
          <w:rStyle w:val="s2"/>
        </w:rPr>
        <w:t>"1234"</w:t>
      </w:r>
      <w:r>
        <w:rPr>
          <w:rStyle w:val="HTML"/>
        </w:rPr>
        <w:t>,</w:t>
      </w:r>
    </w:p>
    <w:p w:rsidR="00000000" w:rsidRDefault="00000000">
      <w:pPr>
        <w:pStyle w:val="HTML0"/>
        <w:divId w:val="86969697"/>
        <w:rPr>
          <w:rStyle w:val="HTML"/>
        </w:rPr>
      </w:pPr>
      <w:r>
        <w:rPr>
          <w:rStyle w:val="HTML"/>
        </w:rPr>
        <w:t xml:space="preserve">    </w:t>
      </w:r>
      <w:r>
        <w:rPr>
          <w:rStyle w:val="s2"/>
        </w:rPr>
        <w:t>"investData"</w:t>
      </w:r>
      <w:r>
        <w:rPr>
          <w:rStyle w:val="HTML"/>
        </w:rPr>
        <w:t>:[</w:t>
      </w:r>
    </w:p>
    <w:p w:rsidR="00000000" w:rsidRDefault="00000000">
      <w:pPr>
        <w:pStyle w:val="HTML0"/>
        <w:divId w:val="86969697"/>
        <w:rPr>
          <w:rStyle w:val="HTML"/>
        </w:rPr>
      </w:pPr>
      <w:r>
        <w:rPr>
          <w:rStyle w:val="HTML"/>
        </w:rPr>
        <w:t xml:space="preserve">      </w:t>
      </w:r>
      <w:r>
        <w:rPr>
          <w:rStyle w:val="o"/>
        </w:rPr>
        <w:t>{</w:t>
      </w:r>
    </w:p>
    <w:p w:rsidR="00000000" w:rsidRDefault="00000000">
      <w:pPr>
        <w:pStyle w:val="HTML0"/>
        <w:divId w:val="86969697"/>
        <w:rPr>
          <w:rStyle w:val="HTML"/>
        </w:rPr>
      </w:pPr>
      <w:r>
        <w:rPr>
          <w:rStyle w:val="HTML"/>
        </w:rPr>
        <w:t xml:space="preserve">        </w:t>
      </w:r>
      <w:r>
        <w:rPr>
          <w:rStyle w:val="s2"/>
        </w:rPr>
        <w:t>"ccy"</w:t>
      </w:r>
      <w:r>
        <w:rPr>
          <w:rStyle w:val="HTML"/>
        </w:rPr>
        <w:t>:</w:t>
      </w:r>
      <w:r>
        <w:rPr>
          <w:rStyle w:val="s2"/>
        </w:rPr>
        <w:t>"ZIL"</w:t>
      </w:r>
      <w:r>
        <w:rPr>
          <w:rStyle w:val="HTML"/>
        </w:rPr>
        <w:t>,</w:t>
      </w:r>
    </w:p>
    <w:p w:rsidR="00000000" w:rsidRDefault="00000000">
      <w:pPr>
        <w:pStyle w:val="HTML0"/>
        <w:divId w:val="86969697"/>
        <w:rPr>
          <w:rStyle w:val="HTML"/>
        </w:rPr>
      </w:pPr>
      <w:r>
        <w:rPr>
          <w:rStyle w:val="HTML"/>
        </w:rPr>
        <w:t xml:space="preserve">        </w:t>
      </w:r>
      <w:r>
        <w:rPr>
          <w:rStyle w:val="s2"/>
        </w:rPr>
        <w:t>"amt"</w:t>
      </w:r>
      <w:r>
        <w:rPr>
          <w:rStyle w:val="HTML"/>
        </w:rPr>
        <w:t>:</w:t>
      </w:r>
      <w:r>
        <w:rPr>
          <w:rStyle w:val="s2"/>
        </w:rPr>
        <w:t>"100"</w:t>
      </w:r>
    </w:p>
    <w:p w:rsidR="00000000" w:rsidRDefault="00000000">
      <w:pPr>
        <w:pStyle w:val="HTML0"/>
        <w:divId w:val="86969697"/>
        <w:rPr>
          <w:rStyle w:val="HTML"/>
        </w:rPr>
      </w:pPr>
      <w:r>
        <w:rPr>
          <w:rStyle w:val="HTML"/>
        </w:rPr>
        <w:t xml:space="preserve">      </w:t>
      </w:r>
      <w:r>
        <w:rPr>
          <w:rStyle w:val="o"/>
        </w:rPr>
        <w:t>}</w:t>
      </w:r>
    </w:p>
    <w:p w:rsidR="00000000" w:rsidRDefault="00000000">
      <w:pPr>
        <w:pStyle w:val="HTML0"/>
        <w:divId w:val="86969697"/>
        <w:rPr>
          <w:rStyle w:val="HTML"/>
        </w:rPr>
      </w:pPr>
      <w:r>
        <w:rPr>
          <w:rStyle w:val="HTML"/>
        </w:rPr>
        <w:t xml:space="preserve">    </w:t>
      </w:r>
      <w:r>
        <w:rPr>
          <w:rStyle w:val="o"/>
        </w:rPr>
        <w:t>]</w:t>
      </w:r>
      <w:r>
        <w:rPr>
          <w:rStyle w:val="HTML"/>
        </w:rPr>
        <w:t>,</w:t>
      </w:r>
    </w:p>
    <w:p w:rsidR="00000000" w:rsidRDefault="00000000">
      <w:pPr>
        <w:pStyle w:val="HTML0"/>
        <w:divId w:val="86969697"/>
        <w:rPr>
          <w:rStyle w:val="HTML"/>
        </w:rPr>
      </w:pPr>
      <w:r>
        <w:rPr>
          <w:rStyle w:val="HTML"/>
        </w:rPr>
        <w:t xml:space="preserve">    </w:t>
      </w:r>
      <w:r>
        <w:rPr>
          <w:rStyle w:val="s2"/>
        </w:rPr>
        <w:t>"term"</w:t>
      </w:r>
      <w:r>
        <w:rPr>
          <w:rStyle w:val="HTML"/>
        </w:rPr>
        <w:t>:</w:t>
      </w:r>
      <w:r>
        <w:rPr>
          <w:rStyle w:val="s2"/>
        </w:rPr>
        <w:t>"30"</w:t>
      </w:r>
    </w:p>
    <w:p w:rsidR="00000000" w:rsidRDefault="00000000">
      <w:pPr>
        <w:pStyle w:val="HTML0"/>
        <w:divId w:val="86969697"/>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1380"/>
        <w:gridCol w:w="487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productId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Product ID</w:t>
            </w:r>
          </w:p>
        </w:tc>
      </w:tr>
      <w:tr w:rsidR="00000000">
        <w:trPr>
          <w:divId w:val="175387555"/>
          <w:tblCellSpacing w:w="15" w:type="dxa"/>
        </w:trPr>
        <w:tc>
          <w:tcPr>
            <w:tcW w:w="0" w:type="auto"/>
            <w:vAlign w:val="center"/>
            <w:hideMark/>
          </w:tcPr>
          <w:p w:rsidR="00000000" w:rsidRDefault="00000000">
            <w:r>
              <w:t>investData</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Investment data</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Investment currency, e.g. </w:t>
            </w:r>
            <w:r>
              <w:rPr>
                <w:rStyle w:val="HTML"/>
              </w:rPr>
              <w:t>BTC</w:t>
            </w:r>
          </w:p>
        </w:tc>
      </w:tr>
      <w:tr w:rsidR="00000000">
        <w:trPr>
          <w:divId w:val="175387555"/>
          <w:tblCellSpacing w:w="15" w:type="dxa"/>
        </w:trPr>
        <w:tc>
          <w:tcPr>
            <w:tcW w:w="0" w:type="auto"/>
            <w:vAlign w:val="center"/>
            <w:hideMark/>
          </w:tcPr>
          <w:p w:rsidR="00000000" w:rsidRDefault="00000000">
            <w:r>
              <w:t>&gt; amt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Investment amount</w:t>
            </w:r>
          </w:p>
        </w:tc>
      </w:tr>
      <w:tr w:rsidR="00000000">
        <w:trPr>
          <w:divId w:val="175387555"/>
          <w:tblCellSpacing w:w="15" w:type="dxa"/>
        </w:trPr>
        <w:tc>
          <w:tcPr>
            <w:tcW w:w="0" w:type="auto"/>
            <w:vAlign w:val="center"/>
            <w:hideMark/>
          </w:tcPr>
          <w:p w:rsidR="00000000" w:rsidRDefault="00000000">
            <w:r>
              <w:t>term</w:t>
            </w:r>
          </w:p>
        </w:tc>
        <w:tc>
          <w:tcPr>
            <w:tcW w:w="0" w:type="auto"/>
            <w:vAlign w:val="center"/>
            <w:hideMark/>
          </w:tcPr>
          <w:p w:rsidR="00000000" w:rsidRDefault="00000000">
            <w:r>
              <w:t>String</w:t>
            </w:r>
          </w:p>
        </w:tc>
        <w:tc>
          <w:tcPr>
            <w:tcW w:w="0" w:type="auto"/>
            <w:vAlign w:val="center"/>
            <w:hideMark/>
          </w:tcPr>
          <w:p w:rsidR="00000000" w:rsidRDefault="00000000">
            <w:r>
              <w:t>Conditional</w:t>
            </w:r>
          </w:p>
        </w:tc>
        <w:tc>
          <w:tcPr>
            <w:tcW w:w="0" w:type="auto"/>
            <w:vAlign w:val="center"/>
            <w:hideMark/>
          </w:tcPr>
          <w:p w:rsidR="00000000" w:rsidRDefault="00000000">
            <w:r>
              <w:t>Investment term</w:t>
            </w:r>
            <w:r>
              <w:br/>
              <w:t>Investment term must be specified for fixed-term product</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Order tag</w:t>
            </w:r>
            <w:r>
              <w:br/>
              <w:t>A combination of case-sensitive alphanumerics, all numbers, or all letters of up to 16 characters.</w:t>
            </w:r>
          </w:p>
        </w:tc>
      </w:tr>
    </w:tbl>
    <w:p w:rsidR="00000000" w:rsidRDefault="00000000">
      <w:pPr>
        <w:pStyle w:val="a5"/>
        <w:ind w:left="720" w:right="720"/>
        <w:divId w:val="2096245555"/>
      </w:pPr>
      <w:r>
        <w:t>Response Example</w:t>
      </w:r>
    </w:p>
    <w:p w:rsidR="00000000" w:rsidRDefault="00000000">
      <w:pPr>
        <w:pStyle w:val="HTML0"/>
        <w:divId w:val="1542934001"/>
        <w:rPr>
          <w:rStyle w:val="w"/>
        </w:rPr>
      </w:pPr>
      <w:r>
        <w:rPr>
          <w:rStyle w:val="p"/>
        </w:rPr>
        <w:t>{</w:t>
      </w:r>
    </w:p>
    <w:p w:rsidR="00000000" w:rsidRDefault="00000000">
      <w:pPr>
        <w:pStyle w:val="HTML0"/>
        <w:divId w:val="1542934001"/>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542934001"/>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1542934001"/>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542934001"/>
        <w:rPr>
          <w:rStyle w:val="w"/>
        </w:rPr>
      </w:pPr>
      <w:r>
        <w:rPr>
          <w:rStyle w:val="w"/>
        </w:rPr>
        <w:t xml:space="preserve">    </w:t>
      </w:r>
      <w:r>
        <w:rPr>
          <w:rStyle w:val="p"/>
        </w:rPr>
        <w:t>{</w:t>
      </w:r>
    </w:p>
    <w:p w:rsidR="00000000" w:rsidRDefault="00000000">
      <w:pPr>
        <w:pStyle w:val="HTML0"/>
        <w:divId w:val="1542934001"/>
        <w:rPr>
          <w:rStyle w:val="w"/>
        </w:rPr>
      </w:pPr>
      <w:r>
        <w:rPr>
          <w:rStyle w:val="w"/>
        </w:rPr>
        <w:t xml:space="preserve">      </w:t>
      </w:r>
      <w:r>
        <w:rPr>
          <w:rStyle w:val="nl"/>
        </w:rPr>
        <w:t>"ordId"</w:t>
      </w:r>
      <w:r>
        <w:rPr>
          <w:rStyle w:val="p"/>
        </w:rPr>
        <w:t>:</w:t>
      </w:r>
      <w:r>
        <w:rPr>
          <w:rStyle w:val="w"/>
        </w:rPr>
        <w:t xml:space="preserve"> </w:t>
      </w:r>
      <w:r>
        <w:rPr>
          <w:rStyle w:val="s2"/>
        </w:rPr>
        <w:t>"754147"</w:t>
      </w:r>
      <w:r>
        <w:rPr>
          <w:rStyle w:val="p"/>
        </w:rPr>
        <w:t>,</w:t>
      </w:r>
    </w:p>
    <w:p w:rsidR="00000000" w:rsidRDefault="00000000">
      <w:pPr>
        <w:pStyle w:val="HTML0"/>
        <w:divId w:val="1542934001"/>
        <w:rPr>
          <w:rStyle w:val="w"/>
        </w:rPr>
      </w:pPr>
      <w:r>
        <w:rPr>
          <w:rStyle w:val="w"/>
        </w:rPr>
        <w:t xml:space="preserve">      </w:t>
      </w:r>
      <w:r>
        <w:rPr>
          <w:rStyle w:val="nl"/>
        </w:rPr>
        <w:t>"tag"</w:t>
      </w:r>
      <w:r>
        <w:rPr>
          <w:rStyle w:val="p"/>
        </w:rPr>
        <w:t>:</w:t>
      </w:r>
      <w:r>
        <w:rPr>
          <w:rStyle w:val="w"/>
        </w:rPr>
        <w:t xml:space="preserve"> </w:t>
      </w:r>
      <w:r>
        <w:rPr>
          <w:rStyle w:val="s2"/>
        </w:rPr>
        <w:t>""</w:t>
      </w:r>
    </w:p>
    <w:p w:rsidR="00000000" w:rsidRDefault="00000000">
      <w:pPr>
        <w:pStyle w:val="HTML0"/>
        <w:divId w:val="1542934001"/>
        <w:rPr>
          <w:rStyle w:val="w"/>
        </w:rPr>
      </w:pPr>
      <w:r>
        <w:rPr>
          <w:rStyle w:val="w"/>
        </w:rPr>
        <w:t xml:space="preserve">    </w:t>
      </w:r>
      <w:r>
        <w:rPr>
          <w:rStyle w:val="p"/>
        </w:rPr>
        <w:t>}</w:t>
      </w:r>
    </w:p>
    <w:p w:rsidR="00000000" w:rsidRDefault="00000000">
      <w:pPr>
        <w:pStyle w:val="HTML0"/>
        <w:divId w:val="1542934001"/>
        <w:rPr>
          <w:rStyle w:val="w"/>
        </w:rPr>
      </w:pPr>
      <w:r>
        <w:rPr>
          <w:rStyle w:val="w"/>
        </w:rPr>
        <w:t xml:space="preserve">  </w:t>
      </w:r>
      <w:r>
        <w:rPr>
          <w:rStyle w:val="p"/>
        </w:rPr>
        <w:t>]</w:t>
      </w:r>
    </w:p>
    <w:p w:rsidR="00000000" w:rsidRDefault="00000000">
      <w:pPr>
        <w:pStyle w:val="HTML0"/>
        <w:divId w:val="1542934001"/>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447"/>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Order ID</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bl>
    <w:p w:rsidR="00000000" w:rsidRDefault="00000000">
      <w:pPr>
        <w:pStyle w:val="3"/>
        <w:divId w:val="175387555"/>
      </w:pPr>
      <w:r>
        <w:t>POST / Redeem</w:t>
      </w:r>
    </w:p>
    <w:p w:rsidR="00000000" w:rsidRDefault="00000000">
      <w:pPr>
        <w:pStyle w:val="4"/>
        <w:divId w:val="175387555"/>
      </w:pPr>
      <w:r>
        <w:t>Rate Limit: 2 requests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/api/v5/finance/staking-defi/redeem</w:t>
      </w:r>
    </w:p>
    <w:p w:rsidR="00000000" w:rsidRDefault="00000000">
      <w:pPr>
        <w:pStyle w:val="a5"/>
        <w:ind w:left="720" w:right="720"/>
        <w:divId w:val="1990209247"/>
      </w:pPr>
      <w:r>
        <w:t>Request Example</w:t>
      </w:r>
    </w:p>
    <w:p w:rsidR="00000000" w:rsidRDefault="00000000">
      <w:pPr>
        <w:pStyle w:val="HTML0"/>
        <w:divId w:val="977147308"/>
        <w:rPr>
          <w:rStyle w:val="HTML"/>
        </w:rPr>
      </w:pPr>
      <w:r>
        <w:rPr>
          <w:rStyle w:val="c"/>
        </w:rPr>
        <w:t># Early redemption of investment</w:t>
      </w:r>
    </w:p>
    <w:p w:rsidR="00000000" w:rsidRDefault="00000000">
      <w:pPr>
        <w:pStyle w:val="HTML0"/>
        <w:divId w:val="977147308"/>
        <w:rPr>
          <w:rStyle w:val="HTML"/>
        </w:rPr>
      </w:pPr>
      <w:r>
        <w:rPr>
          <w:rStyle w:val="HTML"/>
        </w:rPr>
        <w:t>POST /api/v5/finance/staking-defi/redeem</w:t>
      </w:r>
    </w:p>
    <w:p w:rsidR="00000000" w:rsidRDefault="00000000">
      <w:pPr>
        <w:pStyle w:val="HTML0"/>
        <w:divId w:val="977147308"/>
        <w:rPr>
          <w:rStyle w:val="HTML"/>
        </w:rPr>
      </w:pPr>
      <w:r>
        <w:rPr>
          <w:rStyle w:val="HTML"/>
        </w:rPr>
        <w:t xml:space="preserve">body </w:t>
      </w:r>
    </w:p>
    <w:p w:rsidR="00000000" w:rsidRDefault="00000000">
      <w:pPr>
        <w:pStyle w:val="HTML0"/>
        <w:divId w:val="977147308"/>
        <w:rPr>
          <w:rStyle w:val="HTML"/>
        </w:rPr>
      </w:pPr>
      <w:r>
        <w:rPr>
          <w:rStyle w:val="o"/>
        </w:rPr>
        <w:t>{</w:t>
      </w:r>
    </w:p>
    <w:p w:rsidR="00000000" w:rsidRDefault="00000000">
      <w:pPr>
        <w:pStyle w:val="HTML0"/>
        <w:divId w:val="977147308"/>
        <w:rPr>
          <w:rStyle w:val="HTML"/>
        </w:rPr>
      </w:pPr>
      <w:r>
        <w:rPr>
          <w:rStyle w:val="HTML"/>
        </w:rPr>
        <w:t xml:space="preserve">    </w:t>
      </w:r>
      <w:r>
        <w:rPr>
          <w:rStyle w:val="s2"/>
        </w:rPr>
        <w:t>"ordId"</w:t>
      </w:r>
      <w:r>
        <w:rPr>
          <w:rStyle w:val="HTML"/>
        </w:rPr>
        <w:t>:</w:t>
      </w:r>
      <w:r>
        <w:rPr>
          <w:rStyle w:val="s2"/>
        </w:rPr>
        <w:t>"754147"</w:t>
      </w:r>
      <w:r>
        <w:rPr>
          <w:rStyle w:val="HTML"/>
        </w:rPr>
        <w:t>,</w:t>
      </w:r>
    </w:p>
    <w:p w:rsidR="00000000" w:rsidRDefault="00000000">
      <w:pPr>
        <w:pStyle w:val="HTML0"/>
        <w:divId w:val="977147308"/>
        <w:rPr>
          <w:rStyle w:val="HTML"/>
        </w:rPr>
      </w:pPr>
      <w:r>
        <w:rPr>
          <w:rStyle w:val="HTML"/>
        </w:rPr>
        <w:t xml:space="preserve">    </w:t>
      </w:r>
      <w:r>
        <w:rPr>
          <w:rStyle w:val="s2"/>
        </w:rPr>
        <w:t>"protocolType"</w:t>
      </w:r>
      <w:r>
        <w:rPr>
          <w:rStyle w:val="HTML"/>
        </w:rPr>
        <w:t>:</w:t>
      </w:r>
      <w:r>
        <w:rPr>
          <w:rStyle w:val="s2"/>
        </w:rPr>
        <w:t>"defi"</w:t>
      </w:r>
      <w:r>
        <w:rPr>
          <w:rStyle w:val="HTML"/>
        </w:rPr>
        <w:t>,</w:t>
      </w:r>
    </w:p>
    <w:p w:rsidR="00000000" w:rsidRDefault="00000000">
      <w:pPr>
        <w:pStyle w:val="HTML0"/>
        <w:divId w:val="977147308"/>
        <w:rPr>
          <w:rStyle w:val="HTML"/>
        </w:rPr>
      </w:pPr>
      <w:r>
        <w:rPr>
          <w:rStyle w:val="HTML"/>
        </w:rPr>
        <w:t xml:space="preserve">    </w:t>
      </w:r>
      <w:r>
        <w:rPr>
          <w:rStyle w:val="s2"/>
        </w:rPr>
        <w:t>"allowEarlyRedeem"</w:t>
      </w:r>
      <w:r>
        <w:rPr>
          <w:rStyle w:val="HTML"/>
        </w:rPr>
        <w:t>:true</w:t>
      </w:r>
    </w:p>
    <w:p w:rsidR="00000000" w:rsidRDefault="00000000">
      <w:pPr>
        <w:pStyle w:val="HTML0"/>
        <w:divId w:val="977147308"/>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900"/>
        <w:gridCol w:w="1058"/>
        <w:gridCol w:w="379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Order ID</w:t>
            </w:r>
          </w:p>
        </w:tc>
      </w:tr>
      <w:tr w:rsidR="00000000">
        <w:trPr>
          <w:divId w:val="175387555"/>
          <w:tblCellSpacing w:w="15" w:type="dxa"/>
        </w:trPr>
        <w:tc>
          <w:tcPr>
            <w:tcW w:w="0" w:type="auto"/>
            <w:vAlign w:val="center"/>
            <w:hideMark/>
          </w:tcPr>
          <w:p w:rsidR="00000000" w:rsidRDefault="00000000">
            <w:r>
              <w:t>protocolType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Protocol type</w:t>
            </w:r>
            <w:r>
              <w:br/>
            </w:r>
            <w:r>
              <w:rPr>
                <w:rStyle w:val="HTML"/>
              </w:rPr>
              <w:t>defi</w:t>
            </w:r>
            <w:r>
              <w:t>: on-chain earn</w:t>
            </w:r>
          </w:p>
        </w:tc>
      </w:tr>
      <w:tr w:rsidR="00000000">
        <w:trPr>
          <w:divId w:val="175387555"/>
          <w:tblCellSpacing w:w="15" w:type="dxa"/>
        </w:trPr>
        <w:tc>
          <w:tcPr>
            <w:tcW w:w="0" w:type="auto"/>
            <w:vAlign w:val="center"/>
            <w:hideMark/>
          </w:tcPr>
          <w:p w:rsidR="00000000" w:rsidRDefault="00000000">
            <w:r>
              <w:t>allowEarlyRedeem</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Whether allows early redemption</w:t>
            </w:r>
            <w:r>
              <w:br/>
              <w:t xml:space="preserve">Default is </w:t>
            </w:r>
            <w:r>
              <w:rPr>
                <w:rStyle w:val="HTML"/>
              </w:rPr>
              <w:t>false</w:t>
            </w:r>
          </w:p>
        </w:tc>
      </w:tr>
    </w:tbl>
    <w:p w:rsidR="00000000" w:rsidRDefault="00000000">
      <w:pPr>
        <w:pStyle w:val="a5"/>
        <w:ind w:left="720" w:right="720"/>
        <w:divId w:val="1774940433"/>
      </w:pPr>
      <w:r>
        <w:t>Response Example</w:t>
      </w:r>
    </w:p>
    <w:p w:rsidR="00000000" w:rsidRDefault="00000000">
      <w:pPr>
        <w:pStyle w:val="HTML0"/>
        <w:divId w:val="1368143476"/>
        <w:rPr>
          <w:rStyle w:val="w"/>
        </w:rPr>
      </w:pPr>
      <w:r>
        <w:rPr>
          <w:rStyle w:val="p"/>
        </w:rPr>
        <w:t>{</w:t>
      </w:r>
    </w:p>
    <w:p w:rsidR="00000000" w:rsidRDefault="00000000">
      <w:pPr>
        <w:pStyle w:val="HTML0"/>
        <w:divId w:val="1368143476"/>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368143476"/>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1368143476"/>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368143476"/>
        <w:rPr>
          <w:rStyle w:val="w"/>
        </w:rPr>
      </w:pPr>
      <w:r>
        <w:rPr>
          <w:rStyle w:val="w"/>
        </w:rPr>
        <w:t xml:space="preserve">    </w:t>
      </w:r>
      <w:r>
        <w:rPr>
          <w:rStyle w:val="p"/>
        </w:rPr>
        <w:t>{</w:t>
      </w:r>
    </w:p>
    <w:p w:rsidR="00000000" w:rsidRDefault="00000000">
      <w:pPr>
        <w:pStyle w:val="HTML0"/>
        <w:divId w:val="1368143476"/>
        <w:rPr>
          <w:rStyle w:val="w"/>
        </w:rPr>
      </w:pPr>
      <w:r>
        <w:rPr>
          <w:rStyle w:val="w"/>
        </w:rPr>
        <w:t xml:space="preserve">      </w:t>
      </w:r>
      <w:r>
        <w:rPr>
          <w:rStyle w:val="nl"/>
        </w:rPr>
        <w:t>"ordId"</w:t>
      </w:r>
      <w:r>
        <w:rPr>
          <w:rStyle w:val="p"/>
        </w:rPr>
        <w:t>:</w:t>
      </w:r>
      <w:r>
        <w:rPr>
          <w:rStyle w:val="w"/>
        </w:rPr>
        <w:t xml:space="preserve"> </w:t>
      </w:r>
      <w:r>
        <w:rPr>
          <w:rStyle w:val="s2"/>
        </w:rPr>
        <w:t>"754147"</w:t>
      </w:r>
      <w:r>
        <w:rPr>
          <w:rStyle w:val="p"/>
        </w:rPr>
        <w:t>,</w:t>
      </w:r>
    </w:p>
    <w:p w:rsidR="00000000" w:rsidRDefault="00000000">
      <w:pPr>
        <w:pStyle w:val="HTML0"/>
        <w:divId w:val="1368143476"/>
        <w:rPr>
          <w:rStyle w:val="w"/>
        </w:rPr>
      </w:pPr>
      <w:r>
        <w:rPr>
          <w:rStyle w:val="w"/>
        </w:rPr>
        <w:t xml:space="preserve">      </w:t>
      </w:r>
      <w:r>
        <w:rPr>
          <w:rStyle w:val="nl"/>
        </w:rPr>
        <w:t>"tag"</w:t>
      </w:r>
      <w:r>
        <w:rPr>
          <w:rStyle w:val="p"/>
        </w:rPr>
        <w:t>:</w:t>
      </w:r>
      <w:r>
        <w:rPr>
          <w:rStyle w:val="w"/>
        </w:rPr>
        <w:t xml:space="preserve"> </w:t>
      </w:r>
      <w:r>
        <w:rPr>
          <w:rStyle w:val="s2"/>
        </w:rPr>
        <w:t>""</w:t>
      </w:r>
    </w:p>
    <w:p w:rsidR="00000000" w:rsidRDefault="00000000">
      <w:pPr>
        <w:pStyle w:val="HTML0"/>
        <w:divId w:val="1368143476"/>
        <w:rPr>
          <w:rStyle w:val="w"/>
        </w:rPr>
      </w:pPr>
      <w:r>
        <w:rPr>
          <w:rStyle w:val="w"/>
        </w:rPr>
        <w:t xml:space="preserve">    </w:t>
      </w:r>
      <w:r>
        <w:rPr>
          <w:rStyle w:val="p"/>
        </w:rPr>
        <w:t>}</w:t>
      </w:r>
    </w:p>
    <w:p w:rsidR="00000000" w:rsidRDefault="00000000">
      <w:pPr>
        <w:pStyle w:val="HTML0"/>
        <w:divId w:val="1368143476"/>
        <w:rPr>
          <w:rStyle w:val="w"/>
        </w:rPr>
      </w:pPr>
      <w:r>
        <w:rPr>
          <w:rStyle w:val="w"/>
        </w:rPr>
        <w:t xml:space="preserve">  </w:t>
      </w:r>
      <w:r>
        <w:rPr>
          <w:rStyle w:val="p"/>
        </w:rPr>
        <w:t>]</w:t>
      </w:r>
    </w:p>
    <w:p w:rsidR="00000000" w:rsidRDefault="00000000">
      <w:pPr>
        <w:pStyle w:val="HTML0"/>
        <w:divId w:val="1368143476"/>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447"/>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Order ID</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bl>
    <w:p w:rsidR="00000000" w:rsidRDefault="00000000">
      <w:pPr>
        <w:pStyle w:val="3"/>
        <w:divId w:val="175387555"/>
      </w:pPr>
      <w:r>
        <w:t>POST / Cancel purchases/redemptions</w:t>
      </w:r>
    </w:p>
    <w:p w:rsidR="00000000" w:rsidRDefault="00000000">
      <w:pPr>
        <w:divId w:val="175387555"/>
      </w:pPr>
      <w:r>
        <w:t xml:space="preserve">After cancelling, returning funds will go to the funding account. </w:t>
      </w:r>
    </w:p>
    <w:p w:rsidR="00000000" w:rsidRDefault="00000000">
      <w:pPr>
        <w:pStyle w:val="4"/>
        <w:divId w:val="175387555"/>
      </w:pPr>
      <w:r>
        <w:t>Rate Limit: 2 requests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/api/v5/finance/staking-defi/cancel</w:t>
      </w:r>
    </w:p>
    <w:p w:rsidR="00000000" w:rsidRDefault="00000000">
      <w:pPr>
        <w:pStyle w:val="a5"/>
        <w:ind w:left="720" w:right="720"/>
        <w:divId w:val="363139846"/>
      </w:pPr>
      <w:r>
        <w:t>Request Example</w:t>
      </w:r>
    </w:p>
    <w:p w:rsidR="00000000" w:rsidRDefault="00000000">
      <w:pPr>
        <w:pStyle w:val="HTML0"/>
        <w:divId w:val="1550802917"/>
        <w:rPr>
          <w:rStyle w:val="HTML"/>
        </w:rPr>
      </w:pPr>
      <w:r>
        <w:rPr>
          <w:rStyle w:val="HTML"/>
        </w:rPr>
        <w:t>POST /api/v5/finance/staking-defi/cancel</w:t>
      </w:r>
    </w:p>
    <w:p w:rsidR="00000000" w:rsidRDefault="00000000">
      <w:pPr>
        <w:pStyle w:val="HTML0"/>
        <w:divId w:val="1550802917"/>
        <w:rPr>
          <w:rStyle w:val="HTML"/>
        </w:rPr>
      </w:pPr>
      <w:r>
        <w:rPr>
          <w:rStyle w:val="HTML"/>
        </w:rPr>
        <w:t xml:space="preserve">body </w:t>
      </w:r>
    </w:p>
    <w:p w:rsidR="00000000" w:rsidRDefault="00000000">
      <w:pPr>
        <w:pStyle w:val="HTML0"/>
        <w:divId w:val="1550802917"/>
        <w:rPr>
          <w:rStyle w:val="HTML"/>
        </w:rPr>
      </w:pPr>
      <w:r>
        <w:rPr>
          <w:rStyle w:val="o"/>
        </w:rPr>
        <w:t>{</w:t>
      </w:r>
    </w:p>
    <w:p w:rsidR="00000000" w:rsidRDefault="00000000">
      <w:pPr>
        <w:pStyle w:val="HTML0"/>
        <w:divId w:val="1550802917"/>
        <w:rPr>
          <w:rStyle w:val="HTML"/>
        </w:rPr>
      </w:pPr>
      <w:r>
        <w:rPr>
          <w:rStyle w:val="HTML"/>
        </w:rPr>
        <w:t xml:space="preserve">    </w:t>
      </w:r>
      <w:r>
        <w:rPr>
          <w:rStyle w:val="s2"/>
        </w:rPr>
        <w:t>"ordId"</w:t>
      </w:r>
      <w:r>
        <w:rPr>
          <w:rStyle w:val="HTML"/>
        </w:rPr>
        <w:t>:</w:t>
      </w:r>
      <w:r>
        <w:rPr>
          <w:rStyle w:val="s2"/>
        </w:rPr>
        <w:t>"754147"</w:t>
      </w:r>
      <w:r>
        <w:rPr>
          <w:rStyle w:val="HTML"/>
        </w:rPr>
        <w:t>,</w:t>
      </w:r>
    </w:p>
    <w:p w:rsidR="00000000" w:rsidRDefault="00000000">
      <w:pPr>
        <w:pStyle w:val="HTML0"/>
        <w:divId w:val="1550802917"/>
        <w:rPr>
          <w:rStyle w:val="HTML"/>
        </w:rPr>
      </w:pPr>
      <w:r>
        <w:rPr>
          <w:rStyle w:val="HTML"/>
        </w:rPr>
        <w:t xml:space="preserve">    </w:t>
      </w:r>
      <w:r>
        <w:rPr>
          <w:rStyle w:val="s2"/>
        </w:rPr>
        <w:t>"protocolType"</w:t>
      </w:r>
      <w:r>
        <w:rPr>
          <w:rStyle w:val="HTML"/>
        </w:rPr>
        <w:t>:</w:t>
      </w:r>
      <w:r>
        <w:rPr>
          <w:rStyle w:val="s2"/>
        </w:rPr>
        <w:t>"defi"</w:t>
      </w:r>
    </w:p>
    <w:p w:rsidR="00000000" w:rsidRDefault="00000000">
      <w:pPr>
        <w:pStyle w:val="HTML0"/>
        <w:divId w:val="1550802917"/>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780"/>
        <w:gridCol w:w="1058"/>
        <w:gridCol w:w="235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Order ID</w:t>
            </w:r>
          </w:p>
        </w:tc>
      </w:tr>
      <w:tr w:rsidR="00000000">
        <w:trPr>
          <w:divId w:val="175387555"/>
          <w:tblCellSpacing w:w="15" w:type="dxa"/>
        </w:trPr>
        <w:tc>
          <w:tcPr>
            <w:tcW w:w="0" w:type="auto"/>
            <w:vAlign w:val="center"/>
            <w:hideMark/>
          </w:tcPr>
          <w:p w:rsidR="00000000" w:rsidRDefault="00000000">
            <w:r>
              <w:t>protocolType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Protocol type</w:t>
            </w:r>
            <w:r>
              <w:br/>
            </w:r>
            <w:r>
              <w:rPr>
                <w:rStyle w:val="HTML"/>
              </w:rPr>
              <w:t>defi</w:t>
            </w:r>
            <w:r>
              <w:t>: on-chain earn</w:t>
            </w:r>
          </w:p>
        </w:tc>
      </w:tr>
    </w:tbl>
    <w:p w:rsidR="00000000" w:rsidRDefault="00000000">
      <w:pPr>
        <w:pStyle w:val="a5"/>
        <w:ind w:left="720" w:right="720"/>
        <w:divId w:val="1493637318"/>
      </w:pPr>
      <w:r>
        <w:t>Response Example</w:t>
      </w:r>
    </w:p>
    <w:p w:rsidR="00000000" w:rsidRDefault="00000000">
      <w:pPr>
        <w:pStyle w:val="HTML0"/>
        <w:divId w:val="2004778888"/>
        <w:rPr>
          <w:rStyle w:val="w"/>
        </w:rPr>
      </w:pPr>
      <w:r>
        <w:rPr>
          <w:rStyle w:val="p"/>
        </w:rPr>
        <w:t>{</w:t>
      </w:r>
    </w:p>
    <w:p w:rsidR="00000000" w:rsidRDefault="00000000">
      <w:pPr>
        <w:pStyle w:val="HTML0"/>
        <w:divId w:val="2004778888"/>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2004778888"/>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2004778888"/>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2004778888"/>
        <w:rPr>
          <w:rStyle w:val="w"/>
        </w:rPr>
      </w:pPr>
      <w:r>
        <w:rPr>
          <w:rStyle w:val="w"/>
        </w:rPr>
        <w:t xml:space="preserve">    </w:t>
      </w:r>
      <w:r>
        <w:rPr>
          <w:rStyle w:val="p"/>
        </w:rPr>
        <w:t>{</w:t>
      </w:r>
    </w:p>
    <w:p w:rsidR="00000000" w:rsidRDefault="00000000">
      <w:pPr>
        <w:pStyle w:val="HTML0"/>
        <w:divId w:val="2004778888"/>
        <w:rPr>
          <w:rStyle w:val="w"/>
        </w:rPr>
      </w:pPr>
      <w:r>
        <w:rPr>
          <w:rStyle w:val="w"/>
        </w:rPr>
        <w:t xml:space="preserve">      </w:t>
      </w:r>
      <w:r>
        <w:rPr>
          <w:rStyle w:val="nl"/>
        </w:rPr>
        <w:t>"ordId"</w:t>
      </w:r>
      <w:r>
        <w:rPr>
          <w:rStyle w:val="p"/>
        </w:rPr>
        <w:t>:</w:t>
      </w:r>
      <w:r>
        <w:rPr>
          <w:rStyle w:val="w"/>
        </w:rPr>
        <w:t xml:space="preserve"> </w:t>
      </w:r>
      <w:r>
        <w:rPr>
          <w:rStyle w:val="s2"/>
        </w:rPr>
        <w:t>"754147"</w:t>
      </w:r>
      <w:r>
        <w:rPr>
          <w:rStyle w:val="p"/>
        </w:rPr>
        <w:t>,</w:t>
      </w:r>
    </w:p>
    <w:p w:rsidR="00000000" w:rsidRDefault="00000000">
      <w:pPr>
        <w:pStyle w:val="HTML0"/>
        <w:divId w:val="2004778888"/>
        <w:rPr>
          <w:rStyle w:val="w"/>
        </w:rPr>
      </w:pPr>
      <w:r>
        <w:rPr>
          <w:rStyle w:val="w"/>
        </w:rPr>
        <w:t xml:space="preserve">      </w:t>
      </w:r>
      <w:r>
        <w:rPr>
          <w:rStyle w:val="nl"/>
        </w:rPr>
        <w:t>"tag"</w:t>
      </w:r>
      <w:r>
        <w:rPr>
          <w:rStyle w:val="p"/>
        </w:rPr>
        <w:t>:</w:t>
      </w:r>
      <w:r>
        <w:rPr>
          <w:rStyle w:val="w"/>
        </w:rPr>
        <w:t xml:space="preserve"> </w:t>
      </w:r>
      <w:r>
        <w:rPr>
          <w:rStyle w:val="s2"/>
        </w:rPr>
        <w:t>""</w:t>
      </w:r>
    </w:p>
    <w:p w:rsidR="00000000" w:rsidRDefault="00000000">
      <w:pPr>
        <w:pStyle w:val="HTML0"/>
        <w:divId w:val="2004778888"/>
        <w:rPr>
          <w:rStyle w:val="w"/>
        </w:rPr>
      </w:pPr>
      <w:r>
        <w:rPr>
          <w:rStyle w:val="w"/>
        </w:rPr>
        <w:t xml:space="preserve">    </w:t>
      </w:r>
      <w:r>
        <w:rPr>
          <w:rStyle w:val="p"/>
        </w:rPr>
        <w:t>}</w:t>
      </w:r>
    </w:p>
    <w:p w:rsidR="00000000" w:rsidRDefault="00000000">
      <w:pPr>
        <w:pStyle w:val="HTML0"/>
        <w:divId w:val="2004778888"/>
        <w:rPr>
          <w:rStyle w:val="w"/>
        </w:rPr>
      </w:pPr>
      <w:r>
        <w:rPr>
          <w:rStyle w:val="w"/>
        </w:rPr>
        <w:t xml:space="preserve">  </w:t>
      </w:r>
      <w:r>
        <w:rPr>
          <w:rStyle w:val="p"/>
        </w:rPr>
        <w:t>]</w:t>
      </w:r>
    </w:p>
    <w:p w:rsidR="00000000" w:rsidRDefault="00000000">
      <w:pPr>
        <w:pStyle w:val="HTML0"/>
        <w:divId w:val="2004778888"/>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447"/>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Order ID</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bl>
    <w:p w:rsidR="00000000" w:rsidRDefault="00000000">
      <w:pPr>
        <w:pStyle w:val="3"/>
        <w:divId w:val="175387555"/>
      </w:pPr>
      <w:r>
        <w:t>GET / Active orders</w:t>
      </w:r>
    </w:p>
    <w:p w:rsidR="00000000" w:rsidRDefault="00000000">
      <w:pPr>
        <w:pStyle w:val="4"/>
        <w:divId w:val="175387555"/>
      </w:pPr>
      <w:r>
        <w:t>Rate Limit: 3 requests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/api/v5/finance/staking-defi/orders-active</w:t>
      </w:r>
    </w:p>
    <w:p w:rsidR="00000000" w:rsidRDefault="00000000">
      <w:pPr>
        <w:pStyle w:val="a5"/>
        <w:ind w:left="720" w:right="720"/>
        <w:divId w:val="418411220"/>
      </w:pPr>
      <w:r>
        <w:t>Request Example</w:t>
      </w:r>
    </w:p>
    <w:p w:rsidR="00000000" w:rsidRDefault="00000000">
      <w:pPr>
        <w:pStyle w:val="HTML0"/>
        <w:divId w:val="1471903656"/>
        <w:rPr>
          <w:rStyle w:val="HTML"/>
        </w:rPr>
      </w:pPr>
      <w:r>
        <w:rPr>
          <w:rStyle w:val="HTML"/>
        </w:rPr>
        <w:t>GET /api/v5/finance/staking-defi/orders-active</w:t>
      </w:r>
    </w:p>
    <w:p w:rsidR="00000000" w:rsidRDefault="00000000">
      <w:pPr>
        <w:pStyle w:val="HTML0"/>
        <w:divId w:val="1471903656"/>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780"/>
        <w:gridCol w:w="1058"/>
        <w:gridCol w:w="355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productId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Product ID</w:t>
            </w:r>
          </w:p>
        </w:tc>
      </w:tr>
      <w:tr w:rsidR="00000000">
        <w:trPr>
          <w:divId w:val="175387555"/>
          <w:tblCellSpacing w:w="15" w:type="dxa"/>
        </w:trPr>
        <w:tc>
          <w:tcPr>
            <w:tcW w:w="0" w:type="auto"/>
            <w:vAlign w:val="center"/>
            <w:hideMark/>
          </w:tcPr>
          <w:p w:rsidR="00000000" w:rsidRDefault="00000000">
            <w:r>
              <w:t>protocolType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Protocol type</w:t>
            </w:r>
            <w:r>
              <w:br/>
            </w:r>
            <w:r>
              <w:rPr>
                <w:rStyle w:val="HTML"/>
              </w:rPr>
              <w:t>defi</w:t>
            </w:r>
            <w:r>
              <w:t>: on-chain earn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Investment currency, e.g. </w:t>
            </w:r>
            <w:r>
              <w:rPr>
                <w:rStyle w:val="HTML"/>
              </w:rPr>
              <w:t>BTC</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Order state</w:t>
            </w:r>
            <w:r>
              <w:br/>
            </w:r>
            <w:r>
              <w:rPr>
                <w:rStyle w:val="HTML"/>
              </w:rPr>
              <w:t>8</w:t>
            </w:r>
            <w:r>
              <w:t xml:space="preserve">: Pending </w:t>
            </w:r>
            <w:r>
              <w:br/>
            </w:r>
            <w:r>
              <w:rPr>
                <w:rStyle w:val="HTML"/>
              </w:rPr>
              <w:t>13</w:t>
            </w:r>
            <w:r>
              <w:t xml:space="preserve">: Cancelling </w:t>
            </w:r>
            <w:r>
              <w:br/>
            </w:r>
            <w:r>
              <w:rPr>
                <w:rStyle w:val="HTML"/>
              </w:rPr>
              <w:t>9</w:t>
            </w:r>
            <w:r>
              <w:t xml:space="preserve">: Onchain </w:t>
            </w:r>
            <w:r>
              <w:br/>
            </w:r>
            <w:r>
              <w:rPr>
                <w:rStyle w:val="HTML"/>
              </w:rPr>
              <w:t>1</w:t>
            </w:r>
            <w:r>
              <w:t xml:space="preserve">: Earning </w:t>
            </w:r>
            <w:r>
              <w:br/>
            </w:r>
            <w:r>
              <w:rPr>
                <w:rStyle w:val="HTML"/>
              </w:rPr>
              <w:t>2</w:t>
            </w:r>
            <w:r>
              <w:t>: Redeeming</w:t>
            </w:r>
          </w:p>
        </w:tc>
      </w:tr>
    </w:tbl>
    <w:p w:rsidR="00000000" w:rsidRDefault="00000000">
      <w:pPr>
        <w:pStyle w:val="a5"/>
        <w:ind w:left="720" w:right="720"/>
        <w:divId w:val="1122920696"/>
      </w:pPr>
      <w:r>
        <w:t>Response Example</w:t>
      </w:r>
    </w:p>
    <w:p w:rsidR="00000000" w:rsidRDefault="00000000">
      <w:pPr>
        <w:pStyle w:val="HTML0"/>
        <w:divId w:val="734400769"/>
        <w:rPr>
          <w:rStyle w:val="w"/>
        </w:rPr>
      </w:pPr>
      <w:r>
        <w:rPr>
          <w:rStyle w:val="p"/>
        </w:rPr>
        <w:t>{</w:t>
      </w:r>
    </w:p>
    <w:p w:rsidR="00000000" w:rsidRDefault="00000000">
      <w:pPr>
        <w:pStyle w:val="HTML0"/>
        <w:divId w:val="734400769"/>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734400769"/>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734400769"/>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734400769"/>
        <w:rPr>
          <w:rStyle w:val="w"/>
        </w:rPr>
      </w:pPr>
      <w:r>
        <w:rPr>
          <w:rStyle w:val="w"/>
        </w:rPr>
        <w:t xml:space="preserve">       </w:t>
      </w:r>
      <w:r>
        <w:rPr>
          <w:rStyle w:val="p"/>
        </w:rPr>
        <w:t>{</w:t>
      </w:r>
    </w:p>
    <w:p w:rsidR="00000000" w:rsidRDefault="00000000">
      <w:pPr>
        <w:pStyle w:val="HTML0"/>
        <w:divId w:val="734400769"/>
        <w:rPr>
          <w:rStyle w:val="w"/>
        </w:rPr>
      </w:pPr>
      <w:r>
        <w:rPr>
          <w:rStyle w:val="w"/>
        </w:rPr>
        <w:t xml:space="preserve">            </w:t>
      </w:r>
      <w:r>
        <w:rPr>
          <w:rStyle w:val="nl"/>
        </w:rPr>
        <w:t>"ordId"</w:t>
      </w:r>
      <w:r>
        <w:rPr>
          <w:rStyle w:val="p"/>
        </w:rPr>
        <w:t>:</w:t>
      </w:r>
      <w:r>
        <w:rPr>
          <w:rStyle w:val="s2"/>
        </w:rPr>
        <w:t>"123456"</w:t>
      </w:r>
      <w:r>
        <w:rPr>
          <w:rStyle w:val="p"/>
        </w:rPr>
        <w:t>,</w:t>
      </w:r>
    </w:p>
    <w:p w:rsidR="00000000" w:rsidRDefault="00000000">
      <w:pPr>
        <w:pStyle w:val="HTML0"/>
        <w:divId w:val="734400769"/>
        <w:rPr>
          <w:rStyle w:val="w"/>
        </w:rPr>
      </w:pPr>
      <w:r>
        <w:rPr>
          <w:rStyle w:val="w"/>
        </w:rPr>
        <w:t xml:space="preserve">            </w:t>
      </w:r>
      <w:r>
        <w:rPr>
          <w:rStyle w:val="nl"/>
        </w:rPr>
        <w:t>"state"</w:t>
      </w:r>
      <w:r>
        <w:rPr>
          <w:rStyle w:val="p"/>
        </w:rPr>
        <w:t>:</w:t>
      </w:r>
      <w:r>
        <w:rPr>
          <w:rStyle w:val="s2"/>
        </w:rPr>
        <w:t>"1"</w:t>
      </w:r>
      <w:r>
        <w:rPr>
          <w:rStyle w:val="p"/>
        </w:rPr>
        <w:t>,</w:t>
      </w:r>
    </w:p>
    <w:p w:rsidR="00000000" w:rsidRDefault="00000000">
      <w:pPr>
        <w:pStyle w:val="HTML0"/>
        <w:divId w:val="734400769"/>
        <w:rPr>
          <w:rStyle w:val="w"/>
        </w:rPr>
      </w:pPr>
      <w:r>
        <w:rPr>
          <w:rStyle w:val="w"/>
        </w:rPr>
        <w:t xml:space="preserve">            </w:t>
      </w:r>
      <w:r>
        <w:rPr>
          <w:rStyle w:val="nl"/>
        </w:rPr>
        <w:t>"ccy"</w:t>
      </w:r>
      <w:r>
        <w:rPr>
          <w:rStyle w:val="p"/>
        </w:rPr>
        <w:t>:</w:t>
      </w:r>
      <w:r>
        <w:rPr>
          <w:rStyle w:val="w"/>
        </w:rPr>
        <w:t xml:space="preserve"> </w:t>
      </w:r>
      <w:r>
        <w:rPr>
          <w:rStyle w:val="s2"/>
        </w:rPr>
        <w:t>"GLMR"</w:t>
      </w:r>
      <w:r>
        <w:rPr>
          <w:rStyle w:val="p"/>
        </w:rPr>
        <w:t>,</w:t>
      </w:r>
      <w:r>
        <w:rPr>
          <w:rStyle w:val="w"/>
        </w:rPr>
        <w:t xml:space="preserve">      </w:t>
      </w:r>
    </w:p>
    <w:p w:rsidR="00000000" w:rsidRDefault="00000000">
      <w:pPr>
        <w:pStyle w:val="HTML0"/>
        <w:divId w:val="734400769"/>
        <w:rPr>
          <w:rStyle w:val="w"/>
        </w:rPr>
      </w:pPr>
      <w:r>
        <w:rPr>
          <w:rStyle w:val="w"/>
        </w:rPr>
        <w:t xml:space="preserve">            </w:t>
      </w:r>
      <w:r>
        <w:rPr>
          <w:rStyle w:val="nl"/>
        </w:rPr>
        <w:t>"protocol"</w:t>
      </w:r>
      <w:r>
        <w:rPr>
          <w:rStyle w:val="p"/>
        </w:rPr>
        <w:t>:</w:t>
      </w:r>
      <w:r>
        <w:rPr>
          <w:rStyle w:val="w"/>
        </w:rPr>
        <w:t xml:space="preserve"> </w:t>
      </w:r>
      <w:r>
        <w:rPr>
          <w:rStyle w:val="s2"/>
        </w:rPr>
        <w:t>"glimmar"</w:t>
      </w:r>
      <w:r>
        <w:rPr>
          <w:rStyle w:val="p"/>
        </w:rPr>
        <w:t>,</w:t>
      </w:r>
      <w:r>
        <w:rPr>
          <w:rStyle w:val="w"/>
        </w:rPr>
        <w:t xml:space="preserve">      </w:t>
      </w:r>
      <w:r>
        <w:rPr>
          <w:rStyle w:val="err"/>
        </w:rPr>
        <w:t>//Staking</w:t>
      </w:r>
    </w:p>
    <w:p w:rsidR="00000000" w:rsidRDefault="00000000">
      <w:pPr>
        <w:pStyle w:val="HTML0"/>
        <w:divId w:val="734400769"/>
        <w:rPr>
          <w:rStyle w:val="w"/>
        </w:rPr>
      </w:pPr>
      <w:r>
        <w:rPr>
          <w:rStyle w:val="w"/>
        </w:rPr>
        <w:t xml:space="preserve">            </w:t>
      </w:r>
      <w:r>
        <w:rPr>
          <w:rStyle w:val="nl"/>
        </w:rPr>
        <w:t>"protocolType"</w:t>
      </w:r>
      <w:r>
        <w:rPr>
          <w:rStyle w:val="p"/>
        </w:rPr>
        <w:t>:</w:t>
      </w:r>
      <w:r>
        <w:rPr>
          <w:rStyle w:val="s2"/>
        </w:rPr>
        <w:t>"staking"</w:t>
      </w:r>
      <w:r>
        <w:rPr>
          <w:rStyle w:val="p"/>
        </w:rPr>
        <w:t>,</w:t>
      </w:r>
      <w:r>
        <w:rPr>
          <w:rStyle w:val="w"/>
        </w:rPr>
        <w:t xml:space="preserve">  </w:t>
      </w:r>
    </w:p>
    <w:p w:rsidR="00000000" w:rsidRDefault="00000000">
      <w:pPr>
        <w:pStyle w:val="HTML0"/>
        <w:divId w:val="734400769"/>
        <w:rPr>
          <w:rStyle w:val="w"/>
        </w:rPr>
      </w:pPr>
      <w:r>
        <w:rPr>
          <w:rStyle w:val="w"/>
        </w:rPr>
        <w:t xml:space="preserve">            </w:t>
      </w:r>
      <w:r>
        <w:rPr>
          <w:rStyle w:val="nl"/>
        </w:rPr>
        <w:t>"term"</w:t>
      </w:r>
      <w:r>
        <w:rPr>
          <w:rStyle w:val="p"/>
        </w:rPr>
        <w:t>:</w:t>
      </w:r>
      <w:r>
        <w:rPr>
          <w:rStyle w:val="s2"/>
        </w:rPr>
        <w:t>"15"</w:t>
      </w:r>
      <w:r>
        <w:rPr>
          <w:rStyle w:val="p"/>
        </w:rPr>
        <w:t>,</w:t>
      </w:r>
    </w:p>
    <w:p w:rsidR="00000000" w:rsidRDefault="00000000">
      <w:pPr>
        <w:pStyle w:val="HTML0"/>
        <w:divId w:val="734400769"/>
        <w:rPr>
          <w:rStyle w:val="w"/>
        </w:rPr>
      </w:pPr>
      <w:r>
        <w:rPr>
          <w:rStyle w:val="w"/>
        </w:rPr>
        <w:t xml:space="preserve">            </w:t>
      </w:r>
      <w:r>
        <w:rPr>
          <w:rStyle w:val="nl"/>
        </w:rPr>
        <w:t>"apy"</w:t>
      </w:r>
      <w:r>
        <w:rPr>
          <w:rStyle w:val="p"/>
        </w:rPr>
        <w:t>:</w:t>
      </w:r>
      <w:r>
        <w:rPr>
          <w:rStyle w:val="s2"/>
        </w:rPr>
        <w:t>"0.5496"</w:t>
      </w:r>
      <w:r>
        <w:rPr>
          <w:rStyle w:val="p"/>
        </w:rPr>
        <w:t>,</w:t>
      </w:r>
    </w:p>
    <w:p w:rsidR="00000000" w:rsidRDefault="00000000">
      <w:pPr>
        <w:pStyle w:val="HTML0"/>
        <w:divId w:val="734400769"/>
        <w:rPr>
          <w:rStyle w:val="w"/>
        </w:rPr>
      </w:pPr>
      <w:r>
        <w:rPr>
          <w:rStyle w:val="w"/>
        </w:rPr>
        <w:t xml:space="preserve">            </w:t>
      </w:r>
      <w:r>
        <w:rPr>
          <w:rStyle w:val="nl"/>
        </w:rPr>
        <w:t>"investData"</w:t>
      </w:r>
      <w:r>
        <w:rPr>
          <w:rStyle w:val="p"/>
        </w:rPr>
        <w:t>:[</w:t>
      </w:r>
    </w:p>
    <w:p w:rsidR="00000000" w:rsidRDefault="00000000">
      <w:pPr>
        <w:pStyle w:val="HTML0"/>
        <w:divId w:val="734400769"/>
        <w:rPr>
          <w:rStyle w:val="w"/>
        </w:rPr>
      </w:pPr>
      <w:r>
        <w:rPr>
          <w:rStyle w:val="w"/>
        </w:rPr>
        <w:t xml:space="preserve">              </w:t>
      </w:r>
      <w:r>
        <w:rPr>
          <w:rStyle w:val="p"/>
        </w:rPr>
        <w:t>{</w:t>
      </w:r>
    </w:p>
    <w:p w:rsidR="00000000" w:rsidRDefault="00000000">
      <w:pPr>
        <w:pStyle w:val="HTML0"/>
        <w:divId w:val="734400769"/>
        <w:rPr>
          <w:rStyle w:val="w"/>
        </w:rPr>
      </w:pPr>
      <w:r>
        <w:rPr>
          <w:rStyle w:val="w"/>
        </w:rPr>
        <w:t xml:space="preserve">                </w:t>
      </w:r>
      <w:r>
        <w:rPr>
          <w:rStyle w:val="nl"/>
        </w:rPr>
        <w:t>"ccy"</w:t>
      </w:r>
      <w:r>
        <w:rPr>
          <w:rStyle w:val="p"/>
        </w:rPr>
        <w:t>:</w:t>
      </w:r>
      <w:r>
        <w:rPr>
          <w:rStyle w:val="s2"/>
        </w:rPr>
        <w:t>"GLMR"</w:t>
      </w:r>
      <w:r>
        <w:rPr>
          <w:rStyle w:val="p"/>
        </w:rPr>
        <w:t>,</w:t>
      </w:r>
    </w:p>
    <w:p w:rsidR="00000000" w:rsidRDefault="00000000">
      <w:pPr>
        <w:pStyle w:val="HTML0"/>
        <w:divId w:val="734400769"/>
        <w:rPr>
          <w:rStyle w:val="w"/>
        </w:rPr>
      </w:pPr>
      <w:r>
        <w:rPr>
          <w:rStyle w:val="w"/>
        </w:rPr>
        <w:t xml:space="preserve">                </w:t>
      </w:r>
      <w:r>
        <w:rPr>
          <w:rStyle w:val="nl"/>
        </w:rPr>
        <w:t>"amt"</w:t>
      </w:r>
      <w:r>
        <w:rPr>
          <w:rStyle w:val="p"/>
        </w:rPr>
        <w:t>:</w:t>
      </w:r>
      <w:r>
        <w:rPr>
          <w:rStyle w:val="s2"/>
        </w:rPr>
        <w:t>"100"</w:t>
      </w:r>
    </w:p>
    <w:p w:rsidR="00000000" w:rsidRDefault="00000000">
      <w:pPr>
        <w:pStyle w:val="HTML0"/>
        <w:divId w:val="734400769"/>
        <w:rPr>
          <w:rStyle w:val="w"/>
        </w:rPr>
      </w:pPr>
      <w:r>
        <w:rPr>
          <w:rStyle w:val="w"/>
        </w:rPr>
        <w:t xml:space="preserve">              </w:t>
      </w:r>
      <w:r>
        <w:rPr>
          <w:rStyle w:val="p"/>
        </w:rPr>
        <w:t>}</w:t>
      </w:r>
    </w:p>
    <w:p w:rsidR="00000000" w:rsidRDefault="00000000">
      <w:pPr>
        <w:pStyle w:val="HTML0"/>
        <w:divId w:val="734400769"/>
        <w:rPr>
          <w:rStyle w:val="w"/>
        </w:rPr>
      </w:pPr>
      <w:r>
        <w:rPr>
          <w:rStyle w:val="w"/>
        </w:rPr>
        <w:t xml:space="preserve">            </w:t>
      </w:r>
      <w:r>
        <w:rPr>
          <w:rStyle w:val="p"/>
        </w:rPr>
        <w:t>],</w:t>
      </w:r>
    </w:p>
    <w:p w:rsidR="00000000" w:rsidRDefault="00000000">
      <w:pPr>
        <w:pStyle w:val="HTML0"/>
        <w:divId w:val="734400769"/>
        <w:rPr>
          <w:rStyle w:val="w"/>
        </w:rPr>
      </w:pPr>
      <w:r>
        <w:rPr>
          <w:rStyle w:val="w"/>
        </w:rPr>
        <w:t xml:space="preserve">            </w:t>
      </w:r>
      <w:r>
        <w:rPr>
          <w:rStyle w:val="nl"/>
        </w:rPr>
        <w:t>"earningData"</w:t>
      </w:r>
      <w:r>
        <w:rPr>
          <w:rStyle w:val="p"/>
        </w:rPr>
        <w:t>:</w:t>
      </w:r>
      <w:r>
        <w:rPr>
          <w:rStyle w:val="w"/>
        </w:rPr>
        <w:t xml:space="preserve"> </w:t>
      </w:r>
      <w:r>
        <w:rPr>
          <w:rStyle w:val="p"/>
        </w:rPr>
        <w:t>[</w:t>
      </w:r>
    </w:p>
    <w:p w:rsidR="00000000" w:rsidRDefault="00000000">
      <w:pPr>
        <w:pStyle w:val="HTML0"/>
        <w:divId w:val="734400769"/>
        <w:rPr>
          <w:rStyle w:val="w"/>
        </w:rPr>
      </w:pPr>
      <w:r>
        <w:rPr>
          <w:rStyle w:val="w"/>
        </w:rPr>
        <w:t xml:space="preserve">             </w:t>
      </w:r>
      <w:r>
        <w:rPr>
          <w:rStyle w:val="p"/>
        </w:rPr>
        <w:t>{</w:t>
      </w:r>
    </w:p>
    <w:p w:rsidR="00000000" w:rsidRDefault="00000000">
      <w:pPr>
        <w:pStyle w:val="HTML0"/>
        <w:divId w:val="734400769"/>
        <w:rPr>
          <w:rStyle w:val="w"/>
        </w:rPr>
      </w:pPr>
      <w:r>
        <w:rPr>
          <w:rStyle w:val="w"/>
        </w:rPr>
        <w:t xml:space="preserve">                </w:t>
      </w:r>
      <w:r>
        <w:rPr>
          <w:rStyle w:val="nl"/>
        </w:rPr>
        <w:t>"ccy"</w:t>
      </w:r>
      <w:r>
        <w:rPr>
          <w:rStyle w:val="p"/>
        </w:rPr>
        <w:t>:</w:t>
      </w:r>
      <w:r>
        <w:rPr>
          <w:rStyle w:val="w"/>
        </w:rPr>
        <w:t xml:space="preserve"> </w:t>
      </w:r>
      <w:r>
        <w:rPr>
          <w:rStyle w:val="s2"/>
        </w:rPr>
        <w:t>"GLMR"</w:t>
      </w:r>
      <w:r>
        <w:rPr>
          <w:rStyle w:val="p"/>
        </w:rPr>
        <w:t>,</w:t>
      </w:r>
    </w:p>
    <w:p w:rsidR="00000000" w:rsidRDefault="00000000">
      <w:pPr>
        <w:pStyle w:val="HTML0"/>
        <w:divId w:val="734400769"/>
        <w:rPr>
          <w:rStyle w:val="w"/>
        </w:rPr>
      </w:pPr>
      <w:r>
        <w:rPr>
          <w:rStyle w:val="w"/>
        </w:rPr>
        <w:t xml:space="preserve">                </w:t>
      </w:r>
      <w:r>
        <w:rPr>
          <w:rStyle w:val="nl"/>
        </w:rPr>
        <w:t>"earningType"</w:t>
      </w:r>
      <w:r>
        <w:rPr>
          <w:rStyle w:val="p"/>
        </w:rPr>
        <w:t>:</w:t>
      </w:r>
      <w:r>
        <w:rPr>
          <w:rStyle w:val="s2"/>
        </w:rPr>
        <w:t>"1"</w:t>
      </w:r>
      <w:r>
        <w:rPr>
          <w:rStyle w:val="p"/>
        </w:rPr>
        <w:t>,</w:t>
      </w:r>
      <w:r>
        <w:rPr>
          <w:rStyle w:val="w"/>
        </w:rPr>
        <w:t xml:space="preserve">         </w:t>
      </w:r>
      <w:r>
        <w:rPr>
          <w:rStyle w:val="err"/>
        </w:rPr>
        <w:t>//</w:t>
      </w:r>
      <w:r>
        <w:rPr>
          <w:rStyle w:val="w"/>
        </w:rPr>
        <w:t xml:space="preserve"> </w:t>
      </w:r>
      <w:r>
        <w:rPr>
          <w:rStyle w:val="err"/>
        </w:rPr>
        <w:t>Daily</w:t>
      </w:r>
      <w:r>
        <w:rPr>
          <w:rStyle w:val="w"/>
        </w:rPr>
        <w:t xml:space="preserve"> </w:t>
      </w:r>
      <w:r>
        <w:rPr>
          <w:rStyle w:val="err"/>
        </w:rPr>
        <w:t>distribution</w:t>
      </w:r>
    </w:p>
    <w:p w:rsidR="00000000" w:rsidRDefault="00000000">
      <w:pPr>
        <w:pStyle w:val="HTML0"/>
        <w:divId w:val="734400769"/>
        <w:rPr>
          <w:rStyle w:val="w"/>
        </w:rPr>
      </w:pPr>
      <w:r>
        <w:rPr>
          <w:rStyle w:val="w"/>
        </w:rPr>
        <w:t xml:space="preserve">                </w:t>
      </w:r>
      <w:r>
        <w:rPr>
          <w:rStyle w:val="nl"/>
        </w:rPr>
        <w:t>"earnings"</w:t>
      </w:r>
      <w:r>
        <w:rPr>
          <w:rStyle w:val="p"/>
        </w:rPr>
        <w:t>:</w:t>
      </w:r>
      <w:r>
        <w:rPr>
          <w:rStyle w:val="s2"/>
        </w:rPr>
        <w:t>"3"</w:t>
      </w:r>
    </w:p>
    <w:p w:rsidR="00000000" w:rsidRDefault="00000000">
      <w:pPr>
        <w:pStyle w:val="HTML0"/>
        <w:divId w:val="734400769"/>
        <w:rPr>
          <w:rStyle w:val="w"/>
        </w:rPr>
      </w:pPr>
      <w:r>
        <w:rPr>
          <w:rStyle w:val="w"/>
        </w:rPr>
        <w:t xml:space="preserve">             </w:t>
      </w:r>
      <w:r>
        <w:rPr>
          <w:rStyle w:val="p"/>
        </w:rPr>
        <w:t>}</w:t>
      </w:r>
    </w:p>
    <w:p w:rsidR="00000000" w:rsidRDefault="00000000">
      <w:pPr>
        <w:pStyle w:val="HTML0"/>
        <w:divId w:val="734400769"/>
        <w:rPr>
          <w:rStyle w:val="w"/>
        </w:rPr>
      </w:pPr>
      <w:r>
        <w:rPr>
          <w:rStyle w:val="w"/>
        </w:rPr>
        <w:t xml:space="preserve">            </w:t>
      </w:r>
      <w:r>
        <w:rPr>
          <w:rStyle w:val="p"/>
        </w:rPr>
        <w:t>],</w:t>
      </w:r>
    </w:p>
    <w:p w:rsidR="00000000" w:rsidRDefault="00000000">
      <w:pPr>
        <w:pStyle w:val="HTML0"/>
        <w:divId w:val="734400769"/>
        <w:rPr>
          <w:rStyle w:val="w"/>
        </w:rPr>
      </w:pPr>
      <w:r>
        <w:rPr>
          <w:rStyle w:val="w"/>
        </w:rPr>
        <w:t xml:space="preserve">            </w:t>
      </w:r>
      <w:r>
        <w:rPr>
          <w:rStyle w:val="nl"/>
        </w:rPr>
        <w:t>"purchasedTime"</w:t>
      </w:r>
      <w:r>
        <w:rPr>
          <w:rStyle w:val="p"/>
        </w:rPr>
        <w:t>:</w:t>
      </w:r>
      <w:r>
        <w:rPr>
          <w:rStyle w:val="s2"/>
        </w:rPr>
        <w:t>"1597026383085"</w:t>
      </w:r>
      <w:r>
        <w:rPr>
          <w:rStyle w:val="p"/>
        </w:rPr>
        <w:t>,</w:t>
      </w:r>
    </w:p>
    <w:p w:rsidR="00000000" w:rsidRDefault="00000000">
      <w:pPr>
        <w:pStyle w:val="HTML0"/>
        <w:divId w:val="734400769"/>
        <w:rPr>
          <w:rStyle w:val="w"/>
        </w:rPr>
      </w:pPr>
      <w:r>
        <w:rPr>
          <w:rStyle w:val="w"/>
        </w:rPr>
        <w:t xml:space="preserve">            </w:t>
      </w:r>
      <w:r>
        <w:rPr>
          <w:rStyle w:val="nl"/>
        </w:rPr>
        <w:t>"tag"</w:t>
      </w:r>
      <w:r>
        <w:rPr>
          <w:rStyle w:val="p"/>
        </w:rPr>
        <w:t>:</w:t>
      </w:r>
      <w:r>
        <w:rPr>
          <w:rStyle w:val="w"/>
        </w:rPr>
        <w:t xml:space="preserve"> </w:t>
      </w:r>
      <w:r>
        <w:rPr>
          <w:rStyle w:val="s2"/>
        </w:rPr>
        <w:t>""</w:t>
      </w:r>
      <w:r>
        <w:rPr>
          <w:rStyle w:val="p"/>
        </w:rPr>
        <w:t>,</w:t>
      </w:r>
    </w:p>
    <w:p w:rsidR="00000000" w:rsidRDefault="00000000">
      <w:pPr>
        <w:pStyle w:val="HTML0"/>
        <w:divId w:val="734400769"/>
        <w:rPr>
          <w:rStyle w:val="w"/>
        </w:rPr>
      </w:pPr>
      <w:r>
        <w:rPr>
          <w:rStyle w:val="w"/>
        </w:rPr>
        <w:t xml:space="preserve">            </w:t>
      </w:r>
      <w:r>
        <w:rPr>
          <w:rStyle w:val="nl"/>
        </w:rPr>
        <w:t>"estSettlementTime"</w:t>
      </w:r>
      <w:r>
        <w:rPr>
          <w:rStyle w:val="p"/>
        </w:rPr>
        <w:t>:</w:t>
      </w:r>
      <w:r>
        <w:rPr>
          <w:rStyle w:val="w"/>
        </w:rPr>
        <w:t xml:space="preserve"> </w:t>
      </w:r>
      <w:r>
        <w:rPr>
          <w:rStyle w:val="s2"/>
        </w:rPr>
        <w:t>""</w:t>
      </w:r>
      <w:r>
        <w:rPr>
          <w:rStyle w:val="p"/>
        </w:rPr>
        <w:t>,</w:t>
      </w:r>
    </w:p>
    <w:p w:rsidR="00000000" w:rsidRDefault="00000000">
      <w:pPr>
        <w:pStyle w:val="HTML0"/>
        <w:divId w:val="734400769"/>
        <w:rPr>
          <w:rStyle w:val="w"/>
        </w:rPr>
      </w:pPr>
      <w:r>
        <w:rPr>
          <w:rStyle w:val="w"/>
        </w:rPr>
        <w:t xml:space="preserve">            </w:t>
      </w:r>
      <w:r>
        <w:rPr>
          <w:rStyle w:val="nl"/>
        </w:rPr>
        <w:t>"cancelRedemptionDeadline"</w:t>
      </w:r>
      <w:r>
        <w:rPr>
          <w:rStyle w:val="p"/>
        </w:rPr>
        <w:t>:</w:t>
      </w:r>
      <w:r>
        <w:rPr>
          <w:rStyle w:val="w"/>
        </w:rPr>
        <w:t xml:space="preserve"> </w:t>
      </w:r>
      <w:r>
        <w:rPr>
          <w:rStyle w:val="s2"/>
        </w:rPr>
        <w:t>""</w:t>
      </w:r>
      <w:r>
        <w:rPr>
          <w:rStyle w:val="p"/>
        </w:rPr>
        <w:t>,</w:t>
      </w:r>
    </w:p>
    <w:p w:rsidR="00000000" w:rsidRDefault="00000000">
      <w:pPr>
        <w:pStyle w:val="HTML0"/>
        <w:divId w:val="734400769"/>
        <w:rPr>
          <w:rStyle w:val="w"/>
        </w:rPr>
      </w:pPr>
      <w:r>
        <w:rPr>
          <w:rStyle w:val="w"/>
        </w:rPr>
        <w:t xml:space="preserve">            </w:t>
      </w:r>
      <w:r>
        <w:rPr>
          <w:rStyle w:val="nl"/>
        </w:rPr>
        <w:t>"fastRedemptionData"</w:t>
      </w:r>
      <w:r>
        <w:rPr>
          <w:rStyle w:val="p"/>
        </w:rPr>
        <w:t>:</w:t>
      </w:r>
      <w:r>
        <w:rPr>
          <w:rStyle w:val="w"/>
        </w:rPr>
        <w:t xml:space="preserve"> </w:t>
      </w:r>
      <w:r>
        <w:rPr>
          <w:rStyle w:val="p"/>
        </w:rPr>
        <w:t>[]</w:t>
      </w:r>
    </w:p>
    <w:p w:rsidR="00000000" w:rsidRDefault="00000000">
      <w:pPr>
        <w:pStyle w:val="HTML0"/>
        <w:divId w:val="734400769"/>
        <w:rPr>
          <w:rStyle w:val="w"/>
        </w:rPr>
      </w:pPr>
      <w:r>
        <w:rPr>
          <w:rStyle w:val="w"/>
        </w:rPr>
        <w:t xml:space="preserve">        </w:t>
      </w:r>
      <w:r>
        <w:rPr>
          <w:rStyle w:val="p"/>
        </w:rPr>
        <w:t>},</w:t>
      </w:r>
    </w:p>
    <w:p w:rsidR="00000000" w:rsidRDefault="00000000">
      <w:pPr>
        <w:pStyle w:val="HTML0"/>
        <w:divId w:val="734400769"/>
        <w:rPr>
          <w:rStyle w:val="w"/>
        </w:rPr>
      </w:pPr>
      <w:r>
        <w:rPr>
          <w:rStyle w:val="w"/>
        </w:rPr>
        <w:t xml:space="preserve">        </w:t>
      </w:r>
      <w:r>
        <w:rPr>
          <w:rStyle w:val="p"/>
        </w:rPr>
        <w:t>{</w:t>
      </w:r>
    </w:p>
    <w:p w:rsidR="00000000" w:rsidRDefault="00000000">
      <w:pPr>
        <w:pStyle w:val="HTML0"/>
        <w:divId w:val="734400769"/>
        <w:rPr>
          <w:rStyle w:val="w"/>
        </w:rPr>
      </w:pPr>
      <w:r>
        <w:rPr>
          <w:rStyle w:val="w"/>
        </w:rPr>
        <w:t xml:space="preserve">            </w:t>
      </w:r>
      <w:r>
        <w:rPr>
          <w:rStyle w:val="nl"/>
        </w:rPr>
        <w:t>"ordId"</w:t>
      </w:r>
      <w:r>
        <w:rPr>
          <w:rStyle w:val="p"/>
        </w:rPr>
        <w:t>:</w:t>
      </w:r>
      <w:r>
        <w:rPr>
          <w:rStyle w:val="s2"/>
        </w:rPr>
        <w:t>"123457"</w:t>
      </w:r>
      <w:r>
        <w:rPr>
          <w:rStyle w:val="p"/>
        </w:rPr>
        <w:t>,</w:t>
      </w:r>
    </w:p>
    <w:p w:rsidR="00000000" w:rsidRDefault="00000000">
      <w:pPr>
        <w:pStyle w:val="HTML0"/>
        <w:divId w:val="734400769"/>
        <w:rPr>
          <w:rStyle w:val="w"/>
        </w:rPr>
      </w:pPr>
      <w:r>
        <w:rPr>
          <w:rStyle w:val="w"/>
        </w:rPr>
        <w:t xml:space="preserve">            </w:t>
      </w:r>
      <w:r>
        <w:rPr>
          <w:rStyle w:val="nl"/>
        </w:rPr>
        <w:t>"state"</w:t>
      </w:r>
      <w:r>
        <w:rPr>
          <w:rStyle w:val="p"/>
        </w:rPr>
        <w:t>:</w:t>
      </w:r>
      <w:r>
        <w:rPr>
          <w:rStyle w:val="s2"/>
        </w:rPr>
        <w:t>"1"</w:t>
      </w:r>
      <w:r>
        <w:rPr>
          <w:rStyle w:val="p"/>
        </w:rPr>
        <w:t>,</w:t>
      </w:r>
    </w:p>
    <w:p w:rsidR="00000000" w:rsidRDefault="00000000">
      <w:pPr>
        <w:pStyle w:val="HTML0"/>
        <w:divId w:val="734400769"/>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r>
        <w:rPr>
          <w:rStyle w:val="w"/>
        </w:rPr>
        <w:t xml:space="preserve">      </w:t>
      </w:r>
    </w:p>
    <w:p w:rsidR="00000000" w:rsidRDefault="00000000">
      <w:pPr>
        <w:pStyle w:val="HTML0"/>
        <w:divId w:val="734400769"/>
        <w:rPr>
          <w:rStyle w:val="w"/>
        </w:rPr>
      </w:pPr>
      <w:r>
        <w:rPr>
          <w:rStyle w:val="w"/>
        </w:rPr>
        <w:t xml:space="preserve">            </w:t>
      </w:r>
      <w:r>
        <w:rPr>
          <w:rStyle w:val="nl"/>
        </w:rPr>
        <w:t>"protocol"</w:t>
      </w:r>
      <w:r>
        <w:rPr>
          <w:rStyle w:val="p"/>
        </w:rPr>
        <w:t>:</w:t>
      </w:r>
      <w:r>
        <w:rPr>
          <w:rStyle w:val="w"/>
        </w:rPr>
        <w:t xml:space="preserve"> </w:t>
      </w:r>
      <w:r>
        <w:rPr>
          <w:rStyle w:val="s2"/>
        </w:rPr>
        <w:t>"compond"</w:t>
      </w:r>
      <w:r>
        <w:rPr>
          <w:rStyle w:val="p"/>
        </w:rPr>
        <w:t>,</w:t>
      </w:r>
      <w:r>
        <w:rPr>
          <w:rStyle w:val="w"/>
        </w:rPr>
        <w:t xml:space="preserve">      </w:t>
      </w:r>
      <w:r>
        <w:rPr>
          <w:rStyle w:val="err"/>
        </w:rPr>
        <w:t>//DEFI-loan</w:t>
      </w:r>
    </w:p>
    <w:p w:rsidR="00000000" w:rsidRDefault="00000000">
      <w:pPr>
        <w:pStyle w:val="HTML0"/>
        <w:divId w:val="734400769"/>
        <w:rPr>
          <w:rStyle w:val="w"/>
        </w:rPr>
      </w:pPr>
      <w:r>
        <w:rPr>
          <w:rStyle w:val="w"/>
        </w:rPr>
        <w:t xml:space="preserve">            </w:t>
      </w:r>
      <w:r>
        <w:rPr>
          <w:rStyle w:val="nl"/>
        </w:rPr>
        <w:t>"protocolType"</w:t>
      </w:r>
      <w:r>
        <w:rPr>
          <w:rStyle w:val="p"/>
        </w:rPr>
        <w:t>:</w:t>
      </w:r>
      <w:r>
        <w:rPr>
          <w:rStyle w:val="s2"/>
        </w:rPr>
        <w:t>"defi"</w:t>
      </w:r>
      <w:r>
        <w:rPr>
          <w:rStyle w:val="p"/>
        </w:rPr>
        <w:t>,</w:t>
      </w:r>
      <w:r>
        <w:rPr>
          <w:rStyle w:val="w"/>
        </w:rPr>
        <w:t xml:space="preserve"> </w:t>
      </w:r>
    </w:p>
    <w:p w:rsidR="00000000" w:rsidRDefault="00000000">
      <w:pPr>
        <w:pStyle w:val="HTML0"/>
        <w:divId w:val="734400769"/>
        <w:rPr>
          <w:rStyle w:val="w"/>
        </w:rPr>
      </w:pPr>
      <w:r>
        <w:rPr>
          <w:rStyle w:val="w"/>
        </w:rPr>
        <w:t xml:space="preserve">            </w:t>
      </w:r>
      <w:r>
        <w:rPr>
          <w:rStyle w:val="nl"/>
        </w:rPr>
        <w:t>"term"</w:t>
      </w:r>
      <w:r>
        <w:rPr>
          <w:rStyle w:val="p"/>
        </w:rPr>
        <w:t>:</w:t>
      </w:r>
      <w:r>
        <w:rPr>
          <w:rStyle w:val="s2"/>
        </w:rPr>
        <w:t>"0"</w:t>
      </w:r>
      <w:r>
        <w:rPr>
          <w:rStyle w:val="p"/>
        </w:rPr>
        <w:t>,</w:t>
      </w:r>
    </w:p>
    <w:p w:rsidR="00000000" w:rsidRDefault="00000000">
      <w:pPr>
        <w:pStyle w:val="HTML0"/>
        <w:divId w:val="734400769"/>
        <w:rPr>
          <w:rStyle w:val="w"/>
        </w:rPr>
      </w:pPr>
      <w:r>
        <w:rPr>
          <w:rStyle w:val="w"/>
        </w:rPr>
        <w:t xml:space="preserve">            </w:t>
      </w:r>
      <w:r>
        <w:rPr>
          <w:rStyle w:val="nl"/>
        </w:rPr>
        <w:t>"apy"</w:t>
      </w:r>
      <w:r>
        <w:rPr>
          <w:rStyle w:val="p"/>
        </w:rPr>
        <w:t>:</w:t>
      </w:r>
      <w:r>
        <w:rPr>
          <w:rStyle w:val="s2"/>
        </w:rPr>
        <w:t>"0.12"</w:t>
      </w:r>
      <w:r>
        <w:rPr>
          <w:rStyle w:val="p"/>
        </w:rPr>
        <w:t>,</w:t>
      </w:r>
    </w:p>
    <w:p w:rsidR="00000000" w:rsidRDefault="00000000">
      <w:pPr>
        <w:pStyle w:val="HTML0"/>
        <w:divId w:val="734400769"/>
        <w:rPr>
          <w:rStyle w:val="w"/>
        </w:rPr>
      </w:pPr>
      <w:r>
        <w:rPr>
          <w:rStyle w:val="w"/>
        </w:rPr>
        <w:t xml:space="preserve">            </w:t>
      </w:r>
      <w:r>
        <w:rPr>
          <w:rStyle w:val="nl"/>
        </w:rPr>
        <w:t>"investData"</w:t>
      </w:r>
      <w:r>
        <w:rPr>
          <w:rStyle w:val="p"/>
        </w:rPr>
        <w:t>:[</w:t>
      </w:r>
    </w:p>
    <w:p w:rsidR="00000000" w:rsidRDefault="00000000">
      <w:pPr>
        <w:pStyle w:val="HTML0"/>
        <w:divId w:val="734400769"/>
        <w:rPr>
          <w:rStyle w:val="w"/>
        </w:rPr>
      </w:pPr>
      <w:r>
        <w:rPr>
          <w:rStyle w:val="w"/>
        </w:rPr>
        <w:t xml:space="preserve">              </w:t>
      </w:r>
      <w:r>
        <w:rPr>
          <w:rStyle w:val="p"/>
        </w:rPr>
        <w:t>{</w:t>
      </w:r>
    </w:p>
    <w:p w:rsidR="00000000" w:rsidRDefault="00000000">
      <w:pPr>
        <w:pStyle w:val="HTML0"/>
        <w:divId w:val="734400769"/>
        <w:rPr>
          <w:rStyle w:val="w"/>
        </w:rPr>
      </w:pPr>
      <w:r>
        <w:rPr>
          <w:rStyle w:val="w"/>
        </w:rPr>
        <w:t xml:space="preserve">                </w:t>
      </w:r>
      <w:r>
        <w:rPr>
          <w:rStyle w:val="nl"/>
        </w:rPr>
        <w:t>"ccy"</w:t>
      </w:r>
      <w:r>
        <w:rPr>
          <w:rStyle w:val="p"/>
        </w:rPr>
        <w:t>:</w:t>
      </w:r>
      <w:r>
        <w:rPr>
          <w:rStyle w:val="s2"/>
        </w:rPr>
        <w:t>"USDT"</w:t>
      </w:r>
      <w:r>
        <w:rPr>
          <w:rStyle w:val="p"/>
        </w:rPr>
        <w:t>,</w:t>
      </w:r>
    </w:p>
    <w:p w:rsidR="00000000" w:rsidRDefault="00000000">
      <w:pPr>
        <w:pStyle w:val="HTML0"/>
        <w:divId w:val="734400769"/>
        <w:rPr>
          <w:rStyle w:val="w"/>
        </w:rPr>
      </w:pPr>
      <w:r>
        <w:rPr>
          <w:rStyle w:val="w"/>
        </w:rPr>
        <w:t xml:space="preserve">                </w:t>
      </w:r>
      <w:r>
        <w:rPr>
          <w:rStyle w:val="nl"/>
        </w:rPr>
        <w:t>"amt"</w:t>
      </w:r>
      <w:r>
        <w:rPr>
          <w:rStyle w:val="p"/>
        </w:rPr>
        <w:t>:</w:t>
      </w:r>
      <w:r>
        <w:rPr>
          <w:rStyle w:val="s2"/>
        </w:rPr>
        <w:t>"20"</w:t>
      </w:r>
      <w:r>
        <w:rPr>
          <w:rStyle w:val="p"/>
        </w:rPr>
        <w:t>,</w:t>
      </w:r>
    </w:p>
    <w:p w:rsidR="00000000" w:rsidRDefault="00000000">
      <w:pPr>
        <w:pStyle w:val="HTML0"/>
        <w:divId w:val="734400769"/>
        <w:rPr>
          <w:rStyle w:val="w"/>
        </w:rPr>
      </w:pPr>
      <w:r>
        <w:rPr>
          <w:rStyle w:val="w"/>
        </w:rPr>
        <w:t xml:space="preserve">                </w:t>
      </w:r>
      <w:r>
        <w:rPr>
          <w:rStyle w:val="nl"/>
        </w:rPr>
        <w:t>"minAmt"</w:t>
      </w:r>
      <w:r>
        <w:rPr>
          <w:rStyle w:val="p"/>
        </w:rPr>
        <w:t>:</w:t>
      </w:r>
      <w:r>
        <w:rPr>
          <w:rStyle w:val="s2"/>
        </w:rPr>
        <w:t>"1"</w:t>
      </w:r>
      <w:r>
        <w:rPr>
          <w:rStyle w:val="p"/>
        </w:rPr>
        <w:t>,</w:t>
      </w:r>
    </w:p>
    <w:p w:rsidR="00000000" w:rsidRDefault="00000000">
      <w:pPr>
        <w:pStyle w:val="HTML0"/>
        <w:divId w:val="734400769"/>
        <w:rPr>
          <w:rStyle w:val="w"/>
        </w:rPr>
      </w:pPr>
      <w:r>
        <w:rPr>
          <w:rStyle w:val="w"/>
        </w:rPr>
        <w:t xml:space="preserve">                </w:t>
      </w:r>
      <w:r>
        <w:rPr>
          <w:rStyle w:val="nl"/>
        </w:rPr>
        <w:t>"maxAmt"</w:t>
      </w:r>
      <w:r>
        <w:rPr>
          <w:rStyle w:val="p"/>
        </w:rPr>
        <w:t>:</w:t>
      </w:r>
      <w:r>
        <w:rPr>
          <w:rStyle w:val="s2"/>
        </w:rPr>
        <w:t>""</w:t>
      </w:r>
    </w:p>
    <w:p w:rsidR="00000000" w:rsidRDefault="00000000">
      <w:pPr>
        <w:pStyle w:val="HTML0"/>
        <w:divId w:val="734400769"/>
        <w:rPr>
          <w:rStyle w:val="w"/>
        </w:rPr>
      </w:pPr>
      <w:r>
        <w:rPr>
          <w:rStyle w:val="w"/>
        </w:rPr>
        <w:t xml:space="preserve">              </w:t>
      </w:r>
      <w:r>
        <w:rPr>
          <w:rStyle w:val="p"/>
        </w:rPr>
        <w:t>}</w:t>
      </w:r>
    </w:p>
    <w:p w:rsidR="00000000" w:rsidRDefault="00000000">
      <w:pPr>
        <w:pStyle w:val="HTML0"/>
        <w:divId w:val="734400769"/>
        <w:rPr>
          <w:rStyle w:val="w"/>
        </w:rPr>
      </w:pPr>
      <w:r>
        <w:rPr>
          <w:rStyle w:val="w"/>
        </w:rPr>
        <w:t xml:space="preserve">            </w:t>
      </w:r>
      <w:r>
        <w:rPr>
          <w:rStyle w:val="p"/>
        </w:rPr>
        <w:t>],</w:t>
      </w:r>
    </w:p>
    <w:p w:rsidR="00000000" w:rsidRDefault="00000000">
      <w:pPr>
        <w:pStyle w:val="HTML0"/>
        <w:divId w:val="734400769"/>
        <w:rPr>
          <w:rStyle w:val="w"/>
        </w:rPr>
      </w:pPr>
      <w:r>
        <w:rPr>
          <w:rStyle w:val="w"/>
        </w:rPr>
        <w:t xml:space="preserve">            </w:t>
      </w:r>
      <w:r>
        <w:rPr>
          <w:rStyle w:val="nl"/>
        </w:rPr>
        <w:t>"earningData"</w:t>
      </w:r>
      <w:r>
        <w:rPr>
          <w:rStyle w:val="p"/>
        </w:rPr>
        <w:t>:</w:t>
      </w:r>
      <w:r>
        <w:rPr>
          <w:rStyle w:val="w"/>
        </w:rPr>
        <w:t xml:space="preserve"> </w:t>
      </w:r>
      <w:r>
        <w:rPr>
          <w:rStyle w:val="p"/>
        </w:rPr>
        <w:t>[</w:t>
      </w:r>
    </w:p>
    <w:p w:rsidR="00000000" w:rsidRDefault="00000000">
      <w:pPr>
        <w:pStyle w:val="HTML0"/>
        <w:divId w:val="734400769"/>
        <w:rPr>
          <w:rStyle w:val="w"/>
        </w:rPr>
      </w:pPr>
      <w:r>
        <w:rPr>
          <w:rStyle w:val="w"/>
        </w:rPr>
        <w:t xml:space="preserve">             </w:t>
      </w:r>
      <w:r>
        <w:rPr>
          <w:rStyle w:val="p"/>
        </w:rPr>
        <w:t>{</w:t>
      </w:r>
    </w:p>
    <w:p w:rsidR="00000000" w:rsidRDefault="00000000">
      <w:pPr>
        <w:pStyle w:val="HTML0"/>
        <w:divId w:val="734400769"/>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734400769"/>
        <w:rPr>
          <w:rStyle w:val="w"/>
        </w:rPr>
      </w:pPr>
      <w:r>
        <w:rPr>
          <w:rStyle w:val="w"/>
        </w:rPr>
        <w:t xml:space="preserve">                </w:t>
      </w:r>
      <w:r>
        <w:rPr>
          <w:rStyle w:val="nl"/>
        </w:rPr>
        <w:t>"earningType"</w:t>
      </w:r>
      <w:r>
        <w:rPr>
          <w:rStyle w:val="p"/>
        </w:rPr>
        <w:t>:</w:t>
      </w:r>
      <w:r>
        <w:rPr>
          <w:rStyle w:val="s2"/>
        </w:rPr>
        <w:t>"0"</w:t>
      </w:r>
      <w:r>
        <w:rPr>
          <w:rStyle w:val="p"/>
        </w:rPr>
        <w:t>,</w:t>
      </w:r>
      <w:r>
        <w:rPr>
          <w:rStyle w:val="w"/>
        </w:rPr>
        <w:t xml:space="preserve">      </w:t>
      </w:r>
      <w:r>
        <w:rPr>
          <w:rStyle w:val="err"/>
        </w:rPr>
        <w:t>//Redeem</w:t>
      </w:r>
      <w:r>
        <w:rPr>
          <w:rStyle w:val="w"/>
        </w:rPr>
        <w:t xml:space="preserve"> </w:t>
      </w:r>
      <w:r>
        <w:rPr>
          <w:rStyle w:val="err"/>
        </w:rPr>
        <w:t>distribution</w:t>
      </w:r>
    </w:p>
    <w:p w:rsidR="00000000" w:rsidRDefault="00000000">
      <w:pPr>
        <w:pStyle w:val="HTML0"/>
        <w:divId w:val="734400769"/>
        <w:rPr>
          <w:rStyle w:val="w"/>
        </w:rPr>
      </w:pPr>
      <w:r>
        <w:rPr>
          <w:rStyle w:val="w"/>
        </w:rPr>
        <w:t xml:space="preserve">                </w:t>
      </w:r>
      <w:r>
        <w:rPr>
          <w:rStyle w:val="nl"/>
        </w:rPr>
        <w:t>"earnings"</w:t>
      </w:r>
      <w:r>
        <w:rPr>
          <w:rStyle w:val="p"/>
        </w:rPr>
        <w:t>:</w:t>
      </w:r>
      <w:r>
        <w:rPr>
          <w:rStyle w:val="s2"/>
        </w:rPr>
        <w:t>"3"</w:t>
      </w:r>
      <w:r>
        <w:rPr>
          <w:rStyle w:val="w"/>
        </w:rPr>
        <w:t xml:space="preserve">        </w:t>
      </w:r>
      <w:r>
        <w:rPr>
          <w:rStyle w:val="err"/>
        </w:rPr>
        <w:t>//Estimated</w:t>
      </w:r>
      <w:r>
        <w:rPr>
          <w:rStyle w:val="w"/>
        </w:rPr>
        <w:t xml:space="preserve"> </w:t>
      </w:r>
      <w:r>
        <w:rPr>
          <w:rStyle w:val="err"/>
        </w:rPr>
        <w:t>earning</w:t>
      </w:r>
    </w:p>
    <w:p w:rsidR="00000000" w:rsidRDefault="00000000">
      <w:pPr>
        <w:pStyle w:val="HTML0"/>
        <w:divId w:val="734400769"/>
        <w:rPr>
          <w:rStyle w:val="w"/>
        </w:rPr>
      </w:pPr>
      <w:r>
        <w:rPr>
          <w:rStyle w:val="w"/>
        </w:rPr>
        <w:t xml:space="preserve">             </w:t>
      </w:r>
      <w:r>
        <w:rPr>
          <w:rStyle w:val="p"/>
        </w:rPr>
        <w:t>},</w:t>
      </w:r>
    </w:p>
    <w:p w:rsidR="00000000" w:rsidRDefault="00000000">
      <w:pPr>
        <w:pStyle w:val="HTML0"/>
        <w:divId w:val="734400769"/>
        <w:rPr>
          <w:rStyle w:val="w"/>
        </w:rPr>
      </w:pPr>
      <w:r>
        <w:rPr>
          <w:rStyle w:val="w"/>
        </w:rPr>
        <w:t xml:space="preserve">             </w:t>
      </w:r>
      <w:r>
        <w:rPr>
          <w:rStyle w:val="p"/>
        </w:rPr>
        <w:t>{</w:t>
      </w:r>
    </w:p>
    <w:p w:rsidR="00000000" w:rsidRDefault="00000000">
      <w:pPr>
        <w:pStyle w:val="HTML0"/>
        <w:divId w:val="734400769"/>
        <w:rPr>
          <w:rStyle w:val="w"/>
        </w:rPr>
      </w:pPr>
      <w:r>
        <w:rPr>
          <w:rStyle w:val="w"/>
        </w:rPr>
        <w:t xml:space="preserve">                </w:t>
      </w:r>
      <w:r>
        <w:rPr>
          <w:rStyle w:val="nl"/>
        </w:rPr>
        <w:t>"ccy"</w:t>
      </w:r>
      <w:r>
        <w:rPr>
          <w:rStyle w:val="p"/>
        </w:rPr>
        <w:t>:</w:t>
      </w:r>
      <w:r>
        <w:rPr>
          <w:rStyle w:val="w"/>
        </w:rPr>
        <w:t xml:space="preserve"> </w:t>
      </w:r>
      <w:r>
        <w:rPr>
          <w:rStyle w:val="s2"/>
        </w:rPr>
        <w:t>"COMP"</w:t>
      </w:r>
      <w:r>
        <w:rPr>
          <w:rStyle w:val="p"/>
        </w:rPr>
        <w:t>,</w:t>
      </w:r>
    </w:p>
    <w:p w:rsidR="00000000" w:rsidRDefault="00000000">
      <w:pPr>
        <w:pStyle w:val="HTML0"/>
        <w:divId w:val="734400769"/>
        <w:rPr>
          <w:rStyle w:val="w"/>
        </w:rPr>
      </w:pPr>
      <w:r>
        <w:rPr>
          <w:rStyle w:val="w"/>
        </w:rPr>
        <w:t xml:space="preserve">                </w:t>
      </w:r>
      <w:r>
        <w:rPr>
          <w:rStyle w:val="nl"/>
        </w:rPr>
        <w:t>"earningType"</w:t>
      </w:r>
      <w:r>
        <w:rPr>
          <w:rStyle w:val="p"/>
        </w:rPr>
        <w:t>:</w:t>
      </w:r>
      <w:r>
        <w:rPr>
          <w:rStyle w:val="s2"/>
        </w:rPr>
        <w:t>"1"</w:t>
      </w:r>
      <w:r>
        <w:rPr>
          <w:rStyle w:val="p"/>
        </w:rPr>
        <w:t>,</w:t>
      </w:r>
      <w:r>
        <w:rPr>
          <w:rStyle w:val="w"/>
        </w:rPr>
        <w:t xml:space="preserve">      </w:t>
      </w:r>
      <w:r>
        <w:rPr>
          <w:rStyle w:val="err"/>
        </w:rPr>
        <w:t>//Daily</w:t>
      </w:r>
      <w:r>
        <w:rPr>
          <w:rStyle w:val="w"/>
        </w:rPr>
        <w:t xml:space="preserve"> </w:t>
      </w:r>
      <w:r>
        <w:rPr>
          <w:rStyle w:val="err"/>
        </w:rPr>
        <w:t>distribution</w:t>
      </w:r>
    </w:p>
    <w:p w:rsidR="00000000" w:rsidRDefault="00000000">
      <w:pPr>
        <w:pStyle w:val="HTML0"/>
        <w:divId w:val="734400769"/>
        <w:rPr>
          <w:rStyle w:val="w"/>
        </w:rPr>
      </w:pPr>
      <w:r>
        <w:rPr>
          <w:rStyle w:val="w"/>
        </w:rPr>
        <w:t xml:space="preserve">                </w:t>
      </w:r>
      <w:r>
        <w:rPr>
          <w:rStyle w:val="nl"/>
        </w:rPr>
        <w:t>"earnings"</w:t>
      </w:r>
      <w:r>
        <w:rPr>
          <w:rStyle w:val="p"/>
        </w:rPr>
        <w:t>:</w:t>
      </w:r>
      <w:r>
        <w:rPr>
          <w:rStyle w:val="s2"/>
        </w:rPr>
        <w:t>"3"</w:t>
      </w:r>
      <w:r>
        <w:rPr>
          <w:rStyle w:val="w"/>
        </w:rPr>
        <w:t xml:space="preserve">        </w:t>
      </w:r>
      <w:r>
        <w:rPr>
          <w:rStyle w:val="err"/>
        </w:rPr>
        <w:t>//Cumulative</w:t>
      </w:r>
      <w:r>
        <w:rPr>
          <w:rStyle w:val="w"/>
        </w:rPr>
        <w:t xml:space="preserve"> </w:t>
      </w:r>
      <w:r>
        <w:rPr>
          <w:rStyle w:val="err"/>
        </w:rPr>
        <w:t>earning</w:t>
      </w:r>
    </w:p>
    <w:p w:rsidR="00000000" w:rsidRDefault="00000000">
      <w:pPr>
        <w:pStyle w:val="HTML0"/>
        <w:divId w:val="734400769"/>
        <w:rPr>
          <w:rStyle w:val="w"/>
        </w:rPr>
      </w:pPr>
      <w:r>
        <w:rPr>
          <w:rStyle w:val="w"/>
        </w:rPr>
        <w:t xml:space="preserve">             </w:t>
      </w:r>
      <w:r>
        <w:rPr>
          <w:rStyle w:val="p"/>
        </w:rPr>
        <w:t>}</w:t>
      </w:r>
    </w:p>
    <w:p w:rsidR="00000000" w:rsidRDefault="00000000">
      <w:pPr>
        <w:pStyle w:val="HTML0"/>
        <w:divId w:val="734400769"/>
        <w:rPr>
          <w:rStyle w:val="w"/>
        </w:rPr>
      </w:pPr>
      <w:r>
        <w:rPr>
          <w:rStyle w:val="w"/>
        </w:rPr>
        <w:t xml:space="preserve">            </w:t>
      </w:r>
      <w:r>
        <w:rPr>
          <w:rStyle w:val="p"/>
        </w:rPr>
        <w:t>],</w:t>
      </w:r>
    </w:p>
    <w:p w:rsidR="00000000" w:rsidRDefault="00000000">
      <w:pPr>
        <w:pStyle w:val="HTML0"/>
        <w:divId w:val="734400769"/>
        <w:rPr>
          <w:rStyle w:val="w"/>
        </w:rPr>
      </w:pPr>
      <w:r>
        <w:rPr>
          <w:rStyle w:val="w"/>
        </w:rPr>
        <w:t xml:space="preserve">            </w:t>
      </w:r>
      <w:r>
        <w:rPr>
          <w:rStyle w:val="nl"/>
        </w:rPr>
        <w:t>"purchasedTime"</w:t>
      </w:r>
      <w:r>
        <w:rPr>
          <w:rStyle w:val="p"/>
        </w:rPr>
        <w:t>:</w:t>
      </w:r>
      <w:r>
        <w:rPr>
          <w:rStyle w:val="s2"/>
        </w:rPr>
        <w:t>"1597026383085"</w:t>
      </w:r>
      <w:r>
        <w:rPr>
          <w:rStyle w:val="p"/>
        </w:rPr>
        <w:t>,</w:t>
      </w:r>
    </w:p>
    <w:p w:rsidR="00000000" w:rsidRDefault="00000000">
      <w:pPr>
        <w:pStyle w:val="HTML0"/>
        <w:divId w:val="734400769"/>
        <w:rPr>
          <w:rStyle w:val="w"/>
        </w:rPr>
      </w:pPr>
      <w:r>
        <w:rPr>
          <w:rStyle w:val="w"/>
        </w:rPr>
        <w:t xml:space="preserve">            </w:t>
      </w:r>
      <w:r>
        <w:rPr>
          <w:rStyle w:val="nl"/>
        </w:rPr>
        <w:t>"tag"</w:t>
      </w:r>
      <w:r>
        <w:rPr>
          <w:rStyle w:val="p"/>
        </w:rPr>
        <w:t>:</w:t>
      </w:r>
      <w:r>
        <w:rPr>
          <w:rStyle w:val="w"/>
        </w:rPr>
        <w:t xml:space="preserve"> </w:t>
      </w:r>
      <w:r>
        <w:rPr>
          <w:rStyle w:val="s2"/>
        </w:rPr>
        <w:t>""</w:t>
      </w:r>
      <w:r>
        <w:rPr>
          <w:rStyle w:val="p"/>
        </w:rPr>
        <w:t>,</w:t>
      </w:r>
    </w:p>
    <w:p w:rsidR="00000000" w:rsidRDefault="00000000">
      <w:pPr>
        <w:pStyle w:val="HTML0"/>
        <w:divId w:val="734400769"/>
        <w:rPr>
          <w:rStyle w:val="w"/>
        </w:rPr>
      </w:pPr>
      <w:r>
        <w:rPr>
          <w:rStyle w:val="w"/>
        </w:rPr>
        <w:t xml:space="preserve">            </w:t>
      </w:r>
      <w:r>
        <w:rPr>
          <w:rStyle w:val="nl"/>
        </w:rPr>
        <w:t>"estSettlementTime"</w:t>
      </w:r>
      <w:r>
        <w:rPr>
          <w:rStyle w:val="p"/>
        </w:rPr>
        <w:t>:</w:t>
      </w:r>
      <w:r>
        <w:rPr>
          <w:rStyle w:val="w"/>
        </w:rPr>
        <w:t xml:space="preserve"> </w:t>
      </w:r>
      <w:r>
        <w:rPr>
          <w:rStyle w:val="s2"/>
        </w:rPr>
        <w:t>""</w:t>
      </w:r>
      <w:r>
        <w:rPr>
          <w:rStyle w:val="p"/>
        </w:rPr>
        <w:t>,</w:t>
      </w:r>
    </w:p>
    <w:p w:rsidR="00000000" w:rsidRDefault="00000000">
      <w:pPr>
        <w:pStyle w:val="HTML0"/>
        <w:divId w:val="734400769"/>
        <w:rPr>
          <w:rStyle w:val="w"/>
        </w:rPr>
      </w:pPr>
      <w:r>
        <w:rPr>
          <w:rStyle w:val="w"/>
        </w:rPr>
        <w:t xml:space="preserve">            </w:t>
      </w:r>
      <w:r>
        <w:rPr>
          <w:rStyle w:val="nl"/>
        </w:rPr>
        <w:t>"cancelRedemptionDeadline"</w:t>
      </w:r>
      <w:r>
        <w:rPr>
          <w:rStyle w:val="p"/>
        </w:rPr>
        <w:t>:</w:t>
      </w:r>
      <w:r>
        <w:rPr>
          <w:rStyle w:val="w"/>
        </w:rPr>
        <w:t xml:space="preserve"> </w:t>
      </w:r>
      <w:r>
        <w:rPr>
          <w:rStyle w:val="s2"/>
        </w:rPr>
        <w:t>""</w:t>
      </w:r>
      <w:r>
        <w:rPr>
          <w:rStyle w:val="p"/>
        </w:rPr>
        <w:t>,</w:t>
      </w:r>
    </w:p>
    <w:p w:rsidR="00000000" w:rsidRDefault="00000000">
      <w:pPr>
        <w:pStyle w:val="HTML0"/>
        <w:divId w:val="734400769"/>
        <w:rPr>
          <w:rStyle w:val="w"/>
        </w:rPr>
      </w:pPr>
      <w:r>
        <w:rPr>
          <w:rStyle w:val="w"/>
        </w:rPr>
        <w:t xml:space="preserve">            </w:t>
      </w:r>
      <w:r>
        <w:rPr>
          <w:rStyle w:val="nl"/>
        </w:rPr>
        <w:t>"fastRedemptionData"</w:t>
      </w:r>
      <w:r>
        <w:rPr>
          <w:rStyle w:val="p"/>
        </w:rPr>
        <w:t>:</w:t>
      </w:r>
      <w:r>
        <w:rPr>
          <w:rStyle w:val="w"/>
        </w:rPr>
        <w:t xml:space="preserve"> </w:t>
      </w:r>
      <w:r>
        <w:rPr>
          <w:rStyle w:val="p"/>
        </w:rPr>
        <w:t>[]</w:t>
      </w:r>
    </w:p>
    <w:p w:rsidR="00000000" w:rsidRDefault="00000000">
      <w:pPr>
        <w:pStyle w:val="HTML0"/>
        <w:divId w:val="734400769"/>
        <w:rPr>
          <w:rStyle w:val="w"/>
        </w:rPr>
      </w:pPr>
      <w:r>
        <w:rPr>
          <w:rStyle w:val="w"/>
        </w:rPr>
        <w:t xml:space="preserve">        </w:t>
      </w:r>
      <w:r>
        <w:rPr>
          <w:rStyle w:val="p"/>
        </w:rPr>
        <w:t>},</w:t>
      </w:r>
    </w:p>
    <w:p w:rsidR="00000000" w:rsidRDefault="00000000">
      <w:pPr>
        <w:pStyle w:val="HTML0"/>
        <w:divId w:val="734400769"/>
        <w:rPr>
          <w:rStyle w:val="w"/>
        </w:rPr>
      </w:pPr>
      <w:r>
        <w:rPr>
          <w:rStyle w:val="w"/>
        </w:rPr>
        <w:t xml:space="preserve">        </w:t>
      </w:r>
      <w:r>
        <w:rPr>
          <w:rStyle w:val="p"/>
        </w:rPr>
        <w:t>{</w:t>
      </w:r>
    </w:p>
    <w:p w:rsidR="00000000" w:rsidRDefault="00000000">
      <w:pPr>
        <w:pStyle w:val="HTML0"/>
        <w:divId w:val="734400769"/>
        <w:rPr>
          <w:rStyle w:val="w"/>
        </w:rPr>
      </w:pPr>
      <w:r>
        <w:rPr>
          <w:rStyle w:val="w"/>
        </w:rPr>
        <w:t xml:space="preserve">            </w:t>
      </w:r>
      <w:r>
        <w:rPr>
          <w:rStyle w:val="nl"/>
        </w:rPr>
        <w:t>"ordId"</w:t>
      </w:r>
      <w:r>
        <w:rPr>
          <w:rStyle w:val="p"/>
        </w:rPr>
        <w:t>:</w:t>
      </w:r>
      <w:r>
        <w:rPr>
          <w:rStyle w:val="s2"/>
        </w:rPr>
        <w:t>"123458"</w:t>
      </w:r>
      <w:r>
        <w:rPr>
          <w:rStyle w:val="p"/>
        </w:rPr>
        <w:t>,</w:t>
      </w:r>
    </w:p>
    <w:p w:rsidR="00000000" w:rsidRDefault="00000000">
      <w:pPr>
        <w:pStyle w:val="HTML0"/>
        <w:divId w:val="734400769"/>
        <w:rPr>
          <w:rStyle w:val="w"/>
        </w:rPr>
      </w:pPr>
      <w:r>
        <w:rPr>
          <w:rStyle w:val="w"/>
        </w:rPr>
        <w:t xml:space="preserve">            </w:t>
      </w:r>
      <w:r>
        <w:rPr>
          <w:rStyle w:val="nl"/>
        </w:rPr>
        <w:t>"state"</w:t>
      </w:r>
      <w:r>
        <w:rPr>
          <w:rStyle w:val="p"/>
        </w:rPr>
        <w:t>:</w:t>
      </w:r>
      <w:r>
        <w:rPr>
          <w:rStyle w:val="s2"/>
        </w:rPr>
        <w:t>"1"</w:t>
      </w:r>
      <w:r>
        <w:rPr>
          <w:rStyle w:val="p"/>
        </w:rPr>
        <w:t>,</w:t>
      </w:r>
    </w:p>
    <w:p w:rsidR="00000000" w:rsidRDefault="00000000">
      <w:pPr>
        <w:pStyle w:val="HTML0"/>
        <w:divId w:val="734400769"/>
        <w:rPr>
          <w:rStyle w:val="w"/>
        </w:rPr>
      </w:pPr>
      <w:r>
        <w:rPr>
          <w:rStyle w:val="w"/>
        </w:rPr>
        <w:t xml:space="preserve">            </w:t>
      </w:r>
      <w:r>
        <w:rPr>
          <w:rStyle w:val="nl"/>
        </w:rPr>
        <w:t>"ccy"</w:t>
      </w:r>
      <w:r>
        <w:rPr>
          <w:rStyle w:val="p"/>
        </w:rPr>
        <w:t>:</w:t>
      </w:r>
      <w:r>
        <w:rPr>
          <w:rStyle w:val="w"/>
        </w:rPr>
        <w:t xml:space="preserve"> </w:t>
      </w:r>
      <w:r>
        <w:rPr>
          <w:rStyle w:val="s2"/>
        </w:rPr>
        <w:t>"ETH"</w:t>
      </w:r>
      <w:r>
        <w:rPr>
          <w:rStyle w:val="p"/>
        </w:rPr>
        <w:t>,</w:t>
      </w:r>
      <w:r>
        <w:rPr>
          <w:rStyle w:val="w"/>
        </w:rPr>
        <w:t xml:space="preserve">      </w:t>
      </w:r>
    </w:p>
    <w:p w:rsidR="00000000" w:rsidRDefault="00000000">
      <w:pPr>
        <w:pStyle w:val="HTML0"/>
        <w:divId w:val="734400769"/>
        <w:rPr>
          <w:rStyle w:val="w"/>
        </w:rPr>
      </w:pPr>
      <w:r>
        <w:rPr>
          <w:rStyle w:val="w"/>
        </w:rPr>
        <w:t xml:space="preserve">            </w:t>
      </w:r>
      <w:r>
        <w:rPr>
          <w:rStyle w:val="nl"/>
        </w:rPr>
        <w:t>"protocol"</w:t>
      </w:r>
      <w:r>
        <w:rPr>
          <w:rStyle w:val="p"/>
        </w:rPr>
        <w:t>:</w:t>
      </w:r>
      <w:r>
        <w:rPr>
          <w:rStyle w:val="w"/>
        </w:rPr>
        <w:t xml:space="preserve"> </w:t>
      </w:r>
      <w:r>
        <w:rPr>
          <w:rStyle w:val="s2"/>
        </w:rPr>
        <w:t>"sushiswap"</w:t>
      </w:r>
      <w:r>
        <w:rPr>
          <w:rStyle w:val="p"/>
        </w:rPr>
        <w:t>,</w:t>
      </w:r>
      <w:r>
        <w:rPr>
          <w:rStyle w:val="w"/>
        </w:rPr>
        <w:t xml:space="preserve">      </w:t>
      </w:r>
      <w:r>
        <w:rPr>
          <w:rStyle w:val="err"/>
        </w:rPr>
        <w:t>//DEFI</w:t>
      </w:r>
    </w:p>
    <w:p w:rsidR="00000000" w:rsidRDefault="00000000">
      <w:pPr>
        <w:pStyle w:val="HTML0"/>
        <w:divId w:val="734400769"/>
        <w:rPr>
          <w:rStyle w:val="w"/>
        </w:rPr>
      </w:pPr>
      <w:r>
        <w:rPr>
          <w:rStyle w:val="w"/>
        </w:rPr>
        <w:t xml:space="preserve">            </w:t>
      </w:r>
      <w:r>
        <w:rPr>
          <w:rStyle w:val="nl"/>
        </w:rPr>
        <w:t>"protocolType"</w:t>
      </w:r>
      <w:r>
        <w:rPr>
          <w:rStyle w:val="p"/>
        </w:rPr>
        <w:t>:</w:t>
      </w:r>
      <w:r>
        <w:rPr>
          <w:rStyle w:val="s2"/>
        </w:rPr>
        <w:t>"defi"</w:t>
      </w:r>
      <w:r>
        <w:rPr>
          <w:rStyle w:val="p"/>
        </w:rPr>
        <w:t>,</w:t>
      </w:r>
      <w:r>
        <w:rPr>
          <w:rStyle w:val="w"/>
        </w:rPr>
        <w:t xml:space="preserve">  </w:t>
      </w:r>
    </w:p>
    <w:p w:rsidR="00000000" w:rsidRDefault="00000000">
      <w:pPr>
        <w:pStyle w:val="HTML0"/>
        <w:divId w:val="734400769"/>
        <w:rPr>
          <w:rStyle w:val="w"/>
        </w:rPr>
      </w:pPr>
      <w:r>
        <w:rPr>
          <w:rStyle w:val="w"/>
        </w:rPr>
        <w:t xml:space="preserve">            </w:t>
      </w:r>
      <w:r>
        <w:rPr>
          <w:rStyle w:val="nl"/>
        </w:rPr>
        <w:t>"term"</w:t>
      </w:r>
      <w:r>
        <w:rPr>
          <w:rStyle w:val="p"/>
        </w:rPr>
        <w:t>:</w:t>
      </w:r>
      <w:r>
        <w:rPr>
          <w:rStyle w:val="s2"/>
        </w:rPr>
        <w:t>"0"</w:t>
      </w:r>
      <w:r>
        <w:rPr>
          <w:rStyle w:val="p"/>
        </w:rPr>
        <w:t>,</w:t>
      </w:r>
    </w:p>
    <w:p w:rsidR="00000000" w:rsidRDefault="00000000">
      <w:pPr>
        <w:pStyle w:val="HTML0"/>
        <w:divId w:val="734400769"/>
        <w:rPr>
          <w:rStyle w:val="w"/>
        </w:rPr>
      </w:pPr>
      <w:r>
        <w:rPr>
          <w:rStyle w:val="w"/>
        </w:rPr>
        <w:t xml:space="preserve">            </w:t>
      </w:r>
      <w:r>
        <w:rPr>
          <w:rStyle w:val="nl"/>
        </w:rPr>
        <w:t>"apy"</w:t>
      </w:r>
      <w:r>
        <w:rPr>
          <w:rStyle w:val="p"/>
        </w:rPr>
        <w:t>:</w:t>
      </w:r>
      <w:r>
        <w:rPr>
          <w:rStyle w:val="s2"/>
        </w:rPr>
        <w:t>"0.12"</w:t>
      </w:r>
      <w:r>
        <w:rPr>
          <w:rStyle w:val="p"/>
        </w:rPr>
        <w:t>,</w:t>
      </w:r>
    </w:p>
    <w:p w:rsidR="00000000" w:rsidRDefault="00000000">
      <w:pPr>
        <w:pStyle w:val="HTML0"/>
        <w:divId w:val="734400769"/>
        <w:rPr>
          <w:rStyle w:val="w"/>
        </w:rPr>
      </w:pPr>
      <w:r>
        <w:rPr>
          <w:rStyle w:val="w"/>
        </w:rPr>
        <w:t xml:space="preserve">            </w:t>
      </w:r>
      <w:r>
        <w:rPr>
          <w:rStyle w:val="nl"/>
        </w:rPr>
        <w:t>"investData"</w:t>
      </w:r>
      <w:r>
        <w:rPr>
          <w:rStyle w:val="p"/>
        </w:rPr>
        <w:t>:[</w:t>
      </w:r>
    </w:p>
    <w:p w:rsidR="00000000" w:rsidRDefault="00000000">
      <w:pPr>
        <w:pStyle w:val="HTML0"/>
        <w:divId w:val="734400769"/>
        <w:rPr>
          <w:rStyle w:val="w"/>
        </w:rPr>
      </w:pPr>
      <w:r>
        <w:rPr>
          <w:rStyle w:val="w"/>
        </w:rPr>
        <w:t xml:space="preserve">              </w:t>
      </w:r>
      <w:r>
        <w:rPr>
          <w:rStyle w:val="p"/>
        </w:rPr>
        <w:t>{</w:t>
      </w:r>
    </w:p>
    <w:p w:rsidR="00000000" w:rsidRDefault="00000000">
      <w:pPr>
        <w:pStyle w:val="HTML0"/>
        <w:divId w:val="734400769"/>
        <w:rPr>
          <w:rStyle w:val="w"/>
        </w:rPr>
      </w:pPr>
      <w:r>
        <w:rPr>
          <w:rStyle w:val="w"/>
        </w:rPr>
        <w:t xml:space="preserve">                </w:t>
      </w:r>
      <w:r>
        <w:rPr>
          <w:rStyle w:val="nl"/>
        </w:rPr>
        <w:t>"ccy"</w:t>
      </w:r>
      <w:r>
        <w:rPr>
          <w:rStyle w:val="p"/>
        </w:rPr>
        <w:t>:</w:t>
      </w:r>
      <w:r>
        <w:rPr>
          <w:rStyle w:val="s2"/>
        </w:rPr>
        <w:t>"USDT"</w:t>
      </w:r>
      <w:r>
        <w:rPr>
          <w:rStyle w:val="p"/>
        </w:rPr>
        <w:t>,</w:t>
      </w:r>
    </w:p>
    <w:p w:rsidR="00000000" w:rsidRDefault="00000000">
      <w:pPr>
        <w:pStyle w:val="HTML0"/>
        <w:divId w:val="734400769"/>
        <w:rPr>
          <w:rStyle w:val="w"/>
        </w:rPr>
      </w:pPr>
      <w:r>
        <w:rPr>
          <w:rStyle w:val="w"/>
        </w:rPr>
        <w:t xml:space="preserve">                </w:t>
      </w:r>
      <w:r>
        <w:rPr>
          <w:rStyle w:val="nl"/>
        </w:rPr>
        <w:t>"amt"</w:t>
      </w:r>
      <w:r>
        <w:rPr>
          <w:rStyle w:val="p"/>
        </w:rPr>
        <w:t>:</w:t>
      </w:r>
      <w:r>
        <w:rPr>
          <w:rStyle w:val="s2"/>
        </w:rPr>
        <w:t>"100"</w:t>
      </w:r>
    </w:p>
    <w:p w:rsidR="00000000" w:rsidRDefault="00000000">
      <w:pPr>
        <w:pStyle w:val="HTML0"/>
        <w:divId w:val="734400769"/>
        <w:rPr>
          <w:rStyle w:val="w"/>
        </w:rPr>
      </w:pPr>
      <w:r>
        <w:rPr>
          <w:rStyle w:val="w"/>
        </w:rPr>
        <w:t xml:space="preserve">              </w:t>
      </w:r>
      <w:r>
        <w:rPr>
          <w:rStyle w:val="p"/>
        </w:rPr>
        <w:t>},</w:t>
      </w:r>
    </w:p>
    <w:p w:rsidR="00000000" w:rsidRDefault="00000000">
      <w:pPr>
        <w:pStyle w:val="HTML0"/>
        <w:divId w:val="734400769"/>
        <w:rPr>
          <w:rStyle w:val="w"/>
        </w:rPr>
      </w:pPr>
      <w:r>
        <w:rPr>
          <w:rStyle w:val="w"/>
        </w:rPr>
        <w:t xml:space="preserve">              </w:t>
      </w:r>
      <w:r>
        <w:rPr>
          <w:rStyle w:val="p"/>
        </w:rPr>
        <w:t>{</w:t>
      </w:r>
    </w:p>
    <w:p w:rsidR="00000000" w:rsidRDefault="00000000">
      <w:pPr>
        <w:pStyle w:val="HTML0"/>
        <w:divId w:val="734400769"/>
        <w:rPr>
          <w:rStyle w:val="w"/>
        </w:rPr>
      </w:pPr>
      <w:r>
        <w:rPr>
          <w:rStyle w:val="w"/>
        </w:rPr>
        <w:t xml:space="preserve">                </w:t>
      </w:r>
      <w:r>
        <w:rPr>
          <w:rStyle w:val="nl"/>
        </w:rPr>
        <w:t>"ccy"</w:t>
      </w:r>
      <w:r>
        <w:rPr>
          <w:rStyle w:val="p"/>
        </w:rPr>
        <w:t>:</w:t>
      </w:r>
      <w:r>
        <w:rPr>
          <w:rStyle w:val="s2"/>
        </w:rPr>
        <w:t>"ETH"</w:t>
      </w:r>
      <w:r>
        <w:rPr>
          <w:rStyle w:val="p"/>
        </w:rPr>
        <w:t>,</w:t>
      </w:r>
    </w:p>
    <w:p w:rsidR="00000000" w:rsidRDefault="00000000">
      <w:pPr>
        <w:pStyle w:val="HTML0"/>
        <w:divId w:val="734400769"/>
        <w:rPr>
          <w:rStyle w:val="w"/>
        </w:rPr>
      </w:pPr>
      <w:r>
        <w:rPr>
          <w:rStyle w:val="w"/>
        </w:rPr>
        <w:t xml:space="preserve">                </w:t>
      </w:r>
      <w:r>
        <w:rPr>
          <w:rStyle w:val="nl"/>
        </w:rPr>
        <w:t>"amt"</w:t>
      </w:r>
      <w:r>
        <w:rPr>
          <w:rStyle w:val="p"/>
        </w:rPr>
        <w:t>:</w:t>
      </w:r>
      <w:r>
        <w:rPr>
          <w:rStyle w:val="s2"/>
        </w:rPr>
        <w:t>"0.03"</w:t>
      </w:r>
    </w:p>
    <w:p w:rsidR="00000000" w:rsidRDefault="00000000">
      <w:pPr>
        <w:pStyle w:val="HTML0"/>
        <w:divId w:val="734400769"/>
        <w:rPr>
          <w:rStyle w:val="w"/>
        </w:rPr>
      </w:pPr>
      <w:r>
        <w:rPr>
          <w:rStyle w:val="w"/>
        </w:rPr>
        <w:t xml:space="preserve">              </w:t>
      </w:r>
      <w:r>
        <w:rPr>
          <w:rStyle w:val="p"/>
        </w:rPr>
        <w:t>}</w:t>
      </w:r>
    </w:p>
    <w:p w:rsidR="00000000" w:rsidRDefault="00000000">
      <w:pPr>
        <w:pStyle w:val="HTML0"/>
        <w:divId w:val="734400769"/>
        <w:rPr>
          <w:rStyle w:val="w"/>
        </w:rPr>
      </w:pPr>
      <w:r>
        <w:rPr>
          <w:rStyle w:val="w"/>
        </w:rPr>
        <w:t xml:space="preserve">            </w:t>
      </w:r>
      <w:r>
        <w:rPr>
          <w:rStyle w:val="p"/>
        </w:rPr>
        <w:t>],</w:t>
      </w:r>
    </w:p>
    <w:p w:rsidR="00000000" w:rsidRDefault="00000000">
      <w:pPr>
        <w:pStyle w:val="HTML0"/>
        <w:divId w:val="734400769"/>
        <w:rPr>
          <w:rStyle w:val="w"/>
        </w:rPr>
      </w:pPr>
      <w:r>
        <w:rPr>
          <w:rStyle w:val="w"/>
        </w:rPr>
        <w:t xml:space="preserve">            </w:t>
      </w:r>
      <w:r>
        <w:rPr>
          <w:rStyle w:val="nl"/>
        </w:rPr>
        <w:t>"earningData"</w:t>
      </w:r>
      <w:r>
        <w:rPr>
          <w:rStyle w:val="p"/>
        </w:rPr>
        <w:t>:</w:t>
      </w:r>
      <w:r>
        <w:rPr>
          <w:rStyle w:val="w"/>
        </w:rPr>
        <w:t xml:space="preserve"> </w:t>
      </w:r>
      <w:r>
        <w:rPr>
          <w:rStyle w:val="p"/>
        </w:rPr>
        <w:t>[</w:t>
      </w:r>
    </w:p>
    <w:p w:rsidR="00000000" w:rsidRDefault="00000000">
      <w:pPr>
        <w:pStyle w:val="HTML0"/>
        <w:divId w:val="734400769"/>
        <w:rPr>
          <w:rStyle w:val="w"/>
        </w:rPr>
      </w:pPr>
      <w:r>
        <w:rPr>
          <w:rStyle w:val="w"/>
        </w:rPr>
        <w:t xml:space="preserve">             </w:t>
      </w:r>
      <w:r>
        <w:rPr>
          <w:rStyle w:val="p"/>
        </w:rPr>
        <w:t>{</w:t>
      </w:r>
    </w:p>
    <w:p w:rsidR="00000000" w:rsidRDefault="00000000">
      <w:pPr>
        <w:pStyle w:val="HTML0"/>
        <w:divId w:val="734400769"/>
        <w:rPr>
          <w:rStyle w:val="w"/>
        </w:rPr>
      </w:pPr>
      <w:r>
        <w:rPr>
          <w:rStyle w:val="w"/>
        </w:rPr>
        <w:t xml:space="preserve">                </w:t>
      </w:r>
      <w:r>
        <w:rPr>
          <w:rStyle w:val="nl"/>
        </w:rPr>
        <w:t>"ccy"</w:t>
      </w:r>
      <w:r>
        <w:rPr>
          <w:rStyle w:val="p"/>
        </w:rPr>
        <w:t>:</w:t>
      </w:r>
      <w:r>
        <w:rPr>
          <w:rStyle w:val="w"/>
        </w:rPr>
        <w:t xml:space="preserve"> </w:t>
      </w:r>
      <w:r>
        <w:rPr>
          <w:rStyle w:val="s2"/>
        </w:rPr>
        <w:t>"SUSHI"</w:t>
      </w:r>
      <w:r>
        <w:rPr>
          <w:rStyle w:val="p"/>
        </w:rPr>
        <w:t>,</w:t>
      </w:r>
    </w:p>
    <w:p w:rsidR="00000000" w:rsidRDefault="00000000">
      <w:pPr>
        <w:pStyle w:val="HTML0"/>
        <w:divId w:val="734400769"/>
        <w:rPr>
          <w:rStyle w:val="w"/>
        </w:rPr>
      </w:pPr>
      <w:r>
        <w:rPr>
          <w:rStyle w:val="w"/>
        </w:rPr>
        <w:t xml:space="preserve">                </w:t>
      </w:r>
      <w:r>
        <w:rPr>
          <w:rStyle w:val="nl"/>
        </w:rPr>
        <w:t>"earningType"</w:t>
      </w:r>
      <w:r>
        <w:rPr>
          <w:rStyle w:val="p"/>
        </w:rPr>
        <w:t>:</w:t>
      </w:r>
      <w:r>
        <w:rPr>
          <w:rStyle w:val="s2"/>
        </w:rPr>
        <w:t>"1"</w:t>
      </w:r>
      <w:r>
        <w:rPr>
          <w:rStyle w:val="p"/>
        </w:rPr>
        <w:t>,</w:t>
      </w:r>
      <w:r>
        <w:rPr>
          <w:rStyle w:val="w"/>
        </w:rPr>
        <w:t xml:space="preserve">      </w:t>
      </w:r>
      <w:r>
        <w:rPr>
          <w:rStyle w:val="err"/>
        </w:rPr>
        <w:t>//</w:t>
      </w:r>
      <w:r>
        <w:rPr>
          <w:rStyle w:val="w"/>
        </w:rPr>
        <w:t xml:space="preserve"> </w:t>
      </w:r>
      <w:r>
        <w:rPr>
          <w:rStyle w:val="err"/>
        </w:rPr>
        <w:t>Daily</w:t>
      </w:r>
      <w:r>
        <w:rPr>
          <w:rStyle w:val="w"/>
        </w:rPr>
        <w:t xml:space="preserve"> </w:t>
      </w:r>
      <w:r>
        <w:rPr>
          <w:rStyle w:val="err"/>
        </w:rPr>
        <w:t>distribution</w:t>
      </w:r>
    </w:p>
    <w:p w:rsidR="00000000" w:rsidRDefault="00000000">
      <w:pPr>
        <w:pStyle w:val="HTML0"/>
        <w:divId w:val="734400769"/>
        <w:rPr>
          <w:rStyle w:val="w"/>
        </w:rPr>
      </w:pPr>
      <w:r>
        <w:rPr>
          <w:rStyle w:val="w"/>
        </w:rPr>
        <w:t xml:space="preserve">                </w:t>
      </w:r>
      <w:r>
        <w:rPr>
          <w:rStyle w:val="nl"/>
        </w:rPr>
        <w:t>"earnings"</w:t>
      </w:r>
      <w:r>
        <w:rPr>
          <w:rStyle w:val="p"/>
        </w:rPr>
        <w:t>:</w:t>
      </w:r>
      <w:r>
        <w:rPr>
          <w:rStyle w:val="s2"/>
        </w:rPr>
        <w:t>"3"</w:t>
      </w:r>
      <w:r>
        <w:rPr>
          <w:rStyle w:val="w"/>
        </w:rPr>
        <w:t xml:space="preserve">        </w:t>
      </w:r>
      <w:r>
        <w:rPr>
          <w:rStyle w:val="err"/>
        </w:rPr>
        <w:t>//</w:t>
      </w:r>
      <w:r>
        <w:rPr>
          <w:rStyle w:val="w"/>
        </w:rPr>
        <w:t xml:space="preserve"> </w:t>
      </w:r>
      <w:r>
        <w:rPr>
          <w:rStyle w:val="err"/>
        </w:rPr>
        <w:t>Cumulative</w:t>
      </w:r>
      <w:r>
        <w:rPr>
          <w:rStyle w:val="w"/>
        </w:rPr>
        <w:t xml:space="preserve"> </w:t>
      </w:r>
      <w:r>
        <w:rPr>
          <w:rStyle w:val="err"/>
        </w:rPr>
        <w:t>earning</w:t>
      </w:r>
    </w:p>
    <w:p w:rsidR="00000000" w:rsidRDefault="00000000">
      <w:pPr>
        <w:pStyle w:val="HTML0"/>
        <w:divId w:val="734400769"/>
        <w:rPr>
          <w:rStyle w:val="w"/>
        </w:rPr>
      </w:pPr>
      <w:r>
        <w:rPr>
          <w:rStyle w:val="w"/>
        </w:rPr>
        <w:t xml:space="preserve">             </w:t>
      </w:r>
      <w:r>
        <w:rPr>
          <w:rStyle w:val="p"/>
        </w:rPr>
        <w:t>}</w:t>
      </w:r>
    </w:p>
    <w:p w:rsidR="00000000" w:rsidRDefault="00000000">
      <w:pPr>
        <w:pStyle w:val="HTML0"/>
        <w:divId w:val="734400769"/>
        <w:rPr>
          <w:rStyle w:val="w"/>
        </w:rPr>
      </w:pPr>
      <w:r>
        <w:rPr>
          <w:rStyle w:val="w"/>
        </w:rPr>
        <w:t xml:space="preserve">            </w:t>
      </w:r>
      <w:r>
        <w:rPr>
          <w:rStyle w:val="p"/>
        </w:rPr>
        <w:t>],</w:t>
      </w:r>
    </w:p>
    <w:p w:rsidR="00000000" w:rsidRDefault="00000000">
      <w:pPr>
        <w:pStyle w:val="HTML0"/>
        <w:divId w:val="734400769"/>
        <w:rPr>
          <w:rStyle w:val="w"/>
        </w:rPr>
      </w:pPr>
      <w:r>
        <w:rPr>
          <w:rStyle w:val="w"/>
        </w:rPr>
        <w:t xml:space="preserve">            </w:t>
      </w:r>
      <w:r>
        <w:rPr>
          <w:rStyle w:val="nl"/>
        </w:rPr>
        <w:t>"purchasedTime"</w:t>
      </w:r>
      <w:r>
        <w:rPr>
          <w:rStyle w:val="p"/>
        </w:rPr>
        <w:t>:</w:t>
      </w:r>
      <w:r>
        <w:rPr>
          <w:rStyle w:val="s2"/>
        </w:rPr>
        <w:t>"1597026383085"</w:t>
      </w:r>
      <w:r>
        <w:rPr>
          <w:rStyle w:val="p"/>
        </w:rPr>
        <w:t>,</w:t>
      </w:r>
    </w:p>
    <w:p w:rsidR="00000000" w:rsidRDefault="00000000">
      <w:pPr>
        <w:pStyle w:val="HTML0"/>
        <w:divId w:val="734400769"/>
        <w:rPr>
          <w:rStyle w:val="w"/>
        </w:rPr>
      </w:pPr>
      <w:r>
        <w:rPr>
          <w:rStyle w:val="w"/>
        </w:rPr>
        <w:t xml:space="preserve">            </w:t>
      </w:r>
      <w:r>
        <w:rPr>
          <w:rStyle w:val="nl"/>
        </w:rPr>
        <w:t>"tag"</w:t>
      </w:r>
      <w:r>
        <w:rPr>
          <w:rStyle w:val="p"/>
        </w:rPr>
        <w:t>:</w:t>
      </w:r>
      <w:r>
        <w:rPr>
          <w:rStyle w:val="w"/>
        </w:rPr>
        <w:t xml:space="preserve"> </w:t>
      </w:r>
      <w:r>
        <w:rPr>
          <w:rStyle w:val="s2"/>
        </w:rPr>
        <w:t>""</w:t>
      </w:r>
      <w:r>
        <w:rPr>
          <w:rStyle w:val="p"/>
        </w:rPr>
        <w:t>,</w:t>
      </w:r>
    </w:p>
    <w:p w:rsidR="00000000" w:rsidRDefault="00000000">
      <w:pPr>
        <w:pStyle w:val="HTML0"/>
        <w:divId w:val="734400769"/>
        <w:rPr>
          <w:rStyle w:val="w"/>
        </w:rPr>
      </w:pPr>
      <w:r>
        <w:rPr>
          <w:rStyle w:val="w"/>
        </w:rPr>
        <w:t xml:space="preserve">            </w:t>
      </w:r>
      <w:r>
        <w:rPr>
          <w:rStyle w:val="nl"/>
        </w:rPr>
        <w:t>"estSettlementTime"</w:t>
      </w:r>
      <w:r>
        <w:rPr>
          <w:rStyle w:val="p"/>
        </w:rPr>
        <w:t>:</w:t>
      </w:r>
      <w:r>
        <w:rPr>
          <w:rStyle w:val="w"/>
        </w:rPr>
        <w:t xml:space="preserve"> </w:t>
      </w:r>
      <w:r>
        <w:rPr>
          <w:rStyle w:val="s2"/>
        </w:rPr>
        <w:t>""</w:t>
      </w:r>
      <w:r>
        <w:rPr>
          <w:rStyle w:val="p"/>
        </w:rPr>
        <w:t>,</w:t>
      </w:r>
    </w:p>
    <w:p w:rsidR="00000000" w:rsidRDefault="00000000">
      <w:pPr>
        <w:pStyle w:val="HTML0"/>
        <w:divId w:val="734400769"/>
        <w:rPr>
          <w:rStyle w:val="w"/>
        </w:rPr>
      </w:pPr>
      <w:r>
        <w:rPr>
          <w:rStyle w:val="w"/>
        </w:rPr>
        <w:t xml:space="preserve">            </w:t>
      </w:r>
      <w:r>
        <w:rPr>
          <w:rStyle w:val="nl"/>
        </w:rPr>
        <w:t>"cancelRedemptionDeadline"</w:t>
      </w:r>
      <w:r>
        <w:rPr>
          <w:rStyle w:val="p"/>
        </w:rPr>
        <w:t>:</w:t>
      </w:r>
      <w:r>
        <w:rPr>
          <w:rStyle w:val="w"/>
        </w:rPr>
        <w:t xml:space="preserve"> </w:t>
      </w:r>
      <w:r>
        <w:rPr>
          <w:rStyle w:val="s2"/>
        </w:rPr>
        <w:t>""</w:t>
      </w:r>
      <w:r>
        <w:rPr>
          <w:rStyle w:val="p"/>
        </w:rPr>
        <w:t>,</w:t>
      </w:r>
    </w:p>
    <w:p w:rsidR="00000000" w:rsidRDefault="00000000">
      <w:pPr>
        <w:pStyle w:val="HTML0"/>
        <w:divId w:val="734400769"/>
        <w:rPr>
          <w:rStyle w:val="w"/>
        </w:rPr>
      </w:pPr>
      <w:r>
        <w:rPr>
          <w:rStyle w:val="w"/>
        </w:rPr>
        <w:t xml:space="preserve">            </w:t>
      </w:r>
      <w:r>
        <w:rPr>
          <w:rStyle w:val="nl"/>
        </w:rPr>
        <w:t>"fastRedemptionData"</w:t>
      </w:r>
      <w:r>
        <w:rPr>
          <w:rStyle w:val="p"/>
        </w:rPr>
        <w:t>:</w:t>
      </w:r>
      <w:r>
        <w:rPr>
          <w:rStyle w:val="w"/>
        </w:rPr>
        <w:t xml:space="preserve"> </w:t>
      </w:r>
      <w:r>
        <w:rPr>
          <w:rStyle w:val="p"/>
        </w:rPr>
        <w:t>[]</w:t>
      </w:r>
    </w:p>
    <w:p w:rsidR="00000000" w:rsidRDefault="00000000">
      <w:pPr>
        <w:pStyle w:val="HTML0"/>
        <w:divId w:val="734400769"/>
        <w:rPr>
          <w:rStyle w:val="w"/>
        </w:rPr>
      </w:pPr>
      <w:r>
        <w:rPr>
          <w:rStyle w:val="w"/>
        </w:rPr>
        <w:t xml:space="preserve">        </w:t>
      </w:r>
      <w:r>
        <w:rPr>
          <w:rStyle w:val="p"/>
        </w:rPr>
        <w:t>},</w:t>
      </w:r>
    </w:p>
    <w:p w:rsidR="00000000" w:rsidRDefault="00000000">
      <w:pPr>
        <w:pStyle w:val="HTML0"/>
        <w:divId w:val="734400769"/>
        <w:rPr>
          <w:rStyle w:val="w"/>
        </w:rPr>
      </w:pPr>
      <w:r>
        <w:rPr>
          <w:rStyle w:val="w"/>
        </w:rPr>
        <w:t xml:space="preserve">        </w:t>
      </w:r>
      <w:r>
        <w:rPr>
          <w:rStyle w:val="p"/>
        </w:rPr>
        <w:t>{</w:t>
      </w:r>
    </w:p>
    <w:p w:rsidR="00000000" w:rsidRDefault="00000000">
      <w:pPr>
        <w:pStyle w:val="HTML0"/>
        <w:divId w:val="734400769"/>
        <w:rPr>
          <w:rStyle w:val="w"/>
        </w:rPr>
      </w:pPr>
      <w:r>
        <w:rPr>
          <w:rStyle w:val="w"/>
        </w:rPr>
        <w:t xml:space="preserve">            </w:t>
      </w:r>
      <w:r>
        <w:rPr>
          <w:rStyle w:val="nl"/>
        </w:rPr>
        <w:t>"ordId"</w:t>
      </w:r>
      <w:r>
        <w:rPr>
          <w:rStyle w:val="p"/>
        </w:rPr>
        <w:t>:</w:t>
      </w:r>
      <w:r>
        <w:rPr>
          <w:rStyle w:val="s2"/>
        </w:rPr>
        <w:t>"123458"</w:t>
      </w:r>
      <w:r>
        <w:rPr>
          <w:rStyle w:val="p"/>
        </w:rPr>
        <w:t>,</w:t>
      </w:r>
    </w:p>
    <w:p w:rsidR="00000000" w:rsidRDefault="00000000">
      <w:pPr>
        <w:pStyle w:val="HTML0"/>
        <w:divId w:val="734400769"/>
        <w:rPr>
          <w:rStyle w:val="w"/>
        </w:rPr>
      </w:pPr>
      <w:r>
        <w:rPr>
          <w:rStyle w:val="w"/>
        </w:rPr>
        <w:t xml:space="preserve">            </w:t>
      </w:r>
      <w:r>
        <w:rPr>
          <w:rStyle w:val="nl"/>
        </w:rPr>
        <w:t>"state"</w:t>
      </w:r>
      <w:r>
        <w:rPr>
          <w:rStyle w:val="p"/>
        </w:rPr>
        <w:t>:</w:t>
      </w:r>
      <w:r>
        <w:rPr>
          <w:rStyle w:val="s2"/>
        </w:rPr>
        <w:t>"3"</w:t>
      </w:r>
      <w:r>
        <w:rPr>
          <w:rStyle w:val="p"/>
        </w:rPr>
        <w:t>,</w:t>
      </w:r>
    </w:p>
    <w:p w:rsidR="00000000" w:rsidRDefault="00000000">
      <w:pPr>
        <w:pStyle w:val="HTML0"/>
        <w:divId w:val="734400769"/>
        <w:rPr>
          <w:rStyle w:val="w"/>
        </w:rPr>
      </w:pPr>
      <w:r>
        <w:rPr>
          <w:rStyle w:val="w"/>
        </w:rPr>
        <w:t xml:space="preserve">            </w:t>
      </w:r>
      <w:r>
        <w:rPr>
          <w:rStyle w:val="nl"/>
        </w:rPr>
        <w:t>"ccy"</w:t>
      </w:r>
      <w:r>
        <w:rPr>
          <w:rStyle w:val="p"/>
        </w:rPr>
        <w:t>:</w:t>
      </w:r>
      <w:r>
        <w:rPr>
          <w:rStyle w:val="w"/>
        </w:rPr>
        <w:t xml:space="preserve"> </w:t>
      </w:r>
      <w:r>
        <w:rPr>
          <w:rStyle w:val="s2"/>
        </w:rPr>
        <w:t>"LON"</w:t>
      </w:r>
      <w:r>
        <w:rPr>
          <w:rStyle w:val="p"/>
        </w:rPr>
        <w:t>,</w:t>
      </w:r>
      <w:r>
        <w:rPr>
          <w:rStyle w:val="w"/>
        </w:rPr>
        <w:t xml:space="preserve">      </w:t>
      </w:r>
    </w:p>
    <w:p w:rsidR="00000000" w:rsidRDefault="00000000">
      <w:pPr>
        <w:pStyle w:val="HTML0"/>
        <w:divId w:val="734400769"/>
        <w:rPr>
          <w:rStyle w:val="w"/>
        </w:rPr>
      </w:pPr>
      <w:r>
        <w:rPr>
          <w:rStyle w:val="w"/>
        </w:rPr>
        <w:t xml:space="preserve">            </w:t>
      </w:r>
      <w:r>
        <w:rPr>
          <w:rStyle w:val="nl"/>
        </w:rPr>
        <w:t>"protocol"</w:t>
      </w:r>
      <w:r>
        <w:rPr>
          <w:rStyle w:val="p"/>
        </w:rPr>
        <w:t>:</w:t>
      </w:r>
      <w:r>
        <w:rPr>
          <w:rStyle w:val="w"/>
        </w:rPr>
        <w:t xml:space="preserve"> </w:t>
      </w:r>
      <w:r>
        <w:rPr>
          <w:rStyle w:val="s2"/>
        </w:rPr>
        <w:t>"tokenlon"</w:t>
      </w:r>
      <w:r>
        <w:rPr>
          <w:rStyle w:val="p"/>
        </w:rPr>
        <w:t>,</w:t>
      </w:r>
      <w:r>
        <w:rPr>
          <w:rStyle w:val="w"/>
        </w:rPr>
        <w:t xml:space="preserve">      </w:t>
      </w:r>
      <w:r>
        <w:rPr>
          <w:rStyle w:val="err"/>
        </w:rPr>
        <w:t>//DEFI-pos</w:t>
      </w:r>
    </w:p>
    <w:p w:rsidR="00000000" w:rsidRDefault="00000000">
      <w:pPr>
        <w:pStyle w:val="HTML0"/>
        <w:divId w:val="734400769"/>
        <w:rPr>
          <w:rStyle w:val="w"/>
        </w:rPr>
      </w:pPr>
      <w:r>
        <w:rPr>
          <w:rStyle w:val="w"/>
        </w:rPr>
        <w:t xml:space="preserve">            </w:t>
      </w:r>
      <w:r>
        <w:rPr>
          <w:rStyle w:val="nl"/>
        </w:rPr>
        <w:t>"protocolType"</w:t>
      </w:r>
      <w:r>
        <w:rPr>
          <w:rStyle w:val="p"/>
        </w:rPr>
        <w:t>:</w:t>
      </w:r>
      <w:r>
        <w:rPr>
          <w:rStyle w:val="s2"/>
        </w:rPr>
        <w:t>"defi"</w:t>
      </w:r>
      <w:r>
        <w:rPr>
          <w:rStyle w:val="p"/>
        </w:rPr>
        <w:t>,</w:t>
      </w:r>
      <w:r>
        <w:rPr>
          <w:rStyle w:val="w"/>
        </w:rPr>
        <w:t xml:space="preserve">  </w:t>
      </w:r>
    </w:p>
    <w:p w:rsidR="00000000" w:rsidRDefault="00000000">
      <w:pPr>
        <w:pStyle w:val="HTML0"/>
        <w:divId w:val="734400769"/>
        <w:rPr>
          <w:rStyle w:val="w"/>
        </w:rPr>
      </w:pPr>
      <w:r>
        <w:rPr>
          <w:rStyle w:val="w"/>
        </w:rPr>
        <w:t xml:space="preserve">            </w:t>
      </w:r>
      <w:r>
        <w:rPr>
          <w:rStyle w:val="nl"/>
        </w:rPr>
        <w:t>"earningCcy"</w:t>
      </w:r>
      <w:r>
        <w:rPr>
          <w:rStyle w:val="p"/>
        </w:rPr>
        <w:t>:</w:t>
      </w:r>
      <w:r>
        <w:rPr>
          <w:rStyle w:val="w"/>
        </w:rPr>
        <w:t xml:space="preserve"> </w:t>
      </w:r>
      <w:r>
        <w:rPr>
          <w:rStyle w:val="p"/>
        </w:rPr>
        <w:t>[</w:t>
      </w:r>
      <w:r>
        <w:rPr>
          <w:rStyle w:val="s2"/>
        </w:rPr>
        <w:t>"LON"</w:t>
      </w:r>
      <w:r>
        <w:rPr>
          <w:rStyle w:val="p"/>
        </w:rPr>
        <w:t>],</w:t>
      </w:r>
    </w:p>
    <w:p w:rsidR="00000000" w:rsidRDefault="00000000">
      <w:pPr>
        <w:pStyle w:val="HTML0"/>
        <w:divId w:val="734400769"/>
        <w:rPr>
          <w:rStyle w:val="w"/>
        </w:rPr>
      </w:pPr>
      <w:r>
        <w:rPr>
          <w:rStyle w:val="w"/>
        </w:rPr>
        <w:t xml:space="preserve">            </w:t>
      </w:r>
      <w:r>
        <w:rPr>
          <w:rStyle w:val="nl"/>
        </w:rPr>
        <w:t>"term"</w:t>
      </w:r>
      <w:r>
        <w:rPr>
          <w:rStyle w:val="p"/>
        </w:rPr>
        <w:t>:</w:t>
      </w:r>
      <w:r>
        <w:rPr>
          <w:rStyle w:val="s2"/>
        </w:rPr>
        <w:t>"7"</w:t>
      </w:r>
      <w:r>
        <w:rPr>
          <w:rStyle w:val="p"/>
        </w:rPr>
        <w:t>,</w:t>
      </w:r>
    </w:p>
    <w:p w:rsidR="00000000" w:rsidRDefault="00000000">
      <w:pPr>
        <w:pStyle w:val="HTML0"/>
        <w:divId w:val="734400769"/>
        <w:rPr>
          <w:rStyle w:val="w"/>
        </w:rPr>
      </w:pPr>
      <w:r>
        <w:rPr>
          <w:rStyle w:val="w"/>
        </w:rPr>
        <w:t xml:space="preserve">            </w:t>
      </w:r>
      <w:r>
        <w:rPr>
          <w:rStyle w:val="nl"/>
        </w:rPr>
        <w:t>"apy"</w:t>
      </w:r>
      <w:r>
        <w:rPr>
          <w:rStyle w:val="p"/>
        </w:rPr>
        <w:t>:</w:t>
      </w:r>
      <w:r>
        <w:rPr>
          <w:rStyle w:val="s2"/>
        </w:rPr>
        <w:t>"0.12"</w:t>
      </w:r>
      <w:r>
        <w:rPr>
          <w:rStyle w:val="p"/>
        </w:rPr>
        <w:t>,</w:t>
      </w:r>
    </w:p>
    <w:p w:rsidR="00000000" w:rsidRDefault="00000000">
      <w:pPr>
        <w:pStyle w:val="HTML0"/>
        <w:divId w:val="734400769"/>
        <w:rPr>
          <w:rStyle w:val="w"/>
        </w:rPr>
      </w:pPr>
      <w:r>
        <w:rPr>
          <w:rStyle w:val="w"/>
        </w:rPr>
        <w:t xml:space="preserve">            </w:t>
      </w:r>
      <w:r>
        <w:rPr>
          <w:rStyle w:val="nl"/>
        </w:rPr>
        <w:t>"investData"</w:t>
      </w:r>
      <w:r>
        <w:rPr>
          <w:rStyle w:val="p"/>
        </w:rPr>
        <w:t>:[</w:t>
      </w:r>
    </w:p>
    <w:p w:rsidR="00000000" w:rsidRDefault="00000000">
      <w:pPr>
        <w:pStyle w:val="HTML0"/>
        <w:divId w:val="734400769"/>
        <w:rPr>
          <w:rStyle w:val="w"/>
        </w:rPr>
      </w:pPr>
      <w:r>
        <w:rPr>
          <w:rStyle w:val="w"/>
        </w:rPr>
        <w:t xml:space="preserve">              </w:t>
      </w:r>
      <w:r>
        <w:rPr>
          <w:rStyle w:val="p"/>
        </w:rPr>
        <w:t>{</w:t>
      </w:r>
    </w:p>
    <w:p w:rsidR="00000000" w:rsidRDefault="00000000">
      <w:pPr>
        <w:pStyle w:val="HTML0"/>
        <w:divId w:val="734400769"/>
        <w:rPr>
          <w:rStyle w:val="w"/>
        </w:rPr>
      </w:pPr>
      <w:r>
        <w:rPr>
          <w:rStyle w:val="w"/>
        </w:rPr>
        <w:t xml:space="preserve">                </w:t>
      </w:r>
      <w:r>
        <w:rPr>
          <w:rStyle w:val="nl"/>
        </w:rPr>
        <w:t>"ccy"</w:t>
      </w:r>
      <w:r>
        <w:rPr>
          <w:rStyle w:val="p"/>
        </w:rPr>
        <w:t>:</w:t>
      </w:r>
      <w:r>
        <w:rPr>
          <w:rStyle w:val="s2"/>
        </w:rPr>
        <w:t>"LON"</w:t>
      </w:r>
      <w:r>
        <w:rPr>
          <w:rStyle w:val="p"/>
        </w:rPr>
        <w:t>,</w:t>
      </w:r>
    </w:p>
    <w:p w:rsidR="00000000" w:rsidRDefault="00000000">
      <w:pPr>
        <w:pStyle w:val="HTML0"/>
        <w:divId w:val="734400769"/>
        <w:rPr>
          <w:rStyle w:val="w"/>
        </w:rPr>
      </w:pPr>
      <w:r>
        <w:rPr>
          <w:rStyle w:val="w"/>
        </w:rPr>
        <w:t xml:space="preserve">                </w:t>
      </w:r>
      <w:r>
        <w:rPr>
          <w:rStyle w:val="nl"/>
        </w:rPr>
        <w:t>"amt"</w:t>
      </w:r>
      <w:r>
        <w:rPr>
          <w:rStyle w:val="p"/>
        </w:rPr>
        <w:t>:</w:t>
      </w:r>
      <w:r>
        <w:rPr>
          <w:rStyle w:val="s2"/>
        </w:rPr>
        <w:t>"1"</w:t>
      </w:r>
    </w:p>
    <w:p w:rsidR="00000000" w:rsidRDefault="00000000">
      <w:pPr>
        <w:pStyle w:val="HTML0"/>
        <w:divId w:val="734400769"/>
        <w:rPr>
          <w:rStyle w:val="w"/>
        </w:rPr>
      </w:pPr>
      <w:r>
        <w:rPr>
          <w:rStyle w:val="w"/>
        </w:rPr>
        <w:t xml:space="preserve">              </w:t>
      </w:r>
      <w:r>
        <w:rPr>
          <w:rStyle w:val="p"/>
        </w:rPr>
        <w:t>}</w:t>
      </w:r>
    </w:p>
    <w:p w:rsidR="00000000" w:rsidRDefault="00000000">
      <w:pPr>
        <w:pStyle w:val="HTML0"/>
        <w:divId w:val="734400769"/>
        <w:rPr>
          <w:rStyle w:val="w"/>
        </w:rPr>
      </w:pPr>
      <w:r>
        <w:rPr>
          <w:rStyle w:val="w"/>
        </w:rPr>
        <w:t xml:space="preserve">            </w:t>
      </w:r>
      <w:r>
        <w:rPr>
          <w:rStyle w:val="p"/>
        </w:rPr>
        <w:t>],</w:t>
      </w:r>
    </w:p>
    <w:p w:rsidR="00000000" w:rsidRDefault="00000000">
      <w:pPr>
        <w:pStyle w:val="HTML0"/>
        <w:divId w:val="734400769"/>
        <w:rPr>
          <w:rStyle w:val="w"/>
        </w:rPr>
      </w:pPr>
      <w:r>
        <w:rPr>
          <w:rStyle w:val="w"/>
        </w:rPr>
        <w:t xml:space="preserve">            </w:t>
      </w:r>
      <w:r>
        <w:rPr>
          <w:rStyle w:val="nl"/>
        </w:rPr>
        <w:t>"earningData"</w:t>
      </w:r>
      <w:r>
        <w:rPr>
          <w:rStyle w:val="p"/>
        </w:rPr>
        <w:t>:</w:t>
      </w:r>
      <w:r>
        <w:rPr>
          <w:rStyle w:val="w"/>
        </w:rPr>
        <w:t xml:space="preserve"> </w:t>
      </w:r>
      <w:r>
        <w:rPr>
          <w:rStyle w:val="p"/>
        </w:rPr>
        <w:t>[</w:t>
      </w:r>
    </w:p>
    <w:p w:rsidR="00000000" w:rsidRDefault="00000000">
      <w:pPr>
        <w:pStyle w:val="HTML0"/>
        <w:divId w:val="734400769"/>
        <w:rPr>
          <w:rStyle w:val="w"/>
        </w:rPr>
      </w:pPr>
      <w:r>
        <w:rPr>
          <w:rStyle w:val="w"/>
        </w:rPr>
        <w:t xml:space="preserve">             </w:t>
      </w:r>
      <w:r>
        <w:rPr>
          <w:rStyle w:val="p"/>
        </w:rPr>
        <w:t>{</w:t>
      </w:r>
    </w:p>
    <w:p w:rsidR="00000000" w:rsidRDefault="00000000">
      <w:pPr>
        <w:pStyle w:val="HTML0"/>
        <w:divId w:val="734400769"/>
        <w:rPr>
          <w:rStyle w:val="w"/>
        </w:rPr>
      </w:pPr>
      <w:r>
        <w:rPr>
          <w:rStyle w:val="w"/>
        </w:rPr>
        <w:t xml:space="preserve">                </w:t>
      </w:r>
      <w:r>
        <w:rPr>
          <w:rStyle w:val="nl"/>
        </w:rPr>
        <w:t>"ccy"</w:t>
      </w:r>
      <w:r>
        <w:rPr>
          <w:rStyle w:val="p"/>
        </w:rPr>
        <w:t>:</w:t>
      </w:r>
      <w:r>
        <w:rPr>
          <w:rStyle w:val="w"/>
        </w:rPr>
        <w:t xml:space="preserve"> </w:t>
      </w:r>
      <w:r>
        <w:rPr>
          <w:rStyle w:val="s2"/>
        </w:rPr>
        <w:t>"LON"</w:t>
      </w:r>
      <w:r>
        <w:rPr>
          <w:rStyle w:val="p"/>
        </w:rPr>
        <w:t>,</w:t>
      </w:r>
    </w:p>
    <w:p w:rsidR="00000000" w:rsidRDefault="00000000">
      <w:pPr>
        <w:pStyle w:val="HTML0"/>
        <w:divId w:val="734400769"/>
        <w:rPr>
          <w:rStyle w:val="w"/>
        </w:rPr>
      </w:pPr>
      <w:r>
        <w:rPr>
          <w:rStyle w:val="w"/>
        </w:rPr>
        <w:t xml:space="preserve">                </w:t>
      </w:r>
      <w:r>
        <w:rPr>
          <w:rStyle w:val="nl"/>
        </w:rPr>
        <w:t>"earningType"</w:t>
      </w:r>
      <w:r>
        <w:rPr>
          <w:rStyle w:val="p"/>
        </w:rPr>
        <w:t>:</w:t>
      </w:r>
      <w:r>
        <w:rPr>
          <w:rStyle w:val="s2"/>
        </w:rPr>
        <w:t>"0"</w:t>
      </w:r>
      <w:r>
        <w:rPr>
          <w:rStyle w:val="p"/>
        </w:rPr>
        <w:t>,</w:t>
      </w:r>
      <w:r>
        <w:rPr>
          <w:rStyle w:val="w"/>
        </w:rPr>
        <w:t xml:space="preserve">      </w:t>
      </w:r>
      <w:r>
        <w:rPr>
          <w:rStyle w:val="err"/>
        </w:rPr>
        <w:t>//Redeem</w:t>
      </w:r>
      <w:r>
        <w:rPr>
          <w:rStyle w:val="w"/>
        </w:rPr>
        <w:t xml:space="preserve"> </w:t>
      </w:r>
      <w:r>
        <w:rPr>
          <w:rStyle w:val="err"/>
        </w:rPr>
        <w:t>distribution</w:t>
      </w:r>
    </w:p>
    <w:p w:rsidR="00000000" w:rsidRDefault="00000000">
      <w:pPr>
        <w:pStyle w:val="HTML0"/>
        <w:divId w:val="734400769"/>
        <w:rPr>
          <w:rStyle w:val="w"/>
        </w:rPr>
      </w:pPr>
      <w:r>
        <w:rPr>
          <w:rStyle w:val="w"/>
        </w:rPr>
        <w:t xml:space="preserve">                </w:t>
      </w:r>
      <w:r>
        <w:rPr>
          <w:rStyle w:val="nl"/>
        </w:rPr>
        <w:t>"earnings"</w:t>
      </w:r>
      <w:r>
        <w:rPr>
          <w:rStyle w:val="p"/>
        </w:rPr>
        <w:t>:</w:t>
      </w:r>
      <w:r>
        <w:rPr>
          <w:rStyle w:val="s2"/>
        </w:rPr>
        <w:t>"3"</w:t>
      </w:r>
      <w:r>
        <w:rPr>
          <w:rStyle w:val="w"/>
        </w:rPr>
        <w:t xml:space="preserve">        </w:t>
      </w:r>
      <w:r>
        <w:rPr>
          <w:rStyle w:val="err"/>
        </w:rPr>
        <w:t>//Cumulative</w:t>
      </w:r>
      <w:r>
        <w:rPr>
          <w:rStyle w:val="w"/>
        </w:rPr>
        <w:t xml:space="preserve"> </w:t>
      </w:r>
      <w:r>
        <w:rPr>
          <w:rStyle w:val="err"/>
        </w:rPr>
        <w:t>earning</w:t>
      </w:r>
    </w:p>
    <w:p w:rsidR="00000000" w:rsidRDefault="00000000">
      <w:pPr>
        <w:pStyle w:val="HTML0"/>
        <w:divId w:val="734400769"/>
        <w:rPr>
          <w:rStyle w:val="w"/>
        </w:rPr>
      </w:pPr>
      <w:r>
        <w:rPr>
          <w:rStyle w:val="w"/>
        </w:rPr>
        <w:t xml:space="preserve">             </w:t>
      </w:r>
      <w:r>
        <w:rPr>
          <w:rStyle w:val="p"/>
        </w:rPr>
        <w:t>}</w:t>
      </w:r>
    </w:p>
    <w:p w:rsidR="00000000" w:rsidRDefault="00000000">
      <w:pPr>
        <w:pStyle w:val="HTML0"/>
        <w:divId w:val="734400769"/>
        <w:rPr>
          <w:rStyle w:val="w"/>
        </w:rPr>
      </w:pPr>
      <w:r>
        <w:rPr>
          <w:rStyle w:val="w"/>
        </w:rPr>
        <w:t xml:space="preserve">            </w:t>
      </w:r>
      <w:r>
        <w:rPr>
          <w:rStyle w:val="p"/>
        </w:rPr>
        <w:t>],</w:t>
      </w:r>
    </w:p>
    <w:p w:rsidR="00000000" w:rsidRDefault="00000000">
      <w:pPr>
        <w:pStyle w:val="HTML0"/>
        <w:divId w:val="734400769"/>
        <w:rPr>
          <w:rStyle w:val="w"/>
        </w:rPr>
      </w:pPr>
      <w:r>
        <w:rPr>
          <w:rStyle w:val="w"/>
        </w:rPr>
        <w:t xml:space="preserve">            </w:t>
      </w:r>
      <w:r>
        <w:rPr>
          <w:rStyle w:val="nl"/>
        </w:rPr>
        <w:t>"purchasedTime"</w:t>
      </w:r>
      <w:r>
        <w:rPr>
          <w:rStyle w:val="p"/>
        </w:rPr>
        <w:t>:</w:t>
      </w:r>
      <w:r>
        <w:rPr>
          <w:rStyle w:val="s2"/>
        </w:rPr>
        <w:t>"1597026383085"</w:t>
      </w:r>
      <w:r>
        <w:rPr>
          <w:rStyle w:val="p"/>
        </w:rPr>
        <w:t>,</w:t>
      </w:r>
    </w:p>
    <w:p w:rsidR="00000000" w:rsidRDefault="00000000">
      <w:pPr>
        <w:pStyle w:val="HTML0"/>
        <w:divId w:val="734400769"/>
        <w:rPr>
          <w:rStyle w:val="w"/>
        </w:rPr>
      </w:pPr>
      <w:r>
        <w:rPr>
          <w:rStyle w:val="w"/>
        </w:rPr>
        <w:t xml:space="preserve">            </w:t>
      </w:r>
      <w:r>
        <w:rPr>
          <w:rStyle w:val="nl"/>
        </w:rPr>
        <w:t>"tag"</w:t>
      </w:r>
      <w:r>
        <w:rPr>
          <w:rStyle w:val="p"/>
        </w:rPr>
        <w:t>:</w:t>
      </w:r>
      <w:r>
        <w:rPr>
          <w:rStyle w:val="w"/>
        </w:rPr>
        <w:t xml:space="preserve"> </w:t>
      </w:r>
      <w:r>
        <w:rPr>
          <w:rStyle w:val="s2"/>
        </w:rPr>
        <w:t>""</w:t>
      </w:r>
      <w:r>
        <w:rPr>
          <w:rStyle w:val="p"/>
        </w:rPr>
        <w:t>,</w:t>
      </w:r>
    </w:p>
    <w:p w:rsidR="00000000" w:rsidRDefault="00000000">
      <w:pPr>
        <w:pStyle w:val="HTML0"/>
        <w:divId w:val="734400769"/>
        <w:rPr>
          <w:rStyle w:val="w"/>
        </w:rPr>
      </w:pPr>
      <w:r>
        <w:rPr>
          <w:rStyle w:val="w"/>
        </w:rPr>
        <w:t xml:space="preserve">            </w:t>
      </w:r>
      <w:r>
        <w:rPr>
          <w:rStyle w:val="nl"/>
        </w:rPr>
        <w:t>"estSettlementTime"</w:t>
      </w:r>
      <w:r>
        <w:rPr>
          <w:rStyle w:val="p"/>
        </w:rPr>
        <w:t>:</w:t>
      </w:r>
      <w:r>
        <w:rPr>
          <w:rStyle w:val="w"/>
        </w:rPr>
        <w:t xml:space="preserve"> </w:t>
      </w:r>
      <w:r>
        <w:rPr>
          <w:rStyle w:val="s2"/>
        </w:rPr>
        <w:t>""</w:t>
      </w:r>
      <w:r>
        <w:rPr>
          <w:rStyle w:val="p"/>
        </w:rPr>
        <w:t>,</w:t>
      </w:r>
    </w:p>
    <w:p w:rsidR="00000000" w:rsidRDefault="00000000">
      <w:pPr>
        <w:pStyle w:val="HTML0"/>
        <w:divId w:val="734400769"/>
        <w:rPr>
          <w:rStyle w:val="w"/>
        </w:rPr>
      </w:pPr>
      <w:r>
        <w:rPr>
          <w:rStyle w:val="w"/>
        </w:rPr>
        <w:t xml:space="preserve">            </w:t>
      </w:r>
      <w:r>
        <w:rPr>
          <w:rStyle w:val="nl"/>
        </w:rPr>
        <w:t>"cancelRedemptionDeadline"</w:t>
      </w:r>
      <w:r>
        <w:rPr>
          <w:rStyle w:val="p"/>
        </w:rPr>
        <w:t>:</w:t>
      </w:r>
      <w:r>
        <w:rPr>
          <w:rStyle w:val="w"/>
        </w:rPr>
        <w:t xml:space="preserve"> </w:t>
      </w:r>
      <w:r>
        <w:rPr>
          <w:rStyle w:val="s2"/>
        </w:rPr>
        <w:t>""</w:t>
      </w:r>
      <w:r>
        <w:rPr>
          <w:rStyle w:val="p"/>
        </w:rPr>
        <w:t>,</w:t>
      </w:r>
    </w:p>
    <w:p w:rsidR="00000000" w:rsidRDefault="00000000">
      <w:pPr>
        <w:pStyle w:val="HTML0"/>
        <w:divId w:val="734400769"/>
        <w:rPr>
          <w:rStyle w:val="w"/>
        </w:rPr>
      </w:pPr>
      <w:r>
        <w:rPr>
          <w:rStyle w:val="w"/>
        </w:rPr>
        <w:t xml:space="preserve">            </w:t>
      </w:r>
      <w:r>
        <w:rPr>
          <w:rStyle w:val="nl"/>
        </w:rPr>
        <w:t>"fastRedemptionData"</w:t>
      </w:r>
      <w:r>
        <w:rPr>
          <w:rStyle w:val="p"/>
        </w:rPr>
        <w:t>:</w:t>
      </w:r>
      <w:r>
        <w:rPr>
          <w:rStyle w:val="w"/>
        </w:rPr>
        <w:t xml:space="preserve"> </w:t>
      </w:r>
      <w:r>
        <w:rPr>
          <w:rStyle w:val="p"/>
        </w:rPr>
        <w:t>[]</w:t>
      </w:r>
    </w:p>
    <w:p w:rsidR="00000000" w:rsidRDefault="00000000">
      <w:pPr>
        <w:pStyle w:val="HTML0"/>
        <w:divId w:val="734400769"/>
        <w:rPr>
          <w:rStyle w:val="w"/>
        </w:rPr>
      </w:pPr>
      <w:r>
        <w:rPr>
          <w:rStyle w:val="w"/>
        </w:rPr>
        <w:t xml:space="preserve">        </w:t>
      </w:r>
      <w:r>
        <w:rPr>
          <w:rStyle w:val="p"/>
        </w:rPr>
        <w:t>}</w:t>
      </w:r>
    </w:p>
    <w:p w:rsidR="00000000" w:rsidRDefault="00000000">
      <w:pPr>
        <w:pStyle w:val="HTML0"/>
        <w:divId w:val="734400769"/>
        <w:rPr>
          <w:rStyle w:val="w"/>
        </w:rPr>
      </w:pPr>
      <w:r>
        <w:rPr>
          <w:rStyle w:val="w"/>
        </w:rPr>
        <w:t xml:space="preserve">    </w:t>
      </w:r>
      <w:r>
        <w:rPr>
          <w:rStyle w:val="p"/>
        </w:rPr>
        <w:t>]</w:t>
      </w:r>
    </w:p>
    <w:p w:rsidR="00000000" w:rsidRDefault="00000000">
      <w:pPr>
        <w:pStyle w:val="HTML0"/>
        <w:divId w:val="734400769"/>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1132"/>
        <w:gridCol w:w="4219"/>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 xml:space="preserve">Currency, e.g. </w:t>
            </w:r>
            <w:r>
              <w:rPr>
                <w:rStyle w:val="HTML"/>
              </w:rPr>
              <w:t>BTC</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Order ID</w:t>
            </w:r>
          </w:p>
        </w:tc>
      </w:tr>
      <w:tr w:rsidR="00000000">
        <w:trPr>
          <w:divId w:val="175387555"/>
          <w:tblCellSpacing w:w="15" w:type="dxa"/>
        </w:trPr>
        <w:tc>
          <w:tcPr>
            <w:tcW w:w="0" w:type="auto"/>
            <w:vAlign w:val="center"/>
            <w:hideMark/>
          </w:tcPr>
          <w:p w:rsidR="00000000" w:rsidRDefault="00000000">
            <w:r>
              <w:t>productId</w:t>
            </w:r>
          </w:p>
        </w:tc>
        <w:tc>
          <w:tcPr>
            <w:tcW w:w="0" w:type="auto"/>
            <w:vAlign w:val="center"/>
            <w:hideMark/>
          </w:tcPr>
          <w:p w:rsidR="00000000" w:rsidRDefault="00000000">
            <w:r>
              <w:t>String</w:t>
            </w:r>
          </w:p>
        </w:tc>
        <w:tc>
          <w:tcPr>
            <w:tcW w:w="0" w:type="auto"/>
            <w:vAlign w:val="center"/>
            <w:hideMark/>
          </w:tcPr>
          <w:p w:rsidR="00000000" w:rsidRDefault="00000000">
            <w:r>
              <w:t>Product ID</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Order state</w:t>
            </w:r>
            <w:r>
              <w:br/>
              <w:t xml:space="preserve">8: Pending </w:t>
            </w:r>
            <w:r>
              <w:br/>
              <w:t xml:space="preserve">13: Cancelling </w:t>
            </w:r>
            <w:r>
              <w:br/>
              <w:t xml:space="preserve">9: Onchain </w:t>
            </w:r>
            <w:r>
              <w:br/>
              <w:t xml:space="preserve">1: Earning </w:t>
            </w:r>
            <w:r>
              <w:br/>
              <w:t>2: Redeeming</w:t>
            </w:r>
          </w:p>
        </w:tc>
      </w:tr>
      <w:tr w:rsidR="00000000">
        <w:trPr>
          <w:divId w:val="175387555"/>
          <w:tblCellSpacing w:w="15" w:type="dxa"/>
        </w:trPr>
        <w:tc>
          <w:tcPr>
            <w:tcW w:w="0" w:type="auto"/>
            <w:vAlign w:val="center"/>
            <w:hideMark/>
          </w:tcPr>
          <w:p w:rsidR="00000000" w:rsidRDefault="00000000">
            <w:r>
              <w:t>protocol</w:t>
            </w:r>
          </w:p>
        </w:tc>
        <w:tc>
          <w:tcPr>
            <w:tcW w:w="0" w:type="auto"/>
            <w:vAlign w:val="center"/>
            <w:hideMark/>
          </w:tcPr>
          <w:p w:rsidR="00000000" w:rsidRDefault="00000000">
            <w:r>
              <w:t>String</w:t>
            </w:r>
          </w:p>
        </w:tc>
        <w:tc>
          <w:tcPr>
            <w:tcW w:w="0" w:type="auto"/>
            <w:vAlign w:val="center"/>
            <w:hideMark/>
          </w:tcPr>
          <w:p w:rsidR="00000000" w:rsidRDefault="00000000">
            <w:r>
              <w:t>Protocol</w:t>
            </w:r>
          </w:p>
        </w:tc>
      </w:tr>
      <w:tr w:rsidR="00000000">
        <w:trPr>
          <w:divId w:val="175387555"/>
          <w:tblCellSpacing w:w="15" w:type="dxa"/>
        </w:trPr>
        <w:tc>
          <w:tcPr>
            <w:tcW w:w="0" w:type="auto"/>
            <w:vAlign w:val="center"/>
            <w:hideMark/>
          </w:tcPr>
          <w:p w:rsidR="00000000" w:rsidRDefault="00000000">
            <w:r>
              <w:t>protocolType</w:t>
            </w:r>
          </w:p>
        </w:tc>
        <w:tc>
          <w:tcPr>
            <w:tcW w:w="0" w:type="auto"/>
            <w:vAlign w:val="center"/>
            <w:hideMark/>
          </w:tcPr>
          <w:p w:rsidR="00000000" w:rsidRDefault="00000000">
            <w:r>
              <w:t>String</w:t>
            </w:r>
          </w:p>
        </w:tc>
        <w:tc>
          <w:tcPr>
            <w:tcW w:w="0" w:type="auto"/>
            <w:vAlign w:val="center"/>
            <w:hideMark/>
          </w:tcPr>
          <w:p w:rsidR="00000000" w:rsidRDefault="00000000">
            <w:r>
              <w:t>Protocol type</w:t>
            </w:r>
            <w:r>
              <w:br/>
            </w:r>
            <w:r>
              <w:rPr>
                <w:rStyle w:val="HTML"/>
              </w:rPr>
              <w:t>defi</w:t>
            </w:r>
            <w:r>
              <w:t>: on-chain earn</w:t>
            </w:r>
          </w:p>
        </w:tc>
      </w:tr>
      <w:tr w:rsidR="00000000">
        <w:trPr>
          <w:divId w:val="175387555"/>
          <w:tblCellSpacing w:w="15" w:type="dxa"/>
        </w:trPr>
        <w:tc>
          <w:tcPr>
            <w:tcW w:w="0" w:type="auto"/>
            <w:vAlign w:val="center"/>
            <w:hideMark/>
          </w:tcPr>
          <w:p w:rsidR="00000000" w:rsidRDefault="00000000">
            <w:r>
              <w:t>term</w:t>
            </w:r>
          </w:p>
        </w:tc>
        <w:tc>
          <w:tcPr>
            <w:tcW w:w="0" w:type="auto"/>
            <w:vAlign w:val="center"/>
            <w:hideMark/>
          </w:tcPr>
          <w:p w:rsidR="00000000" w:rsidRDefault="00000000">
            <w:r>
              <w:t>String</w:t>
            </w:r>
          </w:p>
        </w:tc>
        <w:tc>
          <w:tcPr>
            <w:tcW w:w="0" w:type="auto"/>
            <w:vAlign w:val="center"/>
            <w:hideMark/>
          </w:tcPr>
          <w:p w:rsidR="00000000" w:rsidRDefault="00000000">
            <w:r>
              <w:t>Protocol term</w:t>
            </w:r>
            <w:r>
              <w:br/>
              <w:t xml:space="preserve">It will return the days of fixed term and will return </w:t>
            </w:r>
            <w:r>
              <w:rPr>
                <w:rStyle w:val="HTML"/>
              </w:rPr>
              <w:t>0</w:t>
            </w:r>
            <w:r>
              <w:t xml:space="preserve"> for flexible product</w:t>
            </w:r>
          </w:p>
        </w:tc>
      </w:tr>
      <w:tr w:rsidR="00000000">
        <w:trPr>
          <w:divId w:val="175387555"/>
          <w:tblCellSpacing w:w="15" w:type="dxa"/>
        </w:trPr>
        <w:tc>
          <w:tcPr>
            <w:tcW w:w="0" w:type="auto"/>
            <w:vAlign w:val="center"/>
            <w:hideMark/>
          </w:tcPr>
          <w:p w:rsidR="00000000" w:rsidRDefault="00000000">
            <w:r>
              <w:t>apy</w:t>
            </w:r>
          </w:p>
        </w:tc>
        <w:tc>
          <w:tcPr>
            <w:tcW w:w="0" w:type="auto"/>
            <w:vAlign w:val="center"/>
            <w:hideMark/>
          </w:tcPr>
          <w:p w:rsidR="00000000" w:rsidRDefault="00000000">
            <w:r>
              <w:t>String</w:t>
            </w:r>
          </w:p>
        </w:tc>
        <w:tc>
          <w:tcPr>
            <w:tcW w:w="0" w:type="auto"/>
            <w:vAlign w:val="center"/>
            <w:hideMark/>
          </w:tcPr>
          <w:p w:rsidR="00000000" w:rsidRDefault="00000000">
            <w:r>
              <w:t>Estimated APY</w:t>
            </w:r>
            <w:r>
              <w:br/>
              <w:t>If the estimated APY is 7% , this field is 0.07</w:t>
            </w:r>
            <w:r>
              <w:br/>
              <w:t>Retain to 4 decimal places (truncated)</w:t>
            </w:r>
          </w:p>
        </w:tc>
      </w:tr>
      <w:tr w:rsidR="00000000">
        <w:trPr>
          <w:divId w:val="175387555"/>
          <w:tblCellSpacing w:w="15" w:type="dxa"/>
        </w:trPr>
        <w:tc>
          <w:tcPr>
            <w:tcW w:w="0" w:type="auto"/>
            <w:vAlign w:val="center"/>
            <w:hideMark/>
          </w:tcPr>
          <w:p w:rsidR="00000000" w:rsidRDefault="00000000">
            <w:r>
              <w:t>investData</w:t>
            </w:r>
          </w:p>
        </w:tc>
        <w:tc>
          <w:tcPr>
            <w:tcW w:w="0" w:type="auto"/>
            <w:vAlign w:val="center"/>
            <w:hideMark/>
          </w:tcPr>
          <w:p w:rsidR="00000000" w:rsidRDefault="00000000">
            <w:r>
              <w:t>Array of object</w:t>
            </w:r>
          </w:p>
        </w:tc>
        <w:tc>
          <w:tcPr>
            <w:tcW w:w="0" w:type="auto"/>
            <w:vAlign w:val="center"/>
            <w:hideMark/>
          </w:tcPr>
          <w:p w:rsidR="00000000" w:rsidRDefault="00000000">
            <w:r>
              <w:t>Investment data</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 xml:space="preserve">Investment currency, e.g. </w:t>
            </w:r>
            <w:r>
              <w:rPr>
                <w:rStyle w:val="HTML"/>
              </w:rPr>
              <w:t>BTC</w:t>
            </w:r>
          </w:p>
        </w:tc>
      </w:tr>
      <w:tr w:rsidR="00000000">
        <w:trPr>
          <w:divId w:val="175387555"/>
          <w:tblCellSpacing w:w="15" w:type="dxa"/>
        </w:trPr>
        <w:tc>
          <w:tcPr>
            <w:tcW w:w="0" w:type="auto"/>
            <w:vAlign w:val="center"/>
            <w:hideMark/>
          </w:tcPr>
          <w:p w:rsidR="00000000" w:rsidRDefault="00000000">
            <w:r>
              <w:t>&gt; amt</w:t>
            </w:r>
          </w:p>
        </w:tc>
        <w:tc>
          <w:tcPr>
            <w:tcW w:w="0" w:type="auto"/>
            <w:vAlign w:val="center"/>
            <w:hideMark/>
          </w:tcPr>
          <w:p w:rsidR="00000000" w:rsidRDefault="00000000">
            <w:r>
              <w:t>String</w:t>
            </w:r>
          </w:p>
        </w:tc>
        <w:tc>
          <w:tcPr>
            <w:tcW w:w="0" w:type="auto"/>
            <w:vAlign w:val="center"/>
            <w:hideMark/>
          </w:tcPr>
          <w:p w:rsidR="00000000" w:rsidRDefault="00000000">
            <w:r>
              <w:t>Invested amount</w:t>
            </w:r>
          </w:p>
        </w:tc>
      </w:tr>
      <w:tr w:rsidR="00000000">
        <w:trPr>
          <w:divId w:val="175387555"/>
          <w:tblCellSpacing w:w="15" w:type="dxa"/>
        </w:trPr>
        <w:tc>
          <w:tcPr>
            <w:tcW w:w="0" w:type="auto"/>
            <w:vAlign w:val="center"/>
            <w:hideMark/>
          </w:tcPr>
          <w:p w:rsidR="00000000" w:rsidRDefault="00000000">
            <w:r>
              <w:t>earningData</w:t>
            </w:r>
          </w:p>
        </w:tc>
        <w:tc>
          <w:tcPr>
            <w:tcW w:w="0" w:type="auto"/>
            <w:vAlign w:val="center"/>
            <w:hideMark/>
          </w:tcPr>
          <w:p w:rsidR="00000000" w:rsidRDefault="00000000">
            <w:r>
              <w:t>Array of object</w:t>
            </w:r>
          </w:p>
        </w:tc>
        <w:tc>
          <w:tcPr>
            <w:tcW w:w="0" w:type="auto"/>
            <w:vAlign w:val="center"/>
            <w:hideMark/>
          </w:tcPr>
          <w:p w:rsidR="00000000" w:rsidRDefault="00000000">
            <w:r>
              <w:t>Earning data</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 xml:space="preserve">Earning currency, e.g. </w:t>
            </w:r>
            <w:r>
              <w:rPr>
                <w:rStyle w:val="HTML"/>
              </w:rPr>
              <w:t>BTC</w:t>
            </w:r>
          </w:p>
        </w:tc>
      </w:tr>
      <w:tr w:rsidR="00000000">
        <w:trPr>
          <w:divId w:val="175387555"/>
          <w:tblCellSpacing w:w="15" w:type="dxa"/>
        </w:trPr>
        <w:tc>
          <w:tcPr>
            <w:tcW w:w="0" w:type="auto"/>
            <w:vAlign w:val="center"/>
            <w:hideMark/>
          </w:tcPr>
          <w:p w:rsidR="00000000" w:rsidRDefault="00000000">
            <w:r>
              <w:t>&gt; earningType</w:t>
            </w:r>
          </w:p>
        </w:tc>
        <w:tc>
          <w:tcPr>
            <w:tcW w:w="0" w:type="auto"/>
            <w:vAlign w:val="center"/>
            <w:hideMark/>
          </w:tcPr>
          <w:p w:rsidR="00000000" w:rsidRDefault="00000000">
            <w:r>
              <w:t>String</w:t>
            </w:r>
          </w:p>
        </w:tc>
        <w:tc>
          <w:tcPr>
            <w:tcW w:w="0" w:type="auto"/>
            <w:vAlign w:val="center"/>
            <w:hideMark/>
          </w:tcPr>
          <w:p w:rsidR="00000000" w:rsidRDefault="00000000">
            <w:r>
              <w:t>Earning type</w:t>
            </w:r>
            <w:r>
              <w:br/>
            </w:r>
            <w:r>
              <w:rPr>
                <w:rStyle w:val="HTML"/>
              </w:rPr>
              <w:t>0</w:t>
            </w:r>
            <w:r>
              <w:t>: Estimated earning</w:t>
            </w:r>
            <w:r>
              <w:br/>
            </w:r>
            <w:r>
              <w:rPr>
                <w:rStyle w:val="HTML"/>
              </w:rPr>
              <w:t>1</w:t>
            </w:r>
            <w:r>
              <w:t>: Cumulative earning</w:t>
            </w:r>
          </w:p>
        </w:tc>
      </w:tr>
      <w:tr w:rsidR="00000000">
        <w:trPr>
          <w:divId w:val="175387555"/>
          <w:tblCellSpacing w:w="15" w:type="dxa"/>
        </w:trPr>
        <w:tc>
          <w:tcPr>
            <w:tcW w:w="0" w:type="auto"/>
            <w:vAlign w:val="center"/>
            <w:hideMark/>
          </w:tcPr>
          <w:p w:rsidR="00000000" w:rsidRDefault="00000000">
            <w:r>
              <w:t>&gt; earnings</w:t>
            </w:r>
          </w:p>
        </w:tc>
        <w:tc>
          <w:tcPr>
            <w:tcW w:w="0" w:type="auto"/>
            <w:vAlign w:val="center"/>
            <w:hideMark/>
          </w:tcPr>
          <w:p w:rsidR="00000000" w:rsidRDefault="00000000">
            <w:r>
              <w:t>String</w:t>
            </w:r>
          </w:p>
        </w:tc>
        <w:tc>
          <w:tcPr>
            <w:tcW w:w="0" w:type="auto"/>
            <w:vAlign w:val="center"/>
            <w:hideMark/>
          </w:tcPr>
          <w:p w:rsidR="00000000" w:rsidRDefault="00000000">
            <w:r>
              <w:t>Earning amount</w:t>
            </w:r>
          </w:p>
        </w:tc>
      </w:tr>
      <w:tr w:rsidR="00000000">
        <w:trPr>
          <w:divId w:val="175387555"/>
          <w:tblCellSpacing w:w="15" w:type="dxa"/>
        </w:trPr>
        <w:tc>
          <w:tcPr>
            <w:tcW w:w="0" w:type="auto"/>
            <w:vAlign w:val="center"/>
            <w:hideMark/>
          </w:tcPr>
          <w:p w:rsidR="00000000" w:rsidRDefault="00000000">
            <w:r>
              <w:t>fastRedemptionData</w:t>
            </w:r>
          </w:p>
        </w:tc>
        <w:tc>
          <w:tcPr>
            <w:tcW w:w="0" w:type="auto"/>
            <w:vAlign w:val="center"/>
            <w:hideMark/>
          </w:tcPr>
          <w:p w:rsidR="00000000" w:rsidRDefault="00000000">
            <w:r>
              <w:t>Array of object</w:t>
            </w:r>
          </w:p>
        </w:tc>
        <w:tc>
          <w:tcPr>
            <w:tcW w:w="0" w:type="auto"/>
            <w:vAlign w:val="center"/>
            <w:hideMark/>
          </w:tcPr>
          <w:p w:rsidR="00000000" w:rsidRDefault="00000000">
            <w:r>
              <w:t>Fast redemption data</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 xml:space="preserve">Currency, e.g. </w:t>
            </w:r>
            <w:r>
              <w:rPr>
                <w:rStyle w:val="HTML"/>
              </w:rPr>
              <w:t>BTC</w:t>
            </w:r>
          </w:p>
        </w:tc>
      </w:tr>
      <w:tr w:rsidR="00000000">
        <w:trPr>
          <w:divId w:val="175387555"/>
          <w:tblCellSpacing w:w="15" w:type="dxa"/>
        </w:trPr>
        <w:tc>
          <w:tcPr>
            <w:tcW w:w="0" w:type="auto"/>
            <w:vAlign w:val="center"/>
            <w:hideMark/>
          </w:tcPr>
          <w:p w:rsidR="00000000" w:rsidRDefault="00000000">
            <w:r>
              <w:t>&gt; redeemingAmt</w:t>
            </w:r>
          </w:p>
        </w:tc>
        <w:tc>
          <w:tcPr>
            <w:tcW w:w="0" w:type="auto"/>
            <w:vAlign w:val="center"/>
            <w:hideMark/>
          </w:tcPr>
          <w:p w:rsidR="00000000" w:rsidRDefault="00000000">
            <w:r>
              <w:t>String</w:t>
            </w:r>
          </w:p>
        </w:tc>
        <w:tc>
          <w:tcPr>
            <w:tcW w:w="0" w:type="auto"/>
            <w:vAlign w:val="center"/>
            <w:hideMark/>
          </w:tcPr>
          <w:p w:rsidR="00000000" w:rsidRDefault="00000000">
            <w:r>
              <w:t>Redeeming amount</w:t>
            </w:r>
          </w:p>
        </w:tc>
      </w:tr>
      <w:tr w:rsidR="00000000">
        <w:trPr>
          <w:divId w:val="175387555"/>
          <w:tblCellSpacing w:w="15" w:type="dxa"/>
        </w:trPr>
        <w:tc>
          <w:tcPr>
            <w:tcW w:w="0" w:type="auto"/>
            <w:vAlign w:val="center"/>
            <w:hideMark/>
          </w:tcPr>
          <w:p w:rsidR="00000000" w:rsidRDefault="00000000">
            <w:r>
              <w:t>purchasedTime</w:t>
            </w:r>
          </w:p>
        </w:tc>
        <w:tc>
          <w:tcPr>
            <w:tcW w:w="0" w:type="auto"/>
            <w:vAlign w:val="center"/>
            <w:hideMark/>
          </w:tcPr>
          <w:p w:rsidR="00000000" w:rsidRDefault="00000000">
            <w:r>
              <w:t>String</w:t>
            </w:r>
          </w:p>
        </w:tc>
        <w:tc>
          <w:tcPr>
            <w:tcW w:w="0" w:type="auto"/>
            <w:vAlign w:val="center"/>
            <w:hideMark/>
          </w:tcPr>
          <w:p w:rsidR="00000000" w:rsidRDefault="00000000">
            <w:r>
              <w:t xml:space="preserve">Order purchased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estSettlementTime</w:t>
            </w:r>
          </w:p>
        </w:tc>
        <w:tc>
          <w:tcPr>
            <w:tcW w:w="0" w:type="auto"/>
            <w:vAlign w:val="center"/>
            <w:hideMark/>
          </w:tcPr>
          <w:p w:rsidR="00000000" w:rsidRDefault="00000000">
            <w:r>
              <w:t>String</w:t>
            </w:r>
          </w:p>
        </w:tc>
        <w:tc>
          <w:tcPr>
            <w:tcW w:w="0" w:type="auto"/>
            <w:vAlign w:val="center"/>
            <w:hideMark/>
          </w:tcPr>
          <w:p w:rsidR="00000000" w:rsidRDefault="00000000">
            <w:r>
              <w:t>Estimated redemption settlement time</w:t>
            </w:r>
          </w:p>
        </w:tc>
      </w:tr>
      <w:tr w:rsidR="00000000">
        <w:trPr>
          <w:divId w:val="175387555"/>
          <w:tblCellSpacing w:w="15" w:type="dxa"/>
        </w:trPr>
        <w:tc>
          <w:tcPr>
            <w:tcW w:w="0" w:type="auto"/>
            <w:vAlign w:val="center"/>
            <w:hideMark/>
          </w:tcPr>
          <w:p w:rsidR="00000000" w:rsidRDefault="00000000">
            <w:r>
              <w:t>cancelRedemptionDeadline</w:t>
            </w:r>
          </w:p>
        </w:tc>
        <w:tc>
          <w:tcPr>
            <w:tcW w:w="0" w:type="auto"/>
            <w:vAlign w:val="center"/>
            <w:hideMark/>
          </w:tcPr>
          <w:p w:rsidR="00000000" w:rsidRDefault="00000000">
            <w:r>
              <w:t>String</w:t>
            </w:r>
          </w:p>
        </w:tc>
        <w:tc>
          <w:tcPr>
            <w:tcW w:w="0" w:type="auto"/>
            <w:vAlign w:val="center"/>
            <w:hideMark/>
          </w:tcPr>
          <w:p w:rsidR="00000000" w:rsidRDefault="00000000">
            <w:r>
              <w:t>Deadline for cancellation of redemption application</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bl>
    <w:p w:rsidR="00000000" w:rsidRDefault="00000000">
      <w:pPr>
        <w:pStyle w:val="3"/>
        <w:divId w:val="175387555"/>
      </w:pPr>
      <w:r>
        <w:t>GET / Order history</w:t>
      </w:r>
    </w:p>
    <w:p w:rsidR="00000000" w:rsidRDefault="00000000">
      <w:pPr>
        <w:pStyle w:val="4"/>
        <w:divId w:val="175387555"/>
      </w:pPr>
      <w:r>
        <w:t>Rate Limit: 3 requests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/api/v5/finance/staking-defi/orders-history</w:t>
      </w:r>
    </w:p>
    <w:p w:rsidR="00000000" w:rsidRDefault="00000000">
      <w:pPr>
        <w:pStyle w:val="a5"/>
        <w:ind w:left="720" w:right="720"/>
        <w:divId w:val="1881505582"/>
      </w:pPr>
      <w:r>
        <w:t>Request Example</w:t>
      </w:r>
    </w:p>
    <w:p w:rsidR="00000000" w:rsidRDefault="00000000">
      <w:pPr>
        <w:pStyle w:val="HTML0"/>
        <w:divId w:val="988091323"/>
        <w:rPr>
          <w:rStyle w:val="HTML"/>
        </w:rPr>
      </w:pPr>
      <w:r>
        <w:rPr>
          <w:rStyle w:val="HTML"/>
        </w:rPr>
        <w:t>GET /api/v5/finance/staking-defi/orders-history</w:t>
      </w:r>
    </w:p>
    <w:p w:rsidR="00000000" w:rsidRDefault="00000000">
      <w:pPr>
        <w:pStyle w:val="HTML0"/>
        <w:divId w:val="988091323"/>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780"/>
        <w:gridCol w:w="1058"/>
        <w:gridCol w:w="4953"/>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productId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Product ID</w:t>
            </w:r>
          </w:p>
        </w:tc>
      </w:tr>
      <w:tr w:rsidR="00000000">
        <w:trPr>
          <w:divId w:val="175387555"/>
          <w:tblCellSpacing w:w="15" w:type="dxa"/>
        </w:trPr>
        <w:tc>
          <w:tcPr>
            <w:tcW w:w="0" w:type="auto"/>
            <w:vAlign w:val="center"/>
            <w:hideMark/>
          </w:tcPr>
          <w:p w:rsidR="00000000" w:rsidRDefault="00000000">
            <w:r>
              <w:t>protocolType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Protocol type</w:t>
            </w:r>
            <w:r>
              <w:br/>
            </w:r>
            <w:r>
              <w:rPr>
                <w:rStyle w:val="HTML"/>
              </w:rPr>
              <w:t>defi</w:t>
            </w:r>
            <w:r>
              <w:t>: on-chain earn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Investment currency, e.g. </w:t>
            </w:r>
            <w:r>
              <w:rPr>
                <w:rStyle w:val="HTML"/>
              </w:rPr>
              <w:t>BTC</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earlier than the requested ID. The value passed is the corresponding </w:t>
            </w:r>
            <w:r>
              <w:rPr>
                <w:rStyle w:val="HTML"/>
              </w:rPr>
              <w:t>ordId</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newer than the requested ID. The value passed is the corresponding </w:t>
            </w:r>
            <w:r>
              <w:rPr>
                <w:rStyle w:val="HTML"/>
              </w:rPr>
              <w:t>ordId</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Number of results per request. The default is </w:t>
            </w:r>
            <w:r>
              <w:rPr>
                <w:rStyle w:val="HTML"/>
              </w:rPr>
              <w:t>100</w:t>
            </w:r>
            <w:r>
              <w:t xml:space="preserve">. The maximum is </w:t>
            </w:r>
            <w:r>
              <w:rPr>
                <w:rStyle w:val="HTML"/>
              </w:rPr>
              <w:t>100</w:t>
            </w:r>
            <w:r>
              <w:t>.</w:t>
            </w:r>
          </w:p>
        </w:tc>
      </w:tr>
    </w:tbl>
    <w:p w:rsidR="00000000" w:rsidRDefault="00000000">
      <w:pPr>
        <w:pStyle w:val="a5"/>
        <w:ind w:left="720" w:right="720"/>
        <w:divId w:val="495002062"/>
      </w:pPr>
      <w:r>
        <w:t>Response Example</w:t>
      </w:r>
    </w:p>
    <w:p w:rsidR="00000000" w:rsidRDefault="00000000">
      <w:pPr>
        <w:pStyle w:val="HTML0"/>
        <w:divId w:val="1987393475"/>
        <w:rPr>
          <w:rStyle w:val="w"/>
        </w:rPr>
      </w:pPr>
      <w:r>
        <w:rPr>
          <w:rStyle w:val="p"/>
        </w:rPr>
        <w:t>{</w:t>
      </w:r>
    </w:p>
    <w:p w:rsidR="00000000" w:rsidRDefault="00000000">
      <w:pPr>
        <w:pStyle w:val="HTML0"/>
        <w:divId w:val="1987393475"/>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987393475"/>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1987393475"/>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987393475"/>
        <w:rPr>
          <w:rStyle w:val="w"/>
        </w:rPr>
      </w:pPr>
      <w:r>
        <w:rPr>
          <w:rStyle w:val="w"/>
        </w:rPr>
        <w:t xml:space="preserve">       </w:t>
      </w:r>
      <w:r>
        <w:rPr>
          <w:rStyle w:val="p"/>
        </w:rPr>
        <w:t>{</w:t>
      </w:r>
    </w:p>
    <w:p w:rsidR="00000000" w:rsidRDefault="00000000">
      <w:pPr>
        <w:pStyle w:val="HTML0"/>
        <w:divId w:val="1987393475"/>
        <w:rPr>
          <w:rStyle w:val="w"/>
        </w:rPr>
      </w:pPr>
      <w:r>
        <w:rPr>
          <w:rStyle w:val="w"/>
        </w:rPr>
        <w:t xml:space="preserve">            </w:t>
      </w:r>
      <w:r>
        <w:rPr>
          <w:rStyle w:val="nl"/>
        </w:rPr>
        <w:t>"ordId"</w:t>
      </w:r>
      <w:r>
        <w:rPr>
          <w:rStyle w:val="p"/>
        </w:rPr>
        <w:t>:</w:t>
      </w:r>
      <w:r>
        <w:rPr>
          <w:rStyle w:val="w"/>
        </w:rPr>
        <w:t xml:space="preserve"> </w:t>
      </w:r>
      <w:r>
        <w:rPr>
          <w:rStyle w:val="s2"/>
        </w:rPr>
        <w:t>"1579252"</w:t>
      </w:r>
      <w:r>
        <w:rPr>
          <w:rStyle w:val="p"/>
        </w:rPr>
        <w:t>,</w:t>
      </w:r>
    </w:p>
    <w:p w:rsidR="00000000" w:rsidRDefault="00000000">
      <w:pPr>
        <w:pStyle w:val="HTML0"/>
        <w:divId w:val="1987393475"/>
        <w:rPr>
          <w:rStyle w:val="w"/>
        </w:rPr>
      </w:pPr>
      <w:r>
        <w:rPr>
          <w:rStyle w:val="w"/>
        </w:rPr>
        <w:t xml:space="preserve">            </w:t>
      </w:r>
      <w:r>
        <w:rPr>
          <w:rStyle w:val="nl"/>
        </w:rPr>
        <w:t>"ccy"</w:t>
      </w:r>
      <w:r>
        <w:rPr>
          <w:rStyle w:val="p"/>
        </w:rPr>
        <w:t>:</w:t>
      </w:r>
      <w:r>
        <w:rPr>
          <w:rStyle w:val="w"/>
        </w:rPr>
        <w:t xml:space="preserve"> </w:t>
      </w:r>
      <w:r>
        <w:rPr>
          <w:rStyle w:val="s2"/>
        </w:rPr>
        <w:t>"DOT"</w:t>
      </w:r>
      <w:r>
        <w:rPr>
          <w:rStyle w:val="p"/>
        </w:rPr>
        <w:t>,</w:t>
      </w:r>
    </w:p>
    <w:p w:rsidR="00000000" w:rsidRDefault="00000000">
      <w:pPr>
        <w:pStyle w:val="HTML0"/>
        <w:divId w:val="1987393475"/>
        <w:rPr>
          <w:rStyle w:val="w"/>
        </w:rPr>
      </w:pPr>
      <w:r>
        <w:rPr>
          <w:rStyle w:val="w"/>
        </w:rPr>
        <w:t xml:space="preserve">            </w:t>
      </w:r>
      <w:r>
        <w:rPr>
          <w:rStyle w:val="nl"/>
        </w:rPr>
        <w:t>"productId"</w:t>
      </w:r>
      <w:r>
        <w:rPr>
          <w:rStyle w:val="p"/>
        </w:rPr>
        <w:t>:</w:t>
      </w:r>
      <w:r>
        <w:rPr>
          <w:rStyle w:val="w"/>
        </w:rPr>
        <w:t xml:space="preserve"> </w:t>
      </w:r>
      <w:r>
        <w:rPr>
          <w:rStyle w:val="s2"/>
        </w:rPr>
        <w:t>"101"</w:t>
      </w:r>
      <w:r>
        <w:rPr>
          <w:rStyle w:val="p"/>
        </w:rPr>
        <w:t>,</w:t>
      </w:r>
    </w:p>
    <w:p w:rsidR="00000000" w:rsidRDefault="00000000">
      <w:pPr>
        <w:pStyle w:val="HTML0"/>
        <w:divId w:val="1987393475"/>
        <w:rPr>
          <w:rStyle w:val="w"/>
        </w:rPr>
      </w:pPr>
      <w:r>
        <w:rPr>
          <w:rStyle w:val="w"/>
        </w:rPr>
        <w:t xml:space="preserve">            </w:t>
      </w:r>
      <w:r>
        <w:rPr>
          <w:rStyle w:val="nl"/>
        </w:rPr>
        <w:t>"state"</w:t>
      </w:r>
      <w:r>
        <w:rPr>
          <w:rStyle w:val="p"/>
        </w:rPr>
        <w:t>:</w:t>
      </w:r>
      <w:r>
        <w:rPr>
          <w:rStyle w:val="w"/>
        </w:rPr>
        <w:t xml:space="preserve"> </w:t>
      </w:r>
      <w:r>
        <w:rPr>
          <w:rStyle w:val="s2"/>
        </w:rPr>
        <w:t>"3"</w:t>
      </w:r>
      <w:r>
        <w:rPr>
          <w:rStyle w:val="p"/>
        </w:rPr>
        <w:t>,</w:t>
      </w:r>
    </w:p>
    <w:p w:rsidR="00000000" w:rsidRDefault="00000000">
      <w:pPr>
        <w:pStyle w:val="HTML0"/>
        <w:divId w:val="1987393475"/>
        <w:rPr>
          <w:rStyle w:val="w"/>
        </w:rPr>
      </w:pPr>
      <w:r>
        <w:rPr>
          <w:rStyle w:val="w"/>
        </w:rPr>
        <w:t xml:space="preserve">            </w:t>
      </w:r>
      <w:r>
        <w:rPr>
          <w:rStyle w:val="nl"/>
        </w:rPr>
        <w:t>"protocol"</w:t>
      </w:r>
      <w:r>
        <w:rPr>
          <w:rStyle w:val="p"/>
        </w:rPr>
        <w:t>:</w:t>
      </w:r>
      <w:r>
        <w:rPr>
          <w:rStyle w:val="w"/>
        </w:rPr>
        <w:t xml:space="preserve"> </w:t>
      </w:r>
      <w:r>
        <w:rPr>
          <w:rStyle w:val="s2"/>
        </w:rPr>
        <w:t>"Polkadot"</w:t>
      </w:r>
      <w:r>
        <w:rPr>
          <w:rStyle w:val="p"/>
        </w:rPr>
        <w:t>,</w:t>
      </w:r>
    </w:p>
    <w:p w:rsidR="00000000" w:rsidRDefault="00000000">
      <w:pPr>
        <w:pStyle w:val="HTML0"/>
        <w:divId w:val="1987393475"/>
        <w:rPr>
          <w:rStyle w:val="w"/>
        </w:rPr>
      </w:pPr>
      <w:r>
        <w:rPr>
          <w:rStyle w:val="w"/>
        </w:rPr>
        <w:t xml:space="preserve">            </w:t>
      </w:r>
      <w:r>
        <w:rPr>
          <w:rStyle w:val="nl"/>
        </w:rPr>
        <w:t>"protocolType"</w:t>
      </w:r>
      <w:r>
        <w:rPr>
          <w:rStyle w:val="p"/>
        </w:rPr>
        <w:t>:</w:t>
      </w:r>
      <w:r>
        <w:rPr>
          <w:rStyle w:val="w"/>
        </w:rPr>
        <w:t xml:space="preserve"> </w:t>
      </w:r>
      <w:r>
        <w:rPr>
          <w:rStyle w:val="s2"/>
        </w:rPr>
        <w:t>"defi"</w:t>
      </w:r>
      <w:r>
        <w:rPr>
          <w:rStyle w:val="p"/>
        </w:rPr>
        <w:t>,</w:t>
      </w:r>
    </w:p>
    <w:p w:rsidR="00000000" w:rsidRDefault="00000000">
      <w:pPr>
        <w:pStyle w:val="HTML0"/>
        <w:divId w:val="1987393475"/>
        <w:rPr>
          <w:rStyle w:val="w"/>
        </w:rPr>
      </w:pPr>
      <w:r>
        <w:rPr>
          <w:rStyle w:val="w"/>
        </w:rPr>
        <w:t xml:space="preserve">            </w:t>
      </w:r>
      <w:r>
        <w:rPr>
          <w:rStyle w:val="nl"/>
        </w:rPr>
        <w:t>"term"</w:t>
      </w:r>
      <w:r>
        <w:rPr>
          <w:rStyle w:val="p"/>
        </w:rPr>
        <w:t>:</w:t>
      </w:r>
      <w:r>
        <w:rPr>
          <w:rStyle w:val="w"/>
        </w:rPr>
        <w:t xml:space="preserve"> </w:t>
      </w:r>
      <w:r>
        <w:rPr>
          <w:rStyle w:val="s2"/>
        </w:rPr>
        <w:t>"0"</w:t>
      </w:r>
      <w:r>
        <w:rPr>
          <w:rStyle w:val="p"/>
        </w:rPr>
        <w:t>,</w:t>
      </w:r>
    </w:p>
    <w:p w:rsidR="00000000" w:rsidRDefault="00000000">
      <w:pPr>
        <w:pStyle w:val="HTML0"/>
        <w:divId w:val="1987393475"/>
        <w:rPr>
          <w:rStyle w:val="w"/>
        </w:rPr>
      </w:pPr>
      <w:r>
        <w:rPr>
          <w:rStyle w:val="w"/>
        </w:rPr>
        <w:t xml:space="preserve">            </w:t>
      </w:r>
      <w:r>
        <w:rPr>
          <w:rStyle w:val="nl"/>
        </w:rPr>
        <w:t>"apy"</w:t>
      </w:r>
      <w:r>
        <w:rPr>
          <w:rStyle w:val="p"/>
        </w:rPr>
        <w:t>:</w:t>
      </w:r>
      <w:r>
        <w:rPr>
          <w:rStyle w:val="w"/>
        </w:rPr>
        <w:t xml:space="preserve"> </w:t>
      </w:r>
      <w:r>
        <w:rPr>
          <w:rStyle w:val="s2"/>
        </w:rPr>
        <w:t>"0.1704"</w:t>
      </w:r>
      <w:r>
        <w:rPr>
          <w:rStyle w:val="p"/>
        </w:rPr>
        <w:t>,</w:t>
      </w:r>
    </w:p>
    <w:p w:rsidR="00000000" w:rsidRDefault="00000000">
      <w:pPr>
        <w:pStyle w:val="HTML0"/>
        <w:divId w:val="1987393475"/>
        <w:rPr>
          <w:rStyle w:val="w"/>
        </w:rPr>
      </w:pPr>
      <w:r>
        <w:rPr>
          <w:rStyle w:val="w"/>
        </w:rPr>
        <w:t xml:space="preserve">            </w:t>
      </w:r>
      <w:r>
        <w:rPr>
          <w:rStyle w:val="nl"/>
        </w:rPr>
        <w:t>"investData"</w:t>
      </w:r>
      <w:r>
        <w:rPr>
          <w:rStyle w:val="p"/>
        </w:rPr>
        <w:t>:</w:t>
      </w:r>
      <w:r>
        <w:rPr>
          <w:rStyle w:val="w"/>
        </w:rPr>
        <w:t xml:space="preserve"> </w:t>
      </w:r>
      <w:r>
        <w:rPr>
          <w:rStyle w:val="p"/>
        </w:rPr>
        <w:t>[</w:t>
      </w:r>
    </w:p>
    <w:p w:rsidR="00000000" w:rsidRDefault="00000000">
      <w:pPr>
        <w:pStyle w:val="HTML0"/>
        <w:divId w:val="1987393475"/>
        <w:rPr>
          <w:rStyle w:val="w"/>
        </w:rPr>
      </w:pPr>
      <w:r>
        <w:rPr>
          <w:rStyle w:val="w"/>
        </w:rPr>
        <w:t xml:space="preserve">                </w:t>
      </w:r>
      <w:r>
        <w:rPr>
          <w:rStyle w:val="p"/>
        </w:rPr>
        <w:t>{</w:t>
      </w:r>
    </w:p>
    <w:p w:rsidR="00000000" w:rsidRDefault="00000000">
      <w:pPr>
        <w:pStyle w:val="HTML0"/>
        <w:divId w:val="1987393475"/>
        <w:rPr>
          <w:rStyle w:val="w"/>
        </w:rPr>
      </w:pPr>
      <w:r>
        <w:rPr>
          <w:rStyle w:val="w"/>
        </w:rPr>
        <w:t xml:space="preserve">                    </w:t>
      </w:r>
      <w:r>
        <w:rPr>
          <w:rStyle w:val="nl"/>
        </w:rPr>
        <w:t>"ccy"</w:t>
      </w:r>
      <w:r>
        <w:rPr>
          <w:rStyle w:val="p"/>
        </w:rPr>
        <w:t>:</w:t>
      </w:r>
      <w:r>
        <w:rPr>
          <w:rStyle w:val="w"/>
        </w:rPr>
        <w:t xml:space="preserve"> </w:t>
      </w:r>
      <w:r>
        <w:rPr>
          <w:rStyle w:val="s2"/>
        </w:rPr>
        <w:t>"DOT"</w:t>
      </w:r>
      <w:r>
        <w:rPr>
          <w:rStyle w:val="p"/>
        </w:rPr>
        <w:t>,</w:t>
      </w:r>
    </w:p>
    <w:p w:rsidR="00000000" w:rsidRDefault="00000000">
      <w:pPr>
        <w:pStyle w:val="HTML0"/>
        <w:divId w:val="1987393475"/>
        <w:rPr>
          <w:rStyle w:val="w"/>
        </w:rPr>
      </w:pPr>
      <w:r>
        <w:rPr>
          <w:rStyle w:val="w"/>
        </w:rPr>
        <w:t xml:space="preserve">                    </w:t>
      </w:r>
      <w:r>
        <w:rPr>
          <w:rStyle w:val="nl"/>
        </w:rPr>
        <w:t>"amt"</w:t>
      </w:r>
      <w:r>
        <w:rPr>
          <w:rStyle w:val="p"/>
        </w:rPr>
        <w:t>:</w:t>
      </w:r>
      <w:r>
        <w:rPr>
          <w:rStyle w:val="w"/>
        </w:rPr>
        <w:t xml:space="preserve"> </w:t>
      </w:r>
      <w:r>
        <w:rPr>
          <w:rStyle w:val="s2"/>
        </w:rPr>
        <w:t>"2"</w:t>
      </w:r>
    </w:p>
    <w:p w:rsidR="00000000" w:rsidRDefault="00000000">
      <w:pPr>
        <w:pStyle w:val="HTML0"/>
        <w:divId w:val="1987393475"/>
        <w:rPr>
          <w:rStyle w:val="w"/>
        </w:rPr>
      </w:pPr>
      <w:r>
        <w:rPr>
          <w:rStyle w:val="w"/>
        </w:rPr>
        <w:t xml:space="preserve">                </w:t>
      </w:r>
      <w:r>
        <w:rPr>
          <w:rStyle w:val="p"/>
        </w:rPr>
        <w:t>}</w:t>
      </w:r>
    </w:p>
    <w:p w:rsidR="00000000" w:rsidRDefault="00000000">
      <w:pPr>
        <w:pStyle w:val="HTML0"/>
        <w:divId w:val="1987393475"/>
        <w:rPr>
          <w:rStyle w:val="w"/>
        </w:rPr>
      </w:pPr>
      <w:r>
        <w:rPr>
          <w:rStyle w:val="w"/>
        </w:rPr>
        <w:t xml:space="preserve">            </w:t>
      </w:r>
      <w:r>
        <w:rPr>
          <w:rStyle w:val="p"/>
        </w:rPr>
        <w:t>],</w:t>
      </w:r>
    </w:p>
    <w:p w:rsidR="00000000" w:rsidRDefault="00000000">
      <w:pPr>
        <w:pStyle w:val="HTML0"/>
        <w:divId w:val="1987393475"/>
        <w:rPr>
          <w:rStyle w:val="w"/>
        </w:rPr>
      </w:pPr>
      <w:r>
        <w:rPr>
          <w:rStyle w:val="w"/>
        </w:rPr>
        <w:t xml:space="preserve">            </w:t>
      </w:r>
      <w:r>
        <w:rPr>
          <w:rStyle w:val="nl"/>
        </w:rPr>
        <w:t>"earningData"</w:t>
      </w:r>
      <w:r>
        <w:rPr>
          <w:rStyle w:val="p"/>
        </w:rPr>
        <w:t>:</w:t>
      </w:r>
      <w:r>
        <w:rPr>
          <w:rStyle w:val="w"/>
        </w:rPr>
        <w:t xml:space="preserve"> </w:t>
      </w:r>
      <w:r>
        <w:rPr>
          <w:rStyle w:val="p"/>
        </w:rPr>
        <w:t>[</w:t>
      </w:r>
    </w:p>
    <w:p w:rsidR="00000000" w:rsidRDefault="00000000">
      <w:pPr>
        <w:pStyle w:val="HTML0"/>
        <w:divId w:val="1987393475"/>
        <w:rPr>
          <w:rStyle w:val="w"/>
        </w:rPr>
      </w:pPr>
      <w:r>
        <w:rPr>
          <w:rStyle w:val="w"/>
        </w:rPr>
        <w:t xml:space="preserve">                </w:t>
      </w:r>
      <w:r>
        <w:rPr>
          <w:rStyle w:val="p"/>
        </w:rPr>
        <w:t>{</w:t>
      </w:r>
    </w:p>
    <w:p w:rsidR="00000000" w:rsidRDefault="00000000">
      <w:pPr>
        <w:pStyle w:val="HTML0"/>
        <w:divId w:val="1987393475"/>
        <w:rPr>
          <w:rStyle w:val="w"/>
        </w:rPr>
      </w:pPr>
      <w:r>
        <w:rPr>
          <w:rStyle w:val="w"/>
        </w:rPr>
        <w:t xml:space="preserve">                    </w:t>
      </w:r>
      <w:r>
        <w:rPr>
          <w:rStyle w:val="nl"/>
        </w:rPr>
        <w:t>"ccy"</w:t>
      </w:r>
      <w:r>
        <w:rPr>
          <w:rStyle w:val="p"/>
        </w:rPr>
        <w:t>:</w:t>
      </w:r>
      <w:r>
        <w:rPr>
          <w:rStyle w:val="w"/>
        </w:rPr>
        <w:t xml:space="preserve"> </w:t>
      </w:r>
      <w:r>
        <w:rPr>
          <w:rStyle w:val="s2"/>
        </w:rPr>
        <w:t>"DOT"</w:t>
      </w:r>
      <w:r>
        <w:rPr>
          <w:rStyle w:val="p"/>
        </w:rPr>
        <w:t>,</w:t>
      </w:r>
    </w:p>
    <w:p w:rsidR="00000000" w:rsidRDefault="00000000">
      <w:pPr>
        <w:pStyle w:val="HTML0"/>
        <w:divId w:val="1987393475"/>
        <w:rPr>
          <w:rStyle w:val="w"/>
        </w:rPr>
      </w:pPr>
      <w:r>
        <w:rPr>
          <w:rStyle w:val="w"/>
        </w:rPr>
        <w:t xml:space="preserve">                    </w:t>
      </w:r>
      <w:r>
        <w:rPr>
          <w:rStyle w:val="nl"/>
        </w:rPr>
        <w:t>"earningType"</w:t>
      </w:r>
      <w:r>
        <w:rPr>
          <w:rStyle w:val="p"/>
        </w:rPr>
        <w:t>:</w:t>
      </w:r>
      <w:r>
        <w:rPr>
          <w:rStyle w:val="w"/>
        </w:rPr>
        <w:t xml:space="preserve"> </w:t>
      </w:r>
      <w:r>
        <w:rPr>
          <w:rStyle w:val="s2"/>
        </w:rPr>
        <w:t>"0"</w:t>
      </w:r>
      <w:r>
        <w:rPr>
          <w:rStyle w:val="p"/>
        </w:rPr>
        <w:t>,</w:t>
      </w:r>
    </w:p>
    <w:p w:rsidR="00000000" w:rsidRDefault="00000000">
      <w:pPr>
        <w:pStyle w:val="HTML0"/>
        <w:divId w:val="1987393475"/>
        <w:rPr>
          <w:rStyle w:val="w"/>
        </w:rPr>
      </w:pPr>
      <w:r>
        <w:rPr>
          <w:rStyle w:val="w"/>
        </w:rPr>
        <w:t xml:space="preserve">                    </w:t>
      </w:r>
      <w:r>
        <w:rPr>
          <w:rStyle w:val="nl"/>
        </w:rPr>
        <w:t>"realizedEarnings"</w:t>
      </w:r>
      <w:r>
        <w:rPr>
          <w:rStyle w:val="p"/>
        </w:rPr>
        <w:t>:</w:t>
      </w:r>
      <w:r>
        <w:rPr>
          <w:rStyle w:val="w"/>
        </w:rPr>
        <w:t xml:space="preserve"> </w:t>
      </w:r>
      <w:r>
        <w:rPr>
          <w:rStyle w:val="s2"/>
        </w:rPr>
        <w:t>"0"</w:t>
      </w:r>
    </w:p>
    <w:p w:rsidR="00000000" w:rsidRDefault="00000000">
      <w:pPr>
        <w:pStyle w:val="HTML0"/>
        <w:divId w:val="1987393475"/>
        <w:rPr>
          <w:rStyle w:val="w"/>
        </w:rPr>
      </w:pPr>
      <w:r>
        <w:rPr>
          <w:rStyle w:val="w"/>
        </w:rPr>
        <w:t xml:space="preserve">                </w:t>
      </w:r>
      <w:r>
        <w:rPr>
          <w:rStyle w:val="p"/>
        </w:rPr>
        <w:t>}</w:t>
      </w:r>
    </w:p>
    <w:p w:rsidR="00000000" w:rsidRDefault="00000000">
      <w:pPr>
        <w:pStyle w:val="HTML0"/>
        <w:divId w:val="1987393475"/>
        <w:rPr>
          <w:rStyle w:val="w"/>
        </w:rPr>
      </w:pPr>
      <w:r>
        <w:rPr>
          <w:rStyle w:val="w"/>
        </w:rPr>
        <w:t xml:space="preserve">            </w:t>
      </w:r>
      <w:r>
        <w:rPr>
          <w:rStyle w:val="p"/>
        </w:rPr>
        <w:t>],</w:t>
      </w:r>
    </w:p>
    <w:p w:rsidR="00000000" w:rsidRDefault="00000000">
      <w:pPr>
        <w:pStyle w:val="HTML0"/>
        <w:divId w:val="1987393475"/>
        <w:rPr>
          <w:rStyle w:val="w"/>
        </w:rPr>
      </w:pPr>
      <w:r>
        <w:rPr>
          <w:rStyle w:val="w"/>
        </w:rPr>
        <w:t xml:space="preserve">            </w:t>
      </w:r>
      <w:r>
        <w:rPr>
          <w:rStyle w:val="nl"/>
        </w:rPr>
        <w:t>"purchasedTime"</w:t>
      </w:r>
      <w:r>
        <w:rPr>
          <w:rStyle w:val="p"/>
        </w:rPr>
        <w:t>:</w:t>
      </w:r>
      <w:r>
        <w:rPr>
          <w:rStyle w:val="w"/>
        </w:rPr>
        <w:t xml:space="preserve"> </w:t>
      </w:r>
      <w:r>
        <w:rPr>
          <w:rStyle w:val="s2"/>
        </w:rPr>
        <w:t>"1712908001000"</w:t>
      </w:r>
      <w:r>
        <w:rPr>
          <w:rStyle w:val="p"/>
        </w:rPr>
        <w:t>,</w:t>
      </w:r>
    </w:p>
    <w:p w:rsidR="00000000" w:rsidRDefault="00000000">
      <w:pPr>
        <w:pStyle w:val="HTML0"/>
        <w:divId w:val="1987393475"/>
        <w:rPr>
          <w:rStyle w:val="w"/>
        </w:rPr>
      </w:pPr>
      <w:r>
        <w:rPr>
          <w:rStyle w:val="w"/>
        </w:rPr>
        <w:t xml:space="preserve">            </w:t>
      </w:r>
      <w:r>
        <w:rPr>
          <w:rStyle w:val="nl"/>
        </w:rPr>
        <w:t>"redeemedTime"</w:t>
      </w:r>
      <w:r>
        <w:rPr>
          <w:rStyle w:val="p"/>
        </w:rPr>
        <w:t>:</w:t>
      </w:r>
      <w:r>
        <w:rPr>
          <w:rStyle w:val="w"/>
        </w:rPr>
        <w:t xml:space="preserve"> </w:t>
      </w:r>
      <w:r>
        <w:rPr>
          <w:rStyle w:val="s2"/>
        </w:rPr>
        <w:t>"1712914294000"</w:t>
      </w:r>
      <w:r>
        <w:rPr>
          <w:rStyle w:val="p"/>
        </w:rPr>
        <w:t>,</w:t>
      </w:r>
    </w:p>
    <w:p w:rsidR="00000000" w:rsidRDefault="00000000">
      <w:pPr>
        <w:pStyle w:val="HTML0"/>
        <w:divId w:val="1987393475"/>
        <w:rPr>
          <w:rStyle w:val="w"/>
        </w:rPr>
      </w:pPr>
      <w:r>
        <w:rPr>
          <w:rStyle w:val="w"/>
        </w:rPr>
        <w:t xml:space="preserve">            </w:t>
      </w:r>
      <w:r>
        <w:rPr>
          <w:rStyle w:val="nl"/>
        </w:rPr>
        <w:t>"tag"</w:t>
      </w:r>
      <w:r>
        <w:rPr>
          <w:rStyle w:val="p"/>
        </w:rPr>
        <w:t>:</w:t>
      </w:r>
      <w:r>
        <w:rPr>
          <w:rStyle w:val="w"/>
        </w:rPr>
        <w:t xml:space="preserve"> </w:t>
      </w:r>
      <w:r>
        <w:rPr>
          <w:rStyle w:val="s2"/>
        </w:rPr>
        <w:t>""</w:t>
      </w:r>
    </w:p>
    <w:p w:rsidR="00000000" w:rsidRDefault="00000000">
      <w:pPr>
        <w:pStyle w:val="HTML0"/>
        <w:divId w:val="1987393475"/>
        <w:rPr>
          <w:rStyle w:val="w"/>
        </w:rPr>
      </w:pPr>
      <w:r>
        <w:rPr>
          <w:rStyle w:val="w"/>
        </w:rPr>
        <w:t xml:space="preserve">       </w:t>
      </w:r>
      <w:r>
        <w:rPr>
          <w:rStyle w:val="p"/>
        </w:rPr>
        <w:t>}</w:t>
      </w:r>
    </w:p>
    <w:p w:rsidR="00000000" w:rsidRDefault="00000000">
      <w:pPr>
        <w:pStyle w:val="HTML0"/>
        <w:divId w:val="1987393475"/>
        <w:rPr>
          <w:rStyle w:val="w"/>
        </w:rPr>
      </w:pPr>
      <w:r>
        <w:rPr>
          <w:rStyle w:val="w"/>
        </w:rPr>
        <w:t xml:space="preserve">    </w:t>
      </w:r>
      <w:r>
        <w:rPr>
          <w:rStyle w:val="p"/>
        </w:rPr>
        <w:t>]</w:t>
      </w:r>
    </w:p>
    <w:p w:rsidR="00000000" w:rsidRDefault="00000000">
      <w:pPr>
        <w:pStyle w:val="HTML0"/>
        <w:divId w:val="1987393475"/>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0"/>
        <w:gridCol w:w="780"/>
        <w:gridCol w:w="5416"/>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 xml:space="preserve">Currency, e.g. </w:t>
            </w:r>
            <w:r>
              <w:rPr>
                <w:rStyle w:val="HTML"/>
              </w:rPr>
              <w:t>BTC</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Order ID</w:t>
            </w:r>
          </w:p>
        </w:tc>
      </w:tr>
      <w:tr w:rsidR="00000000">
        <w:trPr>
          <w:divId w:val="175387555"/>
          <w:tblCellSpacing w:w="15" w:type="dxa"/>
        </w:trPr>
        <w:tc>
          <w:tcPr>
            <w:tcW w:w="0" w:type="auto"/>
            <w:vAlign w:val="center"/>
            <w:hideMark/>
          </w:tcPr>
          <w:p w:rsidR="00000000" w:rsidRDefault="00000000">
            <w:r>
              <w:t>productId</w:t>
            </w:r>
          </w:p>
        </w:tc>
        <w:tc>
          <w:tcPr>
            <w:tcW w:w="0" w:type="auto"/>
            <w:vAlign w:val="center"/>
            <w:hideMark/>
          </w:tcPr>
          <w:p w:rsidR="00000000" w:rsidRDefault="00000000">
            <w:r>
              <w:t>String</w:t>
            </w:r>
          </w:p>
        </w:tc>
        <w:tc>
          <w:tcPr>
            <w:tcW w:w="0" w:type="auto"/>
            <w:vAlign w:val="center"/>
            <w:hideMark/>
          </w:tcPr>
          <w:p w:rsidR="00000000" w:rsidRDefault="00000000">
            <w:r>
              <w:t>Product ID</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Order state</w:t>
            </w:r>
            <w:r>
              <w:br/>
            </w:r>
            <w:r>
              <w:rPr>
                <w:rStyle w:val="HTML"/>
              </w:rPr>
              <w:t>3</w:t>
            </w:r>
            <w:r>
              <w:t>: Completed (including canceled and redeemed)</w:t>
            </w:r>
          </w:p>
        </w:tc>
      </w:tr>
      <w:tr w:rsidR="00000000">
        <w:trPr>
          <w:divId w:val="175387555"/>
          <w:tblCellSpacing w:w="15" w:type="dxa"/>
        </w:trPr>
        <w:tc>
          <w:tcPr>
            <w:tcW w:w="0" w:type="auto"/>
            <w:vAlign w:val="center"/>
            <w:hideMark/>
          </w:tcPr>
          <w:p w:rsidR="00000000" w:rsidRDefault="00000000">
            <w:r>
              <w:t>protocol</w:t>
            </w:r>
          </w:p>
        </w:tc>
        <w:tc>
          <w:tcPr>
            <w:tcW w:w="0" w:type="auto"/>
            <w:vAlign w:val="center"/>
            <w:hideMark/>
          </w:tcPr>
          <w:p w:rsidR="00000000" w:rsidRDefault="00000000">
            <w:r>
              <w:t>String</w:t>
            </w:r>
          </w:p>
        </w:tc>
        <w:tc>
          <w:tcPr>
            <w:tcW w:w="0" w:type="auto"/>
            <w:vAlign w:val="center"/>
            <w:hideMark/>
          </w:tcPr>
          <w:p w:rsidR="00000000" w:rsidRDefault="00000000">
            <w:r>
              <w:t>Protocol</w:t>
            </w:r>
          </w:p>
        </w:tc>
      </w:tr>
      <w:tr w:rsidR="00000000">
        <w:trPr>
          <w:divId w:val="175387555"/>
          <w:tblCellSpacing w:w="15" w:type="dxa"/>
        </w:trPr>
        <w:tc>
          <w:tcPr>
            <w:tcW w:w="0" w:type="auto"/>
            <w:vAlign w:val="center"/>
            <w:hideMark/>
          </w:tcPr>
          <w:p w:rsidR="00000000" w:rsidRDefault="00000000">
            <w:r>
              <w:t>protocolType</w:t>
            </w:r>
          </w:p>
        </w:tc>
        <w:tc>
          <w:tcPr>
            <w:tcW w:w="0" w:type="auto"/>
            <w:vAlign w:val="center"/>
            <w:hideMark/>
          </w:tcPr>
          <w:p w:rsidR="00000000" w:rsidRDefault="00000000">
            <w:r>
              <w:t>String</w:t>
            </w:r>
          </w:p>
        </w:tc>
        <w:tc>
          <w:tcPr>
            <w:tcW w:w="0" w:type="auto"/>
            <w:vAlign w:val="center"/>
            <w:hideMark/>
          </w:tcPr>
          <w:p w:rsidR="00000000" w:rsidRDefault="00000000">
            <w:r>
              <w:t>Protocol type</w:t>
            </w:r>
            <w:r>
              <w:br/>
            </w:r>
            <w:r>
              <w:rPr>
                <w:rStyle w:val="HTML"/>
              </w:rPr>
              <w:t>defi</w:t>
            </w:r>
            <w:r>
              <w:t>: on-chain earn</w:t>
            </w:r>
          </w:p>
        </w:tc>
      </w:tr>
      <w:tr w:rsidR="00000000">
        <w:trPr>
          <w:divId w:val="175387555"/>
          <w:tblCellSpacing w:w="15" w:type="dxa"/>
        </w:trPr>
        <w:tc>
          <w:tcPr>
            <w:tcW w:w="0" w:type="auto"/>
            <w:vAlign w:val="center"/>
            <w:hideMark/>
          </w:tcPr>
          <w:p w:rsidR="00000000" w:rsidRDefault="00000000">
            <w:r>
              <w:t>term</w:t>
            </w:r>
          </w:p>
        </w:tc>
        <w:tc>
          <w:tcPr>
            <w:tcW w:w="0" w:type="auto"/>
            <w:vAlign w:val="center"/>
            <w:hideMark/>
          </w:tcPr>
          <w:p w:rsidR="00000000" w:rsidRDefault="00000000">
            <w:r>
              <w:t>String</w:t>
            </w:r>
          </w:p>
        </w:tc>
        <w:tc>
          <w:tcPr>
            <w:tcW w:w="0" w:type="auto"/>
            <w:vAlign w:val="center"/>
            <w:hideMark/>
          </w:tcPr>
          <w:p w:rsidR="00000000" w:rsidRDefault="00000000">
            <w:r>
              <w:t>Protocol term</w:t>
            </w:r>
            <w:r>
              <w:br/>
              <w:t xml:space="preserve">It will return the days of fixed term and will return </w:t>
            </w:r>
            <w:r>
              <w:rPr>
                <w:rStyle w:val="HTML"/>
              </w:rPr>
              <w:t>0</w:t>
            </w:r>
            <w:r>
              <w:t xml:space="preserve"> for flexible product</w:t>
            </w:r>
          </w:p>
        </w:tc>
      </w:tr>
      <w:tr w:rsidR="00000000">
        <w:trPr>
          <w:divId w:val="175387555"/>
          <w:tblCellSpacing w:w="15" w:type="dxa"/>
        </w:trPr>
        <w:tc>
          <w:tcPr>
            <w:tcW w:w="0" w:type="auto"/>
            <w:vAlign w:val="center"/>
            <w:hideMark/>
          </w:tcPr>
          <w:p w:rsidR="00000000" w:rsidRDefault="00000000">
            <w:r>
              <w:t>apy</w:t>
            </w:r>
          </w:p>
        </w:tc>
        <w:tc>
          <w:tcPr>
            <w:tcW w:w="0" w:type="auto"/>
            <w:vAlign w:val="center"/>
            <w:hideMark/>
          </w:tcPr>
          <w:p w:rsidR="00000000" w:rsidRDefault="00000000">
            <w:r>
              <w:t>String</w:t>
            </w:r>
          </w:p>
        </w:tc>
        <w:tc>
          <w:tcPr>
            <w:tcW w:w="0" w:type="auto"/>
            <w:vAlign w:val="center"/>
            <w:hideMark/>
          </w:tcPr>
          <w:p w:rsidR="00000000" w:rsidRDefault="00000000">
            <w:r>
              <w:t>Estimated APY</w:t>
            </w:r>
            <w:r>
              <w:br/>
              <w:t xml:space="preserve">If the estimated APY is 7% , this field is </w:t>
            </w:r>
            <w:r>
              <w:rPr>
                <w:rStyle w:val="HTML"/>
              </w:rPr>
              <w:t>0.07</w:t>
            </w:r>
            <w:r>
              <w:br/>
              <w:t>Retain to 4 decimal places (truncated)</w:t>
            </w:r>
          </w:p>
        </w:tc>
      </w:tr>
      <w:tr w:rsidR="00000000">
        <w:trPr>
          <w:divId w:val="175387555"/>
          <w:tblCellSpacing w:w="15" w:type="dxa"/>
        </w:trPr>
        <w:tc>
          <w:tcPr>
            <w:tcW w:w="0" w:type="auto"/>
            <w:vAlign w:val="center"/>
            <w:hideMark/>
          </w:tcPr>
          <w:p w:rsidR="00000000" w:rsidRDefault="00000000">
            <w:r>
              <w:t>investData</w:t>
            </w:r>
          </w:p>
        </w:tc>
        <w:tc>
          <w:tcPr>
            <w:tcW w:w="0" w:type="auto"/>
            <w:vAlign w:val="center"/>
            <w:hideMark/>
          </w:tcPr>
          <w:p w:rsidR="00000000" w:rsidRDefault="00000000">
            <w:r>
              <w:t>Array</w:t>
            </w:r>
          </w:p>
        </w:tc>
        <w:tc>
          <w:tcPr>
            <w:tcW w:w="0" w:type="auto"/>
            <w:vAlign w:val="center"/>
            <w:hideMark/>
          </w:tcPr>
          <w:p w:rsidR="00000000" w:rsidRDefault="00000000">
            <w:r>
              <w:t>Investment data</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 xml:space="preserve">Investment currency, e.g. </w:t>
            </w:r>
            <w:r>
              <w:rPr>
                <w:rStyle w:val="HTML"/>
              </w:rPr>
              <w:t>BTC</w:t>
            </w:r>
          </w:p>
        </w:tc>
      </w:tr>
      <w:tr w:rsidR="00000000">
        <w:trPr>
          <w:divId w:val="175387555"/>
          <w:tblCellSpacing w:w="15" w:type="dxa"/>
        </w:trPr>
        <w:tc>
          <w:tcPr>
            <w:tcW w:w="0" w:type="auto"/>
            <w:vAlign w:val="center"/>
            <w:hideMark/>
          </w:tcPr>
          <w:p w:rsidR="00000000" w:rsidRDefault="00000000">
            <w:r>
              <w:t>&gt; amt</w:t>
            </w:r>
          </w:p>
        </w:tc>
        <w:tc>
          <w:tcPr>
            <w:tcW w:w="0" w:type="auto"/>
            <w:vAlign w:val="center"/>
            <w:hideMark/>
          </w:tcPr>
          <w:p w:rsidR="00000000" w:rsidRDefault="00000000">
            <w:r>
              <w:t>String</w:t>
            </w:r>
          </w:p>
        </w:tc>
        <w:tc>
          <w:tcPr>
            <w:tcW w:w="0" w:type="auto"/>
            <w:vAlign w:val="center"/>
            <w:hideMark/>
          </w:tcPr>
          <w:p w:rsidR="00000000" w:rsidRDefault="00000000">
            <w:r>
              <w:t>Invested amount</w:t>
            </w:r>
          </w:p>
        </w:tc>
      </w:tr>
      <w:tr w:rsidR="00000000">
        <w:trPr>
          <w:divId w:val="175387555"/>
          <w:tblCellSpacing w:w="15" w:type="dxa"/>
        </w:trPr>
        <w:tc>
          <w:tcPr>
            <w:tcW w:w="0" w:type="auto"/>
            <w:vAlign w:val="center"/>
            <w:hideMark/>
          </w:tcPr>
          <w:p w:rsidR="00000000" w:rsidRDefault="00000000">
            <w:r>
              <w:t>earningData</w:t>
            </w:r>
          </w:p>
        </w:tc>
        <w:tc>
          <w:tcPr>
            <w:tcW w:w="0" w:type="auto"/>
            <w:vAlign w:val="center"/>
            <w:hideMark/>
          </w:tcPr>
          <w:p w:rsidR="00000000" w:rsidRDefault="00000000">
            <w:r>
              <w:t>Array</w:t>
            </w:r>
          </w:p>
        </w:tc>
        <w:tc>
          <w:tcPr>
            <w:tcW w:w="0" w:type="auto"/>
            <w:vAlign w:val="center"/>
            <w:hideMark/>
          </w:tcPr>
          <w:p w:rsidR="00000000" w:rsidRDefault="00000000">
            <w:r>
              <w:t>Earning data</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 xml:space="preserve">Earning currency, e.g. </w:t>
            </w:r>
            <w:r>
              <w:rPr>
                <w:rStyle w:val="HTML"/>
              </w:rPr>
              <w:t>BTC</w:t>
            </w:r>
          </w:p>
        </w:tc>
      </w:tr>
      <w:tr w:rsidR="00000000">
        <w:trPr>
          <w:divId w:val="175387555"/>
          <w:tblCellSpacing w:w="15" w:type="dxa"/>
        </w:trPr>
        <w:tc>
          <w:tcPr>
            <w:tcW w:w="0" w:type="auto"/>
            <w:vAlign w:val="center"/>
            <w:hideMark/>
          </w:tcPr>
          <w:p w:rsidR="00000000" w:rsidRDefault="00000000">
            <w:r>
              <w:t>&gt; earningType</w:t>
            </w:r>
          </w:p>
        </w:tc>
        <w:tc>
          <w:tcPr>
            <w:tcW w:w="0" w:type="auto"/>
            <w:vAlign w:val="center"/>
            <w:hideMark/>
          </w:tcPr>
          <w:p w:rsidR="00000000" w:rsidRDefault="00000000">
            <w:r>
              <w:t>String</w:t>
            </w:r>
          </w:p>
        </w:tc>
        <w:tc>
          <w:tcPr>
            <w:tcW w:w="0" w:type="auto"/>
            <w:vAlign w:val="center"/>
            <w:hideMark/>
          </w:tcPr>
          <w:p w:rsidR="00000000" w:rsidRDefault="00000000">
            <w:r>
              <w:t>Earning type</w:t>
            </w:r>
            <w:r>
              <w:br/>
            </w:r>
            <w:r>
              <w:rPr>
                <w:rStyle w:val="HTML"/>
              </w:rPr>
              <w:t>0</w:t>
            </w:r>
            <w:r>
              <w:t>: Estimated earning</w:t>
            </w:r>
            <w:r>
              <w:br/>
            </w:r>
            <w:r>
              <w:rPr>
                <w:rStyle w:val="HTML"/>
              </w:rPr>
              <w:t>1</w:t>
            </w:r>
            <w:r>
              <w:t>: Cumulative earning</w:t>
            </w:r>
          </w:p>
        </w:tc>
      </w:tr>
      <w:tr w:rsidR="00000000">
        <w:trPr>
          <w:divId w:val="175387555"/>
          <w:tblCellSpacing w:w="15" w:type="dxa"/>
        </w:trPr>
        <w:tc>
          <w:tcPr>
            <w:tcW w:w="0" w:type="auto"/>
            <w:vAlign w:val="center"/>
            <w:hideMark/>
          </w:tcPr>
          <w:p w:rsidR="00000000" w:rsidRDefault="00000000">
            <w:r>
              <w:t>&gt; realizedEarnings</w:t>
            </w:r>
          </w:p>
        </w:tc>
        <w:tc>
          <w:tcPr>
            <w:tcW w:w="0" w:type="auto"/>
            <w:vAlign w:val="center"/>
            <w:hideMark/>
          </w:tcPr>
          <w:p w:rsidR="00000000" w:rsidRDefault="00000000">
            <w:r>
              <w:t>String</w:t>
            </w:r>
          </w:p>
        </w:tc>
        <w:tc>
          <w:tcPr>
            <w:tcW w:w="0" w:type="auto"/>
            <w:vAlign w:val="center"/>
            <w:hideMark/>
          </w:tcPr>
          <w:p w:rsidR="00000000" w:rsidRDefault="00000000">
            <w:r>
              <w:t>Cumulative earning of redeemed orders</w:t>
            </w:r>
            <w:r>
              <w:br/>
              <w:t>This field is only valid when the order is in redemption state</w:t>
            </w:r>
          </w:p>
        </w:tc>
      </w:tr>
      <w:tr w:rsidR="00000000">
        <w:trPr>
          <w:divId w:val="175387555"/>
          <w:tblCellSpacing w:w="15" w:type="dxa"/>
        </w:trPr>
        <w:tc>
          <w:tcPr>
            <w:tcW w:w="0" w:type="auto"/>
            <w:vAlign w:val="center"/>
            <w:hideMark/>
          </w:tcPr>
          <w:p w:rsidR="00000000" w:rsidRDefault="00000000">
            <w:r>
              <w:t>purchasedTime</w:t>
            </w:r>
          </w:p>
        </w:tc>
        <w:tc>
          <w:tcPr>
            <w:tcW w:w="0" w:type="auto"/>
            <w:vAlign w:val="center"/>
            <w:hideMark/>
          </w:tcPr>
          <w:p w:rsidR="00000000" w:rsidRDefault="00000000">
            <w:r>
              <w:t>String</w:t>
            </w:r>
          </w:p>
        </w:tc>
        <w:tc>
          <w:tcPr>
            <w:tcW w:w="0" w:type="auto"/>
            <w:vAlign w:val="center"/>
            <w:hideMark/>
          </w:tcPr>
          <w:p w:rsidR="00000000" w:rsidRDefault="00000000">
            <w:r>
              <w:t xml:space="preserve">Order purchased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redeemedTime</w:t>
            </w:r>
          </w:p>
        </w:tc>
        <w:tc>
          <w:tcPr>
            <w:tcW w:w="0" w:type="auto"/>
            <w:vAlign w:val="center"/>
            <w:hideMark/>
          </w:tcPr>
          <w:p w:rsidR="00000000" w:rsidRDefault="00000000">
            <w:r>
              <w:t>String</w:t>
            </w:r>
          </w:p>
        </w:tc>
        <w:tc>
          <w:tcPr>
            <w:tcW w:w="0" w:type="auto"/>
            <w:vAlign w:val="center"/>
            <w:hideMark/>
          </w:tcPr>
          <w:p w:rsidR="00000000" w:rsidRDefault="00000000">
            <w:r>
              <w:t xml:space="preserve">Order redeemed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tag</w:t>
            </w:r>
          </w:p>
        </w:tc>
        <w:tc>
          <w:tcPr>
            <w:tcW w:w="0" w:type="auto"/>
            <w:vAlign w:val="center"/>
            <w:hideMark/>
          </w:tcPr>
          <w:p w:rsidR="00000000" w:rsidRDefault="00000000">
            <w:r>
              <w:t>String</w:t>
            </w:r>
          </w:p>
        </w:tc>
        <w:tc>
          <w:tcPr>
            <w:tcW w:w="0" w:type="auto"/>
            <w:vAlign w:val="center"/>
            <w:hideMark/>
          </w:tcPr>
          <w:p w:rsidR="00000000" w:rsidRDefault="00000000">
            <w:r>
              <w:t>Order tag</w:t>
            </w:r>
          </w:p>
        </w:tc>
      </w:tr>
    </w:tbl>
    <w:p w:rsidR="00000000" w:rsidRDefault="00000000">
      <w:pPr>
        <w:pStyle w:val="2"/>
        <w:divId w:val="175387555"/>
      </w:pPr>
      <w:r>
        <w:t>ETH staking</w:t>
      </w:r>
    </w:p>
    <w:p w:rsidR="00000000" w:rsidRDefault="00000000">
      <w:pPr>
        <w:pStyle w:val="a5"/>
        <w:divId w:val="175387555"/>
      </w:pPr>
      <w:r>
        <w:t>ETH Staking, also known as Ethereum Staking, is the process of participating in the Ethereum blockchain's Proof-of-Stake (PoS) consensus mechanism.</w:t>
      </w:r>
      <w:r>
        <w:br/>
        <w:t>Stake to receive BETH for liquidity at 1:1 ratio and earn daily BETH rewards</w:t>
      </w:r>
      <w:r>
        <w:br/>
      </w:r>
      <w:hyperlink r:id="rId666" w:history="1">
        <w:r>
          <w:rPr>
            <w:rStyle w:val="a3"/>
          </w:rPr>
          <w:t>Learn more about ETH Staking</w:t>
        </w:r>
      </w:hyperlink>
    </w:p>
    <w:p w:rsidR="00000000" w:rsidRDefault="00000000">
      <w:pPr>
        <w:pStyle w:val="3"/>
        <w:divId w:val="175387555"/>
      </w:pPr>
      <w:r>
        <w:t>GET / Product info</w:t>
      </w:r>
    </w:p>
    <w:p w:rsidR="00000000" w:rsidRDefault="00000000">
      <w:pPr>
        <w:pStyle w:val="4"/>
        <w:divId w:val="175387555"/>
      </w:pPr>
      <w:r>
        <w:t>Rate Limit: 3 requests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/api/v5/finance/staking-defi/eth/product-info</w:t>
      </w:r>
    </w:p>
    <w:p w:rsidR="00000000" w:rsidRDefault="00000000">
      <w:pPr>
        <w:pStyle w:val="a5"/>
        <w:ind w:left="720" w:right="720"/>
        <w:divId w:val="1679849976"/>
      </w:pPr>
      <w:r>
        <w:t>Request Example</w:t>
      </w:r>
    </w:p>
    <w:p w:rsidR="00000000" w:rsidRDefault="00000000">
      <w:pPr>
        <w:pStyle w:val="HTML0"/>
        <w:divId w:val="1002658407"/>
        <w:rPr>
          <w:rStyle w:val="HTML"/>
        </w:rPr>
      </w:pPr>
      <w:r>
        <w:rPr>
          <w:rStyle w:val="HTML"/>
        </w:rPr>
        <w:t>GET /api/v5/finance/staking-defi/eth/product-info</w:t>
      </w:r>
    </w:p>
    <w:p w:rsidR="00000000" w:rsidRDefault="00000000">
      <w:pPr>
        <w:pStyle w:val="HTML0"/>
        <w:divId w:val="1002658407"/>
        <w:rPr>
          <w:rStyle w:val="HTML"/>
        </w:rPr>
      </w:pPr>
    </w:p>
    <w:p w:rsidR="00000000" w:rsidRDefault="00000000">
      <w:pPr>
        <w:pStyle w:val="a5"/>
        <w:ind w:left="720" w:right="720"/>
        <w:divId w:val="1331907127"/>
      </w:pPr>
      <w:r>
        <w:t>Response Example</w:t>
      </w:r>
    </w:p>
    <w:p w:rsidR="00000000" w:rsidRDefault="00000000">
      <w:pPr>
        <w:pStyle w:val="HTML0"/>
        <w:divId w:val="1327513124"/>
        <w:rPr>
          <w:rStyle w:val="w"/>
        </w:rPr>
      </w:pPr>
      <w:r>
        <w:rPr>
          <w:rStyle w:val="p"/>
        </w:rPr>
        <w:t>{</w:t>
      </w:r>
    </w:p>
    <w:p w:rsidR="00000000" w:rsidRDefault="00000000">
      <w:pPr>
        <w:pStyle w:val="HTML0"/>
        <w:divId w:val="1327513124"/>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327513124"/>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327513124"/>
        <w:rPr>
          <w:rStyle w:val="w"/>
        </w:rPr>
      </w:pPr>
      <w:r>
        <w:rPr>
          <w:rStyle w:val="w"/>
        </w:rPr>
        <w:t xml:space="preserve">      </w:t>
      </w:r>
      <w:r>
        <w:rPr>
          <w:rStyle w:val="p"/>
        </w:rPr>
        <w:t>{</w:t>
      </w:r>
    </w:p>
    <w:p w:rsidR="00000000" w:rsidRDefault="00000000">
      <w:pPr>
        <w:pStyle w:val="HTML0"/>
        <w:divId w:val="1327513124"/>
        <w:rPr>
          <w:rStyle w:val="w"/>
        </w:rPr>
      </w:pPr>
      <w:r>
        <w:rPr>
          <w:rStyle w:val="w"/>
        </w:rPr>
        <w:t xml:space="preserve">        </w:t>
      </w:r>
      <w:r>
        <w:rPr>
          <w:rStyle w:val="nl"/>
        </w:rPr>
        <w:t>"fastRedemptionDailyLimit"</w:t>
      </w:r>
      <w:r>
        <w:rPr>
          <w:rStyle w:val="p"/>
        </w:rPr>
        <w:t>:</w:t>
      </w:r>
      <w:r>
        <w:rPr>
          <w:rStyle w:val="w"/>
        </w:rPr>
        <w:t xml:space="preserve"> </w:t>
      </w:r>
      <w:r>
        <w:rPr>
          <w:rStyle w:val="s2"/>
        </w:rPr>
        <w:t>"100"</w:t>
      </w:r>
    </w:p>
    <w:p w:rsidR="00000000" w:rsidRDefault="00000000">
      <w:pPr>
        <w:pStyle w:val="HTML0"/>
        <w:divId w:val="1327513124"/>
        <w:rPr>
          <w:rStyle w:val="w"/>
        </w:rPr>
      </w:pPr>
      <w:r>
        <w:rPr>
          <w:rStyle w:val="w"/>
        </w:rPr>
        <w:t xml:space="preserve">      </w:t>
      </w:r>
      <w:r>
        <w:rPr>
          <w:rStyle w:val="p"/>
        </w:rPr>
        <w:t>}</w:t>
      </w:r>
    </w:p>
    <w:p w:rsidR="00000000" w:rsidRDefault="00000000">
      <w:pPr>
        <w:pStyle w:val="HTML0"/>
        <w:divId w:val="1327513124"/>
        <w:rPr>
          <w:rStyle w:val="w"/>
        </w:rPr>
      </w:pPr>
      <w:r>
        <w:rPr>
          <w:rStyle w:val="w"/>
        </w:rPr>
        <w:t xml:space="preserve">    </w:t>
      </w:r>
      <w:r>
        <w:rPr>
          <w:rStyle w:val="p"/>
        </w:rPr>
        <w:t>],</w:t>
      </w:r>
    </w:p>
    <w:p w:rsidR="00000000" w:rsidRDefault="00000000">
      <w:pPr>
        <w:pStyle w:val="HTML0"/>
        <w:divId w:val="1327513124"/>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327513124"/>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780"/>
        <w:gridCol w:w="4571"/>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fastRedemptionDailyLimit</w:t>
            </w:r>
          </w:p>
        </w:tc>
        <w:tc>
          <w:tcPr>
            <w:tcW w:w="0" w:type="auto"/>
            <w:vAlign w:val="center"/>
            <w:hideMark/>
          </w:tcPr>
          <w:p w:rsidR="00000000" w:rsidRDefault="00000000">
            <w:r>
              <w:t>String</w:t>
            </w:r>
          </w:p>
        </w:tc>
        <w:tc>
          <w:tcPr>
            <w:tcW w:w="0" w:type="auto"/>
            <w:vAlign w:val="center"/>
            <w:hideMark/>
          </w:tcPr>
          <w:p w:rsidR="00000000" w:rsidRDefault="00000000">
            <w:r>
              <w:t>Fast redemption daily limit</w:t>
            </w:r>
            <w:r>
              <w:br/>
              <w:t>The master account and sub-accounts share the same limit</w:t>
            </w:r>
          </w:p>
        </w:tc>
      </w:tr>
    </w:tbl>
    <w:p w:rsidR="00000000" w:rsidRDefault="00000000">
      <w:pPr>
        <w:pStyle w:val="3"/>
        <w:divId w:val="175387555"/>
      </w:pPr>
      <w:r>
        <w:t>POST / Purchase</w:t>
      </w:r>
    </w:p>
    <w:p w:rsidR="00000000" w:rsidRDefault="00000000">
      <w:pPr>
        <w:pStyle w:val="a5"/>
        <w:divId w:val="175387555"/>
      </w:pPr>
      <w:r>
        <w:t>Staking ETH for BETH</w:t>
      </w:r>
      <w:r>
        <w:br/>
        <w:t>Only the assets in the funding account can be used.</w:t>
      </w:r>
    </w:p>
    <w:p w:rsidR="00000000" w:rsidRDefault="00000000">
      <w:pPr>
        <w:pStyle w:val="4"/>
        <w:divId w:val="175387555"/>
      </w:pPr>
      <w:r>
        <w:t>Rate Limit: 2 requests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/api/v5/finance/staking-defi/eth/purchase</w:t>
      </w:r>
    </w:p>
    <w:p w:rsidR="00000000" w:rsidRDefault="00000000">
      <w:pPr>
        <w:pStyle w:val="a5"/>
        <w:ind w:left="720" w:right="720"/>
        <w:divId w:val="1030107621"/>
      </w:pPr>
      <w:r>
        <w:t>Request Example</w:t>
      </w:r>
    </w:p>
    <w:p w:rsidR="00000000" w:rsidRDefault="00000000">
      <w:pPr>
        <w:pStyle w:val="HTML0"/>
        <w:divId w:val="1073626794"/>
        <w:rPr>
          <w:rStyle w:val="HTML"/>
        </w:rPr>
      </w:pPr>
      <w:r>
        <w:rPr>
          <w:rStyle w:val="HTML"/>
        </w:rPr>
        <w:t>POST /api/v5/finance/staking-defi/eth/purchase</w:t>
      </w:r>
    </w:p>
    <w:p w:rsidR="00000000" w:rsidRDefault="00000000">
      <w:pPr>
        <w:pStyle w:val="HTML0"/>
        <w:divId w:val="1073626794"/>
        <w:rPr>
          <w:rStyle w:val="HTML"/>
        </w:rPr>
      </w:pPr>
      <w:r>
        <w:rPr>
          <w:rStyle w:val="HTML"/>
        </w:rPr>
        <w:t xml:space="preserve">body </w:t>
      </w:r>
    </w:p>
    <w:p w:rsidR="00000000" w:rsidRDefault="00000000">
      <w:pPr>
        <w:pStyle w:val="HTML0"/>
        <w:divId w:val="1073626794"/>
        <w:rPr>
          <w:rStyle w:val="HTML"/>
        </w:rPr>
      </w:pPr>
      <w:r>
        <w:rPr>
          <w:rStyle w:val="o"/>
        </w:rPr>
        <w:t>{</w:t>
      </w:r>
    </w:p>
    <w:p w:rsidR="00000000" w:rsidRDefault="00000000">
      <w:pPr>
        <w:pStyle w:val="HTML0"/>
        <w:divId w:val="1073626794"/>
        <w:rPr>
          <w:rStyle w:val="HTML"/>
        </w:rPr>
      </w:pPr>
      <w:r>
        <w:rPr>
          <w:rStyle w:val="HTML"/>
        </w:rPr>
        <w:t xml:space="preserve">    </w:t>
      </w:r>
      <w:r>
        <w:rPr>
          <w:rStyle w:val="s2"/>
        </w:rPr>
        <w:t>"amt"</w:t>
      </w:r>
      <w:r>
        <w:rPr>
          <w:rStyle w:val="HTML"/>
        </w:rPr>
        <w:t>:</w:t>
      </w:r>
      <w:r>
        <w:rPr>
          <w:rStyle w:val="s2"/>
        </w:rPr>
        <w:t>"100"</w:t>
      </w:r>
    </w:p>
    <w:p w:rsidR="00000000" w:rsidRDefault="00000000">
      <w:pPr>
        <w:pStyle w:val="HTML0"/>
        <w:divId w:val="1073626794"/>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21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amt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Investment amount</w:t>
            </w:r>
          </w:p>
        </w:tc>
      </w:tr>
    </w:tbl>
    <w:p w:rsidR="00000000" w:rsidRDefault="00000000">
      <w:pPr>
        <w:pStyle w:val="a5"/>
        <w:ind w:left="720" w:right="720"/>
        <w:divId w:val="401417893"/>
      </w:pPr>
      <w:r>
        <w:t>Response Example</w:t>
      </w:r>
    </w:p>
    <w:p w:rsidR="00000000" w:rsidRDefault="00000000">
      <w:pPr>
        <w:pStyle w:val="HTML0"/>
        <w:divId w:val="374357070"/>
        <w:rPr>
          <w:rStyle w:val="w"/>
        </w:rPr>
      </w:pPr>
      <w:r>
        <w:rPr>
          <w:rStyle w:val="p"/>
        </w:rPr>
        <w:t>{</w:t>
      </w:r>
    </w:p>
    <w:p w:rsidR="00000000" w:rsidRDefault="00000000">
      <w:pPr>
        <w:pStyle w:val="HTML0"/>
        <w:divId w:val="374357070"/>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374357070"/>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374357070"/>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374357070"/>
        <w:rPr>
          <w:rStyle w:val="w"/>
        </w:rPr>
      </w:pPr>
      <w:r>
        <w:rPr>
          <w:rStyle w:val="w"/>
        </w:rPr>
        <w:t xml:space="preserve">  </w:t>
      </w:r>
      <w:r>
        <w:rPr>
          <w:rStyle w:val="p"/>
        </w:rPr>
        <w:t>]</w:t>
      </w:r>
    </w:p>
    <w:p w:rsidR="00000000" w:rsidRDefault="00000000">
      <w:pPr>
        <w:pStyle w:val="HTML0"/>
        <w:divId w:val="374357070"/>
        <w:rPr>
          <w:rStyle w:val="w"/>
        </w:rPr>
      </w:pPr>
      <w:r>
        <w:rPr>
          <w:rStyle w:val="p"/>
        </w:rPr>
        <w:t>}</w:t>
      </w:r>
    </w:p>
    <w:p w:rsidR="00000000" w:rsidRDefault="00000000">
      <w:pPr>
        <w:pStyle w:val="4"/>
        <w:divId w:val="175387555"/>
      </w:pPr>
      <w:r>
        <w:t>Response Parameters</w:t>
      </w:r>
    </w:p>
    <w:p w:rsidR="00000000" w:rsidRDefault="00000000">
      <w:pPr>
        <w:pStyle w:val="a5"/>
        <w:divId w:val="175387555"/>
      </w:pPr>
      <w:r>
        <w:t xml:space="preserve">code = </w:t>
      </w:r>
      <w:r>
        <w:rPr>
          <w:rStyle w:val="HTML"/>
        </w:rPr>
        <w:t>0</w:t>
      </w:r>
      <w:r>
        <w:t xml:space="preserve"> means your request has been successfully handled.</w:t>
      </w:r>
    </w:p>
    <w:p w:rsidR="00000000" w:rsidRDefault="00000000">
      <w:pPr>
        <w:pStyle w:val="3"/>
        <w:divId w:val="175387555"/>
      </w:pPr>
      <w:r>
        <w:t>POST / Redeem</w:t>
      </w:r>
    </w:p>
    <w:p w:rsidR="00000000" w:rsidRDefault="00000000">
      <w:pPr>
        <w:pStyle w:val="a5"/>
        <w:divId w:val="175387555"/>
      </w:pPr>
      <w:r>
        <w:t>Only the assets in the funding account can be used. If your BETH is in your trading account, you can make funding transfer first.</w:t>
      </w:r>
    </w:p>
    <w:p w:rsidR="00000000" w:rsidRDefault="00000000">
      <w:pPr>
        <w:pStyle w:val="4"/>
        <w:divId w:val="175387555"/>
      </w:pPr>
      <w:r>
        <w:t>Rate Limit: 2 requests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/api/v5/finance/staking-defi/eth/redeem</w:t>
      </w:r>
    </w:p>
    <w:p w:rsidR="00000000" w:rsidRDefault="00000000">
      <w:pPr>
        <w:pStyle w:val="a5"/>
        <w:ind w:left="720" w:right="720"/>
        <w:divId w:val="537395911"/>
      </w:pPr>
      <w:r>
        <w:t>Request Example</w:t>
      </w:r>
    </w:p>
    <w:p w:rsidR="00000000" w:rsidRDefault="00000000">
      <w:pPr>
        <w:pStyle w:val="HTML0"/>
        <w:divId w:val="369501218"/>
        <w:rPr>
          <w:rStyle w:val="HTML"/>
        </w:rPr>
      </w:pPr>
      <w:r>
        <w:rPr>
          <w:rStyle w:val="HTML"/>
        </w:rPr>
        <w:t>POST /api/v5/finance/staking-defi/eth/redeem</w:t>
      </w:r>
    </w:p>
    <w:p w:rsidR="00000000" w:rsidRDefault="00000000">
      <w:pPr>
        <w:pStyle w:val="HTML0"/>
        <w:divId w:val="369501218"/>
        <w:rPr>
          <w:rStyle w:val="HTML"/>
        </w:rPr>
      </w:pPr>
      <w:r>
        <w:rPr>
          <w:rStyle w:val="HTML"/>
        </w:rPr>
        <w:t xml:space="preserve">body </w:t>
      </w:r>
    </w:p>
    <w:p w:rsidR="00000000" w:rsidRDefault="00000000">
      <w:pPr>
        <w:pStyle w:val="HTML0"/>
        <w:divId w:val="369501218"/>
        <w:rPr>
          <w:rStyle w:val="HTML"/>
        </w:rPr>
      </w:pPr>
      <w:r>
        <w:rPr>
          <w:rStyle w:val="o"/>
        </w:rPr>
        <w:t>{</w:t>
      </w:r>
    </w:p>
    <w:p w:rsidR="00000000" w:rsidRDefault="00000000">
      <w:pPr>
        <w:pStyle w:val="HTML0"/>
        <w:divId w:val="369501218"/>
        <w:rPr>
          <w:rStyle w:val="HTML"/>
        </w:rPr>
      </w:pPr>
      <w:r>
        <w:rPr>
          <w:rStyle w:val="HTML"/>
        </w:rPr>
        <w:t xml:space="preserve">    </w:t>
      </w:r>
      <w:r>
        <w:rPr>
          <w:rStyle w:val="s2"/>
        </w:rPr>
        <w:t>"amt"</w:t>
      </w:r>
      <w:r>
        <w:rPr>
          <w:rStyle w:val="HTML"/>
        </w:rPr>
        <w:t xml:space="preserve">: </w:t>
      </w:r>
      <w:r>
        <w:rPr>
          <w:rStyle w:val="s2"/>
        </w:rPr>
        <w:t>"10"</w:t>
      </w:r>
    </w:p>
    <w:p w:rsidR="00000000" w:rsidRDefault="00000000">
      <w:pPr>
        <w:pStyle w:val="HTML0"/>
        <w:divId w:val="369501218"/>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199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amt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Redeeming amount</w:t>
            </w:r>
          </w:p>
        </w:tc>
      </w:tr>
    </w:tbl>
    <w:p w:rsidR="00000000" w:rsidRDefault="00000000">
      <w:pPr>
        <w:pStyle w:val="a5"/>
        <w:ind w:left="720" w:right="720"/>
        <w:divId w:val="324743142"/>
      </w:pPr>
      <w:r>
        <w:t>Response Example</w:t>
      </w:r>
    </w:p>
    <w:p w:rsidR="00000000" w:rsidRDefault="00000000">
      <w:pPr>
        <w:pStyle w:val="HTML0"/>
        <w:divId w:val="667904640"/>
        <w:rPr>
          <w:rStyle w:val="w"/>
        </w:rPr>
      </w:pPr>
      <w:r>
        <w:rPr>
          <w:rStyle w:val="p"/>
        </w:rPr>
        <w:t>{</w:t>
      </w:r>
    </w:p>
    <w:p w:rsidR="00000000" w:rsidRDefault="00000000">
      <w:pPr>
        <w:pStyle w:val="HTML0"/>
        <w:divId w:val="667904640"/>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667904640"/>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667904640"/>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667904640"/>
        <w:rPr>
          <w:rStyle w:val="w"/>
        </w:rPr>
      </w:pPr>
      <w:r>
        <w:rPr>
          <w:rStyle w:val="w"/>
        </w:rPr>
        <w:t xml:space="preserve">  </w:t>
      </w:r>
      <w:r>
        <w:rPr>
          <w:rStyle w:val="p"/>
        </w:rPr>
        <w:t>]</w:t>
      </w:r>
    </w:p>
    <w:p w:rsidR="00000000" w:rsidRDefault="00000000">
      <w:pPr>
        <w:pStyle w:val="HTML0"/>
        <w:divId w:val="667904640"/>
        <w:rPr>
          <w:rStyle w:val="w"/>
        </w:rPr>
      </w:pPr>
      <w:r>
        <w:rPr>
          <w:rStyle w:val="p"/>
        </w:rPr>
        <w:t>}</w:t>
      </w:r>
    </w:p>
    <w:p w:rsidR="00000000" w:rsidRDefault="00000000">
      <w:pPr>
        <w:pStyle w:val="4"/>
        <w:divId w:val="175387555"/>
      </w:pPr>
      <w:r>
        <w:t>Response Parameters</w:t>
      </w:r>
    </w:p>
    <w:p w:rsidR="00000000" w:rsidRDefault="00000000">
      <w:pPr>
        <w:pStyle w:val="a5"/>
        <w:divId w:val="175387555"/>
      </w:pPr>
      <w:r>
        <w:t xml:space="preserve">code = </w:t>
      </w:r>
      <w:r>
        <w:rPr>
          <w:rStyle w:val="HTML"/>
        </w:rPr>
        <w:t>0</w:t>
      </w:r>
      <w:r>
        <w:t xml:space="preserve"> means your request has been successfully handled.</w:t>
      </w:r>
    </w:p>
    <w:p w:rsidR="00000000" w:rsidRDefault="00000000">
      <w:pPr>
        <w:pStyle w:val="3"/>
        <w:divId w:val="175387555"/>
      </w:pPr>
      <w:r>
        <w:t>GET / Balance</w:t>
      </w:r>
    </w:p>
    <w:p w:rsidR="00000000" w:rsidRDefault="00000000">
      <w:pPr>
        <w:pStyle w:val="a5"/>
        <w:divId w:val="175387555"/>
      </w:pPr>
      <w:r>
        <w:t>The balance is a snapshot summarized all BETH assets (including assets in redeeming) in account.</w:t>
      </w:r>
    </w:p>
    <w:p w:rsidR="00000000" w:rsidRDefault="00000000">
      <w:pPr>
        <w:pStyle w:val="4"/>
        <w:divId w:val="175387555"/>
      </w:pPr>
      <w:r>
        <w:t>Rate Limit: 6 requests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/api/v5/finance/staking-defi/eth/balance</w:t>
      </w:r>
    </w:p>
    <w:p w:rsidR="00000000" w:rsidRDefault="00000000">
      <w:pPr>
        <w:pStyle w:val="a5"/>
        <w:ind w:left="720" w:right="720"/>
        <w:divId w:val="1184172106"/>
      </w:pPr>
      <w:r>
        <w:t>Request Example</w:t>
      </w:r>
    </w:p>
    <w:p w:rsidR="00000000" w:rsidRDefault="00000000">
      <w:pPr>
        <w:pStyle w:val="HTML0"/>
        <w:divId w:val="444347756"/>
        <w:rPr>
          <w:rStyle w:val="HTML"/>
        </w:rPr>
      </w:pPr>
      <w:r>
        <w:rPr>
          <w:rStyle w:val="HTML"/>
        </w:rPr>
        <w:t>GET /api/v5/finance/staking-defi/eth/balance</w:t>
      </w:r>
    </w:p>
    <w:p w:rsidR="00000000" w:rsidRDefault="00000000">
      <w:pPr>
        <w:pStyle w:val="4"/>
        <w:divId w:val="175387555"/>
      </w:pPr>
      <w:r>
        <w:t>Request Parameters</w:t>
      </w:r>
    </w:p>
    <w:p w:rsidR="00000000" w:rsidRDefault="00000000">
      <w:pPr>
        <w:pStyle w:val="a5"/>
        <w:divId w:val="175387555"/>
      </w:pPr>
      <w:r>
        <w:t>None</w:t>
      </w:r>
    </w:p>
    <w:p w:rsidR="00000000" w:rsidRDefault="00000000">
      <w:pPr>
        <w:pStyle w:val="a5"/>
        <w:ind w:left="720" w:right="720"/>
        <w:divId w:val="191310441"/>
      </w:pPr>
      <w:r>
        <w:t>Response Example</w:t>
      </w:r>
    </w:p>
    <w:p w:rsidR="00000000" w:rsidRDefault="00000000">
      <w:pPr>
        <w:pStyle w:val="HTML0"/>
        <w:divId w:val="246379745"/>
        <w:rPr>
          <w:rStyle w:val="w"/>
        </w:rPr>
      </w:pPr>
      <w:r>
        <w:rPr>
          <w:rStyle w:val="p"/>
        </w:rPr>
        <w:t>{</w:t>
      </w:r>
    </w:p>
    <w:p w:rsidR="00000000" w:rsidRDefault="00000000">
      <w:pPr>
        <w:pStyle w:val="HTML0"/>
        <w:divId w:val="246379745"/>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246379745"/>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246379745"/>
        <w:rPr>
          <w:rStyle w:val="w"/>
        </w:rPr>
      </w:pPr>
      <w:r>
        <w:rPr>
          <w:rStyle w:val="w"/>
        </w:rPr>
        <w:t xml:space="preserve">      </w:t>
      </w:r>
      <w:r>
        <w:rPr>
          <w:rStyle w:val="p"/>
        </w:rPr>
        <w:t>{</w:t>
      </w:r>
    </w:p>
    <w:p w:rsidR="00000000" w:rsidRDefault="00000000">
      <w:pPr>
        <w:pStyle w:val="HTML0"/>
        <w:divId w:val="246379745"/>
        <w:rPr>
          <w:rStyle w:val="w"/>
        </w:rPr>
      </w:pPr>
      <w:r>
        <w:rPr>
          <w:rStyle w:val="w"/>
        </w:rPr>
        <w:t xml:space="preserve">        </w:t>
      </w:r>
      <w:r>
        <w:rPr>
          <w:rStyle w:val="nl"/>
        </w:rPr>
        <w:t>"amt"</w:t>
      </w:r>
      <w:r>
        <w:rPr>
          <w:rStyle w:val="p"/>
        </w:rPr>
        <w:t>:</w:t>
      </w:r>
      <w:r>
        <w:rPr>
          <w:rStyle w:val="w"/>
        </w:rPr>
        <w:t xml:space="preserve"> </w:t>
      </w:r>
      <w:r>
        <w:rPr>
          <w:rStyle w:val="s2"/>
        </w:rPr>
        <w:t>"0.63926191"</w:t>
      </w:r>
      <w:r>
        <w:rPr>
          <w:rStyle w:val="p"/>
        </w:rPr>
        <w:t>,</w:t>
      </w:r>
    </w:p>
    <w:p w:rsidR="00000000" w:rsidRDefault="00000000">
      <w:pPr>
        <w:pStyle w:val="HTML0"/>
        <w:divId w:val="246379745"/>
        <w:rPr>
          <w:rStyle w:val="w"/>
        </w:rPr>
      </w:pPr>
      <w:r>
        <w:rPr>
          <w:rStyle w:val="w"/>
        </w:rPr>
        <w:t xml:space="preserve">        </w:t>
      </w:r>
      <w:r>
        <w:rPr>
          <w:rStyle w:val="nl"/>
        </w:rPr>
        <w:t>"ccy"</w:t>
      </w:r>
      <w:r>
        <w:rPr>
          <w:rStyle w:val="p"/>
        </w:rPr>
        <w:t>:</w:t>
      </w:r>
      <w:r>
        <w:rPr>
          <w:rStyle w:val="w"/>
        </w:rPr>
        <w:t xml:space="preserve"> </w:t>
      </w:r>
      <w:r>
        <w:rPr>
          <w:rStyle w:val="s2"/>
        </w:rPr>
        <w:t>"BETH"</w:t>
      </w:r>
      <w:r>
        <w:rPr>
          <w:rStyle w:val="p"/>
        </w:rPr>
        <w:t>,</w:t>
      </w:r>
    </w:p>
    <w:p w:rsidR="00000000" w:rsidRDefault="00000000">
      <w:pPr>
        <w:pStyle w:val="HTML0"/>
        <w:divId w:val="246379745"/>
        <w:rPr>
          <w:rStyle w:val="w"/>
        </w:rPr>
      </w:pPr>
      <w:r>
        <w:rPr>
          <w:rStyle w:val="w"/>
        </w:rPr>
        <w:t xml:space="preserve">        </w:t>
      </w:r>
      <w:r>
        <w:rPr>
          <w:rStyle w:val="nl"/>
        </w:rPr>
        <w:t>"latestInterestAccrual"</w:t>
      </w:r>
      <w:r>
        <w:rPr>
          <w:rStyle w:val="p"/>
        </w:rPr>
        <w:t>:</w:t>
      </w:r>
      <w:r>
        <w:rPr>
          <w:rStyle w:val="w"/>
        </w:rPr>
        <w:t xml:space="preserve"> </w:t>
      </w:r>
      <w:r>
        <w:rPr>
          <w:rStyle w:val="s2"/>
        </w:rPr>
        <w:t>"0.00006549"</w:t>
      </w:r>
      <w:r>
        <w:rPr>
          <w:rStyle w:val="p"/>
        </w:rPr>
        <w:t>,</w:t>
      </w:r>
    </w:p>
    <w:p w:rsidR="00000000" w:rsidRDefault="00000000">
      <w:pPr>
        <w:pStyle w:val="HTML0"/>
        <w:divId w:val="246379745"/>
        <w:rPr>
          <w:rStyle w:val="w"/>
        </w:rPr>
      </w:pPr>
      <w:r>
        <w:rPr>
          <w:rStyle w:val="w"/>
        </w:rPr>
        <w:t xml:space="preserve">        </w:t>
      </w:r>
      <w:r>
        <w:rPr>
          <w:rStyle w:val="nl"/>
        </w:rPr>
        <w:t>"totalInterestAccrual"</w:t>
      </w:r>
      <w:r>
        <w:rPr>
          <w:rStyle w:val="p"/>
        </w:rPr>
        <w:t>:</w:t>
      </w:r>
      <w:r>
        <w:rPr>
          <w:rStyle w:val="w"/>
        </w:rPr>
        <w:t xml:space="preserve"> </w:t>
      </w:r>
      <w:r>
        <w:rPr>
          <w:rStyle w:val="s2"/>
        </w:rPr>
        <w:t>"0.01490596"</w:t>
      </w:r>
      <w:r>
        <w:rPr>
          <w:rStyle w:val="p"/>
        </w:rPr>
        <w:t>,</w:t>
      </w:r>
    </w:p>
    <w:p w:rsidR="00000000" w:rsidRDefault="00000000">
      <w:pPr>
        <w:pStyle w:val="HTML0"/>
        <w:divId w:val="246379745"/>
        <w:rPr>
          <w:rStyle w:val="w"/>
        </w:rPr>
      </w:pPr>
      <w:r>
        <w:rPr>
          <w:rStyle w:val="w"/>
        </w:rPr>
        <w:t xml:space="preserve">        </w:t>
      </w:r>
      <w:r>
        <w:rPr>
          <w:rStyle w:val="nl"/>
        </w:rPr>
        <w:t>"ts"</w:t>
      </w:r>
      <w:r>
        <w:rPr>
          <w:rStyle w:val="p"/>
        </w:rPr>
        <w:t>:</w:t>
      </w:r>
      <w:r>
        <w:rPr>
          <w:rStyle w:val="w"/>
        </w:rPr>
        <w:t xml:space="preserve"> </w:t>
      </w:r>
      <w:r>
        <w:rPr>
          <w:rStyle w:val="s2"/>
        </w:rPr>
        <w:t>"1699257600000"</w:t>
      </w:r>
    </w:p>
    <w:p w:rsidR="00000000" w:rsidRDefault="00000000">
      <w:pPr>
        <w:pStyle w:val="HTML0"/>
        <w:divId w:val="246379745"/>
        <w:rPr>
          <w:rStyle w:val="w"/>
        </w:rPr>
      </w:pPr>
      <w:r>
        <w:rPr>
          <w:rStyle w:val="w"/>
        </w:rPr>
        <w:t xml:space="preserve">      </w:t>
      </w:r>
      <w:r>
        <w:rPr>
          <w:rStyle w:val="p"/>
        </w:rPr>
        <w:t>}</w:t>
      </w:r>
    </w:p>
    <w:p w:rsidR="00000000" w:rsidRDefault="00000000">
      <w:pPr>
        <w:pStyle w:val="HTML0"/>
        <w:divId w:val="246379745"/>
        <w:rPr>
          <w:rStyle w:val="w"/>
        </w:rPr>
      </w:pPr>
      <w:r>
        <w:rPr>
          <w:rStyle w:val="w"/>
        </w:rPr>
        <w:t xml:space="preserve">    </w:t>
      </w:r>
      <w:r>
        <w:rPr>
          <w:rStyle w:val="p"/>
        </w:rPr>
        <w:t>],</w:t>
      </w:r>
    </w:p>
    <w:p w:rsidR="00000000" w:rsidRDefault="00000000">
      <w:pPr>
        <w:pStyle w:val="HTML0"/>
        <w:divId w:val="246379745"/>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246379745"/>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5"/>
        <w:gridCol w:w="780"/>
        <w:gridCol w:w="4931"/>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 xml:space="preserve">Currency, e.g. </w:t>
            </w:r>
            <w:r>
              <w:rPr>
                <w:rStyle w:val="HTML"/>
              </w:rPr>
              <w:t>BETH</w:t>
            </w:r>
          </w:p>
        </w:tc>
      </w:tr>
      <w:tr w:rsidR="00000000">
        <w:trPr>
          <w:divId w:val="175387555"/>
          <w:tblCellSpacing w:w="15" w:type="dxa"/>
        </w:trPr>
        <w:tc>
          <w:tcPr>
            <w:tcW w:w="0" w:type="auto"/>
            <w:vAlign w:val="center"/>
            <w:hideMark/>
          </w:tcPr>
          <w:p w:rsidR="00000000" w:rsidRDefault="00000000">
            <w:r>
              <w:t>amt</w:t>
            </w:r>
          </w:p>
        </w:tc>
        <w:tc>
          <w:tcPr>
            <w:tcW w:w="0" w:type="auto"/>
            <w:vAlign w:val="center"/>
            <w:hideMark/>
          </w:tcPr>
          <w:p w:rsidR="00000000" w:rsidRDefault="00000000">
            <w:r>
              <w:t>String</w:t>
            </w:r>
          </w:p>
        </w:tc>
        <w:tc>
          <w:tcPr>
            <w:tcW w:w="0" w:type="auto"/>
            <w:vAlign w:val="center"/>
            <w:hideMark/>
          </w:tcPr>
          <w:p w:rsidR="00000000" w:rsidRDefault="00000000">
            <w:r>
              <w:t>Currency amount</w:t>
            </w:r>
          </w:p>
        </w:tc>
      </w:tr>
      <w:tr w:rsidR="00000000">
        <w:trPr>
          <w:divId w:val="175387555"/>
          <w:tblCellSpacing w:w="15" w:type="dxa"/>
        </w:trPr>
        <w:tc>
          <w:tcPr>
            <w:tcW w:w="0" w:type="auto"/>
            <w:vAlign w:val="center"/>
            <w:hideMark/>
          </w:tcPr>
          <w:p w:rsidR="00000000" w:rsidRDefault="00000000">
            <w:r>
              <w:t>latestInterestAccrual</w:t>
            </w:r>
          </w:p>
        </w:tc>
        <w:tc>
          <w:tcPr>
            <w:tcW w:w="0" w:type="auto"/>
            <w:vAlign w:val="center"/>
            <w:hideMark/>
          </w:tcPr>
          <w:p w:rsidR="00000000" w:rsidRDefault="00000000">
            <w:r>
              <w:t>String</w:t>
            </w:r>
          </w:p>
        </w:tc>
        <w:tc>
          <w:tcPr>
            <w:tcW w:w="0" w:type="auto"/>
            <w:vAlign w:val="center"/>
            <w:hideMark/>
          </w:tcPr>
          <w:p w:rsidR="00000000" w:rsidRDefault="00000000">
            <w:r>
              <w:t>Latest interest accrual</w:t>
            </w:r>
          </w:p>
        </w:tc>
      </w:tr>
      <w:tr w:rsidR="00000000">
        <w:trPr>
          <w:divId w:val="175387555"/>
          <w:tblCellSpacing w:w="15" w:type="dxa"/>
        </w:trPr>
        <w:tc>
          <w:tcPr>
            <w:tcW w:w="0" w:type="auto"/>
            <w:vAlign w:val="center"/>
            <w:hideMark/>
          </w:tcPr>
          <w:p w:rsidR="00000000" w:rsidRDefault="00000000">
            <w:r>
              <w:t>totalInterestAccrual</w:t>
            </w:r>
          </w:p>
        </w:tc>
        <w:tc>
          <w:tcPr>
            <w:tcW w:w="0" w:type="auto"/>
            <w:vAlign w:val="center"/>
            <w:hideMark/>
          </w:tcPr>
          <w:p w:rsidR="00000000" w:rsidRDefault="00000000">
            <w:r>
              <w:t>String</w:t>
            </w:r>
          </w:p>
        </w:tc>
        <w:tc>
          <w:tcPr>
            <w:tcW w:w="0" w:type="auto"/>
            <w:vAlign w:val="center"/>
            <w:hideMark/>
          </w:tcPr>
          <w:p w:rsidR="00000000" w:rsidRDefault="00000000">
            <w:r>
              <w:t>Total interest accrual</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Query data time, Unix timestamp format in milliseconds, e.g. </w:t>
            </w:r>
            <w:r>
              <w:rPr>
                <w:rStyle w:val="HTML"/>
              </w:rPr>
              <w:t>1597026383085</w:t>
            </w:r>
          </w:p>
        </w:tc>
      </w:tr>
    </w:tbl>
    <w:p w:rsidR="00000000" w:rsidRDefault="00000000">
      <w:pPr>
        <w:pStyle w:val="3"/>
        <w:divId w:val="175387555"/>
      </w:pPr>
      <w:r>
        <w:t>GET / Purchase&amp;Redeem history</w:t>
      </w:r>
    </w:p>
    <w:p w:rsidR="00000000" w:rsidRDefault="00000000">
      <w:pPr>
        <w:pStyle w:val="4"/>
        <w:divId w:val="175387555"/>
      </w:pPr>
      <w:r>
        <w:t>Rate Limit: 6 requests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/api/v5/finance/staking-defi/eth/purchase-redeem-history</w:t>
      </w:r>
    </w:p>
    <w:p w:rsidR="00000000" w:rsidRDefault="00000000">
      <w:pPr>
        <w:pStyle w:val="a5"/>
        <w:ind w:left="720" w:right="720"/>
        <w:divId w:val="669261118"/>
      </w:pPr>
      <w:r>
        <w:t>Request Example</w:t>
      </w:r>
    </w:p>
    <w:p w:rsidR="00000000" w:rsidRDefault="00000000">
      <w:pPr>
        <w:pStyle w:val="HTML0"/>
        <w:divId w:val="1875339912"/>
        <w:rPr>
          <w:rStyle w:val="HTML"/>
        </w:rPr>
      </w:pPr>
      <w:r>
        <w:rPr>
          <w:rStyle w:val="HTML"/>
        </w:rPr>
        <w:t>GET /api/v5/finance/staking-defi/eth/purchase-redeem-history?type</w:t>
      </w:r>
      <w:r>
        <w:rPr>
          <w:rStyle w:val="o"/>
        </w:rPr>
        <w:t>=</w:t>
      </w:r>
      <w:r>
        <w:rPr>
          <w:rStyle w:val="HTML"/>
        </w:rPr>
        <w:t>purchase</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Type</w:t>
            </w:r>
            <w:r>
              <w:br/>
            </w:r>
            <w:r>
              <w:rPr>
                <w:rStyle w:val="HTML"/>
              </w:rPr>
              <w:t>purchase</w:t>
            </w:r>
            <w:r>
              <w:br/>
            </w:r>
            <w:r>
              <w:rPr>
                <w:rStyle w:val="HTML"/>
              </w:rPr>
              <w:t>redeem</w:t>
            </w:r>
          </w:p>
        </w:tc>
      </w:tr>
      <w:tr w:rsidR="00000000">
        <w:trPr>
          <w:divId w:val="175387555"/>
          <w:tblCellSpacing w:w="15" w:type="dxa"/>
        </w:trPr>
        <w:tc>
          <w:tcPr>
            <w:tcW w:w="0" w:type="auto"/>
            <w:vAlign w:val="center"/>
            <w:hideMark/>
          </w:tcPr>
          <w:p w:rsidR="00000000" w:rsidRDefault="00000000">
            <w:r>
              <w:t>status</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Status</w:t>
            </w:r>
            <w:r>
              <w:br/>
            </w:r>
            <w:r>
              <w:rPr>
                <w:rStyle w:val="HTML"/>
              </w:rPr>
              <w:t>pending</w:t>
            </w:r>
            <w:r>
              <w:br/>
            </w:r>
            <w:r>
              <w:rPr>
                <w:rStyle w:val="HTML"/>
              </w:rPr>
              <w:t>success</w:t>
            </w:r>
            <w:r>
              <w:br/>
            </w:r>
            <w:r>
              <w:rPr>
                <w:rStyle w:val="HTML"/>
              </w:rPr>
              <w:t>failed</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earlier than the </w:t>
            </w:r>
            <w:r>
              <w:rPr>
                <w:rStyle w:val="HTML"/>
              </w:rPr>
              <w:t>requestTime</w:t>
            </w:r>
            <w:r>
              <w:t xml:space="preserve">. The value passed is the corresponding </w:t>
            </w:r>
            <w:r>
              <w:rPr>
                <w:rStyle w:val="HTML"/>
              </w:rPr>
              <w:t>timestamp</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newer than the </w:t>
            </w:r>
            <w:r>
              <w:rPr>
                <w:rStyle w:val="HTML"/>
              </w:rPr>
              <w:t>requestTime</w:t>
            </w:r>
            <w:r>
              <w:t xml:space="preserve">. The value passed is the corresponding </w:t>
            </w:r>
            <w:r>
              <w:rPr>
                <w:rStyle w:val="HTML"/>
              </w:rPr>
              <w:t>timestamp</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Number of results per request. The default is </w:t>
            </w:r>
            <w:r>
              <w:rPr>
                <w:rStyle w:val="HTML"/>
              </w:rPr>
              <w:t>100</w:t>
            </w:r>
            <w:r>
              <w:t xml:space="preserve">. The maximum is </w:t>
            </w:r>
            <w:r>
              <w:rPr>
                <w:rStyle w:val="HTML"/>
              </w:rPr>
              <w:t>100</w:t>
            </w:r>
            <w:r>
              <w:t>.</w:t>
            </w:r>
          </w:p>
        </w:tc>
      </w:tr>
    </w:tbl>
    <w:p w:rsidR="00000000" w:rsidRDefault="00000000">
      <w:pPr>
        <w:pStyle w:val="a5"/>
        <w:ind w:left="720" w:right="720"/>
        <w:divId w:val="1804695809"/>
      </w:pPr>
      <w:r>
        <w:t>Response Example</w:t>
      </w:r>
    </w:p>
    <w:p w:rsidR="00000000" w:rsidRDefault="00000000">
      <w:pPr>
        <w:pStyle w:val="HTML0"/>
        <w:divId w:val="1315453711"/>
        <w:rPr>
          <w:rStyle w:val="w"/>
        </w:rPr>
      </w:pPr>
      <w:r>
        <w:rPr>
          <w:rStyle w:val="p"/>
        </w:rPr>
        <w:t>{</w:t>
      </w:r>
    </w:p>
    <w:p w:rsidR="00000000" w:rsidRDefault="00000000">
      <w:pPr>
        <w:pStyle w:val="HTML0"/>
        <w:divId w:val="1315453711"/>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315453711"/>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315453711"/>
        <w:rPr>
          <w:rStyle w:val="w"/>
        </w:rPr>
      </w:pPr>
      <w:r>
        <w:rPr>
          <w:rStyle w:val="w"/>
        </w:rPr>
        <w:t xml:space="preserve">        </w:t>
      </w:r>
      <w:r>
        <w:rPr>
          <w:rStyle w:val="p"/>
        </w:rPr>
        <w:t>{</w:t>
      </w:r>
    </w:p>
    <w:p w:rsidR="00000000" w:rsidRDefault="00000000">
      <w:pPr>
        <w:pStyle w:val="HTML0"/>
        <w:divId w:val="1315453711"/>
        <w:rPr>
          <w:rStyle w:val="w"/>
        </w:rPr>
      </w:pPr>
      <w:r>
        <w:rPr>
          <w:rStyle w:val="w"/>
        </w:rPr>
        <w:t xml:space="preserve">            </w:t>
      </w:r>
      <w:r>
        <w:rPr>
          <w:rStyle w:val="nl"/>
        </w:rPr>
        <w:t>"amt"</w:t>
      </w:r>
      <w:r>
        <w:rPr>
          <w:rStyle w:val="p"/>
        </w:rPr>
        <w:t>:</w:t>
      </w:r>
      <w:r>
        <w:rPr>
          <w:rStyle w:val="w"/>
        </w:rPr>
        <w:t xml:space="preserve"> </w:t>
      </w:r>
      <w:r>
        <w:rPr>
          <w:rStyle w:val="s2"/>
        </w:rPr>
        <w:t>"0.62666630"</w:t>
      </w:r>
      <w:r>
        <w:rPr>
          <w:rStyle w:val="p"/>
        </w:rPr>
        <w:t>,</w:t>
      </w:r>
    </w:p>
    <w:p w:rsidR="00000000" w:rsidRDefault="00000000">
      <w:pPr>
        <w:pStyle w:val="HTML0"/>
        <w:divId w:val="1315453711"/>
        <w:rPr>
          <w:rStyle w:val="w"/>
        </w:rPr>
      </w:pPr>
      <w:r>
        <w:rPr>
          <w:rStyle w:val="w"/>
        </w:rPr>
        <w:t xml:space="preserve">            </w:t>
      </w:r>
      <w:r>
        <w:rPr>
          <w:rStyle w:val="nl"/>
        </w:rPr>
        <w:t>"completedTime"</w:t>
      </w:r>
      <w:r>
        <w:rPr>
          <w:rStyle w:val="p"/>
        </w:rPr>
        <w:t>:</w:t>
      </w:r>
      <w:r>
        <w:rPr>
          <w:rStyle w:val="w"/>
        </w:rPr>
        <w:t xml:space="preserve"> </w:t>
      </w:r>
      <w:r>
        <w:rPr>
          <w:rStyle w:val="s2"/>
        </w:rPr>
        <w:t>"1683413171000"</w:t>
      </w:r>
      <w:r>
        <w:rPr>
          <w:rStyle w:val="p"/>
        </w:rPr>
        <w:t>,</w:t>
      </w:r>
    </w:p>
    <w:p w:rsidR="00000000" w:rsidRDefault="00000000">
      <w:pPr>
        <w:pStyle w:val="HTML0"/>
        <w:divId w:val="1315453711"/>
        <w:rPr>
          <w:rStyle w:val="w"/>
        </w:rPr>
      </w:pPr>
      <w:r>
        <w:rPr>
          <w:rStyle w:val="w"/>
        </w:rPr>
        <w:t xml:space="preserve">            </w:t>
      </w:r>
      <w:r>
        <w:rPr>
          <w:rStyle w:val="nl"/>
        </w:rPr>
        <w:t>"estCompletedTime"</w:t>
      </w:r>
      <w:r>
        <w:rPr>
          <w:rStyle w:val="p"/>
        </w:rPr>
        <w:t>:</w:t>
      </w:r>
      <w:r>
        <w:rPr>
          <w:rStyle w:val="w"/>
        </w:rPr>
        <w:t xml:space="preserve"> </w:t>
      </w:r>
      <w:r>
        <w:rPr>
          <w:rStyle w:val="s2"/>
        </w:rPr>
        <w:t>""</w:t>
      </w:r>
      <w:r>
        <w:rPr>
          <w:rStyle w:val="p"/>
        </w:rPr>
        <w:t>,</w:t>
      </w:r>
    </w:p>
    <w:p w:rsidR="00000000" w:rsidRDefault="00000000">
      <w:pPr>
        <w:pStyle w:val="HTML0"/>
        <w:divId w:val="1315453711"/>
        <w:rPr>
          <w:rStyle w:val="w"/>
        </w:rPr>
      </w:pPr>
      <w:r>
        <w:rPr>
          <w:rStyle w:val="w"/>
        </w:rPr>
        <w:t xml:space="preserve">            </w:t>
      </w:r>
      <w:r>
        <w:rPr>
          <w:rStyle w:val="nl"/>
        </w:rPr>
        <w:t>"redeemingAmt"</w:t>
      </w:r>
      <w:r>
        <w:rPr>
          <w:rStyle w:val="p"/>
        </w:rPr>
        <w:t>:</w:t>
      </w:r>
      <w:r>
        <w:rPr>
          <w:rStyle w:val="w"/>
        </w:rPr>
        <w:t xml:space="preserve"> </w:t>
      </w:r>
      <w:r>
        <w:rPr>
          <w:rStyle w:val="s2"/>
        </w:rPr>
        <w:t>""</w:t>
      </w:r>
      <w:r>
        <w:rPr>
          <w:rStyle w:val="p"/>
        </w:rPr>
        <w:t>,</w:t>
      </w:r>
    </w:p>
    <w:p w:rsidR="00000000" w:rsidRDefault="00000000">
      <w:pPr>
        <w:pStyle w:val="HTML0"/>
        <w:divId w:val="1315453711"/>
        <w:rPr>
          <w:rStyle w:val="w"/>
        </w:rPr>
      </w:pPr>
      <w:r>
        <w:rPr>
          <w:rStyle w:val="w"/>
        </w:rPr>
        <w:t xml:space="preserve">            </w:t>
      </w:r>
      <w:r>
        <w:rPr>
          <w:rStyle w:val="nl"/>
        </w:rPr>
        <w:t>"requestTime"</w:t>
      </w:r>
      <w:r>
        <w:rPr>
          <w:rStyle w:val="p"/>
        </w:rPr>
        <w:t>:</w:t>
      </w:r>
      <w:r>
        <w:rPr>
          <w:rStyle w:val="w"/>
        </w:rPr>
        <w:t xml:space="preserve"> </w:t>
      </w:r>
      <w:r>
        <w:rPr>
          <w:rStyle w:val="s2"/>
        </w:rPr>
        <w:t>"1683413171000"</w:t>
      </w:r>
      <w:r>
        <w:rPr>
          <w:rStyle w:val="p"/>
        </w:rPr>
        <w:t>,</w:t>
      </w:r>
    </w:p>
    <w:p w:rsidR="00000000" w:rsidRDefault="00000000">
      <w:pPr>
        <w:pStyle w:val="HTML0"/>
        <w:divId w:val="1315453711"/>
        <w:rPr>
          <w:rStyle w:val="w"/>
        </w:rPr>
      </w:pPr>
      <w:r>
        <w:rPr>
          <w:rStyle w:val="w"/>
        </w:rPr>
        <w:t xml:space="preserve">            </w:t>
      </w:r>
      <w:r>
        <w:rPr>
          <w:rStyle w:val="nl"/>
        </w:rPr>
        <w:t>"status"</w:t>
      </w:r>
      <w:r>
        <w:rPr>
          <w:rStyle w:val="p"/>
        </w:rPr>
        <w:t>:</w:t>
      </w:r>
      <w:r>
        <w:rPr>
          <w:rStyle w:val="w"/>
        </w:rPr>
        <w:t xml:space="preserve"> </w:t>
      </w:r>
      <w:r>
        <w:rPr>
          <w:rStyle w:val="s2"/>
        </w:rPr>
        <w:t>"success"</w:t>
      </w:r>
      <w:r>
        <w:rPr>
          <w:rStyle w:val="p"/>
        </w:rPr>
        <w:t>,</w:t>
      </w:r>
    </w:p>
    <w:p w:rsidR="00000000" w:rsidRDefault="00000000">
      <w:pPr>
        <w:pStyle w:val="HTML0"/>
        <w:divId w:val="1315453711"/>
        <w:rPr>
          <w:rStyle w:val="w"/>
        </w:rPr>
      </w:pPr>
      <w:r>
        <w:rPr>
          <w:rStyle w:val="w"/>
        </w:rPr>
        <w:t xml:space="preserve">            </w:t>
      </w:r>
      <w:r>
        <w:rPr>
          <w:rStyle w:val="nl"/>
        </w:rPr>
        <w:t>"type"</w:t>
      </w:r>
      <w:r>
        <w:rPr>
          <w:rStyle w:val="p"/>
        </w:rPr>
        <w:t>:</w:t>
      </w:r>
      <w:r>
        <w:rPr>
          <w:rStyle w:val="w"/>
        </w:rPr>
        <w:t xml:space="preserve"> </w:t>
      </w:r>
      <w:r>
        <w:rPr>
          <w:rStyle w:val="s2"/>
        </w:rPr>
        <w:t>"purchase"</w:t>
      </w:r>
    </w:p>
    <w:p w:rsidR="00000000" w:rsidRDefault="00000000">
      <w:pPr>
        <w:pStyle w:val="HTML0"/>
        <w:divId w:val="1315453711"/>
        <w:rPr>
          <w:rStyle w:val="w"/>
        </w:rPr>
      </w:pPr>
      <w:r>
        <w:rPr>
          <w:rStyle w:val="w"/>
        </w:rPr>
        <w:t xml:space="preserve">        </w:t>
      </w:r>
      <w:r>
        <w:rPr>
          <w:rStyle w:val="p"/>
        </w:rPr>
        <w:t>}</w:t>
      </w:r>
    </w:p>
    <w:p w:rsidR="00000000" w:rsidRDefault="00000000">
      <w:pPr>
        <w:pStyle w:val="HTML0"/>
        <w:divId w:val="1315453711"/>
        <w:rPr>
          <w:rStyle w:val="w"/>
        </w:rPr>
      </w:pPr>
      <w:r>
        <w:rPr>
          <w:rStyle w:val="w"/>
        </w:rPr>
        <w:t xml:space="preserve">    </w:t>
      </w:r>
      <w:r>
        <w:rPr>
          <w:rStyle w:val="p"/>
        </w:rPr>
        <w:t>],</w:t>
      </w:r>
    </w:p>
    <w:p w:rsidR="00000000" w:rsidRDefault="00000000">
      <w:pPr>
        <w:pStyle w:val="HTML0"/>
        <w:divId w:val="1315453711"/>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315453711"/>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780"/>
        <w:gridCol w:w="5531"/>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Type</w:t>
            </w:r>
            <w:r>
              <w:br/>
            </w:r>
            <w:r>
              <w:rPr>
                <w:rStyle w:val="HTML"/>
              </w:rPr>
              <w:t>purchase</w:t>
            </w:r>
            <w:r>
              <w:br/>
            </w:r>
            <w:r>
              <w:rPr>
                <w:rStyle w:val="HTML"/>
              </w:rPr>
              <w:t>redeem</w:t>
            </w:r>
          </w:p>
        </w:tc>
      </w:tr>
      <w:tr w:rsidR="00000000">
        <w:trPr>
          <w:divId w:val="175387555"/>
          <w:tblCellSpacing w:w="15" w:type="dxa"/>
        </w:trPr>
        <w:tc>
          <w:tcPr>
            <w:tcW w:w="0" w:type="auto"/>
            <w:vAlign w:val="center"/>
            <w:hideMark/>
          </w:tcPr>
          <w:p w:rsidR="00000000" w:rsidRDefault="00000000">
            <w:r>
              <w:t>amt</w:t>
            </w:r>
          </w:p>
        </w:tc>
        <w:tc>
          <w:tcPr>
            <w:tcW w:w="0" w:type="auto"/>
            <w:vAlign w:val="center"/>
            <w:hideMark/>
          </w:tcPr>
          <w:p w:rsidR="00000000" w:rsidRDefault="00000000">
            <w:r>
              <w:t>String</w:t>
            </w:r>
          </w:p>
        </w:tc>
        <w:tc>
          <w:tcPr>
            <w:tcW w:w="0" w:type="auto"/>
            <w:vAlign w:val="center"/>
            <w:hideMark/>
          </w:tcPr>
          <w:p w:rsidR="00000000" w:rsidRDefault="00000000">
            <w:r>
              <w:t>Purchase/Redeem amount</w:t>
            </w:r>
          </w:p>
        </w:tc>
      </w:tr>
      <w:tr w:rsidR="00000000">
        <w:trPr>
          <w:divId w:val="175387555"/>
          <w:tblCellSpacing w:w="15" w:type="dxa"/>
        </w:trPr>
        <w:tc>
          <w:tcPr>
            <w:tcW w:w="0" w:type="auto"/>
            <w:vAlign w:val="center"/>
            <w:hideMark/>
          </w:tcPr>
          <w:p w:rsidR="00000000" w:rsidRDefault="00000000">
            <w:r>
              <w:t>redeemingAmt</w:t>
            </w:r>
          </w:p>
        </w:tc>
        <w:tc>
          <w:tcPr>
            <w:tcW w:w="0" w:type="auto"/>
            <w:vAlign w:val="center"/>
            <w:hideMark/>
          </w:tcPr>
          <w:p w:rsidR="00000000" w:rsidRDefault="00000000">
            <w:r>
              <w:t>String</w:t>
            </w:r>
          </w:p>
        </w:tc>
        <w:tc>
          <w:tcPr>
            <w:tcW w:w="0" w:type="auto"/>
            <w:vAlign w:val="center"/>
            <w:hideMark/>
          </w:tcPr>
          <w:p w:rsidR="00000000" w:rsidRDefault="00000000">
            <w:r>
              <w:t>Redeeming amount</w:t>
            </w:r>
          </w:p>
        </w:tc>
      </w:tr>
      <w:tr w:rsidR="00000000">
        <w:trPr>
          <w:divId w:val="175387555"/>
          <w:tblCellSpacing w:w="15" w:type="dxa"/>
        </w:trPr>
        <w:tc>
          <w:tcPr>
            <w:tcW w:w="0" w:type="auto"/>
            <w:vAlign w:val="center"/>
            <w:hideMark/>
          </w:tcPr>
          <w:p w:rsidR="00000000" w:rsidRDefault="00000000">
            <w:r>
              <w:t>status</w:t>
            </w:r>
          </w:p>
        </w:tc>
        <w:tc>
          <w:tcPr>
            <w:tcW w:w="0" w:type="auto"/>
            <w:vAlign w:val="center"/>
            <w:hideMark/>
          </w:tcPr>
          <w:p w:rsidR="00000000" w:rsidRDefault="00000000">
            <w:r>
              <w:t>String</w:t>
            </w:r>
          </w:p>
        </w:tc>
        <w:tc>
          <w:tcPr>
            <w:tcW w:w="0" w:type="auto"/>
            <w:vAlign w:val="center"/>
            <w:hideMark/>
          </w:tcPr>
          <w:p w:rsidR="00000000" w:rsidRDefault="00000000">
            <w:r>
              <w:t>Status</w:t>
            </w:r>
            <w:r>
              <w:br/>
            </w:r>
            <w:r>
              <w:rPr>
                <w:rStyle w:val="HTML"/>
              </w:rPr>
              <w:t>pending</w:t>
            </w:r>
            <w:r>
              <w:br/>
            </w:r>
            <w:r>
              <w:rPr>
                <w:rStyle w:val="HTML"/>
              </w:rPr>
              <w:t>success</w:t>
            </w:r>
            <w:r>
              <w:br/>
            </w:r>
            <w:r>
              <w:rPr>
                <w:rStyle w:val="HTML"/>
              </w:rPr>
              <w:t>failed</w:t>
            </w:r>
          </w:p>
        </w:tc>
      </w:tr>
      <w:tr w:rsidR="00000000">
        <w:trPr>
          <w:divId w:val="175387555"/>
          <w:tblCellSpacing w:w="15" w:type="dxa"/>
        </w:trPr>
        <w:tc>
          <w:tcPr>
            <w:tcW w:w="0" w:type="auto"/>
            <w:vAlign w:val="center"/>
            <w:hideMark/>
          </w:tcPr>
          <w:p w:rsidR="00000000" w:rsidRDefault="00000000">
            <w:r>
              <w:t>requestTime</w:t>
            </w:r>
          </w:p>
        </w:tc>
        <w:tc>
          <w:tcPr>
            <w:tcW w:w="0" w:type="auto"/>
            <w:vAlign w:val="center"/>
            <w:hideMark/>
          </w:tcPr>
          <w:p w:rsidR="00000000" w:rsidRDefault="00000000">
            <w:r>
              <w:t>String</w:t>
            </w:r>
          </w:p>
        </w:tc>
        <w:tc>
          <w:tcPr>
            <w:tcW w:w="0" w:type="auto"/>
            <w:vAlign w:val="center"/>
            <w:hideMark/>
          </w:tcPr>
          <w:p w:rsidR="00000000" w:rsidRDefault="00000000">
            <w:r>
              <w:t xml:space="preserve">Request time of make purchase/redeem,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completedTime</w:t>
            </w:r>
          </w:p>
        </w:tc>
        <w:tc>
          <w:tcPr>
            <w:tcW w:w="0" w:type="auto"/>
            <w:vAlign w:val="center"/>
            <w:hideMark/>
          </w:tcPr>
          <w:p w:rsidR="00000000" w:rsidRDefault="00000000">
            <w:r>
              <w:t>String</w:t>
            </w:r>
          </w:p>
        </w:tc>
        <w:tc>
          <w:tcPr>
            <w:tcW w:w="0" w:type="auto"/>
            <w:vAlign w:val="center"/>
            <w:hideMark/>
          </w:tcPr>
          <w:p w:rsidR="00000000" w:rsidRDefault="00000000">
            <w:r>
              <w:t xml:space="preserve">Completed time of redeem settlement,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estCompletedTime</w:t>
            </w:r>
          </w:p>
        </w:tc>
        <w:tc>
          <w:tcPr>
            <w:tcW w:w="0" w:type="auto"/>
            <w:vAlign w:val="center"/>
            <w:hideMark/>
          </w:tcPr>
          <w:p w:rsidR="00000000" w:rsidRDefault="00000000">
            <w:r>
              <w:t>String</w:t>
            </w:r>
          </w:p>
        </w:tc>
        <w:tc>
          <w:tcPr>
            <w:tcW w:w="0" w:type="auto"/>
            <w:vAlign w:val="center"/>
            <w:hideMark/>
          </w:tcPr>
          <w:p w:rsidR="00000000" w:rsidRDefault="00000000">
            <w:r>
              <w:t xml:space="preserve">Estimated completed time of redeem settlement, Unix timestamp format in milliseconds, e.g. </w:t>
            </w:r>
            <w:r>
              <w:rPr>
                <w:rStyle w:val="HTML"/>
              </w:rPr>
              <w:t>1597026383085</w:t>
            </w:r>
          </w:p>
        </w:tc>
      </w:tr>
    </w:tbl>
    <w:p w:rsidR="00000000" w:rsidRDefault="00000000">
      <w:pPr>
        <w:pStyle w:val="3"/>
        <w:divId w:val="175387555"/>
      </w:pPr>
      <w:r>
        <w:t>GET / APY history (Public)</w:t>
      </w:r>
    </w:p>
    <w:p w:rsidR="00000000" w:rsidRDefault="00000000">
      <w:pPr>
        <w:pStyle w:val="a5"/>
        <w:divId w:val="175387555"/>
      </w:pPr>
      <w:r>
        <w:t>Public endpoints don't need authorization.</w:t>
      </w:r>
    </w:p>
    <w:p w:rsidR="00000000" w:rsidRDefault="00000000">
      <w:pPr>
        <w:pStyle w:val="4"/>
        <w:divId w:val="175387555"/>
      </w:pPr>
      <w:r>
        <w:t>Rate Limit: 6 requests per second</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/api/v5/finance/staking-defi/eth/apy-history</w:t>
      </w:r>
    </w:p>
    <w:p w:rsidR="00000000" w:rsidRDefault="00000000">
      <w:pPr>
        <w:pStyle w:val="a5"/>
        <w:ind w:left="720" w:right="720"/>
        <w:divId w:val="255209292"/>
      </w:pPr>
      <w:r>
        <w:t>Request Example</w:t>
      </w:r>
    </w:p>
    <w:p w:rsidR="00000000" w:rsidRDefault="00000000">
      <w:pPr>
        <w:pStyle w:val="HTML0"/>
        <w:divId w:val="430131803"/>
        <w:rPr>
          <w:rStyle w:val="HTML"/>
        </w:rPr>
      </w:pPr>
      <w:r>
        <w:rPr>
          <w:rStyle w:val="HTML"/>
        </w:rPr>
        <w:t>GET /api/v5/finance/staking-defi/eth/apy-history?days</w:t>
      </w:r>
      <w:r>
        <w:rPr>
          <w:rStyle w:val="o"/>
        </w:rPr>
        <w:t>=</w:t>
      </w:r>
      <w:r>
        <w:rPr>
          <w:rStyle w:val="HTML"/>
        </w:rPr>
        <w:t>2</w:t>
      </w:r>
    </w:p>
    <w:p w:rsidR="00000000" w:rsidRDefault="00000000">
      <w:pPr>
        <w:pStyle w:val="HTML0"/>
        <w:divId w:val="430131803"/>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days</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Get the days of APY(Annual percentage yield) history record in the past</w:t>
            </w:r>
            <w:r>
              <w:br/>
              <w:t>No more than 365 days</w:t>
            </w:r>
          </w:p>
        </w:tc>
      </w:tr>
    </w:tbl>
    <w:p w:rsidR="00000000" w:rsidRDefault="00000000">
      <w:pPr>
        <w:pStyle w:val="a5"/>
        <w:ind w:left="720" w:right="720"/>
        <w:divId w:val="1371683337"/>
      </w:pPr>
      <w:r>
        <w:t>Response Example</w:t>
      </w:r>
    </w:p>
    <w:p w:rsidR="00000000" w:rsidRDefault="00000000">
      <w:pPr>
        <w:pStyle w:val="HTML0"/>
        <w:divId w:val="156189743"/>
        <w:rPr>
          <w:rStyle w:val="w"/>
        </w:rPr>
      </w:pPr>
      <w:r>
        <w:rPr>
          <w:rStyle w:val="p"/>
        </w:rPr>
        <w:t>{</w:t>
      </w:r>
    </w:p>
    <w:p w:rsidR="00000000" w:rsidRDefault="00000000">
      <w:pPr>
        <w:pStyle w:val="HTML0"/>
        <w:divId w:val="156189743"/>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56189743"/>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56189743"/>
        <w:rPr>
          <w:rStyle w:val="w"/>
        </w:rPr>
      </w:pPr>
      <w:r>
        <w:rPr>
          <w:rStyle w:val="w"/>
        </w:rPr>
        <w:t xml:space="preserve">        </w:t>
      </w:r>
      <w:r>
        <w:rPr>
          <w:rStyle w:val="p"/>
        </w:rPr>
        <w:t>{</w:t>
      </w:r>
    </w:p>
    <w:p w:rsidR="00000000" w:rsidRDefault="00000000">
      <w:pPr>
        <w:pStyle w:val="HTML0"/>
        <w:divId w:val="156189743"/>
        <w:rPr>
          <w:rStyle w:val="w"/>
        </w:rPr>
      </w:pPr>
      <w:r>
        <w:rPr>
          <w:rStyle w:val="w"/>
        </w:rPr>
        <w:t xml:space="preserve">            </w:t>
      </w:r>
      <w:r>
        <w:rPr>
          <w:rStyle w:val="nl"/>
        </w:rPr>
        <w:t>"rate"</w:t>
      </w:r>
      <w:r>
        <w:rPr>
          <w:rStyle w:val="p"/>
        </w:rPr>
        <w:t>:</w:t>
      </w:r>
      <w:r>
        <w:rPr>
          <w:rStyle w:val="w"/>
        </w:rPr>
        <w:t xml:space="preserve"> </w:t>
      </w:r>
      <w:r>
        <w:rPr>
          <w:rStyle w:val="s2"/>
        </w:rPr>
        <w:t>"3.74000000"</w:t>
      </w:r>
      <w:r>
        <w:rPr>
          <w:rStyle w:val="p"/>
        </w:rPr>
        <w:t>,</w:t>
      </w:r>
    </w:p>
    <w:p w:rsidR="00000000" w:rsidRDefault="00000000">
      <w:pPr>
        <w:pStyle w:val="HTML0"/>
        <w:divId w:val="156189743"/>
        <w:rPr>
          <w:rStyle w:val="w"/>
        </w:rPr>
      </w:pPr>
      <w:r>
        <w:rPr>
          <w:rStyle w:val="w"/>
        </w:rPr>
        <w:t xml:space="preserve">            </w:t>
      </w:r>
      <w:r>
        <w:rPr>
          <w:rStyle w:val="nl"/>
        </w:rPr>
        <w:t>"ts"</w:t>
      </w:r>
      <w:r>
        <w:rPr>
          <w:rStyle w:val="p"/>
        </w:rPr>
        <w:t>:</w:t>
      </w:r>
      <w:r>
        <w:rPr>
          <w:rStyle w:val="w"/>
        </w:rPr>
        <w:t xml:space="preserve"> </w:t>
      </w:r>
      <w:r>
        <w:rPr>
          <w:rStyle w:val="s2"/>
        </w:rPr>
        <w:t>"1699228800000"</w:t>
      </w:r>
    </w:p>
    <w:p w:rsidR="00000000" w:rsidRDefault="00000000">
      <w:pPr>
        <w:pStyle w:val="HTML0"/>
        <w:divId w:val="156189743"/>
        <w:rPr>
          <w:rStyle w:val="w"/>
        </w:rPr>
      </w:pPr>
      <w:r>
        <w:rPr>
          <w:rStyle w:val="w"/>
        </w:rPr>
        <w:t xml:space="preserve">        </w:t>
      </w:r>
      <w:r>
        <w:rPr>
          <w:rStyle w:val="p"/>
        </w:rPr>
        <w:t>},</w:t>
      </w:r>
    </w:p>
    <w:p w:rsidR="00000000" w:rsidRDefault="00000000">
      <w:pPr>
        <w:pStyle w:val="HTML0"/>
        <w:divId w:val="156189743"/>
        <w:rPr>
          <w:rStyle w:val="w"/>
        </w:rPr>
      </w:pPr>
      <w:r>
        <w:rPr>
          <w:rStyle w:val="w"/>
        </w:rPr>
        <w:t xml:space="preserve">        </w:t>
      </w:r>
      <w:r>
        <w:rPr>
          <w:rStyle w:val="p"/>
        </w:rPr>
        <w:t>{</w:t>
      </w:r>
    </w:p>
    <w:p w:rsidR="00000000" w:rsidRDefault="00000000">
      <w:pPr>
        <w:pStyle w:val="HTML0"/>
        <w:divId w:val="156189743"/>
        <w:rPr>
          <w:rStyle w:val="w"/>
        </w:rPr>
      </w:pPr>
      <w:r>
        <w:rPr>
          <w:rStyle w:val="w"/>
        </w:rPr>
        <w:t xml:space="preserve">            </w:t>
      </w:r>
      <w:r>
        <w:rPr>
          <w:rStyle w:val="nl"/>
        </w:rPr>
        <w:t>"rate"</w:t>
      </w:r>
      <w:r>
        <w:rPr>
          <w:rStyle w:val="p"/>
        </w:rPr>
        <w:t>:</w:t>
      </w:r>
      <w:r>
        <w:rPr>
          <w:rStyle w:val="w"/>
        </w:rPr>
        <w:t xml:space="preserve"> </w:t>
      </w:r>
      <w:r>
        <w:rPr>
          <w:rStyle w:val="s2"/>
        </w:rPr>
        <w:t>"3.61000000"</w:t>
      </w:r>
      <w:r>
        <w:rPr>
          <w:rStyle w:val="p"/>
        </w:rPr>
        <w:t>,</w:t>
      </w:r>
    </w:p>
    <w:p w:rsidR="00000000" w:rsidRDefault="00000000">
      <w:pPr>
        <w:pStyle w:val="HTML0"/>
        <w:divId w:val="156189743"/>
        <w:rPr>
          <w:rStyle w:val="w"/>
        </w:rPr>
      </w:pPr>
      <w:r>
        <w:rPr>
          <w:rStyle w:val="w"/>
        </w:rPr>
        <w:t xml:space="preserve">            </w:t>
      </w:r>
      <w:r>
        <w:rPr>
          <w:rStyle w:val="nl"/>
        </w:rPr>
        <w:t>"ts"</w:t>
      </w:r>
      <w:r>
        <w:rPr>
          <w:rStyle w:val="p"/>
        </w:rPr>
        <w:t>:</w:t>
      </w:r>
      <w:r>
        <w:rPr>
          <w:rStyle w:val="w"/>
        </w:rPr>
        <w:t xml:space="preserve"> </w:t>
      </w:r>
      <w:r>
        <w:rPr>
          <w:rStyle w:val="s2"/>
        </w:rPr>
        <w:t>"1699142400000"</w:t>
      </w:r>
    </w:p>
    <w:p w:rsidR="00000000" w:rsidRDefault="00000000">
      <w:pPr>
        <w:pStyle w:val="HTML0"/>
        <w:divId w:val="156189743"/>
        <w:rPr>
          <w:rStyle w:val="w"/>
        </w:rPr>
      </w:pPr>
      <w:r>
        <w:rPr>
          <w:rStyle w:val="w"/>
        </w:rPr>
        <w:t xml:space="preserve">        </w:t>
      </w:r>
      <w:r>
        <w:rPr>
          <w:rStyle w:val="p"/>
        </w:rPr>
        <w:t>}</w:t>
      </w:r>
    </w:p>
    <w:p w:rsidR="00000000" w:rsidRDefault="00000000">
      <w:pPr>
        <w:pStyle w:val="HTML0"/>
        <w:divId w:val="156189743"/>
        <w:rPr>
          <w:rStyle w:val="w"/>
        </w:rPr>
      </w:pPr>
      <w:r>
        <w:rPr>
          <w:rStyle w:val="w"/>
        </w:rPr>
        <w:t xml:space="preserve">    </w:t>
      </w:r>
      <w:r>
        <w:rPr>
          <w:rStyle w:val="p"/>
        </w:rPr>
        <w:t>],</w:t>
      </w:r>
    </w:p>
    <w:p w:rsidR="00000000" w:rsidRDefault="00000000">
      <w:pPr>
        <w:pStyle w:val="HTML0"/>
        <w:divId w:val="156189743"/>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56189743"/>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rate</w:t>
            </w:r>
          </w:p>
        </w:tc>
        <w:tc>
          <w:tcPr>
            <w:tcW w:w="0" w:type="auto"/>
            <w:vAlign w:val="center"/>
            <w:hideMark/>
          </w:tcPr>
          <w:p w:rsidR="00000000" w:rsidRDefault="00000000">
            <w:r>
              <w:t>String</w:t>
            </w:r>
          </w:p>
        </w:tc>
        <w:tc>
          <w:tcPr>
            <w:tcW w:w="0" w:type="auto"/>
            <w:vAlign w:val="center"/>
            <w:hideMark/>
          </w:tcPr>
          <w:p w:rsidR="00000000" w:rsidRDefault="00000000">
            <w:r>
              <w:t xml:space="preserve">APY(Annual percentage yield), e.g. </w:t>
            </w:r>
            <w:r>
              <w:rPr>
                <w:rStyle w:val="HTML"/>
              </w:rPr>
              <w:t>0.01</w:t>
            </w:r>
            <w:r>
              <w:t xml:space="preserve"> represents </w:t>
            </w:r>
            <w:r>
              <w:rPr>
                <w:rStyle w:val="HTML"/>
              </w:rPr>
              <w:t>1%</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Data time, Unix timestamp format in milliseconds, e.g. </w:t>
            </w:r>
            <w:r>
              <w:rPr>
                <w:rStyle w:val="HTML"/>
              </w:rPr>
              <w:t>1597026383085</w:t>
            </w:r>
          </w:p>
        </w:tc>
      </w:tr>
    </w:tbl>
    <w:p w:rsidR="00000000" w:rsidRDefault="00000000">
      <w:pPr>
        <w:pStyle w:val="2"/>
        <w:divId w:val="175387555"/>
      </w:pPr>
      <w:r>
        <w:t>Simple earn flexible</w:t>
      </w:r>
    </w:p>
    <w:p w:rsidR="00000000" w:rsidRDefault="00000000">
      <w:pPr>
        <w:pStyle w:val="a5"/>
        <w:divId w:val="175387555"/>
      </w:pPr>
      <w:r>
        <w:t xml:space="preserve">Simple earn flexible (saving) is earned by lending to leveraged trading users in the lending market. </w:t>
      </w:r>
      <w:hyperlink r:id="rId667" w:history="1">
        <w:r>
          <w:rPr>
            <w:rStyle w:val="a3"/>
          </w:rPr>
          <w:t>learn more</w:t>
        </w:r>
      </w:hyperlink>
    </w:p>
    <w:p w:rsidR="00000000" w:rsidRDefault="00000000">
      <w:pPr>
        <w:pStyle w:val="3"/>
        <w:divId w:val="175387555"/>
      </w:pPr>
      <w:r>
        <w:t>GET / Saving balance</w:t>
      </w:r>
    </w:p>
    <w:p w:rsidR="00000000" w:rsidRDefault="00000000">
      <w:pPr>
        <w:pStyle w:val="4"/>
        <w:divId w:val="175387555"/>
      </w:pPr>
      <w:r>
        <w:t>Rate Limit: 6 requests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/api/v5/finance/savings/balance</w:t>
      </w:r>
    </w:p>
    <w:p w:rsidR="00000000" w:rsidRDefault="00000000">
      <w:pPr>
        <w:pStyle w:val="a5"/>
        <w:ind w:left="720" w:right="720"/>
        <w:divId w:val="734283651"/>
      </w:pPr>
      <w:r>
        <w:t>Request Example</w:t>
      </w:r>
    </w:p>
    <w:p w:rsidR="00000000" w:rsidRDefault="00000000">
      <w:pPr>
        <w:pStyle w:val="HTML0"/>
        <w:divId w:val="2110078020"/>
        <w:rPr>
          <w:rStyle w:val="HTML"/>
        </w:rPr>
      </w:pPr>
      <w:r>
        <w:rPr>
          <w:rStyle w:val="HTML"/>
        </w:rPr>
        <w:t>GET /api/v5/finance/savings/balance?ccy</w:t>
      </w:r>
      <w:r>
        <w:rPr>
          <w:rStyle w:val="o"/>
        </w:rPr>
        <w:t>=</w:t>
      </w:r>
      <w:r>
        <w:rPr>
          <w:rStyle w:val="HTML"/>
        </w:rPr>
        <w:t>USDT</w:t>
      </w:r>
    </w:p>
    <w:p w:rsidR="00000000" w:rsidRDefault="00000000">
      <w:pPr>
        <w:pStyle w:val="HTML0"/>
        <w:divId w:val="2110078020"/>
        <w:rPr>
          <w:rStyle w:val="HTML"/>
        </w:rPr>
      </w:pPr>
    </w:p>
    <w:p w:rsidR="00000000" w:rsidRDefault="00000000">
      <w:pPr>
        <w:pStyle w:val="HTML0"/>
        <w:divId w:val="430276108"/>
        <w:rPr>
          <w:rStyle w:val="HTML"/>
          <w:vanish/>
        </w:rPr>
      </w:pPr>
      <w:r>
        <w:rPr>
          <w:rStyle w:val="kn"/>
          <w:vanish/>
        </w:rPr>
        <w:t>import</w:t>
      </w:r>
      <w:r>
        <w:rPr>
          <w:rStyle w:val="HTML"/>
          <w:vanish/>
        </w:rPr>
        <w:t xml:space="preserve"> </w:t>
      </w:r>
      <w:r>
        <w:rPr>
          <w:rStyle w:val="nn"/>
          <w:vanish/>
        </w:rPr>
        <w:t>okx.Funding</w:t>
      </w:r>
      <w:r>
        <w:rPr>
          <w:rStyle w:val="HTML"/>
          <w:vanish/>
        </w:rPr>
        <w:t xml:space="preserve"> </w:t>
      </w:r>
      <w:r>
        <w:rPr>
          <w:rStyle w:val="k"/>
          <w:vanish/>
        </w:rPr>
        <w:t>as</w:t>
      </w:r>
      <w:r>
        <w:rPr>
          <w:rStyle w:val="HTML"/>
          <w:vanish/>
        </w:rPr>
        <w:t xml:space="preserve"> </w:t>
      </w:r>
      <w:r>
        <w:rPr>
          <w:rStyle w:val="n"/>
          <w:vanish/>
        </w:rPr>
        <w:t>Funding</w:t>
      </w:r>
    </w:p>
    <w:p w:rsidR="00000000" w:rsidRDefault="00000000">
      <w:pPr>
        <w:pStyle w:val="HTML0"/>
        <w:divId w:val="430276108"/>
        <w:rPr>
          <w:rStyle w:val="HTML"/>
          <w:vanish/>
        </w:rPr>
      </w:pPr>
    </w:p>
    <w:p w:rsidR="00000000" w:rsidRDefault="00000000">
      <w:pPr>
        <w:pStyle w:val="HTML0"/>
        <w:divId w:val="430276108"/>
        <w:rPr>
          <w:rStyle w:val="c1"/>
          <w:vanish/>
        </w:rPr>
      </w:pPr>
      <w:r>
        <w:rPr>
          <w:rStyle w:val="c1"/>
          <w:vanish/>
        </w:rPr>
        <w:t># API initialization</w:t>
      </w:r>
    </w:p>
    <w:p w:rsidR="00000000" w:rsidRDefault="00000000">
      <w:pPr>
        <w:pStyle w:val="HTML0"/>
        <w:divId w:val="430276108"/>
        <w:rPr>
          <w:rStyle w:val="HTML"/>
          <w:vanish/>
        </w:rPr>
      </w:pPr>
      <w:r>
        <w:rPr>
          <w:rStyle w:val="n"/>
          <w:vanish/>
        </w:rPr>
        <w:t>apikey</w:t>
      </w:r>
      <w:r>
        <w:rPr>
          <w:rStyle w:val="HTML"/>
          <w:vanish/>
        </w:rPr>
        <w:t xml:space="preserve"> </w:t>
      </w:r>
      <w:r>
        <w:rPr>
          <w:rStyle w:val="o"/>
          <w:vanish/>
        </w:rPr>
        <w:t>=</w:t>
      </w:r>
      <w:r>
        <w:rPr>
          <w:rStyle w:val="HTML"/>
          <w:vanish/>
        </w:rPr>
        <w:t xml:space="preserve"> </w:t>
      </w:r>
      <w:r>
        <w:rPr>
          <w:rStyle w:val="s"/>
          <w:vanish/>
        </w:rPr>
        <w:t>"YOUR_API_KEY"</w:t>
      </w:r>
    </w:p>
    <w:p w:rsidR="00000000" w:rsidRDefault="00000000">
      <w:pPr>
        <w:pStyle w:val="HTML0"/>
        <w:divId w:val="430276108"/>
        <w:rPr>
          <w:rStyle w:val="HTML"/>
          <w:vanish/>
        </w:rPr>
      </w:pPr>
      <w:r>
        <w:rPr>
          <w:rStyle w:val="n"/>
          <w:vanish/>
        </w:rPr>
        <w:t>secretkey</w:t>
      </w:r>
      <w:r>
        <w:rPr>
          <w:rStyle w:val="HTML"/>
          <w:vanish/>
        </w:rPr>
        <w:t xml:space="preserve"> </w:t>
      </w:r>
      <w:r>
        <w:rPr>
          <w:rStyle w:val="o"/>
          <w:vanish/>
        </w:rPr>
        <w:t>=</w:t>
      </w:r>
      <w:r>
        <w:rPr>
          <w:rStyle w:val="HTML"/>
          <w:vanish/>
        </w:rPr>
        <w:t xml:space="preserve"> </w:t>
      </w:r>
      <w:r>
        <w:rPr>
          <w:rStyle w:val="s"/>
          <w:vanish/>
        </w:rPr>
        <w:t>"YOUR_SECRET_KEY"</w:t>
      </w:r>
    </w:p>
    <w:p w:rsidR="00000000" w:rsidRDefault="00000000">
      <w:pPr>
        <w:pStyle w:val="HTML0"/>
        <w:divId w:val="430276108"/>
        <w:rPr>
          <w:rStyle w:val="HTML"/>
          <w:vanish/>
        </w:rPr>
      </w:pPr>
      <w:r>
        <w:rPr>
          <w:rStyle w:val="n"/>
          <w:vanish/>
        </w:rPr>
        <w:t>passphrase</w:t>
      </w:r>
      <w:r>
        <w:rPr>
          <w:rStyle w:val="HTML"/>
          <w:vanish/>
        </w:rPr>
        <w:t xml:space="preserve"> </w:t>
      </w:r>
      <w:r>
        <w:rPr>
          <w:rStyle w:val="o"/>
          <w:vanish/>
        </w:rPr>
        <w:t>=</w:t>
      </w:r>
      <w:r>
        <w:rPr>
          <w:rStyle w:val="HTML"/>
          <w:vanish/>
        </w:rPr>
        <w:t xml:space="preserve"> </w:t>
      </w:r>
      <w:r>
        <w:rPr>
          <w:rStyle w:val="s"/>
          <w:vanish/>
        </w:rPr>
        <w:t>"YOUR_PASSPHRASE"</w:t>
      </w:r>
    </w:p>
    <w:p w:rsidR="00000000" w:rsidRDefault="00000000">
      <w:pPr>
        <w:pStyle w:val="HTML0"/>
        <w:divId w:val="430276108"/>
        <w:rPr>
          <w:rStyle w:val="HTML"/>
          <w:vanish/>
        </w:rPr>
      </w:pPr>
    </w:p>
    <w:p w:rsidR="00000000" w:rsidRDefault="00000000">
      <w:pPr>
        <w:pStyle w:val="HTML0"/>
        <w:divId w:val="430276108"/>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 0, Demo trading: 1</w:t>
      </w:r>
    </w:p>
    <w:p w:rsidR="00000000" w:rsidRDefault="00000000">
      <w:pPr>
        <w:pStyle w:val="HTML0"/>
        <w:divId w:val="430276108"/>
        <w:rPr>
          <w:rStyle w:val="HTML"/>
          <w:vanish/>
        </w:rPr>
      </w:pPr>
    </w:p>
    <w:p w:rsidR="00000000" w:rsidRDefault="00000000">
      <w:pPr>
        <w:pStyle w:val="HTML0"/>
        <w:divId w:val="430276108"/>
        <w:rPr>
          <w:rStyle w:val="HTML"/>
          <w:vanish/>
        </w:rPr>
      </w:pPr>
      <w:r>
        <w:rPr>
          <w:rStyle w:val="n"/>
          <w:vanish/>
        </w:rPr>
        <w:t>fundingAPI</w:t>
      </w:r>
      <w:r>
        <w:rPr>
          <w:rStyle w:val="HTML"/>
          <w:vanish/>
        </w:rPr>
        <w:t xml:space="preserve"> </w:t>
      </w:r>
      <w:r>
        <w:rPr>
          <w:rStyle w:val="o"/>
          <w:vanish/>
        </w:rPr>
        <w:t>=</w:t>
      </w:r>
      <w:r>
        <w:rPr>
          <w:rStyle w:val="HTML"/>
          <w:vanish/>
        </w:rPr>
        <w:t xml:space="preserve"> </w:t>
      </w:r>
      <w:r>
        <w:rPr>
          <w:rStyle w:val="n"/>
          <w:vanish/>
        </w:rPr>
        <w:t>Funding</w:t>
      </w:r>
      <w:r>
        <w:rPr>
          <w:rStyle w:val="p"/>
          <w:vanish/>
        </w:rPr>
        <w:t>.</w:t>
      </w:r>
      <w:r>
        <w:rPr>
          <w:rStyle w:val="n"/>
          <w:vanish/>
        </w:rPr>
        <w:t>FundingAPI</w:t>
      </w:r>
      <w:r>
        <w:rPr>
          <w:rStyle w:val="p"/>
          <w:vanish/>
        </w:rPr>
        <w:t>(</w:t>
      </w:r>
      <w:r>
        <w:rPr>
          <w:rStyle w:val="n"/>
          <w:vanish/>
        </w:rPr>
        <w:t>apikey</w:t>
      </w:r>
      <w:r>
        <w:rPr>
          <w:rStyle w:val="p"/>
          <w:vanish/>
        </w:rPr>
        <w:t>,</w:t>
      </w:r>
      <w:r>
        <w:rPr>
          <w:rStyle w:val="HTML"/>
          <w:vanish/>
        </w:rPr>
        <w:t xml:space="preserve"> </w:t>
      </w:r>
      <w:r>
        <w:rPr>
          <w:rStyle w:val="n"/>
          <w:vanish/>
        </w:rPr>
        <w:t>secretkey</w:t>
      </w:r>
      <w:r>
        <w:rPr>
          <w:rStyle w:val="p"/>
          <w:vanish/>
        </w:rPr>
        <w:t>,</w:t>
      </w:r>
      <w:r>
        <w:rPr>
          <w:rStyle w:val="HTML"/>
          <w:vanish/>
        </w:rPr>
        <w:t xml:space="preserve"> </w:t>
      </w:r>
      <w:r>
        <w:rPr>
          <w:rStyle w:val="n"/>
          <w:vanish/>
        </w:rPr>
        <w:t>passphrase</w:t>
      </w:r>
      <w:r>
        <w:rPr>
          <w:rStyle w:val="p"/>
          <w:vanish/>
        </w:rPr>
        <w:t>,</w:t>
      </w:r>
      <w:r>
        <w:rPr>
          <w:rStyle w:val="HTML"/>
          <w:vanish/>
        </w:rPr>
        <w:t xml:space="preserve"> </w:t>
      </w:r>
      <w:r>
        <w:rPr>
          <w:rStyle w:val="bp"/>
          <w:vanish/>
        </w:rPr>
        <w:t>False</w:t>
      </w:r>
      <w:r>
        <w:rPr>
          <w:rStyle w:val="p"/>
          <w:vanish/>
        </w:rPr>
        <w:t>,</w:t>
      </w:r>
      <w:r>
        <w:rPr>
          <w:rStyle w:val="HTML"/>
          <w:vanish/>
        </w:rPr>
        <w:t xml:space="preserve"> </w:t>
      </w:r>
      <w:r>
        <w:rPr>
          <w:rStyle w:val="n"/>
          <w:vanish/>
        </w:rPr>
        <w:t>flag</w:t>
      </w:r>
      <w:r>
        <w:rPr>
          <w:rStyle w:val="p"/>
          <w:vanish/>
        </w:rPr>
        <w:t>)</w:t>
      </w:r>
    </w:p>
    <w:p w:rsidR="00000000" w:rsidRDefault="00000000">
      <w:pPr>
        <w:pStyle w:val="HTML0"/>
        <w:divId w:val="430276108"/>
        <w:rPr>
          <w:rStyle w:val="HTML"/>
          <w:vanish/>
        </w:rPr>
      </w:pPr>
    </w:p>
    <w:p w:rsidR="00000000" w:rsidRDefault="00000000">
      <w:pPr>
        <w:pStyle w:val="HTML0"/>
        <w:divId w:val="430276108"/>
        <w:rPr>
          <w:rStyle w:val="c1"/>
          <w:vanish/>
        </w:rPr>
      </w:pPr>
      <w:r>
        <w:rPr>
          <w:rStyle w:val="c1"/>
          <w:vanish/>
        </w:rPr>
        <w:t># Get saving balance</w:t>
      </w:r>
    </w:p>
    <w:p w:rsidR="00000000" w:rsidRDefault="00000000">
      <w:pPr>
        <w:pStyle w:val="HTML0"/>
        <w:divId w:val="430276108"/>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fundingAPI</w:t>
      </w:r>
      <w:r>
        <w:rPr>
          <w:rStyle w:val="p"/>
          <w:vanish/>
        </w:rPr>
        <w:t>.</w:t>
      </w:r>
      <w:r>
        <w:rPr>
          <w:rStyle w:val="n"/>
          <w:vanish/>
        </w:rPr>
        <w:t>get_saving_balance</w:t>
      </w:r>
      <w:r>
        <w:rPr>
          <w:rStyle w:val="p"/>
          <w:vanish/>
        </w:rPr>
        <w:t>(</w:t>
      </w:r>
    </w:p>
    <w:p w:rsidR="00000000" w:rsidRDefault="00000000">
      <w:pPr>
        <w:pStyle w:val="HTML0"/>
        <w:divId w:val="430276108"/>
        <w:rPr>
          <w:rStyle w:val="HTML"/>
          <w:vanish/>
        </w:rPr>
      </w:pPr>
      <w:r>
        <w:rPr>
          <w:rStyle w:val="HTML"/>
          <w:vanish/>
        </w:rPr>
        <w:t xml:space="preserve">    </w:t>
      </w:r>
      <w:r>
        <w:rPr>
          <w:rStyle w:val="n"/>
          <w:vanish/>
        </w:rPr>
        <w:t>ccy</w:t>
      </w:r>
      <w:r>
        <w:rPr>
          <w:rStyle w:val="o"/>
          <w:vanish/>
        </w:rPr>
        <w:t>=</w:t>
      </w:r>
      <w:r>
        <w:rPr>
          <w:rStyle w:val="s"/>
          <w:vanish/>
        </w:rPr>
        <w:t>"USDC"</w:t>
      </w:r>
    </w:p>
    <w:p w:rsidR="00000000" w:rsidRDefault="00000000">
      <w:pPr>
        <w:pStyle w:val="HTML0"/>
        <w:divId w:val="430276108"/>
        <w:rPr>
          <w:rStyle w:val="HTML"/>
          <w:vanish/>
        </w:rPr>
      </w:pPr>
      <w:r>
        <w:rPr>
          <w:rStyle w:val="p"/>
          <w:vanish/>
        </w:rPr>
        <w:t>)</w:t>
      </w:r>
    </w:p>
    <w:p w:rsidR="00000000" w:rsidRDefault="00000000">
      <w:pPr>
        <w:pStyle w:val="HTML0"/>
        <w:divId w:val="430276108"/>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780"/>
        <w:gridCol w:w="1058"/>
        <w:gridCol w:w="2235"/>
      </w:tblGrid>
      <w:tr w:rsidR="00000000">
        <w:trPr>
          <w:divId w:val="175387555"/>
          <w:tblHeader/>
          <w:tblCellSpacing w:w="15" w:type="dxa"/>
        </w:trPr>
        <w:tc>
          <w:tcPr>
            <w:tcW w:w="0" w:type="auto"/>
            <w:vAlign w:val="center"/>
            <w:hideMark/>
          </w:tcPr>
          <w:p w:rsidR="00000000" w:rsidRDefault="00000000">
            <w:pPr>
              <w:rPr>
                <w:b/>
                <w:bCs/>
              </w:rPr>
            </w:pPr>
            <w:r>
              <w:rPr>
                <w:rStyle w:val="a6"/>
              </w:rPr>
              <w:t>Parameters</w:t>
            </w:r>
          </w:p>
        </w:tc>
        <w:tc>
          <w:tcPr>
            <w:tcW w:w="0" w:type="auto"/>
            <w:vAlign w:val="center"/>
            <w:hideMark/>
          </w:tcPr>
          <w:p w:rsidR="00000000" w:rsidRDefault="00000000">
            <w:pPr>
              <w:rPr>
                <w:b/>
                <w:bCs/>
              </w:rPr>
            </w:pPr>
            <w:r>
              <w:rPr>
                <w:rStyle w:val="a6"/>
              </w:rPr>
              <w:t>Types</w:t>
            </w:r>
          </w:p>
        </w:tc>
        <w:tc>
          <w:tcPr>
            <w:tcW w:w="0" w:type="auto"/>
            <w:vAlign w:val="center"/>
            <w:hideMark/>
          </w:tcPr>
          <w:p w:rsidR="00000000" w:rsidRDefault="00000000">
            <w:pPr>
              <w:rPr>
                <w:b/>
                <w:bCs/>
              </w:rPr>
            </w:pPr>
            <w:r>
              <w:rPr>
                <w:rStyle w:val="a6"/>
              </w:rPr>
              <w:t>Required</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Currency, e.g. </w:t>
            </w:r>
            <w:r>
              <w:rPr>
                <w:rStyle w:val="HTML"/>
              </w:rPr>
              <w:t>BTC</w:t>
            </w:r>
          </w:p>
        </w:tc>
      </w:tr>
    </w:tbl>
    <w:p w:rsidR="00000000" w:rsidRDefault="00000000">
      <w:pPr>
        <w:pStyle w:val="a5"/>
        <w:ind w:left="720" w:right="720"/>
        <w:divId w:val="1424180083"/>
      </w:pPr>
      <w:r>
        <w:t>Response Example</w:t>
      </w:r>
    </w:p>
    <w:p w:rsidR="00000000" w:rsidRDefault="00000000">
      <w:pPr>
        <w:pStyle w:val="HTML0"/>
        <w:divId w:val="560989080"/>
        <w:rPr>
          <w:rStyle w:val="w"/>
        </w:rPr>
      </w:pPr>
      <w:r>
        <w:rPr>
          <w:rStyle w:val="p"/>
        </w:rPr>
        <w:t>{</w:t>
      </w:r>
    </w:p>
    <w:p w:rsidR="00000000" w:rsidRDefault="00000000">
      <w:pPr>
        <w:pStyle w:val="HTML0"/>
        <w:divId w:val="560989080"/>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560989080"/>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560989080"/>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560989080"/>
        <w:rPr>
          <w:rStyle w:val="w"/>
        </w:rPr>
      </w:pPr>
      <w:r>
        <w:rPr>
          <w:rStyle w:val="w"/>
        </w:rPr>
        <w:t xml:space="preserve">        </w:t>
      </w:r>
      <w:r>
        <w:rPr>
          <w:rStyle w:val="p"/>
        </w:rPr>
        <w:t>{</w:t>
      </w:r>
    </w:p>
    <w:p w:rsidR="00000000" w:rsidRDefault="00000000">
      <w:pPr>
        <w:pStyle w:val="HTML0"/>
        <w:divId w:val="560989080"/>
        <w:rPr>
          <w:rStyle w:val="w"/>
        </w:rPr>
      </w:pPr>
      <w:r>
        <w:rPr>
          <w:rStyle w:val="w"/>
        </w:rPr>
        <w:t xml:space="preserve">            </w:t>
      </w:r>
      <w:r>
        <w:rPr>
          <w:rStyle w:val="nl"/>
        </w:rPr>
        <w:t>"earnings"</w:t>
      </w:r>
      <w:r>
        <w:rPr>
          <w:rStyle w:val="p"/>
        </w:rPr>
        <w:t>:</w:t>
      </w:r>
      <w:r>
        <w:rPr>
          <w:rStyle w:val="w"/>
        </w:rPr>
        <w:t xml:space="preserve"> </w:t>
      </w:r>
      <w:r>
        <w:rPr>
          <w:rStyle w:val="s2"/>
        </w:rPr>
        <w:t>"0.0010737388791526"</w:t>
      </w:r>
      <w:r>
        <w:rPr>
          <w:rStyle w:val="p"/>
        </w:rPr>
        <w:t>,</w:t>
      </w:r>
    </w:p>
    <w:p w:rsidR="00000000" w:rsidRDefault="00000000">
      <w:pPr>
        <w:pStyle w:val="HTML0"/>
        <w:divId w:val="560989080"/>
        <w:rPr>
          <w:rStyle w:val="w"/>
        </w:rPr>
      </w:pPr>
      <w:r>
        <w:rPr>
          <w:rStyle w:val="w"/>
        </w:rPr>
        <w:t xml:space="preserve">            </w:t>
      </w:r>
      <w:r>
        <w:rPr>
          <w:rStyle w:val="nl"/>
        </w:rPr>
        <w:t>"redemptAmt"</w:t>
      </w:r>
      <w:r>
        <w:rPr>
          <w:rStyle w:val="p"/>
        </w:rPr>
        <w:t>:</w:t>
      </w:r>
      <w:r>
        <w:rPr>
          <w:rStyle w:val="w"/>
        </w:rPr>
        <w:t xml:space="preserve"> </w:t>
      </w:r>
      <w:r>
        <w:rPr>
          <w:rStyle w:val="s2"/>
        </w:rPr>
        <w:t>""</w:t>
      </w:r>
      <w:r>
        <w:rPr>
          <w:rStyle w:val="p"/>
        </w:rPr>
        <w:t>,</w:t>
      </w:r>
    </w:p>
    <w:p w:rsidR="00000000" w:rsidRDefault="00000000">
      <w:pPr>
        <w:pStyle w:val="HTML0"/>
        <w:divId w:val="560989080"/>
        <w:rPr>
          <w:rStyle w:val="w"/>
        </w:rPr>
      </w:pPr>
      <w:r>
        <w:rPr>
          <w:rStyle w:val="w"/>
        </w:rPr>
        <w:t xml:space="preserve">            </w:t>
      </w:r>
      <w:r>
        <w:rPr>
          <w:rStyle w:val="nl"/>
        </w:rPr>
        <w:t>"rate"</w:t>
      </w:r>
      <w:r>
        <w:rPr>
          <w:rStyle w:val="p"/>
        </w:rPr>
        <w:t>:</w:t>
      </w:r>
      <w:r>
        <w:rPr>
          <w:rStyle w:val="w"/>
        </w:rPr>
        <w:t xml:space="preserve"> </w:t>
      </w:r>
      <w:r>
        <w:rPr>
          <w:rStyle w:val="s2"/>
        </w:rPr>
        <w:t>"0.0100000000000000"</w:t>
      </w:r>
      <w:r>
        <w:rPr>
          <w:rStyle w:val="p"/>
        </w:rPr>
        <w:t>,</w:t>
      </w:r>
    </w:p>
    <w:p w:rsidR="00000000" w:rsidRDefault="00000000">
      <w:pPr>
        <w:pStyle w:val="HTML0"/>
        <w:divId w:val="560989080"/>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560989080"/>
        <w:rPr>
          <w:rStyle w:val="w"/>
        </w:rPr>
      </w:pPr>
      <w:r>
        <w:rPr>
          <w:rStyle w:val="w"/>
        </w:rPr>
        <w:t xml:space="preserve">            </w:t>
      </w:r>
      <w:r>
        <w:rPr>
          <w:rStyle w:val="nl"/>
        </w:rPr>
        <w:t>"amt"</w:t>
      </w:r>
      <w:r>
        <w:rPr>
          <w:rStyle w:val="p"/>
        </w:rPr>
        <w:t>:</w:t>
      </w:r>
      <w:r>
        <w:rPr>
          <w:rStyle w:val="w"/>
        </w:rPr>
        <w:t xml:space="preserve"> </w:t>
      </w:r>
      <w:r>
        <w:rPr>
          <w:rStyle w:val="s2"/>
        </w:rPr>
        <w:t>"11.0010737453457821"</w:t>
      </w:r>
      <w:r>
        <w:rPr>
          <w:rStyle w:val="p"/>
        </w:rPr>
        <w:t>,</w:t>
      </w:r>
    </w:p>
    <w:p w:rsidR="00000000" w:rsidRDefault="00000000">
      <w:pPr>
        <w:pStyle w:val="HTML0"/>
        <w:divId w:val="560989080"/>
        <w:rPr>
          <w:rStyle w:val="w"/>
        </w:rPr>
      </w:pPr>
      <w:r>
        <w:rPr>
          <w:rStyle w:val="w"/>
        </w:rPr>
        <w:t xml:space="preserve">            </w:t>
      </w:r>
      <w:r>
        <w:rPr>
          <w:rStyle w:val="nl"/>
        </w:rPr>
        <w:t>"loanAmt"</w:t>
      </w:r>
      <w:r>
        <w:rPr>
          <w:rStyle w:val="p"/>
        </w:rPr>
        <w:t>:</w:t>
      </w:r>
      <w:r>
        <w:rPr>
          <w:rStyle w:val="w"/>
        </w:rPr>
        <w:t xml:space="preserve"> </w:t>
      </w:r>
      <w:r>
        <w:rPr>
          <w:rStyle w:val="s2"/>
        </w:rPr>
        <w:t>"11.0010630707982819"</w:t>
      </w:r>
      <w:r>
        <w:rPr>
          <w:rStyle w:val="p"/>
        </w:rPr>
        <w:t>,</w:t>
      </w:r>
    </w:p>
    <w:p w:rsidR="00000000" w:rsidRDefault="00000000">
      <w:pPr>
        <w:pStyle w:val="HTML0"/>
        <w:divId w:val="560989080"/>
        <w:rPr>
          <w:rStyle w:val="w"/>
        </w:rPr>
      </w:pPr>
      <w:r>
        <w:rPr>
          <w:rStyle w:val="w"/>
        </w:rPr>
        <w:t xml:space="preserve">            </w:t>
      </w:r>
      <w:r>
        <w:rPr>
          <w:rStyle w:val="nl"/>
        </w:rPr>
        <w:t>"pendingAmt"</w:t>
      </w:r>
      <w:r>
        <w:rPr>
          <w:rStyle w:val="p"/>
        </w:rPr>
        <w:t>:</w:t>
      </w:r>
      <w:r>
        <w:rPr>
          <w:rStyle w:val="w"/>
        </w:rPr>
        <w:t xml:space="preserve"> </w:t>
      </w:r>
      <w:r>
        <w:rPr>
          <w:rStyle w:val="s2"/>
        </w:rPr>
        <w:t>"0.0000106745475002"</w:t>
      </w:r>
    </w:p>
    <w:p w:rsidR="00000000" w:rsidRDefault="00000000">
      <w:pPr>
        <w:pStyle w:val="HTML0"/>
        <w:divId w:val="560989080"/>
        <w:rPr>
          <w:rStyle w:val="w"/>
        </w:rPr>
      </w:pPr>
      <w:r>
        <w:rPr>
          <w:rStyle w:val="w"/>
        </w:rPr>
        <w:t xml:space="preserve">        </w:t>
      </w:r>
      <w:r>
        <w:rPr>
          <w:rStyle w:val="p"/>
        </w:rPr>
        <w:t>}</w:t>
      </w:r>
    </w:p>
    <w:p w:rsidR="00000000" w:rsidRDefault="00000000">
      <w:pPr>
        <w:pStyle w:val="HTML0"/>
        <w:divId w:val="560989080"/>
        <w:rPr>
          <w:rStyle w:val="w"/>
        </w:rPr>
      </w:pPr>
      <w:r>
        <w:rPr>
          <w:rStyle w:val="w"/>
        </w:rPr>
        <w:t xml:space="preserve">    </w:t>
      </w:r>
      <w:r>
        <w:rPr>
          <w:rStyle w:val="p"/>
        </w:rPr>
        <w:t>]</w:t>
      </w:r>
    </w:p>
    <w:p w:rsidR="00000000" w:rsidRDefault="00000000">
      <w:pPr>
        <w:pStyle w:val="HTML0"/>
        <w:divId w:val="560989080"/>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780"/>
        <w:gridCol w:w="367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Currency</w:t>
            </w:r>
          </w:p>
        </w:tc>
      </w:tr>
      <w:tr w:rsidR="00000000">
        <w:trPr>
          <w:divId w:val="175387555"/>
          <w:tblCellSpacing w:w="15" w:type="dxa"/>
        </w:trPr>
        <w:tc>
          <w:tcPr>
            <w:tcW w:w="0" w:type="auto"/>
            <w:vAlign w:val="center"/>
            <w:hideMark/>
          </w:tcPr>
          <w:p w:rsidR="00000000" w:rsidRDefault="00000000">
            <w:r>
              <w:t>amt</w:t>
            </w:r>
          </w:p>
        </w:tc>
        <w:tc>
          <w:tcPr>
            <w:tcW w:w="0" w:type="auto"/>
            <w:vAlign w:val="center"/>
            <w:hideMark/>
          </w:tcPr>
          <w:p w:rsidR="00000000" w:rsidRDefault="00000000">
            <w:r>
              <w:t>String</w:t>
            </w:r>
          </w:p>
        </w:tc>
        <w:tc>
          <w:tcPr>
            <w:tcW w:w="0" w:type="auto"/>
            <w:vAlign w:val="center"/>
            <w:hideMark/>
          </w:tcPr>
          <w:p w:rsidR="00000000" w:rsidRDefault="00000000">
            <w:r>
              <w:t>Currency amount</w:t>
            </w:r>
          </w:p>
        </w:tc>
      </w:tr>
      <w:tr w:rsidR="00000000">
        <w:trPr>
          <w:divId w:val="175387555"/>
          <w:tblCellSpacing w:w="15" w:type="dxa"/>
        </w:trPr>
        <w:tc>
          <w:tcPr>
            <w:tcW w:w="0" w:type="auto"/>
            <w:vAlign w:val="center"/>
            <w:hideMark/>
          </w:tcPr>
          <w:p w:rsidR="00000000" w:rsidRDefault="00000000">
            <w:r>
              <w:t>earnings</w:t>
            </w:r>
          </w:p>
        </w:tc>
        <w:tc>
          <w:tcPr>
            <w:tcW w:w="0" w:type="auto"/>
            <w:vAlign w:val="center"/>
            <w:hideMark/>
          </w:tcPr>
          <w:p w:rsidR="00000000" w:rsidRDefault="00000000">
            <w:r>
              <w:t>String</w:t>
            </w:r>
          </w:p>
        </w:tc>
        <w:tc>
          <w:tcPr>
            <w:tcW w:w="0" w:type="auto"/>
            <w:vAlign w:val="center"/>
            <w:hideMark/>
          </w:tcPr>
          <w:p w:rsidR="00000000" w:rsidRDefault="00000000">
            <w:r>
              <w:t>Currency earnings</w:t>
            </w:r>
          </w:p>
        </w:tc>
      </w:tr>
      <w:tr w:rsidR="00000000">
        <w:trPr>
          <w:divId w:val="175387555"/>
          <w:tblCellSpacing w:w="15" w:type="dxa"/>
        </w:trPr>
        <w:tc>
          <w:tcPr>
            <w:tcW w:w="0" w:type="auto"/>
            <w:vAlign w:val="center"/>
            <w:hideMark/>
          </w:tcPr>
          <w:p w:rsidR="00000000" w:rsidRDefault="00000000">
            <w:r>
              <w:t>rate</w:t>
            </w:r>
          </w:p>
        </w:tc>
        <w:tc>
          <w:tcPr>
            <w:tcW w:w="0" w:type="auto"/>
            <w:vAlign w:val="center"/>
            <w:hideMark/>
          </w:tcPr>
          <w:p w:rsidR="00000000" w:rsidRDefault="00000000">
            <w:r>
              <w:t>String</w:t>
            </w:r>
          </w:p>
        </w:tc>
        <w:tc>
          <w:tcPr>
            <w:tcW w:w="0" w:type="auto"/>
            <w:vAlign w:val="center"/>
            <w:hideMark/>
          </w:tcPr>
          <w:p w:rsidR="00000000" w:rsidRDefault="00000000">
            <w:r>
              <w:t>Lending rate</w:t>
            </w:r>
          </w:p>
        </w:tc>
      </w:tr>
      <w:tr w:rsidR="00000000">
        <w:trPr>
          <w:divId w:val="175387555"/>
          <w:tblCellSpacing w:w="15" w:type="dxa"/>
        </w:trPr>
        <w:tc>
          <w:tcPr>
            <w:tcW w:w="0" w:type="auto"/>
            <w:vAlign w:val="center"/>
            <w:hideMark/>
          </w:tcPr>
          <w:p w:rsidR="00000000" w:rsidRDefault="00000000">
            <w:r>
              <w:t>loanAmt</w:t>
            </w:r>
          </w:p>
        </w:tc>
        <w:tc>
          <w:tcPr>
            <w:tcW w:w="0" w:type="auto"/>
            <w:vAlign w:val="center"/>
            <w:hideMark/>
          </w:tcPr>
          <w:p w:rsidR="00000000" w:rsidRDefault="00000000">
            <w:r>
              <w:t>String</w:t>
            </w:r>
          </w:p>
        </w:tc>
        <w:tc>
          <w:tcPr>
            <w:tcW w:w="0" w:type="auto"/>
            <w:vAlign w:val="center"/>
            <w:hideMark/>
          </w:tcPr>
          <w:p w:rsidR="00000000" w:rsidRDefault="00000000">
            <w:r>
              <w:t>Lending amount</w:t>
            </w:r>
          </w:p>
        </w:tc>
      </w:tr>
      <w:tr w:rsidR="00000000">
        <w:trPr>
          <w:divId w:val="175387555"/>
          <w:tblCellSpacing w:w="15" w:type="dxa"/>
        </w:trPr>
        <w:tc>
          <w:tcPr>
            <w:tcW w:w="0" w:type="auto"/>
            <w:vAlign w:val="center"/>
            <w:hideMark/>
          </w:tcPr>
          <w:p w:rsidR="00000000" w:rsidRDefault="00000000">
            <w:r>
              <w:t>pendingAmt</w:t>
            </w:r>
          </w:p>
        </w:tc>
        <w:tc>
          <w:tcPr>
            <w:tcW w:w="0" w:type="auto"/>
            <w:vAlign w:val="center"/>
            <w:hideMark/>
          </w:tcPr>
          <w:p w:rsidR="00000000" w:rsidRDefault="00000000">
            <w:r>
              <w:t>String</w:t>
            </w:r>
          </w:p>
        </w:tc>
        <w:tc>
          <w:tcPr>
            <w:tcW w:w="0" w:type="auto"/>
            <w:vAlign w:val="center"/>
            <w:hideMark/>
          </w:tcPr>
          <w:p w:rsidR="00000000" w:rsidRDefault="00000000">
            <w:r>
              <w:t>Pending amount</w:t>
            </w:r>
          </w:p>
        </w:tc>
      </w:tr>
      <w:tr w:rsidR="00000000">
        <w:trPr>
          <w:divId w:val="175387555"/>
          <w:tblCellSpacing w:w="15" w:type="dxa"/>
        </w:trPr>
        <w:tc>
          <w:tcPr>
            <w:tcW w:w="0" w:type="auto"/>
            <w:vAlign w:val="center"/>
            <w:hideMark/>
          </w:tcPr>
          <w:p w:rsidR="00000000" w:rsidRDefault="00000000">
            <w:r>
              <w:t>redemptAmt</w:t>
            </w:r>
          </w:p>
        </w:tc>
        <w:tc>
          <w:tcPr>
            <w:tcW w:w="0" w:type="auto"/>
            <w:vAlign w:val="center"/>
            <w:hideMark/>
          </w:tcPr>
          <w:p w:rsidR="00000000" w:rsidRDefault="00000000">
            <w:r>
              <w:t>String</w:t>
            </w:r>
          </w:p>
        </w:tc>
        <w:tc>
          <w:tcPr>
            <w:tcW w:w="0" w:type="auto"/>
            <w:vAlign w:val="center"/>
            <w:hideMark/>
          </w:tcPr>
          <w:p w:rsidR="00000000" w:rsidRDefault="00000000">
            <w:del w:id="46" w:author="Unknown">
              <w:r>
                <w:delText>Redempting amount</w:delText>
              </w:r>
            </w:del>
            <w:r>
              <w:t xml:space="preserve"> (Deprecated)</w:t>
            </w:r>
          </w:p>
        </w:tc>
      </w:tr>
    </w:tbl>
    <w:p w:rsidR="00000000" w:rsidRDefault="00000000">
      <w:pPr>
        <w:pStyle w:val="3"/>
        <w:divId w:val="175387555"/>
      </w:pPr>
      <w:r>
        <w:t>POST / Savings purchase/redemption</w:t>
      </w:r>
    </w:p>
    <w:p w:rsidR="00000000" w:rsidRDefault="00000000">
      <w:pPr>
        <w:pStyle w:val="a5"/>
        <w:divId w:val="175387555"/>
      </w:pPr>
      <w:r>
        <w:t>Only the assets in the funding account can be used for saving.</w:t>
      </w:r>
    </w:p>
    <w:p w:rsidR="00000000" w:rsidRDefault="00000000">
      <w:pPr>
        <w:pStyle w:val="4"/>
        <w:divId w:val="175387555"/>
      </w:pPr>
      <w:r>
        <w:t>Rate Limit: 6 requests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/api/v5/finance/savings/purchase-redempt</w:t>
      </w:r>
    </w:p>
    <w:p w:rsidR="00000000" w:rsidRDefault="00000000">
      <w:pPr>
        <w:pStyle w:val="a5"/>
        <w:ind w:left="720" w:right="720"/>
        <w:divId w:val="573585960"/>
      </w:pPr>
      <w:r>
        <w:t>Request Example</w:t>
      </w:r>
    </w:p>
    <w:p w:rsidR="00000000" w:rsidRDefault="00000000">
      <w:pPr>
        <w:pStyle w:val="HTML0"/>
        <w:divId w:val="382095364"/>
        <w:rPr>
          <w:rStyle w:val="HTML"/>
        </w:rPr>
      </w:pPr>
      <w:r>
        <w:rPr>
          <w:rStyle w:val="HTML"/>
        </w:rPr>
        <w:t>POST /api/v5/finance/savings/purchase-redempt</w:t>
      </w:r>
    </w:p>
    <w:p w:rsidR="00000000" w:rsidRDefault="00000000">
      <w:pPr>
        <w:pStyle w:val="HTML0"/>
        <w:divId w:val="382095364"/>
        <w:rPr>
          <w:rStyle w:val="HTML"/>
        </w:rPr>
      </w:pPr>
      <w:r>
        <w:rPr>
          <w:rStyle w:val="HTML"/>
        </w:rPr>
        <w:t>body</w:t>
      </w:r>
    </w:p>
    <w:p w:rsidR="00000000" w:rsidRDefault="00000000">
      <w:pPr>
        <w:pStyle w:val="HTML0"/>
        <w:divId w:val="382095364"/>
        <w:rPr>
          <w:rStyle w:val="HTML"/>
        </w:rPr>
      </w:pPr>
      <w:r>
        <w:rPr>
          <w:rStyle w:val="o"/>
        </w:rPr>
        <w:t>{</w:t>
      </w:r>
    </w:p>
    <w:p w:rsidR="00000000" w:rsidRDefault="00000000">
      <w:pPr>
        <w:pStyle w:val="HTML0"/>
        <w:divId w:val="382095364"/>
        <w:rPr>
          <w:rStyle w:val="HTML"/>
        </w:rPr>
      </w:pPr>
      <w:r>
        <w:rPr>
          <w:rStyle w:val="HTML"/>
        </w:rPr>
        <w:t xml:space="preserve">    </w:t>
      </w:r>
      <w:r>
        <w:rPr>
          <w:rStyle w:val="s2"/>
        </w:rPr>
        <w:t>"ccy"</w:t>
      </w:r>
      <w:r>
        <w:rPr>
          <w:rStyle w:val="HTML"/>
        </w:rPr>
        <w:t>:</w:t>
      </w:r>
      <w:r>
        <w:rPr>
          <w:rStyle w:val="s2"/>
        </w:rPr>
        <w:t>"BTC"</w:t>
      </w:r>
      <w:r>
        <w:rPr>
          <w:rStyle w:val="HTML"/>
        </w:rPr>
        <w:t>,</w:t>
      </w:r>
    </w:p>
    <w:p w:rsidR="00000000" w:rsidRDefault="00000000">
      <w:pPr>
        <w:pStyle w:val="HTML0"/>
        <w:divId w:val="382095364"/>
        <w:rPr>
          <w:rStyle w:val="HTML"/>
        </w:rPr>
      </w:pPr>
      <w:r>
        <w:rPr>
          <w:rStyle w:val="HTML"/>
        </w:rPr>
        <w:t xml:space="preserve">    </w:t>
      </w:r>
      <w:r>
        <w:rPr>
          <w:rStyle w:val="s2"/>
        </w:rPr>
        <w:t>"amt"</w:t>
      </w:r>
      <w:r>
        <w:rPr>
          <w:rStyle w:val="HTML"/>
        </w:rPr>
        <w:t>:</w:t>
      </w:r>
      <w:r>
        <w:rPr>
          <w:rStyle w:val="s2"/>
        </w:rPr>
        <w:t>"1"</w:t>
      </w:r>
      <w:r>
        <w:rPr>
          <w:rStyle w:val="HTML"/>
        </w:rPr>
        <w:t>,</w:t>
      </w:r>
    </w:p>
    <w:p w:rsidR="00000000" w:rsidRDefault="00000000">
      <w:pPr>
        <w:pStyle w:val="HTML0"/>
        <w:divId w:val="382095364"/>
        <w:rPr>
          <w:rStyle w:val="HTML"/>
        </w:rPr>
      </w:pPr>
      <w:r>
        <w:rPr>
          <w:rStyle w:val="HTML"/>
        </w:rPr>
        <w:t xml:space="preserve">    </w:t>
      </w:r>
      <w:r>
        <w:rPr>
          <w:rStyle w:val="s2"/>
        </w:rPr>
        <w:t>"side"</w:t>
      </w:r>
      <w:r>
        <w:rPr>
          <w:rStyle w:val="HTML"/>
        </w:rPr>
        <w:t>:</w:t>
      </w:r>
      <w:r>
        <w:rPr>
          <w:rStyle w:val="s2"/>
        </w:rPr>
        <w:t>"purchase"</w:t>
      </w:r>
      <w:r>
        <w:rPr>
          <w:rStyle w:val="HTML"/>
        </w:rPr>
        <w:t>,</w:t>
      </w:r>
    </w:p>
    <w:p w:rsidR="00000000" w:rsidRDefault="00000000">
      <w:pPr>
        <w:pStyle w:val="HTML0"/>
        <w:divId w:val="382095364"/>
        <w:rPr>
          <w:rStyle w:val="HTML"/>
        </w:rPr>
      </w:pPr>
      <w:r>
        <w:rPr>
          <w:rStyle w:val="HTML"/>
        </w:rPr>
        <w:t xml:space="preserve">    </w:t>
      </w:r>
      <w:r>
        <w:rPr>
          <w:rStyle w:val="s2"/>
        </w:rPr>
        <w:t>"rate"</w:t>
      </w:r>
      <w:r>
        <w:rPr>
          <w:rStyle w:val="HTML"/>
        </w:rPr>
        <w:t>:</w:t>
      </w:r>
      <w:r>
        <w:rPr>
          <w:rStyle w:val="s2"/>
        </w:rPr>
        <w:t>"0.01"</w:t>
      </w:r>
    </w:p>
    <w:p w:rsidR="00000000" w:rsidRDefault="00000000">
      <w:pPr>
        <w:pStyle w:val="HTML0"/>
        <w:divId w:val="382095364"/>
        <w:rPr>
          <w:rStyle w:val="HTML"/>
        </w:rPr>
      </w:pPr>
      <w:r>
        <w:rPr>
          <w:rStyle w:val="o"/>
        </w:rPr>
        <w:t>}</w:t>
      </w:r>
    </w:p>
    <w:p w:rsidR="00000000" w:rsidRDefault="00000000">
      <w:pPr>
        <w:pStyle w:val="HTML0"/>
        <w:divId w:val="382095364"/>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Currency, e.g. </w:t>
            </w:r>
            <w:r>
              <w:rPr>
                <w:rStyle w:val="HTML"/>
              </w:rPr>
              <w:t>BTC</w:t>
            </w:r>
          </w:p>
        </w:tc>
      </w:tr>
      <w:tr w:rsidR="00000000">
        <w:trPr>
          <w:divId w:val="175387555"/>
          <w:tblCellSpacing w:w="15" w:type="dxa"/>
        </w:trPr>
        <w:tc>
          <w:tcPr>
            <w:tcW w:w="0" w:type="auto"/>
            <w:vAlign w:val="center"/>
            <w:hideMark/>
          </w:tcPr>
          <w:p w:rsidR="00000000" w:rsidRDefault="00000000">
            <w:r>
              <w:t>amt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Purchase/redemption amount</w:t>
            </w:r>
          </w:p>
        </w:tc>
      </w:tr>
      <w:tr w:rsidR="00000000">
        <w:trPr>
          <w:divId w:val="175387555"/>
          <w:tblCellSpacing w:w="15" w:type="dxa"/>
        </w:trPr>
        <w:tc>
          <w:tcPr>
            <w:tcW w:w="0" w:type="auto"/>
            <w:vAlign w:val="center"/>
            <w:hideMark/>
          </w:tcPr>
          <w:p w:rsidR="00000000" w:rsidRDefault="00000000">
            <w:r>
              <w:t>side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Action type. </w:t>
            </w:r>
            <w:r>
              <w:br/>
            </w:r>
            <w:r>
              <w:rPr>
                <w:rStyle w:val="HTML"/>
              </w:rPr>
              <w:t>purchase</w:t>
            </w:r>
            <w:r>
              <w:t xml:space="preserve">: purchase saving shares </w:t>
            </w:r>
            <w:r>
              <w:br/>
            </w:r>
            <w:r>
              <w:rPr>
                <w:rStyle w:val="HTML"/>
              </w:rPr>
              <w:t>redempt</w:t>
            </w:r>
            <w:r>
              <w:t>: redeem saving shares</w:t>
            </w:r>
          </w:p>
        </w:tc>
      </w:tr>
      <w:tr w:rsidR="00000000">
        <w:trPr>
          <w:divId w:val="175387555"/>
          <w:tblCellSpacing w:w="15" w:type="dxa"/>
        </w:trPr>
        <w:tc>
          <w:tcPr>
            <w:tcW w:w="0" w:type="auto"/>
            <w:vAlign w:val="center"/>
            <w:hideMark/>
          </w:tcPr>
          <w:p w:rsidR="00000000" w:rsidRDefault="00000000">
            <w:r>
              <w:t>rate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Annual purchase rate</w:t>
            </w:r>
            <w:r>
              <w:br/>
              <w:t>Only applicable to purchase saving shares</w:t>
            </w:r>
            <w:r>
              <w:br/>
              <w:t>The interest rate of the new subscription will cover the interest rate of the last subscription</w:t>
            </w:r>
            <w:r>
              <w:br/>
              <w:t>The rate value range is between 1% and 365%</w:t>
            </w:r>
          </w:p>
        </w:tc>
      </w:tr>
    </w:tbl>
    <w:p w:rsidR="00000000" w:rsidRDefault="00000000">
      <w:pPr>
        <w:pStyle w:val="a5"/>
        <w:ind w:left="720" w:right="720"/>
        <w:divId w:val="1097675524"/>
      </w:pPr>
      <w:r>
        <w:t>Response Example</w:t>
      </w:r>
    </w:p>
    <w:p w:rsidR="00000000" w:rsidRDefault="00000000">
      <w:pPr>
        <w:pStyle w:val="HTML0"/>
        <w:divId w:val="755977244"/>
        <w:rPr>
          <w:rStyle w:val="w"/>
        </w:rPr>
      </w:pPr>
      <w:r>
        <w:rPr>
          <w:rStyle w:val="p"/>
        </w:rPr>
        <w:t>{</w:t>
      </w:r>
    </w:p>
    <w:p w:rsidR="00000000" w:rsidRDefault="00000000">
      <w:pPr>
        <w:pStyle w:val="HTML0"/>
        <w:divId w:val="755977244"/>
        <w:rPr>
          <w:rStyle w:val="w"/>
        </w:rPr>
      </w:pPr>
      <w:r>
        <w:rPr>
          <w:rStyle w:val="w"/>
        </w:rPr>
        <w:t xml:space="preserve">    </w:t>
      </w:r>
      <w:r>
        <w:rPr>
          <w:rStyle w:val="nl"/>
        </w:rPr>
        <w:t>"code"</w:t>
      </w:r>
      <w:r>
        <w:rPr>
          <w:rStyle w:val="p"/>
        </w:rPr>
        <w:t>:</w:t>
      </w:r>
      <w:r>
        <w:rPr>
          <w:rStyle w:val="s2"/>
        </w:rPr>
        <w:t>"0"</w:t>
      </w:r>
      <w:r>
        <w:rPr>
          <w:rStyle w:val="p"/>
        </w:rPr>
        <w:t>,</w:t>
      </w:r>
    </w:p>
    <w:p w:rsidR="00000000" w:rsidRDefault="00000000">
      <w:pPr>
        <w:pStyle w:val="HTML0"/>
        <w:divId w:val="755977244"/>
        <w:rPr>
          <w:rStyle w:val="w"/>
        </w:rPr>
      </w:pPr>
      <w:r>
        <w:rPr>
          <w:rStyle w:val="w"/>
        </w:rPr>
        <w:t xml:space="preserve">    </w:t>
      </w:r>
      <w:r>
        <w:rPr>
          <w:rStyle w:val="nl"/>
        </w:rPr>
        <w:t>"msg"</w:t>
      </w:r>
      <w:r>
        <w:rPr>
          <w:rStyle w:val="p"/>
        </w:rPr>
        <w:t>:</w:t>
      </w:r>
      <w:r>
        <w:rPr>
          <w:rStyle w:val="s2"/>
        </w:rPr>
        <w:t>""</w:t>
      </w:r>
      <w:r>
        <w:rPr>
          <w:rStyle w:val="p"/>
        </w:rPr>
        <w:t>,</w:t>
      </w:r>
    </w:p>
    <w:p w:rsidR="00000000" w:rsidRDefault="00000000">
      <w:pPr>
        <w:pStyle w:val="HTML0"/>
        <w:divId w:val="755977244"/>
        <w:rPr>
          <w:rStyle w:val="w"/>
        </w:rPr>
      </w:pPr>
      <w:r>
        <w:rPr>
          <w:rStyle w:val="w"/>
        </w:rPr>
        <w:t xml:space="preserve">    </w:t>
      </w:r>
      <w:r>
        <w:rPr>
          <w:rStyle w:val="nl"/>
        </w:rPr>
        <w:t>"data"</w:t>
      </w:r>
      <w:r>
        <w:rPr>
          <w:rStyle w:val="p"/>
        </w:rPr>
        <w:t>:[</w:t>
      </w:r>
    </w:p>
    <w:p w:rsidR="00000000" w:rsidRDefault="00000000">
      <w:pPr>
        <w:pStyle w:val="HTML0"/>
        <w:divId w:val="755977244"/>
        <w:rPr>
          <w:rStyle w:val="w"/>
        </w:rPr>
      </w:pPr>
      <w:r>
        <w:rPr>
          <w:rStyle w:val="w"/>
        </w:rPr>
        <w:t xml:space="preserve">        </w:t>
      </w:r>
      <w:r>
        <w:rPr>
          <w:rStyle w:val="p"/>
        </w:rPr>
        <w:t>{</w:t>
      </w:r>
    </w:p>
    <w:p w:rsidR="00000000" w:rsidRDefault="00000000">
      <w:pPr>
        <w:pStyle w:val="HTML0"/>
        <w:divId w:val="755977244"/>
        <w:rPr>
          <w:rStyle w:val="w"/>
        </w:rPr>
      </w:pPr>
      <w:r>
        <w:rPr>
          <w:rStyle w:val="w"/>
        </w:rPr>
        <w:t xml:space="preserve">            </w:t>
      </w:r>
      <w:r>
        <w:rPr>
          <w:rStyle w:val="nl"/>
        </w:rPr>
        <w:t>"ccy"</w:t>
      </w:r>
      <w:r>
        <w:rPr>
          <w:rStyle w:val="p"/>
        </w:rPr>
        <w:t>:</w:t>
      </w:r>
      <w:r>
        <w:rPr>
          <w:rStyle w:val="s2"/>
        </w:rPr>
        <w:t>"BTC"</w:t>
      </w:r>
      <w:r>
        <w:rPr>
          <w:rStyle w:val="p"/>
        </w:rPr>
        <w:t>,</w:t>
      </w:r>
    </w:p>
    <w:p w:rsidR="00000000" w:rsidRDefault="00000000">
      <w:pPr>
        <w:pStyle w:val="HTML0"/>
        <w:divId w:val="755977244"/>
        <w:rPr>
          <w:rStyle w:val="w"/>
        </w:rPr>
      </w:pPr>
      <w:r>
        <w:rPr>
          <w:rStyle w:val="w"/>
        </w:rPr>
        <w:t xml:space="preserve">            </w:t>
      </w:r>
      <w:r>
        <w:rPr>
          <w:rStyle w:val="nl"/>
        </w:rPr>
        <w:t>"amt"</w:t>
      </w:r>
      <w:r>
        <w:rPr>
          <w:rStyle w:val="p"/>
        </w:rPr>
        <w:t>:</w:t>
      </w:r>
      <w:r>
        <w:rPr>
          <w:rStyle w:val="s2"/>
        </w:rPr>
        <w:t>"1"</w:t>
      </w:r>
      <w:r>
        <w:rPr>
          <w:rStyle w:val="p"/>
        </w:rPr>
        <w:t>,</w:t>
      </w:r>
    </w:p>
    <w:p w:rsidR="00000000" w:rsidRDefault="00000000">
      <w:pPr>
        <w:pStyle w:val="HTML0"/>
        <w:divId w:val="755977244"/>
        <w:rPr>
          <w:rStyle w:val="w"/>
        </w:rPr>
      </w:pPr>
      <w:r>
        <w:rPr>
          <w:rStyle w:val="w"/>
        </w:rPr>
        <w:t xml:space="preserve">            </w:t>
      </w:r>
      <w:r>
        <w:rPr>
          <w:rStyle w:val="nl"/>
        </w:rPr>
        <w:t>"side"</w:t>
      </w:r>
      <w:r>
        <w:rPr>
          <w:rStyle w:val="p"/>
        </w:rPr>
        <w:t>:</w:t>
      </w:r>
      <w:r>
        <w:rPr>
          <w:rStyle w:val="s2"/>
        </w:rPr>
        <w:t>"purchase"</w:t>
      </w:r>
      <w:r>
        <w:rPr>
          <w:rStyle w:val="p"/>
        </w:rPr>
        <w:t>,</w:t>
      </w:r>
    </w:p>
    <w:p w:rsidR="00000000" w:rsidRDefault="00000000">
      <w:pPr>
        <w:pStyle w:val="HTML0"/>
        <w:divId w:val="755977244"/>
        <w:rPr>
          <w:rStyle w:val="w"/>
        </w:rPr>
      </w:pPr>
      <w:r>
        <w:rPr>
          <w:rStyle w:val="w"/>
        </w:rPr>
        <w:t xml:space="preserve">            </w:t>
      </w:r>
      <w:r>
        <w:rPr>
          <w:rStyle w:val="nl"/>
        </w:rPr>
        <w:t>"rate"</w:t>
      </w:r>
      <w:r>
        <w:rPr>
          <w:rStyle w:val="p"/>
        </w:rPr>
        <w:t>:</w:t>
      </w:r>
      <w:r>
        <w:rPr>
          <w:rStyle w:val="w"/>
        </w:rPr>
        <w:t xml:space="preserve"> </w:t>
      </w:r>
      <w:r>
        <w:rPr>
          <w:rStyle w:val="s2"/>
        </w:rPr>
        <w:t>"0.01"</w:t>
      </w:r>
    </w:p>
    <w:p w:rsidR="00000000" w:rsidRDefault="00000000">
      <w:pPr>
        <w:pStyle w:val="HTML0"/>
        <w:divId w:val="755977244"/>
        <w:rPr>
          <w:rStyle w:val="w"/>
        </w:rPr>
      </w:pPr>
      <w:r>
        <w:rPr>
          <w:rStyle w:val="w"/>
        </w:rPr>
        <w:t xml:space="preserve">        </w:t>
      </w:r>
      <w:r>
        <w:rPr>
          <w:rStyle w:val="p"/>
        </w:rPr>
        <w:t>}</w:t>
      </w:r>
    </w:p>
    <w:p w:rsidR="00000000" w:rsidRDefault="00000000">
      <w:pPr>
        <w:pStyle w:val="HTML0"/>
        <w:divId w:val="755977244"/>
        <w:rPr>
          <w:rStyle w:val="w"/>
        </w:rPr>
      </w:pPr>
      <w:r>
        <w:rPr>
          <w:rStyle w:val="w"/>
        </w:rPr>
        <w:t xml:space="preserve">    </w:t>
      </w:r>
      <w:r>
        <w:rPr>
          <w:rStyle w:val="p"/>
        </w:rPr>
        <w:t>]</w:t>
      </w:r>
    </w:p>
    <w:p w:rsidR="00000000" w:rsidRDefault="00000000">
      <w:pPr>
        <w:pStyle w:val="HTML0"/>
        <w:divId w:val="755977244"/>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3195"/>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Currency</w:t>
            </w:r>
          </w:p>
        </w:tc>
      </w:tr>
      <w:tr w:rsidR="00000000">
        <w:trPr>
          <w:divId w:val="175387555"/>
          <w:tblCellSpacing w:w="15" w:type="dxa"/>
        </w:trPr>
        <w:tc>
          <w:tcPr>
            <w:tcW w:w="0" w:type="auto"/>
            <w:vAlign w:val="center"/>
            <w:hideMark/>
          </w:tcPr>
          <w:p w:rsidR="00000000" w:rsidRDefault="00000000">
            <w:r>
              <w:t>amt</w:t>
            </w:r>
          </w:p>
        </w:tc>
        <w:tc>
          <w:tcPr>
            <w:tcW w:w="0" w:type="auto"/>
            <w:vAlign w:val="center"/>
            <w:hideMark/>
          </w:tcPr>
          <w:p w:rsidR="00000000" w:rsidRDefault="00000000">
            <w:r>
              <w:t>String</w:t>
            </w:r>
          </w:p>
        </w:tc>
        <w:tc>
          <w:tcPr>
            <w:tcW w:w="0" w:type="auto"/>
            <w:vAlign w:val="center"/>
            <w:hideMark/>
          </w:tcPr>
          <w:p w:rsidR="00000000" w:rsidRDefault="00000000">
            <w:r>
              <w:t>Purchase/Redemption amount</w:t>
            </w:r>
          </w:p>
        </w:tc>
      </w:tr>
      <w:tr w:rsidR="00000000">
        <w:trPr>
          <w:divId w:val="175387555"/>
          <w:tblCellSpacing w:w="15" w:type="dxa"/>
        </w:trPr>
        <w:tc>
          <w:tcPr>
            <w:tcW w:w="0" w:type="auto"/>
            <w:vAlign w:val="center"/>
            <w:hideMark/>
          </w:tcPr>
          <w:p w:rsidR="00000000" w:rsidRDefault="00000000">
            <w:r>
              <w:t>side</w:t>
            </w:r>
          </w:p>
        </w:tc>
        <w:tc>
          <w:tcPr>
            <w:tcW w:w="0" w:type="auto"/>
            <w:vAlign w:val="center"/>
            <w:hideMark/>
          </w:tcPr>
          <w:p w:rsidR="00000000" w:rsidRDefault="00000000">
            <w:r>
              <w:t>String</w:t>
            </w:r>
          </w:p>
        </w:tc>
        <w:tc>
          <w:tcPr>
            <w:tcW w:w="0" w:type="auto"/>
            <w:vAlign w:val="center"/>
            <w:hideMark/>
          </w:tcPr>
          <w:p w:rsidR="00000000" w:rsidRDefault="00000000">
            <w:r>
              <w:t>Action type</w:t>
            </w:r>
          </w:p>
        </w:tc>
      </w:tr>
      <w:tr w:rsidR="00000000">
        <w:trPr>
          <w:divId w:val="175387555"/>
          <w:tblCellSpacing w:w="15" w:type="dxa"/>
        </w:trPr>
        <w:tc>
          <w:tcPr>
            <w:tcW w:w="0" w:type="auto"/>
            <w:vAlign w:val="center"/>
            <w:hideMark/>
          </w:tcPr>
          <w:p w:rsidR="00000000" w:rsidRDefault="00000000">
            <w:r>
              <w:t>rate</w:t>
            </w:r>
          </w:p>
        </w:tc>
        <w:tc>
          <w:tcPr>
            <w:tcW w:w="0" w:type="auto"/>
            <w:vAlign w:val="center"/>
            <w:hideMark/>
          </w:tcPr>
          <w:p w:rsidR="00000000" w:rsidRDefault="00000000">
            <w:r>
              <w:t>String</w:t>
            </w:r>
          </w:p>
        </w:tc>
        <w:tc>
          <w:tcPr>
            <w:tcW w:w="0" w:type="auto"/>
            <w:vAlign w:val="center"/>
            <w:hideMark/>
          </w:tcPr>
          <w:p w:rsidR="00000000" w:rsidRDefault="00000000">
            <w:r>
              <w:t>Annual purchase rate</w:t>
            </w:r>
          </w:p>
        </w:tc>
      </w:tr>
    </w:tbl>
    <w:p w:rsidR="00000000" w:rsidRDefault="00000000">
      <w:pPr>
        <w:pStyle w:val="3"/>
        <w:divId w:val="175387555"/>
      </w:pPr>
      <w:r>
        <w:t>POST / Set lending rate</w:t>
      </w:r>
    </w:p>
    <w:p w:rsidR="00000000" w:rsidRDefault="00000000">
      <w:pPr>
        <w:pStyle w:val="4"/>
        <w:divId w:val="175387555"/>
      </w:pPr>
      <w:r>
        <w:t>Rate Limit: 6 requests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/api/v5/finance/savings/set-lending-rate</w:t>
      </w:r>
    </w:p>
    <w:p w:rsidR="00000000" w:rsidRDefault="00000000">
      <w:pPr>
        <w:pStyle w:val="a5"/>
        <w:ind w:left="720" w:right="720"/>
        <w:divId w:val="1332752372"/>
      </w:pPr>
      <w:r>
        <w:t>Request Example</w:t>
      </w:r>
    </w:p>
    <w:p w:rsidR="00000000" w:rsidRDefault="00000000">
      <w:pPr>
        <w:pStyle w:val="HTML0"/>
        <w:divId w:val="949513618"/>
        <w:rPr>
          <w:rStyle w:val="HTML"/>
        </w:rPr>
      </w:pPr>
      <w:r>
        <w:rPr>
          <w:rStyle w:val="HTML"/>
        </w:rPr>
        <w:t>POST /api/v5/finance/savings/set-lending-rate</w:t>
      </w:r>
    </w:p>
    <w:p w:rsidR="00000000" w:rsidRDefault="00000000">
      <w:pPr>
        <w:pStyle w:val="HTML0"/>
        <w:divId w:val="949513618"/>
        <w:rPr>
          <w:rStyle w:val="HTML"/>
        </w:rPr>
      </w:pPr>
      <w:r>
        <w:rPr>
          <w:rStyle w:val="HTML"/>
        </w:rPr>
        <w:t>body</w:t>
      </w:r>
    </w:p>
    <w:p w:rsidR="00000000" w:rsidRDefault="00000000">
      <w:pPr>
        <w:pStyle w:val="HTML0"/>
        <w:divId w:val="949513618"/>
        <w:rPr>
          <w:rStyle w:val="HTML"/>
        </w:rPr>
      </w:pPr>
      <w:r>
        <w:rPr>
          <w:rStyle w:val="o"/>
        </w:rPr>
        <w:t>{</w:t>
      </w:r>
    </w:p>
    <w:p w:rsidR="00000000" w:rsidRDefault="00000000">
      <w:pPr>
        <w:pStyle w:val="HTML0"/>
        <w:divId w:val="949513618"/>
        <w:rPr>
          <w:rStyle w:val="HTML"/>
        </w:rPr>
      </w:pPr>
      <w:r>
        <w:rPr>
          <w:rStyle w:val="HTML"/>
        </w:rPr>
        <w:t xml:space="preserve">    </w:t>
      </w:r>
      <w:r>
        <w:rPr>
          <w:rStyle w:val="s2"/>
        </w:rPr>
        <w:t>"ccy"</w:t>
      </w:r>
      <w:r>
        <w:rPr>
          <w:rStyle w:val="HTML"/>
        </w:rPr>
        <w:t>:</w:t>
      </w:r>
      <w:r>
        <w:rPr>
          <w:rStyle w:val="s2"/>
        </w:rPr>
        <w:t>"BTC"</w:t>
      </w:r>
      <w:r>
        <w:rPr>
          <w:rStyle w:val="HTML"/>
        </w:rPr>
        <w:t>,</w:t>
      </w:r>
    </w:p>
    <w:p w:rsidR="00000000" w:rsidRDefault="00000000">
      <w:pPr>
        <w:pStyle w:val="HTML0"/>
        <w:divId w:val="949513618"/>
        <w:rPr>
          <w:rStyle w:val="HTML"/>
        </w:rPr>
      </w:pPr>
      <w:r>
        <w:rPr>
          <w:rStyle w:val="HTML"/>
        </w:rPr>
        <w:t xml:space="preserve">    </w:t>
      </w:r>
      <w:r>
        <w:rPr>
          <w:rStyle w:val="s2"/>
        </w:rPr>
        <w:t>"rate"</w:t>
      </w:r>
      <w:r>
        <w:rPr>
          <w:rStyle w:val="HTML"/>
        </w:rPr>
        <w:t>:</w:t>
      </w:r>
      <w:r>
        <w:rPr>
          <w:rStyle w:val="s2"/>
        </w:rPr>
        <w:t>"0.02"</w:t>
      </w:r>
    </w:p>
    <w:p w:rsidR="00000000" w:rsidRDefault="00000000">
      <w:pPr>
        <w:pStyle w:val="HTML0"/>
        <w:divId w:val="949513618"/>
        <w:rPr>
          <w:rStyle w:val="HTML"/>
        </w:rPr>
      </w:pPr>
      <w:r>
        <w:rPr>
          <w:rStyle w:val="o"/>
        </w:rPr>
        <w:t>}</w:t>
      </w:r>
    </w:p>
    <w:p w:rsidR="00000000" w:rsidRDefault="00000000">
      <w:pPr>
        <w:pStyle w:val="HTML0"/>
        <w:divId w:val="949513618"/>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35"/>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Currency, e.g. </w:t>
            </w:r>
            <w:r>
              <w:rPr>
                <w:rStyle w:val="HTML"/>
              </w:rPr>
              <w:t>BTC</w:t>
            </w:r>
          </w:p>
        </w:tc>
      </w:tr>
      <w:tr w:rsidR="00000000">
        <w:trPr>
          <w:divId w:val="175387555"/>
          <w:tblCellSpacing w:w="15" w:type="dxa"/>
        </w:trPr>
        <w:tc>
          <w:tcPr>
            <w:tcW w:w="0" w:type="auto"/>
            <w:vAlign w:val="center"/>
            <w:hideMark/>
          </w:tcPr>
          <w:p w:rsidR="00000000" w:rsidRDefault="00000000">
            <w:r>
              <w:t>rate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Annual lending rate</w:t>
            </w:r>
            <w:r>
              <w:br/>
              <w:t>The rate value range is between 1% and 365%</w:t>
            </w:r>
          </w:p>
        </w:tc>
      </w:tr>
    </w:tbl>
    <w:p w:rsidR="00000000" w:rsidRDefault="00000000">
      <w:pPr>
        <w:pStyle w:val="a5"/>
        <w:ind w:left="720" w:right="720"/>
        <w:divId w:val="1038549199"/>
      </w:pPr>
      <w:r>
        <w:t>Response Example</w:t>
      </w:r>
    </w:p>
    <w:p w:rsidR="00000000" w:rsidRDefault="00000000">
      <w:pPr>
        <w:pStyle w:val="HTML0"/>
        <w:divId w:val="517501060"/>
        <w:rPr>
          <w:rStyle w:val="w"/>
        </w:rPr>
      </w:pPr>
      <w:r>
        <w:rPr>
          <w:rStyle w:val="p"/>
        </w:rPr>
        <w:t>{</w:t>
      </w:r>
    </w:p>
    <w:p w:rsidR="00000000" w:rsidRDefault="00000000">
      <w:pPr>
        <w:pStyle w:val="HTML0"/>
        <w:divId w:val="517501060"/>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517501060"/>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517501060"/>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517501060"/>
        <w:rPr>
          <w:rStyle w:val="w"/>
        </w:rPr>
      </w:pPr>
      <w:r>
        <w:rPr>
          <w:rStyle w:val="w"/>
        </w:rPr>
        <w:t xml:space="preserve">        </w:t>
      </w:r>
      <w:r>
        <w:rPr>
          <w:rStyle w:val="nl"/>
        </w:rPr>
        <w:t>"ccy"</w:t>
      </w:r>
      <w:r>
        <w:rPr>
          <w:rStyle w:val="p"/>
        </w:rPr>
        <w:t>:</w:t>
      </w:r>
      <w:r>
        <w:rPr>
          <w:rStyle w:val="w"/>
        </w:rPr>
        <w:t xml:space="preserve"> </w:t>
      </w:r>
      <w:r>
        <w:rPr>
          <w:rStyle w:val="s2"/>
        </w:rPr>
        <w:t>"BTC"</w:t>
      </w:r>
      <w:r>
        <w:rPr>
          <w:rStyle w:val="p"/>
        </w:rPr>
        <w:t>,</w:t>
      </w:r>
    </w:p>
    <w:p w:rsidR="00000000" w:rsidRDefault="00000000">
      <w:pPr>
        <w:pStyle w:val="HTML0"/>
        <w:divId w:val="517501060"/>
        <w:rPr>
          <w:rStyle w:val="w"/>
        </w:rPr>
      </w:pPr>
      <w:r>
        <w:rPr>
          <w:rStyle w:val="w"/>
        </w:rPr>
        <w:t xml:space="preserve">        </w:t>
      </w:r>
      <w:r>
        <w:rPr>
          <w:rStyle w:val="nl"/>
        </w:rPr>
        <w:t>"rate"</w:t>
      </w:r>
      <w:r>
        <w:rPr>
          <w:rStyle w:val="p"/>
        </w:rPr>
        <w:t>:</w:t>
      </w:r>
      <w:r>
        <w:rPr>
          <w:rStyle w:val="w"/>
        </w:rPr>
        <w:t xml:space="preserve"> </w:t>
      </w:r>
      <w:r>
        <w:rPr>
          <w:rStyle w:val="s2"/>
        </w:rPr>
        <w:t>"0.02"</w:t>
      </w:r>
    </w:p>
    <w:p w:rsidR="00000000" w:rsidRDefault="00000000">
      <w:pPr>
        <w:pStyle w:val="HTML0"/>
        <w:divId w:val="517501060"/>
        <w:rPr>
          <w:rStyle w:val="w"/>
        </w:rPr>
      </w:pPr>
      <w:r>
        <w:rPr>
          <w:rStyle w:val="w"/>
        </w:rPr>
        <w:t xml:space="preserve">    </w:t>
      </w:r>
      <w:r>
        <w:rPr>
          <w:rStyle w:val="p"/>
        </w:rPr>
        <w:t>}]</w:t>
      </w:r>
    </w:p>
    <w:p w:rsidR="00000000" w:rsidRDefault="00000000">
      <w:pPr>
        <w:pStyle w:val="HTML0"/>
        <w:divId w:val="517501060"/>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2355"/>
      </w:tblGrid>
      <w:tr w:rsidR="00000000">
        <w:trPr>
          <w:divId w:val="175387555"/>
          <w:tblHeader/>
          <w:tblCellSpacing w:w="15" w:type="dxa"/>
        </w:trPr>
        <w:tc>
          <w:tcPr>
            <w:tcW w:w="0" w:type="auto"/>
            <w:vAlign w:val="center"/>
            <w:hideMark/>
          </w:tcPr>
          <w:p w:rsidR="00000000" w:rsidRDefault="00000000">
            <w:pPr>
              <w:jc w:val="center"/>
              <w:rPr>
                <w:b/>
                <w:bCs/>
              </w:rPr>
            </w:pPr>
            <w:r>
              <w:rPr>
                <w:b/>
                <w:bCs/>
              </w:rPr>
              <w:t>Parameter</w:t>
            </w:r>
          </w:p>
        </w:tc>
        <w:tc>
          <w:tcPr>
            <w:tcW w:w="0" w:type="auto"/>
            <w:vAlign w:val="center"/>
            <w:hideMark/>
          </w:tcPr>
          <w:p w:rsidR="00000000" w:rsidRDefault="00000000">
            <w:pPr>
              <w:jc w:val="cente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 xml:space="preserve">Currency, e.g. </w:t>
            </w:r>
            <w:r>
              <w:rPr>
                <w:rStyle w:val="HTML"/>
              </w:rPr>
              <w:t>BTC</w:t>
            </w:r>
          </w:p>
        </w:tc>
      </w:tr>
      <w:tr w:rsidR="00000000">
        <w:trPr>
          <w:divId w:val="175387555"/>
          <w:tblCellSpacing w:w="15" w:type="dxa"/>
        </w:trPr>
        <w:tc>
          <w:tcPr>
            <w:tcW w:w="0" w:type="auto"/>
            <w:vAlign w:val="center"/>
            <w:hideMark/>
          </w:tcPr>
          <w:p w:rsidR="00000000" w:rsidRDefault="00000000">
            <w:r>
              <w:t>rate</w:t>
            </w:r>
          </w:p>
        </w:tc>
        <w:tc>
          <w:tcPr>
            <w:tcW w:w="0" w:type="auto"/>
            <w:vAlign w:val="center"/>
            <w:hideMark/>
          </w:tcPr>
          <w:p w:rsidR="00000000" w:rsidRDefault="00000000">
            <w:r>
              <w:t>String</w:t>
            </w:r>
          </w:p>
        </w:tc>
        <w:tc>
          <w:tcPr>
            <w:tcW w:w="0" w:type="auto"/>
            <w:vAlign w:val="center"/>
            <w:hideMark/>
          </w:tcPr>
          <w:p w:rsidR="00000000" w:rsidRDefault="00000000">
            <w:r>
              <w:t>Annual lending rate</w:t>
            </w:r>
          </w:p>
        </w:tc>
      </w:tr>
    </w:tbl>
    <w:p w:rsidR="00000000" w:rsidRDefault="00000000">
      <w:pPr>
        <w:pStyle w:val="3"/>
        <w:divId w:val="175387555"/>
      </w:pPr>
      <w:r>
        <w:t>GET / Lending history</w:t>
      </w:r>
    </w:p>
    <w:p w:rsidR="00000000" w:rsidRDefault="00000000">
      <w:pPr>
        <w:pStyle w:val="a5"/>
        <w:divId w:val="175387555"/>
      </w:pPr>
      <w:r>
        <w:t>Return data in the past month.</w:t>
      </w:r>
    </w:p>
    <w:p w:rsidR="00000000" w:rsidRDefault="00000000">
      <w:pPr>
        <w:pStyle w:val="4"/>
        <w:divId w:val="175387555"/>
      </w:pPr>
      <w:r>
        <w:t>Rate Limit: 6 requests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/api/v5/finance/savings/lending-history</w:t>
      </w:r>
    </w:p>
    <w:p w:rsidR="00000000" w:rsidRDefault="00000000">
      <w:pPr>
        <w:pStyle w:val="a5"/>
        <w:ind w:left="720" w:right="720"/>
        <w:divId w:val="1490097563"/>
      </w:pPr>
      <w:r>
        <w:t>Request Example</w:t>
      </w:r>
    </w:p>
    <w:p w:rsidR="00000000" w:rsidRDefault="00000000">
      <w:pPr>
        <w:pStyle w:val="HTML0"/>
        <w:divId w:val="1762988683"/>
        <w:rPr>
          <w:rStyle w:val="HTML"/>
        </w:rPr>
      </w:pPr>
      <w:r>
        <w:rPr>
          <w:rStyle w:val="HTML"/>
        </w:rPr>
        <w:t>GET /api/v5/finance/savings/lending-history</w:t>
      </w:r>
    </w:p>
    <w:p w:rsidR="00000000" w:rsidRDefault="00000000">
      <w:pPr>
        <w:pStyle w:val="HTML0"/>
        <w:divId w:val="1762988683"/>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780"/>
        <w:gridCol w:w="1058"/>
        <w:gridCol w:w="5146"/>
      </w:tblGrid>
      <w:tr w:rsidR="00000000">
        <w:trPr>
          <w:divId w:val="175387555"/>
          <w:tblHeader/>
          <w:tblCellSpacing w:w="15" w:type="dxa"/>
        </w:trPr>
        <w:tc>
          <w:tcPr>
            <w:tcW w:w="0" w:type="auto"/>
            <w:vAlign w:val="center"/>
            <w:hideMark/>
          </w:tcPr>
          <w:p w:rsidR="00000000" w:rsidRDefault="00000000">
            <w:pPr>
              <w:rPr>
                <w:b/>
                <w:bCs/>
              </w:rPr>
            </w:pPr>
            <w:r>
              <w:rPr>
                <w:rStyle w:val="a6"/>
              </w:rPr>
              <w:t>Parameters</w:t>
            </w:r>
          </w:p>
        </w:tc>
        <w:tc>
          <w:tcPr>
            <w:tcW w:w="0" w:type="auto"/>
            <w:vAlign w:val="center"/>
            <w:hideMark/>
          </w:tcPr>
          <w:p w:rsidR="00000000" w:rsidRDefault="00000000">
            <w:pPr>
              <w:rPr>
                <w:b/>
                <w:bCs/>
              </w:rPr>
            </w:pPr>
            <w:r>
              <w:rPr>
                <w:rStyle w:val="a6"/>
              </w:rPr>
              <w:t>Types</w:t>
            </w:r>
          </w:p>
        </w:tc>
        <w:tc>
          <w:tcPr>
            <w:tcW w:w="0" w:type="auto"/>
            <w:vAlign w:val="center"/>
            <w:hideMark/>
          </w:tcPr>
          <w:p w:rsidR="00000000" w:rsidRDefault="00000000">
            <w:pPr>
              <w:rPr>
                <w:b/>
                <w:bCs/>
              </w:rPr>
            </w:pPr>
            <w:r>
              <w:rPr>
                <w:rStyle w:val="a6"/>
              </w:rPr>
              <w:t>Required</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Currency, e.g. </w:t>
            </w:r>
            <w:r>
              <w:rPr>
                <w:rStyle w:val="HTML"/>
              </w:rPr>
              <w:t>BTC</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earlier than the requested </w:t>
            </w:r>
            <w:r>
              <w:rPr>
                <w:rStyle w:val="HTML"/>
              </w:rPr>
              <w:t>ts</w:t>
            </w:r>
            <w:r>
              <w:t xml:space="preserv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newer than the requested </w:t>
            </w:r>
            <w:r>
              <w:rPr>
                <w:rStyle w:val="HTML"/>
              </w:rPr>
              <w:t>ts</w:t>
            </w:r>
            <w:r>
              <w:t xml:space="preserv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Number of results per request. The maximum is </w:t>
            </w:r>
            <w:r>
              <w:rPr>
                <w:rStyle w:val="HTML"/>
              </w:rPr>
              <w:t>100</w:t>
            </w:r>
            <w:r>
              <w:t xml:space="preserve">. The default is </w:t>
            </w:r>
            <w:r>
              <w:rPr>
                <w:rStyle w:val="HTML"/>
              </w:rPr>
              <w:t>100</w:t>
            </w:r>
            <w:r>
              <w:t>.</w:t>
            </w:r>
          </w:p>
        </w:tc>
      </w:tr>
    </w:tbl>
    <w:p w:rsidR="00000000" w:rsidRDefault="00000000">
      <w:pPr>
        <w:pStyle w:val="a5"/>
        <w:ind w:left="720" w:right="720"/>
        <w:divId w:val="155532785"/>
      </w:pPr>
      <w:r>
        <w:t>Response Example</w:t>
      </w:r>
    </w:p>
    <w:p w:rsidR="00000000" w:rsidRDefault="00000000">
      <w:pPr>
        <w:pStyle w:val="HTML0"/>
        <w:divId w:val="1704089618"/>
        <w:rPr>
          <w:rStyle w:val="w"/>
        </w:rPr>
      </w:pPr>
      <w:r>
        <w:rPr>
          <w:rStyle w:val="p"/>
        </w:rPr>
        <w:t>{</w:t>
      </w:r>
    </w:p>
    <w:p w:rsidR="00000000" w:rsidRDefault="00000000">
      <w:pPr>
        <w:pStyle w:val="HTML0"/>
        <w:divId w:val="1704089618"/>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704089618"/>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1704089618"/>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704089618"/>
        <w:rPr>
          <w:rStyle w:val="w"/>
        </w:rPr>
      </w:pPr>
      <w:r>
        <w:rPr>
          <w:rStyle w:val="w"/>
        </w:rPr>
        <w:t xml:space="preserve">            </w:t>
      </w:r>
      <w:r>
        <w:rPr>
          <w:rStyle w:val="nl"/>
        </w:rPr>
        <w:t>"ccy"</w:t>
      </w:r>
      <w:r>
        <w:rPr>
          <w:rStyle w:val="p"/>
        </w:rPr>
        <w:t>:</w:t>
      </w:r>
      <w:r>
        <w:rPr>
          <w:rStyle w:val="w"/>
        </w:rPr>
        <w:t xml:space="preserve"> </w:t>
      </w:r>
      <w:r>
        <w:rPr>
          <w:rStyle w:val="s2"/>
        </w:rPr>
        <w:t>"BTC"</w:t>
      </w:r>
      <w:r>
        <w:rPr>
          <w:rStyle w:val="p"/>
        </w:rPr>
        <w:t>,</w:t>
      </w:r>
    </w:p>
    <w:p w:rsidR="00000000" w:rsidRDefault="00000000">
      <w:pPr>
        <w:pStyle w:val="HTML0"/>
        <w:divId w:val="1704089618"/>
        <w:rPr>
          <w:rStyle w:val="w"/>
        </w:rPr>
      </w:pPr>
      <w:r>
        <w:rPr>
          <w:rStyle w:val="w"/>
        </w:rPr>
        <w:t xml:space="preserve">            </w:t>
      </w:r>
      <w:r>
        <w:rPr>
          <w:rStyle w:val="nl"/>
        </w:rPr>
        <w:t>"amt"</w:t>
      </w:r>
      <w:r>
        <w:rPr>
          <w:rStyle w:val="p"/>
        </w:rPr>
        <w:t>:</w:t>
      </w:r>
      <w:r>
        <w:rPr>
          <w:rStyle w:val="w"/>
        </w:rPr>
        <w:t xml:space="preserve"> </w:t>
      </w:r>
      <w:r>
        <w:rPr>
          <w:rStyle w:val="s2"/>
        </w:rPr>
        <w:t>"0.01"</w:t>
      </w:r>
      <w:r>
        <w:rPr>
          <w:rStyle w:val="p"/>
        </w:rPr>
        <w:t>,</w:t>
      </w:r>
    </w:p>
    <w:p w:rsidR="00000000" w:rsidRDefault="00000000">
      <w:pPr>
        <w:pStyle w:val="HTML0"/>
        <w:divId w:val="1704089618"/>
        <w:rPr>
          <w:rStyle w:val="w"/>
        </w:rPr>
      </w:pPr>
      <w:r>
        <w:rPr>
          <w:rStyle w:val="w"/>
        </w:rPr>
        <w:t xml:space="preserve">            </w:t>
      </w:r>
      <w:r>
        <w:rPr>
          <w:rStyle w:val="nl"/>
        </w:rPr>
        <w:t>"earnings"</w:t>
      </w:r>
      <w:r>
        <w:rPr>
          <w:rStyle w:val="p"/>
        </w:rPr>
        <w:t>:</w:t>
      </w:r>
      <w:r>
        <w:rPr>
          <w:rStyle w:val="w"/>
        </w:rPr>
        <w:t xml:space="preserve"> </w:t>
      </w:r>
      <w:r>
        <w:rPr>
          <w:rStyle w:val="s2"/>
        </w:rPr>
        <w:t>"0.001"</w:t>
      </w:r>
      <w:r>
        <w:rPr>
          <w:rStyle w:val="p"/>
        </w:rPr>
        <w:t>,</w:t>
      </w:r>
    </w:p>
    <w:p w:rsidR="00000000" w:rsidRDefault="00000000">
      <w:pPr>
        <w:pStyle w:val="HTML0"/>
        <w:divId w:val="1704089618"/>
        <w:rPr>
          <w:rStyle w:val="w"/>
        </w:rPr>
      </w:pPr>
      <w:r>
        <w:rPr>
          <w:rStyle w:val="w"/>
        </w:rPr>
        <w:t xml:space="preserve">            </w:t>
      </w:r>
      <w:r>
        <w:rPr>
          <w:rStyle w:val="nl"/>
        </w:rPr>
        <w:t>"rate"</w:t>
      </w:r>
      <w:r>
        <w:rPr>
          <w:rStyle w:val="p"/>
        </w:rPr>
        <w:t>:</w:t>
      </w:r>
      <w:r>
        <w:rPr>
          <w:rStyle w:val="w"/>
        </w:rPr>
        <w:t xml:space="preserve"> </w:t>
      </w:r>
      <w:r>
        <w:rPr>
          <w:rStyle w:val="s2"/>
        </w:rPr>
        <w:t>"0.01"</w:t>
      </w:r>
      <w:r>
        <w:rPr>
          <w:rStyle w:val="p"/>
        </w:rPr>
        <w:t>,</w:t>
      </w:r>
    </w:p>
    <w:p w:rsidR="00000000" w:rsidRDefault="00000000">
      <w:pPr>
        <w:pStyle w:val="HTML0"/>
        <w:divId w:val="1704089618"/>
        <w:rPr>
          <w:rStyle w:val="w"/>
        </w:rPr>
      </w:pPr>
      <w:r>
        <w:rPr>
          <w:rStyle w:val="w"/>
        </w:rPr>
        <w:t xml:space="preserve">            </w:t>
      </w:r>
      <w:r>
        <w:rPr>
          <w:rStyle w:val="nl"/>
        </w:rPr>
        <w:t>"ts"</w:t>
      </w:r>
      <w:r>
        <w:rPr>
          <w:rStyle w:val="p"/>
        </w:rPr>
        <w:t>:</w:t>
      </w:r>
      <w:r>
        <w:rPr>
          <w:rStyle w:val="w"/>
        </w:rPr>
        <w:t xml:space="preserve"> </w:t>
      </w:r>
      <w:r>
        <w:rPr>
          <w:rStyle w:val="s2"/>
        </w:rPr>
        <w:t>"1597026383085"</w:t>
      </w:r>
    </w:p>
    <w:p w:rsidR="00000000" w:rsidRDefault="00000000">
      <w:pPr>
        <w:pStyle w:val="HTML0"/>
        <w:divId w:val="1704089618"/>
        <w:rPr>
          <w:rStyle w:val="w"/>
        </w:rPr>
      </w:pPr>
      <w:r>
        <w:rPr>
          <w:rStyle w:val="w"/>
        </w:rPr>
        <w:t xml:space="preserve">        </w:t>
      </w:r>
      <w:r>
        <w:rPr>
          <w:rStyle w:val="p"/>
        </w:rPr>
        <w:t>},</w:t>
      </w:r>
    </w:p>
    <w:p w:rsidR="00000000" w:rsidRDefault="00000000">
      <w:pPr>
        <w:pStyle w:val="HTML0"/>
        <w:divId w:val="1704089618"/>
        <w:rPr>
          <w:rStyle w:val="w"/>
        </w:rPr>
      </w:pPr>
      <w:r>
        <w:rPr>
          <w:rStyle w:val="w"/>
        </w:rPr>
        <w:t xml:space="preserve">        </w:t>
      </w:r>
      <w:r>
        <w:rPr>
          <w:rStyle w:val="p"/>
        </w:rPr>
        <w:t>{</w:t>
      </w:r>
    </w:p>
    <w:p w:rsidR="00000000" w:rsidRDefault="00000000">
      <w:pPr>
        <w:pStyle w:val="HTML0"/>
        <w:divId w:val="1704089618"/>
        <w:rPr>
          <w:rStyle w:val="w"/>
        </w:rPr>
      </w:pPr>
      <w:r>
        <w:rPr>
          <w:rStyle w:val="w"/>
        </w:rPr>
        <w:t xml:space="preserve">            </w:t>
      </w:r>
      <w:r>
        <w:rPr>
          <w:rStyle w:val="nl"/>
        </w:rPr>
        <w:t>"ccy"</w:t>
      </w:r>
      <w:r>
        <w:rPr>
          <w:rStyle w:val="p"/>
        </w:rPr>
        <w:t>:</w:t>
      </w:r>
      <w:r>
        <w:rPr>
          <w:rStyle w:val="w"/>
        </w:rPr>
        <w:t xml:space="preserve"> </w:t>
      </w:r>
      <w:r>
        <w:rPr>
          <w:rStyle w:val="s2"/>
        </w:rPr>
        <w:t>"ETH"</w:t>
      </w:r>
      <w:r>
        <w:rPr>
          <w:rStyle w:val="p"/>
        </w:rPr>
        <w:t>,</w:t>
      </w:r>
    </w:p>
    <w:p w:rsidR="00000000" w:rsidRDefault="00000000">
      <w:pPr>
        <w:pStyle w:val="HTML0"/>
        <w:divId w:val="1704089618"/>
        <w:rPr>
          <w:rStyle w:val="w"/>
        </w:rPr>
      </w:pPr>
      <w:r>
        <w:rPr>
          <w:rStyle w:val="w"/>
        </w:rPr>
        <w:t xml:space="preserve">            </w:t>
      </w:r>
      <w:r>
        <w:rPr>
          <w:rStyle w:val="nl"/>
        </w:rPr>
        <w:t>"amt"</w:t>
      </w:r>
      <w:r>
        <w:rPr>
          <w:rStyle w:val="p"/>
        </w:rPr>
        <w:t>:</w:t>
      </w:r>
      <w:r>
        <w:rPr>
          <w:rStyle w:val="w"/>
        </w:rPr>
        <w:t xml:space="preserve"> </w:t>
      </w:r>
      <w:r>
        <w:rPr>
          <w:rStyle w:val="s2"/>
        </w:rPr>
        <w:t>"0.2"</w:t>
      </w:r>
      <w:r>
        <w:rPr>
          <w:rStyle w:val="p"/>
        </w:rPr>
        <w:t>,</w:t>
      </w:r>
    </w:p>
    <w:p w:rsidR="00000000" w:rsidRDefault="00000000">
      <w:pPr>
        <w:pStyle w:val="HTML0"/>
        <w:divId w:val="1704089618"/>
        <w:rPr>
          <w:rStyle w:val="w"/>
        </w:rPr>
      </w:pPr>
      <w:r>
        <w:rPr>
          <w:rStyle w:val="w"/>
        </w:rPr>
        <w:t xml:space="preserve">            </w:t>
      </w:r>
      <w:r>
        <w:rPr>
          <w:rStyle w:val="nl"/>
        </w:rPr>
        <w:t>"earnings"</w:t>
      </w:r>
      <w:r>
        <w:rPr>
          <w:rStyle w:val="p"/>
        </w:rPr>
        <w:t>:</w:t>
      </w:r>
      <w:r>
        <w:rPr>
          <w:rStyle w:val="w"/>
        </w:rPr>
        <w:t xml:space="preserve"> </w:t>
      </w:r>
      <w:r>
        <w:rPr>
          <w:rStyle w:val="s2"/>
        </w:rPr>
        <w:t>"0.001"</w:t>
      </w:r>
      <w:r>
        <w:rPr>
          <w:rStyle w:val="p"/>
        </w:rPr>
        <w:t>,</w:t>
      </w:r>
    </w:p>
    <w:p w:rsidR="00000000" w:rsidRDefault="00000000">
      <w:pPr>
        <w:pStyle w:val="HTML0"/>
        <w:divId w:val="1704089618"/>
        <w:rPr>
          <w:rStyle w:val="w"/>
        </w:rPr>
      </w:pPr>
      <w:r>
        <w:rPr>
          <w:rStyle w:val="w"/>
        </w:rPr>
        <w:t xml:space="preserve">            </w:t>
      </w:r>
      <w:r>
        <w:rPr>
          <w:rStyle w:val="nl"/>
        </w:rPr>
        <w:t>"rate"</w:t>
      </w:r>
      <w:r>
        <w:rPr>
          <w:rStyle w:val="p"/>
        </w:rPr>
        <w:t>:</w:t>
      </w:r>
      <w:r>
        <w:rPr>
          <w:rStyle w:val="w"/>
        </w:rPr>
        <w:t xml:space="preserve"> </w:t>
      </w:r>
      <w:r>
        <w:rPr>
          <w:rStyle w:val="s2"/>
        </w:rPr>
        <w:t>"0.01"</w:t>
      </w:r>
      <w:r>
        <w:rPr>
          <w:rStyle w:val="p"/>
        </w:rPr>
        <w:t>,</w:t>
      </w:r>
    </w:p>
    <w:p w:rsidR="00000000" w:rsidRDefault="00000000">
      <w:pPr>
        <w:pStyle w:val="HTML0"/>
        <w:divId w:val="1704089618"/>
        <w:rPr>
          <w:rStyle w:val="w"/>
        </w:rPr>
      </w:pPr>
      <w:r>
        <w:rPr>
          <w:rStyle w:val="w"/>
        </w:rPr>
        <w:t xml:space="preserve">            </w:t>
      </w:r>
      <w:r>
        <w:rPr>
          <w:rStyle w:val="nl"/>
        </w:rPr>
        <w:t>"ts"</w:t>
      </w:r>
      <w:r>
        <w:rPr>
          <w:rStyle w:val="p"/>
        </w:rPr>
        <w:t>:</w:t>
      </w:r>
      <w:r>
        <w:rPr>
          <w:rStyle w:val="w"/>
        </w:rPr>
        <w:t xml:space="preserve"> </w:t>
      </w:r>
      <w:r>
        <w:rPr>
          <w:rStyle w:val="s2"/>
        </w:rPr>
        <w:t>"1597026383085"</w:t>
      </w:r>
    </w:p>
    <w:p w:rsidR="00000000" w:rsidRDefault="00000000">
      <w:pPr>
        <w:pStyle w:val="HTML0"/>
        <w:divId w:val="1704089618"/>
        <w:rPr>
          <w:rStyle w:val="w"/>
        </w:rPr>
      </w:pPr>
      <w:r>
        <w:rPr>
          <w:rStyle w:val="w"/>
        </w:rPr>
        <w:t xml:space="preserve">        </w:t>
      </w:r>
      <w:r>
        <w:rPr>
          <w:rStyle w:val="p"/>
        </w:rPr>
        <w:t>}</w:t>
      </w:r>
    </w:p>
    <w:p w:rsidR="00000000" w:rsidRDefault="00000000">
      <w:pPr>
        <w:pStyle w:val="HTML0"/>
        <w:divId w:val="1704089618"/>
        <w:rPr>
          <w:rStyle w:val="w"/>
        </w:rPr>
      </w:pPr>
      <w:r>
        <w:rPr>
          <w:rStyle w:val="w"/>
        </w:rPr>
        <w:t xml:space="preserve">    </w:t>
      </w:r>
      <w:r>
        <w:rPr>
          <w:rStyle w:val="p"/>
        </w:rPr>
        <w:t>]</w:t>
      </w:r>
    </w:p>
    <w:p w:rsidR="00000000" w:rsidRDefault="00000000">
      <w:pPr>
        <w:pStyle w:val="HTML0"/>
        <w:divId w:val="1704089618"/>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 xml:space="preserve">Currency, e.g. </w:t>
            </w:r>
            <w:r>
              <w:rPr>
                <w:rStyle w:val="HTML"/>
              </w:rPr>
              <w:t>BTC</w:t>
            </w:r>
          </w:p>
        </w:tc>
      </w:tr>
      <w:tr w:rsidR="00000000">
        <w:trPr>
          <w:divId w:val="175387555"/>
          <w:tblCellSpacing w:w="15" w:type="dxa"/>
        </w:trPr>
        <w:tc>
          <w:tcPr>
            <w:tcW w:w="0" w:type="auto"/>
            <w:vAlign w:val="center"/>
            <w:hideMark/>
          </w:tcPr>
          <w:p w:rsidR="00000000" w:rsidRDefault="00000000">
            <w:r>
              <w:t>amt</w:t>
            </w:r>
          </w:p>
        </w:tc>
        <w:tc>
          <w:tcPr>
            <w:tcW w:w="0" w:type="auto"/>
            <w:vAlign w:val="center"/>
            <w:hideMark/>
          </w:tcPr>
          <w:p w:rsidR="00000000" w:rsidRDefault="00000000">
            <w:r>
              <w:t>String</w:t>
            </w:r>
          </w:p>
        </w:tc>
        <w:tc>
          <w:tcPr>
            <w:tcW w:w="0" w:type="auto"/>
            <w:vAlign w:val="center"/>
            <w:hideMark/>
          </w:tcPr>
          <w:p w:rsidR="00000000" w:rsidRDefault="00000000">
            <w:r>
              <w:t>Lending amount</w:t>
            </w:r>
          </w:p>
        </w:tc>
      </w:tr>
      <w:tr w:rsidR="00000000">
        <w:trPr>
          <w:divId w:val="175387555"/>
          <w:tblCellSpacing w:w="15" w:type="dxa"/>
        </w:trPr>
        <w:tc>
          <w:tcPr>
            <w:tcW w:w="0" w:type="auto"/>
            <w:vAlign w:val="center"/>
            <w:hideMark/>
          </w:tcPr>
          <w:p w:rsidR="00000000" w:rsidRDefault="00000000">
            <w:r>
              <w:t>earnings</w:t>
            </w:r>
          </w:p>
        </w:tc>
        <w:tc>
          <w:tcPr>
            <w:tcW w:w="0" w:type="auto"/>
            <w:vAlign w:val="center"/>
            <w:hideMark/>
          </w:tcPr>
          <w:p w:rsidR="00000000" w:rsidRDefault="00000000">
            <w:r>
              <w:t>String</w:t>
            </w:r>
          </w:p>
        </w:tc>
        <w:tc>
          <w:tcPr>
            <w:tcW w:w="0" w:type="auto"/>
            <w:vAlign w:val="center"/>
            <w:hideMark/>
          </w:tcPr>
          <w:p w:rsidR="00000000" w:rsidRDefault="00000000">
            <w:r>
              <w:t>Currency earnings</w:t>
            </w:r>
          </w:p>
        </w:tc>
      </w:tr>
      <w:tr w:rsidR="00000000">
        <w:trPr>
          <w:divId w:val="175387555"/>
          <w:tblCellSpacing w:w="15" w:type="dxa"/>
        </w:trPr>
        <w:tc>
          <w:tcPr>
            <w:tcW w:w="0" w:type="auto"/>
            <w:vAlign w:val="center"/>
            <w:hideMark/>
          </w:tcPr>
          <w:p w:rsidR="00000000" w:rsidRDefault="00000000">
            <w:r>
              <w:t>rate</w:t>
            </w:r>
          </w:p>
        </w:tc>
        <w:tc>
          <w:tcPr>
            <w:tcW w:w="0" w:type="auto"/>
            <w:vAlign w:val="center"/>
            <w:hideMark/>
          </w:tcPr>
          <w:p w:rsidR="00000000" w:rsidRDefault="00000000">
            <w:r>
              <w:t>String</w:t>
            </w:r>
          </w:p>
        </w:tc>
        <w:tc>
          <w:tcPr>
            <w:tcW w:w="0" w:type="auto"/>
            <w:vAlign w:val="center"/>
            <w:hideMark/>
          </w:tcPr>
          <w:p w:rsidR="00000000" w:rsidRDefault="00000000">
            <w:r>
              <w:t>Lending annual interest rate</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Lending time, Unix timestamp format in milliseconds, e.g. </w:t>
            </w:r>
            <w:r>
              <w:rPr>
                <w:rStyle w:val="HTML"/>
              </w:rPr>
              <w:t>1597026383085</w:t>
            </w:r>
          </w:p>
        </w:tc>
      </w:tr>
    </w:tbl>
    <w:p w:rsidR="00000000" w:rsidRDefault="00000000">
      <w:pPr>
        <w:pStyle w:val="3"/>
        <w:divId w:val="175387555"/>
      </w:pPr>
      <w:r>
        <w:t>GET / Public borrow info (public)</w:t>
      </w:r>
    </w:p>
    <w:p w:rsidR="00000000" w:rsidRDefault="00000000">
      <w:pPr>
        <w:pStyle w:val="a5"/>
        <w:divId w:val="175387555"/>
      </w:pPr>
      <w:r>
        <w:t>Authentication is not required for this public endpoint.</w:t>
      </w:r>
    </w:p>
    <w:p w:rsidR="00000000" w:rsidRDefault="00000000">
      <w:pPr>
        <w:pStyle w:val="4"/>
        <w:divId w:val="175387555"/>
      </w:pPr>
      <w:r>
        <w:t>Rate Limit: 6 requests per second</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/api/v5/finance/savings/lending-rate-summary</w:t>
      </w:r>
    </w:p>
    <w:p w:rsidR="00000000" w:rsidRDefault="00000000">
      <w:pPr>
        <w:pStyle w:val="a5"/>
        <w:ind w:left="720" w:right="720"/>
        <w:divId w:val="1248921714"/>
      </w:pPr>
      <w:r>
        <w:t>Request Example</w:t>
      </w:r>
    </w:p>
    <w:p w:rsidR="00000000" w:rsidRDefault="00000000">
      <w:pPr>
        <w:pStyle w:val="HTML0"/>
        <w:divId w:val="196161120"/>
        <w:rPr>
          <w:rStyle w:val="HTML"/>
        </w:rPr>
      </w:pPr>
      <w:r>
        <w:rPr>
          <w:rStyle w:val="HTML"/>
        </w:rPr>
        <w:t>GET /api/v5/finance/savings/lending-rate-summary</w:t>
      </w:r>
    </w:p>
    <w:p w:rsidR="00000000" w:rsidRDefault="00000000">
      <w:pPr>
        <w:pStyle w:val="HTML0"/>
        <w:divId w:val="196161120"/>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780"/>
        <w:gridCol w:w="1058"/>
        <w:gridCol w:w="2235"/>
      </w:tblGrid>
      <w:tr w:rsidR="00000000">
        <w:trPr>
          <w:divId w:val="175387555"/>
          <w:tblHeader/>
          <w:tblCellSpacing w:w="15" w:type="dxa"/>
        </w:trPr>
        <w:tc>
          <w:tcPr>
            <w:tcW w:w="0" w:type="auto"/>
            <w:vAlign w:val="center"/>
            <w:hideMark/>
          </w:tcPr>
          <w:p w:rsidR="00000000" w:rsidRDefault="00000000">
            <w:pPr>
              <w:rPr>
                <w:b/>
                <w:bCs/>
              </w:rPr>
            </w:pPr>
            <w:r>
              <w:rPr>
                <w:rStyle w:val="a6"/>
              </w:rPr>
              <w:t>Parameters</w:t>
            </w:r>
          </w:p>
        </w:tc>
        <w:tc>
          <w:tcPr>
            <w:tcW w:w="0" w:type="auto"/>
            <w:vAlign w:val="center"/>
            <w:hideMark/>
          </w:tcPr>
          <w:p w:rsidR="00000000" w:rsidRDefault="00000000">
            <w:pPr>
              <w:rPr>
                <w:b/>
                <w:bCs/>
              </w:rPr>
            </w:pPr>
            <w:r>
              <w:rPr>
                <w:rStyle w:val="a6"/>
              </w:rPr>
              <w:t>Types</w:t>
            </w:r>
          </w:p>
        </w:tc>
        <w:tc>
          <w:tcPr>
            <w:tcW w:w="0" w:type="auto"/>
            <w:vAlign w:val="center"/>
            <w:hideMark/>
          </w:tcPr>
          <w:p w:rsidR="00000000" w:rsidRDefault="00000000">
            <w:pPr>
              <w:rPr>
                <w:b/>
                <w:bCs/>
              </w:rPr>
            </w:pPr>
            <w:r>
              <w:rPr>
                <w:rStyle w:val="a6"/>
              </w:rPr>
              <w:t>Required</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Currency, e.g. </w:t>
            </w:r>
            <w:r>
              <w:rPr>
                <w:rStyle w:val="HTML"/>
              </w:rPr>
              <w:t>BTC</w:t>
            </w:r>
          </w:p>
        </w:tc>
      </w:tr>
    </w:tbl>
    <w:p w:rsidR="00000000" w:rsidRDefault="00000000">
      <w:pPr>
        <w:pStyle w:val="a5"/>
        <w:ind w:left="720" w:right="720"/>
        <w:divId w:val="1541700180"/>
      </w:pPr>
      <w:r>
        <w:t>Response Example</w:t>
      </w:r>
    </w:p>
    <w:p w:rsidR="00000000" w:rsidRDefault="00000000">
      <w:pPr>
        <w:pStyle w:val="HTML0"/>
        <w:divId w:val="140658418"/>
        <w:rPr>
          <w:rStyle w:val="w"/>
        </w:rPr>
      </w:pPr>
      <w:r>
        <w:rPr>
          <w:rStyle w:val="p"/>
        </w:rPr>
        <w:t>{</w:t>
      </w:r>
    </w:p>
    <w:p w:rsidR="00000000" w:rsidRDefault="00000000">
      <w:pPr>
        <w:pStyle w:val="HTML0"/>
        <w:divId w:val="140658418"/>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40658418"/>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140658418"/>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40658418"/>
        <w:rPr>
          <w:rStyle w:val="w"/>
        </w:rPr>
      </w:pPr>
      <w:r>
        <w:rPr>
          <w:rStyle w:val="w"/>
        </w:rPr>
        <w:t xml:space="preserve">        </w:t>
      </w:r>
      <w:r>
        <w:rPr>
          <w:rStyle w:val="nl"/>
        </w:rPr>
        <w:t>"ccy"</w:t>
      </w:r>
      <w:r>
        <w:rPr>
          <w:rStyle w:val="p"/>
        </w:rPr>
        <w:t>:</w:t>
      </w:r>
      <w:r>
        <w:rPr>
          <w:rStyle w:val="w"/>
        </w:rPr>
        <w:t xml:space="preserve"> </w:t>
      </w:r>
      <w:r>
        <w:rPr>
          <w:rStyle w:val="s2"/>
        </w:rPr>
        <w:t>"BTC"</w:t>
      </w:r>
      <w:r>
        <w:rPr>
          <w:rStyle w:val="p"/>
        </w:rPr>
        <w:t>,</w:t>
      </w:r>
    </w:p>
    <w:p w:rsidR="00000000" w:rsidRDefault="00000000">
      <w:pPr>
        <w:pStyle w:val="HTML0"/>
        <w:divId w:val="140658418"/>
        <w:rPr>
          <w:rStyle w:val="w"/>
        </w:rPr>
      </w:pPr>
      <w:r>
        <w:rPr>
          <w:rStyle w:val="w"/>
        </w:rPr>
        <w:t xml:space="preserve">        </w:t>
      </w:r>
      <w:r>
        <w:rPr>
          <w:rStyle w:val="nl"/>
        </w:rPr>
        <w:t>"avgAmt"</w:t>
      </w:r>
      <w:r>
        <w:rPr>
          <w:rStyle w:val="p"/>
        </w:rPr>
        <w:t>:</w:t>
      </w:r>
      <w:r>
        <w:rPr>
          <w:rStyle w:val="w"/>
        </w:rPr>
        <w:t xml:space="preserve"> </w:t>
      </w:r>
      <w:r>
        <w:rPr>
          <w:rStyle w:val="s2"/>
        </w:rPr>
        <w:t>"10000"</w:t>
      </w:r>
      <w:r>
        <w:rPr>
          <w:rStyle w:val="p"/>
        </w:rPr>
        <w:t>,</w:t>
      </w:r>
    </w:p>
    <w:p w:rsidR="00000000" w:rsidRDefault="00000000">
      <w:pPr>
        <w:pStyle w:val="HTML0"/>
        <w:divId w:val="140658418"/>
        <w:rPr>
          <w:rStyle w:val="w"/>
        </w:rPr>
      </w:pPr>
      <w:r>
        <w:rPr>
          <w:rStyle w:val="w"/>
        </w:rPr>
        <w:t xml:space="preserve">        </w:t>
      </w:r>
      <w:r>
        <w:rPr>
          <w:rStyle w:val="nl"/>
        </w:rPr>
        <w:t>"avgAmtUsd"</w:t>
      </w:r>
      <w:r>
        <w:rPr>
          <w:rStyle w:val="p"/>
        </w:rPr>
        <w:t>:</w:t>
      </w:r>
      <w:r>
        <w:rPr>
          <w:rStyle w:val="w"/>
        </w:rPr>
        <w:t xml:space="preserve"> </w:t>
      </w:r>
      <w:r>
        <w:rPr>
          <w:rStyle w:val="s2"/>
        </w:rPr>
        <w:t>"10000000000"</w:t>
      </w:r>
      <w:r>
        <w:rPr>
          <w:rStyle w:val="p"/>
        </w:rPr>
        <w:t>,</w:t>
      </w:r>
    </w:p>
    <w:p w:rsidR="00000000" w:rsidRDefault="00000000">
      <w:pPr>
        <w:pStyle w:val="HTML0"/>
        <w:divId w:val="140658418"/>
        <w:rPr>
          <w:rStyle w:val="w"/>
        </w:rPr>
      </w:pPr>
      <w:r>
        <w:rPr>
          <w:rStyle w:val="w"/>
        </w:rPr>
        <w:t xml:space="preserve">        </w:t>
      </w:r>
      <w:r>
        <w:rPr>
          <w:rStyle w:val="nl"/>
        </w:rPr>
        <w:t>"avgRate"</w:t>
      </w:r>
      <w:r>
        <w:rPr>
          <w:rStyle w:val="p"/>
        </w:rPr>
        <w:t>:</w:t>
      </w:r>
      <w:r>
        <w:rPr>
          <w:rStyle w:val="w"/>
        </w:rPr>
        <w:t xml:space="preserve"> </w:t>
      </w:r>
      <w:r>
        <w:rPr>
          <w:rStyle w:val="s2"/>
        </w:rPr>
        <w:t>"0.03"</w:t>
      </w:r>
      <w:r>
        <w:rPr>
          <w:rStyle w:val="p"/>
        </w:rPr>
        <w:t>,</w:t>
      </w:r>
    </w:p>
    <w:p w:rsidR="00000000" w:rsidRDefault="00000000">
      <w:pPr>
        <w:pStyle w:val="HTML0"/>
        <w:divId w:val="140658418"/>
        <w:rPr>
          <w:rStyle w:val="w"/>
        </w:rPr>
      </w:pPr>
      <w:r>
        <w:rPr>
          <w:rStyle w:val="w"/>
        </w:rPr>
        <w:t xml:space="preserve">        </w:t>
      </w:r>
      <w:r>
        <w:rPr>
          <w:rStyle w:val="nl"/>
        </w:rPr>
        <w:t>"preRate"</w:t>
      </w:r>
      <w:r>
        <w:rPr>
          <w:rStyle w:val="p"/>
        </w:rPr>
        <w:t>:</w:t>
      </w:r>
      <w:r>
        <w:rPr>
          <w:rStyle w:val="w"/>
        </w:rPr>
        <w:t xml:space="preserve"> </w:t>
      </w:r>
      <w:r>
        <w:rPr>
          <w:rStyle w:val="s2"/>
        </w:rPr>
        <w:t>"0.02"</w:t>
      </w:r>
      <w:r>
        <w:rPr>
          <w:rStyle w:val="p"/>
        </w:rPr>
        <w:t>,</w:t>
      </w:r>
    </w:p>
    <w:p w:rsidR="00000000" w:rsidRDefault="00000000">
      <w:pPr>
        <w:pStyle w:val="HTML0"/>
        <w:divId w:val="140658418"/>
        <w:rPr>
          <w:rStyle w:val="w"/>
        </w:rPr>
      </w:pPr>
      <w:r>
        <w:rPr>
          <w:rStyle w:val="w"/>
        </w:rPr>
        <w:t xml:space="preserve">        </w:t>
      </w:r>
      <w:r>
        <w:rPr>
          <w:rStyle w:val="nl"/>
        </w:rPr>
        <w:t>"estRate"</w:t>
      </w:r>
      <w:r>
        <w:rPr>
          <w:rStyle w:val="p"/>
        </w:rPr>
        <w:t>:</w:t>
      </w:r>
      <w:r>
        <w:rPr>
          <w:rStyle w:val="w"/>
        </w:rPr>
        <w:t xml:space="preserve"> </w:t>
      </w:r>
      <w:r>
        <w:rPr>
          <w:rStyle w:val="s2"/>
        </w:rPr>
        <w:t>"0.01"</w:t>
      </w:r>
    </w:p>
    <w:p w:rsidR="00000000" w:rsidRDefault="00000000">
      <w:pPr>
        <w:pStyle w:val="HTML0"/>
        <w:divId w:val="140658418"/>
        <w:rPr>
          <w:rStyle w:val="w"/>
        </w:rPr>
      </w:pPr>
      <w:r>
        <w:rPr>
          <w:rStyle w:val="w"/>
        </w:rPr>
        <w:t xml:space="preserve">    </w:t>
      </w:r>
      <w:r>
        <w:rPr>
          <w:rStyle w:val="p"/>
        </w:rPr>
        <w:t>}]</w:t>
      </w:r>
    </w:p>
    <w:p w:rsidR="00000000" w:rsidRDefault="00000000">
      <w:pPr>
        <w:pStyle w:val="HTML0"/>
        <w:divId w:val="140658418"/>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499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 xml:space="preserve">Currency, e.g. </w:t>
            </w:r>
            <w:r>
              <w:rPr>
                <w:rStyle w:val="HTML"/>
              </w:rPr>
              <w:t>BTC</w:t>
            </w:r>
          </w:p>
        </w:tc>
      </w:tr>
      <w:tr w:rsidR="00000000">
        <w:trPr>
          <w:divId w:val="175387555"/>
          <w:tblCellSpacing w:w="15" w:type="dxa"/>
        </w:trPr>
        <w:tc>
          <w:tcPr>
            <w:tcW w:w="0" w:type="auto"/>
            <w:vAlign w:val="center"/>
            <w:hideMark/>
          </w:tcPr>
          <w:p w:rsidR="00000000" w:rsidRDefault="00000000">
            <w:r>
              <w:t>avgAmt</w:t>
            </w:r>
          </w:p>
        </w:tc>
        <w:tc>
          <w:tcPr>
            <w:tcW w:w="0" w:type="auto"/>
            <w:vAlign w:val="center"/>
            <w:hideMark/>
          </w:tcPr>
          <w:p w:rsidR="00000000" w:rsidRDefault="00000000">
            <w:r>
              <w:t>String</w:t>
            </w:r>
          </w:p>
        </w:tc>
        <w:tc>
          <w:tcPr>
            <w:tcW w:w="0" w:type="auto"/>
            <w:vAlign w:val="center"/>
            <w:hideMark/>
          </w:tcPr>
          <w:p w:rsidR="00000000" w:rsidRDefault="00000000">
            <w:r>
              <w:t>24H average borrowing amount</w:t>
            </w:r>
          </w:p>
        </w:tc>
      </w:tr>
      <w:tr w:rsidR="00000000">
        <w:trPr>
          <w:divId w:val="175387555"/>
          <w:tblCellSpacing w:w="15" w:type="dxa"/>
        </w:trPr>
        <w:tc>
          <w:tcPr>
            <w:tcW w:w="0" w:type="auto"/>
            <w:vAlign w:val="center"/>
            <w:hideMark/>
          </w:tcPr>
          <w:p w:rsidR="00000000" w:rsidRDefault="00000000">
            <w:r>
              <w:t>avgAmtUsd</w:t>
            </w:r>
          </w:p>
        </w:tc>
        <w:tc>
          <w:tcPr>
            <w:tcW w:w="0" w:type="auto"/>
            <w:vAlign w:val="center"/>
            <w:hideMark/>
          </w:tcPr>
          <w:p w:rsidR="00000000" w:rsidRDefault="00000000">
            <w:r>
              <w:t>String</w:t>
            </w:r>
          </w:p>
        </w:tc>
        <w:tc>
          <w:tcPr>
            <w:tcW w:w="0" w:type="auto"/>
            <w:vAlign w:val="center"/>
            <w:hideMark/>
          </w:tcPr>
          <w:p w:rsidR="00000000" w:rsidRDefault="00000000">
            <w:r>
              <w:t xml:space="preserve">24H average borrowing amount in </w:t>
            </w:r>
            <w:r>
              <w:rPr>
                <w:rStyle w:val="HTML"/>
              </w:rPr>
              <w:t>USD</w:t>
            </w:r>
            <w:r>
              <w:t xml:space="preserve"> value</w:t>
            </w:r>
          </w:p>
        </w:tc>
      </w:tr>
      <w:tr w:rsidR="00000000">
        <w:trPr>
          <w:divId w:val="175387555"/>
          <w:tblCellSpacing w:w="15" w:type="dxa"/>
        </w:trPr>
        <w:tc>
          <w:tcPr>
            <w:tcW w:w="0" w:type="auto"/>
            <w:vAlign w:val="center"/>
            <w:hideMark/>
          </w:tcPr>
          <w:p w:rsidR="00000000" w:rsidRDefault="00000000">
            <w:r>
              <w:t>avgRate</w:t>
            </w:r>
          </w:p>
        </w:tc>
        <w:tc>
          <w:tcPr>
            <w:tcW w:w="0" w:type="auto"/>
            <w:vAlign w:val="center"/>
            <w:hideMark/>
          </w:tcPr>
          <w:p w:rsidR="00000000" w:rsidRDefault="00000000">
            <w:r>
              <w:t>String</w:t>
            </w:r>
          </w:p>
        </w:tc>
        <w:tc>
          <w:tcPr>
            <w:tcW w:w="0" w:type="auto"/>
            <w:vAlign w:val="center"/>
            <w:hideMark/>
          </w:tcPr>
          <w:p w:rsidR="00000000" w:rsidRDefault="00000000">
            <w:r>
              <w:t>24H average lending rate</w:t>
            </w:r>
          </w:p>
        </w:tc>
      </w:tr>
      <w:tr w:rsidR="00000000">
        <w:trPr>
          <w:divId w:val="175387555"/>
          <w:tblCellSpacing w:w="15" w:type="dxa"/>
        </w:trPr>
        <w:tc>
          <w:tcPr>
            <w:tcW w:w="0" w:type="auto"/>
            <w:vAlign w:val="center"/>
            <w:hideMark/>
          </w:tcPr>
          <w:p w:rsidR="00000000" w:rsidRDefault="00000000">
            <w:r>
              <w:t>preRate</w:t>
            </w:r>
          </w:p>
        </w:tc>
        <w:tc>
          <w:tcPr>
            <w:tcW w:w="0" w:type="auto"/>
            <w:vAlign w:val="center"/>
            <w:hideMark/>
          </w:tcPr>
          <w:p w:rsidR="00000000" w:rsidRDefault="00000000">
            <w:r>
              <w:t>String</w:t>
            </w:r>
          </w:p>
        </w:tc>
        <w:tc>
          <w:tcPr>
            <w:tcW w:w="0" w:type="auto"/>
            <w:vAlign w:val="center"/>
            <w:hideMark/>
          </w:tcPr>
          <w:p w:rsidR="00000000" w:rsidRDefault="00000000">
            <w:r>
              <w:t>Last annual interest rate</w:t>
            </w:r>
          </w:p>
        </w:tc>
      </w:tr>
      <w:tr w:rsidR="00000000">
        <w:trPr>
          <w:divId w:val="175387555"/>
          <w:tblCellSpacing w:w="15" w:type="dxa"/>
        </w:trPr>
        <w:tc>
          <w:tcPr>
            <w:tcW w:w="0" w:type="auto"/>
            <w:vAlign w:val="center"/>
            <w:hideMark/>
          </w:tcPr>
          <w:p w:rsidR="00000000" w:rsidRDefault="00000000">
            <w:r>
              <w:t>estRate</w:t>
            </w:r>
          </w:p>
        </w:tc>
        <w:tc>
          <w:tcPr>
            <w:tcW w:w="0" w:type="auto"/>
            <w:vAlign w:val="center"/>
            <w:hideMark/>
          </w:tcPr>
          <w:p w:rsidR="00000000" w:rsidRDefault="00000000">
            <w:r>
              <w:t>String</w:t>
            </w:r>
          </w:p>
        </w:tc>
        <w:tc>
          <w:tcPr>
            <w:tcW w:w="0" w:type="auto"/>
            <w:vAlign w:val="center"/>
            <w:hideMark/>
          </w:tcPr>
          <w:p w:rsidR="00000000" w:rsidRDefault="00000000">
            <w:r>
              <w:t>Next estimate annual interest rate</w:t>
            </w:r>
          </w:p>
        </w:tc>
      </w:tr>
    </w:tbl>
    <w:p w:rsidR="00000000" w:rsidRDefault="00000000">
      <w:pPr>
        <w:pStyle w:val="3"/>
        <w:divId w:val="175387555"/>
      </w:pPr>
      <w:r>
        <w:t>GET / Public borrow history (public)</w:t>
      </w:r>
    </w:p>
    <w:p w:rsidR="00000000" w:rsidRDefault="00000000">
      <w:pPr>
        <w:pStyle w:val="a5"/>
        <w:divId w:val="175387555"/>
      </w:pPr>
      <w:r>
        <w:t>Authentication is not required for this public endpoint.</w:t>
      </w:r>
      <w:r>
        <w:br/>
        <w:t>Only returned records after December 14, 2021.</w:t>
      </w:r>
    </w:p>
    <w:p w:rsidR="00000000" w:rsidRDefault="00000000">
      <w:pPr>
        <w:pStyle w:val="4"/>
        <w:divId w:val="175387555"/>
      </w:pPr>
      <w:r>
        <w:t>Rate Limit: 6 requests per second</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/api/v5/finance/savings/lending-rate-history</w:t>
      </w:r>
    </w:p>
    <w:p w:rsidR="00000000" w:rsidRDefault="00000000">
      <w:pPr>
        <w:pStyle w:val="a5"/>
        <w:ind w:left="720" w:right="720"/>
        <w:divId w:val="48264354"/>
      </w:pPr>
      <w:r>
        <w:t>Request Example</w:t>
      </w:r>
    </w:p>
    <w:p w:rsidR="00000000" w:rsidRDefault="00000000">
      <w:pPr>
        <w:pStyle w:val="HTML0"/>
        <w:divId w:val="462041810"/>
        <w:rPr>
          <w:rStyle w:val="HTML"/>
        </w:rPr>
      </w:pPr>
      <w:r>
        <w:rPr>
          <w:rStyle w:val="HTML"/>
        </w:rPr>
        <w:t>GET /api/v5/finance/savings/lending-rate-history</w:t>
      </w:r>
    </w:p>
    <w:p w:rsidR="00000000" w:rsidRDefault="00000000">
      <w:pPr>
        <w:pStyle w:val="HTML0"/>
        <w:divId w:val="462041810"/>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780"/>
        <w:gridCol w:w="1058"/>
        <w:gridCol w:w="5146"/>
      </w:tblGrid>
      <w:tr w:rsidR="00000000">
        <w:trPr>
          <w:divId w:val="175387555"/>
          <w:tblHeader/>
          <w:tblCellSpacing w:w="15" w:type="dxa"/>
        </w:trPr>
        <w:tc>
          <w:tcPr>
            <w:tcW w:w="0" w:type="auto"/>
            <w:vAlign w:val="center"/>
            <w:hideMark/>
          </w:tcPr>
          <w:p w:rsidR="00000000" w:rsidRDefault="00000000">
            <w:pPr>
              <w:rPr>
                <w:b/>
                <w:bCs/>
              </w:rPr>
            </w:pPr>
            <w:r>
              <w:rPr>
                <w:rStyle w:val="a6"/>
              </w:rPr>
              <w:t>Parameters</w:t>
            </w:r>
          </w:p>
        </w:tc>
        <w:tc>
          <w:tcPr>
            <w:tcW w:w="0" w:type="auto"/>
            <w:vAlign w:val="center"/>
            <w:hideMark/>
          </w:tcPr>
          <w:p w:rsidR="00000000" w:rsidRDefault="00000000">
            <w:pPr>
              <w:rPr>
                <w:b/>
                <w:bCs/>
              </w:rPr>
            </w:pPr>
            <w:r>
              <w:rPr>
                <w:rStyle w:val="a6"/>
              </w:rPr>
              <w:t>Types</w:t>
            </w:r>
          </w:p>
        </w:tc>
        <w:tc>
          <w:tcPr>
            <w:tcW w:w="0" w:type="auto"/>
            <w:vAlign w:val="center"/>
            <w:hideMark/>
          </w:tcPr>
          <w:p w:rsidR="00000000" w:rsidRDefault="00000000">
            <w:pPr>
              <w:rPr>
                <w:b/>
                <w:bCs/>
              </w:rPr>
            </w:pPr>
            <w:r>
              <w:rPr>
                <w:rStyle w:val="a6"/>
              </w:rPr>
              <w:t>Required</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Currency, e.g. </w:t>
            </w:r>
            <w:r>
              <w:rPr>
                <w:rStyle w:val="HTML"/>
              </w:rPr>
              <w:t>BTC</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earlier than the requested </w:t>
            </w:r>
            <w:r>
              <w:rPr>
                <w:rStyle w:val="HTML"/>
              </w:rPr>
              <w:t>ts</w:t>
            </w:r>
            <w:r>
              <w:t xml:space="preserv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newer than the requested </w:t>
            </w:r>
            <w:r>
              <w:rPr>
                <w:rStyle w:val="HTML"/>
              </w:rPr>
              <w:t>ts</w:t>
            </w:r>
            <w:r>
              <w:t xml:space="preserv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Number of results per request. The maximum is </w:t>
            </w:r>
            <w:r>
              <w:rPr>
                <w:rStyle w:val="HTML"/>
              </w:rPr>
              <w:t>100</w:t>
            </w:r>
            <w:r>
              <w:t xml:space="preserve">. The default is </w:t>
            </w:r>
            <w:r>
              <w:rPr>
                <w:rStyle w:val="HTML"/>
              </w:rPr>
              <w:t>100</w:t>
            </w:r>
            <w:r>
              <w:t>.</w:t>
            </w:r>
            <w:r>
              <w:br/>
              <w:t xml:space="preserve">If </w:t>
            </w:r>
            <w:r>
              <w:rPr>
                <w:rStyle w:val="HTML"/>
              </w:rPr>
              <w:t>ccy</w:t>
            </w:r>
            <w:r>
              <w:t xml:space="preserve"> is not specified, all data under the same </w:t>
            </w:r>
            <w:r>
              <w:rPr>
                <w:rStyle w:val="HTML"/>
              </w:rPr>
              <w:t>ts</w:t>
            </w:r>
            <w:r>
              <w:t xml:space="preserve"> will be returned, not limited by </w:t>
            </w:r>
            <w:r>
              <w:rPr>
                <w:rStyle w:val="HTML"/>
              </w:rPr>
              <w:t>limit</w:t>
            </w:r>
          </w:p>
        </w:tc>
      </w:tr>
    </w:tbl>
    <w:p w:rsidR="00000000" w:rsidRDefault="00000000">
      <w:pPr>
        <w:pStyle w:val="a5"/>
        <w:ind w:left="720" w:right="720"/>
        <w:divId w:val="342707933"/>
      </w:pPr>
      <w:r>
        <w:t>Response Example</w:t>
      </w:r>
    </w:p>
    <w:p w:rsidR="00000000" w:rsidRDefault="00000000">
      <w:pPr>
        <w:pStyle w:val="HTML0"/>
        <w:divId w:val="300892861"/>
        <w:rPr>
          <w:rStyle w:val="w"/>
        </w:rPr>
      </w:pPr>
      <w:r>
        <w:rPr>
          <w:rStyle w:val="p"/>
        </w:rPr>
        <w:t>{</w:t>
      </w:r>
    </w:p>
    <w:p w:rsidR="00000000" w:rsidRDefault="00000000">
      <w:pPr>
        <w:pStyle w:val="HTML0"/>
        <w:divId w:val="300892861"/>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300892861"/>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300892861"/>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300892861"/>
        <w:rPr>
          <w:rStyle w:val="w"/>
        </w:rPr>
      </w:pPr>
      <w:r>
        <w:rPr>
          <w:rStyle w:val="w"/>
        </w:rPr>
        <w:t xml:space="preserve">        </w:t>
      </w:r>
      <w:r>
        <w:rPr>
          <w:rStyle w:val="nl"/>
        </w:rPr>
        <w:t>"ccy"</w:t>
      </w:r>
      <w:r>
        <w:rPr>
          <w:rStyle w:val="p"/>
        </w:rPr>
        <w:t>:</w:t>
      </w:r>
      <w:r>
        <w:rPr>
          <w:rStyle w:val="w"/>
        </w:rPr>
        <w:t xml:space="preserve"> </w:t>
      </w:r>
      <w:r>
        <w:rPr>
          <w:rStyle w:val="s2"/>
        </w:rPr>
        <w:t>"BTC"</w:t>
      </w:r>
      <w:r>
        <w:rPr>
          <w:rStyle w:val="p"/>
        </w:rPr>
        <w:t>,</w:t>
      </w:r>
    </w:p>
    <w:p w:rsidR="00000000" w:rsidRDefault="00000000">
      <w:pPr>
        <w:pStyle w:val="HTML0"/>
        <w:divId w:val="300892861"/>
        <w:rPr>
          <w:rStyle w:val="w"/>
        </w:rPr>
      </w:pPr>
      <w:r>
        <w:rPr>
          <w:rStyle w:val="w"/>
        </w:rPr>
        <w:t xml:space="preserve">        </w:t>
      </w:r>
      <w:r>
        <w:rPr>
          <w:rStyle w:val="nl"/>
        </w:rPr>
        <w:t>"amt"</w:t>
      </w:r>
      <w:r>
        <w:rPr>
          <w:rStyle w:val="p"/>
        </w:rPr>
        <w:t>:</w:t>
      </w:r>
      <w:r>
        <w:rPr>
          <w:rStyle w:val="w"/>
        </w:rPr>
        <w:t xml:space="preserve"> </w:t>
      </w:r>
      <w:r>
        <w:rPr>
          <w:rStyle w:val="s2"/>
        </w:rPr>
        <w:t>"0.01"</w:t>
      </w:r>
      <w:r>
        <w:rPr>
          <w:rStyle w:val="p"/>
        </w:rPr>
        <w:t>,</w:t>
      </w:r>
    </w:p>
    <w:p w:rsidR="00000000" w:rsidRDefault="00000000">
      <w:pPr>
        <w:pStyle w:val="HTML0"/>
        <w:divId w:val="300892861"/>
        <w:rPr>
          <w:rStyle w:val="w"/>
        </w:rPr>
      </w:pPr>
      <w:r>
        <w:rPr>
          <w:rStyle w:val="w"/>
        </w:rPr>
        <w:t xml:space="preserve">        </w:t>
      </w:r>
      <w:r>
        <w:rPr>
          <w:rStyle w:val="nl"/>
        </w:rPr>
        <w:t>"rate"</w:t>
      </w:r>
      <w:r>
        <w:rPr>
          <w:rStyle w:val="p"/>
        </w:rPr>
        <w:t>:</w:t>
      </w:r>
      <w:r>
        <w:rPr>
          <w:rStyle w:val="w"/>
        </w:rPr>
        <w:t xml:space="preserve"> </w:t>
      </w:r>
      <w:r>
        <w:rPr>
          <w:rStyle w:val="s2"/>
        </w:rPr>
        <w:t>"0.001"</w:t>
      </w:r>
      <w:r>
        <w:rPr>
          <w:rStyle w:val="p"/>
        </w:rPr>
        <w:t>,</w:t>
      </w:r>
    </w:p>
    <w:p w:rsidR="00000000" w:rsidRDefault="00000000">
      <w:pPr>
        <w:pStyle w:val="HTML0"/>
        <w:divId w:val="300892861"/>
        <w:rPr>
          <w:rStyle w:val="w"/>
        </w:rPr>
      </w:pPr>
      <w:r>
        <w:rPr>
          <w:rStyle w:val="w"/>
        </w:rPr>
        <w:t xml:space="preserve">        </w:t>
      </w:r>
      <w:r>
        <w:rPr>
          <w:rStyle w:val="nl"/>
        </w:rPr>
        <w:t>"ts"</w:t>
      </w:r>
      <w:r>
        <w:rPr>
          <w:rStyle w:val="p"/>
        </w:rPr>
        <w:t>:</w:t>
      </w:r>
      <w:r>
        <w:rPr>
          <w:rStyle w:val="w"/>
        </w:rPr>
        <w:t xml:space="preserve"> </w:t>
      </w:r>
      <w:r>
        <w:rPr>
          <w:rStyle w:val="s2"/>
        </w:rPr>
        <w:t>"1597026383085"</w:t>
      </w:r>
    </w:p>
    <w:p w:rsidR="00000000" w:rsidRDefault="00000000">
      <w:pPr>
        <w:pStyle w:val="HTML0"/>
        <w:divId w:val="300892861"/>
        <w:rPr>
          <w:rStyle w:val="w"/>
        </w:rPr>
      </w:pPr>
      <w:r>
        <w:rPr>
          <w:rStyle w:val="w"/>
        </w:rPr>
        <w:t xml:space="preserve">    </w:t>
      </w:r>
      <w:r>
        <w:rPr>
          <w:rStyle w:val="p"/>
        </w:rPr>
        <w:t>}]</w:t>
      </w:r>
    </w:p>
    <w:p w:rsidR="00000000" w:rsidRDefault="00000000">
      <w:pPr>
        <w:pStyle w:val="HTML0"/>
        <w:divId w:val="300892861"/>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 xml:space="preserve">Currency, e.g. </w:t>
            </w:r>
            <w:r>
              <w:rPr>
                <w:rStyle w:val="HTML"/>
              </w:rPr>
              <w:t>BTC</w:t>
            </w:r>
          </w:p>
        </w:tc>
      </w:tr>
      <w:tr w:rsidR="00000000">
        <w:trPr>
          <w:divId w:val="175387555"/>
          <w:tblCellSpacing w:w="15" w:type="dxa"/>
        </w:trPr>
        <w:tc>
          <w:tcPr>
            <w:tcW w:w="0" w:type="auto"/>
            <w:vAlign w:val="center"/>
            <w:hideMark/>
          </w:tcPr>
          <w:p w:rsidR="00000000" w:rsidRDefault="00000000">
            <w:r>
              <w:t>amt</w:t>
            </w:r>
          </w:p>
        </w:tc>
        <w:tc>
          <w:tcPr>
            <w:tcW w:w="0" w:type="auto"/>
            <w:vAlign w:val="center"/>
            <w:hideMark/>
          </w:tcPr>
          <w:p w:rsidR="00000000" w:rsidRDefault="00000000">
            <w:r>
              <w:t>String</w:t>
            </w:r>
          </w:p>
        </w:tc>
        <w:tc>
          <w:tcPr>
            <w:tcW w:w="0" w:type="auto"/>
            <w:vAlign w:val="center"/>
            <w:hideMark/>
          </w:tcPr>
          <w:p w:rsidR="00000000" w:rsidRDefault="00000000">
            <w:r>
              <w:t>Lending amount</w:t>
            </w:r>
          </w:p>
        </w:tc>
      </w:tr>
      <w:tr w:rsidR="00000000">
        <w:trPr>
          <w:divId w:val="175387555"/>
          <w:tblCellSpacing w:w="15" w:type="dxa"/>
        </w:trPr>
        <w:tc>
          <w:tcPr>
            <w:tcW w:w="0" w:type="auto"/>
            <w:vAlign w:val="center"/>
            <w:hideMark/>
          </w:tcPr>
          <w:p w:rsidR="00000000" w:rsidRDefault="00000000">
            <w:r>
              <w:t>rate</w:t>
            </w:r>
          </w:p>
        </w:tc>
        <w:tc>
          <w:tcPr>
            <w:tcW w:w="0" w:type="auto"/>
            <w:vAlign w:val="center"/>
            <w:hideMark/>
          </w:tcPr>
          <w:p w:rsidR="00000000" w:rsidRDefault="00000000">
            <w:r>
              <w:t>String</w:t>
            </w:r>
          </w:p>
        </w:tc>
        <w:tc>
          <w:tcPr>
            <w:tcW w:w="0" w:type="auto"/>
            <w:vAlign w:val="center"/>
            <w:hideMark/>
          </w:tcPr>
          <w:p w:rsidR="00000000" w:rsidRDefault="00000000">
            <w:r>
              <w:t>Lending annual interest rate</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Time, Unix timestamp format in milliseconds, e.g. </w:t>
            </w:r>
            <w:r>
              <w:rPr>
                <w:rStyle w:val="HTML"/>
              </w:rPr>
              <w:t>1597026383085</w:t>
            </w:r>
          </w:p>
        </w:tc>
      </w:tr>
    </w:tbl>
    <w:p w:rsidR="00000000" w:rsidRDefault="00000000">
      <w:pPr>
        <w:pStyle w:val="2"/>
        <w:divId w:val="175387555"/>
      </w:pPr>
      <w:r>
        <w:t>Simple earn fixed</w:t>
      </w:r>
    </w:p>
    <w:p w:rsidR="00000000" w:rsidRDefault="00000000">
      <w:pPr>
        <w:pStyle w:val="3"/>
        <w:divId w:val="175387555"/>
      </w:pPr>
      <w:r>
        <w:t>GET / Lending offers (public)</w:t>
      </w:r>
    </w:p>
    <w:p w:rsidR="00000000" w:rsidRDefault="00000000">
      <w:pPr>
        <w:pStyle w:val="a5"/>
        <w:divId w:val="175387555"/>
      </w:pPr>
      <w:r>
        <w:t>Get lending-supported currencies and estimated APY.</w:t>
      </w:r>
    </w:p>
    <w:p w:rsidR="00000000" w:rsidRDefault="00000000">
      <w:pPr>
        <w:pStyle w:val="4"/>
        <w:divId w:val="175387555"/>
      </w:pPr>
      <w:r>
        <w:t>Rate Limit: 3 requests per second</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/api/v5/finance/fixed-loan/lending-offers</w:t>
      </w:r>
    </w:p>
    <w:p w:rsidR="00000000" w:rsidRDefault="00000000">
      <w:pPr>
        <w:pStyle w:val="a5"/>
        <w:ind w:left="720" w:right="720"/>
        <w:divId w:val="1959291105"/>
      </w:pPr>
      <w:r>
        <w:t>Request Example</w:t>
      </w:r>
    </w:p>
    <w:p w:rsidR="00000000" w:rsidRDefault="00000000">
      <w:pPr>
        <w:pStyle w:val="HTML0"/>
        <w:divId w:val="439497704"/>
        <w:rPr>
          <w:rStyle w:val="HTML"/>
        </w:rPr>
      </w:pPr>
      <w:r>
        <w:rPr>
          <w:rStyle w:val="HTML"/>
        </w:rPr>
        <w:t>GET /api/v5/finance/fixed-loan/lending-offers</w:t>
      </w:r>
    </w:p>
    <w:p w:rsidR="00000000" w:rsidRDefault="00000000">
      <w:pPr>
        <w:pStyle w:val="HTML0"/>
        <w:divId w:val="1641767678"/>
        <w:rPr>
          <w:rStyle w:val="HTML"/>
          <w:vanish/>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780"/>
        <w:gridCol w:w="1058"/>
        <w:gridCol w:w="3435"/>
      </w:tblGrid>
      <w:tr w:rsidR="00000000">
        <w:trPr>
          <w:divId w:val="175387555"/>
          <w:tblHeader/>
          <w:tblCellSpacing w:w="15" w:type="dxa"/>
        </w:trPr>
        <w:tc>
          <w:tcPr>
            <w:tcW w:w="0" w:type="auto"/>
            <w:vAlign w:val="center"/>
            <w:hideMark/>
          </w:tcPr>
          <w:p w:rsidR="00000000" w:rsidRDefault="00000000">
            <w:pPr>
              <w:rPr>
                <w:b/>
                <w:bCs/>
              </w:rPr>
            </w:pPr>
            <w:r>
              <w:rPr>
                <w:rStyle w:val="a6"/>
              </w:rPr>
              <w:t>Parameters</w:t>
            </w:r>
          </w:p>
        </w:tc>
        <w:tc>
          <w:tcPr>
            <w:tcW w:w="0" w:type="auto"/>
            <w:vAlign w:val="center"/>
            <w:hideMark/>
          </w:tcPr>
          <w:p w:rsidR="00000000" w:rsidRDefault="00000000">
            <w:pPr>
              <w:rPr>
                <w:b/>
                <w:bCs/>
              </w:rPr>
            </w:pPr>
            <w:r>
              <w:rPr>
                <w:rStyle w:val="a6"/>
              </w:rPr>
              <w:t>Types</w:t>
            </w:r>
          </w:p>
        </w:tc>
        <w:tc>
          <w:tcPr>
            <w:tcW w:w="0" w:type="auto"/>
            <w:vAlign w:val="center"/>
            <w:hideMark/>
          </w:tcPr>
          <w:p w:rsidR="00000000" w:rsidRDefault="00000000">
            <w:pPr>
              <w:rPr>
                <w:b/>
                <w:bCs/>
              </w:rPr>
            </w:pPr>
            <w:r>
              <w:rPr>
                <w:rStyle w:val="a6"/>
              </w:rPr>
              <w:t>Required</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Lending currency, e.g. </w:t>
            </w:r>
            <w:r>
              <w:rPr>
                <w:rStyle w:val="HTML"/>
              </w:rPr>
              <w:t>BTC</w:t>
            </w:r>
          </w:p>
        </w:tc>
      </w:tr>
      <w:tr w:rsidR="00000000">
        <w:trPr>
          <w:divId w:val="175387555"/>
          <w:tblCellSpacing w:w="15" w:type="dxa"/>
        </w:trPr>
        <w:tc>
          <w:tcPr>
            <w:tcW w:w="0" w:type="auto"/>
            <w:vAlign w:val="center"/>
            <w:hideMark/>
          </w:tcPr>
          <w:p w:rsidR="00000000" w:rsidRDefault="00000000">
            <w:r>
              <w:t>term</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Fixed term for lending order</w:t>
            </w:r>
            <w:r>
              <w:br/>
            </w:r>
            <w:r>
              <w:rPr>
                <w:rStyle w:val="HTML"/>
              </w:rPr>
              <w:t>30D</w:t>
            </w:r>
            <w:r>
              <w:t>: 30 days</w:t>
            </w:r>
          </w:p>
        </w:tc>
      </w:tr>
    </w:tbl>
    <w:p w:rsidR="00000000" w:rsidRDefault="00000000">
      <w:pPr>
        <w:pStyle w:val="a5"/>
        <w:ind w:left="720" w:right="720"/>
        <w:divId w:val="1693188777"/>
      </w:pPr>
      <w:r>
        <w:t>Response Example</w:t>
      </w:r>
    </w:p>
    <w:p w:rsidR="00000000" w:rsidRDefault="00000000">
      <w:pPr>
        <w:pStyle w:val="HTML0"/>
        <w:divId w:val="611208252"/>
        <w:rPr>
          <w:rStyle w:val="w"/>
        </w:rPr>
      </w:pPr>
      <w:r>
        <w:rPr>
          <w:rStyle w:val="p"/>
        </w:rPr>
        <w:t>{</w:t>
      </w:r>
    </w:p>
    <w:p w:rsidR="00000000" w:rsidRDefault="00000000">
      <w:pPr>
        <w:pStyle w:val="HTML0"/>
        <w:divId w:val="611208252"/>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611208252"/>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611208252"/>
        <w:rPr>
          <w:rStyle w:val="w"/>
        </w:rPr>
      </w:pPr>
      <w:r>
        <w:rPr>
          <w:rStyle w:val="w"/>
        </w:rPr>
        <w:t xml:space="preserve">        </w:t>
      </w:r>
      <w:r>
        <w:rPr>
          <w:rStyle w:val="p"/>
        </w:rPr>
        <w:t>{</w:t>
      </w:r>
    </w:p>
    <w:p w:rsidR="00000000" w:rsidRDefault="00000000">
      <w:pPr>
        <w:pStyle w:val="HTML0"/>
        <w:divId w:val="611208252"/>
        <w:rPr>
          <w:rStyle w:val="w"/>
        </w:rPr>
      </w:pPr>
      <w:r>
        <w:rPr>
          <w:rStyle w:val="w"/>
        </w:rPr>
        <w:t xml:space="preserve">            </w:t>
      </w:r>
      <w:r>
        <w:rPr>
          <w:rStyle w:val="nl"/>
        </w:rPr>
        <w:t>"ccy"</w:t>
      </w:r>
      <w:r>
        <w:rPr>
          <w:rStyle w:val="p"/>
        </w:rPr>
        <w:t>:</w:t>
      </w:r>
      <w:r>
        <w:rPr>
          <w:rStyle w:val="w"/>
        </w:rPr>
        <w:t xml:space="preserve"> </w:t>
      </w:r>
      <w:r>
        <w:rPr>
          <w:rStyle w:val="s2"/>
        </w:rPr>
        <w:t>"BTC"</w:t>
      </w:r>
      <w:r>
        <w:rPr>
          <w:rStyle w:val="p"/>
        </w:rPr>
        <w:t>,</w:t>
      </w:r>
    </w:p>
    <w:p w:rsidR="00000000" w:rsidRDefault="00000000">
      <w:pPr>
        <w:pStyle w:val="HTML0"/>
        <w:divId w:val="611208252"/>
        <w:rPr>
          <w:rStyle w:val="w"/>
        </w:rPr>
      </w:pPr>
      <w:r>
        <w:rPr>
          <w:rStyle w:val="w"/>
        </w:rPr>
        <w:t xml:space="preserve">            </w:t>
      </w:r>
      <w:r>
        <w:rPr>
          <w:rStyle w:val="nl"/>
        </w:rPr>
        <w:t>"lendQuota"</w:t>
      </w:r>
      <w:r>
        <w:rPr>
          <w:rStyle w:val="p"/>
        </w:rPr>
        <w:t>:</w:t>
      </w:r>
      <w:r>
        <w:rPr>
          <w:rStyle w:val="w"/>
        </w:rPr>
        <w:t xml:space="preserve"> </w:t>
      </w:r>
      <w:r>
        <w:rPr>
          <w:rStyle w:val="s2"/>
        </w:rPr>
        <w:t>"0.5"</w:t>
      </w:r>
      <w:r>
        <w:rPr>
          <w:rStyle w:val="p"/>
        </w:rPr>
        <w:t>,</w:t>
      </w:r>
    </w:p>
    <w:p w:rsidR="00000000" w:rsidRDefault="00000000">
      <w:pPr>
        <w:pStyle w:val="HTML0"/>
        <w:divId w:val="611208252"/>
        <w:rPr>
          <w:rStyle w:val="w"/>
        </w:rPr>
      </w:pPr>
      <w:r>
        <w:rPr>
          <w:rStyle w:val="w"/>
        </w:rPr>
        <w:t xml:space="preserve">            </w:t>
      </w:r>
      <w:r>
        <w:rPr>
          <w:rStyle w:val="nl"/>
        </w:rPr>
        <w:t>"minLend"</w:t>
      </w:r>
      <w:r>
        <w:rPr>
          <w:rStyle w:val="p"/>
        </w:rPr>
        <w:t>:</w:t>
      </w:r>
      <w:r>
        <w:rPr>
          <w:rStyle w:val="w"/>
        </w:rPr>
        <w:t xml:space="preserve"> </w:t>
      </w:r>
      <w:r>
        <w:rPr>
          <w:rStyle w:val="s2"/>
        </w:rPr>
        <w:t>"0.02"</w:t>
      </w:r>
      <w:r>
        <w:rPr>
          <w:rStyle w:val="p"/>
        </w:rPr>
        <w:t>,</w:t>
      </w:r>
    </w:p>
    <w:p w:rsidR="00000000" w:rsidRDefault="00000000">
      <w:pPr>
        <w:pStyle w:val="HTML0"/>
        <w:divId w:val="611208252"/>
        <w:rPr>
          <w:rStyle w:val="w"/>
        </w:rPr>
      </w:pPr>
      <w:r>
        <w:rPr>
          <w:rStyle w:val="w"/>
        </w:rPr>
        <w:t xml:space="preserve">            </w:t>
      </w:r>
      <w:r>
        <w:rPr>
          <w:rStyle w:val="nl"/>
        </w:rPr>
        <w:t>"rate"</w:t>
      </w:r>
      <w:r>
        <w:rPr>
          <w:rStyle w:val="p"/>
        </w:rPr>
        <w:t>:</w:t>
      </w:r>
      <w:r>
        <w:rPr>
          <w:rStyle w:val="w"/>
        </w:rPr>
        <w:t xml:space="preserve"> </w:t>
      </w:r>
      <w:r>
        <w:rPr>
          <w:rStyle w:val="s2"/>
        </w:rPr>
        <w:t>"0.0058"</w:t>
      </w:r>
      <w:r>
        <w:rPr>
          <w:rStyle w:val="p"/>
        </w:rPr>
        <w:t>,</w:t>
      </w:r>
    </w:p>
    <w:p w:rsidR="00000000" w:rsidRDefault="00000000">
      <w:pPr>
        <w:pStyle w:val="HTML0"/>
        <w:divId w:val="611208252"/>
        <w:rPr>
          <w:rStyle w:val="w"/>
        </w:rPr>
      </w:pPr>
      <w:r>
        <w:rPr>
          <w:rStyle w:val="w"/>
        </w:rPr>
        <w:t xml:space="preserve">            </w:t>
      </w:r>
      <w:r>
        <w:rPr>
          <w:rStyle w:val="nl"/>
        </w:rPr>
        <w:t>"term"</w:t>
      </w:r>
      <w:r>
        <w:rPr>
          <w:rStyle w:val="p"/>
        </w:rPr>
        <w:t>:</w:t>
      </w:r>
      <w:r>
        <w:rPr>
          <w:rStyle w:val="w"/>
        </w:rPr>
        <w:t xml:space="preserve"> </w:t>
      </w:r>
      <w:r>
        <w:rPr>
          <w:rStyle w:val="s2"/>
        </w:rPr>
        <w:t>"30D"</w:t>
      </w:r>
    </w:p>
    <w:p w:rsidR="00000000" w:rsidRDefault="00000000">
      <w:pPr>
        <w:pStyle w:val="HTML0"/>
        <w:divId w:val="611208252"/>
        <w:rPr>
          <w:rStyle w:val="w"/>
        </w:rPr>
      </w:pPr>
      <w:r>
        <w:rPr>
          <w:rStyle w:val="w"/>
        </w:rPr>
        <w:t xml:space="preserve">        </w:t>
      </w:r>
      <w:r>
        <w:rPr>
          <w:rStyle w:val="p"/>
        </w:rPr>
        <w:t>}</w:t>
      </w:r>
    </w:p>
    <w:p w:rsidR="00000000" w:rsidRDefault="00000000">
      <w:pPr>
        <w:pStyle w:val="HTML0"/>
        <w:divId w:val="611208252"/>
        <w:rPr>
          <w:rStyle w:val="w"/>
        </w:rPr>
      </w:pPr>
      <w:r>
        <w:rPr>
          <w:rStyle w:val="w"/>
        </w:rPr>
        <w:t xml:space="preserve">    </w:t>
      </w:r>
      <w:r>
        <w:rPr>
          <w:rStyle w:val="p"/>
        </w:rPr>
        <w:t>],</w:t>
      </w:r>
    </w:p>
    <w:p w:rsidR="00000000" w:rsidRDefault="00000000">
      <w:pPr>
        <w:pStyle w:val="HTML0"/>
        <w:divId w:val="611208252"/>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611208252"/>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379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 xml:space="preserve">Lending currency, e.g. </w:t>
            </w:r>
            <w:r>
              <w:rPr>
                <w:rStyle w:val="HTML"/>
              </w:rPr>
              <w:t>BTC</w:t>
            </w:r>
          </w:p>
        </w:tc>
      </w:tr>
      <w:tr w:rsidR="00000000">
        <w:trPr>
          <w:divId w:val="175387555"/>
          <w:tblCellSpacing w:w="15" w:type="dxa"/>
        </w:trPr>
        <w:tc>
          <w:tcPr>
            <w:tcW w:w="0" w:type="auto"/>
            <w:vAlign w:val="center"/>
            <w:hideMark/>
          </w:tcPr>
          <w:p w:rsidR="00000000" w:rsidRDefault="00000000">
            <w:r>
              <w:t>term</w:t>
            </w:r>
          </w:p>
        </w:tc>
        <w:tc>
          <w:tcPr>
            <w:tcW w:w="0" w:type="auto"/>
            <w:vAlign w:val="center"/>
            <w:hideMark/>
          </w:tcPr>
          <w:p w:rsidR="00000000" w:rsidRDefault="00000000">
            <w:r>
              <w:t>String</w:t>
            </w:r>
          </w:p>
        </w:tc>
        <w:tc>
          <w:tcPr>
            <w:tcW w:w="0" w:type="auto"/>
            <w:vAlign w:val="center"/>
            <w:hideMark/>
          </w:tcPr>
          <w:p w:rsidR="00000000" w:rsidRDefault="00000000">
            <w:r>
              <w:t>Fixed term for lending order</w:t>
            </w:r>
            <w:r>
              <w:br/>
            </w:r>
            <w:r>
              <w:rPr>
                <w:rStyle w:val="HTML"/>
              </w:rPr>
              <w:t>30D</w:t>
            </w:r>
            <w:r>
              <w:t>: 30 days</w:t>
            </w:r>
          </w:p>
        </w:tc>
      </w:tr>
      <w:tr w:rsidR="00000000">
        <w:trPr>
          <w:divId w:val="175387555"/>
          <w:tblCellSpacing w:w="15" w:type="dxa"/>
        </w:trPr>
        <w:tc>
          <w:tcPr>
            <w:tcW w:w="0" w:type="auto"/>
            <w:vAlign w:val="center"/>
            <w:hideMark/>
          </w:tcPr>
          <w:p w:rsidR="00000000" w:rsidRDefault="00000000">
            <w:r>
              <w:t>rate</w:t>
            </w:r>
          </w:p>
        </w:tc>
        <w:tc>
          <w:tcPr>
            <w:tcW w:w="0" w:type="auto"/>
            <w:vAlign w:val="center"/>
            <w:hideMark/>
          </w:tcPr>
          <w:p w:rsidR="00000000" w:rsidRDefault="00000000">
            <w:r>
              <w:t>String</w:t>
            </w:r>
          </w:p>
        </w:tc>
        <w:tc>
          <w:tcPr>
            <w:tcW w:w="0" w:type="auto"/>
            <w:vAlign w:val="center"/>
            <w:hideMark/>
          </w:tcPr>
          <w:p w:rsidR="00000000" w:rsidRDefault="00000000">
            <w:r>
              <w:t>Latest lending APY, in decimal.</w:t>
            </w:r>
            <w:r>
              <w:br/>
              <w:t xml:space="preserve">e.g. </w:t>
            </w:r>
            <w:r>
              <w:rPr>
                <w:rStyle w:val="HTML"/>
              </w:rPr>
              <w:t>0.01</w:t>
            </w:r>
            <w:r>
              <w:t xml:space="preserve"> represent </w:t>
            </w:r>
            <w:r>
              <w:rPr>
                <w:rStyle w:val="HTML"/>
              </w:rPr>
              <w:t>1%</w:t>
            </w:r>
          </w:p>
        </w:tc>
      </w:tr>
      <w:tr w:rsidR="00000000">
        <w:trPr>
          <w:divId w:val="175387555"/>
          <w:tblCellSpacing w:w="15" w:type="dxa"/>
        </w:trPr>
        <w:tc>
          <w:tcPr>
            <w:tcW w:w="0" w:type="auto"/>
            <w:vAlign w:val="center"/>
            <w:hideMark/>
          </w:tcPr>
          <w:p w:rsidR="00000000" w:rsidRDefault="00000000">
            <w:r>
              <w:t>minLend</w:t>
            </w:r>
          </w:p>
        </w:tc>
        <w:tc>
          <w:tcPr>
            <w:tcW w:w="0" w:type="auto"/>
            <w:vAlign w:val="center"/>
            <w:hideMark/>
          </w:tcPr>
          <w:p w:rsidR="00000000" w:rsidRDefault="00000000">
            <w:r>
              <w:t>String</w:t>
            </w:r>
          </w:p>
        </w:tc>
        <w:tc>
          <w:tcPr>
            <w:tcW w:w="0" w:type="auto"/>
            <w:vAlign w:val="center"/>
            <w:hideMark/>
          </w:tcPr>
          <w:p w:rsidR="00000000" w:rsidRDefault="00000000">
            <w:r>
              <w:t>Minimum lending amount</w:t>
            </w:r>
          </w:p>
        </w:tc>
      </w:tr>
      <w:tr w:rsidR="00000000">
        <w:trPr>
          <w:divId w:val="175387555"/>
          <w:tblCellSpacing w:w="15" w:type="dxa"/>
        </w:trPr>
        <w:tc>
          <w:tcPr>
            <w:tcW w:w="0" w:type="auto"/>
            <w:vAlign w:val="center"/>
            <w:hideMark/>
          </w:tcPr>
          <w:p w:rsidR="00000000" w:rsidRDefault="00000000">
            <w:r>
              <w:t>lendQuota</w:t>
            </w:r>
          </w:p>
        </w:tc>
        <w:tc>
          <w:tcPr>
            <w:tcW w:w="0" w:type="auto"/>
            <w:vAlign w:val="center"/>
            <w:hideMark/>
          </w:tcPr>
          <w:p w:rsidR="00000000" w:rsidRDefault="00000000">
            <w:r>
              <w:t>String</w:t>
            </w:r>
          </w:p>
        </w:tc>
        <w:tc>
          <w:tcPr>
            <w:tcW w:w="0" w:type="auto"/>
            <w:vAlign w:val="center"/>
            <w:hideMark/>
          </w:tcPr>
          <w:p w:rsidR="00000000" w:rsidRDefault="00000000">
            <w:r>
              <w:t>Lending quota</w:t>
            </w:r>
          </w:p>
        </w:tc>
      </w:tr>
    </w:tbl>
    <w:p w:rsidR="00000000" w:rsidRDefault="00000000">
      <w:pPr>
        <w:pStyle w:val="3"/>
        <w:divId w:val="175387555"/>
      </w:pPr>
      <w:r>
        <w:t>GET / Lending APY history (public)</w:t>
      </w:r>
    </w:p>
    <w:p w:rsidR="00000000" w:rsidRDefault="00000000">
      <w:pPr>
        <w:pStyle w:val="4"/>
        <w:divId w:val="175387555"/>
      </w:pPr>
      <w:r>
        <w:t>Rate Limit: 3 requests per second</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/api/v5/finance/fixed-loan/lending-apy-history</w:t>
      </w:r>
    </w:p>
    <w:p w:rsidR="00000000" w:rsidRDefault="00000000">
      <w:pPr>
        <w:pStyle w:val="a5"/>
        <w:ind w:left="720" w:right="720"/>
        <w:divId w:val="1455901323"/>
      </w:pPr>
      <w:r>
        <w:t>Request Example</w:t>
      </w:r>
    </w:p>
    <w:p w:rsidR="00000000" w:rsidRDefault="00000000">
      <w:pPr>
        <w:pStyle w:val="HTML0"/>
        <w:divId w:val="1386293407"/>
        <w:rPr>
          <w:rStyle w:val="HTML"/>
        </w:rPr>
      </w:pPr>
      <w:r>
        <w:rPr>
          <w:rStyle w:val="HTML"/>
        </w:rPr>
        <w:t>GET /api/v5/finance/fixed-loan/lending-apy-history?ccy</w:t>
      </w:r>
      <w:r>
        <w:rPr>
          <w:rStyle w:val="o"/>
        </w:rPr>
        <w:t>=</w:t>
      </w:r>
      <w:r>
        <w:rPr>
          <w:rStyle w:val="HTML"/>
        </w:rPr>
        <w:t>USDT&amp;term</w:t>
      </w:r>
      <w:r>
        <w:rPr>
          <w:rStyle w:val="o"/>
        </w:rPr>
        <w:t>=</w:t>
      </w:r>
      <w:r>
        <w:rPr>
          <w:rStyle w:val="HTML"/>
        </w:rPr>
        <w:t>30D</w:t>
      </w:r>
    </w:p>
    <w:p w:rsidR="00000000" w:rsidRDefault="00000000">
      <w:pPr>
        <w:pStyle w:val="HTML0"/>
        <w:divId w:val="1950696371"/>
        <w:rPr>
          <w:rStyle w:val="HTML"/>
          <w:vanish/>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780"/>
        <w:gridCol w:w="1058"/>
        <w:gridCol w:w="3435"/>
      </w:tblGrid>
      <w:tr w:rsidR="00000000">
        <w:trPr>
          <w:divId w:val="175387555"/>
          <w:tblHeader/>
          <w:tblCellSpacing w:w="15" w:type="dxa"/>
        </w:trPr>
        <w:tc>
          <w:tcPr>
            <w:tcW w:w="0" w:type="auto"/>
            <w:vAlign w:val="center"/>
            <w:hideMark/>
          </w:tcPr>
          <w:p w:rsidR="00000000" w:rsidRDefault="00000000">
            <w:pPr>
              <w:rPr>
                <w:b/>
                <w:bCs/>
              </w:rPr>
            </w:pPr>
            <w:r>
              <w:rPr>
                <w:rStyle w:val="a6"/>
              </w:rPr>
              <w:t>Parameters</w:t>
            </w:r>
          </w:p>
        </w:tc>
        <w:tc>
          <w:tcPr>
            <w:tcW w:w="0" w:type="auto"/>
            <w:vAlign w:val="center"/>
            <w:hideMark/>
          </w:tcPr>
          <w:p w:rsidR="00000000" w:rsidRDefault="00000000">
            <w:pPr>
              <w:rPr>
                <w:b/>
                <w:bCs/>
              </w:rPr>
            </w:pPr>
            <w:r>
              <w:rPr>
                <w:rStyle w:val="a6"/>
              </w:rPr>
              <w:t>Types</w:t>
            </w:r>
          </w:p>
        </w:tc>
        <w:tc>
          <w:tcPr>
            <w:tcW w:w="0" w:type="auto"/>
            <w:vAlign w:val="center"/>
            <w:hideMark/>
          </w:tcPr>
          <w:p w:rsidR="00000000" w:rsidRDefault="00000000">
            <w:pPr>
              <w:rPr>
                <w:b/>
                <w:bCs/>
              </w:rPr>
            </w:pPr>
            <w:r>
              <w:rPr>
                <w:rStyle w:val="a6"/>
              </w:rPr>
              <w:t>Required</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Lending currency, e.g. </w:t>
            </w:r>
            <w:r>
              <w:rPr>
                <w:rStyle w:val="HTML"/>
              </w:rPr>
              <w:t>BTC</w:t>
            </w:r>
          </w:p>
        </w:tc>
      </w:tr>
      <w:tr w:rsidR="00000000">
        <w:trPr>
          <w:divId w:val="175387555"/>
          <w:tblCellSpacing w:w="15" w:type="dxa"/>
        </w:trPr>
        <w:tc>
          <w:tcPr>
            <w:tcW w:w="0" w:type="auto"/>
            <w:vAlign w:val="center"/>
            <w:hideMark/>
          </w:tcPr>
          <w:p w:rsidR="00000000" w:rsidRDefault="00000000">
            <w:r>
              <w:t>term</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Fixed term for lending order</w:t>
            </w:r>
            <w:r>
              <w:br/>
            </w:r>
            <w:r>
              <w:rPr>
                <w:rStyle w:val="HTML"/>
              </w:rPr>
              <w:t>30D</w:t>
            </w:r>
            <w:r>
              <w:t>: 30 days</w:t>
            </w:r>
          </w:p>
        </w:tc>
      </w:tr>
    </w:tbl>
    <w:p w:rsidR="00000000" w:rsidRDefault="00000000">
      <w:pPr>
        <w:pStyle w:val="a5"/>
        <w:ind w:left="720" w:right="720"/>
        <w:divId w:val="2043750533"/>
      </w:pPr>
      <w:r>
        <w:t>Response Example</w:t>
      </w:r>
    </w:p>
    <w:p w:rsidR="00000000" w:rsidRDefault="00000000">
      <w:pPr>
        <w:pStyle w:val="HTML0"/>
        <w:divId w:val="470901221"/>
        <w:rPr>
          <w:rStyle w:val="w"/>
        </w:rPr>
      </w:pPr>
      <w:r>
        <w:rPr>
          <w:rStyle w:val="p"/>
        </w:rPr>
        <w:t>{</w:t>
      </w:r>
    </w:p>
    <w:p w:rsidR="00000000" w:rsidRDefault="00000000">
      <w:pPr>
        <w:pStyle w:val="HTML0"/>
        <w:divId w:val="470901221"/>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470901221"/>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470901221"/>
        <w:rPr>
          <w:rStyle w:val="w"/>
        </w:rPr>
      </w:pPr>
      <w:r>
        <w:rPr>
          <w:rStyle w:val="w"/>
        </w:rPr>
        <w:t xml:space="preserve">        </w:t>
      </w:r>
      <w:r>
        <w:rPr>
          <w:rStyle w:val="p"/>
        </w:rPr>
        <w:t>{</w:t>
      </w:r>
    </w:p>
    <w:p w:rsidR="00000000" w:rsidRDefault="00000000">
      <w:pPr>
        <w:pStyle w:val="HTML0"/>
        <w:divId w:val="470901221"/>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470901221"/>
        <w:rPr>
          <w:rStyle w:val="w"/>
        </w:rPr>
      </w:pPr>
      <w:r>
        <w:rPr>
          <w:rStyle w:val="w"/>
        </w:rPr>
        <w:t xml:space="preserve">            </w:t>
      </w:r>
      <w:r>
        <w:rPr>
          <w:rStyle w:val="nl"/>
        </w:rPr>
        <w:t>"rate"</w:t>
      </w:r>
      <w:r>
        <w:rPr>
          <w:rStyle w:val="p"/>
        </w:rPr>
        <w:t>:</w:t>
      </w:r>
      <w:r>
        <w:rPr>
          <w:rStyle w:val="w"/>
        </w:rPr>
        <w:t xml:space="preserve"> </w:t>
      </w:r>
      <w:r>
        <w:rPr>
          <w:rStyle w:val="s2"/>
        </w:rPr>
        <w:t>"0.0100"</w:t>
      </w:r>
      <w:r>
        <w:rPr>
          <w:rStyle w:val="p"/>
        </w:rPr>
        <w:t>,</w:t>
      </w:r>
    </w:p>
    <w:p w:rsidR="00000000" w:rsidRDefault="00000000">
      <w:pPr>
        <w:pStyle w:val="HTML0"/>
        <w:divId w:val="470901221"/>
        <w:rPr>
          <w:rStyle w:val="w"/>
        </w:rPr>
      </w:pPr>
      <w:r>
        <w:rPr>
          <w:rStyle w:val="w"/>
        </w:rPr>
        <w:t xml:space="preserve">            </w:t>
      </w:r>
      <w:r>
        <w:rPr>
          <w:rStyle w:val="nl"/>
        </w:rPr>
        <w:t>"ts"</w:t>
      </w:r>
      <w:r>
        <w:rPr>
          <w:rStyle w:val="p"/>
        </w:rPr>
        <w:t>:</w:t>
      </w:r>
      <w:r>
        <w:rPr>
          <w:rStyle w:val="w"/>
        </w:rPr>
        <w:t xml:space="preserve"> </w:t>
      </w:r>
      <w:r>
        <w:rPr>
          <w:rStyle w:val="s2"/>
        </w:rPr>
        <w:t>"1712559600000"</w:t>
      </w:r>
    </w:p>
    <w:p w:rsidR="00000000" w:rsidRDefault="00000000">
      <w:pPr>
        <w:pStyle w:val="HTML0"/>
        <w:divId w:val="470901221"/>
        <w:rPr>
          <w:rStyle w:val="w"/>
        </w:rPr>
      </w:pPr>
      <w:r>
        <w:rPr>
          <w:rStyle w:val="w"/>
        </w:rPr>
        <w:t xml:space="preserve">        </w:t>
      </w:r>
      <w:r>
        <w:rPr>
          <w:rStyle w:val="p"/>
        </w:rPr>
        <w:t>}</w:t>
      </w:r>
    </w:p>
    <w:p w:rsidR="00000000" w:rsidRDefault="00000000">
      <w:pPr>
        <w:pStyle w:val="HTML0"/>
        <w:divId w:val="470901221"/>
        <w:rPr>
          <w:rStyle w:val="w"/>
        </w:rPr>
      </w:pPr>
      <w:r>
        <w:rPr>
          <w:rStyle w:val="w"/>
        </w:rPr>
        <w:t xml:space="preserve">    </w:t>
      </w:r>
      <w:r>
        <w:rPr>
          <w:rStyle w:val="p"/>
        </w:rPr>
        <w:t>],</w:t>
      </w:r>
    </w:p>
    <w:p w:rsidR="00000000" w:rsidRDefault="00000000">
      <w:pPr>
        <w:pStyle w:val="HTML0"/>
        <w:divId w:val="470901221"/>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470901221"/>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 xml:space="preserve">Lending currency, e.g. </w:t>
            </w:r>
            <w:r>
              <w:rPr>
                <w:rStyle w:val="HTML"/>
              </w:rPr>
              <w:t>BTC</w:t>
            </w:r>
          </w:p>
        </w:tc>
      </w:tr>
      <w:tr w:rsidR="00000000">
        <w:trPr>
          <w:divId w:val="175387555"/>
          <w:tblCellSpacing w:w="15" w:type="dxa"/>
        </w:trPr>
        <w:tc>
          <w:tcPr>
            <w:tcW w:w="0" w:type="auto"/>
            <w:vAlign w:val="center"/>
            <w:hideMark/>
          </w:tcPr>
          <w:p w:rsidR="00000000" w:rsidRDefault="00000000">
            <w:r>
              <w:t>rate</w:t>
            </w:r>
          </w:p>
        </w:tc>
        <w:tc>
          <w:tcPr>
            <w:tcW w:w="0" w:type="auto"/>
            <w:vAlign w:val="center"/>
            <w:hideMark/>
          </w:tcPr>
          <w:p w:rsidR="00000000" w:rsidRDefault="00000000">
            <w:r>
              <w:t>String</w:t>
            </w:r>
          </w:p>
        </w:tc>
        <w:tc>
          <w:tcPr>
            <w:tcW w:w="0" w:type="auto"/>
            <w:vAlign w:val="center"/>
            <w:hideMark/>
          </w:tcPr>
          <w:p w:rsidR="00000000" w:rsidRDefault="00000000">
            <w:r>
              <w:t>Lending APY, in decimal.</w:t>
            </w:r>
            <w:r>
              <w:br/>
              <w:t xml:space="preserve">e.g. </w:t>
            </w:r>
            <w:r>
              <w:rPr>
                <w:rStyle w:val="HTML"/>
              </w:rPr>
              <w:t>0.01</w:t>
            </w:r>
            <w:r>
              <w:t xml:space="preserve"> represent </w:t>
            </w:r>
            <w:r>
              <w:rPr>
                <w:rStyle w:val="HTML"/>
              </w:rPr>
              <w:t>1%</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Timestamp for lending, Unix timestamp format in milliseconds, e.g. </w:t>
            </w:r>
            <w:r>
              <w:rPr>
                <w:rStyle w:val="HTML"/>
              </w:rPr>
              <w:t>1597026383085</w:t>
            </w:r>
          </w:p>
        </w:tc>
      </w:tr>
    </w:tbl>
    <w:p w:rsidR="00000000" w:rsidRDefault="00000000">
      <w:pPr>
        <w:pStyle w:val="3"/>
        <w:divId w:val="175387555"/>
      </w:pPr>
      <w:r>
        <w:t>GET / Lending volume (public)</w:t>
      </w:r>
    </w:p>
    <w:p w:rsidR="00000000" w:rsidRDefault="00000000">
      <w:pPr>
        <w:pStyle w:val="4"/>
        <w:divId w:val="175387555"/>
      </w:pPr>
      <w:r>
        <w:t>Rate Limit: 3 requests per second</w:t>
      </w:r>
    </w:p>
    <w:p w:rsidR="00000000" w:rsidRDefault="00000000">
      <w:pPr>
        <w:pStyle w:val="4"/>
        <w:divId w:val="175387555"/>
      </w:pPr>
      <w:r>
        <w:t>Rate limit rule: IP</w:t>
      </w:r>
    </w:p>
    <w:p w:rsidR="00000000" w:rsidRDefault="00000000">
      <w:pPr>
        <w:pStyle w:val="4"/>
        <w:divId w:val="175387555"/>
      </w:pPr>
      <w:r>
        <w:t>HTTP Request</w:t>
      </w:r>
    </w:p>
    <w:p w:rsidR="00000000" w:rsidRDefault="00000000">
      <w:pPr>
        <w:pStyle w:val="a5"/>
        <w:divId w:val="175387555"/>
      </w:pPr>
      <w:r>
        <w:rPr>
          <w:rStyle w:val="HTML"/>
        </w:rPr>
        <w:t>GET /api/v5/finance/fixed-loan/pending-lending-volume</w:t>
      </w:r>
    </w:p>
    <w:p w:rsidR="00000000" w:rsidRDefault="00000000">
      <w:pPr>
        <w:pStyle w:val="a5"/>
        <w:ind w:left="720" w:right="720"/>
        <w:divId w:val="3629831"/>
      </w:pPr>
      <w:r>
        <w:t>Request Example</w:t>
      </w:r>
    </w:p>
    <w:p w:rsidR="00000000" w:rsidRDefault="00000000">
      <w:pPr>
        <w:pStyle w:val="HTML0"/>
        <w:divId w:val="516122194"/>
        <w:rPr>
          <w:rStyle w:val="HTML"/>
        </w:rPr>
      </w:pPr>
      <w:r>
        <w:rPr>
          <w:rStyle w:val="HTML"/>
        </w:rPr>
        <w:t>GET /api/v5/finance/fixed-loan/pending-lending-volume?ccy</w:t>
      </w:r>
      <w:r>
        <w:rPr>
          <w:rStyle w:val="o"/>
        </w:rPr>
        <w:t>=</w:t>
      </w:r>
      <w:r>
        <w:rPr>
          <w:rStyle w:val="HTML"/>
        </w:rPr>
        <w:t>BTC&amp;term</w:t>
      </w:r>
      <w:r>
        <w:rPr>
          <w:rStyle w:val="o"/>
        </w:rPr>
        <w:t>=</w:t>
      </w:r>
      <w:r>
        <w:rPr>
          <w:rStyle w:val="HTML"/>
        </w:rPr>
        <w:t>30D</w:t>
      </w:r>
    </w:p>
    <w:p w:rsidR="00000000" w:rsidRDefault="00000000">
      <w:pPr>
        <w:pStyle w:val="HTML0"/>
        <w:divId w:val="1895966859"/>
        <w:rPr>
          <w:rStyle w:val="HTML"/>
          <w:vanish/>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780"/>
        <w:gridCol w:w="1058"/>
        <w:gridCol w:w="3435"/>
      </w:tblGrid>
      <w:tr w:rsidR="00000000">
        <w:trPr>
          <w:divId w:val="175387555"/>
          <w:tblHeader/>
          <w:tblCellSpacing w:w="15" w:type="dxa"/>
        </w:trPr>
        <w:tc>
          <w:tcPr>
            <w:tcW w:w="0" w:type="auto"/>
            <w:vAlign w:val="center"/>
            <w:hideMark/>
          </w:tcPr>
          <w:p w:rsidR="00000000" w:rsidRDefault="00000000">
            <w:pPr>
              <w:rPr>
                <w:b/>
                <w:bCs/>
              </w:rPr>
            </w:pPr>
            <w:r>
              <w:rPr>
                <w:rStyle w:val="a6"/>
              </w:rPr>
              <w:t>Parameters</w:t>
            </w:r>
          </w:p>
        </w:tc>
        <w:tc>
          <w:tcPr>
            <w:tcW w:w="0" w:type="auto"/>
            <w:vAlign w:val="center"/>
            <w:hideMark/>
          </w:tcPr>
          <w:p w:rsidR="00000000" w:rsidRDefault="00000000">
            <w:pPr>
              <w:rPr>
                <w:b/>
                <w:bCs/>
              </w:rPr>
            </w:pPr>
            <w:r>
              <w:rPr>
                <w:rStyle w:val="a6"/>
              </w:rPr>
              <w:t>Types</w:t>
            </w:r>
          </w:p>
        </w:tc>
        <w:tc>
          <w:tcPr>
            <w:tcW w:w="0" w:type="auto"/>
            <w:vAlign w:val="center"/>
            <w:hideMark/>
          </w:tcPr>
          <w:p w:rsidR="00000000" w:rsidRDefault="00000000">
            <w:pPr>
              <w:rPr>
                <w:b/>
                <w:bCs/>
              </w:rPr>
            </w:pPr>
            <w:r>
              <w:rPr>
                <w:rStyle w:val="a6"/>
              </w:rPr>
              <w:t>Required</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Lending currency, e.g. </w:t>
            </w:r>
            <w:r>
              <w:rPr>
                <w:rStyle w:val="HTML"/>
              </w:rPr>
              <w:t>BTC</w:t>
            </w:r>
          </w:p>
        </w:tc>
      </w:tr>
      <w:tr w:rsidR="00000000">
        <w:trPr>
          <w:divId w:val="175387555"/>
          <w:tblCellSpacing w:w="15" w:type="dxa"/>
        </w:trPr>
        <w:tc>
          <w:tcPr>
            <w:tcW w:w="0" w:type="auto"/>
            <w:vAlign w:val="center"/>
            <w:hideMark/>
          </w:tcPr>
          <w:p w:rsidR="00000000" w:rsidRDefault="00000000">
            <w:r>
              <w:t>term</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Fixed term for lending order</w:t>
            </w:r>
            <w:r>
              <w:br/>
            </w:r>
            <w:r>
              <w:rPr>
                <w:rStyle w:val="HTML"/>
              </w:rPr>
              <w:t>30D</w:t>
            </w:r>
            <w:r>
              <w:t>: 30 days</w:t>
            </w:r>
          </w:p>
        </w:tc>
      </w:tr>
    </w:tbl>
    <w:p w:rsidR="00000000" w:rsidRDefault="00000000">
      <w:pPr>
        <w:pStyle w:val="a5"/>
        <w:ind w:left="720" w:right="720"/>
        <w:divId w:val="872960215"/>
      </w:pPr>
      <w:r>
        <w:t>Response Example</w:t>
      </w:r>
    </w:p>
    <w:p w:rsidR="00000000" w:rsidRDefault="00000000">
      <w:pPr>
        <w:pStyle w:val="HTML0"/>
        <w:divId w:val="1525703048"/>
        <w:rPr>
          <w:rStyle w:val="w"/>
        </w:rPr>
      </w:pPr>
      <w:r>
        <w:rPr>
          <w:rStyle w:val="p"/>
        </w:rPr>
        <w:t>{</w:t>
      </w:r>
    </w:p>
    <w:p w:rsidR="00000000" w:rsidRDefault="00000000">
      <w:pPr>
        <w:pStyle w:val="HTML0"/>
        <w:divId w:val="1525703048"/>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525703048"/>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525703048"/>
        <w:rPr>
          <w:rStyle w:val="w"/>
        </w:rPr>
      </w:pPr>
      <w:r>
        <w:rPr>
          <w:rStyle w:val="w"/>
        </w:rPr>
        <w:t xml:space="preserve">        </w:t>
      </w:r>
      <w:r>
        <w:rPr>
          <w:rStyle w:val="p"/>
        </w:rPr>
        <w:t>{</w:t>
      </w:r>
    </w:p>
    <w:p w:rsidR="00000000" w:rsidRDefault="00000000">
      <w:pPr>
        <w:pStyle w:val="HTML0"/>
        <w:divId w:val="1525703048"/>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1525703048"/>
        <w:rPr>
          <w:rStyle w:val="w"/>
        </w:rPr>
      </w:pPr>
      <w:r>
        <w:rPr>
          <w:rStyle w:val="w"/>
        </w:rPr>
        <w:t xml:space="preserve">            </w:t>
      </w:r>
      <w:r>
        <w:rPr>
          <w:rStyle w:val="nl"/>
        </w:rPr>
        <w:t>"pendingVol"</w:t>
      </w:r>
      <w:r>
        <w:rPr>
          <w:rStyle w:val="p"/>
        </w:rPr>
        <w:t>:</w:t>
      </w:r>
      <w:r>
        <w:rPr>
          <w:rStyle w:val="w"/>
        </w:rPr>
        <w:t xml:space="preserve"> </w:t>
      </w:r>
      <w:r>
        <w:rPr>
          <w:rStyle w:val="s2"/>
        </w:rPr>
        <w:t>"1000"</w:t>
      </w:r>
      <w:r>
        <w:rPr>
          <w:rStyle w:val="p"/>
        </w:rPr>
        <w:t>,</w:t>
      </w:r>
    </w:p>
    <w:p w:rsidR="00000000" w:rsidRDefault="00000000">
      <w:pPr>
        <w:pStyle w:val="HTML0"/>
        <w:divId w:val="1525703048"/>
        <w:rPr>
          <w:rStyle w:val="w"/>
        </w:rPr>
      </w:pPr>
      <w:r>
        <w:rPr>
          <w:rStyle w:val="w"/>
        </w:rPr>
        <w:t xml:space="preserve">            </w:t>
      </w:r>
      <w:r>
        <w:rPr>
          <w:rStyle w:val="nl"/>
        </w:rPr>
        <w:t>"rateRangeFrom"</w:t>
      </w:r>
      <w:r>
        <w:rPr>
          <w:rStyle w:val="p"/>
        </w:rPr>
        <w:t>:</w:t>
      </w:r>
      <w:r>
        <w:rPr>
          <w:rStyle w:val="w"/>
        </w:rPr>
        <w:t xml:space="preserve"> </w:t>
      </w:r>
      <w:r>
        <w:rPr>
          <w:rStyle w:val="s2"/>
        </w:rPr>
        <w:t>"0.001"</w:t>
      </w:r>
      <w:r>
        <w:rPr>
          <w:rStyle w:val="p"/>
        </w:rPr>
        <w:t>,</w:t>
      </w:r>
    </w:p>
    <w:p w:rsidR="00000000" w:rsidRDefault="00000000">
      <w:pPr>
        <w:pStyle w:val="HTML0"/>
        <w:divId w:val="1525703048"/>
        <w:rPr>
          <w:rStyle w:val="w"/>
        </w:rPr>
      </w:pPr>
      <w:r>
        <w:rPr>
          <w:rStyle w:val="w"/>
        </w:rPr>
        <w:t xml:space="preserve">            </w:t>
      </w:r>
      <w:r>
        <w:rPr>
          <w:rStyle w:val="nl"/>
        </w:rPr>
        <w:t>"rateRangeTo"</w:t>
      </w:r>
      <w:r>
        <w:rPr>
          <w:rStyle w:val="p"/>
        </w:rPr>
        <w:t>:</w:t>
      </w:r>
      <w:r>
        <w:rPr>
          <w:rStyle w:val="w"/>
        </w:rPr>
        <w:t xml:space="preserve"> </w:t>
      </w:r>
      <w:r>
        <w:rPr>
          <w:rStyle w:val="s2"/>
        </w:rPr>
        <w:t>"0.031"</w:t>
      </w:r>
      <w:r>
        <w:rPr>
          <w:rStyle w:val="p"/>
        </w:rPr>
        <w:t>,</w:t>
      </w:r>
    </w:p>
    <w:p w:rsidR="00000000" w:rsidRDefault="00000000">
      <w:pPr>
        <w:pStyle w:val="HTML0"/>
        <w:divId w:val="1525703048"/>
        <w:rPr>
          <w:rStyle w:val="w"/>
        </w:rPr>
      </w:pPr>
      <w:r>
        <w:rPr>
          <w:rStyle w:val="w"/>
        </w:rPr>
        <w:t xml:space="preserve">            </w:t>
      </w:r>
      <w:r>
        <w:rPr>
          <w:rStyle w:val="nl"/>
        </w:rPr>
        <w:t>"term"</w:t>
      </w:r>
      <w:r>
        <w:rPr>
          <w:rStyle w:val="p"/>
        </w:rPr>
        <w:t>:</w:t>
      </w:r>
      <w:r>
        <w:rPr>
          <w:rStyle w:val="w"/>
        </w:rPr>
        <w:t xml:space="preserve"> </w:t>
      </w:r>
      <w:r>
        <w:rPr>
          <w:rStyle w:val="s2"/>
        </w:rPr>
        <w:t>"30D"</w:t>
      </w:r>
    </w:p>
    <w:p w:rsidR="00000000" w:rsidRDefault="00000000">
      <w:pPr>
        <w:pStyle w:val="HTML0"/>
        <w:divId w:val="1525703048"/>
        <w:rPr>
          <w:rStyle w:val="w"/>
        </w:rPr>
      </w:pPr>
      <w:r>
        <w:rPr>
          <w:rStyle w:val="w"/>
        </w:rPr>
        <w:t xml:space="preserve">        </w:t>
      </w:r>
      <w:r>
        <w:rPr>
          <w:rStyle w:val="p"/>
        </w:rPr>
        <w:t>}</w:t>
      </w:r>
    </w:p>
    <w:p w:rsidR="00000000" w:rsidRDefault="00000000">
      <w:pPr>
        <w:pStyle w:val="HTML0"/>
        <w:divId w:val="1525703048"/>
        <w:rPr>
          <w:rStyle w:val="w"/>
        </w:rPr>
      </w:pPr>
      <w:r>
        <w:rPr>
          <w:rStyle w:val="w"/>
        </w:rPr>
        <w:t xml:space="preserve">    </w:t>
      </w:r>
      <w:r>
        <w:rPr>
          <w:rStyle w:val="p"/>
        </w:rPr>
        <w:t>],</w:t>
      </w:r>
    </w:p>
    <w:p w:rsidR="00000000" w:rsidRDefault="00000000">
      <w:pPr>
        <w:pStyle w:val="HTML0"/>
        <w:divId w:val="1525703048"/>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525703048"/>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780"/>
        <w:gridCol w:w="589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 xml:space="preserve">Lending currency, e.g. </w:t>
            </w:r>
            <w:r>
              <w:rPr>
                <w:rStyle w:val="HTML"/>
              </w:rPr>
              <w:t>BTC</w:t>
            </w:r>
          </w:p>
        </w:tc>
      </w:tr>
      <w:tr w:rsidR="00000000">
        <w:trPr>
          <w:divId w:val="175387555"/>
          <w:tblCellSpacing w:w="15" w:type="dxa"/>
        </w:trPr>
        <w:tc>
          <w:tcPr>
            <w:tcW w:w="0" w:type="auto"/>
            <w:vAlign w:val="center"/>
            <w:hideMark/>
          </w:tcPr>
          <w:p w:rsidR="00000000" w:rsidRDefault="00000000">
            <w:r>
              <w:t>term</w:t>
            </w:r>
          </w:p>
        </w:tc>
        <w:tc>
          <w:tcPr>
            <w:tcW w:w="0" w:type="auto"/>
            <w:vAlign w:val="center"/>
            <w:hideMark/>
          </w:tcPr>
          <w:p w:rsidR="00000000" w:rsidRDefault="00000000">
            <w:r>
              <w:t>String</w:t>
            </w:r>
          </w:p>
        </w:tc>
        <w:tc>
          <w:tcPr>
            <w:tcW w:w="0" w:type="auto"/>
            <w:vAlign w:val="center"/>
            <w:hideMark/>
          </w:tcPr>
          <w:p w:rsidR="00000000" w:rsidRDefault="00000000">
            <w:r>
              <w:t>Fixed term for lending order</w:t>
            </w:r>
            <w:r>
              <w:br/>
            </w:r>
            <w:r>
              <w:rPr>
                <w:rStyle w:val="HTML"/>
              </w:rPr>
              <w:t>30D</w:t>
            </w:r>
            <w:r>
              <w:t>: 30 days</w:t>
            </w:r>
          </w:p>
        </w:tc>
      </w:tr>
      <w:tr w:rsidR="00000000">
        <w:trPr>
          <w:divId w:val="175387555"/>
          <w:tblCellSpacing w:w="15" w:type="dxa"/>
        </w:trPr>
        <w:tc>
          <w:tcPr>
            <w:tcW w:w="0" w:type="auto"/>
            <w:vAlign w:val="center"/>
            <w:hideMark/>
          </w:tcPr>
          <w:p w:rsidR="00000000" w:rsidRDefault="00000000">
            <w:r>
              <w:t>rateRangeFrom</w:t>
            </w:r>
          </w:p>
        </w:tc>
        <w:tc>
          <w:tcPr>
            <w:tcW w:w="0" w:type="auto"/>
            <w:vAlign w:val="center"/>
            <w:hideMark/>
          </w:tcPr>
          <w:p w:rsidR="00000000" w:rsidRDefault="00000000">
            <w:r>
              <w:t>String</w:t>
            </w:r>
          </w:p>
        </w:tc>
        <w:tc>
          <w:tcPr>
            <w:tcW w:w="0" w:type="auto"/>
            <w:vAlign w:val="center"/>
            <w:hideMark/>
          </w:tcPr>
          <w:p w:rsidR="00000000" w:rsidRDefault="00000000">
            <w:r>
              <w:t xml:space="preserve">Lending APR of the lower range, e.g. </w:t>
            </w:r>
            <w:r>
              <w:rPr>
                <w:rStyle w:val="HTML"/>
              </w:rPr>
              <w:t>0.0100</w:t>
            </w:r>
            <w:r>
              <w:t xml:space="preserve"> represent </w:t>
            </w:r>
            <w:r>
              <w:rPr>
                <w:rStyle w:val="HTML"/>
              </w:rPr>
              <w:t>1%</w:t>
            </w:r>
          </w:p>
        </w:tc>
      </w:tr>
      <w:tr w:rsidR="00000000">
        <w:trPr>
          <w:divId w:val="175387555"/>
          <w:tblCellSpacing w:w="15" w:type="dxa"/>
        </w:trPr>
        <w:tc>
          <w:tcPr>
            <w:tcW w:w="0" w:type="auto"/>
            <w:vAlign w:val="center"/>
            <w:hideMark/>
          </w:tcPr>
          <w:p w:rsidR="00000000" w:rsidRDefault="00000000">
            <w:r>
              <w:t>rateRangeTo</w:t>
            </w:r>
          </w:p>
        </w:tc>
        <w:tc>
          <w:tcPr>
            <w:tcW w:w="0" w:type="auto"/>
            <w:vAlign w:val="center"/>
            <w:hideMark/>
          </w:tcPr>
          <w:p w:rsidR="00000000" w:rsidRDefault="00000000">
            <w:r>
              <w:t>String</w:t>
            </w:r>
          </w:p>
        </w:tc>
        <w:tc>
          <w:tcPr>
            <w:tcW w:w="0" w:type="auto"/>
            <w:vAlign w:val="center"/>
            <w:hideMark/>
          </w:tcPr>
          <w:p w:rsidR="00000000" w:rsidRDefault="00000000">
            <w:r>
              <w:t xml:space="preserve">Lending APR of the higher range, e.g. </w:t>
            </w:r>
            <w:r>
              <w:rPr>
                <w:rStyle w:val="HTML"/>
              </w:rPr>
              <w:t>0.0100</w:t>
            </w:r>
            <w:r>
              <w:t xml:space="preserve"> represent </w:t>
            </w:r>
            <w:r>
              <w:rPr>
                <w:rStyle w:val="HTML"/>
              </w:rPr>
              <w:t>1%</w:t>
            </w:r>
          </w:p>
        </w:tc>
      </w:tr>
      <w:tr w:rsidR="00000000">
        <w:trPr>
          <w:divId w:val="175387555"/>
          <w:tblCellSpacing w:w="15" w:type="dxa"/>
        </w:trPr>
        <w:tc>
          <w:tcPr>
            <w:tcW w:w="0" w:type="auto"/>
            <w:vAlign w:val="center"/>
            <w:hideMark/>
          </w:tcPr>
          <w:p w:rsidR="00000000" w:rsidRDefault="00000000">
            <w:r>
              <w:t>pendingVol</w:t>
            </w:r>
          </w:p>
        </w:tc>
        <w:tc>
          <w:tcPr>
            <w:tcW w:w="0" w:type="auto"/>
            <w:vAlign w:val="center"/>
            <w:hideMark/>
          </w:tcPr>
          <w:p w:rsidR="00000000" w:rsidRDefault="00000000">
            <w:r>
              <w:t>String</w:t>
            </w:r>
          </w:p>
        </w:tc>
        <w:tc>
          <w:tcPr>
            <w:tcW w:w="0" w:type="auto"/>
            <w:vAlign w:val="center"/>
            <w:hideMark/>
          </w:tcPr>
          <w:p w:rsidR="00000000" w:rsidRDefault="00000000">
            <w:r>
              <w:t>Lending volume pending to match</w:t>
            </w:r>
          </w:p>
        </w:tc>
      </w:tr>
    </w:tbl>
    <w:p w:rsidR="00000000" w:rsidRDefault="00000000">
      <w:pPr>
        <w:pStyle w:val="3"/>
        <w:divId w:val="175387555"/>
      </w:pPr>
      <w:r>
        <w:t>POST / Place lending order</w:t>
      </w:r>
    </w:p>
    <w:p w:rsidR="00000000" w:rsidRDefault="00000000">
      <w:pPr>
        <w:pStyle w:val="4"/>
        <w:divId w:val="175387555"/>
      </w:pPr>
      <w:r>
        <w:t>Rate Limit: 2 requests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/api/v5/finance/fixed-loan/lending-order</w:t>
      </w:r>
    </w:p>
    <w:p w:rsidR="00000000" w:rsidRDefault="00000000">
      <w:pPr>
        <w:pStyle w:val="a5"/>
        <w:ind w:left="720" w:right="720"/>
        <w:divId w:val="991714237"/>
      </w:pPr>
      <w:r>
        <w:t>Request Example</w:t>
      </w:r>
    </w:p>
    <w:p w:rsidR="00000000" w:rsidRDefault="00000000">
      <w:pPr>
        <w:pStyle w:val="HTML0"/>
        <w:divId w:val="1921400766"/>
        <w:rPr>
          <w:rStyle w:val="HTML"/>
        </w:rPr>
      </w:pPr>
      <w:r>
        <w:rPr>
          <w:rStyle w:val="HTML"/>
        </w:rPr>
        <w:t>POST /api/v5/finance/fixed-loan/lending-order</w:t>
      </w:r>
    </w:p>
    <w:p w:rsidR="00000000" w:rsidRDefault="00000000">
      <w:pPr>
        <w:pStyle w:val="HTML0"/>
        <w:divId w:val="1921400766"/>
        <w:rPr>
          <w:rStyle w:val="HTML"/>
        </w:rPr>
      </w:pPr>
      <w:r>
        <w:rPr>
          <w:rStyle w:val="HTML"/>
        </w:rPr>
        <w:t>body</w:t>
      </w:r>
    </w:p>
    <w:p w:rsidR="00000000" w:rsidRDefault="00000000">
      <w:pPr>
        <w:pStyle w:val="HTML0"/>
        <w:divId w:val="1921400766"/>
        <w:rPr>
          <w:rStyle w:val="HTML"/>
        </w:rPr>
      </w:pPr>
      <w:r>
        <w:rPr>
          <w:rStyle w:val="o"/>
        </w:rPr>
        <w:t>{</w:t>
      </w:r>
    </w:p>
    <w:p w:rsidR="00000000" w:rsidRDefault="00000000">
      <w:pPr>
        <w:pStyle w:val="HTML0"/>
        <w:divId w:val="1921400766"/>
        <w:rPr>
          <w:rStyle w:val="HTML"/>
        </w:rPr>
      </w:pPr>
      <w:r>
        <w:rPr>
          <w:rStyle w:val="HTML"/>
        </w:rPr>
        <w:t xml:space="preserve">    </w:t>
      </w:r>
      <w:r>
        <w:rPr>
          <w:rStyle w:val="s2"/>
        </w:rPr>
        <w:t>"ccy"</w:t>
      </w:r>
      <w:r>
        <w:rPr>
          <w:rStyle w:val="HTML"/>
        </w:rPr>
        <w:t xml:space="preserve">: </w:t>
      </w:r>
      <w:r>
        <w:rPr>
          <w:rStyle w:val="s2"/>
        </w:rPr>
        <w:t>"USDT"</w:t>
      </w:r>
      <w:r>
        <w:rPr>
          <w:rStyle w:val="HTML"/>
        </w:rPr>
        <w:t>,</w:t>
      </w:r>
    </w:p>
    <w:p w:rsidR="00000000" w:rsidRDefault="00000000">
      <w:pPr>
        <w:pStyle w:val="HTML0"/>
        <w:divId w:val="1921400766"/>
        <w:rPr>
          <w:rStyle w:val="HTML"/>
        </w:rPr>
      </w:pPr>
      <w:r>
        <w:rPr>
          <w:rStyle w:val="HTML"/>
        </w:rPr>
        <w:t xml:space="preserve">    </w:t>
      </w:r>
      <w:r>
        <w:rPr>
          <w:rStyle w:val="s2"/>
        </w:rPr>
        <w:t>"amt"</w:t>
      </w:r>
      <w:r>
        <w:rPr>
          <w:rStyle w:val="HTML"/>
        </w:rPr>
        <w:t xml:space="preserve">: </w:t>
      </w:r>
      <w:r>
        <w:rPr>
          <w:rStyle w:val="s2"/>
        </w:rPr>
        <w:t>"1"</w:t>
      </w:r>
      <w:r>
        <w:rPr>
          <w:rStyle w:val="HTML"/>
        </w:rPr>
        <w:t>,</w:t>
      </w:r>
    </w:p>
    <w:p w:rsidR="00000000" w:rsidRDefault="00000000">
      <w:pPr>
        <w:pStyle w:val="HTML0"/>
        <w:divId w:val="1921400766"/>
        <w:rPr>
          <w:rStyle w:val="HTML"/>
        </w:rPr>
      </w:pPr>
      <w:r>
        <w:rPr>
          <w:rStyle w:val="HTML"/>
        </w:rPr>
        <w:t xml:space="preserve">    </w:t>
      </w:r>
      <w:r>
        <w:rPr>
          <w:rStyle w:val="s2"/>
        </w:rPr>
        <w:t>"rate"</w:t>
      </w:r>
      <w:r>
        <w:rPr>
          <w:rStyle w:val="HTML"/>
        </w:rPr>
        <w:t xml:space="preserve">: </w:t>
      </w:r>
      <w:r>
        <w:rPr>
          <w:rStyle w:val="s2"/>
        </w:rPr>
        <w:t>"0.01"</w:t>
      </w:r>
      <w:r>
        <w:rPr>
          <w:rStyle w:val="HTML"/>
        </w:rPr>
        <w:t>,</w:t>
      </w:r>
    </w:p>
    <w:p w:rsidR="00000000" w:rsidRDefault="00000000">
      <w:pPr>
        <w:pStyle w:val="HTML0"/>
        <w:divId w:val="1921400766"/>
        <w:rPr>
          <w:rStyle w:val="HTML"/>
        </w:rPr>
      </w:pPr>
      <w:r>
        <w:rPr>
          <w:rStyle w:val="HTML"/>
        </w:rPr>
        <w:t xml:space="preserve">    </w:t>
      </w:r>
      <w:r>
        <w:rPr>
          <w:rStyle w:val="s2"/>
        </w:rPr>
        <w:t>"term"</w:t>
      </w:r>
      <w:r>
        <w:rPr>
          <w:rStyle w:val="HTML"/>
        </w:rPr>
        <w:t xml:space="preserve">: </w:t>
      </w:r>
      <w:r>
        <w:rPr>
          <w:rStyle w:val="s2"/>
        </w:rPr>
        <w:t>"30D"</w:t>
      </w:r>
      <w:r>
        <w:rPr>
          <w:rStyle w:val="HTML"/>
        </w:rPr>
        <w:t>,</w:t>
      </w:r>
    </w:p>
    <w:p w:rsidR="00000000" w:rsidRDefault="00000000">
      <w:pPr>
        <w:pStyle w:val="HTML0"/>
        <w:divId w:val="1921400766"/>
        <w:rPr>
          <w:rStyle w:val="HTML"/>
        </w:rPr>
      </w:pPr>
      <w:r>
        <w:rPr>
          <w:rStyle w:val="HTML"/>
        </w:rPr>
        <w:t xml:space="preserve">    </w:t>
      </w:r>
      <w:r>
        <w:rPr>
          <w:rStyle w:val="s2"/>
        </w:rPr>
        <w:t>"autoRenewal"</w:t>
      </w:r>
      <w:r>
        <w:rPr>
          <w:rStyle w:val="HTML"/>
        </w:rPr>
        <w:t xml:space="preserve">: </w:t>
      </w:r>
      <w:r>
        <w:rPr>
          <w:rStyle w:val="nb"/>
        </w:rPr>
        <w:t>true</w:t>
      </w:r>
    </w:p>
    <w:p w:rsidR="00000000" w:rsidRDefault="00000000">
      <w:pPr>
        <w:pStyle w:val="HTML0"/>
        <w:divId w:val="1921400766"/>
        <w:rPr>
          <w:rStyle w:val="HTML"/>
        </w:rPr>
      </w:pPr>
      <w:r>
        <w:rPr>
          <w:rStyle w:val="o"/>
        </w:rPr>
        <w:t>}</w:t>
      </w:r>
    </w:p>
    <w:p w:rsidR="00000000" w:rsidRDefault="00000000">
      <w:pPr>
        <w:pStyle w:val="HTML0"/>
        <w:divId w:val="2109308079"/>
        <w:rPr>
          <w:rStyle w:val="HTML"/>
          <w:vanish/>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900"/>
        <w:gridCol w:w="1058"/>
        <w:gridCol w:w="4953"/>
      </w:tblGrid>
      <w:tr w:rsidR="00000000">
        <w:trPr>
          <w:divId w:val="175387555"/>
          <w:tblHeader/>
          <w:tblCellSpacing w:w="15" w:type="dxa"/>
        </w:trPr>
        <w:tc>
          <w:tcPr>
            <w:tcW w:w="0" w:type="auto"/>
            <w:vAlign w:val="center"/>
            <w:hideMark/>
          </w:tcPr>
          <w:p w:rsidR="00000000" w:rsidRDefault="00000000">
            <w:pPr>
              <w:rPr>
                <w:b/>
                <w:bCs/>
              </w:rPr>
            </w:pPr>
            <w:r>
              <w:rPr>
                <w:rStyle w:val="a6"/>
              </w:rPr>
              <w:t>Parameters</w:t>
            </w:r>
          </w:p>
        </w:tc>
        <w:tc>
          <w:tcPr>
            <w:tcW w:w="0" w:type="auto"/>
            <w:vAlign w:val="center"/>
            <w:hideMark/>
          </w:tcPr>
          <w:p w:rsidR="00000000" w:rsidRDefault="00000000">
            <w:pPr>
              <w:rPr>
                <w:b/>
                <w:bCs/>
              </w:rPr>
            </w:pPr>
            <w:r>
              <w:rPr>
                <w:rStyle w:val="a6"/>
              </w:rPr>
              <w:t>Types</w:t>
            </w:r>
          </w:p>
        </w:tc>
        <w:tc>
          <w:tcPr>
            <w:tcW w:w="0" w:type="auto"/>
            <w:vAlign w:val="center"/>
            <w:hideMark/>
          </w:tcPr>
          <w:p w:rsidR="00000000" w:rsidRDefault="00000000">
            <w:pPr>
              <w:rPr>
                <w:b/>
                <w:bCs/>
              </w:rPr>
            </w:pPr>
            <w:r>
              <w:rPr>
                <w:rStyle w:val="a6"/>
              </w:rPr>
              <w:t>Required</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Lending currency, e.g. </w:t>
            </w:r>
            <w:r>
              <w:rPr>
                <w:rStyle w:val="HTML"/>
              </w:rPr>
              <w:t>BTC</w:t>
            </w:r>
          </w:p>
        </w:tc>
      </w:tr>
      <w:tr w:rsidR="00000000">
        <w:trPr>
          <w:divId w:val="175387555"/>
          <w:tblCellSpacing w:w="15" w:type="dxa"/>
        </w:trPr>
        <w:tc>
          <w:tcPr>
            <w:tcW w:w="0" w:type="auto"/>
            <w:vAlign w:val="center"/>
            <w:hideMark/>
          </w:tcPr>
          <w:p w:rsidR="00000000" w:rsidRDefault="00000000">
            <w:r>
              <w:t>amt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Lending amount</w:t>
            </w:r>
          </w:p>
        </w:tc>
      </w:tr>
      <w:tr w:rsidR="00000000">
        <w:trPr>
          <w:divId w:val="175387555"/>
          <w:tblCellSpacing w:w="15" w:type="dxa"/>
        </w:trPr>
        <w:tc>
          <w:tcPr>
            <w:tcW w:w="0" w:type="auto"/>
            <w:vAlign w:val="center"/>
            <w:hideMark/>
          </w:tcPr>
          <w:p w:rsidR="00000000" w:rsidRDefault="00000000">
            <w:r>
              <w:t>rate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Lending APR, in decimal. e.g. </w:t>
            </w:r>
            <w:r>
              <w:rPr>
                <w:rStyle w:val="HTML"/>
              </w:rPr>
              <w:t>0.01</w:t>
            </w:r>
            <w:r>
              <w:t xml:space="preserve"> represents </w:t>
            </w:r>
            <w:r>
              <w:rPr>
                <w:rStyle w:val="HTML"/>
              </w:rPr>
              <w:t>1%</w:t>
            </w:r>
            <w:r>
              <w:t>.</w:t>
            </w:r>
          </w:p>
        </w:tc>
      </w:tr>
      <w:tr w:rsidR="00000000">
        <w:trPr>
          <w:divId w:val="175387555"/>
          <w:tblCellSpacing w:w="15" w:type="dxa"/>
        </w:trPr>
        <w:tc>
          <w:tcPr>
            <w:tcW w:w="0" w:type="auto"/>
            <w:vAlign w:val="center"/>
            <w:hideMark/>
          </w:tcPr>
          <w:p w:rsidR="00000000" w:rsidRDefault="00000000">
            <w:r>
              <w:t>term</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Fixed term for Lending order</w:t>
            </w:r>
          </w:p>
        </w:tc>
      </w:tr>
      <w:tr w:rsidR="00000000">
        <w:trPr>
          <w:divId w:val="175387555"/>
          <w:tblCellSpacing w:w="15" w:type="dxa"/>
        </w:trPr>
        <w:tc>
          <w:tcPr>
            <w:tcW w:w="0" w:type="auto"/>
            <w:vAlign w:val="center"/>
            <w:hideMark/>
          </w:tcPr>
          <w:p w:rsidR="00000000" w:rsidRDefault="00000000">
            <w:r>
              <w:t>autoRenewal</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Whether or not auto-renewal when the term is due</w:t>
            </w:r>
            <w:r>
              <w:br/>
            </w:r>
            <w:r>
              <w:rPr>
                <w:rStyle w:val="HTML"/>
              </w:rPr>
              <w:t>true</w:t>
            </w:r>
            <w:r>
              <w:t>: auto-renewal</w:t>
            </w:r>
            <w:r>
              <w:br/>
            </w:r>
            <w:r>
              <w:rPr>
                <w:rStyle w:val="HTML"/>
              </w:rPr>
              <w:t>false</w:t>
            </w:r>
            <w:r>
              <w:t>: not auto-renewal</w:t>
            </w:r>
            <w:r>
              <w:br/>
              <w:t xml:space="preserve">Default is </w:t>
            </w:r>
            <w:r>
              <w:rPr>
                <w:rStyle w:val="HTML"/>
              </w:rPr>
              <w:t>false</w:t>
            </w:r>
            <w:r>
              <w:t>.</w:t>
            </w:r>
          </w:p>
        </w:tc>
      </w:tr>
    </w:tbl>
    <w:p w:rsidR="00000000" w:rsidRDefault="00000000">
      <w:pPr>
        <w:pStyle w:val="a5"/>
        <w:ind w:left="720" w:right="720"/>
        <w:divId w:val="104809227"/>
      </w:pPr>
      <w:r>
        <w:t>Response Example</w:t>
      </w:r>
    </w:p>
    <w:p w:rsidR="00000000" w:rsidRDefault="00000000">
      <w:pPr>
        <w:pStyle w:val="HTML0"/>
        <w:divId w:val="460729754"/>
        <w:rPr>
          <w:rStyle w:val="w"/>
        </w:rPr>
      </w:pPr>
      <w:r>
        <w:rPr>
          <w:rStyle w:val="p"/>
        </w:rPr>
        <w:t>{</w:t>
      </w:r>
    </w:p>
    <w:p w:rsidR="00000000" w:rsidRDefault="00000000">
      <w:pPr>
        <w:pStyle w:val="HTML0"/>
        <w:divId w:val="460729754"/>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460729754"/>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460729754"/>
        <w:rPr>
          <w:rStyle w:val="w"/>
        </w:rPr>
      </w:pPr>
      <w:r>
        <w:rPr>
          <w:rStyle w:val="w"/>
        </w:rPr>
        <w:t xml:space="preserve">        </w:t>
      </w:r>
      <w:r>
        <w:rPr>
          <w:rStyle w:val="p"/>
        </w:rPr>
        <w:t>{</w:t>
      </w:r>
    </w:p>
    <w:p w:rsidR="00000000" w:rsidRDefault="00000000">
      <w:pPr>
        <w:pStyle w:val="HTML0"/>
        <w:divId w:val="460729754"/>
        <w:rPr>
          <w:rStyle w:val="w"/>
        </w:rPr>
      </w:pPr>
      <w:r>
        <w:rPr>
          <w:rStyle w:val="w"/>
        </w:rPr>
        <w:t xml:space="preserve">            </w:t>
      </w:r>
      <w:r>
        <w:rPr>
          <w:rStyle w:val="nl"/>
        </w:rPr>
        <w:t>"ordId"</w:t>
      </w:r>
      <w:r>
        <w:rPr>
          <w:rStyle w:val="p"/>
        </w:rPr>
        <w:t>:</w:t>
      </w:r>
      <w:r>
        <w:rPr>
          <w:rStyle w:val="s2"/>
        </w:rPr>
        <w:t>"2405162053378222"</w:t>
      </w:r>
    </w:p>
    <w:p w:rsidR="00000000" w:rsidRDefault="00000000">
      <w:pPr>
        <w:pStyle w:val="HTML0"/>
        <w:divId w:val="460729754"/>
        <w:rPr>
          <w:rStyle w:val="w"/>
        </w:rPr>
      </w:pPr>
      <w:r>
        <w:rPr>
          <w:rStyle w:val="w"/>
        </w:rPr>
        <w:t xml:space="preserve">        </w:t>
      </w:r>
      <w:r>
        <w:rPr>
          <w:rStyle w:val="p"/>
        </w:rPr>
        <w:t>}</w:t>
      </w:r>
    </w:p>
    <w:p w:rsidR="00000000" w:rsidRDefault="00000000">
      <w:pPr>
        <w:pStyle w:val="HTML0"/>
        <w:divId w:val="460729754"/>
        <w:rPr>
          <w:rStyle w:val="w"/>
        </w:rPr>
      </w:pPr>
      <w:r>
        <w:rPr>
          <w:rStyle w:val="w"/>
        </w:rPr>
        <w:t xml:space="preserve">    </w:t>
      </w:r>
      <w:r>
        <w:rPr>
          <w:rStyle w:val="p"/>
        </w:rPr>
        <w:t>],</w:t>
      </w:r>
    </w:p>
    <w:p w:rsidR="00000000" w:rsidRDefault="00000000">
      <w:pPr>
        <w:pStyle w:val="HTML0"/>
        <w:divId w:val="460729754"/>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460729754"/>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99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Lending order ID</w:t>
            </w:r>
          </w:p>
        </w:tc>
      </w:tr>
    </w:tbl>
    <w:p w:rsidR="00000000" w:rsidRDefault="00000000">
      <w:pPr>
        <w:pStyle w:val="3"/>
        <w:divId w:val="175387555"/>
      </w:pPr>
      <w:r>
        <w:t>POST / Amend lending order</w:t>
      </w:r>
    </w:p>
    <w:p w:rsidR="00000000" w:rsidRDefault="00000000">
      <w:pPr>
        <w:pStyle w:val="4"/>
        <w:divId w:val="175387555"/>
      </w:pPr>
      <w:r>
        <w:t>Rate Limit: 2 requests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/api/v5/finance/fixed-loan/amend-lending-order</w:t>
      </w:r>
    </w:p>
    <w:p w:rsidR="00000000" w:rsidRDefault="00000000">
      <w:pPr>
        <w:pStyle w:val="a5"/>
        <w:ind w:left="720" w:right="720"/>
        <w:divId w:val="1164509421"/>
      </w:pPr>
      <w:r>
        <w:t>Request Example</w:t>
      </w:r>
    </w:p>
    <w:p w:rsidR="00000000" w:rsidRDefault="00000000">
      <w:pPr>
        <w:pStyle w:val="HTML0"/>
        <w:divId w:val="107546638"/>
        <w:rPr>
          <w:rStyle w:val="HTML"/>
        </w:rPr>
      </w:pPr>
      <w:r>
        <w:rPr>
          <w:rStyle w:val="HTML"/>
        </w:rPr>
        <w:t>POST /api/v5/finance/fixed-loan/amend-lending-order</w:t>
      </w:r>
    </w:p>
    <w:p w:rsidR="00000000" w:rsidRDefault="00000000">
      <w:pPr>
        <w:pStyle w:val="HTML0"/>
        <w:divId w:val="107546638"/>
        <w:rPr>
          <w:rStyle w:val="HTML"/>
        </w:rPr>
      </w:pPr>
      <w:r>
        <w:rPr>
          <w:rStyle w:val="HTML"/>
        </w:rPr>
        <w:t>body</w:t>
      </w:r>
    </w:p>
    <w:p w:rsidR="00000000" w:rsidRDefault="00000000">
      <w:pPr>
        <w:pStyle w:val="HTML0"/>
        <w:divId w:val="107546638"/>
        <w:rPr>
          <w:rStyle w:val="HTML"/>
        </w:rPr>
      </w:pPr>
      <w:r>
        <w:rPr>
          <w:rStyle w:val="o"/>
        </w:rPr>
        <w:t>{</w:t>
      </w:r>
    </w:p>
    <w:p w:rsidR="00000000" w:rsidRDefault="00000000">
      <w:pPr>
        <w:pStyle w:val="HTML0"/>
        <w:divId w:val="107546638"/>
        <w:rPr>
          <w:rStyle w:val="HTML"/>
        </w:rPr>
      </w:pPr>
      <w:r>
        <w:rPr>
          <w:rStyle w:val="HTML"/>
        </w:rPr>
        <w:t xml:space="preserve">    </w:t>
      </w:r>
      <w:r>
        <w:rPr>
          <w:rStyle w:val="s2"/>
        </w:rPr>
        <w:t>"ordId"</w:t>
      </w:r>
      <w:r>
        <w:rPr>
          <w:rStyle w:val="HTML"/>
        </w:rPr>
        <w:t>:</w:t>
      </w:r>
      <w:r>
        <w:rPr>
          <w:rStyle w:val="s2"/>
        </w:rPr>
        <w:t>"2405162053378222"</w:t>
      </w:r>
      <w:r>
        <w:rPr>
          <w:rStyle w:val="HTML"/>
        </w:rPr>
        <w:t>,</w:t>
      </w:r>
    </w:p>
    <w:p w:rsidR="00000000" w:rsidRDefault="00000000">
      <w:pPr>
        <w:pStyle w:val="HTML0"/>
        <w:divId w:val="107546638"/>
        <w:rPr>
          <w:rStyle w:val="HTML"/>
        </w:rPr>
      </w:pPr>
      <w:r>
        <w:rPr>
          <w:rStyle w:val="HTML"/>
        </w:rPr>
        <w:t xml:space="preserve">    </w:t>
      </w:r>
      <w:r>
        <w:rPr>
          <w:rStyle w:val="s2"/>
        </w:rPr>
        <w:t>"changeAmt"</w:t>
      </w:r>
      <w:r>
        <w:rPr>
          <w:rStyle w:val="HTML"/>
        </w:rPr>
        <w:t>:</w:t>
      </w:r>
      <w:r>
        <w:rPr>
          <w:rStyle w:val="s2"/>
        </w:rPr>
        <w:t>"-100"</w:t>
      </w:r>
    </w:p>
    <w:p w:rsidR="00000000" w:rsidRDefault="00000000">
      <w:pPr>
        <w:pStyle w:val="HTML0"/>
        <w:divId w:val="107546638"/>
        <w:rPr>
          <w:rStyle w:val="HTML"/>
        </w:rPr>
      </w:pPr>
      <w:r>
        <w:rPr>
          <w:rStyle w:val="o"/>
        </w:rPr>
        <w:t>}</w:t>
      </w:r>
    </w:p>
    <w:p w:rsidR="00000000" w:rsidRDefault="00000000">
      <w:pPr>
        <w:pStyle w:val="HTML0"/>
        <w:divId w:val="447969724"/>
        <w:rPr>
          <w:rStyle w:val="HTML"/>
          <w:vanish/>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900"/>
        <w:gridCol w:w="1058"/>
        <w:gridCol w:w="4953"/>
      </w:tblGrid>
      <w:tr w:rsidR="00000000">
        <w:trPr>
          <w:divId w:val="175387555"/>
          <w:tblHeader/>
          <w:tblCellSpacing w:w="15" w:type="dxa"/>
        </w:trPr>
        <w:tc>
          <w:tcPr>
            <w:tcW w:w="0" w:type="auto"/>
            <w:vAlign w:val="center"/>
            <w:hideMark/>
          </w:tcPr>
          <w:p w:rsidR="00000000" w:rsidRDefault="00000000">
            <w:pPr>
              <w:rPr>
                <w:b/>
                <w:bCs/>
              </w:rPr>
            </w:pPr>
            <w:r>
              <w:rPr>
                <w:rStyle w:val="a6"/>
              </w:rPr>
              <w:t>Parameters</w:t>
            </w:r>
          </w:p>
        </w:tc>
        <w:tc>
          <w:tcPr>
            <w:tcW w:w="0" w:type="auto"/>
            <w:vAlign w:val="center"/>
            <w:hideMark/>
          </w:tcPr>
          <w:p w:rsidR="00000000" w:rsidRDefault="00000000">
            <w:pPr>
              <w:rPr>
                <w:b/>
                <w:bCs/>
              </w:rPr>
            </w:pPr>
            <w:r>
              <w:rPr>
                <w:rStyle w:val="a6"/>
              </w:rPr>
              <w:t>Types</w:t>
            </w:r>
          </w:p>
        </w:tc>
        <w:tc>
          <w:tcPr>
            <w:tcW w:w="0" w:type="auto"/>
            <w:vAlign w:val="center"/>
            <w:hideMark/>
          </w:tcPr>
          <w:p w:rsidR="00000000" w:rsidRDefault="00000000">
            <w:pPr>
              <w:rPr>
                <w:b/>
                <w:bCs/>
              </w:rPr>
            </w:pPr>
            <w:r>
              <w:rPr>
                <w:rStyle w:val="a6"/>
              </w:rPr>
              <w:t>Required</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Order ID</w:t>
            </w:r>
          </w:p>
        </w:tc>
      </w:tr>
      <w:tr w:rsidR="00000000">
        <w:trPr>
          <w:divId w:val="175387555"/>
          <w:tblCellSpacing w:w="15" w:type="dxa"/>
        </w:trPr>
        <w:tc>
          <w:tcPr>
            <w:tcW w:w="0" w:type="auto"/>
            <w:vAlign w:val="center"/>
            <w:hideMark/>
          </w:tcPr>
          <w:p w:rsidR="00000000" w:rsidRDefault="00000000">
            <w:r>
              <w:t>changeAmt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Redemption Amount, e.g. </w:t>
            </w:r>
            <w:r>
              <w:rPr>
                <w:rStyle w:val="HTML"/>
              </w:rPr>
              <w:t>-0.1</w:t>
            </w:r>
            <w:r>
              <w:t xml:space="preserve"> represents redemption amount is </w:t>
            </w:r>
            <w:r>
              <w:rPr>
                <w:rStyle w:val="HTML"/>
              </w:rPr>
              <w:t>0.1</w:t>
            </w:r>
            <w:r>
              <w:t>.</w:t>
            </w:r>
          </w:p>
        </w:tc>
      </w:tr>
      <w:tr w:rsidR="00000000">
        <w:trPr>
          <w:divId w:val="175387555"/>
          <w:tblCellSpacing w:w="15" w:type="dxa"/>
        </w:trPr>
        <w:tc>
          <w:tcPr>
            <w:tcW w:w="0" w:type="auto"/>
            <w:vAlign w:val="center"/>
            <w:hideMark/>
          </w:tcPr>
          <w:p w:rsidR="00000000" w:rsidRDefault="00000000">
            <w:r>
              <w:t>rate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Lending APR, in decimal. e.g. </w:t>
            </w:r>
            <w:r>
              <w:rPr>
                <w:rStyle w:val="HTML"/>
              </w:rPr>
              <w:t>0.01</w:t>
            </w:r>
            <w:r>
              <w:t xml:space="preserve"> represents </w:t>
            </w:r>
            <w:r>
              <w:rPr>
                <w:rStyle w:val="HTML"/>
              </w:rPr>
              <w:t>1%</w:t>
            </w:r>
            <w:r>
              <w:t>.</w:t>
            </w:r>
          </w:p>
        </w:tc>
      </w:tr>
      <w:tr w:rsidR="00000000">
        <w:trPr>
          <w:divId w:val="175387555"/>
          <w:tblCellSpacing w:w="15" w:type="dxa"/>
        </w:trPr>
        <w:tc>
          <w:tcPr>
            <w:tcW w:w="0" w:type="auto"/>
            <w:vAlign w:val="center"/>
            <w:hideMark/>
          </w:tcPr>
          <w:p w:rsidR="00000000" w:rsidRDefault="00000000">
            <w:r>
              <w:t>autoRenewal</w:t>
            </w:r>
          </w:p>
        </w:tc>
        <w:tc>
          <w:tcPr>
            <w:tcW w:w="0" w:type="auto"/>
            <w:vAlign w:val="center"/>
            <w:hideMark/>
          </w:tcPr>
          <w:p w:rsidR="00000000" w:rsidRDefault="00000000">
            <w:r>
              <w:t>Boolean</w:t>
            </w:r>
          </w:p>
        </w:tc>
        <w:tc>
          <w:tcPr>
            <w:tcW w:w="0" w:type="auto"/>
            <w:vAlign w:val="center"/>
            <w:hideMark/>
          </w:tcPr>
          <w:p w:rsidR="00000000" w:rsidRDefault="00000000">
            <w:r>
              <w:t>No</w:t>
            </w:r>
          </w:p>
        </w:tc>
        <w:tc>
          <w:tcPr>
            <w:tcW w:w="0" w:type="auto"/>
            <w:vAlign w:val="center"/>
            <w:hideMark/>
          </w:tcPr>
          <w:p w:rsidR="00000000" w:rsidRDefault="00000000">
            <w:r>
              <w:t>Whether or not auto-renewal when the term is due</w:t>
            </w:r>
            <w:r>
              <w:br/>
            </w:r>
            <w:r>
              <w:rPr>
                <w:rStyle w:val="HTML"/>
              </w:rPr>
              <w:t>true</w:t>
            </w:r>
            <w:r>
              <w:t>: auto-renewal</w:t>
            </w:r>
            <w:r>
              <w:br/>
            </w:r>
            <w:r>
              <w:rPr>
                <w:rStyle w:val="HTML"/>
              </w:rPr>
              <w:t>false</w:t>
            </w:r>
            <w:r>
              <w:t>: not auto-renewal</w:t>
            </w:r>
          </w:p>
        </w:tc>
      </w:tr>
    </w:tbl>
    <w:p w:rsidR="00000000" w:rsidRDefault="00000000">
      <w:pPr>
        <w:pStyle w:val="a5"/>
        <w:ind w:left="720" w:right="720"/>
        <w:divId w:val="1691755593"/>
      </w:pPr>
      <w:r>
        <w:t>Response Example</w:t>
      </w:r>
    </w:p>
    <w:p w:rsidR="00000000" w:rsidRDefault="00000000">
      <w:pPr>
        <w:pStyle w:val="HTML0"/>
        <w:divId w:val="466895548"/>
        <w:rPr>
          <w:rStyle w:val="w"/>
        </w:rPr>
      </w:pPr>
      <w:r>
        <w:rPr>
          <w:rStyle w:val="p"/>
        </w:rPr>
        <w:t>{</w:t>
      </w:r>
    </w:p>
    <w:p w:rsidR="00000000" w:rsidRDefault="00000000">
      <w:pPr>
        <w:pStyle w:val="HTML0"/>
        <w:divId w:val="466895548"/>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466895548"/>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466895548"/>
        <w:rPr>
          <w:rStyle w:val="w"/>
        </w:rPr>
      </w:pPr>
      <w:r>
        <w:rPr>
          <w:rStyle w:val="w"/>
        </w:rPr>
        <w:t xml:space="preserve">        </w:t>
      </w:r>
      <w:r>
        <w:rPr>
          <w:rStyle w:val="p"/>
        </w:rPr>
        <w:t>{</w:t>
      </w:r>
    </w:p>
    <w:p w:rsidR="00000000" w:rsidRDefault="00000000">
      <w:pPr>
        <w:pStyle w:val="HTML0"/>
        <w:divId w:val="466895548"/>
        <w:rPr>
          <w:rStyle w:val="w"/>
        </w:rPr>
      </w:pPr>
      <w:r>
        <w:rPr>
          <w:rStyle w:val="w"/>
        </w:rPr>
        <w:t xml:space="preserve">            </w:t>
      </w:r>
      <w:r>
        <w:rPr>
          <w:rStyle w:val="nl"/>
        </w:rPr>
        <w:t>"ordId"</w:t>
      </w:r>
      <w:r>
        <w:rPr>
          <w:rStyle w:val="p"/>
        </w:rPr>
        <w:t>:</w:t>
      </w:r>
      <w:r>
        <w:rPr>
          <w:rStyle w:val="s2"/>
        </w:rPr>
        <w:t>"2405162053378222"</w:t>
      </w:r>
    </w:p>
    <w:p w:rsidR="00000000" w:rsidRDefault="00000000">
      <w:pPr>
        <w:pStyle w:val="HTML0"/>
        <w:divId w:val="466895548"/>
        <w:rPr>
          <w:rStyle w:val="w"/>
        </w:rPr>
      </w:pPr>
      <w:r>
        <w:rPr>
          <w:rStyle w:val="w"/>
        </w:rPr>
        <w:t xml:space="preserve">        </w:t>
      </w:r>
      <w:r>
        <w:rPr>
          <w:rStyle w:val="p"/>
        </w:rPr>
        <w:t>}</w:t>
      </w:r>
    </w:p>
    <w:p w:rsidR="00000000" w:rsidRDefault="00000000">
      <w:pPr>
        <w:pStyle w:val="HTML0"/>
        <w:divId w:val="466895548"/>
        <w:rPr>
          <w:rStyle w:val="w"/>
        </w:rPr>
      </w:pPr>
      <w:r>
        <w:rPr>
          <w:rStyle w:val="w"/>
        </w:rPr>
        <w:t xml:space="preserve">    </w:t>
      </w:r>
      <w:r>
        <w:rPr>
          <w:rStyle w:val="p"/>
        </w:rPr>
        <w:t>],</w:t>
      </w:r>
    </w:p>
    <w:p w:rsidR="00000000" w:rsidRDefault="00000000">
      <w:pPr>
        <w:pStyle w:val="HTML0"/>
        <w:divId w:val="466895548"/>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466895548"/>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99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Lending order ID</w:t>
            </w:r>
          </w:p>
        </w:tc>
      </w:tr>
    </w:tbl>
    <w:p w:rsidR="00000000" w:rsidRDefault="00000000">
      <w:pPr>
        <w:pStyle w:val="3"/>
        <w:divId w:val="175387555"/>
      </w:pPr>
      <w:r>
        <w:t>GET / Lending order list</w:t>
      </w:r>
    </w:p>
    <w:p w:rsidR="00000000" w:rsidRDefault="00000000">
      <w:pPr>
        <w:pStyle w:val="4"/>
        <w:divId w:val="175387555"/>
      </w:pPr>
      <w:r>
        <w:t>Rate Limit: 3 requests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/api/v5/finance/fixed-loan/lending-orders-list</w:t>
      </w:r>
    </w:p>
    <w:p w:rsidR="00000000" w:rsidRDefault="00000000">
      <w:pPr>
        <w:pStyle w:val="a5"/>
        <w:ind w:left="720" w:right="720"/>
        <w:divId w:val="374162725"/>
      </w:pPr>
      <w:r>
        <w:t>Request Example</w:t>
      </w:r>
    </w:p>
    <w:p w:rsidR="00000000" w:rsidRDefault="00000000">
      <w:pPr>
        <w:pStyle w:val="HTML0"/>
        <w:divId w:val="1073313355"/>
        <w:rPr>
          <w:rStyle w:val="HTML"/>
        </w:rPr>
      </w:pPr>
      <w:r>
        <w:rPr>
          <w:rStyle w:val="HTML"/>
        </w:rPr>
        <w:t>GET /api/v5/finance/fixed-loan/lending-orders-list</w:t>
      </w:r>
    </w:p>
    <w:p w:rsidR="00000000" w:rsidRDefault="00000000">
      <w:pPr>
        <w:pStyle w:val="HTML0"/>
        <w:divId w:val="1073313355"/>
        <w:rPr>
          <w:rStyle w:val="HTML"/>
        </w:rPr>
      </w:pPr>
    </w:p>
    <w:p w:rsidR="00000000" w:rsidRDefault="00000000">
      <w:pPr>
        <w:pStyle w:val="HTML0"/>
        <w:divId w:val="1031302110"/>
        <w:rPr>
          <w:rStyle w:val="HTML"/>
          <w:vanish/>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780"/>
        <w:gridCol w:w="1058"/>
        <w:gridCol w:w="5146"/>
      </w:tblGrid>
      <w:tr w:rsidR="00000000">
        <w:trPr>
          <w:divId w:val="175387555"/>
          <w:tblHeader/>
          <w:tblCellSpacing w:w="15" w:type="dxa"/>
        </w:trPr>
        <w:tc>
          <w:tcPr>
            <w:tcW w:w="0" w:type="auto"/>
            <w:vAlign w:val="center"/>
            <w:hideMark/>
          </w:tcPr>
          <w:p w:rsidR="00000000" w:rsidRDefault="00000000">
            <w:pPr>
              <w:rPr>
                <w:b/>
                <w:bCs/>
              </w:rPr>
            </w:pPr>
            <w:r>
              <w:rPr>
                <w:rStyle w:val="a6"/>
              </w:rPr>
              <w:t>Parameters</w:t>
            </w:r>
          </w:p>
        </w:tc>
        <w:tc>
          <w:tcPr>
            <w:tcW w:w="0" w:type="auto"/>
            <w:vAlign w:val="center"/>
            <w:hideMark/>
          </w:tcPr>
          <w:p w:rsidR="00000000" w:rsidRDefault="00000000">
            <w:pPr>
              <w:rPr>
                <w:b/>
                <w:bCs/>
              </w:rPr>
            </w:pPr>
            <w:r>
              <w:rPr>
                <w:rStyle w:val="a6"/>
              </w:rPr>
              <w:t>Types</w:t>
            </w:r>
          </w:p>
        </w:tc>
        <w:tc>
          <w:tcPr>
            <w:tcW w:w="0" w:type="auto"/>
            <w:vAlign w:val="center"/>
            <w:hideMark/>
          </w:tcPr>
          <w:p w:rsidR="00000000" w:rsidRDefault="00000000">
            <w:pPr>
              <w:rPr>
                <w:b/>
                <w:bCs/>
              </w:rPr>
            </w:pPr>
            <w:r>
              <w:rPr>
                <w:rStyle w:val="a6"/>
              </w:rPr>
              <w:t>Required</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Lending order ID</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Lending currency, e.g. </w:t>
            </w:r>
            <w:r>
              <w:rPr>
                <w:rStyle w:val="HTML"/>
              </w:rPr>
              <w:t>BTC</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State</w:t>
            </w:r>
            <w:r>
              <w:br/>
            </w:r>
            <w:r>
              <w:rPr>
                <w:rStyle w:val="HTML"/>
              </w:rPr>
              <w:t>pending</w:t>
            </w:r>
            <w:r>
              <w:br/>
            </w:r>
            <w:r>
              <w:rPr>
                <w:rStyle w:val="HTML"/>
              </w:rPr>
              <w:t>earning</w:t>
            </w:r>
            <w:r>
              <w:br/>
            </w:r>
            <w:r>
              <w:rPr>
                <w:rStyle w:val="HTML"/>
              </w:rPr>
              <w:t>expired</w:t>
            </w:r>
            <w:r>
              <w:br/>
            </w:r>
            <w:r>
              <w:rPr>
                <w:rStyle w:val="HTML"/>
              </w:rPr>
              <w:t>settled</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earlier than the requested </w:t>
            </w:r>
            <w:r>
              <w:rPr>
                <w:rStyle w:val="HTML"/>
              </w:rPr>
              <w:t>ordId</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newer than the requested </w:t>
            </w:r>
            <w:r>
              <w:rPr>
                <w:rStyle w:val="HTML"/>
              </w:rPr>
              <w:t>ordId</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Number of results per request. The maximum is </w:t>
            </w:r>
            <w:r>
              <w:rPr>
                <w:rStyle w:val="HTML"/>
              </w:rPr>
              <w:t>100</w:t>
            </w:r>
            <w:r>
              <w:t xml:space="preserve">. The default is </w:t>
            </w:r>
            <w:r>
              <w:rPr>
                <w:rStyle w:val="HTML"/>
              </w:rPr>
              <w:t>100</w:t>
            </w:r>
            <w:r>
              <w:t>.</w:t>
            </w:r>
          </w:p>
        </w:tc>
      </w:tr>
    </w:tbl>
    <w:p w:rsidR="00000000" w:rsidRDefault="00000000">
      <w:pPr>
        <w:pStyle w:val="a5"/>
        <w:ind w:left="720" w:right="720"/>
        <w:divId w:val="1663200449"/>
      </w:pPr>
      <w:r>
        <w:t>Response Example</w:t>
      </w:r>
    </w:p>
    <w:p w:rsidR="00000000" w:rsidRDefault="00000000">
      <w:pPr>
        <w:pStyle w:val="HTML0"/>
        <w:divId w:val="1223829358"/>
        <w:rPr>
          <w:rStyle w:val="w"/>
        </w:rPr>
      </w:pPr>
      <w:r>
        <w:rPr>
          <w:rStyle w:val="p"/>
        </w:rPr>
        <w:t>{</w:t>
      </w:r>
    </w:p>
    <w:p w:rsidR="00000000" w:rsidRDefault="00000000">
      <w:pPr>
        <w:pStyle w:val="HTML0"/>
        <w:divId w:val="1223829358"/>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223829358"/>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223829358"/>
        <w:rPr>
          <w:rStyle w:val="w"/>
        </w:rPr>
      </w:pPr>
      <w:r>
        <w:rPr>
          <w:rStyle w:val="w"/>
        </w:rPr>
        <w:t xml:space="preserve">        </w:t>
      </w:r>
      <w:r>
        <w:rPr>
          <w:rStyle w:val="p"/>
        </w:rPr>
        <w:t>{</w:t>
      </w:r>
    </w:p>
    <w:p w:rsidR="00000000" w:rsidRDefault="00000000">
      <w:pPr>
        <w:pStyle w:val="HTML0"/>
        <w:divId w:val="1223829358"/>
        <w:rPr>
          <w:rStyle w:val="w"/>
        </w:rPr>
      </w:pPr>
      <w:r>
        <w:rPr>
          <w:rStyle w:val="w"/>
        </w:rPr>
        <w:t xml:space="preserve">            </w:t>
      </w:r>
      <w:r>
        <w:rPr>
          <w:rStyle w:val="nl"/>
        </w:rPr>
        <w:t>"amt"</w:t>
      </w:r>
      <w:r>
        <w:rPr>
          <w:rStyle w:val="p"/>
        </w:rPr>
        <w:t>:</w:t>
      </w:r>
      <w:r>
        <w:rPr>
          <w:rStyle w:val="w"/>
        </w:rPr>
        <w:t xml:space="preserve"> </w:t>
      </w:r>
      <w:r>
        <w:rPr>
          <w:rStyle w:val="s2"/>
        </w:rPr>
        <w:t>"10"</w:t>
      </w:r>
      <w:r>
        <w:rPr>
          <w:rStyle w:val="p"/>
        </w:rPr>
        <w:t>,</w:t>
      </w:r>
    </w:p>
    <w:p w:rsidR="00000000" w:rsidRDefault="00000000">
      <w:pPr>
        <w:pStyle w:val="HTML0"/>
        <w:divId w:val="1223829358"/>
        <w:rPr>
          <w:rStyle w:val="w"/>
        </w:rPr>
      </w:pPr>
      <w:r>
        <w:rPr>
          <w:rStyle w:val="w"/>
        </w:rPr>
        <w:t xml:space="preserve">            </w:t>
      </w:r>
      <w:r>
        <w:rPr>
          <w:rStyle w:val="nl"/>
        </w:rPr>
        <w:t>"autoRenewal"</w:t>
      </w:r>
      <w:r>
        <w:rPr>
          <w:rStyle w:val="p"/>
        </w:rPr>
        <w:t>:</w:t>
      </w:r>
      <w:r>
        <w:rPr>
          <w:rStyle w:val="w"/>
        </w:rPr>
        <w:t xml:space="preserve"> </w:t>
      </w:r>
      <w:r>
        <w:rPr>
          <w:rStyle w:val="kc"/>
        </w:rPr>
        <w:t>true</w:t>
      </w:r>
      <w:r>
        <w:rPr>
          <w:rStyle w:val="p"/>
        </w:rPr>
        <w:t>,</w:t>
      </w:r>
    </w:p>
    <w:p w:rsidR="00000000" w:rsidRDefault="00000000">
      <w:pPr>
        <w:pStyle w:val="HTML0"/>
        <w:divId w:val="1223829358"/>
        <w:rPr>
          <w:rStyle w:val="w"/>
        </w:rPr>
      </w:pPr>
      <w:r>
        <w:rPr>
          <w:rStyle w:val="w"/>
        </w:rPr>
        <w:t xml:space="preserve">            </w:t>
      </w:r>
      <w:r>
        <w:rPr>
          <w:rStyle w:val="nl"/>
        </w:rPr>
        <w:t>"cTime"</w:t>
      </w:r>
      <w:r>
        <w:rPr>
          <w:rStyle w:val="p"/>
        </w:rPr>
        <w:t>:</w:t>
      </w:r>
      <w:r>
        <w:rPr>
          <w:rStyle w:val="w"/>
        </w:rPr>
        <w:t xml:space="preserve"> </w:t>
      </w:r>
      <w:r>
        <w:rPr>
          <w:rStyle w:val="s2"/>
        </w:rPr>
        <w:t>"1718955882000"</w:t>
      </w:r>
      <w:r>
        <w:rPr>
          <w:rStyle w:val="p"/>
        </w:rPr>
        <w:t>,</w:t>
      </w:r>
    </w:p>
    <w:p w:rsidR="00000000" w:rsidRDefault="00000000">
      <w:pPr>
        <w:pStyle w:val="HTML0"/>
        <w:divId w:val="1223829358"/>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1223829358"/>
        <w:rPr>
          <w:rStyle w:val="w"/>
        </w:rPr>
      </w:pPr>
      <w:r>
        <w:rPr>
          <w:rStyle w:val="w"/>
        </w:rPr>
        <w:t xml:space="preserve">            </w:t>
      </w:r>
      <w:r>
        <w:rPr>
          <w:rStyle w:val="nl"/>
        </w:rPr>
        <w:t>"earningAmt"</w:t>
      </w:r>
      <w:r>
        <w:rPr>
          <w:rStyle w:val="p"/>
        </w:rPr>
        <w:t>:</w:t>
      </w:r>
      <w:r>
        <w:rPr>
          <w:rStyle w:val="w"/>
        </w:rPr>
        <w:t xml:space="preserve"> </w:t>
      </w:r>
      <w:r>
        <w:rPr>
          <w:rStyle w:val="s2"/>
        </w:rPr>
        <w:t>"0"</w:t>
      </w:r>
      <w:r>
        <w:rPr>
          <w:rStyle w:val="p"/>
        </w:rPr>
        <w:t>,</w:t>
      </w:r>
    </w:p>
    <w:p w:rsidR="00000000" w:rsidRDefault="00000000">
      <w:pPr>
        <w:pStyle w:val="HTML0"/>
        <w:divId w:val="1223829358"/>
        <w:rPr>
          <w:rStyle w:val="w"/>
        </w:rPr>
      </w:pPr>
      <w:r>
        <w:rPr>
          <w:rStyle w:val="w"/>
        </w:rPr>
        <w:t xml:space="preserve">            </w:t>
      </w:r>
      <w:r>
        <w:rPr>
          <w:rStyle w:val="nl"/>
        </w:rPr>
        <w:t>"ordId"</w:t>
      </w:r>
      <w:r>
        <w:rPr>
          <w:rStyle w:val="p"/>
        </w:rPr>
        <w:t>:</w:t>
      </w:r>
      <w:r>
        <w:rPr>
          <w:rStyle w:val="w"/>
        </w:rPr>
        <w:t xml:space="preserve"> </w:t>
      </w:r>
      <w:r>
        <w:rPr>
          <w:rStyle w:val="s2"/>
        </w:rPr>
        <w:t>"2406211544415051"</w:t>
      </w:r>
      <w:r>
        <w:rPr>
          <w:rStyle w:val="p"/>
        </w:rPr>
        <w:t>,</w:t>
      </w:r>
    </w:p>
    <w:p w:rsidR="00000000" w:rsidRDefault="00000000">
      <w:pPr>
        <w:pStyle w:val="HTML0"/>
        <w:divId w:val="1223829358"/>
        <w:rPr>
          <w:rStyle w:val="w"/>
        </w:rPr>
      </w:pPr>
      <w:r>
        <w:rPr>
          <w:rStyle w:val="w"/>
        </w:rPr>
        <w:t xml:space="preserve">            </w:t>
      </w:r>
      <w:r>
        <w:rPr>
          <w:rStyle w:val="nl"/>
        </w:rPr>
        <w:t>"pendingAmt"</w:t>
      </w:r>
      <w:r>
        <w:rPr>
          <w:rStyle w:val="p"/>
        </w:rPr>
        <w:t>:</w:t>
      </w:r>
      <w:r>
        <w:rPr>
          <w:rStyle w:val="w"/>
        </w:rPr>
        <w:t xml:space="preserve"> </w:t>
      </w:r>
      <w:r>
        <w:rPr>
          <w:rStyle w:val="s2"/>
        </w:rPr>
        <w:t>"10"</w:t>
      </w:r>
      <w:r>
        <w:rPr>
          <w:rStyle w:val="p"/>
        </w:rPr>
        <w:t>,</w:t>
      </w:r>
    </w:p>
    <w:p w:rsidR="00000000" w:rsidRDefault="00000000">
      <w:pPr>
        <w:pStyle w:val="HTML0"/>
        <w:divId w:val="1223829358"/>
        <w:rPr>
          <w:rStyle w:val="w"/>
        </w:rPr>
      </w:pPr>
      <w:r>
        <w:rPr>
          <w:rStyle w:val="w"/>
        </w:rPr>
        <w:t xml:space="preserve">            </w:t>
      </w:r>
      <w:r>
        <w:rPr>
          <w:rStyle w:val="nl"/>
        </w:rPr>
        <w:t>"rate"</w:t>
      </w:r>
      <w:r>
        <w:rPr>
          <w:rStyle w:val="p"/>
        </w:rPr>
        <w:t>:</w:t>
      </w:r>
      <w:r>
        <w:rPr>
          <w:rStyle w:val="w"/>
        </w:rPr>
        <w:t xml:space="preserve"> </w:t>
      </w:r>
      <w:r>
        <w:rPr>
          <w:rStyle w:val="s2"/>
        </w:rPr>
        <w:t>"0.01"</w:t>
      </w:r>
      <w:r>
        <w:rPr>
          <w:rStyle w:val="p"/>
        </w:rPr>
        <w:t>,</w:t>
      </w:r>
    </w:p>
    <w:p w:rsidR="00000000" w:rsidRDefault="00000000">
      <w:pPr>
        <w:pStyle w:val="HTML0"/>
        <w:divId w:val="1223829358"/>
        <w:rPr>
          <w:rStyle w:val="w"/>
        </w:rPr>
      </w:pPr>
      <w:r>
        <w:rPr>
          <w:rStyle w:val="w"/>
        </w:rPr>
        <w:t xml:space="preserve">            </w:t>
      </w:r>
      <w:r>
        <w:rPr>
          <w:rStyle w:val="nl"/>
        </w:rPr>
        <w:t>"settledTime"</w:t>
      </w:r>
      <w:r>
        <w:rPr>
          <w:rStyle w:val="p"/>
        </w:rPr>
        <w:t>:</w:t>
      </w:r>
      <w:r>
        <w:rPr>
          <w:rStyle w:val="w"/>
        </w:rPr>
        <w:t xml:space="preserve"> </w:t>
      </w:r>
      <w:r>
        <w:rPr>
          <w:rStyle w:val="s2"/>
        </w:rPr>
        <w:t>""</w:t>
      </w:r>
      <w:r>
        <w:rPr>
          <w:rStyle w:val="p"/>
        </w:rPr>
        <w:t>,</w:t>
      </w:r>
    </w:p>
    <w:p w:rsidR="00000000" w:rsidRDefault="00000000">
      <w:pPr>
        <w:pStyle w:val="HTML0"/>
        <w:divId w:val="1223829358"/>
        <w:rPr>
          <w:rStyle w:val="w"/>
        </w:rPr>
      </w:pPr>
      <w:r>
        <w:rPr>
          <w:rStyle w:val="w"/>
        </w:rPr>
        <w:t xml:space="preserve">            </w:t>
      </w:r>
      <w:r>
        <w:rPr>
          <w:rStyle w:val="nl"/>
        </w:rPr>
        <w:t>"startTime"</w:t>
      </w:r>
      <w:r>
        <w:rPr>
          <w:rStyle w:val="p"/>
        </w:rPr>
        <w:t>:</w:t>
      </w:r>
      <w:r>
        <w:rPr>
          <w:rStyle w:val="w"/>
        </w:rPr>
        <w:t xml:space="preserve"> </w:t>
      </w:r>
      <w:r>
        <w:rPr>
          <w:rStyle w:val="s2"/>
        </w:rPr>
        <w:t>""</w:t>
      </w:r>
      <w:r>
        <w:rPr>
          <w:rStyle w:val="p"/>
        </w:rPr>
        <w:t>,</w:t>
      </w:r>
    </w:p>
    <w:p w:rsidR="00000000" w:rsidRDefault="00000000">
      <w:pPr>
        <w:pStyle w:val="HTML0"/>
        <w:divId w:val="1223829358"/>
        <w:rPr>
          <w:rStyle w:val="w"/>
        </w:rPr>
      </w:pPr>
      <w:r>
        <w:rPr>
          <w:rStyle w:val="w"/>
        </w:rPr>
        <w:t xml:space="preserve">            </w:t>
      </w:r>
      <w:r>
        <w:rPr>
          <w:rStyle w:val="nl"/>
        </w:rPr>
        <w:t>"state"</w:t>
      </w:r>
      <w:r>
        <w:rPr>
          <w:rStyle w:val="p"/>
        </w:rPr>
        <w:t>:</w:t>
      </w:r>
      <w:r>
        <w:rPr>
          <w:rStyle w:val="w"/>
        </w:rPr>
        <w:t xml:space="preserve"> </w:t>
      </w:r>
      <w:r>
        <w:rPr>
          <w:rStyle w:val="s2"/>
        </w:rPr>
        <w:t>"pending"</w:t>
      </w:r>
      <w:r>
        <w:rPr>
          <w:rStyle w:val="p"/>
        </w:rPr>
        <w:t>,</w:t>
      </w:r>
    </w:p>
    <w:p w:rsidR="00000000" w:rsidRDefault="00000000">
      <w:pPr>
        <w:pStyle w:val="HTML0"/>
        <w:divId w:val="1223829358"/>
        <w:rPr>
          <w:rStyle w:val="w"/>
        </w:rPr>
      </w:pPr>
      <w:r>
        <w:rPr>
          <w:rStyle w:val="w"/>
        </w:rPr>
        <w:t xml:space="preserve">            </w:t>
      </w:r>
      <w:r>
        <w:rPr>
          <w:rStyle w:val="nl"/>
        </w:rPr>
        <w:t>"term"</w:t>
      </w:r>
      <w:r>
        <w:rPr>
          <w:rStyle w:val="p"/>
        </w:rPr>
        <w:t>:</w:t>
      </w:r>
      <w:r>
        <w:rPr>
          <w:rStyle w:val="w"/>
        </w:rPr>
        <w:t xml:space="preserve"> </w:t>
      </w:r>
      <w:r>
        <w:rPr>
          <w:rStyle w:val="s2"/>
        </w:rPr>
        <w:t>"30D"</w:t>
      </w:r>
      <w:r>
        <w:rPr>
          <w:rStyle w:val="p"/>
        </w:rPr>
        <w:t>,</w:t>
      </w:r>
    </w:p>
    <w:p w:rsidR="00000000" w:rsidRDefault="00000000">
      <w:pPr>
        <w:pStyle w:val="HTML0"/>
        <w:divId w:val="1223829358"/>
        <w:rPr>
          <w:rStyle w:val="w"/>
        </w:rPr>
      </w:pPr>
      <w:r>
        <w:rPr>
          <w:rStyle w:val="w"/>
        </w:rPr>
        <w:t xml:space="preserve">            </w:t>
      </w:r>
      <w:r>
        <w:rPr>
          <w:rStyle w:val="nl"/>
        </w:rPr>
        <w:t>"totalInterest"</w:t>
      </w:r>
      <w:r>
        <w:rPr>
          <w:rStyle w:val="p"/>
        </w:rPr>
        <w:t>:</w:t>
      </w:r>
      <w:r>
        <w:rPr>
          <w:rStyle w:val="w"/>
        </w:rPr>
        <w:t xml:space="preserve"> </w:t>
      </w:r>
      <w:r>
        <w:rPr>
          <w:rStyle w:val="s2"/>
        </w:rPr>
        <w:t>"0"</w:t>
      </w:r>
      <w:r>
        <w:rPr>
          <w:rStyle w:val="p"/>
        </w:rPr>
        <w:t>,</w:t>
      </w:r>
    </w:p>
    <w:p w:rsidR="00000000" w:rsidRDefault="00000000">
      <w:pPr>
        <w:pStyle w:val="HTML0"/>
        <w:divId w:val="1223829358"/>
        <w:rPr>
          <w:rStyle w:val="w"/>
        </w:rPr>
      </w:pPr>
      <w:r>
        <w:rPr>
          <w:rStyle w:val="w"/>
        </w:rPr>
        <w:t xml:space="preserve">            </w:t>
      </w:r>
      <w:r>
        <w:rPr>
          <w:rStyle w:val="nl"/>
        </w:rPr>
        <w:t>"uTime"</w:t>
      </w:r>
      <w:r>
        <w:rPr>
          <w:rStyle w:val="p"/>
        </w:rPr>
        <w:t>:</w:t>
      </w:r>
      <w:r>
        <w:rPr>
          <w:rStyle w:val="w"/>
        </w:rPr>
        <w:t xml:space="preserve"> </w:t>
      </w:r>
      <w:r>
        <w:rPr>
          <w:rStyle w:val="s2"/>
        </w:rPr>
        <w:t>"1718955881000"</w:t>
      </w:r>
    </w:p>
    <w:p w:rsidR="00000000" w:rsidRDefault="00000000">
      <w:pPr>
        <w:pStyle w:val="HTML0"/>
        <w:divId w:val="1223829358"/>
        <w:rPr>
          <w:rStyle w:val="w"/>
        </w:rPr>
      </w:pPr>
      <w:r>
        <w:rPr>
          <w:rStyle w:val="w"/>
        </w:rPr>
        <w:t xml:space="preserve">        </w:t>
      </w:r>
      <w:r>
        <w:rPr>
          <w:rStyle w:val="p"/>
        </w:rPr>
        <w:t>}</w:t>
      </w:r>
    </w:p>
    <w:p w:rsidR="00000000" w:rsidRDefault="00000000">
      <w:pPr>
        <w:pStyle w:val="HTML0"/>
        <w:divId w:val="1223829358"/>
        <w:rPr>
          <w:rStyle w:val="w"/>
        </w:rPr>
      </w:pPr>
      <w:r>
        <w:rPr>
          <w:rStyle w:val="w"/>
        </w:rPr>
        <w:t xml:space="preserve">    </w:t>
      </w:r>
      <w:r>
        <w:rPr>
          <w:rStyle w:val="p"/>
        </w:rPr>
        <w:t>],</w:t>
      </w:r>
    </w:p>
    <w:p w:rsidR="00000000" w:rsidRDefault="00000000">
      <w:pPr>
        <w:pStyle w:val="HTML0"/>
        <w:divId w:val="1223829358"/>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223829358"/>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900"/>
        <w:gridCol w:w="577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Lending order ID</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State</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 xml:space="preserve">Lending currency, e.g. </w:t>
            </w:r>
            <w:r>
              <w:rPr>
                <w:rStyle w:val="HTML"/>
              </w:rPr>
              <w:t>BTC</w:t>
            </w:r>
          </w:p>
        </w:tc>
      </w:tr>
      <w:tr w:rsidR="00000000">
        <w:trPr>
          <w:divId w:val="175387555"/>
          <w:tblCellSpacing w:w="15" w:type="dxa"/>
        </w:trPr>
        <w:tc>
          <w:tcPr>
            <w:tcW w:w="0" w:type="auto"/>
            <w:vAlign w:val="center"/>
            <w:hideMark/>
          </w:tcPr>
          <w:p w:rsidR="00000000" w:rsidRDefault="00000000">
            <w:r>
              <w:t>amt</w:t>
            </w:r>
          </w:p>
        </w:tc>
        <w:tc>
          <w:tcPr>
            <w:tcW w:w="0" w:type="auto"/>
            <w:vAlign w:val="center"/>
            <w:hideMark/>
          </w:tcPr>
          <w:p w:rsidR="00000000" w:rsidRDefault="00000000">
            <w:r>
              <w:t>String</w:t>
            </w:r>
          </w:p>
        </w:tc>
        <w:tc>
          <w:tcPr>
            <w:tcW w:w="0" w:type="auto"/>
            <w:vAlign w:val="center"/>
            <w:hideMark/>
          </w:tcPr>
          <w:p w:rsidR="00000000" w:rsidRDefault="00000000">
            <w:r>
              <w:t>Lending amount</w:t>
            </w:r>
          </w:p>
        </w:tc>
      </w:tr>
      <w:tr w:rsidR="00000000">
        <w:trPr>
          <w:divId w:val="175387555"/>
          <w:tblCellSpacing w:w="15" w:type="dxa"/>
        </w:trPr>
        <w:tc>
          <w:tcPr>
            <w:tcW w:w="0" w:type="auto"/>
            <w:vAlign w:val="center"/>
            <w:hideMark/>
          </w:tcPr>
          <w:p w:rsidR="00000000" w:rsidRDefault="00000000">
            <w:r>
              <w:t>rate</w:t>
            </w:r>
          </w:p>
        </w:tc>
        <w:tc>
          <w:tcPr>
            <w:tcW w:w="0" w:type="auto"/>
            <w:vAlign w:val="center"/>
            <w:hideMark/>
          </w:tcPr>
          <w:p w:rsidR="00000000" w:rsidRDefault="00000000">
            <w:r>
              <w:t>String</w:t>
            </w:r>
          </w:p>
        </w:tc>
        <w:tc>
          <w:tcPr>
            <w:tcW w:w="0" w:type="auto"/>
            <w:vAlign w:val="center"/>
            <w:hideMark/>
          </w:tcPr>
          <w:p w:rsidR="00000000" w:rsidRDefault="00000000">
            <w:r>
              <w:t xml:space="preserve">lending APR, in decimal. e.g. </w:t>
            </w:r>
            <w:r>
              <w:rPr>
                <w:rStyle w:val="HTML"/>
              </w:rPr>
              <w:t>0.01</w:t>
            </w:r>
            <w:r>
              <w:t xml:space="preserve"> represent </w:t>
            </w:r>
            <w:r>
              <w:rPr>
                <w:rStyle w:val="HTML"/>
              </w:rPr>
              <w:t>1%</w:t>
            </w:r>
          </w:p>
        </w:tc>
      </w:tr>
      <w:tr w:rsidR="00000000">
        <w:trPr>
          <w:divId w:val="175387555"/>
          <w:tblCellSpacing w:w="15" w:type="dxa"/>
        </w:trPr>
        <w:tc>
          <w:tcPr>
            <w:tcW w:w="0" w:type="auto"/>
            <w:vAlign w:val="center"/>
            <w:hideMark/>
          </w:tcPr>
          <w:p w:rsidR="00000000" w:rsidRDefault="00000000">
            <w:r>
              <w:t>term</w:t>
            </w:r>
          </w:p>
        </w:tc>
        <w:tc>
          <w:tcPr>
            <w:tcW w:w="0" w:type="auto"/>
            <w:vAlign w:val="center"/>
            <w:hideMark/>
          </w:tcPr>
          <w:p w:rsidR="00000000" w:rsidRDefault="00000000">
            <w:r>
              <w:t>String</w:t>
            </w:r>
          </w:p>
        </w:tc>
        <w:tc>
          <w:tcPr>
            <w:tcW w:w="0" w:type="auto"/>
            <w:vAlign w:val="center"/>
            <w:hideMark/>
          </w:tcPr>
          <w:p w:rsidR="00000000" w:rsidRDefault="00000000">
            <w:r>
              <w:t xml:space="preserve">Fixed term for lending order, e.g. </w:t>
            </w:r>
            <w:r>
              <w:rPr>
                <w:rStyle w:val="HTML"/>
              </w:rPr>
              <w:t>30D</w:t>
            </w:r>
          </w:p>
        </w:tc>
      </w:tr>
      <w:tr w:rsidR="00000000">
        <w:trPr>
          <w:divId w:val="175387555"/>
          <w:tblCellSpacing w:w="15" w:type="dxa"/>
        </w:trPr>
        <w:tc>
          <w:tcPr>
            <w:tcW w:w="0" w:type="auto"/>
            <w:vAlign w:val="center"/>
            <w:hideMark/>
          </w:tcPr>
          <w:p w:rsidR="00000000" w:rsidRDefault="00000000">
            <w:r>
              <w:t>autoRenewal</w:t>
            </w:r>
          </w:p>
        </w:tc>
        <w:tc>
          <w:tcPr>
            <w:tcW w:w="0" w:type="auto"/>
            <w:vAlign w:val="center"/>
            <w:hideMark/>
          </w:tcPr>
          <w:p w:rsidR="00000000" w:rsidRDefault="00000000">
            <w:r>
              <w:t>Boolean</w:t>
            </w:r>
          </w:p>
        </w:tc>
        <w:tc>
          <w:tcPr>
            <w:tcW w:w="0" w:type="auto"/>
            <w:vAlign w:val="center"/>
            <w:hideMark/>
          </w:tcPr>
          <w:p w:rsidR="00000000" w:rsidRDefault="00000000">
            <w:r>
              <w:t>Whether or not auto-renewal when the term is due</w:t>
            </w:r>
            <w:r>
              <w:br/>
            </w:r>
            <w:r>
              <w:rPr>
                <w:rStyle w:val="HTML"/>
              </w:rPr>
              <w:t>true</w:t>
            </w:r>
            <w:r>
              <w:t>: auto-renewal</w:t>
            </w:r>
            <w:r>
              <w:br/>
            </w:r>
            <w:r>
              <w:rPr>
                <w:rStyle w:val="HTML"/>
              </w:rPr>
              <w:t>false</w:t>
            </w:r>
            <w:r>
              <w:t>: not auto-renewal</w:t>
            </w:r>
          </w:p>
        </w:tc>
      </w:tr>
      <w:tr w:rsidR="00000000">
        <w:trPr>
          <w:divId w:val="175387555"/>
          <w:tblCellSpacing w:w="15" w:type="dxa"/>
        </w:trPr>
        <w:tc>
          <w:tcPr>
            <w:tcW w:w="0" w:type="auto"/>
            <w:vAlign w:val="center"/>
            <w:hideMark/>
          </w:tcPr>
          <w:p w:rsidR="00000000" w:rsidRDefault="00000000">
            <w:r>
              <w:t>totalInterest</w:t>
            </w:r>
          </w:p>
        </w:tc>
        <w:tc>
          <w:tcPr>
            <w:tcW w:w="0" w:type="auto"/>
            <w:vAlign w:val="center"/>
            <w:hideMark/>
          </w:tcPr>
          <w:p w:rsidR="00000000" w:rsidRDefault="00000000">
            <w:r>
              <w:t>String</w:t>
            </w:r>
          </w:p>
        </w:tc>
        <w:tc>
          <w:tcPr>
            <w:tcW w:w="0" w:type="auto"/>
            <w:vAlign w:val="center"/>
            <w:hideMark/>
          </w:tcPr>
          <w:p w:rsidR="00000000" w:rsidRDefault="00000000">
            <w:r>
              <w:t>Total interest</w:t>
            </w:r>
          </w:p>
        </w:tc>
      </w:tr>
      <w:tr w:rsidR="00000000">
        <w:trPr>
          <w:divId w:val="175387555"/>
          <w:tblCellSpacing w:w="15" w:type="dxa"/>
        </w:trPr>
        <w:tc>
          <w:tcPr>
            <w:tcW w:w="0" w:type="auto"/>
            <w:vAlign w:val="center"/>
            <w:hideMark/>
          </w:tcPr>
          <w:p w:rsidR="00000000" w:rsidRDefault="00000000">
            <w:r>
              <w:t>pendingAmt</w:t>
            </w:r>
          </w:p>
        </w:tc>
        <w:tc>
          <w:tcPr>
            <w:tcW w:w="0" w:type="auto"/>
            <w:vAlign w:val="center"/>
            <w:hideMark/>
          </w:tcPr>
          <w:p w:rsidR="00000000" w:rsidRDefault="00000000">
            <w:r>
              <w:t>String</w:t>
            </w:r>
          </w:p>
        </w:tc>
        <w:tc>
          <w:tcPr>
            <w:tcW w:w="0" w:type="auto"/>
            <w:vAlign w:val="center"/>
            <w:hideMark/>
          </w:tcPr>
          <w:p w:rsidR="00000000" w:rsidRDefault="00000000">
            <w:r>
              <w:t>Pending amount</w:t>
            </w:r>
          </w:p>
        </w:tc>
      </w:tr>
      <w:tr w:rsidR="00000000">
        <w:trPr>
          <w:divId w:val="175387555"/>
          <w:tblCellSpacing w:w="15" w:type="dxa"/>
        </w:trPr>
        <w:tc>
          <w:tcPr>
            <w:tcW w:w="0" w:type="auto"/>
            <w:vAlign w:val="center"/>
            <w:hideMark/>
          </w:tcPr>
          <w:p w:rsidR="00000000" w:rsidRDefault="00000000">
            <w:r>
              <w:t>earningAmt</w:t>
            </w:r>
          </w:p>
        </w:tc>
        <w:tc>
          <w:tcPr>
            <w:tcW w:w="0" w:type="auto"/>
            <w:vAlign w:val="center"/>
            <w:hideMark/>
          </w:tcPr>
          <w:p w:rsidR="00000000" w:rsidRDefault="00000000">
            <w:r>
              <w:t>String</w:t>
            </w:r>
          </w:p>
        </w:tc>
        <w:tc>
          <w:tcPr>
            <w:tcW w:w="0" w:type="auto"/>
            <w:vAlign w:val="center"/>
            <w:hideMark/>
          </w:tcPr>
          <w:p w:rsidR="00000000" w:rsidRDefault="00000000">
            <w:r>
              <w:t>Earning amount</w:t>
            </w:r>
          </w:p>
        </w:tc>
      </w:tr>
      <w:tr w:rsidR="00000000">
        <w:trPr>
          <w:divId w:val="175387555"/>
          <w:tblCellSpacing w:w="15" w:type="dxa"/>
        </w:trPr>
        <w:tc>
          <w:tcPr>
            <w:tcW w:w="0" w:type="auto"/>
            <w:vAlign w:val="center"/>
            <w:hideMark/>
          </w:tcPr>
          <w:p w:rsidR="00000000" w:rsidRDefault="00000000">
            <w:r>
              <w:t>startTime</w:t>
            </w:r>
          </w:p>
        </w:tc>
        <w:tc>
          <w:tcPr>
            <w:tcW w:w="0" w:type="auto"/>
            <w:vAlign w:val="center"/>
            <w:hideMark/>
          </w:tcPr>
          <w:p w:rsidR="00000000" w:rsidRDefault="00000000">
            <w:r>
              <w:t>String</w:t>
            </w:r>
          </w:p>
        </w:tc>
        <w:tc>
          <w:tcPr>
            <w:tcW w:w="0" w:type="auto"/>
            <w:vAlign w:val="center"/>
            <w:hideMark/>
          </w:tcPr>
          <w:p w:rsidR="00000000" w:rsidRDefault="00000000">
            <w:r>
              <w:t xml:space="preserve">Start earning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settledTime</w:t>
            </w:r>
          </w:p>
        </w:tc>
        <w:tc>
          <w:tcPr>
            <w:tcW w:w="0" w:type="auto"/>
            <w:vAlign w:val="center"/>
            <w:hideMark/>
          </w:tcPr>
          <w:p w:rsidR="00000000" w:rsidRDefault="00000000">
            <w:r>
              <w:t>String</w:t>
            </w:r>
          </w:p>
        </w:tc>
        <w:tc>
          <w:tcPr>
            <w:tcW w:w="0" w:type="auto"/>
            <w:vAlign w:val="center"/>
            <w:hideMark/>
          </w:tcPr>
          <w:p w:rsidR="00000000" w:rsidRDefault="00000000">
            <w:r>
              <w:t xml:space="preserve">Settled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cTime</w:t>
            </w:r>
          </w:p>
        </w:tc>
        <w:tc>
          <w:tcPr>
            <w:tcW w:w="0" w:type="auto"/>
            <w:vAlign w:val="center"/>
            <w:hideMark/>
          </w:tcPr>
          <w:p w:rsidR="00000000" w:rsidRDefault="00000000">
            <w:r>
              <w:t>String</w:t>
            </w:r>
          </w:p>
        </w:tc>
        <w:tc>
          <w:tcPr>
            <w:tcW w:w="0" w:type="auto"/>
            <w:vAlign w:val="center"/>
            <w:hideMark/>
          </w:tcPr>
          <w:p w:rsidR="00000000" w:rsidRDefault="00000000">
            <w:r>
              <w:t xml:space="preserve">Creation time for lending order,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uTime</w:t>
            </w:r>
          </w:p>
        </w:tc>
        <w:tc>
          <w:tcPr>
            <w:tcW w:w="0" w:type="auto"/>
            <w:vAlign w:val="center"/>
            <w:hideMark/>
          </w:tcPr>
          <w:p w:rsidR="00000000" w:rsidRDefault="00000000">
            <w:r>
              <w:t>String</w:t>
            </w:r>
          </w:p>
        </w:tc>
        <w:tc>
          <w:tcPr>
            <w:tcW w:w="0" w:type="auto"/>
            <w:vAlign w:val="center"/>
            <w:hideMark/>
          </w:tcPr>
          <w:p w:rsidR="00000000" w:rsidRDefault="00000000">
            <w:r>
              <w:t xml:space="preserve">Update time for lending order, unix timestamp format in milliseconds, e.g. </w:t>
            </w:r>
            <w:r>
              <w:rPr>
                <w:rStyle w:val="HTML"/>
              </w:rPr>
              <w:t>1597026383085</w:t>
            </w:r>
          </w:p>
        </w:tc>
      </w:tr>
    </w:tbl>
    <w:p w:rsidR="00000000" w:rsidRDefault="00000000">
      <w:pPr>
        <w:pStyle w:val="3"/>
        <w:divId w:val="175387555"/>
      </w:pPr>
      <w:r>
        <w:t>GET / Lending sub order list</w:t>
      </w:r>
    </w:p>
    <w:p w:rsidR="00000000" w:rsidRDefault="00000000">
      <w:pPr>
        <w:pStyle w:val="4"/>
        <w:divId w:val="175387555"/>
      </w:pPr>
      <w:r>
        <w:t>Rate Limit: 2 requests per second</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/api/v5/finance/fixed-loan/lending-sub-orders</w:t>
      </w:r>
    </w:p>
    <w:p w:rsidR="00000000" w:rsidRDefault="00000000">
      <w:pPr>
        <w:pStyle w:val="a5"/>
        <w:ind w:left="720" w:right="720"/>
        <w:divId w:val="732317107"/>
      </w:pPr>
      <w:r>
        <w:t>Request Example</w:t>
      </w:r>
    </w:p>
    <w:p w:rsidR="00000000" w:rsidRDefault="00000000">
      <w:pPr>
        <w:pStyle w:val="HTML0"/>
        <w:divId w:val="47845508"/>
        <w:rPr>
          <w:rStyle w:val="HTML"/>
        </w:rPr>
      </w:pPr>
      <w:r>
        <w:rPr>
          <w:rStyle w:val="HTML"/>
        </w:rPr>
        <w:t>GET /api/v5/finance/fixed-loan/lending-sub-orders?ordId</w:t>
      </w:r>
      <w:r>
        <w:rPr>
          <w:rStyle w:val="o"/>
        </w:rPr>
        <w:t>=</w:t>
      </w:r>
      <w:r>
        <w:rPr>
          <w:rStyle w:val="HTML"/>
        </w:rPr>
        <w:t>2405231639344615</w:t>
      </w:r>
    </w:p>
    <w:p w:rsidR="00000000" w:rsidRDefault="00000000">
      <w:pPr>
        <w:pStyle w:val="HTML0"/>
        <w:divId w:val="47845508"/>
        <w:rPr>
          <w:rStyle w:val="HTML"/>
        </w:rPr>
      </w:pPr>
    </w:p>
    <w:p w:rsidR="00000000" w:rsidRDefault="00000000">
      <w:pPr>
        <w:pStyle w:val="HTML0"/>
        <w:divId w:val="417749411"/>
        <w:rPr>
          <w:rStyle w:val="HTML"/>
          <w:vanish/>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780"/>
        <w:gridCol w:w="1058"/>
        <w:gridCol w:w="5146"/>
      </w:tblGrid>
      <w:tr w:rsidR="00000000">
        <w:trPr>
          <w:divId w:val="175387555"/>
          <w:tblHeader/>
          <w:tblCellSpacing w:w="15" w:type="dxa"/>
        </w:trPr>
        <w:tc>
          <w:tcPr>
            <w:tcW w:w="0" w:type="auto"/>
            <w:vAlign w:val="center"/>
            <w:hideMark/>
          </w:tcPr>
          <w:p w:rsidR="00000000" w:rsidRDefault="00000000">
            <w:pPr>
              <w:rPr>
                <w:b/>
                <w:bCs/>
              </w:rPr>
            </w:pPr>
            <w:r>
              <w:rPr>
                <w:rStyle w:val="a6"/>
              </w:rPr>
              <w:t>Parameters</w:t>
            </w:r>
          </w:p>
        </w:tc>
        <w:tc>
          <w:tcPr>
            <w:tcW w:w="0" w:type="auto"/>
            <w:vAlign w:val="center"/>
            <w:hideMark/>
          </w:tcPr>
          <w:p w:rsidR="00000000" w:rsidRDefault="00000000">
            <w:pPr>
              <w:rPr>
                <w:b/>
                <w:bCs/>
              </w:rPr>
            </w:pPr>
            <w:r>
              <w:rPr>
                <w:rStyle w:val="a6"/>
              </w:rPr>
              <w:t>Types</w:t>
            </w:r>
          </w:p>
        </w:tc>
        <w:tc>
          <w:tcPr>
            <w:tcW w:w="0" w:type="auto"/>
            <w:vAlign w:val="center"/>
            <w:hideMark/>
          </w:tcPr>
          <w:p w:rsidR="00000000" w:rsidRDefault="00000000">
            <w:pPr>
              <w:rPr>
                <w:b/>
                <w:bCs/>
              </w:rPr>
            </w:pPr>
            <w:r>
              <w:rPr>
                <w:rStyle w:val="a6"/>
              </w:rPr>
              <w:t>Required</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Lending order ID</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State</w:t>
            </w:r>
            <w:r>
              <w:br/>
            </w:r>
            <w:r>
              <w:rPr>
                <w:rStyle w:val="HTML"/>
              </w:rPr>
              <w:t>earning</w:t>
            </w:r>
            <w:r>
              <w:br/>
            </w:r>
            <w:r>
              <w:rPr>
                <w:rStyle w:val="HTML"/>
              </w:rPr>
              <w:t>expired</w:t>
            </w:r>
            <w:r>
              <w:br/>
            </w:r>
            <w:r>
              <w:rPr>
                <w:rStyle w:val="HTML"/>
              </w:rPr>
              <w:t>settled</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earlier than the requested </w:t>
            </w:r>
            <w:r>
              <w:rPr>
                <w:rStyle w:val="HTML"/>
              </w:rPr>
              <w:t>subOrdId</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newer than the requested </w:t>
            </w:r>
            <w:r>
              <w:rPr>
                <w:rStyle w:val="HTML"/>
              </w:rPr>
              <w:t>subOrdId</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Number of results per request. The maximum is </w:t>
            </w:r>
            <w:r>
              <w:rPr>
                <w:rStyle w:val="HTML"/>
              </w:rPr>
              <w:t>100</w:t>
            </w:r>
            <w:r>
              <w:t xml:space="preserve">. The default is </w:t>
            </w:r>
            <w:r>
              <w:rPr>
                <w:rStyle w:val="HTML"/>
              </w:rPr>
              <w:t>100</w:t>
            </w:r>
            <w:r>
              <w:t>.</w:t>
            </w:r>
          </w:p>
        </w:tc>
      </w:tr>
    </w:tbl>
    <w:p w:rsidR="00000000" w:rsidRDefault="00000000">
      <w:pPr>
        <w:pStyle w:val="a5"/>
        <w:ind w:left="720" w:right="720"/>
        <w:divId w:val="1820490658"/>
      </w:pPr>
      <w:r>
        <w:t>Response Example</w:t>
      </w:r>
    </w:p>
    <w:p w:rsidR="00000000" w:rsidRDefault="00000000">
      <w:pPr>
        <w:pStyle w:val="HTML0"/>
        <w:divId w:val="299728043"/>
        <w:rPr>
          <w:rStyle w:val="w"/>
        </w:rPr>
      </w:pPr>
      <w:r>
        <w:rPr>
          <w:rStyle w:val="p"/>
        </w:rPr>
        <w:t>{</w:t>
      </w:r>
    </w:p>
    <w:p w:rsidR="00000000" w:rsidRDefault="00000000">
      <w:pPr>
        <w:pStyle w:val="HTML0"/>
        <w:divId w:val="299728043"/>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299728043"/>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299728043"/>
        <w:rPr>
          <w:rStyle w:val="w"/>
        </w:rPr>
      </w:pPr>
      <w:r>
        <w:rPr>
          <w:rStyle w:val="w"/>
        </w:rPr>
        <w:t xml:space="preserve">        </w:t>
      </w:r>
      <w:r>
        <w:rPr>
          <w:rStyle w:val="p"/>
        </w:rPr>
        <w:t>{</w:t>
      </w:r>
    </w:p>
    <w:p w:rsidR="00000000" w:rsidRDefault="00000000">
      <w:pPr>
        <w:pStyle w:val="HTML0"/>
        <w:divId w:val="299728043"/>
        <w:rPr>
          <w:rStyle w:val="w"/>
        </w:rPr>
      </w:pPr>
      <w:r>
        <w:rPr>
          <w:rStyle w:val="w"/>
        </w:rPr>
        <w:t xml:space="preserve">            </w:t>
      </w:r>
      <w:r>
        <w:rPr>
          <w:rStyle w:val="nl"/>
        </w:rPr>
        <w:t>"accruedInterest"</w:t>
      </w:r>
      <w:r>
        <w:rPr>
          <w:rStyle w:val="p"/>
        </w:rPr>
        <w:t>:</w:t>
      </w:r>
      <w:r>
        <w:rPr>
          <w:rStyle w:val="w"/>
        </w:rPr>
        <w:t xml:space="preserve"> </w:t>
      </w:r>
      <w:r>
        <w:rPr>
          <w:rStyle w:val="s2"/>
        </w:rPr>
        <w:t>""</w:t>
      </w:r>
      <w:r>
        <w:rPr>
          <w:rStyle w:val="p"/>
        </w:rPr>
        <w:t>,</w:t>
      </w:r>
    </w:p>
    <w:p w:rsidR="00000000" w:rsidRDefault="00000000">
      <w:pPr>
        <w:pStyle w:val="HTML0"/>
        <w:divId w:val="299728043"/>
        <w:rPr>
          <w:rStyle w:val="w"/>
        </w:rPr>
      </w:pPr>
      <w:r>
        <w:rPr>
          <w:rStyle w:val="w"/>
        </w:rPr>
        <w:t xml:space="preserve">            </w:t>
      </w:r>
      <w:r>
        <w:rPr>
          <w:rStyle w:val="nl"/>
        </w:rPr>
        <w:t>"amt"</w:t>
      </w:r>
      <w:r>
        <w:rPr>
          <w:rStyle w:val="p"/>
        </w:rPr>
        <w:t>:</w:t>
      </w:r>
      <w:r>
        <w:rPr>
          <w:rStyle w:val="w"/>
        </w:rPr>
        <w:t xml:space="preserve"> </w:t>
      </w:r>
      <w:r>
        <w:rPr>
          <w:rStyle w:val="s2"/>
        </w:rPr>
        <w:t>"100"</w:t>
      </w:r>
      <w:r>
        <w:rPr>
          <w:rStyle w:val="p"/>
        </w:rPr>
        <w:t>,</w:t>
      </w:r>
    </w:p>
    <w:p w:rsidR="00000000" w:rsidRDefault="00000000">
      <w:pPr>
        <w:pStyle w:val="HTML0"/>
        <w:divId w:val="299728043"/>
        <w:rPr>
          <w:rStyle w:val="w"/>
        </w:rPr>
      </w:pPr>
      <w:r>
        <w:rPr>
          <w:rStyle w:val="w"/>
        </w:rPr>
        <w:t xml:space="preserve">            </w:t>
      </w:r>
      <w:r>
        <w:rPr>
          <w:rStyle w:val="nl"/>
        </w:rPr>
        <w:t>"cTime"</w:t>
      </w:r>
      <w:r>
        <w:rPr>
          <w:rStyle w:val="p"/>
        </w:rPr>
        <w:t>:</w:t>
      </w:r>
      <w:r>
        <w:rPr>
          <w:rStyle w:val="w"/>
        </w:rPr>
        <w:t xml:space="preserve"> </w:t>
      </w:r>
      <w:r>
        <w:rPr>
          <w:rStyle w:val="s2"/>
        </w:rPr>
        <w:t>"1716453989000"</w:t>
      </w:r>
      <w:r>
        <w:rPr>
          <w:rStyle w:val="p"/>
        </w:rPr>
        <w:t>,</w:t>
      </w:r>
    </w:p>
    <w:p w:rsidR="00000000" w:rsidRDefault="00000000">
      <w:pPr>
        <w:pStyle w:val="HTML0"/>
        <w:divId w:val="299728043"/>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299728043"/>
        <w:rPr>
          <w:rStyle w:val="w"/>
        </w:rPr>
      </w:pPr>
      <w:r>
        <w:rPr>
          <w:rStyle w:val="w"/>
        </w:rPr>
        <w:t xml:space="preserve">            </w:t>
      </w:r>
      <w:r>
        <w:rPr>
          <w:rStyle w:val="nl"/>
        </w:rPr>
        <w:t>"earlyTerminatedPenalty"</w:t>
      </w:r>
      <w:r>
        <w:rPr>
          <w:rStyle w:val="p"/>
        </w:rPr>
        <w:t>:</w:t>
      </w:r>
      <w:r>
        <w:rPr>
          <w:rStyle w:val="w"/>
        </w:rPr>
        <w:t xml:space="preserve"> </w:t>
      </w:r>
      <w:r>
        <w:rPr>
          <w:rStyle w:val="s2"/>
        </w:rPr>
        <w:t>"0.0209"</w:t>
      </w:r>
      <w:r>
        <w:rPr>
          <w:rStyle w:val="p"/>
        </w:rPr>
        <w:t>,</w:t>
      </w:r>
    </w:p>
    <w:p w:rsidR="00000000" w:rsidRDefault="00000000">
      <w:pPr>
        <w:pStyle w:val="HTML0"/>
        <w:divId w:val="299728043"/>
        <w:rPr>
          <w:rStyle w:val="w"/>
        </w:rPr>
      </w:pPr>
      <w:r>
        <w:rPr>
          <w:rStyle w:val="w"/>
        </w:rPr>
        <w:t xml:space="preserve">            </w:t>
      </w:r>
      <w:r>
        <w:rPr>
          <w:rStyle w:val="nl"/>
        </w:rPr>
        <w:t>"expiryTime"</w:t>
      </w:r>
      <w:r>
        <w:rPr>
          <w:rStyle w:val="p"/>
        </w:rPr>
        <w:t>:</w:t>
      </w:r>
      <w:r>
        <w:rPr>
          <w:rStyle w:val="w"/>
        </w:rPr>
        <w:t xml:space="preserve"> </w:t>
      </w:r>
      <w:r>
        <w:rPr>
          <w:rStyle w:val="s2"/>
        </w:rPr>
        <w:t>"1719045989000"</w:t>
      </w:r>
      <w:r>
        <w:rPr>
          <w:rStyle w:val="p"/>
        </w:rPr>
        <w:t>,</w:t>
      </w:r>
    </w:p>
    <w:p w:rsidR="00000000" w:rsidRDefault="00000000">
      <w:pPr>
        <w:pStyle w:val="HTML0"/>
        <w:divId w:val="299728043"/>
        <w:rPr>
          <w:rStyle w:val="w"/>
        </w:rPr>
      </w:pPr>
      <w:r>
        <w:rPr>
          <w:rStyle w:val="w"/>
        </w:rPr>
        <w:t xml:space="preserve">            </w:t>
      </w:r>
      <w:r>
        <w:rPr>
          <w:rStyle w:val="nl"/>
        </w:rPr>
        <w:t>"finalSettlementTime"</w:t>
      </w:r>
      <w:r>
        <w:rPr>
          <w:rStyle w:val="p"/>
        </w:rPr>
        <w:t>:</w:t>
      </w:r>
      <w:r>
        <w:rPr>
          <w:rStyle w:val="w"/>
        </w:rPr>
        <w:t xml:space="preserve"> </w:t>
      </w:r>
      <w:r>
        <w:rPr>
          <w:rStyle w:val="s2"/>
        </w:rPr>
        <w:t>"1721637989000"</w:t>
      </w:r>
      <w:r>
        <w:rPr>
          <w:rStyle w:val="p"/>
        </w:rPr>
        <w:t>,</w:t>
      </w:r>
    </w:p>
    <w:p w:rsidR="00000000" w:rsidRDefault="00000000">
      <w:pPr>
        <w:pStyle w:val="HTML0"/>
        <w:divId w:val="299728043"/>
        <w:rPr>
          <w:rStyle w:val="w"/>
        </w:rPr>
      </w:pPr>
      <w:r>
        <w:rPr>
          <w:rStyle w:val="w"/>
        </w:rPr>
        <w:t xml:space="preserve">            </w:t>
      </w:r>
      <w:r>
        <w:rPr>
          <w:rStyle w:val="nl"/>
        </w:rPr>
        <w:t>"ordId"</w:t>
      </w:r>
      <w:r>
        <w:rPr>
          <w:rStyle w:val="p"/>
        </w:rPr>
        <w:t>:</w:t>
      </w:r>
      <w:r>
        <w:rPr>
          <w:rStyle w:val="w"/>
        </w:rPr>
        <w:t xml:space="preserve"> </w:t>
      </w:r>
      <w:r>
        <w:rPr>
          <w:rStyle w:val="s2"/>
        </w:rPr>
        <w:t>"2405231639344615"</w:t>
      </w:r>
      <w:r>
        <w:rPr>
          <w:rStyle w:val="p"/>
        </w:rPr>
        <w:t>,</w:t>
      </w:r>
    </w:p>
    <w:p w:rsidR="00000000" w:rsidRDefault="00000000">
      <w:pPr>
        <w:pStyle w:val="HTML0"/>
        <w:divId w:val="299728043"/>
        <w:rPr>
          <w:rStyle w:val="w"/>
        </w:rPr>
      </w:pPr>
      <w:r>
        <w:rPr>
          <w:rStyle w:val="w"/>
        </w:rPr>
        <w:t xml:space="preserve">            </w:t>
      </w:r>
      <w:r>
        <w:rPr>
          <w:rStyle w:val="nl"/>
        </w:rPr>
        <w:t>"overdueInterest"</w:t>
      </w:r>
      <w:r>
        <w:rPr>
          <w:rStyle w:val="p"/>
        </w:rPr>
        <w:t>:</w:t>
      </w:r>
      <w:r>
        <w:rPr>
          <w:rStyle w:val="w"/>
        </w:rPr>
        <w:t xml:space="preserve"> </w:t>
      </w:r>
      <w:r>
        <w:rPr>
          <w:rStyle w:val="s2"/>
        </w:rPr>
        <w:t>"0"</w:t>
      </w:r>
      <w:r>
        <w:rPr>
          <w:rStyle w:val="p"/>
        </w:rPr>
        <w:t>,</w:t>
      </w:r>
    </w:p>
    <w:p w:rsidR="00000000" w:rsidRDefault="00000000">
      <w:pPr>
        <w:pStyle w:val="HTML0"/>
        <w:divId w:val="299728043"/>
        <w:rPr>
          <w:rStyle w:val="w"/>
        </w:rPr>
      </w:pPr>
      <w:r>
        <w:rPr>
          <w:rStyle w:val="w"/>
        </w:rPr>
        <w:t xml:space="preserve">            </w:t>
      </w:r>
      <w:r>
        <w:rPr>
          <w:rStyle w:val="nl"/>
        </w:rPr>
        <w:t>"rate"</w:t>
      </w:r>
      <w:r>
        <w:rPr>
          <w:rStyle w:val="p"/>
        </w:rPr>
        <w:t>:</w:t>
      </w:r>
      <w:r>
        <w:rPr>
          <w:rStyle w:val="w"/>
        </w:rPr>
        <w:t xml:space="preserve"> </w:t>
      </w:r>
      <w:r>
        <w:rPr>
          <w:rStyle w:val="s2"/>
        </w:rPr>
        <w:t>"0.01"</w:t>
      </w:r>
      <w:r>
        <w:rPr>
          <w:rStyle w:val="p"/>
        </w:rPr>
        <w:t>,</w:t>
      </w:r>
    </w:p>
    <w:p w:rsidR="00000000" w:rsidRDefault="00000000">
      <w:pPr>
        <w:pStyle w:val="HTML0"/>
        <w:divId w:val="299728043"/>
        <w:rPr>
          <w:rStyle w:val="w"/>
        </w:rPr>
      </w:pPr>
      <w:r>
        <w:rPr>
          <w:rStyle w:val="w"/>
        </w:rPr>
        <w:t xml:space="preserve">            </w:t>
      </w:r>
      <w:r>
        <w:rPr>
          <w:rStyle w:val="nl"/>
        </w:rPr>
        <w:t>"settledTime"</w:t>
      </w:r>
      <w:r>
        <w:rPr>
          <w:rStyle w:val="p"/>
        </w:rPr>
        <w:t>:</w:t>
      </w:r>
      <w:r>
        <w:rPr>
          <w:rStyle w:val="w"/>
        </w:rPr>
        <w:t xml:space="preserve"> </w:t>
      </w:r>
      <w:r>
        <w:rPr>
          <w:rStyle w:val="s2"/>
        </w:rPr>
        <w:t>"1716454032000"</w:t>
      </w:r>
      <w:r>
        <w:rPr>
          <w:rStyle w:val="p"/>
        </w:rPr>
        <w:t>,</w:t>
      </w:r>
    </w:p>
    <w:p w:rsidR="00000000" w:rsidRDefault="00000000">
      <w:pPr>
        <w:pStyle w:val="HTML0"/>
        <w:divId w:val="299728043"/>
        <w:rPr>
          <w:rStyle w:val="w"/>
        </w:rPr>
      </w:pPr>
      <w:r>
        <w:rPr>
          <w:rStyle w:val="w"/>
        </w:rPr>
        <w:t xml:space="preserve">            </w:t>
      </w:r>
      <w:r>
        <w:rPr>
          <w:rStyle w:val="nl"/>
        </w:rPr>
        <w:t>"state"</w:t>
      </w:r>
      <w:r>
        <w:rPr>
          <w:rStyle w:val="p"/>
        </w:rPr>
        <w:t>:</w:t>
      </w:r>
      <w:r>
        <w:rPr>
          <w:rStyle w:val="w"/>
        </w:rPr>
        <w:t xml:space="preserve"> </w:t>
      </w:r>
      <w:r>
        <w:rPr>
          <w:rStyle w:val="s2"/>
        </w:rPr>
        <w:t>"settled"</w:t>
      </w:r>
      <w:r>
        <w:rPr>
          <w:rStyle w:val="p"/>
        </w:rPr>
        <w:t>,</w:t>
      </w:r>
    </w:p>
    <w:p w:rsidR="00000000" w:rsidRDefault="00000000">
      <w:pPr>
        <w:pStyle w:val="HTML0"/>
        <w:divId w:val="299728043"/>
        <w:rPr>
          <w:rStyle w:val="w"/>
        </w:rPr>
      </w:pPr>
      <w:r>
        <w:rPr>
          <w:rStyle w:val="w"/>
        </w:rPr>
        <w:t xml:space="preserve">            </w:t>
      </w:r>
      <w:r>
        <w:rPr>
          <w:rStyle w:val="nl"/>
        </w:rPr>
        <w:t>"subOrdId"</w:t>
      </w:r>
      <w:r>
        <w:rPr>
          <w:rStyle w:val="p"/>
        </w:rPr>
        <w:t>:</w:t>
      </w:r>
      <w:r>
        <w:rPr>
          <w:rStyle w:val="w"/>
        </w:rPr>
        <w:t xml:space="preserve"> </w:t>
      </w:r>
      <w:r>
        <w:rPr>
          <w:rStyle w:val="s2"/>
        </w:rPr>
        <w:t>"2405231646292913"</w:t>
      </w:r>
      <w:r>
        <w:rPr>
          <w:rStyle w:val="p"/>
        </w:rPr>
        <w:t>,</w:t>
      </w:r>
    </w:p>
    <w:p w:rsidR="00000000" w:rsidRDefault="00000000">
      <w:pPr>
        <w:pStyle w:val="HTML0"/>
        <w:divId w:val="299728043"/>
        <w:rPr>
          <w:rStyle w:val="w"/>
        </w:rPr>
      </w:pPr>
      <w:r>
        <w:rPr>
          <w:rStyle w:val="w"/>
        </w:rPr>
        <w:t xml:space="preserve">            </w:t>
      </w:r>
      <w:r>
        <w:rPr>
          <w:rStyle w:val="nl"/>
        </w:rPr>
        <w:t>"term"</w:t>
      </w:r>
      <w:r>
        <w:rPr>
          <w:rStyle w:val="p"/>
        </w:rPr>
        <w:t>:</w:t>
      </w:r>
      <w:r>
        <w:rPr>
          <w:rStyle w:val="w"/>
        </w:rPr>
        <w:t xml:space="preserve"> </w:t>
      </w:r>
      <w:r>
        <w:rPr>
          <w:rStyle w:val="s2"/>
        </w:rPr>
        <w:t>"30D"</w:t>
      </w:r>
      <w:r>
        <w:rPr>
          <w:rStyle w:val="p"/>
        </w:rPr>
        <w:t>,</w:t>
      </w:r>
    </w:p>
    <w:p w:rsidR="00000000" w:rsidRDefault="00000000">
      <w:pPr>
        <w:pStyle w:val="HTML0"/>
        <w:divId w:val="299728043"/>
        <w:rPr>
          <w:rStyle w:val="w"/>
        </w:rPr>
      </w:pPr>
      <w:r>
        <w:rPr>
          <w:rStyle w:val="w"/>
        </w:rPr>
        <w:t xml:space="preserve">            </w:t>
      </w:r>
      <w:r>
        <w:rPr>
          <w:rStyle w:val="nl"/>
        </w:rPr>
        <w:t>"totalInterest"</w:t>
      </w:r>
      <w:r>
        <w:rPr>
          <w:rStyle w:val="p"/>
        </w:rPr>
        <w:t>:</w:t>
      </w:r>
      <w:r>
        <w:rPr>
          <w:rStyle w:val="w"/>
        </w:rPr>
        <w:t xml:space="preserve"> </w:t>
      </w:r>
      <w:r>
        <w:rPr>
          <w:rStyle w:val="s2"/>
        </w:rPr>
        <w:t>"0"</w:t>
      </w:r>
      <w:r>
        <w:rPr>
          <w:rStyle w:val="p"/>
        </w:rPr>
        <w:t>,</w:t>
      </w:r>
    </w:p>
    <w:p w:rsidR="00000000" w:rsidRDefault="00000000">
      <w:pPr>
        <w:pStyle w:val="HTML0"/>
        <w:divId w:val="299728043"/>
        <w:rPr>
          <w:rStyle w:val="w"/>
        </w:rPr>
      </w:pPr>
      <w:r>
        <w:rPr>
          <w:rStyle w:val="w"/>
        </w:rPr>
        <w:t xml:space="preserve">            </w:t>
      </w:r>
      <w:r>
        <w:rPr>
          <w:rStyle w:val="nl"/>
        </w:rPr>
        <w:t>"uTime"</w:t>
      </w:r>
      <w:r>
        <w:rPr>
          <w:rStyle w:val="p"/>
        </w:rPr>
        <w:t>:</w:t>
      </w:r>
      <w:r>
        <w:rPr>
          <w:rStyle w:val="w"/>
        </w:rPr>
        <w:t xml:space="preserve"> </w:t>
      </w:r>
      <w:r>
        <w:rPr>
          <w:rStyle w:val="s2"/>
        </w:rPr>
        <w:t>"1716454032000"</w:t>
      </w:r>
    </w:p>
    <w:p w:rsidR="00000000" w:rsidRDefault="00000000">
      <w:pPr>
        <w:pStyle w:val="HTML0"/>
        <w:divId w:val="299728043"/>
        <w:rPr>
          <w:rStyle w:val="w"/>
        </w:rPr>
      </w:pPr>
      <w:r>
        <w:rPr>
          <w:rStyle w:val="w"/>
        </w:rPr>
        <w:t xml:space="preserve">        </w:t>
      </w:r>
      <w:r>
        <w:rPr>
          <w:rStyle w:val="p"/>
        </w:rPr>
        <w:t>}</w:t>
      </w:r>
    </w:p>
    <w:p w:rsidR="00000000" w:rsidRDefault="00000000">
      <w:pPr>
        <w:pStyle w:val="HTML0"/>
        <w:divId w:val="299728043"/>
        <w:rPr>
          <w:rStyle w:val="w"/>
        </w:rPr>
      </w:pPr>
      <w:r>
        <w:rPr>
          <w:rStyle w:val="w"/>
        </w:rPr>
        <w:t xml:space="preserve">    </w:t>
      </w:r>
      <w:r>
        <w:rPr>
          <w:rStyle w:val="p"/>
        </w:rPr>
        <w:t>],</w:t>
      </w:r>
    </w:p>
    <w:p w:rsidR="00000000" w:rsidRDefault="00000000">
      <w:pPr>
        <w:pStyle w:val="HTML0"/>
        <w:divId w:val="299728043"/>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299728043"/>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5"/>
        <w:gridCol w:w="780"/>
        <w:gridCol w:w="481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ordId</w:t>
            </w:r>
          </w:p>
        </w:tc>
        <w:tc>
          <w:tcPr>
            <w:tcW w:w="0" w:type="auto"/>
            <w:vAlign w:val="center"/>
            <w:hideMark/>
          </w:tcPr>
          <w:p w:rsidR="00000000" w:rsidRDefault="00000000">
            <w:r>
              <w:t>String</w:t>
            </w:r>
          </w:p>
        </w:tc>
        <w:tc>
          <w:tcPr>
            <w:tcW w:w="0" w:type="auto"/>
            <w:vAlign w:val="center"/>
            <w:hideMark/>
          </w:tcPr>
          <w:p w:rsidR="00000000" w:rsidRDefault="00000000">
            <w:r>
              <w:t>Lending order ID</w:t>
            </w:r>
          </w:p>
        </w:tc>
      </w:tr>
      <w:tr w:rsidR="00000000">
        <w:trPr>
          <w:divId w:val="175387555"/>
          <w:tblCellSpacing w:w="15" w:type="dxa"/>
        </w:trPr>
        <w:tc>
          <w:tcPr>
            <w:tcW w:w="0" w:type="auto"/>
            <w:vAlign w:val="center"/>
            <w:hideMark/>
          </w:tcPr>
          <w:p w:rsidR="00000000" w:rsidRDefault="00000000">
            <w:r>
              <w:t>subOrdId</w:t>
            </w:r>
          </w:p>
        </w:tc>
        <w:tc>
          <w:tcPr>
            <w:tcW w:w="0" w:type="auto"/>
            <w:vAlign w:val="center"/>
            <w:hideMark/>
          </w:tcPr>
          <w:p w:rsidR="00000000" w:rsidRDefault="00000000">
            <w:r>
              <w:t>String</w:t>
            </w:r>
          </w:p>
        </w:tc>
        <w:tc>
          <w:tcPr>
            <w:tcW w:w="0" w:type="auto"/>
            <w:vAlign w:val="center"/>
            <w:hideMark/>
          </w:tcPr>
          <w:p w:rsidR="00000000" w:rsidRDefault="00000000">
            <w:r>
              <w:t>Sub-order ID</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Sub-order state</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 xml:space="preserve">Sub-order currency, e.g. </w:t>
            </w:r>
            <w:r>
              <w:rPr>
                <w:rStyle w:val="HTML"/>
              </w:rPr>
              <w:t>BTC</w:t>
            </w:r>
          </w:p>
        </w:tc>
      </w:tr>
      <w:tr w:rsidR="00000000">
        <w:trPr>
          <w:divId w:val="175387555"/>
          <w:tblCellSpacing w:w="15" w:type="dxa"/>
        </w:trPr>
        <w:tc>
          <w:tcPr>
            <w:tcW w:w="0" w:type="auto"/>
            <w:vAlign w:val="center"/>
            <w:hideMark/>
          </w:tcPr>
          <w:p w:rsidR="00000000" w:rsidRDefault="00000000">
            <w:r>
              <w:t>amt</w:t>
            </w:r>
          </w:p>
        </w:tc>
        <w:tc>
          <w:tcPr>
            <w:tcW w:w="0" w:type="auto"/>
            <w:vAlign w:val="center"/>
            <w:hideMark/>
          </w:tcPr>
          <w:p w:rsidR="00000000" w:rsidRDefault="00000000">
            <w:r>
              <w:t>String</w:t>
            </w:r>
          </w:p>
        </w:tc>
        <w:tc>
          <w:tcPr>
            <w:tcW w:w="0" w:type="auto"/>
            <w:vAlign w:val="center"/>
            <w:hideMark/>
          </w:tcPr>
          <w:p w:rsidR="00000000" w:rsidRDefault="00000000">
            <w:r>
              <w:t>Sub-order lending amount</w:t>
            </w:r>
          </w:p>
        </w:tc>
      </w:tr>
      <w:tr w:rsidR="00000000">
        <w:trPr>
          <w:divId w:val="175387555"/>
          <w:tblCellSpacing w:w="15" w:type="dxa"/>
        </w:trPr>
        <w:tc>
          <w:tcPr>
            <w:tcW w:w="0" w:type="auto"/>
            <w:vAlign w:val="center"/>
            <w:hideMark/>
          </w:tcPr>
          <w:p w:rsidR="00000000" w:rsidRDefault="00000000">
            <w:r>
              <w:t>rate</w:t>
            </w:r>
          </w:p>
        </w:tc>
        <w:tc>
          <w:tcPr>
            <w:tcW w:w="0" w:type="auto"/>
            <w:vAlign w:val="center"/>
            <w:hideMark/>
          </w:tcPr>
          <w:p w:rsidR="00000000" w:rsidRDefault="00000000">
            <w:r>
              <w:t>String</w:t>
            </w:r>
          </w:p>
        </w:tc>
        <w:tc>
          <w:tcPr>
            <w:tcW w:w="0" w:type="auto"/>
            <w:vAlign w:val="center"/>
            <w:hideMark/>
          </w:tcPr>
          <w:p w:rsidR="00000000" w:rsidRDefault="00000000">
            <w:r>
              <w:t xml:space="preserve">Sub-order lending APR, in decimal, e.g. </w:t>
            </w:r>
            <w:r>
              <w:rPr>
                <w:rStyle w:val="HTML"/>
              </w:rPr>
              <w:t>0.01</w:t>
            </w:r>
            <w:r>
              <w:t xml:space="preserve"> represent </w:t>
            </w:r>
            <w:r>
              <w:rPr>
                <w:rStyle w:val="HTML"/>
              </w:rPr>
              <w:t>1%</w:t>
            </w:r>
          </w:p>
        </w:tc>
      </w:tr>
      <w:tr w:rsidR="00000000">
        <w:trPr>
          <w:divId w:val="175387555"/>
          <w:tblCellSpacing w:w="15" w:type="dxa"/>
        </w:trPr>
        <w:tc>
          <w:tcPr>
            <w:tcW w:w="0" w:type="auto"/>
            <w:vAlign w:val="center"/>
            <w:hideMark/>
          </w:tcPr>
          <w:p w:rsidR="00000000" w:rsidRDefault="00000000">
            <w:r>
              <w:t>term</w:t>
            </w:r>
          </w:p>
        </w:tc>
        <w:tc>
          <w:tcPr>
            <w:tcW w:w="0" w:type="auto"/>
            <w:vAlign w:val="center"/>
            <w:hideMark/>
          </w:tcPr>
          <w:p w:rsidR="00000000" w:rsidRDefault="00000000">
            <w:r>
              <w:t>String</w:t>
            </w:r>
          </w:p>
        </w:tc>
        <w:tc>
          <w:tcPr>
            <w:tcW w:w="0" w:type="auto"/>
            <w:vAlign w:val="center"/>
            <w:hideMark/>
          </w:tcPr>
          <w:p w:rsidR="00000000" w:rsidRDefault="00000000">
            <w:r>
              <w:t xml:space="preserve">Fixed term for sub-order, e.g. </w:t>
            </w:r>
            <w:r>
              <w:rPr>
                <w:rStyle w:val="HTML"/>
              </w:rPr>
              <w:t>30D</w:t>
            </w:r>
          </w:p>
        </w:tc>
      </w:tr>
      <w:tr w:rsidR="00000000">
        <w:trPr>
          <w:divId w:val="175387555"/>
          <w:tblCellSpacing w:w="15" w:type="dxa"/>
        </w:trPr>
        <w:tc>
          <w:tcPr>
            <w:tcW w:w="0" w:type="auto"/>
            <w:vAlign w:val="center"/>
            <w:hideMark/>
          </w:tcPr>
          <w:p w:rsidR="00000000" w:rsidRDefault="00000000">
            <w:r>
              <w:t>expiryTime</w:t>
            </w:r>
          </w:p>
        </w:tc>
        <w:tc>
          <w:tcPr>
            <w:tcW w:w="0" w:type="auto"/>
            <w:vAlign w:val="center"/>
            <w:hideMark/>
          </w:tcPr>
          <w:p w:rsidR="00000000" w:rsidRDefault="00000000">
            <w:r>
              <w:t>String</w:t>
            </w:r>
          </w:p>
        </w:tc>
        <w:tc>
          <w:tcPr>
            <w:tcW w:w="0" w:type="auto"/>
            <w:vAlign w:val="center"/>
            <w:hideMark/>
          </w:tcPr>
          <w:p w:rsidR="00000000" w:rsidRDefault="00000000">
            <w:r>
              <w:t xml:space="preserve">Sub-order expiration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totalInterest</w:t>
            </w:r>
          </w:p>
        </w:tc>
        <w:tc>
          <w:tcPr>
            <w:tcW w:w="0" w:type="auto"/>
            <w:vAlign w:val="center"/>
            <w:hideMark/>
          </w:tcPr>
          <w:p w:rsidR="00000000" w:rsidRDefault="00000000">
            <w:r>
              <w:t>String</w:t>
            </w:r>
          </w:p>
        </w:tc>
        <w:tc>
          <w:tcPr>
            <w:tcW w:w="0" w:type="auto"/>
            <w:vAlign w:val="center"/>
            <w:hideMark/>
          </w:tcPr>
          <w:p w:rsidR="00000000" w:rsidRDefault="00000000">
            <w:r>
              <w:t>Sub-order total interest</w:t>
            </w:r>
          </w:p>
        </w:tc>
      </w:tr>
      <w:tr w:rsidR="00000000">
        <w:trPr>
          <w:divId w:val="175387555"/>
          <w:tblCellSpacing w:w="15" w:type="dxa"/>
        </w:trPr>
        <w:tc>
          <w:tcPr>
            <w:tcW w:w="0" w:type="auto"/>
            <w:vAlign w:val="center"/>
            <w:hideMark/>
          </w:tcPr>
          <w:p w:rsidR="00000000" w:rsidRDefault="00000000">
            <w:r>
              <w:t>accruedInterest</w:t>
            </w:r>
          </w:p>
        </w:tc>
        <w:tc>
          <w:tcPr>
            <w:tcW w:w="0" w:type="auto"/>
            <w:vAlign w:val="center"/>
            <w:hideMark/>
          </w:tcPr>
          <w:p w:rsidR="00000000" w:rsidRDefault="00000000">
            <w:r>
              <w:t>String</w:t>
            </w:r>
          </w:p>
        </w:tc>
        <w:tc>
          <w:tcPr>
            <w:tcW w:w="0" w:type="auto"/>
            <w:vAlign w:val="center"/>
            <w:hideMark/>
          </w:tcPr>
          <w:p w:rsidR="00000000" w:rsidRDefault="00000000">
            <w:r>
              <w:t>Sub-order accrued interest</w:t>
            </w:r>
          </w:p>
        </w:tc>
      </w:tr>
      <w:tr w:rsidR="00000000">
        <w:trPr>
          <w:divId w:val="175387555"/>
          <w:tblCellSpacing w:w="15" w:type="dxa"/>
        </w:trPr>
        <w:tc>
          <w:tcPr>
            <w:tcW w:w="0" w:type="auto"/>
            <w:vAlign w:val="center"/>
            <w:hideMark/>
          </w:tcPr>
          <w:p w:rsidR="00000000" w:rsidRDefault="00000000">
            <w:r>
              <w:t>earlyTerminatedPenalty</w:t>
            </w:r>
          </w:p>
        </w:tc>
        <w:tc>
          <w:tcPr>
            <w:tcW w:w="0" w:type="auto"/>
            <w:vAlign w:val="center"/>
            <w:hideMark/>
          </w:tcPr>
          <w:p w:rsidR="00000000" w:rsidRDefault="00000000">
            <w:r>
              <w:t>String</w:t>
            </w:r>
          </w:p>
        </w:tc>
        <w:tc>
          <w:tcPr>
            <w:tcW w:w="0" w:type="auto"/>
            <w:vAlign w:val="center"/>
            <w:hideMark/>
          </w:tcPr>
          <w:p w:rsidR="00000000" w:rsidRDefault="00000000">
            <w:r>
              <w:t>Sub-order early terminated penalty</w:t>
            </w:r>
          </w:p>
        </w:tc>
      </w:tr>
      <w:tr w:rsidR="00000000">
        <w:trPr>
          <w:divId w:val="175387555"/>
          <w:tblCellSpacing w:w="15" w:type="dxa"/>
        </w:trPr>
        <w:tc>
          <w:tcPr>
            <w:tcW w:w="0" w:type="auto"/>
            <w:vAlign w:val="center"/>
            <w:hideMark/>
          </w:tcPr>
          <w:p w:rsidR="00000000" w:rsidRDefault="00000000">
            <w:r>
              <w:t>overdueInterest</w:t>
            </w:r>
          </w:p>
        </w:tc>
        <w:tc>
          <w:tcPr>
            <w:tcW w:w="0" w:type="auto"/>
            <w:vAlign w:val="center"/>
            <w:hideMark/>
          </w:tcPr>
          <w:p w:rsidR="00000000" w:rsidRDefault="00000000">
            <w:r>
              <w:t>String</w:t>
            </w:r>
          </w:p>
        </w:tc>
        <w:tc>
          <w:tcPr>
            <w:tcW w:w="0" w:type="auto"/>
            <w:vAlign w:val="center"/>
            <w:hideMark/>
          </w:tcPr>
          <w:p w:rsidR="00000000" w:rsidRDefault="00000000">
            <w:r>
              <w:t>Sub-order overdue interest</w:t>
            </w:r>
          </w:p>
        </w:tc>
      </w:tr>
      <w:tr w:rsidR="00000000">
        <w:trPr>
          <w:divId w:val="175387555"/>
          <w:tblCellSpacing w:w="15" w:type="dxa"/>
        </w:trPr>
        <w:tc>
          <w:tcPr>
            <w:tcW w:w="0" w:type="auto"/>
            <w:vAlign w:val="center"/>
            <w:hideMark/>
          </w:tcPr>
          <w:p w:rsidR="00000000" w:rsidRDefault="00000000">
            <w:r>
              <w:t>finalSettlementTime</w:t>
            </w:r>
          </w:p>
        </w:tc>
        <w:tc>
          <w:tcPr>
            <w:tcW w:w="0" w:type="auto"/>
            <w:vAlign w:val="center"/>
            <w:hideMark/>
          </w:tcPr>
          <w:p w:rsidR="00000000" w:rsidRDefault="00000000">
            <w:r>
              <w:t>String</w:t>
            </w:r>
          </w:p>
        </w:tc>
        <w:tc>
          <w:tcPr>
            <w:tcW w:w="0" w:type="auto"/>
            <w:vAlign w:val="center"/>
            <w:hideMark/>
          </w:tcPr>
          <w:p w:rsidR="00000000" w:rsidRDefault="00000000">
            <w:r>
              <w:t xml:space="preserve">Sub-order final settlement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settledTime</w:t>
            </w:r>
          </w:p>
        </w:tc>
        <w:tc>
          <w:tcPr>
            <w:tcW w:w="0" w:type="auto"/>
            <w:vAlign w:val="center"/>
            <w:hideMark/>
          </w:tcPr>
          <w:p w:rsidR="00000000" w:rsidRDefault="00000000">
            <w:r>
              <w:t>String</w:t>
            </w:r>
          </w:p>
        </w:tc>
        <w:tc>
          <w:tcPr>
            <w:tcW w:w="0" w:type="auto"/>
            <w:vAlign w:val="center"/>
            <w:hideMark/>
          </w:tcPr>
          <w:p w:rsidR="00000000" w:rsidRDefault="00000000">
            <w:r>
              <w:t xml:space="preserve">Sub-order actual settlement time,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cTime</w:t>
            </w:r>
          </w:p>
        </w:tc>
        <w:tc>
          <w:tcPr>
            <w:tcW w:w="0" w:type="auto"/>
            <w:vAlign w:val="center"/>
            <w:hideMark/>
          </w:tcPr>
          <w:p w:rsidR="00000000" w:rsidRDefault="00000000">
            <w:r>
              <w:t>String</w:t>
            </w:r>
          </w:p>
        </w:tc>
        <w:tc>
          <w:tcPr>
            <w:tcW w:w="0" w:type="auto"/>
            <w:vAlign w:val="center"/>
            <w:hideMark/>
          </w:tcPr>
          <w:p w:rsidR="00000000" w:rsidRDefault="00000000">
            <w:r>
              <w:t xml:space="preserve">Creation time for sub-order, unix timestamp format in milliseconds, e.g. </w:t>
            </w:r>
            <w:r>
              <w:rPr>
                <w:rStyle w:val="HTML"/>
              </w:rPr>
              <w:t>1597026383085</w:t>
            </w:r>
          </w:p>
        </w:tc>
      </w:tr>
      <w:tr w:rsidR="00000000">
        <w:trPr>
          <w:divId w:val="175387555"/>
          <w:tblCellSpacing w:w="15" w:type="dxa"/>
        </w:trPr>
        <w:tc>
          <w:tcPr>
            <w:tcW w:w="0" w:type="auto"/>
            <w:vAlign w:val="center"/>
            <w:hideMark/>
          </w:tcPr>
          <w:p w:rsidR="00000000" w:rsidRDefault="00000000">
            <w:r>
              <w:t>uTime</w:t>
            </w:r>
          </w:p>
        </w:tc>
        <w:tc>
          <w:tcPr>
            <w:tcW w:w="0" w:type="auto"/>
            <w:vAlign w:val="center"/>
            <w:hideMark/>
          </w:tcPr>
          <w:p w:rsidR="00000000" w:rsidRDefault="00000000">
            <w:r>
              <w:t>String</w:t>
            </w:r>
          </w:p>
        </w:tc>
        <w:tc>
          <w:tcPr>
            <w:tcW w:w="0" w:type="auto"/>
            <w:vAlign w:val="center"/>
            <w:hideMark/>
          </w:tcPr>
          <w:p w:rsidR="00000000" w:rsidRDefault="00000000">
            <w:r>
              <w:t xml:space="preserve">Update time for sub-order, unix timestamp format in milliseconds, e.g. </w:t>
            </w:r>
            <w:r>
              <w:rPr>
                <w:rStyle w:val="HTML"/>
              </w:rPr>
              <w:t>1597026383085</w:t>
            </w:r>
          </w:p>
        </w:tc>
      </w:tr>
    </w:tbl>
    <w:p w:rsidR="00000000" w:rsidRDefault="00000000">
      <w:pPr>
        <w:pStyle w:val="2"/>
        <w:divId w:val="175387555"/>
      </w:pPr>
      <w:r>
        <w:t>Flexible loan</w:t>
      </w:r>
    </w:p>
    <w:p w:rsidR="00000000" w:rsidRDefault="00000000">
      <w:pPr>
        <w:pStyle w:val="a5"/>
        <w:divId w:val="175387555"/>
      </w:pPr>
      <w:r>
        <w:t xml:space="preserve">OKX Flexible Loan is a high-end loan product that allows users to increase cash flow without selling off their crypto. </w:t>
      </w:r>
      <w:hyperlink r:id="rId668" w:history="1">
        <w:r>
          <w:rPr>
            <w:rStyle w:val="a3"/>
          </w:rPr>
          <w:t>More details</w:t>
        </w:r>
      </w:hyperlink>
    </w:p>
    <w:p w:rsidR="00000000" w:rsidRDefault="00000000">
      <w:pPr>
        <w:pStyle w:val="3"/>
        <w:divId w:val="175387555"/>
      </w:pPr>
      <w:r>
        <w:t>GET / Borrowable currencies</w:t>
      </w:r>
    </w:p>
    <w:p w:rsidR="00000000" w:rsidRDefault="00000000">
      <w:pPr>
        <w:pStyle w:val="a5"/>
        <w:divId w:val="175387555"/>
      </w:pPr>
      <w:r>
        <w:t>Get borrowable currencies</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/api/v5/finance/flexible-loan/borrow-currencies</w:t>
      </w:r>
    </w:p>
    <w:p w:rsidR="00000000" w:rsidRDefault="00000000">
      <w:pPr>
        <w:pStyle w:val="a5"/>
        <w:ind w:left="720" w:right="720"/>
        <w:divId w:val="706879485"/>
      </w:pPr>
      <w:r>
        <w:t>Request Example</w:t>
      </w:r>
    </w:p>
    <w:p w:rsidR="00000000" w:rsidRDefault="00000000">
      <w:pPr>
        <w:pStyle w:val="HTML0"/>
        <w:divId w:val="986976231"/>
        <w:rPr>
          <w:rStyle w:val="HTML"/>
        </w:rPr>
      </w:pPr>
      <w:r>
        <w:rPr>
          <w:rStyle w:val="HTML"/>
        </w:rPr>
        <w:t>GET /api/v5/finance/flexible-loan/borrow-currencies</w:t>
      </w:r>
    </w:p>
    <w:p w:rsidR="00000000" w:rsidRDefault="00000000">
      <w:pPr>
        <w:pStyle w:val="HTML0"/>
        <w:divId w:val="458912647"/>
        <w:rPr>
          <w:rStyle w:val="HTML"/>
          <w:vanish/>
        </w:rPr>
      </w:pPr>
    </w:p>
    <w:p w:rsidR="00000000" w:rsidRDefault="00000000">
      <w:pPr>
        <w:pStyle w:val="a5"/>
        <w:ind w:left="720" w:right="720"/>
        <w:divId w:val="920484038"/>
      </w:pPr>
      <w:r>
        <w:t>Response Example</w:t>
      </w:r>
    </w:p>
    <w:p w:rsidR="00000000" w:rsidRDefault="00000000">
      <w:pPr>
        <w:pStyle w:val="HTML0"/>
        <w:divId w:val="2055304672"/>
        <w:rPr>
          <w:rStyle w:val="w"/>
        </w:rPr>
      </w:pPr>
      <w:r>
        <w:rPr>
          <w:rStyle w:val="p"/>
        </w:rPr>
        <w:t>{</w:t>
      </w:r>
    </w:p>
    <w:p w:rsidR="00000000" w:rsidRDefault="00000000">
      <w:pPr>
        <w:pStyle w:val="HTML0"/>
        <w:divId w:val="2055304672"/>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2055304672"/>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2055304672"/>
        <w:rPr>
          <w:rStyle w:val="w"/>
        </w:rPr>
      </w:pPr>
      <w:r>
        <w:rPr>
          <w:rStyle w:val="w"/>
        </w:rPr>
        <w:t xml:space="preserve">        </w:t>
      </w:r>
      <w:r>
        <w:rPr>
          <w:rStyle w:val="p"/>
        </w:rPr>
        <w:t>{</w:t>
      </w:r>
    </w:p>
    <w:p w:rsidR="00000000" w:rsidRDefault="00000000">
      <w:pPr>
        <w:pStyle w:val="HTML0"/>
        <w:divId w:val="2055304672"/>
        <w:rPr>
          <w:rStyle w:val="w"/>
        </w:rPr>
      </w:pPr>
      <w:r>
        <w:rPr>
          <w:rStyle w:val="w"/>
        </w:rPr>
        <w:t xml:space="preserve">            </w:t>
      </w:r>
      <w:r>
        <w:rPr>
          <w:rStyle w:val="nl"/>
        </w:rPr>
        <w:t>"borrowCcy"</w:t>
      </w:r>
      <w:r>
        <w:rPr>
          <w:rStyle w:val="p"/>
        </w:rPr>
        <w:t>:</w:t>
      </w:r>
      <w:r>
        <w:rPr>
          <w:rStyle w:val="w"/>
        </w:rPr>
        <w:t xml:space="preserve"> </w:t>
      </w:r>
      <w:r>
        <w:rPr>
          <w:rStyle w:val="s2"/>
        </w:rPr>
        <w:t>"USDT"</w:t>
      </w:r>
    </w:p>
    <w:p w:rsidR="00000000" w:rsidRDefault="00000000">
      <w:pPr>
        <w:pStyle w:val="HTML0"/>
        <w:divId w:val="2055304672"/>
        <w:rPr>
          <w:rStyle w:val="w"/>
        </w:rPr>
      </w:pPr>
      <w:r>
        <w:rPr>
          <w:rStyle w:val="w"/>
        </w:rPr>
        <w:t xml:space="preserve">        </w:t>
      </w:r>
      <w:r>
        <w:rPr>
          <w:rStyle w:val="p"/>
        </w:rPr>
        <w:t>},</w:t>
      </w:r>
    </w:p>
    <w:p w:rsidR="00000000" w:rsidRDefault="00000000">
      <w:pPr>
        <w:pStyle w:val="HTML0"/>
        <w:divId w:val="2055304672"/>
        <w:rPr>
          <w:rStyle w:val="w"/>
        </w:rPr>
      </w:pPr>
      <w:r>
        <w:rPr>
          <w:rStyle w:val="w"/>
        </w:rPr>
        <w:t xml:space="preserve">        </w:t>
      </w:r>
      <w:r>
        <w:rPr>
          <w:rStyle w:val="p"/>
        </w:rPr>
        <w:t>{</w:t>
      </w:r>
    </w:p>
    <w:p w:rsidR="00000000" w:rsidRDefault="00000000">
      <w:pPr>
        <w:pStyle w:val="HTML0"/>
        <w:divId w:val="2055304672"/>
        <w:rPr>
          <w:rStyle w:val="w"/>
        </w:rPr>
      </w:pPr>
      <w:r>
        <w:rPr>
          <w:rStyle w:val="w"/>
        </w:rPr>
        <w:t xml:space="preserve">            </w:t>
      </w:r>
      <w:r>
        <w:rPr>
          <w:rStyle w:val="nl"/>
        </w:rPr>
        <w:t>"borrowCcy"</w:t>
      </w:r>
      <w:r>
        <w:rPr>
          <w:rStyle w:val="p"/>
        </w:rPr>
        <w:t>:</w:t>
      </w:r>
      <w:r>
        <w:rPr>
          <w:rStyle w:val="w"/>
        </w:rPr>
        <w:t xml:space="preserve"> </w:t>
      </w:r>
      <w:r>
        <w:rPr>
          <w:rStyle w:val="s2"/>
        </w:rPr>
        <w:t>"USDC"</w:t>
      </w:r>
    </w:p>
    <w:p w:rsidR="00000000" w:rsidRDefault="00000000">
      <w:pPr>
        <w:pStyle w:val="HTML0"/>
        <w:divId w:val="2055304672"/>
        <w:rPr>
          <w:rStyle w:val="w"/>
        </w:rPr>
      </w:pPr>
      <w:r>
        <w:rPr>
          <w:rStyle w:val="w"/>
        </w:rPr>
        <w:t xml:space="preserve">        </w:t>
      </w:r>
      <w:r>
        <w:rPr>
          <w:rStyle w:val="p"/>
        </w:rPr>
        <w:t>}</w:t>
      </w:r>
    </w:p>
    <w:p w:rsidR="00000000" w:rsidRDefault="00000000">
      <w:pPr>
        <w:pStyle w:val="HTML0"/>
        <w:divId w:val="2055304672"/>
        <w:rPr>
          <w:rStyle w:val="w"/>
        </w:rPr>
      </w:pPr>
      <w:r>
        <w:rPr>
          <w:rStyle w:val="w"/>
        </w:rPr>
        <w:t xml:space="preserve">    </w:t>
      </w:r>
      <w:r>
        <w:rPr>
          <w:rStyle w:val="p"/>
        </w:rPr>
        <w:t>],</w:t>
      </w:r>
    </w:p>
    <w:p w:rsidR="00000000" w:rsidRDefault="00000000">
      <w:pPr>
        <w:pStyle w:val="HTML0"/>
        <w:divId w:val="2055304672"/>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2055304672"/>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355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borrowCcy</w:t>
            </w:r>
          </w:p>
        </w:tc>
        <w:tc>
          <w:tcPr>
            <w:tcW w:w="0" w:type="auto"/>
            <w:vAlign w:val="center"/>
            <w:hideMark/>
          </w:tcPr>
          <w:p w:rsidR="00000000" w:rsidRDefault="00000000">
            <w:r>
              <w:t>String</w:t>
            </w:r>
          </w:p>
        </w:tc>
        <w:tc>
          <w:tcPr>
            <w:tcW w:w="0" w:type="auto"/>
            <w:vAlign w:val="center"/>
            <w:hideMark/>
          </w:tcPr>
          <w:p w:rsidR="00000000" w:rsidRDefault="00000000">
            <w:r>
              <w:t xml:space="preserve">Borrowable currency, e.g. </w:t>
            </w:r>
            <w:r>
              <w:rPr>
                <w:rStyle w:val="HTML"/>
              </w:rPr>
              <w:t>BTC</w:t>
            </w:r>
          </w:p>
        </w:tc>
      </w:tr>
    </w:tbl>
    <w:p w:rsidR="00000000" w:rsidRDefault="00000000">
      <w:pPr>
        <w:pStyle w:val="3"/>
        <w:divId w:val="175387555"/>
      </w:pPr>
      <w:r>
        <w:t>GET / Collateral assets</w:t>
      </w:r>
    </w:p>
    <w:p w:rsidR="00000000" w:rsidRDefault="00000000">
      <w:pPr>
        <w:pStyle w:val="a5"/>
        <w:divId w:val="175387555"/>
      </w:pPr>
      <w:r>
        <w:t>Get collateral assets in funding account.</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/api/v5/finance/flexible-loan/collateral-assets</w:t>
      </w:r>
    </w:p>
    <w:p w:rsidR="00000000" w:rsidRDefault="00000000">
      <w:pPr>
        <w:pStyle w:val="a5"/>
        <w:ind w:left="720" w:right="720"/>
        <w:divId w:val="1078283476"/>
      </w:pPr>
      <w:r>
        <w:t>Request Example</w:t>
      </w:r>
    </w:p>
    <w:p w:rsidR="00000000" w:rsidRDefault="00000000">
      <w:pPr>
        <w:pStyle w:val="HTML0"/>
        <w:divId w:val="2134471557"/>
        <w:rPr>
          <w:rStyle w:val="HTML"/>
        </w:rPr>
      </w:pPr>
      <w:r>
        <w:rPr>
          <w:rStyle w:val="HTML"/>
        </w:rPr>
        <w:t>GET /api/v5/finance/flexible-loan/collateral-assets</w:t>
      </w:r>
    </w:p>
    <w:p w:rsidR="00000000" w:rsidRDefault="00000000">
      <w:pPr>
        <w:pStyle w:val="HTML0"/>
        <w:divId w:val="1805005956"/>
        <w:rPr>
          <w:rStyle w:val="HTML"/>
          <w:vanish/>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780"/>
        <w:gridCol w:w="1058"/>
        <w:gridCol w:w="3555"/>
      </w:tblGrid>
      <w:tr w:rsidR="00000000">
        <w:trPr>
          <w:divId w:val="175387555"/>
          <w:tblHeader/>
          <w:tblCellSpacing w:w="15" w:type="dxa"/>
        </w:trPr>
        <w:tc>
          <w:tcPr>
            <w:tcW w:w="0" w:type="auto"/>
            <w:vAlign w:val="center"/>
            <w:hideMark/>
          </w:tcPr>
          <w:p w:rsidR="00000000" w:rsidRDefault="00000000">
            <w:pPr>
              <w:rPr>
                <w:b/>
                <w:bCs/>
              </w:rPr>
            </w:pPr>
            <w:r>
              <w:rPr>
                <w:rStyle w:val="a6"/>
              </w:rPr>
              <w:t>Parameters</w:t>
            </w:r>
          </w:p>
        </w:tc>
        <w:tc>
          <w:tcPr>
            <w:tcW w:w="0" w:type="auto"/>
            <w:vAlign w:val="center"/>
            <w:hideMark/>
          </w:tcPr>
          <w:p w:rsidR="00000000" w:rsidRDefault="00000000">
            <w:pPr>
              <w:rPr>
                <w:b/>
                <w:bCs/>
              </w:rPr>
            </w:pPr>
            <w:r>
              <w:rPr>
                <w:rStyle w:val="a6"/>
              </w:rPr>
              <w:t>Types</w:t>
            </w:r>
          </w:p>
        </w:tc>
        <w:tc>
          <w:tcPr>
            <w:tcW w:w="0" w:type="auto"/>
            <w:vAlign w:val="center"/>
            <w:hideMark/>
          </w:tcPr>
          <w:p w:rsidR="00000000" w:rsidRDefault="00000000">
            <w:pPr>
              <w:rPr>
                <w:b/>
                <w:bCs/>
              </w:rPr>
            </w:pPr>
            <w:r>
              <w:rPr>
                <w:rStyle w:val="a6"/>
              </w:rPr>
              <w:t>Required</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Collateral currency, e.g. </w:t>
            </w:r>
            <w:r>
              <w:rPr>
                <w:rStyle w:val="HTML"/>
              </w:rPr>
              <w:t>BTC</w:t>
            </w:r>
          </w:p>
        </w:tc>
      </w:tr>
    </w:tbl>
    <w:p w:rsidR="00000000" w:rsidRDefault="00000000">
      <w:pPr>
        <w:pStyle w:val="a5"/>
        <w:ind w:left="720" w:right="720"/>
        <w:divId w:val="1501503382"/>
      </w:pPr>
      <w:r>
        <w:t>Response Example</w:t>
      </w:r>
    </w:p>
    <w:p w:rsidR="00000000" w:rsidRDefault="00000000">
      <w:pPr>
        <w:pStyle w:val="HTML0"/>
        <w:divId w:val="1366100609"/>
        <w:rPr>
          <w:rStyle w:val="w"/>
        </w:rPr>
      </w:pPr>
      <w:r>
        <w:rPr>
          <w:rStyle w:val="p"/>
        </w:rPr>
        <w:t>{</w:t>
      </w:r>
    </w:p>
    <w:p w:rsidR="00000000" w:rsidRDefault="00000000">
      <w:pPr>
        <w:pStyle w:val="HTML0"/>
        <w:divId w:val="1366100609"/>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366100609"/>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366100609"/>
        <w:rPr>
          <w:rStyle w:val="w"/>
        </w:rPr>
      </w:pPr>
      <w:r>
        <w:rPr>
          <w:rStyle w:val="w"/>
        </w:rPr>
        <w:t xml:space="preserve">        </w:t>
      </w:r>
      <w:r>
        <w:rPr>
          <w:rStyle w:val="p"/>
        </w:rPr>
        <w:t>{</w:t>
      </w:r>
    </w:p>
    <w:p w:rsidR="00000000" w:rsidRDefault="00000000">
      <w:pPr>
        <w:pStyle w:val="HTML0"/>
        <w:divId w:val="1366100609"/>
        <w:rPr>
          <w:rStyle w:val="w"/>
        </w:rPr>
      </w:pPr>
      <w:r>
        <w:rPr>
          <w:rStyle w:val="w"/>
        </w:rPr>
        <w:t xml:space="preserve">            </w:t>
      </w:r>
      <w:r>
        <w:rPr>
          <w:rStyle w:val="nl"/>
        </w:rPr>
        <w:t>"assets"</w:t>
      </w:r>
      <w:r>
        <w:rPr>
          <w:rStyle w:val="p"/>
        </w:rPr>
        <w:t>:</w:t>
      </w:r>
      <w:r>
        <w:rPr>
          <w:rStyle w:val="w"/>
        </w:rPr>
        <w:t xml:space="preserve"> </w:t>
      </w:r>
      <w:r>
        <w:rPr>
          <w:rStyle w:val="p"/>
        </w:rPr>
        <w:t>[</w:t>
      </w:r>
    </w:p>
    <w:p w:rsidR="00000000" w:rsidRDefault="00000000">
      <w:pPr>
        <w:pStyle w:val="HTML0"/>
        <w:divId w:val="1366100609"/>
        <w:rPr>
          <w:rStyle w:val="w"/>
        </w:rPr>
      </w:pPr>
      <w:r>
        <w:rPr>
          <w:rStyle w:val="w"/>
        </w:rPr>
        <w:t xml:space="preserve">                </w:t>
      </w:r>
      <w:r>
        <w:rPr>
          <w:rStyle w:val="p"/>
        </w:rPr>
        <w:t>{</w:t>
      </w:r>
    </w:p>
    <w:p w:rsidR="00000000" w:rsidRDefault="00000000">
      <w:pPr>
        <w:pStyle w:val="HTML0"/>
        <w:divId w:val="1366100609"/>
        <w:rPr>
          <w:rStyle w:val="w"/>
        </w:rPr>
      </w:pPr>
      <w:r>
        <w:rPr>
          <w:rStyle w:val="w"/>
        </w:rPr>
        <w:t xml:space="preserve">                    </w:t>
      </w:r>
      <w:r>
        <w:rPr>
          <w:rStyle w:val="nl"/>
        </w:rPr>
        <w:t>"amt"</w:t>
      </w:r>
      <w:r>
        <w:rPr>
          <w:rStyle w:val="p"/>
        </w:rPr>
        <w:t>:</w:t>
      </w:r>
      <w:r>
        <w:rPr>
          <w:rStyle w:val="w"/>
        </w:rPr>
        <w:t xml:space="preserve"> </w:t>
      </w:r>
      <w:r>
        <w:rPr>
          <w:rStyle w:val="s2"/>
        </w:rPr>
        <w:t>"1.7921483143067599"</w:t>
      </w:r>
      <w:r>
        <w:rPr>
          <w:rStyle w:val="p"/>
        </w:rPr>
        <w:t>,</w:t>
      </w:r>
    </w:p>
    <w:p w:rsidR="00000000" w:rsidRDefault="00000000">
      <w:pPr>
        <w:pStyle w:val="HTML0"/>
        <w:divId w:val="1366100609"/>
        <w:rPr>
          <w:rStyle w:val="w"/>
        </w:rPr>
      </w:pPr>
      <w:r>
        <w:rPr>
          <w:rStyle w:val="w"/>
        </w:rPr>
        <w:t xml:space="preserve">                    </w:t>
      </w:r>
      <w:r>
        <w:rPr>
          <w:rStyle w:val="nl"/>
        </w:rPr>
        <w:t>"ccy"</w:t>
      </w:r>
      <w:r>
        <w:rPr>
          <w:rStyle w:val="p"/>
        </w:rPr>
        <w:t>:</w:t>
      </w:r>
      <w:r>
        <w:rPr>
          <w:rStyle w:val="w"/>
        </w:rPr>
        <w:t xml:space="preserve"> </w:t>
      </w:r>
      <w:r>
        <w:rPr>
          <w:rStyle w:val="s2"/>
        </w:rPr>
        <w:t>"BTC"</w:t>
      </w:r>
      <w:r>
        <w:rPr>
          <w:rStyle w:val="p"/>
        </w:rPr>
        <w:t>,</w:t>
      </w:r>
    </w:p>
    <w:p w:rsidR="00000000" w:rsidRDefault="00000000">
      <w:pPr>
        <w:pStyle w:val="HTML0"/>
        <w:divId w:val="1366100609"/>
        <w:rPr>
          <w:rStyle w:val="w"/>
        </w:rPr>
      </w:pPr>
      <w:r>
        <w:rPr>
          <w:rStyle w:val="w"/>
        </w:rPr>
        <w:t xml:space="preserve">                    </w:t>
      </w:r>
      <w:r>
        <w:rPr>
          <w:rStyle w:val="nl"/>
        </w:rPr>
        <w:t>"notionalUsd"</w:t>
      </w:r>
      <w:r>
        <w:rPr>
          <w:rStyle w:val="p"/>
        </w:rPr>
        <w:t>:</w:t>
      </w:r>
      <w:r>
        <w:rPr>
          <w:rStyle w:val="w"/>
        </w:rPr>
        <w:t xml:space="preserve"> </w:t>
      </w:r>
      <w:r>
        <w:rPr>
          <w:rStyle w:val="s2"/>
        </w:rPr>
        <w:t>"158292.621793314105231"</w:t>
      </w:r>
    </w:p>
    <w:p w:rsidR="00000000" w:rsidRDefault="00000000">
      <w:pPr>
        <w:pStyle w:val="HTML0"/>
        <w:divId w:val="1366100609"/>
        <w:rPr>
          <w:rStyle w:val="w"/>
        </w:rPr>
      </w:pPr>
      <w:r>
        <w:rPr>
          <w:rStyle w:val="w"/>
        </w:rPr>
        <w:t xml:space="preserve">                </w:t>
      </w:r>
      <w:r>
        <w:rPr>
          <w:rStyle w:val="p"/>
        </w:rPr>
        <w:t>},</w:t>
      </w:r>
    </w:p>
    <w:p w:rsidR="00000000" w:rsidRDefault="00000000">
      <w:pPr>
        <w:pStyle w:val="HTML0"/>
        <w:divId w:val="1366100609"/>
        <w:rPr>
          <w:rStyle w:val="w"/>
        </w:rPr>
      </w:pPr>
      <w:r>
        <w:rPr>
          <w:rStyle w:val="w"/>
        </w:rPr>
        <w:t xml:space="preserve">                </w:t>
      </w:r>
      <w:r>
        <w:rPr>
          <w:rStyle w:val="p"/>
        </w:rPr>
        <w:t>{</w:t>
      </w:r>
    </w:p>
    <w:p w:rsidR="00000000" w:rsidRDefault="00000000">
      <w:pPr>
        <w:pStyle w:val="HTML0"/>
        <w:divId w:val="1366100609"/>
        <w:rPr>
          <w:rStyle w:val="w"/>
        </w:rPr>
      </w:pPr>
      <w:r>
        <w:rPr>
          <w:rStyle w:val="w"/>
        </w:rPr>
        <w:t xml:space="preserve">                    </w:t>
      </w:r>
      <w:r>
        <w:rPr>
          <w:rStyle w:val="nl"/>
        </w:rPr>
        <w:t>"amt"</w:t>
      </w:r>
      <w:r>
        <w:rPr>
          <w:rStyle w:val="p"/>
        </w:rPr>
        <w:t>:</w:t>
      </w:r>
      <w:r>
        <w:rPr>
          <w:rStyle w:val="w"/>
        </w:rPr>
        <w:t xml:space="preserve"> </w:t>
      </w:r>
      <w:r>
        <w:rPr>
          <w:rStyle w:val="s2"/>
        </w:rPr>
        <w:t>"1.9400755578876945"</w:t>
      </w:r>
      <w:r>
        <w:rPr>
          <w:rStyle w:val="p"/>
        </w:rPr>
        <w:t>,</w:t>
      </w:r>
    </w:p>
    <w:p w:rsidR="00000000" w:rsidRDefault="00000000">
      <w:pPr>
        <w:pStyle w:val="HTML0"/>
        <w:divId w:val="1366100609"/>
        <w:rPr>
          <w:rStyle w:val="w"/>
        </w:rPr>
      </w:pPr>
      <w:r>
        <w:rPr>
          <w:rStyle w:val="w"/>
        </w:rPr>
        <w:t xml:space="preserve">                    </w:t>
      </w:r>
      <w:r>
        <w:rPr>
          <w:rStyle w:val="nl"/>
        </w:rPr>
        <w:t>"ccy"</w:t>
      </w:r>
      <w:r>
        <w:rPr>
          <w:rStyle w:val="p"/>
        </w:rPr>
        <w:t>:</w:t>
      </w:r>
      <w:r>
        <w:rPr>
          <w:rStyle w:val="w"/>
        </w:rPr>
        <w:t xml:space="preserve"> </w:t>
      </w:r>
      <w:r>
        <w:rPr>
          <w:rStyle w:val="s2"/>
        </w:rPr>
        <w:t>"ETH"</w:t>
      </w:r>
      <w:r>
        <w:rPr>
          <w:rStyle w:val="p"/>
        </w:rPr>
        <w:t>,</w:t>
      </w:r>
    </w:p>
    <w:p w:rsidR="00000000" w:rsidRDefault="00000000">
      <w:pPr>
        <w:pStyle w:val="HTML0"/>
        <w:divId w:val="1366100609"/>
        <w:rPr>
          <w:rStyle w:val="w"/>
        </w:rPr>
      </w:pPr>
      <w:r>
        <w:rPr>
          <w:rStyle w:val="w"/>
        </w:rPr>
        <w:t xml:space="preserve">                    </w:t>
      </w:r>
      <w:r>
        <w:rPr>
          <w:rStyle w:val="nl"/>
        </w:rPr>
        <w:t>"notionalUsd"</w:t>
      </w:r>
      <w:r>
        <w:rPr>
          <w:rStyle w:val="p"/>
        </w:rPr>
        <w:t>:</w:t>
      </w:r>
      <w:r>
        <w:rPr>
          <w:rStyle w:val="w"/>
        </w:rPr>
        <w:t xml:space="preserve"> </w:t>
      </w:r>
      <w:r>
        <w:rPr>
          <w:rStyle w:val="s2"/>
        </w:rPr>
        <w:t>"6325.6652712507628946"</w:t>
      </w:r>
    </w:p>
    <w:p w:rsidR="00000000" w:rsidRDefault="00000000">
      <w:pPr>
        <w:pStyle w:val="HTML0"/>
        <w:divId w:val="1366100609"/>
        <w:rPr>
          <w:rStyle w:val="w"/>
        </w:rPr>
      </w:pPr>
      <w:r>
        <w:rPr>
          <w:rStyle w:val="w"/>
        </w:rPr>
        <w:t xml:space="preserve">                </w:t>
      </w:r>
      <w:r>
        <w:rPr>
          <w:rStyle w:val="p"/>
        </w:rPr>
        <w:t>},</w:t>
      </w:r>
    </w:p>
    <w:p w:rsidR="00000000" w:rsidRDefault="00000000">
      <w:pPr>
        <w:pStyle w:val="HTML0"/>
        <w:divId w:val="1366100609"/>
        <w:rPr>
          <w:rStyle w:val="w"/>
        </w:rPr>
      </w:pPr>
      <w:r>
        <w:rPr>
          <w:rStyle w:val="w"/>
        </w:rPr>
        <w:t xml:space="preserve">                </w:t>
      </w:r>
      <w:r>
        <w:rPr>
          <w:rStyle w:val="p"/>
        </w:rPr>
        <w:t>{</w:t>
      </w:r>
    </w:p>
    <w:p w:rsidR="00000000" w:rsidRDefault="00000000">
      <w:pPr>
        <w:pStyle w:val="HTML0"/>
        <w:divId w:val="1366100609"/>
        <w:rPr>
          <w:rStyle w:val="w"/>
        </w:rPr>
      </w:pPr>
      <w:r>
        <w:rPr>
          <w:rStyle w:val="w"/>
        </w:rPr>
        <w:t xml:space="preserve">                    </w:t>
      </w:r>
      <w:r>
        <w:rPr>
          <w:rStyle w:val="nl"/>
        </w:rPr>
        <w:t>"amt"</w:t>
      </w:r>
      <w:r>
        <w:rPr>
          <w:rStyle w:val="p"/>
        </w:rPr>
        <w:t>:</w:t>
      </w:r>
      <w:r>
        <w:rPr>
          <w:rStyle w:val="w"/>
        </w:rPr>
        <w:t xml:space="preserve"> </w:t>
      </w:r>
      <w:r>
        <w:rPr>
          <w:rStyle w:val="s2"/>
        </w:rPr>
        <w:t>"63.9795959720319628"</w:t>
      </w:r>
      <w:r>
        <w:rPr>
          <w:rStyle w:val="p"/>
        </w:rPr>
        <w:t>,</w:t>
      </w:r>
    </w:p>
    <w:p w:rsidR="00000000" w:rsidRDefault="00000000">
      <w:pPr>
        <w:pStyle w:val="HTML0"/>
        <w:divId w:val="1366100609"/>
        <w:rPr>
          <w:rStyle w:val="w"/>
        </w:rPr>
      </w:pPr>
      <w:r>
        <w:rPr>
          <w:rStyle w:val="w"/>
        </w:rPr>
        <w:t xml:space="preserve">                    </w:t>
      </w:r>
      <w:r>
        <w:rPr>
          <w:rStyle w:val="nl"/>
        </w:rPr>
        <w:t>"ccy"</w:t>
      </w:r>
      <w:r>
        <w:rPr>
          <w:rStyle w:val="p"/>
        </w:rPr>
        <w:t>:</w:t>
      </w:r>
      <w:r>
        <w:rPr>
          <w:rStyle w:val="w"/>
        </w:rPr>
        <w:t xml:space="preserve"> </w:t>
      </w:r>
      <w:r>
        <w:rPr>
          <w:rStyle w:val="s2"/>
        </w:rPr>
        <w:t>"USDT"</w:t>
      </w:r>
      <w:r>
        <w:rPr>
          <w:rStyle w:val="p"/>
        </w:rPr>
        <w:t>,</w:t>
      </w:r>
    </w:p>
    <w:p w:rsidR="00000000" w:rsidRDefault="00000000">
      <w:pPr>
        <w:pStyle w:val="HTML0"/>
        <w:divId w:val="1366100609"/>
        <w:rPr>
          <w:rStyle w:val="w"/>
        </w:rPr>
      </w:pPr>
      <w:r>
        <w:rPr>
          <w:rStyle w:val="w"/>
        </w:rPr>
        <w:t xml:space="preserve">                    </w:t>
      </w:r>
      <w:r>
        <w:rPr>
          <w:rStyle w:val="nl"/>
        </w:rPr>
        <w:t>"notionalUsd"</w:t>
      </w:r>
      <w:r>
        <w:rPr>
          <w:rStyle w:val="p"/>
        </w:rPr>
        <w:t>:</w:t>
      </w:r>
      <w:r>
        <w:rPr>
          <w:rStyle w:val="w"/>
        </w:rPr>
        <w:t xml:space="preserve"> </w:t>
      </w:r>
      <w:r>
        <w:rPr>
          <w:rStyle w:val="s2"/>
        </w:rPr>
        <w:t>"64.3650372635940345"</w:t>
      </w:r>
    </w:p>
    <w:p w:rsidR="00000000" w:rsidRDefault="00000000">
      <w:pPr>
        <w:pStyle w:val="HTML0"/>
        <w:divId w:val="1366100609"/>
        <w:rPr>
          <w:rStyle w:val="w"/>
        </w:rPr>
      </w:pPr>
      <w:r>
        <w:rPr>
          <w:rStyle w:val="w"/>
        </w:rPr>
        <w:t xml:space="preserve">                </w:t>
      </w:r>
      <w:r>
        <w:rPr>
          <w:rStyle w:val="p"/>
        </w:rPr>
        <w:t>}</w:t>
      </w:r>
    </w:p>
    <w:p w:rsidR="00000000" w:rsidRDefault="00000000">
      <w:pPr>
        <w:pStyle w:val="HTML0"/>
        <w:divId w:val="1366100609"/>
        <w:rPr>
          <w:rStyle w:val="w"/>
        </w:rPr>
      </w:pPr>
      <w:r>
        <w:rPr>
          <w:rStyle w:val="w"/>
        </w:rPr>
        <w:t xml:space="preserve">            </w:t>
      </w:r>
      <w:r>
        <w:rPr>
          <w:rStyle w:val="p"/>
        </w:rPr>
        <w:t>]</w:t>
      </w:r>
    </w:p>
    <w:p w:rsidR="00000000" w:rsidRDefault="00000000">
      <w:pPr>
        <w:pStyle w:val="HTML0"/>
        <w:divId w:val="1366100609"/>
        <w:rPr>
          <w:rStyle w:val="w"/>
        </w:rPr>
      </w:pPr>
      <w:r>
        <w:rPr>
          <w:rStyle w:val="w"/>
        </w:rPr>
        <w:t xml:space="preserve">        </w:t>
      </w:r>
      <w:r>
        <w:rPr>
          <w:rStyle w:val="p"/>
        </w:rPr>
        <w:t>}</w:t>
      </w:r>
    </w:p>
    <w:p w:rsidR="00000000" w:rsidRDefault="00000000">
      <w:pPr>
        <w:pStyle w:val="HTML0"/>
        <w:divId w:val="1366100609"/>
        <w:rPr>
          <w:rStyle w:val="w"/>
        </w:rPr>
      </w:pPr>
      <w:r>
        <w:rPr>
          <w:rStyle w:val="w"/>
        </w:rPr>
        <w:t xml:space="preserve">    </w:t>
      </w:r>
      <w:r>
        <w:rPr>
          <w:rStyle w:val="p"/>
        </w:rPr>
        <w:t>],</w:t>
      </w:r>
    </w:p>
    <w:p w:rsidR="00000000" w:rsidRDefault="00000000">
      <w:pPr>
        <w:pStyle w:val="HTML0"/>
        <w:divId w:val="1366100609"/>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366100609"/>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1860"/>
        <w:gridCol w:w="2715"/>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assets</w:t>
            </w:r>
          </w:p>
        </w:tc>
        <w:tc>
          <w:tcPr>
            <w:tcW w:w="0" w:type="auto"/>
            <w:vAlign w:val="center"/>
            <w:hideMark/>
          </w:tcPr>
          <w:p w:rsidR="00000000" w:rsidRDefault="00000000">
            <w:r>
              <w:t>Array of object</w:t>
            </w:r>
          </w:p>
        </w:tc>
        <w:tc>
          <w:tcPr>
            <w:tcW w:w="0" w:type="auto"/>
            <w:vAlign w:val="center"/>
            <w:hideMark/>
          </w:tcPr>
          <w:p w:rsidR="00000000" w:rsidRDefault="00000000">
            <w:r>
              <w:t>Collateral assets data</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 xml:space="preserve">Currency, e.g. </w:t>
            </w:r>
            <w:r>
              <w:rPr>
                <w:rStyle w:val="HTML"/>
              </w:rPr>
              <w:t>BTC</w:t>
            </w:r>
          </w:p>
        </w:tc>
      </w:tr>
      <w:tr w:rsidR="00000000">
        <w:trPr>
          <w:divId w:val="175387555"/>
          <w:tblCellSpacing w:w="15" w:type="dxa"/>
        </w:trPr>
        <w:tc>
          <w:tcPr>
            <w:tcW w:w="0" w:type="auto"/>
            <w:vAlign w:val="center"/>
            <w:hideMark/>
          </w:tcPr>
          <w:p w:rsidR="00000000" w:rsidRDefault="00000000">
            <w:r>
              <w:t>&gt; amt</w:t>
            </w:r>
          </w:p>
        </w:tc>
        <w:tc>
          <w:tcPr>
            <w:tcW w:w="0" w:type="auto"/>
            <w:vAlign w:val="center"/>
            <w:hideMark/>
          </w:tcPr>
          <w:p w:rsidR="00000000" w:rsidRDefault="00000000">
            <w:r>
              <w:t>String</w:t>
            </w:r>
          </w:p>
        </w:tc>
        <w:tc>
          <w:tcPr>
            <w:tcW w:w="0" w:type="auto"/>
            <w:vAlign w:val="center"/>
            <w:hideMark/>
          </w:tcPr>
          <w:p w:rsidR="00000000" w:rsidRDefault="00000000">
            <w:r>
              <w:t>Available amount</w:t>
            </w:r>
          </w:p>
        </w:tc>
      </w:tr>
      <w:tr w:rsidR="00000000">
        <w:trPr>
          <w:divId w:val="175387555"/>
          <w:tblCellSpacing w:w="15" w:type="dxa"/>
        </w:trPr>
        <w:tc>
          <w:tcPr>
            <w:tcW w:w="0" w:type="auto"/>
            <w:vAlign w:val="center"/>
            <w:hideMark/>
          </w:tcPr>
          <w:p w:rsidR="00000000" w:rsidRDefault="00000000">
            <w:r>
              <w:t>&gt; notionalUsd</w:t>
            </w:r>
          </w:p>
        </w:tc>
        <w:tc>
          <w:tcPr>
            <w:tcW w:w="0" w:type="auto"/>
            <w:vAlign w:val="center"/>
            <w:hideMark/>
          </w:tcPr>
          <w:p w:rsidR="00000000" w:rsidRDefault="00000000">
            <w:r>
              <w:t>String</w:t>
            </w:r>
          </w:p>
        </w:tc>
        <w:tc>
          <w:tcPr>
            <w:tcW w:w="0" w:type="auto"/>
            <w:vAlign w:val="center"/>
            <w:hideMark/>
          </w:tcPr>
          <w:p w:rsidR="00000000" w:rsidRDefault="00000000">
            <w:r>
              <w:t xml:space="preserve">Notional value in </w:t>
            </w:r>
            <w:r>
              <w:rPr>
                <w:rStyle w:val="HTML"/>
              </w:rPr>
              <w:t>USD</w:t>
            </w:r>
          </w:p>
        </w:tc>
      </w:tr>
    </w:tbl>
    <w:p w:rsidR="00000000" w:rsidRDefault="00000000">
      <w:pPr>
        <w:pStyle w:val="3"/>
        <w:divId w:val="175387555"/>
      </w:pPr>
      <w:r>
        <w:t>POST / Maximum loan amount</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/api/v5/finance/flexible-loan/max-loan</w:t>
      </w:r>
    </w:p>
    <w:p w:rsidR="00000000" w:rsidRDefault="00000000">
      <w:pPr>
        <w:pStyle w:val="a5"/>
        <w:ind w:left="720" w:right="720"/>
        <w:divId w:val="78254771"/>
      </w:pPr>
      <w:r>
        <w:t>Request Example</w:t>
      </w:r>
    </w:p>
    <w:p w:rsidR="00000000" w:rsidRDefault="00000000">
      <w:pPr>
        <w:pStyle w:val="HTML0"/>
        <w:divId w:val="1712455717"/>
        <w:rPr>
          <w:rStyle w:val="HTML"/>
        </w:rPr>
      </w:pPr>
      <w:r>
        <w:rPr>
          <w:rStyle w:val="HTML"/>
        </w:rPr>
        <w:t>POST /api/v5/finance/flexible-loan/max-loan</w:t>
      </w:r>
    </w:p>
    <w:p w:rsidR="00000000" w:rsidRDefault="00000000">
      <w:pPr>
        <w:pStyle w:val="HTML0"/>
        <w:divId w:val="1712455717"/>
        <w:rPr>
          <w:rStyle w:val="HTML"/>
        </w:rPr>
      </w:pPr>
      <w:r>
        <w:rPr>
          <w:rStyle w:val="o"/>
        </w:rPr>
        <w:t>{</w:t>
      </w:r>
    </w:p>
    <w:p w:rsidR="00000000" w:rsidRDefault="00000000">
      <w:pPr>
        <w:pStyle w:val="HTML0"/>
        <w:divId w:val="1712455717"/>
        <w:rPr>
          <w:rStyle w:val="HTML"/>
        </w:rPr>
      </w:pPr>
      <w:r>
        <w:rPr>
          <w:rStyle w:val="HTML"/>
        </w:rPr>
        <w:t xml:space="preserve">    </w:t>
      </w:r>
      <w:r>
        <w:rPr>
          <w:rStyle w:val="s2"/>
        </w:rPr>
        <w:t>"borrowCcy"</w:t>
      </w:r>
      <w:r>
        <w:rPr>
          <w:rStyle w:val="HTML"/>
        </w:rPr>
        <w:t xml:space="preserve">: </w:t>
      </w:r>
      <w:r>
        <w:rPr>
          <w:rStyle w:val="s2"/>
        </w:rPr>
        <w:t>"USDT"</w:t>
      </w:r>
    </w:p>
    <w:p w:rsidR="00000000" w:rsidRDefault="00000000">
      <w:pPr>
        <w:pStyle w:val="HTML0"/>
        <w:divId w:val="1712455717"/>
        <w:rPr>
          <w:rStyle w:val="HTML"/>
        </w:rPr>
      </w:pPr>
      <w:r>
        <w:rPr>
          <w:rStyle w:val="o"/>
        </w:rPr>
        <w:t>}</w:t>
      </w:r>
    </w:p>
    <w:p w:rsidR="00000000" w:rsidRDefault="00000000">
      <w:pPr>
        <w:pStyle w:val="HTML0"/>
        <w:divId w:val="1712455717"/>
        <w:rPr>
          <w:rStyle w:val="HTML"/>
        </w:rPr>
      </w:pPr>
    </w:p>
    <w:p w:rsidR="00000000" w:rsidRDefault="00000000">
      <w:pPr>
        <w:pStyle w:val="HTML0"/>
        <w:divId w:val="119153882"/>
        <w:rPr>
          <w:rStyle w:val="HTML"/>
          <w:vanish/>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1846"/>
        <w:gridCol w:w="1058"/>
        <w:gridCol w:w="3767"/>
      </w:tblGrid>
      <w:tr w:rsidR="00000000">
        <w:trPr>
          <w:divId w:val="175387555"/>
          <w:tblHeader/>
          <w:tblCellSpacing w:w="15" w:type="dxa"/>
        </w:trPr>
        <w:tc>
          <w:tcPr>
            <w:tcW w:w="0" w:type="auto"/>
            <w:vAlign w:val="center"/>
            <w:hideMark/>
          </w:tcPr>
          <w:p w:rsidR="00000000" w:rsidRDefault="00000000">
            <w:pPr>
              <w:rPr>
                <w:b/>
                <w:bCs/>
              </w:rPr>
            </w:pPr>
            <w:r>
              <w:rPr>
                <w:rStyle w:val="a6"/>
              </w:rPr>
              <w:t>Parameters</w:t>
            </w:r>
          </w:p>
        </w:tc>
        <w:tc>
          <w:tcPr>
            <w:tcW w:w="0" w:type="auto"/>
            <w:vAlign w:val="center"/>
            <w:hideMark/>
          </w:tcPr>
          <w:p w:rsidR="00000000" w:rsidRDefault="00000000">
            <w:pPr>
              <w:rPr>
                <w:b/>
                <w:bCs/>
              </w:rPr>
            </w:pPr>
            <w:r>
              <w:rPr>
                <w:rStyle w:val="a6"/>
              </w:rPr>
              <w:t>Types</w:t>
            </w:r>
          </w:p>
        </w:tc>
        <w:tc>
          <w:tcPr>
            <w:tcW w:w="0" w:type="auto"/>
            <w:vAlign w:val="center"/>
            <w:hideMark/>
          </w:tcPr>
          <w:p w:rsidR="00000000" w:rsidRDefault="00000000">
            <w:pPr>
              <w:rPr>
                <w:b/>
                <w:bCs/>
              </w:rPr>
            </w:pPr>
            <w:r>
              <w:rPr>
                <w:rStyle w:val="a6"/>
              </w:rPr>
              <w:t>Required</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borrowCcy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Currency to borrow, e.g. </w:t>
            </w:r>
            <w:r>
              <w:rPr>
                <w:rStyle w:val="HTML"/>
              </w:rPr>
              <w:t>USDT</w:t>
            </w:r>
          </w:p>
        </w:tc>
      </w:tr>
      <w:tr w:rsidR="00000000">
        <w:trPr>
          <w:divId w:val="175387555"/>
          <w:tblCellSpacing w:w="15" w:type="dxa"/>
        </w:trPr>
        <w:tc>
          <w:tcPr>
            <w:tcW w:w="0" w:type="auto"/>
            <w:vAlign w:val="center"/>
            <w:hideMark/>
          </w:tcPr>
          <w:p w:rsidR="00000000" w:rsidRDefault="00000000">
            <w:r>
              <w:t>supCollateral</w:t>
            </w:r>
          </w:p>
        </w:tc>
        <w:tc>
          <w:tcPr>
            <w:tcW w:w="0" w:type="auto"/>
            <w:vAlign w:val="center"/>
            <w:hideMark/>
          </w:tcPr>
          <w:p w:rsidR="00000000" w:rsidRDefault="00000000">
            <w:r>
              <w:t>Array of object</w:t>
            </w:r>
          </w:p>
        </w:tc>
        <w:tc>
          <w:tcPr>
            <w:tcW w:w="0" w:type="auto"/>
            <w:vAlign w:val="center"/>
            <w:hideMark/>
          </w:tcPr>
          <w:p w:rsidR="00000000" w:rsidRDefault="00000000">
            <w:r>
              <w:t>No</w:t>
            </w:r>
          </w:p>
        </w:tc>
        <w:tc>
          <w:tcPr>
            <w:tcW w:w="0" w:type="auto"/>
            <w:vAlign w:val="center"/>
            <w:hideMark/>
          </w:tcPr>
          <w:p w:rsidR="00000000" w:rsidRDefault="00000000">
            <w:r>
              <w:t>Supplementary collateral assets</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Currency, e.g. </w:t>
            </w:r>
            <w:r>
              <w:rPr>
                <w:rStyle w:val="HTML"/>
              </w:rPr>
              <w:t>BTC</w:t>
            </w:r>
          </w:p>
        </w:tc>
      </w:tr>
      <w:tr w:rsidR="00000000">
        <w:trPr>
          <w:divId w:val="175387555"/>
          <w:tblCellSpacing w:w="15" w:type="dxa"/>
        </w:trPr>
        <w:tc>
          <w:tcPr>
            <w:tcW w:w="0" w:type="auto"/>
            <w:vAlign w:val="center"/>
            <w:hideMark/>
          </w:tcPr>
          <w:p w:rsidR="00000000" w:rsidRDefault="00000000">
            <w:r>
              <w:t>&gt; amt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Amount</w:t>
            </w:r>
          </w:p>
        </w:tc>
      </w:tr>
    </w:tbl>
    <w:p w:rsidR="00000000" w:rsidRDefault="00000000">
      <w:pPr>
        <w:pStyle w:val="a5"/>
        <w:ind w:left="720" w:right="720"/>
        <w:divId w:val="1081415741"/>
      </w:pPr>
      <w:r>
        <w:t>Response Example</w:t>
      </w:r>
    </w:p>
    <w:p w:rsidR="00000000" w:rsidRDefault="00000000">
      <w:pPr>
        <w:pStyle w:val="HTML0"/>
        <w:divId w:val="1980720440"/>
        <w:rPr>
          <w:rStyle w:val="w"/>
        </w:rPr>
      </w:pPr>
      <w:r>
        <w:rPr>
          <w:rStyle w:val="p"/>
        </w:rPr>
        <w:t>{</w:t>
      </w:r>
    </w:p>
    <w:p w:rsidR="00000000" w:rsidRDefault="00000000">
      <w:pPr>
        <w:pStyle w:val="HTML0"/>
        <w:divId w:val="1980720440"/>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980720440"/>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980720440"/>
        <w:rPr>
          <w:rStyle w:val="w"/>
        </w:rPr>
      </w:pPr>
      <w:r>
        <w:rPr>
          <w:rStyle w:val="w"/>
        </w:rPr>
        <w:t xml:space="preserve">        </w:t>
      </w:r>
      <w:r>
        <w:rPr>
          <w:rStyle w:val="p"/>
        </w:rPr>
        <w:t>{</w:t>
      </w:r>
    </w:p>
    <w:p w:rsidR="00000000" w:rsidRDefault="00000000">
      <w:pPr>
        <w:pStyle w:val="HTML0"/>
        <w:divId w:val="1980720440"/>
        <w:rPr>
          <w:rStyle w:val="w"/>
        </w:rPr>
      </w:pPr>
      <w:r>
        <w:rPr>
          <w:rStyle w:val="w"/>
        </w:rPr>
        <w:t xml:space="preserve">            </w:t>
      </w:r>
      <w:r>
        <w:rPr>
          <w:rStyle w:val="nl"/>
        </w:rPr>
        <w:t>"borrowCcy"</w:t>
      </w:r>
      <w:r>
        <w:rPr>
          <w:rStyle w:val="p"/>
        </w:rPr>
        <w:t>:</w:t>
      </w:r>
      <w:r>
        <w:rPr>
          <w:rStyle w:val="w"/>
        </w:rPr>
        <w:t xml:space="preserve"> </w:t>
      </w:r>
      <w:r>
        <w:rPr>
          <w:rStyle w:val="s2"/>
        </w:rPr>
        <w:t>"USDT"</w:t>
      </w:r>
      <w:r>
        <w:rPr>
          <w:rStyle w:val="p"/>
        </w:rPr>
        <w:t>,</w:t>
      </w:r>
    </w:p>
    <w:p w:rsidR="00000000" w:rsidRDefault="00000000">
      <w:pPr>
        <w:pStyle w:val="HTML0"/>
        <w:divId w:val="1980720440"/>
        <w:rPr>
          <w:rStyle w:val="w"/>
        </w:rPr>
      </w:pPr>
      <w:r>
        <w:rPr>
          <w:rStyle w:val="w"/>
        </w:rPr>
        <w:t xml:space="preserve">            </w:t>
      </w:r>
      <w:r>
        <w:rPr>
          <w:rStyle w:val="nl"/>
        </w:rPr>
        <w:t>"maxLoan"</w:t>
      </w:r>
      <w:r>
        <w:rPr>
          <w:rStyle w:val="p"/>
        </w:rPr>
        <w:t>:</w:t>
      </w:r>
      <w:r>
        <w:rPr>
          <w:rStyle w:val="w"/>
        </w:rPr>
        <w:t xml:space="preserve"> </w:t>
      </w:r>
      <w:r>
        <w:rPr>
          <w:rStyle w:val="s2"/>
        </w:rPr>
        <w:t>"0.01113"</w:t>
      </w:r>
      <w:r>
        <w:rPr>
          <w:rStyle w:val="p"/>
        </w:rPr>
        <w:t>,</w:t>
      </w:r>
    </w:p>
    <w:p w:rsidR="00000000" w:rsidRDefault="00000000">
      <w:pPr>
        <w:pStyle w:val="HTML0"/>
        <w:divId w:val="1980720440"/>
        <w:rPr>
          <w:rStyle w:val="w"/>
        </w:rPr>
      </w:pPr>
      <w:r>
        <w:rPr>
          <w:rStyle w:val="w"/>
        </w:rPr>
        <w:t xml:space="preserve">            </w:t>
      </w:r>
      <w:r>
        <w:rPr>
          <w:rStyle w:val="nl"/>
        </w:rPr>
        <w:t>"notionalUsd"</w:t>
      </w:r>
      <w:r>
        <w:rPr>
          <w:rStyle w:val="p"/>
        </w:rPr>
        <w:t>:</w:t>
      </w:r>
      <w:r>
        <w:rPr>
          <w:rStyle w:val="w"/>
        </w:rPr>
        <w:t xml:space="preserve"> </w:t>
      </w:r>
      <w:r>
        <w:rPr>
          <w:rStyle w:val="s2"/>
        </w:rPr>
        <w:t>"0.01113356"</w:t>
      </w:r>
      <w:r>
        <w:rPr>
          <w:rStyle w:val="p"/>
        </w:rPr>
        <w:t>,</w:t>
      </w:r>
    </w:p>
    <w:p w:rsidR="00000000" w:rsidRDefault="00000000">
      <w:pPr>
        <w:pStyle w:val="HTML0"/>
        <w:divId w:val="1980720440"/>
        <w:rPr>
          <w:rStyle w:val="w"/>
        </w:rPr>
      </w:pPr>
      <w:r>
        <w:rPr>
          <w:rStyle w:val="w"/>
        </w:rPr>
        <w:t xml:space="preserve">            </w:t>
      </w:r>
      <w:r>
        <w:rPr>
          <w:rStyle w:val="nl"/>
        </w:rPr>
        <w:t>"remainingQuota"</w:t>
      </w:r>
      <w:r>
        <w:rPr>
          <w:rStyle w:val="p"/>
        </w:rPr>
        <w:t>:</w:t>
      </w:r>
      <w:r>
        <w:rPr>
          <w:rStyle w:val="w"/>
        </w:rPr>
        <w:t xml:space="preserve"> </w:t>
      </w:r>
      <w:r>
        <w:rPr>
          <w:rStyle w:val="s2"/>
        </w:rPr>
        <w:t>"3395000"</w:t>
      </w:r>
    </w:p>
    <w:p w:rsidR="00000000" w:rsidRDefault="00000000">
      <w:pPr>
        <w:pStyle w:val="HTML0"/>
        <w:divId w:val="1980720440"/>
        <w:rPr>
          <w:rStyle w:val="w"/>
        </w:rPr>
      </w:pPr>
      <w:r>
        <w:rPr>
          <w:rStyle w:val="w"/>
        </w:rPr>
        <w:t xml:space="preserve">        </w:t>
      </w:r>
      <w:r>
        <w:rPr>
          <w:rStyle w:val="p"/>
        </w:rPr>
        <w:t>}</w:t>
      </w:r>
    </w:p>
    <w:p w:rsidR="00000000" w:rsidRDefault="00000000">
      <w:pPr>
        <w:pStyle w:val="HTML0"/>
        <w:divId w:val="1980720440"/>
        <w:rPr>
          <w:rStyle w:val="w"/>
        </w:rPr>
      </w:pPr>
      <w:r>
        <w:rPr>
          <w:rStyle w:val="w"/>
        </w:rPr>
        <w:t xml:space="preserve">    </w:t>
      </w:r>
      <w:r>
        <w:rPr>
          <w:rStyle w:val="p"/>
        </w:rPr>
        <w:t>],</w:t>
      </w:r>
    </w:p>
    <w:p w:rsidR="00000000" w:rsidRDefault="00000000">
      <w:pPr>
        <w:pStyle w:val="HTML0"/>
        <w:divId w:val="1980720440"/>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980720440"/>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780"/>
        <w:gridCol w:w="577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borrowCcy</w:t>
            </w:r>
          </w:p>
        </w:tc>
        <w:tc>
          <w:tcPr>
            <w:tcW w:w="0" w:type="auto"/>
            <w:vAlign w:val="center"/>
            <w:hideMark/>
          </w:tcPr>
          <w:p w:rsidR="00000000" w:rsidRDefault="00000000">
            <w:r>
              <w:t>String</w:t>
            </w:r>
          </w:p>
        </w:tc>
        <w:tc>
          <w:tcPr>
            <w:tcW w:w="0" w:type="auto"/>
            <w:vAlign w:val="center"/>
            <w:hideMark/>
          </w:tcPr>
          <w:p w:rsidR="00000000" w:rsidRDefault="00000000">
            <w:r>
              <w:t xml:space="preserve">Currency to borrow, e.g. </w:t>
            </w:r>
            <w:r>
              <w:rPr>
                <w:rStyle w:val="HTML"/>
              </w:rPr>
              <w:t>USDT</w:t>
            </w:r>
          </w:p>
        </w:tc>
      </w:tr>
      <w:tr w:rsidR="00000000">
        <w:trPr>
          <w:divId w:val="175387555"/>
          <w:tblCellSpacing w:w="15" w:type="dxa"/>
        </w:trPr>
        <w:tc>
          <w:tcPr>
            <w:tcW w:w="0" w:type="auto"/>
            <w:vAlign w:val="center"/>
            <w:hideMark/>
          </w:tcPr>
          <w:p w:rsidR="00000000" w:rsidRDefault="00000000">
            <w:r>
              <w:t>maxLoan</w:t>
            </w:r>
          </w:p>
        </w:tc>
        <w:tc>
          <w:tcPr>
            <w:tcW w:w="0" w:type="auto"/>
            <w:vAlign w:val="center"/>
            <w:hideMark/>
          </w:tcPr>
          <w:p w:rsidR="00000000" w:rsidRDefault="00000000">
            <w:r>
              <w:t>String</w:t>
            </w:r>
          </w:p>
        </w:tc>
        <w:tc>
          <w:tcPr>
            <w:tcW w:w="0" w:type="auto"/>
            <w:vAlign w:val="center"/>
            <w:hideMark/>
          </w:tcPr>
          <w:p w:rsidR="00000000" w:rsidRDefault="00000000">
            <w:r>
              <w:t>Maximum available loan</w:t>
            </w:r>
          </w:p>
        </w:tc>
      </w:tr>
      <w:tr w:rsidR="00000000">
        <w:trPr>
          <w:divId w:val="175387555"/>
          <w:tblCellSpacing w:w="15" w:type="dxa"/>
        </w:trPr>
        <w:tc>
          <w:tcPr>
            <w:tcW w:w="0" w:type="auto"/>
            <w:vAlign w:val="center"/>
            <w:hideMark/>
          </w:tcPr>
          <w:p w:rsidR="00000000" w:rsidRDefault="00000000">
            <w:r>
              <w:t>notionalUsd</w:t>
            </w:r>
          </w:p>
        </w:tc>
        <w:tc>
          <w:tcPr>
            <w:tcW w:w="0" w:type="auto"/>
            <w:vAlign w:val="center"/>
            <w:hideMark/>
          </w:tcPr>
          <w:p w:rsidR="00000000" w:rsidRDefault="00000000">
            <w:r>
              <w:t>String</w:t>
            </w:r>
          </w:p>
        </w:tc>
        <w:tc>
          <w:tcPr>
            <w:tcW w:w="0" w:type="auto"/>
            <w:vAlign w:val="center"/>
            <w:hideMark/>
          </w:tcPr>
          <w:p w:rsidR="00000000" w:rsidRDefault="00000000">
            <w:r>
              <w:t xml:space="preserve">Maximum available loan notional value, unit in </w:t>
            </w:r>
            <w:r>
              <w:rPr>
                <w:rStyle w:val="HTML"/>
              </w:rPr>
              <w:t>USD</w:t>
            </w:r>
          </w:p>
        </w:tc>
      </w:tr>
      <w:tr w:rsidR="00000000">
        <w:trPr>
          <w:divId w:val="175387555"/>
          <w:tblCellSpacing w:w="15" w:type="dxa"/>
        </w:trPr>
        <w:tc>
          <w:tcPr>
            <w:tcW w:w="0" w:type="auto"/>
            <w:vAlign w:val="center"/>
            <w:hideMark/>
          </w:tcPr>
          <w:p w:rsidR="00000000" w:rsidRDefault="00000000">
            <w:r>
              <w:t>remainingQuota</w:t>
            </w:r>
          </w:p>
        </w:tc>
        <w:tc>
          <w:tcPr>
            <w:tcW w:w="0" w:type="auto"/>
            <w:vAlign w:val="center"/>
            <w:hideMark/>
          </w:tcPr>
          <w:p w:rsidR="00000000" w:rsidRDefault="00000000">
            <w:r>
              <w:t>String</w:t>
            </w:r>
          </w:p>
        </w:tc>
        <w:tc>
          <w:tcPr>
            <w:tcW w:w="0" w:type="auto"/>
            <w:vAlign w:val="center"/>
            <w:hideMark/>
          </w:tcPr>
          <w:p w:rsidR="00000000" w:rsidRDefault="00000000">
            <w:r>
              <w:t xml:space="preserve">Remaining quota, unit in </w:t>
            </w:r>
            <w:r>
              <w:rPr>
                <w:rStyle w:val="HTML"/>
              </w:rPr>
              <w:t>borrowCcy</w:t>
            </w:r>
          </w:p>
        </w:tc>
      </w:tr>
    </w:tbl>
    <w:p w:rsidR="00000000" w:rsidRDefault="00000000">
      <w:pPr>
        <w:pStyle w:val="3"/>
        <w:divId w:val="175387555"/>
      </w:pPr>
      <w:r>
        <w:t>POST / Adjust collateral</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POST /api/v5/finance/flexible-loan/adjust-collateral</w:t>
      </w:r>
    </w:p>
    <w:p w:rsidR="00000000" w:rsidRDefault="00000000">
      <w:pPr>
        <w:pStyle w:val="a5"/>
        <w:ind w:left="720" w:right="720"/>
        <w:divId w:val="312609150"/>
      </w:pPr>
      <w:r>
        <w:t>Request Example</w:t>
      </w:r>
    </w:p>
    <w:p w:rsidR="00000000" w:rsidRDefault="00000000">
      <w:pPr>
        <w:pStyle w:val="HTML0"/>
        <w:divId w:val="889346478"/>
        <w:rPr>
          <w:rStyle w:val="HTML"/>
        </w:rPr>
      </w:pPr>
      <w:r>
        <w:rPr>
          <w:rStyle w:val="HTML"/>
        </w:rPr>
        <w:t>POST /api/v5/finance/flexible-loan/max-loan</w:t>
      </w:r>
    </w:p>
    <w:p w:rsidR="00000000" w:rsidRDefault="00000000">
      <w:pPr>
        <w:pStyle w:val="HTML0"/>
        <w:divId w:val="889346478"/>
        <w:rPr>
          <w:rStyle w:val="HTML"/>
        </w:rPr>
      </w:pPr>
      <w:r>
        <w:rPr>
          <w:rStyle w:val="o"/>
        </w:rPr>
        <w:t>{</w:t>
      </w:r>
    </w:p>
    <w:p w:rsidR="00000000" w:rsidRDefault="00000000">
      <w:pPr>
        <w:pStyle w:val="HTML0"/>
        <w:divId w:val="889346478"/>
        <w:rPr>
          <w:rStyle w:val="HTML"/>
        </w:rPr>
      </w:pPr>
      <w:r>
        <w:rPr>
          <w:rStyle w:val="HTML"/>
        </w:rPr>
        <w:t xml:space="preserve">    </w:t>
      </w:r>
      <w:r>
        <w:rPr>
          <w:rStyle w:val="s2"/>
        </w:rPr>
        <w:t>"type"</w:t>
      </w:r>
      <w:r>
        <w:rPr>
          <w:rStyle w:val="HTML"/>
        </w:rPr>
        <w:t>:</w:t>
      </w:r>
      <w:r>
        <w:rPr>
          <w:rStyle w:val="s2"/>
        </w:rPr>
        <w:t>"add"</w:t>
      </w:r>
      <w:r>
        <w:rPr>
          <w:rStyle w:val="HTML"/>
        </w:rPr>
        <w:t>,</w:t>
      </w:r>
    </w:p>
    <w:p w:rsidR="00000000" w:rsidRDefault="00000000">
      <w:pPr>
        <w:pStyle w:val="HTML0"/>
        <w:divId w:val="889346478"/>
        <w:rPr>
          <w:rStyle w:val="HTML"/>
        </w:rPr>
      </w:pPr>
      <w:r>
        <w:rPr>
          <w:rStyle w:val="HTML"/>
        </w:rPr>
        <w:t xml:space="preserve">    </w:t>
      </w:r>
      <w:r>
        <w:rPr>
          <w:rStyle w:val="s2"/>
        </w:rPr>
        <w:t>"collateralCcy"</w:t>
      </w:r>
      <w:r>
        <w:rPr>
          <w:rStyle w:val="HTML"/>
        </w:rPr>
        <w:t xml:space="preserve">: </w:t>
      </w:r>
      <w:r>
        <w:rPr>
          <w:rStyle w:val="s2"/>
        </w:rPr>
        <w:t>"BTC"</w:t>
      </w:r>
      <w:r>
        <w:rPr>
          <w:rStyle w:val="HTML"/>
        </w:rPr>
        <w:t>,</w:t>
      </w:r>
    </w:p>
    <w:p w:rsidR="00000000" w:rsidRDefault="00000000">
      <w:pPr>
        <w:pStyle w:val="HTML0"/>
        <w:divId w:val="889346478"/>
        <w:rPr>
          <w:rStyle w:val="HTML"/>
        </w:rPr>
      </w:pPr>
      <w:r>
        <w:rPr>
          <w:rStyle w:val="HTML"/>
        </w:rPr>
        <w:t xml:space="preserve">    </w:t>
      </w:r>
      <w:r>
        <w:rPr>
          <w:rStyle w:val="s2"/>
        </w:rPr>
        <w:t>"collateralAmt"</w:t>
      </w:r>
      <w:r>
        <w:rPr>
          <w:rStyle w:val="HTML"/>
        </w:rPr>
        <w:t xml:space="preserve">: </w:t>
      </w:r>
      <w:r>
        <w:rPr>
          <w:rStyle w:val="s2"/>
        </w:rPr>
        <w:t>"0.1"</w:t>
      </w:r>
    </w:p>
    <w:p w:rsidR="00000000" w:rsidRDefault="00000000">
      <w:pPr>
        <w:pStyle w:val="HTML0"/>
        <w:divId w:val="889346478"/>
        <w:rPr>
          <w:rStyle w:val="HTML"/>
        </w:rPr>
      </w:pPr>
      <w:r>
        <w:rPr>
          <w:rStyle w:val="o"/>
        </w:rPr>
        <w:t>}</w:t>
      </w:r>
    </w:p>
    <w:p w:rsidR="00000000" w:rsidRDefault="00000000">
      <w:pPr>
        <w:pStyle w:val="HTML0"/>
        <w:divId w:val="889346478"/>
        <w:rPr>
          <w:rStyle w:val="HTML"/>
        </w:rPr>
      </w:pPr>
    </w:p>
    <w:p w:rsidR="00000000" w:rsidRDefault="00000000">
      <w:pPr>
        <w:pStyle w:val="HTML0"/>
        <w:divId w:val="394738015"/>
        <w:rPr>
          <w:rStyle w:val="HTML"/>
          <w:vanish/>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780"/>
        <w:gridCol w:w="1058"/>
        <w:gridCol w:w="3555"/>
      </w:tblGrid>
      <w:tr w:rsidR="00000000">
        <w:trPr>
          <w:divId w:val="175387555"/>
          <w:tblHeader/>
          <w:tblCellSpacing w:w="15" w:type="dxa"/>
        </w:trPr>
        <w:tc>
          <w:tcPr>
            <w:tcW w:w="0" w:type="auto"/>
            <w:vAlign w:val="center"/>
            <w:hideMark/>
          </w:tcPr>
          <w:p w:rsidR="00000000" w:rsidRDefault="00000000">
            <w:pPr>
              <w:rPr>
                <w:b/>
                <w:bCs/>
              </w:rPr>
            </w:pPr>
            <w:r>
              <w:rPr>
                <w:rStyle w:val="a6"/>
              </w:rPr>
              <w:t>Parameters</w:t>
            </w:r>
          </w:p>
        </w:tc>
        <w:tc>
          <w:tcPr>
            <w:tcW w:w="0" w:type="auto"/>
            <w:vAlign w:val="center"/>
            <w:hideMark/>
          </w:tcPr>
          <w:p w:rsidR="00000000" w:rsidRDefault="00000000">
            <w:pPr>
              <w:rPr>
                <w:b/>
                <w:bCs/>
              </w:rPr>
            </w:pPr>
            <w:r>
              <w:rPr>
                <w:rStyle w:val="a6"/>
              </w:rPr>
              <w:t>Types</w:t>
            </w:r>
          </w:p>
        </w:tc>
        <w:tc>
          <w:tcPr>
            <w:tcW w:w="0" w:type="auto"/>
            <w:vAlign w:val="center"/>
            <w:hideMark/>
          </w:tcPr>
          <w:p w:rsidR="00000000" w:rsidRDefault="00000000">
            <w:pPr>
              <w:rPr>
                <w:b/>
                <w:bCs/>
              </w:rPr>
            </w:pPr>
            <w:r>
              <w:rPr>
                <w:rStyle w:val="a6"/>
              </w:rPr>
              <w:t>Required</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Operation type</w:t>
            </w:r>
            <w:r>
              <w:br/>
            </w:r>
            <w:r>
              <w:rPr>
                <w:rStyle w:val="HTML"/>
              </w:rPr>
              <w:t>add</w:t>
            </w:r>
            <w:r>
              <w:t>: Add collateral</w:t>
            </w:r>
            <w:r>
              <w:br/>
            </w:r>
            <w:r>
              <w:rPr>
                <w:rStyle w:val="HTML"/>
              </w:rPr>
              <w:t>reduce</w:t>
            </w:r>
            <w:r>
              <w:t>: Reduce collateral</w:t>
            </w:r>
          </w:p>
        </w:tc>
      </w:tr>
      <w:tr w:rsidR="00000000">
        <w:trPr>
          <w:divId w:val="175387555"/>
          <w:tblCellSpacing w:w="15" w:type="dxa"/>
        </w:trPr>
        <w:tc>
          <w:tcPr>
            <w:tcW w:w="0" w:type="auto"/>
            <w:vAlign w:val="center"/>
            <w:hideMark/>
          </w:tcPr>
          <w:p w:rsidR="00000000" w:rsidRDefault="00000000">
            <w:r>
              <w:t>collateralCcy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Collateral currency, e.g. </w:t>
            </w:r>
            <w:r>
              <w:rPr>
                <w:rStyle w:val="HTML"/>
              </w:rPr>
              <w:t>BTC</w:t>
            </w:r>
          </w:p>
        </w:tc>
      </w:tr>
      <w:tr w:rsidR="00000000">
        <w:trPr>
          <w:divId w:val="175387555"/>
          <w:tblCellSpacing w:w="15" w:type="dxa"/>
        </w:trPr>
        <w:tc>
          <w:tcPr>
            <w:tcW w:w="0" w:type="auto"/>
            <w:vAlign w:val="center"/>
            <w:hideMark/>
          </w:tcPr>
          <w:p w:rsidR="00000000" w:rsidRDefault="00000000">
            <w:r>
              <w:t>collateralAmt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Collateral amount</w:t>
            </w:r>
          </w:p>
        </w:tc>
      </w:tr>
    </w:tbl>
    <w:p w:rsidR="00000000" w:rsidRDefault="00000000">
      <w:pPr>
        <w:pStyle w:val="a5"/>
        <w:ind w:left="720" w:right="720"/>
        <w:divId w:val="1872453599"/>
      </w:pPr>
      <w:r>
        <w:t>Response Example</w:t>
      </w:r>
    </w:p>
    <w:p w:rsidR="00000000" w:rsidRDefault="00000000">
      <w:pPr>
        <w:pStyle w:val="HTML0"/>
        <w:divId w:val="152575701"/>
        <w:rPr>
          <w:rStyle w:val="w"/>
        </w:rPr>
      </w:pPr>
      <w:r>
        <w:rPr>
          <w:rStyle w:val="p"/>
        </w:rPr>
        <w:t>{</w:t>
      </w:r>
    </w:p>
    <w:p w:rsidR="00000000" w:rsidRDefault="00000000">
      <w:pPr>
        <w:pStyle w:val="HTML0"/>
        <w:divId w:val="152575701"/>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52575701"/>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52575701"/>
        <w:rPr>
          <w:rStyle w:val="w"/>
        </w:rPr>
      </w:pPr>
      <w:r>
        <w:rPr>
          <w:rStyle w:val="w"/>
        </w:rPr>
        <w:t xml:space="preserve">    </w:t>
      </w:r>
      <w:r>
        <w:rPr>
          <w:rStyle w:val="p"/>
        </w:rPr>
        <w:t>],</w:t>
      </w:r>
    </w:p>
    <w:p w:rsidR="00000000" w:rsidRDefault="00000000">
      <w:pPr>
        <w:pStyle w:val="HTML0"/>
        <w:divId w:val="152575701"/>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52575701"/>
        <w:rPr>
          <w:rStyle w:val="w"/>
        </w:rPr>
      </w:pPr>
      <w:r>
        <w:rPr>
          <w:rStyle w:val="p"/>
        </w:rPr>
        <w:t>}</w:t>
      </w:r>
    </w:p>
    <w:p w:rsidR="00000000" w:rsidRDefault="00000000">
      <w:pPr>
        <w:pStyle w:val="4"/>
        <w:divId w:val="175387555"/>
      </w:pPr>
      <w:r>
        <w:t>Response Parameters</w:t>
      </w:r>
    </w:p>
    <w:p w:rsidR="00000000" w:rsidRDefault="00000000">
      <w:pPr>
        <w:pStyle w:val="a5"/>
        <w:divId w:val="175387555"/>
      </w:pPr>
      <w:r>
        <w:t xml:space="preserve">code = </w:t>
      </w:r>
      <w:r>
        <w:rPr>
          <w:rStyle w:val="HTML"/>
        </w:rPr>
        <w:t>0</w:t>
      </w:r>
      <w:r>
        <w:t xml:space="preserve"> means your request has been accepted (It doesn't mean the request has been successfully handled.)</w:t>
      </w:r>
    </w:p>
    <w:p w:rsidR="00000000" w:rsidRDefault="00000000">
      <w:pPr>
        <w:pStyle w:val="3"/>
        <w:divId w:val="175387555"/>
      </w:pPr>
      <w:r>
        <w:t>GET / Loan info</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/api/v5/finance/flexible-loan/loan-info</w:t>
      </w:r>
    </w:p>
    <w:p w:rsidR="00000000" w:rsidRDefault="00000000">
      <w:pPr>
        <w:pStyle w:val="a5"/>
        <w:ind w:left="720" w:right="720"/>
        <w:divId w:val="1878615066"/>
      </w:pPr>
      <w:r>
        <w:t>Request Example</w:t>
      </w:r>
    </w:p>
    <w:p w:rsidR="00000000" w:rsidRDefault="00000000">
      <w:pPr>
        <w:pStyle w:val="HTML0"/>
        <w:divId w:val="1542211591"/>
        <w:rPr>
          <w:rStyle w:val="HTML"/>
        </w:rPr>
      </w:pPr>
      <w:r>
        <w:rPr>
          <w:rStyle w:val="HTML"/>
        </w:rPr>
        <w:t>GET /api/v5/finance/flexible-loan/loan-info</w:t>
      </w:r>
    </w:p>
    <w:p w:rsidR="00000000" w:rsidRDefault="00000000">
      <w:pPr>
        <w:pStyle w:val="HTML0"/>
        <w:divId w:val="1403211615"/>
        <w:rPr>
          <w:rStyle w:val="HTML"/>
          <w:vanish/>
        </w:rPr>
      </w:pPr>
    </w:p>
    <w:p w:rsidR="00000000" w:rsidRDefault="00000000">
      <w:pPr>
        <w:pStyle w:val="a5"/>
        <w:ind w:left="720" w:right="720"/>
        <w:divId w:val="185753634"/>
      </w:pPr>
      <w:r>
        <w:t>Response Example</w:t>
      </w:r>
    </w:p>
    <w:p w:rsidR="00000000" w:rsidRDefault="00000000">
      <w:pPr>
        <w:pStyle w:val="HTML0"/>
        <w:divId w:val="553465618"/>
        <w:rPr>
          <w:rStyle w:val="w"/>
        </w:rPr>
      </w:pPr>
      <w:r>
        <w:rPr>
          <w:rStyle w:val="p"/>
        </w:rPr>
        <w:t>{</w:t>
      </w:r>
    </w:p>
    <w:p w:rsidR="00000000" w:rsidRDefault="00000000">
      <w:pPr>
        <w:pStyle w:val="HTML0"/>
        <w:divId w:val="553465618"/>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553465618"/>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553465618"/>
        <w:rPr>
          <w:rStyle w:val="w"/>
        </w:rPr>
      </w:pPr>
      <w:r>
        <w:rPr>
          <w:rStyle w:val="w"/>
        </w:rPr>
        <w:t xml:space="preserve">        </w:t>
      </w:r>
      <w:r>
        <w:rPr>
          <w:rStyle w:val="p"/>
        </w:rPr>
        <w:t>{</w:t>
      </w:r>
    </w:p>
    <w:p w:rsidR="00000000" w:rsidRDefault="00000000">
      <w:pPr>
        <w:pStyle w:val="HTML0"/>
        <w:divId w:val="553465618"/>
        <w:rPr>
          <w:rStyle w:val="w"/>
        </w:rPr>
      </w:pPr>
      <w:r>
        <w:rPr>
          <w:rStyle w:val="w"/>
        </w:rPr>
        <w:t xml:space="preserve">            </w:t>
      </w:r>
      <w:r>
        <w:rPr>
          <w:rStyle w:val="nl"/>
        </w:rPr>
        <w:t>"collateralData"</w:t>
      </w:r>
      <w:r>
        <w:rPr>
          <w:rStyle w:val="p"/>
        </w:rPr>
        <w:t>:</w:t>
      </w:r>
      <w:r>
        <w:rPr>
          <w:rStyle w:val="w"/>
        </w:rPr>
        <w:t xml:space="preserve"> </w:t>
      </w:r>
      <w:r>
        <w:rPr>
          <w:rStyle w:val="p"/>
        </w:rPr>
        <w:t>[</w:t>
      </w:r>
    </w:p>
    <w:p w:rsidR="00000000" w:rsidRDefault="00000000">
      <w:pPr>
        <w:pStyle w:val="HTML0"/>
        <w:divId w:val="553465618"/>
        <w:rPr>
          <w:rStyle w:val="w"/>
        </w:rPr>
      </w:pPr>
      <w:r>
        <w:rPr>
          <w:rStyle w:val="w"/>
        </w:rPr>
        <w:t xml:space="preserve">                </w:t>
      </w:r>
      <w:r>
        <w:rPr>
          <w:rStyle w:val="p"/>
        </w:rPr>
        <w:t>{</w:t>
      </w:r>
    </w:p>
    <w:p w:rsidR="00000000" w:rsidRDefault="00000000">
      <w:pPr>
        <w:pStyle w:val="HTML0"/>
        <w:divId w:val="553465618"/>
        <w:rPr>
          <w:rStyle w:val="w"/>
        </w:rPr>
      </w:pPr>
      <w:r>
        <w:rPr>
          <w:rStyle w:val="w"/>
        </w:rPr>
        <w:t xml:space="preserve">                    </w:t>
      </w:r>
      <w:r>
        <w:rPr>
          <w:rStyle w:val="nl"/>
        </w:rPr>
        <w:t>"amt"</w:t>
      </w:r>
      <w:r>
        <w:rPr>
          <w:rStyle w:val="p"/>
        </w:rPr>
        <w:t>:</w:t>
      </w:r>
      <w:r>
        <w:rPr>
          <w:rStyle w:val="w"/>
        </w:rPr>
        <w:t xml:space="preserve"> </w:t>
      </w:r>
      <w:r>
        <w:rPr>
          <w:rStyle w:val="s2"/>
        </w:rPr>
        <w:t>"0.0000097"</w:t>
      </w:r>
      <w:r>
        <w:rPr>
          <w:rStyle w:val="p"/>
        </w:rPr>
        <w:t>,</w:t>
      </w:r>
    </w:p>
    <w:p w:rsidR="00000000" w:rsidRDefault="00000000">
      <w:pPr>
        <w:pStyle w:val="HTML0"/>
        <w:divId w:val="553465618"/>
        <w:rPr>
          <w:rStyle w:val="w"/>
        </w:rPr>
      </w:pPr>
      <w:r>
        <w:rPr>
          <w:rStyle w:val="w"/>
        </w:rPr>
        <w:t xml:space="preserve">                    </w:t>
      </w:r>
      <w:r>
        <w:rPr>
          <w:rStyle w:val="nl"/>
        </w:rPr>
        <w:t>"ccy"</w:t>
      </w:r>
      <w:r>
        <w:rPr>
          <w:rStyle w:val="p"/>
        </w:rPr>
        <w:t>:</w:t>
      </w:r>
      <w:r>
        <w:rPr>
          <w:rStyle w:val="w"/>
        </w:rPr>
        <w:t xml:space="preserve"> </w:t>
      </w:r>
      <w:r>
        <w:rPr>
          <w:rStyle w:val="s2"/>
        </w:rPr>
        <w:t>"COMP"</w:t>
      </w:r>
    </w:p>
    <w:p w:rsidR="00000000" w:rsidRDefault="00000000">
      <w:pPr>
        <w:pStyle w:val="HTML0"/>
        <w:divId w:val="553465618"/>
        <w:rPr>
          <w:rStyle w:val="w"/>
        </w:rPr>
      </w:pPr>
      <w:r>
        <w:rPr>
          <w:rStyle w:val="w"/>
        </w:rPr>
        <w:t xml:space="preserve">                </w:t>
      </w:r>
      <w:r>
        <w:rPr>
          <w:rStyle w:val="p"/>
        </w:rPr>
        <w:t>},</w:t>
      </w:r>
    </w:p>
    <w:p w:rsidR="00000000" w:rsidRDefault="00000000">
      <w:pPr>
        <w:pStyle w:val="HTML0"/>
        <w:divId w:val="553465618"/>
        <w:rPr>
          <w:rStyle w:val="w"/>
        </w:rPr>
      </w:pPr>
      <w:r>
        <w:rPr>
          <w:rStyle w:val="w"/>
        </w:rPr>
        <w:t xml:space="preserve">                </w:t>
      </w:r>
      <w:r>
        <w:rPr>
          <w:rStyle w:val="p"/>
        </w:rPr>
        <w:t>{</w:t>
      </w:r>
    </w:p>
    <w:p w:rsidR="00000000" w:rsidRDefault="00000000">
      <w:pPr>
        <w:pStyle w:val="HTML0"/>
        <w:divId w:val="553465618"/>
        <w:rPr>
          <w:rStyle w:val="w"/>
        </w:rPr>
      </w:pPr>
      <w:r>
        <w:rPr>
          <w:rStyle w:val="w"/>
        </w:rPr>
        <w:t xml:space="preserve">                    </w:t>
      </w:r>
      <w:r>
        <w:rPr>
          <w:rStyle w:val="nl"/>
        </w:rPr>
        <w:t>"amt"</w:t>
      </w:r>
      <w:r>
        <w:rPr>
          <w:rStyle w:val="p"/>
        </w:rPr>
        <w:t>:</w:t>
      </w:r>
      <w:r>
        <w:rPr>
          <w:rStyle w:val="w"/>
        </w:rPr>
        <w:t xml:space="preserve"> </w:t>
      </w:r>
      <w:r>
        <w:rPr>
          <w:rStyle w:val="s2"/>
        </w:rPr>
        <w:t>"0.78"</w:t>
      </w:r>
      <w:r>
        <w:rPr>
          <w:rStyle w:val="p"/>
        </w:rPr>
        <w:t>,</w:t>
      </w:r>
    </w:p>
    <w:p w:rsidR="00000000" w:rsidRDefault="00000000">
      <w:pPr>
        <w:pStyle w:val="HTML0"/>
        <w:divId w:val="553465618"/>
        <w:rPr>
          <w:rStyle w:val="w"/>
        </w:rPr>
      </w:pPr>
      <w:r>
        <w:rPr>
          <w:rStyle w:val="w"/>
        </w:rPr>
        <w:t xml:space="preserve">                    </w:t>
      </w:r>
      <w:r>
        <w:rPr>
          <w:rStyle w:val="nl"/>
        </w:rPr>
        <w:t>"ccy"</w:t>
      </w:r>
      <w:r>
        <w:rPr>
          <w:rStyle w:val="p"/>
        </w:rPr>
        <w:t>:</w:t>
      </w:r>
      <w:r>
        <w:rPr>
          <w:rStyle w:val="w"/>
        </w:rPr>
        <w:t xml:space="preserve"> </w:t>
      </w:r>
      <w:r>
        <w:rPr>
          <w:rStyle w:val="s2"/>
        </w:rPr>
        <w:t>"STX"</w:t>
      </w:r>
    </w:p>
    <w:p w:rsidR="00000000" w:rsidRDefault="00000000">
      <w:pPr>
        <w:pStyle w:val="HTML0"/>
        <w:divId w:val="553465618"/>
        <w:rPr>
          <w:rStyle w:val="w"/>
        </w:rPr>
      </w:pPr>
      <w:r>
        <w:rPr>
          <w:rStyle w:val="w"/>
        </w:rPr>
        <w:t xml:space="preserve">                </w:t>
      </w:r>
      <w:r>
        <w:rPr>
          <w:rStyle w:val="p"/>
        </w:rPr>
        <w:t>},</w:t>
      </w:r>
    </w:p>
    <w:p w:rsidR="00000000" w:rsidRDefault="00000000">
      <w:pPr>
        <w:pStyle w:val="HTML0"/>
        <w:divId w:val="553465618"/>
        <w:rPr>
          <w:rStyle w:val="w"/>
        </w:rPr>
      </w:pPr>
      <w:r>
        <w:rPr>
          <w:rStyle w:val="w"/>
        </w:rPr>
        <w:t xml:space="preserve">                </w:t>
      </w:r>
      <w:r>
        <w:rPr>
          <w:rStyle w:val="p"/>
        </w:rPr>
        <w:t>{</w:t>
      </w:r>
    </w:p>
    <w:p w:rsidR="00000000" w:rsidRDefault="00000000">
      <w:pPr>
        <w:pStyle w:val="HTML0"/>
        <w:divId w:val="553465618"/>
        <w:rPr>
          <w:rStyle w:val="w"/>
        </w:rPr>
      </w:pPr>
      <w:r>
        <w:rPr>
          <w:rStyle w:val="w"/>
        </w:rPr>
        <w:t xml:space="preserve">                    </w:t>
      </w:r>
      <w:r>
        <w:rPr>
          <w:rStyle w:val="nl"/>
        </w:rPr>
        <w:t>"amt"</w:t>
      </w:r>
      <w:r>
        <w:rPr>
          <w:rStyle w:val="p"/>
        </w:rPr>
        <w:t>:</w:t>
      </w:r>
      <w:r>
        <w:rPr>
          <w:rStyle w:val="w"/>
        </w:rPr>
        <w:t xml:space="preserve"> </w:t>
      </w:r>
      <w:r>
        <w:rPr>
          <w:rStyle w:val="s2"/>
        </w:rPr>
        <w:t>"0.001"</w:t>
      </w:r>
      <w:r>
        <w:rPr>
          <w:rStyle w:val="p"/>
        </w:rPr>
        <w:t>,</w:t>
      </w:r>
    </w:p>
    <w:p w:rsidR="00000000" w:rsidRDefault="00000000">
      <w:pPr>
        <w:pStyle w:val="HTML0"/>
        <w:divId w:val="553465618"/>
        <w:rPr>
          <w:rStyle w:val="w"/>
        </w:rPr>
      </w:pPr>
      <w:r>
        <w:rPr>
          <w:rStyle w:val="w"/>
        </w:rPr>
        <w:t xml:space="preserve">                    </w:t>
      </w:r>
      <w:r>
        <w:rPr>
          <w:rStyle w:val="nl"/>
        </w:rPr>
        <w:t>"ccy"</w:t>
      </w:r>
      <w:r>
        <w:rPr>
          <w:rStyle w:val="p"/>
        </w:rPr>
        <w:t>:</w:t>
      </w:r>
      <w:r>
        <w:rPr>
          <w:rStyle w:val="w"/>
        </w:rPr>
        <w:t xml:space="preserve"> </w:t>
      </w:r>
      <w:r>
        <w:rPr>
          <w:rStyle w:val="s2"/>
        </w:rPr>
        <w:t>"DOT"</w:t>
      </w:r>
    </w:p>
    <w:p w:rsidR="00000000" w:rsidRDefault="00000000">
      <w:pPr>
        <w:pStyle w:val="HTML0"/>
        <w:divId w:val="553465618"/>
        <w:rPr>
          <w:rStyle w:val="w"/>
        </w:rPr>
      </w:pPr>
      <w:r>
        <w:rPr>
          <w:rStyle w:val="w"/>
        </w:rPr>
        <w:t xml:space="preserve">                </w:t>
      </w:r>
      <w:r>
        <w:rPr>
          <w:rStyle w:val="p"/>
        </w:rPr>
        <w:t>},</w:t>
      </w:r>
    </w:p>
    <w:p w:rsidR="00000000" w:rsidRDefault="00000000">
      <w:pPr>
        <w:pStyle w:val="HTML0"/>
        <w:divId w:val="553465618"/>
        <w:rPr>
          <w:rStyle w:val="w"/>
        </w:rPr>
      </w:pPr>
      <w:r>
        <w:rPr>
          <w:rStyle w:val="w"/>
        </w:rPr>
        <w:t xml:space="preserve">                </w:t>
      </w:r>
      <w:r>
        <w:rPr>
          <w:rStyle w:val="p"/>
        </w:rPr>
        <w:t>{</w:t>
      </w:r>
    </w:p>
    <w:p w:rsidR="00000000" w:rsidRDefault="00000000">
      <w:pPr>
        <w:pStyle w:val="HTML0"/>
        <w:divId w:val="553465618"/>
        <w:rPr>
          <w:rStyle w:val="w"/>
        </w:rPr>
      </w:pPr>
      <w:r>
        <w:rPr>
          <w:rStyle w:val="w"/>
        </w:rPr>
        <w:t xml:space="preserve">                    </w:t>
      </w:r>
      <w:r>
        <w:rPr>
          <w:rStyle w:val="nl"/>
        </w:rPr>
        <w:t>"amt"</w:t>
      </w:r>
      <w:r>
        <w:rPr>
          <w:rStyle w:val="p"/>
        </w:rPr>
        <w:t>:</w:t>
      </w:r>
      <w:r>
        <w:rPr>
          <w:rStyle w:val="w"/>
        </w:rPr>
        <w:t xml:space="preserve"> </w:t>
      </w:r>
      <w:r>
        <w:rPr>
          <w:rStyle w:val="s2"/>
        </w:rPr>
        <w:t>"0.05357864"</w:t>
      </w:r>
      <w:r>
        <w:rPr>
          <w:rStyle w:val="p"/>
        </w:rPr>
        <w:t>,</w:t>
      </w:r>
    </w:p>
    <w:p w:rsidR="00000000" w:rsidRDefault="00000000">
      <w:pPr>
        <w:pStyle w:val="HTML0"/>
        <w:divId w:val="553465618"/>
        <w:rPr>
          <w:rStyle w:val="w"/>
        </w:rPr>
      </w:pPr>
      <w:r>
        <w:rPr>
          <w:rStyle w:val="w"/>
        </w:rPr>
        <w:t xml:space="preserve">                    </w:t>
      </w:r>
      <w:r>
        <w:rPr>
          <w:rStyle w:val="nl"/>
        </w:rPr>
        <w:t>"ccy"</w:t>
      </w:r>
      <w:r>
        <w:rPr>
          <w:rStyle w:val="p"/>
        </w:rPr>
        <w:t>:</w:t>
      </w:r>
      <w:r>
        <w:rPr>
          <w:rStyle w:val="w"/>
        </w:rPr>
        <w:t xml:space="preserve"> </w:t>
      </w:r>
      <w:r>
        <w:rPr>
          <w:rStyle w:val="s2"/>
        </w:rPr>
        <w:t>"LUNA"</w:t>
      </w:r>
    </w:p>
    <w:p w:rsidR="00000000" w:rsidRDefault="00000000">
      <w:pPr>
        <w:pStyle w:val="HTML0"/>
        <w:divId w:val="553465618"/>
        <w:rPr>
          <w:rStyle w:val="w"/>
        </w:rPr>
      </w:pPr>
      <w:r>
        <w:rPr>
          <w:rStyle w:val="w"/>
        </w:rPr>
        <w:t xml:space="preserve">                </w:t>
      </w:r>
      <w:r>
        <w:rPr>
          <w:rStyle w:val="p"/>
        </w:rPr>
        <w:t>}</w:t>
      </w:r>
    </w:p>
    <w:p w:rsidR="00000000" w:rsidRDefault="00000000">
      <w:pPr>
        <w:pStyle w:val="HTML0"/>
        <w:divId w:val="553465618"/>
        <w:rPr>
          <w:rStyle w:val="w"/>
        </w:rPr>
      </w:pPr>
      <w:r>
        <w:rPr>
          <w:rStyle w:val="w"/>
        </w:rPr>
        <w:t xml:space="preserve">            </w:t>
      </w:r>
      <w:r>
        <w:rPr>
          <w:rStyle w:val="p"/>
        </w:rPr>
        <w:t>],</w:t>
      </w:r>
    </w:p>
    <w:p w:rsidR="00000000" w:rsidRDefault="00000000">
      <w:pPr>
        <w:pStyle w:val="HTML0"/>
        <w:divId w:val="553465618"/>
        <w:rPr>
          <w:rStyle w:val="w"/>
        </w:rPr>
      </w:pPr>
      <w:r>
        <w:rPr>
          <w:rStyle w:val="w"/>
        </w:rPr>
        <w:t xml:space="preserve">            </w:t>
      </w:r>
      <w:r>
        <w:rPr>
          <w:rStyle w:val="nl"/>
        </w:rPr>
        <w:t>"collateralNotionalUsd"</w:t>
      </w:r>
      <w:r>
        <w:rPr>
          <w:rStyle w:val="p"/>
        </w:rPr>
        <w:t>:</w:t>
      </w:r>
      <w:r>
        <w:rPr>
          <w:rStyle w:val="w"/>
        </w:rPr>
        <w:t xml:space="preserve"> </w:t>
      </w:r>
      <w:r>
        <w:rPr>
          <w:rStyle w:val="s2"/>
        </w:rPr>
        <w:t>"1.5078763"</w:t>
      </w:r>
      <w:r>
        <w:rPr>
          <w:rStyle w:val="p"/>
        </w:rPr>
        <w:t>,</w:t>
      </w:r>
    </w:p>
    <w:p w:rsidR="00000000" w:rsidRDefault="00000000">
      <w:pPr>
        <w:pStyle w:val="HTML0"/>
        <w:divId w:val="553465618"/>
        <w:rPr>
          <w:rStyle w:val="w"/>
        </w:rPr>
      </w:pPr>
      <w:r>
        <w:rPr>
          <w:rStyle w:val="w"/>
        </w:rPr>
        <w:t xml:space="preserve">            </w:t>
      </w:r>
      <w:r>
        <w:rPr>
          <w:rStyle w:val="nl"/>
        </w:rPr>
        <w:t>"curLTV"</w:t>
      </w:r>
      <w:r>
        <w:rPr>
          <w:rStyle w:val="p"/>
        </w:rPr>
        <w:t>:</w:t>
      </w:r>
      <w:r>
        <w:rPr>
          <w:rStyle w:val="w"/>
        </w:rPr>
        <w:t xml:space="preserve"> </w:t>
      </w:r>
      <w:r>
        <w:rPr>
          <w:rStyle w:val="s2"/>
        </w:rPr>
        <w:t>"0.5742"</w:t>
      </w:r>
      <w:r>
        <w:rPr>
          <w:rStyle w:val="p"/>
        </w:rPr>
        <w:t>,</w:t>
      </w:r>
    </w:p>
    <w:p w:rsidR="00000000" w:rsidRDefault="00000000">
      <w:pPr>
        <w:pStyle w:val="HTML0"/>
        <w:divId w:val="553465618"/>
        <w:rPr>
          <w:rStyle w:val="w"/>
        </w:rPr>
      </w:pPr>
      <w:r>
        <w:rPr>
          <w:rStyle w:val="w"/>
        </w:rPr>
        <w:t xml:space="preserve">            </w:t>
      </w:r>
      <w:r>
        <w:rPr>
          <w:rStyle w:val="nl"/>
        </w:rPr>
        <w:t>"liqLTV"</w:t>
      </w:r>
      <w:r>
        <w:rPr>
          <w:rStyle w:val="p"/>
        </w:rPr>
        <w:t>:</w:t>
      </w:r>
      <w:r>
        <w:rPr>
          <w:rStyle w:val="w"/>
        </w:rPr>
        <w:t xml:space="preserve"> </w:t>
      </w:r>
      <w:r>
        <w:rPr>
          <w:rStyle w:val="s2"/>
        </w:rPr>
        <w:t>"0.8374"</w:t>
      </w:r>
      <w:r>
        <w:rPr>
          <w:rStyle w:val="p"/>
        </w:rPr>
        <w:t>,</w:t>
      </w:r>
    </w:p>
    <w:p w:rsidR="00000000" w:rsidRDefault="00000000">
      <w:pPr>
        <w:pStyle w:val="HTML0"/>
        <w:divId w:val="553465618"/>
        <w:rPr>
          <w:rStyle w:val="w"/>
        </w:rPr>
      </w:pPr>
      <w:r>
        <w:rPr>
          <w:rStyle w:val="w"/>
        </w:rPr>
        <w:t xml:space="preserve">            </w:t>
      </w:r>
      <w:r>
        <w:rPr>
          <w:rStyle w:val="nl"/>
        </w:rPr>
        <w:t>"loanData"</w:t>
      </w:r>
      <w:r>
        <w:rPr>
          <w:rStyle w:val="p"/>
        </w:rPr>
        <w:t>:</w:t>
      </w:r>
      <w:r>
        <w:rPr>
          <w:rStyle w:val="w"/>
        </w:rPr>
        <w:t xml:space="preserve"> </w:t>
      </w:r>
      <w:r>
        <w:rPr>
          <w:rStyle w:val="p"/>
        </w:rPr>
        <w:t>[</w:t>
      </w:r>
    </w:p>
    <w:p w:rsidR="00000000" w:rsidRDefault="00000000">
      <w:pPr>
        <w:pStyle w:val="HTML0"/>
        <w:divId w:val="553465618"/>
        <w:rPr>
          <w:rStyle w:val="w"/>
        </w:rPr>
      </w:pPr>
      <w:r>
        <w:rPr>
          <w:rStyle w:val="w"/>
        </w:rPr>
        <w:t xml:space="preserve">                </w:t>
      </w:r>
      <w:r>
        <w:rPr>
          <w:rStyle w:val="p"/>
        </w:rPr>
        <w:t>{</w:t>
      </w:r>
    </w:p>
    <w:p w:rsidR="00000000" w:rsidRDefault="00000000">
      <w:pPr>
        <w:pStyle w:val="HTML0"/>
        <w:divId w:val="553465618"/>
        <w:rPr>
          <w:rStyle w:val="w"/>
        </w:rPr>
      </w:pPr>
      <w:r>
        <w:rPr>
          <w:rStyle w:val="w"/>
        </w:rPr>
        <w:t xml:space="preserve">                    </w:t>
      </w:r>
      <w:r>
        <w:rPr>
          <w:rStyle w:val="nl"/>
        </w:rPr>
        <w:t>"amt"</w:t>
      </w:r>
      <w:r>
        <w:rPr>
          <w:rStyle w:val="p"/>
        </w:rPr>
        <w:t>:</w:t>
      </w:r>
      <w:r>
        <w:rPr>
          <w:rStyle w:val="w"/>
        </w:rPr>
        <w:t xml:space="preserve"> </w:t>
      </w:r>
      <w:r>
        <w:rPr>
          <w:rStyle w:val="s2"/>
        </w:rPr>
        <w:t>"0.86590608"</w:t>
      </w:r>
      <w:r>
        <w:rPr>
          <w:rStyle w:val="p"/>
        </w:rPr>
        <w:t>,</w:t>
      </w:r>
    </w:p>
    <w:p w:rsidR="00000000" w:rsidRDefault="00000000">
      <w:pPr>
        <w:pStyle w:val="HTML0"/>
        <w:divId w:val="553465618"/>
        <w:rPr>
          <w:rStyle w:val="w"/>
        </w:rPr>
      </w:pPr>
      <w:r>
        <w:rPr>
          <w:rStyle w:val="w"/>
        </w:rPr>
        <w:t xml:space="preserve">                    </w:t>
      </w:r>
      <w:r>
        <w:rPr>
          <w:rStyle w:val="nl"/>
        </w:rPr>
        <w:t>"ccy"</w:t>
      </w:r>
      <w:r>
        <w:rPr>
          <w:rStyle w:val="p"/>
        </w:rPr>
        <w:t>:</w:t>
      </w:r>
      <w:r>
        <w:rPr>
          <w:rStyle w:val="w"/>
        </w:rPr>
        <w:t xml:space="preserve"> </w:t>
      </w:r>
      <w:r>
        <w:rPr>
          <w:rStyle w:val="s2"/>
        </w:rPr>
        <w:t>"USDC"</w:t>
      </w:r>
    </w:p>
    <w:p w:rsidR="00000000" w:rsidRDefault="00000000">
      <w:pPr>
        <w:pStyle w:val="HTML0"/>
        <w:divId w:val="553465618"/>
        <w:rPr>
          <w:rStyle w:val="w"/>
        </w:rPr>
      </w:pPr>
      <w:r>
        <w:rPr>
          <w:rStyle w:val="w"/>
        </w:rPr>
        <w:t xml:space="preserve">                </w:t>
      </w:r>
      <w:r>
        <w:rPr>
          <w:rStyle w:val="p"/>
        </w:rPr>
        <w:t>}</w:t>
      </w:r>
    </w:p>
    <w:p w:rsidR="00000000" w:rsidRDefault="00000000">
      <w:pPr>
        <w:pStyle w:val="HTML0"/>
        <w:divId w:val="553465618"/>
        <w:rPr>
          <w:rStyle w:val="w"/>
        </w:rPr>
      </w:pPr>
      <w:r>
        <w:rPr>
          <w:rStyle w:val="w"/>
        </w:rPr>
        <w:t xml:space="preserve">            </w:t>
      </w:r>
      <w:r>
        <w:rPr>
          <w:rStyle w:val="p"/>
        </w:rPr>
        <w:t>],</w:t>
      </w:r>
    </w:p>
    <w:p w:rsidR="00000000" w:rsidRDefault="00000000">
      <w:pPr>
        <w:pStyle w:val="HTML0"/>
        <w:divId w:val="553465618"/>
        <w:rPr>
          <w:rStyle w:val="w"/>
        </w:rPr>
      </w:pPr>
      <w:r>
        <w:rPr>
          <w:rStyle w:val="w"/>
        </w:rPr>
        <w:t xml:space="preserve">            </w:t>
      </w:r>
      <w:r>
        <w:rPr>
          <w:rStyle w:val="nl"/>
        </w:rPr>
        <w:t>"loanNotionalUsd"</w:t>
      </w:r>
      <w:r>
        <w:rPr>
          <w:rStyle w:val="p"/>
        </w:rPr>
        <w:t>:</w:t>
      </w:r>
      <w:r>
        <w:rPr>
          <w:rStyle w:val="w"/>
        </w:rPr>
        <w:t xml:space="preserve"> </w:t>
      </w:r>
      <w:r>
        <w:rPr>
          <w:rStyle w:val="s2"/>
        </w:rPr>
        <w:t>"0.8661285"</w:t>
      </w:r>
      <w:r>
        <w:rPr>
          <w:rStyle w:val="p"/>
        </w:rPr>
        <w:t>,</w:t>
      </w:r>
    </w:p>
    <w:p w:rsidR="00000000" w:rsidRDefault="00000000">
      <w:pPr>
        <w:pStyle w:val="HTML0"/>
        <w:divId w:val="553465618"/>
        <w:rPr>
          <w:rStyle w:val="w"/>
        </w:rPr>
      </w:pPr>
      <w:r>
        <w:rPr>
          <w:rStyle w:val="w"/>
        </w:rPr>
        <w:t xml:space="preserve">            </w:t>
      </w:r>
      <w:r>
        <w:rPr>
          <w:rStyle w:val="nl"/>
        </w:rPr>
        <w:t>"marginCallLTV"</w:t>
      </w:r>
      <w:r>
        <w:rPr>
          <w:rStyle w:val="p"/>
        </w:rPr>
        <w:t>:</w:t>
      </w:r>
      <w:r>
        <w:rPr>
          <w:rStyle w:val="w"/>
        </w:rPr>
        <w:t xml:space="preserve"> </w:t>
      </w:r>
      <w:r>
        <w:rPr>
          <w:rStyle w:val="s2"/>
        </w:rPr>
        <w:t>"0.7374"</w:t>
      </w:r>
      <w:r>
        <w:rPr>
          <w:rStyle w:val="p"/>
        </w:rPr>
        <w:t>,</w:t>
      </w:r>
    </w:p>
    <w:p w:rsidR="00000000" w:rsidRDefault="00000000">
      <w:pPr>
        <w:pStyle w:val="HTML0"/>
        <w:divId w:val="553465618"/>
        <w:rPr>
          <w:rStyle w:val="w"/>
        </w:rPr>
      </w:pPr>
      <w:r>
        <w:rPr>
          <w:rStyle w:val="w"/>
        </w:rPr>
        <w:t xml:space="preserve">            </w:t>
      </w:r>
      <w:r>
        <w:rPr>
          <w:rStyle w:val="nl"/>
        </w:rPr>
        <w:t>"riskWarningData"</w:t>
      </w:r>
      <w:r>
        <w:rPr>
          <w:rStyle w:val="p"/>
        </w:rPr>
        <w:t>:</w:t>
      </w:r>
      <w:r>
        <w:rPr>
          <w:rStyle w:val="w"/>
        </w:rPr>
        <w:t xml:space="preserve"> </w:t>
      </w:r>
      <w:r>
        <w:rPr>
          <w:rStyle w:val="p"/>
        </w:rPr>
        <w:t>{</w:t>
      </w:r>
    </w:p>
    <w:p w:rsidR="00000000" w:rsidRDefault="00000000">
      <w:pPr>
        <w:pStyle w:val="HTML0"/>
        <w:divId w:val="553465618"/>
        <w:rPr>
          <w:rStyle w:val="w"/>
        </w:rPr>
      </w:pPr>
      <w:r>
        <w:rPr>
          <w:rStyle w:val="w"/>
        </w:rPr>
        <w:t xml:space="preserve">                </w:t>
      </w:r>
      <w:r>
        <w:rPr>
          <w:rStyle w:val="nl"/>
        </w:rPr>
        <w:t>"instId"</w:t>
      </w:r>
      <w:r>
        <w:rPr>
          <w:rStyle w:val="p"/>
        </w:rPr>
        <w:t>:</w:t>
      </w:r>
      <w:r>
        <w:rPr>
          <w:rStyle w:val="w"/>
        </w:rPr>
        <w:t xml:space="preserve"> </w:t>
      </w:r>
      <w:r>
        <w:rPr>
          <w:rStyle w:val="s2"/>
        </w:rPr>
        <w:t>""</w:t>
      </w:r>
      <w:r>
        <w:rPr>
          <w:rStyle w:val="p"/>
        </w:rPr>
        <w:t>,</w:t>
      </w:r>
    </w:p>
    <w:p w:rsidR="00000000" w:rsidRDefault="00000000">
      <w:pPr>
        <w:pStyle w:val="HTML0"/>
        <w:divId w:val="553465618"/>
        <w:rPr>
          <w:rStyle w:val="w"/>
        </w:rPr>
      </w:pPr>
      <w:r>
        <w:rPr>
          <w:rStyle w:val="w"/>
        </w:rPr>
        <w:t xml:space="preserve">                </w:t>
      </w:r>
      <w:r>
        <w:rPr>
          <w:rStyle w:val="nl"/>
        </w:rPr>
        <w:t>"liqPx"</w:t>
      </w:r>
      <w:r>
        <w:rPr>
          <w:rStyle w:val="p"/>
        </w:rPr>
        <w:t>:</w:t>
      </w:r>
      <w:r>
        <w:rPr>
          <w:rStyle w:val="w"/>
        </w:rPr>
        <w:t xml:space="preserve"> </w:t>
      </w:r>
      <w:r>
        <w:rPr>
          <w:rStyle w:val="s2"/>
        </w:rPr>
        <w:t>""</w:t>
      </w:r>
    </w:p>
    <w:p w:rsidR="00000000" w:rsidRDefault="00000000">
      <w:pPr>
        <w:pStyle w:val="HTML0"/>
        <w:divId w:val="553465618"/>
        <w:rPr>
          <w:rStyle w:val="w"/>
        </w:rPr>
      </w:pPr>
      <w:r>
        <w:rPr>
          <w:rStyle w:val="w"/>
        </w:rPr>
        <w:t xml:space="preserve">            </w:t>
      </w:r>
      <w:r>
        <w:rPr>
          <w:rStyle w:val="p"/>
        </w:rPr>
        <w:t>}</w:t>
      </w:r>
    </w:p>
    <w:p w:rsidR="00000000" w:rsidRDefault="00000000">
      <w:pPr>
        <w:pStyle w:val="HTML0"/>
        <w:divId w:val="553465618"/>
        <w:rPr>
          <w:rStyle w:val="w"/>
        </w:rPr>
      </w:pPr>
      <w:r>
        <w:rPr>
          <w:rStyle w:val="w"/>
        </w:rPr>
        <w:t xml:space="preserve">        </w:t>
      </w:r>
      <w:r>
        <w:rPr>
          <w:rStyle w:val="p"/>
        </w:rPr>
        <w:t>}</w:t>
      </w:r>
    </w:p>
    <w:p w:rsidR="00000000" w:rsidRDefault="00000000">
      <w:pPr>
        <w:pStyle w:val="HTML0"/>
        <w:divId w:val="553465618"/>
        <w:rPr>
          <w:rStyle w:val="w"/>
        </w:rPr>
      </w:pPr>
      <w:r>
        <w:rPr>
          <w:rStyle w:val="w"/>
        </w:rPr>
        <w:t xml:space="preserve">    </w:t>
      </w:r>
      <w:r>
        <w:rPr>
          <w:rStyle w:val="p"/>
        </w:rPr>
        <w:t>],</w:t>
      </w:r>
    </w:p>
    <w:p w:rsidR="00000000" w:rsidRDefault="00000000">
      <w:pPr>
        <w:pStyle w:val="HTML0"/>
        <w:divId w:val="553465618"/>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553465618"/>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5"/>
        <w:gridCol w:w="979"/>
        <w:gridCol w:w="4732"/>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loanNotionalUsd</w:t>
            </w:r>
          </w:p>
        </w:tc>
        <w:tc>
          <w:tcPr>
            <w:tcW w:w="0" w:type="auto"/>
            <w:vAlign w:val="center"/>
            <w:hideMark/>
          </w:tcPr>
          <w:p w:rsidR="00000000" w:rsidRDefault="00000000">
            <w:r>
              <w:t>String</w:t>
            </w:r>
          </w:p>
        </w:tc>
        <w:tc>
          <w:tcPr>
            <w:tcW w:w="0" w:type="auto"/>
            <w:vAlign w:val="center"/>
            <w:hideMark/>
          </w:tcPr>
          <w:p w:rsidR="00000000" w:rsidRDefault="00000000">
            <w:r>
              <w:t xml:space="preserve">Loan value in </w:t>
            </w:r>
            <w:r>
              <w:rPr>
                <w:rStyle w:val="HTML"/>
              </w:rPr>
              <w:t>USD</w:t>
            </w:r>
          </w:p>
        </w:tc>
      </w:tr>
      <w:tr w:rsidR="00000000">
        <w:trPr>
          <w:divId w:val="175387555"/>
          <w:tblCellSpacing w:w="15" w:type="dxa"/>
        </w:trPr>
        <w:tc>
          <w:tcPr>
            <w:tcW w:w="0" w:type="auto"/>
            <w:vAlign w:val="center"/>
            <w:hideMark/>
          </w:tcPr>
          <w:p w:rsidR="00000000" w:rsidRDefault="00000000">
            <w:r>
              <w:t>loanData</w:t>
            </w:r>
          </w:p>
        </w:tc>
        <w:tc>
          <w:tcPr>
            <w:tcW w:w="0" w:type="auto"/>
            <w:vAlign w:val="center"/>
            <w:hideMark/>
          </w:tcPr>
          <w:p w:rsidR="00000000" w:rsidRDefault="00000000">
            <w:r>
              <w:t>Array of object</w:t>
            </w:r>
          </w:p>
        </w:tc>
        <w:tc>
          <w:tcPr>
            <w:tcW w:w="0" w:type="auto"/>
            <w:vAlign w:val="center"/>
            <w:hideMark/>
          </w:tcPr>
          <w:p w:rsidR="00000000" w:rsidRDefault="00000000">
            <w:r>
              <w:t>Loan data</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 xml:space="preserve">Loan currency, e.g. </w:t>
            </w:r>
            <w:r>
              <w:rPr>
                <w:rStyle w:val="HTML"/>
              </w:rPr>
              <w:t>USDT</w:t>
            </w:r>
          </w:p>
        </w:tc>
      </w:tr>
      <w:tr w:rsidR="00000000">
        <w:trPr>
          <w:divId w:val="175387555"/>
          <w:tblCellSpacing w:w="15" w:type="dxa"/>
        </w:trPr>
        <w:tc>
          <w:tcPr>
            <w:tcW w:w="0" w:type="auto"/>
            <w:vAlign w:val="center"/>
            <w:hideMark/>
          </w:tcPr>
          <w:p w:rsidR="00000000" w:rsidRDefault="00000000">
            <w:r>
              <w:t>&gt; amt</w:t>
            </w:r>
          </w:p>
        </w:tc>
        <w:tc>
          <w:tcPr>
            <w:tcW w:w="0" w:type="auto"/>
            <w:vAlign w:val="center"/>
            <w:hideMark/>
          </w:tcPr>
          <w:p w:rsidR="00000000" w:rsidRDefault="00000000">
            <w:r>
              <w:t>String</w:t>
            </w:r>
          </w:p>
        </w:tc>
        <w:tc>
          <w:tcPr>
            <w:tcW w:w="0" w:type="auto"/>
            <w:vAlign w:val="center"/>
            <w:hideMark/>
          </w:tcPr>
          <w:p w:rsidR="00000000" w:rsidRDefault="00000000">
            <w:r>
              <w:t>Loan amount</w:t>
            </w:r>
          </w:p>
        </w:tc>
      </w:tr>
      <w:tr w:rsidR="00000000">
        <w:trPr>
          <w:divId w:val="175387555"/>
          <w:tblCellSpacing w:w="15" w:type="dxa"/>
        </w:trPr>
        <w:tc>
          <w:tcPr>
            <w:tcW w:w="0" w:type="auto"/>
            <w:vAlign w:val="center"/>
            <w:hideMark/>
          </w:tcPr>
          <w:p w:rsidR="00000000" w:rsidRDefault="00000000">
            <w:r>
              <w:t>collateralNotionalUsd</w:t>
            </w:r>
          </w:p>
        </w:tc>
        <w:tc>
          <w:tcPr>
            <w:tcW w:w="0" w:type="auto"/>
            <w:vAlign w:val="center"/>
            <w:hideMark/>
          </w:tcPr>
          <w:p w:rsidR="00000000" w:rsidRDefault="00000000">
            <w:r>
              <w:t>String</w:t>
            </w:r>
          </w:p>
        </w:tc>
        <w:tc>
          <w:tcPr>
            <w:tcW w:w="0" w:type="auto"/>
            <w:vAlign w:val="center"/>
            <w:hideMark/>
          </w:tcPr>
          <w:p w:rsidR="00000000" w:rsidRDefault="00000000">
            <w:r>
              <w:t xml:space="preserve">Collateral value in </w:t>
            </w:r>
            <w:r>
              <w:rPr>
                <w:rStyle w:val="HTML"/>
              </w:rPr>
              <w:t>USD</w:t>
            </w:r>
          </w:p>
        </w:tc>
      </w:tr>
      <w:tr w:rsidR="00000000">
        <w:trPr>
          <w:divId w:val="175387555"/>
          <w:tblCellSpacing w:w="15" w:type="dxa"/>
        </w:trPr>
        <w:tc>
          <w:tcPr>
            <w:tcW w:w="0" w:type="auto"/>
            <w:vAlign w:val="center"/>
            <w:hideMark/>
          </w:tcPr>
          <w:p w:rsidR="00000000" w:rsidRDefault="00000000">
            <w:r>
              <w:t>collateralData</w:t>
            </w:r>
          </w:p>
        </w:tc>
        <w:tc>
          <w:tcPr>
            <w:tcW w:w="0" w:type="auto"/>
            <w:vAlign w:val="center"/>
            <w:hideMark/>
          </w:tcPr>
          <w:p w:rsidR="00000000" w:rsidRDefault="00000000">
            <w:r>
              <w:t>Array of object</w:t>
            </w:r>
          </w:p>
        </w:tc>
        <w:tc>
          <w:tcPr>
            <w:tcW w:w="0" w:type="auto"/>
            <w:vAlign w:val="center"/>
            <w:hideMark/>
          </w:tcPr>
          <w:p w:rsidR="00000000" w:rsidRDefault="00000000">
            <w:r>
              <w:t>Collateral data</w:t>
            </w:r>
          </w:p>
        </w:tc>
      </w:tr>
      <w:tr w:rsidR="00000000">
        <w:trPr>
          <w:divId w:val="175387555"/>
          <w:tblCellSpacing w:w="15" w:type="dxa"/>
        </w:trPr>
        <w:tc>
          <w:tcPr>
            <w:tcW w:w="0" w:type="auto"/>
            <w:vAlign w:val="center"/>
            <w:hideMark/>
          </w:tcPr>
          <w:p w:rsidR="00000000" w:rsidRDefault="00000000">
            <w:r>
              <w:t>&gt; ccy</w:t>
            </w:r>
          </w:p>
        </w:tc>
        <w:tc>
          <w:tcPr>
            <w:tcW w:w="0" w:type="auto"/>
            <w:vAlign w:val="center"/>
            <w:hideMark/>
          </w:tcPr>
          <w:p w:rsidR="00000000" w:rsidRDefault="00000000">
            <w:r>
              <w:t>String</w:t>
            </w:r>
          </w:p>
        </w:tc>
        <w:tc>
          <w:tcPr>
            <w:tcW w:w="0" w:type="auto"/>
            <w:vAlign w:val="center"/>
            <w:hideMark/>
          </w:tcPr>
          <w:p w:rsidR="00000000" w:rsidRDefault="00000000">
            <w:r>
              <w:t xml:space="preserve">Collateral currency, e.g. </w:t>
            </w:r>
            <w:r>
              <w:rPr>
                <w:rStyle w:val="HTML"/>
              </w:rPr>
              <w:t>BTC</w:t>
            </w:r>
          </w:p>
        </w:tc>
      </w:tr>
      <w:tr w:rsidR="00000000">
        <w:trPr>
          <w:divId w:val="175387555"/>
          <w:tblCellSpacing w:w="15" w:type="dxa"/>
        </w:trPr>
        <w:tc>
          <w:tcPr>
            <w:tcW w:w="0" w:type="auto"/>
            <w:vAlign w:val="center"/>
            <w:hideMark/>
          </w:tcPr>
          <w:p w:rsidR="00000000" w:rsidRDefault="00000000">
            <w:r>
              <w:t>&gt; amt</w:t>
            </w:r>
          </w:p>
        </w:tc>
        <w:tc>
          <w:tcPr>
            <w:tcW w:w="0" w:type="auto"/>
            <w:vAlign w:val="center"/>
            <w:hideMark/>
          </w:tcPr>
          <w:p w:rsidR="00000000" w:rsidRDefault="00000000">
            <w:r>
              <w:t>String</w:t>
            </w:r>
          </w:p>
        </w:tc>
        <w:tc>
          <w:tcPr>
            <w:tcW w:w="0" w:type="auto"/>
            <w:vAlign w:val="center"/>
            <w:hideMark/>
          </w:tcPr>
          <w:p w:rsidR="00000000" w:rsidRDefault="00000000">
            <w:r>
              <w:t>Collateral amount</w:t>
            </w:r>
          </w:p>
        </w:tc>
      </w:tr>
      <w:tr w:rsidR="00000000">
        <w:trPr>
          <w:divId w:val="175387555"/>
          <w:tblCellSpacing w:w="15" w:type="dxa"/>
        </w:trPr>
        <w:tc>
          <w:tcPr>
            <w:tcW w:w="0" w:type="auto"/>
            <w:vAlign w:val="center"/>
            <w:hideMark/>
          </w:tcPr>
          <w:p w:rsidR="00000000" w:rsidRDefault="00000000">
            <w:r>
              <w:t>riskWarningData</w:t>
            </w:r>
          </w:p>
        </w:tc>
        <w:tc>
          <w:tcPr>
            <w:tcW w:w="0" w:type="auto"/>
            <w:vAlign w:val="center"/>
            <w:hideMark/>
          </w:tcPr>
          <w:p w:rsidR="00000000" w:rsidRDefault="00000000">
            <w:r>
              <w:t>Object</w:t>
            </w:r>
          </w:p>
        </w:tc>
        <w:tc>
          <w:tcPr>
            <w:tcW w:w="0" w:type="auto"/>
            <w:vAlign w:val="center"/>
            <w:hideMark/>
          </w:tcPr>
          <w:p w:rsidR="00000000" w:rsidRDefault="00000000">
            <w:r>
              <w:t>Risk warning data</w:t>
            </w:r>
          </w:p>
        </w:tc>
      </w:tr>
      <w:tr w:rsidR="00000000">
        <w:trPr>
          <w:divId w:val="175387555"/>
          <w:tblCellSpacing w:w="15" w:type="dxa"/>
        </w:trPr>
        <w:tc>
          <w:tcPr>
            <w:tcW w:w="0" w:type="auto"/>
            <w:vAlign w:val="center"/>
            <w:hideMark/>
          </w:tcPr>
          <w:p w:rsidR="00000000" w:rsidRDefault="00000000">
            <w:r>
              <w:t>&gt; instId</w:t>
            </w:r>
          </w:p>
        </w:tc>
        <w:tc>
          <w:tcPr>
            <w:tcW w:w="0" w:type="auto"/>
            <w:vAlign w:val="center"/>
            <w:hideMark/>
          </w:tcPr>
          <w:p w:rsidR="00000000" w:rsidRDefault="00000000">
            <w:r>
              <w:t>String</w:t>
            </w:r>
          </w:p>
        </w:tc>
        <w:tc>
          <w:tcPr>
            <w:tcW w:w="0" w:type="auto"/>
            <w:vAlign w:val="center"/>
            <w:hideMark/>
          </w:tcPr>
          <w:p w:rsidR="00000000" w:rsidRDefault="00000000">
            <w:r>
              <w:t xml:space="preserve">Liquidation instrument ID, e.g. </w:t>
            </w:r>
            <w:r>
              <w:rPr>
                <w:rStyle w:val="HTML"/>
              </w:rPr>
              <w:t>BTC-USDT</w:t>
            </w:r>
            <w:r>
              <w:br/>
              <w:t>This field is only valid when there is only one type of collateral and one type of borrowed currency. In other cases, it returns "".</w:t>
            </w:r>
          </w:p>
        </w:tc>
      </w:tr>
      <w:tr w:rsidR="00000000">
        <w:trPr>
          <w:divId w:val="175387555"/>
          <w:tblCellSpacing w:w="15" w:type="dxa"/>
        </w:trPr>
        <w:tc>
          <w:tcPr>
            <w:tcW w:w="0" w:type="auto"/>
            <w:vAlign w:val="center"/>
            <w:hideMark/>
          </w:tcPr>
          <w:p w:rsidR="00000000" w:rsidRDefault="00000000">
            <w:r>
              <w:t>&gt; liqPx</w:t>
            </w:r>
          </w:p>
        </w:tc>
        <w:tc>
          <w:tcPr>
            <w:tcW w:w="0" w:type="auto"/>
            <w:vAlign w:val="center"/>
            <w:hideMark/>
          </w:tcPr>
          <w:p w:rsidR="00000000" w:rsidRDefault="00000000">
            <w:r>
              <w:t>String</w:t>
            </w:r>
          </w:p>
        </w:tc>
        <w:tc>
          <w:tcPr>
            <w:tcW w:w="0" w:type="auto"/>
            <w:vAlign w:val="center"/>
            <w:hideMark/>
          </w:tcPr>
          <w:p w:rsidR="00000000" w:rsidRDefault="00000000">
            <w:r>
              <w:t>Liquidation price</w:t>
            </w:r>
            <w:r>
              <w:br/>
              <w:t xml:space="preserve">The unit of the liquidation price is the quote currency of the instrument, e.g. </w:t>
            </w:r>
            <w:r>
              <w:rPr>
                <w:rStyle w:val="HTML"/>
              </w:rPr>
              <w:t>USDT</w:t>
            </w:r>
            <w:r>
              <w:t xml:space="preserve"> in </w:t>
            </w:r>
            <w:r>
              <w:rPr>
                <w:rStyle w:val="HTML"/>
              </w:rPr>
              <w:t>BTC-USDT</w:t>
            </w:r>
            <w:r>
              <w:t>.</w:t>
            </w:r>
            <w:r>
              <w:br/>
              <w:t>This field is only valid when there is only one type of collateral and one type of borrowed currency. In other cases, it returns "".</w:t>
            </w:r>
          </w:p>
        </w:tc>
      </w:tr>
      <w:tr w:rsidR="00000000">
        <w:trPr>
          <w:divId w:val="175387555"/>
          <w:tblCellSpacing w:w="15" w:type="dxa"/>
        </w:trPr>
        <w:tc>
          <w:tcPr>
            <w:tcW w:w="0" w:type="auto"/>
            <w:vAlign w:val="center"/>
            <w:hideMark/>
          </w:tcPr>
          <w:p w:rsidR="00000000" w:rsidRDefault="00000000">
            <w:r>
              <w:t>curLTV</w:t>
            </w:r>
          </w:p>
        </w:tc>
        <w:tc>
          <w:tcPr>
            <w:tcW w:w="0" w:type="auto"/>
            <w:vAlign w:val="center"/>
            <w:hideMark/>
          </w:tcPr>
          <w:p w:rsidR="00000000" w:rsidRDefault="00000000">
            <w:r>
              <w:t>String</w:t>
            </w:r>
          </w:p>
        </w:tc>
        <w:tc>
          <w:tcPr>
            <w:tcW w:w="0" w:type="auto"/>
            <w:vAlign w:val="center"/>
            <w:hideMark/>
          </w:tcPr>
          <w:p w:rsidR="00000000" w:rsidRDefault="00000000">
            <w:r>
              <w:t xml:space="preserve">Current LTV, e.g. </w:t>
            </w:r>
            <w:r>
              <w:rPr>
                <w:rStyle w:val="HTML"/>
              </w:rPr>
              <w:t>0.1</w:t>
            </w:r>
            <w:r>
              <w:t xml:space="preserve"> represents </w:t>
            </w:r>
            <w:r>
              <w:rPr>
                <w:rStyle w:val="HTML"/>
              </w:rPr>
              <w:t>10%</w:t>
            </w:r>
            <w:r>
              <w:br/>
              <w:t>Note: LTV = Loan to Value</w:t>
            </w:r>
          </w:p>
        </w:tc>
      </w:tr>
      <w:tr w:rsidR="00000000">
        <w:trPr>
          <w:divId w:val="175387555"/>
          <w:tblCellSpacing w:w="15" w:type="dxa"/>
        </w:trPr>
        <w:tc>
          <w:tcPr>
            <w:tcW w:w="0" w:type="auto"/>
            <w:vAlign w:val="center"/>
            <w:hideMark/>
          </w:tcPr>
          <w:p w:rsidR="00000000" w:rsidRDefault="00000000">
            <w:r>
              <w:t>marginCallLTV</w:t>
            </w:r>
          </w:p>
        </w:tc>
        <w:tc>
          <w:tcPr>
            <w:tcW w:w="0" w:type="auto"/>
            <w:vAlign w:val="center"/>
            <w:hideMark/>
          </w:tcPr>
          <w:p w:rsidR="00000000" w:rsidRDefault="00000000">
            <w:r>
              <w:t>String</w:t>
            </w:r>
          </w:p>
        </w:tc>
        <w:tc>
          <w:tcPr>
            <w:tcW w:w="0" w:type="auto"/>
            <w:vAlign w:val="center"/>
            <w:hideMark/>
          </w:tcPr>
          <w:p w:rsidR="00000000" w:rsidRDefault="00000000">
            <w:r>
              <w:t xml:space="preserve">Margin call LTV, e.g. </w:t>
            </w:r>
            <w:r>
              <w:rPr>
                <w:rStyle w:val="HTML"/>
              </w:rPr>
              <w:t>0.1</w:t>
            </w:r>
            <w:r>
              <w:t xml:space="preserve"> represents </w:t>
            </w:r>
            <w:r>
              <w:rPr>
                <w:rStyle w:val="HTML"/>
              </w:rPr>
              <w:t>10%</w:t>
            </w:r>
            <w:r>
              <w:br/>
              <w:t>If your loan hits the margin call LTV, our system will automatically warn you that your loan is getting close to forced liquidation.</w:t>
            </w:r>
          </w:p>
        </w:tc>
      </w:tr>
      <w:tr w:rsidR="00000000">
        <w:trPr>
          <w:divId w:val="175387555"/>
          <w:tblCellSpacing w:w="15" w:type="dxa"/>
        </w:trPr>
        <w:tc>
          <w:tcPr>
            <w:tcW w:w="0" w:type="auto"/>
            <w:vAlign w:val="center"/>
            <w:hideMark/>
          </w:tcPr>
          <w:p w:rsidR="00000000" w:rsidRDefault="00000000">
            <w:r>
              <w:t>liqLTV</w:t>
            </w:r>
          </w:p>
        </w:tc>
        <w:tc>
          <w:tcPr>
            <w:tcW w:w="0" w:type="auto"/>
            <w:vAlign w:val="center"/>
            <w:hideMark/>
          </w:tcPr>
          <w:p w:rsidR="00000000" w:rsidRDefault="00000000">
            <w:r>
              <w:t>String</w:t>
            </w:r>
          </w:p>
        </w:tc>
        <w:tc>
          <w:tcPr>
            <w:tcW w:w="0" w:type="auto"/>
            <w:vAlign w:val="center"/>
            <w:hideMark/>
          </w:tcPr>
          <w:p w:rsidR="00000000" w:rsidRDefault="00000000">
            <w:r>
              <w:t xml:space="preserve">Liquidation LTV, e.g. </w:t>
            </w:r>
            <w:r>
              <w:rPr>
                <w:rStyle w:val="HTML"/>
              </w:rPr>
              <w:t>0.1</w:t>
            </w:r>
            <w:r>
              <w:t xml:space="preserve"> represents </w:t>
            </w:r>
            <w:r>
              <w:rPr>
                <w:rStyle w:val="HTML"/>
              </w:rPr>
              <w:t>10%</w:t>
            </w:r>
            <w:r>
              <w:br/>
              <w:t>If your loan reaches liquidation LTV, it'll trigger forced liquidation. When this happens, you'll lose access to your collateral and any repayments made.</w:t>
            </w:r>
          </w:p>
        </w:tc>
      </w:tr>
    </w:tbl>
    <w:p w:rsidR="00000000" w:rsidRDefault="00000000">
      <w:pPr>
        <w:pStyle w:val="3"/>
        <w:divId w:val="175387555"/>
      </w:pPr>
      <w:r>
        <w:t>GET / Loan history</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/api/v5/finance/flexible-loan/loan-history</w:t>
      </w:r>
    </w:p>
    <w:p w:rsidR="00000000" w:rsidRDefault="00000000">
      <w:pPr>
        <w:pStyle w:val="a5"/>
        <w:ind w:left="720" w:right="720"/>
        <w:divId w:val="1330719070"/>
      </w:pPr>
      <w:r>
        <w:t>Request Example</w:t>
      </w:r>
    </w:p>
    <w:p w:rsidR="00000000" w:rsidRDefault="00000000">
      <w:pPr>
        <w:pStyle w:val="HTML0"/>
        <w:divId w:val="210962492"/>
        <w:rPr>
          <w:rStyle w:val="HTML"/>
        </w:rPr>
      </w:pPr>
      <w:r>
        <w:rPr>
          <w:rStyle w:val="HTML"/>
        </w:rPr>
        <w:t>GET /api/v5/finance/flexible-loan/loan-history</w:t>
      </w:r>
    </w:p>
    <w:p w:rsidR="00000000" w:rsidRDefault="00000000">
      <w:pPr>
        <w:pStyle w:val="HTML0"/>
        <w:divId w:val="1775708243"/>
        <w:rPr>
          <w:rStyle w:val="HTML"/>
          <w:vanish/>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780"/>
        <w:gridCol w:w="1058"/>
        <w:gridCol w:w="5146"/>
      </w:tblGrid>
      <w:tr w:rsidR="00000000">
        <w:trPr>
          <w:divId w:val="175387555"/>
          <w:tblHeader/>
          <w:tblCellSpacing w:w="15" w:type="dxa"/>
        </w:trPr>
        <w:tc>
          <w:tcPr>
            <w:tcW w:w="0" w:type="auto"/>
            <w:vAlign w:val="center"/>
            <w:hideMark/>
          </w:tcPr>
          <w:p w:rsidR="00000000" w:rsidRDefault="00000000">
            <w:pPr>
              <w:rPr>
                <w:b/>
                <w:bCs/>
              </w:rPr>
            </w:pPr>
            <w:r>
              <w:rPr>
                <w:rStyle w:val="a6"/>
              </w:rPr>
              <w:t>Parameters</w:t>
            </w:r>
          </w:p>
        </w:tc>
        <w:tc>
          <w:tcPr>
            <w:tcW w:w="0" w:type="auto"/>
            <w:vAlign w:val="center"/>
            <w:hideMark/>
          </w:tcPr>
          <w:p w:rsidR="00000000" w:rsidRDefault="00000000">
            <w:pPr>
              <w:rPr>
                <w:b/>
                <w:bCs/>
              </w:rPr>
            </w:pPr>
            <w:r>
              <w:rPr>
                <w:rStyle w:val="a6"/>
              </w:rPr>
              <w:t>Types</w:t>
            </w:r>
          </w:p>
        </w:tc>
        <w:tc>
          <w:tcPr>
            <w:tcW w:w="0" w:type="auto"/>
            <w:vAlign w:val="center"/>
            <w:hideMark/>
          </w:tcPr>
          <w:p w:rsidR="00000000" w:rsidRDefault="00000000">
            <w:pPr>
              <w:rPr>
                <w:b/>
                <w:bCs/>
              </w:rPr>
            </w:pPr>
            <w:r>
              <w:rPr>
                <w:rStyle w:val="a6"/>
              </w:rPr>
              <w:t>Required</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Action type</w:t>
            </w:r>
            <w:r>
              <w:br/>
            </w:r>
            <w:r>
              <w:rPr>
                <w:rStyle w:val="HTML"/>
              </w:rPr>
              <w:t>borrowed</w:t>
            </w:r>
            <w:r>
              <w:br/>
            </w:r>
            <w:r>
              <w:rPr>
                <w:rStyle w:val="HTML"/>
              </w:rPr>
              <w:t>repaid</w:t>
            </w:r>
            <w:r>
              <w:br/>
            </w:r>
            <w:r>
              <w:rPr>
                <w:rStyle w:val="HTML"/>
              </w:rPr>
              <w:t>collateral_locked</w:t>
            </w:r>
            <w:r>
              <w:br/>
            </w:r>
            <w:r>
              <w:rPr>
                <w:rStyle w:val="HTML"/>
              </w:rPr>
              <w:t>collateral_released</w:t>
            </w:r>
            <w:r>
              <w:br/>
            </w:r>
            <w:r>
              <w:rPr>
                <w:rStyle w:val="HTML"/>
              </w:rPr>
              <w:t>forced_repayment_buy</w:t>
            </w:r>
            <w:r>
              <w:br/>
            </w:r>
            <w:r>
              <w:rPr>
                <w:rStyle w:val="HTML"/>
              </w:rPr>
              <w:t>forced_repayment_sell</w:t>
            </w:r>
            <w:r>
              <w:br/>
            </w:r>
            <w:r>
              <w:rPr>
                <w:rStyle w:val="HTML"/>
              </w:rPr>
              <w:t>forced_liquidation</w:t>
            </w:r>
            <w:r>
              <w:br/>
            </w:r>
            <w:r>
              <w:rPr>
                <w:rStyle w:val="HTML"/>
              </w:rPr>
              <w:t>partial_liquidation</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earlier than the requested </w:t>
            </w:r>
            <w:r>
              <w:rPr>
                <w:rStyle w:val="HTML"/>
              </w:rPr>
              <w:t>refId</w:t>
            </w:r>
            <w:r>
              <w:t>(not include)</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newer than the requested </w:t>
            </w:r>
            <w:r>
              <w:rPr>
                <w:rStyle w:val="HTML"/>
              </w:rPr>
              <w:t>refId</w:t>
            </w:r>
            <w:r>
              <w:t>(not include)</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Number of results per request. The maximum is </w:t>
            </w:r>
            <w:r>
              <w:rPr>
                <w:rStyle w:val="HTML"/>
              </w:rPr>
              <w:t>100</w:t>
            </w:r>
            <w:r>
              <w:t xml:space="preserve">. The default is </w:t>
            </w:r>
            <w:r>
              <w:rPr>
                <w:rStyle w:val="HTML"/>
              </w:rPr>
              <w:t>100</w:t>
            </w:r>
            <w:r>
              <w:t>.</w:t>
            </w:r>
          </w:p>
        </w:tc>
      </w:tr>
    </w:tbl>
    <w:p w:rsidR="00000000" w:rsidRDefault="00000000">
      <w:pPr>
        <w:pStyle w:val="a5"/>
        <w:ind w:left="720" w:right="720"/>
        <w:divId w:val="1782990331"/>
      </w:pPr>
      <w:r>
        <w:t>Response Example</w:t>
      </w:r>
    </w:p>
    <w:p w:rsidR="00000000" w:rsidRDefault="00000000">
      <w:pPr>
        <w:pStyle w:val="HTML0"/>
        <w:divId w:val="1009212585"/>
        <w:rPr>
          <w:rStyle w:val="w"/>
        </w:rPr>
      </w:pPr>
      <w:r>
        <w:rPr>
          <w:rStyle w:val="p"/>
        </w:rPr>
        <w:t>{</w:t>
      </w:r>
    </w:p>
    <w:p w:rsidR="00000000" w:rsidRDefault="00000000">
      <w:pPr>
        <w:pStyle w:val="HTML0"/>
        <w:divId w:val="1009212585"/>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009212585"/>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009212585"/>
        <w:rPr>
          <w:rStyle w:val="w"/>
        </w:rPr>
      </w:pPr>
      <w:r>
        <w:rPr>
          <w:rStyle w:val="w"/>
        </w:rPr>
        <w:t xml:space="preserve">        </w:t>
      </w:r>
      <w:r>
        <w:rPr>
          <w:rStyle w:val="p"/>
        </w:rPr>
        <w:t>{</w:t>
      </w:r>
    </w:p>
    <w:p w:rsidR="00000000" w:rsidRDefault="00000000">
      <w:pPr>
        <w:pStyle w:val="HTML0"/>
        <w:divId w:val="1009212585"/>
        <w:rPr>
          <w:rStyle w:val="w"/>
        </w:rPr>
      </w:pPr>
      <w:r>
        <w:rPr>
          <w:rStyle w:val="w"/>
        </w:rPr>
        <w:t xml:space="preserve">            </w:t>
      </w:r>
      <w:r>
        <w:rPr>
          <w:rStyle w:val="nl"/>
        </w:rPr>
        <w:t>"amt"</w:t>
      </w:r>
      <w:r>
        <w:rPr>
          <w:rStyle w:val="p"/>
        </w:rPr>
        <w:t>:</w:t>
      </w:r>
      <w:r>
        <w:rPr>
          <w:rStyle w:val="w"/>
        </w:rPr>
        <w:t xml:space="preserve"> </w:t>
      </w:r>
      <w:r>
        <w:rPr>
          <w:rStyle w:val="s2"/>
        </w:rPr>
        <w:t>"-0.001"</w:t>
      </w:r>
      <w:r>
        <w:rPr>
          <w:rStyle w:val="p"/>
        </w:rPr>
        <w:t>,</w:t>
      </w:r>
    </w:p>
    <w:p w:rsidR="00000000" w:rsidRDefault="00000000">
      <w:pPr>
        <w:pStyle w:val="HTML0"/>
        <w:divId w:val="1009212585"/>
        <w:rPr>
          <w:rStyle w:val="w"/>
        </w:rPr>
      </w:pPr>
      <w:r>
        <w:rPr>
          <w:rStyle w:val="w"/>
        </w:rPr>
        <w:t xml:space="preserve">            </w:t>
      </w:r>
      <w:r>
        <w:rPr>
          <w:rStyle w:val="nl"/>
        </w:rPr>
        <w:t>"ccy"</w:t>
      </w:r>
      <w:r>
        <w:rPr>
          <w:rStyle w:val="p"/>
        </w:rPr>
        <w:t>:</w:t>
      </w:r>
      <w:r>
        <w:rPr>
          <w:rStyle w:val="w"/>
        </w:rPr>
        <w:t xml:space="preserve"> </w:t>
      </w:r>
      <w:r>
        <w:rPr>
          <w:rStyle w:val="s2"/>
        </w:rPr>
        <w:t>"DOT"</w:t>
      </w:r>
      <w:r>
        <w:rPr>
          <w:rStyle w:val="p"/>
        </w:rPr>
        <w:t>,</w:t>
      </w:r>
    </w:p>
    <w:p w:rsidR="00000000" w:rsidRDefault="00000000">
      <w:pPr>
        <w:pStyle w:val="HTML0"/>
        <w:divId w:val="1009212585"/>
        <w:rPr>
          <w:rStyle w:val="w"/>
        </w:rPr>
      </w:pPr>
      <w:r>
        <w:rPr>
          <w:rStyle w:val="w"/>
        </w:rPr>
        <w:t xml:space="preserve">            </w:t>
      </w:r>
      <w:r>
        <w:rPr>
          <w:rStyle w:val="nl"/>
        </w:rPr>
        <w:t>"refId"</w:t>
      </w:r>
      <w:r>
        <w:rPr>
          <w:rStyle w:val="p"/>
        </w:rPr>
        <w:t>:</w:t>
      </w:r>
      <w:r>
        <w:rPr>
          <w:rStyle w:val="w"/>
        </w:rPr>
        <w:t xml:space="preserve"> </w:t>
      </w:r>
      <w:r>
        <w:rPr>
          <w:rStyle w:val="s2"/>
        </w:rPr>
        <w:t>"17316594851045086"</w:t>
      </w:r>
      <w:r>
        <w:rPr>
          <w:rStyle w:val="p"/>
        </w:rPr>
        <w:t>,</w:t>
      </w:r>
    </w:p>
    <w:p w:rsidR="00000000" w:rsidRDefault="00000000">
      <w:pPr>
        <w:pStyle w:val="HTML0"/>
        <w:divId w:val="1009212585"/>
        <w:rPr>
          <w:rStyle w:val="w"/>
        </w:rPr>
      </w:pPr>
      <w:r>
        <w:rPr>
          <w:rStyle w:val="w"/>
        </w:rPr>
        <w:t xml:space="preserve">            </w:t>
      </w:r>
      <w:r>
        <w:rPr>
          <w:rStyle w:val="nl"/>
        </w:rPr>
        <w:t>"ts"</w:t>
      </w:r>
      <w:r>
        <w:rPr>
          <w:rStyle w:val="p"/>
        </w:rPr>
        <w:t>:</w:t>
      </w:r>
      <w:r>
        <w:rPr>
          <w:rStyle w:val="w"/>
        </w:rPr>
        <w:t xml:space="preserve"> </w:t>
      </w:r>
      <w:r>
        <w:rPr>
          <w:rStyle w:val="s2"/>
        </w:rPr>
        <w:t>"1731659485000"</w:t>
      </w:r>
      <w:r>
        <w:rPr>
          <w:rStyle w:val="p"/>
        </w:rPr>
        <w:t>,</w:t>
      </w:r>
    </w:p>
    <w:p w:rsidR="00000000" w:rsidRDefault="00000000">
      <w:pPr>
        <w:pStyle w:val="HTML0"/>
        <w:divId w:val="1009212585"/>
        <w:rPr>
          <w:rStyle w:val="w"/>
        </w:rPr>
      </w:pPr>
      <w:r>
        <w:rPr>
          <w:rStyle w:val="w"/>
        </w:rPr>
        <w:t xml:space="preserve">            </w:t>
      </w:r>
      <w:r>
        <w:rPr>
          <w:rStyle w:val="nl"/>
        </w:rPr>
        <w:t>"type"</w:t>
      </w:r>
      <w:r>
        <w:rPr>
          <w:rStyle w:val="p"/>
        </w:rPr>
        <w:t>:</w:t>
      </w:r>
      <w:r>
        <w:rPr>
          <w:rStyle w:val="w"/>
        </w:rPr>
        <w:t xml:space="preserve"> </w:t>
      </w:r>
      <w:r>
        <w:rPr>
          <w:rStyle w:val="s2"/>
        </w:rPr>
        <w:t>"collateral_locked"</w:t>
      </w:r>
    </w:p>
    <w:p w:rsidR="00000000" w:rsidRDefault="00000000">
      <w:pPr>
        <w:pStyle w:val="HTML0"/>
        <w:divId w:val="1009212585"/>
        <w:rPr>
          <w:rStyle w:val="w"/>
        </w:rPr>
      </w:pPr>
      <w:r>
        <w:rPr>
          <w:rStyle w:val="w"/>
        </w:rPr>
        <w:t xml:space="preserve">        </w:t>
      </w:r>
      <w:r>
        <w:rPr>
          <w:rStyle w:val="p"/>
        </w:rPr>
        <w:t>}</w:t>
      </w:r>
    </w:p>
    <w:p w:rsidR="00000000" w:rsidRDefault="00000000">
      <w:pPr>
        <w:pStyle w:val="HTML0"/>
        <w:divId w:val="1009212585"/>
        <w:rPr>
          <w:rStyle w:val="w"/>
        </w:rPr>
      </w:pPr>
      <w:r>
        <w:rPr>
          <w:rStyle w:val="w"/>
        </w:rPr>
        <w:t xml:space="preserve">    </w:t>
      </w:r>
      <w:r>
        <w:rPr>
          <w:rStyle w:val="p"/>
        </w:rPr>
        <w:t>],</w:t>
      </w:r>
    </w:p>
    <w:p w:rsidR="00000000" w:rsidRDefault="00000000">
      <w:pPr>
        <w:pStyle w:val="HTML0"/>
        <w:divId w:val="1009212585"/>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009212585"/>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refId</w:t>
            </w:r>
          </w:p>
        </w:tc>
        <w:tc>
          <w:tcPr>
            <w:tcW w:w="0" w:type="auto"/>
            <w:vAlign w:val="center"/>
            <w:hideMark/>
          </w:tcPr>
          <w:p w:rsidR="00000000" w:rsidRDefault="00000000">
            <w:r>
              <w:t>String</w:t>
            </w:r>
          </w:p>
        </w:tc>
        <w:tc>
          <w:tcPr>
            <w:tcW w:w="0" w:type="auto"/>
            <w:vAlign w:val="center"/>
            <w:hideMark/>
          </w:tcPr>
          <w:p w:rsidR="00000000" w:rsidRDefault="00000000">
            <w:r>
              <w:t>Reference ID</w:t>
            </w:r>
          </w:p>
        </w:tc>
      </w:tr>
      <w:tr w:rsidR="00000000">
        <w:trPr>
          <w:divId w:val="175387555"/>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Action type</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 xml:space="preserve">Currency, e.g. </w:t>
            </w:r>
            <w:r>
              <w:rPr>
                <w:rStyle w:val="HTML"/>
              </w:rPr>
              <w:t>BTC</w:t>
            </w:r>
          </w:p>
        </w:tc>
      </w:tr>
      <w:tr w:rsidR="00000000">
        <w:trPr>
          <w:divId w:val="175387555"/>
          <w:tblCellSpacing w:w="15" w:type="dxa"/>
        </w:trPr>
        <w:tc>
          <w:tcPr>
            <w:tcW w:w="0" w:type="auto"/>
            <w:vAlign w:val="center"/>
            <w:hideMark/>
          </w:tcPr>
          <w:p w:rsidR="00000000" w:rsidRDefault="00000000">
            <w:r>
              <w:t>amt</w:t>
            </w:r>
          </w:p>
        </w:tc>
        <w:tc>
          <w:tcPr>
            <w:tcW w:w="0" w:type="auto"/>
            <w:vAlign w:val="center"/>
            <w:hideMark/>
          </w:tcPr>
          <w:p w:rsidR="00000000" w:rsidRDefault="00000000">
            <w:r>
              <w:t>String</w:t>
            </w:r>
          </w:p>
        </w:tc>
        <w:tc>
          <w:tcPr>
            <w:tcW w:w="0" w:type="auto"/>
            <w:vAlign w:val="center"/>
            <w:hideMark/>
          </w:tcPr>
          <w:p w:rsidR="00000000" w:rsidRDefault="00000000">
            <w:r>
              <w:t>Amount</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Timestamp for the action, Unix timestamp format in milliseconds, e.g. </w:t>
            </w:r>
            <w:r>
              <w:rPr>
                <w:rStyle w:val="HTML"/>
              </w:rPr>
              <w:t>1597026383085</w:t>
            </w:r>
          </w:p>
        </w:tc>
      </w:tr>
    </w:tbl>
    <w:p w:rsidR="00000000" w:rsidRDefault="00000000">
      <w:pPr>
        <w:pStyle w:val="3"/>
        <w:divId w:val="175387555"/>
      </w:pPr>
      <w:r>
        <w:t>GET / Accrued interest</w:t>
      </w:r>
    </w:p>
    <w:p w:rsidR="00000000" w:rsidRDefault="00000000">
      <w:pPr>
        <w:pStyle w:val="4"/>
        <w:divId w:val="175387555"/>
      </w:pPr>
      <w:r>
        <w:t>Rate Limit: 5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/api/v5/finance/flexible-loan/interest-accrued</w:t>
      </w:r>
    </w:p>
    <w:p w:rsidR="00000000" w:rsidRDefault="00000000">
      <w:pPr>
        <w:pStyle w:val="a5"/>
        <w:ind w:left="720" w:right="720"/>
        <w:divId w:val="864711900"/>
      </w:pPr>
      <w:r>
        <w:t>Request Example</w:t>
      </w:r>
    </w:p>
    <w:p w:rsidR="00000000" w:rsidRDefault="00000000">
      <w:pPr>
        <w:pStyle w:val="HTML0"/>
        <w:divId w:val="898899745"/>
        <w:rPr>
          <w:rStyle w:val="HTML"/>
        </w:rPr>
      </w:pPr>
      <w:r>
        <w:rPr>
          <w:rStyle w:val="HTML"/>
        </w:rPr>
        <w:t>GET /api/v5/finance/flexible-loan/interest-accrued</w:t>
      </w:r>
    </w:p>
    <w:p w:rsidR="00000000" w:rsidRDefault="00000000">
      <w:pPr>
        <w:pStyle w:val="HTML0"/>
        <w:divId w:val="1155759386"/>
        <w:rPr>
          <w:rStyle w:val="HTML"/>
          <w:vanish/>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780"/>
        <w:gridCol w:w="1058"/>
        <w:gridCol w:w="5146"/>
      </w:tblGrid>
      <w:tr w:rsidR="00000000">
        <w:trPr>
          <w:divId w:val="175387555"/>
          <w:tblHeader/>
          <w:tblCellSpacing w:w="15" w:type="dxa"/>
        </w:trPr>
        <w:tc>
          <w:tcPr>
            <w:tcW w:w="0" w:type="auto"/>
            <w:vAlign w:val="center"/>
            <w:hideMark/>
          </w:tcPr>
          <w:p w:rsidR="00000000" w:rsidRDefault="00000000">
            <w:pPr>
              <w:rPr>
                <w:b/>
                <w:bCs/>
              </w:rPr>
            </w:pPr>
            <w:r>
              <w:rPr>
                <w:rStyle w:val="a6"/>
              </w:rPr>
              <w:t>Parameters</w:t>
            </w:r>
          </w:p>
        </w:tc>
        <w:tc>
          <w:tcPr>
            <w:tcW w:w="0" w:type="auto"/>
            <w:vAlign w:val="center"/>
            <w:hideMark/>
          </w:tcPr>
          <w:p w:rsidR="00000000" w:rsidRDefault="00000000">
            <w:pPr>
              <w:rPr>
                <w:b/>
                <w:bCs/>
              </w:rPr>
            </w:pPr>
            <w:r>
              <w:rPr>
                <w:rStyle w:val="a6"/>
              </w:rPr>
              <w:t>Types</w:t>
            </w:r>
          </w:p>
        </w:tc>
        <w:tc>
          <w:tcPr>
            <w:tcW w:w="0" w:type="auto"/>
            <w:vAlign w:val="center"/>
            <w:hideMark/>
          </w:tcPr>
          <w:p w:rsidR="00000000" w:rsidRDefault="00000000">
            <w:pPr>
              <w:rPr>
                <w:b/>
                <w:bCs/>
              </w:rPr>
            </w:pPr>
            <w:r>
              <w:rPr>
                <w:rStyle w:val="a6"/>
              </w:rPr>
              <w:t>Required</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Loan currency, e.g. </w:t>
            </w:r>
            <w:r>
              <w:rPr>
                <w:rStyle w:val="HTML"/>
              </w:rPr>
              <w:t>BTC</w:t>
            </w:r>
          </w:p>
        </w:tc>
      </w:tr>
      <w:tr w:rsidR="00000000">
        <w:trPr>
          <w:divId w:val="175387555"/>
          <w:tblCellSpacing w:w="15" w:type="dxa"/>
        </w:trPr>
        <w:tc>
          <w:tcPr>
            <w:tcW w:w="0" w:type="auto"/>
            <w:vAlign w:val="center"/>
            <w:hideMark/>
          </w:tcPr>
          <w:p w:rsidR="00000000" w:rsidRDefault="00000000">
            <w:r>
              <w:t>after</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earlier than the requested </w:t>
            </w:r>
            <w:r>
              <w:rPr>
                <w:rStyle w:val="HTML"/>
              </w:rPr>
              <w:t>refId</w:t>
            </w:r>
            <w:r>
              <w:t>(not include)</w:t>
            </w:r>
          </w:p>
        </w:tc>
      </w:tr>
      <w:tr w:rsidR="00000000">
        <w:trPr>
          <w:divId w:val="175387555"/>
          <w:tblCellSpacing w:w="15" w:type="dxa"/>
        </w:trPr>
        <w:tc>
          <w:tcPr>
            <w:tcW w:w="0" w:type="auto"/>
            <w:vAlign w:val="center"/>
            <w:hideMark/>
          </w:tcPr>
          <w:p w:rsidR="00000000" w:rsidRDefault="00000000">
            <w:r>
              <w:t>before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Pagination of data to return records newer than the requested </w:t>
            </w:r>
            <w:r>
              <w:rPr>
                <w:rStyle w:val="HTML"/>
              </w:rPr>
              <w:t>refId</w:t>
            </w:r>
            <w:r>
              <w:t>(not include)</w:t>
            </w:r>
          </w:p>
        </w:tc>
      </w:tr>
      <w:tr w:rsidR="00000000">
        <w:trPr>
          <w:divId w:val="175387555"/>
          <w:tblCellSpacing w:w="15" w:type="dxa"/>
        </w:trPr>
        <w:tc>
          <w:tcPr>
            <w:tcW w:w="0" w:type="auto"/>
            <w:vAlign w:val="center"/>
            <w:hideMark/>
          </w:tcPr>
          <w:p w:rsidR="00000000" w:rsidRDefault="00000000">
            <w:r>
              <w:t>limit</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Number of results per request. The maximum is </w:t>
            </w:r>
            <w:r>
              <w:rPr>
                <w:rStyle w:val="HTML"/>
              </w:rPr>
              <w:t>100</w:t>
            </w:r>
            <w:r>
              <w:t xml:space="preserve">. The default is </w:t>
            </w:r>
            <w:r>
              <w:rPr>
                <w:rStyle w:val="HTML"/>
              </w:rPr>
              <w:t>100</w:t>
            </w:r>
            <w:r>
              <w:t>.</w:t>
            </w:r>
          </w:p>
        </w:tc>
      </w:tr>
    </w:tbl>
    <w:p w:rsidR="00000000" w:rsidRDefault="00000000">
      <w:pPr>
        <w:pStyle w:val="a5"/>
        <w:ind w:left="720" w:right="720"/>
        <w:divId w:val="1498183609"/>
      </w:pPr>
      <w:r>
        <w:t>返回结果</w:t>
      </w:r>
    </w:p>
    <w:p w:rsidR="00000000" w:rsidRDefault="00000000">
      <w:pPr>
        <w:pStyle w:val="HTML0"/>
        <w:divId w:val="771366489"/>
        <w:rPr>
          <w:rStyle w:val="w"/>
        </w:rPr>
      </w:pPr>
      <w:r>
        <w:rPr>
          <w:rStyle w:val="p"/>
        </w:rPr>
        <w:t>{</w:t>
      </w:r>
    </w:p>
    <w:p w:rsidR="00000000" w:rsidRDefault="00000000">
      <w:pPr>
        <w:pStyle w:val="HTML0"/>
        <w:divId w:val="771366489"/>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771366489"/>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771366489"/>
        <w:rPr>
          <w:rStyle w:val="w"/>
        </w:rPr>
      </w:pPr>
      <w:r>
        <w:rPr>
          <w:rStyle w:val="w"/>
        </w:rPr>
        <w:t xml:space="preserve">        </w:t>
      </w:r>
      <w:r>
        <w:rPr>
          <w:rStyle w:val="p"/>
        </w:rPr>
        <w:t>{</w:t>
      </w:r>
    </w:p>
    <w:p w:rsidR="00000000" w:rsidRDefault="00000000">
      <w:pPr>
        <w:pStyle w:val="HTML0"/>
        <w:divId w:val="771366489"/>
        <w:rPr>
          <w:rStyle w:val="w"/>
        </w:rPr>
      </w:pPr>
      <w:r>
        <w:rPr>
          <w:rStyle w:val="w"/>
        </w:rPr>
        <w:t xml:space="preserve">            </w:t>
      </w:r>
      <w:r>
        <w:rPr>
          <w:rStyle w:val="nl"/>
        </w:rPr>
        <w:t>"ccy"</w:t>
      </w:r>
      <w:r>
        <w:rPr>
          <w:rStyle w:val="p"/>
        </w:rPr>
        <w:t>:</w:t>
      </w:r>
      <w:r>
        <w:rPr>
          <w:rStyle w:val="w"/>
        </w:rPr>
        <w:t xml:space="preserve"> </w:t>
      </w:r>
      <w:r>
        <w:rPr>
          <w:rStyle w:val="s2"/>
        </w:rPr>
        <w:t>"USDC"</w:t>
      </w:r>
      <w:r>
        <w:rPr>
          <w:rStyle w:val="p"/>
        </w:rPr>
        <w:t>,</w:t>
      </w:r>
    </w:p>
    <w:p w:rsidR="00000000" w:rsidRDefault="00000000">
      <w:pPr>
        <w:pStyle w:val="HTML0"/>
        <w:divId w:val="771366489"/>
        <w:rPr>
          <w:rStyle w:val="w"/>
        </w:rPr>
      </w:pPr>
      <w:r>
        <w:rPr>
          <w:rStyle w:val="w"/>
        </w:rPr>
        <w:t xml:space="preserve">            </w:t>
      </w:r>
      <w:r>
        <w:rPr>
          <w:rStyle w:val="nl"/>
        </w:rPr>
        <w:t>"interest"</w:t>
      </w:r>
      <w:r>
        <w:rPr>
          <w:rStyle w:val="p"/>
        </w:rPr>
        <w:t>:</w:t>
      </w:r>
      <w:r>
        <w:rPr>
          <w:rStyle w:val="w"/>
        </w:rPr>
        <w:t xml:space="preserve"> </w:t>
      </w:r>
      <w:r>
        <w:rPr>
          <w:rStyle w:val="s2"/>
        </w:rPr>
        <w:t>"0.00004054"</w:t>
      </w:r>
      <w:r>
        <w:rPr>
          <w:rStyle w:val="p"/>
        </w:rPr>
        <w:t>,</w:t>
      </w:r>
    </w:p>
    <w:p w:rsidR="00000000" w:rsidRDefault="00000000">
      <w:pPr>
        <w:pStyle w:val="HTML0"/>
        <w:divId w:val="771366489"/>
        <w:rPr>
          <w:rStyle w:val="w"/>
        </w:rPr>
      </w:pPr>
      <w:r>
        <w:rPr>
          <w:rStyle w:val="w"/>
        </w:rPr>
        <w:t xml:space="preserve">            </w:t>
      </w:r>
      <w:r>
        <w:rPr>
          <w:rStyle w:val="nl"/>
        </w:rPr>
        <w:t>"interestRate"</w:t>
      </w:r>
      <w:r>
        <w:rPr>
          <w:rStyle w:val="p"/>
        </w:rPr>
        <w:t>:</w:t>
      </w:r>
      <w:r>
        <w:rPr>
          <w:rStyle w:val="w"/>
        </w:rPr>
        <w:t xml:space="preserve"> </w:t>
      </w:r>
      <w:r>
        <w:rPr>
          <w:rStyle w:val="s2"/>
        </w:rPr>
        <w:t>"0.41"</w:t>
      </w:r>
      <w:r>
        <w:rPr>
          <w:rStyle w:val="p"/>
        </w:rPr>
        <w:t>,</w:t>
      </w:r>
    </w:p>
    <w:p w:rsidR="00000000" w:rsidRDefault="00000000">
      <w:pPr>
        <w:pStyle w:val="HTML0"/>
        <w:divId w:val="771366489"/>
        <w:rPr>
          <w:rStyle w:val="w"/>
        </w:rPr>
      </w:pPr>
      <w:r>
        <w:rPr>
          <w:rStyle w:val="w"/>
        </w:rPr>
        <w:t xml:space="preserve">            </w:t>
      </w:r>
      <w:r>
        <w:rPr>
          <w:rStyle w:val="nl"/>
        </w:rPr>
        <w:t>"loan"</w:t>
      </w:r>
      <w:r>
        <w:rPr>
          <w:rStyle w:val="p"/>
        </w:rPr>
        <w:t>:</w:t>
      </w:r>
      <w:r>
        <w:rPr>
          <w:rStyle w:val="w"/>
        </w:rPr>
        <w:t xml:space="preserve"> </w:t>
      </w:r>
      <w:r>
        <w:rPr>
          <w:rStyle w:val="s2"/>
        </w:rPr>
        <w:t>"0.86599309"</w:t>
      </w:r>
      <w:r>
        <w:rPr>
          <w:rStyle w:val="p"/>
        </w:rPr>
        <w:t>,</w:t>
      </w:r>
    </w:p>
    <w:p w:rsidR="00000000" w:rsidRDefault="00000000">
      <w:pPr>
        <w:pStyle w:val="HTML0"/>
        <w:divId w:val="771366489"/>
        <w:rPr>
          <w:rStyle w:val="w"/>
        </w:rPr>
      </w:pPr>
      <w:r>
        <w:rPr>
          <w:rStyle w:val="w"/>
        </w:rPr>
        <w:t xml:space="preserve">            </w:t>
      </w:r>
      <w:r>
        <w:rPr>
          <w:rStyle w:val="nl"/>
        </w:rPr>
        <w:t>"refId"</w:t>
      </w:r>
      <w:r>
        <w:rPr>
          <w:rStyle w:val="p"/>
        </w:rPr>
        <w:t>:</w:t>
      </w:r>
      <w:r>
        <w:rPr>
          <w:rStyle w:val="w"/>
        </w:rPr>
        <w:t xml:space="preserve"> </w:t>
      </w:r>
      <w:r>
        <w:rPr>
          <w:rStyle w:val="s2"/>
        </w:rPr>
        <w:t>"17319133035195744"</w:t>
      </w:r>
      <w:r>
        <w:rPr>
          <w:rStyle w:val="p"/>
        </w:rPr>
        <w:t>,</w:t>
      </w:r>
    </w:p>
    <w:p w:rsidR="00000000" w:rsidRDefault="00000000">
      <w:pPr>
        <w:pStyle w:val="HTML0"/>
        <w:divId w:val="771366489"/>
        <w:rPr>
          <w:rStyle w:val="w"/>
        </w:rPr>
      </w:pPr>
      <w:r>
        <w:rPr>
          <w:rStyle w:val="w"/>
        </w:rPr>
        <w:t xml:space="preserve">            </w:t>
      </w:r>
      <w:r>
        <w:rPr>
          <w:rStyle w:val="nl"/>
        </w:rPr>
        <w:t>"ts"</w:t>
      </w:r>
      <w:r>
        <w:rPr>
          <w:rStyle w:val="p"/>
        </w:rPr>
        <w:t>:</w:t>
      </w:r>
      <w:r>
        <w:rPr>
          <w:rStyle w:val="w"/>
        </w:rPr>
        <w:t xml:space="preserve"> </w:t>
      </w:r>
      <w:r>
        <w:rPr>
          <w:rStyle w:val="s2"/>
        </w:rPr>
        <w:t>"1731913200000"</w:t>
      </w:r>
    </w:p>
    <w:p w:rsidR="00000000" w:rsidRDefault="00000000">
      <w:pPr>
        <w:pStyle w:val="HTML0"/>
        <w:divId w:val="771366489"/>
        <w:rPr>
          <w:rStyle w:val="w"/>
        </w:rPr>
      </w:pPr>
      <w:r>
        <w:rPr>
          <w:rStyle w:val="w"/>
        </w:rPr>
        <w:t xml:space="preserve">        </w:t>
      </w:r>
      <w:r>
        <w:rPr>
          <w:rStyle w:val="p"/>
        </w:rPr>
        <w:t>}</w:t>
      </w:r>
    </w:p>
    <w:p w:rsidR="00000000" w:rsidRDefault="00000000">
      <w:pPr>
        <w:pStyle w:val="HTML0"/>
        <w:divId w:val="771366489"/>
        <w:rPr>
          <w:rStyle w:val="w"/>
        </w:rPr>
      </w:pPr>
      <w:r>
        <w:rPr>
          <w:rStyle w:val="w"/>
        </w:rPr>
        <w:t xml:space="preserve">    </w:t>
      </w:r>
      <w:r>
        <w:rPr>
          <w:rStyle w:val="p"/>
        </w:rPr>
        <w:t>],</w:t>
      </w:r>
    </w:p>
    <w:p w:rsidR="00000000" w:rsidRDefault="00000000">
      <w:pPr>
        <w:pStyle w:val="HTML0"/>
        <w:divId w:val="771366489"/>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771366489"/>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780"/>
        <w:gridCol w:w="6011"/>
      </w:tblGrid>
      <w:tr w:rsidR="00000000">
        <w:trPr>
          <w:divId w:val="175387555"/>
          <w:tblHeader/>
          <w:tblCellSpacing w:w="15" w:type="dxa"/>
        </w:trPr>
        <w:tc>
          <w:tcPr>
            <w:tcW w:w="0" w:type="auto"/>
            <w:vAlign w:val="center"/>
            <w:hideMark/>
          </w:tcPr>
          <w:p w:rsidR="00000000" w:rsidRDefault="00000000">
            <w:pPr>
              <w:rPr>
                <w:b/>
                <w:bCs/>
              </w:rPr>
            </w:pPr>
            <w:r>
              <w:rPr>
                <w:rStyle w:val="a6"/>
              </w:rPr>
              <w:t>Parameter</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refId</w:t>
            </w:r>
          </w:p>
        </w:tc>
        <w:tc>
          <w:tcPr>
            <w:tcW w:w="0" w:type="auto"/>
            <w:vAlign w:val="center"/>
            <w:hideMark/>
          </w:tcPr>
          <w:p w:rsidR="00000000" w:rsidRDefault="00000000">
            <w:r>
              <w:t>String</w:t>
            </w:r>
          </w:p>
        </w:tc>
        <w:tc>
          <w:tcPr>
            <w:tcW w:w="0" w:type="auto"/>
            <w:vAlign w:val="center"/>
            <w:hideMark/>
          </w:tcPr>
          <w:p w:rsidR="00000000" w:rsidRDefault="00000000">
            <w:r>
              <w:t>Reference ID</w:t>
            </w:r>
          </w:p>
        </w:tc>
      </w:tr>
      <w:tr w:rsidR="00000000">
        <w:trPr>
          <w:divId w:val="175387555"/>
          <w:tblCellSpacing w:w="15" w:type="dxa"/>
        </w:trPr>
        <w:tc>
          <w:tcPr>
            <w:tcW w:w="0" w:type="auto"/>
            <w:vAlign w:val="center"/>
            <w:hideMark/>
          </w:tcPr>
          <w:p w:rsidR="00000000" w:rsidRDefault="00000000">
            <w:r>
              <w:t>ccy</w:t>
            </w:r>
          </w:p>
        </w:tc>
        <w:tc>
          <w:tcPr>
            <w:tcW w:w="0" w:type="auto"/>
            <w:vAlign w:val="center"/>
            <w:hideMark/>
          </w:tcPr>
          <w:p w:rsidR="00000000" w:rsidRDefault="00000000">
            <w:r>
              <w:t>String</w:t>
            </w:r>
          </w:p>
        </w:tc>
        <w:tc>
          <w:tcPr>
            <w:tcW w:w="0" w:type="auto"/>
            <w:vAlign w:val="center"/>
            <w:hideMark/>
          </w:tcPr>
          <w:p w:rsidR="00000000" w:rsidRDefault="00000000">
            <w:r>
              <w:t xml:space="preserve">Loan currency, e.g. </w:t>
            </w:r>
            <w:r>
              <w:rPr>
                <w:rStyle w:val="HTML"/>
              </w:rPr>
              <w:t>BTC</w:t>
            </w:r>
          </w:p>
        </w:tc>
      </w:tr>
      <w:tr w:rsidR="00000000">
        <w:trPr>
          <w:divId w:val="175387555"/>
          <w:tblCellSpacing w:w="15" w:type="dxa"/>
        </w:trPr>
        <w:tc>
          <w:tcPr>
            <w:tcW w:w="0" w:type="auto"/>
            <w:vAlign w:val="center"/>
            <w:hideMark/>
          </w:tcPr>
          <w:p w:rsidR="00000000" w:rsidRDefault="00000000">
            <w:r>
              <w:t>loan</w:t>
            </w:r>
          </w:p>
        </w:tc>
        <w:tc>
          <w:tcPr>
            <w:tcW w:w="0" w:type="auto"/>
            <w:vAlign w:val="center"/>
            <w:hideMark/>
          </w:tcPr>
          <w:p w:rsidR="00000000" w:rsidRDefault="00000000">
            <w:r>
              <w:t>String</w:t>
            </w:r>
          </w:p>
        </w:tc>
        <w:tc>
          <w:tcPr>
            <w:tcW w:w="0" w:type="auto"/>
            <w:vAlign w:val="center"/>
            <w:hideMark/>
          </w:tcPr>
          <w:p w:rsidR="00000000" w:rsidRDefault="00000000">
            <w:r>
              <w:t>Loan when calculated interest</w:t>
            </w:r>
          </w:p>
        </w:tc>
      </w:tr>
      <w:tr w:rsidR="00000000">
        <w:trPr>
          <w:divId w:val="175387555"/>
          <w:tblCellSpacing w:w="15" w:type="dxa"/>
        </w:trPr>
        <w:tc>
          <w:tcPr>
            <w:tcW w:w="0" w:type="auto"/>
            <w:vAlign w:val="center"/>
            <w:hideMark/>
          </w:tcPr>
          <w:p w:rsidR="00000000" w:rsidRDefault="00000000">
            <w:r>
              <w:t>interest</w:t>
            </w:r>
          </w:p>
        </w:tc>
        <w:tc>
          <w:tcPr>
            <w:tcW w:w="0" w:type="auto"/>
            <w:vAlign w:val="center"/>
            <w:hideMark/>
          </w:tcPr>
          <w:p w:rsidR="00000000" w:rsidRDefault="00000000">
            <w:r>
              <w:t>String</w:t>
            </w:r>
          </w:p>
        </w:tc>
        <w:tc>
          <w:tcPr>
            <w:tcW w:w="0" w:type="auto"/>
            <w:vAlign w:val="center"/>
            <w:hideMark/>
          </w:tcPr>
          <w:p w:rsidR="00000000" w:rsidRDefault="00000000">
            <w:r>
              <w:t>Interest</w:t>
            </w:r>
          </w:p>
        </w:tc>
      </w:tr>
      <w:tr w:rsidR="00000000">
        <w:trPr>
          <w:divId w:val="175387555"/>
          <w:tblCellSpacing w:w="15" w:type="dxa"/>
        </w:trPr>
        <w:tc>
          <w:tcPr>
            <w:tcW w:w="0" w:type="auto"/>
            <w:vAlign w:val="center"/>
            <w:hideMark/>
          </w:tcPr>
          <w:p w:rsidR="00000000" w:rsidRDefault="00000000">
            <w:r>
              <w:t>interestRate</w:t>
            </w:r>
          </w:p>
        </w:tc>
        <w:tc>
          <w:tcPr>
            <w:tcW w:w="0" w:type="auto"/>
            <w:vAlign w:val="center"/>
            <w:hideMark/>
          </w:tcPr>
          <w:p w:rsidR="00000000" w:rsidRDefault="00000000">
            <w:r>
              <w:t>String</w:t>
            </w:r>
          </w:p>
        </w:tc>
        <w:tc>
          <w:tcPr>
            <w:tcW w:w="0" w:type="auto"/>
            <w:vAlign w:val="center"/>
            <w:hideMark/>
          </w:tcPr>
          <w:p w:rsidR="00000000" w:rsidRDefault="00000000">
            <w:r>
              <w:t xml:space="preserve">Hourly APY, e.g. </w:t>
            </w:r>
            <w:r>
              <w:rPr>
                <w:rStyle w:val="HTML"/>
              </w:rPr>
              <w:t>0.01</w:t>
            </w:r>
            <w:r>
              <w:t xml:space="preserve"> represents </w:t>
            </w:r>
            <w:r>
              <w:rPr>
                <w:rStyle w:val="HTML"/>
              </w:rPr>
              <w:t>1%</w:t>
            </w:r>
          </w:p>
        </w:tc>
      </w:tr>
      <w:tr w:rsidR="00000000">
        <w:trPr>
          <w:divId w:val="175387555"/>
          <w:tblCellSpacing w:w="15" w:type="dxa"/>
        </w:trPr>
        <w:tc>
          <w:tcPr>
            <w:tcW w:w="0" w:type="auto"/>
            <w:vAlign w:val="center"/>
            <w:hideMark/>
          </w:tcPr>
          <w:p w:rsidR="00000000" w:rsidRDefault="00000000">
            <w:r>
              <w:t>ts</w:t>
            </w:r>
          </w:p>
        </w:tc>
        <w:tc>
          <w:tcPr>
            <w:tcW w:w="0" w:type="auto"/>
            <w:vAlign w:val="center"/>
            <w:hideMark/>
          </w:tcPr>
          <w:p w:rsidR="00000000" w:rsidRDefault="00000000">
            <w:r>
              <w:t>String</w:t>
            </w:r>
          </w:p>
        </w:tc>
        <w:tc>
          <w:tcPr>
            <w:tcW w:w="0" w:type="auto"/>
            <w:vAlign w:val="center"/>
            <w:hideMark/>
          </w:tcPr>
          <w:p w:rsidR="00000000" w:rsidRDefault="00000000">
            <w:r>
              <w:t xml:space="preserve">Timestamp to calculated interest, Unix timestamp format in milliseconds, e.g. </w:t>
            </w:r>
            <w:r>
              <w:rPr>
                <w:rStyle w:val="HTML"/>
              </w:rPr>
              <w:t>1597026383085</w:t>
            </w:r>
          </w:p>
        </w:tc>
      </w:tr>
    </w:tbl>
    <w:p w:rsidR="00000000" w:rsidRDefault="00000000">
      <w:pPr>
        <w:pStyle w:val="1"/>
        <w:divId w:val="175387555"/>
      </w:pPr>
      <w:r>
        <w:t>Affiliate</w:t>
      </w:r>
    </w:p>
    <w:p w:rsidR="00000000" w:rsidRDefault="00000000">
      <w:pPr>
        <w:pStyle w:val="a5"/>
        <w:divId w:val="175387555"/>
      </w:pPr>
      <w:r>
        <w:t>The Affiliate API offers affiliate users a flexible function to query the invitee information. Simply enter the UID of your direct invitee to access their relevant information, empowering your affiliate business growth and day-to-day business operation. If you have additional data requirements regarding the Affiliate API, please don't hesitate to contact your BD. We will reach out to you through your BD to provide more comprehensive API support.</w:t>
      </w:r>
    </w:p>
    <w:p w:rsidR="00000000" w:rsidRDefault="00000000">
      <w:pPr>
        <w:pStyle w:val="2"/>
        <w:divId w:val="175387555"/>
      </w:pPr>
      <w:r>
        <w:t>REST API</w:t>
      </w:r>
    </w:p>
    <w:p w:rsidR="00000000" w:rsidRDefault="00000000">
      <w:pPr>
        <w:pStyle w:val="3"/>
        <w:divId w:val="175387555"/>
      </w:pPr>
      <w:r>
        <w:t>Get the invitee's detail</w:t>
      </w:r>
    </w:p>
    <w:p w:rsidR="00000000" w:rsidRDefault="00000000">
      <w:pPr>
        <w:pStyle w:val="4"/>
        <w:divId w:val="175387555"/>
      </w:pPr>
      <w:r>
        <w:t>Rate limit：20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/api/v5/affiliate/invitee/detail</w:t>
      </w:r>
    </w:p>
    <w:p w:rsidR="00000000" w:rsidRDefault="00000000">
      <w:pPr>
        <w:pStyle w:val="a5"/>
        <w:ind w:left="720" w:right="720"/>
        <w:divId w:val="571240552"/>
      </w:pPr>
      <w:r>
        <w:t>Request sample</w:t>
      </w:r>
    </w:p>
    <w:p w:rsidR="00000000" w:rsidRDefault="00000000">
      <w:pPr>
        <w:pStyle w:val="HTML0"/>
        <w:divId w:val="1580404007"/>
        <w:rPr>
          <w:rStyle w:val="HTML"/>
        </w:rPr>
      </w:pPr>
      <w:r>
        <w:rPr>
          <w:rStyle w:val="HTML"/>
        </w:rPr>
        <w:t>GET /api/v5/affiliate/invitee/detail?uid</w:t>
      </w:r>
      <w:r>
        <w:rPr>
          <w:rStyle w:val="o"/>
        </w:rPr>
        <w:t>=</w:t>
      </w:r>
      <w:r>
        <w:rPr>
          <w:rStyle w:val="HTML"/>
        </w:rPr>
        <w:t>11111111</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uid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 xml:space="preserve">UID of the invitee. Only applicable to the UID of invitee master account. </w:t>
            </w:r>
            <w:r>
              <w:br/>
              <w:t>The data returned covers invitee master account and invitee sub-accounts.</w:t>
            </w:r>
          </w:p>
        </w:tc>
      </w:tr>
    </w:tbl>
    <w:p w:rsidR="00000000" w:rsidRDefault="00000000">
      <w:pPr>
        <w:pStyle w:val="a5"/>
        <w:ind w:left="720" w:right="720"/>
        <w:divId w:val="1508520064"/>
      </w:pPr>
      <w:r>
        <w:t>Returned results</w:t>
      </w:r>
    </w:p>
    <w:p w:rsidR="00000000" w:rsidRDefault="00000000">
      <w:pPr>
        <w:pStyle w:val="HTML0"/>
        <w:divId w:val="1191452150"/>
        <w:rPr>
          <w:rStyle w:val="w"/>
        </w:rPr>
      </w:pPr>
      <w:r>
        <w:rPr>
          <w:rStyle w:val="p"/>
        </w:rPr>
        <w:t>{</w:t>
      </w:r>
    </w:p>
    <w:p w:rsidR="00000000" w:rsidRDefault="00000000">
      <w:pPr>
        <w:pStyle w:val="HTML0"/>
        <w:divId w:val="1191452150"/>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1191452150"/>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191452150"/>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191452150"/>
        <w:rPr>
          <w:rStyle w:val="w"/>
        </w:rPr>
      </w:pPr>
      <w:r>
        <w:rPr>
          <w:rStyle w:val="w"/>
        </w:rPr>
        <w:t xml:space="preserve">        </w:t>
      </w:r>
      <w:r>
        <w:rPr>
          <w:rStyle w:val="p"/>
        </w:rPr>
        <w:t>{</w:t>
      </w:r>
    </w:p>
    <w:p w:rsidR="00000000" w:rsidRDefault="00000000">
      <w:pPr>
        <w:pStyle w:val="HTML0"/>
        <w:divId w:val="1191452150"/>
        <w:rPr>
          <w:rStyle w:val="w"/>
        </w:rPr>
      </w:pPr>
      <w:r>
        <w:rPr>
          <w:rStyle w:val="w"/>
        </w:rPr>
        <w:t xml:space="preserve">            </w:t>
      </w:r>
      <w:r>
        <w:rPr>
          <w:rStyle w:val="nl"/>
        </w:rPr>
        <w:t>"accFee"</w:t>
      </w:r>
      <w:r>
        <w:rPr>
          <w:rStyle w:val="p"/>
        </w:rPr>
        <w:t>:</w:t>
      </w:r>
      <w:r>
        <w:rPr>
          <w:rStyle w:val="w"/>
        </w:rPr>
        <w:t xml:space="preserve"> </w:t>
      </w:r>
      <w:r>
        <w:rPr>
          <w:rStyle w:val="s2"/>
        </w:rPr>
        <w:t>"0"</w:t>
      </w:r>
      <w:r>
        <w:rPr>
          <w:rStyle w:val="p"/>
        </w:rPr>
        <w:t>,</w:t>
      </w:r>
    </w:p>
    <w:p w:rsidR="00000000" w:rsidRDefault="00000000">
      <w:pPr>
        <w:pStyle w:val="HTML0"/>
        <w:divId w:val="1191452150"/>
        <w:rPr>
          <w:rStyle w:val="w"/>
        </w:rPr>
      </w:pPr>
      <w:r>
        <w:rPr>
          <w:rStyle w:val="w"/>
        </w:rPr>
        <w:t xml:space="preserve">            </w:t>
      </w:r>
      <w:r>
        <w:rPr>
          <w:rStyle w:val="nl"/>
        </w:rPr>
        <w:t>"affiliateCode"</w:t>
      </w:r>
      <w:r>
        <w:rPr>
          <w:rStyle w:val="p"/>
        </w:rPr>
        <w:t>:</w:t>
      </w:r>
      <w:r>
        <w:rPr>
          <w:rStyle w:val="w"/>
        </w:rPr>
        <w:t xml:space="preserve"> </w:t>
      </w:r>
      <w:r>
        <w:rPr>
          <w:rStyle w:val="s2"/>
        </w:rPr>
        <w:t>"HIIIIII"</w:t>
      </w:r>
      <w:r>
        <w:rPr>
          <w:rStyle w:val="p"/>
        </w:rPr>
        <w:t>,</w:t>
      </w:r>
    </w:p>
    <w:p w:rsidR="00000000" w:rsidRDefault="00000000">
      <w:pPr>
        <w:pStyle w:val="HTML0"/>
        <w:divId w:val="1191452150"/>
        <w:rPr>
          <w:rStyle w:val="w"/>
        </w:rPr>
      </w:pPr>
      <w:r>
        <w:rPr>
          <w:rStyle w:val="w"/>
        </w:rPr>
        <w:t xml:space="preserve">            </w:t>
      </w:r>
      <w:r>
        <w:rPr>
          <w:rStyle w:val="nl"/>
        </w:rPr>
        <w:t>"depAmt"</w:t>
      </w:r>
      <w:r>
        <w:rPr>
          <w:rStyle w:val="p"/>
        </w:rPr>
        <w:t>:</w:t>
      </w:r>
      <w:r>
        <w:rPr>
          <w:rStyle w:val="w"/>
        </w:rPr>
        <w:t xml:space="preserve"> </w:t>
      </w:r>
      <w:r>
        <w:rPr>
          <w:rStyle w:val="s2"/>
        </w:rPr>
        <w:t>"0"</w:t>
      </w:r>
      <w:r>
        <w:rPr>
          <w:rStyle w:val="p"/>
        </w:rPr>
        <w:t>,</w:t>
      </w:r>
    </w:p>
    <w:p w:rsidR="00000000" w:rsidRDefault="00000000">
      <w:pPr>
        <w:pStyle w:val="HTML0"/>
        <w:divId w:val="1191452150"/>
        <w:rPr>
          <w:rStyle w:val="w"/>
        </w:rPr>
      </w:pPr>
      <w:r>
        <w:rPr>
          <w:rStyle w:val="w"/>
        </w:rPr>
        <w:t xml:space="preserve">            </w:t>
      </w:r>
      <w:r>
        <w:rPr>
          <w:rStyle w:val="nl"/>
        </w:rPr>
        <w:t>"firstTradeTime"</w:t>
      </w:r>
      <w:r>
        <w:rPr>
          <w:rStyle w:val="p"/>
        </w:rPr>
        <w:t>:</w:t>
      </w:r>
      <w:r>
        <w:rPr>
          <w:rStyle w:val="w"/>
        </w:rPr>
        <w:t xml:space="preserve"> </w:t>
      </w:r>
      <w:r>
        <w:rPr>
          <w:rStyle w:val="s2"/>
        </w:rPr>
        <w:t>""</w:t>
      </w:r>
      <w:r>
        <w:rPr>
          <w:rStyle w:val="p"/>
        </w:rPr>
        <w:t>,</w:t>
      </w:r>
    </w:p>
    <w:p w:rsidR="00000000" w:rsidRDefault="00000000">
      <w:pPr>
        <w:pStyle w:val="HTML0"/>
        <w:divId w:val="1191452150"/>
        <w:rPr>
          <w:rStyle w:val="w"/>
        </w:rPr>
      </w:pPr>
      <w:r>
        <w:rPr>
          <w:rStyle w:val="w"/>
        </w:rPr>
        <w:t xml:space="preserve">            </w:t>
      </w:r>
      <w:r>
        <w:rPr>
          <w:rStyle w:val="nl"/>
        </w:rPr>
        <w:t>"inviteeLevel"</w:t>
      </w:r>
      <w:r>
        <w:rPr>
          <w:rStyle w:val="p"/>
        </w:rPr>
        <w:t>:</w:t>
      </w:r>
      <w:r>
        <w:rPr>
          <w:rStyle w:val="w"/>
        </w:rPr>
        <w:t xml:space="preserve"> </w:t>
      </w:r>
      <w:r>
        <w:rPr>
          <w:rStyle w:val="s2"/>
        </w:rPr>
        <w:t>"2"</w:t>
      </w:r>
      <w:r>
        <w:rPr>
          <w:rStyle w:val="p"/>
        </w:rPr>
        <w:t>,</w:t>
      </w:r>
    </w:p>
    <w:p w:rsidR="00000000" w:rsidRDefault="00000000">
      <w:pPr>
        <w:pStyle w:val="HTML0"/>
        <w:divId w:val="1191452150"/>
        <w:rPr>
          <w:rStyle w:val="w"/>
        </w:rPr>
      </w:pPr>
      <w:r>
        <w:rPr>
          <w:rStyle w:val="w"/>
        </w:rPr>
        <w:t xml:space="preserve">            </w:t>
      </w:r>
      <w:r>
        <w:rPr>
          <w:rStyle w:val="nl"/>
        </w:rPr>
        <w:t>"inviteeRebateRate"</w:t>
      </w:r>
      <w:r>
        <w:rPr>
          <w:rStyle w:val="p"/>
        </w:rPr>
        <w:t>:</w:t>
      </w:r>
      <w:r>
        <w:rPr>
          <w:rStyle w:val="w"/>
        </w:rPr>
        <w:t xml:space="preserve"> </w:t>
      </w:r>
      <w:r>
        <w:rPr>
          <w:rStyle w:val="s2"/>
        </w:rPr>
        <w:t>"0.39"</w:t>
      </w:r>
      <w:r>
        <w:rPr>
          <w:rStyle w:val="p"/>
        </w:rPr>
        <w:t>,</w:t>
      </w:r>
    </w:p>
    <w:p w:rsidR="00000000" w:rsidRDefault="00000000">
      <w:pPr>
        <w:pStyle w:val="HTML0"/>
        <w:divId w:val="1191452150"/>
        <w:rPr>
          <w:rStyle w:val="w"/>
        </w:rPr>
      </w:pPr>
      <w:r>
        <w:rPr>
          <w:rStyle w:val="w"/>
        </w:rPr>
        <w:t xml:space="preserve">            </w:t>
      </w:r>
      <w:r>
        <w:rPr>
          <w:rStyle w:val="nl"/>
        </w:rPr>
        <w:t>"joinTime"</w:t>
      </w:r>
      <w:r>
        <w:rPr>
          <w:rStyle w:val="p"/>
        </w:rPr>
        <w:t>:</w:t>
      </w:r>
      <w:r>
        <w:rPr>
          <w:rStyle w:val="w"/>
        </w:rPr>
        <w:t xml:space="preserve"> </w:t>
      </w:r>
      <w:r>
        <w:rPr>
          <w:rStyle w:val="s2"/>
        </w:rPr>
        <w:t>"1712546713000"</w:t>
      </w:r>
      <w:r>
        <w:rPr>
          <w:rStyle w:val="p"/>
        </w:rPr>
        <w:t>,</w:t>
      </w:r>
    </w:p>
    <w:p w:rsidR="00000000" w:rsidRDefault="00000000">
      <w:pPr>
        <w:pStyle w:val="HTML0"/>
        <w:divId w:val="1191452150"/>
        <w:rPr>
          <w:rStyle w:val="w"/>
        </w:rPr>
      </w:pPr>
      <w:r>
        <w:rPr>
          <w:rStyle w:val="w"/>
        </w:rPr>
        <w:t xml:space="preserve">            </w:t>
      </w:r>
      <w:r>
        <w:rPr>
          <w:rStyle w:val="nl"/>
        </w:rPr>
        <w:t>"kycTime"</w:t>
      </w:r>
      <w:r>
        <w:rPr>
          <w:rStyle w:val="p"/>
        </w:rPr>
        <w:t>:</w:t>
      </w:r>
      <w:r>
        <w:rPr>
          <w:rStyle w:val="w"/>
        </w:rPr>
        <w:t xml:space="preserve"> </w:t>
      </w:r>
      <w:r>
        <w:rPr>
          <w:rStyle w:val="s2"/>
        </w:rPr>
        <w:t>""</w:t>
      </w:r>
      <w:r>
        <w:rPr>
          <w:rStyle w:val="p"/>
        </w:rPr>
        <w:t>,</w:t>
      </w:r>
    </w:p>
    <w:p w:rsidR="00000000" w:rsidRDefault="00000000">
      <w:pPr>
        <w:pStyle w:val="HTML0"/>
        <w:divId w:val="1191452150"/>
        <w:rPr>
          <w:rStyle w:val="w"/>
        </w:rPr>
      </w:pPr>
      <w:r>
        <w:rPr>
          <w:rStyle w:val="w"/>
        </w:rPr>
        <w:t xml:space="preserve">            </w:t>
      </w:r>
      <w:r>
        <w:rPr>
          <w:rStyle w:val="nl"/>
        </w:rPr>
        <w:t>"level"</w:t>
      </w:r>
      <w:r>
        <w:rPr>
          <w:rStyle w:val="p"/>
        </w:rPr>
        <w:t>:</w:t>
      </w:r>
      <w:r>
        <w:rPr>
          <w:rStyle w:val="w"/>
        </w:rPr>
        <w:t xml:space="preserve"> </w:t>
      </w:r>
      <w:r>
        <w:rPr>
          <w:rStyle w:val="s2"/>
        </w:rPr>
        <w:t>"Lv1"</w:t>
      </w:r>
      <w:r>
        <w:rPr>
          <w:rStyle w:val="p"/>
        </w:rPr>
        <w:t>,</w:t>
      </w:r>
    </w:p>
    <w:p w:rsidR="00000000" w:rsidRDefault="00000000">
      <w:pPr>
        <w:pStyle w:val="HTML0"/>
        <w:divId w:val="1191452150"/>
        <w:rPr>
          <w:rStyle w:val="w"/>
        </w:rPr>
      </w:pPr>
      <w:r>
        <w:rPr>
          <w:rStyle w:val="w"/>
        </w:rPr>
        <w:t xml:space="preserve">            </w:t>
      </w:r>
      <w:r>
        <w:rPr>
          <w:rStyle w:val="nl"/>
        </w:rPr>
        <w:t>"region"</w:t>
      </w:r>
      <w:r>
        <w:rPr>
          <w:rStyle w:val="p"/>
        </w:rPr>
        <w:t>:</w:t>
      </w:r>
      <w:r>
        <w:rPr>
          <w:rStyle w:val="w"/>
        </w:rPr>
        <w:t xml:space="preserve"> </w:t>
      </w:r>
      <w:r>
        <w:rPr>
          <w:rStyle w:val="s2"/>
        </w:rPr>
        <w:t>"Vietnam"</w:t>
      </w:r>
      <w:r>
        <w:rPr>
          <w:rStyle w:val="p"/>
        </w:rPr>
        <w:t>,</w:t>
      </w:r>
    </w:p>
    <w:p w:rsidR="00000000" w:rsidRDefault="00000000">
      <w:pPr>
        <w:pStyle w:val="HTML0"/>
        <w:divId w:val="1191452150"/>
        <w:rPr>
          <w:rStyle w:val="w"/>
        </w:rPr>
      </w:pPr>
      <w:r>
        <w:rPr>
          <w:rStyle w:val="w"/>
        </w:rPr>
        <w:t xml:space="preserve">            </w:t>
      </w:r>
      <w:r>
        <w:rPr>
          <w:rStyle w:val="nl"/>
        </w:rPr>
        <w:t>"totalCommission"</w:t>
      </w:r>
      <w:r>
        <w:rPr>
          <w:rStyle w:val="p"/>
        </w:rPr>
        <w:t>:</w:t>
      </w:r>
      <w:r>
        <w:rPr>
          <w:rStyle w:val="w"/>
        </w:rPr>
        <w:t xml:space="preserve"> </w:t>
      </w:r>
      <w:r>
        <w:rPr>
          <w:rStyle w:val="s2"/>
        </w:rPr>
        <w:t>"0"</w:t>
      </w:r>
      <w:r>
        <w:rPr>
          <w:rStyle w:val="p"/>
        </w:rPr>
        <w:t>,</w:t>
      </w:r>
    </w:p>
    <w:p w:rsidR="00000000" w:rsidRDefault="00000000">
      <w:pPr>
        <w:pStyle w:val="HTML0"/>
        <w:divId w:val="1191452150"/>
        <w:rPr>
          <w:rStyle w:val="w"/>
        </w:rPr>
      </w:pPr>
      <w:r>
        <w:rPr>
          <w:rStyle w:val="w"/>
        </w:rPr>
        <w:t xml:space="preserve">            </w:t>
      </w:r>
      <w:r>
        <w:rPr>
          <w:rStyle w:val="nl"/>
        </w:rPr>
        <w:t>"volMonth"</w:t>
      </w:r>
      <w:r>
        <w:rPr>
          <w:rStyle w:val="p"/>
        </w:rPr>
        <w:t>:</w:t>
      </w:r>
      <w:r>
        <w:rPr>
          <w:rStyle w:val="w"/>
        </w:rPr>
        <w:t xml:space="preserve"> </w:t>
      </w:r>
      <w:r>
        <w:rPr>
          <w:rStyle w:val="s2"/>
        </w:rPr>
        <w:t>"0"</w:t>
      </w:r>
    </w:p>
    <w:p w:rsidR="00000000" w:rsidRDefault="00000000">
      <w:pPr>
        <w:pStyle w:val="HTML0"/>
        <w:divId w:val="1191452150"/>
        <w:rPr>
          <w:rStyle w:val="w"/>
        </w:rPr>
      </w:pPr>
      <w:r>
        <w:rPr>
          <w:rStyle w:val="w"/>
        </w:rPr>
        <w:t xml:space="preserve">        </w:t>
      </w:r>
      <w:r>
        <w:rPr>
          <w:rStyle w:val="p"/>
        </w:rPr>
        <w:t>}</w:t>
      </w:r>
    </w:p>
    <w:p w:rsidR="00000000" w:rsidRDefault="00000000">
      <w:pPr>
        <w:pStyle w:val="HTML0"/>
        <w:divId w:val="1191452150"/>
        <w:rPr>
          <w:rStyle w:val="w"/>
        </w:rPr>
      </w:pPr>
      <w:r>
        <w:rPr>
          <w:rStyle w:val="w"/>
        </w:rPr>
        <w:t xml:space="preserve">    </w:t>
      </w:r>
      <w:r>
        <w:rPr>
          <w:rStyle w:val="p"/>
        </w:rPr>
        <w:t>]</w:t>
      </w:r>
    </w:p>
    <w:p w:rsidR="00000000" w:rsidRDefault="00000000">
      <w:pPr>
        <w:pStyle w:val="HTML0"/>
        <w:divId w:val="1191452150"/>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gridCol w:w="780"/>
        <w:gridCol w:w="5411"/>
      </w:tblGrid>
      <w:tr w:rsidR="00000000">
        <w:trPr>
          <w:divId w:val="175387555"/>
          <w:tblHeader/>
          <w:tblCellSpacing w:w="15" w:type="dxa"/>
        </w:trPr>
        <w:tc>
          <w:tcPr>
            <w:tcW w:w="0" w:type="auto"/>
            <w:vAlign w:val="center"/>
            <w:hideMark/>
          </w:tcPr>
          <w:p w:rsidR="00000000" w:rsidRDefault="00000000">
            <w:pPr>
              <w:rPr>
                <w:b/>
                <w:bCs/>
              </w:rPr>
            </w:pPr>
            <w:r>
              <w:rPr>
                <w:rStyle w:val="a6"/>
              </w:rPr>
              <w:t>Parameter name</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inviteeLv</w:t>
            </w:r>
          </w:p>
        </w:tc>
        <w:tc>
          <w:tcPr>
            <w:tcW w:w="0" w:type="auto"/>
            <w:vAlign w:val="center"/>
            <w:hideMark/>
          </w:tcPr>
          <w:p w:rsidR="00000000" w:rsidRDefault="00000000">
            <w:r>
              <w:t>String</w:t>
            </w:r>
          </w:p>
        </w:tc>
        <w:tc>
          <w:tcPr>
            <w:tcW w:w="0" w:type="auto"/>
            <w:vAlign w:val="center"/>
            <w:hideMark/>
          </w:tcPr>
          <w:p w:rsidR="00000000" w:rsidRDefault="00000000">
            <w:r>
              <w:t>Invitee's relative level to the affiliate</w:t>
            </w:r>
            <w:r>
              <w:br/>
              <w:t xml:space="preserve">If the user is a invitee, the level will be </w:t>
            </w:r>
            <w:r>
              <w:rPr>
                <w:rStyle w:val="HTML"/>
              </w:rPr>
              <w:t>2</w:t>
            </w:r>
            <w:r>
              <w:t>.</w:t>
            </w:r>
          </w:p>
        </w:tc>
      </w:tr>
      <w:tr w:rsidR="00000000">
        <w:trPr>
          <w:divId w:val="175387555"/>
          <w:tblCellSpacing w:w="15" w:type="dxa"/>
        </w:trPr>
        <w:tc>
          <w:tcPr>
            <w:tcW w:w="0" w:type="auto"/>
            <w:vAlign w:val="center"/>
            <w:hideMark/>
          </w:tcPr>
          <w:p w:rsidR="00000000" w:rsidRDefault="00000000">
            <w:r>
              <w:t>joinTime</w:t>
            </w:r>
          </w:p>
        </w:tc>
        <w:tc>
          <w:tcPr>
            <w:tcW w:w="0" w:type="auto"/>
            <w:vAlign w:val="center"/>
            <w:hideMark/>
          </w:tcPr>
          <w:p w:rsidR="00000000" w:rsidRDefault="00000000">
            <w:r>
              <w:t>String</w:t>
            </w:r>
          </w:p>
        </w:tc>
        <w:tc>
          <w:tcPr>
            <w:tcW w:w="0" w:type="auto"/>
            <w:vAlign w:val="center"/>
            <w:hideMark/>
          </w:tcPr>
          <w:p w:rsidR="00000000" w:rsidRDefault="00000000">
            <w:r>
              <w:t xml:space="preserve">Timestamp that the rebate relationship is established, Unix timestamp in millisecond format, e.g. </w:t>
            </w:r>
            <w:r>
              <w:rPr>
                <w:rStyle w:val="HTML"/>
              </w:rPr>
              <w:t>1597026383085</w:t>
            </w:r>
          </w:p>
        </w:tc>
      </w:tr>
      <w:tr w:rsidR="00000000">
        <w:trPr>
          <w:divId w:val="175387555"/>
          <w:tblCellSpacing w:w="15" w:type="dxa"/>
        </w:trPr>
        <w:tc>
          <w:tcPr>
            <w:tcW w:w="0" w:type="auto"/>
            <w:vAlign w:val="center"/>
            <w:hideMark/>
          </w:tcPr>
          <w:p w:rsidR="00000000" w:rsidRDefault="00000000">
            <w:r>
              <w:t>inviteeRebateRate</w:t>
            </w:r>
          </w:p>
        </w:tc>
        <w:tc>
          <w:tcPr>
            <w:tcW w:w="0" w:type="auto"/>
            <w:vAlign w:val="center"/>
            <w:hideMark/>
          </w:tcPr>
          <w:p w:rsidR="00000000" w:rsidRDefault="00000000">
            <w:r>
              <w:t>String</w:t>
            </w:r>
          </w:p>
        </w:tc>
        <w:tc>
          <w:tcPr>
            <w:tcW w:w="0" w:type="auto"/>
            <w:vAlign w:val="center"/>
            <w:hideMark/>
          </w:tcPr>
          <w:p w:rsidR="00000000" w:rsidRDefault="00000000">
            <w:r>
              <w:t xml:space="preserve">Self rebate rate of the invitee (in decimal), e.g. </w:t>
            </w:r>
            <w:r>
              <w:rPr>
                <w:rStyle w:val="HTML"/>
              </w:rPr>
              <w:t>0.01</w:t>
            </w:r>
            <w:r>
              <w:t xml:space="preserve"> represents </w:t>
            </w:r>
            <w:r>
              <w:rPr>
                <w:rStyle w:val="HTML"/>
              </w:rPr>
              <w:t>10%</w:t>
            </w:r>
          </w:p>
        </w:tc>
      </w:tr>
      <w:tr w:rsidR="00000000">
        <w:trPr>
          <w:divId w:val="175387555"/>
          <w:tblCellSpacing w:w="15" w:type="dxa"/>
        </w:trPr>
        <w:tc>
          <w:tcPr>
            <w:tcW w:w="0" w:type="auto"/>
            <w:vAlign w:val="center"/>
            <w:hideMark/>
          </w:tcPr>
          <w:p w:rsidR="00000000" w:rsidRDefault="00000000">
            <w:r>
              <w:t>totalCommission</w:t>
            </w:r>
          </w:p>
        </w:tc>
        <w:tc>
          <w:tcPr>
            <w:tcW w:w="0" w:type="auto"/>
            <w:vAlign w:val="center"/>
            <w:hideMark/>
          </w:tcPr>
          <w:p w:rsidR="00000000" w:rsidRDefault="00000000">
            <w:r>
              <w:t>String</w:t>
            </w:r>
          </w:p>
        </w:tc>
        <w:tc>
          <w:tcPr>
            <w:tcW w:w="0" w:type="auto"/>
            <w:vAlign w:val="center"/>
            <w:hideMark/>
          </w:tcPr>
          <w:p w:rsidR="00000000" w:rsidRDefault="00000000">
            <w:r>
              <w:t xml:space="preserve">Total commission earned from the invitee, unit in </w:t>
            </w:r>
            <w:r>
              <w:rPr>
                <w:rStyle w:val="HTML"/>
              </w:rPr>
              <w:t>USDT</w:t>
            </w:r>
          </w:p>
        </w:tc>
      </w:tr>
      <w:tr w:rsidR="00000000">
        <w:trPr>
          <w:divId w:val="175387555"/>
          <w:tblCellSpacing w:w="15" w:type="dxa"/>
        </w:trPr>
        <w:tc>
          <w:tcPr>
            <w:tcW w:w="0" w:type="auto"/>
            <w:vAlign w:val="center"/>
            <w:hideMark/>
          </w:tcPr>
          <w:p w:rsidR="00000000" w:rsidRDefault="00000000">
            <w:r>
              <w:t>firstTradeTime</w:t>
            </w:r>
          </w:p>
        </w:tc>
        <w:tc>
          <w:tcPr>
            <w:tcW w:w="0" w:type="auto"/>
            <w:vAlign w:val="center"/>
            <w:hideMark/>
          </w:tcPr>
          <w:p w:rsidR="00000000" w:rsidRDefault="00000000">
            <w:r>
              <w:t>String</w:t>
            </w:r>
          </w:p>
        </w:tc>
        <w:tc>
          <w:tcPr>
            <w:tcW w:w="0" w:type="auto"/>
            <w:vAlign w:val="center"/>
            <w:hideMark/>
          </w:tcPr>
          <w:p w:rsidR="00000000" w:rsidRDefault="00000000">
            <w:r>
              <w:t>Timestamp that the first trade is completed after the latest rebate relationship is established with the parent affiliate</w:t>
            </w:r>
            <w:r>
              <w:br/>
              <w:t>Unix timestamp in millisecond format, e.g. 1597026383085</w:t>
            </w:r>
            <w:r>
              <w:br/>
              <w:t>If user has not traded, "" will be returned</w:t>
            </w:r>
          </w:p>
        </w:tc>
      </w:tr>
      <w:tr w:rsidR="00000000">
        <w:trPr>
          <w:divId w:val="175387555"/>
          <w:tblCellSpacing w:w="15" w:type="dxa"/>
        </w:trPr>
        <w:tc>
          <w:tcPr>
            <w:tcW w:w="0" w:type="auto"/>
            <w:vAlign w:val="center"/>
            <w:hideMark/>
          </w:tcPr>
          <w:p w:rsidR="00000000" w:rsidRDefault="00000000">
            <w:r>
              <w:t>level</w:t>
            </w:r>
          </w:p>
        </w:tc>
        <w:tc>
          <w:tcPr>
            <w:tcW w:w="0" w:type="auto"/>
            <w:vAlign w:val="center"/>
            <w:hideMark/>
          </w:tcPr>
          <w:p w:rsidR="00000000" w:rsidRDefault="00000000">
            <w:r>
              <w:t>String</w:t>
            </w:r>
          </w:p>
        </w:tc>
        <w:tc>
          <w:tcPr>
            <w:tcW w:w="0" w:type="auto"/>
            <w:vAlign w:val="center"/>
            <w:hideMark/>
          </w:tcPr>
          <w:p w:rsidR="00000000" w:rsidRDefault="00000000">
            <w:r>
              <w:t>Invitee trading fee level, e.g. Lv1</w:t>
            </w:r>
          </w:p>
        </w:tc>
      </w:tr>
      <w:tr w:rsidR="00000000">
        <w:trPr>
          <w:divId w:val="175387555"/>
          <w:tblCellSpacing w:w="15" w:type="dxa"/>
        </w:trPr>
        <w:tc>
          <w:tcPr>
            <w:tcW w:w="0" w:type="auto"/>
            <w:vAlign w:val="center"/>
            <w:hideMark/>
          </w:tcPr>
          <w:p w:rsidR="00000000" w:rsidRDefault="00000000">
            <w:r>
              <w:t>depAmt</w:t>
            </w:r>
          </w:p>
        </w:tc>
        <w:tc>
          <w:tcPr>
            <w:tcW w:w="0" w:type="auto"/>
            <w:vAlign w:val="center"/>
            <w:hideMark/>
          </w:tcPr>
          <w:p w:rsidR="00000000" w:rsidRDefault="00000000">
            <w:r>
              <w:t>String</w:t>
            </w:r>
          </w:p>
        </w:tc>
        <w:tc>
          <w:tcPr>
            <w:tcW w:w="0" w:type="auto"/>
            <w:vAlign w:val="center"/>
            <w:hideMark/>
          </w:tcPr>
          <w:p w:rsidR="00000000" w:rsidRDefault="00000000">
            <w:r>
              <w:t xml:space="preserve">Accumulated amount of </w:t>
            </w:r>
            <w:r>
              <w:rPr>
                <w:rStyle w:val="search-highlight"/>
              </w:rPr>
              <w:t>depos</w:t>
            </w:r>
            <w:r>
              <w:t>it in USDT</w:t>
            </w:r>
            <w:r>
              <w:br/>
              <w:t xml:space="preserve">If user has not </w:t>
            </w:r>
            <w:r>
              <w:rPr>
                <w:rStyle w:val="search-highlight"/>
              </w:rPr>
              <w:t>depos</w:t>
            </w:r>
            <w:r>
              <w:t>ited, 0 will be returned</w:t>
            </w:r>
          </w:p>
        </w:tc>
      </w:tr>
      <w:tr w:rsidR="00000000">
        <w:trPr>
          <w:divId w:val="175387555"/>
          <w:tblCellSpacing w:w="15" w:type="dxa"/>
        </w:trPr>
        <w:tc>
          <w:tcPr>
            <w:tcW w:w="0" w:type="auto"/>
            <w:vAlign w:val="center"/>
            <w:hideMark/>
          </w:tcPr>
          <w:p w:rsidR="00000000" w:rsidRDefault="00000000">
            <w:r>
              <w:t>volMonth</w:t>
            </w:r>
          </w:p>
        </w:tc>
        <w:tc>
          <w:tcPr>
            <w:tcW w:w="0" w:type="auto"/>
            <w:vAlign w:val="center"/>
            <w:hideMark/>
          </w:tcPr>
          <w:p w:rsidR="00000000" w:rsidRDefault="00000000">
            <w:r>
              <w:t>String</w:t>
            </w:r>
          </w:p>
        </w:tc>
        <w:tc>
          <w:tcPr>
            <w:tcW w:w="0" w:type="auto"/>
            <w:vAlign w:val="center"/>
            <w:hideMark/>
          </w:tcPr>
          <w:p w:rsidR="00000000" w:rsidRDefault="00000000">
            <w:r>
              <w:t>Accumulated Trading volume in the current month in USDT</w:t>
            </w:r>
            <w:r>
              <w:br/>
              <w:t>If user has not traded, 0 will be returned</w:t>
            </w:r>
          </w:p>
        </w:tc>
      </w:tr>
      <w:tr w:rsidR="00000000">
        <w:trPr>
          <w:divId w:val="175387555"/>
          <w:tblCellSpacing w:w="15" w:type="dxa"/>
        </w:trPr>
        <w:tc>
          <w:tcPr>
            <w:tcW w:w="0" w:type="auto"/>
            <w:vAlign w:val="center"/>
            <w:hideMark/>
          </w:tcPr>
          <w:p w:rsidR="00000000" w:rsidRDefault="00000000">
            <w:r>
              <w:t>accFee</w:t>
            </w:r>
          </w:p>
        </w:tc>
        <w:tc>
          <w:tcPr>
            <w:tcW w:w="0" w:type="auto"/>
            <w:vAlign w:val="center"/>
            <w:hideMark/>
          </w:tcPr>
          <w:p w:rsidR="00000000" w:rsidRDefault="00000000">
            <w:r>
              <w:t>String</w:t>
            </w:r>
          </w:p>
        </w:tc>
        <w:tc>
          <w:tcPr>
            <w:tcW w:w="0" w:type="auto"/>
            <w:vAlign w:val="center"/>
            <w:hideMark/>
          </w:tcPr>
          <w:p w:rsidR="00000000" w:rsidRDefault="00000000">
            <w:r>
              <w:t>Accumulated Amount of trading fee in USDT</w:t>
            </w:r>
            <w:r>
              <w:br/>
              <w:t>If there is no any fee, 0 will be returned</w:t>
            </w:r>
          </w:p>
        </w:tc>
      </w:tr>
      <w:tr w:rsidR="00000000">
        <w:trPr>
          <w:divId w:val="175387555"/>
          <w:tblCellSpacing w:w="15" w:type="dxa"/>
        </w:trPr>
        <w:tc>
          <w:tcPr>
            <w:tcW w:w="0" w:type="auto"/>
            <w:vAlign w:val="center"/>
            <w:hideMark/>
          </w:tcPr>
          <w:p w:rsidR="00000000" w:rsidRDefault="00000000">
            <w:r>
              <w:t>kycTime</w:t>
            </w:r>
          </w:p>
        </w:tc>
        <w:tc>
          <w:tcPr>
            <w:tcW w:w="0" w:type="auto"/>
            <w:vAlign w:val="center"/>
            <w:hideMark/>
          </w:tcPr>
          <w:p w:rsidR="00000000" w:rsidRDefault="00000000">
            <w:r>
              <w:t>String</w:t>
            </w:r>
          </w:p>
        </w:tc>
        <w:tc>
          <w:tcPr>
            <w:tcW w:w="0" w:type="auto"/>
            <w:vAlign w:val="center"/>
            <w:hideMark/>
          </w:tcPr>
          <w:p w:rsidR="00000000" w:rsidRDefault="00000000">
            <w:r>
              <w:t>KYC2 verification time. Unix timestamp in millisecond format and the precision is in day</w:t>
            </w:r>
            <w:r>
              <w:br/>
              <w:t>If user has not passed KYC2, "" will be returned</w:t>
            </w:r>
          </w:p>
        </w:tc>
      </w:tr>
      <w:tr w:rsidR="00000000">
        <w:trPr>
          <w:divId w:val="175387555"/>
          <w:tblCellSpacing w:w="15" w:type="dxa"/>
        </w:trPr>
        <w:tc>
          <w:tcPr>
            <w:tcW w:w="0" w:type="auto"/>
            <w:vAlign w:val="center"/>
            <w:hideMark/>
          </w:tcPr>
          <w:p w:rsidR="00000000" w:rsidRDefault="00000000">
            <w:r>
              <w:t>region</w:t>
            </w:r>
          </w:p>
        </w:tc>
        <w:tc>
          <w:tcPr>
            <w:tcW w:w="0" w:type="auto"/>
            <w:vAlign w:val="center"/>
            <w:hideMark/>
          </w:tcPr>
          <w:p w:rsidR="00000000" w:rsidRDefault="00000000">
            <w:r>
              <w:t>String</w:t>
            </w:r>
          </w:p>
        </w:tc>
        <w:tc>
          <w:tcPr>
            <w:tcW w:w="0" w:type="auto"/>
            <w:vAlign w:val="center"/>
            <w:hideMark/>
          </w:tcPr>
          <w:p w:rsidR="00000000" w:rsidRDefault="00000000">
            <w:r>
              <w:t>User country or region. e.g. "United Kingdom"</w:t>
            </w:r>
          </w:p>
        </w:tc>
      </w:tr>
      <w:tr w:rsidR="00000000">
        <w:trPr>
          <w:divId w:val="175387555"/>
          <w:tblCellSpacing w:w="15" w:type="dxa"/>
        </w:trPr>
        <w:tc>
          <w:tcPr>
            <w:tcW w:w="0" w:type="auto"/>
            <w:vAlign w:val="center"/>
            <w:hideMark/>
          </w:tcPr>
          <w:p w:rsidR="00000000" w:rsidRDefault="00000000">
            <w:r>
              <w:t>affiliateCode</w:t>
            </w:r>
          </w:p>
        </w:tc>
        <w:tc>
          <w:tcPr>
            <w:tcW w:w="0" w:type="auto"/>
            <w:vAlign w:val="center"/>
            <w:hideMark/>
          </w:tcPr>
          <w:p w:rsidR="00000000" w:rsidRDefault="00000000">
            <w:r>
              <w:t>String</w:t>
            </w:r>
          </w:p>
        </w:tc>
        <w:tc>
          <w:tcPr>
            <w:tcW w:w="0" w:type="auto"/>
            <w:vAlign w:val="center"/>
            <w:hideMark/>
          </w:tcPr>
          <w:p w:rsidR="00000000" w:rsidRDefault="00000000">
            <w:r>
              <w:t>Affiliate invite code that the invitee registered/recalled via</w:t>
            </w:r>
          </w:p>
        </w:tc>
      </w:tr>
    </w:tbl>
    <w:p w:rsidR="00000000" w:rsidRDefault="00000000">
      <w:pPr>
        <w:pStyle w:val="3"/>
        <w:divId w:val="175387555"/>
      </w:pPr>
      <w:r>
        <w:t>Get the user's affiliate rebate information</w:t>
      </w:r>
    </w:p>
    <w:p w:rsidR="00000000" w:rsidRDefault="00000000">
      <w:pPr>
        <w:pStyle w:val="a5"/>
        <w:divId w:val="175387555"/>
      </w:pPr>
      <w:r>
        <w:t xml:space="preserve">This endpoint will be offline soon, please use </w:t>
      </w:r>
      <w:hyperlink r:id="rId669" w:anchor="affiliate-rest-api-get-the-invitee-39-s-detail" w:history="1">
        <w:r>
          <w:rPr>
            <w:rStyle w:val="a3"/>
          </w:rPr>
          <w:t>Get the invitee's detail</w:t>
        </w:r>
      </w:hyperlink>
      <w:r>
        <w:t xml:space="preserve"> </w:t>
      </w:r>
    </w:p>
    <w:p w:rsidR="00000000" w:rsidRDefault="00000000">
      <w:pPr>
        <w:pStyle w:val="a5"/>
        <w:divId w:val="175387555"/>
      </w:pPr>
      <w:r>
        <w:t>It is used to get the user's affiliate rebate information for affiliate.</w:t>
      </w:r>
    </w:p>
    <w:p w:rsidR="00000000" w:rsidRDefault="00000000">
      <w:pPr>
        <w:pStyle w:val="4"/>
        <w:divId w:val="175387555"/>
      </w:pPr>
      <w:r>
        <w:t>Rate limit：20 requests per 2 seconds</w:t>
      </w:r>
    </w:p>
    <w:p w:rsidR="00000000" w:rsidRDefault="00000000">
      <w:pPr>
        <w:pStyle w:val="4"/>
        <w:divId w:val="175387555"/>
      </w:pPr>
      <w:r>
        <w:t>Rate limit rule: UserID</w:t>
      </w:r>
    </w:p>
    <w:p w:rsidR="00000000" w:rsidRDefault="00000000">
      <w:pPr>
        <w:pStyle w:val="4"/>
        <w:divId w:val="175387555"/>
      </w:pPr>
      <w:r>
        <w:t>HTTP request</w:t>
      </w:r>
    </w:p>
    <w:p w:rsidR="00000000" w:rsidRDefault="00000000">
      <w:pPr>
        <w:pStyle w:val="a5"/>
        <w:divId w:val="175387555"/>
      </w:pPr>
      <w:r>
        <w:rPr>
          <w:rStyle w:val="HTML"/>
        </w:rPr>
        <w:t>GET /api/v5/users/partner/if-rebate</w:t>
      </w:r>
    </w:p>
    <w:p w:rsidR="00000000" w:rsidRDefault="00000000">
      <w:pPr>
        <w:pStyle w:val="a5"/>
        <w:ind w:left="720" w:right="720"/>
        <w:divId w:val="2041586897"/>
      </w:pPr>
      <w:r>
        <w:t>Request sample</w:t>
      </w:r>
    </w:p>
    <w:p w:rsidR="00000000" w:rsidRDefault="00000000">
      <w:pPr>
        <w:pStyle w:val="HTML0"/>
        <w:divId w:val="1994334397"/>
        <w:rPr>
          <w:rStyle w:val="HTML"/>
        </w:rPr>
      </w:pPr>
      <w:r>
        <w:rPr>
          <w:rStyle w:val="HTML"/>
        </w:rPr>
        <w:t>GET /api/v5/users/partner/if-rebate?apiKey</w:t>
      </w:r>
      <w:r>
        <w:rPr>
          <w:rStyle w:val="o"/>
        </w:rPr>
        <w:t>=</w:t>
      </w:r>
      <w:r>
        <w:rPr>
          <w:rStyle w:val="HTML"/>
        </w:rPr>
        <w:t>86b02e93-67ab-497d-9970-8cce00a028c3</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apiKey</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The user's API key. Only applicable to the API key of invitee master account</w:t>
            </w:r>
          </w:p>
        </w:tc>
      </w:tr>
    </w:tbl>
    <w:p w:rsidR="00000000" w:rsidRDefault="00000000">
      <w:pPr>
        <w:pStyle w:val="a5"/>
        <w:ind w:left="720" w:right="720"/>
        <w:divId w:val="1447119549"/>
      </w:pPr>
      <w:r>
        <w:t>Returned results</w:t>
      </w:r>
    </w:p>
    <w:p w:rsidR="00000000" w:rsidRDefault="00000000">
      <w:pPr>
        <w:pStyle w:val="HTML0"/>
        <w:divId w:val="1252617247"/>
        <w:rPr>
          <w:rStyle w:val="w"/>
        </w:rPr>
      </w:pPr>
      <w:r>
        <w:rPr>
          <w:rStyle w:val="p"/>
        </w:rPr>
        <w:t>{</w:t>
      </w:r>
    </w:p>
    <w:p w:rsidR="00000000" w:rsidRDefault="00000000">
      <w:pPr>
        <w:pStyle w:val="HTML0"/>
        <w:divId w:val="1252617247"/>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252617247"/>
        <w:rPr>
          <w:rStyle w:val="w"/>
        </w:rPr>
      </w:pPr>
      <w:r>
        <w:rPr>
          <w:rStyle w:val="w"/>
        </w:rPr>
        <w:t xml:space="preserve">    </w:t>
      </w:r>
      <w:r>
        <w:rPr>
          <w:rStyle w:val="nl"/>
        </w:rPr>
        <w:t>"msg"</w:t>
      </w:r>
      <w:r>
        <w:rPr>
          <w:rStyle w:val="p"/>
        </w:rPr>
        <w:t>:</w:t>
      </w:r>
      <w:r>
        <w:rPr>
          <w:rStyle w:val="w"/>
        </w:rPr>
        <w:t xml:space="preserve"> </w:t>
      </w:r>
      <w:r>
        <w:rPr>
          <w:rStyle w:val="s2"/>
        </w:rPr>
        <w:t>""</w:t>
      </w:r>
      <w:r>
        <w:rPr>
          <w:rStyle w:val="p"/>
        </w:rPr>
        <w:t>,</w:t>
      </w:r>
    </w:p>
    <w:p w:rsidR="00000000" w:rsidRDefault="00000000">
      <w:pPr>
        <w:pStyle w:val="HTML0"/>
        <w:divId w:val="1252617247"/>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252617247"/>
        <w:rPr>
          <w:rStyle w:val="w"/>
        </w:rPr>
      </w:pPr>
      <w:r>
        <w:rPr>
          <w:rStyle w:val="w"/>
        </w:rPr>
        <w:t xml:space="preserve">        </w:t>
      </w:r>
      <w:r>
        <w:rPr>
          <w:rStyle w:val="nl"/>
        </w:rPr>
        <w:t>"result"</w:t>
      </w:r>
      <w:r>
        <w:rPr>
          <w:rStyle w:val="p"/>
        </w:rPr>
        <w:t>:</w:t>
      </w:r>
      <w:r>
        <w:rPr>
          <w:rStyle w:val="w"/>
        </w:rPr>
        <w:t xml:space="preserve"> </w:t>
      </w:r>
      <w:r>
        <w:rPr>
          <w:rStyle w:val="kc"/>
        </w:rPr>
        <w:t>true</w:t>
      </w:r>
      <w:r>
        <w:rPr>
          <w:rStyle w:val="p"/>
        </w:rPr>
        <w:t>,</w:t>
      </w:r>
    </w:p>
    <w:p w:rsidR="00000000" w:rsidRDefault="00000000">
      <w:pPr>
        <w:pStyle w:val="HTML0"/>
        <w:divId w:val="1252617247"/>
        <w:rPr>
          <w:rStyle w:val="w"/>
        </w:rPr>
      </w:pPr>
      <w:r>
        <w:rPr>
          <w:rStyle w:val="w"/>
        </w:rPr>
        <w:t xml:space="preserve">        </w:t>
      </w:r>
      <w:r>
        <w:rPr>
          <w:rStyle w:val="nl"/>
        </w:rPr>
        <w:t>"type"</w:t>
      </w:r>
      <w:r>
        <w:rPr>
          <w:rStyle w:val="p"/>
        </w:rPr>
        <w:t>:</w:t>
      </w:r>
      <w:r>
        <w:rPr>
          <w:rStyle w:val="w"/>
        </w:rPr>
        <w:t xml:space="preserve"> </w:t>
      </w:r>
      <w:r>
        <w:rPr>
          <w:rStyle w:val="s2"/>
        </w:rPr>
        <w:t>"0"</w:t>
      </w:r>
    </w:p>
    <w:p w:rsidR="00000000" w:rsidRDefault="00000000">
      <w:pPr>
        <w:pStyle w:val="HTML0"/>
        <w:divId w:val="1252617247"/>
        <w:rPr>
          <w:rStyle w:val="w"/>
        </w:rPr>
      </w:pPr>
      <w:r>
        <w:rPr>
          <w:rStyle w:val="w"/>
        </w:rPr>
        <w:t xml:space="preserve">    </w:t>
      </w:r>
      <w:r>
        <w:rPr>
          <w:rStyle w:val="p"/>
        </w:rPr>
        <w:t>}</w:t>
      </w:r>
    </w:p>
    <w:p w:rsidR="00000000" w:rsidRDefault="00000000">
      <w:pPr>
        <w:pStyle w:val="HTML0"/>
        <w:divId w:val="1252617247"/>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7"/>
        <w:gridCol w:w="900"/>
        <w:gridCol w:w="5989"/>
      </w:tblGrid>
      <w:tr w:rsidR="00000000">
        <w:trPr>
          <w:divId w:val="175387555"/>
          <w:tblHeader/>
          <w:tblCellSpacing w:w="15" w:type="dxa"/>
        </w:trPr>
        <w:tc>
          <w:tcPr>
            <w:tcW w:w="0" w:type="auto"/>
            <w:vAlign w:val="center"/>
            <w:hideMark/>
          </w:tcPr>
          <w:p w:rsidR="00000000" w:rsidRDefault="00000000">
            <w:pPr>
              <w:rPr>
                <w:b/>
                <w:bCs/>
              </w:rPr>
            </w:pPr>
            <w:r>
              <w:rPr>
                <w:rStyle w:val="a6"/>
              </w:rPr>
              <w:t>Parameter name</w:t>
            </w:r>
          </w:p>
        </w:tc>
        <w:tc>
          <w:tcPr>
            <w:tcW w:w="0" w:type="auto"/>
            <w:vAlign w:val="center"/>
            <w:hideMark/>
          </w:tcPr>
          <w:p w:rsidR="00000000" w:rsidRDefault="00000000">
            <w:pPr>
              <w:rPr>
                <w:b/>
                <w:bCs/>
              </w:rPr>
            </w:pPr>
            <w:r>
              <w:rPr>
                <w:rStyle w:val="a6"/>
              </w:rPr>
              <w:t>Type</w:t>
            </w:r>
          </w:p>
        </w:tc>
        <w:tc>
          <w:tcPr>
            <w:tcW w:w="0" w:type="auto"/>
            <w:vAlign w:val="center"/>
            <w:hideMark/>
          </w:tcPr>
          <w:p w:rsidR="00000000" w:rsidRDefault="00000000">
            <w:pPr>
              <w:rPr>
                <w:b/>
                <w:bCs/>
              </w:rPr>
            </w:pPr>
            <w:r>
              <w:rPr>
                <w:rStyle w:val="a6"/>
              </w:rPr>
              <w:t>Description</w:t>
            </w:r>
          </w:p>
        </w:tc>
      </w:tr>
      <w:tr w:rsidR="00000000">
        <w:trPr>
          <w:divId w:val="175387555"/>
          <w:tblCellSpacing w:w="15" w:type="dxa"/>
        </w:trPr>
        <w:tc>
          <w:tcPr>
            <w:tcW w:w="0" w:type="auto"/>
            <w:vAlign w:val="center"/>
            <w:hideMark/>
          </w:tcPr>
          <w:p w:rsidR="00000000" w:rsidRDefault="00000000">
            <w:r>
              <w:t>result</w:t>
            </w:r>
          </w:p>
        </w:tc>
        <w:tc>
          <w:tcPr>
            <w:tcW w:w="0" w:type="auto"/>
            <w:vAlign w:val="center"/>
            <w:hideMark/>
          </w:tcPr>
          <w:p w:rsidR="00000000" w:rsidRDefault="00000000">
            <w:r>
              <w:t>Boolean</w:t>
            </w:r>
          </w:p>
        </w:tc>
        <w:tc>
          <w:tcPr>
            <w:tcW w:w="0" w:type="auto"/>
            <w:vAlign w:val="center"/>
            <w:hideMark/>
          </w:tcPr>
          <w:p w:rsidR="00000000" w:rsidRDefault="00000000">
            <w:r>
              <w:t xml:space="preserve">Whether the user is invited by the current affiliate. </w:t>
            </w:r>
            <w:r>
              <w:rPr>
                <w:rStyle w:val="HTML"/>
              </w:rPr>
              <w:t>true</w:t>
            </w:r>
            <w:r>
              <w:t xml:space="preserve">, </w:t>
            </w:r>
            <w:r>
              <w:rPr>
                <w:rStyle w:val="HTML"/>
              </w:rPr>
              <w:t>false</w:t>
            </w:r>
          </w:p>
        </w:tc>
      </w:tr>
      <w:tr w:rsidR="00000000">
        <w:trPr>
          <w:divId w:val="175387555"/>
          <w:tblCellSpacing w:w="15" w:type="dxa"/>
        </w:trPr>
        <w:tc>
          <w:tcPr>
            <w:tcW w:w="0" w:type="auto"/>
            <w:vAlign w:val="center"/>
            <w:hideMark/>
          </w:tcPr>
          <w:p w:rsidR="00000000" w:rsidRDefault="00000000">
            <w:r>
              <w:t>type</w:t>
            </w:r>
          </w:p>
        </w:tc>
        <w:tc>
          <w:tcPr>
            <w:tcW w:w="0" w:type="auto"/>
            <w:vAlign w:val="center"/>
            <w:hideMark/>
          </w:tcPr>
          <w:p w:rsidR="00000000" w:rsidRDefault="00000000">
            <w:r>
              <w:t>String</w:t>
            </w:r>
          </w:p>
        </w:tc>
        <w:tc>
          <w:tcPr>
            <w:tcW w:w="0" w:type="auto"/>
            <w:vAlign w:val="center"/>
            <w:hideMark/>
          </w:tcPr>
          <w:p w:rsidR="00000000" w:rsidRDefault="00000000">
            <w:r>
              <w:t>Whether there is affiliate rebate.</w:t>
            </w:r>
            <w:r>
              <w:br/>
            </w:r>
            <w:r>
              <w:rPr>
                <w:rStyle w:val="HTML"/>
              </w:rPr>
              <w:t>0</w:t>
            </w:r>
            <w:r>
              <w:t xml:space="preserve"> There is affiliate rebate</w:t>
            </w:r>
            <w:r>
              <w:br/>
            </w:r>
            <w:r>
              <w:rPr>
                <w:rStyle w:val="HTML"/>
              </w:rPr>
              <w:t>1</w:t>
            </w:r>
            <w:r>
              <w:t xml:space="preserve"> There is no affiliate rebate. Because the account which is requesting this endpoint is not affiliate </w:t>
            </w:r>
            <w:r>
              <w:br/>
            </w:r>
            <w:r>
              <w:rPr>
                <w:rStyle w:val="HTML"/>
              </w:rPr>
              <w:t>2</w:t>
            </w:r>
            <w:r>
              <w:t xml:space="preserve"> There is no affiliate rebate. Because there is no relationship of invitation or recall, e.g. api key does not exist </w:t>
            </w:r>
            <w:r>
              <w:br/>
            </w:r>
            <w:r>
              <w:rPr>
                <w:rStyle w:val="HTML"/>
              </w:rPr>
              <w:t>4</w:t>
            </w:r>
            <w:r>
              <w:t xml:space="preserve"> There is no affiliate rebate. Because the user level is equal to or more than VIP6</w:t>
            </w:r>
          </w:p>
        </w:tc>
      </w:tr>
    </w:tbl>
    <w:p w:rsidR="00000000" w:rsidRDefault="00000000">
      <w:pPr>
        <w:pStyle w:val="1"/>
        <w:divId w:val="175387555"/>
      </w:pPr>
      <w:r>
        <w:t>Status</w:t>
      </w:r>
    </w:p>
    <w:p w:rsidR="00000000" w:rsidRDefault="00000000">
      <w:pPr>
        <w:pStyle w:val="2"/>
        <w:divId w:val="175387555"/>
      </w:pPr>
      <w:r>
        <w:t>GET / Status</w:t>
      </w:r>
    </w:p>
    <w:p w:rsidR="00000000" w:rsidRDefault="00000000">
      <w:pPr>
        <w:pStyle w:val="a5"/>
        <w:divId w:val="175387555"/>
      </w:pPr>
      <w:r>
        <w:t>Get event status of system upgrade.</w:t>
      </w:r>
    </w:p>
    <w:p w:rsidR="00000000" w:rsidRDefault="00000000">
      <w:pPr>
        <w:pStyle w:val="a5"/>
        <w:divId w:val="175387555"/>
      </w:pPr>
      <w:r>
        <w:t>Planned system maintenance that may result in short interruption (lasting less than 5 seconds) or websocket disconnection (users can immediately reconnect) will not be announced. The maintenance will only be performed during times of low market volatility.</w:t>
      </w:r>
    </w:p>
    <w:p w:rsidR="00000000" w:rsidRDefault="00000000">
      <w:pPr>
        <w:pStyle w:val="4"/>
        <w:divId w:val="175387555"/>
      </w:pPr>
      <w:r>
        <w:t>Rate Limit: 1 request per 5 seconds</w:t>
      </w:r>
    </w:p>
    <w:p w:rsidR="00000000" w:rsidRDefault="00000000">
      <w:pPr>
        <w:pStyle w:val="4"/>
        <w:divId w:val="175387555"/>
      </w:pPr>
      <w:r>
        <w:t>HTTP Requests</w:t>
      </w:r>
    </w:p>
    <w:p w:rsidR="00000000" w:rsidRDefault="00000000">
      <w:pPr>
        <w:pStyle w:val="a5"/>
        <w:divId w:val="175387555"/>
      </w:pPr>
      <w:r>
        <w:rPr>
          <w:rStyle w:val="HTML"/>
        </w:rPr>
        <w:t>GET /api/v5/system/status</w:t>
      </w:r>
    </w:p>
    <w:p w:rsidR="00000000" w:rsidRDefault="00000000">
      <w:pPr>
        <w:pStyle w:val="a5"/>
        <w:ind w:left="720" w:right="720"/>
        <w:divId w:val="487215578"/>
      </w:pPr>
      <w:r>
        <w:t>Request Example</w:t>
      </w:r>
    </w:p>
    <w:p w:rsidR="00000000" w:rsidRDefault="00000000">
      <w:pPr>
        <w:pStyle w:val="HTML0"/>
        <w:divId w:val="996148047"/>
        <w:rPr>
          <w:rStyle w:val="HTML"/>
        </w:rPr>
      </w:pPr>
      <w:r>
        <w:rPr>
          <w:rStyle w:val="HTML"/>
        </w:rPr>
        <w:t>GET /api/v5/system/status</w:t>
      </w:r>
    </w:p>
    <w:p w:rsidR="00000000" w:rsidRDefault="00000000">
      <w:pPr>
        <w:pStyle w:val="HTML0"/>
        <w:divId w:val="996148047"/>
        <w:rPr>
          <w:rStyle w:val="HTML"/>
        </w:rPr>
      </w:pPr>
    </w:p>
    <w:p w:rsidR="00000000" w:rsidRDefault="00000000">
      <w:pPr>
        <w:pStyle w:val="HTML0"/>
        <w:divId w:val="996148047"/>
        <w:rPr>
          <w:rStyle w:val="HTML"/>
        </w:rPr>
      </w:pPr>
      <w:r>
        <w:rPr>
          <w:rStyle w:val="HTML"/>
        </w:rPr>
        <w:t>GET /api/v5/system/status?state</w:t>
      </w:r>
      <w:r>
        <w:rPr>
          <w:rStyle w:val="o"/>
        </w:rPr>
        <w:t>=</w:t>
      </w:r>
      <w:r>
        <w:rPr>
          <w:rStyle w:val="HTML"/>
        </w:rPr>
        <w:t>canceled</w:t>
      </w:r>
    </w:p>
    <w:p w:rsidR="00000000" w:rsidRDefault="00000000">
      <w:pPr>
        <w:pStyle w:val="HTML0"/>
        <w:divId w:val="996148047"/>
        <w:rPr>
          <w:rStyle w:val="HTML"/>
        </w:rPr>
      </w:pPr>
    </w:p>
    <w:p w:rsidR="00000000" w:rsidRDefault="00000000">
      <w:pPr>
        <w:pStyle w:val="HTML0"/>
        <w:divId w:val="24257790"/>
        <w:rPr>
          <w:rStyle w:val="HTML"/>
          <w:vanish/>
        </w:rPr>
      </w:pPr>
      <w:r>
        <w:rPr>
          <w:rStyle w:val="kn"/>
          <w:vanish/>
        </w:rPr>
        <w:t>import</w:t>
      </w:r>
      <w:r>
        <w:rPr>
          <w:rStyle w:val="HTML"/>
          <w:vanish/>
        </w:rPr>
        <w:t xml:space="preserve"> </w:t>
      </w:r>
      <w:r>
        <w:rPr>
          <w:rStyle w:val="nn"/>
          <w:vanish/>
        </w:rPr>
        <w:t>okx.Status</w:t>
      </w:r>
      <w:r>
        <w:rPr>
          <w:rStyle w:val="HTML"/>
          <w:vanish/>
        </w:rPr>
        <w:t xml:space="preserve"> </w:t>
      </w:r>
      <w:r>
        <w:rPr>
          <w:rStyle w:val="k"/>
          <w:vanish/>
        </w:rPr>
        <w:t>as</w:t>
      </w:r>
      <w:r>
        <w:rPr>
          <w:rStyle w:val="HTML"/>
          <w:vanish/>
        </w:rPr>
        <w:t xml:space="preserve"> </w:t>
      </w:r>
      <w:r>
        <w:rPr>
          <w:rStyle w:val="n"/>
          <w:vanish/>
        </w:rPr>
        <w:t>Status</w:t>
      </w:r>
    </w:p>
    <w:p w:rsidR="00000000" w:rsidRDefault="00000000">
      <w:pPr>
        <w:pStyle w:val="HTML0"/>
        <w:divId w:val="24257790"/>
        <w:rPr>
          <w:rStyle w:val="HTML"/>
          <w:vanish/>
        </w:rPr>
      </w:pPr>
    </w:p>
    <w:p w:rsidR="00000000" w:rsidRDefault="00000000">
      <w:pPr>
        <w:pStyle w:val="HTML0"/>
        <w:divId w:val="24257790"/>
        <w:rPr>
          <w:rStyle w:val="c1"/>
          <w:vanish/>
        </w:rPr>
      </w:pPr>
      <w:r>
        <w:rPr>
          <w:rStyle w:val="n"/>
          <w:vanish/>
        </w:rPr>
        <w:t>flag</w:t>
      </w:r>
      <w:r>
        <w:rPr>
          <w:rStyle w:val="HTML"/>
          <w:vanish/>
        </w:rPr>
        <w:t xml:space="preserve"> </w:t>
      </w:r>
      <w:r>
        <w:rPr>
          <w:rStyle w:val="o"/>
          <w:vanish/>
        </w:rPr>
        <w:t>=</w:t>
      </w:r>
      <w:r>
        <w:rPr>
          <w:rStyle w:val="HTML"/>
          <w:vanish/>
        </w:rPr>
        <w:t xml:space="preserve"> </w:t>
      </w:r>
      <w:r>
        <w:rPr>
          <w:rStyle w:val="s"/>
          <w:vanish/>
        </w:rPr>
        <w:t>"0"</w:t>
      </w:r>
      <w:r>
        <w:rPr>
          <w:rStyle w:val="HTML"/>
          <w:vanish/>
        </w:rPr>
        <w:t xml:space="preserve">  </w:t>
      </w:r>
      <w:r>
        <w:rPr>
          <w:rStyle w:val="c1"/>
          <w:vanish/>
        </w:rPr>
        <w:t># Production trading: 0, Demo trading: 1</w:t>
      </w:r>
    </w:p>
    <w:p w:rsidR="00000000" w:rsidRDefault="00000000">
      <w:pPr>
        <w:pStyle w:val="HTML0"/>
        <w:divId w:val="24257790"/>
        <w:rPr>
          <w:rStyle w:val="HTML"/>
          <w:vanish/>
        </w:rPr>
      </w:pPr>
      <w:r>
        <w:rPr>
          <w:rStyle w:val="n"/>
          <w:vanish/>
        </w:rPr>
        <w:t>statusAPI</w:t>
      </w:r>
      <w:r>
        <w:rPr>
          <w:rStyle w:val="HTML"/>
          <w:vanish/>
        </w:rPr>
        <w:t xml:space="preserve"> </w:t>
      </w:r>
      <w:r>
        <w:rPr>
          <w:rStyle w:val="o"/>
          <w:vanish/>
        </w:rPr>
        <w:t>=</w:t>
      </w:r>
      <w:r>
        <w:rPr>
          <w:rStyle w:val="HTML"/>
          <w:vanish/>
        </w:rPr>
        <w:t xml:space="preserve"> </w:t>
      </w:r>
      <w:r>
        <w:rPr>
          <w:rStyle w:val="n"/>
          <w:vanish/>
        </w:rPr>
        <w:t>Status</w:t>
      </w:r>
      <w:r>
        <w:rPr>
          <w:rStyle w:val="p"/>
          <w:vanish/>
        </w:rPr>
        <w:t>.</w:t>
      </w:r>
      <w:r>
        <w:rPr>
          <w:rStyle w:val="n"/>
          <w:vanish/>
        </w:rPr>
        <w:t>StatusAPI</w:t>
      </w:r>
      <w:r>
        <w:rPr>
          <w:rStyle w:val="p"/>
          <w:vanish/>
        </w:rPr>
        <w:t>(</w:t>
      </w:r>
    </w:p>
    <w:p w:rsidR="00000000" w:rsidRDefault="00000000">
      <w:pPr>
        <w:pStyle w:val="HTML0"/>
        <w:divId w:val="24257790"/>
        <w:rPr>
          <w:rStyle w:val="HTML"/>
          <w:vanish/>
        </w:rPr>
      </w:pPr>
      <w:r>
        <w:rPr>
          <w:rStyle w:val="HTML"/>
          <w:vanish/>
        </w:rPr>
        <w:t xml:space="preserve">    </w:t>
      </w:r>
      <w:r>
        <w:rPr>
          <w:rStyle w:val="n"/>
          <w:vanish/>
        </w:rPr>
        <w:t>domain</w:t>
      </w:r>
      <w:r>
        <w:rPr>
          <w:rStyle w:val="o"/>
          <w:vanish/>
        </w:rPr>
        <w:t>=</w:t>
      </w:r>
      <w:r>
        <w:rPr>
          <w:rStyle w:val="s"/>
          <w:vanish/>
        </w:rPr>
        <w:t>"https://www.okx.com"</w:t>
      </w:r>
      <w:r>
        <w:rPr>
          <w:rStyle w:val="p"/>
          <w:vanish/>
        </w:rPr>
        <w:t>,</w:t>
      </w:r>
    </w:p>
    <w:p w:rsidR="00000000" w:rsidRDefault="00000000">
      <w:pPr>
        <w:pStyle w:val="HTML0"/>
        <w:divId w:val="24257790"/>
        <w:rPr>
          <w:rStyle w:val="HTML"/>
          <w:vanish/>
        </w:rPr>
      </w:pPr>
      <w:r>
        <w:rPr>
          <w:rStyle w:val="HTML"/>
          <w:vanish/>
        </w:rPr>
        <w:t xml:space="preserve">    </w:t>
      </w:r>
      <w:r>
        <w:rPr>
          <w:rStyle w:val="n"/>
          <w:vanish/>
        </w:rPr>
        <w:t>flag</w:t>
      </w:r>
      <w:r>
        <w:rPr>
          <w:rStyle w:val="o"/>
          <w:vanish/>
        </w:rPr>
        <w:t>=</w:t>
      </w:r>
      <w:r>
        <w:rPr>
          <w:rStyle w:val="n"/>
          <w:vanish/>
        </w:rPr>
        <w:t>flag</w:t>
      </w:r>
      <w:r>
        <w:rPr>
          <w:rStyle w:val="p"/>
          <w:vanish/>
        </w:rPr>
        <w:t>,</w:t>
      </w:r>
    </w:p>
    <w:p w:rsidR="00000000" w:rsidRDefault="00000000">
      <w:pPr>
        <w:pStyle w:val="HTML0"/>
        <w:divId w:val="24257790"/>
        <w:rPr>
          <w:rStyle w:val="HTML"/>
          <w:vanish/>
        </w:rPr>
      </w:pPr>
      <w:r>
        <w:rPr>
          <w:rStyle w:val="p"/>
          <w:vanish/>
        </w:rPr>
        <w:t>)</w:t>
      </w:r>
    </w:p>
    <w:p w:rsidR="00000000" w:rsidRDefault="00000000">
      <w:pPr>
        <w:pStyle w:val="HTML0"/>
        <w:divId w:val="24257790"/>
        <w:rPr>
          <w:rStyle w:val="HTML"/>
          <w:vanish/>
        </w:rPr>
      </w:pPr>
    </w:p>
    <w:p w:rsidR="00000000" w:rsidRDefault="00000000">
      <w:pPr>
        <w:pStyle w:val="HTML0"/>
        <w:divId w:val="24257790"/>
        <w:rPr>
          <w:rStyle w:val="c1"/>
          <w:vanish/>
        </w:rPr>
      </w:pPr>
      <w:r>
        <w:rPr>
          <w:rStyle w:val="c1"/>
          <w:vanish/>
        </w:rPr>
        <w:t># Get event status of system upgrade</w:t>
      </w:r>
    </w:p>
    <w:p w:rsidR="00000000" w:rsidRDefault="00000000">
      <w:pPr>
        <w:pStyle w:val="HTML0"/>
        <w:divId w:val="24257790"/>
        <w:rPr>
          <w:rStyle w:val="HTML"/>
          <w:vanish/>
        </w:rPr>
      </w:pPr>
      <w:r>
        <w:rPr>
          <w:rStyle w:val="n"/>
          <w:vanish/>
        </w:rPr>
        <w:t>result</w:t>
      </w:r>
      <w:r>
        <w:rPr>
          <w:rStyle w:val="HTML"/>
          <w:vanish/>
        </w:rPr>
        <w:t xml:space="preserve"> </w:t>
      </w:r>
      <w:r>
        <w:rPr>
          <w:rStyle w:val="o"/>
          <w:vanish/>
        </w:rPr>
        <w:t>=</w:t>
      </w:r>
      <w:r>
        <w:rPr>
          <w:rStyle w:val="HTML"/>
          <w:vanish/>
        </w:rPr>
        <w:t xml:space="preserve"> </w:t>
      </w:r>
      <w:r>
        <w:rPr>
          <w:rStyle w:val="n"/>
          <w:vanish/>
        </w:rPr>
        <w:t>statusAPI</w:t>
      </w:r>
      <w:r>
        <w:rPr>
          <w:rStyle w:val="p"/>
          <w:vanish/>
        </w:rPr>
        <w:t>.</w:t>
      </w:r>
      <w:r>
        <w:rPr>
          <w:rStyle w:val="n"/>
          <w:vanish/>
        </w:rPr>
        <w:t>status</w:t>
      </w:r>
      <w:r>
        <w:rPr>
          <w:rStyle w:val="p"/>
          <w:vanish/>
        </w:rPr>
        <w:t>()</w:t>
      </w:r>
    </w:p>
    <w:p w:rsidR="00000000" w:rsidRDefault="00000000">
      <w:pPr>
        <w:pStyle w:val="HTML0"/>
        <w:divId w:val="24257790"/>
        <w:rPr>
          <w:rStyle w:val="HTML"/>
          <w:vanish/>
        </w:rPr>
      </w:pPr>
      <w:r>
        <w:rPr>
          <w:rStyle w:val="k"/>
          <w:vanish/>
        </w:rPr>
        <w:t>print</w:t>
      </w:r>
      <w:r>
        <w:rPr>
          <w:rStyle w:val="p"/>
          <w:vanish/>
        </w:rPr>
        <w:t>(</w:t>
      </w:r>
      <w:r>
        <w:rPr>
          <w:rStyle w:val="n"/>
          <w:vanish/>
        </w:rPr>
        <w:t>result</w:t>
      </w:r>
      <w:r>
        <w:rPr>
          <w:rStyle w:val="p"/>
          <w:vanish/>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System maintenance status</w:t>
            </w:r>
            <w:r>
              <w:br/>
            </w:r>
            <w:r>
              <w:rPr>
                <w:rStyle w:val="HTML"/>
              </w:rPr>
              <w:t>scheduled</w:t>
            </w:r>
            <w:r>
              <w:t>: waiting</w:t>
            </w:r>
            <w:r>
              <w:br/>
            </w:r>
            <w:r>
              <w:rPr>
                <w:rStyle w:val="HTML"/>
              </w:rPr>
              <w:t>ongoing</w:t>
            </w:r>
            <w:r>
              <w:t>: processing</w:t>
            </w:r>
            <w:r>
              <w:br/>
            </w:r>
            <w:r>
              <w:rPr>
                <w:rStyle w:val="HTML"/>
              </w:rPr>
              <w:t>pre_open</w:t>
            </w:r>
            <w:r>
              <w:t>: pre_open</w:t>
            </w:r>
            <w:r>
              <w:br/>
            </w:r>
            <w:r>
              <w:rPr>
                <w:rStyle w:val="HTML"/>
              </w:rPr>
              <w:t>completed</w:t>
            </w:r>
            <w:r>
              <w:t>: completed</w:t>
            </w:r>
            <w:r>
              <w:br/>
            </w:r>
            <w:r>
              <w:rPr>
                <w:rStyle w:val="HTML"/>
              </w:rPr>
              <w:t>canceled</w:t>
            </w:r>
            <w:r>
              <w:t>: canceled</w:t>
            </w:r>
            <w:r>
              <w:br/>
              <w:t xml:space="preserve">Generally, </w:t>
            </w:r>
            <w:r>
              <w:rPr>
                <w:rStyle w:val="HTML"/>
              </w:rPr>
              <w:t>pre_open</w:t>
            </w:r>
            <w:r>
              <w:t xml:space="preserve"> last about 10 minutes. There will be </w:t>
            </w:r>
            <w:r>
              <w:rPr>
                <w:rStyle w:val="HTML"/>
              </w:rPr>
              <w:t>pre_open</w:t>
            </w:r>
            <w:r>
              <w:t xml:space="preserve"> when the time of upgrade is too long. </w:t>
            </w:r>
            <w:r>
              <w:br/>
              <w:t xml:space="preserve">If this parameter is not filled, the data with status </w:t>
            </w:r>
            <w:r>
              <w:rPr>
                <w:rStyle w:val="HTML"/>
              </w:rPr>
              <w:t>scheduled</w:t>
            </w:r>
            <w:r>
              <w:t xml:space="preserve">, </w:t>
            </w:r>
            <w:r>
              <w:rPr>
                <w:rStyle w:val="HTML"/>
              </w:rPr>
              <w:t>ongoing</w:t>
            </w:r>
            <w:r>
              <w:t xml:space="preserve"> and </w:t>
            </w:r>
            <w:r>
              <w:rPr>
                <w:rStyle w:val="HTML"/>
              </w:rPr>
              <w:t>pre_open</w:t>
            </w:r>
            <w:r>
              <w:t xml:space="preserve"> will be returned by default</w:t>
            </w:r>
          </w:p>
        </w:tc>
      </w:tr>
    </w:tbl>
    <w:p w:rsidR="00000000" w:rsidRDefault="00000000">
      <w:pPr>
        <w:pStyle w:val="a5"/>
        <w:ind w:left="720" w:right="720"/>
        <w:divId w:val="1987974465"/>
      </w:pPr>
      <w:r>
        <w:t>Response Example</w:t>
      </w:r>
    </w:p>
    <w:p w:rsidR="00000000" w:rsidRDefault="00000000">
      <w:pPr>
        <w:pStyle w:val="HTML0"/>
        <w:divId w:val="1974748301"/>
        <w:rPr>
          <w:rStyle w:val="w"/>
        </w:rPr>
      </w:pPr>
      <w:r>
        <w:rPr>
          <w:rStyle w:val="p"/>
        </w:rPr>
        <w:t>{</w:t>
      </w:r>
    </w:p>
    <w:p w:rsidR="00000000" w:rsidRDefault="00000000">
      <w:pPr>
        <w:pStyle w:val="HTML0"/>
        <w:divId w:val="1974748301"/>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974748301"/>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974748301"/>
        <w:rPr>
          <w:rStyle w:val="w"/>
        </w:rPr>
      </w:pPr>
      <w:r>
        <w:rPr>
          <w:rStyle w:val="w"/>
        </w:rPr>
        <w:t xml:space="preserve">        </w:t>
      </w:r>
      <w:r>
        <w:rPr>
          <w:rStyle w:val="p"/>
        </w:rPr>
        <w:t>{</w:t>
      </w:r>
    </w:p>
    <w:p w:rsidR="00000000" w:rsidRDefault="00000000">
      <w:pPr>
        <w:pStyle w:val="HTML0"/>
        <w:divId w:val="1974748301"/>
        <w:rPr>
          <w:rStyle w:val="w"/>
        </w:rPr>
      </w:pPr>
      <w:r>
        <w:rPr>
          <w:rStyle w:val="w"/>
        </w:rPr>
        <w:t xml:space="preserve">            </w:t>
      </w:r>
      <w:r>
        <w:rPr>
          <w:rStyle w:val="nl"/>
        </w:rPr>
        <w:t>"begin"</w:t>
      </w:r>
      <w:r>
        <w:rPr>
          <w:rStyle w:val="p"/>
        </w:rPr>
        <w:t>:</w:t>
      </w:r>
      <w:r>
        <w:rPr>
          <w:rStyle w:val="w"/>
        </w:rPr>
        <w:t xml:space="preserve"> </w:t>
      </w:r>
      <w:r>
        <w:rPr>
          <w:rStyle w:val="s2"/>
        </w:rPr>
        <w:t>"1672823400000"</w:t>
      </w:r>
      <w:r>
        <w:rPr>
          <w:rStyle w:val="p"/>
        </w:rPr>
        <w:t>,</w:t>
      </w:r>
    </w:p>
    <w:p w:rsidR="00000000" w:rsidRDefault="00000000">
      <w:pPr>
        <w:pStyle w:val="HTML0"/>
        <w:divId w:val="1974748301"/>
        <w:rPr>
          <w:rStyle w:val="w"/>
        </w:rPr>
      </w:pPr>
      <w:r>
        <w:rPr>
          <w:rStyle w:val="w"/>
        </w:rPr>
        <w:t xml:space="preserve">            </w:t>
      </w:r>
      <w:r>
        <w:rPr>
          <w:rStyle w:val="nl"/>
        </w:rPr>
        <w:t>"end"</w:t>
      </w:r>
      <w:r>
        <w:rPr>
          <w:rStyle w:val="p"/>
        </w:rPr>
        <w:t>:</w:t>
      </w:r>
      <w:r>
        <w:rPr>
          <w:rStyle w:val="w"/>
        </w:rPr>
        <w:t xml:space="preserve"> </w:t>
      </w:r>
      <w:r>
        <w:rPr>
          <w:rStyle w:val="s2"/>
        </w:rPr>
        <w:t>"1672823520000"</w:t>
      </w:r>
      <w:r>
        <w:rPr>
          <w:rStyle w:val="p"/>
        </w:rPr>
        <w:t>,</w:t>
      </w:r>
    </w:p>
    <w:p w:rsidR="00000000" w:rsidRDefault="00000000">
      <w:pPr>
        <w:pStyle w:val="HTML0"/>
        <w:divId w:val="1974748301"/>
        <w:rPr>
          <w:rStyle w:val="w"/>
        </w:rPr>
      </w:pPr>
      <w:r>
        <w:rPr>
          <w:rStyle w:val="w"/>
        </w:rPr>
        <w:t xml:space="preserve">            </w:t>
      </w:r>
      <w:r>
        <w:rPr>
          <w:rStyle w:val="nl"/>
        </w:rPr>
        <w:t>"href"</w:t>
      </w:r>
      <w:r>
        <w:rPr>
          <w:rStyle w:val="p"/>
        </w:rPr>
        <w:t>:</w:t>
      </w:r>
      <w:r>
        <w:rPr>
          <w:rStyle w:val="w"/>
        </w:rPr>
        <w:t xml:space="preserve"> </w:t>
      </w:r>
      <w:r>
        <w:rPr>
          <w:rStyle w:val="s2"/>
        </w:rPr>
        <w:t>""</w:t>
      </w:r>
      <w:r>
        <w:rPr>
          <w:rStyle w:val="p"/>
        </w:rPr>
        <w:t>,</w:t>
      </w:r>
    </w:p>
    <w:p w:rsidR="00000000" w:rsidRDefault="00000000">
      <w:pPr>
        <w:pStyle w:val="HTML0"/>
        <w:divId w:val="1974748301"/>
        <w:rPr>
          <w:rStyle w:val="w"/>
        </w:rPr>
      </w:pPr>
      <w:r>
        <w:rPr>
          <w:rStyle w:val="w"/>
        </w:rPr>
        <w:t xml:space="preserve">            </w:t>
      </w:r>
      <w:r>
        <w:rPr>
          <w:rStyle w:val="nl"/>
        </w:rPr>
        <w:t>"preOpenBegin"</w:t>
      </w:r>
      <w:r>
        <w:rPr>
          <w:rStyle w:val="p"/>
        </w:rPr>
        <w:t>:</w:t>
      </w:r>
      <w:r>
        <w:rPr>
          <w:rStyle w:val="w"/>
        </w:rPr>
        <w:t xml:space="preserve"> </w:t>
      </w:r>
      <w:r>
        <w:rPr>
          <w:rStyle w:val="s2"/>
        </w:rPr>
        <w:t>""</w:t>
      </w:r>
      <w:r>
        <w:rPr>
          <w:rStyle w:val="p"/>
        </w:rPr>
        <w:t>,</w:t>
      </w:r>
    </w:p>
    <w:p w:rsidR="00000000" w:rsidRDefault="00000000">
      <w:pPr>
        <w:pStyle w:val="HTML0"/>
        <w:divId w:val="1974748301"/>
        <w:rPr>
          <w:rStyle w:val="w"/>
        </w:rPr>
      </w:pPr>
      <w:r>
        <w:rPr>
          <w:rStyle w:val="w"/>
        </w:rPr>
        <w:t xml:space="preserve">            </w:t>
      </w:r>
      <w:r>
        <w:rPr>
          <w:rStyle w:val="nl"/>
        </w:rPr>
        <w:t>"scheDesc"</w:t>
      </w:r>
      <w:r>
        <w:rPr>
          <w:rStyle w:val="p"/>
        </w:rPr>
        <w:t>:</w:t>
      </w:r>
      <w:r>
        <w:rPr>
          <w:rStyle w:val="w"/>
        </w:rPr>
        <w:t xml:space="preserve"> </w:t>
      </w:r>
      <w:r>
        <w:rPr>
          <w:rStyle w:val="s2"/>
        </w:rPr>
        <w:t>""</w:t>
      </w:r>
      <w:r>
        <w:rPr>
          <w:rStyle w:val="p"/>
        </w:rPr>
        <w:t>,</w:t>
      </w:r>
    </w:p>
    <w:p w:rsidR="00000000" w:rsidRDefault="00000000">
      <w:pPr>
        <w:pStyle w:val="HTML0"/>
        <w:divId w:val="1974748301"/>
        <w:rPr>
          <w:rStyle w:val="w"/>
        </w:rPr>
      </w:pPr>
      <w:r>
        <w:rPr>
          <w:rStyle w:val="w"/>
        </w:rPr>
        <w:t xml:space="preserve">            </w:t>
      </w:r>
      <w:r>
        <w:rPr>
          <w:rStyle w:val="nl"/>
        </w:rPr>
        <w:t>"serviceType"</w:t>
      </w:r>
      <w:r>
        <w:rPr>
          <w:rStyle w:val="p"/>
        </w:rPr>
        <w:t>:</w:t>
      </w:r>
      <w:r>
        <w:rPr>
          <w:rStyle w:val="w"/>
        </w:rPr>
        <w:t xml:space="preserve"> </w:t>
      </w:r>
      <w:r>
        <w:rPr>
          <w:rStyle w:val="s2"/>
        </w:rPr>
        <w:t>"8"</w:t>
      </w:r>
      <w:r>
        <w:rPr>
          <w:rStyle w:val="p"/>
        </w:rPr>
        <w:t>,</w:t>
      </w:r>
    </w:p>
    <w:p w:rsidR="00000000" w:rsidRDefault="00000000">
      <w:pPr>
        <w:pStyle w:val="HTML0"/>
        <w:divId w:val="1974748301"/>
        <w:rPr>
          <w:rStyle w:val="w"/>
        </w:rPr>
      </w:pPr>
      <w:r>
        <w:rPr>
          <w:rStyle w:val="w"/>
        </w:rPr>
        <w:t xml:space="preserve">            </w:t>
      </w:r>
      <w:r>
        <w:rPr>
          <w:rStyle w:val="nl"/>
        </w:rPr>
        <w:t>"state"</w:t>
      </w:r>
      <w:r>
        <w:rPr>
          <w:rStyle w:val="p"/>
        </w:rPr>
        <w:t>:</w:t>
      </w:r>
      <w:r>
        <w:rPr>
          <w:rStyle w:val="w"/>
        </w:rPr>
        <w:t xml:space="preserve"> </w:t>
      </w:r>
      <w:r>
        <w:rPr>
          <w:rStyle w:val="s2"/>
        </w:rPr>
        <w:t>"completed"</w:t>
      </w:r>
      <w:r>
        <w:rPr>
          <w:rStyle w:val="p"/>
        </w:rPr>
        <w:t>,</w:t>
      </w:r>
    </w:p>
    <w:p w:rsidR="00000000" w:rsidRDefault="00000000">
      <w:pPr>
        <w:pStyle w:val="HTML0"/>
        <w:divId w:val="1974748301"/>
        <w:rPr>
          <w:rStyle w:val="w"/>
        </w:rPr>
      </w:pPr>
      <w:r>
        <w:rPr>
          <w:rStyle w:val="w"/>
        </w:rPr>
        <w:t xml:space="preserve">            </w:t>
      </w:r>
      <w:r>
        <w:rPr>
          <w:rStyle w:val="nl"/>
        </w:rPr>
        <w:t>"maintType"</w:t>
      </w:r>
      <w:r>
        <w:rPr>
          <w:rStyle w:val="p"/>
        </w:rPr>
        <w:t>:</w:t>
      </w:r>
      <w:r>
        <w:rPr>
          <w:rStyle w:val="w"/>
        </w:rPr>
        <w:t xml:space="preserve"> </w:t>
      </w:r>
      <w:r>
        <w:rPr>
          <w:rStyle w:val="s2"/>
        </w:rPr>
        <w:t>"1"</w:t>
      </w:r>
      <w:r>
        <w:rPr>
          <w:rStyle w:val="p"/>
        </w:rPr>
        <w:t>,</w:t>
      </w:r>
    </w:p>
    <w:p w:rsidR="00000000" w:rsidRDefault="00000000">
      <w:pPr>
        <w:pStyle w:val="HTML0"/>
        <w:divId w:val="1974748301"/>
        <w:rPr>
          <w:rStyle w:val="w"/>
        </w:rPr>
      </w:pPr>
      <w:r>
        <w:rPr>
          <w:rStyle w:val="w"/>
        </w:rPr>
        <w:t xml:space="preserve">            </w:t>
      </w:r>
      <w:r>
        <w:rPr>
          <w:rStyle w:val="nl"/>
        </w:rPr>
        <w:t>"env"</w:t>
      </w:r>
      <w:r>
        <w:rPr>
          <w:rStyle w:val="p"/>
        </w:rPr>
        <w:t>:</w:t>
      </w:r>
      <w:r>
        <w:rPr>
          <w:rStyle w:val="w"/>
        </w:rPr>
        <w:t xml:space="preserve"> </w:t>
      </w:r>
      <w:r>
        <w:rPr>
          <w:rStyle w:val="s2"/>
        </w:rPr>
        <w:t>"1"</w:t>
      </w:r>
      <w:r>
        <w:rPr>
          <w:rStyle w:val="p"/>
        </w:rPr>
        <w:t>,</w:t>
      </w:r>
    </w:p>
    <w:p w:rsidR="00000000" w:rsidRDefault="00000000">
      <w:pPr>
        <w:pStyle w:val="HTML0"/>
        <w:divId w:val="1974748301"/>
        <w:rPr>
          <w:rStyle w:val="w"/>
        </w:rPr>
      </w:pPr>
      <w:r>
        <w:rPr>
          <w:rStyle w:val="w"/>
        </w:rPr>
        <w:t xml:space="preserve">            </w:t>
      </w:r>
      <w:r>
        <w:rPr>
          <w:rStyle w:val="nl"/>
        </w:rPr>
        <w:t>"system"</w:t>
      </w:r>
      <w:r>
        <w:rPr>
          <w:rStyle w:val="p"/>
        </w:rPr>
        <w:t>:</w:t>
      </w:r>
      <w:r>
        <w:rPr>
          <w:rStyle w:val="w"/>
        </w:rPr>
        <w:t xml:space="preserve"> </w:t>
      </w:r>
      <w:r>
        <w:rPr>
          <w:rStyle w:val="s2"/>
        </w:rPr>
        <w:t>"unified"</w:t>
      </w:r>
      <w:r>
        <w:rPr>
          <w:rStyle w:val="p"/>
        </w:rPr>
        <w:t>,</w:t>
      </w:r>
    </w:p>
    <w:p w:rsidR="00000000" w:rsidRDefault="00000000">
      <w:pPr>
        <w:pStyle w:val="HTML0"/>
        <w:divId w:val="1974748301"/>
        <w:rPr>
          <w:rStyle w:val="w"/>
        </w:rPr>
      </w:pPr>
      <w:r>
        <w:rPr>
          <w:rStyle w:val="w"/>
        </w:rPr>
        <w:t xml:space="preserve">            </w:t>
      </w:r>
      <w:r>
        <w:rPr>
          <w:rStyle w:val="nl"/>
        </w:rPr>
        <w:t>"title"</w:t>
      </w:r>
      <w:r>
        <w:rPr>
          <w:rStyle w:val="p"/>
        </w:rPr>
        <w:t>:</w:t>
      </w:r>
      <w:r>
        <w:rPr>
          <w:rStyle w:val="w"/>
        </w:rPr>
        <w:t xml:space="preserve"> </w:t>
      </w:r>
      <w:r>
        <w:rPr>
          <w:rStyle w:val="s2"/>
        </w:rPr>
        <w:t>"Trading account system upgrade (in batches of accounts)"</w:t>
      </w:r>
    </w:p>
    <w:p w:rsidR="00000000" w:rsidRDefault="00000000">
      <w:pPr>
        <w:pStyle w:val="HTML0"/>
        <w:divId w:val="1974748301"/>
        <w:rPr>
          <w:rStyle w:val="w"/>
        </w:rPr>
      </w:pPr>
      <w:r>
        <w:rPr>
          <w:rStyle w:val="w"/>
        </w:rPr>
        <w:t xml:space="preserve">        </w:t>
      </w:r>
      <w:r>
        <w:rPr>
          <w:rStyle w:val="p"/>
        </w:rPr>
        <w:t>}</w:t>
      </w:r>
    </w:p>
    <w:p w:rsidR="00000000" w:rsidRDefault="00000000">
      <w:pPr>
        <w:pStyle w:val="HTML0"/>
        <w:divId w:val="1974748301"/>
        <w:rPr>
          <w:rStyle w:val="w"/>
        </w:rPr>
      </w:pPr>
      <w:r>
        <w:rPr>
          <w:rStyle w:val="w"/>
        </w:rPr>
        <w:t xml:space="preserve">    </w:t>
      </w:r>
      <w:r>
        <w:rPr>
          <w:rStyle w:val="p"/>
        </w:rPr>
        <w:t>],</w:t>
      </w:r>
    </w:p>
    <w:p w:rsidR="00000000" w:rsidRDefault="00000000">
      <w:pPr>
        <w:pStyle w:val="HTML0"/>
        <w:divId w:val="1974748301"/>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974748301"/>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780"/>
        <w:gridCol w:w="601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title</w:t>
            </w:r>
          </w:p>
        </w:tc>
        <w:tc>
          <w:tcPr>
            <w:tcW w:w="0" w:type="auto"/>
            <w:vAlign w:val="center"/>
            <w:hideMark/>
          </w:tcPr>
          <w:p w:rsidR="00000000" w:rsidRDefault="00000000">
            <w:r>
              <w:t>String</w:t>
            </w:r>
          </w:p>
        </w:tc>
        <w:tc>
          <w:tcPr>
            <w:tcW w:w="0" w:type="auto"/>
            <w:vAlign w:val="center"/>
            <w:hideMark/>
          </w:tcPr>
          <w:p w:rsidR="00000000" w:rsidRDefault="00000000">
            <w:r>
              <w:t>The title of system maintenance instructions</w:t>
            </w:r>
          </w:p>
        </w:tc>
      </w:tr>
      <w:tr w:rsidR="00000000">
        <w:trPr>
          <w:divId w:val="175387555"/>
          <w:tblCellSpacing w:w="15" w:type="dxa"/>
        </w:trPr>
        <w:tc>
          <w:tcPr>
            <w:tcW w:w="0" w:type="auto"/>
            <w:vAlign w:val="center"/>
            <w:hideMark/>
          </w:tcPr>
          <w:p w:rsidR="00000000" w:rsidRDefault="00000000">
            <w:r>
              <w:t>state</w:t>
            </w:r>
          </w:p>
        </w:tc>
        <w:tc>
          <w:tcPr>
            <w:tcW w:w="0" w:type="auto"/>
            <w:vAlign w:val="center"/>
            <w:hideMark/>
          </w:tcPr>
          <w:p w:rsidR="00000000" w:rsidRDefault="00000000">
            <w:r>
              <w:t>String</w:t>
            </w:r>
          </w:p>
        </w:tc>
        <w:tc>
          <w:tcPr>
            <w:tcW w:w="0" w:type="auto"/>
            <w:vAlign w:val="center"/>
            <w:hideMark/>
          </w:tcPr>
          <w:p w:rsidR="00000000" w:rsidRDefault="00000000">
            <w:r>
              <w:t>System maintenance status</w:t>
            </w:r>
          </w:p>
        </w:tc>
      </w:tr>
      <w:tr w:rsidR="00000000">
        <w:trPr>
          <w:divId w:val="175387555"/>
          <w:tblCellSpacing w:w="15" w:type="dxa"/>
        </w:trPr>
        <w:tc>
          <w:tcPr>
            <w:tcW w:w="0" w:type="auto"/>
            <w:vAlign w:val="center"/>
            <w:hideMark/>
          </w:tcPr>
          <w:p w:rsidR="00000000" w:rsidRDefault="00000000">
            <w:r>
              <w:t>begin</w:t>
            </w:r>
          </w:p>
        </w:tc>
        <w:tc>
          <w:tcPr>
            <w:tcW w:w="0" w:type="auto"/>
            <w:vAlign w:val="center"/>
            <w:hideMark/>
          </w:tcPr>
          <w:p w:rsidR="00000000" w:rsidRDefault="00000000">
            <w:r>
              <w:t>String</w:t>
            </w:r>
          </w:p>
        </w:tc>
        <w:tc>
          <w:tcPr>
            <w:tcW w:w="0" w:type="auto"/>
            <w:vAlign w:val="center"/>
            <w:hideMark/>
          </w:tcPr>
          <w:p w:rsidR="00000000" w:rsidRDefault="00000000">
            <w:r>
              <w:t xml:space="preserve">Begin time of system maintenance, Unix timestamp format in milliseconds, e.g. </w:t>
            </w:r>
            <w:r>
              <w:rPr>
                <w:rStyle w:val="HTML"/>
              </w:rPr>
              <w:t>1617788463867</w:t>
            </w:r>
          </w:p>
        </w:tc>
      </w:tr>
      <w:tr w:rsidR="00000000">
        <w:trPr>
          <w:divId w:val="175387555"/>
          <w:tblCellSpacing w:w="15" w:type="dxa"/>
        </w:trPr>
        <w:tc>
          <w:tcPr>
            <w:tcW w:w="0" w:type="auto"/>
            <w:vAlign w:val="center"/>
            <w:hideMark/>
          </w:tcPr>
          <w:p w:rsidR="00000000" w:rsidRDefault="00000000">
            <w:r>
              <w:t>end</w:t>
            </w:r>
          </w:p>
        </w:tc>
        <w:tc>
          <w:tcPr>
            <w:tcW w:w="0" w:type="auto"/>
            <w:vAlign w:val="center"/>
            <w:hideMark/>
          </w:tcPr>
          <w:p w:rsidR="00000000" w:rsidRDefault="00000000">
            <w:r>
              <w:t>String</w:t>
            </w:r>
          </w:p>
        </w:tc>
        <w:tc>
          <w:tcPr>
            <w:tcW w:w="0" w:type="auto"/>
            <w:vAlign w:val="center"/>
            <w:hideMark/>
          </w:tcPr>
          <w:p w:rsidR="00000000" w:rsidRDefault="00000000">
            <w:r>
              <w:t xml:space="preserve">Time of resuming trading totally. Unix timestamp format in milliseconds, e.g. </w:t>
            </w:r>
            <w:r>
              <w:rPr>
                <w:rStyle w:val="HTML"/>
              </w:rPr>
              <w:t>1617788463867</w:t>
            </w:r>
            <w:r>
              <w:t>.</w:t>
            </w:r>
            <w:r>
              <w:br/>
              <w:t xml:space="preserve">It is expected end time before </w:t>
            </w:r>
            <w:r>
              <w:rPr>
                <w:rStyle w:val="HTML"/>
              </w:rPr>
              <w:t>completed</w:t>
            </w:r>
            <w:r>
              <w:t xml:space="preserve">, changed to actual end time after </w:t>
            </w:r>
            <w:r>
              <w:rPr>
                <w:rStyle w:val="HTML"/>
              </w:rPr>
              <w:t>completed</w:t>
            </w:r>
            <w:r>
              <w:t>.</w:t>
            </w:r>
          </w:p>
        </w:tc>
      </w:tr>
      <w:tr w:rsidR="00000000">
        <w:trPr>
          <w:divId w:val="175387555"/>
          <w:tblCellSpacing w:w="15" w:type="dxa"/>
        </w:trPr>
        <w:tc>
          <w:tcPr>
            <w:tcW w:w="0" w:type="auto"/>
            <w:vAlign w:val="center"/>
            <w:hideMark/>
          </w:tcPr>
          <w:p w:rsidR="00000000" w:rsidRDefault="00000000">
            <w:r>
              <w:t>preOpenBegin</w:t>
            </w:r>
          </w:p>
        </w:tc>
        <w:tc>
          <w:tcPr>
            <w:tcW w:w="0" w:type="auto"/>
            <w:vAlign w:val="center"/>
            <w:hideMark/>
          </w:tcPr>
          <w:p w:rsidR="00000000" w:rsidRDefault="00000000">
            <w:r>
              <w:t>String</w:t>
            </w:r>
          </w:p>
        </w:tc>
        <w:tc>
          <w:tcPr>
            <w:tcW w:w="0" w:type="auto"/>
            <w:vAlign w:val="center"/>
            <w:hideMark/>
          </w:tcPr>
          <w:p w:rsidR="00000000" w:rsidRDefault="00000000">
            <w:r>
              <w:t xml:space="preserve">The time of pre_open. Canceling orders, placing Post Only orders, and transferring funds to trading accounts are back after </w:t>
            </w:r>
            <w:r>
              <w:rPr>
                <w:rStyle w:val="HTML"/>
              </w:rPr>
              <w:t>preOpenBegin</w:t>
            </w:r>
            <w:r>
              <w:t>.</w:t>
            </w:r>
          </w:p>
        </w:tc>
      </w:tr>
      <w:tr w:rsidR="00000000">
        <w:trPr>
          <w:divId w:val="175387555"/>
          <w:tblCellSpacing w:w="15" w:type="dxa"/>
        </w:trPr>
        <w:tc>
          <w:tcPr>
            <w:tcW w:w="0" w:type="auto"/>
            <w:vAlign w:val="center"/>
            <w:hideMark/>
          </w:tcPr>
          <w:p w:rsidR="00000000" w:rsidRDefault="00000000">
            <w:r>
              <w:t>href</w:t>
            </w:r>
          </w:p>
        </w:tc>
        <w:tc>
          <w:tcPr>
            <w:tcW w:w="0" w:type="auto"/>
            <w:vAlign w:val="center"/>
            <w:hideMark/>
          </w:tcPr>
          <w:p w:rsidR="00000000" w:rsidRDefault="00000000">
            <w:r>
              <w:t>String</w:t>
            </w:r>
          </w:p>
        </w:tc>
        <w:tc>
          <w:tcPr>
            <w:tcW w:w="0" w:type="auto"/>
            <w:vAlign w:val="center"/>
            <w:hideMark/>
          </w:tcPr>
          <w:p w:rsidR="00000000" w:rsidRDefault="00000000">
            <w:r>
              <w:t>Hyperlink for system maintenance details, if there is no return value, the default value will be empty. e.g. ""</w:t>
            </w:r>
          </w:p>
        </w:tc>
      </w:tr>
      <w:tr w:rsidR="00000000">
        <w:trPr>
          <w:divId w:val="175387555"/>
          <w:tblCellSpacing w:w="15" w:type="dxa"/>
        </w:trPr>
        <w:tc>
          <w:tcPr>
            <w:tcW w:w="0" w:type="auto"/>
            <w:vAlign w:val="center"/>
            <w:hideMark/>
          </w:tcPr>
          <w:p w:rsidR="00000000" w:rsidRDefault="00000000">
            <w:r>
              <w:t>serviceType</w:t>
            </w:r>
          </w:p>
        </w:tc>
        <w:tc>
          <w:tcPr>
            <w:tcW w:w="0" w:type="auto"/>
            <w:vAlign w:val="center"/>
            <w:hideMark/>
          </w:tcPr>
          <w:p w:rsidR="00000000" w:rsidRDefault="00000000">
            <w:r>
              <w:t>String</w:t>
            </w:r>
          </w:p>
        </w:tc>
        <w:tc>
          <w:tcPr>
            <w:tcW w:w="0" w:type="auto"/>
            <w:vAlign w:val="center"/>
            <w:hideMark/>
          </w:tcPr>
          <w:p w:rsidR="00000000" w:rsidRDefault="00000000">
            <w:r>
              <w:t>Service type</w:t>
            </w:r>
            <w:r>
              <w:br/>
            </w:r>
            <w:r>
              <w:rPr>
                <w:rStyle w:val="HTML"/>
              </w:rPr>
              <w:t>0</w:t>
            </w:r>
            <w:r>
              <w:t>: WebSocket</w:t>
            </w:r>
            <w:r>
              <w:br/>
            </w:r>
            <w:r>
              <w:rPr>
                <w:rStyle w:val="HTML"/>
              </w:rPr>
              <w:t>5</w:t>
            </w:r>
            <w:r>
              <w:t>: Trading service</w:t>
            </w:r>
            <w:r>
              <w:br/>
            </w:r>
            <w:r>
              <w:rPr>
                <w:rStyle w:val="HTML"/>
              </w:rPr>
              <w:t>6</w:t>
            </w:r>
            <w:r>
              <w:t>: Block trading</w:t>
            </w:r>
            <w:r>
              <w:br/>
            </w:r>
            <w:r>
              <w:rPr>
                <w:rStyle w:val="HTML"/>
              </w:rPr>
              <w:t>7</w:t>
            </w:r>
            <w:r>
              <w:t>: Trading bot</w:t>
            </w:r>
            <w:r>
              <w:br/>
            </w:r>
            <w:r>
              <w:rPr>
                <w:rStyle w:val="HTML"/>
              </w:rPr>
              <w:t>8</w:t>
            </w:r>
            <w:r>
              <w:t>: Trading service (in batches of accounts)</w:t>
            </w:r>
            <w:r>
              <w:br/>
            </w:r>
            <w:r>
              <w:rPr>
                <w:rStyle w:val="HTML"/>
              </w:rPr>
              <w:t>9</w:t>
            </w:r>
            <w:r>
              <w:t>: Trading service (in batches of products)</w:t>
            </w:r>
            <w:r>
              <w:br/>
            </w:r>
            <w:r>
              <w:rPr>
                <w:rStyle w:val="HTML"/>
              </w:rPr>
              <w:t>10</w:t>
            </w:r>
            <w:r>
              <w:t>: Spread trading</w:t>
            </w:r>
            <w:r>
              <w:br/>
            </w:r>
            <w:r>
              <w:rPr>
                <w:rStyle w:val="HTML"/>
              </w:rPr>
              <w:t>11</w:t>
            </w:r>
            <w:r>
              <w:t>: Copy trading</w:t>
            </w:r>
            <w:r>
              <w:br/>
            </w:r>
            <w:r>
              <w:rPr>
                <w:rStyle w:val="HTML"/>
              </w:rPr>
              <w:t>99</w:t>
            </w:r>
            <w:r>
              <w:t>: Others (e.g. Suspend partial instruments)</w:t>
            </w:r>
          </w:p>
        </w:tc>
      </w:tr>
      <w:tr w:rsidR="00000000">
        <w:trPr>
          <w:divId w:val="175387555"/>
          <w:tblCellSpacing w:w="15" w:type="dxa"/>
        </w:trPr>
        <w:tc>
          <w:tcPr>
            <w:tcW w:w="0" w:type="auto"/>
            <w:vAlign w:val="center"/>
            <w:hideMark/>
          </w:tcPr>
          <w:p w:rsidR="00000000" w:rsidRDefault="00000000">
            <w:r>
              <w:t>system</w:t>
            </w:r>
          </w:p>
        </w:tc>
        <w:tc>
          <w:tcPr>
            <w:tcW w:w="0" w:type="auto"/>
            <w:vAlign w:val="center"/>
            <w:hideMark/>
          </w:tcPr>
          <w:p w:rsidR="00000000" w:rsidRDefault="00000000">
            <w:r>
              <w:t>String</w:t>
            </w:r>
          </w:p>
        </w:tc>
        <w:tc>
          <w:tcPr>
            <w:tcW w:w="0" w:type="auto"/>
            <w:vAlign w:val="center"/>
            <w:hideMark/>
          </w:tcPr>
          <w:p w:rsidR="00000000" w:rsidRDefault="00000000">
            <w:r>
              <w:t>System</w:t>
            </w:r>
            <w:r>
              <w:br/>
            </w:r>
            <w:r>
              <w:rPr>
                <w:rStyle w:val="HTML"/>
              </w:rPr>
              <w:t>unified</w:t>
            </w:r>
            <w:r>
              <w:t>: Trading account</w:t>
            </w:r>
          </w:p>
        </w:tc>
      </w:tr>
      <w:tr w:rsidR="00000000">
        <w:trPr>
          <w:divId w:val="175387555"/>
          <w:tblCellSpacing w:w="15" w:type="dxa"/>
        </w:trPr>
        <w:tc>
          <w:tcPr>
            <w:tcW w:w="0" w:type="auto"/>
            <w:vAlign w:val="center"/>
            <w:hideMark/>
          </w:tcPr>
          <w:p w:rsidR="00000000" w:rsidRDefault="00000000">
            <w:r>
              <w:t>scheDesc</w:t>
            </w:r>
          </w:p>
        </w:tc>
        <w:tc>
          <w:tcPr>
            <w:tcW w:w="0" w:type="auto"/>
            <w:vAlign w:val="center"/>
            <w:hideMark/>
          </w:tcPr>
          <w:p w:rsidR="00000000" w:rsidRDefault="00000000">
            <w:r>
              <w:t>String</w:t>
            </w:r>
          </w:p>
        </w:tc>
        <w:tc>
          <w:tcPr>
            <w:tcW w:w="0" w:type="auto"/>
            <w:vAlign w:val="center"/>
            <w:hideMark/>
          </w:tcPr>
          <w:p w:rsidR="00000000" w:rsidRDefault="00000000">
            <w:r>
              <w:t xml:space="preserve">Rescheduled description, e.g. </w:t>
            </w:r>
            <w:r>
              <w:rPr>
                <w:rStyle w:val="HTML"/>
              </w:rPr>
              <w:t>Rescheduled from 2021-01-26T16:30:00.000Z</w:t>
            </w:r>
            <w:r>
              <w:t xml:space="preserve"> to </w:t>
            </w:r>
            <w:r>
              <w:rPr>
                <w:rStyle w:val="HTML"/>
              </w:rPr>
              <w:t>2021-01-28T16:30:00.000Z</w:t>
            </w:r>
          </w:p>
        </w:tc>
      </w:tr>
      <w:tr w:rsidR="00000000">
        <w:trPr>
          <w:divId w:val="175387555"/>
          <w:tblCellSpacing w:w="15" w:type="dxa"/>
        </w:trPr>
        <w:tc>
          <w:tcPr>
            <w:tcW w:w="0" w:type="auto"/>
            <w:vAlign w:val="center"/>
            <w:hideMark/>
          </w:tcPr>
          <w:p w:rsidR="00000000" w:rsidRDefault="00000000">
            <w:r>
              <w:t>maintType</w:t>
            </w:r>
          </w:p>
        </w:tc>
        <w:tc>
          <w:tcPr>
            <w:tcW w:w="0" w:type="auto"/>
            <w:vAlign w:val="center"/>
            <w:hideMark/>
          </w:tcPr>
          <w:p w:rsidR="00000000" w:rsidRDefault="00000000">
            <w:r>
              <w:t>String</w:t>
            </w:r>
          </w:p>
        </w:tc>
        <w:tc>
          <w:tcPr>
            <w:tcW w:w="0" w:type="auto"/>
            <w:vAlign w:val="center"/>
            <w:hideMark/>
          </w:tcPr>
          <w:p w:rsidR="00000000" w:rsidRDefault="00000000">
            <w:r>
              <w:t>Maintenance type</w:t>
            </w:r>
            <w:r>
              <w:br/>
            </w:r>
            <w:r>
              <w:rPr>
                <w:rStyle w:val="HTML"/>
              </w:rPr>
              <w:t>1</w:t>
            </w:r>
            <w:r>
              <w:t>: Scheduled maintenance</w:t>
            </w:r>
            <w:r>
              <w:br/>
            </w:r>
            <w:r>
              <w:rPr>
                <w:rStyle w:val="HTML"/>
              </w:rPr>
              <w:t>2</w:t>
            </w:r>
            <w:r>
              <w:t>: Unscheduled maintenance</w:t>
            </w:r>
            <w:r>
              <w:br/>
            </w:r>
            <w:r>
              <w:rPr>
                <w:rStyle w:val="HTML"/>
              </w:rPr>
              <w:t>3</w:t>
            </w:r>
            <w:r>
              <w:t>: System disruption</w:t>
            </w:r>
          </w:p>
        </w:tc>
      </w:tr>
      <w:tr w:rsidR="00000000">
        <w:trPr>
          <w:divId w:val="175387555"/>
          <w:tblCellSpacing w:w="15" w:type="dxa"/>
        </w:trPr>
        <w:tc>
          <w:tcPr>
            <w:tcW w:w="0" w:type="auto"/>
            <w:vAlign w:val="center"/>
            <w:hideMark/>
          </w:tcPr>
          <w:p w:rsidR="00000000" w:rsidRDefault="00000000">
            <w:r>
              <w:t>env</w:t>
            </w:r>
          </w:p>
        </w:tc>
        <w:tc>
          <w:tcPr>
            <w:tcW w:w="0" w:type="auto"/>
            <w:vAlign w:val="center"/>
            <w:hideMark/>
          </w:tcPr>
          <w:p w:rsidR="00000000" w:rsidRDefault="00000000">
            <w:r>
              <w:t>String</w:t>
            </w:r>
          </w:p>
        </w:tc>
        <w:tc>
          <w:tcPr>
            <w:tcW w:w="0" w:type="auto"/>
            <w:vAlign w:val="center"/>
            <w:hideMark/>
          </w:tcPr>
          <w:p w:rsidR="00000000" w:rsidRDefault="00000000">
            <w:r>
              <w:t>Environment</w:t>
            </w:r>
            <w:r>
              <w:br/>
            </w:r>
            <w:r>
              <w:rPr>
                <w:rStyle w:val="HTML"/>
              </w:rPr>
              <w:t>1</w:t>
            </w:r>
            <w:r>
              <w:t>: Production Trading</w:t>
            </w:r>
            <w:r>
              <w:br/>
            </w:r>
            <w:r>
              <w:rPr>
                <w:rStyle w:val="HTML"/>
              </w:rPr>
              <w:t>2</w:t>
            </w:r>
            <w:r>
              <w:t>: Demo Trading</w:t>
            </w:r>
          </w:p>
        </w:tc>
      </w:tr>
    </w:tbl>
    <w:p w:rsidR="00000000" w:rsidRDefault="00000000">
      <w:pPr>
        <w:pStyle w:val="2"/>
        <w:divId w:val="175387555"/>
      </w:pPr>
      <w:r>
        <w:t>WS / Status channel</w:t>
      </w:r>
    </w:p>
    <w:p w:rsidR="00000000" w:rsidRDefault="00000000">
      <w:pPr>
        <w:pStyle w:val="a5"/>
        <w:divId w:val="175387555"/>
      </w:pPr>
      <w:r>
        <w:t>Get the status of system maintenance and push when rescheduling and the system maintenance status and end time changes. First subscription: "Push the latest change data"; every time there is a state change, push the changed content.</w:t>
      </w:r>
    </w:p>
    <w:p w:rsidR="00000000" w:rsidRDefault="00000000">
      <w:pPr>
        <w:pStyle w:val="a5"/>
        <w:divId w:val="175387555"/>
      </w:pPr>
      <w:r>
        <w:t>Planned system maintenance that may result in short interruption (lasting less than 5 seconds) or websocket disconnection (users can immediately reconnect) will not be announced. The maintenance will only be performed during times of low market volatility.</w:t>
      </w:r>
    </w:p>
    <w:p w:rsidR="00000000" w:rsidRDefault="00000000">
      <w:pPr>
        <w:pStyle w:val="4"/>
        <w:divId w:val="175387555"/>
      </w:pPr>
      <w:r>
        <w:t>URL Path</w:t>
      </w:r>
    </w:p>
    <w:p w:rsidR="00000000" w:rsidRDefault="00000000">
      <w:pPr>
        <w:pStyle w:val="a5"/>
        <w:divId w:val="175387555"/>
      </w:pPr>
      <w:r>
        <w:t>/ws/v5/public</w:t>
      </w:r>
    </w:p>
    <w:p w:rsidR="00000000" w:rsidRDefault="00000000">
      <w:pPr>
        <w:pStyle w:val="a5"/>
        <w:ind w:left="720" w:right="720"/>
        <w:divId w:val="2084180736"/>
      </w:pPr>
      <w:r>
        <w:t>Request Example</w:t>
      </w:r>
    </w:p>
    <w:p w:rsidR="00000000" w:rsidRDefault="00000000">
      <w:pPr>
        <w:pStyle w:val="HTML0"/>
        <w:divId w:val="2067726986"/>
        <w:rPr>
          <w:rStyle w:val="HTML"/>
        </w:rPr>
      </w:pPr>
      <w:r>
        <w:rPr>
          <w:rStyle w:val="o"/>
        </w:rPr>
        <w:t>{</w:t>
      </w:r>
    </w:p>
    <w:p w:rsidR="00000000" w:rsidRDefault="00000000">
      <w:pPr>
        <w:pStyle w:val="HTML0"/>
        <w:divId w:val="2067726986"/>
        <w:rPr>
          <w:rStyle w:val="HTML"/>
        </w:rPr>
      </w:pPr>
      <w:r>
        <w:rPr>
          <w:rStyle w:val="HTML"/>
        </w:rPr>
        <w:t xml:space="preserve">  </w:t>
      </w:r>
      <w:r>
        <w:rPr>
          <w:rStyle w:val="s2"/>
        </w:rPr>
        <w:t>"op"</w:t>
      </w:r>
      <w:r>
        <w:rPr>
          <w:rStyle w:val="HTML"/>
        </w:rPr>
        <w:t xml:space="preserve">: </w:t>
      </w:r>
      <w:r>
        <w:rPr>
          <w:rStyle w:val="s2"/>
        </w:rPr>
        <w:t>"subscribe"</w:t>
      </w:r>
      <w:r>
        <w:rPr>
          <w:rStyle w:val="HTML"/>
        </w:rPr>
        <w:t>,</w:t>
      </w:r>
    </w:p>
    <w:p w:rsidR="00000000" w:rsidRDefault="00000000">
      <w:pPr>
        <w:pStyle w:val="HTML0"/>
        <w:divId w:val="2067726986"/>
        <w:rPr>
          <w:rStyle w:val="HTML"/>
        </w:rPr>
      </w:pPr>
      <w:r>
        <w:rPr>
          <w:rStyle w:val="HTML"/>
        </w:rPr>
        <w:t xml:space="preserve">  </w:t>
      </w:r>
      <w:r>
        <w:rPr>
          <w:rStyle w:val="s2"/>
        </w:rPr>
        <w:t>"args"</w:t>
      </w:r>
      <w:r>
        <w:rPr>
          <w:rStyle w:val="HTML"/>
        </w:rPr>
        <w:t xml:space="preserve">: </w:t>
      </w:r>
      <w:r>
        <w:rPr>
          <w:rStyle w:val="o"/>
        </w:rPr>
        <w:t>[</w:t>
      </w:r>
    </w:p>
    <w:p w:rsidR="00000000" w:rsidRDefault="00000000">
      <w:pPr>
        <w:pStyle w:val="HTML0"/>
        <w:divId w:val="2067726986"/>
        <w:rPr>
          <w:rStyle w:val="HTML"/>
        </w:rPr>
      </w:pPr>
      <w:r>
        <w:rPr>
          <w:rStyle w:val="HTML"/>
        </w:rPr>
        <w:t xml:space="preserve">    </w:t>
      </w:r>
      <w:r>
        <w:rPr>
          <w:rStyle w:val="o"/>
        </w:rPr>
        <w:t>{</w:t>
      </w:r>
    </w:p>
    <w:p w:rsidR="00000000" w:rsidRDefault="00000000">
      <w:pPr>
        <w:pStyle w:val="HTML0"/>
        <w:divId w:val="2067726986"/>
        <w:rPr>
          <w:rStyle w:val="HTML"/>
        </w:rPr>
      </w:pPr>
      <w:r>
        <w:rPr>
          <w:rStyle w:val="HTML"/>
        </w:rPr>
        <w:t xml:space="preserve">      </w:t>
      </w:r>
      <w:r>
        <w:rPr>
          <w:rStyle w:val="s2"/>
        </w:rPr>
        <w:t>"channel"</w:t>
      </w:r>
      <w:r>
        <w:rPr>
          <w:rStyle w:val="HTML"/>
        </w:rPr>
        <w:t xml:space="preserve">: </w:t>
      </w:r>
      <w:r>
        <w:rPr>
          <w:rStyle w:val="s2"/>
        </w:rPr>
        <w:t>"status"</w:t>
      </w:r>
    </w:p>
    <w:p w:rsidR="00000000" w:rsidRDefault="00000000">
      <w:pPr>
        <w:pStyle w:val="HTML0"/>
        <w:divId w:val="2067726986"/>
        <w:rPr>
          <w:rStyle w:val="HTML"/>
        </w:rPr>
      </w:pPr>
      <w:r>
        <w:rPr>
          <w:rStyle w:val="HTML"/>
        </w:rPr>
        <w:t xml:space="preserve">    </w:t>
      </w:r>
      <w:r>
        <w:rPr>
          <w:rStyle w:val="o"/>
        </w:rPr>
        <w:t>}</w:t>
      </w:r>
    </w:p>
    <w:p w:rsidR="00000000" w:rsidRDefault="00000000">
      <w:pPr>
        <w:pStyle w:val="HTML0"/>
        <w:divId w:val="2067726986"/>
        <w:rPr>
          <w:rStyle w:val="HTML"/>
        </w:rPr>
      </w:pPr>
      <w:r>
        <w:rPr>
          <w:rStyle w:val="HTML"/>
        </w:rPr>
        <w:t xml:space="preserve">  </w:t>
      </w:r>
      <w:r>
        <w:rPr>
          <w:rStyle w:val="o"/>
        </w:rPr>
        <w:t>]</w:t>
      </w:r>
    </w:p>
    <w:p w:rsidR="00000000" w:rsidRDefault="00000000">
      <w:pPr>
        <w:pStyle w:val="HTML0"/>
        <w:divId w:val="2067726986"/>
        <w:rPr>
          <w:rStyle w:val="HTML"/>
        </w:rPr>
      </w:pPr>
      <w:r>
        <w:rPr>
          <w:rStyle w:val="o"/>
        </w:rPr>
        <w:t>}</w:t>
      </w: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33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op</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rPr>
                <w:rStyle w:val="HTML"/>
              </w:rPr>
              <w:t>subscribe</w:t>
            </w:r>
            <w:r>
              <w:t xml:space="preserve"> </w:t>
            </w:r>
            <w:r>
              <w:rPr>
                <w:rStyle w:val="HTML"/>
              </w:rPr>
              <w:t>unsubscribe</w:t>
            </w:r>
          </w:p>
        </w:tc>
      </w:tr>
      <w:tr w:rsidR="00000000">
        <w:trPr>
          <w:divId w:val="175387555"/>
          <w:tblCellSpacing w:w="15" w:type="dxa"/>
        </w:trPr>
        <w:tc>
          <w:tcPr>
            <w:tcW w:w="0" w:type="auto"/>
            <w:vAlign w:val="center"/>
            <w:hideMark/>
          </w:tcPr>
          <w:p w:rsidR="00000000" w:rsidRDefault="00000000">
            <w:r>
              <w:t>args</w:t>
            </w:r>
          </w:p>
        </w:tc>
        <w:tc>
          <w:tcPr>
            <w:tcW w:w="0" w:type="auto"/>
            <w:vAlign w:val="center"/>
            <w:hideMark/>
          </w:tcPr>
          <w:p w:rsidR="00000000" w:rsidRDefault="00000000">
            <w:r>
              <w:t>Array</w:t>
            </w:r>
          </w:p>
        </w:tc>
        <w:tc>
          <w:tcPr>
            <w:tcW w:w="0" w:type="auto"/>
            <w:vAlign w:val="center"/>
            <w:hideMark/>
          </w:tcPr>
          <w:p w:rsidR="00000000" w:rsidRDefault="00000000">
            <w:r>
              <w:t>Yes</w:t>
            </w:r>
          </w:p>
        </w:tc>
        <w:tc>
          <w:tcPr>
            <w:tcW w:w="0" w:type="auto"/>
            <w:vAlign w:val="center"/>
            <w:hideMark/>
          </w:tcPr>
          <w:p w:rsidR="00000000" w:rsidRDefault="00000000">
            <w:r>
              <w:t>List of subscribed channels</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status</w:t>
            </w:r>
          </w:p>
        </w:tc>
      </w:tr>
    </w:tbl>
    <w:p w:rsidR="00000000" w:rsidRDefault="00000000">
      <w:pPr>
        <w:pStyle w:val="a5"/>
        <w:ind w:left="720" w:right="720"/>
        <w:divId w:val="1085496119"/>
      </w:pPr>
      <w:r>
        <w:t>Successful Response Example</w:t>
      </w:r>
    </w:p>
    <w:p w:rsidR="00000000" w:rsidRDefault="00000000">
      <w:pPr>
        <w:pStyle w:val="HTML0"/>
        <w:divId w:val="1918900404"/>
        <w:rPr>
          <w:rStyle w:val="w"/>
        </w:rPr>
      </w:pPr>
      <w:r>
        <w:rPr>
          <w:rStyle w:val="p"/>
        </w:rPr>
        <w:t>{</w:t>
      </w:r>
    </w:p>
    <w:p w:rsidR="00000000" w:rsidRDefault="00000000">
      <w:pPr>
        <w:pStyle w:val="HTML0"/>
        <w:divId w:val="1918900404"/>
        <w:rPr>
          <w:rStyle w:val="w"/>
        </w:rPr>
      </w:pPr>
      <w:r>
        <w:rPr>
          <w:rStyle w:val="w"/>
        </w:rPr>
        <w:t xml:space="preserve">  </w:t>
      </w:r>
      <w:r>
        <w:rPr>
          <w:rStyle w:val="nl"/>
        </w:rPr>
        <w:t>"event"</w:t>
      </w:r>
      <w:r>
        <w:rPr>
          <w:rStyle w:val="p"/>
        </w:rPr>
        <w:t>:</w:t>
      </w:r>
      <w:r>
        <w:rPr>
          <w:rStyle w:val="w"/>
        </w:rPr>
        <w:t xml:space="preserve"> </w:t>
      </w:r>
      <w:r>
        <w:rPr>
          <w:rStyle w:val="s2"/>
        </w:rPr>
        <w:t>"subscribe"</w:t>
      </w:r>
      <w:r>
        <w:rPr>
          <w:rStyle w:val="p"/>
        </w:rPr>
        <w:t>,</w:t>
      </w:r>
    </w:p>
    <w:p w:rsidR="00000000" w:rsidRDefault="00000000">
      <w:pPr>
        <w:pStyle w:val="HTML0"/>
        <w:divId w:val="1918900404"/>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1918900404"/>
        <w:rPr>
          <w:rStyle w:val="w"/>
        </w:rPr>
      </w:pPr>
      <w:r>
        <w:rPr>
          <w:rStyle w:val="w"/>
        </w:rPr>
        <w:t xml:space="preserve">    </w:t>
      </w:r>
      <w:r>
        <w:rPr>
          <w:rStyle w:val="nl"/>
        </w:rPr>
        <w:t>"channel"</w:t>
      </w:r>
      <w:r>
        <w:rPr>
          <w:rStyle w:val="p"/>
        </w:rPr>
        <w:t>:</w:t>
      </w:r>
      <w:r>
        <w:rPr>
          <w:rStyle w:val="w"/>
        </w:rPr>
        <w:t xml:space="preserve"> </w:t>
      </w:r>
      <w:r>
        <w:rPr>
          <w:rStyle w:val="s2"/>
        </w:rPr>
        <w:t>"status"</w:t>
      </w:r>
    </w:p>
    <w:p w:rsidR="00000000" w:rsidRDefault="00000000">
      <w:pPr>
        <w:pStyle w:val="HTML0"/>
        <w:divId w:val="1918900404"/>
        <w:rPr>
          <w:rStyle w:val="w"/>
        </w:rPr>
      </w:pPr>
      <w:r>
        <w:rPr>
          <w:rStyle w:val="w"/>
        </w:rPr>
        <w:t xml:space="preserve">  </w:t>
      </w:r>
      <w:r>
        <w:rPr>
          <w:rStyle w:val="p"/>
        </w:rPr>
        <w:t>},</w:t>
      </w:r>
    </w:p>
    <w:p w:rsidR="00000000" w:rsidRDefault="00000000">
      <w:pPr>
        <w:pStyle w:val="HTML0"/>
        <w:divId w:val="1918900404"/>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918900404"/>
        <w:rPr>
          <w:rStyle w:val="w"/>
        </w:rPr>
      </w:pPr>
      <w:r>
        <w:rPr>
          <w:rStyle w:val="p"/>
        </w:rPr>
        <w:t>}</w:t>
      </w:r>
    </w:p>
    <w:p w:rsidR="00000000" w:rsidRDefault="00000000">
      <w:pPr>
        <w:pStyle w:val="a5"/>
        <w:ind w:left="720" w:right="720"/>
        <w:divId w:val="1030060883"/>
      </w:pPr>
      <w:r>
        <w:t>Failure Response Example</w:t>
      </w:r>
    </w:p>
    <w:p w:rsidR="00000000" w:rsidRDefault="00000000">
      <w:pPr>
        <w:pStyle w:val="HTML0"/>
        <w:divId w:val="1279414520"/>
        <w:rPr>
          <w:rStyle w:val="w"/>
        </w:rPr>
      </w:pPr>
      <w:r>
        <w:rPr>
          <w:rStyle w:val="p"/>
        </w:rPr>
        <w:t>{</w:t>
      </w:r>
    </w:p>
    <w:p w:rsidR="00000000" w:rsidRDefault="00000000">
      <w:pPr>
        <w:pStyle w:val="HTML0"/>
        <w:divId w:val="1279414520"/>
        <w:rPr>
          <w:rStyle w:val="w"/>
        </w:rPr>
      </w:pPr>
      <w:r>
        <w:rPr>
          <w:rStyle w:val="w"/>
        </w:rPr>
        <w:t xml:space="preserve">  </w:t>
      </w:r>
      <w:r>
        <w:rPr>
          <w:rStyle w:val="nl"/>
        </w:rPr>
        <w:t>"event"</w:t>
      </w:r>
      <w:r>
        <w:rPr>
          <w:rStyle w:val="p"/>
        </w:rPr>
        <w:t>:</w:t>
      </w:r>
      <w:r>
        <w:rPr>
          <w:rStyle w:val="w"/>
        </w:rPr>
        <w:t xml:space="preserve"> </w:t>
      </w:r>
      <w:r>
        <w:rPr>
          <w:rStyle w:val="s2"/>
        </w:rPr>
        <w:t>"error"</w:t>
      </w:r>
      <w:r>
        <w:rPr>
          <w:rStyle w:val="p"/>
        </w:rPr>
        <w:t>,</w:t>
      </w:r>
    </w:p>
    <w:p w:rsidR="00000000" w:rsidRDefault="00000000">
      <w:pPr>
        <w:pStyle w:val="HTML0"/>
        <w:divId w:val="1279414520"/>
        <w:rPr>
          <w:rStyle w:val="w"/>
        </w:rPr>
      </w:pPr>
      <w:r>
        <w:rPr>
          <w:rStyle w:val="w"/>
        </w:rPr>
        <w:t xml:space="preserve">  </w:t>
      </w:r>
      <w:r>
        <w:rPr>
          <w:rStyle w:val="nl"/>
        </w:rPr>
        <w:t>"code"</w:t>
      </w:r>
      <w:r>
        <w:rPr>
          <w:rStyle w:val="p"/>
        </w:rPr>
        <w:t>:</w:t>
      </w:r>
      <w:r>
        <w:rPr>
          <w:rStyle w:val="w"/>
        </w:rPr>
        <w:t xml:space="preserve"> </w:t>
      </w:r>
      <w:r>
        <w:rPr>
          <w:rStyle w:val="s2"/>
        </w:rPr>
        <w:t>"60012"</w:t>
      </w:r>
      <w:r>
        <w:rPr>
          <w:rStyle w:val="p"/>
        </w:rPr>
        <w:t>,</w:t>
      </w:r>
    </w:p>
    <w:p w:rsidR="00000000" w:rsidRDefault="00000000">
      <w:pPr>
        <w:pStyle w:val="HTML0"/>
        <w:divId w:val="1279414520"/>
        <w:rPr>
          <w:rStyle w:val="w"/>
        </w:rPr>
      </w:pPr>
      <w:r>
        <w:rPr>
          <w:rStyle w:val="w"/>
        </w:rPr>
        <w:t xml:space="preserve">  </w:t>
      </w:r>
      <w:r>
        <w:rPr>
          <w:rStyle w:val="nl"/>
        </w:rPr>
        <w:t>"msg"</w:t>
      </w:r>
      <w:r>
        <w:rPr>
          <w:rStyle w:val="p"/>
        </w:rPr>
        <w:t>:</w:t>
      </w:r>
      <w:r>
        <w:rPr>
          <w:rStyle w:val="w"/>
        </w:rPr>
        <w:t xml:space="preserve"> </w:t>
      </w:r>
      <w:r>
        <w:rPr>
          <w:rStyle w:val="s2"/>
        </w:rPr>
        <w:t>"Invalid request: {</w:t>
      </w:r>
      <w:r>
        <w:rPr>
          <w:rStyle w:val="se"/>
        </w:rPr>
        <w:t>\"</w:t>
      </w:r>
      <w:r>
        <w:rPr>
          <w:rStyle w:val="s2"/>
        </w:rPr>
        <w:t>op</w:t>
      </w:r>
      <w:r>
        <w:rPr>
          <w:rStyle w:val="se"/>
        </w:rPr>
        <w:t>\"</w:t>
      </w:r>
      <w:r>
        <w:rPr>
          <w:rStyle w:val="s2"/>
        </w:rPr>
        <w:t xml:space="preserve">: </w:t>
      </w:r>
      <w:r>
        <w:rPr>
          <w:rStyle w:val="se"/>
        </w:rPr>
        <w:t>\"</w:t>
      </w:r>
      <w:r>
        <w:rPr>
          <w:rStyle w:val="s2"/>
        </w:rPr>
        <w:t>subscribe</w:t>
      </w:r>
      <w:r>
        <w:rPr>
          <w:rStyle w:val="se"/>
        </w:rPr>
        <w:t>\"</w:t>
      </w:r>
      <w:r>
        <w:rPr>
          <w:rStyle w:val="s2"/>
        </w:rPr>
        <w:t xml:space="preserve">, </w:t>
      </w:r>
      <w:r>
        <w:rPr>
          <w:rStyle w:val="se"/>
        </w:rPr>
        <w:t>\"</w:t>
      </w:r>
      <w:r>
        <w:rPr>
          <w:rStyle w:val="s2"/>
        </w:rPr>
        <w:t>argss</w:t>
      </w:r>
      <w:r>
        <w:rPr>
          <w:rStyle w:val="se"/>
        </w:rPr>
        <w:t>\"</w:t>
      </w:r>
      <w:r>
        <w:rPr>
          <w:rStyle w:val="s2"/>
        </w:rPr>
        <w:t>:[{ </w:t>
      </w:r>
      <w:r>
        <w:rPr>
          <w:rStyle w:val="se"/>
        </w:rPr>
        <w:t>\"</w:t>
      </w:r>
      <w:r>
        <w:rPr>
          <w:rStyle w:val="s2"/>
        </w:rPr>
        <w:t>channel</w:t>
      </w:r>
      <w:r>
        <w:rPr>
          <w:rStyle w:val="se"/>
        </w:rPr>
        <w:t>\"</w:t>
      </w:r>
      <w:r>
        <w:rPr>
          <w:rStyle w:val="s2"/>
        </w:rPr>
        <w:t xml:space="preserve"> : </w:t>
      </w:r>
      <w:r>
        <w:rPr>
          <w:rStyle w:val="se"/>
        </w:rPr>
        <w:t>\"</w:t>
      </w:r>
      <w:r>
        <w:rPr>
          <w:rStyle w:val="s2"/>
        </w:rPr>
        <w:t>statuss</w:t>
      </w:r>
      <w:r>
        <w:rPr>
          <w:rStyle w:val="se"/>
        </w:rPr>
        <w:t>\"</w:t>
      </w:r>
      <w:r>
        <w:rPr>
          <w:rStyle w:val="s2"/>
        </w:rPr>
        <w:t>}]}"</w:t>
      </w:r>
      <w:r>
        <w:rPr>
          <w:rStyle w:val="p"/>
        </w:rPr>
        <w:t>,</w:t>
      </w:r>
    </w:p>
    <w:p w:rsidR="00000000" w:rsidRDefault="00000000">
      <w:pPr>
        <w:pStyle w:val="HTML0"/>
        <w:divId w:val="1279414520"/>
        <w:rPr>
          <w:rStyle w:val="w"/>
        </w:rPr>
      </w:pPr>
      <w:r>
        <w:rPr>
          <w:rStyle w:val="w"/>
        </w:rPr>
        <w:t xml:space="preserve">  </w:t>
      </w:r>
      <w:r>
        <w:rPr>
          <w:rStyle w:val="nl"/>
        </w:rPr>
        <w:t>"connId"</w:t>
      </w:r>
      <w:r>
        <w:rPr>
          <w:rStyle w:val="p"/>
        </w:rPr>
        <w:t>:</w:t>
      </w:r>
      <w:r>
        <w:rPr>
          <w:rStyle w:val="w"/>
        </w:rPr>
        <w:t xml:space="preserve"> </w:t>
      </w:r>
      <w:r>
        <w:rPr>
          <w:rStyle w:val="s2"/>
        </w:rPr>
        <w:t>"a4d3ae55"</w:t>
      </w:r>
    </w:p>
    <w:p w:rsidR="00000000" w:rsidRDefault="00000000">
      <w:pPr>
        <w:pStyle w:val="HTML0"/>
        <w:divId w:val="1279414520"/>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331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event</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rPr>
                <w:rStyle w:val="HTML"/>
              </w:rPr>
              <w:t>subscribe</w:t>
            </w:r>
            <w:r>
              <w:t xml:space="preserve"> </w:t>
            </w:r>
            <w:r>
              <w:rPr>
                <w:rStyle w:val="HTML"/>
              </w:rPr>
              <w:t>unsubscribe</w:t>
            </w:r>
            <w:r>
              <w:t xml:space="preserve"> </w:t>
            </w:r>
            <w:r>
              <w:rPr>
                <w:rStyle w:val="HTML"/>
              </w:rPr>
              <w:t>error</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No</w:t>
            </w:r>
          </w:p>
        </w:tc>
        <w:tc>
          <w:tcPr>
            <w:tcW w:w="0" w:type="auto"/>
            <w:vAlign w:val="center"/>
            <w:hideMark/>
          </w:tcPr>
          <w:p w:rsidR="00000000" w:rsidRDefault="00000000">
            <w:r>
              <w:t>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Channel name</w:t>
            </w:r>
            <w:r>
              <w:br/>
            </w:r>
            <w:r>
              <w:rPr>
                <w:rStyle w:val="HTML"/>
              </w:rPr>
              <w:t>status</w:t>
            </w:r>
          </w:p>
        </w:tc>
      </w:tr>
      <w:tr w:rsidR="00000000">
        <w:trPr>
          <w:divId w:val="175387555"/>
          <w:tblCellSpacing w:w="15" w:type="dxa"/>
        </w:trPr>
        <w:tc>
          <w:tcPr>
            <w:tcW w:w="0" w:type="auto"/>
            <w:vAlign w:val="center"/>
            <w:hideMark/>
          </w:tcPr>
          <w:p w:rsidR="00000000" w:rsidRDefault="00000000">
            <w:r>
              <w:t>code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code</w:t>
            </w:r>
          </w:p>
        </w:tc>
      </w:tr>
      <w:tr w:rsidR="00000000">
        <w:trPr>
          <w:divId w:val="175387555"/>
          <w:tblCellSpacing w:w="15" w:type="dxa"/>
        </w:trPr>
        <w:tc>
          <w:tcPr>
            <w:tcW w:w="0" w:type="auto"/>
            <w:vAlign w:val="center"/>
            <w:hideMark/>
          </w:tcPr>
          <w:p w:rsidR="00000000" w:rsidRDefault="00000000">
            <w:r>
              <w:t>msg</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Error message</w:t>
            </w:r>
          </w:p>
        </w:tc>
      </w:tr>
      <w:tr w:rsidR="00000000">
        <w:trPr>
          <w:divId w:val="175387555"/>
          <w:tblCellSpacing w:w="15" w:type="dxa"/>
        </w:trPr>
        <w:tc>
          <w:tcPr>
            <w:tcW w:w="0" w:type="auto"/>
            <w:vAlign w:val="center"/>
            <w:hideMark/>
          </w:tcPr>
          <w:p w:rsidR="00000000" w:rsidRDefault="00000000">
            <w:r>
              <w:t>connId</w:t>
            </w:r>
          </w:p>
        </w:tc>
        <w:tc>
          <w:tcPr>
            <w:tcW w:w="0" w:type="auto"/>
            <w:vAlign w:val="center"/>
            <w:hideMark/>
          </w:tcPr>
          <w:p w:rsidR="00000000" w:rsidRDefault="00000000">
            <w:r>
              <w:t>String</w:t>
            </w:r>
          </w:p>
        </w:tc>
        <w:tc>
          <w:tcPr>
            <w:tcW w:w="0" w:type="auto"/>
            <w:vAlign w:val="center"/>
            <w:hideMark/>
          </w:tcPr>
          <w:p w:rsidR="00000000" w:rsidRDefault="00000000">
            <w:r>
              <w:t>Yes</w:t>
            </w:r>
          </w:p>
        </w:tc>
        <w:tc>
          <w:tcPr>
            <w:tcW w:w="0" w:type="auto"/>
            <w:vAlign w:val="center"/>
            <w:hideMark/>
          </w:tcPr>
          <w:p w:rsidR="00000000" w:rsidRDefault="00000000">
            <w:r>
              <w:t>WebSocket connection ID</w:t>
            </w:r>
          </w:p>
        </w:tc>
      </w:tr>
    </w:tbl>
    <w:p w:rsidR="00000000" w:rsidRDefault="00000000">
      <w:pPr>
        <w:pStyle w:val="a5"/>
        <w:ind w:left="720" w:right="720"/>
        <w:divId w:val="1031685962"/>
      </w:pPr>
      <w:r>
        <w:t>Push Data Example</w:t>
      </w:r>
    </w:p>
    <w:p w:rsidR="00000000" w:rsidRDefault="00000000">
      <w:pPr>
        <w:pStyle w:val="HTML0"/>
        <w:divId w:val="2141805024"/>
        <w:rPr>
          <w:rStyle w:val="w"/>
        </w:rPr>
      </w:pPr>
      <w:r>
        <w:rPr>
          <w:rStyle w:val="p"/>
        </w:rPr>
        <w:t>{</w:t>
      </w:r>
    </w:p>
    <w:p w:rsidR="00000000" w:rsidRDefault="00000000">
      <w:pPr>
        <w:pStyle w:val="HTML0"/>
        <w:divId w:val="2141805024"/>
        <w:rPr>
          <w:rStyle w:val="w"/>
        </w:rPr>
      </w:pPr>
      <w:r>
        <w:rPr>
          <w:rStyle w:val="w"/>
        </w:rPr>
        <w:t xml:space="preserve">    </w:t>
      </w:r>
      <w:r>
        <w:rPr>
          <w:rStyle w:val="nl"/>
        </w:rPr>
        <w:t>"arg"</w:t>
      </w:r>
      <w:r>
        <w:rPr>
          <w:rStyle w:val="p"/>
        </w:rPr>
        <w:t>:</w:t>
      </w:r>
      <w:r>
        <w:rPr>
          <w:rStyle w:val="w"/>
        </w:rPr>
        <w:t xml:space="preserve"> </w:t>
      </w:r>
      <w:r>
        <w:rPr>
          <w:rStyle w:val="p"/>
        </w:rPr>
        <w:t>{</w:t>
      </w:r>
    </w:p>
    <w:p w:rsidR="00000000" w:rsidRDefault="00000000">
      <w:pPr>
        <w:pStyle w:val="HTML0"/>
        <w:divId w:val="2141805024"/>
        <w:rPr>
          <w:rStyle w:val="w"/>
        </w:rPr>
      </w:pPr>
      <w:r>
        <w:rPr>
          <w:rStyle w:val="w"/>
        </w:rPr>
        <w:t xml:space="preserve">        </w:t>
      </w:r>
      <w:r>
        <w:rPr>
          <w:rStyle w:val="nl"/>
        </w:rPr>
        <w:t>"channel"</w:t>
      </w:r>
      <w:r>
        <w:rPr>
          <w:rStyle w:val="p"/>
        </w:rPr>
        <w:t>:</w:t>
      </w:r>
      <w:r>
        <w:rPr>
          <w:rStyle w:val="w"/>
        </w:rPr>
        <w:t xml:space="preserve"> </w:t>
      </w:r>
      <w:r>
        <w:rPr>
          <w:rStyle w:val="s2"/>
        </w:rPr>
        <w:t>"status"</w:t>
      </w:r>
    </w:p>
    <w:p w:rsidR="00000000" w:rsidRDefault="00000000">
      <w:pPr>
        <w:pStyle w:val="HTML0"/>
        <w:divId w:val="2141805024"/>
        <w:rPr>
          <w:rStyle w:val="w"/>
        </w:rPr>
      </w:pPr>
      <w:r>
        <w:rPr>
          <w:rStyle w:val="w"/>
        </w:rPr>
        <w:t xml:space="preserve">    </w:t>
      </w:r>
      <w:r>
        <w:rPr>
          <w:rStyle w:val="p"/>
        </w:rPr>
        <w:t>},</w:t>
      </w:r>
    </w:p>
    <w:p w:rsidR="00000000" w:rsidRDefault="00000000">
      <w:pPr>
        <w:pStyle w:val="HTML0"/>
        <w:divId w:val="2141805024"/>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2141805024"/>
        <w:rPr>
          <w:rStyle w:val="w"/>
        </w:rPr>
      </w:pPr>
      <w:r>
        <w:rPr>
          <w:rStyle w:val="w"/>
        </w:rPr>
        <w:t xml:space="preserve">        </w:t>
      </w:r>
      <w:r>
        <w:rPr>
          <w:rStyle w:val="p"/>
        </w:rPr>
        <w:t>{</w:t>
      </w:r>
    </w:p>
    <w:p w:rsidR="00000000" w:rsidRDefault="00000000">
      <w:pPr>
        <w:pStyle w:val="HTML0"/>
        <w:divId w:val="2141805024"/>
        <w:rPr>
          <w:rStyle w:val="w"/>
        </w:rPr>
      </w:pPr>
      <w:r>
        <w:rPr>
          <w:rStyle w:val="w"/>
        </w:rPr>
        <w:t xml:space="preserve">            </w:t>
      </w:r>
      <w:r>
        <w:rPr>
          <w:rStyle w:val="nl"/>
        </w:rPr>
        <w:t>"begin"</w:t>
      </w:r>
      <w:r>
        <w:rPr>
          <w:rStyle w:val="p"/>
        </w:rPr>
        <w:t>:</w:t>
      </w:r>
      <w:r>
        <w:rPr>
          <w:rStyle w:val="w"/>
        </w:rPr>
        <w:t xml:space="preserve"> </w:t>
      </w:r>
      <w:r>
        <w:rPr>
          <w:rStyle w:val="s2"/>
        </w:rPr>
        <w:t>"1672823400000"</w:t>
      </w:r>
      <w:r>
        <w:rPr>
          <w:rStyle w:val="p"/>
        </w:rPr>
        <w:t>,</w:t>
      </w:r>
    </w:p>
    <w:p w:rsidR="00000000" w:rsidRDefault="00000000">
      <w:pPr>
        <w:pStyle w:val="HTML0"/>
        <w:divId w:val="2141805024"/>
        <w:rPr>
          <w:rStyle w:val="w"/>
        </w:rPr>
      </w:pPr>
      <w:r>
        <w:rPr>
          <w:rStyle w:val="w"/>
        </w:rPr>
        <w:t xml:space="preserve">            </w:t>
      </w:r>
      <w:r>
        <w:rPr>
          <w:rStyle w:val="nl"/>
        </w:rPr>
        <w:t>"end"</w:t>
      </w:r>
      <w:r>
        <w:rPr>
          <w:rStyle w:val="p"/>
        </w:rPr>
        <w:t>:</w:t>
      </w:r>
      <w:r>
        <w:rPr>
          <w:rStyle w:val="w"/>
        </w:rPr>
        <w:t xml:space="preserve"> </w:t>
      </w:r>
      <w:r>
        <w:rPr>
          <w:rStyle w:val="s2"/>
        </w:rPr>
        <w:t>"1672825980000"</w:t>
      </w:r>
      <w:r>
        <w:rPr>
          <w:rStyle w:val="p"/>
        </w:rPr>
        <w:t>,</w:t>
      </w:r>
    </w:p>
    <w:p w:rsidR="00000000" w:rsidRDefault="00000000">
      <w:pPr>
        <w:pStyle w:val="HTML0"/>
        <w:divId w:val="2141805024"/>
        <w:rPr>
          <w:rStyle w:val="w"/>
        </w:rPr>
      </w:pPr>
      <w:r>
        <w:rPr>
          <w:rStyle w:val="w"/>
        </w:rPr>
        <w:t xml:space="preserve">            </w:t>
      </w:r>
      <w:r>
        <w:rPr>
          <w:rStyle w:val="nl"/>
        </w:rPr>
        <w:t>"href"</w:t>
      </w:r>
      <w:r>
        <w:rPr>
          <w:rStyle w:val="p"/>
        </w:rPr>
        <w:t>:</w:t>
      </w:r>
      <w:r>
        <w:rPr>
          <w:rStyle w:val="w"/>
        </w:rPr>
        <w:t xml:space="preserve"> </w:t>
      </w:r>
      <w:r>
        <w:rPr>
          <w:rStyle w:val="s2"/>
        </w:rPr>
        <w:t>""</w:t>
      </w:r>
      <w:r>
        <w:rPr>
          <w:rStyle w:val="p"/>
        </w:rPr>
        <w:t>,</w:t>
      </w:r>
    </w:p>
    <w:p w:rsidR="00000000" w:rsidRDefault="00000000">
      <w:pPr>
        <w:pStyle w:val="HTML0"/>
        <w:divId w:val="2141805024"/>
        <w:rPr>
          <w:rStyle w:val="w"/>
        </w:rPr>
      </w:pPr>
      <w:r>
        <w:rPr>
          <w:rStyle w:val="w"/>
        </w:rPr>
        <w:t xml:space="preserve">            </w:t>
      </w:r>
      <w:r>
        <w:rPr>
          <w:rStyle w:val="nl"/>
        </w:rPr>
        <w:t>"preOpenBegin"</w:t>
      </w:r>
      <w:r>
        <w:rPr>
          <w:rStyle w:val="p"/>
        </w:rPr>
        <w:t>:</w:t>
      </w:r>
      <w:r>
        <w:rPr>
          <w:rStyle w:val="w"/>
        </w:rPr>
        <w:t xml:space="preserve"> </w:t>
      </w:r>
      <w:r>
        <w:rPr>
          <w:rStyle w:val="s2"/>
        </w:rPr>
        <w:t>""</w:t>
      </w:r>
      <w:r>
        <w:rPr>
          <w:rStyle w:val="p"/>
        </w:rPr>
        <w:t>,</w:t>
      </w:r>
    </w:p>
    <w:p w:rsidR="00000000" w:rsidRDefault="00000000">
      <w:pPr>
        <w:pStyle w:val="HTML0"/>
        <w:divId w:val="2141805024"/>
        <w:rPr>
          <w:rStyle w:val="w"/>
        </w:rPr>
      </w:pPr>
      <w:r>
        <w:rPr>
          <w:rStyle w:val="w"/>
        </w:rPr>
        <w:t xml:space="preserve">            </w:t>
      </w:r>
      <w:r>
        <w:rPr>
          <w:rStyle w:val="nl"/>
        </w:rPr>
        <w:t>"scheDesc"</w:t>
      </w:r>
      <w:r>
        <w:rPr>
          <w:rStyle w:val="p"/>
        </w:rPr>
        <w:t>:</w:t>
      </w:r>
      <w:r>
        <w:rPr>
          <w:rStyle w:val="w"/>
        </w:rPr>
        <w:t xml:space="preserve"> </w:t>
      </w:r>
      <w:r>
        <w:rPr>
          <w:rStyle w:val="s2"/>
        </w:rPr>
        <w:t>""</w:t>
      </w:r>
      <w:r>
        <w:rPr>
          <w:rStyle w:val="p"/>
        </w:rPr>
        <w:t>,</w:t>
      </w:r>
    </w:p>
    <w:p w:rsidR="00000000" w:rsidRDefault="00000000">
      <w:pPr>
        <w:pStyle w:val="HTML0"/>
        <w:divId w:val="2141805024"/>
        <w:rPr>
          <w:rStyle w:val="w"/>
        </w:rPr>
      </w:pPr>
      <w:r>
        <w:rPr>
          <w:rStyle w:val="w"/>
        </w:rPr>
        <w:t xml:space="preserve">            </w:t>
      </w:r>
      <w:r>
        <w:rPr>
          <w:rStyle w:val="nl"/>
        </w:rPr>
        <w:t>"serviceType"</w:t>
      </w:r>
      <w:r>
        <w:rPr>
          <w:rStyle w:val="p"/>
        </w:rPr>
        <w:t>:</w:t>
      </w:r>
      <w:r>
        <w:rPr>
          <w:rStyle w:val="w"/>
        </w:rPr>
        <w:t xml:space="preserve"> </w:t>
      </w:r>
      <w:r>
        <w:rPr>
          <w:rStyle w:val="s2"/>
        </w:rPr>
        <w:t>"0"</w:t>
      </w:r>
      <w:r>
        <w:rPr>
          <w:rStyle w:val="p"/>
        </w:rPr>
        <w:t>,</w:t>
      </w:r>
    </w:p>
    <w:p w:rsidR="00000000" w:rsidRDefault="00000000">
      <w:pPr>
        <w:pStyle w:val="HTML0"/>
        <w:divId w:val="2141805024"/>
        <w:rPr>
          <w:rStyle w:val="w"/>
        </w:rPr>
      </w:pPr>
      <w:r>
        <w:rPr>
          <w:rStyle w:val="w"/>
        </w:rPr>
        <w:t xml:space="preserve">            </w:t>
      </w:r>
      <w:r>
        <w:rPr>
          <w:rStyle w:val="nl"/>
        </w:rPr>
        <w:t>"state"</w:t>
      </w:r>
      <w:r>
        <w:rPr>
          <w:rStyle w:val="p"/>
        </w:rPr>
        <w:t>:</w:t>
      </w:r>
      <w:r>
        <w:rPr>
          <w:rStyle w:val="w"/>
        </w:rPr>
        <w:t xml:space="preserve"> </w:t>
      </w:r>
      <w:r>
        <w:rPr>
          <w:rStyle w:val="s2"/>
        </w:rPr>
        <w:t>"completed"</w:t>
      </w:r>
      <w:r>
        <w:rPr>
          <w:rStyle w:val="p"/>
        </w:rPr>
        <w:t>,</w:t>
      </w:r>
    </w:p>
    <w:p w:rsidR="00000000" w:rsidRDefault="00000000">
      <w:pPr>
        <w:pStyle w:val="HTML0"/>
        <w:divId w:val="2141805024"/>
        <w:rPr>
          <w:rStyle w:val="w"/>
        </w:rPr>
      </w:pPr>
      <w:r>
        <w:rPr>
          <w:rStyle w:val="w"/>
        </w:rPr>
        <w:t xml:space="preserve">            </w:t>
      </w:r>
      <w:r>
        <w:rPr>
          <w:rStyle w:val="nl"/>
        </w:rPr>
        <w:t>"system"</w:t>
      </w:r>
      <w:r>
        <w:rPr>
          <w:rStyle w:val="p"/>
        </w:rPr>
        <w:t>:</w:t>
      </w:r>
      <w:r>
        <w:rPr>
          <w:rStyle w:val="w"/>
        </w:rPr>
        <w:t xml:space="preserve"> </w:t>
      </w:r>
      <w:r>
        <w:rPr>
          <w:rStyle w:val="s2"/>
        </w:rPr>
        <w:t>"unified"</w:t>
      </w:r>
      <w:r>
        <w:rPr>
          <w:rStyle w:val="p"/>
        </w:rPr>
        <w:t>,</w:t>
      </w:r>
    </w:p>
    <w:p w:rsidR="00000000" w:rsidRDefault="00000000">
      <w:pPr>
        <w:pStyle w:val="HTML0"/>
        <w:divId w:val="2141805024"/>
        <w:rPr>
          <w:rStyle w:val="w"/>
        </w:rPr>
      </w:pPr>
      <w:r>
        <w:rPr>
          <w:rStyle w:val="w"/>
        </w:rPr>
        <w:t xml:space="preserve">            </w:t>
      </w:r>
      <w:r>
        <w:rPr>
          <w:rStyle w:val="nl"/>
        </w:rPr>
        <w:t>"maintType"</w:t>
      </w:r>
      <w:r>
        <w:rPr>
          <w:rStyle w:val="p"/>
        </w:rPr>
        <w:t>:</w:t>
      </w:r>
      <w:r>
        <w:rPr>
          <w:rStyle w:val="w"/>
        </w:rPr>
        <w:t xml:space="preserve"> </w:t>
      </w:r>
      <w:r>
        <w:rPr>
          <w:rStyle w:val="s2"/>
        </w:rPr>
        <w:t>"1"</w:t>
      </w:r>
      <w:r>
        <w:rPr>
          <w:rStyle w:val="p"/>
        </w:rPr>
        <w:t>,</w:t>
      </w:r>
    </w:p>
    <w:p w:rsidR="00000000" w:rsidRDefault="00000000">
      <w:pPr>
        <w:pStyle w:val="HTML0"/>
        <w:divId w:val="2141805024"/>
        <w:rPr>
          <w:rStyle w:val="w"/>
        </w:rPr>
      </w:pPr>
      <w:r>
        <w:rPr>
          <w:rStyle w:val="w"/>
        </w:rPr>
        <w:t xml:space="preserve">            </w:t>
      </w:r>
      <w:r>
        <w:rPr>
          <w:rStyle w:val="nl"/>
        </w:rPr>
        <w:t>"env"</w:t>
      </w:r>
      <w:r>
        <w:rPr>
          <w:rStyle w:val="p"/>
        </w:rPr>
        <w:t>:</w:t>
      </w:r>
      <w:r>
        <w:rPr>
          <w:rStyle w:val="w"/>
        </w:rPr>
        <w:t xml:space="preserve"> </w:t>
      </w:r>
      <w:r>
        <w:rPr>
          <w:rStyle w:val="s2"/>
        </w:rPr>
        <w:t>"1"</w:t>
      </w:r>
      <w:r>
        <w:rPr>
          <w:rStyle w:val="p"/>
        </w:rPr>
        <w:t>,</w:t>
      </w:r>
    </w:p>
    <w:p w:rsidR="00000000" w:rsidRDefault="00000000">
      <w:pPr>
        <w:pStyle w:val="HTML0"/>
        <w:divId w:val="2141805024"/>
        <w:rPr>
          <w:rStyle w:val="w"/>
        </w:rPr>
      </w:pPr>
      <w:r>
        <w:rPr>
          <w:rStyle w:val="w"/>
        </w:rPr>
        <w:t xml:space="preserve">            </w:t>
      </w:r>
      <w:r>
        <w:rPr>
          <w:rStyle w:val="nl"/>
        </w:rPr>
        <w:t>"title"</w:t>
      </w:r>
      <w:r>
        <w:rPr>
          <w:rStyle w:val="p"/>
        </w:rPr>
        <w:t>:</w:t>
      </w:r>
      <w:r>
        <w:rPr>
          <w:rStyle w:val="w"/>
        </w:rPr>
        <w:t xml:space="preserve"> </w:t>
      </w:r>
      <w:r>
        <w:rPr>
          <w:rStyle w:val="s2"/>
        </w:rPr>
        <w:t>"Trading account WebSocket system upgrade"</w:t>
      </w:r>
      <w:r>
        <w:rPr>
          <w:rStyle w:val="p"/>
        </w:rPr>
        <w:t>,</w:t>
      </w:r>
    </w:p>
    <w:p w:rsidR="00000000" w:rsidRDefault="00000000">
      <w:pPr>
        <w:pStyle w:val="HTML0"/>
        <w:divId w:val="2141805024"/>
        <w:rPr>
          <w:rStyle w:val="w"/>
        </w:rPr>
      </w:pPr>
      <w:r>
        <w:rPr>
          <w:rStyle w:val="w"/>
        </w:rPr>
        <w:t xml:space="preserve">            </w:t>
      </w:r>
      <w:r>
        <w:rPr>
          <w:rStyle w:val="nl"/>
        </w:rPr>
        <w:t>"ts"</w:t>
      </w:r>
      <w:r>
        <w:rPr>
          <w:rStyle w:val="p"/>
        </w:rPr>
        <w:t>:</w:t>
      </w:r>
      <w:r>
        <w:rPr>
          <w:rStyle w:val="w"/>
        </w:rPr>
        <w:t xml:space="preserve"> </w:t>
      </w:r>
      <w:r>
        <w:rPr>
          <w:rStyle w:val="s2"/>
        </w:rPr>
        <w:t>"1672826038470"</w:t>
      </w:r>
    </w:p>
    <w:p w:rsidR="00000000" w:rsidRDefault="00000000">
      <w:pPr>
        <w:pStyle w:val="HTML0"/>
        <w:divId w:val="2141805024"/>
        <w:rPr>
          <w:rStyle w:val="w"/>
        </w:rPr>
      </w:pPr>
      <w:r>
        <w:rPr>
          <w:rStyle w:val="w"/>
        </w:rPr>
        <w:t xml:space="preserve">        </w:t>
      </w:r>
      <w:r>
        <w:rPr>
          <w:rStyle w:val="p"/>
        </w:rPr>
        <w:t>}</w:t>
      </w:r>
    </w:p>
    <w:p w:rsidR="00000000" w:rsidRDefault="00000000">
      <w:pPr>
        <w:pStyle w:val="HTML0"/>
        <w:divId w:val="2141805024"/>
        <w:rPr>
          <w:rStyle w:val="w"/>
        </w:rPr>
      </w:pPr>
      <w:r>
        <w:rPr>
          <w:rStyle w:val="w"/>
        </w:rPr>
        <w:t xml:space="preserve">    </w:t>
      </w:r>
      <w:r>
        <w:rPr>
          <w:rStyle w:val="p"/>
        </w:rPr>
        <w:t>]</w:t>
      </w:r>
    </w:p>
    <w:p w:rsidR="00000000" w:rsidRDefault="00000000">
      <w:pPr>
        <w:pStyle w:val="HTML0"/>
        <w:divId w:val="2141805024"/>
        <w:rPr>
          <w:rStyle w:val="w"/>
        </w:rPr>
      </w:pPr>
      <w:r>
        <w:rPr>
          <w:rStyle w:val="p"/>
        </w:rPr>
        <w:t>}</w:t>
      </w:r>
    </w:p>
    <w:p w:rsidR="00000000" w:rsidRDefault="00000000">
      <w:pPr>
        <w:pStyle w:val="4"/>
        <w:divId w:val="175387555"/>
      </w:pPr>
      <w:r>
        <w:t>Push data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5"/>
        <w:gridCol w:w="780"/>
        <w:gridCol w:w="5981"/>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jc w:val="center"/>
              <w:rPr>
                <w:b/>
                <w:bCs/>
              </w:rPr>
            </w:pPr>
            <w:r>
              <w:rPr>
                <w:b/>
                <w:bCs/>
              </w:rPr>
              <w:t>Description</w:t>
            </w:r>
          </w:p>
        </w:tc>
      </w:tr>
      <w:tr w:rsidR="00000000">
        <w:trPr>
          <w:divId w:val="175387555"/>
          <w:tblCellSpacing w:w="15" w:type="dxa"/>
        </w:trPr>
        <w:tc>
          <w:tcPr>
            <w:tcW w:w="0" w:type="auto"/>
            <w:vAlign w:val="center"/>
            <w:hideMark/>
          </w:tcPr>
          <w:p w:rsidR="00000000" w:rsidRDefault="00000000">
            <w:r>
              <w:t>arg</w:t>
            </w:r>
          </w:p>
        </w:tc>
        <w:tc>
          <w:tcPr>
            <w:tcW w:w="0" w:type="auto"/>
            <w:vAlign w:val="center"/>
            <w:hideMark/>
          </w:tcPr>
          <w:p w:rsidR="00000000" w:rsidRDefault="00000000">
            <w:r>
              <w:t>Object</w:t>
            </w:r>
          </w:p>
        </w:tc>
        <w:tc>
          <w:tcPr>
            <w:tcW w:w="0" w:type="auto"/>
            <w:vAlign w:val="center"/>
            <w:hideMark/>
          </w:tcPr>
          <w:p w:rsidR="00000000" w:rsidRDefault="00000000">
            <w:r>
              <w:t>Successfully subscribed channel</w:t>
            </w:r>
          </w:p>
        </w:tc>
      </w:tr>
      <w:tr w:rsidR="00000000">
        <w:trPr>
          <w:divId w:val="175387555"/>
          <w:tblCellSpacing w:w="15" w:type="dxa"/>
        </w:trPr>
        <w:tc>
          <w:tcPr>
            <w:tcW w:w="0" w:type="auto"/>
            <w:vAlign w:val="center"/>
            <w:hideMark/>
          </w:tcPr>
          <w:p w:rsidR="00000000" w:rsidRDefault="00000000">
            <w:r>
              <w:t>&gt; channel</w:t>
            </w:r>
          </w:p>
        </w:tc>
        <w:tc>
          <w:tcPr>
            <w:tcW w:w="0" w:type="auto"/>
            <w:vAlign w:val="center"/>
            <w:hideMark/>
          </w:tcPr>
          <w:p w:rsidR="00000000" w:rsidRDefault="00000000">
            <w:r>
              <w:t>String</w:t>
            </w:r>
          </w:p>
        </w:tc>
        <w:tc>
          <w:tcPr>
            <w:tcW w:w="0" w:type="auto"/>
            <w:vAlign w:val="center"/>
            <w:hideMark/>
          </w:tcPr>
          <w:p w:rsidR="00000000" w:rsidRDefault="00000000">
            <w:r>
              <w:t>Channel name</w:t>
            </w:r>
          </w:p>
        </w:tc>
      </w:tr>
      <w:tr w:rsidR="00000000">
        <w:trPr>
          <w:divId w:val="175387555"/>
          <w:tblCellSpacing w:w="15" w:type="dxa"/>
        </w:trPr>
        <w:tc>
          <w:tcPr>
            <w:tcW w:w="0" w:type="auto"/>
            <w:vAlign w:val="center"/>
            <w:hideMark/>
          </w:tcPr>
          <w:p w:rsidR="00000000" w:rsidRDefault="00000000">
            <w:r>
              <w:t>data</w:t>
            </w:r>
          </w:p>
        </w:tc>
        <w:tc>
          <w:tcPr>
            <w:tcW w:w="0" w:type="auto"/>
            <w:vAlign w:val="center"/>
            <w:hideMark/>
          </w:tcPr>
          <w:p w:rsidR="00000000" w:rsidRDefault="00000000">
            <w:r>
              <w:t>Array</w:t>
            </w:r>
          </w:p>
        </w:tc>
        <w:tc>
          <w:tcPr>
            <w:tcW w:w="0" w:type="auto"/>
            <w:vAlign w:val="center"/>
            <w:hideMark/>
          </w:tcPr>
          <w:p w:rsidR="00000000" w:rsidRDefault="00000000">
            <w:r>
              <w:t>Subscribed data</w:t>
            </w:r>
          </w:p>
        </w:tc>
      </w:tr>
      <w:tr w:rsidR="00000000">
        <w:trPr>
          <w:divId w:val="175387555"/>
          <w:tblCellSpacing w:w="15" w:type="dxa"/>
        </w:trPr>
        <w:tc>
          <w:tcPr>
            <w:tcW w:w="0" w:type="auto"/>
            <w:vAlign w:val="center"/>
            <w:hideMark/>
          </w:tcPr>
          <w:p w:rsidR="00000000" w:rsidRDefault="00000000">
            <w:r>
              <w:t>&gt; title</w:t>
            </w:r>
          </w:p>
        </w:tc>
        <w:tc>
          <w:tcPr>
            <w:tcW w:w="0" w:type="auto"/>
            <w:vAlign w:val="center"/>
            <w:hideMark/>
          </w:tcPr>
          <w:p w:rsidR="00000000" w:rsidRDefault="00000000">
            <w:r>
              <w:t>String</w:t>
            </w:r>
          </w:p>
        </w:tc>
        <w:tc>
          <w:tcPr>
            <w:tcW w:w="0" w:type="auto"/>
            <w:vAlign w:val="center"/>
            <w:hideMark/>
          </w:tcPr>
          <w:p w:rsidR="00000000" w:rsidRDefault="00000000">
            <w:r>
              <w:t>The title of system maintenance instructions</w:t>
            </w:r>
          </w:p>
        </w:tc>
      </w:tr>
      <w:tr w:rsidR="00000000">
        <w:trPr>
          <w:divId w:val="175387555"/>
          <w:tblCellSpacing w:w="15" w:type="dxa"/>
        </w:trPr>
        <w:tc>
          <w:tcPr>
            <w:tcW w:w="0" w:type="auto"/>
            <w:vAlign w:val="center"/>
            <w:hideMark/>
          </w:tcPr>
          <w:p w:rsidR="00000000" w:rsidRDefault="00000000">
            <w:r>
              <w:t>&gt; state</w:t>
            </w:r>
          </w:p>
        </w:tc>
        <w:tc>
          <w:tcPr>
            <w:tcW w:w="0" w:type="auto"/>
            <w:vAlign w:val="center"/>
            <w:hideMark/>
          </w:tcPr>
          <w:p w:rsidR="00000000" w:rsidRDefault="00000000">
            <w:r>
              <w:t>String</w:t>
            </w:r>
          </w:p>
        </w:tc>
        <w:tc>
          <w:tcPr>
            <w:tcW w:w="0" w:type="auto"/>
            <w:vAlign w:val="center"/>
            <w:hideMark/>
          </w:tcPr>
          <w:p w:rsidR="00000000" w:rsidRDefault="00000000">
            <w:r>
              <w:t>System maintenance status,</w:t>
            </w:r>
            <w:r>
              <w:rPr>
                <w:rStyle w:val="HTML"/>
              </w:rPr>
              <w:t>scheduled</w:t>
            </w:r>
            <w:r>
              <w:t xml:space="preserve">: waiting; </w:t>
            </w:r>
            <w:r>
              <w:rPr>
                <w:rStyle w:val="HTML"/>
              </w:rPr>
              <w:t>ongoing</w:t>
            </w:r>
            <w:r>
              <w:t xml:space="preserve">: processing; </w:t>
            </w:r>
            <w:r>
              <w:rPr>
                <w:rStyle w:val="HTML"/>
              </w:rPr>
              <w:t>pre_open</w:t>
            </w:r>
            <w:r>
              <w:t xml:space="preserve">: pre_open; </w:t>
            </w:r>
            <w:r>
              <w:rPr>
                <w:rStyle w:val="HTML"/>
              </w:rPr>
              <w:t>completed</w:t>
            </w:r>
            <w:r>
              <w:t>: completed ;</w:t>
            </w:r>
            <w:r>
              <w:rPr>
                <w:rStyle w:val="HTML"/>
              </w:rPr>
              <w:t>canceled</w:t>
            </w:r>
            <w:r>
              <w:t xml:space="preserve">: canceled. </w:t>
            </w:r>
            <w:r>
              <w:br/>
              <w:t xml:space="preserve">Generally, </w:t>
            </w:r>
            <w:r>
              <w:rPr>
                <w:rStyle w:val="HTML"/>
              </w:rPr>
              <w:t>pre_open</w:t>
            </w:r>
            <w:r>
              <w:t xml:space="preserve"> last about 10 minutes. There will be </w:t>
            </w:r>
            <w:r>
              <w:rPr>
                <w:rStyle w:val="HTML"/>
              </w:rPr>
              <w:t>pre_open</w:t>
            </w:r>
            <w:r>
              <w:t xml:space="preserve"> when the time of upgrade is too long.</w:t>
            </w:r>
          </w:p>
        </w:tc>
      </w:tr>
      <w:tr w:rsidR="00000000">
        <w:trPr>
          <w:divId w:val="175387555"/>
          <w:tblCellSpacing w:w="15" w:type="dxa"/>
        </w:trPr>
        <w:tc>
          <w:tcPr>
            <w:tcW w:w="0" w:type="auto"/>
            <w:vAlign w:val="center"/>
            <w:hideMark/>
          </w:tcPr>
          <w:p w:rsidR="00000000" w:rsidRDefault="00000000">
            <w:r>
              <w:t>&gt; begin</w:t>
            </w:r>
          </w:p>
        </w:tc>
        <w:tc>
          <w:tcPr>
            <w:tcW w:w="0" w:type="auto"/>
            <w:vAlign w:val="center"/>
            <w:hideMark/>
          </w:tcPr>
          <w:p w:rsidR="00000000" w:rsidRDefault="00000000">
            <w:r>
              <w:t>String</w:t>
            </w:r>
          </w:p>
        </w:tc>
        <w:tc>
          <w:tcPr>
            <w:tcW w:w="0" w:type="auto"/>
            <w:vAlign w:val="center"/>
            <w:hideMark/>
          </w:tcPr>
          <w:p w:rsidR="00000000" w:rsidRDefault="00000000">
            <w:r>
              <w:t xml:space="preserve">Start time of system maintenance, Unix timestamp format in milliseconds, e.g. </w:t>
            </w:r>
            <w:r>
              <w:rPr>
                <w:rStyle w:val="HTML"/>
              </w:rPr>
              <w:t>1617788463867</w:t>
            </w:r>
          </w:p>
        </w:tc>
      </w:tr>
      <w:tr w:rsidR="00000000">
        <w:trPr>
          <w:divId w:val="175387555"/>
          <w:tblCellSpacing w:w="15" w:type="dxa"/>
        </w:trPr>
        <w:tc>
          <w:tcPr>
            <w:tcW w:w="0" w:type="auto"/>
            <w:vAlign w:val="center"/>
            <w:hideMark/>
          </w:tcPr>
          <w:p w:rsidR="00000000" w:rsidRDefault="00000000">
            <w:r>
              <w:t>&gt; end</w:t>
            </w:r>
          </w:p>
        </w:tc>
        <w:tc>
          <w:tcPr>
            <w:tcW w:w="0" w:type="auto"/>
            <w:vAlign w:val="center"/>
            <w:hideMark/>
          </w:tcPr>
          <w:p w:rsidR="00000000" w:rsidRDefault="00000000">
            <w:r>
              <w:t>String</w:t>
            </w:r>
          </w:p>
        </w:tc>
        <w:tc>
          <w:tcPr>
            <w:tcW w:w="0" w:type="auto"/>
            <w:vAlign w:val="center"/>
            <w:hideMark/>
          </w:tcPr>
          <w:p w:rsidR="00000000" w:rsidRDefault="00000000">
            <w:r>
              <w:t xml:space="preserve">Time of resuming trading totally. Unix timestamp format in milliseconds, e.g. </w:t>
            </w:r>
            <w:r>
              <w:rPr>
                <w:rStyle w:val="HTML"/>
              </w:rPr>
              <w:t>1617788463867</w:t>
            </w:r>
            <w:r>
              <w:t>.</w:t>
            </w:r>
            <w:r>
              <w:br/>
              <w:t xml:space="preserve">It is expected end time before </w:t>
            </w:r>
            <w:r>
              <w:rPr>
                <w:rStyle w:val="HTML"/>
              </w:rPr>
              <w:t>completed</w:t>
            </w:r>
            <w:r>
              <w:t xml:space="preserve">, changed to actual end time after </w:t>
            </w:r>
            <w:r>
              <w:rPr>
                <w:rStyle w:val="HTML"/>
              </w:rPr>
              <w:t>completed</w:t>
            </w:r>
            <w:r>
              <w:t>.</w:t>
            </w:r>
          </w:p>
        </w:tc>
      </w:tr>
      <w:tr w:rsidR="00000000">
        <w:trPr>
          <w:divId w:val="175387555"/>
          <w:tblCellSpacing w:w="15" w:type="dxa"/>
        </w:trPr>
        <w:tc>
          <w:tcPr>
            <w:tcW w:w="0" w:type="auto"/>
            <w:vAlign w:val="center"/>
            <w:hideMark/>
          </w:tcPr>
          <w:p w:rsidR="00000000" w:rsidRDefault="00000000">
            <w:r>
              <w:t>&gt; preOpenBegin</w:t>
            </w:r>
          </w:p>
        </w:tc>
        <w:tc>
          <w:tcPr>
            <w:tcW w:w="0" w:type="auto"/>
            <w:vAlign w:val="center"/>
            <w:hideMark/>
          </w:tcPr>
          <w:p w:rsidR="00000000" w:rsidRDefault="00000000">
            <w:r>
              <w:t>String</w:t>
            </w:r>
          </w:p>
        </w:tc>
        <w:tc>
          <w:tcPr>
            <w:tcW w:w="0" w:type="auto"/>
            <w:vAlign w:val="center"/>
            <w:hideMark/>
          </w:tcPr>
          <w:p w:rsidR="00000000" w:rsidRDefault="00000000">
            <w:r>
              <w:t xml:space="preserve">The time of pre_open. Canceling orders, placing Post Only orders, and transferring funds to trading accounts are back after </w:t>
            </w:r>
            <w:r>
              <w:rPr>
                <w:rStyle w:val="HTML"/>
              </w:rPr>
              <w:t>preOpenBegin</w:t>
            </w:r>
            <w:r>
              <w:t>.</w:t>
            </w:r>
          </w:p>
        </w:tc>
      </w:tr>
      <w:tr w:rsidR="00000000">
        <w:trPr>
          <w:divId w:val="175387555"/>
          <w:tblCellSpacing w:w="15" w:type="dxa"/>
        </w:trPr>
        <w:tc>
          <w:tcPr>
            <w:tcW w:w="0" w:type="auto"/>
            <w:vAlign w:val="center"/>
            <w:hideMark/>
          </w:tcPr>
          <w:p w:rsidR="00000000" w:rsidRDefault="00000000">
            <w:r>
              <w:t>&gt; href</w:t>
            </w:r>
          </w:p>
        </w:tc>
        <w:tc>
          <w:tcPr>
            <w:tcW w:w="0" w:type="auto"/>
            <w:vAlign w:val="center"/>
            <w:hideMark/>
          </w:tcPr>
          <w:p w:rsidR="00000000" w:rsidRDefault="00000000">
            <w:r>
              <w:t>String</w:t>
            </w:r>
          </w:p>
        </w:tc>
        <w:tc>
          <w:tcPr>
            <w:tcW w:w="0" w:type="auto"/>
            <w:vAlign w:val="center"/>
            <w:hideMark/>
          </w:tcPr>
          <w:p w:rsidR="00000000" w:rsidRDefault="00000000">
            <w:r>
              <w:t>Hyperlink for system maintenance details, if there is no return value, the default value will be empty. e.g. “”</w:t>
            </w:r>
          </w:p>
        </w:tc>
      </w:tr>
      <w:tr w:rsidR="00000000">
        <w:trPr>
          <w:divId w:val="175387555"/>
          <w:tblCellSpacing w:w="15" w:type="dxa"/>
        </w:trPr>
        <w:tc>
          <w:tcPr>
            <w:tcW w:w="0" w:type="auto"/>
            <w:vAlign w:val="center"/>
            <w:hideMark/>
          </w:tcPr>
          <w:p w:rsidR="00000000" w:rsidRDefault="00000000">
            <w:r>
              <w:t>&gt; serviceType</w:t>
            </w:r>
          </w:p>
        </w:tc>
        <w:tc>
          <w:tcPr>
            <w:tcW w:w="0" w:type="auto"/>
            <w:vAlign w:val="center"/>
            <w:hideMark/>
          </w:tcPr>
          <w:p w:rsidR="00000000" w:rsidRDefault="00000000">
            <w:r>
              <w:t>String</w:t>
            </w:r>
          </w:p>
        </w:tc>
        <w:tc>
          <w:tcPr>
            <w:tcW w:w="0" w:type="auto"/>
            <w:vAlign w:val="center"/>
            <w:hideMark/>
          </w:tcPr>
          <w:p w:rsidR="00000000" w:rsidRDefault="00000000">
            <w:r>
              <w:t xml:space="preserve">Service type, </w:t>
            </w:r>
            <w:r>
              <w:rPr>
                <w:rStyle w:val="HTML"/>
              </w:rPr>
              <w:t>0</w:t>
            </w:r>
            <w:r>
              <w:t xml:space="preserve">: WebSocket ; </w:t>
            </w:r>
            <w:r>
              <w:rPr>
                <w:rStyle w:val="HTML"/>
              </w:rPr>
              <w:t>5</w:t>
            </w:r>
            <w:r>
              <w:t xml:space="preserve">: Trading service; </w:t>
            </w:r>
            <w:r>
              <w:rPr>
                <w:rStyle w:val="HTML"/>
              </w:rPr>
              <w:t>6</w:t>
            </w:r>
            <w:r>
              <w:t xml:space="preserve">: Block trading; </w:t>
            </w:r>
            <w:r>
              <w:rPr>
                <w:rStyle w:val="HTML"/>
              </w:rPr>
              <w:t>7</w:t>
            </w:r>
            <w:r>
              <w:t xml:space="preserve">: Trading bot; </w:t>
            </w:r>
            <w:r>
              <w:rPr>
                <w:rStyle w:val="HTML"/>
              </w:rPr>
              <w:t>8</w:t>
            </w:r>
            <w:r>
              <w:t xml:space="preserve">: Trading service (in batches of accounts); </w:t>
            </w:r>
            <w:r>
              <w:rPr>
                <w:rStyle w:val="HTML"/>
              </w:rPr>
              <w:t>9</w:t>
            </w:r>
            <w:r>
              <w:t xml:space="preserve">: Trading service (in batches of products); </w:t>
            </w:r>
            <w:r>
              <w:rPr>
                <w:rStyle w:val="HTML"/>
              </w:rPr>
              <w:t>10</w:t>
            </w:r>
            <w:r>
              <w:t xml:space="preserve">: Spread trading; </w:t>
            </w:r>
            <w:r>
              <w:rPr>
                <w:rStyle w:val="HTML"/>
              </w:rPr>
              <w:t>11</w:t>
            </w:r>
            <w:r>
              <w:t xml:space="preserve">: Copy trading; </w:t>
            </w:r>
            <w:r>
              <w:rPr>
                <w:rStyle w:val="HTML"/>
              </w:rPr>
              <w:t>99</w:t>
            </w:r>
            <w:r>
              <w:t>: Others (e.g. Suspend partial instruments)</w:t>
            </w:r>
          </w:p>
        </w:tc>
      </w:tr>
      <w:tr w:rsidR="00000000">
        <w:trPr>
          <w:divId w:val="175387555"/>
          <w:tblCellSpacing w:w="15" w:type="dxa"/>
        </w:trPr>
        <w:tc>
          <w:tcPr>
            <w:tcW w:w="0" w:type="auto"/>
            <w:vAlign w:val="center"/>
            <w:hideMark/>
          </w:tcPr>
          <w:p w:rsidR="00000000" w:rsidRDefault="00000000">
            <w:r>
              <w:t>&gt; system</w:t>
            </w:r>
          </w:p>
        </w:tc>
        <w:tc>
          <w:tcPr>
            <w:tcW w:w="0" w:type="auto"/>
            <w:vAlign w:val="center"/>
            <w:hideMark/>
          </w:tcPr>
          <w:p w:rsidR="00000000" w:rsidRDefault="00000000">
            <w:r>
              <w:t>String</w:t>
            </w:r>
          </w:p>
        </w:tc>
        <w:tc>
          <w:tcPr>
            <w:tcW w:w="0" w:type="auto"/>
            <w:vAlign w:val="center"/>
            <w:hideMark/>
          </w:tcPr>
          <w:p w:rsidR="00000000" w:rsidRDefault="00000000">
            <w:r>
              <w:t xml:space="preserve">System, </w:t>
            </w:r>
            <w:r>
              <w:rPr>
                <w:rStyle w:val="HTML"/>
              </w:rPr>
              <w:t>unified</w:t>
            </w:r>
            <w:r>
              <w:t>: Trading account</w:t>
            </w:r>
          </w:p>
        </w:tc>
      </w:tr>
      <w:tr w:rsidR="00000000">
        <w:trPr>
          <w:divId w:val="175387555"/>
          <w:tblCellSpacing w:w="15" w:type="dxa"/>
        </w:trPr>
        <w:tc>
          <w:tcPr>
            <w:tcW w:w="0" w:type="auto"/>
            <w:vAlign w:val="center"/>
            <w:hideMark/>
          </w:tcPr>
          <w:p w:rsidR="00000000" w:rsidRDefault="00000000">
            <w:r>
              <w:t>&gt; scheDesc</w:t>
            </w:r>
          </w:p>
        </w:tc>
        <w:tc>
          <w:tcPr>
            <w:tcW w:w="0" w:type="auto"/>
            <w:vAlign w:val="center"/>
            <w:hideMark/>
          </w:tcPr>
          <w:p w:rsidR="00000000" w:rsidRDefault="00000000">
            <w:r>
              <w:t>String</w:t>
            </w:r>
          </w:p>
        </w:tc>
        <w:tc>
          <w:tcPr>
            <w:tcW w:w="0" w:type="auto"/>
            <w:vAlign w:val="center"/>
            <w:hideMark/>
          </w:tcPr>
          <w:p w:rsidR="00000000" w:rsidRDefault="00000000">
            <w:r>
              <w:t xml:space="preserve">Rescheduled description, e.g. </w:t>
            </w:r>
            <w:r>
              <w:rPr>
                <w:rStyle w:val="HTML"/>
              </w:rPr>
              <w:t>Rescheduled from 2021-01-26T16:30:00.000Z to 2021-01-28T16:30:00.000Z</w:t>
            </w:r>
          </w:p>
        </w:tc>
      </w:tr>
      <w:tr w:rsidR="00000000">
        <w:trPr>
          <w:divId w:val="175387555"/>
          <w:tblCellSpacing w:w="15" w:type="dxa"/>
        </w:trPr>
        <w:tc>
          <w:tcPr>
            <w:tcW w:w="0" w:type="auto"/>
            <w:vAlign w:val="center"/>
            <w:hideMark/>
          </w:tcPr>
          <w:p w:rsidR="00000000" w:rsidRDefault="00000000">
            <w:r>
              <w:t>&gt; maintType</w:t>
            </w:r>
          </w:p>
        </w:tc>
        <w:tc>
          <w:tcPr>
            <w:tcW w:w="0" w:type="auto"/>
            <w:vAlign w:val="center"/>
            <w:hideMark/>
          </w:tcPr>
          <w:p w:rsidR="00000000" w:rsidRDefault="00000000">
            <w:r>
              <w:t>String</w:t>
            </w:r>
          </w:p>
        </w:tc>
        <w:tc>
          <w:tcPr>
            <w:tcW w:w="0" w:type="auto"/>
            <w:vAlign w:val="center"/>
            <w:hideMark/>
          </w:tcPr>
          <w:p w:rsidR="00000000" w:rsidRDefault="00000000">
            <w:r>
              <w:t>Maintenance type</w:t>
            </w:r>
            <w:r>
              <w:br/>
            </w:r>
            <w:r>
              <w:rPr>
                <w:rStyle w:val="HTML"/>
              </w:rPr>
              <w:t>1</w:t>
            </w:r>
            <w:r>
              <w:t xml:space="preserve">: Scheduled maintenance; </w:t>
            </w:r>
            <w:r>
              <w:rPr>
                <w:rStyle w:val="HTML"/>
              </w:rPr>
              <w:t>2</w:t>
            </w:r>
            <w:r>
              <w:t xml:space="preserve">: Unscheduled maintenance; </w:t>
            </w:r>
            <w:r>
              <w:rPr>
                <w:rStyle w:val="HTML"/>
              </w:rPr>
              <w:t>3</w:t>
            </w:r>
            <w:r>
              <w:t>: System disruption</w:t>
            </w:r>
          </w:p>
        </w:tc>
      </w:tr>
      <w:tr w:rsidR="00000000">
        <w:trPr>
          <w:divId w:val="175387555"/>
          <w:tblCellSpacing w:w="15" w:type="dxa"/>
        </w:trPr>
        <w:tc>
          <w:tcPr>
            <w:tcW w:w="0" w:type="auto"/>
            <w:vAlign w:val="center"/>
            <w:hideMark/>
          </w:tcPr>
          <w:p w:rsidR="00000000" w:rsidRDefault="00000000">
            <w:r>
              <w:t>&gt; env</w:t>
            </w:r>
          </w:p>
        </w:tc>
        <w:tc>
          <w:tcPr>
            <w:tcW w:w="0" w:type="auto"/>
            <w:vAlign w:val="center"/>
            <w:hideMark/>
          </w:tcPr>
          <w:p w:rsidR="00000000" w:rsidRDefault="00000000">
            <w:r>
              <w:t>String</w:t>
            </w:r>
          </w:p>
        </w:tc>
        <w:tc>
          <w:tcPr>
            <w:tcW w:w="0" w:type="auto"/>
            <w:vAlign w:val="center"/>
            <w:hideMark/>
          </w:tcPr>
          <w:p w:rsidR="00000000" w:rsidRDefault="00000000">
            <w:r>
              <w:t>Environment.</w:t>
            </w:r>
            <w:r>
              <w:br/>
            </w:r>
            <w:r>
              <w:rPr>
                <w:rStyle w:val="HTML"/>
              </w:rPr>
              <w:t>1</w:t>
            </w:r>
            <w:r>
              <w:t xml:space="preserve">: Production Trading, </w:t>
            </w:r>
            <w:r>
              <w:rPr>
                <w:rStyle w:val="HTML"/>
              </w:rPr>
              <w:t>2</w:t>
            </w:r>
            <w:r>
              <w:t>: Demo Trading</w:t>
            </w:r>
          </w:p>
        </w:tc>
      </w:tr>
      <w:tr w:rsidR="00000000">
        <w:trPr>
          <w:divId w:val="175387555"/>
          <w:tblCellSpacing w:w="15" w:type="dxa"/>
        </w:trPr>
        <w:tc>
          <w:tcPr>
            <w:tcW w:w="0" w:type="auto"/>
            <w:vAlign w:val="center"/>
            <w:hideMark/>
          </w:tcPr>
          <w:p w:rsidR="00000000" w:rsidRDefault="00000000">
            <w:r>
              <w:t>&gt; ts</w:t>
            </w:r>
          </w:p>
        </w:tc>
        <w:tc>
          <w:tcPr>
            <w:tcW w:w="0" w:type="auto"/>
            <w:vAlign w:val="center"/>
            <w:hideMark/>
          </w:tcPr>
          <w:p w:rsidR="00000000" w:rsidRDefault="00000000">
            <w:r>
              <w:t>String</w:t>
            </w:r>
          </w:p>
        </w:tc>
        <w:tc>
          <w:tcPr>
            <w:tcW w:w="0" w:type="auto"/>
            <w:vAlign w:val="center"/>
            <w:hideMark/>
          </w:tcPr>
          <w:p w:rsidR="00000000" w:rsidRDefault="00000000">
            <w:r>
              <w:t xml:space="preserve">Push time due to change event, Unix timestamp format in milliseconds, e.g. </w:t>
            </w:r>
            <w:r>
              <w:rPr>
                <w:rStyle w:val="HTML"/>
              </w:rPr>
              <w:t>1617788463867</w:t>
            </w:r>
          </w:p>
        </w:tc>
      </w:tr>
    </w:tbl>
    <w:p w:rsidR="00000000" w:rsidRDefault="00000000">
      <w:pPr>
        <w:pStyle w:val="1"/>
        <w:divId w:val="175387555"/>
      </w:pPr>
      <w:r>
        <w:t>Announcement</w:t>
      </w:r>
    </w:p>
    <w:p w:rsidR="00000000" w:rsidRDefault="00000000">
      <w:pPr>
        <w:pStyle w:val="2"/>
        <w:divId w:val="175387555"/>
      </w:pPr>
      <w:r>
        <w:t>GET / Announcements</w:t>
      </w:r>
    </w:p>
    <w:p w:rsidR="00000000" w:rsidRDefault="00000000">
      <w:pPr>
        <w:pStyle w:val="a5"/>
        <w:spacing w:after="240" w:afterAutospacing="0"/>
        <w:divId w:val="175387555"/>
      </w:pPr>
      <w:r>
        <w:t xml:space="preserve">Get announcements, the response is sorted by </w:t>
      </w:r>
      <w:r>
        <w:rPr>
          <w:rStyle w:val="HTML"/>
        </w:rPr>
        <w:t>pTime</w:t>
      </w:r>
      <w:r>
        <w:t xml:space="preserve"> with the most recent first. The sort will not be affected if the announcement is updated. Every page has 20 records</w:t>
      </w:r>
    </w:p>
    <w:p w:rsidR="00000000" w:rsidRDefault="00000000">
      <w:pPr>
        <w:pStyle w:val="a5"/>
        <w:divId w:val="175387555"/>
      </w:pPr>
      <w:r>
        <w:t>Authentication is optional for this endpoint.</w:t>
      </w:r>
    </w:p>
    <w:p w:rsidR="00000000" w:rsidRDefault="00000000">
      <w:pPr>
        <w:pStyle w:val="a5"/>
        <w:spacing w:after="240" w:afterAutospacing="0"/>
        <w:divId w:val="175387555"/>
      </w:pPr>
      <w:r>
        <w:t>It will be regarded as private endpoint and authentication is required if OK-ACCESS-KEY in HTTP header is delivered.</w:t>
      </w:r>
      <w:r>
        <w:br/>
        <w:t xml:space="preserve">It will be regarded as public endpoint and authentication isn't required if OK-ACCESS-KEY in HTTP header isn't delivered. </w:t>
      </w:r>
    </w:p>
    <w:p w:rsidR="00000000" w:rsidRDefault="00000000">
      <w:pPr>
        <w:pStyle w:val="a5"/>
        <w:divId w:val="175387555"/>
      </w:pPr>
      <w:r>
        <w:t xml:space="preserve">There are differences between public endpoint and private endpoint. </w:t>
      </w:r>
      <w:r>
        <w:br/>
        <w:t>For public endpoint, the response is restricted based on your request IP.</w:t>
      </w:r>
      <w:r>
        <w:br/>
        <w:t>For private endpoint, the response is restricted based on your country of residence.</w:t>
      </w:r>
    </w:p>
    <w:p w:rsidR="00000000" w:rsidRDefault="00000000">
      <w:pPr>
        <w:pStyle w:val="4"/>
        <w:divId w:val="175387555"/>
      </w:pPr>
      <w:r>
        <w:t>Rate Limit: 5 requests per 2 seconds</w:t>
      </w:r>
    </w:p>
    <w:p w:rsidR="00000000" w:rsidRDefault="00000000">
      <w:pPr>
        <w:pStyle w:val="4"/>
        <w:divId w:val="175387555"/>
      </w:pPr>
      <w:r>
        <w:t>Rate limit rule: UserID(Private) or IP(Public)</w:t>
      </w:r>
    </w:p>
    <w:p w:rsidR="00000000" w:rsidRDefault="00000000">
      <w:pPr>
        <w:pStyle w:val="4"/>
        <w:divId w:val="175387555"/>
      </w:pPr>
      <w:r>
        <w:t>HTTP Requests</w:t>
      </w:r>
    </w:p>
    <w:p w:rsidR="00000000" w:rsidRDefault="00000000">
      <w:pPr>
        <w:pStyle w:val="a5"/>
        <w:divId w:val="175387555"/>
      </w:pPr>
      <w:r>
        <w:rPr>
          <w:rStyle w:val="HTML"/>
        </w:rPr>
        <w:t>GET /api/v5/support/announcements</w:t>
      </w:r>
    </w:p>
    <w:p w:rsidR="00000000" w:rsidRDefault="00000000">
      <w:pPr>
        <w:pStyle w:val="a5"/>
        <w:ind w:left="720" w:right="720"/>
        <w:divId w:val="97335044"/>
      </w:pPr>
      <w:r>
        <w:t>Request Example</w:t>
      </w:r>
    </w:p>
    <w:p w:rsidR="00000000" w:rsidRDefault="00000000">
      <w:pPr>
        <w:pStyle w:val="HTML0"/>
        <w:divId w:val="727536277"/>
        <w:rPr>
          <w:rStyle w:val="HTML"/>
        </w:rPr>
      </w:pPr>
      <w:r>
        <w:rPr>
          <w:rStyle w:val="HTML"/>
        </w:rPr>
        <w:t>GET /api/v5/support/announcements</w:t>
      </w:r>
    </w:p>
    <w:p w:rsidR="00000000" w:rsidRDefault="00000000">
      <w:pPr>
        <w:pStyle w:val="HTML0"/>
        <w:divId w:val="727536277"/>
        <w:rPr>
          <w:rStyle w:val="HTML"/>
        </w:rPr>
      </w:pPr>
    </w:p>
    <w:p w:rsidR="00000000" w:rsidRDefault="00000000">
      <w:pPr>
        <w:pStyle w:val="4"/>
        <w:divId w:val="175387555"/>
      </w:pPr>
      <w:r>
        <w:t>Request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1058"/>
        <w:gridCol w:w="5270"/>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Required</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annType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Announcement type. Delivering the </w:t>
            </w:r>
            <w:r>
              <w:rPr>
                <w:rStyle w:val="HTML"/>
              </w:rPr>
              <w:t>annType</w:t>
            </w:r>
            <w:r>
              <w:t xml:space="preserve"> from "GET / Announcement types"</w:t>
            </w:r>
            <w:r>
              <w:br/>
              <w:t>Returning all when it is not posted</w:t>
            </w:r>
          </w:p>
        </w:tc>
      </w:tr>
      <w:tr w:rsidR="00000000">
        <w:trPr>
          <w:divId w:val="175387555"/>
          <w:tblCellSpacing w:w="15" w:type="dxa"/>
        </w:trPr>
        <w:tc>
          <w:tcPr>
            <w:tcW w:w="0" w:type="auto"/>
            <w:vAlign w:val="center"/>
            <w:hideMark/>
          </w:tcPr>
          <w:p w:rsidR="00000000" w:rsidRDefault="00000000">
            <w:r>
              <w:t>page</w:t>
            </w:r>
          </w:p>
        </w:tc>
        <w:tc>
          <w:tcPr>
            <w:tcW w:w="0" w:type="auto"/>
            <w:vAlign w:val="center"/>
            <w:hideMark/>
          </w:tcPr>
          <w:p w:rsidR="00000000" w:rsidRDefault="00000000">
            <w:r>
              <w:t>String</w:t>
            </w:r>
          </w:p>
        </w:tc>
        <w:tc>
          <w:tcPr>
            <w:tcW w:w="0" w:type="auto"/>
            <w:vAlign w:val="center"/>
            <w:hideMark/>
          </w:tcPr>
          <w:p w:rsidR="00000000" w:rsidRDefault="00000000">
            <w:r>
              <w:t>No</w:t>
            </w:r>
          </w:p>
        </w:tc>
        <w:tc>
          <w:tcPr>
            <w:tcW w:w="0" w:type="auto"/>
            <w:vAlign w:val="center"/>
            <w:hideMark/>
          </w:tcPr>
          <w:p w:rsidR="00000000" w:rsidRDefault="00000000">
            <w:r>
              <w:t xml:space="preserve">Page for pagination. </w:t>
            </w:r>
            <w:r>
              <w:br/>
              <w:t>The default is 1</w:t>
            </w:r>
          </w:p>
        </w:tc>
      </w:tr>
    </w:tbl>
    <w:p w:rsidR="00000000" w:rsidRDefault="00000000">
      <w:pPr>
        <w:pStyle w:val="a5"/>
        <w:ind w:left="720" w:right="720"/>
        <w:divId w:val="1857689254"/>
      </w:pPr>
      <w:r>
        <w:t>Response Example</w:t>
      </w:r>
    </w:p>
    <w:p w:rsidR="00000000" w:rsidRDefault="00000000">
      <w:pPr>
        <w:pStyle w:val="HTML0"/>
        <w:divId w:val="1976063560"/>
        <w:rPr>
          <w:rStyle w:val="w"/>
        </w:rPr>
      </w:pPr>
      <w:r>
        <w:rPr>
          <w:rStyle w:val="p"/>
        </w:rPr>
        <w:t>{</w:t>
      </w:r>
    </w:p>
    <w:p w:rsidR="00000000" w:rsidRDefault="00000000">
      <w:pPr>
        <w:pStyle w:val="HTML0"/>
        <w:divId w:val="1976063560"/>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1976063560"/>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1976063560"/>
        <w:rPr>
          <w:rStyle w:val="w"/>
        </w:rPr>
      </w:pPr>
      <w:r>
        <w:rPr>
          <w:rStyle w:val="w"/>
        </w:rPr>
        <w:t xml:space="preserve">        </w:t>
      </w:r>
      <w:r>
        <w:rPr>
          <w:rStyle w:val="p"/>
        </w:rPr>
        <w:t>{</w:t>
      </w:r>
    </w:p>
    <w:p w:rsidR="00000000" w:rsidRDefault="00000000">
      <w:pPr>
        <w:pStyle w:val="HTML0"/>
        <w:divId w:val="1976063560"/>
        <w:rPr>
          <w:rStyle w:val="w"/>
        </w:rPr>
      </w:pPr>
      <w:r>
        <w:rPr>
          <w:rStyle w:val="w"/>
        </w:rPr>
        <w:t xml:space="preserve">            </w:t>
      </w:r>
      <w:r>
        <w:rPr>
          <w:rStyle w:val="nl"/>
        </w:rPr>
        <w:t>"details"</w:t>
      </w:r>
      <w:r>
        <w:rPr>
          <w:rStyle w:val="p"/>
        </w:rPr>
        <w:t>:</w:t>
      </w:r>
      <w:r>
        <w:rPr>
          <w:rStyle w:val="w"/>
        </w:rPr>
        <w:t xml:space="preserve"> </w:t>
      </w:r>
      <w:r>
        <w:rPr>
          <w:rStyle w:val="p"/>
        </w:rPr>
        <w:t>[</w:t>
      </w:r>
    </w:p>
    <w:p w:rsidR="00000000" w:rsidRDefault="00000000">
      <w:pPr>
        <w:pStyle w:val="HTML0"/>
        <w:divId w:val="1976063560"/>
        <w:rPr>
          <w:rStyle w:val="w"/>
        </w:rPr>
      </w:pPr>
      <w:r>
        <w:rPr>
          <w:rStyle w:val="w"/>
        </w:rPr>
        <w:t xml:space="preserve">                </w:t>
      </w:r>
      <w:r>
        <w:rPr>
          <w:rStyle w:val="p"/>
        </w:rPr>
        <w:t>{</w:t>
      </w:r>
    </w:p>
    <w:p w:rsidR="00000000" w:rsidRDefault="00000000">
      <w:pPr>
        <w:pStyle w:val="HTML0"/>
        <w:divId w:val="1976063560"/>
        <w:rPr>
          <w:rStyle w:val="w"/>
        </w:rPr>
      </w:pPr>
      <w:r>
        <w:rPr>
          <w:rStyle w:val="w"/>
        </w:rPr>
        <w:t xml:space="preserve">                    </w:t>
      </w:r>
      <w:r>
        <w:rPr>
          <w:rStyle w:val="nl"/>
        </w:rPr>
        <w:t>"annType"</w:t>
      </w:r>
      <w:r>
        <w:rPr>
          <w:rStyle w:val="p"/>
        </w:rPr>
        <w:t>:</w:t>
      </w:r>
      <w:r>
        <w:rPr>
          <w:rStyle w:val="w"/>
        </w:rPr>
        <w:t xml:space="preserve"> </w:t>
      </w:r>
      <w:r>
        <w:rPr>
          <w:rStyle w:val="s2"/>
        </w:rPr>
        <w:t>"announcements-latest-announcements"</w:t>
      </w:r>
      <w:r>
        <w:rPr>
          <w:rStyle w:val="p"/>
        </w:rPr>
        <w:t>,</w:t>
      </w:r>
    </w:p>
    <w:p w:rsidR="00000000" w:rsidRDefault="00000000">
      <w:pPr>
        <w:pStyle w:val="HTML0"/>
        <w:divId w:val="1976063560"/>
        <w:rPr>
          <w:rStyle w:val="w"/>
        </w:rPr>
      </w:pPr>
      <w:r>
        <w:rPr>
          <w:rStyle w:val="w"/>
        </w:rPr>
        <w:t xml:space="preserve">                    </w:t>
      </w:r>
      <w:r>
        <w:rPr>
          <w:rStyle w:val="nl"/>
        </w:rPr>
        <w:t>"pTime"</w:t>
      </w:r>
      <w:r>
        <w:rPr>
          <w:rStyle w:val="p"/>
        </w:rPr>
        <w:t>:</w:t>
      </w:r>
      <w:r>
        <w:rPr>
          <w:rStyle w:val="w"/>
        </w:rPr>
        <w:t xml:space="preserve"> </w:t>
      </w:r>
      <w:r>
        <w:rPr>
          <w:rStyle w:val="s2"/>
        </w:rPr>
        <w:t>"1726128000000"</w:t>
      </w:r>
      <w:r>
        <w:rPr>
          <w:rStyle w:val="p"/>
        </w:rPr>
        <w:t>,</w:t>
      </w:r>
    </w:p>
    <w:p w:rsidR="00000000" w:rsidRDefault="00000000">
      <w:pPr>
        <w:pStyle w:val="HTML0"/>
        <w:divId w:val="1976063560"/>
        <w:rPr>
          <w:rStyle w:val="w"/>
        </w:rPr>
      </w:pPr>
      <w:r>
        <w:rPr>
          <w:rStyle w:val="w"/>
        </w:rPr>
        <w:t xml:space="preserve">                    </w:t>
      </w:r>
      <w:r>
        <w:rPr>
          <w:rStyle w:val="nl"/>
        </w:rPr>
        <w:t>"title"</w:t>
      </w:r>
      <w:r>
        <w:rPr>
          <w:rStyle w:val="p"/>
        </w:rPr>
        <w:t>:</w:t>
      </w:r>
      <w:r>
        <w:rPr>
          <w:rStyle w:val="w"/>
        </w:rPr>
        <w:t xml:space="preserve"> </w:t>
      </w:r>
      <w:r>
        <w:rPr>
          <w:rStyle w:val="s2"/>
        </w:rPr>
        <w:t>"OKX to delist KISHU margin trading pairs"</w:t>
      </w:r>
      <w:r>
        <w:rPr>
          <w:rStyle w:val="p"/>
        </w:rPr>
        <w:t>,</w:t>
      </w:r>
    </w:p>
    <w:p w:rsidR="00000000" w:rsidRDefault="00000000">
      <w:pPr>
        <w:pStyle w:val="HTML0"/>
        <w:divId w:val="1976063560"/>
        <w:rPr>
          <w:rStyle w:val="w"/>
        </w:rPr>
      </w:pPr>
      <w:r>
        <w:rPr>
          <w:rStyle w:val="w"/>
        </w:rPr>
        <w:t xml:space="preserve">                    </w:t>
      </w:r>
      <w:r>
        <w:rPr>
          <w:rStyle w:val="nl"/>
        </w:rPr>
        <w:t>"url"</w:t>
      </w:r>
      <w:r>
        <w:rPr>
          <w:rStyle w:val="p"/>
        </w:rPr>
        <w:t>:</w:t>
      </w:r>
      <w:r>
        <w:rPr>
          <w:rStyle w:val="w"/>
        </w:rPr>
        <w:t xml:space="preserve"> </w:t>
      </w:r>
      <w:r>
        <w:rPr>
          <w:rStyle w:val="s2"/>
        </w:rPr>
        <w:t>"https://www.okx.com/help/okx-to-delist-kishu-margin-trading-pairs"</w:t>
      </w:r>
    </w:p>
    <w:p w:rsidR="00000000" w:rsidRDefault="00000000">
      <w:pPr>
        <w:pStyle w:val="HTML0"/>
        <w:divId w:val="1976063560"/>
        <w:rPr>
          <w:rStyle w:val="w"/>
        </w:rPr>
      </w:pPr>
      <w:r>
        <w:rPr>
          <w:rStyle w:val="w"/>
        </w:rPr>
        <w:t xml:space="preserve">                </w:t>
      </w:r>
      <w:r>
        <w:rPr>
          <w:rStyle w:val="p"/>
        </w:rPr>
        <w:t>},</w:t>
      </w:r>
    </w:p>
    <w:p w:rsidR="00000000" w:rsidRDefault="00000000">
      <w:pPr>
        <w:pStyle w:val="HTML0"/>
        <w:divId w:val="1976063560"/>
        <w:rPr>
          <w:rStyle w:val="w"/>
        </w:rPr>
      </w:pPr>
      <w:r>
        <w:rPr>
          <w:rStyle w:val="w"/>
        </w:rPr>
        <w:t xml:space="preserve">                </w:t>
      </w:r>
      <w:r>
        <w:rPr>
          <w:rStyle w:val="p"/>
        </w:rPr>
        <w:t>{</w:t>
      </w:r>
    </w:p>
    <w:p w:rsidR="00000000" w:rsidRDefault="00000000">
      <w:pPr>
        <w:pStyle w:val="HTML0"/>
        <w:divId w:val="1976063560"/>
        <w:rPr>
          <w:rStyle w:val="w"/>
        </w:rPr>
      </w:pPr>
      <w:r>
        <w:rPr>
          <w:rStyle w:val="w"/>
        </w:rPr>
        <w:t xml:space="preserve">                    </w:t>
      </w:r>
      <w:r>
        <w:rPr>
          <w:rStyle w:val="nl"/>
        </w:rPr>
        <w:t>"annType"</w:t>
      </w:r>
      <w:r>
        <w:rPr>
          <w:rStyle w:val="p"/>
        </w:rPr>
        <w:t>:</w:t>
      </w:r>
      <w:r>
        <w:rPr>
          <w:rStyle w:val="w"/>
        </w:rPr>
        <w:t xml:space="preserve"> </w:t>
      </w:r>
      <w:r>
        <w:rPr>
          <w:rStyle w:val="s2"/>
        </w:rPr>
        <w:t>"announcements-latest-announcements"</w:t>
      </w:r>
      <w:r>
        <w:rPr>
          <w:rStyle w:val="p"/>
        </w:rPr>
        <w:t>,</w:t>
      </w:r>
    </w:p>
    <w:p w:rsidR="00000000" w:rsidRDefault="00000000">
      <w:pPr>
        <w:pStyle w:val="HTML0"/>
        <w:divId w:val="1976063560"/>
        <w:rPr>
          <w:rStyle w:val="w"/>
        </w:rPr>
      </w:pPr>
      <w:r>
        <w:rPr>
          <w:rStyle w:val="w"/>
        </w:rPr>
        <w:t xml:space="preserve">                    </w:t>
      </w:r>
      <w:r>
        <w:rPr>
          <w:rStyle w:val="nl"/>
        </w:rPr>
        <w:t>"pTime"</w:t>
      </w:r>
      <w:r>
        <w:rPr>
          <w:rStyle w:val="p"/>
        </w:rPr>
        <w:t>:</w:t>
      </w:r>
      <w:r>
        <w:rPr>
          <w:rStyle w:val="w"/>
        </w:rPr>
        <w:t xml:space="preserve"> </w:t>
      </w:r>
      <w:r>
        <w:rPr>
          <w:rStyle w:val="s2"/>
        </w:rPr>
        <w:t>"1725967800000"</w:t>
      </w:r>
      <w:r>
        <w:rPr>
          <w:rStyle w:val="p"/>
        </w:rPr>
        <w:t>,</w:t>
      </w:r>
    </w:p>
    <w:p w:rsidR="00000000" w:rsidRDefault="00000000">
      <w:pPr>
        <w:pStyle w:val="HTML0"/>
        <w:divId w:val="1976063560"/>
        <w:rPr>
          <w:rStyle w:val="w"/>
        </w:rPr>
      </w:pPr>
      <w:r>
        <w:rPr>
          <w:rStyle w:val="w"/>
        </w:rPr>
        <w:t xml:space="preserve">                    </w:t>
      </w:r>
      <w:r>
        <w:rPr>
          <w:rStyle w:val="nl"/>
        </w:rPr>
        <w:t>"title"</w:t>
      </w:r>
      <w:r>
        <w:rPr>
          <w:rStyle w:val="p"/>
        </w:rPr>
        <w:t>:</w:t>
      </w:r>
      <w:r>
        <w:rPr>
          <w:rStyle w:val="w"/>
        </w:rPr>
        <w:t xml:space="preserve"> </w:t>
      </w:r>
      <w:r>
        <w:rPr>
          <w:rStyle w:val="s2"/>
        </w:rPr>
        <w:t>"OKX completed MATIC token migration"</w:t>
      </w:r>
      <w:r>
        <w:rPr>
          <w:rStyle w:val="p"/>
        </w:rPr>
        <w:t>,</w:t>
      </w:r>
    </w:p>
    <w:p w:rsidR="00000000" w:rsidRDefault="00000000">
      <w:pPr>
        <w:pStyle w:val="HTML0"/>
        <w:divId w:val="1976063560"/>
        <w:rPr>
          <w:rStyle w:val="w"/>
        </w:rPr>
      </w:pPr>
      <w:r>
        <w:rPr>
          <w:rStyle w:val="w"/>
        </w:rPr>
        <w:t xml:space="preserve">                    </w:t>
      </w:r>
      <w:r>
        <w:rPr>
          <w:rStyle w:val="nl"/>
        </w:rPr>
        <w:t>"url"</w:t>
      </w:r>
      <w:r>
        <w:rPr>
          <w:rStyle w:val="p"/>
        </w:rPr>
        <w:t>:</w:t>
      </w:r>
      <w:r>
        <w:rPr>
          <w:rStyle w:val="w"/>
        </w:rPr>
        <w:t xml:space="preserve"> </w:t>
      </w:r>
      <w:r>
        <w:rPr>
          <w:rStyle w:val="s2"/>
        </w:rPr>
        <w:t>"https://www.okx.com/help/okx-completed-matic-token-migration"</w:t>
      </w:r>
    </w:p>
    <w:p w:rsidR="00000000" w:rsidRDefault="00000000">
      <w:pPr>
        <w:pStyle w:val="HTML0"/>
        <w:divId w:val="1976063560"/>
        <w:rPr>
          <w:rStyle w:val="w"/>
        </w:rPr>
      </w:pPr>
      <w:r>
        <w:rPr>
          <w:rStyle w:val="w"/>
        </w:rPr>
        <w:t xml:space="preserve">                </w:t>
      </w:r>
      <w:r>
        <w:rPr>
          <w:rStyle w:val="p"/>
        </w:rPr>
        <w:t>}</w:t>
      </w:r>
    </w:p>
    <w:p w:rsidR="00000000" w:rsidRDefault="00000000">
      <w:pPr>
        <w:pStyle w:val="HTML0"/>
        <w:divId w:val="1976063560"/>
        <w:rPr>
          <w:rStyle w:val="w"/>
        </w:rPr>
      </w:pPr>
      <w:r>
        <w:rPr>
          <w:rStyle w:val="w"/>
        </w:rPr>
        <w:t xml:space="preserve">            </w:t>
      </w:r>
      <w:r>
        <w:rPr>
          <w:rStyle w:val="p"/>
        </w:rPr>
        <w:t>],</w:t>
      </w:r>
    </w:p>
    <w:p w:rsidR="00000000" w:rsidRDefault="00000000">
      <w:pPr>
        <w:pStyle w:val="HTML0"/>
        <w:divId w:val="1976063560"/>
        <w:rPr>
          <w:rStyle w:val="w"/>
        </w:rPr>
      </w:pPr>
      <w:r>
        <w:rPr>
          <w:rStyle w:val="w"/>
        </w:rPr>
        <w:t xml:space="preserve">            </w:t>
      </w:r>
      <w:r>
        <w:rPr>
          <w:rStyle w:val="nl"/>
        </w:rPr>
        <w:t>"totalPage"</w:t>
      </w:r>
      <w:r>
        <w:rPr>
          <w:rStyle w:val="p"/>
        </w:rPr>
        <w:t>:</w:t>
      </w:r>
      <w:r>
        <w:rPr>
          <w:rStyle w:val="w"/>
        </w:rPr>
        <w:t xml:space="preserve"> </w:t>
      </w:r>
      <w:r>
        <w:rPr>
          <w:rStyle w:val="s2"/>
        </w:rPr>
        <w:t>"90"</w:t>
      </w:r>
    </w:p>
    <w:p w:rsidR="00000000" w:rsidRDefault="00000000">
      <w:pPr>
        <w:pStyle w:val="HTML0"/>
        <w:divId w:val="1976063560"/>
        <w:rPr>
          <w:rStyle w:val="w"/>
        </w:rPr>
      </w:pPr>
      <w:r>
        <w:rPr>
          <w:rStyle w:val="w"/>
        </w:rPr>
        <w:t xml:space="preserve">        </w:t>
      </w:r>
      <w:r>
        <w:rPr>
          <w:rStyle w:val="p"/>
        </w:rPr>
        <w:t>}</w:t>
      </w:r>
    </w:p>
    <w:p w:rsidR="00000000" w:rsidRDefault="00000000">
      <w:pPr>
        <w:pStyle w:val="HTML0"/>
        <w:divId w:val="1976063560"/>
        <w:rPr>
          <w:rStyle w:val="w"/>
        </w:rPr>
      </w:pPr>
      <w:r>
        <w:rPr>
          <w:rStyle w:val="w"/>
        </w:rPr>
        <w:t xml:space="preserve">    </w:t>
      </w:r>
      <w:r>
        <w:rPr>
          <w:rStyle w:val="p"/>
        </w:rPr>
        <w:t>],</w:t>
      </w:r>
    </w:p>
    <w:p w:rsidR="00000000" w:rsidRDefault="00000000">
      <w:pPr>
        <w:pStyle w:val="HTML0"/>
        <w:divId w:val="1976063560"/>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1976063560"/>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780"/>
        <w:gridCol w:w="6328"/>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totalPage</w:t>
            </w:r>
          </w:p>
        </w:tc>
        <w:tc>
          <w:tcPr>
            <w:tcW w:w="0" w:type="auto"/>
            <w:vAlign w:val="center"/>
            <w:hideMark/>
          </w:tcPr>
          <w:p w:rsidR="00000000" w:rsidRDefault="00000000">
            <w:r>
              <w:t>String</w:t>
            </w:r>
          </w:p>
        </w:tc>
        <w:tc>
          <w:tcPr>
            <w:tcW w:w="0" w:type="auto"/>
            <w:vAlign w:val="center"/>
            <w:hideMark/>
          </w:tcPr>
          <w:p w:rsidR="00000000" w:rsidRDefault="00000000">
            <w:r>
              <w:t>Total number of pages</w:t>
            </w:r>
          </w:p>
        </w:tc>
      </w:tr>
      <w:tr w:rsidR="00000000">
        <w:trPr>
          <w:divId w:val="175387555"/>
          <w:tblCellSpacing w:w="15" w:type="dxa"/>
        </w:trPr>
        <w:tc>
          <w:tcPr>
            <w:tcW w:w="0" w:type="auto"/>
            <w:vAlign w:val="center"/>
            <w:hideMark/>
          </w:tcPr>
          <w:p w:rsidR="00000000" w:rsidRDefault="00000000">
            <w:r>
              <w:t>details</w:t>
            </w:r>
          </w:p>
        </w:tc>
        <w:tc>
          <w:tcPr>
            <w:tcW w:w="0" w:type="auto"/>
            <w:vAlign w:val="center"/>
            <w:hideMark/>
          </w:tcPr>
          <w:p w:rsidR="00000000" w:rsidRDefault="00000000">
            <w:r>
              <w:t>String</w:t>
            </w:r>
          </w:p>
        </w:tc>
        <w:tc>
          <w:tcPr>
            <w:tcW w:w="0" w:type="auto"/>
            <w:vAlign w:val="center"/>
            <w:hideMark/>
          </w:tcPr>
          <w:p w:rsidR="00000000" w:rsidRDefault="00000000">
            <w:r>
              <w:t>List of announcements</w:t>
            </w:r>
          </w:p>
        </w:tc>
      </w:tr>
      <w:tr w:rsidR="00000000">
        <w:trPr>
          <w:divId w:val="175387555"/>
          <w:tblCellSpacing w:w="15" w:type="dxa"/>
        </w:trPr>
        <w:tc>
          <w:tcPr>
            <w:tcW w:w="0" w:type="auto"/>
            <w:vAlign w:val="center"/>
            <w:hideMark/>
          </w:tcPr>
          <w:p w:rsidR="00000000" w:rsidRDefault="00000000">
            <w:r>
              <w:t>&gt; title</w:t>
            </w:r>
          </w:p>
        </w:tc>
        <w:tc>
          <w:tcPr>
            <w:tcW w:w="0" w:type="auto"/>
            <w:vAlign w:val="center"/>
            <w:hideMark/>
          </w:tcPr>
          <w:p w:rsidR="00000000" w:rsidRDefault="00000000">
            <w:r>
              <w:t>String</w:t>
            </w:r>
          </w:p>
        </w:tc>
        <w:tc>
          <w:tcPr>
            <w:tcW w:w="0" w:type="auto"/>
            <w:vAlign w:val="center"/>
            <w:hideMark/>
          </w:tcPr>
          <w:p w:rsidR="00000000" w:rsidRDefault="00000000">
            <w:r>
              <w:t>Announcement title</w:t>
            </w:r>
          </w:p>
        </w:tc>
      </w:tr>
      <w:tr w:rsidR="00000000">
        <w:trPr>
          <w:divId w:val="175387555"/>
          <w:tblCellSpacing w:w="15" w:type="dxa"/>
        </w:trPr>
        <w:tc>
          <w:tcPr>
            <w:tcW w:w="0" w:type="auto"/>
            <w:vAlign w:val="center"/>
            <w:hideMark/>
          </w:tcPr>
          <w:p w:rsidR="00000000" w:rsidRDefault="00000000">
            <w:r>
              <w:t>&gt; annType</w:t>
            </w:r>
          </w:p>
        </w:tc>
        <w:tc>
          <w:tcPr>
            <w:tcW w:w="0" w:type="auto"/>
            <w:vAlign w:val="center"/>
            <w:hideMark/>
          </w:tcPr>
          <w:p w:rsidR="00000000" w:rsidRDefault="00000000">
            <w:r>
              <w:t>String</w:t>
            </w:r>
          </w:p>
        </w:tc>
        <w:tc>
          <w:tcPr>
            <w:tcW w:w="0" w:type="auto"/>
            <w:vAlign w:val="center"/>
            <w:hideMark/>
          </w:tcPr>
          <w:p w:rsidR="00000000" w:rsidRDefault="00000000">
            <w:r>
              <w:t>Announcement type</w:t>
            </w:r>
          </w:p>
        </w:tc>
      </w:tr>
      <w:tr w:rsidR="00000000">
        <w:trPr>
          <w:divId w:val="175387555"/>
          <w:tblCellSpacing w:w="15" w:type="dxa"/>
        </w:trPr>
        <w:tc>
          <w:tcPr>
            <w:tcW w:w="0" w:type="auto"/>
            <w:vAlign w:val="center"/>
            <w:hideMark/>
          </w:tcPr>
          <w:p w:rsidR="00000000" w:rsidRDefault="00000000">
            <w:r>
              <w:t>&gt; pTime</w:t>
            </w:r>
          </w:p>
        </w:tc>
        <w:tc>
          <w:tcPr>
            <w:tcW w:w="0" w:type="auto"/>
            <w:vAlign w:val="center"/>
            <w:hideMark/>
          </w:tcPr>
          <w:p w:rsidR="00000000" w:rsidRDefault="00000000">
            <w:r>
              <w:t>String</w:t>
            </w:r>
          </w:p>
        </w:tc>
        <w:tc>
          <w:tcPr>
            <w:tcW w:w="0" w:type="auto"/>
            <w:vAlign w:val="center"/>
            <w:hideMark/>
          </w:tcPr>
          <w:p w:rsidR="00000000" w:rsidRDefault="00000000">
            <w:r>
              <w:t>Publish time. Unix timestamp format in milliseconds, e.g. 1597026383085</w:t>
            </w:r>
          </w:p>
        </w:tc>
      </w:tr>
      <w:tr w:rsidR="00000000">
        <w:trPr>
          <w:divId w:val="175387555"/>
          <w:tblCellSpacing w:w="15" w:type="dxa"/>
        </w:trPr>
        <w:tc>
          <w:tcPr>
            <w:tcW w:w="0" w:type="auto"/>
            <w:vAlign w:val="center"/>
            <w:hideMark/>
          </w:tcPr>
          <w:p w:rsidR="00000000" w:rsidRDefault="00000000">
            <w:r>
              <w:t>&gt; url</w:t>
            </w:r>
          </w:p>
        </w:tc>
        <w:tc>
          <w:tcPr>
            <w:tcW w:w="0" w:type="auto"/>
            <w:vAlign w:val="center"/>
            <w:hideMark/>
          </w:tcPr>
          <w:p w:rsidR="00000000" w:rsidRDefault="00000000">
            <w:r>
              <w:t>String</w:t>
            </w:r>
          </w:p>
        </w:tc>
        <w:tc>
          <w:tcPr>
            <w:tcW w:w="0" w:type="auto"/>
            <w:vAlign w:val="center"/>
            <w:hideMark/>
          </w:tcPr>
          <w:p w:rsidR="00000000" w:rsidRDefault="00000000">
            <w:r>
              <w:t>Announcement url</w:t>
            </w:r>
          </w:p>
        </w:tc>
      </w:tr>
    </w:tbl>
    <w:p w:rsidR="00000000" w:rsidRDefault="00000000">
      <w:pPr>
        <w:pStyle w:val="2"/>
        <w:divId w:val="175387555"/>
      </w:pPr>
      <w:r>
        <w:t>GET / Announcement types</w:t>
      </w:r>
    </w:p>
    <w:p w:rsidR="00000000" w:rsidRDefault="00000000">
      <w:pPr>
        <w:pStyle w:val="a5"/>
        <w:divId w:val="175387555"/>
      </w:pPr>
      <w:r>
        <w:t>Authentication is not required for this public endpoint.</w:t>
      </w:r>
    </w:p>
    <w:p w:rsidR="00000000" w:rsidRDefault="00000000">
      <w:pPr>
        <w:pStyle w:val="a5"/>
        <w:divId w:val="175387555"/>
      </w:pPr>
      <w:r>
        <w:t>Get announcements types</w:t>
      </w:r>
    </w:p>
    <w:p w:rsidR="00000000" w:rsidRDefault="00000000">
      <w:pPr>
        <w:pStyle w:val="4"/>
        <w:divId w:val="175387555"/>
      </w:pPr>
      <w:r>
        <w:t>Rate Limit: 1 request per 2 seconds</w:t>
      </w:r>
    </w:p>
    <w:p w:rsidR="00000000" w:rsidRDefault="00000000">
      <w:pPr>
        <w:pStyle w:val="4"/>
        <w:divId w:val="175387555"/>
      </w:pPr>
      <w:r>
        <w:t>Rate limit rule: IP</w:t>
      </w:r>
    </w:p>
    <w:p w:rsidR="00000000" w:rsidRDefault="00000000">
      <w:pPr>
        <w:pStyle w:val="4"/>
        <w:divId w:val="175387555"/>
      </w:pPr>
      <w:r>
        <w:t>HTTP Requests</w:t>
      </w:r>
    </w:p>
    <w:p w:rsidR="00000000" w:rsidRDefault="00000000">
      <w:pPr>
        <w:pStyle w:val="a5"/>
        <w:divId w:val="175387555"/>
      </w:pPr>
      <w:r>
        <w:rPr>
          <w:rStyle w:val="HTML"/>
        </w:rPr>
        <w:t>GET /api/v5/support/announcement-types</w:t>
      </w:r>
    </w:p>
    <w:p w:rsidR="00000000" w:rsidRDefault="00000000">
      <w:pPr>
        <w:pStyle w:val="a5"/>
        <w:ind w:left="720" w:right="720"/>
        <w:divId w:val="1206412255"/>
      </w:pPr>
      <w:r>
        <w:t>Request Example</w:t>
      </w:r>
    </w:p>
    <w:p w:rsidR="00000000" w:rsidRDefault="00000000">
      <w:pPr>
        <w:pStyle w:val="HTML0"/>
        <w:divId w:val="152375464"/>
        <w:rPr>
          <w:rStyle w:val="HTML"/>
        </w:rPr>
      </w:pPr>
      <w:r>
        <w:rPr>
          <w:rStyle w:val="HTML"/>
        </w:rPr>
        <w:t>GET /api/v5/support/announcement-types</w:t>
      </w:r>
    </w:p>
    <w:p w:rsidR="00000000" w:rsidRDefault="00000000">
      <w:pPr>
        <w:pStyle w:val="HTML0"/>
        <w:divId w:val="152375464"/>
        <w:rPr>
          <w:rStyle w:val="HTML"/>
        </w:rPr>
      </w:pPr>
    </w:p>
    <w:p w:rsidR="00000000" w:rsidRDefault="00000000">
      <w:pPr>
        <w:pStyle w:val="4"/>
        <w:divId w:val="175387555"/>
      </w:pPr>
      <w:r>
        <w:t>Request Parameters</w:t>
      </w:r>
    </w:p>
    <w:p w:rsidR="00000000" w:rsidRDefault="00000000">
      <w:pPr>
        <w:pStyle w:val="a5"/>
        <w:divId w:val="175387555"/>
      </w:pPr>
      <w:r>
        <w:t>None</w:t>
      </w:r>
    </w:p>
    <w:p w:rsidR="00000000" w:rsidRDefault="00000000">
      <w:pPr>
        <w:pStyle w:val="a5"/>
        <w:ind w:left="720" w:right="720"/>
        <w:divId w:val="70349756"/>
      </w:pPr>
      <w:r>
        <w:t>Response Example</w:t>
      </w:r>
    </w:p>
    <w:p w:rsidR="00000000" w:rsidRDefault="00000000">
      <w:pPr>
        <w:pStyle w:val="HTML0"/>
        <w:divId w:val="756438036"/>
        <w:rPr>
          <w:rStyle w:val="w"/>
        </w:rPr>
      </w:pPr>
      <w:r>
        <w:rPr>
          <w:rStyle w:val="p"/>
        </w:rPr>
        <w:t>{</w:t>
      </w:r>
    </w:p>
    <w:p w:rsidR="00000000" w:rsidRDefault="00000000">
      <w:pPr>
        <w:pStyle w:val="HTML0"/>
        <w:divId w:val="756438036"/>
        <w:rPr>
          <w:rStyle w:val="w"/>
        </w:rPr>
      </w:pPr>
      <w:r>
        <w:rPr>
          <w:rStyle w:val="w"/>
        </w:rPr>
        <w:t xml:space="preserve">    </w:t>
      </w:r>
      <w:r>
        <w:rPr>
          <w:rStyle w:val="nl"/>
        </w:rPr>
        <w:t>"code"</w:t>
      </w:r>
      <w:r>
        <w:rPr>
          <w:rStyle w:val="p"/>
        </w:rPr>
        <w:t>:</w:t>
      </w:r>
      <w:r>
        <w:rPr>
          <w:rStyle w:val="w"/>
        </w:rPr>
        <w:t xml:space="preserve"> </w:t>
      </w:r>
      <w:r>
        <w:rPr>
          <w:rStyle w:val="s2"/>
        </w:rPr>
        <w:t>"0"</w:t>
      </w:r>
      <w:r>
        <w:rPr>
          <w:rStyle w:val="p"/>
        </w:rPr>
        <w:t>,</w:t>
      </w:r>
    </w:p>
    <w:p w:rsidR="00000000" w:rsidRDefault="00000000">
      <w:pPr>
        <w:pStyle w:val="HTML0"/>
        <w:divId w:val="756438036"/>
        <w:rPr>
          <w:rStyle w:val="w"/>
        </w:rPr>
      </w:pPr>
      <w:r>
        <w:rPr>
          <w:rStyle w:val="w"/>
        </w:rPr>
        <w:t xml:space="preserve">    </w:t>
      </w:r>
      <w:r>
        <w:rPr>
          <w:rStyle w:val="nl"/>
        </w:rPr>
        <w:t>"data"</w:t>
      </w:r>
      <w:r>
        <w:rPr>
          <w:rStyle w:val="p"/>
        </w:rPr>
        <w:t>:</w:t>
      </w:r>
      <w:r>
        <w:rPr>
          <w:rStyle w:val="w"/>
        </w:rPr>
        <w:t xml:space="preserve"> </w:t>
      </w:r>
      <w:r>
        <w:rPr>
          <w:rStyle w:val="p"/>
        </w:rPr>
        <w:t>[</w:t>
      </w:r>
    </w:p>
    <w:p w:rsidR="00000000" w:rsidRDefault="00000000">
      <w:pPr>
        <w:pStyle w:val="HTML0"/>
        <w:divId w:val="756438036"/>
        <w:rPr>
          <w:rStyle w:val="w"/>
        </w:rPr>
      </w:pPr>
      <w:r>
        <w:rPr>
          <w:rStyle w:val="w"/>
        </w:rPr>
        <w:t xml:space="preserve">        </w:t>
      </w:r>
      <w:r>
        <w:rPr>
          <w:rStyle w:val="p"/>
        </w:rPr>
        <w:t>{</w:t>
      </w:r>
    </w:p>
    <w:p w:rsidR="00000000" w:rsidRDefault="00000000">
      <w:pPr>
        <w:pStyle w:val="HTML0"/>
        <w:divId w:val="756438036"/>
        <w:rPr>
          <w:rStyle w:val="w"/>
        </w:rPr>
      </w:pPr>
      <w:r>
        <w:rPr>
          <w:rStyle w:val="w"/>
        </w:rPr>
        <w:t xml:space="preserve">            </w:t>
      </w:r>
      <w:r>
        <w:rPr>
          <w:rStyle w:val="nl"/>
        </w:rPr>
        <w:t>"annType"</w:t>
      </w:r>
      <w:r>
        <w:rPr>
          <w:rStyle w:val="p"/>
        </w:rPr>
        <w:t>:</w:t>
      </w:r>
      <w:r>
        <w:rPr>
          <w:rStyle w:val="w"/>
        </w:rPr>
        <w:t xml:space="preserve"> </w:t>
      </w:r>
      <w:r>
        <w:rPr>
          <w:rStyle w:val="s2"/>
        </w:rPr>
        <w:t>"announcements-latest-announcements"</w:t>
      </w:r>
      <w:r>
        <w:rPr>
          <w:rStyle w:val="p"/>
        </w:rPr>
        <w:t>,</w:t>
      </w:r>
    </w:p>
    <w:p w:rsidR="00000000" w:rsidRDefault="00000000">
      <w:pPr>
        <w:pStyle w:val="HTML0"/>
        <w:divId w:val="756438036"/>
        <w:rPr>
          <w:rStyle w:val="w"/>
        </w:rPr>
      </w:pPr>
      <w:r>
        <w:rPr>
          <w:rStyle w:val="w"/>
        </w:rPr>
        <w:t xml:space="preserve">            </w:t>
      </w:r>
      <w:r>
        <w:rPr>
          <w:rStyle w:val="nl"/>
        </w:rPr>
        <w:t>"annTypeDesc"</w:t>
      </w:r>
      <w:r>
        <w:rPr>
          <w:rStyle w:val="p"/>
        </w:rPr>
        <w:t>:</w:t>
      </w:r>
      <w:r>
        <w:rPr>
          <w:rStyle w:val="w"/>
        </w:rPr>
        <w:t xml:space="preserve"> </w:t>
      </w:r>
      <w:r>
        <w:rPr>
          <w:rStyle w:val="s2"/>
        </w:rPr>
        <w:t>"Latest announcements"</w:t>
      </w:r>
    </w:p>
    <w:p w:rsidR="00000000" w:rsidRDefault="00000000">
      <w:pPr>
        <w:pStyle w:val="HTML0"/>
        <w:divId w:val="756438036"/>
        <w:rPr>
          <w:rStyle w:val="w"/>
        </w:rPr>
      </w:pPr>
      <w:r>
        <w:rPr>
          <w:rStyle w:val="w"/>
        </w:rPr>
        <w:t xml:space="preserve">        </w:t>
      </w:r>
      <w:r>
        <w:rPr>
          <w:rStyle w:val="p"/>
        </w:rPr>
        <w:t>},</w:t>
      </w:r>
    </w:p>
    <w:p w:rsidR="00000000" w:rsidRDefault="00000000">
      <w:pPr>
        <w:pStyle w:val="HTML0"/>
        <w:divId w:val="756438036"/>
        <w:rPr>
          <w:rStyle w:val="w"/>
        </w:rPr>
      </w:pPr>
      <w:r>
        <w:rPr>
          <w:rStyle w:val="w"/>
        </w:rPr>
        <w:t xml:space="preserve">        </w:t>
      </w:r>
      <w:r>
        <w:rPr>
          <w:rStyle w:val="p"/>
        </w:rPr>
        <w:t>{</w:t>
      </w:r>
    </w:p>
    <w:p w:rsidR="00000000" w:rsidRDefault="00000000">
      <w:pPr>
        <w:pStyle w:val="HTML0"/>
        <w:divId w:val="756438036"/>
        <w:rPr>
          <w:rStyle w:val="w"/>
        </w:rPr>
      </w:pPr>
      <w:r>
        <w:rPr>
          <w:rStyle w:val="w"/>
        </w:rPr>
        <w:t xml:space="preserve">            </w:t>
      </w:r>
      <w:r>
        <w:rPr>
          <w:rStyle w:val="nl"/>
        </w:rPr>
        <w:t>"annType"</w:t>
      </w:r>
      <w:r>
        <w:rPr>
          <w:rStyle w:val="p"/>
        </w:rPr>
        <w:t>:</w:t>
      </w:r>
      <w:r>
        <w:rPr>
          <w:rStyle w:val="w"/>
        </w:rPr>
        <w:t xml:space="preserve"> </w:t>
      </w:r>
      <w:r>
        <w:rPr>
          <w:rStyle w:val="s2"/>
        </w:rPr>
        <w:t>"announcements-latest-events"</w:t>
      </w:r>
      <w:r>
        <w:rPr>
          <w:rStyle w:val="p"/>
        </w:rPr>
        <w:t>,</w:t>
      </w:r>
    </w:p>
    <w:p w:rsidR="00000000" w:rsidRDefault="00000000">
      <w:pPr>
        <w:pStyle w:val="HTML0"/>
        <w:divId w:val="756438036"/>
        <w:rPr>
          <w:rStyle w:val="w"/>
        </w:rPr>
      </w:pPr>
      <w:r>
        <w:rPr>
          <w:rStyle w:val="w"/>
        </w:rPr>
        <w:t xml:space="preserve">            </w:t>
      </w:r>
      <w:r>
        <w:rPr>
          <w:rStyle w:val="nl"/>
        </w:rPr>
        <w:t>"annTypeDesc"</w:t>
      </w:r>
      <w:r>
        <w:rPr>
          <w:rStyle w:val="p"/>
        </w:rPr>
        <w:t>:</w:t>
      </w:r>
      <w:r>
        <w:rPr>
          <w:rStyle w:val="w"/>
        </w:rPr>
        <w:t xml:space="preserve"> </w:t>
      </w:r>
      <w:r>
        <w:rPr>
          <w:rStyle w:val="s2"/>
        </w:rPr>
        <w:t>"Latest events"</w:t>
      </w:r>
    </w:p>
    <w:p w:rsidR="00000000" w:rsidRDefault="00000000">
      <w:pPr>
        <w:pStyle w:val="HTML0"/>
        <w:divId w:val="756438036"/>
        <w:rPr>
          <w:rStyle w:val="w"/>
        </w:rPr>
      </w:pPr>
      <w:r>
        <w:rPr>
          <w:rStyle w:val="w"/>
        </w:rPr>
        <w:t xml:space="preserve">        </w:t>
      </w:r>
      <w:r>
        <w:rPr>
          <w:rStyle w:val="p"/>
        </w:rPr>
        <w:t>}</w:t>
      </w:r>
    </w:p>
    <w:p w:rsidR="00000000" w:rsidRDefault="00000000">
      <w:pPr>
        <w:pStyle w:val="HTML0"/>
        <w:divId w:val="756438036"/>
        <w:rPr>
          <w:rStyle w:val="w"/>
        </w:rPr>
      </w:pPr>
      <w:r>
        <w:rPr>
          <w:rStyle w:val="w"/>
        </w:rPr>
        <w:t xml:space="preserve">    </w:t>
      </w:r>
      <w:r>
        <w:rPr>
          <w:rStyle w:val="p"/>
        </w:rPr>
        <w:t>],</w:t>
      </w:r>
    </w:p>
    <w:p w:rsidR="00000000" w:rsidRDefault="00000000">
      <w:pPr>
        <w:pStyle w:val="HTML0"/>
        <w:divId w:val="756438036"/>
        <w:rPr>
          <w:rStyle w:val="w"/>
        </w:rPr>
      </w:pPr>
      <w:r>
        <w:rPr>
          <w:rStyle w:val="w"/>
        </w:rPr>
        <w:t xml:space="preserve">    </w:t>
      </w:r>
      <w:r>
        <w:rPr>
          <w:rStyle w:val="nl"/>
        </w:rPr>
        <w:t>"msg"</w:t>
      </w:r>
      <w:r>
        <w:rPr>
          <w:rStyle w:val="p"/>
        </w:rPr>
        <w:t>:</w:t>
      </w:r>
      <w:r>
        <w:rPr>
          <w:rStyle w:val="w"/>
        </w:rPr>
        <w:t xml:space="preserve"> </w:t>
      </w:r>
      <w:r>
        <w:rPr>
          <w:rStyle w:val="s2"/>
        </w:rPr>
        <w:t>""</w:t>
      </w:r>
    </w:p>
    <w:p w:rsidR="00000000" w:rsidRDefault="00000000">
      <w:pPr>
        <w:pStyle w:val="HTML0"/>
        <w:divId w:val="756438036"/>
        <w:rPr>
          <w:rStyle w:val="w"/>
        </w:rPr>
      </w:pPr>
      <w:r>
        <w:rPr>
          <w:rStyle w:val="p"/>
        </w:rPr>
        <w:t>}</w:t>
      </w:r>
    </w:p>
    <w:p w:rsidR="00000000" w:rsidRDefault="00000000">
      <w:pPr>
        <w:pStyle w:val="4"/>
        <w:divId w:val="175387555"/>
      </w:pPr>
      <w:r>
        <w:t>Response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780"/>
        <w:gridCol w:w="3555"/>
      </w:tblGrid>
      <w:tr w:rsidR="00000000">
        <w:trPr>
          <w:divId w:val="175387555"/>
          <w:tblHeader/>
          <w:tblCellSpacing w:w="15" w:type="dxa"/>
        </w:trPr>
        <w:tc>
          <w:tcPr>
            <w:tcW w:w="0" w:type="auto"/>
            <w:vAlign w:val="center"/>
            <w:hideMark/>
          </w:tcPr>
          <w:p w:rsidR="00000000" w:rsidRDefault="00000000">
            <w:pPr>
              <w:rPr>
                <w:b/>
                <w:bCs/>
              </w:rPr>
            </w:pPr>
            <w:r>
              <w:rPr>
                <w:b/>
                <w:bCs/>
              </w:rPr>
              <w:t>Parameter</w:t>
            </w:r>
          </w:p>
        </w:tc>
        <w:tc>
          <w:tcPr>
            <w:tcW w:w="0" w:type="auto"/>
            <w:vAlign w:val="center"/>
            <w:hideMark/>
          </w:tcPr>
          <w:p w:rsidR="00000000" w:rsidRDefault="00000000">
            <w:pPr>
              <w:rPr>
                <w:b/>
                <w:bCs/>
              </w:rPr>
            </w:pPr>
            <w:r>
              <w:rPr>
                <w:b/>
                <w:bCs/>
              </w:rPr>
              <w:t>Type</w:t>
            </w:r>
          </w:p>
        </w:tc>
        <w:tc>
          <w:tcPr>
            <w:tcW w:w="0" w:type="auto"/>
            <w:vAlign w:val="center"/>
            <w:hideMark/>
          </w:tcPr>
          <w:p w:rsidR="00000000" w:rsidRDefault="00000000">
            <w:pPr>
              <w:rPr>
                <w:b/>
                <w:bCs/>
              </w:rPr>
            </w:pPr>
            <w:r>
              <w:rPr>
                <w:b/>
                <w:bCs/>
              </w:rPr>
              <w:t>Description</w:t>
            </w:r>
          </w:p>
        </w:tc>
      </w:tr>
      <w:tr w:rsidR="00000000">
        <w:trPr>
          <w:divId w:val="175387555"/>
          <w:tblCellSpacing w:w="15" w:type="dxa"/>
        </w:trPr>
        <w:tc>
          <w:tcPr>
            <w:tcW w:w="0" w:type="auto"/>
            <w:vAlign w:val="center"/>
            <w:hideMark/>
          </w:tcPr>
          <w:p w:rsidR="00000000" w:rsidRDefault="00000000">
            <w:r>
              <w:t>annType</w:t>
            </w:r>
          </w:p>
        </w:tc>
        <w:tc>
          <w:tcPr>
            <w:tcW w:w="0" w:type="auto"/>
            <w:vAlign w:val="center"/>
            <w:hideMark/>
          </w:tcPr>
          <w:p w:rsidR="00000000" w:rsidRDefault="00000000">
            <w:r>
              <w:t>String</w:t>
            </w:r>
          </w:p>
        </w:tc>
        <w:tc>
          <w:tcPr>
            <w:tcW w:w="0" w:type="auto"/>
            <w:vAlign w:val="center"/>
            <w:hideMark/>
          </w:tcPr>
          <w:p w:rsidR="00000000" w:rsidRDefault="00000000">
            <w:r>
              <w:t>Announcement type</w:t>
            </w:r>
          </w:p>
        </w:tc>
      </w:tr>
      <w:tr w:rsidR="00000000">
        <w:trPr>
          <w:divId w:val="175387555"/>
          <w:tblCellSpacing w:w="15" w:type="dxa"/>
        </w:trPr>
        <w:tc>
          <w:tcPr>
            <w:tcW w:w="0" w:type="auto"/>
            <w:vAlign w:val="center"/>
            <w:hideMark/>
          </w:tcPr>
          <w:p w:rsidR="00000000" w:rsidRDefault="00000000">
            <w:r>
              <w:t>annTypeDesc</w:t>
            </w:r>
          </w:p>
        </w:tc>
        <w:tc>
          <w:tcPr>
            <w:tcW w:w="0" w:type="auto"/>
            <w:vAlign w:val="center"/>
            <w:hideMark/>
          </w:tcPr>
          <w:p w:rsidR="00000000" w:rsidRDefault="00000000">
            <w:r>
              <w:t>String</w:t>
            </w:r>
          </w:p>
        </w:tc>
        <w:tc>
          <w:tcPr>
            <w:tcW w:w="0" w:type="auto"/>
            <w:vAlign w:val="center"/>
            <w:hideMark/>
          </w:tcPr>
          <w:p w:rsidR="00000000" w:rsidRDefault="00000000">
            <w:r>
              <w:t>Announcement type description</w:t>
            </w:r>
          </w:p>
        </w:tc>
      </w:tr>
    </w:tbl>
    <w:p w:rsidR="00000000" w:rsidRDefault="00000000">
      <w:pPr>
        <w:pStyle w:val="1"/>
        <w:divId w:val="175387555"/>
      </w:pPr>
      <w:r>
        <w:t>Error Code</w:t>
      </w:r>
    </w:p>
    <w:p w:rsidR="00000000" w:rsidRDefault="00000000">
      <w:pPr>
        <w:pStyle w:val="a5"/>
        <w:divId w:val="175387555"/>
      </w:pPr>
      <w:r>
        <w:t>Here is the REST API Error Code</w:t>
      </w:r>
    </w:p>
    <w:p w:rsidR="00000000" w:rsidRDefault="00000000">
      <w:pPr>
        <w:pStyle w:val="2"/>
        <w:divId w:val="175387555"/>
      </w:pPr>
      <w:r>
        <w:t>REST API</w:t>
      </w:r>
    </w:p>
    <w:p w:rsidR="00000000" w:rsidRDefault="00000000">
      <w:pPr>
        <w:pStyle w:val="a5"/>
        <w:divId w:val="175387555"/>
      </w:pPr>
      <w:r>
        <w:t>REST API Error Code is from 50000 to 59999.</w:t>
      </w:r>
    </w:p>
    <w:p w:rsidR="00000000" w:rsidRDefault="00000000">
      <w:pPr>
        <w:pStyle w:val="3"/>
        <w:divId w:val="175387555"/>
      </w:pPr>
      <w:r>
        <w:t>Public</w:t>
      </w:r>
    </w:p>
    <w:p w:rsidR="00000000" w:rsidRDefault="00000000">
      <w:pPr>
        <w:pStyle w:val="a5"/>
        <w:divId w:val="175387555"/>
      </w:pPr>
      <w:r>
        <w:t>Error Code from 50000 to 53999</w:t>
      </w:r>
    </w:p>
    <w:p w:rsidR="00000000" w:rsidRDefault="00000000">
      <w:pPr>
        <w:pStyle w:val="4"/>
        <w:divId w:val="175387555"/>
      </w:pPr>
      <w:r>
        <w:t>General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
        <w:gridCol w:w="1053"/>
        <w:gridCol w:w="6431"/>
      </w:tblGrid>
      <w:tr w:rsidR="00000000">
        <w:trPr>
          <w:divId w:val="175387555"/>
          <w:tblHeader/>
          <w:tblCellSpacing w:w="15" w:type="dxa"/>
        </w:trPr>
        <w:tc>
          <w:tcPr>
            <w:tcW w:w="0" w:type="auto"/>
            <w:vAlign w:val="center"/>
            <w:hideMark/>
          </w:tcPr>
          <w:p w:rsidR="00000000" w:rsidRDefault="00000000">
            <w:pPr>
              <w:jc w:val="center"/>
              <w:rPr>
                <w:b/>
                <w:bCs/>
              </w:rPr>
            </w:pPr>
            <w:r>
              <w:rPr>
                <w:b/>
                <w:bCs/>
              </w:rPr>
              <w:t>Error Code</w:t>
            </w:r>
          </w:p>
        </w:tc>
        <w:tc>
          <w:tcPr>
            <w:tcW w:w="0" w:type="auto"/>
            <w:vAlign w:val="center"/>
            <w:hideMark/>
          </w:tcPr>
          <w:p w:rsidR="00000000" w:rsidRDefault="00000000">
            <w:pPr>
              <w:jc w:val="center"/>
              <w:rPr>
                <w:b/>
                <w:bCs/>
              </w:rPr>
            </w:pPr>
            <w:r>
              <w:rPr>
                <w:b/>
                <w:bCs/>
              </w:rPr>
              <w:t>HTTP Status Code</w:t>
            </w:r>
          </w:p>
        </w:tc>
        <w:tc>
          <w:tcPr>
            <w:tcW w:w="0" w:type="auto"/>
            <w:vAlign w:val="center"/>
            <w:hideMark/>
          </w:tcPr>
          <w:p w:rsidR="00000000" w:rsidRDefault="00000000">
            <w:pPr>
              <w:jc w:val="center"/>
              <w:rPr>
                <w:b/>
                <w:bCs/>
              </w:rPr>
            </w:pPr>
            <w:r>
              <w:rPr>
                <w:b/>
                <w:bCs/>
              </w:rPr>
              <w:t>Error Message</w:t>
            </w:r>
          </w:p>
        </w:tc>
      </w:tr>
      <w:tr w:rsidR="00000000">
        <w:trPr>
          <w:divId w:val="175387555"/>
          <w:tblCellSpacing w:w="15" w:type="dxa"/>
        </w:trPr>
        <w:tc>
          <w:tcPr>
            <w:tcW w:w="0" w:type="auto"/>
            <w:vAlign w:val="center"/>
            <w:hideMark/>
          </w:tcPr>
          <w:p w:rsidR="00000000" w:rsidRDefault="00000000">
            <w:r>
              <w:t>0</w:t>
            </w:r>
          </w:p>
        </w:tc>
        <w:tc>
          <w:tcPr>
            <w:tcW w:w="0" w:type="auto"/>
            <w:vAlign w:val="center"/>
            <w:hideMark/>
          </w:tcPr>
          <w:p w:rsidR="00000000" w:rsidRDefault="00000000">
            <w:r>
              <w:t>200</w:t>
            </w:r>
          </w:p>
        </w:tc>
        <w:tc>
          <w:tcPr>
            <w:tcW w:w="0" w:type="auto"/>
            <w:vAlign w:val="center"/>
            <w:hideMark/>
          </w:tcPr>
          <w:p w:rsidR="00000000" w:rsidRDefault="00000000"/>
        </w:tc>
      </w:tr>
      <w:tr w:rsidR="00000000">
        <w:trPr>
          <w:divId w:val="175387555"/>
          <w:tblCellSpacing w:w="15" w:type="dxa"/>
        </w:trPr>
        <w:tc>
          <w:tcPr>
            <w:tcW w:w="0" w:type="auto"/>
            <w:vAlign w:val="center"/>
            <w:hideMark/>
          </w:tcPr>
          <w:p w:rsidR="00000000" w:rsidRDefault="00000000">
            <w:r>
              <w:t>1</w:t>
            </w:r>
          </w:p>
        </w:tc>
        <w:tc>
          <w:tcPr>
            <w:tcW w:w="0" w:type="auto"/>
            <w:vAlign w:val="center"/>
            <w:hideMark/>
          </w:tcPr>
          <w:p w:rsidR="00000000" w:rsidRDefault="00000000">
            <w:r>
              <w:t>200</w:t>
            </w:r>
          </w:p>
        </w:tc>
        <w:tc>
          <w:tcPr>
            <w:tcW w:w="0" w:type="auto"/>
            <w:vAlign w:val="center"/>
            <w:hideMark/>
          </w:tcPr>
          <w:p w:rsidR="00000000" w:rsidRDefault="00000000">
            <w:r>
              <w:t>Operation failed.</w:t>
            </w:r>
          </w:p>
        </w:tc>
      </w:tr>
      <w:tr w:rsidR="00000000">
        <w:trPr>
          <w:divId w:val="175387555"/>
          <w:tblCellSpacing w:w="15" w:type="dxa"/>
        </w:trPr>
        <w:tc>
          <w:tcPr>
            <w:tcW w:w="0" w:type="auto"/>
            <w:vAlign w:val="center"/>
            <w:hideMark/>
          </w:tcPr>
          <w:p w:rsidR="00000000" w:rsidRDefault="00000000">
            <w:r>
              <w:t>2</w:t>
            </w:r>
          </w:p>
        </w:tc>
        <w:tc>
          <w:tcPr>
            <w:tcW w:w="0" w:type="auto"/>
            <w:vAlign w:val="center"/>
            <w:hideMark/>
          </w:tcPr>
          <w:p w:rsidR="00000000" w:rsidRDefault="00000000">
            <w:r>
              <w:t>200</w:t>
            </w:r>
          </w:p>
        </w:tc>
        <w:tc>
          <w:tcPr>
            <w:tcW w:w="0" w:type="auto"/>
            <w:vAlign w:val="center"/>
            <w:hideMark/>
          </w:tcPr>
          <w:p w:rsidR="00000000" w:rsidRDefault="00000000">
            <w:r>
              <w:t>Bulk operation partially succeeded.</w:t>
            </w:r>
          </w:p>
        </w:tc>
      </w:tr>
      <w:tr w:rsidR="00000000">
        <w:trPr>
          <w:divId w:val="175387555"/>
          <w:tblCellSpacing w:w="15" w:type="dxa"/>
        </w:trPr>
        <w:tc>
          <w:tcPr>
            <w:tcW w:w="0" w:type="auto"/>
            <w:vAlign w:val="center"/>
            <w:hideMark/>
          </w:tcPr>
          <w:p w:rsidR="00000000" w:rsidRDefault="00000000">
            <w:r>
              <w:t>50000</w:t>
            </w:r>
          </w:p>
        </w:tc>
        <w:tc>
          <w:tcPr>
            <w:tcW w:w="0" w:type="auto"/>
            <w:vAlign w:val="center"/>
            <w:hideMark/>
          </w:tcPr>
          <w:p w:rsidR="00000000" w:rsidRDefault="00000000">
            <w:r>
              <w:t>400</w:t>
            </w:r>
          </w:p>
        </w:tc>
        <w:tc>
          <w:tcPr>
            <w:tcW w:w="0" w:type="auto"/>
            <w:vAlign w:val="center"/>
            <w:hideMark/>
          </w:tcPr>
          <w:p w:rsidR="00000000" w:rsidRDefault="00000000">
            <w:r>
              <w:t>Body for POST request cannot be empty.</w:t>
            </w:r>
          </w:p>
        </w:tc>
      </w:tr>
      <w:tr w:rsidR="00000000">
        <w:trPr>
          <w:divId w:val="175387555"/>
          <w:tblCellSpacing w:w="15" w:type="dxa"/>
        </w:trPr>
        <w:tc>
          <w:tcPr>
            <w:tcW w:w="0" w:type="auto"/>
            <w:vAlign w:val="center"/>
            <w:hideMark/>
          </w:tcPr>
          <w:p w:rsidR="00000000" w:rsidRDefault="00000000">
            <w:r>
              <w:t>50001</w:t>
            </w:r>
          </w:p>
        </w:tc>
        <w:tc>
          <w:tcPr>
            <w:tcW w:w="0" w:type="auto"/>
            <w:vAlign w:val="center"/>
            <w:hideMark/>
          </w:tcPr>
          <w:p w:rsidR="00000000" w:rsidRDefault="00000000">
            <w:r>
              <w:t>503</w:t>
            </w:r>
          </w:p>
        </w:tc>
        <w:tc>
          <w:tcPr>
            <w:tcW w:w="0" w:type="auto"/>
            <w:vAlign w:val="center"/>
            <w:hideMark/>
          </w:tcPr>
          <w:p w:rsidR="00000000" w:rsidRDefault="00000000">
            <w:r>
              <w:t>Service temporarily unavailable. Try again later</w:t>
            </w:r>
          </w:p>
        </w:tc>
      </w:tr>
      <w:tr w:rsidR="00000000">
        <w:trPr>
          <w:divId w:val="175387555"/>
          <w:tblCellSpacing w:w="15" w:type="dxa"/>
        </w:trPr>
        <w:tc>
          <w:tcPr>
            <w:tcW w:w="0" w:type="auto"/>
            <w:vAlign w:val="center"/>
            <w:hideMark/>
          </w:tcPr>
          <w:p w:rsidR="00000000" w:rsidRDefault="00000000">
            <w:r>
              <w:t>50002</w:t>
            </w:r>
          </w:p>
        </w:tc>
        <w:tc>
          <w:tcPr>
            <w:tcW w:w="0" w:type="auto"/>
            <w:vAlign w:val="center"/>
            <w:hideMark/>
          </w:tcPr>
          <w:p w:rsidR="00000000" w:rsidRDefault="00000000">
            <w:r>
              <w:t>400</w:t>
            </w:r>
          </w:p>
        </w:tc>
        <w:tc>
          <w:tcPr>
            <w:tcW w:w="0" w:type="auto"/>
            <w:vAlign w:val="center"/>
            <w:hideMark/>
          </w:tcPr>
          <w:p w:rsidR="00000000" w:rsidRDefault="00000000">
            <w:r>
              <w:t>JSON syntax error</w:t>
            </w:r>
          </w:p>
        </w:tc>
      </w:tr>
      <w:tr w:rsidR="00000000">
        <w:trPr>
          <w:divId w:val="175387555"/>
          <w:tblCellSpacing w:w="15" w:type="dxa"/>
        </w:trPr>
        <w:tc>
          <w:tcPr>
            <w:tcW w:w="0" w:type="auto"/>
            <w:vAlign w:val="center"/>
            <w:hideMark/>
          </w:tcPr>
          <w:p w:rsidR="00000000" w:rsidRDefault="00000000">
            <w:r>
              <w:t>50004</w:t>
            </w:r>
          </w:p>
        </w:tc>
        <w:tc>
          <w:tcPr>
            <w:tcW w:w="0" w:type="auto"/>
            <w:vAlign w:val="center"/>
            <w:hideMark/>
          </w:tcPr>
          <w:p w:rsidR="00000000" w:rsidRDefault="00000000">
            <w:r>
              <w:t>400</w:t>
            </w:r>
          </w:p>
        </w:tc>
        <w:tc>
          <w:tcPr>
            <w:tcW w:w="0" w:type="auto"/>
            <w:vAlign w:val="center"/>
            <w:hideMark/>
          </w:tcPr>
          <w:p w:rsidR="00000000" w:rsidRDefault="00000000">
            <w:r>
              <w:t>API endpoint request timeout (does not mean that the request was successful or failed, please check the request result).</w:t>
            </w:r>
          </w:p>
        </w:tc>
      </w:tr>
      <w:tr w:rsidR="00000000">
        <w:trPr>
          <w:divId w:val="175387555"/>
          <w:tblCellSpacing w:w="15" w:type="dxa"/>
        </w:trPr>
        <w:tc>
          <w:tcPr>
            <w:tcW w:w="0" w:type="auto"/>
            <w:vAlign w:val="center"/>
            <w:hideMark/>
          </w:tcPr>
          <w:p w:rsidR="00000000" w:rsidRDefault="00000000">
            <w:r>
              <w:t>50005</w:t>
            </w:r>
          </w:p>
        </w:tc>
        <w:tc>
          <w:tcPr>
            <w:tcW w:w="0" w:type="auto"/>
            <w:vAlign w:val="center"/>
            <w:hideMark/>
          </w:tcPr>
          <w:p w:rsidR="00000000" w:rsidRDefault="00000000">
            <w:r>
              <w:t>410</w:t>
            </w:r>
          </w:p>
        </w:tc>
        <w:tc>
          <w:tcPr>
            <w:tcW w:w="0" w:type="auto"/>
            <w:vAlign w:val="center"/>
            <w:hideMark/>
          </w:tcPr>
          <w:p w:rsidR="00000000" w:rsidRDefault="00000000">
            <w:r>
              <w:t>API is offline or unavailable.</w:t>
            </w:r>
          </w:p>
        </w:tc>
      </w:tr>
      <w:tr w:rsidR="00000000">
        <w:trPr>
          <w:divId w:val="175387555"/>
          <w:tblCellSpacing w:w="15" w:type="dxa"/>
        </w:trPr>
        <w:tc>
          <w:tcPr>
            <w:tcW w:w="0" w:type="auto"/>
            <w:vAlign w:val="center"/>
            <w:hideMark/>
          </w:tcPr>
          <w:p w:rsidR="00000000" w:rsidRDefault="00000000">
            <w:r>
              <w:t>50006</w:t>
            </w:r>
          </w:p>
        </w:tc>
        <w:tc>
          <w:tcPr>
            <w:tcW w:w="0" w:type="auto"/>
            <w:vAlign w:val="center"/>
            <w:hideMark/>
          </w:tcPr>
          <w:p w:rsidR="00000000" w:rsidRDefault="00000000">
            <w:r>
              <w:t>400</w:t>
            </w:r>
          </w:p>
        </w:tc>
        <w:tc>
          <w:tcPr>
            <w:tcW w:w="0" w:type="auto"/>
            <w:vAlign w:val="center"/>
            <w:hideMark/>
          </w:tcPr>
          <w:p w:rsidR="00000000" w:rsidRDefault="00000000">
            <w:r>
              <w:t>Invalid Content-Type. Please use "application/JSON".</w:t>
            </w:r>
          </w:p>
        </w:tc>
      </w:tr>
      <w:tr w:rsidR="00000000">
        <w:trPr>
          <w:divId w:val="175387555"/>
          <w:tblCellSpacing w:w="15" w:type="dxa"/>
        </w:trPr>
        <w:tc>
          <w:tcPr>
            <w:tcW w:w="0" w:type="auto"/>
            <w:vAlign w:val="center"/>
            <w:hideMark/>
          </w:tcPr>
          <w:p w:rsidR="00000000" w:rsidRDefault="00000000">
            <w:r>
              <w:t>50007</w:t>
            </w:r>
          </w:p>
        </w:tc>
        <w:tc>
          <w:tcPr>
            <w:tcW w:w="0" w:type="auto"/>
            <w:vAlign w:val="center"/>
            <w:hideMark/>
          </w:tcPr>
          <w:p w:rsidR="00000000" w:rsidRDefault="00000000">
            <w:r>
              <w:t>200</w:t>
            </w:r>
          </w:p>
        </w:tc>
        <w:tc>
          <w:tcPr>
            <w:tcW w:w="0" w:type="auto"/>
            <w:vAlign w:val="center"/>
            <w:hideMark/>
          </w:tcPr>
          <w:p w:rsidR="00000000" w:rsidRDefault="00000000">
            <w:r>
              <w:t>Account blocked.</w:t>
            </w:r>
          </w:p>
        </w:tc>
      </w:tr>
      <w:tr w:rsidR="00000000">
        <w:trPr>
          <w:divId w:val="175387555"/>
          <w:tblCellSpacing w:w="15" w:type="dxa"/>
        </w:trPr>
        <w:tc>
          <w:tcPr>
            <w:tcW w:w="0" w:type="auto"/>
            <w:vAlign w:val="center"/>
            <w:hideMark/>
          </w:tcPr>
          <w:p w:rsidR="00000000" w:rsidRDefault="00000000">
            <w:r>
              <w:t>50008</w:t>
            </w:r>
          </w:p>
        </w:tc>
        <w:tc>
          <w:tcPr>
            <w:tcW w:w="0" w:type="auto"/>
            <w:vAlign w:val="center"/>
            <w:hideMark/>
          </w:tcPr>
          <w:p w:rsidR="00000000" w:rsidRDefault="00000000">
            <w:r>
              <w:t>200</w:t>
            </w:r>
          </w:p>
        </w:tc>
        <w:tc>
          <w:tcPr>
            <w:tcW w:w="0" w:type="auto"/>
            <w:vAlign w:val="center"/>
            <w:hideMark/>
          </w:tcPr>
          <w:p w:rsidR="00000000" w:rsidRDefault="00000000">
            <w:r>
              <w:t>User does not exist.</w:t>
            </w:r>
          </w:p>
        </w:tc>
      </w:tr>
      <w:tr w:rsidR="00000000">
        <w:trPr>
          <w:divId w:val="175387555"/>
          <w:tblCellSpacing w:w="15" w:type="dxa"/>
        </w:trPr>
        <w:tc>
          <w:tcPr>
            <w:tcW w:w="0" w:type="auto"/>
            <w:vAlign w:val="center"/>
            <w:hideMark/>
          </w:tcPr>
          <w:p w:rsidR="00000000" w:rsidRDefault="00000000">
            <w:r>
              <w:t>50009</w:t>
            </w:r>
          </w:p>
        </w:tc>
        <w:tc>
          <w:tcPr>
            <w:tcW w:w="0" w:type="auto"/>
            <w:vAlign w:val="center"/>
            <w:hideMark/>
          </w:tcPr>
          <w:p w:rsidR="00000000" w:rsidRDefault="00000000">
            <w:r>
              <w:t>200</w:t>
            </w:r>
          </w:p>
        </w:tc>
        <w:tc>
          <w:tcPr>
            <w:tcW w:w="0" w:type="auto"/>
            <w:vAlign w:val="center"/>
            <w:hideMark/>
          </w:tcPr>
          <w:p w:rsidR="00000000" w:rsidRDefault="00000000">
            <w:r>
              <w:t>Account is suspended due to ongoing liquidation.</w:t>
            </w:r>
          </w:p>
        </w:tc>
      </w:tr>
      <w:tr w:rsidR="00000000">
        <w:trPr>
          <w:divId w:val="175387555"/>
          <w:tblCellSpacing w:w="15" w:type="dxa"/>
        </w:trPr>
        <w:tc>
          <w:tcPr>
            <w:tcW w:w="0" w:type="auto"/>
            <w:vAlign w:val="center"/>
            <w:hideMark/>
          </w:tcPr>
          <w:p w:rsidR="00000000" w:rsidRDefault="00000000">
            <w:r>
              <w:t>50010</w:t>
            </w:r>
          </w:p>
        </w:tc>
        <w:tc>
          <w:tcPr>
            <w:tcW w:w="0" w:type="auto"/>
            <w:vAlign w:val="center"/>
            <w:hideMark/>
          </w:tcPr>
          <w:p w:rsidR="00000000" w:rsidRDefault="00000000">
            <w:r>
              <w:t>200</w:t>
            </w:r>
          </w:p>
        </w:tc>
        <w:tc>
          <w:tcPr>
            <w:tcW w:w="0" w:type="auto"/>
            <w:vAlign w:val="center"/>
            <w:hideMark/>
          </w:tcPr>
          <w:p w:rsidR="00000000" w:rsidRDefault="00000000">
            <w:r>
              <w:t>User ID cannot be empty.</w:t>
            </w:r>
          </w:p>
        </w:tc>
      </w:tr>
      <w:tr w:rsidR="00000000">
        <w:trPr>
          <w:divId w:val="175387555"/>
          <w:tblCellSpacing w:w="15" w:type="dxa"/>
        </w:trPr>
        <w:tc>
          <w:tcPr>
            <w:tcW w:w="0" w:type="auto"/>
            <w:vAlign w:val="center"/>
            <w:hideMark/>
          </w:tcPr>
          <w:p w:rsidR="00000000" w:rsidRDefault="00000000">
            <w:r>
              <w:t>50011</w:t>
            </w:r>
          </w:p>
        </w:tc>
        <w:tc>
          <w:tcPr>
            <w:tcW w:w="0" w:type="auto"/>
            <w:vAlign w:val="center"/>
            <w:hideMark/>
          </w:tcPr>
          <w:p w:rsidR="00000000" w:rsidRDefault="00000000">
            <w:r>
              <w:t>200</w:t>
            </w:r>
          </w:p>
        </w:tc>
        <w:tc>
          <w:tcPr>
            <w:tcW w:w="0" w:type="auto"/>
            <w:vAlign w:val="center"/>
            <w:hideMark/>
          </w:tcPr>
          <w:p w:rsidR="00000000" w:rsidRDefault="00000000">
            <w:r>
              <w:t>Rate limit reached. Please refer to API documentation and throttle requests accordingly.</w:t>
            </w:r>
          </w:p>
        </w:tc>
      </w:tr>
      <w:tr w:rsidR="00000000">
        <w:trPr>
          <w:divId w:val="175387555"/>
          <w:tblCellSpacing w:w="15" w:type="dxa"/>
        </w:trPr>
        <w:tc>
          <w:tcPr>
            <w:tcW w:w="0" w:type="auto"/>
            <w:vAlign w:val="center"/>
            <w:hideMark/>
          </w:tcPr>
          <w:p w:rsidR="00000000" w:rsidRDefault="00000000">
            <w:r>
              <w:t>50011</w:t>
            </w:r>
          </w:p>
        </w:tc>
        <w:tc>
          <w:tcPr>
            <w:tcW w:w="0" w:type="auto"/>
            <w:vAlign w:val="center"/>
            <w:hideMark/>
          </w:tcPr>
          <w:p w:rsidR="00000000" w:rsidRDefault="00000000">
            <w:r>
              <w:t>429</w:t>
            </w:r>
          </w:p>
        </w:tc>
        <w:tc>
          <w:tcPr>
            <w:tcW w:w="0" w:type="auto"/>
            <w:vAlign w:val="center"/>
            <w:hideMark/>
          </w:tcPr>
          <w:p w:rsidR="00000000" w:rsidRDefault="00000000">
            <w:r>
              <w:t>Too Many Requests</w:t>
            </w:r>
          </w:p>
        </w:tc>
      </w:tr>
      <w:tr w:rsidR="00000000">
        <w:trPr>
          <w:divId w:val="175387555"/>
          <w:tblCellSpacing w:w="15" w:type="dxa"/>
        </w:trPr>
        <w:tc>
          <w:tcPr>
            <w:tcW w:w="0" w:type="auto"/>
            <w:vAlign w:val="center"/>
            <w:hideMark/>
          </w:tcPr>
          <w:p w:rsidR="00000000" w:rsidRDefault="00000000">
            <w:r>
              <w:t>50012</w:t>
            </w:r>
          </w:p>
        </w:tc>
        <w:tc>
          <w:tcPr>
            <w:tcW w:w="0" w:type="auto"/>
            <w:vAlign w:val="center"/>
            <w:hideMark/>
          </w:tcPr>
          <w:p w:rsidR="00000000" w:rsidRDefault="00000000">
            <w:r>
              <w:t>200</w:t>
            </w:r>
          </w:p>
        </w:tc>
        <w:tc>
          <w:tcPr>
            <w:tcW w:w="0" w:type="auto"/>
            <w:vAlign w:val="center"/>
            <w:hideMark/>
          </w:tcPr>
          <w:p w:rsidR="00000000" w:rsidRDefault="00000000">
            <w:r>
              <w:t>Account status invalid. Check account status</w:t>
            </w:r>
          </w:p>
        </w:tc>
      </w:tr>
      <w:tr w:rsidR="00000000">
        <w:trPr>
          <w:divId w:val="175387555"/>
          <w:tblCellSpacing w:w="15" w:type="dxa"/>
        </w:trPr>
        <w:tc>
          <w:tcPr>
            <w:tcW w:w="0" w:type="auto"/>
            <w:vAlign w:val="center"/>
            <w:hideMark/>
          </w:tcPr>
          <w:p w:rsidR="00000000" w:rsidRDefault="00000000">
            <w:r>
              <w:t>50013</w:t>
            </w:r>
          </w:p>
        </w:tc>
        <w:tc>
          <w:tcPr>
            <w:tcW w:w="0" w:type="auto"/>
            <w:vAlign w:val="center"/>
            <w:hideMark/>
          </w:tcPr>
          <w:p w:rsidR="00000000" w:rsidRDefault="00000000">
            <w:r>
              <w:t>429</w:t>
            </w:r>
          </w:p>
        </w:tc>
        <w:tc>
          <w:tcPr>
            <w:tcW w:w="0" w:type="auto"/>
            <w:vAlign w:val="center"/>
            <w:hideMark/>
          </w:tcPr>
          <w:p w:rsidR="00000000" w:rsidRDefault="00000000">
            <w:r>
              <w:t>Systems are busy. Please try again later.</w:t>
            </w:r>
          </w:p>
        </w:tc>
      </w:tr>
      <w:tr w:rsidR="00000000">
        <w:trPr>
          <w:divId w:val="175387555"/>
          <w:tblCellSpacing w:w="15" w:type="dxa"/>
        </w:trPr>
        <w:tc>
          <w:tcPr>
            <w:tcW w:w="0" w:type="auto"/>
            <w:vAlign w:val="center"/>
            <w:hideMark/>
          </w:tcPr>
          <w:p w:rsidR="00000000" w:rsidRDefault="00000000">
            <w:r>
              <w:t>50014</w:t>
            </w:r>
          </w:p>
        </w:tc>
        <w:tc>
          <w:tcPr>
            <w:tcW w:w="0" w:type="auto"/>
            <w:vAlign w:val="center"/>
            <w:hideMark/>
          </w:tcPr>
          <w:p w:rsidR="00000000" w:rsidRDefault="00000000">
            <w:r>
              <w:t>400</w:t>
            </w:r>
          </w:p>
        </w:tc>
        <w:tc>
          <w:tcPr>
            <w:tcW w:w="0" w:type="auto"/>
            <w:vAlign w:val="center"/>
            <w:hideMark/>
          </w:tcPr>
          <w:p w:rsidR="00000000" w:rsidRDefault="00000000">
            <w:r>
              <w:t>Parameter {param0} cannot be empty.</w:t>
            </w:r>
          </w:p>
        </w:tc>
      </w:tr>
      <w:tr w:rsidR="00000000">
        <w:trPr>
          <w:divId w:val="175387555"/>
          <w:tblCellSpacing w:w="15" w:type="dxa"/>
        </w:trPr>
        <w:tc>
          <w:tcPr>
            <w:tcW w:w="0" w:type="auto"/>
            <w:vAlign w:val="center"/>
            <w:hideMark/>
          </w:tcPr>
          <w:p w:rsidR="00000000" w:rsidRDefault="00000000">
            <w:r>
              <w:t>50015</w:t>
            </w:r>
          </w:p>
        </w:tc>
        <w:tc>
          <w:tcPr>
            <w:tcW w:w="0" w:type="auto"/>
            <w:vAlign w:val="center"/>
            <w:hideMark/>
          </w:tcPr>
          <w:p w:rsidR="00000000" w:rsidRDefault="00000000">
            <w:r>
              <w:t>400</w:t>
            </w:r>
          </w:p>
        </w:tc>
        <w:tc>
          <w:tcPr>
            <w:tcW w:w="0" w:type="auto"/>
            <w:vAlign w:val="center"/>
            <w:hideMark/>
          </w:tcPr>
          <w:p w:rsidR="00000000" w:rsidRDefault="00000000">
            <w:r>
              <w:t>Either parameter {param0} or {param1} is required.</w:t>
            </w:r>
          </w:p>
        </w:tc>
      </w:tr>
      <w:tr w:rsidR="00000000">
        <w:trPr>
          <w:divId w:val="175387555"/>
          <w:tblCellSpacing w:w="15" w:type="dxa"/>
        </w:trPr>
        <w:tc>
          <w:tcPr>
            <w:tcW w:w="0" w:type="auto"/>
            <w:vAlign w:val="center"/>
            <w:hideMark/>
          </w:tcPr>
          <w:p w:rsidR="00000000" w:rsidRDefault="00000000">
            <w:r>
              <w:t>50016</w:t>
            </w:r>
          </w:p>
        </w:tc>
        <w:tc>
          <w:tcPr>
            <w:tcW w:w="0" w:type="auto"/>
            <w:vAlign w:val="center"/>
            <w:hideMark/>
          </w:tcPr>
          <w:p w:rsidR="00000000" w:rsidRDefault="00000000">
            <w:r>
              <w:t>400</w:t>
            </w:r>
          </w:p>
        </w:tc>
        <w:tc>
          <w:tcPr>
            <w:tcW w:w="0" w:type="auto"/>
            <w:vAlign w:val="center"/>
            <w:hideMark/>
          </w:tcPr>
          <w:p w:rsidR="00000000" w:rsidRDefault="00000000">
            <w:r>
              <w:t>Parameter {param0} and {param1} is an invalid pair.</w:t>
            </w:r>
          </w:p>
        </w:tc>
      </w:tr>
      <w:tr w:rsidR="00000000">
        <w:trPr>
          <w:divId w:val="175387555"/>
          <w:tblCellSpacing w:w="15" w:type="dxa"/>
        </w:trPr>
        <w:tc>
          <w:tcPr>
            <w:tcW w:w="0" w:type="auto"/>
            <w:vAlign w:val="center"/>
            <w:hideMark/>
          </w:tcPr>
          <w:p w:rsidR="00000000" w:rsidRDefault="00000000">
            <w:r>
              <w:t>50017</w:t>
            </w:r>
          </w:p>
        </w:tc>
        <w:tc>
          <w:tcPr>
            <w:tcW w:w="0" w:type="auto"/>
            <w:vAlign w:val="center"/>
            <w:hideMark/>
          </w:tcPr>
          <w:p w:rsidR="00000000" w:rsidRDefault="00000000">
            <w:r>
              <w:t>200</w:t>
            </w:r>
          </w:p>
        </w:tc>
        <w:tc>
          <w:tcPr>
            <w:tcW w:w="0" w:type="auto"/>
            <w:vAlign w:val="center"/>
            <w:hideMark/>
          </w:tcPr>
          <w:p w:rsidR="00000000" w:rsidRDefault="00000000">
            <w:r>
              <w:t>Position frozen and related operations restricted due to auto-deleveraging (ADL). Try again later</w:t>
            </w:r>
          </w:p>
        </w:tc>
      </w:tr>
      <w:tr w:rsidR="00000000">
        <w:trPr>
          <w:divId w:val="175387555"/>
          <w:tblCellSpacing w:w="15" w:type="dxa"/>
        </w:trPr>
        <w:tc>
          <w:tcPr>
            <w:tcW w:w="0" w:type="auto"/>
            <w:vAlign w:val="center"/>
            <w:hideMark/>
          </w:tcPr>
          <w:p w:rsidR="00000000" w:rsidRDefault="00000000">
            <w:r>
              <w:t>50018</w:t>
            </w:r>
          </w:p>
        </w:tc>
        <w:tc>
          <w:tcPr>
            <w:tcW w:w="0" w:type="auto"/>
            <w:vAlign w:val="center"/>
            <w:hideMark/>
          </w:tcPr>
          <w:p w:rsidR="00000000" w:rsidRDefault="00000000">
            <w:r>
              <w:t>200</w:t>
            </w:r>
          </w:p>
        </w:tc>
        <w:tc>
          <w:tcPr>
            <w:tcW w:w="0" w:type="auto"/>
            <w:vAlign w:val="center"/>
            <w:hideMark/>
          </w:tcPr>
          <w:p w:rsidR="00000000" w:rsidRDefault="00000000">
            <w:r>
              <w:t>{param0} frozen and related operations restricted due to auto-deleveraging (ADL). Try again later</w:t>
            </w:r>
          </w:p>
        </w:tc>
      </w:tr>
      <w:tr w:rsidR="00000000">
        <w:trPr>
          <w:divId w:val="175387555"/>
          <w:tblCellSpacing w:w="15" w:type="dxa"/>
        </w:trPr>
        <w:tc>
          <w:tcPr>
            <w:tcW w:w="0" w:type="auto"/>
            <w:vAlign w:val="center"/>
            <w:hideMark/>
          </w:tcPr>
          <w:p w:rsidR="00000000" w:rsidRDefault="00000000">
            <w:r>
              <w:t>50019</w:t>
            </w:r>
          </w:p>
        </w:tc>
        <w:tc>
          <w:tcPr>
            <w:tcW w:w="0" w:type="auto"/>
            <w:vAlign w:val="center"/>
            <w:hideMark/>
          </w:tcPr>
          <w:p w:rsidR="00000000" w:rsidRDefault="00000000">
            <w:r>
              <w:t>200</w:t>
            </w:r>
          </w:p>
        </w:tc>
        <w:tc>
          <w:tcPr>
            <w:tcW w:w="0" w:type="auto"/>
            <w:vAlign w:val="center"/>
            <w:hideMark/>
          </w:tcPr>
          <w:p w:rsidR="00000000" w:rsidRDefault="00000000">
            <w:r>
              <w:t>Account frozen and related operations restricted due to auto-deleveraging (ADL). Try again later</w:t>
            </w:r>
          </w:p>
        </w:tc>
      </w:tr>
      <w:tr w:rsidR="00000000">
        <w:trPr>
          <w:divId w:val="175387555"/>
          <w:tblCellSpacing w:w="15" w:type="dxa"/>
        </w:trPr>
        <w:tc>
          <w:tcPr>
            <w:tcW w:w="0" w:type="auto"/>
            <w:vAlign w:val="center"/>
            <w:hideMark/>
          </w:tcPr>
          <w:p w:rsidR="00000000" w:rsidRDefault="00000000">
            <w:r>
              <w:t>50020</w:t>
            </w:r>
          </w:p>
        </w:tc>
        <w:tc>
          <w:tcPr>
            <w:tcW w:w="0" w:type="auto"/>
            <w:vAlign w:val="center"/>
            <w:hideMark/>
          </w:tcPr>
          <w:p w:rsidR="00000000" w:rsidRDefault="00000000">
            <w:r>
              <w:t>200</w:t>
            </w:r>
          </w:p>
        </w:tc>
        <w:tc>
          <w:tcPr>
            <w:tcW w:w="0" w:type="auto"/>
            <w:vAlign w:val="center"/>
            <w:hideMark/>
          </w:tcPr>
          <w:p w:rsidR="00000000" w:rsidRDefault="00000000">
            <w:r>
              <w:t>Position frozen and related operations are restricted due to liquidation. Try again later</w:t>
            </w:r>
          </w:p>
        </w:tc>
      </w:tr>
      <w:tr w:rsidR="00000000">
        <w:trPr>
          <w:divId w:val="175387555"/>
          <w:tblCellSpacing w:w="15" w:type="dxa"/>
        </w:trPr>
        <w:tc>
          <w:tcPr>
            <w:tcW w:w="0" w:type="auto"/>
            <w:vAlign w:val="center"/>
            <w:hideMark/>
          </w:tcPr>
          <w:p w:rsidR="00000000" w:rsidRDefault="00000000">
            <w:r>
              <w:t>50021</w:t>
            </w:r>
          </w:p>
        </w:tc>
        <w:tc>
          <w:tcPr>
            <w:tcW w:w="0" w:type="auto"/>
            <w:vAlign w:val="center"/>
            <w:hideMark/>
          </w:tcPr>
          <w:p w:rsidR="00000000" w:rsidRDefault="00000000">
            <w:r>
              <w:t>200</w:t>
            </w:r>
          </w:p>
        </w:tc>
        <w:tc>
          <w:tcPr>
            <w:tcW w:w="0" w:type="auto"/>
            <w:vAlign w:val="center"/>
            <w:hideMark/>
          </w:tcPr>
          <w:p w:rsidR="00000000" w:rsidRDefault="00000000">
            <w:r>
              <w:t>{param0} frozen and related operations are restricted due to liquidation. Try again later</w:t>
            </w:r>
          </w:p>
        </w:tc>
      </w:tr>
      <w:tr w:rsidR="00000000">
        <w:trPr>
          <w:divId w:val="175387555"/>
          <w:tblCellSpacing w:w="15" w:type="dxa"/>
        </w:trPr>
        <w:tc>
          <w:tcPr>
            <w:tcW w:w="0" w:type="auto"/>
            <w:vAlign w:val="center"/>
            <w:hideMark/>
          </w:tcPr>
          <w:p w:rsidR="00000000" w:rsidRDefault="00000000">
            <w:r>
              <w:t>50022</w:t>
            </w:r>
          </w:p>
        </w:tc>
        <w:tc>
          <w:tcPr>
            <w:tcW w:w="0" w:type="auto"/>
            <w:vAlign w:val="center"/>
            <w:hideMark/>
          </w:tcPr>
          <w:p w:rsidR="00000000" w:rsidRDefault="00000000">
            <w:r>
              <w:t>200</w:t>
            </w:r>
          </w:p>
        </w:tc>
        <w:tc>
          <w:tcPr>
            <w:tcW w:w="0" w:type="auto"/>
            <w:vAlign w:val="center"/>
            <w:hideMark/>
          </w:tcPr>
          <w:p w:rsidR="00000000" w:rsidRDefault="00000000">
            <w:r>
              <w:t>Account frozen and related operations are restricted due to liquidation. Try again later</w:t>
            </w:r>
          </w:p>
        </w:tc>
      </w:tr>
      <w:tr w:rsidR="00000000">
        <w:trPr>
          <w:divId w:val="175387555"/>
          <w:tblCellSpacing w:w="15" w:type="dxa"/>
        </w:trPr>
        <w:tc>
          <w:tcPr>
            <w:tcW w:w="0" w:type="auto"/>
            <w:vAlign w:val="center"/>
            <w:hideMark/>
          </w:tcPr>
          <w:p w:rsidR="00000000" w:rsidRDefault="00000000">
            <w:r>
              <w:t>50023</w:t>
            </w:r>
          </w:p>
        </w:tc>
        <w:tc>
          <w:tcPr>
            <w:tcW w:w="0" w:type="auto"/>
            <w:vAlign w:val="center"/>
            <w:hideMark/>
          </w:tcPr>
          <w:p w:rsidR="00000000" w:rsidRDefault="00000000">
            <w:r>
              <w:t>200</w:t>
            </w:r>
          </w:p>
        </w:tc>
        <w:tc>
          <w:tcPr>
            <w:tcW w:w="0" w:type="auto"/>
            <w:vAlign w:val="center"/>
            <w:hideMark/>
          </w:tcPr>
          <w:p w:rsidR="00000000" w:rsidRDefault="00000000">
            <w:r>
              <w:t>Funding fees frozen and related operations are restricted. Try again later</w:t>
            </w:r>
          </w:p>
        </w:tc>
      </w:tr>
      <w:tr w:rsidR="00000000">
        <w:trPr>
          <w:divId w:val="175387555"/>
          <w:tblCellSpacing w:w="15" w:type="dxa"/>
        </w:trPr>
        <w:tc>
          <w:tcPr>
            <w:tcW w:w="0" w:type="auto"/>
            <w:vAlign w:val="center"/>
            <w:hideMark/>
          </w:tcPr>
          <w:p w:rsidR="00000000" w:rsidRDefault="00000000">
            <w:r>
              <w:t>50024</w:t>
            </w:r>
          </w:p>
        </w:tc>
        <w:tc>
          <w:tcPr>
            <w:tcW w:w="0" w:type="auto"/>
            <w:vAlign w:val="center"/>
            <w:hideMark/>
          </w:tcPr>
          <w:p w:rsidR="00000000" w:rsidRDefault="00000000">
            <w:r>
              <w:t>200</w:t>
            </w:r>
          </w:p>
        </w:tc>
        <w:tc>
          <w:tcPr>
            <w:tcW w:w="0" w:type="auto"/>
            <w:vAlign w:val="center"/>
            <w:hideMark/>
          </w:tcPr>
          <w:p w:rsidR="00000000" w:rsidRDefault="00000000">
            <w:r>
              <w:t>Either parameter {param0} or {param1} should be submitted.</w:t>
            </w:r>
          </w:p>
        </w:tc>
      </w:tr>
      <w:tr w:rsidR="00000000">
        <w:trPr>
          <w:divId w:val="175387555"/>
          <w:tblCellSpacing w:w="15" w:type="dxa"/>
        </w:trPr>
        <w:tc>
          <w:tcPr>
            <w:tcW w:w="0" w:type="auto"/>
            <w:vAlign w:val="center"/>
            <w:hideMark/>
          </w:tcPr>
          <w:p w:rsidR="00000000" w:rsidRDefault="00000000">
            <w:r>
              <w:t>50025</w:t>
            </w:r>
          </w:p>
        </w:tc>
        <w:tc>
          <w:tcPr>
            <w:tcW w:w="0" w:type="auto"/>
            <w:vAlign w:val="center"/>
            <w:hideMark/>
          </w:tcPr>
          <w:p w:rsidR="00000000" w:rsidRDefault="00000000">
            <w:r>
              <w:t>200</w:t>
            </w:r>
          </w:p>
        </w:tc>
        <w:tc>
          <w:tcPr>
            <w:tcW w:w="0" w:type="auto"/>
            <w:vAlign w:val="center"/>
            <w:hideMark/>
          </w:tcPr>
          <w:p w:rsidR="00000000" w:rsidRDefault="00000000">
            <w:r>
              <w:t>Parameter {param0} count exceeds the limit {param1}.</w:t>
            </w:r>
          </w:p>
        </w:tc>
      </w:tr>
      <w:tr w:rsidR="00000000">
        <w:trPr>
          <w:divId w:val="175387555"/>
          <w:tblCellSpacing w:w="15" w:type="dxa"/>
        </w:trPr>
        <w:tc>
          <w:tcPr>
            <w:tcW w:w="0" w:type="auto"/>
            <w:vAlign w:val="center"/>
            <w:hideMark/>
          </w:tcPr>
          <w:p w:rsidR="00000000" w:rsidRDefault="00000000">
            <w:r>
              <w:t>50026</w:t>
            </w:r>
          </w:p>
        </w:tc>
        <w:tc>
          <w:tcPr>
            <w:tcW w:w="0" w:type="auto"/>
            <w:vAlign w:val="center"/>
            <w:hideMark/>
          </w:tcPr>
          <w:p w:rsidR="00000000" w:rsidRDefault="00000000">
            <w:r>
              <w:t>500</w:t>
            </w:r>
          </w:p>
        </w:tc>
        <w:tc>
          <w:tcPr>
            <w:tcW w:w="0" w:type="auto"/>
            <w:vAlign w:val="center"/>
            <w:hideMark/>
          </w:tcPr>
          <w:p w:rsidR="00000000" w:rsidRDefault="00000000">
            <w:r>
              <w:t>System error. Try again later</w:t>
            </w:r>
          </w:p>
        </w:tc>
      </w:tr>
      <w:tr w:rsidR="00000000">
        <w:trPr>
          <w:divId w:val="175387555"/>
          <w:tblCellSpacing w:w="15" w:type="dxa"/>
        </w:trPr>
        <w:tc>
          <w:tcPr>
            <w:tcW w:w="0" w:type="auto"/>
            <w:vAlign w:val="center"/>
            <w:hideMark/>
          </w:tcPr>
          <w:p w:rsidR="00000000" w:rsidRDefault="00000000">
            <w:r>
              <w:t>50027</w:t>
            </w:r>
          </w:p>
        </w:tc>
        <w:tc>
          <w:tcPr>
            <w:tcW w:w="0" w:type="auto"/>
            <w:vAlign w:val="center"/>
            <w:hideMark/>
          </w:tcPr>
          <w:p w:rsidR="00000000" w:rsidRDefault="00000000">
            <w:r>
              <w:t>200</w:t>
            </w:r>
          </w:p>
        </w:tc>
        <w:tc>
          <w:tcPr>
            <w:tcW w:w="0" w:type="auto"/>
            <w:vAlign w:val="center"/>
            <w:hideMark/>
          </w:tcPr>
          <w:p w:rsidR="00000000" w:rsidRDefault="00000000">
            <w:r>
              <w:t>This account is restricted from trading. Please contact customer support for assistance.</w:t>
            </w:r>
          </w:p>
        </w:tc>
      </w:tr>
      <w:tr w:rsidR="00000000">
        <w:trPr>
          <w:divId w:val="175387555"/>
          <w:tblCellSpacing w:w="15" w:type="dxa"/>
        </w:trPr>
        <w:tc>
          <w:tcPr>
            <w:tcW w:w="0" w:type="auto"/>
            <w:vAlign w:val="center"/>
            <w:hideMark/>
          </w:tcPr>
          <w:p w:rsidR="00000000" w:rsidRDefault="00000000">
            <w:r>
              <w:t>50028</w:t>
            </w:r>
          </w:p>
        </w:tc>
        <w:tc>
          <w:tcPr>
            <w:tcW w:w="0" w:type="auto"/>
            <w:vAlign w:val="center"/>
            <w:hideMark/>
          </w:tcPr>
          <w:p w:rsidR="00000000" w:rsidRDefault="00000000">
            <w:r>
              <w:t>200</w:t>
            </w:r>
          </w:p>
        </w:tc>
        <w:tc>
          <w:tcPr>
            <w:tcW w:w="0" w:type="auto"/>
            <w:vAlign w:val="center"/>
            <w:hideMark/>
          </w:tcPr>
          <w:p w:rsidR="00000000" w:rsidRDefault="00000000">
            <w:r>
              <w:t>Unable to take the order, please reach out to support center for details.</w:t>
            </w:r>
          </w:p>
        </w:tc>
      </w:tr>
      <w:tr w:rsidR="00000000">
        <w:trPr>
          <w:divId w:val="175387555"/>
          <w:tblCellSpacing w:w="15" w:type="dxa"/>
        </w:trPr>
        <w:tc>
          <w:tcPr>
            <w:tcW w:w="0" w:type="auto"/>
            <w:vAlign w:val="center"/>
            <w:hideMark/>
          </w:tcPr>
          <w:p w:rsidR="00000000" w:rsidRDefault="00000000">
            <w:r>
              <w:t>50029</w:t>
            </w:r>
          </w:p>
        </w:tc>
        <w:tc>
          <w:tcPr>
            <w:tcW w:w="0" w:type="auto"/>
            <w:vAlign w:val="center"/>
            <w:hideMark/>
          </w:tcPr>
          <w:p w:rsidR="00000000" w:rsidRDefault="00000000">
            <w:r>
              <w:t>200</w:t>
            </w:r>
          </w:p>
        </w:tc>
        <w:tc>
          <w:tcPr>
            <w:tcW w:w="0" w:type="auto"/>
            <w:vAlign w:val="center"/>
            <w:hideMark/>
          </w:tcPr>
          <w:p w:rsidR="00000000" w:rsidRDefault="00000000">
            <w:r>
              <w:t>Your account has triggered OKX risk control and is temporarily restricted from conducting transactions. Please check your email registered with OKX for contact from our customer support team.</w:t>
            </w:r>
          </w:p>
        </w:tc>
      </w:tr>
      <w:tr w:rsidR="00000000">
        <w:trPr>
          <w:divId w:val="175387555"/>
          <w:tblCellSpacing w:w="15" w:type="dxa"/>
        </w:trPr>
        <w:tc>
          <w:tcPr>
            <w:tcW w:w="0" w:type="auto"/>
            <w:vAlign w:val="center"/>
            <w:hideMark/>
          </w:tcPr>
          <w:p w:rsidR="00000000" w:rsidRDefault="00000000">
            <w:r>
              <w:t>50030</w:t>
            </w:r>
          </w:p>
        </w:tc>
        <w:tc>
          <w:tcPr>
            <w:tcW w:w="0" w:type="auto"/>
            <w:vAlign w:val="center"/>
            <w:hideMark/>
          </w:tcPr>
          <w:p w:rsidR="00000000" w:rsidRDefault="00000000">
            <w:r>
              <w:t>200</w:t>
            </w:r>
          </w:p>
        </w:tc>
        <w:tc>
          <w:tcPr>
            <w:tcW w:w="0" w:type="auto"/>
            <w:vAlign w:val="center"/>
            <w:hideMark/>
          </w:tcPr>
          <w:p w:rsidR="00000000" w:rsidRDefault="00000000">
            <w:r>
              <w:t>You don't have permission to use this API endpoint</w:t>
            </w:r>
          </w:p>
        </w:tc>
      </w:tr>
      <w:tr w:rsidR="00000000">
        <w:trPr>
          <w:divId w:val="175387555"/>
          <w:tblCellSpacing w:w="15" w:type="dxa"/>
        </w:trPr>
        <w:tc>
          <w:tcPr>
            <w:tcW w:w="0" w:type="auto"/>
            <w:vAlign w:val="center"/>
            <w:hideMark/>
          </w:tcPr>
          <w:p w:rsidR="00000000" w:rsidRDefault="00000000">
            <w:r>
              <w:t>50032</w:t>
            </w:r>
          </w:p>
        </w:tc>
        <w:tc>
          <w:tcPr>
            <w:tcW w:w="0" w:type="auto"/>
            <w:vAlign w:val="center"/>
            <w:hideMark/>
          </w:tcPr>
          <w:p w:rsidR="00000000" w:rsidRDefault="00000000">
            <w:r>
              <w:t>200</w:t>
            </w:r>
          </w:p>
        </w:tc>
        <w:tc>
          <w:tcPr>
            <w:tcW w:w="0" w:type="auto"/>
            <w:vAlign w:val="center"/>
            <w:hideMark/>
          </w:tcPr>
          <w:p w:rsidR="00000000" w:rsidRDefault="00000000">
            <w:r>
              <w:t>Your account has been set to prohibit transactions in this currency. Please confirm and try again</w:t>
            </w:r>
          </w:p>
        </w:tc>
      </w:tr>
      <w:tr w:rsidR="00000000">
        <w:trPr>
          <w:divId w:val="175387555"/>
          <w:tblCellSpacing w:w="15" w:type="dxa"/>
        </w:trPr>
        <w:tc>
          <w:tcPr>
            <w:tcW w:w="0" w:type="auto"/>
            <w:vAlign w:val="center"/>
            <w:hideMark/>
          </w:tcPr>
          <w:p w:rsidR="00000000" w:rsidRDefault="00000000">
            <w:r>
              <w:t>50033</w:t>
            </w:r>
          </w:p>
        </w:tc>
        <w:tc>
          <w:tcPr>
            <w:tcW w:w="0" w:type="auto"/>
            <w:vAlign w:val="center"/>
            <w:hideMark/>
          </w:tcPr>
          <w:p w:rsidR="00000000" w:rsidRDefault="00000000">
            <w:r>
              <w:t>200</w:t>
            </w:r>
          </w:p>
        </w:tc>
        <w:tc>
          <w:tcPr>
            <w:tcW w:w="0" w:type="auto"/>
            <w:vAlign w:val="center"/>
            <w:hideMark/>
          </w:tcPr>
          <w:p w:rsidR="00000000" w:rsidRDefault="00000000">
            <w:r>
              <w:t>Instrument blocked. Please verify trading this instrument is allowed under account settings and try again.</w:t>
            </w:r>
          </w:p>
        </w:tc>
      </w:tr>
      <w:tr w:rsidR="00000000">
        <w:trPr>
          <w:divId w:val="175387555"/>
          <w:tblCellSpacing w:w="15" w:type="dxa"/>
        </w:trPr>
        <w:tc>
          <w:tcPr>
            <w:tcW w:w="0" w:type="auto"/>
            <w:vAlign w:val="center"/>
            <w:hideMark/>
          </w:tcPr>
          <w:p w:rsidR="00000000" w:rsidRDefault="00000000">
            <w:r>
              <w:t>50035</w:t>
            </w:r>
          </w:p>
        </w:tc>
        <w:tc>
          <w:tcPr>
            <w:tcW w:w="0" w:type="auto"/>
            <w:vAlign w:val="center"/>
            <w:hideMark/>
          </w:tcPr>
          <w:p w:rsidR="00000000" w:rsidRDefault="00000000">
            <w:r>
              <w:t>403</w:t>
            </w:r>
          </w:p>
        </w:tc>
        <w:tc>
          <w:tcPr>
            <w:tcW w:w="0" w:type="auto"/>
            <w:vAlign w:val="center"/>
            <w:hideMark/>
          </w:tcPr>
          <w:p w:rsidR="00000000" w:rsidRDefault="00000000">
            <w:r>
              <w:t>This endpoint requires that APIKey must be bound to IP</w:t>
            </w:r>
          </w:p>
        </w:tc>
      </w:tr>
      <w:tr w:rsidR="00000000">
        <w:trPr>
          <w:divId w:val="175387555"/>
          <w:tblCellSpacing w:w="15" w:type="dxa"/>
        </w:trPr>
        <w:tc>
          <w:tcPr>
            <w:tcW w:w="0" w:type="auto"/>
            <w:vAlign w:val="center"/>
            <w:hideMark/>
          </w:tcPr>
          <w:p w:rsidR="00000000" w:rsidRDefault="00000000">
            <w:r>
              <w:t>50036</w:t>
            </w:r>
          </w:p>
        </w:tc>
        <w:tc>
          <w:tcPr>
            <w:tcW w:w="0" w:type="auto"/>
            <w:vAlign w:val="center"/>
            <w:hideMark/>
          </w:tcPr>
          <w:p w:rsidR="00000000" w:rsidRDefault="00000000">
            <w:r>
              <w:t>200</w:t>
            </w:r>
          </w:p>
        </w:tc>
        <w:tc>
          <w:tcPr>
            <w:tcW w:w="0" w:type="auto"/>
            <w:vAlign w:val="center"/>
            <w:hideMark/>
          </w:tcPr>
          <w:p w:rsidR="00000000" w:rsidRDefault="00000000">
            <w:r>
              <w:t>The expTime can't be earlier than the current system time. Please adjust the expTime and try again.</w:t>
            </w:r>
          </w:p>
        </w:tc>
      </w:tr>
      <w:tr w:rsidR="00000000">
        <w:trPr>
          <w:divId w:val="175387555"/>
          <w:tblCellSpacing w:w="15" w:type="dxa"/>
        </w:trPr>
        <w:tc>
          <w:tcPr>
            <w:tcW w:w="0" w:type="auto"/>
            <w:vAlign w:val="center"/>
            <w:hideMark/>
          </w:tcPr>
          <w:p w:rsidR="00000000" w:rsidRDefault="00000000">
            <w:r>
              <w:t>50037</w:t>
            </w:r>
          </w:p>
        </w:tc>
        <w:tc>
          <w:tcPr>
            <w:tcW w:w="0" w:type="auto"/>
            <w:vAlign w:val="center"/>
            <w:hideMark/>
          </w:tcPr>
          <w:p w:rsidR="00000000" w:rsidRDefault="00000000">
            <w:r>
              <w:t>200</w:t>
            </w:r>
          </w:p>
        </w:tc>
        <w:tc>
          <w:tcPr>
            <w:tcW w:w="0" w:type="auto"/>
            <w:vAlign w:val="center"/>
            <w:hideMark/>
          </w:tcPr>
          <w:p w:rsidR="00000000" w:rsidRDefault="00000000">
            <w:r>
              <w:t>Order expired.</w:t>
            </w:r>
          </w:p>
        </w:tc>
      </w:tr>
      <w:tr w:rsidR="00000000">
        <w:trPr>
          <w:divId w:val="175387555"/>
          <w:tblCellSpacing w:w="15" w:type="dxa"/>
        </w:trPr>
        <w:tc>
          <w:tcPr>
            <w:tcW w:w="0" w:type="auto"/>
            <w:vAlign w:val="center"/>
            <w:hideMark/>
          </w:tcPr>
          <w:p w:rsidR="00000000" w:rsidRDefault="00000000">
            <w:r>
              <w:t>50038</w:t>
            </w:r>
          </w:p>
        </w:tc>
        <w:tc>
          <w:tcPr>
            <w:tcW w:w="0" w:type="auto"/>
            <w:vAlign w:val="center"/>
            <w:hideMark/>
          </w:tcPr>
          <w:p w:rsidR="00000000" w:rsidRDefault="00000000">
            <w:r>
              <w:t>200</w:t>
            </w:r>
          </w:p>
        </w:tc>
        <w:tc>
          <w:tcPr>
            <w:tcW w:w="0" w:type="auto"/>
            <w:vAlign w:val="center"/>
            <w:hideMark/>
          </w:tcPr>
          <w:p w:rsidR="00000000" w:rsidRDefault="00000000">
            <w:r>
              <w:t>This feature is unavailable in demo trading</w:t>
            </w:r>
          </w:p>
        </w:tc>
      </w:tr>
      <w:tr w:rsidR="00000000">
        <w:trPr>
          <w:divId w:val="175387555"/>
          <w:tblCellSpacing w:w="15" w:type="dxa"/>
        </w:trPr>
        <w:tc>
          <w:tcPr>
            <w:tcW w:w="0" w:type="auto"/>
            <w:vAlign w:val="center"/>
            <w:hideMark/>
          </w:tcPr>
          <w:p w:rsidR="00000000" w:rsidRDefault="00000000">
            <w:r>
              <w:t>50039</w:t>
            </w:r>
          </w:p>
        </w:tc>
        <w:tc>
          <w:tcPr>
            <w:tcW w:w="0" w:type="auto"/>
            <w:vAlign w:val="center"/>
            <w:hideMark/>
          </w:tcPr>
          <w:p w:rsidR="00000000" w:rsidRDefault="00000000">
            <w:r>
              <w:t>200</w:t>
            </w:r>
          </w:p>
        </w:tc>
        <w:tc>
          <w:tcPr>
            <w:tcW w:w="0" w:type="auto"/>
            <w:vAlign w:val="center"/>
            <w:hideMark/>
          </w:tcPr>
          <w:p w:rsidR="00000000" w:rsidRDefault="00000000">
            <w:r>
              <w:t>Parameter "before" isn't supported for timestamp pagination</w:t>
            </w:r>
          </w:p>
        </w:tc>
      </w:tr>
      <w:tr w:rsidR="00000000">
        <w:trPr>
          <w:divId w:val="175387555"/>
          <w:tblCellSpacing w:w="15" w:type="dxa"/>
        </w:trPr>
        <w:tc>
          <w:tcPr>
            <w:tcW w:w="0" w:type="auto"/>
            <w:vAlign w:val="center"/>
            <w:hideMark/>
          </w:tcPr>
          <w:p w:rsidR="00000000" w:rsidRDefault="00000000">
            <w:r>
              <w:t>50040</w:t>
            </w:r>
          </w:p>
        </w:tc>
        <w:tc>
          <w:tcPr>
            <w:tcW w:w="0" w:type="auto"/>
            <w:vAlign w:val="center"/>
            <w:hideMark/>
          </w:tcPr>
          <w:p w:rsidR="00000000" w:rsidRDefault="00000000">
            <w:r>
              <w:t>200</w:t>
            </w:r>
          </w:p>
        </w:tc>
        <w:tc>
          <w:tcPr>
            <w:tcW w:w="0" w:type="auto"/>
            <w:vAlign w:val="center"/>
            <w:hideMark/>
          </w:tcPr>
          <w:p w:rsidR="00000000" w:rsidRDefault="00000000">
            <w:r>
              <w:t>Too frequent operations, please try again later</w:t>
            </w:r>
          </w:p>
        </w:tc>
      </w:tr>
      <w:tr w:rsidR="00000000">
        <w:trPr>
          <w:divId w:val="175387555"/>
          <w:tblCellSpacing w:w="15" w:type="dxa"/>
        </w:trPr>
        <w:tc>
          <w:tcPr>
            <w:tcW w:w="0" w:type="auto"/>
            <w:vAlign w:val="center"/>
            <w:hideMark/>
          </w:tcPr>
          <w:p w:rsidR="00000000" w:rsidRDefault="00000000">
            <w:r>
              <w:t>50041</w:t>
            </w:r>
          </w:p>
        </w:tc>
        <w:tc>
          <w:tcPr>
            <w:tcW w:w="0" w:type="auto"/>
            <w:vAlign w:val="center"/>
            <w:hideMark/>
          </w:tcPr>
          <w:p w:rsidR="00000000" w:rsidRDefault="00000000">
            <w:r>
              <w:t>200</w:t>
            </w:r>
          </w:p>
        </w:tc>
        <w:tc>
          <w:tcPr>
            <w:tcW w:w="0" w:type="auto"/>
            <w:vAlign w:val="center"/>
            <w:hideMark/>
          </w:tcPr>
          <w:p w:rsidR="00000000" w:rsidRDefault="00000000">
            <w:r>
              <w:t>Your user ID hasn’t been allowlisted. Please contact customer service for assistance.</w:t>
            </w:r>
          </w:p>
        </w:tc>
      </w:tr>
      <w:tr w:rsidR="00000000">
        <w:trPr>
          <w:divId w:val="175387555"/>
          <w:tblCellSpacing w:w="15" w:type="dxa"/>
        </w:trPr>
        <w:tc>
          <w:tcPr>
            <w:tcW w:w="0" w:type="auto"/>
            <w:vAlign w:val="center"/>
            <w:hideMark/>
          </w:tcPr>
          <w:p w:rsidR="00000000" w:rsidRDefault="00000000">
            <w:r>
              <w:t>50044</w:t>
            </w:r>
          </w:p>
        </w:tc>
        <w:tc>
          <w:tcPr>
            <w:tcW w:w="0" w:type="auto"/>
            <w:vAlign w:val="center"/>
            <w:hideMark/>
          </w:tcPr>
          <w:p w:rsidR="00000000" w:rsidRDefault="00000000">
            <w:r>
              <w:t>200</w:t>
            </w:r>
          </w:p>
        </w:tc>
        <w:tc>
          <w:tcPr>
            <w:tcW w:w="0" w:type="auto"/>
            <w:vAlign w:val="center"/>
            <w:hideMark/>
          </w:tcPr>
          <w:p w:rsidR="00000000" w:rsidRDefault="00000000">
            <w:r>
              <w:t>Must select one broker type</w:t>
            </w:r>
          </w:p>
        </w:tc>
      </w:tr>
      <w:tr w:rsidR="00000000">
        <w:trPr>
          <w:divId w:val="175387555"/>
          <w:tblCellSpacing w:w="15" w:type="dxa"/>
        </w:trPr>
        <w:tc>
          <w:tcPr>
            <w:tcW w:w="0" w:type="auto"/>
            <w:vAlign w:val="center"/>
            <w:hideMark/>
          </w:tcPr>
          <w:p w:rsidR="00000000" w:rsidRDefault="00000000">
            <w:r>
              <w:t>50047</w:t>
            </w:r>
          </w:p>
        </w:tc>
        <w:tc>
          <w:tcPr>
            <w:tcW w:w="0" w:type="auto"/>
            <w:vAlign w:val="center"/>
            <w:hideMark/>
          </w:tcPr>
          <w:p w:rsidR="00000000" w:rsidRDefault="00000000">
            <w:r>
              <w:t>200</w:t>
            </w:r>
          </w:p>
        </w:tc>
        <w:tc>
          <w:tcPr>
            <w:tcW w:w="0" w:type="auto"/>
            <w:vAlign w:val="center"/>
            <w:hideMark/>
          </w:tcPr>
          <w:p w:rsidR="00000000" w:rsidRDefault="00000000">
            <w:r>
              <w:t>{param0} has already settled. To check the relevant candlestick data, please use {param1}</w:t>
            </w:r>
          </w:p>
        </w:tc>
      </w:tr>
      <w:tr w:rsidR="00000000">
        <w:trPr>
          <w:divId w:val="175387555"/>
          <w:tblCellSpacing w:w="15" w:type="dxa"/>
        </w:trPr>
        <w:tc>
          <w:tcPr>
            <w:tcW w:w="0" w:type="auto"/>
            <w:vAlign w:val="center"/>
            <w:hideMark/>
          </w:tcPr>
          <w:p w:rsidR="00000000" w:rsidRDefault="00000000">
            <w:r>
              <w:t>50048</w:t>
            </w:r>
          </w:p>
        </w:tc>
        <w:tc>
          <w:tcPr>
            <w:tcW w:w="0" w:type="auto"/>
            <w:vAlign w:val="center"/>
            <w:hideMark/>
          </w:tcPr>
          <w:p w:rsidR="00000000" w:rsidRDefault="00000000">
            <w:r>
              <w:t>200</w:t>
            </w:r>
          </w:p>
        </w:tc>
        <w:tc>
          <w:tcPr>
            <w:tcW w:w="0" w:type="auto"/>
            <w:vAlign w:val="center"/>
            <w:hideMark/>
          </w:tcPr>
          <w:p w:rsidR="00000000" w:rsidRDefault="00000000">
            <w:r>
              <w:t>Switching risk unit may lead position risk increases and be forced liquidated. Please adjust position size, make sure margin is in a safe status.</w:t>
            </w:r>
          </w:p>
        </w:tc>
      </w:tr>
      <w:tr w:rsidR="00000000">
        <w:trPr>
          <w:divId w:val="175387555"/>
          <w:tblCellSpacing w:w="15" w:type="dxa"/>
        </w:trPr>
        <w:tc>
          <w:tcPr>
            <w:tcW w:w="0" w:type="auto"/>
            <w:vAlign w:val="center"/>
            <w:hideMark/>
          </w:tcPr>
          <w:p w:rsidR="00000000" w:rsidRDefault="00000000">
            <w:r>
              <w:t>50049</w:t>
            </w:r>
          </w:p>
        </w:tc>
        <w:tc>
          <w:tcPr>
            <w:tcW w:w="0" w:type="auto"/>
            <w:vAlign w:val="center"/>
            <w:hideMark/>
          </w:tcPr>
          <w:p w:rsidR="00000000" w:rsidRDefault="00000000">
            <w:r>
              <w:t>200</w:t>
            </w:r>
          </w:p>
        </w:tc>
        <w:tc>
          <w:tcPr>
            <w:tcW w:w="0" w:type="auto"/>
            <w:vAlign w:val="center"/>
            <w:hideMark/>
          </w:tcPr>
          <w:p w:rsidR="00000000" w:rsidRDefault="00000000">
            <w:r>
              <w:t>No information on the position tier. The current instrument doesn’t support margin trading.</w:t>
            </w:r>
          </w:p>
        </w:tc>
      </w:tr>
      <w:tr w:rsidR="00000000">
        <w:trPr>
          <w:divId w:val="175387555"/>
          <w:tblCellSpacing w:w="15" w:type="dxa"/>
        </w:trPr>
        <w:tc>
          <w:tcPr>
            <w:tcW w:w="0" w:type="auto"/>
            <w:vAlign w:val="center"/>
            <w:hideMark/>
          </w:tcPr>
          <w:p w:rsidR="00000000" w:rsidRDefault="00000000">
            <w:r>
              <w:t>50050</w:t>
            </w:r>
          </w:p>
        </w:tc>
        <w:tc>
          <w:tcPr>
            <w:tcW w:w="0" w:type="auto"/>
            <w:vAlign w:val="center"/>
            <w:hideMark/>
          </w:tcPr>
          <w:p w:rsidR="00000000" w:rsidRDefault="00000000">
            <w:r>
              <w:t>200</w:t>
            </w:r>
          </w:p>
        </w:tc>
        <w:tc>
          <w:tcPr>
            <w:tcW w:w="0" w:type="auto"/>
            <w:vAlign w:val="center"/>
            <w:hideMark/>
          </w:tcPr>
          <w:p w:rsidR="00000000" w:rsidRDefault="00000000">
            <w:r>
              <w:t>You’ve already activated options trading. Please don’t activate it again.</w:t>
            </w:r>
          </w:p>
        </w:tc>
      </w:tr>
      <w:tr w:rsidR="00000000">
        <w:trPr>
          <w:divId w:val="175387555"/>
          <w:tblCellSpacing w:w="15" w:type="dxa"/>
        </w:trPr>
        <w:tc>
          <w:tcPr>
            <w:tcW w:w="0" w:type="auto"/>
            <w:vAlign w:val="center"/>
            <w:hideMark/>
          </w:tcPr>
          <w:p w:rsidR="00000000" w:rsidRDefault="00000000">
            <w:r>
              <w:t>50051</w:t>
            </w:r>
          </w:p>
        </w:tc>
        <w:tc>
          <w:tcPr>
            <w:tcW w:w="0" w:type="auto"/>
            <w:vAlign w:val="center"/>
            <w:hideMark/>
          </w:tcPr>
          <w:p w:rsidR="00000000" w:rsidRDefault="00000000">
            <w:r>
              <w:t>200</w:t>
            </w:r>
          </w:p>
        </w:tc>
        <w:tc>
          <w:tcPr>
            <w:tcW w:w="0" w:type="auto"/>
            <w:vAlign w:val="center"/>
            <w:hideMark/>
          </w:tcPr>
          <w:p w:rsidR="00000000" w:rsidRDefault="00000000">
            <w:r>
              <w:t>Due to compliance restrictions in your country or region, you cannot use this feature.</w:t>
            </w:r>
          </w:p>
        </w:tc>
      </w:tr>
      <w:tr w:rsidR="00000000">
        <w:trPr>
          <w:divId w:val="175387555"/>
          <w:tblCellSpacing w:w="15" w:type="dxa"/>
        </w:trPr>
        <w:tc>
          <w:tcPr>
            <w:tcW w:w="0" w:type="auto"/>
            <w:vAlign w:val="center"/>
            <w:hideMark/>
          </w:tcPr>
          <w:p w:rsidR="00000000" w:rsidRDefault="00000000">
            <w:r>
              <w:t>50052</w:t>
            </w:r>
          </w:p>
        </w:tc>
        <w:tc>
          <w:tcPr>
            <w:tcW w:w="0" w:type="auto"/>
            <w:vAlign w:val="center"/>
            <w:hideMark/>
          </w:tcPr>
          <w:p w:rsidR="00000000" w:rsidRDefault="00000000">
            <w:r>
              <w:t>200</w:t>
            </w:r>
          </w:p>
        </w:tc>
        <w:tc>
          <w:tcPr>
            <w:tcW w:w="0" w:type="auto"/>
            <w:vAlign w:val="center"/>
            <w:hideMark/>
          </w:tcPr>
          <w:p w:rsidR="00000000" w:rsidRDefault="00000000">
            <w:r>
              <w:t>Due to local laws and regulations, you cannot trade with your chosen crypto.</w:t>
            </w:r>
          </w:p>
        </w:tc>
      </w:tr>
      <w:tr w:rsidR="00000000">
        <w:trPr>
          <w:divId w:val="175387555"/>
          <w:tblCellSpacing w:w="15" w:type="dxa"/>
        </w:trPr>
        <w:tc>
          <w:tcPr>
            <w:tcW w:w="0" w:type="auto"/>
            <w:vAlign w:val="center"/>
            <w:hideMark/>
          </w:tcPr>
          <w:p w:rsidR="00000000" w:rsidRDefault="00000000">
            <w:r>
              <w:t>50053</w:t>
            </w:r>
          </w:p>
        </w:tc>
        <w:tc>
          <w:tcPr>
            <w:tcW w:w="0" w:type="auto"/>
            <w:vAlign w:val="center"/>
            <w:hideMark/>
          </w:tcPr>
          <w:p w:rsidR="00000000" w:rsidRDefault="00000000">
            <w:r>
              <w:t>200</w:t>
            </w:r>
          </w:p>
        </w:tc>
        <w:tc>
          <w:tcPr>
            <w:tcW w:w="0" w:type="auto"/>
            <w:vAlign w:val="center"/>
            <w:hideMark/>
          </w:tcPr>
          <w:p w:rsidR="00000000" w:rsidRDefault="00000000">
            <w:r>
              <w:t>This feature is only available in demo trading.</w:t>
            </w:r>
          </w:p>
        </w:tc>
      </w:tr>
      <w:tr w:rsidR="00000000">
        <w:trPr>
          <w:divId w:val="175387555"/>
          <w:tblCellSpacing w:w="15" w:type="dxa"/>
        </w:trPr>
        <w:tc>
          <w:tcPr>
            <w:tcW w:w="0" w:type="auto"/>
            <w:vAlign w:val="center"/>
            <w:hideMark/>
          </w:tcPr>
          <w:p w:rsidR="00000000" w:rsidRDefault="00000000">
            <w:r>
              <w:t>50055</w:t>
            </w:r>
          </w:p>
        </w:tc>
        <w:tc>
          <w:tcPr>
            <w:tcW w:w="0" w:type="auto"/>
            <w:vAlign w:val="center"/>
            <w:hideMark/>
          </w:tcPr>
          <w:p w:rsidR="00000000" w:rsidRDefault="00000000">
            <w:r>
              <w:t>200</w:t>
            </w:r>
          </w:p>
        </w:tc>
        <w:tc>
          <w:tcPr>
            <w:tcW w:w="0" w:type="auto"/>
            <w:vAlign w:val="center"/>
            <w:hideMark/>
          </w:tcPr>
          <w:p w:rsidR="00000000" w:rsidRDefault="00000000">
            <w:r>
              <w:t>Reset unsuccessful. Assets can only be reset up to 5 times per day.</w:t>
            </w:r>
          </w:p>
        </w:tc>
      </w:tr>
      <w:tr w:rsidR="00000000">
        <w:trPr>
          <w:divId w:val="175387555"/>
          <w:tblCellSpacing w:w="15" w:type="dxa"/>
        </w:trPr>
        <w:tc>
          <w:tcPr>
            <w:tcW w:w="0" w:type="auto"/>
            <w:vAlign w:val="center"/>
            <w:hideMark/>
          </w:tcPr>
          <w:p w:rsidR="00000000" w:rsidRDefault="00000000">
            <w:r>
              <w:t>50056</w:t>
            </w:r>
          </w:p>
        </w:tc>
        <w:tc>
          <w:tcPr>
            <w:tcW w:w="0" w:type="auto"/>
            <w:vAlign w:val="center"/>
            <w:hideMark/>
          </w:tcPr>
          <w:p w:rsidR="00000000" w:rsidRDefault="00000000">
            <w:r>
              <w:t>200</w:t>
            </w:r>
          </w:p>
        </w:tc>
        <w:tc>
          <w:tcPr>
            <w:tcW w:w="0" w:type="auto"/>
            <w:vAlign w:val="center"/>
            <w:hideMark/>
          </w:tcPr>
          <w:p w:rsidR="00000000" w:rsidRDefault="00000000">
            <w:r>
              <w:t>You have pending orders or open positions with this currency. Please reset after canceling all the pending orders/closing all the open positions.</w:t>
            </w:r>
          </w:p>
        </w:tc>
      </w:tr>
      <w:tr w:rsidR="00000000">
        <w:trPr>
          <w:divId w:val="175387555"/>
          <w:tblCellSpacing w:w="15" w:type="dxa"/>
        </w:trPr>
        <w:tc>
          <w:tcPr>
            <w:tcW w:w="0" w:type="auto"/>
            <w:vAlign w:val="center"/>
            <w:hideMark/>
          </w:tcPr>
          <w:p w:rsidR="00000000" w:rsidRDefault="00000000">
            <w:r>
              <w:t>50057</w:t>
            </w:r>
          </w:p>
        </w:tc>
        <w:tc>
          <w:tcPr>
            <w:tcW w:w="0" w:type="auto"/>
            <w:vAlign w:val="center"/>
            <w:hideMark/>
          </w:tcPr>
          <w:p w:rsidR="00000000" w:rsidRDefault="00000000">
            <w:r>
              <w:t>200</w:t>
            </w:r>
          </w:p>
        </w:tc>
        <w:tc>
          <w:tcPr>
            <w:tcW w:w="0" w:type="auto"/>
            <w:vAlign w:val="center"/>
            <w:hideMark/>
          </w:tcPr>
          <w:p w:rsidR="00000000" w:rsidRDefault="00000000">
            <w:r>
              <w:t>Reset unsuccessful. Try again later.</w:t>
            </w:r>
          </w:p>
        </w:tc>
      </w:tr>
      <w:tr w:rsidR="00000000">
        <w:trPr>
          <w:divId w:val="175387555"/>
          <w:tblCellSpacing w:w="15" w:type="dxa"/>
        </w:trPr>
        <w:tc>
          <w:tcPr>
            <w:tcW w:w="0" w:type="auto"/>
            <w:vAlign w:val="center"/>
            <w:hideMark/>
          </w:tcPr>
          <w:p w:rsidR="00000000" w:rsidRDefault="00000000">
            <w:r>
              <w:t>50058</w:t>
            </w:r>
          </w:p>
        </w:tc>
        <w:tc>
          <w:tcPr>
            <w:tcW w:w="0" w:type="auto"/>
            <w:vAlign w:val="center"/>
            <w:hideMark/>
          </w:tcPr>
          <w:p w:rsidR="00000000" w:rsidRDefault="00000000">
            <w:r>
              <w:t>200</w:t>
            </w:r>
          </w:p>
        </w:tc>
        <w:tc>
          <w:tcPr>
            <w:tcW w:w="0" w:type="auto"/>
            <w:vAlign w:val="center"/>
            <w:hideMark/>
          </w:tcPr>
          <w:p w:rsidR="00000000" w:rsidRDefault="00000000">
            <w:r>
              <w:t>This crypto is not supported in an asset reset.</w:t>
            </w:r>
          </w:p>
        </w:tc>
      </w:tr>
      <w:tr w:rsidR="00000000">
        <w:trPr>
          <w:divId w:val="175387555"/>
          <w:tblCellSpacing w:w="15" w:type="dxa"/>
        </w:trPr>
        <w:tc>
          <w:tcPr>
            <w:tcW w:w="0" w:type="auto"/>
            <w:vAlign w:val="center"/>
            <w:hideMark/>
          </w:tcPr>
          <w:p w:rsidR="00000000" w:rsidRDefault="00000000">
            <w:r>
              <w:t>50059</w:t>
            </w:r>
          </w:p>
        </w:tc>
        <w:tc>
          <w:tcPr>
            <w:tcW w:w="0" w:type="auto"/>
            <w:vAlign w:val="center"/>
            <w:hideMark/>
          </w:tcPr>
          <w:p w:rsidR="00000000" w:rsidRDefault="00000000">
            <w:r>
              <w:t>200</w:t>
            </w:r>
          </w:p>
        </w:tc>
        <w:tc>
          <w:tcPr>
            <w:tcW w:w="0" w:type="auto"/>
            <w:vAlign w:val="center"/>
            <w:hideMark/>
          </w:tcPr>
          <w:p w:rsidR="00000000" w:rsidRDefault="00000000">
            <w:r>
              <w:t>Before you continue, you'll need to complete additional steps as required by your local regulators. Please visit the website or app for more details.</w:t>
            </w:r>
          </w:p>
        </w:tc>
      </w:tr>
      <w:tr w:rsidR="00000000">
        <w:trPr>
          <w:divId w:val="175387555"/>
          <w:tblCellSpacing w:w="15" w:type="dxa"/>
        </w:trPr>
        <w:tc>
          <w:tcPr>
            <w:tcW w:w="0" w:type="auto"/>
            <w:vAlign w:val="center"/>
            <w:hideMark/>
          </w:tcPr>
          <w:p w:rsidR="00000000" w:rsidRDefault="00000000">
            <w:r>
              <w:t>50060</w:t>
            </w:r>
          </w:p>
        </w:tc>
        <w:tc>
          <w:tcPr>
            <w:tcW w:w="0" w:type="auto"/>
            <w:vAlign w:val="center"/>
            <w:hideMark/>
          </w:tcPr>
          <w:p w:rsidR="00000000" w:rsidRDefault="00000000">
            <w:r>
              <w:t>200</w:t>
            </w:r>
          </w:p>
        </w:tc>
        <w:tc>
          <w:tcPr>
            <w:tcW w:w="0" w:type="auto"/>
            <w:vAlign w:val="center"/>
            <w:hideMark/>
          </w:tcPr>
          <w:p w:rsidR="00000000" w:rsidRDefault="00000000">
            <w:r>
              <w:t>For security and compliance purposes, please complete the identity verification process to continue using our services.</w:t>
            </w:r>
          </w:p>
        </w:tc>
      </w:tr>
      <w:tr w:rsidR="00000000">
        <w:trPr>
          <w:divId w:val="175387555"/>
          <w:tblCellSpacing w:w="15" w:type="dxa"/>
        </w:trPr>
        <w:tc>
          <w:tcPr>
            <w:tcW w:w="0" w:type="auto"/>
            <w:vAlign w:val="center"/>
            <w:hideMark/>
          </w:tcPr>
          <w:p w:rsidR="00000000" w:rsidRDefault="00000000">
            <w:r>
              <w:t>50061</w:t>
            </w:r>
          </w:p>
        </w:tc>
        <w:tc>
          <w:tcPr>
            <w:tcW w:w="0" w:type="auto"/>
            <w:vAlign w:val="center"/>
            <w:hideMark/>
          </w:tcPr>
          <w:p w:rsidR="00000000" w:rsidRDefault="00000000">
            <w:r>
              <w:t>200</w:t>
            </w:r>
          </w:p>
        </w:tc>
        <w:tc>
          <w:tcPr>
            <w:tcW w:w="0" w:type="auto"/>
            <w:vAlign w:val="center"/>
            <w:hideMark/>
          </w:tcPr>
          <w:p w:rsidR="00000000" w:rsidRDefault="00000000">
            <w:r>
              <w:t>You've reached the maximum order rate limit for this account.</w:t>
            </w:r>
          </w:p>
        </w:tc>
      </w:tr>
      <w:tr w:rsidR="00000000">
        <w:trPr>
          <w:divId w:val="175387555"/>
          <w:tblCellSpacing w:w="15" w:type="dxa"/>
        </w:trPr>
        <w:tc>
          <w:tcPr>
            <w:tcW w:w="0" w:type="auto"/>
            <w:vAlign w:val="center"/>
            <w:hideMark/>
          </w:tcPr>
          <w:p w:rsidR="00000000" w:rsidRDefault="00000000">
            <w:r>
              <w:t>50063</w:t>
            </w:r>
          </w:p>
        </w:tc>
        <w:tc>
          <w:tcPr>
            <w:tcW w:w="0" w:type="auto"/>
            <w:vAlign w:val="center"/>
            <w:hideMark/>
          </w:tcPr>
          <w:p w:rsidR="00000000" w:rsidRDefault="00000000">
            <w:r>
              <w:t>200</w:t>
            </w:r>
          </w:p>
        </w:tc>
        <w:tc>
          <w:tcPr>
            <w:tcW w:w="0" w:type="auto"/>
            <w:vAlign w:val="center"/>
            <w:hideMark/>
          </w:tcPr>
          <w:p w:rsidR="00000000" w:rsidRDefault="00000000">
            <w:r>
              <w:t>You can't activate the credits as they might have expired or are already activated.</w:t>
            </w:r>
          </w:p>
        </w:tc>
      </w:tr>
      <w:tr w:rsidR="00000000">
        <w:trPr>
          <w:divId w:val="175387555"/>
          <w:tblCellSpacing w:w="15" w:type="dxa"/>
        </w:trPr>
        <w:tc>
          <w:tcPr>
            <w:tcW w:w="0" w:type="auto"/>
            <w:vAlign w:val="center"/>
            <w:hideMark/>
          </w:tcPr>
          <w:p w:rsidR="00000000" w:rsidRDefault="00000000">
            <w:r>
              <w:t>50064</w:t>
            </w:r>
          </w:p>
        </w:tc>
        <w:tc>
          <w:tcPr>
            <w:tcW w:w="0" w:type="auto"/>
            <w:vAlign w:val="center"/>
            <w:hideMark/>
          </w:tcPr>
          <w:p w:rsidR="00000000" w:rsidRDefault="00000000">
            <w:r>
              <w:t>200</w:t>
            </w:r>
          </w:p>
        </w:tc>
        <w:tc>
          <w:tcPr>
            <w:tcW w:w="0" w:type="auto"/>
            <w:vAlign w:val="center"/>
            <w:hideMark/>
          </w:tcPr>
          <w:p w:rsidR="00000000" w:rsidRDefault="00000000">
            <w:r>
              <w:t>The borrowing system is unavailable. Try again later.</w:t>
            </w:r>
          </w:p>
        </w:tc>
      </w:tr>
    </w:tbl>
    <w:p w:rsidR="00000000" w:rsidRDefault="00000000">
      <w:pPr>
        <w:pStyle w:val="4"/>
        <w:divId w:val="175387555"/>
      </w:pPr>
      <w:r>
        <w:t>API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6"/>
        <w:gridCol w:w="1384"/>
        <w:gridCol w:w="5936"/>
      </w:tblGrid>
      <w:tr w:rsidR="00000000">
        <w:trPr>
          <w:divId w:val="175387555"/>
          <w:tblHeader/>
          <w:tblCellSpacing w:w="15" w:type="dxa"/>
        </w:trPr>
        <w:tc>
          <w:tcPr>
            <w:tcW w:w="0" w:type="auto"/>
            <w:vAlign w:val="center"/>
            <w:hideMark/>
          </w:tcPr>
          <w:p w:rsidR="00000000" w:rsidRDefault="00000000">
            <w:pPr>
              <w:jc w:val="center"/>
              <w:rPr>
                <w:b/>
                <w:bCs/>
              </w:rPr>
            </w:pPr>
            <w:r>
              <w:rPr>
                <w:b/>
                <w:bCs/>
              </w:rPr>
              <w:t>Error Code</w:t>
            </w:r>
          </w:p>
        </w:tc>
        <w:tc>
          <w:tcPr>
            <w:tcW w:w="0" w:type="auto"/>
            <w:vAlign w:val="center"/>
            <w:hideMark/>
          </w:tcPr>
          <w:p w:rsidR="00000000" w:rsidRDefault="00000000">
            <w:pPr>
              <w:jc w:val="center"/>
              <w:rPr>
                <w:b/>
                <w:bCs/>
              </w:rPr>
            </w:pPr>
            <w:r>
              <w:rPr>
                <w:b/>
                <w:bCs/>
              </w:rPr>
              <w:t>HTTP Status Code</w:t>
            </w:r>
          </w:p>
        </w:tc>
        <w:tc>
          <w:tcPr>
            <w:tcW w:w="0" w:type="auto"/>
            <w:vAlign w:val="center"/>
            <w:hideMark/>
          </w:tcPr>
          <w:p w:rsidR="00000000" w:rsidRDefault="00000000">
            <w:pPr>
              <w:jc w:val="center"/>
              <w:rPr>
                <w:b/>
                <w:bCs/>
              </w:rPr>
            </w:pPr>
            <w:r>
              <w:rPr>
                <w:b/>
                <w:bCs/>
              </w:rPr>
              <w:t>Error Message</w:t>
            </w:r>
          </w:p>
        </w:tc>
      </w:tr>
      <w:tr w:rsidR="00000000">
        <w:trPr>
          <w:divId w:val="175387555"/>
          <w:tblCellSpacing w:w="15" w:type="dxa"/>
        </w:trPr>
        <w:tc>
          <w:tcPr>
            <w:tcW w:w="0" w:type="auto"/>
            <w:vAlign w:val="center"/>
            <w:hideMark/>
          </w:tcPr>
          <w:p w:rsidR="00000000" w:rsidRDefault="00000000">
            <w:r>
              <w:t>50100</w:t>
            </w:r>
          </w:p>
        </w:tc>
        <w:tc>
          <w:tcPr>
            <w:tcW w:w="0" w:type="auto"/>
            <w:vAlign w:val="center"/>
            <w:hideMark/>
          </w:tcPr>
          <w:p w:rsidR="00000000" w:rsidRDefault="00000000">
            <w:r>
              <w:t>400</w:t>
            </w:r>
          </w:p>
        </w:tc>
        <w:tc>
          <w:tcPr>
            <w:tcW w:w="0" w:type="auto"/>
            <w:vAlign w:val="center"/>
            <w:hideMark/>
          </w:tcPr>
          <w:p w:rsidR="00000000" w:rsidRDefault="00000000">
            <w:r>
              <w:t>API frozen, please contact customer service.</w:t>
            </w:r>
          </w:p>
        </w:tc>
      </w:tr>
      <w:tr w:rsidR="00000000">
        <w:trPr>
          <w:divId w:val="175387555"/>
          <w:tblCellSpacing w:w="15" w:type="dxa"/>
        </w:trPr>
        <w:tc>
          <w:tcPr>
            <w:tcW w:w="0" w:type="auto"/>
            <w:vAlign w:val="center"/>
            <w:hideMark/>
          </w:tcPr>
          <w:p w:rsidR="00000000" w:rsidRDefault="00000000">
            <w:r>
              <w:t>50101</w:t>
            </w:r>
          </w:p>
        </w:tc>
        <w:tc>
          <w:tcPr>
            <w:tcW w:w="0" w:type="auto"/>
            <w:vAlign w:val="center"/>
            <w:hideMark/>
          </w:tcPr>
          <w:p w:rsidR="00000000" w:rsidRDefault="00000000">
            <w:r>
              <w:t>401</w:t>
            </w:r>
          </w:p>
        </w:tc>
        <w:tc>
          <w:tcPr>
            <w:tcW w:w="0" w:type="auto"/>
            <w:vAlign w:val="center"/>
            <w:hideMark/>
          </w:tcPr>
          <w:p w:rsidR="00000000" w:rsidRDefault="00000000">
            <w:r>
              <w:t>APIKey does not match current environment.</w:t>
            </w:r>
          </w:p>
        </w:tc>
      </w:tr>
      <w:tr w:rsidR="00000000">
        <w:trPr>
          <w:divId w:val="175387555"/>
          <w:tblCellSpacing w:w="15" w:type="dxa"/>
        </w:trPr>
        <w:tc>
          <w:tcPr>
            <w:tcW w:w="0" w:type="auto"/>
            <w:vAlign w:val="center"/>
            <w:hideMark/>
          </w:tcPr>
          <w:p w:rsidR="00000000" w:rsidRDefault="00000000">
            <w:r>
              <w:t>50102</w:t>
            </w:r>
          </w:p>
        </w:tc>
        <w:tc>
          <w:tcPr>
            <w:tcW w:w="0" w:type="auto"/>
            <w:vAlign w:val="center"/>
            <w:hideMark/>
          </w:tcPr>
          <w:p w:rsidR="00000000" w:rsidRDefault="00000000">
            <w:r>
              <w:t>401</w:t>
            </w:r>
          </w:p>
        </w:tc>
        <w:tc>
          <w:tcPr>
            <w:tcW w:w="0" w:type="auto"/>
            <w:vAlign w:val="center"/>
            <w:hideMark/>
          </w:tcPr>
          <w:p w:rsidR="00000000" w:rsidRDefault="00000000">
            <w:r>
              <w:t>Timestamp request expired.</w:t>
            </w:r>
          </w:p>
        </w:tc>
      </w:tr>
      <w:tr w:rsidR="00000000">
        <w:trPr>
          <w:divId w:val="175387555"/>
          <w:tblCellSpacing w:w="15" w:type="dxa"/>
        </w:trPr>
        <w:tc>
          <w:tcPr>
            <w:tcW w:w="0" w:type="auto"/>
            <w:vAlign w:val="center"/>
            <w:hideMark/>
          </w:tcPr>
          <w:p w:rsidR="00000000" w:rsidRDefault="00000000">
            <w:r>
              <w:t>50103</w:t>
            </w:r>
          </w:p>
        </w:tc>
        <w:tc>
          <w:tcPr>
            <w:tcW w:w="0" w:type="auto"/>
            <w:vAlign w:val="center"/>
            <w:hideMark/>
          </w:tcPr>
          <w:p w:rsidR="00000000" w:rsidRDefault="00000000">
            <w:r>
              <w:t>401</w:t>
            </w:r>
          </w:p>
        </w:tc>
        <w:tc>
          <w:tcPr>
            <w:tcW w:w="0" w:type="auto"/>
            <w:vAlign w:val="center"/>
            <w:hideMark/>
          </w:tcPr>
          <w:p w:rsidR="00000000" w:rsidRDefault="00000000">
            <w:r>
              <w:t>Request header "OK-ACCESS-KEY" cannot be empty.</w:t>
            </w:r>
          </w:p>
        </w:tc>
      </w:tr>
      <w:tr w:rsidR="00000000">
        <w:trPr>
          <w:divId w:val="175387555"/>
          <w:tblCellSpacing w:w="15" w:type="dxa"/>
        </w:trPr>
        <w:tc>
          <w:tcPr>
            <w:tcW w:w="0" w:type="auto"/>
            <w:vAlign w:val="center"/>
            <w:hideMark/>
          </w:tcPr>
          <w:p w:rsidR="00000000" w:rsidRDefault="00000000">
            <w:r>
              <w:t>50104</w:t>
            </w:r>
          </w:p>
        </w:tc>
        <w:tc>
          <w:tcPr>
            <w:tcW w:w="0" w:type="auto"/>
            <w:vAlign w:val="center"/>
            <w:hideMark/>
          </w:tcPr>
          <w:p w:rsidR="00000000" w:rsidRDefault="00000000">
            <w:r>
              <w:t>401</w:t>
            </w:r>
          </w:p>
        </w:tc>
        <w:tc>
          <w:tcPr>
            <w:tcW w:w="0" w:type="auto"/>
            <w:vAlign w:val="center"/>
            <w:hideMark/>
          </w:tcPr>
          <w:p w:rsidR="00000000" w:rsidRDefault="00000000">
            <w:r>
              <w:t>Request header "OK-ACCESS-PASSPHRASE" cannot be empty.</w:t>
            </w:r>
          </w:p>
        </w:tc>
      </w:tr>
      <w:tr w:rsidR="00000000">
        <w:trPr>
          <w:divId w:val="175387555"/>
          <w:tblCellSpacing w:w="15" w:type="dxa"/>
        </w:trPr>
        <w:tc>
          <w:tcPr>
            <w:tcW w:w="0" w:type="auto"/>
            <w:vAlign w:val="center"/>
            <w:hideMark/>
          </w:tcPr>
          <w:p w:rsidR="00000000" w:rsidRDefault="00000000">
            <w:r>
              <w:t>50105</w:t>
            </w:r>
          </w:p>
        </w:tc>
        <w:tc>
          <w:tcPr>
            <w:tcW w:w="0" w:type="auto"/>
            <w:vAlign w:val="center"/>
            <w:hideMark/>
          </w:tcPr>
          <w:p w:rsidR="00000000" w:rsidRDefault="00000000">
            <w:r>
              <w:t>401</w:t>
            </w:r>
          </w:p>
        </w:tc>
        <w:tc>
          <w:tcPr>
            <w:tcW w:w="0" w:type="auto"/>
            <w:vAlign w:val="center"/>
            <w:hideMark/>
          </w:tcPr>
          <w:p w:rsidR="00000000" w:rsidRDefault="00000000">
            <w:r>
              <w:t>Request header "OK-ACCESS-PASSPHRASE" incorrect.</w:t>
            </w:r>
          </w:p>
        </w:tc>
      </w:tr>
      <w:tr w:rsidR="00000000">
        <w:trPr>
          <w:divId w:val="175387555"/>
          <w:tblCellSpacing w:w="15" w:type="dxa"/>
        </w:trPr>
        <w:tc>
          <w:tcPr>
            <w:tcW w:w="0" w:type="auto"/>
            <w:vAlign w:val="center"/>
            <w:hideMark/>
          </w:tcPr>
          <w:p w:rsidR="00000000" w:rsidRDefault="00000000">
            <w:r>
              <w:t>50106</w:t>
            </w:r>
          </w:p>
        </w:tc>
        <w:tc>
          <w:tcPr>
            <w:tcW w:w="0" w:type="auto"/>
            <w:vAlign w:val="center"/>
            <w:hideMark/>
          </w:tcPr>
          <w:p w:rsidR="00000000" w:rsidRDefault="00000000">
            <w:r>
              <w:t>401</w:t>
            </w:r>
          </w:p>
        </w:tc>
        <w:tc>
          <w:tcPr>
            <w:tcW w:w="0" w:type="auto"/>
            <w:vAlign w:val="center"/>
            <w:hideMark/>
          </w:tcPr>
          <w:p w:rsidR="00000000" w:rsidRDefault="00000000">
            <w:r>
              <w:t>Request header "OK-ACCESS-SIGN" cannot be empty.</w:t>
            </w:r>
          </w:p>
        </w:tc>
      </w:tr>
      <w:tr w:rsidR="00000000">
        <w:trPr>
          <w:divId w:val="175387555"/>
          <w:tblCellSpacing w:w="15" w:type="dxa"/>
        </w:trPr>
        <w:tc>
          <w:tcPr>
            <w:tcW w:w="0" w:type="auto"/>
            <w:vAlign w:val="center"/>
            <w:hideMark/>
          </w:tcPr>
          <w:p w:rsidR="00000000" w:rsidRDefault="00000000">
            <w:r>
              <w:t>50107</w:t>
            </w:r>
          </w:p>
        </w:tc>
        <w:tc>
          <w:tcPr>
            <w:tcW w:w="0" w:type="auto"/>
            <w:vAlign w:val="center"/>
            <w:hideMark/>
          </w:tcPr>
          <w:p w:rsidR="00000000" w:rsidRDefault="00000000">
            <w:r>
              <w:t>401</w:t>
            </w:r>
          </w:p>
        </w:tc>
        <w:tc>
          <w:tcPr>
            <w:tcW w:w="0" w:type="auto"/>
            <w:vAlign w:val="center"/>
            <w:hideMark/>
          </w:tcPr>
          <w:p w:rsidR="00000000" w:rsidRDefault="00000000">
            <w:r>
              <w:t>Request header "OK-ACCESS-TIMESTAMP" cannot be empty.</w:t>
            </w:r>
          </w:p>
        </w:tc>
      </w:tr>
      <w:tr w:rsidR="00000000">
        <w:trPr>
          <w:divId w:val="175387555"/>
          <w:tblCellSpacing w:w="15" w:type="dxa"/>
        </w:trPr>
        <w:tc>
          <w:tcPr>
            <w:tcW w:w="0" w:type="auto"/>
            <w:vAlign w:val="center"/>
            <w:hideMark/>
          </w:tcPr>
          <w:p w:rsidR="00000000" w:rsidRDefault="00000000">
            <w:r>
              <w:t>50108</w:t>
            </w:r>
          </w:p>
        </w:tc>
        <w:tc>
          <w:tcPr>
            <w:tcW w:w="0" w:type="auto"/>
            <w:vAlign w:val="center"/>
            <w:hideMark/>
          </w:tcPr>
          <w:p w:rsidR="00000000" w:rsidRDefault="00000000">
            <w:r>
              <w:t>401</w:t>
            </w:r>
          </w:p>
        </w:tc>
        <w:tc>
          <w:tcPr>
            <w:tcW w:w="0" w:type="auto"/>
            <w:vAlign w:val="center"/>
            <w:hideMark/>
          </w:tcPr>
          <w:p w:rsidR="00000000" w:rsidRDefault="00000000">
            <w:r>
              <w:t>Exchange ID does not exist.</w:t>
            </w:r>
          </w:p>
        </w:tc>
      </w:tr>
      <w:tr w:rsidR="00000000">
        <w:trPr>
          <w:divId w:val="175387555"/>
          <w:tblCellSpacing w:w="15" w:type="dxa"/>
        </w:trPr>
        <w:tc>
          <w:tcPr>
            <w:tcW w:w="0" w:type="auto"/>
            <w:vAlign w:val="center"/>
            <w:hideMark/>
          </w:tcPr>
          <w:p w:rsidR="00000000" w:rsidRDefault="00000000">
            <w:r>
              <w:t>50109</w:t>
            </w:r>
          </w:p>
        </w:tc>
        <w:tc>
          <w:tcPr>
            <w:tcW w:w="0" w:type="auto"/>
            <w:vAlign w:val="center"/>
            <w:hideMark/>
          </w:tcPr>
          <w:p w:rsidR="00000000" w:rsidRDefault="00000000">
            <w:r>
              <w:t>401</w:t>
            </w:r>
          </w:p>
        </w:tc>
        <w:tc>
          <w:tcPr>
            <w:tcW w:w="0" w:type="auto"/>
            <w:vAlign w:val="center"/>
            <w:hideMark/>
          </w:tcPr>
          <w:p w:rsidR="00000000" w:rsidRDefault="00000000">
            <w:r>
              <w:t>Exchange domain does not exist.</w:t>
            </w:r>
          </w:p>
        </w:tc>
      </w:tr>
      <w:tr w:rsidR="00000000">
        <w:trPr>
          <w:divId w:val="175387555"/>
          <w:tblCellSpacing w:w="15" w:type="dxa"/>
        </w:trPr>
        <w:tc>
          <w:tcPr>
            <w:tcW w:w="0" w:type="auto"/>
            <w:vAlign w:val="center"/>
            <w:hideMark/>
          </w:tcPr>
          <w:p w:rsidR="00000000" w:rsidRDefault="00000000">
            <w:r>
              <w:t>50110</w:t>
            </w:r>
          </w:p>
        </w:tc>
        <w:tc>
          <w:tcPr>
            <w:tcW w:w="0" w:type="auto"/>
            <w:vAlign w:val="center"/>
            <w:hideMark/>
          </w:tcPr>
          <w:p w:rsidR="00000000" w:rsidRDefault="00000000">
            <w:r>
              <w:t>401</w:t>
            </w:r>
          </w:p>
        </w:tc>
        <w:tc>
          <w:tcPr>
            <w:tcW w:w="0" w:type="auto"/>
            <w:vAlign w:val="center"/>
            <w:hideMark/>
          </w:tcPr>
          <w:p w:rsidR="00000000" w:rsidRDefault="00000000">
            <w:r>
              <w:t>Your IP {param0} is not included in your API key's IP whitelist.</w:t>
            </w:r>
          </w:p>
        </w:tc>
      </w:tr>
      <w:tr w:rsidR="00000000">
        <w:trPr>
          <w:divId w:val="175387555"/>
          <w:tblCellSpacing w:w="15" w:type="dxa"/>
        </w:trPr>
        <w:tc>
          <w:tcPr>
            <w:tcW w:w="0" w:type="auto"/>
            <w:vAlign w:val="center"/>
            <w:hideMark/>
          </w:tcPr>
          <w:p w:rsidR="00000000" w:rsidRDefault="00000000">
            <w:r>
              <w:t>50111</w:t>
            </w:r>
          </w:p>
        </w:tc>
        <w:tc>
          <w:tcPr>
            <w:tcW w:w="0" w:type="auto"/>
            <w:vAlign w:val="center"/>
            <w:hideMark/>
          </w:tcPr>
          <w:p w:rsidR="00000000" w:rsidRDefault="00000000">
            <w:r>
              <w:t>401</w:t>
            </w:r>
          </w:p>
        </w:tc>
        <w:tc>
          <w:tcPr>
            <w:tcW w:w="0" w:type="auto"/>
            <w:vAlign w:val="center"/>
            <w:hideMark/>
          </w:tcPr>
          <w:p w:rsidR="00000000" w:rsidRDefault="00000000">
            <w:r>
              <w:t>Invalid OK-ACCESS-KEY.</w:t>
            </w:r>
          </w:p>
        </w:tc>
      </w:tr>
      <w:tr w:rsidR="00000000">
        <w:trPr>
          <w:divId w:val="175387555"/>
          <w:tblCellSpacing w:w="15" w:type="dxa"/>
        </w:trPr>
        <w:tc>
          <w:tcPr>
            <w:tcW w:w="0" w:type="auto"/>
            <w:vAlign w:val="center"/>
            <w:hideMark/>
          </w:tcPr>
          <w:p w:rsidR="00000000" w:rsidRDefault="00000000">
            <w:r>
              <w:t>50112</w:t>
            </w:r>
          </w:p>
        </w:tc>
        <w:tc>
          <w:tcPr>
            <w:tcW w:w="0" w:type="auto"/>
            <w:vAlign w:val="center"/>
            <w:hideMark/>
          </w:tcPr>
          <w:p w:rsidR="00000000" w:rsidRDefault="00000000">
            <w:r>
              <w:t>401</w:t>
            </w:r>
          </w:p>
        </w:tc>
        <w:tc>
          <w:tcPr>
            <w:tcW w:w="0" w:type="auto"/>
            <w:vAlign w:val="center"/>
            <w:hideMark/>
          </w:tcPr>
          <w:p w:rsidR="00000000" w:rsidRDefault="00000000">
            <w:r>
              <w:t>Invalid OK-ACCESS-TIMESTAMP.</w:t>
            </w:r>
          </w:p>
        </w:tc>
      </w:tr>
      <w:tr w:rsidR="00000000">
        <w:trPr>
          <w:divId w:val="175387555"/>
          <w:tblCellSpacing w:w="15" w:type="dxa"/>
        </w:trPr>
        <w:tc>
          <w:tcPr>
            <w:tcW w:w="0" w:type="auto"/>
            <w:vAlign w:val="center"/>
            <w:hideMark/>
          </w:tcPr>
          <w:p w:rsidR="00000000" w:rsidRDefault="00000000">
            <w:r>
              <w:t>50113</w:t>
            </w:r>
          </w:p>
        </w:tc>
        <w:tc>
          <w:tcPr>
            <w:tcW w:w="0" w:type="auto"/>
            <w:vAlign w:val="center"/>
            <w:hideMark/>
          </w:tcPr>
          <w:p w:rsidR="00000000" w:rsidRDefault="00000000">
            <w:r>
              <w:t>401</w:t>
            </w:r>
          </w:p>
        </w:tc>
        <w:tc>
          <w:tcPr>
            <w:tcW w:w="0" w:type="auto"/>
            <w:vAlign w:val="center"/>
            <w:hideMark/>
          </w:tcPr>
          <w:p w:rsidR="00000000" w:rsidRDefault="00000000">
            <w:r>
              <w:t>Invalid signature.</w:t>
            </w:r>
          </w:p>
        </w:tc>
      </w:tr>
      <w:tr w:rsidR="00000000">
        <w:trPr>
          <w:divId w:val="175387555"/>
          <w:tblCellSpacing w:w="15" w:type="dxa"/>
        </w:trPr>
        <w:tc>
          <w:tcPr>
            <w:tcW w:w="0" w:type="auto"/>
            <w:vAlign w:val="center"/>
            <w:hideMark/>
          </w:tcPr>
          <w:p w:rsidR="00000000" w:rsidRDefault="00000000">
            <w:r>
              <w:t>50114</w:t>
            </w:r>
          </w:p>
        </w:tc>
        <w:tc>
          <w:tcPr>
            <w:tcW w:w="0" w:type="auto"/>
            <w:vAlign w:val="center"/>
            <w:hideMark/>
          </w:tcPr>
          <w:p w:rsidR="00000000" w:rsidRDefault="00000000">
            <w:r>
              <w:t>401</w:t>
            </w:r>
          </w:p>
        </w:tc>
        <w:tc>
          <w:tcPr>
            <w:tcW w:w="0" w:type="auto"/>
            <w:vAlign w:val="center"/>
            <w:hideMark/>
          </w:tcPr>
          <w:p w:rsidR="00000000" w:rsidRDefault="00000000">
            <w:r>
              <w:t>Invalid authorization.</w:t>
            </w:r>
          </w:p>
        </w:tc>
      </w:tr>
      <w:tr w:rsidR="00000000">
        <w:trPr>
          <w:divId w:val="175387555"/>
          <w:tblCellSpacing w:w="15" w:type="dxa"/>
        </w:trPr>
        <w:tc>
          <w:tcPr>
            <w:tcW w:w="0" w:type="auto"/>
            <w:vAlign w:val="center"/>
            <w:hideMark/>
          </w:tcPr>
          <w:p w:rsidR="00000000" w:rsidRDefault="00000000">
            <w:r>
              <w:t>50115</w:t>
            </w:r>
          </w:p>
        </w:tc>
        <w:tc>
          <w:tcPr>
            <w:tcW w:w="0" w:type="auto"/>
            <w:vAlign w:val="center"/>
            <w:hideMark/>
          </w:tcPr>
          <w:p w:rsidR="00000000" w:rsidRDefault="00000000">
            <w:r>
              <w:t>405</w:t>
            </w:r>
          </w:p>
        </w:tc>
        <w:tc>
          <w:tcPr>
            <w:tcW w:w="0" w:type="auto"/>
            <w:vAlign w:val="center"/>
            <w:hideMark/>
          </w:tcPr>
          <w:p w:rsidR="00000000" w:rsidRDefault="00000000">
            <w:r>
              <w:t>Invalid request method.</w:t>
            </w:r>
          </w:p>
        </w:tc>
      </w:tr>
      <w:tr w:rsidR="00000000">
        <w:trPr>
          <w:divId w:val="175387555"/>
          <w:tblCellSpacing w:w="15" w:type="dxa"/>
        </w:trPr>
        <w:tc>
          <w:tcPr>
            <w:tcW w:w="0" w:type="auto"/>
            <w:vAlign w:val="center"/>
            <w:hideMark/>
          </w:tcPr>
          <w:p w:rsidR="00000000" w:rsidRDefault="00000000">
            <w:r>
              <w:t>50116</w:t>
            </w:r>
          </w:p>
        </w:tc>
        <w:tc>
          <w:tcPr>
            <w:tcW w:w="0" w:type="auto"/>
            <w:vAlign w:val="center"/>
            <w:hideMark/>
          </w:tcPr>
          <w:p w:rsidR="00000000" w:rsidRDefault="00000000">
            <w:r>
              <w:t>200</w:t>
            </w:r>
          </w:p>
        </w:tc>
        <w:tc>
          <w:tcPr>
            <w:tcW w:w="0" w:type="auto"/>
            <w:vAlign w:val="center"/>
            <w:hideMark/>
          </w:tcPr>
          <w:p w:rsidR="00000000" w:rsidRDefault="00000000">
            <w:r>
              <w:t>Fast API is allowed to create only one API key</w:t>
            </w:r>
          </w:p>
        </w:tc>
      </w:tr>
      <w:tr w:rsidR="00000000">
        <w:trPr>
          <w:divId w:val="175387555"/>
          <w:tblCellSpacing w:w="15" w:type="dxa"/>
        </w:trPr>
        <w:tc>
          <w:tcPr>
            <w:tcW w:w="0" w:type="auto"/>
            <w:vAlign w:val="center"/>
            <w:hideMark/>
          </w:tcPr>
          <w:p w:rsidR="00000000" w:rsidRDefault="00000000">
            <w:r>
              <w:t>50118</w:t>
            </w:r>
          </w:p>
        </w:tc>
        <w:tc>
          <w:tcPr>
            <w:tcW w:w="0" w:type="auto"/>
            <w:vAlign w:val="center"/>
            <w:hideMark/>
          </w:tcPr>
          <w:p w:rsidR="00000000" w:rsidRDefault="00000000">
            <w:r>
              <w:t>200</w:t>
            </w:r>
          </w:p>
        </w:tc>
        <w:tc>
          <w:tcPr>
            <w:tcW w:w="0" w:type="auto"/>
            <w:vAlign w:val="center"/>
            <w:hideMark/>
          </w:tcPr>
          <w:p w:rsidR="00000000" w:rsidRDefault="00000000">
            <w:r>
              <w:t>To link the app using your API key, your broker needs to share their IP to be whitelisted</w:t>
            </w:r>
          </w:p>
        </w:tc>
      </w:tr>
      <w:tr w:rsidR="00000000">
        <w:trPr>
          <w:divId w:val="175387555"/>
          <w:tblCellSpacing w:w="15" w:type="dxa"/>
        </w:trPr>
        <w:tc>
          <w:tcPr>
            <w:tcW w:w="0" w:type="auto"/>
            <w:vAlign w:val="center"/>
            <w:hideMark/>
          </w:tcPr>
          <w:p w:rsidR="00000000" w:rsidRDefault="00000000">
            <w:r>
              <w:t>50119</w:t>
            </w:r>
          </w:p>
        </w:tc>
        <w:tc>
          <w:tcPr>
            <w:tcW w:w="0" w:type="auto"/>
            <w:vAlign w:val="center"/>
            <w:hideMark/>
          </w:tcPr>
          <w:p w:rsidR="00000000" w:rsidRDefault="00000000">
            <w:r>
              <w:t>200</w:t>
            </w:r>
          </w:p>
        </w:tc>
        <w:tc>
          <w:tcPr>
            <w:tcW w:w="0" w:type="auto"/>
            <w:vAlign w:val="center"/>
            <w:hideMark/>
          </w:tcPr>
          <w:p w:rsidR="00000000" w:rsidRDefault="00000000">
            <w:r>
              <w:t>API key doesn't exist</w:t>
            </w:r>
          </w:p>
        </w:tc>
      </w:tr>
      <w:tr w:rsidR="00000000">
        <w:trPr>
          <w:divId w:val="175387555"/>
          <w:tblCellSpacing w:w="15" w:type="dxa"/>
        </w:trPr>
        <w:tc>
          <w:tcPr>
            <w:tcW w:w="0" w:type="auto"/>
            <w:vAlign w:val="center"/>
            <w:hideMark/>
          </w:tcPr>
          <w:p w:rsidR="00000000" w:rsidRDefault="00000000">
            <w:r>
              <w:t>50120</w:t>
            </w:r>
          </w:p>
        </w:tc>
        <w:tc>
          <w:tcPr>
            <w:tcW w:w="0" w:type="auto"/>
            <w:vAlign w:val="center"/>
            <w:hideMark/>
          </w:tcPr>
          <w:p w:rsidR="00000000" w:rsidRDefault="00000000">
            <w:r>
              <w:t>200</w:t>
            </w:r>
          </w:p>
        </w:tc>
        <w:tc>
          <w:tcPr>
            <w:tcW w:w="0" w:type="auto"/>
            <w:vAlign w:val="center"/>
            <w:hideMark/>
          </w:tcPr>
          <w:p w:rsidR="00000000" w:rsidRDefault="00000000">
            <w:r>
              <w:t>This API key doesn't have permission to use this function</w:t>
            </w:r>
          </w:p>
        </w:tc>
      </w:tr>
      <w:tr w:rsidR="00000000">
        <w:trPr>
          <w:divId w:val="175387555"/>
          <w:tblCellSpacing w:w="15" w:type="dxa"/>
        </w:trPr>
        <w:tc>
          <w:tcPr>
            <w:tcW w:w="0" w:type="auto"/>
            <w:vAlign w:val="center"/>
            <w:hideMark/>
          </w:tcPr>
          <w:p w:rsidR="00000000" w:rsidRDefault="00000000">
            <w:r>
              <w:t>50121</w:t>
            </w:r>
          </w:p>
        </w:tc>
        <w:tc>
          <w:tcPr>
            <w:tcW w:w="0" w:type="auto"/>
            <w:vAlign w:val="center"/>
            <w:hideMark/>
          </w:tcPr>
          <w:p w:rsidR="00000000" w:rsidRDefault="00000000">
            <w:r>
              <w:t>200</w:t>
            </w:r>
          </w:p>
        </w:tc>
        <w:tc>
          <w:tcPr>
            <w:tcW w:w="0" w:type="auto"/>
            <w:vAlign w:val="center"/>
            <w:hideMark/>
          </w:tcPr>
          <w:p w:rsidR="00000000" w:rsidRDefault="00000000">
            <w:r>
              <w:t>You can't access our services through the IP address ({param0})</w:t>
            </w:r>
          </w:p>
        </w:tc>
      </w:tr>
      <w:tr w:rsidR="00000000">
        <w:trPr>
          <w:divId w:val="175387555"/>
          <w:tblCellSpacing w:w="15" w:type="dxa"/>
        </w:trPr>
        <w:tc>
          <w:tcPr>
            <w:tcW w:w="0" w:type="auto"/>
            <w:vAlign w:val="center"/>
            <w:hideMark/>
          </w:tcPr>
          <w:p w:rsidR="00000000" w:rsidRDefault="00000000">
            <w:r>
              <w:t>50122</w:t>
            </w:r>
          </w:p>
        </w:tc>
        <w:tc>
          <w:tcPr>
            <w:tcW w:w="0" w:type="auto"/>
            <w:vAlign w:val="center"/>
            <w:hideMark/>
          </w:tcPr>
          <w:p w:rsidR="00000000" w:rsidRDefault="00000000">
            <w:r>
              <w:t>200</w:t>
            </w:r>
          </w:p>
        </w:tc>
        <w:tc>
          <w:tcPr>
            <w:tcW w:w="0" w:type="auto"/>
            <w:vAlign w:val="center"/>
            <w:hideMark/>
          </w:tcPr>
          <w:p w:rsidR="00000000" w:rsidRDefault="00000000">
            <w:r>
              <w:t>Order amount must exceed minimum amount</w:t>
            </w:r>
          </w:p>
        </w:tc>
      </w:tr>
    </w:tbl>
    <w:p w:rsidR="00000000" w:rsidRDefault="00000000">
      <w:pPr>
        <w:pStyle w:val="4"/>
        <w:divId w:val="175387555"/>
      </w:pPr>
      <w:r>
        <w:t>Trade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9"/>
        <w:gridCol w:w="929"/>
        <w:gridCol w:w="6618"/>
      </w:tblGrid>
      <w:tr w:rsidR="00000000">
        <w:trPr>
          <w:divId w:val="175387555"/>
          <w:tblHeader/>
          <w:tblCellSpacing w:w="15" w:type="dxa"/>
        </w:trPr>
        <w:tc>
          <w:tcPr>
            <w:tcW w:w="0" w:type="auto"/>
            <w:vAlign w:val="center"/>
            <w:hideMark/>
          </w:tcPr>
          <w:p w:rsidR="00000000" w:rsidRDefault="00000000">
            <w:pPr>
              <w:jc w:val="center"/>
              <w:rPr>
                <w:b/>
                <w:bCs/>
              </w:rPr>
            </w:pPr>
            <w:r>
              <w:rPr>
                <w:b/>
                <w:bCs/>
              </w:rPr>
              <w:t>Error Code</w:t>
            </w:r>
          </w:p>
        </w:tc>
        <w:tc>
          <w:tcPr>
            <w:tcW w:w="0" w:type="auto"/>
            <w:vAlign w:val="center"/>
            <w:hideMark/>
          </w:tcPr>
          <w:p w:rsidR="00000000" w:rsidRDefault="00000000">
            <w:pPr>
              <w:jc w:val="center"/>
              <w:rPr>
                <w:b/>
                <w:bCs/>
              </w:rPr>
            </w:pPr>
            <w:r>
              <w:rPr>
                <w:b/>
                <w:bCs/>
              </w:rPr>
              <w:t>HTTP Status code</w:t>
            </w:r>
          </w:p>
        </w:tc>
        <w:tc>
          <w:tcPr>
            <w:tcW w:w="0" w:type="auto"/>
            <w:vAlign w:val="center"/>
            <w:hideMark/>
          </w:tcPr>
          <w:p w:rsidR="00000000" w:rsidRDefault="00000000">
            <w:pPr>
              <w:jc w:val="center"/>
              <w:rPr>
                <w:b/>
                <w:bCs/>
              </w:rPr>
            </w:pPr>
            <w:r>
              <w:rPr>
                <w:b/>
                <w:bCs/>
              </w:rPr>
              <w:t>Error Message</w:t>
            </w:r>
          </w:p>
        </w:tc>
      </w:tr>
      <w:tr w:rsidR="00000000">
        <w:trPr>
          <w:divId w:val="175387555"/>
          <w:tblCellSpacing w:w="15" w:type="dxa"/>
        </w:trPr>
        <w:tc>
          <w:tcPr>
            <w:tcW w:w="0" w:type="auto"/>
            <w:vAlign w:val="center"/>
            <w:hideMark/>
          </w:tcPr>
          <w:p w:rsidR="00000000" w:rsidRDefault="00000000">
            <w:r>
              <w:t>51000</w:t>
            </w:r>
          </w:p>
        </w:tc>
        <w:tc>
          <w:tcPr>
            <w:tcW w:w="0" w:type="auto"/>
            <w:vAlign w:val="center"/>
            <w:hideMark/>
          </w:tcPr>
          <w:p w:rsidR="00000000" w:rsidRDefault="00000000">
            <w:r>
              <w:t>400</w:t>
            </w:r>
          </w:p>
        </w:tc>
        <w:tc>
          <w:tcPr>
            <w:tcW w:w="0" w:type="auto"/>
            <w:vAlign w:val="center"/>
            <w:hideMark/>
          </w:tcPr>
          <w:p w:rsidR="00000000" w:rsidRDefault="00000000">
            <w:r>
              <w:t>Parameter {param0} error</w:t>
            </w:r>
          </w:p>
        </w:tc>
      </w:tr>
      <w:tr w:rsidR="00000000">
        <w:trPr>
          <w:divId w:val="175387555"/>
          <w:tblCellSpacing w:w="15" w:type="dxa"/>
        </w:trPr>
        <w:tc>
          <w:tcPr>
            <w:tcW w:w="0" w:type="auto"/>
            <w:vAlign w:val="center"/>
            <w:hideMark/>
          </w:tcPr>
          <w:p w:rsidR="00000000" w:rsidRDefault="00000000">
            <w:r>
              <w:t>51001</w:t>
            </w:r>
          </w:p>
        </w:tc>
        <w:tc>
          <w:tcPr>
            <w:tcW w:w="0" w:type="auto"/>
            <w:vAlign w:val="center"/>
            <w:hideMark/>
          </w:tcPr>
          <w:p w:rsidR="00000000" w:rsidRDefault="00000000">
            <w:r>
              <w:t>200</w:t>
            </w:r>
          </w:p>
        </w:tc>
        <w:tc>
          <w:tcPr>
            <w:tcW w:w="0" w:type="auto"/>
            <w:vAlign w:val="center"/>
            <w:hideMark/>
          </w:tcPr>
          <w:p w:rsidR="00000000" w:rsidRDefault="00000000">
            <w:r>
              <w:t>Instrument ID does not exist</w:t>
            </w:r>
          </w:p>
        </w:tc>
      </w:tr>
      <w:tr w:rsidR="00000000">
        <w:trPr>
          <w:divId w:val="175387555"/>
          <w:tblCellSpacing w:w="15" w:type="dxa"/>
        </w:trPr>
        <w:tc>
          <w:tcPr>
            <w:tcW w:w="0" w:type="auto"/>
            <w:vAlign w:val="center"/>
            <w:hideMark/>
          </w:tcPr>
          <w:p w:rsidR="00000000" w:rsidRDefault="00000000">
            <w:r>
              <w:t>51002</w:t>
            </w:r>
          </w:p>
        </w:tc>
        <w:tc>
          <w:tcPr>
            <w:tcW w:w="0" w:type="auto"/>
            <w:vAlign w:val="center"/>
            <w:hideMark/>
          </w:tcPr>
          <w:p w:rsidR="00000000" w:rsidRDefault="00000000">
            <w:r>
              <w:t>200</w:t>
            </w:r>
          </w:p>
        </w:tc>
        <w:tc>
          <w:tcPr>
            <w:tcW w:w="0" w:type="auto"/>
            <w:vAlign w:val="center"/>
            <w:hideMark/>
          </w:tcPr>
          <w:p w:rsidR="00000000" w:rsidRDefault="00000000">
            <w:r>
              <w:t>Instrument ID does not match underlying index</w:t>
            </w:r>
          </w:p>
        </w:tc>
      </w:tr>
      <w:tr w:rsidR="00000000">
        <w:trPr>
          <w:divId w:val="175387555"/>
          <w:tblCellSpacing w:w="15" w:type="dxa"/>
        </w:trPr>
        <w:tc>
          <w:tcPr>
            <w:tcW w:w="0" w:type="auto"/>
            <w:vAlign w:val="center"/>
            <w:hideMark/>
          </w:tcPr>
          <w:p w:rsidR="00000000" w:rsidRDefault="00000000">
            <w:r>
              <w:t>51003</w:t>
            </w:r>
          </w:p>
        </w:tc>
        <w:tc>
          <w:tcPr>
            <w:tcW w:w="0" w:type="auto"/>
            <w:vAlign w:val="center"/>
            <w:hideMark/>
          </w:tcPr>
          <w:p w:rsidR="00000000" w:rsidRDefault="00000000">
            <w:r>
              <w:t>200</w:t>
            </w:r>
          </w:p>
        </w:tc>
        <w:tc>
          <w:tcPr>
            <w:tcW w:w="0" w:type="auto"/>
            <w:vAlign w:val="center"/>
            <w:hideMark/>
          </w:tcPr>
          <w:p w:rsidR="00000000" w:rsidRDefault="00000000">
            <w:r>
              <w:t>Either client order ID or order ID is required</w:t>
            </w:r>
          </w:p>
        </w:tc>
      </w:tr>
      <w:tr w:rsidR="00000000">
        <w:trPr>
          <w:divId w:val="175387555"/>
          <w:tblCellSpacing w:w="15" w:type="dxa"/>
        </w:trPr>
        <w:tc>
          <w:tcPr>
            <w:tcW w:w="0" w:type="auto"/>
            <w:vAlign w:val="center"/>
            <w:hideMark/>
          </w:tcPr>
          <w:p w:rsidR="00000000" w:rsidRDefault="00000000">
            <w:r>
              <w:t>51004</w:t>
            </w:r>
          </w:p>
        </w:tc>
        <w:tc>
          <w:tcPr>
            <w:tcW w:w="0" w:type="auto"/>
            <w:vAlign w:val="center"/>
            <w:hideMark/>
          </w:tcPr>
          <w:p w:rsidR="00000000" w:rsidRDefault="00000000">
            <w:r>
              <w:t>200</w:t>
            </w:r>
          </w:p>
        </w:tc>
        <w:tc>
          <w:tcPr>
            <w:tcW w:w="0" w:type="auto"/>
            <w:vAlign w:val="center"/>
            <w:hideMark/>
          </w:tcPr>
          <w:p w:rsidR="00000000" w:rsidRDefault="00000000">
            <w:r>
              <w:t>Order failed. For isolated long/short mode of {instId}, the sum of current order size, position quantity in the same direction, and pending orders in the same direction cannot be more than {tierLimitQuantity}(contracts) which is the maximum position amount under current leverage. Please lower the leverage or use a new sub-account to place the order again (current leverage: {leverage}×, current order size: {size} contracts, position quantity in the same direction: {posNumber} contracts, pending orders in the same direction: {pendingNumber} contracts).</w:t>
            </w:r>
          </w:p>
        </w:tc>
      </w:tr>
      <w:tr w:rsidR="00000000">
        <w:trPr>
          <w:divId w:val="175387555"/>
          <w:tblCellSpacing w:w="15" w:type="dxa"/>
        </w:trPr>
        <w:tc>
          <w:tcPr>
            <w:tcW w:w="0" w:type="auto"/>
            <w:vAlign w:val="center"/>
            <w:hideMark/>
          </w:tcPr>
          <w:p w:rsidR="00000000" w:rsidRDefault="00000000">
            <w:r>
              <w:t>51004</w:t>
            </w:r>
          </w:p>
        </w:tc>
        <w:tc>
          <w:tcPr>
            <w:tcW w:w="0" w:type="auto"/>
            <w:vAlign w:val="center"/>
            <w:hideMark/>
          </w:tcPr>
          <w:p w:rsidR="00000000" w:rsidRDefault="00000000">
            <w:r>
              <w:t>200</w:t>
            </w:r>
          </w:p>
        </w:tc>
        <w:tc>
          <w:tcPr>
            <w:tcW w:w="0" w:type="auto"/>
            <w:vAlign w:val="center"/>
            <w:hideMark/>
          </w:tcPr>
          <w:p w:rsidR="00000000" w:rsidRDefault="00000000">
            <w:r>
              <w:t>Order failed. For cross long/short mode of {instId}, the sum of current order size, position quantity in the long and short directions, and pending orders in the long and short directions cannot be more than {tierLimitQuantity}(contracts) which is the maximum position amount under current leverage. Please lower the leverage or use a new sub-account to place the order again (current leverage: {leverage}×, current order size: {size} contracts, position quantity in the long and short directions: {posLongShortNumber} contracts, pending orders in the long and short directions: {pendingLongShortNumber} contracts).</w:t>
            </w:r>
          </w:p>
        </w:tc>
      </w:tr>
      <w:tr w:rsidR="00000000">
        <w:trPr>
          <w:divId w:val="175387555"/>
          <w:tblCellSpacing w:w="15" w:type="dxa"/>
        </w:trPr>
        <w:tc>
          <w:tcPr>
            <w:tcW w:w="0" w:type="auto"/>
            <w:vAlign w:val="center"/>
            <w:hideMark/>
          </w:tcPr>
          <w:p w:rsidR="00000000" w:rsidRDefault="00000000">
            <w:r>
              <w:t>51004</w:t>
            </w:r>
          </w:p>
        </w:tc>
        <w:tc>
          <w:tcPr>
            <w:tcW w:w="0" w:type="auto"/>
            <w:vAlign w:val="center"/>
            <w:hideMark/>
          </w:tcPr>
          <w:p w:rsidR="00000000" w:rsidRDefault="00000000">
            <w:r>
              <w:t>200</w:t>
            </w:r>
          </w:p>
        </w:tc>
        <w:tc>
          <w:tcPr>
            <w:tcW w:w="0" w:type="auto"/>
            <w:vAlign w:val="center"/>
            <w:hideMark/>
          </w:tcPr>
          <w:p w:rsidR="00000000" w:rsidRDefault="00000000">
            <w:r>
              <w:t>Order failed. For cross buy/sell mode of {businessType} and instFamily {instFamily}, the sum of current order size, current instId position quantity in the long and short directions, current instId pending orders in the long and short directions, and other contracts of the same instFamily cannot be more than {tierLimitQuantity}(contracts) which is the maximum position amount under current leverage. Please lower the leverage or use a new sub-account to place the order again (current leverage: {leverage}×, current order size: {size} contracts, current instId position quantity in the long and short directions: {posLongShortNumber} contracts, current instId pending orders in the long and short directions: {pendingLongShortNumber} contracts, other contracts of the same instFamily: {otherQuote} contracts).</w:t>
            </w:r>
          </w:p>
        </w:tc>
      </w:tr>
      <w:tr w:rsidR="00000000">
        <w:trPr>
          <w:divId w:val="175387555"/>
          <w:tblCellSpacing w:w="15" w:type="dxa"/>
        </w:trPr>
        <w:tc>
          <w:tcPr>
            <w:tcW w:w="0" w:type="auto"/>
            <w:vAlign w:val="center"/>
            <w:hideMark/>
          </w:tcPr>
          <w:p w:rsidR="00000000" w:rsidRDefault="00000000">
            <w:r>
              <w:t>51004</w:t>
            </w:r>
          </w:p>
        </w:tc>
        <w:tc>
          <w:tcPr>
            <w:tcW w:w="0" w:type="auto"/>
            <w:vAlign w:val="center"/>
            <w:hideMark/>
          </w:tcPr>
          <w:p w:rsidR="00000000" w:rsidRDefault="00000000">
            <w:r>
              <w:t>200</w:t>
            </w:r>
          </w:p>
        </w:tc>
        <w:tc>
          <w:tcPr>
            <w:tcW w:w="0" w:type="auto"/>
            <w:vAlign w:val="center"/>
            <w:hideMark/>
          </w:tcPr>
          <w:p w:rsidR="00000000" w:rsidRDefault="00000000">
            <w:r>
              <w:t>Order failed. For buy/sell mode of {instId}, the sum of current buy order size, position quantity, and pending buy orders cannot be more than {tierLimitQuantity}(contracts) which is the maximum position amount under current leverage. Please lower the leverage or use a new sub-account to place the order again (current leverage: {leverage}×, current buy order size: {size} contracts, position quantity: {posNumber} contracts, pending buy orders: {pendingNumber} contracts).</w:t>
            </w:r>
          </w:p>
        </w:tc>
      </w:tr>
      <w:tr w:rsidR="00000000">
        <w:trPr>
          <w:divId w:val="175387555"/>
          <w:tblCellSpacing w:w="15" w:type="dxa"/>
        </w:trPr>
        <w:tc>
          <w:tcPr>
            <w:tcW w:w="0" w:type="auto"/>
            <w:vAlign w:val="center"/>
            <w:hideMark/>
          </w:tcPr>
          <w:p w:rsidR="00000000" w:rsidRDefault="00000000">
            <w:r>
              <w:t>51004</w:t>
            </w:r>
          </w:p>
        </w:tc>
        <w:tc>
          <w:tcPr>
            <w:tcW w:w="0" w:type="auto"/>
            <w:vAlign w:val="center"/>
            <w:hideMark/>
          </w:tcPr>
          <w:p w:rsidR="00000000" w:rsidRDefault="00000000">
            <w:r>
              <w:t>200</w:t>
            </w:r>
          </w:p>
        </w:tc>
        <w:tc>
          <w:tcPr>
            <w:tcW w:w="0" w:type="auto"/>
            <w:vAlign w:val="center"/>
            <w:hideMark/>
          </w:tcPr>
          <w:p w:rsidR="00000000" w:rsidRDefault="00000000">
            <w:r>
              <w:t>Order failed. For buy/sell mode of {instId}, the sum of current sell order size, position quantity, and pending sell orders cannot be more than {tierLimitQuantity}(contracts) which is the maximum position amount under current leverage. Please lower the leverage or use a new sub-account to place the order again (current leverage: {leverage}×, current sell order size: {size} contracts, position quantity: {posNumber} contracts, pending sell orders: {pendingNumber} contracts).</w:t>
            </w:r>
          </w:p>
        </w:tc>
      </w:tr>
      <w:tr w:rsidR="00000000">
        <w:trPr>
          <w:divId w:val="175387555"/>
          <w:tblCellSpacing w:w="15" w:type="dxa"/>
        </w:trPr>
        <w:tc>
          <w:tcPr>
            <w:tcW w:w="0" w:type="auto"/>
            <w:vAlign w:val="center"/>
            <w:hideMark/>
          </w:tcPr>
          <w:p w:rsidR="00000000" w:rsidRDefault="00000000">
            <w:r>
              <w:t>51004</w:t>
            </w:r>
          </w:p>
        </w:tc>
        <w:tc>
          <w:tcPr>
            <w:tcW w:w="0" w:type="auto"/>
            <w:vAlign w:val="center"/>
            <w:hideMark/>
          </w:tcPr>
          <w:p w:rsidR="00000000" w:rsidRDefault="00000000">
            <w:r>
              <w:t>200</w:t>
            </w:r>
          </w:p>
        </w:tc>
        <w:tc>
          <w:tcPr>
            <w:tcW w:w="0" w:type="auto"/>
            <w:vAlign w:val="center"/>
            <w:hideMark/>
          </w:tcPr>
          <w:p w:rsidR="00000000" w:rsidRDefault="00000000">
            <w:r>
              <w:t>Order failed. For cross buy/sell mode of {businessType} and instFamily {instFamily}, the sum of current buy order size, current instId position quantity, current instId pending buy orders, and other contracts of the same instFamily cannot be more than {tierLimitQuantity}(contracts) which is the maximum position amount under current leverage. Please lower the leverage or use a new sub-account to place the order again (current leverage: {leverage}×, current buy order size: {size} contracts, current instId position quantity: {posNumber} contracts, current instId pending buy orders: {pendingNumber} contracts, other contracts of the same instFamily: {otherQuote} contracts).</w:t>
            </w:r>
          </w:p>
        </w:tc>
      </w:tr>
      <w:tr w:rsidR="00000000">
        <w:trPr>
          <w:divId w:val="175387555"/>
          <w:tblCellSpacing w:w="15" w:type="dxa"/>
        </w:trPr>
        <w:tc>
          <w:tcPr>
            <w:tcW w:w="0" w:type="auto"/>
            <w:vAlign w:val="center"/>
            <w:hideMark/>
          </w:tcPr>
          <w:p w:rsidR="00000000" w:rsidRDefault="00000000">
            <w:r>
              <w:t>51004</w:t>
            </w:r>
          </w:p>
        </w:tc>
        <w:tc>
          <w:tcPr>
            <w:tcW w:w="0" w:type="auto"/>
            <w:vAlign w:val="center"/>
            <w:hideMark/>
          </w:tcPr>
          <w:p w:rsidR="00000000" w:rsidRDefault="00000000">
            <w:r>
              <w:t>200</w:t>
            </w:r>
          </w:p>
        </w:tc>
        <w:tc>
          <w:tcPr>
            <w:tcW w:w="0" w:type="auto"/>
            <w:vAlign w:val="center"/>
            <w:hideMark/>
          </w:tcPr>
          <w:p w:rsidR="00000000" w:rsidRDefault="00000000">
            <w:r>
              <w:t>Order failed. For cross buy/sell mode of {businessType} and instFamily {instFamily}, the sum of current sell order size, current instId position quantity, current instId pending sell orders, and other contracts of the same instFamily cannot be more than {tierLimitQuantity}(contracts) which is the maximum position amount under current leverage. Please lower the leverage or use a new sub-account to place the order again (current leverage: {leverage}×, current sell order size: {size} contracts, current instId position quantity: {posNumber} contracts, current instId pending sell orders: {pendingNumber} contracts, other contracts of the same instFamily: {otherQuote} contracts).</w:t>
            </w:r>
          </w:p>
        </w:tc>
      </w:tr>
      <w:tr w:rsidR="00000000">
        <w:trPr>
          <w:divId w:val="175387555"/>
          <w:tblCellSpacing w:w="15" w:type="dxa"/>
        </w:trPr>
        <w:tc>
          <w:tcPr>
            <w:tcW w:w="0" w:type="auto"/>
            <w:vAlign w:val="center"/>
            <w:hideMark/>
          </w:tcPr>
          <w:p w:rsidR="00000000" w:rsidRDefault="00000000">
            <w:r>
              <w:t>51004</w:t>
            </w:r>
          </w:p>
        </w:tc>
        <w:tc>
          <w:tcPr>
            <w:tcW w:w="0" w:type="auto"/>
            <w:vAlign w:val="center"/>
            <w:hideMark/>
          </w:tcPr>
          <w:p w:rsidR="00000000" w:rsidRDefault="00000000">
            <w:r>
              <w:t>200</w:t>
            </w:r>
          </w:p>
        </w:tc>
        <w:tc>
          <w:tcPr>
            <w:tcW w:w="0" w:type="auto"/>
            <w:vAlign w:val="center"/>
            <w:hideMark/>
          </w:tcPr>
          <w:p w:rsidR="00000000" w:rsidRDefault="00000000">
            <w:r>
              <w:t>Order amendment failed. For isolated long/short mode of {instId}, the sum of increment order size by amendment, position quantity in the same direction, and pending orders in the same direction cannot be more than {tierLimitQuantity}(contracts) which is the maximum position amount under current leverage. Please lower the leverage or use a new sub-account to place the order again (current leverage: {leverage}×, increment order size by amendment: {size} contracts, position quantity in the same direction: {posNumber} contracts, pending orders in the same direction: {pendingNumber} contracts).</w:t>
            </w:r>
          </w:p>
        </w:tc>
      </w:tr>
      <w:tr w:rsidR="00000000">
        <w:trPr>
          <w:divId w:val="175387555"/>
          <w:tblCellSpacing w:w="15" w:type="dxa"/>
        </w:trPr>
        <w:tc>
          <w:tcPr>
            <w:tcW w:w="0" w:type="auto"/>
            <w:vAlign w:val="center"/>
            <w:hideMark/>
          </w:tcPr>
          <w:p w:rsidR="00000000" w:rsidRDefault="00000000">
            <w:r>
              <w:t>51004</w:t>
            </w:r>
          </w:p>
        </w:tc>
        <w:tc>
          <w:tcPr>
            <w:tcW w:w="0" w:type="auto"/>
            <w:vAlign w:val="center"/>
            <w:hideMark/>
          </w:tcPr>
          <w:p w:rsidR="00000000" w:rsidRDefault="00000000">
            <w:r>
              <w:t>200</w:t>
            </w:r>
          </w:p>
        </w:tc>
        <w:tc>
          <w:tcPr>
            <w:tcW w:w="0" w:type="auto"/>
            <w:vAlign w:val="center"/>
            <w:hideMark/>
          </w:tcPr>
          <w:p w:rsidR="00000000" w:rsidRDefault="00000000">
            <w:r>
              <w:t>Order amendment failed. For cross long/short mode of {instId}, the sum of increment order size by amendment, position quantity in the long and short directions, and pending orders in the long and short directions cannot be more than {tierLimitQuantity}(contracts) which is the maximum position amount under current leverage. Please lower the leverage or use a new sub-account to place the order again (current leverage: {leverage}×, increment order size by amendment: {size} contracts, position quantity in the long and short directions: {posLongShortNumber} contracts, pending orders in the same direction: {pendingLongShortNumber} contracts).</w:t>
            </w:r>
          </w:p>
        </w:tc>
      </w:tr>
      <w:tr w:rsidR="00000000">
        <w:trPr>
          <w:divId w:val="175387555"/>
          <w:tblCellSpacing w:w="15" w:type="dxa"/>
        </w:trPr>
        <w:tc>
          <w:tcPr>
            <w:tcW w:w="0" w:type="auto"/>
            <w:vAlign w:val="center"/>
            <w:hideMark/>
          </w:tcPr>
          <w:p w:rsidR="00000000" w:rsidRDefault="00000000">
            <w:r>
              <w:t>51004</w:t>
            </w:r>
          </w:p>
        </w:tc>
        <w:tc>
          <w:tcPr>
            <w:tcW w:w="0" w:type="auto"/>
            <w:vAlign w:val="center"/>
            <w:hideMark/>
          </w:tcPr>
          <w:p w:rsidR="00000000" w:rsidRDefault="00000000">
            <w:r>
              <w:t>200</w:t>
            </w:r>
          </w:p>
        </w:tc>
        <w:tc>
          <w:tcPr>
            <w:tcW w:w="0" w:type="auto"/>
            <w:vAlign w:val="center"/>
            <w:hideMark/>
          </w:tcPr>
          <w:p w:rsidR="00000000" w:rsidRDefault="00000000">
            <w:r>
              <w:t>Order amendment failed. For cross buy/sell mode of {businessType} and instFamily {instFamily}, the sum of increment order size by amendment, current instId position quantity in the long and short directions, current instId pending orders in the long and short directions, and other contracts of the same instFamily cannot be more than {tierLimitQuantity}(contracts) which is the maximum position amount under current leverage. Please lower the leverage or use a new sub-account to place the order again (current leverage: {leverage}×, increment order size by amendment: {size} contracts, current instId position quantity in the long and short directions: {posLongShortNumber} contracts, current instId pending orders in the long and short directions: {pendingLongShortNumber} contracts, other contracts of the same instFamily: {otherQuote} contracts).</w:t>
            </w:r>
          </w:p>
        </w:tc>
      </w:tr>
      <w:tr w:rsidR="00000000">
        <w:trPr>
          <w:divId w:val="175387555"/>
          <w:tblCellSpacing w:w="15" w:type="dxa"/>
        </w:trPr>
        <w:tc>
          <w:tcPr>
            <w:tcW w:w="0" w:type="auto"/>
            <w:vAlign w:val="center"/>
            <w:hideMark/>
          </w:tcPr>
          <w:p w:rsidR="00000000" w:rsidRDefault="00000000">
            <w:r>
              <w:t>51004</w:t>
            </w:r>
          </w:p>
        </w:tc>
        <w:tc>
          <w:tcPr>
            <w:tcW w:w="0" w:type="auto"/>
            <w:vAlign w:val="center"/>
            <w:hideMark/>
          </w:tcPr>
          <w:p w:rsidR="00000000" w:rsidRDefault="00000000">
            <w:r>
              <w:t>200</w:t>
            </w:r>
          </w:p>
        </w:tc>
        <w:tc>
          <w:tcPr>
            <w:tcW w:w="0" w:type="auto"/>
            <w:vAlign w:val="center"/>
            <w:hideMark/>
          </w:tcPr>
          <w:p w:rsidR="00000000" w:rsidRDefault="00000000">
            <w:r>
              <w:t>Order amendment failed. For buy/sell mode of {instId}, the sum of increment order size by amending current buy order, position quantity, and pending buy orders cannot be more than {tierLimitQuantity}(contracts) which is the maximum position amount under current leverage. Please lower the leverage or use a new sub-account to place the order again (current leverage: {leverage}×, increment order size by amending current buy order: {size} contracts, position quantity: {posNumber} contracts, pending buy orders: {pendingNumber} contracts).</w:t>
            </w:r>
          </w:p>
        </w:tc>
      </w:tr>
      <w:tr w:rsidR="00000000">
        <w:trPr>
          <w:divId w:val="175387555"/>
          <w:tblCellSpacing w:w="15" w:type="dxa"/>
        </w:trPr>
        <w:tc>
          <w:tcPr>
            <w:tcW w:w="0" w:type="auto"/>
            <w:vAlign w:val="center"/>
            <w:hideMark/>
          </w:tcPr>
          <w:p w:rsidR="00000000" w:rsidRDefault="00000000">
            <w:r>
              <w:t>51004</w:t>
            </w:r>
          </w:p>
        </w:tc>
        <w:tc>
          <w:tcPr>
            <w:tcW w:w="0" w:type="auto"/>
            <w:vAlign w:val="center"/>
            <w:hideMark/>
          </w:tcPr>
          <w:p w:rsidR="00000000" w:rsidRDefault="00000000">
            <w:r>
              <w:t>200</w:t>
            </w:r>
          </w:p>
        </w:tc>
        <w:tc>
          <w:tcPr>
            <w:tcW w:w="0" w:type="auto"/>
            <w:vAlign w:val="center"/>
            <w:hideMark/>
          </w:tcPr>
          <w:p w:rsidR="00000000" w:rsidRDefault="00000000">
            <w:r>
              <w:t>Order amendment failed. For buy/sell mode of {instId}, the sum of increment order size by amending current sell order, position quantity, and pending sell orders cannot be more than {tierLimitQuantity}(contracts) which is the maximum position amount under current leverage. Please lower the leverage or use a new sub-account to place the order again (current leverage: {leverage}×, increment order size by amending current sell order: {size} contracts, position quantity: {posNumber} contracts, pending sell orders: {pendingNumber} contracts).</w:t>
            </w:r>
          </w:p>
        </w:tc>
      </w:tr>
      <w:tr w:rsidR="00000000">
        <w:trPr>
          <w:divId w:val="175387555"/>
          <w:tblCellSpacing w:w="15" w:type="dxa"/>
        </w:trPr>
        <w:tc>
          <w:tcPr>
            <w:tcW w:w="0" w:type="auto"/>
            <w:vAlign w:val="center"/>
            <w:hideMark/>
          </w:tcPr>
          <w:p w:rsidR="00000000" w:rsidRDefault="00000000">
            <w:r>
              <w:t>51004</w:t>
            </w:r>
          </w:p>
        </w:tc>
        <w:tc>
          <w:tcPr>
            <w:tcW w:w="0" w:type="auto"/>
            <w:vAlign w:val="center"/>
            <w:hideMark/>
          </w:tcPr>
          <w:p w:rsidR="00000000" w:rsidRDefault="00000000">
            <w:r>
              <w:t>200</w:t>
            </w:r>
          </w:p>
        </w:tc>
        <w:tc>
          <w:tcPr>
            <w:tcW w:w="0" w:type="auto"/>
            <w:vAlign w:val="center"/>
            <w:hideMark/>
          </w:tcPr>
          <w:p w:rsidR="00000000" w:rsidRDefault="00000000">
            <w:r>
              <w:t>Order amendment failed. For cross buy/sell mode of {businessType} and instFamily {instFamily}, the sum of increment order size by amending current buy order, current instId position quantity, current instId pending buy orders, and other contracts of the same instFamily cannot be more than {tierLimitQuantity}(contracts) which is the maximum position amount under current leverage. Please lower the leverage or use a new sub-account to place the order again (current leverage: {leverage}×, increment order size by amending current buy order: {size} contracts, current instId position quantity: {posNumber} contracts, current instId pending buy orders: {pendingNumber} contracts, other contracts of the same instFamily: {otherQuote} contracts).</w:t>
            </w:r>
          </w:p>
        </w:tc>
      </w:tr>
      <w:tr w:rsidR="00000000">
        <w:trPr>
          <w:divId w:val="175387555"/>
          <w:tblCellSpacing w:w="15" w:type="dxa"/>
        </w:trPr>
        <w:tc>
          <w:tcPr>
            <w:tcW w:w="0" w:type="auto"/>
            <w:vAlign w:val="center"/>
            <w:hideMark/>
          </w:tcPr>
          <w:p w:rsidR="00000000" w:rsidRDefault="00000000">
            <w:r>
              <w:t>51004</w:t>
            </w:r>
          </w:p>
        </w:tc>
        <w:tc>
          <w:tcPr>
            <w:tcW w:w="0" w:type="auto"/>
            <w:vAlign w:val="center"/>
            <w:hideMark/>
          </w:tcPr>
          <w:p w:rsidR="00000000" w:rsidRDefault="00000000">
            <w:r>
              <w:t>200</w:t>
            </w:r>
          </w:p>
        </w:tc>
        <w:tc>
          <w:tcPr>
            <w:tcW w:w="0" w:type="auto"/>
            <w:vAlign w:val="center"/>
            <w:hideMark/>
          </w:tcPr>
          <w:p w:rsidR="00000000" w:rsidRDefault="00000000">
            <w:r>
              <w:t>Order amendment failed. For cross buy/sell mode of {businessType} and instFamily {instFamily}, the sum of increment order size by amending current sell order, current instId position quantity, current instId pending sell orders, and other contracts of the same instFamily cannot be more than {tierLimitQuantity}(contracts) which is the maximum position amount under current leverage. Please lower the leverage or use a new sub-account to place the order again (current leverage: {leverage}×, increment order size by amending current sell order: {size} contracts, current instId position quantity: {posNumber} contracts, current instId pending sell orders: {pendingNumber} contracts, other contracts of the same instFamily: {otherQuote} contracts).</w:t>
            </w:r>
          </w:p>
        </w:tc>
      </w:tr>
      <w:tr w:rsidR="00000000">
        <w:trPr>
          <w:divId w:val="175387555"/>
          <w:tblCellSpacing w:w="15" w:type="dxa"/>
        </w:trPr>
        <w:tc>
          <w:tcPr>
            <w:tcW w:w="0" w:type="auto"/>
            <w:vAlign w:val="center"/>
            <w:hideMark/>
          </w:tcPr>
          <w:p w:rsidR="00000000" w:rsidRDefault="00000000">
            <w:r>
              <w:t>51005</w:t>
            </w:r>
          </w:p>
        </w:tc>
        <w:tc>
          <w:tcPr>
            <w:tcW w:w="0" w:type="auto"/>
            <w:vAlign w:val="center"/>
            <w:hideMark/>
          </w:tcPr>
          <w:p w:rsidR="00000000" w:rsidRDefault="00000000">
            <w:r>
              <w:t>200</w:t>
            </w:r>
          </w:p>
        </w:tc>
        <w:tc>
          <w:tcPr>
            <w:tcW w:w="0" w:type="auto"/>
            <w:vAlign w:val="center"/>
            <w:hideMark/>
          </w:tcPr>
          <w:p w:rsidR="00000000" w:rsidRDefault="00000000">
            <w:r>
              <w:t>Your order amount exceeds the max order amount.</w:t>
            </w:r>
          </w:p>
        </w:tc>
      </w:tr>
      <w:tr w:rsidR="00000000">
        <w:trPr>
          <w:divId w:val="175387555"/>
          <w:tblCellSpacing w:w="15" w:type="dxa"/>
        </w:trPr>
        <w:tc>
          <w:tcPr>
            <w:tcW w:w="0" w:type="auto"/>
            <w:vAlign w:val="center"/>
            <w:hideMark/>
          </w:tcPr>
          <w:p w:rsidR="00000000" w:rsidRDefault="00000000">
            <w:r>
              <w:t>51006</w:t>
            </w:r>
          </w:p>
        </w:tc>
        <w:tc>
          <w:tcPr>
            <w:tcW w:w="0" w:type="auto"/>
            <w:vAlign w:val="center"/>
            <w:hideMark/>
          </w:tcPr>
          <w:p w:rsidR="00000000" w:rsidRDefault="00000000">
            <w:r>
              <w:t>200</w:t>
            </w:r>
          </w:p>
        </w:tc>
        <w:tc>
          <w:tcPr>
            <w:tcW w:w="0" w:type="auto"/>
            <w:vAlign w:val="center"/>
            <w:hideMark/>
          </w:tcPr>
          <w:p w:rsidR="00000000" w:rsidRDefault="00000000">
            <w:r>
              <w:t>Order price is not within the price limit (max buy price: {param0} min sell price: {param1})</w:t>
            </w:r>
          </w:p>
        </w:tc>
      </w:tr>
      <w:tr w:rsidR="00000000">
        <w:trPr>
          <w:divId w:val="175387555"/>
          <w:tblCellSpacing w:w="15" w:type="dxa"/>
        </w:trPr>
        <w:tc>
          <w:tcPr>
            <w:tcW w:w="0" w:type="auto"/>
            <w:vAlign w:val="center"/>
            <w:hideMark/>
          </w:tcPr>
          <w:p w:rsidR="00000000" w:rsidRDefault="00000000">
            <w:r>
              <w:t>51007</w:t>
            </w:r>
          </w:p>
        </w:tc>
        <w:tc>
          <w:tcPr>
            <w:tcW w:w="0" w:type="auto"/>
            <w:vAlign w:val="center"/>
            <w:hideMark/>
          </w:tcPr>
          <w:p w:rsidR="00000000" w:rsidRDefault="00000000">
            <w:r>
              <w:t>200</w:t>
            </w:r>
          </w:p>
        </w:tc>
        <w:tc>
          <w:tcPr>
            <w:tcW w:w="0" w:type="auto"/>
            <w:vAlign w:val="center"/>
            <w:hideMark/>
          </w:tcPr>
          <w:p w:rsidR="00000000" w:rsidRDefault="00000000">
            <w:r>
              <w:t>Order failed. Please place orders of at least 1 contract or more.</w:t>
            </w:r>
          </w:p>
        </w:tc>
      </w:tr>
      <w:tr w:rsidR="00000000">
        <w:trPr>
          <w:divId w:val="175387555"/>
          <w:tblCellSpacing w:w="15" w:type="dxa"/>
        </w:trPr>
        <w:tc>
          <w:tcPr>
            <w:tcW w:w="0" w:type="auto"/>
            <w:vAlign w:val="center"/>
            <w:hideMark/>
          </w:tcPr>
          <w:p w:rsidR="00000000" w:rsidRDefault="00000000">
            <w:r>
              <w:t>51008</w:t>
            </w:r>
          </w:p>
        </w:tc>
        <w:tc>
          <w:tcPr>
            <w:tcW w:w="0" w:type="auto"/>
            <w:vAlign w:val="center"/>
            <w:hideMark/>
          </w:tcPr>
          <w:p w:rsidR="00000000" w:rsidRDefault="00000000">
            <w:r>
              <w:t>200</w:t>
            </w:r>
          </w:p>
        </w:tc>
        <w:tc>
          <w:tcPr>
            <w:tcW w:w="0" w:type="auto"/>
            <w:vAlign w:val="center"/>
            <w:hideMark/>
          </w:tcPr>
          <w:p w:rsidR="00000000" w:rsidRDefault="00000000">
            <w:r>
              <w:t>Order failed. Insufficient {param0} balance in account</w:t>
            </w:r>
          </w:p>
        </w:tc>
      </w:tr>
      <w:tr w:rsidR="00000000">
        <w:trPr>
          <w:divId w:val="175387555"/>
          <w:tblCellSpacing w:w="15" w:type="dxa"/>
        </w:trPr>
        <w:tc>
          <w:tcPr>
            <w:tcW w:w="0" w:type="auto"/>
            <w:vAlign w:val="center"/>
            <w:hideMark/>
          </w:tcPr>
          <w:p w:rsidR="00000000" w:rsidRDefault="00000000">
            <w:r>
              <w:t>51008</w:t>
            </w:r>
          </w:p>
        </w:tc>
        <w:tc>
          <w:tcPr>
            <w:tcW w:w="0" w:type="auto"/>
            <w:vAlign w:val="center"/>
            <w:hideMark/>
          </w:tcPr>
          <w:p w:rsidR="00000000" w:rsidRDefault="00000000">
            <w:r>
              <w:t>200</w:t>
            </w:r>
          </w:p>
        </w:tc>
        <w:tc>
          <w:tcPr>
            <w:tcW w:w="0" w:type="auto"/>
            <w:vAlign w:val="center"/>
            <w:hideMark/>
          </w:tcPr>
          <w:p w:rsidR="00000000" w:rsidRDefault="00000000">
            <w:r>
              <w:t>Order failed. Insufficient {param0} margin in account</w:t>
            </w:r>
          </w:p>
        </w:tc>
      </w:tr>
      <w:tr w:rsidR="00000000">
        <w:trPr>
          <w:divId w:val="175387555"/>
          <w:tblCellSpacing w:w="15" w:type="dxa"/>
        </w:trPr>
        <w:tc>
          <w:tcPr>
            <w:tcW w:w="0" w:type="auto"/>
            <w:vAlign w:val="center"/>
            <w:hideMark/>
          </w:tcPr>
          <w:p w:rsidR="00000000" w:rsidRDefault="00000000">
            <w:r>
              <w:t>51008</w:t>
            </w:r>
          </w:p>
        </w:tc>
        <w:tc>
          <w:tcPr>
            <w:tcW w:w="0" w:type="auto"/>
            <w:vAlign w:val="center"/>
            <w:hideMark/>
          </w:tcPr>
          <w:p w:rsidR="00000000" w:rsidRDefault="00000000">
            <w:r>
              <w:t>200</w:t>
            </w:r>
          </w:p>
        </w:tc>
        <w:tc>
          <w:tcPr>
            <w:tcW w:w="0" w:type="auto"/>
            <w:vAlign w:val="center"/>
            <w:hideMark/>
          </w:tcPr>
          <w:p w:rsidR="00000000" w:rsidRDefault="00000000">
            <w:r>
              <w:t>Order failed. Insufficient {param0} balance in account, and Auto Borrow is not enabled</w:t>
            </w:r>
          </w:p>
        </w:tc>
      </w:tr>
      <w:tr w:rsidR="00000000">
        <w:trPr>
          <w:divId w:val="175387555"/>
          <w:tblCellSpacing w:w="15" w:type="dxa"/>
        </w:trPr>
        <w:tc>
          <w:tcPr>
            <w:tcW w:w="0" w:type="auto"/>
            <w:vAlign w:val="center"/>
            <w:hideMark/>
          </w:tcPr>
          <w:p w:rsidR="00000000" w:rsidRDefault="00000000">
            <w:r>
              <w:t>51008</w:t>
            </w:r>
          </w:p>
        </w:tc>
        <w:tc>
          <w:tcPr>
            <w:tcW w:w="0" w:type="auto"/>
            <w:vAlign w:val="center"/>
            <w:hideMark/>
          </w:tcPr>
          <w:p w:rsidR="00000000" w:rsidRDefault="00000000">
            <w:r>
              <w:t>200</w:t>
            </w:r>
          </w:p>
        </w:tc>
        <w:tc>
          <w:tcPr>
            <w:tcW w:w="0" w:type="auto"/>
            <w:vAlign w:val="center"/>
            <w:hideMark/>
          </w:tcPr>
          <w:p w:rsidR="00000000" w:rsidRDefault="00000000">
            <w:r>
              <w:t>Order failed. Insufficient {param0} margin in account and auto-borrow is not enabled (Portfolio margin mode can try IOC orders to lower the risks)</w:t>
            </w:r>
          </w:p>
        </w:tc>
      </w:tr>
      <w:tr w:rsidR="00000000">
        <w:trPr>
          <w:divId w:val="175387555"/>
          <w:tblCellSpacing w:w="15" w:type="dxa"/>
        </w:trPr>
        <w:tc>
          <w:tcPr>
            <w:tcW w:w="0" w:type="auto"/>
            <w:vAlign w:val="center"/>
            <w:hideMark/>
          </w:tcPr>
          <w:p w:rsidR="00000000" w:rsidRDefault="00000000">
            <w:r>
              <w:t>51008</w:t>
            </w:r>
          </w:p>
        </w:tc>
        <w:tc>
          <w:tcPr>
            <w:tcW w:w="0" w:type="auto"/>
            <w:vAlign w:val="center"/>
            <w:hideMark/>
          </w:tcPr>
          <w:p w:rsidR="00000000" w:rsidRDefault="00000000">
            <w:r>
              <w:t>200</w:t>
            </w:r>
          </w:p>
        </w:tc>
        <w:tc>
          <w:tcPr>
            <w:tcW w:w="0" w:type="auto"/>
            <w:vAlign w:val="center"/>
            <w:hideMark/>
          </w:tcPr>
          <w:p w:rsidR="00000000" w:rsidRDefault="00000000">
            <w:r>
              <w:t>Order failed. The requested borrow amount is larger than the available {param0} borrow amount of your position tier (Existing pending orders and the new order are required to borrow {param1}, Remaining limit {param2}, Limit {param3}, Limit used {param4})</w:t>
            </w:r>
          </w:p>
        </w:tc>
      </w:tr>
      <w:tr w:rsidR="00000000">
        <w:trPr>
          <w:divId w:val="175387555"/>
          <w:tblCellSpacing w:w="15" w:type="dxa"/>
        </w:trPr>
        <w:tc>
          <w:tcPr>
            <w:tcW w:w="0" w:type="auto"/>
            <w:vAlign w:val="center"/>
            <w:hideMark/>
          </w:tcPr>
          <w:p w:rsidR="00000000" w:rsidRDefault="00000000">
            <w:r>
              <w:t>51008</w:t>
            </w:r>
          </w:p>
        </w:tc>
        <w:tc>
          <w:tcPr>
            <w:tcW w:w="0" w:type="auto"/>
            <w:vAlign w:val="center"/>
            <w:hideMark/>
          </w:tcPr>
          <w:p w:rsidR="00000000" w:rsidRDefault="00000000">
            <w:r>
              <w:t>200</w:t>
            </w:r>
          </w:p>
        </w:tc>
        <w:tc>
          <w:tcPr>
            <w:tcW w:w="0" w:type="auto"/>
            <w:vAlign w:val="center"/>
            <w:hideMark/>
          </w:tcPr>
          <w:p w:rsidR="00000000" w:rsidRDefault="00000000">
            <w:r>
              <w:t>Order failed. Exceeds {param0} borrow limit (Limit of master account plus the allocated VIP quota for the current account) (Existing pending orders and the new order are required to borrow {param1}, Remaining limit {param2}, Limit {param3}, Limit used {param4})</w:t>
            </w:r>
          </w:p>
        </w:tc>
      </w:tr>
      <w:tr w:rsidR="00000000">
        <w:trPr>
          <w:divId w:val="175387555"/>
          <w:tblCellSpacing w:w="15" w:type="dxa"/>
        </w:trPr>
        <w:tc>
          <w:tcPr>
            <w:tcW w:w="0" w:type="auto"/>
            <w:vAlign w:val="center"/>
            <w:hideMark/>
          </w:tcPr>
          <w:p w:rsidR="00000000" w:rsidRDefault="00000000">
            <w:r>
              <w:t>51008</w:t>
            </w:r>
          </w:p>
        </w:tc>
        <w:tc>
          <w:tcPr>
            <w:tcW w:w="0" w:type="auto"/>
            <w:vAlign w:val="center"/>
            <w:hideMark/>
          </w:tcPr>
          <w:p w:rsidR="00000000" w:rsidRDefault="00000000">
            <w:r>
              <w:t>200</w:t>
            </w:r>
          </w:p>
        </w:tc>
        <w:tc>
          <w:tcPr>
            <w:tcW w:w="0" w:type="auto"/>
            <w:vAlign w:val="center"/>
            <w:hideMark/>
          </w:tcPr>
          <w:p w:rsidR="00000000" w:rsidRDefault="00000000">
            <w:r>
              <w:t>Order failed. Insufficient {param0} crypto limitation causes insufficient available to borrow</w:t>
            </w:r>
          </w:p>
        </w:tc>
      </w:tr>
      <w:tr w:rsidR="00000000">
        <w:trPr>
          <w:divId w:val="175387555"/>
          <w:tblCellSpacing w:w="15" w:type="dxa"/>
        </w:trPr>
        <w:tc>
          <w:tcPr>
            <w:tcW w:w="0" w:type="auto"/>
            <w:vAlign w:val="center"/>
            <w:hideMark/>
          </w:tcPr>
          <w:p w:rsidR="00000000" w:rsidRDefault="00000000">
            <w:r>
              <w:t>51008</w:t>
            </w:r>
          </w:p>
        </w:tc>
        <w:tc>
          <w:tcPr>
            <w:tcW w:w="0" w:type="auto"/>
            <w:vAlign w:val="center"/>
            <w:hideMark/>
          </w:tcPr>
          <w:p w:rsidR="00000000" w:rsidRDefault="00000000">
            <w:r>
              <w:t>200</w:t>
            </w:r>
          </w:p>
        </w:tc>
        <w:tc>
          <w:tcPr>
            <w:tcW w:w="0" w:type="auto"/>
            <w:vAlign w:val="center"/>
            <w:hideMark/>
          </w:tcPr>
          <w:p w:rsidR="00000000" w:rsidRDefault="00000000">
            <w:r>
              <w:t>Order failed. Insufficient {param0} available in loan pool to borrow.</w:t>
            </w:r>
          </w:p>
        </w:tc>
      </w:tr>
      <w:tr w:rsidR="00000000">
        <w:trPr>
          <w:divId w:val="175387555"/>
          <w:tblCellSpacing w:w="15" w:type="dxa"/>
        </w:trPr>
        <w:tc>
          <w:tcPr>
            <w:tcW w:w="0" w:type="auto"/>
            <w:vAlign w:val="center"/>
            <w:hideMark/>
          </w:tcPr>
          <w:p w:rsidR="00000000" w:rsidRDefault="00000000">
            <w:r>
              <w:t>51008</w:t>
            </w:r>
          </w:p>
        </w:tc>
        <w:tc>
          <w:tcPr>
            <w:tcW w:w="0" w:type="auto"/>
            <w:vAlign w:val="center"/>
            <w:hideMark/>
          </w:tcPr>
          <w:p w:rsidR="00000000" w:rsidRDefault="00000000">
            <w:r>
              <w:t>200</w:t>
            </w:r>
          </w:p>
        </w:tc>
        <w:tc>
          <w:tcPr>
            <w:tcW w:w="0" w:type="auto"/>
            <w:vAlign w:val="center"/>
            <w:hideMark/>
          </w:tcPr>
          <w:p w:rsidR="00000000" w:rsidRDefault="00000000">
            <w:r>
              <w:t xml:space="preserve">Order failed. Insufficient account balance, and the adjusted equity in </w:t>
            </w:r>
            <w:r>
              <w:rPr>
                <w:rStyle w:val="HTML"/>
              </w:rPr>
              <w:t>USD</w:t>
            </w:r>
            <w:r>
              <w:t xml:space="preserve"> is less than IMR (Portfolio margin mode can try IOC orders to lower the risks)</w:t>
            </w:r>
          </w:p>
        </w:tc>
      </w:tr>
      <w:tr w:rsidR="00000000">
        <w:trPr>
          <w:divId w:val="175387555"/>
          <w:tblCellSpacing w:w="15" w:type="dxa"/>
        </w:trPr>
        <w:tc>
          <w:tcPr>
            <w:tcW w:w="0" w:type="auto"/>
            <w:vAlign w:val="center"/>
            <w:hideMark/>
          </w:tcPr>
          <w:p w:rsidR="00000000" w:rsidRDefault="00000000">
            <w:r>
              <w:t>51008</w:t>
            </w:r>
          </w:p>
        </w:tc>
        <w:tc>
          <w:tcPr>
            <w:tcW w:w="0" w:type="auto"/>
            <w:vAlign w:val="center"/>
            <w:hideMark/>
          </w:tcPr>
          <w:p w:rsidR="00000000" w:rsidRDefault="00000000">
            <w:r>
              <w:t>200</w:t>
            </w:r>
          </w:p>
        </w:tc>
        <w:tc>
          <w:tcPr>
            <w:tcW w:w="0" w:type="auto"/>
            <w:vAlign w:val="center"/>
            <w:hideMark/>
          </w:tcPr>
          <w:p w:rsidR="00000000" w:rsidRDefault="00000000">
            <w:r>
              <w:t>Order failed. The order didn't pass delta verification because if the order were to succeed, the change in adjEq would be smaller than the change in IMR. Increase adjEq or reduce IMR (Portfolio margin mode can try IOC orders to lower the risks)</w:t>
            </w:r>
          </w:p>
        </w:tc>
      </w:tr>
      <w:tr w:rsidR="00000000">
        <w:trPr>
          <w:divId w:val="175387555"/>
          <w:tblCellSpacing w:w="15" w:type="dxa"/>
        </w:trPr>
        <w:tc>
          <w:tcPr>
            <w:tcW w:w="0" w:type="auto"/>
            <w:vAlign w:val="center"/>
            <w:hideMark/>
          </w:tcPr>
          <w:p w:rsidR="00000000" w:rsidRDefault="00000000">
            <w:r>
              <w:t>51009</w:t>
            </w:r>
          </w:p>
        </w:tc>
        <w:tc>
          <w:tcPr>
            <w:tcW w:w="0" w:type="auto"/>
            <w:vAlign w:val="center"/>
            <w:hideMark/>
          </w:tcPr>
          <w:p w:rsidR="00000000" w:rsidRDefault="00000000">
            <w:r>
              <w:t>200</w:t>
            </w:r>
          </w:p>
        </w:tc>
        <w:tc>
          <w:tcPr>
            <w:tcW w:w="0" w:type="auto"/>
            <w:vAlign w:val="center"/>
            <w:hideMark/>
          </w:tcPr>
          <w:p w:rsidR="00000000" w:rsidRDefault="00000000">
            <w:r>
              <w:t>Order blocked. Please contact customer support for assistance.</w:t>
            </w:r>
          </w:p>
        </w:tc>
      </w:tr>
      <w:tr w:rsidR="00000000">
        <w:trPr>
          <w:divId w:val="175387555"/>
          <w:tblCellSpacing w:w="15" w:type="dxa"/>
        </w:trPr>
        <w:tc>
          <w:tcPr>
            <w:tcW w:w="0" w:type="auto"/>
            <w:vAlign w:val="center"/>
            <w:hideMark/>
          </w:tcPr>
          <w:p w:rsidR="00000000" w:rsidRDefault="00000000">
            <w:r>
              <w:t>51010</w:t>
            </w:r>
          </w:p>
        </w:tc>
        <w:tc>
          <w:tcPr>
            <w:tcW w:w="0" w:type="auto"/>
            <w:vAlign w:val="center"/>
            <w:hideMark/>
          </w:tcPr>
          <w:p w:rsidR="00000000" w:rsidRDefault="00000000">
            <w:r>
              <w:t>200</w:t>
            </w:r>
          </w:p>
        </w:tc>
        <w:tc>
          <w:tcPr>
            <w:tcW w:w="0" w:type="auto"/>
            <w:vAlign w:val="center"/>
            <w:hideMark/>
          </w:tcPr>
          <w:p w:rsidR="00000000" w:rsidRDefault="00000000">
            <w:r>
              <w:t>Request unsupported under current account mode</w:t>
            </w:r>
          </w:p>
        </w:tc>
      </w:tr>
      <w:tr w:rsidR="00000000">
        <w:trPr>
          <w:divId w:val="175387555"/>
          <w:tblCellSpacing w:w="15" w:type="dxa"/>
        </w:trPr>
        <w:tc>
          <w:tcPr>
            <w:tcW w:w="0" w:type="auto"/>
            <w:vAlign w:val="center"/>
            <w:hideMark/>
          </w:tcPr>
          <w:p w:rsidR="00000000" w:rsidRDefault="00000000">
            <w:r>
              <w:t>51011</w:t>
            </w:r>
          </w:p>
        </w:tc>
        <w:tc>
          <w:tcPr>
            <w:tcW w:w="0" w:type="auto"/>
            <w:vAlign w:val="center"/>
            <w:hideMark/>
          </w:tcPr>
          <w:p w:rsidR="00000000" w:rsidRDefault="00000000">
            <w:r>
              <w:t>200</w:t>
            </w:r>
          </w:p>
        </w:tc>
        <w:tc>
          <w:tcPr>
            <w:tcW w:w="0" w:type="auto"/>
            <w:vAlign w:val="center"/>
            <w:hideMark/>
          </w:tcPr>
          <w:p w:rsidR="00000000" w:rsidRDefault="00000000">
            <w:r>
              <w:t>Order ID already exists.</w:t>
            </w:r>
          </w:p>
        </w:tc>
      </w:tr>
      <w:tr w:rsidR="00000000">
        <w:trPr>
          <w:divId w:val="175387555"/>
          <w:tblCellSpacing w:w="15" w:type="dxa"/>
        </w:trPr>
        <w:tc>
          <w:tcPr>
            <w:tcW w:w="0" w:type="auto"/>
            <w:vAlign w:val="center"/>
            <w:hideMark/>
          </w:tcPr>
          <w:p w:rsidR="00000000" w:rsidRDefault="00000000">
            <w:r>
              <w:t>51012</w:t>
            </w:r>
          </w:p>
        </w:tc>
        <w:tc>
          <w:tcPr>
            <w:tcW w:w="0" w:type="auto"/>
            <w:vAlign w:val="center"/>
            <w:hideMark/>
          </w:tcPr>
          <w:p w:rsidR="00000000" w:rsidRDefault="00000000">
            <w:r>
              <w:t>200</w:t>
            </w:r>
          </w:p>
        </w:tc>
        <w:tc>
          <w:tcPr>
            <w:tcW w:w="0" w:type="auto"/>
            <w:vAlign w:val="center"/>
            <w:hideMark/>
          </w:tcPr>
          <w:p w:rsidR="00000000" w:rsidRDefault="00000000">
            <w:r>
              <w:t>Token does not exist.</w:t>
            </w:r>
          </w:p>
        </w:tc>
      </w:tr>
      <w:tr w:rsidR="00000000">
        <w:trPr>
          <w:divId w:val="175387555"/>
          <w:tblCellSpacing w:w="15" w:type="dxa"/>
        </w:trPr>
        <w:tc>
          <w:tcPr>
            <w:tcW w:w="0" w:type="auto"/>
            <w:vAlign w:val="center"/>
            <w:hideMark/>
          </w:tcPr>
          <w:p w:rsidR="00000000" w:rsidRDefault="00000000">
            <w:r>
              <w:t>51014</w:t>
            </w:r>
          </w:p>
        </w:tc>
        <w:tc>
          <w:tcPr>
            <w:tcW w:w="0" w:type="auto"/>
            <w:vAlign w:val="center"/>
            <w:hideMark/>
          </w:tcPr>
          <w:p w:rsidR="00000000" w:rsidRDefault="00000000">
            <w:r>
              <w:t>200</w:t>
            </w:r>
          </w:p>
        </w:tc>
        <w:tc>
          <w:tcPr>
            <w:tcW w:w="0" w:type="auto"/>
            <w:vAlign w:val="center"/>
            <w:hideMark/>
          </w:tcPr>
          <w:p w:rsidR="00000000" w:rsidRDefault="00000000">
            <w:r>
              <w:t>Index does not exist.</w:t>
            </w:r>
          </w:p>
        </w:tc>
      </w:tr>
      <w:tr w:rsidR="00000000">
        <w:trPr>
          <w:divId w:val="175387555"/>
          <w:tblCellSpacing w:w="15" w:type="dxa"/>
        </w:trPr>
        <w:tc>
          <w:tcPr>
            <w:tcW w:w="0" w:type="auto"/>
            <w:vAlign w:val="center"/>
            <w:hideMark/>
          </w:tcPr>
          <w:p w:rsidR="00000000" w:rsidRDefault="00000000">
            <w:r>
              <w:t>51015</w:t>
            </w:r>
          </w:p>
        </w:tc>
        <w:tc>
          <w:tcPr>
            <w:tcW w:w="0" w:type="auto"/>
            <w:vAlign w:val="center"/>
            <w:hideMark/>
          </w:tcPr>
          <w:p w:rsidR="00000000" w:rsidRDefault="00000000">
            <w:r>
              <w:t>200</w:t>
            </w:r>
          </w:p>
        </w:tc>
        <w:tc>
          <w:tcPr>
            <w:tcW w:w="0" w:type="auto"/>
            <w:vAlign w:val="center"/>
            <w:hideMark/>
          </w:tcPr>
          <w:p w:rsidR="00000000" w:rsidRDefault="00000000">
            <w:r>
              <w:t>Instrument ID does not match instrument type.</w:t>
            </w:r>
          </w:p>
        </w:tc>
      </w:tr>
      <w:tr w:rsidR="00000000">
        <w:trPr>
          <w:divId w:val="175387555"/>
          <w:tblCellSpacing w:w="15" w:type="dxa"/>
        </w:trPr>
        <w:tc>
          <w:tcPr>
            <w:tcW w:w="0" w:type="auto"/>
            <w:vAlign w:val="center"/>
            <w:hideMark/>
          </w:tcPr>
          <w:p w:rsidR="00000000" w:rsidRDefault="00000000">
            <w:r>
              <w:t>51016</w:t>
            </w:r>
          </w:p>
        </w:tc>
        <w:tc>
          <w:tcPr>
            <w:tcW w:w="0" w:type="auto"/>
            <w:vAlign w:val="center"/>
            <w:hideMark/>
          </w:tcPr>
          <w:p w:rsidR="00000000" w:rsidRDefault="00000000">
            <w:r>
              <w:t>200</w:t>
            </w:r>
          </w:p>
        </w:tc>
        <w:tc>
          <w:tcPr>
            <w:tcW w:w="0" w:type="auto"/>
            <w:vAlign w:val="center"/>
            <w:hideMark/>
          </w:tcPr>
          <w:p w:rsidR="00000000" w:rsidRDefault="00000000">
            <w:r>
              <w:t>Client order ID already exists.</w:t>
            </w:r>
          </w:p>
        </w:tc>
      </w:tr>
      <w:tr w:rsidR="00000000">
        <w:trPr>
          <w:divId w:val="175387555"/>
          <w:tblCellSpacing w:w="15" w:type="dxa"/>
        </w:trPr>
        <w:tc>
          <w:tcPr>
            <w:tcW w:w="0" w:type="auto"/>
            <w:vAlign w:val="center"/>
            <w:hideMark/>
          </w:tcPr>
          <w:p w:rsidR="00000000" w:rsidRDefault="00000000">
            <w:r>
              <w:t>51017</w:t>
            </w:r>
          </w:p>
        </w:tc>
        <w:tc>
          <w:tcPr>
            <w:tcW w:w="0" w:type="auto"/>
            <w:vAlign w:val="center"/>
            <w:hideMark/>
          </w:tcPr>
          <w:p w:rsidR="00000000" w:rsidRDefault="00000000">
            <w:r>
              <w:t>200</w:t>
            </w:r>
          </w:p>
        </w:tc>
        <w:tc>
          <w:tcPr>
            <w:tcW w:w="0" w:type="auto"/>
            <w:vAlign w:val="center"/>
            <w:hideMark/>
          </w:tcPr>
          <w:p w:rsidR="00000000" w:rsidRDefault="00000000">
            <w:r>
              <w:t>Loan amount exceeds borrowing limit.</w:t>
            </w:r>
          </w:p>
        </w:tc>
      </w:tr>
      <w:tr w:rsidR="00000000">
        <w:trPr>
          <w:divId w:val="175387555"/>
          <w:tblCellSpacing w:w="15" w:type="dxa"/>
        </w:trPr>
        <w:tc>
          <w:tcPr>
            <w:tcW w:w="0" w:type="auto"/>
            <w:vAlign w:val="center"/>
            <w:hideMark/>
          </w:tcPr>
          <w:p w:rsidR="00000000" w:rsidRDefault="00000000">
            <w:r>
              <w:t>51018</w:t>
            </w:r>
          </w:p>
        </w:tc>
        <w:tc>
          <w:tcPr>
            <w:tcW w:w="0" w:type="auto"/>
            <w:vAlign w:val="center"/>
            <w:hideMark/>
          </w:tcPr>
          <w:p w:rsidR="00000000" w:rsidRDefault="00000000">
            <w:r>
              <w:t>200</w:t>
            </w:r>
          </w:p>
        </w:tc>
        <w:tc>
          <w:tcPr>
            <w:tcW w:w="0" w:type="auto"/>
            <w:vAlign w:val="center"/>
            <w:hideMark/>
          </w:tcPr>
          <w:p w:rsidR="00000000" w:rsidRDefault="00000000">
            <w:r>
              <w:t>User with option account cannot hold net short positions.</w:t>
            </w:r>
          </w:p>
        </w:tc>
      </w:tr>
      <w:tr w:rsidR="00000000">
        <w:trPr>
          <w:divId w:val="175387555"/>
          <w:tblCellSpacing w:w="15" w:type="dxa"/>
        </w:trPr>
        <w:tc>
          <w:tcPr>
            <w:tcW w:w="0" w:type="auto"/>
            <w:vAlign w:val="center"/>
            <w:hideMark/>
          </w:tcPr>
          <w:p w:rsidR="00000000" w:rsidRDefault="00000000">
            <w:r>
              <w:t>51019</w:t>
            </w:r>
          </w:p>
        </w:tc>
        <w:tc>
          <w:tcPr>
            <w:tcW w:w="0" w:type="auto"/>
            <w:vAlign w:val="center"/>
            <w:hideMark/>
          </w:tcPr>
          <w:p w:rsidR="00000000" w:rsidRDefault="00000000">
            <w:r>
              <w:t>200</w:t>
            </w:r>
          </w:p>
        </w:tc>
        <w:tc>
          <w:tcPr>
            <w:tcW w:w="0" w:type="auto"/>
            <w:vAlign w:val="center"/>
            <w:hideMark/>
          </w:tcPr>
          <w:p w:rsidR="00000000" w:rsidRDefault="00000000">
            <w:r>
              <w:t>No net long positions can be held under cross margin mode in options.</w:t>
            </w:r>
          </w:p>
        </w:tc>
      </w:tr>
      <w:tr w:rsidR="00000000">
        <w:trPr>
          <w:divId w:val="175387555"/>
          <w:tblCellSpacing w:w="15" w:type="dxa"/>
        </w:trPr>
        <w:tc>
          <w:tcPr>
            <w:tcW w:w="0" w:type="auto"/>
            <w:vAlign w:val="center"/>
            <w:hideMark/>
          </w:tcPr>
          <w:p w:rsidR="00000000" w:rsidRDefault="00000000">
            <w:r>
              <w:t>51020</w:t>
            </w:r>
          </w:p>
        </w:tc>
        <w:tc>
          <w:tcPr>
            <w:tcW w:w="0" w:type="auto"/>
            <w:vAlign w:val="center"/>
            <w:hideMark/>
          </w:tcPr>
          <w:p w:rsidR="00000000" w:rsidRDefault="00000000">
            <w:r>
              <w:t>200</w:t>
            </w:r>
          </w:p>
        </w:tc>
        <w:tc>
          <w:tcPr>
            <w:tcW w:w="0" w:type="auto"/>
            <w:vAlign w:val="center"/>
            <w:hideMark/>
          </w:tcPr>
          <w:p w:rsidR="00000000" w:rsidRDefault="00000000">
            <w:r>
              <w:t>Order amount should be greater than the min available amount.</w:t>
            </w:r>
          </w:p>
        </w:tc>
      </w:tr>
      <w:tr w:rsidR="00000000">
        <w:trPr>
          <w:divId w:val="175387555"/>
          <w:tblCellSpacing w:w="15" w:type="dxa"/>
        </w:trPr>
        <w:tc>
          <w:tcPr>
            <w:tcW w:w="0" w:type="auto"/>
            <w:vAlign w:val="center"/>
            <w:hideMark/>
          </w:tcPr>
          <w:p w:rsidR="00000000" w:rsidRDefault="00000000">
            <w:r>
              <w:t>51021</w:t>
            </w:r>
          </w:p>
        </w:tc>
        <w:tc>
          <w:tcPr>
            <w:tcW w:w="0" w:type="auto"/>
            <w:vAlign w:val="center"/>
            <w:hideMark/>
          </w:tcPr>
          <w:p w:rsidR="00000000" w:rsidRDefault="00000000">
            <w:r>
              <w:t>200</w:t>
            </w:r>
          </w:p>
        </w:tc>
        <w:tc>
          <w:tcPr>
            <w:tcW w:w="0" w:type="auto"/>
            <w:vAlign w:val="center"/>
            <w:hideMark/>
          </w:tcPr>
          <w:p w:rsidR="00000000" w:rsidRDefault="00000000">
            <w:r>
              <w:t>The pair or contract is not yet listed</w:t>
            </w:r>
          </w:p>
        </w:tc>
      </w:tr>
      <w:tr w:rsidR="00000000">
        <w:trPr>
          <w:divId w:val="175387555"/>
          <w:tblCellSpacing w:w="15" w:type="dxa"/>
        </w:trPr>
        <w:tc>
          <w:tcPr>
            <w:tcW w:w="0" w:type="auto"/>
            <w:vAlign w:val="center"/>
            <w:hideMark/>
          </w:tcPr>
          <w:p w:rsidR="00000000" w:rsidRDefault="00000000">
            <w:r>
              <w:t>51022</w:t>
            </w:r>
          </w:p>
        </w:tc>
        <w:tc>
          <w:tcPr>
            <w:tcW w:w="0" w:type="auto"/>
            <w:vAlign w:val="center"/>
            <w:hideMark/>
          </w:tcPr>
          <w:p w:rsidR="00000000" w:rsidRDefault="00000000">
            <w:r>
              <w:t>200</w:t>
            </w:r>
          </w:p>
        </w:tc>
        <w:tc>
          <w:tcPr>
            <w:tcW w:w="0" w:type="auto"/>
            <w:vAlign w:val="center"/>
            <w:hideMark/>
          </w:tcPr>
          <w:p w:rsidR="00000000" w:rsidRDefault="00000000">
            <w:r>
              <w:t>Contract suspended.</w:t>
            </w:r>
          </w:p>
        </w:tc>
      </w:tr>
      <w:tr w:rsidR="00000000">
        <w:trPr>
          <w:divId w:val="175387555"/>
          <w:tblCellSpacing w:w="15" w:type="dxa"/>
        </w:trPr>
        <w:tc>
          <w:tcPr>
            <w:tcW w:w="0" w:type="auto"/>
            <w:vAlign w:val="center"/>
            <w:hideMark/>
          </w:tcPr>
          <w:p w:rsidR="00000000" w:rsidRDefault="00000000">
            <w:r>
              <w:t>51023</w:t>
            </w:r>
          </w:p>
        </w:tc>
        <w:tc>
          <w:tcPr>
            <w:tcW w:w="0" w:type="auto"/>
            <w:vAlign w:val="center"/>
            <w:hideMark/>
          </w:tcPr>
          <w:p w:rsidR="00000000" w:rsidRDefault="00000000">
            <w:r>
              <w:t>200</w:t>
            </w:r>
          </w:p>
        </w:tc>
        <w:tc>
          <w:tcPr>
            <w:tcW w:w="0" w:type="auto"/>
            <w:vAlign w:val="center"/>
            <w:hideMark/>
          </w:tcPr>
          <w:p w:rsidR="00000000" w:rsidRDefault="00000000">
            <w:r>
              <w:t>Position does not exist.</w:t>
            </w:r>
          </w:p>
        </w:tc>
      </w:tr>
      <w:tr w:rsidR="00000000">
        <w:trPr>
          <w:divId w:val="175387555"/>
          <w:tblCellSpacing w:w="15" w:type="dxa"/>
        </w:trPr>
        <w:tc>
          <w:tcPr>
            <w:tcW w:w="0" w:type="auto"/>
            <w:vAlign w:val="center"/>
            <w:hideMark/>
          </w:tcPr>
          <w:p w:rsidR="00000000" w:rsidRDefault="00000000">
            <w:r>
              <w:t>51024</w:t>
            </w:r>
          </w:p>
        </w:tc>
        <w:tc>
          <w:tcPr>
            <w:tcW w:w="0" w:type="auto"/>
            <w:vAlign w:val="center"/>
            <w:hideMark/>
          </w:tcPr>
          <w:p w:rsidR="00000000" w:rsidRDefault="00000000">
            <w:r>
              <w:t>200</w:t>
            </w:r>
          </w:p>
        </w:tc>
        <w:tc>
          <w:tcPr>
            <w:tcW w:w="0" w:type="auto"/>
            <w:vAlign w:val="center"/>
            <w:hideMark/>
          </w:tcPr>
          <w:p w:rsidR="00000000" w:rsidRDefault="00000000">
            <w:r>
              <w:t>Trading account is blocked.</w:t>
            </w:r>
          </w:p>
        </w:tc>
      </w:tr>
      <w:tr w:rsidR="00000000">
        <w:trPr>
          <w:divId w:val="175387555"/>
          <w:tblCellSpacing w:w="15" w:type="dxa"/>
        </w:trPr>
        <w:tc>
          <w:tcPr>
            <w:tcW w:w="0" w:type="auto"/>
            <w:vAlign w:val="center"/>
            <w:hideMark/>
          </w:tcPr>
          <w:p w:rsidR="00000000" w:rsidRDefault="00000000">
            <w:r>
              <w:t>51024</w:t>
            </w:r>
          </w:p>
        </w:tc>
        <w:tc>
          <w:tcPr>
            <w:tcW w:w="0" w:type="auto"/>
            <w:vAlign w:val="center"/>
            <w:hideMark/>
          </w:tcPr>
          <w:p w:rsidR="00000000" w:rsidRDefault="00000000">
            <w:r>
              <w:t>200</w:t>
            </w:r>
          </w:p>
        </w:tc>
        <w:tc>
          <w:tcPr>
            <w:tcW w:w="0" w:type="auto"/>
            <w:vAlign w:val="center"/>
            <w:hideMark/>
          </w:tcPr>
          <w:p w:rsidR="00000000" w:rsidRDefault="00000000">
            <w:r>
              <w:t>In accordance with the terms of service, we regret to inform you that we cannot provide services for you. If you have any questions, please contact our customer support.</w:t>
            </w:r>
          </w:p>
        </w:tc>
      </w:tr>
      <w:tr w:rsidR="00000000">
        <w:trPr>
          <w:divId w:val="175387555"/>
          <w:tblCellSpacing w:w="15" w:type="dxa"/>
        </w:trPr>
        <w:tc>
          <w:tcPr>
            <w:tcW w:w="0" w:type="auto"/>
            <w:vAlign w:val="center"/>
            <w:hideMark/>
          </w:tcPr>
          <w:p w:rsidR="00000000" w:rsidRDefault="00000000">
            <w:r>
              <w:t>51024</w:t>
            </w:r>
          </w:p>
        </w:tc>
        <w:tc>
          <w:tcPr>
            <w:tcW w:w="0" w:type="auto"/>
            <w:vAlign w:val="center"/>
            <w:hideMark/>
          </w:tcPr>
          <w:p w:rsidR="00000000" w:rsidRDefault="00000000">
            <w:r>
              <w:t>200</w:t>
            </w:r>
          </w:p>
        </w:tc>
        <w:tc>
          <w:tcPr>
            <w:tcW w:w="0" w:type="auto"/>
            <w:vAlign w:val="center"/>
            <w:hideMark/>
          </w:tcPr>
          <w:p w:rsidR="00000000" w:rsidRDefault="00000000">
            <w:r>
              <w:t>According to your request, this account has been frozen. If you have any questions, please contact our customer support.</w:t>
            </w:r>
          </w:p>
        </w:tc>
      </w:tr>
      <w:tr w:rsidR="00000000">
        <w:trPr>
          <w:divId w:val="175387555"/>
          <w:tblCellSpacing w:w="15" w:type="dxa"/>
        </w:trPr>
        <w:tc>
          <w:tcPr>
            <w:tcW w:w="0" w:type="auto"/>
            <w:vAlign w:val="center"/>
            <w:hideMark/>
          </w:tcPr>
          <w:p w:rsidR="00000000" w:rsidRDefault="00000000">
            <w:r>
              <w:t>51024</w:t>
            </w:r>
          </w:p>
        </w:tc>
        <w:tc>
          <w:tcPr>
            <w:tcW w:w="0" w:type="auto"/>
            <w:vAlign w:val="center"/>
            <w:hideMark/>
          </w:tcPr>
          <w:p w:rsidR="00000000" w:rsidRDefault="00000000">
            <w:r>
              <w:t>200</w:t>
            </w:r>
          </w:p>
        </w:tc>
        <w:tc>
          <w:tcPr>
            <w:tcW w:w="0" w:type="auto"/>
            <w:vAlign w:val="center"/>
            <w:hideMark/>
          </w:tcPr>
          <w:p w:rsidR="00000000" w:rsidRDefault="00000000">
            <w:r>
              <w:t>Your account has recently changed some security settings. To protect the security of your funds, this action is not allowed for now. If you have any questions, please contact our customer support.</w:t>
            </w:r>
          </w:p>
        </w:tc>
      </w:tr>
      <w:tr w:rsidR="00000000">
        <w:trPr>
          <w:divId w:val="175387555"/>
          <w:tblCellSpacing w:w="15" w:type="dxa"/>
        </w:trPr>
        <w:tc>
          <w:tcPr>
            <w:tcW w:w="0" w:type="auto"/>
            <w:vAlign w:val="center"/>
            <w:hideMark/>
          </w:tcPr>
          <w:p w:rsidR="00000000" w:rsidRDefault="00000000">
            <w:r>
              <w:t>51024</w:t>
            </w:r>
          </w:p>
        </w:tc>
        <w:tc>
          <w:tcPr>
            <w:tcW w:w="0" w:type="auto"/>
            <w:vAlign w:val="center"/>
            <w:hideMark/>
          </w:tcPr>
          <w:p w:rsidR="00000000" w:rsidRDefault="00000000">
            <w:r>
              <w:t>200</w:t>
            </w:r>
          </w:p>
        </w:tc>
        <w:tc>
          <w:tcPr>
            <w:tcW w:w="0" w:type="auto"/>
            <w:vAlign w:val="center"/>
            <w:hideMark/>
          </w:tcPr>
          <w:p w:rsidR="00000000" w:rsidRDefault="00000000">
            <w:r>
              <w:t>You have withdrawn all assets in the account. To protect your personal information, the account has been permanently frozen. If you have any questions, please contact our customer support.</w:t>
            </w:r>
          </w:p>
        </w:tc>
      </w:tr>
      <w:tr w:rsidR="00000000">
        <w:trPr>
          <w:divId w:val="175387555"/>
          <w:tblCellSpacing w:w="15" w:type="dxa"/>
        </w:trPr>
        <w:tc>
          <w:tcPr>
            <w:tcW w:w="0" w:type="auto"/>
            <w:vAlign w:val="center"/>
            <w:hideMark/>
          </w:tcPr>
          <w:p w:rsidR="00000000" w:rsidRDefault="00000000">
            <w:r>
              <w:t>51024</w:t>
            </w:r>
          </w:p>
        </w:tc>
        <w:tc>
          <w:tcPr>
            <w:tcW w:w="0" w:type="auto"/>
            <w:vAlign w:val="center"/>
            <w:hideMark/>
          </w:tcPr>
          <w:p w:rsidR="00000000" w:rsidRDefault="00000000">
            <w:r>
              <w:t>200</w:t>
            </w:r>
          </w:p>
        </w:tc>
        <w:tc>
          <w:tcPr>
            <w:tcW w:w="0" w:type="auto"/>
            <w:vAlign w:val="center"/>
            <w:hideMark/>
          </w:tcPr>
          <w:p w:rsidR="00000000" w:rsidRDefault="00000000">
            <w:r>
              <w:t>Your identity could not be verified. To protect the security of your funds, this action is not allowed. Please contact our customer support.</w:t>
            </w:r>
          </w:p>
        </w:tc>
      </w:tr>
      <w:tr w:rsidR="00000000">
        <w:trPr>
          <w:divId w:val="175387555"/>
          <w:tblCellSpacing w:w="15" w:type="dxa"/>
        </w:trPr>
        <w:tc>
          <w:tcPr>
            <w:tcW w:w="0" w:type="auto"/>
            <w:vAlign w:val="center"/>
            <w:hideMark/>
          </w:tcPr>
          <w:p w:rsidR="00000000" w:rsidRDefault="00000000">
            <w:r>
              <w:t>51024</w:t>
            </w:r>
          </w:p>
        </w:tc>
        <w:tc>
          <w:tcPr>
            <w:tcW w:w="0" w:type="auto"/>
            <w:vAlign w:val="center"/>
            <w:hideMark/>
          </w:tcPr>
          <w:p w:rsidR="00000000" w:rsidRDefault="00000000">
            <w:r>
              <w:t>200</w:t>
            </w:r>
          </w:p>
        </w:tc>
        <w:tc>
          <w:tcPr>
            <w:tcW w:w="0" w:type="auto"/>
            <w:vAlign w:val="center"/>
            <w:hideMark/>
          </w:tcPr>
          <w:p w:rsidR="00000000" w:rsidRDefault="00000000">
            <w:r>
              <w:t>Your verified age doesn't meet the requirement. To protect the security of your funds, we cannot proceed with your request. Please contact our customer support.</w:t>
            </w:r>
          </w:p>
        </w:tc>
      </w:tr>
      <w:tr w:rsidR="00000000">
        <w:trPr>
          <w:divId w:val="175387555"/>
          <w:tblCellSpacing w:w="15" w:type="dxa"/>
        </w:trPr>
        <w:tc>
          <w:tcPr>
            <w:tcW w:w="0" w:type="auto"/>
            <w:vAlign w:val="center"/>
            <w:hideMark/>
          </w:tcPr>
          <w:p w:rsidR="00000000" w:rsidRDefault="00000000">
            <w:r>
              <w:t>51024</w:t>
            </w:r>
          </w:p>
        </w:tc>
        <w:tc>
          <w:tcPr>
            <w:tcW w:w="0" w:type="auto"/>
            <w:vAlign w:val="center"/>
            <w:hideMark/>
          </w:tcPr>
          <w:p w:rsidR="00000000" w:rsidRDefault="00000000">
            <w:r>
              <w:t>200</w:t>
            </w:r>
          </w:p>
        </w:tc>
        <w:tc>
          <w:tcPr>
            <w:tcW w:w="0" w:type="auto"/>
            <w:vAlign w:val="center"/>
            <w:hideMark/>
          </w:tcPr>
          <w:p w:rsidR="00000000" w:rsidRDefault="00000000">
            <w:r>
              <w:t>In accordance with the terms of service, trading is currently unavailable in your verified country or region. Close all open positions or contact customer support if you have any questions.</w:t>
            </w:r>
          </w:p>
        </w:tc>
      </w:tr>
      <w:tr w:rsidR="00000000">
        <w:trPr>
          <w:divId w:val="175387555"/>
          <w:tblCellSpacing w:w="15" w:type="dxa"/>
        </w:trPr>
        <w:tc>
          <w:tcPr>
            <w:tcW w:w="0" w:type="auto"/>
            <w:vAlign w:val="center"/>
            <w:hideMark/>
          </w:tcPr>
          <w:p w:rsidR="00000000" w:rsidRDefault="00000000">
            <w:r>
              <w:t>51024</w:t>
            </w:r>
          </w:p>
        </w:tc>
        <w:tc>
          <w:tcPr>
            <w:tcW w:w="0" w:type="auto"/>
            <w:vAlign w:val="center"/>
            <w:hideMark/>
          </w:tcPr>
          <w:p w:rsidR="00000000" w:rsidRDefault="00000000">
            <w:r>
              <w:t>200</w:t>
            </w:r>
          </w:p>
        </w:tc>
        <w:tc>
          <w:tcPr>
            <w:tcW w:w="0" w:type="auto"/>
            <w:vAlign w:val="center"/>
            <w:hideMark/>
          </w:tcPr>
          <w:p w:rsidR="00000000" w:rsidRDefault="00000000">
            <w:r>
              <w:t>In accordance with the terms of service, multiple account is not allowed. To protect the security of your funds, this action is not allowed. Please contact our customer support.</w:t>
            </w:r>
          </w:p>
        </w:tc>
      </w:tr>
      <w:tr w:rsidR="00000000">
        <w:trPr>
          <w:divId w:val="175387555"/>
          <w:tblCellSpacing w:w="15" w:type="dxa"/>
        </w:trPr>
        <w:tc>
          <w:tcPr>
            <w:tcW w:w="0" w:type="auto"/>
            <w:vAlign w:val="center"/>
            <w:hideMark/>
          </w:tcPr>
          <w:p w:rsidR="00000000" w:rsidRDefault="00000000">
            <w:r>
              <w:t>51024</w:t>
            </w:r>
          </w:p>
        </w:tc>
        <w:tc>
          <w:tcPr>
            <w:tcW w:w="0" w:type="auto"/>
            <w:vAlign w:val="center"/>
            <w:hideMark/>
          </w:tcPr>
          <w:p w:rsidR="00000000" w:rsidRDefault="00000000">
            <w:r>
              <w:t>200</w:t>
            </w:r>
          </w:p>
        </w:tc>
        <w:tc>
          <w:tcPr>
            <w:tcW w:w="0" w:type="auto"/>
            <w:vAlign w:val="center"/>
            <w:hideMark/>
          </w:tcPr>
          <w:p w:rsidR="00000000" w:rsidRDefault="00000000">
            <w:r>
              <w:t>Your account is in judicial freezing, and this action is not allowed for now. If you have any questions, please contact our customer support.</w:t>
            </w:r>
          </w:p>
        </w:tc>
      </w:tr>
      <w:tr w:rsidR="00000000">
        <w:trPr>
          <w:divId w:val="175387555"/>
          <w:tblCellSpacing w:w="15" w:type="dxa"/>
        </w:trPr>
        <w:tc>
          <w:tcPr>
            <w:tcW w:w="0" w:type="auto"/>
            <w:vAlign w:val="center"/>
            <w:hideMark/>
          </w:tcPr>
          <w:p w:rsidR="00000000" w:rsidRDefault="00000000">
            <w:r>
              <w:t>51024</w:t>
            </w:r>
          </w:p>
        </w:tc>
        <w:tc>
          <w:tcPr>
            <w:tcW w:w="0" w:type="auto"/>
            <w:vAlign w:val="center"/>
            <w:hideMark/>
          </w:tcPr>
          <w:p w:rsidR="00000000" w:rsidRDefault="00000000">
            <w:r>
              <w:t>200</w:t>
            </w:r>
          </w:p>
        </w:tc>
        <w:tc>
          <w:tcPr>
            <w:tcW w:w="0" w:type="auto"/>
            <w:vAlign w:val="center"/>
            <w:hideMark/>
          </w:tcPr>
          <w:p w:rsidR="00000000" w:rsidRDefault="00000000">
            <w:r>
              <w:t>Based on your previous requests, this action is not allowed for now. If you have any questions, please contact our customer support.</w:t>
            </w:r>
          </w:p>
        </w:tc>
      </w:tr>
      <w:tr w:rsidR="00000000">
        <w:trPr>
          <w:divId w:val="175387555"/>
          <w:tblCellSpacing w:w="15" w:type="dxa"/>
        </w:trPr>
        <w:tc>
          <w:tcPr>
            <w:tcW w:w="0" w:type="auto"/>
            <w:vAlign w:val="center"/>
            <w:hideMark/>
          </w:tcPr>
          <w:p w:rsidR="00000000" w:rsidRDefault="00000000">
            <w:r>
              <w:t>51024</w:t>
            </w:r>
          </w:p>
        </w:tc>
        <w:tc>
          <w:tcPr>
            <w:tcW w:w="0" w:type="auto"/>
            <w:vAlign w:val="center"/>
            <w:hideMark/>
          </w:tcPr>
          <w:p w:rsidR="00000000" w:rsidRDefault="00000000">
            <w:r>
              <w:t>200</w:t>
            </w:r>
          </w:p>
        </w:tc>
        <w:tc>
          <w:tcPr>
            <w:tcW w:w="0" w:type="auto"/>
            <w:vAlign w:val="center"/>
            <w:hideMark/>
          </w:tcPr>
          <w:p w:rsidR="00000000" w:rsidRDefault="00000000">
            <w:r>
              <w:t xml:space="preserve">Your account has disputed </w:t>
            </w:r>
            <w:r>
              <w:rPr>
                <w:rStyle w:val="search-highlight"/>
              </w:rPr>
              <w:t>depos</w:t>
            </w:r>
            <w:r>
              <w:t>it orders. To protect the security of your funds, this action is not allowed for now. Please contact our customer support.</w:t>
            </w:r>
          </w:p>
        </w:tc>
      </w:tr>
      <w:tr w:rsidR="00000000">
        <w:trPr>
          <w:divId w:val="175387555"/>
          <w:tblCellSpacing w:w="15" w:type="dxa"/>
        </w:trPr>
        <w:tc>
          <w:tcPr>
            <w:tcW w:w="0" w:type="auto"/>
            <w:vAlign w:val="center"/>
            <w:hideMark/>
          </w:tcPr>
          <w:p w:rsidR="00000000" w:rsidRDefault="00000000">
            <w:r>
              <w:t>51024</w:t>
            </w:r>
          </w:p>
        </w:tc>
        <w:tc>
          <w:tcPr>
            <w:tcW w:w="0" w:type="auto"/>
            <w:vAlign w:val="center"/>
            <w:hideMark/>
          </w:tcPr>
          <w:p w:rsidR="00000000" w:rsidRDefault="00000000">
            <w:r>
              <w:t>200</w:t>
            </w:r>
          </w:p>
        </w:tc>
        <w:tc>
          <w:tcPr>
            <w:tcW w:w="0" w:type="auto"/>
            <w:vAlign w:val="center"/>
            <w:hideMark/>
          </w:tcPr>
          <w:p w:rsidR="00000000" w:rsidRDefault="00000000">
            <w:r>
              <w:t>Unable to proceed. Please resolve your existing P2P disputes first.</w:t>
            </w:r>
          </w:p>
        </w:tc>
      </w:tr>
      <w:tr w:rsidR="00000000">
        <w:trPr>
          <w:divId w:val="175387555"/>
          <w:tblCellSpacing w:w="15" w:type="dxa"/>
        </w:trPr>
        <w:tc>
          <w:tcPr>
            <w:tcW w:w="0" w:type="auto"/>
            <w:vAlign w:val="center"/>
            <w:hideMark/>
          </w:tcPr>
          <w:p w:rsidR="00000000" w:rsidRDefault="00000000">
            <w:r>
              <w:t>51024</w:t>
            </w:r>
          </w:p>
        </w:tc>
        <w:tc>
          <w:tcPr>
            <w:tcW w:w="0" w:type="auto"/>
            <w:vAlign w:val="center"/>
            <w:hideMark/>
          </w:tcPr>
          <w:p w:rsidR="00000000" w:rsidRDefault="00000000">
            <w:r>
              <w:t>200</w:t>
            </w:r>
          </w:p>
        </w:tc>
        <w:tc>
          <w:tcPr>
            <w:tcW w:w="0" w:type="auto"/>
            <w:vAlign w:val="center"/>
            <w:hideMark/>
          </w:tcPr>
          <w:p w:rsidR="00000000" w:rsidRDefault="00000000">
            <w:r>
              <w:t>Your account might have compliance risk. To protect the security of your funds, this action is not allowed for now. Please contact our customer support.</w:t>
            </w:r>
          </w:p>
        </w:tc>
      </w:tr>
      <w:tr w:rsidR="00000000">
        <w:trPr>
          <w:divId w:val="175387555"/>
          <w:tblCellSpacing w:w="15" w:type="dxa"/>
        </w:trPr>
        <w:tc>
          <w:tcPr>
            <w:tcW w:w="0" w:type="auto"/>
            <w:vAlign w:val="center"/>
            <w:hideMark/>
          </w:tcPr>
          <w:p w:rsidR="00000000" w:rsidRDefault="00000000">
            <w:r>
              <w:t>51024</w:t>
            </w:r>
          </w:p>
        </w:tc>
        <w:tc>
          <w:tcPr>
            <w:tcW w:w="0" w:type="auto"/>
            <w:vAlign w:val="center"/>
            <w:hideMark/>
          </w:tcPr>
          <w:p w:rsidR="00000000" w:rsidRDefault="00000000">
            <w:r>
              <w:t>200</w:t>
            </w:r>
          </w:p>
        </w:tc>
        <w:tc>
          <w:tcPr>
            <w:tcW w:w="0" w:type="auto"/>
            <w:vAlign w:val="center"/>
            <w:hideMark/>
          </w:tcPr>
          <w:p w:rsidR="00000000" w:rsidRDefault="00000000">
            <w:r>
              <w:t>Based on your trading requests, this action is not allowed for now. If you have any questions, please contact our customer support.</w:t>
            </w:r>
          </w:p>
        </w:tc>
      </w:tr>
      <w:tr w:rsidR="00000000">
        <w:trPr>
          <w:divId w:val="175387555"/>
          <w:tblCellSpacing w:w="15" w:type="dxa"/>
        </w:trPr>
        <w:tc>
          <w:tcPr>
            <w:tcW w:w="0" w:type="auto"/>
            <w:vAlign w:val="center"/>
            <w:hideMark/>
          </w:tcPr>
          <w:p w:rsidR="00000000" w:rsidRDefault="00000000">
            <w:r>
              <w:t>51024</w:t>
            </w:r>
          </w:p>
        </w:tc>
        <w:tc>
          <w:tcPr>
            <w:tcW w:w="0" w:type="auto"/>
            <w:vAlign w:val="center"/>
            <w:hideMark/>
          </w:tcPr>
          <w:p w:rsidR="00000000" w:rsidRDefault="00000000">
            <w:r>
              <w:t>200</w:t>
            </w:r>
          </w:p>
        </w:tc>
        <w:tc>
          <w:tcPr>
            <w:tcW w:w="0" w:type="auto"/>
            <w:vAlign w:val="center"/>
            <w:hideMark/>
          </w:tcPr>
          <w:p w:rsidR="00000000" w:rsidRDefault="00000000">
            <w:r>
              <w:t>Your account has triggered risk control. This action is not allowed for now. Please contact our customer support.</w:t>
            </w:r>
          </w:p>
        </w:tc>
      </w:tr>
      <w:tr w:rsidR="00000000">
        <w:trPr>
          <w:divId w:val="175387555"/>
          <w:tblCellSpacing w:w="15" w:type="dxa"/>
        </w:trPr>
        <w:tc>
          <w:tcPr>
            <w:tcW w:w="0" w:type="auto"/>
            <w:vAlign w:val="center"/>
            <w:hideMark/>
          </w:tcPr>
          <w:p w:rsidR="00000000" w:rsidRDefault="00000000">
            <w:r>
              <w:t>51024</w:t>
            </w:r>
          </w:p>
        </w:tc>
        <w:tc>
          <w:tcPr>
            <w:tcW w:w="0" w:type="auto"/>
            <w:vAlign w:val="center"/>
            <w:hideMark/>
          </w:tcPr>
          <w:p w:rsidR="00000000" w:rsidRDefault="00000000">
            <w:r>
              <w:t>200</w:t>
            </w:r>
          </w:p>
        </w:tc>
        <w:tc>
          <w:tcPr>
            <w:tcW w:w="0" w:type="auto"/>
            <w:vAlign w:val="center"/>
            <w:hideMark/>
          </w:tcPr>
          <w:p w:rsidR="00000000" w:rsidRDefault="00000000">
            <w:r>
              <w:t>This account is temporarily unavailable. Please contact our customer support.</w:t>
            </w:r>
          </w:p>
        </w:tc>
      </w:tr>
      <w:tr w:rsidR="00000000">
        <w:trPr>
          <w:divId w:val="175387555"/>
          <w:tblCellSpacing w:w="15" w:type="dxa"/>
        </w:trPr>
        <w:tc>
          <w:tcPr>
            <w:tcW w:w="0" w:type="auto"/>
            <w:vAlign w:val="center"/>
            <w:hideMark/>
          </w:tcPr>
          <w:p w:rsidR="00000000" w:rsidRDefault="00000000">
            <w:r>
              <w:t>51024</w:t>
            </w:r>
          </w:p>
        </w:tc>
        <w:tc>
          <w:tcPr>
            <w:tcW w:w="0" w:type="auto"/>
            <w:vAlign w:val="center"/>
            <w:hideMark/>
          </w:tcPr>
          <w:p w:rsidR="00000000" w:rsidRDefault="00000000">
            <w:r>
              <w:t>200</w:t>
            </w:r>
          </w:p>
        </w:tc>
        <w:tc>
          <w:tcPr>
            <w:tcW w:w="0" w:type="auto"/>
            <w:vAlign w:val="center"/>
            <w:hideMark/>
          </w:tcPr>
          <w:p w:rsidR="00000000" w:rsidRDefault="00000000">
            <w:r>
              <w:t>Withdrawal function of this account is temporarily unavailable. Please contact our customer support.</w:t>
            </w:r>
          </w:p>
        </w:tc>
      </w:tr>
      <w:tr w:rsidR="00000000">
        <w:trPr>
          <w:divId w:val="175387555"/>
          <w:tblCellSpacing w:w="15" w:type="dxa"/>
        </w:trPr>
        <w:tc>
          <w:tcPr>
            <w:tcW w:w="0" w:type="auto"/>
            <w:vAlign w:val="center"/>
            <w:hideMark/>
          </w:tcPr>
          <w:p w:rsidR="00000000" w:rsidRDefault="00000000">
            <w:r>
              <w:t>51024</w:t>
            </w:r>
          </w:p>
        </w:tc>
        <w:tc>
          <w:tcPr>
            <w:tcW w:w="0" w:type="auto"/>
            <w:vAlign w:val="center"/>
            <w:hideMark/>
          </w:tcPr>
          <w:p w:rsidR="00000000" w:rsidRDefault="00000000">
            <w:r>
              <w:t>200</w:t>
            </w:r>
          </w:p>
        </w:tc>
        <w:tc>
          <w:tcPr>
            <w:tcW w:w="0" w:type="auto"/>
            <w:vAlign w:val="center"/>
            <w:hideMark/>
          </w:tcPr>
          <w:p w:rsidR="00000000" w:rsidRDefault="00000000">
            <w:r>
              <w:t>Transfer function of this account is temporarily unavailable. Please contact our customer support.</w:t>
            </w:r>
          </w:p>
        </w:tc>
      </w:tr>
      <w:tr w:rsidR="00000000">
        <w:trPr>
          <w:divId w:val="175387555"/>
          <w:tblCellSpacing w:w="15" w:type="dxa"/>
        </w:trPr>
        <w:tc>
          <w:tcPr>
            <w:tcW w:w="0" w:type="auto"/>
            <w:vAlign w:val="center"/>
            <w:hideMark/>
          </w:tcPr>
          <w:p w:rsidR="00000000" w:rsidRDefault="00000000">
            <w:r>
              <w:t>51024</w:t>
            </w:r>
          </w:p>
        </w:tc>
        <w:tc>
          <w:tcPr>
            <w:tcW w:w="0" w:type="auto"/>
            <w:vAlign w:val="center"/>
            <w:hideMark/>
          </w:tcPr>
          <w:p w:rsidR="00000000" w:rsidRDefault="00000000">
            <w:r>
              <w:t>200</w:t>
            </w:r>
          </w:p>
        </w:tc>
        <w:tc>
          <w:tcPr>
            <w:tcW w:w="0" w:type="auto"/>
            <w:vAlign w:val="center"/>
            <w:hideMark/>
          </w:tcPr>
          <w:p w:rsidR="00000000" w:rsidRDefault="00000000">
            <w:r>
              <w:t xml:space="preserve">You violated the "Fiat Trading Rules" when you were doing fiat trade, so we'll no longer provide fiat trading-related services for you. The </w:t>
            </w:r>
            <w:r>
              <w:rPr>
                <w:rStyle w:val="search-highlight"/>
              </w:rPr>
              <w:t>depos</w:t>
            </w:r>
            <w:r>
              <w:t>it and withdrawal of your account and other trading functions will not be affected.</w:t>
            </w:r>
          </w:p>
        </w:tc>
      </w:tr>
      <w:tr w:rsidR="00000000">
        <w:trPr>
          <w:divId w:val="175387555"/>
          <w:tblCellSpacing w:w="15" w:type="dxa"/>
        </w:trPr>
        <w:tc>
          <w:tcPr>
            <w:tcW w:w="0" w:type="auto"/>
            <w:vAlign w:val="center"/>
            <w:hideMark/>
          </w:tcPr>
          <w:p w:rsidR="00000000" w:rsidRDefault="00000000">
            <w:r>
              <w:t>51024</w:t>
            </w:r>
          </w:p>
        </w:tc>
        <w:tc>
          <w:tcPr>
            <w:tcW w:w="0" w:type="auto"/>
            <w:vAlign w:val="center"/>
            <w:hideMark/>
          </w:tcPr>
          <w:p w:rsidR="00000000" w:rsidRDefault="00000000">
            <w:r>
              <w:t>200</w:t>
            </w:r>
          </w:p>
        </w:tc>
        <w:tc>
          <w:tcPr>
            <w:tcW w:w="0" w:type="auto"/>
            <w:vAlign w:val="center"/>
            <w:hideMark/>
          </w:tcPr>
          <w:p w:rsidR="00000000" w:rsidRDefault="00000000">
            <w:r>
              <w:t>Please kindly check your mailbox and reply to emails from the verification team.</w:t>
            </w:r>
          </w:p>
        </w:tc>
      </w:tr>
      <w:tr w:rsidR="00000000">
        <w:trPr>
          <w:divId w:val="175387555"/>
          <w:tblCellSpacing w:w="15" w:type="dxa"/>
        </w:trPr>
        <w:tc>
          <w:tcPr>
            <w:tcW w:w="0" w:type="auto"/>
            <w:vAlign w:val="center"/>
            <w:hideMark/>
          </w:tcPr>
          <w:p w:rsidR="00000000" w:rsidRDefault="00000000">
            <w:r>
              <w:t>51024</w:t>
            </w:r>
          </w:p>
        </w:tc>
        <w:tc>
          <w:tcPr>
            <w:tcW w:w="0" w:type="auto"/>
            <w:vAlign w:val="center"/>
            <w:hideMark/>
          </w:tcPr>
          <w:p w:rsidR="00000000" w:rsidRDefault="00000000">
            <w:r>
              <w:t>200</w:t>
            </w:r>
          </w:p>
        </w:tc>
        <w:tc>
          <w:tcPr>
            <w:tcW w:w="0" w:type="auto"/>
            <w:vAlign w:val="center"/>
            <w:hideMark/>
          </w:tcPr>
          <w:p w:rsidR="00000000" w:rsidRDefault="00000000">
            <w:r>
              <w:t>According to your request, this account has been closed. If you have any questions, please contact our customer support.</w:t>
            </w:r>
          </w:p>
        </w:tc>
      </w:tr>
      <w:tr w:rsidR="00000000">
        <w:trPr>
          <w:divId w:val="175387555"/>
          <w:tblCellSpacing w:w="15" w:type="dxa"/>
        </w:trPr>
        <w:tc>
          <w:tcPr>
            <w:tcW w:w="0" w:type="auto"/>
            <w:vAlign w:val="center"/>
            <w:hideMark/>
          </w:tcPr>
          <w:p w:rsidR="00000000" w:rsidRDefault="00000000">
            <w:r>
              <w:t>51024</w:t>
            </w:r>
          </w:p>
        </w:tc>
        <w:tc>
          <w:tcPr>
            <w:tcW w:w="0" w:type="auto"/>
            <w:vAlign w:val="center"/>
            <w:hideMark/>
          </w:tcPr>
          <w:p w:rsidR="00000000" w:rsidRDefault="00000000">
            <w:r>
              <w:t>200</w:t>
            </w:r>
          </w:p>
        </w:tc>
        <w:tc>
          <w:tcPr>
            <w:tcW w:w="0" w:type="auto"/>
            <w:vAlign w:val="center"/>
            <w:hideMark/>
          </w:tcPr>
          <w:p w:rsidR="00000000" w:rsidRDefault="00000000">
            <w:r>
              <w:t>Your account might have security risk. To protect the security of your funds, this action is not allowed for now. Please contact our customer support.</w:t>
            </w:r>
          </w:p>
        </w:tc>
      </w:tr>
      <w:tr w:rsidR="00000000">
        <w:trPr>
          <w:divId w:val="175387555"/>
          <w:tblCellSpacing w:w="15" w:type="dxa"/>
        </w:trPr>
        <w:tc>
          <w:tcPr>
            <w:tcW w:w="0" w:type="auto"/>
            <w:vAlign w:val="center"/>
            <w:hideMark/>
          </w:tcPr>
          <w:p w:rsidR="00000000" w:rsidRDefault="00000000">
            <w:r>
              <w:t>51024</w:t>
            </w:r>
          </w:p>
        </w:tc>
        <w:tc>
          <w:tcPr>
            <w:tcW w:w="0" w:type="auto"/>
            <w:vAlign w:val="center"/>
            <w:hideMark/>
          </w:tcPr>
          <w:p w:rsidR="00000000" w:rsidRDefault="00000000">
            <w:r>
              <w:t>200</w:t>
            </w:r>
          </w:p>
        </w:tc>
        <w:tc>
          <w:tcPr>
            <w:tcW w:w="0" w:type="auto"/>
            <w:vAlign w:val="center"/>
            <w:hideMark/>
          </w:tcPr>
          <w:p w:rsidR="00000000" w:rsidRDefault="00000000">
            <w:r>
              <w:t>Your account might have security risk. Convert is now unavailable. Please contact our customer support.</w:t>
            </w:r>
          </w:p>
        </w:tc>
      </w:tr>
      <w:tr w:rsidR="00000000">
        <w:trPr>
          <w:divId w:val="175387555"/>
          <w:tblCellSpacing w:w="15" w:type="dxa"/>
        </w:trPr>
        <w:tc>
          <w:tcPr>
            <w:tcW w:w="0" w:type="auto"/>
            <w:vAlign w:val="center"/>
            <w:hideMark/>
          </w:tcPr>
          <w:p w:rsidR="00000000" w:rsidRDefault="00000000">
            <w:r>
              <w:t>51024</w:t>
            </w:r>
          </w:p>
        </w:tc>
        <w:tc>
          <w:tcPr>
            <w:tcW w:w="0" w:type="auto"/>
            <w:vAlign w:val="center"/>
            <w:hideMark/>
          </w:tcPr>
          <w:p w:rsidR="00000000" w:rsidRDefault="00000000">
            <w:r>
              <w:t>200</w:t>
            </w:r>
          </w:p>
        </w:tc>
        <w:tc>
          <w:tcPr>
            <w:tcW w:w="0" w:type="auto"/>
            <w:vAlign w:val="center"/>
            <w:hideMark/>
          </w:tcPr>
          <w:p w:rsidR="00000000" w:rsidRDefault="00000000">
            <w:r>
              <w:t>Unable to proceed due to account restrictions. We've sent an email to your OKX registered email address regarding this matter, or you can contact customer support via Chat with AI chatbot on our support center page.</w:t>
            </w:r>
          </w:p>
        </w:tc>
      </w:tr>
      <w:tr w:rsidR="00000000">
        <w:trPr>
          <w:divId w:val="175387555"/>
          <w:tblCellSpacing w:w="15" w:type="dxa"/>
        </w:trPr>
        <w:tc>
          <w:tcPr>
            <w:tcW w:w="0" w:type="auto"/>
            <w:vAlign w:val="center"/>
            <w:hideMark/>
          </w:tcPr>
          <w:p w:rsidR="00000000" w:rsidRDefault="00000000">
            <w:r>
              <w:t>51024</w:t>
            </w:r>
          </w:p>
        </w:tc>
        <w:tc>
          <w:tcPr>
            <w:tcW w:w="0" w:type="auto"/>
            <w:vAlign w:val="center"/>
            <w:hideMark/>
          </w:tcPr>
          <w:p w:rsidR="00000000" w:rsidRDefault="00000000">
            <w:r>
              <w:t>200</w:t>
            </w:r>
          </w:p>
        </w:tc>
        <w:tc>
          <w:tcPr>
            <w:tcW w:w="0" w:type="auto"/>
            <w:vAlign w:val="center"/>
            <w:hideMark/>
          </w:tcPr>
          <w:p w:rsidR="00000000" w:rsidRDefault="00000000">
            <w:r>
              <w:t>In accordance with the terms of service, trading is currently unavailable in your verified country or region. Cancel all orders or contact customer support if you have any questions.</w:t>
            </w:r>
          </w:p>
        </w:tc>
      </w:tr>
      <w:tr w:rsidR="00000000">
        <w:trPr>
          <w:divId w:val="175387555"/>
          <w:tblCellSpacing w:w="15" w:type="dxa"/>
        </w:trPr>
        <w:tc>
          <w:tcPr>
            <w:tcW w:w="0" w:type="auto"/>
            <w:vAlign w:val="center"/>
            <w:hideMark/>
          </w:tcPr>
          <w:p w:rsidR="00000000" w:rsidRDefault="00000000">
            <w:r>
              <w:t>51024</w:t>
            </w:r>
          </w:p>
        </w:tc>
        <w:tc>
          <w:tcPr>
            <w:tcW w:w="0" w:type="auto"/>
            <w:vAlign w:val="center"/>
            <w:hideMark/>
          </w:tcPr>
          <w:p w:rsidR="00000000" w:rsidRDefault="00000000">
            <w:r>
              <w:t>200</w:t>
            </w:r>
          </w:p>
        </w:tc>
        <w:tc>
          <w:tcPr>
            <w:tcW w:w="0" w:type="auto"/>
            <w:vAlign w:val="center"/>
            <w:hideMark/>
          </w:tcPr>
          <w:p w:rsidR="00000000" w:rsidRDefault="00000000">
            <w:r>
              <w:t>In accordance with the terms of service, trading is not available in your verified country. If you have any questions, please contact our customer support.</w:t>
            </w:r>
          </w:p>
        </w:tc>
      </w:tr>
      <w:tr w:rsidR="00000000">
        <w:trPr>
          <w:divId w:val="175387555"/>
          <w:tblCellSpacing w:w="15" w:type="dxa"/>
        </w:trPr>
        <w:tc>
          <w:tcPr>
            <w:tcW w:w="0" w:type="auto"/>
            <w:vAlign w:val="center"/>
            <w:hideMark/>
          </w:tcPr>
          <w:p w:rsidR="00000000" w:rsidRDefault="00000000">
            <w:r>
              <w:t>51024</w:t>
            </w:r>
          </w:p>
        </w:tc>
        <w:tc>
          <w:tcPr>
            <w:tcW w:w="0" w:type="auto"/>
            <w:vAlign w:val="center"/>
            <w:hideMark/>
          </w:tcPr>
          <w:p w:rsidR="00000000" w:rsidRDefault="00000000">
            <w:r>
              <w:t>200</w:t>
            </w:r>
          </w:p>
        </w:tc>
        <w:tc>
          <w:tcPr>
            <w:tcW w:w="0" w:type="auto"/>
            <w:vAlign w:val="center"/>
            <w:hideMark/>
          </w:tcPr>
          <w:p w:rsidR="00000000" w:rsidRDefault="00000000">
            <w:r>
              <w:t>This product isn’t available in your country or region due to local laws and regulations. If you don’t reside in this area, you may continue using OKX Exchange products with a valid government-issued ID.</w:t>
            </w:r>
          </w:p>
        </w:tc>
      </w:tr>
      <w:tr w:rsidR="00000000">
        <w:trPr>
          <w:divId w:val="175387555"/>
          <w:tblCellSpacing w:w="15" w:type="dxa"/>
        </w:trPr>
        <w:tc>
          <w:tcPr>
            <w:tcW w:w="0" w:type="auto"/>
            <w:vAlign w:val="center"/>
            <w:hideMark/>
          </w:tcPr>
          <w:p w:rsidR="00000000" w:rsidRDefault="00000000">
            <w:r>
              <w:t>51024</w:t>
            </w:r>
          </w:p>
        </w:tc>
        <w:tc>
          <w:tcPr>
            <w:tcW w:w="0" w:type="auto"/>
            <w:vAlign w:val="center"/>
            <w:hideMark/>
          </w:tcPr>
          <w:p w:rsidR="00000000" w:rsidRDefault="00000000">
            <w:r>
              <w:t>200</w:t>
            </w:r>
          </w:p>
        </w:tc>
        <w:tc>
          <w:tcPr>
            <w:tcW w:w="0" w:type="auto"/>
            <w:vAlign w:val="center"/>
            <w:hideMark/>
          </w:tcPr>
          <w:p w:rsidR="00000000" w:rsidRDefault="00000000">
            <w:r>
              <w:t>Please note that you may not be able to transfer or trade in the first 30 minutes after establishing custody trading sub-accounts. Please kindly wait and try again later.</w:t>
            </w:r>
          </w:p>
        </w:tc>
      </w:tr>
      <w:tr w:rsidR="00000000">
        <w:trPr>
          <w:divId w:val="175387555"/>
          <w:tblCellSpacing w:w="15" w:type="dxa"/>
        </w:trPr>
        <w:tc>
          <w:tcPr>
            <w:tcW w:w="0" w:type="auto"/>
            <w:vAlign w:val="center"/>
            <w:hideMark/>
          </w:tcPr>
          <w:p w:rsidR="00000000" w:rsidRDefault="00000000">
            <w:r>
              <w:t>51024</w:t>
            </w:r>
          </w:p>
        </w:tc>
        <w:tc>
          <w:tcPr>
            <w:tcW w:w="0" w:type="auto"/>
            <w:vAlign w:val="center"/>
            <w:hideMark/>
          </w:tcPr>
          <w:p w:rsidR="00000000" w:rsidRDefault="00000000">
            <w:r>
              <w:t>200</w:t>
            </w:r>
          </w:p>
        </w:tc>
        <w:tc>
          <w:tcPr>
            <w:tcW w:w="0" w:type="auto"/>
            <w:vAlign w:val="center"/>
            <w:hideMark/>
          </w:tcPr>
          <w:p w:rsidR="00000000" w:rsidRDefault="00000000">
            <w:r>
              <w:t>Feature unavailable. Complete Advanced verification to access this feature.</w:t>
            </w:r>
          </w:p>
        </w:tc>
      </w:tr>
      <w:tr w:rsidR="00000000">
        <w:trPr>
          <w:divId w:val="175387555"/>
          <w:tblCellSpacing w:w="15" w:type="dxa"/>
        </w:trPr>
        <w:tc>
          <w:tcPr>
            <w:tcW w:w="0" w:type="auto"/>
            <w:vAlign w:val="center"/>
            <w:hideMark/>
          </w:tcPr>
          <w:p w:rsidR="00000000" w:rsidRDefault="00000000">
            <w:r>
              <w:t>51024</w:t>
            </w:r>
          </w:p>
        </w:tc>
        <w:tc>
          <w:tcPr>
            <w:tcW w:w="0" w:type="auto"/>
            <w:vAlign w:val="center"/>
            <w:hideMark/>
          </w:tcPr>
          <w:p w:rsidR="00000000" w:rsidRDefault="00000000">
            <w:r>
              <w:t>200</w:t>
            </w:r>
          </w:p>
        </w:tc>
        <w:tc>
          <w:tcPr>
            <w:tcW w:w="0" w:type="auto"/>
            <w:vAlign w:val="center"/>
            <w:hideMark/>
          </w:tcPr>
          <w:p w:rsidR="00000000" w:rsidRDefault="00000000">
            <w:r>
              <w:t xml:space="preserve">You can't trade or </w:t>
            </w:r>
            <w:r>
              <w:rPr>
                <w:rStyle w:val="search-highlight"/>
              </w:rPr>
              <w:t>depos</w:t>
            </w:r>
            <w:r>
              <w:t>it now. Update your personal info to restore full account access immediately.</w:t>
            </w:r>
          </w:p>
        </w:tc>
      </w:tr>
      <w:tr w:rsidR="00000000">
        <w:trPr>
          <w:divId w:val="175387555"/>
          <w:tblCellSpacing w:w="15" w:type="dxa"/>
        </w:trPr>
        <w:tc>
          <w:tcPr>
            <w:tcW w:w="0" w:type="auto"/>
            <w:vAlign w:val="center"/>
            <w:hideMark/>
          </w:tcPr>
          <w:p w:rsidR="00000000" w:rsidRDefault="00000000">
            <w:r>
              <w:t>51024</w:t>
            </w:r>
          </w:p>
        </w:tc>
        <w:tc>
          <w:tcPr>
            <w:tcW w:w="0" w:type="auto"/>
            <w:vAlign w:val="center"/>
            <w:hideMark/>
          </w:tcPr>
          <w:p w:rsidR="00000000" w:rsidRDefault="00000000">
            <w:r>
              <w:t>200</w:t>
            </w:r>
          </w:p>
        </w:tc>
        <w:tc>
          <w:tcPr>
            <w:tcW w:w="0" w:type="auto"/>
            <w:vAlign w:val="center"/>
            <w:hideMark/>
          </w:tcPr>
          <w:p w:rsidR="00000000" w:rsidRDefault="00000000">
            <w:r>
              <w:t>Sub-accounts exceeding the limit aren't allowed to open new positions and can only reduce or close existing ones. Please try again with a different account.</w:t>
            </w:r>
          </w:p>
        </w:tc>
      </w:tr>
      <w:tr w:rsidR="00000000">
        <w:trPr>
          <w:divId w:val="175387555"/>
          <w:tblCellSpacing w:w="15" w:type="dxa"/>
        </w:trPr>
        <w:tc>
          <w:tcPr>
            <w:tcW w:w="0" w:type="auto"/>
            <w:vAlign w:val="center"/>
            <w:hideMark/>
          </w:tcPr>
          <w:p w:rsidR="00000000" w:rsidRDefault="00000000">
            <w:r>
              <w:t>51025</w:t>
            </w:r>
          </w:p>
        </w:tc>
        <w:tc>
          <w:tcPr>
            <w:tcW w:w="0" w:type="auto"/>
            <w:vAlign w:val="center"/>
            <w:hideMark/>
          </w:tcPr>
          <w:p w:rsidR="00000000" w:rsidRDefault="00000000">
            <w:r>
              <w:t>200</w:t>
            </w:r>
          </w:p>
        </w:tc>
        <w:tc>
          <w:tcPr>
            <w:tcW w:w="0" w:type="auto"/>
            <w:vAlign w:val="center"/>
            <w:hideMark/>
          </w:tcPr>
          <w:p w:rsidR="00000000" w:rsidRDefault="00000000">
            <w:r>
              <w:t>Order count exceeds the limit.</w:t>
            </w:r>
          </w:p>
        </w:tc>
      </w:tr>
      <w:tr w:rsidR="00000000">
        <w:trPr>
          <w:divId w:val="175387555"/>
          <w:tblCellSpacing w:w="15" w:type="dxa"/>
        </w:trPr>
        <w:tc>
          <w:tcPr>
            <w:tcW w:w="0" w:type="auto"/>
            <w:vAlign w:val="center"/>
            <w:hideMark/>
          </w:tcPr>
          <w:p w:rsidR="00000000" w:rsidRDefault="00000000">
            <w:r>
              <w:t>51026</w:t>
            </w:r>
          </w:p>
        </w:tc>
        <w:tc>
          <w:tcPr>
            <w:tcW w:w="0" w:type="auto"/>
            <w:vAlign w:val="center"/>
            <w:hideMark/>
          </w:tcPr>
          <w:p w:rsidR="00000000" w:rsidRDefault="00000000">
            <w:r>
              <w:t>200</w:t>
            </w:r>
          </w:p>
        </w:tc>
        <w:tc>
          <w:tcPr>
            <w:tcW w:w="0" w:type="auto"/>
            <w:vAlign w:val="center"/>
            <w:hideMark/>
          </w:tcPr>
          <w:p w:rsidR="00000000" w:rsidRDefault="00000000">
            <w:r>
              <w:t>Instrument type does not match underlying index.</w:t>
            </w:r>
          </w:p>
        </w:tc>
      </w:tr>
      <w:tr w:rsidR="00000000">
        <w:trPr>
          <w:divId w:val="175387555"/>
          <w:tblCellSpacing w:w="15" w:type="dxa"/>
        </w:trPr>
        <w:tc>
          <w:tcPr>
            <w:tcW w:w="0" w:type="auto"/>
            <w:vAlign w:val="center"/>
            <w:hideMark/>
          </w:tcPr>
          <w:p w:rsidR="00000000" w:rsidRDefault="00000000">
            <w:r>
              <w:t>51027</w:t>
            </w:r>
          </w:p>
        </w:tc>
        <w:tc>
          <w:tcPr>
            <w:tcW w:w="0" w:type="auto"/>
            <w:vAlign w:val="center"/>
            <w:hideMark/>
          </w:tcPr>
          <w:p w:rsidR="00000000" w:rsidRDefault="00000000">
            <w:r>
              <w:t>200</w:t>
            </w:r>
          </w:p>
        </w:tc>
        <w:tc>
          <w:tcPr>
            <w:tcW w:w="0" w:type="auto"/>
            <w:vAlign w:val="center"/>
            <w:hideMark/>
          </w:tcPr>
          <w:p w:rsidR="00000000" w:rsidRDefault="00000000">
            <w:r>
              <w:t>Contract expired.</w:t>
            </w:r>
          </w:p>
        </w:tc>
      </w:tr>
      <w:tr w:rsidR="00000000">
        <w:trPr>
          <w:divId w:val="175387555"/>
          <w:tblCellSpacing w:w="15" w:type="dxa"/>
        </w:trPr>
        <w:tc>
          <w:tcPr>
            <w:tcW w:w="0" w:type="auto"/>
            <w:vAlign w:val="center"/>
            <w:hideMark/>
          </w:tcPr>
          <w:p w:rsidR="00000000" w:rsidRDefault="00000000">
            <w:r>
              <w:t>51028</w:t>
            </w:r>
          </w:p>
        </w:tc>
        <w:tc>
          <w:tcPr>
            <w:tcW w:w="0" w:type="auto"/>
            <w:vAlign w:val="center"/>
            <w:hideMark/>
          </w:tcPr>
          <w:p w:rsidR="00000000" w:rsidRDefault="00000000">
            <w:r>
              <w:t>200</w:t>
            </w:r>
          </w:p>
        </w:tc>
        <w:tc>
          <w:tcPr>
            <w:tcW w:w="0" w:type="auto"/>
            <w:vAlign w:val="center"/>
            <w:hideMark/>
          </w:tcPr>
          <w:p w:rsidR="00000000" w:rsidRDefault="00000000">
            <w:r>
              <w:t>Contract under delivery.</w:t>
            </w:r>
          </w:p>
        </w:tc>
      </w:tr>
      <w:tr w:rsidR="00000000">
        <w:trPr>
          <w:divId w:val="175387555"/>
          <w:tblCellSpacing w:w="15" w:type="dxa"/>
        </w:trPr>
        <w:tc>
          <w:tcPr>
            <w:tcW w:w="0" w:type="auto"/>
            <w:vAlign w:val="center"/>
            <w:hideMark/>
          </w:tcPr>
          <w:p w:rsidR="00000000" w:rsidRDefault="00000000">
            <w:r>
              <w:t>51029</w:t>
            </w:r>
          </w:p>
        </w:tc>
        <w:tc>
          <w:tcPr>
            <w:tcW w:w="0" w:type="auto"/>
            <w:vAlign w:val="center"/>
            <w:hideMark/>
          </w:tcPr>
          <w:p w:rsidR="00000000" w:rsidRDefault="00000000">
            <w:r>
              <w:t>200</w:t>
            </w:r>
          </w:p>
        </w:tc>
        <w:tc>
          <w:tcPr>
            <w:tcW w:w="0" w:type="auto"/>
            <w:vAlign w:val="center"/>
            <w:hideMark/>
          </w:tcPr>
          <w:p w:rsidR="00000000" w:rsidRDefault="00000000">
            <w:r>
              <w:t>Contract is being settled.</w:t>
            </w:r>
          </w:p>
        </w:tc>
      </w:tr>
      <w:tr w:rsidR="00000000">
        <w:trPr>
          <w:divId w:val="175387555"/>
          <w:tblCellSpacing w:w="15" w:type="dxa"/>
        </w:trPr>
        <w:tc>
          <w:tcPr>
            <w:tcW w:w="0" w:type="auto"/>
            <w:vAlign w:val="center"/>
            <w:hideMark/>
          </w:tcPr>
          <w:p w:rsidR="00000000" w:rsidRDefault="00000000">
            <w:r>
              <w:t>51030</w:t>
            </w:r>
          </w:p>
        </w:tc>
        <w:tc>
          <w:tcPr>
            <w:tcW w:w="0" w:type="auto"/>
            <w:vAlign w:val="center"/>
            <w:hideMark/>
          </w:tcPr>
          <w:p w:rsidR="00000000" w:rsidRDefault="00000000">
            <w:r>
              <w:t>200</w:t>
            </w:r>
          </w:p>
        </w:tc>
        <w:tc>
          <w:tcPr>
            <w:tcW w:w="0" w:type="auto"/>
            <w:vAlign w:val="center"/>
            <w:hideMark/>
          </w:tcPr>
          <w:p w:rsidR="00000000" w:rsidRDefault="00000000">
            <w:r>
              <w:t>Funding fee is being settled.</w:t>
            </w:r>
          </w:p>
        </w:tc>
      </w:tr>
      <w:tr w:rsidR="00000000">
        <w:trPr>
          <w:divId w:val="175387555"/>
          <w:tblCellSpacing w:w="15" w:type="dxa"/>
        </w:trPr>
        <w:tc>
          <w:tcPr>
            <w:tcW w:w="0" w:type="auto"/>
            <w:vAlign w:val="center"/>
            <w:hideMark/>
          </w:tcPr>
          <w:p w:rsidR="00000000" w:rsidRDefault="00000000">
            <w:r>
              <w:t>51031</w:t>
            </w:r>
          </w:p>
        </w:tc>
        <w:tc>
          <w:tcPr>
            <w:tcW w:w="0" w:type="auto"/>
            <w:vAlign w:val="center"/>
            <w:hideMark/>
          </w:tcPr>
          <w:p w:rsidR="00000000" w:rsidRDefault="00000000">
            <w:r>
              <w:t>200</w:t>
            </w:r>
          </w:p>
        </w:tc>
        <w:tc>
          <w:tcPr>
            <w:tcW w:w="0" w:type="auto"/>
            <w:vAlign w:val="center"/>
            <w:hideMark/>
          </w:tcPr>
          <w:p w:rsidR="00000000" w:rsidRDefault="00000000">
            <w:r>
              <w:t>This order price is not within the closing price range.</w:t>
            </w:r>
          </w:p>
        </w:tc>
      </w:tr>
      <w:tr w:rsidR="00000000">
        <w:trPr>
          <w:divId w:val="175387555"/>
          <w:tblCellSpacing w:w="15" w:type="dxa"/>
        </w:trPr>
        <w:tc>
          <w:tcPr>
            <w:tcW w:w="0" w:type="auto"/>
            <w:vAlign w:val="center"/>
            <w:hideMark/>
          </w:tcPr>
          <w:p w:rsidR="00000000" w:rsidRDefault="00000000">
            <w:r>
              <w:t>51032</w:t>
            </w:r>
          </w:p>
        </w:tc>
        <w:tc>
          <w:tcPr>
            <w:tcW w:w="0" w:type="auto"/>
            <w:vAlign w:val="center"/>
            <w:hideMark/>
          </w:tcPr>
          <w:p w:rsidR="00000000" w:rsidRDefault="00000000">
            <w:r>
              <w:t>200</w:t>
            </w:r>
          </w:p>
        </w:tc>
        <w:tc>
          <w:tcPr>
            <w:tcW w:w="0" w:type="auto"/>
            <w:vAlign w:val="center"/>
            <w:hideMark/>
          </w:tcPr>
          <w:p w:rsidR="00000000" w:rsidRDefault="00000000">
            <w:r>
              <w:t>Closing all positions at market price.</w:t>
            </w:r>
          </w:p>
        </w:tc>
      </w:tr>
      <w:tr w:rsidR="00000000">
        <w:trPr>
          <w:divId w:val="175387555"/>
          <w:tblCellSpacing w:w="15" w:type="dxa"/>
        </w:trPr>
        <w:tc>
          <w:tcPr>
            <w:tcW w:w="0" w:type="auto"/>
            <w:vAlign w:val="center"/>
            <w:hideMark/>
          </w:tcPr>
          <w:p w:rsidR="00000000" w:rsidRDefault="00000000">
            <w:r>
              <w:t>51033</w:t>
            </w:r>
          </w:p>
        </w:tc>
        <w:tc>
          <w:tcPr>
            <w:tcW w:w="0" w:type="auto"/>
            <w:vAlign w:val="center"/>
            <w:hideMark/>
          </w:tcPr>
          <w:p w:rsidR="00000000" w:rsidRDefault="00000000">
            <w:r>
              <w:t>200</w:t>
            </w:r>
          </w:p>
        </w:tc>
        <w:tc>
          <w:tcPr>
            <w:tcW w:w="0" w:type="auto"/>
            <w:vAlign w:val="center"/>
            <w:hideMark/>
          </w:tcPr>
          <w:p w:rsidR="00000000" w:rsidRDefault="00000000">
            <w:r>
              <w:t>The total amount per order for this pair has reached the upper limit.</w:t>
            </w:r>
          </w:p>
        </w:tc>
      </w:tr>
      <w:tr w:rsidR="00000000">
        <w:trPr>
          <w:divId w:val="175387555"/>
          <w:tblCellSpacing w:w="15" w:type="dxa"/>
        </w:trPr>
        <w:tc>
          <w:tcPr>
            <w:tcW w:w="0" w:type="auto"/>
            <w:vAlign w:val="center"/>
            <w:hideMark/>
          </w:tcPr>
          <w:p w:rsidR="00000000" w:rsidRDefault="00000000">
            <w:r>
              <w:t>51034</w:t>
            </w:r>
          </w:p>
        </w:tc>
        <w:tc>
          <w:tcPr>
            <w:tcW w:w="0" w:type="auto"/>
            <w:vAlign w:val="center"/>
            <w:hideMark/>
          </w:tcPr>
          <w:p w:rsidR="00000000" w:rsidRDefault="00000000">
            <w:r>
              <w:t>200</w:t>
            </w:r>
          </w:p>
        </w:tc>
        <w:tc>
          <w:tcPr>
            <w:tcW w:w="0" w:type="auto"/>
            <w:vAlign w:val="center"/>
            <w:hideMark/>
          </w:tcPr>
          <w:p w:rsidR="00000000" w:rsidRDefault="00000000">
            <w:r>
              <w:t>Fill rate exceeds the limit that you've set. Please reset the market maker protection to inactive for new trades.</w:t>
            </w:r>
          </w:p>
        </w:tc>
      </w:tr>
      <w:tr w:rsidR="00000000">
        <w:trPr>
          <w:divId w:val="175387555"/>
          <w:tblCellSpacing w:w="15" w:type="dxa"/>
        </w:trPr>
        <w:tc>
          <w:tcPr>
            <w:tcW w:w="0" w:type="auto"/>
            <w:vAlign w:val="center"/>
            <w:hideMark/>
          </w:tcPr>
          <w:p w:rsidR="00000000" w:rsidRDefault="00000000">
            <w:r>
              <w:t>51035</w:t>
            </w:r>
          </w:p>
        </w:tc>
        <w:tc>
          <w:tcPr>
            <w:tcW w:w="0" w:type="auto"/>
            <w:vAlign w:val="center"/>
            <w:hideMark/>
          </w:tcPr>
          <w:p w:rsidR="00000000" w:rsidRDefault="00000000">
            <w:r>
              <w:t>200</w:t>
            </w:r>
          </w:p>
        </w:tc>
        <w:tc>
          <w:tcPr>
            <w:tcW w:w="0" w:type="auto"/>
            <w:vAlign w:val="center"/>
            <w:hideMark/>
          </w:tcPr>
          <w:p w:rsidR="00000000" w:rsidRDefault="00000000">
            <w:r>
              <w:t>Account does not have permission to submit MM quote order</w:t>
            </w:r>
          </w:p>
        </w:tc>
      </w:tr>
      <w:tr w:rsidR="00000000">
        <w:trPr>
          <w:divId w:val="175387555"/>
          <w:tblCellSpacing w:w="15" w:type="dxa"/>
        </w:trPr>
        <w:tc>
          <w:tcPr>
            <w:tcW w:w="0" w:type="auto"/>
            <w:vAlign w:val="center"/>
            <w:hideMark/>
          </w:tcPr>
          <w:p w:rsidR="00000000" w:rsidRDefault="00000000">
            <w:r>
              <w:t>51036</w:t>
            </w:r>
          </w:p>
        </w:tc>
        <w:tc>
          <w:tcPr>
            <w:tcW w:w="0" w:type="auto"/>
            <w:vAlign w:val="center"/>
            <w:hideMark/>
          </w:tcPr>
          <w:p w:rsidR="00000000" w:rsidRDefault="00000000">
            <w:r>
              <w:t>200</w:t>
            </w:r>
          </w:p>
        </w:tc>
        <w:tc>
          <w:tcPr>
            <w:tcW w:w="0" w:type="auto"/>
            <w:vAlign w:val="center"/>
            <w:hideMark/>
          </w:tcPr>
          <w:p w:rsidR="00000000" w:rsidRDefault="00000000">
            <w:r>
              <w:t>Only Options instrument of the PM account supports MMP orders.</w:t>
            </w:r>
          </w:p>
        </w:tc>
      </w:tr>
      <w:tr w:rsidR="00000000">
        <w:trPr>
          <w:divId w:val="175387555"/>
          <w:tblCellSpacing w:w="15" w:type="dxa"/>
        </w:trPr>
        <w:tc>
          <w:tcPr>
            <w:tcW w:w="0" w:type="auto"/>
            <w:vAlign w:val="center"/>
            <w:hideMark/>
          </w:tcPr>
          <w:p w:rsidR="00000000" w:rsidRDefault="00000000">
            <w:r>
              <w:t>51411</w:t>
            </w:r>
          </w:p>
        </w:tc>
        <w:tc>
          <w:tcPr>
            <w:tcW w:w="0" w:type="auto"/>
            <w:vAlign w:val="center"/>
            <w:hideMark/>
          </w:tcPr>
          <w:p w:rsidR="00000000" w:rsidRDefault="00000000">
            <w:r>
              <w:t>200</w:t>
            </w:r>
          </w:p>
        </w:tc>
        <w:tc>
          <w:tcPr>
            <w:tcW w:w="0" w:type="auto"/>
            <w:vAlign w:val="center"/>
            <w:hideMark/>
          </w:tcPr>
          <w:p w:rsidR="00000000" w:rsidRDefault="00000000">
            <w:r>
              <w:t>Account does not have permission for mass cancellation</w:t>
            </w:r>
          </w:p>
        </w:tc>
      </w:tr>
      <w:tr w:rsidR="00000000">
        <w:trPr>
          <w:divId w:val="175387555"/>
          <w:tblCellSpacing w:w="15" w:type="dxa"/>
        </w:trPr>
        <w:tc>
          <w:tcPr>
            <w:tcW w:w="0" w:type="auto"/>
            <w:vAlign w:val="center"/>
            <w:hideMark/>
          </w:tcPr>
          <w:p w:rsidR="00000000" w:rsidRDefault="00000000">
            <w:r>
              <w:t>51042</w:t>
            </w:r>
          </w:p>
        </w:tc>
        <w:tc>
          <w:tcPr>
            <w:tcW w:w="0" w:type="auto"/>
            <w:vAlign w:val="center"/>
            <w:hideMark/>
          </w:tcPr>
          <w:p w:rsidR="00000000" w:rsidRDefault="00000000">
            <w:r>
              <w:t>200</w:t>
            </w:r>
          </w:p>
        </w:tc>
        <w:tc>
          <w:tcPr>
            <w:tcW w:w="0" w:type="auto"/>
            <w:vAlign w:val="center"/>
            <w:hideMark/>
          </w:tcPr>
          <w:p w:rsidR="00000000" w:rsidRDefault="00000000">
            <w:r>
              <w:t>Under the Portfolio margin account, users can only place MMP orders in cross margin mode in Options.</w:t>
            </w:r>
          </w:p>
        </w:tc>
      </w:tr>
      <w:tr w:rsidR="00000000">
        <w:trPr>
          <w:divId w:val="175387555"/>
          <w:tblCellSpacing w:w="15" w:type="dxa"/>
        </w:trPr>
        <w:tc>
          <w:tcPr>
            <w:tcW w:w="0" w:type="auto"/>
            <w:vAlign w:val="center"/>
            <w:hideMark/>
          </w:tcPr>
          <w:p w:rsidR="00000000" w:rsidRDefault="00000000">
            <w:r>
              <w:t>51043</w:t>
            </w:r>
          </w:p>
        </w:tc>
        <w:tc>
          <w:tcPr>
            <w:tcW w:w="0" w:type="auto"/>
            <w:vAlign w:val="center"/>
            <w:hideMark/>
          </w:tcPr>
          <w:p w:rsidR="00000000" w:rsidRDefault="00000000">
            <w:r>
              <w:t>200</w:t>
            </w:r>
          </w:p>
        </w:tc>
        <w:tc>
          <w:tcPr>
            <w:tcW w:w="0" w:type="auto"/>
            <w:vAlign w:val="center"/>
            <w:hideMark/>
          </w:tcPr>
          <w:p w:rsidR="00000000" w:rsidRDefault="00000000">
            <w:r>
              <w:t>This isolated position doesn't exist.</w:t>
            </w:r>
          </w:p>
        </w:tc>
      </w:tr>
      <w:tr w:rsidR="00000000">
        <w:trPr>
          <w:divId w:val="175387555"/>
          <w:tblCellSpacing w:w="15" w:type="dxa"/>
        </w:trPr>
        <w:tc>
          <w:tcPr>
            <w:tcW w:w="0" w:type="auto"/>
            <w:vAlign w:val="center"/>
            <w:hideMark/>
          </w:tcPr>
          <w:p w:rsidR="00000000" w:rsidRDefault="00000000">
            <w:r>
              <w:t>59509</w:t>
            </w:r>
          </w:p>
        </w:tc>
        <w:tc>
          <w:tcPr>
            <w:tcW w:w="0" w:type="auto"/>
            <w:vAlign w:val="center"/>
            <w:hideMark/>
          </w:tcPr>
          <w:p w:rsidR="00000000" w:rsidRDefault="00000000">
            <w:r>
              <w:t>200</w:t>
            </w:r>
          </w:p>
        </w:tc>
        <w:tc>
          <w:tcPr>
            <w:tcW w:w="0" w:type="auto"/>
            <w:vAlign w:val="center"/>
            <w:hideMark/>
          </w:tcPr>
          <w:p w:rsidR="00000000" w:rsidRDefault="00000000">
            <w:r>
              <w:t>Account does not have permission to reset MMP status</w:t>
            </w:r>
          </w:p>
        </w:tc>
      </w:tr>
      <w:tr w:rsidR="00000000">
        <w:trPr>
          <w:divId w:val="175387555"/>
          <w:tblCellSpacing w:w="15" w:type="dxa"/>
        </w:trPr>
        <w:tc>
          <w:tcPr>
            <w:tcW w:w="0" w:type="auto"/>
            <w:vAlign w:val="center"/>
            <w:hideMark/>
          </w:tcPr>
          <w:p w:rsidR="00000000" w:rsidRDefault="00000000">
            <w:r>
              <w:t>51037</w:t>
            </w:r>
          </w:p>
        </w:tc>
        <w:tc>
          <w:tcPr>
            <w:tcW w:w="0" w:type="auto"/>
            <w:vAlign w:val="center"/>
            <w:hideMark/>
          </w:tcPr>
          <w:p w:rsidR="00000000" w:rsidRDefault="00000000">
            <w:r>
              <w:t>200</w:t>
            </w:r>
          </w:p>
        </w:tc>
        <w:tc>
          <w:tcPr>
            <w:tcW w:w="0" w:type="auto"/>
            <w:vAlign w:val="center"/>
            <w:hideMark/>
          </w:tcPr>
          <w:p w:rsidR="00000000" w:rsidRDefault="00000000">
            <w:r>
              <w:t>This account only supports placing IOC orders to reduce account risk.</w:t>
            </w:r>
          </w:p>
        </w:tc>
      </w:tr>
      <w:tr w:rsidR="00000000">
        <w:trPr>
          <w:divId w:val="175387555"/>
          <w:tblCellSpacing w:w="15" w:type="dxa"/>
        </w:trPr>
        <w:tc>
          <w:tcPr>
            <w:tcW w:w="0" w:type="auto"/>
            <w:vAlign w:val="center"/>
            <w:hideMark/>
          </w:tcPr>
          <w:p w:rsidR="00000000" w:rsidRDefault="00000000">
            <w:r>
              <w:t>51038</w:t>
            </w:r>
          </w:p>
        </w:tc>
        <w:tc>
          <w:tcPr>
            <w:tcW w:w="0" w:type="auto"/>
            <w:vAlign w:val="center"/>
            <w:hideMark/>
          </w:tcPr>
          <w:p w:rsidR="00000000" w:rsidRDefault="00000000">
            <w:r>
              <w:t>200</w:t>
            </w:r>
          </w:p>
        </w:tc>
        <w:tc>
          <w:tcPr>
            <w:tcW w:w="0" w:type="auto"/>
            <w:vAlign w:val="center"/>
            <w:hideMark/>
          </w:tcPr>
          <w:p w:rsidR="00000000" w:rsidRDefault="00000000">
            <w:r>
              <w:t>IOC order already exists under the current risk module.</w:t>
            </w:r>
          </w:p>
        </w:tc>
      </w:tr>
      <w:tr w:rsidR="00000000">
        <w:trPr>
          <w:divId w:val="175387555"/>
          <w:tblCellSpacing w:w="15" w:type="dxa"/>
        </w:trPr>
        <w:tc>
          <w:tcPr>
            <w:tcW w:w="0" w:type="auto"/>
            <w:vAlign w:val="center"/>
            <w:hideMark/>
          </w:tcPr>
          <w:p w:rsidR="00000000" w:rsidRDefault="00000000">
            <w:r>
              <w:t>51039</w:t>
            </w:r>
          </w:p>
        </w:tc>
        <w:tc>
          <w:tcPr>
            <w:tcW w:w="0" w:type="auto"/>
            <w:vAlign w:val="center"/>
            <w:hideMark/>
          </w:tcPr>
          <w:p w:rsidR="00000000" w:rsidRDefault="00000000">
            <w:r>
              <w:t>200</w:t>
            </w:r>
          </w:p>
        </w:tc>
        <w:tc>
          <w:tcPr>
            <w:tcW w:w="0" w:type="auto"/>
            <w:vAlign w:val="center"/>
            <w:hideMark/>
          </w:tcPr>
          <w:p w:rsidR="00000000" w:rsidRDefault="00000000">
            <w:r>
              <w:t>Leverage cannot be adjusted for the cross positions of Expiry Futures and Perpetual Futures under the PM account.</w:t>
            </w:r>
          </w:p>
        </w:tc>
      </w:tr>
      <w:tr w:rsidR="00000000">
        <w:trPr>
          <w:divId w:val="175387555"/>
          <w:tblCellSpacing w:w="15" w:type="dxa"/>
        </w:trPr>
        <w:tc>
          <w:tcPr>
            <w:tcW w:w="0" w:type="auto"/>
            <w:vAlign w:val="center"/>
            <w:hideMark/>
          </w:tcPr>
          <w:p w:rsidR="00000000" w:rsidRDefault="00000000">
            <w:r>
              <w:t>51040</w:t>
            </w:r>
          </w:p>
        </w:tc>
        <w:tc>
          <w:tcPr>
            <w:tcW w:w="0" w:type="auto"/>
            <w:vAlign w:val="center"/>
            <w:hideMark/>
          </w:tcPr>
          <w:p w:rsidR="00000000" w:rsidRDefault="00000000">
            <w:r>
              <w:t>200</w:t>
            </w:r>
          </w:p>
        </w:tc>
        <w:tc>
          <w:tcPr>
            <w:tcW w:w="0" w:type="auto"/>
            <w:vAlign w:val="center"/>
            <w:hideMark/>
          </w:tcPr>
          <w:p w:rsidR="00000000" w:rsidRDefault="00000000">
            <w:r>
              <w:t>Cannot adjust margins for long isolated options positions</w:t>
            </w:r>
          </w:p>
        </w:tc>
      </w:tr>
      <w:tr w:rsidR="00000000">
        <w:trPr>
          <w:divId w:val="175387555"/>
          <w:tblCellSpacing w:w="15" w:type="dxa"/>
        </w:trPr>
        <w:tc>
          <w:tcPr>
            <w:tcW w:w="0" w:type="auto"/>
            <w:vAlign w:val="center"/>
            <w:hideMark/>
          </w:tcPr>
          <w:p w:rsidR="00000000" w:rsidRDefault="00000000">
            <w:r>
              <w:t>51041</w:t>
            </w:r>
          </w:p>
        </w:tc>
        <w:tc>
          <w:tcPr>
            <w:tcW w:w="0" w:type="auto"/>
            <w:vAlign w:val="center"/>
            <w:hideMark/>
          </w:tcPr>
          <w:p w:rsidR="00000000" w:rsidRDefault="00000000">
            <w:r>
              <w:t>200</w:t>
            </w:r>
          </w:p>
        </w:tc>
        <w:tc>
          <w:tcPr>
            <w:tcW w:w="0" w:type="auto"/>
            <w:vAlign w:val="center"/>
            <w:hideMark/>
          </w:tcPr>
          <w:p w:rsidR="00000000" w:rsidRDefault="00000000">
            <w:r>
              <w:t>Portfolio margin account only supports net mode.</w:t>
            </w:r>
          </w:p>
        </w:tc>
      </w:tr>
      <w:tr w:rsidR="00000000">
        <w:trPr>
          <w:divId w:val="175387555"/>
          <w:tblCellSpacing w:w="15" w:type="dxa"/>
        </w:trPr>
        <w:tc>
          <w:tcPr>
            <w:tcW w:w="0" w:type="auto"/>
            <w:vAlign w:val="center"/>
            <w:hideMark/>
          </w:tcPr>
          <w:p w:rsidR="00000000" w:rsidRDefault="00000000">
            <w:r>
              <w:t>51044</w:t>
            </w:r>
          </w:p>
        </w:tc>
        <w:tc>
          <w:tcPr>
            <w:tcW w:w="0" w:type="auto"/>
            <w:vAlign w:val="center"/>
            <w:hideMark/>
          </w:tcPr>
          <w:p w:rsidR="00000000" w:rsidRDefault="00000000">
            <w:r>
              <w:t>200</w:t>
            </w:r>
          </w:p>
        </w:tc>
        <w:tc>
          <w:tcPr>
            <w:tcW w:w="0" w:type="auto"/>
            <w:vAlign w:val="center"/>
            <w:hideMark/>
          </w:tcPr>
          <w:p w:rsidR="00000000" w:rsidRDefault="00000000">
            <w:r>
              <w:t>The order type {param0}, {param1} is not allowed to set stop loss and take profit</w:t>
            </w:r>
          </w:p>
        </w:tc>
      </w:tr>
      <w:tr w:rsidR="00000000">
        <w:trPr>
          <w:divId w:val="175387555"/>
          <w:tblCellSpacing w:w="15" w:type="dxa"/>
        </w:trPr>
        <w:tc>
          <w:tcPr>
            <w:tcW w:w="0" w:type="auto"/>
            <w:vAlign w:val="center"/>
            <w:hideMark/>
          </w:tcPr>
          <w:p w:rsidR="00000000" w:rsidRDefault="00000000">
            <w:r>
              <w:t>51046</w:t>
            </w:r>
          </w:p>
        </w:tc>
        <w:tc>
          <w:tcPr>
            <w:tcW w:w="0" w:type="auto"/>
            <w:vAlign w:val="center"/>
            <w:hideMark/>
          </w:tcPr>
          <w:p w:rsidR="00000000" w:rsidRDefault="00000000">
            <w:r>
              <w:t>200</w:t>
            </w:r>
          </w:p>
        </w:tc>
        <w:tc>
          <w:tcPr>
            <w:tcW w:w="0" w:type="auto"/>
            <w:vAlign w:val="center"/>
            <w:hideMark/>
          </w:tcPr>
          <w:p w:rsidR="00000000" w:rsidRDefault="00000000">
            <w:r>
              <w:t>The take profit trigger price must be higher than the order price</w:t>
            </w:r>
          </w:p>
        </w:tc>
      </w:tr>
      <w:tr w:rsidR="00000000">
        <w:trPr>
          <w:divId w:val="175387555"/>
          <w:tblCellSpacing w:w="15" w:type="dxa"/>
        </w:trPr>
        <w:tc>
          <w:tcPr>
            <w:tcW w:w="0" w:type="auto"/>
            <w:vAlign w:val="center"/>
            <w:hideMark/>
          </w:tcPr>
          <w:p w:rsidR="00000000" w:rsidRDefault="00000000">
            <w:r>
              <w:t>51047</w:t>
            </w:r>
          </w:p>
        </w:tc>
        <w:tc>
          <w:tcPr>
            <w:tcW w:w="0" w:type="auto"/>
            <w:vAlign w:val="center"/>
            <w:hideMark/>
          </w:tcPr>
          <w:p w:rsidR="00000000" w:rsidRDefault="00000000">
            <w:r>
              <w:t>200</w:t>
            </w:r>
          </w:p>
        </w:tc>
        <w:tc>
          <w:tcPr>
            <w:tcW w:w="0" w:type="auto"/>
            <w:vAlign w:val="center"/>
            <w:hideMark/>
          </w:tcPr>
          <w:p w:rsidR="00000000" w:rsidRDefault="00000000">
            <w:r>
              <w:t>The stop loss trigger price must be lower than the order price</w:t>
            </w:r>
          </w:p>
        </w:tc>
      </w:tr>
      <w:tr w:rsidR="00000000">
        <w:trPr>
          <w:divId w:val="175387555"/>
          <w:tblCellSpacing w:w="15" w:type="dxa"/>
        </w:trPr>
        <w:tc>
          <w:tcPr>
            <w:tcW w:w="0" w:type="auto"/>
            <w:vAlign w:val="center"/>
            <w:hideMark/>
          </w:tcPr>
          <w:p w:rsidR="00000000" w:rsidRDefault="00000000">
            <w:r>
              <w:t>51048</w:t>
            </w:r>
          </w:p>
        </w:tc>
        <w:tc>
          <w:tcPr>
            <w:tcW w:w="0" w:type="auto"/>
            <w:vAlign w:val="center"/>
            <w:hideMark/>
          </w:tcPr>
          <w:p w:rsidR="00000000" w:rsidRDefault="00000000">
            <w:r>
              <w:t>200</w:t>
            </w:r>
          </w:p>
        </w:tc>
        <w:tc>
          <w:tcPr>
            <w:tcW w:w="0" w:type="auto"/>
            <w:vAlign w:val="center"/>
            <w:hideMark/>
          </w:tcPr>
          <w:p w:rsidR="00000000" w:rsidRDefault="00000000">
            <w:r>
              <w:t>The take profit trigger price must be lower than the order price</w:t>
            </w:r>
          </w:p>
        </w:tc>
      </w:tr>
      <w:tr w:rsidR="00000000">
        <w:trPr>
          <w:divId w:val="175387555"/>
          <w:tblCellSpacing w:w="15" w:type="dxa"/>
        </w:trPr>
        <w:tc>
          <w:tcPr>
            <w:tcW w:w="0" w:type="auto"/>
            <w:vAlign w:val="center"/>
            <w:hideMark/>
          </w:tcPr>
          <w:p w:rsidR="00000000" w:rsidRDefault="00000000">
            <w:r>
              <w:t>51049</w:t>
            </w:r>
          </w:p>
        </w:tc>
        <w:tc>
          <w:tcPr>
            <w:tcW w:w="0" w:type="auto"/>
            <w:vAlign w:val="center"/>
            <w:hideMark/>
          </w:tcPr>
          <w:p w:rsidR="00000000" w:rsidRDefault="00000000">
            <w:r>
              <w:t>200</w:t>
            </w:r>
          </w:p>
        </w:tc>
        <w:tc>
          <w:tcPr>
            <w:tcW w:w="0" w:type="auto"/>
            <w:vAlign w:val="center"/>
            <w:hideMark/>
          </w:tcPr>
          <w:p w:rsidR="00000000" w:rsidRDefault="00000000">
            <w:r>
              <w:t>The stop loss trigger price must be higher than the order price</w:t>
            </w:r>
          </w:p>
        </w:tc>
      </w:tr>
      <w:tr w:rsidR="00000000">
        <w:trPr>
          <w:divId w:val="175387555"/>
          <w:tblCellSpacing w:w="15" w:type="dxa"/>
        </w:trPr>
        <w:tc>
          <w:tcPr>
            <w:tcW w:w="0" w:type="auto"/>
            <w:vAlign w:val="center"/>
            <w:hideMark/>
          </w:tcPr>
          <w:p w:rsidR="00000000" w:rsidRDefault="00000000">
            <w:r>
              <w:t>51050</w:t>
            </w:r>
          </w:p>
        </w:tc>
        <w:tc>
          <w:tcPr>
            <w:tcW w:w="0" w:type="auto"/>
            <w:vAlign w:val="center"/>
            <w:hideMark/>
          </w:tcPr>
          <w:p w:rsidR="00000000" w:rsidRDefault="00000000">
            <w:r>
              <w:t>200</w:t>
            </w:r>
          </w:p>
        </w:tc>
        <w:tc>
          <w:tcPr>
            <w:tcW w:w="0" w:type="auto"/>
            <w:vAlign w:val="center"/>
            <w:hideMark/>
          </w:tcPr>
          <w:p w:rsidR="00000000" w:rsidRDefault="00000000">
            <w:r>
              <w:t>The take profit trigger price must be higher than the best ask price</w:t>
            </w:r>
          </w:p>
        </w:tc>
      </w:tr>
      <w:tr w:rsidR="00000000">
        <w:trPr>
          <w:divId w:val="175387555"/>
          <w:tblCellSpacing w:w="15" w:type="dxa"/>
        </w:trPr>
        <w:tc>
          <w:tcPr>
            <w:tcW w:w="0" w:type="auto"/>
            <w:vAlign w:val="center"/>
            <w:hideMark/>
          </w:tcPr>
          <w:p w:rsidR="00000000" w:rsidRDefault="00000000">
            <w:r>
              <w:t>51051</w:t>
            </w:r>
          </w:p>
        </w:tc>
        <w:tc>
          <w:tcPr>
            <w:tcW w:w="0" w:type="auto"/>
            <w:vAlign w:val="center"/>
            <w:hideMark/>
          </w:tcPr>
          <w:p w:rsidR="00000000" w:rsidRDefault="00000000">
            <w:r>
              <w:t>200</w:t>
            </w:r>
          </w:p>
        </w:tc>
        <w:tc>
          <w:tcPr>
            <w:tcW w:w="0" w:type="auto"/>
            <w:vAlign w:val="center"/>
            <w:hideMark/>
          </w:tcPr>
          <w:p w:rsidR="00000000" w:rsidRDefault="00000000">
            <w:r>
              <w:t>The stop loss trigger price must be lower than the best ask price</w:t>
            </w:r>
          </w:p>
        </w:tc>
      </w:tr>
      <w:tr w:rsidR="00000000">
        <w:trPr>
          <w:divId w:val="175387555"/>
          <w:tblCellSpacing w:w="15" w:type="dxa"/>
        </w:trPr>
        <w:tc>
          <w:tcPr>
            <w:tcW w:w="0" w:type="auto"/>
            <w:vAlign w:val="center"/>
            <w:hideMark/>
          </w:tcPr>
          <w:p w:rsidR="00000000" w:rsidRDefault="00000000">
            <w:r>
              <w:t>51052</w:t>
            </w:r>
          </w:p>
        </w:tc>
        <w:tc>
          <w:tcPr>
            <w:tcW w:w="0" w:type="auto"/>
            <w:vAlign w:val="center"/>
            <w:hideMark/>
          </w:tcPr>
          <w:p w:rsidR="00000000" w:rsidRDefault="00000000">
            <w:r>
              <w:t>200</w:t>
            </w:r>
          </w:p>
        </w:tc>
        <w:tc>
          <w:tcPr>
            <w:tcW w:w="0" w:type="auto"/>
            <w:vAlign w:val="center"/>
            <w:hideMark/>
          </w:tcPr>
          <w:p w:rsidR="00000000" w:rsidRDefault="00000000">
            <w:r>
              <w:t>The take profit trigger price must be lower than the best bid price</w:t>
            </w:r>
          </w:p>
        </w:tc>
      </w:tr>
      <w:tr w:rsidR="00000000">
        <w:trPr>
          <w:divId w:val="175387555"/>
          <w:tblCellSpacing w:w="15" w:type="dxa"/>
        </w:trPr>
        <w:tc>
          <w:tcPr>
            <w:tcW w:w="0" w:type="auto"/>
            <w:vAlign w:val="center"/>
            <w:hideMark/>
          </w:tcPr>
          <w:p w:rsidR="00000000" w:rsidRDefault="00000000">
            <w:r>
              <w:t>51053</w:t>
            </w:r>
          </w:p>
        </w:tc>
        <w:tc>
          <w:tcPr>
            <w:tcW w:w="0" w:type="auto"/>
            <w:vAlign w:val="center"/>
            <w:hideMark/>
          </w:tcPr>
          <w:p w:rsidR="00000000" w:rsidRDefault="00000000">
            <w:r>
              <w:t>200</w:t>
            </w:r>
          </w:p>
        </w:tc>
        <w:tc>
          <w:tcPr>
            <w:tcW w:w="0" w:type="auto"/>
            <w:vAlign w:val="center"/>
            <w:hideMark/>
          </w:tcPr>
          <w:p w:rsidR="00000000" w:rsidRDefault="00000000">
            <w:r>
              <w:t>The stop loss trigger price must be higher than the best bid price</w:t>
            </w:r>
          </w:p>
        </w:tc>
      </w:tr>
      <w:tr w:rsidR="00000000">
        <w:trPr>
          <w:divId w:val="175387555"/>
          <w:tblCellSpacing w:w="15" w:type="dxa"/>
        </w:trPr>
        <w:tc>
          <w:tcPr>
            <w:tcW w:w="0" w:type="auto"/>
            <w:vAlign w:val="center"/>
            <w:hideMark/>
          </w:tcPr>
          <w:p w:rsidR="00000000" w:rsidRDefault="00000000">
            <w:r>
              <w:t>51054</w:t>
            </w:r>
          </w:p>
        </w:tc>
        <w:tc>
          <w:tcPr>
            <w:tcW w:w="0" w:type="auto"/>
            <w:vAlign w:val="center"/>
            <w:hideMark/>
          </w:tcPr>
          <w:p w:rsidR="00000000" w:rsidRDefault="00000000">
            <w:r>
              <w:t>500</w:t>
            </w:r>
          </w:p>
        </w:tc>
        <w:tc>
          <w:tcPr>
            <w:tcW w:w="0" w:type="auto"/>
            <w:vAlign w:val="center"/>
            <w:hideMark/>
          </w:tcPr>
          <w:p w:rsidR="00000000" w:rsidRDefault="00000000">
            <w:r>
              <w:t>Request timed out. Please try again.</w:t>
            </w:r>
          </w:p>
        </w:tc>
      </w:tr>
      <w:tr w:rsidR="00000000">
        <w:trPr>
          <w:divId w:val="175387555"/>
          <w:tblCellSpacing w:w="15" w:type="dxa"/>
        </w:trPr>
        <w:tc>
          <w:tcPr>
            <w:tcW w:w="0" w:type="auto"/>
            <w:vAlign w:val="center"/>
            <w:hideMark/>
          </w:tcPr>
          <w:p w:rsidR="00000000" w:rsidRDefault="00000000">
            <w:r>
              <w:t>51055</w:t>
            </w:r>
          </w:p>
        </w:tc>
        <w:tc>
          <w:tcPr>
            <w:tcW w:w="0" w:type="auto"/>
            <w:vAlign w:val="center"/>
            <w:hideMark/>
          </w:tcPr>
          <w:p w:rsidR="00000000" w:rsidRDefault="00000000">
            <w:r>
              <w:t>200</w:t>
            </w:r>
          </w:p>
        </w:tc>
        <w:tc>
          <w:tcPr>
            <w:tcW w:w="0" w:type="auto"/>
            <w:vAlign w:val="center"/>
            <w:hideMark/>
          </w:tcPr>
          <w:p w:rsidR="00000000" w:rsidRDefault="00000000">
            <w:r>
              <w:t>Futures Grid is not available in Portfolio Margin mode</w:t>
            </w:r>
          </w:p>
        </w:tc>
      </w:tr>
      <w:tr w:rsidR="00000000">
        <w:trPr>
          <w:divId w:val="175387555"/>
          <w:tblCellSpacing w:w="15" w:type="dxa"/>
        </w:trPr>
        <w:tc>
          <w:tcPr>
            <w:tcW w:w="0" w:type="auto"/>
            <w:vAlign w:val="center"/>
            <w:hideMark/>
          </w:tcPr>
          <w:p w:rsidR="00000000" w:rsidRDefault="00000000">
            <w:r>
              <w:t>51056</w:t>
            </w:r>
          </w:p>
        </w:tc>
        <w:tc>
          <w:tcPr>
            <w:tcW w:w="0" w:type="auto"/>
            <w:vAlign w:val="center"/>
            <w:hideMark/>
          </w:tcPr>
          <w:p w:rsidR="00000000" w:rsidRDefault="00000000">
            <w:r>
              <w:t>200</w:t>
            </w:r>
          </w:p>
        </w:tc>
        <w:tc>
          <w:tcPr>
            <w:tcW w:w="0" w:type="auto"/>
            <w:vAlign w:val="center"/>
            <w:hideMark/>
          </w:tcPr>
          <w:p w:rsidR="00000000" w:rsidRDefault="00000000">
            <w:r>
              <w:t>Action not allowed</w:t>
            </w:r>
          </w:p>
        </w:tc>
      </w:tr>
      <w:tr w:rsidR="00000000">
        <w:trPr>
          <w:divId w:val="175387555"/>
          <w:tblCellSpacing w:w="15" w:type="dxa"/>
        </w:trPr>
        <w:tc>
          <w:tcPr>
            <w:tcW w:w="0" w:type="auto"/>
            <w:vAlign w:val="center"/>
            <w:hideMark/>
          </w:tcPr>
          <w:p w:rsidR="00000000" w:rsidRDefault="00000000">
            <w:r>
              <w:t>51057</w:t>
            </w:r>
          </w:p>
        </w:tc>
        <w:tc>
          <w:tcPr>
            <w:tcW w:w="0" w:type="auto"/>
            <w:vAlign w:val="center"/>
            <w:hideMark/>
          </w:tcPr>
          <w:p w:rsidR="00000000" w:rsidRDefault="00000000">
            <w:r>
              <w:t>200</w:t>
            </w:r>
          </w:p>
        </w:tc>
        <w:tc>
          <w:tcPr>
            <w:tcW w:w="0" w:type="auto"/>
            <w:vAlign w:val="center"/>
            <w:hideMark/>
          </w:tcPr>
          <w:p w:rsidR="00000000" w:rsidRDefault="00000000">
            <w:r>
              <w:t>This bot isn’t available in current account mode. Switch mode in Settings &gt; Account mode to continue.</w:t>
            </w:r>
          </w:p>
        </w:tc>
      </w:tr>
      <w:tr w:rsidR="00000000">
        <w:trPr>
          <w:divId w:val="175387555"/>
          <w:tblCellSpacing w:w="15" w:type="dxa"/>
        </w:trPr>
        <w:tc>
          <w:tcPr>
            <w:tcW w:w="0" w:type="auto"/>
            <w:vAlign w:val="center"/>
            <w:hideMark/>
          </w:tcPr>
          <w:p w:rsidR="00000000" w:rsidRDefault="00000000">
            <w:r>
              <w:t>51058</w:t>
            </w:r>
          </w:p>
        </w:tc>
        <w:tc>
          <w:tcPr>
            <w:tcW w:w="0" w:type="auto"/>
            <w:vAlign w:val="center"/>
            <w:hideMark/>
          </w:tcPr>
          <w:p w:rsidR="00000000" w:rsidRDefault="00000000">
            <w:r>
              <w:t>200</w:t>
            </w:r>
          </w:p>
        </w:tc>
        <w:tc>
          <w:tcPr>
            <w:tcW w:w="0" w:type="auto"/>
            <w:vAlign w:val="center"/>
            <w:hideMark/>
          </w:tcPr>
          <w:p w:rsidR="00000000" w:rsidRDefault="00000000">
            <w:r>
              <w:t>No available position for this algo order</w:t>
            </w:r>
          </w:p>
        </w:tc>
      </w:tr>
      <w:tr w:rsidR="00000000">
        <w:trPr>
          <w:divId w:val="175387555"/>
          <w:tblCellSpacing w:w="15" w:type="dxa"/>
        </w:trPr>
        <w:tc>
          <w:tcPr>
            <w:tcW w:w="0" w:type="auto"/>
            <w:vAlign w:val="center"/>
            <w:hideMark/>
          </w:tcPr>
          <w:p w:rsidR="00000000" w:rsidRDefault="00000000">
            <w:r>
              <w:t>51059</w:t>
            </w:r>
          </w:p>
        </w:tc>
        <w:tc>
          <w:tcPr>
            <w:tcW w:w="0" w:type="auto"/>
            <w:vAlign w:val="center"/>
            <w:hideMark/>
          </w:tcPr>
          <w:p w:rsidR="00000000" w:rsidRDefault="00000000">
            <w:r>
              <w:t>200</w:t>
            </w:r>
          </w:p>
        </w:tc>
        <w:tc>
          <w:tcPr>
            <w:tcW w:w="0" w:type="auto"/>
            <w:vAlign w:val="center"/>
            <w:hideMark/>
          </w:tcPr>
          <w:p w:rsidR="00000000" w:rsidRDefault="00000000">
            <w:r>
              <w:t>Strategy for the current state does not support this operation</w:t>
            </w:r>
          </w:p>
        </w:tc>
      </w:tr>
      <w:tr w:rsidR="00000000">
        <w:trPr>
          <w:divId w:val="175387555"/>
          <w:tblCellSpacing w:w="15" w:type="dxa"/>
        </w:trPr>
        <w:tc>
          <w:tcPr>
            <w:tcW w:w="0" w:type="auto"/>
            <w:vAlign w:val="center"/>
            <w:hideMark/>
          </w:tcPr>
          <w:p w:rsidR="00000000" w:rsidRDefault="00000000">
            <w:r>
              <w:t>51063</w:t>
            </w:r>
          </w:p>
        </w:tc>
        <w:tc>
          <w:tcPr>
            <w:tcW w:w="0" w:type="auto"/>
            <w:vAlign w:val="center"/>
            <w:hideMark/>
          </w:tcPr>
          <w:p w:rsidR="00000000" w:rsidRDefault="00000000">
            <w:r>
              <w:t>200</w:t>
            </w:r>
          </w:p>
        </w:tc>
        <w:tc>
          <w:tcPr>
            <w:tcW w:w="0" w:type="auto"/>
            <w:vAlign w:val="center"/>
            <w:hideMark/>
          </w:tcPr>
          <w:p w:rsidR="00000000" w:rsidRDefault="00000000">
            <w:r>
              <w:t>OrdId does not exist</w:t>
            </w:r>
          </w:p>
        </w:tc>
      </w:tr>
      <w:tr w:rsidR="00000000">
        <w:trPr>
          <w:divId w:val="175387555"/>
          <w:tblCellSpacing w:w="15" w:type="dxa"/>
        </w:trPr>
        <w:tc>
          <w:tcPr>
            <w:tcW w:w="0" w:type="auto"/>
            <w:vAlign w:val="center"/>
            <w:hideMark/>
          </w:tcPr>
          <w:p w:rsidR="00000000" w:rsidRDefault="00000000">
            <w:r>
              <w:t>51065</w:t>
            </w:r>
          </w:p>
        </w:tc>
        <w:tc>
          <w:tcPr>
            <w:tcW w:w="0" w:type="auto"/>
            <w:vAlign w:val="center"/>
            <w:hideMark/>
          </w:tcPr>
          <w:p w:rsidR="00000000" w:rsidRDefault="00000000">
            <w:r>
              <w:t>200</w:t>
            </w:r>
          </w:p>
        </w:tc>
        <w:tc>
          <w:tcPr>
            <w:tcW w:w="0" w:type="auto"/>
            <w:vAlign w:val="center"/>
            <w:hideMark/>
          </w:tcPr>
          <w:p w:rsidR="00000000" w:rsidRDefault="00000000">
            <w:r>
              <w:t>algoClOrdId already exists.</w:t>
            </w:r>
          </w:p>
        </w:tc>
      </w:tr>
      <w:tr w:rsidR="00000000">
        <w:trPr>
          <w:divId w:val="175387555"/>
          <w:tblCellSpacing w:w="15" w:type="dxa"/>
        </w:trPr>
        <w:tc>
          <w:tcPr>
            <w:tcW w:w="0" w:type="auto"/>
            <w:vAlign w:val="center"/>
            <w:hideMark/>
          </w:tcPr>
          <w:p w:rsidR="00000000" w:rsidRDefault="00000000">
            <w:r>
              <w:t>51068</w:t>
            </w:r>
          </w:p>
        </w:tc>
        <w:tc>
          <w:tcPr>
            <w:tcW w:w="0" w:type="auto"/>
            <w:vAlign w:val="center"/>
            <w:hideMark/>
          </w:tcPr>
          <w:p w:rsidR="00000000" w:rsidRDefault="00000000">
            <w:r>
              <w:t>200</w:t>
            </w:r>
          </w:p>
        </w:tc>
        <w:tc>
          <w:tcPr>
            <w:tcW w:w="0" w:type="auto"/>
            <w:vAlign w:val="center"/>
            <w:hideMark/>
          </w:tcPr>
          <w:p w:rsidR="00000000" w:rsidRDefault="00000000">
            <w:r>
              <w:t>{param0} already exists within algoClOrdId and attachAlgoClOrdId.</w:t>
            </w:r>
          </w:p>
        </w:tc>
      </w:tr>
      <w:tr w:rsidR="00000000">
        <w:trPr>
          <w:divId w:val="175387555"/>
          <w:tblCellSpacing w:w="15" w:type="dxa"/>
        </w:trPr>
        <w:tc>
          <w:tcPr>
            <w:tcW w:w="0" w:type="auto"/>
            <w:vAlign w:val="center"/>
            <w:hideMark/>
          </w:tcPr>
          <w:p w:rsidR="00000000" w:rsidRDefault="00000000">
            <w:r>
              <w:t>51069</w:t>
            </w:r>
          </w:p>
        </w:tc>
        <w:tc>
          <w:tcPr>
            <w:tcW w:w="0" w:type="auto"/>
            <w:vAlign w:val="center"/>
            <w:hideMark/>
          </w:tcPr>
          <w:p w:rsidR="00000000" w:rsidRDefault="00000000">
            <w:r>
              <w:t>200</w:t>
            </w:r>
          </w:p>
        </w:tc>
        <w:tc>
          <w:tcPr>
            <w:tcW w:w="0" w:type="auto"/>
            <w:vAlign w:val="center"/>
            <w:hideMark/>
          </w:tcPr>
          <w:p w:rsidR="00000000" w:rsidRDefault="00000000">
            <w:r>
              <w:t>The option contracts related to current {param0} do not exist</w:t>
            </w:r>
          </w:p>
        </w:tc>
      </w:tr>
      <w:tr w:rsidR="00000000">
        <w:trPr>
          <w:divId w:val="175387555"/>
          <w:tblCellSpacing w:w="15" w:type="dxa"/>
        </w:trPr>
        <w:tc>
          <w:tcPr>
            <w:tcW w:w="0" w:type="auto"/>
            <w:vAlign w:val="center"/>
            <w:hideMark/>
          </w:tcPr>
          <w:p w:rsidR="00000000" w:rsidRDefault="00000000">
            <w:r>
              <w:t>51070</w:t>
            </w:r>
          </w:p>
        </w:tc>
        <w:tc>
          <w:tcPr>
            <w:tcW w:w="0" w:type="auto"/>
            <w:vAlign w:val="center"/>
            <w:hideMark/>
          </w:tcPr>
          <w:p w:rsidR="00000000" w:rsidRDefault="00000000">
            <w:r>
              <w:t>200</w:t>
            </w:r>
          </w:p>
        </w:tc>
        <w:tc>
          <w:tcPr>
            <w:tcW w:w="0" w:type="auto"/>
            <w:vAlign w:val="center"/>
            <w:hideMark/>
          </w:tcPr>
          <w:p w:rsidR="00000000" w:rsidRDefault="00000000">
            <w:r>
              <w:t>You do not meet the requirements for switching to this account mode. Please upgrade the account mode on the OKX website or App</w:t>
            </w:r>
          </w:p>
        </w:tc>
      </w:tr>
      <w:tr w:rsidR="00000000">
        <w:trPr>
          <w:divId w:val="175387555"/>
          <w:tblCellSpacing w:w="15" w:type="dxa"/>
        </w:trPr>
        <w:tc>
          <w:tcPr>
            <w:tcW w:w="0" w:type="auto"/>
            <w:vAlign w:val="center"/>
            <w:hideMark/>
          </w:tcPr>
          <w:p w:rsidR="00000000" w:rsidRDefault="00000000">
            <w:r>
              <w:t>51071</w:t>
            </w:r>
          </w:p>
        </w:tc>
        <w:tc>
          <w:tcPr>
            <w:tcW w:w="0" w:type="auto"/>
            <w:vAlign w:val="center"/>
            <w:hideMark/>
          </w:tcPr>
          <w:p w:rsidR="00000000" w:rsidRDefault="00000000">
            <w:r>
              <w:t>200</w:t>
            </w:r>
          </w:p>
        </w:tc>
        <w:tc>
          <w:tcPr>
            <w:tcW w:w="0" w:type="auto"/>
            <w:vAlign w:val="center"/>
            <w:hideMark/>
          </w:tcPr>
          <w:p w:rsidR="00000000" w:rsidRDefault="00000000">
            <w:r>
              <w:t>You've reached the maximum limit for tag level cancel all after timers.</w:t>
            </w:r>
          </w:p>
        </w:tc>
      </w:tr>
      <w:tr w:rsidR="00000000">
        <w:trPr>
          <w:divId w:val="175387555"/>
          <w:tblCellSpacing w:w="15" w:type="dxa"/>
        </w:trPr>
        <w:tc>
          <w:tcPr>
            <w:tcW w:w="0" w:type="auto"/>
            <w:vAlign w:val="center"/>
            <w:hideMark/>
          </w:tcPr>
          <w:p w:rsidR="00000000" w:rsidRDefault="00000000">
            <w:r>
              <w:t>51072</w:t>
            </w:r>
          </w:p>
        </w:tc>
        <w:tc>
          <w:tcPr>
            <w:tcW w:w="0" w:type="auto"/>
            <w:vAlign w:val="center"/>
            <w:hideMark/>
          </w:tcPr>
          <w:p w:rsidR="00000000" w:rsidRDefault="00000000">
            <w:r>
              <w:t>200</w:t>
            </w:r>
          </w:p>
        </w:tc>
        <w:tc>
          <w:tcPr>
            <w:tcW w:w="0" w:type="auto"/>
            <w:vAlign w:val="center"/>
            <w:hideMark/>
          </w:tcPr>
          <w:p w:rsidR="00000000" w:rsidRDefault="00000000">
            <w:r>
              <w:t>As a spot lead trader, you need to set tdMode to 'spot_isolated' when configured buying lead trade pairs</w:t>
            </w:r>
          </w:p>
        </w:tc>
      </w:tr>
      <w:tr w:rsidR="00000000">
        <w:trPr>
          <w:divId w:val="175387555"/>
          <w:tblCellSpacing w:w="15" w:type="dxa"/>
        </w:trPr>
        <w:tc>
          <w:tcPr>
            <w:tcW w:w="0" w:type="auto"/>
            <w:vAlign w:val="center"/>
            <w:hideMark/>
          </w:tcPr>
          <w:p w:rsidR="00000000" w:rsidRDefault="00000000">
            <w:r>
              <w:t>51073</w:t>
            </w:r>
          </w:p>
        </w:tc>
        <w:tc>
          <w:tcPr>
            <w:tcW w:w="0" w:type="auto"/>
            <w:vAlign w:val="center"/>
            <w:hideMark/>
          </w:tcPr>
          <w:p w:rsidR="00000000" w:rsidRDefault="00000000">
            <w:r>
              <w:t>200</w:t>
            </w:r>
          </w:p>
        </w:tc>
        <w:tc>
          <w:tcPr>
            <w:tcW w:w="0" w:type="auto"/>
            <w:vAlign w:val="center"/>
            <w:hideMark/>
          </w:tcPr>
          <w:p w:rsidR="00000000" w:rsidRDefault="00000000">
            <w:r>
              <w:t>As a spot lead trader, you need to use '/copytrading/close-subposition' for selling assets through lead trades</w:t>
            </w:r>
          </w:p>
        </w:tc>
      </w:tr>
      <w:tr w:rsidR="00000000">
        <w:trPr>
          <w:divId w:val="175387555"/>
          <w:tblCellSpacing w:w="15" w:type="dxa"/>
        </w:trPr>
        <w:tc>
          <w:tcPr>
            <w:tcW w:w="0" w:type="auto"/>
            <w:vAlign w:val="center"/>
            <w:hideMark/>
          </w:tcPr>
          <w:p w:rsidR="00000000" w:rsidRDefault="00000000">
            <w:r>
              <w:t>51074</w:t>
            </w:r>
          </w:p>
        </w:tc>
        <w:tc>
          <w:tcPr>
            <w:tcW w:w="0" w:type="auto"/>
            <w:vAlign w:val="center"/>
            <w:hideMark/>
          </w:tcPr>
          <w:p w:rsidR="00000000" w:rsidRDefault="00000000">
            <w:r>
              <w:t>200</w:t>
            </w:r>
          </w:p>
        </w:tc>
        <w:tc>
          <w:tcPr>
            <w:tcW w:w="0" w:type="auto"/>
            <w:vAlign w:val="center"/>
            <w:hideMark/>
          </w:tcPr>
          <w:p w:rsidR="00000000" w:rsidRDefault="00000000">
            <w:r>
              <w:t>Only the tdMode for lead trade pairs configured by spot lead traders can be set to 'spot_isolated'</w:t>
            </w:r>
          </w:p>
        </w:tc>
      </w:tr>
      <w:tr w:rsidR="00000000">
        <w:trPr>
          <w:divId w:val="175387555"/>
          <w:tblCellSpacing w:w="15" w:type="dxa"/>
        </w:trPr>
        <w:tc>
          <w:tcPr>
            <w:tcW w:w="0" w:type="auto"/>
            <w:vAlign w:val="center"/>
            <w:hideMark/>
          </w:tcPr>
          <w:p w:rsidR="00000000" w:rsidRDefault="00000000">
            <w:r>
              <w:t>51076</w:t>
            </w:r>
          </w:p>
        </w:tc>
        <w:tc>
          <w:tcPr>
            <w:tcW w:w="0" w:type="auto"/>
            <w:vAlign w:val="center"/>
            <w:hideMark/>
          </w:tcPr>
          <w:p w:rsidR="00000000" w:rsidRDefault="00000000">
            <w:r>
              <w:t>200</w:t>
            </w:r>
          </w:p>
        </w:tc>
        <w:tc>
          <w:tcPr>
            <w:tcW w:w="0" w:type="auto"/>
            <w:vAlign w:val="center"/>
            <w:hideMark/>
          </w:tcPr>
          <w:p w:rsidR="00000000" w:rsidRDefault="00000000">
            <w:r>
              <w:t>TP/SL orders in Split TPs only support one-way TP/SL. You can not use slTriggerPx&amp;slOrdPx and tpTriggerPx&amp;tpOrdPx at the same time.</w:t>
            </w:r>
          </w:p>
        </w:tc>
      </w:tr>
      <w:tr w:rsidR="00000000">
        <w:trPr>
          <w:divId w:val="175387555"/>
          <w:tblCellSpacing w:w="15" w:type="dxa"/>
        </w:trPr>
        <w:tc>
          <w:tcPr>
            <w:tcW w:w="0" w:type="auto"/>
            <w:vAlign w:val="center"/>
            <w:hideMark/>
          </w:tcPr>
          <w:p w:rsidR="00000000" w:rsidRDefault="00000000">
            <w:r>
              <w:t>51077</w:t>
            </w:r>
          </w:p>
        </w:tc>
        <w:tc>
          <w:tcPr>
            <w:tcW w:w="0" w:type="auto"/>
            <w:vAlign w:val="center"/>
            <w:hideMark/>
          </w:tcPr>
          <w:p w:rsidR="00000000" w:rsidRDefault="00000000">
            <w:r>
              <w:t>200</w:t>
            </w:r>
          </w:p>
        </w:tc>
        <w:tc>
          <w:tcPr>
            <w:tcW w:w="0" w:type="auto"/>
            <w:vAlign w:val="center"/>
            <w:hideMark/>
          </w:tcPr>
          <w:p w:rsidR="00000000" w:rsidRDefault="00000000">
            <w:r>
              <w:t>Setting multiple TP and cost-price SL orders isn’t supported for spot and margin trading.</w:t>
            </w:r>
          </w:p>
        </w:tc>
      </w:tr>
      <w:tr w:rsidR="00000000">
        <w:trPr>
          <w:divId w:val="175387555"/>
          <w:tblCellSpacing w:w="15" w:type="dxa"/>
        </w:trPr>
        <w:tc>
          <w:tcPr>
            <w:tcW w:w="0" w:type="auto"/>
            <w:vAlign w:val="center"/>
            <w:hideMark/>
          </w:tcPr>
          <w:p w:rsidR="00000000" w:rsidRDefault="00000000">
            <w:r>
              <w:t>51078</w:t>
            </w:r>
          </w:p>
        </w:tc>
        <w:tc>
          <w:tcPr>
            <w:tcW w:w="0" w:type="auto"/>
            <w:vAlign w:val="center"/>
            <w:hideMark/>
          </w:tcPr>
          <w:p w:rsidR="00000000" w:rsidRDefault="00000000">
            <w:r>
              <w:t>200</w:t>
            </w:r>
          </w:p>
        </w:tc>
        <w:tc>
          <w:tcPr>
            <w:tcW w:w="0" w:type="auto"/>
            <w:vAlign w:val="center"/>
            <w:hideMark/>
          </w:tcPr>
          <w:p w:rsidR="00000000" w:rsidRDefault="00000000">
            <w:r>
              <w:t>You are a lead trader. Split TPs are not supported.</w:t>
            </w:r>
          </w:p>
        </w:tc>
      </w:tr>
      <w:tr w:rsidR="00000000">
        <w:trPr>
          <w:divId w:val="175387555"/>
          <w:tblCellSpacing w:w="15" w:type="dxa"/>
        </w:trPr>
        <w:tc>
          <w:tcPr>
            <w:tcW w:w="0" w:type="auto"/>
            <w:vAlign w:val="center"/>
            <w:hideMark/>
          </w:tcPr>
          <w:p w:rsidR="00000000" w:rsidRDefault="00000000">
            <w:r>
              <w:t>51079</w:t>
            </w:r>
          </w:p>
        </w:tc>
        <w:tc>
          <w:tcPr>
            <w:tcW w:w="0" w:type="auto"/>
            <w:vAlign w:val="center"/>
            <w:hideMark/>
          </w:tcPr>
          <w:p w:rsidR="00000000" w:rsidRDefault="00000000">
            <w:r>
              <w:t>200</w:t>
            </w:r>
          </w:p>
        </w:tc>
        <w:tc>
          <w:tcPr>
            <w:tcW w:w="0" w:type="auto"/>
            <w:vAlign w:val="center"/>
            <w:hideMark/>
          </w:tcPr>
          <w:p w:rsidR="00000000" w:rsidRDefault="00000000">
            <w:r>
              <w:t>The number of TP orders with Split TPs attached in a same order cannot exceed {param0}</w:t>
            </w:r>
          </w:p>
        </w:tc>
      </w:tr>
      <w:tr w:rsidR="00000000">
        <w:trPr>
          <w:divId w:val="175387555"/>
          <w:tblCellSpacing w:w="15" w:type="dxa"/>
        </w:trPr>
        <w:tc>
          <w:tcPr>
            <w:tcW w:w="0" w:type="auto"/>
            <w:vAlign w:val="center"/>
            <w:hideMark/>
          </w:tcPr>
          <w:p w:rsidR="00000000" w:rsidRDefault="00000000">
            <w:r>
              <w:t>51080</w:t>
            </w:r>
          </w:p>
        </w:tc>
        <w:tc>
          <w:tcPr>
            <w:tcW w:w="0" w:type="auto"/>
            <w:vAlign w:val="center"/>
            <w:hideMark/>
          </w:tcPr>
          <w:p w:rsidR="00000000" w:rsidRDefault="00000000">
            <w:r>
              <w:t>200</w:t>
            </w:r>
          </w:p>
        </w:tc>
        <w:tc>
          <w:tcPr>
            <w:tcW w:w="0" w:type="auto"/>
            <w:vAlign w:val="center"/>
            <w:hideMark/>
          </w:tcPr>
          <w:p w:rsidR="00000000" w:rsidRDefault="00000000">
            <w:r>
              <w:t>Take-profit trigger price types (tpTriggerPxType) must be the same in an order with Split TPs attached</w:t>
            </w:r>
          </w:p>
        </w:tc>
      </w:tr>
      <w:tr w:rsidR="00000000">
        <w:trPr>
          <w:divId w:val="175387555"/>
          <w:tblCellSpacing w:w="15" w:type="dxa"/>
        </w:trPr>
        <w:tc>
          <w:tcPr>
            <w:tcW w:w="0" w:type="auto"/>
            <w:vAlign w:val="center"/>
            <w:hideMark/>
          </w:tcPr>
          <w:p w:rsidR="00000000" w:rsidRDefault="00000000">
            <w:r>
              <w:t>51081</w:t>
            </w:r>
          </w:p>
        </w:tc>
        <w:tc>
          <w:tcPr>
            <w:tcW w:w="0" w:type="auto"/>
            <w:vAlign w:val="center"/>
            <w:hideMark/>
          </w:tcPr>
          <w:p w:rsidR="00000000" w:rsidRDefault="00000000">
            <w:r>
              <w:t>200</w:t>
            </w:r>
          </w:p>
        </w:tc>
        <w:tc>
          <w:tcPr>
            <w:tcW w:w="0" w:type="auto"/>
            <w:vAlign w:val="center"/>
            <w:hideMark/>
          </w:tcPr>
          <w:p w:rsidR="00000000" w:rsidRDefault="00000000">
            <w:r>
              <w:t>Take-profit trigger prices (tpTriggerPx) cannot be the same in an order with Split TPs attached</w:t>
            </w:r>
          </w:p>
        </w:tc>
      </w:tr>
      <w:tr w:rsidR="00000000">
        <w:trPr>
          <w:divId w:val="175387555"/>
          <w:tblCellSpacing w:w="15" w:type="dxa"/>
        </w:trPr>
        <w:tc>
          <w:tcPr>
            <w:tcW w:w="0" w:type="auto"/>
            <w:vAlign w:val="center"/>
            <w:hideMark/>
          </w:tcPr>
          <w:p w:rsidR="00000000" w:rsidRDefault="00000000">
            <w:r>
              <w:t>51082</w:t>
            </w:r>
          </w:p>
        </w:tc>
        <w:tc>
          <w:tcPr>
            <w:tcW w:w="0" w:type="auto"/>
            <w:vAlign w:val="center"/>
            <w:hideMark/>
          </w:tcPr>
          <w:p w:rsidR="00000000" w:rsidRDefault="00000000">
            <w:r>
              <w:t>200</w:t>
            </w:r>
          </w:p>
        </w:tc>
        <w:tc>
          <w:tcPr>
            <w:tcW w:w="0" w:type="auto"/>
            <w:vAlign w:val="center"/>
            <w:hideMark/>
          </w:tcPr>
          <w:p w:rsidR="00000000" w:rsidRDefault="00000000">
            <w:r>
              <w:t>TP trigger prices (tpOrdPx) in one order with multiple TPs must be market prices.</w:t>
            </w:r>
          </w:p>
        </w:tc>
      </w:tr>
      <w:tr w:rsidR="00000000">
        <w:trPr>
          <w:divId w:val="175387555"/>
          <w:tblCellSpacing w:w="15" w:type="dxa"/>
        </w:trPr>
        <w:tc>
          <w:tcPr>
            <w:tcW w:w="0" w:type="auto"/>
            <w:vAlign w:val="center"/>
            <w:hideMark/>
          </w:tcPr>
          <w:p w:rsidR="00000000" w:rsidRDefault="00000000">
            <w:r>
              <w:t>51083</w:t>
            </w:r>
          </w:p>
        </w:tc>
        <w:tc>
          <w:tcPr>
            <w:tcW w:w="0" w:type="auto"/>
            <w:vAlign w:val="center"/>
            <w:hideMark/>
          </w:tcPr>
          <w:p w:rsidR="00000000" w:rsidRDefault="00000000">
            <w:r>
              <w:t>200</w:t>
            </w:r>
          </w:p>
        </w:tc>
        <w:tc>
          <w:tcPr>
            <w:tcW w:w="0" w:type="auto"/>
            <w:vAlign w:val="center"/>
            <w:hideMark/>
          </w:tcPr>
          <w:p w:rsidR="00000000" w:rsidRDefault="00000000">
            <w:r>
              <w:t>The total size of TP orders with Split TPs attached in a same order should equal the size of this order</w:t>
            </w:r>
          </w:p>
        </w:tc>
      </w:tr>
      <w:tr w:rsidR="00000000">
        <w:trPr>
          <w:divId w:val="175387555"/>
          <w:tblCellSpacing w:w="15" w:type="dxa"/>
        </w:trPr>
        <w:tc>
          <w:tcPr>
            <w:tcW w:w="0" w:type="auto"/>
            <w:vAlign w:val="center"/>
            <w:hideMark/>
          </w:tcPr>
          <w:p w:rsidR="00000000" w:rsidRDefault="00000000">
            <w:r>
              <w:t>51084</w:t>
            </w:r>
          </w:p>
        </w:tc>
        <w:tc>
          <w:tcPr>
            <w:tcW w:w="0" w:type="auto"/>
            <w:vAlign w:val="center"/>
            <w:hideMark/>
          </w:tcPr>
          <w:p w:rsidR="00000000" w:rsidRDefault="00000000">
            <w:r>
              <w:t>200</w:t>
            </w:r>
          </w:p>
        </w:tc>
        <w:tc>
          <w:tcPr>
            <w:tcW w:w="0" w:type="auto"/>
            <w:vAlign w:val="center"/>
            <w:hideMark/>
          </w:tcPr>
          <w:p w:rsidR="00000000" w:rsidRDefault="00000000">
            <w:r>
              <w:t>The number of SL orders with Split TPs attached in a same order cannot exceed {param0}</w:t>
            </w:r>
          </w:p>
        </w:tc>
      </w:tr>
      <w:tr w:rsidR="00000000">
        <w:trPr>
          <w:divId w:val="175387555"/>
          <w:tblCellSpacing w:w="15" w:type="dxa"/>
        </w:trPr>
        <w:tc>
          <w:tcPr>
            <w:tcW w:w="0" w:type="auto"/>
            <w:vAlign w:val="center"/>
            <w:hideMark/>
          </w:tcPr>
          <w:p w:rsidR="00000000" w:rsidRDefault="00000000">
            <w:r>
              <w:t>51085</w:t>
            </w:r>
          </w:p>
        </w:tc>
        <w:tc>
          <w:tcPr>
            <w:tcW w:w="0" w:type="auto"/>
            <w:vAlign w:val="center"/>
            <w:hideMark/>
          </w:tcPr>
          <w:p w:rsidR="00000000" w:rsidRDefault="00000000">
            <w:r>
              <w:t>200</w:t>
            </w:r>
          </w:p>
        </w:tc>
        <w:tc>
          <w:tcPr>
            <w:tcW w:w="0" w:type="auto"/>
            <w:vAlign w:val="center"/>
            <w:hideMark/>
          </w:tcPr>
          <w:p w:rsidR="00000000" w:rsidRDefault="00000000">
            <w:r>
              <w:t>The number of TP orders cannot be less than 2 when cost-price SL is enabled (amendPxOnTriggerType set as 1) for Split TPs</w:t>
            </w:r>
          </w:p>
        </w:tc>
      </w:tr>
      <w:tr w:rsidR="00000000">
        <w:trPr>
          <w:divId w:val="175387555"/>
          <w:tblCellSpacing w:w="15" w:type="dxa"/>
        </w:trPr>
        <w:tc>
          <w:tcPr>
            <w:tcW w:w="0" w:type="auto"/>
            <w:vAlign w:val="center"/>
            <w:hideMark/>
          </w:tcPr>
          <w:p w:rsidR="00000000" w:rsidRDefault="00000000">
            <w:r>
              <w:t>51086</w:t>
            </w:r>
          </w:p>
        </w:tc>
        <w:tc>
          <w:tcPr>
            <w:tcW w:w="0" w:type="auto"/>
            <w:vAlign w:val="center"/>
            <w:hideMark/>
          </w:tcPr>
          <w:p w:rsidR="00000000" w:rsidRDefault="00000000">
            <w:r>
              <w:t>200</w:t>
            </w:r>
          </w:p>
        </w:tc>
        <w:tc>
          <w:tcPr>
            <w:tcW w:w="0" w:type="auto"/>
            <w:vAlign w:val="center"/>
            <w:hideMark/>
          </w:tcPr>
          <w:p w:rsidR="00000000" w:rsidRDefault="00000000">
            <w:r>
              <w:t>The number of orders with Split TPs attached in a same order cannot exceed {param0}</w:t>
            </w:r>
          </w:p>
        </w:tc>
      </w:tr>
      <w:tr w:rsidR="00000000">
        <w:trPr>
          <w:divId w:val="175387555"/>
          <w:tblCellSpacing w:w="15" w:type="dxa"/>
        </w:trPr>
        <w:tc>
          <w:tcPr>
            <w:tcW w:w="0" w:type="auto"/>
            <w:vAlign w:val="center"/>
            <w:hideMark/>
          </w:tcPr>
          <w:p w:rsidR="00000000" w:rsidRDefault="00000000">
            <w:r>
              <w:t>51538</w:t>
            </w:r>
          </w:p>
        </w:tc>
        <w:tc>
          <w:tcPr>
            <w:tcW w:w="0" w:type="auto"/>
            <w:vAlign w:val="center"/>
            <w:hideMark/>
          </w:tcPr>
          <w:p w:rsidR="00000000" w:rsidRDefault="00000000">
            <w:r>
              <w:t>200</w:t>
            </w:r>
          </w:p>
        </w:tc>
        <w:tc>
          <w:tcPr>
            <w:tcW w:w="0" w:type="auto"/>
            <w:vAlign w:val="center"/>
            <w:hideMark/>
          </w:tcPr>
          <w:p w:rsidR="00000000" w:rsidRDefault="00000000">
            <w:r>
              <w:t>You need to use attachAlgoOrds if you used attachAlgoOrds when placing an order. attachAlgoOrds is not supported if you did not use attachAlgoOrds when placing this order.</w:t>
            </w:r>
          </w:p>
        </w:tc>
      </w:tr>
      <w:tr w:rsidR="00000000">
        <w:trPr>
          <w:divId w:val="175387555"/>
          <w:tblCellSpacing w:w="15" w:type="dxa"/>
        </w:trPr>
        <w:tc>
          <w:tcPr>
            <w:tcW w:w="0" w:type="auto"/>
            <w:vAlign w:val="center"/>
            <w:hideMark/>
          </w:tcPr>
          <w:p w:rsidR="00000000" w:rsidRDefault="00000000">
            <w:r>
              <w:t>51539</w:t>
            </w:r>
          </w:p>
        </w:tc>
        <w:tc>
          <w:tcPr>
            <w:tcW w:w="0" w:type="auto"/>
            <w:vAlign w:val="center"/>
            <w:hideMark/>
          </w:tcPr>
          <w:p w:rsidR="00000000" w:rsidRDefault="00000000">
            <w:r>
              <w:t>200</w:t>
            </w:r>
          </w:p>
        </w:tc>
        <w:tc>
          <w:tcPr>
            <w:tcW w:w="0" w:type="auto"/>
            <w:vAlign w:val="center"/>
            <w:hideMark/>
          </w:tcPr>
          <w:p w:rsidR="00000000" w:rsidRDefault="00000000">
            <w:r>
              <w:t>attachAlgoId or attachAlgoClOrdId cannot be identical when modifying any TP/SL within your split TPs order</w:t>
            </w:r>
          </w:p>
        </w:tc>
      </w:tr>
      <w:tr w:rsidR="00000000">
        <w:trPr>
          <w:divId w:val="175387555"/>
          <w:tblCellSpacing w:w="15" w:type="dxa"/>
        </w:trPr>
        <w:tc>
          <w:tcPr>
            <w:tcW w:w="0" w:type="auto"/>
            <w:vAlign w:val="center"/>
            <w:hideMark/>
          </w:tcPr>
          <w:p w:rsidR="00000000" w:rsidRDefault="00000000">
            <w:r>
              <w:t>51527</w:t>
            </w:r>
          </w:p>
        </w:tc>
        <w:tc>
          <w:tcPr>
            <w:tcW w:w="0" w:type="auto"/>
            <w:vAlign w:val="center"/>
            <w:hideMark/>
          </w:tcPr>
          <w:p w:rsidR="00000000" w:rsidRDefault="00000000">
            <w:r>
              <w:t>200</w:t>
            </w:r>
          </w:p>
        </w:tc>
        <w:tc>
          <w:tcPr>
            <w:tcW w:w="0" w:type="auto"/>
            <w:vAlign w:val="center"/>
            <w:hideMark/>
          </w:tcPr>
          <w:p w:rsidR="00000000" w:rsidRDefault="00000000">
            <w:r>
              <w:t>Order modification failed. At least 1 of the attached TP/SL orders does not exist.</w:t>
            </w:r>
          </w:p>
        </w:tc>
      </w:tr>
      <w:tr w:rsidR="00000000">
        <w:trPr>
          <w:divId w:val="175387555"/>
          <w:tblCellSpacing w:w="15" w:type="dxa"/>
        </w:trPr>
        <w:tc>
          <w:tcPr>
            <w:tcW w:w="0" w:type="auto"/>
            <w:vAlign w:val="center"/>
            <w:hideMark/>
          </w:tcPr>
          <w:p w:rsidR="00000000" w:rsidRDefault="00000000">
            <w:r>
              <w:t>51087</w:t>
            </w:r>
          </w:p>
        </w:tc>
        <w:tc>
          <w:tcPr>
            <w:tcW w:w="0" w:type="auto"/>
            <w:vAlign w:val="center"/>
            <w:hideMark/>
          </w:tcPr>
          <w:p w:rsidR="00000000" w:rsidRDefault="00000000">
            <w:r>
              <w:t>200</w:t>
            </w:r>
          </w:p>
        </w:tc>
        <w:tc>
          <w:tcPr>
            <w:tcW w:w="0" w:type="auto"/>
            <w:vAlign w:val="center"/>
            <w:hideMark/>
          </w:tcPr>
          <w:p w:rsidR="00000000" w:rsidRDefault="00000000">
            <w:r>
              <w:t>Listing canceled for this crypto</w:t>
            </w:r>
          </w:p>
        </w:tc>
      </w:tr>
      <w:tr w:rsidR="00000000">
        <w:trPr>
          <w:divId w:val="175387555"/>
          <w:tblCellSpacing w:w="15" w:type="dxa"/>
        </w:trPr>
        <w:tc>
          <w:tcPr>
            <w:tcW w:w="0" w:type="auto"/>
            <w:vAlign w:val="center"/>
            <w:hideMark/>
          </w:tcPr>
          <w:p w:rsidR="00000000" w:rsidRDefault="00000000">
            <w:r>
              <w:t>51088</w:t>
            </w:r>
          </w:p>
        </w:tc>
        <w:tc>
          <w:tcPr>
            <w:tcW w:w="0" w:type="auto"/>
            <w:vAlign w:val="center"/>
            <w:hideMark/>
          </w:tcPr>
          <w:p w:rsidR="00000000" w:rsidRDefault="00000000">
            <w:r>
              <w:t>200</w:t>
            </w:r>
          </w:p>
        </w:tc>
        <w:tc>
          <w:tcPr>
            <w:tcW w:w="0" w:type="auto"/>
            <w:vAlign w:val="center"/>
            <w:hideMark/>
          </w:tcPr>
          <w:p w:rsidR="00000000" w:rsidRDefault="00000000">
            <w:r>
              <w:t>You can only place 1 TP/SL order to close an entire position</w:t>
            </w:r>
          </w:p>
        </w:tc>
      </w:tr>
      <w:tr w:rsidR="00000000">
        <w:trPr>
          <w:divId w:val="175387555"/>
          <w:tblCellSpacing w:w="15" w:type="dxa"/>
        </w:trPr>
        <w:tc>
          <w:tcPr>
            <w:tcW w:w="0" w:type="auto"/>
            <w:vAlign w:val="center"/>
            <w:hideMark/>
          </w:tcPr>
          <w:p w:rsidR="00000000" w:rsidRDefault="00000000">
            <w:r>
              <w:t>51089</w:t>
            </w:r>
          </w:p>
        </w:tc>
        <w:tc>
          <w:tcPr>
            <w:tcW w:w="0" w:type="auto"/>
            <w:vAlign w:val="center"/>
            <w:hideMark/>
          </w:tcPr>
          <w:p w:rsidR="00000000" w:rsidRDefault="00000000">
            <w:r>
              <w:t>200</w:t>
            </w:r>
          </w:p>
        </w:tc>
        <w:tc>
          <w:tcPr>
            <w:tcW w:w="0" w:type="auto"/>
            <w:vAlign w:val="center"/>
            <w:hideMark/>
          </w:tcPr>
          <w:p w:rsidR="00000000" w:rsidRDefault="00000000">
            <w:r>
              <w:t>The size of the TP order among split TPs attached cannot be empty</w:t>
            </w:r>
          </w:p>
        </w:tc>
      </w:tr>
      <w:tr w:rsidR="00000000">
        <w:trPr>
          <w:divId w:val="175387555"/>
          <w:tblCellSpacing w:w="15" w:type="dxa"/>
        </w:trPr>
        <w:tc>
          <w:tcPr>
            <w:tcW w:w="0" w:type="auto"/>
            <w:vAlign w:val="center"/>
            <w:hideMark/>
          </w:tcPr>
          <w:p w:rsidR="00000000" w:rsidRDefault="00000000">
            <w:r>
              <w:t>51090</w:t>
            </w:r>
          </w:p>
        </w:tc>
        <w:tc>
          <w:tcPr>
            <w:tcW w:w="0" w:type="auto"/>
            <w:vAlign w:val="center"/>
            <w:hideMark/>
          </w:tcPr>
          <w:p w:rsidR="00000000" w:rsidRDefault="00000000">
            <w:r>
              <w:t>200</w:t>
            </w:r>
          </w:p>
        </w:tc>
        <w:tc>
          <w:tcPr>
            <w:tcW w:w="0" w:type="auto"/>
            <w:vAlign w:val="center"/>
            <w:hideMark/>
          </w:tcPr>
          <w:p w:rsidR="00000000" w:rsidRDefault="00000000">
            <w:r>
              <w:t>You can't modify the amount of an SL order placed with a TP limit order.</w:t>
            </w:r>
          </w:p>
        </w:tc>
      </w:tr>
      <w:tr w:rsidR="00000000">
        <w:trPr>
          <w:divId w:val="175387555"/>
          <w:tblCellSpacing w:w="15" w:type="dxa"/>
        </w:trPr>
        <w:tc>
          <w:tcPr>
            <w:tcW w:w="0" w:type="auto"/>
            <w:vAlign w:val="center"/>
            <w:hideMark/>
          </w:tcPr>
          <w:p w:rsidR="00000000" w:rsidRDefault="00000000">
            <w:r>
              <w:t>51091</w:t>
            </w:r>
          </w:p>
        </w:tc>
        <w:tc>
          <w:tcPr>
            <w:tcW w:w="0" w:type="auto"/>
            <w:vAlign w:val="center"/>
            <w:hideMark/>
          </w:tcPr>
          <w:p w:rsidR="00000000" w:rsidRDefault="00000000">
            <w:r>
              <w:t>200</w:t>
            </w:r>
          </w:p>
        </w:tc>
        <w:tc>
          <w:tcPr>
            <w:tcW w:w="0" w:type="auto"/>
            <w:vAlign w:val="center"/>
            <w:hideMark/>
          </w:tcPr>
          <w:p w:rsidR="00000000" w:rsidRDefault="00000000">
            <w:r>
              <w:t>All TP orders in one order must be of the same type.</w:t>
            </w:r>
          </w:p>
        </w:tc>
      </w:tr>
      <w:tr w:rsidR="00000000">
        <w:trPr>
          <w:divId w:val="175387555"/>
          <w:tblCellSpacing w:w="15" w:type="dxa"/>
        </w:trPr>
        <w:tc>
          <w:tcPr>
            <w:tcW w:w="0" w:type="auto"/>
            <w:vAlign w:val="center"/>
            <w:hideMark/>
          </w:tcPr>
          <w:p w:rsidR="00000000" w:rsidRDefault="00000000">
            <w:r>
              <w:t>51092</w:t>
            </w:r>
          </w:p>
        </w:tc>
        <w:tc>
          <w:tcPr>
            <w:tcW w:w="0" w:type="auto"/>
            <w:vAlign w:val="center"/>
            <w:hideMark/>
          </w:tcPr>
          <w:p w:rsidR="00000000" w:rsidRDefault="00000000">
            <w:r>
              <w:t>200</w:t>
            </w:r>
          </w:p>
        </w:tc>
        <w:tc>
          <w:tcPr>
            <w:tcW w:w="0" w:type="auto"/>
            <w:vAlign w:val="center"/>
            <w:hideMark/>
          </w:tcPr>
          <w:p w:rsidR="00000000" w:rsidRDefault="00000000">
            <w:r>
              <w:t>TP order prices (tpOrdPx) in one order must be different.</w:t>
            </w:r>
          </w:p>
        </w:tc>
      </w:tr>
      <w:tr w:rsidR="00000000">
        <w:trPr>
          <w:divId w:val="175387555"/>
          <w:tblCellSpacing w:w="15" w:type="dxa"/>
        </w:trPr>
        <w:tc>
          <w:tcPr>
            <w:tcW w:w="0" w:type="auto"/>
            <w:vAlign w:val="center"/>
            <w:hideMark/>
          </w:tcPr>
          <w:p w:rsidR="00000000" w:rsidRDefault="00000000">
            <w:r>
              <w:t>51093</w:t>
            </w:r>
          </w:p>
        </w:tc>
        <w:tc>
          <w:tcPr>
            <w:tcW w:w="0" w:type="auto"/>
            <w:vAlign w:val="center"/>
            <w:hideMark/>
          </w:tcPr>
          <w:p w:rsidR="00000000" w:rsidRDefault="00000000">
            <w:r>
              <w:t>200</w:t>
            </w:r>
          </w:p>
        </w:tc>
        <w:tc>
          <w:tcPr>
            <w:tcW w:w="0" w:type="auto"/>
            <w:vAlign w:val="center"/>
            <w:hideMark/>
          </w:tcPr>
          <w:p w:rsidR="00000000" w:rsidRDefault="00000000">
            <w:r>
              <w:t>TP limit order prices (tpOrdPx) in one order can't be –1 (market price).</w:t>
            </w:r>
          </w:p>
        </w:tc>
      </w:tr>
      <w:tr w:rsidR="00000000">
        <w:trPr>
          <w:divId w:val="175387555"/>
          <w:tblCellSpacing w:w="15" w:type="dxa"/>
        </w:trPr>
        <w:tc>
          <w:tcPr>
            <w:tcW w:w="0" w:type="auto"/>
            <w:vAlign w:val="center"/>
            <w:hideMark/>
          </w:tcPr>
          <w:p w:rsidR="00000000" w:rsidRDefault="00000000">
            <w:r>
              <w:t>51094</w:t>
            </w:r>
          </w:p>
        </w:tc>
        <w:tc>
          <w:tcPr>
            <w:tcW w:w="0" w:type="auto"/>
            <w:vAlign w:val="center"/>
            <w:hideMark/>
          </w:tcPr>
          <w:p w:rsidR="00000000" w:rsidRDefault="00000000">
            <w:r>
              <w:t>200</w:t>
            </w:r>
          </w:p>
        </w:tc>
        <w:tc>
          <w:tcPr>
            <w:tcW w:w="0" w:type="auto"/>
            <w:vAlign w:val="center"/>
            <w:hideMark/>
          </w:tcPr>
          <w:p w:rsidR="00000000" w:rsidRDefault="00000000">
            <w:r>
              <w:t>You can't place TP limit orders in spot, margin, or options trading.</w:t>
            </w:r>
          </w:p>
        </w:tc>
      </w:tr>
      <w:tr w:rsidR="00000000">
        <w:trPr>
          <w:divId w:val="175387555"/>
          <w:tblCellSpacing w:w="15" w:type="dxa"/>
        </w:trPr>
        <w:tc>
          <w:tcPr>
            <w:tcW w:w="0" w:type="auto"/>
            <w:vAlign w:val="center"/>
            <w:hideMark/>
          </w:tcPr>
          <w:p w:rsidR="00000000" w:rsidRDefault="00000000">
            <w:r>
              <w:t>51095</w:t>
            </w:r>
          </w:p>
        </w:tc>
        <w:tc>
          <w:tcPr>
            <w:tcW w:w="0" w:type="auto"/>
            <w:vAlign w:val="center"/>
            <w:hideMark/>
          </w:tcPr>
          <w:p w:rsidR="00000000" w:rsidRDefault="00000000">
            <w:r>
              <w:t>200</w:t>
            </w:r>
          </w:p>
        </w:tc>
        <w:tc>
          <w:tcPr>
            <w:tcW w:w="0" w:type="auto"/>
            <w:vAlign w:val="center"/>
            <w:hideMark/>
          </w:tcPr>
          <w:p w:rsidR="00000000" w:rsidRDefault="00000000">
            <w:r>
              <w:t>To place TP limit orders at this endpoint, you must place an SL order at the same time.</w:t>
            </w:r>
          </w:p>
        </w:tc>
      </w:tr>
      <w:tr w:rsidR="00000000">
        <w:trPr>
          <w:divId w:val="175387555"/>
          <w:tblCellSpacing w:w="15" w:type="dxa"/>
        </w:trPr>
        <w:tc>
          <w:tcPr>
            <w:tcW w:w="0" w:type="auto"/>
            <w:vAlign w:val="center"/>
            <w:hideMark/>
          </w:tcPr>
          <w:p w:rsidR="00000000" w:rsidRDefault="00000000">
            <w:r>
              <w:t>51096</w:t>
            </w:r>
          </w:p>
        </w:tc>
        <w:tc>
          <w:tcPr>
            <w:tcW w:w="0" w:type="auto"/>
            <w:vAlign w:val="center"/>
            <w:hideMark/>
          </w:tcPr>
          <w:p w:rsidR="00000000" w:rsidRDefault="00000000">
            <w:r>
              <w:t>200</w:t>
            </w:r>
          </w:p>
        </w:tc>
        <w:tc>
          <w:tcPr>
            <w:tcW w:w="0" w:type="auto"/>
            <w:vAlign w:val="center"/>
            <w:hideMark/>
          </w:tcPr>
          <w:p w:rsidR="00000000" w:rsidRDefault="00000000">
            <w:r>
              <w:t>cxlOnClosePos needs to be true to place a TP limit order</w:t>
            </w:r>
          </w:p>
        </w:tc>
      </w:tr>
      <w:tr w:rsidR="00000000">
        <w:trPr>
          <w:divId w:val="175387555"/>
          <w:tblCellSpacing w:w="15" w:type="dxa"/>
        </w:trPr>
        <w:tc>
          <w:tcPr>
            <w:tcW w:w="0" w:type="auto"/>
            <w:vAlign w:val="center"/>
            <w:hideMark/>
          </w:tcPr>
          <w:p w:rsidR="00000000" w:rsidRDefault="00000000">
            <w:r>
              <w:t>51098</w:t>
            </w:r>
          </w:p>
        </w:tc>
        <w:tc>
          <w:tcPr>
            <w:tcW w:w="0" w:type="auto"/>
            <w:vAlign w:val="center"/>
            <w:hideMark/>
          </w:tcPr>
          <w:p w:rsidR="00000000" w:rsidRDefault="00000000">
            <w:r>
              <w:t>200</w:t>
            </w:r>
          </w:p>
        </w:tc>
        <w:tc>
          <w:tcPr>
            <w:tcW w:w="0" w:type="auto"/>
            <w:vAlign w:val="center"/>
            <w:hideMark/>
          </w:tcPr>
          <w:p w:rsidR="00000000" w:rsidRDefault="00000000">
            <w:r>
              <w:t>You can't add a new TP order to an SL order placed with a TP limit order.</w:t>
            </w:r>
          </w:p>
        </w:tc>
      </w:tr>
      <w:tr w:rsidR="00000000">
        <w:trPr>
          <w:divId w:val="175387555"/>
          <w:tblCellSpacing w:w="15" w:type="dxa"/>
        </w:trPr>
        <w:tc>
          <w:tcPr>
            <w:tcW w:w="0" w:type="auto"/>
            <w:vAlign w:val="center"/>
            <w:hideMark/>
          </w:tcPr>
          <w:p w:rsidR="00000000" w:rsidRDefault="00000000">
            <w:r>
              <w:t>51099</w:t>
            </w:r>
          </w:p>
        </w:tc>
        <w:tc>
          <w:tcPr>
            <w:tcW w:w="0" w:type="auto"/>
            <w:vAlign w:val="center"/>
            <w:hideMark/>
          </w:tcPr>
          <w:p w:rsidR="00000000" w:rsidRDefault="00000000">
            <w:r>
              <w:t>200</w:t>
            </w:r>
          </w:p>
        </w:tc>
        <w:tc>
          <w:tcPr>
            <w:tcW w:w="0" w:type="auto"/>
            <w:vAlign w:val="center"/>
            <w:hideMark/>
          </w:tcPr>
          <w:p w:rsidR="00000000" w:rsidRDefault="00000000">
            <w:r>
              <w:t>You can't place TP limit orders as a lead trader.</w:t>
            </w:r>
          </w:p>
        </w:tc>
      </w:tr>
      <w:tr w:rsidR="00000000">
        <w:trPr>
          <w:divId w:val="175387555"/>
          <w:tblCellSpacing w:w="15" w:type="dxa"/>
        </w:trPr>
        <w:tc>
          <w:tcPr>
            <w:tcW w:w="0" w:type="auto"/>
            <w:vAlign w:val="center"/>
            <w:hideMark/>
          </w:tcPr>
          <w:p w:rsidR="00000000" w:rsidRDefault="00000000">
            <w:r>
              <w:t>51178</w:t>
            </w:r>
          </w:p>
        </w:tc>
        <w:tc>
          <w:tcPr>
            <w:tcW w:w="0" w:type="auto"/>
            <w:vAlign w:val="center"/>
            <w:hideMark/>
          </w:tcPr>
          <w:p w:rsidR="00000000" w:rsidRDefault="00000000">
            <w:r>
              <w:t>200</w:t>
            </w:r>
          </w:p>
        </w:tc>
        <w:tc>
          <w:tcPr>
            <w:tcW w:w="0" w:type="auto"/>
            <w:vAlign w:val="center"/>
            <w:hideMark/>
          </w:tcPr>
          <w:p w:rsidR="00000000" w:rsidRDefault="00000000">
            <w:r>
              <w:t>tpTriggerPx&amp;tpOrdPx or slTriggerPx&amp;slOrdPx can't be empty when using attachAlgoClOrdId.</w:t>
            </w:r>
          </w:p>
        </w:tc>
      </w:tr>
      <w:tr w:rsidR="00000000">
        <w:trPr>
          <w:divId w:val="175387555"/>
          <w:tblCellSpacing w:w="15" w:type="dxa"/>
        </w:trPr>
        <w:tc>
          <w:tcPr>
            <w:tcW w:w="0" w:type="auto"/>
            <w:vAlign w:val="center"/>
            <w:hideMark/>
          </w:tcPr>
          <w:p w:rsidR="00000000" w:rsidRDefault="00000000">
            <w:r>
              <w:t>51100</w:t>
            </w:r>
          </w:p>
        </w:tc>
        <w:tc>
          <w:tcPr>
            <w:tcW w:w="0" w:type="auto"/>
            <w:vAlign w:val="center"/>
            <w:hideMark/>
          </w:tcPr>
          <w:p w:rsidR="00000000" w:rsidRDefault="00000000">
            <w:r>
              <w:t>200</w:t>
            </w:r>
          </w:p>
        </w:tc>
        <w:tc>
          <w:tcPr>
            <w:tcW w:w="0" w:type="auto"/>
            <w:vAlign w:val="center"/>
            <w:hideMark/>
          </w:tcPr>
          <w:p w:rsidR="00000000" w:rsidRDefault="00000000">
            <w:r>
              <w:t>Unable to place order. Take profit/Stop loss conditions cannot be added to reduce-only orders.</w:t>
            </w:r>
          </w:p>
        </w:tc>
      </w:tr>
      <w:tr w:rsidR="00000000">
        <w:trPr>
          <w:divId w:val="175387555"/>
          <w:tblCellSpacing w:w="15" w:type="dxa"/>
        </w:trPr>
        <w:tc>
          <w:tcPr>
            <w:tcW w:w="0" w:type="auto"/>
            <w:vAlign w:val="center"/>
            <w:hideMark/>
          </w:tcPr>
          <w:p w:rsidR="00000000" w:rsidRDefault="00000000">
            <w:r>
              <w:t>51101</w:t>
            </w:r>
          </w:p>
        </w:tc>
        <w:tc>
          <w:tcPr>
            <w:tcW w:w="0" w:type="auto"/>
            <w:vAlign w:val="center"/>
            <w:hideMark/>
          </w:tcPr>
          <w:p w:rsidR="00000000" w:rsidRDefault="00000000">
            <w:r>
              <w:t>200</w:t>
            </w:r>
          </w:p>
        </w:tc>
        <w:tc>
          <w:tcPr>
            <w:tcW w:w="0" w:type="auto"/>
            <w:vAlign w:val="center"/>
            <w:hideMark/>
          </w:tcPr>
          <w:p w:rsidR="00000000" w:rsidRDefault="00000000">
            <w:r>
              <w:t>Order failed. The size of the current order cannot be more than {maxSzPerOrder} (contracts).</w:t>
            </w:r>
          </w:p>
        </w:tc>
      </w:tr>
      <w:tr w:rsidR="00000000">
        <w:trPr>
          <w:divId w:val="175387555"/>
          <w:tblCellSpacing w:w="15" w:type="dxa"/>
        </w:trPr>
        <w:tc>
          <w:tcPr>
            <w:tcW w:w="0" w:type="auto"/>
            <w:vAlign w:val="center"/>
            <w:hideMark/>
          </w:tcPr>
          <w:p w:rsidR="00000000" w:rsidRDefault="00000000">
            <w:r>
              <w:t>51102</w:t>
            </w:r>
          </w:p>
        </w:tc>
        <w:tc>
          <w:tcPr>
            <w:tcW w:w="0" w:type="auto"/>
            <w:vAlign w:val="center"/>
            <w:hideMark/>
          </w:tcPr>
          <w:p w:rsidR="00000000" w:rsidRDefault="00000000">
            <w:r>
              <w:t>200</w:t>
            </w:r>
          </w:p>
        </w:tc>
        <w:tc>
          <w:tcPr>
            <w:tcW w:w="0" w:type="auto"/>
            <w:vAlign w:val="center"/>
            <w:hideMark/>
          </w:tcPr>
          <w:p w:rsidR="00000000" w:rsidRDefault="00000000">
            <w:r>
              <w:t>Order failed. The number of pending orders for this instId cannot be more than {maxNumberPerInstrument} (orders).</w:t>
            </w:r>
          </w:p>
        </w:tc>
      </w:tr>
      <w:tr w:rsidR="00000000">
        <w:trPr>
          <w:divId w:val="175387555"/>
          <w:tblCellSpacing w:w="15" w:type="dxa"/>
        </w:trPr>
        <w:tc>
          <w:tcPr>
            <w:tcW w:w="0" w:type="auto"/>
            <w:vAlign w:val="center"/>
            <w:hideMark/>
          </w:tcPr>
          <w:p w:rsidR="00000000" w:rsidRDefault="00000000">
            <w:r>
              <w:t>51103</w:t>
            </w:r>
          </w:p>
        </w:tc>
        <w:tc>
          <w:tcPr>
            <w:tcW w:w="0" w:type="auto"/>
            <w:vAlign w:val="center"/>
            <w:hideMark/>
          </w:tcPr>
          <w:p w:rsidR="00000000" w:rsidRDefault="00000000">
            <w:r>
              <w:t>200</w:t>
            </w:r>
          </w:p>
        </w:tc>
        <w:tc>
          <w:tcPr>
            <w:tcW w:w="0" w:type="auto"/>
            <w:vAlign w:val="center"/>
            <w:hideMark/>
          </w:tcPr>
          <w:p w:rsidR="00000000" w:rsidRDefault="00000000">
            <w:r>
              <w:t>Order failed. The number of pending orders across all instIds under the current {businessType} instFamily cannot be more than {maxNumberPerInstFamily} (orders).</w:t>
            </w:r>
          </w:p>
        </w:tc>
      </w:tr>
      <w:tr w:rsidR="00000000">
        <w:trPr>
          <w:divId w:val="175387555"/>
          <w:tblCellSpacing w:w="15" w:type="dxa"/>
        </w:trPr>
        <w:tc>
          <w:tcPr>
            <w:tcW w:w="0" w:type="auto"/>
            <w:vAlign w:val="center"/>
            <w:hideMark/>
          </w:tcPr>
          <w:p w:rsidR="00000000" w:rsidRDefault="00000000">
            <w:r>
              <w:t>51104</w:t>
            </w:r>
          </w:p>
        </w:tc>
        <w:tc>
          <w:tcPr>
            <w:tcW w:w="0" w:type="auto"/>
            <w:vAlign w:val="center"/>
            <w:hideMark/>
          </w:tcPr>
          <w:p w:rsidR="00000000" w:rsidRDefault="00000000">
            <w:r>
              <w:t>200</w:t>
            </w:r>
          </w:p>
        </w:tc>
        <w:tc>
          <w:tcPr>
            <w:tcW w:w="0" w:type="auto"/>
            <w:vAlign w:val="center"/>
            <w:hideMark/>
          </w:tcPr>
          <w:p w:rsidR="00000000" w:rsidRDefault="00000000">
            <w:r>
              <w:t>Order failed. The aggregated contract quantity for all pending orders across all instIds under the current {businessType} instFamily cannot be more than {maxSzPerInstFamily} (contracts).</w:t>
            </w:r>
          </w:p>
        </w:tc>
      </w:tr>
      <w:tr w:rsidR="00000000">
        <w:trPr>
          <w:divId w:val="175387555"/>
          <w:tblCellSpacing w:w="15" w:type="dxa"/>
        </w:trPr>
        <w:tc>
          <w:tcPr>
            <w:tcW w:w="0" w:type="auto"/>
            <w:vAlign w:val="center"/>
            <w:hideMark/>
          </w:tcPr>
          <w:p w:rsidR="00000000" w:rsidRDefault="00000000">
            <w:r>
              <w:t>51105</w:t>
            </w:r>
          </w:p>
        </w:tc>
        <w:tc>
          <w:tcPr>
            <w:tcW w:w="0" w:type="auto"/>
            <w:vAlign w:val="center"/>
            <w:hideMark/>
          </w:tcPr>
          <w:p w:rsidR="00000000" w:rsidRDefault="00000000">
            <w:r>
              <w:t>200</w:t>
            </w:r>
          </w:p>
        </w:tc>
        <w:tc>
          <w:tcPr>
            <w:tcW w:w="0" w:type="auto"/>
            <w:vAlign w:val="center"/>
            <w:hideMark/>
          </w:tcPr>
          <w:p w:rsidR="00000000" w:rsidRDefault="00000000">
            <w:r>
              <w:t>Order failed. The maximum sum of position quantity and pending orders in the same direction for current instId cannot be more than {maxPositionSzPerInstrument} (contracts).</w:t>
            </w:r>
          </w:p>
        </w:tc>
      </w:tr>
      <w:tr w:rsidR="00000000">
        <w:trPr>
          <w:divId w:val="175387555"/>
          <w:tblCellSpacing w:w="15" w:type="dxa"/>
        </w:trPr>
        <w:tc>
          <w:tcPr>
            <w:tcW w:w="0" w:type="auto"/>
            <w:vAlign w:val="center"/>
            <w:hideMark/>
          </w:tcPr>
          <w:p w:rsidR="00000000" w:rsidRDefault="00000000">
            <w:r>
              <w:t>51106</w:t>
            </w:r>
          </w:p>
        </w:tc>
        <w:tc>
          <w:tcPr>
            <w:tcW w:w="0" w:type="auto"/>
            <w:vAlign w:val="center"/>
            <w:hideMark/>
          </w:tcPr>
          <w:p w:rsidR="00000000" w:rsidRDefault="00000000">
            <w:r>
              <w:t>200</w:t>
            </w:r>
          </w:p>
        </w:tc>
        <w:tc>
          <w:tcPr>
            <w:tcW w:w="0" w:type="auto"/>
            <w:vAlign w:val="center"/>
            <w:hideMark/>
          </w:tcPr>
          <w:p w:rsidR="00000000" w:rsidRDefault="00000000">
            <w:r>
              <w:t>Order failed. The maximum sum of position quantity and pending orders in the same direction across all instIds under the current {businessType} instFamily cannot be more than {maxPostionSzPerInstFamily51106} (contracts).</w:t>
            </w:r>
          </w:p>
        </w:tc>
      </w:tr>
      <w:tr w:rsidR="00000000">
        <w:trPr>
          <w:divId w:val="175387555"/>
          <w:tblCellSpacing w:w="15" w:type="dxa"/>
        </w:trPr>
        <w:tc>
          <w:tcPr>
            <w:tcW w:w="0" w:type="auto"/>
            <w:vAlign w:val="center"/>
            <w:hideMark/>
          </w:tcPr>
          <w:p w:rsidR="00000000" w:rsidRDefault="00000000">
            <w:r>
              <w:t>51107</w:t>
            </w:r>
          </w:p>
        </w:tc>
        <w:tc>
          <w:tcPr>
            <w:tcW w:w="0" w:type="auto"/>
            <w:vAlign w:val="center"/>
            <w:hideMark/>
          </w:tcPr>
          <w:p w:rsidR="00000000" w:rsidRDefault="00000000">
            <w:r>
              <w:t>200</w:t>
            </w:r>
          </w:p>
        </w:tc>
        <w:tc>
          <w:tcPr>
            <w:tcW w:w="0" w:type="auto"/>
            <w:vAlign w:val="center"/>
            <w:hideMark/>
          </w:tcPr>
          <w:p w:rsidR="00000000" w:rsidRDefault="00000000">
            <w:r>
              <w:t>Order failed. The maximum sum of position quantity and pending orders in both directions across all instIds under the current {businessType} instFamily cannot be more than {maxPostionSzPerInstFamily51107} (contracts).</w:t>
            </w:r>
          </w:p>
        </w:tc>
      </w:tr>
      <w:tr w:rsidR="00000000">
        <w:trPr>
          <w:divId w:val="175387555"/>
          <w:tblCellSpacing w:w="15" w:type="dxa"/>
        </w:trPr>
        <w:tc>
          <w:tcPr>
            <w:tcW w:w="0" w:type="auto"/>
            <w:vAlign w:val="center"/>
            <w:hideMark/>
          </w:tcPr>
          <w:p w:rsidR="00000000" w:rsidRDefault="00000000">
            <w:r>
              <w:t>51108</w:t>
            </w:r>
          </w:p>
        </w:tc>
        <w:tc>
          <w:tcPr>
            <w:tcW w:w="0" w:type="auto"/>
            <w:vAlign w:val="center"/>
            <w:hideMark/>
          </w:tcPr>
          <w:p w:rsidR="00000000" w:rsidRDefault="00000000">
            <w:r>
              <w:t>200</w:t>
            </w:r>
          </w:p>
        </w:tc>
        <w:tc>
          <w:tcPr>
            <w:tcW w:w="0" w:type="auto"/>
            <w:vAlign w:val="center"/>
            <w:hideMark/>
          </w:tcPr>
          <w:p w:rsidR="00000000" w:rsidRDefault="00000000">
            <w:r>
              <w:t>Positions exceed the limit for closing out with the market price.</w:t>
            </w:r>
          </w:p>
        </w:tc>
      </w:tr>
      <w:tr w:rsidR="00000000">
        <w:trPr>
          <w:divId w:val="175387555"/>
          <w:tblCellSpacing w:w="15" w:type="dxa"/>
        </w:trPr>
        <w:tc>
          <w:tcPr>
            <w:tcW w:w="0" w:type="auto"/>
            <w:vAlign w:val="center"/>
            <w:hideMark/>
          </w:tcPr>
          <w:p w:rsidR="00000000" w:rsidRDefault="00000000">
            <w:r>
              <w:t>51109</w:t>
            </w:r>
          </w:p>
        </w:tc>
        <w:tc>
          <w:tcPr>
            <w:tcW w:w="0" w:type="auto"/>
            <w:vAlign w:val="center"/>
            <w:hideMark/>
          </w:tcPr>
          <w:p w:rsidR="00000000" w:rsidRDefault="00000000">
            <w:r>
              <w:t>200</w:t>
            </w:r>
          </w:p>
        </w:tc>
        <w:tc>
          <w:tcPr>
            <w:tcW w:w="0" w:type="auto"/>
            <w:vAlign w:val="center"/>
            <w:hideMark/>
          </w:tcPr>
          <w:p w:rsidR="00000000" w:rsidRDefault="00000000">
            <w:r>
              <w:t>No available offer.</w:t>
            </w:r>
          </w:p>
        </w:tc>
      </w:tr>
      <w:tr w:rsidR="00000000">
        <w:trPr>
          <w:divId w:val="175387555"/>
          <w:tblCellSpacing w:w="15" w:type="dxa"/>
        </w:trPr>
        <w:tc>
          <w:tcPr>
            <w:tcW w:w="0" w:type="auto"/>
            <w:vAlign w:val="center"/>
            <w:hideMark/>
          </w:tcPr>
          <w:p w:rsidR="00000000" w:rsidRDefault="00000000">
            <w:r>
              <w:t>51110</w:t>
            </w:r>
          </w:p>
        </w:tc>
        <w:tc>
          <w:tcPr>
            <w:tcW w:w="0" w:type="auto"/>
            <w:vAlign w:val="center"/>
            <w:hideMark/>
          </w:tcPr>
          <w:p w:rsidR="00000000" w:rsidRDefault="00000000">
            <w:r>
              <w:t>200</w:t>
            </w:r>
          </w:p>
        </w:tc>
        <w:tc>
          <w:tcPr>
            <w:tcW w:w="0" w:type="auto"/>
            <w:vAlign w:val="center"/>
            <w:hideMark/>
          </w:tcPr>
          <w:p w:rsidR="00000000" w:rsidRDefault="00000000">
            <w:r>
              <w:t>You can only place a limit order after Call Auction has started.</w:t>
            </w:r>
          </w:p>
        </w:tc>
      </w:tr>
      <w:tr w:rsidR="00000000">
        <w:trPr>
          <w:divId w:val="175387555"/>
          <w:tblCellSpacing w:w="15" w:type="dxa"/>
        </w:trPr>
        <w:tc>
          <w:tcPr>
            <w:tcW w:w="0" w:type="auto"/>
            <w:vAlign w:val="center"/>
            <w:hideMark/>
          </w:tcPr>
          <w:p w:rsidR="00000000" w:rsidRDefault="00000000">
            <w:r>
              <w:t>51111</w:t>
            </w:r>
          </w:p>
        </w:tc>
        <w:tc>
          <w:tcPr>
            <w:tcW w:w="0" w:type="auto"/>
            <w:vAlign w:val="center"/>
            <w:hideMark/>
          </w:tcPr>
          <w:p w:rsidR="00000000" w:rsidRDefault="00000000">
            <w:r>
              <w:t>200</w:t>
            </w:r>
          </w:p>
        </w:tc>
        <w:tc>
          <w:tcPr>
            <w:tcW w:w="0" w:type="auto"/>
            <w:vAlign w:val="center"/>
            <w:hideMark/>
          </w:tcPr>
          <w:p w:rsidR="00000000" w:rsidRDefault="00000000">
            <w:r>
              <w:t>Maximum {param0} orders can be placed in bulk.</w:t>
            </w:r>
          </w:p>
        </w:tc>
      </w:tr>
      <w:tr w:rsidR="00000000">
        <w:trPr>
          <w:divId w:val="175387555"/>
          <w:tblCellSpacing w:w="15" w:type="dxa"/>
        </w:trPr>
        <w:tc>
          <w:tcPr>
            <w:tcW w:w="0" w:type="auto"/>
            <w:vAlign w:val="center"/>
            <w:hideMark/>
          </w:tcPr>
          <w:p w:rsidR="00000000" w:rsidRDefault="00000000">
            <w:r>
              <w:t>51112</w:t>
            </w:r>
          </w:p>
        </w:tc>
        <w:tc>
          <w:tcPr>
            <w:tcW w:w="0" w:type="auto"/>
            <w:vAlign w:val="center"/>
            <w:hideMark/>
          </w:tcPr>
          <w:p w:rsidR="00000000" w:rsidRDefault="00000000">
            <w:r>
              <w:t>200</w:t>
            </w:r>
          </w:p>
        </w:tc>
        <w:tc>
          <w:tcPr>
            <w:tcW w:w="0" w:type="auto"/>
            <w:vAlign w:val="center"/>
            <w:hideMark/>
          </w:tcPr>
          <w:p w:rsidR="00000000" w:rsidRDefault="00000000">
            <w:r>
              <w:t>Close order size exceeds your available size.</w:t>
            </w:r>
          </w:p>
        </w:tc>
      </w:tr>
      <w:tr w:rsidR="00000000">
        <w:trPr>
          <w:divId w:val="175387555"/>
          <w:tblCellSpacing w:w="15" w:type="dxa"/>
        </w:trPr>
        <w:tc>
          <w:tcPr>
            <w:tcW w:w="0" w:type="auto"/>
            <w:vAlign w:val="center"/>
            <w:hideMark/>
          </w:tcPr>
          <w:p w:rsidR="00000000" w:rsidRDefault="00000000">
            <w:r>
              <w:t>51113</w:t>
            </w:r>
          </w:p>
        </w:tc>
        <w:tc>
          <w:tcPr>
            <w:tcW w:w="0" w:type="auto"/>
            <w:vAlign w:val="center"/>
            <w:hideMark/>
          </w:tcPr>
          <w:p w:rsidR="00000000" w:rsidRDefault="00000000">
            <w:r>
              <w:t>429</w:t>
            </w:r>
          </w:p>
        </w:tc>
        <w:tc>
          <w:tcPr>
            <w:tcW w:w="0" w:type="auto"/>
            <w:vAlign w:val="center"/>
            <w:hideMark/>
          </w:tcPr>
          <w:p w:rsidR="00000000" w:rsidRDefault="00000000">
            <w:r>
              <w:t>Market-price liquidation requests too frequent.</w:t>
            </w:r>
          </w:p>
        </w:tc>
      </w:tr>
      <w:tr w:rsidR="00000000">
        <w:trPr>
          <w:divId w:val="175387555"/>
          <w:tblCellSpacing w:w="15" w:type="dxa"/>
        </w:trPr>
        <w:tc>
          <w:tcPr>
            <w:tcW w:w="0" w:type="auto"/>
            <w:vAlign w:val="center"/>
            <w:hideMark/>
          </w:tcPr>
          <w:p w:rsidR="00000000" w:rsidRDefault="00000000">
            <w:r>
              <w:t>51116</w:t>
            </w:r>
          </w:p>
        </w:tc>
        <w:tc>
          <w:tcPr>
            <w:tcW w:w="0" w:type="auto"/>
            <w:vAlign w:val="center"/>
            <w:hideMark/>
          </w:tcPr>
          <w:p w:rsidR="00000000" w:rsidRDefault="00000000">
            <w:r>
              <w:t>200</w:t>
            </w:r>
          </w:p>
        </w:tc>
        <w:tc>
          <w:tcPr>
            <w:tcW w:w="0" w:type="auto"/>
            <w:vAlign w:val="center"/>
            <w:hideMark/>
          </w:tcPr>
          <w:p w:rsidR="00000000" w:rsidRDefault="00000000">
            <w:r>
              <w:t>Order price or trigger price exceeds {param0}.</w:t>
            </w:r>
          </w:p>
        </w:tc>
      </w:tr>
      <w:tr w:rsidR="00000000">
        <w:trPr>
          <w:divId w:val="175387555"/>
          <w:tblCellSpacing w:w="15" w:type="dxa"/>
        </w:trPr>
        <w:tc>
          <w:tcPr>
            <w:tcW w:w="0" w:type="auto"/>
            <w:vAlign w:val="center"/>
            <w:hideMark/>
          </w:tcPr>
          <w:p w:rsidR="00000000" w:rsidRDefault="00000000">
            <w:r>
              <w:t>51117</w:t>
            </w:r>
          </w:p>
        </w:tc>
        <w:tc>
          <w:tcPr>
            <w:tcW w:w="0" w:type="auto"/>
            <w:vAlign w:val="center"/>
            <w:hideMark/>
          </w:tcPr>
          <w:p w:rsidR="00000000" w:rsidRDefault="00000000">
            <w:r>
              <w:t>200</w:t>
            </w:r>
          </w:p>
        </w:tc>
        <w:tc>
          <w:tcPr>
            <w:tcW w:w="0" w:type="auto"/>
            <w:vAlign w:val="center"/>
            <w:hideMark/>
          </w:tcPr>
          <w:p w:rsidR="00000000" w:rsidRDefault="00000000">
            <w:r>
              <w:t>Pending close-orders count exceeds limit.</w:t>
            </w:r>
          </w:p>
        </w:tc>
      </w:tr>
      <w:tr w:rsidR="00000000">
        <w:trPr>
          <w:divId w:val="175387555"/>
          <w:tblCellSpacing w:w="15" w:type="dxa"/>
        </w:trPr>
        <w:tc>
          <w:tcPr>
            <w:tcW w:w="0" w:type="auto"/>
            <w:vAlign w:val="center"/>
            <w:hideMark/>
          </w:tcPr>
          <w:p w:rsidR="00000000" w:rsidRDefault="00000000">
            <w:r>
              <w:t>51120</w:t>
            </w:r>
          </w:p>
        </w:tc>
        <w:tc>
          <w:tcPr>
            <w:tcW w:w="0" w:type="auto"/>
            <w:vAlign w:val="center"/>
            <w:hideMark/>
          </w:tcPr>
          <w:p w:rsidR="00000000" w:rsidRDefault="00000000">
            <w:r>
              <w:t>200</w:t>
            </w:r>
          </w:p>
        </w:tc>
        <w:tc>
          <w:tcPr>
            <w:tcW w:w="0" w:type="auto"/>
            <w:vAlign w:val="center"/>
            <w:hideMark/>
          </w:tcPr>
          <w:p w:rsidR="00000000" w:rsidRDefault="00000000">
            <w:r>
              <w:t>Order quantity is less than {param0}. Please try again.</w:t>
            </w:r>
          </w:p>
        </w:tc>
      </w:tr>
      <w:tr w:rsidR="00000000">
        <w:trPr>
          <w:divId w:val="175387555"/>
          <w:tblCellSpacing w:w="15" w:type="dxa"/>
        </w:trPr>
        <w:tc>
          <w:tcPr>
            <w:tcW w:w="0" w:type="auto"/>
            <w:vAlign w:val="center"/>
            <w:hideMark/>
          </w:tcPr>
          <w:p w:rsidR="00000000" w:rsidRDefault="00000000">
            <w:r>
              <w:t>51121</w:t>
            </w:r>
          </w:p>
        </w:tc>
        <w:tc>
          <w:tcPr>
            <w:tcW w:w="0" w:type="auto"/>
            <w:vAlign w:val="center"/>
            <w:hideMark/>
          </w:tcPr>
          <w:p w:rsidR="00000000" w:rsidRDefault="00000000">
            <w:r>
              <w:t>200</w:t>
            </w:r>
          </w:p>
        </w:tc>
        <w:tc>
          <w:tcPr>
            <w:tcW w:w="0" w:type="auto"/>
            <w:vAlign w:val="center"/>
            <w:hideMark/>
          </w:tcPr>
          <w:p w:rsidR="00000000" w:rsidRDefault="00000000">
            <w:r>
              <w:t>Order quantity must be a multiple of the lot size.</w:t>
            </w:r>
          </w:p>
        </w:tc>
      </w:tr>
      <w:tr w:rsidR="00000000">
        <w:trPr>
          <w:divId w:val="175387555"/>
          <w:tblCellSpacing w:w="15" w:type="dxa"/>
        </w:trPr>
        <w:tc>
          <w:tcPr>
            <w:tcW w:w="0" w:type="auto"/>
            <w:vAlign w:val="center"/>
            <w:hideMark/>
          </w:tcPr>
          <w:p w:rsidR="00000000" w:rsidRDefault="00000000">
            <w:r>
              <w:t>51122</w:t>
            </w:r>
          </w:p>
        </w:tc>
        <w:tc>
          <w:tcPr>
            <w:tcW w:w="0" w:type="auto"/>
            <w:vAlign w:val="center"/>
            <w:hideMark/>
          </w:tcPr>
          <w:p w:rsidR="00000000" w:rsidRDefault="00000000">
            <w:r>
              <w:t>200</w:t>
            </w:r>
          </w:p>
        </w:tc>
        <w:tc>
          <w:tcPr>
            <w:tcW w:w="0" w:type="auto"/>
            <w:vAlign w:val="center"/>
            <w:hideMark/>
          </w:tcPr>
          <w:p w:rsidR="00000000" w:rsidRDefault="00000000">
            <w:r>
              <w:t>Order price must be higher than the minimum price {param0}.</w:t>
            </w:r>
          </w:p>
        </w:tc>
      </w:tr>
      <w:tr w:rsidR="00000000">
        <w:trPr>
          <w:divId w:val="175387555"/>
          <w:tblCellSpacing w:w="15" w:type="dxa"/>
        </w:trPr>
        <w:tc>
          <w:tcPr>
            <w:tcW w:w="0" w:type="auto"/>
            <w:vAlign w:val="center"/>
            <w:hideMark/>
          </w:tcPr>
          <w:p w:rsidR="00000000" w:rsidRDefault="00000000">
            <w:r>
              <w:t>51124</w:t>
            </w:r>
          </w:p>
        </w:tc>
        <w:tc>
          <w:tcPr>
            <w:tcW w:w="0" w:type="auto"/>
            <w:vAlign w:val="center"/>
            <w:hideMark/>
          </w:tcPr>
          <w:p w:rsidR="00000000" w:rsidRDefault="00000000">
            <w:r>
              <w:t>200</w:t>
            </w:r>
          </w:p>
        </w:tc>
        <w:tc>
          <w:tcPr>
            <w:tcW w:w="0" w:type="auto"/>
            <w:vAlign w:val="center"/>
            <w:hideMark/>
          </w:tcPr>
          <w:p w:rsidR="00000000" w:rsidRDefault="00000000">
            <w:r>
              <w:t>You can only place limit orders during call auction.</w:t>
            </w:r>
          </w:p>
        </w:tc>
      </w:tr>
      <w:tr w:rsidR="00000000">
        <w:trPr>
          <w:divId w:val="175387555"/>
          <w:tblCellSpacing w:w="15" w:type="dxa"/>
        </w:trPr>
        <w:tc>
          <w:tcPr>
            <w:tcW w:w="0" w:type="auto"/>
            <w:vAlign w:val="center"/>
            <w:hideMark/>
          </w:tcPr>
          <w:p w:rsidR="00000000" w:rsidRDefault="00000000">
            <w:r>
              <w:t>51125</w:t>
            </w:r>
          </w:p>
        </w:tc>
        <w:tc>
          <w:tcPr>
            <w:tcW w:w="0" w:type="auto"/>
            <w:vAlign w:val="center"/>
            <w:hideMark/>
          </w:tcPr>
          <w:p w:rsidR="00000000" w:rsidRDefault="00000000">
            <w:r>
              <w:t>200</w:t>
            </w:r>
          </w:p>
        </w:tc>
        <w:tc>
          <w:tcPr>
            <w:tcW w:w="0" w:type="auto"/>
            <w:vAlign w:val="center"/>
            <w:hideMark/>
          </w:tcPr>
          <w:p w:rsidR="00000000" w:rsidRDefault="00000000">
            <w:r>
              <w:t>Currently there are pending reduce + reverse position orders in margin trading. Please cancel all pending reduce + reverse position orders and continue.</w:t>
            </w:r>
          </w:p>
        </w:tc>
      </w:tr>
      <w:tr w:rsidR="00000000">
        <w:trPr>
          <w:divId w:val="175387555"/>
          <w:tblCellSpacing w:w="15" w:type="dxa"/>
        </w:trPr>
        <w:tc>
          <w:tcPr>
            <w:tcW w:w="0" w:type="auto"/>
            <w:vAlign w:val="center"/>
            <w:hideMark/>
          </w:tcPr>
          <w:p w:rsidR="00000000" w:rsidRDefault="00000000">
            <w:r>
              <w:t>51126</w:t>
            </w:r>
          </w:p>
        </w:tc>
        <w:tc>
          <w:tcPr>
            <w:tcW w:w="0" w:type="auto"/>
            <w:vAlign w:val="center"/>
            <w:hideMark/>
          </w:tcPr>
          <w:p w:rsidR="00000000" w:rsidRDefault="00000000">
            <w:r>
              <w:t>200</w:t>
            </w:r>
          </w:p>
        </w:tc>
        <w:tc>
          <w:tcPr>
            <w:tcW w:w="0" w:type="auto"/>
            <w:vAlign w:val="center"/>
            <w:hideMark/>
          </w:tcPr>
          <w:p w:rsidR="00000000" w:rsidRDefault="00000000">
            <w:r>
              <w:t>Currently there are pending reduce only orders in margin trading. Please cancel all pending reduce only orders and continue.</w:t>
            </w:r>
          </w:p>
        </w:tc>
      </w:tr>
      <w:tr w:rsidR="00000000">
        <w:trPr>
          <w:divId w:val="175387555"/>
          <w:tblCellSpacing w:w="15" w:type="dxa"/>
        </w:trPr>
        <w:tc>
          <w:tcPr>
            <w:tcW w:w="0" w:type="auto"/>
            <w:vAlign w:val="center"/>
            <w:hideMark/>
          </w:tcPr>
          <w:p w:rsidR="00000000" w:rsidRDefault="00000000">
            <w:r>
              <w:t>51127</w:t>
            </w:r>
          </w:p>
        </w:tc>
        <w:tc>
          <w:tcPr>
            <w:tcW w:w="0" w:type="auto"/>
            <w:vAlign w:val="center"/>
            <w:hideMark/>
          </w:tcPr>
          <w:p w:rsidR="00000000" w:rsidRDefault="00000000">
            <w:r>
              <w:t>200</w:t>
            </w:r>
          </w:p>
        </w:tc>
        <w:tc>
          <w:tcPr>
            <w:tcW w:w="0" w:type="auto"/>
            <w:vAlign w:val="center"/>
            <w:hideMark/>
          </w:tcPr>
          <w:p w:rsidR="00000000" w:rsidRDefault="00000000">
            <w:r>
              <w:t>Available balance is 0.</w:t>
            </w:r>
          </w:p>
        </w:tc>
      </w:tr>
      <w:tr w:rsidR="00000000">
        <w:trPr>
          <w:divId w:val="175387555"/>
          <w:tblCellSpacing w:w="15" w:type="dxa"/>
        </w:trPr>
        <w:tc>
          <w:tcPr>
            <w:tcW w:w="0" w:type="auto"/>
            <w:vAlign w:val="center"/>
            <w:hideMark/>
          </w:tcPr>
          <w:p w:rsidR="00000000" w:rsidRDefault="00000000">
            <w:r>
              <w:t>51128</w:t>
            </w:r>
          </w:p>
        </w:tc>
        <w:tc>
          <w:tcPr>
            <w:tcW w:w="0" w:type="auto"/>
            <w:vAlign w:val="center"/>
            <w:hideMark/>
          </w:tcPr>
          <w:p w:rsidR="00000000" w:rsidRDefault="00000000">
            <w:r>
              <w:t>200</w:t>
            </w:r>
          </w:p>
        </w:tc>
        <w:tc>
          <w:tcPr>
            <w:tcW w:w="0" w:type="auto"/>
            <w:vAlign w:val="center"/>
            <w:hideMark/>
          </w:tcPr>
          <w:p w:rsidR="00000000" w:rsidRDefault="00000000">
            <w:r>
              <w:t>Multi-currency margin accounts cannot do cross-margin trading.</w:t>
            </w:r>
          </w:p>
        </w:tc>
      </w:tr>
      <w:tr w:rsidR="00000000">
        <w:trPr>
          <w:divId w:val="175387555"/>
          <w:tblCellSpacing w:w="15" w:type="dxa"/>
        </w:trPr>
        <w:tc>
          <w:tcPr>
            <w:tcW w:w="0" w:type="auto"/>
            <w:vAlign w:val="center"/>
            <w:hideMark/>
          </w:tcPr>
          <w:p w:rsidR="00000000" w:rsidRDefault="00000000">
            <w:r>
              <w:t>51129</w:t>
            </w:r>
          </w:p>
        </w:tc>
        <w:tc>
          <w:tcPr>
            <w:tcW w:w="0" w:type="auto"/>
            <w:vAlign w:val="center"/>
            <w:hideMark/>
          </w:tcPr>
          <w:p w:rsidR="00000000" w:rsidRDefault="00000000">
            <w:r>
              <w:t>200</w:t>
            </w:r>
          </w:p>
        </w:tc>
        <w:tc>
          <w:tcPr>
            <w:tcW w:w="0" w:type="auto"/>
            <w:vAlign w:val="center"/>
            <w:hideMark/>
          </w:tcPr>
          <w:p w:rsidR="00000000" w:rsidRDefault="00000000">
            <w:r>
              <w:t>The value of the position and buy order has reached the position limit. No further buying is allowed.</w:t>
            </w:r>
          </w:p>
        </w:tc>
      </w:tr>
      <w:tr w:rsidR="00000000">
        <w:trPr>
          <w:divId w:val="175387555"/>
          <w:tblCellSpacing w:w="15" w:type="dxa"/>
        </w:trPr>
        <w:tc>
          <w:tcPr>
            <w:tcW w:w="0" w:type="auto"/>
            <w:vAlign w:val="center"/>
            <w:hideMark/>
          </w:tcPr>
          <w:p w:rsidR="00000000" w:rsidRDefault="00000000">
            <w:r>
              <w:t>51130</w:t>
            </w:r>
          </w:p>
        </w:tc>
        <w:tc>
          <w:tcPr>
            <w:tcW w:w="0" w:type="auto"/>
            <w:vAlign w:val="center"/>
            <w:hideMark/>
          </w:tcPr>
          <w:p w:rsidR="00000000" w:rsidRDefault="00000000">
            <w:r>
              <w:t>200</w:t>
            </w:r>
          </w:p>
        </w:tc>
        <w:tc>
          <w:tcPr>
            <w:tcW w:w="0" w:type="auto"/>
            <w:vAlign w:val="center"/>
            <w:hideMark/>
          </w:tcPr>
          <w:p w:rsidR="00000000" w:rsidRDefault="00000000">
            <w:r>
              <w:t>Fixed margin currency error.</w:t>
            </w:r>
          </w:p>
        </w:tc>
      </w:tr>
      <w:tr w:rsidR="00000000">
        <w:trPr>
          <w:divId w:val="175387555"/>
          <w:tblCellSpacing w:w="15" w:type="dxa"/>
        </w:trPr>
        <w:tc>
          <w:tcPr>
            <w:tcW w:w="0" w:type="auto"/>
            <w:vAlign w:val="center"/>
            <w:hideMark/>
          </w:tcPr>
          <w:p w:rsidR="00000000" w:rsidRDefault="00000000">
            <w:r>
              <w:t>51131</w:t>
            </w:r>
          </w:p>
        </w:tc>
        <w:tc>
          <w:tcPr>
            <w:tcW w:w="0" w:type="auto"/>
            <w:vAlign w:val="center"/>
            <w:hideMark/>
          </w:tcPr>
          <w:p w:rsidR="00000000" w:rsidRDefault="00000000">
            <w:r>
              <w:t>200</w:t>
            </w:r>
          </w:p>
        </w:tc>
        <w:tc>
          <w:tcPr>
            <w:tcW w:w="0" w:type="auto"/>
            <w:vAlign w:val="center"/>
            <w:hideMark/>
          </w:tcPr>
          <w:p w:rsidR="00000000" w:rsidRDefault="00000000">
            <w:r>
              <w:t>Insufficient balance.</w:t>
            </w:r>
          </w:p>
        </w:tc>
      </w:tr>
      <w:tr w:rsidR="00000000">
        <w:trPr>
          <w:divId w:val="175387555"/>
          <w:tblCellSpacing w:w="15" w:type="dxa"/>
        </w:trPr>
        <w:tc>
          <w:tcPr>
            <w:tcW w:w="0" w:type="auto"/>
            <w:vAlign w:val="center"/>
            <w:hideMark/>
          </w:tcPr>
          <w:p w:rsidR="00000000" w:rsidRDefault="00000000">
            <w:r>
              <w:t>51132</w:t>
            </w:r>
          </w:p>
        </w:tc>
        <w:tc>
          <w:tcPr>
            <w:tcW w:w="0" w:type="auto"/>
            <w:vAlign w:val="center"/>
            <w:hideMark/>
          </w:tcPr>
          <w:p w:rsidR="00000000" w:rsidRDefault="00000000">
            <w:r>
              <w:t>200</w:t>
            </w:r>
          </w:p>
        </w:tc>
        <w:tc>
          <w:tcPr>
            <w:tcW w:w="0" w:type="auto"/>
            <w:vAlign w:val="center"/>
            <w:hideMark/>
          </w:tcPr>
          <w:p w:rsidR="00000000" w:rsidRDefault="00000000">
            <w:r>
              <w:t>Your position amount is negative and less than the minimum trading amount.</w:t>
            </w:r>
          </w:p>
        </w:tc>
      </w:tr>
      <w:tr w:rsidR="00000000">
        <w:trPr>
          <w:divId w:val="175387555"/>
          <w:tblCellSpacing w:w="15" w:type="dxa"/>
        </w:trPr>
        <w:tc>
          <w:tcPr>
            <w:tcW w:w="0" w:type="auto"/>
            <w:vAlign w:val="center"/>
            <w:hideMark/>
          </w:tcPr>
          <w:p w:rsidR="00000000" w:rsidRDefault="00000000">
            <w:r>
              <w:t>51133</w:t>
            </w:r>
          </w:p>
        </w:tc>
        <w:tc>
          <w:tcPr>
            <w:tcW w:w="0" w:type="auto"/>
            <w:vAlign w:val="center"/>
            <w:hideMark/>
          </w:tcPr>
          <w:p w:rsidR="00000000" w:rsidRDefault="00000000">
            <w:r>
              <w:t>200</w:t>
            </w:r>
          </w:p>
        </w:tc>
        <w:tc>
          <w:tcPr>
            <w:tcW w:w="0" w:type="auto"/>
            <w:vAlign w:val="center"/>
            <w:hideMark/>
          </w:tcPr>
          <w:p w:rsidR="00000000" w:rsidRDefault="00000000">
            <w:r>
              <w:t>Reduce-only feature is unavailable for spot transactions in multi-currency margin accounts.</w:t>
            </w:r>
          </w:p>
        </w:tc>
      </w:tr>
      <w:tr w:rsidR="00000000">
        <w:trPr>
          <w:divId w:val="175387555"/>
          <w:tblCellSpacing w:w="15" w:type="dxa"/>
        </w:trPr>
        <w:tc>
          <w:tcPr>
            <w:tcW w:w="0" w:type="auto"/>
            <w:vAlign w:val="center"/>
            <w:hideMark/>
          </w:tcPr>
          <w:p w:rsidR="00000000" w:rsidRDefault="00000000">
            <w:r>
              <w:t>51134</w:t>
            </w:r>
          </w:p>
        </w:tc>
        <w:tc>
          <w:tcPr>
            <w:tcW w:w="0" w:type="auto"/>
            <w:vAlign w:val="center"/>
            <w:hideMark/>
          </w:tcPr>
          <w:p w:rsidR="00000000" w:rsidRDefault="00000000">
            <w:r>
              <w:t>200</w:t>
            </w:r>
          </w:p>
        </w:tc>
        <w:tc>
          <w:tcPr>
            <w:tcW w:w="0" w:type="auto"/>
            <w:vAlign w:val="center"/>
            <w:hideMark/>
          </w:tcPr>
          <w:p w:rsidR="00000000" w:rsidRDefault="00000000">
            <w:r>
              <w:t>Closing failed. Please check your margin holdings and pending orders. Turn off the Reduce-only to continue.</w:t>
            </w:r>
          </w:p>
        </w:tc>
      </w:tr>
      <w:tr w:rsidR="00000000">
        <w:trPr>
          <w:divId w:val="175387555"/>
          <w:tblCellSpacing w:w="15" w:type="dxa"/>
        </w:trPr>
        <w:tc>
          <w:tcPr>
            <w:tcW w:w="0" w:type="auto"/>
            <w:vAlign w:val="center"/>
            <w:hideMark/>
          </w:tcPr>
          <w:p w:rsidR="00000000" w:rsidRDefault="00000000">
            <w:r>
              <w:t>51135</w:t>
            </w:r>
          </w:p>
        </w:tc>
        <w:tc>
          <w:tcPr>
            <w:tcW w:w="0" w:type="auto"/>
            <w:vAlign w:val="center"/>
            <w:hideMark/>
          </w:tcPr>
          <w:p w:rsidR="00000000" w:rsidRDefault="00000000">
            <w:r>
              <w:t>200</w:t>
            </w:r>
          </w:p>
        </w:tc>
        <w:tc>
          <w:tcPr>
            <w:tcW w:w="0" w:type="auto"/>
            <w:vAlign w:val="center"/>
            <w:hideMark/>
          </w:tcPr>
          <w:p w:rsidR="00000000" w:rsidRDefault="00000000">
            <w:r>
              <w:t>Your closing price has triggered the limit price. The maximum buy price is {param0}.</w:t>
            </w:r>
          </w:p>
        </w:tc>
      </w:tr>
      <w:tr w:rsidR="00000000">
        <w:trPr>
          <w:divId w:val="175387555"/>
          <w:tblCellSpacing w:w="15" w:type="dxa"/>
        </w:trPr>
        <w:tc>
          <w:tcPr>
            <w:tcW w:w="0" w:type="auto"/>
            <w:vAlign w:val="center"/>
            <w:hideMark/>
          </w:tcPr>
          <w:p w:rsidR="00000000" w:rsidRDefault="00000000">
            <w:r>
              <w:t>51136</w:t>
            </w:r>
          </w:p>
        </w:tc>
        <w:tc>
          <w:tcPr>
            <w:tcW w:w="0" w:type="auto"/>
            <w:vAlign w:val="center"/>
            <w:hideMark/>
          </w:tcPr>
          <w:p w:rsidR="00000000" w:rsidRDefault="00000000">
            <w:r>
              <w:t>200</w:t>
            </w:r>
          </w:p>
        </w:tc>
        <w:tc>
          <w:tcPr>
            <w:tcW w:w="0" w:type="auto"/>
            <w:vAlign w:val="center"/>
            <w:hideMark/>
          </w:tcPr>
          <w:p w:rsidR="00000000" w:rsidRDefault="00000000">
            <w:r>
              <w:t>Your closing price has triggered the limit price. The minimum sell price is {param0}.</w:t>
            </w:r>
          </w:p>
        </w:tc>
      </w:tr>
      <w:tr w:rsidR="00000000">
        <w:trPr>
          <w:divId w:val="175387555"/>
          <w:tblCellSpacing w:w="15" w:type="dxa"/>
        </w:trPr>
        <w:tc>
          <w:tcPr>
            <w:tcW w:w="0" w:type="auto"/>
            <w:vAlign w:val="center"/>
            <w:hideMark/>
          </w:tcPr>
          <w:p w:rsidR="00000000" w:rsidRDefault="00000000">
            <w:r>
              <w:t>51137</w:t>
            </w:r>
          </w:p>
        </w:tc>
        <w:tc>
          <w:tcPr>
            <w:tcW w:w="0" w:type="auto"/>
            <w:vAlign w:val="center"/>
            <w:hideMark/>
          </w:tcPr>
          <w:p w:rsidR="00000000" w:rsidRDefault="00000000">
            <w:r>
              <w:t>200</w:t>
            </w:r>
          </w:p>
        </w:tc>
        <w:tc>
          <w:tcPr>
            <w:tcW w:w="0" w:type="auto"/>
            <w:vAlign w:val="center"/>
            <w:hideMark/>
          </w:tcPr>
          <w:p w:rsidR="00000000" w:rsidRDefault="00000000">
            <w:r>
              <w:t>The highest price limit for buy orders is {param0}</w:t>
            </w:r>
          </w:p>
        </w:tc>
      </w:tr>
      <w:tr w:rsidR="00000000">
        <w:trPr>
          <w:divId w:val="175387555"/>
          <w:tblCellSpacing w:w="15" w:type="dxa"/>
        </w:trPr>
        <w:tc>
          <w:tcPr>
            <w:tcW w:w="0" w:type="auto"/>
            <w:vAlign w:val="center"/>
            <w:hideMark/>
          </w:tcPr>
          <w:p w:rsidR="00000000" w:rsidRDefault="00000000">
            <w:r>
              <w:t>51138</w:t>
            </w:r>
          </w:p>
        </w:tc>
        <w:tc>
          <w:tcPr>
            <w:tcW w:w="0" w:type="auto"/>
            <w:vAlign w:val="center"/>
            <w:hideMark/>
          </w:tcPr>
          <w:p w:rsidR="00000000" w:rsidRDefault="00000000">
            <w:r>
              <w:t>200</w:t>
            </w:r>
          </w:p>
        </w:tc>
        <w:tc>
          <w:tcPr>
            <w:tcW w:w="0" w:type="auto"/>
            <w:vAlign w:val="center"/>
            <w:hideMark/>
          </w:tcPr>
          <w:p w:rsidR="00000000" w:rsidRDefault="00000000">
            <w:r>
              <w:t>The lowest price limit for sell orders is {param0}</w:t>
            </w:r>
          </w:p>
        </w:tc>
      </w:tr>
      <w:tr w:rsidR="00000000">
        <w:trPr>
          <w:divId w:val="175387555"/>
          <w:tblCellSpacing w:w="15" w:type="dxa"/>
        </w:trPr>
        <w:tc>
          <w:tcPr>
            <w:tcW w:w="0" w:type="auto"/>
            <w:vAlign w:val="center"/>
            <w:hideMark/>
          </w:tcPr>
          <w:p w:rsidR="00000000" w:rsidRDefault="00000000">
            <w:r>
              <w:t>51139</w:t>
            </w:r>
          </w:p>
        </w:tc>
        <w:tc>
          <w:tcPr>
            <w:tcW w:w="0" w:type="auto"/>
            <w:vAlign w:val="center"/>
            <w:hideMark/>
          </w:tcPr>
          <w:p w:rsidR="00000000" w:rsidRDefault="00000000">
            <w:r>
              <w:t>200</w:t>
            </w:r>
          </w:p>
        </w:tc>
        <w:tc>
          <w:tcPr>
            <w:tcW w:w="0" w:type="auto"/>
            <w:vAlign w:val="center"/>
            <w:hideMark/>
          </w:tcPr>
          <w:p w:rsidR="00000000" w:rsidRDefault="00000000">
            <w:r>
              <w:t>Reduce-only feature is unavailable for the spot transactions by spot mode.</w:t>
            </w:r>
          </w:p>
        </w:tc>
      </w:tr>
      <w:tr w:rsidR="00000000">
        <w:trPr>
          <w:divId w:val="175387555"/>
          <w:tblCellSpacing w:w="15" w:type="dxa"/>
        </w:trPr>
        <w:tc>
          <w:tcPr>
            <w:tcW w:w="0" w:type="auto"/>
            <w:vAlign w:val="center"/>
            <w:hideMark/>
          </w:tcPr>
          <w:p w:rsidR="00000000" w:rsidRDefault="00000000">
            <w:r>
              <w:t>51143</w:t>
            </w:r>
          </w:p>
        </w:tc>
        <w:tc>
          <w:tcPr>
            <w:tcW w:w="0" w:type="auto"/>
            <w:vAlign w:val="center"/>
            <w:hideMark/>
          </w:tcPr>
          <w:p w:rsidR="00000000" w:rsidRDefault="00000000">
            <w:r>
              <w:t>200</w:t>
            </w:r>
          </w:p>
        </w:tc>
        <w:tc>
          <w:tcPr>
            <w:tcW w:w="0" w:type="auto"/>
            <w:vAlign w:val="center"/>
            <w:hideMark/>
          </w:tcPr>
          <w:p w:rsidR="00000000" w:rsidRDefault="00000000">
            <w:r>
              <w:t>Insufficient conversion amount</w:t>
            </w:r>
          </w:p>
        </w:tc>
      </w:tr>
      <w:tr w:rsidR="00000000">
        <w:trPr>
          <w:divId w:val="175387555"/>
          <w:tblCellSpacing w:w="15" w:type="dxa"/>
        </w:trPr>
        <w:tc>
          <w:tcPr>
            <w:tcW w:w="0" w:type="auto"/>
            <w:vAlign w:val="center"/>
            <w:hideMark/>
          </w:tcPr>
          <w:p w:rsidR="00000000" w:rsidRDefault="00000000">
            <w:r>
              <w:t>51147</w:t>
            </w:r>
          </w:p>
        </w:tc>
        <w:tc>
          <w:tcPr>
            <w:tcW w:w="0" w:type="auto"/>
            <w:vAlign w:val="center"/>
            <w:hideMark/>
          </w:tcPr>
          <w:p w:rsidR="00000000" w:rsidRDefault="00000000">
            <w:r>
              <w:t>200</w:t>
            </w:r>
          </w:p>
        </w:tc>
        <w:tc>
          <w:tcPr>
            <w:tcW w:w="0" w:type="auto"/>
            <w:vAlign w:val="center"/>
            <w:hideMark/>
          </w:tcPr>
          <w:p w:rsidR="00000000" w:rsidRDefault="00000000">
            <w:r>
              <w:t>To trade options, make sure you have more than 20,000 USD worth of assets in your trading account first, then activate options trading</w:t>
            </w:r>
          </w:p>
        </w:tc>
      </w:tr>
      <w:tr w:rsidR="00000000">
        <w:trPr>
          <w:divId w:val="175387555"/>
          <w:tblCellSpacing w:w="15" w:type="dxa"/>
        </w:trPr>
        <w:tc>
          <w:tcPr>
            <w:tcW w:w="0" w:type="auto"/>
            <w:vAlign w:val="center"/>
            <w:hideMark/>
          </w:tcPr>
          <w:p w:rsidR="00000000" w:rsidRDefault="00000000">
            <w:r>
              <w:t>51148</w:t>
            </w:r>
          </w:p>
        </w:tc>
        <w:tc>
          <w:tcPr>
            <w:tcW w:w="0" w:type="auto"/>
            <w:vAlign w:val="center"/>
            <w:hideMark/>
          </w:tcPr>
          <w:p w:rsidR="00000000" w:rsidRDefault="00000000">
            <w:r>
              <w:t>200</w:t>
            </w:r>
          </w:p>
        </w:tc>
        <w:tc>
          <w:tcPr>
            <w:tcW w:w="0" w:type="auto"/>
            <w:vAlign w:val="center"/>
            <w:hideMark/>
          </w:tcPr>
          <w:p w:rsidR="00000000" w:rsidRDefault="00000000">
            <w:r>
              <w:t>Failed to place order. The new order may execute an opposite trading direction of your existing reduce-only positions. Cancel or edit pending orders to continue order</w:t>
            </w:r>
          </w:p>
        </w:tc>
      </w:tr>
      <w:tr w:rsidR="00000000">
        <w:trPr>
          <w:divId w:val="175387555"/>
          <w:tblCellSpacing w:w="15" w:type="dxa"/>
        </w:trPr>
        <w:tc>
          <w:tcPr>
            <w:tcW w:w="0" w:type="auto"/>
            <w:vAlign w:val="center"/>
            <w:hideMark/>
          </w:tcPr>
          <w:p w:rsidR="00000000" w:rsidRDefault="00000000">
            <w:r>
              <w:t>51149</w:t>
            </w:r>
          </w:p>
        </w:tc>
        <w:tc>
          <w:tcPr>
            <w:tcW w:w="0" w:type="auto"/>
            <w:vAlign w:val="center"/>
            <w:hideMark/>
          </w:tcPr>
          <w:p w:rsidR="00000000" w:rsidRDefault="00000000">
            <w:r>
              <w:t>500</w:t>
            </w:r>
          </w:p>
        </w:tc>
        <w:tc>
          <w:tcPr>
            <w:tcW w:w="0" w:type="auto"/>
            <w:vAlign w:val="center"/>
            <w:hideMark/>
          </w:tcPr>
          <w:p w:rsidR="00000000" w:rsidRDefault="00000000">
            <w:r>
              <w:t>Order timed out. Please try again.</w:t>
            </w:r>
          </w:p>
        </w:tc>
      </w:tr>
      <w:tr w:rsidR="00000000">
        <w:trPr>
          <w:divId w:val="175387555"/>
          <w:tblCellSpacing w:w="15" w:type="dxa"/>
        </w:trPr>
        <w:tc>
          <w:tcPr>
            <w:tcW w:w="0" w:type="auto"/>
            <w:vAlign w:val="center"/>
            <w:hideMark/>
          </w:tcPr>
          <w:p w:rsidR="00000000" w:rsidRDefault="00000000">
            <w:r>
              <w:t>51150</w:t>
            </w:r>
          </w:p>
        </w:tc>
        <w:tc>
          <w:tcPr>
            <w:tcW w:w="0" w:type="auto"/>
            <w:vAlign w:val="center"/>
            <w:hideMark/>
          </w:tcPr>
          <w:p w:rsidR="00000000" w:rsidRDefault="00000000">
            <w:r>
              <w:t>200</w:t>
            </w:r>
          </w:p>
        </w:tc>
        <w:tc>
          <w:tcPr>
            <w:tcW w:w="0" w:type="auto"/>
            <w:vAlign w:val="center"/>
            <w:hideMark/>
          </w:tcPr>
          <w:p w:rsidR="00000000" w:rsidRDefault="00000000">
            <w:r>
              <w:t>The precision of the number of trades or the price exceeds the limit.</w:t>
            </w:r>
          </w:p>
        </w:tc>
      </w:tr>
      <w:tr w:rsidR="00000000">
        <w:trPr>
          <w:divId w:val="175387555"/>
          <w:tblCellSpacing w:w="15" w:type="dxa"/>
        </w:trPr>
        <w:tc>
          <w:tcPr>
            <w:tcW w:w="0" w:type="auto"/>
            <w:vAlign w:val="center"/>
            <w:hideMark/>
          </w:tcPr>
          <w:p w:rsidR="00000000" w:rsidRDefault="00000000">
            <w:r>
              <w:t>51152</w:t>
            </w:r>
          </w:p>
        </w:tc>
        <w:tc>
          <w:tcPr>
            <w:tcW w:w="0" w:type="auto"/>
            <w:vAlign w:val="center"/>
            <w:hideMark/>
          </w:tcPr>
          <w:p w:rsidR="00000000" w:rsidRDefault="00000000">
            <w:r>
              <w:t>200</w:t>
            </w:r>
          </w:p>
        </w:tc>
        <w:tc>
          <w:tcPr>
            <w:tcW w:w="0" w:type="auto"/>
            <w:vAlign w:val="center"/>
            <w:hideMark/>
          </w:tcPr>
          <w:p w:rsidR="00000000" w:rsidRDefault="00000000">
            <w:r>
              <w:t>Unable to place an order that mixes automatic buy with automatic repayment or manual operation in Quick margin mode.</w:t>
            </w:r>
          </w:p>
        </w:tc>
      </w:tr>
      <w:tr w:rsidR="00000000">
        <w:trPr>
          <w:divId w:val="175387555"/>
          <w:tblCellSpacing w:w="15" w:type="dxa"/>
        </w:trPr>
        <w:tc>
          <w:tcPr>
            <w:tcW w:w="0" w:type="auto"/>
            <w:vAlign w:val="center"/>
            <w:hideMark/>
          </w:tcPr>
          <w:p w:rsidR="00000000" w:rsidRDefault="00000000">
            <w:r>
              <w:t>51155</w:t>
            </w:r>
          </w:p>
        </w:tc>
        <w:tc>
          <w:tcPr>
            <w:tcW w:w="0" w:type="auto"/>
            <w:vAlign w:val="center"/>
            <w:hideMark/>
          </w:tcPr>
          <w:p w:rsidR="00000000" w:rsidRDefault="00000000">
            <w:r>
              <w:t>200</w:t>
            </w:r>
          </w:p>
        </w:tc>
        <w:tc>
          <w:tcPr>
            <w:tcW w:w="0" w:type="auto"/>
            <w:vAlign w:val="center"/>
            <w:hideMark/>
          </w:tcPr>
          <w:p w:rsidR="00000000" w:rsidRDefault="00000000">
            <w:r>
              <w:t>Due to local compliance requirements, trading of this pair or contract is restricted.</w:t>
            </w:r>
          </w:p>
        </w:tc>
      </w:tr>
      <w:tr w:rsidR="00000000">
        <w:trPr>
          <w:divId w:val="175387555"/>
          <w:tblCellSpacing w:w="15" w:type="dxa"/>
        </w:trPr>
        <w:tc>
          <w:tcPr>
            <w:tcW w:w="0" w:type="auto"/>
            <w:vAlign w:val="center"/>
            <w:hideMark/>
          </w:tcPr>
          <w:p w:rsidR="00000000" w:rsidRDefault="00000000">
            <w:r>
              <w:t>51169</w:t>
            </w:r>
          </w:p>
        </w:tc>
        <w:tc>
          <w:tcPr>
            <w:tcW w:w="0" w:type="auto"/>
            <w:vAlign w:val="center"/>
            <w:hideMark/>
          </w:tcPr>
          <w:p w:rsidR="00000000" w:rsidRDefault="00000000">
            <w:r>
              <w:t>200</w:t>
            </w:r>
          </w:p>
        </w:tc>
        <w:tc>
          <w:tcPr>
            <w:tcW w:w="0" w:type="auto"/>
            <w:vAlign w:val="center"/>
            <w:hideMark/>
          </w:tcPr>
          <w:p w:rsidR="00000000" w:rsidRDefault="00000000">
            <w:r>
              <w:t>Failed to place order. You don’t have any positions of this contract. Turn off the Reduce-only to continue.</w:t>
            </w:r>
          </w:p>
        </w:tc>
      </w:tr>
      <w:tr w:rsidR="00000000">
        <w:trPr>
          <w:divId w:val="175387555"/>
          <w:tblCellSpacing w:w="15" w:type="dxa"/>
        </w:trPr>
        <w:tc>
          <w:tcPr>
            <w:tcW w:w="0" w:type="auto"/>
            <w:vAlign w:val="center"/>
            <w:hideMark/>
          </w:tcPr>
          <w:p w:rsidR="00000000" w:rsidRDefault="00000000">
            <w:r>
              <w:t>51170</w:t>
            </w:r>
          </w:p>
        </w:tc>
        <w:tc>
          <w:tcPr>
            <w:tcW w:w="0" w:type="auto"/>
            <w:vAlign w:val="center"/>
            <w:hideMark/>
          </w:tcPr>
          <w:p w:rsidR="00000000" w:rsidRDefault="00000000">
            <w:r>
              <w:t>200</w:t>
            </w:r>
          </w:p>
        </w:tc>
        <w:tc>
          <w:tcPr>
            <w:tcW w:w="0" w:type="auto"/>
            <w:vAlign w:val="center"/>
            <w:hideMark/>
          </w:tcPr>
          <w:p w:rsidR="00000000" w:rsidRDefault="00000000">
            <w:r>
              <w:t>Failed to place order. A reduce-only order can’t be the same trading direction as your existing positions.</w:t>
            </w:r>
          </w:p>
        </w:tc>
      </w:tr>
      <w:tr w:rsidR="00000000">
        <w:trPr>
          <w:divId w:val="175387555"/>
          <w:tblCellSpacing w:w="15" w:type="dxa"/>
        </w:trPr>
        <w:tc>
          <w:tcPr>
            <w:tcW w:w="0" w:type="auto"/>
            <w:vAlign w:val="center"/>
            <w:hideMark/>
          </w:tcPr>
          <w:p w:rsidR="00000000" w:rsidRDefault="00000000">
            <w:r>
              <w:t>51171</w:t>
            </w:r>
          </w:p>
        </w:tc>
        <w:tc>
          <w:tcPr>
            <w:tcW w:w="0" w:type="auto"/>
            <w:vAlign w:val="center"/>
            <w:hideMark/>
          </w:tcPr>
          <w:p w:rsidR="00000000" w:rsidRDefault="00000000">
            <w:r>
              <w:t>200</w:t>
            </w:r>
          </w:p>
        </w:tc>
        <w:tc>
          <w:tcPr>
            <w:tcW w:w="0" w:type="auto"/>
            <w:vAlign w:val="center"/>
            <w:hideMark/>
          </w:tcPr>
          <w:p w:rsidR="00000000" w:rsidRDefault="00000000">
            <w:r>
              <w:t>Failed to edit order. The edited order may execute an opposite trading direction of your existing reduce-only positions. Cancel or edit pending orders to continue.</w:t>
            </w:r>
          </w:p>
        </w:tc>
      </w:tr>
      <w:tr w:rsidR="00000000">
        <w:trPr>
          <w:divId w:val="175387555"/>
          <w:tblCellSpacing w:w="15" w:type="dxa"/>
        </w:trPr>
        <w:tc>
          <w:tcPr>
            <w:tcW w:w="0" w:type="auto"/>
            <w:vAlign w:val="center"/>
            <w:hideMark/>
          </w:tcPr>
          <w:p w:rsidR="00000000" w:rsidRDefault="00000000">
            <w:r>
              <w:t>51174</w:t>
            </w:r>
          </w:p>
        </w:tc>
        <w:tc>
          <w:tcPr>
            <w:tcW w:w="0" w:type="auto"/>
            <w:vAlign w:val="center"/>
            <w:hideMark/>
          </w:tcPr>
          <w:p w:rsidR="00000000" w:rsidRDefault="00000000">
            <w:r>
              <w:t>200</w:t>
            </w:r>
          </w:p>
        </w:tc>
        <w:tc>
          <w:tcPr>
            <w:tcW w:w="0" w:type="auto"/>
            <w:vAlign w:val="center"/>
            <w:hideMark/>
          </w:tcPr>
          <w:p w:rsidR="00000000" w:rsidRDefault="00000000">
            <w:r>
              <w:t>Order failed. The number of {param0} pending orders reached the upper limit of {param1} (orders).</w:t>
            </w:r>
          </w:p>
        </w:tc>
      </w:tr>
      <w:tr w:rsidR="00000000">
        <w:trPr>
          <w:divId w:val="175387555"/>
          <w:tblCellSpacing w:w="15" w:type="dxa"/>
        </w:trPr>
        <w:tc>
          <w:tcPr>
            <w:tcW w:w="0" w:type="auto"/>
            <w:vAlign w:val="center"/>
            <w:hideMark/>
          </w:tcPr>
          <w:p w:rsidR="00000000" w:rsidRDefault="00000000">
            <w:r>
              <w:t>51175</w:t>
            </w:r>
          </w:p>
        </w:tc>
        <w:tc>
          <w:tcPr>
            <w:tcW w:w="0" w:type="auto"/>
            <w:vAlign w:val="center"/>
            <w:hideMark/>
          </w:tcPr>
          <w:p w:rsidR="00000000" w:rsidRDefault="00000000">
            <w:r>
              <w:t>200</w:t>
            </w:r>
          </w:p>
        </w:tc>
        <w:tc>
          <w:tcPr>
            <w:tcW w:w="0" w:type="auto"/>
            <w:vAlign w:val="center"/>
            <w:hideMark/>
          </w:tcPr>
          <w:p w:rsidR="00000000" w:rsidRDefault="00000000">
            <w:r>
              <w:t>Parameters {param0} {param1} and {param2} cannot be empty at the same time</w:t>
            </w:r>
          </w:p>
        </w:tc>
      </w:tr>
      <w:tr w:rsidR="00000000">
        <w:trPr>
          <w:divId w:val="175387555"/>
          <w:tblCellSpacing w:w="15" w:type="dxa"/>
        </w:trPr>
        <w:tc>
          <w:tcPr>
            <w:tcW w:w="0" w:type="auto"/>
            <w:vAlign w:val="center"/>
            <w:hideMark/>
          </w:tcPr>
          <w:p w:rsidR="00000000" w:rsidRDefault="00000000">
            <w:r>
              <w:t>51176</w:t>
            </w:r>
          </w:p>
        </w:tc>
        <w:tc>
          <w:tcPr>
            <w:tcW w:w="0" w:type="auto"/>
            <w:vAlign w:val="center"/>
            <w:hideMark/>
          </w:tcPr>
          <w:p w:rsidR="00000000" w:rsidRDefault="00000000">
            <w:r>
              <w:t>200</w:t>
            </w:r>
          </w:p>
        </w:tc>
        <w:tc>
          <w:tcPr>
            <w:tcW w:w="0" w:type="auto"/>
            <w:vAlign w:val="center"/>
            <w:hideMark/>
          </w:tcPr>
          <w:p w:rsidR="00000000" w:rsidRDefault="00000000">
            <w:r>
              <w:t>Only one parameter can be filled among Parameters {param0} {param1} and {param2}</w:t>
            </w:r>
          </w:p>
        </w:tc>
      </w:tr>
      <w:tr w:rsidR="00000000">
        <w:trPr>
          <w:divId w:val="175387555"/>
          <w:tblCellSpacing w:w="15" w:type="dxa"/>
        </w:trPr>
        <w:tc>
          <w:tcPr>
            <w:tcW w:w="0" w:type="auto"/>
            <w:vAlign w:val="center"/>
            <w:hideMark/>
          </w:tcPr>
          <w:p w:rsidR="00000000" w:rsidRDefault="00000000">
            <w:r>
              <w:t>51177</w:t>
            </w:r>
          </w:p>
        </w:tc>
        <w:tc>
          <w:tcPr>
            <w:tcW w:w="0" w:type="auto"/>
            <w:vAlign w:val="center"/>
            <w:hideMark/>
          </w:tcPr>
          <w:p w:rsidR="00000000" w:rsidRDefault="00000000">
            <w:r>
              <w:t>200</w:t>
            </w:r>
          </w:p>
        </w:tc>
        <w:tc>
          <w:tcPr>
            <w:tcW w:w="0" w:type="auto"/>
            <w:vAlign w:val="center"/>
            <w:hideMark/>
          </w:tcPr>
          <w:p w:rsidR="00000000" w:rsidRDefault="00000000">
            <w:r>
              <w:t>Unavailable to amend {param1} because the price type of the current options order is {param0}</w:t>
            </w:r>
          </w:p>
        </w:tc>
      </w:tr>
      <w:tr w:rsidR="00000000">
        <w:trPr>
          <w:divId w:val="175387555"/>
          <w:tblCellSpacing w:w="15" w:type="dxa"/>
        </w:trPr>
        <w:tc>
          <w:tcPr>
            <w:tcW w:w="0" w:type="auto"/>
            <w:vAlign w:val="center"/>
            <w:hideMark/>
          </w:tcPr>
          <w:p w:rsidR="00000000" w:rsidRDefault="00000000">
            <w:r>
              <w:t>51179</w:t>
            </w:r>
          </w:p>
        </w:tc>
        <w:tc>
          <w:tcPr>
            <w:tcW w:w="0" w:type="auto"/>
            <w:vAlign w:val="center"/>
            <w:hideMark/>
          </w:tcPr>
          <w:p w:rsidR="00000000" w:rsidRDefault="00000000">
            <w:r>
              <w:t>200</w:t>
            </w:r>
          </w:p>
        </w:tc>
        <w:tc>
          <w:tcPr>
            <w:tcW w:w="0" w:type="auto"/>
            <w:vAlign w:val="center"/>
            <w:hideMark/>
          </w:tcPr>
          <w:p w:rsidR="00000000" w:rsidRDefault="00000000">
            <w:r>
              <w:t>Unavailable to place options orders using {param0} in spot mode</w:t>
            </w:r>
          </w:p>
        </w:tc>
      </w:tr>
      <w:tr w:rsidR="00000000">
        <w:trPr>
          <w:divId w:val="175387555"/>
          <w:tblCellSpacing w:w="15" w:type="dxa"/>
        </w:trPr>
        <w:tc>
          <w:tcPr>
            <w:tcW w:w="0" w:type="auto"/>
            <w:vAlign w:val="center"/>
            <w:hideMark/>
          </w:tcPr>
          <w:p w:rsidR="00000000" w:rsidRDefault="00000000">
            <w:r>
              <w:t>51180</w:t>
            </w:r>
          </w:p>
        </w:tc>
        <w:tc>
          <w:tcPr>
            <w:tcW w:w="0" w:type="auto"/>
            <w:vAlign w:val="center"/>
            <w:hideMark/>
          </w:tcPr>
          <w:p w:rsidR="00000000" w:rsidRDefault="00000000">
            <w:r>
              <w:t>200</w:t>
            </w:r>
          </w:p>
        </w:tc>
        <w:tc>
          <w:tcPr>
            <w:tcW w:w="0" w:type="auto"/>
            <w:vAlign w:val="center"/>
            <w:hideMark/>
          </w:tcPr>
          <w:p w:rsidR="00000000" w:rsidRDefault="00000000">
            <w:r>
              <w:t>The range of {param0} should be ({param1}, {param2})</w:t>
            </w:r>
          </w:p>
        </w:tc>
      </w:tr>
      <w:tr w:rsidR="00000000">
        <w:trPr>
          <w:divId w:val="175387555"/>
          <w:tblCellSpacing w:w="15" w:type="dxa"/>
        </w:trPr>
        <w:tc>
          <w:tcPr>
            <w:tcW w:w="0" w:type="auto"/>
            <w:vAlign w:val="center"/>
            <w:hideMark/>
          </w:tcPr>
          <w:p w:rsidR="00000000" w:rsidRDefault="00000000">
            <w:r>
              <w:t>51181</w:t>
            </w:r>
          </w:p>
        </w:tc>
        <w:tc>
          <w:tcPr>
            <w:tcW w:w="0" w:type="auto"/>
            <w:vAlign w:val="center"/>
            <w:hideMark/>
          </w:tcPr>
          <w:p w:rsidR="00000000" w:rsidRDefault="00000000">
            <w:r>
              <w:t>200</w:t>
            </w:r>
          </w:p>
        </w:tc>
        <w:tc>
          <w:tcPr>
            <w:tcW w:w="0" w:type="auto"/>
            <w:vAlign w:val="center"/>
            <w:hideMark/>
          </w:tcPr>
          <w:p w:rsidR="00000000" w:rsidRDefault="00000000">
            <w:r>
              <w:t>ordType must be limit when placing {param0} orders</w:t>
            </w:r>
          </w:p>
        </w:tc>
      </w:tr>
      <w:tr w:rsidR="00000000">
        <w:trPr>
          <w:divId w:val="175387555"/>
          <w:tblCellSpacing w:w="15" w:type="dxa"/>
        </w:trPr>
        <w:tc>
          <w:tcPr>
            <w:tcW w:w="0" w:type="auto"/>
            <w:vAlign w:val="center"/>
            <w:hideMark/>
          </w:tcPr>
          <w:p w:rsidR="00000000" w:rsidRDefault="00000000">
            <w:r>
              <w:t>51182</w:t>
            </w:r>
          </w:p>
        </w:tc>
        <w:tc>
          <w:tcPr>
            <w:tcW w:w="0" w:type="auto"/>
            <w:vAlign w:val="center"/>
            <w:hideMark/>
          </w:tcPr>
          <w:p w:rsidR="00000000" w:rsidRDefault="00000000">
            <w:r>
              <w:t>200</w:t>
            </w:r>
          </w:p>
        </w:tc>
        <w:tc>
          <w:tcPr>
            <w:tcW w:w="0" w:type="auto"/>
            <w:vAlign w:val="center"/>
            <w:hideMark/>
          </w:tcPr>
          <w:p w:rsidR="00000000" w:rsidRDefault="00000000">
            <w:r>
              <w:t>The total number of pending orders under price types pxUsd and pxVol for the current account cannot exceed {param0}.</w:t>
            </w:r>
          </w:p>
        </w:tc>
      </w:tr>
      <w:tr w:rsidR="00000000">
        <w:trPr>
          <w:divId w:val="175387555"/>
          <w:tblCellSpacing w:w="15" w:type="dxa"/>
        </w:trPr>
        <w:tc>
          <w:tcPr>
            <w:tcW w:w="0" w:type="auto"/>
            <w:vAlign w:val="center"/>
            <w:hideMark/>
          </w:tcPr>
          <w:p w:rsidR="00000000" w:rsidRDefault="00000000">
            <w:r>
              <w:t>51185</w:t>
            </w:r>
          </w:p>
        </w:tc>
        <w:tc>
          <w:tcPr>
            <w:tcW w:w="0" w:type="auto"/>
            <w:vAlign w:val="center"/>
            <w:hideMark/>
          </w:tcPr>
          <w:p w:rsidR="00000000" w:rsidRDefault="00000000">
            <w:r>
              <w:t>200</w:t>
            </w:r>
          </w:p>
        </w:tc>
        <w:tc>
          <w:tcPr>
            <w:tcW w:w="0" w:type="auto"/>
            <w:vAlign w:val="center"/>
            <w:hideMark/>
          </w:tcPr>
          <w:p w:rsidR="00000000" w:rsidRDefault="00000000">
            <w:r>
              <w:t>The maximum value allowed per order is {maxOrderValue} USD</w:t>
            </w:r>
          </w:p>
        </w:tc>
      </w:tr>
      <w:tr w:rsidR="00000000">
        <w:trPr>
          <w:divId w:val="175387555"/>
          <w:tblCellSpacing w:w="15" w:type="dxa"/>
        </w:trPr>
        <w:tc>
          <w:tcPr>
            <w:tcW w:w="0" w:type="auto"/>
            <w:vAlign w:val="center"/>
            <w:hideMark/>
          </w:tcPr>
          <w:p w:rsidR="00000000" w:rsidRDefault="00000000">
            <w:r>
              <w:t>51186</w:t>
            </w:r>
          </w:p>
        </w:tc>
        <w:tc>
          <w:tcPr>
            <w:tcW w:w="0" w:type="auto"/>
            <w:vAlign w:val="center"/>
            <w:hideMark/>
          </w:tcPr>
          <w:p w:rsidR="00000000" w:rsidRDefault="00000000">
            <w:r>
              <w:t>200</w:t>
            </w:r>
          </w:p>
        </w:tc>
        <w:tc>
          <w:tcPr>
            <w:tcW w:w="0" w:type="auto"/>
            <w:vAlign w:val="center"/>
            <w:hideMark/>
          </w:tcPr>
          <w:p w:rsidR="00000000" w:rsidRDefault="00000000">
            <w:r>
              <w:t>Order failed. The leverage for {param0} in your current margin mode is {param1}x, which exceeds the platform limit of {param2}x.</w:t>
            </w:r>
          </w:p>
        </w:tc>
      </w:tr>
      <w:tr w:rsidR="00000000">
        <w:trPr>
          <w:divId w:val="175387555"/>
          <w:tblCellSpacing w:w="15" w:type="dxa"/>
        </w:trPr>
        <w:tc>
          <w:tcPr>
            <w:tcW w:w="0" w:type="auto"/>
            <w:vAlign w:val="center"/>
            <w:hideMark/>
          </w:tcPr>
          <w:p w:rsidR="00000000" w:rsidRDefault="00000000">
            <w:r>
              <w:t>51187</w:t>
            </w:r>
          </w:p>
        </w:tc>
        <w:tc>
          <w:tcPr>
            <w:tcW w:w="0" w:type="auto"/>
            <w:vAlign w:val="center"/>
            <w:hideMark/>
          </w:tcPr>
          <w:p w:rsidR="00000000" w:rsidRDefault="00000000">
            <w:r>
              <w:t>200</w:t>
            </w:r>
          </w:p>
        </w:tc>
        <w:tc>
          <w:tcPr>
            <w:tcW w:w="0" w:type="auto"/>
            <w:vAlign w:val="center"/>
            <w:hideMark/>
          </w:tcPr>
          <w:p w:rsidR="00000000" w:rsidRDefault="00000000">
            <w:r>
              <w:t>Order failed. For {param0} {param1} in your current margin mode, the sum of your current order amount, position sizes, and open orders is {param2} contracts, which exceeds the platform limit of {param3} contracts. Reduce your order amount, cancel orders, or close positions.</w:t>
            </w:r>
          </w:p>
        </w:tc>
      </w:tr>
      <w:tr w:rsidR="00000000">
        <w:trPr>
          <w:divId w:val="175387555"/>
          <w:tblCellSpacing w:w="15" w:type="dxa"/>
        </w:trPr>
        <w:tc>
          <w:tcPr>
            <w:tcW w:w="0" w:type="auto"/>
            <w:vAlign w:val="center"/>
            <w:hideMark/>
          </w:tcPr>
          <w:p w:rsidR="00000000" w:rsidRDefault="00000000">
            <w:r>
              <w:t>51201</w:t>
            </w:r>
          </w:p>
        </w:tc>
        <w:tc>
          <w:tcPr>
            <w:tcW w:w="0" w:type="auto"/>
            <w:vAlign w:val="center"/>
            <w:hideMark/>
          </w:tcPr>
          <w:p w:rsidR="00000000" w:rsidRDefault="00000000">
            <w:r>
              <w:t>200</w:t>
            </w:r>
          </w:p>
        </w:tc>
        <w:tc>
          <w:tcPr>
            <w:tcW w:w="0" w:type="auto"/>
            <w:vAlign w:val="center"/>
            <w:hideMark/>
          </w:tcPr>
          <w:p w:rsidR="00000000" w:rsidRDefault="00000000">
            <w:r>
              <w:t>Value of per market order cannot exceed 1,000,000 USDT.</w:t>
            </w:r>
          </w:p>
        </w:tc>
      </w:tr>
      <w:tr w:rsidR="00000000">
        <w:trPr>
          <w:divId w:val="175387555"/>
          <w:tblCellSpacing w:w="15" w:type="dxa"/>
        </w:trPr>
        <w:tc>
          <w:tcPr>
            <w:tcW w:w="0" w:type="auto"/>
            <w:vAlign w:val="center"/>
            <w:hideMark/>
          </w:tcPr>
          <w:p w:rsidR="00000000" w:rsidRDefault="00000000">
            <w:r>
              <w:t>51202</w:t>
            </w:r>
          </w:p>
        </w:tc>
        <w:tc>
          <w:tcPr>
            <w:tcW w:w="0" w:type="auto"/>
            <w:vAlign w:val="center"/>
            <w:hideMark/>
          </w:tcPr>
          <w:p w:rsidR="00000000" w:rsidRDefault="00000000">
            <w:r>
              <w:t>200</w:t>
            </w:r>
          </w:p>
        </w:tc>
        <w:tc>
          <w:tcPr>
            <w:tcW w:w="0" w:type="auto"/>
            <w:vAlign w:val="center"/>
            <w:hideMark/>
          </w:tcPr>
          <w:p w:rsidR="00000000" w:rsidRDefault="00000000">
            <w:r>
              <w:t>Market order amount exceeds the maximum amount.</w:t>
            </w:r>
          </w:p>
        </w:tc>
      </w:tr>
      <w:tr w:rsidR="00000000">
        <w:trPr>
          <w:divId w:val="175387555"/>
          <w:tblCellSpacing w:w="15" w:type="dxa"/>
        </w:trPr>
        <w:tc>
          <w:tcPr>
            <w:tcW w:w="0" w:type="auto"/>
            <w:vAlign w:val="center"/>
            <w:hideMark/>
          </w:tcPr>
          <w:p w:rsidR="00000000" w:rsidRDefault="00000000">
            <w:r>
              <w:t>51203</w:t>
            </w:r>
          </w:p>
        </w:tc>
        <w:tc>
          <w:tcPr>
            <w:tcW w:w="0" w:type="auto"/>
            <w:vAlign w:val="center"/>
            <w:hideMark/>
          </w:tcPr>
          <w:p w:rsidR="00000000" w:rsidRDefault="00000000">
            <w:r>
              <w:t>200</w:t>
            </w:r>
          </w:p>
        </w:tc>
        <w:tc>
          <w:tcPr>
            <w:tcW w:w="0" w:type="auto"/>
            <w:vAlign w:val="center"/>
            <w:hideMark/>
          </w:tcPr>
          <w:p w:rsidR="00000000" w:rsidRDefault="00000000">
            <w:r>
              <w:t>Order amount exceeds the limit {param0}.</w:t>
            </w:r>
          </w:p>
        </w:tc>
      </w:tr>
      <w:tr w:rsidR="00000000">
        <w:trPr>
          <w:divId w:val="175387555"/>
          <w:tblCellSpacing w:w="15" w:type="dxa"/>
        </w:trPr>
        <w:tc>
          <w:tcPr>
            <w:tcW w:w="0" w:type="auto"/>
            <w:vAlign w:val="center"/>
            <w:hideMark/>
          </w:tcPr>
          <w:p w:rsidR="00000000" w:rsidRDefault="00000000">
            <w:r>
              <w:t>51204</w:t>
            </w:r>
          </w:p>
        </w:tc>
        <w:tc>
          <w:tcPr>
            <w:tcW w:w="0" w:type="auto"/>
            <w:vAlign w:val="center"/>
            <w:hideMark/>
          </w:tcPr>
          <w:p w:rsidR="00000000" w:rsidRDefault="00000000">
            <w:r>
              <w:t>200</w:t>
            </w:r>
          </w:p>
        </w:tc>
        <w:tc>
          <w:tcPr>
            <w:tcW w:w="0" w:type="auto"/>
            <w:vAlign w:val="center"/>
            <w:hideMark/>
          </w:tcPr>
          <w:p w:rsidR="00000000" w:rsidRDefault="00000000">
            <w:r>
              <w:t>The price for the limit order cannot be empty.</w:t>
            </w:r>
          </w:p>
        </w:tc>
      </w:tr>
      <w:tr w:rsidR="00000000">
        <w:trPr>
          <w:divId w:val="175387555"/>
          <w:tblCellSpacing w:w="15" w:type="dxa"/>
        </w:trPr>
        <w:tc>
          <w:tcPr>
            <w:tcW w:w="0" w:type="auto"/>
            <w:vAlign w:val="center"/>
            <w:hideMark/>
          </w:tcPr>
          <w:p w:rsidR="00000000" w:rsidRDefault="00000000">
            <w:r>
              <w:t>51205</w:t>
            </w:r>
          </w:p>
        </w:tc>
        <w:tc>
          <w:tcPr>
            <w:tcW w:w="0" w:type="auto"/>
            <w:vAlign w:val="center"/>
            <w:hideMark/>
          </w:tcPr>
          <w:p w:rsidR="00000000" w:rsidRDefault="00000000">
            <w:r>
              <w:t>200</w:t>
            </w:r>
          </w:p>
        </w:tc>
        <w:tc>
          <w:tcPr>
            <w:tcW w:w="0" w:type="auto"/>
            <w:vAlign w:val="center"/>
            <w:hideMark/>
          </w:tcPr>
          <w:p w:rsidR="00000000" w:rsidRDefault="00000000">
            <w:r>
              <w:t>Reduce Only is not available.</w:t>
            </w:r>
          </w:p>
        </w:tc>
      </w:tr>
      <w:tr w:rsidR="00000000">
        <w:trPr>
          <w:divId w:val="175387555"/>
          <w:tblCellSpacing w:w="15" w:type="dxa"/>
        </w:trPr>
        <w:tc>
          <w:tcPr>
            <w:tcW w:w="0" w:type="auto"/>
            <w:vAlign w:val="center"/>
            <w:hideMark/>
          </w:tcPr>
          <w:p w:rsidR="00000000" w:rsidRDefault="00000000">
            <w:r>
              <w:t>51206</w:t>
            </w:r>
          </w:p>
        </w:tc>
        <w:tc>
          <w:tcPr>
            <w:tcW w:w="0" w:type="auto"/>
            <w:vAlign w:val="center"/>
            <w:hideMark/>
          </w:tcPr>
          <w:p w:rsidR="00000000" w:rsidRDefault="00000000">
            <w:r>
              <w:t>200</w:t>
            </w:r>
          </w:p>
        </w:tc>
        <w:tc>
          <w:tcPr>
            <w:tcW w:w="0" w:type="auto"/>
            <w:vAlign w:val="center"/>
            <w:hideMark/>
          </w:tcPr>
          <w:p w:rsidR="00000000" w:rsidRDefault="00000000">
            <w:r>
              <w:t>Please cancel the Reduce Only order before placing the current {param0} order to avoid opening a reverse position.</w:t>
            </w:r>
          </w:p>
        </w:tc>
      </w:tr>
      <w:tr w:rsidR="00000000">
        <w:trPr>
          <w:divId w:val="175387555"/>
          <w:tblCellSpacing w:w="15" w:type="dxa"/>
        </w:trPr>
        <w:tc>
          <w:tcPr>
            <w:tcW w:w="0" w:type="auto"/>
            <w:vAlign w:val="center"/>
            <w:hideMark/>
          </w:tcPr>
          <w:p w:rsidR="00000000" w:rsidRDefault="00000000">
            <w:r>
              <w:t>51220</w:t>
            </w:r>
          </w:p>
        </w:tc>
        <w:tc>
          <w:tcPr>
            <w:tcW w:w="0" w:type="auto"/>
            <w:vAlign w:val="center"/>
            <w:hideMark/>
          </w:tcPr>
          <w:p w:rsidR="00000000" w:rsidRDefault="00000000">
            <w:r>
              <w:t>200</w:t>
            </w:r>
          </w:p>
        </w:tc>
        <w:tc>
          <w:tcPr>
            <w:tcW w:w="0" w:type="auto"/>
            <w:vAlign w:val="center"/>
            <w:hideMark/>
          </w:tcPr>
          <w:p w:rsidR="00000000" w:rsidRDefault="00000000">
            <w:r>
              <w:t>Lead and follow bots only support “Sell” or “Close all positions” when bot stops</w:t>
            </w:r>
          </w:p>
        </w:tc>
      </w:tr>
      <w:tr w:rsidR="00000000">
        <w:trPr>
          <w:divId w:val="175387555"/>
          <w:tblCellSpacing w:w="15" w:type="dxa"/>
        </w:trPr>
        <w:tc>
          <w:tcPr>
            <w:tcW w:w="0" w:type="auto"/>
            <w:vAlign w:val="center"/>
            <w:hideMark/>
          </w:tcPr>
          <w:p w:rsidR="00000000" w:rsidRDefault="00000000">
            <w:r>
              <w:t>51221</w:t>
            </w:r>
          </w:p>
        </w:tc>
        <w:tc>
          <w:tcPr>
            <w:tcW w:w="0" w:type="auto"/>
            <w:vAlign w:val="center"/>
            <w:hideMark/>
          </w:tcPr>
          <w:p w:rsidR="00000000" w:rsidRDefault="00000000">
            <w:r>
              <w:t>200</w:t>
            </w:r>
          </w:p>
        </w:tc>
        <w:tc>
          <w:tcPr>
            <w:tcW w:w="0" w:type="auto"/>
            <w:vAlign w:val="center"/>
            <w:hideMark/>
          </w:tcPr>
          <w:p w:rsidR="00000000" w:rsidRDefault="00000000">
            <w:r>
              <w:t>The profit-sharing ratio must be between 0% and 30%</w:t>
            </w:r>
          </w:p>
        </w:tc>
      </w:tr>
      <w:tr w:rsidR="00000000">
        <w:trPr>
          <w:divId w:val="175387555"/>
          <w:tblCellSpacing w:w="15" w:type="dxa"/>
        </w:trPr>
        <w:tc>
          <w:tcPr>
            <w:tcW w:w="0" w:type="auto"/>
            <w:vAlign w:val="center"/>
            <w:hideMark/>
          </w:tcPr>
          <w:p w:rsidR="00000000" w:rsidRDefault="00000000">
            <w:r>
              <w:t>51222</w:t>
            </w:r>
          </w:p>
        </w:tc>
        <w:tc>
          <w:tcPr>
            <w:tcW w:w="0" w:type="auto"/>
            <w:vAlign w:val="center"/>
            <w:hideMark/>
          </w:tcPr>
          <w:p w:rsidR="00000000" w:rsidRDefault="00000000">
            <w:r>
              <w:t>200</w:t>
            </w:r>
          </w:p>
        </w:tc>
        <w:tc>
          <w:tcPr>
            <w:tcW w:w="0" w:type="auto"/>
            <w:vAlign w:val="center"/>
            <w:hideMark/>
          </w:tcPr>
          <w:p w:rsidR="00000000" w:rsidRDefault="00000000">
            <w:r>
              <w:t>Profit sharing isn’t supported for this type of bot</w:t>
            </w:r>
          </w:p>
        </w:tc>
      </w:tr>
      <w:tr w:rsidR="00000000">
        <w:trPr>
          <w:divId w:val="175387555"/>
          <w:tblCellSpacing w:w="15" w:type="dxa"/>
        </w:trPr>
        <w:tc>
          <w:tcPr>
            <w:tcW w:w="0" w:type="auto"/>
            <w:vAlign w:val="center"/>
            <w:hideMark/>
          </w:tcPr>
          <w:p w:rsidR="00000000" w:rsidRDefault="00000000">
            <w:r>
              <w:t>51223</w:t>
            </w:r>
          </w:p>
        </w:tc>
        <w:tc>
          <w:tcPr>
            <w:tcW w:w="0" w:type="auto"/>
            <w:vAlign w:val="center"/>
            <w:hideMark/>
          </w:tcPr>
          <w:p w:rsidR="00000000" w:rsidRDefault="00000000">
            <w:r>
              <w:t>200</w:t>
            </w:r>
          </w:p>
        </w:tc>
        <w:tc>
          <w:tcPr>
            <w:tcW w:w="0" w:type="auto"/>
            <w:vAlign w:val="center"/>
            <w:hideMark/>
          </w:tcPr>
          <w:p w:rsidR="00000000" w:rsidRDefault="00000000">
            <w:r>
              <w:t>Only lead bot creators can set profit-sharing ratio</w:t>
            </w:r>
          </w:p>
        </w:tc>
      </w:tr>
      <w:tr w:rsidR="00000000">
        <w:trPr>
          <w:divId w:val="175387555"/>
          <w:tblCellSpacing w:w="15" w:type="dxa"/>
        </w:trPr>
        <w:tc>
          <w:tcPr>
            <w:tcW w:w="0" w:type="auto"/>
            <w:vAlign w:val="center"/>
            <w:hideMark/>
          </w:tcPr>
          <w:p w:rsidR="00000000" w:rsidRDefault="00000000">
            <w:r>
              <w:t>51224</w:t>
            </w:r>
          </w:p>
        </w:tc>
        <w:tc>
          <w:tcPr>
            <w:tcW w:w="0" w:type="auto"/>
            <w:vAlign w:val="center"/>
            <w:hideMark/>
          </w:tcPr>
          <w:p w:rsidR="00000000" w:rsidRDefault="00000000">
            <w:r>
              <w:t>200</w:t>
            </w:r>
          </w:p>
        </w:tc>
        <w:tc>
          <w:tcPr>
            <w:tcW w:w="0" w:type="auto"/>
            <w:vAlign w:val="center"/>
            <w:hideMark/>
          </w:tcPr>
          <w:p w:rsidR="00000000" w:rsidRDefault="00000000">
            <w:r>
              <w:t>Profit sharing isn’t supported for this crypto pair</w:t>
            </w:r>
          </w:p>
        </w:tc>
      </w:tr>
      <w:tr w:rsidR="00000000">
        <w:trPr>
          <w:divId w:val="175387555"/>
          <w:tblCellSpacing w:w="15" w:type="dxa"/>
        </w:trPr>
        <w:tc>
          <w:tcPr>
            <w:tcW w:w="0" w:type="auto"/>
            <w:vAlign w:val="center"/>
            <w:hideMark/>
          </w:tcPr>
          <w:p w:rsidR="00000000" w:rsidRDefault="00000000">
            <w:r>
              <w:t>51225</w:t>
            </w:r>
          </w:p>
        </w:tc>
        <w:tc>
          <w:tcPr>
            <w:tcW w:w="0" w:type="auto"/>
            <w:vAlign w:val="center"/>
            <w:hideMark/>
          </w:tcPr>
          <w:p w:rsidR="00000000" w:rsidRDefault="00000000">
            <w:r>
              <w:t>200</w:t>
            </w:r>
          </w:p>
        </w:tc>
        <w:tc>
          <w:tcPr>
            <w:tcW w:w="0" w:type="auto"/>
            <w:vAlign w:val="center"/>
            <w:hideMark/>
          </w:tcPr>
          <w:p w:rsidR="00000000" w:rsidRDefault="00000000">
            <w:r>
              <w:t>Instant trigger isn’t available for follow bots</w:t>
            </w:r>
          </w:p>
        </w:tc>
      </w:tr>
      <w:tr w:rsidR="00000000">
        <w:trPr>
          <w:divId w:val="175387555"/>
          <w:tblCellSpacing w:w="15" w:type="dxa"/>
        </w:trPr>
        <w:tc>
          <w:tcPr>
            <w:tcW w:w="0" w:type="auto"/>
            <w:vAlign w:val="center"/>
            <w:hideMark/>
          </w:tcPr>
          <w:p w:rsidR="00000000" w:rsidRDefault="00000000">
            <w:r>
              <w:t>51226</w:t>
            </w:r>
          </w:p>
        </w:tc>
        <w:tc>
          <w:tcPr>
            <w:tcW w:w="0" w:type="auto"/>
            <w:vAlign w:val="center"/>
            <w:hideMark/>
          </w:tcPr>
          <w:p w:rsidR="00000000" w:rsidRDefault="00000000">
            <w:r>
              <w:t>200</w:t>
            </w:r>
          </w:p>
        </w:tc>
        <w:tc>
          <w:tcPr>
            <w:tcW w:w="0" w:type="auto"/>
            <w:vAlign w:val="center"/>
            <w:hideMark/>
          </w:tcPr>
          <w:p w:rsidR="00000000" w:rsidRDefault="00000000">
            <w:r>
              <w:t>Editing parameters isn’t available for follow bots</w:t>
            </w:r>
          </w:p>
        </w:tc>
      </w:tr>
      <w:tr w:rsidR="00000000">
        <w:trPr>
          <w:divId w:val="175387555"/>
          <w:tblCellSpacing w:w="15" w:type="dxa"/>
        </w:trPr>
        <w:tc>
          <w:tcPr>
            <w:tcW w:w="0" w:type="auto"/>
            <w:vAlign w:val="center"/>
            <w:hideMark/>
          </w:tcPr>
          <w:p w:rsidR="00000000" w:rsidRDefault="00000000">
            <w:r>
              <w:t>51250</w:t>
            </w:r>
          </w:p>
        </w:tc>
        <w:tc>
          <w:tcPr>
            <w:tcW w:w="0" w:type="auto"/>
            <w:vAlign w:val="center"/>
            <w:hideMark/>
          </w:tcPr>
          <w:p w:rsidR="00000000" w:rsidRDefault="00000000">
            <w:r>
              <w:t>200</w:t>
            </w:r>
          </w:p>
        </w:tc>
        <w:tc>
          <w:tcPr>
            <w:tcW w:w="0" w:type="auto"/>
            <w:vAlign w:val="center"/>
            <w:hideMark/>
          </w:tcPr>
          <w:p w:rsidR="00000000" w:rsidRDefault="00000000">
            <w:r>
              <w:t>Algo order price is out of the available range.</w:t>
            </w:r>
          </w:p>
        </w:tc>
      </w:tr>
      <w:tr w:rsidR="00000000">
        <w:trPr>
          <w:divId w:val="175387555"/>
          <w:tblCellSpacing w:w="15" w:type="dxa"/>
        </w:trPr>
        <w:tc>
          <w:tcPr>
            <w:tcW w:w="0" w:type="auto"/>
            <w:vAlign w:val="center"/>
            <w:hideMark/>
          </w:tcPr>
          <w:p w:rsidR="00000000" w:rsidRDefault="00000000">
            <w:r>
              <w:t>51251</w:t>
            </w:r>
          </w:p>
        </w:tc>
        <w:tc>
          <w:tcPr>
            <w:tcW w:w="0" w:type="auto"/>
            <w:vAlign w:val="center"/>
            <w:hideMark/>
          </w:tcPr>
          <w:p w:rsidR="00000000" w:rsidRDefault="00000000">
            <w:r>
              <w:t>200</w:t>
            </w:r>
          </w:p>
        </w:tc>
        <w:tc>
          <w:tcPr>
            <w:tcW w:w="0" w:type="auto"/>
            <w:vAlign w:val="center"/>
            <w:hideMark/>
          </w:tcPr>
          <w:p w:rsidR="00000000" w:rsidRDefault="00000000">
            <w:r>
              <w:t>Bot order type error occurred when placing iceberg order</w:t>
            </w:r>
          </w:p>
        </w:tc>
      </w:tr>
      <w:tr w:rsidR="00000000">
        <w:trPr>
          <w:divId w:val="175387555"/>
          <w:tblCellSpacing w:w="15" w:type="dxa"/>
        </w:trPr>
        <w:tc>
          <w:tcPr>
            <w:tcW w:w="0" w:type="auto"/>
            <w:vAlign w:val="center"/>
            <w:hideMark/>
          </w:tcPr>
          <w:p w:rsidR="00000000" w:rsidRDefault="00000000">
            <w:r>
              <w:t>51252</w:t>
            </w:r>
          </w:p>
        </w:tc>
        <w:tc>
          <w:tcPr>
            <w:tcW w:w="0" w:type="auto"/>
            <w:vAlign w:val="center"/>
            <w:hideMark/>
          </w:tcPr>
          <w:p w:rsidR="00000000" w:rsidRDefault="00000000">
            <w:r>
              <w:t>200</w:t>
            </w:r>
          </w:p>
        </w:tc>
        <w:tc>
          <w:tcPr>
            <w:tcW w:w="0" w:type="auto"/>
            <w:vAlign w:val="center"/>
            <w:hideMark/>
          </w:tcPr>
          <w:p w:rsidR="00000000" w:rsidRDefault="00000000">
            <w:r>
              <w:t>Algo order amount is out of the available range.</w:t>
            </w:r>
          </w:p>
        </w:tc>
      </w:tr>
      <w:tr w:rsidR="00000000">
        <w:trPr>
          <w:divId w:val="175387555"/>
          <w:tblCellSpacing w:w="15" w:type="dxa"/>
        </w:trPr>
        <w:tc>
          <w:tcPr>
            <w:tcW w:w="0" w:type="auto"/>
            <w:vAlign w:val="center"/>
            <w:hideMark/>
          </w:tcPr>
          <w:p w:rsidR="00000000" w:rsidRDefault="00000000">
            <w:r>
              <w:t>51253</w:t>
            </w:r>
          </w:p>
        </w:tc>
        <w:tc>
          <w:tcPr>
            <w:tcW w:w="0" w:type="auto"/>
            <w:vAlign w:val="center"/>
            <w:hideMark/>
          </w:tcPr>
          <w:p w:rsidR="00000000" w:rsidRDefault="00000000">
            <w:r>
              <w:t>200</w:t>
            </w:r>
          </w:p>
        </w:tc>
        <w:tc>
          <w:tcPr>
            <w:tcW w:w="0" w:type="auto"/>
            <w:vAlign w:val="center"/>
            <w:hideMark/>
          </w:tcPr>
          <w:p w:rsidR="00000000" w:rsidRDefault="00000000">
            <w:r>
              <w:t>Average amount exceeds the limit of per iceberg order.</w:t>
            </w:r>
          </w:p>
        </w:tc>
      </w:tr>
      <w:tr w:rsidR="00000000">
        <w:trPr>
          <w:divId w:val="175387555"/>
          <w:tblCellSpacing w:w="15" w:type="dxa"/>
        </w:trPr>
        <w:tc>
          <w:tcPr>
            <w:tcW w:w="0" w:type="auto"/>
            <w:vAlign w:val="center"/>
            <w:hideMark/>
          </w:tcPr>
          <w:p w:rsidR="00000000" w:rsidRDefault="00000000">
            <w:r>
              <w:t>51254</w:t>
            </w:r>
          </w:p>
        </w:tc>
        <w:tc>
          <w:tcPr>
            <w:tcW w:w="0" w:type="auto"/>
            <w:vAlign w:val="center"/>
            <w:hideMark/>
          </w:tcPr>
          <w:p w:rsidR="00000000" w:rsidRDefault="00000000">
            <w:r>
              <w:t>200</w:t>
            </w:r>
          </w:p>
        </w:tc>
        <w:tc>
          <w:tcPr>
            <w:tcW w:w="0" w:type="auto"/>
            <w:vAlign w:val="center"/>
            <w:hideMark/>
          </w:tcPr>
          <w:p w:rsidR="00000000" w:rsidRDefault="00000000">
            <w:r>
              <w:t>Iceberg average amount error occurred.</w:t>
            </w:r>
          </w:p>
        </w:tc>
      </w:tr>
      <w:tr w:rsidR="00000000">
        <w:trPr>
          <w:divId w:val="175387555"/>
          <w:tblCellSpacing w:w="15" w:type="dxa"/>
        </w:trPr>
        <w:tc>
          <w:tcPr>
            <w:tcW w:w="0" w:type="auto"/>
            <w:vAlign w:val="center"/>
            <w:hideMark/>
          </w:tcPr>
          <w:p w:rsidR="00000000" w:rsidRDefault="00000000">
            <w:r>
              <w:t>51255</w:t>
            </w:r>
          </w:p>
        </w:tc>
        <w:tc>
          <w:tcPr>
            <w:tcW w:w="0" w:type="auto"/>
            <w:vAlign w:val="center"/>
            <w:hideMark/>
          </w:tcPr>
          <w:p w:rsidR="00000000" w:rsidRDefault="00000000">
            <w:r>
              <w:t>200</w:t>
            </w:r>
          </w:p>
        </w:tc>
        <w:tc>
          <w:tcPr>
            <w:tcW w:w="0" w:type="auto"/>
            <w:vAlign w:val="center"/>
            <w:hideMark/>
          </w:tcPr>
          <w:p w:rsidR="00000000" w:rsidRDefault="00000000">
            <w:r>
              <w:t>Limit of per iceberg order: Total amount/1000 &lt; x &lt;= Total amount.</w:t>
            </w:r>
          </w:p>
        </w:tc>
      </w:tr>
      <w:tr w:rsidR="00000000">
        <w:trPr>
          <w:divId w:val="175387555"/>
          <w:tblCellSpacing w:w="15" w:type="dxa"/>
        </w:trPr>
        <w:tc>
          <w:tcPr>
            <w:tcW w:w="0" w:type="auto"/>
            <w:vAlign w:val="center"/>
            <w:hideMark/>
          </w:tcPr>
          <w:p w:rsidR="00000000" w:rsidRDefault="00000000">
            <w:r>
              <w:t>51256</w:t>
            </w:r>
          </w:p>
        </w:tc>
        <w:tc>
          <w:tcPr>
            <w:tcW w:w="0" w:type="auto"/>
            <w:vAlign w:val="center"/>
            <w:hideMark/>
          </w:tcPr>
          <w:p w:rsidR="00000000" w:rsidRDefault="00000000">
            <w:r>
              <w:t>200</w:t>
            </w:r>
          </w:p>
        </w:tc>
        <w:tc>
          <w:tcPr>
            <w:tcW w:w="0" w:type="auto"/>
            <w:vAlign w:val="center"/>
            <w:hideMark/>
          </w:tcPr>
          <w:p w:rsidR="00000000" w:rsidRDefault="00000000">
            <w:r>
              <w:t>Iceberg order price variance error.</w:t>
            </w:r>
          </w:p>
        </w:tc>
      </w:tr>
      <w:tr w:rsidR="00000000">
        <w:trPr>
          <w:divId w:val="175387555"/>
          <w:tblCellSpacing w:w="15" w:type="dxa"/>
        </w:trPr>
        <w:tc>
          <w:tcPr>
            <w:tcW w:w="0" w:type="auto"/>
            <w:vAlign w:val="center"/>
            <w:hideMark/>
          </w:tcPr>
          <w:p w:rsidR="00000000" w:rsidRDefault="00000000">
            <w:r>
              <w:t>51257</w:t>
            </w:r>
          </w:p>
        </w:tc>
        <w:tc>
          <w:tcPr>
            <w:tcW w:w="0" w:type="auto"/>
            <w:vAlign w:val="center"/>
            <w:hideMark/>
          </w:tcPr>
          <w:p w:rsidR="00000000" w:rsidRDefault="00000000">
            <w:r>
              <w:t>200</w:t>
            </w:r>
          </w:p>
        </w:tc>
        <w:tc>
          <w:tcPr>
            <w:tcW w:w="0" w:type="auto"/>
            <w:vAlign w:val="center"/>
            <w:hideMark/>
          </w:tcPr>
          <w:p w:rsidR="00000000" w:rsidRDefault="00000000">
            <w:r>
              <w:t>Trailing stop order callback rate error. The callback rate should be {min}&lt; x&lt;={max}%.</w:t>
            </w:r>
          </w:p>
        </w:tc>
      </w:tr>
      <w:tr w:rsidR="00000000">
        <w:trPr>
          <w:divId w:val="175387555"/>
          <w:tblCellSpacing w:w="15" w:type="dxa"/>
        </w:trPr>
        <w:tc>
          <w:tcPr>
            <w:tcW w:w="0" w:type="auto"/>
            <w:vAlign w:val="center"/>
            <w:hideMark/>
          </w:tcPr>
          <w:p w:rsidR="00000000" w:rsidRDefault="00000000">
            <w:r>
              <w:t>51258</w:t>
            </w:r>
          </w:p>
        </w:tc>
        <w:tc>
          <w:tcPr>
            <w:tcW w:w="0" w:type="auto"/>
            <w:vAlign w:val="center"/>
            <w:hideMark/>
          </w:tcPr>
          <w:p w:rsidR="00000000" w:rsidRDefault="00000000">
            <w:r>
              <w:t>200</w:t>
            </w:r>
          </w:p>
        </w:tc>
        <w:tc>
          <w:tcPr>
            <w:tcW w:w="0" w:type="auto"/>
            <w:vAlign w:val="center"/>
            <w:hideMark/>
          </w:tcPr>
          <w:p w:rsidR="00000000" w:rsidRDefault="00000000">
            <w:r>
              <w:t>Trailing stop order placement failed. The trigger price of a sell order must be higher than the last transaction price.</w:t>
            </w:r>
          </w:p>
        </w:tc>
      </w:tr>
      <w:tr w:rsidR="00000000">
        <w:trPr>
          <w:divId w:val="175387555"/>
          <w:tblCellSpacing w:w="15" w:type="dxa"/>
        </w:trPr>
        <w:tc>
          <w:tcPr>
            <w:tcW w:w="0" w:type="auto"/>
            <w:vAlign w:val="center"/>
            <w:hideMark/>
          </w:tcPr>
          <w:p w:rsidR="00000000" w:rsidRDefault="00000000">
            <w:r>
              <w:t>51259</w:t>
            </w:r>
          </w:p>
        </w:tc>
        <w:tc>
          <w:tcPr>
            <w:tcW w:w="0" w:type="auto"/>
            <w:vAlign w:val="center"/>
            <w:hideMark/>
          </w:tcPr>
          <w:p w:rsidR="00000000" w:rsidRDefault="00000000">
            <w:r>
              <w:t>200</w:t>
            </w:r>
          </w:p>
        </w:tc>
        <w:tc>
          <w:tcPr>
            <w:tcW w:w="0" w:type="auto"/>
            <w:vAlign w:val="center"/>
            <w:hideMark/>
          </w:tcPr>
          <w:p w:rsidR="00000000" w:rsidRDefault="00000000">
            <w:r>
              <w:t>Trailing stop order placement failed. The trigger price of a buy order must be lower than the last transaction price.</w:t>
            </w:r>
          </w:p>
        </w:tc>
      </w:tr>
      <w:tr w:rsidR="00000000">
        <w:trPr>
          <w:divId w:val="175387555"/>
          <w:tblCellSpacing w:w="15" w:type="dxa"/>
        </w:trPr>
        <w:tc>
          <w:tcPr>
            <w:tcW w:w="0" w:type="auto"/>
            <w:vAlign w:val="center"/>
            <w:hideMark/>
          </w:tcPr>
          <w:p w:rsidR="00000000" w:rsidRDefault="00000000">
            <w:r>
              <w:t>51260</w:t>
            </w:r>
          </w:p>
        </w:tc>
        <w:tc>
          <w:tcPr>
            <w:tcW w:w="0" w:type="auto"/>
            <w:vAlign w:val="center"/>
            <w:hideMark/>
          </w:tcPr>
          <w:p w:rsidR="00000000" w:rsidRDefault="00000000">
            <w:r>
              <w:t>200</w:t>
            </w:r>
          </w:p>
        </w:tc>
        <w:tc>
          <w:tcPr>
            <w:tcW w:w="0" w:type="auto"/>
            <w:vAlign w:val="center"/>
            <w:hideMark/>
          </w:tcPr>
          <w:p w:rsidR="00000000" w:rsidRDefault="00000000">
            <w:r>
              <w:t>Maximum of {param0} pending trailing stop orders can be held at the same time.</w:t>
            </w:r>
          </w:p>
        </w:tc>
      </w:tr>
      <w:tr w:rsidR="00000000">
        <w:trPr>
          <w:divId w:val="175387555"/>
          <w:tblCellSpacing w:w="15" w:type="dxa"/>
        </w:trPr>
        <w:tc>
          <w:tcPr>
            <w:tcW w:w="0" w:type="auto"/>
            <w:vAlign w:val="center"/>
            <w:hideMark/>
          </w:tcPr>
          <w:p w:rsidR="00000000" w:rsidRDefault="00000000">
            <w:r>
              <w:t>51261</w:t>
            </w:r>
          </w:p>
        </w:tc>
        <w:tc>
          <w:tcPr>
            <w:tcW w:w="0" w:type="auto"/>
            <w:vAlign w:val="center"/>
            <w:hideMark/>
          </w:tcPr>
          <w:p w:rsidR="00000000" w:rsidRDefault="00000000">
            <w:r>
              <w:t>200</w:t>
            </w:r>
          </w:p>
        </w:tc>
        <w:tc>
          <w:tcPr>
            <w:tcW w:w="0" w:type="auto"/>
            <w:vAlign w:val="center"/>
            <w:hideMark/>
          </w:tcPr>
          <w:p w:rsidR="00000000" w:rsidRDefault="00000000">
            <w:r>
              <w:t>Each user can hold up to {param0} pending stop orders at the same time.</w:t>
            </w:r>
          </w:p>
        </w:tc>
      </w:tr>
      <w:tr w:rsidR="00000000">
        <w:trPr>
          <w:divId w:val="175387555"/>
          <w:tblCellSpacing w:w="15" w:type="dxa"/>
        </w:trPr>
        <w:tc>
          <w:tcPr>
            <w:tcW w:w="0" w:type="auto"/>
            <w:vAlign w:val="center"/>
            <w:hideMark/>
          </w:tcPr>
          <w:p w:rsidR="00000000" w:rsidRDefault="00000000">
            <w:r>
              <w:t>51262</w:t>
            </w:r>
          </w:p>
        </w:tc>
        <w:tc>
          <w:tcPr>
            <w:tcW w:w="0" w:type="auto"/>
            <w:vAlign w:val="center"/>
            <w:hideMark/>
          </w:tcPr>
          <w:p w:rsidR="00000000" w:rsidRDefault="00000000">
            <w:r>
              <w:t>200</w:t>
            </w:r>
          </w:p>
        </w:tc>
        <w:tc>
          <w:tcPr>
            <w:tcW w:w="0" w:type="auto"/>
            <w:vAlign w:val="center"/>
            <w:hideMark/>
          </w:tcPr>
          <w:p w:rsidR="00000000" w:rsidRDefault="00000000">
            <w:r>
              <w:t>Maximum {param0} pending iceberg orders can be held at the same time.</w:t>
            </w:r>
          </w:p>
        </w:tc>
      </w:tr>
      <w:tr w:rsidR="00000000">
        <w:trPr>
          <w:divId w:val="175387555"/>
          <w:tblCellSpacing w:w="15" w:type="dxa"/>
        </w:trPr>
        <w:tc>
          <w:tcPr>
            <w:tcW w:w="0" w:type="auto"/>
            <w:vAlign w:val="center"/>
            <w:hideMark/>
          </w:tcPr>
          <w:p w:rsidR="00000000" w:rsidRDefault="00000000">
            <w:r>
              <w:t>51263</w:t>
            </w:r>
          </w:p>
        </w:tc>
        <w:tc>
          <w:tcPr>
            <w:tcW w:w="0" w:type="auto"/>
            <w:vAlign w:val="center"/>
            <w:hideMark/>
          </w:tcPr>
          <w:p w:rsidR="00000000" w:rsidRDefault="00000000">
            <w:r>
              <w:t>200</w:t>
            </w:r>
          </w:p>
        </w:tc>
        <w:tc>
          <w:tcPr>
            <w:tcW w:w="0" w:type="auto"/>
            <w:vAlign w:val="center"/>
            <w:hideMark/>
          </w:tcPr>
          <w:p w:rsidR="00000000" w:rsidRDefault="00000000">
            <w:r>
              <w:t>Maximum {param0} pending time-weighted orders can be held at the same time.</w:t>
            </w:r>
          </w:p>
        </w:tc>
      </w:tr>
      <w:tr w:rsidR="00000000">
        <w:trPr>
          <w:divId w:val="175387555"/>
          <w:tblCellSpacing w:w="15" w:type="dxa"/>
        </w:trPr>
        <w:tc>
          <w:tcPr>
            <w:tcW w:w="0" w:type="auto"/>
            <w:vAlign w:val="center"/>
            <w:hideMark/>
          </w:tcPr>
          <w:p w:rsidR="00000000" w:rsidRDefault="00000000">
            <w:r>
              <w:t>51264</w:t>
            </w:r>
          </w:p>
        </w:tc>
        <w:tc>
          <w:tcPr>
            <w:tcW w:w="0" w:type="auto"/>
            <w:vAlign w:val="center"/>
            <w:hideMark/>
          </w:tcPr>
          <w:p w:rsidR="00000000" w:rsidRDefault="00000000">
            <w:r>
              <w:t>200</w:t>
            </w:r>
          </w:p>
        </w:tc>
        <w:tc>
          <w:tcPr>
            <w:tcW w:w="0" w:type="auto"/>
            <w:vAlign w:val="center"/>
            <w:hideMark/>
          </w:tcPr>
          <w:p w:rsidR="00000000" w:rsidRDefault="00000000">
            <w:r>
              <w:t>Average amount exceeds the limit of per time-weighted order.</w:t>
            </w:r>
          </w:p>
        </w:tc>
      </w:tr>
      <w:tr w:rsidR="00000000">
        <w:trPr>
          <w:divId w:val="175387555"/>
          <w:tblCellSpacing w:w="15" w:type="dxa"/>
        </w:trPr>
        <w:tc>
          <w:tcPr>
            <w:tcW w:w="0" w:type="auto"/>
            <w:vAlign w:val="center"/>
            <w:hideMark/>
          </w:tcPr>
          <w:p w:rsidR="00000000" w:rsidRDefault="00000000">
            <w:r>
              <w:t>51265</w:t>
            </w:r>
          </w:p>
        </w:tc>
        <w:tc>
          <w:tcPr>
            <w:tcW w:w="0" w:type="auto"/>
            <w:vAlign w:val="center"/>
            <w:hideMark/>
          </w:tcPr>
          <w:p w:rsidR="00000000" w:rsidRDefault="00000000">
            <w:r>
              <w:t>200</w:t>
            </w:r>
          </w:p>
        </w:tc>
        <w:tc>
          <w:tcPr>
            <w:tcW w:w="0" w:type="auto"/>
            <w:vAlign w:val="center"/>
            <w:hideMark/>
          </w:tcPr>
          <w:p w:rsidR="00000000" w:rsidRDefault="00000000">
            <w:r>
              <w:t>Time-weighted order limit error.</w:t>
            </w:r>
          </w:p>
        </w:tc>
      </w:tr>
      <w:tr w:rsidR="00000000">
        <w:trPr>
          <w:divId w:val="175387555"/>
          <w:tblCellSpacing w:w="15" w:type="dxa"/>
        </w:trPr>
        <w:tc>
          <w:tcPr>
            <w:tcW w:w="0" w:type="auto"/>
            <w:vAlign w:val="center"/>
            <w:hideMark/>
          </w:tcPr>
          <w:p w:rsidR="00000000" w:rsidRDefault="00000000">
            <w:r>
              <w:t>51267</w:t>
            </w:r>
          </w:p>
        </w:tc>
        <w:tc>
          <w:tcPr>
            <w:tcW w:w="0" w:type="auto"/>
            <w:vAlign w:val="center"/>
            <w:hideMark/>
          </w:tcPr>
          <w:p w:rsidR="00000000" w:rsidRDefault="00000000">
            <w:r>
              <w:t>200</w:t>
            </w:r>
          </w:p>
        </w:tc>
        <w:tc>
          <w:tcPr>
            <w:tcW w:w="0" w:type="auto"/>
            <w:vAlign w:val="center"/>
            <w:hideMark/>
          </w:tcPr>
          <w:p w:rsidR="00000000" w:rsidRDefault="00000000">
            <w:r>
              <w:t>Time-weighted order strategy initiative rate error.</w:t>
            </w:r>
          </w:p>
        </w:tc>
      </w:tr>
      <w:tr w:rsidR="00000000">
        <w:trPr>
          <w:divId w:val="175387555"/>
          <w:tblCellSpacing w:w="15" w:type="dxa"/>
        </w:trPr>
        <w:tc>
          <w:tcPr>
            <w:tcW w:w="0" w:type="auto"/>
            <w:vAlign w:val="center"/>
            <w:hideMark/>
          </w:tcPr>
          <w:p w:rsidR="00000000" w:rsidRDefault="00000000">
            <w:r>
              <w:t>51268</w:t>
            </w:r>
          </w:p>
        </w:tc>
        <w:tc>
          <w:tcPr>
            <w:tcW w:w="0" w:type="auto"/>
            <w:vAlign w:val="center"/>
            <w:hideMark/>
          </w:tcPr>
          <w:p w:rsidR="00000000" w:rsidRDefault="00000000">
            <w:r>
              <w:t>200</w:t>
            </w:r>
          </w:p>
        </w:tc>
        <w:tc>
          <w:tcPr>
            <w:tcW w:w="0" w:type="auto"/>
            <w:vAlign w:val="center"/>
            <w:hideMark/>
          </w:tcPr>
          <w:p w:rsidR="00000000" w:rsidRDefault="00000000">
            <w:r>
              <w:t>Time-weighted order strategy initiative range error.</w:t>
            </w:r>
          </w:p>
        </w:tc>
      </w:tr>
      <w:tr w:rsidR="00000000">
        <w:trPr>
          <w:divId w:val="175387555"/>
          <w:tblCellSpacing w:w="15" w:type="dxa"/>
        </w:trPr>
        <w:tc>
          <w:tcPr>
            <w:tcW w:w="0" w:type="auto"/>
            <w:vAlign w:val="center"/>
            <w:hideMark/>
          </w:tcPr>
          <w:p w:rsidR="00000000" w:rsidRDefault="00000000">
            <w:r>
              <w:t>51269</w:t>
            </w:r>
          </w:p>
        </w:tc>
        <w:tc>
          <w:tcPr>
            <w:tcW w:w="0" w:type="auto"/>
            <w:vAlign w:val="center"/>
            <w:hideMark/>
          </w:tcPr>
          <w:p w:rsidR="00000000" w:rsidRDefault="00000000">
            <w:r>
              <w:t>200</w:t>
            </w:r>
          </w:p>
        </w:tc>
        <w:tc>
          <w:tcPr>
            <w:tcW w:w="0" w:type="auto"/>
            <w:vAlign w:val="center"/>
            <w:hideMark/>
          </w:tcPr>
          <w:p w:rsidR="00000000" w:rsidRDefault="00000000">
            <w:r>
              <w:t>Time-weighted order interval error. Interval must be {%min}&lt;= x&lt;={%max}.</w:t>
            </w:r>
          </w:p>
        </w:tc>
      </w:tr>
      <w:tr w:rsidR="00000000">
        <w:trPr>
          <w:divId w:val="175387555"/>
          <w:tblCellSpacing w:w="15" w:type="dxa"/>
        </w:trPr>
        <w:tc>
          <w:tcPr>
            <w:tcW w:w="0" w:type="auto"/>
            <w:vAlign w:val="center"/>
            <w:hideMark/>
          </w:tcPr>
          <w:p w:rsidR="00000000" w:rsidRDefault="00000000">
            <w:r>
              <w:t>51270</w:t>
            </w:r>
          </w:p>
        </w:tc>
        <w:tc>
          <w:tcPr>
            <w:tcW w:w="0" w:type="auto"/>
            <w:vAlign w:val="center"/>
            <w:hideMark/>
          </w:tcPr>
          <w:p w:rsidR="00000000" w:rsidRDefault="00000000">
            <w:r>
              <w:t>200</w:t>
            </w:r>
          </w:p>
        </w:tc>
        <w:tc>
          <w:tcPr>
            <w:tcW w:w="0" w:type="auto"/>
            <w:vAlign w:val="center"/>
            <w:hideMark/>
          </w:tcPr>
          <w:p w:rsidR="00000000" w:rsidRDefault="00000000">
            <w:r>
              <w:t>The limit of time-weighted order price variance is 0 &lt; x &lt;= 1%.</w:t>
            </w:r>
          </w:p>
        </w:tc>
      </w:tr>
      <w:tr w:rsidR="00000000">
        <w:trPr>
          <w:divId w:val="175387555"/>
          <w:tblCellSpacing w:w="15" w:type="dxa"/>
        </w:trPr>
        <w:tc>
          <w:tcPr>
            <w:tcW w:w="0" w:type="auto"/>
            <w:vAlign w:val="center"/>
            <w:hideMark/>
          </w:tcPr>
          <w:p w:rsidR="00000000" w:rsidRDefault="00000000">
            <w:r>
              <w:t>51271</w:t>
            </w:r>
          </w:p>
        </w:tc>
        <w:tc>
          <w:tcPr>
            <w:tcW w:w="0" w:type="auto"/>
            <w:vAlign w:val="center"/>
            <w:hideMark/>
          </w:tcPr>
          <w:p w:rsidR="00000000" w:rsidRDefault="00000000">
            <w:r>
              <w:t>200</w:t>
            </w:r>
          </w:p>
        </w:tc>
        <w:tc>
          <w:tcPr>
            <w:tcW w:w="0" w:type="auto"/>
            <w:vAlign w:val="center"/>
            <w:hideMark/>
          </w:tcPr>
          <w:p w:rsidR="00000000" w:rsidRDefault="00000000">
            <w:r>
              <w:t>Sweep ratio must be 0 &lt; x &lt;= 100%.</w:t>
            </w:r>
          </w:p>
        </w:tc>
      </w:tr>
      <w:tr w:rsidR="00000000">
        <w:trPr>
          <w:divId w:val="175387555"/>
          <w:tblCellSpacing w:w="15" w:type="dxa"/>
        </w:trPr>
        <w:tc>
          <w:tcPr>
            <w:tcW w:w="0" w:type="auto"/>
            <w:vAlign w:val="center"/>
            <w:hideMark/>
          </w:tcPr>
          <w:p w:rsidR="00000000" w:rsidRDefault="00000000">
            <w:r>
              <w:t>51272</w:t>
            </w:r>
          </w:p>
        </w:tc>
        <w:tc>
          <w:tcPr>
            <w:tcW w:w="0" w:type="auto"/>
            <w:vAlign w:val="center"/>
            <w:hideMark/>
          </w:tcPr>
          <w:p w:rsidR="00000000" w:rsidRDefault="00000000">
            <w:r>
              <w:t>200</w:t>
            </w:r>
          </w:p>
        </w:tc>
        <w:tc>
          <w:tcPr>
            <w:tcW w:w="0" w:type="auto"/>
            <w:vAlign w:val="center"/>
            <w:hideMark/>
          </w:tcPr>
          <w:p w:rsidR="00000000" w:rsidRDefault="00000000">
            <w:r>
              <w:t>Price variance must be 0 &lt; x &lt;= 1%.</w:t>
            </w:r>
          </w:p>
        </w:tc>
      </w:tr>
      <w:tr w:rsidR="00000000">
        <w:trPr>
          <w:divId w:val="175387555"/>
          <w:tblCellSpacing w:w="15" w:type="dxa"/>
        </w:trPr>
        <w:tc>
          <w:tcPr>
            <w:tcW w:w="0" w:type="auto"/>
            <w:vAlign w:val="center"/>
            <w:hideMark/>
          </w:tcPr>
          <w:p w:rsidR="00000000" w:rsidRDefault="00000000">
            <w:r>
              <w:t>51273</w:t>
            </w:r>
          </w:p>
        </w:tc>
        <w:tc>
          <w:tcPr>
            <w:tcW w:w="0" w:type="auto"/>
            <w:vAlign w:val="center"/>
            <w:hideMark/>
          </w:tcPr>
          <w:p w:rsidR="00000000" w:rsidRDefault="00000000">
            <w:r>
              <w:t>200</w:t>
            </w:r>
          </w:p>
        </w:tc>
        <w:tc>
          <w:tcPr>
            <w:tcW w:w="0" w:type="auto"/>
            <w:vAlign w:val="center"/>
            <w:hideMark/>
          </w:tcPr>
          <w:p w:rsidR="00000000" w:rsidRDefault="00000000">
            <w:r>
              <w:t>Total amount must be greater than {param0}.</w:t>
            </w:r>
          </w:p>
        </w:tc>
      </w:tr>
      <w:tr w:rsidR="00000000">
        <w:trPr>
          <w:divId w:val="175387555"/>
          <w:tblCellSpacing w:w="15" w:type="dxa"/>
        </w:trPr>
        <w:tc>
          <w:tcPr>
            <w:tcW w:w="0" w:type="auto"/>
            <w:vAlign w:val="center"/>
            <w:hideMark/>
          </w:tcPr>
          <w:p w:rsidR="00000000" w:rsidRDefault="00000000">
            <w:r>
              <w:t>51274</w:t>
            </w:r>
          </w:p>
        </w:tc>
        <w:tc>
          <w:tcPr>
            <w:tcW w:w="0" w:type="auto"/>
            <w:vAlign w:val="center"/>
            <w:hideMark/>
          </w:tcPr>
          <w:p w:rsidR="00000000" w:rsidRDefault="00000000">
            <w:r>
              <w:t>200</w:t>
            </w:r>
          </w:p>
        </w:tc>
        <w:tc>
          <w:tcPr>
            <w:tcW w:w="0" w:type="auto"/>
            <w:vAlign w:val="center"/>
            <w:hideMark/>
          </w:tcPr>
          <w:p w:rsidR="00000000" w:rsidRDefault="00000000">
            <w:r>
              <w:t>Total quantity of time-weighted order must be larger than single order limit.</w:t>
            </w:r>
          </w:p>
        </w:tc>
      </w:tr>
      <w:tr w:rsidR="00000000">
        <w:trPr>
          <w:divId w:val="175387555"/>
          <w:tblCellSpacing w:w="15" w:type="dxa"/>
        </w:trPr>
        <w:tc>
          <w:tcPr>
            <w:tcW w:w="0" w:type="auto"/>
            <w:vAlign w:val="center"/>
            <w:hideMark/>
          </w:tcPr>
          <w:p w:rsidR="00000000" w:rsidRDefault="00000000">
            <w:r>
              <w:t>51275</w:t>
            </w:r>
          </w:p>
        </w:tc>
        <w:tc>
          <w:tcPr>
            <w:tcW w:w="0" w:type="auto"/>
            <w:vAlign w:val="center"/>
            <w:hideMark/>
          </w:tcPr>
          <w:p w:rsidR="00000000" w:rsidRDefault="00000000">
            <w:r>
              <w:t>200</w:t>
            </w:r>
          </w:p>
        </w:tc>
        <w:tc>
          <w:tcPr>
            <w:tcW w:w="0" w:type="auto"/>
            <w:vAlign w:val="center"/>
            <w:hideMark/>
          </w:tcPr>
          <w:p w:rsidR="00000000" w:rsidRDefault="00000000">
            <w:r>
              <w:t>The amount of single stop-market order cannot exceed the upper limit.</w:t>
            </w:r>
          </w:p>
        </w:tc>
      </w:tr>
      <w:tr w:rsidR="00000000">
        <w:trPr>
          <w:divId w:val="175387555"/>
          <w:tblCellSpacing w:w="15" w:type="dxa"/>
        </w:trPr>
        <w:tc>
          <w:tcPr>
            <w:tcW w:w="0" w:type="auto"/>
            <w:vAlign w:val="center"/>
            <w:hideMark/>
          </w:tcPr>
          <w:p w:rsidR="00000000" w:rsidRDefault="00000000">
            <w:r>
              <w:t>51276</w:t>
            </w:r>
          </w:p>
        </w:tc>
        <w:tc>
          <w:tcPr>
            <w:tcW w:w="0" w:type="auto"/>
            <w:vAlign w:val="center"/>
            <w:hideMark/>
          </w:tcPr>
          <w:p w:rsidR="00000000" w:rsidRDefault="00000000">
            <w:r>
              <w:t>200</w:t>
            </w:r>
          </w:p>
        </w:tc>
        <w:tc>
          <w:tcPr>
            <w:tcW w:w="0" w:type="auto"/>
            <w:vAlign w:val="center"/>
            <w:hideMark/>
          </w:tcPr>
          <w:p w:rsidR="00000000" w:rsidRDefault="00000000">
            <w:r>
              <w:t>Prices cannot be specified for stop market orders.</w:t>
            </w:r>
          </w:p>
        </w:tc>
      </w:tr>
      <w:tr w:rsidR="00000000">
        <w:trPr>
          <w:divId w:val="175387555"/>
          <w:tblCellSpacing w:w="15" w:type="dxa"/>
        </w:trPr>
        <w:tc>
          <w:tcPr>
            <w:tcW w:w="0" w:type="auto"/>
            <w:vAlign w:val="center"/>
            <w:hideMark/>
          </w:tcPr>
          <w:p w:rsidR="00000000" w:rsidRDefault="00000000">
            <w:r>
              <w:t>51277</w:t>
            </w:r>
          </w:p>
        </w:tc>
        <w:tc>
          <w:tcPr>
            <w:tcW w:w="0" w:type="auto"/>
            <w:vAlign w:val="center"/>
            <w:hideMark/>
          </w:tcPr>
          <w:p w:rsidR="00000000" w:rsidRDefault="00000000">
            <w:r>
              <w:t>200</w:t>
            </w:r>
          </w:p>
        </w:tc>
        <w:tc>
          <w:tcPr>
            <w:tcW w:w="0" w:type="auto"/>
            <w:vAlign w:val="center"/>
            <w:hideMark/>
          </w:tcPr>
          <w:p w:rsidR="00000000" w:rsidRDefault="00000000">
            <w:r>
              <w:t>TP trigger price cannot be higher than the last price.</w:t>
            </w:r>
          </w:p>
        </w:tc>
      </w:tr>
      <w:tr w:rsidR="00000000">
        <w:trPr>
          <w:divId w:val="175387555"/>
          <w:tblCellSpacing w:w="15" w:type="dxa"/>
        </w:trPr>
        <w:tc>
          <w:tcPr>
            <w:tcW w:w="0" w:type="auto"/>
            <w:vAlign w:val="center"/>
            <w:hideMark/>
          </w:tcPr>
          <w:p w:rsidR="00000000" w:rsidRDefault="00000000">
            <w:r>
              <w:t>51278</w:t>
            </w:r>
          </w:p>
        </w:tc>
        <w:tc>
          <w:tcPr>
            <w:tcW w:w="0" w:type="auto"/>
            <w:vAlign w:val="center"/>
            <w:hideMark/>
          </w:tcPr>
          <w:p w:rsidR="00000000" w:rsidRDefault="00000000">
            <w:r>
              <w:t>200</w:t>
            </w:r>
          </w:p>
        </w:tc>
        <w:tc>
          <w:tcPr>
            <w:tcW w:w="0" w:type="auto"/>
            <w:vAlign w:val="center"/>
            <w:hideMark/>
          </w:tcPr>
          <w:p w:rsidR="00000000" w:rsidRDefault="00000000">
            <w:r>
              <w:t>SL trigger price cannot be lower than the last price.</w:t>
            </w:r>
          </w:p>
        </w:tc>
      </w:tr>
      <w:tr w:rsidR="00000000">
        <w:trPr>
          <w:divId w:val="175387555"/>
          <w:tblCellSpacing w:w="15" w:type="dxa"/>
        </w:trPr>
        <w:tc>
          <w:tcPr>
            <w:tcW w:w="0" w:type="auto"/>
            <w:vAlign w:val="center"/>
            <w:hideMark/>
          </w:tcPr>
          <w:p w:rsidR="00000000" w:rsidRDefault="00000000">
            <w:r>
              <w:t>51279</w:t>
            </w:r>
          </w:p>
        </w:tc>
        <w:tc>
          <w:tcPr>
            <w:tcW w:w="0" w:type="auto"/>
            <w:vAlign w:val="center"/>
            <w:hideMark/>
          </w:tcPr>
          <w:p w:rsidR="00000000" w:rsidRDefault="00000000">
            <w:r>
              <w:t>200</w:t>
            </w:r>
          </w:p>
        </w:tc>
        <w:tc>
          <w:tcPr>
            <w:tcW w:w="0" w:type="auto"/>
            <w:vAlign w:val="center"/>
            <w:hideMark/>
          </w:tcPr>
          <w:p w:rsidR="00000000" w:rsidRDefault="00000000">
            <w:r>
              <w:t>TP trigger price cannot be lower than the last price.</w:t>
            </w:r>
          </w:p>
        </w:tc>
      </w:tr>
      <w:tr w:rsidR="00000000">
        <w:trPr>
          <w:divId w:val="175387555"/>
          <w:tblCellSpacing w:w="15" w:type="dxa"/>
        </w:trPr>
        <w:tc>
          <w:tcPr>
            <w:tcW w:w="0" w:type="auto"/>
            <w:vAlign w:val="center"/>
            <w:hideMark/>
          </w:tcPr>
          <w:p w:rsidR="00000000" w:rsidRDefault="00000000">
            <w:r>
              <w:t>51280</w:t>
            </w:r>
          </w:p>
        </w:tc>
        <w:tc>
          <w:tcPr>
            <w:tcW w:w="0" w:type="auto"/>
            <w:vAlign w:val="center"/>
            <w:hideMark/>
          </w:tcPr>
          <w:p w:rsidR="00000000" w:rsidRDefault="00000000">
            <w:r>
              <w:t>200</w:t>
            </w:r>
          </w:p>
        </w:tc>
        <w:tc>
          <w:tcPr>
            <w:tcW w:w="0" w:type="auto"/>
            <w:vAlign w:val="center"/>
            <w:hideMark/>
          </w:tcPr>
          <w:p w:rsidR="00000000" w:rsidRDefault="00000000">
            <w:r>
              <w:t>SL trigger price cannot be higher than the last price.</w:t>
            </w:r>
          </w:p>
        </w:tc>
      </w:tr>
      <w:tr w:rsidR="00000000">
        <w:trPr>
          <w:divId w:val="175387555"/>
          <w:tblCellSpacing w:w="15" w:type="dxa"/>
        </w:trPr>
        <w:tc>
          <w:tcPr>
            <w:tcW w:w="0" w:type="auto"/>
            <w:vAlign w:val="center"/>
            <w:hideMark/>
          </w:tcPr>
          <w:p w:rsidR="00000000" w:rsidRDefault="00000000">
            <w:r>
              <w:t>51281</w:t>
            </w:r>
          </w:p>
        </w:tc>
        <w:tc>
          <w:tcPr>
            <w:tcW w:w="0" w:type="auto"/>
            <w:vAlign w:val="center"/>
            <w:hideMark/>
          </w:tcPr>
          <w:p w:rsidR="00000000" w:rsidRDefault="00000000">
            <w:r>
              <w:t>200</w:t>
            </w:r>
          </w:p>
        </w:tc>
        <w:tc>
          <w:tcPr>
            <w:tcW w:w="0" w:type="auto"/>
            <w:vAlign w:val="center"/>
            <w:hideMark/>
          </w:tcPr>
          <w:p w:rsidR="00000000" w:rsidRDefault="00000000">
            <w:r>
              <w:t>Trigger order do not support the tgtCcy parameter.</w:t>
            </w:r>
          </w:p>
        </w:tc>
      </w:tr>
      <w:tr w:rsidR="00000000">
        <w:trPr>
          <w:divId w:val="175387555"/>
          <w:tblCellSpacing w:w="15" w:type="dxa"/>
        </w:trPr>
        <w:tc>
          <w:tcPr>
            <w:tcW w:w="0" w:type="auto"/>
            <w:vAlign w:val="center"/>
            <w:hideMark/>
          </w:tcPr>
          <w:p w:rsidR="00000000" w:rsidRDefault="00000000">
            <w:r>
              <w:t>51282</w:t>
            </w:r>
          </w:p>
        </w:tc>
        <w:tc>
          <w:tcPr>
            <w:tcW w:w="0" w:type="auto"/>
            <w:vAlign w:val="center"/>
            <w:hideMark/>
          </w:tcPr>
          <w:p w:rsidR="00000000" w:rsidRDefault="00000000">
            <w:r>
              <w:t>200</w:t>
            </w:r>
          </w:p>
        </w:tc>
        <w:tc>
          <w:tcPr>
            <w:tcW w:w="0" w:type="auto"/>
            <w:vAlign w:val="center"/>
            <w:hideMark/>
          </w:tcPr>
          <w:p w:rsidR="00000000" w:rsidRDefault="00000000">
            <w:r>
              <w:t>The range of Price variance is {param0}~{param1}</w:t>
            </w:r>
          </w:p>
        </w:tc>
      </w:tr>
      <w:tr w:rsidR="00000000">
        <w:trPr>
          <w:divId w:val="175387555"/>
          <w:tblCellSpacing w:w="15" w:type="dxa"/>
        </w:trPr>
        <w:tc>
          <w:tcPr>
            <w:tcW w:w="0" w:type="auto"/>
            <w:vAlign w:val="center"/>
            <w:hideMark/>
          </w:tcPr>
          <w:p w:rsidR="00000000" w:rsidRDefault="00000000">
            <w:r>
              <w:t>51283</w:t>
            </w:r>
          </w:p>
        </w:tc>
        <w:tc>
          <w:tcPr>
            <w:tcW w:w="0" w:type="auto"/>
            <w:vAlign w:val="center"/>
            <w:hideMark/>
          </w:tcPr>
          <w:p w:rsidR="00000000" w:rsidRDefault="00000000">
            <w:r>
              <w:t>200</w:t>
            </w:r>
          </w:p>
        </w:tc>
        <w:tc>
          <w:tcPr>
            <w:tcW w:w="0" w:type="auto"/>
            <w:vAlign w:val="center"/>
            <w:hideMark/>
          </w:tcPr>
          <w:p w:rsidR="00000000" w:rsidRDefault="00000000">
            <w:r>
              <w:t>The range of Time interval is {param0}~{param1}</w:t>
            </w:r>
          </w:p>
        </w:tc>
      </w:tr>
      <w:tr w:rsidR="00000000">
        <w:trPr>
          <w:divId w:val="175387555"/>
          <w:tblCellSpacing w:w="15" w:type="dxa"/>
        </w:trPr>
        <w:tc>
          <w:tcPr>
            <w:tcW w:w="0" w:type="auto"/>
            <w:vAlign w:val="center"/>
            <w:hideMark/>
          </w:tcPr>
          <w:p w:rsidR="00000000" w:rsidRDefault="00000000">
            <w:r>
              <w:t>51284</w:t>
            </w:r>
          </w:p>
        </w:tc>
        <w:tc>
          <w:tcPr>
            <w:tcW w:w="0" w:type="auto"/>
            <w:vAlign w:val="center"/>
            <w:hideMark/>
          </w:tcPr>
          <w:p w:rsidR="00000000" w:rsidRDefault="00000000">
            <w:r>
              <w:t>200</w:t>
            </w:r>
          </w:p>
        </w:tc>
        <w:tc>
          <w:tcPr>
            <w:tcW w:w="0" w:type="auto"/>
            <w:vAlign w:val="center"/>
            <w:hideMark/>
          </w:tcPr>
          <w:p w:rsidR="00000000" w:rsidRDefault="00000000">
            <w:r>
              <w:t>The range of Average amount is {param0}~{param1}</w:t>
            </w:r>
          </w:p>
        </w:tc>
      </w:tr>
      <w:tr w:rsidR="00000000">
        <w:trPr>
          <w:divId w:val="175387555"/>
          <w:tblCellSpacing w:w="15" w:type="dxa"/>
        </w:trPr>
        <w:tc>
          <w:tcPr>
            <w:tcW w:w="0" w:type="auto"/>
            <w:vAlign w:val="center"/>
            <w:hideMark/>
          </w:tcPr>
          <w:p w:rsidR="00000000" w:rsidRDefault="00000000">
            <w:r>
              <w:t>51285</w:t>
            </w:r>
          </w:p>
        </w:tc>
        <w:tc>
          <w:tcPr>
            <w:tcW w:w="0" w:type="auto"/>
            <w:vAlign w:val="center"/>
            <w:hideMark/>
          </w:tcPr>
          <w:p w:rsidR="00000000" w:rsidRDefault="00000000">
            <w:r>
              <w:t>200</w:t>
            </w:r>
          </w:p>
        </w:tc>
        <w:tc>
          <w:tcPr>
            <w:tcW w:w="0" w:type="auto"/>
            <w:vAlign w:val="center"/>
            <w:hideMark/>
          </w:tcPr>
          <w:p w:rsidR="00000000" w:rsidRDefault="00000000">
            <w:r>
              <w:t>The range of Total amount is {param0}~{param1}</w:t>
            </w:r>
          </w:p>
        </w:tc>
      </w:tr>
      <w:tr w:rsidR="00000000">
        <w:trPr>
          <w:divId w:val="175387555"/>
          <w:tblCellSpacing w:w="15" w:type="dxa"/>
        </w:trPr>
        <w:tc>
          <w:tcPr>
            <w:tcW w:w="0" w:type="auto"/>
            <w:vAlign w:val="center"/>
            <w:hideMark/>
          </w:tcPr>
          <w:p w:rsidR="00000000" w:rsidRDefault="00000000">
            <w:r>
              <w:t>51286</w:t>
            </w:r>
          </w:p>
        </w:tc>
        <w:tc>
          <w:tcPr>
            <w:tcW w:w="0" w:type="auto"/>
            <w:vAlign w:val="center"/>
            <w:hideMark/>
          </w:tcPr>
          <w:p w:rsidR="00000000" w:rsidRDefault="00000000">
            <w:r>
              <w:t>200</w:t>
            </w:r>
          </w:p>
        </w:tc>
        <w:tc>
          <w:tcPr>
            <w:tcW w:w="0" w:type="auto"/>
            <w:vAlign w:val="center"/>
            <w:hideMark/>
          </w:tcPr>
          <w:p w:rsidR="00000000" w:rsidRDefault="00000000">
            <w:r>
              <w:t>The total amount should not be less than {param0}</w:t>
            </w:r>
          </w:p>
        </w:tc>
      </w:tr>
      <w:tr w:rsidR="00000000">
        <w:trPr>
          <w:divId w:val="175387555"/>
          <w:tblCellSpacing w:w="15" w:type="dxa"/>
        </w:trPr>
        <w:tc>
          <w:tcPr>
            <w:tcW w:w="0" w:type="auto"/>
            <w:vAlign w:val="center"/>
            <w:hideMark/>
          </w:tcPr>
          <w:p w:rsidR="00000000" w:rsidRDefault="00000000">
            <w:r>
              <w:t>51287</w:t>
            </w:r>
          </w:p>
        </w:tc>
        <w:tc>
          <w:tcPr>
            <w:tcW w:w="0" w:type="auto"/>
            <w:vAlign w:val="center"/>
            <w:hideMark/>
          </w:tcPr>
          <w:p w:rsidR="00000000" w:rsidRDefault="00000000">
            <w:r>
              <w:t>200</w:t>
            </w:r>
          </w:p>
        </w:tc>
        <w:tc>
          <w:tcPr>
            <w:tcW w:w="0" w:type="auto"/>
            <w:vAlign w:val="center"/>
            <w:hideMark/>
          </w:tcPr>
          <w:p w:rsidR="00000000" w:rsidRDefault="00000000">
            <w:r>
              <w:t>This bot doesn't support current instrument</w:t>
            </w:r>
          </w:p>
        </w:tc>
      </w:tr>
      <w:tr w:rsidR="00000000">
        <w:trPr>
          <w:divId w:val="175387555"/>
          <w:tblCellSpacing w:w="15" w:type="dxa"/>
        </w:trPr>
        <w:tc>
          <w:tcPr>
            <w:tcW w:w="0" w:type="auto"/>
            <w:vAlign w:val="center"/>
            <w:hideMark/>
          </w:tcPr>
          <w:p w:rsidR="00000000" w:rsidRDefault="00000000">
            <w:r>
              <w:t>51288</w:t>
            </w:r>
          </w:p>
        </w:tc>
        <w:tc>
          <w:tcPr>
            <w:tcW w:w="0" w:type="auto"/>
            <w:vAlign w:val="center"/>
            <w:hideMark/>
          </w:tcPr>
          <w:p w:rsidR="00000000" w:rsidRDefault="00000000">
            <w:r>
              <w:t>200</w:t>
            </w:r>
          </w:p>
        </w:tc>
        <w:tc>
          <w:tcPr>
            <w:tcW w:w="0" w:type="auto"/>
            <w:vAlign w:val="center"/>
            <w:hideMark/>
          </w:tcPr>
          <w:p w:rsidR="00000000" w:rsidRDefault="00000000">
            <w:r>
              <w:t>Bot is currently stopping. Do not make multiple attempts to stop.</w:t>
            </w:r>
          </w:p>
        </w:tc>
      </w:tr>
      <w:tr w:rsidR="00000000">
        <w:trPr>
          <w:divId w:val="175387555"/>
          <w:tblCellSpacing w:w="15" w:type="dxa"/>
        </w:trPr>
        <w:tc>
          <w:tcPr>
            <w:tcW w:w="0" w:type="auto"/>
            <w:vAlign w:val="center"/>
            <w:hideMark/>
          </w:tcPr>
          <w:p w:rsidR="00000000" w:rsidRDefault="00000000">
            <w:r>
              <w:t>51289</w:t>
            </w:r>
          </w:p>
        </w:tc>
        <w:tc>
          <w:tcPr>
            <w:tcW w:w="0" w:type="auto"/>
            <w:vAlign w:val="center"/>
            <w:hideMark/>
          </w:tcPr>
          <w:p w:rsidR="00000000" w:rsidRDefault="00000000">
            <w:r>
              <w:t>200</w:t>
            </w:r>
          </w:p>
        </w:tc>
        <w:tc>
          <w:tcPr>
            <w:tcW w:w="0" w:type="auto"/>
            <w:vAlign w:val="center"/>
            <w:hideMark/>
          </w:tcPr>
          <w:p w:rsidR="00000000" w:rsidRDefault="00000000">
            <w:r>
              <w:t>Bot configuration does not exist. Please try again later</w:t>
            </w:r>
          </w:p>
        </w:tc>
      </w:tr>
      <w:tr w:rsidR="00000000">
        <w:trPr>
          <w:divId w:val="175387555"/>
          <w:tblCellSpacing w:w="15" w:type="dxa"/>
        </w:trPr>
        <w:tc>
          <w:tcPr>
            <w:tcW w:w="0" w:type="auto"/>
            <w:vAlign w:val="center"/>
            <w:hideMark/>
          </w:tcPr>
          <w:p w:rsidR="00000000" w:rsidRDefault="00000000">
            <w:r>
              <w:t>51290</w:t>
            </w:r>
          </w:p>
        </w:tc>
        <w:tc>
          <w:tcPr>
            <w:tcW w:w="0" w:type="auto"/>
            <w:vAlign w:val="center"/>
            <w:hideMark/>
          </w:tcPr>
          <w:p w:rsidR="00000000" w:rsidRDefault="00000000">
            <w:r>
              <w:t>200</w:t>
            </w:r>
          </w:p>
        </w:tc>
        <w:tc>
          <w:tcPr>
            <w:tcW w:w="0" w:type="auto"/>
            <w:vAlign w:val="center"/>
            <w:hideMark/>
          </w:tcPr>
          <w:p w:rsidR="00000000" w:rsidRDefault="00000000">
            <w:r>
              <w:t>The Bot engine is being upgraded. Please try again later</w:t>
            </w:r>
          </w:p>
        </w:tc>
      </w:tr>
      <w:tr w:rsidR="00000000">
        <w:trPr>
          <w:divId w:val="175387555"/>
          <w:tblCellSpacing w:w="15" w:type="dxa"/>
        </w:trPr>
        <w:tc>
          <w:tcPr>
            <w:tcW w:w="0" w:type="auto"/>
            <w:vAlign w:val="center"/>
            <w:hideMark/>
          </w:tcPr>
          <w:p w:rsidR="00000000" w:rsidRDefault="00000000">
            <w:r>
              <w:t>51291</w:t>
            </w:r>
          </w:p>
        </w:tc>
        <w:tc>
          <w:tcPr>
            <w:tcW w:w="0" w:type="auto"/>
            <w:vAlign w:val="center"/>
            <w:hideMark/>
          </w:tcPr>
          <w:p w:rsidR="00000000" w:rsidRDefault="00000000">
            <w:r>
              <w:t>200</w:t>
            </w:r>
          </w:p>
        </w:tc>
        <w:tc>
          <w:tcPr>
            <w:tcW w:w="0" w:type="auto"/>
            <w:vAlign w:val="center"/>
            <w:hideMark/>
          </w:tcPr>
          <w:p w:rsidR="00000000" w:rsidRDefault="00000000">
            <w:r>
              <w:t>This Bot does not exist or has been stopped</w:t>
            </w:r>
          </w:p>
        </w:tc>
      </w:tr>
      <w:tr w:rsidR="00000000">
        <w:trPr>
          <w:divId w:val="175387555"/>
          <w:tblCellSpacing w:w="15" w:type="dxa"/>
        </w:trPr>
        <w:tc>
          <w:tcPr>
            <w:tcW w:w="0" w:type="auto"/>
            <w:vAlign w:val="center"/>
            <w:hideMark/>
          </w:tcPr>
          <w:p w:rsidR="00000000" w:rsidRDefault="00000000">
            <w:r>
              <w:t>51292</w:t>
            </w:r>
          </w:p>
        </w:tc>
        <w:tc>
          <w:tcPr>
            <w:tcW w:w="0" w:type="auto"/>
            <w:vAlign w:val="center"/>
            <w:hideMark/>
          </w:tcPr>
          <w:p w:rsidR="00000000" w:rsidRDefault="00000000">
            <w:r>
              <w:t>200</w:t>
            </w:r>
          </w:p>
        </w:tc>
        <w:tc>
          <w:tcPr>
            <w:tcW w:w="0" w:type="auto"/>
            <w:vAlign w:val="center"/>
            <w:hideMark/>
          </w:tcPr>
          <w:p w:rsidR="00000000" w:rsidRDefault="00000000">
            <w:r>
              <w:t>This Bot type does not exist</w:t>
            </w:r>
          </w:p>
        </w:tc>
      </w:tr>
      <w:tr w:rsidR="00000000">
        <w:trPr>
          <w:divId w:val="175387555"/>
          <w:tblCellSpacing w:w="15" w:type="dxa"/>
        </w:trPr>
        <w:tc>
          <w:tcPr>
            <w:tcW w:w="0" w:type="auto"/>
            <w:vAlign w:val="center"/>
            <w:hideMark/>
          </w:tcPr>
          <w:p w:rsidR="00000000" w:rsidRDefault="00000000">
            <w:r>
              <w:t>51293</w:t>
            </w:r>
          </w:p>
        </w:tc>
        <w:tc>
          <w:tcPr>
            <w:tcW w:w="0" w:type="auto"/>
            <w:vAlign w:val="center"/>
            <w:hideMark/>
          </w:tcPr>
          <w:p w:rsidR="00000000" w:rsidRDefault="00000000">
            <w:r>
              <w:t>200</w:t>
            </w:r>
          </w:p>
        </w:tc>
        <w:tc>
          <w:tcPr>
            <w:tcW w:w="0" w:type="auto"/>
            <w:vAlign w:val="center"/>
            <w:hideMark/>
          </w:tcPr>
          <w:p w:rsidR="00000000" w:rsidRDefault="00000000">
            <w:r>
              <w:t>This Bot does not exist</w:t>
            </w:r>
          </w:p>
        </w:tc>
      </w:tr>
      <w:tr w:rsidR="00000000">
        <w:trPr>
          <w:divId w:val="175387555"/>
          <w:tblCellSpacing w:w="15" w:type="dxa"/>
        </w:trPr>
        <w:tc>
          <w:tcPr>
            <w:tcW w:w="0" w:type="auto"/>
            <w:vAlign w:val="center"/>
            <w:hideMark/>
          </w:tcPr>
          <w:p w:rsidR="00000000" w:rsidRDefault="00000000">
            <w:r>
              <w:t>51294</w:t>
            </w:r>
          </w:p>
        </w:tc>
        <w:tc>
          <w:tcPr>
            <w:tcW w:w="0" w:type="auto"/>
            <w:vAlign w:val="center"/>
            <w:hideMark/>
          </w:tcPr>
          <w:p w:rsidR="00000000" w:rsidRDefault="00000000">
            <w:r>
              <w:t>200</w:t>
            </w:r>
          </w:p>
        </w:tc>
        <w:tc>
          <w:tcPr>
            <w:tcW w:w="0" w:type="auto"/>
            <w:vAlign w:val="center"/>
            <w:hideMark/>
          </w:tcPr>
          <w:p w:rsidR="00000000" w:rsidRDefault="00000000">
            <w:r>
              <w:t>This Bot cannot be created temporarily. Please try again later</w:t>
            </w:r>
          </w:p>
        </w:tc>
      </w:tr>
      <w:tr w:rsidR="00000000">
        <w:trPr>
          <w:divId w:val="175387555"/>
          <w:tblCellSpacing w:w="15" w:type="dxa"/>
        </w:trPr>
        <w:tc>
          <w:tcPr>
            <w:tcW w:w="0" w:type="auto"/>
            <w:vAlign w:val="center"/>
            <w:hideMark/>
          </w:tcPr>
          <w:p w:rsidR="00000000" w:rsidRDefault="00000000">
            <w:r>
              <w:t>51295</w:t>
            </w:r>
          </w:p>
        </w:tc>
        <w:tc>
          <w:tcPr>
            <w:tcW w:w="0" w:type="auto"/>
            <w:vAlign w:val="center"/>
            <w:hideMark/>
          </w:tcPr>
          <w:p w:rsidR="00000000" w:rsidRDefault="00000000">
            <w:r>
              <w:t>200</w:t>
            </w:r>
          </w:p>
        </w:tc>
        <w:tc>
          <w:tcPr>
            <w:tcW w:w="0" w:type="auto"/>
            <w:vAlign w:val="center"/>
            <w:hideMark/>
          </w:tcPr>
          <w:p w:rsidR="00000000" w:rsidRDefault="00000000">
            <w:r>
              <w:t>Portfolio margin account does not support ordType {param0} in Trading bot mode</w:t>
            </w:r>
          </w:p>
        </w:tc>
      </w:tr>
      <w:tr w:rsidR="00000000">
        <w:trPr>
          <w:divId w:val="175387555"/>
          <w:tblCellSpacing w:w="15" w:type="dxa"/>
        </w:trPr>
        <w:tc>
          <w:tcPr>
            <w:tcW w:w="0" w:type="auto"/>
            <w:vAlign w:val="center"/>
            <w:hideMark/>
          </w:tcPr>
          <w:p w:rsidR="00000000" w:rsidRDefault="00000000">
            <w:r>
              <w:t>51298</w:t>
            </w:r>
          </w:p>
        </w:tc>
        <w:tc>
          <w:tcPr>
            <w:tcW w:w="0" w:type="auto"/>
            <w:vAlign w:val="center"/>
            <w:hideMark/>
          </w:tcPr>
          <w:p w:rsidR="00000000" w:rsidRDefault="00000000">
            <w:r>
              <w:t>200</w:t>
            </w:r>
          </w:p>
        </w:tc>
        <w:tc>
          <w:tcPr>
            <w:tcW w:w="0" w:type="auto"/>
            <w:vAlign w:val="center"/>
            <w:hideMark/>
          </w:tcPr>
          <w:p w:rsidR="00000000" w:rsidRDefault="00000000">
            <w:r>
              <w:t>Trigger orders are not available in the net mode of Expiry Futures and Perpetual Futures</w:t>
            </w:r>
          </w:p>
        </w:tc>
      </w:tr>
      <w:tr w:rsidR="00000000">
        <w:trPr>
          <w:divId w:val="175387555"/>
          <w:tblCellSpacing w:w="15" w:type="dxa"/>
        </w:trPr>
        <w:tc>
          <w:tcPr>
            <w:tcW w:w="0" w:type="auto"/>
            <w:vAlign w:val="center"/>
            <w:hideMark/>
          </w:tcPr>
          <w:p w:rsidR="00000000" w:rsidRDefault="00000000">
            <w:r>
              <w:t>51299</w:t>
            </w:r>
          </w:p>
        </w:tc>
        <w:tc>
          <w:tcPr>
            <w:tcW w:w="0" w:type="auto"/>
            <w:vAlign w:val="center"/>
            <w:hideMark/>
          </w:tcPr>
          <w:p w:rsidR="00000000" w:rsidRDefault="00000000">
            <w:r>
              <w:t>200</w:t>
            </w:r>
          </w:p>
        </w:tc>
        <w:tc>
          <w:tcPr>
            <w:tcW w:w="0" w:type="auto"/>
            <w:vAlign w:val="center"/>
            <w:hideMark/>
          </w:tcPr>
          <w:p w:rsidR="00000000" w:rsidRDefault="00000000">
            <w:r>
              <w:t>Order did not go through. You can hold a maximum of {param0} orders of this type.</w:t>
            </w:r>
          </w:p>
        </w:tc>
      </w:tr>
      <w:tr w:rsidR="00000000">
        <w:trPr>
          <w:divId w:val="175387555"/>
          <w:tblCellSpacing w:w="15" w:type="dxa"/>
        </w:trPr>
        <w:tc>
          <w:tcPr>
            <w:tcW w:w="0" w:type="auto"/>
            <w:vAlign w:val="center"/>
            <w:hideMark/>
          </w:tcPr>
          <w:p w:rsidR="00000000" w:rsidRDefault="00000000">
            <w:r>
              <w:t>51300</w:t>
            </w:r>
          </w:p>
        </w:tc>
        <w:tc>
          <w:tcPr>
            <w:tcW w:w="0" w:type="auto"/>
            <w:vAlign w:val="center"/>
            <w:hideMark/>
          </w:tcPr>
          <w:p w:rsidR="00000000" w:rsidRDefault="00000000">
            <w:r>
              <w:t>200</w:t>
            </w:r>
          </w:p>
        </w:tc>
        <w:tc>
          <w:tcPr>
            <w:tcW w:w="0" w:type="auto"/>
            <w:vAlign w:val="center"/>
            <w:hideMark/>
          </w:tcPr>
          <w:p w:rsidR="00000000" w:rsidRDefault="00000000">
            <w:r>
              <w:t>TP trigger price cannot be higher than the mark price</w:t>
            </w:r>
          </w:p>
        </w:tc>
      </w:tr>
      <w:tr w:rsidR="00000000">
        <w:trPr>
          <w:divId w:val="175387555"/>
          <w:tblCellSpacing w:w="15" w:type="dxa"/>
        </w:trPr>
        <w:tc>
          <w:tcPr>
            <w:tcW w:w="0" w:type="auto"/>
            <w:vAlign w:val="center"/>
            <w:hideMark/>
          </w:tcPr>
          <w:p w:rsidR="00000000" w:rsidRDefault="00000000">
            <w:r>
              <w:t>51302</w:t>
            </w:r>
          </w:p>
        </w:tc>
        <w:tc>
          <w:tcPr>
            <w:tcW w:w="0" w:type="auto"/>
            <w:vAlign w:val="center"/>
            <w:hideMark/>
          </w:tcPr>
          <w:p w:rsidR="00000000" w:rsidRDefault="00000000">
            <w:r>
              <w:t>200</w:t>
            </w:r>
          </w:p>
        </w:tc>
        <w:tc>
          <w:tcPr>
            <w:tcW w:w="0" w:type="auto"/>
            <w:vAlign w:val="center"/>
            <w:hideMark/>
          </w:tcPr>
          <w:p w:rsidR="00000000" w:rsidRDefault="00000000">
            <w:r>
              <w:t>SL trigger price cannot be lower than the mark price</w:t>
            </w:r>
          </w:p>
        </w:tc>
      </w:tr>
      <w:tr w:rsidR="00000000">
        <w:trPr>
          <w:divId w:val="175387555"/>
          <w:tblCellSpacing w:w="15" w:type="dxa"/>
        </w:trPr>
        <w:tc>
          <w:tcPr>
            <w:tcW w:w="0" w:type="auto"/>
            <w:vAlign w:val="center"/>
            <w:hideMark/>
          </w:tcPr>
          <w:p w:rsidR="00000000" w:rsidRDefault="00000000">
            <w:r>
              <w:t>51303</w:t>
            </w:r>
          </w:p>
        </w:tc>
        <w:tc>
          <w:tcPr>
            <w:tcW w:w="0" w:type="auto"/>
            <w:vAlign w:val="center"/>
            <w:hideMark/>
          </w:tcPr>
          <w:p w:rsidR="00000000" w:rsidRDefault="00000000">
            <w:r>
              <w:t>200</w:t>
            </w:r>
          </w:p>
        </w:tc>
        <w:tc>
          <w:tcPr>
            <w:tcW w:w="0" w:type="auto"/>
            <w:vAlign w:val="center"/>
            <w:hideMark/>
          </w:tcPr>
          <w:p w:rsidR="00000000" w:rsidRDefault="00000000">
            <w:r>
              <w:t>TP trigger price cannot be lower than the mark price</w:t>
            </w:r>
          </w:p>
        </w:tc>
      </w:tr>
      <w:tr w:rsidR="00000000">
        <w:trPr>
          <w:divId w:val="175387555"/>
          <w:tblCellSpacing w:w="15" w:type="dxa"/>
        </w:trPr>
        <w:tc>
          <w:tcPr>
            <w:tcW w:w="0" w:type="auto"/>
            <w:vAlign w:val="center"/>
            <w:hideMark/>
          </w:tcPr>
          <w:p w:rsidR="00000000" w:rsidRDefault="00000000">
            <w:r>
              <w:t>51304</w:t>
            </w:r>
          </w:p>
        </w:tc>
        <w:tc>
          <w:tcPr>
            <w:tcW w:w="0" w:type="auto"/>
            <w:vAlign w:val="center"/>
            <w:hideMark/>
          </w:tcPr>
          <w:p w:rsidR="00000000" w:rsidRDefault="00000000">
            <w:r>
              <w:t>200</w:t>
            </w:r>
          </w:p>
        </w:tc>
        <w:tc>
          <w:tcPr>
            <w:tcW w:w="0" w:type="auto"/>
            <w:vAlign w:val="center"/>
            <w:hideMark/>
          </w:tcPr>
          <w:p w:rsidR="00000000" w:rsidRDefault="00000000">
            <w:r>
              <w:t>SL trigger price cannot be higher than the mark price</w:t>
            </w:r>
          </w:p>
        </w:tc>
      </w:tr>
      <w:tr w:rsidR="00000000">
        <w:trPr>
          <w:divId w:val="175387555"/>
          <w:tblCellSpacing w:w="15" w:type="dxa"/>
        </w:trPr>
        <w:tc>
          <w:tcPr>
            <w:tcW w:w="0" w:type="auto"/>
            <w:vAlign w:val="center"/>
            <w:hideMark/>
          </w:tcPr>
          <w:p w:rsidR="00000000" w:rsidRDefault="00000000">
            <w:r>
              <w:t>51305</w:t>
            </w:r>
          </w:p>
        </w:tc>
        <w:tc>
          <w:tcPr>
            <w:tcW w:w="0" w:type="auto"/>
            <w:vAlign w:val="center"/>
            <w:hideMark/>
          </w:tcPr>
          <w:p w:rsidR="00000000" w:rsidRDefault="00000000">
            <w:r>
              <w:t>200</w:t>
            </w:r>
          </w:p>
        </w:tc>
        <w:tc>
          <w:tcPr>
            <w:tcW w:w="0" w:type="auto"/>
            <w:vAlign w:val="center"/>
            <w:hideMark/>
          </w:tcPr>
          <w:p w:rsidR="00000000" w:rsidRDefault="00000000">
            <w:r>
              <w:t>TP trigger price cannot be higher than the index price</w:t>
            </w:r>
          </w:p>
        </w:tc>
      </w:tr>
      <w:tr w:rsidR="00000000">
        <w:trPr>
          <w:divId w:val="175387555"/>
          <w:tblCellSpacing w:w="15" w:type="dxa"/>
        </w:trPr>
        <w:tc>
          <w:tcPr>
            <w:tcW w:w="0" w:type="auto"/>
            <w:vAlign w:val="center"/>
            <w:hideMark/>
          </w:tcPr>
          <w:p w:rsidR="00000000" w:rsidRDefault="00000000">
            <w:r>
              <w:t>51306</w:t>
            </w:r>
          </w:p>
        </w:tc>
        <w:tc>
          <w:tcPr>
            <w:tcW w:w="0" w:type="auto"/>
            <w:vAlign w:val="center"/>
            <w:hideMark/>
          </w:tcPr>
          <w:p w:rsidR="00000000" w:rsidRDefault="00000000">
            <w:r>
              <w:t>200</w:t>
            </w:r>
          </w:p>
        </w:tc>
        <w:tc>
          <w:tcPr>
            <w:tcW w:w="0" w:type="auto"/>
            <w:vAlign w:val="center"/>
            <w:hideMark/>
          </w:tcPr>
          <w:p w:rsidR="00000000" w:rsidRDefault="00000000">
            <w:r>
              <w:t>SL trigger price cannot be lower than the index price</w:t>
            </w:r>
          </w:p>
        </w:tc>
      </w:tr>
      <w:tr w:rsidR="00000000">
        <w:trPr>
          <w:divId w:val="175387555"/>
          <w:tblCellSpacing w:w="15" w:type="dxa"/>
        </w:trPr>
        <w:tc>
          <w:tcPr>
            <w:tcW w:w="0" w:type="auto"/>
            <w:vAlign w:val="center"/>
            <w:hideMark/>
          </w:tcPr>
          <w:p w:rsidR="00000000" w:rsidRDefault="00000000">
            <w:r>
              <w:t>51307</w:t>
            </w:r>
          </w:p>
        </w:tc>
        <w:tc>
          <w:tcPr>
            <w:tcW w:w="0" w:type="auto"/>
            <w:vAlign w:val="center"/>
            <w:hideMark/>
          </w:tcPr>
          <w:p w:rsidR="00000000" w:rsidRDefault="00000000">
            <w:r>
              <w:t>200</w:t>
            </w:r>
          </w:p>
        </w:tc>
        <w:tc>
          <w:tcPr>
            <w:tcW w:w="0" w:type="auto"/>
            <w:vAlign w:val="center"/>
            <w:hideMark/>
          </w:tcPr>
          <w:p w:rsidR="00000000" w:rsidRDefault="00000000">
            <w:r>
              <w:t>TP trigger price cannot be lower than the index price</w:t>
            </w:r>
          </w:p>
        </w:tc>
      </w:tr>
      <w:tr w:rsidR="00000000">
        <w:trPr>
          <w:divId w:val="175387555"/>
          <w:tblCellSpacing w:w="15" w:type="dxa"/>
        </w:trPr>
        <w:tc>
          <w:tcPr>
            <w:tcW w:w="0" w:type="auto"/>
            <w:vAlign w:val="center"/>
            <w:hideMark/>
          </w:tcPr>
          <w:p w:rsidR="00000000" w:rsidRDefault="00000000">
            <w:r>
              <w:t>51308</w:t>
            </w:r>
          </w:p>
        </w:tc>
        <w:tc>
          <w:tcPr>
            <w:tcW w:w="0" w:type="auto"/>
            <w:vAlign w:val="center"/>
            <w:hideMark/>
          </w:tcPr>
          <w:p w:rsidR="00000000" w:rsidRDefault="00000000">
            <w:r>
              <w:t>200</w:t>
            </w:r>
          </w:p>
        </w:tc>
        <w:tc>
          <w:tcPr>
            <w:tcW w:w="0" w:type="auto"/>
            <w:vAlign w:val="center"/>
            <w:hideMark/>
          </w:tcPr>
          <w:p w:rsidR="00000000" w:rsidRDefault="00000000">
            <w:r>
              <w:t>SL trigger price cannot be higher than the index price</w:t>
            </w:r>
          </w:p>
        </w:tc>
      </w:tr>
      <w:tr w:rsidR="00000000">
        <w:trPr>
          <w:divId w:val="175387555"/>
          <w:tblCellSpacing w:w="15" w:type="dxa"/>
        </w:trPr>
        <w:tc>
          <w:tcPr>
            <w:tcW w:w="0" w:type="auto"/>
            <w:vAlign w:val="center"/>
            <w:hideMark/>
          </w:tcPr>
          <w:p w:rsidR="00000000" w:rsidRDefault="00000000">
            <w:r>
              <w:t>51309</w:t>
            </w:r>
          </w:p>
        </w:tc>
        <w:tc>
          <w:tcPr>
            <w:tcW w:w="0" w:type="auto"/>
            <w:vAlign w:val="center"/>
            <w:hideMark/>
          </w:tcPr>
          <w:p w:rsidR="00000000" w:rsidRDefault="00000000">
            <w:r>
              <w:t>200</w:t>
            </w:r>
          </w:p>
        </w:tc>
        <w:tc>
          <w:tcPr>
            <w:tcW w:w="0" w:type="auto"/>
            <w:vAlign w:val="center"/>
            <w:hideMark/>
          </w:tcPr>
          <w:p w:rsidR="00000000" w:rsidRDefault="00000000">
            <w:r>
              <w:t>Cannot create trading bot during call auction</w:t>
            </w:r>
          </w:p>
        </w:tc>
      </w:tr>
      <w:tr w:rsidR="00000000">
        <w:trPr>
          <w:divId w:val="175387555"/>
          <w:tblCellSpacing w:w="15" w:type="dxa"/>
        </w:trPr>
        <w:tc>
          <w:tcPr>
            <w:tcW w:w="0" w:type="auto"/>
            <w:vAlign w:val="center"/>
            <w:hideMark/>
          </w:tcPr>
          <w:p w:rsidR="00000000" w:rsidRDefault="00000000">
            <w:r>
              <w:t>51310</w:t>
            </w:r>
          </w:p>
        </w:tc>
        <w:tc>
          <w:tcPr>
            <w:tcW w:w="0" w:type="auto"/>
            <w:vAlign w:val="center"/>
            <w:hideMark/>
          </w:tcPr>
          <w:p w:rsidR="00000000" w:rsidRDefault="00000000">
            <w:r>
              <w:t>200</w:t>
            </w:r>
          </w:p>
        </w:tc>
        <w:tc>
          <w:tcPr>
            <w:tcW w:w="0" w:type="auto"/>
            <w:vAlign w:val="center"/>
            <w:hideMark/>
          </w:tcPr>
          <w:p w:rsidR="00000000" w:rsidRDefault="00000000">
            <w:r>
              <w:t>Strategic orders with Iceberg and TWAP order type are not supported when margins are self-transferred in isolated mode.</w:t>
            </w:r>
          </w:p>
        </w:tc>
      </w:tr>
      <w:tr w:rsidR="00000000">
        <w:trPr>
          <w:divId w:val="175387555"/>
          <w:tblCellSpacing w:w="15" w:type="dxa"/>
        </w:trPr>
        <w:tc>
          <w:tcPr>
            <w:tcW w:w="0" w:type="auto"/>
            <w:vAlign w:val="center"/>
            <w:hideMark/>
          </w:tcPr>
          <w:p w:rsidR="00000000" w:rsidRDefault="00000000">
            <w:r>
              <w:t>51311</w:t>
            </w:r>
          </w:p>
        </w:tc>
        <w:tc>
          <w:tcPr>
            <w:tcW w:w="0" w:type="auto"/>
            <w:vAlign w:val="center"/>
            <w:hideMark/>
          </w:tcPr>
          <w:p w:rsidR="00000000" w:rsidRDefault="00000000">
            <w:r>
              <w:t>200</w:t>
            </w:r>
          </w:p>
        </w:tc>
        <w:tc>
          <w:tcPr>
            <w:tcW w:w="0" w:type="auto"/>
            <w:vAlign w:val="center"/>
            <w:hideMark/>
          </w:tcPr>
          <w:p w:rsidR="00000000" w:rsidRDefault="00000000">
            <w:r>
              <w:t>Failed to place trailing stop order. Callback rate should be within {min}&lt;x&lt;={max}</w:t>
            </w:r>
          </w:p>
        </w:tc>
      </w:tr>
      <w:tr w:rsidR="00000000">
        <w:trPr>
          <w:divId w:val="175387555"/>
          <w:tblCellSpacing w:w="15" w:type="dxa"/>
        </w:trPr>
        <w:tc>
          <w:tcPr>
            <w:tcW w:w="0" w:type="auto"/>
            <w:vAlign w:val="center"/>
            <w:hideMark/>
          </w:tcPr>
          <w:p w:rsidR="00000000" w:rsidRDefault="00000000">
            <w:r>
              <w:t>51312</w:t>
            </w:r>
          </w:p>
        </w:tc>
        <w:tc>
          <w:tcPr>
            <w:tcW w:w="0" w:type="auto"/>
            <w:vAlign w:val="center"/>
            <w:hideMark/>
          </w:tcPr>
          <w:p w:rsidR="00000000" w:rsidRDefault="00000000">
            <w:r>
              <w:t>200</w:t>
            </w:r>
          </w:p>
        </w:tc>
        <w:tc>
          <w:tcPr>
            <w:tcW w:w="0" w:type="auto"/>
            <w:vAlign w:val="center"/>
            <w:hideMark/>
          </w:tcPr>
          <w:p w:rsidR="00000000" w:rsidRDefault="00000000">
            <w:r>
              <w:t>Failed to place trailing stop order. Order amount should be within {min}&lt;x&lt;={max}</w:t>
            </w:r>
          </w:p>
        </w:tc>
      </w:tr>
      <w:tr w:rsidR="00000000">
        <w:trPr>
          <w:divId w:val="175387555"/>
          <w:tblCellSpacing w:w="15" w:type="dxa"/>
        </w:trPr>
        <w:tc>
          <w:tcPr>
            <w:tcW w:w="0" w:type="auto"/>
            <w:vAlign w:val="center"/>
            <w:hideMark/>
          </w:tcPr>
          <w:p w:rsidR="00000000" w:rsidRDefault="00000000">
            <w:r>
              <w:t>51313</w:t>
            </w:r>
          </w:p>
        </w:tc>
        <w:tc>
          <w:tcPr>
            <w:tcW w:w="0" w:type="auto"/>
            <w:vAlign w:val="center"/>
            <w:hideMark/>
          </w:tcPr>
          <w:p w:rsidR="00000000" w:rsidRDefault="00000000">
            <w:r>
              <w:t>200</w:t>
            </w:r>
          </w:p>
        </w:tc>
        <w:tc>
          <w:tcPr>
            <w:tcW w:w="0" w:type="auto"/>
            <w:vAlign w:val="center"/>
            <w:hideMark/>
          </w:tcPr>
          <w:p w:rsidR="00000000" w:rsidRDefault="00000000">
            <w:r>
              <w:t>Manual transfer in isolated mode does not support bot trading</w:t>
            </w:r>
          </w:p>
        </w:tc>
      </w:tr>
      <w:tr w:rsidR="00000000">
        <w:trPr>
          <w:divId w:val="175387555"/>
          <w:tblCellSpacing w:w="15" w:type="dxa"/>
        </w:trPr>
        <w:tc>
          <w:tcPr>
            <w:tcW w:w="0" w:type="auto"/>
            <w:vAlign w:val="center"/>
            <w:hideMark/>
          </w:tcPr>
          <w:p w:rsidR="00000000" w:rsidRDefault="00000000">
            <w:r>
              <w:t>51317</w:t>
            </w:r>
          </w:p>
        </w:tc>
        <w:tc>
          <w:tcPr>
            <w:tcW w:w="0" w:type="auto"/>
            <w:vAlign w:val="center"/>
            <w:hideMark/>
          </w:tcPr>
          <w:p w:rsidR="00000000" w:rsidRDefault="00000000">
            <w:r>
              <w:t>200</w:t>
            </w:r>
          </w:p>
        </w:tc>
        <w:tc>
          <w:tcPr>
            <w:tcW w:w="0" w:type="auto"/>
            <w:vAlign w:val="center"/>
            <w:hideMark/>
          </w:tcPr>
          <w:p w:rsidR="00000000" w:rsidRDefault="00000000">
            <w:r>
              <w:t>Trigger orders are not available by margin</w:t>
            </w:r>
          </w:p>
        </w:tc>
      </w:tr>
      <w:tr w:rsidR="00000000">
        <w:trPr>
          <w:divId w:val="175387555"/>
          <w:tblCellSpacing w:w="15" w:type="dxa"/>
        </w:trPr>
        <w:tc>
          <w:tcPr>
            <w:tcW w:w="0" w:type="auto"/>
            <w:vAlign w:val="center"/>
            <w:hideMark/>
          </w:tcPr>
          <w:p w:rsidR="00000000" w:rsidRDefault="00000000">
            <w:r>
              <w:t>51327</w:t>
            </w:r>
          </w:p>
        </w:tc>
        <w:tc>
          <w:tcPr>
            <w:tcW w:w="0" w:type="auto"/>
            <w:vAlign w:val="center"/>
            <w:hideMark/>
          </w:tcPr>
          <w:p w:rsidR="00000000" w:rsidRDefault="00000000">
            <w:r>
              <w:t>200</w:t>
            </w:r>
          </w:p>
        </w:tc>
        <w:tc>
          <w:tcPr>
            <w:tcW w:w="0" w:type="auto"/>
            <w:vAlign w:val="center"/>
            <w:hideMark/>
          </w:tcPr>
          <w:p w:rsidR="00000000" w:rsidRDefault="00000000">
            <w:r>
              <w:t>closeFraction is only available for Expiry Futures and Perpetual Futures</w:t>
            </w:r>
          </w:p>
        </w:tc>
      </w:tr>
      <w:tr w:rsidR="00000000">
        <w:trPr>
          <w:divId w:val="175387555"/>
          <w:tblCellSpacing w:w="15" w:type="dxa"/>
        </w:trPr>
        <w:tc>
          <w:tcPr>
            <w:tcW w:w="0" w:type="auto"/>
            <w:vAlign w:val="center"/>
            <w:hideMark/>
          </w:tcPr>
          <w:p w:rsidR="00000000" w:rsidRDefault="00000000">
            <w:r>
              <w:t>51328</w:t>
            </w:r>
          </w:p>
        </w:tc>
        <w:tc>
          <w:tcPr>
            <w:tcW w:w="0" w:type="auto"/>
            <w:vAlign w:val="center"/>
            <w:hideMark/>
          </w:tcPr>
          <w:p w:rsidR="00000000" w:rsidRDefault="00000000">
            <w:r>
              <w:t>200</w:t>
            </w:r>
          </w:p>
        </w:tc>
        <w:tc>
          <w:tcPr>
            <w:tcW w:w="0" w:type="auto"/>
            <w:vAlign w:val="center"/>
            <w:hideMark/>
          </w:tcPr>
          <w:p w:rsidR="00000000" w:rsidRDefault="00000000">
            <w:r>
              <w:t>closeFraction is only available for reduceOnly orders</w:t>
            </w:r>
          </w:p>
        </w:tc>
      </w:tr>
      <w:tr w:rsidR="00000000">
        <w:trPr>
          <w:divId w:val="175387555"/>
          <w:tblCellSpacing w:w="15" w:type="dxa"/>
        </w:trPr>
        <w:tc>
          <w:tcPr>
            <w:tcW w:w="0" w:type="auto"/>
            <w:vAlign w:val="center"/>
            <w:hideMark/>
          </w:tcPr>
          <w:p w:rsidR="00000000" w:rsidRDefault="00000000">
            <w:r>
              <w:t>51329</w:t>
            </w:r>
          </w:p>
        </w:tc>
        <w:tc>
          <w:tcPr>
            <w:tcW w:w="0" w:type="auto"/>
            <w:vAlign w:val="center"/>
            <w:hideMark/>
          </w:tcPr>
          <w:p w:rsidR="00000000" w:rsidRDefault="00000000">
            <w:r>
              <w:t>200</w:t>
            </w:r>
          </w:p>
        </w:tc>
        <w:tc>
          <w:tcPr>
            <w:tcW w:w="0" w:type="auto"/>
            <w:vAlign w:val="center"/>
            <w:hideMark/>
          </w:tcPr>
          <w:p w:rsidR="00000000" w:rsidRDefault="00000000">
            <w:r>
              <w:t>closeFraction is only available in NET mode</w:t>
            </w:r>
          </w:p>
        </w:tc>
      </w:tr>
      <w:tr w:rsidR="00000000">
        <w:trPr>
          <w:divId w:val="175387555"/>
          <w:tblCellSpacing w:w="15" w:type="dxa"/>
        </w:trPr>
        <w:tc>
          <w:tcPr>
            <w:tcW w:w="0" w:type="auto"/>
            <w:vAlign w:val="center"/>
            <w:hideMark/>
          </w:tcPr>
          <w:p w:rsidR="00000000" w:rsidRDefault="00000000">
            <w:r>
              <w:t>51330</w:t>
            </w:r>
          </w:p>
        </w:tc>
        <w:tc>
          <w:tcPr>
            <w:tcW w:w="0" w:type="auto"/>
            <w:vAlign w:val="center"/>
            <w:hideMark/>
          </w:tcPr>
          <w:p w:rsidR="00000000" w:rsidRDefault="00000000">
            <w:r>
              <w:t>200</w:t>
            </w:r>
          </w:p>
        </w:tc>
        <w:tc>
          <w:tcPr>
            <w:tcW w:w="0" w:type="auto"/>
            <w:vAlign w:val="center"/>
            <w:hideMark/>
          </w:tcPr>
          <w:p w:rsidR="00000000" w:rsidRDefault="00000000">
            <w:r>
              <w:t>closeFraction is only available for stop market orders</w:t>
            </w:r>
          </w:p>
        </w:tc>
      </w:tr>
      <w:tr w:rsidR="00000000">
        <w:trPr>
          <w:divId w:val="175387555"/>
          <w:tblCellSpacing w:w="15" w:type="dxa"/>
        </w:trPr>
        <w:tc>
          <w:tcPr>
            <w:tcW w:w="0" w:type="auto"/>
            <w:vAlign w:val="center"/>
            <w:hideMark/>
          </w:tcPr>
          <w:p w:rsidR="00000000" w:rsidRDefault="00000000">
            <w:r>
              <w:t>51331</w:t>
            </w:r>
          </w:p>
        </w:tc>
        <w:tc>
          <w:tcPr>
            <w:tcW w:w="0" w:type="auto"/>
            <w:vAlign w:val="center"/>
            <w:hideMark/>
          </w:tcPr>
          <w:p w:rsidR="00000000" w:rsidRDefault="00000000">
            <w:r>
              <w:t>200</w:t>
            </w:r>
          </w:p>
        </w:tc>
        <w:tc>
          <w:tcPr>
            <w:tcW w:w="0" w:type="auto"/>
            <w:vAlign w:val="center"/>
            <w:hideMark/>
          </w:tcPr>
          <w:p w:rsidR="00000000" w:rsidRDefault="00000000">
            <w:r>
              <w:t>closeFraction is only available for close position orders</w:t>
            </w:r>
          </w:p>
        </w:tc>
      </w:tr>
      <w:tr w:rsidR="00000000">
        <w:trPr>
          <w:divId w:val="175387555"/>
          <w:tblCellSpacing w:w="15" w:type="dxa"/>
        </w:trPr>
        <w:tc>
          <w:tcPr>
            <w:tcW w:w="0" w:type="auto"/>
            <w:vAlign w:val="center"/>
            <w:hideMark/>
          </w:tcPr>
          <w:p w:rsidR="00000000" w:rsidRDefault="00000000">
            <w:r>
              <w:t>51332</w:t>
            </w:r>
          </w:p>
        </w:tc>
        <w:tc>
          <w:tcPr>
            <w:tcW w:w="0" w:type="auto"/>
            <w:vAlign w:val="center"/>
            <w:hideMark/>
          </w:tcPr>
          <w:p w:rsidR="00000000" w:rsidRDefault="00000000">
            <w:r>
              <w:t>200</w:t>
            </w:r>
          </w:p>
        </w:tc>
        <w:tc>
          <w:tcPr>
            <w:tcW w:w="0" w:type="auto"/>
            <w:vAlign w:val="center"/>
            <w:hideMark/>
          </w:tcPr>
          <w:p w:rsidR="00000000" w:rsidRDefault="00000000">
            <w:r>
              <w:t>closeFraction is not applicable to Portfolio Margin</w:t>
            </w:r>
          </w:p>
        </w:tc>
      </w:tr>
      <w:tr w:rsidR="00000000">
        <w:trPr>
          <w:divId w:val="175387555"/>
          <w:tblCellSpacing w:w="15" w:type="dxa"/>
        </w:trPr>
        <w:tc>
          <w:tcPr>
            <w:tcW w:w="0" w:type="auto"/>
            <w:vAlign w:val="center"/>
            <w:hideMark/>
          </w:tcPr>
          <w:p w:rsidR="00000000" w:rsidRDefault="00000000">
            <w:r>
              <w:t>51333</w:t>
            </w:r>
          </w:p>
        </w:tc>
        <w:tc>
          <w:tcPr>
            <w:tcW w:w="0" w:type="auto"/>
            <w:vAlign w:val="center"/>
            <w:hideMark/>
          </w:tcPr>
          <w:p w:rsidR="00000000" w:rsidRDefault="00000000">
            <w:r>
              <w:t>200</w:t>
            </w:r>
          </w:p>
        </w:tc>
        <w:tc>
          <w:tcPr>
            <w:tcW w:w="0" w:type="auto"/>
            <w:vAlign w:val="center"/>
            <w:hideMark/>
          </w:tcPr>
          <w:p w:rsidR="00000000" w:rsidRDefault="00000000">
            <w:r>
              <w:t>Close position order in hedge-mode or reduce-only order in one-way mode cannot attach TPSL</w:t>
            </w:r>
          </w:p>
        </w:tc>
      </w:tr>
      <w:tr w:rsidR="00000000">
        <w:trPr>
          <w:divId w:val="175387555"/>
          <w:tblCellSpacing w:w="15" w:type="dxa"/>
        </w:trPr>
        <w:tc>
          <w:tcPr>
            <w:tcW w:w="0" w:type="auto"/>
            <w:vAlign w:val="center"/>
            <w:hideMark/>
          </w:tcPr>
          <w:p w:rsidR="00000000" w:rsidRDefault="00000000">
            <w:r>
              <w:t>51340</w:t>
            </w:r>
          </w:p>
        </w:tc>
        <w:tc>
          <w:tcPr>
            <w:tcW w:w="0" w:type="auto"/>
            <w:vAlign w:val="center"/>
            <w:hideMark/>
          </w:tcPr>
          <w:p w:rsidR="00000000" w:rsidRDefault="00000000">
            <w:r>
              <w:t>200</w:t>
            </w:r>
          </w:p>
        </w:tc>
        <w:tc>
          <w:tcPr>
            <w:tcW w:w="0" w:type="auto"/>
            <w:vAlign w:val="center"/>
            <w:hideMark/>
          </w:tcPr>
          <w:p w:rsidR="00000000" w:rsidRDefault="00000000">
            <w:r>
              <w:t>Used margin must be greater than {0}{1}</w:t>
            </w:r>
          </w:p>
        </w:tc>
      </w:tr>
      <w:tr w:rsidR="00000000">
        <w:trPr>
          <w:divId w:val="175387555"/>
          <w:tblCellSpacing w:w="15" w:type="dxa"/>
        </w:trPr>
        <w:tc>
          <w:tcPr>
            <w:tcW w:w="0" w:type="auto"/>
            <w:vAlign w:val="center"/>
            <w:hideMark/>
          </w:tcPr>
          <w:p w:rsidR="00000000" w:rsidRDefault="00000000">
            <w:r>
              <w:t>51341</w:t>
            </w:r>
          </w:p>
        </w:tc>
        <w:tc>
          <w:tcPr>
            <w:tcW w:w="0" w:type="auto"/>
            <w:vAlign w:val="center"/>
            <w:hideMark/>
          </w:tcPr>
          <w:p w:rsidR="00000000" w:rsidRDefault="00000000">
            <w:r>
              <w:t>200</w:t>
            </w:r>
          </w:p>
        </w:tc>
        <w:tc>
          <w:tcPr>
            <w:tcW w:w="0" w:type="auto"/>
            <w:vAlign w:val="center"/>
            <w:hideMark/>
          </w:tcPr>
          <w:p w:rsidR="00000000" w:rsidRDefault="00000000">
            <w:r>
              <w:t>Position closing not allowed</w:t>
            </w:r>
          </w:p>
        </w:tc>
      </w:tr>
      <w:tr w:rsidR="00000000">
        <w:trPr>
          <w:divId w:val="175387555"/>
          <w:tblCellSpacing w:w="15" w:type="dxa"/>
        </w:trPr>
        <w:tc>
          <w:tcPr>
            <w:tcW w:w="0" w:type="auto"/>
            <w:vAlign w:val="center"/>
            <w:hideMark/>
          </w:tcPr>
          <w:p w:rsidR="00000000" w:rsidRDefault="00000000">
            <w:r>
              <w:t>51342</w:t>
            </w:r>
          </w:p>
        </w:tc>
        <w:tc>
          <w:tcPr>
            <w:tcW w:w="0" w:type="auto"/>
            <w:vAlign w:val="center"/>
            <w:hideMark/>
          </w:tcPr>
          <w:p w:rsidR="00000000" w:rsidRDefault="00000000">
            <w:r>
              <w:t>200</w:t>
            </w:r>
          </w:p>
        </w:tc>
        <w:tc>
          <w:tcPr>
            <w:tcW w:w="0" w:type="auto"/>
            <w:vAlign w:val="center"/>
            <w:hideMark/>
          </w:tcPr>
          <w:p w:rsidR="00000000" w:rsidRDefault="00000000">
            <w:r>
              <w:t>Closing order already exists. Please try again later</w:t>
            </w:r>
          </w:p>
        </w:tc>
      </w:tr>
      <w:tr w:rsidR="00000000">
        <w:trPr>
          <w:divId w:val="175387555"/>
          <w:tblCellSpacing w:w="15" w:type="dxa"/>
        </w:trPr>
        <w:tc>
          <w:tcPr>
            <w:tcW w:w="0" w:type="auto"/>
            <w:vAlign w:val="center"/>
            <w:hideMark/>
          </w:tcPr>
          <w:p w:rsidR="00000000" w:rsidRDefault="00000000">
            <w:r>
              <w:t>51343</w:t>
            </w:r>
          </w:p>
        </w:tc>
        <w:tc>
          <w:tcPr>
            <w:tcW w:w="0" w:type="auto"/>
            <w:vAlign w:val="center"/>
            <w:hideMark/>
          </w:tcPr>
          <w:p w:rsidR="00000000" w:rsidRDefault="00000000">
            <w:r>
              <w:t>200</w:t>
            </w:r>
          </w:p>
        </w:tc>
        <w:tc>
          <w:tcPr>
            <w:tcW w:w="0" w:type="auto"/>
            <w:vAlign w:val="center"/>
            <w:hideMark/>
          </w:tcPr>
          <w:p w:rsidR="00000000" w:rsidRDefault="00000000">
            <w:r>
              <w:t>TP price must be less than the lower price</w:t>
            </w:r>
          </w:p>
        </w:tc>
      </w:tr>
      <w:tr w:rsidR="00000000">
        <w:trPr>
          <w:divId w:val="175387555"/>
          <w:tblCellSpacing w:w="15" w:type="dxa"/>
        </w:trPr>
        <w:tc>
          <w:tcPr>
            <w:tcW w:w="0" w:type="auto"/>
            <w:vAlign w:val="center"/>
            <w:hideMark/>
          </w:tcPr>
          <w:p w:rsidR="00000000" w:rsidRDefault="00000000">
            <w:r>
              <w:t>51344</w:t>
            </w:r>
          </w:p>
        </w:tc>
        <w:tc>
          <w:tcPr>
            <w:tcW w:w="0" w:type="auto"/>
            <w:vAlign w:val="center"/>
            <w:hideMark/>
          </w:tcPr>
          <w:p w:rsidR="00000000" w:rsidRDefault="00000000">
            <w:r>
              <w:t>200</w:t>
            </w:r>
          </w:p>
        </w:tc>
        <w:tc>
          <w:tcPr>
            <w:tcW w:w="0" w:type="auto"/>
            <w:vAlign w:val="center"/>
            <w:hideMark/>
          </w:tcPr>
          <w:p w:rsidR="00000000" w:rsidRDefault="00000000">
            <w:r>
              <w:t>SL price must be greater than the upper price</w:t>
            </w:r>
          </w:p>
        </w:tc>
      </w:tr>
      <w:tr w:rsidR="00000000">
        <w:trPr>
          <w:divId w:val="175387555"/>
          <w:tblCellSpacing w:w="15" w:type="dxa"/>
        </w:trPr>
        <w:tc>
          <w:tcPr>
            <w:tcW w:w="0" w:type="auto"/>
            <w:vAlign w:val="center"/>
            <w:hideMark/>
          </w:tcPr>
          <w:p w:rsidR="00000000" w:rsidRDefault="00000000">
            <w:r>
              <w:t>51345</w:t>
            </w:r>
          </w:p>
        </w:tc>
        <w:tc>
          <w:tcPr>
            <w:tcW w:w="0" w:type="auto"/>
            <w:vAlign w:val="center"/>
            <w:hideMark/>
          </w:tcPr>
          <w:p w:rsidR="00000000" w:rsidRDefault="00000000">
            <w:r>
              <w:t>200</w:t>
            </w:r>
          </w:p>
        </w:tc>
        <w:tc>
          <w:tcPr>
            <w:tcW w:w="0" w:type="auto"/>
            <w:vAlign w:val="center"/>
            <w:hideMark/>
          </w:tcPr>
          <w:p w:rsidR="00000000" w:rsidRDefault="00000000">
            <w:r>
              <w:t>Policy type is not grid policy</w:t>
            </w:r>
          </w:p>
        </w:tc>
      </w:tr>
      <w:tr w:rsidR="00000000">
        <w:trPr>
          <w:divId w:val="175387555"/>
          <w:tblCellSpacing w:w="15" w:type="dxa"/>
        </w:trPr>
        <w:tc>
          <w:tcPr>
            <w:tcW w:w="0" w:type="auto"/>
            <w:vAlign w:val="center"/>
            <w:hideMark/>
          </w:tcPr>
          <w:p w:rsidR="00000000" w:rsidRDefault="00000000">
            <w:r>
              <w:t>51346</w:t>
            </w:r>
          </w:p>
        </w:tc>
        <w:tc>
          <w:tcPr>
            <w:tcW w:w="0" w:type="auto"/>
            <w:vAlign w:val="center"/>
            <w:hideMark/>
          </w:tcPr>
          <w:p w:rsidR="00000000" w:rsidRDefault="00000000">
            <w:r>
              <w:t>200</w:t>
            </w:r>
          </w:p>
        </w:tc>
        <w:tc>
          <w:tcPr>
            <w:tcW w:w="0" w:type="auto"/>
            <w:vAlign w:val="center"/>
            <w:hideMark/>
          </w:tcPr>
          <w:p w:rsidR="00000000" w:rsidRDefault="00000000">
            <w:r>
              <w:t>The highest price cannot be lower than the lowest price</w:t>
            </w:r>
          </w:p>
        </w:tc>
      </w:tr>
      <w:tr w:rsidR="00000000">
        <w:trPr>
          <w:divId w:val="175387555"/>
          <w:tblCellSpacing w:w="15" w:type="dxa"/>
        </w:trPr>
        <w:tc>
          <w:tcPr>
            <w:tcW w:w="0" w:type="auto"/>
            <w:vAlign w:val="center"/>
            <w:hideMark/>
          </w:tcPr>
          <w:p w:rsidR="00000000" w:rsidRDefault="00000000">
            <w:r>
              <w:t>51347</w:t>
            </w:r>
          </w:p>
        </w:tc>
        <w:tc>
          <w:tcPr>
            <w:tcW w:w="0" w:type="auto"/>
            <w:vAlign w:val="center"/>
            <w:hideMark/>
          </w:tcPr>
          <w:p w:rsidR="00000000" w:rsidRDefault="00000000">
            <w:r>
              <w:t>200</w:t>
            </w:r>
          </w:p>
        </w:tc>
        <w:tc>
          <w:tcPr>
            <w:tcW w:w="0" w:type="auto"/>
            <w:vAlign w:val="center"/>
            <w:hideMark/>
          </w:tcPr>
          <w:p w:rsidR="00000000" w:rsidRDefault="00000000">
            <w:r>
              <w:t>No profit available</w:t>
            </w:r>
          </w:p>
        </w:tc>
      </w:tr>
      <w:tr w:rsidR="00000000">
        <w:trPr>
          <w:divId w:val="175387555"/>
          <w:tblCellSpacing w:w="15" w:type="dxa"/>
        </w:trPr>
        <w:tc>
          <w:tcPr>
            <w:tcW w:w="0" w:type="auto"/>
            <w:vAlign w:val="center"/>
            <w:hideMark/>
          </w:tcPr>
          <w:p w:rsidR="00000000" w:rsidRDefault="00000000">
            <w:r>
              <w:t>51348</w:t>
            </w:r>
          </w:p>
        </w:tc>
        <w:tc>
          <w:tcPr>
            <w:tcW w:w="0" w:type="auto"/>
            <w:vAlign w:val="center"/>
            <w:hideMark/>
          </w:tcPr>
          <w:p w:rsidR="00000000" w:rsidRDefault="00000000">
            <w:r>
              <w:t>200</w:t>
            </w:r>
          </w:p>
        </w:tc>
        <w:tc>
          <w:tcPr>
            <w:tcW w:w="0" w:type="auto"/>
            <w:vAlign w:val="center"/>
            <w:hideMark/>
          </w:tcPr>
          <w:p w:rsidR="00000000" w:rsidRDefault="00000000">
            <w:r>
              <w:t>Stop loss price must be less than the lower price in the range.</w:t>
            </w:r>
          </w:p>
        </w:tc>
      </w:tr>
      <w:tr w:rsidR="00000000">
        <w:trPr>
          <w:divId w:val="175387555"/>
          <w:tblCellSpacing w:w="15" w:type="dxa"/>
        </w:trPr>
        <w:tc>
          <w:tcPr>
            <w:tcW w:w="0" w:type="auto"/>
            <w:vAlign w:val="center"/>
            <w:hideMark/>
          </w:tcPr>
          <w:p w:rsidR="00000000" w:rsidRDefault="00000000">
            <w:r>
              <w:t>51349</w:t>
            </w:r>
          </w:p>
        </w:tc>
        <w:tc>
          <w:tcPr>
            <w:tcW w:w="0" w:type="auto"/>
            <w:vAlign w:val="center"/>
            <w:hideMark/>
          </w:tcPr>
          <w:p w:rsidR="00000000" w:rsidRDefault="00000000">
            <w:r>
              <w:t>200</w:t>
            </w:r>
          </w:p>
        </w:tc>
        <w:tc>
          <w:tcPr>
            <w:tcW w:w="0" w:type="auto"/>
            <w:vAlign w:val="center"/>
            <w:hideMark/>
          </w:tcPr>
          <w:p w:rsidR="00000000" w:rsidRDefault="00000000">
            <w:r>
              <w:t>Take profit price must be greater than the highest price in the range.</w:t>
            </w:r>
          </w:p>
        </w:tc>
      </w:tr>
      <w:tr w:rsidR="00000000">
        <w:trPr>
          <w:divId w:val="175387555"/>
          <w:tblCellSpacing w:w="15" w:type="dxa"/>
        </w:trPr>
        <w:tc>
          <w:tcPr>
            <w:tcW w:w="0" w:type="auto"/>
            <w:vAlign w:val="center"/>
            <w:hideMark/>
          </w:tcPr>
          <w:p w:rsidR="00000000" w:rsidRDefault="00000000">
            <w:r>
              <w:t>51350</w:t>
            </w:r>
          </w:p>
        </w:tc>
        <w:tc>
          <w:tcPr>
            <w:tcW w:w="0" w:type="auto"/>
            <w:vAlign w:val="center"/>
            <w:hideMark/>
          </w:tcPr>
          <w:p w:rsidR="00000000" w:rsidRDefault="00000000">
            <w:r>
              <w:t>200</w:t>
            </w:r>
          </w:p>
        </w:tc>
        <w:tc>
          <w:tcPr>
            <w:tcW w:w="0" w:type="auto"/>
            <w:vAlign w:val="center"/>
            <w:hideMark/>
          </w:tcPr>
          <w:p w:rsidR="00000000" w:rsidRDefault="00000000">
            <w:r>
              <w:t>No recommended parameters</w:t>
            </w:r>
          </w:p>
        </w:tc>
      </w:tr>
      <w:tr w:rsidR="00000000">
        <w:trPr>
          <w:divId w:val="175387555"/>
          <w:tblCellSpacing w:w="15" w:type="dxa"/>
        </w:trPr>
        <w:tc>
          <w:tcPr>
            <w:tcW w:w="0" w:type="auto"/>
            <w:vAlign w:val="center"/>
            <w:hideMark/>
          </w:tcPr>
          <w:p w:rsidR="00000000" w:rsidRDefault="00000000">
            <w:r>
              <w:t>51351</w:t>
            </w:r>
          </w:p>
        </w:tc>
        <w:tc>
          <w:tcPr>
            <w:tcW w:w="0" w:type="auto"/>
            <w:vAlign w:val="center"/>
            <w:hideMark/>
          </w:tcPr>
          <w:p w:rsidR="00000000" w:rsidRDefault="00000000">
            <w:r>
              <w:t>200</w:t>
            </w:r>
          </w:p>
        </w:tc>
        <w:tc>
          <w:tcPr>
            <w:tcW w:w="0" w:type="auto"/>
            <w:vAlign w:val="center"/>
            <w:hideMark/>
          </w:tcPr>
          <w:p w:rsidR="00000000" w:rsidRDefault="00000000">
            <w:r>
              <w:t>Single income must be greater than 0</w:t>
            </w:r>
          </w:p>
        </w:tc>
      </w:tr>
      <w:tr w:rsidR="00000000">
        <w:trPr>
          <w:divId w:val="175387555"/>
          <w:tblCellSpacing w:w="15" w:type="dxa"/>
        </w:trPr>
        <w:tc>
          <w:tcPr>
            <w:tcW w:w="0" w:type="auto"/>
            <w:vAlign w:val="center"/>
            <w:hideMark/>
          </w:tcPr>
          <w:p w:rsidR="00000000" w:rsidRDefault="00000000">
            <w:r>
              <w:t>51352</w:t>
            </w:r>
          </w:p>
        </w:tc>
        <w:tc>
          <w:tcPr>
            <w:tcW w:w="0" w:type="auto"/>
            <w:vAlign w:val="center"/>
            <w:hideMark/>
          </w:tcPr>
          <w:p w:rsidR="00000000" w:rsidRDefault="00000000">
            <w:r>
              <w:t>200</w:t>
            </w:r>
          </w:p>
        </w:tc>
        <w:tc>
          <w:tcPr>
            <w:tcW w:w="0" w:type="auto"/>
            <w:vAlign w:val="center"/>
            <w:hideMark/>
          </w:tcPr>
          <w:p w:rsidR="00000000" w:rsidRDefault="00000000">
            <w:r>
              <w:t>You can have {0} to {1} trading pairs</w:t>
            </w:r>
          </w:p>
        </w:tc>
      </w:tr>
      <w:tr w:rsidR="00000000">
        <w:trPr>
          <w:divId w:val="175387555"/>
          <w:tblCellSpacing w:w="15" w:type="dxa"/>
        </w:trPr>
        <w:tc>
          <w:tcPr>
            <w:tcW w:w="0" w:type="auto"/>
            <w:vAlign w:val="center"/>
            <w:hideMark/>
          </w:tcPr>
          <w:p w:rsidR="00000000" w:rsidRDefault="00000000">
            <w:r>
              <w:t>51353</w:t>
            </w:r>
          </w:p>
        </w:tc>
        <w:tc>
          <w:tcPr>
            <w:tcW w:w="0" w:type="auto"/>
            <w:vAlign w:val="center"/>
            <w:hideMark/>
          </w:tcPr>
          <w:p w:rsidR="00000000" w:rsidRDefault="00000000">
            <w:r>
              <w:t>200</w:t>
            </w:r>
          </w:p>
        </w:tc>
        <w:tc>
          <w:tcPr>
            <w:tcW w:w="0" w:type="auto"/>
            <w:vAlign w:val="center"/>
            <w:hideMark/>
          </w:tcPr>
          <w:p w:rsidR="00000000" w:rsidRDefault="00000000">
            <w:r>
              <w:t>Trading pair {0} already exists</w:t>
            </w:r>
          </w:p>
        </w:tc>
      </w:tr>
      <w:tr w:rsidR="00000000">
        <w:trPr>
          <w:divId w:val="175387555"/>
          <w:tblCellSpacing w:w="15" w:type="dxa"/>
        </w:trPr>
        <w:tc>
          <w:tcPr>
            <w:tcW w:w="0" w:type="auto"/>
            <w:vAlign w:val="center"/>
            <w:hideMark/>
          </w:tcPr>
          <w:p w:rsidR="00000000" w:rsidRDefault="00000000">
            <w:r>
              <w:t>51354</w:t>
            </w:r>
          </w:p>
        </w:tc>
        <w:tc>
          <w:tcPr>
            <w:tcW w:w="0" w:type="auto"/>
            <w:vAlign w:val="center"/>
            <w:hideMark/>
          </w:tcPr>
          <w:p w:rsidR="00000000" w:rsidRDefault="00000000">
            <w:r>
              <w:t>200</w:t>
            </w:r>
          </w:p>
        </w:tc>
        <w:tc>
          <w:tcPr>
            <w:tcW w:w="0" w:type="auto"/>
            <w:vAlign w:val="center"/>
            <w:hideMark/>
          </w:tcPr>
          <w:p w:rsidR="00000000" w:rsidRDefault="00000000">
            <w:r>
              <w:t>The percentages of all trading pairs should add up to 100%</w:t>
            </w:r>
          </w:p>
        </w:tc>
      </w:tr>
      <w:tr w:rsidR="00000000">
        <w:trPr>
          <w:divId w:val="175387555"/>
          <w:tblCellSpacing w:w="15" w:type="dxa"/>
        </w:trPr>
        <w:tc>
          <w:tcPr>
            <w:tcW w:w="0" w:type="auto"/>
            <w:vAlign w:val="center"/>
            <w:hideMark/>
          </w:tcPr>
          <w:p w:rsidR="00000000" w:rsidRDefault="00000000">
            <w:r>
              <w:t>51355</w:t>
            </w:r>
          </w:p>
        </w:tc>
        <w:tc>
          <w:tcPr>
            <w:tcW w:w="0" w:type="auto"/>
            <w:vAlign w:val="center"/>
            <w:hideMark/>
          </w:tcPr>
          <w:p w:rsidR="00000000" w:rsidRDefault="00000000">
            <w:r>
              <w:t>200</w:t>
            </w:r>
          </w:p>
        </w:tc>
        <w:tc>
          <w:tcPr>
            <w:tcW w:w="0" w:type="auto"/>
            <w:vAlign w:val="center"/>
            <w:hideMark/>
          </w:tcPr>
          <w:p w:rsidR="00000000" w:rsidRDefault="00000000">
            <w:r>
              <w:t>Select a date within {0} - {1}</w:t>
            </w:r>
          </w:p>
        </w:tc>
      </w:tr>
      <w:tr w:rsidR="00000000">
        <w:trPr>
          <w:divId w:val="175387555"/>
          <w:tblCellSpacing w:w="15" w:type="dxa"/>
        </w:trPr>
        <w:tc>
          <w:tcPr>
            <w:tcW w:w="0" w:type="auto"/>
            <w:vAlign w:val="center"/>
            <w:hideMark/>
          </w:tcPr>
          <w:p w:rsidR="00000000" w:rsidRDefault="00000000">
            <w:r>
              <w:t>51356</w:t>
            </w:r>
          </w:p>
        </w:tc>
        <w:tc>
          <w:tcPr>
            <w:tcW w:w="0" w:type="auto"/>
            <w:vAlign w:val="center"/>
            <w:hideMark/>
          </w:tcPr>
          <w:p w:rsidR="00000000" w:rsidRDefault="00000000">
            <w:r>
              <w:t>200</w:t>
            </w:r>
          </w:p>
        </w:tc>
        <w:tc>
          <w:tcPr>
            <w:tcW w:w="0" w:type="auto"/>
            <w:vAlign w:val="center"/>
            <w:hideMark/>
          </w:tcPr>
          <w:p w:rsidR="00000000" w:rsidRDefault="00000000">
            <w:r>
              <w:t>Select a time within {0} - {1}</w:t>
            </w:r>
          </w:p>
        </w:tc>
      </w:tr>
      <w:tr w:rsidR="00000000">
        <w:trPr>
          <w:divId w:val="175387555"/>
          <w:tblCellSpacing w:w="15" w:type="dxa"/>
        </w:trPr>
        <w:tc>
          <w:tcPr>
            <w:tcW w:w="0" w:type="auto"/>
            <w:vAlign w:val="center"/>
            <w:hideMark/>
          </w:tcPr>
          <w:p w:rsidR="00000000" w:rsidRDefault="00000000">
            <w:r>
              <w:t>51357</w:t>
            </w:r>
          </w:p>
        </w:tc>
        <w:tc>
          <w:tcPr>
            <w:tcW w:w="0" w:type="auto"/>
            <w:vAlign w:val="center"/>
            <w:hideMark/>
          </w:tcPr>
          <w:p w:rsidR="00000000" w:rsidRDefault="00000000">
            <w:r>
              <w:t>200</w:t>
            </w:r>
          </w:p>
        </w:tc>
        <w:tc>
          <w:tcPr>
            <w:tcW w:w="0" w:type="auto"/>
            <w:vAlign w:val="center"/>
            <w:hideMark/>
          </w:tcPr>
          <w:p w:rsidR="00000000" w:rsidRDefault="00000000">
            <w:r>
              <w:t>Select a time zone within {0} - {1}</w:t>
            </w:r>
          </w:p>
        </w:tc>
      </w:tr>
      <w:tr w:rsidR="00000000">
        <w:trPr>
          <w:divId w:val="175387555"/>
          <w:tblCellSpacing w:w="15" w:type="dxa"/>
        </w:trPr>
        <w:tc>
          <w:tcPr>
            <w:tcW w:w="0" w:type="auto"/>
            <w:vAlign w:val="center"/>
            <w:hideMark/>
          </w:tcPr>
          <w:p w:rsidR="00000000" w:rsidRDefault="00000000">
            <w:r>
              <w:t>51358</w:t>
            </w:r>
          </w:p>
        </w:tc>
        <w:tc>
          <w:tcPr>
            <w:tcW w:w="0" w:type="auto"/>
            <w:vAlign w:val="center"/>
            <w:hideMark/>
          </w:tcPr>
          <w:p w:rsidR="00000000" w:rsidRDefault="00000000">
            <w:r>
              <w:t>200</w:t>
            </w:r>
          </w:p>
        </w:tc>
        <w:tc>
          <w:tcPr>
            <w:tcW w:w="0" w:type="auto"/>
            <w:vAlign w:val="center"/>
            <w:hideMark/>
          </w:tcPr>
          <w:p w:rsidR="00000000" w:rsidRDefault="00000000">
            <w:r>
              <w:t>The investment amount of each crypto must be greater than {amount}</w:t>
            </w:r>
          </w:p>
        </w:tc>
      </w:tr>
      <w:tr w:rsidR="00000000">
        <w:trPr>
          <w:divId w:val="175387555"/>
          <w:tblCellSpacing w:w="15" w:type="dxa"/>
        </w:trPr>
        <w:tc>
          <w:tcPr>
            <w:tcW w:w="0" w:type="auto"/>
            <w:vAlign w:val="center"/>
            <w:hideMark/>
          </w:tcPr>
          <w:p w:rsidR="00000000" w:rsidRDefault="00000000">
            <w:r>
              <w:t>51359</w:t>
            </w:r>
          </w:p>
        </w:tc>
        <w:tc>
          <w:tcPr>
            <w:tcW w:w="0" w:type="auto"/>
            <w:vAlign w:val="center"/>
            <w:hideMark/>
          </w:tcPr>
          <w:p w:rsidR="00000000" w:rsidRDefault="00000000">
            <w:r>
              <w:t>200</w:t>
            </w:r>
          </w:p>
        </w:tc>
        <w:tc>
          <w:tcPr>
            <w:tcW w:w="0" w:type="auto"/>
            <w:vAlign w:val="center"/>
            <w:hideMark/>
          </w:tcPr>
          <w:p w:rsidR="00000000" w:rsidRDefault="00000000">
            <w:r>
              <w:t>Recurring buy not supported for the selected crypto {0}</w:t>
            </w:r>
          </w:p>
        </w:tc>
      </w:tr>
      <w:tr w:rsidR="00000000">
        <w:trPr>
          <w:divId w:val="175387555"/>
          <w:tblCellSpacing w:w="15" w:type="dxa"/>
        </w:trPr>
        <w:tc>
          <w:tcPr>
            <w:tcW w:w="0" w:type="auto"/>
            <w:vAlign w:val="center"/>
            <w:hideMark/>
          </w:tcPr>
          <w:p w:rsidR="00000000" w:rsidRDefault="00000000">
            <w:r>
              <w:t>51370</w:t>
            </w:r>
          </w:p>
        </w:tc>
        <w:tc>
          <w:tcPr>
            <w:tcW w:w="0" w:type="auto"/>
            <w:vAlign w:val="center"/>
            <w:hideMark/>
          </w:tcPr>
          <w:p w:rsidR="00000000" w:rsidRDefault="00000000">
            <w:r>
              <w:t>200</w:t>
            </w:r>
          </w:p>
        </w:tc>
        <w:tc>
          <w:tcPr>
            <w:tcW w:w="0" w:type="auto"/>
            <w:vAlign w:val="center"/>
            <w:hideMark/>
          </w:tcPr>
          <w:p w:rsidR="00000000" w:rsidRDefault="00000000">
            <w:r>
              <w:t>The range of lever is {0}~{1}</w:t>
            </w:r>
          </w:p>
        </w:tc>
      </w:tr>
      <w:tr w:rsidR="00000000">
        <w:trPr>
          <w:divId w:val="175387555"/>
          <w:tblCellSpacing w:w="15" w:type="dxa"/>
        </w:trPr>
        <w:tc>
          <w:tcPr>
            <w:tcW w:w="0" w:type="auto"/>
            <w:vAlign w:val="center"/>
            <w:hideMark/>
          </w:tcPr>
          <w:p w:rsidR="00000000" w:rsidRDefault="00000000">
            <w:r>
              <w:t>51380</w:t>
            </w:r>
          </w:p>
        </w:tc>
        <w:tc>
          <w:tcPr>
            <w:tcW w:w="0" w:type="auto"/>
            <w:vAlign w:val="center"/>
            <w:hideMark/>
          </w:tcPr>
          <w:p w:rsidR="00000000" w:rsidRDefault="00000000">
            <w:r>
              <w:t>200</w:t>
            </w:r>
          </w:p>
        </w:tc>
        <w:tc>
          <w:tcPr>
            <w:tcW w:w="0" w:type="auto"/>
            <w:vAlign w:val="center"/>
            <w:hideMark/>
          </w:tcPr>
          <w:p w:rsidR="00000000" w:rsidRDefault="00000000">
            <w:r>
              <w:t>Market conditions do not meet the strategy running configuration. You can try again later or adjust your tp/sl configuration.</w:t>
            </w:r>
          </w:p>
        </w:tc>
      </w:tr>
      <w:tr w:rsidR="00000000">
        <w:trPr>
          <w:divId w:val="175387555"/>
          <w:tblCellSpacing w:w="15" w:type="dxa"/>
        </w:trPr>
        <w:tc>
          <w:tcPr>
            <w:tcW w:w="0" w:type="auto"/>
            <w:vAlign w:val="center"/>
            <w:hideMark/>
          </w:tcPr>
          <w:p w:rsidR="00000000" w:rsidRDefault="00000000">
            <w:r>
              <w:t>51381</w:t>
            </w:r>
          </w:p>
        </w:tc>
        <w:tc>
          <w:tcPr>
            <w:tcW w:w="0" w:type="auto"/>
            <w:vAlign w:val="center"/>
            <w:hideMark/>
          </w:tcPr>
          <w:p w:rsidR="00000000" w:rsidRDefault="00000000">
            <w:r>
              <w:t>200</w:t>
            </w:r>
          </w:p>
        </w:tc>
        <w:tc>
          <w:tcPr>
            <w:tcW w:w="0" w:type="auto"/>
            <w:vAlign w:val="center"/>
            <w:hideMark/>
          </w:tcPr>
          <w:p w:rsidR="00000000" w:rsidRDefault="00000000">
            <w:r>
              <w:t>Per grid profit ratio must be larger than 0.1% and less or equal to 10%</w:t>
            </w:r>
          </w:p>
        </w:tc>
      </w:tr>
      <w:tr w:rsidR="00000000">
        <w:trPr>
          <w:divId w:val="175387555"/>
          <w:tblCellSpacing w:w="15" w:type="dxa"/>
        </w:trPr>
        <w:tc>
          <w:tcPr>
            <w:tcW w:w="0" w:type="auto"/>
            <w:vAlign w:val="center"/>
            <w:hideMark/>
          </w:tcPr>
          <w:p w:rsidR="00000000" w:rsidRDefault="00000000">
            <w:r>
              <w:t>51382</w:t>
            </w:r>
          </w:p>
        </w:tc>
        <w:tc>
          <w:tcPr>
            <w:tcW w:w="0" w:type="auto"/>
            <w:vAlign w:val="center"/>
            <w:hideMark/>
          </w:tcPr>
          <w:p w:rsidR="00000000" w:rsidRDefault="00000000">
            <w:r>
              <w:t>200</w:t>
            </w:r>
          </w:p>
        </w:tc>
        <w:tc>
          <w:tcPr>
            <w:tcW w:w="0" w:type="auto"/>
            <w:vAlign w:val="center"/>
            <w:hideMark/>
          </w:tcPr>
          <w:p w:rsidR="00000000" w:rsidRDefault="00000000">
            <w:r>
              <w:t>Stop triggerAction is not supported by the current strategy</w:t>
            </w:r>
          </w:p>
        </w:tc>
      </w:tr>
      <w:tr w:rsidR="00000000">
        <w:trPr>
          <w:divId w:val="175387555"/>
          <w:tblCellSpacing w:w="15" w:type="dxa"/>
        </w:trPr>
        <w:tc>
          <w:tcPr>
            <w:tcW w:w="0" w:type="auto"/>
            <w:vAlign w:val="center"/>
            <w:hideMark/>
          </w:tcPr>
          <w:p w:rsidR="00000000" w:rsidRDefault="00000000">
            <w:r>
              <w:t>51383</w:t>
            </w:r>
          </w:p>
        </w:tc>
        <w:tc>
          <w:tcPr>
            <w:tcW w:w="0" w:type="auto"/>
            <w:vAlign w:val="center"/>
            <w:hideMark/>
          </w:tcPr>
          <w:p w:rsidR="00000000" w:rsidRDefault="00000000">
            <w:r>
              <w:t>200</w:t>
            </w:r>
          </w:p>
        </w:tc>
        <w:tc>
          <w:tcPr>
            <w:tcW w:w="0" w:type="auto"/>
            <w:vAlign w:val="center"/>
            <w:hideMark/>
          </w:tcPr>
          <w:p w:rsidR="00000000" w:rsidRDefault="00000000">
            <w:r>
              <w:t>The min_price is lower than the last price</w:t>
            </w:r>
          </w:p>
        </w:tc>
      </w:tr>
      <w:tr w:rsidR="00000000">
        <w:trPr>
          <w:divId w:val="175387555"/>
          <w:tblCellSpacing w:w="15" w:type="dxa"/>
        </w:trPr>
        <w:tc>
          <w:tcPr>
            <w:tcW w:w="0" w:type="auto"/>
            <w:vAlign w:val="center"/>
            <w:hideMark/>
          </w:tcPr>
          <w:p w:rsidR="00000000" w:rsidRDefault="00000000">
            <w:r>
              <w:t>51384</w:t>
            </w:r>
          </w:p>
        </w:tc>
        <w:tc>
          <w:tcPr>
            <w:tcW w:w="0" w:type="auto"/>
            <w:vAlign w:val="center"/>
            <w:hideMark/>
          </w:tcPr>
          <w:p w:rsidR="00000000" w:rsidRDefault="00000000">
            <w:r>
              <w:t>200</w:t>
            </w:r>
          </w:p>
        </w:tc>
        <w:tc>
          <w:tcPr>
            <w:tcW w:w="0" w:type="auto"/>
            <w:vAlign w:val="center"/>
            <w:hideMark/>
          </w:tcPr>
          <w:p w:rsidR="00000000" w:rsidRDefault="00000000">
            <w:r>
              <w:t>The trigger price must be greater than the min price</w:t>
            </w:r>
          </w:p>
        </w:tc>
      </w:tr>
      <w:tr w:rsidR="00000000">
        <w:trPr>
          <w:divId w:val="175387555"/>
          <w:tblCellSpacing w:w="15" w:type="dxa"/>
        </w:trPr>
        <w:tc>
          <w:tcPr>
            <w:tcW w:w="0" w:type="auto"/>
            <w:vAlign w:val="center"/>
            <w:hideMark/>
          </w:tcPr>
          <w:p w:rsidR="00000000" w:rsidRDefault="00000000">
            <w:r>
              <w:t>51385</w:t>
            </w:r>
          </w:p>
        </w:tc>
        <w:tc>
          <w:tcPr>
            <w:tcW w:w="0" w:type="auto"/>
            <w:vAlign w:val="center"/>
            <w:hideMark/>
          </w:tcPr>
          <w:p w:rsidR="00000000" w:rsidRDefault="00000000">
            <w:r>
              <w:t>200</w:t>
            </w:r>
          </w:p>
        </w:tc>
        <w:tc>
          <w:tcPr>
            <w:tcW w:w="0" w:type="auto"/>
            <w:vAlign w:val="center"/>
            <w:hideMark/>
          </w:tcPr>
          <w:p w:rsidR="00000000" w:rsidRDefault="00000000">
            <w:r>
              <w:t>The take profit price needs to be greater than the min price</w:t>
            </w:r>
          </w:p>
        </w:tc>
      </w:tr>
      <w:tr w:rsidR="00000000">
        <w:trPr>
          <w:divId w:val="175387555"/>
          <w:tblCellSpacing w:w="15" w:type="dxa"/>
        </w:trPr>
        <w:tc>
          <w:tcPr>
            <w:tcW w:w="0" w:type="auto"/>
            <w:vAlign w:val="center"/>
            <w:hideMark/>
          </w:tcPr>
          <w:p w:rsidR="00000000" w:rsidRDefault="00000000">
            <w:r>
              <w:t>51386</w:t>
            </w:r>
          </w:p>
        </w:tc>
        <w:tc>
          <w:tcPr>
            <w:tcW w:w="0" w:type="auto"/>
            <w:vAlign w:val="center"/>
            <w:hideMark/>
          </w:tcPr>
          <w:p w:rsidR="00000000" w:rsidRDefault="00000000">
            <w:r>
              <w:t>200</w:t>
            </w:r>
          </w:p>
        </w:tc>
        <w:tc>
          <w:tcPr>
            <w:tcW w:w="0" w:type="auto"/>
            <w:vAlign w:val="center"/>
            <w:hideMark/>
          </w:tcPr>
          <w:p w:rsidR="00000000" w:rsidRDefault="00000000">
            <w:r>
              <w:t>The min price needs to be greater than 1/2 of the last price</w:t>
            </w:r>
          </w:p>
        </w:tc>
      </w:tr>
      <w:tr w:rsidR="00000000">
        <w:trPr>
          <w:divId w:val="175387555"/>
          <w:tblCellSpacing w:w="15" w:type="dxa"/>
        </w:trPr>
        <w:tc>
          <w:tcPr>
            <w:tcW w:w="0" w:type="auto"/>
            <w:vAlign w:val="center"/>
            <w:hideMark/>
          </w:tcPr>
          <w:p w:rsidR="00000000" w:rsidRDefault="00000000">
            <w:r>
              <w:t>51387</w:t>
            </w:r>
          </w:p>
        </w:tc>
        <w:tc>
          <w:tcPr>
            <w:tcW w:w="0" w:type="auto"/>
            <w:vAlign w:val="center"/>
            <w:hideMark/>
          </w:tcPr>
          <w:p w:rsidR="00000000" w:rsidRDefault="00000000">
            <w:r>
              <w:t>200</w:t>
            </w:r>
          </w:p>
        </w:tc>
        <w:tc>
          <w:tcPr>
            <w:tcW w:w="0" w:type="auto"/>
            <w:vAlign w:val="center"/>
            <w:hideMark/>
          </w:tcPr>
          <w:p w:rsidR="00000000" w:rsidRDefault="00000000">
            <w:r>
              <w:t>Stop loss price must be less than the bottom price</w:t>
            </w:r>
          </w:p>
        </w:tc>
      </w:tr>
      <w:tr w:rsidR="00000000">
        <w:trPr>
          <w:divId w:val="175387555"/>
          <w:tblCellSpacing w:w="15" w:type="dxa"/>
        </w:trPr>
        <w:tc>
          <w:tcPr>
            <w:tcW w:w="0" w:type="auto"/>
            <w:vAlign w:val="center"/>
            <w:hideMark/>
          </w:tcPr>
          <w:p w:rsidR="00000000" w:rsidRDefault="00000000">
            <w:r>
              <w:t>51388</w:t>
            </w:r>
          </w:p>
        </w:tc>
        <w:tc>
          <w:tcPr>
            <w:tcW w:w="0" w:type="auto"/>
            <w:vAlign w:val="center"/>
            <w:hideMark/>
          </w:tcPr>
          <w:p w:rsidR="00000000" w:rsidRDefault="00000000">
            <w:r>
              <w:t>200</w:t>
            </w:r>
          </w:p>
        </w:tc>
        <w:tc>
          <w:tcPr>
            <w:tcW w:w="0" w:type="auto"/>
            <w:vAlign w:val="center"/>
            <w:hideMark/>
          </w:tcPr>
          <w:p w:rsidR="00000000" w:rsidRDefault="00000000">
            <w:r>
              <w:t>This Bot is in running status</w:t>
            </w:r>
          </w:p>
        </w:tc>
      </w:tr>
      <w:tr w:rsidR="00000000">
        <w:trPr>
          <w:divId w:val="175387555"/>
          <w:tblCellSpacing w:w="15" w:type="dxa"/>
        </w:trPr>
        <w:tc>
          <w:tcPr>
            <w:tcW w:w="0" w:type="auto"/>
            <w:vAlign w:val="center"/>
            <w:hideMark/>
          </w:tcPr>
          <w:p w:rsidR="00000000" w:rsidRDefault="00000000">
            <w:r>
              <w:t>51389</w:t>
            </w:r>
          </w:p>
        </w:tc>
        <w:tc>
          <w:tcPr>
            <w:tcW w:w="0" w:type="auto"/>
            <w:vAlign w:val="center"/>
            <w:hideMark/>
          </w:tcPr>
          <w:p w:rsidR="00000000" w:rsidRDefault="00000000">
            <w:r>
              <w:t>200</w:t>
            </w:r>
          </w:p>
        </w:tc>
        <w:tc>
          <w:tcPr>
            <w:tcW w:w="0" w:type="auto"/>
            <w:vAlign w:val="center"/>
            <w:hideMark/>
          </w:tcPr>
          <w:p w:rsidR="00000000" w:rsidRDefault="00000000">
            <w:r>
              <w:t>Trigger price should be lower than {0}</w:t>
            </w:r>
          </w:p>
        </w:tc>
      </w:tr>
      <w:tr w:rsidR="00000000">
        <w:trPr>
          <w:divId w:val="175387555"/>
          <w:tblCellSpacing w:w="15" w:type="dxa"/>
        </w:trPr>
        <w:tc>
          <w:tcPr>
            <w:tcW w:w="0" w:type="auto"/>
            <w:vAlign w:val="center"/>
            <w:hideMark/>
          </w:tcPr>
          <w:p w:rsidR="00000000" w:rsidRDefault="00000000">
            <w:r>
              <w:t>51390</w:t>
            </w:r>
          </w:p>
        </w:tc>
        <w:tc>
          <w:tcPr>
            <w:tcW w:w="0" w:type="auto"/>
            <w:vAlign w:val="center"/>
            <w:hideMark/>
          </w:tcPr>
          <w:p w:rsidR="00000000" w:rsidRDefault="00000000">
            <w:r>
              <w:t>200</w:t>
            </w:r>
          </w:p>
        </w:tc>
        <w:tc>
          <w:tcPr>
            <w:tcW w:w="0" w:type="auto"/>
            <w:vAlign w:val="center"/>
            <w:hideMark/>
          </w:tcPr>
          <w:p w:rsidR="00000000" w:rsidRDefault="00000000">
            <w:r>
              <w:t>Trigger price should be lower than the TP price</w:t>
            </w:r>
          </w:p>
        </w:tc>
      </w:tr>
      <w:tr w:rsidR="00000000">
        <w:trPr>
          <w:divId w:val="175387555"/>
          <w:tblCellSpacing w:w="15" w:type="dxa"/>
        </w:trPr>
        <w:tc>
          <w:tcPr>
            <w:tcW w:w="0" w:type="auto"/>
            <w:vAlign w:val="center"/>
            <w:hideMark/>
          </w:tcPr>
          <w:p w:rsidR="00000000" w:rsidRDefault="00000000">
            <w:r>
              <w:t>51391</w:t>
            </w:r>
          </w:p>
        </w:tc>
        <w:tc>
          <w:tcPr>
            <w:tcW w:w="0" w:type="auto"/>
            <w:vAlign w:val="center"/>
            <w:hideMark/>
          </w:tcPr>
          <w:p w:rsidR="00000000" w:rsidRDefault="00000000">
            <w:r>
              <w:t>200</w:t>
            </w:r>
          </w:p>
        </w:tc>
        <w:tc>
          <w:tcPr>
            <w:tcW w:w="0" w:type="auto"/>
            <w:vAlign w:val="center"/>
            <w:hideMark/>
          </w:tcPr>
          <w:p w:rsidR="00000000" w:rsidRDefault="00000000">
            <w:r>
              <w:t>Trigger price should be higher than the SL price</w:t>
            </w:r>
          </w:p>
        </w:tc>
      </w:tr>
      <w:tr w:rsidR="00000000">
        <w:trPr>
          <w:divId w:val="175387555"/>
          <w:tblCellSpacing w:w="15" w:type="dxa"/>
        </w:trPr>
        <w:tc>
          <w:tcPr>
            <w:tcW w:w="0" w:type="auto"/>
            <w:vAlign w:val="center"/>
            <w:hideMark/>
          </w:tcPr>
          <w:p w:rsidR="00000000" w:rsidRDefault="00000000">
            <w:r>
              <w:t>51392</w:t>
            </w:r>
          </w:p>
        </w:tc>
        <w:tc>
          <w:tcPr>
            <w:tcW w:w="0" w:type="auto"/>
            <w:vAlign w:val="center"/>
            <w:hideMark/>
          </w:tcPr>
          <w:p w:rsidR="00000000" w:rsidRDefault="00000000">
            <w:r>
              <w:t>200</w:t>
            </w:r>
          </w:p>
        </w:tc>
        <w:tc>
          <w:tcPr>
            <w:tcW w:w="0" w:type="auto"/>
            <w:vAlign w:val="center"/>
            <w:hideMark/>
          </w:tcPr>
          <w:p w:rsidR="00000000" w:rsidRDefault="00000000">
            <w:r>
              <w:t>TP price should be higher than the trigger price</w:t>
            </w:r>
          </w:p>
        </w:tc>
      </w:tr>
      <w:tr w:rsidR="00000000">
        <w:trPr>
          <w:divId w:val="175387555"/>
          <w:tblCellSpacing w:w="15" w:type="dxa"/>
        </w:trPr>
        <w:tc>
          <w:tcPr>
            <w:tcW w:w="0" w:type="auto"/>
            <w:vAlign w:val="center"/>
            <w:hideMark/>
          </w:tcPr>
          <w:p w:rsidR="00000000" w:rsidRDefault="00000000">
            <w:r>
              <w:t>51393</w:t>
            </w:r>
          </w:p>
        </w:tc>
        <w:tc>
          <w:tcPr>
            <w:tcW w:w="0" w:type="auto"/>
            <w:vAlign w:val="center"/>
            <w:hideMark/>
          </w:tcPr>
          <w:p w:rsidR="00000000" w:rsidRDefault="00000000">
            <w:r>
              <w:t>200</w:t>
            </w:r>
          </w:p>
        </w:tc>
        <w:tc>
          <w:tcPr>
            <w:tcW w:w="0" w:type="auto"/>
            <w:vAlign w:val="center"/>
            <w:hideMark/>
          </w:tcPr>
          <w:p w:rsidR="00000000" w:rsidRDefault="00000000">
            <w:r>
              <w:t>SL price should be lower than the trigger price</w:t>
            </w:r>
          </w:p>
        </w:tc>
      </w:tr>
      <w:tr w:rsidR="00000000">
        <w:trPr>
          <w:divId w:val="175387555"/>
          <w:tblCellSpacing w:w="15" w:type="dxa"/>
        </w:trPr>
        <w:tc>
          <w:tcPr>
            <w:tcW w:w="0" w:type="auto"/>
            <w:vAlign w:val="center"/>
            <w:hideMark/>
          </w:tcPr>
          <w:p w:rsidR="00000000" w:rsidRDefault="00000000">
            <w:r>
              <w:t>51394</w:t>
            </w:r>
          </w:p>
        </w:tc>
        <w:tc>
          <w:tcPr>
            <w:tcW w:w="0" w:type="auto"/>
            <w:vAlign w:val="center"/>
            <w:hideMark/>
          </w:tcPr>
          <w:p w:rsidR="00000000" w:rsidRDefault="00000000">
            <w:r>
              <w:t>200</w:t>
            </w:r>
          </w:p>
        </w:tc>
        <w:tc>
          <w:tcPr>
            <w:tcW w:w="0" w:type="auto"/>
            <w:vAlign w:val="center"/>
            <w:hideMark/>
          </w:tcPr>
          <w:p w:rsidR="00000000" w:rsidRDefault="00000000">
            <w:r>
              <w:t>Trigger price should be higher than the TP price</w:t>
            </w:r>
          </w:p>
        </w:tc>
      </w:tr>
      <w:tr w:rsidR="00000000">
        <w:trPr>
          <w:divId w:val="175387555"/>
          <w:tblCellSpacing w:w="15" w:type="dxa"/>
        </w:trPr>
        <w:tc>
          <w:tcPr>
            <w:tcW w:w="0" w:type="auto"/>
            <w:vAlign w:val="center"/>
            <w:hideMark/>
          </w:tcPr>
          <w:p w:rsidR="00000000" w:rsidRDefault="00000000">
            <w:r>
              <w:t>51395</w:t>
            </w:r>
          </w:p>
        </w:tc>
        <w:tc>
          <w:tcPr>
            <w:tcW w:w="0" w:type="auto"/>
            <w:vAlign w:val="center"/>
            <w:hideMark/>
          </w:tcPr>
          <w:p w:rsidR="00000000" w:rsidRDefault="00000000">
            <w:r>
              <w:t>200</w:t>
            </w:r>
          </w:p>
        </w:tc>
        <w:tc>
          <w:tcPr>
            <w:tcW w:w="0" w:type="auto"/>
            <w:vAlign w:val="center"/>
            <w:hideMark/>
          </w:tcPr>
          <w:p w:rsidR="00000000" w:rsidRDefault="00000000">
            <w:r>
              <w:t>Trigger price should be lower than the SL price</w:t>
            </w:r>
          </w:p>
        </w:tc>
      </w:tr>
      <w:tr w:rsidR="00000000">
        <w:trPr>
          <w:divId w:val="175387555"/>
          <w:tblCellSpacing w:w="15" w:type="dxa"/>
        </w:trPr>
        <w:tc>
          <w:tcPr>
            <w:tcW w:w="0" w:type="auto"/>
            <w:vAlign w:val="center"/>
            <w:hideMark/>
          </w:tcPr>
          <w:p w:rsidR="00000000" w:rsidRDefault="00000000">
            <w:r>
              <w:t>51396</w:t>
            </w:r>
          </w:p>
        </w:tc>
        <w:tc>
          <w:tcPr>
            <w:tcW w:w="0" w:type="auto"/>
            <w:vAlign w:val="center"/>
            <w:hideMark/>
          </w:tcPr>
          <w:p w:rsidR="00000000" w:rsidRDefault="00000000">
            <w:r>
              <w:t>200</w:t>
            </w:r>
          </w:p>
        </w:tc>
        <w:tc>
          <w:tcPr>
            <w:tcW w:w="0" w:type="auto"/>
            <w:vAlign w:val="center"/>
            <w:hideMark/>
          </w:tcPr>
          <w:p w:rsidR="00000000" w:rsidRDefault="00000000">
            <w:r>
              <w:t>TP price should be lower than the trigger price</w:t>
            </w:r>
          </w:p>
        </w:tc>
      </w:tr>
      <w:tr w:rsidR="00000000">
        <w:trPr>
          <w:divId w:val="175387555"/>
          <w:tblCellSpacing w:w="15" w:type="dxa"/>
        </w:trPr>
        <w:tc>
          <w:tcPr>
            <w:tcW w:w="0" w:type="auto"/>
            <w:vAlign w:val="center"/>
            <w:hideMark/>
          </w:tcPr>
          <w:p w:rsidR="00000000" w:rsidRDefault="00000000">
            <w:r>
              <w:t>51397</w:t>
            </w:r>
          </w:p>
        </w:tc>
        <w:tc>
          <w:tcPr>
            <w:tcW w:w="0" w:type="auto"/>
            <w:vAlign w:val="center"/>
            <w:hideMark/>
          </w:tcPr>
          <w:p w:rsidR="00000000" w:rsidRDefault="00000000">
            <w:r>
              <w:t>200</w:t>
            </w:r>
          </w:p>
        </w:tc>
        <w:tc>
          <w:tcPr>
            <w:tcW w:w="0" w:type="auto"/>
            <w:vAlign w:val="center"/>
            <w:hideMark/>
          </w:tcPr>
          <w:p w:rsidR="00000000" w:rsidRDefault="00000000">
            <w:r>
              <w:t>SL price should be higher than the trigger price</w:t>
            </w:r>
          </w:p>
        </w:tc>
      </w:tr>
      <w:tr w:rsidR="00000000">
        <w:trPr>
          <w:divId w:val="175387555"/>
          <w:tblCellSpacing w:w="15" w:type="dxa"/>
        </w:trPr>
        <w:tc>
          <w:tcPr>
            <w:tcW w:w="0" w:type="auto"/>
            <w:vAlign w:val="center"/>
            <w:hideMark/>
          </w:tcPr>
          <w:p w:rsidR="00000000" w:rsidRDefault="00000000">
            <w:r>
              <w:t>51398</w:t>
            </w:r>
          </w:p>
        </w:tc>
        <w:tc>
          <w:tcPr>
            <w:tcW w:w="0" w:type="auto"/>
            <w:vAlign w:val="center"/>
            <w:hideMark/>
          </w:tcPr>
          <w:p w:rsidR="00000000" w:rsidRDefault="00000000">
            <w:r>
              <w:t>200</w:t>
            </w:r>
          </w:p>
        </w:tc>
        <w:tc>
          <w:tcPr>
            <w:tcW w:w="0" w:type="auto"/>
            <w:vAlign w:val="center"/>
            <w:hideMark/>
          </w:tcPr>
          <w:p w:rsidR="00000000" w:rsidRDefault="00000000">
            <w:r>
              <w:t>Current market meets the stop condition. The bot cannot be created.</w:t>
            </w:r>
          </w:p>
        </w:tc>
      </w:tr>
      <w:tr w:rsidR="00000000">
        <w:trPr>
          <w:divId w:val="175387555"/>
          <w:tblCellSpacing w:w="15" w:type="dxa"/>
        </w:trPr>
        <w:tc>
          <w:tcPr>
            <w:tcW w:w="0" w:type="auto"/>
            <w:vAlign w:val="center"/>
            <w:hideMark/>
          </w:tcPr>
          <w:p w:rsidR="00000000" w:rsidRDefault="00000000">
            <w:r>
              <w:t>51399</w:t>
            </w:r>
          </w:p>
        </w:tc>
        <w:tc>
          <w:tcPr>
            <w:tcW w:w="0" w:type="auto"/>
            <w:vAlign w:val="center"/>
            <w:hideMark/>
          </w:tcPr>
          <w:p w:rsidR="00000000" w:rsidRDefault="00000000">
            <w:r>
              <w:t>200</w:t>
            </w:r>
          </w:p>
        </w:tc>
        <w:tc>
          <w:tcPr>
            <w:tcW w:w="0" w:type="auto"/>
            <w:vAlign w:val="center"/>
            <w:hideMark/>
          </w:tcPr>
          <w:p w:rsidR="00000000" w:rsidRDefault="00000000">
            <w:r>
              <w:t>Max margin under current leverage: {amountLimit} {quoteCurrency}. Enter a smaller amount and try again.</w:t>
            </w:r>
          </w:p>
        </w:tc>
      </w:tr>
      <w:tr w:rsidR="00000000">
        <w:trPr>
          <w:divId w:val="175387555"/>
          <w:tblCellSpacing w:w="15" w:type="dxa"/>
        </w:trPr>
        <w:tc>
          <w:tcPr>
            <w:tcW w:w="0" w:type="auto"/>
            <w:vAlign w:val="center"/>
            <w:hideMark/>
          </w:tcPr>
          <w:p w:rsidR="00000000" w:rsidRDefault="00000000">
            <w:r>
              <w:t>51400</w:t>
            </w:r>
          </w:p>
        </w:tc>
        <w:tc>
          <w:tcPr>
            <w:tcW w:w="0" w:type="auto"/>
            <w:vAlign w:val="center"/>
            <w:hideMark/>
          </w:tcPr>
          <w:p w:rsidR="00000000" w:rsidRDefault="00000000">
            <w:r>
              <w:t>200</w:t>
            </w:r>
          </w:p>
        </w:tc>
        <w:tc>
          <w:tcPr>
            <w:tcW w:w="0" w:type="auto"/>
            <w:vAlign w:val="center"/>
            <w:hideMark/>
          </w:tcPr>
          <w:p w:rsidR="00000000" w:rsidRDefault="00000000">
            <w:r>
              <w:t>Cancellation failed as the order has been filled, canceled or does not exist.</w:t>
            </w:r>
          </w:p>
        </w:tc>
      </w:tr>
      <w:tr w:rsidR="00000000">
        <w:trPr>
          <w:divId w:val="175387555"/>
          <w:tblCellSpacing w:w="15" w:type="dxa"/>
        </w:trPr>
        <w:tc>
          <w:tcPr>
            <w:tcW w:w="0" w:type="auto"/>
            <w:vAlign w:val="center"/>
            <w:hideMark/>
          </w:tcPr>
          <w:p w:rsidR="00000000" w:rsidRDefault="00000000">
            <w:r>
              <w:t>51400</w:t>
            </w:r>
          </w:p>
        </w:tc>
        <w:tc>
          <w:tcPr>
            <w:tcW w:w="0" w:type="auto"/>
            <w:vAlign w:val="center"/>
            <w:hideMark/>
          </w:tcPr>
          <w:p w:rsidR="00000000" w:rsidRDefault="00000000">
            <w:r>
              <w:t>200</w:t>
            </w:r>
          </w:p>
        </w:tc>
        <w:tc>
          <w:tcPr>
            <w:tcW w:w="0" w:type="auto"/>
            <w:vAlign w:val="center"/>
            <w:hideMark/>
          </w:tcPr>
          <w:p w:rsidR="00000000" w:rsidRDefault="00000000">
            <w:r>
              <w:t>Cancellation failed as the order does not exist. (Only applicable to Nitro Spread)</w:t>
            </w:r>
          </w:p>
        </w:tc>
      </w:tr>
      <w:tr w:rsidR="00000000">
        <w:trPr>
          <w:divId w:val="175387555"/>
          <w:tblCellSpacing w:w="15" w:type="dxa"/>
        </w:trPr>
        <w:tc>
          <w:tcPr>
            <w:tcW w:w="0" w:type="auto"/>
            <w:vAlign w:val="center"/>
            <w:hideMark/>
          </w:tcPr>
          <w:p w:rsidR="00000000" w:rsidRDefault="00000000">
            <w:r>
              <w:t>51401</w:t>
            </w:r>
          </w:p>
        </w:tc>
        <w:tc>
          <w:tcPr>
            <w:tcW w:w="0" w:type="auto"/>
            <w:vAlign w:val="center"/>
            <w:hideMark/>
          </w:tcPr>
          <w:p w:rsidR="00000000" w:rsidRDefault="00000000">
            <w:r>
              <w:t>200</w:t>
            </w:r>
          </w:p>
        </w:tc>
        <w:tc>
          <w:tcPr>
            <w:tcW w:w="0" w:type="auto"/>
            <w:vAlign w:val="center"/>
            <w:hideMark/>
          </w:tcPr>
          <w:p w:rsidR="00000000" w:rsidRDefault="00000000">
            <w:r>
              <w:t>Cancellation failed as the order is already canceled. (Only applicable to Nitro Spread)</w:t>
            </w:r>
          </w:p>
        </w:tc>
      </w:tr>
      <w:tr w:rsidR="00000000">
        <w:trPr>
          <w:divId w:val="175387555"/>
          <w:tblCellSpacing w:w="15" w:type="dxa"/>
        </w:trPr>
        <w:tc>
          <w:tcPr>
            <w:tcW w:w="0" w:type="auto"/>
            <w:vAlign w:val="center"/>
            <w:hideMark/>
          </w:tcPr>
          <w:p w:rsidR="00000000" w:rsidRDefault="00000000">
            <w:r>
              <w:t>51402</w:t>
            </w:r>
          </w:p>
        </w:tc>
        <w:tc>
          <w:tcPr>
            <w:tcW w:w="0" w:type="auto"/>
            <w:vAlign w:val="center"/>
            <w:hideMark/>
          </w:tcPr>
          <w:p w:rsidR="00000000" w:rsidRDefault="00000000">
            <w:r>
              <w:t>200</w:t>
            </w:r>
          </w:p>
        </w:tc>
        <w:tc>
          <w:tcPr>
            <w:tcW w:w="0" w:type="auto"/>
            <w:vAlign w:val="center"/>
            <w:hideMark/>
          </w:tcPr>
          <w:p w:rsidR="00000000" w:rsidRDefault="00000000">
            <w:r>
              <w:t>Cancellation failed as the order is already completed. (Only applicable to Nitro Spread)</w:t>
            </w:r>
          </w:p>
        </w:tc>
      </w:tr>
      <w:tr w:rsidR="00000000">
        <w:trPr>
          <w:divId w:val="175387555"/>
          <w:tblCellSpacing w:w="15" w:type="dxa"/>
        </w:trPr>
        <w:tc>
          <w:tcPr>
            <w:tcW w:w="0" w:type="auto"/>
            <w:vAlign w:val="center"/>
            <w:hideMark/>
          </w:tcPr>
          <w:p w:rsidR="00000000" w:rsidRDefault="00000000">
            <w:r>
              <w:t>51403</w:t>
            </w:r>
          </w:p>
        </w:tc>
        <w:tc>
          <w:tcPr>
            <w:tcW w:w="0" w:type="auto"/>
            <w:vAlign w:val="center"/>
            <w:hideMark/>
          </w:tcPr>
          <w:p w:rsidR="00000000" w:rsidRDefault="00000000">
            <w:r>
              <w:t>200</w:t>
            </w:r>
          </w:p>
        </w:tc>
        <w:tc>
          <w:tcPr>
            <w:tcW w:w="0" w:type="auto"/>
            <w:vAlign w:val="center"/>
            <w:hideMark/>
          </w:tcPr>
          <w:p w:rsidR="00000000" w:rsidRDefault="00000000">
            <w:r>
              <w:t>Cancellation failed as the order type does not support cancellation.</w:t>
            </w:r>
          </w:p>
        </w:tc>
      </w:tr>
      <w:tr w:rsidR="00000000">
        <w:trPr>
          <w:divId w:val="175387555"/>
          <w:tblCellSpacing w:w="15" w:type="dxa"/>
        </w:trPr>
        <w:tc>
          <w:tcPr>
            <w:tcW w:w="0" w:type="auto"/>
            <w:vAlign w:val="center"/>
            <w:hideMark/>
          </w:tcPr>
          <w:p w:rsidR="00000000" w:rsidRDefault="00000000">
            <w:r>
              <w:t>51404</w:t>
            </w:r>
          </w:p>
        </w:tc>
        <w:tc>
          <w:tcPr>
            <w:tcW w:w="0" w:type="auto"/>
            <w:vAlign w:val="center"/>
            <w:hideMark/>
          </w:tcPr>
          <w:p w:rsidR="00000000" w:rsidRDefault="00000000">
            <w:r>
              <w:t>200</w:t>
            </w:r>
          </w:p>
        </w:tc>
        <w:tc>
          <w:tcPr>
            <w:tcW w:w="0" w:type="auto"/>
            <w:vAlign w:val="center"/>
            <w:hideMark/>
          </w:tcPr>
          <w:p w:rsidR="00000000" w:rsidRDefault="00000000">
            <w:r>
              <w:t>Order cancellation unavailable during the second phase of call auction.</w:t>
            </w:r>
          </w:p>
        </w:tc>
      </w:tr>
      <w:tr w:rsidR="00000000">
        <w:trPr>
          <w:divId w:val="175387555"/>
          <w:tblCellSpacing w:w="15" w:type="dxa"/>
        </w:trPr>
        <w:tc>
          <w:tcPr>
            <w:tcW w:w="0" w:type="auto"/>
            <w:vAlign w:val="center"/>
            <w:hideMark/>
          </w:tcPr>
          <w:p w:rsidR="00000000" w:rsidRDefault="00000000">
            <w:r>
              <w:t>51405</w:t>
            </w:r>
          </w:p>
        </w:tc>
        <w:tc>
          <w:tcPr>
            <w:tcW w:w="0" w:type="auto"/>
            <w:vAlign w:val="center"/>
            <w:hideMark/>
          </w:tcPr>
          <w:p w:rsidR="00000000" w:rsidRDefault="00000000">
            <w:r>
              <w:t>200</w:t>
            </w:r>
          </w:p>
        </w:tc>
        <w:tc>
          <w:tcPr>
            <w:tcW w:w="0" w:type="auto"/>
            <w:vAlign w:val="center"/>
            <w:hideMark/>
          </w:tcPr>
          <w:p w:rsidR="00000000" w:rsidRDefault="00000000">
            <w:r>
              <w:t>Cancellation failed as you do not have any pending orders.</w:t>
            </w:r>
          </w:p>
        </w:tc>
      </w:tr>
      <w:tr w:rsidR="00000000">
        <w:trPr>
          <w:divId w:val="175387555"/>
          <w:tblCellSpacing w:w="15" w:type="dxa"/>
        </w:trPr>
        <w:tc>
          <w:tcPr>
            <w:tcW w:w="0" w:type="auto"/>
            <w:vAlign w:val="center"/>
            <w:hideMark/>
          </w:tcPr>
          <w:p w:rsidR="00000000" w:rsidRDefault="00000000">
            <w:r>
              <w:t>51406</w:t>
            </w:r>
          </w:p>
        </w:tc>
        <w:tc>
          <w:tcPr>
            <w:tcW w:w="0" w:type="auto"/>
            <w:vAlign w:val="center"/>
            <w:hideMark/>
          </w:tcPr>
          <w:p w:rsidR="00000000" w:rsidRDefault="00000000">
            <w:r>
              <w:t>400</w:t>
            </w:r>
          </w:p>
        </w:tc>
        <w:tc>
          <w:tcPr>
            <w:tcW w:w="0" w:type="auto"/>
            <w:vAlign w:val="center"/>
            <w:hideMark/>
          </w:tcPr>
          <w:p w:rsidR="00000000" w:rsidRDefault="00000000">
            <w:r>
              <w:t>Canceled order count exceeds the limit {param0}.</w:t>
            </w:r>
          </w:p>
        </w:tc>
      </w:tr>
      <w:tr w:rsidR="00000000">
        <w:trPr>
          <w:divId w:val="175387555"/>
          <w:tblCellSpacing w:w="15" w:type="dxa"/>
        </w:trPr>
        <w:tc>
          <w:tcPr>
            <w:tcW w:w="0" w:type="auto"/>
            <w:vAlign w:val="center"/>
            <w:hideMark/>
          </w:tcPr>
          <w:p w:rsidR="00000000" w:rsidRDefault="00000000">
            <w:r>
              <w:t>51407</w:t>
            </w:r>
          </w:p>
        </w:tc>
        <w:tc>
          <w:tcPr>
            <w:tcW w:w="0" w:type="auto"/>
            <w:vAlign w:val="center"/>
            <w:hideMark/>
          </w:tcPr>
          <w:p w:rsidR="00000000" w:rsidRDefault="00000000">
            <w:r>
              <w:t>200</w:t>
            </w:r>
          </w:p>
        </w:tc>
        <w:tc>
          <w:tcPr>
            <w:tcW w:w="0" w:type="auto"/>
            <w:vAlign w:val="center"/>
            <w:hideMark/>
          </w:tcPr>
          <w:p w:rsidR="00000000" w:rsidRDefault="00000000">
            <w:r>
              <w:t>Either order ID or client order ID is required.</w:t>
            </w:r>
          </w:p>
        </w:tc>
      </w:tr>
      <w:tr w:rsidR="00000000">
        <w:trPr>
          <w:divId w:val="175387555"/>
          <w:tblCellSpacing w:w="15" w:type="dxa"/>
        </w:trPr>
        <w:tc>
          <w:tcPr>
            <w:tcW w:w="0" w:type="auto"/>
            <w:vAlign w:val="center"/>
            <w:hideMark/>
          </w:tcPr>
          <w:p w:rsidR="00000000" w:rsidRDefault="00000000">
            <w:r>
              <w:t>51408</w:t>
            </w:r>
          </w:p>
        </w:tc>
        <w:tc>
          <w:tcPr>
            <w:tcW w:w="0" w:type="auto"/>
            <w:vAlign w:val="center"/>
            <w:hideMark/>
          </w:tcPr>
          <w:p w:rsidR="00000000" w:rsidRDefault="00000000">
            <w:r>
              <w:t>200</w:t>
            </w:r>
          </w:p>
        </w:tc>
        <w:tc>
          <w:tcPr>
            <w:tcW w:w="0" w:type="auto"/>
            <w:vAlign w:val="center"/>
            <w:hideMark/>
          </w:tcPr>
          <w:p w:rsidR="00000000" w:rsidRDefault="00000000">
            <w:r>
              <w:t>Pair ID or name does not match the order info.</w:t>
            </w:r>
          </w:p>
        </w:tc>
      </w:tr>
      <w:tr w:rsidR="00000000">
        <w:trPr>
          <w:divId w:val="175387555"/>
          <w:tblCellSpacing w:w="15" w:type="dxa"/>
        </w:trPr>
        <w:tc>
          <w:tcPr>
            <w:tcW w:w="0" w:type="auto"/>
            <w:vAlign w:val="center"/>
            <w:hideMark/>
          </w:tcPr>
          <w:p w:rsidR="00000000" w:rsidRDefault="00000000">
            <w:r>
              <w:t>51409</w:t>
            </w:r>
          </w:p>
        </w:tc>
        <w:tc>
          <w:tcPr>
            <w:tcW w:w="0" w:type="auto"/>
            <w:vAlign w:val="center"/>
            <w:hideMark/>
          </w:tcPr>
          <w:p w:rsidR="00000000" w:rsidRDefault="00000000">
            <w:r>
              <w:t>200</w:t>
            </w:r>
          </w:p>
        </w:tc>
        <w:tc>
          <w:tcPr>
            <w:tcW w:w="0" w:type="auto"/>
            <w:vAlign w:val="center"/>
            <w:hideMark/>
          </w:tcPr>
          <w:p w:rsidR="00000000" w:rsidRDefault="00000000">
            <w:r>
              <w:t>Either pair ID or pair name ID is required.</w:t>
            </w:r>
          </w:p>
        </w:tc>
      </w:tr>
      <w:tr w:rsidR="00000000">
        <w:trPr>
          <w:divId w:val="175387555"/>
          <w:tblCellSpacing w:w="15" w:type="dxa"/>
        </w:trPr>
        <w:tc>
          <w:tcPr>
            <w:tcW w:w="0" w:type="auto"/>
            <w:vAlign w:val="center"/>
            <w:hideMark/>
          </w:tcPr>
          <w:p w:rsidR="00000000" w:rsidRDefault="00000000">
            <w:r>
              <w:t>51410</w:t>
            </w:r>
          </w:p>
        </w:tc>
        <w:tc>
          <w:tcPr>
            <w:tcW w:w="0" w:type="auto"/>
            <w:vAlign w:val="center"/>
            <w:hideMark/>
          </w:tcPr>
          <w:p w:rsidR="00000000" w:rsidRDefault="00000000">
            <w:r>
              <w:t>200</w:t>
            </w:r>
          </w:p>
        </w:tc>
        <w:tc>
          <w:tcPr>
            <w:tcW w:w="0" w:type="auto"/>
            <w:vAlign w:val="center"/>
            <w:hideMark/>
          </w:tcPr>
          <w:p w:rsidR="00000000" w:rsidRDefault="00000000">
            <w:r>
              <w:t>Cancellation failed as the order is already under cancelling status.</w:t>
            </w:r>
          </w:p>
        </w:tc>
      </w:tr>
      <w:tr w:rsidR="00000000">
        <w:trPr>
          <w:divId w:val="175387555"/>
          <w:tblCellSpacing w:w="15" w:type="dxa"/>
        </w:trPr>
        <w:tc>
          <w:tcPr>
            <w:tcW w:w="0" w:type="auto"/>
            <w:vAlign w:val="center"/>
            <w:hideMark/>
          </w:tcPr>
          <w:p w:rsidR="00000000" w:rsidRDefault="00000000">
            <w:r>
              <w:t>51411</w:t>
            </w:r>
          </w:p>
        </w:tc>
        <w:tc>
          <w:tcPr>
            <w:tcW w:w="0" w:type="auto"/>
            <w:vAlign w:val="center"/>
            <w:hideMark/>
          </w:tcPr>
          <w:p w:rsidR="00000000" w:rsidRDefault="00000000">
            <w:r>
              <w:t>200</w:t>
            </w:r>
          </w:p>
        </w:tc>
        <w:tc>
          <w:tcPr>
            <w:tcW w:w="0" w:type="auto"/>
            <w:vAlign w:val="center"/>
            <w:hideMark/>
          </w:tcPr>
          <w:p w:rsidR="00000000" w:rsidRDefault="00000000">
            <w:r>
              <w:t>Account does not have permission for mass cancellation.</w:t>
            </w:r>
          </w:p>
        </w:tc>
      </w:tr>
      <w:tr w:rsidR="00000000">
        <w:trPr>
          <w:divId w:val="175387555"/>
          <w:tblCellSpacing w:w="15" w:type="dxa"/>
        </w:trPr>
        <w:tc>
          <w:tcPr>
            <w:tcW w:w="0" w:type="auto"/>
            <w:vAlign w:val="center"/>
            <w:hideMark/>
          </w:tcPr>
          <w:p w:rsidR="00000000" w:rsidRDefault="00000000">
            <w:r>
              <w:t>51412</w:t>
            </w:r>
          </w:p>
        </w:tc>
        <w:tc>
          <w:tcPr>
            <w:tcW w:w="0" w:type="auto"/>
            <w:vAlign w:val="center"/>
            <w:hideMark/>
          </w:tcPr>
          <w:p w:rsidR="00000000" w:rsidRDefault="00000000">
            <w:r>
              <w:t>200</w:t>
            </w:r>
          </w:p>
        </w:tc>
        <w:tc>
          <w:tcPr>
            <w:tcW w:w="0" w:type="auto"/>
            <w:vAlign w:val="center"/>
            <w:hideMark/>
          </w:tcPr>
          <w:p w:rsidR="00000000" w:rsidRDefault="00000000">
            <w:r>
              <w:t>Cancellation timed out, please try again later.</w:t>
            </w:r>
          </w:p>
        </w:tc>
      </w:tr>
      <w:tr w:rsidR="00000000">
        <w:trPr>
          <w:divId w:val="175387555"/>
          <w:tblCellSpacing w:w="15" w:type="dxa"/>
        </w:trPr>
        <w:tc>
          <w:tcPr>
            <w:tcW w:w="0" w:type="auto"/>
            <w:vAlign w:val="center"/>
            <w:hideMark/>
          </w:tcPr>
          <w:p w:rsidR="00000000" w:rsidRDefault="00000000">
            <w:r>
              <w:t>51412</w:t>
            </w:r>
          </w:p>
        </w:tc>
        <w:tc>
          <w:tcPr>
            <w:tcW w:w="0" w:type="auto"/>
            <w:vAlign w:val="center"/>
            <w:hideMark/>
          </w:tcPr>
          <w:p w:rsidR="00000000" w:rsidRDefault="00000000">
            <w:r>
              <w:t>200</w:t>
            </w:r>
          </w:p>
        </w:tc>
        <w:tc>
          <w:tcPr>
            <w:tcW w:w="0" w:type="auto"/>
            <w:vAlign w:val="center"/>
            <w:hideMark/>
          </w:tcPr>
          <w:p w:rsidR="00000000" w:rsidRDefault="00000000">
            <w:r>
              <w:t>The order has been triggered and can't be canceled.</w:t>
            </w:r>
          </w:p>
        </w:tc>
      </w:tr>
      <w:tr w:rsidR="00000000">
        <w:trPr>
          <w:divId w:val="175387555"/>
          <w:tblCellSpacing w:w="15" w:type="dxa"/>
        </w:trPr>
        <w:tc>
          <w:tcPr>
            <w:tcW w:w="0" w:type="auto"/>
            <w:vAlign w:val="center"/>
            <w:hideMark/>
          </w:tcPr>
          <w:p w:rsidR="00000000" w:rsidRDefault="00000000">
            <w:r>
              <w:t>51413</w:t>
            </w:r>
          </w:p>
        </w:tc>
        <w:tc>
          <w:tcPr>
            <w:tcW w:w="0" w:type="auto"/>
            <w:vAlign w:val="center"/>
            <w:hideMark/>
          </w:tcPr>
          <w:p w:rsidR="00000000" w:rsidRDefault="00000000">
            <w:r>
              <w:t>200</w:t>
            </w:r>
          </w:p>
        </w:tc>
        <w:tc>
          <w:tcPr>
            <w:tcW w:w="0" w:type="auto"/>
            <w:vAlign w:val="center"/>
            <w:hideMark/>
          </w:tcPr>
          <w:p w:rsidR="00000000" w:rsidRDefault="00000000">
            <w:r>
              <w:t>Cancellation failed as the order type is not supported by endpoint.</w:t>
            </w:r>
          </w:p>
        </w:tc>
      </w:tr>
      <w:tr w:rsidR="00000000">
        <w:trPr>
          <w:divId w:val="175387555"/>
          <w:tblCellSpacing w:w="15" w:type="dxa"/>
        </w:trPr>
        <w:tc>
          <w:tcPr>
            <w:tcW w:w="0" w:type="auto"/>
            <w:vAlign w:val="center"/>
            <w:hideMark/>
          </w:tcPr>
          <w:p w:rsidR="00000000" w:rsidRDefault="00000000">
            <w:r>
              <w:t>51415</w:t>
            </w:r>
          </w:p>
        </w:tc>
        <w:tc>
          <w:tcPr>
            <w:tcW w:w="0" w:type="auto"/>
            <w:vAlign w:val="center"/>
            <w:hideMark/>
          </w:tcPr>
          <w:p w:rsidR="00000000" w:rsidRDefault="00000000">
            <w:r>
              <w:t>200</w:t>
            </w:r>
          </w:p>
        </w:tc>
        <w:tc>
          <w:tcPr>
            <w:tcW w:w="0" w:type="auto"/>
            <w:vAlign w:val="center"/>
            <w:hideMark/>
          </w:tcPr>
          <w:p w:rsidR="00000000" w:rsidRDefault="00000000">
            <w:r>
              <w:t>Unable to place order. Spot trading only supports using the last price as trigger price. Please select "Last" and try again.</w:t>
            </w:r>
          </w:p>
        </w:tc>
      </w:tr>
      <w:tr w:rsidR="00000000">
        <w:trPr>
          <w:divId w:val="175387555"/>
          <w:tblCellSpacing w:w="15" w:type="dxa"/>
        </w:trPr>
        <w:tc>
          <w:tcPr>
            <w:tcW w:w="0" w:type="auto"/>
            <w:vAlign w:val="center"/>
            <w:hideMark/>
          </w:tcPr>
          <w:p w:rsidR="00000000" w:rsidRDefault="00000000">
            <w:r>
              <w:t>51500</w:t>
            </w:r>
          </w:p>
        </w:tc>
        <w:tc>
          <w:tcPr>
            <w:tcW w:w="0" w:type="auto"/>
            <w:vAlign w:val="center"/>
            <w:hideMark/>
          </w:tcPr>
          <w:p w:rsidR="00000000" w:rsidRDefault="00000000">
            <w:r>
              <w:t>200</w:t>
            </w:r>
          </w:p>
        </w:tc>
        <w:tc>
          <w:tcPr>
            <w:tcW w:w="0" w:type="auto"/>
            <w:vAlign w:val="center"/>
            <w:hideMark/>
          </w:tcPr>
          <w:p w:rsidR="00000000" w:rsidRDefault="00000000">
            <w:r>
              <w:t>You must enter a price, quantity, or TP/SL</w:t>
            </w:r>
          </w:p>
        </w:tc>
      </w:tr>
      <w:tr w:rsidR="00000000">
        <w:trPr>
          <w:divId w:val="175387555"/>
          <w:tblCellSpacing w:w="15" w:type="dxa"/>
        </w:trPr>
        <w:tc>
          <w:tcPr>
            <w:tcW w:w="0" w:type="auto"/>
            <w:vAlign w:val="center"/>
            <w:hideMark/>
          </w:tcPr>
          <w:p w:rsidR="00000000" w:rsidRDefault="00000000">
            <w:r>
              <w:t>51501</w:t>
            </w:r>
          </w:p>
        </w:tc>
        <w:tc>
          <w:tcPr>
            <w:tcW w:w="0" w:type="auto"/>
            <w:vAlign w:val="center"/>
            <w:hideMark/>
          </w:tcPr>
          <w:p w:rsidR="00000000" w:rsidRDefault="00000000">
            <w:r>
              <w:t>400</w:t>
            </w:r>
          </w:p>
        </w:tc>
        <w:tc>
          <w:tcPr>
            <w:tcW w:w="0" w:type="auto"/>
            <w:vAlign w:val="center"/>
            <w:hideMark/>
          </w:tcPr>
          <w:p w:rsidR="00000000" w:rsidRDefault="00000000">
            <w:r>
              <w:t>Maximum of {param0} orders can be modified.</w:t>
            </w:r>
          </w:p>
        </w:tc>
      </w:tr>
      <w:tr w:rsidR="00000000">
        <w:trPr>
          <w:divId w:val="175387555"/>
          <w:tblCellSpacing w:w="15" w:type="dxa"/>
        </w:trPr>
        <w:tc>
          <w:tcPr>
            <w:tcW w:w="0" w:type="auto"/>
            <w:vAlign w:val="center"/>
            <w:hideMark/>
          </w:tcPr>
          <w:p w:rsidR="00000000" w:rsidRDefault="00000000">
            <w:r>
              <w:t>51502</w:t>
            </w:r>
          </w:p>
        </w:tc>
        <w:tc>
          <w:tcPr>
            <w:tcW w:w="0" w:type="auto"/>
            <w:vAlign w:val="center"/>
            <w:hideMark/>
          </w:tcPr>
          <w:p w:rsidR="00000000" w:rsidRDefault="00000000">
            <w:r>
              <w:t>200</w:t>
            </w:r>
          </w:p>
        </w:tc>
        <w:tc>
          <w:tcPr>
            <w:tcW w:w="0" w:type="auto"/>
            <w:vAlign w:val="center"/>
            <w:hideMark/>
          </w:tcPr>
          <w:p w:rsidR="00000000" w:rsidRDefault="00000000">
            <w:r>
              <w:t>Order failed. Insufficient {param0} balance in account</w:t>
            </w:r>
          </w:p>
        </w:tc>
      </w:tr>
      <w:tr w:rsidR="00000000">
        <w:trPr>
          <w:divId w:val="175387555"/>
          <w:tblCellSpacing w:w="15" w:type="dxa"/>
        </w:trPr>
        <w:tc>
          <w:tcPr>
            <w:tcW w:w="0" w:type="auto"/>
            <w:vAlign w:val="center"/>
            <w:hideMark/>
          </w:tcPr>
          <w:p w:rsidR="00000000" w:rsidRDefault="00000000">
            <w:r>
              <w:t>51502</w:t>
            </w:r>
          </w:p>
        </w:tc>
        <w:tc>
          <w:tcPr>
            <w:tcW w:w="0" w:type="auto"/>
            <w:vAlign w:val="center"/>
            <w:hideMark/>
          </w:tcPr>
          <w:p w:rsidR="00000000" w:rsidRDefault="00000000">
            <w:r>
              <w:t>200</w:t>
            </w:r>
          </w:p>
        </w:tc>
        <w:tc>
          <w:tcPr>
            <w:tcW w:w="0" w:type="auto"/>
            <w:vAlign w:val="center"/>
            <w:hideMark/>
          </w:tcPr>
          <w:p w:rsidR="00000000" w:rsidRDefault="00000000">
            <w:r>
              <w:t>Order failed. Insufficient {param0} margin in account</w:t>
            </w:r>
          </w:p>
        </w:tc>
      </w:tr>
      <w:tr w:rsidR="00000000">
        <w:trPr>
          <w:divId w:val="175387555"/>
          <w:tblCellSpacing w:w="15" w:type="dxa"/>
        </w:trPr>
        <w:tc>
          <w:tcPr>
            <w:tcW w:w="0" w:type="auto"/>
            <w:vAlign w:val="center"/>
            <w:hideMark/>
          </w:tcPr>
          <w:p w:rsidR="00000000" w:rsidRDefault="00000000">
            <w:r>
              <w:t>51502</w:t>
            </w:r>
          </w:p>
        </w:tc>
        <w:tc>
          <w:tcPr>
            <w:tcW w:w="0" w:type="auto"/>
            <w:vAlign w:val="center"/>
            <w:hideMark/>
          </w:tcPr>
          <w:p w:rsidR="00000000" w:rsidRDefault="00000000">
            <w:r>
              <w:t>200</w:t>
            </w:r>
          </w:p>
        </w:tc>
        <w:tc>
          <w:tcPr>
            <w:tcW w:w="0" w:type="auto"/>
            <w:vAlign w:val="center"/>
            <w:hideMark/>
          </w:tcPr>
          <w:p w:rsidR="00000000" w:rsidRDefault="00000000">
            <w:r>
              <w:t>Order failed. Insufficient {param0} balance in account and Auto Borrow is not enabled</w:t>
            </w:r>
          </w:p>
        </w:tc>
      </w:tr>
      <w:tr w:rsidR="00000000">
        <w:trPr>
          <w:divId w:val="175387555"/>
          <w:tblCellSpacing w:w="15" w:type="dxa"/>
        </w:trPr>
        <w:tc>
          <w:tcPr>
            <w:tcW w:w="0" w:type="auto"/>
            <w:vAlign w:val="center"/>
            <w:hideMark/>
          </w:tcPr>
          <w:p w:rsidR="00000000" w:rsidRDefault="00000000">
            <w:r>
              <w:t>51502</w:t>
            </w:r>
          </w:p>
        </w:tc>
        <w:tc>
          <w:tcPr>
            <w:tcW w:w="0" w:type="auto"/>
            <w:vAlign w:val="center"/>
            <w:hideMark/>
          </w:tcPr>
          <w:p w:rsidR="00000000" w:rsidRDefault="00000000">
            <w:r>
              <w:t>200</w:t>
            </w:r>
          </w:p>
        </w:tc>
        <w:tc>
          <w:tcPr>
            <w:tcW w:w="0" w:type="auto"/>
            <w:vAlign w:val="center"/>
            <w:hideMark/>
          </w:tcPr>
          <w:p w:rsidR="00000000" w:rsidRDefault="00000000">
            <w:r>
              <w:t>Order failed. Insufficient {param0} margin in account and Auto Borrow is not enabled (Portfolio margin mode can try IOC orders to lower the risks)</w:t>
            </w:r>
          </w:p>
        </w:tc>
      </w:tr>
      <w:tr w:rsidR="00000000">
        <w:trPr>
          <w:divId w:val="175387555"/>
          <w:tblCellSpacing w:w="15" w:type="dxa"/>
        </w:trPr>
        <w:tc>
          <w:tcPr>
            <w:tcW w:w="0" w:type="auto"/>
            <w:vAlign w:val="center"/>
            <w:hideMark/>
          </w:tcPr>
          <w:p w:rsidR="00000000" w:rsidRDefault="00000000">
            <w:r>
              <w:t>51502</w:t>
            </w:r>
          </w:p>
        </w:tc>
        <w:tc>
          <w:tcPr>
            <w:tcW w:w="0" w:type="auto"/>
            <w:vAlign w:val="center"/>
            <w:hideMark/>
          </w:tcPr>
          <w:p w:rsidR="00000000" w:rsidRDefault="00000000">
            <w:r>
              <w:t>200</w:t>
            </w:r>
          </w:p>
        </w:tc>
        <w:tc>
          <w:tcPr>
            <w:tcW w:w="0" w:type="auto"/>
            <w:vAlign w:val="center"/>
            <w:hideMark/>
          </w:tcPr>
          <w:p w:rsidR="00000000" w:rsidRDefault="00000000">
            <w:r>
              <w:t>Order failed. The requested borrowing amount is larger than the available {param0} borrowing amount of your position tier. Existing pending orders and the new order need to borrow {param1}, remaining quota {param2}, total quota {param3}, used {param4}</w:t>
            </w:r>
          </w:p>
        </w:tc>
      </w:tr>
      <w:tr w:rsidR="00000000">
        <w:trPr>
          <w:divId w:val="175387555"/>
          <w:tblCellSpacing w:w="15" w:type="dxa"/>
        </w:trPr>
        <w:tc>
          <w:tcPr>
            <w:tcW w:w="0" w:type="auto"/>
            <w:vAlign w:val="center"/>
            <w:hideMark/>
          </w:tcPr>
          <w:p w:rsidR="00000000" w:rsidRDefault="00000000">
            <w:r>
              <w:t>51502</w:t>
            </w:r>
          </w:p>
        </w:tc>
        <w:tc>
          <w:tcPr>
            <w:tcW w:w="0" w:type="auto"/>
            <w:vAlign w:val="center"/>
            <w:hideMark/>
          </w:tcPr>
          <w:p w:rsidR="00000000" w:rsidRDefault="00000000">
            <w:r>
              <w:t>200</w:t>
            </w:r>
          </w:p>
        </w:tc>
        <w:tc>
          <w:tcPr>
            <w:tcW w:w="0" w:type="auto"/>
            <w:vAlign w:val="center"/>
            <w:hideMark/>
          </w:tcPr>
          <w:p w:rsidR="00000000" w:rsidRDefault="00000000">
            <w:r>
              <w:t>Order failed. The requested borrowing amount is larger than the available {param0} borrowing amount of your position tier. Existing pending orders and the new order need to borrow {param1}, remaining quota {param2}, total quota {param3}, used {param4}</w:t>
            </w:r>
          </w:p>
        </w:tc>
      </w:tr>
      <w:tr w:rsidR="00000000">
        <w:trPr>
          <w:divId w:val="175387555"/>
          <w:tblCellSpacing w:w="15" w:type="dxa"/>
        </w:trPr>
        <w:tc>
          <w:tcPr>
            <w:tcW w:w="0" w:type="auto"/>
            <w:vAlign w:val="center"/>
            <w:hideMark/>
          </w:tcPr>
          <w:p w:rsidR="00000000" w:rsidRDefault="00000000">
            <w:r>
              <w:t>51502</w:t>
            </w:r>
          </w:p>
        </w:tc>
        <w:tc>
          <w:tcPr>
            <w:tcW w:w="0" w:type="auto"/>
            <w:vAlign w:val="center"/>
            <w:hideMark/>
          </w:tcPr>
          <w:p w:rsidR="00000000" w:rsidRDefault="00000000">
            <w:r>
              <w:t>200</w:t>
            </w:r>
          </w:p>
        </w:tc>
        <w:tc>
          <w:tcPr>
            <w:tcW w:w="0" w:type="auto"/>
            <w:vAlign w:val="center"/>
            <w:hideMark/>
          </w:tcPr>
          <w:p w:rsidR="00000000" w:rsidRDefault="00000000">
            <w:r>
              <w:t>Order failed. The requested borrowing amount is larger than the available {param0} borrowing amount of your main account and the allocated VIP quota. Existing pending orders and the new order need to borrow {param1}, remaining quota {param2}, total quota {param3}, used {param4}</w:t>
            </w:r>
          </w:p>
        </w:tc>
      </w:tr>
      <w:tr w:rsidR="00000000">
        <w:trPr>
          <w:divId w:val="175387555"/>
          <w:tblCellSpacing w:w="15" w:type="dxa"/>
        </w:trPr>
        <w:tc>
          <w:tcPr>
            <w:tcW w:w="0" w:type="auto"/>
            <w:vAlign w:val="center"/>
            <w:hideMark/>
          </w:tcPr>
          <w:p w:rsidR="00000000" w:rsidRDefault="00000000">
            <w:r>
              <w:t>51502</w:t>
            </w:r>
          </w:p>
        </w:tc>
        <w:tc>
          <w:tcPr>
            <w:tcW w:w="0" w:type="auto"/>
            <w:vAlign w:val="center"/>
            <w:hideMark/>
          </w:tcPr>
          <w:p w:rsidR="00000000" w:rsidRDefault="00000000">
            <w:r>
              <w:t>200</w:t>
            </w:r>
          </w:p>
        </w:tc>
        <w:tc>
          <w:tcPr>
            <w:tcW w:w="0" w:type="auto"/>
            <w:vAlign w:val="center"/>
            <w:hideMark/>
          </w:tcPr>
          <w:p w:rsidR="00000000" w:rsidRDefault="00000000">
            <w:r>
              <w:t>Order failed. Insufficient available borrowing amount in {param0} crypto pair</w:t>
            </w:r>
          </w:p>
        </w:tc>
      </w:tr>
      <w:tr w:rsidR="00000000">
        <w:trPr>
          <w:divId w:val="175387555"/>
          <w:tblCellSpacing w:w="15" w:type="dxa"/>
        </w:trPr>
        <w:tc>
          <w:tcPr>
            <w:tcW w:w="0" w:type="auto"/>
            <w:vAlign w:val="center"/>
            <w:hideMark/>
          </w:tcPr>
          <w:p w:rsidR="00000000" w:rsidRDefault="00000000">
            <w:r>
              <w:t>51502</w:t>
            </w:r>
          </w:p>
        </w:tc>
        <w:tc>
          <w:tcPr>
            <w:tcW w:w="0" w:type="auto"/>
            <w:vAlign w:val="center"/>
            <w:hideMark/>
          </w:tcPr>
          <w:p w:rsidR="00000000" w:rsidRDefault="00000000">
            <w:r>
              <w:t>200</w:t>
            </w:r>
          </w:p>
        </w:tc>
        <w:tc>
          <w:tcPr>
            <w:tcW w:w="0" w:type="auto"/>
            <w:vAlign w:val="center"/>
            <w:hideMark/>
          </w:tcPr>
          <w:p w:rsidR="00000000" w:rsidRDefault="00000000">
            <w:r>
              <w:t>Order failed. Insufficient available borrowing amount in {param0} loan pool</w:t>
            </w:r>
          </w:p>
        </w:tc>
      </w:tr>
      <w:tr w:rsidR="00000000">
        <w:trPr>
          <w:divId w:val="175387555"/>
          <w:tblCellSpacing w:w="15" w:type="dxa"/>
        </w:trPr>
        <w:tc>
          <w:tcPr>
            <w:tcW w:w="0" w:type="auto"/>
            <w:vAlign w:val="center"/>
            <w:hideMark/>
          </w:tcPr>
          <w:p w:rsidR="00000000" w:rsidRDefault="00000000">
            <w:r>
              <w:t>51502</w:t>
            </w:r>
          </w:p>
        </w:tc>
        <w:tc>
          <w:tcPr>
            <w:tcW w:w="0" w:type="auto"/>
            <w:vAlign w:val="center"/>
            <w:hideMark/>
          </w:tcPr>
          <w:p w:rsidR="00000000" w:rsidRDefault="00000000">
            <w:r>
              <w:t>200</w:t>
            </w:r>
          </w:p>
        </w:tc>
        <w:tc>
          <w:tcPr>
            <w:tcW w:w="0" w:type="auto"/>
            <w:vAlign w:val="center"/>
            <w:hideMark/>
          </w:tcPr>
          <w:p w:rsidR="00000000" w:rsidRDefault="00000000">
            <w:r>
              <w:t>Order failed. Insufficient account balance and the adjusted equity in USD is smaller than the IMR (Portfolio margin mode can try IOC orders to lower the risks)</w:t>
            </w:r>
          </w:p>
        </w:tc>
      </w:tr>
      <w:tr w:rsidR="00000000">
        <w:trPr>
          <w:divId w:val="175387555"/>
          <w:tblCellSpacing w:w="15" w:type="dxa"/>
        </w:trPr>
        <w:tc>
          <w:tcPr>
            <w:tcW w:w="0" w:type="auto"/>
            <w:vAlign w:val="center"/>
            <w:hideMark/>
          </w:tcPr>
          <w:p w:rsidR="00000000" w:rsidRDefault="00000000">
            <w:r>
              <w:t>51502</w:t>
            </w:r>
          </w:p>
        </w:tc>
        <w:tc>
          <w:tcPr>
            <w:tcW w:w="0" w:type="auto"/>
            <w:vAlign w:val="center"/>
            <w:hideMark/>
          </w:tcPr>
          <w:p w:rsidR="00000000" w:rsidRDefault="00000000">
            <w:r>
              <w:t>200</w:t>
            </w:r>
          </w:p>
        </w:tc>
        <w:tc>
          <w:tcPr>
            <w:tcW w:w="0" w:type="auto"/>
            <w:vAlign w:val="center"/>
            <w:hideMark/>
          </w:tcPr>
          <w:p w:rsidR="00000000" w:rsidRDefault="00000000">
            <w:r>
              <w:t>Order failed. The order didn't pass delta verification. If the order succeeded, the change in adjEq would be smaller than the change in IMR. Increase adjEq or reduce IMR (Portfolio margin mode can try IOC orders to lower the risks)</w:t>
            </w:r>
          </w:p>
        </w:tc>
      </w:tr>
      <w:tr w:rsidR="00000000">
        <w:trPr>
          <w:divId w:val="175387555"/>
          <w:tblCellSpacing w:w="15" w:type="dxa"/>
        </w:trPr>
        <w:tc>
          <w:tcPr>
            <w:tcW w:w="0" w:type="auto"/>
            <w:vAlign w:val="center"/>
            <w:hideMark/>
          </w:tcPr>
          <w:p w:rsidR="00000000" w:rsidRDefault="00000000">
            <w:r>
              <w:t>51503</w:t>
            </w:r>
          </w:p>
        </w:tc>
        <w:tc>
          <w:tcPr>
            <w:tcW w:w="0" w:type="auto"/>
            <w:vAlign w:val="center"/>
            <w:hideMark/>
          </w:tcPr>
          <w:p w:rsidR="00000000" w:rsidRDefault="00000000">
            <w:r>
              <w:t>200</w:t>
            </w:r>
          </w:p>
        </w:tc>
        <w:tc>
          <w:tcPr>
            <w:tcW w:w="0" w:type="auto"/>
            <w:vAlign w:val="center"/>
            <w:hideMark/>
          </w:tcPr>
          <w:p w:rsidR="00000000" w:rsidRDefault="00000000">
            <w:r>
              <w:t>Order modification failed as the order has been filled, canceled or does not exist.</w:t>
            </w:r>
          </w:p>
        </w:tc>
      </w:tr>
      <w:tr w:rsidR="00000000">
        <w:trPr>
          <w:divId w:val="175387555"/>
          <w:tblCellSpacing w:w="15" w:type="dxa"/>
        </w:trPr>
        <w:tc>
          <w:tcPr>
            <w:tcW w:w="0" w:type="auto"/>
            <w:vAlign w:val="center"/>
            <w:hideMark/>
          </w:tcPr>
          <w:p w:rsidR="00000000" w:rsidRDefault="00000000">
            <w:r>
              <w:t>51503</w:t>
            </w:r>
          </w:p>
        </w:tc>
        <w:tc>
          <w:tcPr>
            <w:tcW w:w="0" w:type="auto"/>
            <w:vAlign w:val="center"/>
            <w:hideMark/>
          </w:tcPr>
          <w:p w:rsidR="00000000" w:rsidRDefault="00000000">
            <w:r>
              <w:t>200</w:t>
            </w:r>
          </w:p>
        </w:tc>
        <w:tc>
          <w:tcPr>
            <w:tcW w:w="0" w:type="auto"/>
            <w:vAlign w:val="center"/>
            <w:hideMark/>
          </w:tcPr>
          <w:p w:rsidR="00000000" w:rsidRDefault="00000000">
            <w:r>
              <w:t>Order modification failed as the order does not exist. (Only applicable to Nitro Spread)</w:t>
            </w:r>
          </w:p>
        </w:tc>
      </w:tr>
      <w:tr w:rsidR="00000000">
        <w:trPr>
          <w:divId w:val="175387555"/>
          <w:tblCellSpacing w:w="15" w:type="dxa"/>
        </w:trPr>
        <w:tc>
          <w:tcPr>
            <w:tcW w:w="0" w:type="auto"/>
            <w:vAlign w:val="center"/>
            <w:hideMark/>
          </w:tcPr>
          <w:p w:rsidR="00000000" w:rsidRDefault="00000000">
            <w:r>
              <w:t>51505</w:t>
            </w:r>
          </w:p>
        </w:tc>
        <w:tc>
          <w:tcPr>
            <w:tcW w:w="0" w:type="auto"/>
            <w:vAlign w:val="center"/>
            <w:hideMark/>
          </w:tcPr>
          <w:p w:rsidR="00000000" w:rsidRDefault="00000000">
            <w:r>
              <w:t>200</w:t>
            </w:r>
          </w:p>
        </w:tc>
        <w:tc>
          <w:tcPr>
            <w:tcW w:w="0" w:type="auto"/>
            <w:vAlign w:val="center"/>
            <w:hideMark/>
          </w:tcPr>
          <w:p w:rsidR="00000000" w:rsidRDefault="00000000">
            <w:r>
              <w:t>{instId} is not in call auction</w:t>
            </w:r>
          </w:p>
        </w:tc>
      </w:tr>
      <w:tr w:rsidR="00000000">
        <w:trPr>
          <w:divId w:val="175387555"/>
          <w:tblCellSpacing w:w="15" w:type="dxa"/>
        </w:trPr>
        <w:tc>
          <w:tcPr>
            <w:tcW w:w="0" w:type="auto"/>
            <w:vAlign w:val="center"/>
            <w:hideMark/>
          </w:tcPr>
          <w:p w:rsidR="00000000" w:rsidRDefault="00000000">
            <w:r>
              <w:t>51506</w:t>
            </w:r>
          </w:p>
        </w:tc>
        <w:tc>
          <w:tcPr>
            <w:tcW w:w="0" w:type="auto"/>
            <w:vAlign w:val="center"/>
            <w:hideMark/>
          </w:tcPr>
          <w:p w:rsidR="00000000" w:rsidRDefault="00000000">
            <w:r>
              <w:t>200</w:t>
            </w:r>
          </w:p>
        </w:tc>
        <w:tc>
          <w:tcPr>
            <w:tcW w:w="0" w:type="auto"/>
            <w:vAlign w:val="center"/>
            <w:hideMark/>
          </w:tcPr>
          <w:p w:rsidR="00000000" w:rsidRDefault="00000000">
            <w:r>
              <w:t>Order modification unavailable for the order type.</w:t>
            </w:r>
          </w:p>
        </w:tc>
      </w:tr>
      <w:tr w:rsidR="00000000">
        <w:trPr>
          <w:divId w:val="175387555"/>
          <w:tblCellSpacing w:w="15" w:type="dxa"/>
        </w:trPr>
        <w:tc>
          <w:tcPr>
            <w:tcW w:w="0" w:type="auto"/>
            <w:vAlign w:val="center"/>
            <w:hideMark/>
          </w:tcPr>
          <w:p w:rsidR="00000000" w:rsidRDefault="00000000">
            <w:r>
              <w:t>51508</w:t>
            </w:r>
          </w:p>
        </w:tc>
        <w:tc>
          <w:tcPr>
            <w:tcW w:w="0" w:type="auto"/>
            <w:vAlign w:val="center"/>
            <w:hideMark/>
          </w:tcPr>
          <w:p w:rsidR="00000000" w:rsidRDefault="00000000">
            <w:r>
              <w:t>200</w:t>
            </w:r>
          </w:p>
        </w:tc>
        <w:tc>
          <w:tcPr>
            <w:tcW w:w="0" w:type="auto"/>
            <w:vAlign w:val="center"/>
            <w:hideMark/>
          </w:tcPr>
          <w:p w:rsidR="00000000" w:rsidRDefault="00000000">
            <w:r>
              <w:t>Orders are not allowed to be modified during the call auction.</w:t>
            </w:r>
          </w:p>
        </w:tc>
      </w:tr>
      <w:tr w:rsidR="00000000">
        <w:trPr>
          <w:divId w:val="175387555"/>
          <w:tblCellSpacing w:w="15" w:type="dxa"/>
        </w:trPr>
        <w:tc>
          <w:tcPr>
            <w:tcW w:w="0" w:type="auto"/>
            <w:vAlign w:val="center"/>
            <w:hideMark/>
          </w:tcPr>
          <w:p w:rsidR="00000000" w:rsidRDefault="00000000">
            <w:r>
              <w:t>51509</w:t>
            </w:r>
          </w:p>
        </w:tc>
        <w:tc>
          <w:tcPr>
            <w:tcW w:w="0" w:type="auto"/>
            <w:vAlign w:val="center"/>
            <w:hideMark/>
          </w:tcPr>
          <w:p w:rsidR="00000000" w:rsidRDefault="00000000">
            <w:r>
              <w:t>200</w:t>
            </w:r>
          </w:p>
        </w:tc>
        <w:tc>
          <w:tcPr>
            <w:tcW w:w="0" w:type="auto"/>
            <w:vAlign w:val="center"/>
            <w:hideMark/>
          </w:tcPr>
          <w:p w:rsidR="00000000" w:rsidRDefault="00000000">
            <w:r>
              <w:t>Modification failed as the order has been canceled. (Only applicable to Nitro Spread)</w:t>
            </w:r>
          </w:p>
        </w:tc>
      </w:tr>
      <w:tr w:rsidR="00000000">
        <w:trPr>
          <w:divId w:val="175387555"/>
          <w:tblCellSpacing w:w="15" w:type="dxa"/>
        </w:trPr>
        <w:tc>
          <w:tcPr>
            <w:tcW w:w="0" w:type="auto"/>
            <w:vAlign w:val="center"/>
            <w:hideMark/>
          </w:tcPr>
          <w:p w:rsidR="00000000" w:rsidRDefault="00000000">
            <w:r>
              <w:t>51510</w:t>
            </w:r>
          </w:p>
        </w:tc>
        <w:tc>
          <w:tcPr>
            <w:tcW w:w="0" w:type="auto"/>
            <w:vAlign w:val="center"/>
            <w:hideMark/>
          </w:tcPr>
          <w:p w:rsidR="00000000" w:rsidRDefault="00000000">
            <w:r>
              <w:t>200</w:t>
            </w:r>
          </w:p>
        </w:tc>
        <w:tc>
          <w:tcPr>
            <w:tcW w:w="0" w:type="auto"/>
            <w:vAlign w:val="center"/>
            <w:hideMark/>
          </w:tcPr>
          <w:p w:rsidR="00000000" w:rsidRDefault="00000000">
            <w:r>
              <w:t>Modification failed as the order has been completed. (Only applicable to Nitro Spread)</w:t>
            </w:r>
          </w:p>
        </w:tc>
      </w:tr>
      <w:tr w:rsidR="00000000">
        <w:trPr>
          <w:divId w:val="175387555"/>
          <w:tblCellSpacing w:w="15" w:type="dxa"/>
        </w:trPr>
        <w:tc>
          <w:tcPr>
            <w:tcW w:w="0" w:type="auto"/>
            <w:vAlign w:val="center"/>
            <w:hideMark/>
          </w:tcPr>
          <w:p w:rsidR="00000000" w:rsidRDefault="00000000">
            <w:r>
              <w:t>51511</w:t>
            </w:r>
          </w:p>
        </w:tc>
        <w:tc>
          <w:tcPr>
            <w:tcW w:w="0" w:type="auto"/>
            <w:vAlign w:val="center"/>
            <w:hideMark/>
          </w:tcPr>
          <w:p w:rsidR="00000000" w:rsidRDefault="00000000">
            <w:r>
              <w:t>200</w:t>
            </w:r>
          </w:p>
        </w:tc>
        <w:tc>
          <w:tcPr>
            <w:tcW w:w="0" w:type="auto"/>
            <w:vAlign w:val="center"/>
            <w:hideMark/>
          </w:tcPr>
          <w:p w:rsidR="00000000" w:rsidRDefault="00000000">
            <w:r>
              <w:t>Operation failed as the order price did not meet the requirement for Post Only.</w:t>
            </w:r>
          </w:p>
        </w:tc>
      </w:tr>
      <w:tr w:rsidR="00000000">
        <w:trPr>
          <w:divId w:val="175387555"/>
          <w:tblCellSpacing w:w="15" w:type="dxa"/>
        </w:trPr>
        <w:tc>
          <w:tcPr>
            <w:tcW w:w="0" w:type="auto"/>
            <w:vAlign w:val="center"/>
            <w:hideMark/>
          </w:tcPr>
          <w:p w:rsidR="00000000" w:rsidRDefault="00000000">
            <w:r>
              <w:t>51512</w:t>
            </w:r>
          </w:p>
        </w:tc>
        <w:tc>
          <w:tcPr>
            <w:tcW w:w="0" w:type="auto"/>
            <w:vAlign w:val="center"/>
            <w:hideMark/>
          </w:tcPr>
          <w:p w:rsidR="00000000" w:rsidRDefault="00000000">
            <w:r>
              <w:t>200</w:t>
            </w:r>
          </w:p>
        </w:tc>
        <w:tc>
          <w:tcPr>
            <w:tcW w:w="0" w:type="auto"/>
            <w:vAlign w:val="center"/>
            <w:hideMark/>
          </w:tcPr>
          <w:p w:rsidR="00000000" w:rsidRDefault="00000000">
            <w:r>
              <w:t>Failed to amend orders in batches. You cannot have duplicate orders in the same amend-batch-orders request.</w:t>
            </w:r>
          </w:p>
        </w:tc>
      </w:tr>
      <w:tr w:rsidR="00000000">
        <w:trPr>
          <w:divId w:val="175387555"/>
          <w:tblCellSpacing w:w="15" w:type="dxa"/>
        </w:trPr>
        <w:tc>
          <w:tcPr>
            <w:tcW w:w="0" w:type="auto"/>
            <w:vAlign w:val="center"/>
            <w:hideMark/>
          </w:tcPr>
          <w:p w:rsidR="00000000" w:rsidRDefault="00000000">
            <w:r>
              <w:t>51513</w:t>
            </w:r>
          </w:p>
        </w:tc>
        <w:tc>
          <w:tcPr>
            <w:tcW w:w="0" w:type="auto"/>
            <w:vAlign w:val="center"/>
            <w:hideMark/>
          </w:tcPr>
          <w:p w:rsidR="00000000" w:rsidRDefault="00000000">
            <w:r>
              <w:t>200</w:t>
            </w:r>
          </w:p>
        </w:tc>
        <w:tc>
          <w:tcPr>
            <w:tcW w:w="0" w:type="auto"/>
            <w:vAlign w:val="center"/>
            <w:hideMark/>
          </w:tcPr>
          <w:p w:rsidR="00000000" w:rsidRDefault="00000000">
            <w:r>
              <w:t>Number of modification requests that are currently in progress for an order cannot exceed 3.</w:t>
            </w:r>
          </w:p>
        </w:tc>
      </w:tr>
      <w:tr w:rsidR="00000000">
        <w:trPr>
          <w:divId w:val="175387555"/>
          <w:tblCellSpacing w:w="15" w:type="dxa"/>
        </w:trPr>
        <w:tc>
          <w:tcPr>
            <w:tcW w:w="0" w:type="auto"/>
            <w:vAlign w:val="center"/>
            <w:hideMark/>
          </w:tcPr>
          <w:p w:rsidR="00000000" w:rsidRDefault="00000000">
            <w:r>
              <w:t>51514</w:t>
            </w:r>
          </w:p>
        </w:tc>
        <w:tc>
          <w:tcPr>
            <w:tcW w:w="0" w:type="auto"/>
            <w:vAlign w:val="center"/>
            <w:hideMark/>
          </w:tcPr>
          <w:p w:rsidR="00000000" w:rsidRDefault="00000000">
            <w:r>
              <w:t>200</w:t>
            </w:r>
          </w:p>
        </w:tc>
        <w:tc>
          <w:tcPr>
            <w:tcW w:w="0" w:type="auto"/>
            <w:vAlign w:val="center"/>
            <w:hideMark/>
          </w:tcPr>
          <w:p w:rsidR="00000000" w:rsidRDefault="00000000">
            <w:r>
              <w:t>Order modification failed. The price length must be 32 characters or shorter.</w:t>
            </w:r>
          </w:p>
        </w:tc>
      </w:tr>
      <w:tr w:rsidR="00000000">
        <w:trPr>
          <w:divId w:val="175387555"/>
          <w:tblCellSpacing w:w="15" w:type="dxa"/>
        </w:trPr>
        <w:tc>
          <w:tcPr>
            <w:tcW w:w="0" w:type="auto"/>
            <w:vAlign w:val="center"/>
            <w:hideMark/>
          </w:tcPr>
          <w:p w:rsidR="00000000" w:rsidRDefault="00000000">
            <w:r>
              <w:t>51523</w:t>
            </w:r>
          </w:p>
        </w:tc>
        <w:tc>
          <w:tcPr>
            <w:tcW w:w="0" w:type="auto"/>
            <w:vAlign w:val="center"/>
            <w:hideMark/>
          </w:tcPr>
          <w:p w:rsidR="00000000" w:rsidRDefault="00000000">
            <w:r>
              <w:t>200</w:t>
            </w:r>
          </w:p>
        </w:tc>
        <w:tc>
          <w:tcPr>
            <w:tcW w:w="0" w:type="auto"/>
            <w:vAlign w:val="center"/>
            <w:hideMark/>
          </w:tcPr>
          <w:p w:rsidR="00000000" w:rsidRDefault="00000000">
            <w:r>
              <w:t>Unable to modify the order price of a stop order that closes an entire position. Please modify the trigger price instead.</w:t>
            </w:r>
          </w:p>
        </w:tc>
      </w:tr>
      <w:tr w:rsidR="00000000">
        <w:trPr>
          <w:divId w:val="175387555"/>
          <w:tblCellSpacing w:w="15" w:type="dxa"/>
        </w:trPr>
        <w:tc>
          <w:tcPr>
            <w:tcW w:w="0" w:type="auto"/>
            <w:vAlign w:val="center"/>
            <w:hideMark/>
          </w:tcPr>
          <w:p w:rsidR="00000000" w:rsidRDefault="00000000">
            <w:r>
              <w:t>51524</w:t>
            </w:r>
          </w:p>
        </w:tc>
        <w:tc>
          <w:tcPr>
            <w:tcW w:w="0" w:type="auto"/>
            <w:vAlign w:val="center"/>
            <w:hideMark/>
          </w:tcPr>
          <w:p w:rsidR="00000000" w:rsidRDefault="00000000">
            <w:r>
              <w:t>200</w:t>
            </w:r>
          </w:p>
        </w:tc>
        <w:tc>
          <w:tcPr>
            <w:tcW w:w="0" w:type="auto"/>
            <w:vAlign w:val="center"/>
            <w:hideMark/>
          </w:tcPr>
          <w:p w:rsidR="00000000" w:rsidRDefault="00000000">
            <w:r>
              <w:t>Unable to modify the order quantity of a stop order that closes an entire position. Please modify the trigger price instead.</w:t>
            </w:r>
          </w:p>
        </w:tc>
      </w:tr>
      <w:tr w:rsidR="00000000">
        <w:trPr>
          <w:divId w:val="175387555"/>
          <w:tblCellSpacing w:w="15" w:type="dxa"/>
        </w:trPr>
        <w:tc>
          <w:tcPr>
            <w:tcW w:w="0" w:type="auto"/>
            <w:vAlign w:val="center"/>
            <w:hideMark/>
          </w:tcPr>
          <w:p w:rsidR="00000000" w:rsidRDefault="00000000">
            <w:r>
              <w:t>51525</w:t>
            </w:r>
          </w:p>
        </w:tc>
        <w:tc>
          <w:tcPr>
            <w:tcW w:w="0" w:type="auto"/>
            <w:vAlign w:val="center"/>
            <w:hideMark/>
          </w:tcPr>
          <w:p w:rsidR="00000000" w:rsidRDefault="00000000">
            <w:r>
              <w:t>200</w:t>
            </w:r>
          </w:p>
        </w:tc>
        <w:tc>
          <w:tcPr>
            <w:tcW w:w="0" w:type="auto"/>
            <w:vAlign w:val="center"/>
            <w:hideMark/>
          </w:tcPr>
          <w:p w:rsidR="00000000" w:rsidRDefault="00000000">
            <w:r>
              <w:t>Stop order modification is not available for quick margin</w:t>
            </w:r>
          </w:p>
        </w:tc>
      </w:tr>
      <w:tr w:rsidR="00000000">
        <w:trPr>
          <w:divId w:val="175387555"/>
          <w:tblCellSpacing w:w="15" w:type="dxa"/>
        </w:trPr>
        <w:tc>
          <w:tcPr>
            <w:tcW w:w="0" w:type="auto"/>
            <w:vAlign w:val="center"/>
            <w:hideMark/>
          </w:tcPr>
          <w:p w:rsidR="00000000" w:rsidRDefault="00000000">
            <w:r>
              <w:t>51526</w:t>
            </w:r>
          </w:p>
        </w:tc>
        <w:tc>
          <w:tcPr>
            <w:tcW w:w="0" w:type="auto"/>
            <w:vAlign w:val="center"/>
            <w:hideMark/>
          </w:tcPr>
          <w:p w:rsidR="00000000" w:rsidRDefault="00000000">
            <w:r>
              <w:t>200</w:t>
            </w:r>
          </w:p>
        </w:tc>
        <w:tc>
          <w:tcPr>
            <w:tcW w:w="0" w:type="auto"/>
            <w:vAlign w:val="center"/>
            <w:hideMark/>
          </w:tcPr>
          <w:p w:rsidR="00000000" w:rsidRDefault="00000000">
            <w:r>
              <w:t>Order modification unsuccessful. Take profit/Stop loss conditions cannot be added to or removed from stop orders.</w:t>
            </w:r>
          </w:p>
        </w:tc>
      </w:tr>
      <w:tr w:rsidR="00000000">
        <w:trPr>
          <w:divId w:val="175387555"/>
          <w:tblCellSpacing w:w="15" w:type="dxa"/>
        </w:trPr>
        <w:tc>
          <w:tcPr>
            <w:tcW w:w="0" w:type="auto"/>
            <w:vAlign w:val="center"/>
            <w:hideMark/>
          </w:tcPr>
          <w:p w:rsidR="00000000" w:rsidRDefault="00000000">
            <w:r>
              <w:t>51527</w:t>
            </w:r>
          </w:p>
        </w:tc>
        <w:tc>
          <w:tcPr>
            <w:tcW w:w="0" w:type="auto"/>
            <w:vAlign w:val="center"/>
            <w:hideMark/>
          </w:tcPr>
          <w:p w:rsidR="00000000" w:rsidRDefault="00000000">
            <w:r>
              <w:t>200</w:t>
            </w:r>
          </w:p>
        </w:tc>
        <w:tc>
          <w:tcPr>
            <w:tcW w:w="0" w:type="auto"/>
            <w:vAlign w:val="center"/>
            <w:hideMark/>
          </w:tcPr>
          <w:p w:rsidR="00000000" w:rsidRDefault="00000000">
            <w:r>
              <w:t>Order modification unsuccessful. The stop order does not exist.</w:t>
            </w:r>
          </w:p>
        </w:tc>
      </w:tr>
      <w:tr w:rsidR="00000000">
        <w:trPr>
          <w:divId w:val="175387555"/>
          <w:tblCellSpacing w:w="15" w:type="dxa"/>
        </w:trPr>
        <w:tc>
          <w:tcPr>
            <w:tcW w:w="0" w:type="auto"/>
            <w:vAlign w:val="center"/>
            <w:hideMark/>
          </w:tcPr>
          <w:p w:rsidR="00000000" w:rsidRDefault="00000000">
            <w:r>
              <w:t>51528</w:t>
            </w:r>
          </w:p>
        </w:tc>
        <w:tc>
          <w:tcPr>
            <w:tcW w:w="0" w:type="auto"/>
            <w:vAlign w:val="center"/>
            <w:hideMark/>
          </w:tcPr>
          <w:p w:rsidR="00000000" w:rsidRDefault="00000000">
            <w:r>
              <w:t>200</w:t>
            </w:r>
          </w:p>
        </w:tc>
        <w:tc>
          <w:tcPr>
            <w:tcW w:w="0" w:type="auto"/>
            <w:vAlign w:val="center"/>
            <w:hideMark/>
          </w:tcPr>
          <w:p w:rsidR="00000000" w:rsidRDefault="00000000">
            <w:r>
              <w:t>Unable to modify trigger price type</w:t>
            </w:r>
          </w:p>
        </w:tc>
      </w:tr>
      <w:tr w:rsidR="00000000">
        <w:trPr>
          <w:divId w:val="175387555"/>
          <w:tblCellSpacing w:w="15" w:type="dxa"/>
        </w:trPr>
        <w:tc>
          <w:tcPr>
            <w:tcW w:w="0" w:type="auto"/>
            <w:vAlign w:val="center"/>
            <w:hideMark/>
          </w:tcPr>
          <w:p w:rsidR="00000000" w:rsidRDefault="00000000">
            <w:r>
              <w:t>51529</w:t>
            </w:r>
          </w:p>
        </w:tc>
        <w:tc>
          <w:tcPr>
            <w:tcW w:w="0" w:type="auto"/>
            <w:vAlign w:val="center"/>
            <w:hideMark/>
          </w:tcPr>
          <w:p w:rsidR="00000000" w:rsidRDefault="00000000">
            <w:r>
              <w:t>200</w:t>
            </w:r>
          </w:p>
        </w:tc>
        <w:tc>
          <w:tcPr>
            <w:tcW w:w="0" w:type="auto"/>
            <w:vAlign w:val="center"/>
            <w:hideMark/>
          </w:tcPr>
          <w:p w:rsidR="00000000" w:rsidRDefault="00000000">
            <w:r>
              <w:t>Order modification unsuccessful. Stop order modification only applies to Expiry Futures and Perpetual Futures.</w:t>
            </w:r>
          </w:p>
        </w:tc>
      </w:tr>
      <w:tr w:rsidR="00000000">
        <w:trPr>
          <w:divId w:val="175387555"/>
          <w:tblCellSpacing w:w="15" w:type="dxa"/>
        </w:trPr>
        <w:tc>
          <w:tcPr>
            <w:tcW w:w="0" w:type="auto"/>
            <w:vAlign w:val="center"/>
            <w:hideMark/>
          </w:tcPr>
          <w:p w:rsidR="00000000" w:rsidRDefault="00000000">
            <w:r>
              <w:t>51530</w:t>
            </w:r>
          </w:p>
        </w:tc>
        <w:tc>
          <w:tcPr>
            <w:tcW w:w="0" w:type="auto"/>
            <w:vAlign w:val="center"/>
            <w:hideMark/>
          </w:tcPr>
          <w:p w:rsidR="00000000" w:rsidRDefault="00000000">
            <w:r>
              <w:t>200</w:t>
            </w:r>
          </w:p>
        </w:tc>
        <w:tc>
          <w:tcPr>
            <w:tcW w:w="0" w:type="auto"/>
            <w:vAlign w:val="center"/>
            <w:hideMark/>
          </w:tcPr>
          <w:p w:rsidR="00000000" w:rsidRDefault="00000000">
            <w:r>
              <w:t>Order modification unsuccessful. Take profit/Stop loss conditions cannot be added to or removed from reduce-only orders.</w:t>
            </w:r>
          </w:p>
        </w:tc>
      </w:tr>
      <w:tr w:rsidR="00000000">
        <w:trPr>
          <w:divId w:val="175387555"/>
          <w:tblCellSpacing w:w="15" w:type="dxa"/>
        </w:trPr>
        <w:tc>
          <w:tcPr>
            <w:tcW w:w="0" w:type="auto"/>
            <w:vAlign w:val="center"/>
            <w:hideMark/>
          </w:tcPr>
          <w:p w:rsidR="00000000" w:rsidRDefault="00000000">
            <w:r>
              <w:t>51531</w:t>
            </w:r>
          </w:p>
        </w:tc>
        <w:tc>
          <w:tcPr>
            <w:tcW w:w="0" w:type="auto"/>
            <w:vAlign w:val="center"/>
            <w:hideMark/>
          </w:tcPr>
          <w:p w:rsidR="00000000" w:rsidRDefault="00000000">
            <w:r>
              <w:t>200</w:t>
            </w:r>
          </w:p>
        </w:tc>
        <w:tc>
          <w:tcPr>
            <w:tcW w:w="0" w:type="auto"/>
            <w:vAlign w:val="center"/>
            <w:hideMark/>
          </w:tcPr>
          <w:p w:rsidR="00000000" w:rsidRDefault="00000000">
            <w:r>
              <w:t>Order modification unsuccessful. The stop order must have either take profit or stop loss attached.</w:t>
            </w:r>
          </w:p>
        </w:tc>
      </w:tr>
      <w:tr w:rsidR="00000000">
        <w:trPr>
          <w:divId w:val="175387555"/>
          <w:tblCellSpacing w:w="15" w:type="dxa"/>
        </w:trPr>
        <w:tc>
          <w:tcPr>
            <w:tcW w:w="0" w:type="auto"/>
            <w:vAlign w:val="center"/>
            <w:hideMark/>
          </w:tcPr>
          <w:p w:rsidR="00000000" w:rsidRDefault="00000000">
            <w:r>
              <w:t>51536</w:t>
            </w:r>
          </w:p>
        </w:tc>
        <w:tc>
          <w:tcPr>
            <w:tcW w:w="0" w:type="auto"/>
            <w:vAlign w:val="center"/>
            <w:hideMark/>
          </w:tcPr>
          <w:p w:rsidR="00000000" w:rsidRDefault="00000000">
            <w:r>
              <w:t>200</w:t>
            </w:r>
          </w:p>
        </w:tc>
        <w:tc>
          <w:tcPr>
            <w:tcW w:w="0" w:type="auto"/>
            <w:vAlign w:val="center"/>
            <w:hideMark/>
          </w:tcPr>
          <w:p w:rsidR="00000000" w:rsidRDefault="00000000">
            <w:r>
              <w:t>Unable to modify the size of the options order if the price type is pxUsd or pxVol</w:t>
            </w:r>
          </w:p>
        </w:tc>
      </w:tr>
      <w:tr w:rsidR="00000000">
        <w:trPr>
          <w:divId w:val="175387555"/>
          <w:tblCellSpacing w:w="15" w:type="dxa"/>
        </w:trPr>
        <w:tc>
          <w:tcPr>
            <w:tcW w:w="0" w:type="auto"/>
            <w:vAlign w:val="center"/>
            <w:hideMark/>
          </w:tcPr>
          <w:p w:rsidR="00000000" w:rsidRDefault="00000000">
            <w:r>
              <w:t>51537</w:t>
            </w:r>
          </w:p>
        </w:tc>
        <w:tc>
          <w:tcPr>
            <w:tcW w:w="0" w:type="auto"/>
            <w:vAlign w:val="center"/>
            <w:hideMark/>
          </w:tcPr>
          <w:p w:rsidR="00000000" w:rsidRDefault="00000000">
            <w:r>
              <w:t>200</w:t>
            </w:r>
          </w:p>
        </w:tc>
        <w:tc>
          <w:tcPr>
            <w:tcW w:w="0" w:type="auto"/>
            <w:vAlign w:val="center"/>
            <w:hideMark/>
          </w:tcPr>
          <w:p w:rsidR="00000000" w:rsidRDefault="00000000">
            <w:r>
              <w:t>pxUsd or pxVol are not supported by non-options instruments</w:t>
            </w:r>
          </w:p>
        </w:tc>
      </w:tr>
      <w:tr w:rsidR="00000000">
        <w:trPr>
          <w:divId w:val="175387555"/>
          <w:tblCellSpacing w:w="15" w:type="dxa"/>
        </w:trPr>
        <w:tc>
          <w:tcPr>
            <w:tcW w:w="0" w:type="auto"/>
            <w:vAlign w:val="center"/>
            <w:hideMark/>
          </w:tcPr>
          <w:p w:rsidR="00000000" w:rsidRDefault="00000000">
            <w:r>
              <w:t>51543</w:t>
            </w:r>
          </w:p>
        </w:tc>
        <w:tc>
          <w:tcPr>
            <w:tcW w:w="0" w:type="auto"/>
            <w:vAlign w:val="center"/>
            <w:hideMark/>
          </w:tcPr>
          <w:p w:rsidR="00000000" w:rsidRDefault="00000000">
            <w:r>
              <w:t>200</w:t>
            </w:r>
          </w:p>
        </w:tc>
        <w:tc>
          <w:tcPr>
            <w:tcW w:w="0" w:type="auto"/>
            <w:vAlign w:val="center"/>
            <w:hideMark/>
          </w:tcPr>
          <w:p w:rsidR="00000000" w:rsidRDefault="00000000">
            <w:r>
              <w:t>When modifying take-profit or stop-loss orders for spot or margin trading, you can only adjust the price and quantity. Cancel the order and place a new one for other actions.</w:t>
            </w:r>
          </w:p>
        </w:tc>
      </w:tr>
      <w:tr w:rsidR="00000000">
        <w:trPr>
          <w:divId w:val="175387555"/>
          <w:tblCellSpacing w:w="15" w:type="dxa"/>
        </w:trPr>
        <w:tc>
          <w:tcPr>
            <w:tcW w:w="0" w:type="auto"/>
            <w:vAlign w:val="center"/>
            <w:hideMark/>
          </w:tcPr>
          <w:p w:rsidR="00000000" w:rsidRDefault="00000000">
            <w:r>
              <w:t>51600</w:t>
            </w:r>
          </w:p>
        </w:tc>
        <w:tc>
          <w:tcPr>
            <w:tcW w:w="0" w:type="auto"/>
            <w:vAlign w:val="center"/>
            <w:hideMark/>
          </w:tcPr>
          <w:p w:rsidR="00000000" w:rsidRDefault="00000000">
            <w:r>
              <w:t>200</w:t>
            </w:r>
          </w:p>
        </w:tc>
        <w:tc>
          <w:tcPr>
            <w:tcW w:w="0" w:type="auto"/>
            <w:vAlign w:val="center"/>
            <w:hideMark/>
          </w:tcPr>
          <w:p w:rsidR="00000000" w:rsidRDefault="00000000">
            <w:r>
              <w:t>Status not found.</w:t>
            </w:r>
          </w:p>
        </w:tc>
      </w:tr>
      <w:tr w:rsidR="00000000">
        <w:trPr>
          <w:divId w:val="175387555"/>
          <w:tblCellSpacing w:w="15" w:type="dxa"/>
        </w:trPr>
        <w:tc>
          <w:tcPr>
            <w:tcW w:w="0" w:type="auto"/>
            <w:vAlign w:val="center"/>
            <w:hideMark/>
          </w:tcPr>
          <w:p w:rsidR="00000000" w:rsidRDefault="00000000">
            <w:r>
              <w:t>51601</w:t>
            </w:r>
          </w:p>
        </w:tc>
        <w:tc>
          <w:tcPr>
            <w:tcW w:w="0" w:type="auto"/>
            <w:vAlign w:val="center"/>
            <w:hideMark/>
          </w:tcPr>
          <w:p w:rsidR="00000000" w:rsidRDefault="00000000">
            <w:r>
              <w:t>200</w:t>
            </w:r>
          </w:p>
        </w:tc>
        <w:tc>
          <w:tcPr>
            <w:tcW w:w="0" w:type="auto"/>
            <w:vAlign w:val="center"/>
            <w:hideMark/>
          </w:tcPr>
          <w:p w:rsidR="00000000" w:rsidRDefault="00000000">
            <w:r>
              <w:t>Order status and order ID cannot exist at the same time.</w:t>
            </w:r>
          </w:p>
        </w:tc>
      </w:tr>
      <w:tr w:rsidR="00000000">
        <w:trPr>
          <w:divId w:val="175387555"/>
          <w:tblCellSpacing w:w="15" w:type="dxa"/>
        </w:trPr>
        <w:tc>
          <w:tcPr>
            <w:tcW w:w="0" w:type="auto"/>
            <w:vAlign w:val="center"/>
            <w:hideMark/>
          </w:tcPr>
          <w:p w:rsidR="00000000" w:rsidRDefault="00000000">
            <w:r>
              <w:t>51602</w:t>
            </w:r>
          </w:p>
        </w:tc>
        <w:tc>
          <w:tcPr>
            <w:tcW w:w="0" w:type="auto"/>
            <w:vAlign w:val="center"/>
            <w:hideMark/>
          </w:tcPr>
          <w:p w:rsidR="00000000" w:rsidRDefault="00000000">
            <w:r>
              <w:t>200</w:t>
            </w:r>
          </w:p>
        </w:tc>
        <w:tc>
          <w:tcPr>
            <w:tcW w:w="0" w:type="auto"/>
            <w:vAlign w:val="center"/>
            <w:hideMark/>
          </w:tcPr>
          <w:p w:rsidR="00000000" w:rsidRDefault="00000000">
            <w:r>
              <w:t>Either order status or order ID is required.</w:t>
            </w:r>
          </w:p>
        </w:tc>
      </w:tr>
      <w:tr w:rsidR="00000000">
        <w:trPr>
          <w:divId w:val="175387555"/>
          <w:tblCellSpacing w:w="15" w:type="dxa"/>
        </w:trPr>
        <w:tc>
          <w:tcPr>
            <w:tcW w:w="0" w:type="auto"/>
            <w:vAlign w:val="center"/>
            <w:hideMark/>
          </w:tcPr>
          <w:p w:rsidR="00000000" w:rsidRDefault="00000000">
            <w:r>
              <w:t>51603</w:t>
            </w:r>
          </w:p>
        </w:tc>
        <w:tc>
          <w:tcPr>
            <w:tcW w:w="0" w:type="auto"/>
            <w:vAlign w:val="center"/>
            <w:hideMark/>
          </w:tcPr>
          <w:p w:rsidR="00000000" w:rsidRDefault="00000000">
            <w:r>
              <w:t>200</w:t>
            </w:r>
          </w:p>
        </w:tc>
        <w:tc>
          <w:tcPr>
            <w:tcW w:w="0" w:type="auto"/>
            <w:vAlign w:val="center"/>
            <w:hideMark/>
          </w:tcPr>
          <w:p w:rsidR="00000000" w:rsidRDefault="00000000">
            <w:r>
              <w:t>Order does not exist.</w:t>
            </w:r>
          </w:p>
        </w:tc>
      </w:tr>
      <w:tr w:rsidR="00000000">
        <w:trPr>
          <w:divId w:val="175387555"/>
          <w:tblCellSpacing w:w="15" w:type="dxa"/>
        </w:trPr>
        <w:tc>
          <w:tcPr>
            <w:tcW w:w="0" w:type="auto"/>
            <w:vAlign w:val="center"/>
            <w:hideMark/>
          </w:tcPr>
          <w:p w:rsidR="00000000" w:rsidRDefault="00000000">
            <w:r>
              <w:t>51604</w:t>
            </w:r>
          </w:p>
        </w:tc>
        <w:tc>
          <w:tcPr>
            <w:tcW w:w="0" w:type="auto"/>
            <w:vAlign w:val="center"/>
            <w:hideMark/>
          </w:tcPr>
          <w:p w:rsidR="00000000" w:rsidRDefault="00000000">
            <w:r>
              <w:t>200</w:t>
            </w:r>
          </w:p>
        </w:tc>
        <w:tc>
          <w:tcPr>
            <w:tcW w:w="0" w:type="auto"/>
            <w:vAlign w:val="center"/>
            <w:hideMark/>
          </w:tcPr>
          <w:p w:rsidR="00000000" w:rsidRDefault="00000000">
            <w:r>
              <w:t>Initiate a download request before obtaining the hyperlink</w:t>
            </w:r>
          </w:p>
        </w:tc>
      </w:tr>
      <w:tr w:rsidR="00000000">
        <w:trPr>
          <w:divId w:val="175387555"/>
          <w:tblCellSpacing w:w="15" w:type="dxa"/>
        </w:trPr>
        <w:tc>
          <w:tcPr>
            <w:tcW w:w="0" w:type="auto"/>
            <w:vAlign w:val="center"/>
            <w:hideMark/>
          </w:tcPr>
          <w:p w:rsidR="00000000" w:rsidRDefault="00000000">
            <w:r>
              <w:t>51605</w:t>
            </w:r>
          </w:p>
        </w:tc>
        <w:tc>
          <w:tcPr>
            <w:tcW w:w="0" w:type="auto"/>
            <w:vAlign w:val="center"/>
            <w:hideMark/>
          </w:tcPr>
          <w:p w:rsidR="00000000" w:rsidRDefault="00000000">
            <w:r>
              <w:t>200</w:t>
            </w:r>
          </w:p>
        </w:tc>
        <w:tc>
          <w:tcPr>
            <w:tcW w:w="0" w:type="auto"/>
            <w:vAlign w:val="center"/>
            <w:hideMark/>
          </w:tcPr>
          <w:p w:rsidR="00000000" w:rsidRDefault="00000000">
            <w:r>
              <w:t>You can only download transaction data from the past 2 years</w:t>
            </w:r>
          </w:p>
        </w:tc>
      </w:tr>
      <w:tr w:rsidR="00000000">
        <w:trPr>
          <w:divId w:val="175387555"/>
          <w:tblCellSpacing w:w="15" w:type="dxa"/>
        </w:trPr>
        <w:tc>
          <w:tcPr>
            <w:tcW w:w="0" w:type="auto"/>
            <w:vAlign w:val="center"/>
            <w:hideMark/>
          </w:tcPr>
          <w:p w:rsidR="00000000" w:rsidRDefault="00000000">
            <w:r>
              <w:t>51606</w:t>
            </w:r>
          </w:p>
        </w:tc>
        <w:tc>
          <w:tcPr>
            <w:tcW w:w="0" w:type="auto"/>
            <w:vAlign w:val="center"/>
            <w:hideMark/>
          </w:tcPr>
          <w:p w:rsidR="00000000" w:rsidRDefault="00000000">
            <w:r>
              <w:t>200</w:t>
            </w:r>
          </w:p>
        </w:tc>
        <w:tc>
          <w:tcPr>
            <w:tcW w:w="0" w:type="auto"/>
            <w:vAlign w:val="center"/>
            <w:hideMark/>
          </w:tcPr>
          <w:p w:rsidR="00000000" w:rsidRDefault="00000000">
            <w:r>
              <w:t>Transaction data for the current quarter is not available</w:t>
            </w:r>
          </w:p>
        </w:tc>
      </w:tr>
      <w:tr w:rsidR="00000000">
        <w:trPr>
          <w:divId w:val="175387555"/>
          <w:tblCellSpacing w:w="15" w:type="dxa"/>
        </w:trPr>
        <w:tc>
          <w:tcPr>
            <w:tcW w:w="0" w:type="auto"/>
            <w:vAlign w:val="center"/>
            <w:hideMark/>
          </w:tcPr>
          <w:p w:rsidR="00000000" w:rsidRDefault="00000000">
            <w:r>
              <w:t>51607</w:t>
            </w:r>
          </w:p>
        </w:tc>
        <w:tc>
          <w:tcPr>
            <w:tcW w:w="0" w:type="auto"/>
            <w:vAlign w:val="center"/>
            <w:hideMark/>
          </w:tcPr>
          <w:p w:rsidR="00000000" w:rsidRDefault="00000000">
            <w:r>
              <w:t>200</w:t>
            </w:r>
          </w:p>
        </w:tc>
        <w:tc>
          <w:tcPr>
            <w:tcW w:w="0" w:type="auto"/>
            <w:vAlign w:val="center"/>
            <w:hideMark/>
          </w:tcPr>
          <w:p w:rsidR="00000000" w:rsidRDefault="00000000">
            <w:r>
              <w:t>Your previous download request is still being processed</w:t>
            </w:r>
          </w:p>
        </w:tc>
      </w:tr>
      <w:tr w:rsidR="00000000">
        <w:trPr>
          <w:divId w:val="175387555"/>
          <w:tblCellSpacing w:w="15" w:type="dxa"/>
        </w:trPr>
        <w:tc>
          <w:tcPr>
            <w:tcW w:w="0" w:type="auto"/>
            <w:vAlign w:val="center"/>
            <w:hideMark/>
          </w:tcPr>
          <w:p w:rsidR="00000000" w:rsidRDefault="00000000">
            <w:r>
              <w:t>51608</w:t>
            </w:r>
          </w:p>
        </w:tc>
        <w:tc>
          <w:tcPr>
            <w:tcW w:w="0" w:type="auto"/>
            <w:vAlign w:val="center"/>
            <w:hideMark/>
          </w:tcPr>
          <w:p w:rsidR="00000000" w:rsidRDefault="00000000">
            <w:r>
              <w:t>200</w:t>
            </w:r>
          </w:p>
        </w:tc>
        <w:tc>
          <w:tcPr>
            <w:tcW w:w="0" w:type="auto"/>
            <w:vAlign w:val="center"/>
            <w:hideMark/>
          </w:tcPr>
          <w:p w:rsidR="00000000" w:rsidRDefault="00000000">
            <w:r>
              <w:t>No transaction data found for the current quarter</w:t>
            </w:r>
          </w:p>
        </w:tc>
      </w:tr>
      <w:tr w:rsidR="00000000">
        <w:trPr>
          <w:divId w:val="175387555"/>
          <w:tblCellSpacing w:w="15" w:type="dxa"/>
        </w:trPr>
        <w:tc>
          <w:tcPr>
            <w:tcW w:w="0" w:type="auto"/>
            <w:vAlign w:val="center"/>
            <w:hideMark/>
          </w:tcPr>
          <w:p w:rsidR="00000000" w:rsidRDefault="00000000">
            <w:r>
              <w:t>51610</w:t>
            </w:r>
          </w:p>
        </w:tc>
        <w:tc>
          <w:tcPr>
            <w:tcW w:w="0" w:type="auto"/>
            <w:vAlign w:val="center"/>
            <w:hideMark/>
          </w:tcPr>
          <w:p w:rsidR="00000000" w:rsidRDefault="00000000">
            <w:r>
              <w:t>200</w:t>
            </w:r>
          </w:p>
        </w:tc>
        <w:tc>
          <w:tcPr>
            <w:tcW w:w="0" w:type="auto"/>
            <w:vAlign w:val="center"/>
            <w:hideMark/>
          </w:tcPr>
          <w:p w:rsidR="00000000" w:rsidRDefault="00000000">
            <w:r>
              <w:t>You can't download billing statements for the current quarter.</w:t>
            </w:r>
          </w:p>
        </w:tc>
      </w:tr>
      <w:tr w:rsidR="00000000">
        <w:trPr>
          <w:divId w:val="175387555"/>
          <w:tblCellSpacing w:w="15" w:type="dxa"/>
        </w:trPr>
        <w:tc>
          <w:tcPr>
            <w:tcW w:w="0" w:type="auto"/>
            <w:vAlign w:val="center"/>
            <w:hideMark/>
          </w:tcPr>
          <w:p w:rsidR="00000000" w:rsidRDefault="00000000">
            <w:r>
              <w:t>51611</w:t>
            </w:r>
          </w:p>
        </w:tc>
        <w:tc>
          <w:tcPr>
            <w:tcW w:w="0" w:type="auto"/>
            <w:vAlign w:val="center"/>
            <w:hideMark/>
          </w:tcPr>
          <w:p w:rsidR="00000000" w:rsidRDefault="00000000">
            <w:r>
              <w:t>200</w:t>
            </w:r>
          </w:p>
        </w:tc>
        <w:tc>
          <w:tcPr>
            <w:tcW w:w="0" w:type="auto"/>
            <w:vAlign w:val="center"/>
            <w:hideMark/>
          </w:tcPr>
          <w:p w:rsidR="00000000" w:rsidRDefault="00000000">
            <w:r>
              <w:t>You can't download billing statements for the current quarter.</w:t>
            </w:r>
          </w:p>
        </w:tc>
      </w:tr>
      <w:tr w:rsidR="00000000">
        <w:trPr>
          <w:divId w:val="175387555"/>
          <w:tblCellSpacing w:w="15" w:type="dxa"/>
        </w:trPr>
        <w:tc>
          <w:tcPr>
            <w:tcW w:w="0" w:type="auto"/>
            <w:vAlign w:val="center"/>
            <w:hideMark/>
          </w:tcPr>
          <w:p w:rsidR="00000000" w:rsidRDefault="00000000">
            <w:r>
              <w:t>51620</w:t>
            </w:r>
          </w:p>
        </w:tc>
        <w:tc>
          <w:tcPr>
            <w:tcW w:w="0" w:type="auto"/>
            <w:vAlign w:val="center"/>
            <w:hideMark/>
          </w:tcPr>
          <w:p w:rsidR="00000000" w:rsidRDefault="00000000">
            <w:r>
              <w:t>200</w:t>
            </w:r>
          </w:p>
        </w:tc>
        <w:tc>
          <w:tcPr>
            <w:tcW w:w="0" w:type="auto"/>
            <w:vAlign w:val="center"/>
            <w:hideMark/>
          </w:tcPr>
          <w:p w:rsidR="00000000" w:rsidRDefault="00000000">
            <w:r>
              <w:t>Only affiliates can perform this action</w:t>
            </w:r>
          </w:p>
        </w:tc>
      </w:tr>
      <w:tr w:rsidR="00000000">
        <w:trPr>
          <w:divId w:val="175387555"/>
          <w:tblCellSpacing w:w="15" w:type="dxa"/>
        </w:trPr>
        <w:tc>
          <w:tcPr>
            <w:tcW w:w="0" w:type="auto"/>
            <w:vAlign w:val="center"/>
            <w:hideMark/>
          </w:tcPr>
          <w:p w:rsidR="00000000" w:rsidRDefault="00000000">
            <w:r>
              <w:t>51621</w:t>
            </w:r>
          </w:p>
        </w:tc>
        <w:tc>
          <w:tcPr>
            <w:tcW w:w="0" w:type="auto"/>
            <w:vAlign w:val="center"/>
            <w:hideMark/>
          </w:tcPr>
          <w:p w:rsidR="00000000" w:rsidRDefault="00000000">
            <w:r>
              <w:t>200</w:t>
            </w:r>
          </w:p>
        </w:tc>
        <w:tc>
          <w:tcPr>
            <w:tcW w:w="0" w:type="auto"/>
            <w:vAlign w:val="center"/>
            <w:hideMark/>
          </w:tcPr>
          <w:p w:rsidR="00000000" w:rsidRDefault="00000000">
            <w:r>
              <w:t>The user isn’t your invitee</w:t>
            </w:r>
          </w:p>
        </w:tc>
      </w:tr>
      <w:tr w:rsidR="00000000">
        <w:trPr>
          <w:divId w:val="175387555"/>
          <w:tblCellSpacing w:w="15" w:type="dxa"/>
        </w:trPr>
        <w:tc>
          <w:tcPr>
            <w:tcW w:w="0" w:type="auto"/>
            <w:vAlign w:val="center"/>
            <w:hideMark/>
          </w:tcPr>
          <w:p w:rsidR="00000000" w:rsidRDefault="00000000">
            <w:r>
              <w:t>51156</w:t>
            </w:r>
          </w:p>
        </w:tc>
        <w:tc>
          <w:tcPr>
            <w:tcW w:w="0" w:type="auto"/>
            <w:vAlign w:val="center"/>
            <w:hideMark/>
          </w:tcPr>
          <w:p w:rsidR="00000000" w:rsidRDefault="00000000">
            <w:r>
              <w:t>200</w:t>
            </w:r>
          </w:p>
        </w:tc>
        <w:tc>
          <w:tcPr>
            <w:tcW w:w="0" w:type="auto"/>
            <w:vAlign w:val="center"/>
            <w:hideMark/>
          </w:tcPr>
          <w:p w:rsidR="00000000" w:rsidRDefault="00000000">
            <w:r>
              <w:t>You're leading trades in long/short mode and can't use this API endpoint to close positions</w:t>
            </w:r>
          </w:p>
        </w:tc>
      </w:tr>
      <w:tr w:rsidR="00000000">
        <w:trPr>
          <w:divId w:val="175387555"/>
          <w:tblCellSpacing w:w="15" w:type="dxa"/>
        </w:trPr>
        <w:tc>
          <w:tcPr>
            <w:tcW w:w="0" w:type="auto"/>
            <w:vAlign w:val="center"/>
            <w:hideMark/>
          </w:tcPr>
          <w:p w:rsidR="00000000" w:rsidRDefault="00000000">
            <w:r>
              <w:t>51159</w:t>
            </w:r>
          </w:p>
        </w:tc>
        <w:tc>
          <w:tcPr>
            <w:tcW w:w="0" w:type="auto"/>
            <w:vAlign w:val="center"/>
            <w:hideMark/>
          </w:tcPr>
          <w:p w:rsidR="00000000" w:rsidRDefault="00000000">
            <w:r>
              <w:t>200</w:t>
            </w:r>
          </w:p>
        </w:tc>
        <w:tc>
          <w:tcPr>
            <w:tcW w:w="0" w:type="auto"/>
            <w:vAlign w:val="center"/>
            <w:hideMark/>
          </w:tcPr>
          <w:p w:rsidR="00000000" w:rsidRDefault="00000000">
            <w:r>
              <w:t>You're leading trades in buy/sell mode. If you want to place orders using this API endpoint, the orders must be in the same direction as your existing positions and open orders.</w:t>
            </w:r>
          </w:p>
        </w:tc>
      </w:tr>
      <w:tr w:rsidR="00000000">
        <w:trPr>
          <w:divId w:val="175387555"/>
          <w:tblCellSpacing w:w="15" w:type="dxa"/>
        </w:trPr>
        <w:tc>
          <w:tcPr>
            <w:tcW w:w="0" w:type="auto"/>
            <w:vAlign w:val="center"/>
            <w:hideMark/>
          </w:tcPr>
          <w:p w:rsidR="00000000" w:rsidRDefault="00000000">
            <w:r>
              <w:t>51162</w:t>
            </w:r>
          </w:p>
        </w:tc>
        <w:tc>
          <w:tcPr>
            <w:tcW w:w="0" w:type="auto"/>
            <w:vAlign w:val="center"/>
            <w:hideMark/>
          </w:tcPr>
          <w:p w:rsidR="00000000" w:rsidRDefault="00000000">
            <w:r>
              <w:t>200</w:t>
            </w:r>
          </w:p>
        </w:tc>
        <w:tc>
          <w:tcPr>
            <w:tcW w:w="0" w:type="auto"/>
            <w:vAlign w:val="center"/>
            <w:hideMark/>
          </w:tcPr>
          <w:p w:rsidR="00000000" w:rsidRDefault="00000000">
            <w:r>
              <w:t>You have {instrument} open orders. Cancel these orders and try again</w:t>
            </w:r>
          </w:p>
        </w:tc>
      </w:tr>
      <w:tr w:rsidR="00000000">
        <w:trPr>
          <w:divId w:val="175387555"/>
          <w:tblCellSpacing w:w="15" w:type="dxa"/>
        </w:trPr>
        <w:tc>
          <w:tcPr>
            <w:tcW w:w="0" w:type="auto"/>
            <w:vAlign w:val="center"/>
            <w:hideMark/>
          </w:tcPr>
          <w:p w:rsidR="00000000" w:rsidRDefault="00000000">
            <w:r>
              <w:t>51163</w:t>
            </w:r>
          </w:p>
        </w:tc>
        <w:tc>
          <w:tcPr>
            <w:tcW w:w="0" w:type="auto"/>
            <w:vAlign w:val="center"/>
            <w:hideMark/>
          </w:tcPr>
          <w:p w:rsidR="00000000" w:rsidRDefault="00000000">
            <w:r>
              <w:t>200</w:t>
            </w:r>
          </w:p>
        </w:tc>
        <w:tc>
          <w:tcPr>
            <w:tcW w:w="0" w:type="auto"/>
            <w:vAlign w:val="center"/>
            <w:hideMark/>
          </w:tcPr>
          <w:p w:rsidR="00000000" w:rsidRDefault="00000000">
            <w:r>
              <w:t>You hold {instrument} positions. Close these positions and try again</w:t>
            </w:r>
          </w:p>
        </w:tc>
      </w:tr>
      <w:tr w:rsidR="00000000">
        <w:trPr>
          <w:divId w:val="175387555"/>
          <w:tblCellSpacing w:w="15" w:type="dxa"/>
        </w:trPr>
        <w:tc>
          <w:tcPr>
            <w:tcW w:w="0" w:type="auto"/>
            <w:vAlign w:val="center"/>
            <w:hideMark/>
          </w:tcPr>
          <w:p w:rsidR="00000000" w:rsidRDefault="00000000">
            <w:r>
              <w:t>51165</w:t>
            </w:r>
          </w:p>
        </w:tc>
        <w:tc>
          <w:tcPr>
            <w:tcW w:w="0" w:type="auto"/>
            <w:vAlign w:val="center"/>
            <w:hideMark/>
          </w:tcPr>
          <w:p w:rsidR="00000000" w:rsidRDefault="00000000">
            <w:r>
              <w:t>200</w:t>
            </w:r>
          </w:p>
        </w:tc>
        <w:tc>
          <w:tcPr>
            <w:tcW w:w="0" w:type="auto"/>
            <w:vAlign w:val="center"/>
            <w:hideMark/>
          </w:tcPr>
          <w:p w:rsidR="00000000" w:rsidRDefault="00000000">
            <w:r>
              <w:t>The number of {instrument} reduce-only orders reached the upper limit of {upLimit}. Cancel some orders to proceed.</w:t>
            </w:r>
          </w:p>
        </w:tc>
      </w:tr>
      <w:tr w:rsidR="00000000">
        <w:trPr>
          <w:divId w:val="175387555"/>
          <w:tblCellSpacing w:w="15" w:type="dxa"/>
        </w:trPr>
        <w:tc>
          <w:tcPr>
            <w:tcW w:w="0" w:type="auto"/>
            <w:vAlign w:val="center"/>
            <w:hideMark/>
          </w:tcPr>
          <w:p w:rsidR="00000000" w:rsidRDefault="00000000">
            <w:r>
              <w:t>51166</w:t>
            </w:r>
          </w:p>
        </w:tc>
        <w:tc>
          <w:tcPr>
            <w:tcW w:w="0" w:type="auto"/>
            <w:vAlign w:val="center"/>
            <w:hideMark/>
          </w:tcPr>
          <w:p w:rsidR="00000000" w:rsidRDefault="00000000">
            <w:r>
              <w:t>200</w:t>
            </w:r>
          </w:p>
        </w:tc>
        <w:tc>
          <w:tcPr>
            <w:tcW w:w="0" w:type="auto"/>
            <w:vAlign w:val="center"/>
            <w:hideMark/>
          </w:tcPr>
          <w:p w:rsidR="00000000" w:rsidRDefault="00000000">
            <w:r>
              <w:t>Currently, we don't support leading trades with this instrument</w:t>
            </w:r>
          </w:p>
        </w:tc>
      </w:tr>
      <w:tr w:rsidR="00000000">
        <w:trPr>
          <w:divId w:val="175387555"/>
          <w:tblCellSpacing w:w="15" w:type="dxa"/>
        </w:trPr>
        <w:tc>
          <w:tcPr>
            <w:tcW w:w="0" w:type="auto"/>
            <w:vAlign w:val="center"/>
            <w:hideMark/>
          </w:tcPr>
          <w:p w:rsidR="00000000" w:rsidRDefault="00000000">
            <w:r>
              <w:t>51167</w:t>
            </w:r>
          </w:p>
        </w:tc>
        <w:tc>
          <w:tcPr>
            <w:tcW w:w="0" w:type="auto"/>
            <w:vAlign w:val="center"/>
            <w:hideMark/>
          </w:tcPr>
          <w:p w:rsidR="00000000" w:rsidRDefault="00000000">
            <w:r>
              <w:t>200</w:t>
            </w:r>
          </w:p>
        </w:tc>
        <w:tc>
          <w:tcPr>
            <w:tcW w:w="0" w:type="auto"/>
            <w:vAlign w:val="center"/>
            <w:hideMark/>
          </w:tcPr>
          <w:p w:rsidR="00000000" w:rsidRDefault="00000000">
            <w:r>
              <w:t>Failed. You have block trading open order(s), please proceed after canceling existing order(s).</w:t>
            </w:r>
          </w:p>
        </w:tc>
      </w:tr>
      <w:tr w:rsidR="00000000">
        <w:trPr>
          <w:divId w:val="175387555"/>
          <w:tblCellSpacing w:w="15" w:type="dxa"/>
        </w:trPr>
        <w:tc>
          <w:tcPr>
            <w:tcW w:w="0" w:type="auto"/>
            <w:vAlign w:val="center"/>
            <w:hideMark/>
          </w:tcPr>
          <w:p w:rsidR="00000000" w:rsidRDefault="00000000">
            <w:r>
              <w:t>51168</w:t>
            </w:r>
          </w:p>
        </w:tc>
        <w:tc>
          <w:tcPr>
            <w:tcW w:w="0" w:type="auto"/>
            <w:vAlign w:val="center"/>
            <w:hideMark/>
          </w:tcPr>
          <w:p w:rsidR="00000000" w:rsidRDefault="00000000">
            <w:r>
              <w:t>200</w:t>
            </w:r>
          </w:p>
        </w:tc>
        <w:tc>
          <w:tcPr>
            <w:tcW w:w="0" w:type="auto"/>
            <w:vAlign w:val="center"/>
            <w:hideMark/>
          </w:tcPr>
          <w:p w:rsidR="00000000" w:rsidRDefault="00000000">
            <w:r>
              <w:t>Failed. You have reduce-only type of open order(s), please proceed after canceling existing order(s)</w:t>
            </w:r>
          </w:p>
        </w:tc>
      </w:tr>
      <w:tr w:rsidR="00000000">
        <w:trPr>
          <w:divId w:val="175387555"/>
          <w:tblCellSpacing w:w="15" w:type="dxa"/>
        </w:trPr>
        <w:tc>
          <w:tcPr>
            <w:tcW w:w="0" w:type="auto"/>
            <w:vAlign w:val="center"/>
            <w:hideMark/>
          </w:tcPr>
          <w:p w:rsidR="00000000" w:rsidRDefault="00000000">
            <w:r>
              <w:t>51320</w:t>
            </w:r>
          </w:p>
        </w:tc>
        <w:tc>
          <w:tcPr>
            <w:tcW w:w="0" w:type="auto"/>
            <w:vAlign w:val="center"/>
            <w:hideMark/>
          </w:tcPr>
          <w:p w:rsidR="00000000" w:rsidRDefault="00000000">
            <w:r>
              <w:t>200</w:t>
            </w:r>
          </w:p>
        </w:tc>
        <w:tc>
          <w:tcPr>
            <w:tcW w:w="0" w:type="auto"/>
            <w:vAlign w:val="center"/>
            <w:hideMark/>
          </w:tcPr>
          <w:p w:rsidR="00000000" w:rsidRDefault="00000000">
            <w:r>
              <w:t>The range of coin percentage is {0}%-{1}%</w:t>
            </w:r>
          </w:p>
        </w:tc>
      </w:tr>
      <w:tr w:rsidR="00000000">
        <w:trPr>
          <w:divId w:val="175387555"/>
          <w:tblCellSpacing w:w="15" w:type="dxa"/>
        </w:trPr>
        <w:tc>
          <w:tcPr>
            <w:tcW w:w="0" w:type="auto"/>
            <w:vAlign w:val="center"/>
            <w:hideMark/>
          </w:tcPr>
          <w:p w:rsidR="00000000" w:rsidRDefault="00000000">
            <w:r>
              <w:t>51321</w:t>
            </w:r>
          </w:p>
        </w:tc>
        <w:tc>
          <w:tcPr>
            <w:tcW w:w="0" w:type="auto"/>
            <w:vAlign w:val="center"/>
            <w:hideMark/>
          </w:tcPr>
          <w:p w:rsidR="00000000" w:rsidRDefault="00000000">
            <w:r>
              <w:t>200</w:t>
            </w:r>
          </w:p>
        </w:tc>
        <w:tc>
          <w:tcPr>
            <w:tcW w:w="0" w:type="auto"/>
            <w:vAlign w:val="center"/>
            <w:hideMark/>
          </w:tcPr>
          <w:p w:rsidR="00000000" w:rsidRDefault="00000000">
            <w:r>
              <w:t>You're leading trades. Currently, we don't support leading trades with arbitrage, iceberg, or TWAP bots</w:t>
            </w:r>
          </w:p>
        </w:tc>
      </w:tr>
      <w:tr w:rsidR="00000000">
        <w:trPr>
          <w:divId w:val="175387555"/>
          <w:tblCellSpacing w:w="15" w:type="dxa"/>
        </w:trPr>
        <w:tc>
          <w:tcPr>
            <w:tcW w:w="0" w:type="auto"/>
            <w:vAlign w:val="center"/>
            <w:hideMark/>
          </w:tcPr>
          <w:p w:rsidR="00000000" w:rsidRDefault="00000000">
            <w:r>
              <w:t>51322</w:t>
            </w:r>
          </w:p>
        </w:tc>
        <w:tc>
          <w:tcPr>
            <w:tcW w:w="0" w:type="auto"/>
            <w:vAlign w:val="center"/>
            <w:hideMark/>
          </w:tcPr>
          <w:p w:rsidR="00000000" w:rsidRDefault="00000000">
            <w:r>
              <w:t>200</w:t>
            </w:r>
          </w:p>
        </w:tc>
        <w:tc>
          <w:tcPr>
            <w:tcW w:w="0" w:type="auto"/>
            <w:vAlign w:val="center"/>
            <w:hideMark/>
          </w:tcPr>
          <w:p w:rsidR="00000000" w:rsidRDefault="00000000">
            <w:r>
              <w:t>You're leading trades that have been filled at market price. We've canceled your open stop orders to close your positions</w:t>
            </w:r>
          </w:p>
        </w:tc>
      </w:tr>
      <w:tr w:rsidR="00000000">
        <w:trPr>
          <w:divId w:val="175387555"/>
          <w:tblCellSpacing w:w="15" w:type="dxa"/>
        </w:trPr>
        <w:tc>
          <w:tcPr>
            <w:tcW w:w="0" w:type="auto"/>
            <w:vAlign w:val="center"/>
            <w:hideMark/>
          </w:tcPr>
          <w:p w:rsidR="00000000" w:rsidRDefault="00000000">
            <w:r>
              <w:t>51323</w:t>
            </w:r>
          </w:p>
        </w:tc>
        <w:tc>
          <w:tcPr>
            <w:tcW w:w="0" w:type="auto"/>
            <w:vAlign w:val="center"/>
            <w:hideMark/>
          </w:tcPr>
          <w:p w:rsidR="00000000" w:rsidRDefault="00000000">
            <w:r>
              <w:t>200</w:t>
            </w:r>
          </w:p>
        </w:tc>
        <w:tc>
          <w:tcPr>
            <w:tcW w:w="0" w:type="auto"/>
            <w:vAlign w:val="center"/>
            <w:hideMark/>
          </w:tcPr>
          <w:p w:rsidR="00000000" w:rsidRDefault="00000000">
            <w:r>
              <w:t>You're already leading trades with take profit or stop loss settings. Cancel your existing stop orders to proceed</w:t>
            </w:r>
          </w:p>
        </w:tc>
      </w:tr>
      <w:tr w:rsidR="00000000">
        <w:trPr>
          <w:divId w:val="175387555"/>
          <w:tblCellSpacing w:w="15" w:type="dxa"/>
        </w:trPr>
        <w:tc>
          <w:tcPr>
            <w:tcW w:w="0" w:type="auto"/>
            <w:vAlign w:val="center"/>
            <w:hideMark/>
          </w:tcPr>
          <w:p w:rsidR="00000000" w:rsidRDefault="00000000">
            <w:r>
              <w:t>51324</w:t>
            </w:r>
          </w:p>
        </w:tc>
        <w:tc>
          <w:tcPr>
            <w:tcW w:w="0" w:type="auto"/>
            <w:vAlign w:val="center"/>
            <w:hideMark/>
          </w:tcPr>
          <w:p w:rsidR="00000000" w:rsidRDefault="00000000">
            <w:r>
              <w:t>200</w:t>
            </w:r>
          </w:p>
        </w:tc>
        <w:tc>
          <w:tcPr>
            <w:tcW w:w="0" w:type="auto"/>
            <w:vAlign w:val="center"/>
            <w:hideMark/>
          </w:tcPr>
          <w:p w:rsidR="00000000" w:rsidRDefault="00000000">
            <w:r>
              <w:t>As a lead trader, you hold positions in {instrument}. To close your positions, place orders in the amount that equals the available amount for closing</w:t>
            </w:r>
          </w:p>
        </w:tc>
      </w:tr>
      <w:tr w:rsidR="00000000">
        <w:trPr>
          <w:divId w:val="175387555"/>
          <w:tblCellSpacing w:w="15" w:type="dxa"/>
        </w:trPr>
        <w:tc>
          <w:tcPr>
            <w:tcW w:w="0" w:type="auto"/>
            <w:vAlign w:val="center"/>
            <w:hideMark/>
          </w:tcPr>
          <w:p w:rsidR="00000000" w:rsidRDefault="00000000">
            <w:r>
              <w:t>51325</w:t>
            </w:r>
          </w:p>
        </w:tc>
        <w:tc>
          <w:tcPr>
            <w:tcW w:w="0" w:type="auto"/>
            <w:vAlign w:val="center"/>
            <w:hideMark/>
          </w:tcPr>
          <w:p w:rsidR="00000000" w:rsidRDefault="00000000">
            <w:r>
              <w:t>200</w:t>
            </w:r>
          </w:p>
        </w:tc>
        <w:tc>
          <w:tcPr>
            <w:tcW w:w="0" w:type="auto"/>
            <w:vAlign w:val="center"/>
            <w:hideMark/>
          </w:tcPr>
          <w:p w:rsidR="00000000" w:rsidRDefault="00000000">
            <w:r>
              <w:t>As a lead trader, you must use market price when placing stop orders</w:t>
            </w:r>
          </w:p>
        </w:tc>
      </w:tr>
      <w:tr w:rsidR="00000000">
        <w:trPr>
          <w:divId w:val="175387555"/>
          <w:tblCellSpacing w:w="15" w:type="dxa"/>
        </w:trPr>
        <w:tc>
          <w:tcPr>
            <w:tcW w:w="0" w:type="auto"/>
            <w:vAlign w:val="center"/>
            <w:hideMark/>
          </w:tcPr>
          <w:p w:rsidR="00000000" w:rsidRDefault="00000000">
            <w:r>
              <w:t>51326</w:t>
            </w:r>
          </w:p>
        </w:tc>
        <w:tc>
          <w:tcPr>
            <w:tcW w:w="0" w:type="auto"/>
            <w:vAlign w:val="center"/>
            <w:hideMark/>
          </w:tcPr>
          <w:p w:rsidR="00000000" w:rsidRDefault="00000000">
            <w:r>
              <w:t>200</w:t>
            </w:r>
          </w:p>
        </w:tc>
        <w:tc>
          <w:tcPr>
            <w:tcW w:w="0" w:type="auto"/>
            <w:vAlign w:val="center"/>
            <w:hideMark/>
          </w:tcPr>
          <w:p w:rsidR="00000000" w:rsidRDefault="00000000">
            <w:r>
              <w:t>As a lead trader, you must use market price when placing orders with take profit or stop loss settings</w:t>
            </w:r>
          </w:p>
        </w:tc>
      </w:tr>
      <w:tr w:rsidR="00000000">
        <w:trPr>
          <w:divId w:val="175387555"/>
          <w:tblCellSpacing w:w="15" w:type="dxa"/>
        </w:trPr>
        <w:tc>
          <w:tcPr>
            <w:tcW w:w="0" w:type="auto"/>
            <w:vAlign w:val="center"/>
            <w:hideMark/>
          </w:tcPr>
          <w:p w:rsidR="00000000" w:rsidRDefault="00000000">
            <w:r>
              <w:t>54000</w:t>
            </w:r>
          </w:p>
        </w:tc>
        <w:tc>
          <w:tcPr>
            <w:tcW w:w="0" w:type="auto"/>
            <w:vAlign w:val="center"/>
            <w:hideMark/>
          </w:tcPr>
          <w:p w:rsidR="00000000" w:rsidRDefault="00000000">
            <w:r>
              <w:t>200</w:t>
            </w:r>
          </w:p>
        </w:tc>
        <w:tc>
          <w:tcPr>
            <w:tcW w:w="0" w:type="auto"/>
            <w:vAlign w:val="center"/>
            <w:hideMark/>
          </w:tcPr>
          <w:p w:rsidR="00000000" w:rsidRDefault="00000000">
            <w:r>
              <w:t>Margin trading is not supported.</w:t>
            </w:r>
          </w:p>
        </w:tc>
      </w:tr>
      <w:tr w:rsidR="00000000">
        <w:trPr>
          <w:divId w:val="175387555"/>
          <w:tblCellSpacing w:w="15" w:type="dxa"/>
        </w:trPr>
        <w:tc>
          <w:tcPr>
            <w:tcW w:w="0" w:type="auto"/>
            <w:vAlign w:val="center"/>
            <w:hideMark/>
          </w:tcPr>
          <w:p w:rsidR="00000000" w:rsidRDefault="00000000">
            <w:r>
              <w:t>54001</w:t>
            </w:r>
          </w:p>
        </w:tc>
        <w:tc>
          <w:tcPr>
            <w:tcW w:w="0" w:type="auto"/>
            <w:vAlign w:val="center"/>
            <w:hideMark/>
          </w:tcPr>
          <w:p w:rsidR="00000000" w:rsidRDefault="00000000">
            <w:r>
              <w:t>200</w:t>
            </w:r>
          </w:p>
        </w:tc>
        <w:tc>
          <w:tcPr>
            <w:tcW w:w="0" w:type="auto"/>
            <w:vAlign w:val="center"/>
            <w:hideMark/>
          </w:tcPr>
          <w:p w:rsidR="00000000" w:rsidRDefault="00000000">
            <w:r>
              <w:t>Only Multi-currency margin account can be set to borrow coins automatically.</w:t>
            </w:r>
          </w:p>
        </w:tc>
      </w:tr>
      <w:tr w:rsidR="00000000">
        <w:trPr>
          <w:divId w:val="175387555"/>
          <w:tblCellSpacing w:w="15" w:type="dxa"/>
        </w:trPr>
        <w:tc>
          <w:tcPr>
            <w:tcW w:w="0" w:type="auto"/>
            <w:vAlign w:val="center"/>
            <w:hideMark/>
          </w:tcPr>
          <w:p w:rsidR="00000000" w:rsidRDefault="00000000">
            <w:r>
              <w:t>54004</w:t>
            </w:r>
          </w:p>
        </w:tc>
        <w:tc>
          <w:tcPr>
            <w:tcW w:w="0" w:type="auto"/>
            <w:vAlign w:val="center"/>
            <w:hideMark/>
          </w:tcPr>
          <w:p w:rsidR="00000000" w:rsidRDefault="00000000">
            <w:r>
              <w:t>200</w:t>
            </w:r>
          </w:p>
        </w:tc>
        <w:tc>
          <w:tcPr>
            <w:tcW w:w="0" w:type="auto"/>
            <w:vAlign w:val="center"/>
            <w:hideMark/>
          </w:tcPr>
          <w:p w:rsidR="00000000" w:rsidRDefault="00000000">
            <w:r>
              <w:t>Order placement or modification failed because one of the orders in the batch failed.</w:t>
            </w:r>
          </w:p>
        </w:tc>
      </w:tr>
      <w:tr w:rsidR="00000000">
        <w:trPr>
          <w:divId w:val="175387555"/>
          <w:tblCellSpacing w:w="15" w:type="dxa"/>
        </w:trPr>
        <w:tc>
          <w:tcPr>
            <w:tcW w:w="0" w:type="auto"/>
            <w:vAlign w:val="center"/>
            <w:hideMark/>
          </w:tcPr>
          <w:p w:rsidR="00000000" w:rsidRDefault="00000000">
            <w:r>
              <w:t>54005</w:t>
            </w:r>
          </w:p>
        </w:tc>
        <w:tc>
          <w:tcPr>
            <w:tcW w:w="0" w:type="auto"/>
            <w:vAlign w:val="center"/>
            <w:hideMark/>
          </w:tcPr>
          <w:p w:rsidR="00000000" w:rsidRDefault="00000000">
            <w:r>
              <w:t>200</w:t>
            </w:r>
          </w:p>
        </w:tc>
        <w:tc>
          <w:tcPr>
            <w:tcW w:w="0" w:type="auto"/>
            <w:vAlign w:val="center"/>
            <w:hideMark/>
          </w:tcPr>
          <w:p w:rsidR="00000000" w:rsidRDefault="00000000">
            <w:r>
              <w:t>Switch to isolated margin mode to trade pre-market expiry futures.</w:t>
            </w:r>
          </w:p>
        </w:tc>
      </w:tr>
      <w:tr w:rsidR="00000000">
        <w:trPr>
          <w:divId w:val="175387555"/>
          <w:tblCellSpacing w:w="15" w:type="dxa"/>
        </w:trPr>
        <w:tc>
          <w:tcPr>
            <w:tcW w:w="0" w:type="auto"/>
            <w:vAlign w:val="center"/>
            <w:hideMark/>
          </w:tcPr>
          <w:p w:rsidR="00000000" w:rsidRDefault="00000000">
            <w:r>
              <w:t>54006</w:t>
            </w:r>
          </w:p>
        </w:tc>
        <w:tc>
          <w:tcPr>
            <w:tcW w:w="0" w:type="auto"/>
            <w:vAlign w:val="center"/>
            <w:hideMark/>
          </w:tcPr>
          <w:p w:rsidR="00000000" w:rsidRDefault="00000000">
            <w:r>
              <w:t>200</w:t>
            </w:r>
          </w:p>
        </w:tc>
        <w:tc>
          <w:tcPr>
            <w:tcW w:w="0" w:type="auto"/>
            <w:vAlign w:val="center"/>
            <w:hideMark/>
          </w:tcPr>
          <w:p w:rsidR="00000000" w:rsidRDefault="00000000">
            <w:r>
              <w:t>Pre-market expiry future position limit is {posLimit} contracts.</w:t>
            </w:r>
          </w:p>
        </w:tc>
      </w:tr>
      <w:tr w:rsidR="00000000">
        <w:trPr>
          <w:divId w:val="175387555"/>
          <w:tblCellSpacing w:w="15" w:type="dxa"/>
        </w:trPr>
        <w:tc>
          <w:tcPr>
            <w:tcW w:w="0" w:type="auto"/>
            <w:vAlign w:val="center"/>
            <w:hideMark/>
          </w:tcPr>
          <w:p w:rsidR="00000000" w:rsidRDefault="00000000">
            <w:r>
              <w:t>54007</w:t>
            </w:r>
          </w:p>
        </w:tc>
        <w:tc>
          <w:tcPr>
            <w:tcW w:w="0" w:type="auto"/>
            <w:vAlign w:val="center"/>
            <w:hideMark/>
          </w:tcPr>
          <w:p w:rsidR="00000000" w:rsidRDefault="00000000">
            <w:r>
              <w:t>200</w:t>
            </w:r>
          </w:p>
        </w:tc>
        <w:tc>
          <w:tcPr>
            <w:tcW w:w="0" w:type="auto"/>
            <w:vAlign w:val="center"/>
            <w:hideMark/>
          </w:tcPr>
          <w:p w:rsidR="00000000" w:rsidRDefault="00000000">
            <w:r>
              <w:t>Instrument {instId} is not supported</w:t>
            </w:r>
          </w:p>
        </w:tc>
      </w:tr>
      <w:tr w:rsidR="00000000">
        <w:trPr>
          <w:divId w:val="175387555"/>
          <w:tblCellSpacing w:w="15" w:type="dxa"/>
        </w:trPr>
        <w:tc>
          <w:tcPr>
            <w:tcW w:w="0" w:type="auto"/>
            <w:vAlign w:val="center"/>
            <w:hideMark/>
          </w:tcPr>
          <w:p w:rsidR="00000000" w:rsidRDefault="00000000">
            <w:r>
              <w:t>54008</w:t>
            </w:r>
          </w:p>
        </w:tc>
        <w:tc>
          <w:tcPr>
            <w:tcW w:w="0" w:type="auto"/>
            <w:vAlign w:val="center"/>
            <w:hideMark/>
          </w:tcPr>
          <w:p w:rsidR="00000000" w:rsidRDefault="00000000">
            <w:r>
              <w:t>200</w:t>
            </w:r>
          </w:p>
        </w:tc>
        <w:tc>
          <w:tcPr>
            <w:tcW w:w="0" w:type="auto"/>
            <w:vAlign w:val="center"/>
            <w:hideMark/>
          </w:tcPr>
          <w:p w:rsidR="00000000" w:rsidRDefault="00000000">
            <w:r>
              <w:t>This operation is disabled by the 'mass cancel order' endpoint. Please enable it using this endpoint.</w:t>
            </w:r>
          </w:p>
        </w:tc>
      </w:tr>
      <w:tr w:rsidR="00000000">
        <w:trPr>
          <w:divId w:val="175387555"/>
          <w:tblCellSpacing w:w="15" w:type="dxa"/>
        </w:trPr>
        <w:tc>
          <w:tcPr>
            <w:tcW w:w="0" w:type="auto"/>
            <w:vAlign w:val="center"/>
            <w:hideMark/>
          </w:tcPr>
          <w:p w:rsidR="00000000" w:rsidRDefault="00000000">
            <w:r>
              <w:t>54009</w:t>
            </w:r>
          </w:p>
        </w:tc>
        <w:tc>
          <w:tcPr>
            <w:tcW w:w="0" w:type="auto"/>
            <w:vAlign w:val="center"/>
            <w:hideMark/>
          </w:tcPr>
          <w:p w:rsidR="00000000" w:rsidRDefault="00000000">
            <w:r>
              <w:t>200</w:t>
            </w:r>
          </w:p>
        </w:tc>
        <w:tc>
          <w:tcPr>
            <w:tcW w:w="0" w:type="auto"/>
            <w:vAlign w:val="center"/>
            <w:hideMark/>
          </w:tcPr>
          <w:p w:rsidR="00000000" w:rsidRDefault="00000000">
            <w:r>
              <w:t>The range of {param0} should be [{param1}, {param2}].</w:t>
            </w:r>
          </w:p>
        </w:tc>
      </w:tr>
      <w:tr w:rsidR="00000000">
        <w:trPr>
          <w:divId w:val="175387555"/>
          <w:tblCellSpacing w:w="15" w:type="dxa"/>
        </w:trPr>
        <w:tc>
          <w:tcPr>
            <w:tcW w:w="0" w:type="auto"/>
            <w:vAlign w:val="center"/>
            <w:hideMark/>
          </w:tcPr>
          <w:p w:rsidR="00000000" w:rsidRDefault="00000000">
            <w:r>
              <w:t>54011</w:t>
            </w:r>
          </w:p>
        </w:tc>
        <w:tc>
          <w:tcPr>
            <w:tcW w:w="0" w:type="auto"/>
            <w:vAlign w:val="center"/>
            <w:hideMark/>
          </w:tcPr>
          <w:p w:rsidR="00000000" w:rsidRDefault="00000000">
            <w:r>
              <w:t>200</w:t>
            </w:r>
          </w:p>
        </w:tc>
        <w:tc>
          <w:tcPr>
            <w:tcW w:w="0" w:type="auto"/>
            <w:vAlign w:val="center"/>
            <w:hideMark/>
          </w:tcPr>
          <w:p w:rsidR="00000000" w:rsidRDefault="00000000">
            <w:r>
              <w:t>Pre-market trading contracts are only allowed to reduce the number of positions within 1 hour before delivery. Please modify or cancel the order.</w:t>
            </w:r>
          </w:p>
        </w:tc>
      </w:tr>
    </w:tbl>
    <w:p w:rsidR="00000000" w:rsidRDefault="00000000">
      <w:pPr>
        <w:pStyle w:val="4"/>
        <w:divId w:val="175387555"/>
      </w:pPr>
      <w:r>
        <w:t>Data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8"/>
        <w:gridCol w:w="2046"/>
        <w:gridCol w:w="2595"/>
      </w:tblGrid>
      <w:tr w:rsidR="00000000">
        <w:trPr>
          <w:divId w:val="175387555"/>
          <w:tblHeader/>
          <w:tblCellSpacing w:w="15" w:type="dxa"/>
        </w:trPr>
        <w:tc>
          <w:tcPr>
            <w:tcW w:w="0" w:type="auto"/>
            <w:vAlign w:val="center"/>
            <w:hideMark/>
          </w:tcPr>
          <w:p w:rsidR="00000000" w:rsidRDefault="00000000">
            <w:pPr>
              <w:jc w:val="center"/>
              <w:rPr>
                <w:b/>
                <w:bCs/>
              </w:rPr>
            </w:pPr>
            <w:r>
              <w:rPr>
                <w:b/>
                <w:bCs/>
              </w:rPr>
              <w:t>Error Code</w:t>
            </w:r>
          </w:p>
        </w:tc>
        <w:tc>
          <w:tcPr>
            <w:tcW w:w="0" w:type="auto"/>
            <w:vAlign w:val="center"/>
            <w:hideMark/>
          </w:tcPr>
          <w:p w:rsidR="00000000" w:rsidRDefault="00000000">
            <w:pPr>
              <w:jc w:val="center"/>
              <w:rPr>
                <w:b/>
                <w:bCs/>
              </w:rPr>
            </w:pPr>
            <w:r>
              <w:rPr>
                <w:b/>
                <w:bCs/>
              </w:rPr>
              <w:t>HTTP Status Code</w:t>
            </w:r>
          </w:p>
        </w:tc>
        <w:tc>
          <w:tcPr>
            <w:tcW w:w="0" w:type="auto"/>
            <w:vAlign w:val="center"/>
            <w:hideMark/>
          </w:tcPr>
          <w:p w:rsidR="00000000" w:rsidRDefault="00000000">
            <w:pPr>
              <w:jc w:val="center"/>
              <w:rPr>
                <w:b/>
                <w:bCs/>
              </w:rPr>
            </w:pPr>
            <w:r>
              <w:rPr>
                <w:b/>
                <w:bCs/>
              </w:rPr>
              <w:t>Error Message</w:t>
            </w:r>
          </w:p>
        </w:tc>
      </w:tr>
      <w:tr w:rsidR="00000000">
        <w:trPr>
          <w:divId w:val="175387555"/>
          <w:tblCellSpacing w:w="15" w:type="dxa"/>
        </w:trPr>
        <w:tc>
          <w:tcPr>
            <w:tcW w:w="0" w:type="auto"/>
            <w:vAlign w:val="center"/>
            <w:hideMark/>
          </w:tcPr>
          <w:p w:rsidR="00000000" w:rsidRDefault="00000000">
            <w:r>
              <w:t>52000</w:t>
            </w:r>
          </w:p>
        </w:tc>
        <w:tc>
          <w:tcPr>
            <w:tcW w:w="0" w:type="auto"/>
            <w:vAlign w:val="center"/>
            <w:hideMark/>
          </w:tcPr>
          <w:p w:rsidR="00000000" w:rsidRDefault="00000000">
            <w:r>
              <w:t>200</w:t>
            </w:r>
          </w:p>
        </w:tc>
        <w:tc>
          <w:tcPr>
            <w:tcW w:w="0" w:type="auto"/>
            <w:vAlign w:val="center"/>
            <w:hideMark/>
          </w:tcPr>
          <w:p w:rsidR="00000000" w:rsidRDefault="00000000">
            <w:r>
              <w:t>No market data found.</w:t>
            </w:r>
          </w:p>
        </w:tc>
      </w:tr>
    </w:tbl>
    <w:p w:rsidR="00000000" w:rsidRDefault="00000000">
      <w:pPr>
        <w:pStyle w:val="3"/>
        <w:divId w:val="175387555"/>
      </w:pPr>
      <w:r>
        <w:t>Finance</w:t>
      </w:r>
    </w:p>
    <w:p w:rsidR="00000000" w:rsidRDefault="00000000">
      <w:pPr>
        <w:pStyle w:val="a5"/>
        <w:divId w:val="175387555"/>
      </w:pPr>
      <w:r>
        <w:t>Error Code from 51700 to 51799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
        <w:gridCol w:w="1160"/>
        <w:gridCol w:w="6272"/>
      </w:tblGrid>
      <w:tr w:rsidR="00000000">
        <w:trPr>
          <w:divId w:val="175387555"/>
          <w:tblHeader/>
          <w:tblCellSpacing w:w="15" w:type="dxa"/>
        </w:trPr>
        <w:tc>
          <w:tcPr>
            <w:tcW w:w="0" w:type="auto"/>
            <w:vAlign w:val="center"/>
            <w:hideMark/>
          </w:tcPr>
          <w:p w:rsidR="00000000" w:rsidRDefault="00000000">
            <w:pPr>
              <w:jc w:val="center"/>
              <w:rPr>
                <w:b/>
                <w:bCs/>
              </w:rPr>
            </w:pPr>
            <w:r>
              <w:rPr>
                <w:b/>
                <w:bCs/>
              </w:rPr>
              <w:t>Error Code</w:t>
            </w:r>
          </w:p>
        </w:tc>
        <w:tc>
          <w:tcPr>
            <w:tcW w:w="0" w:type="auto"/>
            <w:vAlign w:val="center"/>
            <w:hideMark/>
          </w:tcPr>
          <w:p w:rsidR="00000000" w:rsidRDefault="00000000">
            <w:pPr>
              <w:jc w:val="center"/>
              <w:rPr>
                <w:b/>
                <w:bCs/>
              </w:rPr>
            </w:pPr>
            <w:r>
              <w:rPr>
                <w:b/>
                <w:bCs/>
              </w:rPr>
              <w:t>HTTP Status Code</w:t>
            </w:r>
          </w:p>
        </w:tc>
        <w:tc>
          <w:tcPr>
            <w:tcW w:w="0" w:type="auto"/>
            <w:vAlign w:val="center"/>
            <w:hideMark/>
          </w:tcPr>
          <w:p w:rsidR="00000000" w:rsidRDefault="00000000">
            <w:pPr>
              <w:jc w:val="center"/>
              <w:rPr>
                <w:b/>
                <w:bCs/>
              </w:rPr>
            </w:pPr>
            <w:r>
              <w:rPr>
                <w:b/>
                <w:bCs/>
              </w:rPr>
              <w:t>Error Message</w:t>
            </w:r>
          </w:p>
        </w:tc>
      </w:tr>
      <w:tr w:rsidR="00000000">
        <w:trPr>
          <w:divId w:val="175387555"/>
          <w:tblCellSpacing w:w="15" w:type="dxa"/>
        </w:trPr>
        <w:tc>
          <w:tcPr>
            <w:tcW w:w="0" w:type="auto"/>
            <w:vAlign w:val="center"/>
            <w:hideMark/>
          </w:tcPr>
          <w:p w:rsidR="00000000" w:rsidRDefault="00000000">
            <w:r>
              <w:t>51720</w:t>
            </w:r>
          </w:p>
        </w:tc>
        <w:tc>
          <w:tcPr>
            <w:tcW w:w="0" w:type="auto"/>
            <w:vAlign w:val="center"/>
            <w:hideMark/>
          </w:tcPr>
          <w:p w:rsidR="00000000" w:rsidRDefault="00000000">
            <w:r>
              <w:t>200</w:t>
            </w:r>
          </w:p>
        </w:tc>
        <w:tc>
          <w:tcPr>
            <w:tcW w:w="0" w:type="auto"/>
            <w:vAlign w:val="center"/>
            <w:hideMark/>
          </w:tcPr>
          <w:p w:rsidR="00000000" w:rsidRDefault="00000000">
            <w:r>
              <w:t>Redeem error</w:t>
            </w:r>
          </w:p>
        </w:tc>
      </w:tr>
      <w:tr w:rsidR="00000000">
        <w:trPr>
          <w:divId w:val="175387555"/>
          <w:tblCellSpacing w:w="15" w:type="dxa"/>
        </w:trPr>
        <w:tc>
          <w:tcPr>
            <w:tcW w:w="0" w:type="auto"/>
            <w:vAlign w:val="center"/>
            <w:hideMark/>
          </w:tcPr>
          <w:p w:rsidR="00000000" w:rsidRDefault="00000000">
            <w:r>
              <w:t>51721</w:t>
            </w:r>
          </w:p>
        </w:tc>
        <w:tc>
          <w:tcPr>
            <w:tcW w:w="0" w:type="auto"/>
            <w:vAlign w:val="center"/>
            <w:hideMark/>
          </w:tcPr>
          <w:p w:rsidR="00000000" w:rsidRDefault="00000000">
            <w:r>
              <w:t>200</w:t>
            </w:r>
          </w:p>
        </w:tc>
        <w:tc>
          <w:tcPr>
            <w:tcW w:w="0" w:type="auto"/>
            <w:vAlign w:val="center"/>
            <w:hideMark/>
          </w:tcPr>
          <w:p w:rsidR="00000000" w:rsidRDefault="00000000">
            <w:r>
              <w:t>Cancel redeem error</w:t>
            </w:r>
          </w:p>
        </w:tc>
      </w:tr>
      <w:tr w:rsidR="00000000">
        <w:trPr>
          <w:divId w:val="175387555"/>
          <w:tblCellSpacing w:w="15" w:type="dxa"/>
        </w:trPr>
        <w:tc>
          <w:tcPr>
            <w:tcW w:w="0" w:type="auto"/>
            <w:vAlign w:val="center"/>
            <w:hideMark/>
          </w:tcPr>
          <w:p w:rsidR="00000000" w:rsidRDefault="00000000">
            <w:r>
              <w:t>51722</w:t>
            </w:r>
          </w:p>
        </w:tc>
        <w:tc>
          <w:tcPr>
            <w:tcW w:w="0" w:type="auto"/>
            <w:vAlign w:val="center"/>
            <w:hideMark/>
          </w:tcPr>
          <w:p w:rsidR="00000000" w:rsidRDefault="00000000">
            <w:r>
              <w:t>200</w:t>
            </w:r>
          </w:p>
        </w:tc>
        <w:tc>
          <w:tcPr>
            <w:tcW w:w="0" w:type="auto"/>
            <w:vAlign w:val="center"/>
            <w:hideMark/>
          </w:tcPr>
          <w:p w:rsidR="00000000" w:rsidRDefault="00000000">
            <w:r>
              <w:t>Redeem already complete</w:t>
            </w:r>
          </w:p>
        </w:tc>
      </w:tr>
      <w:tr w:rsidR="00000000">
        <w:trPr>
          <w:divId w:val="175387555"/>
          <w:tblCellSpacing w:w="15" w:type="dxa"/>
        </w:trPr>
        <w:tc>
          <w:tcPr>
            <w:tcW w:w="0" w:type="auto"/>
            <w:vAlign w:val="center"/>
            <w:hideMark/>
          </w:tcPr>
          <w:p w:rsidR="00000000" w:rsidRDefault="00000000">
            <w:r>
              <w:t>51723</w:t>
            </w:r>
          </w:p>
        </w:tc>
        <w:tc>
          <w:tcPr>
            <w:tcW w:w="0" w:type="auto"/>
            <w:vAlign w:val="center"/>
            <w:hideMark/>
          </w:tcPr>
          <w:p w:rsidR="00000000" w:rsidRDefault="00000000">
            <w:r>
              <w:t>200</w:t>
            </w:r>
          </w:p>
        </w:tc>
        <w:tc>
          <w:tcPr>
            <w:tcW w:w="0" w:type="auto"/>
            <w:vAlign w:val="center"/>
            <w:hideMark/>
          </w:tcPr>
          <w:p w:rsidR="00000000" w:rsidRDefault="00000000">
            <w:r>
              <w:t>Early redemption is not supported</w:t>
            </w:r>
          </w:p>
        </w:tc>
      </w:tr>
      <w:tr w:rsidR="00000000">
        <w:trPr>
          <w:divId w:val="175387555"/>
          <w:tblCellSpacing w:w="15" w:type="dxa"/>
        </w:trPr>
        <w:tc>
          <w:tcPr>
            <w:tcW w:w="0" w:type="auto"/>
            <w:vAlign w:val="center"/>
            <w:hideMark/>
          </w:tcPr>
          <w:p w:rsidR="00000000" w:rsidRDefault="00000000">
            <w:r>
              <w:t>51724</w:t>
            </w:r>
          </w:p>
        </w:tc>
        <w:tc>
          <w:tcPr>
            <w:tcW w:w="0" w:type="auto"/>
            <w:vAlign w:val="center"/>
            <w:hideMark/>
          </w:tcPr>
          <w:p w:rsidR="00000000" w:rsidRDefault="00000000">
            <w:r>
              <w:t>200</w:t>
            </w:r>
          </w:p>
        </w:tc>
        <w:tc>
          <w:tcPr>
            <w:tcW w:w="0" w:type="auto"/>
            <w:vAlign w:val="center"/>
            <w:hideMark/>
          </w:tcPr>
          <w:p w:rsidR="00000000" w:rsidRDefault="00000000">
            <w:r>
              <w:t>Redemption is currently not supported</w:t>
            </w:r>
          </w:p>
        </w:tc>
      </w:tr>
      <w:tr w:rsidR="00000000">
        <w:trPr>
          <w:divId w:val="175387555"/>
          <w:tblCellSpacing w:w="15" w:type="dxa"/>
        </w:trPr>
        <w:tc>
          <w:tcPr>
            <w:tcW w:w="0" w:type="auto"/>
            <w:vAlign w:val="center"/>
            <w:hideMark/>
          </w:tcPr>
          <w:p w:rsidR="00000000" w:rsidRDefault="00000000">
            <w:r>
              <w:t>51725</w:t>
            </w:r>
          </w:p>
        </w:tc>
        <w:tc>
          <w:tcPr>
            <w:tcW w:w="0" w:type="auto"/>
            <w:vAlign w:val="center"/>
            <w:hideMark/>
          </w:tcPr>
          <w:p w:rsidR="00000000" w:rsidRDefault="00000000">
            <w:r>
              <w:t>200</w:t>
            </w:r>
          </w:p>
        </w:tc>
        <w:tc>
          <w:tcPr>
            <w:tcW w:w="0" w:type="auto"/>
            <w:vAlign w:val="center"/>
            <w:hideMark/>
          </w:tcPr>
          <w:p w:rsidR="00000000" w:rsidRDefault="00000000">
            <w:r>
              <w:t>Cancellation is currently not supported</w:t>
            </w:r>
          </w:p>
        </w:tc>
      </w:tr>
      <w:tr w:rsidR="00000000">
        <w:trPr>
          <w:divId w:val="175387555"/>
          <w:tblCellSpacing w:w="15" w:type="dxa"/>
        </w:trPr>
        <w:tc>
          <w:tcPr>
            <w:tcW w:w="0" w:type="auto"/>
            <w:vAlign w:val="center"/>
            <w:hideMark/>
          </w:tcPr>
          <w:p w:rsidR="00000000" w:rsidRDefault="00000000">
            <w:r>
              <w:t>51726</w:t>
            </w:r>
          </w:p>
        </w:tc>
        <w:tc>
          <w:tcPr>
            <w:tcW w:w="0" w:type="auto"/>
            <w:vAlign w:val="center"/>
            <w:hideMark/>
          </w:tcPr>
          <w:p w:rsidR="00000000" w:rsidRDefault="00000000">
            <w:r>
              <w:t>200</w:t>
            </w:r>
          </w:p>
        </w:tc>
        <w:tc>
          <w:tcPr>
            <w:tcW w:w="0" w:type="auto"/>
            <w:vAlign w:val="center"/>
            <w:hideMark/>
          </w:tcPr>
          <w:p w:rsidR="00000000" w:rsidRDefault="00000000">
            <w:r>
              <w:t>Cancellation of subscriptions/redemptions is not supported</w:t>
            </w:r>
          </w:p>
        </w:tc>
      </w:tr>
      <w:tr w:rsidR="00000000">
        <w:trPr>
          <w:divId w:val="175387555"/>
          <w:tblCellSpacing w:w="15" w:type="dxa"/>
        </w:trPr>
        <w:tc>
          <w:tcPr>
            <w:tcW w:w="0" w:type="auto"/>
            <w:vAlign w:val="center"/>
            <w:hideMark/>
          </w:tcPr>
          <w:p w:rsidR="00000000" w:rsidRDefault="00000000">
            <w:r>
              <w:t>51727</w:t>
            </w:r>
          </w:p>
        </w:tc>
        <w:tc>
          <w:tcPr>
            <w:tcW w:w="0" w:type="auto"/>
            <w:vAlign w:val="center"/>
            <w:hideMark/>
          </w:tcPr>
          <w:p w:rsidR="00000000" w:rsidRDefault="00000000">
            <w:r>
              <w:t>200</w:t>
            </w:r>
          </w:p>
        </w:tc>
        <w:tc>
          <w:tcPr>
            <w:tcW w:w="0" w:type="auto"/>
            <w:vAlign w:val="center"/>
            <w:hideMark/>
          </w:tcPr>
          <w:p w:rsidR="00000000" w:rsidRDefault="00000000">
            <w:r>
              <w:t>The minimum subscription amount is {minUnit} {ccy}</w:t>
            </w:r>
          </w:p>
        </w:tc>
      </w:tr>
      <w:tr w:rsidR="00000000">
        <w:trPr>
          <w:divId w:val="175387555"/>
          <w:tblCellSpacing w:w="15" w:type="dxa"/>
        </w:trPr>
        <w:tc>
          <w:tcPr>
            <w:tcW w:w="0" w:type="auto"/>
            <w:vAlign w:val="center"/>
            <w:hideMark/>
          </w:tcPr>
          <w:p w:rsidR="00000000" w:rsidRDefault="00000000">
            <w:r>
              <w:t>51728</w:t>
            </w:r>
          </w:p>
        </w:tc>
        <w:tc>
          <w:tcPr>
            <w:tcW w:w="0" w:type="auto"/>
            <w:vAlign w:val="center"/>
            <w:hideMark/>
          </w:tcPr>
          <w:p w:rsidR="00000000" w:rsidRDefault="00000000">
            <w:r>
              <w:t>200</w:t>
            </w:r>
          </w:p>
        </w:tc>
        <w:tc>
          <w:tcPr>
            <w:tcW w:w="0" w:type="auto"/>
            <w:vAlign w:val="center"/>
            <w:hideMark/>
          </w:tcPr>
          <w:p w:rsidR="00000000" w:rsidRDefault="00000000">
            <w:r>
              <w:t>The subscription quantity is above the maximum limit</w:t>
            </w:r>
          </w:p>
        </w:tc>
      </w:tr>
      <w:tr w:rsidR="00000000">
        <w:trPr>
          <w:divId w:val="175387555"/>
          <w:tblCellSpacing w:w="15" w:type="dxa"/>
        </w:trPr>
        <w:tc>
          <w:tcPr>
            <w:tcW w:w="0" w:type="auto"/>
            <w:vAlign w:val="center"/>
            <w:hideMark/>
          </w:tcPr>
          <w:p w:rsidR="00000000" w:rsidRDefault="00000000">
            <w:r>
              <w:t>51729</w:t>
            </w:r>
          </w:p>
        </w:tc>
        <w:tc>
          <w:tcPr>
            <w:tcW w:w="0" w:type="auto"/>
            <w:vAlign w:val="center"/>
            <w:hideMark/>
          </w:tcPr>
          <w:p w:rsidR="00000000" w:rsidRDefault="00000000">
            <w:r>
              <w:t>200</w:t>
            </w:r>
          </w:p>
        </w:tc>
        <w:tc>
          <w:tcPr>
            <w:tcW w:w="0" w:type="auto"/>
            <w:vAlign w:val="center"/>
            <w:hideMark/>
          </w:tcPr>
          <w:p w:rsidR="00000000" w:rsidRDefault="00000000">
            <w:r>
              <w:t>This project has not reached the redemption date</w:t>
            </w:r>
          </w:p>
        </w:tc>
      </w:tr>
      <w:tr w:rsidR="00000000">
        <w:trPr>
          <w:divId w:val="175387555"/>
          <w:tblCellSpacing w:w="15" w:type="dxa"/>
        </w:trPr>
        <w:tc>
          <w:tcPr>
            <w:tcW w:w="0" w:type="auto"/>
            <w:vAlign w:val="center"/>
            <w:hideMark/>
          </w:tcPr>
          <w:p w:rsidR="00000000" w:rsidRDefault="00000000">
            <w:r>
              <w:t>51730</w:t>
            </w:r>
          </w:p>
        </w:tc>
        <w:tc>
          <w:tcPr>
            <w:tcW w:w="0" w:type="auto"/>
            <w:vAlign w:val="center"/>
            <w:hideMark/>
          </w:tcPr>
          <w:p w:rsidR="00000000" w:rsidRDefault="00000000">
            <w:r>
              <w:t>200</w:t>
            </w:r>
          </w:p>
        </w:tc>
        <w:tc>
          <w:tcPr>
            <w:tcW w:w="0" w:type="auto"/>
            <w:vAlign w:val="center"/>
            <w:hideMark/>
          </w:tcPr>
          <w:p w:rsidR="00000000" w:rsidRDefault="00000000">
            <w:r>
              <w:t>Sold out</w:t>
            </w:r>
          </w:p>
        </w:tc>
      </w:tr>
      <w:tr w:rsidR="00000000">
        <w:trPr>
          <w:divId w:val="175387555"/>
          <w:tblCellSpacing w:w="15" w:type="dxa"/>
        </w:trPr>
        <w:tc>
          <w:tcPr>
            <w:tcW w:w="0" w:type="auto"/>
            <w:vAlign w:val="center"/>
            <w:hideMark/>
          </w:tcPr>
          <w:p w:rsidR="00000000" w:rsidRDefault="00000000">
            <w:r>
              <w:t>51731</w:t>
            </w:r>
          </w:p>
        </w:tc>
        <w:tc>
          <w:tcPr>
            <w:tcW w:w="0" w:type="auto"/>
            <w:vAlign w:val="center"/>
            <w:hideMark/>
          </w:tcPr>
          <w:p w:rsidR="00000000" w:rsidRDefault="00000000">
            <w:r>
              <w:t>200</w:t>
            </w:r>
          </w:p>
        </w:tc>
        <w:tc>
          <w:tcPr>
            <w:tcW w:w="0" w:type="auto"/>
            <w:vAlign w:val="center"/>
            <w:hideMark/>
          </w:tcPr>
          <w:p w:rsidR="00000000" w:rsidRDefault="00000000">
            <w:r>
              <w:t>Product is currently suspended for purchase</w:t>
            </w:r>
          </w:p>
        </w:tc>
      </w:tr>
      <w:tr w:rsidR="00000000">
        <w:trPr>
          <w:divId w:val="175387555"/>
          <w:tblCellSpacing w:w="15" w:type="dxa"/>
        </w:trPr>
        <w:tc>
          <w:tcPr>
            <w:tcW w:w="0" w:type="auto"/>
            <w:vAlign w:val="center"/>
            <w:hideMark/>
          </w:tcPr>
          <w:p w:rsidR="00000000" w:rsidRDefault="00000000">
            <w:r>
              <w:t>51732</w:t>
            </w:r>
          </w:p>
        </w:tc>
        <w:tc>
          <w:tcPr>
            <w:tcW w:w="0" w:type="auto"/>
            <w:vAlign w:val="center"/>
            <w:hideMark/>
          </w:tcPr>
          <w:p w:rsidR="00000000" w:rsidRDefault="00000000">
            <w:r>
              <w:t>200</w:t>
            </w:r>
          </w:p>
        </w:tc>
        <w:tc>
          <w:tcPr>
            <w:tcW w:w="0" w:type="auto"/>
            <w:vAlign w:val="center"/>
            <w:hideMark/>
          </w:tcPr>
          <w:p w:rsidR="00000000" w:rsidRDefault="00000000">
            <w:r>
              <w:t>Required user KYC level not met</w:t>
            </w:r>
          </w:p>
        </w:tc>
      </w:tr>
      <w:tr w:rsidR="00000000">
        <w:trPr>
          <w:divId w:val="175387555"/>
          <w:tblCellSpacing w:w="15" w:type="dxa"/>
        </w:trPr>
        <w:tc>
          <w:tcPr>
            <w:tcW w:w="0" w:type="auto"/>
            <w:vAlign w:val="center"/>
            <w:hideMark/>
          </w:tcPr>
          <w:p w:rsidR="00000000" w:rsidRDefault="00000000">
            <w:r>
              <w:t>51733</w:t>
            </w:r>
          </w:p>
        </w:tc>
        <w:tc>
          <w:tcPr>
            <w:tcW w:w="0" w:type="auto"/>
            <w:vAlign w:val="center"/>
            <w:hideMark/>
          </w:tcPr>
          <w:p w:rsidR="00000000" w:rsidRDefault="00000000">
            <w:r>
              <w:t>200</w:t>
            </w:r>
          </w:p>
        </w:tc>
        <w:tc>
          <w:tcPr>
            <w:tcW w:w="0" w:type="auto"/>
            <w:vAlign w:val="center"/>
            <w:hideMark/>
          </w:tcPr>
          <w:p w:rsidR="00000000" w:rsidRDefault="00000000">
            <w:r>
              <w:t>User is under risk control</w:t>
            </w:r>
          </w:p>
        </w:tc>
      </w:tr>
      <w:tr w:rsidR="00000000">
        <w:trPr>
          <w:divId w:val="175387555"/>
          <w:tblCellSpacing w:w="15" w:type="dxa"/>
        </w:trPr>
        <w:tc>
          <w:tcPr>
            <w:tcW w:w="0" w:type="auto"/>
            <w:vAlign w:val="center"/>
            <w:hideMark/>
          </w:tcPr>
          <w:p w:rsidR="00000000" w:rsidRDefault="00000000">
            <w:r>
              <w:t>51734</w:t>
            </w:r>
          </w:p>
        </w:tc>
        <w:tc>
          <w:tcPr>
            <w:tcW w:w="0" w:type="auto"/>
            <w:vAlign w:val="center"/>
            <w:hideMark/>
          </w:tcPr>
          <w:p w:rsidR="00000000" w:rsidRDefault="00000000">
            <w:r>
              <w:t>200</w:t>
            </w:r>
          </w:p>
        </w:tc>
        <w:tc>
          <w:tcPr>
            <w:tcW w:w="0" w:type="auto"/>
            <w:vAlign w:val="center"/>
            <w:hideMark/>
          </w:tcPr>
          <w:p w:rsidR="00000000" w:rsidRDefault="00000000">
            <w:r>
              <w:t>User KYC Country is not supported</w:t>
            </w:r>
          </w:p>
        </w:tc>
      </w:tr>
      <w:tr w:rsidR="00000000">
        <w:trPr>
          <w:divId w:val="175387555"/>
          <w:tblCellSpacing w:w="15" w:type="dxa"/>
        </w:trPr>
        <w:tc>
          <w:tcPr>
            <w:tcW w:w="0" w:type="auto"/>
            <w:vAlign w:val="center"/>
            <w:hideMark/>
          </w:tcPr>
          <w:p w:rsidR="00000000" w:rsidRDefault="00000000">
            <w:r>
              <w:t>51735</w:t>
            </w:r>
          </w:p>
        </w:tc>
        <w:tc>
          <w:tcPr>
            <w:tcW w:w="0" w:type="auto"/>
            <w:vAlign w:val="center"/>
            <w:hideMark/>
          </w:tcPr>
          <w:p w:rsidR="00000000" w:rsidRDefault="00000000">
            <w:r>
              <w:t>200</w:t>
            </w:r>
          </w:p>
        </w:tc>
        <w:tc>
          <w:tcPr>
            <w:tcW w:w="0" w:type="auto"/>
            <w:vAlign w:val="center"/>
            <w:hideMark/>
          </w:tcPr>
          <w:p w:rsidR="00000000" w:rsidRDefault="00000000">
            <w:r>
              <w:t>Sub-account is not supported</w:t>
            </w:r>
          </w:p>
        </w:tc>
      </w:tr>
      <w:tr w:rsidR="00000000">
        <w:trPr>
          <w:divId w:val="175387555"/>
          <w:tblCellSpacing w:w="15" w:type="dxa"/>
        </w:trPr>
        <w:tc>
          <w:tcPr>
            <w:tcW w:w="0" w:type="auto"/>
            <w:vAlign w:val="center"/>
            <w:hideMark/>
          </w:tcPr>
          <w:p w:rsidR="00000000" w:rsidRDefault="00000000">
            <w:r>
              <w:t>51736</w:t>
            </w:r>
          </w:p>
        </w:tc>
        <w:tc>
          <w:tcPr>
            <w:tcW w:w="0" w:type="auto"/>
            <w:vAlign w:val="center"/>
            <w:hideMark/>
          </w:tcPr>
          <w:p w:rsidR="00000000" w:rsidRDefault="00000000">
            <w:r>
              <w:t>200</w:t>
            </w:r>
          </w:p>
        </w:tc>
        <w:tc>
          <w:tcPr>
            <w:tcW w:w="0" w:type="auto"/>
            <w:vAlign w:val="center"/>
            <w:hideMark/>
          </w:tcPr>
          <w:p w:rsidR="00000000" w:rsidRDefault="00000000">
            <w:r>
              <w:t>Insufficient {ccy} balance</w:t>
            </w:r>
          </w:p>
        </w:tc>
      </w:tr>
      <w:tr w:rsidR="00000000">
        <w:trPr>
          <w:divId w:val="175387555"/>
          <w:tblCellSpacing w:w="15" w:type="dxa"/>
        </w:trPr>
        <w:tc>
          <w:tcPr>
            <w:tcW w:w="0" w:type="auto"/>
            <w:vAlign w:val="center"/>
            <w:hideMark/>
          </w:tcPr>
          <w:p w:rsidR="00000000" w:rsidRDefault="00000000">
            <w:r>
              <w:t>51737</w:t>
            </w:r>
          </w:p>
        </w:tc>
        <w:tc>
          <w:tcPr>
            <w:tcW w:w="0" w:type="auto"/>
            <w:vAlign w:val="center"/>
            <w:hideMark/>
          </w:tcPr>
          <w:p w:rsidR="00000000" w:rsidRDefault="00000000">
            <w:r>
              <w:t>200</w:t>
            </w:r>
          </w:p>
        </w:tc>
        <w:tc>
          <w:tcPr>
            <w:tcW w:w="0" w:type="auto"/>
            <w:vAlign w:val="center"/>
            <w:hideMark/>
          </w:tcPr>
          <w:p w:rsidR="00000000" w:rsidRDefault="00000000">
            <w:r>
              <w:t>For security and compliance purposes, please complete the identity verification process to continue using our services.</w:t>
            </w:r>
          </w:p>
        </w:tc>
      </w:tr>
      <w:tr w:rsidR="00000000">
        <w:trPr>
          <w:divId w:val="175387555"/>
          <w:tblCellSpacing w:w="15" w:type="dxa"/>
        </w:trPr>
        <w:tc>
          <w:tcPr>
            <w:tcW w:w="0" w:type="auto"/>
            <w:vAlign w:val="center"/>
            <w:hideMark/>
          </w:tcPr>
          <w:p w:rsidR="00000000" w:rsidRDefault="00000000">
            <w:r>
              <w:t>51738</w:t>
            </w:r>
          </w:p>
        </w:tc>
        <w:tc>
          <w:tcPr>
            <w:tcW w:w="0" w:type="auto"/>
            <w:vAlign w:val="center"/>
            <w:hideMark/>
          </w:tcPr>
          <w:p w:rsidR="00000000" w:rsidRDefault="00000000">
            <w:r>
              <w:t>200</w:t>
            </w:r>
          </w:p>
        </w:tc>
        <w:tc>
          <w:tcPr>
            <w:tcW w:w="0" w:type="auto"/>
            <w:vAlign w:val="center"/>
            <w:hideMark/>
          </w:tcPr>
          <w:p w:rsidR="00000000" w:rsidRDefault="00000000">
            <w:r>
              <w:t>Your funding account is frozen.</w:t>
            </w:r>
          </w:p>
        </w:tc>
      </w:tr>
      <w:tr w:rsidR="00000000">
        <w:trPr>
          <w:divId w:val="175387555"/>
          <w:tblCellSpacing w:w="15" w:type="dxa"/>
        </w:trPr>
        <w:tc>
          <w:tcPr>
            <w:tcW w:w="0" w:type="auto"/>
            <w:vAlign w:val="center"/>
            <w:hideMark/>
          </w:tcPr>
          <w:p w:rsidR="00000000" w:rsidRDefault="00000000">
            <w:r>
              <w:t>51739</w:t>
            </w:r>
          </w:p>
        </w:tc>
        <w:tc>
          <w:tcPr>
            <w:tcW w:w="0" w:type="auto"/>
            <w:vAlign w:val="center"/>
            <w:hideMark/>
          </w:tcPr>
          <w:p w:rsidR="00000000" w:rsidRDefault="00000000">
            <w:r>
              <w:t>200</w:t>
            </w:r>
          </w:p>
        </w:tc>
        <w:tc>
          <w:tcPr>
            <w:tcW w:w="0" w:type="auto"/>
            <w:vAlign w:val="center"/>
            <w:hideMark/>
          </w:tcPr>
          <w:p w:rsidR="00000000" w:rsidRDefault="00000000">
            <w:r>
              <w:t>This function is unavailable temporarily</w:t>
            </w:r>
          </w:p>
        </w:tc>
      </w:tr>
      <w:tr w:rsidR="00000000">
        <w:trPr>
          <w:divId w:val="175387555"/>
          <w:tblCellSpacing w:w="15" w:type="dxa"/>
        </w:trPr>
        <w:tc>
          <w:tcPr>
            <w:tcW w:w="0" w:type="auto"/>
            <w:vAlign w:val="center"/>
            <w:hideMark/>
          </w:tcPr>
          <w:p w:rsidR="00000000" w:rsidRDefault="00000000">
            <w:r>
              <w:t>51750</w:t>
            </w:r>
          </w:p>
        </w:tc>
        <w:tc>
          <w:tcPr>
            <w:tcW w:w="0" w:type="auto"/>
            <w:vAlign w:val="center"/>
            <w:hideMark/>
          </w:tcPr>
          <w:p w:rsidR="00000000" w:rsidRDefault="00000000">
            <w:r>
              <w:t>200</w:t>
            </w:r>
          </w:p>
        </w:tc>
        <w:tc>
          <w:tcPr>
            <w:tcW w:w="0" w:type="auto"/>
            <w:vAlign w:val="center"/>
            <w:hideMark/>
          </w:tcPr>
          <w:p w:rsidR="00000000" w:rsidRDefault="00000000">
            <w:r>
              <w:t>The collateral cannot contain assets in the currency of the loan</w:t>
            </w:r>
          </w:p>
        </w:tc>
      </w:tr>
      <w:tr w:rsidR="00000000">
        <w:trPr>
          <w:divId w:val="175387555"/>
          <w:tblCellSpacing w:w="15" w:type="dxa"/>
        </w:trPr>
        <w:tc>
          <w:tcPr>
            <w:tcW w:w="0" w:type="auto"/>
            <w:vAlign w:val="center"/>
            <w:hideMark/>
          </w:tcPr>
          <w:p w:rsidR="00000000" w:rsidRDefault="00000000">
            <w:r>
              <w:t>51751</w:t>
            </w:r>
          </w:p>
        </w:tc>
        <w:tc>
          <w:tcPr>
            <w:tcW w:w="0" w:type="auto"/>
            <w:vAlign w:val="center"/>
            <w:hideMark/>
          </w:tcPr>
          <w:p w:rsidR="00000000" w:rsidRDefault="00000000">
            <w:r>
              <w:t>200</w:t>
            </w:r>
          </w:p>
        </w:tc>
        <w:tc>
          <w:tcPr>
            <w:tcW w:w="0" w:type="auto"/>
            <w:vAlign w:val="center"/>
            <w:hideMark/>
          </w:tcPr>
          <w:p w:rsidR="00000000" w:rsidRDefault="00000000">
            <w:r>
              <w:t>The currency {ccy} does not support borrowing</w:t>
            </w:r>
          </w:p>
        </w:tc>
      </w:tr>
      <w:tr w:rsidR="00000000">
        <w:trPr>
          <w:divId w:val="175387555"/>
          <w:tblCellSpacing w:w="15" w:type="dxa"/>
        </w:trPr>
        <w:tc>
          <w:tcPr>
            <w:tcW w:w="0" w:type="auto"/>
            <w:vAlign w:val="center"/>
            <w:hideMark/>
          </w:tcPr>
          <w:p w:rsidR="00000000" w:rsidRDefault="00000000">
            <w:r>
              <w:t>51752</w:t>
            </w:r>
          </w:p>
        </w:tc>
        <w:tc>
          <w:tcPr>
            <w:tcW w:w="0" w:type="auto"/>
            <w:vAlign w:val="center"/>
            <w:hideMark/>
          </w:tcPr>
          <w:p w:rsidR="00000000" w:rsidRDefault="00000000">
            <w:r>
              <w:t>200</w:t>
            </w:r>
          </w:p>
        </w:tc>
        <w:tc>
          <w:tcPr>
            <w:tcW w:w="0" w:type="auto"/>
            <w:vAlign w:val="center"/>
            <w:hideMark/>
          </w:tcPr>
          <w:p w:rsidR="00000000" w:rsidRDefault="00000000">
            <w:r>
              <w:t>The currency {ccy} does not support collateralization</w:t>
            </w:r>
          </w:p>
        </w:tc>
      </w:tr>
      <w:tr w:rsidR="00000000">
        <w:trPr>
          <w:divId w:val="175387555"/>
          <w:tblCellSpacing w:w="15" w:type="dxa"/>
        </w:trPr>
        <w:tc>
          <w:tcPr>
            <w:tcW w:w="0" w:type="auto"/>
            <w:vAlign w:val="center"/>
            <w:hideMark/>
          </w:tcPr>
          <w:p w:rsidR="00000000" w:rsidRDefault="00000000">
            <w:r>
              <w:t>51753</w:t>
            </w:r>
          </w:p>
        </w:tc>
        <w:tc>
          <w:tcPr>
            <w:tcW w:w="0" w:type="auto"/>
            <w:vAlign w:val="center"/>
            <w:hideMark/>
          </w:tcPr>
          <w:p w:rsidR="00000000" w:rsidRDefault="00000000">
            <w:r>
              <w:t>200</w:t>
            </w:r>
          </w:p>
        </w:tc>
        <w:tc>
          <w:tcPr>
            <w:tcW w:w="0" w:type="auto"/>
            <w:vAlign w:val="center"/>
            <w:hideMark/>
          </w:tcPr>
          <w:p w:rsidR="00000000" w:rsidRDefault="00000000">
            <w:r>
              <w:t>The collateral does not include this asset</w:t>
            </w:r>
          </w:p>
        </w:tc>
      </w:tr>
      <w:tr w:rsidR="00000000">
        <w:trPr>
          <w:divId w:val="175387555"/>
          <w:tblCellSpacing w:w="15" w:type="dxa"/>
        </w:trPr>
        <w:tc>
          <w:tcPr>
            <w:tcW w:w="0" w:type="auto"/>
            <w:vAlign w:val="center"/>
            <w:hideMark/>
          </w:tcPr>
          <w:p w:rsidR="00000000" w:rsidRDefault="00000000">
            <w:r>
              <w:t>51754</w:t>
            </w:r>
          </w:p>
        </w:tc>
        <w:tc>
          <w:tcPr>
            <w:tcW w:w="0" w:type="auto"/>
            <w:vAlign w:val="center"/>
            <w:hideMark/>
          </w:tcPr>
          <w:p w:rsidR="00000000" w:rsidRDefault="00000000">
            <w:r>
              <w:t>200</w:t>
            </w:r>
          </w:p>
        </w:tc>
        <w:tc>
          <w:tcPr>
            <w:tcW w:w="0" w:type="auto"/>
            <w:vAlign w:val="center"/>
            <w:hideMark/>
          </w:tcPr>
          <w:p w:rsidR="00000000" w:rsidRDefault="00000000">
            <w:r>
              <w:t>There is currently no debt, no need to increase collateral</w:t>
            </w:r>
          </w:p>
        </w:tc>
      </w:tr>
      <w:tr w:rsidR="00000000">
        <w:trPr>
          <w:divId w:val="175387555"/>
          <w:tblCellSpacing w:w="15" w:type="dxa"/>
        </w:trPr>
        <w:tc>
          <w:tcPr>
            <w:tcW w:w="0" w:type="auto"/>
            <w:vAlign w:val="center"/>
            <w:hideMark/>
          </w:tcPr>
          <w:p w:rsidR="00000000" w:rsidRDefault="00000000">
            <w:r>
              <w:t>51755</w:t>
            </w:r>
          </w:p>
        </w:tc>
        <w:tc>
          <w:tcPr>
            <w:tcW w:w="0" w:type="auto"/>
            <w:vAlign w:val="center"/>
            <w:hideMark/>
          </w:tcPr>
          <w:p w:rsidR="00000000" w:rsidRDefault="00000000">
            <w:r>
              <w:t>200</w:t>
            </w:r>
          </w:p>
        </w:tc>
        <w:tc>
          <w:tcPr>
            <w:tcW w:w="0" w:type="auto"/>
            <w:vAlign w:val="center"/>
            <w:hideMark/>
          </w:tcPr>
          <w:p w:rsidR="00000000" w:rsidRDefault="00000000">
            <w:r>
              <w:t>The currency {ccy} operation is restricted</w:t>
            </w:r>
          </w:p>
        </w:tc>
      </w:tr>
      <w:tr w:rsidR="00000000">
        <w:trPr>
          <w:divId w:val="175387555"/>
          <w:tblCellSpacing w:w="15" w:type="dxa"/>
        </w:trPr>
        <w:tc>
          <w:tcPr>
            <w:tcW w:w="0" w:type="auto"/>
            <w:vAlign w:val="center"/>
            <w:hideMark/>
          </w:tcPr>
          <w:p w:rsidR="00000000" w:rsidRDefault="00000000">
            <w:r>
              <w:t>51756</w:t>
            </w:r>
          </w:p>
        </w:tc>
        <w:tc>
          <w:tcPr>
            <w:tcW w:w="0" w:type="auto"/>
            <w:vAlign w:val="center"/>
            <w:hideMark/>
          </w:tcPr>
          <w:p w:rsidR="00000000" w:rsidRDefault="00000000">
            <w:r>
              <w:t>200</w:t>
            </w:r>
          </w:p>
        </w:tc>
        <w:tc>
          <w:tcPr>
            <w:tcW w:w="0" w:type="auto"/>
            <w:vAlign w:val="center"/>
            <w:hideMark/>
          </w:tcPr>
          <w:p w:rsidR="00000000" w:rsidRDefault="00000000">
            <w:r>
              <w:t>Exceeding the maximum redeemable quantity</w:t>
            </w:r>
          </w:p>
        </w:tc>
      </w:tr>
      <w:tr w:rsidR="00000000">
        <w:trPr>
          <w:divId w:val="175387555"/>
          <w:tblCellSpacing w:w="15" w:type="dxa"/>
        </w:trPr>
        <w:tc>
          <w:tcPr>
            <w:tcW w:w="0" w:type="auto"/>
            <w:vAlign w:val="center"/>
            <w:hideMark/>
          </w:tcPr>
          <w:p w:rsidR="00000000" w:rsidRDefault="00000000">
            <w:r>
              <w:t>51757</w:t>
            </w:r>
          </w:p>
        </w:tc>
        <w:tc>
          <w:tcPr>
            <w:tcW w:w="0" w:type="auto"/>
            <w:vAlign w:val="center"/>
            <w:hideMark/>
          </w:tcPr>
          <w:p w:rsidR="00000000" w:rsidRDefault="00000000">
            <w:r>
              <w:t>200</w:t>
            </w:r>
          </w:p>
        </w:tc>
        <w:tc>
          <w:tcPr>
            <w:tcW w:w="0" w:type="auto"/>
            <w:vAlign w:val="center"/>
            <w:hideMark/>
          </w:tcPr>
          <w:p w:rsidR="00000000" w:rsidRDefault="00000000">
            <w:r>
              <w:t>The collateral amount should not be less than {minAmt}</w:t>
            </w:r>
          </w:p>
        </w:tc>
      </w:tr>
    </w:tbl>
    <w:p w:rsidR="00000000" w:rsidRDefault="00000000">
      <w:pPr>
        <w:pStyle w:val="3"/>
        <w:divId w:val="175387555"/>
      </w:pPr>
      <w:r>
        <w:t>Convert</w:t>
      </w:r>
    </w:p>
    <w:p w:rsidR="00000000" w:rsidRDefault="00000000">
      <w:pPr>
        <w:pStyle w:val="a5"/>
        <w:divId w:val="175387555"/>
      </w:pPr>
      <w:r>
        <w:t>Error Code from 52900 to 52999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8"/>
        <w:gridCol w:w="1385"/>
        <w:gridCol w:w="5933"/>
      </w:tblGrid>
      <w:tr w:rsidR="00000000">
        <w:trPr>
          <w:divId w:val="175387555"/>
          <w:tblHeader/>
          <w:tblCellSpacing w:w="15" w:type="dxa"/>
        </w:trPr>
        <w:tc>
          <w:tcPr>
            <w:tcW w:w="0" w:type="auto"/>
            <w:vAlign w:val="center"/>
            <w:hideMark/>
          </w:tcPr>
          <w:p w:rsidR="00000000" w:rsidRDefault="00000000">
            <w:pPr>
              <w:jc w:val="center"/>
              <w:rPr>
                <w:b/>
                <w:bCs/>
              </w:rPr>
            </w:pPr>
            <w:r>
              <w:rPr>
                <w:b/>
                <w:bCs/>
              </w:rPr>
              <w:t>Error Code</w:t>
            </w:r>
          </w:p>
        </w:tc>
        <w:tc>
          <w:tcPr>
            <w:tcW w:w="0" w:type="auto"/>
            <w:vAlign w:val="center"/>
            <w:hideMark/>
          </w:tcPr>
          <w:p w:rsidR="00000000" w:rsidRDefault="00000000">
            <w:pPr>
              <w:jc w:val="center"/>
              <w:rPr>
                <w:b/>
                <w:bCs/>
              </w:rPr>
            </w:pPr>
            <w:r>
              <w:rPr>
                <w:b/>
                <w:bCs/>
              </w:rPr>
              <w:t>HTTP Status Code</w:t>
            </w:r>
          </w:p>
        </w:tc>
        <w:tc>
          <w:tcPr>
            <w:tcW w:w="0" w:type="auto"/>
            <w:vAlign w:val="center"/>
            <w:hideMark/>
          </w:tcPr>
          <w:p w:rsidR="00000000" w:rsidRDefault="00000000">
            <w:pPr>
              <w:jc w:val="center"/>
              <w:rPr>
                <w:b/>
                <w:bCs/>
              </w:rPr>
            </w:pPr>
            <w:r>
              <w:rPr>
                <w:b/>
                <w:bCs/>
              </w:rPr>
              <w:t>Error Message</w:t>
            </w:r>
          </w:p>
        </w:tc>
      </w:tr>
      <w:tr w:rsidR="00000000">
        <w:trPr>
          <w:divId w:val="175387555"/>
          <w:tblCellSpacing w:w="15" w:type="dxa"/>
        </w:trPr>
        <w:tc>
          <w:tcPr>
            <w:tcW w:w="0" w:type="auto"/>
            <w:vAlign w:val="center"/>
            <w:hideMark/>
          </w:tcPr>
          <w:p w:rsidR="00000000" w:rsidRDefault="00000000">
            <w:r>
              <w:t>52900</w:t>
            </w:r>
          </w:p>
        </w:tc>
        <w:tc>
          <w:tcPr>
            <w:tcW w:w="0" w:type="auto"/>
            <w:vAlign w:val="center"/>
            <w:hideMark/>
          </w:tcPr>
          <w:p w:rsidR="00000000" w:rsidRDefault="00000000">
            <w:r>
              <w:t>200</w:t>
            </w:r>
          </w:p>
        </w:tc>
        <w:tc>
          <w:tcPr>
            <w:tcW w:w="0" w:type="auto"/>
            <w:vAlign w:val="center"/>
            <w:hideMark/>
          </w:tcPr>
          <w:p w:rsidR="00000000" w:rsidRDefault="00000000">
            <w:r>
              <w:t>General invalid request</w:t>
            </w:r>
          </w:p>
        </w:tc>
      </w:tr>
      <w:tr w:rsidR="00000000">
        <w:trPr>
          <w:divId w:val="175387555"/>
          <w:tblCellSpacing w:w="15" w:type="dxa"/>
        </w:trPr>
        <w:tc>
          <w:tcPr>
            <w:tcW w:w="0" w:type="auto"/>
            <w:vAlign w:val="center"/>
            <w:hideMark/>
          </w:tcPr>
          <w:p w:rsidR="00000000" w:rsidRDefault="00000000">
            <w:r>
              <w:t>52901</w:t>
            </w:r>
          </w:p>
        </w:tc>
        <w:tc>
          <w:tcPr>
            <w:tcW w:w="0" w:type="auto"/>
            <w:vAlign w:val="center"/>
            <w:hideMark/>
          </w:tcPr>
          <w:p w:rsidR="00000000" w:rsidRDefault="00000000">
            <w:r>
              <w:t>200</w:t>
            </w:r>
          </w:p>
        </w:tc>
        <w:tc>
          <w:tcPr>
            <w:tcW w:w="0" w:type="auto"/>
            <w:vAlign w:val="center"/>
            <w:hideMark/>
          </w:tcPr>
          <w:p w:rsidR="00000000" w:rsidRDefault="00000000">
            <w:r>
              <w:t>Invalid base asset</w:t>
            </w:r>
          </w:p>
        </w:tc>
      </w:tr>
      <w:tr w:rsidR="00000000">
        <w:trPr>
          <w:divId w:val="175387555"/>
          <w:tblCellSpacing w:w="15" w:type="dxa"/>
        </w:trPr>
        <w:tc>
          <w:tcPr>
            <w:tcW w:w="0" w:type="auto"/>
            <w:vAlign w:val="center"/>
            <w:hideMark/>
          </w:tcPr>
          <w:p w:rsidR="00000000" w:rsidRDefault="00000000">
            <w:r>
              <w:t>52902</w:t>
            </w:r>
          </w:p>
        </w:tc>
        <w:tc>
          <w:tcPr>
            <w:tcW w:w="0" w:type="auto"/>
            <w:vAlign w:val="center"/>
            <w:hideMark/>
          </w:tcPr>
          <w:p w:rsidR="00000000" w:rsidRDefault="00000000">
            <w:r>
              <w:t>200</w:t>
            </w:r>
          </w:p>
        </w:tc>
        <w:tc>
          <w:tcPr>
            <w:tcW w:w="0" w:type="auto"/>
            <w:vAlign w:val="center"/>
            <w:hideMark/>
          </w:tcPr>
          <w:p w:rsidR="00000000" w:rsidRDefault="00000000">
            <w:r>
              <w:t>Invalid quote asset</w:t>
            </w:r>
          </w:p>
        </w:tc>
      </w:tr>
      <w:tr w:rsidR="00000000">
        <w:trPr>
          <w:divId w:val="175387555"/>
          <w:tblCellSpacing w:w="15" w:type="dxa"/>
        </w:trPr>
        <w:tc>
          <w:tcPr>
            <w:tcW w:w="0" w:type="auto"/>
            <w:vAlign w:val="center"/>
            <w:hideMark/>
          </w:tcPr>
          <w:p w:rsidR="00000000" w:rsidRDefault="00000000">
            <w:r>
              <w:t>52903</w:t>
            </w:r>
          </w:p>
        </w:tc>
        <w:tc>
          <w:tcPr>
            <w:tcW w:w="0" w:type="auto"/>
            <w:vAlign w:val="center"/>
            <w:hideMark/>
          </w:tcPr>
          <w:p w:rsidR="00000000" w:rsidRDefault="00000000">
            <w:r>
              <w:t>200</w:t>
            </w:r>
          </w:p>
        </w:tc>
        <w:tc>
          <w:tcPr>
            <w:tcW w:w="0" w:type="auto"/>
            <w:vAlign w:val="center"/>
            <w:hideMark/>
          </w:tcPr>
          <w:p w:rsidR="00000000" w:rsidRDefault="00000000">
            <w:r>
              <w:t>Invalid quote amount</w:t>
            </w:r>
          </w:p>
        </w:tc>
      </w:tr>
      <w:tr w:rsidR="00000000">
        <w:trPr>
          <w:divId w:val="175387555"/>
          <w:tblCellSpacing w:w="15" w:type="dxa"/>
        </w:trPr>
        <w:tc>
          <w:tcPr>
            <w:tcW w:w="0" w:type="auto"/>
            <w:vAlign w:val="center"/>
            <w:hideMark/>
          </w:tcPr>
          <w:p w:rsidR="00000000" w:rsidRDefault="00000000">
            <w:r>
              <w:t>52904</w:t>
            </w:r>
          </w:p>
        </w:tc>
        <w:tc>
          <w:tcPr>
            <w:tcW w:w="0" w:type="auto"/>
            <w:vAlign w:val="center"/>
            <w:hideMark/>
          </w:tcPr>
          <w:p w:rsidR="00000000" w:rsidRDefault="00000000">
            <w:r>
              <w:t>200</w:t>
            </w:r>
          </w:p>
        </w:tc>
        <w:tc>
          <w:tcPr>
            <w:tcW w:w="0" w:type="auto"/>
            <w:vAlign w:val="center"/>
            <w:hideMark/>
          </w:tcPr>
          <w:p w:rsidR="00000000" w:rsidRDefault="00000000">
            <w:r>
              <w:t>Invalid quote side</w:t>
            </w:r>
          </w:p>
        </w:tc>
      </w:tr>
      <w:tr w:rsidR="00000000">
        <w:trPr>
          <w:divId w:val="175387555"/>
          <w:tblCellSpacing w:w="15" w:type="dxa"/>
        </w:trPr>
        <w:tc>
          <w:tcPr>
            <w:tcW w:w="0" w:type="auto"/>
            <w:vAlign w:val="center"/>
            <w:hideMark/>
          </w:tcPr>
          <w:p w:rsidR="00000000" w:rsidRDefault="00000000">
            <w:r>
              <w:t>52905</w:t>
            </w:r>
          </w:p>
        </w:tc>
        <w:tc>
          <w:tcPr>
            <w:tcW w:w="0" w:type="auto"/>
            <w:vAlign w:val="center"/>
            <w:hideMark/>
          </w:tcPr>
          <w:p w:rsidR="00000000" w:rsidRDefault="00000000">
            <w:r>
              <w:t>200</w:t>
            </w:r>
          </w:p>
        </w:tc>
        <w:tc>
          <w:tcPr>
            <w:tcW w:w="0" w:type="auto"/>
            <w:vAlign w:val="center"/>
            <w:hideMark/>
          </w:tcPr>
          <w:p w:rsidR="00000000" w:rsidRDefault="00000000">
            <w:r>
              <w:t>Invalid quote price</w:t>
            </w:r>
          </w:p>
        </w:tc>
      </w:tr>
      <w:tr w:rsidR="00000000">
        <w:trPr>
          <w:divId w:val="175387555"/>
          <w:tblCellSpacing w:w="15" w:type="dxa"/>
        </w:trPr>
        <w:tc>
          <w:tcPr>
            <w:tcW w:w="0" w:type="auto"/>
            <w:vAlign w:val="center"/>
            <w:hideMark/>
          </w:tcPr>
          <w:p w:rsidR="00000000" w:rsidRDefault="00000000">
            <w:r>
              <w:t>52907</w:t>
            </w:r>
          </w:p>
        </w:tc>
        <w:tc>
          <w:tcPr>
            <w:tcW w:w="0" w:type="auto"/>
            <w:vAlign w:val="center"/>
            <w:hideMark/>
          </w:tcPr>
          <w:p w:rsidR="00000000" w:rsidRDefault="00000000">
            <w:r>
              <w:t>200</w:t>
            </w:r>
          </w:p>
        </w:tc>
        <w:tc>
          <w:tcPr>
            <w:tcW w:w="0" w:type="auto"/>
            <w:vAlign w:val="center"/>
            <w:hideMark/>
          </w:tcPr>
          <w:p w:rsidR="00000000" w:rsidRDefault="00000000">
            <w:r>
              <w:t>Order not found</w:t>
            </w:r>
          </w:p>
        </w:tc>
      </w:tr>
      <w:tr w:rsidR="00000000">
        <w:trPr>
          <w:divId w:val="175387555"/>
          <w:tblCellSpacing w:w="15" w:type="dxa"/>
        </w:trPr>
        <w:tc>
          <w:tcPr>
            <w:tcW w:w="0" w:type="auto"/>
            <w:vAlign w:val="center"/>
            <w:hideMark/>
          </w:tcPr>
          <w:p w:rsidR="00000000" w:rsidRDefault="00000000">
            <w:r>
              <w:t>52908</w:t>
            </w:r>
          </w:p>
        </w:tc>
        <w:tc>
          <w:tcPr>
            <w:tcW w:w="0" w:type="auto"/>
            <w:vAlign w:val="center"/>
            <w:hideMark/>
          </w:tcPr>
          <w:p w:rsidR="00000000" w:rsidRDefault="00000000">
            <w:r>
              <w:t>200</w:t>
            </w:r>
          </w:p>
        </w:tc>
        <w:tc>
          <w:tcPr>
            <w:tcW w:w="0" w:type="auto"/>
            <w:vAlign w:val="center"/>
            <w:hideMark/>
          </w:tcPr>
          <w:p w:rsidR="00000000" w:rsidRDefault="00000000">
            <w:r>
              <w:t>Invalid order ID</w:t>
            </w:r>
          </w:p>
        </w:tc>
      </w:tr>
      <w:tr w:rsidR="00000000">
        <w:trPr>
          <w:divId w:val="175387555"/>
          <w:tblCellSpacing w:w="15" w:type="dxa"/>
        </w:trPr>
        <w:tc>
          <w:tcPr>
            <w:tcW w:w="0" w:type="auto"/>
            <w:vAlign w:val="center"/>
            <w:hideMark/>
          </w:tcPr>
          <w:p w:rsidR="00000000" w:rsidRDefault="00000000">
            <w:r>
              <w:t>52909</w:t>
            </w:r>
          </w:p>
        </w:tc>
        <w:tc>
          <w:tcPr>
            <w:tcW w:w="0" w:type="auto"/>
            <w:vAlign w:val="center"/>
            <w:hideMark/>
          </w:tcPr>
          <w:p w:rsidR="00000000" w:rsidRDefault="00000000">
            <w:r>
              <w:t>200</w:t>
            </w:r>
          </w:p>
        </w:tc>
        <w:tc>
          <w:tcPr>
            <w:tcW w:w="0" w:type="auto"/>
            <w:vAlign w:val="center"/>
            <w:hideMark/>
          </w:tcPr>
          <w:p w:rsidR="00000000" w:rsidRDefault="00000000">
            <w:r>
              <w:t>Duplicate Client Order Id</w:t>
            </w:r>
          </w:p>
        </w:tc>
      </w:tr>
      <w:tr w:rsidR="00000000">
        <w:trPr>
          <w:divId w:val="175387555"/>
          <w:tblCellSpacing w:w="15" w:type="dxa"/>
        </w:trPr>
        <w:tc>
          <w:tcPr>
            <w:tcW w:w="0" w:type="auto"/>
            <w:vAlign w:val="center"/>
            <w:hideMark/>
          </w:tcPr>
          <w:p w:rsidR="00000000" w:rsidRDefault="00000000">
            <w:r>
              <w:t>52910</w:t>
            </w:r>
          </w:p>
        </w:tc>
        <w:tc>
          <w:tcPr>
            <w:tcW w:w="0" w:type="auto"/>
            <w:vAlign w:val="center"/>
            <w:hideMark/>
          </w:tcPr>
          <w:p w:rsidR="00000000" w:rsidRDefault="00000000">
            <w:r>
              <w:t>500</w:t>
            </w:r>
          </w:p>
        </w:tc>
        <w:tc>
          <w:tcPr>
            <w:tcW w:w="0" w:type="auto"/>
            <w:vAlign w:val="center"/>
            <w:hideMark/>
          </w:tcPr>
          <w:p w:rsidR="00000000" w:rsidRDefault="00000000">
            <w:r>
              <w:t>Service unavailable, please try again later</w:t>
            </w:r>
          </w:p>
        </w:tc>
      </w:tr>
      <w:tr w:rsidR="00000000">
        <w:trPr>
          <w:divId w:val="175387555"/>
          <w:tblCellSpacing w:w="15" w:type="dxa"/>
        </w:trPr>
        <w:tc>
          <w:tcPr>
            <w:tcW w:w="0" w:type="auto"/>
            <w:vAlign w:val="center"/>
            <w:hideMark/>
          </w:tcPr>
          <w:p w:rsidR="00000000" w:rsidRDefault="00000000">
            <w:r>
              <w:t>52911</w:t>
            </w:r>
          </w:p>
        </w:tc>
        <w:tc>
          <w:tcPr>
            <w:tcW w:w="0" w:type="auto"/>
            <w:vAlign w:val="center"/>
            <w:hideMark/>
          </w:tcPr>
          <w:p w:rsidR="00000000" w:rsidRDefault="00000000">
            <w:r>
              <w:t>500</w:t>
            </w:r>
          </w:p>
        </w:tc>
        <w:tc>
          <w:tcPr>
            <w:tcW w:w="0" w:type="auto"/>
            <w:vAlign w:val="center"/>
            <w:hideMark/>
          </w:tcPr>
          <w:p w:rsidR="00000000" w:rsidRDefault="00000000">
            <w:r>
              <w:t>RFQ service unavailable, please try again later</w:t>
            </w:r>
          </w:p>
        </w:tc>
      </w:tr>
      <w:tr w:rsidR="00000000">
        <w:trPr>
          <w:divId w:val="175387555"/>
          <w:tblCellSpacing w:w="15" w:type="dxa"/>
        </w:trPr>
        <w:tc>
          <w:tcPr>
            <w:tcW w:w="0" w:type="auto"/>
            <w:vAlign w:val="center"/>
            <w:hideMark/>
          </w:tcPr>
          <w:p w:rsidR="00000000" w:rsidRDefault="00000000">
            <w:r>
              <w:t>52912</w:t>
            </w:r>
          </w:p>
        </w:tc>
        <w:tc>
          <w:tcPr>
            <w:tcW w:w="0" w:type="auto"/>
            <w:vAlign w:val="center"/>
            <w:hideMark/>
          </w:tcPr>
          <w:p w:rsidR="00000000" w:rsidRDefault="00000000">
            <w:r>
              <w:t>500</w:t>
            </w:r>
          </w:p>
        </w:tc>
        <w:tc>
          <w:tcPr>
            <w:tcW w:w="0" w:type="auto"/>
            <w:vAlign w:val="center"/>
            <w:hideMark/>
          </w:tcPr>
          <w:p w:rsidR="00000000" w:rsidRDefault="00000000">
            <w:r>
              <w:t>Server timeout</w:t>
            </w:r>
          </w:p>
        </w:tc>
      </w:tr>
      <w:tr w:rsidR="00000000">
        <w:trPr>
          <w:divId w:val="175387555"/>
          <w:tblCellSpacing w:w="15" w:type="dxa"/>
        </w:trPr>
        <w:tc>
          <w:tcPr>
            <w:tcW w:w="0" w:type="auto"/>
            <w:vAlign w:val="center"/>
            <w:hideMark/>
          </w:tcPr>
          <w:p w:rsidR="00000000" w:rsidRDefault="00000000">
            <w:r>
              <w:t>52913</w:t>
            </w:r>
          </w:p>
        </w:tc>
        <w:tc>
          <w:tcPr>
            <w:tcW w:w="0" w:type="auto"/>
            <w:vAlign w:val="center"/>
            <w:hideMark/>
          </w:tcPr>
          <w:p w:rsidR="00000000" w:rsidRDefault="00000000">
            <w:r>
              <w:t>200</w:t>
            </w:r>
          </w:p>
        </w:tc>
        <w:tc>
          <w:tcPr>
            <w:tcW w:w="0" w:type="auto"/>
            <w:vAlign w:val="center"/>
            <w:hideMark/>
          </w:tcPr>
          <w:p w:rsidR="00000000" w:rsidRDefault="00000000">
            <w:r>
              <w:t>Trade rejected</w:t>
            </w:r>
          </w:p>
        </w:tc>
      </w:tr>
      <w:tr w:rsidR="00000000">
        <w:trPr>
          <w:divId w:val="175387555"/>
          <w:tblCellSpacing w:w="15" w:type="dxa"/>
        </w:trPr>
        <w:tc>
          <w:tcPr>
            <w:tcW w:w="0" w:type="auto"/>
            <w:vAlign w:val="center"/>
            <w:hideMark/>
          </w:tcPr>
          <w:p w:rsidR="00000000" w:rsidRDefault="00000000">
            <w:r>
              <w:t>52914</w:t>
            </w:r>
          </w:p>
        </w:tc>
        <w:tc>
          <w:tcPr>
            <w:tcW w:w="0" w:type="auto"/>
            <w:vAlign w:val="center"/>
            <w:hideMark/>
          </w:tcPr>
          <w:p w:rsidR="00000000" w:rsidRDefault="00000000">
            <w:r>
              <w:t>200</w:t>
            </w:r>
          </w:p>
        </w:tc>
        <w:tc>
          <w:tcPr>
            <w:tcW w:w="0" w:type="auto"/>
            <w:vAlign w:val="center"/>
            <w:hideMark/>
          </w:tcPr>
          <w:p w:rsidR="00000000" w:rsidRDefault="00000000">
            <w:r>
              <w:t>Insufficient available balance in trading account</w:t>
            </w:r>
          </w:p>
        </w:tc>
      </w:tr>
      <w:tr w:rsidR="00000000">
        <w:trPr>
          <w:divId w:val="175387555"/>
          <w:tblCellSpacing w:w="15" w:type="dxa"/>
        </w:trPr>
        <w:tc>
          <w:tcPr>
            <w:tcW w:w="0" w:type="auto"/>
            <w:vAlign w:val="center"/>
            <w:hideMark/>
          </w:tcPr>
          <w:p w:rsidR="00000000" w:rsidRDefault="00000000">
            <w:r>
              <w:t>52915</w:t>
            </w:r>
          </w:p>
        </w:tc>
        <w:tc>
          <w:tcPr>
            <w:tcW w:w="0" w:type="auto"/>
            <w:vAlign w:val="center"/>
            <w:hideMark/>
          </w:tcPr>
          <w:p w:rsidR="00000000" w:rsidRDefault="00000000">
            <w:r>
              <w:t>200</w:t>
            </w:r>
          </w:p>
        </w:tc>
        <w:tc>
          <w:tcPr>
            <w:tcW w:w="0" w:type="auto"/>
            <w:vAlign w:val="center"/>
            <w:hideMark/>
          </w:tcPr>
          <w:p w:rsidR="00000000" w:rsidRDefault="00000000">
            <w:r>
              <w:t>Cannot quote due to large amounts of RFQ and insufficient liquidity, please try again later</w:t>
            </w:r>
          </w:p>
        </w:tc>
      </w:tr>
      <w:tr w:rsidR="00000000">
        <w:trPr>
          <w:divId w:val="175387555"/>
          <w:tblCellSpacing w:w="15" w:type="dxa"/>
        </w:trPr>
        <w:tc>
          <w:tcPr>
            <w:tcW w:w="0" w:type="auto"/>
            <w:vAlign w:val="center"/>
            <w:hideMark/>
          </w:tcPr>
          <w:p w:rsidR="00000000" w:rsidRDefault="00000000">
            <w:r>
              <w:t>52916</w:t>
            </w:r>
          </w:p>
        </w:tc>
        <w:tc>
          <w:tcPr>
            <w:tcW w:w="0" w:type="auto"/>
            <w:vAlign w:val="center"/>
            <w:hideMark/>
          </w:tcPr>
          <w:p w:rsidR="00000000" w:rsidRDefault="00000000">
            <w:r>
              <w:t>200</w:t>
            </w:r>
          </w:p>
        </w:tc>
        <w:tc>
          <w:tcPr>
            <w:tcW w:w="0" w:type="auto"/>
            <w:vAlign w:val="center"/>
            <w:hideMark/>
          </w:tcPr>
          <w:p w:rsidR="00000000" w:rsidRDefault="00000000">
            <w:r>
              <w:t>Insufficient balance in funding account</w:t>
            </w:r>
          </w:p>
        </w:tc>
      </w:tr>
      <w:tr w:rsidR="00000000">
        <w:trPr>
          <w:divId w:val="175387555"/>
          <w:tblCellSpacing w:w="15" w:type="dxa"/>
        </w:trPr>
        <w:tc>
          <w:tcPr>
            <w:tcW w:w="0" w:type="auto"/>
            <w:vAlign w:val="center"/>
            <w:hideMark/>
          </w:tcPr>
          <w:p w:rsidR="00000000" w:rsidRDefault="00000000">
            <w:r>
              <w:t>52917</w:t>
            </w:r>
          </w:p>
        </w:tc>
        <w:tc>
          <w:tcPr>
            <w:tcW w:w="0" w:type="auto"/>
            <w:vAlign w:val="center"/>
            <w:hideMark/>
          </w:tcPr>
          <w:p w:rsidR="00000000" w:rsidRDefault="00000000">
            <w:r>
              <w:t>200</w:t>
            </w:r>
          </w:p>
        </w:tc>
        <w:tc>
          <w:tcPr>
            <w:tcW w:w="0" w:type="auto"/>
            <w:vAlign w:val="center"/>
            <w:hideMark/>
          </w:tcPr>
          <w:p w:rsidR="00000000" w:rsidRDefault="00000000">
            <w:r>
              <w:t>RFQ quantity cannot be less than the lower limit</w:t>
            </w:r>
          </w:p>
        </w:tc>
      </w:tr>
      <w:tr w:rsidR="00000000">
        <w:trPr>
          <w:divId w:val="175387555"/>
          <w:tblCellSpacing w:w="15" w:type="dxa"/>
        </w:trPr>
        <w:tc>
          <w:tcPr>
            <w:tcW w:w="0" w:type="auto"/>
            <w:vAlign w:val="center"/>
            <w:hideMark/>
          </w:tcPr>
          <w:p w:rsidR="00000000" w:rsidRDefault="00000000">
            <w:r>
              <w:t>52918</w:t>
            </w:r>
          </w:p>
        </w:tc>
        <w:tc>
          <w:tcPr>
            <w:tcW w:w="0" w:type="auto"/>
            <w:vAlign w:val="center"/>
            <w:hideMark/>
          </w:tcPr>
          <w:p w:rsidR="00000000" w:rsidRDefault="00000000">
            <w:r>
              <w:t>200</w:t>
            </w:r>
          </w:p>
        </w:tc>
        <w:tc>
          <w:tcPr>
            <w:tcW w:w="0" w:type="auto"/>
            <w:vAlign w:val="center"/>
            <w:hideMark/>
          </w:tcPr>
          <w:p w:rsidR="00000000" w:rsidRDefault="00000000">
            <w:r>
              <w:t>RFQ quantity cannot be greater than the upper limit</w:t>
            </w:r>
          </w:p>
        </w:tc>
      </w:tr>
      <w:tr w:rsidR="00000000">
        <w:trPr>
          <w:divId w:val="175387555"/>
          <w:tblCellSpacing w:w="15" w:type="dxa"/>
        </w:trPr>
        <w:tc>
          <w:tcPr>
            <w:tcW w:w="0" w:type="auto"/>
            <w:vAlign w:val="center"/>
            <w:hideMark/>
          </w:tcPr>
          <w:p w:rsidR="00000000" w:rsidRDefault="00000000">
            <w:r>
              <w:t>52919</w:t>
            </w:r>
          </w:p>
        </w:tc>
        <w:tc>
          <w:tcPr>
            <w:tcW w:w="0" w:type="auto"/>
            <w:vAlign w:val="center"/>
            <w:hideMark/>
          </w:tcPr>
          <w:p w:rsidR="00000000" w:rsidRDefault="00000000">
            <w:r>
              <w:t>200</w:t>
            </w:r>
          </w:p>
        </w:tc>
        <w:tc>
          <w:tcPr>
            <w:tcW w:w="0" w:type="auto"/>
            <w:vAlign w:val="center"/>
            <w:hideMark/>
          </w:tcPr>
          <w:p w:rsidR="00000000" w:rsidRDefault="00000000">
            <w:r>
              <w:t>Parameter {param} of convert trading is inconsistent with the quotation</w:t>
            </w:r>
          </w:p>
        </w:tc>
      </w:tr>
      <w:tr w:rsidR="00000000">
        <w:trPr>
          <w:divId w:val="175387555"/>
          <w:tblCellSpacing w:w="15" w:type="dxa"/>
        </w:trPr>
        <w:tc>
          <w:tcPr>
            <w:tcW w:w="0" w:type="auto"/>
            <w:vAlign w:val="center"/>
            <w:hideMark/>
          </w:tcPr>
          <w:p w:rsidR="00000000" w:rsidRDefault="00000000">
            <w:r>
              <w:t>52920</w:t>
            </w:r>
          </w:p>
        </w:tc>
        <w:tc>
          <w:tcPr>
            <w:tcW w:w="0" w:type="auto"/>
            <w:vAlign w:val="center"/>
            <w:hideMark/>
          </w:tcPr>
          <w:p w:rsidR="00000000" w:rsidRDefault="00000000">
            <w:r>
              <w:t>200</w:t>
            </w:r>
          </w:p>
        </w:tc>
        <w:tc>
          <w:tcPr>
            <w:tcW w:w="0" w:type="auto"/>
            <w:vAlign w:val="center"/>
            <w:hideMark/>
          </w:tcPr>
          <w:p w:rsidR="00000000" w:rsidRDefault="00000000">
            <w:r>
              <w:t>Quantity of convert trading cannot exceed the quotation quantity</w:t>
            </w:r>
          </w:p>
        </w:tc>
      </w:tr>
      <w:tr w:rsidR="00000000">
        <w:trPr>
          <w:divId w:val="175387555"/>
          <w:tblCellSpacing w:w="15" w:type="dxa"/>
        </w:trPr>
        <w:tc>
          <w:tcPr>
            <w:tcW w:w="0" w:type="auto"/>
            <w:vAlign w:val="center"/>
            <w:hideMark/>
          </w:tcPr>
          <w:p w:rsidR="00000000" w:rsidRDefault="00000000">
            <w:r>
              <w:t>52921</w:t>
            </w:r>
          </w:p>
        </w:tc>
        <w:tc>
          <w:tcPr>
            <w:tcW w:w="0" w:type="auto"/>
            <w:vAlign w:val="center"/>
            <w:hideMark/>
          </w:tcPr>
          <w:p w:rsidR="00000000" w:rsidRDefault="00000000">
            <w:r>
              <w:t>200</w:t>
            </w:r>
          </w:p>
        </w:tc>
        <w:tc>
          <w:tcPr>
            <w:tcW w:w="0" w:type="auto"/>
            <w:vAlign w:val="center"/>
            <w:hideMark/>
          </w:tcPr>
          <w:p w:rsidR="00000000" w:rsidRDefault="00000000">
            <w:r>
              <w:t>Quote traded, please ask for quote again</w:t>
            </w:r>
          </w:p>
        </w:tc>
      </w:tr>
      <w:tr w:rsidR="00000000">
        <w:trPr>
          <w:divId w:val="175387555"/>
          <w:tblCellSpacing w:w="15" w:type="dxa"/>
        </w:trPr>
        <w:tc>
          <w:tcPr>
            <w:tcW w:w="0" w:type="auto"/>
            <w:vAlign w:val="center"/>
            <w:hideMark/>
          </w:tcPr>
          <w:p w:rsidR="00000000" w:rsidRDefault="00000000">
            <w:r>
              <w:t>52922</w:t>
            </w:r>
          </w:p>
        </w:tc>
        <w:tc>
          <w:tcPr>
            <w:tcW w:w="0" w:type="auto"/>
            <w:vAlign w:val="center"/>
            <w:hideMark/>
          </w:tcPr>
          <w:p w:rsidR="00000000" w:rsidRDefault="00000000">
            <w:r>
              <w:t>200</w:t>
            </w:r>
          </w:p>
        </w:tc>
        <w:tc>
          <w:tcPr>
            <w:tcW w:w="0" w:type="auto"/>
            <w:vAlign w:val="center"/>
            <w:hideMark/>
          </w:tcPr>
          <w:p w:rsidR="00000000" w:rsidRDefault="00000000">
            <w:r>
              <w:t>Quote expired, please ask for quote again</w:t>
            </w:r>
          </w:p>
        </w:tc>
      </w:tr>
      <w:tr w:rsidR="00000000">
        <w:trPr>
          <w:divId w:val="175387555"/>
          <w:tblCellSpacing w:w="15" w:type="dxa"/>
        </w:trPr>
        <w:tc>
          <w:tcPr>
            <w:tcW w:w="0" w:type="auto"/>
            <w:vAlign w:val="center"/>
            <w:hideMark/>
          </w:tcPr>
          <w:p w:rsidR="00000000" w:rsidRDefault="00000000">
            <w:r>
              <w:t>52923</w:t>
            </w:r>
          </w:p>
        </w:tc>
        <w:tc>
          <w:tcPr>
            <w:tcW w:w="0" w:type="auto"/>
            <w:vAlign w:val="center"/>
            <w:hideMark/>
          </w:tcPr>
          <w:p w:rsidR="00000000" w:rsidRDefault="00000000">
            <w:r>
              <w:t>200</w:t>
            </w:r>
          </w:p>
        </w:tc>
        <w:tc>
          <w:tcPr>
            <w:tcW w:w="0" w:type="auto"/>
            <w:vAlign w:val="center"/>
            <w:hideMark/>
          </w:tcPr>
          <w:p w:rsidR="00000000" w:rsidRDefault="00000000">
            <w:r>
              <w:t>Service unavailable. Try again later.</w:t>
            </w:r>
          </w:p>
        </w:tc>
      </w:tr>
      <w:tr w:rsidR="00000000">
        <w:trPr>
          <w:divId w:val="175387555"/>
          <w:tblCellSpacing w:w="15" w:type="dxa"/>
        </w:trPr>
        <w:tc>
          <w:tcPr>
            <w:tcW w:w="0" w:type="auto"/>
            <w:vAlign w:val="center"/>
            <w:hideMark/>
          </w:tcPr>
          <w:p w:rsidR="00000000" w:rsidRDefault="00000000">
            <w:r>
              <w:t>52924</w:t>
            </w:r>
          </w:p>
        </w:tc>
        <w:tc>
          <w:tcPr>
            <w:tcW w:w="0" w:type="auto"/>
            <w:vAlign w:val="center"/>
            <w:hideMark/>
          </w:tcPr>
          <w:p w:rsidR="00000000" w:rsidRDefault="00000000">
            <w:r>
              <w:t>200</w:t>
            </w:r>
          </w:p>
        </w:tc>
        <w:tc>
          <w:tcPr>
            <w:tcW w:w="0" w:type="auto"/>
            <w:vAlign w:val="center"/>
            <w:hideMark/>
          </w:tcPr>
          <w:p w:rsidR="00000000" w:rsidRDefault="00000000">
            <w:r>
              <w:t>Too many orders. Try again later.</w:t>
            </w:r>
          </w:p>
        </w:tc>
      </w:tr>
      <w:tr w:rsidR="00000000">
        <w:trPr>
          <w:divId w:val="175387555"/>
          <w:tblCellSpacing w:w="15" w:type="dxa"/>
        </w:trPr>
        <w:tc>
          <w:tcPr>
            <w:tcW w:w="0" w:type="auto"/>
            <w:vAlign w:val="center"/>
            <w:hideMark/>
          </w:tcPr>
          <w:p w:rsidR="00000000" w:rsidRDefault="00000000">
            <w:r>
              <w:t>52925</w:t>
            </w:r>
          </w:p>
        </w:tc>
        <w:tc>
          <w:tcPr>
            <w:tcW w:w="0" w:type="auto"/>
            <w:vAlign w:val="center"/>
            <w:hideMark/>
          </w:tcPr>
          <w:p w:rsidR="00000000" w:rsidRDefault="00000000">
            <w:r>
              <w:t>200</w:t>
            </w:r>
          </w:p>
        </w:tc>
        <w:tc>
          <w:tcPr>
            <w:tcW w:w="0" w:type="auto"/>
            <w:vAlign w:val="center"/>
            <w:hideMark/>
          </w:tcPr>
          <w:p w:rsidR="00000000" w:rsidRDefault="00000000">
            <w:r>
              <w:t>Duplicate client request ID</w:t>
            </w:r>
          </w:p>
        </w:tc>
      </w:tr>
      <w:tr w:rsidR="00000000">
        <w:trPr>
          <w:divId w:val="175387555"/>
          <w:tblCellSpacing w:w="15" w:type="dxa"/>
        </w:trPr>
        <w:tc>
          <w:tcPr>
            <w:tcW w:w="0" w:type="auto"/>
            <w:vAlign w:val="center"/>
            <w:hideMark/>
          </w:tcPr>
          <w:p w:rsidR="00000000" w:rsidRDefault="00000000">
            <w:r>
              <w:t>52926</w:t>
            </w:r>
          </w:p>
        </w:tc>
        <w:tc>
          <w:tcPr>
            <w:tcW w:w="0" w:type="auto"/>
            <w:vAlign w:val="center"/>
            <w:hideMark/>
          </w:tcPr>
          <w:p w:rsidR="00000000" w:rsidRDefault="00000000">
            <w:r>
              <w:t>200</w:t>
            </w:r>
          </w:p>
        </w:tc>
        <w:tc>
          <w:tcPr>
            <w:tcW w:w="0" w:type="auto"/>
            <w:vAlign w:val="center"/>
            <w:hideMark/>
          </w:tcPr>
          <w:p w:rsidR="00000000" w:rsidRDefault="00000000">
            <w:r>
              <w:t>{param0} has already expired</w:t>
            </w:r>
          </w:p>
        </w:tc>
      </w:tr>
      <w:tr w:rsidR="00000000">
        <w:trPr>
          <w:divId w:val="175387555"/>
          <w:tblCellSpacing w:w="15" w:type="dxa"/>
        </w:trPr>
        <w:tc>
          <w:tcPr>
            <w:tcW w:w="0" w:type="auto"/>
            <w:vAlign w:val="center"/>
            <w:hideMark/>
          </w:tcPr>
          <w:p w:rsidR="00000000" w:rsidRDefault="00000000">
            <w:r>
              <w:t>52927</w:t>
            </w:r>
          </w:p>
        </w:tc>
        <w:tc>
          <w:tcPr>
            <w:tcW w:w="0" w:type="auto"/>
            <w:vAlign w:val="center"/>
            <w:hideMark/>
          </w:tcPr>
          <w:p w:rsidR="00000000" w:rsidRDefault="00000000">
            <w:r>
              <w:t>200</w:t>
            </w:r>
          </w:p>
        </w:tc>
        <w:tc>
          <w:tcPr>
            <w:tcW w:w="0" w:type="auto"/>
            <w:vAlign w:val="center"/>
            <w:hideMark/>
          </w:tcPr>
          <w:p w:rsidR="00000000" w:rsidRDefault="00000000">
            <w:r>
              <w:t>No quote</w:t>
            </w:r>
          </w:p>
        </w:tc>
      </w:tr>
      <w:tr w:rsidR="00000000">
        <w:trPr>
          <w:divId w:val="175387555"/>
          <w:tblCellSpacing w:w="15" w:type="dxa"/>
        </w:trPr>
        <w:tc>
          <w:tcPr>
            <w:tcW w:w="0" w:type="auto"/>
            <w:vAlign w:val="center"/>
            <w:hideMark/>
          </w:tcPr>
          <w:p w:rsidR="00000000" w:rsidRDefault="00000000">
            <w:r>
              <w:t>52928</w:t>
            </w:r>
          </w:p>
        </w:tc>
        <w:tc>
          <w:tcPr>
            <w:tcW w:w="0" w:type="auto"/>
            <w:vAlign w:val="center"/>
            <w:hideMark/>
          </w:tcPr>
          <w:p w:rsidR="00000000" w:rsidRDefault="00000000">
            <w:r>
              <w:t>200</w:t>
            </w:r>
          </w:p>
        </w:tc>
        <w:tc>
          <w:tcPr>
            <w:tcW w:w="0" w:type="auto"/>
            <w:vAlign w:val="center"/>
            <w:hideMark/>
          </w:tcPr>
          <w:p w:rsidR="00000000" w:rsidRDefault="00000000">
            <w:r>
              <w:t>Quantity must be a multiple of the step size</w:t>
            </w:r>
          </w:p>
        </w:tc>
      </w:tr>
    </w:tbl>
    <w:p w:rsidR="00000000" w:rsidRDefault="00000000">
      <w:pPr>
        <w:pStyle w:val="3"/>
        <w:divId w:val="175387555"/>
      </w:pPr>
      <w:r>
        <w:t>Futures</w:t>
      </w:r>
    </w:p>
    <w:p w:rsidR="00000000" w:rsidRDefault="00000000">
      <w:pPr>
        <w:pStyle w:val="a5"/>
        <w:divId w:val="175387555"/>
      </w:pPr>
      <w:r>
        <w:t>Error Code from 55000 to 55999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8"/>
        <w:gridCol w:w="1687"/>
        <w:gridCol w:w="5481"/>
      </w:tblGrid>
      <w:tr w:rsidR="00000000">
        <w:trPr>
          <w:divId w:val="175387555"/>
          <w:tblHeader/>
          <w:tblCellSpacing w:w="15" w:type="dxa"/>
        </w:trPr>
        <w:tc>
          <w:tcPr>
            <w:tcW w:w="0" w:type="auto"/>
            <w:vAlign w:val="center"/>
            <w:hideMark/>
          </w:tcPr>
          <w:p w:rsidR="00000000" w:rsidRDefault="00000000">
            <w:pPr>
              <w:jc w:val="center"/>
              <w:rPr>
                <w:b/>
                <w:bCs/>
              </w:rPr>
            </w:pPr>
            <w:r>
              <w:rPr>
                <w:b/>
                <w:bCs/>
              </w:rPr>
              <w:t>Error Code</w:t>
            </w:r>
          </w:p>
        </w:tc>
        <w:tc>
          <w:tcPr>
            <w:tcW w:w="0" w:type="auto"/>
            <w:vAlign w:val="center"/>
            <w:hideMark/>
          </w:tcPr>
          <w:p w:rsidR="00000000" w:rsidRDefault="00000000">
            <w:pPr>
              <w:jc w:val="center"/>
              <w:rPr>
                <w:b/>
                <w:bCs/>
              </w:rPr>
            </w:pPr>
            <w:r>
              <w:rPr>
                <w:b/>
                <w:bCs/>
              </w:rPr>
              <w:t>HTTP Status Code</w:t>
            </w:r>
          </w:p>
        </w:tc>
        <w:tc>
          <w:tcPr>
            <w:tcW w:w="0" w:type="auto"/>
            <w:vAlign w:val="center"/>
            <w:hideMark/>
          </w:tcPr>
          <w:p w:rsidR="00000000" w:rsidRDefault="00000000">
            <w:pPr>
              <w:jc w:val="center"/>
              <w:rPr>
                <w:b/>
                <w:bCs/>
              </w:rPr>
            </w:pPr>
            <w:r>
              <w:rPr>
                <w:b/>
                <w:bCs/>
              </w:rPr>
              <w:t>Error Message</w:t>
            </w:r>
          </w:p>
        </w:tc>
      </w:tr>
      <w:tr w:rsidR="00000000">
        <w:trPr>
          <w:divId w:val="175387555"/>
          <w:tblCellSpacing w:w="15" w:type="dxa"/>
        </w:trPr>
        <w:tc>
          <w:tcPr>
            <w:tcW w:w="0" w:type="auto"/>
            <w:vAlign w:val="center"/>
            <w:hideMark/>
          </w:tcPr>
          <w:p w:rsidR="00000000" w:rsidRDefault="00000000">
            <w:r>
              <w:t>55000</w:t>
            </w:r>
          </w:p>
        </w:tc>
        <w:tc>
          <w:tcPr>
            <w:tcW w:w="0" w:type="auto"/>
            <w:vAlign w:val="center"/>
            <w:hideMark/>
          </w:tcPr>
          <w:p w:rsidR="00000000" w:rsidRDefault="00000000">
            <w:r>
              <w:t>200</w:t>
            </w:r>
          </w:p>
        </w:tc>
        <w:tc>
          <w:tcPr>
            <w:tcW w:w="0" w:type="auto"/>
            <w:vAlign w:val="center"/>
            <w:hideMark/>
          </w:tcPr>
          <w:p w:rsidR="00000000" w:rsidRDefault="00000000">
            <w:r>
              <w:t>Cannot be transferred out within 30 minutes after delivery.</w:t>
            </w:r>
          </w:p>
        </w:tc>
      </w:tr>
    </w:tbl>
    <w:p w:rsidR="00000000" w:rsidRDefault="00000000">
      <w:pPr>
        <w:pStyle w:val="3"/>
        <w:divId w:val="175387555"/>
      </w:pPr>
      <w:r>
        <w:t>Swap</w:t>
      </w:r>
    </w:p>
    <w:p w:rsidR="00000000" w:rsidRDefault="00000000">
      <w:pPr>
        <w:pStyle w:val="a5"/>
        <w:divId w:val="175387555"/>
      </w:pPr>
      <w:r>
        <w:t>No</w:t>
      </w:r>
    </w:p>
    <w:p w:rsidR="00000000" w:rsidRDefault="00000000">
      <w:pPr>
        <w:pStyle w:val="3"/>
        <w:divId w:val="175387555"/>
      </w:pPr>
      <w:r>
        <w:t>Option</w:t>
      </w:r>
    </w:p>
    <w:p w:rsidR="00000000" w:rsidRDefault="00000000">
      <w:pPr>
        <w:pStyle w:val="a5"/>
        <w:divId w:val="175387555"/>
      </w:pPr>
      <w:r>
        <w:t>No</w:t>
      </w:r>
    </w:p>
    <w:p w:rsidR="00000000" w:rsidRDefault="00000000">
      <w:pPr>
        <w:pStyle w:val="3"/>
        <w:divId w:val="175387555"/>
      </w:pPr>
      <w:r>
        <w:t>Funding</w:t>
      </w:r>
    </w:p>
    <w:p w:rsidR="00000000" w:rsidRDefault="00000000">
      <w:pPr>
        <w:pStyle w:val="a5"/>
        <w:divId w:val="175387555"/>
      </w:pPr>
      <w:r>
        <w:t>Error Code from 58000 to 58999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0"/>
        <w:gridCol w:w="892"/>
        <w:gridCol w:w="6674"/>
      </w:tblGrid>
      <w:tr w:rsidR="00000000">
        <w:trPr>
          <w:divId w:val="175387555"/>
          <w:tblHeader/>
          <w:tblCellSpacing w:w="15" w:type="dxa"/>
        </w:trPr>
        <w:tc>
          <w:tcPr>
            <w:tcW w:w="0" w:type="auto"/>
            <w:vAlign w:val="center"/>
            <w:hideMark/>
          </w:tcPr>
          <w:p w:rsidR="00000000" w:rsidRDefault="00000000">
            <w:pPr>
              <w:jc w:val="center"/>
              <w:rPr>
                <w:b/>
                <w:bCs/>
              </w:rPr>
            </w:pPr>
            <w:r>
              <w:rPr>
                <w:b/>
                <w:bCs/>
              </w:rPr>
              <w:t>Error Code</w:t>
            </w:r>
          </w:p>
        </w:tc>
        <w:tc>
          <w:tcPr>
            <w:tcW w:w="0" w:type="auto"/>
            <w:vAlign w:val="center"/>
            <w:hideMark/>
          </w:tcPr>
          <w:p w:rsidR="00000000" w:rsidRDefault="00000000">
            <w:pPr>
              <w:jc w:val="center"/>
              <w:rPr>
                <w:b/>
                <w:bCs/>
              </w:rPr>
            </w:pPr>
            <w:r>
              <w:rPr>
                <w:b/>
                <w:bCs/>
              </w:rPr>
              <w:t>HTTP Status Code</w:t>
            </w:r>
          </w:p>
        </w:tc>
        <w:tc>
          <w:tcPr>
            <w:tcW w:w="0" w:type="auto"/>
            <w:vAlign w:val="center"/>
            <w:hideMark/>
          </w:tcPr>
          <w:p w:rsidR="00000000" w:rsidRDefault="00000000">
            <w:pPr>
              <w:jc w:val="center"/>
              <w:rPr>
                <w:b/>
                <w:bCs/>
              </w:rPr>
            </w:pPr>
            <w:r>
              <w:rPr>
                <w:b/>
                <w:bCs/>
              </w:rPr>
              <w:t>Error Message</w:t>
            </w:r>
          </w:p>
        </w:tc>
      </w:tr>
      <w:tr w:rsidR="00000000">
        <w:trPr>
          <w:divId w:val="175387555"/>
          <w:tblCellSpacing w:w="15" w:type="dxa"/>
        </w:trPr>
        <w:tc>
          <w:tcPr>
            <w:tcW w:w="0" w:type="auto"/>
            <w:vAlign w:val="center"/>
            <w:hideMark/>
          </w:tcPr>
          <w:p w:rsidR="00000000" w:rsidRDefault="00000000">
            <w:r>
              <w:t>58002</w:t>
            </w:r>
          </w:p>
        </w:tc>
        <w:tc>
          <w:tcPr>
            <w:tcW w:w="0" w:type="auto"/>
            <w:vAlign w:val="center"/>
            <w:hideMark/>
          </w:tcPr>
          <w:p w:rsidR="00000000" w:rsidRDefault="00000000">
            <w:r>
              <w:t>200</w:t>
            </w:r>
          </w:p>
        </w:tc>
        <w:tc>
          <w:tcPr>
            <w:tcW w:w="0" w:type="auto"/>
            <w:vAlign w:val="center"/>
            <w:hideMark/>
          </w:tcPr>
          <w:p w:rsidR="00000000" w:rsidRDefault="00000000">
            <w:r>
              <w:t>Please activate Savings Account first.</w:t>
            </w:r>
          </w:p>
        </w:tc>
      </w:tr>
      <w:tr w:rsidR="00000000">
        <w:trPr>
          <w:divId w:val="175387555"/>
          <w:tblCellSpacing w:w="15" w:type="dxa"/>
        </w:trPr>
        <w:tc>
          <w:tcPr>
            <w:tcW w:w="0" w:type="auto"/>
            <w:vAlign w:val="center"/>
            <w:hideMark/>
          </w:tcPr>
          <w:p w:rsidR="00000000" w:rsidRDefault="00000000">
            <w:r>
              <w:t>58003</w:t>
            </w:r>
          </w:p>
        </w:tc>
        <w:tc>
          <w:tcPr>
            <w:tcW w:w="0" w:type="auto"/>
            <w:vAlign w:val="center"/>
            <w:hideMark/>
          </w:tcPr>
          <w:p w:rsidR="00000000" w:rsidRDefault="00000000">
            <w:r>
              <w:t>200</w:t>
            </w:r>
          </w:p>
        </w:tc>
        <w:tc>
          <w:tcPr>
            <w:tcW w:w="0" w:type="auto"/>
            <w:vAlign w:val="center"/>
            <w:hideMark/>
          </w:tcPr>
          <w:p w:rsidR="00000000" w:rsidRDefault="00000000">
            <w:r>
              <w:t>Savings does not support this currency type</w:t>
            </w:r>
          </w:p>
        </w:tc>
      </w:tr>
      <w:tr w:rsidR="00000000">
        <w:trPr>
          <w:divId w:val="175387555"/>
          <w:tblCellSpacing w:w="15" w:type="dxa"/>
        </w:trPr>
        <w:tc>
          <w:tcPr>
            <w:tcW w:w="0" w:type="auto"/>
            <w:vAlign w:val="center"/>
            <w:hideMark/>
          </w:tcPr>
          <w:p w:rsidR="00000000" w:rsidRDefault="00000000">
            <w:r>
              <w:t>58004</w:t>
            </w:r>
          </w:p>
        </w:tc>
        <w:tc>
          <w:tcPr>
            <w:tcW w:w="0" w:type="auto"/>
            <w:vAlign w:val="center"/>
            <w:hideMark/>
          </w:tcPr>
          <w:p w:rsidR="00000000" w:rsidRDefault="00000000">
            <w:r>
              <w:t>200</w:t>
            </w:r>
          </w:p>
        </w:tc>
        <w:tc>
          <w:tcPr>
            <w:tcW w:w="0" w:type="auto"/>
            <w:vAlign w:val="center"/>
            <w:hideMark/>
          </w:tcPr>
          <w:p w:rsidR="00000000" w:rsidRDefault="00000000">
            <w:r>
              <w:t>Account blocked</w:t>
            </w:r>
          </w:p>
        </w:tc>
      </w:tr>
      <w:tr w:rsidR="00000000">
        <w:trPr>
          <w:divId w:val="175387555"/>
          <w:tblCellSpacing w:w="15" w:type="dxa"/>
        </w:trPr>
        <w:tc>
          <w:tcPr>
            <w:tcW w:w="0" w:type="auto"/>
            <w:vAlign w:val="center"/>
            <w:hideMark/>
          </w:tcPr>
          <w:p w:rsidR="00000000" w:rsidRDefault="00000000">
            <w:r>
              <w:t>58005</w:t>
            </w:r>
          </w:p>
        </w:tc>
        <w:tc>
          <w:tcPr>
            <w:tcW w:w="0" w:type="auto"/>
            <w:vAlign w:val="center"/>
            <w:hideMark/>
          </w:tcPr>
          <w:p w:rsidR="00000000" w:rsidRDefault="00000000">
            <w:r>
              <w:t>200</w:t>
            </w:r>
          </w:p>
        </w:tc>
        <w:tc>
          <w:tcPr>
            <w:tcW w:w="0" w:type="auto"/>
            <w:vAlign w:val="center"/>
            <w:hideMark/>
          </w:tcPr>
          <w:p w:rsidR="00000000" w:rsidRDefault="00000000">
            <w:r>
              <w:t>The {behavior} amount must be equal to or less than {minNum}</w:t>
            </w:r>
          </w:p>
        </w:tc>
      </w:tr>
      <w:tr w:rsidR="00000000">
        <w:trPr>
          <w:divId w:val="175387555"/>
          <w:tblCellSpacing w:w="15" w:type="dxa"/>
        </w:trPr>
        <w:tc>
          <w:tcPr>
            <w:tcW w:w="0" w:type="auto"/>
            <w:vAlign w:val="center"/>
            <w:hideMark/>
          </w:tcPr>
          <w:p w:rsidR="00000000" w:rsidRDefault="00000000">
            <w:r>
              <w:t>58006</w:t>
            </w:r>
          </w:p>
        </w:tc>
        <w:tc>
          <w:tcPr>
            <w:tcW w:w="0" w:type="auto"/>
            <w:vAlign w:val="center"/>
            <w:hideMark/>
          </w:tcPr>
          <w:p w:rsidR="00000000" w:rsidRDefault="00000000">
            <w:r>
              <w:t>200</w:t>
            </w:r>
          </w:p>
        </w:tc>
        <w:tc>
          <w:tcPr>
            <w:tcW w:w="0" w:type="auto"/>
            <w:vAlign w:val="center"/>
            <w:hideMark/>
          </w:tcPr>
          <w:p w:rsidR="00000000" w:rsidRDefault="00000000">
            <w:r>
              <w:t>Service unavailable for token {0}.</w:t>
            </w:r>
          </w:p>
        </w:tc>
      </w:tr>
      <w:tr w:rsidR="00000000">
        <w:trPr>
          <w:divId w:val="175387555"/>
          <w:tblCellSpacing w:w="15" w:type="dxa"/>
        </w:trPr>
        <w:tc>
          <w:tcPr>
            <w:tcW w:w="0" w:type="auto"/>
            <w:vAlign w:val="center"/>
            <w:hideMark/>
          </w:tcPr>
          <w:p w:rsidR="00000000" w:rsidRDefault="00000000">
            <w:r>
              <w:t>58007</w:t>
            </w:r>
          </w:p>
        </w:tc>
        <w:tc>
          <w:tcPr>
            <w:tcW w:w="0" w:type="auto"/>
            <w:vAlign w:val="center"/>
            <w:hideMark/>
          </w:tcPr>
          <w:p w:rsidR="00000000" w:rsidRDefault="00000000">
            <w:r>
              <w:t>200</w:t>
            </w:r>
          </w:p>
        </w:tc>
        <w:tc>
          <w:tcPr>
            <w:tcW w:w="0" w:type="auto"/>
            <w:vAlign w:val="center"/>
            <w:hideMark/>
          </w:tcPr>
          <w:p w:rsidR="00000000" w:rsidRDefault="00000000">
            <w:r>
              <w:t>Assets interface is currently unavailable. Try again later</w:t>
            </w:r>
          </w:p>
        </w:tc>
      </w:tr>
      <w:tr w:rsidR="00000000">
        <w:trPr>
          <w:divId w:val="175387555"/>
          <w:tblCellSpacing w:w="15" w:type="dxa"/>
        </w:trPr>
        <w:tc>
          <w:tcPr>
            <w:tcW w:w="0" w:type="auto"/>
            <w:vAlign w:val="center"/>
            <w:hideMark/>
          </w:tcPr>
          <w:p w:rsidR="00000000" w:rsidRDefault="00000000">
            <w:r>
              <w:t>58008</w:t>
            </w:r>
          </w:p>
        </w:tc>
        <w:tc>
          <w:tcPr>
            <w:tcW w:w="0" w:type="auto"/>
            <w:vAlign w:val="center"/>
            <w:hideMark/>
          </w:tcPr>
          <w:p w:rsidR="00000000" w:rsidRDefault="00000000">
            <w:r>
              <w:t>200</w:t>
            </w:r>
          </w:p>
        </w:tc>
        <w:tc>
          <w:tcPr>
            <w:tcW w:w="0" w:type="auto"/>
            <w:vAlign w:val="center"/>
            <w:hideMark/>
          </w:tcPr>
          <w:p w:rsidR="00000000" w:rsidRDefault="00000000">
            <w:r>
              <w:t>You do not have assets in this currency.</w:t>
            </w:r>
          </w:p>
        </w:tc>
      </w:tr>
      <w:tr w:rsidR="00000000">
        <w:trPr>
          <w:divId w:val="175387555"/>
          <w:tblCellSpacing w:w="15" w:type="dxa"/>
        </w:trPr>
        <w:tc>
          <w:tcPr>
            <w:tcW w:w="0" w:type="auto"/>
            <w:vAlign w:val="center"/>
            <w:hideMark/>
          </w:tcPr>
          <w:p w:rsidR="00000000" w:rsidRDefault="00000000">
            <w:r>
              <w:t>58009</w:t>
            </w:r>
          </w:p>
        </w:tc>
        <w:tc>
          <w:tcPr>
            <w:tcW w:w="0" w:type="auto"/>
            <w:vAlign w:val="center"/>
            <w:hideMark/>
          </w:tcPr>
          <w:p w:rsidR="00000000" w:rsidRDefault="00000000">
            <w:r>
              <w:t>200</w:t>
            </w:r>
          </w:p>
        </w:tc>
        <w:tc>
          <w:tcPr>
            <w:tcW w:w="0" w:type="auto"/>
            <w:vAlign w:val="center"/>
            <w:hideMark/>
          </w:tcPr>
          <w:p w:rsidR="00000000" w:rsidRDefault="00000000">
            <w:r>
              <w:t>Crypto pair doesn't exist</w:t>
            </w:r>
          </w:p>
        </w:tc>
      </w:tr>
      <w:tr w:rsidR="00000000">
        <w:trPr>
          <w:divId w:val="175387555"/>
          <w:tblCellSpacing w:w="15" w:type="dxa"/>
        </w:trPr>
        <w:tc>
          <w:tcPr>
            <w:tcW w:w="0" w:type="auto"/>
            <w:vAlign w:val="center"/>
            <w:hideMark/>
          </w:tcPr>
          <w:p w:rsidR="00000000" w:rsidRDefault="00000000">
            <w:r>
              <w:t>58010</w:t>
            </w:r>
          </w:p>
        </w:tc>
        <w:tc>
          <w:tcPr>
            <w:tcW w:w="0" w:type="auto"/>
            <w:vAlign w:val="center"/>
            <w:hideMark/>
          </w:tcPr>
          <w:p w:rsidR="00000000" w:rsidRDefault="00000000">
            <w:r>
              <w:t>200</w:t>
            </w:r>
          </w:p>
        </w:tc>
        <w:tc>
          <w:tcPr>
            <w:tcW w:w="0" w:type="auto"/>
            <w:vAlign w:val="center"/>
            <w:hideMark/>
          </w:tcPr>
          <w:p w:rsidR="00000000" w:rsidRDefault="00000000">
            <w:r>
              <w:t>Chain {chain} isn't supported</w:t>
            </w:r>
          </w:p>
        </w:tc>
      </w:tr>
      <w:tr w:rsidR="00000000">
        <w:trPr>
          <w:divId w:val="175387555"/>
          <w:tblCellSpacing w:w="15" w:type="dxa"/>
        </w:trPr>
        <w:tc>
          <w:tcPr>
            <w:tcW w:w="0" w:type="auto"/>
            <w:vAlign w:val="center"/>
            <w:hideMark/>
          </w:tcPr>
          <w:p w:rsidR="00000000" w:rsidRDefault="00000000">
            <w:r>
              <w:t>58011</w:t>
            </w:r>
          </w:p>
        </w:tc>
        <w:tc>
          <w:tcPr>
            <w:tcW w:w="0" w:type="auto"/>
            <w:vAlign w:val="center"/>
            <w:hideMark/>
          </w:tcPr>
          <w:p w:rsidR="00000000" w:rsidRDefault="00000000">
            <w:r>
              <w:t>200</w:t>
            </w:r>
          </w:p>
        </w:tc>
        <w:tc>
          <w:tcPr>
            <w:tcW w:w="0" w:type="auto"/>
            <w:vAlign w:val="center"/>
            <w:hideMark/>
          </w:tcPr>
          <w:p w:rsidR="00000000" w:rsidRDefault="00000000">
            <w:r>
              <w:t>Due to local laws and regulations, our services are unavailable to unverified users in {region}. Please verify your account.</w:t>
            </w:r>
          </w:p>
        </w:tc>
      </w:tr>
      <w:tr w:rsidR="00000000">
        <w:trPr>
          <w:divId w:val="175387555"/>
          <w:tblCellSpacing w:w="15" w:type="dxa"/>
        </w:trPr>
        <w:tc>
          <w:tcPr>
            <w:tcW w:w="0" w:type="auto"/>
            <w:vAlign w:val="center"/>
            <w:hideMark/>
          </w:tcPr>
          <w:p w:rsidR="00000000" w:rsidRDefault="00000000">
            <w:r>
              <w:t>58012</w:t>
            </w:r>
          </w:p>
        </w:tc>
        <w:tc>
          <w:tcPr>
            <w:tcW w:w="0" w:type="auto"/>
            <w:vAlign w:val="center"/>
            <w:hideMark/>
          </w:tcPr>
          <w:p w:rsidR="00000000" w:rsidRDefault="00000000">
            <w:r>
              <w:t>200</w:t>
            </w:r>
          </w:p>
        </w:tc>
        <w:tc>
          <w:tcPr>
            <w:tcW w:w="0" w:type="auto"/>
            <w:vAlign w:val="center"/>
            <w:hideMark/>
          </w:tcPr>
          <w:p w:rsidR="00000000" w:rsidRDefault="00000000">
            <w:r>
              <w:t>Due to local laws and regulations, OKX does not support asset transfers to unverified users in {region}. Please make sure your recipient has a verified account.</w:t>
            </w:r>
          </w:p>
        </w:tc>
      </w:tr>
      <w:tr w:rsidR="00000000">
        <w:trPr>
          <w:divId w:val="175387555"/>
          <w:tblCellSpacing w:w="15" w:type="dxa"/>
        </w:trPr>
        <w:tc>
          <w:tcPr>
            <w:tcW w:w="0" w:type="auto"/>
            <w:vAlign w:val="center"/>
            <w:hideMark/>
          </w:tcPr>
          <w:p w:rsidR="00000000" w:rsidRDefault="00000000">
            <w:r>
              <w:t>58013</w:t>
            </w:r>
          </w:p>
        </w:tc>
        <w:tc>
          <w:tcPr>
            <w:tcW w:w="0" w:type="auto"/>
            <w:vAlign w:val="center"/>
            <w:hideMark/>
          </w:tcPr>
          <w:p w:rsidR="00000000" w:rsidRDefault="00000000">
            <w:r>
              <w:t>200</w:t>
            </w:r>
          </w:p>
        </w:tc>
        <w:tc>
          <w:tcPr>
            <w:tcW w:w="0" w:type="auto"/>
            <w:vAlign w:val="center"/>
            <w:hideMark/>
          </w:tcPr>
          <w:p w:rsidR="00000000" w:rsidRDefault="00000000">
            <w:r>
              <w:t>Withdrawals not supported yet, contact customer support for details</w:t>
            </w:r>
          </w:p>
        </w:tc>
      </w:tr>
      <w:tr w:rsidR="00000000">
        <w:trPr>
          <w:divId w:val="175387555"/>
          <w:tblCellSpacing w:w="15" w:type="dxa"/>
        </w:trPr>
        <w:tc>
          <w:tcPr>
            <w:tcW w:w="0" w:type="auto"/>
            <w:vAlign w:val="center"/>
            <w:hideMark/>
          </w:tcPr>
          <w:p w:rsidR="00000000" w:rsidRDefault="00000000">
            <w:r>
              <w:t>58014</w:t>
            </w:r>
          </w:p>
        </w:tc>
        <w:tc>
          <w:tcPr>
            <w:tcW w:w="0" w:type="auto"/>
            <w:vAlign w:val="center"/>
            <w:hideMark/>
          </w:tcPr>
          <w:p w:rsidR="00000000" w:rsidRDefault="00000000">
            <w:r>
              <w:t>200</w:t>
            </w:r>
          </w:p>
        </w:tc>
        <w:tc>
          <w:tcPr>
            <w:tcW w:w="0" w:type="auto"/>
            <w:vAlign w:val="center"/>
            <w:hideMark/>
          </w:tcPr>
          <w:p w:rsidR="00000000" w:rsidRDefault="00000000">
            <w:r>
              <w:rPr>
                <w:rStyle w:val="search-highlight"/>
              </w:rPr>
              <w:t>Depos</w:t>
            </w:r>
            <w:r>
              <w:t>its not supported yet, contact customer support for details</w:t>
            </w:r>
          </w:p>
        </w:tc>
      </w:tr>
      <w:tr w:rsidR="00000000">
        <w:trPr>
          <w:divId w:val="175387555"/>
          <w:tblCellSpacing w:w="15" w:type="dxa"/>
        </w:trPr>
        <w:tc>
          <w:tcPr>
            <w:tcW w:w="0" w:type="auto"/>
            <w:vAlign w:val="center"/>
            <w:hideMark/>
          </w:tcPr>
          <w:p w:rsidR="00000000" w:rsidRDefault="00000000">
            <w:r>
              <w:t>58015</w:t>
            </w:r>
          </w:p>
        </w:tc>
        <w:tc>
          <w:tcPr>
            <w:tcW w:w="0" w:type="auto"/>
            <w:vAlign w:val="center"/>
            <w:hideMark/>
          </w:tcPr>
          <w:p w:rsidR="00000000" w:rsidRDefault="00000000">
            <w:r>
              <w:t>200</w:t>
            </w:r>
          </w:p>
        </w:tc>
        <w:tc>
          <w:tcPr>
            <w:tcW w:w="0" w:type="auto"/>
            <w:vAlign w:val="center"/>
            <w:hideMark/>
          </w:tcPr>
          <w:p w:rsidR="00000000" w:rsidRDefault="00000000">
            <w:r>
              <w:t>Transfers not supported yet, contact customer support for details</w:t>
            </w:r>
          </w:p>
        </w:tc>
      </w:tr>
      <w:tr w:rsidR="00000000">
        <w:trPr>
          <w:divId w:val="175387555"/>
          <w:tblCellSpacing w:w="15" w:type="dxa"/>
        </w:trPr>
        <w:tc>
          <w:tcPr>
            <w:tcW w:w="0" w:type="auto"/>
            <w:vAlign w:val="center"/>
            <w:hideMark/>
          </w:tcPr>
          <w:p w:rsidR="00000000" w:rsidRDefault="00000000">
            <w:r>
              <w:t>58016</w:t>
            </w:r>
          </w:p>
        </w:tc>
        <w:tc>
          <w:tcPr>
            <w:tcW w:w="0" w:type="auto"/>
            <w:vAlign w:val="center"/>
            <w:hideMark/>
          </w:tcPr>
          <w:p w:rsidR="00000000" w:rsidRDefault="00000000">
            <w:r>
              <w:t>200</w:t>
            </w:r>
          </w:p>
        </w:tc>
        <w:tc>
          <w:tcPr>
            <w:tcW w:w="0" w:type="auto"/>
            <w:vAlign w:val="center"/>
            <w:hideMark/>
          </w:tcPr>
          <w:p w:rsidR="00000000" w:rsidRDefault="00000000">
            <w:r>
              <w:t>The API can only be accessed and used by the trading team's main account</w:t>
            </w:r>
          </w:p>
        </w:tc>
      </w:tr>
      <w:tr w:rsidR="00000000">
        <w:trPr>
          <w:divId w:val="175387555"/>
          <w:tblCellSpacing w:w="15" w:type="dxa"/>
        </w:trPr>
        <w:tc>
          <w:tcPr>
            <w:tcW w:w="0" w:type="auto"/>
            <w:vAlign w:val="center"/>
            <w:hideMark/>
          </w:tcPr>
          <w:p w:rsidR="00000000" w:rsidRDefault="00000000">
            <w:r>
              <w:t>58100</w:t>
            </w:r>
          </w:p>
        </w:tc>
        <w:tc>
          <w:tcPr>
            <w:tcW w:w="0" w:type="auto"/>
            <w:vAlign w:val="center"/>
            <w:hideMark/>
          </w:tcPr>
          <w:p w:rsidR="00000000" w:rsidRDefault="00000000">
            <w:r>
              <w:t>200</w:t>
            </w:r>
          </w:p>
        </w:tc>
        <w:tc>
          <w:tcPr>
            <w:tcW w:w="0" w:type="auto"/>
            <w:vAlign w:val="center"/>
            <w:hideMark/>
          </w:tcPr>
          <w:p w:rsidR="00000000" w:rsidRDefault="00000000">
            <w:r>
              <w:t xml:space="preserve">The trading product triggers risk control, and the platform has suspended </w:t>
            </w:r>
            <w:r>
              <w:br/>
              <w:t>the fund transfer-out function with related users. Please wait patiently.</w:t>
            </w:r>
          </w:p>
        </w:tc>
      </w:tr>
      <w:tr w:rsidR="00000000">
        <w:trPr>
          <w:divId w:val="175387555"/>
          <w:tblCellSpacing w:w="15" w:type="dxa"/>
        </w:trPr>
        <w:tc>
          <w:tcPr>
            <w:tcW w:w="0" w:type="auto"/>
            <w:vAlign w:val="center"/>
            <w:hideMark/>
          </w:tcPr>
          <w:p w:rsidR="00000000" w:rsidRDefault="00000000">
            <w:r>
              <w:t>58101</w:t>
            </w:r>
          </w:p>
        </w:tc>
        <w:tc>
          <w:tcPr>
            <w:tcW w:w="0" w:type="auto"/>
            <w:vAlign w:val="center"/>
            <w:hideMark/>
          </w:tcPr>
          <w:p w:rsidR="00000000" w:rsidRDefault="00000000">
            <w:r>
              <w:t>200</w:t>
            </w:r>
          </w:p>
        </w:tc>
        <w:tc>
          <w:tcPr>
            <w:tcW w:w="0" w:type="auto"/>
            <w:vAlign w:val="center"/>
            <w:hideMark/>
          </w:tcPr>
          <w:p w:rsidR="00000000" w:rsidRDefault="00000000">
            <w:r>
              <w:t>Transfer suspended</w:t>
            </w:r>
          </w:p>
        </w:tc>
      </w:tr>
      <w:tr w:rsidR="00000000">
        <w:trPr>
          <w:divId w:val="175387555"/>
          <w:tblCellSpacing w:w="15" w:type="dxa"/>
        </w:trPr>
        <w:tc>
          <w:tcPr>
            <w:tcW w:w="0" w:type="auto"/>
            <w:vAlign w:val="center"/>
            <w:hideMark/>
          </w:tcPr>
          <w:p w:rsidR="00000000" w:rsidRDefault="00000000">
            <w:r>
              <w:t>58102</w:t>
            </w:r>
          </w:p>
        </w:tc>
        <w:tc>
          <w:tcPr>
            <w:tcW w:w="0" w:type="auto"/>
            <w:vAlign w:val="center"/>
            <w:hideMark/>
          </w:tcPr>
          <w:p w:rsidR="00000000" w:rsidRDefault="00000000">
            <w:r>
              <w:t>429</w:t>
            </w:r>
          </w:p>
        </w:tc>
        <w:tc>
          <w:tcPr>
            <w:tcW w:w="0" w:type="auto"/>
            <w:vAlign w:val="center"/>
            <w:hideMark/>
          </w:tcPr>
          <w:p w:rsidR="00000000" w:rsidRDefault="00000000">
            <w:r>
              <w:t>Rate limit reached. Please refer to API docs and throttle requests accordingly.</w:t>
            </w:r>
          </w:p>
        </w:tc>
      </w:tr>
      <w:tr w:rsidR="00000000">
        <w:trPr>
          <w:divId w:val="175387555"/>
          <w:tblCellSpacing w:w="15" w:type="dxa"/>
        </w:trPr>
        <w:tc>
          <w:tcPr>
            <w:tcW w:w="0" w:type="auto"/>
            <w:vAlign w:val="center"/>
            <w:hideMark/>
          </w:tcPr>
          <w:p w:rsidR="00000000" w:rsidRDefault="00000000">
            <w:r>
              <w:t>58103</w:t>
            </w:r>
          </w:p>
        </w:tc>
        <w:tc>
          <w:tcPr>
            <w:tcW w:w="0" w:type="auto"/>
            <w:vAlign w:val="center"/>
            <w:hideMark/>
          </w:tcPr>
          <w:p w:rsidR="00000000" w:rsidRDefault="00000000">
            <w:r>
              <w:t>200</w:t>
            </w:r>
          </w:p>
        </w:tc>
        <w:tc>
          <w:tcPr>
            <w:tcW w:w="0" w:type="auto"/>
            <w:vAlign w:val="center"/>
            <w:hideMark/>
          </w:tcPr>
          <w:p w:rsidR="00000000" w:rsidRDefault="00000000">
            <w:r>
              <w:t>This account transfer function is temporarily unavailable. Please contact customer service for details.</w:t>
            </w:r>
          </w:p>
        </w:tc>
      </w:tr>
      <w:tr w:rsidR="00000000">
        <w:trPr>
          <w:divId w:val="175387555"/>
          <w:tblCellSpacing w:w="15" w:type="dxa"/>
        </w:trPr>
        <w:tc>
          <w:tcPr>
            <w:tcW w:w="0" w:type="auto"/>
            <w:vAlign w:val="center"/>
            <w:hideMark/>
          </w:tcPr>
          <w:p w:rsidR="00000000" w:rsidRDefault="00000000">
            <w:r>
              <w:t>58104</w:t>
            </w:r>
          </w:p>
        </w:tc>
        <w:tc>
          <w:tcPr>
            <w:tcW w:w="0" w:type="auto"/>
            <w:vAlign w:val="center"/>
            <w:hideMark/>
          </w:tcPr>
          <w:p w:rsidR="00000000" w:rsidRDefault="00000000">
            <w:r>
              <w:t>200</w:t>
            </w:r>
          </w:p>
        </w:tc>
        <w:tc>
          <w:tcPr>
            <w:tcW w:w="0" w:type="auto"/>
            <w:vAlign w:val="center"/>
            <w:hideMark/>
          </w:tcPr>
          <w:p w:rsidR="00000000" w:rsidRDefault="00000000">
            <w:r>
              <w:t>Since your P2P transaction is abnormal, you are restricted from making</w:t>
            </w:r>
            <w:r>
              <w:br/>
              <w:t>fund transfers. Please contact customer support to remove the restriction.</w:t>
            </w:r>
          </w:p>
        </w:tc>
      </w:tr>
      <w:tr w:rsidR="00000000">
        <w:trPr>
          <w:divId w:val="175387555"/>
          <w:tblCellSpacing w:w="15" w:type="dxa"/>
        </w:trPr>
        <w:tc>
          <w:tcPr>
            <w:tcW w:w="0" w:type="auto"/>
            <w:vAlign w:val="center"/>
            <w:hideMark/>
          </w:tcPr>
          <w:p w:rsidR="00000000" w:rsidRDefault="00000000">
            <w:r>
              <w:t>58105</w:t>
            </w:r>
          </w:p>
        </w:tc>
        <w:tc>
          <w:tcPr>
            <w:tcW w:w="0" w:type="auto"/>
            <w:vAlign w:val="center"/>
            <w:hideMark/>
          </w:tcPr>
          <w:p w:rsidR="00000000" w:rsidRDefault="00000000">
            <w:r>
              <w:t>200</w:t>
            </w:r>
          </w:p>
        </w:tc>
        <w:tc>
          <w:tcPr>
            <w:tcW w:w="0" w:type="auto"/>
            <w:vAlign w:val="center"/>
            <w:hideMark/>
          </w:tcPr>
          <w:p w:rsidR="00000000" w:rsidRDefault="00000000">
            <w:r>
              <w:t>Since your P2P transaction is abnormal, you are restricted from making</w:t>
            </w:r>
            <w:r>
              <w:br/>
              <w:t>fund transfers. Please transfer funds on our website or app to complete</w:t>
            </w:r>
            <w:r>
              <w:br/>
              <w:t>identity verification.</w:t>
            </w:r>
          </w:p>
        </w:tc>
      </w:tr>
      <w:tr w:rsidR="00000000">
        <w:trPr>
          <w:divId w:val="175387555"/>
          <w:tblCellSpacing w:w="15" w:type="dxa"/>
        </w:trPr>
        <w:tc>
          <w:tcPr>
            <w:tcW w:w="0" w:type="auto"/>
            <w:vAlign w:val="center"/>
            <w:hideMark/>
          </w:tcPr>
          <w:p w:rsidR="00000000" w:rsidRDefault="00000000">
            <w:r>
              <w:t>58106</w:t>
            </w:r>
          </w:p>
        </w:tc>
        <w:tc>
          <w:tcPr>
            <w:tcW w:w="0" w:type="auto"/>
            <w:vAlign w:val="center"/>
            <w:hideMark/>
          </w:tcPr>
          <w:p w:rsidR="00000000" w:rsidRDefault="00000000">
            <w:r>
              <w:t>200</w:t>
            </w:r>
          </w:p>
        </w:tc>
        <w:tc>
          <w:tcPr>
            <w:tcW w:w="0" w:type="auto"/>
            <w:vAlign w:val="center"/>
            <w:hideMark/>
          </w:tcPr>
          <w:p w:rsidR="00000000" w:rsidRDefault="00000000">
            <w:r>
              <w:t>USD verification failed.</w:t>
            </w:r>
          </w:p>
        </w:tc>
      </w:tr>
      <w:tr w:rsidR="00000000">
        <w:trPr>
          <w:divId w:val="175387555"/>
          <w:tblCellSpacing w:w="15" w:type="dxa"/>
        </w:trPr>
        <w:tc>
          <w:tcPr>
            <w:tcW w:w="0" w:type="auto"/>
            <w:vAlign w:val="center"/>
            <w:hideMark/>
          </w:tcPr>
          <w:p w:rsidR="00000000" w:rsidRDefault="00000000">
            <w:r>
              <w:t>58107</w:t>
            </w:r>
          </w:p>
        </w:tc>
        <w:tc>
          <w:tcPr>
            <w:tcW w:w="0" w:type="auto"/>
            <w:vAlign w:val="center"/>
            <w:hideMark/>
          </w:tcPr>
          <w:p w:rsidR="00000000" w:rsidRDefault="00000000">
            <w:r>
              <w:t>200</w:t>
            </w:r>
          </w:p>
        </w:tc>
        <w:tc>
          <w:tcPr>
            <w:tcW w:w="0" w:type="auto"/>
            <w:vAlign w:val="center"/>
            <w:hideMark/>
          </w:tcPr>
          <w:p w:rsidR="00000000" w:rsidRDefault="00000000">
            <w:r>
              <w:t>Crypto verification failed.</w:t>
            </w:r>
          </w:p>
        </w:tc>
      </w:tr>
      <w:tr w:rsidR="00000000">
        <w:trPr>
          <w:divId w:val="175387555"/>
          <w:tblCellSpacing w:w="15" w:type="dxa"/>
        </w:trPr>
        <w:tc>
          <w:tcPr>
            <w:tcW w:w="0" w:type="auto"/>
            <w:vAlign w:val="center"/>
            <w:hideMark/>
          </w:tcPr>
          <w:p w:rsidR="00000000" w:rsidRDefault="00000000">
            <w:r>
              <w:t>58110</w:t>
            </w:r>
          </w:p>
        </w:tc>
        <w:tc>
          <w:tcPr>
            <w:tcW w:w="0" w:type="auto"/>
            <w:vAlign w:val="center"/>
            <w:hideMark/>
          </w:tcPr>
          <w:p w:rsidR="00000000" w:rsidRDefault="00000000">
            <w:r>
              <w:t>200</w:t>
            </w:r>
          </w:p>
        </w:tc>
        <w:tc>
          <w:tcPr>
            <w:tcW w:w="0" w:type="auto"/>
            <w:vAlign w:val="center"/>
            <w:hideMark/>
          </w:tcPr>
          <w:p w:rsidR="00000000" w:rsidRDefault="00000000">
            <w:r>
              <w:t>Transfers are suspended due to market risk control triggered by your {businessType} {instFamily} trades or positions. Please try again in a few minutes. Contact customer support if further assistance is needed.</w:t>
            </w:r>
          </w:p>
        </w:tc>
      </w:tr>
      <w:tr w:rsidR="00000000">
        <w:trPr>
          <w:divId w:val="175387555"/>
          <w:tblCellSpacing w:w="15" w:type="dxa"/>
        </w:trPr>
        <w:tc>
          <w:tcPr>
            <w:tcW w:w="0" w:type="auto"/>
            <w:vAlign w:val="center"/>
            <w:hideMark/>
          </w:tcPr>
          <w:p w:rsidR="00000000" w:rsidRDefault="00000000">
            <w:r>
              <w:t>58111</w:t>
            </w:r>
          </w:p>
        </w:tc>
        <w:tc>
          <w:tcPr>
            <w:tcW w:w="0" w:type="auto"/>
            <w:vAlign w:val="center"/>
            <w:hideMark/>
          </w:tcPr>
          <w:p w:rsidR="00000000" w:rsidRDefault="00000000">
            <w:r>
              <w:t>200</w:t>
            </w:r>
          </w:p>
        </w:tc>
        <w:tc>
          <w:tcPr>
            <w:tcW w:w="0" w:type="auto"/>
            <w:vAlign w:val="center"/>
            <w:hideMark/>
          </w:tcPr>
          <w:p w:rsidR="00000000" w:rsidRDefault="00000000">
            <w:r>
              <w:t>Fund transfers are unavailable while perpetual contracts are charging funding fees. Try again later.</w:t>
            </w:r>
          </w:p>
        </w:tc>
      </w:tr>
      <w:tr w:rsidR="00000000">
        <w:trPr>
          <w:divId w:val="175387555"/>
          <w:tblCellSpacing w:w="15" w:type="dxa"/>
        </w:trPr>
        <w:tc>
          <w:tcPr>
            <w:tcW w:w="0" w:type="auto"/>
            <w:vAlign w:val="center"/>
            <w:hideMark/>
          </w:tcPr>
          <w:p w:rsidR="00000000" w:rsidRDefault="00000000">
            <w:r>
              <w:t>58112</w:t>
            </w:r>
          </w:p>
        </w:tc>
        <w:tc>
          <w:tcPr>
            <w:tcW w:w="0" w:type="auto"/>
            <w:vAlign w:val="center"/>
            <w:hideMark/>
          </w:tcPr>
          <w:p w:rsidR="00000000" w:rsidRDefault="00000000">
            <w:r>
              <w:t>200</w:t>
            </w:r>
          </w:p>
        </w:tc>
        <w:tc>
          <w:tcPr>
            <w:tcW w:w="0" w:type="auto"/>
            <w:vAlign w:val="center"/>
            <w:hideMark/>
          </w:tcPr>
          <w:p w:rsidR="00000000" w:rsidRDefault="00000000">
            <w:r>
              <w:t>Transfer failed. Contact customer support for assistance</w:t>
            </w:r>
          </w:p>
        </w:tc>
      </w:tr>
      <w:tr w:rsidR="00000000">
        <w:trPr>
          <w:divId w:val="175387555"/>
          <w:tblCellSpacing w:w="15" w:type="dxa"/>
        </w:trPr>
        <w:tc>
          <w:tcPr>
            <w:tcW w:w="0" w:type="auto"/>
            <w:vAlign w:val="center"/>
            <w:hideMark/>
          </w:tcPr>
          <w:p w:rsidR="00000000" w:rsidRDefault="00000000">
            <w:r>
              <w:t>58113</w:t>
            </w:r>
          </w:p>
        </w:tc>
        <w:tc>
          <w:tcPr>
            <w:tcW w:w="0" w:type="auto"/>
            <w:vAlign w:val="center"/>
            <w:hideMark/>
          </w:tcPr>
          <w:p w:rsidR="00000000" w:rsidRDefault="00000000">
            <w:r>
              <w:t>200</w:t>
            </w:r>
          </w:p>
        </w:tc>
        <w:tc>
          <w:tcPr>
            <w:tcW w:w="0" w:type="auto"/>
            <w:vAlign w:val="center"/>
            <w:hideMark/>
          </w:tcPr>
          <w:p w:rsidR="00000000" w:rsidRDefault="00000000">
            <w:r>
              <w:t>Unable to transfer this crypto</w:t>
            </w:r>
          </w:p>
        </w:tc>
      </w:tr>
      <w:tr w:rsidR="00000000">
        <w:trPr>
          <w:divId w:val="175387555"/>
          <w:tblCellSpacing w:w="15" w:type="dxa"/>
        </w:trPr>
        <w:tc>
          <w:tcPr>
            <w:tcW w:w="0" w:type="auto"/>
            <w:vAlign w:val="center"/>
            <w:hideMark/>
          </w:tcPr>
          <w:p w:rsidR="00000000" w:rsidRDefault="00000000">
            <w:r>
              <w:t>58114</w:t>
            </w:r>
          </w:p>
        </w:tc>
        <w:tc>
          <w:tcPr>
            <w:tcW w:w="0" w:type="auto"/>
            <w:vAlign w:val="center"/>
            <w:hideMark/>
          </w:tcPr>
          <w:p w:rsidR="00000000" w:rsidRDefault="00000000">
            <w:r>
              <w:t>400</w:t>
            </w:r>
          </w:p>
        </w:tc>
        <w:tc>
          <w:tcPr>
            <w:tcW w:w="0" w:type="auto"/>
            <w:vAlign w:val="center"/>
            <w:hideMark/>
          </w:tcPr>
          <w:p w:rsidR="00000000" w:rsidRDefault="00000000">
            <w:r>
              <w:t>Transfer amount must be greater than 0</w:t>
            </w:r>
          </w:p>
        </w:tc>
      </w:tr>
      <w:tr w:rsidR="00000000">
        <w:trPr>
          <w:divId w:val="175387555"/>
          <w:tblCellSpacing w:w="15" w:type="dxa"/>
        </w:trPr>
        <w:tc>
          <w:tcPr>
            <w:tcW w:w="0" w:type="auto"/>
            <w:vAlign w:val="center"/>
            <w:hideMark/>
          </w:tcPr>
          <w:p w:rsidR="00000000" w:rsidRDefault="00000000">
            <w:r>
              <w:t>58115</w:t>
            </w:r>
          </w:p>
        </w:tc>
        <w:tc>
          <w:tcPr>
            <w:tcW w:w="0" w:type="auto"/>
            <w:vAlign w:val="center"/>
            <w:hideMark/>
          </w:tcPr>
          <w:p w:rsidR="00000000" w:rsidRDefault="00000000">
            <w:r>
              <w:t>200</w:t>
            </w:r>
          </w:p>
        </w:tc>
        <w:tc>
          <w:tcPr>
            <w:tcW w:w="0" w:type="auto"/>
            <w:vAlign w:val="center"/>
            <w:hideMark/>
          </w:tcPr>
          <w:p w:rsidR="00000000" w:rsidRDefault="00000000">
            <w:r>
              <w:t>Sub-account does not exist.</w:t>
            </w:r>
          </w:p>
        </w:tc>
      </w:tr>
      <w:tr w:rsidR="00000000">
        <w:trPr>
          <w:divId w:val="175387555"/>
          <w:tblCellSpacing w:w="15" w:type="dxa"/>
        </w:trPr>
        <w:tc>
          <w:tcPr>
            <w:tcW w:w="0" w:type="auto"/>
            <w:vAlign w:val="center"/>
            <w:hideMark/>
          </w:tcPr>
          <w:p w:rsidR="00000000" w:rsidRDefault="00000000">
            <w:r>
              <w:t>58116</w:t>
            </w:r>
          </w:p>
        </w:tc>
        <w:tc>
          <w:tcPr>
            <w:tcW w:w="0" w:type="auto"/>
            <w:vAlign w:val="center"/>
            <w:hideMark/>
          </w:tcPr>
          <w:p w:rsidR="00000000" w:rsidRDefault="00000000">
            <w:r>
              <w:t>200</w:t>
            </w:r>
          </w:p>
        </w:tc>
        <w:tc>
          <w:tcPr>
            <w:tcW w:w="0" w:type="auto"/>
            <w:vAlign w:val="center"/>
            <w:hideMark/>
          </w:tcPr>
          <w:p w:rsidR="00000000" w:rsidRDefault="00000000">
            <w:r>
              <w:t>Transfer exceeds the available amount.</w:t>
            </w:r>
          </w:p>
        </w:tc>
      </w:tr>
      <w:tr w:rsidR="00000000">
        <w:trPr>
          <w:divId w:val="175387555"/>
          <w:tblCellSpacing w:w="15" w:type="dxa"/>
        </w:trPr>
        <w:tc>
          <w:tcPr>
            <w:tcW w:w="0" w:type="auto"/>
            <w:vAlign w:val="center"/>
            <w:hideMark/>
          </w:tcPr>
          <w:p w:rsidR="00000000" w:rsidRDefault="00000000">
            <w:r>
              <w:t>58117</w:t>
            </w:r>
          </w:p>
        </w:tc>
        <w:tc>
          <w:tcPr>
            <w:tcW w:w="0" w:type="auto"/>
            <w:vAlign w:val="center"/>
            <w:hideMark/>
          </w:tcPr>
          <w:p w:rsidR="00000000" w:rsidRDefault="00000000">
            <w:r>
              <w:t>200</w:t>
            </w:r>
          </w:p>
        </w:tc>
        <w:tc>
          <w:tcPr>
            <w:tcW w:w="0" w:type="auto"/>
            <w:vAlign w:val="center"/>
            <w:hideMark/>
          </w:tcPr>
          <w:p w:rsidR="00000000" w:rsidRDefault="00000000">
            <w:r>
              <w:t>Transfer failed. Resolve any negative assets before transferring again</w:t>
            </w:r>
          </w:p>
        </w:tc>
      </w:tr>
      <w:tr w:rsidR="00000000">
        <w:trPr>
          <w:divId w:val="175387555"/>
          <w:tblCellSpacing w:w="15" w:type="dxa"/>
        </w:trPr>
        <w:tc>
          <w:tcPr>
            <w:tcW w:w="0" w:type="auto"/>
            <w:vAlign w:val="center"/>
            <w:hideMark/>
          </w:tcPr>
          <w:p w:rsidR="00000000" w:rsidRDefault="00000000">
            <w:r>
              <w:t>58119</w:t>
            </w:r>
          </w:p>
        </w:tc>
        <w:tc>
          <w:tcPr>
            <w:tcW w:w="0" w:type="auto"/>
            <w:vAlign w:val="center"/>
            <w:hideMark/>
          </w:tcPr>
          <w:p w:rsidR="00000000" w:rsidRDefault="00000000">
            <w:r>
              <w:t>200</w:t>
            </w:r>
          </w:p>
        </w:tc>
        <w:tc>
          <w:tcPr>
            <w:tcW w:w="0" w:type="auto"/>
            <w:vAlign w:val="center"/>
            <w:hideMark/>
          </w:tcPr>
          <w:p w:rsidR="00000000" w:rsidRDefault="00000000">
            <w:r>
              <w:t>{0} Sub-account has no permission to transfer out, please set first.</w:t>
            </w:r>
          </w:p>
        </w:tc>
      </w:tr>
      <w:tr w:rsidR="00000000">
        <w:trPr>
          <w:divId w:val="175387555"/>
          <w:tblCellSpacing w:w="15" w:type="dxa"/>
        </w:trPr>
        <w:tc>
          <w:tcPr>
            <w:tcW w:w="0" w:type="auto"/>
            <w:vAlign w:val="center"/>
            <w:hideMark/>
          </w:tcPr>
          <w:p w:rsidR="00000000" w:rsidRDefault="00000000">
            <w:r>
              <w:t>58120</w:t>
            </w:r>
          </w:p>
        </w:tc>
        <w:tc>
          <w:tcPr>
            <w:tcW w:w="0" w:type="auto"/>
            <w:vAlign w:val="center"/>
            <w:hideMark/>
          </w:tcPr>
          <w:p w:rsidR="00000000" w:rsidRDefault="00000000">
            <w:r>
              <w:t>200</w:t>
            </w:r>
          </w:p>
        </w:tc>
        <w:tc>
          <w:tcPr>
            <w:tcW w:w="0" w:type="auto"/>
            <w:vAlign w:val="center"/>
            <w:hideMark/>
          </w:tcPr>
          <w:p w:rsidR="00000000" w:rsidRDefault="00000000">
            <w:r>
              <w:t>Transfers are currently unavailable. Try again later</w:t>
            </w:r>
          </w:p>
        </w:tc>
      </w:tr>
      <w:tr w:rsidR="00000000">
        <w:trPr>
          <w:divId w:val="175387555"/>
          <w:tblCellSpacing w:w="15" w:type="dxa"/>
        </w:trPr>
        <w:tc>
          <w:tcPr>
            <w:tcW w:w="0" w:type="auto"/>
            <w:vAlign w:val="center"/>
            <w:hideMark/>
          </w:tcPr>
          <w:p w:rsidR="00000000" w:rsidRDefault="00000000">
            <w:r>
              <w:t>58121</w:t>
            </w:r>
          </w:p>
        </w:tc>
        <w:tc>
          <w:tcPr>
            <w:tcW w:w="0" w:type="auto"/>
            <w:vAlign w:val="center"/>
            <w:hideMark/>
          </w:tcPr>
          <w:p w:rsidR="00000000" w:rsidRDefault="00000000">
            <w:r>
              <w:t>200</w:t>
            </w:r>
          </w:p>
        </w:tc>
        <w:tc>
          <w:tcPr>
            <w:tcW w:w="0" w:type="auto"/>
            <w:vAlign w:val="center"/>
            <w:hideMark/>
          </w:tcPr>
          <w:p w:rsidR="00000000" w:rsidRDefault="00000000">
            <w:r>
              <w:t>This transfer will result in a high-risk level of your position, which may lead to forced liquidation. You need to re-adjust the transfer amount to make sure the position is at a safe level before proceeding with the transfer.</w:t>
            </w:r>
          </w:p>
        </w:tc>
      </w:tr>
      <w:tr w:rsidR="00000000">
        <w:trPr>
          <w:divId w:val="175387555"/>
          <w:tblCellSpacing w:w="15" w:type="dxa"/>
        </w:trPr>
        <w:tc>
          <w:tcPr>
            <w:tcW w:w="0" w:type="auto"/>
            <w:vAlign w:val="center"/>
            <w:hideMark/>
          </w:tcPr>
          <w:p w:rsidR="00000000" w:rsidRDefault="00000000">
            <w:r>
              <w:t>58122</w:t>
            </w:r>
          </w:p>
        </w:tc>
        <w:tc>
          <w:tcPr>
            <w:tcW w:w="0" w:type="auto"/>
            <w:vAlign w:val="center"/>
            <w:hideMark/>
          </w:tcPr>
          <w:p w:rsidR="00000000" w:rsidRDefault="00000000">
            <w:r>
              <w:t>200</w:t>
            </w:r>
          </w:p>
        </w:tc>
        <w:tc>
          <w:tcPr>
            <w:tcW w:w="0" w:type="auto"/>
            <w:vAlign w:val="center"/>
            <w:hideMark/>
          </w:tcPr>
          <w:p w:rsidR="00000000" w:rsidRDefault="00000000">
            <w:r>
              <w:t>A portion of your spot is being used for Delta offset between positions. If the transfer amount exceeds the available amount, it may affect current spot-derivatives risk offset structure, which will result in an increased Maintenance Margin Requirement (MMR) rate. Please be aware of your risk level.</w:t>
            </w:r>
          </w:p>
        </w:tc>
      </w:tr>
      <w:tr w:rsidR="00000000">
        <w:trPr>
          <w:divId w:val="175387555"/>
          <w:tblCellSpacing w:w="15" w:type="dxa"/>
        </w:trPr>
        <w:tc>
          <w:tcPr>
            <w:tcW w:w="0" w:type="auto"/>
            <w:vAlign w:val="center"/>
            <w:hideMark/>
          </w:tcPr>
          <w:p w:rsidR="00000000" w:rsidRDefault="00000000">
            <w:r>
              <w:t>58123</w:t>
            </w:r>
          </w:p>
        </w:tc>
        <w:tc>
          <w:tcPr>
            <w:tcW w:w="0" w:type="auto"/>
            <w:vAlign w:val="center"/>
            <w:hideMark/>
          </w:tcPr>
          <w:p w:rsidR="00000000" w:rsidRDefault="00000000">
            <w:r>
              <w:t>200</w:t>
            </w:r>
          </w:p>
        </w:tc>
        <w:tc>
          <w:tcPr>
            <w:tcW w:w="0" w:type="auto"/>
            <w:vAlign w:val="center"/>
            <w:hideMark/>
          </w:tcPr>
          <w:p w:rsidR="00000000" w:rsidRDefault="00000000">
            <w:r>
              <w:t>The From parameter cannot be the same as the To parameter.</w:t>
            </w:r>
          </w:p>
        </w:tc>
      </w:tr>
      <w:tr w:rsidR="00000000">
        <w:trPr>
          <w:divId w:val="175387555"/>
          <w:tblCellSpacing w:w="15" w:type="dxa"/>
        </w:trPr>
        <w:tc>
          <w:tcPr>
            <w:tcW w:w="0" w:type="auto"/>
            <w:vAlign w:val="center"/>
            <w:hideMark/>
          </w:tcPr>
          <w:p w:rsidR="00000000" w:rsidRDefault="00000000">
            <w:r>
              <w:t>58124</w:t>
            </w:r>
          </w:p>
        </w:tc>
        <w:tc>
          <w:tcPr>
            <w:tcW w:w="0" w:type="auto"/>
            <w:vAlign w:val="center"/>
            <w:hideMark/>
          </w:tcPr>
          <w:p w:rsidR="00000000" w:rsidRDefault="00000000">
            <w:r>
              <w:t>200</w:t>
            </w:r>
          </w:p>
        </w:tc>
        <w:tc>
          <w:tcPr>
            <w:tcW w:w="0" w:type="auto"/>
            <w:vAlign w:val="center"/>
            <w:hideMark/>
          </w:tcPr>
          <w:p w:rsidR="00000000" w:rsidRDefault="00000000">
            <w:r>
              <w:t>Your transfer is being processed, transfer id:{trId}. Please check the latest state of your transfer from the endpoint (GET /api/v5/asset/transfer-state)</w:t>
            </w:r>
          </w:p>
        </w:tc>
      </w:tr>
      <w:tr w:rsidR="00000000">
        <w:trPr>
          <w:divId w:val="175387555"/>
          <w:tblCellSpacing w:w="15" w:type="dxa"/>
        </w:trPr>
        <w:tc>
          <w:tcPr>
            <w:tcW w:w="0" w:type="auto"/>
            <w:vAlign w:val="center"/>
            <w:hideMark/>
          </w:tcPr>
          <w:p w:rsidR="00000000" w:rsidRDefault="00000000">
            <w:r>
              <w:t>58125</w:t>
            </w:r>
          </w:p>
        </w:tc>
        <w:tc>
          <w:tcPr>
            <w:tcW w:w="0" w:type="auto"/>
            <w:vAlign w:val="center"/>
            <w:hideMark/>
          </w:tcPr>
          <w:p w:rsidR="00000000" w:rsidRDefault="00000000">
            <w:r>
              <w:t>200</w:t>
            </w:r>
          </w:p>
        </w:tc>
        <w:tc>
          <w:tcPr>
            <w:tcW w:w="0" w:type="auto"/>
            <w:vAlign w:val="center"/>
            <w:hideMark/>
          </w:tcPr>
          <w:p w:rsidR="00000000" w:rsidRDefault="00000000">
            <w:r>
              <w:t>Non-tradable assets can only be transferred from sub-accounts to main accounts</w:t>
            </w:r>
          </w:p>
        </w:tc>
      </w:tr>
      <w:tr w:rsidR="00000000">
        <w:trPr>
          <w:divId w:val="175387555"/>
          <w:tblCellSpacing w:w="15" w:type="dxa"/>
        </w:trPr>
        <w:tc>
          <w:tcPr>
            <w:tcW w:w="0" w:type="auto"/>
            <w:vAlign w:val="center"/>
            <w:hideMark/>
          </w:tcPr>
          <w:p w:rsidR="00000000" w:rsidRDefault="00000000">
            <w:r>
              <w:t>58126</w:t>
            </w:r>
          </w:p>
        </w:tc>
        <w:tc>
          <w:tcPr>
            <w:tcW w:w="0" w:type="auto"/>
            <w:vAlign w:val="center"/>
            <w:hideMark/>
          </w:tcPr>
          <w:p w:rsidR="00000000" w:rsidRDefault="00000000">
            <w:r>
              <w:t>200</w:t>
            </w:r>
          </w:p>
        </w:tc>
        <w:tc>
          <w:tcPr>
            <w:tcW w:w="0" w:type="auto"/>
            <w:vAlign w:val="center"/>
            <w:hideMark/>
          </w:tcPr>
          <w:p w:rsidR="00000000" w:rsidRDefault="00000000">
            <w:r>
              <w:t>Non-tradable assets can only be transferred between funding accounts</w:t>
            </w:r>
          </w:p>
        </w:tc>
      </w:tr>
      <w:tr w:rsidR="00000000">
        <w:trPr>
          <w:divId w:val="175387555"/>
          <w:tblCellSpacing w:w="15" w:type="dxa"/>
        </w:trPr>
        <w:tc>
          <w:tcPr>
            <w:tcW w:w="0" w:type="auto"/>
            <w:vAlign w:val="center"/>
            <w:hideMark/>
          </w:tcPr>
          <w:p w:rsidR="00000000" w:rsidRDefault="00000000">
            <w:r>
              <w:t>58127</w:t>
            </w:r>
          </w:p>
        </w:tc>
        <w:tc>
          <w:tcPr>
            <w:tcW w:w="0" w:type="auto"/>
            <w:vAlign w:val="center"/>
            <w:hideMark/>
          </w:tcPr>
          <w:p w:rsidR="00000000" w:rsidRDefault="00000000">
            <w:r>
              <w:t>200</w:t>
            </w:r>
          </w:p>
        </w:tc>
        <w:tc>
          <w:tcPr>
            <w:tcW w:w="0" w:type="auto"/>
            <w:vAlign w:val="center"/>
            <w:hideMark/>
          </w:tcPr>
          <w:p w:rsidR="00000000" w:rsidRDefault="00000000">
            <w:r>
              <w:t>Main account API key does not support current transfer 'type' parameter. Please refer to the API documentation.</w:t>
            </w:r>
          </w:p>
        </w:tc>
      </w:tr>
      <w:tr w:rsidR="00000000">
        <w:trPr>
          <w:divId w:val="175387555"/>
          <w:tblCellSpacing w:w="15" w:type="dxa"/>
        </w:trPr>
        <w:tc>
          <w:tcPr>
            <w:tcW w:w="0" w:type="auto"/>
            <w:vAlign w:val="center"/>
            <w:hideMark/>
          </w:tcPr>
          <w:p w:rsidR="00000000" w:rsidRDefault="00000000">
            <w:r>
              <w:t>58128</w:t>
            </w:r>
          </w:p>
        </w:tc>
        <w:tc>
          <w:tcPr>
            <w:tcW w:w="0" w:type="auto"/>
            <w:vAlign w:val="center"/>
            <w:hideMark/>
          </w:tcPr>
          <w:p w:rsidR="00000000" w:rsidRDefault="00000000">
            <w:r>
              <w:t>200</w:t>
            </w:r>
          </w:p>
        </w:tc>
        <w:tc>
          <w:tcPr>
            <w:tcW w:w="0" w:type="auto"/>
            <w:vAlign w:val="center"/>
            <w:hideMark/>
          </w:tcPr>
          <w:p w:rsidR="00000000" w:rsidRDefault="00000000">
            <w:r>
              <w:t>Sub-account API key does not support current transfer 'type' parameter. Please refer to the API documentation.</w:t>
            </w:r>
          </w:p>
        </w:tc>
      </w:tr>
      <w:tr w:rsidR="00000000">
        <w:trPr>
          <w:divId w:val="175387555"/>
          <w:tblCellSpacing w:w="15" w:type="dxa"/>
        </w:trPr>
        <w:tc>
          <w:tcPr>
            <w:tcW w:w="0" w:type="auto"/>
            <w:vAlign w:val="center"/>
            <w:hideMark/>
          </w:tcPr>
          <w:p w:rsidR="00000000" w:rsidRDefault="00000000">
            <w:r>
              <w:t>58129</w:t>
            </w:r>
          </w:p>
        </w:tc>
        <w:tc>
          <w:tcPr>
            <w:tcW w:w="0" w:type="auto"/>
            <w:vAlign w:val="center"/>
            <w:hideMark/>
          </w:tcPr>
          <w:p w:rsidR="00000000" w:rsidRDefault="00000000">
            <w:r>
              <w:t>200</w:t>
            </w:r>
          </w:p>
        </w:tc>
        <w:tc>
          <w:tcPr>
            <w:tcW w:w="0" w:type="auto"/>
            <w:vAlign w:val="center"/>
            <w:hideMark/>
          </w:tcPr>
          <w:p w:rsidR="00000000" w:rsidRDefault="00000000">
            <w:r>
              <w:t>{param} is incorrect or {param} does not match with 'type'</w:t>
            </w:r>
          </w:p>
        </w:tc>
      </w:tr>
      <w:tr w:rsidR="00000000">
        <w:trPr>
          <w:divId w:val="175387555"/>
          <w:tblCellSpacing w:w="15" w:type="dxa"/>
        </w:trPr>
        <w:tc>
          <w:tcPr>
            <w:tcW w:w="0" w:type="auto"/>
            <w:vAlign w:val="center"/>
            <w:hideMark/>
          </w:tcPr>
          <w:p w:rsidR="00000000" w:rsidRDefault="00000000">
            <w:r>
              <w:t>58131</w:t>
            </w:r>
          </w:p>
        </w:tc>
        <w:tc>
          <w:tcPr>
            <w:tcW w:w="0" w:type="auto"/>
            <w:vAlign w:val="center"/>
            <w:hideMark/>
          </w:tcPr>
          <w:p w:rsidR="00000000" w:rsidRDefault="00000000">
            <w:r>
              <w:t>200</w:t>
            </w:r>
          </w:p>
        </w:tc>
        <w:tc>
          <w:tcPr>
            <w:tcW w:w="0" w:type="auto"/>
            <w:vAlign w:val="center"/>
            <w:hideMark/>
          </w:tcPr>
          <w:p w:rsidR="00000000" w:rsidRDefault="00000000">
            <w:r>
              <w:t>For compliance, we're unable to provide services to unverified users. Verify your identity to make a transfer.</w:t>
            </w:r>
          </w:p>
        </w:tc>
      </w:tr>
      <w:tr w:rsidR="00000000">
        <w:trPr>
          <w:divId w:val="175387555"/>
          <w:tblCellSpacing w:w="15" w:type="dxa"/>
        </w:trPr>
        <w:tc>
          <w:tcPr>
            <w:tcW w:w="0" w:type="auto"/>
            <w:vAlign w:val="center"/>
            <w:hideMark/>
          </w:tcPr>
          <w:p w:rsidR="00000000" w:rsidRDefault="00000000">
            <w:r>
              <w:t>58132</w:t>
            </w:r>
          </w:p>
        </w:tc>
        <w:tc>
          <w:tcPr>
            <w:tcW w:w="0" w:type="auto"/>
            <w:vAlign w:val="center"/>
            <w:hideMark/>
          </w:tcPr>
          <w:p w:rsidR="00000000" w:rsidRDefault="00000000">
            <w:r>
              <w:t>200</w:t>
            </w:r>
          </w:p>
        </w:tc>
        <w:tc>
          <w:tcPr>
            <w:tcW w:w="0" w:type="auto"/>
            <w:vAlign w:val="center"/>
            <w:hideMark/>
          </w:tcPr>
          <w:p w:rsidR="00000000" w:rsidRDefault="00000000">
            <w:r>
              <w:t>For compliance, we're unable to provide services to users with Basic verification (Level 1). Complete Advanced verification (Level 2) to make a transfer.</w:t>
            </w:r>
          </w:p>
        </w:tc>
      </w:tr>
      <w:tr w:rsidR="00000000">
        <w:trPr>
          <w:divId w:val="175387555"/>
          <w:tblCellSpacing w:w="15" w:type="dxa"/>
        </w:trPr>
        <w:tc>
          <w:tcPr>
            <w:tcW w:w="0" w:type="auto"/>
            <w:vAlign w:val="center"/>
            <w:hideMark/>
          </w:tcPr>
          <w:p w:rsidR="00000000" w:rsidRDefault="00000000">
            <w:r>
              <w:t>58200</w:t>
            </w:r>
          </w:p>
        </w:tc>
        <w:tc>
          <w:tcPr>
            <w:tcW w:w="0" w:type="auto"/>
            <w:vAlign w:val="center"/>
            <w:hideMark/>
          </w:tcPr>
          <w:p w:rsidR="00000000" w:rsidRDefault="00000000">
            <w:r>
              <w:t>200</w:t>
            </w:r>
          </w:p>
        </w:tc>
        <w:tc>
          <w:tcPr>
            <w:tcW w:w="0" w:type="auto"/>
            <w:vAlign w:val="center"/>
            <w:hideMark/>
          </w:tcPr>
          <w:p w:rsidR="00000000" w:rsidRDefault="00000000">
            <w:r>
              <w:t>Withdrawal from {0} to {1} is currently not supported for this currency.</w:t>
            </w:r>
          </w:p>
        </w:tc>
      </w:tr>
      <w:tr w:rsidR="00000000">
        <w:trPr>
          <w:divId w:val="175387555"/>
          <w:tblCellSpacing w:w="15" w:type="dxa"/>
        </w:trPr>
        <w:tc>
          <w:tcPr>
            <w:tcW w:w="0" w:type="auto"/>
            <w:vAlign w:val="center"/>
            <w:hideMark/>
          </w:tcPr>
          <w:p w:rsidR="00000000" w:rsidRDefault="00000000">
            <w:r>
              <w:t>58201</w:t>
            </w:r>
          </w:p>
        </w:tc>
        <w:tc>
          <w:tcPr>
            <w:tcW w:w="0" w:type="auto"/>
            <w:vAlign w:val="center"/>
            <w:hideMark/>
          </w:tcPr>
          <w:p w:rsidR="00000000" w:rsidRDefault="00000000">
            <w:r>
              <w:t>200</w:t>
            </w:r>
          </w:p>
        </w:tc>
        <w:tc>
          <w:tcPr>
            <w:tcW w:w="0" w:type="auto"/>
            <w:vAlign w:val="center"/>
            <w:hideMark/>
          </w:tcPr>
          <w:p w:rsidR="00000000" w:rsidRDefault="00000000">
            <w:r>
              <w:t>Withdrawal amount exceeds daily withdrawal limit.</w:t>
            </w:r>
          </w:p>
        </w:tc>
      </w:tr>
      <w:tr w:rsidR="00000000">
        <w:trPr>
          <w:divId w:val="175387555"/>
          <w:tblCellSpacing w:w="15" w:type="dxa"/>
        </w:trPr>
        <w:tc>
          <w:tcPr>
            <w:tcW w:w="0" w:type="auto"/>
            <w:vAlign w:val="center"/>
            <w:hideMark/>
          </w:tcPr>
          <w:p w:rsidR="00000000" w:rsidRDefault="00000000">
            <w:r>
              <w:t>58202</w:t>
            </w:r>
          </w:p>
        </w:tc>
        <w:tc>
          <w:tcPr>
            <w:tcW w:w="0" w:type="auto"/>
            <w:vAlign w:val="center"/>
            <w:hideMark/>
          </w:tcPr>
          <w:p w:rsidR="00000000" w:rsidRDefault="00000000">
            <w:r>
              <w:t>200</w:t>
            </w:r>
          </w:p>
        </w:tc>
        <w:tc>
          <w:tcPr>
            <w:tcW w:w="0" w:type="auto"/>
            <w:vAlign w:val="center"/>
            <w:hideMark/>
          </w:tcPr>
          <w:p w:rsidR="00000000" w:rsidRDefault="00000000">
            <w:r>
              <w:t>The minimum withdrawal amount for NEO is 1, and the amount must be an integer.</w:t>
            </w:r>
          </w:p>
        </w:tc>
      </w:tr>
      <w:tr w:rsidR="00000000">
        <w:trPr>
          <w:divId w:val="175387555"/>
          <w:tblCellSpacing w:w="15" w:type="dxa"/>
        </w:trPr>
        <w:tc>
          <w:tcPr>
            <w:tcW w:w="0" w:type="auto"/>
            <w:vAlign w:val="center"/>
            <w:hideMark/>
          </w:tcPr>
          <w:p w:rsidR="00000000" w:rsidRDefault="00000000">
            <w:r>
              <w:t>58203</w:t>
            </w:r>
          </w:p>
        </w:tc>
        <w:tc>
          <w:tcPr>
            <w:tcW w:w="0" w:type="auto"/>
            <w:vAlign w:val="center"/>
            <w:hideMark/>
          </w:tcPr>
          <w:p w:rsidR="00000000" w:rsidRDefault="00000000">
            <w:r>
              <w:t>200</w:t>
            </w:r>
          </w:p>
        </w:tc>
        <w:tc>
          <w:tcPr>
            <w:tcW w:w="0" w:type="auto"/>
            <w:vAlign w:val="center"/>
            <w:hideMark/>
          </w:tcPr>
          <w:p w:rsidR="00000000" w:rsidRDefault="00000000">
            <w:r>
              <w:t>Please add a withdrawal address.</w:t>
            </w:r>
          </w:p>
        </w:tc>
      </w:tr>
      <w:tr w:rsidR="00000000">
        <w:trPr>
          <w:divId w:val="175387555"/>
          <w:tblCellSpacing w:w="15" w:type="dxa"/>
        </w:trPr>
        <w:tc>
          <w:tcPr>
            <w:tcW w:w="0" w:type="auto"/>
            <w:vAlign w:val="center"/>
            <w:hideMark/>
          </w:tcPr>
          <w:p w:rsidR="00000000" w:rsidRDefault="00000000">
            <w:r>
              <w:t>58204</w:t>
            </w:r>
          </w:p>
        </w:tc>
        <w:tc>
          <w:tcPr>
            <w:tcW w:w="0" w:type="auto"/>
            <w:vAlign w:val="center"/>
            <w:hideMark/>
          </w:tcPr>
          <w:p w:rsidR="00000000" w:rsidRDefault="00000000">
            <w:r>
              <w:t>200</w:t>
            </w:r>
          </w:p>
        </w:tc>
        <w:tc>
          <w:tcPr>
            <w:tcW w:w="0" w:type="auto"/>
            <w:vAlign w:val="center"/>
            <w:hideMark/>
          </w:tcPr>
          <w:p w:rsidR="00000000" w:rsidRDefault="00000000">
            <w:r>
              <w:t>Withdrawal suspended due to your account activity triggering risk control. Please contact customer support for assistance.</w:t>
            </w:r>
          </w:p>
        </w:tc>
      </w:tr>
      <w:tr w:rsidR="00000000">
        <w:trPr>
          <w:divId w:val="175387555"/>
          <w:tblCellSpacing w:w="15" w:type="dxa"/>
        </w:trPr>
        <w:tc>
          <w:tcPr>
            <w:tcW w:w="0" w:type="auto"/>
            <w:vAlign w:val="center"/>
            <w:hideMark/>
          </w:tcPr>
          <w:p w:rsidR="00000000" w:rsidRDefault="00000000">
            <w:r>
              <w:t>58205</w:t>
            </w:r>
          </w:p>
        </w:tc>
        <w:tc>
          <w:tcPr>
            <w:tcW w:w="0" w:type="auto"/>
            <w:vAlign w:val="center"/>
            <w:hideMark/>
          </w:tcPr>
          <w:p w:rsidR="00000000" w:rsidRDefault="00000000">
            <w:r>
              <w:t>200</w:t>
            </w:r>
          </w:p>
        </w:tc>
        <w:tc>
          <w:tcPr>
            <w:tcW w:w="0" w:type="auto"/>
            <w:vAlign w:val="center"/>
            <w:hideMark/>
          </w:tcPr>
          <w:p w:rsidR="00000000" w:rsidRDefault="00000000">
            <w:r>
              <w:t>Withdrawal amount exceeds the upper limit.</w:t>
            </w:r>
          </w:p>
        </w:tc>
      </w:tr>
      <w:tr w:rsidR="00000000">
        <w:trPr>
          <w:divId w:val="175387555"/>
          <w:tblCellSpacing w:w="15" w:type="dxa"/>
        </w:trPr>
        <w:tc>
          <w:tcPr>
            <w:tcW w:w="0" w:type="auto"/>
            <w:vAlign w:val="center"/>
            <w:hideMark/>
          </w:tcPr>
          <w:p w:rsidR="00000000" w:rsidRDefault="00000000">
            <w:r>
              <w:t>58206</w:t>
            </w:r>
          </w:p>
        </w:tc>
        <w:tc>
          <w:tcPr>
            <w:tcW w:w="0" w:type="auto"/>
            <w:vAlign w:val="center"/>
            <w:hideMark/>
          </w:tcPr>
          <w:p w:rsidR="00000000" w:rsidRDefault="00000000">
            <w:r>
              <w:t>200</w:t>
            </w:r>
          </w:p>
        </w:tc>
        <w:tc>
          <w:tcPr>
            <w:tcW w:w="0" w:type="auto"/>
            <w:vAlign w:val="center"/>
            <w:hideMark/>
          </w:tcPr>
          <w:p w:rsidR="00000000" w:rsidRDefault="00000000">
            <w:r>
              <w:t>Withdrawal amount is less than the lower limit.</w:t>
            </w:r>
          </w:p>
        </w:tc>
      </w:tr>
      <w:tr w:rsidR="00000000">
        <w:trPr>
          <w:divId w:val="175387555"/>
          <w:tblCellSpacing w:w="15" w:type="dxa"/>
        </w:trPr>
        <w:tc>
          <w:tcPr>
            <w:tcW w:w="0" w:type="auto"/>
            <w:vAlign w:val="center"/>
            <w:hideMark/>
          </w:tcPr>
          <w:p w:rsidR="00000000" w:rsidRDefault="00000000">
            <w:r>
              <w:t>58207</w:t>
            </w:r>
          </w:p>
        </w:tc>
        <w:tc>
          <w:tcPr>
            <w:tcW w:w="0" w:type="auto"/>
            <w:vAlign w:val="center"/>
            <w:hideMark/>
          </w:tcPr>
          <w:p w:rsidR="00000000" w:rsidRDefault="00000000">
            <w:r>
              <w:t>200</w:t>
            </w:r>
          </w:p>
        </w:tc>
        <w:tc>
          <w:tcPr>
            <w:tcW w:w="0" w:type="auto"/>
            <w:vAlign w:val="center"/>
            <w:hideMark/>
          </w:tcPr>
          <w:p w:rsidR="00000000" w:rsidRDefault="00000000">
            <w:r>
              <w:t>Withdrawal address isn't on the verified address list. (The format for withdrawal addresses with a label is “address:label”.)</w:t>
            </w:r>
          </w:p>
        </w:tc>
      </w:tr>
      <w:tr w:rsidR="00000000">
        <w:trPr>
          <w:divId w:val="175387555"/>
          <w:tblCellSpacing w:w="15" w:type="dxa"/>
        </w:trPr>
        <w:tc>
          <w:tcPr>
            <w:tcW w:w="0" w:type="auto"/>
            <w:vAlign w:val="center"/>
            <w:hideMark/>
          </w:tcPr>
          <w:p w:rsidR="00000000" w:rsidRDefault="00000000">
            <w:r>
              <w:t>58208</w:t>
            </w:r>
          </w:p>
        </w:tc>
        <w:tc>
          <w:tcPr>
            <w:tcW w:w="0" w:type="auto"/>
            <w:vAlign w:val="center"/>
            <w:hideMark/>
          </w:tcPr>
          <w:p w:rsidR="00000000" w:rsidRDefault="00000000">
            <w:r>
              <w:t>200</w:t>
            </w:r>
          </w:p>
        </w:tc>
        <w:tc>
          <w:tcPr>
            <w:tcW w:w="0" w:type="auto"/>
            <w:vAlign w:val="center"/>
            <w:hideMark/>
          </w:tcPr>
          <w:p w:rsidR="00000000" w:rsidRDefault="00000000">
            <w:r>
              <w:t>Withdrawal failed. Please link your email.</w:t>
            </w:r>
          </w:p>
        </w:tc>
      </w:tr>
      <w:tr w:rsidR="00000000">
        <w:trPr>
          <w:divId w:val="175387555"/>
          <w:tblCellSpacing w:w="15" w:type="dxa"/>
        </w:trPr>
        <w:tc>
          <w:tcPr>
            <w:tcW w:w="0" w:type="auto"/>
            <w:vAlign w:val="center"/>
            <w:hideMark/>
          </w:tcPr>
          <w:p w:rsidR="00000000" w:rsidRDefault="00000000">
            <w:r>
              <w:t>58209</w:t>
            </w:r>
          </w:p>
        </w:tc>
        <w:tc>
          <w:tcPr>
            <w:tcW w:w="0" w:type="auto"/>
            <w:vAlign w:val="center"/>
            <w:hideMark/>
          </w:tcPr>
          <w:p w:rsidR="00000000" w:rsidRDefault="00000000">
            <w:r>
              <w:t>200</w:t>
            </w:r>
          </w:p>
        </w:tc>
        <w:tc>
          <w:tcPr>
            <w:tcW w:w="0" w:type="auto"/>
            <w:vAlign w:val="center"/>
            <w:hideMark/>
          </w:tcPr>
          <w:p w:rsidR="00000000" w:rsidRDefault="00000000">
            <w:r>
              <w:t xml:space="preserve">Sub-accounts don't support withdrawals or </w:t>
            </w:r>
            <w:r>
              <w:rPr>
                <w:rStyle w:val="search-highlight"/>
              </w:rPr>
              <w:t>depos</w:t>
            </w:r>
            <w:r>
              <w:t>its. Please use your main account instead</w:t>
            </w:r>
          </w:p>
        </w:tc>
      </w:tr>
      <w:tr w:rsidR="00000000">
        <w:trPr>
          <w:divId w:val="175387555"/>
          <w:tblCellSpacing w:w="15" w:type="dxa"/>
        </w:trPr>
        <w:tc>
          <w:tcPr>
            <w:tcW w:w="0" w:type="auto"/>
            <w:vAlign w:val="center"/>
            <w:hideMark/>
          </w:tcPr>
          <w:p w:rsidR="00000000" w:rsidRDefault="00000000">
            <w:r>
              <w:t>58210</w:t>
            </w:r>
          </w:p>
        </w:tc>
        <w:tc>
          <w:tcPr>
            <w:tcW w:w="0" w:type="auto"/>
            <w:vAlign w:val="center"/>
            <w:hideMark/>
          </w:tcPr>
          <w:p w:rsidR="00000000" w:rsidRDefault="00000000">
            <w:r>
              <w:t>200</w:t>
            </w:r>
          </w:p>
        </w:tc>
        <w:tc>
          <w:tcPr>
            <w:tcW w:w="0" w:type="auto"/>
            <w:vAlign w:val="center"/>
            <w:hideMark/>
          </w:tcPr>
          <w:p w:rsidR="00000000" w:rsidRDefault="00000000">
            <w:r>
              <w:t>Withdrawal fee exceeds the upper limit.</w:t>
            </w:r>
          </w:p>
        </w:tc>
      </w:tr>
      <w:tr w:rsidR="00000000">
        <w:trPr>
          <w:divId w:val="175387555"/>
          <w:tblCellSpacing w:w="15" w:type="dxa"/>
        </w:trPr>
        <w:tc>
          <w:tcPr>
            <w:tcW w:w="0" w:type="auto"/>
            <w:vAlign w:val="center"/>
            <w:hideMark/>
          </w:tcPr>
          <w:p w:rsidR="00000000" w:rsidRDefault="00000000">
            <w:r>
              <w:t>58211</w:t>
            </w:r>
          </w:p>
        </w:tc>
        <w:tc>
          <w:tcPr>
            <w:tcW w:w="0" w:type="auto"/>
            <w:vAlign w:val="center"/>
            <w:hideMark/>
          </w:tcPr>
          <w:p w:rsidR="00000000" w:rsidRDefault="00000000">
            <w:r>
              <w:t>200</w:t>
            </w:r>
          </w:p>
        </w:tc>
        <w:tc>
          <w:tcPr>
            <w:tcW w:w="0" w:type="auto"/>
            <w:vAlign w:val="center"/>
            <w:hideMark/>
          </w:tcPr>
          <w:p w:rsidR="00000000" w:rsidRDefault="00000000">
            <w:r>
              <w:t>Withdrawal fee is lower than the lower limit (withdrawal endpoint: incorrect fee).</w:t>
            </w:r>
          </w:p>
        </w:tc>
      </w:tr>
      <w:tr w:rsidR="00000000">
        <w:trPr>
          <w:divId w:val="175387555"/>
          <w:tblCellSpacing w:w="15" w:type="dxa"/>
        </w:trPr>
        <w:tc>
          <w:tcPr>
            <w:tcW w:w="0" w:type="auto"/>
            <w:vAlign w:val="center"/>
            <w:hideMark/>
          </w:tcPr>
          <w:p w:rsidR="00000000" w:rsidRDefault="00000000">
            <w:r>
              <w:t>58212</w:t>
            </w:r>
          </w:p>
        </w:tc>
        <w:tc>
          <w:tcPr>
            <w:tcW w:w="0" w:type="auto"/>
            <w:vAlign w:val="center"/>
            <w:hideMark/>
          </w:tcPr>
          <w:p w:rsidR="00000000" w:rsidRDefault="00000000">
            <w:r>
              <w:t>200</w:t>
            </w:r>
          </w:p>
        </w:tc>
        <w:tc>
          <w:tcPr>
            <w:tcW w:w="0" w:type="auto"/>
            <w:vAlign w:val="center"/>
            <w:hideMark/>
          </w:tcPr>
          <w:p w:rsidR="00000000" w:rsidRDefault="00000000">
            <w:r>
              <w:t>Withdrawal fee must be {0}% of the withdrawal amount</w:t>
            </w:r>
          </w:p>
        </w:tc>
      </w:tr>
      <w:tr w:rsidR="00000000">
        <w:trPr>
          <w:divId w:val="175387555"/>
          <w:tblCellSpacing w:w="15" w:type="dxa"/>
        </w:trPr>
        <w:tc>
          <w:tcPr>
            <w:tcW w:w="0" w:type="auto"/>
            <w:vAlign w:val="center"/>
            <w:hideMark/>
          </w:tcPr>
          <w:p w:rsidR="00000000" w:rsidRDefault="00000000">
            <w:r>
              <w:t>58213</w:t>
            </w:r>
          </w:p>
        </w:tc>
        <w:tc>
          <w:tcPr>
            <w:tcW w:w="0" w:type="auto"/>
            <w:vAlign w:val="center"/>
            <w:hideMark/>
          </w:tcPr>
          <w:p w:rsidR="00000000" w:rsidRDefault="00000000">
            <w:r>
              <w:t>200</w:t>
            </w:r>
          </w:p>
        </w:tc>
        <w:tc>
          <w:tcPr>
            <w:tcW w:w="0" w:type="auto"/>
            <w:vAlign w:val="center"/>
            <w:hideMark/>
          </w:tcPr>
          <w:p w:rsidR="00000000" w:rsidRDefault="00000000">
            <w:r>
              <w:t>The internal transfer address is illegal. It must be an email, phone number, or account name</w:t>
            </w:r>
          </w:p>
        </w:tc>
      </w:tr>
      <w:tr w:rsidR="00000000">
        <w:trPr>
          <w:divId w:val="175387555"/>
          <w:tblCellSpacing w:w="15" w:type="dxa"/>
        </w:trPr>
        <w:tc>
          <w:tcPr>
            <w:tcW w:w="0" w:type="auto"/>
            <w:vAlign w:val="center"/>
            <w:hideMark/>
          </w:tcPr>
          <w:p w:rsidR="00000000" w:rsidRDefault="00000000">
            <w:r>
              <w:t>58214</w:t>
            </w:r>
          </w:p>
        </w:tc>
        <w:tc>
          <w:tcPr>
            <w:tcW w:w="0" w:type="auto"/>
            <w:vAlign w:val="center"/>
            <w:hideMark/>
          </w:tcPr>
          <w:p w:rsidR="00000000" w:rsidRDefault="00000000">
            <w:r>
              <w:t>200</w:t>
            </w:r>
          </w:p>
        </w:tc>
        <w:tc>
          <w:tcPr>
            <w:tcW w:w="0" w:type="auto"/>
            <w:vAlign w:val="center"/>
            <w:hideMark/>
          </w:tcPr>
          <w:p w:rsidR="00000000" w:rsidRDefault="00000000">
            <w:r>
              <w:t>Withdrawals suspended due to {chainName} maintenance</w:t>
            </w:r>
          </w:p>
        </w:tc>
      </w:tr>
      <w:tr w:rsidR="00000000">
        <w:trPr>
          <w:divId w:val="175387555"/>
          <w:tblCellSpacing w:w="15" w:type="dxa"/>
        </w:trPr>
        <w:tc>
          <w:tcPr>
            <w:tcW w:w="0" w:type="auto"/>
            <w:vAlign w:val="center"/>
            <w:hideMark/>
          </w:tcPr>
          <w:p w:rsidR="00000000" w:rsidRDefault="00000000">
            <w:r>
              <w:t>58215</w:t>
            </w:r>
          </w:p>
        </w:tc>
        <w:tc>
          <w:tcPr>
            <w:tcW w:w="0" w:type="auto"/>
            <w:vAlign w:val="center"/>
            <w:hideMark/>
          </w:tcPr>
          <w:p w:rsidR="00000000" w:rsidRDefault="00000000">
            <w:r>
              <w:t>200</w:t>
            </w:r>
          </w:p>
        </w:tc>
        <w:tc>
          <w:tcPr>
            <w:tcW w:w="0" w:type="auto"/>
            <w:vAlign w:val="center"/>
            <w:hideMark/>
          </w:tcPr>
          <w:p w:rsidR="00000000" w:rsidRDefault="00000000">
            <w:r>
              <w:t>Withdrawal ID does not exist.</w:t>
            </w:r>
          </w:p>
        </w:tc>
      </w:tr>
      <w:tr w:rsidR="00000000">
        <w:trPr>
          <w:divId w:val="175387555"/>
          <w:tblCellSpacing w:w="15" w:type="dxa"/>
        </w:trPr>
        <w:tc>
          <w:tcPr>
            <w:tcW w:w="0" w:type="auto"/>
            <w:vAlign w:val="center"/>
            <w:hideMark/>
          </w:tcPr>
          <w:p w:rsidR="00000000" w:rsidRDefault="00000000">
            <w:r>
              <w:t>58216</w:t>
            </w:r>
          </w:p>
        </w:tc>
        <w:tc>
          <w:tcPr>
            <w:tcW w:w="0" w:type="auto"/>
            <w:vAlign w:val="center"/>
            <w:hideMark/>
          </w:tcPr>
          <w:p w:rsidR="00000000" w:rsidRDefault="00000000">
            <w:r>
              <w:t>200</w:t>
            </w:r>
          </w:p>
        </w:tc>
        <w:tc>
          <w:tcPr>
            <w:tcW w:w="0" w:type="auto"/>
            <w:vAlign w:val="center"/>
            <w:hideMark/>
          </w:tcPr>
          <w:p w:rsidR="00000000" w:rsidRDefault="00000000">
            <w:r>
              <w:t>Operation not allowed.</w:t>
            </w:r>
          </w:p>
        </w:tc>
      </w:tr>
      <w:tr w:rsidR="00000000">
        <w:trPr>
          <w:divId w:val="175387555"/>
          <w:tblCellSpacing w:w="15" w:type="dxa"/>
        </w:trPr>
        <w:tc>
          <w:tcPr>
            <w:tcW w:w="0" w:type="auto"/>
            <w:vAlign w:val="center"/>
            <w:hideMark/>
          </w:tcPr>
          <w:p w:rsidR="00000000" w:rsidRDefault="00000000">
            <w:r>
              <w:t>58217</w:t>
            </w:r>
          </w:p>
        </w:tc>
        <w:tc>
          <w:tcPr>
            <w:tcW w:w="0" w:type="auto"/>
            <w:vAlign w:val="center"/>
            <w:hideMark/>
          </w:tcPr>
          <w:p w:rsidR="00000000" w:rsidRDefault="00000000">
            <w:r>
              <w:t>200</w:t>
            </w:r>
          </w:p>
        </w:tc>
        <w:tc>
          <w:tcPr>
            <w:tcW w:w="0" w:type="auto"/>
            <w:vAlign w:val="center"/>
            <w:hideMark/>
          </w:tcPr>
          <w:p w:rsidR="00000000" w:rsidRDefault="00000000">
            <w:r>
              <w:t>Withdrawals are temporarily suspended for your account due to a risk detected in your withdrawal address. Contact customer support for assistance</w:t>
            </w:r>
          </w:p>
        </w:tc>
      </w:tr>
      <w:tr w:rsidR="00000000">
        <w:trPr>
          <w:divId w:val="175387555"/>
          <w:tblCellSpacing w:w="15" w:type="dxa"/>
        </w:trPr>
        <w:tc>
          <w:tcPr>
            <w:tcW w:w="0" w:type="auto"/>
            <w:vAlign w:val="center"/>
            <w:hideMark/>
          </w:tcPr>
          <w:p w:rsidR="00000000" w:rsidRDefault="00000000">
            <w:r>
              <w:t>58218</w:t>
            </w:r>
          </w:p>
        </w:tc>
        <w:tc>
          <w:tcPr>
            <w:tcW w:w="0" w:type="auto"/>
            <w:vAlign w:val="center"/>
            <w:hideMark/>
          </w:tcPr>
          <w:p w:rsidR="00000000" w:rsidRDefault="00000000">
            <w:r>
              <w:t>200</w:t>
            </w:r>
          </w:p>
        </w:tc>
        <w:tc>
          <w:tcPr>
            <w:tcW w:w="0" w:type="auto"/>
            <w:vAlign w:val="center"/>
            <w:hideMark/>
          </w:tcPr>
          <w:p w:rsidR="00000000" w:rsidRDefault="00000000">
            <w:r>
              <w:t>The internal withdrawal failed. Please check the parameters toAddr and areaCode.</w:t>
            </w:r>
          </w:p>
        </w:tc>
      </w:tr>
      <w:tr w:rsidR="00000000">
        <w:trPr>
          <w:divId w:val="175387555"/>
          <w:tblCellSpacing w:w="15" w:type="dxa"/>
        </w:trPr>
        <w:tc>
          <w:tcPr>
            <w:tcW w:w="0" w:type="auto"/>
            <w:vAlign w:val="center"/>
            <w:hideMark/>
          </w:tcPr>
          <w:p w:rsidR="00000000" w:rsidRDefault="00000000">
            <w:r>
              <w:t>58219</w:t>
            </w:r>
          </w:p>
        </w:tc>
        <w:tc>
          <w:tcPr>
            <w:tcW w:w="0" w:type="auto"/>
            <w:vAlign w:val="center"/>
            <w:hideMark/>
          </w:tcPr>
          <w:p w:rsidR="00000000" w:rsidRDefault="00000000">
            <w:r>
              <w:t>200</w:t>
            </w:r>
          </w:p>
        </w:tc>
        <w:tc>
          <w:tcPr>
            <w:tcW w:w="0" w:type="auto"/>
            <w:vAlign w:val="center"/>
            <w:hideMark/>
          </w:tcPr>
          <w:p w:rsidR="00000000" w:rsidRDefault="00000000">
            <w:r>
              <w:t>You cannot withdraw crypto within 24 hours after changing your mobile number, email address, or Google Authenticator.</w:t>
            </w:r>
          </w:p>
        </w:tc>
      </w:tr>
      <w:tr w:rsidR="00000000">
        <w:trPr>
          <w:divId w:val="175387555"/>
          <w:tblCellSpacing w:w="15" w:type="dxa"/>
        </w:trPr>
        <w:tc>
          <w:tcPr>
            <w:tcW w:w="0" w:type="auto"/>
            <w:vAlign w:val="center"/>
            <w:hideMark/>
          </w:tcPr>
          <w:p w:rsidR="00000000" w:rsidRDefault="00000000">
            <w:r>
              <w:t>58220</w:t>
            </w:r>
          </w:p>
        </w:tc>
        <w:tc>
          <w:tcPr>
            <w:tcW w:w="0" w:type="auto"/>
            <w:vAlign w:val="center"/>
            <w:hideMark/>
          </w:tcPr>
          <w:p w:rsidR="00000000" w:rsidRDefault="00000000">
            <w:r>
              <w:t>200</w:t>
            </w:r>
          </w:p>
        </w:tc>
        <w:tc>
          <w:tcPr>
            <w:tcW w:w="0" w:type="auto"/>
            <w:vAlign w:val="center"/>
            <w:hideMark/>
          </w:tcPr>
          <w:p w:rsidR="00000000" w:rsidRDefault="00000000">
            <w:r>
              <w:t>Withdrawal request already canceled.</w:t>
            </w:r>
          </w:p>
        </w:tc>
      </w:tr>
      <w:tr w:rsidR="00000000">
        <w:trPr>
          <w:divId w:val="175387555"/>
          <w:tblCellSpacing w:w="15" w:type="dxa"/>
        </w:trPr>
        <w:tc>
          <w:tcPr>
            <w:tcW w:w="0" w:type="auto"/>
            <w:vAlign w:val="center"/>
            <w:hideMark/>
          </w:tcPr>
          <w:p w:rsidR="00000000" w:rsidRDefault="00000000">
            <w:r>
              <w:t>58221</w:t>
            </w:r>
          </w:p>
        </w:tc>
        <w:tc>
          <w:tcPr>
            <w:tcW w:w="0" w:type="auto"/>
            <w:vAlign w:val="center"/>
            <w:hideMark/>
          </w:tcPr>
          <w:p w:rsidR="00000000" w:rsidRDefault="00000000">
            <w:r>
              <w:t>200</w:t>
            </w:r>
          </w:p>
        </w:tc>
        <w:tc>
          <w:tcPr>
            <w:tcW w:w="0" w:type="auto"/>
            <w:vAlign w:val="center"/>
            <w:hideMark/>
          </w:tcPr>
          <w:p w:rsidR="00000000" w:rsidRDefault="00000000">
            <w:r>
              <w:t>The toAddr parameter format is incorrect, withdrawal address needs labels. The format should be "address:label".</w:t>
            </w:r>
          </w:p>
        </w:tc>
      </w:tr>
      <w:tr w:rsidR="00000000">
        <w:trPr>
          <w:divId w:val="175387555"/>
          <w:tblCellSpacing w:w="15" w:type="dxa"/>
        </w:trPr>
        <w:tc>
          <w:tcPr>
            <w:tcW w:w="0" w:type="auto"/>
            <w:vAlign w:val="center"/>
            <w:hideMark/>
          </w:tcPr>
          <w:p w:rsidR="00000000" w:rsidRDefault="00000000">
            <w:r>
              <w:t>58222</w:t>
            </w:r>
          </w:p>
        </w:tc>
        <w:tc>
          <w:tcPr>
            <w:tcW w:w="0" w:type="auto"/>
            <w:vAlign w:val="center"/>
            <w:hideMark/>
          </w:tcPr>
          <w:p w:rsidR="00000000" w:rsidRDefault="00000000">
            <w:r>
              <w:t>200</w:t>
            </w:r>
          </w:p>
        </w:tc>
        <w:tc>
          <w:tcPr>
            <w:tcW w:w="0" w:type="auto"/>
            <w:vAlign w:val="center"/>
            <w:hideMark/>
          </w:tcPr>
          <w:p w:rsidR="00000000" w:rsidRDefault="00000000">
            <w:r>
              <w:t>Invalid withdrawal address</w:t>
            </w:r>
          </w:p>
        </w:tc>
      </w:tr>
      <w:tr w:rsidR="00000000">
        <w:trPr>
          <w:divId w:val="175387555"/>
          <w:tblCellSpacing w:w="15" w:type="dxa"/>
        </w:trPr>
        <w:tc>
          <w:tcPr>
            <w:tcW w:w="0" w:type="auto"/>
            <w:vAlign w:val="center"/>
            <w:hideMark/>
          </w:tcPr>
          <w:p w:rsidR="00000000" w:rsidRDefault="00000000">
            <w:r>
              <w:t>58223</w:t>
            </w:r>
          </w:p>
        </w:tc>
        <w:tc>
          <w:tcPr>
            <w:tcW w:w="0" w:type="auto"/>
            <w:vAlign w:val="center"/>
            <w:hideMark/>
          </w:tcPr>
          <w:p w:rsidR="00000000" w:rsidRDefault="00000000">
            <w:r>
              <w:t>200</w:t>
            </w:r>
          </w:p>
        </w:tc>
        <w:tc>
          <w:tcPr>
            <w:tcW w:w="0" w:type="auto"/>
            <w:vAlign w:val="center"/>
            <w:hideMark/>
          </w:tcPr>
          <w:p w:rsidR="00000000" w:rsidRDefault="00000000">
            <w:r>
              <w:t>This is a contract address with higher withdrawal fees</w:t>
            </w:r>
          </w:p>
        </w:tc>
      </w:tr>
      <w:tr w:rsidR="00000000">
        <w:trPr>
          <w:divId w:val="175387555"/>
          <w:tblCellSpacing w:w="15" w:type="dxa"/>
        </w:trPr>
        <w:tc>
          <w:tcPr>
            <w:tcW w:w="0" w:type="auto"/>
            <w:vAlign w:val="center"/>
            <w:hideMark/>
          </w:tcPr>
          <w:p w:rsidR="00000000" w:rsidRDefault="00000000">
            <w:r>
              <w:t>58224</w:t>
            </w:r>
          </w:p>
        </w:tc>
        <w:tc>
          <w:tcPr>
            <w:tcW w:w="0" w:type="auto"/>
            <w:vAlign w:val="center"/>
            <w:hideMark/>
          </w:tcPr>
          <w:p w:rsidR="00000000" w:rsidRDefault="00000000">
            <w:r>
              <w:t>200</w:t>
            </w:r>
          </w:p>
        </w:tc>
        <w:tc>
          <w:tcPr>
            <w:tcW w:w="0" w:type="auto"/>
            <w:vAlign w:val="center"/>
            <w:hideMark/>
          </w:tcPr>
          <w:p w:rsidR="00000000" w:rsidRDefault="00000000">
            <w:r>
              <w:t>This crypto currently doesn't support on-chain withdrawals to OKX addresses. Withdraw through internal transfers instead</w:t>
            </w:r>
          </w:p>
        </w:tc>
      </w:tr>
      <w:tr w:rsidR="00000000">
        <w:trPr>
          <w:divId w:val="175387555"/>
          <w:tblCellSpacing w:w="15" w:type="dxa"/>
        </w:trPr>
        <w:tc>
          <w:tcPr>
            <w:tcW w:w="0" w:type="auto"/>
            <w:vAlign w:val="center"/>
            <w:hideMark/>
          </w:tcPr>
          <w:p w:rsidR="00000000" w:rsidRDefault="00000000">
            <w:r>
              <w:t>58225</w:t>
            </w:r>
          </w:p>
        </w:tc>
        <w:tc>
          <w:tcPr>
            <w:tcW w:w="0" w:type="auto"/>
            <w:vAlign w:val="center"/>
            <w:hideMark/>
          </w:tcPr>
          <w:p w:rsidR="00000000" w:rsidRDefault="00000000">
            <w:r>
              <w:t>200</w:t>
            </w:r>
          </w:p>
        </w:tc>
        <w:tc>
          <w:tcPr>
            <w:tcW w:w="0" w:type="auto"/>
            <w:vAlign w:val="center"/>
            <w:hideMark/>
          </w:tcPr>
          <w:p w:rsidR="00000000" w:rsidRDefault="00000000">
            <w:r>
              <w:t>Asset transfers to unverified users in {region} are not supported due to local laws and regulations.</w:t>
            </w:r>
          </w:p>
        </w:tc>
      </w:tr>
      <w:tr w:rsidR="00000000">
        <w:trPr>
          <w:divId w:val="175387555"/>
          <w:tblCellSpacing w:w="15" w:type="dxa"/>
        </w:trPr>
        <w:tc>
          <w:tcPr>
            <w:tcW w:w="0" w:type="auto"/>
            <w:vAlign w:val="center"/>
            <w:hideMark/>
          </w:tcPr>
          <w:p w:rsidR="00000000" w:rsidRDefault="00000000">
            <w:r>
              <w:t>58226</w:t>
            </w:r>
          </w:p>
        </w:tc>
        <w:tc>
          <w:tcPr>
            <w:tcW w:w="0" w:type="auto"/>
            <w:vAlign w:val="center"/>
            <w:hideMark/>
          </w:tcPr>
          <w:p w:rsidR="00000000" w:rsidRDefault="00000000">
            <w:r>
              <w:t>200</w:t>
            </w:r>
          </w:p>
        </w:tc>
        <w:tc>
          <w:tcPr>
            <w:tcW w:w="0" w:type="auto"/>
            <w:vAlign w:val="center"/>
            <w:hideMark/>
          </w:tcPr>
          <w:p w:rsidR="00000000" w:rsidRDefault="00000000">
            <w:r>
              <w:t>{chainName} is delisted and not available for crypto withdrawal.</w:t>
            </w:r>
          </w:p>
        </w:tc>
      </w:tr>
      <w:tr w:rsidR="00000000">
        <w:trPr>
          <w:divId w:val="175387555"/>
          <w:tblCellSpacing w:w="15" w:type="dxa"/>
        </w:trPr>
        <w:tc>
          <w:tcPr>
            <w:tcW w:w="0" w:type="auto"/>
            <w:vAlign w:val="center"/>
            <w:hideMark/>
          </w:tcPr>
          <w:p w:rsidR="00000000" w:rsidRDefault="00000000">
            <w:r>
              <w:t>58227</w:t>
            </w:r>
          </w:p>
        </w:tc>
        <w:tc>
          <w:tcPr>
            <w:tcW w:w="0" w:type="auto"/>
            <w:vAlign w:val="center"/>
            <w:hideMark/>
          </w:tcPr>
          <w:p w:rsidR="00000000" w:rsidRDefault="00000000">
            <w:r>
              <w:t>200</w:t>
            </w:r>
          </w:p>
        </w:tc>
        <w:tc>
          <w:tcPr>
            <w:tcW w:w="0" w:type="auto"/>
            <w:vAlign w:val="center"/>
            <w:hideMark/>
          </w:tcPr>
          <w:p w:rsidR="00000000" w:rsidRDefault="00000000">
            <w:r>
              <w:t>Withdrawal of non-tradable assets can be withdrawn all at once only</w:t>
            </w:r>
          </w:p>
        </w:tc>
      </w:tr>
      <w:tr w:rsidR="00000000">
        <w:trPr>
          <w:divId w:val="175387555"/>
          <w:tblCellSpacing w:w="15" w:type="dxa"/>
        </w:trPr>
        <w:tc>
          <w:tcPr>
            <w:tcW w:w="0" w:type="auto"/>
            <w:vAlign w:val="center"/>
            <w:hideMark/>
          </w:tcPr>
          <w:p w:rsidR="00000000" w:rsidRDefault="00000000">
            <w:r>
              <w:t>58228</w:t>
            </w:r>
          </w:p>
        </w:tc>
        <w:tc>
          <w:tcPr>
            <w:tcW w:w="0" w:type="auto"/>
            <w:vAlign w:val="center"/>
            <w:hideMark/>
          </w:tcPr>
          <w:p w:rsidR="00000000" w:rsidRDefault="00000000">
            <w:r>
              <w:t>200</w:t>
            </w:r>
          </w:p>
        </w:tc>
        <w:tc>
          <w:tcPr>
            <w:tcW w:w="0" w:type="auto"/>
            <w:vAlign w:val="center"/>
            <w:hideMark/>
          </w:tcPr>
          <w:p w:rsidR="00000000" w:rsidRDefault="00000000">
            <w:r>
              <w:t>Withdrawal of non-tradable assets requires that the API key must be bound to an IP</w:t>
            </w:r>
          </w:p>
        </w:tc>
      </w:tr>
      <w:tr w:rsidR="00000000">
        <w:trPr>
          <w:divId w:val="175387555"/>
          <w:tblCellSpacing w:w="15" w:type="dxa"/>
        </w:trPr>
        <w:tc>
          <w:tcPr>
            <w:tcW w:w="0" w:type="auto"/>
            <w:vAlign w:val="center"/>
            <w:hideMark/>
          </w:tcPr>
          <w:p w:rsidR="00000000" w:rsidRDefault="00000000">
            <w:r>
              <w:t>58229</w:t>
            </w:r>
          </w:p>
        </w:tc>
        <w:tc>
          <w:tcPr>
            <w:tcW w:w="0" w:type="auto"/>
            <w:vAlign w:val="center"/>
            <w:hideMark/>
          </w:tcPr>
          <w:p w:rsidR="00000000" w:rsidRDefault="00000000">
            <w:r>
              <w:t>200</w:t>
            </w:r>
          </w:p>
        </w:tc>
        <w:tc>
          <w:tcPr>
            <w:tcW w:w="0" w:type="auto"/>
            <w:vAlign w:val="center"/>
            <w:hideMark/>
          </w:tcPr>
          <w:p w:rsidR="00000000" w:rsidRDefault="00000000">
            <w:r>
              <w:t>Insufficient funding account balance to pay fees {fee} USDT</w:t>
            </w:r>
          </w:p>
        </w:tc>
      </w:tr>
      <w:tr w:rsidR="00000000">
        <w:trPr>
          <w:divId w:val="175387555"/>
          <w:tblCellSpacing w:w="15" w:type="dxa"/>
        </w:trPr>
        <w:tc>
          <w:tcPr>
            <w:tcW w:w="0" w:type="auto"/>
            <w:vAlign w:val="center"/>
            <w:hideMark/>
          </w:tcPr>
          <w:p w:rsidR="00000000" w:rsidRDefault="00000000">
            <w:r>
              <w:t>58230</w:t>
            </w:r>
          </w:p>
        </w:tc>
        <w:tc>
          <w:tcPr>
            <w:tcW w:w="0" w:type="auto"/>
            <w:vAlign w:val="center"/>
            <w:hideMark/>
          </w:tcPr>
          <w:p w:rsidR="00000000" w:rsidRDefault="00000000">
            <w:r>
              <w:t>200</w:t>
            </w:r>
          </w:p>
        </w:tc>
        <w:tc>
          <w:tcPr>
            <w:tcW w:w="0" w:type="auto"/>
            <w:vAlign w:val="center"/>
            <w:hideMark/>
          </w:tcPr>
          <w:p w:rsidR="00000000" w:rsidRDefault="00000000">
            <w:r>
              <w:t>According to the OKX compliance policy, you will need to complete your identity verification (Level 1) in order to withdraw</w:t>
            </w:r>
          </w:p>
        </w:tc>
      </w:tr>
      <w:tr w:rsidR="00000000">
        <w:trPr>
          <w:divId w:val="175387555"/>
          <w:tblCellSpacing w:w="15" w:type="dxa"/>
        </w:trPr>
        <w:tc>
          <w:tcPr>
            <w:tcW w:w="0" w:type="auto"/>
            <w:vAlign w:val="center"/>
            <w:hideMark/>
          </w:tcPr>
          <w:p w:rsidR="00000000" w:rsidRDefault="00000000">
            <w:r>
              <w:t>58231</w:t>
            </w:r>
          </w:p>
        </w:tc>
        <w:tc>
          <w:tcPr>
            <w:tcW w:w="0" w:type="auto"/>
            <w:vAlign w:val="center"/>
            <w:hideMark/>
          </w:tcPr>
          <w:p w:rsidR="00000000" w:rsidRDefault="00000000">
            <w:r>
              <w:t>200</w:t>
            </w:r>
          </w:p>
        </w:tc>
        <w:tc>
          <w:tcPr>
            <w:tcW w:w="0" w:type="auto"/>
            <w:vAlign w:val="center"/>
            <w:hideMark/>
          </w:tcPr>
          <w:p w:rsidR="00000000" w:rsidRDefault="00000000">
            <w:r>
              <w:t>The recipient has not completed personal info verification (Level 1) and cannot receive your transfer</w:t>
            </w:r>
          </w:p>
        </w:tc>
      </w:tr>
      <w:tr w:rsidR="00000000">
        <w:trPr>
          <w:divId w:val="175387555"/>
          <w:tblCellSpacing w:w="15" w:type="dxa"/>
        </w:trPr>
        <w:tc>
          <w:tcPr>
            <w:tcW w:w="0" w:type="auto"/>
            <w:vAlign w:val="center"/>
            <w:hideMark/>
          </w:tcPr>
          <w:p w:rsidR="00000000" w:rsidRDefault="00000000">
            <w:r>
              <w:t>58232</w:t>
            </w:r>
          </w:p>
        </w:tc>
        <w:tc>
          <w:tcPr>
            <w:tcW w:w="0" w:type="auto"/>
            <w:vAlign w:val="center"/>
            <w:hideMark/>
          </w:tcPr>
          <w:p w:rsidR="00000000" w:rsidRDefault="00000000">
            <w:r>
              <w:t>200</w:t>
            </w:r>
          </w:p>
        </w:tc>
        <w:tc>
          <w:tcPr>
            <w:tcW w:w="0" w:type="auto"/>
            <w:vAlign w:val="center"/>
            <w:hideMark/>
          </w:tcPr>
          <w:p w:rsidR="00000000" w:rsidRDefault="00000000">
            <w:r>
              <w:t>You’ve reached the personal information verification (L1) withdrawal limit, complete photo verification (L2) to increase the withdrawal limit</w:t>
            </w:r>
          </w:p>
        </w:tc>
      </w:tr>
      <w:tr w:rsidR="00000000">
        <w:trPr>
          <w:divId w:val="175387555"/>
          <w:tblCellSpacing w:w="15" w:type="dxa"/>
        </w:trPr>
        <w:tc>
          <w:tcPr>
            <w:tcW w:w="0" w:type="auto"/>
            <w:vAlign w:val="center"/>
            <w:hideMark/>
          </w:tcPr>
          <w:p w:rsidR="00000000" w:rsidRDefault="00000000">
            <w:r>
              <w:t>58233</w:t>
            </w:r>
          </w:p>
        </w:tc>
        <w:tc>
          <w:tcPr>
            <w:tcW w:w="0" w:type="auto"/>
            <w:vAlign w:val="center"/>
            <w:hideMark/>
          </w:tcPr>
          <w:p w:rsidR="00000000" w:rsidRDefault="00000000">
            <w:r>
              <w:t>200</w:t>
            </w:r>
          </w:p>
        </w:tc>
        <w:tc>
          <w:tcPr>
            <w:tcW w:w="0" w:type="auto"/>
            <w:vAlign w:val="center"/>
            <w:hideMark/>
          </w:tcPr>
          <w:p w:rsidR="00000000" w:rsidRDefault="00000000">
            <w:r>
              <w:t>For compliance, we're unable to provide services to unverified users. Verify your identity to withdraw.</w:t>
            </w:r>
          </w:p>
        </w:tc>
      </w:tr>
      <w:tr w:rsidR="00000000">
        <w:trPr>
          <w:divId w:val="175387555"/>
          <w:tblCellSpacing w:w="15" w:type="dxa"/>
        </w:trPr>
        <w:tc>
          <w:tcPr>
            <w:tcW w:w="0" w:type="auto"/>
            <w:vAlign w:val="center"/>
            <w:hideMark/>
          </w:tcPr>
          <w:p w:rsidR="00000000" w:rsidRDefault="00000000">
            <w:r>
              <w:t>58234</w:t>
            </w:r>
          </w:p>
        </w:tc>
        <w:tc>
          <w:tcPr>
            <w:tcW w:w="0" w:type="auto"/>
            <w:vAlign w:val="center"/>
            <w:hideMark/>
          </w:tcPr>
          <w:p w:rsidR="00000000" w:rsidRDefault="00000000">
            <w:r>
              <w:t>200</w:t>
            </w:r>
          </w:p>
        </w:tc>
        <w:tc>
          <w:tcPr>
            <w:tcW w:w="0" w:type="auto"/>
            <w:vAlign w:val="center"/>
            <w:hideMark/>
          </w:tcPr>
          <w:p w:rsidR="00000000" w:rsidRDefault="00000000">
            <w:r>
              <w:t>For compliance, the recipient can't receive your transfer yet. They'll need to verify their identity to receive your transfer.</w:t>
            </w:r>
          </w:p>
        </w:tc>
      </w:tr>
      <w:tr w:rsidR="00000000">
        <w:trPr>
          <w:divId w:val="175387555"/>
          <w:tblCellSpacing w:w="15" w:type="dxa"/>
        </w:trPr>
        <w:tc>
          <w:tcPr>
            <w:tcW w:w="0" w:type="auto"/>
            <w:vAlign w:val="center"/>
            <w:hideMark/>
          </w:tcPr>
          <w:p w:rsidR="00000000" w:rsidRDefault="00000000">
            <w:r>
              <w:t>58235</w:t>
            </w:r>
          </w:p>
        </w:tc>
        <w:tc>
          <w:tcPr>
            <w:tcW w:w="0" w:type="auto"/>
            <w:vAlign w:val="center"/>
            <w:hideMark/>
          </w:tcPr>
          <w:p w:rsidR="00000000" w:rsidRDefault="00000000">
            <w:r>
              <w:t>200</w:t>
            </w:r>
          </w:p>
        </w:tc>
        <w:tc>
          <w:tcPr>
            <w:tcW w:w="0" w:type="auto"/>
            <w:vAlign w:val="center"/>
            <w:hideMark/>
          </w:tcPr>
          <w:p w:rsidR="00000000" w:rsidRDefault="00000000">
            <w:r>
              <w:t>For compliance, we're unable to provide services to users with Basic verification (Level 1). Complete Advanced verification (Level 2) to withdraw.</w:t>
            </w:r>
          </w:p>
        </w:tc>
      </w:tr>
      <w:tr w:rsidR="00000000">
        <w:trPr>
          <w:divId w:val="175387555"/>
          <w:tblCellSpacing w:w="15" w:type="dxa"/>
        </w:trPr>
        <w:tc>
          <w:tcPr>
            <w:tcW w:w="0" w:type="auto"/>
            <w:vAlign w:val="center"/>
            <w:hideMark/>
          </w:tcPr>
          <w:p w:rsidR="00000000" w:rsidRDefault="00000000">
            <w:r>
              <w:t>58236</w:t>
            </w:r>
          </w:p>
        </w:tc>
        <w:tc>
          <w:tcPr>
            <w:tcW w:w="0" w:type="auto"/>
            <w:vAlign w:val="center"/>
            <w:hideMark/>
          </w:tcPr>
          <w:p w:rsidR="00000000" w:rsidRDefault="00000000">
            <w:r>
              <w:t>200</w:t>
            </w:r>
          </w:p>
        </w:tc>
        <w:tc>
          <w:tcPr>
            <w:tcW w:w="0" w:type="auto"/>
            <w:vAlign w:val="center"/>
            <w:hideMark/>
          </w:tcPr>
          <w:p w:rsidR="00000000" w:rsidRDefault="00000000">
            <w:r>
              <w:t>For compliance, a recipient with Basic verification (Level 1) is unable to receive your transfer. They'll need to complete Advanced verification (Level 2) to receive it.</w:t>
            </w:r>
          </w:p>
        </w:tc>
      </w:tr>
      <w:tr w:rsidR="00000000">
        <w:trPr>
          <w:divId w:val="175387555"/>
          <w:tblCellSpacing w:w="15" w:type="dxa"/>
        </w:trPr>
        <w:tc>
          <w:tcPr>
            <w:tcW w:w="0" w:type="auto"/>
            <w:vAlign w:val="center"/>
            <w:hideMark/>
          </w:tcPr>
          <w:p w:rsidR="00000000" w:rsidRDefault="00000000">
            <w:r>
              <w:t>58237</w:t>
            </w:r>
          </w:p>
        </w:tc>
        <w:tc>
          <w:tcPr>
            <w:tcW w:w="0" w:type="auto"/>
            <w:vAlign w:val="center"/>
            <w:hideMark/>
          </w:tcPr>
          <w:p w:rsidR="00000000" w:rsidRDefault="00000000">
            <w:r>
              <w:t>200</w:t>
            </w:r>
          </w:p>
        </w:tc>
        <w:tc>
          <w:tcPr>
            <w:tcW w:w="0" w:type="auto"/>
            <w:vAlign w:val="center"/>
            <w:hideMark/>
          </w:tcPr>
          <w:p w:rsidR="00000000" w:rsidRDefault="00000000">
            <w:r>
              <w:t>According to local laws and regulations, please provide accurate recipient information (rcvrInfo). For the exchange address, please also provide exchange information and recipient identity information ({consientParameters}).</w:t>
            </w:r>
          </w:p>
        </w:tc>
      </w:tr>
      <w:tr w:rsidR="00000000">
        <w:trPr>
          <w:divId w:val="175387555"/>
          <w:tblCellSpacing w:w="15" w:type="dxa"/>
        </w:trPr>
        <w:tc>
          <w:tcPr>
            <w:tcW w:w="0" w:type="auto"/>
            <w:vAlign w:val="center"/>
            <w:hideMark/>
          </w:tcPr>
          <w:p w:rsidR="00000000" w:rsidRDefault="00000000">
            <w:r>
              <w:t>58238</w:t>
            </w:r>
          </w:p>
        </w:tc>
        <w:tc>
          <w:tcPr>
            <w:tcW w:w="0" w:type="auto"/>
            <w:vAlign w:val="center"/>
            <w:hideMark/>
          </w:tcPr>
          <w:p w:rsidR="00000000" w:rsidRDefault="00000000">
            <w:r>
              <w:t>200</w:t>
            </w:r>
          </w:p>
        </w:tc>
        <w:tc>
          <w:tcPr>
            <w:tcW w:w="0" w:type="auto"/>
            <w:vAlign w:val="center"/>
            <w:hideMark/>
          </w:tcPr>
          <w:p w:rsidR="00000000" w:rsidRDefault="00000000">
            <w:r>
              <w:t>Incomplete info. The info of the exchange and the recipient are required if you're withdrawing to an exchange platform.</w:t>
            </w:r>
          </w:p>
        </w:tc>
      </w:tr>
      <w:tr w:rsidR="00000000">
        <w:trPr>
          <w:divId w:val="175387555"/>
          <w:tblCellSpacing w:w="15" w:type="dxa"/>
        </w:trPr>
        <w:tc>
          <w:tcPr>
            <w:tcW w:w="0" w:type="auto"/>
            <w:vAlign w:val="center"/>
            <w:hideMark/>
          </w:tcPr>
          <w:p w:rsidR="00000000" w:rsidRDefault="00000000">
            <w:r>
              <w:t>58240</w:t>
            </w:r>
          </w:p>
        </w:tc>
        <w:tc>
          <w:tcPr>
            <w:tcW w:w="0" w:type="auto"/>
            <w:vAlign w:val="center"/>
            <w:hideMark/>
          </w:tcPr>
          <w:p w:rsidR="00000000" w:rsidRDefault="00000000">
            <w:r>
              <w:t>200</w:t>
            </w:r>
          </w:p>
        </w:tc>
        <w:tc>
          <w:tcPr>
            <w:tcW w:w="0" w:type="auto"/>
            <w:vAlign w:val="center"/>
            <w:hideMark/>
          </w:tcPr>
          <w:p w:rsidR="00000000" w:rsidRDefault="00000000">
            <w:r>
              <w:t>For security and compliance purposes, please complete the identity verification process to use our services. If you prefer not to verify, contact customer support for next steps. We're committed to ensuring a safe platform for users and appreciate your understanding.</w:t>
            </w:r>
          </w:p>
        </w:tc>
      </w:tr>
      <w:tr w:rsidR="00000000">
        <w:trPr>
          <w:divId w:val="175387555"/>
          <w:tblCellSpacing w:w="15" w:type="dxa"/>
        </w:trPr>
        <w:tc>
          <w:tcPr>
            <w:tcW w:w="0" w:type="auto"/>
            <w:vAlign w:val="center"/>
            <w:hideMark/>
          </w:tcPr>
          <w:p w:rsidR="00000000" w:rsidRDefault="00000000">
            <w:r>
              <w:t>58241</w:t>
            </w:r>
          </w:p>
        </w:tc>
        <w:tc>
          <w:tcPr>
            <w:tcW w:w="0" w:type="auto"/>
            <w:vAlign w:val="center"/>
            <w:hideMark/>
          </w:tcPr>
          <w:p w:rsidR="00000000" w:rsidRDefault="00000000">
            <w:r>
              <w:t>200</w:t>
            </w:r>
          </w:p>
        </w:tc>
        <w:tc>
          <w:tcPr>
            <w:tcW w:w="0" w:type="auto"/>
            <w:vAlign w:val="center"/>
            <w:hideMark/>
          </w:tcPr>
          <w:p w:rsidR="00000000" w:rsidRDefault="00000000">
            <w:r>
              <w:t>Due to local compliance requirements, internal withdrawal is unavailable</w:t>
            </w:r>
          </w:p>
        </w:tc>
      </w:tr>
      <w:tr w:rsidR="00000000">
        <w:trPr>
          <w:divId w:val="175387555"/>
          <w:tblCellSpacing w:w="15" w:type="dxa"/>
        </w:trPr>
        <w:tc>
          <w:tcPr>
            <w:tcW w:w="0" w:type="auto"/>
            <w:vAlign w:val="center"/>
            <w:hideMark/>
          </w:tcPr>
          <w:p w:rsidR="00000000" w:rsidRDefault="00000000">
            <w:r>
              <w:t>58242</w:t>
            </w:r>
          </w:p>
        </w:tc>
        <w:tc>
          <w:tcPr>
            <w:tcW w:w="0" w:type="auto"/>
            <w:vAlign w:val="center"/>
            <w:hideMark/>
          </w:tcPr>
          <w:p w:rsidR="00000000" w:rsidRDefault="00000000">
            <w:r>
              <w:t>200</w:t>
            </w:r>
          </w:p>
        </w:tc>
        <w:tc>
          <w:tcPr>
            <w:tcW w:w="0" w:type="auto"/>
            <w:vAlign w:val="center"/>
            <w:hideMark/>
          </w:tcPr>
          <w:p w:rsidR="00000000" w:rsidRDefault="00000000">
            <w:r>
              <w:t>The recipient can't receive your transfer due to their local compliance requirements</w:t>
            </w:r>
          </w:p>
        </w:tc>
      </w:tr>
      <w:tr w:rsidR="00000000">
        <w:trPr>
          <w:divId w:val="175387555"/>
          <w:tblCellSpacing w:w="15" w:type="dxa"/>
        </w:trPr>
        <w:tc>
          <w:tcPr>
            <w:tcW w:w="0" w:type="auto"/>
            <w:vAlign w:val="center"/>
            <w:hideMark/>
          </w:tcPr>
          <w:p w:rsidR="00000000" w:rsidRDefault="00000000">
            <w:r>
              <w:t>58243</w:t>
            </w:r>
          </w:p>
        </w:tc>
        <w:tc>
          <w:tcPr>
            <w:tcW w:w="0" w:type="auto"/>
            <w:vAlign w:val="center"/>
            <w:hideMark/>
          </w:tcPr>
          <w:p w:rsidR="00000000" w:rsidRDefault="00000000">
            <w:r>
              <w:t>200</w:t>
            </w:r>
          </w:p>
        </w:tc>
        <w:tc>
          <w:tcPr>
            <w:tcW w:w="0" w:type="auto"/>
            <w:vAlign w:val="center"/>
            <w:hideMark/>
          </w:tcPr>
          <w:p w:rsidR="00000000" w:rsidRDefault="00000000">
            <w:r>
              <w:t xml:space="preserve">Your recipient can't receive your transfer as they haven't made a cash </w:t>
            </w:r>
            <w:r>
              <w:rPr>
                <w:rStyle w:val="search-highlight"/>
              </w:rPr>
              <w:t>depos</w:t>
            </w:r>
            <w:r>
              <w:t>it yet</w:t>
            </w:r>
          </w:p>
        </w:tc>
      </w:tr>
      <w:tr w:rsidR="00000000">
        <w:trPr>
          <w:divId w:val="175387555"/>
          <w:tblCellSpacing w:w="15" w:type="dxa"/>
        </w:trPr>
        <w:tc>
          <w:tcPr>
            <w:tcW w:w="0" w:type="auto"/>
            <w:vAlign w:val="center"/>
            <w:hideMark/>
          </w:tcPr>
          <w:p w:rsidR="00000000" w:rsidRDefault="00000000">
            <w:r>
              <w:t>58244</w:t>
            </w:r>
          </w:p>
        </w:tc>
        <w:tc>
          <w:tcPr>
            <w:tcW w:w="0" w:type="auto"/>
            <w:vAlign w:val="center"/>
            <w:hideMark/>
          </w:tcPr>
          <w:p w:rsidR="00000000" w:rsidRDefault="00000000">
            <w:r>
              <w:t>200</w:t>
            </w:r>
          </w:p>
        </w:tc>
        <w:tc>
          <w:tcPr>
            <w:tcW w:w="0" w:type="auto"/>
            <w:vAlign w:val="center"/>
            <w:hideMark/>
          </w:tcPr>
          <w:p w:rsidR="00000000" w:rsidRDefault="00000000">
            <w:r>
              <w:t xml:space="preserve">Make a cash </w:t>
            </w:r>
            <w:r>
              <w:rPr>
                <w:rStyle w:val="search-highlight"/>
              </w:rPr>
              <w:t>depos</w:t>
            </w:r>
            <w:r>
              <w:t>it to proceed</w:t>
            </w:r>
          </w:p>
        </w:tc>
      </w:tr>
      <w:tr w:rsidR="00000000">
        <w:trPr>
          <w:divId w:val="175387555"/>
          <w:tblCellSpacing w:w="15" w:type="dxa"/>
        </w:trPr>
        <w:tc>
          <w:tcPr>
            <w:tcW w:w="0" w:type="auto"/>
            <w:vAlign w:val="center"/>
            <w:hideMark/>
          </w:tcPr>
          <w:p w:rsidR="00000000" w:rsidRDefault="00000000">
            <w:r>
              <w:t>58248</w:t>
            </w:r>
          </w:p>
        </w:tc>
        <w:tc>
          <w:tcPr>
            <w:tcW w:w="0" w:type="auto"/>
            <w:vAlign w:val="center"/>
            <w:hideMark/>
          </w:tcPr>
          <w:p w:rsidR="00000000" w:rsidRDefault="00000000">
            <w:r>
              <w:t>200</w:t>
            </w:r>
          </w:p>
        </w:tc>
        <w:tc>
          <w:tcPr>
            <w:tcW w:w="0" w:type="auto"/>
            <w:vAlign w:val="center"/>
            <w:hideMark/>
          </w:tcPr>
          <w:p w:rsidR="00000000" w:rsidRDefault="00000000">
            <w:r>
              <w:t>Due to local regulations, API withdrawal isn't allowed. Withdraw using OKX app or web.</w:t>
            </w:r>
          </w:p>
        </w:tc>
      </w:tr>
      <w:tr w:rsidR="00000000">
        <w:trPr>
          <w:divId w:val="175387555"/>
          <w:tblCellSpacing w:w="15" w:type="dxa"/>
        </w:trPr>
        <w:tc>
          <w:tcPr>
            <w:tcW w:w="0" w:type="auto"/>
            <w:vAlign w:val="center"/>
            <w:hideMark/>
          </w:tcPr>
          <w:p w:rsidR="00000000" w:rsidRDefault="00000000">
            <w:r>
              <w:t>58249</w:t>
            </w:r>
          </w:p>
        </w:tc>
        <w:tc>
          <w:tcPr>
            <w:tcW w:w="0" w:type="auto"/>
            <w:vAlign w:val="center"/>
            <w:hideMark/>
          </w:tcPr>
          <w:p w:rsidR="00000000" w:rsidRDefault="00000000">
            <w:r>
              <w:t>200</w:t>
            </w:r>
          </w:p>
        </w:tc>
        <w:tc>
          <w:tcPr>
            <w:tcW w:w="0" w:type="auto"/>
            <w:vAlign w:val="center"/>
            <w:hideMark/>
          </w:tcPr>
          <w:p w:rsidR="00000000" w:rsidRDefault="00000000">
            <w:r>
              <w:t>API withdrawal for this currency is currently unavailable. Try withdrawing via our app or website.</w:t>
            </w:r>
          </w:p>
        </w:tc>
      </w:tr>
      <w:tr w:rsidR="00000000">
        <w:trPr>
          <w:divId w:val="175387555"/>
          <w:tblCellSpacing w:w="15" w:type="dxa"/>
        </w:trPr>
        <w:tc>
          <w:tcPr>
            <w:tcW w:w="0" w:type="auto"/>
            <w:vAlign w:val="center"/>
            <w:hideMark/>
          </w:tcPr>
          <w:p w:rsidR="00000000" w:rsidRDefault="00000000">
            <w:r>
              <w:t>58300</w:t>
            </w:r>
          </w:p>
        </w:tc>
        <w:tc>
          <w:tcPr>
            <w:tcW w:w="0" w:type="auto"/>
            <w:vAlign w:val="center"/>
            <w:hideMark/>
          </w:tcPr>
          <w:p w:rsidR="00000000" w:rsidRDefault="00000000">
            <w:r>
              <w:t>200</w:t>
            </w:r>
          </w:p>
        </w:tc>
        <w:tc>
          <w:tcPr>
            <w:tcW w:w="0" w:type="auto"/>
            <w:vAlign w:val="center"/>
            <w:hideMark/>
          </w:tcPr>
          <w:p w:rsidR="00000000" w:rsidRDefault="00000000">
            <w:r>
              <w:rPr>
                <w:rStyle w:val="search-highlight"/>
              </w:rPr>
              <w:t>Depos</w:t>
            </w:r>
            <w:r>
              <w:t>it-address count exceeds the limit.</w:t>
            </w:r>
          </w:p>
        </w:tc>
      </w:tr>
      <w:tr w:rsidR="00000000">
        <w:trPr>
          <w:divId w:val="175387555"/>
          <w:tblCellSpacing w:w="15" w:type="dxa"/>
        </w:trPr>
        <w:tc>
          <w:tcPr>
            <w:tcW w:w="0" w:type="auto"/>
            <w:vAlign w:val="center"/>
            <w:hideMark/>
          </w:tcPr>
          <w:p w:rsidR="00000000" w:rsidRDefault="00000000">
            <w:r>
              <w:t>58301</w:t>
            </w:r>
          </w:p>
        </w:tc>
        <w:tc>
          <w:tcPr>
            <w:tcW w:w="0" w:type="auto"/>
            <w:vAlign w:val="center"/>
            <w:hideMark/>
          </w:tcPr>
          <w:p w:rsidR="00000000" w:rsidRDefault="00000000">
            <w:r>
              <w:t>200</w:t>
            </w:r>
          </w:p>
        </w:tc>
        <w:tc>
          <w:tcPr>
            <w:tcW w:w="0" w:type="auto"/>
            <w:vAlign w:val="center"/>
            <w:hideMark/>
          </w:tcPr>
          <w:p w:rsidR="00000000" w:rsidRDefault="00000000">
            <w:r>
              <w:rPr>
                <w:rStyle w:val="search-highlight"/>
              </w:rPr>
              <w:t>Depos</w:t>
            </w:r>
            <w:r>
              <w:t>it-address not exist.</w:t>
            </w:r>
          </w:p>
        </w:tc>
      </w:tr>
      <w:tr w:rsidR="00000000">
        <w:trPr>
          <w:divId w:val="175387555"/>
          <w:tblCellSpacing w:w="15" w:type="dxa"/>
        </w:trPr>
        <w:tc>
          <w:tcPr>
            <w:tcW w:w="0" w:type="auto"/>
            <w:vAlign w:val="center"/>
            <w:hideMark/>
          </w:tcPr>
          <w:p w:rsidR="00000000" w:rsidRDefault="00000000">
            <w:r>
              <w:t>58302</w:t>
            </w:r>
          </w:p>
        </w:tc>
        <w:tc>
          <w:tcPr>
            <w:tcW w:w="0" w:type="auto"/>
            <w:vAlign w:val="center"/>
            <w:hideMark/>
          </w:tcPr>
          <w:p w:rsidR="00000000" w:rsidRDefault="00000000">
            <w:r>
              <w:t>200</w:t>
            </w:r>
          </w:p>
        </w:tc>
        <w:tc>
          <w:tcPr>
            <w:tcW w:w="0" w:type="auto"/>
            <w:vAlign w:val="center"/>
            <w:hideMark/>
          </w:tcPr>
          <w:p w:rsidR="00000000" w:rsidRDefault="00000000">
            <w:r>
              <w:rPr>
                <w:rStyle w:val="search-highlight"/>
              </w:rPr>
              <w:t>Depos</w:t>
            </w:r>
            <w:r>
              <w:t>it-address needs tag.</w:t>
            </w:r>
          </w:p>
        </w:tc>
      </w:tr>
      <w:tr w:rsidR="00000000">
        <w:trPr>
          <w:divId w:val="175387555"/>
          <w:tblCellSpacing w:w="15" w:type="dxa"/>
        </w:trPr>
        <w:tc>
          <w:tcPr>
            <w:tcW w:w="0" w:type="auto"/>
            <w:vAlign w:val="center"/>
            <w:hideMark/>
          </w:tcPr>
          <w:p w:rsidR="00000000" w:rsidRDefault="00000000">
            <w:r>
              <w:t>58303</w:t>
            </w:r>
          </w:p>
        </w:tc>
        <w:tc>
          <w:tcPr>
            <w:tcW w:w="0" w:type="auto"/>
            <w:vAlign w:val="center"/>
            <w:hideMark/>
          </w:tcPr>
          <w:p w:rsidR="00000000" w:rsidRDefault="00000000">
            <w:r>
              <w:t>200</w:t>
            </w:r>
          </w:p>
        </w:tc>
        <w:tc>
          <w:tcPr>
            <w:tcW w:w="0" w:type="auto"/>
            <w:vAlign w:val="center"/>
            <w:hideMark/>
          </w:tcPr>
          <w:p w:rsidR="00000000" w:rsidRDefault="00000000">
            <w:r>
              <w:rPr>
                <w:rStyle w:val="search-highlight"/>
              </w:rPr>
              <w:t>Depos</w:t>
            </w:r>
            <w:r>
              <w:t>it for chain {chain} is currently unavailable</w:t>
            </w:r>
          </w:p>
        </w:tc>
      </w:tr>
      <w:tr w:rsidR="00000000">
        <w:trPr>
          <w:divId w:val="175387555"/>
          <w:tblCellSpacing w:w="15" w:type="dxa"/>
        </w:trPr>
        <w:tc>
          <w:tcPr>
            <w:tcW w:w="0" w:type="auto"/>
            <w:vAlign w:val="center"/>
            <w:hideMark/>
          </w:tcPr>
          <w:p w:rsidR="00000000" w:rsidRDefault="00000000">
            <w:r>
              <w:t>58304</w:t>
            </w:r>
          </w:p>
        </w:tc>
        <w:tc>
          <w:tcPr>
            <w:tcW w:w="0" w:type="auto"/>
            <w:vAlign w:val="center"/>
            <w:hideMark/>
          </w:tcPr>
          <w:p w:rsidR="00000000" w:rsidRDefault="00000000">
            <w:r>
              <w:t>200</w:t>
            </w:r>
          </w:p>
        </w:tc>
        <w:tc>
          <w:tcPr>
            <w:tcW w:w="0" w:type="auto"/>
            <w:vAlign w:val="center"/>
            <w:hideMark/>
          </w:tcPr>
          <w:p w:rsidR="00000000" w:rsidRDefault="00000000">
            <w:r>
              <w:t>Failed to create invoice.</w:t>
            </w:r>
          </w:p>
        </w:tc>
      </w:tr>
      <w:tr w:rsidR="00000000">
        <w:trPr>
          <w:divId w:val="175387555"/>
          <w:tblCellSpacing w:w="15" w:type="dxa"/>
        </w:trPr>
        <w:tc>
          <w:tcPr>
            <w:tcW w:w="0" w:type="auto"/>
            <w:vAlign w:val="center"/>
            <w:hideMark/>
          </w:tcPr>
          <w:p w:rsidR="00000000" w:rsidRDefault="00000000">
            <w:r>
              <w:t>58305</w:t>
            </w:r>
          </w:p>
        </w:tc>
        <w:tc>
          <w:tcPr>
            <w:tcW w:w="0" w:type="auto"/>
            <w:vAlign w:val="center"/>
            <w:hideMark/>
          </w:tcPr>
          <w:p w:rsidR="00000000" w:rsidRDefault="00000000">
            <w:r>
              <w:t>200</w:t>
            </w:r>
          </w:p>
        </w:tc>
        <w:tc>
          <w:tcPr>
            <w:tcW w:w="0" w:type="auto"/>
            <w:vAlign w:val="center"/>
            <w:hideMark/>
          </w:tcPr>
          <w:p w:rsidR="00000000" w:rsidRDefault="00000000">
            <w:r>
              <w:t xml:space="preserve">Unable to retrieve </w:t>
            </w:r>
            <w:r>
              <w:rPr>
                <w:rStyle w:val="search-highlight"/>
              </w:rPr>
              <w:t>depos</w:t>
            </w:r>
            <w:r>
              <w:t xml:space="preserve">it address, please complete identity verification and generate </w:t>
            </w:r>
            <w:r>
              <w:rPr>
                <w:rStyle w:val="search-highlight"/>
              </w:rPr>
              <w:t>depos</w:t>
            </w:r>
            <w:r>
              <w:t>it address first.</w:t>
            </w:r>
          </w:p>
        </w:tc>
      </w:tr>
      <w:tr w:rsidR="00000000">
        <w:trPr>
          <w:divId w:val="175387555"/>
          <w:tblCellSpacing w:w="15" w:type="dxa"/>
        </w:trPr>
        <w:tc>
          <w:tcPr>
            <w:tcW w:w="0" w:type="auto"/>
            <w:vAlign w:val="center"/>
            <w:hideMark/>
          </w:tcPr>
          <w:p w:rsidR="00000000" w:rsidRDefault="00000000">
            <w:r>
              <w:t>58306</w:t>
            </w:r>
          </w:p>
        </w:tc>
        <w:tc>
          <w:tcPr>
            <w:tcW w:w="0" w:type="auto"/>
            <w:vAlign w:val="center"/>
            <w:hideMark/>
          </w:tcPr>
          <w:p w:rsidR="00000000" w:rsidRDefault="00000000">
            <w:r>
              <w:t>200</w:t>
            </w:r>
          </w:p>
        </w:tc>
        <w:tc>
          <w:tcPr>
            <w:tcW w:w="0" w:type="auto"/>
            <w:vAlign w:val="center"/>
            <w:hideMark/>
          </w:tcPr>
          <w:p w:rsidR="00000000" w:rsidRDefault="00000000">
            <w:r>
              <w:t xml:space="preserve">According to the OKX compliance policy, you will need to complete your identity verification (Level 1) in order to </w:t>
            </w:r>
            <w:r>
              <w:rPr>
                <w:rStyle w:val="search-highlight"/>
              </w:rPr>
              <w:t>depos</w:t>
            </w:r>
            <w:r>
              <w:t>it</w:t>
            </w:r>
          </w:p>
        </w:tc>
      </w:tr>
      <w:tr w:rsidR="00000000">
        <w:trPr>
          <w:divId w:val="175387555"/>
          <w:tblCellSpacing w:w="15" w:type="dxa"/>
        </w:trPr>
        <w:tc>
          <w:tcPr>
            <w:tcW w:w="0" w:type="auto"/>
            <w:vAlign w:val="center"/>
            <w:hideMark/>
          </w:tcPr>
          <w:p w:rsidR="00000000" w:rsidRDefault="00000000">
            <w:r>
              <w:t>58307</w:t>
            </w:r>
          </w:p>
        </w:tc>
        <w:tc>
          <w:tcPr>
            <w:tcW w:w="0" w:type="auto"/>
            <w:vAlign w:val="center"/>
            <w:hideMark/>
          </w:tcPr>
          <w:p w:rsidR="00000000" w:rsidRDefault="00000000">
            <w:r>
              <w:t>200</w:t>
            </w:r>
          </w:p>
        </w:tc>
        <w:tc>
          <w:tcPr>
            <w:tcW w:w="0" w:type="auto"/>
            <w:vAlign w:val="center"/>
            <w:hideMark/>
          </w:tcPr>
          <w:p w:rsidR="00000000" w:rsidRDefault="00000000">
            <w:r>
              <w:t xml:space="preserve">You've reached the personal information verification (L1) </w:t>
            </w:r>
            <w:r>
              <w:rPr>
                <w:rStyle w:val="search-highlight"/>
              </w:rPr>
              <w:t>depos</w:t>
            </w:r>
            <w:r>
              <w:t xml:space="preserve">it limit, the excess amount has been frozen, complete photo verification (L2) to increase the </w:t>
            </w:r>
            <w:r>
              <w:rPr>
                <w:rStyle w:val="search-highlight"/>
              </w:rPr>
              <w:t>depos</w:t>
            </w:r>
            <w:r>
              <w:t>it limit</w:t>
            </w:r>
          </w:p>
        </w:tc>
      </w:tr>
      <w:tr w:rsidR="00000000">
        <w:trPr>
          <w:divId w:val="175387555"/>
          <w:tblCellSpacing w:w="15" w:type="dxa"/>
        </w:trPr>
        <w:tc>
          <w:tcPr>
            <w:tcW w:w="0" w:type="auto"/>
            <w:vAlign w:val="center"/>
            <w:hideMark/>
          </w:tcPr>
          <w:p w:rsidR="00000000" w:rsidRDefault="00000000">
            <w:r>
              <w:t>58308</w:t>
            </w:r>
          </w:p>
        </w:tc>
        <w:tc>
          <w:tcPr>
            <w:tcW w:w="0" w:type="auto"/>
            <w:vAlign w:val="center"/>
            <w:hideMark/>
          </w:tcPr>
          <w:p w:rsidR="00000000" w:rsidRDefault="00000000">
            <w:r>
              <w:t>200</w:t>
            </w:r>
          </w:p>
        </w:tc>
        <w:tc>
          <w:tcPr>
            <w:tcW w:w="0" w:type="auto"/>
            <w:vAlign w:val="center"/>
            <w:hideMark/>
          </w:tcPr>
          <w:p w:rsidR="00000000" w:rsidRDefault="00000000">
            <w:r>
              <w:t xml:space="preserve">For compliance, we're unable to provide services to unverified users. Verify your identity to </w:t>
            </w:r>
            <w:r>
              <w:rPr>
                <w:rStyle w:val="search-highlight"/>
              </w:rPr>
              <w:t>depos</w:t>
            </w:r>
            <w:r>
              <w:t>it.</w:t>
            </w:r>
          </w:p>
        </w:tc>
      </w:tr>
      <w:tr w:rsidR="00000000">
        <w:trPr>
          <w:divId w:val="175387555"/>
          <w:tblCellSpacing w:w="15" w:type="dxa"/>
        </w:trPr>
        <w:tc>
          <w:tcPr>
            <w:tcW w:w="0" w:type="auto"/>
            <w:vAlign w:val="center"/>
            <w:hideMark/>
          </w:tcPr>
          <w:p w:rsidR="00000000" w:rsidRDefault="00000000">
            <w:r>
              <w:t>58309</w:t>
            </w:r>
          </w:p>
        </w:tc>
        <w:tc>
          <w:tcPr>
            <w:tcW w:w="0" w:type="auto"/>
            <w:vAlign w:val="center"/>
            <w:hideMark/>
          </w:tcPr>
          <w:p w:rsidR="00000000" w:rsidRDefault="00000000">
            <w:r>
              <w:t>200</w:t>
            </w:r>
          </w:p>
        </w:tc>
        <w:tc>
          <w:tcPr>
            <w:tcW w:w="0" w:type="auto"/>
            <w:vAlign w:val="center"/>
            <w:hideMark/>
          </w:tcPr>
          <w:p w:rsidR="00000000" w:rsidRDefault="00000000">
            <w:r>
              <w:t xml:space="preserve">For compliance, we're unable to provide services to users with Basic verification (Level 1). Complete Advanced verification (Level 2) to </w:t>
            </w:r>
            <w:r>
              <w:rPr>
                <w:rStyle w:val="search-highlight"/>
              </w:rPr>
              <w:t>depos</w:t>
            </w:r>
            <w:r>
              <w:t>it.</w:t>
            </w:r>
          </w:p>
        </w:tc>
      </w:tr>
      <w:tr w:rsidR="00000000">
        <w:trPr>
          <w:divId w:val="175387555"/>
          <w:tblCellSpacing w:w="15" w:type="dxa"/>
        </w:trPr>
        <w:tc>
          <w:tcPr>
            <w:tcW w:w="0" w:type="auto"/>
            <w:vAlign w:val="center"/>
            <w:hideMark/>
          </w:tcPr>
          <w:p w:rsidR="00000000" w:rsidRDefault="00000000">
            <w:r>
              <w:t>58310</w:t>
            </w:r>
          </w:p>
        </w:tc>
        <w:tc>
          <w:tcPr>
            <w:tcW w:w="0" w:type="auto"/>
            <w:vAlign w:val="center"/>
            <w:hideMark/>
          </w:tcPr>
          <w:p w:rsidR="00000000" w:rsidRDefault="00000000">
            <w:r>
              <w:t>200</w:t>
            </w:r>
          </w:p>
        </w:tc>
        <w:tc>
          <w:tcPr>
            <w:tcW w:w="0" w:type="auto"/>
            <w:vAlign w:val="center"/>
            <w:hideMark/>
          </w:tcPr>
          <w:p w:rsidR="00000000" w:rsidRDefault="00000000">
            <w:r>
              <w:t xml:space="preserve">Unable to create new </w:t>
            </w:r>
            <w:r>
              <w:rPr>
                <w:rStyle w:val="search-highlight"/>
              </w:rPr>
              <w:t>depos</w:t>
            </w:r>
            <w:r>
              <w:t>it address, try again later</w:t>
            </w:r>
          </w:p>
        </w:tc>
      </w:tr>
      <w:tr w:rsidR="00000000">
        <w:trPr>
          <w:divId w:val="175387555"/>
          <w:tblCellSpacing w:w="15" w:type="dxa"/>
        </w:trPr>
        <w:tc>
          <w:tcPr>
            <w:tcW w:w="0" w:type="auto"/>
            <w:vAlign w:val="center"/>
            <w:hideMark/>
          </w:tcPr>
          <w:p w:rsidR="00000000" w:rsidRDefault="00000000">
            <w:r>
              <w:t>58350</w:t>
            </w:r>
          </w:p>
        </w:tc>
        <w:tc>
          <w:tcPr>
            <w:tcW w:w="0" w:type="auto"/>
            <w:vAlign w:val="center"/>
            <w:hideMark/>
          </w:tcPr>
          <w:p w:rsidR="00000000" w:rsidRDefault="00000000">
            <w:r>
              <w:t>200</w:t>
            </w:r>
          </w:p>
        </w:tc>
        <w:tc>
          <w:tcPr>
            <w:tcW w:w="0" w:type="auto"/>
            <w:vAlign w:val="center"/>
            <w:hideMark/>
          </w:tcPr>
          <w:p w:rsidR="00000000" w:rsidRDefault="00000000">
            <w:r>
              <w:t>Insufficient balance.</w:t>
            </w:r>
          </w:p>
        </w:tc>
      </w:tr>
      <w:tr w:rsidR="00000000">
        <w:trPr>
          <w:divId w:val="175387555"/>
          <w:tblCellSpacing w:w="15" w:type="dxa"/>
        </w:trPr>
        <w:tc>
          <w:tcPr>
            <w:tcW w:w="0" w:type="auto"/>
            <w:vAlign w:val="center"/>
            <w:hideMark/>
          </w:tcPr>
          <w:p w:rsidR="00000000" w:rsidRDefault="00000000">
            <w:r>
              <w:t>58351</w:t>
            </w:r>
          </w:p>
        </w:tc>
        <w:tc>
          <w:tcPr>
            <w:tcW w:w="0" w:type="auto"/>
            <w:vAlign w:val="center"/>
            <w:hideMark/>
          </w:tcPr>
          <w:p w:rsidR="00000000" w:rsidRDefault="00000000">
            <w:r>
              <w:t>200</w:t>
            </w:r>
          </w:p>
        </w:tc>
        <w:tc>
          <w:tcPr>
            <w:tcW w:w="0" w:type="auto"/>
            <w:vAlign w:val="center"/>
            <w:hideMark/>
          </w:tcPr>
          <w:p w:rsidR="00000000" w:rsidRDefault="00000000">
            <w:r>
              <w:t>Invoice expired.</w:t>
            </w:r>
          </w:p>
        </w:tc>
      </w:tr>
      <w:tr w:rsidR="00000000">
        <w:trPr>
          <w:divId w:val="175387555"/>
          <w:tblCellSpacing w:w="15" w:type="dxa"/>
        </w:trPr>
        <w:tc>
          <w:tcPr>
            <w:tcW w:w="0" w:type="auto"/>
            <w:vAlign w:val="center"/>
            <w:hideMark/>
          </w:tcPr>
          <w:p w:rsidR="00000000" w:rsidRDefault="00000000">
            <w:r>
              <w:t>58352</w:t>
            </w:r>
          </w:p>
        </w:tc>
        <w:tc>
          <w:tcPr>
            <w:tcW w:w="0" w:type="auto"/>
            <w:vAlign w:val="center"/>
            <w:hideMark/>
          </w:tcPr>
          <w:p w:rsidR="00000000" w:rsidRDefault="00000000">
            <w:r>
              <w:t>200</w:t>
            </w:r>
          </w:p>
        </w:tc>
        <w:tc>
          <w:tcPr>
            <w:tcW w:w="0" w:type="auto"/>
            <w:vAlign w:val="center"/>
            <w:hideMark/>
          </w:tcPr>
          <w:p w:rsidR="00000000" w:rsidRDefault="00000000">
            <w:r>
              <w:t>Invalid invoice.</w:t>
            </w:r>
          </w:p>
        </w:tc>
      </w:tr>
      <w:tr w:rsidR="00000000">
        <w:trPr>
          <w:divId w:val="175387555"/>
          <w:tblCellSpacing w:w="15" w:type="dxa"/>
        </w:trPr>
        <w:tc>
          <w:tcPr>
            <w:tcW w:w="0" w:type="auto"/>
            <w:vAlign w:val="center"/>
            <w:hideMark/>
          </w:tcPr>
          <w:p w:rsidR="00000000" w:rsidRDefault="00000000">
            <w:r>
              <w:t>58353</w:t>
            </w:r>
          </w:p>
        </w:tc>
        <w:tc>
          <w:tcPr>
            <w:tcW w:w="0" w:type="auto"/>
            <w:vAlign w:val="center"/>
            <w:hideMark/>
          </w:tcPr>
          <w:p w:rsidR="00000000" w:rsidRDefault="00000000">
            <w:r>
              <w:t>200</w:t>
            </w:r>
          </w:p>
        </w:tc>
        <w:tc>
          <w:tcPr>
            <w:tcW w:w="0" w:type="auto"/>
            <w:vAlign w:val="center"/>
            <w:hideMark/>
          </w:tcPr>
          <w:p w:rsidR="00000000" w:rsidRDefault="00000000">
            <w:r>
              <w:rPr>
                <w:rStyle w:val="search-highlight"/>
              </w:rPr>
              <w:t>Depos</w:t>
            </w:r>
            <w:r>
              <w:t>it amount must be within limits.</w:t>
            </w:r>
          </w:p>
        </w:tc>
      </w:tr>
      <w:tr w:rsidR="00000000">
        <w:trPr>
          <w:divId w:val="175387555"/>
          <w:tblCellSpacing w:w="15" w:type="dxa"/>
        </w:trPr>
        <w:tc>
          <w:tcPr>
            <w:tcW w:w="0" w:type="auto"/>
            <w:vAlign w:val="center"/>
            <w:hideMark/>
          </w:tcPr>
          <w:p w:rsidR="00000000" w:rsidRDefault="00000000">
            <w:r>
              <w:t>58354</w:t>
            </w:r>
          </w:p>
        </w:tc>
        <w:tc>
          <w:tcPr>
            <w:tcW w:w="0" w:type="auto"/>
            <w:vAlign w:val="center"/>
            <w:hideMark/>
          </w:tcPr>
          <w:p w:rsidR="00000000" w:rsidRDefault="00000000">
            <w:r>
              <w:t>200</w:t>
            </w:r>
          </w:p>
        </w:tc>
        <w:tc>
          <w:tcPr>
            <w:tcW w:w="0" w:type="auto"/>
            <w:vAlign w:val="center"/>
            <w:hideMark/>
          </w:tcPr>
          <w:p w:rsidR="00000000" w:rsidRDefault="00000000">
            <w:r>
              <w:t>You have reached the daily limit of 10,000 invoices.</w:t>
            </w:r>
          </w:p>
        </w:tc>
      </w:tr>
      <w:tr w:rsidR="00000000">
        <w:trPr>
          <w:divId w:val="175387555"/>
          <w:tblCellSpacing w:w="15" w:type="dxa"/>
        </w:trPr>
        <w:tc>
          <w:tcPr>
            <w:tcW w:w="0" w:type="auto"/>
            <w:vAlign w:val="center"/>
            <w:hideMark/>
          </w:tcPr>
          <w:p w:rsidR="00000000" w:rsidRDefault="00000000">
            <w:r>
              <w:t>58355</w:t>
            </w:r>
          </w:p>
        </w:tc>
        <w:tc>
          <w:tcPr>
            <w:tcW w:w="0" w:type="auto"/>
            <w:vAlign w:val="center"/>
            <w:hideMark/>
          </w:tcPr>
          <w:p w:rsidR="00000000" w:rsidRDefault="00000000">
            <w:r>
              <w:t>200</w:t>
            </w:r>
          </w:p>
        </w:tc>
        <w:tc>
          <w:tcPr>
            <w:tcW w:w="0" w:type="auto"/>
            <w:vAlign w:val="center"/>
            <w:hideMark/>
          </w:tcPr>
          <w:p w:rsidR="00000000" w:rsidRDefault="00000000">
            <w:r>
              <w:t>Permission denied. Please contact your account manager.</w:t>
            </w:r>
          </w:p>
        </w:tc>
      </w:tr>
      <w:tr w:rsidR="00000000">
        <w:trPr>
          <w:divId w:val="175387555"/>
          <w:tblCellSpacing w:w="15" w:type="dxa"/>
        </w:trPr>
        <w:tc>
          <w:tcPr>
            <w:tcW w:w="0" w:type="auto"/>
            <w:vAlign w:val="center"/>
            <w:hideMark/>
          </w:tcPr>
          <w:p w:rsidR="00000000" w:rsidRDefault="00000000">
            <w:r>
              <w:t>58356</w:t>
            </w:r>
          </w:p>
        </w:tc>
        <w:tc>
          <w:tcPr>
            <w:tcW w:w="0" w:type="auto"/>
            <w:vAlign w:val="center"/>
            <w:hideMark/>
          </w:tcPr>
          <w:p w:rsidR="00000000" w:rsidRDefault="00000000">
            <w:r>
              <w:t>200</w:t>
            </w:r>
          </w:p>
        </w:tc>
        <w:tc>
          <w:tcPr>
            <w:tcW w:w="0" w:type="auto"/>
            <w:vAlign w:val="center"/>
            <w:hideMark/>
          </w:tcPr>
          <w:p w:rsidR="00000000" w:rsidRDefault="00000000">
            <w:r>
              <w:t xml:space="preserve">The accounts of the same node do not support the Lightning network </w:t>
            </w:r>
            <w:r>
              <w:rPr>
                <w:rStyle w:val="search-highlight"/>
              </w:rPr>
              <w:t>depos</w:t>
            </w:r>
            <w:r>
              <w:t>it or withdrawal.</w:t>
            </w:r>
          </w:p>
        </w:tc>
      </w:tr>
      <w:tr w:rsidR="00000000">
        <w:trPr>
          <w:divId w:val="175387555"/>
          <w:tblCellSpacing w:w="15" w:type="dxa"/>
        </w:trPr>
        <w:tc>
          <w:tcPr>
            <w:tcW w:w="0" w:type="auto"/>
            <w:vAlign w:val="center"/>
            <w:hideMark/>
          </w:tcPr>
          <w:p w:rsidR="00000000" w:rsidRDefault="00000000">
            <w:r>
              <w:t>58358</w:t>
            </w:r>
          </w:p>
        </w:tc>
        <w:tc>
          <w:tcPr>
            <w:tcW w:w="0" w:type="auto"/>
            <w:vAlign w:val="center"/>
            <w:hideMark/>
          </w:tcPr>
          <w:p w:rsidR="00000000" w:rsidRDefault="00000000">
            <w:r>
              <w:t>200</w:t>
            </w:r>
          </w:p>
        </w:tc>
        <w:tc>
          <w:tcPr>
            <w:tcW w:w="0" w:type="auto"/>
            <w:vAlign w:val="center"/>
            <w:hideMark/>
          </w:tcPr>
          <w:p w:rsidR="00000000" w:rsidRDefault="00000000">
            <w:r>
              <w:t>The fromCcy parameter cannot be the same as the toCcy parameter.</w:t>
            </w:r>
          </w:p>
        </w:tc>
      </w:tr>
      <w:tr w:rsidR="00000000">
        <w:trPr>
          <w:divId w:val="175387555"/>
          <w:tblCellSpacing w:w="15" w:type="dxa"/>
        </w:trPr>
        <w:tc>
          <w:tcPr>
            <w:tcW w:w="0" w:type="auto"/>
            <w:vAlign w:val="center"/>
            <w:hideMark/>
          </w:tcPr>
          <w:p w:rsidR="00000000" w:rsidRDefault="00000000">
            <w:r>
              <w:t>58400</w:t>
            </w:r>
          </w:p>
        </w:tc>
        <w:tc>
          <w:tcPr>
            <w:tcW w:w="0" w:type="auto"/>
            <w:vAlign w:val="center"/>
            <w:hideMark/>
          </w:tcPr>
          <w:p w:rsidR="00000000" w:rsidRDefault="00000000">
            <w:r>
              <w:t>200</w:t>
            </w:r>
          </w:p>
        </w:tc>
        <w:tc>
          <w:tcPr>
            <w:tcW w:w="0" w:type="auto"/>
            <w:vAlign w:val="center"/>
            <w:hideMark/>
          </w:tcPr>
          <w:p w:rsidR="00000000" w:rsidRDefault="00000000">
            <w:r>
              <w:t>Request Failed</w:t>
            </w:r>
          </w:p>
        </w:tc>
      </w:tr>
      <w:tr w:rsidR="00000000">
        <w:trPr>
          <w:divId w:val="175387555"/>
          <w:tblCellSpacing w:w="15" w:type="dxa"/>
        </w:trPr>
        <w:tc>
          <w:tcPr>
            <w:tcW w:w="0" w:type="auto"/>
            <w:vAlign w:val="center"/>
            <w:hideMark/>
          </w:tcPr>
          <w:p w:rsidR="00000000" w:rsidRDefault="00000000">
            <w:r>
              <w:t>58401</w:t>
            </w:r>
          </w:p>
        </w:tc>
        <w:tc>
          <w:tcPr>
            <w:tcW w:w="0" w:type="auto"/>
            <w:vAlign w:val="center"/>
            <w:hideMark/>
          </w:tcPr>
          <w:p w:rsidR="00000000" w:rsidRDefault="00000000">
            <w:r>
              <w:t>200</w:t>
            </w:r>
          </w:p>
        </w:tc>
        <w:tc>
          <w:tcPr>
            <w:tcW w:w="0" w:type="auto"/>
            <w:vAlign w:val="center"/>
            <w:hideMark/>
          </w:tcPr>
          <w:p w:rsidR="00000000" w:rsidRDefault="00000000">
            <w:r>
              <w:t>Payment method is not supported</w:t>
            </w:r>
          </w:p>
        </w:tc>
      </w:tr>
      <w:tr w:rsidR="00000000">
        <w:trPr>
          <w:divId w:val="175387555"/>
          <w:tblCellSpacing w:w="15" w:type="dxa"/>
        </w:trPr>
        <w:tc>
          <w:tcPr>
            <w:tcW w:w="0" w:type="auto"/>
            <w:vAlign w:val="center"/>
            <w:hideMark/>
          </w:tcPr>
          <w:p w:rsidR="00000000" w:rsidRDefault="00000000">
            <w:r>
              <w:t>58402</w:t>
            </w:r>
          </w:p>
        </w:tc>
        <w:tc>
          <w:tcPr>
            <w:tcW w:w="0" w:type="auto"/>
            <w:vAlign w:val="center"/>
            <w:hideMark/>
          </w:tcPr>
          <w:p w:rsidR="00000000" w:rsidRDefault="00000000">
            <w:r>
              <w:t>200</w:t>
            </w:r>
          </w:p>
        </w:tc>
        <w:tc>
          <w:tcPr>
            <w:tcW w:w="0" w:type="auto"/>
            <w:vAlign w:val="center"/>
            <w:hideMark/>
          </w:tcPr>
          <w:p w:rsidR="00000000" w:rsidRDefault="00000000">
            <w:r>
              <w:t>Invalid payment account</w:t>
            </w:r>
          </w:p>
        </w:tc>
      </w:tr>
      <w:tr w:rsidR="00000000">
        <w:trPr>
          <w:divId w:val="175387555"/>
          <w:tblCellSpacing w:w="15" w:type="dxa"/>
        </w:trPr>
        <w:tc>
          <w:tcPr>
            <w:tcW w:w="0" w:type="auto"/>
            <w:vAlign w:val="center"/>
            <w:hideMark/>
          </w:tcPr>
          <w:p w:rsidR="00000000" w:rsidRDefault="00000000">
            <w:r>
              <w:t>58403</w:t>
            </w:r>
          </w:p>
        </w:tc>
        <w:tc>
          <w:tcPr>
            <w:tcW w:w="0" w:type="auto"/>
            <w:vAlign w:val="center"/>
            <w:hideMark/>
          </w:tcPr>
          <w:p w:rsidR="00000000" w:rsidRDefault="00000000">
            <w:r>
              <w:t>200</w:t>
            </w:r>
          </w:p>
        </w:tc>
        <w:tc>
          <w:tcPr>
            <w:tcW w:w="0" w:type="auto"/>
            <w:vAlign w:val="center"/>
            <w:hideMark/>
          </w:tcPr>
          <w:p w:rsidR="00000000" w:rsidRDefault="00000000">
            <w:r>
              <w:t>Transaction cannot be canceled</w:t>
            </w:r>
          </w:p>
        </w:tc>
      </w:tr>
      <w:tr w:rsidR="00000000">
        <w:trPr>
          <w:divId w:val="175387555"/>
          <w:tblCellSpacing w:w="15" w:type="dxa"/>
        </w:trPr>
        <w:tc>
          <w:tcPr>
            <w:tcW w:w="0" w:type="auto"/>
            <w:vAlign w:val="center"/>
            <w:hideMark/>
          </w:tcPr>
          <w:p w:rsidR="00000000" w:rsidRDefault="00000000">
            <w:r>
              <w:t>58404</w:t>
            </w:r>
          </w:p>
        </w:tc>
        <w:tc>
          <w:tcPr>
            <w:tcW w:w="0" w:type="auto"/>
            <w:vAlign w:val="center"/>
            <w:hideMark/>
          </w:tcPr>
          <w:p w:rsidR="00000000" w:rsidRDefault="00000000">
            <w:r>
              <w:t>200</w:t>
            </w:r>
          </w:p>
        </w:tc>
        <w:tc>
          <w:tcPr>
            <w:tcW w:w="0" w:type="auto"/>
            <w:vAlign w:val="center"/>
            <w:hideMark/>
          </w:tcPr>
          <w:p w:rsidR="00000000" w:rsidRDefault="00000000">
            <w:r>
              <w:t>ClientId already exists</w:t>
            </w:r>
          </w:p>
        </w:tc>
      </w:tr>
      <w:tr w:rsidR="00000000">
        <w:trPr>
          <w:divId w:val="175387555"/>
          <w:tblCellSpacing w:w="15" w:type="dxa"/>
        </w:trPr>
        <w:tc>
          <w:tcPr>
            <w:tcW w:w="0" w:type="auto"/>
            <w:vAlign w:val="center"/>
            <w:hideMark/>
          </w:tcPr>
          <w:p w:rsidR="00000000" w:rsidRDefault="00000000">
            <w:r>
              <w:t>58405</w:t>
            </w:r>
          </w:p>
        </w:tc>
        <w:tc>
          <w:tcPr>
            <w:tcW w:w="0" w:type="auto"/>
            <w:vAlign w:val="center"/>
            <w:hideMark/>
          </w:tcPr>
          <w:p w:rsidR="00000000" w:rsidRDefault="00000000">
            <w:r>
              <w:t>200</w:t>
            </w:r>
          </w:p>
        </w:tc>
        <w:tc>
          <w:tcPr>
            <w:tcW w:w="0" w:type="auto"/>
            <w:vAlign w:val="center"/>
            <w:hideMark/>
          </w:tcPr>
          <w:p w:rsidR="00000000" w:rsidRDefault="00000000">
            <w:r>
              <w:t>Withdrawal suspended</w:t>
            </w:r>
          </w:p>
        </w:tc>
      </w:tr>
      <w:tr w:rsidR="00000000">
        <w:trPr>
          <w:divId w:val="175387555"/>
          <w:tblCellSpacing w:w="15" w:type="dxa"/>
        </w:trPr>
        <w:tc>
          <w:tcPr>
            <w:tcW w:w="0" w:type="auto"/>
            <w:vAlign w:val="center"/>
            <w:hideMark/>
          </w:tcPr>
          <w:p w:rsidR="00000000" w:rsidRDefault="00000000">
            <w:r>
              <w:t>58406</w:t>
            </w:r>
          </w:p>
        </w:tc>
        <w:tc>
          <w:tcPr>
            <w:tcW w:w="0" w:type="auto"/>
            <w:vAlign w:val="center"/>
            <w:hideMark/>
          </w:tcPr>
          <w:p w:rsidR="00000000" w:rsidRDefault="00000000">
            <w:r>
              <w:t>200</w:t>
            </w:r>
          </w:p>
        </w:tc>
        <w:tc>
          <w:tcPr>
            <w:tcW w:w="0" w:type="auto"/>
            <w:vAlign w:val="center"/>
            <w:hideMark/>
          </w:tcPr>
          <w:p w:rsidR="00000000" w:rsidRDefault="00000000">
            <w:r>
              <w:t>Channel is not supported</w:t>
            </w:r>
          </w:p>
        </w:tc>
      </w:tr>
      <w:tr w:rsidR="00000000">
        <w:trPr>
          <w:divId w:val="175387555"/>
          <w:tblCellSpacing w:w="15" w:type="dxa"/>
        </w:trPr>
        <w:tc>
          <w:tcPr>
            <w:tcW w:w="0" w:type="auto"/>
            <w:vAlign w:val="center"/>
            <w:hideMark/>
          </w:tcPr>
          <w:p w:rsidR="00000000" w:rsidRDefault="00000000">
            <w:r>
              <w:t>58407</w:t>
            </w:r>
          </w:p>
        </w:tc>
        <w:tc>
          <w:tcPr>
            <w:tcW w:w="0" w:type="auto"/>
            <w:vAlign w:val="center"/>
            <w:hideMark/>
          </w:tcPr>
          <w:p w:rsidR="00000000" w:rsidRDefault="00000000">
            <w:r>
              <w:t>200</w:t>
            </w:r>
          </w:p>
        </w:tc>
        <w:tc>
          <w:tcPr>
            <w:tcW w:w="0" w:type="auto"/>
            <w:vAlign w:val="center"/>
            <w:hideMark/>
          </w:tcPr>
          <w:p w:rsidR="00000000" w:rsidRDefault="00000000">
            <w:r>
              <w:t>API withdrawal isn't allowed for this payment method. Withdraw using OKX app or web</w:t>
            </w:r>
          </w:p>
        </w:tc>
      </w:tr>
    </w:tbl>
    <w:p w:rsidR="00000000" w:rsidRDefault="00000000">
      <w:pPr>
        <w:pStyle w:val="3"/>
        <w:divId w:val="175387555"/>
      </w:pPr>
      <w:r>
        <w:t>Account</w:t>
      </w:r>
    </w:p>
    <w:p w:rsidR="00000000" w:rsidRDefault="00000000">
      <w:pPr>
        <w:pStyle w:val="a5"/>
        <w:divId w:val="175387555"/>
      </w:pPr>
      <w:r>
        <w:t>Error Code from 59000 to 59999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5"/>
        <w:gridCol w:w="1100"/>
        <w:gridCol w:w="6361"/>
      </w:tblGrid>
      <w:tr w:rsidR="00000000">
        <w:trPr>
          <w:divId w:val="175387555"/>
          <w:tblHeader/>
          <w:tblCellSpacing w:w="15" w:type="dxa"/>
        </w:trPr>
        <w:tc>
          <w:tcPr>
            <w:tcW w:w="0" w:type="auto"/>
            <w:vAlign w:val="center"/>
            <w:hideMark/>
          </w:tcPr>
          <w:p w:rsidR="00000000" w:rsidRDefault="00000000">
            <w:pPr>
              <w:jc w:val="center"/>
              <w:rPr>
                <w:b/>
                <w:bCs/>
              </w:rPr>
            </w:pPr>
            <w:r>
              <w:rPr>
                <w:b/>
                <w:bCs/>
              </w:rPr>
              <w:t>Error Code</w:t>
            </w:r>
          </w:p>
        </w:tc>
        <w:tc>
          <w:tcPr>
            <w:tcW w:w="0" w:type="auto"/>
            <w:vAlign w:val="center"/>
            <w:hideMark/>
          </w:tcPr>
          <w:p w:rsidR="00000000" w:rsidRDefault="00000000">
            <w:pPr>
              <w:jc w:val="center"/>
              <w:rPr>
                <w:b/>
                <w:bCs/>
              </w:rPr>
            </w:pPr>
            <w:r>
              <w:rPr>
                <w:b/>
                <w:bCs/>
              </w:rPr>
              <w:t>HTTP Status Code</w:t>
            </w:r>
          </w:p>
        </w:tc>
        <w:tc>
          <w:tcPr>
            <w:tcW w:w="0" w:type="auto"/>
            <w:vAlign w:val="center"/>
            <w:hideMark/>
          </w:tcPr>
          <w:p w:rsidR="00000000" w:rsidRDefault="00000000">
            <w:pPr>
              <w:jc w:val="center"/>
              <w:rPr>
                <w:b/>
                <w:bCs/>
              </w:rPr>
            </w:pPr>
            <w:r>
              <w:rPr>
                <w:b/>
                <w:bCs/>
              </w:rPr>
              <w:t>Error Message</w:t>
            </w:r>
          </w:p>
        </w:tc>
      </w:tr>
      <w:tr w:rsidR="00000000">
        <w:trPr>
          <w:divId w:val="175387555"/>
          <w:tblCellSpacing w:w="15" w:type="dxa"/>
        </w:trPr>
        <w:tc>
          <w:tcPr>
            <w:tcW w:w="0" w:type="auto"/>
            <w:vAlign w:val="center"/>
            <w:hideMark/>
          </w:tcPr>
          <w:p w:rsidR="00000000" w:rsidRDefault="00000000">
            <w:r>
              <w:t>59000</w:t>
            </w:r>
          </w:p>
        </w:tc>
        <w:tc>
          <w:tcPr>
            <w:tcW w:w="0" w:type="auto"/>
            <w:vAlign w:val="center"/>
            <w:hideMark/>
          </w:tcPr>
          <w:p w:rsidR="00000000" w:rsidRDefault="00000000">
            <w:r>
              <w:t>200</w:t>
            </w:r>
          </w:p>
        </w:tc>
        <w:tc>
          <w:tcPr>
            <w:tcW w:w="0" w:type="auto"/>
            <w:vAlign w:val="center"/>
            <w:hideMark/>
          </w:tcPr>
          <w:p w:rsidR="00000000" w:rsidRDefault="00000000">
            <w:r>
              <w:t>Settings failed. Close any open positions or orders before modifying settings.</w:t>
            </w:r>
          </w:p>
        </w:tc>
      </w:tr>
      <w:tr w:rsidR="00000000">
        <w:trPr>
          <w:divId w:val="175387555"/>
          <w:tblCellSpacing w:w="15" w:type="dxa"/>
        </w:trPr>
        <w:tc>
          <w:tcPr>
            <w:tcW w:w="0" w:type="auto"/>
            <w:vAlign w:val="center"/>
            <w:hideMark/>
          </w:tcPr>
          <w:p w:rsidR="00000000" w:rsidRDefault="00000000">
            <w:r>
              <w:t>59001</w:t>
            </w:r>
          </w:p>
        </w:tc>
        <w:tc>
          <w:tcPr>
            <w:tcW w:w="0" w:type="auto"/>
            <w:vAlign w:val="center"/>
            <w:hideMark/>
          </w:tcPr>
          <w:p w:rsidR="00000000" w:rsidRDefault="00000000">
            <w:r>
              <w:t>200</w:t>
            </w:r>
          </w:p>
        </w:tc>
        <w:tc>
          <w:tcPr>
            <w:tcW w:w="0" w:type="auto"/>
            <w:vAlign w:val="center"/>
            <w:hideMark/>
          </w:tcPr>
          <w:p w:rsidR="00000000" w:rsidRDefault="00000000">
            <w:r>
              <w:t>Switching unavailable as you have borrowings.</w:t>
            </w:r>
          </w:p>
        </w:tc>
      </w:tr>
      <w:tr w:rsidR="00000000">
        <w:trPr>
          <w:divId w:val="175387555"/>
          <w:tblCellSpacing w:w="15" w:type="dxa"/>
        </w:trPr>
        <w:tc>
          <w:tcPr>
            <w:tcW w:w="0" w:type="auto"/>
            <w:vAlign w:val="center"/>
            <w:hideMark/>
          </w:tcPr>
          <w:p w:rsidR="00000000" w:rsidRDefault="00000000">
            <w:r>
              <w:t>59002</w:t>
            </w:r>
          </w:p>
        </w:tc>
        <w:tc>
          <w:tcPr>
            <w:tcW w:w="0" w:type="auto"/>
            <w:vAlign w:val="center"/>
            <w:hideMark/>
          </w:tcPr>
          <w:p w:rsidR="00000000" w:rsidRDefault="00000000">
            <w:r>
              <w:t>200</w:t>
            </w:r>
          </w:p>
        </w:tc>
        <w:tc>
          <w:tcPr>
            <w:tcW w:w="0" w:type="auto"/>
            <w:vAlign w:val="center"/>
            <w:hideMark/>
          </w:tcPr>
          <w:p w:rsidR="00000000" w:rsidRDefault="00000000">
            <w:r>
              <w:t>Sub-account settings failed. Close any open positions, orders, or trading bots before modifying settings.</w:t>
            </w:r>
          </w:p>
        </w:tc>
      </w:tr>
      <w:tr w:rsidR="00000000">
        <w:trPr>
          <w:divId w:val="175387555"/>
          <w:tblCellSpacing w:w="15" w:type="dxa"/>
        </w:trPr>
        <w:tc>
          <w:tcPr>
            <w:tcW w:w="0" w:type="auto"/>
            <w:vAlign w:val="center"/>
            <w:hideMark/>
          </w:tcPr>
          <w:p w:rsidR="00000000" w:rsidRDefault="00000000">
            <w:r>
              <w:t>59004</w:t>
            </w:r>
          </w:p>
        </w:tc>
        <w:tc>
          <w:tcPr>
            <w:tcW w:w="0" w:type="auto"/>
            <w:vAlign w:val="center"/>
            <w:hideMark/>
          </w:tcPr>
          <w:p w:rsidR="00000000" w:rsidRDefault="00000000">
            <w:r>
              <w:t>200</w:t>
            </w:r>
          </w:p>
        </w:tc>
        <w:tc>
          <w:tcPr>
            <w:tcW w:w="0" w:type="auto"/>
            <w:vAlign w:val="center"/>
            <w:hideMark/>
          </w:tcPr>
          <w:p w:rsidR="00000000" w:rsidRDefault="00000000">
            <w:r>
              <w:t>Only IDs with the same instrument type are supported</w:t>
            </w:r>
          </w:p>
        </w:tc>
      </w:tr>
      <w:tr w:rsidR="00000000">
        <w:trPr>
          <w:divId w:val="175387555"/>
          <w:tblCellSpacing w:w="15" w:type="dxa"/>
        </w:trPr>
        <w:tc>
          <w:tcPr>
            <w:tcW w:w="0" w:type="auto"/>
            <w:vAlign w:val="center"/>
            <w:hideMark/>
          </w:tcPr>
          <w:p w:rsidR="00000000" w:rsidRDefault="00000000">
            <w:r>
              <w:t>59005</w:t>
            </w:r>
          </w:p>
        </w:tc>
        <w:tc>
          <w:tcPr>
            <w:tcW w:w="0" w:type="auto"/>
            <w:vAlign w:val="center"/>
            <w:hideMark/>
          </w:tcPr>
          <w:p w:rsidR="00000000" w:rsidRDefault="00000000">
            <w:r>
              <w:t>200</w:t>
            </w:r>
          </w:p>
        </w:tc>
        <w:tc>
          <w:tcPr>
            <w:tcW w:w="0" w:type="auto"/>
            <w:vAlign w:val="center"/>
            <w:hideMark/>
          </w:tcPr>
          <w:p w:rsidR="00000000" w:rsidRDefault="00000000">
            <w:r>
              <w:t>When margin is manually transferred in isolated mode, the value of the asset intially allocated to the position must be greater than 10,000 USDT.</w:t>
            </w:r>
          </w:p>
        </w:tc>
      </w:tr>
      <w:tr w:rsidR="00000000">
        <w:trPr>
          <w:divId w:val="175387555"/>
          <w:tblCellSpacing w:w="15" w:type="dxa"/>
        </w:trPr>
        <w:tc>
          <w:tcPr>
            <w:tcW w:w="0" w:type="auto"/>
            <w:vAlign w:val="center"/>
            <w:hideMark/>
          </w:tcPr>
          <w:p w:rsidR="00000000" w:rsidRDefault="00000000">
            <w:r>
              <w:t>59006</w:t>
            </w:r>
          </w:p>
        </w:tc>
        <w:tc>
          <w:tcPr>
            <w:tcW w:w="0" w:type="auto"/>
            <w:vAlign w:val="center"/>
            <w:hideMark/>
          </w:tcPr>
          <w:p w:rsidR="00000000" w:rsidRDefault="00000000">
            <w:r>
              <w:t>200</w:t>
            </w:r>
          </w:p>
        </w:tc>
        <w:tc>
          <w:tcPr>
            <w:tcW w:w="0" w:type="auto"/>
            <w:vAlign w:val="center"/>
            <w:hideMark/>
          </w:tcPr>
          <w:p w:rsidR="00000000" w:rsidRDefault="00000000">
            <w:r>
              <w:t>This feature is unavailable and will go offline soon.</w:t>
            </w:r>
          </w:p>
        </w:tc>
      </w:tr>
      <w:tr w:rsidR="00000000">
        <w:trPr>
          <w:divId w:val="175387555"/>
          <w:tblCellSpacing w:w="15" w:type="dxa"/>
        </w:trPr>
        <w:tc>
          <w:tcPr>
            <w:tcW w:w="0" w:type="auto"/>
            <w:vAlign w:val="center"/>
            <w:hideMark/>
          </w:tcPr>
          <w:p w:rsidR="00000000" w:rsidRDefault="00000000">
            <w:r>
              <w:t>59101</w:t>
            </w:r>
          </w:p>
        </w:tc>
        <w:tc>
          <w:tcPr>
            <w:tcW w:w="0" w:type="auto"/>
            <w:vAlign w:val="center"/>
            <w:hideMark/>
          </w:tcPr>
          <w:p w:rsidR="00000000" w:rsidRDefault="00000000">
            <w:r>
              <w:t>200</w:t>
            </w:r>
          </w:p>
        </w:tc>
        <w:tc>
          <w:tcPr>
            <w:tcW w:w="0" w:type="auto"/>
            <w:vAlign w:val="center"/>
            <w:hideMark/>
          </w:tcPr>
          <w:p w:rsidR="00000000" w:rsidRDefault="00000000">
            <w:r>
              <w:t>Leverage can't be modified. Please cancel all pending isolated margin orders before adjusting the leverage.</w:t>
            </w:r>
          </w:p>
        </w:tc>
      </w:tr>
      <w:tr w:rsidR="00000000">
        <w:trPr>
          <w:divId w:val="175387555"/>
          <w:tblCellSpacing w:w="15" w:type="dxa"/>
        </w:trPr>
        <w:tc>
          <w:tcPr>
            <w:tcW w:w="0" w:type="auto"/>
            <w:vAlign w:val="center"/>
            <w:hideMark/>
          </w:tcPr>
          <w:p w:rsidR="00000000" w:rsidRDefault="00000000">
            <w:r>
              <w:t>59102</w:t>
            </w:r>
          </w:p>
        </w:tc>
        <w:tc>
          <w:tcPr>
            <w:tcW w:w="0" w:type="auto"/>
            <w:vAlign w:val="center"/>
            <w:hideMark/>
          </w:tcPr>
          <w:p w:rsidR="00000000" w:rsidRDefault="00000000">
            <w:r>
              <w:t>200</w:t>
            </w:r>
          </w:p>
        </w:tc>
        <w:tc>
          <w:tcPr>
            <w:tcW w:w="0" w:type="auto"/>
            <w:vAlign w:val="center"/>
            <w:hideMark/>
          </w:tcPr>
          <w:p w:rsidR="00000000" w:rsidRDefault="00000000">
            <w:r>
              <w:t>Leverage exceeds the maximum limit. Please lower the leverage.</w:t>
            </w:r>
          </w:p>
        </w:tc>
      </w:tr>
      <w:tr w:rsidR="00000000">
        <w:trPr>
          <w:divId w:val="175387555"/>
          <w:tblCellSpacing w:w="15" w:type="dxa"/>
        </w:trPr>
        <w:tc>
          <w:tcPr>
            <w:tcW w:w="0" w:type="auto"/>
            <w:vAlign w:val="center"/>
            <w:hideMark/>
          </w:tcPr>
          <w:p w:rsidR="00000000" w:rsidRDefault="00000000">
            <w:r>
              <w:t>59103</w:t>
            </w:r>
          </w:p>
        </w:tc>
        <w:tc>
          <w:tcPr>
            <w:tcW w:w="0" w:type="auto"/>
            <w:vAlign w:val="center"/>
            <w:hideMark/>
          </w:tcPr>
          <w:p w:rsidR="00000000" w:rsidRDefault="00000000">
            <w:r>
              <w:t>200</w:t>
            </w:r>
          </w:p>
        </w:tc>
        <w:tc>
          <w:tcPr>
            <w:tcW w:w="0" w:type="auto"/>
            <w:vAlign w:val="center"/>
            <w:hideMark/>
          </w:tcPr>
          <w:p w:rsidR="00000000" w:rsidRDefault="00000000">
            <w:r>
              <w:t>Account margin is insufficient and leverage is too low. Please increase the leverage.</w:t>
            </w:r>
          </w:p>
        </w:tc>
      </w:tr>
      <w:tr w:rsidR="00000000">
        <w:trPr>
          <w:divId w:val="175387555"/>
          <w:tblCellSpacing w:w="15" w:type="dxa"/>
        </w:trPr>
        <w:tc>
          <w:tcPr>
            <w:tcW w:w="0" w:type="auto"/>
            <w:vAlign w:val="center"/>
            <w:hideMark/>
          </w:tcPr>
          <w:p w:rsidR="00000000" w:rsidRDefault="00000000">
            <w:r>
              <w:t>59104</w:t>
            </w:r>
          </w:p>
        </w:tc>
        <w:tc>
          <w:tcPr>
            <w:tcW w:w="0" w:type="auto"/>
            <w:vAlign w:val="center"/>
            <w:hideMark/>
          </w:tcPr>
          <w:p w:rsidR="00000000" w:rsidRDefault="00000000">
            <w:r>
              <w:t>200</w:t>
            </w:r>
          </w:p>
        </w:tc>
        <w:tc>
          <w:tcPr>
            <w:tcW w:w="0" w:type="auto"/>
            <w:vAlign w:val="center"/>
            <w:hideMark/>
          </w:tcPr>
          <w:p w:rsidR="00000000" w:rsidRDefault="00000000">
            <w:r>
              <w:t>The borrowed position has exceeded the maximum position of this leverage. Please lower the leverage.</w:t>
            </w:r>
          </w:p>
        </w:tc>
      </w:tr>
      <w:tr w:rsidR="00000000">
        <w:trPr>
          <w:divId w:val="175387555"/>
          <w:tblCellSpacing w:w="15" w:type="dxa"/>
        </w:trPr>
        <w:tc>
          <w:tcPr>
            <w:tcW w:w="0" w:type="auto"/>
            <w:vAlign w:val="center"/>
            <w:hideMark/>
          </w:tcPr>
          <w:p w:rsidR="00000000" w:rsidRDefault="00000000">
            <w:r>
              <w:t>59105</w:t>
            </w:r>
          </w:p>
        </w:tc>
        <w:tc>
          <w:tcPr>
            <w:tcW w:w="0" w:type="auto"/>
            <w:vAlign w:val="center"/>
            <w:hideMark/>
          </w:tcPr>
          <w:p w:rsidR="00000000" w:rsidRDefault="00000000">
            <w:r>
              <w:t>400</w:t>
            </w:r>
          </w:p>
        </w:tc>
        <w:tc>
          <w:tcPr>
            <w:tcW w:w="0" w:type="auto"/>
            <w:vAlign w:val="center"/>
            <w:hideMark/>
          </w:tcPr>
          <w:p w:rsidR="00000000" w:rsidRDefault="00000000">
            <w:r>
              <w:t>Leverage can't be less than {0}. Please increase the leverage.</w:t>
            </w:r>
          </w:p>
        </w:tc>
      </w:tr>
      <w:tr w:rsidR="00000000">
        <w:trPr>
          <w:divId w:val="175387555"/>
          <w:tblCellSpacing w:w="15" w:type="dxa"/>
        </w:trPr>
        <w:tc>
          <w:tcPr>
            <w:tcW w:w="0" w:type="auto"/>
            <w:vAlign w:val="center"/>
            <w:hideMark/>
          </w:tcPr>
          <w:p w:rsidR="00000000" w:rsidRDefault="00000000">
            <w:r>
              <w:t>59106</w:t>
            </w:r>
          </w:p>
        </w:tc>
        <w:tc>
          <w:tcPr>
            <w:tcW w:w="0" w:type="auto"/>
            <w:vAlign w:val="center"/>
            <w:hideMark/>
          </w:tcPr>
          <w:p w:rsidR="00000000" w:rsidRDefault="00000000">
            <w:r>
              <w:t>200</w:t>
            </w:r>
          </w:p>
        </w:tc>
        <w:tc>
          <w:tcPr>
            <w:tcW w:w="0" w:type="auto"/>
            <w:vAlign w:val="center"/>
            <w:hideMark/>
          </w:tcPr>
          <w:p w:rsidR="00000000" w:rsidRDefault="00000000">
            <w:r>
              <w:t>The max available margin corresponding to your order tier is {0}.</w:t>
            </w:r>
            <w:r>
              <w:br/>
              <w:t>Please adjust your margin and place a new order.</w:t>
            </w:r>
          </w:p>
        </w:tc>
      </w:tr>
      <w:tr w:rsidR="00000000">
        <w:trPr>
          <w:divId w:val="175387555"/>
          <w:tblCellSpacing w:w="15" w:type="dxa"/>
        </w:trPr>
        <w:tc>
          <w:tcPr>
            <w:tcW w:w="0" w:type="auto"/>
            <w:vAlign w:val="center"/>
            <w:hideMark/>
          </w:tcPr>
          <w:p w:rsidR="00000000" w:rsidRDefault="00000000">
            <w:r>
              <w:t>59107</w:t>
            </w:r>
          </w:p>
        </w:tc>
        <w:tc>
          <w:tcPr>
            <w:tcW w:w="0" w:type="auto"/>
            <w:vAlign w:val="center"/>
            <w:hideMark/>
          </w:tcPr>
          <w:p w:rsidR="00000000" w:rsidRDefault="00000000">
            <w:r>
              <w:t>200</w:t>
            </w:r>
          </w:p>
        </w:tc>
        <w:tc>
          <w:tcPr>
            <w:tcW w:w="0" w:type="auto"/>
            <w:vAlign w:val="center"/>
            <w:hideMark/>
          </w:tcPr>
          <w:p w:rsidR="00000000" w:rsidRDefault="00000000">
            <w:r>
              <w:t>Leverage can't be modified. Please cancel all pending cross-margin orders before adjusting the leverage.</w:t>
            </w:r>
          </w:p>
        </w:tc>
      </w:tr>
      <w:tr w:rsidR="00000000">
        <w:trPr>
          <w:divId w:val="175387555"/>
          <w:tblCellSpacing w:w="15" w:type="dxa"/>
        </w:trPr>
        <w:tc>
          <w:tcPr>
            <w:tcW w:w="0" w:type="auto"/>
            <w:vAlign w:val="center"/>
            <w:hideMark/>
          </w:tcPr>
          <w:p w:rsidR="00000000" w:rsidRDefault="00000000">
            <w:r>
              <w:t>59108</w:t>
            </w:r>
          </w:p>
        </w:tc>
        <w:tc>
          <w:tcPr>
            <w:tcW w:w="0" w:type="auto"/>
            <w:vAlign w:val="center"/>
            <w:hideMark/>
          </w:tcPr>
          <w:p w:rsidR="00000000" w:rsidRDefault="00000000">
            <w:r>
              <w:t>200</w:t>
            </w:r>
          </w:p>
        </w:tc>
        <w:tc>
          <w:tcPr>
            <w:tcW w:w="0" w:type="auto"/>
            <w:vAlign w:val="center"/>
            <w:hideMark/>
          </w:tcPr>
          <w:p w:rsidR="00000000" w:rsidRDefault="00000000">
            <w:r>
              <w:t>Your account leverage is too low and has insufficient margins. Please increase the leverage.</w:t>
            </w:r>
          </w:p>
        </w:tc>
      </w:tr>
      <w:tr w:rsidR="00000000">
        <w:trPr>
          <w:divId w:val="175387555"/>
          <w:tblCellSpacing w:w="15" w:type="dxa"/>
        </w:trPr>
        <w:tc>
          <w:tcPr>
            <w:tcW w:w="0" w:type="auto"/>
            <w:vAlign w:val="center"/>
            <w:hideMark/>
          </w:tcPr>
          <w:p w:rsidR="00000000" w:rsidRDefault="00000000">
            <w:r>
              <w:t>59109</w:t>
            </w:r>
          </w:p>
        </w:tc>
        <w:tc>
          <w:tcPr>
            <w:tcW w:w="0" w:type="auto"/>
            <w:vAlign w:val="center"/>
            <w:hideMark/>
          </w:tcPr>
          <w:p w:rsidR="00000000" w:rsidRDefault="00000000">
            <w:r>
              <w:t>200</w:t>
            </w:r>
          </w:p>
        </w:tc>
        <w:tc>
          <w:tcPr>
            <w:tcW w:w="0" w:type="auto"/>
            <w:vAlign w:val="center"/>
            <w:hideMark/>
          </w:tcPr>
          <w:p w:rsidR="00000000" w:rsidRDefault="00000000">
            <w:r>
              <w:t xml:space="preserve">Account equity less than the required margin amount after adjustment. </w:t>
            </w:r>
            <w:r>
              <w:br/>
              <w:t>Please adjust the leverage .</w:t>
            </w:r>
          </w:p>
        </w:tc>
      </w:tr>
      <w:tr w:rsidR="00000000">
        <w:trPr>
          <w:divId w:val="175387555"/>
          <w:tblCellSpacing w:w="15" w:type="dxa"/>
        </w:trPr>
        <w:tc>
          <w:tcPr>
            <w:tcW w:w="0" w:type="auto"/>
            <w:vAlign w:val="center"/>
            <w:hideMark/>
          </w:tcPr>
          <w:p w:rsidR="00000000" w:rsidRDefault="00000000">
            <w:r>
              <w:t>59110</w:t>
            </w:r>
          </w:p>
        </w:tc>
        <w:tc>
          <w:tcPr>
            <w:tcW w:w="0" w:type="auto"/>
            <w:vAlign w:val="center"/>
            <w:hideMark/>
          </w:tcPr>
          <w:p w:rsidR="00000000" w:rsidRDefault="00000000">
            <w:r>
              <w:t>200</w:t>
            </w:r>
          </w:p>
        </w:tc>
        <w:tc>
          <w:tcPr>
            <w:tcW w:w="0" w:type="auto"/>
            <w:vAlign w:val="center"/>
            <w:hideMark/>
          </w:tcPr>
          <w:p w:rsidR="00000000" w:rsidRDefault="00000000">
            <w:r>
              <w:t>The instrument type corresponding to this {0} does not support the tgtCcy parameter.</w:t>
            </w:r>
          </w:p>
        </w:tc>
      </w:tr>
      <w:tr w:rsidR="00000000">
        <w:trPr>
          <w:divId w:val="175387555"/>
          <w:tblCellSpacing w:w="15" w:type="dxa"/>
        </w:trPr>
        <w:tc>
          <w:tcPr>
            <w:tcW w:w="0" w:type="auto"/>
            <w:vAlign w:val="center"/>
            <w:hideMark/>
          </w:tcPr>
          <w:p w:rsidR="00000000" w:rsidRDefault="00000000">
            <w:r>
              <w:t>59111</w:t>
            </w:r>
          </w:p>
        </w:tc>
        <w:tc>
          <w:tcPr>
            <w:tcW w:w="0" w:type="auto"/>
            <w:vAlign w:val="center"/>
            <w:hideMark/>
          </w:tcPr>
          <w:p w:rsidR="00000000" w:rsidRDefault="00000000">
            <w:r>
              <w:t>200</w:t>
            </w:r>
          </w:p>
        </w:tc>
        <w:tc>
          <w:tcPr>
            <w:tcW w:w="0" w:type="auto"/>
            <w:vAlign w:val="center"/>
            <w:hideMark/>
          </w:tcPr>
          <w:p w:rsidR="00000000" w:rsidRDefault="00000000">
            <w:r>
              <w:t>Leverage query isn't supported in portfolio margin account mode</w:t>
            </w:r>
          </w:p>
        </w:tc>
      </w:tr>
      <w:tr w:rsidR="00000000">
        <w:trPr>
          <w:divId w:val="175387555"/>
          <w:tblCellSpacing w:w="15" w:type="dxa"/>
        </w:trPr>
        <w:tc>
          <w:tcPr>
            <w:tcW w:w="0" w:type="auto"/>
            <w:vAlign w:val="center"/>
            <w:hideMark/>
          </w:tcPr>
          <w:p w:rsidR="00000000" w:rsidRDefault="00000000">
            <w:r>
              <w:t>59112</w:t>
            </w:r>
          </w:p>
        </w:tc>
        <w:tc>
          <w:tcPr>
            <w:tcW w:w="0" w:type="auto"/>
            <w:vAlign w:val="center"/>
            <w:hideMark/>
          </w:tcPr>
          <w:p w:rsidR="00000000" w:rsidRDefault="00000000">
            <w:r>
              <w:t>200</w:t>
            </w:r>
          </w:p>
        </w:tc>
        <w:tc>
          <w:tcPr>
            <w:tcW w:w="0" w:type="auto"/>
            <w:vAlign w:val="center"/>
            <w:hideMark/>
          </w:tcPr>
          <w:p w:rsidR="00000000" w:rsidRDefault="00000000">
            <w:r>
              <w:t>You have isolated/cross pending orders. Please cancel them before adjusting your leverage</w:t>
            </w:r>
          </w:p>
        </w:tc>
      </w:tr>
      <w:tr w:rsidR="00000000">
        <w:trPr>
          <w:divId w:val="175387555"/>
          <w:tblCellSpacing w:w="15" w:type="dxa"/>
        </w:trPr>
        <w:tc>
          <w:tcPr>
            <w:tcW w:w="0" w:type="auto"/>
            <w:vAlign w:val="center"/>
            <w:hideMark/>
          </w:tcPr>
          <w:p w:rsidR="00000000" w:rsidRDefault="00000000">
            <w:r>
              <w:t>59113</w:t>
            </w:r>
          </w:p>
        </w:tc>
        <w:tc>
          <w:tcPr>
            <w:tcW w:w="0" w:type="auto"/>
            <w:vAlign w:val="center"/>
            <w:hideMark/>
          </w:tcPr>
          <w:p w:rsidR="00000000" w:rsidRDefault="00000000">
            <w:r>
              <w:t>200</w:t>
            </w:r>
          </w:p>
        </w:tc>
        <w:tc>
          <w:tcPr>
            <w:tcW w:w="0" w:type="auto"/>
            <w:vAlign w:val="center"/>
            <w:hideMark/>
          </w:tcPr>
          <w:p w:rsidR="00000000" w:rsidRDefault="00000000">
            <w:r>
              <w:t>According to local laws and regulations, margin trading service is not available in your region. If your citizenship is at a different region, please complete KYC2 verification.</w:t>
            </w:r>
          </w:p>
        </w:tc>
      </w:tr>
      <w:tr w:rsidR="00000000">
        <w:trPr>
          <w:divId w:val="175387555"/>
          <w:tblCellSpacing w:w="15" w:type="dxa"/>
        </w:trPr>
        <w:tc>
          <w:tcPr>
            <w:tcW w:w="0" w:type="auto"/>
            <w:vAlign w:val="center"/>
            <w:hideMark/>
          </w:tcPr>
          <w:p w:rsidR="00000000" w:rsidRDefault="00000000">
            <w:r>
              <w:t>59114</w:t>
            </w:r>
          </w:p>
        </w:tc>
        <w:tc>
          <w:tcPr>
            <w:tcW w:w="0" w:type="auto"/>
            <w:vAlign w:val="center"/>
            <w:hideMark/>
          </w:tcPr>
          <w:p w:rsidR="00000000" w:rsidRDefault="00000000">
            <w:r>
              <w:t>200</w:t>
            </w:r>
          </w:p>
        </w:tc>
        <w:tc>
          <w:tcPr>
            <w:tcW w:w="0" w:type="auto"/>
            <w:vAlign w:val="center"/>
            <w:hideMark/>
          </w:tcPr>
          <w:p w:rsidR="00000000" w:rsidRDefault="00000000">
            <w:r>
              <w:t>According to local laws and regulations, margin trading services are not available in your region</w:t>
            </w:r>
          </w:p>
        </w:tc>
      </w:tr>
      <w:tr w:rsidR="00000000">
        <w:trPr>
          <w:divId w:val="175387555"/>
          <w:tblCellSpacing w:w="15" w:type="dxa"/>
        </w:trPr>
        <w:tc>
          <w:tcPr>
            <w:tcW w:w="0" w:type="auto"/>
            <w:vAlign w:val="center"/>
            <w:hideMark/>
          </w:tcPr>
          <w:p w:rsidR="00000000" w:rsidRDefault="00000000">
            <w:r>
              <w:t>59125</w:t>
            </w:r>
          </w:p>
        </w:tc>
        <w:tc>
          <w:tcPr>
            <w:tcW w:w="0" w:type="auto"/>
            <w:vAlign w:val="center"/>
            <w:hideMark/>
          </w:tcPr>
          <w:p w:rsidR="00000000" w:rsidRDefault="00000000">
            <w:r>
              <w:t>200</w:t>
            </w:r>
          </w:p>
        </w:tc>
        <w:tc>
          <w:tcPr>
            <w:tcW w:w="0" w:type="auto"/>
            <w:vAlign w:val="center"/>
            <w:hideMark/>
          </w:tcPr>
          <w:p w:rsidR="00000000" w:rsidRDefault="00000000">
            <w:r>
              <w:t>{0} does not support the current operation.</w:t>
            </w:r>
          </w:p>
        </w:tc>
      </w:tr>
      <w:tr w:rsidR="00000000">
        <w:trPr>
          <w:divId w:val="175387555"/>
          <w:tblCellSpacing w:w="15" w:type="dxa"/>
        </w:trPr>
        <w:tc>
          <w:tcPr>
            <w:tcW w:w="0" w:type="auto"/>
            <w:vAlign w:val="center"/>
            <w:hideMark/>
          </w:tcPr>
          <w:p w:rsidR="00000000" w:rsidRDefault="00000000">
            <w:r>
              <w:t>59132</w:t>
            </w:r>
          </w:p>
        </w:tc>
        <w:tc>
          <w:tcPr>
            <w:tcW w:w="0" w:type="auto"/>
            <w:vAlign w:val="center"/>
            <w:hideMark/>
          </w:tcPr>
          <w:p w:rsidR="00000000" w:rsidRDefault="00000000">
            <w:r>
              <w:t>200</w:t>
            </w:r>
          </w:p>
        </w:tc>
        <w:tc>
          <w:tcPr>
            <w:tcW w:w="0" w:type="auto"/>
            <w:vAlign w:val="center"/>
            <w:hideMark/>
          </w:tcPr>
          <w:p w:rsidR="00000000" w:rsidRDefault="00000000">
            <w:r>
              <w:t>Unable to switch. Please close or cancel all open orders and refer to the pre-check endpoint to stop any incompatible bots.</w:t>
            </w:r>
          </w:p>
        </w:tc>
      </w:tr>
      <w:tr w:rsidR="00000000">
        <w:trPr>
          <w:divId w:val="175387555"/>
          <w:tblCellSpacing w:w="15" w:type="dxa"/>
        </w:trPr>
        <w:tc>
          <w:tcPr>
            <w:tcW w:w="0" w:type="auto"/>
            <w:vAlign w:val="center"/>
            <w:hideMark/>
          </w:tcPr>
          <w:p w:rsidR="00000000" w:rsidRDefault="00000000">
            <w:r>
              <w:t>59133</w:t>
            </w:r>
          </w:p>
        </w:tc>
        <w:tc>
          <w:tcPr>
            <w:tcW w:w="0" w:type="auto"/>
            <w:vAlign w:val="center"/>
            <w:hideMark/>
          </w:tcPr>
          <w:p w:rsidR="00000000" w:rsidRDefault="00000000">
            <w:r>
              <w:t>200</w:t>
            </w:r>
          </w:p>
        </w:tc>
        <w:tc>
          <w:tcPr>
            <w:tcW w:w="0" w:type="auto"/>
            <w:vAlign w:val="center"/>
            <w:hideMark/>
          </w:tcPr>
          <w:p w:rsidR="00000000" w:rsidRDefault="00000000">
            <w:r>
              <w:t>Unable to switch due to insufficient assets for the chosen account mode.</w:t>
            </w:r>
          </w:p>
        </w:tc>
      </w:tr>
      <w:tr w:rsidR="00000000">
        <w:trPr>
          <w:divId w:val="175387555"/>
          <w:tblCellSpacing w:w="15" w:type="dxa"/>
        </w:trPr>
        <w:tc>
          <w:tcPr>
            <w:tcW w:w="0" w:type="auto"/>
            <w:vAlign w:val="center"/>
            <w:hideMark/>
          </w:tcPr>
          <w:p w:rsidR="00000000" w:rsidRDefault="00000000">
            <w:r>
              <w:t>59134</w:t>
            </w:r>
          </w:p>
        </w:tc>
        <w:tc>
          <w:tcPr>
            <w:tcW w:w="0" w:type="auto"/>
            <w:vAlign w:val="center"/>
            <w:hideMark/>
          </w:tcPr>
          <w:p w:rsidR="00000000" w:rsidRDefault="00000000">
            <w:r>
              <w:t>200</w:t>
            </w:r>
          </w:p>
        </w:tc>
        <w:tc>
          <w:tcPr>
            <w:tcW w:w="0" w:type="auto"/>
            <w:vAlign w:val="center"/>
            <w:hideMark/>
          </w:tcPr>
          <w:p w:rsidR="00000000" w:rsidRDefault="00000000">
            <w:r>
              <w:t>Unable to switch. Refer to the pre-check endpoint and close any incompatible positions.</w:t>
            </w:r>
          </w:p>
        </w:tc>
      </w:tr>
      <w:tr w:rsidR="00000000">
        <w:trPr>
          <w:divId w:val="175387555"/>
          <w:tblCellSpacing w:w="15" w:type="dxa"/>
        </w:trPr>
        <w:tc>
          <w:tcPr>
            <w:tcW w:w="0" w:type="auto"/>
            <w:vAlign w:val="center"/>
            <w:hideMark/>
          </w:tcPr>
          <w:p w:rsidR="00000000" w:rsidRDefault="00000000">
            <w:r>
              <w:t>59135</w:t>
            </w:r>
          </w:p>
        </w:tc>
        <w:tc>
          <w:tcPr>
            <w:tcW w:w="0" w:type="auto"/>
            <w:vAlign w:val="center"/>
            <w:hideMark/>
          </w:tcPr>
          <w:p w:rsidR="00000000" w:rsidRDefault="00000000">
            <w:r>
              <w:t>200</w:t>
            </w:r>
          </w:p>
        </w:tc>
        <w:tc>
          <w:tcPr>
            <w:tcW w:w="0" w:type="auto"/>
            <w:vAlign w:val="center"/>
            <w:hideMark/>
          </w:tcPr>
          <w:p w:rsidR="00000000" w:rsidRDefault="00000000">
            <w:r>
              <w:t>Unable to switch. Refer to the pre-check endpoint and adjust your trades from copy trading.</w:t>
            </w:r>
          </w:p>
        </w:tc>
      </w:tr>
      <w:tr w:rsidR="00000000">
        <w:trPr>
          <w:divId w:val="175387555"/>
          <w:tblCellSpacing w:w="15" w:type="dxa"/>
        </w:trPr>
        <w:tc>
          <w:tcPr>
            <w:tcW w:w="0" w:type="auto"/>
            <w:vAlign w:val="center"/>
            <w:hideMark/>
          </w:tcPr>
          <w:p w:rsidR="00000000" w:rsidRDefault="00000000">
            <w:r>
              <w:t>59136</w:t>
            </w:r>
          </w:p>
        </w:tc>
        <w:tc>
          <w:tcPr>
            <w:tcW w:w="0" w:type="auto"/>
            <w:vAlign w:val="center"/>
            <w:hideMark/>
          </w:tcPr>
          <w:p w:rsidR="00000000" w:rsidRDefault="00000000">
            <w:r>
              <w:t>200</w:t>
            </w:r>
          </w:p>
        </w:tc>
        <w:tc>
          <w:tcPr>
            <w:tcW w:w="0" w:type="auto"/>
            <w:vAlign w:val="center"/>
            <w:hideMark/>
          </w:tcPr>
          <w:p w:rsidR="00000000" w:rsidRDefault="00000000">
            <w:r>
              <w:t>Unable to switch. Pre-set leverage for all cross margin contract positions then try again.</w:t>
            </w:r>
          </w:p>
        </w:tc>
      </w:tr>
      <w:tr w:rsidR="00000000">
        <w:trPr>
          <w:divId w:val="175387555"/>
          <w:tblCellSpacing w:w="15" w:type="dxa"/>
        </w:trPr>
        <w:tc>
          <w:tcPr>
            <w:tcW w:w="0" w:type="auto"/>
            <w:vAlign w:val="center"/>
            <w:hideMark/>
          </w:tcPr>
          <w:p w:rsidR="00000000" w:rsidRDefault="00000000">
            <w:r>
              <w:t>59137</w:t>
            </w:r>
          </w:p>
        </w:tc>
        <w:tc>
          <w:tcPr>
            <w:tcW w:w="0" w:type="auto"/>
            <w:vAlign w:val="center"/>
            <w:hideMark/>
          </w:tcPr>
          <w:p w:rsidR="00000000" w:rsidRDefault="00000000">
            <w:r>
              <w:t>200</w:t>
            </w:r>
          </w:p>
        </w:tc>
        <w:tc>
          <w:tcPr>
            <w:tcW w:w="0" w:type="auto"/>
            <w:vAlign w:val="center"/>
            <w:hideMark/>
          </w:tcPr>
          <w:p w:rsidR="00000000" w:rsidRDefault="00000000">
            <w:r>
              <w:t>Lower leverage to {param0} or below for all cross margin contract positions and try again.</w:t>
            </w:r>
          </w:p>
        </w:tc>
      </w:tr>
      <w:tr w:rsidR="00000000">
        <w:trPr>
          <w:divId w:val="175387555"/>
          <w:tblCellSpacing w:w="15" w:type="dxa"/>
        </w:trPr>
        <w:tc>
          <w:tcPr>
            <w:tcW w:w="0" w:type="auto"/>
            <w:vAlign w:val="center"/>
            <w:hideMark/>
          </w:tcPr>
          <w:p w:rsidR="00000000" w:rsidRDefault="00000000">
            <w:r>
              <w:t>59138</w:t>
            </w:r>
          </w:p>
        </w:tc>
        <w:tc>
          <w:tcPr>
            <w:tcW w:w="0" w:type="auto"/>
            <w:vAlign w:val="center"/>
            <w:hideMark/>
          </w:tcPr>
          <w:p w:rsidR="00000000" w:rsidRDefault="00000000">
            <w:r>
              <w:t>200</w:t>
            </w:r>
          </w:p>
        </w:tc>
        <w:tc>
          <w:tcPr>
            <w:tcW w:w="0" w:type="auto"/>
            <w:vAlign w:val="center"/>
            <w:hideMark/>
          </w:tcPr>
          <w:p w:rsidR="00000000" w:rsidRDefault="00000000">
            <w:r>
              <w:t>Unable to switch due to a position tier check failure.</w:t>
            </w:r>
          </w:p>
        </w:tc>
      </w:tr>
      <w:tr w:rsidR="00000000">
        <w:trPr>
          <w:divId w:val="175387555"/>
          <w:tblCellSpacing w:w="15" w:type="dxa"/>
        </w:trPr>
        <w:tc>
          <w:tcPr>
            <w:tcW w:w="0" w:type="auto"/>
            <w:vAlign w:val="center"/>
            <w:hideMark/>
          </w:tcPr>
          <w:p w:rsidR="00000000" w:rsidRDefault="00000000">
            <w:r>
              <w:t>59139</w:t>
            </w:r>
          </w:p>
        </w:tc>
        <w:tc>
          <w:tcPr>
            <w:tcW w:w="0" w:type="auto"/>
            <w:vAlign w:val="center"/>
            <w:hideMark/>
          </w:tcPr>
          <w:p w:rsidR="00000000" w:rsidRDefault="00000000">
            <w:r>
              <w:t>200</w:t>
            </w:r>
          </w:p>
        </w:tc>
        <w:tc>
          <w:tcPr>
            <w:tcW w:w="0" w:type="auto"/>
            <w:vAlign w:val="center"/>
            <w:hideMark/>
          </w:tcPr>
          <w:p w:rsidR="00000000" w:rsidRDefault="00000000">
            <w:r>
              <w:t>Unable to switch due to a margin check failure.</w:t>
            </w:r>
          </w:p>
        </w:tc>
      </w:tr>
      <w:tr w:rsidR="00000000">
        <w:trPr>
          <w:divId w:val="175387555"/>
          <w:tblCellSpacing w:w="15" w:type="dxa"/>
        </w:trPr>
        <w:tc>
          <w:tcPr>
            <w:tcW w:w="0" w:type="auto"/>
            <w:vAlign w:val="center"/>
            <w:hideMark/>
          </w:tcPr>
          <w:p w:rsidR="00000000" w:rsidRDefault="00000000">
            <w:r>
              <w:t>59200</w:t>
            </w:r>
          </w:p>
        </w:tc>
        <w:tc>
          <w:tcPr>
            <w:tcW w:w="0" w:type="auto"/>
            <w:vAlign w:val="center"/>
            <w:hideMark/>
          </w:tcPr>
          <w:p w:rsidR="00000000" w:rsidRDefault="00000000">
            <w:r>
              <w:t>200</w:t>
            </w:r>
          </w:p>
        </w:tc>
        <w:tc>
          <w:tcPr>
            <w:tcW w:w="0" w:type="auto"/>
            <w:vAlign w:val="center"/>
            <w:hideMark/>
          </w:tcPr>
          <w:p w:rsidR="00000000" w:rsidRDefault="00000000">
            <w:r>
              <w:t>Insufficient account balance.</w:t>
            </w:r>
          </w:p>
        </w:tc>
      </w:tr>
      <w:tr w:rsidR="00000000">
        <w:trPr>
          <w:divId w:val="175387555"/>
          <w:tblCellSpacing w:w="15" w:type="dxa"/>
        </w:trPr>
        <w:tc>
          <w:tcPr>
            <w:tcW w:w="0" w:type="auto"/>
            <w:vAlign w:val="center"/>
            <w:hideMark/>
          </w:tcPr>
          <w:p w:rsidR="00000000" w:rsidRDefault="00000000">
            <w:r>
              <w:t>59201</w:t>
            </w:r>
          </w:p>
        </w:tc>
        <w:tc>
          <w:tcPr>
            <w:tcW w:w="0" w:type="auto"/>
            <w:vAlign w:val="center"/>
            <w:hideMark/>
          </w:tcPr>
          <w:p w:rsidR="00000000" w:rsidRDefault="00000000">
            <w:r>
              <w:t>200</w:t>
            </w:r>
          </w:p>
        </w:tc>
        <w:tc>
          <w:tcPr>
            <w:tcW w:w="0" w:type="auto"/>
            <w:vAlign w:val="center"/>
            <w:hideMark/>
          </w:tcPr>
          <w:p w:rsidR="00000000" w:rsidRDefault="00000000">
            <w:r>
              <w:t>Negative account balance.</w:t>
            </w:r>
          </w:p>
        </w:tc>
      </w:tr>
      <w:tr w:rsidR="00000000">
        <w:trPr>
          <w:divId w:val="175387555"/>
          <w:tblCellSpacing w:w="15" w:type="dxa"/>
        </w:trPr>
        <w:tc>
          <w:tcPr>
            <w:tcW w:w="0" w:type="auto"/>
            <w:vAlign w:val="center"/>
            <w:hideMark/>
          </w:tcPr>
          <w:p w:rsidR="00000000" w:rsidRDefault="00000000">
            <w:r>
              <w:t>59202</w:t>
            </w:r>
          </w:p>
        </w:tc>
        <w:tc>
          <w:tcPr>
            <w:tcW w:w="0" w:type="auto"/>
            <w:vAlign w:val="center"/>
            <w:hideMark/>
          </w:tcPr>
          <w:p w:rsidR="00000000" w:rsidRDefault="00000000">
            <w:r>
              <w:t>200</w:t>
            </w:r>
          </w:p>
        </w:tc>
        <w:tc>
          <w:tcPr>
            <w:tcW w:w="0" w:type="auto"/>
            <w:vAlign w:val="center"/>
            <w:hideMark/>
          </w:tcPr>
          <w:p w:rsidR="00000000" w:rsidRDefault="00000000">
            <w:r>
              <w:t>No access to max opening amount in cross positions for PM accounts.</w:t>
            </w:r>
          </w:p>
        </w:tc>
      </w:tr>
      <w:tr w:rsidR="00000000">
        <w:trPr>
          <w:divId w:val="175387555"/>
          <w:tblCellSpacing w:w="15" w:type="dxa"/>
        </w:trPr>
        <w:tc>
          <w:tcPr>
            <w:tcW w:w="0" w:type="auto"/>
            <w:vAlign w:val="center"/>
            <w:hideMark/>
          </w:tcPr>
          <w:p w:rsidR="00000000" w:rsidRDefault="00000000">
            <w:r>
              <w:t>59300</w:t>
            </w:r>
          </w:p>
        </w:tc>
        <w:tc>
          <w:tcPr>
            <w:tcW w:w="0" w:type="auto"/>
            <w:vAlign w:val="center"/>
            <w:hideMark/>
          </w:tcPr>
          <w:p w:rsidR="00000000" w:rsidRDefault="00000000">
            <w:r>
              <w:t>200</w:t>
            </w:r>
          </w:p>
        </w:tc>
        <w:tc>
          <w:tcPr>
            <w:tcW w:w="0" w:type="auto"/>
            <w:vAlign w:val="center"/>
            <w:hideMark/>
          </w:tcPr>
          <w:p w:rsidR="00000000" w:rsidRDefault="00000000">
            <w:r>
              <w:t>Margin call failed. Position does not exist.</w:t>
            </w:r>
          </w:p>
        </w:tc>
      </w:tr>
      <w:tr w:rsidR="00000000">
        <w:trPr>
          <w:divId w:val="175387555"/>
          <w:tblCellSpacing w:w="15" w:type="dxa"/>
        </w:trPr>
        <w:tc>
          <w:tcPr>
            <w:tcW w:w="0" w:type="auto"/>
            <w:vAlign w:val="center"/>
            <w:hideMark/>
          </w:tcPr>
          <w:p w:rsidR="00000000" w:rsidRDefault="00000000">
            <w:r>
              <w:t>59301</w:t>
            </w:r>
          </w:p>
        </w:tc>
        <w:tc>
          <w:tcPr>
            <w:tcW w:w="0" w:type="auto"/>
            <w:vAlign w:val="center"/>
            <w:hideMark/>
          </w:tcPr>
          <w:p w:rsidR="00000000" w:rsidRDefault="00000000">
            <w:r>
              <w:t>200</w:t>
            </w:r>
          </w:p>
        </w:tc>
        <w:tc>
          <w:tcPr>
            <w:tcW w:w="0" w:type="auto"/>
            <w:vAlign w:val="center"/>
            <w:hideMark/>
          </w:tcPr>
          <w:p w:rsidR="00000000" w:rsidRDefault="00000000">
            <w:r>
              <w:t>Margin adjustment failed for exceeding the max limit.</w:t>
            </w:r>
          </w:p>
        </w:tc>
      </w:tr>
      <w:tr w:rsidR="00000000">
        <w:trPr>
          <w:divId w:val="175387555"/>
          <w:tblCellSpacing w:w="15" w:type="dxa"/>
        </w:trPr>
        <w:tc>
          <w:tcPr>
            <w:tcW w:w="0" w:type="auto"/>
            <w:vAlign w:val="center"/>
            <w:hideMark/>
          </w:tcPr>
          <w:p w:rsidR="00000000" w:rsidRDefault="00000000">
            <w:r>
              <w:t>59302</w:t>
            </w:r>
          </w:p>
        </w:tc>
        <w:tc>
          <w:tcPr>
            <w:tcW w:w="0" w:type="auto"/>
            <w:vAlign w:val="center"/>
            <w:hideMark/>
          </w:tcPr>
          <w:p w:rsidR="00000000" w:rsidRDefault="00000000">
            <w:r>
              <w:t>200</w:t>
            </w:r>
          </w:p>
        </w:tc>
        <w:tc>
          <w:tcPr>
            <w:tcW w:w="0" w:type="auto"/>
            <w:vAlign w:val="center"/>
            <w:hideMark/>
          </w:tcPr>
          <w:p w:rsidR="00000000" w:rsidRDefault="00000000">
            <w:r>
              <w:t>Margin adjustment failed due to pending close order. Please cancel any pending close orders.</w:t>
            </w:r>
          </w:p>
        </w:tc>
      </w:tr>
      <w:tr w:rsidR="00000000">
        <w:trPr>
          <w:divId w:val="175387555"/>
          <w:tblCellSpacing w:w="15" w:type="dxa"/>
        </w:trPr>
        <w:tc>
          <w:tcPr>
            <w:tcW w:w="0" w:type="auto"/>
            <w:vAlign w:val="center"/>
            <w:hideMark/>
          </w:tcPr>
          <w:p w:rsidR="00000000" w:rsidRDefault="00000000">
            <w:r>
              <w:t>59303</w:t>
            </w:r>
          </w:p>
        </w:tc>
        <w:tc>
          <w:tcPr>
            <w:tcW w:w="0" w:type="auto"/>
            <w:vAlign w:val="center"/>
            <w:hideMark/>
          </w:tcPr>
          <w:p w:rsidR="00000000" w:rsidRDefault="00000000">
            <w:r>
              <w:t>200</w:t>
            </w:r>
          </w:p>
        </w:tc>
        <w:tc>
          <w:tcPr>
            <w:tcW w:w="0" w:type="auto"/>
            <w:vAlign w:val="center"/>
            <w:hideMark/>
          </w:tcPr>
          <w:p w:rsidR="00000000" w:rsidRDefault="00000000">
            <w:r>
              <w:t>Insufficient available margin, add margin or reduce the borrowing amount</w:t>
            </w:r>
          </w:p>
        </w:tc>
      </w:tr>
      <w:tr w:rsidR="00000000">
        <w:trPr>
          <w:divId w:val="175387555"/>
          <w:tblCellSpacing w:w="15" w:type="dxa"/>
        </w:trPr>
        <w:tc>
          <w:tcPr>
            <w:tcW w:w="0" w:type="auto"/>
            <w:vAlign w:val="center"/>
            <w:hideMark/>
          </w:tcPr>
          <w:p w:rsidR="00000000" w:rsidRDefault="00000000">
            <w:r>
              <w:t>59304</w:t>
            </w:r>
          </w:p>
        </w:tc>
        <w:tc>
          <w:tcPr>
            <w:tcW w:w="0" w:type="auto"/>
            <w:vAlign w:val="center"/>
            <w:hideMark/>
          </w:tcPr>
          <w:p w:rsidR="00000000" w:rsidRDefault="00000000">
            <w:r>
              <w:t>200</w:t>
            </w:r>
          </w:p>
        </w:tc>
        <w:tc>
          <w:tcPr>
            <w:tcW w:w="0" w:type="auto"/>
            <w:vAlign w:val="center"/>
            <w:hideMark/>
          </w:tcPr>
          <w:p w:rsidR="00000000" w:rsidRDefault="00000000">
            <w:r>
              <w:t>Insufficient equity for borrowing. Keep enough funds to pay interest for at least one day.</w:t>
            </w:r>
          </w:p>
        </w:tc>
      </w:tr>
      <w:tr w:rsidR="00000000">
        <w:trPr>
          <w:divId w:val="175387555"/>
          <w:tblCellSpacing w:w="15" w:type="dxa"/>
        </w:trPr>
        <w:tc>
          <w:tcPr>
            <w:tcW w:w="0" w:type="auto"/>
            <w:vAlign w:val="center"/>
            <w:hideMark/>
          </w:tcPr>
          <w:p w:rsidR="00000000" w:rsidRDefault="00000000">
            <w:r>
              <w:t>59305</w:t>
            </w:r>
          </w:p>
        </w:tc>
        <w:tc>
          <w:tcPr>
            <w:tcW w:w="0" w:type="auto"/>
            <w:vAlign w:val="center"/>
            <w:hideMark/>
          </w:tcPr>
          <w:p w:rsidR="00000000" w:rsidRDefault="00000000">
            <w:r>
              <w:t>200</w:t>
            </w:r>
          </w:p>
        </w:tc>
        <w:tc>
          <w:tcPr>
            <w:tcW w:w="0" w:type="auto"/>
            <w:vAlign w:val="center"/>
            <w:hideMark/>
          </w:tcPr>
          <w:p w:rsidR="00000000" w:rsidRDefault="00000000">
            <w:r>
              <w:t>Use VIP loan first to set the VIP loan priority</w:t>
            </w:r>
          </w:p>
        </w:tc>
      </w:tr>
      <w:tr w:rsidR="00000000">
        <w:trPr>
          <w:divId w:val="175387555"/>
          <w:tblCellSpacing w:w="15" w:type="dxa"/>
        </w:trPr>
        <w:tc>
          <w:tcPr>
            <w:tcW w:w="0" w:type="auto"/>
            <w:vAlign w:val="center"/>
            <w:hideMark/>
          </w:tcPr>
          <w:p w:rsidR="00000000" w:rsidRDefault="00000000">
            <w:r>
              <w:t>59306</w:t>
            </w:r>
          </w:p>
        </w:tc>
        <w:tc>
          <w:tcPr>
            <w:tcW w:w="0" w:type="auto"/>
            <w:vAlign w:val="center"/>
            <w:hideMark/>
          </w:tcPr>
          <w:p w:rsidR="00000000" w:rsidRDefault="00000000">
            <w:r>
              <w:t>200</w:t>
            </w:r>
          </w:p>
        </w:tc>
        <w:tc>
          <w:tcPr>
            <w:tcW w:w="0" w:type="auto"/>
            <w:vAlign w:val="center"/>
            <w:hideMark/>
          </w:tcPr>
          <w:p w:rsidR="00000000" w:rsidRDefault="00000000">
            <w:r>
              <w:t>Your borrowing amount exceeds the max limit</w:t>
            </w:r>
          </w:p>
        </w:tc>
      </w:tr>
      <w:tr w:rsidR="00000000">
        <w:trPr>
          <w:divId w:val="175387555"/>
          <w:tblCellSpacing w:w="15" w:type="dxa"/>
        </w:trPr>
        <w:tc>
          <w:tcPr>
            <w:tcW w:w="0" w:type="auto"/>
            <w:vAlign w:val="center"/>
            <w:hideMark/>
          </w:tcPr>
          <w:p w:rsidR="00000000" w:rsidRDefault="00000000">
            <w:r>
              <w:t>59307</w:t>
            </w:r>
          </w:p>
        </w:tc>
        <w:tc>
          <w:tcPr>
            <w:tcW w:w="0" w:type="auto"/>
            <w:vAlign w:val="center"/>
            <w:hideMark/>
          </w:tcPr>
          <w:p w:rsidR="00000000" w:rsidRDefault="00000000">
            <w:r>
              <w:t>200</w:t>
            </w:r>
          </w:p>
        </w:tc>
        <w:tc>
          <w:tcPr>
            <w:tcW w:w="0" w:type="auto"/>
            <w:vAlign w:val="center"/>
            <w:hideMark/>
          </w:tcPr>
          <w:p w:rsidR="00000000" w:rsidRDefault="00000000">
            <w:r>
              <w:t>You are not eligible for VIP loans</w:t>
            </w:r>
          </w:p>
        </w:tc>
      </w:tr>
      <w:tr w:rsidR="00000000">
        <w:trPr>
          <w:divId w:val="175387555"/>
          <w:tblCellSpacing w:w="15" w:type="dxa"/>
        </w:trPr>
        <w:tc>
          <w:tcPr>
            <w:tcW w:w="0" w:type="auto"/>
            <w:vAlign w:val="center"/>
            <w:hideMark/>
          </w:tcPr>
          <w:p w:rsidR="00000000" w:rsidRDefault="00000000">
            <w:r>
              <w:t>59308</w:t>
            </w:r>
          </w:p>
        </w:tc>
        <w:tc>
          <w:tcPr>
            <w:tcW w:w="0" w:type="auto"/>
            <w:vAlign w:val="center"/>
            <w:hideMark/>
          </w:tcPr>
          <w:p w:rsidR="00000000" w:rsidRDefault="00000000">
            <w:r>
              <w:t>200</w:t>
            </w:r>
          </w:p>
        </w:tc>
        <w:tc>
          <w:tcPr>
            <w:tcW w:w="0" w:type="auto"/>
            <w:vAlign w:val="center"/>
            <w:hideMark/>
          </w:tcPr>
          <w:p w:rsidR="00000000" w:rsidRDefault="00000000">
            <w:r>
              <w:t>Unable to repay VIP loan due to insufficient borrow limit</w:t>
            </w:r>
          </w:p>
        </w:tc>
      </w:tr>
      <w:tr w:rsidR="00000000">
        <w:trPr>
          <w:divId w:val="175387555"/>
          <w:tblCellSpacing w:w="15" w:type="dxa"/>
        </w:trPr>
        <w:tc>
          <w:tcPr>
            <w:tcW w:w="0" w:type="auto"/>
            <w:vAlign w:val="center"/>
            <w:hideMark/>
          </w:tcPr>
          <w:p w:rsidR="00000000" w:rsidRDefault="00000000">
            <w:r>
              <w:t>59309</w:t>
            </w:r>
          </w:p>
        </w:tc>
        <w:tc>
          <w:tcPr>
            <w:tcW w:w="0" w:type="auto"/>
            <w:vAlign w:val="center"/>
            <w:hideMark/>
          </w:tcPr>
          <w:p w:rsidR="00000000" w:rsidRDefault="00000000">
            <w:r>
              <w:t>200</w:t>
            </w:r>
          </w:p>
        </w:tc>
        <w:tc>
          <w:tcPr>
            <w:tcW w:w="0" w:type="auto"/>
            <w:vAlign w:val="center"/>
            <w:hideMark/>
          </w:tcPr>
          <w:p w:rsidR="00000000" w:rsidRDefault="00000000">
            <w:r>
              <w:t>Unable to repay an amount that exceeds the borrowed amount</w:t>
            </w:r>
          </w:p>
        </w:tc>
      </w:tr>
      <w:tr w:rsidR="00000000">
        <w:trPr>
          <w:divId w:val="175387555"/>
          <w:tblCellSpacing w:w="15" w:type="dxa"/>
        </w:trPr>
        <w:tc>
          <w:tcPr>
            <w:tcW w:w="0" w:type="auto"/>
            <w:vAlign w:val="center"/>
            <w:hideMark/>
          </w:tcPr>
          <w:p w:rsidR="00000000" w:rsidRDefault="00000000">
            <w:r>
              <w:t>59310</w:t>
            </w:r>
          </w:p>
        </w:tc>
        <w:tc>
          <w:tcPr>
            <w:tcW w:w="0" w:type="auto"/>
            <w:vAlign w:val="center"/>
            <w:hideMark/>
          </w:tcPr>
          <w:p w:rsidR="00000000" w:rsidRDefault="00000000">
            <w:r>
              <w:t>200</w:t>
            </w:r>
          </w:p>
        </w:tc>
        <w:tc>
          <w:tcPr>
            <w:tcW w:w="0" w:type="auto"/>
            <w:vAlign w:val="center"/>
            <w:hideMark/>
          </w:tcPr>
          <w:p w:rsidR="00000000" w:rsidRDefault="00000000">
            <w:r>
              <w:t>Your account does not support VIP loan</w:t>
            </w:r>
          </w:p>
        </w:tc>
      </w:tr>
      <w:tr w:rsidR="00000000">
        <w:trPr>
          <w:divId w:val="175387555"/>
          <w:tblCellSpacing w:w="15" w:type="dxa"/>
        </w:trPr>
        <w:tc>
          <w:tcPr>
            <w:tcW w:w="0" w:type="auto"/>
            <w:vAlign w:val="center"/>
            <w:hideMark/>
          </w:tcPr>
          <w:p w:rsidR="00000000" w:rsidRDefault="00000000">
            <w:r>
              <w:t>59311</w:t>
            </w:r>
          </w:p>
        </w:tc>
        <w:tc>
          <w:tcPr>
            <w:tcW w:w="0" w:type="auto"/>
            <w:vAlign w:val="center"/>
            <w:hideMark/>
          </w:tcPr>
          <w:p w:rsidR="00000000" w:rsidRDefault="00000000">
            <w:r>
              <w:t>200</w:t>
            </w:r>
          </w:p>
        </w:tc>
        <w:tc>
          <w:tcPr>
            <w:tcW w:w="0" w:type="auto"/>
            <w:vAlign w:val="center"/>
            <w:hideMark/>
          </w:tcPr>
          <w:p w:rsidR="00000000" w:rsidRDefault="00000000">
            <w:r>
              <w:t>Setup cannot continue. An outstanding VIP loan exists.</w:t>
            </w:r>
          </w:p>
        </w:tc>
      </w:tr>
      <w:tr w:rsidR="00000000">
        <w:trPr>
          <w:divId w:val="175387555"/>
          <w:tblCellSpacing w:w="15" w:type="dxa"/>
        </w:trPr>
        <w:tc>
          <w:tcPr>
            <w:tcW w:w="0" w:type="auto"/>
            <w:vAlign w:val="center"/>
            <w:hideMark/>
          </w:tcPr>
          <w:p w:rsidR="00000000" w:rsidRDefault="00000000">
            <w:r>
              <w:t>59312</w:t>
            </w:r>
          </w:p>
        </w:tc>
        <w:tc>
          <w:tcPr>
            <w:tcW w:w="0" w:type="auto"/>
            <w:vAlign w:val="center"/>
            <w:hideMark/>
          </w:tcPr>
          <w:p w:rsidR="00000000" w:rsidRDefault="00000000">
            <w:r>
              <w:t>200</w:t>
            </w:r>
          </w:p>
        </w:tc>
        <w:tc>
          <w:tcPr>
            <w:tcW w:w="0" w:type="auto"/>
            <w:vAlign w:val="center"/>
            <w:hideMark/>
          </w:tcPr>
          <w:p w:rsidR="00000000" w:rsidRDefault="00000000">
            <w:r>
              <w:t>{currency} does not support VIP loans</w:t>
            </w:r>
          </w:p>
        </w:tc>
      </w:tr>
      <w:tr w:rsidR="00000000">
        <w:trPr>
          <w:divId w:val="175387555"/>
          <w:tblCellSpacing w:w="15" w:type="dxa"/>
        </w:trPr>
        <w:tc>
          <w:tcPr>
            <w:tcW w:w="0" w:type="auto"/>
            <w:vAlign w:val="center"/>
            <w:hideMark/>
          </w:tcPr>
          <w:p w:rsidR="00000000" w:rsidRDefault="00000000">
            <w:r>
              <w:t>59313</w:t>
            </w:r>
          </w:p>
        </w:tc>
        <w:tc>
          <w:tcPr>
            <w:tcW w:w="0" w:type="auto"/>
            <w:vAlign w:val="center"/>
            <w:hideMark/>
          </w:tcPr>
          <w:p w:rsidR="00000000" w:rsidRDefault="00000000">
            <w:r>
              <w:t>200</w:t>
            </w:r>
          </w:p>
        </w:tc>
        <w:tc>
          <w:tcPr>
            <w:tcW w:w="0" w:type="auto"/>
            <w:vAlign w:val="center"/>
            <w:hideMark/>
          </w:tcPr>
          <w:p w:rsidR="00000000" w:rsidRDefault="00000000">
            <w:r>
              <w:t>Unable to repay. You haven't borrowed any ${ccy} (${ccyPair}) in Quick margin mode.</w:t>
            </w:r>
          </w:p>
        </w:tc>
      </w:tr>
      <w:tr w:rsidR="00000000">
        <w:trPr>
          <w:divId w:val="175387555"/>
          <w:tblCellSpacing w:w="15" w:type="dxa"/>
        </w:trPr>
        <w:tc>
          <w:tcPr>
            <w:tcW w:w="0" w:type="auto"/>
            <w:vAlign w:val="center"/>
            <w:hideMark/>
          </w:tcPr>
          <w:p w:rsidR="00000000" w:rsidRDefault="00000000">
            <w:r>
              <w:t>59314</w:t>
            </w:r>
          </w:p>
        </w:tc>
        <w:tc>
          <w:tcPr>
            <w:tcW w:w="0" w:type="auto"/>
            <w:vAlign w:val="center"/>
            <w:hideMark/>
          </w:tcPr>
          <w:p w:rsidR="00000000" w:rsidRDefault="00000000">
            <w:r>
              <w:t>200</w:t>
            </w:r>
          </w:p>
        </w:tc>
        <w:tc>
          <w:tcPr>
            <w:tcW w:w="0" w:type="auto"/>
            <w:vAlign w:val="center"/>
            <w:hideMark/>
          </w:tcPr>
          <w:p w:rsidR="00000000" w:rsidRDefault="00000000">
            <w:r>
              <w:t>The current user is not allowed to return the money because the order is not borrowed</w:t>
            </w:r>
          </w:p>
        </w:tc>
      </w:tr>
      <w:tr w:rsidR="00000000">
        <w:trPr>
          <w:divId w:val="175387555"/>
          <w:tblCellSpacing w:w="15" w:type="dxa"/>
        </w:trPr>
        <w:tc>
          <w:tcPr>
            <w:tcW w:w="0" w:type="auto"/>
            <w:vAlign w:val="center"/>
            <w:hideMark/>
          </w:tcPr>
          <w:p w:rsidR="00000000" w:rsidRDefault="00000000">
            <w:r>
              <w:t>59315</w:t>
            </w:r>
          </w:p>
        </w:tc>
        <w:tc>
          <w:tcPr>
            <w:tcW w:w="0" w:type="auto"/>
            <w:vAlign w:val="center"/>
            <w:hideMark/>
          </w:tcPr>
          <w:p w:rsidR="00000000" w:rsidRDefault="00000000">
            <w:r>
              <w:t>200</w:t>
            </w:r>
          </w:p>
        </w:tc>
        <w:tc>
          <w:tcPr>
            <w:tcW w:w="0" w:type="auto"/>
            <w:vAlign w:val="center"/>
            <w:hideMark/>
          </w:tcPr>
          <w:p w:rsidR="00000000" w:rsidRDefault="00000000">
            <w:r>
              <w:t>viploan is upgrade now. Wait for 10 minutes and try again</w:t>
            </w:r>
          </w:p>
        </w:tc>
      </w:tr>
      <w:tr w:rsidR="00000000">
        <w:trPr>
          <w:divId w:val="175387555"/>
          <w:tblCellSpacing w:w="15" w:type="dxa"/>
        </w:trPr>
        <w:tc>
          <w:tcPr>
            <w:tcW w:w="0" w:type="auto"/>
            <w:vAlign w:val="center"/>
            <w:hideMark/>
          </w:tcPr>
          <w:p w:rsidR="00000000" w:rsidRDefault="00000000">
            <w:r>
              <w:t>59316</w:t>
            </w:r>
          </w:p>
        </w:tc>
        <w:tc>
          <w:tcPr>
            <w:tcW w:w="0" w:type="auto"/>
            <w:vAlign w:val="center"/>
            <w:hideMark/>
          </w:tcPr>
          <w:p w:rsidR="00000000" w:rsidRDefault="00000000">
            <w:r>
              <w:t>200</w:t>
            </w:r>
          </w:p>
        </w:tc>
        <w:tc>
          <w:tcPr>
            <w:tcW w:w="0" w:type="auto"/>
            <w:vAlign w:val="center"/>
            <w:hideMark/>
          </w:tcPr>
          <w:p w:rsidR="00000000" w:rsidRDefault="00000000">
            <w:r>
              <w:t>The current user is not allowed to borrow coins because the currency is in the order in the currency borrowing application.</w:t>
            </w:r>
          </w:p>
        </w:tc>
      </w:tr>
      <w:tr w:rsidR="00000000">
        <w:trPr>
          <w:divId w:val="175387555"/>
          <w:tblCellSpacing w:w="15" w:type="dxa"/>
        </w:trPr>
        <w:tc>
          <w:tcPr>
            <w:tcW w:w="0" w:type="auto"/>
            <w:vAlign w:val="center"/>
            <w:hideMark/>
          </w:tcPr>
          <w:p w:rsidR="00000000" w:rsidRDefault="00000000">
            <w:r>
              <w:t>59317</w:t>
            </w:r>
          </w:p>
        </w:tc>
        <w:tc>
          <w:tcPr>
            <w:tcW w:w="0" w:type="auto"/>
            <w:vAlign w:val="center"/>
            <w:hideMark/>
          </w:tcPr>
          <w:p w:rsidR="00000000" w:rsidRDefault="00000000">
            <w:r>
              <w:t>200</w:t>
            </w:r>
          </w:p>
        </w:tc>
        <w:tc>
          <w:tcPr>
            <w:tcW w:w="0" w:type="auto"/>
            <w:vAlign w:val="center"/>
            <w:hideMark/>
          </w:tcPr>
          <w:p w:rsidR="00000000" w:rsidRDefault="00000000">
            <w:r>
              <w:t>The number of pending orders that are using VIP loan for a single currency cannot be more than {maxNumber} (orders)</w:t>
            </w:r>
          </w:p>
        </w:tc>
      </w:tr>
      <w:tr w:rsidR="00000000">
        <w:trPr>
          <w:divId w:val="175387555"/>
          <w:tblCellSpacing w:w="15" w:type="dxa"/>
        </w:trPr>
        <w:tc>
          <w:tcPr>
            <w:tcW w:w="0" w:type="auto"/>
            <w:vAlign w:val="center"/>
            <w:hideMark/>
          </w:tcPr>
          <w:p w:rsidR="00000000" w:rsidRDefault="00000000">
            <w:r>
              <w:t>59319</w:t>
            </w:r>
          </w:p>
        </w:tc>
        <w:tc>
          <w:tcPr>
            <w:tcW w:w="0" w:type="auto"/>
            <w:vAlign w:val="center"/>
            <w:hideMark/>
          </w:tcPr>
          <w:p w:rsidR="00000000" w:rsidRDefault="00000000">
            <w:r>
              <w:t>200</w:t>
            </w:r>
          </w:p>
        </w:tc>
        <w:tc>
          <w:tcPr>
            <w:tcW w:w="0" w:type="auto"/>
            <w:vAlign w:val="center"/>
            <w:hideMark/>
          </w:tcPr>
          <w:p w:rsidR="00000000" w:rsidRDefault="00000000">
            <w:r>
              <w:t>You can’t repay your loan order because your funds are in use. Make them available for full repayment.</w:t>
            </w:r>
          </w:p>
        </w:tc>
      </w:tr>
      <w:tr w:rsidR="00000000">
        <w:trPr>
          <w:divId w:val="175387555"/>
          <w:tblCellSpacing w:w="15" w:type="dxa"/>
        </w:trPr>
        <w:tc>
          <w:tcPr>
            <w:tcW w:w="0" w:type="auto"/>
            <w:vAlign w:val="center"/>
            <w:hideMark/>
          </w:tcPr>
          <w:p w:rsidR="00000000" w:rsidRDefault="00000000">
            <w:r>
              <w:t>59320</w:t>
            </w:r>
          </w:p>
        </w:tc>
        <w:tc>
          <w:tcPr>
            <w:tcW w:w="0" w:type="auto"/>
            <w:vAlign w:val="center"/>
            <w:hideMark/>
          </w:tcPr>
          <w:p w:rsidR="00000000" w:rsidRDefault="00000000">
            <w:r>
              <w:t>200</w:t>
            </w:r>
          </w:p>
        </w:tc>
        <w:tc>
          <w:tcPr>
            <w:tcW w:w="0" w:type="auto"/>
            <w:vAlign w:val="center"/>
            <w:hideMark/>
          </w:tcPr>
          <w:p w:rsidR="00000000" w:rsidRDefault="00000000">
            <w:r>
              <w:t>Borrow quota exceeded</w:t>
            </w:r>
          </w:p>
        </w:tc>
      </w:tr>
      <w:tr w:rsidR="00000000">
        <w:trPr>
          <w:divId w:val="175387555"/>
          <w:tblCellSpacing w:w="15" w:type="dxa"/>
        </w:trPr>
        <w:tc>
          <w:tcPr>
            <w:tcW w:w="0" w:type="auto"/>
            <w:vAlign w:val="center"/>
            <w:hideMark/>
          </w:tcPr>
          <w:p w:rsidR="00000000" w:rsidRDefault="00000000">
            <w:r>
              <w:t>59321</w:t>
            </w:r>
          </w:p>
        </w:tc>
        <w:tc>
          <w:tcPr>
            <w:tcW w:w="0" w:type="auto"/>
            <w:vAlign w:val="center"/>
            <w:hideMark/>
          </w:tcPr>
          <w:p w:rsidR="00000000" w:rsidRDefault="00000000">
            <w:r>
              <w:t>200</w:t>
            </w:r>
          </w:p>
        </w:tc>
        <w:tc>
          <w:tcPr>
            <w:tcW w:w="0" w:type="auto"/>
            <w:vAlign w:val="center"/>
            <w:hideMark/>
          </w:tcPr>
          <w:p w:rsidR="00000000" w:rsidRDefault="00000000">
            <w:r>
              <w:t>Borrowing isn't available in your region.</w:t>
            </w:r>
          </w:p>
        </w:tc>
      </w:tr>
      <w:tr w:rsidR="00000000">
        <w:trPr>
          <w:divId w:val="175387555"/>
          <w:tblCellSpacing w:w="15" w:type="dxa"/>
        </w:trPr>
        <w:tc>
          <w:tcPr>
            <w:tcW w:w="0" w:type="auto"/>
            <w:vAlign w:val="center"/>
            <w:hideMark/>
          </w:tcPr>
          <w:p w:rsidR="00000000" w:rsidRDefault="00000000">
            <w:r>
              <w:t>59322</w:t>
            </w:r>
          </w:p>
        </w:tc>
        <w:tc>
          <w:tcPr>
            <w:tcW w:w="0" w:type="auto"/>
            <w:vAlign w:val="center"/>
            <w:hideMark/>
          </w:tcPr>
          <w:p w:rsidR="00000000" w:rsidRDefault="00000000">
            <w:r>
              <w:t>200</w:t>
            </w:r>
          </w:p>
        </w:tc>
        <w:tc>
          <w:tcPr>
            <w:tcW w:w="0" w:type="auto"/>
            <w:vAlign w:val="center"/>
            <w:hideMark/>
          </w:tcPr>
          <w:p w:rsidR="00000000" w:rsidRDefault="00000000">
            <w:r>
              <w:t>This action is unavailable for this order.</w:t>
            </w:r>
          </w:p>
        </w:tc>
      </w:tr>
      <w:tr w:rsidR="00000000">
        <w:trPr>
          <w:divId w:val="175387555"/>
          <w:tblCellSpacing w:w="15" w:type="dxa"/>
        </w:trPr>
        <w:tc>
          <w:tcPr>
            <w:tcW w:w="0" w:type="auto"/>
            <w:vAlign w:val="center"/>
            <w:hideMark/>
          </w:tcPr>
          <w:p w:rsidR="00000000" w:rsidRDefault="00000000">
            <w:r>
              <w:t>59323</w:t>
            </w:r>
          </w:p>
        </w:tc>
        <w:tc>
          <w:tcPr>
            <w:tcW w:w="0" w:type="auto"/>
            <w:vAlign w:val="center"/>
            <w:hideMark/>
          </w:tcPr>
          <w:p w:rsidR="00000000" w:rsidRDefault="00000000">
            <w:r>
              <w:t>200</w:t>
            </w:r>
          </w:p>
        </w:tc>
        <w:tc>
          <w:tcPr>
            <w:tcW w:w="0" w:type="auto"/>
            <w:vAlign w:val="center"/>
            <w:hideMark/>
          </w:tcPr>
          <w:p w:rsidR="00000000" w:rsidRDefault="00000000">
            <w:r>
              <w:t>Borrowing amount is less than minimum</w:t>
            </w:r>
          </w:p>
        </w:tc>
      </w:tr>
      <w:tr w:rsidR="00000000">
        <w:trPr>
          <w:divId w:val="175387555"/>
          <w:tblCellSpacing w:w="15" w:type="dxa"/>
        </w:trPr>
        <w:tc>
          <w:tcPr>
            <w:tcW w:w="0" w:type="auto"/>
            <w:vAlign w:val="center"/>
            <w:hideMark/>
          </w:tcPr>
          <w:p w:rsidR="00000000" w:rsidRDefault="00000000">
            <w:r>
              <w:t>59324</w:t>
            </w:r>
          </w:p>
        </w:tc>
        <w:tc>
          <w:tcPr>
            <w:tcW w:w="0" w:type="auto"/>
            <w:vAlign w:val="center"/>
            <w:hideMark/>
          </w:tcPr>
          <w:p w:rsidR="00000000" w:rsidRDefault="00000000">
            <w:r>
              <w:t>200</w:t>
            </w:r>
          </w:p>
        </w:tc>
        <w:tc>
          <w:tcPr>
            <w:tcW w:w="0" w:type="auto"/>
            <w:vAlign w:val="center"/>
            <w:hideMark/>
          </w:tcPr>
          <w:p w:rsidR="00000000" w:rsidRDefault="00000000">
            <w:r>
              <w:t>No available lending offer</w:t>
            </w:r>
          </w:p>
        </w:tc>
      </w:tr>
      <w:tr w:rsidR="00000000">
        <w:trPr>
          <w:divId w:val="175387555"/>
          <w:tblCellSpacing w:w="15" w:type="dxa"/>
        </w:trPr>
        <w:tc>
          <w:tcPr>
            <w:tcW w:w="0" w:type="auto"/>
            <w:vAlign w:val="center"/>
            <w:hideMark/>
          </w:tcPr>
          <w:p w:rsidR="00000000" w:rsidRDefault="00000000">
            <w:r>
              <w:t>59325</w:t>
            </w:r>
          </w:p>
        </w:tc>
        <w:tc>
          <w:tcPr>
            <w:tcW w:w="0" w:type="auto"/>
            <w:vAlign w:val="center"/>
            <w:hideMark/>
          </w:tcPr>
          <w:p w:rsidR="00000000" w:rsidRDefault="00000000">
            <w:r>
              <w:t>200</w:t>
            </w:r>
          </w:p>
        </w:tc>
        <w:tc>
          <w:tcPr>
            <w:tcW w:w="0" w:type="auto"/>
            <w:vAlign w:val="center"/>
            <w:hideMark/>
          </w:tcPr>
          <w:p w:rsidR="00000000" w:rsidRDefault="00000000">
            <w:r>
              <w:t>Repay the full loan amount to proceed.</w:t>
            </w:r>
          </w:p>
        </w:tc>
      </w:tr>
      <w:tr w:rsidR="00000000">
        <w:trPr>
          <w:divId w:val="175387555"/>
          <w:tblCellSpacing w:w="15" w:type="dxa"/>
        </w:trPr>
        <w:tc>
          <w:tcPr>
            <w:tcW w:w="0" w:type="auto"/>
            <w:vAlign w:val="center"/>
            <w:hideMark/>
          </w:tcPr>
          <w:p w:rsidR="00000000" w:rsidRDefault="00000000">
            <w:r>
              <w:t>59326</w:t>
            </w:r>
          </w:p>
        </w:tc>
        <w:tc>
          <w:tcPr>
            <w:tcW w:w="0" w:type="auto"/>
            <w:vAlign w:val="center"/>
            <w:hideMark/>
          </w:tcPr>
          <w:p w:rsidR="00000000" w:rsidRDefault="00000000">
            <w:r>
              <w:t>200</w:t>
            </w:r>
          </w:p>
        </w:tc>
        <w:tc>
          <w:tcPr>
            <w:tcW w:w="0" w:type="auto"/>
            <w:vAlign w:val="center"/>
            <w:hideMark/>
          </w:tcPr>
          <w:p w:rsidR="00000000" w:rsidRDefault="00000000">
            <w:r>
              <w:t>Invalid lending amount. Lending amount has to be between {minLend} to {lendQuota}.</w:t>
            </w:r>
          </w:p>
        </w:tc>
      </w:tr>
      <w:tr w:rsidR="00000000">
        <w:trPr>
          <w:divId w:val="175387555"/>
          <w:tblCellSpacing w:w="15" w:type="dxa"/>
        </w:trPr>
        <w:tc>
          <w:tcPr>
            <w:tcW w:w="0" w:type="auto"/>
            <w:vAlign w:val="center"/>
            <w:hideMark/>
          </w:tcPr>
          <w:p w:rsidR="00000000" w:rsidRDefault="00000000">
            <w:r>
              <w:t>59327</w:t>
            </w:r>
          </w:p>
        </w:tc>
        <w:tc>
          <w:tcPr>
            <w:tcW w:w="0" w:type="auto"/>
            <w:vAlign w:val="center"/>
            <w:hideMark/>
          </w:tcPr>
          <w:p w:rsidR="00000000" w:rsidRDefault="00000000">
            <w:r>
              <w:t>200</w:t>
            </w:r>
          </w:p>
        </w:tc>
        <w:tc>
          <w:tcPr>
            <w:tcW w:w="0" w:type="auto"/>
            <w:vAlign w:val="center"/>
            <w:hideMark/>
          </w:tcPr>
          <w:p w:rsidR="00000000" w:rsidRDefault="00000000">
            <w:r>
              <w:t>You can’t renew your loan order automatically because the amount you’re renewing isn’t enough to cover your current liability. Repay manually to avoid high overdue interest.</w:t>
            </w:r>
          </w:p>
        </w:tc>
      </w:tr>
      <w:tr w:rsidR="00000000">
        <w:trPr>
          <w:divId w:val="175387555"/>
          <w:tblCellSpacing w:w="15" w:type="dxa"/>
        </w:trPr>
        <w:tc>
          <w:tcPr>
            <w:tcW w:w="0" w:type="auto"/>
            <w:vAlign w:val="center"/>
            <w:hideMark/>
          </w:tcPr>
          <w:p w:rsidR="00000000" w:rsidRDefault="00000000">
            <w:r>
              <w:t>59328</w:t>
            </w:r>
          </w:p>
        </w:tc>
        <w:tc>
          <w:tcPr>
            <w:tcW w:w="0" w:type="auto"/>
            <w:vAlign w:val="center"/>
            <w:hideMark/>
          </w:tcPr>
          <w:p w:rsidR="00000000" w:rsidRDefault="00000000">
            <w:r>
              <w:t>200</w:t>
            </w:r>
          </w:p>
        </w:tc>
        <w:tc>
          <w:tcPr>
            <w:tcW w:w="0" w:type="auto"/>
            <w:vAlign w:val="center"/>
            <w:hideMark/>
          </w:tcPr>
          <w:p w:rsidR="00000000" w:rsidRDefault="00000000">
            <w:r>
              <w:t>Lending APR has to be between {minRate} to {maxRate}.</w:t>
            </w:r>
          </w:p>
        </w:tc>
      </w:tr>
      <w:tr w:rsidR="00000000">
        <w:trPr>
          <w:divId w:val="175387555"/>
          <w:tblCellSpacing w:w="15" w:type="dxa"/>
        </w:trPr>
        <w:tc>
          <w:tcPr>
            <w:tcW w:w="0" w:type="auto"/>
            <w:vAlign w:val="center"/>
            <w:hideMark/>
          </w:tcPr>
          <w:p w:rsidR="00000000" w:rsidRDefault="00000000">
            <w:r>
              <w:t>59329</w:t>
            </w:r>
          </w:p>
        </w:tc>
        <w:tc>
          <w:tcPr>
            <w:tcW w:w="0" w:type="auto"/>
            <w:vAlign w:val="center"/>
            <w:hideMark/>
          </w:tcPr>
          <w:p w:rsidR="00000000" w:rsidRDefault="00000000">
            <w:r>
              <w:t>200</w:t>
            </w:r>
          </w:p>
        </w:tc>
        <w:tc>
          <w:tcPr>
            <w:tcW w:w="0" w:type="auto"/>
            <w:vAlign w:val="center"/>
            <w:hideMark/>
          </w:tcPr>
          <w:p w:rsidR="00000000" w:rsidRDefault="00000000">
            <w:r>
              <w:t>Liability reduction failed. Repay this order instead.</w:t>
            </w:r>
          </w:p>
        </w:tc>
      </w:tr>
      <w:tr w:rsidR="00000000">
        <w:trPr>
          <w:divId w:val="175387555"/>
          <w:tblCellSpacing w:w="15" w:type="dxa"/>
        </w:trPr>
        <w:tc>
          <w:tcPr>
            <w:tcW w:w="0" w:type="auto"/>
            <w:vAlign w:val="center"/>
            <w:hideMark/>
          </w:tcPr>
          <w:p w:rsidR="00000000" w:rsidRDefault="00000000">
            <w:r>
              <w:t>51152</w:t>
            </w:r>
          </w:p>
        </w:tc>
        <w:tc>
          <w:tcPr>
            <w:tcW w:w="0" w:type="auto"/>
            <w:vAlign w:val="center"/>
            <w:hideMark/>
          </w:tcPr>
          <w:p w:rsidR="00000000" w:rsidRDefault="00000000">
            <w:r>
              <w:t>200</w:t>
            </w:r>
          </w:p>
        </w:tc>
        <w:tc>
          <w:tcPr>
            <w:tcW w:w="0" w:type="auto"/>
            <w:vAlign w:val="center"/>
            <w:hideMark/>
          </w:tcPr>
          <w:p w:rsidR="00000000" w:rsidRDefault="00000000">
            <w:r>
              <w:t>Holdings already reached the limit.</w:t>
            </w:r>
          </w:p>
        </w:tc>
      </w:tr>
      <w:tr w:rsidR="00000000">
        <w:trPr>
          <w:divId w:val="175387555"/>
          <w:tblCellSpacing w:w="15" w:type="dxa"/>
        </w:trPr>
        <w:tc>
          <w:tcPr>
            <w:tcW w:w="0" w:type="auto"/>
            <w:vAlign w:val="center"/>
            <w:hideMark/>
          </w:tcPr>
          <w:p w:rsidR="00000000" w:rsidRDefault="00000000">
            <w:r>
              <w:t>59402</w:t>
            </w:r>
          </w:p>
        </w:tc>
        <w:tc>
          <w:tcPr>
            <w:tcW w:w="0" w:type="auto"/>
            <w:vAlign w:val="center"/>
            <w:hideMark/>
          </w:tcPr>
          <w:p w:rsidR="00000000" w:rsidRDefault="00000000">
            <w:r>
              <w:t>200</w:t>
            </w:r>
          </w:p>
        </w:tc>
        <w:tc>
          <w:tcPr>
            <w:tcW w:w="0" w:type="auto"/>
            <w:vAlign w:val="center"/>
            <w:hideMark/>
          </w:tcPr>
          <w:p w:rsidR="00000000" w:rsidRDefault="00000000">
            <w:r>
              <w:t>No passed instIDs are in a live state. Please verify instIDs separately.</w:t>
            </w:r>
          </w:p>
        </w:tc>
      </w:tr>
      <w:tr w:rsidR="00000000">
        <w:trPr>
          <w:divId w:val="175387555"/>
          <w:tblCellSpacing w:w="15" w:type="dxa"/>
        </w:trPr>
        <w:tc>
          <w:tcPr>
            <w:tcW w:w="0" w:type="auto"/>
            <w:vAlign w:val="center"/>
            <w:hideMark/>
          </w:tcPr>
          <w:p w:rsidR="00000000" w:rsidRDefault="00000000">
            <w:r>
              <w:t>59410</w:t>
            </w:r>
          </w:p>
        </w:tc>
        <w:tc>
          <w:tcPr>
            <w:tcW w:w="0" w:type="auto"/>
            <w:vAlign w:val="center"/>
            <w:hideMark/>
          </w:tcPr>
          <w:p w:rsidR="00000000" w:rsidRDefault="00000000">
            <w:r>
              <w:t>200</w:t>
            </w:r>
          </w:p>
        </w:tc>
        <w:tc>
          <w:tcPr>
            <w:tcW w:w="0" w:type="auto"/>
            <w:vAlign w:val="center"/>
            <w:hideMark/>
          </w:tcPr>
          <w:p w:rsidR="00000000" w:rsidRDefault="00000000">
            <w:r>
              <w:t>You can only borrow this crypto if it supports borrowing and borrowing is enabled.</w:t>
            </w:r>
          </w:p>
        </w:tc>
      </w:tr>
      <w:tr w:rsidR="00000000">
        <w:trPr>
          <w:divId w:val="175387555"/>
          <w:tblCellSpacing w:w="15" w:type="dxa"/>
        </w:trPr>
        <w:tc>
          <w:tcPr>
            <w:tcW w:w="0" w:type="auto"/>
            <w:vAlign w:val="center"/>
            <w:hideMark/>
          </w:tcPr>
          <w:p w:rsidR="00000000" w:rsidRDefault="00000000">
            <w:r>
              <w:t>59411</w:t>
            </w:r>
          </w:p>
        </w:tc>
        <w:tc>
          <w:tcPr>
            <w:tcW w:w="0" w:type="auto"/>
            <w:vAlign w:val="center"/>
            <w:hideMark/>
          </w:tcPr>
          <w:p w:rsidR="00000000" w:rsidRDefault="00000000">
            <w:r>
              <w:t>200</w:t>
            </w:r>
          </w:p>
        </w:tc>
        <w:tc>
          <w:tcPr>
            <w:tcW w:w="0" w:type="auto"/>
            <w:vAlign w:val="center"/>
            <w:hideMark/>
          </w:tcPr>
          <w:p w:rsidR="00000000" w:rsidRDefault="00000000">
            <w:r>
              <w:t>Manual borrowing failed. Your account's free margin is insufficient.</w:t>
            </w:r>
          </w:p>
        </w:tc>
      </w:tr>
      <w:tr w:rsidR="00000000">
        <w:trPr>
          <w:divId w:val="175387555"/>
          <w:tblCellSpacing w:w="15" w:type="dxa"/>
        </w:trPr>
        <w:tc>
          <w:tcPr>
            <w:tcW w:w="0" w:type="auto"/>
            <w:vAlign w:val="center"/>
            <w:hideMark/>
          </w:tcPr>
          <w:p w:rsidR="00000000" w:rsidRDefault="00000000">
            <w:r>
              <w:t>59412</w:t>
            </w:r>
          </w:p>
        </w:tc>
        <w:tc>
          <w:tcPr>
            <w:tcW w:w="0" w:type="auto"/>
            <w:vAlign w:val="center"/>
            <w:hideMark/>
          </w:tcPr>
          <w:p w:rsidR="00000000" w:rsidRDefault="00000000">
            <w:r>
              <w:t>200</w:t>
            </w:r>
          </w:p>
        </w:tc>
        <w:tc>
          <w:tcPr>
            <w:tcW w:w="0" w:type="auto"/>
            <w:vAlign w:val="center"/>
            <w:hideMark/>
          </w:tcPr>
          <w:p w:rsidR="00000000" w:rsidRDefault="00000000">
            <w:r>
              <w:t>Manual borrowing failed. The amount exceeds your borrowing limit.</w:t>
            </w:r>
          </w:p>
        </w:tc>
      </w:tr>
      <w:tr w:rsidR="00000000">
        <w:trPr>
          <w:divId w:val="175387555"/>
          <w:tblCellSpacing w:w="15" w:type="dxa"/>
        </w:trPr>
        <w:tc>
          <w:tcPr>
            <w:tcW w:w="0" w:type="auto"/>
            <w:vAlign w:val="center"/>
            <w:hideMark/>
          </w:tcPr>
          <w:p w:rsidR="00000000" w:rsidRDefault="00000000">
            <w:r>
              <w:t>59413</w:t>
            </w:r>
          </w:p>
        </w:tc>
        <w:tc>
          <w:tcPr>
            <w:tcW w:w="0" w:type="auto"/>
            <w:vAlign w:val="center"/>
            <w:hideMark/>
          </w:tcPr>
          <w:p w:rsidR="00000000" w:rsidRDefault="00000000">
            <w:r>
              <w:t>200</w:t>
            </w:r>
          </w:p>
        </w:tc>
        <w:tc>
          <w:tcPr>
            <w:tcW w:w="0" w:type="auto"/>
            <w:vAlign w:val="center"/>
            <w:hideMark/>
          </w:tcPr>
          <w:p w:rsidR="00000000" w:rsidRDefault="00000000">
            <w:r>
              <w:t>You didn't borrow this crypto. No repayment needed.</w:t>
            </w:r>
          </w:p>
        </w:tc>
      </w:tr>
      <w:tr w:rsidR="00000000">
        <w:trPr>
          <w:divId w:val="175387555"/>
          <w:tblCellSpacing w:w="15" w:type="dxa"/>
        </w:trPr>
        <w:tc>
          <w:tcPr>
            <w:tcW w:w="0" w:type="auto"/>
            <w:vAlign w:val="center"/>
            <w:hideMark/>
          </w:tcPr>
          <w:p w:rsidR="00000000" w:rsidRDefault="00000000">
            <w:r>
              <w:t>59414</w:t>
            </w:r>
          </w:p>
        </w:tc>
        <w:tc>
          <w:tcPr>
            <w:tcW w:w="0" w:type="auto"/>
            <w:vAlign w:val="center"/>
            <w:hideMark/>
          </w:tcPr>
          <w:p w:rsidR="00000000" w:rsidRDefault="00000000">
            <w:r>
              <w:t>200</w:t>
            </w:r>
          </w:p>
        </w:tc>
        <w:tc>
          <w:tcPr>
            <w:tcW w:w="0" w:type="auto"/>
            <w:vAlign w:val="center"/>
            <w:hideMark/>
          </w:tcPr>
          <w:p w:rsidR="00000000" w:rsidRDefault="00000000">
            <w:r>
              <w:t>Manual borrowing failed. The minimum borrowing limit is {param0}.</w:t>
            </w:r>
          </w:p>
        </w:tc>
      </w:tr>
      <w:tr w:rsidR="00000000">
        <w:trPr>
          <w:divId w:val="175387555"/>
          <w:tblCellSpacing w:w="15" w:type="dxa"/>
        </w:trPr>
        <w:tc>
          <w:tcPr>
            <w:tcW w:w="0" w:type="auto"/>
            <w:vAlign w:val="center"/>
            <w:hideMark/>
          </w:tcPr>
          <w:p w:rsidR="00000000" w:rsidRDefault="00000000">
            <w:r>
              <w:t>59500</w:t>
            </w:r>
          </w:p>
        </w:tc>
        <w:tc>
          <w:tcPr>
            <w:tcW w:w="0" w:type="auto"/>
            <w:vAlign w:val="center"/>
            <w:hideMark/>
          </w:tcPr>
          <w:p w:rsidR="00000000" w:rsidRDefault="00000000">
            <w:r>
              <w:t>200</w:t>
            </w:r>
          </w:p>
        </w:tc>
        <w:tc>
          <w:tcPr>
            <w:tcW w:w="0" w:type="auto"/>
            <w:vAlign w:val="center"/>
            <w:hideMark/>
          </w:tcPr>
          <w:p w:rsidR="00000000" w:rsidRDefault="00000000">
            <w:r>
              <w:t>Only the API key of the main account has permission.</w:t>
            </w:r>
          </w:p>
        </w:tc>
      </w:tr>
      <w:tr w:rsidR="00000000">
        <w:trPr>
          <w:divId w:val="175387555"/>
          <w:tblCellSpacing w:w="15" w:type="dxa"/>
        </w:trPr>
        <w:tc>
          <w:tcPr>
            <w:tcW w:w="0" w:type="auto"/>
            <w:vAlign w:val="center"/>
            <w:hideMark/>
          </w:tcPr>
          <w:p w:rsidR="00000000" w:rsidRDefault="00000000">
            <w:r>
              <w:t>59501</w:t>
            </w:r>
          </w:p>
        </w:tc>
        <w:tc>
          <w:tcPr>
            <w:tcW w:w="0" w:type="auto"/>
            <w:vAlign w:val="center"/>
            <w:hideMark/>
          </w:tcPr>
          <w:p w:rsidR="00000000" w:rsidRDefault="00000000">
            <w:r>
              <w:t>200</w:t>
            </w:r>
          </w:p>
        </w:tc>
        <w:tc>
          <w:tcPr>
            <w:tcW w:w="0" w:type="auto"/>
            <w:vAlign w:val="center"/>
            <w:hideMark/>
          </w:tcPr>
          <w:p w:rsidR="00000000" w:rsidRDefault="00000000">
            <w:r>
              <w:t>Each account can create up to 50 API keys</w:t>
            </w:r>
          </w:p>
        </w:tc>
      </w:tr>
      <w:tr w:rsidR="00000000">
        <w:trPr>
          <w:divId w:val="175387555"/>
          <w:tblCellSpacing w:w="15" w:type="dxa"/>
        </w:trPr>
        <w:tc>
          <w:tcPr>
            <w:tcW w:w="0" w:type="auto"/>
            <w:vAlign w:val="center"/>
            <w:hideMark/>
          </w:tcPr>
          <w:p w:rsidR="00000000" w:rsidRDefault="00000000">
            <w:r>
              <w:t>59502</w:t>
            </w:r>
          </w:p>
        </w:tc>
        <w:tc>
          <w:tcPr>
            <w:tcW w:w="0" w:type="auto"/>
            <w:vAlign w:val="center"/>
            <w:hideMark/>
          </w:tcPr>
          <w:p w:rsidR="00000000" w:rsidRDefault="00000000">
            <w:r>
              <w:t>200</w:t>
            </w:r>
          </w:p>
        </w:tc>
        <w:tc>
          <w:tcPr>
            <w:tcW w:w="0" w:type="auto"/>
            <w:vAlign w:val="center"/>
            <w:hideMark/>
          </w:tcPr>
          <w:p w:rsidR="00000000" w:rsidRDefault="00000000">
            <w:r>
              <w:t>This note name already exists. Enter a unique API key note name</w:t>
            </w:r>
          </w:p>
        </w:tc>
      </w:tr>
      <w:tr w:rsidR="00000000">
        <w:trPr>
          <w:divId w:val="175387555"/>
          <w:tblCellSpacing w:w="15" w:type="dxa"/>
        </w:trPr>
        <w:tc>
          <w:tcPr>
            <w:tcW w:w="0" w:type="auto"/>
            <w:vAlign w:val="center"/>
            <w:hideMark/>
          </w:tcPr>
          <w:p w:rsidR="00000000" w:rsidRDefault="00000000">
            <w:r>
              <w:t>59503</w:t>
            </w:r>
          </w:p>
        </w:tc>
        <w:tc>
          <w:tcPr>
            <w:tcW w:w="0" w:type="auto"/>
            <w:vAlign w:val="center"/>
            <w:hideMark/>
          </w:tcPr>
          <w:p w:rsidR="00000000" w:rsidRDefault="00000000">
            <w:r>
              <w:t>200</w:t>
            </w:r>
          </w:p>
        </w:tc>
        <w:tc>
          <w:tcPr>
            <w:tcW w:w="0" w:type="auto"/>
            <w:vAlign w:val="center"/>
            <w:hideMark/>
          </w:tcPr>
          <w:p w:rsidR="00000000" w:rsidRDefault="00000000">
            <w:r>
              <w:t>Each API key can bind up to 20 IP addresses</w:t>
            </w:r>
          </w:p>
        </w:tc>
      </w:tr>
      <w:tr w:rsidR="00000000">
        <w:trPr>
          <w:divId w:val="175387555"/>
          <w:tblCellSpacing w:w="15" w:type="dxa"/>
        </w:trPr>
        <w:tc>
          <w:tcPr>
            <w:tcW w:w="0" w:type="auto"/>
            <w:vAlign w:val="center"/>
            <w:hideMark/>
          </w:tcPr>
          <w:p w:rsidR="00000000" w:rsidRDefault="00000000">
            <w:r>
              <w:t>59504</w:t>
            </w:r>
          </w:p>
        </w:tc>
        <w:tc>
          <w:tcPr>
            <w:tcW w:w="0" w:type="auto"/>
            <w:vAlign w:val="center"/>
            <w:hideMark/>
          </w:tcPr>
          <w:p w:rsidR="00000000" w:rsidRDefault="00000000">
            <w:r>
              <w:t>200</w:t>
            </w:r>
          </w:p>
        </w:tc>
        <w:tc>
          <w:tcPr>
            <w:tcW w:w="0" w:type="auto"/>
            <w:vAlign w:val="center"/>
            <w:hideMark/>
          </w:tcPr>
          <w:p w:rsidR="00000000" w:rsidRDefault="00000000">
            <w:r>
              <w:t>Sub-accounts don't support withdrawals. Please use your main account for withdrawals.</w:t>
            </w:r>
          </w:p>
        </w:tc>
      </w:tr>
      <w:tr w:rsidR="00000000">
        <w:trPr>
          <w:divId w:val="175387555"/>
          <w:tblCellSpacing w:w="15" w:type="dxa"/>
        </w:trPr>
        <w:tc>
          <w:tcPr>
            <w:tcW w:w="0" w:type="auto"/>
            <w:vAlign w:val="center"/>
            <w:hideMark/>
          </w:tcPr>
          <w:p w:rsidR="00000000" w:rsidRDefault="00000000">
            <w:r>
              <w:t>59505</w:t>
            </w:r>
          </w:p>
        </w:tc>
        <w:tc>
          <w:tcPr>
            <w:tcW w:w="0" w:type="auto"/>
            <w:vAlign w:val="center"/>
            <w:hideMark/>
          </w:tcPr>
          <w:p w:rsidR="00000000" w:rsidRDefault="00000000">
            <w:r>
              <w:t>200</w:t>
            </w:r>
          </w:p>
        </w:tc>
        <w:tc>
          <w:tcPr>
            <w:tcW w:w="0" w:type="auto"/>
            <w:vAlign w:val="center"/>
            <w:hideMark/>
          </w:tcPr>
          <w:p w:rsidR="00000000" w:rsidRDefault="00000000">
            <w:r>
              <w:t>The passphrase format is incorrect.</w:t>
            </w:r>
          </w:p>
        </w:tc>
      </w:tr>
      <w:tr w:rsidR="00000000">
        <w:trPr>
          <w:divId w:val="175387555"/>
          <w:tblCellSpacing w:w="15" w:type="dxa"/>
        </w:trPr>
        <w:tc>
          <w:tcPr>
            <w:tcW w:w="0" w:type="auto"/>
            <w:vAlign w:val="center"/>
            <w:hideMark/>
          </w:tcPr>
          <w:p w:rsidR="00000000" w:rsidRDefault="00000000">
            <w:r>
              <w:t>59506</w:t>
            </w:r>
          </w:p>
        </w:tc>
        <w:tc>
          <w:tcPr>
            <w:tcW w:w="0" w:type="auto"/>
            <w:vAlign w:val="center"/>
            <w:hideMark/>
          </w:tcPr>
          <w:p w:rsidR="00000000" w:rsidRDefault="00000000">
            <w:r>
              <w:t>200</w:t>
            </w:r>
          </w:p>
        </w:tc>
        <w:tc>
          <w:tcPr>
            <w:tcW w:w="0" w:type="auto"/>
            <w:vAlign w:val="center"/>
            <w:hideMark/>
          </w:tcPr>
          <w:p w:rsidR="00000000" w:rsidRDefault="00000000">
            <w:r>
              <w:t>API key does not exist.</w:t>
            </w:r>
          </w:p>
        </w:tc>
      </w:tr>
      <w:tr w:rsidR="00000000">
        <w:trPr>
          <w:divId w:val="175387555"/>
          <w:tblCellSpacing w:w="15" w:type="dxa"/>
        </w:trPr>
        <w:tc>
          <w:tcPr>
            <w:tcW w:w="0" w:type="auto"/>
            <w:vAlign w:val="center"/>
            <w:hideMark/>
          </w:tcPr>
          <w:p w:rsidR="00000000" w:rsidRDefault="00000000">
            <w:r>
              <w:t>59507</w:t>
            </w:r>
          </w:p>
        </w:tc>
        <w:tc>
          <w:tcPr>
            <w:tcW w:w="0" w:type="auto"/>
            <w:vAlign w:val="center"/>
            <w:hideMark/>
          </w:tcPr>
          <w:p w:rsidR="00000000" w:rsidRDefault="00000000">
            <w:r>
              <w:t>200</w:t>
            </w:r>
          </w:p>
        </w:tc>
        <w:tc>
          <w:tcPr>
            <w:tcW w:w="0" w:type="auto"/>
            <w:vAlign w:val="center"/>
            <w:hideMark/>
          </w:tcPr>
          <w:p w:rsidR="00000000" w:rsidRDefault="00000000">
            <w:r>
              <w:t>The two accounts involved in a transfer must be 2 different sub-accounts under the same main account.</w:t>
            </w:r>
          </w:p>
        </w:tc>
      </w:tr>
      <w:tr w:rsidR="00000000">
        <w:trPr>
          <w:divId w:val="175387555"/>
          <w:tblCellSpacing w:w="15" w:type="dxa"/>
        </w:trPr>
        <w:tc>
          <w:tcPr>
            <w:tcW w:w="0" w:type="auto"/>
            <w:vAlign w:val="center"/>
            <w:hideMark/>
          </w:tcPr>
          <w:p w:rsidR="00000000" w:rsidRDefault="00000000">
            <w:r>
              <w:t>59508</w:t>
            </w:r>
          </w:p>
        </w:tc>
        <w:tc>
          <w:tcPr>
            <w:tcW w:w="0" w:type="auto"/>
            <w:vAlign w:val="center"/>
            <w:hideMark/>
          </w:tcPr>
          <w:p w:rsidR="00000000" w:rsidRDefault="00000000">
            <w:r>
              <w:t>200</w:t>
            </w:r>
          </w:p>
        </w:tc>
        <w:tc>
          <w:tcPr>
            <w:tcW w:w="0" w:type="auto"/>
            <w:vAlign w:val="center"/>
            <w:hideMark/>
          </w:tcPr>
          <w:p w:rsidR="00000000" w:rsidRDefault="00000000">
            <w:r>
              <w:t>The sub account of {0} is suspended.</w:t>
            </w:r>
          </w:p>
        </w:tc>
      </w:tr>
      <w:tr w:rsidR="00000000">
        <w:trPr>
          <w:divId w:val="175387555"/>
          <w:tblCellSpacing w:w="15" w:type="dxa"/>
        </w:trPr>
        <w:tc>
          <w:tcPr>
            <w:tcW w:w="0" w:type="auto"/>
            <w:vAlign w:val="center"/>
            <w:hideMark/>
          </w:tcPr>
          <w:p w:rsidR="00000000" w:rsidRDefault="00000000">
            <w:r>
              <w:t>59509</w:t>
            </w:r>
          </w:p>
        </w:tc>
        <w:tc>
          <w:tcPr>
            <w:tcW w:w="0" w:type="auto"/>
            <w:vAlign w:val="center"/>
            <w:hideMark/>
          </w:tcPr>
          <w:p w:rsidR="00000000" w:rsidRDefault="00000000">
            <w:r>
              <w:t>200</w:t>
            </w:r>
          </w:p>
        </w:tc>
        <w:tc>
          <w:tcPr>
            <w:tcW w:w="0" w:type="auto"/>
            <w:vAlign w:val="center"/>
            <w:hideMark/>
          </w:tcPr>
          <w:p w:rsidR="00000000" w:rsidRDefault="00000000">
            <w:r>
              <w:t>Account doesn't have permission to reset market maker protection (MMP) status.</w:t>
            </w:r>
          </w:p>
        </w:tc>
      </w:tr>
      <w:tr w:rsidR="00000000">
        <w:trPr>
          <w:divId w:val="175387555"/>
          <w:tblCellSpacing w:w="15" w:type="dxa"/>
        </w:trPr>
        <w:tc>
          <w:tcPr>
            <w:tcW w:w="0" w:type="auto"/>
            <w:vAlign w:val="center"/>
            <w:hideMark/>
          </w:tcPr>
          <w:p w:rsidR="00000000" w:rsidRDefault="00000000">
            <w:r>
              <w:t>59510</w:t>
            </w:r>
          </w:p>
        </w:tc>
        <w:tc>
          <w:tcPr>
            <w:tcW w:w="0" w:type="auto"/>
            <w:vAlign w:val="center"/>
            <w:hideMark/>
          </w:tcPr>
          <w:p w:rsidR="00000000" w:rsidRDefault="00000000">
            <w:r>
              <w:t>200</w:t>
            </w:r>
          </w:p>
        </w:tc>
        <w:tc>
          <w:tcPr>
            <w:tcW w:w="0" w:type="auto"/>
            <w:vAlign w:val="center"/>
            <w:hideMark/>
          </w:tcPr>
          <w:p w:rsidR="00000000" w:rsidRDefault="00000000">
            <w:r>
              <w:t>Sub-account does not exist</w:t>
            </w:r>
          </w:p>
        </w:tc>
      </w:tr>
      <w:tr w:rsidR="00000000">
        <w:trPr>
          <w:divId w:val="175387555"/>
          <w:tblCellSpacing w:w="15" w:type="dxa"/>
        </w:trPr>
        <w:tc>
          <w:tcPr>
            <w:tcW w:w="0" w:type="auto"/>
            <w:vAlign w:val="center"/>
            <w:hideMark/>
          </w:tcPr>
          <w:p w:rsidR="00000000" w:rsidRDefault="00000000">
            <w:r>
              <w:t>59512</w:t>
            </w:r>
          </w:p>
        </w:tc>
        <w:tc>
          <w:tcPr>
            <w:tcW w:w="0" w:type="auto"/>
            <w:vAlign w:val="center"/>
            <w:hideMark/>
          </w:tcPr>
          <w:p w:rsidR="00000000" w:rsidRDefault="00000000">
            <w:r>
              <w:t>200</w:t>
            </w:r>
          </w:p>
        </w:tc>
        <w:tc>
          <w:tcPr>
            <w:tcW w:w="0" w:type="auto"/>
            <w:vAlign w:val="center"/>
            <w:hideMark/>
          </w:tcPr>
          <w:p w:rsidR="00000000" w:rsidRDefault="00000000">
            <w:r>
              <w:t>Unable to set up permissions for ND broker subaccounts. By default, all ND subaccounts can transfer funds out.</w:t>
            </w:r>
          </w:p>
        </w:tc>
      </w:tr>
      <w:tr w:rsidR="00000000">
        <w:trPr>
          <w:divId w:val="175387555"/>
          <w:tblCellSpacing w:w="15" w:type="dxa"/>
        </w:trPr>
        <w:tc>
          <w:tcPr>
            <w:tcW w:w="0" w:type="auto"/>
            <w:vAlign w:val="center"/>
            <w:hideMark/>
          </w:tcPr>
          <w:p w:rsidR="00000000" w:rsidRDefault="00000000">
            <w:r>
              <w:t>59601</w:t>
            </w:r>
          </w:p>
        </w:tc>
        <w:tc>
          <w:tcPr>
            <w:tcW w:w="0" w:type="auto"/>
            <w:vAlign w:val="center"/>
            <w:hideMark/>
          </w:tcPr>
          <w:p w:rsidR="00000000" w:rsidRDefault="00000000">
            <w:r>
              <w:t>200</w:t>
            </w:r>
          </w:p>
        </w:tc>
        <w:tc>
          <w:tcPr>
            <w:tcW w:w="0" w:type="auto"/>
            <w:vAlign w:val="center"/>
            <w:hideMark/>
          </w:tcPr>
          <w:p w:rsidR="00000000" w:rsidRDefault="00000000">
            <w:r>
              <w:t>Subaccount name already exists.</w:t>
            </w:r>
          </w:p>
        </w:tc>
      </w:tr>
      <w:tr w:rsidR="00000000">
        <w:trPr>
          <w:divId w:val="175387555"/>
          <w:tblCellSpacing w:w="15" w:type="dxa"/>
        </w:trPr>
        <w:tc>
          <w:tcPr>
            <w:tcW w:w="0" w:type="auto"/>
            <w:vAlign w:val="center"/>
            <w:hideMark/>
          </w:tcPr>
          <w:p w:rsidR="00000000" w:rsidRDefault="00000000">
            <w:r>
              <w:t>59603</w:t>
            </w:r>
          </w:p>
        </w:tc>
        <w:tc>
          <w:tcPr>
            <w:tcW w:w="0" w:type="auto"/>
            <w:vAlign w:val="center"/>
            <w:hideMark/>
          </w:tcPr>
          <w:p w:rsidR="00000000" w:rsidRDefault="00000000">
            <w:r>
              <w:t>200</w:t>
            </w:r>
          </w:p>
        </w:tc>
        <w:tc>
          <w:tcPr>
            <w:tcW w:w="0" w:type="auto"/>
            <w:vAlign w:val="center"/>
            <w:hideMark/>
          </w:tcPr>
          <w:p w:rsidR="00000000" w:rsidRDefault="00000000">
            <w:r>
              <w:t>Maximum number of subaccounts reached.</w:t>
            </w:r>
          </w:p>
        </w:tc>
      </w:tr>
      <w:tr w:rsidR="00000000">
        <w:trPr>
          <w:divId w:val="175387555"/>
          <w:tblCellSpacing w:w="15" w:type="dxa"/>
        </w:trPr>
        <w:tc>
          <w:tcPr>
            <w:tcW w:w="0" w:type="auto"/>
            <w:vAlign w:val="center"/>
            <w:hideMark/>
          </w:tcPr>
          <w:p w:rsidR="00000000" w:rsidRDefault="00000000">
            <w:r>
              <w:t>59604</w:t>
            </w:r>
          </w:p>
        </w:tc>
        <w:tc>
          <w:tcPr>
            <w:tcW w:w="0" w:type="auto"/>
            <w:vAlign w:val="center"/>
            <w:hideMark/>
          </w:tcPr>
          <w:p w:rsidR="00000000" w:rsidRDefault="00000000">
            <w:r>
              <w:t>200</w:t>
            </w:r>
          </w:p>
        </w:tc>
        <w:tc>
          <w:tcPr>
            <w:tcW w:w="0" w:type="auto"/>
            <w:vAlign w:val="center"/>
            <w:hideMark/>
          </w:tcPr>
          <w:p w:rsidR="00000000" w:rsidRDefault="00000000">
            <w:r>
              <w:t>Only the API key of the main account can access this API.</w:t>
            </w:r>
          </w:p>
        </w:tc>
      </w:tr>
      <w:tr w:rsidR="00000000">
        <w:trPr>
          <w:divId w:val="175387555"/>
          <w:tblCellSpacing w:w="15" w:type="dxa"/>
        </w:trPr>
        <w:tc>
          <w:tcPr>
            <w:tcW w:w="0" w:type="auto"/>
            <w:vAlign w:val="center"/>
            <w:hideMark/>
          </w:tcPr>
          <w:p w:rsidR="00000000" w:rsidRDefault="00000000">
            <w:r>
              <w:t>59606</w:t>
            </w:r>
          </w:p>
        </w:tc>
        <w:tc>
          <w:tcPr>
            <w:tcW w:w="0" w:type="auto"/>
            <w:vAlign w:val="center"/>
            <w:hideMark/>
          </w:tcPr>
          <w:p w:rsidR="00000000" w:rsidRDefault="00000000">
            <w:r>
              <w:t>200</w:t>
            </w:r>
          </w:p>
        </w:tc>
        <w:tc>
          <w:tcPr>
            <w:tcW w:w="0" w:type="auto"/>
            <w:vAlign w:val="center"/>
            <w:hideMark/>
          </w:tcPr>
          <w:p w:rsidR="00000000" w:rsidRDefault="00000000">
            <w:r>
              <w:t>Failed to delete sub-account. Transfer all sub-account funds to your main account before deleting your sub-account.</w:t>
            </w:r>
          </w:p>
        </w:tc>
      </w:tr>
      <w:tr w:rsidR="00000000">
        <w:trPr>
          <w:divId w:val="175387555"/>
          <w:tblCellSpacing w:w="15" w:type="dxa"/>
        </w:trPr>
        <w:tc>
          <w:tcPr>
            <w:tcW w:w="0" w:type="auto"/>
            <w:vAlign w:val="center"/>
            <w:hideMark/>
          </w:tcPr>
          <w:p w:rsidR="00000000" w:rsidRDefault="00000000">
            <w:r>
              <w:t>59608</w:t>
            </w:r>
          </w:p>
        </w:tc>
        <w:tc>
          <w:tcPr>
            <w:tcW w:w="0" w:type="auto"/>
            <w:vAlign w:val="center"/>
            <w:hideMark/>
          </w:tcPr>
          <w:p w:rsidR="00000000" w:rsidRDefault="00000000">
            <w:r>
              <w:t>200</w:t>
            </w:r>
          </w:p>
        </w:tc>
        <w:tc>
          <w:tcPr>
            <w:tcW w:w="0" w:type="auto"/>
            <w:vAlign w:val="center"/>
            <w:hideMark/>
          </w:tcPr>
          <w:p w:rsidR="00000000" w:rsidRDefault="00000000">
            <w:r>
              <w:t>Only Broker accounts have permission to access this API.</w:t>
            </w:r>
          </w:p>
        </w:tc>
      </w:tr>
      <w:tr w:rsidR="00000000">
        <w:trPr>
          <w:divId w:val="175387555"/>
          <w:tblCellSpacing w:w="15" w:type="dxa"/>
        </w:trPr>
        <w:tc>
          <w:tcPr>
            <w:tcW w:w="0" w:type="auto"/>
            <w:vAlign w:val="center"/>
            <w:hideMark/>
          </w:tcPr>
          <w:p w:rsidR="00000000" w:rsidRDefault="00000000">
            <w:r>
              <w:t>59609</w:t>
            </w:r>
          </w:p>
        </w:tc>
        <w:tc>
          <w:tcPr>
            <w:tcW w:w="0" w:type="auto"/>
            <w:vAlign w:val="center"/>
            <w:hideMark/>
          </w:tcPr>
          <w:p w:rsidR="00000000" w:rsidRDefault="00000000">
            <w:r>
              <w:t>200</w:t>
            </w:r>
          </w:p>
        </w:tc>
        <w:tc>
          <w:tcPr>
            <w:tcW w:w="0" w:type="auto"/>
            <w:vAlign w:val="center"/>
            <w:hideMark/>
          </w:tcPr>
          <w:p w:rsidR="00000000" w:rsidRDefault="00000000">
            <w:r>
              <w:t>Broker already exists</w:t>
            </w:r>
          </w:p>
        </w:tc>
      </w:tr>
      <w:tr w:rsidR="00000000">
        <w:trPr>
          <w:divId w:val="175387555"/>
          <w:tblCellSpacing w:w="15" w:type="dxa"/>
        </w:trPr>
        <w:tc>
          <w:tcPr>
            <w:tcW w:w="0" w:type="auto"/>
            <w:vAlign w:val="center"/>
            <w:hideMark/>
          </w:tcPr>
          <w:p w:rsidR="00000000" w:rsidRDefault="00000000">
            <w:r>
              <w:t>59610</w:t>
            </w:r>
          </w:p>
        </w:tc>
        <w:tc>
          <w:tcPr>
            <w:tcW w:w="0" w:type="auto"/>
            <w:vAlign w:val="center"/>
            <w:hideMark/>
          </w:tcPr>
          <w:p w:rsidR="00000000" w:rsidRDefault="00000000">
            <w:r>
              <w:t>200</w:t>
            </w:r>
          </w:p>
        </w:tc>
        <w:tc>
          <w:tcPr>
            <w:tcW w:w="0" w:type="auto"/>
            <w:vAlign w:val="center"/>
            <w:hideMark/>
          </w:tcPr>
          <w:p w:rsidR="00000000" w:rsidRDefault="00000000">
            <w:r>
              <w:t>Broker does not exist</w:t>
            </w:r>
          </w:p>
        </w:tc>
      </w:tr>
      <w:tr w:rsidR="00000000">
        <w:trPr>
          <w:divId w:val="175387555"/>
          <w:tblCellSpacing w:w="15" w:type="dxa"/>
        </w:trPr>
        <w:tc>
          <w:tcPr>
            <w:tcW w:w="0" w:type="auto"/>
            <w:vAlign w:val="center"/>
            <w:hideMark/>
          </w:tcPr>
          <w:p w:rsidR="00000000" w:rsidRDefault="00000000">
            <w:r>
              <w:t>59611</w:t>
            </w:r>
          </w:p>
        </w:tc>
        <w:tc>
          <w:tcPr>
            <w:tcW w:w="0" w:type="auto"/>
            <w:vAlign w:val="center"/>
            <w:hideMark/>
          </w:tcPr>
          <w:p w:rsidR="00000000" w:rsidRDefault="00000000">
            <w:r>
              <w:t>200</w:t>
            </w:r>
          </w:p>
        </w:tc>
        <w:tc>
          <w:tcPr>
            <w:tcW w:w="0" w:type="auto"/>
            <w:vAlign w:val="center"/>
            <w:hideMark/>
          </w:tcPr>
          <w:p w:rsidR="00000000" w:rsidRDefault="00000000">
            <w:r>
              <w:t>Broker unverified</w:t>
            </w:r>
          </w:p>
        </w:tc>
      </w:tr>
      <w:tr w:rsidR="00000000">
        <w:trPr>
          <w:divId w:val="175387555"/>
          <w:tblCellSpacing w:w="15" w:type="dxa"/>
        </w:trPr>
        <w:tc>
          <w:tcPr>
            <w:tcW w:w="0" w:type="auto"/>
            <w:vAlign w:val="center"/>
            <w:hideMark/>
          </w:tcPr>
          <w:p w:rsidR="00000000" w:rsidRDefault="00000000">
            <w:r>
              <w:t>59612</w:t>
            </w:r>
          </w:p>
        </w:tc>
        <w:tc>
          <w:tcPr>
            <w:tcW w:w="0" w:type="auto"/>
            <w:vAlign w:val="center"/>
            <w:hideMark/>
          </w:tcPr>
          <w:p w:rsidR="00000000" w:rsidRDefault="00000000">
            <w:r>
              <w:t>200</w:t>
            </w:r>
          </w:p>
        </w:tc>
        <w:tc>
          <w:tcPr>
            <w:tcW w:w="0" w:type="auto"/>
            <w:vAlign w:val="center"/>
            <w:hideMark/>
          </w:tcPr>
          <w:p w:rsidR="00000000" w:rsidRDefault="00000000">
            <w:r>
              <w:t>Cannot convert time format</w:t>
            </w:r>
          </w:p>
        </w:tc>
      </w:tr>
      <w:tr w:rsidR="00000000">
        <w:trPr>
          <w:divId w:val="175387555"/>
          <w:tblCellSpacing w:w="15" w:type="dxa"/>
        </w:trPr>
        <w:tc>
          <w:tcPr>
            <w:tcW w:w="0" w:type="auto"/>
            <w:vAlign w:val="center"/>
            <w:hideMark/>
          </w:tcPr>
          <w:p w:rsidR="00000000" w:rsidRDefault="00000000">
            <w:r>
              <w:t>59613</w:t>
            </w:r>
          </w:p>
        </w:tc>
        <w:tc>
          <w:tcPr>
            <w:tcW w:w="0" w:type="auto"/>
            <w:vAlign w:val="center"/>
            <w:hideMark/>
          </w:tcPr>
          <w:p w:rsidR="00000000" w:rsidRDefault="00000000">
            <w:r>
              <w:t>200</w:t>
            </w:r>
          </w:p>
        </w:tc>
        <w:tc>
          <w:tcPr>
            <w:tcW w:w="0" w:type="auto"/>
            <w:vAlign w:val="center"/>
            <w:hideMark/>
          </w:tcPr>
          <w:p w:rsidR="00000000" w:rsidRDefault="00000000">
            <w:r>
              <w:t>No escrow relationship established with the subaccount.</w:t>
            </w:r>
          </w:p>
        </w:tc>
      </w:tr>
      <w:tr w:rsidR="00000000">
        <w:trPr>
          <w:divId w:val="175387555"/>
          <w:tblCellSpacing w:w="15" w:type="dxa"/>
        </w:trPr>
        <w:tc>
          <w:tcPr>
            <w:tcW w:w="0" w:type="auto"/>
            <w:vAlign w:val="center"/>
            <w:hideMark/>
          </w:tcPr>
          <w:p w:rsidR="00000000" w:rsidRDefault="00000000">
            <w:r>
              <w:t>59614</w:t>
            </w:r>
          </w:p>
        </w:tc>
        <w:tc>
          <w:tcPr>
            <w:tcW w:w="0" w:type="auto"/>
            <w:vAlign w:val="center"/>
            <w:hideMark/>
          </w:tcPr>
          <w:p w:rsidR="00000000" w:rsidRDefault="00000000">
            <w:r>
              <w:t>200</w:t>
            </w:r>
          </w:p>
        </w:tc>
        <w:tc>
          <w:tcPr>
            <w:tcW w:w="0" w:type="auto"/>
            <w:vAlign w:val="center"/>
            <w:hideMark/>
          </w:tcPr>
          <w:p w:rsidR="00000000" w:rsidRDefault="00000000">
            <w:r>
              <w:t>Managed subaccount does not support this operation.</w:t>
            </w:r>
          </w:p>
        </w:tc>
      </w:tr>
      <w:tr w:rsidR="00000000">
        <w:trPr>
          <w:divId w:val="175387555"/>
          <w:tblCellSpacing w:w="15" w:type="dxa"/>
        </w:trPr>
        <w:tc>
          <w:tcPr>
            <w:tcW w:w="0" w:type="auto"/>
            <w:vAlign w:val="center"/>
            <w:hideMark/>
          </w:tcPr>
          <w:p w:rsidR="00000000" w:rsidRDefault="00000000">
            <w:r>
              <w:t>59615</w:t>
            </w:r>
          </w:p>
        </w:tc>
        <w:tc>
          <w:tcPr>
            <w:tcW w:w="0" w:type="auto"/>
            <w:vAlign w:val="center"/>
            <w:hideMark/>
          </w:tcPr>
          <w:p w:rsidR="00000000" w:rsidRDefault="00000000">
            <w:r>
              <w:t>200</w:t>
            </w:r>
          </w:p>
        </w:tc>
        <w:tc>
          <w:tcPr>
            <w:tcW w:w="0" w:type="auto"/>
            <w:vAlign w:val="center"/>
            <w:hideMark/>
          </w:tcPr>
          <w:p w:rsidR="00000000" w:rsidRDefault="00000000">
            <w:r>
              <w:t>The time interval between the Begin Date and End Date cannot be greater than 180 days.</w:t>
            </w:r>
          </w:p>
        </w:tc>
      </w:tr>
      <w:tr w:rsidR="00000000">
        <w:trPr>
          <w:divId w:val="175387555"/>
          <w:tblCellSpacing w:w="15" w:type="dxa"/>
        </w:trPr>
        <w:tc>
          <w:tcPr>
            <w:tcW w:w="0" w:type="auto"/>
            <w:vAlign w:val="center"/>
            <w:hideMark/>
          </w:tcPr>
          <w:p w:rsidR="00000000" w:rsidRDefault="00000000">
            <w:r>
              <w:t>59616</w:t>
            </w:r>
          </w:p>
        </w:tc>
        <w:tc>
          <w:tcPr>
            <w:tcW w:w="0" w:type="auto"/>
            <w:vAlign w:val="center"/>
            <w:hideMark/>
          </w:tcPr>
          <w:p w:rsidR="00000000" w:rsidRDefault="00000000">
            <w:r>
              <w:t>200</w:t>
            </w:r>
          </w:p>
        </w:tc>
        <w:tc>
          <w:tcPr>
            <w:tcW w:w="0" w:type="auto"/>
            <w:vAlign w:val="center"/>
            <w:hideMark/>
          </w:tcPr>
          <w:p w:rsidR="00000000" w:rsidRDefault="00000000">
            <w:r>
              <w:t>The Begin Date cannot be later than the End Date.</w:t>
            </w:r>
          </w:p>
        </w:tc>
      </w:tr>
      <w:tr w:rsidR="00000000">
        <w:trPr>
          <w:divId w:val="175387555"/>
          <w:tblCellSpacing w:w="15" w:type="dxa"/>
        </w:trPr>
        <w:tc>
          <w:tcPr>
            <w:tcW w:w="0" w:type="auto"/>
            <w:vAlign w:val="center"/>
            <w:hideMark/>
          </w:tcPr>
          <w:p w:rsidR="00000000" w:rsidRDefault="00000000">
            <w:r>
              <w:t>59617</w:t>
            </w:r>
          </w:p>
        </w:tc>
        <w:tc>
          <w:tcPr>
            <w:tcW w:w="0" w:type="auto"/>
            <w:vAlign w:val="center"/>
            <w:hideMark/>
          </w:tcPr>
          <w:p w:rsidR="00000000" w:rsidRDefault="00000000">
            <w:r>
              <w:t>200</w:t>
            </w:r>
          </w:p>
        </w:tc>
        <w:tc>
          <w:tcPr>
            <w:tcW w:w="0" w:type="auto"/>
            <w:vAlign w:val="center"/>
            <w:hideMark/>
          </w:tcPr>
          <w:p w:rsidR="00000000" w:rsidRDefault="00000000">
            <w:r>
              <w:t>Sub-account created. Account level setup failed.</w:t>
            </w:r>
          </w:p>
        </w:tc>
      </w:tr>
      <w:tr w:rsidR="00000000">
        <w:trPr>
          <w:divId w:val="175387555"/>
          <w:tblCellSpacing w:w="15" w:type="dxa"/>
        </w:trPr>
        <w:tc>
          <w:tcPr>
            <w:tcW w:w="0" w:type="auto"/>
            <w:vAlign w:val="center"/>
            <w:hideMark/>
          </w:tcPr>
          <w:p w:rsidR="00000000" w:rsidRDefault="00000000">
            <w:r>
              <w:t>59618</w:t>
            </w:r>
          </w:p>
        </w:tc>
        <w:tc>
          <w:tcPr>
            <w:tcW w:w="0" w:type="auto"/>
            <w:vAlign w:val="center"/>
            <w:hideMark/>
          </w:tcPr>
          <w:p w:rsidR="00000000" w:rsidRDefault="00000000">
            <w:r>
              <w:t>200</w:t>
            </w:r>
          </w:p>
        </w:tc>
        <w:tc>
          <w:tcPr>
            <w:tcW w:w="0" w:type="auto"/>
            <w:vAlign w:val="center"/>
            <w:hideMark/>
          </w:tcPr>
          <w:p w:rsidR="00000000" w:rsidRDefault="00000000">
            <w:r>
              <w:t>Failed to create sub-account.</w:t>
            </w:r>
          </w:p>
        </w:tc>
      </w:tr>
      <w:tr w:rsidR="00000000">
        <w:trPr>
          <w:divId w:val="175387555"/>
          <w:tblCellSpacing w:w="15" w:type="dxa"/>
        </w:trPr>
        <w:tc>
          <w:tcPr>
            <w:tcW w:w="0" w:type="auto"/>
            <w:vAlign w:val="center"/>
            <w:hideMark/>
          </w:tcPr>
          <w:p w:rsidR="00000000" w:rsidRDefault="00000000">
            <w:r>
              <w:t>59619</w:t>
            </w:r>
          </w:p>
        </w:tc>
        <w:tc>
          <w:tcPr>
            <w:tcW w:w="0" w:type="auto"/>
            <w:vAlign w:val="center"/>
            <w:hideMark/>
          </w:tcPr>
          <w:p w:rsidR="00000000" w:rsidRDefault="00000000">
            <w:r>
              <w:t>200</w:t>
            </w:r>
          </w:p>
        </w:tc>
        <w:tc>
          <w:tcPr>
            <w:tcW w:w="0" w:type="auto"/>
            <w:vAlign w:val="center"/>
            <w:hideMark/>
          </w:tcPr>
          <w:p w:rsidR="00000000" w:rsidRDefault="00000000">
            <w:r>
              <w:t>This endpoint does not support ND sub accounts. Please use the dedicated endpoint supported for ND brokers.</w:t>
            </w:r>
          </w:p>
        </w:tc>
      </w:tr>
      <w:tr w:rsidR="00000000">
        <w:trPr>
          <w:divId w:val="175387555"/>
          <w:tblCellSpacing w:w="15" w:type="dxa"/>
        </w:trPr>
        <w:tc>
          <w:tcPr>
            <w:tcW w:w="0" w:type="auto"/>
            <w:vAlign w:val="center"/>
            <w:hideMark/>
          </w:tcPr>
          <w:p w:rsidR="00000000" w:rsidRDefault="00000000">
            <w:r>
              <w:t>59622</w:t>
            </w:r>
          </w:p>
        </w:tc>
        <w:tc>
          <w:tcPr>
            <w:tcW w:w="0" w:type="auto"/>
            <w:vAlign w:val="center"/>
            <w:hideMark/>
          </w:tcPr>
          <w:p w:rsidR="00000000" w:rsidRDefault="00000000">
            <w:r>
              <w:t>200</w:t>
            </w:r>
          </w:p>
        </w:tc>
        <w:tc>
          <w:tcPr>
            <w:tcW w:w="0" w:type="auto"/>
            <w:vAlign w:val="center"/>
            <w:hideMark/>
          </w:tcPr>
          <w:p w:rsidR="00000000" w:rsidRDefault="00000000">
            <w:r>
              <w:t>You're creating a sub-account for a non-existing or incorrect sub-account. Create a sub-account under the ND broker first or use the correct sub-account code.</w:t>
            </w:r>
          </w:p>
        </w:tc>
      </w:tr>
      <w:tr w:rsidR="00000000">
        <w:trPr>
          <w:divId w:val="175387555"/>
          <w:tblCellSpacing w:w="15" w:type="dxa"/>
        </w:trPr>
        <w:tc>
          <w:tcPr>
            <w:tcW w:w="0" w:type="auto"/>
            <w:vAlign w:val="center"/>
            <w:hideMark/>
          </w:tcPr>
          <w:p w:rsidR="00000000" w:rsidRDefault="00000000">
            <w:r>
              <w:t>59623</w:t>
            </w:r>
          </w:p>
        </w:tc>
        <w:tc>
          <w:tcPr>
            <w:tcW w:w="0" w:type="auto"/>
            <w:vAlign w:val="center"/>
            <w:hideMark/>
          </w:tcPr>
          <w:p w:rsidR="00000000" w:rsidRDefault="00000000">
            <w:r>
              <w:t>200</w:t>
            </w:r>
          </w:p>
        </w:tc>
        <w:tc>
          <w:tcPr>
            <w:tcW w:w="0" w:type="auto"/>
            <w:vAlign w:val="center"/>
            <w:hideMark/>
          </w:tcPr>
          <w:p w:rsidR="00000000" w:rsidRDefault="00000000">
            <w:r>
              <w:t>Couldn't delete the sub-account under the ND broker as the sub-account has one or more sub-accounts, which must be deleted first.</w:t>
            </w:r>
          </w:p>
        </w:tc>
      </w:tr>
      <w:tr w:rsidR="00000000">
        <w:trPr>
          <w:divId w:val="175387555"/>
          <w:tblCellSpacing w:w="15" w:type="dxa"/>
        </w:trPr>
        <w:tc>
          <w:tcPr>
            <w:tcW w:w="0" w:type="auto"/>
            <w:vAlign w:val="center"/>
            <w:hideMark/>
          </w:tcPr>
          <w:p w:rsidR="00000000" w:rsidRDefault="00000000">
            <w:r>
              <w:t>59648</w:t>
            </w:r>
          </w:p>
        </w:tc>
        <w:tc>
          <w:tcPr>
            <w:tcW w:w="0" w:type="auto"/>
            <w:vAlign w:val="center"/>
            <w:hideMark/>
          </w:tcPr>
          <w:p w:rsidR="00000000" w:rsidRDefault="00000000">
            <w:r>
              <w:t>200</w:t>
            </w:r>
          </w:p>
        </w:tc>
        <w:tc>
          <w:tcPr>
            <w:tcW w:w="0" w:type="auto"/>
            <w:vAlign w:val="center"/>
            <w:hideMark/>
          </w:tcPr>
          <w:p w:rsidR="00000000" w:rsidRDefault="00000000">
            <w:r>
              <w:t>Your modified spot-in-use amount is insufficient, which may lead to liquidation. Adjust the amount.</w:t>
            </w:r>
          </w:p>
        </w:tc>
      </w:tr>
      <w:tr w:rsidR="00000000">
        <w:trPr>
          <w:divId w:val="175387555"/>
          <w:tblCellSpacing w:w="15" w:type="dxa"/>
        </w:trPr>
        <w:tc>
          <w:tcPr>
            <w:tcW w:w="0" w:type="auto"/>
            <w:vAlign w:val="center"/>
            <w:hideMark/>
          </w:tcPr>
          <w:p w:rsidR="00000000" w:rsidRDefault="00000000">
            <w:r>
              <w:t>59649</w:t>
            </w:r>
          </w:p>
        </w:tc>
        <w:tc>
          <w:tcPr>
            <w:tcW w:w="0" w:type="auto"/>
            <w:vAlign w:val="center"/>
            <w:hideMark/>
          </w:tcPr>
          <w:p w:rsidR="00000000" w:rsidRDefault="00000000">
            <w:r>
              <w:t>200</w:t>
            </w:r>
          </w:p>
        </w:tc>
        <w:tc>
          <w:tcPr>
            <w:tcW w:w="0" w:type="auto"/>
            <w:vAlign w:val="center"/>
            <w:hideMark/>
          </w:tcPr>
          <w:p w:rsidR="00000000" w:rsidRDefault="00000000">
            <w:r>
              <w:t>Disabling spot-derivatives risk offset mode may increase the risk of liquidation. Adjust the size of your positions and ensure your margin-level status is safe.</w:t>
            </w:r>
          </w:p>
        </w:tc>
      </w:tr>
      <w:tr w:rsidR="00000000">
        <w:trPr>
          <w:divId w:val="175387555"/>
          <w:tblCellSpacing w:w="15" w:type="dxa"/>
        </w:trPr>
        <w:tc>
          <w:tcPr>
            <w:tcW w:w="0" w:type="auto"/>
            <w:vAlign w:val="center"/>
            <w:hideMark/>
          </w:tcPr>
          <w:p w:rsidR="00000000" w:rsidRDefault="00000000">
            <w:r>
              <w:t>59650</w:t>
            </w:r>
          </w:p>
        </w:tc>
        <w:tc>
          <w:tcPr>
            <w:tcW w:w="0" w:type="auto"/>
            <w:vAlign w:val="center"/>
            <w:hideMark/>
          </w:tcPr>
          <w:p w:rsidR="00000000" w:rsidRDefault="00000000">
            <w:r>
              <w:t>200</w:t>
            </w:r>
          </w:p>
        </w:tc>
        <w:tc>
          <w:tcPr>
            <w:tcW w:w="0" w:type="auto"/>
            <w:vAlign w:val="center"/>
            <w:hideMark/>
          </w:tcPr>
          <w:p w:rsidR="00000000" w:rsidRDefault="00000000">
            <w:r>
              <w:t>Switching your offset unit may increase the risk of liquidation. Adjust the size of your positions and ensure your margin-level status is safe.</w:t>
            </w:r>
          </w:p>
        </w:tc>
      </w:tr>
      <w:tr w:rsidR="00000000">
        <w:trPr>
          <w:divId w:val="175387555"/>
          <w:tblCellSpacing w:w="15" w:type="dxa"/>
        </w:trPr>
        <w:tc>
          <w:tcPr>
            <w:tcW w:w="0" w:type="auto"/>
            <w:vAlign w:val="center"/>
            <w:hideMark/>
          </w:tcPr>
          <w:p w:rsidR="00000000" w:rsidRDefault="00000000">
            <w:r>
              <w:t>59651</w:t>
            </w:r>
          </w:p>
        </w:tc>
        <w:tc>
          <w:tcPr>
            <w:tcW w:w="0" w:type="auto"/>
            <w:vAlign w:val="center"/>
            <w:hideMark/>
          </w:tcPr>
          <w:p w:rsidR="00000000" w:rsidRDefault="00000000">
            <w:r>
              <w:t>200</w:t>
            </w:r>
          </w:p>
        </w:tc>
        <w:tc>
          <w:tcPr>
            <w:tcW w:w="0" w:type="auto"/>
            <w:vAlign w:val="center"/>
            <w:hideMark/>
          </w:tcPr>
          <w:p w:rsidR="00000000" w:rsidRDefault="00000000">
            <w:r>
              <w:t>Enable spot-derivatives risk offset mode to set your spot-in-use amount.</w:t>
            </w:r>
          </w:p>
        </w:tc>
      </w:tr>
      <w:tr w:rsidR="00000000">
        <w:trPr>
          <w:divId w:val="175387555"/>
          <w:tblCellSpacing w:w="15" w:type="dxa"/>
        </w:trPr>
        <w:tc>
          <w:tcPr>
            <w:tcW w:w="0" w:type="auto"/>
            <w:vAlign w:val="center"/>
            <w:hideMark/>
          </w:tcPr>
          <w:p w:rsidR="00000000" w:rsidRDefault="00000000">
            <w:r>
              <w:t>59652</w:t>
            </w:r>
          </w:p>
        </w:tc>
        <w:tc>
          <w:tcPr>
            <w:tcW w:w="0" w:type="auto"/>
            <w:vAlign w:val="center"/>
            <w:hideMark/>
          </w:tcPr>
          <w:p w:rsidR="00000000" w:rsidRDefault="00000000">
            <w:r>
              <w:t>200</w:t>
            </w:r>
          </w:p>
        </w:tc>
        <w:tc>
          <w:tcPr>
            <w:tcW w:w="0" w:type="auto"/>
            <w:vAlign w:val="center"/>
            <w:hideMark/>
          </w:tcPr>
          <w:p w:rsidR="00000000" w:rsidRDefault="00000000">
            <w:r>
              <w:t>You can only set a spot-in-use amount for crypto that can be used as margin.</w:t>
            </w:r>
          </w:p>
        </w:tc>
      </w:tr>
    </w:tbl>
    <w:p w:rsidR="00000000" w:rsidRDefault="00000000">
      <w:pPr>
        <w:pStyle w:val="3"/>
        <w:divId w:val="175387555"/>
      </w:pPr>
      <w:r>
        <w:t>Block Trading and Spread Orderbook</w:t>
      </w:r>
    </w:p>
    <w:p w:rsidR="00000000" w:rsidRDefault="00000000">
      <w:pPr>
        <w:pStyle w:val="a5"/>
        <w:divId w:val="175387555"/>
      </w:pPr>
      <w:r>
        <w:t>Error Code from 70000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1"/>
        <w:gridCol w:w="1254"/>
        <w:gridCol w:w="6131"/>
      </w:tblGrid>
      <w:tr w:rsidR="00000000">
        <w:trPr>
          <w:divId w:val="175387555"/>
          <w:tblHeader/>
          <w:tblCellSpacing w:w="15" w:type="dxa"/>
        </w:trPr>
        <w:tc>
          <w:tcPr>
            <w:tcW w:w="0" w:type="auto"/>
            <w:vAlign w:val="center"/>
            <w:hideMark/>
          </w:tcPr>
          <w:p w:rsidR="00000000" w:rsidRDefault="00000000">
            <w:pPr>
              <w:rPr>
                <w:b/>
                <w:bCs/>
              </w:rPr>
            </w:pPr>
            <w:r>
              <w:rPr>
                <w:b/>
                <w:bCs/>
              </w:rPr>
              <w:t>Error Code</w:t>
            </w:r>
          </w:p>
        </w:tc>
        <w:tc>
          <w:tcPr>
            <w:tcW w:w="0" w:type="auto"/>
            <w:vAlign w:val="center"/>
            <w:hideMark/>
          </w:tcPr>
          <w:p w:rsidR="00000000" w:rsidRDefault="00000000">
            <w:pPr>
              <w:rPr>
                <w:b/>
                <w:bCs/>
              </w:rPr>
            </w:pPr>
            <w:r>
              <w:rPr>
                <w:b/>
                <w:bCs/>
              </w:rPr>
              <w:t>HTTP Status Code</w:t>
            </w:r>
          </w:p>
        </w:tc>
        <w:tc>
          <w:tcPr>
            <w:tcW w:w="0" w:type="auto"/>
            <w:vAlign w:val="center"/>
            <w:hideMark/>
          </w:tcPr>
          <w:p w:rsidR="00000000" w:rsidRDefault="00000000">
            <w:pPr>
              <w:rPr>
                <w:b/>
                <w:bCs/>
              </w:rPr>
            </w:pPr>
            <w:r>
              <w:rPr>
                <w:b/>
                <w:bCs/>
              </w:rPr>
              <w:t>Error Message</w:t>
            </w:r>
          </w:p>
        </w:tc>
      </w:tr>
      <w:tr w:rsidR="00000000">
        <w:trPr>
          <w:divId w:val="175387555"/>
          <w:tblCellSpacing w:w="15" w:type="dxa"/>
        </w:trPr>
        <w:tc>
          <w:tcPr>
            <w:tcW w:w="0" w:type="auto"/>
            <w:vAlign w:val="center"/>
            <w:hideMark/>
          </w:tcPr>
          <w:p w:rsidR="00000000" w:rsidRDefault="00000000">
            <w:r>
              <w:t>70000</w:t>
            </w:r>
          </w:p>
        </w:tc>
        <w:tc>
          <w:tcPr>
            <w:tcW w:w="0" w:type="auto"/>
            <w:vAlign w:val="center"/>
            <w:hideMark/>
          </w:tcPr>
          <w:p w:rsidR="00000000" w:rsidRDefault="00000000">
            <w:r>
              <w:t>200</w:t>
            </w:r>
          </w:p>
        </w:tc>
        <w:tc>
          <w:tcPr>
            <w:tcW w:w="0" w:type="auto"/>
            <w:vAlign w:val="center"/>
            <w:hideMark/>
          </w:tcPr>
          <w:p w:rsidR="00000000" w:rsidRDefault="00000000">
            <w:r>
              <w:t>RFQ does not exist.</w:t>
            </w:r>
          </w:p>
        </w:tc>
      </w:tr>
      <w:tr w:rsidR="00000000">
        <w:trPr>
          <w:divId w:val="175387555"/>
          <w:tblCellSpacing w:w="15" w:type="dxa"/>
        </w:trPr>
        <w:tc>
          <w:tcPr>
            <w:tcW w:w="0" w:type="auto"/>
            <w:vAlign w:val="center"/>
            <w:hideMark/>
          </w:tcPr>
          <w:p w:rsidR="00000000" w:rsidRDefault="00000000">
            <w:r>
              <w:t>70001</w:t>
            </w:r>
          </w:p>
        </w:tc>
        <w:tc>
          <w:tcPr>
            <w:tcW w:w="0" w:type="auto"/>
            <w:vAlign w:val="center"/>
            <w:hideMark/>
          </w:tcPr>
          <w:p w:rsidR="00000000" w:rsidRDefault="00000000">
            <w:r>
              <w:t>200</w:t>
            </w:r>
          </w:p>
        </w:tc>
        <w:tc>
          <w:tcPr>
            <w:tcW w:w="0" w:type="auto"/>
            <w:vAlign w:val="center"/>
            <w:hideMark/>
          </w:tcPr>
          <w:p w:rsidR="00000000" w:rsidRDefault="00000000">
            <w:r>
              <w:t>Quote does not exist.</w:t>
            </w:r>
          </w:p>
        </w:tc>
      </w:tr>
      <w:tr w:rsidR="00000000">
        <w:trPr>
          <w:divId w:val="175387555"/>
          <w:tblCellSpacing w:w="15" w:type="dxa"/>
        </w:trPr>
        <w:tc>
          <w:tcPr>
            <w:tcW w:w="0" w:type="auto"/>
            <w:vAlign w:val="center"/>
            <w:hideMark/>
          </w:tcPr>
          <w:p w:rsidR="00000000" w:rsidRDefault="00000000">
            <w:r>
              <w:t>70002</w:t>
            </w:r>
          </w:p>
        </w:tc>
        <w:tc>
          <w:tcPr>
            <w:tcW w:w="0" w:type="auto"/>
            <w:vAlign w:val="center"/>
            <w:hideMark/>
          </w:tcPr>
          <w:p w:rsidR="00000000" w:rsidRDefault="00000000">
            <w:r>
              <w:t>200</w:t>
            </w:r>
          </w:p>
        </w:tc>
        <w:tc>
          <w:tcPr>
            <w:tcW w:w="0" w:type="auto"/>
            <w:vAlign w:val="center"/>
            <w:hideMark/>
          </w:tcPr>
          <w:p w:rsidR="00000000" w:rsidRDefault="00000000">
            <w:r>
              <w:t>Block trade does not exist.</w:t>
            </w:r>
          </w:p>
        </w:tc>
      </w:tr>
      <w:tr w:rsidR="00000000">
        <w:trPr>
          <w:divId w:val="175387555"/>
          <w:tblCellSpacing w:w="15" w:type="dxa"/>
        </w:trPr>
        <w:tc>
          <w:tcPr>
            <w:tcW w:w="0" w:type="auto"/>
            <w:vAlign w:val="center"/>
            <w:hideMark/>
          </w:tcPr>
          <w:p w:rsidR="00000000" w:rsidRDefault="00000000">
            <w:r>
              <w:t>70003</w:t>
            </w:r>
          </w:p>
        </w:tc>
        <w:tc>
          <w:tcPr>
            <w:tcW w:w="0" w:type="auto"/>
            <w:vAlign w:val="center"/>
            <w:hideMark/>
          </w:tcPr>
          <w:p w:rsidR="00000000" w:rsidRDefault="00000000">
            <w:r>
              <w:t>200</w:t>
            </w:r>
          </w:p>
        </w:tc>
        <w:tc>
          <w:tcPr>
            <w:tcW w:w="0" w:type="auto"/>
            <w:vAlign w:val="center"/>
            <w:hideMark/>
          </w:tcPr>
          <w:p w:rsidR="00000000" w:rsidRDefault="00000000">
            <w:r>
              <w:t>Public block trade does not exist.</w:t>
            </w:r>
          </w:p>
        </w:tc>
      </w:tr>
      <w:tr w:rsidR="00000000">
        <w:trPr>
          <w:divId w:val="175387555"/>
          <w:tblCellSpacing w:w="15" w:type="dxa"/>
        </w:trPr>
        <w:tc>
          <w:tcPr>
            <w:tcW w:w="0" w:type="auto"/>
            <w:vAlign w:val="center"/>
            <w:hideMark/>
          </w:tcPr>
          <w:p w:rsidR="00000000" w:rsidRDefault="00000000">
            <w:r>
              <w:t>70004</w:t>
            </w:r>
          </w:p>
        </w:tc>
        <w:tc>
          <w:tcPr>
            <w:tcW w:w="0" w:type="auto"/>
            <w:vAlign w:val="center"/>
            <w:hideMark/>
          </w:tcPr>
          <w:p w:rsidR="00000000" w:rsidRDefault="00000000">
            <w:r>
              <w:t>200</w:t>
            </w:r>
          </w:p>
        </w:tc>
        <w:tc>
          <w:tcPr>
            <w:tcW w:w="0" w:type="auto"/>
            <w:vAlign w:val="center"/>
            <w:hideMark/>
          </w:tcPr>
          <w:p w:rsidR="00000000" w:rsidRDefault="00000000">
            <w:r>
              <w:t>Invalid instrument {instId}</w:t>
            </w:r>
          </w:p>
        </w:tc>
      </w:tr>
      <w:tr w:rsidR="00000000">
        <w:trPr>
          <w:divId w:val="175387555"/>
          <w:tblCellSpacing w:w="15" w:type="dxa"/>
        </w:trPr>
        <w:tc>
          <w:tcPr>
            <w:tcW w:w="0" w:type="auto"/>
            <w:vAlign w:val="center"/>
            <w:hideMark/>
          </w:tcPr>
          <w:p w:rsidR="00000000" w:rsidRDefault="00000000">
            <w:r>
              <w:t>70005</w:t>
            </w:r>
          </w:p>
        </w:tc>
        <w:tc>
          <w:tcPr>
            <w:tcW w:w="0" w:type="auto"/>
            <w:vAlign w:val="center"/>
            <w:hideMark/>
          </w:tcPr>
          <w:p w:rsidR="00000000" w:rsidRDefault="00000000">
            <w:r>
              <w:t>200</w:t>
            </w:r>
          </w:p>
        </w:tc>
        <w:tc>
          <w:tcPr>
            <w:tcW w:w="0" w:type="auto"/>
            <w:vAlign w:val="center"/>
            <w:hideMark/>
          </w:tcPr>
          <w:p w:rsidR="00000000" w:rsidRDefault="00000000">
            <w:r>
              <w:t>The number of legs in RFQ cannot exceed maximum value.</w:t>
            </w:r>
          </w:p>
        </w:tc>
      </w:tr>
      <w:tr w:rsidR="00000000">
        <w:trPr>
          <w:divId w:val="175387555"/>
          <w:tblCellSpacing w:w="15" w:type="dxa"/>
        </w:trPr>
        <w:tc>
          <w:tcPr>
            <w:tcW w:w="0" w:type="auto"/>
            <w:vAlign w:val="center"/>
            <w:hideMark/>
          </w:tcPr>
          <w:p w:rsidR="00000000" w:rsidRDefault="00000000">
            <w:r>
              <w:t>70006</w:t>
            </w:r>
          </w:p>
        </w:tc>
        <w:tc>
          <w:tcPr>
            <w:tcW w:w="0" w:type="auto"/>
            <w:vAlign w:val="center"/>
            <w:hideMark/>
          </w:tcPr>
          <w:p w:rsidR="00000000" w:rsidRDefault="00000000">
            <w:r>
              <w:t>200</w:t>
            </w:r>
          </w:p>
        </w:tc>
        <w:tc>
          <w:tcPr>
            <w:tcW w:w="0" w:type="auto"/>
            <w:vAlign w:val="center"/>
            <w:hideMark/>
          </w:tcPr>
          <w:p w:rsidR="00000000" w:rsidRDefault="00000000">
            <w:r>
              <w:t>Does not meet the minimum asset requirement.</w:t>
            </w:r>
          </w:p>
        </w:tc>
      </w:tr>
      <w:tr w:rsidR="00000000">
        <w:trPr>
          <w:divId w:val="175387555"/>
          <w:tblCellSpacing w:w="15" w:type="dxa"/>
        </w:trPr>
        <w:tc>
          <w:tcPr>
            <w:tcW w:w="0" w:type="auto"/>
            <w:vAlign w:val="center"/>
            <w:hideMark/>
          </w:tcPr>
          <w:p w:rsidR="00000000" w:rsidRDefault="00000000">
            <w:r>
              <w:t>70007</w:t>
            </w:r>
          </w:p>
        </w:tc>
        <w:tc>
          <w:tcPr>
            <w:tcW w:w="0" w:type="auto"/>
            <w:vAlign w:val="center"/>
            <w:hideMark/>
          </w:tcPr>
          <w:p w:rsidR="00000000" w:rsidRDefault="00000000">
            <w:r>
              <w:t>200</w:t>
            </w:r>
          </w:p>
        </w:tc>
        <w:tc>
          <w:tcPr>
            <w:tcW w:w="0" w:type="auto"/>
            <w:vAlign w:val="center"/>
            <w:hideMark/>
          </w:tcPr>
          <w:p w:rsidR="00000000" w:rsidRDefault="00000000">
            <w:r>
              <w:t>Underlying index {instFamily} does not exist under instType {instType}.</w:t>
            </w:r>
          </w:p>
        </w:tc>
      </w:tr>
      <w:tr w:rsidR="00000000">
        <w:trPr>
          <w:divId w:val="175387555"/>
          <w:tblCellSpacing w:w="15" w:type="dxa"/>
        </w:trPr>
        <w:tc>
          <w:tcPr>
            <w:tcW w:w="0" w:type="auto"/>
            <w:vAlign w:val="center"/>
            <w:hideMark/>
          </w:tcPr>
          <w:p w:rsidR="00000000" w:rsidRDefault="00000000">
            <w:r>
              <w:t>70008</w:t>
            </w:r>
          </w:p>
        </w:tc>
        <w:tc>
          <w:tcPr>
            <w:tcW w:w="0" w:type="auto"/>
            <w:vAlign w:val="center"/>
            <w:hideMark/>
          </w:tcPr>
          <w:p w:rsidR="00000000" w:rsidRDefault="00000000">
            <w:r>
              <w:t>200</w:t>
            </w:r>
          </w:p>
        </w:tc>
        <w:tc>
          <w:tcPr>
            <w:tcW w:w="0" w:type="auto"/>
            <w:vAlign w:val="center"/>
            <w:hideMark/>
          </w:tcPr>
          <w:p w:rsidR="00000000" w:rsidRDefault="00000000">
            <w:r>
              <w:t>Operation failed under MMP status.</w:t>
            </w:r>
          </w:p>
        </w:tc>
      </w:tr>
      <w:tr w:rsidR="00000000">
        <w:trPr>
          <w:divId w:val="175387555"/>
          <w:tblCellSpacing w:w="15" w:type="dxa"/>
        </w:trPr>
        <w:tc>
          <w:tcPr>
            <w:tcW w:w="0" w:type="auto"/>
            <w:vAlign w:val="center"/>
            <w:hideMark/>
          </w:tcPr>
          <w:p w:rsidR="00000000" w:rsidRDefault="00000000">
            <w:r>
              <w:t>70009</w:t>
            </w:r>
          </w:p>
        </w:tc>
        <w:tc>
          <w:tcPr>
            <w:tcW w:w="0" w:type="auto"/>
            <w:vAlign w:val="center"/>
            <w:hideMark/>
          </w:tcPr>
          <w:p w:rsidR="00000000" w:rsidRDefault="00000000">
            <w:r>
              <w:t>200</w:t>
            </w:r>
          </w:p>
        </w:tc>
        <w:tc>
          <w:tcPr>
            <w:tcW w:w="0" w:type="auto"/>
            <w:vAlign w:val="center"/>
            <w:hideMark/>
          </w:tcPr>
          <w:p w:rsidR="00000000" w:rsidRDefault="00000000">
            <w:r>
              <w:t>Data must have at least 1 valid element.</w:t>
            </w:r>
          </w:p>
        </w:tc>
      </w:tr>
      <w:tr w:rsidR="00000000">
        <w:trPr>
          <w:divId w:val="175387555"/>
          <w:tblCellSpacing w:w="15" w:type="dxa"/>
        </w:trPr>
        <w:tc>
          <w:tcPr>
            <w:tcW w:w="0" w:type="auto"/>
            <w:vAlign w:val="center"/>
            <w:hideMark/>
          </w:tcPr>
          <w:p w:rsidR="00000000" w:rsidRDefault="00000000">
            <w:r>
              <w:t>70010</w:t>
            </w:r>
          </w:p>
        </w:tc>
        <w:tc>
          <w:tcPr>
            <w:tcW w:w="0" w:type="auto"/>
            <w:vAlign w:val="center"/>
            <w:hideMark/>
          </w:tcPr>
          <w:p w:rsidR="00000000" w:rsidRDefault="00000000">
            <w:r>
              <w:t>200</w:t>
            </w:r>
          </w:p>
        </w:tc>
        <w:tc>
          <w:tcPr>
            <w:tcW w:w="0" w:type="auto"/>
            <w:vAlign w:val="center"/>
            <w:hideMark/>
          </w:tcPr>
          <w:p w:rsidR="00000000" w:rsidRDefault="00000000">
            <w:r>
              <w:t>Timestamp parameters need to be in Unix timestamp format in milliseconds.</w:t>
            </w:r>
          </w:p>
        </w:tc>
      </w:tr>
      <w:tr w:rsidR="00000000">
        <w:trPr>
          <w:divId w:val="175387555"/>
          <w:tblCellSpacing w:w="15" w:type="dxa"/>
        </w:trPr>
        <w:tc>
          <w:tcPr>
            <w:tcW w:w="0" w:type="auto"/>
            <w:vAlign w:val="center"/>
            <w:hideMark/>
          </w:tcPr>
          <w:p w:rsidR="00000000" w:rsidRDefault="00000000">
            <w:r>
              <w:t>70011</w:t>
            </w:r>
          </w:p>
        </w:tc>
        <w:tc>
          <w:tcPr>
            <w:tcW w:w="0" w:type="auto"/>
            <w:vAlign w:val="center"/>
            <w:hideMark/>
          </w:tcPr>
          <w:p w:rsidR="00000000" w:rsidRDefault="00000000">
            <w:r>
              <w:t>200</w:t>
            </w:r>
          </w:p>
        </w:tc>
        <w:tc>
          <w:tcPr>
            <w:tcW w:w="0" w:type="auto"/>
            <w:vAlign w:val="center"/>
            <w:hideMark/>
          </w:tcPr>
          <w:p w:rsidR="00000000" w:rsidRDefault="00000000">
            <w:r>
              <w:t>Duplicate setting for instType {instType}.</w:t>
            </w:r>
          </w:p>
        </w:tc>
      </w:tr>
      <w:tr w:rsidR="00000000">
        <w:trPr>
          <w:divId w:val="175387555"/>
          <w:tblCellSpacing w:w="15" w:type="dxa"/>
        </w:trPr>
        <w:tc>
          <w:tcPr>
            <w:tcW w:w="0" w:type="auto"/>
            <w:vAlign w:val="center"/>
            <w:hideMark/>
          </w:tcPr>
          <w:p w:rsidR="00000000" w:rsidRDefault="00000000">
            <w:r>
              <w:t>70012</w:t>
            </w:r>
          </w:p>
        </w:tc>
        <w:tc>
          <w:tcPr>
            <w:tcW w:w="0" w:type="auto"/>
            <w:vAlign w:val="center"/>
            <w:hideMark/>
          </w:tcPr>
          <w:p w:rsidR="00000000" w:rsidRDefault="00000000">
            <w:r>
              <w:t>200</w:t>
            </w:r>
          </w:p>
        </w:tc>
        <w:tc>
          <w:tcPr>
            <w:tcW w:w="0" w:type="auto"/>
            <w:vAlign w:val="center"/>
            <w:hideMark/>
          </w:tcPr>
          <w:p w:rsidR="00000000" w:rsidRDefault="00000000">
            <w:r>
              <w:t>Duplicate setting for underlying/instId {instId} under the same instType {instType}.</w:t>
            </w:r>
          </w:p>
        </w:tc>
      </w:tr>
      <w:tr w:rsidR="00000000">
        <w:trPr>
          <w:divId w:val="175387555"/>
          <w:tblCellSpacing w:w="15" w:type="dxa"/>
        </w:trPr>
        <w:tc>
          <w:tcPr>
            <w:tcW w:w="0" w:type="auto"/>
            <w:vAlign w:val="center"/>
            <w:hideMark/>
          </w:tcPr>
          <w:p w:rsidR="00000000" w:rsidRDefault="00000000">
            <w:r>
              <w:t>70013</w:t>
            </w:r>
          </w:p>
        </w:tc>
        <w:tc>
          <w:tcPr>
            <w:tcW w:w="0" w:type="auto"/>
            <w:vAlign w:val="center"/>
            <w:hideMark/>
          </w:tcPr>
          <w:p w:rsidR="00000000" w:rsidRDefault="00000000">
            <w:r>
              <w:t>200</w:t>
            </w:r>
          </w:p>
        </w:tc>
        <w:tc>
          <w:tcPr>
            <w:tcW w:w="0" w:type="auto"/>
            <w:vAlign w:val="center"/>
            <w:hideMark/>
          </w:tcPr>
          <w:p w:rsidR="00000000" w:rsidRDefault="00000000">
            <w:r>
              <w:t>endTs needs to be bigger than or equal to beginTs.</w:t>
            </w:r>
          </w:p>
        </w:tc>
      </w:tr>
      <w:tr w:rsidR="00000000">
        <w:trPr>
          <w:divId w:val="175387555"/>
          <w:tblCellSpacing w:w="15" w:type="dxa"/>
        </w:trPr>
        <w:tc>
          <w:tcPr>
            <w:tcW w:w="0" w:type="auto"/>
            <w:vAlign w:val="center"/>
            <w:hideMark/>
          </w:tcPr>
          <w:p w:rsidR="00000000" w:rsidRDefault="00000000">
            <w:r>
              <w:t>70014</w:t>
            </w:r>
          </w:p>
        </w:tc>
        <w:tc>
          <w:tcPr>
            <w:tcW w:w="0" w:type="auto"/>
            <w:vAlign w:val="center"/>
            <w:hideMark/>
          </w:tcPr>
          <w:p w:rsidR="00000000" w:rsidRDefault="00000000">
            <w:r>
              <w:t>200</w:t>
            </w:r>
          </w:p>
        </w:tc>
        <w:tc>
          <w:tcPr>
            <w:tcW w:w="0" w:type="auto"/>
            <w:vAlign w:val="center"/>
            <w:hideMark/>
          </w:tcPr>
          <w:p w:rsidR="00000000" w:rsidRDefault="00000000">
            <w:r>
              <w:t>It's not allowed to have includeAll=True for all the instType.</w:t>
            </w:r>
          </w:p>
        </w:tc>
      </w:tr>
      <w:tr w:rsidR="00000000">
        <w:trPr>
          <w:divId w:val="175387555"/>
          <w:tblCellSpacing w:w="15" w:type="dxa"/>
        </w:trPr>
        <w:tc>
          <w:tcPr>
            <w:tcW w:w="0" w:type="auto"/>
            <w:vAlign w:val="center"/>
            <w:hideMark/>
          </w:tcPr>
          <w:p w:rsidR="00000000" w:rsidRDefault="00000000">
            <w:r>
              <w:t>70015</w:t>
            </w:r>
          </w:p>
        </w:tc>
        <w:tc>
          <w:tcPr>
            <w:tcW w:w="0" w:type="auto"/>
            <w:vAlign w:val="center"/>
            <w:hideMark/>
          </w:tcPr>
          <w:p w:rsidR="00000000" w:rsidRDefault="00000000">
            <w:r>
              <w:t>200</w:t>
            </w:r>
          </w:p>
        </w:tc>
        <w:tc>
          <w:tcPr>
            <w:tcW w:w="0" w:type="auto"/>
            <w:vAlign w:val="center"/>
            <w:hideMark/>
          </w:tcPr>
          <w:p w:rsidR="00000000" w:rsidRDefault="00000000">
            <w:r>
              <w:t>In order to trade this product, you need to complete advanced verification</w:t>
            </w:r>
          </w:p>
        </w:tc>
      </w:tr>
      <w:tr w:rsidR="00000000">
        <w:trPr>
          <w:divId w:val="175387555"/>
          <w:tblCellSpacing w:w="15" w:type="dxa"/>
        </w:trPr>
        <w:tc>
          <w:tcPr>
            <w:tcW w:w="0" w:type="auto"/>
            <w:vAlign w:val="center"/>
            <w:hideMark/>
          </w:tcPr>
          <w:p w:rsidR="00000000" w:rsidRDefault="00000000">
            <w:r>
              <w:t>70016</w:t>
            </w:r>
          </w:p>
        </w:tc>
        <w:tc>
          <w:tcPr>
            <w:tcW w:w="0" w:type="auto"/>
            <w:vAlign w:val="center"/>
            <w:hideMark/>
          </w:tcPr>
          <w:p w:rsidR="00000000" w:rsidRDefault="00000000">
            <w:r>
              <w:t>200</w:t>
            </w:r>
          </w:p>
        </w:tc>
        <w:tc>
          <w:tcPr>
            <w:tcW w:w="0" w:type="auto"/>
            <w:vAlign w:val="center"/>
            <w:hideMark/>
          </w:tcPr>
          <w:p w:rsidR="00000000" w:rsidRDefault="00000000">
            <w:r>
              <w:t>Please specify your instrument settings for at least one instType.</w:t>
            </w:r>
          </w:p>
        </w:tc>
      </w:tr>
      <w:tr w:rsidR="00000000">
        <w:trPr>
          <w:divId w:val="175387555"/>
          <w:tblCellSpacing w:w="15" w:type="dxa"/>
        </w:trPr>
        <w:tc>
          <w:tcPr>
            <w:tcW w:w="0" w:type="auto"/>
            <w:vAlign w:val="center"/>
            <w:hideMark/>
          </w:tcPr>
          <w:p w:rsidR="00000000" w:rsidRDefault="00000000">
            <w:r>
              <w:t>70100</w:t>
            </w:r>
          </w:p>
        </w:tc>
        <w:tc>
          <w:tcPr>
            <w:tcW w:w="0" w:type="auto"/>
            <w:vAlign w:val="center"/>
            <w:hideMark/>
          </w:tcPr>
          <w:p w:rsidR="00000000" w:rsidRDefault="00000000">
            <w:r>
              <w:t>200</w:t>
            </w:r>
          </w:p>
        </w:tc>
        <w:tc>
          <w:tcPr>
            <w:tcW w:w="0" w:type="auto"/>
            <w:vAlign w:val="center"/>
            <w:hideMark/>
          </w:tcPr>
          <w:p w:rsidR="00000000" w:rsidRDefault="00000000">
            <w:r>
              <w:t>Duplicate instruments in legs array.</w:t>
            </w:r>
          </w:p>
        </w:tc>
      </w:tr>
      <w:tr w:rsidR="00000000">
        <w:trPr>
          <w:divId w:val="175387555"/>
          <w:tblCellSpacing w:w="15" w:type="dxa"/>
        </w:trPr>
        <w:tc>
          <w:tcPr>
            <w:tcW w:w="0" w:type="auto"/>
            <w:vAlign w:val="center"/>
            <w:hideMark/>
          </w:tcPr>
          <w:p w:rsidR="00000000" w:rsidRDefault="00000000">
            <w:r>
              <w:t>70101</w:t>
            </w:r>
          </w:p>
        </w:tc>
        <w:tc>
          <w:tcPr>
            <w:tcW w:w="0" w:type="auto"/>
            <w:vAlign w:val="center"/>
            <w:hideMark/>
          </w:tcPr>
          <w:p w:rsidR="00000000" w:rsidRDefault="00000000">
            <w:r>
              <w:t>200</w:t>
            </w:r>
          </w:p>
        </w:tc>
        <w:tc>
          <w:tcPr>
            <w:tcW w:w="0" w:type="auto"/>
            <w:vAlign w:val="center"/>
            <w:hideMark/>
          </w:tcPr>
          <w:p w:rsidR="00000000" w:rsidRDefault="00000000">
            <w:r>
              <w:t>Duplicate clRfqId</w:t>
            </w:r>
          </w:p>
        </w:tc>
      </w:tr>
      <w:tr w:rsidR="00000000">
        <w:trPr>
          <w:divId w:val="175387555"/>
          <w:tblCellSpacing w:w="15" w:type="dxa"/>
        </w:trPr>
        <w:tc>
          <w:tcPr>
            <w:tcW w:w="0" w:type="auto"/>
            <w:vAlign w:val="center"/>
            <w:hideMark/>
          </w:tcPr>
          <w:p w:rsidR="00000000" w:rsidRDefault="00000000">
            <w:r>
              <w:t>70102</w:t>
            </w:r>
          </w:p>
        </w:tc>
        <w:tc>
          <w:tcPr>
            <w:tcW w:w="0" w:type="auto"/>
            <w:vAlign w:val="center"/>
            <w:hideMark/>
          </w:tcPr>
          <w:p w:rsidR="00000000" w:rsidRDefault="00000000">
            <w:r>
              <w:t>200</w:t>
            </w:r>
          </w:p>
        </w:tc>
        <w:tc>
          <w:tcPr>
            <w:tcW w:w="0" w:type="auto"/>
            <w:vAlign w:val="center"/>
            <w:hideMark/>
          </w:tcPr>
          <w:p w:rsidR="00000000" w:rsidRDefault="00000000">
            <w:r>
              <w:t>No counterparties specified</w:t>
            </w:r>
          </w:p>
        </w:tc>
      </w:tr>
      <w:tr w:rsidR="00000000">
        <w:trPr>
          <w:divId w:val="175387555"/>
          <w:tblCellSpacing w:w="15" w:type="dxa"/>
        </w:trPr>
        <w:tc>
          <w:tcPr>
            <w:tcW w:w="0" w:type="auto"/>
            <w:vAlign w:val="center"/>
            <w:hideMark/>
          </w:tcPr>
          <w:p w:rsidR="00000000" w:rsidRDefault="00000000">
            <w:r>
              <w:t>70103</w:t>
            </w:r>
          </w:p>
        </w:tc>
        <w:tc>
          <w:tcPr>
            <w:tcW w:w="0" w:type="auto"/>
            <w:vAlign w:val="center"/>
            <w:hideMark/>
          </w:tcPr>
          <w:p w:rsidR="00000000" w:rsidRDefault="00000000">
            <w:r>
              <w:t>200</w:t>
            </w:r>
          </w:p>
        </w:tc>
        <w:tc>
          <w:tcPr>
            <w:tcW w:w="0" w:type="auto"/>
            <w:vAlign w:val="center"/>
            <w:hideMark/>
          </w:tcPr>
          <w:p w:rsidR="00000000" w:rsidRDefault="00000000">
            <w:r>
              <w:t>Invalid counterparty</w:t>
            </w:r>
          </w:p>
        </w:tc>
      </w:tr>
      <w:tr w:rsidR="00000000">
        <w:trPr>
          <w:divId w:val="175387555"/>
          <w:tblCellSpacing w:w="15" w:type="dxa"/>
        </w:trPr>
        <w:tc>
          <w:tcPr>
            <w:tcW w:w="0" w:type="auto"/>
            <w:vAlign w:val="center"/>
            <w:hideMark/>
          </w:tcPr>
          <w:p w:rsidR="00000000" w:rsidRDefault="00000000">
            <w:r>
              <w:t>70105</w:t>
            </w:r>
          </w:p>
        </w:tc>
        <w:tc>
          <w:tcPr>
            <w:tcW w:w="0" w:type="auto"/>
            <w:vAlign w:val="center"/>
            <w:hideMark/>
          </w:tcPr>
          <w:p w:rsidR="00000000" w:rsidRDefault="00000000">
            <w:r>
              <w:t>200</w:t>
            </w:r>
          </w:p>
        </w:tc>
        <w:tc>
          <w:tcPr>
            <w:tcW w:w="0" w:type="auto"/>
            <w:vAlign w:val="center"/>
            <w:hideMark/>
          </w:tcPr>
          <w:p w:rsidR="00000000" w:rsidRDefault="00000000">
            <w:r>
              <w:t>The total value of non all-SPOT RFQs should be greater than the min notional value {nonSpotMinNotional}</w:t>
            </w:r>
          </w:p>
        </w:tc>
      </w:tr>
      <w:tr w:rsidR="00000000">
        <w:trPr>
          <w:divId w:val="175387555"/>
          <w:tblCellSpacing w:w="15" w:type="dxa"/>
        </w:trPr>
        <w:tc>
          <w:tcPr>
            <w:tcW w:w="0" w:type="auto"/>
            <w:vAlign w:val="center"/>
            <w:hideMark/>
          </w:tcPr>
          <w:p w:rsidR="00000000" w:rsidRDefault="00000000">
            <w:r>
              <w:t>70106</w:t>
            </w:r>
          </w:p>
        </w:tc>
        <w:tc>
          <w:tcPr>
            <w:tcW w:w="0" w:type="auto"/>
            <w:vAlign w:val="center"/>
            <w:hideMark/>
          </w:tcPr>
          <w:p w:rsidR="00000000" w:rsidRDefault="00000000">
            <w:r>
              <w:t>200</w:t>
            </w:r>
          </w:p>
        </w:tc>
        <w:tc>
          <w:tcPr>
            <w:tcW w:w="0" w:type="auto"/>
            <w:vAlign w:val="center"/>
            <w:hideMark/>
          </w:tcPr>
          <w:p w:rsidR="00000000" w:rsidRDefault="00000000">
            <w:r>
              <w:t>The trading amount does not meet the min tradable amount requirement</w:t>
            </w:r>
          </w:p>
        </w:tc>
      </w:tr>
      <w:tr w:rsidR="00000000">
        <w:trPr>
          <w:divId w:val="175387555"/>
          <w:tblCellSpacing w:w="15" w:type="dxa"/>
        </w:trPr>
        <w:tc>
          <w:tcPr>
            <w:tcW w:w="0" w:type="auto"/>
            <w:vAlign w:val="center"/>
            <w:hideMark/>
          </w:tcPr>
          <w:p w:rsidR="00000000" w:rsidRDefault="00000000">
            <w:r>
              <w:t>70107</w:t>
            </w:r>
          </w:p>
        </w:tc>
        <w:tc>
          <w:tcPr>
            <w:tcW w:w="0" w:type="auto"/>
            <w:vAlign w:val="center"/>
            <w:hideMark/>
          </w:tcPr>
          <w:p w:rsidR="00000000" w:rsidRDefault="00000000">
            <w:r>
              <w:t>200</w:t>
            </w:r>
          </w:p>
        </w:tc>
        <w:tc>
          <w:tcPr>
            <w:tcW w:w="0" w:type="auto"/>
            <w:vAlign w:val="center"/>
            <w:hideMark/>
          </w:tcPr>
          <w:p w:rsidR="00000000" w:rsidRDefault="00000000">
            <w:r>
              <w:t>The number of counterparties cannot exceed maximum value.</w:t>
            </w:r>
          </w:p>
        </w:tc>
      </w:tr>
      <w:tr w:rsidR="00000000">
        <w:trPr>
          <w:divId w:val="175387555"/>
          <w:tblCellSpacing w:w="15" w:type="dxa"/>
        </w:trPr>
        <w:tc>
          <w:tcPr>
            <w:tcW w:w="0" w:type="auto"/>
            <w:vAlign w:val="center"/>
            <w:hideMark/>
          </w:tcPr>
          <w:p w:rsidR="00000000" w:rsidRDefault="00000000">
            <w:r>
              <w:t>70108</w:t>
            </w:r>
          </w:p>
        </w:tc>
        <w:tc>
          <w:tcPr>
            <w:tcW w:w="0" w:type="auto"/>
            <w:vAlign w:val="center"/>
            <w:hideMark/>
          </w:tcPr>
          <w:p w:rsidR="00000000" w:rsidRDefault="00000000">
            <w:r>
              <w:t>200</w:t>
            </w:r>
          </w:p>
        </w:tc>
        <w:tc>
          <w:tcPr>
            <w:tcW w:w="0" w:type="auto"/>
            <w:vAlign w:val="center"/>
            <w:hideMark/>
          </w:tcPr>
          <w:p w:rsidR="00000000" w:rsidRDefault="00000000">
            <w:r>
              <w:t>The total value of all-spot RFQs should be greater than the min notional value {spotMinNotional}</w:t>
            </w:r>
          </w:p>
        </w:tc>
      </w:tr>
      <w:tr w:rsidR="00000000">
        <w:trPr>
          <w:divId w:val="175387555"/>
          <w:tblCellSpacing w:w="15" w:type="dxa"/>
        </w:trPr>
        <w:tc>
          <w:tcPr>
            <w:tcW w:w="0" w:type="auto"/>
            <w:vAlign w:val="center"/>
            <w:hideMark/>
          </w:tcPr>
          <w:p w:rsidR="00000000" w:rsidRDefault="00000000">
            <w:r>
              <w:t>70109</w:t>
            </w:r>
          </w:p>
        </w:tc>
        <w:tc>
          <w:tcPr>
            <w:tcW w:w="0" w:type="auto"/>
            <w:vAlign w:val="center"/>
            <w:hideMark/>
          </w:tcPr>
          <w:p w:rsidR="00000000" w:rsidRDefault="00000000">
            <w:r>
              <w:t>200</w:t>
            </w:r>
          </w:p>
        </w:tc>
        <w:tc>
          <w:tcPr>
            <w:tcW w:w="0" w:type="auto"/>
            <w:vAlign w:val="center"/>
            <w:hideMark/>
          </w:tcPr>
          <w:p w:rsidR="00000000" w:rsidRDefault="00000000">
            <w:r>
              <w:t>Counterparties for selected instruments are currently unavailable.</w:t>
            </w:r>
          </w:p>
        </w:tc>
      </w:tr>
      <w:tr w:rsidR="00000000">
        <w:trPr>
          <w:divId w:val="175387555"/>
          <w:tblCellSpacing w:w="15" w:type="dxa"/>
        </w:trPr>
        <w:tc>
          <w:tcPr>
            <w:tcW w:w="0" w:type="auto"/>
            <w:vAlign w:val="center"/>
            <w:hideMark/>
          </w:tcPr>
          <w:p w:rsidR="00000000" w:rsidRDefault="00000000">
            <w:r>
              <w:t>70200</w:t>
            </w:r>
          </w:p>
        </w:tc>
        <w:tc>
          <w:tcPr>
            <w:tcW w:w="0" w:type="auto"/>
            <w:vAlign w:val="center"/>
            <w:hideMark/>
          </w:tcPr>
          <w:p w:rsidR="00000000" w:rsidRDefault="00000000">
            <w:r>
              <w:t>200</w:t>
            </w:r>
          </w:p>
        </w:tc>
        <w:tc>
          <w:tcPr>
            <w:tcW w:w="0" w:type="auto"/>
            <w:vAlign w:val="center"/>
            <w:hideMark/>
          </w:tcPr>
          <w:p w:rsidR="00000000" w:rsidRDefault="00000000">
            <w:r>
              <w:t>The RFQ with {rfqState} status cannot be canceled</w:t>
            </w:r>
          </w:p>
        </w:tc>
      </w:tr>
      <w:tr w:rsidR="00000000">
        <w:trPr>
          <w:divId w:val="175387555"/>
          <w:tblCellSpacing w:w="15" w:type="dxa"/>
        </w:trPr>
        <w:tc>
          <w:tcPr>
            <w:tcW w:w="0" w:type="auto"/>
            <w:vAlign w:val="center"/>
            <w:hideMark/>
          </w:tcPr>
          <w:p w:rsidR="00000000" w:rsidRDefault="00000000">
            <w:r>
              <w:t>70203</w:t>
            </w:r>
          </w:p>
        </w:tc>
        <w:tc>
          <w:tcPr>
            <w:tcW w:w="0" w:type="auto"/>
            <w:vAlign w:val="center"/>
            <w:hideMark/>
          </w:tcPr>
          <w:p w:rsidR="00000000" w:rsidRDefault="00000000">
            <w:r>
              <w:t>200</w:t>
            </w:r>
          </w:p>
        </w:tc>
        <w:tc>
          <w:tcPr>
            <w:tcW w:w="0" w:type="auto"/>
            <w:vAlign w:val="center"/>
            <w:hideMark/>
          </w:tcPr>
          <w:p w:rsidR="00000000" w:rsidRDefault="00000000">
            <w:r>
              <w:t>Cancellation failed as rfq count exceeds the limit {rfqLimit}.</w:t>
            </w:r>
          </w:p>
        </w:tc>
      </w:tr>
      <w:tr w:rsidR="00000000">
        <w:trPr>
          <w:divId w:val="175387555"/>
          <w:tblCellSpacing w:w="15" w:type="dxa"/>
        </w:trPr>
        <w:tc>
          <w:tcPr>
            <w:tcW w:w="0" w:type="auto"/>
            <w:vAlign w:val="center"/>
            <w:hideMark/>
          </w:tcPr>
          <w:p w:rsidR="00000000" w:rsidRDefault="00000000">
            <w:r>
              <w:t>70207</w:t>
            </w:r>
          </w:p>
        </w:tc>
        <w:tc>
          <w:tcPr>
            <w:tcW w:w="0" w:type="auto"/>
            <w:vAlign w:val="center"/>
            <w:hideMark/>
          </w:tcPr>
          <w:p w:rsidR="00000000" w:rsidRDefault="00000000">
            <w:r>
              <w:t>200</w:t>
            </w:r>
          </w:p>
        </w:tc>
        <w:tc>
          <w:tcPr>
            <w:tcW w:w="0" w:type="auto"/>
            <w:vAlign w:val="center"/>
            <w:hideMark/>
          </w:tcPr>
          <w:p w:rsidR="00000000" w:rsidRDefault="00000000">
            <w:r>
              <w:t>Cancellation failed as you do not have any active RFQs.</w:t>
            </w:r>
          </w:p>
        </w:tc>
      </w:tr>
      <w:tr w:rsidR="00000000">
        <w:trPr>
          <w:divId w:val="175387555"/>
          <w:tblCellSpacing w:w="15" w:type="dxa"/>
        </w:trPr>
        <w:tc>
          <w:tcPr>
            <w:tcW w:w="0" w:type="auto"/>
            <w:vAlign w:val="center"/>
            <w:hideMark/>
          </w:tcPr>
          <w:p w:rsidR="00000000" w:rsidRDefault="00000000">
            <w:r>
              <w:t>70208</w:t>
            </w:r>
          </w:p>
        </w:tc>
        <w:tc>
          <w:tcPr>
            <w:tcW w:w="0" w:type="auto"/>
            <w:vAlign w:val="center"/>
            <w:hideMark/>
          </w:tcPr>
          <w:p w:rsidR="00000000" w:rsidRDefault="00000000">
            <w:r>
              <w:t>200</w:t>
            </w:r>
          </w:p>
        </w:tc>
        <w:tc>
          <w:tcPr>
            <w:tcW w:w="0" w:type="auto"/>
            <w:vAlign w:val="center"/>
            <w:hideMark/>
          </w:tcPr>
          <w:p w:rsidR="00000000" w:rsidRDefault="00000000">
            <w:r>
              <w:t>Cancellation failed as service is unavailable now, please try again later.</w:t>
            </w:r>
          </w:p>
        </w:tc>
      </w:tr>
      <w:tr w:rsidR="00000000">
        <w:trPr>
          <w:divId w:val="175387555"/>
          <w:tblCellSpacing w:w="15" w:type="dxa"/>
        </w:trPr>
        <w:tc>
          <w:tcPr>
            <w:tcW w:w="0" w:type="auto"/>
            <w:vAlign w:val="center"/>
            <w:hideMark/>
          </w:tcPr>
          <w:p w:rsidR="00000000" w:rsidRDefault="00000000">
            <w:r>
              <w:t>70301</w:t>
            </w:r>
          </w:p>
        </w:tc>
        <w:tc>
          <w:tcPr>
            <w:tcW w:w="0" w:type="auto"/>
            <w:vAlign w:val="center"/>
            <w:hideMark/>
          </w:tcPr>
          <w:p w:rsidR="00000000" w:rsidRDefault="00000000">
            <w:r>
              <w:t>200</w:t>
            </w:r>
          </w:p>
        </w:tc>
        <w:tc>
          <w:tcPr>
            <w:tcW w:w="0" w:type="auto"/>
            <w:vAlign w:val="center"/>
            <w:hideMark/>
          </w:tcPr>
          <w:p w:rsidR="00000000" w:rsidRDefault="00000000">
            <w:r>
              <w:t>Duplicate clQuoteId.</w:t>
            </w:r>
          </w:p>
        </w:tc>
      </w:tr>
      <w:tr w:rsidR="00000000">
        <w:trPr>
          <w:divId w:val="175387555"/>
          <w:tblCellSpacing w:w="15" w:type="dxa"/>
        </w:trPr>
        <w:tc>
          <w:tcPr>
            <w:tcW w:w="0" w:type="auto"/>
            <w:vAlign w:val="center"/>
            <w:hideMark/>
          </w:tcPr>
          <w:p w:rsidR="00000000" w:rsidRDefault="00000000">
            <w:r>
              <w:t>70303</w:t>
            </w:r>
          </w:p>
        </w:tc>
        <w:tc>
          <w:tcPr>
            <w:tcW w:w="0" w:type="auto"/>
            <w:vAlign w:val="center"/>
            <w:hideMark/>
          </w:tcPr>
          <w:p w:rsidR="00000000" w:rsidRDefault="00000000">
            <w:r>
              <w:t>200</w:t>
            </w:r>
          </w:p>
        </w:tc>
        <w:tc>
          <w:tcPr>
            <w:tcW w:w="0" w:type="auto"/>
            <w:vAlign w:val="center"/>
            <w:hideMark/>
          </w:tcPr>
          <w:p w:rsidR="00000000" w:rsidRDefault="00000000">
            <w:r>
              <w:t>The RFQ with {rfqState} status cannot be quoted.</w:t>
            </w:r>
          </w:p>
        </w:tc>
      </w:tr>
      <w:tr w:rsidR="00000000">
        <w:trPr>
          <w:divId w:val="175387555"/>
          <w:tblCellSpacing w:w="15" w:type="dxa"/>
        </w:trPr>
        <w:tc>
          <w:tcPr>
            <w:tcW w:w="0" w:type="auto"/>
            <w:vAlign w:val="center"/>
            <w:hideMark/>
          </w:tcPr>
          <w:p w:rsidR="00000000" w:rsidRDefault="00000000">
            <w:r>
              <w:t>70304</w:t>
            </w:r>
          </w:p>
        </w:tc>
        <w:tc>
          <w:tcPr>
            <w:tcW w:w="0" w:type="auto"/>
            <w:vAlign w:val="center"/>
            <w:hideMark/>
          </w:tcPr>
          <w:p w:rsidR="00000000" w:rsidRDefault="00000000">
            <w:r>
              <w:t>200</w:t>
            </w:r>
          </w:p>
        </w:tc>
        <w:tc>
          <w:tcPr>
            <w:tcW w:w="0" w:type="auto"/>
            <w:vAlign w:val="center"/>
            <w:hideMark/>
          </w:tcPr>
          <w:p w:rsidR="00000000" w:rsidRDefault="00000000">
            <w:r>
              <w:t>Price should be an integer multiple of the tick size.</w:t>
            </w:r>
          </w:p>
        </w:tc>
      </w:tr>
      <w:tr w:rsidR="00000000">
        <w:trPr>
          <w:divId w:val="175387555"/>
          <w:tblCellSpacing w:w="15" w:type="dxa"/>
        </w:trPr>
        <w:tc>
          <w:tcPr>
            <w:tcW w:w="0" w:type="auto"/>
            <w:vAlign w:val="center"/>
            <w:hideMark/>
          </w:tcPr>
          <w:p w:rsidR="00000000" w:rsidRDefault="00000000">
            <w:r>
              <w:t>70305</w:t>
            </w:r>
          </w:p>
        </w:tc>
        <w:tc>
          <w:tcPr>
            <w:tcW w:w="0" w:type="auto"/>
            <w:vAlign w:val="center"/>
            <w:hideMark/>
          </w:tcPr>
          <w:p w:rsidR="00000000" w:rsidRDefault="00000000">
            <w:r>
              <w:t>200</w:t>
            </w:r>
          </w:p>
        </w:tc>
        <w:tc>
          <w:tcPr>
            <w:tcW w:w="0" w:type="auto"/>
            <w:vAlign w:val="center"/>
            <w:hideMark/>
          </w:tcPr>
          <w:p w:rsidR="00000000" w:rsidRDefault="00000000">
            <w:r>
              <w:t>Bid price cannot be higher than offer price</w:t>
            </w:r>
          </w:p>
        </w:tc>
      </w:tr>
      <w:tr w:rsidR="00000000">
        <w:trPr>
          <w:divId w:val="175387555"/>
          <w:tblCellSpacing w:w="15" w:type="dxa"/>
        </w:trPr>
        <w:tc>
          <w:tcPr>
            <w:tcW w:w="0" w:type="auto"/>
            <w:vAlign w:val="center"/>
            <w:hideMark/>
          </w:tcPr>
          <w:p w:rsidR="00000000" w:rsidRDefault="00000000">
            <w:r>
              <w:t>70306</w:t>
            </w:r>
          </w:p>
        </w:tc>
        <w:tc>
          <w:tcPr>
            <w:tcW w:w="0" w:type="auto"/>
            <w:vAlign w:val="center"/>
            <w:hideMark/>
          </w:tcPr>
          <w:p w:rsidR="00000000" w:rsidRDefault="00000000">
            <w:r>
              <w:t>200</w:t>
            </w:r>
          </w:p>
        </w:tc>
        <w:tc>
          <w:tcPr>
            <w:tcW w:w="0" w:type="auto"/>
            <w:vAlign w:val="center"/>
            <w:hideMark/>
          </w:tcPr>
          <w:p w:rsidR="00000000" w:rsidRDefault="00000000">
            <w:r>
              <w:t>The legs of quote do not match the legs of {rfqId}</w:t>
            </w:r>
          </w:p>
        </w:tc>
      </w:tr>
      <w:tr w:rsidR="00000000">
        <w:trPr>
          <w:divId w:val="175387555"/>
          <w:tblCellSpacing w:w="15" w:type="dxa"/>
        </w:trPr>
        <w:tc>
          <w:tcPr>
            <w:tcW w:w="0" w:type="auto"/>
            <w:vAlign w:val="center"/>
            <w:hideMark/>
          </w:tcPr>
          <w:p w:rsidR="00000000" w:rsidRDefault="00000000">
            <w:r>
              <w:t>70307</w:t>
            </w:r>
          </w:p>
        </w:tc>
        <w:tc>
          <w:tcPr>
            <w:tcW w:w="0" w:type="auto"/>
            <w:vAlign w:val="center"/>
            <w:hideMark/>
          </w:tcPr>
          <w:p w:rsidR="00000000" w:rsidRDefault="00000000">
            <w:r>
              <w:t>200</w:t>
            </w:r>
          </w:p>
        </w:tc>
        <w:tc>
          <w:tcPr>
            <w:tcW w:w="0" w:type="auto"/>
            <w:vAlign w:val="center"/>
            <w:hideMark/>
          </w:tcPr>
          <w:p w:rsidR="00000000" w:rsidRDefault="00000000">
            <w:r>
              <w:t>Size should be in integral multiples of the lot size.</w:t>
            </w:r>
          </w:p>
        </w:tc>
      </w:tr>
      <w:tr w:rsidR="00000000">
        <w:trPr>
          <w:divId w:val="175387555"/>
          <w:tblCellSpacing w:w="15" w:type="dxa"/>
        </w:trPr>
        <w:tc>
          <w:tcPr>
            <w:tcW w:w="0" w:type="auto"/>
            <w:vAlign w:val="center"/>
            <w:hideMark/>
          </w:tcPr>
          <w:p w:rsidR="00000000" w:rsidRDefault="00000000">
            <w:r>
              <w:t>70308</w:t>
            </w:r>
          </w:p>
        </w:tc>
        <w:tc>
          <w:tcPr>
            <w:tcW w:w="0" w:type="auto"/>
            <w:vAlign w:val="center"/>
            <w:hideMark/>
          </w:tcPr>
          <w:p w:rsidR="00000000" w:rsidRDefault="00000000">
            <w:r>
              <w:t>200</w:t>
            </w:r>
          </w:p>
        </w:tc>
        <w:tc>
          <w:tcPr>
            <w:tcW w:w="0" w:type="auto"/>
            <w:vAlign w:val="center"/>
            <w:hideMark/>
          </w:tcPr>
          <w:p w:rsidR="00000000" w:rsidRDefault="00000000">
            <w:r>
              <w:t>Quote to your own RFQ is not allowed.</w:t>
            </w:r>
          </w:p>
        </w:tc>
      </w:tr>
      <w:tr w:rsidR="00000000">
        <w:trPr>
          <w:divId w:val="175387555"/>
          <w:tblCellSpacing w:w="15" w:type="dxa"/>
        </w:trPr>
        <w:tc>
          <w:tcPr>
            <w:tcW w:w="0" w:type="auto"/>
            <w:vAlign w:val="center"/>
            <w:hideMark/>
          </w:tcPr>
          <w:p w:rsidR="00000000" w:rsidRDefault="00000000">
            <w:r>
              <w:t>70309</w:t>
            </w:r>
          </w:p>
        </w:tc>
        <w:tc>
          <w:tcPr>
            <w:tcW w:w="0" w:type="auto"/>
            <w:vAlign w:val="center"/>
            <w:hideMark/>
          </w:tcPr>
          <w:p w:rsidR="00000000" w:rsidRDefault="00000000">
            <w:r>
              <w:t>200</w:t>
            </w:r>
          </w:p>
        </w:tc>
        <w:tc>
          <w:tcPr>
            <w:tcW w:w="0" w:type="auto"/>
            <w:vAlign w:val="center"/>
            <w:hideMark/>
          </w:tcPr>
          <w:p w:rsidR="00000000" w:rsidRDefault="00000000">
            <w:r>
              <w:t>Quote to the same RFQ with the same side is not allowed.</w:t>
            </w:r>
          </w:p>
        </w:tc>
      </w:tr>
      <w:tr w:rsidR="00000000">
        <w:trPr>
          <w:divId w:val="175387555"/>
          <w:tblCellSpacing w:w="15" w:type="dxa"/>
        </w:trPr>
        <w:tc>
          <w:tcPr>
            <w:tcW w:w="0" w:type="auto"/>
            <w:vAlign w:val="center"/>
            <w:hideMark/>
          </w:tcPr>
          <w:p w:rsidR="00000000" w:rsidRDefault="00000000">
            <w:r>
              <w:t>70310</w:t>
            </w:r>
          </w:p>
        </w:tc>
        <w:tc>
          <w:tcPr>
            <w:tcW w:w="0" w:type="auto"/>
            <w:vAlign w:val="center"/>
            <w:hideMark/>
          </w:tcPr>
          <w:p w:rsidR="00000000" w:rsidRDefault="00000000">
            <w:r>
              <w:t>200</w:t>
            </w:r>
          </w:p>
        </w:tc>
        <w:tc>
          <w:tcPr>
            <w:tcW w:w="0" w:type="auto"/>
            <w:vAlign w:val="center"/>
            <w:hideMark/>
          </w:tcPr>
          <w:p w:rsidR="00000000" w:rsidRDefault="00000000">
            <w:r>
              <w:t>Quoted price of instId {instId} cannot exceed your preset price limit.</w:t>
            </w:r>
          </w:p>
        </w:tc>
      </w:tr>
      <w:tr w:rsidR="00000000">
        <w:trPr>
          <w:divId w:val="175387555"/>
          <w:tblCellSpacing w:w="15" w:type="dxa"/>
        </w:trPr>
        <w:tc>
          <w:tcPr>
            <w:tcW w:w="0" w:type="auto"/>
            <w:vAlign w:val="center"/>
            <w:hideMark/>
          </w:tcPr>
          <w:p w:rsidR="00000000" w:rsidRDefault="00000000">
            <w:r>
              <w:t>70400</w:t>
            </w:r>
          </w:p>
        </w:tc>
        <w:tc>
          <w:tcPr>
            <w:tcW w:w="0" w:type="auto"/>
            <w:vAlign w:val="center"/>
            <w:hideMark/>
          </w:tcPr>
          <w:p w:rsidR="00000000" w:rsidRDefault="00000000">
            <w:r>
              <w:t>200</w:t>
            </w:r>
          </w:p>
        </w:tc>
        <w:tc>
          <w:tcPr>
            <w:tcW w:w="0" w:type="auto"/>
            <w:vAlign w:val="center"/>
            <w:hideMark/>
          </w:tcPr>
          <w:p w:rsidR="00000000" w:rsidRDefault="00000000">
            <w:r>
              <w:t>The Quote with {quoteState} status cannot be canceled</w:t>
            </w:r>
          </w:p>
        </w:tc>
      </w:tr>
      <w:tr w:rsidR="00000000">
        <w:trPr>
          <w:divId w:val="175387555"/>
          <w:tblCellSpacing w:w="15" w:type="dxa"/>
        </w:trPr>
        <w:tc>
          <w:tcPr>
            <w:tcW w:w="0" w:type="auto"/>
            <w:vAlign w:val="center"/>
            <w:hideMark/>
          </w:tcPr>
          <w:p w:rsidR="00000000" w:rsidRDefault="00000000">
            <w:r>
              <w:t>70408</w:t>
            </w:r>
          </w:p>
        </w:tc>
        <w:tc>
          <w:tcPr>
            <w:tcW w:w="0" w:type="auto"/>
            <w:vAlign w:val="center"/>
            <w:hideMark/>
          </w:tcPr>
          <w:p w:rsidR="00000000" w:rsidRDefault="00000000">
            <w:r>
              <w:t>200</w:t>
            </w:r>
          </w:p>
        </w:tc>
        <w:tc>
          <w:tcPr>
            <w:tcW w:w="0" w:type="auto"/>
            <w:vAlign w:val="center"/>
            <w:hideMark/>
          </w:tcPr>
          <w:p w:rsidR="00000000" w:rsidRDefault="00000000">
            <w:r>
              <w:t>Cancellation failed as quote count exceeds the limit {quoteLimit}.</w:t>
            </w:r>
          </w:p>
        </w:tc>
      </w:tr>
      <w:tr w:rsidR="00000000">
        <w:trPr>
          <w:divId w:val="175387555"/>
          <w:tblCellSpacing w:w="15" w:type="dxa"/>
        </w:trPr>
        <w:tc>
          <w:tcPr>
            <w:tcW w:w="0" w:type="auto"/>
            <w:vAlign w:val="center"/>
            <w:hideMark/>
          </w:tcPr>
          <w:p w:rsidR="00000000" w:rsidRDefault="00000000">
            <w:r>
              <w:t>70409</w:t>
            </w:r>
          </w:p>
        </w:tc>
        <w:tc>
          <w:tcPr>
            <w:tcW w:w="0" w:type="auto"/>
            <w:vAlign w:val="center"/>
            <w:hideMark/>
          </w:tcPr>
          <w:p w:rsidR="00000000" w:rsidRDefault="00000000">
            <w:r>
              <w:t>200</w:t>
            </w:r>
          </w:p>
        </w:tc>
        <w:tc>
          <w:tcPr>
            <w:tcW w:w="0" w:type="auto"/>
            <w:vAlign w:val="center"/>
            <w:hideMark/>
          </w:tcPr>
          <w:p w:rsidR="00000000" w:rsidRDefault="00000000">
            <w:r>
              <w:t>Cancellation failed as you do not have any active Quotes.</w:t>
            </w:r>
          </w:p>
        </w:tc>
      </w:tr>
      <w:tr w:rsidR="00000000">
        <w:trPr>
          <w:divId w:val="175387555"/>
          <w:tblCellSpacing w:w="15" w:type="dxa"/>
        </w:trPr>
        <w:tc>
          <w:tcPr>
            <w:tcW w:w="0" w:type="auto"/>
            <w:vAlign w:val="center"/>
            <w:hideMark/>
          </w:tcPr>
          <w:p w:rsidR="00000000" w:rsidRDefault="00000000">
            <w:r>
              <w:t>70501</w:t>
            </w:r>
          </w:p>
        </w:tc>
        <w:tc>
          <w:tcPr>
            <w:tcW w:w="0" w:type="auto"/>
            <w:vAlign w:val="center"/>
            <w:hideMark/>
          </w:tcPr>
          <w:p w:rsidR="00000000" w:rsidRDefault="00000000">
            <w:r>
              <w:t>200</w:t>
            </w:r>
          </w:p>
        </w:tc>
        <w:tc>
          <w:tcPr>
            <w:tcW w:w="0" w:type="auto"/>
            <w:vAlign w:val="center"/>
            <w:hideMark/>
          </w:tcPr>
          <w:p w:rsidR="00000000" w:rsidRDefault="00000000">
            <w:r>
              <w:t>RFQ {rfqId} is not quoted by {quoteId}</w:t>
            </w:r>
          </w:p>
        </w:tc>
      </w:tr>
      <w:tr w:rsidR="00000000">
        <w:trPr>
          <w:divId w:val="175387555"/>
          <w:tblCellSpacing w:w="15" w:type="dxa"/>
        </w:trPr>
        <w:tc>
          <w:tcPr>
            <w:tcW w:w="0" w:type="auto"/>
            <w:vAlign w:val="center"/>
            <w:hideMark/>
          </w:tcPr>
          <w:p w:rsidR="00000000" w:rsidRDefault="00000000">
            <w:r>
              <w:t>70502</w:t>
            </w:r>
          </w:p>
        </w:tc>
        <w:tc>
          <w:tcPr>
            <w:tcW w:w="0" w:type="auto"/>
            <w:vAlign w:val="center"/>
            <w:hideMark/>
          </w:tcPr>
          <w:p w:rsidR="00000000" w:rsidRDefault="00000000">
            <w:r>
              <w:t>200</w:t>
            </w:r>
          </w:p>
        </w:tc>
        <w:tc>
          <w:tcPr>
            <w:tcW w:w="0" w:type="auto"/>
            <w:vAlign w:val="center"/>
            <w:hideMark/>
          </w:tcPr>
          <w:p w:rsidR="00000000" w:rsidRDefault="00000000">
            <w:r>
              <w:t>The legs do not match the legs of {rfqId}</w:t>
            </w:r>
          </w:p>
        </w:tc>
      </w:tr>
      <w:tr w:rsidR="00000000">
        <w:trPr>
          <w:divId w:val="175387555"/>
          <w:tblCellSpacing w:w="15" w:type="dxa"/>
        </w:trPr>
        <w:tc>
          <w:tcPr>
            <w:tcW w:w="0" w:type="auto"/>
            <w:vAlign w:val="center"/>
            <w:hideMark/>
          </w:tcPr>
          <w:p w:rsidR="00000000" w:rsidRDefault="00000000">
            <w:r>
              <w:t>70503</w:t>
            </w:r>
          </w:p>
        </w:tc>
        <w:tc>
          <w:tcPr>
            <w:tcW w:w="0" w:type="auto"/>
            <w:vAlign w:val="center"/>
            <w:hideMark/>
          </w:tcPr>
          <w:p w:rsidR="00000000" w:rsidRDefault="00000000">
            <w:r>
              <w:t>200</w:t>
            </w:r>
          </w:p>
        </w:tc>
        <w:tc>
          <w:tcPr>
            <w:tcW w:w="0" w:type="auto"/>
            <w:vAlign w:val="center"/>
            <w:hideMark/>
          </w:tcPr>
          <w:p w:rsidR="00000000" w:rsidRDefault="00000000">
            <w:r>
              <w:t>Leg sizes specified are under the minimum block size required by Jupiter.</w:t>
            </w:r>
          </w:p>
        </w:tc>
      </w:tr>
      <w:tr w:rsidR="00000000">
        <w:trPr>
          <w:divId w:val="175387555"/>
          <w:tblCellSpacing w:w="15" w:type="dxa"/>
        </w:trPr>
        <w:tc>
          <w:tcPr>
            <w:tcW w:w="0" w:type="auto"/>
            <w:vAlign w:val="center"/>
            <w:hideMark/>
          </w:tcPr>
          <w:p w:rsidR="00000000" w:rsidRDefault="00000000">
            <w:r>
              <w:t>70504</w:t>
            </w:r>
          </w:p>
        </w:tc>
        <w:tc>
          <w:tcPr>
            <w:tcW w:w="0" w:type="auto"/>
            <w:vAlign w:val="center"/>
            <w:hideMark/>
          </w:tcPr>
          <w:p w:rsidR="00000000" w:rsidRDefault="00000000">
            <w:r>
              <w:t>200</w:t>
            </w:r>
          </w:p>
        </w:tc>
        <w:tc>
          <w:tcPr>
            <w:tcW w:w="0" w:type="auto"/>
            <w:vAlign w:val="center"/>
            <w:hideMark/>
          </w:tcPr>
          <w:p w:rsidR="00000000" w:rsidRDefault="00000000">
            <w:r>
              <w:t>Execution failed as the RFQ status is {rfqState}.</w:t>
            </w:r>
          </w:p>
        </w:tc>
      </w:tr>
      <w:tr w:rsidR="00000000">
        <w:trPr>
          <w:divId w:val="175387555"/>
          <w:tblCellSpacing w:w="15" w:type="dxa"/>
        </w:trPr>
        <w:tc>
          <w:tcPr>
            <w:tcW w:w="0" w:type="auto"/>
            <w:vAlign w:val="center"/>
            <w:hideMark/>
          </w:tcPr>
          <w:p w:rsidR="00000000" w:rsidRDefault="00000000">
            <w:r>
              <w:t>70505</w:t>
            </w:r>
          </w:p>
        </w:tc>
        <w:tc>
          <w:tcPr>
            <w:tcW w:w="0" w:type="auto"/>
            <w:vAlign w:val="center"/>
            <w:hideMark/>
          </w:tcPr>
          <w:p w:rsidR="00000000" w:rsidRDefault="00000000">
            <w:r>
              <w:t>200</w:t>
            </w:r>
          </w:p>
        </w:tc>
        <w:tc>
          <w:tcPr>
            <w:tcW w:w="0" w:type="auto"/>
            <w:vAlign w:val="center"/>
            <w:hideMark/>
          </w:tcPr>
          <w:p w:rsidR="00000000" w:rsidRDefault="00000000">
            <w:r>
              <w:t>Execution failed as the Quote status is {quoteState}.</w:t>
            </w:r>
          </w:p>
        </w:tc>
      </w:tr>
      <w:tr w:rsidR="00000000">
        <w:trPr>
          <w:divId w:val="175387555"/>
          <w:tblCellSpacing w:w="15" w:type="dxa"/>
        </w:trPr>
        <w:tc>
          <w:tcPr>
            <w:tcW w:w="0" w:type="auto"/>
            <w:vAlign w:val="center"/>
            <w:hideMark/>
          </w:tcPr>
          <w:p w:rsidR="00000000" w:rsidRDefault="00000000">
            <w:r>
              <w:t>70506</w:t>
            </w:r>
          </w:p>
        </w:tc>
        <w:tc>
          <w:tcPr>
            <w:tcW w:w="0" w:type="auto"/>
            <w:vAlign w:val="center"/>
            <w:hideMark/>
          </w:tcPr>
          <w:p w:rsidR="00000000" w:rsidRDefault="00000000">
            <w:r>
              <w:t>200</w:t>
            </w:r>
          </w:p>
        </w:tc>
        <w:tc>
          <w:tcPr>
            <w:tcW w:w="0" w:type="auto"/>
            <w:vAlign w:val="center"/>
            <w:hideMark/>
          </w:tcPr>
          <w:p w:rsidR="00000000" w:rsidRDefault="00000000">
            <w:r>
              <w:t>Leg sizes specified do not have the same ratios as the whole RFQ.</w:t>
            </w:r>
          </w:p>
        </w:tc>
      </w:tr>
      <w:tr w:rsidR="00000000">
        <w:trPr>
          <w:divId w:val="175387555"/>
          <w:tblCellSpacing w:w="15" w:type="dxa"/>
        </w:trPr>
        <w:tc>
          <w:tcPr>
            <w:tcW w:w="0" w:type="auto"/>
            <w:vAlign w:val="center"/>
            <w:hideMark/>
          </w:tcPr>
          <w:p w:rsidR="00000000" w:rsidRDefault="00000000">
            <w:r>
              <w:t>70507</w:t>
            </w:r>
          </w:p>
        </w:tc>
        <w:tc>
          <w:tcPr>
            <w:tcW w:w="0" w:type="auto"/>
            <w:vAlign w:val="center"/>
            <w:hideMark/>
          </w:tcPr>
          <w:p w:rsidR="00000000" w:rsidRDefault="00000000">
            <w:r>
              <w:t>200</w:t>
            </w:r>
          </w:p>
        </w:tc>
        <w:tc>
          <w:tcPr>
            <w:tcW w:w="0" w:type="auto"/>
            <w:vAlign w:val="center"/>
            <w:hideMark/>
          </w:tcPr>
          <w:p w:rsidR="00000000" w:rsidRDefault="00000000">
            <w:r>
              <w:t>Partial execution was attempted but allowPartialExecution of the RFQ is not enabled.</w:t>
            </w:r>
          </w:p>
        </w:tc>
      </w:tr>
      <w:tr w:rsidR="00000000">
        <w:trPr>
          <w:divId w:val="175387555"/>
          <w:tblCellSpacing w:w="15" w:type="dxa"/>
        </w:trPr>
        <w:tc>
          <w:tcPr>
            <w:tcW w:w="0" w:type="auto"/>
            <w:vAlign w:val="center"/>
            <w:hideMark/>
          </w:tcPr>
          <w:p w:rsidR="00000000" w:rsidRDefault="00000000">
            <w:r>
              <w:t>70508</w:t>
            </w:r>
          </w:p>
        </w:tc>
        <w:tc>
          <w:tcPr>
            <w:tcW w:w="0" w:type="auto"/>
            <w:vAlign w:val="center"/>
            <w:hideMark/>
          </w:tcPr>
          <w:p w:rsidR="00000000" w:rsidRDefault="00000000">
            <w:r>
              <w:t>200</w:t>
            </w:r>
          </w:p>
        </w:tc>
        <w:tc>
          <w:tcPr>
            <w:tcW w:w="0" w:type="auto"/>
            <w:vAlign w:val="center"/>
            <w:hideMark/>
          </w:tcPr>
          <w:p w:rsidR="00000000" w:rsidRDefault="00000000">
            <w:r>
              <w:t>No instrument settings available.</w:t>
            </w:r>
          </w:p>
        </w:tc>
      </w:tr>
      <w:tr w:rsidR="00000000">
        <w:trPr>
          <w:divId w:val="175387555"/>
          <w:tblCellSpacing w:w="15" w:type="dxa"/>
        </w:trPr>
        <w:tc>
          <w:tcPr>
            <w:tcW w:w="0" w:type="auto"/>
            <w:vAlign w:val="center"/>
            <w:hideMark/>
          </w:tcPr>
          <w:p w:rsidR="00000000" w:rsidRDefault="00000000">
            <w:r>
              <w:t>70509</w:t>
            </w:r>
          </w:p>
        </w:tc>
        <w:tc>
          <w:tcPr>
            <w:tcW w:w="0" w:type="auto"/>
            <w:vAlign w:val="center"/>
            <w:hideMark/>
          </w:tcPr>
          <w:p w:rsidR="00000000" w:rsidRDefault="00000000">
            <w:r>
              <w:t>200</w:t>
            </w:r>
          </w:p>
        </w:tc>
        <w:tc>
          <w:tcPr>
            <w:tcW w:w="0" w:type="auto"/>
            <w:vAlign w:val="center"/>
            <w:hideMark/>
          </w:tcPr>
          <w:p w:rsidR="00000000" w:rsidRDefault="00000000">
            <w:r>
              <w:t>Execution failed: counterparty error</w:t>
            </w:r>
          </w:p>
        </w:tc>
      </w:tr>
      <w:tr w:rsidR="00000000">
        <w:trPr>
          <w:divId w:val="175387555"/>
          <w:tblCellSpacing w:w="15" w:type="dxa"/>
        </w:trPr>
        <w:tc>
          <w:tcPr>
            <w:tcW w:w="0" w:type="auto"/>
            <w:vAlign w:val="center"/>
            <w:hideMark/>
          </w:tcPr>
          <w:p w:rsidR="00000000" w:rsidRDefault="00000000">
            <w:r>
              <w:t>70511</w:t>
            </w:r>
          </w:p>
        </w:tc>
        <w:tc>
          <w:tcPr>
            <w:tcW w:w="0" w:type="auto"/>
            <w:vAlign w:val="center"/>
            <w:hideMark/>
          </w:tcPr>
          <w:p w:rsidR="00000000" w:rsidRDefault="00000000">
            <w:r>
              <w:t>200</w:t>
            </w:r>
          </w:p>
        </w:tc>
        <w:tc>
          <w:tcPr>
            <w:tcW w:w="0" w:type="auto"/>
            <w:vAlign w:val="center"/>
            <w:hideMark/>
          </w:tcPr>
          <w:p w:rsidR="00000000" w:rsidRDefault="00000000">
            <w:r>
              <w:t>Execution is being processed</w:t>
            </w:r>
          </w:p>
        </w:tc>
      </w:tr>
      <w:tr w:rsidR="00000000">
        <w:trPr>
          <w:divId w:val="175387555"/>
          <w:tblCellSpacing w:w="15" w:type="dxa"/>
        </w:trPr>
        <w:tc>
          <w:tcPr>
            <w:tcW w:w="0" w:type="auto"/>
            <w:vAlign w:val="center"/>
            <w:hideMark/>
          </w:tcPr>
          <w:p w:rsidR="00000000" w:rsidRDefault="00000000">
            <w:r>
              <w:t>75001</w:t>
            </w:r>
          </w:p>
        </w:tc>
        <w:tc>
          <w:tcPr>
            <w:tcW w:w="0" w:type="auto"/>
            <w:vAlign w:val="center"/>
            <w:hideMark/>
          </w:tcPr>
          <w:p w:rsidR="00000000" w:rsidRDefault="00000000">
            <w:r>
              <w:t>200</w:t>
            </w:r>
          </w:p>
        </w:tc>
        <w:tc>
          <w:tcPr>
            <w:tcW w:w="0" w:type="auto"/>
            <w:vAlign w:val="center"/>
            <w:hideMark/>
          </w:tcPr>
          <w:p w:rsidR="00000000" w:rsidRDefault="00000000">
            <w:r>
              <w:t>Trade ID does not exist</w:t>
            </w:r>
          </w:p>
        </w:tc>
      </w:tr>
      <w:tr w:rsidR="00000000">
        <w:trPr>
          <w:divId w:val="175387555"/>
          <w:tblCellSpacing w:w="15" w:type="dxa"/>
        </w:trPr>
        <w:tc>
          <w:tcPr>
            <w:tcW w:w="0" w:type="auto"/>
            <w:vAlign w:val="center"/>
            <w:hideMark/>
          </w:tcPr>
          <w:p w:rsidR="00000000" w:rsidRDefault="00000000">
            <w:r>
              <w:t>75002</w:t>
            </w:r>
          </w:p>
        </w:tc>
        <w:tc>
          <w:tcPr>
            <w:tcW w:w="0" w:type="auto"/>
            <w:vAlign w:val="center"/>
            <w:hideMark/>
          </w:tcPr>
          <w:p w:rsidR="00000000" w:rsidRDefault="00000000">
            <w:r>
              <w:t>200</w:t>
            </w:r>
          </w:p>
        </w:tc>
        <w:tc>
          <w:tcPr>
            <w:tcW w:w="0" w:type="auto"/>
            <w:vAlign w:val="center"/>
            <w:hideMark/>
          </w:tcPr>
          <w:p w:rsidR="00000000" w:rsidRDefault="00000000">
            <w:r>
              <w:t>{sprdId} : unable to place new orders or modify existing orders at the moment</w:t>
            </w:r>
          </w:p>
        </w:tc>
      </w:tr>
      <w:tr w:rsidR="00000000">
        <w:trPr>
          <w:divId w:val="175387555"/>
          <w:tblCellSpacing w:w="15" w:type="dxa"/>
        </w:trPr>
        <w:tc>
          <w:tcPr>
            <w:tcW w:w="0" w:type="auto"/>
            <w:vAlign w:val="center"/>
            <w:hideMark/>
          </w:tcPr>
          <w:p w:rsidR="00000000" w:rsidRDefault="00000000">
            <w:r>
              <w:t>75003</w:t>
            </w:r>
          </w:p>
        </w:tc>
        <w:tc>
          <w:tcPr>
            <w:tcW w:w="0" w:type="auto"/>
            <w:vAlign w:val="center"/>
            <w:hideMark/>
          </w:tcPr>
          <w:p w:rsidR="00000000" w:rsidRDefault="00000000">
            <w:r>
              <w:t>200</w:t>
            </w:r>
          </w:p>
        </w:tc>
        <w:tc>
          <w:tcPr>
            <w:tcW w:w="0" w:type="auto"/>
            <w:vAlign w:val="center"/>
            <w:hideMark/>
          </w:tcPr>
          <w:p w:rsidR="00000000" w:rsidRDefault="00000000">
            <w:r>
              <w:t>Invalid price</w:t>
            </w:r>
          </w:p>
        </w:tc>
      </w:tr>
      <w:tr w:rsidR="00000000">
        <w:trPr>
          <w:divId w:val="175387555"/>
          <w:tblCellSpacing w:w="15" w:type="dxa"/>
        </w:trPr>
        <w:tc>
          <w:tcPr>
            <w:tcW w:w="0" w:type="auto"/>
            <w:vAlign w:val="center"/>
            <w:hideMark/>
          </w:tcPr>
          <w:p w:rsidR="00000000" w:rsidRDefault="00000000">
            <w:r>
              <w:t>56000</w:t>
            </w:r>
          </w:p>
        </w:tc>
        <w:tc>
          <w:tcPr>
            <w:tcW w:w="0" w:type="auto"/>
            <w:vAlign w:val="center"/>
            <w:hideMark/>
          </w:tcPr>
          <w:p w:rsidR="00000000" w:rsidRDefault="00000000">
            <w:r>
              <w:t>200</w:t>
            </w:r>
          </w:p>
        </w:tc>
        <w:tc>
          <w:tcPr>
            <w:tcW w:w="0" w:type="auto"/>
            <w:vAlign w:val="center"/>
            <w:hideMark/>
          </w:tcPr>
          <w:p w:rsidR="00000000" w:rsidRDefault="00000000">
            <w:r>
              <w:t>Block trade does not exist.</w:t>
            </w:r>
          </w:p>
        </w:tc>
      </w:tr>
      <w:tr w:rsidR="00000000">
        <w:trPr>
          <w:divId w:val="175387555"/>
          <w:tblCellSpacing w:w="15" w:type="dxa"/>
        </w:trPr>
        <w:tc>
          <w:tcPr>
            <w:tcW w:w="0" w:type="auto"/>
            <w:vAlign w:val="center"/>
            <w:hideMark/>
          </w:tcPr>
          <w:p w:rsidR="00000000" w:rsidRDefault="00000000">
            <w:r>
              <w:t>56001</w:t>
            </w:r>
          </w:p>
        </w:tc>
        <w:tc>
          <w:tcPr>
            <w:tcW w:w="0" w:type="auto"/>
            <w:vAlign w:val="center"/>
            <w:hideMark/>
          </w:tcPr>
          <w:p w:rsidR="00000000" w:rsidRDefault="00000000">
            <w:r>
              <w:t>200</w:t>
            </w:r>
          </w:p>
        </w:tc>
        <w:tc>
          <w:tcPr>
            <w:tcW w:w="0" w:type="auto"/>
            <w:vAlign w:val="center"/>
            <w:hideMark/>
          </w:tcPr>
          <w:p w:rsidR="00000000" w:rsidRDefault="00000000">
            <w:r>
              <w:t>The number of multi-legs cannot exceed {legLimit}.</w:t>
            </w:r>
          </w:p>
        </w:tc>
      </w:tr>
      <w:tr w:rsidR="00000000">
        <w:trPr>
          <w:divId w:val="175387555"/>
          <w:tblCellSpacing w:w="15" w:type="dxa"/>
        </w:trPr>
        <w:tc>
          <w:tcPr>
            <w:tcW w:w="0" w:type="auto"/>
            <w:vAlign w:val="center"/>
            <w:hideMark/>
          </w:tcPr>
          <w:p w:rsidR="00000000" w:rsidRDefault="00000000">
            <w:r>
              <w:t>56002</w:t>
            </w:r>
          </w:p>
        </w:tc>
        <w:tc>
          <w:tcPr>
            <w:tcW w:w="0" w:type="auto"/>
            <w:vAlign w:val="center"/>
            <w:hideMark/>
          </w:tcPr>
          <w:p w:rsidR="00000000" w:rsidRDefault="00000000">
            <w:r>
              <w:t>200</w:t>
            </w:r>
          </w:p>
        </w:tc>
        <w:tc>
          <w:tcPr>
            <w:tcW w:w="0" w:type="auto"/>
            <w:vAlign w:val="center"/>
            <w:hideMark/>
          </w:tcPr>
          <w:p w:rsidR="00000000" w:rsidRDefault="00000000">
            <w:r>
              <w:t>The number of multi-legs does not match with the verified one.</w:t>
            </w:r>
          </w:p>
        </w:tc>
      </w:tr>
      <w:tr w:rsidR="00000000">
        <w:trPr>
          <w:divId w:val="175387555"/>
          <w:tblCellSpacing w:w="15" w:type="dxa"/>
        </w:trPr>
        <w:tc>
          <w:tcPr>
            <w:tcW w:w="0" w:type="auto"/>
            <w:vAlign w:val="center"/>
            <w:hideMark/>
          </w:tcPr>
          <w:p w:rsidR="00000000" w:rsidRDefault="00000000">
            <w:r>
              <w:t>56003</w:t>
            </w:r>
          </w:p>
        </w:tc>
        <w:tc>
          <w:tcPr>
            <w:tcW w:w="0" w:type="auto"/>
            <w:vAlign w:val="center"/>
            <w:hideMark/>
          </w:tcPr>
          <w:p w:rsidR="00000000" w:rsidRDefault="00000000">
            <w:r>
              <w:t>200</w:t>
            </w:r>
          </w:p>
        </w:tc>
        <w:tc>
          <w:tcPr>
            <w:tcW w:w="0" w:type="auto"/>
            <w:vAlign w:val="center"/>
            <w:hideMark/>
          </w:tcPr>
          <w:p w:rsidR="00000000" w:rsidRDefault="00000000">
            <w:r>
              <w:t>Duplicate clBlockTdId.</w:t>
            </w:r>
          </w:p>
        </w:tc>
      </w:tr>
      <w:tr w:rsidR="00000000">
        <w:trPr>
          <w:divId w:val="175387555"/>
          <w:tblCellSpacing w:w="15" w:type="dxa"/>
        </w:trPr>
        <w:tc>
          <w:tcPr>
            <w:tcW w:w="0" w:type="auto"/>
            <w:vAlign w:val="center"/>
            <w:hideMark/>
          </w:tcPr>
          <w:p w:rsidR="00000000" w:rsidRDefault="00000000">
            <w:r>
              <w:t>56004</w:t>
            </w:r>
          </w:p>
        </w:tc>
        <w:tc>
          <w:tcPr>
            <w:tcW w:w="0" w:type="auto"/>
            <w:vAlign w:val="center"/>
            <w:hideMark/>
          </w:tcPr>
          <w:p w:rsidR="00000000" w:rsidRDefault="00000000">
            <w:r>
              <w:t>200</w:t>
            </w:r>
          </w:p>
        </w:tc>
        <w:tc>
          <w:tcPr>
            <w:tcW w:w="0" w:type="auto"/>
            <w:vAlign w:val="center"/>
            <w:hideMark/>
          </w:tcPr>
          <w:p w:rsidR="00000000" w:rsidRDefault="00000000">
            <w:r>
              <w:t>Trade with yourself is not allowed.</w:t>
            </w:r>
          </w:p>
        </w:tc>
      </w:tr>
      <w:tr w:rsidR="00000000">
        <w:trPr>
          <w:divId w:val="175387555"/>
          <w:tblCellSpacing w:w="15" w:type="dxa"/>
        </w:trPr>
        <w:tc>
          <w:tcPr>
            <w:tcW w:w="0" w:type="auto"/>
            <w:vAlign w:val="center"/>
            <w:hideMark/>
          </w:tcPr>
          <w:p w:rsidR="00000000" w:rsidRDefault="00000000">
            <w:r>
              <w:t>56005</w:t>
            </w:r>
          </w:p>
        </w:tc>
        <w:tc>
          <w:tcPr>
            <w:tcW w:w="0" w:type="auto"/>
            <w:vAlign w:val="center"/>
            <w:hideMark/>
          </w:tcPr>
          <w:p w:rsidR="00000000" w:rsidRDefault="00000000">
            <w:r>
              <w:t>200</w:t>
            </w:r>
          </w:p>
        </w:tc>
        <w:tc>
          <w:tcPr>
            <w:tcW w:w="0" w:type="auto"/>
            <w:vAlign w:val="center"/>
            <w:hideMark/>
          </w:tcPr>
          <w:p w:rsidR="00000000" w:rsidRDefault="00000000">
            <w:r>
              <w:t>clBlockTdId should be the same as the verified one.</w:t>
            </w:r>
          </w:p>
        </w:tc>
      </w:tr>
      <w:tr w:rsidR="00000000">
        <w:trPr>
          <w:divId w:val="175387555"/>
          <w:tblCellSpacing w:w="15" w:type="dxa"/>
        </w:trPr>
        <w:tc>
          <w:tcPr>
            <w:tcW w:w="0" w:type="auto"/>
            <w:vAlign w:val="center"/>
            <w:hideMark/>
          </w:tcPr>
          <w:p w:rsidR="00000000" w:rsidRDefault="00000000">
            <w:r>
              <w:t>56006</w:t>
            </w:r>
          </w:p>
        </w:tc>
        <w:tc>
          <w:tcPr>
            <w:tcW w:w="0" w:type="auto"/>
            <w:vAlign w:val="center"/>
            <w:hideMark/>
          </w:tcPr>
          <w:p w:rsidR="00000000" w:rsidRDefault="00000000">
            <w:r>
              <w:t>200</w:t>
            </w:r>
          </w:p>
        </w:tc>
        <w:tc>
          <w:tcPr>
            <w:tcW w:w="0" w:type="auto"/>
            <w:vAlign w:val="center"/>
            <w:hideMark/>
          </w:tcPr>
          <w:p w:rsidR="00000000" w:rsidRDefault="00000000">
            <w:r>
              <w:t>The role should be different from the verified one.</w:t>
            </w:r>
          </w:p>
        </w:tc>
      </w:tr>
      <w:tr w:rsidR="00000000">
        <w:trPr>
          <w:divId w:val="175387555"/>
          <w:tblCellSpacing w:w="15" w:type="dxa"/>
        </w:trPr>
        <w:tc>
          <w:tcPr>
            <w:tcW w:w="0" w:type="auto"/>
            <w:vAlign w:val="center"/>
            <w:hideMark/>
          </w:tcPr>
          <w:p w:rsidR="00000000" w:rsidRDefault="00000000">
            <w:r>
              <w:t>56007</w:t>
            </w:r>
          </w:p>
        </w:tc>
        <w:tc>
          <w:tcPr>
            <w:tcW w:w="0" w:type="auto"/>
            <w:vAlign w:val="center"/>
            <w:hideMark/>
          </w:tcPr>
          <w:p w:rsidR="00000000" w:rsidRDefault="00000000">
            <w:r>
              <w:t>200</w:t>
            </w:r>
          </w:p>
        </w:tc>
        <w:tc>
          <w:tcPr>
            <w:tcW w:w="0" w:type="auto"/>
            <w:vAlign w:val="center"/>
            <w:hideMark/>
          </w:tcPr>
          <w:p w:rsidR="00000000" w:rsidRDefault="00000000">
            <w:r>
              <w:t>Leg no.{legNo} does not match with the verified one.</w:t>
            </w:r>
          </w:p>
        </w:tc>
      </w:tr>
      <w:tr w:rsidR="00000000">
        <w:trPr>
          <w:divId w:val="175387555"/>
          <w:tblCellSpacing w:w="15" w:type="dxa"/>
        </w:trPr>
        <w:tc>
          <w:tcPr>
            <w:tcW w:w="0" w:type="auto"/>
            <w:vAlign w:val="center"/>
            <w:hideMark/>
          </w:tcPr>
          <w:p w:rsidR="00000000" w:rsidRDefault="00000000">
            <w:r>
              <w:t>56008</w:t>
            </w:r>
          </w:p>
        </w:tc>
        <w:tc>
          <w:tcPr>
            <w:tcW w:w="0" w:type="auto"/>
            <w:vAlign w:val="center"/>
            <w:hideMark/>
          </w:tcPr>
          <w:p w:rsidR="00000000" w:rsidRDefault="00000000">
            <w:r>
              <w:t>200</w:t>
            </w:r>
          </w:p>
        </w:tc>
        <w:tc>
          <w:tcPr>
            <w:tcW w:w="0" w:type="auto"/>
            <w:vAlign w:val="center"/>
            <w:hideMark/>
          </w:tcPr>
          <w:p w:rsidR="00000000" w:rsidRDefault="00000000">
            <w:r>
              <w:t>Duplicate instruments in legs array.</w:t>
            </w:r>
          </w:p>
        </w:tc>
      </w:tr>
    </w:tbl>
    <w:p w:rsidR="00000000" w:rsidRDefault="00000000">
      <w:pPr>
        <w:pStyle w:val="3"/>
        <w:divId w:val="175387555"/>
      </w:pPr>
      <w:r>
        <w:t>Copy trading</w:t>
      </w:r>
    </w:p>
    <w:p w:rsidR="00000000" w:rsidRDefault="00000000">
      <w:pPr>
        <w:pStyle w:val="a5"/>
        <w:divId w:val="175387555"/>
      </w:pPr>
      <w:r>
        <w:t>Error Code from 59200 to 59300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1162"/>
        <w:gridCol w:w="6269"/>
      </w:tblGrid>
      <w:tr w:rsidR="00000000">
        <w:trPr>
          <w:divId w:val="175387555"/>
          <w:tblHeader/>
          <w:tblCellSpacing w:w="15" w:type="dxa"/>
        </w:trPr>
        <w:tc>
          <w:tcPr>
            <w:tcW w:w="0" w:type="auto"/>
            <w:vAlign w:val="center"/>
            <w:hideMark/>
          </w:tcPr>
          <w:p w:rsidR="00000000" w:rsidRDefault="00000000">
            <w:pPr>
              <w:jc w:val="center"/>
              <w:rPr>
                <w:b/>
                <w:bCs/>
              </w:rPr>
            </w:pPr>
            <w:r>
              <w:rPr>
                <w:b/>
                <w:bCs/>
              </w:rPr>
              <w:t>Error Code</w:t>
            </w:r>
          </w:p>
        </w:tc>
        <w:tc>
          <w:tcPr>
            <w:tcW w:w="0" w:type="auto"/>
            <w:vAlign w:val="center"/>
            <w:hideMark/>
          </w:tcPr>
          <w:p w:rsidR="00000000" w:rsidRDefault="00000000">
            <w:pPr>
              <w:jc w:val="center"/>
              <w:rPr>
                <w:b/>
                <w:bCs/>
              </w:rPr>
            </w:pPr>
            <w:r>
              <w:rPr>
                <w:b/>
                <w:bCs/>
              </w:rPr>
              <w:t>HTTP Status Code</w:t>
            </w:r>
          </w:p>
        </w:tc>
        <w:tc>
          <w:tcPr>
            <w:tcW w:w="0" w:type="auto"/>
            <w:vAlign w:val="center"/>
            <w:hideMark/>
          </w:tcPr>
          <w:p w:rsidR="00000000" w:rsidRDefault="00000000">
            <w:pPr>
              <w:jc w:val="center"/>
              <w:rPr>
                <w:b/>
                <w:bCs/>
              </w:rPr>
            </w:pPr>
            <w:r>
              <w:rPr>
                <w:b/>
                <w:bCs/>
              </w:rPr>
              <w:t>Error Message</w:t>
            </w:r>
          </w:p>
        </w:tc>
      </w:tr>
      <w:tr w:rsidR="00000000">
        <w:trPr>
          <w:divId w:val="175387555"/>
          <w:tblCellSpacing w:w="15" w:type="dxa"/>
        </w:trPr>
        <w:tc>
          <w:tcPr>
            <w:tcW w:w="0" w:type="auto"/>
            <w:vAlign w:val="center"/>
            <w:hideMark/>
          </w:tcPr>
          <w:p w:rsidR="00000000" w:rsidRDefault="00000000">
            <w:r>
              <w:t>59128</w:t>
            </w:r>
          </w:p>
        </w:tc>
        <w:tc>
          <w:tcPr>
            <w:tcW w:w="0" w:type="auto"/>
            <w:vAlign w:val="center"/>
            <w:hideMark/>
          </w:tcPr>
          <w:p w:rsidR="00000000" w:rsidRDefault="00000000">
            <w:r>
              <w:t>200</w:t>
            </w:r>
          </w:p>
        </w:tc>
        <w:tc>
          <w:tcPr>
            <w:tcW w:w="0" w:type="auto"/>
            <w:vAlign w:val="center"/>
            <w:hideMark/>
          </w:tcPr>
          <w:p w:rsidR="00000000" w:rsidRDefault="00000000">
            <w:r>
              <w:t>As a lead trader, you can't lead trades in {instrument} with leverage higher than {num}×</w:t>
            </w:r>
          </w:p>
        </w:tc>
      </w:tr>
      <w:tr w:rsidR="00000000">
        <w:trPr>
          <w:divId w:val="175387555"/>
          <w:tblCellSpacing w:w="15" w:type="dxa"/>
        </w:trPr>
        <w:tc>
          <w:tcPr>
            <w:tcW w:w="0" w:type="auto"/>
            <w:vAlign w:val="center"/>
            <w:hideMark/>
          </w:tcPr>
          <w:p w:rsidR="00000000" w:rsidRDefault="00000000">
            <w:r>
              <w:t>59206</w:t>
            </w:r>
          </w:p>
        </w:tc>
        <w:tc>
          <w:tcPr>
            <w:tcW w:w="0" w:type="auto"/>
            <w:vAlign w:val="center"/>
            <w:hideMark/>
          </w:tcPr>
          <w:p w:rsidR="00000000" w:rsidRDefault="00000000">
            <w:r>
              <w:t>200</w:t>
            </w:r>
          </w:p>
        </w:tc>
        <w:tc>
          <w:tcPr>
            <w:tcW w:w="0" w:type="auto"/>
            <w:vAlign w:val="center"/>
            <w:hideMark/>
          </w:tcPr>
          <w:p w:rsidR="00000000" w:rsidRDefault="00000000">
            <w:r>
              <w:t>The lead trader doesn't have any more vacancies for copy traders</w:t>
            </w:r>
          </w:p>
        </w:tc>
      </w:tr>
      <w:tr w:rsidR="00000000">
        <w:trPr>
          <w:divId w:val="175387555"/>
          <w:tblCellSpacing w:w="15" w:type="dxa"/>
        </w:trPr>
        <w:tc>
          <w:tcPr>
            <w:tcW w:w="0" w:type="auto"/>
            <w:vAlign w:val="center"/>
            <w:hideMark/>
          </w:tcPr>
          <w:p w:rsidR="00000000" w:rsidRDefault="00000000">
            <w:r>
              <w:t>59216</w:t>
            </w:r>
          </w:p>
        </w:tc>
        <w:tc>
          <w:tcPr>
            <w:tcW w:w="0" w:type="auto"/>
            <w:vAlign w:val="center"/>
            <w:hideMark/>
          </w:tcPr>
          <w:p w:rsidR="00000000" w:rsidRDefault="00000000">
            <w:r>
              <w:t>200</w:t>
            </w:r>
          </w:p>
        </w:tc>
        <w:tc>
          <w:tcPr>
            <w:tcW w:w="0" w:type="auto"/>
            <w:vAlign w:val="center"/>
            <w:hideMark/>
          </w:tcPr>
          <w:p w:rsidR="00000000" w:rsidRDefault="00000000">
            <w:r>
              <w:t>The position doesn't exist. Please try again</w:t>
            </w:r>
          </w:p>
        </w:tc>
      </w:tr>
      <w:tr w:rsidR="00000000">
        <w:trPr>
          <w:divId w:val="175387555"/>
          <w:tblCellSpacing w:w="15" w:type="dxa"/>
        </w:trPr>
        <w:tc>
          <w:tcPr>
            <w:tcW w:w="0" w:type="auto"/>
            <w:vAlign w:val="center"/>
            <w:hideMark/>
          </w:tcPr>
          <w:p w:rsidR="00000000" w:rsidRDefault="00000000">
            <w:r>
              <w:t>59218</w:t>
            </w:r>
          </w:p>
        </w:tc>
        <w:tc>
          <w:tcPr>
            <w:tcW w:w="0" w:type="auto"/>
            <w:vAlign w:val="center"/>
            <w:hideMark/>
          </w:tcPr>
          <w:p w:rsidR="00000000" w:rsidRDefault="00000000">
            <w:r>
              <w:t>200</w:t>
            </w:r>
          </w:p>
        </w:tc>
        <w:tc>
          <w:tcPr>
            <w:tcW w:w="0" w:type="auto"/>
            <w:vAlign w:val="center"/>
            <w:hideMark/>
          </w:tcPr>
          <w:p w:rsidR="00000000" w:rsidRDefault="00000000">
            <w:r>
              <w:t>Closing all positions at market price...</w:t>
            </w:r>
          </w:p>
        </w:tc>
      </w:tr>
      <w:tr w:rsidR="00000000">
        <w:trPr>
          <w:divId w:val="175387555"/>
          <w:tblCellSpacing w:w="15" w:type="dxa"/>
        </w:trPr>
        <w:tc>
          <w:tcPr>
            <w:tcW w:w="0" w:type="auto"/>
            <w:vAlign w:val="center"/>
            <w:hideMark/>
          </w:tcPr>
          <w:p w:rsidR="00000000" w:rsidRDefault="00000000">
            <w:r>
              <w:t>59256</w:t>
            </w:r>
          </w:p>
        </w:tc>
        <w:tc>
          <w:tcPr>
            <w:tcW w:w="0" w:type="auto"/>
            <w:vAlign w:val="center"/>
            <w:hideMark/>
          </w:tcPr>
          <w:p w:rsidR="00000000" w:rsidRDefault="00000000">
            <w:r>
              <w:t>200</w:t>
            </w:r>
          </w:p>
        </w:tc>
        <w:tc>
          <w:tcPr>
            <w:tcW w:w="0" w:type="auto"/>
            <w:vAlign w:val="center"/>
            <w:hideMark/>
          </w:tcPr>
          <w:p w:rsidR="00000000" w:rsidRDefault="00000000">
            <w:r>
              <w:t>To switch to One-way mode, lower the number of traders you copy to 1</w:t>
            </w:r>
          </w:p>
        </w:tc>
      </w:tr>
      <w:tr w:rsidR="00000000">
        <w:trPr>
          <w:divId w:val="175387555"/>
          <w:tblCellSpacing w:w="15" w:type="dxa"/>
        </w:trPr>
        <w:tc>
          <w:tcPr>
            <w:tcW w:w="0" w:type="auto"/>
            <w:vAlign w:val="center"/>
            <w:hideMark/>
          </w:tcPr>
          <w:p w:rsidR="00000000" w:rsidRDefault="00000000">
            <w:r>
              <w:t>59247</w:t>
            </w:r>
          </w:p>
        </w:tc>
        <w:tc>
          <w:tcPr>
            <w:tcW w:w="0" w:type="auto"/>
            <w:vAlign w:val="center"/>
            <w:hideMark/>
          </w:tcPr>
          <w:p w:rsidR="00000000" w:rsidRDefault="00000000">
            <w:r>
              <w:t>200</w:t>
            </w:r>
          </w:p>
        </w:tc>
        <w:tc>
          <w:tcPr>
            <w:tcW w:w="0" w:type="auto"/>
            <w:vAlign w:val="center"/>
            <w:hideMark/>
          </w:tcPr>
          <w:p w:rsidR="00000000" w:rsidRDefault="00000000">
            <w:r>
              <w:t>High leverage causes current position to exceed the maximum position size limit under this leverage. Adjust the leverage.</w:t>
            </w:r>
          </w:p>
        </w:tc>
      </w:tr>
      <w:tr w:rsidR="00000000">
        <w:trPr>
          <w:divId w:val="175387555"/>
          <w:tblCellSpacing w:w="15" w:type="dxa"/>
        </w:trPr>
        <w:tc>
          <w:tcPr>
            <w:tcW w:w="0" w:type="auto"/>
            <w:vAlign w:val="center"/>
            <w:hideMark/>
          </w:tcPr>
          <w:p w:rsidR="00000000" w:rsidRDefault="00000000">
            <w:r>
              <w:t>59260</w:t>
            </w:r>
          </w:p>
        </w:tc>
        <w:tc>
          <w:tcPr>
            <w:tcW w:w="0" w:type="auto"/>
            <w:vAlign w:val="center"/>
            <w:hideMark/>
          </w:tcPr>
          <w:p w:rsidR="00000000" w:rsidRDefault="00000000">
            <w:r>
              <w:t>200</w:t>
            </w:r>
          </w:p>
        </w:tc>
        <w:tc>
          <w:tcPr>
            <w:tcW w:w="0" w:type="auto"/>
            <w:vAlign w:val="center"/>
            <w:hideMark/>
          </w:tcPr>
          <w:p w:rsidR="00000000" w:rsidRDefault="00000000">
            <w:r>
              <w:t>You are not a spot lead trader yet. Complete the application on our website or app first.</w:t>
            </w:r>
          </w:p>
        </w:tc>
      </w:tr>
      <w:tr w:rsidR="00000000">
        <w:trPr>
          <w:divId w:val="175387555"/>
          <w:tblCellSpacing w:w="15" w:type="dxa"/>
        </w:trPr>
        <w:tc>
          <w:tcPr>
            <w:tcW w:w="0" w:type="auto"/>
            <w:vAlign w:val="center"/>
            <w:hideMark/>
          </w:tcPr>
          <w:p w:rsidR="00000000" w:rsidRDefault="00000000">
            <w:r>
              <w:t>59262</w:t>
            </w:r>
          </w:p>
        </w:tc>
        <w:tc>
          <w:tcPr>
            <w:tcW w:w="0" w:type="auto"/>
            <w:vAlign w:val="center"/>
            <w:hideMark/>
          </w:tcPr>
          <w:p w:rsidR="00000000" w:rsidRDefault="00000000">
            <w:r>
              <w:t>200</w:t>
            </w:r>
          </w:p>
        </w:tc>
        <w:tc>
          <w:tcPr>
            <w:tcW w:w="0" w:type="auto"/>
            <w:vAlign w:val="center"/>
            <w:hideMark/>
          </w:tcPr>
          <w:p w:rsidR="00000000" w:rsidRDefault="00000000">
            <w:r>
              <w:t>You aren't a contract lead trader yet. Complete the application first.</w:t>
            </w:r>
          </w:p>
        </w:tc>
      </w:tr>
      <w:tr w:rsidR="00000000">
        <w:trPr>
          <w:divId w:val="175387555"/>
          <w:tblCellSpacing w:w="15" w:type="dxa"/>
        </w:trPr>
        <w:tc>
          <w:tcPr>
            <w:tcW w:w="0" w:type="auto"/>
            <w:vAlign w:val="center"/>
            <w:hideMark/>
          </w:tcPr>
          <w:p w:rsidR="00000000" w:rsidRDefault="00000000">
            <w:r>
              <w:t>59641</w:t>
            </w:r>
          </w:p>
        </w:tc>
        <w:tc>
          <w:tcPr>
            <w:tcW w:w="0" w:type="auto"/>
            <w:vAlign w:val="center"/>
            <w:hideMark/>
          </w:tcPr>
          <w:p w:rsidR="00000000" w:rsidRDefault="00000000">
            <w:r>
              <w:t>200</w:t>
            </w:r>
          </w:p>
        </w:tc>
        <w:tc>
          <w:tcPr>
            <w:tcW w:w="0" w:type="auto"/>
            <w:vAlign w:val="center"/>
            <w:hideMark/>
          </w:tcPr>
          <w:p w:rsidR="00000000" w:rsidRDefault="00000000">
            <w:r>
              <w:t>Can't switch account mode as you have fixed loan borrowings.</w:t>
            </w:r>
          </w:p>
        </w:tc>
      </w:tr>
      <w:tr w:rsidR="00000000">
        <w:trPr>
          <w:divId w:val="175387555"/>
          <w:tblCellSpacing w:w="15" w:type="dxa"/>
        </w:trPr>
        <w:tc>
          <w:tcPr>
            <w:tcW w:w="0" w:type="auto"/>
            <w:vAlign w:val="center"/>
            <w:hideMark/>
          </w:tcPr>
          <w:p w:rsidR="00000000" w:rsidRDefault="00000000">
            <w:r>
              <w:t>59642</w:t>
            </w:r>
          </w:p>
        </w:tc>
        <w:tc>
          <w:tcPr>
            <w:tcW w:w="0" w:type="auto"/>
            <w:vAlign w:val="center"/>
            <w:hideMark/>
          </w:tcPr>
          <w:p w:rsidR="00000000" w:rsidRDefault="00000000">
            <w:r>
              <w:t>200</w:t>
            </w:r>
          </w:p>
        </w:tc>
        <w:tc>
          <w:tcPr>
            <w:tcW w:w="0" w:type="auto"/>
            <w:vAlign w:val="center"/>
            <w:hideMark/>
          </w:tcPr>
          <w:p w:rsidR="00000000" w:rsidRDefault="00000000">
            <w:r>
              <w:t>Lead and copy traders can only use spot or spot and futures modes</w:t>
            </w:r>
          </w:p>
        </w:tc>
      </w:tr>
      <w:tr w:rsidR="00000000">
        <w:trPr>
          <w:divId w:val="175387555"/>
          <w:tblCellSpacing w:w="15" w:type="dxa"/>
        </w:trPr>
        <w:tc>
          <w:tcPr>
            <w:tcW w:w="0" w:type="auto"/>
            <w:vAlign w:val="center"/>
            <w:hideMark/>
          </w:tcPr>
          <w:p w:rsidR="00000000" w:rsidRDefault="00000000">
            <w:r>
              <w:t>59643</w:t>
            </w:r>
          </w:p>
        </w:tc>
        <w:tc>
          <w:tcPr>
            <w:tcW w:w="0" w:type="auto"/>
            <w:vAlign w:val="center"/>
            <w:hideMark/>
          </w:tcPr>
          <w:p w:rsidR="00000000" w:rsidRDefault="00000000">
            <w:r>
              <w:t>200</w:t>
            </w:r>
          </w:p>
        </w:tc>
        <w:tc>
          <w:tcPr>
            <w:tcW w:w="0" w:type="auto"/>
            <w:vAlign w:val="center"/>
            <w:hideMark/>
          </w:tcPr>
          <w:p w:rsidR="00000000" w:rsidRDefault="00000000">
            <w:r>
              <w:t>Couldn’t switch account modes as you’re currently copying spot trades</w:t>
            </w:r>
          </w:p>
        </w:tc>
      </w:tr>
      <w:tr w:rsidR="00000000">
        <w:trPr>
          <w:divId w:val="175387555"/>
          <w:tblCellSpacing w:w="15" w:type="dxa"/>
        </w:trPr>
        <w:tc>
          <w:tcPr>
            <w:tcW w:w="0" w:type="auto"/>
            <w:vAlign w:val="center"/>
            <w:hideMark/>
          </w:tcPr>
          <w:p w:rsidR="00000000" w:rsidRDefault="00000000">
            <w:r>
              <w:t>59245</w:t>
            </w:r>
          </w:p>
        </w:tc>
        <w:tc>
          <w:tcPr>
            <w:tcW w:w="0" w:type="auto"/>
            <w:vAlign w:val="center"/>
            <w:hideMark/>
          </w:tcPr>
          <w:p w:rsidR="00000000" w:rsidRDefault="00000000">
            <w:r>
              <w:t>200</w:t>
            </w:r>
          </w:p>
        </w:tc>
        <w:tc>
          <w:tcPr>
            <w:tcW w:w="0" w:type="auto"/>
            <w:vAlign w:val="center"/>
            <w:hideMark/>
          </w:tcPr>
          <w:p w:rsidR="00000000" w:rsidRDefault="00000000">
            <w:r>
              <w:t>As a lead trader, number of {param0} contract per order must be no greater than {param1}</w:t>
            </w:r>
          </w:p>
        </w:tc>
      </w:tr>
      <w:tr w:rsidR="00000000">
        <w:trPr>
          <w:divId w:val="175387555"/>
          <w:tblCellSpacing w:w="15" w:type="dxa"/>
        </w:trPr>
        <w:tc>
          <w:tcPr>
            <w:tcW w:w="0" w:type="auto"/>
            <w:vAlign w:val="center"/>
            <w:hideMark/>
          </w:tcPr>
          <w:p w:rsidR="00000000" w:rsidRDefault="00000000">
            <w:r>
              <w:t>59263</w:t>
            </w:r>
          </w:p>
        </w:tc>
        <w:tc>
          <w:tcPr>
            <w:tcW w:w="0" w:type="auto"/>
            <w:vAlign w:val="center"/>
            <w:hideMark/>
          </w:tcPr>
          <w:p w:rsidR="00000000" w:rsidRDefault="00000000">
            <w:r>
              <w:t>200</w:t>
            </w:r>
          </w:p>
        </w:tc>
        <w:tc>
          <w:tcPr>
            <w:tcW w:w="0" w:type="auto"/>
            <w:vAlign w:val="center"/>
            <w:hideMark/>
          </w:tcPr>
          <w:p w:rsidR="00000000" w:rsidRDefault="00000000">
            <w:r>
              <w:t>Only traders on the allowlist can use copy trading. ND brokers can reach out to BD for help.</w:t>
            </w:r>
          </w:p>
        </w:tc>
      </w:tr>
      <w:tr w:rsidR="00000000">
        <w:trPr>
          <w:divId w:val="175387555"/>
          <w:tblCellSpacing w:w="15" w:type="dxa"/>
        </w:trPr>
        <w:tc>
          <w:tcPr>
            <w:tcW w:w="0" w:type="auto"/>
            <w:vAlign w:val="center"/>
            <w:hideMark/>
          </w:tcPr>
          <w:p w:rsidR="00000000" w:rsidRDefault="00000000">
            <w:r>
              <w:t>59264</w:t>
            </w:r>
          </w:p>
        </w:tc>
        <w:tc>
          <w:tcPr>
            <w:tcW w:w="0" w:type="auto"/>
            <w:vAlign w:val="center"/>
            <w:hideMark/>
          </w:tcPr>
          <w:p w:rsidR="00000000" w:rsidRDefault="00000000">
            <w:r>
              <w:t>200</w:t>
            </w:r>
          </w:p>
        </w:tc>
        <w:tc>
          <w:tcPr>
            <w:tcW w:w="0" w:type="auto"/>
            <w:vAlign w:val="center"/>
            <w:hideMark/>
          </w:tcPr>
          <w:p w:rsidR="00000000" w:rsidRDefault="00000000">
            <w:r>
              <w:t>Spot copy trading isn't supported</w:t>
            </w:r>
          </w:p>
        </w:tc>
      </w:tr>
      <w:tr w:rsidR="00000000">
        <w:trPr>
          <w:divId w:val="175387555"/>
          <w:tblCellSpacing w:w="15" w:type="dxa"/>
        </w:trPr>
        <w:tc>
          <w:tcPr>
            <w:tcW w:w="0" w:type="auto"/>
            <w:vAlign w:val="center"/>
            <w:hideMark/>
          </w:tcPr>
          <w:p w:rsidR="00000000" w:rsidRDefault="00000000">
            <w:r>
              <w:t>59267</w:t>
            </w:r>
          </w:p>
        </w:tc>
        <w:tc>
          <w:tcPr>
            <w:tcW w:w="0" w:type="auto"/>
            <w:vAlign w:val="center"/>
            <w:hideMark/>
          </w:tcPr>
          <w:p w:rsidR="00000000" w:rsidRDefault="00000000">
            <w:r>
              <w:t>200</w:t>
            </w:r>
          </w:p>
        </w:tc>
        <w:tc>
          <w:tcPr>
            <w:tcW w:w="0" w:type="auto"/>
            <w:vAlign w:val="center"/>
            <w:hideMark/>
          </w:tcPr>
          <w:p w:rsidR="00000000" w:rsidRDefault="00000000">
            <w:r>
              <w:t>Cancellation failed as you aren't copying this trader</w:t>
            </w:r>
          </w:p>
        </w:tc>
      </w:tr>
      <w:tr w:rsidR="00000000">
        <w:trPr>
          <w:divId w:val="175387555"/>
          <w:tblCellSpacing w:w="15" w:type="dxa"/>
        </w:trPr>
        <w:tc>
          <w:tcPr>
            <w:tcW w:w="0" w:type="auto"/>
            <w:vAlign w:val="center"/>
            <w:hideMark/>
          </w:tcPr>
          <w:p w:rsidR="00000000" w:rsidRDefault="00000000">
            <w:r>
              <w:t>59268</w:t>
            </w:r>
          </w:p>
        </w:tc>
        <w:tc>
          <w:tcPr>
            <w:tcW w:w="0" w:type="auto"/>
            <w:vAlign w:val="center"/>
            <w:hideMark/>
          </w:tcPr>
          <w:p w:rsidR="00000000" w:rsidRDefault="00000000">
            <w:r>
              <w:t>200</w:t>
            </w:r>
          </w:p>
        </w:tc>
        <w:tc>
          <w:tcPr>
            <w:tcW w:w="0" w:type="auto"/>
            <w:vAlign w:val="center"/>
            <w:hideMark/>
          </w:tcPr>
          <w:p w:rsidR="00000000" w:rsidRDefault="00000000">
            <w:r>
              <w:t>You can't copy trades with instId that hasn't been selected by the lead trader</w:t>
            </w:r>
          </w:p>
        </w:tc>
      </w:tr>
      <w:tr w:rsidR="00000000">
        <w:trPr>
          <w:divId w:val="175387555"/>
          <w:tblCellSpacing w:w="15" w:type="dxa"/>
        </w:trPr>
        <w:tc>
          <w:tcPr>
            <w:tcW w:w="0" w:type="auto"/>
            <w:vAlign w:val="center"/>
            <w:hideMark/>
          </w:tcPr>
          <w:p w:rsidR="00000000" w:rsidRDefault="00000000">
            <w:r>
              <w:t>59269</w:t>
            </w:r>
          </w:p>
        </w:tc>
        <w:tc>
          <w:tcPr>
            <w:tcW w:w="0" w:type="auto"/>
            <w:vAlign w:val="center"/>
            <w:hideMark/>
          </w:tcPr>
          <w:p w:rsidR="00000000" w:rsidRDefault="00000000">
            <w:r>
              <w:t>200</w:t>
            </w:r>
          </w:p>
        </w:tc>
        <w:tc>
          <w:tcPr>
            <w:tcW w:w="0" w:type="auto"/>
            <w:vAlign w:val="center"/>
            <w:hideMark/>
          </w:tcPr>
          <w:p w:rsidR="00000000" w:rsidRDefault="00000000">
            <w:r>
              <w:t>This contract lead trader doesn't exist</w:t>
            </w:r>
          </w:p>
        </w:tc>
      </w:tr>
      <w:tr w:rsidR="00000000">
        <w:trPr>
          <w:divId w:val="175387555"/>
          <w:tblCellSpacing w:w="15" w:type="dxa"/>
        </w:trPr>
        <w:tc>
          <w:tcPr>
            <w:tcW w:w="0" w:type="auto"/>
            <w:vAlign w:val="center"/>
            <w:hideMark/>
          </w:tcPr>
          <w:p w:rsidR="00000000" w:rsidRDefault="00000000">
            <w:r>
              <w:t>59270</w:t>
            </w:r>
          </w:p>
        </w:tc>
        <w:tc>
          <w:tcPr>
            <w:tcW w:w="0" w:type="auto"/>
            <w:vAlign w:val="center"/>
            <w:hideMark/>
          </w:tcPr>
          <w:p w:rsidR="00000000" w:rsidRDefault="00000000">
            <w:r>
              <w:t>200</w:t>
            </w:r>
          </w:p>
        </w:tc>
        <w:tc>
          <w:tcPr>
            <w:tcW w:w="0" w:type="auto"/>
            <w:vAlign w:val="center"/>
            <w:hideMark/>
          </w:tcPr>
          <w:p w:rsidR="00000000" w:rsidRDefault="00000000">
            <w:r>
              <w:t>Maximum total amount (copyTotalAmt) can't be lower than amount per order (copyAmt) when using fixed amount</w:t>
            </w:r>
          </w:p>
        </w:tc>
      </w:tr>
      <w:tr w:rsidR="00000000">
        <w:trPr>
          <w:divId w:val="175387555"/>
          <w:tblCellSpacing w:w="15" w:type="dxa"/>
        </w:trPr>
        <w:tc>
          <w:tcPr>
            <w:tcW w:w="0" w:type="auto"/>
            <w:vAlign w:val="center"/>
            <w:hideMark/>
          </w:tcPr>
          <w:p w:rsidR="00000000" w:rsidRDefault="00000000">
            <w:r>
              <w:t>59273</w:t>
            </w:r>
          </w:p>
        </w:tc>
        <w:tc>
          <w:tcPr>
            <w:tcW w:w="0" w:type="auto"/>
            <w:vAlign w:val="center"/>
            <w:hideMark/>
          </w:tcPr>
          <w:p w:rsidR="00000000" w:rsidRDefault="00000000">
            <w:r>
              <w:t>200</w:t>
            </w:r>
          </w:p>
        </w:tc>
        <w:tc>
          <w:tcPr>
            <w:tcW w:w="0" w:type="auto"/>
            <w:vAlign w:val="center"/>
            <w:hideMark/>
          </w:tcPr>
          <w:p w:rsidR="00000000" w:rsidRDefault="00000000">
            <w:r>
              <w:t>You aren't a contract copy trader yet. Start by coping a contract trader.</w:t>
            </w:r>
          </w:p>
        </w:tc>
      </w:tr>
      <w:tr w:rsidR="00000000">
        <w:trPr>
          <w:divId w:val="175387555"/>
          <w:tblCellSpacing w:w="15" w:type="dxa"/>
        </w:trPr>
        <w:tc>
          <w:tcPr>
            <w:tcW w:w="0" w:type="auto"/>
            <w:vAlign w:val="center"/>
            <w:hideMark/>
          </w:tcPr>
          <w:p w:rsidR="00000000" w:rsidRDefault="00000000">
            <w:r>
              <w:t>59275</w:t>
            </w:r>
          </w:p>
        </w:tc>
        <w:tc>
          <w:tcPr>
            <w:tcW w:w="0" w:type="auto"/>
            <w:vAlign w:val="center"/>
            <w:hideMark/>
          </w:tcPr>
          <w:p w:rsidR="00000000" w:rsidRDefault="00000000">
            <w:r>
              <w:t>200</w:t>
            </w:r>
          </w:p>
        </w:tc>
        <w:tc>
          <w:tcPr>
            <w:tcW w:w="0" w:type="auto"/>
            <w:vAlign w:val="center"/>
            <w:hideMark/>
          </w:tcPr>
          <w:p w:rsidR="00000000" w:rsidRDefault="00000000">
            <w:r>
              <w:t>You can't copy trade as you're applying to become a lead trader</w:t>
            </w:r>
          </w:p>
        </w:tc>
      </w:tr>
      <w:tr w:rsidR="00000000">
        <w:trPr>
          <w:divId w:val="175387555"/>
          <w:tblCellSpacing w:w="15" w:type="dxa"/>
        </w:trPr>
        <w:tc>
          <w:tcPr>
            <w:tcW w:w="0" w:type="auto"/>
            <w:vAlign w:val="center"/>
            <w:hideMark/>
          </w:tcPr>
          <w:p w:rsidR="00000000" w:rsidRDefault="00000000">
            <w:r>
              <w:t>59276</w:t>
            </w:r>
          </w:p>
        </w:tc>
        <w:tc>
          <w:tcPr>
            <w:tcW w:w="0" w:type="auto"/>
            <w:vAlign w:val="center"/>
            <w:hideMark/>
          </w:tcPr>
          <w:p w:rsidR="00000000" w:rsidRDefault="00000000">
            <w:r>
              <w:t>200</w:t>
            </w:r>
          </w:p>
        </w:tc>
        <w:tc>
          <w:tcPr>
            <w:tcW w:w="0" w:type="auto"/>
            <w:vAlign w:val="center"/>
            <w:hideMark/>
          </w:tcPr>
          <w:p w:rsidR="00000000" w:rsidRDefault="00000000">
            <w:r>
              <w:t>You can't copy this lead trader as they've applied to stop leading trades</w:t>
            </w:r>
          </w:p>
        </w:tc>
      </w:tr>
      <w:tr w:rsidR="00000000">
        <w:trPr>
          <w:divId w:val="175387555"/>
          <w:tblCellSpacing w:w="15" w:type="dxa"/>
        </w:trPr>
        <w:tc>
          <w:tcPr>
            <w:tcW w:w="0" w:type="auto"/>
            <w:vAlign w:val="center"/>
            <w:hideMark/>
          </w:tcPr>
          <w:p w:rsidR="00000000" w:rsidRDefault="00000000">
            <w:r>
              <w:t>59277</w:t>
            </w:r>
          </w:p>
        </w:tc>
        <w:tc>
          <w:tcPr>
            <w:tcW w:w="0" w:type="auto"/>
            <w:vAlign w:val="center"/>
            <w:hideMark/>
          </w:tcPr>
          <w:p w:rsidR="00000000" w:rsidRDefault="00000000">
            <w:r>
              <w:t>200</w:t>
            </w:r>
          </w:p>
        </w:tc>
        <w:tc>
          <w:tcPr>
            <w:tcW w:w="0" w:type="auto"/>
            <w:vAlign w:val="center"/>
            <w:hideMark/>
          </w:tcPr>
          <w:p w:rsidR="00000000" w:rsidRDefault="00000000">
            <w:r>
              <w:t>You can't copy this lead trader as they don't have any copy trader vacancies</w:t>
            </w:r>
          </w:p>
        </w:tc>
      </w:tr>
      <w:tr w:rsidR="00000000">
        <w:trPr>
          <w:divId w:val="175387555"/>
          <w:tblCellSpacing w:w="15" w:type="dxa"/>
        </w:trPr>
        <w:tc>
          <w:tcPr>
            <w:tcW w:w="0" w:type="auto"/>
            <w:vAlign w:val="center"/>
            <w:hideMark/>
          </w:tcPr>
          <w:p w:rsidR="00000000" w:rsidRDefault="00000000">
            <w:r>
              <w:t>59278</w:t>
            </w:r>
          </w:p>
        </w:tc>
        <w:tc>
          <w:tcPr>
            <w:tcW w:w="0" w:type="auto"/>
            <w:vAlign w:val="center"/>
            <w:hideMark/>
          </w:tcPr>
          <w:p w:rsidR="00000000" w:rsidRDefault="00000000">
            <w:r>
              <w:t>200</w:t>
            </w:r>
          </w:p>
        </w:tc>
        <w:tc>
          <w:tcPr>
            <w:tcW w:w="0" w:type="auto"/>
            <w:vAlign w:val="center"/>
            <w:hideMark/>
          </w:tcPr>
          <w:p w:rsidR="00000000" w:rsidRDefault="00000000">
            <w:r>
              <w:t>Your request to stop copy trading is being processed. Try again later.</w:t>
            </w:r>
          </w:p>
        </w:tc>
      </w:tr>
      <w:tr w:rsidR="00000000">
        <w:trPr>
          <w:divId w:val="175387555"/>
          <w:tblCellSpacing w:w="15" w:type="dxa"/>
        </w:trPr>
        <w:tc>
          <w:tcPr>
            <w:tcW w:w="0" w:type="auto"/>
            <w:vAlign w:val="center"/>
            <w:hideMark/>
          </w:tcPr>
          <w:p w:rsidR="00000000" w:rsidRDefault="00000000">
            <w:r>
              <w:t>59279</w:t>
            </w:r>
          </w:p>
        </w:tc>
        <w:tc>
          <w:tcPr>
            <w:tcW w:w="0" w:type="auto"/>
            <w:vAlign w:val="center"/>
            <w:hideMark/>
          </w:tcPr>
          <w:p w:rsidR="00000000" w:rsidRDefault="00000000">
            <w:r>
              <w:t>200</w:t>
            </w:r>
          </w:p>
        </w:tc>
        <w:tc>
          <w:tcPr>
            <w:tcW w:w="0" w:type="auto"/>
            <w:vAlign w:val="center"/>
            <w:hideMark/>
          </w:tcPr>
          <w:p w:rsidR="00000000" w:rsidRDefault="00000000">
            <w:r>
              <w:t>You've already copied this trader</w:t>
            </w:r>
          </w:p>
        </w:tc>
      </w:tr>
      <w:tr w:rsidR="00000000">
        <w:trPr>
          <w:divId w:val="175387555"/>
          <w:tblCellSpacing w:w="15" w:type="dxa"/>
        </w:trPr>
        <w:tc>
          <w:tcPr>
            <w:tcW w:w="0" w:type="auto"/>
            <w:vAlign w:val="center"/>
            <w:hideMark/>
          </w:tcPr>
          <w:p w:rsidR="00000000" w:rsidRDefault="00000000">
            <w:r>
              <w:t>59280</w:t>
            </w:r>
          </w:p>
        </w:tc>
        <w:tc>
          <w:tcPr>
            <w:tcW w:w="0" w:type="auto"/>
            <w:vAlign w:val="center"/>
            <w:hideMark/>
          </w:tcPr>
          <w:p w:rsidR="00000000" w:rsidRDefault="00000000">
            <w:r>
              <w:t>200</w:t>
            </w:r>
          </w:p>
        </w:tc>
        <w:tc>
          <w:tcPr>
            <w:tcW w:w="0" w:type="auto"/>
            <w:vAlign w:val="center"/>
            <w:hideMark/>
          </w:tcPr>
          <w:p w:rsidR="00000000" w:rsidRDefault="00000000">
            <w:r>
              <w:t>You can't modify copy trade settings as you aren't copying this trader</w:t>
            </w:r>
          </w:p>
        </w:tc>
      </w:tr>
      <w:tr w:rsidR="00000000">
        <w:trPr>
          <w:divId w:val="175387555"/>
          <w:tblCellSpacing w:w="15" w:type="dxa"/>
        </w:trPr>
        <w:tc>
          <w:tcPr>
            <w:tcW w:w="0" w:type="auto"/>
            <w:vAlign w:val="center"/>
            <w:hideMark/>
          </w:tcPr>
          <w:p w:rsidR="00000000" w:rsidRDefault="00000000">
            <w:r>
              <w:t>59282</w:t>
            </w:r>
          </w:p>
        </w:tc>
        <w:tc>
          <w:tcPr>
            <w:tcW w:w="0" w:type="auto"/>
            <w:vAlign w:val="center"/>
            <w:hideMark/>
          </w:tcPr>
          <w:p w:rsidR="00000000" w:rsidRDefault="00000000">
            <w:r>
              <w:t>200</w:t>
            </w:r>
          </w:p>
        </w:tc>
        <w:tc>
          <w:tcPr>
            <w:tcW w:w="0" w:type="auto"/>
            <w:vAlign w:val="center"/>
            <w:hideMark/>
          </w:tcPr>
          <w:p w:rsidR="00000000" w:rsidRDefault="00000000">
            <w:r>
              <w:t>Only ND sub-accounts under ND brokers whose main accounts are on the allowlist support this endpoint. Reach out to BD for help.</w:t>
            </w:r>
          </w:p>
        </w:tc>
      </w:tr>
      <w:tr w:rsidR="00000000">
        <w:trPr>
          <w:divId w:val="175387555"/>
          <w:tblCellSpacing w:w="15" w:type="dxa"/>
        </w:trPr>
        <w:tc>
          <w:tcPr>
            <w:tcW w:w="0" w:type="auto"/>
            <w:vAlign w:val="center"/>
            <w:hideMark/>
          </w:tcPr>
          <w:p w:rsidR="00000000" w:rsidRDefault="00000000">
            <w:r>
              <w:t>59283</w:t>
            </w:r>
          </w:p>
        </w:tc>
        <w:tc>
          <w:tcPr>
            <w:tcW w:w="0" w:type="auto"/>
            <w:vAlign w:val="center"/>
            <w:hideMark/>
          </w:tcPr>
          <w:p w:rsidR="00000000" w:rsidRDefault="00000000">
            <w:r>
              <w:t>200</w:t>
            </w:r>
          </w:p>
        </w:tc>
        <w:tc>
          <w:tcPr>
            <w:tcW w:w="0" w:type="auto"/>
            <w:vAlign w:val="center"/>
            <w:hideMark/>
          </w:tcPr>
          <w:p w:rsidR="00000000" w:rsidRDefault="00000000">
            <w:r>
              <w:t>Your account isn’t currently using spot and futures mode</w:t>
            </w:r>
          </w:p>
        </w:tc>
      </w:tr>
      <w:tr w:rsidR="00000000">
        <w:trPr>
          <w:divId w:val="175387555"/>
          <w:tblCellSpacing w:w="15" w:type="dxa"/>
        </w:trPr>
        <w:tc>
          <w:tcPr>
            <w:tcW w:w="0" w:type="auto"/>
            <w:vAlign w:val="center"/>
            <w:hideMark/>
          </w:tcPr>
          <w:p w:rsidR="00000000" w:rsidRDefault="00000000">
            <w:r>
              <w:t>59284</w:t>
            </w:r>
          </w:p>
        </w:tc>
        <w:tc>
          <w:tcPr>
            <w:tcW w:w="0" w:type="auto"/>
            <w:vAlign w:val="center"/>
            <w:hideMark/>
          </w:tcPr>
          <w:p w:rsidR="00000000" w:rsidRDefault="00000000">
            <w:r>
              <w:t>200</w:t>
            </w:r>
          </w:p>
        </w:tc>
        <w:tc>
          <w:tcPr>
            <w:tcW w:w="0" w:type="auto"/>
            <w:vAlign w:val="center"/>
            <w:hideMark/>
          </w:tcPr>
          <w:p w:rsidR="00000000" w:rsidRDefault="00000000">
            <w:r>
              <w:t>You've reached the monthly limit of {param0} ratio edits</w:t>
            </w:r>
          </w:p>
        </w:tc>
      </w:tr>
      <w:tr w:rsidR="00000000">
        <w:trPr>
          <w:divId w:val="175387555"/>
          <w:tblCellSpacing w:w="15" w:type="dxa"/>
        </w:trPr>
        <w:tc>
          <w:tcPr>
            <w:tcW w:w="0" w:type="auto"/>
            <w:vAlign w:val="center"/>
            <w:hideMark/>
          </w:tcPr>
          <w:p w:rsidR="00000000" w:rsidRDefault="00000000">
            <w:r>
              <w:t>59286</w:t>
            </w:r>
          </w:p>
        </w:tc>
        <w:tc>
          <w:tcPr>
            <w:tcW w:w="0" w:type="auto"/>
            <w:vAlign w:val="center"/>
            <w:hideMark/>
          </w:tcPr>
          <w:p w:rsidR="00000000" w:rsidRDefault="00000000">
            <w:r>
              <w:t>200</w:t>
            </w:r>
          </w:p>
        </w:tc>
        <w:tc>
          <w:tcPr>
            <w:tcW w:w="0" w:type="auto"/>
            <w:vAlign w:val="center"/>
            <w:hideMark/>
          </w:tcPr>
          <w:p w:rsidR="00000000" w:rsidRDefault="00000000">
            <w:r>
              <w:t>You can't become a futures lead trader when using spot mode</w:t>
            </w:r>
          </w:p>
        </w:tc>
      </w:tr>
      <w:tr w:rsidR="00000000">
        <w:trPr>
          <w:divId w:val="175387555"/>
          <w:tblCellSpacing w:w="15" w:type="dxa"/>
        </w:trPr>
        <w:tc>
          <w:tcPr>
            <w:tcW w:w="0" w:type="auto"/>
            <w:vAlign w:val="center"/>
            <w:hideMark/>
          </w:tcPr>
          <w:p w:rsidR="00000000" w:rsidRDefault="00000000">
            <w:r>
              <w:t>59287</w:t>
            </w:r>
          </w:p>
        </w:tc>
        <w:tc>
          <w:tcPr>
            <w:tcW w:w="0" w:type="auto"/>
            <w:vAlign w:val="center"/>
            <w:hideMark/>
          </w:tcPr>
          <w:p w:rsidR="00000000" w:rsidRDefault="00000000">
            <w:r>
              <w:t>200</w:t>
            </w:r>
          </w:p>
        </w:tc>
        <w:tc>
          <w:tcPr>
            <w:tcW w:w="0" w:type="auto"/>
            <w:vAlign w:val="center"/>
            <w:hideMark/>
          </w:tcPr>
          <w:p w:rsidR="00000000" w:rsidRDefault="00000000">
            <w:r>
              <w:t>Profit sharing ratio should be between {param0} and {param1}</w:t>
            </w:r>
          </w:p>
        </w:tc>
      </w:tr>
      <w:tr w:rsidR="00000000">
        <w:trPr>
          <w:divId w:val="175387555"/>
          <w:tblCellSpacing w:w="15" w:type="dxa"/>
        </w:trPr>
        <w:tc>
          <w:tcPr>
            <w:tcW w:w="0" w:type="auto"/>
            <w:vAlign w:val="center"/>
            <w:hideMark/>
          </w:tcPr>
          <w:p w:rsidR="00000000" w:rsidRDefault="00000000">
            <w:r>
              <w:t>59288</w:t>
            </w:r>
          </w:p>
        </w:tc>
        <w:tc>
          <w:tcPr>
            <w:tcW w:w="0" w:type="auto"/>
            <w:vAlign w:val="center"/>
            <w:hideMark/>
          </w:tcPr>
          <w:p w:rsidR="00000000" w:rsidRDefault="00000000">
            <w:r>
              <w:t>200</w:t>
            </w:r>
          </w:p>
        </w:tc>
        <w:tc>
          <w:tcPr>
            <w:tcW w:w="0" w:type="auto"/>
            <w:vAlign w:val="center"/>
            <w:hideMark/>
          </w:tcPr>
          <w:p w:rsidR="00000000" w:rsidRDefault="00000000">
            <w:r>
              <w:t>You're leading trades but your account is in portfolio margin mode. Switch to spot and futures mode or multiple-currency margin mode and try again</w:t>
            </w:r>
          </w:p>
        </w:tc>
      </w:tr>
      <w:tr w:rsidR="00000000">
        <w:trPr>
          <w:divId w:val="175387555"/>
          <w:tblCellSpacing w:w="15" w:type="dxa"/>
        </w:trPr>
        <w:tc>
          <w:tcPr>
            <w:tcW w:w="0" w:type="auto"/>
            <w:vAlign w:val="center"/>
            <w:hideMark/>
          </w:tcPr>
          <w:p w:rsidR="00000000" w:rsidRDefault="00000000">
            <w:r>
              <w:t>59130</w:t>
            </w:r>
          </w:p>
        </w:tc>
        <w:tc>
          <w:tcPr>
            <w:tcW w:w="0" w:type="auto"/>
            <w:vAlign w:val="center"/>
            <w:hideMark/>
          </w:tcPr>
          <w:p w:rsidR="00000000" w:rsidRDefault="00000000">
            <w:r>
              <w:t>200</w:t>
            </w:r>
          </w:p>
        </w:tc>
        <w:tc>
          <w:tcPr>
            <w:tcW w:w="0" w:type="auto"/>
            <w:vAlign w:val="center"/>
            <w:hideMark/>
          </w:tcPr>
          <w:p w:rsidR="00000000" w:rsidRDefault="00000000">
            <w:r>
              <w:t>The highest take profit level is {num}%. Enter a smaller number and try again.</w:t>
            </w:r>
          </w:p>
        </w:tc>
      </w:tr>
    </w:tbl>
    <w:p w:rsidR="00000000" w:rsidRDefault="00000000">
      <w:pPr>
        <w:pStyle w:val="a5"/>
        <w:divId w:val="175387555"/>
      </w:pPr>
      <w:r>
        <w:t>| 59258 | 200 | Action not supported for lead traders | | 59259 | 200 | Enter a multiplier value that's within the valid range | | 59285 | 200 | You haven't led or copied any trades yet |</w:t>
      </w:r>
    </w:p>
    <w:p w:rsidR="00000000" w:rsidRDefault="00000000">
      <w:pPr>
        <w:pStyle w:val="3"/>
        <w:divId w:val="175387555"/>
      </w:pPr>
      <w:r>
        <w:t>Trading bot</w:t>
      </w:r>
    </w:p>
    <w:p w:rsidR="00000000" w:rsidRDefault="00000000">
      <w:pPr>
        <w:pStyle w:val="a5"/>
        <w:divId w:val="175387555"/>
      </w:pPr>
      <w:r>
        <w:t>Error Code from 55100 to 55999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4"/>
        <w:gridCol w:w="1378"/>
        <w:gridCol w:w="5944"/>
      </w:tblGrid>
      <w:tr w:rsidR="00000000">
        <w:trPr>
          <w:divId w:val="175387555"/>
          <w:tblHeader/>
          <w:tblCellSpacing w:w="15" w:type="dxa"/>
        </w:trPr>
        <w:tc>
          <w:tcPr>
            <w:tcW w:w="0" w:type="auto"/>
            <w:vAlign w:val="center"/>
            <w:hideMark/>
          </w:tcPr>
          <w:p w:rsidR="00000000" w:rsidRDefault="00000000">
            <w:pPr>
              <w:jc w:val="center"/>
              <w:rPr>
                <w:b/>
                <w:bCs/>
              </w:rPr>
            </w:pPr>
            <w:r>
              <w:rPr>
                <w:b/>
                <w:bCs/>
              </w:rPr>
              <w:t>Error Code</w:t>
            </w:r>
          </w:p>
        </w:tc>
        <w:tc>
          <w:tcPr>
            <w:tcW w:w="0" w:type="auto"/>
            <w:vAlign w:val="center"/>
            <w:hideMark/>
          </w:tcPr>
          <w:p w:rsidR="00000000" w:rsidRDefault="00000000">
            <w:pPr>
              <w:jc w:val="center"/>
              <w:rPr>
                <w:b/>
                <w:bCs/>
              </w:rPr>
            </w:pPr>
            <w:r>
              <w:rPr>
                <w:b/>
                <w:bCs/>
              </w:rPr>
              <w:t>HTTP Status Code</w:t>
            </w:r>
          </w:p>
        </w:tc>
        <w:tc>
          <w:tcPr>
            <w:tcW w:w="0" w:type="auto"/>
            <w:vAlign w:val="center"/>
            <w:hideMark/>
          </w:tcPr>
          <w:p w:rsidR="00000000" w:rsidRDefault="00000000">
            <w:pPr>
              <w:jc w:val="center"/>
              <w:rPr>
                <w:b/>
                <w:bCs/>
              </w:rPr>
            </w:pPr>
            <w:r>
              <w:rPr>
                <w:b/>
                <w:bCs/>
              </w:rPr>
              <w:t>Error Message</w:t>
            </w:r>
          </w:p>
        </w:tc>
      </w:tr>
      <w:tr w:rsidR="00000000">
        <w:trPr>
          <w:divId w:val="175387555"/>
          <w:tblCellSpacing w:w="15" w:type="dxa"/>
        </w:trPr>
        <w:tc>
          <w:tcPr>
            <w:tcW w:w="0" w:type="auto"/>
            <w:vAlign w:val="center"/>
            <w:hideMark/>
          </w:tcPr>
          <w:p w:rsidR="00000000" w:rsidRDefault="00000000">
            <w:r>
              <w:t>55100</w:t>
            </w:r>
          </w:p>
        </w:tc>
        <w:tc>
          <w:tcPr>
            <w:tcW w:w="0" w:type="auto"/>
            <w:vAlign w:val="center"/>
            <w:hideMark/>
          </w:tcPr>
          <w:p w:rsidR="00000000" w:rsidRDefault="00000000">
            <w:r>
              <w:t>200</w:t>
            </w:r>
          </w:p>
        </w:tc>
        <w:tc>
          <w:tcPr>
            <w:tcW w:w="0" w:type="auto"/>
            <w:vAlign w:val="center"/>
            <w:hideMark/>
          </w:tcPr>
          <w:p w:rsidR="00000000" w:rsidRDefault="00000000">
            <w:r>
              <w:t>Take profit % should be within the range of {parameter1}-{parameter2}</w:t>
            </w:r>
          </w:p>
        </w:tc>
      </w:tr>
      <w:tr w:rsidR="00000000">
        <w:trPr>
          <w:divId w:val="175387555"/>
          <w:tblCellSpacing w:w="15" w:type="dxa"/>
        </w:trPr>
        <w:tc>
          <w:tcPr>
            <w:tcW w:w="0" w:type="auto"/>
            <w:vAlign w:val="center"/>
            <w:hideMark/>
          </w:tcPr>
          <w:p w:rsidR="00000000" w:rsidRDefault="00000000">
            <w:r>
              <w:t>55101</w:t>
            </w:r>
          </w:p>
        </w:tc>
        <w:tc>
          <w:tcPr>
            <w:tcW w:w="0" w:type="auto"/>
            <w:vAlign w:val="center"/>
            <w:hideMark/>
          </w:tcPr>
          <w:p w:rsidR="00000000" w:rsidRDefault="00000000">
            <w:r>
              <w:t>200</w:t>
            </w:r>
          </w:p>
        </w:tc>
        <w:tc>
          <w:tcPr>
            <w:tcW w:w="0" w:type="auto"/>
            <w:vAlign w:val="center"/>
            <w:hideMark/>
          </w:tcPr>
          <w:p w:rsidR="00000000" w:rsidRDefault="00000000">
            <w:r>
              <w:t>Stop loss % should be within the range of {parameter1}-{parameter2}</w:t>
            </w:r>
          </w:p>
        </w:tc>
      </w:tr>
      <w:tr w:rsidR="00000000">
        <w:trPr>
          <w:divId w:val="175387555"/>
          <w:tblCellSpacing w:w="15" w:type="dxa"/>
        </w:trPr>
        <w:tc>
          <w:tcPr>
            <w:tcW w:w="0" w:type="auto"/>
            <w:vAlign w:val="center"/>
            <w:hideMark/>
          </w:tcPr>
          <w:p w:rsidR="00000000" w:rsidRDefault="00000000">
            <w:r>
              <w:t>55102</w:t>
            </w:r>
          </w:p>
        </w:tc>
        <w:tc>
          <w:tcPr>
            <w:tcW w:w="0" w:type="auto"/>
            <w:vAlign w:val="center"/>
            <w:hideMark/>
          </w:tcPr>
          <w:p w:rsidR="00000000" w:rsidRDefault="00000000">
            <w:r>
              <w:t>200</w:t>
            </w:r>
          </w:p>
        </w:tc>
        <w:tc>
          <w:tcPr>
            <w:tcW w:w="0" w:type="auto"/>
            <w:vAlign w:val="center"/>
            <w:hideMark/>
          </w:tcPr>
          <w:p w:rsidR="00000000" w:rsidRDefault="00000000">
            <w:r>
              <w:t>Take profit % should be greater than the current bot’s PnL%</w:t>
            </w:r>
          </w:p>
        </w:tc>
      </w:tr>
      <w:tr w:rsidR="00000000">
        <w:trPr>
          <w:divId w:val="175387555"/>
          <w:tblCellSpacing w:w="15" w:type="dxa"/>
        </w:trPr>
        <w:tc>
          <w:tcPr>
            <w:tcW w:w="0" w:type="auto"/>
            <w:vAlign w:val="center"/>
            <w:hideMark/>
          </w:tcPr>
          <w:p w:rsidR="00000000" w:rsidRDefault="00000000">
            <w:r>
              <w:t>55103</w:t>
            </w:r>
          </w:p>
        </w:tc>
        <w:tc>
          <w:tcPr>
            <w:tcW w:w="0" w:type="auto"/>
            <w:vAlign w:val="center"/>
            <w:hideMark/>
          </w:tcPr>
          <w:p w:rsidR="00000000" w:rsidRDefault="00000000">
            <w:r>
              <w:t>200</w:t>
            </w:r>
          </w:p>
        </w:tc>
        <w:tc>
          <w:tcPr>
            <w:tcW w:w="0" w:type="auto"/>
            <w:vAlign w:val="center"/>
            <w:hideMark/>
          </w:tcPr>
          <w:p w:rsidR="00000000" w:rsidRDefault="00000000">
            <w:r>
              <w:t>Stop loss % should be less than the current bot’s PnL%</w:t>
            </w:r>
          </w:p>
        </w:tc>
      </w:tr>
      <w:tr w:rsidR="00000000">
        <w:trPr>
          <w:divId w:val="175387555"/>
          <w:tblCellSpacing w:w="15" w:type="dxa"/>
        </w:trPr>
        <w:tc>
          <w:tcPr>
            <w:tcW w:w="0" w:type="auto"/>
            <w:vAlign w:val="center"/>
            <w:hideMark/>
          </w:tcPr>
          <w:p w:rsidR="00000000" w:rsidRDefault="00000000">
            <w:r>
              <w:t>55104</w:t>
            </w:r>
          </w:p>
        </w:tc>
        <w:tc>
          <w:tcPr>
            <w:tcW w:w="0" w:type="auto"/>
            <w:vAlign w:val="center"/>
            <w:hideMark/>
          </w:tcPr>
          <w:p w:rsidR="00000000" w:rsidRDefault="00000000">
            <w:r>
              <w:t>200</w:t>
            </w:r>
          </w:p>
        </w:tc>
        <w:tc>
          <w:tcPr>
            <w:tcW w:w="0" w:type="auto"/>
            <w:vAlign w:val="center"/>
            <w:hideMark/>
          </w:tcPr>
          <w:p w:rsidR="00000000" w:rsidRDefault="00000000">
            <w:r>
              <w:t>Only futures grid supports take profit or stop loss based on profit percentage</w:t>
            </w:r>
          </w:p>
        </w:tc>
      </w:tr>
      <w:tr w:rsidR="00000000">
        <w:trPr>
          <w:divId w:val="175387555"/>
          <w:tblCellSpacing w:w="15" w:type="dxa"/>
        </w:trPr>
        <w:tc>
          <w:tcPr>
            <w:tcW w:w="0" w:type="auto"/>
            <w:vAlign w:val="center"/>
            <w:hideMark/>
          </w:tcPr>
          <w:p w:rsidR="00000000" w:rsidRDefault="00000000">
            <w:r>
              <w:t>55105</w:t>
            </w:r>
          </w:p>
        </w:tc>
        <w:tc>
          <w:tcPr>
            <w:tcW w:w="0" w:type="auto"/>
            <w:vAlign w:val="center"/>
            <w:hideMark/>
          </w:tcPr>
          <w:p w:rsidR="00000000" w:rsidRDefault="00000000">
            <w:r>
              <w:t>200</w:t>
            </w:r>
          </w:p>
        </w:tc>
        <w:tc>
          <w:tcPr>
            <w:tcW w:w="0" w:type="auto"/>
            <w:vAlign w:val="center"/>
            <w:hideMark/>
          </w:tcPr>
          <w:p w:rsidR="00000000" w:rsidRDefault="00000000">
            <w:r>
              <w:t>Increasing positions is not allowed under current status</w:t>
            </w:r>
          </w:p>
        </w:tc>
      </w:tr>
      <w:tr w:rsidR="00000000">
        <w:trPr>
          <w:divId w:val="175387555"/>
          <w:tblCellSpacing w:w="15" w:type="dxa"/>
        </w:trPr>
        <w:tc>
          <w:tcPr>
            <w:tcW w:w="0" w:type="auto"/>
            <w:vAlign w:val="center"/>
            <w:hideMark/>
          </w:tcPr>
          <w:p w:rsidR="00000000" w:rsidRDefault="00000000">
            <w:r>
              <w:t>55106</w:t>
            </w:r>
          </w:p>
        </w:tc>
        <w:tc>
          <w:tcPr>
            <w:tcW w:w="0" w:type="auto"/>
            <w:vAlign w:val="center"/>
            <w:hideMark/>
          </w:tcPr>
          <w:p w:rsidR="00000000" w:rsidRDefault="00000000">
            <w:r>
              <w:t>200</w:t>
            </w:r>
          </w:p>
        </w:tc>
        <w:tc>
          <w:tcPr>
            <w:tcW w:w="0" w:type="auto"/>
            <w:vAlign w:val="center"/>
            <w:hideMark/>
          </w:tcPr>
          <w:p w:rsidR="00000000" w:rsidRDefault="00000000">
            <w:r>
              <w:t>Increased amount should be within the range of {parameter1} - {parameter2}</w:t>
            </w:r>
          </w:p>
        </w:tc>
      </w:tr>
      <w:tr w:rsidR="00000000">
        <w:trPr>
          <w:divId w:val="175387555"/>
          <w:tblCellSpacing w:w="15" w:type="dxa"/>
        </w:trPr>
        <w:tc>
          <w:tcPr>
            <w:tcW w:w="0" w:type="auto"/>
            <w:vAlign w:val="center"/>
            <w:hideMark/>
          </w:tcPr>
          <w:p w:rsidR="00000000" w:rsidRDefault="00000000">
            <w:r>
              <w:t>55111</w:t>
            </w:r>
          </w:p>
        </w:tc>
        <w:tc>
          <w:tcPr>
            <w:tcW w:w="0" w:type="auto"/>
            <w:vAlign w:val="center"/>
            <w:hideMark/>
          </w:tcPr>
          <w:p w:rsidR="00000000" w:rsidRDefault="00000000">
            <w:r>
              <w:t>200</w:t>
            </w:r>
          </w:p>
        </w:tc>
        <w:tc>
          <w:tcPr>
            <w:tcW w:w="0" w:type="auto"/>
            <w:vAlign w:val="center"/>
            <w:hideMark/>
          </w:tcPr>
          <w:p w:rsidR="00000000" w:rsidRDefault="00000000">
            <w:r>
              <w:t>This signal name is in use, please try a new name</w:t>
            </w:r>
          </w:p>
        </w:tc>
      </w:tr>
      <w:tr w:rsidR="00000000">
        <w:trPr>
          <w:divId w:val="175387555"/>
          <w:tblCellSpacing w:w="15" w:type="dxa"/>
        </w:trPr>
        <w:tc>
          <w:tcPr>
            <w:tcW w:w="0" w:type="auto"/>
            <w:vAlign w:val="center"/>
            <w:hideMark/>
          </w:tcPr>
          <w:p w:rsidR="00000000" w:rsidRDefault="00000000">
            <w:r>
              <w:t>55112</w:t>
            </w:r>
          </w:p>
        </w:tc>
        <w:tc>
          <w:tcPr>
            <w:tcW w:w="0" w:type="auto"/>
            <w:vAlign w:val="center"/>
            <w:hideMark/>
          </w:tcPr>
          <w:p w:rsidR="00000000" w:rsidRDefault="00000000">
            <w:r>
              <w:t>200</w:t>
            </w:r>
          </w:p>
        </w:tc>
        <w:tc>
          <w:tcPr>
            <w:tcW w:w="0" w:type="auto"/>
            <w:vAlign w:val="center"/>
            <w:hideMark/>
          </w:tcPr>
          <w:p w:rsidR="00000000" w:rsidRDefault="00000000">
            <w:r>
              <w:t>This signal does not exist</w:t>
            </w:r>
          </w:p>
        </w:tc>
      </w:tr>
      <w:tr w:rsidR="00000000">
        <w:trPr>
          <w:divId w:val="175387555"/>
          <w:tblCellSpacing w:w="15" w:type="dxa"/>
        </w:trPr>
        <w:tc>
          <w:tcPr>
            <w:tcW w:w="0" w:type="auto"/>
            <w:vAlign w:val="center"/>
            <w:hideMark/>
          </w:tcPr>
          <w:p w:rsidR="00000000" w:rsidRDefault="00000000">
            <w:r>
              <w:t>55113</w:t>
            </w:r>
          </w:p>
        </w:tc>
        <w:tc>
          <w:tcPr>
            <w:tcW w:w="0" w:type="auto"/>
            <w:vAlign w:val="center"/>
            <w:hideMark/>
          </w:tcPr>
          <w:p w:rsidR="00000000" w:rsidRDefault="00000000">
            <w:r>
              <w:t>200</w:t>
            </w:r>
          </w:p>
        </w:tc>
        <w:tc>
          <w:tcPr>
            <w:tcW w:w="0" w:type="auto"/>
            <w:vAlign w:val="center"/>
            <w:hideMark/>
          </w:tcPr>
          <w:p w:rsidR="00000000" w:rsidRDefault="00000000">
            <w:r>
              <w:t>Create signal strategies with leverage greater than the maximum leverage of the instruments</w:t>
            </w:r>
          </w:p>
        </w:tc>
      </w:tr>
      <w:tr w:rsidR="00000000">
        <w:trPr>
          <w:divId w:val="175387555"/>
          <w:tblCellSpacing w:w="15" w:type="dxa"/>
        </w:trPr>
        <w:tc>
          <w:tcPr>
            <w:tcW w:w="0" w:type="auto"/>
            <w:vAlign w:val="center"/>
            <w:hideMark/>
          </w:tcPr>
          <w:p w:rsidR="00000000" w:rsidRDefault="00000000">
            <w:r>
              <w:t>55116</w:t>
            </w:r>
          </w:p>
        </w:tc>
        <w:tc>
          <w:tcPr>
            <w:tcW w:w="0" w:type="auto"/>
            <w:vAlign w:val="center"/>
            <w:hideMark/>
          </w:tcPr>
          <w:p w:rsidR="00000000" w:rsidRDefault="00000000">
            <w:r>
              <w:t>200</w:t>
            </w:r>
          </w:p>
        </w:tc>
        <w:tc>
          <w:tcPr>
            <w:tcW w:w="0" w:type="auto"/>
            <w:vAlign w:val="center"/>
            <w:hideMark/>
          </w:tcPr>
          <w:p w:rsidR="00000000" w:rsidRDefault="00000000">
            <w:r>
              <w:t>You can only place one chase order for each trading pair.</w:t>
            </w:r>
          </w:p>
        </w:tc>
      </w:tr>
    </w:tbl>
    <w:p w:rsidR="00000000" w:rsidRDefault="00000000">
      <w:pPr>
        <w:pStyle w:val="2"/>
        <w:divId w:val="175387555"/>
      </w:pPr>
      <w:r>
        <w:t>WebSocket</w:t>
      </w:r>
    </w:p>
    <w:p w:rsidR="00000000" w:rsidRDefault="00000000">
      <w:pPr>
        <w:pStyle w:val="3"/>
        <w:divId w:val="175387555"/>
      </w:pPr>
      <w:r>
        <w:t>Public</w:t>
      </w:r>
    </w:p>
    <w:p w:rsidR="00000000" w:rsidRDefault="00000000">
      <w:pPr>
        <w:pStyle w:val="a5"/>
        <w:divId w:val="175387555"/>
      </w:pPr>
      <w:r>
        <w:t>Error Code from 60000 to 64002</w:t>
      </w:r>
    </w:p>
    <w:p w:rsidR="00000000" w:rsidRDefault="00000000">
      <w:pPr>
        <w:pStyle w:val="4"/>
        <w:divId w:val="175387555"/>
      </w:pPr>
      <w:r>
        <w:t>General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8"/>
        <w:gridCol w:w="7508"/>
      </w:tblGrid>
      <w:tr w:rsidR="00000000">
        <w:trPr>
          <w:divId w:val="175387555"/>
          <w:tblHeader/>
          <w:tblCellSpacing w:w="15" w:type="dxa"/>
        </w:trPr>
        <w:tc>
          <w:tcPr>
            <w:tcW w:w="0" w:type="auto"/>
            <w:vAlign w:val="center"/>
            <w:hideMark/>
          </w:tcPr>
          <w:p w:rsidR="00000000" w:rsidRDefault="00000000">
            <w:pPr>
              <w:jc w:val="center"/>
              <w:rPr>
                <w:b/>
                <w:bCs/>
              </w:rPr>
            </w:pPr>
            <w:r>
              <w:rPr>
                <w:b/>
                <w:bCs/>
              </w:rPr>
              <w:t>Error Code</w:t>
            </w:r>
          </w:p>
        </w:tc>
        <w:tc>
          <w:tcPr>
            <w:tcW w:w="0" w:type="auto"/>
            <w:vAlign w:val="center"/>
            <w:hideMark/>
          </w:tcPr>
          <w:p w:rsidR="00000000" w:rsidRDefault="00000000">
            <w:pPr>
              <w:jc w:val="center"/>
              <w:rPr>
                <w:b/>
                <w:bCs/>
              </w:rPr>
            </w:pPr>
            <w:r>
              <w:rPr>
                <w:b/>
                <w:bCs/>
              </w:rPr>
              <w:t>Error Message</w:t>
            </w:r>
          </w:p>
        </w:tc>
      </w:tr>
      <w:tr w:rsidR="00000000">
        <w:trPr>
          <w:divId w:val="175387555"/>
          <w:tblCellSpacing w:w="15" w:type="dxa"/>
        </w:trPr>
        <w:tc>
          <w:tcPr>
            <w:tcW w:w="0" w:type="auto"/>
            <w:vAlign w:val="center"/>
            <w:hideMark/>
          </w:tcPr>
          <w:p w:rsidR="00000000" w:rsidRDefault="00000000">
            <w:r>
              <w:t>60004</w:t>
            </w:r>
          </w:p>
        </w:tc>
        <w:tc>
          <w:tcPr>
            <w:tcW w:w="0" w:type="auto"/>
            <w:vAlign w:val="center"/>
            <w:hideMark/>
          </w:tcPr>
          <w:p w:rsidR="00000000" w:rsidRDefault="00000000">
            <w:r>
              <w:t>Invalid timestamp</w:t>
            </w:r>
          </w:p>
        </w:tc>
      </w:tr>
      <w:tr w:rsidR="00000000">
        <w:trPr>
          <w:divId w:val="175387555"/>
          <w:tblCellSpacing w:w="15" w:type="dxa"/>
        </w:trPr>
        <w:tc>
          <w:tcPr>
            <w:tcW w:w="0" w:type="auto"/>
            <w:vAlign w:val="center"/>
            <w:hideMark/>
          </w:tcPr>
          <w:p w:rsidR="00000000" w:rsidRDefault="00000000">
            <w:r>
              <w:t>60005</w:t>
            </w:r>
          </w:p>
        </w:tc>
        <w:tc>
          <w:tcPr>
            <w:tcW w:w="0" w:type="auto"/>
            <w:vAlign w:val="center"/>
            <w:hideMark/>
          </w:tcPr>
          <w:p w:rsidR="00000000" w:rsidRDefault="00000000">
            <w:r>
              <w:t>Invalid apiKey</w:t>
            </w:r>
          </w:p>
        </w:tc>
      </w:tr>
      <w:tr w:rsidR="00000000">
        <w:trPr>
          <w:divId w:val="175387555"/>
          <w:tblCellSpacing w:w="15" w:type="dxa"/>
        </w:trPr>
        <w:tc>
          <w:tcPr>
            <w:tcW w:w="0" w:type="auto"/>
            <w:vAlign w:val="center"/>
            <w:hideMark/>
          </w:tcPr>
          <w:p w:rsidR="00000000" w:rsidRDefault="00000000">
            <w:r>
              <w:t>60006</w:t>
            </w:r>
          </w:p>
        </w:tc>
        <w:tc>
          <w:tcPr>
            <w:tcW w:w="0" w:type="auto"/>
            <w:vAlign w:val="center"/>
            <w:hideMark/>
          </w:tcPr>
          <w:p w:rsidR="00000000" w:rsidRDefault="00000000">
            <w:r>
              <w:t>Timestamp request expired</w:t>
            </w:r>
          </w:p>
        </w:tc>
      </w:tr>
      <w:tr w:rsidR="00000000">
        <w:trPr>
          <w:divId w:val="175387555"/>
          <w:tblCellSpacing w:w="15" w:type="dxa"/>
        </w:trPr>
        <w:tc>
          <w:tcPr>
            <w:tcW w:w="0" w:type="auto"/>
            <w:vAlign w:val="center"/>
            <w:hideMark/>
          </w:tcPr>
          <w:p w:rsidR="00000000" w:rsidRDefault="00000000">
            <w:r>
              <w:t>60007</w:t>
            </w:r>
          </w:p>
        </w:tc>
        <w:tc>
          <w:tcPr>
            <w:tcW w:w="0" w:type="auto"/>
            <w:vAlign w:val="center"/>
            <w:hideMark/>
          </w:tcPr>
          <w:p w:rsidR="00000000" w:rsidRDefault="00000000">
            <w:r>
              <w:t>Invalid sign</w:t>
            </w:r>
          </w:p>
        </w:tc>
      </w:tr>
      <w:tr w:rsidR="00000000">
        <w:trPr>
          <w:divId w:val="175387555"/>
          <w:tblCellSpacing w:w="15" w:type="dxa"/>
        </w:trPr>
        <w:tc>
          <w:tcPr>
            <w:tcW w:w="0" w:type="auto"/>
            <w:vAlign w:val="center"/>
            <w:hideMark/>
          </w:tcPr>
          <w:p w:rsidR="00000000" w:rsidRDefault="00000000">
            <w:r>
              <w:t>60008</w:t>
            </w:r>
          </w:p>
        </w:tc>
        <w:tc>
          <w:tcPr>
            <w:tcW w:w="0" w:type="auto"/>
            <w:vAlign w:val="center"/>
            <w:hideMark/>
          </w:tcPr>
          <w:p w:rsidR="00000000" w:rsidRDefault="00000000">
            <w:r>
              <w:t>The current WebSocket endpoint does not support subscribing to {0} channels. Please check the WebSocket URL</w:t>
            </w:r>
          </w:p>
        </w:tc>
      </w:tr>
      <w:tr w:rsidR="00000000">
        <w:trPr>
          <w:divId w:val="175387555"/>
          <w:tblCellSpacing w:w="15" w:type="dxa"/>
        </w:trPr>
        <w:tc>
          <w:tcPr>
            <w:tcW w:w="0" w:type="auto"/>
            <w:vAlign w:val="center"/>
            <w:hideMark/>
          </w:tcPr>
          <w:p w:rsidR="00000000" w:rsidRDefault="00000000">
            <w:r>
              <w:t>60009</w:t>
            </w:r>
          </w:p>
        </w:tc>
        <w:tc>
          <w:tcPr>
            <w:tcW w:w="0" w:type="auto"/>
            <w:vAlign w:val="center"/>
            <w:hideMark/>
          </w:tcPr>
          <w:p w:rsidR="00000000" w:rsidRDefault="00000000">
            <w:r>
              <w:t>Login failure</w:t>
            </w:r>
          </w:p>
        </w:tc>
      </w:tr>
      <w:tr w:rsidR="00000000">
        <w:trPr>
          <w:divId w:val="175387555"/>
          <w:tblCellSpacing w:w="15" w:type="dxa"/>
        </w:trPr>
        <w:tc>
          <w:tcPr>
            <w:tcW w:w="0" w:type="auto"/>
            <w:vAlign w:val="center"/>
            <w:hideMark/>
          </w:tcPr>
          <w:p w:rsidR="00000000" w:rsidRDefault="00000000">
            <w:r>
              <w:t>60011</w:t>
            </w:r>
          </w:p>
        </w:tc>
        <w:tc>
          <w:tcPr>
            <w:tcW w:w="0" w:type="auto"/>
            <w:vAlign w:val="center"/>
            <w:hideMark/>
          </w:tcPr>
          <w:p w:rsidR="00000000" w:rsidRDefault="00000000">
            <w:r>
              <w:t>Please log in</w:t>
            </w:r>
          </w:p>
        </w:tc>
      </w:tr>
      <w:tr w:rsidR="00000000">
        <w:trPr>
          <w:divId w:val="175387555"/>
          <w:tblCellSpacing w:w="15" w:type="dxa"/>
        </w:trPr>
        <w:tc>
          <w:tcPr>
            <w:tcW w:w="0" w:type="auto"/>
            <w:vAlign w:val="center"/>
            <w:hideMark/>
          </w:tcPr>
          <w:p w:rsidR="00000000" w:rsidRDefault="00000000">
            <w:r>
              <w:t>60012</w:t>
            </w:r>
          </w:p>
        </w:tc>
        <w:tc>
          <w:tcPr>
            <w:tcW w:w="0" w:type="auto"/>
            <w:vAlign w:val="center"/>
            <w:hideMark/>
          </w:tcPr>
          <w:p w:rsidR="00000000" w:rsidRDefault="00000000">
            <w:r>
              <w:t>Invalid request</w:t>
            </w:r>
          </w:p>
        </w:tc>
      </w:tr>
      <w:tr w:rsidR="00000000">
        <w:trPr>
          <w:divId w:val="175387555"/>
          <w:tblCellSpacing w:w="15" w:type="dxa"/>
        </w:trPr>
        <w:tc>
          <w:tcPr>
            <w:tcW w:w="0" w:type="auto"/>
            <w:vAlign w:val="center"/>
            <w:hideMark/>
          </w:tcPr>
          <w:p w:rsidR="00000000" w:rsidRDefault="00000000">
            <w:r>
              <w:t>60013</w:t>
            </w:r>
          </w:p>
        </w:tc>
        <w:tc>
          <w:tcPr>
            <w:tcW w:w="0" w:type="auto"/>
            <w:vAlign w:val="center"/>
            <w:hideMark/>
          </w:tcPr>
          <w:p w:rsidR="00000000" w:rsidRDefault="00000000">
            <w:r>
              <w:t>Invalid args</w:t>
            </w:r>
          </w:p>
        </w:tc>
      </w:tr>
      <w:tr w:rsidR="00000000">
        <w:trPr>
          <w:divId w:val="175387555"/>
          <w:tblCellSpacing w:w="15" w:type="dxa"/>
        </w:trPr>
        <w:tc>
          <w:tcPr>
            <w:tcW w:w="0" w:type="auto"/>
            <w:vAlign w:val="center"/>
            <w:hideMark/>
          </w:tcPr>
          <w:p w:rsidR="00000000" w:rsidRDefault="00000000">
            <w:r>
              <w:t>60014</w:t>
            </w:r>
          </w:p>
        </w:tc>
        <w:tc>
          <w:tcPr>
            <w:tcW w:w="0" w:type="auto"/>
            <w:vAlign w:val="center"/>
            <w:hideMark/>
          </w:tcPr>
          <w:p w:rsidR="00000000" w:rsidRDefault="00000000">
            <w:r>
              <w:t>Requests too frequent</w:t>
            </w:r>
          </w:p>
        </w:tc>
      </w:tr>
      <w:tr w:rsidR="00000000">
        <w:trPr>
          <w:divId w:val="175387555"/>
          <w:tblCellSpacing w:w="15" w:type="dxa"/>
        </w:trPr>
        <w:tc>
          <w:tcPr>
            <w:tcW w:w="0" w:type="auto"/>
            <w:vAlign w:val="center"/>
            <w:hideMark/>
          </w:tcPr>
          <w:p w:rsidR="00000000" w:rsidRDefault="00000000">
            <w:r>
              <w:t>60018</w:t>
            </w:r>
          </w:p>
        </w:tc>
        <w:tc>
          <w:tcPr>
            <w:tcW w:w="0" w:type="auto"/>
            <w:vAlign w:val="center"/>
            <w:hideMark/>
          </w:tcPr>
          <w:p w:rsidR="00000000" w:rsidRDefault="00000000">
            <w:r>
              <w:t>Wrong URL or {0} doesn't exist. Please use the correct URL, channel and parameters referring to API document.</w:t>
            </w:r>
          </w:p>
        </w:tc>
      </w:tr>
      <w:tr w:rsidR="00000000">
        <w:trPr>
          <w:divId w:val="175387555"/>
          <w:tblCellSpacing w:w="15" w:type="dxa"/>
        </w:trPr>
        <w:tc>
          <w:tcPr>
            <w:tcW w:w="0" w:type="auto"/>
            <w:vAlign w:val="center"/>
            <w:hideMark/>
          </w:tcPr>
          <w:p w:rsidR="00000000" w:rsidRDefault="00000000">
            <w:r>
              <w:t>60019</w:t>
            </w:r>
          </w:p>
        </w:tc>
        <w:tc>
          <w:tcPr>
            <w:tcW w:w="0" w:type="auto"/>
            <w:vAlign w:val="center"/>
            <w:hideMark/>
          </w:tcPr>
          <w:p w:rsidR="00000000" w:rsidRDefault="00000000">
            <w:r>
              <w:t>Invalid op: {op}</w:t>
            </w:r>
          </w:p>
        </w:tc>
      </w:tr>
      <w:tr w:rsidR="00000000">
        <w:trPr>
          <w:divId w:val="175387555"/>
          <w:tblCellSpacing w:w="15" w:type="dxa"/>
        </w:trPr>
        <w:tc>
          <w:tcPr>
            <w:tcW w:w="0" w:type="auto"/>
            <w:vAlign w:val="center"/>
            <w:hideMark/>
          </w:tcPr>
          <w:p w:rsidR="00000000" w:rsidRDefault="00000000">
            <w:r>
              <w:t>60020</w:t>
            </w:r>
          </w:p>
        </w:tc>
        <w:tc>
          <w:tcPr>
            <w:tcW w:w="0" w:type="auto"/>
            <w:vAlign w:val="center"/>
            <w:hideMark/>
          </w:tcPr>
          <w:p w:rsidR="00000000" w:rsidRDefault="00000000">
            <w:r>
              <w:t>APIKey subscription amount exceeds the limit {0}.</w:t>
            </w:r>
          </w:p>
        </w:tc>
      </w:tr>
      <w:tr w:rsidR="00000000">
        <w:trPr>
          <w:divId w:val="175387555"/>
          <w:tblCellSpacing w:w="15" w:type="dxa"/>
        </w:trPr>
        <w:tc>
          <w:tcPr>
            <w:tcW w:w="0" w:type="auto"/>
            <w:vAlign w:val="center"/>
            <w:hideMark/>
          </w:tcPr>
          <w:p w:rsidR="00000000" w:rsidRDefault="00000000">
            <w:r>
              <w:t>60021</w:t>
            </w:r>
          </w:p>
        </w:tc>
        <w:tc>
          <w:tcPr>
            <w:tcW w:w="0" w:type="auto"/>
            <w:vAlign w:val="center"/>
            <w:hideMark/>
          </w:tcPr>
          <w:p w:rsidR="00000000" w:rsidRDefault="00000000">
            <w:r>
              <w:t>This operation does not support multiple accounts login.</w:t>
            </w:r>
          </w:p>
        </w:tc>
      </w:tr>
      <w:tr w:rsidR="00000000">
        <w:trPr>
          <w:divId w:val="175387555"/>
          <w:tblCellSpacing w:w="15" w:type="dxa"/>
        </w:trPr>
        <w:tc>
          <w:tcPr>
            <w:tcW w:w="0" w:type="auto"/>
            <w:vAlign w:val="center"/>
            <w:hideMark/>
          </w:tcPr>
          <w:p w:rsidR="00000000" w:rsidRDefault="00000000">
            <w:r>
              <w:t>60022</w:t>
            </w:r>
          </w:p>
        </w:tc>
        <w:tc>
          <w:tcPr>
            <w:tcW w:w="0" w:type="auto"/>
            <w:vAlign w:val="center"/>
            <w:hideMark/>
          </w:tcPr>
          <w:p w:rsidR="00000000" w:rsidRDefault="00000000">
            <w:r>
              <w:t>Bulk login partially succeeded</w:t>
            </w:r>
          </w:p>
        </w:tc>
      </w:tr>
      <w:tr w:rsidR="00000000">
        <w:trPr>
          <w:divId w:val="175387555"/>
          <w:tblCellSpacing w:w="15" w:type="dxa"/>
        </w:trPr>
        <w:tc>
          <w:tcPr>
            <w:tcW w:w="0" w:type="auto"/>
            <w:vAlign w:val="center"/>
            <w:hideMark/>
          </w:tcPr>
          <w:p w:rsidR="00000000" w:rsidRDefault="00000000">
            <w:r>
              <w:t>60023</w:t>
            </w:r>
          </w:p>
        </w:tc>
        <w:tc>
          <w:tcPr>
            <w:tcW w:w="0" w:type="auto"/>
            <w:vAlign w:val="center"/>
            <w:hideMark/>
          </w:tcPr>
          <w:p w:rsidR="00000000" w:rsidRDefault="00000000">
            <w:r>
              <w:t>Bulk login requests too frequent</w:t>
            </w:r>
          </w:p>
        </w:tc>
      </w:tr>
      <w:tr w:rsidR="00000000">
        <w:trPr>
          <w:divId w:val="175387555"/>
          <w:tblCellSpacing w:w="15" w:type="dxa"/>
        </w:trPr>
        <w:tc>
          <w:tcPr>
            <w:tcW w:w="0" w:type="auto"/>
            <w:vAlign w:val="center"/>
            <w:hideMark/>
          </w:tcPr>
          <w:p w:rsidR="00000000" w:rsidRDefault="00000000">
            <w:r>
              <w:t>60024</w:t>
            </w:r>
          </w:p>
        </w:tc>
        <w:tc>
          <w:tcPr>
            <w:tcW w:w="0" w:type="auto"/>
            <w:vAlign w:val="center"/>
            <w:hideMark/>
          </w:tcPr>
          <w:p w:rsidR="00000000" w:rsidRDefault="00000000">
            <w:r>
              <w:t>Wrong passphrase</w:t>
            </w:r>
          </w:p>
        </w:tc>
      </w:tr>
      <w:tr w:rsidR="00000000">
        <w:trPr>
          <w:divId w:val="175387555"/>
          <w:tblCellSpacing w:w="15" w:type="dxa"/>
        </w:trPr>
        <w:tc>
          <w:tcPr>
            <w:tcW w:w="0" w:type="auto"/>
            <w:vAlign w:val="center"/>
            <w:hideMark/>
          </w:tcPr>
          <w:p w:rsidR="00000000" w:rsidRDefault="00000000">
            <w:r>
              <w:t>60025</w:t>
            </w:r>
          </w:p>
        </w:tc>
        <w:tc>
          <w:tcPr>
            <w:tcW w:w="0" w:type="auto"/>
            <w:vAlign w:val="center"/>
            <w:hideMark/>
          </w:tcPr>
          <w:p w:rsidR="00000000" w:rsidRDefault="00000000">
            <w:r>
              <w:t>token subscription amount exceeds the limit {0}</w:t>
            </w:r>
          </w:p>
        </w:tc>
      </w:tr>
      <w:tr w:rsidR="00000000">
        <w:trPr>
          <w:divId w:val="175387555"/>
          <w:tblCellSpacing w:w="15" w:type="dxa"/>
        </w:trPr>
        <w:tc>
          <w:tcPr>
            <w:tcW w:w="0" w:type="auto"/>
            <w:vAlign w:val="center"/>
            <w:hideMark/>
          </w:tcPr>
          <w:p w:rsidR="00000000" w:rsidRDefault="00000000">
            <w:r>
              <w:t>60026</w:t>
            </w:r>
          </w:p>
        </w:tc>
        <w:tc>
          <w:tcPr>
            <w:tcW w:w="0" w:type="auto"/>
            <w:vAlign w:val="center"/>
            <w:hideMark/>
          </w:tcPr>
          <w:p w:rsidR="00000000" w:rsidRDefault="00000000">
            <w:r>
              <w:t>Batch login by APIKey and token simultaneously is not supported.</w:t>
            </w:r>
          </w:p>
        </w:tc>
      </w:tr>
      <w:tr w:rsidR="00000000">
        <w:trPr>
          <w:divId w:val="175387555"/>
          <w:tblCellSpacing w:w="15" w:type="dxa"/>
        </w:trPr>
        <w:tc>
          <w:tcPr>
            <w:tcW w:w="0" w:type="auto"/>
            <w:vAlign w:val="center"/>
            <w:hideMark/>
          </w:tcPr>
          <w:p w:rsidR="00000000" w:rsidRDefault="00000000">
            <w:r>
              <w:t>60027</w:t>
            </w:r>
          </w:p>
        </w:tc>
        <w:tc>
          <w:tcPr>
            <w:tcW w:w="0" w:type="auto"/>
            <w:vAlign w:val="center"/>
            <w:hideMark/>
          </w:tcPr>
          <w:p w:rsidR="00000000" w:rsidRDefault="00000000">
            <w:r>
              <w:t>Parameter {0} can not be empty.</w:t>
            </w:r>
          </w:p>
        </w:tc>
      </w:tr>
      <w:tr w:rsidR="00000000">
        <w:trPr>
          <w:divId w:val="175387555"/>
          <w:tblCellSpacing w:w="15" w:type="dxa"/>
        </w:trPr>
        <w:tc>
          <w:tcPr>
            <w:tcW w:w="0" w:type="auto"/>
            <w:vAlign w:val="center"/>
            <w:hideMark/>
          </w:tcPr>
          <w:p w:rsidR="00000000" w:rsidRDefault="00000000">
            <w:r>
              <w:t>60028</w:t>
            </w:r>
          </w:p>
        </w:tc>
        <w:tc>
          <w:tcPr>
            <w:tcW w:w="0" w:type="auto"/>
            <w:vAlign w:val="center"/>
            <w:hideMark/>
          </w:tcPr>
          <w:p w:rsidR="00000000" w:rsidRDefault="00000000">
            <w:r>
              <w:t>The current operation is not supported by this URL. Please use the correct WebSocket URL for the operation.</w:t>
            </w:r>
          </w:p>
        </w:tc>
      </w:tr>
      <w:tr w:rsidR="00000000">
        <w:trPr>
          <w:divId w:val="175387555"/>
          <w:tblCellSpacing w:w="15" w:type="dxa"/>
        </w:trPr>
        <w:tc>
          <w:tcPr>
            <w:tcW w:w="0" w:type="auto"/>
            <w:vAlign w:val="center"/>
            <w:hideMark/>
          </w:tcPr>
          <w:p w:rsidR="00000000" w:rsidRDefault="00000000">
            <w:r>
              <w:t>60029</w:t>
            </w:r>
          </w:p>
        </w:tc>
        <w:tc>
          <w:tcPr>
            <w:tcW w:w="0" w:type="auto"/>
            <w:vAlign w:val="center"/>
            <w:hideMark/>
          </w:tcPr>
          <w:p w:rsidR="00000000" w:rsidRDefault="00000000">
            <w:r>
              <w:t>Only users who are VIP5 and above in trading fee tier are allowed to subscribe to this channel.</w:t>
            </w:r>
          </w:p>
        </w:tc>
      </w:tr>
      <w:tr w:rsidR="00000000">
        <w:trPr>
          <w:divId w:val="175387555"/>
          <w:tblCellSpacing w:w="15" w:type="dxa"/>
        </w:trPr>
        <w:tc>
          <w:tcPr>
            <w:tcW w:w="0" w:type="auto"/>
            <w:vAlign w:val="center"/>
            <w:hideMark/>
          </w:tcPr>
          <w:p w:rsidR="00000000" w:rsidRDefault="00000000">
            <w:r>
              <w:t>60030</w:t>
            </w:r>
          </w:p>
        </w:tc>
        <w:tc>
          <w:tcPr>
            <w:tcW w:w="0" w:type="auto"/>
            <w:vAlign w:val="center"/>
            <w:hideMark/>
          </w:tcPr>
          <w:p w:rsidR="00000000" w:rsidRDefault="00000000">
            <w:r>
              <w:t>Only users who are VIP4 and above in trading fee tier are allowed to subscribe to books50-l2-tbt channel.</w:t>
            </w:r>
          </w:p>
        </w:tc>
      </w:tr>
      <w:tr w:rsidR="00000000">
        <w:trPr>
          <w:divId w:val="175387555"/>
          <w:tblCellSpacing w:w="15" w:type="dxa"/>
        </w:trPr>
        <w:tc>
          <w:tcPr>
            <w:tcW w:w="0" w:type="auto"/>
            <w:vAlign w:val="center"/>
            <w:hideMark/>
          </w:tcPr>
          <w:p w:rsidR="00000000" w:rsidRDefault="00000000">
            <w:r>
              <w:t>60031</w:t>
            </w:r>
          </w:p>
        </w:tc>
        <w:tc>
          <w:tcPr>
            <w:tcW w:w="0" w:type="auto"/>
            <w:vAlign w:val="center"/>
            <w:hideMark/>
          </w:tcPr>
          <w:p w:rsidR="00000000" w:rsidRDefault="00000000">
            <w:r>
              <w:t>The WebSocket endpoint does not allow multiple or repeated logins.</w:t>
            </w:r>
          </w:p>
        </w:tc>
      </w:tr>
      <w:tr w:rsidR="00000000">
        <w:trPr>
          <w:divId w:val="175387555"/>
          <w:tblCellSpacing w:w="15" w:type="dxa"/>
        </w:trPr>
        <w:tc>
          <w:tcPr>
            <w:tcW w:w="0" w:type="auto"/>
            <w:vAlign w:val="center"/>
            <w:hideMark/>
          </w:tcPr>
          <w:p w:rsidR="00000000" w:rsidRDefault="00000000">
            <w:r>
              <w:t>60032</w:t>
            </w:r>
          </w:p>
        </w:tc>
        <w:tc>
          <w:tcPr>
            <w:tcW w:w="0" w:type="auto"/>
            <w:vAlign w:val="center"/>
            <w:hideMark/>
          </w:tcPr>
          <w:p w:rsidR="00000000" w:rsidRDefault="00000000">
            <w:r>
              <w:t>API key doesn't exist.</w:t>
            </w:r>
          </w:p>
        </w:tc>
      </w:tr>
      <w:tr w:rsidR="00000000">
        <w:trPr>
          <w:divId w:val="175387555"/>
          <w:tblCellSpacing w:w="15" w:type="dxa"/>
        </w:trPr>
        <w:tc>
          <w:tcPr>
            <w:tcW w:w="0" w:type="auto"/>
            <w:vAlign w:val="center"/>
            <w:hideMark/>
          </w:tcPr>
          <w:p w:rsidR="00000000" w:rsidRDefault="00000000">
            <w:r>
              <w:t>63999</w:t>
            </w:r>
          </w:p>
        </w:tc>
        <w:tc>
          <w:tcPr>
            <w:tcW w:w="0" w:type="auto"/>
            <w:vAlign w:val="center"/>
            <w:hideMark/>
          </w:tcPr>
          <w:p w:rsidR="00000000" w:rsidRDefault="00000000">
            <w:r>
              <w:t>Login failed due to internal error. Please try again later.</w:t>
            </w:r>
          </w:p>
        </w:tc>
      </w:tr>
      <w:tr w:rsidR="00000000">
        <w:trPr>
          <w:divId w:val="175387555"/>
          <w:tblCellSpacing w:w="15" w:type="dxa"/>
        </w:trPr>
        <w:tc>
          <w:tcPr>
            <w:tcW w:w="0" w:type="auto"/>
            <w:vAlign w:val="center"/>
            <w:hideMark/>
          </w:tcPr>
          <w:p w:rsidR="00000000" w:rsidRDefault="00000000">
            <w:r>
              <w:t>64000</w:t>
            </w:r>
          </w:p>
        </w:tc>
        <w:tc>
          <w:tcPr>
            <w:tcW w:w="0" w:type="auto"/>
            <w:vAlign w:val="center"/>
            <w:hideMark/>
          </w:tcPr>
          <w:p w:rsidR="00000000" w:rsidRDefault="00000000">
            <w:r>
              <w:t>Subscription parameter uly is unavailable anymore, please replace uly with instFamily. More details can refer to: https://www.okx.com/help-center/changes-to-v5-api-websocket-subscription-parameter-and-url.</w:t>
            </w:r>
          </w:p>
        </w:tc>
      </w:tr>
      <w:tr w:rsidR="00000000">
        <w:trPr>
          <w:divId w:val="175387555"/>
          <w:tblCellSpacing w:w="15" w:type="dxa"/>
        </w:trPr>
        <w:tc>
          <w:tcPr>
            <w:tcW w:w="0" w:type="auto"/>
            <w:vAlign w:val="center"/>
            <w:hideMark/>
          </w:tcPr>
          <w:p w:rsidR="00000000" w:rsidRDefault="00000000">
            <w:r>
              <w:t>64001</w:t>
            </w:r>
          </w:p>
        </w:tc>
        <w:tc>
          <w:tcPr>
            <w:tcW w:w="0" w:type="auto"/>
            <w:vAlign w:val="center"/>
            <w:hideMark/>
          </w:tcPr>
          <w:p w:rsidR="00000000" w:rsidRDefault="00000000">
            <w:r>
              <w:t>This channel has been migrated to the '/business' URL. Please subscribe using the new URL. More details can refer to: https://www.okx.com/help-center/changes-to-v5-api-websocket-subscription-parameter-and-url.</w:t>
            </w:r>
          </w:p>
        </w:tc>
      </w:tr>
      <w:tr w:rsidR="00000000">
        <w:trPr>
          <w:divId w:val="175387555"/>
          <w:tblCellSpacing w:w="15" w:type="dxa"/>
        </w:trPr>
        <w:tc>
          <w:tcPr>
            <w:tcW w:w="0" w:type="auto"/>
            <w:vAlign w:val="center"/>
            <w:hideMark/>
          </w:tcPr>
          <w:p w:rsidR="00000000" w:rsidRDefault="00000000">
            <w:r>
              <w:t>64002</w:t>
            </w:r>
          </w:p>
        </w:tc>
        <w:tc>
          <w:tcPr>
            <w:tcW w:w="0" w:type="auto"/>
            <w:vAlign w:val="center"/>
            <w:hideMark/>
          </w:tcPr>
          <w:p w:rsidR="00000000" w:rsidRDefault="00000000">
            <w:r>
              <w:t>This channel is not supported by "/business" URL. Please use "/private" URL(for private channels), or "/public" URL(for public channels). More details can refer to: https://www.okx.com/help-center/changes-to-v5-api-websocket-subscription-parameter-and-url.</w:t>
            </w:r>
          </w:p>
        </w:tc>
      </w:tr>
      <w:tr w:rsidR="00000000">
        <w:trPr>
          <w:divId w:val="175387555"/>
          <w:tblCellSpacing w:w="15" w:type="dxa"/>
        </w:trPr>
        <w:tc>
          <w:tcPr>
            <w:tcW w:w="0" w:type="auto"/>
            <w:vAlign w:val="center"/>
            <w:hideMark/>
          </w:tcPr>
          <w:p w:rsidR="00000000" w:rsidRDefault="00000000">
            <w:r>
              <w:t>64003</w:t>
            </w:r>
          </w:p>
        </w:tc>
        <w:tc>
          <w:tcPr>
            <w:tcW w:w="0" w:type="auto"/>
            <w:vAlign w:val="center"/>
            <w:hideMark/>
          </w:tcPr>
          <w:p w:rsidR="00000000" w:rsidRDefault="00000000">
            <w:r>
              <w:t>Your trading fee tier doesn't meet the requirement to access this channel</w:t>
            </w:r>
          </w:p>
        </w:tc>
      </w:tr>
    </w:tbl>
    <w:p w:rsidR="00000000" w:rsidRDefault="00000000">
      <w:pPr>
        <w:pStyle w:val="4"/>
        <w:divId w:val="175387555"/>
      </w:pPr>
      <w:r>
        <w:t>Close Frame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6"/>
        <w:gridCol w:w="7020"/>
      </w:tblGrid>
      <w:tr w:rsidR="00000000">
        <w:trPr>
          <w:divId w:val="175387555"/>
          <w:tblHeader/>
          <w:tblCellSpacing w:w="15" w:type="dxa"/>
        </w:trPr>
        <w:tc>
          <w:tcPr>
            <w:tcW w:w="0" w:type="auto"/>
            <w:vAlign w:val="center"/>
            <w:hideMark/>
          </w:tcPr>
          <w:p w:rsidR="00000000" w:rsidRDefault="00000000">
            <w:pPr>
              <w:jc w:val="center"/>
              <w:rPr>
                <w:b/>
                <w:bCs/>
              </w:rPr>
            </w:pPr>
            <w:r>
              <w:rPr>
                <w:b/>
                <w:bCs/>
              </w:rPr>
              <w:t>Status Code</w:t>
            </w:r>
          </w:p>
        </w:tc>
        <w:tc>
          <w:tcPr>
            <w:tcW w:w="0" w:type="auto"/>
            <w:vAlign w:val="center"/>
            <w:hideMark/>
          </w:tcPr>
          <w:p w:rsidR="00000000" w:rsidRDefault="00000000">
            <w:pPr>
              <w:jc w:val="center"/>
              <w:rPr>
                <w:b/>
                <w:bCs/>
              </w:rPr>
            </w:pPr>
            <w:r>
              <w:rPr>
                <w:b/>
                <w:bCs/>
              </w:rPr>
              <w:t>Reason Text</w:t>
            </w:r>
          </w:p>
        </w:tc>
      </w:tr>
      <w:tr w:rsidR="00000000">
        <w:trPr>
          <w:divId w:val="175387555"/>
          <w:tblCellSpacing w:w="15" w:type="dxa"/>
        </w:trPr>
        <w:tc>
          <w:tcPr>
            <w:tcW w:w="0" w:type="auto"/>
            <w:vAlign w:val="center"/>
            <w:hideMark/>
          </w:tcPr>
          <w:p w:rsidR="00000000" w:rsidRDefault="00000000">
            <w:r>
              <w:t>1009</w:t>
            </w:r>
          </w:p>
        </w:tc>
        <w:tc>
          <w:tcPr>
            <w:tcW w:w="0" w:type="auto"/>
            <w:vAlign w:val="center"/>
            <w:hideMark/>
          </w:tcPr>
          <w:p w:rsidR="00000000" w:rsidRDefault="00000000">
            <w:r>
              <w:t>Request message exceeds the maximum frame length</w:t>
            </w:r>
          </w:p>
        </w:tc>
      </w:tr>
      <w:tr w:rsidR="00000000">
        <w:trPr>
          <w:divId w:val="175387555"/>
          <w:tblCellSpacing w:w="15" w:type="dxa"/>
        </w:trPr>
        <w:tc>
          <w:tcPr>
            <w:tcW w:w="0" w:type="auto"/>
            <w:vAlign w:val="center"/>
            <w:hideMark/>
          </w:tcPr>
          <w:p w:rsidR="00000000" w:rsidRDefault="00000000">
            <w:r>
              <w:t>4001</w:t>
            </w:r>
          </w:p>
        </w:tc>
        <w:tc>
          <w:tcPr>
            <w:tcW w:w="0" w:type="auto"/>
            <w:vAlign w:val="center"/>
            <w:hideMark/>
          </w:tcPr>
          <w:p w:rsidR="00000000" w:rsidRDefault="00000000">
            <w:r>
              <w:t>Login Failed</w:t>
            </w:r>
          </w:p>
        </w:tc>
      </w:tr>
      <w:tr w:rsidR="00000000">
        <w:trPr>
          <w:divId w:val="175387555"/>
          <w:tblCellSpacing w:w="15" w:type="dxa"/>
        </w:trPr>
        <w:tc>
          <w:tcPr>
            <w:tcW w:w="0" w:type="auto"/>
            <w:vAlign w:val="center"/>
            <w:hideMark/>
          </w:tcPr>
          <w:p w:rsidR="00000000" w:rsidRDefault="00000000">
            <w:r>
              <w:t>4002</w:t>
            </w:r>
          </w:p>
        </w:tc>
        <w:tc>
          <w:tcPr>
            <w:tcW w:w="0" w:type="auto"/>
            <w:vAlign w:val="center"/>
            <w:hideMark/>
          </w:tcPr>
          <w:p w:rsidR="00000000" w:rsidRDefault="00000000">
            <w:r>
              <w:t>Invalid Request</w:t>
            </w:r>
          </w:p>
        </w:tc>
      </w:tr>
      <w:tr w:rsidR="00000000">
        <w:trPr>
          <w:divId w:val="175387555"/>
          <w:tblCellSpacing w:w="15" w:type="dxa"/>
        </w:trPr>
        <w:tc>
          <w:tcPr>
            <w:tcW w:w="0" w:type="auto"/>
            <w:vAlign w:val="center"/>
            <w:hideMark/>
          </w:tcPr>
          <w:p w:rsidR="00000000" w:rsidRDefault="00000000">
            <w:r>
              <w:t>4003</w:t>
            </w:r>
          </w:p>
        </w:tc>
        <w:tc>
          <w:tcPr>
            <w:tcW w:w="0" w:type="auto"/>
            <w:vAlign w:val="center"/>
            <w:hideMark/>
          </w:tcPr>
          <w:p w:rsidR="00000000" w:rsidRDefault="00000000">
            <w:r>
              <w:t>APIKey subscription amount exceeds the limit 100</w:t>
            </w:r>
          </w:p>
        </w:tc>
      </w:tr>
      <w:tr w:rsidR="00000000">
        <w:trPr>
          <w:divId w:val="175387555"/>
          <w:tblCellSpacing w:w="15" w:type="dxa"/>
        </w:trPr>
        <w:tc>
          <w:tcPr>
            <w:tcW w:w="0" w:type="auto"/>
            <w:vAlign w:val="center"/>
            <w:hideMark/>
          </w:tcPr>
          <w:p w:rsidR="00000000" w:rsidRDefault="00000000">
            <w:r>
              <w:t>4004</w:t>
            </w:r>
          </w:p>
        </w:tc>
        <w:tc>
          <w:tcPr>
            <w:tcW w:w="0" w:type="auto"/>
            <w:vAlign w:val="center"/>
            <w:hideMark/>
          </w:tcPr>
          <w:p w:rsidR="00000000" w:rsidRDefault="00000000">
            <w:r>
              <w:t>No data received in 30s</w:t>
            </w:r>
          </w:p>
        </w:tc>
      </w:tr>
      <w:tr w:rsidR="00000000">
        <w:trPr>
          <w:divId w:val="175387555"/>
          <w:tblCellSpacing w:w="15" w:type="dxa"/>
        </w:trPr>
        <w:tc>
          <w:tcPr>
            <w:tcW w:w="0" w:type="auto"/>
            <w:vAlign w:val="center"/>
            <w:hideMark/>
          </w:tcPr>
          <w:p w:rsidR="00000000" w:rsidRDefault="00000000">
            <w:r>
              <w:t>4005</w:t>
            </w:r>
          </w:p>
        </w:tc>
        <w:tc>
          <w:tcPr>
            <w:tcW w:w="0" w:type="auto"/>
            <w:vAlign w:val="center"/>
            <w:hideMark/>
          </w:tcPr>
          <w:p w:rsidR="00000000" w:rsidRDefault="00000000">
            <w:r>
              <w:t>Buffer is full, cannot write data</w:t>
            </w:r>
          </w:p>
        </w:tc>
      </w:tr>
      <w:tr w:rsidR="00000000">
        <w:trPr>
          <w:divId w:val="175387555"/>
          <w:tblCellSpacing w:w="15" w:type="dxa"/>
        </w:trPr>
        <w:tc>
          <w:tcPr>
            <w:tcW w:w="0" w:type="auto"/>
            <w:vAlign w:val="center"/>
            <w:hideMark/>
          </w:tcPr>
          <w:p w:rsidR="00000000" w:rsidRDefault="00000000">
            <w:r>
              <w:t>4006</w:t>
            </w:r>
          </w:p>
        </w:tc>
        <w:tc>
          <w:tcPr>
            <w:tcW w:w="0" w:type="auto"/>
            <w:vAlign w:val="center"/>
            <w:hideMark/>
          </w:tcPr>
          <w:p w:rsidR="00000000" w:rsidRDefault="00000000">
            <w:r>
              <w:t>Abnormal disconnection</w:t>
            </w:r>
          </w:p>
        </w:tc>
      </w:tr>
      <w:tr w:rsidR="00000000">
        <w:trPr>
          <w:divId w:val="175387555"/>
          <w:tblCellSpacing w:w="15" w:type="dxa"/>
        </w:trPr>
        <w:tc>
          <w:tcPr>
            <w:tcW w:w="0" w:type="auto"/>
            <w:vAlign w:val="center"/>
            <w:hideMark/>
          </w:tcPr>
          <w:p w:rsidR="00000000" w:rsidRDefault="00000000">
            <w:r>
              <w:t>4007</w:t>
            </w:r>
          </w:p>
        </w:tc>
        <w:tc>
          <w:tcPr>
            <w:tcW w:w="0" w:type="auto"/>
            <w:vAlign w:val="center"/>
            <w:hideMark/>
          </w:tcPr>
          <w:p w:rsidR="00000000" w:rsidRDefault="00000000">
            <w:r>
              <w:t>API key has been updated or deleted. Please reconnect.</w:t>
            </w:r>
          </w:p>
        </w:tc>
      </w:tr>
      <w:tr w:rsidR="00000000">
        <w:trPr>
          <w:divId w:val="175387555"/>
          <w:tblCellSpacing w:w="15" w:type="dxa"/>
        </w:trPr>
        <w:tc>
          <w:tcPr>
            <w:tcW w:w="0" w:type="auto"/>
            <w:vAlign w:val="center"/>
            <w:hideMark/>
          </w:tcPr>
          <w:p w:rsidR="00000000" w:rsidRDefault="00000000">
            <w:r>
              <w:t>4008</w:t>
            </w:r>
          </w:p>
        </w:tc>
        <w:tc>
          <w:tcPr>
            <w:tcW w:w="0" w:type="auto"/>
            <w:vAlign w:val="center"/>
            <w:hideMark/>
          </w:tcPr>
          <w:p w:rsidR="00000000" w:rsidRDefault="00000000">
            <w:r>
              <w:t>The number of subscribed channels exceeds the maximum limit.</w:t>
            </w:r>
          </w:p>
        </w:tc>
      </w:tr>
      <w:tr w:rsidR="00000000">
        <w:trPr>
          <w:divId w:val="175387555"/>
          <w:tblCellSpacing w:w="15" w:type="dxa"/>
        </w:trPr>
        <w:tc>
          <w:tcPr>
            <w:tcW w:w="0" w:type="auto"/>
            <w:vAlign w:val="center"/>
            <w:hideMark/>
          </w:tcPr>
          <w:p w:rsidR="00000000" w:rsidRDefault="00000000">
            <w:r>
              <w:t>4009</w:t>
            </w:r>
          </w:p>
        </w:tc>
        <w:tc>
          <w:tcPr>
            <w:tcW w:w="0" w:type="auto"/>
            <w:vAlign w:val="center"/>
            <w:hideMark/>
          </w:tcPr>
          <w:p w:rsidR="00000000" w:rsidRDefault="00000000">
            <w:r>
              <w:t>The number of subscription channels for this connection exceeds the limit</w:t>
            </w:r>
          </w:p>
        </w:tc>
      </w:tr>
    </w:tbl>
    <w:p w:rsidR="00000000" w:rsidRDefault="00000000">
      <w:pPr>
        <w:divId w:val="175387555"/>
      </w:pPr>
      <w:r>
        <w:t xml:space="preserve">Disclaimer: The availability of products and services listed on this page will depend on your region. Please see your applicable Terms of Service for more detail. </w:t>
      </w:r>
    </w:p>
    <w:p w:rsidR="00000000" w:rsidRDefault="00000000">
      <w:pPr>
        <w:divId w:val="252592027"/>
      </w:pPr>
      <w:hyperlink r:id="rId670" w:history="1">
        <w:r>
          <w:rPr>
            <w:rStyle w:val="a3"/>
          </w:rPr>
          <w:t>HTTP</w:t>
        </w:r>
      </w:hyperlink>
      <w:r>
        <w:t xml:space="preserve"> </w:t>
      </w:r>
      <w:hyperlink r:id="rId671" w:history="1">
        <w:r>
          <w:rPr>
            <w:rStyle w:val="a3"/>
          </w:rPr>
          <w:t>Python</w:t>
        </w:r>
      </w:hyperlink>
      <w:r>
        <w:t xml:space="preserve"> </w:t>
      </w:r>
    </w:p>
    <w:p w:rsidR="00DF4B9F" w:rsidRDefault="00000000">
      <w:pPr>
        <w:divId w:val="710105818"/>
      </w:pPr>
      <w:r>
        <w:rPr>
          <w:noProof/>
        </w:rPr>
        <w:drawing>
          <wp:inline distT="0" distB="0" distL="0" distR="0">
            <wp:extent cx="812800" cy="812800"/>
            <wp:effectExtent l="0" t="0" r="0" b="0"/>
            <wp:docPr id="3" name="图片 3" descr="ki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imi"/>
                    <pic:cNvPicPr>
                      <a:picLocks noChangeAspect="1" noChangeArrowheads="1"/>
                    </pic:cNvPicPr>
                  </pic:nvPicPr>
                  <pic:blipFill>
                    <a:blip r:embed="rId672">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p>
    <w:sectPr w:rsidR="00DF4B9F">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9B1"/>
    <w:multiLevelType w:val="multilevel"/>
    <w:tmpl w:val="9ABA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45C8B"/>
    <w:multiLevelType w:val="multilevel"/>
    <w:tmpl w:val="1B4E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B6CE7"/>
    <w:multiLevelType w:val="multilevel"/>
    <w:tmpl w:val="66E4D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671A8"/>
    <w:multiLevelType w:val="multilevel"/>
    <w:tmpl w:val="1272E3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A770FE"/>
    <w:multiLevelType w:val="multilevel"/>
    <w:tmpl w:val="33747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B9546F"/>
    <w:multiLevelType w:val="multilevel"/>
    <w:tmpl w:val="CE2C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F00348"/>
    <w:multiLevelType w:val="multilevel"/>
    <w:tmpl w:val="2102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13475C"/>
    <w:multiLevelType w:val="multilevel"/>
    <w:tmpl w:val="90267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1A40EC"/>
    <w:multiLevelType w:val="multilevel"/>
    <w:tmpl w:val="A2CC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2E33B2"/>
    <w:multiLevelType w:val="multilevel"/>
    <w:tmpl w:val="C2745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5205E1"/>
    <w:multiLevelType w:val="multilevel"/>
    <w:tmpl w:val="9560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426A46"/>
    <w:multiLevelType w:val="multilevel"/>
    <w:tmpl w:val="8D6E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780A8F"/>
    <w:multiLevelType w:val="multilevel"/>
    <w:tmpl w:val="8D62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C66F03"/>
    <w:multiLevelType w:val="multilevel"/>
    <w:tmpl w:val="29B09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7B240F"/>
    <w:multiLevelType w:val="multilevel"/>
    <w:tmpl w:val="F3B8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0818C2"/>
    <w:multiLevelType w:val="multilevel"/>
    <w:tmpl w:val="FAD2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D324B6"/>
    <w:multiLevelType w:val="multilevel"/>
    <w:tmpl w:val="1C3A3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9E2E4F"/>
    <w:multiLevelType w:val="multilevel"/>
    <w:tmpl w:val="78A0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BF3946"/>
    <w:multiLevelType w:val="multilevel"/>
    <w:tmpl w:val="EF5E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267F0C"/>
    <w:multiLevelType w:val="multilevel"/>
    <w:tmpl w:val="8BA4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8B7284"/>
    <w:multiLevelType w:val="multilevel"/>
    <w:tmpl w:val="FA50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8D055B"/>
    <w:multiLevelType w:val="multilevel"/>
    <w:tmpl w:val="3142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725FA0"/>
    <w:multiLevelType w:val="multilevel"/>
    <w:tmpl w:val="A1A24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3B56DC"/>
    <w:multiLevelType w:val="multilevel"/>
    <w:tmpl w:val="EB20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4A58D0"/>
    <w:multiLevelType w:val="multilevel"/>
    <w:tmpl w:val="CF3C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A452C5"/>
    <w:multiLevelType w:val="multilevel"/>
    <w:tmpl w:val="3488B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765274"/>
    <w:multiLevelType w:val="multilevel"/>
    <w:tmpl w:val="03C4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B208A5"/>
    <w:multiLevelType w:val="multilevel"/>
    <w:tmpl w:val="BF64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C32610"/>
    <w:multiLevelType w:val="multilevel"/>
    <w:tmpl w:val="F9723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2D029A"/>
    <w:multiLevelType w:val="multilevel"/>
    <w:tmpl w:val="1E7A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7D0839"/>
    <w:multiLevelType w:val="multilevel"/>
    <w:tmpl w:val="64C2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C4178F"/>
    <w:multiLevelType w:val="multilevel"/>
    <w:tmpl w:val="F4C24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892394"/>
    <w:multiLevelType w:val="multilevel"/>
    <w:tmpl w:val="4AFC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FE00F3"/>
    <w:multiLevelType w:val="multilevel"/>
    <w:tmpl w:val="55A0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1574A2"/>
    <w:multiLevelType w:val="multilevel"/>
    <w:tmpl w:val="71F8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DE3F22"/>
    <w:multiLevelType w:val="multilevel"/>
    <w:tmpl w:val="8466D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AF7F3C"/>
    <w:multiLevelType w:val="multilevel"/>
    <w:tmpl w:val="05DA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740C3D"/>
    <w:multiLevelType w:val="multilevel"/>
    <w:tmpl w:val="4F6A0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F2466D"/>
    <w:multiLevelType w:val="multilevel"/>
    <w:tmpl w:val="F5569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D036F1"/>
    <w:multiLevelType w:val="multilevel"/>
    <w:tmpl w:val="F03A8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DA3A45"/>
    <w:multiLevelType w:val="multilevel"/>
    <w:tmpl w:val="6F32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2049D0"/>
    <w:multiLevelType w:val="multilevel"/>
    <w:tmpl w:val="D74CF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8475DCB"/>
    <w:multiLevelType w:val="multilevel"/>
    <w:tmpl w:val="D8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45091B"/>
    <w:multiLevelType w:val="multilevel"/>
    <w:tmpl w:val="11065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D556332"/>
    <w:multiLevelType w:val="multilevel"/>
    <w:tmpl w:val="8E0A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B4386E"/>
    <w:multiLevelType w:val="multilevel"/>
    <w:tmpl w:val="25627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0D93B11"/>
    <w:multiLevelType w:val="multilevel"/>
    <w:tmpl w:val="6342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1B17D7"/>
    <w:multiLevelType w:val="multilevel"/>
    <w:tmpl w:val="7804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D0372E"/>
    <w:multiLevelType w:val="multilevel"/>
    <w:tmpl w:val="51F0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3D40573"/>
    <w:multiLevelType w:val="multilevel"/>
    <w:tmpl w:val="7100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883DB4"/>
    <w:multiLevelType w:val="multilevel"/>
    <w:tmpl w:val="DE889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5D37C8"/>
    <w:multiLevelType w:val="multilevel"/>
    <w:tmpl w:val="66E6E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C7C118D"/>
    <w:multiLevelType w:val="multilevel"/>
    <w:tmpl w:val="258E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873514"/>
    <w:multiLevelType w:val="multilevel"/>
    <w:tmpl w:val="01AEC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F7115FE"/>
    <w:multiLevelType w:val="multilevel"/>
    <w:tmpl w:val="B1D2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462650"/>
    <w:multiLevelType w:val="multilevel"/>
    <w:tmpl w:val="0792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1671D1"/>
    <w:multiLevelType w:val="multilevel"/>
    <w:tmpl w:val="4CEA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E81093"/>
    <w:multiLevelType w:val="multilevel"/>
    <w:tmpl w:val="F0C2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B62AC1"/>
    <w:multiLevelType w:val="multilevel"/>
    <w:tmpl w:val="DD56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8368333">
    <w:abstractNumId w:val="18"/>
  </w:num>
  <w:num w:numId="2" w16cid:durableId="1268270099">
    <w:abstractNumId w:val="15"/>
  </w:num>
  <w:num w:numId="3" w16cid:durableId="564533547">
    <w:abstractNumId w:val="31"/>
  </w:num>
  <w:num w:numId="4" w16cid:durableId="939415188">
    <w:abstractNumId w:val="54"/>
  </w:num>
  <w:num w:numId="5" w16cid:durableId="794375693">
    <w:abstractNumId w:val="23"/>
  </w:num>
  <w:num w:numId="6" w16cid:durableId="1534265148">
    <w:abstractNumId w:val="44"/>
  </w:num>
  <w:num w:numId="7" w16cid:durableId="1751778255">
    <w:abstractNumId w:val="24"/>
  </w:num>
  <w:num w:numId="8" w16cid:durableId="153372690">
    <w:abstractNumId w:val="34"/>
  </w:num>
  <w:num w:numId="9" w16cid:durableId="64307591">
    <w:abstractNumId w:val="11"/>
  </w:num>
  <w:num w:numId="10" w16cid:durableId="163209893">
    <w:abstractNumId w:val="17"/>
  </w:num>
  <w:num w:numId="11" w16cid:durableId="1851065173">
    <w:abstractNumId w:val="14"/>
  </w:num>
  <w:num w:numId="12" w16cid:durableId="2131043709">
    <w:abstractNumId w:val="6"/>
  </w:num>
  <w:num w:numId="13" w16cid:durableId="1317219769">
    <w:abstractNumId w:val="41"/>
  </w:num>
  <w:num w:numId="14" w16cid:durableId="190801320">
    <w:abstractNumId w:val="46"/>
  </w:num>
  <w:num w:numId="15" w16cid:durableId="26755261">
    <w:abstractNumId w:val="26"/>
  </w:num>
  <w:num w:numId="16" w16cid:durableId="664240113">
    <w:abstractNumId w:val="30"/>
  </w:num>
  <w:num w:numId="17" w16cid:durableId="337660747">
    <w:abstractNumId w:val="36"/>
  </w:num>
  <w:num w:numId="18" w16cid:durableId="432286051">
    <w:abstractNumId w:val="39"/>
  </w:num>
  <w:num w:numId="19" w16cid:durableId="1310400467">
    <w:abstractNumId w:val="50"/>
  </w:num>
  <w:num w:numId="20" w16cid:durableId="348459060">
    <w:abstractNumId w:val="12"/>
  </w:num>
  <w:num w:numId="21" w16cid:durableId="439449279">
    <w:abstractNumId w:val="35"/>
  </w:num>
  <w:num w:numId="22" w16cid:durableId="752358155">
    <w:abstractNumId w:val="57"/>
  </w:num>
  <w:num w:numId="23" w16cid:durableId="1272586056">
    <w:abstractNumId w:val="49"/>
  </w:num>
  <w:num w:numId="24" w16cid:durableId="296111163">
    <w:abstractNumId w:val="27"/>
  </w:num>
  <w:num w:numId="25" w16cid:durableId="1789659749">
    <w:abstractNumId w:val="33"/>
  </w:num>
  <w:num w:numId="26" w16cid:durableId="122846238">
    <w:abstractNumId w:val="5"/>
  </w:num>
  <w:num w:numId="27" w16cid:durableId="556285989">
    <w:abstractNumId w:val="37"/>
  </w:num>
  <w:num w:numId="28" w16cid:durableId="1957364566">
    <w:abstractNumId w:val="3"/>
  </w:num>
  <w:num w:numId="29" w16cid:durableId="630981458">
    <w:abstractNumId w:val="21"/>
  </w:num>
  <w:num w:numId="30" w16cid:durableId="1482503862">
    <w:abstractNumId w:val="10"/>
  </w:num>
  <w:num w:numId="31" w16cid:durableId="1641693214">
    <w:abstractNumId w:val="56"/>
  </w:num>
  <w:num w:numId="32" w16cid:durableId="418791803">
    <w:abstractNumId w:val="58"/>
  </w:num>
  <w:num w:numId="33" w16cid:durableId="1692338858">
    <w:abstractNumId w:val="29"/>
  </w:num>
  <w:num w:numId="34" w16cid:durableId="970984375">
    <w:abstractNumId w:val="32"/>
  </w:num>
  <w:num w:numId="35" w16cid:durableId="597368761">
    <w:abstractNumId w:val="19"/>
  </w:num>
  <w:num w:numId="36" w16cid:durableId="509176584">
    <w:abstractNumId w:val="20"/>
  </w:num>
  <w:num w:numId="37" w16cid:durableId="880632468">
    <w:abstractNumId w:val="38"/>
  </w:num>
  <w:num w:numId="38" w16cid:durableId="1768036811">
    <w:abstractNumId w:val="4"/>
  </w:num>
  <w:num w:numId="39" w16cid:durableId="2078358715">
    <w:abstractNumId w:val="25"/>
  </w:num>
  <w:num w:numId="40" w16cid:durableId="1576816539">
    <w:abstractNumId w:val="22"/>
  </w:num>
  <w:num w:numId="41" w16cid:durableId="537738099">
    <w:abstractNumId w:val="8"/>
  </w:num>
  <w:num w:numId="42" w16cid:durableId="1814322455">
    <w:abstractNumId w:val="53"/>
  </w:num>
  <w:num w:numId="43" w16cid:durableId="829100461">
    <w:abstractNumId w:val="2"/>
  </w:num>
  <w:num w:numId="44" w16cid:durableId="1226406400">
    <w:abstractNumId w:val="43"/>
  </w:num>
  <w:num w:numId="45" w16cid:durableId="987982083">
    <w:abstractNumId w:val="28"/>
  </w:num>
  <w:num w:numId="46" w16cid:durableId="456410744">
    <w:abstractNumId w:val="40"/>
  </w:num>
  <w:num w:numId="47" w16cid:durableId="775906250">
    <w:abstractNumId w:val="13"/>
  </w:num>
  <w:num w:numId="48" w16cid:durableId="1037312267">
    <w:abstractNumId w:val="1"/>
  </w:num>
  <w:num w:numId="49" w16cid:durableId="613295739">
    <w:abstractNumId w:val="48"/>
  </w:num>
  <w:num w:numId="50" w16cid:durableId="1313605143">
    <w:abstractNumId w:val="7"/>
  </w:num>
  <w:num w:numId="51" w16cid:durableId="1964462872">
    <w:abstractNumId w:val="45"/>
  </w:num>
  <w:num w:numId="52" w16cid:durableId="1683780247">
    <w:abstractNumId w:val="9"/>
  </w:num>
  <w:num w:numId="53" w16cid:durableId="662243109">
    <w:abstractNumId w:val="55"/>
  </w:num>
  <w:num w:numId="54" w16cid:durableId="1679845465">
    <w:abstractNumId w:val="47"/>
  </w:num>
  <w:num w:numId="55" w16cid:durableId="470367958">
    <w:abstractNumId w:val="52"/>
  </w:num>
  <w:num w:numId="56" w16cid:durableId="737703282">
    <w:abstractNumId w:val="16"/>
  </w:num>
  <w:num w:numId="57" w16cid:durableId="204290645">
    <w:abstractNumId w:val="51"/>
  </w:num>
  <w:num w:numId="58" w16cid:durableId="400913251">
    <w:abstractNumId w:val="42"/>
  </w:num>
  <w:num w:numId="59" w16cid:durableId="536162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815B5"/>
    <w:rsid w:val="003C4793"/>
    <w:rsid w:val="004815B5"/>
    <w:rsid w:val="007A74B1"/>
    <w:rsid w:val="00DF4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36B3830F-22A8-A14B-9538-20B5C672F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paragraph" w:styleId="4">
    <w:name w:val="heading 4"/>
    <w:basedOn w:val="a"/>
    <w:link w:val="40"/>
    <w:uiPriority w:val="9"/>
    <w:qFormat/>
    <w:pPr>
      <w:spacing w:before="100" w:beforeAutospacing="1" w:after="100" w:afterAutospacing="1"/>
      <w:outlineLvl w:val="3"/>
    </w:pPr>
    <w:rPr>
      <w:b/>
      <w:bCs/>
    </w:rPr>
  </w:style>
  <w:style w:type="paragraph" w:styleId="5">
    <w:name w:val="heading 5"/>
    <w:basedOn w:val="a"/>
    <w:link w:val="50"/>
    <w:uiPriority w:val="9"/>
    <w:qFormat/>
    <w:pPr>
      <w:spacing w:before="100" w:beforeAutospacing="1" w:after="100" w:afterAutospacing="1"/>
      <w:outlineLvl w:val="4"/>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customStyle="1" w:styleId="selected">
    <w:name w:val="selected"/>
    <w:basedOn w:val="a"/>
    <w:pPr>
      <w:spacing w:before="100" w:beforeAutospacing="1" w:after="100" w:afterAutospacing="1"/>
    </w:pPr>
  </w:style>
  <w:style w:type="character" w:customStyle="1" w:styleId="10">
    <w:name w:val="标题 1 字符"/>
    <w:basedOn w:val="a0"/>
    <w:link w:val="1"/>
    <w:uiPriority w:val="9"/>
    <w:rPr>
      <w:rFonts w:ascii="宋体" w:eastAsia="宋体" w:hAnsi="宋体" w:cs="宋体"/>
      <w:b/>
      <w:bCs/>
      <w:kern w:val="44"/>
      <w:sz w:val="44"/>
      <w:szCs w:val="44"/>
    </w:rPr>
  </w:style>
  <w:style w:type="paragraph" w:styleId="a5">
    <w:name w:val="Normal (Web)"/>
    <w:basedOn w:val="a"/>
    <w:uiPriority w:val="99"/>
    <w:semiHidden/>
    <w:unhideWhenUsed/>
    <w:pPr>
      <w:spacing w:before="100" w:beforeAutospacing="1" w:after="100" w:afterAutospacing="1"/>
    </w:p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Pr>
      <w:rFonts w:ascii="宋体" w:eastAsia="宋体" w:hAnsi="宋体" w:cs="宋体"/>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styleId="HTML">
    <w:name w:val="HTML Code"/>
    <w:basedOn w:val="a0"/>
    <w:uiPriority w:val="99"/>
    <w:semiHidden/>
    <w:unhideWhenUsed/>
    <w:rPr>
      <w:rFonts w:ascii="宋体" w:eastAsia="宋体" w:hAnsi="宋体" w:cs="宋体"/>
      <w:sz w:val="24"/>
      <w:szCs w:val="24"/>
    </w:rPr>
  </w:style>
  <w:style w:type="character" w:styleId="a6">
    <w:name w:val="Strong"/>
    <w:basedOn w:val="a0"/>
    <w:uiPriority w:val="22"/>
    <w:qFormat/>
    <w:rPr>
      <w:b/>
      <w:bCs/>
    </w:rPr>
  </w:style>
  <w:style w:type="paragraph" w:styleId="HTML0">
    <w:name w:val="HTML Preformatted"/>
    <w:basedOn w:val="a"/>
    <w:link w:val="HTML1"/>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1">
    <w:name w:val="HTML 预设格式 字符"/>
    <w:basedOn w:val="a0"/>
    <w:link w:val="HTML0"/>
    <w:uiPriority w:val="99"/>
    <w:semiHidden/>
    <w:rPr>
      <w:rFonts w:ascii="Courier New" w:eastAsia="宋体" w:hAnsi="Courier New" w:cs="Courier New"/>
    </w:rPr>
  </w:style>
  <w:style w:type="character" w:customStyle="1" w:styleId="p">
    <w:name w:val="p"/>
    <w:basedOn w:val="a0"/>
  </w:style>
  <w:style w:type="character" w:customStyle="1" w:styleId="w">
    <w:name w:val="w"/>
    <w:basedOn w:val="a0"/>
  </w:style>
  <w:style w:type="character" w:customStyle="1" w:styleId="nl">
    <w:name w:val="nl"/>
    <w:basedOn w:val="a0"/>
  </w:style>
  <w:style w:type="character" w:customStyle="1" w:styleId="s2">
    <w:name w:val="s2"/>
    <w:basedOn w:val="a0"/>
  </w:style>
  <w:style w:type="character" w:customStyle="1" w:styleId="o">
    <w:name w:val="o"/>
    <w:basedOn w:val="a0"/>
  </w:style>
  <w:style w:type="character" w:customStyle="1" w:styleId="search-highlight">
    <w:name w:val="search-highlight"/>
    <w:basedOn w:val="a0"/>
  </w:style>
  <w:style w:type="character" w:customStyle="1" w:styleId="kn">
    <w:name w:val="kn"/>
    <w:basedOn w:val="a0"/>
  </w:style>
  <w:style w:type="character" w:customStyle="1" w:styleId="nn">
    <w:name w:val="nn"/>
    <w:basedOn w:val="a0"/>
  </w:style>
  <w:style w:type="character" w:customStyle="1" w:styleId="k">
    <w:name w:val="k"/>
    <w:basedOn w:val="a0"/>
  </w:style>
  <w:style w:type="character" w:customStyle="1" w:styleId="n">
    <w:name w:val="n"/>
    <w:basedOn w:val="a0"/>
  </w:style>
  <w:style w:type="character" w:customStyle="1" w:styleId="c1">
    <w:name w:val="c1"/>
    <w:basedOn w:val="a0"/>
  </w:style>
  <w:style w:type="character" w:customStyle="1" w:styleId="s">
    <w:name w:val="s"/>
    <w:basedOn w:val="a0"/>
  </w:style>
  <w:style w:type="character" w:customStyle="1" w:styleId="bp">
    <w:name w:val="bp"/>
    <w:basedOn w:val="a0"/>
  </w:style>
  <w:style w:type="character" w:customStyle="1" w:styleId="c">
    <w:name w:val="c"/>
    <w:basedOn w:val="a0"/>
  </w:style>
  <w:style w:type="character" w:customStyle="1" w:styleId="kc">
    <w:name w:val="kc"/>
    <w:basedOn w:val="a0"/>
  </w:style>
  <w:style w:type="character" w:customStyle="1" w:styleId="nb">
    <w:name w:val="nb"/>
    <w:basedOn w:val="a0"/>
  </w:style>
  <w:style w:type="character" w:customStyle="1" w:styleId="err">
    <w:name w:val="err"/>
    <w:basedOn w:val="a0"/>
  </w:style>
  <w:style w:type="character" w:customStyle="1" w:styleId="s1">
    <w:name w:val="s1"/>
    <w:basedOn w:val="a0"/>
  </w:style>
  <w:style w:type="character" w:customStyle="1" w:styleId="mi">
    <w:name w:val="mi"/>
    <w:basedOn w:val="a0"/>
  </w:style>
  <w:style w:type="character" w:customStyle="1" w:styleId="se">
    <w:name w:val="se"/>
    <w:basedOn w:val="a0"/>
  </w:style>
  <w:style w:type="character" w:customStyle="1" w:styleId="sb">
    <w:name w:val="sb"/>
    <w:basedOn w:val="a0"/>
  </w:style>
  <w:style w:type="character" w:customStyle="1" w:styleId="50">
    <w:name w:val="标题 5 字符"/>
    <w:basedOn w:val="a0"/>
    <w:link w:val="5"/>
    <w:uiPriority w:val="9"/>
    <w:semiHidden/>
    <w:rPr>
      <w:rFonts w:ascii="宋体" w:eastAsia="宋体" w:hAnsi="宋体" w:cs="宋体"/>
      <w:b/>
      <w:bCs/>
      <w:sz w:val="28"/>
      <w:szCs w:val="28"/>
    </w:rPr>
  </w:style>
  <w:style w:type="character" w:styleId="a7">
    <w:name w:val="Emphasis"/>
    <w:basedOn w:val="a0"/>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105818">
      <w:marLeft w:val="0"/>
      <w:marRight w:val="0"/>
      <w:marTop w:val="0"/>
      <w:marBottom w:val="0"/>
      <w:divBdr>
        <w:top w:val="none" w:sz="0" w:space="0" w:color="auto"/>
        <w:left w:val="none" w:sz="0" w:space="0" w:color="auto"/>
        <w:bottom w:val="none" w:sz="0" w:space="0" w:color="auto"/>
        <w:right w:val="none" w:sz="0" w:space="0" w:color="auto"/>
      </w:divBdr>
    </w:div>
    <w:div w:id="739864416">
      <w:marLeft w:val="0"/>
      <w:marRight w:val="0"/>
      <w:marTop w:val="0"/>
      <w:marBottom w:val="0"/>
      <w:divBdr>
        <w:top w:val="none" w:sz="0" w:space="0" w:color="auto"/>
        <w:left w:val="none" w:sz="0" w:space="0" w:color="auto"/>
        <w:bottom w:val="none" w:sz="0" w:space="0" w:color="auto"/>
        <w:right w:val="none" w:sz="0" w:space="0" w:color="auto"/>
      </w:divBdr>
      <w:divsChild>
        <w:div w:id="1090394568">
          <w:marLeft w:val="0"/>
          <w:marRight w:val="0"/>
          <w:marTop w:val="0"/>
          <w:marBottom w:val="0"/>
          <w:divBdr>
            <w:top w:val="none" w:sz="0" w:space="0" w:color="auto"/>
            <w:left w:val="none" w:sz="0" w:space="0" w:color="auto"/>
            <w:bottom w:val="none" w:sz="0" w:space="0" w:color="auto"/>
            <w:right w:val="none" w:sz="0" w:space="0" w:color="auto"/>
          </w:divBdr>
        </w:div>
      </w:divsChild>
    </w:div>
    <w:div w:id="1220940206">
      <w:marLeft w:val="0"/>
      <w:marRight w:val="0"/>
      <w:marTop w:val="0"/>
      <w:marBottom w:val="0"/>
      <w:divBdr>
        <w:top w:val="none" w:sz="0" w:space="0" w:color="auto"/>
        <w:left w:val="none" w:sz="0" w:space="0" w:color="auto"/>
        <w:bottom w:val="none" w:sz="0" w:space="0" w:color="auto"/>
        <w:right w:val="none" w:sz="0" w:space="0" w:color="auto"/>
      </w:divBdr>
    </w:div>
    <w:div w:id="1526290586">
      <w:marLeft w:val="0"/>
      <w:marRight w:val="0"/>
      <w:marTop w:val="0"/>
      <w:marBottom w:val="0"/>
      <w:divBdr>
        <w:top w:val="none" w:sz="0" w:space="0" w:color="auto"/>
        <w:left w:val="none" w:sz="0" w:space="0" w:color="auto"/>
        <w:bottom w:val="none" w:sz="0" w:space="0" w:color="auto"/>
        <w:right w:val="none" w:sz="0" w:space="0" w:color="auto"/>
      </w:divBdr>
    </w:div>
    <w:div w:id="1581599116">
      <w:marLeft w:val="0"/>
      <w:marRight w:val="0"/>
      <w:marTop w:val="0"/>
      <w:marBottom w:val="0"/>
      <w:divBdr>
        <w:top w:val="none" w:sz="0" w:space="0" w:color="auto"/>
        <w:left w:val="none" w:sz="0" w:space="0" w:color="auto"/>
        <w:bottom w:val="none" w:sz="0" w:space="0" w:color="auto"/>
        <w:right w:val="none" w:sz="0" w:space="0" w:color="auto"/>
      </w:divBdr>
      <w:divsChild>
        <w:div w:id="175387555">
          <w:marLeft w:val="0"/>
          <w:marRight w:val="0"/>
          <w:marTop w:val="0"/>
          <w:marBottom w:val="0"/>
          <w:divBdr>
            <w:top w:val="none" w:sz="0" w:space="0" w:color="auto"/>
            <w:left w:val="none" w:sz="0" w:space="0" w:color="auto"/>
            <w:bottom w:val="none" w:sz="0" w:space="0" w:color="auto"/>
            <w:right w:val="none" w:sz="0" w:space="0" w:color="auto"/>
          </w:divBdr>
          <w:divsChild>
            <w:div w:id="331026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085885">
              <w:blockQuote w:val="1"/>
              <w:marLeft w:val="720"/>
              <w:marRight w:val="720"/>
              <w:marTop w:val="100"/>
              <w:marBottom w:val="100"/>
              <w:divBdr>
                <w:top w:val="none" w:sz="0" w:space="0" w:color="auto"/>
                <w:left w:val="none" w:sz="0" w:space="0" w:color="auto"/>
                <w:bottom w:val="none" w:sz="0" w:space="0" w:color="auto"/>
                <w:right w:val="none" w:sz="0" w:space="0" w:color="auto"/>
              </w:divBdr>
            </w:div>
            <w:div w:id="813181194">
              <w:marLeft w:val="0"/>
              <w:marRight w:val="0"/>
              <w:marTop w:val="0"/>
              <w:marBottom w:val="0"/>
              <w:divBdr>
                <w:top w:val="none" w:sz="0" w:space="0" w:color="auto"/>
                <w:left w:val="none" w:sz="0" w:space="0" w:color="auto"/>
                <w:bottom w:val="none" w:sz="0" w:space="0" w:color="auto"/>
                <w:right w:val="none" w:sz="0" w:space="0" w:color="auto"/>
              </w:divBdr>
            </w:div>
            <w:div w:id="1883397077">
              <w:blockQuote w:val="1"/>
              <w:marLeft w:val="720"/>
              <w:marRight w:val="720"/>
              <w:marTop w:val="100"/>
              <w:marBottom w:val="100"/>
              <w:divBdr>
                <w:top w:val="none" w:sz="0" w:space="0" w:color="auto"/>
                <w:left w:val="none" w:sz="0" w:space="0" w:color="auto"/>
                <w:bottom w:val="none" w:sz="0" w:space="0" w:color="auto"/>
                <w:right w:val="none" w:sz="0" w:space="0" w:color="auto"/>
              </w:divBdr>
            </w:div>
            <w:div w:id="634678340">
              <w:marLeft w:val="0"/>
              <w:marRight w:val="0"/>
              <w:marTop w:val="0"/>
              <w:marBottom w:val="0"/>
              <w:divBdr>
                <w:top w:val="none" w:sz="0" w:space="0" w:color="auto"/>
                <w:left w:val="none" w:sz="0" w:space="0" w:color="auto"/>
                <w:bottom w:val="none" w:sz="0" w:space="0" w:color="auto"/>
                <w:right w:val="none" w:sz="0" w:space="0" w:color="auto"/>
              </w:divBdr>
            </w:div>
            <w:div w:id="233586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670824">
              <w:marLeft w:val="0"/>
              <w:marRight w:val="0"/>
              <w:marTop w:val="0"/>
              <w:marBottom w:val="0"/>
              <w:divBdr>
                <w:top w:val="none" w:sz="0" w:space="0" w:color="auto"/>
                <w:left w:val="none" w:sz="0" w:space="0" w:color="auto"/>
                <w:bottom w:val="none" w:sz="0" w:space="0" w:color="auto"/>
                <w:right w:val="none" w:sz="0" w:space="0" w:color="auto"/>
              </w:divBdr>
            </w:div>
            <w:div w:id="59618224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564524">
              <w:marLeft w:val="0"/>
              <w:marRight w:val="0"/>
              <w:marTop w:val="0"/>
              <w:marBottom w:val="0"/>
              <w:divBdr>
                <w:top w:val="none" w:sz="0" w:space="0" w:color="auto"/>
                <w:left w:val="none" w:sz="0" w:space="0" w:color="auto"/>
                <w:bottom w:val="none" w:sz="0" w:space="0" w:color="auto"/>
                <w:right w:val="none" w:sz="0" w:space="0" w:color="auto"/>
              </w:divBdr>
            </w:div>
            <w:div w:id="146558313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171106">
              <w:marLeft w:val="0"/>
              <w:marRight w:val="0"/>
              <w:marTop w:val="0"/>
              <w:marBottom w:val="0"/>
              <w:divBdr>
                <w:top w:val="none" w:sz="0" w:space="0" w:color="auto"/>
                <w:left w:val="none" w:sz="0" w:space="0" w:color="auto"/>
                <w:bottom w:val="none" w:sz="0" w:space="0" w:color="auto"/>
                <w:right w:val="none" w:sz="0" w:space="0" w:color="auto"/>
              </w:divBdr>
            </w:div>
            <w:div w:id="1760523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828212">
              <w:marLeft w:val="0"/>
              <w:marRight w:val="0"/>
              <w:marTop w:val="0"/>
              <w:marBottom w:val="0"/>
              <w:divBdr>
                <w:top w:val="none" w:sz="0" w:space="0" w:color="auto"/>
                <w:left w:val="none" w:sz="0" w:space="0" w:color="auto"/>
                <w:bottom w:val="none" w:sz="0" w:space="0" w:color="auto"/>
                <w:right w:val="none" w:sz="0" w:space="0" w:color="auto"/>
              </w:divBdr>
            </w:div>
            <w:div w:id="1460413263">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14373">
              <w:marLeft w:val="0"/>
              <w:marRight w:val="0"/>
              <w:marTop w:val="0"/>
              <w:marBottom w:val="0"/>
              <w:divBdr>
                <w:top w:val="none" w:sz="0" w:space="0" w:color="auto"/>
                <w:left w:val="none" w:sz="0" w:space="0" w:color="auto"/>
                <w:bottom w:val="none" w:sz="0" w:space="0" w:color="auto"/>
                <w:right w:val="none" w:sz="0" w:space="0" w:color="auto"/>
              </w:divBdr>
            </w:div>
            <w:div w:id="116111875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0621913">
              <w:marLeft w:val="0"/>
              <w:marRight w:val="0"/>
              <w:marTop w:val="0"/>
              <w:marBottom w:val="0"/>
              <w:divBdr>
                <w:top w:val="none" w:sz="0" w:space="0" w:color="auto"/>
                <w:left w:val="none" w:sz="0" w:space="0" w:color="auto"/>
                <w:bottom w:val="none" w:sz="0" w:space="0" w:color="auto"/>
                <w:right w:val="none" w:sz="0" w:space="0" w:color="auto"/>
              </w:divBdr>
            </w:div>
            <w:div w:id="1913926751">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4553">
              <w:marLeft w:val="0"/>
              <w:marRight w:val="0"/>
              <w:marTop w:val="0"/>
              <w:marBottom w:val="0"/>
              <w:divBdr>
                <w:top w:val="none" w:sz="0" w:space="0" w:color="auto"/>
                <w:left w:val="none" w:sz="0" w:space="0" w:color="auto"/>
                <w:bottom w:val="none" w:sz="0" w:space="0" w:color="auto"/>
                <w:right w:val="none" w:sz="0" w:space="0" w:color="auto"/>
              </w:divBdr>
            </w:div>
            <w:div w:id="113679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328296330">
              <w:marLeft w:val="0"/>
              <w:marRight w:val="0"/>
              <w:marTop w:val="0"/>
              <w:marBottom w:val="0"/>
              <w:divBdr>
                <w:top w:val="none" w:sz="0" w:space="0" w:color="auto"/>
                <w:left w:val="none" w:sz="0" w:space="0" w:color="auto"/>
                <w:bottom w:val="none" w:sz="0" w:space="0" w:color="auto"/>
                <w:right w:val="none" w:sz="0" w:space="0" w:color="auto"/>
              </w:divBdr>
            </w:div>
            <w:div w:id="1514146067">
              <w:blockQuote w:val="1"/>
              <w:marLeft w:val="720"/>
              <w:marRight w:val="720"/>
              <w:marTop w:val="100"/>
              <w:marBottom w:val="100"/>
              <w:divBdr>
                <w:top w:val="none" w:sz="0" w:space="0" w:color="auto"/>
                <w:left w:val="none" w:sz="0" w:space="0" w:color="auto"/>
                <w:bottom w:val="none" w:sz="0" w:space="0" w:color="auto"/>
                <w:right w:val="none" w:sz="0" w:space="0" w:color="auto"/>
              </w:divBdr>
            </w:div>
            <w:div w:id="626198956">
              <w:marLeft w:val="0"/>
              <w:marRight w:val="0"/>
              <w:marTop w:val="0"/>
              <w:marBottom w:val="0"/>
              <w:divBdr>
                <w:top w:val="none" w:sz="0" w:space="0" w:color="auto"/>
                <w:left w:val="none" w:sz="0" w:space="0" w:color="auto"/>
                <w:bottom w:val="none" w:sz="0" w:space="0" w:color="auto"/>
                <w:right w:val="none" w:sz="0" w:space="0" w:color="auto"/>
              </w:divBdr>
            </w:div>
            <w:div w:id="496457652">
              <w:blockQuote w:val="1"/>
              <w:marLeft w:val="720"/>
              <w:marRight w:val="720"/>
              <w:marTop w:val="100"/>
              <w:marBottom w:val="100"/>
              <w:divBdr>
                <w:top w:val="none" w:sz="0" w:space="0" w:color="auto"/>
                <w:left w:val="none" w:sz="0" w:space="0" w:color="auto"/>
                <w:bottom w:val="none" w:sz="0" w:space="0" w:color="auto"/>
                <w:right w:val="none" w:sz="0" w:space="0" w:color="auto"/>
              </w:divBdr>
            </w:div>
            <w:div w:id="733699661">
              <w:marLeft w:val="0"/>
              <w:marRight w:val="0"/>
              <w:marTop w:val="0"/>
              <w:marBottom w:val="0"/>
              <w:divBdr>
                <w:top w:val="none" w:sz="0" w:space="0" w:color="auto"/>
                <w:left w:val="none" w:sz="0" w:space="0" w:color="auto"/>
                <w:bottom w:val="none" w:sz="0" w:space="0" w:color="auto"/>
                <w:right w:val="none" w:sz="0" w:space="0" w:color="auto"/>
              </w:divBdr>
            </w:div>
            <w:div w:id="965356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048639">
              <w:marLeft w:val="0"/>
              <w:marRight w:val="0"/>
              <w:marTop w:val="0"/>
              <w:marBottom w:val="0"/>
              <w:divBdr>
                <w:top w:val="none" w:sz="0" w:space="0" w:color="auto"/>
                <w:left w:val="none" w:sz="0" w:space="0" w:color="auto"/>
                <w:bottom w:val="none" w:sz="0" w:space="0" w:color="auto"/>
                <w:right w:val="none" w:sz="0" w:space="0" w:color="auto"/>
              </w:divBdr>
            </w:div>
            <w:div w:id="1027218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2959777">
              <w:marLeft w:val="0"/>
              <w:marRight w:val="0"/>
              <w:marTop w:val="0"/>
              <w:marBottom w:val="0"/>
              <w:divBdr>
                <w:top w:val="none" w:sz="0" w:space="0" w:color="auto"/>
                <w:left w:val="none" w:sz="0" w:space="0" w:color="auto"/>
                <w:bottom w:val="none" w:sz="0" w:space="0" w:color="auto"/>
                <w:right w:val="none" w:sz="0" w:space="0" w:color="auto"/>
              </w:divBdr>
            </w:div>
            <w:div w:id="5315752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860035">
              <w:marLeft w:val="0"/>
              <w:marRight w:val="0"/>
              <w:marTop w:val="0"/>
              <w:marBottom w:val="0"/>
              <w:divBdr>
                <w:top w:val="none" w:sz="0" w:space="0" w:color="auto"/>
                <w:left w:val="none" w:sz="0" w:space="0" w:color="auto"/>
                <w:bottom w:val="none" w:sz="0" w:space="0" w:color="auto"/>
                <w:right w:val="none" w:sz="0" w:space="0" w:color="auto"/>
              </w:divBdr>
            </w:div>
            <w:div w:id="144132950">
              <w:marLeft w:val="0"/>
              <w:marRight w:val="0"/>
              <w:marTop w:val="0"/>
              <w:marBottom w:val="0"/>
              <w:divBdr>
                <w:top w:val="none" w:sz="0" w:space="0" w:color="auto"/>
                <w:left w:val="none" w:sz="0" w:space="0" w:color="auto"/>
                <w:bottom w:val="none" w:sz="0" w:space="0" w:color="auto"/>
                <w:right w:val="none" w:sz="0" w:space="0" w:color="auto"/>
              </w:divBdr>
            </w:div>
            <w:div w:id="120482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90050572">
              <w:marLeft w:val="0"/>
              <w:marRight w:val="0"/>
              <w:marTop w:val="0"/>
              <w:marBottom w:val="0"/>
              <w:divBdr>
                <w:top w:val="none" w:sz="0" w:space="0" w:color="auto"/>
                <w:left w:val="none" w:sz="0" w:space="0" w:color="auto"/>
                <w:bottom w:val="none" w:sz="0" w:space="0" w:color="auto"/>
                <w:right w:val="none" w:sz="0" w:space="0" w:color="auto"/>
              </w:divBdr>
            </w:div>
            <w:div w:id="2040428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285920">
              <w:marLeft w:val="0"/>
              <w:marRight w:val="0"/>
              <w:marTop w:val="0"/>
              <w:marBottom w:val="0"/>
              <w:divBdr>
                <w:top w:val="none" w:sz="0" w:space="0" w:color="auto"/>
                <w:left w:val="none" w:sz="0" w:space="0" w:color="auto"/>
                <w:bottom w:val="none" w:sz="0" w:space="0" w:color="auto"/>
                <w:right w:val="none" w:sz="0" w:space="0" w:color="auto"/>
              </w:divBdr>
            </w:div>
            <w:div w:id="169637224">
              <w:marLeft w:val="0"/>
              <w:marRight w:val="0"/>
              <w:marTop w:val="0"/>
              <w:marBottom w:val="0"/>
              <w:divBdr>
                <w:top w:val="none" w:sz="0" w:space="0" w:color="auto"/>
                <w:left w:val="none" w:sz="0" w:space="0" w:color="auto"/>
                <w:bottom w:val="none" w:sz="0" w:space="0" w:color="auto"/>
                <w:right w:val="none" w:sz="0" w:space="0" w:color="auto"/>
              </w:divBdr>
            </w:div>
            <w:div w:id="217396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1618639">
              <w:marLeft w:val="0"/>
              <w:marRight w:val="0"/>
              <w:marTop w:val="0"/>
              <w:marBottom w:val="0"/>
              <w:divBdr>
                <w:top w:val="none" w:sz="0" w:space="0" w:color="auto"/>
                <w:left w:val="none" w:sz="0" w:space="0" w:color="auto"/>
                <w:bottom w:val="none" w:sz="0" w:space="0" w:color="auto"/>
                <w:right w:val="none" w:sz="0" w:space="0" w:color="auto"/>
              </w:divBdr>
            </w:div>
            <w:div w:id="96647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853993">
              <w:marLeft w:val="0"/>
              <w:marRight w:val="0"/>
              <w:marTop w:val="0"/>
              <w:marBottom w:val="0"/>
              <w:divBdr>
                <w:top w:val="none" w:sz="0" w:space="0" w:color="auto"/>
                <w:left w:val="none" w:sz="0" w:space="0" w:color="auto"/>
                <w:bottom w:val="none" w:sz="0" w:space="0" w:color="auto"/>
                <w:right w:val="none" w:sz="0" w:space="0" w:color="auto"/>
              </w:divBdr>
            </w:div>
            <w:div w:id="1135484952">
              <w:marLeft w:val="0"/>
              <w:marRight w:val="0"/>
              <w:marTop w:val="0"/>
              <w:marBottom w:val="0"/>
              <w:divBdr>
                <w:top w:val="none" w:sz="0" w:space="0" w:color="auto"/>
                <w:left w:val="none" w:sz="0" w:space="0" w:color="auto"/>
                <w:bottom w:val="none" w:sz="0" w:space="0" w:color="auto"/>
                <w:right w:val="none" w:sz="0" w:space="0" w:color="auto"/>
              </w:divBdr>
            </w:div>
            <w:div w:id="54349208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974064">
              <w:marLeft w:val="0"/>
              <w:marRight w:val="0"/>
              <w:marTop w:val="0"/>
              <w:marBottom w:val="0"/>
              <w:divBdr>
                <w:top w:val="none" w:sz="0" w:space="0" w:color="auto"/>
                <w:left w:val="none" w:sz="0" w:space="0" w:color="auto"/>
                <w:bottom w:val="none" w:sz="0" w:space="0" w:color="auto"/>
                <w:right w:val="none" w:sz="0" w:space="0" w:color="auto"/>
              </w:divBdr>
            </w:div>
            <w:div w:id="207088442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948995">
              <w:marLeft w:val="0"/>
              <w:marRight w:val="0"/>
              <w:marTop w:val="0"/>
              <w:marBottom w:val="0"/>
              <w:divBdr>
                <w:top w:val="none" w:sz="0" w:space="0" w:color="auto"/>
                <w:left w:val="none" w:sz="0" w:space="0" w:color="auto"/>
                <w:bottom w:val="none" w:sz="0" w:space="0" w:color="auto"/>
                <w:right w:val="none" w:sz="0" w:space="0" w:color="auto"/>
              </w:divBdr>
            </w:div>
            <w:div w:id="611014545">
              <w:marLeft w:val="0"/>
              <w:marRight w:val="0"/>
              <w:marTop w:val="0"/>
              <w:marBottom w:val="0"/>
              <w:divBdr>
                <w:top w:val="none" w:sz="0" w:space="0" w:color="auto"/>
                <w:left w:val="none" w:sz="0" w:space="0" w:color="auto"/>
                <w:bottom w:val="none" w:sz="0" w:space="0" w:color="auto"/>
                <w:right w:val="none" w:sz="0" w:space="0" w:color="auto"/>
              </w:divBdr>
            </w:div>
            <w:div w:id="982807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2795238">
              <w:marLeft w:val="0"/>
              <w:marRight w:val="0"/>
              <w:marTop w:val="0"/>
              <w:marBottom w:val="0"/>
              <w:divBdr>
                <w:top w:val="none" w:sz="0" w:space="0" w:color="auto"/>
                <w:left w:val="none" w:sz="0" w:space="0" w:color="auto"/>
                <w:bottom w:val="none" w:sz="0" w:space="0" w:color="auto"/>
                <w:right w:val="none" w:sz="0" w:space="0" w:color="auto"/>
              </w:divBdr>
            </w:div>
            <w:div w:id="1794253526">
              <w:blockQuote w:val="1"/>
              <w:marLeft w:val="720"/>
              <w:marRight w:val="720"/>
              <w:marTop w:val="100"/>
              <w:marBottom w:val="100"/>
              <w:divBdr>
                <w:top w:val="none" w:sz="0" w:space="0" w:color="auto"/>
                <w:left w:val="none" w:sz="0" w:space="0" w:color="auto"/>
                <w:bottom w:val="none" w:sz="0" w:space="0" w:color="auto"/>
                <w:right w:val="none" w:sz="0" w:space="0" w:color="auto"/>
              </w:divBdr>
            </w:div>
            <w:div w:id="39330044">
              <w:marLeft w:val="0"/>
              <w:marRight w:val="0"/>
              <w:marTop w:val="0"/>
              <w:marBottom w:val="0"/>
              <w:divBdr>
                <w:top w:val="none" w:sz="0" w:space="0" w:color="auto"/>
                <w:left w:val="none" w:sz="0" w:space="0" w:color="auto"/>
                <w:bottom w:val="none" w:sz="0" w:space="0" w:color="auto"/>
                <w:right w:val="none" w:sz="0" w:space="0" w:color="auto"/>
              </w:divBdr>
            </w:div>
            <w:div w:id="1971595002">
              <w:marLeft w:val="0"/>
              <w:marRight w:val="0"/>
              <w:marTop w:val="0"/>
              <w:marBottom w:val="0"/>
              <w:divBdr>
                <w:top w:val="none" w:sz="0" w:space="0" w:color="auto"/>
                <w:left w:val="none" w:sz="0" w:space="0" w:color="auto"/>
                <w:bottom w:val="none" w:sz="0" w:space="0" w:color="auto"/>
                <w:right w:val="none" w:sz="0" w:space="0" w:color="auto"/>
              </w:divBdr>
            </w:div>
            <w:div w:id="1059481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7940448">
              <w:marLeft w:val="0"/>
              <w:marRight w:val="0"/>
              <w:marTop w:val="0"/>
              <w:marBottom w:val="0"/>
              <w:divBdr>
                <w:top w:val="none" w:sz="0" w:space="0" w:color="auto"/>
                <w:left w:val="none" w:sz="0" w:space="0" w:color="auto"/>
                <w:bottom w:val="none" w:sz="0" w:space="0" w:color="auto"/>
                <w:right w:val="none" w:sz="0" w:space="0" w:color="auto"/>
              </w:divBdr>
            </w:div>
            <w:div w:id="684593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26649748">
              <w:marLeft w:val="0"/>
              <w:marRight w:val="0"/>
              <w:marTop w:val="0"/>
              <w:marBottom w:val="0"/>
              <w:divBdr>
                <w:top w:val="none" w:sz="0" w:space="0" w:color="auto"/>
                <w:left w:val="none" w:sz="0" w:space="0" w:color="auto"/>
                <w:bottom w:val="none" w:sz="0" w:space="0" w:color="auto"/>
                <w:right w:val="none" w:sz="0" w:space="0" w:color="auto"/>
              </w:divBdr>
            </w:div>
            <w:div w:id="934240944">
              <w:marLeft w:val="0"/>
              <w:marRight w:val="0"/>
              <w:marTop w:val="0"/>
              <w:marBottom w:val="0"/>
              <w:divBdr>
                <w:top w:val="none" w:sz="0" w:space="0" w:color="auto"/>
                <w:left w:val="none" w:sz="0" w:space="0" w:color="auto"/>
                <w:bottom w:val="none" w:sz="0" w:space="0" w:color="auto"/>
                <w:right w:val="none" w:sz="0" w:space="0" w:color="auto"/>
              </w:divBdr>
            </w:div>
            <w:div w:id="361301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511985">
              <w:marLeft w:val="0"/>
              <w:marRight w:val="0"/>
              <w:marTop w:val="0"/>
              <w:marBottom w:val="0"/>
              <w:divBdr>
                <w:top w:val="none" w:sz="0" w:space="0" w:color="auto"/>
                <w:left w:val="none" w:sz="0" w:space="0" w:color="auto"/>
                <w:bottom w:val="none" w:sz="0" w:space="0" w:color="auto"/>
                <w:right w:val="none" w:sz="0" w:space="0" w:color="auto"/>
              </w:divBdr>
            </w:div>
            <w:div w:id="495653593">
              <w:blockQuote w:val="1"/>
              <w:marLeft w:val="720"/>
              <w:marRight w:val="720"/>
              <w:marTop w:val="100"/>
              <w:marBottom w:val="100"/>
              <w:divBdr>
                <w:top w:val="none" w:sz="0" w:space="0" w:color="auto"/>
                <w:left w:val="none" w:sz="0" w:space="0" w:color="auto"/>
                <w:bottom w:val="none" w:sz="0" w:space="0" w:color="auto"/>
                <w:right w:val="none" w:sz="0" w:space="0" w:color="auto"/>
              </w:divBdr>
            </w:div>
            <w:div w:id="433939626">
              <w:marLeft w:val="0"/>
              <w:marRight w:val="0"/>
              <w:marTop w:val="0"/>
              <w:marBottom w:val="0"/>
              <w:divBdr>
                <w:top w:val="none" w:sz="0" w:space="0" w:color="auto"/>
                <w:left w:val="none" w:sz="0" w:space="0" w:color="auto"/>
                <w:bottom w:val="none" w:sz="0" w:space="0" w:color="auto"/>
                <w:right w:val="none" w:sz="0" w:space="0" w:color="auto"/>
              </w:divBdr>
            </w:div>
            <w:div w:id="2025472485">
              <w:marLeft w:val="0"/>
              <w:marRight w:val="0"/>
              <w:marTop w:val="0"/>
              <w:marBottom w:val="0"/>
              <w:divBdr>
                <w:top w:val="none" w:sz="0" w:space="0" w:color="auto"/>
                <w:left w:val="none" w:sz="0" w:space="0" w:color="auto"/>
                <w:bottom w:val="none" w:sz="0" w:space="0" w:color="auto"/>
                <w:right w:val="none" w:sz="0" w:space="0" w:color="auto"/>
              </w:divBdr>
            </w:div>
            <w:div w:id="14178278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4813086">
              <w:marLeft w:val="0"/>
              <w:marRight w:val="0"/>
              <w:marTop w:val="0"/>
              <w:marBottom w:val="0"/>
              <w:divBdr>
                <w:top w:val="none" w:sz="0" w:space="0" w:color="auto"/>
                <w:left w:val="none" w:sz="0" w:space="0" w:color="auto"/>
                <w:bottom w:val="none" w:sz="0" w:space="0" w:color="auto"/>
                <w:right w:val="none" w:sz="0" w:space="0" w:color="auto"/>
              </w:divBdr>
            </w:div>
            <w:div w:id="341905941">
              <w:blockQuote w:val="1"/>
              <w:marLeft w:val="720"/>
              <w:marRight w:val="720"/>
              <w:marTop w:val="100"/>
              <w:marBottom w:val="100"/>
              <w:divBdr>
                <w:top w:val="none" w:sz="0" w:space="0" w:color="auto"/>
                <w:left w:val="none" w:sz="0" w:space="0" w:color="auto"/>
                <w:bottom w:val="none" w:sz="0" w:space="0" w:color="auto"/>
                <w:right w:val="none" w:sz="0" w:space="0" w:color="auto"/>
              </w:divBdr>
            </w:div>
            <w:div w:id="701175967">
              <w:marLeft w:val="0"/>
              <w:marRight w:val="0"/>
              <w:marTop w:val="0"/>
              <w:marBottom w:val="0"/>
              <w:divBdr>
                <w:top w:val="none" w:sz="0" w:space="0" w:color="auto"/>
                <w:left w:val="none" w:sz="0" w:space="0" w:color="auto"/>
                <w:bottom w:val="none" w:sz="0" w:space="0" w:color="auto"/>
                <w:right w:val="none" w:sz="0" w:space="0" w:color="auto"/>
              </w:divBdr>
            </w:div>
            <w:div w:id="4803441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5357363">
              <w:marLeft w:val="0"/>
              <w:marRight w:val="0"/>
              <w:marTop w:val="0"/>
              <w:marBottom w:val="0"/>
              <w:divBdr>
                <w:top w:val="none" w:sz="0" w:space="0" w:color="auto"/>
                <w:left w:val="none" w:sz="0" w:space="0" w:color="auto"/>
                <w:bottom w:val="none" w:sz="0" w:space="0" w:color="auto"/>
                <w:right w:val="none" w:sz="0" w:space="0" w:color="auto"/>
              </w:divBdr>
            </w:div>
            <w:div w:id="430049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602312">
              <w:marLeft w:val="0"/>
              <w:marRight w:val="0"/>
              <w:marTop w:val="0"/>
              <w:marBottom w:val="0"/>
              <w:divBdr>
                <w:top w:val="none" w:sz="0" w:space="0" w:color="auto"/>
                <w:left w:val="none" w:sz="0" w:space="0" w:color="auto"/>
                <w:bottom w:val="none" w:sz="0" w:space="0" w:color="auto"/>
                <w:right w:val="none" w:sz="0" w:space="0" w:color="auto"/>
              </w:divBdr>
            </w:div>
            <w:div w:id="1238322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722028">
              <w:marLeft w:val="0"/>
              <w:marRight w:val="0"/>
              <w:marTop w:val="0"/>
              <w:marBottom w:val="0"/>
              <w:divBdr>
                <w:top w:val="none" w:sz="0" w:space="0" w:color="auto"/>
                <w:left w:val="none" w:sz="0" w:space="0" w:color="auto"/>
                <w:bottom w:val="none" w:sz="0" w:space="0" w:color="auto"/>
                <w:right w:val="none" w:sz="0" w:space="0" w:color="auto"/>
              </w:divBdr>
            </w:div>
            <w:div w:id="1436093225">
              <w:blockQuote w:val="1"/>
              <w:marLeft w:val="720"/>
              <w:marRight w:val="720"/>
              <w:marTop w:val="100"/>
              <w:marBottom w:val="100"/>
              <w:divBdr>
                <w:top w:val="none" w:sz="0" w:space="0" w:color="auto"/>
                <w:left w:val="none" w:sz="0" w:space="0" w:color="auto"/>
                <w:bottom w:val="none" w:sz="0" w:space="0" w:color="auto"/>
                <w:right w:val="none" w:sz="0" w:space="0" w:color="auto"/>
              </w:divBdr>
            </w:div>
            <w:div w:id="577516728">
              <w:marLeft w:val="0"/>
              <w:marRight w:val="0"/>
              <w:marTop w:val="0"/>
              <w:marBottom w:val="0"/>
              <w:divBdr>
                <w:top w:val="none" w:sz="0" w:space="0" w:color="auto"/>
                <w:left w:val="none" w:sz="0" w:space="0" w:color="auto"/>
                <w:bottom w:val="none" w:sz="0" w:space="0" w:color="auto"/>
                <w:right w:val="none" w:sz="0" w:space="0" w:color="auto"/>
              </w:divBdr>
            </w:div>
            <w:div w:id="2104185058">
              <w:marLeft w:val="0"/>
              <w:marRight w:val="0"/>
              <w:marTop w:val="0"/>
              <w:marBottom w:val="0"/>
              <w:divBdr>
                <w:top w:val="none" w:sz="0" w:space="0" w:color="auto"/>
                <w:left w:val="none" w:sz="0" w:space="0" w:color="auto"/>
                <w:bottom w:val="none" w:sz="0" w:space="0" w:color="auto"/>
                <w:right w:val="none" w:sz="0" w:space="0" w:color="auto"/>
              </w:divBdr>
            </w:div>
            <w:div w:id="377316269">
              <w:blockQuote w:val="1"/>
              <w:marLeft w:val="720"/>
              <w:marRight w:val="720"/>
              <w:marTop w:val="100"/>
              <w:marBottom w:val="100"/>
              <w:divBdr>
                <w:top w:val="none" w:sz="0" w:space="0" w:color="auto"/>
                <w:left w:val="none" w:sz="0" w:space="0" w:color="auto"/>
                <w:bottom w:val="none" w:sz="0" w:space="0" w:color="auto"/>
                <w:right w:val="none" w:sz="0" w:space="0" w:color="auto"/>
              </w:divBdr>
            </w:div>
            <w:div w:id="65350153">
              <w:marLeft w:val="0"/>
              <w:marRight w:val="0"/>
              <w:marTop w:val="0"/>
              <w:marBottom w:val="0"/>
              <w:divBdr>
                <w:top w:val="none" w:sz="0" w:space="0" w:color="auto"/>
                <w:left w:val="none" w:sz="0" w:space="0" w:color="auto"/>
                <w:bottom w:val="none" w:sz="0" w:space="0" w:color="auto"/>
                <w:right w:val="none" w:sz="0" w:space="0" w:color="auto"/>
              </w:divBdr>
            </w:div>
            <w:div w:id="34241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8495777">
              <w:marLeft w:val="0"/>
              <w:marRight w:val="0"/>
              <w:marTop w:val="0"/>
              <w:marBottom w:val="0"/>
              <w:divBdr>
                <w:top w:val="none" w:sz="0" w:space="0" w:color="auto"/>
                <w:left w:val="none" w:sz="0" w:space="0" w:color="auto"/>
                <w:bottom w:val="none" w:sz="0" w:space="0" w:color="auto"/>
                <w:right w:val="none" w:sz="0" w:space="0" w:color="auto"/>
              </w:divBdr>
            </w:div>
            <w:div w:id="171264255">
              <w:marLeft w:val="0"/>
              <w:marRight w:val="0"/>
              <w:marTop w:val="0"/>
              <w:marBottom w:val="0"/>
              <w:divBdr>
                <w:top w:val="none" w:sz="0" w:space="0" w:color="auto"/>
                <w:left w:val="none" w:sz="0" w:space="0" w:color="auto"/>
                <w:bottom w:val="none" w:sz="0" w:space="0" w:color="auto"/>
                <w:right w:val="none" w:sz="0" w:space="0" w:color="auto"/>
              </w:divBdr>
            </w:div>
            <w:div w:id="776489977">
              <w:blockQuote w:val="1"/>
              <w:marLeft w:val="720"/>
              <w:marRight w:val="720"/>
              <w:marTop w:val="100"/>
              <w:marBottom w:val="100"/>
              <w:divBdr>
                <w:top w:val="none" w:sz="0" w:space="0" w:color="auto"/>
                <w:left w:val="none" w:sz="0" w:space="0" w:color="auto"/>
                <w:bottom w:val="none" w:sz="0" w:space="0" w:color="auto"/>
                <w:right w:val="none" w:sz="0" w:space="0" w:color="auto"/>
              </w:divBdr>
            </w:div>
            <w:div w:id="745690548">
              <w:marLeft w:val="0"/>
              <w:marRight w:val="0"/>
              <w:marTop w:val="0"/>
              <w:marBottom w:val="0"/>
              <w:divBdr>
                <w:top w:val="none" w:sz="0" w:space="0" w:color="auto"/>
                <w:left w:val="none" w:sz="0" w:space="0" w:color="auto"/>
                <w:bottom w:val="none" w:sz="0" w:space="0" w:color="auto"/>
                <w:right w:val="none" w:sz="0" w:space="0" w:color="auto"/>
              </w:divBdr>
            </w:div>
            <w:div w:id="807405830">
              <w:blockQuote w:val="1"/>
              <w:marLeft w:val="720"/>
              <w:marRight w:val="720"/>
              <w:marTop w:val="100"/>
              <w:marBottom w:val="100"/>
              <w:divBdr>
                <w:top w:val="none" w:sz="0" w:space="0" w:color="auto"/>
                <w:left w:val="none" w:sz="0" w:space="0" w:color="auto"/>
                <w:bottom w:val="none" w:sz="0" w:space="0" w:color="auto"/>
                <w:right w:val="none" w:sz="0" w:space="0" w:color="auto"/>
              </w:divBdr>
            </w:div>
            <w:div w:id="959842325">
              <w:marLeft w:val="0"/>
              <w:marRight w:val="0"/>
              <w:marTop w:val="0"/>
              <w:marBottom w:val="0"/>
              <w:divBdr>
                <w:top w:val="none" w:sz="0" w:space="0" w:color="auto"/>
                <w:left w:val="none" w:sz="0" w:space="0" w:color="auto"/>
                <w:bottom w:val="none" w:sz="0" w:space="0" w:color="auto"/>
                <w:right w:val="none" w:sz="0" w:space="0" w:color="auto"/>
              </w:divBdr>
            </w:div>
            <w:div w:id="374817886">
              <w:marLeft w:val="0"/>
              <w:marRight w:val="0"/>
              <w:marTop w:val="0"/>
              <w:marBottom w:val="0"/>
              <w:divBdr>
                <w:top w:val="none" w:sz="0" w:space="0" w:color="auto"/>
                <w:left w:val="none" w:sz="0" w:space="0" w:color="auto"/>
                <w:bottom w:val="none" w:sz="0" w:space="0" w:color="auto"/>
                <w:right w:val="none" w:sz="0" w:space="0" w:color="auto"/>
              </w:divBdr>
            </w:div>
            <w:div w:id="1908461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4917142">
              <w:marLeft w:val="0"/>
              <w:marRight w:val="0"/>
              <w:marTop w:val="0"/>
              <w:marBottom w:val="0"/>
              <w:divBdr>
                <w:top w:val="none" w:sz="0" w:space="0" w:color="auto"/>
                <w:left w:val="none" w:sz="0" w:space="0" w:color="auto"/>
                <w:bottom w:val="none" w:sz="0" w:space="0" w:color="auto"/>
                <w:right w:val="none" w:sz="0" w:space="0" w:color="auto"/>
              </w:divBdr>
            </w:div>
            <w:div w:id="8552714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7859">
              <w:marLeft w:val="0"/>
              <w:marRight w:val="0"/>
              <w:marTop w:val="0"/>
              <w:marBottom w:val="0"/>
              <w:divBdr>
                <w:top w:val="none" w:sz="0" w:space="0" w:color="auto"/>
                <w:left w:val="none" w:sz="0" w:space="0" w:color="auto"/>
                <w:bottom w:val="none" w:sz="0" w:space="0" w:color="auto"/>
                <w:right w:val="none" w:sz="0" w:space="0" w:color="auto"/>
              </w:divBdr>
            </w:div>
            <w:div w:id="1055349594">
              <w:marLeft w:val="0"/>
              <w:marRight w:val="0"/>
              <w:marTop w:val="0"/>
              <w:marBottom w:val="0"/>
              <w:divBdr>
                <w:top w:val="none" w:sz="0" w:space="0" w:color="auto"/>
                <w:left w:val="none" w:sz="0" w:space="0" w:color="auto"/>
                <w:bottom w:val="none" w:sz="0" w:space="0" w:color="auto"/>
                <w:right w:val="none" w:sz="0" w:space="0" w:color="auto"/>
              </w:divBdr>
            </w:div>
            <w:div w:id="1984967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692722">
              <w:marLeft w:val="0"/>
              <w:marRight w:val="0"/>
              <w:marTop w:val="0"/>
              <w:marBottom w:val="0"/>
              <w:divBdr>
                <w:top w:val="none" w:sz="0" w:space="0" w:color="auto"/>
                <w:left w:val="none" w:sz="0" w:space="0" w:color="auto"/>
                <w:bottom w:val="none" w:sz="0" w:space="0" w:color="auto"/>
                <w:right w:val="none" w:sz="0" w:space="0" w:color="auto"/>
              </w:divBdr>
            </w:div>
            <w:div w:id="1230115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1470900">
              <w:marLeft w:val="0"/>
              <w:marRight w:val="0"/>
              <w:marTop w:val="0"/>
              <w:marBottom w:val="0"/>
              <w:divBdr>
                <w:top w:val="none" w:sz="0" w:space="0" w:color="auto"/>
                <w:left w:val="none" w:sz="0" w:space="0" w:color="auto"/>
                <w:bottom w:val="none" w:sz="0" w:space="0" w:color="auto"/>
                <w:right w:val="none" w:sz="0" w:space="0" w:color="auto"/>
              </w:divBdr>
            </w:div>
            <w:div w:id="8989810">
              <w:marLeft w:val="0"/>
              <w:marRight w:val="0"/>
              <w:marTop w:val="0"/>
              <w:marBottom w:val="0"/>
              <w:divBdr>
                <w:top w:val="none" w:sz="0" w:space="0" w:color="auto"/>
                <w:left w:val="none" w:sz="0" w:space="0" w:color="auto"/>
                <w:bottom w:val="none" w:sz="0" w:space="0" w:color="auto"/>
                <w:right w:val="none" w:sz="0" w:space="0" w:color="auto"/>
              </w:divBdr>
            </w:div>
            <w:div w:id="566691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6220442">
              <w:marLeft w:val="0"/>
              <w:marRight w:val="0"/>
              <w:marTop w:val="0"/>
              <w:marBottom w:val="0"/>
              <w:divBdr>
                <w:top w:val="none" w:sz="0" w:space="0" w:color="auto"/>
                <w:left w:val="none" w:sz="0" w:space="0" w:color="auto"/>
                <w:bottom w:val="none" w:sz="0" w:space="0" w:color="auto"/>
                <w:right w:val="none" w:sz="0" w:space="0" w:color="auto"/>
              </w:divBdr>
            </w:div>
            <w:div w:id="2054885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268190">
              <w:marLeft w:val="0"/>
              <w:marRight w:val="0"/>
              <w:marTop w:val="0"/>
              <w:marBottom w:val="0"/>
              <w:divBdr>
                <w:top w:val="none" w:sz="0" w:space="0" w:color="auto"/>
                <w:left w:val="none" w:sz="0" w:space="0" w:color="auto"/>
                <w:bottom w:val="none" w:sz="0" w:space="0" w:color="auto"/>
                <w:right w:val="none" w:sz="0" w:space="0" w:color="auto"/>
              </w:divBdr>
            </w:div>
            <w:div w:id="1800224774">
              <w:marLeft w:val="0"/>
              <w:marRight w:val="0"/>
              <w:marTop w:val="0"/>
              <w:marBottom w:val="0"/>
              <w:divBdr>
                <w:top w:val="none" w:sz="0" w:space="0" w:color="auto"/>
                <w:left w:val="none" w:sz="0" w:space="0" w:color="auto"/>
                <w:bottom w:val="none" w:sz="0" w:space="0" w:color="auto"/>
                <w:right w:val="none" w:sz="0" w:space="0" w:color="auto"/>
              </w:divBdr>
            </w:div>
            <w:div w:id="1266578945">
              <w:blockQuote w:val="1"/>
              <w:marLeft w:val="720"/>
              <w:marRight w:val="720"/>
              <w:marTop w:val="100"/>
              <w:marBottom w:val="100"/>
              <w:divBdr>
                <w:top w:val="none" w:sz="0" w:space="0" w:color="auto"/>
                <w:left w:val="none" w:sz="0" w:space="0" w:color="auto"/>
                <w:bottom w:val="none" w:sz="0" w:space="0" w:color="auto"/>
                <w:right w:val="none" w:sz="0" w:space="0" w:color="auto"/>
              </w:divBdr>
            </w:div>
            <w:div w:id="930703900">
              <w:marLeft w:val="0"/>
              <w:marRight w:val="0"/>
              <w:marTop w:val="0"/>
              <w:marBottom w:val="0"/>
              <w:divBdr>
                <w:top w:val="none" w:sz="0" w:space="0" w:color="auto"/>
                <w:left w:val="none" w:sz="0" w:space="0" w:color="auto"/>
                <w:bottom w:val="none" w:sz="0" w:space="0" w:color="auto"/>
                <w:right w:val="none" w:sz="0" w:space="0" w:color="auto"/>
              </w:divBdr>
            </w:div>
            <w:div w:id="571964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4021182">
              <w:marLeft w:val="0"/>
              <w:marRight w:val="0"/>
              <w:marTop w:val="0"/>
              <w:marBottom w:val="0"/>
              <w:divBdr>
                <w:top w:val="none" w:sz="0" w:space="0" w:color="auto"/>
                <w:left w:val="none" w:sz="0" w:space="0" w:color="auto"/>
                <w:bottom w:val="none" w:sz="0" w:space="0" w:color="auto"/>
                <w:right w:val="none" w:sz="0" w:space="0" w:color="auto"/>
              </w:divBdr>
            </w:div>
            <w:div w:id="510527931">
              <w:marLeft w:val="0"/>
              <w:marRight w:val="0"/>
              <w:marTop w:val="0"/>
              <w:marBottom w:val="0"/>
              <w:divBdr>
                <w:top w:val="none" w:sz="0" w:space="0" w:color="auto"/>
                <w:left w:val="none" w:sz="0" w:space="0" w:color="auto"/>
                <w:bottom w:val="none" w:sz="0" w:space="0" w:color="auto"/>
                <w:right w:val="none" w:sz="0" w:space="0" w:color="auto"/>
              </w:divBdr>
            </w:div>
            <w:div w:id="133565544">
              <w:blockQuote w:val="1"/>
              <w:marLeft w:val="720"/>
              <w:marRight w:val="720"/>
              <w:marTop w:val="100"/>
              <w:marBottom w:val="100"/>
              <w:divBdr>
                <w:top w:val="none" w:sz="0" w:space="0" w:color="auto"/>
                <w:left w:val="none" w:sz="0" w:space="0" w:color="auto"/>
                <w:bottom w:val="none" w:sz="0" w:space="0" w:color="auto"/>
                <w:right w:val="none" w:sz="0" w:space="0" w:color="auto"/>
              </w:divBdr>
            </w:div>
            <w:div w:id="275408868">
              <w:marLeft w:val="0"/>
              <w:marRight w:val="0"/>
              <w:marTop w:val="0"/>
              <w:marBottom w:val="0"/>
              <w:divBdr>
                <w:top w:val="none" w:sz="0" w:space="0" w:color="auto"/>
                <w:left w:val="none" w:sz="0" w:space="0" w:color="auto"/>
                <w:bottom w:val="none" w:sz="0" w:space="0" w:color="auto"/>
                <w:right w:val="none" w:sz="0" w:space="0" w:color="auto"/>
              </w:divBdr>
            </w:div>
            <w:div w:id="1946184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8615168">
              <w:marLeft w:val="0"/>
              <w:marRight w:val="0"/>
              <w:marTop w:val="0"/>
              <w:marBottom w:val="0"/>
              <w:divBdr>
                <w:top w:val="none" w:sz="0" w:space="0" w:color="auto"/>
                <w:left w:val="none" w:sz="0" w:space="0" w:color="auto"/>
                <w:bottom w:val="none" w:sz="0" w:space="0" w:color="auto"/>
                <w:right w:val="none" w:sz="0" w:space="0" w:color="auto"/>
              </w:divBdr>
            </w:div>
            <w:div w:id="1741247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690555">
              <w:marLeft w:val="0"/>
              <w:marRight w:val="0"/>
              <w:marTop w:val="0"/>
              <w:marBottom w:val="0"/>
              <w:divBdr>
                <w:top w:val="none" w:sz="0" w:space="0" w:color="auto"/>
                <w:left w:val="none" w:sz="0" w:space="0" w:color="auto"/>
                <w:bottom w:val="none" w:sz="0" w:space="0" w:color="auto"/>
                <w:right w:val="none" w:sz="0" w:space="0" w:color="auto"/>
              </w:divBdr>
            </w:div>
            <w:div w:id="1920598026">
              <w:blockQuote w:val="1"/>
              <w:marLeft w:val="720"/>
              <w:marRight w:val="720"/>
              <w:marTop w:val="100"/>
              <w:marBottom w:val="100"/>
              <w:divBdr>
                <w:top w:val="none" w:sz="0" w:space="0" w:color="auto"/>
                <w:left w:val="none" w:sz="0" w:space="0" w:color="auto"/>
                <w:bottom w:val="none" w:sz="0" w:space="0" w:color="auto"/>
                <w:right w:val="none" w:sz="0" w:space="0" w:color="auto"/>
              </w:divBdr>
            </w:div>
            <w:div w:id="125467518">
              <w:marLeft w:val="0"/>
              <w:marRight w:val="0"/>
              <w:marTop w:val="0"/>
              <w:marBottom w:val="0"/>
              <w:divBdr>
                <w:top w:val="none" w:sz="0" w:space="0" w:color="auto"/>
                <w:left w:val="none" w:sz="0" w:space="0" w:color="auto"/>
                <w:bottom w:val="none" w:sz="0" w:space="0" w:color="auto"/>
                <w:right w:val="none" w:sz="0" w:space="0" w:color="auto"/>
              </w:divBdr>
            </w:div>
            <w:div w:id="729769512">
              <w:marLeft w:val="0"/>
              <w:marRight w:val="0"/>
              <w:marTop w:val="0"/>
              <w:marBottom w:val="0"/>
              <w:divBdr>
                <w:top w:val="none" w:sz="0" w:space="0" w:color="auto"/>
                <w:left w:val="none" w:sz="0" w:space="0" w:color="auto"/>
                <w:bottom w:val="none" w:sz="0" w:space="0" w:color="auto"/>
                <w:right w:val="none" w:sz="0" w:space="0" w:color="auto"/>
              </w:divBdr>
            </w:div>
            <w:div w:id="703480624">
              <w:blockQuote w:val="1"/>
              <w:marLeft w:val="720"/>
              <w:marRight w:val="720"/>
              <w:marTop w:val="100"/>
              <w:marBottom w:val="100"/>
              <w:divBdr>
                <w:top w:val="none" w:sz="0" w:space="0" w:color="auto"/>
                <w:left w:val="none" w:sz="0" w:space="0" w:color="auto"/>
                <w:bottom w:val="none" w:sz="0" w:space="0" w:color="auto"/>
                <w:right w:val="none" w:sz="0" w:space="0" w:color="auto"/>
              </w:divBdr>
            </w:div>
            <w:div w:id="913778454">
              <w:marLeft w:val="0"/>
              <w:marRight w:val="0"/>
              <w:marTop w:val="0"/>
              <w:marBottom w:val="0"/>
              <w:divBdr>
                <w:top w:val="none" w:sz="0" w:space="0" w:color="auto"/>
                <w:left w:val="none" w:sz="0" w:space="0" w:color="auto"/>
                <w:bottom w:val="none" w:sz="0" w:space="0" w:color="auto"/>
                <w:right w:val="none" w:sz="0" w:space="0" w:color="auto"/>
              </w:divBdr>
            </w:div>
            <w:div w:id="2052265049">
              <w:blockQuote w:val="1"/>
              <w:marLeft w:val="720"/>
              <w:marRight w:val="720"/>
              <w:marTop w:val="100"/>
              <w:marBottom w:val="100"/>
              <w:divBdr>
                <w:top w:val="none" w:sz="0" w:space="0" w:color="auto"/>
                <w:left w:val="none" w:sz="0" w:space="0" w:color="auto"/>
                <w:bottom w:val="none" w:sz="0" w:space="0" w:color="auto"/>
                <w:right w:val="none" w:sz="0" w:space="0" w:color="auto"/>
              </w:divBdr>
            </w:div>
            <w:div w:id="580286953">
              <w:marLeft w:val="0"/>
              <w:marRight w:val="0"/>
              <w:marTop w:val="0"/>
              <w:marBottom w:val="0"/>
              <w:divBdr>
                <w:top w:val="none" w:sz="0" w:space="0" w:color="auto"/>
                <w:left w:val="none" w:sz="0" w:space="0" w:color="auto"/>
                <w:bottom w:val="none" w:sz="0" w:space="0" w:color="auto"/>
                <w:right w:val="none" w:sz="0" w:space="0" w:color="auto"/>
              </w:divBdr>
            </w:div>
            <w:div w:id="320232301">
              <w:marLeft w:val="0"/>
              <w:marRight w:val="0"/>
              <w:marTop w:val="0"/>
              <w:marBottom w:val="0"/>
              <w:divBdr>
                <w:top w:val="none" w:sz="0" w:space="0" w:color="auto"/>
                <w:left w:val="none" w:sz="0" w:space="0" w:color="auto"/>
                <w:bottom w:val="none" w:sz="0" w:space="0" w:color="auto"/>
                <w:right w:val="none" w:sz="0" w:space="0" w:color="auto"/>
              </w:divBdr>
            </w:div>
            <w:div w:id="3063243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4083221">
              <w:marLeft w:val="0"/>
              <w:marRight w:val="0"/>
              <w:marTop w:val="0"/>
              <w:marBottom w:val="0"/>
              <w:divBdr>
                <w:top w:val="none" w:sz="0" w:space="0" w:color="auto"/>
                <w:left w:val="none" w:sz="0" w:space="0" w:color="auto"/>
                <w:bottom w:val="none" w:sz="0" w:space="0" w:color="auto"/>
                <w:right w:val="none" w:sz="0" w:space="0" w:color="auto"/>
              </w:divBdr>
            </w:div>
            <w:div w:id="14503202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651150">
              <w:marLeft w:val="0"/>
              <w:marRight w:val="0"/>
              <w:marTop w:val="0"/>
              <w:marBottom w:val="0"/>
              <w:divBdr>
                <w:top w:val="none" w:sz="0" w:space="0" w:color="auto"/>
                <w:left w:val="none" w:sz="0" w:space="0" w:color="auto"/>
                <w:bottom w:val="none" w:sz="0" w:space="0" w:color="auto"/>
                <w:right w:val="none" w:sz="0" w:space="0" w:color="auto"/>
              </w:divBdr>
            </w:div>
            <w:div w:id="1639453135">
              <w:marLeft w:val="0"/>
              <w:marRight w:val="0"/>
              <w:marTop w:val="0"/>
              <w:marBottom w:val="0"/>
              <w:divBdr>
                <w:top w:val="none" w:sz="0" w:space="0" w:color="auto"/>
                <w:left w:val="none" w:sz="0" w:space="0" w:color="auto"/>
                <w:bottom w:val="none" w:sz="0" w:space="0" w:color="auto"/>
                <w:right w:val="none" w:sz="0" w:space="0" w:color="auto"/>
              </w:divBdr>
            </w:div>
            <w:div w:id="1049497007">
              <w:blockQuote w:val="1"/>
              <w:marLeft w:val="720"/>
              <w:marRight w:val="720"/>
              <w:marTop w:val="100"/>
              <w:marBottom w:val="100"/>
              <w:divBdr>
                <w:top w:val="none" w:sz="0" w:space="0" w:color="auto"/>
                <w:left w:val="none" w:sz="0" w:space="0" w:color="auto"/>
                <w:bottom w:val="none" w:sz="0" w:space="0" w:color="auto"/>
                <w:right w:val="none" w:sz="0" w:space="0" w:color="auto"/>
              </w:divBdr>
            </w:div>
            <w:div w:id="235167207">
              <w:marLeft w:val="0"/>
              <w:marRight w:val="0"/>
              <w:marTop w:val="0"/>
              <w:marBottom w:val="0"/>
              <w:divBdr>
                <w:top w:val="none" w:sz="0" w:space="0" w:color="auto"/>
                <w:left w:val="none" w:sz="0" w:space="0" w:color="auto"/>
                <w:bottom w:val="none" w:sz="0" w:space="0" w:color="auto"/>
                <w:right w:val="none" w:sz="0" w:space="0" w:color="auto"/>
              </w:divBdr>
            </w:div>
            <w:div w:id="954407208">
              <w:blockQuote w:val="1"/>
              <w:marLeft w:val="720"/>
              <w:marRight w:val="720"/>
              <w:marTop w:val="100"/>
              <w:marBottom w:val="100"/>
              <w:divBdr>
                <w:top w:val="none" w:sz="0" w:space="0" w:color="auto"/>
                <w:left w:val="none" w:sz="0" w:space="0" w:color="auto"/>
                <w:bottom w:val="none" w:sz="0" w:space="0" w:color="auto"/>
                <w:right w:val="none" w:sz="0" w:space="0" w:color="auto"/>
              </w:divBdr>
            </w:div>
            <w:div w:id="658734410">
              <w:marLeft w:val="0"/>
              <w:marRight w:val="0"/>
              <w:marTop w:val="0"/>
              <w:marBottom w:val="0"/>
              <w:divBdr>
                <w:top w:val="none" w:sz="0" w:space="0" w:color="auto"/>
                <w:left w:val="none" w:sz="0" w:space="0" w:color="auto"/>
                <w:bottom w:val="none" w:sz="0" w:space="0" w:color="auto"/>
                <w:right w:val="none" w:sz="0" w:space="0" w:color="auto"/>
              </w:divBdr>
            </w:div>
            <w:div w:id="601841269">
              <w:marLeft w:val="0"/>
              <w:marRight w:val="0"/>
              <w:marTop w:val="0"/>
              <w:marBottom w:val="0"/>
              <w:divBdr>
                <w:top w:val="none" w:sz="0" w:space="0" w:color="auto"/>
                <w:left w:val="none" w:sz="0" w:space="0" w:color="auto"/>
                <w:bottom w:val="none" w:sz="0" w:space="0" w:color="auto"/>
                <w:right w:val="none" w:sz="0" w:space="0" w:color="auto"/>
              </w:divBdr>
            </w:div>
            <w:div w:id="734667266">
              <w:marLeft w:val="0"/>
              <w:marRight w:val="0"/>
              <w:marTop w:val="0"/>
              <w:marBottom w:val="0"/>
              <w:divBdr>
                <w:top w:val="none" w:sz="0" w:space="0" w:color="auto"/>
                <w:left w:val="none" w:sz="0" w:space="0" w:color="auto"/>
                <w:bottom w:val="none" w:sz="0" w:space="0" w:color="auto"/>
                <w:right w:val="none" w:sz="0" w:space="0" w:color="auto"/>
              </w:divBdr>
            </w:div>
            <w:div w:id="1022172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288797">
              <w:marLeft w:val="0"/>
              <w:marRight w:val="0"/>
              <w:marTop w:val="0"/>
              <w:marBottom w:val="0"/>
              <w:divBdr>
                <w:top w:val="none" w:sz="0" w:space="0" w:color="auto"/>
                <w:left w:val="none" w:sz="0" w:space="0" w:color="auto"/>
                <w:bottom w:val="none" w:sz="0" w:space="0" w:color="auto"/>
                <w:right w:val="none" w:sz="0" w:space="0" w:color="auto"/>
              </w:divBdr>
            </w:div>
            <w:div w:id="272128755">
              <w:marLeft w:val="0"/>
              <w:marRight w:val="0"/>
              <w:marTop w:val="0"/>
              <w:marBottom w:val="0"/>
              <w:divBdr>
                <w:top w:val="none" w:sz="0" w:space="0" w:color="auto"/>
                <w:left w:val="none" w:sz="0" w:space="0" w:color="auto"/>
                <w:bottom w:val="none" w:sz="0" w:space="0" w:color="auto"/>
                <w:right w:val="none" w:sz="0" w:space="0" w:color="auto"/>
              </w:divBdr>
            </w:div>
            <w:div w:id="243226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638462">
              <w:marLeft w:val="0"/>
              <w:marRight w:val="0"/>
              <w:marTop w:val="0"/>
              <w:marBottom w:val="0"/>
              <w:divBdr>
                <w:top w:val="none" w:sz="0" w:space="0" w:color="auto"/>
                <w:left w:val="none" w:sz="0" w:space="0" w:color="auto"/>
                <w:bottom w:val="none" w:sz="0" w:space="0" w:color="auto"/>
                <w:right w:val="none" w:sz="0" w:space="0" w:color="auto"/>
              </w:divBdr>
            </w:div>
            <w:div w:id="621156018">
              <w:blockQuote w:val="1"/>
              <w:marLeft w:val="720"/>
              <w:marRight w:val="720"/>
              <w:marTop w:val="100"/>
              <w:marBottom w:val="100"/>
              <w:divBdr>
                <w:top w:val="none" w:sz="0" w:space="0" w:color="auto"/>
                <w:left w:val="none" w:sz="0" w:space="0" w:color="auto"/>
                <w:bottom w:val="none" w:sz="0" w:space="0" w:color="auto"/>
                <w:right w:val="none" w:sz="0" w:space="0" w:color="auto"/>
              </w:divBdr>
            </w:div>
            <w:div w:id="827332635">
              <w:marLeft w:val="0"/>
              <w:marRight w:val="0"/>
              <w:marTop w:val="0"/>
              <w:marBottom w:val="0"/>
              <w:divBdr>
                <w:top w:val="none" w:sz="0" w:space="0" w:color="auto"/>
                <w:left w:val="none" w:sz="0" w:space="0" w:color="auto"/>
                <w:bottom w:val="none" w:sz="0" w:space="0" w:color="auto"/>
                <w:right w:val="none" w:sz="0" w:space="0" w:color="auto"/>
              </w:divBdr>
            </w:div>
            <w:div w:id="1473793900">
              <w:marLeft w:val="0"/>
              <w:marRight w:val="0"/>
              <w:marTop w:val="0"/>
              <w:marBottom w:val="0"/>
              <w:divBdr>
                <w:top w:val="none" w:sz="0" w:space="0" w:color="auto"/>
                <w:left w:val="none" w:sz="0" w:space="0" w:color="auto"/>
                <w:bottom w:val="none" w:sz="0" w:space="0" w:color="auto"/>
                <w:right w:val="none" w:sz="0" w:space="0" w:color="auto"/>
              </w:divBdr>
            </w:div>
            <w:div w:id="1385562906">
              <w:blockQuote w:val="1"/>
              <w:marLeft w:val="720"/>
              <w:marRight w:val="720"/>
              <w:marTop w:val="100"/>
              <w:marBottom w:val="100"/>
              <w:divBdr>
                <w:top w:val="none" w:sz="0" w:space="0" w:color="auto"/>
                <w:left w:val="none" w:sz="0" w:space="0" w:color="auto"/>
                <w:bottom w:val="none" w:sz="0" w:space="0" w:color="auto"/>
                <w:right w:val="none" w:sz="0" w:space="0" w:color="auto"/>
              </w:divBdr>
            </w:div>
            <w:div w:id="357391638">
              <w:marLeft w:val="0"/>
              <w:marRight w:val="0"/>
              <w:marTop w:val="0"/>
              <w:marBottom w:val="0"/>
              <w:divBdr>
                <w:top w:val="none" w:sz="0" w:space="0" w:color="auto"/>
                <w:left w:val="none" w:sz="0" w:space="0" w:color="auto"/>
                <w:bottom w:val="none" w:sz="0" w:space="0" w:color="auto"/>
                <w:right w:val="none" w:sz="0" w:space="0" w:color="auto"/>
              </w:divBdr>
            </w:div>
            <w:div w:id="1156992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34044579">
              <w:marLeft w:val="0"/>
              <w:marRight w:val="0"/>
              <w:marTop w:val="0"/>
              <w:marBottom w:val="0"/>
              <w:divBdr>
                <w:top w:val="none" w:sz="0" w:space="0" w:color="auto"/>
                <w:left w:val="none" w:sz="0" w:space="0" w:color="auto"/>
                <w:bottom w:val="none" w:sz="0" w:space="0" w:color="auto"/>
                <w:right w:val="none" w:sz="0" w:space="0" w:color="auto"/>
              </w:divBdr>
            </w:div>
            <w:div w:id="572857857">
              <w:marLeft w:val="0"/>
              <w:marRight w:val="0"/>
              <w:marTop w:val="0"/>
              <w:marBottom w:val="0"/>
              <w:divBdr>
                <w:top w:val="none" w:sz="0" w:space="0" w:color="auto"/>
                <w:left w:val="none" w:sz="0" w:space="0" w:color="auto"/>
                <w:bottom w:val="none" w:sz="0" w:space="0" w:color="auto"/>
                <w:right w:val="none" w:sz="0" w:space="0" w:color="auto"/>
              </w:divBdr>
            </w:div>
            <w:div w:id="1500074638">
              <w:blockQuote w:val="1"/>
              <w:marLeft w:val="720"/>
              <w:marRight w:val="720"/>
              <w:marTop w:val="100"/>
              <w:marBottom w:val="100"/>
              <w:divBdr>
                <w:top w:val="none" w:sz="0" w:space="0" w:color="auto"/>
                <w:left w:val="none" w:sz="0" w:space="0" w:color="auto"/>
                <w:bottom w:val="none" w:sz="0" w:space="0" w:color="auto"/>
                <w:right w:val="none" w:sz="0" w:space="0" w:color="auto"/>
              </w:divBdr>
            </w:div>
            <w:div w:id="737433822">
              <w:marLeft w:val="0"/>
              <w:marRight w:val="0"/>
              <w:marTop w:val="0"/>
              <w:marBottom w:val="0"/>
              <w:divBdr>
                <w:top w:val="none" w:sz="0" w:space="0" w:color="auto"/>
                <w:left w:val="none" w:sz="0" w:space="0" w:color="auto"/>
                <w:bottom w:val="none" w:sz="0" w:space="0" w:color="auto"/>
                <w:right w:val="none" w:sz="0" w:space="0" w:color="auto"/>
              </w:divBdr>
            </w:div>
            <w:div w:id="664482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296785">
              <w:marLeft w:val="0"/>
              <w:marRight w:val="0"/>
              <w:marTop w:val="0"/>
              <w:marBottom w:val="0"/>
              <w:divBdr>
                <w:top w:val="none" w:sz="0" w:space="0" w:color="auto"/>
                <w:left w:val="none" w:sz="0" w:space="0" w:color="auto"/>
                <w:bottom w:val="none" w:sz="0" w:space="0" w:color="auto"/>
                <w:right w:val="none" w:sz="0" w:space="0" w:color="auto"/>
              </w:divBdr>
            </w:div>
            <w:div w:id="2067799175">
              <w:marLeft w:val="0"/>
              <w:marRight w:val="0"/>
              <w:marTop w:val="0"/>
              <w:marBottom w:val="0"/>
              <w:divBdr>
                <w:top w:val="none" w:sz="0" w:space="0" w:color="auto"/>
                <w:left w:val="none" w:sz="0" w:space="0" w:color="auto"/>
                <w:bottom w:val="none" w:sz="0" w:space="0" w:color="auto"/>
                <w:right w:val="none" w:sz="0" w:space="0" w:color="auto"/>
              </w:divBdr>
            </w:div>
            <w:div w:id="2026784317">
              <w:blockQuote w:val="1"/>
              <w:marLeft w:val="720"/>
              <w:marRight w:val="720"/>
              <w:marTop w:val="100"/>
              <w:marBottom w:val="100"/>
              <w:divBdr>
                <w:top w:val="none" w:sz="0" w:space="0" w:color="auto"/>
                <w:left w:val="none" w:sz="0" w:space="0" w:color="auto"/>
                <w:bottom w:val="none" w:sz="0" w:space="0" w:color="auto"/>
                <w:right w:val="none" w:sz="0" w:space="0" w:color="auto"/>
              </w:divBdr>
            </w:div>
            <w:div w:id="548959401">
              <w:marLeft w:val="0"/>
              <w:marRight w:val="0"/>
              <w:marTop w:val="0"/>
              <w:marBottom w:val="0"/>
              <w:divBdr>
                <w:top w:val="none" w:sz="0" w:space="0" w:color="auto"/>
                <w:left w:val="none" w:sz="0" w:space="0" w:color="auto"/>
                <w:bottom w:val="none" w:sz="0" w:space="0" w:color="auto"/>
                <w:right w:val="none" w:sz="0" w:space="0" w:color="auto"/>
              </w:divBdr>
            </w:div>
            <w:div w:id="1561281224">
              <w:blockQuote w:val="1"/>
              <w:marLeft w:val="720"/>
              <w:marRight w:val="720"/>
              <w:marTop w:val="100"/>
              <w:marBottom w:val="100"/>
              <w:divBdr>
                <w:top w:val="none" w:sz="0" w:space="0" w:color="auto"/>
                <w:left w:val="none" w:sz="0" w:space="0" w:color="auto"/>
                <w:bottom w:val="none" w:sz="0" w:space="0" w:color="auto"/>
                <w:right w:val="none" w:sz="0" w:space="0" w:color="auto"/>
              </w:divBdr>
            </w:div>
            <w:div w:id="417404883">
              <w:marLeft w:val="0"/>
              <w:marRight w:val="0"/>
              <w:marTop w:val="0"/>
              <w:marBottom w:val="0"/>
              <w:divBdr>
                <w:top w:val="none" w:sz="0" w:space="0" w:color="auto"/>
                <w:left w:val="none" w:sz="0" w:space="0" w:color="auto"/>
                <w:bottom w:val="none" w:sz="0" w:space="0" w:color="auto"/>
                <w:right w:val="none" w:sz="0" w:space="0" w:color="auto"/>
              </w:divBdr>
            </w:div>
            <w:div w:id="18877945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024236">
              <w:marLeft w:val="0"/>
              <w:marRight w:val="0"/>
              <w:marTop w:val="0"/>
              <w:marBottom w:val="0"/>
              <w:divBdr>
                <w:top w:val="none" w:sz="0" w:space="0" w:color="auto"/>
                <w:left w:val="none" w:sz="0" w:space="0" w:color="auto"/>
                <w:bottom w:val="none" w:sz="0" w:space="0" w:color="auto"/>
                <w:right w:val="none" w:sz="0" w:space="0" w:color="auto"/>
              </w:divBdr>
            </w:div>
            <w:div w:id="17444462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745684">
              <w:marLeft w:val="0"/>
              <w:marRight w:val="0"/>
              <w:marTop w:val="0"/>
              <w:marBottom w:val="0"/>
              <w:divBdr>
                <w:top w:val="none" w:sz="0" w:space="0" w:color="auto"/>
                <w:left w:val="none" w:sz="0" w:space="0" w:color="auto"/>
                <w:bottom w:val="none" w:sz="0" w:space="0" w:color="auto"/>
                <w:right w:val="none" w:sz="0" w:space="0" w:color="auto"/>
              </w:divBdr>
            </w:div>
            <w:div w:id="1319462030">
              <w:blockQuote w:val="1"/>
              <w:marLeft w:val="720"/>
              <w:marRight w:val="720"/>
              <w:marTop w:val="100"/>
              <w:marBottom w:val="100"/>
              <w:divBdr>
                <w:top w:val="none" w:sz="0" w:space="0" w:color="auto"/>
                <w:left w:val="none" w:sz="0" w:space="0" w:color="auto"/>
                <w:bottom w:val="none" w:sz="0" w:space="0" w:color="auto"/>
                <w:right w:val="none" w:sz="0" w:space="0" w:color="auto"/>
              </w:divBdr>
            </w:div>
            <w:div w:id="883829887">
              <w:marLeft w:val="0"/>
              <w:marRight w:val="0"/>
              <w:marTop w:val="0"/>
              <w:marBottom w:val="0"/>
              <w:divBdr>
                <w:top w:val="none" w:sz="0" w:space="0" w:color="auto"/>
                <w:left w:val="none" w:sz="0" w:space="0" w:color="auto"/>
                <w:bottom w:val="none" w:sz="0" w:space="0" w:color="auto"/>
                <w:right w:val="none" w:sz="0" w:space="0" w:color="auto"/>
              </w:divBdr>
            </w:div>
            <w:div w:id="702249366">
              <w:blockQuote w:val="1"/>
              <w:marLeft w:val="720"/>
              <w:marRight w:val="720"/>
              <w:marTop w:val="100"/>
              <w:marBottom w:val="100"/>
              <w:divBdr>
                <w:top w:val="none" w:sz="0" w:space="0" w:color="auto"/>
                <w:left w:val="none" w:sz="0" w:space="0" w:color="auto"/>
                <w:bottom w:val="none" w:sz="0" w:space="0" w:color="auto"/>
                <w:right w:val="none" w:sz="0" w:space="0" w:color="auto"/>
              </w:divBdr>
            </w:div>
            <w:div w:id="585576929">
              <w:marLeft w:val="0"/>
              <w:marRight w:val="0"/>
              <w:marTop w:val="0"/>
              <w:marBottom w:val="0"/>
              <w:divBdr>
                <w:top w:val="none" w:sz="0" w:space="0" w:color="auto"/>
                <w:left w:val="none" w:sz="0" w:space="0" w:color="auto"/>
                <w:bottom w:val="none" w:sz="0" w:space="0" w:color="auto"/>
                <w:right w:val="none" w:sz="0" w:space="0" w:color="auto"/>
              </w:divBdr>
            </w:div>
            <w:div w:id="639926036">
              <w:marLeft w:val="0"/>
              <w:marRight w:val="0"/>
              <w:marTop w:val="0"/>
              <w:marBottom w:val="0"/>
              <w:divBdr>
                <w:top w:val="none" w:sz="0" w:space="0" w:color="auto"/>
                <w:left w:val="none" w:sz="0" w:space="0" w:color="auto"/>
                <w:bottom w:val="none" w:sz="0" w:space="0" w:color="auto"/>
                <w:right w:val="none" w:sz="0" w:space="0" w:color="auto"/>
              </w:divBdr>
            </w:div>
            <w:div w:id="995916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8617680">
              <w:marLeft w:val="0"/>
              <w:marRight w:val="0"/>
              <w:marTop w:val="0"/>
              <w:marBottom w:val="0"/>
              <w:divBdr>
                <w:top w:val="none" w:sz="0" w:space="0" w:color="auto"/>
                <w:left w:val="none" w:sz="0" w:space="0" w:color="auto"/>
                <w:bottom w:val="none" w:sz="0" w:space="0" w:color="auto"/>
                <w:right w:val="none" w:sz="0" w:space="0" w:color="auto"/>
              </w:divBdr>
            </w:div>
            <w:div w:id="1301957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907220">
              <w:marLeft w:val="0"/>
              <w:marRight w:val="0"/>
              <w:marTop w:val="0"/>
              <w:marBottom w:val="0"/>
              <w:divBdr>
                <w:top w:val="none" w:sz="0" w:space="0" w:color="auto"/>
                <w:left w:val="none" w:sz="0" w:space="0" w:color="auto"/>
                <w:bottom w:val="none" w:sz="0" w:space="0" w:color="auto"/>
                <w:right w:val="none" w:sz="0" w:space="0" w:color="auto"/>
              </w:divBdr>
            </w:div>
            <w:div w:id="1834642307">
              <w:marLeft w:val="0"/>
              <w:marRight w:val="0"/>
              <w:marTop w:val="0"/>
              <w:marBottom w:val="0"/>
              <w:divBdr>
                <w:top w:val="none" w:sz="0" w:space="0" w:color="auto"/>
                <w:left w:val="none" w:sz="0" w:space="0" w:color="auto"/>
                <w:bottom w:val="none" w:sz="0" w:space="0" w:color="auto"/>
                <w:right w:val="none" w:sz="0" w:space="0" w:color="auto"/>
              </w:divBdr>
            </w:div>
            <w:div w:id="559563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498478">
              <w:marLeft w:val="0"/>
              <w:marRight w:val="0"/>
              <w:marTop w:val="0"/>
              <w:marBottom w:val="0"/>
              <w:divBdr>
                <w:top w:val="none" w:sz="0" w:space="0" w:color="auto"/>
                <w:left w:val="none" w:sz="0" w:space="0" w:color="auto"/>
                <w:bottom w:val="none" w:sz="0" w:space="0" w:color="auto"/>
                <w:right w:val="none" w:sz="0" w:space="0" w:color="auto"/>
              </w:divBdr>
            </w:div>
            <w:div w:id="1026250341">
              <w:blockQuote w:val="1"/>
              <w:marLeft w:val="720"/>
              <w:marRight w:val="720"/>
              <w:marTop w:val="100"/>
              <w:marBottom w:val="100"/>
              <w:divBdr>
                <w:top w:val="none" w:sz="0" w:space="0" w:color="auto"/>
                <w:left w:val="none" w:sz="0" w:space="0" w:color="auto"/>
                <w:bottom w:val="none" w:sz="0" w:space="0" w:color="auto"/>
                <w:right w:val="none" w:sz="0" w:space="0" w:color="auto"/>
              </w:divBdr>
            </w:div>
            <w:div w:id="249852532">
              <w:marLeft w:val="0"/>
              <w:marRight w:val="0"/>
              <w:marTop w:val="0"/>
              <w:marBottom w:val="0"/>
              <w:divBdr>
                <w:top w:val="none" w:sz="0" w:space="0" w:color="auto"/>
                <w:left w:val="none" w:sz="0" w:space="0" w:color="auto"/>
                <w:bottom w:val="none" w:sz="0" w:space="0" w:color="auto"/>
                <w:right w:val="none" w:sz="0" w:space="0" w:color="auto"/>
              </w:divBdr>
            </w:div>
            <w:div w:id="158546511">
              <w:marLeft w:val="0"/>
              <w:marRight w:val="0"/>
              <w:marTop w:val="0"/>
              <w:marBottom w:val="0"/>
              <w:divBdr>
                <w:top w:val="none" w:sz="0" w:space="0" w:color="auto"/>
                <w:left w:val="none" w:sz="0" w:space="0" w:color="auto"/>
                <w:bottom w:val="none" w:sz="0" w:space="0" w:color="auto"/>
                <w:right w:val="none" w:sz="0" w:space="0" w:color="auto"/>
              </w:divBdr>
            </w:div>
            <w:div w:id="1749696266">
              <w:blockQuote w:val="1"/>
              <w:marLeft w:val="720"/>
              <w:marRight w:val="720"/>
              <w:marTop w:val="100"/>
              <w:marBottom w:val="100"/>
              <w:divBdr>
                <w:top w:val="none" w:sz="0" w:space="0" w:color="auto"/>
                <w:left w:val="none" w:sz="0" w:space="0" w:color="auto"/>
                <w:bottom w:val="none" w:sz="0" w:space="0" w:color="auto"/>
                <w:right w:val="none" w:sz="0" w:space="0" w:color="auto"/>
              </w:divBdr>
            </w:div>
            <w:div w:id="21592952">
              <w:marLeft w:val="0"/>
              <w:marRight w:val="0"/>
              <w:marTop w:val="0"/>
              <w:marBottom w:val="0"/>
              <w:divBdr>
                <w:top w:val="none" w:sz="0" w:space="0" w:color="auto"/>
                <w:left w:val="none" w:sz="0" w:space="0" w:color="auto"/>
                <w:bottom w:val="none" w:sz="0" w:space="0" w:color="auto"/>
                <w:right w:val="none" w:sz="0" w:space="0" w:color="auto"/>
              </w:divBdr>
            </w:div>
            <w:div w:id="54359263">
              <w:blockQuote w:val="1"/>
              <w:marLeft w:val="720"/>
              <w:marRight w:val="720"/>
              <w:marTop w:val="100"/>
              <w:marBottom w:val="100"/>
              <w:divBdr>
                <w:top w:val="none" w:sz="0" w:space="0" w:color="auto"/>
                <w:left w:val="none" w:sz="0" w:space="0" w:color="auto"/>
                <w:bottom w:val="none" w:sz="0" w:space="0" w:color="auto"/>
                <w:right w:val="none" w:sz="0" w:space="0" w:color="auto"/>
              </w:divBdr>
            </w:div>
            <w:div w:id="831217809">
              <w:marLeft w:val="0"/>
              <w:marRight w:val="0"/>
              <w:marTop w:val="0"/>
              <w:marBottom w:val="0"/>
              <w:divBdr>
                <w:top w:val="none" w:sz="0" w:space="0" w:color="auto"/>
                <w:left w:val="none" w:sz="0" w:space="0" w:color="auto"/>
                <w:bottom w:val="none" w:sz="0" w:space="0" w:color="auto"/>
                <w:right w:val="none" w:sz="0" w:space="0" w:color="auto"/>
              </w:divBdr>
            </w:div>
            <w:div w:id="1175416296">
              <w:marLeft w:val="0"/>
              <w:marRight w:val="0"/>
              <w:marTop w:val="0"/>
              <w:marBottom w:val="0"/>
              <w:divBdr>
                <w:top w:val="none" w:sz="0" w:space="0" w:color="auto"/>
                <w:left w:val="none" w:sz="0" w:space="0" w:color="auto"/>
                <w:bottom w:val="none" w:sz="0" w:space="0" w:color="auto"/>
                <w:right w:val="none" w:sz="0" w:space="0" w:color="auto"/>
              </w:divBdr>
            </w:div>
            <w:div w:id="20961719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428631">
              <w:marLeft w:val="0"/>
              <w:marRight w:val="0"/>
              <w:marTop w:val="0"/>
              <w:marBottom w:val="0"/>
              <w:divBdr>
                <w:top w:val="none" w:sz="0" w:space="0" w:color="auto"/>
                <w:left w:val="none" w:sz="0" w:space="0" w:color="auto"/>
                <w:bottom w:val="none" w:sz="0" w:space="0" w:color="auto"/>
                <w:right w:val="none" w:sz="0" w:space="0" w:color="auto"/>
              </w:divBdr>
            </w:div>
            <w:div w:id="1112941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250744">
              <w:marLeft w:val="0"/>
              <w:marRight w:val="0"/>
              <w:marTop w:val="0"/>
              <w:marBottom w:val="0"/>
              <w:divBdr>
                <w:top w:val="none" w:sz="0" w:space="0" w:color="auto"/>
                <w:left w:val="none" w:sz="0" w:space="0" w:color="auto"/>
                <w:bottom w:val="none" w:sz="0" w:space="0" w:color="auto"/>
                <w:right w:val="none" w:sz="0" w:space="0" w:color="auto"/>
              </w:divBdr>
            </w:div>
            <w:div w:id="1697274751">
              <w:marLeft w:val="0"/>
              <w:marRight w:val="0"/>
              <w:marTop w:val="0"/>
              <w:marBottom w:val="0"/>
              <w:divBdr>
                <w:top w:val="none" w:sz="0" w:space="0" w:color="auto"/>
                <w:left w:val="none" w:sz="0" w:space="0" w:color="auto"/>
                <w:bottom w:val="none" w:sz="0" w:space="0" w:color="auto"/>
                <w:right w:val="none" w:sz="0" w:space="0" w:color="auto"/>
              </w:divBdr>
            </w:div>
            <w:div w:id="1782794609">
              <w:blockQuote w:val="1"/>
              <w:marLeft w:val="720"/>
              <w:marRight w:val="720"/>
              <w:marTop w:val="100"/>
              <w:marBottom w:val="100"/>
              <w:divBdr>
                <w:top w:val="none" w:sz="0" w:space="0" w:color="auto"/>
                <w:left w:val="none" w:sz="0" w:space="0" w:color="auto"/>
                <w:bottom w:val="none" w:sz="0" w:space="0" w:color="auto"/>
                <w:right w:val="none" w:sz="0" w:space="0" w:color="auto"/>
              </w:divBdr>
            </w:div>
            <w:div w:id="390352101">
              <w:marLeft w:val="0"/>
              <w:marRight w:val="0"/>
              <w:marTop w:val="0"/>
              <w:marBottom w:val="0"/>
              <w:divBdr>
                <w:top w:val="none" w:sz="0" w:space="0" w:color="auto"/>
                <w:left w:val="none" w:sz="0" w:space="0" w:color="auto"/>
                <w:bottom w:val="none" w:sz="0" w:space="0" w:color="auto"/>
                <w:right w:val="none" w:sz="0" w:space="0" w:color="auto"/>
              </w:divBdr>
            </w:div>
            <w:div w:id="1445615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12601">
              <w:marLeft w:val="0"/>
              <w:marRight w:val="0"/>
              <w:marTop w:val="0"/>
              <w:marBottom w:val="0"/>
              <w:divBdr>
                <w:top w:val="none" w:sz="0" w:space="0" w:color="auto"/>
                <w:left w:val="none" w:sz="0" w:space="0" w:color="auto"/>
                <w:bottom w:val="none" w:sz="0" w:space="0" w:color="auto"/>
                <w:right w:val="none" w:sz="0" w:space="0" w:color="auto"/>
              </w:divBdr>
            </w:div>
            <w:div w:id="1558933747">
              <w:marLeft w:val="0"/>
              <w:marRight w:val="0"/>
              <w:marTop w:val="0"/>
              <w:marBottom w:val="0"/>
              <w:divBdr>
                <w:top w:val="none" w:sz="0" w:space="0" w:color="auto"/>
                <w:left w:val="none" w:sz="0" w:space="0" w:color="auto"/>
                <w:bottom w:val="none" w:sz="0" w:space="0" w:color="auto"/>
                <w:right w:val="none" w:sz="0" w:space="0" w:color="auto"/>
              </w:divBdr>
            </w:div>
            <w:div w:id="1965043567">
              <w:blockQuote w:val="1"/>
              <w:marLeft w:val="720"/>
              <w:marRight w:val="720"/>
              <w:marTop w:val="100"/>
              <w:marBottom w:val="100"/>
              <w:divBdr>
                <w:top w:val="none" w:sz="0" w:space="0" w:color="auto"/>
                <w:left w:val="none" w:sz="0" w:space="0" w:color="auto"/>
                <w:bottom w:val="none" w:sz="0" w:space="0" w:color="auto"/>
                <w:right w:val="none" w:sz="0" w:space="0" w:color="auto"/>
              </w:divBdr>
            </w:div>
            <w:div w:id="996766258">
              <w:marLeft w:val="0"/>
              <w:marRight w:val="0"/>
              <w:marTop w:val="0"/>
              <w:marBottom w:val="0"/>
              <w:divBdr>
                <w:top w:val="none" w:sz="0" w:space="0" w:color="auto"/>
                <w:left w:val="none" w:sz="0" w:space="0" w:color="auto"/>
                <w:bottom w:val="none" w:sz="0" w:space="0" w:color="auto"/>
                <w:right w:val="none" w:sz="0" w:space="0" w:color="auto"/>
              </w:divBdr>
            </w:div>
            <w:div w:id="485391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86231355">
              <w:marLeft w:val="0"/>
              <w:marRight w:val="0"/>
              <w:marTop w:val="0"/>
              <w:marBottom w:val="0"/>
              <w:divBdr>
                <w:top w:val="none" w:sz="0" w:space="0" w:color="auto"/>
                <w:left w:val="none" w:sz="0" w:space="0" w:color="auto"/>
                <w:bottom w:val="none" w:sz="0" w:space="0" w:color="auto"/>
                <w:right w:val="none" w:sz="0" w:space="0" w:color="auto"/>
              </w:divBdr>
            </w:div>
            <w:div w:id="1470825959">
              <w:marLeft w:val="0"/>
              <w:marRight w:val="0"/>
              <w:marTop w:val="0"/>
              <w:marBottom w:val="0"/>
              <w:divBdr>
                <w:top w:val="none" w:sz="0" w:space="0" w:color="auto"/>
                <w:left w:val="none" w:sz="0" w:space="0" w:color="auto"/>
                <w:bottom w:val="none" w:sz="0" w:space="0" w:color="auto"/>
                <w:right w:val="none" w:sz="0" w:space="0" w:color="auto"/>
              </w:divBdr>
            </w:div>
            <w:div w:id="805781860">
              <w:blockQuote w:val="1"/>
              <w:marLeft w:val="720"/>
              <w:marRight w:val="720"/>
              <w:marTop w:val="100"/>
              <w:marBottom w:val="100"/>
              <w:divBdr>
                <w:top w:val="none" w:sz="0" w:space="0" w:color="auto"/>
                <w:left w:val="none" w:sz="0" w:space="0" w:color="auto"/>
                <w:bottom w:val="none" w:sz="0" w:space="0" w:color="auto"/>
                <w:right w:val="none" w:sz="0" w:space="0" w:color="auto"/>
              </w:divBdr>
            </w:div>
            <w:div w:id="804473268">
              <w:marLeft w:val="0"/>
              <w:marRight w:val="0"/>
              <w:marTop w:val="0"/>
              <w:marBottom w:val="0"/>
              <w:divBdr>
                <w:top w:val="none" w:sz="0" w:space="0" w:color="auto"/>
                <w:left w:val="none" w:sz="0" w:space="0" w:color="auto"/>
                <w:bottom w:val="none" w:sz="0" w:space="0" w:color="auto"/>
                <w:right w:val="none" w:sz="0" w:space="0" w:color="auto"/>
              </w:divBdr>
            </w:div>
            <w:div w:id="40915830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6596464">
              <w:marLeft w:val="0"/>
              <w:marRight w:val="0"/>
              <w:marTop w:val="0"/>
              <w:marBottom w:val="0"/>
              <w:divBdr>
                <w:top w:val="none" w:sz="0" w:space="0" w:color="auto"/>
                <w:left w:val="none" w:sz="0" w:space="0" w:color="auto"/>
                <w:bottom w:val="none" w:sz="0" w:space="0" w:color="auto"/>
                <w:right w:val="none" w:sz="0" w:space="0" w:color="auto"/>
              </w:divBdr>
            </w:div>
            <w:div w:id="2067751023">
              <w:marLeft w:val="0"/>
              <w:marRight w:val="0"/>
              <w:marTop w:val="0"/>
              <w:marBottom w:val="0"/>
              <w:divBdr>
                <w:top w:val="none" w:sz="0" w:space="0" w:color="auto"/>
                <w:left w:val="none" w:sz="0" w:space="0" w:color="auto"/>
                <w:bottom w:val="none" w:sz="0" w:space="0" w:color="auto"/>
                <w:right w:val="none" w:sz="0" w:space="0" w:color="auto"/>
              </w:divBdr>
            </w:div>
            <w:div w:id="200560830">
              <w:blockQuote w:val="1"/>
              <w:marLeft w:val="720"/>
              <w:marRight w:val="720"/>
              <w:marTop w:val="100"/>
              <w:marBottom w:val="100"/>
              <w:divBdr>
                <w:top w:val="none" w:sz="0" w:space="0" w:color="auto"/>
                <w:left w:val="none" w:sz="0" w:space="0" w:color="auto"/>
                <w:bottom w:val="none" w:sz="0" w:space="0" w:color="auto"/>
                <w:right w:val="none" w:sz="0" w:space="0" w:color="auto"/>
              </w:divBdr>
            </w:div>
            <w:div w:id="895047038">
              <w:marLeft w:val="0"/>
              <w:marRight w:val="0"/>
              <w:marTop w:val="0"/>
              <w:marBottom w:val="0"/>
              <w:divBdr>
                <w:top w:val="none" w:sz="0" w:space="0" w:color="auto"/>
                <w:left w:val="none" w:sz="0" w:space="0" w:color="auto"/>
                <w:bottom w:val="none" w:sz="0" w:space="0" w:color="auto"/>
                <w:right w:val="none" w:sz="0" w:space="0" w:color="auto"/>
              </w:divBdr>
            </w:div>
            <w:div w:id="1832215223">
              <w:blockQuote w:val="1"/>
              <w:marLeft w:val="720"/>
              <w:marRight w:val="720"/>
              <w:marTop w:val="100"/>
              <w:marBottom w:val="100"/>
              <w:divBdr>
                <w:top w:val="none" w:sz="0" w:space="0" w:color="auto"/>
                <w:left w:val="none" w:sz="0" w:space="0" w:color="auto"/>
                <w:bottom w:val="none" w:sz="0" w:space="0" w:color="auto"/>
                <w:right w:val="none" w:sz="0" w:space="0" w:color="auto"/>
              </w:divBdr>
            </w:div>
            <w:div w:id="766464470">
              <w:marLeft w:val="0"/>
              <w:marRight w:val="0"/>
              <w:marTop w:val="0"/>
              <w:marBottom w:val="0"/>
              <w:divBdr>
                <w:top w:val="none" w:sz="0" w:space="0" w:color="auto"/>
                <w:left w:val="none" w:sz="0" w:space="0" w:color="auto"/>
                <w:bottom w:val="none" w:sz="0" w:space="0" w:color="auto"/>
                <w:right w:val="none" w:sz="0" w:space="0" w:color="auto"/>
              </w:divBdr>
            </w:div>
            <w:div w:id="537161870">
              <w:marLeft w:val="0"/>
              <w:marRight w:val="0"/>
              <w:marTop w:val="0"/>
              <w:marBottom w:val="0"/>
              <w:divBdr>
                <w:top w:val="none" w:sz="0" w:space="0" w:color="auto"/>
                <w:left w:val="none" w:sz="0" w:space="0" w:color="auto"/>
                <w:bottom w:val="none" w:sz="0" w:space="0" w:color="auto"/>
                <w:right w:val="none" w:sz="0" w:space="0" w:color="auto"/>
              </w:divBdr>
            </w:div>
            <w:div w:id="990405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6098453">
              <w:marLeft w:val="0"/>
              <w:marRight w:val="0"/>
              <w:marTop w:val="0"/>
              <w:marBottom w:val="0"/>
              <w:divBdr>
                <w:top w:val="none" w:sz="0" w:space="0" w:color="auto"/>
                <w:left w:val="none" w:sz="0" w:space="0" w:color="auto"/>
                <w:bottom w:val="none" w:sz="0" w:space="0" w:color="auto"/>
                <w:right w:val="none" w:sz="0" w:space="0" w:color="auto"/>
              </w:divBdr>
            </w:div>
            <w:div w:id="1137189418">
              <w:blockQuote w:val="1"/>
              <w:marLeft w:val="720"/>
              <w:marRight w:val="720"/>
              <w:marTop w:val="100"/>
              <w:marBottom w:val="100"/>
              <w:divBdr>
                <w:top w:val="none" w:sz="0" w:space="0" w:color="auto"/>
                <w:left w:val="none" w:sz="0" w:space="0" w:color="auto"/>
                <w:bottom w:val="none" w:sz="0" w:space="0" w:color="auto"/>
                <w:right w:val="none" w:sz="0" w:space="0" w:color="auto"/>
              </w:divBdr>
            </w:div>
            <w:div w:id="987562273">
              <w:marLeft w:val="0"/>
              <w:marRight w:val="0"/>
              <w:marTop w:val="0"/>
              <w:marBottom w:val="0"/>
              <w:divBdr>
                <w:top w:val="none" w:sz="0" w:space="0" w:color="auto"/>
                <w:left w:val="none" w:sz="0" w:space="0" w:color="auto"/>
                <w:bottom w:val="none" w:sz="0" w:space="0" w:color="auto"/>
                <w:right w:val="none" w:sz="0" w:space="0" w:color="auto"/>
              </w:divBdr>
            </w:div>
            <w:div w:id="1364018092">
              <w:marLeft w:val="0"/>
              <w:marRight w:val="0"/>
              <w:marTop w:val="0"/>
              <w:marBottom w:val="0"/>
              <w:divBdr>
                <w:top w:val="none" w:sz="0" w:space="0" w:color="auto"/>
                <w:left w:val="none" w:sz="0" w:space="0" w:color="auto"/>
                <w:bottom w:val="none" w:sz="0" w:space="0" w:color="auto"/>
                <w:right w:val="none" w:sz="0" w:space="0" w:color="auto"/>
              </w:divBdr>
            </w:div>
            <w:div w:id="1956520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296137004">
              <w:marLeft w:val="0"/>
              <w:marRight w:val="0"/>
              <w:marTop w:val="0"/>
              <w:marBottom w:val="0"/>
              <w:divBdr>
                <w:top w:val="none" w:sz="0" w:space="0" w:color="auto"/>
                <w:left w:val="none" w:sz="0" w:space="0" w:color="auto"/>
                <w:bottom w:val="none" w:sz="0" w:space="0" w:color="auto"/>
                <w:right w:val="none" w:sz="0" w:space="0" w:color="auto"/>
              </w:divBdr>
            </w:div>
            <w:div w:id="536772130">
              <w:blockQuote w:val="1"/>
              <w:marLeft w:val="720"/>
              <w:marRight w:val="720"/>
              <w:marTop w:val="100"/>
              <w:marBottom w:val="100"/>
              <w:divBdr>
                <w:top w:val="none" w:sz="0" w:space="0" w:color="auto"/>
                <w:left w:val="none" w:sz="0" w:space="0" w:color="auto"/>
                <w:bottom w:val="none" w:sz="0" w:space="0" w:color="auto"/>
                <w:right w:val="none" w:sz="0" w:space="0" w:color="auto"/>
              </w:divBdr>
            </w:div>
            <w:div w:id="487211433">
              <w:marLeft w:val="0"/>
              <w:marRight w:val="0"/>
              <w:marTop w:val="0"/>
              <w:marBottom w:val="0"/>
              <w:divBdr>
                <w:top w:val="none" w:sz="0" w:space="0" w:color="auto"/>
                <w:left w:val="none" w:sz="0" w:space="0" w:color="auto"/>
                <w:bottom w:val="none" w:sz="0" w:space="0" w:color="auto"/>
                <w:right w:val="none" w:sz="0" w:space="0" w:color="auto"/>
              </w:divBdr>
            </w:div>
            <w:div w:id="197937969">
              <w:marLeft w:val="0"/>
              <w:marRight w:val="0"/>
              <w:marTop w:val="0"/>
              <w:marBottom w:val="0"/>
              <w:divBdr>
                <w:top w:val="none" w:sz="0" w:space="0" w:color="auto"/>
                <w:left w:val="none" w:sz="0" w:space="0" w:color="auto"/>
                <w:bottom w:val="none" w:sz="0" w:space="0" w:color="auto"/>
                <w:right w:val="none" w:sz="0" w:space="0" w:color="auto"/>
              </w:divBdr>
            </w:div>
            <w:div w:id="108863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420059">
              <w:marLeft w:val="0"/>
              <w:marRight w:val="0"/>
              <w:marTop w:val="0"/>
              <w:marBottom w:val="0"/>
              <w:divBdr>
                <w:top w:val="none" w:sz="0" w:space="0" w:color="auto"/>
                <w:left w:val="none" w:sz="0" w:space="0" w:color="auto"/>
                <w:bottom w:val="none" w:sz="0" w:space="0" w:color="auto"/>
                <w:right w:val="none" w:sz="0" w:space="0" w:color="auto"/>
              </w:divBdr>
            </w:div>
            <w:div w:id="208495097">
              <w:blockQuote w:val="1"/>
              <w:marLeft w:val="720"/>
              <w:marRight w:val="720"/>
              <w:marTop w:val="100"/>
              <w:marBottom w:val="100"/>
              <w:divBdr>
                <w:top w:val="none" w:sz="0" w:space="0" w:color="auto"/>
                <w:left w:val="none" w:sz="0" w:space="0" w:color="auto"/>
                <w:bottom w:val="none" w:sz="0" w:space="0" w:color="auto"/>
                <w:right w:val="none" w:sz="0" w:space="0" w:color="auto"/>
              </w:divBdr>
            </w:div>
            <w:div w:id="741637697">
              <w:marLeft w:val="0"/>
              <w:marRight w:val="0"/>
              <w:marTop w:val="0"/>
              <w:marBottom w:val="0"/>
              <w:divBdr>
                <w:top w:val="none" w:sz="0" w:space="0" w:color="auto"/>
                <w:left w:val="none" w:sz="0" w:space="0" w:color="auto"/>
                <w:bottom w:val="none" w:sz="0" w:space="0" w:color="auto"/>
                <w:right w:val="none" w:sz="0" w:space="0" w:color="auto"/>
              </w:divBdr>
            </w:div>
            <w:div w:id="947197430">
              <w:marLeft w:val="0"/>
              <w:marRight w:val="0"/>
              <w:marTop w:val="0"/>
              <w:marBottom w:val="0"/>
              <w:divBdr>
                <w:top w:val="none" w:sz="0" w:space="0" w:color="auto"/>
                <w:left w:val="none" w:sz="0" w:space="0" w:color="auto"/>
                <w:bottom w:val="none" w:sz="0" w:space="0" w:color="auto"/>
                <w:right w:val="none" w:sz="0" w:space="0" w:color="auto"/>
              </w:divBdr>
            </w:div>
            <w:div w:id="1034771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211781">
              <w:marLeft w:val="0"/>
              <w:marRight w:val="0"/>
              <w:marTop w:val="0"/>
              <w:marBottom w:val="0"/>
              <w:divBdr>
                <w:top w:val="none" w:sz="0" w:space="0" w:color="auto"/>
                <w:left w:val="none" w:sz="0" w:space="0" w:color="auto"/>
                <w:bottom w:val="none" w:sz="0" w:space="0" w:color="auto"/>
                <w:right w:val="none" w:sz="0" w:space="0" w:color="auto"/>
              </w:divBdr>
            </w:div>
            <w:div w:id="1182545124">
              <w:blockQuote w:val="1"/>
              <w:marLeft w:val="720"/>
              <w:marRight w:val="720"/>
              <w:marTop w:val="100"/>
              <w:marBottom w:val="100"/>
              <w:divBdr>
                <w:top w:val="none" w:sz="0" w:space="0" w:color="auto"/>
                <w:left w:val="none" w:sz="0" w:space="0" w:color="auto"/>
                <w:bottom w:val="none" w:sz="0" w:space="0" w:color="auto"/>
                <w:right w:val="none" w:sz="0" w:space="0" w:color="auto"/>
              </w:divBdr>
            </w:div>
            <w:div w:id="798188155">
              <w:marLeft w:val="0"/>
              <w:marRight w:val="0"/>
              <w:marTop w:val="0"/>
              <w:marBottom w:val="0"/>
              <w:divBdr>
                <w:top w:val="none" w:sz="0" w:space="0" w:color="auto"/>
                <w:left w:val="none" w:sz="0" w:space="0" w:color="auto"/>
                <w:bottom w:val="none" w:sz="0" w:space="0" w:color="auto"/>
                <w:right w:val="none" w:sz="0" w:space="0" w:color="auto"/>
              </w:divBdr>
            </w:div>
            <w:div w:id="1056969885">
              <w:marLeft w:val="0"/>
              <w:marRight w:val="0"/>
              <w:marTop w:val="0"/>
              <w:marBottom w:val="0"/>
              <w:divBdr>
                <w:top w:val="none" w:sz="0" w:space="0" w:color="auto"/>
                <w:left w:val="none" w:sz="0" w:space="0" w:color="auto"/>
                <w:bottom w:val="none" w:sz="0" w:space="0" w:color="auto"/>
                <w:right w:val="none" w:sz="0" w:space="0" w:color="auto"/>
              </w:divBdr>
            </w:div>
            <w:div w:id="8581986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2505743">
              <w:marLeft w:val="0"/>
              <w:marRight w:val="0"/>
              <w:marTop w:val="0"/>
              <w:marBottom w:val="0"/>
              <w:divBdr>
                <w:top w:val="none" w:sz="0" w:space="0" w:color="auto"/>
                <w:left w:val="none" w:sz="0" w:space="0" w:color="auto"/>
                <w:bottom w:val="none" w:sz="0" w:space="0" w:color="auto"/>
                <w:right w:val="none" w:sz="0" w:space="0" w:color="auto"/>
              </w:divBdr>
            </w:div>
            <w:div w:id="581454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0926114">
              <w:marLeft w:val="0"/>
              <w:marRight w:val="0"/>
              <w:marTop w:val="0"/>
              <w:marBottom w:val="0"/>
              <w:divBdr>
                <w:top w:val="none" w:sz="0" w:space="0" w:color="auto"/>
                <w:left w:val="none" w:sz="0" w:space="0" w:color="auto"/>
                <w:bottom w:val="none" w:sz="0" w:space="0" w:color="auto"/>
                <w:right w:val="none" w:sz="0" w:space="0" w:color="auto"/>
              </w:divBdr>
            </w:div>
            <w:div w:id="96027592">
              <w:marLeft w:val="0"/>
              <w:marRight w:val="0"/>
              <w:marTop w:val="0"/>
              <w:marBottom w:val="0"/>
              <w:divBdr>
                <w:top w:val="none" w:sz="0" w:space="0" w:color="auto"/>
                <w:left w:val="none" w:sz="0" w:space="0" w:color="auto"/>
                <w:bottom w:val="none" w:sz="0" w:space="0" w:color="auto"/>
                <w:right w:val="none" w:sz="0" w:space="0" w:color="auto"/>
              </w:divBdr>
            </w:div>
            <w:div w:id="40058452">
              <w:blockQuote w:val="1"/>
              <w:marLeft w:val="720"/>
              <w:marRight w:val="720"/>
              <w:marTop w:val="100"/>
              <w:marBottom w:val="100"/>
              <w:divBdr>
                <w:top w:val="none" w:sz="0" w:space="0" w:color="auto"/>
                <w:left w:val="none" w:sz="0" w:space="0" w:color="auto"/>
                <w:bottom w:val="none" w:sz="0" w:space="0" w:color="auto"/>
                <w:right w:val="none" w:sz="0" w:space="0" w:color="auto"/>
              </w:divBdr>
            </w:div>
            <w:div w:id="777483719">
              <w:marLeft w:val="0"/>
              <w:marRight w:val="0"/>
              <w:marTop w:val="0"/>
              <w:marBottom w:val="0"/>
              <w:divBdr>
                <w:top w:val="none" w:sz="0" w:space="0" w:color="auto"/>
                <w:left w:val="none" w:sz="0" w:space="0" w:color="auto"/>
                <w:bottom w:val="none" w:sz="0" w:space="0" w:color="auto"/>
                <w:right w:val="none" w:sz="0" w:space="0" w:color="auto"/>
              </w:divBdr>
            </w:div>
            <w:div w:id="969555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858453">
              <w:marLeft w:val="0"/>
              <w:marRight w:val="0"/>
              <w:marTop w:val="0"/>
              <w:marBottom w:val="0"/>
              <w:divBdr>
                <w:top w:val="none" w:sz="0" w:space="0" w:color="auto"/>
                <w:left w:val="none" w:sz="0" w:space="0" w:color="auto"/>
                <w:bottom w:val="none" w:sz="0" w:space="0" w:color="auto"/>
                <w:right w:val="none" w:sz="0" w:space="0" w:color="auto"/>
              </w:divBdr>
            </w:div>
            <w:div w:id="588779335">
              <w:blockQuote w:val="1"/>
              <w:marLeft w:val="720"/>
              <w:marRight w:val="720"/>
              <w:marTop w:val="100"/>
              <w:marBottom w:val="100"/>
              <w:divBdr>
                <w:top w:val="none" w:sz="0" w:space="0" w:color="auto"/>
                <w:left w:val="none" w:sz="0" w:space="0" w:color="auto"/>
                <w:bottom w:val="none" w:sz="0" w:space="0" w:color="auto"/>
                <w:right w:val="none" w:sz="0" w:space="0" w:color="auto"/>
              </w:divBdr>
            </w:div>
            <w:div w:id="629675104">
              <w:marLeft w:val="0"/>
              <w:marRight w:val="0"/>
              <w:marTop w:val="0"/>
              <w:marBottom w:val="0"/>
              <w:divBdr>
                <w:top w:val="none" w:sz="0" w:space="0" w:color="auto"/>
                <w:left w:val="none" w:sz="0" w:space="0" w:color="auto"/>
                <w:bottom w:val="none" w:sz="0" w:space="0" w:color="auto"/>
                <w:right w:val="none" w:sz="0" w:space="0" w:color="auto"/>
              </w:divBdr>
            </w:div>
            <w:div w:id="1073360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123426">
              <w:marLeft w:val="0"/>
              <w:marRight w:val="0"/>
              <w:marTop w:val="0"/>
              <w:marBottom w:val="0"/>
              <w:divBdr>
                <w:top w:val="none" w:sz="0" w:space="0" w:color="auto"/>
                <w:left w:val="none" w:sz="0" w:space="0" w:color="auto"/>
                <w:bottom w:val="none" w:sz="0" w:space="0" w:color="auto"/>
                <w:right w:val="none" w:sz="0" w:space="0" w:color="auto"/>
              </w:divBdr>
            </w:div>
            <w:div w:id="1112477255">
              <w:marLeft w:val="0"/>
              <w:marRight w:val="0"/>
              <w:marTop w:val="0"/>
              <w:marBottom w:val="0"/>
              <w:divBdr>
                <w:top w:val="none" w:sz="0" w:space="0" w:color="auto"/>
                <w:left w:val="none" w:sz="0" w:space="0" w:color="auto"/>
                <w:bottom w:val="none" w:sz="0" w:space="0" w:color="auto"/>
                <w:right w:val="none" w:sz="0" w:space="0" w:color="auto"/>
              </w:divBdr>
            </w:div>
            <w:div w:id="55518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014664">
              <w:marLeft w:val="0"/>
              <w:marRight w:val="0"/>
              <w:marTop w:val="0"/>
              <w:marBottom w:val="0"/>
              <w:divBdr>
                <w:top w:val="none" w:sz="0" w:space="0" w:color="auto"/>
                <w:left w:val="none" w:sz="0" w:space="0" w:color="auto"/>
                <w:bottom w:val="none" w:sz="0" w:space="0" w:color="auto"/>
                <w:right w:val="none" w:sz="0" w:space="0" w:color="auto"/>
              </w:divBdr>
            </w:div>
            <w:div w:id="689339402">
              <w:blockQuote w:val="1"/>
              <w:marLeft w:val="720"/>
              <w:marRight w:val="720"/>
              <w:marTop w:val="100"/>
              <w:marBottom w:val="100"/>
              <w:divBdr>
                <w:top w:val="none" w:sz="0" w:space="0" w:color="auto"/>
                <w:left w:val="none" w:sz="0" w:space="0" w:color="auto"/>
                <w:bottom w:val="none" w:sz="0" w:space="0" w:color="auto"/>
                <w:right w:val="none" w:sz="0" w:space="0" w:color="auto"/>
              </w:divBdr>
            </w:div>
            <w:div w:id="997883249">
              <w:marLeft w:val="0"/>
              <w:marRight w:val="0"/>
              <w:marTop w:val="0"/>
              <w:marBottom w:val="0"/>
              <w:divBdr>
                <w:top w:val="none" w:sz="0" w:space="0" w:color="auto"/>
                <w:left w:val="none" w:sz="0" w:space="0" w:color="auto"/>
                <w:bottom w:val="none" w:sz="0" w:space="0" w:color="auto"/>
                <w:right w:val="none" w:sz="0" w:space="0" w:color="auto"/>
              </w:divBdr>
            </w:div>
            <w:div w:id="154954003">
              <w:marLeft w:val="0"/>
              <w:marRight w:val="0"/>
              <w:marTop w:val="0"/>
              <w:marBottom w:val="0"/>
              <w:divBdr>
                <w:top w:val="none" w:sz="0" w:space="0" w:color="auto"/>
                <w:left w:val="none" w:sz="0" w:space="0" w:color="auto"/>
                <w:bottom w:val="none" w:sz="0" w:space="0" w:color="auto"/>
                <w:right w:val="none" w:sz="0" w:space="0" w:color="auto"/>
              </w:divBdr>
            </w:div>
            <w:div w:id="2109613313">
              <w:blockQuote w:val="1"/>
              <w:marLeft w:val="720"/>
              <w:marRight w:val="720"/>
              <w:marTop w:val="100"/>
              <w:marBottom w:val="100"/>
              <w:divBdr>
                <w:top w:val="none" w:sz="0" w:space="0" w:color="auto"/>
                <w:left w:val="none" w:sz="0" w:space="0" w:color="auto"/>
                <w:bottom w:val="none" w:sz="0" w:space="0" w:color="auto"/>
                <w:right w:val="none" w:sz="0" w:space="0" w:color="auto"/>
              </w:divBdr>
            </w:div>
            <w:div w:id="712802140">
              <w:marLeft w:val="0"/>
              <w:marRight w:val="0"/>
              <w:marTop w:val="0"/>
              <w:marBottom w:val="0"/>
              <w:divBdr>
                <w:top w:val="none" w:sz="0" w:space="0" w:color="auto"/>
                <w:left w:val="none" w:sz="0" w:space="0" w:color="auto"/>
                <w:bottom w:val="none" w:sz="0" w:space="0" w:color="auto"/>
                <w:right w:val="none" w:sz="0" w:space="0" w:color="auto"/>
              </w:divBdr>
            </w:div>
            <w:div w:id="1449279687">
              <w:blockQuote w:val="1"/>
              <w:marLeft w:val="720"/>
              <w:marRight w:val="720"/>
              <w:marTop w:val="100"/>
              <w:marBottom w:val="100"/>
              <w:divBdr>
                <w:top w:val="none" w:sz="0" w:space="0" w:color="auto"/>
                <w:left w:val="none" w:sz="0" w:space="0" w:color="auto"/>
                <w:bottom w:val="none" w:sz="0" w:space="0" w:color="auto"/>
                <w:right w:val="none" w:sz="0" w:space="0" w:color="auto"/>
              </w:divBdr>
            </w:div>
            <w:div w:id="522398761">
              <w:marLeft w:val="0"/>
              <w:marRight w:val="0"/>
              <w:marTop w:val="0"/>
              <w:marBottom w:val="0"/>
              <w:divBdr>
                <w:top w:val="none" w:sz="0" w:space="0" w:color="auto"/>
                <w:left w:val="none" w:sz="0" w:space="0" w:color="auto"/>
                <w:bottom w:val="none" w:sz="0" w:space="0" w:color="auto"/>
                <w:right w:val="none" w:sz="0" w:space="0" w:color="auto"/>
              </w:divBdr>
            </w:div>
            <w:div w:id="605773224">
              <w:blockQuote w:val="1"/>
              <w:marLeft w:val="720"/>
              <w:marRight w:val="720"/>
              <w:marTop w:val="100"/>
              <w:marBottom w:val="100"/>
              <w:divBdr>
                <w:top w:val="none" w:sz="0" w:space="0" w:color="auto"/>
                <w:left w:val="none" w:sz="0" w:space="0" w:color="auto"/>
                <w:bottom w:val="none" w:sz="0" w:space="0" w:color="auto"/>
                <w:right w:val="none" w:sz="0" w:space="0" w:color="auto"/>
              </w:divBdr>
            </w:div>
            <w:div w:id="427236128">
              <w:marLeft w:val="0"/>
              <w:marRight w:val="0"/>
              <w:marTop w:val="0"/>
              <w:marBottom w:val="0"/>
              <w:divBdr>
                <w:top w:val="none" w:sz="0" w:space="0" w:color="auto"/>
                <w:left w:val="none" w:sz="0" w:space="0" w:color="auto"/>
                <w:bottom w:val="none" w:sz="0" w:space="0" w:color="auto"/>
                <w:right w:val="none" w:sz="0" w:space="0" w:color="auto"/>
              </w:divBdr>
            </w:div>
            <w:div w:id="91982850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79133">
              <w:marLeft w:val="0"/>
              <w:marRight w:val="0"/>
              <w:marTop w:val="0"/>
              <w:marBottom w:val="0"/>
              <w:divBdr>
                <w:top w:val="none" w:sz="0" w:space="0" w:color="auto"/>
                <w:left w:val="none" w:sz="0" w:space="0" w:color="auto"/>
                <w:bottom w:val="none" w:sz="0" w:space="0" w:color="auto"/>
                <w:right w:val="none" w:sz="0" w:space="0" w:color="auto"/>
              </w:divBdr>
            </w:div>
            <w:div w:id="4526012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411816">
              <w:marLeft w:val="0"/>
              <w:marRight w:val="0"/>
              <w:marTop w:val="0"/>
              <w:marBottom w:val="0"/>
              <w:divBdr>
                <w:top w:val="none" w:sz="0" w:space="0" w:color="auto"/>
                <w:left w:val="none" w:sz="0" w:space="0" w:color="auto"/>
                <w:bottom w:val="none" w:sz="0" w:space="0" w:color="auto"/>
                <w:right w:val="none" w:sz="0" w:space="0" w:color="auto"/>
              </w:divBdr>
            </w:div>
            <w:div w:id="1682931317">
              <w:blockQuote w:val="1"/>
              <w:marLeft w:val="720"/>
              <w:marRight w:val="720"/>
              <w:marTop w:val="100"/>
              <w:marBottom w:val="100"/>
              <w:divBdr>
                <w:top w:val="none" w:sz="0" w:space="0" w:color="auto"/>
                <w:left w:val="none" w:sz="0" w:space="0" w:color="auto"/>
                <w:bottom w:val="none" w:sz="0" w:space="0" w:color="auto"/>
                <w:right w:val="none" w:sz="0" w:space="0" w:color="auto"/>
              </w:divBdr>
            </w:div>
            <w:div w:id="30962467">
              <w:marLeft w:val="0"/>
              <w:marRight w:val="0"/>
              <w:marTop w:val="0"/>
              <w:marBottom w:val="0"/>
              <w:divBdr>
                <w:top w:val="none" w:sz="0" w:space="0" w:color="auto"/>
                <w:left w:val="none" w:sz="0" w:space="0" w:color="auto"/>
                <w:bottom w:val="none" w:sz="0" w:space="0" w:color="auto"/>
                <w:right w:val="none" w:sz="0" w:space="0" w:color="auto"/>
              </w:divBdr>
            </w:div>
            <w:div w:id="199514039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153812">
              <w:marLeft w:val="0"/>
              <w:marRight w:val="0"/>
              <w:marTop w:val="0"/>
              <w:marBottom w:val="0"/>
              <w:divBdr>
                <w:top w:val="none" w:sz="0" w:space="0" w:color="auto"/>
                <w:left w:val="none" w:sz="0" w:space="0" w:color="auto"/>
                <w:bottom w:val="none" w:sz="0" w:space="0" w:color="auto"/>
                <w:right w:val="none" w:sz="0" w:space="0" w:color="auto"/>
              </w:divBdr>
            </w:div>
            <w:div w:id="556163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836205">
              <w:marLeft w:val="0"/>
              <w:marRight w:val="0"/>
              <w:marTop w:val="0"/>
              <w:marBottom w:val="0"/>
              <w:divBdr>
                <w:top w:val="none" w:sz="0" w:space="0" w:color="auto"/>
                <w:left w:val="none" w:sz="0" w:space="0" w:color="auto"/>
                <w:bottom w:val="none" w:sz="0" w:space="0" w:color="auto"/>
                <w:right w:val="none" w:sz="0" w:space="0" w:color="auto"/>
              </w:divBdr>
            </w:div>
            <w:div w:id="139739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87730">
              <w:marLeft w:val="0"/>
              <w:marRight w:val="0"/>
              <w:marTop w:val="0"/>
              <w:marBottom w:val="0"/>
              <w:divBdr>
                <w:top w:val="none" w:sz="0" w:space="0" w:color="auto"/>
                <w:left w:val="none" w:sz="0" w:space="0" w:color="auto"/>
                <w:bottom w:val="none" w:sz="0" w:space="0" w:color="auto"/>
                <w:right w:val="none" w:sz="0" w:space="0" w:color="auto"/>
              </w:divBdr>
            </w:div>
            <w:div w:id="42920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220410799">
              <w:marLeft w:val="0"/>
              <w:marRight w:val="0"/>
              <w:marTop w:val="0"/>
              <w:marBottom w:val="0"/>
              <w:divBdr>
                <w:top w:val="none" w:sz="0" w:space="0" w:color="auto"/>
                <w:left w:val="none" w:sz="0" w:space="0" w:color="auto"/>
                <w:bottom w:val="none" w:sz="0" w:space="0" w:color="auto"/>
                <w:right w:val="none" w:sz="0" w:space="0" w:color="auto"/>
              </w:divBdr>
            </w:div>
            <w:div w:id="1782256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4566100">
              <w:marLeft w:val="0"/>
              <w:marRight w:val="0"/>
              <w:marTop w:val="0"/>
              <w:marBottom w:val="0"/>
              <w:divBdr>
                <w:top w:val="none" w:sz="0" w:space="0" w:color="auto"/>
                <w:left w:val="none" w:sz="0" w:space="0" w:color="auto"/>
                <w:bottom w:val="none" w:sz="0" w:space="0" w:color="auto"/>
                <w:right w:val="none" w:sz="0" w:space="0" w:color="auto"/>
              </w:divBdr>
            </w:div>
            <w:div w:id="197088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4317">
              <w:marLeft w:val="0"/>
              <w:marRight w:val="0"/>
              <w:marTop w:val="0"/>
              <w:marBottom w:val="0"/>
              <w:divBdr>
                <w:top w:val="none" w:sz="0" w:space="0" w:color="auto"/>
                <w:left w:val="none" w:sz="0" w:space="0" w:color="auto"/>
                <w:bottom w:val="none" w:sz="0" w:space="0" w:color="auto"/>
                <w:right w:val="none" w:sz="0" w:space="0" w:color="auto"/>
              </w:divBdr>
            </w:div>
            <w:div w:id="1590693361">
              <w:blockQuote w:val="1"/>
              <w:marLeft w:val="720"/>
              <w:marRight w:val="720"/>
              <w:marTop w:val="100"/>
              <w:marBottom w:val="100"/>
              <w:divBdr>
                <w:top w:val="none" w:sz="0" w:space="0" w:color="auto"/>
                <w:left w:val="none" w:sz="0" w:space="0" w:color="auto"/>
                <w:bottom w:val="none" w:sz="0" w:space="0" w:color="auto"/>
                <w:right w:val="none" w:sz="0" w:space="0" w:color="auto"/>
              </w:divBdr>
            </w:div>
            <w:div w:id="1497918139">
              <w:marLeft w:val="0"/>
              <w:marRight w:val="0"/>
              <w:marTop w:val="0"/>
              <w:marBottom w:val="0"/>
              <w:divBdr>
                <w:top w:val="none" w:sz="0" w:space="0" w:color="auto"/>
                <w:left w:val="none" w:sz="0" w:space="0" w:color="auto"/>
                <w:bottom w:val="none" w:sz="0" w:space="0" w:color="auto"/>
                <w:right w:val="none" w:sz="0" w:space="0" w:color="auto"/>
              </w:divBdr>
            </w:div>
            <w:div w:id="1580794017">
              <w:blockQuote w:val="1"/>
              <w:marLeft w:val="720"/>
              <w:marRight w:val="720"/>
              <w:marTop w:val="100"/>
              <w:marBottom w:val="100"/>
              <w:divBdr>
                <w:top w:val="none" w:sz="0" w:space="0" w:color="auto"/>
                <w:left w:val="none" w:sz="0" w:space="0" w:color="auto"/>
                <w:bottom w:val="none" w:sz="0" w:space="0" w:color="auto"/>
                <w:right w:val="none" w:sz="0" w:space="0" w:color="auto"/>
              </w:divBdr>
            </w:div>
            <w:div w:id="580868012">
              <w:marLeft w:val="0"/>
              <w:marRight w:val="0"/>
              <w:marTop w:val="0"/>
              <w:marBottom w:val="0"/>
              <w:divBdr>
                <w:top w:val="none" w:sz="0" w:space="0" w:color="auto"/>
                <w:left w:val="none" w:sz="0" w:space="0" w:color="auto"/>
                <w:bottom w:val="none" w:sz="0" w:space="0" w:color="auto"/>
                <w:right w:val="none" w:sz="0" w:space="0" w:color="auto"/>
              </w:divBdr>
            </w:div>
            <w:div w:id="20594277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799792">
              <w:marLeft w:val="0"/>
              <w:marRight w:val="0"/>
              <w:marTop w:val="0"/>
              <w:marBottom w:val="0"/>
              <w:divBdr>
                <w:top w:val="none" w:sz="0" w:space="0" w:color="auto"/>
                <w:left w:val="none" w:sz="0" w:space="0" w:color="auto"/>
                <w:bottom w:val="none" w:sz="0" w:space="0" w:color="auto"/>
                <w:right w:val="none" w:sz="0" w:space="0" w:color="auto"/>
              </w:divBdr>
            </w:div>
            <w:div w:id="498011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49539557">
              <w:marLeft w:val="0"/>
              <w:marRight w:val="0"/>
              <w:marTop w:val="0"/>
              <w:marBottom w:val="0"/>
              <w:divBdr>
                <w:top w:val="none" w:sz="0" w:space="0" w:color="auto"/>
                <w:left w:val="none" w:sz="0" w:space="0" w:color="auto"/>
                <w:bottom w:val="none" w:sz="0" w:space="0" w:color="auto"/>
                <w:right w:val="none" w:sz="0" w:space="0" w:color="auto"/>
              </w:divBdr>
            </w:div>
            <w:div w:id="1825857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0126781">
              <w:marLeft w:val="0"/>
              <w:marRight w:val="0"/>
              <w:marTop w:val="0"/>
              <w:marBottom w:val="0"/>
              <w:divBdr>
                <w:top w:val="none" w:sz="0" w:space="0" w:color="auto"/>
                <w:left w:val="none" w:sz="0" w:space="0" w:color="auto"/>
                <w:bottom w:val="none" w:sz="0" w:space="0" w:color="auto"/>
                <w:right w:val="none" w:sz="0" w:space="0" w:color="auto"/>
              </w:divBdr>
            </w:div>
            <w:div w:id="784042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25665088">
              <w:marLeft w:val="0"/>
              <w:marRight w:val="0"/>
              <w:marTop w:val="0"/>
              <w:marBottom w:val="0"/>
              <w:divBdr>
                <w:top w:val="none" w:sz="0" w:space="0" w:color="auto"/>
                <w:left w:val="none" w:sz="0" w:space="0" w:color="auto"/>
                <w:bottom w:val="none" w:sz="0" w:space="0" w:color="auto"/>
                <w:right w:val="none" w:sz="0" w:space="0" w:color="auto"/>
              </w:divBdr>
            </w:div>
            <w:div w:id="1917740156">
              <w:blockQuote w:val="1"/>
              <w:marLeft w:val="720"/>
              <w:marRight w:val="720"/>
              <w:marTop w:val="100"/>
              <w:marBottom w:val="100"/>
              <w:divBdr>
                <w:top w:val="none" w:sz="0" w:space="0" w:color="auto"/>
                <w:left w:val="none" w:sz="0" w:space="0" w:color="auto"/>
                <w:bottom w:val="none" w:sz="0" w:space="0" w:color="auto"/>
                <w:right w:val="none" w:sz="0" w:space="0" w:color="auto"/>
              </w:divBdr>
            </w:div>
            <w:div w:id="570971555">
              <w:marLeft w:val="0"/>
              <w:marRight w:val="0"/>
              <w:marTop w:val="0"/>
              <w:marBottom w:val="0"/>
              <w:divBdr>
                <w:top w:val="none" w:sz="0" w:space="0" w:color="auto"/>
                <w:left w:val="none" w:sz="0" w:space="0" w:color="auto"/>
                <w:bottom w:val="none" w:sz="0" w:space="0" w:color="auto"/>
                <w:right w:val="none" w:sz="0" w:space="0" w:color="auto"/>
              </w:divBdr>
            </w:div>
            <w:div w:id="72238984">
              <w:blockQuote w:val="1"/>
              <w:marLeft w:val="720"/>
              <w:marRight w:val="720"/>
              <w:marTop w:val="100"/>
              <w:marBottom w:val="100"/>
              <w:divBdr>
                <w:top w:val="none" w:sz="0" w:space="0" w:color="auto"/>
                <w:left w:val="none" w:sz="0" w:space="0" w:color="auto"/>
                <w:bottom w:val="none" w:sz="0" w:space="0" w:color="auto"/>
                <w:right w:val="none" w:sz="0" w:space="0" w:color="auto"/>
              </w:divBdr>
            </w:div>
            <w:div w:id="968781970">
              <w:marLeft w:val="0"/>
              <w:marRight w:val="0"/>
              <w:marTop w:val="0"/>
              <w:marBottom w:val="0"/>
              <w:divBdr>
                <w:top w:val="none" w:sz="0" w:space="0" w:color="auto"/>
                <w:left w:val="none" w:sz="0" w:space="0" w:color="auto"/>
                <w:bottom w:val="none" w:sz="0" w:space="0" w:color="auto"/>
                <w:right w:val="none" w:sz="0" w:space="0" w:color="auto"/>
              </w:divBdr>
            </w:div>
            <w:div w:id="694960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394084">
              <w:marLeft w:val="0"/>
              <w:marRight w:val="0"/>
              <w:marTop w:val="0"/>
              <w:marBottom w:val="0"/>
              <w:divBdr>
                <w:top w:val="none" w:sz="0" w:space="0" w:color="auto"/>
                <w:left w:val="none" w:sz="0" w:space="0" w:color="auto"/>
                <w:bottom w:val="none" w:sz="0" w:space="0" w:color="auto"/>
                <w:right w:val="none" w:sz="0" w:space="0" w:color="auto"/>
              </w:divBdr>
            </w:div>
            <w:div w:id="215217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911141">
              <w:marLeft w:val="0"/>
              <w:marRight w:val="0"/>
              <w:marTop w:val="0"/>
              <w:marBottom w:val="0"/>
              <w:divBdr>
                <w:top w:val="none" w:sz="0" w:space="0" w:color="auto"/>
                <w:left w:val="none" w:sz="0" w:space="0" w:color="auto"/>
                <w:bottom w:val="none" w:sz="0" w:space="0" w:color="auto"/>
                <w:right w:val="none" w:sz="0" w:space="0" w:color="auto"/>
              </w:divBdr>
            </w:div>
            <w:div w:id="557857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125637">
              <w:marLeft w:val="0"/>
              <w:marRight w:val="0"/>
              <w:marTop w:val="0"/>
              <w:marBottom w:val="0"/>
              <w:divBdr>
                <w:top w:val="none" w:sz="0" w:space="0" w:color="auto"/>
                <w:left w:val="none" w:sz="0" w:space="0" w:color="auto"/>
                <w:bottom w:val="none" w:sz="0" w:space="0" w:color="auto"/>
                <w:right w:val="none" w:sz="0" w:space="0" w:color="auto"/>
              </w:divBdr>
            </w:div>
            <w:div w:id="475420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098828">
              <w:marLeft w:val="0"/>
              <w:marRight w:val="0"/>
              <w:marTop w:val="0"/>
              <w:marBottom w:val="0"/>
              <w:divBdr>
                <w:top w:val="none" w:sz="0" w:space="0" w:color="auto"/>
                <w:left w:val="none" w:sz="0" w:space="0" w:color="auto"/>
                <w:bottom w:val="none" w:sz="0" w:space="0" w:color="auto"/>
                <w:right w:val="none" w:sz="0" w:space="0" w:color="auto"/>
              </w:divBdr>
            </w:div>
            <w:div w:id="1974170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187206">
              <w:marLeft w:val="0"/>
              <w:marRight w:val="0"/>
              <w:marTop w:val="0"/>
              <w:marBottom w:val="0"/>
              <w:divBdr>
                <w:top w:val="none" w:sz="0" w:space="0" w:color="auto"/>
                <w:left w:val="none" w:sz="0" w:space="0" w:color="auto"/>
                <w:bottom w:val="none" w:sz="0" w:space="0" w:color="auto"/>
                <w:right w:val="none" w:sz="0" w:space="0" w:color="auto"/>
              </w:divBdr>
            </w:div>
            <w:div w:id="1642073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122236">
              <w:marLeft w:val="0"/>
              <w:marRight w:val="0"/>
              <w:marTop w:val="0"/>
              <w:marBottom w:val="0"/>
              <w:divBdr>
                <w:top w:val="none" w:sz="0" w:space="0" w:color="auto"/>
                <w:left w:val="none" w:sz="0" w:space="0" w:color="auto"/>
                <w:bottom w:val="none" w:sz="0" w:space="0" w:color="auto"/>
                <w:right w:val="none" w:sz="0" w:space="0" w:color="auto"/>
              </w:divBdr>
            </w:div>
            <w:div w:id="1849637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778576">
              <w:marLeft w:val="0"/>
              <w:marRight w:val="0"/>
              <w:marTop w:val="0"/>
              <w:marBottom w:val="0"/>
              <w:divBdr>
                <w:top w:val="none" w:sz="0" w:space="0" w:color="auto"/>
                <w:left w:val="none" w:sz="0" w:space="0" w:color="auto"/>
                <w:bottom w:val="none" w:sz="0" w:space="0" w:color="auto"/>
                <w:right w:val="none" w:sz="0" w:space="0" w:color="auto"/>
              </w:divBdr>
            </w:div>
            <w:div w:id="2147356430">
              <w:blockQuote w:val="1"/>
              <w:marLeft w:val="720"/>
              <w:marRight w:val="720"/>
              <w:marTop w:val="100"/>
              <w:marBottom w:val="100"/>
              <w:divBdr>
                <w:top w:val="none" w:sz="0" w:space="0" w:color="auto"/>
                <w:left w:val="none" w:sz="0" w:space="0" w:color="auto"/>
                <w:bottom w:val="none" w:sz="0" w:space="0" w:color="auto"/>
                <w:right w:val="none" w:sz="0" w:space="0" w:color="auto"/>
              </w:divBdr>
            </w:div>
            <w:div w:id="653223895">
              <w:marLeft w:val="0"/>
              <w:marRight w:val="0"/>
              <w:marTop w:val="0"/>
              <w:marBottom w:val="0"/>
              <w:divBdr>
                <w:top w:val="none" w:sz="0" w:space="0" w:color="auto"/>
                <w:left w:val="none" w:sz="0" w:space="0" w:color="auto"/>
                <w:bottom w:val="none" w:sz="0" w:space="0" w:color="auto"/>
                <w:right w:val="none" w:sz="0" w:space="0" w:color="auto"/>
              </w:divBdr>
            </w:div>
            <w:div w:id="1555391302">
              <w:blockQuote w:val="1"/>
              <w:marLeft w:val="720"/>
              <w:marRight w:val="720"/>
              <w:marTop w:val="100"/>
              <w:marBottom w:val="100"/>
              <w:divBdr>
                <w:top w:val="none" w:sz="0" w:space="0" w:color="auto"/>
                <w:left w:val="none" w:sz="0" w:space="0" w:color="auto"/>
                <w:bottom w:val="none" w:sz="0" w:space="0" w:color="auto"/>
                <w:right w:val="none" w:sz="0" w:space="0" w:color="auto"/>
              </w:divBdr>
            </w:div>
            <w:div w:id="345255286">
              <w:marLeft w:val="0"/>
              <w:marRight w:val="0"/>
              <w:marTop w:val="0"/>
              <w:marBottom w:val="0"/>
              <w:divBdr>
                <w:top w:val="none" w:sz="0" w:space="0" w:color="auto"/>
                <w:left w:val="none" w:sz="0" w:space="0" w:color="auto"/>
                <w:bottom w:val="none" w:sz="0" w:space="0" w:color="auto"/>
                <w:right w:val="none" w:sz="0" w:space="0" w:color="auto"/>
              </w:divBdr>
            </w:div>
            <w:div w:id="405805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577623">
              <w:marLeft w:val="0"/>
              <w:marRight w:val="0"/>
              <w:marTop w:val="0"/>
              <w:marBottom w:val="0"/>
              <w:divBdr>
                <w:top w:val="none" w:sz="0" w:space="0" w:color="auto"/>
                <w:left w:val="none" w:sz="0" w:space="0" w:color="auto"/>
                <w:bottom w:val="none" w:sz="0" w:space="0" w:color="auto"/>
                <w:right w:val="none" w:sz="0" w:space="0" w:color="auto"/>
              </w:divBdr>
            </w:div>
            <w:div w:id="146442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128145">
              <w:marLeft w:val="0"/>
              <w:marRight w:val="0"/>
              <w:marTop w:val="0"/>
              <w:marBottom w:val="0"/>
              <w:divBdr>
                <w:top w:val="none" w:sz="0" w:space="0" w:color="auto"/>
                <w:left w:val="none" w:sz="0" w:space="0" w:color="auto"/>
                <w:bottom w:val="none" w:sz="0" w:space="0" w:color="auto"/>
                <w:right w:val="none" w:sz="0" w:space="0" w:color="auto"/>
              </w:divBdr>
            </w:div>
            <w:div w:id="4809700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036578">
              <w:marLeft w:val="0"/>
              <w:marRight w:val="0"/>
              <w:marTop w:val="0"/>
              <w:marBottom w:val="0"/>
              <w:divBdr>
                <w:top w:val="none" w:sz="0" w:space="0" w:color="auto"/>
                <w:left w:val="none" w:sz="0" w:space="0" w:color="auto"/>
                <w:bottom w:val="none" w:sz="0" w:space="0" w:color="auto"/>
                <w:right w:val="none" w:sz="0" w:space="0" w:color="auto"/>
              </w:divBdr>
            </w:div>
            <w:div w:id="74037401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5225111">
              <w:marLeft w:val="0"/>
              <w:marRight w:val="0"/>
              <w:marTop w:val="0"/>
              <w:marBottom w:val="0"/>
              <w:divBdr>
                <w:top w:val="none" w:sz="0" w:space="0" w:color="auto"/>
                <w:left w:val="none" w:sz="0" w:space="0" w:color="auto"/>
                <w:bottom w:val="none" w:sz="0" w:space="0" w:color="auto"/>
                <w:right w:val="none" w:sz="0" w:space="0" w:color="auto"/>
              </w:divBdr>
            </w:div>
            <w:div w:id="1753235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739001">
              <w:marLeft w:val="0"/>
              <w:marRight w:val="0"/>
              <w:marTop w:val="0"/>
              <w:marBottom w:val="0"/>
              <w:divBdr>
                <w:top w:val="none" w:sz="0" w:space="0" w:color="auto"/>
                <w:left w:val="none" w:sz="0" w:space="0" w:color="auto"/>
                <w:bottom w:val="none" w:sz="0" w:space="0" w:color="auto"/>
                <w:right w:val="none" w:sz="0" w:space="0" w:color="auto"/>
              </w:divBdr>
            </w:div>
            <w:div w:id="1878397772">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879187">
              <w:marLeft w:val="0"/>
              <w:marRight w:val="0"/>
              <w:marTop w:val="0"/>
              <w:marBottom w:val="0"/>
              <w:divBdr>
                <w:top w:val="none" w:sz="0" w:space="0" w:color="auto"/>
                <w:left w:val="none" w:sz="0" w:space="0" w:color="auto"/>
                <w:bottom w:val="none" w:sz="0" w:space="0" w:color="auto"/>
                <w:right w:val="none" w:sz="0" w:space="0" w:color="auto"/>
              </w:divBdr>
            </w:div>
            <w:div w:id="1131482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577043">
              <w:marLeft w:val="0"/>
              <w:marRight w:val="0"/>
              <w:marTop w:val="0"/>
              <w:marBottom w:val="0"/>
              <w:divBdr>
                <w:top w:val="none" w:sz="0" w:space="0" w:color="auto"/>
                <w:left w:val="none" w:sz="0" w:space="0" w:color="auto"/>
                <w:bottom w:val="none" w:sz="0" w:space="0" w:color="auto"/>
                <w:right w:val="none" w:sz="0" w:space="0" w:color="auto"/>
              </w:divBdr>
            </w:div>
            <w:div w:id="121194865">
              <w:blockQuote w:val="1"/>
              <w:marLeft w:val="720"/>
              <w:marRight w:val="720"/>
              <w:marTop w:val="100"/>
              <w:marBottom w:val="100"/>
              <w:divBdr>
                <w:top w:val="none" w:sz="0" w:space="0" w:color="auto"/>
                <w:left w:val="none" w:sz="0" w:space="0" w:color="auto"/>
                <w:bottom w:val="none" w:sz="0" w:space="0" w:color="auto"/>
                <w:right w:val="none" w:sz="0" w:space="0" w:color="auto"/>
              </w:divBdr>
            </w:div>
            <w:div w:id="44961265">
              <w:marLeft w:val="0"/>
              <w:marRight w:val="0"/>
              <w:marTop w:val="0"/>
              <w:marBottom w:val="0"/>
              <w:divBdr>
                <w:top w:val="none" w:sz="0" w:space="0" w:color="auto"/>
                <w:left w:val="none" w:sz="0" w:space="0" w:color="auto"/>
                <w:bottom w:val="none" w:sz="0" w:space="0" w:color="auto"/>
                <w:right w:val="none" w:sz="0" w:space="0" w:color="auto"/>
              </w:divBdr>
            </w:div>
            <w:div w:id="1714235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902170">
              <w:marLeft w:val="0"/>
              <w:marRight w:val="0"/>
              <w:marTop w:val="0"/>
              <w:marBottom w:val="0"/>
              <w:divBdr>
                <w:top w:val="none" w:sz="0" w:space="0" w:color="auto"/>
                <w:left w:val="none" w:sz="0" w:space="0" w:color="auto"/>
                <w:bottom w:val="none" w:sz="0" w:space="0" w:color="auto"/>
                <w:right w:val="none" w:sz="0" w:space="0" w:color="auto"/>
              </w:divBdr>
            </w:div>
            <w:div w:id="1630627847">
              <w:blockQuote w:val="1"/>
              <w:marLeft w:val="720"/>
              <w:marRight w:val="720"/>
              <w:marTop w:val="100"/>
              <w:marBottom w:val="100"/>
              <w:divBdr>
                <w:top w:val="none" w:sz="0" w:space="0" w:color="auto"/>
                <w:left w:val="none" w:sz="0" w:space="0" w:color="auto"/>
                <w:bottom w:val="none" w:sz="0" w:space="0" w:color="auto"/>
                <w:right w:val="none" w:sz="0" w:space="0" w:color="auto"/>
              </w:divBdr>
            </w:div>
            <w:div w:id="56830933">
              <w:marLeft w:val="0"/>
              <w:marRight w:val="0"/>
              <w:marTop w:val="0"/>
              <w:marBottom w:val="0"/>
              <w:divBdr>
                <w:top w:val="none" w:sz="0" w:space="0" w:color="auto"/>
                <w:left w:val="none" w:sz="0" w:space="0" w:color="auto"/>
                <w:bottom w:val="none" w:sz="0" w:space="0" w:color="auto"/>
                <w:right w:val="none" w:sz="0" w:space="0" w:color="auto"/>
              </w:divBdr>
            </w:div>
            <w:div w:id="979506252">
              <w:blockQuote w:val="1"/>
              <w:marLeft w:val="720"/>
              <w:marRight w:val="720"/>
              <w:marTop w:val="100"/>
              <w:marBottom w:val="100"/>
              <w:divBdr>
                <w:top w:val="none" w:sz="0" w:space="0" w:color="auto"/>
                <w:left w:val="none" w:sz="0" w:space="0" w:color="auto"/>
                <w:bottom w:val="none" w:sz="0" w:space="0" w:color="auto"/>
                <w:right w:val="none" w:sz="0" w:space="0" w:color="auto"/>
              </w:divBdr>
            </w:div>
            <w:div w:id="864488621">
              <w:marLeft w:val="0"/>
              <w:marRight w:val="0"/>
              <w:marTop w:val="0"/>
              <w:marBottom w:val="0"/>
              <w:divBdr>
                <w:top w:val="none" w:sz="0" w:space="0" w:color="auto"/>
                <w:left w:val="none" w:sz="0" w:space="0" w:color="auto"/>
                <w:bottom w:val="none" w:sz="0" w:space="0" w:color="auto"/>
                <w:right w:val="none" w:sz="0" w:space="0" w:color="auto"/>
              </w:divBdr>
            </w:div>
            <w:div w:id="1173762172">
              <w:blockQuote w:val="1"/>
              <w:marLeft w:val="720"/>
              <w:marRight w:val="720"/>
              <w:marTop w:val="100"/>
              <w:marBottom w:val="100"/>
              <w:divBdr>
                <w:top w:val="none" w:sz="0" w:space="0" w:color="auto"/>
                <w:left w:val="none" w:sz="0" w:space="0" w:color="auto"/>
                <w:bottom w:val="none" w:sz="0" w:space="0" w:color="auto"/>
                <w:right w:val="none" w:sz="0" w:space="0" w:color="auto"/>
              </w:divBdr>
            </w:div>
            <w:div w:id="643892857">
              <w:marLeft w:val="0"/>
              <w:marRight w:val="0"/>
              <w:marTop w:val="0"/>
              <w:marBottom w:val="0"/>
              <w:divBdr>
                <w:top w:val="none" w:sz="0" w:space="0" w:color="auto"/>
                <w:left w:val="none" w:sz="0" w:space="0" w:color="auto"/>
                <w:bottom w:val="none" w:sz="0" w:space="0" w:color="auto"/>
                <w:right w:val="none" w:sz="0" w:space="0" w:color="auto"/>
              </w:divBdr>
            </w:div>
            <w:div w:id="1347560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6707531">
              <w:marLeft w:val="0"/>
              <w:marRight w:val="0"/>
              <w:marTop w:val="0"/>
              <w:marBottom w:val="0"/>
              <w:divBdr>
                <w:top w:val="none" w:sz="0" w:space="0" w:color="auto"/>
                <w:left w:val="none" w:sz="0" w:space="0" w:color="auto"/>
                <w:bottom w:val="none" w:sz="0" w:space="0" w:color="auto"/>
                <w:right w:val="none" w:sz="0" w:space="0" w:color="auto"/>
              </w:divBdr>
            </w:div>
            <w:div w:id="1329481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7676492">
              <w:marLeft w:val="0"/>
              <w:marRight w:val="0"/>
              <w:marTop w:val="0"/>
              <w:marBottom w:val="0"/>
              <w:divBdr>
                <w:top w:val="none" w:sz="0" w:space="0" w:color="auto"/>
                <w:left w:val="none" w:sz="0" w:space="0" w:color="auto"/>
                <w:bottom w:val="none" w:sz="0" w:space="0" w:color="auto"/>
                <w:right w:val="none" w:sz="0" w:space="0" w:color="auto"/>
              </w:divBdr>
            </w:div>
            <w:div w:id="11419257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668077">
              <w:marLeft w:val="0"/>
              <w:marRight w:val="0"/>
              <w:marTop w:val="0"/>
              <w:marBottom w:val="0"/>
              <w:divBdr>
                <w:top w:val="none" w:sz="0" w:space="0" w:color="auto"/>
                <w:left w:val="none" w:sz="0" w:space="0" w:color="auto"/>
                <w:bottom w:val="none" w:sz="0" w:space="0" w:color="auto"/>
                <w:right w:val="none" w:sz="0" w:space="0" w:color="auto"/>
              </w:divBdr>
            </w:div>
            <w:div w:id="2066684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9764355">
              <w:marLeft w:val="0"/>
              <w:marRight w:val="0"/>
              <w:marTop w:val="0"/>
              <w:marBottom w:val="0"/>
              <w:divBdr>
                <w:top w:val="none" w:sz="0" w:space="0" w:color="auto"/>
                <w:left w:val="none" w:sz="0" w:space="0" w:color="auto"/>
                <w:bottom w:val="none" w:sz="0" w:space="0" w:color="auto"/>
                <w:right w:val="none" w:sz="0" w:space="0" w:color="auto"/>
              </w:divBdr>
            </w:div>
            <w:div w:id="614361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633552">
              <w:marLeft w:val="0"/>
              <w:marRight w:val="0"/>
              <w:marTop w:val="0"/>
              <w:marBottom w:val="0"/>
              <w:divBdr>
                <w:top w:val="none" w:sz="0" w:space="0" w:color="auto"/>
                <w:left w:val="none" w:sz="0" w:space="0" w:color="auto"/>
                <w:bottom w:val="none" w:sz="0" w:space="0" w:color="auto"/>
                <w:right w:val="none" w:sz="0" w:space="0" w:color="auto"/>
              </w:divBdr>
            </w:div>
            <w:div w:id="1291670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893694875">
              <w:marLeft w:val="0"/>
              <w:marRight w:val="0"/>
              <w:marTop w:val="0"/>
              <w:marBottom w:val="0"/>
              <w:divBdr>
                <w:top w:val="none" w:sz="0" w:space="0" w:color="auto"/>
                <w:left w:val="none" w:sz="0" w:space="0" w:color="auto"/>
                <w:bottom w:val="none" w:sz="0" w:space="0" w:color="auto"/>
                <w:right w:val="none" w:sz="0" w:space="0" w:color="auto"/>
              </w:divBdr>
            </w:div>
            <w:div w:id="1701665860">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295040">
              <w:marLeft w:val="0"/>
              <w:marRight w:val="0"/>
              <w:marTop w:val="0"/>
              <w:marBottom w:val="0"/>
              <w:divBdr>
                <w:top w:val="none" w:sz="0" w:space="0" w:color="auto"/>
                <w:left w:val="none" w:sz="0" w:space="0" w:color="auto"/>
                <w:bottom w:val="none" w:sz="0" w:space="0" w:color="auto"/>
                <w:right w:val="none" w:sz="0" w:space="0" w:color="auto"/>
              </w:divBdr>
            </w:div>
            <w:div w:id="524365825">
              <w:marLeft w:val="0"/>
              <w:marRight w:val="0"/>
              <w:marTop w:val="0"/>
              <w:marBottom w:val="0"/>
              <w:divBdr>
                <w:top w:val="none" w:sz="0" w:space="0" w:color="auto"/>
                <w:left w:val="none" w:sz="0" w:space="0" w:color="auto"/>
                <w:bottom w:val="none" w:sz="0" w:space="0" w:color="auto"/>
                <w:right w:val="none" w:sz="0" w:space="0" w:color="auto"/>
              </w:divBdr>
            </w:div>
            <w:div w:id="582253313">
              <w:blockQuote w:val="1"/>
              <w:marLeft w:val="720"/>
              <w:marRight w:val="720"/>
              <w:marTop w:val="100"/>
              <w:marBottom w:val="100"/>
              <w:divBdr>
                <w:top w:val="none" w:sz="0" w:space="0" w:color="auto"/>
                <w:left w:val="none" w:sz="0" w:space="0" w:color="auto"/>
                <w:bottom w:val="none" w:sz="0" w:space="0" w:color="auto"/>
                <w:right w:val="none" w:sz="0" w:space="0" w:color="auto"/>
              </w:divBdr>
            </w:div>
            <w:div w:id="261452260">
              <w:marLeft w:val="0"/>
              <w:marRight w:val="0"/>
              <w:marTop w:val="0"/>
              <w:marBottom w:val="0"/>
              <w:divBdr>
                <w:top w:val="none" w:sz="0" w:space="0" w:color="auto"/>
                <w:left w:val="none" w:sz="0" w:space="0" w:color="auto"/>
                <w:bottom w:val="none" w:sz="0" w:space="0" w:color="auto"/>
                <w:right w:val="none" w:sz="0" w:space="0" w:color="auto"/>
              </w:divBdr>
            </w:div>
            <w:div w:id="1135830637">
              <w:blockQuote w:val="1"/>
              <w:marLeft w:val="720"/>
              <w:marRight w:val="720"/>
              <w:marTop w:val="100"/>
              <w:marBottom w:val="100"/>
              <w:divBdr>
                <w:top w:val="none" w:sz="0" w:space="0" w:color="auto"/>
                <w:left w:val="none" w:sz="0" w:space="0" w:color="auto"/>
                <w:bottom w:val="none" w:sz="0" w:space="0" w:color="auto"/>
                <w:right w:val="none" w:sz="0" w:space="0" w:color="auto"/>
              </w:divBdr>
            </w:div>
            <w:div w:id="362092741">
              <w:marLeft w:val="0"/>
              <w:marRight w:val="0"/>
              <w:marTop w:val="0"/>
              <w:marBottom w:val="0"/>
              <w:divBdr>
                <w:top w:val="none" w:sz="0" w:space="0" w:color="auto"/>
                <w:left w:val="none" w:sz="0" w:space="0" w:color="auto"/>
                <w:bottom w:val="none" w:sz="0" w:space="0" w:color="auto"/>
                <w:right w:val="none" w:sz="0" w:space="0" w:color="auto"/>
              </w:divBdr>
            </w:div>
            <w:div w:id="1507865836">
              <w:marLeft w:val="0"/>
              <w:marRight w:val="0"/>
              <w:marTop w:val="0"/>
              <w:marBottom w:val="0"/>
              <w:divBdr>
                <w:top w:val="none" w:sz="0" w:space="0" w:color="auto"/>
                <w:left w:val="none" w:sz="0" w:space="0" w:color="auto"/>
                <w:bottom w:val="none" w:sz="0" w:space="0" w:color="auto"/>
                <w:right w:val="none" w:sz="0" w:space="0" w:color="auto"/>
              </w:divBdr>
            </w:div>
            <w:div w:id="54637632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115431">
              <w:marLeft w:val="0"/>
              <w:marRight w:val="0"/>
              <w:marTop w:val="0"/>
              <w:marBottom w:val="0"/>
              <w:divBdr>
                <w:top w:val="none" w:sz="0" w:space="0" w:color="auto"/>
                <w:left w:val="none" w:sz="0" w:space="0" w:color="auto"/>
                <w:bottom w:val="none" w:sz="0" w:space="0" w:color="auto"/>
                <w:right w:val="none" w:sz="0" w:space="0" w:color="auto"/>
              </w:divBdr>
            </w:div>
            <w:div w:id="1435901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703595">
              <w:marLeft w:val="0"/>
              <w:marRight w:val="0"/>
              <w:marTop w:val="0"/>
              <w:marBottom w:val="0"/>
              <w:divBdr>
                <w:top w:val="none" w:sz="0" w:space="0" w:color="auto"/>
                <w:left w:val="none" w:sz="0" w:space="0" w:color="auto"/>
                <w:bottom w:val="none" w:sz="0" w:space="0" w:color="auto"/>
                <w:right w:val="none" w:sz="0" w:space="0" w:color="auto"/>
              </w:divBdr>
            </w:div>
            <w:div w:id="628702809">
              <w:marLeft w:val="0"/>
              <w:marRight w:val="0"/>
              <w:marTop w:val="0"/>
              <w:marBottom w:val="0"/>
              <w:divBdr>
                <w:top w:val="none" w:sz="0" w:space="0" w:color="auto"/>
                <w:left w:val="none" w:sz="0" w:space="0" w:color="auto"/>
                <w:bottom w:val="none" w:sz="0" w:space="0" w:color="auto"/>
                <w:right w:val="none" w:sz="0" w:space="0" w:color="auto"/>
              </w:divBdr>
            </w:div>
            <w:div w:id="156502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054408">
              <w:marLeft w:val="0"/>
              <w:marRight w:val="0"/>
              <w:marTop w:val="0"/>
              <w:marBottom w:val="0"/>
              <w:divBdr>
                <w:top w:val="none" w:sz="0" w:space="0" w:color="auto"/>
                <w:left w:val="none" w:sz="0" w:space="0" w:color="auto"/>
                <w:bottom w:val="none" w:sz="0" w:space="0" w:color="auto"/>
                <w:right w:val="none" w:sz="0" w:space="0" w:color="auto"/>
              </w:divBdr>
            </w:div>
            <w:div w:id="481045732">
              <w:blockQuote w:val="1"/>
              <w:marLeft w:val="720"/>
              <w:marRight w:val="720"/>
              <w:marTop w:val="100"/>
              <w:marBottom w:val="100"/>
              <w:divBdr>
                <w:top w:val="none" w:sz="0" w:space="0" w:color="auto"/>
                <w:left w:val="none" w:sz="0" w:space="0" w:color="auto"/>
                <w:bottom w:val="none" w:sz="0" w:space="0" w:color="auto"/>
                <w:right w:val="none" w:sz="0" w:space="0" w:color="auto"/>
              </w:divBdr>
            </w:div>
            <w:div w:id="729504470">
              <w:marLeft w:val="0"/>
              <w:marRight w:val="0"/>
              <w:marTop w:val="0"/>
              <w:marBottom w:val="0"/>
              <w:divBdr>
                <w:top w:val="none" w:sz="0" w:space="0" w:color="auto"/>
                <w:left w:val="none" w:sz="0" w:space="0" w:color="auto"/>
                <w:bottom w:val="none" w:sz="0" w:space="0" w:color="auto"/>
                <w:right w:val="none" w:sz="0" w:space="0" w:color="auto"/>
              </w:divBdr>
            </w:div>
            <w:div w:id="1648851218">
              <w:marLeft w:val="0"/>
              <w:marRight w:val="0"/>
              <w:marTop w:val="0"/>
              <w:marBottom w:val="0"/>
              <w:divBdr>
                <w:top w:val="none" w:sz="0" w:space="0" w:color="auto"/>
                <w:left w:val="none" w:sz="0" w:space="0" w:color="auto"/>
                <w:bottom w:val="none" w:sz="0" w:space="0" w:color="auto"/>
                <w:right w:val="none" w:sz="0" w:space="0" w:color="auto"/>
              </w:divBdr>
            </w:div>
            <w:div w:id="810561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3391682">
              <w:marLeft w:val="0"/>
              <w:marRight w:val="0"/>
              <w:marTop w:val="0"/>
              <w:marBottom w:val="0"/>
              <w:divBdr>
                <w:top w:val="none" w:sz="0" w:space="0" w:color="auto"/>
                <w:left w:val="none" w:sz="0" w:space="0" w:color="auto"/>
                <w:bottom w:val="none" w:sz="0" w:space="0" w:color="auto"/>
                <w:right w:val="none" w:sz="0" w:space="0" w:color="auto"/>
              </w:divBdr>
            </w:div>
            <w:div w:id="4643949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9627065">
              <w:marLeft w:val="0"/>
              <w:marRight w:val="0"/>
              <w:marTop w:val="0"/>
              <w:marBottom w:val="0"/>
              <w:divBdr>
                <w:top w:val="none" w:sz="0" w:space="0" w:color="auto"/>
                <w:left w:val="none" w:sz="0" w:space="0" w:color="auto"/>
                <w:bottom w:val="none" w:sz="0" w:space="0" w:color="auto"/>
                <w:right w:val="none" w:sz="0" w:space="0" w:color="auto"/>
              </w:divBdr>
            </w:div>
            <w:div w:id="1491748236">
              <w:marLeft w:val="0"/>
              <w:marRight w:val="0"/>
              <w:marTop w:val="0"/>
              <w:marBottom w:val="0"/>
              <w:divBdr>
                <w:top w:val="none" w:sz="0" w:space="0" w:color="auto"/>
                <w:left w:val="none" w:sz="0" w:space="0" w:color="auto"/>
                <w:bottom w:val="none" w:sz="0" w:space="0" w:color="auto"/>
                <w:right w:val="none" w:sz="0" w:space="0" w:color="auto"/>
              </w:divBdr>
            </w:div>
            <w:div w:id="2843839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736264">
              <w:marLeft w:val="0"/>
              <w:marRight w:val="0"/>
              <w:marTop w:val="0"/>
              <w:marBottom w:val="0"/>
              <w:divBdr>
                <w:top w:val="none" w:sz="0" w:space="0" w:color="auto"/>
                <w:left w:val="none" w:sz="0" w:space="0" w:color="auto"/>
                <w:bottom w:val="none" w:sz="0" w:space="0" w:color="auto"/>
                <w:right w:val="none" w:sz="0" w:space="0" w:color="auto"/>
              </w:divBdr>
            </w:div>
            <w:div w:id="460272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86165">
              <w:marLeft w:val="0"/>
              <w:marRight w:val="0"/>
              <w:marTop w:val="0"/>
              <w:marBottom w:val="0"/>
              <w:divBdr>
                <w:top w:val="none" w:sz="0" w:space="0" w:color="auto"/>
                <w:left w:val="none" w:sz="0" w:space="0" w:color="auto"/>
                <w:bottom w:val="none" w:sz="0" w:space="0" w:color="auto"/>
                <w:right w:val="none" w:sz="0" w:space="0" w:color="auto"/>
              </w:divBdr>
            </w:div>
            <w:div w:id="997003325">
              <w:marLeft w:val="0"/>
              <w:marRight w:val="0"/>
              <w:marTop w:val="0"/>
              <w:marBottom w:val="0"/>
              <w:divBdr>
                <w:top w:val="none" w:sz="0" w:space="0" w:color="auto"/>
                <w:left w:val="none" w:sz="0" w:space="0" w:color="auto"/>
                <w:bottom w:val="none" w:sz="0" w:space="0" w:color="auto"/>
                <w:right w:val="none" w:sz="0" w:space="0" w:color="auto"/>
              </w:divBdr>
            </w:div>
            <w:div w:id="12864993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959934">
              <w:marLeft w:val="0"/>
              <w:marRight w:val="0"/>
              <w:marTop w:val="0"/>
              <w:marBottom w:val="0"/>
              <w:divBdr>
                <w:top w:val="none" w:sz="0" w:space="0" w:color="auto"/>
                <w:left w:val="none" w:sz="0" w:space="0" w:color="auto"/>
                <w:bottom w:val="none" w:sz="0" w:space="0" w:color="auto"/>
                <w:right w:val="none" w:sz="0" w:space="0" w:color="auto"/>
              </w:divBdr>
            </w:div>
            <w:div w:id="175076175">
              <w:blockQuote w:val="1"/>
              <w:marLeft w:val="720"/>
              <w:marRight w:val="720"/>
              <w:marTop w:val="100"/>
              <w:marBottom w:val="100"/>
              <w:divBdr>
                <w:top w:val="none" w:sz="0" w:space="0" w:color="auto"/>
                <w:left w:val="none" w:sz="0" w:space="0" w:color="auto"/>
                <w:bottom w:val="none" w:sz="0" w:space="0" w:color="auto"/>
                <w:right w:val="none" w:sz="0" w:space="0" w:color="auto"/>
              </w:divBdr>
            </w:div>
            <w:div w:id="923294127">
              <w:marLeft w:val="0"/>
              <w:marRight w:val="0"/>
              <w:marTop w:val="0"/>
              <w:marBottom w:val="0"/>
              <w:divBdr>
                <w:top w:val="none" w:sz="0" w:space="0" w:color="auto"/>
                <w:left w:val="none" w:sz="0" w:space="0" w:color="auto"/>
                <w:bottom w:val="none" w:sz="0" w:space="0" w:color="auto"/>
                <w:right w:val="none" w:sz="0" w:space="0" w:color="auto"/>
              </w:divBdr>
            </w:div>
            <w:div w:id="970676250">
              <w:marLeft w:val="0"/>
              <w:marRight w:val="0"/>
              <w:marTop w:val="0"/>
              <w:marBottom w:val="0"/>
              <w:divBdr>
                <w:top w:val="none" w:sz="0" w:space="0" w:color="auto"/>
                <w:left w:val="none" w:sz="0" w:space="0" w:color="auto"/>
                <w:bottom w:val="none" w:sz="0" w:space="0" w:color="auto"/>
                <w:right w:val="none" w:sz="0" w:space="0" w:color="auto"/>
              </w:divBdr>
            </w:div>
            <w:div w:id="1852909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976773">
              <w:marLeft w:val="0"/>
              <w:marRight w:val="0"/>
              <w:marTop w:val="0"/>
              <w:marBottom w:val="0"/>
              <w:divBdr>
                <w:top w:val="none" w:sz="0" w:space="0" w:color="auto"/>
                <w:left w:val="none" w:sz="0" w:space="0" w:color="auto"/>
                <w:bottom w:val="none" w:sz="0" w:space="0" w:color="auto"/>
                <w:right w:val="none" w:sz="0" w:space="0" w:color="auto"/>
              </w:divBdr>
            </w:div>
            <w:div w:id="678625404">
              <w:blockQuote w:val="1"/>
              <w:marLeft w:val="720"/>
              <w:marRight w:val="720"/>
              <w:marTop w:val="100"/>
              <w:marBottom w:val="100"/>
              <w:divBdr>
                <w:top w:val="none" w:sz="0" w:space="0" w:color="auto"/>
                <w:left w:val="none" w:sz="0" w:space="0" w:color="auto"/>
                <w:bottom w:val="none" w:sz="0" w:space="0" w:color="auto"/>
                <w:right w:val="none" w:sz="0" w:space="0" w:color="auto"/>
              </w:divBdr>
            </w:div>
            <w:div w:id="519853602">
              <w:marLeft w:val="0"/>
              <w:marRight w:val="0"/>
              <w:marTop w:val="0"/>
              <w:marBottom w:val="0"/>
              <w:divBdr>
                <w:top w:val="none" w:sz="0" w:space="0" w:color="auto"/>
                <w:left w:val="none" w:sz="0" w:space="0" w:color="auto"/>
                <w:bottom w:val="none" w:sz="0" w:space="0" w:color="auto"/>
                <w:right w:val="none" w:sz="0" w:space="0" w:color="auto"/>
              </w:divBdr>
            </w:div>
            <w:div w:id="2085563082">
              <w:marLeft w:val="0"/>
              <w:marRight w:val="0"/>
              <w:marTop w:val="0"/>
              <w:marBottom w:val="0"/>
              <w:divBdr>
                <w:top w:val="none" w:sz="0" w:space="0" w:color="auto"/>
                <w:left w:val="none" w:sz="0" w:space="0" w:color="auto"/>
                <w:bottom w:val="none" w:sz="0" w:space="0" w:color="auto"/>
                <w:right w:val="none" w:sz="0" w:space="0" w:color="auto"/>
              </w:divBdr>
            </w:div>
            <w:div w:id="111498496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513702">
              <w:marLeft w:val="0"/>
              <w:marRight w:val="0"/>
              <w:marTop w:val="0"/>
              <w:marBottom w:val="0"/>
              <w:divBdr>
                <w:top w:val="none" w:sz="0" w:space="0" w:color="auto"/>
                <w:left w:val="none" w:sz="0" w:space="0" w:color="auto"/>
                <w:bottom w:val="none" w:sz="0" w:space="0" w:color="auto"/>
                <w:right w:val="none" w:sz="0" w:space="0" w:color="auto"/>
              </w:divBdr>
            </w:div>
            <w:div w:id="1810903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578705">
              <w:marLeft w:val="0"/>
              <w:marRight w:val="0"/>
              <w:marTop w:val="0"/>
              <w:marBottom w:val="0"/>
              <w:divBdr>
                <w:top w:val="none" w:sz="0" w:space="0" w:color="auto"/>
                <w:left w:val="none" w:sz="0" w:space="0" w:color="auto"/>
                <w:bottom w:val="none" w:sz="0" w:space="0" w:color="auto"/>
                <w:right w:val="none" w:sz="0" w:space="0" w:color="auto"/>
              </w:divBdr>
            </w:div>
            <w:div w:id="995838820">
              <w:marLeft w:val="0"/>
              <w:marRight w:val="0"/>
              <w:marTop w:val="0"/>
              <w:marBottom w:val="0"/>
              <w:divBdr>
                <w:top w:val="none" w:sz="0" w:space="0" w:color="auto"/>
                <w:left w:val="none" w:sz="0" w:space="0" w:color="auto"/>
                <w:bottom w:val="none" w:sz="0" w:space="0" w:color="auto"/>
                <w:right w:val="none" w:sz="0" w:space="0" w:color="auto"/>
              </w:divBdr>
            </w:div>
            <w:div w:id="1042750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4722084">
              <w:marLeft w:val="0"/>
              <w:marRight w:val="0"/>
              <w:marTop w:val="0"/>
              <w:marBottom w:val="0"/>
              <w:divBdr>
                <w:top w:val="none" w:sz="0" w:space="0" w:color="auto"/>
                <w:left w:val="none" w:sz="0" w:space="0" w:color="auto"/>
                <w:bottom w:val="none" w:sz="0" w:space="0" w:color="auto"/>
                <w:right w:val="none" w:sz="0" w:space="0" w:color="auto"/>
              </w:divBdr>
            </w:div>
            <w:div w:id="113984445">
              <w:blockQuote w:val="1"/>
              <w:marLeft w:val="720"/>
              <w:marRight w:val="720"/>
              <w:marTop w:val="100"/>
              <w:marBottom w:val="100"/>
              <w:divBdr>
                <w:top w:val="none" w:sz="0" w:space="0" w:color="auto"/>
                <w:left w:val="none" w:sz="0" w:space="0" w:color="auto"/>
                <w:bottom w:val="none" w:sz="0" w:space="0" w:color="auto"/>
                <w:right w:val="none" w:sz="0" w:space="0" w:color="auto"/>
              </w:divBdr>
            </w:div>
            <w:div w:id="959145501">
              <w:marLeft w:val="0"/>
              <w:marRight w:val="0"/>
              <w:marTop w:val="0"/>
              <w:marBottom w:val="0"/>
              <w:divBdr>
                <w:top w:val="none" w:sz="0" w:space="0" w:color="auto"/>
                <w:left w:val="none" w:sz="0" w:space="0" w:color="auto"/>
                <w:bottom w:val="none" w:sz="0" w:space="0" w:color="auto"/>
                <w:right w:val="none" w:sz="0" w:space="0" w:color="auto"/>
              </w:divBdr>
            </w:div>
            <w:div w:id="454183150">
              <w:marLeft w:val="0"/>
              <w:marRight w:val="0"/>
              <w:marTop w:val="0"/>
              <w:marBottom w:val="0"/>
              <w:divBdr>
                <w:top w:val="none" w:sz="0" w:space="0" w:color="auto"/>
                <w:left w:val="none" w:sz="0" w:space="0" w:color="auto"/>
                <w:bottom w:val="none" w:sz="0" w:space="0" w:color="auto"/>
                <w:right w:val="none" w:sz="0" w:space="0" w:color="auto"/>
              </w:divBdr>
            </w:div>
            <w:div w:id="1715041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74225474">
              <w:marLeft w:val="0"/>
              <w:marRight w:val="0"/>
              <w:marTop w:val="0"/>
              <w:marBottom w:val="0"/>
              <w:divBdr>
                <w:top w:val="none" w:sz="0" w:space="0" w:color="auto"/>
                <w:left w:val="none" w:sz="0" w:space="0" w:color="auto"/>
                <w:bottom w:val="none" w:sz="0" w:space="0" w:color="auto"/>
                <w:right w:val="none" w:sz="0" w:space="0" w:color="auto"/>
              </w:divBdr>
            </w:div>
            <w:div w:id="1629359239">
              <w:blockQuote w:val="1"/>
              <w:marLeft w:val="720"/>
              <w:marRight w:val="720"/>
              <w:marTop w:val="100"/>
              <w:marBottom w:val="100"/>
              <w:divBdr>
                <w:top w:val="none" w:sz="0" w:space="0" w:color="auto"/>
                <w:left w:val="none" w:sz="0" w:space="0" w:color="auto"/>
                <w:bottom w:val="none" w:sz="0" w:space="0" w:color="auto"/>
                <w:right w:val="none" w:sz="0" w:space="0" w:color="auto"/>
              </w:divBdr>
            </w:div>
            <w:div w:id="825170566">
              <w:marLeft w:val="0"/>
              <w:marRight w:val="0"/>
              <w:marTop w:val="0"/>
              <w:marBottom w:val="0"/>
              <w:divBdr>
                <w:top w:val="none" w:sz="0" w:space="0" w:color="auto"/>
                <w:left w:val="none" w:sz="0" w:space="0" w:color="auto"/>
                <w:bottom w:val="none" w:sz="0" w:space="0" w:color="auto"/>
                <w:right w:val="none" w:sz="0" w:space="0" w:color="auto"/>
              </w:divBdr>
            </w:div>
            <w:div w:id="81489890">
              <w:marLeft w:val="0"/>
              <w:marRight w:val="0"/>
              <w:marTop w:val="0"/>
              <w:marBottom w:val="0"/>
              <w:divBdr>
                <w:top w:val="none" w:sz="0" w:space="0" w:color="auto"/>
                <w:left w:val="none" w:sz="0" w:space="0" w:color="auto"/>
                <w:bottom w:val="none" w:sz="0" w:space="0" w:color="auto"/>
                <w:right w:val="none" w:sz="0" w:space="0" w:color="auto"/>
              </w:divBdr>
            </w:div>
            <w:div w:id="6902983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2376818">
              <w:marLeft w:val="0"/>
              <w:marRight w:val="0"/>
              <w:marTop w:val="0"/>
              <w:marBottom w:val="0"/>
              <w:divBdr>
                <w:top w:val="none" w:sz="0" w:space="0" w:color="auto"/>
                <w:left w:val="none" w:sz="0" w:space="0" w:color="auto"/>
                <w:bottom w:val="none" w:sz="0" w:space="0" w:color="auto"/>
                <w:right w:val="none" w:sz="0" w:space="0" w:color="auto"/>
              </w:divBdr>
            </w:div>
            <w:div w:id="1132864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848377">
              <w:marLeft w:val="0"/>
              <w:marRight w:val="0"/>
              <w:marTop w:val="0"/>
              <w:marBottom w:val="0"/>
              <w:divBdr>
                <w:top w:val="none" w:sz="0" w:space="0" w:color="auto"/>
                <w:left w:val="none" w:sz="0" w:space="0" w:color="auto"/>
                <w:bottom w:val="none" w:sz="0" w:space="0" w:color="auto"/>
                <w:right w:val="none" w:sz="0" w:space="0" w:color="auto"/>
              </w:divBdr>
            </w:div>
            <w:div w:id="1033846052">
              <w:marLeft w:val="0"/>
              <w:marRight w:val="0"/>
              <w:marTop w:val="0"/>
              <w:marBottom w:val="0"/>
              <w:divBdr>
                <w:top w:val="none" w:sz="0" w:space="0" w:color="auto"/>
                <w:left w:val="none" w:sz="0" w:space="0" w:color="auto"/>
                <w:bottom w:val="none" w:sz="0" w:space="0" w:color="auto"/>
                <w:right w:val="none" w:sz="0" w:space="0" w:color="auto"/>
              </w:divBdr>
            </w:div>
            <w:div w:id="6719578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150957">
              <w:marLeft w:val="0"/>
              <w:marRight w:val="0"/>
              <w:marTop w:val="0"/>
              <w:marBottom w:val="0"/>
              <w:divBdr>
                <w:top w:val="none" w:sz="0" w:space="0" w:color="auto"/>
                <w:left w:val="none" w:sz="0" w:space="0" w:color="auto"/>
                <w:bottom w:val="none" w:sz="0" w:space="0" w:color="auto"/>
                <w:right w:val="none" w:sz="0" w:space="0" w:color="auto"/>
              </w:divBdr>
            </w:div>
            <w:div w:id="2004814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722991">
              <w:marLeft w:val="0"/>
              <w:marRight w:val="0"/>
              <w:marTop w:val="0"/>
              <w:marBottom w:val="0"/>
              <w:divBdr>
                <w:top w:val="none" w:sz="0" w:space="0" w:color="auto"/>
                <w:left w:val="none" w:sz="0" w:space="0" w:color="auto"/>
                <w:bottom w:val="none" w:sz="0" w:space="0" w:color="auto"/>
                <w:right w:val="none" w:sz="0" w:space="0" w:color="auto"/>
              </w:divBdr>
            </w:div>
            <w:div w:id="674382639">
              <w:marLeft w:val="0"/>
              <w:marRight w:val="0"/>
              <w:marTop w:val="0"/>
              <w:marBottom w:val="0"/>
              <w:divBdr>
                <w:top w:val="none" w:sz="0" w:space="0" w:color="auto"/>
                <w:left w:val="none" w:sz="0" w:space="0" w:color="auto"/>
                <w:bottom w:val="none" w:sz="0" w:space="0" w:color="auto"/>
                <w:right w:val="none" w:sz="0" w:space="0" w:color="auto"/>
              </w:divBdr>
            </w:div>
            <w:div w:id="2143380922">
              <w:blockQuote w:val="1"/>
              <w:marLeft w:val="720"/>
              <w:marRight w:val="720"/>
              <w:marTop w:val="100"/>
              <w:marBottom w:val="100"/>
              <w:divBdr>
                <w:top w:val="none" w:sz="0" w:space="0" w:color="auto"/>
                <w:left w:val="none" w:sz="0" w:space="0" w:color="auto"/>
                <w:bottom w:val="none" w:sz="0" w:space="0" w:color="auto"/>
                <w:right w:val="none" w:sz="0" w:space="0" w:color="auto"/>
              </w:divBdr>
            </w:div>
            <w:div w:id="804590274">
              <w:marLeft w:val="0"/>
              <w:marRight w:val="0"/>
              <w:marTop w:val="0"/>
              <w:marBottom w:val="0"/>
              <w:divBdr>
                <w:top w:val="none" w:sz="0" w:space="0" w:color="auto"/>
                <w:left w:val="none" w:sz="0" w:space="0" w:color="auto"/>
                <w:bottom w:val="none" w:sz="0" w:space="0" w:color="auto"/>
                <w:right w:val="none" w:sz="0" w:space="0" w:color="auto"/>
              </w:divBdr>
            </w:div>
            <w:div w:id="1529291075">
              <w:blockQuote w:val="1"/>
              <w:marLeft w:val="720"/>
              <w:marRight w:val="720"/>
              <w:marTop w:val="100"/>
              <w:marBottom w:val="100"/>
              <w:divBdr>
                <w:top w:val="none" w:sz="0" w:space="0" w:color="auto"/>
                <w:left w:val="none" w:sz="0" w:space="0" w:color="auto"/>
                <w:bottom w:val="none" w:sz="0" w:space="0" w:color="auto"/>
                <w:right w:val="none" w:sz="0" w:space="0" w:color="auto"/>
              </w:divBdr>
            </w:div>
            <w:div w:id="604194697">
              <w:marLeft w:val="0"/>
              <w:marRight w:val="0"/>
              <w:marTop w:val="0"/>
              <w:marBottom w:val="0"/>
              <w:divBdr>
                <w:top w:val="none" w:sz="0" w:space="0" w:color="auto"/>
                <w:left w:val="none" w:sz="0" w:space="0" w:color="auto"/>
                <w:bottom w:val="none" w:sz="0" w:space="0" w:color="auto"/>
                <w:right w:val="none" w:sz="0" w:space="0" w:color="auto"/>
              </w:divBdr>
            </w:div>
            <w:div w:id="27922234">
              <w:marLeft w:val="0"/>
              <w:marRight w:val="0"/>
              <w:marTop w:val="0"/>
              <w:marBottom w:val="0"/>
              <w:divBdr>
                <w:top w:val="none" w:sz="0" w:space="0" w:color="auto"/>
                <w:left w:val="none" w:sz="0" w:space="0" w:color="auto"/>
                <w:bottom w:val="none" w:sz="0" w:space="0" w:color="auto"/>
                <w:right w:val="none" w:sz="0" w:space="0" w:color="auto"/>
              </w:divBdr>
            </w:div>
            <w:div w:id="819810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623086">
              <w:marLeft w:val="0"/>
              <w:marRight w:val="0"/>
              <w:marTop w:val="0"/>
              <w:marBottom w:val="0"/>
              <w:divBdr>
                <w:top w:val="none" w:sz="0" w:space="0" w:color="auto"/>
                <w:left w:val="none" w:sz="0" w:space="0" w:color="auto"/>
                <w:bottom w:val="none" w:sz="0" w:space="0" w:color="auto"/>
                <w:right w:val="none" w:sz="0" w:space="0" w:color="auto"/>
              </w:divBdr>
            </w:div>
            <w:div w:id="1691444361">
              <w:blockQuote w:val="1"/>
              <w:marLeft w:val="720"/>
              <w:marRight w:val="720"/>
              <w:marTop w:val="100"/>
              <w:marBottom w:val="100"/>
              <w:divBdr>
                <w:top w:val="none" w:sz="0" w:space="0" w:color="auto"/>
                <w:left w:val="none" w:sz="0" w:space="0" w:color="auto"/>
                <w:bottom w:val="none" w:sz="0" w:space="0" w:color="auto"/>
                <w:right w:val="none" w:sz="0" w:space="0" w:color="auto"/>
              </w:divBdr>
            </w:div>
            <w:div w:id="295377959">
              <w:marLeft w:val="0"/>
              <w:marRight w:val="0"/>
              <w:marTop w:val="0"/>
              <w:marBottom w:val="0"/>
              <w:divBdr>
                <w:top w:val="none" w:sz="0" w:space="0" w:color="auto"/>
                <w:left w:val="none" w:sz="0" w:space="0" w:color="auto"/>
                <w:bottom w:val="none" w:sz="0" w:space="0" w:color="auto"/>
                <w:right w:val="none" w:sz="0" w:space="0" w:color="auto"/>
              </w:divBdr>
            </w:div>
            <w:div w:id="477113385">
              <w:marLeft w:val="0"/>
              <w:marRight w:val="0"/>
              <w:marTop w:val="0"/>
              <w:marBottom w:val="0"/>
              <w:divBdr>
                <w:top w:val="none" w:sz="0" w:space="0" w:color="auto"/>
                <w:left w:val="none" w:sz="0" w:space="0" w:color="auto"/>
                <w:bottom w:val="none" w:sz="0" w:space="0" w:color="auto"/>
                <w:right w:val="none" w:sz="0" w:space="0" w:color="auto"/>
              </w:divBdr>
            </w:div>
            <w:div w:id="1757773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3573353">
              <w:marLeft w:val="0"/>
              <w:marRight w:val="0"/>
              <w:marTop w:val="0"/>
              <w:marBottom w:val="0"/>
              <w:divBdr>
                <w:top w:val="none" w:sz="0" w:space="0" w:color="auto"/>
                <w:left w:val="none" w:sz="0" w:space="0" w:color="auto"/>
                <w:bottom w:val="none" w:sz="0" w:space="0" w:color="auto"/>
                <w:right w:val="none" w:sz="0" w:space="0" w:color="auto"/>
              </w:divBdr>
            </w:div>
            <w:div w:id="941188898">
              <w:blockQuote w:val="1"/>
              <w:marLeft w:val="720"/>
              <w:marRight w:val="720"/>
              <w:marTop w:val="100"/>
              <w:marBottom w:val="100"/>
              <w:divBdr>
                <w:top w:val="none" w:sz="0" w:space="0" w:color="auto"/>
                <w:left w:val="none" w:sz="0" w:space="0" w:color="auto"/>
                <w:bottom w:val="none" w:sz="0" w:space="0" w:color="auto"/>
                <w:right w:val="none" w:sz="0" w:space="0" w:color="auto"/>
              </w:divBdr>
            </w:div>
            <w:div w:id="508788011">
              <w:marLeft w:val="0"/>
              <w:marRight w:val="0"/>
              <w:marTop w:val="0"/>
              <w:marBottom w:val="0"/>
              <w:divBdr>
                <w:top w:val="none" w:sz="0" w:space="0" w:color="auto"/>
                <w:left w:val="none" w:sz="0" w:space="0" w:color="auto"/>
                <w:bottom w:val="none" w:sz="0" w:space="0" w:color="auto"/>
                <w:right w:val="none" w:sz="0" w:space="0" w:color="auto"/>
              </w:divBdr>
            </w:div>
            <w:div w:id="2115394918">
              <w:marLeft w:val="0"/>
              <w:marRight w:val="0"/>
              <w:marTop w:val="0"/>
              <w:marBottom w:val="0"/>
              <w:divBdr>
                <w:top w:val="none" w:sz="0" w:space="0" w:color="auto"/>
                <w:left w:val="none" w:sz="0" w:space="0" w:color="auto"/>
                <w:bottom w:val="none" w:sz="0" w:space="0" w:color="auto"/>
                <w:right w:val="none" w:sz="0" w:space="0" w:color="auto"/>
              </w:divBdr>
            </w:div>
            <w:div w:id="117844162">
              <w:blockQuote w:val="1"/>
              <w:marLeft w:val="720"/>
              <w:marRight w:val="720"/>
              <w:marTop w:val="100"/>
              <w:marBottom w:val="100"/>
              <w:divBdr>
                <w:top w:val="none" w:sz="0" w:space="0" w:color="auto"/>
                <w:left w:val="none" w:sz="0" w:space="0" w:color="auto"/>
                <w:bottom w:val="none" w:sz="0" w:space="0" w:color="auto"/>
                <w:right w:val="none" w:sz="0" w:space="0" w:color="auto"/>
              </w:divBdr>
            </w:div>
            <w:div w:id="678233949">
              <w:marLeft w:val="0"/>
              <w:marRight w:val="0"/>
              <w:marTop w:val="0"/>
              <w:marBottom w:val="0"/>
              <w:divBdr>
                <w:top w:val="none" w:sz="0" w:space="0" w:color="auto"/>
                <w:left w:val="none" w:sz="0" w:space="0" w:color="auto"/>
                <w:bottom w:val="none" w:sz="0" w:space="0" w:color="auto"/>
                <w:right w:val="none" w:sz="0" w:space="0" w:color="auto"/>
              </w:divBdr>
            </w:div>
            <w:div w:id="2081322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9923438">
              <w:marLeft w:val="0"/>
              <w:marRight w:val="0"/>
              <w:marTop w:val="0"/>
              <w:marBottom w:val="0"/>
              <w:divBdr>
                <w:top w:val="none" w:sz="0" w:space="0" w:color="auto"/>
                <w:left w:val="none" w:sz="0" w:space="0" w:color="auto"/>
                <w:bottom w:val="none" w:sz="0" w:space="0" w:color="auto"/>
                <w:right w:val="none" w:sz="0" w:space="0" w:color="auto"/>
              </w:divBdr>
            </w:div>
            <w:div w:id="367411283">
              <w:marLeft w:val="0"/>
              <w:marRight w:val="0"/>
              <w:marTop w:val="0"/>
              <w:marBottom w:val="0"/>
              <w:divBdr>
                <w:top w:val="none" w:sz="0" w:space="0" w:color="auto"/>
                <w:left w:val="none" w:sz="0" w:space="0" w:color="auto"/>
                <w:bottom w:val="none" w:sz="0" w:space="0" w:color="auto"/>
                <w:right w:val="none" w:sz="0" w:space="0" w:color="auto"/>
              </w:divBdr>
            </w:div>
            <w:div w:id="736048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00341713">
              <w:marLeft w:val="0"/>
              <w:marRight w:val="0"/>
              <w:marTop w:val="0"/>
              <w:marBottom w:val="0"/>
              <w:divBdr>
                <w:top w:val="none" w:sz="0" w:space="0" w:color="auto"/>
                <w:left w:val="none" w:sz="0" w:space="0" w:color="auto"/>
                <w:bottom w:val="none" w:sz="0" w:space="0" w:color="auto"/>
                <w:right w:val="none" w:sz="0" w:space="0" w:color="auto"/>
              </w:divBdr>
            </w:div>
            <w:div w:id="10327298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02408114">
              <w:marLeft w:val="0"/>
              <w:marRight w:val="0"/>
              <w:marTop w:val="0"/>
              <w:marBottom w:val="0"/>
              <w:divBdr>
                <w:top w:val="none" w:sz="0" w:space="0" w:color="auto"/>
                <w:left w:val="none" w:sz="0" w:space="0" w:color="auto"/>
                <w:bottom w:val="none" w:sz="0" w:space="0" w:color="auto"/>
                <w:right w:val="none" w:sz="0" w:space="0" w:color="auto"/>
              </w:divBdr>
            </w:div>
            <w:div w:id="371810422">
              <w:marLeft w:val="0"/>
              <w:marRight w:val="0"/>
              <w:marTop w:val="0"/>
              <w:marBottom w:val="0"/>
              <w:divBdr>
                <w:top w:val="none" w:sz="0" w:space="0" w:color="auto"/>
                <w:left w:val="none" w:sz="0" w:space="0" w:color="auto"/>
                <w:bottom w:val="none" w:sz="0" w:space="0" w:color="auto"/>
                <w:right w:val="none" w:sz="0" w:space="0" w:color="auto"/>
              </w:divBdr>
            </w:div>
            <w:div w:id="128666794">
              <w:blockQuote w:val="1"/>
              <w:marLeft w:val="720"/>
              <w:marRight w:val="720"/>
              <w:marTop w:val="100"/>
              <w:marBottom w:val="100"/>
              <w:divBdr>
                <w:top w:val="none" w:sz="0" w:space="0" w:color="auto"/>
                <w:left w:val="none" w:sz="0" w:space="0" w:color="auto"/>
                <w:bottom w:val="none" w:sz="0" w:space="0" w:color="auto"/>
                <w:right w:val="none" w:sz="0" w:space="0" w:color="auto"/>
              </w:divBdr>
            </w:div>
            <w:div w:id="883442315">
              <w:marLeft w:val="0"/>
              <w:marRight w:val="0"/>
              <w:marTop w:val="0"/>
              <w:marBottom w:val="0"/>
              <w:divBdr>
                <w:top w:val="none" w:sz="0" w:space="0" w:color="auto"/>
                <w:left w:val="none" w:sz="0" w:space="0" w:color="auto"/>
                <w:bottom w:val="none" w:sz="0" w:space="0" w:color="auto"/>
                <w:right w:val="none" w:sz="0" w:space="0" w:color="auto"/>
              </w:divBdr>
            </w:div>
            <w:div w:id="128717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18817885">
              <w:marLeft w:val="0"/>
              <w:marRight w:val="0"/>
              <w:marTop w:val="0"/>
              <w:marBottom w:val="0"/>
              <w:divBdr>
                <w:top w:val="none" w:sz="0" w:space="0" w:color="auto"/>
                <w:left w:val="none" w:sz="0" w:space="0" w:color="auto"/>
                <w:bottom w:val="none" w:sz="0" w:space="0" w:color="auto"/>
                <w:right w:val="none" w:sz="0" w:space="0" w:color="auto"/>
              </w:divBdr>
            </w:div>
            <w:div w:id="1121000539">
              <w:marLeft w:val="0"/>
              <w:marRight w:val="0"/>
              <w:marTop w:val="0"/>
              <w:marBottom w:val="0"/>
              <w:divBdr>
                <w:top w:val="none" w:sz="0" w:space="0" w:color="auto"/>
                <w:left w:val="none" w:sz="0" w:space="0" w:color="auto"/>
                <w:bottom w:val="none" w:sz="0" w:space="0" w:color="auto"/>
                <w:right w:val="none" w:sz="0" w:space="0" w:color="auto"/>
              </w:divBdr>
            </w:div>
            <w:div w:id="2082094135">
              <w:blockQuote w:val="1"/>
              <w:marLeft w:val="720"/>
              <w:marRight w:val="720"/>
              <w:marTop w:val="100"/>
              <w:marBottom w:val="100"/>
              <w:divBdr>
                <w:top w:val="none" w:sz="0" w:space="0" w:color="auto"/>
                <w:left w:val="none" w:sz="0" w:space="0" w:color="auto"/>
                <w:bottom w:val="none" w:sz="0" w:space="0" w:color="auto"/>
                <w:right w:val="none" w:sz="0" w:space="0" w:color="auto"/>
              </w:divBdr>
            </w:div>
            <w:div w:id="474614013">
              <w:marLeft w:val="0"/>
              <w:marRight w:val="0"/>
              <w:marTop w:val="0"/>
              <w:marBottom w:val="0"/>
              <w:divBdr>
                <w:top w:val="none" w:sz="0" w:space="0" w:color="auto"/>
                <w:left w:val="none" w:sz="0" w:space="0" w:color="auto"/>
                <w:bottom w:val="none" w:sz="0" w:space="0" w:color="auto"/>
                <w:right w:val="none" w:sz="0" w:space="0" w:color="auto"/>
              </w:divBdr>
            </w:div>
            <w:div w:id="3901624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450531">
              <w:marLeft w:val="0"/>
              <w:marRight w:val="0"/>
              <w:marTop w:val="0"/>
              <w:marBottom w:val="0"/>
              <w:divBdr>
                <w:top w:val="none" w:sz="0" w:space="0" w:color="auto"/>
                <w:left w:val="none" w:sz="0" w:space="0" w:color="auto"/>
                <w:bottom w:val="none" w:sz="0" w:space="0" w:color="auto"/>
                <w:right w:val="none" w:sz="0" w:space="0" w:color="auto"/>
              </w:divBdr>
            </w:div>
            <w:div w:id="20296027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714648">
              <w:marLeft w:val="0"/>
              <w:marRight w:val="0"/>
              <w:marTop w:val="0"/>
              <w:marBottom w:val="0"/>
              <w:divBdr>
                <w:top w:val="none" w:sz="0" w:space="0" w:color="auto"/>
                <w:left w:val="none" w:sz="0" w:space="0" w:color="auto"/>
                <w:bottom w:val="none" w:sz="0" w:space="0" w:color="auto"/>
                <w:right w:val="none" w:sz="0" w:space="0" w:color="auto"/>
              </w:divBdr>
            </w:div>
            <w:div w:id="938878425">
              <w:blockQuote w:val="1"/>
              <w:marLeft w:val="720"/>
              <w:marRight w:val="720"/>
              <w:marTop w:val="100"/>
              <w:marBottom w:val="100"/>
              <w:divBdr>
                <w:top w:val="none" w:sz="0" w:space="0" w:color="auto"/>
                <w:left w:val="none" w:sz="0" w:space="0" w:color="auto"/>
                <w:bottom w:val="none" w:sz="0" w:space="0" w:color="auto"/>
                <w:right w:val="none" w:sz="0" w:space="0" w:color="auto"/>
              </w:divBdr>
            </w:div>
            <w:div w:id="340545653">
              <w:marLeft w:val="0"/>
              <w:marRight w:val="0"/>
              <w:marTop w:val="0"/>
              <w:marBottom w:val="0"/>
              <w:divBdr>
                <w:top w:val="none" w:sz="0" w:space="0" w:color="auto"/>
                <w:left w:val="none" w:sz="0" w:space="0" w:color="auto"/>
                <w:bottom w:val="none" w:sz="0" w:space="0" w:color="auto"/>
                <w:right w:val="none" w:sz="0" w:space="0" w:color="auto"/>
              </w:divBdr>
            </w:div>
            <w:div w:id="1249264532">
              <w:marLeft w:val="0"/>
              <w:marRight w:val="0"/>
              <w:marTop w:val="0"/>
              <w:marBottom w:val="0"/>
              <w:divBdr>
                <w:top w:val="none" w:sz="0" w:space="0" w:color="auto"/>
                <w:left w:val="none" w:sz="0" w:space="0" w:color="auto"/>
                <w:bottom w:val="none" w:sz="0" w:space="0" w:color="auto"/>
                <w:right w:val="none" w:sz="0" w:space="0" w:color="auto"/>
              </w:divBdr>
            </w:div>
            <w:div w:id="1058165463">
              <w:blockQuote w:val="1"/>
              <w:marLeft w:val="720"/>
              <w:marRight w:val="720"/>
              <w:marTop w:val="100"/>
              <w:marBottom w:val="100"/>
              <w:divBdr>
                <w:top w:val="none" w:sz="0" w:space="0" w:color="auto"/>
                <w:left w:val="none" w:sz="0" w:space="0" w:color="auto"/>
                <w:bottom w:val="none" w:sz="0" w:space="0" w:color="auto"/>
                <w:right w:val="none" w:sz="0" w:space="0" w:color="auto"/>
              </w:divBdr>
            </w:div>
            <w:div w:id="724791295">
              <w:marLeft w:val="0"/>
              <w:marRight w:val="0"/>
              <w:marTop w:val="0"/>
              <w:marBottom w:val="0"/>
              <w:divBdr>
                <w:top w:val="none" w:sz="0" w:space="0" w:color="auto"/>
                <w:left w:val="none" w:sz="0" w:space="0" w:color="auto"/>
                <w:bottom w:val="none" w:sz="0" w:space="0" w:color="auto"/>
                <w:right w:val="none" w:sz="0" w:space="0" w:color="auto"/>
              </w:divBdr>
            </w:div>
            <w:div w:id="1275749717">
              <w:blockQuote w:val="1"/>
              <w:marLeft w:val="720"/>
              <w:marRight w:val="720"/>
              <w:marTop w:val="100"/>
              <w:marBottom w:val="100"/>
              <w:divBdr>
                <w:top w:val="none" w:sz="0" w:space="0" w:color="auto"/>
                <w:left w:val="none" w:sz="0" w:space="0" w:color="auto"/>
                <w:bottom w:val="none" w:sz="0" w:space="0" w:color="auto"/>
                <w:right w:val="none" w:sz="0" w:space="0" w:color="auto"/>
              </w:divBdr>
            </w:div>
            <w:div w:id="543370417">
              <w:marLeft w:val="0"/>
              <w:marRight w:val="0"/>
              <w:marTop w:val="0"/>
              <w:marBottom w:val="0"/>
              <w:divBdr>
                <w:top w:val="none" w:sz="0" w:space="0" w:color="auto"/>
                <w:left w:val="none" w:sz="0" w:space="0" w:color="auto"/>
                <w:bottom w:val="none" w:sz="0" w:space="0" w:color="auto"/>
                <w:right w:val="none" w:sz="0" w:space="0" w:color="auto"/>
              </w:divBdr>
            </w:div>
            <w:div w:id="100420578">
              <w:blockQuote w:val="1"/>
              <w:marLeft w:val="720"/>
              <w:marRight w:val="720"/>
              <w:marTop w:val="100"/>
              <w:marBottom w:val="100"/>
              <w:divBdr>
                <w:top w:val="none" w:sz="0" w:space="0" w:color="auto"/>
                <w:left w:val="none" w:sz="0" w:space="0" w:color="auto"/>
                <w:bottom w:val="none" w:sz="0" w:space="0" w:color="auto"/>
                <w:right w:val="none" w:sz="0" w:space="0" w:color="auto"/>
              </w:divBdr>
            </w:div>
            <w:div w:id="697047821">
              <w:marLeft w:val="0"/>
              <w:marRight w:val="0"/>
              <w:marTop w:val="0"/>
              <w:marBottom w:val="0"/>
              <w:divBdr>
                <w:top w:val="none" w:sz="0" w:space="0" w:color="auto"/>
                <w:left w:val="none" w:sz="0" w:space="0" w:color="auto"/>
                <w:bottom w:val="none" w:sz="0" w:space="0" w:color="auto"/>
                <w:right w:val="none" w:sz="0" w:space="0" w:color="auto"/>
              </w:divBdr>
            </w:div>
            <w:div w:id="1349212004">
              <w:blockQuote w:val="1"/>
              <w:marLeft w:val="720"/>
              <w:marRight w:val="720"/>
              <w:marTop w:val="100"/>
              <w:marBottom w:val="100"/>
              <w:divBdr>
                <w:top w:val="none" w:sz="0" w:space="0" w:color="auto"/>
                <w:left w:val="none" w:sz="0" w:space="0" w:color="auto"/>
                <w:bottom w:val="none" w:sz="0" w:space="0" w:color="auto"/>
                <w:right w:val="none" w:sz="0" w:space="0" w:color="auto"/>
              </w:divBdr>
            </w:div>
            <w:div w:id="740717380">
              <w:marLeft w:val="0"/>
              <w:marRight w:val="0"/>
              <w:marTop w:val="0"/>
              <w:marBottom w:val="0"/>
              <w:divBdr>
                <w:top w:val="none" w:sz="0" w:space="0" w:color="auto"/>
                <w:left w:val="none" w:sz="0" w:space="0" w:color="auto"/>
                <w:bottom w:val="none" w:sz="0" w:space="0" w:color="auto"/>
                <w:right w:val="none" w:sz="0" w:space="0" w:color="auto"/>
              </w:divBdr>
            </w:div>
            <w:div w:id="412581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224898">
              <w:marLeft w:val="0"/>
              <w:marRight w:val="0"/>
              <w:marTop w:val="0"/>
              <w:marBottom w:val="0"/>
              <w:divBdr>
                <w:top w:val="none" w:sz="0" w:space="0" w:color="auto"/>
                <w:left w:val="none" w:sz="0" w:space="0" w:color="auto"/>
                <w:bottom w:val="none" w:sz="0" w:space="0" w:color="auto"/>
                <w:right w:val="none" w:sz="0" w:space="0" w:color="auto"/>
              </w:divBdr>
            </w:div>
            <w:div w:id="2075854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440683">
              <w:marLeft w:val="0"/>
              <w:marRight w:val="0"/>
              <w:marTop w:val="0"/>
              <w:marBottom w:val="0"/>
              <w:divBdr>
                <w:top w:val="none" w:sz="0" w:space="0" w:color="auto"/>
                <w:left w:val="none" w:sz="0" w:space="0" w:color="auto"/>
                <w:bottom w:val="none" w:sz="0" w:space="0" w:color="auto"/>
                <w:right w:val="none" w:sz="0" w:space="0" w:color="auto"/>
              </w:divBdr>
            </w:div>
            <w:div w:id="136062011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563367">
              <w:marLeft w:val="0"/>
              <w:marRight w:val="0"/>
              <w:marTop w:val="0"/>
              <w:marBottom w:val="0"/>
              <w:divBdr>
                <w:top w:val="none" w:sz="0" w:space="0" w:color="auto"/>
                <w:left w:val="none" w:sz="0" w:space="0" w:color="auto"/>
                <w:bottom w:val="none" w:sz="0" w:space="0" w:color="auto"/>
                <w:right w:val="none" w:sz="0" w:space="0" w:color="auto"/>
              </w:divBdr>
            </w:div>
            <w:div w:id="1692416001">
              <w:blockQuote w:val="1"/>
              <w:marLeft w:val="720"/>
              <w:marRight w:val="720"/>
              <w:marTop w:val="100"/>
              <w:marBottom w:val="100"/>
              <w:divBdr>
                <w:top w:val="none" w:sz="0" w:space="0" w:color="auto"/>
                <w:left w:val="none" w:sz="0" w:space="0" w:color="auto"/>
                <w:bottom w:val="none" w:sz="0" w:space="0" w:color="auto"/>
                <w:right w:val="none" w:sz="0" w:space="0" w:color="auto"/>
              </w:divBdr>
            </w:div>
            <w:div w:id="439689092">
              <w:marLeft w:val="0"/>
              <w:marRight w:val="0"/>
              <w:marTop w:val="0"/>
              <w:marBottom w:val="0"/>
              <w:divBdr>
                <w:top w:val="none" w:sz="0" w:space="0" w:color="auto"/>
                <w:left w:val="none" w:sz="0" w:space="0" w:color="auto"/>
                <w:bottom w:val="none" w:sz="0" w:space="0" w:color="auto"/>
                <w:right w:val="none" w:sz="0" w:space="0" w:color="auto"/>
              </w:divBdr>
            </w:div>
            <w:div w:id="71265293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677186">
              <w:marLeft w:val="0"/>
              <w:marRight w:val="0"/>
              <w:marTop w:val="0"/>
              <w:marBottom w:val="0"/>
              <w:divBdr>
                <w:top w:val="none" w:sz="0" w:space="0" w:color="auto"/>
                <w:left w:val="none" w:sz="0" w:space="0" w:color="auto"/>
                <w:bottom w:val="none" w:sz="0" w:space="0" w:color="auto"/>
                <w:right w:val="none" w:sz="0" w:space="0" w:color="auto"/>
              </w:divBdr>
            </w:div>
            <w:div w:id="15369657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955659">
              <w:marLeft w:val="0"/>
              <w:marRight w:val="0"/>
              <w:marTop w:val="0"/>
              <w:marBottom w:val="0"/>
              <w:divBdr>
                <w:top w:val="none" w:sz="0" w:space="0" w:color="auto"/>
                <w:left w:val="none" w:sz="0" w:space="0" w:color="auto"/>
                <w:bottom w:val="none" w:sz="0" w:space="0" w:color="auto"/>
                <w:right w:val="none" w:sz="0" w:space="0" w:color="auto"/>
              </w:divBdr>
            </w:div>
            <w:div w:id="120464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717877">
              <w:marLeft w:val="0"/>
              <w:marRight w:val="0"/>
              <w:marTop w:val="0"/>
              <w:marBottom w:val="0"/>
              <w:divBdr>
                <w:top w:val="none" w:sz="0" w:space="0" w:color="auto"/>
                <w:left w:val="none" w:sz="0" w:space="0" w:color="auto"/>
                <w:bottom w:val="none" w:sz="0" w:space="0" w:color="auto"/>
                <w:right w:val="none" w:sz="0" w:space="0" w:color="auto"/>
              </w:divBdr>
            </w:div>
            <w:div w:id="795441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86578">
              <w:marLeft w:val="0"/>
              <w:marRight w:val="0"/>
              <w:marTop w:val="0"/>
              <w:marBottom w:val="0"/>
              <w:divBdr>
                <w:top w:val="none" w:sz="0" w:space="0" w:color="auto"/>
                <w:left w:val="none" w:sz="0" w:space="0" w:color="auto"/>
                <w:bottom w:val="none" w:sz="0" w:space="0" w:color="auto"/>
                <w:right w:val="none" w:sz="0" w:space="0" w:color="auto"/>
              </w:divBdr>
            </w:div>
            <w:div w:id="475925041">
              <w:blockQuote w:val="1"/>
              <w:marLeft w:val="720"/>
              <w:marRight w:val="720"/>
              <w:marTop w:val="100"/>
              <w:marBottom w:val="100"/>
              <w:divBdr>
                <w:top w:val="none" w:sz="0" w:space="0" w:color="auto"/>
                <w:left w:val="none" w:sz="0" w:space="0" w:color="auto"/>
                <w:bottom w:val="none" w:sz="0" w:space="0" w:color="auto"/>
                <w:right w:val="none" w:sz="0" w:space="0" w:color="auto"/>
              </w:divBdr>
            </w:div>
            <w:div w:id="252907900">
              <w:marLeft w:val="0"/>
              <w:marRight w:val="0"/>
              <w:marTop w:val="0"/>
              <w:marBottom w:val="0"/>
              <w:divBdr>
                <w:top w:val="none" w:sz="0" w:space="0" w:color="auto"/>
                <w:left w:val="none" w:sz="0" w:space="0" w:color="auto"/>
                <w:bottom w:val="none" w:sz="0" w:space="0" w:color="auto"/>
                <w:right w:val="none" w:sz="0" w:space="0" w:color="auto"/>
              </w:divBdr>
            </w:div>
            <w:div w:id="1179393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46685">
              <w:marLeft w:val="0"/>
              <w:marRight w:val="0"/>
              <w:marTop w:val="0"/>
              <w:marBottom w:val="0"/>
              <w:divBdr>
                <w:top w:val="none" w:sz="0" w:space="0" w:color="auto"/>
                <w:left w:val="none" w:sz="0" w:space="0" w:color="auto"/>
                <w:bottom w:val="none" w:sz="0" w:space="0" w:color="auto"/>
                <w:right w:val="none" w:sz="0" w:space="0" w:color="auto"/>
              </w:divBdr>
            </w:div>
            <w:div w:id="116427572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41873">
              <w:marLeft w:val="0"/>
              <w:marRight w:val="0"/>
              <w:marTop w:val="0"/>
              <w:marBottom w:val="0"/>
              <w:divBdr>
                <w:top w:val="none" w:sz="0" w:space="0" w:color="auto"/>
                <w:left w:val="none" w:sz="0" w:space="0" w:color="auto"/>
                <w:bottom w:val="none" w:sz="0" w:space="0" w:color="auto"/>
                <w:right w:val="none" w:sz="0" w:space="0" w:color="auto"/>
              </w:divBdr>
            </w:div>
            <w:div w:id="947735327">
              <w:blockQuote w:val="1"/>
              <w:marLeft w:val="720"/>
              <w:marRight w:val="720"/>
              <w:marTop w:val="100"/>
              <w:marBottom w:val="100"/>
              <w:divBdr>
                <w:top w:val="none" w:sz="0" w:space="0" w:color="auto"/>
                <w:left w:val="none" w:sz="0" w:space="0" w:color="auto"/>
                <w:bottom w:val="none" w:sz="0" w:space="0" w:color="auto"/>
                <w:right w:val="none" w:sz="0" w:space="0" w:color="auto"/>
              </w:divBdr>
            </w:div>
            <w:div w:id="259685641">
              <w:marLeft w:val="0"/>
              <w:marRight w:val="0"/>
              <w:marTop w:val="0"/>
              <w:marBottom w:val="0"/>
              <w:divBdr>
                <w:top w:val="none" w:sz="0" w:space="0" w:color="auto"/>
                <w:left w:val="none" w:sz="0" w:space="0" w:color="auto"/>
                <w:bottom w:val="none" w:sz="0" w:space="0" w:color="auto"/>
                <w:right w:val="none" w:sz="0" w:space="0" w:color="auto"/>
              </w:divBdr>
            </w:div>
            <w:div w:id="2091078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042547">
              <w:marLeft w:val="0"/>
              <w:marRight w:val="0"/>
              <w:marTop w:val="0"/>
              <w:marBottom w:val="0"/>
              <w:divBdr>
                <w:top w:val="none" w:sz="0" w:space="0" w:color="auto"/>
                <w:left w:val="none" w:sz="0" w:space="0" w:color="auto"/>
                <w:bottom w:val="none" w:sz="0" w:space="0" w:color="auto"/>
                <w:right w:val="none" w:sz="0" w:space="0" w:color="auto"/>
              </w:divBdr>
            </w:div>
            <w:div w:id="163864837">
              <w:blockQuote w:val="1"/>
              <w:marLeft w:val="720"/>
              <w:marRight w:val="720"/>
              <w:marTop w:val="100"/>
              <w:marBottom w:val="100"/>
              <w:divBdr>
                <w:top w:val="none" w:sz="0" w:space="0" w:color="auto"/>
                <w:left w:val="none" w:sz="0" w:space="0" w:color="auto"/>
                <w:bottom w:val="none" w:sz="0" w:space="0" w:color="auto"/>
                <w:right w:val="none" w:sz="0" w:space="0" w:color="auto"/>
              </w:divBdr>
            </w:div>
            <w:div w:id="320741509">
              <w:marLeft w:val="0"/>
              <w:marRight w:val="0"/>
              <w:marTop w:val="0"/>
              <w:marBottom w:val="0"/>
              <w:divBdr>
                <w:top w:val="none" w:sz="0" w:space="0" w:color="auto"/>
                <w:left w:val="none" w:sz="0" w:space="0" w:color="auto"/>
                <w:bottom w:val="none" w:sz="0" w:space="0" w:color="auto"/>
                <w:right w:val="none" w:sz="0" w:space="0" w:color="auto"/>
              </w:divBdr>
            </w:div>
            <w:div w:id="776220109">
              <w:blockQuote w:val="1"/>
              <w:marLeft w:val="720"/>
              <w:marRight w:val="720"/>
              <w:marTop w:val="100"/>
              <w:marBottom w:val="100"/>
              <w:divBdr>
                <w:top w:val="none" w:sz="0" w:space="0" w:color="auto"/>
                <w:left w:val="none" w:sz="0" w:space="0" w:color="auto"/>
                <w:bottom w:val="none" w:sz="0" w:space="0" w:color="auto"/>
                <w:right w:val="none" w:sz="0" w:space="0" w:color="auto"/>
              </w:divBdr>
            </w:div>
            <w:div w:id="816459554">
              <w:marLeft w:val="0"/>
              <w:marRight w:val="0"/>
              <w:marTop w:val="0"/>
              <w:marBottom w:val="0"/>
              <w:divBdr>
                <w:top w:val="none" w:sz="0" w:space="0" w:color="auto"/>
                <w:left w:val="none" w:sz="0" w:space="0" w:color="auto"/>
                <w:bottom w:val="none" w:sz="0" w:space="0" w:color="auto"/>
                <w:right w:val="none" w:sz="0" w:space="0" w:color="auto"/>
              </w:divBdr>
            </w:div>
            <w:div w:id="103869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216679">
              <w:marLeft w:val="0"/>
              <w:marRight w:val="0"/>
              <w:marTop w:val="0"/>
              <w:marBottom w:val="0"/>
              <w:divBdr>
                <w:top w:val="none" w:sz="0" w:space="0" w:color="auto"/>
                <w:left w:val="none" w:sz="0" w:space="0" w:color="auto"/>
                <w:bottom w:val="none" w:sz="0" w:space="0" w:color="auto"/>
                <w:right w:val="none" w:sz="0" w:space="0" w:color="auto"/>
              </w:divBdr>
            </w:div>
            <w:div w:id="1674916602">
              <w:blockQuote w:val="1"/>
              <w:marLeft w:val="720"/>
              <w:marRight w:val="720"/>
              <w:marTop w:val="100"/>
              <w:marBottom w:val="100"/>
              <w:divBdr>
                <w:top w:val="none" w:sz="0" w:space="0" w:color="auto"/>
                <w:left w:val="none" w:sz="0" w:space="0" w:color="auto"/>
                <w:bottom w:val="none" w:sz="0" w:space="0" w:color="auto"/>
                <w:right w:val="none" w:sz="0" w:space="0" w:color="auto"/>
              </w:divBdr>
            </w:div>
            <w:div w:id="673842080">
              <w:marLeft w:val="0"/>
              <w:marRight w:val="0"/>
              <w:marTop w:val="0"/>
              <w:marBottom w:val="0"/>
              <w:divBdr>
                <w:top w:val="none" w:sz="0" w:space="0" w:color="auto"/>
                <w:left w:val="none" w:sz="0" w:space="0" w:color="auto"/>
                <w:bottom w:val="none" w:sz="0" w:space="0" w:color="auto"/>
                <w:right w:val="none" w:sz="0" w:space="0" w:color="auto"/>
              </w:divBdr>
            </w:div>
            <w:div w:id="389891190">
              <w:blockQuote w:val="1"/>
              <w:marLeft w:val="720"/>
              <w:marRight w:val="720"/>
              <w:marTop w:val="100"/>
              <w:marBottom w:val="100"/>
              <w:divBdr>
                <w:top w:val="none" w:sz="0" w:space="0" w:color="auto"/>
                <w:left w:val="none" w:sz="0" w:space="0" w:color="auto"/>
                <w:bottom w:val="none" w:sz="0" w:space="0" w:color="auto"/>
                <w:right w:val="none" w:sz="0" w:space="0" w:color="auto"/>
              </w:divBdr>
            </w:div>
            <w:div w:id="51390173">
              <w:marLeft w:val="0"/>
              <w:marRight w:val="0"/>
              <w:marTop w:val="0"/>
              <w:marBottom w:val="0"/>
              <w:divBdr>
                <w:top w:val="none" w:sz="0" w:space="0" w:color="auto"/>
                <w:left w:val="none" w:sz="0" w:space="0" w:color="auto"/>
                <w:bottom w:val="none" w:sz="0" w:space="0" w:color="auto"/>
                <w:right w:val="none" w:sz="0" w:space="0" w:color="auto"/>
              </w:divBdr>
            </w:div>
            <w:div w:id="317536327">
              <w:blockQuote w:val="1"/>
              <w:marLeft w:val="720"/>
              <w:marRight w:val="720"/>
              <w:marTop w:val="100"/>
              <w:marBottom w:val="100"/>
              <w:divBdr>
                <w:top w:val="none" w:sz="0" w:space="0" w:color="auto"/>
                <w:left w:val="none" w:sz="0" w:space="0" w:color="auto"/>
                <w:bottom w:val="none" w:sz="0" w:space="0" w:color="auto"/>
                <w:right w:val="none" w:sz="0" w:space="0" w:color="auto"/>
              </w:divBdr>
            </w:div>
            <w:div w:id="540213905">
              <w:marLeft w:val="0"/>
              <w:marRight w:val="0"/>
              <w:marTop w:val="0"/>
              <w:marBottom w:val="0"/>
              <w:divBdr>
                <w:top w:val="none" w:sz="0" w:space="0" w:color="auto"/>
                <w:left w:val="none" w:sz="0" w:space="0" w:color="auto"/>
                <w:bottom w:val="none" w:sz="0" w:space="0" w:color="auto"/>
                <w:right w:val="none" w:sz="0" w:space="0" w:color="auto"/>
              </w:divBdr>
            </w:div>
            <w:div w:id="2028361398">
              <w:blockQuote w:val="1"/>
              <w:marLeft w:val="720"/>
              <w:marRight w:val="720"/>
              <w:marTop w:val="100"/>
              <w:marBottom w:val="100"/>
              <w:divBdr>
                <w:top w:val="none" w:sz="0" w:space="0" w:color="auto"/>
                <w:left w:val="none" w:sz="0" w:space="0" w:color="auto"/>
                <w:bottom w:val="none" w:sz="0" w:space="0" w:color="auto"/>
                <w:right w:val="none" w:sz="0" w:space="0" w:color="auto"/>
              </w:divBdr>
            </w:div>
            <w:div w:id="664555851">
              <w:marLeft w:val="0"/>
              <w:marRight w:val="0"/>
              <w:marTop w:val="0"/>
              <w:marBottom w:val="0"/>
              <w:divBdr>
                <w:top w:val="none" w:sz="0" w:space="0" w:color="auto"/>
                <w:left w:val="none" w:sz="0" w:space="0" w:color="auto"/>
                <w:bottom w:val="none" w:sz="0" w:space="0" w:color="auto"/>
                <w:right w:val="none" w:sz="0" w:space="0" w:color="auto"/>
              </w:divBdr>
            </w:div>
            <w:div w:id="1208688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581878">
              <w:marLeft w:val="0"/>
              <w:marRight w:val="0"/>
              <w:marTop w:val="0"/>
              <w:marBottom w:val="0"/>
              <w:divBdr>
                <w:top w:val="none" w:sz="0" w:space="0" w:color="auto"/>
                <w:left w:val="none" w:sz="0" w:space="0" w:color="auto"/>
                <w:bottom w:val="none" w:sz="0" w:space="0" w:color="auto"/>
                <w:right w:val="none" w:sz="0" w:space="0" w:color="auto"/>
              </w:divBdr>
            </w:div>
            <w:div w:id="4490559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067653">
              <w:marLeft w:val="0"/>
              <w:marRight w:val="0"/>
              <w:marTop w:val="0"/>
              <w:marBottom w:val="0"/>
              <w:divBdr>
                <w:top w:val="none" w:sz="0" w:space="0" w:color="auto"/>
                <w:left w:val="none" w:sz="0" w:space="0" w:color="auto"/>
                <w:bottom w:val="none" w:sz="0" w:space="0" w:color="auto"/>
                <w:right w:val="none" w:sz="0" w:space="0" w:color="auto"/>
              </w:divBdr>
            </w:div>
            <w:div w:id="1181701404">
              <w:blockQuote w:val="1"/>
              <w:marLeft w:val="720"/>
              <w:marRight w:val="720"/>
              <w:marTop w:val="100"/>
              <w:marBottom w:val="100"/>
              <w:divBdr>
                <w:top w:val="none" w:sz="0" w:space="0" w:color="auto"/>
                <w:left w:val="none" w:sz="0" w:space="0" w:color="auto"/>
                <w:bottom w:val="none" w:sz="0" w:space="0" w:color="auto"/>
                <w:right w:val="none" w:sz="0" w:space="0" w:color="auto"/>
              </w:divBdr>
            </w:div>
            <w:div w:id="839810077">
              <w:marLeft w:val="0"/>
              <w:marRight w:val="0"/>
              <w:marTop w:val="0"/>
              <w:marBottom w:val="0"/>
              <w:divBdr>
                <w:top w:val="none" w:sz="0" w:space="0" w:color="auto"/>
                <w:left w:val="none" w:sz="0" w:space="0" w:color="auto"/>
                <w:bottom w:val="none" w:sz="0" w:space="0" w:color="auto"/>
                <w:right w:val="none" w:sz="0" w:space="0" w:color="auto"/>
              </w:divBdr>
            </w:div>
            <w:div w:id="3343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758085">
              <w:marLeft w:val="0"/>
              <w:marRight w:val="0"/>
              <w:marTop w:val="0"/>
              <w:marBottom w:val="0"/>
              <w:divBdr>
                <w:top w:val="none" w:sz="0" w:space="0" w:color="auto"/>
                <w:left w:val="none" w:sz="0" w:space="0" w:color="auto"/>
                <w:bottom w:val="none" w:sz="0" w:space="0" w:color="auto"/>
                <w:right w:val="none" w:sz="0" w:space="0" w:color="auto"/>
              </w:divBdr>
            </w:div>
            <w:div w:id="1999311256">
              <w:blockQuote w:val="1"/>
              <w:marLeft w:val="720"/>
              <w:marRight w:val="720"/>
              <w:marTop w:val="100"/>
              <w:marBottom w:val="100"/>
              <w:divBdr>
                <w:top w:val="none" w:sz="0" w:space="0" w:color="auto"/>
                <w:left w:val="none" w:sz="0" w:space="0" w:color="auto"/>
                <w:bottom w:val="none" w:sz="0" w:space="0" w:color="auto"/>
                <w:right w:val="none" w:sz="0" w:space="0" w:color="auto"/>
              </w:divBdr>
            </w:div>
            <w:div w:id="52436050">
              <w:marLeft w:val="0"/>
              <w:marRight w:val="0"/>
              <w:marTop w:val="0"/>
              <w:marBottom w:val="0"/>
              <w:divBdr>
                <w:top w:val="none" w:sz="0" w:space="0" w:color="auto"/>
                <w:left w:val="none" w:sz="0" w:space="0" w:color="auto"/>
                <w:bottom w:val="none" w:sz="0" w:space="0" w:color="auto"/>
                <w:right w:val="none" w:sz="0" w:space="0" w:color="auto"/>
              </w:divBdr>
            </w:div>
            <w:div w:id="20746974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26720375">
              <w:marLeft w:val="0"/>
              <w:marRight w:val="0"/>
              <w:marTop w:val="0"/>
              <w:marBottom w:val="0"/>
              <w:divBdr>
                <w:top w:val="none" w:sz="0" w:space="0" w:color="auto"/>
                <w:left w:val="none" w:sz="0" w:space="0" w:color="auto"/>
                <w:bottom w:val="none" w:sz="0" w:space="0" w:color="auto"/>
                <w:right w:val="none" w:sz="0" w:space="0" w:color="auto"/>
              </w:divBdr>
            </w:div>
            <w:div w:id="355694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438063784">
              <w:marLeft w:val="0"/>
              <w:marRight w:val="0"/>
              <w:marTop w:val="0"/>
              <w:marBottom w:val="0"/>
              <w:divBdr>
                <w:top w:val="none" w:sz="0" w:space="0" w:color="auto"/>
                <w:left w:val="none" w:sz="0" w:space="0" w:color="auto"/>
                <w:bottom w:val="none" w:sz="0" w:space="0" w:color="auto"/>
                <w:right w:val="none" w:sz="0" w:space="0" w:color="auto"/>
              </w:divBdr>
            </w:div>
            <w:div w:id="1451587520">
              <w:blockQuote w:val="1"/>
              <w:marLeft w:val="720"/>
              <w:marRight w:val="720"/>
              <w:marTop w:val="100"/>
              <w:marBottom w:val="100"/>
              <w:divBdr>
                <w:top w:val="none" w:sz="0" w:space="0" w:color="auto"/>
                <w:left w:val="none" w:sz="0" w:space="0" w:color="auto"/>
                <w:bottom w:val="none" w:sz="0" w:space="0" w:color="auto"/>
                <w:right w:val="none" w:sz="0" w:space="0" w:color="auto"/>
              </w:divBdr>
            </w:div>
            <w:div w:id="719742976">
              <w:marLeft w:val="0"/>
              <w:marRight w:val="0"/>
              <w:marTop w:val="0"/>
              <w:marBottom w:val="0"/>
              <w:divBdr>
                <w:top w:val="none" w:sz="0" w:space="0" w:color="auto"/>
                <w:left w:val="none" w:sz="0" w:space="0" w:color="auto"/>
                <w:bottom w:val="none" w:sz="0" w:space="0" w:color="auto"/>
                <w:right w:val="none" w:sz="0" w:space="0" w:color="auto"/>
              </w:divBdr>
            </w:div>
            <w:div w:id="1754009531">
              <w:blockQuote w:val="1"/>
              <w:marLeft w:val="720"/>
              <w:marRight w:val="720"/>
              <w:marTop w:val="100"/>
              <w:marBottom w:val="100"/>
              <w:divBdr>
                <w:top w:val="none" w:sz="0" w:space="0" w:color="auto"/>
                <w:left w:val="none" w:sz="0" w:space="0" w:color="auto"/>
                <w:bottom w:val="none" w:sz="0" w:space="0" w:color="auto"/>
                <w:right w:val="none" w:sz="0" w:space="0" w:color="auto"/>
              </w:divBdr>
            </w:div>
            <w:div w:id="348796656">
              <w:marLeft w:val="0"/>
              <w:marRight w:val="0"/>
              <w:marTop w:val="0"/>
              <w:marBottom w:val="0"/>
              <w:divBdr>
                <w:top w:val="none" w:sz="0" w:space="0" w:color="auto"/>
                <w:left w:val="none" w:sz="0" w:space="0" w:color="auto"/>
                <w:bottom w:val="none" w:sz="0" w:space="0" w:color="auto"/>
                <w:right w:val="none" w:sz="0" w:space="0" w:color="auto"/>
              </w:divBdr>
            </w:div>
            <w:div w:id="873814626">
              <w:blockQuote w:val="1"/>
              <w:marLeft w:val="720"/>
              <w:marRight w:val="720"/>
              <w:marTop w:val="100"/>
              <w:marBottom w:val="100"/>
              <w:divBdr>
                <w:top w:val="none" w:sz="0" w:space="0" w:color="auto"/>
                <w:left w:val="none" w:sz="0" w:space="0" w:color="auto"/>
                <w:bottom w:val="none" w:sz="0" w:space="0" w:color="auto"/>
                <w:right w:val="none" w:sz="0" w:space="0" w:color="auto"/>
              </w:divBdr>
            </w:div>
            <w:div w:id="228464916">
              <w:marLeft w:val="0"/>
              <w:marRight w:val="0"/>
              <w:marTop w:val="0"/>
              <w:marBottom w:val="0"/>
              <w:divBdr>
                <w:top w:val="none" w:sz="0" w:space="0" w:color="auto"/>
                <w:left w:val="none" w:sz="0" w:space="0" w:color="auto"/>
                <w:bottom w:val="none" w:sz="0" w:space="0" w:color="auto"/>
                <w:right w:val="none" w:sz="0" w:space="0" w:color="auto"/>
              </w:divBdr>
            </w:div>
            <w:div w:id="1783762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942654">
              <w:marLeft w:val="0"/>
              <w:marRight w:val="0"/>
              <w:marTop w:val="0"/>
              <w:marBottom w:val="0"/>
              <w:divBdr>
                <w:top w:val="none" w:sz="0" w:space="0" w:color="auto"/>
                <w:left w:val="none" w:sz="0" w:space="0" w:color="auto"/>
                <w:bottom w:val="none" w:sz="0" w:space="0" w:color="auto"/>
                <w:right w:val="none" w:sz="0" w:space="0" w:color="auto"/>
              </w:divBdr>
            </w:div>
            <w:div w:id="1600410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72345376">
              <w:marLeft w:val="0"/>
              <w:marRight w:val="0"/>
              <w:marTop w:val="0"/>
              <w:marBottom w:val="0"/>
              <w:divBdr>
                <w:top w:val="none" w:sz="0" w:space="0" w:color="auto"/>
                <w:left w:val="none" w:sz="0" w:space="0" w:color="auto"/>
                <w:bottom w:val="none" w:sz="0" w:space="0" w:color="auto"/>
                <w:right w:val="none" w:sz="0" w:space="0" w:color="auto"/>
              </w:divBdr>
            </w:div>
            <w:div w:id="1695879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5607712">
              <w:marLeft w:val="0"/>
              <w:marRight w:val="0"/>
              <w:marTop w:val="0"/>
              <w:marBottom w:val="0"/>
              <w:divBdr>
                <w:top w:val="none" w:sz="0" w:space="0" w:color="auto"/>
                <w:left w:val="none" w:sz="0" w:space="0" w:color="auto"/>
                <w:bottom w:val="none" w:sz="0" w:space="0" w:color="auto"/>
                <w:right w:val="none" w:sz="0" w:space="0" w:color="auto"/>
              </w:divBdr>
            </w:div>
            <w:div w:id="333999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793079">
              <w:marLeft w:val="0"/>
              <w:marRight w:val="0"/>
              <w:marTop w:val="0"/>
              <w:marBottom w:val="0"/>
              <w:divBdr>
                <w:top w:val="none" w:sz="0" w:space="0" w:color="auto"/>
                <w:left w:val="none" w:sz="0" w:space="0" w:color="auto"/>
                <w:bottom w:val="none" w:sz="0" w:space="0" w:color="auto"/>
                <w:right w:val="none" w:sz="0" w:space="0" w:color="auto"/>
              </w:divBdr>
            </w:div>
            <w:div w:id="801537614">
              <w:blockQuote w:val="1"/>
              <w:marLeft w:val="720"/>
              <w:marRight w:val="720"/>
              <w:marTop w:val="100"/>
              <w:marBottom w:val="100"/>
              <w:divBdr>
                <w:top w:val="none" w:sz="0" w:space="0" w:color="auto"/>
                <w:left w:val="none" w:sz="0" w:space="0" w:color="auto"/>
                <w:bottom w:val="none" w:sz="0" w:space="0" w:color="auto"/>
                <w:right w:val="none" w:sz="0" w:space="0" w:color="auto"/>
              </w:divBdr>
            </w:div>
            <w:div w:id="598946762">
              <w:marLeft w:val="0"/>
              <w:marRight w:val="0"/>
              <w:marTop w:val="0"/>
              <w:marBottom w:val="0"/>
              <w:divBdr>
                <w:top w:val="none" w:sz="0" w:space="0" w:color="auto"/>
                <w:left w:val="none" w:sz="0" w:space="0" w:color="auto"/>
                <w:bottom w:val="none" w:sz="0" w:space="0" w:color="auto"/>
                <w:right w:val="none" w:sz="0" w:space="0" w:color="auto"/>
              </w:divBdr>
            </w:div>
            <w:div w:id="168736738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141121">
              <w:marLeft w:val="0"/>
              <w:marRight w:val="0"/>
              <w:marTop w:val="0"/>
              <w:marBottom w:val="0"/>
              <w:divBdr>
                <w:top w:val="none" w:sz="0" w:space="0" w:color="auto"/>
                <w:left w:val="none" w:sz="0" w:space="0" w:color="auto"/>
                <w:bottom w:val="none" w:sz="0" w:space="0" w:color="auto"/>
                <w:right w:val="none" w:sz="0" w:space="0" w:color="auto"/>
              </w:divBdr>
            </w:div>
            <w:div w:id="1006132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39403">
              <w:marLeft w:val="0"/>
              <w:marRight w:val="0"/>
              <w:marTop w:val="0"/>
              <w:marBottom w:val="0"/>
              <w:divBdr>
                <w:top w:val="none" w:sz="0" w:space="0" w:color="auto"/>
                <w:left w:val="none" w:sz="0" w:space="0" w:color="auto"/>
                <w:bottom w:val="none" w:sz="0" w:space="0" w:color="auto"/>
                <w:right w:val="none" w:sz="0" w:space="0" w:color="auto"/>
              </w:divBdr>
            </w:div>
            <w:div w:id="570114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8116293">
              <w:marLeft w:val="0"/>
              <w:marRight w:val="0"/>
              <w:marTop w:val="0"/>
              <w:marBottom w:val="0"/>
              <w:divBdr>
                <w:top w:val="none" w:sz="0" w:space="0" w:color="auto"/>
                <w:left w:val="none" w:sz="0" w:space="0" w:color="auto"/>
                <w:bottom w:val="none" w:sz="0" w:space="0" w:color="auto"/>
                <w:right w:val="none" w:sz="0" w:space="0" w:color="auto"/>
              </w:divBdr>
            </w:div>
            <w:div w:id="322509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800249">
              <w:marLeft w:val="0"/>
              <w:marRight w:val="0"/>
              <w:marTop w:val="0"/>
              <w:marBottom w:val="0"/>
              <w:divBdr>
                <w:top w:val="none" w:sz="0" w:space="0" w:color="auto"/>
                <w:left w:val="none" w:sz="0" w:space="0" w:color="auto"/>
                <w:bottom w:val="none" w:sz="0" w:space="0" w:color="auto"/>
                <w:right w:val="none" w:sz="0" w:space="0" w:color="auto"/>
              </w:divBdr>
            </w:div>
            <w:div w:id="5336165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951347">
              <w:marLeft w:val="0"/>
              <w:marRight w:val="0"/>
              <w:marTop w:val="0"/>
              <w:marBottom w:val="0"/>
              <w:divBdr>
                <w:top w:val="none" w:sz="0" w:space="0" w:color="auto"/>
                <w:left w:val="none" w:sz="0" w:space="0" w:color="auto"/>
                <w:bottom w:val="none" w:sz="0" w:space="0" w:color="auto"/>
                <w:right w:val="none" w:sz="0" w:space="0" w:color="auto"/>
              </w:divBdr>
            </w:div>
            <w:div w:id="2057776026">
              <w:blockQuote w:val="1"/>
              <w:marLeft w:val="720"/>
              <w:marRight w:val="720"/>
              <w:marTop w:val="100"/>
              <w:marBottom w:val="100"/>
              <w:divBdr>
                <w:top w:val="none" w:sz="0" w:space="0" w:color="auto"/>
                <w:left w:val="none" w:sz="0" w:space="0" w:color="auto"/>
                <w:bottom w:val="none" w:sz="0" w:space="0" w:color="auto"/>
                <w:right w:val="none" w:sz="0" w:space="0" w:color="auto"/>
              </w:divBdr>
            </w:div>
            <w:div w:id="919874498">
              <w:marLeft w:val="0"/>
              <w:marRight w:val="0"/>
              <w:marTop w:val="0"/>
              <w:marBottom w:val="0"/>
              <w:divBdr>
                <w:top w:val="none" w:sz="0" w:space="0" w:color="auto"/>
                <w:left w:val="none" w:sz="0" w:space="0" w:color="auto"/>
                <w:bottom w:val="none" w:sz="0" w:space="0" w:color="auto"/>
                <w:right w:val="none" w:sz="0" w:space="0" w:color="auto"/>
              </w:divBdr>
            </w:div>
            <w:div w:id="1403210278">
              <w:blockQuote w:val="1"/>
              <w:marLeft w:val="720"/>
              <w:marRight w:val="720"/>
              <w:marTop w:val="100"/>
              <w:marBottom w:val="100"/>
              <w:divBdr>
                <w:top w:val="none" w:sz="0" w:space="0" w:color="auto"/>
                <w:left w:val="none" w:sz="0" w:space="0" w:color="auto"/>
                <w:bottom w:val="none" w:sz="0" w:space="0" w:color="auto"/>
                <w:right w:val="none" w:sz="0" w:space="0" w:color="auto"/>
              </w:divBdr>
            </w:div>
            <w:div w:id="523447911">
              <w:marLeft w:val="0"/>
              <w:marRight w:val="0"/>
              <w:marTop w:val="0"/>
              <w:marBottom w:val="0"/>
              <w:divBdr>
                <w:top w:val="none" w:sz="0" w:space="0" w:color="auto"/>
                <w:left w:val="none" w:sz="0" w:space="0" w:color="auto"/>
                <w:bottom w:val="none" w:sz="0" w:space="0" w:color="auto"/>
                <w:right w:val="none" w:sz="0" w:space="0" w:color="auto"/>
              </w:divBdr>
            </w:div>
            <w:div w:id="72094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985923">
              <w:marLeft w:val="0"/>
              <w:marRight w:val="0"/>
              <w:marTop w:val="0"/>
              <w:marBottom w:val="0"/>
              <w:divBdr>
                <w:top w:val="none" w:sz="0" w:space="0" w:color="auto"/>
                <w:left w:val="none" w:sz="0" w:space="0" w:color="auto"/>
                <w:bottom w:val="none" w:sz="0" w:space="0" w:color="auto"/>
                <w:right w:val="none" w:sz="0" w:space="0" w:color="auto"/>
              </w:divBdr>
            </w:div>
            <w:div w:id="351346578">
              <w:marLeft w:val="0"/>
              <w:marRight w:val="0"/>
              <w:marTop w:val="0"/>
              <w:marBottom w:val="0"/>
              <w:divBdr>
                <w:top w:val="none" w:sz="0" w:space="0" w:color="auto"/>
                <w:left w:val="none" w:sz="0" w:space="0" w:color="auto"/>
                <w:bottom w:val="none" w:sz="0" w:space="0" w:color="auto"/>
                <w:right w:val="none" w:sz="0" w:space="0" w:color="auto"/>
              </w:divBdr>
            </w:div>
            <w:div w:id="260646321">
              <w:blockQuote w:val="1"/>
              <w:marLeft w:val="720"/>
              <w:marRight w:val="720"/>
              <w:marTop w:val="100"/>
              <w:marBottom w:val="100"/>
              <w:divBdr>
                <w:top w:val="none" w:sz="0" w:space="0" w:color="auto"/>
                <w:left w:val="none" w:sz="0" w:space="0" w:color="auto"/>
                <w:bottom w:val="none" w:sz="0" w:space="0" w:color="auto"/>
                <w:right w:val="none" w:sz="0" w:space="0" w:color="auto"/>
              </w:divBdr>
            </w:div>
            <w:div w:id="97912252">
              <w:marLeft w:val="0"/>
              <w:marRight w:val="0"/>
              <w:marTop w:val="0"/>
              <w:marBottom w:val="0"/>
              <w:divBdr>
                <w:top w:val="none" w:sz="0" w:space="0" w:color="auto"/>
                <w:left w:val="none" w:sz="0" w:space="0" w:color="auto"/>
                <w:bottom w:val="none" w:sz="0" w:space="0" w:color="auto"/>
                <w:right w:val="none" w:sz="0" w:space="0" w:color="auto"/>
              </w:divBdr>
            </w:div>
            <w:div w:id="1613785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079515">
              <w:marLeft w:val="0"/>
              <w:marRight w:val="0"/>
              <w:marTop w:val="0"/>
              <w:marBottom w:val="0"/>
              <w:divBdr>
                <w:top w:val="none" w:sz="0" w:space="0" w:color="auto"/>
                <w:left w:val="none" w:sz="0" w:space="0" w:color="auto"/>
                <w:bottom w:val="none" w:sz="0" w:space="0" w:color="auto"/>
                <w:right w:val="none" w:sz="0" w:space="0" w:color="auto"/>
              </w:divBdr>
            </w:div>
            <w:div w:id="1267423971">
              <w:marLeft w:val="0"/>
              <w:marRight w:val="0"/>
              <w:marTop w:val="0"/>
              <w:marBottom w:val="0"/>
              <w:divBdr>
                <w:top w:val="none" w:sz="0" w:space="0" w:color="auto"/>
                <w:left w:val="none" w:sz="0" w:space="0" w:color="auto"/>
                <w:bottom w:val="none" w:sz="0" w:space="0" w:color="auto"/>
                <w:right w:val="none" w:sz="0" w:space="0" w:color="auto"/>
              </w:divBdr>
            </w:div>
            <w:div w:id="19841201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5775093">
              <w:marLeft w:val="0"/>
              <w:marRight w:val="0"/>
              <w:marTop w:val="0"/>
              <w:marBottom w:val="0"/>
              <w:divBdr>
                <w:top w:val="none" w:sz="0" w:space="0" w:color="auto"/>
                <w:left w:val="none" w:sz="0" w:space="0" w:color="auto"/>
                <w:bottom w:val="none" w:sz="0" w:space="0" w:color="auto"/>
                <w:right w:val="none" w:sz="0" w:space="0" w:color="auto"/>
              </w:divBdr>
            </w:div>
            <w:div w:id="1930309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336471">
              <w:marLeft w:val="0"/>
              <w:marRight w:val="0"/>
              <w:marTop w:val="0"/>
              <w:marBottom w:val="0"/>
              <w:divBdr>
                <w:top w:val="none" w:sz="0" w:space="0" w:color="auto"/>
                <w:left w:val="none" w:sz="0" w:space="0" w:color="auto"/>
                <w:bottom w:val="none" w:sz="0" w:space="0" w:color="auto"/>
                <w:right w:val="none" w:sz="0" w:space="0" w:color="auto"/>
              </w:divBdr>
            </w:div>
            <w:div w:id="8242784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690409">
              <w:marLeft w:val="0"/>
              <w:marRight w:val="0"/>
              <w:marTop w:val="0"/>
              <w:marBottom w:val="0"/>
              <w:divBdr>
                <w:top w:val="none" w:sz="0" w:space="0" w:color="auto"/>
                <w:left w:val="none" w:sz="0" w:space="0" w:color="auto"/>
                <w:bottom w:val="none" w:sz="0" w:space="0" w:color="auto"/>
                <w:right w:val="none" w:sz="0" w:space="0" w:color="auto"/>
              </w:divBdr>
            </w:div>
            <w:div w:id="854462704">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638574">
              <w:marLeft w:val="0"/>
              <w:marRight w:val="0"/>
              <w:marTop w:val="0"/>
              <w:marBottom w:val="0"/>
              <w:divBdr>
                <w:top w:val="none" w:sz="0" w:space="0" w:color="auto"/>
                <w:left w:val="none" w:sz="0" w:space="0" w:color="auto"/>
                <w:bottom w:val="none" w:sz="0" w:space="0" w:color="auto"/>
                <w:right w:val="none" w:sz="0" w:space="0" w:color="auto"/>
              </w:divBdr>
            </w:div>
            <w:div w:id="1121532150">
              <w:marLeft w:val="0"/>
              <w:marRight w:val="0"/>
              <w:marTop w:val="0"/>
              <w:marBottom w:val="0"/>
              <w:divBdr>
                <w:top w:val="none" w:sz="0" w:space="0" w:color="auto"/>
                <w:left w:val="none" w:sz="0" w:space="0" w:color="auto"/>
                <w:bottom w:val="none" w:sz="0" w:space="0" w:color="auto"/>
                <w:right w:val="none" w:sz="0" w:space="0" w:color="auto"/>
              </w:divBdr>
            </w:div>
            <w:div w:id="23436541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6180457">
              <w:marLeft w:val="0"/>
              <w:marRight w:val="0"/>
              <w:marTop w:val="0"/>
              <w:marBottom w:val="0"/>
              <w:divBdr>
                <w:top w:val="none" w:sz="0" w:space="0" w:color="auto"/>
                <w:left w:val="none" w:sz="0" w:space="0" w:color="auto"/>
                <w:bottom w:val="none" w:sz="0" w:space="0" w:color="auto"/>
                <w:right w:val="none" w:sz="0" w:space="0" w:color="auto"/>
              </w:divBdr>
            </w:div>
            <w:div w:id="14401787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553016">
              <w:marLeft w:val="0"/>
              <w:marRight w:val="0"/>
              <w:marTop w:val="0"/>
              <w:marBottom w:val="0"/>
              <w:divBdr>
                <w:top w:val="none" w:sz="0" w:space="0" w:color="auto"/>
                <w:left w:val="none" w:sz="0" w:space="0" w:color="auto"/>
                <w:bottom w:val="none" w:sz="0" w:space="0" w:color="auto"/>
                <w:right w:val="none" w:sz="0" w:space="0" w:color="auto"/>
              </w:divBdr>
            </w:div>
            <w:div w:id="1676809362">
              <w:blockQuote w:val="1"/>
              <w:marLeft w:val="720"/>
              <w:marRight w:val="720"/>
              <w:marTop w:val="100"/>
              <w:marBottom w:val="100"/>
              <w:divBdr>
                <w:top w:val="none" w:sz="0" w:space="0" w:color="auto"/>
                <w:left w:val="none" w:sz="0" w:space="0" w:color="auto"/>
                <w:bottom w:val="none" w:sz="0" w:space="0" w:color="auto"/>
                <w:right w:val="none" w:sz="0" w:space="0" w:color="auto"/>
              </w:divBdr>
            </w:div>
            <w:div w:id="615719287">
              <w:marLeft w:val="0"/>
              <w:marRight w:val="0"/>
              <w:marTop w:val="0"/>
              <w:marBottom w:val="0"/>
              <w:divBdr>
                <w:top w:val="none" w:sz="0" w:space="0" w:color="auto"/>
                <w:left w:val="none" w:sz="0" w:space="0" w:color="auto"/>
                <w:bottom w:val="none" w:sz="0" w:space="0" w:color="auto"/>
                <w:right w:val="none" w:sz="0" w:space="0" w:color="auto"/>
              </w:divBdr>
            </w:div>
            <w:div w:id="261031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204153">
              <w:marLeft w:val="0"/>
              <w:marRight w:val="0"/>
              <w:marTop w:val="0"/>
              <w:marBottom w:val="0"/>
              <w:divBdr>
                <w:top w:val="none" w:sz="0" w:space="0" w:color="auto"/>
                <w:left w:val="none" w:sz="0" w:space="0" w:color="auto"/>
                <w:bottom w:val="none" w:sz="0" w:space="0" w:color="auto"/>
                <w:right w:val="none" w:sz="0" w:space="0" w:color="auto"/>
              </w:divBdr>
            </w:div>
            <w:div w:id="953367097">
              <w:marLeft w:val="0"/>
              <w:marRight w:val="0"/>
              <w:marTop w:val="0"/>
              <w:marBottom w:val="0"/>
              <w:divBdr>
                <w:top w:val="none" w:sz="0" w:space="0" w:color="auto"/>
                <w:left w:val="none" w:sz="0" w:space="0" w:color="auto"/>
                <w:bottom w:val="none" w:sz="0" w:space="0" w:color="auto"/>
                <w:right w:val="none" w:sz="0" w:space="0" w:color="auto"/>
              </w:divBdr>
            </w:div>
            <w:div w:id="516428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311617">
              <w:marLeft w:val="0"/>
              <w:marRight w:val="0"/>
              <w:marTop w:val="0"/>
              <w:marBottom w:val="0"/>
              <w:divBdr>
                <w:top w:val="none" w:sz="0" w:space="0" w:color="auto"/>
                <w:left w:val="none" w:sz="0" w:space="0" w:color="auto"/>
                <w:bottom w:val="none" w:sz="0" w:space="0" w:color="auto"/>
                <w:right w:val="none" w:sz="0" w:space="0" w:color="auto"/>
              </w:divBdr>
            </w:div>
            <w:div w:id="916791563">
              <w:blockQuote w:val="1"/>
              <w:marLeft w:val="720"/>
              <w:marRight w:val="720"/>
              <w:marTop w:val="100"/>
              <w:marBottom w:val="100"/>
              <w:divBdr>
                <w:top w:val="none" w:sz="0" w:space="0" w:color="auto"/>
                <w:left w:val="none" w:sz="0" w:space="0" w:color="auto"/>
                <w:bottom w:val="none" w:sz="0" w:space="0" w:color="auto"/>
                <w:right w:val="none" w:sz="0" w:space="0" w:color="auto"/>
              </w:divBdr>
            </w:div>
            <w:div w:id="878779640">
              <w:marLeft w:val="0"/>
              <w:marRight w:val="0"/>
              <w:marTop w:val="0"/>
              <w:marBottom w:val="0"/>
              <w:divBdr>
                <w:top w:val="none" w:sz="0" w:space="0" w:color="auto"/>
                <w:left w:val="none" w:sz="0" w:space="0" w:color="auto"/>
                <w:bottom w:val="none" w:sz="0" w:space="0" w:color="auto"/>
                <w:right w:val="none" w:sz="0" w:space="0" w:color="auto"/>
              </w:divBdr>
            </w:div>
            <w:div w:id="1509443985">
              <w:marLeft w:val="0"/>
              <w:marRight w:val="0"/>
              <w:marTop w:val="0"/>
              <w:marBottom w:val="0"/>
              <w:divBdr>
                <w:top w:val="none" w:sz="0" w:space="0" w:color="auto"/>
                <w:left w:val="none" w:sz="0" w:space="0" w:color="auto"/>
                <w:bottom w:val="none" w:sz="0" w:space="0" w:color="auto"/>
                <w:right w:val="none" w:sz="0" w:space="0" w:color="auto"/>
              </w:divBdr>
            </w:div>
            <w:div w:id="724524052">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29214">
              <w:marLeft w:val="0"/>
              <w:marRight w:val="0"/>
              <w:marTop w:val="0"/>
              <w:marBottom w:val="0"/>
              <w:divBdr>
                <w:top w:val="none" w:sz="0" w:space="0" w:color="auto"/>
                <w:left w:val="none" w:sz="0" w:space="0" w:color="auto"/>
                <w:bottom w:val="none" w:sz="0" w:space="0" w:color="auto"/>
                <w:right w:val="none" w:sz="0" w:space="0" w:color="auto"/>
              </w:divBdr>
            </w:div>
            <w:div w:id="1702170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373100">
              <w:marLeft w:val="0"/>
              <w:marRight w:val="0"/>
              <w:marTop w:val="0"/>
              <w:marBottom w:val="0"/>
              <w:divBdr>
                <w:top w:val="none" w:sz="0" w:space="0" w:color="auto"/>
                <w:left w:val="none" w:sz="0" w:space="0" w:color="auto"/>
                <w:bottom w:val="none" w:sz="0" w:space="0" w:color="auto"/>
                <w:right w:val="none" w:sz="0" w:space="0" w:color="auto"/>
              </w:divBdr>
            </w:div>
            <w:div w:id="1963612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780973">
              <w:marLeft w:val="0"/>
              <w:marRight w:val="0"/>
              <w:marTop w:val="0"/>
              <w:marBottom w:val="0"/>
              <w:divBdr>
                <w:top w:val="none" w:sz="0" w:space="0" w:color="auto"/>
                <w:left w:val="none" w:sz="0" w:space="0" w:color="auto"/>
                <w:bottom w:val="none" w:sz="0" w:space="0" w:color="auto"/>
                <w:right w:val="none" w:sz="0" w:space="0" w:color="auto"/>
              </w:divBdr>
            </w:div>
            <w:div w:id="1587879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404583">
              <w:marLeft w:val="0"/>
              <w:marRight w:val="0"/>
              <w:marTop w:val="0"/>
              <w:marBottom w:val="0"/>
              <w:divBdr>
                <w:top w:val="none" w:sz="0" w:space="0" w:color="auto"/>
                <w:left w:val="none" w:sz="0" w:space="0" w:color="auto"/>
                <w:bottom w:val="none" w:sz="0" w:space="0" w:color="auto"/>
                <w:right w:val="none" w:sz="0" w:space="0" w:color="auto"/>
              </w:divBdr>
            </w:div>
            <w:div w:id="1421831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5094805">
              <w:marLeft w:val="0"/>
              <w:marRight w:val="0"/>
              <w:marTop w:val="0"/>
              <w:marBottom w:val="0"/>
              <w:divBdr>
                <w:top w:val="none" w:sz="0" w:space="0" w:color="auto"/>
                <w:left w:val="none" w:sz="0" w:space="0" w:color="auto"/>
                <w:bottom w:val="none" w:sz="0" w:space="0" w:color="auto"/>
                <w:right w:val="none" w:sz="0" w:space="0" w:color="auto"/>
              </w:divBdr>
            </w:div>
            <w:div w:id="2988060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6798925">
              <w:marLeft w:val="0"/>
              <w:marRight w:val="0"/>
              <w:marTop w:val="0"/>
              <w:marBottom w:val="0"/>
              <w:divBdr>
                <w:top w:val="none" w:sz="0" w:space="0" w:color="auto"/>
                <w:left w:val="none" w:sz="0" w:space="0" w:color="auto"/>
                <w:bottom w:val="none" w:sz="0" w:space="0" w:color="auto"/>
                <w:right w:val="none" w:sz="0" w:space="0" w:color="auto"/>
              </w:divBdr>
            </w:div>
            <w:div w:id="408962213">
              <w:blockQuote w:val="1"/>
              <w:marLeft w:val="720"/>
              <w:marRight w:val="720"/>
              <w:marTop w:val="100"/>
              <w:marBottom w:val="100"/>
              <w:divBdr>
                <w:top w:val="none" w:sz="0" w:space="0" w:color="auto"/>
                <w:left w:val="none" w:sz="0" w:space="0" w:color="auto"/>
                <w:bottom w:val="none" w:sz="0" w:space="0" w:color="auto"/>
                <w:right w:val="none" w:sz="0" w:space="0" w:color="auto"/>
              </w:divBdr>
            </w:div>
            <w:div w:id="37710835">
              <w:marLeft w:val="0"/>
              <w:marRight w:val="0"/>
              <w:marTop w:val="0"/>
              <w:marBottom w:val="0"/>
              <w:divBdr>
                <w:top w:val="none" w:sz="0" w:space="0" w:color="auto"/>
                <w:left w:val="none" w:sz="0" w:space="0" w:color="auto"/>
                <w:bottom w:val="none" w:sz="0" w:space="0" w:color="auto"/>
                <w:right w:val="none" w:sz="0" w:space="0" w:color="auto"/>
              </w:divBdr>
            </w:div>
            <w:div w:id="1928733015">
              <w:blockQuote w:val="1"/>
              <w:marLeft w:val="720"/>
              <w:marRight w:val="720"/>
              <w:marTop w:val="100"/>
              <w:marBottom w:val="100"/>
              <w:divBdr>
                <w:top w:val="none" w:sz="0" w:space="0" w:color="auto"/>
                <w:left w:val="none" w:sz="0" w:space="0" w:color="auto"/>
                <w:bottom w:val="none" w:sz="0" w:space="0" w:color="auto"/>
                <w:right w:val="none" w:sz="0" w:space="0" w:color="auto"/>
              </w:divBdr>
            </w:div>
            <w:div w:id="202250707">
              <w:marLeft w:val="0"/>
              <w:marRight w:val="0"/>
              <w:marTop w:val="0"/>
              <w:marBottom w:val="0"/>
              <w:divBdr>
                <w:top w:val="none" w:sz="0" w:space="0" w:color="auto"/>
                <w:left w:val="none" w:sz="0" w:space="0" w:color="auto"/>
                <w:bottom w:val="none" w:sz="0" w:space="0" w:color="auto"/>
                <w:right w:val="none" w:sz="0" w:space="0" w:color="auto"/>
              </w:divBdr>
            </w:div>
            <w:div w:id="9542929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25079">
              <w:marLeft w:val="0"/>
              <w:marRight w:val="0"/>
              <w:marTop w:val="0"/>
              <w:marBottom w:val="0"/>
              <w:divBdr>
                <w:top w:val="none" w:sz="0" w:space="0" w:color="auto"/>
                <w:left w:val="none" w:sz="0" w:space="0" w:color="auto"/>
                <w:bottom w:val="none" w:sz="0" w:space="0" w:color="auto"/>
                <w:right w:val="none" w:sz="0" w:space="0" w:color="auto"/>
              </w:divBdr>
            </w:div>
            <w:div w:id="988629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834653">
              <w:marLeft w:val="0"/>
              <w:marRight w:val="0"/>
              <w:marTop w:val="0"/>
              <w:marBottom w:val="0"/>
              <w:divBdr>
                <w:top w:val="none" w:sz="0" w:space="0" w:color="auto"/>
                <w:left w:val="none" w:sz="0" w:space="0" w:color="auto"/>
                <w:bottom w:val="none" w:sz="0" w:space="0" w:color="auto"/>
                <w:right w:val="none" w:sz="0" w:space="0" w:color="auto"/>
              </w:divBdr>
            </w:div>
            <w:div w:id="202598957">
              <w:blockQuote w:val="1"/>
              <w:marLeft w:val="720"/>
              <w:marRight w:val="720"/>
              <w:marTop w:val="100"/>
              <w:marBottom w:val="100"/>
              <w:divBdr>
                <w:top w:val="none" w:sz="0" w:space="0" w:color="auto"/>
                <w:left w:val="none" w:sz="0" w:space="0" w:color="auto"/>
                <w:bottom w:val="none" w:sz="0" w:space="0" w:color="auto"/>
                <w:right w:val="none" w:sz="0" w:space="0" w:color="auto"/>
              </w:divBdr>
            </w:div>
            <w:div w:id="1812598916">
              <w:marLeft w:val="0"/>
              <w:marRight w:val="0"/>
              <w:marTop w:val="0"/>
              <w:marBottom w:val="0"/>
              <w:divBdr>
                <w:top w:val="none" w:sz="0" w:space="0" w:color="auto"/>
                <w:left w:val="none" w:sz="0" w:space="0" w:color="auto"/>
                <w:bottom w:val="none" w:sz="0" w:space="0" w:color="auto"/>
                <w:right w:val="none" w:sz="0" w:space="0" w:color="auto"/>
              </w:divBdr>
            </w:div>
            <w:div w:id="306056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2159">
              <w:marLeft w:val="0"/>
              <w:marRight w:val="0"/>
              <w:marTop w:val="0"/>
              <w:marBottom w:val="0"/>
              <w:divBdr>
                <w:top w:val="none" w:sz="0" w:space="0" w:color="auto"/>
                <w:left w:val="none" w:sz="0" w:space="0" w:color="auto"/>
                <w:bottom w:val="none" w:sz="0" w:space="0" w:color="auto"/>
                <w:right w:val="none" w:sz="0" w:space="0" w:color="auto"/>
              </w:divBdr>
            </w:div>
            <w:div w:id="212353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4695346">
              <w:marLeft w:val="0"/>
              <w:marRight w:val="0"/>
              <w:marTop w:val="0"/>
              <w:marBottom w:val="0"/>
              <w:divBdr>
                <w:top w:val="none" w:sz="0" w:space="0" w:color="auto"/>
                <w:left w:val="none" w:sz="0" w:space="0" w:color="auto"/>
                <w:bottom w:val="none" w:sz="0" w:space="0" w:color="auto"/>
                <w:right w:val="none" w:sz="0" w:space="0" w:color="auto"/>
              </w:divBdr>
            </w:div>
            <w:div w:id="1533571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9894628">
              <w:marLeft w:val="0"/>
              <w:marRight w:val="0"/>
              <w:marTop w:val="0"/>
              <w:marBottom w:val="0"/>
              <w:divBdr>
                <w:top w:val="none" w:sz="0" w:space="0" w:color="auto"/>
                <w:left w:val="none" w:sz="0" w:space="0" w:color="auto"/>
                <w:bottom w:val="none" w:sz="0" w:space="0" w:color="auto"/>
                <w:right w:val="none" w:sz="0" w:space="0" w:color="auto"/>
              </w:divBdr>
            </w:div>
            <w:div w:id="1238439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0859718">
              <w:marLeft w:val="0"/>
              <w:marRight w:val="0"/>
              <w:marTop w:val="0"/>
              <w:marBottom w:val="0"/>
              <w:divBdr>
                <w:top w:val="none" w:sz="0" w:space="0" w:color="auto"/>
                <w:left w:val="none" w:sz="0" w:space="0" w:color="auto"/>
                <w:bottom w:val="none" w:sz="0" w:space="0" w:color="auto"/>
                <w:right w:val="none" w:sz="0" w:space="0" w:color="auto"/>
              </w:divBdr>
            </w:div>
            <w:div w:id="19091445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4760336">
              <w:marLeft w:val="0"/>
              <w:marRight w:val="0"/>
              <w:marTop w:val="0"/>
              <w:marBottom w:val="0"/>
              <w:divBdr>
                <w:top w:val="none" w:sz="0" w:space="0" w:color="auto"/>
                <w:left w:val="none" w:sz="0" w:space="0" w:color="auto"/>
                <w:bottom w:val="none" w:sz="0" w:space="0" w:color="auto"/>
                <w:right w:val="none" w:sz="0" w:space="0" w:color="auto"/>
              </w:divBdr>
            </w:div>
            <w:div w:id="1550343156">
              <w:blockQuote w:val="1"/>
              <w:marLeft w:val="720"/>
              <w:marRight w:val="720"/>
              <w:marTop w:val="100"/>
              <w:marBottom w:val="100"/>
              <w:divBdr>
                <w:top w:val="none" w:sz="0" w:space="0" w:color="auto"/>
                <w:left w:val="none" w:sz="0" w:space="0" w:color="auto"/>
                <w:bottom w:val="none" w:sz="0" w:space="0" w:color="auto"/>
                <w:right w:val="none" w:sz="0" w:space="0" w:color="auto"/>
              </w:divBdr>
            </w:div>
            <w:div w:id="994407289">
              <w:marLeft w:val="0"/>
              <w:marRight w:val="0"/>
              <w:marTop w:val="0"/>
              <w:marBottom w:val="0"/>
              <w:divBdr>
                <w:top w:val="none" w:sz="0" w:space="0" w:color="auto"/>
                <w:left w:val="none" w:sz="0" w:space="0" w:color="auto"/>
                <w:bottom w:val="none" w:sz="0" w:space="0" w:color="auto"/>
                <w:right w:val="none" w:sz="0" w:space="0" w:color="auto"/>
              </w:divBdr>
            </w:div>
            <w:div w:id="2069723021">
              <w:blockQuote w:val="1"/>
              <w:marLeft w:val="720"/>
              <w:marRight w:val="720"/>
              <w:marTop w:val="100"/>
              <w:marBottom w:val="100"/>
              <w:divBdr>
                <w:top w:val="none" w:sz="0" w:space="0" w:color="auto"/>
                <w:left w:val="none" w:sz="0" w:space="0" w:color="auto"/>
                <w:bottom w:val="none" w:sz="0" w:space="0" w:color="auto"/>
                <w:right w:val="none" w:sz="0" w:space="0" w:color="auto"/>
              </w:divBdr>
            </w:div>
            <w:div w:id="46102568">
              <w:marLeft w:val="0"/>
              <w:marRight w:val="0"/>
              <w:marTop w:val="0"/>
              <w:marBottom w:val="0"/>
              <w:divBdr>
                <w:top w:val="none" w:sz="0" w:space="0" w:color="auto"/>
                <w:left w:val="none" w:sz="0" w:space="0" w:color="auto"/>
                <w:bottom w:val="none" w:sz="0" w:space="0" w:color="auto"/>
                <w:right w:val="none" w:sz="0" w:space="0" w:color="auto"/>
              </w:divBdr>
            </w:div>
            <w:div w:id="966006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517945">
              <w:marLeft w:val="0"/>
              <w:marRight w:val="0"/>
              <w:marTop w:val="0"/>
              <w:marBottom w:val="0"/>
              <w:divBdr>
                <w:top w:val="none" w:sz="0" w:space="0" w:color="auto"/>
                <w:left w:val="none" w:sz="0" w:space="0" w:color="auto"/>
                <w:bottom w:val="none" w:sz="0" w:space="0" w:color="auto"/>
                <w:right w:val="none" w:sz="0" w:space="0" w:color="auto"/>
              </w:divBdr>
            </w:div>
            <w:div w:id="1896508438">
              <w:blockQuote w:val="1"/>
              <w:marLeft w:val="720"/>
              <w:marRight w:val="720"/>
              <w:marTop w:val="100"/>
              <w:marBottom w:val="100"/>
              <w:divBdr>
                <w:top w:val="none" w:sz="0" w:space="0" w:color="auto"/>
                <w:left w:val="none" w:sz="0" w:space="0" w:color="auto"/>
                <w:bottom w:val="none" w:sz="0" w:space="0" w:color="auto"/>
                <w:right w:val="none" w:sz="0" w:space="0" w:color="auto"/>
              </w:divBdr>
            </w:div>
            <w:div w:id="676808783">
              <w:marLeft w:val="0"/>
              <w:marRight w:val="0"/>
              <w:marTop w:val="0"/>
              <w:marBottom w:val="0"/>
              <w:divBdr>
                <w:top w:val="none" w:sz="0" w:space="0" w:color="auto"/>
                <w:left w:val="none" w:sz="0" w:space="0" w:color="auto"/>
                <w:bottom w:val="none" w:sz="0" w:space="0" w:color="auto"/>
                <w:right w:val="none" w:sz="0" w:space="0" w:color="auto"/>
              </w:divBdr>
            </w:div>
            <w:div w:id="1351905605">
              <w:blockQuote w:val="1"/>
              <w:marLeft w:val="720"/>
              <w:marRight w:val="720"/>
              <w:marTop w:val="100"/>
              <w:marBottom w:val="100"/>
              <w:divBdr>
                <w:top w:val="none" w:sz="0" w:space="0" w:color="auto"/>
                <w:left w:val="none" w:sz="0" w:space="0" w:color="auto"/>
                <w:bottom w:val="none" w:sz="0" w:space="0" w:color="auto"/>
                <w:right w:val="none" w:sz="0" w:space="0" w:color="auto"/>
              </w:divBdr>
            </w:div>
            <w:div w:id="239213757">
              <w:marLeft w:val="0"/>
              <w:marRight w:val="0"/>
              <w:marTop w:val="0"/>
              <w:marBottom w:val="0"/>
              <w:divBdr>
                <w:top w:val="none" w:sz="0" w:space="0" w:color="auto"/>
                <w:left w:val="none" w:sz="0" w:space="0" w:color="auto"/>
                <w:bottom w:val="none" w:sz="0" w:space="0" w:color="auto"/>
                <w:right w:val="none" w:sz="0" w:space="0" w:color="auto"/>
              </w:divBdr>
            </w:div>
            <w:div w:id="1721006073">
              <w:blockQuote w:val="1"/>
              <w:marLeft w:val="720"/>
              <w:marRight w:val="720"/>
              <w:marTop w:val="100"/>
              <w:marBottom w:val="100"/>
              <w:divBdr>
                <w:top w:val="none" w:sz="0" w:space="0" w:color="auto"/>
                <w:left w:val="none" w:sz="0" w:space="0" w:color="auto"/>
                <w:bottom w:val="none" w:sz="0" w:space="0" w:color="auto"/>
                <w:right w:val="none" w:sz="0" w:space="0" w:color="auto"/>
              </w:divBdr>
            </w:div>
            <w:div w:id="942497593">
              <w:marLeft w:val="0"/>
              <w:marRight w:val="0"/>
              <w:marTop w:val="0"/>
              <w:marBottom w:val="0"/>
              <w:divBdr>
                <w:top w:val="none" w:sz="0" w:space="0" w:color="auto"/>
                <w:left w:val="none" w:sz="0" w:space="0" w:color="auto"/>
                <w:bottom w:val="none" w:sz="0" w:space="0" w:color="auto"/>
                <w:right w:val="none" w:sz="0" w:space="0" w:color="auto"/>
              </w:divBdr>
            </w:div>
            <w:div w:id="1461192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6692126">
              <w:marLeft w:val="0"/>
              <w:marRight w:val="0"/>
              <w:marTop w:val="0"/>
              <w:marBottom w:val="0"/>
              <w:divBdr>
                <w:top w:val="none" w:sz="0" w:space="0" w:color="auto"/>
                <w:left w:val="none" w:sz="0" w:space="0" w:color="auto"/>
                <w:bottom w:val="none" w:sz="0" w:space="0" w:color="auto"/>
                <w:right w:val="none" w:sz="0" w:space="0" w:color="auto"/>
              </w:divBdr>
            </w:div>
            <w:div w:id="1760641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096078">
              <w:marLeft w:val="0"/>
              <w:marRight w:val="0"/>
              <w:marTop w:val="0"/>
              <w:marBottom w:val="0"/>
              <w:divBdr>
                <w:top w:val="none" w:sz="0" w:space="0" w:color="auto"/>
                <w:left w:val="none" w:sz="0" w:space="0" w:color="auto"/>
                <w:bottom w:val="none" w:sz="0" w:space="0" w:color="auto"/>
                <w:right w:val="none" w:sz="0" w:space="0" w:color="auto"/>
              </w:divBdr>
            </w:div>
            <w:div w:id="869997111">
              <w:blockQuote w:val="1"/>
              <w:marLeft w:val="720"/>
              <w:marRight w:val="720"/>
              <w:marTop w:val="100"/>
              <w:marBottom w:val="100"/>
              <w:divBdr>
                <w:top w:val="none" w:sz="0" w:space="0" w:color="auto"/>
                <w:left w:val="none" w:sz="0" w:space="0" w:color="auto"/>
                <w:bottom w:val="none" w:sz="0" w:space="0" w:color="auto"/>
                <w:right w:val="none" w:sz="0" w:space="0" w:color="auto"/>
              </w:divBdr>
            </w:div>
            <w:div w:id="764378105">
              <w:marLeft w:val="0"/>
              <w:marRight w:val="0"/>
              <w:marTop w:val="0"/>
              <w:marBottom w:val="0"/>
              <w:divBdr>
                <w:top w:val="none" w:sz="0" w:space="0" w:color="auto"/>
                <w:left w:val="none" w:sz="0" w:space="0" w:color="auto"/>
                <w:bottom w:val="none" w:sz="0" w:space="0" w:color="auto"/>
                <w:right w:val="none" w:sz="0" w:space="0" w:color="auto"/>
              </w:divBdr>
            </w:div>
            <w:div w:id="14028268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9777292">
              <w:marLeft w:val="0"/>
              <w:marRight w:val="0"/>
              <w:marTop w:val="0"/>
              <w:marBottom w:val="0"/>
              <w:divBdr>
                <w:top w:val="none" w:sz="0" w:space="0" w:color="auto"/>
                <w:left w:val="none" w:sz="0" w:space="0" w:color="auto"/>
                <w:bottom w:val="none" w:sz="0" w:space="0" w:color="auto"/>
                <w:right w:val="none" w:sz="0" w:space="0" w:color="auto"/>
              </w:divBdr>
            </w:div>
            <w:div w:id="173932901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302773">
              <w:marLeft w:val="0"/>
              <w:marRight w:val="0"/>
              <w:marTop w:val="0"/>
              <w:marBottom w:val="0"/>
              <w:divBdr>
                <w:top w:val="none" w:sz="0" w:space="0" w:color="auto"/>
                <w:left w:val="none" w:sz="0" w:space="0" w:color="auto"/>
                <w:bottom w:val="none" w:sz="0" w:space="0" w:color="auto"/>
                <w:right w:val="none" w:sz="0" w:space="0" w:color="auto"/>
              </w:divBdr>
            </w:div>
            <w:div w:id="979505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118792">
              <w:marLeft w:val="0"/>
              <w:marRight w:val="0"/>
              <w:marTop w:val="0"/>
              <w:marBottom w:val="0"/>
              <w:divBdr>
                <w:top w:val="none" w:sz="0" w:space="0" w:color="auto"/>
                <w:left w:val="none" w:sz="0" w:space="0" w:color="auto"/>
                <w:bottom w:val="none" w:sz="0" w:space="0" w:color="auto"/>
                <w:right w:val="none" w:sz="0" w:space="0" w:color="auto"/>
              </w:divBdr>
            </w:div>
            <w:div w:id="342585066">
              <w:blockQuote w:val="1"/>
              <w:marLeft w:val="720"/>
              <w:marRight w:val="720"/>
              <w:marTop w:val="100"/>
              <w:marBottom w:val="100"/>
              <w:divBdr>
                <w:top w:val="none" w:sz="0" w:space="0" w:color="auto"/>
                <w:left w:val="none" w:sz="0" w:space="0" w:color="auto"/>
                <w:bottom w:val="none" w:sz="0" w:space="0" w:color="auto"/>
                <w:right w:val="none" w:sz="0" w:space="0" w:color="auto"/>
              </w:divBdr>
            </w:div>
            <w:div w:id="688146982">
              <w:marLeft w:val="0"/>
              <w:marRight w:val="0"/>
              <w:marTop w:val="0"/>
              <w:marBottom w:val="0"/>
              <w:divBdr>
                <w:top w:val="none" w:sz="0" w:space="0" w:color="auto"/>
                <w:left w:val="none" w:sz="0" w:space="0" w:color="auto"/>
                <w:bottom w:val="none" w:sz="0" w:space="0" w:color="auto"/>
                <w:right w:val="none" w:sz="0" w:space="0" w:color="auto"/>
              </w:divBdr>
            </w:div>
            <w:div w:id="1571768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409507">
              <w:marLeft w:val="0"/>
              <w:marRight w:val="0"/>
              <w:marTop w:val="0"/>
              <w:marBottom w:val="0"/>
              <w:divBdr>
                <w:top w:val="none" w:sz="0" w:space="0" w:color="auto"/>
                <w:left w:val="none" w:sz="0" w:space="0" w:color="auto"/>
                <w:bottom w:val="none" w:sz="0" w:space="0" w:color="auto"/>
                <w:right w:val="none" w:sz="0" w:space="0" w:color="auto"/>
              </w:divBdr>
            </w:div>
            <w:div w:id="1978953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304755">
              <w:marLeft w:val="0"/>
              <w:marRight w:val="0"/>
              <w:marTop w:val="0"/>
              <w:marBottom w:val="0"/>
              <w:divBdr>
                <w:top w:val="none" w:sz="0" w:space="0" w:color="auto"/>
                <w:left w:val="none" w:sz="0" w:space="0" w:color="auto"/>
                <w:bottom w:val="none" w:sz="0" w:space="0" w:color="auto"/>
                <w:right w:val="none" w:sz="0" w:space="0" w:color="auto"/>
              </w:divBdr>
            </w:div>
            <w:div w:id="687097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270574">
              <w:marLeft w:val="0"/>
              <w:marRight w:val="0"/>
              <w:marTop w:val="0"/>
              <w:marBottom w:val="0"/>
              <w:divBdr>
                <w:top w:val="none" w:sz="0" w:space="0" w:color="auto"/>
                <w:left w:val="none" w:sz="0" w:space="0" w:color="auto"/>
                <w:bottom w:val="none" w:sz="0" w:space="0" w:color="auto"/>
                <w:right w:val="none" w:sz="0" w:space="0" w:color="auto"/>
              </w:divBdr>
            </w:div>
            <w:div w:id="1193373761">
              <w:blockQuote w:val="1"/>
              <w:marLeft w:val="720"/>
              <w:marRight w:val="720"/>
              <w:marTop w:val="100"/>
              <w:marBottom w:val="100"/>
              <w:divBdr>
                <w:top w:val="none" w:sz="0" w:space="0" w:color="auto"/>
                <w:left w:val="none" w:sz="0" w:space="0" w:color="auto"/>
                <w:bottom w:val="none" w:sz="0" w:space="0" w:color="auto"/>
                <w:right w:val="none" w:sz="0" w:space="0" w:color="auto"/>
              </w:divBdr>
            </w:div>
            <w:div w:id="302467440">
              <w:marLeft w:val="0"/>
              <w:marRight w:val="0"/>
              <w:marTop w:val="0"/>
              <w:marBottom w:val="0"/>
              <w:divBdr>
                <w:top w:val="none" w:sz="0" w:space="0" w:color="auto"/>
                <w:left w:val="none" w:sz="0" w:space="0" w:color="auto"/>
                <w:bottom w:val="none" w:sz="0" w:space="0" w:color="auto"/>
                <w:right w:val="none" w:sz="0" w:space="0" w:color="auto"/>
              </w:divBdr>
            </w:div>
            <w:div w:id="19527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39883">
              <w:marLeft w:val="0"/>
              <w:marRight w:val="0"/>
              <w:marTop w:val="0"/>
              <w:marBottom w:val="0"/>
              <w:divBdr>
                <w:top w:val="none" w:sz="0" w:space="0" w:color="auto"/>
                <w:left w:val="none" w:sz="0" w:space="0" w:color="auto"/>
                <w:bottom w:val="none" w:sz="0" w:space="0" w:color="auto"/>
                <w:right w:val="none" w:sz="0" w:space="0" w:color="auto"/>
              </w:divBdr>
            </w:div>
            <w:div w:id="2066753723">
              <w:blockQuote w:val="1"/>
              <w:marLeft w:val="720"/>
              <w:marRight w:val="720"/>
              <w:marTop w:val="100"/>
              <w:marBottom w:val="100"/>
              <w:divBdr>
                <w:top w:val="none" w:sz="0" w:space="0" w:color="auto"/>
                <w:left w:val="none" w:sz="0" w:space="0" w:color="auto"/>
                <w:bottom w:val="none" w:sz="0" w:space="0" w:color="auto"/>
                <w:right w:val="none" w:sz="0" w:space="0" w:color="auto"/>
              </w:divBdr>
            </w:div>
            <w:div w:id="442191500">
              <w:marLeft w:val="0"/>
              <w:marRight w:val="0"/>
              <w:marTop w:val="0"/>
              <w:marBottom w:val="0"/>
              <w:divBdr>
                <w:top w:val="none" w:sz="0" w:space="0" w:color="auto"/>
                <w:left w:val="none" w:sz="0" w:space="0" w:color="auto"/>
                <w:bottom w:val="none" w:sz="0" w:space="0" w:color="auto"/>
                <w:right w:val="none" w:sz="0" w:space="0" w:color="auto"/>
              </w:divBdr>
            </w:div>
            <w:div w:id="1485006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7760327">
              <w:marLeft w:val="0"/>
              <w:marRight w:val="0"/>
              <w:marTop w:val="0"/>
              <w:marBottom w:val="0"/>
              <w:divBdr>
                <w:top w:val="none" w:sz="0" w:space="0" w:color="auto"/>
                <w:left w:val="none" w:sz="0" w:space="0" w:color="auto"/>
                <w:bottom w:val="none" w:sz="0" w:space="0" w:color="auto"/>
                <w:right w:val="none" w:sz="0" w:space="0" w:color="auto"/>
              </w:divBdr>
            </w:div>
            <w:div w:id="8460230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77886">
              <w:marLeft w:val="0"/>
              <w:marRight w:val="0"/>
              <w:marTop w:val="0"/>
              <w:marBottom w:val="0"/>
              <w:divBdr>
                <w:top w:val="none" w:sz="0" w:space="0" w:color="auto"/>
                <w:left w:val="none" w:sz="0" w:space="0" w:color="auto"/>
                <w:bottom w:val="none" w:sz="0" w:space="0" w:color="auto"/>
                <w:right w:val="none" w:sz="0" w:space="0" w:color="auto"/>
              </w:divBdr>
            </w:div>
            <w:div w:id="1897234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851946">
              <w:marLeft w:val="0"/>
              <w:marRight w:val="0"/>
              <w:marTop w:val="0"/>
              <w:marBottom w:val="0"/>
              <w:divBdr>
                <w:top w:val="none" w:sz="0" w:space="0" w:color="auto"/>
                <w:left w:val="none" w:sz="0" w:space="0" w:color="auto"/>
                <w:bottom w:val="none" w:sz="0" w:space="0" w:color="auto"/>
                <w:right w:val="none" w:sz="0" w:space="0" w:color="auto"/>
              </w:divBdr>
            </w:div>
            <w:div w:id="136269787">
              <w:blockQuote w:val="1"/>
              <w:marLeft w:val="720"/>
              <w:marRight w:val="720"/>
              <w:marTop w:val="100"/>
              <w:marBottom w:val="100"/>
              <w:divBdr>
                <w:top w:val="none" w:sz="0" w:space="0" w:color="auto"/>
                <w:left w:val="none" w:sz="0" w:space="0" w:color="auto"/>
                <w:bottom w:val="none" w:sz="0" w:space="0" w:color="auto"/>
                <w:right w:val="none" w:sz="0" w:space="0" w:color="auto"/>
              </w:divBdr>
            </w:div>
            <w:div w:id="565989012">
              <w:marLeft w:val="0"/>
              <w:marRight w:val="0"/>
              <w:marTop w:val="0"/>
              <w:marBottom w:val="0"/>
              <w:divBdr>
                <w:top w:val="none" w:sz="0" w:space="0" w:color="auto"/>
                <w:left w:val="none" w:sz="0" w:space="0" w:color="auto"/>
                <w:bottom w:val="none" w:sz="0" w:space="0" w:color="auto"/>
                <w:right w:val="none" w:sz="0" w:space="0" w:color="auto"/>
              </w:divBdr>
            </w:div>
            <w:div w:id="2026125050">
              <w:blockQuote w:val="1"/>
              <w:marLeft w:val="720"/>
              <w:marRight w:val="720"/>
              <w:marTop w:val="100"/>
              <w:marBottom w:val="100"/>
              <w:divBdr>
                <w:top w:val="none" w:sz="0" w:space="0" w:color="auto"/>
                <w:left w:val="none" w:sz="0" w:space="0" w:color="auto"/>
                <w:bottom w:val="none" w:sz="0" w:space="0" w:color="auto"/>
                <w:right w:val="none" w:sz="0" w:space="0" w:color="auto"/>
              </w:divBdr>
            </w:div>
            <w:div w:id="482114965">
              <w:marLeft w:val="0"/>
              <w:marRight w:val="0"/>
              <w:marTop w:val="0"/>
              <w:marBottom w:val="0"/>
              <w:divBdr>
                <w:top w:val="none" w:sz="0" w:space="0" w:color="auto"/>
                <w:left w:val="none" w:sz="0" w:space="0" w:color="auto"/>
                <w:bottom w:val="none" w:sz="0" w:space="0" w:color="auto"/>
                <w:right w:val="none" w:sz="0" w:space="0" w:color="auto"/>
              </w:divBdr>
            </w:div>
            <w:div w:id="426921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610094">
              <w:marLeft w:val="0"/>
              <w:marRight w:val="0"/>
              <w:marTop w:val="0"/>
              <w:marBottom w:val="0"/>
              <w:divBdr>
                <w:top w:val="none" w:sz="0" w:space="0" w:color="auto"/>
                <w:left w:val="none" w:sz="0" w:space="0" w:color="auto"/>
                <w:bottom w:val="none" w:sz="0" w:space="0" w:color="auto"/>
                <w:right w:val="none" w:sz="0" w:space="0" w:color="auto"/>
              </w:divBdr>
            </w:div>
            <w:div w:id="873231062">
              <w:blockQuote w:val="1"/>
              <w:marLeft w:val="720"/>
              <w:marRight w:val="720"/>
              <w:marTop w:val="100"/>
              <w:marBottom w:val="100"/>
              <w:divBdr>
                <w:top w:val="none" w:sz="0" w:space="0" w:color="auto"/>
                <w:left w:val="none" w:sz="0" w:space="0" w:color="auto"/>
                <w:bottom w:val="none" w:sz="0" w:space="0" w:color="auto"/>
                <w:right w:val="none" w:sz="0" w:space="0" w:color="auto"/>
              </w:divBdr>
            </w:div>
            <w:div w:id="345905780">
              <w:marLeft w:val="0"/>
              <w:marRight w:val="0"/>
              <w:marTop w:val="0"/>
              <w:marBottom w:val="0"/>
              <w:divBdr>
                <w:top w:val="none" w:sz="0" w:space="0" w:color="auto"/>
                <w:left w:val="none" w:sz="0" w:space="0" w:color="auto"/>
                <w:bottom w:val="none" w:sz="0" w:space="0" w:color="auto"/>
                <w:right w:val="none" w:sz="0" w:space="0" w:color="auto"/>
              </w:divBdr>
            </w:div>
            <w:div w:id="24504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105575">
              <w:marLeft w:val="0"/>
              <w:marRight w:val="0"/>
              <w:marTop w:val="0"/>
              <w:marBottom w:val="0"/>
              <w:divBdr>
                <w:top w:val="none" w:sz="0" w:space="0" w:color="auto"/>
                <w:left w:val="none" w:sz="0" w:space="0" w:color="auto"/>
                <w:bottom w:val="none" w:sz="0" w:space="0" w:color="auto"/>
                <w:right w:val="none" w:sz="0" w:space="0" w:color="auto"/>
              </w:divBdr>
            </w:div>
            <w:div w:id="680814302">
              <w:blockQuote w:val="1"/>
              <w:marLeft w:val="720"/>
              <w:marRight w:val="720"/>
              <w:marTop w:val="100"/>
              <w:marBottom w:val="100"/>
              <w:divBdr>
                <w:top w:val="none" w:sz="0" w:space="0" w:color="auto"/>
                <w:left w:val="none" w:sz="0" w:space="0" w:color="auto"/>
                <w:bottom w:val="none" w:sz="0" w:space="0" w:color="auto"/>
                <w:right w:val="none" w:sz="0" w:space="0" w:color="auto"/>
              </w:divBdr>
            </w:div>
            <w:div w:id="1975594698">
              <w:marLeft w:val="0"/>
              <w:marRight w:val="0"/>
              <w:marTop w:val="0"/>
              <w:marBottom w:val="0"/>
              <w:divBdr>
                <w:top w:val="none" w:sz="0" w:space="0" w:color="auto"/>
                <w:left w:val="none" w:sz="0" w:space="0" w:color="auto"/>
                <w:bottom w:val="none" w:sz="0" w:space="0" w:color="auto"/>
                <w:right w:val="none" w:sz="0" w:space="0" w:color="auto"/>
              </w:divBdr>
            </w:div>
            <w:div w:id="112478027">
              <w:blockQuote w:val="1"/>
              <w:marLeft w:val="720"/>
              <w:marRight w:val="720"/>
              <w:marTop w:val="100"/>
              <w:marBottom w:val="100"/>
              <w:divBdr>
                <w:top w:val="none" w:sz="0" w:space="0" w:color="auto"/>
                <w:left w:val="none" w:sz="0" w:space="0" w:color="auto"/>
                <w:bottom w:val="none" w:sz="0" w:space="0" w:color="auto"/>
                <w:right w:val="none" w:sz="0" w:space="0" w:color="auto"/>
              </w:divBdr>
            </w:div>
            <w:div w:id="832528028">
              <w:marLeft w:val="0"/>
              <w:marRight w:val="0"/>
              <w:marTop w:val="0"/>
              <w:marBottom w:val="0"/>
              <w:divBdr>
                <w:top w:val="none" w:sz="0" w:space="0" w:color="auto"/>
                <w:left w:val="none" w:sz="0" w:space="0" w:color="auto"/>
                <w:bottom w:val="none" w:sz="0" w:space="0" w:color="auto"/>
                <w:right w:val="none" w:sz="0" w:space="0" w:color="auto"/>
              </w:divBdr>
            </w:div>
            <w:div w:id="82646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594047">
              <w:marLeft w:val="0"/>
              <w:marRight w:val="0"/>
              <w:marTop w:val="0"/>
              <w:marBottom w:val="0"/>
              <w:divBdr>
                <w:top w:val="none" w:sz="0" w:space="0" w:color="auto"/>
                <w:left w:val="none" w:sz="0" w:space="0" w:color="auto"/>
                <w:bottom w:val="none" w:sz="0" w:space="0" w:color="auto"/>
                <w:right w:val="none" w:sz="0" w:space="0" w:color="auto"/>
              </w:divBdr>
            </w:div>
            <w:div w:id="1979798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244491552">
              <w:marLeft w:val="0"/>
              <w:marRight w:val="0"/>
              <w:marTop w:val="0"/>
              <w:marBottom w:val="0"/>
              <w:divBdr>
                <w:top w:val="none" w:sz="0" w:space="0" w:color="auto"/>
                <w:left w:val="none" w:sz="0" w:space="0" w:color="auto"/>
                <w:bottom w:val="none" w:sz="0" w:space="0" w:color="auto"/>
                <w:right w:val="none" w:sz="0" w:space="0" w:color="auto"/>
              </w:divBdr>
            </w:div>
            <w:div w:id="817261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906106">
              <w:marLeft w:val="0"/>
              <w:marRight w:val="0"/>
              <w:marTop w:val="0"/>
              <w:marBottom w:val="0"/>
              <w:divBdr>
                <w:top w:val="none" w:sz="0" w:space="0" w:color="auto"/>
                <w:left w:val="none" w:sz="0" w:space="0" w:color="auto"/>
                <w:bottom w:val="none" w:sz="0" w:space="0" w:color="auto"/>
                <w:right w:val="none" w:sz="0" w:space="0" w:color="auto"/>
              </w:divBdr>
            </w:div>
            <w:div w:id="845831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8410042">
              <w:marLeft w:val="0"/>
              <w:marRight w:val="0"/>
              <w:marTop w:val="0"/>
              <w:marBottom w:val="0"/>
              <w:divBdr>
                <w:top w:val="none" w:sz="0" w:space="0" w:color="auto"/>
                <w:left w:val="none" w:sz="0" w:space="0" w:color="auto"/>
                <w:bottom w:val="none" w:sz="0" w:space="0" w:color="auto"/>
                <w:right w:val="none" w:sz="0" w:space="0" w:color="auto"/>
              </w:divBdr>
            </w:div>
            <w:div w:id="1679234600">
              <w:blockQuote w:val="1"/>
              <w:marLeft w:val="720"/>
              <w:marRight w:val="720"/>
              <w:marTop w:val="100"/>
              <w:marBottom w:val="100"/>
              <w:divBdr>
                <w:top w:val="none" w:sz="0" w:space="0" w:color="auto"/>
                <w:left w:val="none" w:sz="0" w:space="0" w:color="auto"/>
                <w:bottom w:val="none" w:sz="0" w:space="0" w:color="auto"/>
                <w:right w:val="none" w:sz="0" w:space="0" w:color="auto"/>
              </w:divBdr>
            </w:div>
            <w:div w:id="7102444">
              <w:marLeft w:val="0"/>
              <w:marRight w:val="0"/>
              <w:marTop w:val="0"/>
              <w:marBottom w:val="0"/>
              <w:divBdr>
                <w:top w:val="none" w:sz="0" w:space="0" w:color="auto"/>
                <w:left w:val="none" w:sz="0" w:space="0" w:color="auto"/>
                <w:bottom w:val="none" w:sz="0" w:space="0" w:color="auto"/>
                <w:right w:val="none" w:sz="0" w:space="0" w:color="auto"/>
              </w:divBdr>
            </w:div>
            <w:div w:id="14183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018012">
              <w:marLeft w:val="0"/>
              <w:marRight w:val="0"/>
              <w:marTop w:val="0"/>
              <w:marBottom w:val="0"/>
              <w:divBdr>
                <w:top w:val="none" w:sz="0" w:space="0" w:color="auto"/>
                <w:left w:val="none" w:sz="0" w:space="0" w:color="auto"/>
                <w:bottom w:val="none" w:sz="0" w:space="0" w:color="auto"/>
                <w:right w:val="none" w:sz="0" w:space="0" w:color="auto"/>
              </w:divBdr>
            </w:div>
            <w:div w:id="1762989928">
              <w:blockQuote w:val="1"/>
              <w:marLeft w:val="720"/>
              <w:marRight w:val="720"/>
              <w:marTop w:val="100"/>
              <w:marBottom w:val="100"/>
              <w:divBdr>
                <w:top w:val="none" w:sz="0" w:space="0" w:color="auto"/>
                <w:left w:val="none" w:sz="0" w:space="0" w:color="auto"/>
                <w:bottom w:val="none" w:sz="0" w:space="0" w:color="auto"/>
                <w:right w:val="none" w:sz="0" w:space="0" w:color="auto"/>
              </w:divBdr>
            </w:div>
            <w:div w:id="310411103">
              <w:marLeft w:val="0"/>
              <w:marRight w:val="0"/>
              <w:marTop w:val="0"/>
              <w:marBottom w:val="0"/>
              <w:divBdr>
                <w:top w:val="none" w:sz="0" w:space="0" w:color="auto"/>
                <w:left w:val="none" w:sz="0" w:space="0" w:color="auto"/>
                <w:bottom w:val="none" w:sz="0" w:space="0" w:color="auto"/>
                <w:right w:val="none" w:sz="0" w:space="0" w:color="auto"/>
              </w:divBdr>
            </w:div>
            <w:div w:id="494338596">
              <w:blockQuote w:val="1"/>
              <w:marLeft w:val="720"/>
              <w:marRight w:val="720"/>
              <w:marTop w:val="100"/>
              <w:marBottom w:val="100"/>
              <w:divBdr>
                <w:top w:val="none" w:sz="0" w:space="0" w:color="auto"/>
                <w:left w:val="none" w:sz="0" w:space="0" w:color="auto"/>
                <w:bottom w:val="none" w:sz="0" w:space="0" w:color="auto"/>
                <w:right w:val="none" w:sz="0" w:space="0" w:color="auto"/>
              </w:divBdr>
            </w:div>
            <w:div w:id="643629535">
              <w:marLeft w:val="0"/>
              <w:marRight w:val="0"/>
              <w:marTop w:val="0"/>
              <w:marBottom w:val="0"/>
              <w:divBdr>
                <w:top w:val="none" w:sz="0" w:space="0" w:color="auto"/>
                <w:left w:val="none" w:sz="0" w:space="0" w:color="auto"/>
                <w:bottom w:val="none" w:sz="0" w:space="0" w:color="auto"/>
                <w:right w:val="none" w:sz="0" w:space="0" w:color="auto"/>
              </w:divBdr>
            </w:div>
            <w:div w:id="1374303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505146">
              <w:marLeft w:val="0"/>
              <w:marRight w:val="0"/>
              <w:marTop w:val="0"/>
              <w:marBottom w:val="0"/>
              <w:divBdr>
                <w:top w:val="none" w:sz="0" w:space="0" w:color="auto"/>
                <w:left w:val="none" w:sz="0" w:space="0" w:color="auto"/>
                <w:bottom w:val="none" w:sz="0" w:space="0" w:color="auto"/>
                <w:right w:val="none" w:sz="0" w:space="0" w:color="auto"/>
              </w:divBdr>
            </w:div>
            <w:div w:id="6082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840515">
              <w:marLeft w:val="0"/>
              <w:marRight w:val="0"/>
              <w:marTop w:val="0"/>
              <w:marBottom w:val="0"/>
              <w:divBdr>
                <w:top w:val="none" w:sz="0" w:space="0" w:color="auto"/>
                <w:left w:val="none" w:sz="0" w:space="0" w:color="auto"/>
                <w:bottom w:val="none" w:sz="0" w:space="0" w:color="auto"/>
                <w:right w:val="none" w:sz="0" w:space="0" w:color="auto"/>
              </w:divBdr>
            </w:div>
            <w:div w:id="666908669">
              <w:blockQuote w:val="1"/>
              <w:marLeft w:val="720"/>
              <w:marRight w:val="720"/>
              <w:marTop w:val="100"/>
              <w:marBottom w:val="100"/>
              <w:divBdr>
                <w:top w:val="none" w:sz="0" w:space="0" w:color="auto"/>
                <w:left w:val="none" w:sz="0" w:space="0" w:color="auto"/>
                <w:bottom w:val="none" w:sz="0" w:space="0" w:color="auto"/>
                <w:right w:val="none" w:sz="0" w:space="0" w:color="auto"/>
              </w:divBdr>
            </w:div>
            <w:div w:id="743932">
              <w:marLeft w:val="0"/>
              <w:marRight w:val="0"/>
              <w:marTop w:val="0"/>
              <w:marBottom w:val="0"/>
              <w:divBdr>
                <w:top w:val="none" w:sz="0" w:space="0" w:color="auto"/>
                <w:left w:val="none" w:sz="0" w:space="0" w:color="auto"/>
                <w:bottom w:val="none" w:sz="0" w:space="0" w:color="auto"/>
                <w:right w:val="none" w:sz="0" w:space="0" w:color="auto"/>
              </w:divBdr>
            </w:div>
            <w:div w:id="932470737">
              <w:blockQuote w:val="1"/>
              <w:marLeft w:val="720"/>
              <w:marRight w:val="720"/>
              <w:marTop w:val="100"/>
              <w:marBottom w:val="100"/>
              <w:divBdr>
                <w:top w:val="none" w:sz="0" w:space="0" w:color="auto"/>
                <w:left w:val="none" w:sz="0" w:space="0" w:color="auto"/>
                <w:bottom w:val="none" w:sz="0" w:space="0" w:color="auto"/>
                <w:right w:val="none" w:sz="0" w:space="0" w:color="auto"/>
              </w:divBdr>
            </w:div>
            <w:div w:id="76681658">
              <w:marLeft w:val="0"/>
              <w:marRight w:val="0"/>
              <w:marTop w:val="0"/>
              <w:marBottom w:val="0"/>
              <w:divBdr>
                <w:top w:val="none" w:sz="0" w:space="0" w:color="auto"/>
                <w:left w:val="none" w:sz="0" w:space="0" w:color="auto"/>
                <w:bottom w:val="none" w:sz="0" w:space="0" w:color="auto"/>
                <w:right w:val="none" w:sz="0" w:space="0" w:color="auto"/>
              </w:divBdr>
            </w:div>
            <w:div w:id="601768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284713">
              <w:marLeft w:val="0"/>
              <w:marRight w:val="0"/>
              <w:marTop w:val="0"/>
              <w:marBottom w:val="0"/>
              <w:divBdr>
                <w:top w:val="none" w:sz="0" w:space="0" w:color="auto"/>
                <w:left w:val="none" w:sz="0" w:space="0" w:color="auto"/>
                <w:bottom w:val="none" w:sz="0" w:space="0" w:color="auto"/>
                <w:right w:val="none" w:sz="0" w:space="0" w:color="auto"/>
              </w:divBdr>
            </w:div>
            <w:div w:id="1904176517">
              <w:blockQuote w:val="1"/>
              <w:marLeft w:val="720"/>
              <w:marRight w:val="720"/>
              <w:marTop w:val="100"/>
              <w:marBottom w:val="100"/>
              <w:divBdr>
                <w:top w:val="none" w:sz="0" w:space="0" w:color="auto"/>
                <w:left w:val="none" w:sz="0" w:space="0" w:color="auto"/>
                <w:bottom w:val="none" w:sz="0" w:space="0" w:color="auto"/>
                <w:right w:val="none" w:sz="0" w:space="0" w:color="auto"/>
              </w:divBdr>
            </w:div>
            <w:div w:id="513540245">
              <w:marLeft w:val="0"/>
              <w:marRight w:val="0"/>
              <w:marTop w:val="0"/>
              <w:marBottom w:val="0"/>
              <w:divBdr>
                <w:top w:val="none" w:sz="0" w:space="0" w:color="auto"/>
                <w:left w:val="none" w:sz="0" w:space="0" w:color="auto"/>
                <w:bottom w:val="none" w:sz="0" w:space="0" w:color="auto"/>
                <w:right w:val="none" w:sz="0" w:space="0" w:color="auto"/>
              </w:divBdr>
            </w:div>
            <w:div w:id="1381591314">
              <w:blockQuote w:val="1"/>
              <w:marLeft w:val="720"/>
              <w:marRight w:val="720"/>
              <w:marTop w:val="100"/>
              <w:marBottom w:val="100"/>
              <w:divBdr>
                <w:top w:val="none" w:sz="0" w:space="0" w:color="auto"/>
                <w:left w:val="none" w:sz="0" w:space="0" w:color="auto"/>
                <w:bottom w:val="none" w:sz="0" w:space="0" w:color="auto"/>
                <w:right w:val="none" w:sz="0" w:space="0" w:color="auto"/>
              </w:divBdr>
            </w:div>
            <w:div w:id="93941105">
              <w:marLeft w:val="0"/>
              <w:marRight w:val="0"/>
              <w:marTop w:val="0"/>
              <w:marBottom w:val="0"/>
              <w:divBdr>
                <w:top w:val="none" w:sz="0" w:space="0" w:color="auto"/>
                <w:left w:val="none" w:sz="0" w:space="0" w:color="auto"/>
                <w:bottom w:val="none" w:sz="0" w:space="0" w:color="auto"/>
                <w:right w:val="none" w:sz="0" w:space="0" w:color="auto"/>
              </w:divBdr>
            </w:div>
            <w:div w:id="1256330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146078">
              <w:marLeft w:val="0"/>
              <w:marRight w:val="0"/>
              <w:marTop w:val="0"/>
              <w:marBottom w:val="0"/>
              <w:divBdr>
                <w:top w:val="none" w:sz="0" w:space="0" w:color="auto"/>
                <w:left w:val="none" w:sz="0" w:space="0" w:color="auto"/>
                <w:bottom w:val="none" w:sz="0" w:space="0" w:color="auto"/>
                <w:right w:val="none" w:sz="0" w:space="0" w:color="auto"/>
              </w:divBdr>
            </w:div>
            <w:div w:id="623196574">
              <w:blockQuote w:val="1"/>
              <w:marLeft w:val="720"/>
              <w:marRight w:val="720"/>
              <w:marTop w:val="100"/>
              <w:marBottom w:val="100"/>
              <w:divBdr>
                <w:top w:val="none" w:sz="0" w:space="0" w:color="auto"/>
                <w:left w:val="none" w:sz="0" w:space="0" w:color="auto"/>
                <w:bottom w:val="none" w:sz="0" w:space="0" w:color="auto"/>
                <w:right w:val="none" w:sz="0" w:space="0" w:color="auto"/>
              </w:divBdr>
            </w:div>
            <w:div w:id="95449169">
              <w:marLeft w:val="0"/>
              <w:marRight w:val="0"/>
              <w:marTop w:val="0"/>
              <w:marBottom w:val="0"/>
              <w:divBdr>
                <w:top w:val="none" w:sz="0" w:space="0" w:color="auto"/>
                <w:left w:val="none" w:sz="0" w:space="0" w:color="auto"/>
                <w:bottom w:val="none" w:sz="0" w:space="0" w:color="auto"/>
                <w:right w:val="none" w:sz="0" w:space="0" w:color="auto"/>
              </w:divBdr>
            </w:div>
            <w:div w:id="95831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993381">
              <w:marLeft w:val="0"/>
              <w:marRight w:val="0"/>
              <w:marTop w:val="0"/>
              <w:marBottom w:val="0"/>
              <w:divBdr>
                <w:top w:val="none" w:sz="0" w:space="0" w:color="auto"/>
                <w:left w:val="none" w:sz="0" w:space="0" w:color="auto"/>
                <w:bottom w:val="none" w:sz="0" w:space="0" w:color="auto"/>
                <w:right w:val="none" w:sz="0" w:space="0" w:color="auto"/>
              </w:divBdr>
            </w:div>
            <w:div w:id="3257889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779730">
              <w:marLeft w:val="0"/>
              <w:marRight w:val="0"/>
              <w:marTop w:val="0"/>
              <w:marBottom w:val="0"/>
              <w:divBdr>
                <w:top w:val="none" w:sz="0" w:space="0" w:color="auto"/>
                <w:left w:val="none" w:sz="0" w:space="0" w:color="auto"/>
                <w:bottom w:val="none" w:sz="0" w:space="0" w:color="auto"/>
                <w:right w:val="none" w:sz="0" w:space="0" w:color="auto"/>
              </w:divBdr>
            </w:div>
            <w:div w:id="1727029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589333">
              <w:marLeft w:val="0"/>
              <w:marRight w:val="0"/>
              <w:marTop w:val="0"/>
              <w:marBottom w:val="0"/>
              <w:divBdr>
                <w:top w:val="none" w:sz="0" w:space="0" w:color="auto"/>
                <w:left w:val="none" w:sz="0" w:space="0" w:color="auto"/>
                <w:bottom w:val="none" w:sz="0" w:space="0" w:color="auto"/>
                <w:right w:val="none" w:sz="0" w:space="0" w:color="auto"/>
              </w:divBdr>
            </w:div>
            <w:div w:id="1243831888">
              <w:blockQuote w:val="1"/>
              <w:marLeft w:val="720"/>
              <w:marRight w:val="720"/>
              <w:marTop w:val="100"/>
              <w:marBottom w:val="100"/>
              <w:divBdr>
                <w:top w:val="none" w:sz="0" w:space="0" w:color="auto"/>
                <w:left w:val="none" w:sz="0" w:space="0" w:color="auto"/>
                <w:bottom w:val="none" w:sz="0" w:space="0" w:color="auto"/>
                <w:right w:val="none" w:sz="0" w:space="0" w:color="auto"/>
              </w:divBdr>
            </w:div>
            <w:div w:id="933588912">
              <w:marLeft w:val="0"/>
              <w:marRight w:val="0"/>
              <w:marTop w:val="0"/>
              <w:marBottom w:val="0"/>
              <w:divBdr>
                <w:top w:val="none" w:sz="0" w:space="0" w:color="auto"/>
                <w:left w:val="none" w:sz="0" w:space="0" w:color="auto"/>
                <w:bottom w:val="none" w:sz="0" w:space="0" w:color="auto"/>
                <w:right w:val="none" w:sz="0" w:space="0" w:color="auto"/>
              </w:divBdr>
            </w:div>
            <w:div w:id="493028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83949593">
              <w:marLeft w:val="0"/>
              <w:marRight w:val="0"/>
              <w:marTop w:val="0"/>
              <w:marBottom w:val="0"/>
              <w:divBdr>
                <w:top w:val="none" w:sz="0" w:space="0" w:color="auto"/>
                <w:left w:val="none" w:sz="0" w:space="0" w:color="auto"/>
                <w:bottom w:val="none" w:sz="0" w:space="0" w:color="auto"/>
                <w:right w:val="none" w:sz="0" w:space="0" w:color="auto"/>
              </w:divBdr>
            </w:div>
            <w:div w:id="891491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573275">
              <w:marLeft w:val="0"/>
              <w:marRight w:val="0"/>
              <w:marTop w:val="0"/>
              <w:marBottom w:val="0"/>
              <w:divBdr>
                <w:top w:val="none" w:sz="0" w:space="0" w:color="auto"/>
                <w:left w:val="none" w:sz="0" w:space="0" w:color="auto"/>
                <w:bottom w:val="none" w:sz="0" w:space="0" w:color="auto"/>
                <w:right w:val="none" w:sz="0" w:space="0" w:color="auto"/>
              </w:divBdr>
            </w:div>
            <w:div w:id="62072191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7555912">
              <w:marLeft w:val="0"/>
              <w:marRight w:val="0"/>
              <w:marTop w:val="0"/>
              <w:marBottom w:val="0"/>
              <w:divBdr>
                <w:top w:val="none" w:sz="0" w:space="0" w:color="auto"/>
                <w:left w:val="none" w:sz="0" w:space="0" w:color="auto"/>
                <w:bottom w:val="none" w:sz="0" w:space="0" w:color="auto"/>
                <w:right w:val="none" w:sz="0" w:space="0" w:color="auto"/>
              </w:divBdr>
            </w:div>
            <w:div w:id="238491127">
              <w:blockQuote w:val="1"/>
              <w:marLeft w:val="720"/>
              <w:marRight w:val="720"/>
              <w:marTop w:val="100"/>
              <w:marBottom w:val="100"/>
              <w:divBdr>
                <w:top w:val="none" w:sz="0" w:space="0" w:color="auto"/>
                <w:left w:val="none" w:sz="0" w:space="0" w:color="auto"/>
                <w:bottom w:val="none" w:sz="0" w:space="0" w:color="auto"/>
                <w:right w:val="none" w:sz="0" w:space="0" w:color="auto"/>
              </w:divBdr>
            </w:div>
            <w:div w:id="920992475">
              <w:marLeft w:val="0"/>
              <w:marRight w:val="0"/>
              <w:marTop w:val="0"/>
              <w:marBottom w:val="0"/>
              <w:divBdr>
                <w:top w:val="none" w:sz="0" w:space="0" w:color="auto"/>
                <w:left w:val="none" w:sz="0" w:space="0" w:color="auto"/>
                <w:bottom w:val="none" w:sz="0" w:space="0" w:color="auto"/>
                <w:right w:val="none" w:sz="0" w:space="0" w:color="auto"/>
              </w:divBdr>
            </w:div>
            <w:div w:id="962923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1470184">
              <w:marLeft w:val="0"/>
              <w:marRight w:val="0"/>
              <w:marTop w:val="0"/>
              <w:marBottom w:val="0"/>
              <w:divBdr>
                <w:top w:val="none" w:sz="0" w:space="0" w:color="auto"/>
                <w:left w:val="none" w:sz="0" w:space="0" w:color="auto"/>
                <w:bottom w:val="none" w:sz="0" w:space="0" w:color="auto"/>
                <w:right w:val="none" w:sz="0" w:space="0" w:color="auto"/>
              </w:divBdr>
            </w:div>
            <w:div w:id="1402218983">
              <w:blockQuote w:val="1"/>
              <w:marLeft w:val="720"/>
              <w:marRight w:val="720"/>
              <w:marTop w:val="100"/>
              <w:marBottom w:val="100"/>
              <w:divBdr>
                <w:top w:val="none" w:sz="0" w:space="0" w:color="auto"/>
                <w:left w:val="none" w:sz="0" w:space="0" w:color="auto"/>
                <w:bottom w:val="none" w:sz="0" w:space="0" w:color="auto"/>
                <w:right w:val="none" w:sz="0" w:space="0" w:color="auto"/>
              </w:divBdr>
            </w:div>
            <w:div w:id="86926839">
              <w:marLeft w:val="0"/>
              <w:marRight w:val="0"/>
              <w:marTop w:val="0"/>
              <w:marBottom w:val="0"/>
              <w:divBdr>
                <w:top w:val="none" w:sz="0" w:space="0" w:color="auto"/>
                <w:left w:val="none" w:sz="0" w:space="0" w:color="auto"/>
                <w:bottom w:val="none" w:sz="0" w:space="0" w:color="auto"/>
                <w:right w:val="none" w:sz="0" w:space="0" w:color="auto"/>
              </w:divBdr>
            </w:div>
            <w:div w:id="204455153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066454">
              <w:marLeft w:val="0"/>
              <w:marRight w:val="0"/>
              <w:marTop w:val="0"/>
              <w:marBottom w:val="0"/>
              <w:divBdr>
                <w:top w:val="none" w:sz="0" w:space="0" w:color="auto"/>
                <w:left w:val="none" w:sz="0" w:space="0" w:color="auto"/>
                <w:bottom w:val="none" w:sz="0" w:space="0" w:color="auto"/>
                <w:right w:val="none" w:sz="0" w:space="0" w:color="auto"/>
              </w:divBdr>
            </w:div>
            <w:div w:id="95256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1912148">
              <w:marLeft w:val="0"/>
              <w:marRight w:val="0"/>
              <w:marTop w:val="0"/>
              <w:marBottom w:val="0"/>
              <w:divBdr>
                <w:top w:val="none" w:sz="0" w:space="0" w:color="auto"/>
                <w:left w:val="none" w:sz="0" w:space="0" w:color="auto"/>
                <w:bottom w:val="none" w:sz="0" w:space="0" w:color="auto"/>
                <w:right w:val="none" w:sz="0" w:space="0" w:color="auto"/>
              </w:divBdr>
            </w:div>
            <w:div w:id="405035575">
              <w:blockQuote w:val="1"/>
              <w:marLeft w:val="720"/>
              <w:marRight w:val="720"/>
              <w:marTop w:val="100"/>
              <w:marBottom w:val="100"/>
              <w:divBdr>
                <w:top w:val="none" w:sz="0" w:space="0" w:color="auto"/>
                <w:left w:val="none" w:sz="0" w:space="0" w:color="auto"/>
                <w:bottom w:val="none" w:sz="0" w:space="0" w:color="auto"/>
                <w:right w:val="none" w:sz="0" w:space="0" w:color="auto"/>
              </w:divBdr>
            </w:div>
            <w:div w:id="288827775">
              <w:marLeft w:val="0"/>
              <w:marRight w:val="0"/>
              <w:marTop w:val="0"/>
              <w:marBottom w:val="0"/>
              <w:divBdr>
                <w:top w:val="none" w:sz="0" w:space="0" w:color="auto"/>
                <w:left w:val="none" w:sz="0" w:space="0" w:color="auto"/>
                <w:bottom w:val="none" w:sz="0" w:space="0" w:color="auto"/>
                <w:right w:val="none" w:sz="0" w:space="0" w:color="auto"/>
              </w:divBdr>
            </w:div>
            <w:div w:id="884290008">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674977">
              <w:marLeft w:val="0"/>
              <w:marRight w:val="0"/>
              <w:marTop w:val="0"/>
              <w:marBottom w:val="0"/>
              <w:divBdr>
                <w:top w:val="none" w:sz="0" w:space="0" w:color="auto"/>
                <w:left w:val="none" w:sz="0" w:space="0" w:color="auto"/>
                <w:bottom w:val="none" w:sz="0" w:space="0" w:color="auto"/>
                <w:right w:val="none" w:sz="0" w:space="0" w:color="auto"/>
              </w:divBdr>
            </w:div>
            <w:div w:id="682126261">
              <w:blockQuote w:val="1"/>
              <w:marLeft w:val="720"/>
              <w:marRight w:val="720"/>
              <w:marTop w:val="100"/>
              <w:marBottom w:val="100"/>
              <w:divBdr>
                <w:top w:val="none" w:sz="0" w:space="0" w:color="auto"/>
                <w:left w:val="none" w:sz="0" w:space="0" w:color="auto"/>
                <w:bottom w:val="none" w:sz="0" w:space="0" w:color="auto"/>
                <w:right w:val="none" w:sz="0" w:space="0" w:color="auto"/>
              </w:divBdr>
            </w:div>
            <w:div w:id="616790861">
              <w:marLeft w:val="0"/>
              <w:marRight w:val="0"/>
              <w:marTop w:val="0"/>
              <w:marBottom w:val="0"/>
              <w:divBdr>
                <w:top w:val="none" w:sz="0" w:space="0" w:color="auto"/>
                <w:left w:val="none" w:sz="0" w:space="0" w:color="auto"/>
                <w:bottom w:val="none" w:sz="0" w:space="0" w:color="auto"/>
                <w:right w:val="none" w:sz="0" w:space="0" w:color="auto"/>
              </w:divBdr>
            </w:div>
            <w:div w:id="1971090408">
              <w:blockQuote w:val="1"/>
              <w:marLeft w:val="720"/>
              <w:marRight w:val="720"/>
              <w:marTop w:val="100"/>
              <w:marBottom w:val="100"/>
              <w:divBdr>
                <w:top w:val="none" w:sz="0" w:space="0" w:color="auto"/>
                <w:left w:val="none" w:sz="0" w:space="0" w:color="auto"/>
                <w:bottom w:val="none" w:sz="0" w:space="0" w:color="auto"/>
                <w:right w:val="none" w:sz="0" w:space="0" w:color="auto"/>
              </w:divBdr>
            </w:div>
            <w:div w:id="768349756">
              <w:marLeft w:val="0"/>
              <w:marRight w:val="0"/>
              <w:marTop w:val="0"/>
              <w:marBottom w:val="0"/>
              <w:divBdr>
                <w:top w:val="none" w:sz="0" w:space="0" w:color="auto"/>
                <w:left w:val="none" w:sz="0" w:space="0" w:color="auto"/>
                <w:bottom w:val="none" w:sz="0" w:space="0" w:color="auto"/>
                <w:right w:val="none" w:sz="0" w:space="0" w:color="auto"/>
              </w:divBdr>
            </w:div>
            <w:div w:id="1180200081">
              <w:blockQuote w:val="1"/>
              <w:marLeft w:val="720"/>
              <w:marRight w:val="720"/>
              <w:marTop w:val="100"/>
              <w:marBottom w:val="100"/>
              <w:divBdr>
                <w:top w:val="none" w:sz="0" w:space="0" w:color="auto"/>
                <w:left w:val="none" w:sz="0" w:space="0" w:color="auto"/>
                <w:bottom w:val="none" w:sz="0" w:space="0" w:color="auto"/>
                <w:right w:val="none" w:sz="0" w:space="0" w:color="auto"/>
              </w:divBdr>
            </w:div>
            <w:div w:id="631862969">
              <w:marLeft w:val="0"/>
              <w:marRight w:val="0"/>
              <w:marTop w:val="0"/>
              <w:marBottom w:val="0"/>
              <w:divBdr>
                <w:top w:val="none" w:sz="0" w:space="0" w:color="auto"/>
                <w:left w:val="none" w:sz="0" w:space="0" w:color="auto"/>
                <w:bottom w:val="none" w:sz="0" w:space="0" w:color="auto"/>
                <w:right w:val="none" w:sz="0" w:space="0" w:color="auto"/>
              </w:divBdr>
            </w:div>
            <w:div w:id="1332761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133101">
              <w:marLeft w:val="0"/>
              <w:marRight w:val="0"/>
              <w:marTop w:val="0"/>
              <w:marBottom w:val="0"/>
              <w:divBdr>
                <w:top w:val="none" w:sz="0" w:space="0" w:color="auto"/>
                <w:left w:val="none" w:sz="0" w:space="0" w:color="auto"/>
                <w:bottom w:val="none" w:sz="0" w:space="0" w:color="auto"/>
                <w:right w:val="none" w:sz="0" w:space="0" w:color="auto"/>
              </w:divBdr>
            </w:div>
            <w:div w:id="993877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592117">
              <w:marLeft w:val="0"/>
              <w:marRight w:val="0"/>
              <w:marTop w:val="0"/>
              <w:marBottom w:val="0"/>
              <w:divBdr>
                <w:top w:val="none" w:sz="0" w:space="0" w:color="auto"/>
                <w:left w:val="none" w:sz="0" w:space="0" w:color="auto"/>
                <w:bottom w:val="none" w:sz="0" w:space="0" w:color="auto"/>
                <w:right w:val="none" w:sz="0" w:space="0" w:color="auto"/>
              </w:divBdr>
            </w:div>
            <w:div w:id="992874944">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116585">
              <w:marLeft w:val="0"/>
              <w:marRight w:val="0"/>
              <w:marTop w:val="0"/>
              <w:marBottom w:val="0"/>
              <w:divBdr>
                <w:top w:val="none" w:sz="0" w:space="0" w:color="auto"/>
                <w:left w:val="none" w:sz="0" w:space="0" w:color="auto"/>
                <w:bottom w:val="none" w:sz="0" w:space="0" w:color="auto"/>
                <w:right w:val="none" w:sz="0" w:space="0" w:color="auto"/>
              </w:divBdr>
            </w:div>
            <w:div w:id="1732775237">
              <w:blockQuote w:val="1"/>
              <w:marLeft w:val="720"/>
              <w:marRight w:val="720"/>
              <w:marTop w:val="100"/>
              <w:marBottom w:val="100"/>
              <w:divBdr>
                <w:top w:val="none" w:sz="0" w:space="0" w:color="auto"/>
                <w:left w:val="none" w:sz="0" w:space="0" w:color="auto"/>
                <w:bottom w:val="none" w:sz="0" w:space="0" w:color="auto"/>
                <w:right w:val="none" w:sz="0" w:space="0" w:color="auto"/>
              </w:divBdr>
            </w:div>
            <w:div w:id="720010237">
              <w:marLeft w:val="0"/>
              <w:marRight w:val="0"/>
              <w:marTop w:val="0"/>
              <w:marBottom w:val="0"/>
              <w:divBdr>
                <w:top w:val="none" w:sz="0" w:space="0" w:color="auto"/>
                <w:left w:val="none" w:sz="0" w:space="0" w:color="auto"/>
                <w:bottom w:val="none" w:sz="0" w:space="0" w:color="auto"/>
                <w:right w:val="none" w:sz="0" w:space="0" w:color="auto"/>
              </w:divBdr>
            </w:div>
            <w:div w:id="880361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368767">
              <w:marLeft w:val="0"/>
              <w:marRight w:val="0"/>
              <w:marTop w:val="0"/>
              <w:marBottom w:val="0"/>
              <w:divBdr>
                <w:top w:val="none" w:sz="0" w:space="0" w:color="auto"/>
                <w:left w:val="none" w:sz="0" w:space="0" w:color="auto"/>
                <w:bottom w:val="none" w:sz="0" w:space="0" w:color="auto"/>
                <w:right w:val="none" w:sz="0" w:space="0" w:color="auto"/>
              </w:divBdr>
            </w:div>
            <w:div w:id="1643151139">
              <w:blockQuote w:val="1"/>
              <w:marLeft w:val="720"/>
              <w:marRight w:val="720"/>
              <w:marTop w:val="100"/>
              <w:marBottom w:val="100"/>
              <w:divBdr>
                <w:top w:val="none" w:sz="0" w:space="0" w:color="auto"/>
                <w:left w:val="none" w:sz="0" w:space="0" w:color="auto"/>
                <w:bottom w:val="none" w:sz="0" w:space="0" w:color="auto"/>
                <w:right w:val="none" w:sz="0" w:space="0" w:color="auto"/>
              </w:divBdr>
            </w:div>
            <w:div w:id="517086430">
              <w:marLeft w:val="0"/>
              <w:marRight w:val="0"/>
              <w:marTop w:val="0"/>
              <w:marBottom w:val="0"/>
              <w:divBdr>
                <w:top w:val="none" w:sz="0" w:space="0" w:color="auto"/>
                <w:left w:val="none" w:sz="0" w:space="0" w:color="auto"/>
                <w:bottom w:val="none" w:sz="0" w:space="0" w:color="auto"/>
                <w:right w:val="none" w:sz="0" w:space="0" w:color="auto"/>
              </w:divBdr>
            </w:div>
            <w:div w:id="260650806">
              <w:blockQuote w:val="1"/>
              <w:marLeft w:val="720"/>
              <w:marRight w:val="720"/>
              <w:marTop w:val="100"/>
              <w:marBottom w:val="100"/>
              <w:divBdr>
                <w:top w:val="none" w:sz="0" w:space="0" w:color="auto"/>
                <w:left w:val="none" w:sz="0" w:space="0" w:color="auto"/>
                <w:bottom w:val="none" w:sz="0" w:space="0" w:color="auto"/>
                <w:right w:val="none" w:sz="0" w:space="0" w:color="auto"/>
              </w:divBdr>
            </w:div>
            <w:div w:id="516891136">
              <w:marLeft w:val="0"/>
              <w:marRight w:val="0"/>
              <w:marTop w:val="0"/>
              <w:marBottom w:val="0"/>
              <w:divBdr>
                <w:top w:val="none" w:sz="0" w:space="0" w:color="auto"/>
                <w:left w:val="none" w:sz="0" w:space="0" w:color="auto"/>
                <w:bottom w:val="none" w:sz="0" w:space="0" w:color="auto"/>
                <w:right w:val="none" w:sz="0" w:space="0" w:color="auto"/>
              </w:divBdr>
            </w:div>
            <w:div w:id="8863367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049518">
              <w:marLeft w:val="0"/>
              <w:marRight w:val="0"/>
              <w:marTop w:val="0"/>
              <w:marBottom w:val="0"/>
              <w:divBdr>
                <w:top w:val="none" w:sz="0" w:space="0" w:color="auto"/>
                <w:left w:val="none" w:sz="0" w:space="0" w:color="auto"/>
                <w:bottom w:val="none" w:sz="0" w:space="0" w:color="auto"/>
                <w:right w:val="none" w:sz="0" w:space="0" w:color="auto"/>
              </w:divBdr>
            </w:div>
            <w:div w:id="17176627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719043">
              <w:marLeft w:val="0"/>
              <w:marRight w:val="0"/>
              <w:marTop w:val="0"/>
              <w:marBottom w:val="0"/>
              <w:divBdr>
                <w:top w:val="none" w:sz="0" w:space="0" w:color="auto"/>
                <w:left w:val="none" w:sz="0" w:space="0" w:color="auto"/>
                <w:bottom w:val="none" w:sz="0" w:space="0" w:color="auto"/>
                <w:right w:val="none" w:sz="0" w:space="0" w:color="auto"/>
              </w:divBdr>
            </w:div>
            <w:div w:id="1023281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18800623">
              <w:marLeft w:val="0"/>
              <w:marRight w:val="0"/>
              <w:marTop w:val="0"/>
              <w:marBottom w:val="0"/>
              <w:divBdr>
                <w:top w:val="none" w:sz="0" w:space="0" w:color="auto"/>
                <w:left w:val="none" w:sz="0" w:space="0" w:color="auto"/>
                <w:bottom w:val="none" w:sz="0" w:space="0" w:color="auto"/>
                <w:right w:val="none" w:sz="0" w:space="0" w:color="auto"/>
              </w:divBdr>
            </w:div>
            <w:div w:id="1329748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560399">
              <w:marLeft w:val="0"/>
              <w:marRight w:val="0"/>
              <w:marTop w:val="0"/>
              <w:marBottom w:val="0"/>
              <w:divBdr>
                <w:top w:val="none" w:sz="0" w:space="0" w:color="auto"/>
                <w:left w:val="none" w:sz="0" w:space="0" w:color="auto"/>
                <w:bottom w:val="none" w:sz="0" w:space="0" w:color="auto"/>
                <w:right w:val="none" w:sz="0" w:space="0" w:color="auto"/>
              </w:divBdr>
            </w:div>
            <w:div w:id="1905329570">
              <w:blockQuote w:val="1"/>
              <w:marLeft w:val="720"/>
              <w:marRight w:val="720"/>
              <w:marTop w:val="100"/>
              <w:marBottom w:val="100"/>
              <w:divBdr>
                <w:top w:val="none" w:sz="0" w:space="0" w:color="auto"/>
                <w:left w:val="none" w:sz="0" w:space="0" w:color="auto"/>
                <w:bottom w:val="none" w:sz="0" w:space="0" w:color="auto"/>
                <w:right w:val="none" w:sz="0" w:space="0" w:color="auto"/>
              </w:divBdr>
            </w:div>
            <w:div w:id="310451816">
              <w:marLeft w:val="0"/>
              <w:marRight w:val="0"/>
              <w:marTop w:val="0"/>
              <w:marBottom w:val="0"/>
              <w:divBdr>
                <w:top w:val="none" w:sz="0" w:space="0" w:color="auto"/>
                <w:left w:val="none" w:sz="0" w:space="0" w:color="auto"/>
                <w:bottom w:val="none" w:sz="0" w:space="0" w:color="auto"/>
                <w:right w:val="none" w:sz="0" w:space="0" w:color="auto"/>
              </w:divBdr>
            </w:div>
            <w:div w:id="940590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786830">
              <w:marLeft w:val="0"/>
              <w:marRight w:val="0"/>
              <w:marTop w:val="0"/>
              <w:marBottom w:val="0"/>
              <w:divBdr>
                <w:top w:val="none" w:sz="0" w:space="0" w:color="auto"/>
                <w:left w:val="none" w:sz="0" w:space="0" w:color="auto"/>
                <w:bottom w:val="none" w:sz="0" w:space="0" w:color="auto"/>
                <w:right w:val="none" w:sz="0" w:space="0" w:color="auto"/>
              </w:divBdr>
            </w:div>
            <w:div w:id="6775389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281403">
              <w:marLeft w:val="0"/>
              <w:marRight w:val="0"/>
              <w:marTop w:val="0"/>
              <w:marBottom w:val="0"/>
              <w:divBdr>
                <w:top w:val="none" w:sz="0" w:space="0" w:color="auto"/>
                <w:left w:val="none" w:sz="0" w:space="0" w:color="auto"/>
                <w:bottom w:val="none" w:sz="0" w:space="0" w:color="auto"/>
                <w:right w:val="none" w:sz="0" w:space="0" w:color="auto"/>
              </w:divBdr>
            </w:div>
            <w:div w:id="1823086471">
              <w:blockQuote w:val="1"/>
              <w:marLeft w:val="720"/>
              <w:marRight w:val="720"/>
              <w:marTop w:val="100"/>
              <w:marBottom w:val="100"/>
              <w:divBdr>
                <w:top w:val="none" w:sz="0" w:space="0" w:color="auto"/>
                <w:left w:val="none" w:sz="0" w:space="0" w:color="auto"/>
                <w:bottom w:val="none" w:sz="0" w:space="0" w:color="auto"/>
                <w:right w:val="none" w:sz="0" w:space="0" w:color="auto"/>
              </w:divBdr>
            </w:div>
            <w:div w:id="627928788">
              <w:marLeft w:val="0"/>
              <w:marRight w:val="0"/>
              <w:marTop w:val="0"/>
              <w:marBottom w:val="0"/>
              <w:divBdr>
                <w:top w:val="none" w:sz="0" w:space="0" w:color="auto"/>
                <w:left w:val="none" w:sz="0" w:space="0" w:color="auto"/>
                <w:bottom w:val="none" w:sz="0" w:space="0" w:color="auto"/>
                <w:right w:val="none" w:sz="0" w:space="0" w:color="auto"/>
              </w:divBdr>
            </w:div>
            <w:div w:id="5515017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235368">
              <w:marLeft w:val="0"/>
              <w:marRight w:val="0"/>
              <w:marTop w:val="0"/>
              <w:marBottom w:val="0"/>
              <w:divBdr>
                <w:top w:val="none" w:sz="0" w:space="0" w:color="auto"/>
                <w:left w:val="none" w:sz="0" w:space="0" w:color="auto"/>
                <w:bottom w:val="none" w:sz="0" w:space="0" w:color="auto"/>
                <w:right w:val="none" w:sz="0" w:space="0" w:color="auto"/>
              </w:divBdr>
            </w:div>
            <w:div w:id="1693145105">
              <w:blockQuote w:val="1"/>
              <w:marLeft w:val="720"/>
              <w:marRight w:val="720"/>
              <w:marTop w:val="100"/>
              <w:marBottom w:val="100"/>
              <w:divBdr>
                <w:top w:val="none" w:sz="0" w:space="0" w:color="auto"/>
                <w:left w:val="none" w:sz="0" w:space="0" w:color="auto"/>
                <w:bottom w:val="none" w:sz="0" w:space="0" w:color="auto"/>
                <w:right w:val="none" w:sz="0" w:space="0" w:color="auto"/>
              </w:divBdr>
            </w:div>
            <w:div w:id="438524871">
              <w:marLeft w:val="0"/>
              <w:marRight w:val="0"/>
              <w:marTop w:val="0"/>
              <w:marBottom w:val="0"/>
              <w:divBdr>
                <w:top w:val="none" w:sz="0" w:space="0" w:color="auto"/>
                <w:left w:val="none" w:sz="0" w:space="0" w:color="auto"/>
                <w:bottom w:val="none" w:sz="0" w:space="0" w:color="auto"/>
                <w:right w:val="none" w:sz="0" w:space="0" w:color="auto"/>
              </w:divBdr>
            </w:div>
            <w:div w:id="87412510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044570">
              <w:marLeft w:val="0"/>
              <w:marRight w:val="0"/>
              <w:marTop w:val="0"/>
              <w:marBottom w:val="0"/>
              <w:divBdr>
                <w:top w:val="none" w:sz="0" w:space="0" w:color="auto"/>
                <w:left w:val="none" w:sz="0" w:space="0" w:color="auto"/>
                <w:bottom w:val="none" w:sz="0" w:space="0" w:color="auto"/>
                <w:right w:val="none" w:sz="0" w:space="0" w:color="auto"/>
              </w:divBdr>
            </w:div>
            <w:div w:id="968895298">
              <w:blockQuote w:val="1"/>
              <w:marLeft w:val="720"/>
              <w:marRight w:val="720"/>
              <w:marTop w:val="100"/>
              <w:marBottom w:val="100"/>
              <w:divBdr>
                <w:top w:val="none" w:sz="0" w:space="0" w:color="auto"/>
                <w:left w:val="none" w:sz="0" w:space="0" w:color="auto"/>
                <w:bottom w:val="none" w:sz="0" w:space="0" w:color="auto"/>
                <w:right w:val="none" w:sz="0" w:space="0" w:color="auto"/>
              </w:divBdr>
            </w:div>
            <w:div w:id="216824516">
              <w:marLeft w:val="0"/>
              <w:marRight w:val="0"/>
              <w:marTop w:val="0"/>
              <w:marBottom w:val="0"/>
              <w:divBdr>
                <w:top w:val="none" w:sz="0" w:space="0" w:color="auto"/>
                <w:left w:val="none" w:sz="0" w:space="0" w:color="auto"/>
                <w:bottom w:val="none" w:sz="0" w:space="0" w:color="auto"/>
                <w:right w:val="none" w:sz="0" w:space="0" w:color="auto"/>
              </w:divBdr>
            </w:div>
            <w:div w:id="956565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948659">
              <w:marLeft w:val="0"/>
              <w:marRight w:val="0"/>
              <w:marTop w:val="0"/>
              <w:marBottom w:val="0"/>
              <w:divBdr>
                <w:top w:val="none" w:sz="0" w:space="0" w:color="auto"/>
                <w:left w:val="none" w:sz="0" w:space="0" w:color="auto"/>
                <w:bottom w:val="none" w:sz="0" w:space="0" w:color="auto"/>
                <w:right w:val="none" w:sz="0" w:space="0" w:color="auto"/>
              </w:divBdr>
            </w:div>
            <w:div w:id="2101366973">
              <w:blockQuote w:val="1"/>
              <w:marLeft w:val="720"/>
              <w:marRight w:val="720"/>
              <w:marTop w:val="100"/>
              <w:marBottom w:val="100"/>
              <w:divBdr>
                <w:top w:val="none" w:sz="0" w:space="0" w:color="auto"/>
                <w:left w:val="none" w:sz="0" w:space="0" w:color="auto"/>
                <w:bottom w:val="none" w:sz="0" w:space="0" w:color="auto"/>
                <w:right w:val="none" w:sz="0" w:space="0" w:color="auto"/>
              </w:divBdr>
            </w:div>
            <w:div w:id="2102022217">
              <w:marLeft w:val="0"/>
              <w:marRight w:val="0"/>
              <w:marTop w:val="0"/>
              <w:marBottom w:val="0"/>
              <w:divBdr>
                <w:top w:val="none" w:sz="0" w:space="0" w:color="auto"/>
                <w:left w:val="none" w:sz="0" w:space="0" w:color="auto"/>
                <w:bottom w:val="none" w:sz="0" w:space="0" w:color="auto"/>
                <w:right w:val="none" w:sz="0" w:space="0" w:color="auto"/>
              </w:divBdr>
            </w:div>
            <w:div w:id="1957641642">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454741">
              <w:marLeft w:val="0"/>
              <w:marRight w:val="0"/>
              <w:marTop w:val="0"/>
              <w:marBottom w:val="0"/>
              <w:divBdr>
                <w:top w:val="none" w:sz="0" w:space="0" w:color="auto"/>
                <w:left w:val="none" w:sz="0" w:space="0" w:color="auto"/>
                <w:bottom w:val="none" w:sz="0" w:space="0" w:color="auto"/>
                <w:right w:val="none" w:sz="0" w:space="0" w:color="auto"/>
              </w:divBdr>
            </w:div>
            <w:div w:id="7575597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945318">
              <w:marLeft w:val="0"/>
              <w:marRight w:val="0"/>
              <w:marTop w:val="0"/>
              <w:marBottom w:val="0"/>
              <w:divBdr>
                <w:top w:val="none" w:sz="0" w:space="0" w:color="auto"/>
                <w:left w:val="none" w:sz="0" w:space="0" w:color="auto"/>
                <w:bottom w:val="none" w:sz="0" w:space="0" w:color="auto"/>
                <w:right w:val="none" w:sz="0" w:space="0" w:color="auto"/>
              </w:divBdr>
            </w:div>
            <w:div w:id="1687634687">
              <w:blockQuote w:val="1"/>
              <w:marLeft w:val="720"/>
              <w:marRight w:val="720"/>
              <w:marTop w:val="100"/>
              <w:marBottom w:val="100"/>
              <w:divBdr>
                <w:top w:val="none" w:sz="0" w:space="0" w:color="auto"/>
                <w:left w:val="none" w:sz="0" w:space="0" w:color="auto"/>
                <w:bottom w:val="none" w:sz="0" w:space="0" w:color="auto"/>
                <w:right w:val="none" w:sz="0" w:space="0" w:color="auto"/>
              </w:divBdr>
            </w:div>
            <w:div w:id="1575116538">
              <w:marLeft w:val="0"/>
              <w:marRight w:val="0"/>
              <w:marTop w:val="0"/>
              <w:marBottom w:val="0"/>
              <w:divBdr>
                <w:top w:val="none" w:sz="0" w:space="0" w:color="auto"/>
                <w:left w:val="none" w:sz="0" w:space="0" w:color="auto"/>
                <w:bottom w:val="none" w:sz="0" w:space="0" w:color="auto"/>
                <w:right w:val="none" w:sz="0" w:space="0" w:color="auto"/>
              </w:divBdr>
            </w:div>
            <w:div w:id="236592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2074770">
              <w:marLeft w:val="0"/>
              <w:marRight w:val="0"/>
              <w:marTop w:val="0"/>
              <w:marBottom w:val="0"/>
              <w:divBdr>
                <w:top w:val="none" w:sz="0" w:space="0" w:color="auto"/>
                <w:left w:val="none" w:sz="0" w:space="0" w:color="auto"/>
                <w:bottom w:val="none" w:sz="0" w:space="0" w:color="auto"/>
                <w:right w:val="none" w:sz="0" w:space="0" w:color="auto"/>
              </w:divBdr>
            </w:div>
            <w:div w:id="95074679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729349">
              <w:marLeft w:val="0"/>
              <w:marRight w:val="0"/>
              <w:marTop w:val="0"/>
              <w:marBottom w:val="0"/>
              <w:divBdr>
                <w:top w:val="none" w:sz="0" w:space="0" w:color="auto"/>
                <w:left w:val="none" w:sz="0" w:space="0" w:color="auto"/>
                <w:bottom w:val="none" w:sz="0" w:space="0" w:color="auto"/>
                <w:right w:val="none" w:sz="0" w:space="0" w:color="auto"/>
              </w:divBdr>
            </w:div>
            <w:div w:id="1958684192">
              <w:blockQuote w:val="1"/>
              <w:marLeft w:val="720"/>
              <w:marRight w:val="720"/>
              <w:marTop w:val="100"/>
              <w:marBottom w:val="100"/>
              <w:divBdr>
                <w:top w:val="none" w:sz="0" w:space="0" w:color="auto"/>
                <w:left w:val="none" w:sz="0" w:space="0" w:color="auto"/>
                <w:bottom w:val="none" w:sz="0" w:space="0" w:color="auto"/>
                <w:right w:val="none" w:sz="0" w:space="0" w:color="auto"/>
              </w:divBdr>
            </w:div>
            <w:div w:id="470249624">
              <w:marLeft w:val="0"/>
              <w:marRight w:val="0"/>
              <w:marTop w:val="0"/>
              <w:marBottom w:val="0"/>
              <w:divBdr>
                <w:top w:val="none" w:sz="0" w:space="0" w:color="auto"/>
                <w:left w:val="none" w:sz="0" w:space="0" w:color="auto"/>
                <w:bottom w:val="none" w:sz="0" w:space="0" w:color="auto"/>
                <w:right w:val="none" w:sz="0" w:space="0" w:color="auto"/>
              </w:divBdr>
            </w:div>
            <w:div w:id="2026130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66001">
              <w:marLeft w:val="0"/>
              <w:marRight w:val="0"/>
              <w:marTop w:val="0"/>
              <w:marBottom w:val="0"/>
              <w:divBdr>
                <w:top w:val="none" w:sz="0" w:space="0" w:color="auto"/>
                <w:left w:val="none" w:sz="0" w:space="0" w:color="auto"/>
                <w:bottom w:val="none" w:sz="0" w:space="0" w:color="auto"/>
                <w:right w:val="none" w:sz="0" w:space="0" w:color="auto"/>
              </w:divBdr>
            </w:div>
            <w:div w:id="870146723">
              <w:blockQuote w:val="1"/>
              <w:marLeft w:val="720"/>
              <w:marRight w:val="720"/>
              <w:marTop w:val="100"/>
              <w:marBottom w:val="100"/>
              <w:divBdr>
                <w:top w:val="none" w:sz="0" w:space="0" w:color="auto"/>
                <w:left w:val="none" w:sz="0" w:space="0" w:color="auto"/>
                <w:bottom w:val="none" w:sz="0" w:space="0" w:color="auto"/>
                <w:right w:val="none" w:sz="0" w:space="0" w:color="auto"/>
              </w:divBdr>
            </w:div>
            <w:div w:id="561259222">
              <w:marLeft w:val="0"/>
              <w:marRight w:val="0"/>
              <w:marTop w:val="0"/>
              <w:marBottom w:val="0"/>
              <w:divBdr>
                <w:top w:val="none" w:sz="0" w:space="0" w:color="auto"/>
                <w:left w:val="none" w:sz="0" w:space="0" w:color="auto"/>
                <w:bottom w:val="none" w:sz="0" w:space="0" w:color="auto"/>
                <w:right w:val="none" w:sz="0" w:space="0" w:color="auto"/>
              </w:divBdr>
            </w:div>
            <w:div w:id="35282641">
              <w:blockQuote w:val="1"/>
              <w:marLeft w:val="720"/>
              <w:marRight w:val="720"/>
              <w:marTop w:val="100"/>
              <w:marBottom w:val="100"/>
              <w:divBdr>
                <w:top w:val="none" w:sz="0" w:space="0" w:color="auto"/>
                <w:left w:val="none" w:sz="0" w:space="0" w:color="auto"/>
                <w:bottom w:val="none" w:sz="0" w:space="0" w:color="auto"/>
                <w:right w:val="none" w:sz="0" w:space="0" w:color="auto"/>
              </w:divBdr>
            </w:div>
            <w:div w:id="628901510">
              <w:marLeft w:val="0"/>
              <w:marRight w:val="0"/>
              <w:marTop w:val="0"/>
              <w:marBottom w:val="0"/>
              <w:divBdr>
                <w:top w:val="none" w:sz="0" w:space="0" w:color="auto"/>
                <w:left w:val="none" w:sz="0" w:space="0" w:color="auto"/>
                <w:bottom w:val="none" w:sz="0" w:space="0" w:color="auto"/>
                <w:right w:val="none" w:sz="0" w:space="0" w:color="auto"/>
              </w:divBdr>
            </w:div>
            <w:div w:id="18989356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150915">
              <w:marLeft w:val="0"/>
              <w:marRight w:val="0"/>
              <w:marTop w:val="0"/>
              <w:marBottom w:val="0"/>
              <w:divBdr>
                <w:top w:val="none" w:sz="0" w:space="0" w:color="auto"/>
                <w:left w:val="none" w:sz="0" w:space="0" w:color="auto"/>
                <w:bottom w:val="none" w:sz="0" w:space="0" w:color="auto"/>
                <w:right w:val="none" w:sz="0" w:space="0" w:color="auto"/>
              </w:divBdr>
            </w:div>
            <w:div w:id="1392850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577700">
              <w:marLeft w:val="0"/>
              <w:marRight w:val="0"/>
              <w:marTop w:val="0"/>
              <w:marBottom w:val="0"/>
              <w:divBdr>
                <w:top w:val="none" w:sz="0" w:space="0" w:color="auto"/>
                <w:left w:val="none" w:sz="0" w:space="0" w:color="auto"/>
                <w:bottom w:val="none" w:sz="0" w:space="0" w:color="auto"/>
                <w:right w:val="none" w:sz="0" w:space="0" w:color="auto"/>
              </w:divBdr>
            </w:div>
            <w:div w:id="1954360437">
              <w:blockQuote w:val="1"/>
              <w:marLeft w:val="720"/>
              <w:marRight w:val="720"/>
              <w:marTop w:val="100"/>
              <w:marBottom w:val="100"/>
              <w:divBdr>
                <w:top w:val="none" w:sz="0" w:space="0" w:color="auto"/>
                <w:left w:val="none" w:sz="0" w:space="0" w:color="auto"/>
                <w:bottom w:val="none" w:sz="0" w:space="0" w:color="auto"/>
                <w:right w:val="none" w:sz="0" w:space="0" w:color="auto"/>
              </w:divBdr>
            </w:div>
            <w:div w:id="692076314">
              <w:marLeft w:val="0"/>
              <w:marRight w:val="0"/>
              <w:marTop w:val="0"/>
              <w:marBottom w:val="0"/>
              <w:divBdr>
                <w:top w:val="none" w:sz="0" w:space="0" w:color="auto"/>
                <w:left w:val="none" w:sz="0" w:space="0" w:color="auto"/>
                <w:bottom w:val="none" w:sz="0" w:space="0" w:color="auto"/>
                <w:right w:val="none" w:sz="0" w:space="0" w:color="auto"/>
              </w:divBdr>
            </w:div>
            <w:div w:id="1141770835">
              <w:blockQuote w:val="1"/>
              <w:marLeft w:val="720"/>
              <w:marRight w:val="720"/>
              <w:marTop w:val="100"/>
              <w:marBottom w:val="100"/>
              <w:divBdr>
                <w:top w:val="none" w:sz="0" w:space="0" w:color="auto"/>
                <w:left w:val="none" w:sz="0" w:space="0" w:color="auto"/>
                <w:bottom w:val="none" w:sz="0" w:space="0" w:color="auto"/>
                <w:right w:val="none" w:sz="0" w:space="0" w:color="auto"/>
              </w:divBdr>
            </w:div>
            <w:div w:id="383722486">
              <w:marLeft w:val="0"/>
              <w:marRight w:val="0"/>
              <w:marTop w:val="0"/>
              <w:marBottom w:val="0"/>
              <w:divBdr>
                <w:top w:val="none" w:sz="0" w:space="0" w:color="auto"/>
                <w:left w:val="none" w:sz="0" w:space="0" w:color="auto"/>
                <w:bottom w:val="none" w:sz="0" w:space="0" w:color="auto"/>
                <w:right w:val="none" w:sz="0" w:space="0" w:color="auto"/>
              </w:divBdr>
            </w:div>
            <w:div w:id="1144004414">
              <w:blockQuote w:val="1"/>
              <w:marLeft w:val="720"/>
              <w:marRight w:val="720"/>
              <w:marTop w:val="100"/>
              <w:marBottom w:val="100"/>
              <w:divBdr>
                <w:top w:val="none" w:sz="0" w:space="0" w:color="auto"/>
                <w:left w:val="none" w:sz="0" w:space="0" w:color="auto"/>
                <w:bottom w:val="none" w:sz="0" w:space="0" w:color="auto"/>
                <w:right w:val="none" w:sz="0" w:space="0" w:color="auto"/>
              </w:divBdr>
            </w:div>
            <w:div w:id="228807192">
              <w:marLeft w:val="0"/>
              <w:marRight w:val="0"/>
              <w:marTop w:val="0"/>
              <w:marBottom w:val="0"/>
              <w:divBdr>
                <w:top w:val="none" w:sz="0" w:space="0" w:color="auto"/>
                <w:left w:val="none" w:sz="0" w:space="0" w:color="auto"/>
                <w:bottom w:val="none" w:sz="0" w:space="0" w:color="auto"/>
                <w:right w:val="none" w:sz="0" w:space="0" w:color="auto"/>
              </w:divBdr>
            </w:div>
            <w:div w:id="1796479876">
              <w:blockQuote w:val="1"/>
              <w:marLeft w:val="720"/>
              <w:marRight w:val="720"/>
              <w:marTop w:val="100"/>
              <w:marBottom w:val="100"/>
              <w:divBdr>
                <w:top w:val="none" w:sz="0" w:space="0" w:color="auto"/>
                <w:left w:val="none" w:sz="0" w:space="0" w:color="auto"/>
                <w:bottom w:val="none" w:sz="0" w:space="0" w:color="auto"/>
                <w:right w:val="none" w:sz="0" w:space="0" w:color="auto"/>
              </w:divBdr>
            </w:div>
            <w:div w:id="774401820">
              <w:marLeft w:val="0"/>
              <w:marRight w:val="0"/>
              <w:marTop w:val="0"/>
              <w:marBottom w:val="0"/>
              <w:divBdr>
                <w:top w:val="none" w:sz="0" w:space="0" w:color="auto"/>
                <w:left w:val="none" w:sz="0" w:space="0" w:color="auto"/>
                <w:bottom w:val="none" w:sz="0" w:space="0" w:color="auto"/>
                <w:right w:val="none" w:sz="0" w:space="0" w:color="auto"/>
              </w:divBdr>
            </w:div>
            <w:div w:id="39285554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678268">
              <w:marLeft w:val="0"/>
              <w:marRight w:val="0"/>
              <w:marTop w:val="0"/>
              <w:marBottom w:val="0"/>
              <w:divBdr>
                <w:top w:val="none" w:sz="0" w:space="0" w:color="auto"/>
                <w:left w:val="none" w:sz="0" w:space="0" w:color="auto"/>
                <w:bottom w:val="none" w:sz="0" w:space="0" w:color="auto"/>
                <w:right w:val="none" w:sz="0" w:space="0" w:color="auto"/>
              </w:divBdr>
            </w:div>
            <w:div w:id="1956325186">
              <w:blockQuote w:val="1"/>
              <w:marLeft w:val="720"/>
              <w:marRight w:val="720"/>
              <w:marTop w:val="100"/>
              <w:marBottom w:val="100"/>
              <w:divBdr>
                <w:top w:val="none" w:sz="0" w:space="0" w:color="auto"/>
                <w:left w:val="none" w:sz="0" w:space="0" w:color="auto"/>
                <w:bottom w:val="none" w:sz="0" w:space="0" w:color="auto"/>
                <w:right w:val="none" w:sz="0" w:space="0" w:color="auto"/>
              </w:divBdr>
            </w:div>
            <w:div w:id="640959943">
              <w:marLeft w:val="0"/>
              <w:marRight w:val="0"/>
              <w:marTop w:val="0"/>
              <w:marBottom w:val="0"/>
              <w:divBdr>
                <w:top w:val="none" w:sz="0" w:space="0" w:color="auto"/>
                <w:left w:val="none" w:sz="0" w:space="0" w:color="auto"/>
                <w:bottom w:val="none" w:sz="0" w:space="0" w:color="auto"/>
                <w:right w:val="none" w:sz="0" w:space="0" w:color="auto"/>
              </w:divBdr>
            </w:div>
            <w:div w:id="19972274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5978011">
              <w:marLeft w:val="0"/>
              <w:marRight w:val="0"/>
              <w:marTop w:val="0"/>
              <w:marBottom w:val="0"/>
              <w:divBdr>
                <w:top w:val="none" w:sz="0" w:space="0" w:color="auto"/>
                <w:left w:val="none" w:sz="0" w:space="0" w:color="auto"/>
                <w:bottom w:val="none" w:sz="0" w:space="0" w:color="auto"/>
                <w:right w:val="none" w:sz="0" w:space="0" w:color="auto"/>
              </w:divBdr>
            </w:div>
            <w:div w:id="1304197313">
              <w:blockQuote w:val="1"/>
              <w:marLeft w:val="720"/>
              <w:marRight w:val="720"/>
              <w:marTop w:val="100"/>
              <w:marBottom w:val="100"/>
              <w:divBdr>
                <w:top w:val="none" w:sz="0" w:space="0" w:color="auto"/>
                <w:left w:val="none" w:sz="0" w:space="0" w:color="auto"/>
                <w:bottom w:val="none" w:sz="0" w:space="0" w:color="auto"/>
                <w:right w:val="none" w:sz="0" w:space="0" w:color="auto"/>
              </w:divBdr>
            </w:div>
            <w:div w:id="755592846">
              <w:marLeft w:val="0"/>
              <w:marRight w:val="0"/>
              <w:marTop w:val="0"/>
              <w:marBottom w:val="0"/>
              <w:divBdr>
                <w:top w:val="none" w:sz="0" w:space="0" w:color="auto"/>
                <w:left w:val="none" w:sz="0" w:space="0" w:color="auto"/>
                <w:bottom w:val="none" w:sz="0" w:space="0" w:color="auto"/>
                <w:right w:val="none" w:sz="0" w:space="0" w:color="auto"/>
              </w:divBdr>
            </w:div>
            <w:div w:id="1405956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898912">
              <w:marLeft w:val="0"/>
              <w:marRight w:val="0"/>
              <w:marTop w:val="0"/>
              <w:marBottom w:val="0"/>
              <w:divBdr>
                <w:top w:val="none" w:sz="0" w:space="0" w:color="auto"/>
                <w:left w:val="none" w:sz="0" w:space="0" w:color="auto"/>
                <w:bottom w:val="none" w:sz="0" w:space="0" w:color="auto"/>
                <w:right w:val="none" w:sz="0" w:space="0" w:color="auto"/>
              </w:divBdr>
            </w:div>
            <w:div w:id="561259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553668">
              <w:marLeft w:val="0"/>
              <w:marRight w:val="0"/>
              <w:marTop w:val="0"/>
              <w:marBottom w:val="0"/>
              <w:divBdr>
                <w:top w:val="none" w:sz="0" w:space="0" w:color="auto"/>
                <w:left w:val="none" w:sz="0" w:space="0" w:color="auto"/>
                <w:bottom w:val="none" w:sz="0" w:space="0" w:color="auto"/>
                <w:right w:val="none" w:sz="0" w:space="0" w:color="auto"/>
              </w:divBdr>
            </w:div>
            <w:div w:id="212187932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4836756">
              <w:marLeft w:val="0"/>
              <w:marRight w:val="0"/>
              <w:marTop w:val="0"/>
              <w:marBottom w:val="0"/>
              <w:divBdr>
                <w:top w:val="none" w:sz="0" w:space="0" w:color="auto"/>
                <w:left w:val="none" w:sz="0" w:space="0" w:color="auto"/>
                <w:bottom w:val="none" w:sz="0" w:space="0" w:color="auto"/>
                <w:right w:val="none" w:sz="0" w:space="0" w:color="auto"/>
              </w:divBdr>
            </w:div>
            <w:div w:id="1541817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366703">
              <w:marLeft w:val="0"/>
              <w:marRight w:val="0"/>
              <w:marTop w:val="0"/>
              <w:marBottom w:val="0"/>
              <w:divBdr>
                <w:top w:val="none" w:sz="0" w:space="0" w:color="auto"/>
                <w:left w:val="none" w:sz="0" w:space="0" w:color="auto"/>
                <w:bottom w:val="none" w:sz="0" w:space="0" w:color="auto"/>
                <w:right w:val="none" w:sz="0" w:space="0" w:color="auto"/>
              </w:divBdr>
            </w:div>
            <w:div w:id="178008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343121">
              <w:marLeft w:val="0"/>
              <w:marRight w:val="0"/>
              <w:marTop w:val="0"/>
              <w:marBottom w:val="0"/>
              <w:divBdr>
                <w:top w:val="none" w:sz="0" w:space="0" w:color="auto"/>
                <w:left w:val="none" w:sz="0" w:space="0" w:color="auto"/>
                <w:bottom w:val="none" w:sz="0" w:space="0" w:color="auto"/>
                <w:right w:val="none" w:sz="0" w:space="0" w:color="auto"/>
              </w:divBdr>
            </w:div>
            <w:div w:id="17777514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138742">
              <w:marLeft w:val="0"/>
              <w:marRight w:val="0"/>
              <w:marTop w:val="0"/>
              <w:marBottom w:val="0"/>
              <w:divBdr>
                <w:top w:val="none" w:sz="0" w:space="0" w:color="auto"/>
                <w:left w:val="none" w:sz="0" w:space="0" w:color="auto"/>
                <w:bottom w:val="none" w:sz="0" w:space="0" w:color="auto"/>
                <w:right w:val="none" w:sz="0" w:space="0" w:color="auto"/>
              </w:divBdr>
            </w:div>
            <w:div w:id="126555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31944">
              <w:marLeft w:val="0"/>
              <w:marRight w:val="0"/>
              <w:marTop w:val="0"/>
              <w:marBottom w:val="0"/>
              <w:divBdr>
                <w:top w:val="none" w:sz="0" w:space="0" w:color="auto"/>
                <w:left w:val="none" w:sz="0" w:space="0" w:color="auto"/>
                <w:bottom w:val="none" w:sz="0" w:space="0" w:color="auto"/>
                <w:right w:val="none" w:sz="0" w:space="0" w:color="auto"/>
              </w:divBdr>
            </w:div>
            <w:div w:id="995691382">
              <w:blockQuote w:val="1"/>
              <w:marLeft w:val="720"/>
              <w:marRight w:val="720"/>
              <w:marTop w:val="100"/>
              <w:marBottom w:val="100"/>
              <w:divBdr>
                <w:top w:val="none" w:sz="0" w:space="0" w:color="auto"/>
                <w:left w:val="none" w:sz="0" w:space="0" w:color="auto"/>
                <w:bottom w:val="none" w:sz="0" w:space="0" w:color="auto"/>
                <w:right w:val="none" w:sz="0" w:space="0" w:color="auto"/>
              </w:divBdr>
            </w:div>
            <w:div w:id="637616282">
              <w:marLeft w:val="0"/>
              <w:marRight w:val="0"/>
              <w:marTop w:val="0"/>
              <w:marBottom w:val="0"/>
              <w:divBdr>
                <w:top w:val="none" w:sz="0" w:space="0" w:color="auto"/>
                <w:left w:val="none" w:sz="0" w:space="0" w:color="auto"/>
                <w:bottom w:val="none" w:sz="0" w:space="0" w:color="auto"/>
                <w:right w:val="none" w:sz="0" w:space="0" w:color="auto"/>
              </w:divBdr>
            </w:div>
            <w:div w:id="168513109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9238670">
              <w:marLeft w:val="0"/>
              <w:marRight w:val="0"/>
              <w:marTop w:val="0"/>
              <w:marBottom w:val="0"/>
              <w:divBdr>
                <w:top w:val="none" w:sz="0" w:space="0" w:color="auto"/>
                <w:left w:val="none" w:sz="0" w:space="0" w:color="auto"/>
                <w:bottom w:val="none" w:sz="0" w:space="0" w:color="auto"/>
                <w:right w:val="none" w:sz="0" w:space="0" w:color="auto"/>
              </w:divBdr>
            </w:div>
            <w:div w:id="264001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203484">
              <w:marLeft w:val="0"/>
              <w:marRight w:val="0"/>
              <w:marTop w:val="0"/>
              <w:marBottom w:val="0"/>
              <w:divBdr>
                <w:top w:val="none" w:sz="0" w:space="0" w:color="auto"/>
                <w:left w:val="none" w:sz="0" w:space="0" w:color="auto"/>
                <w:bottom w:val="none" w:sz="0" w:space="0" w:color="auto"/>
                <w:right w:val="none" w:sz="0" w:space="0" w:color="auto"/>
              </w:divBdr>
            </w:div>
            <w:div w:id="914244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848260">
              <w:marLeft w:val="0"/>
              <w:marRight w:val="0"/>
              <w:marTop w:val="0"/>
              <w:marBottom w:val="0"/>
              <w:divBdr>
                <w:top w:val="none" w:sz="0" w:space="0" w:color="auto"/>
                <w:left w:val="none" w:sz="0" w:space="0" w:color="auto"/>
                <w:bottom w:val="none" w:sz="0" w:space="0" w:color="auto"/>
                <w:right w:val="none" w:sz="0" w:space="0" w:color="auto"/>
              </w:divBdr>
            </w:div>
            <w:div w:id="1006515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14060">
              <w:marLeft w:val="0"/>
              <w:marRight w:val="0"/>
              <w:marTop w:val="0"/>
              <w:marBottom w:val="0"/>
              <w:divBdr>
                <w:top w:val="none" w:sz="0" w:space="0" w:color="auto"/>
                <w:left w:val="none" w:sz="0" w:space="0" w:color="auto"/>
                <w:bottom w:val="none" w:sz="0" w:space="0" w:color="auto"/>
                <w:right w:val="none" w:sz="0" w:space="0" w:color="auto"/>
              </w:divBdr>
            </w:div>
            <w:div w:id="1771468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253638">
              <w:marLeft w:val="0"/>
              <w:marRight w:val="0"/>
              <w:marTop w:val="0"/>
              <w:marBottom w:val="0"/>
              <w:divBdr>
                <w:top w:val="none" w:sz="0" w:space="0" w:color="auto"/>
                <w:left w:val="none" w:sz="0" w:space="0" w:color="auto"/>
                <w:bottom w:val="none" w:sz="0" w:space="0" w:color="auto"/>
                <w:right w:val="none" w:sz="0" w:space="0" w:color="auto"/>
              </w:divBdr>
            </w:div>
            <w:div w:id="79148278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020241">
              <w:marLeft w:val="0"/>
              <w:marRight w:val="0"/>
              <w:marTop w:val="0"/>
              <w:marBottom w:val="0"/>
              <w:divBdr>
                <w:top w:val="none" w:sz="0" w:space="0" w:color="auto"/>
                <w:left w:val="none" w:sz="0" w:space="0" w:color="auto"/>
                <w:bottom w:val="none" w:sz="0" w:space="0" w:color="auto"/>
                <w:right w:val="none" w:sz="0" w:space="0" w:color="auto"/>
              </w:divBdr>
            </w:div>
            <w:div w:id="1341931784">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926412">
              <w:marLeft w:val="0"/>
              <w:marRight w:val="0"/>
              <w:marTop w:val="0"/>
              <w:marBottom w:val="0"/>
              <w:divBdr>
                <w:top w:val="none" w:sz="0" w:space="0" w:color="auto"/>
                <w:left w:val="none" w:sz="0" w:space="0" w:color="auto"/>
                <w:bottom w:val="none" w:sz="0" w:space="0" w:color="auto"/>
                <w:right w:val="none" w:sz="0" w:space="0" w:color="auto"/>
              </w:divBdr>
            </w:div>
            <w:div w:id="1169058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3855834">
              <w:marLeft w:val="0"/>
              <w:marRight w:val="0"/>
              <w:marTop w:val="0"/>
              <w:marBottom w:val="0"/>
              <w:divBdr>
                <w:top w:val="none" w:sz="0" w:space="0" w:color="auto"/>
                <w:left w:val="none" w:sz="0" w:space="0" w:color="auto"/>
                <w:bottom w:val="none" w:sz="0" w:space="0" w:color="auto"/>
                <w:right w:val="none" w:sz="0" w:space="0" w:color="auto"/>
              </w:divBdr>
            </w:div>
            <w:div w:id="597762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2385714">
              <w:marLeft w:val="0"/>
              <w:marRight w:val="0"/>
              <w:marTop w:val="0"/>
              <w:marBottom w:val="0"/>
              <w:divBdr>
                <w:top w:val="none" w:sz="0" w:space="0" w:color="auto"/>
                <w:left w:val="none" w:sz="0" w:space="0" w:color="auto"/>
                <w:bottom w:val="none" w:sz="0" w:space="0" w:color="auto"/>
                <w:right w:val="none" w:sz="0" w:space="0" w:color="auto"/>
              </w:divBdr>
            </w:div>
            <w:div w:id="276987807">
              <w:blockQuote w:val="1"/>
              <w:marLeft w:val="720"/>
              <w:marRight w:val="720"/>
              <w:marTop w:val="100"/>
              <w:marBottom w:val="100"/>
              <w:divBdr>
                <w:top w:val="none" w:sz="0" w:space="0" w:color="auto"/>
                <w:left w:val="none" w:sz="0" w:space="0" w:color="auto"/>
                <w:bottom w:val="none" w:sz="0" w:space="0" w:color="auto"/>
                <w:right w:val="none" w:sz="0" w:space="0" w:color="auto"/>
              </w:divBdr>
            </w:div>
            <w:div w:id="836381877">
              <w:marLeft w:val="0"/>
              <w:marRight w:val="0"/>
              <w:marTop w:val="0"/>
              <w:marBottom w:val="0"/>
              <w:divBdr>
                <w:top w:val="none" w:sz="0" w:space="0" w:color="auto"/>
                <w:left w:val="none" w:sz="0" w:space="0" w:color="auto"/>
                <w:bottom w:val="none" w:sz="0" w:space="0" w:color="auto"/>
                <w:right w:val="none" w:sz="0" w:space="0" w:color="auto"/>
              </w:divBdr>
            </w:div>
            <w:div w:id="1649834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984021">
              <w:marLeft w:val="0"/>
              <w:marRight w:val="0"/>
              <w:marTop w:val="0"/>
              <w:marBottom w:val="0"/>
              <w:divBdr>
                <w:top w:val="none" w:sz="0" w:space="0" w:color="auto"/>
                <w:left w:val="none" w:sz="0" w:space="0" w:color="auto"/>
                <w:bottom w:val="none" w:sz="0" w:space="0" w:color="auto"/>
                <w:right w:val="none" w:sz="0" w:space="0" w:color="auto"/>
              </w:divBdr>
            </w:div>
            <w:div w:id="1644890515">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950081">
              <w:marLeft w:val="0"/>
              <w:marRight w:val="0"/>
              <w:marTop w:val="0"/>
              <w:marBottom w:val="0"/>
              <w:divBdr>
                <w:top w:val="none" w:sz="0" w:space="0" w:color="auto"/>
                <w:left w:val="none" w:sz="0" w:space="0" w:color="auto"/>
                <w:bottom w:val="none" w:sz="0" w:space="0" w:color="auto"/>
                <w:right w:val="none" w:sz="0" w:space="0" w:color="auto"/>
              </w:divBdr>
            </w:div>
            <w:div w:id="1427077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197745">
              <w:marLeft w:val="0"/>
              <w:marRight w:val="0"/>
              <w:marTop w:val="0"/>
              <w:marBottom w:val="0"/>
              <w:divBdr>
                <w:top w:val="none" w:sz="0" w:space="0" w:color="auto"/>
                <w:left w:val="none" w:sz="0" w:space="0" w:color="auto"/>
                <w:bottom w:val="none" w:sz="0" w:space="0" w:color="auto"/>
                <w:right w:val="none" w:sz="0" w:space="0" w:color="auto"/>
              </w:divBdr>
            </w:div>
            <w:div w:id="97019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911278">
              <w:marLeft w:val="0"/>
              <w:marRight w:val="0"/>
              <w:marTop w:val="0"/>
              <w:marBottom w:val="0"/>
              <w:divBdr>
                <w:top w:val="none" w:sz="0" w:space="0" w:color="auto"/>
                <w:left w:val="none" w:sz="0" w:space="0" w:color="auto"/>
                <w:bottom w:val="none" w:sz="0" w:space="0" w:color="auto"/>
                <w:right w:val="none" w:sz="0" w:space="0" w:color="auto"/>
              </w:divBdr>
            </w:div>
            <w:div w:id="1875341084">
              <w:blockQuote w:val="1"/>
              <w:marLeft w:val="720"/>
              <w:marRight w:val="720"/>
              <w:marTop w:val="100"/>
              <w:marBottom w:val="100"/>
              <w:divBdr>
                <w:top w:val="none" w:sz="0" w:space="0" w:color="auto"/>
                <w:left w:val="none" w:sz="0" w:space="0" w:color="auto"/>
                <w:bottom w:val="none" w:sz="0" w:space="0" w:color="auto"/>
                <w:right w:val="none" w:sz="0" w:space="0" w:color="auto"/>
              </w:divBdr>
            </w:div>
            <w:div w:id="487550371">
              <w:marLeft w:val="0"/>
              <w:marRight w:val="0"/>
              <w:marTop w:val="0"/>
              <w:marBottom w:val="0"/>
              <w:divBdr>
                <w:top w:val="none" w:sz="0" w:space="0" w:color="auto"/>
                <w:left w:val="none" w:sz="0" w:space="0" w:color="auto"/>
                <w:bottom w:val="none" w:sz="0" w:space="0" w:color="auto"/>
                <w:right w:val="none" w:sz="0" w:space="0" w:color="auto"/>
              </w:divBdr>
            </w:div>
            <w:div w:id="786463790">
              <w:blockQuote w:val="1"/>
              <w:marLeft w:val="720"/>
              <w:marRight w:val="720"/>
              <w:marTop w:val="100"/>
              <w:marBottom w:val="100"/>
              <w:divBdr>
                <w:top w:val="none" w:sz="0" w:space="0" w:color="auto"/>
                <w:left w:val="none" w:sz="0" w:space="0" w:color="auto"/>
                <w:bottom w:val="none" w:sz="0" w:space="0" w:color="auto"/>
                <w:right w:val="none" w:sz="0" w:space="0" w:color="auto"/>
              </w:divBdr>
            </w:div>
            <w:div w:id="384646823">
              <w:marLeft w:val="0"/>
              <w:marRight w:val="0"/>
              <w:marTop w:val="0"/>
              <w:marBottom w:val="0"/>
              <w:divBdr>
                <w:top w:val="none" w:sz="0" w:space="0" w:color="auto"/>
                <w:left w:val="none" w:sz="0" w:space="0" w:color="auto"/>
                <w:bottom w:val="none" w:sz="0" w:space="0" w:color="auto"/>
                <w:right w:val="none" w:sz="0" w:space="0" w:color="auto"/>
              </w:divBdr>
            </w:div>
            <w:div w:id="113906777">
              <w:blockQuote w:val="1"/>
              <w:marLeft w:val="720"/>
              <w:marRight w:val="720"/>
              <w:marTop w:val="100"/>
              <w:marBottom w:val="100"/>
              <w:divBdr>
                <w:top w:val="none" w:sz="0" w:space="0" w:color="auto"/>
                <w:left w:val="none" w:sz="0" w:space="0" w:color="auto"/>
                <w:bottom w:val="none" w:sz="0" w:space="0" w:color="auto"/>
                <w:right w:val="none" w:sz="0" w:space="0" w:color="auto"/>
              </w:divBdr>
            </w:div>
            <w:div w:id="383524250">
              <w:marLeft w:val="0"/>
              <w:marRight w:val="0"/>
              <w:marTop w:val="0"/>
              <w:marBottom w:val="0"/>
              <w:divBdr>
                <w:top w:val="none" w:sz="0" w:space="0" w:color="auto"/>
                <w:left w:val="none" w:sz="0" w:space="0" w:color="auto"/>
                <w:bottom w:val="none" w:sz="0" w:space="0" w:color="auto"/>
                <w:right w:val="none" w:sz="0" w:space="0" w:color="auto"/>
              </w:divBdr>
            </w:div>
            <w:div w:id="2109425683">
              <w:blockQuote w:val="1"/>
              <w:marLeft w:val="720"/>
              <w:marRight w:val="720"/>
              <w:marTop w:val="100"/>
              <w:marBottom w:val="100"/>
              <w:divBdr>
                <w:top w:val="none" w:sz="0" w:space="0" w:color="auto"/>
                <w:left w:val="none" w:sz="0" w:space="0" w:color="auto"/>
                <w:bottom w:val="none" w:sz="0" w:space="0" w:color="auto"/>
                <w:right w:val="none" w:sz="0" w:space="0" w:color="auto"/>
              </w:divBdr>
            </w:div>
            <w:div w:id="763065870">
              <w:marLeft w:val="0"/>
              <w:marRight w:val="0"/>
              <w:marTop w:val="0"/>
              <w:marBottom w:val="0"/>
              <w:divBdr>
                <w:top w:val="none" w:sz="0" w:space="0" w:color="auto"/>
                <w:left w:val="none" w:sz="0" w:space="0" w:color="auto"/>
                <w:bottom w:val="none" w:sz="0" w:space="0" w:color="auto"/>
                <w:right w:val="none" w:sz="0" w:space="0" w:color="auto"/>
              </w:divBdr>
            </w:div>
            <w:div w:id="1857693179">
              <w:blockQuote w:val="1"/>
              <w:marLeft w:val="720"/>
              <w:marRight w:val="720"/>
              <w:marTop w:val="100"/>
              <w:marBottom w:val="100"/>
              <w:divBdr>
                <w:top w:val="none" w:sz="0" w:space="0" w:color="auto"/>
                <w:left w:val="none" w:sz="0" w:space="0" w:color="auto"/>
                <w:bottom w:val="none" w:sz="0" w:space="0" w:color="auto"/>
                <w:right w:val="none" w:sz="0" w:space="0" w:color="auto"/>
              </w:divBdr>
            </w:div>
            <w:div w:id="269430848">
              <w:marLeft w:val="0"/>
              <w:marRight w:val="0"/>
              <w:marTop w:val="0"/>
              <w:marBottom w:val="0"/>
              <w:divBdr>
                <w:top w:val="none" w:sz="0" w:space="0" w:color="auto"/>
                <w:left w:val="none" w:sz="0" w:space="0" w:color="auto"/>
                <w:bottom w:val="none" w:sz="0" w:space="0" w:color="auto"/>
                <w:right w:val="none" w:sz="0" w:space="0" w:color="auto"/>
              </w:divBdr>
            </w:div>
            <w:div w:id="185486046">
              <w:blockQuote w:val="1"/>
              <w:marLeft w:val="720"/>
              <w:marRight w:val="720"/>
              <w:marTop w:val="100"/>
              <w:marBottom w:val="100"/>
              <w:divBdr>
                <w:top w:val="none" w:sz="0" w:space="0" w:color="auto"/>
                <w:left w:val="none" w:sz="0" w:space="0" w:color="auto"/>
                <w:bottom w:val="none" w:sz="0" w:space="0" w:color="auto"/>
                <w:right w:val="none" w:sz="0" w:space="0" w:color="auto"/>
              </w:divBdr>
            </w:div>
            <w:div w:id="904877799">
              <w:marLeft w:val="0"/>
              <w:marRight w:val="0"/>
              <w:marTop w:val="0"/>
              <w:marBottom w:val="0"/>
              <w:divBdr>
                <w:top w:val="none" w:sz="0" w:space="0" w:color="auto"/>
                <w:left w:val="none" w:sz="0" w:space="0" w:color="auto"/>
                <w:bottom w:val="none" w:sz="0" w:space="0" w:color="auto"/>
                <w:right w:val="none" w:sz="0" w:space="0" w:color="auto"/>
              </w:divBdr>
            </w:div>
            <w:div w:id="18192961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553900">
              <w:marLeft w:val="0"/>
              <w:marRight w:val="0"/>
              <w:marTop w:val="0"/>
              <w:marBottom w:val="0"/>
              <w:divBdr>
                <w:top w:val="none" w:sz="0" w:space="0" w:color="auto"/>
                <w:left w:val="none" w:sz="0" w:space="0" w:color="auto"/>
                <w:bottom w:val="none" w:sz="0" w:space="0" w:color="auto"/>
                <w:right w:val="none" w:sz="0" w:space="0" w:color="auto"/>
              </w:divBdr>
            </w:div>
            <w:div w:id="18269707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963690">
              <w:marLeft w:val="0"/>
              <w:marRight w:val="0"/>
              <w:marTop w:val="0"/>
              <w:marBottom w:val="0"/>
              <w:divBdr>
                <w:top w:val="none" w:sz="0" w:space="0" w:color="auto"/>
                <w:left w:val="none" w:sz="0" w:space="0" w:color="auto"/>
                <w:bottom w:val="none" w:sz="0" w:space="0" w:color="auto"/>
                <w:right w:val="none" w:sz="0" w:space="0" w:color="auto"/>
              </w:divBdr>
            </w:div>
            <w:div w:id="436174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248984">
              <w:marLeft w:val="0"/>
              <w:marRight w:val="0"/>
              <w:marTop w:val="0"/>
              <w:marBottom w:val="0"/>
              <w:divBdr>
                <w:top w:val="none" w:sz="0" w:space="0" w:color="auto"/>
                <w:left w:val="none" w:sz="0" w:space="0" w:color="auto"/>
                <w:bottom w:val="none" w:sz="0" w:space="0" w:color="auto"/>
                <w:right w:val="none" w:sz="0" w:space="0" w:color="auto"/>
              </w:divBdr>
            </w:div>
            <w:div w:id="10519985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605594">
              <w:marLeft w:val="0"/>
              <w:marRight w:val="0"/>
              <w:marTop w:val="0"/>
              <w:marBottom w:val="0"/>
              <w:divBdr>
                <w:top w:val="none" w:sz="0" w:space="0" w:color="auto"/>
                <w:left w:val="none" w:sz="0" w:space="0" w:color="auto"/>
                <w:bottom w:val="none" w:sz="0" w:space="0" w:color="auto"/>
                <w:right w:val="none" w:sz="0" w:space="0" w:color="auto"/>
              </w:divBdr>
            </w:div>
            <w:div w:id="19789922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613512">
              <w:marLeft w:val="0"/>
              <w:marRight w:val="0"/>
              <w:marTop w:val="0"/>
              <w:marBottom w:val="0"/>
              <w:divBdr>
                <w:top w:val="none" w:sz="0" w:space="0" w:color="auto"/>
                <w:left w:val="none" w:sz="0" w:space="0" w:color="auto"/>
                <w:bottom w:val="none" w:sz="0" w:space="0" w:color="auto"/>
                <w:right w:val="none" w:sz="0" w:space="0" w:color="auto"/>
              </w:divBdr>
            </w:div>
            <w:div w:id="314336351">
              <w:blockQuote w:val="1"/>
              <w:marLeft w:val="720"/>
              <w:marRight w:val="720"/>
              <w:marTop w:val="100"/>
              <w:marBottom w:val="100"/>
              <w:divBdr>
                <w:top w:val="none" w:sz="0" w:space="0" w:color="auto"/>
                <w:left w:val="none" w:sz="0" w:space="0" w:color="auto"/>
                <w:bottom w:val="none" w:sz="0" w:space="0" w:color="auto"/>
                <w:right w:val="none" w:sz="0" w:space="0" w:color="auto"/>
              </w:divBdr>
            </w:div>
            <w:div w:id="879438128">
              <w:marLeft w:val="0"/>
              <w:marRight w:val="0"/>
              <w:marTop w:val="0"/>
              <w:marBottom w:val="0"/>
              <w:divBdr>
                <w:top w:val="none" w:sz="0" w:space="0" w:color="auto"/>
                <w:left w:val="none" w:sz="0" w:space="0" w:color="auto"/>
                <w:bottom w:val="none" w:sz="0" w:space="0" w:color="auto"/>
                <w:right w:val="none" w:sz="0" w:space="0" w:color="auto"/>
              </w:divBdr>
            </w:div>
            <w:div w:id="141117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299739">
              <w:marLeft w:val="0"/>
              <w:marRight w:val="0"/>
              <w:marTop w:val="0"/>
              <w:marBottom w:val="0"/>
              <w:divBdr>
                <w:top w:val="none" w:sz="0" w:space="0" w:color="auto"/>
                <w:left w:val="none" w:sz="0" w:space="0" w:color="auto"/>
                <w:bottom w:val="none" w:sz="0" w:space="0" w:color="auto"/>
                <w:right w:val="none" w:sz="0" w:space="0" w:color="auto"/>
              </w:divBdr>
            </w:div>
            <w:div w:id="11219242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4538793">
              <w:marLeft w:val="0"/>
              <w:marRight w:val="0"/>
              <w:marTop w:val="0"/>
              <w:marBottom w:val="0"/>
              <w:divBdr>
                <w:top w:val="none" w:sz="0" w:space="0" w:color="auto"/>
                <w:left w:val="none" w:sz="0" w:space="0" w:color="auto"/>
                <w:bottom w:val="none" w:sz="0" w:space="0" w:color="auto"/>
                <w:right w:val="none" w:sz="0" w:space="0" w:color="auto"/>
              </w:divBdr>
            </w:div>
            <w:div w:id="190996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957082">
              <w:marLeft w:val="0"/>
              <w:marRight w:val="0"/>
              <w:marTop w:val="0"/>
              <w:marBottom w:val="0"/>
              <w:divBdr>
                <w:top w:val="none" w:sz="0" w:space="0" w:color="auto"/>
                <w:left w:val="none" w:sz="0" w:space="0" w:color="auto"/>
                <w:bottom w:val="none" w:sz="0" w:space="0" w:color="auto"/>
                <w:right w:val="none" w:sz="0" w:space="0" w:color="auto"/>
              </w:divBdr>
            </w:div>
            <w:div w:id="8061221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102491">
              <w:marLeft w:val="0"/>
              <w:marRight w:val="0"/>
              <w:marTop w:val="0"/>
              <w:marBottom w:val="0"/>
              <w:divBdr>
                <w:top w:val="none" w:sz="0" w:space="0" w:color="auto"/>
                <w:left w:val="none" w:sz="0" w:space="0" w:color="auto"/>
                <w:bottom w:val="none" w:sz="0" w:space="0" w:color="auto"/>
                <w:right w:val="none" w:sz="0" w:space="0" w:color="auto"/>
              </w:divBdr>
            </w:div>
            <w:div w:id="1293632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6948050">
              <w:marLeft w:val="0"/>
              <w:marRight w:val="0"/>
              <w:marTop w:val="0"/>
              <w:marBottom w:val="0"/>
              <w:divBdr>
                <w:top w:val="none" w:sz="0" w:space="0" w:color="auto"/>
                <w:left w:val="none" w:sz="0" w:space="0" w:color="auto"/>
                <w:bottom w:val="none" w:sz="0" w:space="0" w:color="auto"/>
                <w:right w:val="none" w:sz="0" w:space="0" w:color="auto"/>
              </w:divBdr>
            </w:div>
            <w:div w:id="1600258456">
              <w:blockQuote w:val="1"/>
              <w:marLeft w:val="720"/>
              <w:marRight w:val="720"/>
              <w:marTop w:val="100"/>
              <w:marBottom w:val="100"/>
              <w:divBdr>
                <w:top w:val="none" w:sz="0" w:space="0" w:color="auto"/>
                <w:left w:val="none" w:sz="0" w:space="0" w:color="auto"/>
                <w:bottom w:val="none" w:sz="0" w:space="0" w:color="auto"/>
                <w:right w:val="none" w:sz="0" w:space="0" w:color="auto"/>
              </w:divBdr>
            </w:div>
            <w:div w:id="870798752">
              <w:marLeft w:val="0"/>
              <w:marRight w:val="0"/>
              <w:marTop w:val="0"/>
              <w:marBottom w:val="0"/>
              <w:divBdr>
                <w:top w:val="none" w:sz="0" w:space="0" w:color="auto"/>
                <w:left w:val="none" w:sz="0" w:space="0" w:color="auto"/>
                <w:bottom w:val="none" w:sz="0" w:space="0" w:color="auto"/>
                <w:right w:val="none" w:sz="0" w:space="0" w:color="auto"/>
              </w:divBdr>
            </w:div>
            <w:div w:id="1161040827">
              <w:blockQuote w:val="1"/>
              <w:marLeft w:val="720"/>
              <w:marRight w:val="720"/>
              <w:marTop w:val="100"/>
              <w:marBottom w:val="100"/>
              <w:divBdr>
                <w:top w:val="none" w:sz="0" w:space="0" w:color="auto"/>
                <w:left w:val="none" w:sz="0" w:space="0" w:color="auto"/>
                <w:bottom w:val="none" w:sz="0" w:space="0" w:color="auto"/>
                <w:right w:val="none" w:sz="0" w:space="0" w:color="auto"/>
              </w:divBdr>
            </w:div>
            <w:div w:id="45767555">
              <w:marLeft w:val="0"/>
              <w:marRight w:val="0"/>
              <w:marTop w:val="0"/>
              <w:marBottom w:val="0"/>
              <w:divBdr>
                <w:top w:val="none" w:sz="0" w:space="0" w:color="auto"/>
                <w:left w:val="none" w:sz="0" w:space="0" w:color="auto"/>
                <w:bottom w:val="none" w:sz="0" w:space="0" w:color="auto"/>
                <w:right w:val="none" w:sz="0" w:space="0" w:color="auto"/>
              </w:divBdr>
            </w:div>
            <w:div w:id="702555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924056">
              <w:marLeft w:val="0"/>
              <w:marRight w:val="0"/>
              <w:marTop w:val="0"/>
              <w:marBottom w:val="0"/>
              <w:divBdr>
                <w:top w:val="none" w:sz="0" w:space="0" w:color="auto"/>
                <w:left w:val="none" w:sz="0" w:space="0" w:color="auto"/>
                <w:bottom w:val="none" w:sz="0" w:space="0" w:color="auto"/>
                <w:right w:val="none" w:sz="0" w:space="0" w:color="auto"/>
              </w:divBdr>
            </w:div>
            <w:div w:id="6445792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457906">
              <w:marLeft w:val="0"/>
              <w:marRight w:val="0"/>
              <w:marTop w:val="0"/>
              <w:marBottom w:val="0"/>
              <w:divBdr>
                <w:top w:val="none" w:sz="0" w:space="0" w:color="auto"/>
                <w:left w:val="none" w:sz="0" w:space="0" w:color="auto"/>
                <w:bottom w:val="none" w:sz="0" w:space="0" w:color="auto"/>
                <w:right w:val="none" w:sz="0" w:space="0" w:color="auto"/>
              </w:divBdr>
            </w:div>
            <w:div w:id="1166047694">
              <w:blockQuote w:val="1"/>
              <w:marLeft w:val="720"/>
              <w:marRight w:val="720"/>
              <w:marTop w:val="100"/>
              <w:marBottom w:val="100"/>
              <w:divBdr>
                <w:top w:val="none" w:sz="0" w:space="0" w:color="auto"/>
                <w:left w:val="none" w:sz="0" w:space="0" w:color="auto"/>
                <w:bottom w:val="none" w:sz="0" w:space="0" w:color="auto"/>
                <w:right w:val="none" w:sz="0" w:space="0" w:color="auto"/>
              </w:divBdr>
            </w:div>
            <w:div w:id="5835235">
              <w:marLeft w:val="0"/>
              <w:marRight w:val="0"/>
              <w:marTop w:val="0"/>
              <w:marBottom w:val="0"/>
              <w:divBdr>
                <w:top w:val="none" w:sz="0" w:space="0" w:color="auto"/>
                <w:left w:val="none" w:sz="0" w:space="0" w:color="auto"/>
                <w:bottom w:val="none" w:sz="0" w:space="0" w:color="auto"/>
                <w:right w:val="none" w:sz="0" w:space="0" w:color="auto"/>
              </w:divBdr>
            </w:div>
            <w:div w:id="406389513">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416907">
              <w:marLeft w:val="0"/>
              <w:marRight w:val="0"/>
              <w:marTop w:val="0"/>
              <w:marBottom w:val="0"/>
              <w:divBdr>
                <w:top w:val="none" w:sz="0" w:space="0" w:color="auto"/>
                <w:left w:val="none" w:sz="0" w:space="0" w:color="auto"/>
                <w:bottom w:val="none" w:sz="0" w:space="0" w:color="auto"/>
                <w:right w:val="none" w:sz="0" w:space="0" w:color="auto"/>
              </w:divBdr>
            </w:div>
            <w:div w:id="216088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99542">
              <w:marLeft w:val="0"/>
              <w:marRight w:val="0"/>
              <w:marTop w:val="0"/>
              <w:marBottom w:val="0"/>
              <w:divBdr>
                <w:top w:val="none" w:sz="0" w:space="0" w:color="auto"/>
                <w:left w:val="none" w:sz="0" w:space="0" w:color="auto"/>
                <w:bottom w:val="none" w:sz="0" w:space="0" w:color="auto"/>
                <w:right w:val="none" w:sz="0" w:space="0" w:color="auto"/>
              </w:divBdr>
            </w:div>
            <w:div w:id="1921792778">
              <w:blockQuote w:val="1"/>
              <w:marLeft w:val="720"/>
              <w:marRight w:val="720"/>
              <w:marTop w:val="100"/>
              <w:marBottom w:val="100"/>
              <w:divBdr>
                <w:top w:val="none" w:sz="0" w:space="0" w:color="auto"/>
                <w:left w:val="none" w:sz="0" w:space="0" w:color="auto"/>
                <w:bottom w:val="none" w:sz="0" w:space="0" w:color="auto"/>
                <w:right w:val="none" w:sz="0" w:space="0" w:color="auto"/>
              </w:divBdr>
            </w:div>
            <w:div w:id="343165518">
              <w:marLeft w:val="0"/>
              <w:marRight w:val="0"/>
              <w:marTop w:val="0"/>
              <w:marBottom w:val="0"/>
              <w:divBdr>
                <w:top w:val="none" w:sz="0" w:space="0" w:color="auto"/>
                <w:left w:val="none" w:sz="0" w:space="0" w:color="auto"/>
                <w:bottom w:val="none" w:sz="0" w:space="0" w:color="auto"/>
                <w:right w:val="none" w:sz="0" w:space="0" w:color="auto"/>
              </w:divBdr>
            </w:div>
            <w:div w:id="1878931665">
              <w:blockQuote w:val="1"/>
              <w:marLeft w:val="720"/>
              <w:marRight w:val="720"/>
              <w:marTop w:val="100"/>
              <w:marBottom w:val="100"/>
              <w:divBdr>
                <w:top w:val="none" w:sz="0" w:space="0" w:color="auto"/>
                <w:left w:val="none" w:sz="0" w:space="0" w:color="auto"/>
                <w:bottom w:val="none" w:sz="0" w:space="0" w:color="auto"/>
                <w:right w:val="none" w:sz="0" w:space="0" w:color="auto"/>
              </w:divBdr>
            </w:div>
            <w:div w:id="980692279">
              <w:marLeft w:val="0"/>
              <w:marRight w:val="0"/>
              <w:marTop w:val="0"/>
              <w:marBottom w:val="0"/>
              <w:divBdr>
                <w:top w:val="none" w:sz="0" w:space="0" w:color="auto"/>
                <w:left w:val="none" w:sz="0" w:space="0" w:color="auto"/>
                <w:bottom w:val="none" w:sz="0" w:space="0" w:color="auto"/>
                <w:right w:val="none" w:sz="0" w:space="0" w:color="auto"/>
              </w:divBdr>
            </w:div>
            <w:div w:id="3009682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084176">
              <w:marLeft w:val="0"/>
              <w:marRight w:val="0"/>
              <w:marTop w:val="0"/>
              <w:marBottom w:val="0"/>
              <w:divBdr>
                <w:top w:val="none" w:sz="0" w:space="0" w:color="auto"/>
                <w:left w:val="none" w:sz="0" w:space="0" w:color="auto"/>
                <w:bottom w:val="none" w:sz="0" w:space="0" w:color="auto"/>
                <w:right w:val="none" w:sz="0" w:space="0" w:color="auto"/>
              </w:divBdr>
            </w:div>
            <w:div w:id="787818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482554">
              <w:marLeft w:val="0"/>
              <w:marRight w:val="0"/>
              <w:marTop w:val="0"/>
              <w:marBottom w:val="0"/>
              <w:divBdr>
                <w:top w:val="none" w:sz="0" w:space="0" w:color="auto"/>
                <w:left w:val="none" w:sz="0" w:space="0" w:color="auto"/>
                <w:bottom w:val="none" w:sz="0" w:space="0" w:color="auto"/>
                <w:right w:val="none" w:sz="0" w:space="0" w:color="auto"/>
              </w:divBdr>
            </w:div>
            <w:div w:id="2117018323">
              <w:blockQuote w:val="1"/>
              <w:marLeft w:val="720"/>
              <w:marRight w:val="720"/>
              <w:marTop w:val="100"/>
              <w:marBottom w:val="100"/>
              <w:divBdr>
                <w:top w:val="none" w:sz="0" w:space="0" w:color="auto"/>
                <w:left w:val="none" w:sz="0" w:space="0" w:color="auto"/>
                <w:bottom w:val="none" w:sz="0" w:space="0" w:color="auto"/>
                <w:right w:val="none" w:sz="0" w:space="0" w:color="auto"/>
              </w:divBdr>
            </w:div>
            <w:div w:id="21788325">
              <w:marLeft w:val="0"/>
              <w:marRight w:val="0"/>
              <w:marTop w:val="0"/>
              <w:marBottom w:val="0"/>
              <w:divBdr>
                <w:top w:val="none" w:sz="0" w:space="0" w:color="auto"/>
                <w:left w:val="none" w:sz="0" w:space="0" w:color="auto"/>
                <w:bottom w:val="none" w:sz="0" w:space="0" w:color="auto"/>
                <w:right w:val="none" w:sz="0" w:space="0" w:color="auto"/>
              </w:divBdr>
            </w:div>
            <w:div w:id="1337926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2108175">
              <w:marLeft w:val="0"/>
              <w:marRight w:val="0"/>
              <w:marTop w:val="0"/>
              <w:marBottom w:val="0"/>
              <w:divBdr>
                <w:top w:val="none" w:sz="0" w:space="0" w:color="auto"/>
                <w:left w:val="none" w:sz="0" w:space="0" w:color="auto"/>
                <w:bottom w:val="none" w:sz="0" w:space="0" w:color="auto"/>
                <w:right w:val="none" w:sz="0" w:space="0" w:color="auto"/>
              </w:divBdr>
            </w:div>
            <w:div w:id="1797943005">
              <w:blockQuote w:val="1"/>
              <w:marLeft w:val="720"/>
              <w:marRight w:val="720"/>
              <w:marTop w:val="100"/>
              <w:marBottom w:val="100"/>
              <w:divBdr>
                <w:top w:val="none" w:sz="0" w:space="0" w:color="auto"/>
                <w:left w:val="none" w:sz="0" w:space="0" w:color="auto"/>
                <w:bottom w:val="none" w:sz="0" w:space="0" w:color="auto"/>
                <w:right w:val="none" w:sz="0" w:space="0" w:color="auto"/>
              </w:divBdr>
            </w:div>
            <w:div w:id="738210768">
              <w:marLeft w:val="0"/>
              <w:marRight w:val="0"/>
              <w:marTop w:val="0"/>
              <w:marBottom w:val="0"/>
              <w:divBdr>
                <w:top w:val="none" w:sz="0" w:space="0" w:color="auto"/>
                <w:left w:val="none" w:sz="0" w:space="0" w:color="auto"/>
                <w:bottom w:val="none" w:sz="0" w:space="0" w:color="auto"/>
                <w:right w:val="none" w:sz="0" w:space="0" w:color="auto"/>
              </w:divBdr>
            </w:div>
            <w:div w:id="1306009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259536">
              <w:marLeft w:val="0"/>
              <w:marRight w:val="0"/>
              <w:marTop w:val="0"/>
              <w:marBottom w:val="0"/>
              <w:divBdr>
                <w:top w:val="none" w:sz="0" w:space="0" w:color="auto"/>
                <w:left w:val="none" w:sz="0" w:space="0" w:color="auto"/>
                <w:bottom w:val="none" w:sz="0" w:space="0" w:color="auto"/>
                <w:right w:val="none" w:sz="0" w:space="0" w:color="auto"/>
              </w:divBdr>
            </w:div>
            <w:div w:id="1448577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178193">
              <w:marLeft w:val="0"/>
              <w:marRight w:val="0"/>
              <w:marTop w:val="0"/>
              <w:marBottom w:val="0"/>
              <w:divBdr>
                <w:top w:val="none" w:sz="0" w:space="0" w:color="auto"/>
                <w:left w:val="none" w:sz="0" w:space="0" w:color="auto"/>
                <w:bottom w:val="none" w:sz="0" w:space="0" w:color="auto"/>
                <w:right w:val="none" w:sz="0" w:space="0" w:color="auto"/>
              </w:divBdr>
            </w:div>
            <w:div w:id="1647315249">
              <w:blockQuote w:val="1"/>
              <w:marLeft w:val="720"/>
              <w:marRight w:val="720"/>
              <w:marTop w:val="100"/>
              <w:marBottom w:val="100"/>
              <w:divBdr>
                <w:top w:val="none" w:sz="0" w:space="0" w:color="auto"/>
                <w:left w:val="none" w:sz="0" w:space="0" w:color="auto"/>
                <w:bottom w:val="none" w:sz="0" w:space="0" w:color="auto"/>
                <w:right w:val="none" w:sz="0" w:space="0" w:color="auto"/>
              </w:divBdr>
            </w:div>
            <w:div w:id="471942949">
              <w:marLeft w:val="0"/>
              <w:marRight w:val="0"/>
              <w:marTop w:val="0"/>
              <w:marBottom w:val="0"/>
              <w:divBdr>
                <w:top w:val="none" w:sz="0" w:space="0" w:color="auto"/>
                <w:left w:val="none" w:sz="0" w:space="0" w:color="auto"/>
                <w:bottom w:val="none" w:sz="0" w:space="0" w:color="auto"/>
                <w:right w:val="none" w:sz="0" w:space="0" w:color="auto"/>
              </w:divBdr>
            </w:div>
            <w:div w:id="1705136735">
              <w:blockQuote w:val="1"/>
              <w:marLeft w:val="720"/>
              <w:marRight w:val="720"/>
              <w:marTop w:val="100"/>
              <w:marBottom w:val="100"/>
              <w:divBdr>
                <w:top w:val="none" w:sz="0" w:space="0" w:color="auto"/>
                <w:left w:val="none" w:sz="0" w:space="0" w:color="auto"/>
                <w:bottom w:val="none" w:sz="0" w:space="0" w:color="auto"/>
                <w:right w:val="none" w:sz="0" w:space="0" w:color="auto"/>
              </w:divBdr>
            </w:div>
            <w:div w:id="867524975">
              <w:marLeft w:val="0"/>
              <w:marRight w:val="0"/>
              <w:marTop w:val="0"/>
              <w:marBottom w:val="0"/>
              <w:divBdr>
                <w:top w:val="none" w:sz="0" w:space="0" w:color="auto"/>
                <w:left w:val="none" w:sz="0" w:space="0" w:color="auto"/>
                <w:bottom w:val="none" w:sz="0" w:space="0" w:color="auto"/>
                <w:right w:val="none" w:sz="0" w:space="0" w:color="auto"/>
              </w:divBdr>
            </w:div>
            <w:div w:id="1693653415">
              <w:blockQuote w:val="1"/>
              <w:marLeft w:val="720"/>
              <w:marRight w:val="720"/>
              <w:marTop w:val="100"/>
              <w:marBottom w:val="100"/>
              <w:divBdr>
                <w:top w:val="none" w:sz="0" w:space="0" w:color="auto"/>
                <w:left w:val="none" w:sz="0" w:space="0" w:color="auto"/>
                <w:bottom w:val="none" w:sz="0" w:space="0" w:color="auto"/>
                <w:right w:val="none" w:sz="0" w:space="0" w:color="auto"/>
              </w:divBdr>
            </w:div>
            <w:div w:id="907224520">
              <w:marLeft w:val="0"/>
              <w:marRight w:val="0"/>
              <w:marTop w:val="0"/>
              <w:marBottom w:val="0"/>
              <w:divBdr>
                <w:top w:val="none" w:sz="0" w:space="0" w:color="auto"/>
                <w:left w:val="none" w:sz="0" w:space="0" w:color="auto"/>
                <w:bottom w:val="none" w:sz="0" w:space="0" w:color="auto"/>
                <w:right w:val="none" w:sz="0" w:space="0" w:color="auto"/>
              </w:divBdr>
            </w:div>
            <w:div w:id="221328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043369">
              <w:marLeft w:val="0"/>
              <w:marRight w:val="0"/>
              <w:marTop w:val="0"/>
              <w:marBottom w:val="0"/>
              <w:divBdr>
                <w:top w:val="none" w:sz="0" w:space="0" w:color="auto"/>
                <w:left w:val="none" w:sz="0" w:space="0" w:color="auto"/>
                <w:bottom w:val="none" w:sz="0" w:space="0" w:color="auto"/>
                <w:right w:val="none" w:sz="0" w:space="0" w:color="auto"/>
              </w:divBdr>
            </w:div>
            <w:div w:id="1589265317">
              <w:blockQuote w:val="1"/>
              <w:marLeft w:val="720"/>
              <w:marRight w:val="720"/>
              <w:marTop w:val="100"/>
              <w:marBottom w:val="100"/>
              <w:divBdr>
                <w:top w:val="none" w:sz="0" w:space="0" w:color="auto"/>
                <w:left w:val="none" w:sz="0" w:space="0" w:color="auto"/>
                <w:bottom w:val="none" w:sz="0" w:space="0" w:color="auto"/>
                <w:right w:val="none" w:sz="0" w:space="0" w:color="auto"/>
              </w:divBdr>
            </w:div>
            <w:div w:id="928081836">
              <w:marLeft w:val="0"/>
              <w:marRight w:val="0"/>
              <w:marTop w:val="0"/>
              <w:marBottom w:val="0"/>
              <w:divBdr>
                <w:top w:val="none" w:sz="0" w:space="0" w:color="auto"/>
                <w:left w:val="none" w:sz="0" w:space="0" w:color="auto"/>
                <w:bottom w:val="none" w:sz="0" w:space="0" w:color="auto"/>
                <w:right w:val="none" w:sz="0" w:space="0" w:color="auto"/>
              </w:divBdr>
            </w:div>
            <w:div w:id="892665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049249">
              <w:marLeft w:val="0"/>
              <w:marRight w:val="0"/>
              <w:marTop w:val="0"/>
              <w:marBottom w:val="0"/>
              <w:divBdr>
                <w:top w:val="none" w:sz="0" w:space="0" w:color="auto"/>
                <w:left w:val="none" w:sz="0" w:space="0" w:color="auto"/>
                <w:bottom w:val="none" w:sz="0" w:space="0" w:color="auto"/>
                <w:right w:val="none" w:sz="0" w:space="0" w:color="auto"/>
              </w:divBdr>
            </w:div>
            <w:div w:id="1448888930">
              <w:blockQuote w:val="1"/>
              <w:marLeft w:val="720"/>
              <w:marRight w:val="720"/>
              <w:marTop w:val="100"/>
              <w:marBottom w:val="100"/>
              <w:divBdr>
                <w:top w:val="none" w:sz="0" w:space="0" w:color="auto"/>
                <w:left w:val="none" w:sz="0" w:space="0" w:color="auto"/>
                <w:bottom w:val="none" w:sz="0" w:space="0" w:color="auto"/>
                <w:right w:val="none" w:sz="0" w:space="0" w:color="auto"/>
              </w:divBdr>
            </w:div>
            <w:div w:id="642658940">
              <w:marLeft w:val="0"/>
              <w:marRight w:val="0"/>
              <w:marTop w:val="0"/>
              <w:marBottom w:val="0"/>
              <w:divBdr>
                <w:top w:val="none" w:sz="0" w:space="0" w:color="auto"/>
                <w:left w:val="none" w:sz="0" w:space="0" w:color="auto"/>
                <w:bottom w:val="none" w:sz="0" w:space="0" w:color="auto"/>
                <w:right w:val="none" w:sz="0" w:space="0" w:color="auto"/>
              </w:divBdr>
            </w:div>
            <w:div w:id="942538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2401747">
              <w:marLeft w:val="0"/>
              <w:marRight w:val="0"/>
              <w:marTop w:val="0"/>
              <w:marBottom w:val="0"/>
              <w:divBdr>
                <w:top w:val="none" w:sz="0" w:space="0" w:color="auto"/>
                <w:left w:val="none" w:sz="0" w:space="0" w:color="auto"/>
                <w:bottom w:val="none" w:sz="0" w:space="0" w:color="auto"/>
                <w:right w:val="none" w:sz="0" w:space="0" w:color="auto"/>
              </w:divBdr>
            </w:div>
            <w:div w:id="85420480">
              <w:blockQuote w:val="1"/>
              <w:marLeft w:val="720"/>
              <w:marRight w:val="720"/>
              <w:marTop w:val="100"/>
              <w:marBottom w:val="100"/>
              <w:divBdr>
                <w:top w:val="none" w:sz="0" w:space="0" w:color="auto"/>
                <w:left w:val="none" w:sz="0" w:space="0" w:color="auto"/>
                <w:bottom w:val="none" w:sz="0" w:space="0" w:color="auto"/>
                <w:right w:val="none" w:sz="0" w:space="0" w:color="auto"/>
              </w:divBdr>
            </w:div>
            <w:div w:id="342820780">
              <w:marLeft w:val="0"/>
              <w:marRight w:val="0"/>
              <w:marTop w:val="0"/>
              <w:marBottom w:val="0"/>
              <w:divBdr>
                <w:top w:val="none" w:sz="0" w:space="0" w:color="auto"/>
                <w:left w:val="none" w:sz="0" w:space="0" w:color="auto"/>
                <w:bottom w:val="none" w:sz="0" w:space="0" w:color="auto"/>
                <w:right w:val="none" w:sz="0" w:space="0" w:color="auto"/>
              </w:divBdr>
            </w:div>
            <w:div w:id="1581983784">
              <w:blockQuote w:val="1"/>
              <w:marLeft w:val="720"/>
              <w:marRight w:val="720"/>
              <w:marTop w:val="100"/>
              <w:marBottom w:val="100"/>
              <w:divBdr>
                <w:top w:val="none" w:sz="0" w:space="0" w:color="auto"/>
                <w:left w:val="none" w:sz="0" w:space="0" w:color="auto"/>
                <w:bottom w:val="none" w:sz="0" w:space="0" w:color="auto"/>
                <w:right w:val="none" w:sz="0" w:space="0" w:color="auto"/>
              </w:divBdr>
            </w:div>
            <w:div w:id="746154052">
              <w:marLeft w:val="0"/>
              <w:marRight w:val="0"/>
              <w:marTop w:val="0"/>
              <w:marBottom w:val="0"/>
              <w:divBdr>
                <w:top w:val="none" w:sz="0" w:space="0" w:color="auto"/>
                <w:left w:val="none" w:sz="0" w:space="0" w:color="auto"/>
                <w:bottom w:val="none" w:sz="0" w:space="0" w:color="auto"/>
                <w:right w:val="none" w:sz="0" w:space="0" w:color="auto"/>
              </w:divBdr>
            </w:div>
            <w:div w:id="1909536486">
              <w:blockQuote w:val="1"/>
              <w:marLeft w:val="720"/>
              <w:marRight w:val="720"/>
              <w:marTop w:val="100"/>
              <w:marBottom w:val="100"/>
              <w:divBdr>
                <w:top w:val="none" w:sz="0" w:space="0" w:color="auto"/>
                <w:left w:val="none" w:sz="0" w:space="0" w:color="auto"/>
                <w:bottom w:val="none" w:sz="0" w:space="0" w:color="auto"/>
                <w:right w:val="none" w:sz="0" w:space="0" w:color="auto"/>
              </w:divBdr>
            </w:div>
            <w:div w:id="828524002">
              <w:marLeft w:val="0"/>
              <w:marRight w:val="0"/>
              <w:marTop w:val="0"/>
              <w:marBottom w:val="0"/>
              <w:divBdr>
                <w:top w:val="none" w:sz="0" w:space="0" w:color="auto"/>
                <w:left w:val="none" w:sz="0" w:space="0" w:color="auto"/>
                <w:bottom w:val="none" w:sz="0" w:space="0" w:color="auto"/>
                <w:right w:val="none" w:sz="0" w:space="0" w:color="auto"/>
              </w:divBdr>
            </w:div>
            <w:div w:id="114192235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024060">
              <w:marLeft w:val="0"/>
              <w:marRight w:val="0"/>
              <w:marTop w:val="0"/>
              <w:marBottom w:val="0"/>
              <w:divBdr>
                <w:top w:val="none" w:sz="0" w:space="0" w:color="auto"/>
                <w:left w:val="none" w:sz="0" w:space="0" w:color="auto"/>
                <w:bottom w:val="none" w:sz="0" w:space="0" w:color="auto"/>
                <w:right w:val="none" w:sz="0" w:space="0" w:color="auto"/>
              </w:divBdr>
            </w:div>
            <w:div w:id="1207743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2296434">
              <w:marLeft w:val="0"/>
              <w:marRight w:val="0"/>
              <w:marTop w:val="0"/>
              <w:marBottom w:val="0"/>
              <w:divBdr>
                <w:top w:val="none" w:sz="0" w:space="0" w:color="auto"/>
                <w:left w:val="none" w:sz="0" w:space="0" w:color="auto"/>
                <w:bottom w:val="none" w:sz="0" w:space="0" w:color="auto"/>
                <w:right w:val="none" w:sz="0" w:space="0" w:color="auto"/>
              </w:divBdr>
            </w:div>
            <w:div w:id="96018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824857967">
              <w:marLeft w:val="0"/>
              <w:marRight w:val="0"/>
              <w:marTop w:val="0"/>
              <w:marBottom w:val="0"/>
              <w:divBdr>
                <w:top w:val="none" w:sz="0" w:space="0" w:color="auto"/>
                <w:left w:val="none" w:sz="0" w:space="0" w:color="auto"/>
                <w:bottom w:val="none" w:sz="0" w:space="0" w:color="auto"/>
                <w:right w:val="none" w:sz="0" w:space="0" w:color="auto"/>
              </w:divBdr>
            </w:div>
            <w:div w:id="1743484954">
              <w:blockQuote w:val="1"/>
              <w:marLeft w:val="720"/>
              <w:marRight w:val="720"/>
              <w:marTop w:val="100"/>
              <w:marBottom w:val="100"/>
              <w:divBdr>
                <w:top w:val="none" w:sz="0" w:space="0" w:color="auto"/>
                <w:left w:val="none" w:sz="0" w:space="0" w:color="auto"/>
                <w:bottom w:val="none" w:sz="0" w:space="0" w:color="auto"/>
                <w:right w:val="none" w:sz="0" w:space="0" w:color="auto"/>
              </w:divBdr>
            </w:div>
            <w:div w:id="683239915">
              <w:marLeft w:val="0"/>
              <w:marRight w:val="0"/>
              <w:marTop w:val="0"/>
              <w:marBottom w:val="0"/>
              <w:divBdr>
                <w:top w:val="none" w:sz="0" w:space="0" w:color="auto"/>
                <w:left w:val="none" w:sz="0" w:space="0" w:color="auto"/>
                <w:bottom w:val="none" w:sz="0" w:space="0" w:color="auto"/>
                <w:right w:val="none" w:sz="0" w:space="0" w:color="auto"/>
              </w:divBdr>
            </w:div>
            <w:div w:id="924412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86364">
              <w:marLeft w:val="0"/>
              <w:marRight w:val="0"/>
              <w:marTop w:val="0"/>
              <w:marBottom w:val="0"/>
              <w:divBdr>
                <w:top w:val="none" w:sz="0" w:space="0" w:color="auto"/>
                <w:left w:val="none" w:sz="0" w:space="0" w:color="auto"/>
                <w:bottom w:val="none" w:sz="0" w:space="0" w:color="auto"/>
                <w:right w:val="none" w:sz="0" w:space="0" w:color="auto"/>
              </w:divBdr>
            </w:div>
            <w:div w:id="88746522">
              <w:blockQuote w:val="1"/>
              <w:marLeft w:val="720"/>
              <w:marRight w:val="720"/>
              <w:marTop w:val="100"/>
              <w:marBottom w:val="100"/>
              <w:divBdr>
                <w:top w:val="none" w:sz="0" w:space="0" w:color="auto"/>
                <w:left w:val="none" w:sz="0" w:space="0" w:color="auto"/>
                <w:bottom w:val="none" w:sz="0" w:space="0" w:color="auto"/>
                <w:right w:val="none" w:sz="0" w:space="0" w:color="auto"/>
              </w:divBdr>
            </w:div>
            <w:div w:id="930744009">
              <w:marLeft w:val="0"/>
              <w:marRight w:val="0"/>
              <w:marTop w:val="0"/>
              <w:marBottom w:val="0"/>
              <w:divBdr>
                <w:top w:val="none" w:sz="0" w:space="0" w:color="auto"/>
                <w:left w:val="none" w:sz="0" w:space="0" w:color="auto"/>
                <w:bottom w:val="none" w:sz="0" w:space="0" w:color="auto"/>
                <w:right w:val="none" w:sz="0" w:space="0" w:color="auto"/>
              </w:divBdr>
            </w:div>
            <w:div w:id="11615087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03539">
              <w:marLeft w:val="0"/>
              <w:marRight w:val="0"/>
              <w:marTop w:val="0"/>
              <w:marBottom w:val="0"/>
              <w:divBdr>
                <w:top w:val="none" w:sz="0" w:space="0" w:color="auto"/>
                <w:left w:val="none" w:sz="0" w:space="0" w:color="auto"/>
                <w:bottom w:val="none" w:sz="0" w:space="0" w:color="auto"/>
                <w:right w:val="none" w:sz="0" w:space="0" w:color="auto"/>
              </w:divBdr>
            </w:div>
            <w:div w:id="585841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097604">
              <w:marLeft w:val="0"/>
              <w:marRight w:val="0"/>
              <w:marTop w:val="0"/>
              <w:marBottom w:val="0"/>
              <w:divBdr>
                <w:top w:val="none" w:sz="0" w:space="0" w:color="auto"/>
                <w:left w:val="none" w:sz="0" w:space="0" w:color="auto"/>
                <w:bottom w:val="none" w:sz="0" w:space="0" w:color="auto"/>
                <w:right w:val="none" w:sz="0" w:space="0" w:color="auto"/>
              </w:divBdr>
            </w:div>
            <w:div w:id="988171947">
              <w:blockQuote w:val="1"/>
              <w:marLeft w:val="720"/>
              <w:marRight w:val="720"/>
              <w:marTop w:val="100"/>
              <w:marBottom w:val="100"/>
              <w:divBdr>
                <w:top w:val="none" w:sz="0" w:space="0" w:color="auto"/>
                <w:left w:val="none" w:sz="0" w:space="0" w:color="auto"/>
                <w:bottom w:val="none" w:sz="0" w:space="0" w:color="auto"/>
                <w:right w:val="none" w:sz="0" w:space="0" w:color="auto"/>
              </w:divBdr>
            </w:div>
            <w:div w:id="602304529">
              <w:marLeft w:val="0"/>
              <w:marRight w:val="0"/>
              <w:marTop w:val="0"/>
              <w:marBottom w:val="0"/>
              <w:divBdr>
                <w:top w:val="none" w:sz="0" w:space="0" w:color="auto"/>
                <w:left w:val="none" w:sz="0" w:space="0" w:color="auto"/>
                <w:bottom w:val="none" w:sz="0" w:space="0" w:color="auto"/>
                <w:right w:val="none" w:sz="0" w:space="0" w:color="auto"/>
              </w:divBdr>
            </w:div>
            <w:div w:id="1016094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505379">
              <w:marLeft w:val="0"/>
              <w:marRight w:val="0"/>
              <w:marTop w:val="0"/>
              <w:marBottom w:val="0"/>
              <w:divBdr>
                <w:top w:val="none" w:sz="0" w:space="0" w:color="auto"/>
                <w:left w:val="none" w:sz="0" w:space="0" w:color="auto"/>
                <w:bottom w:val="none" w:sz="0" w:space="0" w:color="auto"/>
                <w:right w:val="none" w:sz="0" w:space="0" w:color="auto"/>
              </w:divBdr>
            </w:div>
            <w:div w:id="19281471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20275">
              <w:marLeft w:val="0"/>
              <w:marRight w:val="0"/>
              <w:marTop w:val="0"/>
              <w:marBottom w:val="0"/>
              <w:divBdr>
                <w:top w:val="none" w:sz="0" w:space="0" w:color="auto"/>
                <w:left w:val="none" w:sz="0" w:space="0" w:color="auto"/>
                <w:bottom w:val="none" w:sz="0" w:space="0" w:color="auto"/>
                <w:right w:val="none" w:sz="0" w:space="0" w:color="auto"/>
              </w:divBdr>
            </w:div>
            <w:div w:id="28384907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211165">
              <w:marLeft w:val="0"/>
              <w:marRight w:val="0"/>
              <w:marTop w:val="0"/>
              <w:marBottom w:val="0"/>
              <w:divBdr>
                <w:top w:val="none" w:sz="0" w:space="0" w:color="auto"/>
                <w:left w:val="none" w:sz="0" w:space="0" w:color="auto"/>
                <w:bottom w:val="none" w:sz="0" w:space="0" w:color="auto"/>
                <w:right w:val="none" w:sz="0" w:space="0" w:color="auto"/>
              </w:divBdr>
            </w:div>
            <w:div w:id="40252477">
              <w:blockQuote w:val="1"/>
              <w:marLeft w:val="720"/>
              <w:marRight w:val="720"/>
              <w:marTop w:val="100"/>
              <w:marBottom w:val="100"/>
              <w:divBdr>
                <w:top w:val="none" w:sz="0" w:space="0" w:color="auto"/>
                <w:left w:val="none" w:sz="0" w:space="0" w:color="auto"/>
                <w:bottom w:val="none" w:sz="0" w:space="0" w:color="auto"/>
                <w:right w:val="none" w:sz="0" w:space="0" w:color="auto"/>
              </w:divBdr>
            </w:div>
            <w:div w:id="343558740">
              <w:marLeft w:val="0"/>
              <w:marRight w:val="0"/>
              <w:marTop w:val="0"/>
              <w:marBottom w:val="0"/>
              <w:divBdr>
                <w:top w:val="none" w:sz="0" w:space="0" w:color="auto"/>
                <w:left w:val="none" w:sz="0" w:space="0" w:color="auto"/>
                <w:bottom w:val="none" w:sz="0" w:space="0" w:color="auto"/>
                <w:right w:val="none" w:sz="0" w:space="0" w:color="auto"/>
              </w:divBdr>
            </w:div>
            <w:div w:id="11002504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395396">
              <w:marLeft w:val="0"/>
              <w:marRight w:val="0"/>
              <w:marTop w:val="0"/>
              <w:marBottom w:val="0"/>
              <w:divBdr>
                <w:top w:val="none" w:sz="0" w:space="0" w:color="auto"/>
                <w:left w:val="none" w:sz="0" w:space="0" w:color="auto"/>
                <w:bottom w:val="none" w:sz="0" w:space="0" w:color="auto"/>
                <w:right w:val="none" w:sz="0" w:space="0" w:color="auto"/>
              </w:divBdr>
            </w:div>
            <w:div w:id="1894998780">
              <w:blockQuote w:val="1"/>
              <w:marLeft w:val="720"/>
              <w:marRight w:val="720"/>
              <w:marTop w:val="100"/>
              <w:marBottom w:val="100"/>
              <w:divBdr>
                <w:top w:val="none" w:sz="0" w:space="0" w:color="auto"/>
                <w:left w:val="none" w:sz="0" w:space="0" w:color="auto"/>
                <w:bottom w:val="none" w:sz="0" w:space="0" w:color="auto"/>
                <w:right w:val="none" w:sz="0" w:space="0" w:color="auto"/>
              </w:divBdr>
            </w:div>
            <w:div w:id="309597748">
              <w:marLeft w:val="0"/>
              <w:marRight w:val="0"/>
              <w:marTop w:val="0"/>
              <w:marBottom w:val="0"/>
              <w:divBdr>
                <w:top w:val="none" w:sz="0" w:space="0" w:color="auto"/>
                <w:left w:val="none" w:sz="0" w:space="0" w:color="auto"/>
                <w:bottom w:val="none" w:sz="0" w:space="0" w:color="auto"/>
                <w:right w:val="none" w:sz="0" w:space="0" w:color="auto"/>
              </w:divBdr>
            </w:div>
            <w:div w:id="1244409283">
              <w:blockQuote w:val="1"/>
              <w:marLeft w:val="720"/>
              <w:marRight w:val="720"/>
              <w:marTop w:val="100"/>
              <w:marBottom w:val="100"/>
              <w:divBdr>
                <w:top w:val="none" w:sz="0" w:space="0" w:color="auto"/>
                <w:left w:val="none" w:sz="0" w:space="0" w:color="auto"/>
                <w:bottom w:val="none" w:sz="0" w:space="0" w:color="auto"/>
                <w:right w:val="none" w:sz="0" w:space="0" w:color="auto"/>
              </w:divBdr>
            </w:div>
            <w:div w:id="829516190">
              <w:marLeft w:val="0"/>
              <w:marRight w:val="0"/>
              <w:marTop w:val="0"/>
              <w:marBottom w:val="0"/>
              <w:divBdr>
                <w:top w:val="none" w:sz="0" w:space="0" w:color="auto"/>
                <w:left w:val="none" w:sz="0" w:space="0" w:color="auto"/>
                <w:bottom w:val="none" w:sz="0" w:space="0" w:color="auto"/>
                <w:right w:val="none" w:sz="0" w:space="0" w:color="auto"/>
              </w:divBdr>
            </w:div>
            <w:div w:id="376005976">
              <w:blockQuote w:val="1"/>
              <w:marLeft w:val="720"/>
              <w:marRight w:val="720"/>
              <w:marTop w:val="100"/>
              <w:marBottom w:val="100"/>
              <w:divBdr>
                <w:top w:val="none" w:sz="0" w:space="0" w:color="auto"/>
                <w:left w:val="none" w:sz="0" w:space="0" w:color="auto"/>
                <w:bottom w:val="none" w:sz="0" w:space="0" w:color="auto"/>
                <w:right w:val="none" w:sz="0" w:space="0" w:color="auto"/>
              </w:divBdr>
            </w:div>
            <w:div w:id="434635483">
              <w:marLeft w:val="0"/>
              <w:marRight w:val="0"/>
              <w:marTop w:val="0"/>
              <w:marBottom w:val="0"/>
              <w:divBdr>
                <w:top w:val="none" w:sz="0" w:space="0" w:color="auto"/>
                <w:left w:val="none" w:sz="0" w:space="0" w:color="auto"/>
                <w:bottom w:val="none" w:sz="0" w:space="0" w:color="auto"/>
                <w:right w:val="none" w:sz="0" w:space="0" w:color="auto"/>
              </w:divBdr>
            </w:div>
            <w:div w:id="1475902286">
              <w:blockQuote w:val="1"/>
              <w:marLeft w:val="720"/>
              <w:marRight w:val="720"/>
              <w:marTop w:val="100"/>
              <w:marBottom w:val="100"/>
              <w:divBdr>
                <w:top w:val="none" w:sz="0" w:space="0" w:color="auto"/>
                <w:left w:val="none" w:sz="0" w:space="0" w:color="auto"/>
                <w:bottom w:val="none" w:sz="0" w:space="0" w:color="auto"/>
                <w:right w:val="none" w:sz="0" w:space="0" w:color="auto"/>
              </w:divBdr>
            </w:div>
            <w:div w:id="388501586">
              <w:marLeft w:val="0"/>
              <w:marRight w:val="0"/>
              <w:marTop w:val="0"/>
              <w:marBottom w:val="0"/>
              <w:divBdr>
                <w:top w:val="none" w:sz="0" w:space="0" w:color="auto"/>
                <w:left w:val="none" w:sz="0" w:space="0" w:color="auto"/>
                <w:bottom w:val="none" w:sz="0" w:space="0" w:color="auto"/>
                <w:right w:val="none" w:sz="0" w:space="0" w:color="auto"/>
              </w:divBdr>
            </w:div>
            <w:div w:id="4260008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5665697">
              <w:marLeft w:val="0"/>
              <w:marRight w:val="0"/>
              <w:marTop w:val="0"/>
              <w:marBottom w:val="0"/>
              <w:divBdr>
                <w:top w:val="none" w:sz="0" w:space="0" w:color="auto"/>
                <w:left w:val="none" w:sz="0" w:space="0" w:color="auto"/>
                <w:bottom w:val="none" w:sz="0" w:space="0" w:color="auto"/>
                <w:right w:val="none" w:sz="0" w:space="0" w:color="auto"/>
              </w:divBdr>
            </w:div>
            <w:div w:id="145898680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654755">
              <w:marLeft w:val="0"/>
              <w:marRight w:val="0"/>
              <w:marTop w:val="0"/>
              <w:marBottom w:val="0"/>
              <w:divBdr>
                <w:top w:val="none" w:sz="0" w:space="0" w:color="auto"/>
                <w:left w:val="none" w:sz="0" w:space="0" w:color="auto"/>
                <w:bottom w:val="none" w:sz="0" w:space="0" w:color="auto"/>
                <w:right w:val="none" w:sz="0" w:space="0" w:color="auto"/>
              </w:divBdr>
            </w:div>
            <w:div w:id="1685130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030325">
              <w:marLeft w:val="0"/>
              <w:marRight w:val="0"/>
              <w:marTop w:val="0"/>
              <w:marBottom w:val="0"/>
              <w:divBdr>
                <w:top w:val="none" w:sz="0" w:space="0" w:color="auto"/>
                <w:left w:val="none" w:sz="0" w:space="0" w:color="auto"/>
                <w:bottom w:val="none" w:sz="0" w:space="0" w:color="auto"/>
                <w:right w:val="none" w:sz="0" w:space="0" w:color="auto"/>
              </w:divBdr>
            </w:div>
            <w:div w:id="232084363">
              <w:marLeft w:val="0"/>
              <w:marRight w:val="0"/>
              <w:marTop w:val="0"/>
              <w:marBottom w:val="0"/>
              <w:divBdr>
                <w:top w:val="none" w:sz="0" w:space="0" w:color="auto"/>
                <w:left w:val="none" w:sz="0" w:space="0" w:color="auto"/>
                <w:bottom w:val="none" w:sz="0" w:space="0" w:color="auto"/>
                <w:right w:val="none" w:sz="0" w:space="0" w:color="auto"/>
              </w:divBdr>
            </w:div>
            <w:div w:id="12407461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4507788">
              <w:marLeft w:val="0"/>
              <w:marRight w:val="0"/>
              <w:marTop w:val="0"/>
              <w:marBottom w:val="0"/>
              <w:divBdr>
                <w:top w:val="none" w:sz="0" w:space="0" w:color="auto"/>
                <w:left w:val="none" w:sz="0" w:space="0" w:color="auto"/>
                <w:bottom w:val="none" w:sz="0" w:space="0" w:color="auto"/>
                <w:right w:val="none" w:sz="0" w:space="0" w:color="auto"/>
              </w:divBdr>
            </w:div>
            <w:div w:id="1703049615">
              <w:blockQuote w:val="1"/>
              <w:marLeft w:val="720"/>
              <w:marRight w:val="720"/>
              <w:marTop w:val="100"/>
              <w:marBottom w:val="100"/>
              <w:divBdr>
                <w:top w:val="none" w:sz="0" w:space="0" w:color="auto"/>
                <w:left w:val="none" w:sz="0" w:space="0" w:color="auto"/>
                <w:bottom w:val="none" w:sz="0" w:space="0" w:color="auto"/>
                <w:right w:val="none" w:sz="0" w:space="0" w:color="auto"/>
              </w:divBdr>
            </w:div>
            <w:div w:id="535892384">
              <w:marLeft w:val="0"/>
              <w:marRight w:val="0"/>
              <w:marTop w:val="0"/>
              <w:marBottom w:val="0"/>
              <w:divBdr>
                <w:top w:val="none" w:sz="0" w:space="0" w:color="auto"/>
                <w:left w:val="none" w:sz="0" w:space="0" w:color="auto"/>
                <w:bottom w:val="none" w:sz="0" w:space="0" w:color="auto"/>
                <w:right w:val="none" w:sz="0" w:space="0" w:color="auto"/>
              </w:divBdr>
            </w:div>
            <w:div w:id="835917687">
              <w:marLeft w:val="0"/>
              <w:marRight w:val="0"/>
              <w:marTop w:val="0"/>
              <w:marBottom w:val="0"/>
              <w:divBdr>
                <w:top w:val="none" w:sz="0" w:space="0" w:color="auto"/>
                <w:left w:val="none" w:sz="0" w:space="0" w:color="auto"/>
                <w:bottom w:val="none" w:sz="0" w:space="0" w:color="auto"/>
                <w:right w:val="none" w:sz="0" w:space="0" w:color="auto"/>
              </w:divBdr>
            </w:div>
            <w:div w:id="50580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688499">
              <w:marLeft w:val="0"/>
              <w:marRight w:val="0"/>
              <w:marTop w:val="0"/>
              <w:marBottom w:val="0"/>
              <w:divBdr>
                <w:top w:val="none" w:sz="0" w:space="0" w:color="auto"/>
                <w:left w:val="none" w:sz="0" w:space="0" w:color="auto"/>
                <w:bottom w:val="none" w:sz="0" w:space="0" w:color="auto"/>
                <w:right w:val="none" w:sz="0" w:space="0" w:color="auto"/>
              </w:divBdr>
            </w:div>
            <w:div w:id="1186863597">
              <w:blockQuote w:val="1"/>
              <w:marLeft w:val="720"/>
              <w:marRight w:val="720"/>
              <w:marTop w:val="100"/>
              <w:marBottom w:val="100"/>
              <w:divBdr>
                <w:top w:val="none" w:sz="0" w:space="0" w:color="auto"/>
                <w:left w:val="none" w:sz="0" w:space="0" w:color="auto"/>
                <w:bottom w:val="none" w:sz="0" w:space="0" w:color="auto"/>
                <w:right w:val="none" w:sz="0" w:space="0" w:color="auto"/>
              </w:divBdr>
            </w:div>
            <w:div w:id="858852405">
              <w:marLeft w:val="0"/>
              <w:marRight w:val="0"/>
              <w:marTop w:val="0"/>
              <w:marBottom w:val="0"/>
              <w:divBdr>
                <w:top w:val="none" w:sz="0" w:space="0" w:color="auto"/>
                <w:left w:val="none" w:sz="0" w:space="0" w:color="auto"/>
                <w:bottom w:val="none" w:sz="0" w:space="0" w:color="auto"/>
                <w:right w:val="none" w:sz="0" w:space="0" w:color="auto"/>
              </w:divBdr>
            </w:div>
            <w:div w:id="1769738949">
              <w:marLeft w:val="0"/>
              <w:marRight w:val="0"/>
              <w:marTop w:val="0"/>
              <w:marBottom w:val="0"/>
              <w:divBdr>
                <w:top w:val="none" w:sz="0" w:space="0" w:color="auto"/>
                <w:left w:val="none" w:sz="0" w:space="0" w:color="auto"/>
                <w:bottom w:val="none" w:sz="0" w:space="0" w:color="auto"/>
                <w:right w:val="none" w:sz="0" w:space="0" w:color="auto"/>
              </w:divBdr>
            </w:div>
            <w:div w:id="477652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2348377">
              <w:marLeft w:val="0"/>
              <w:marRight w:val="0"/>
              <w:marTop w:val="0"/>
              <w:marBottom w:val="0"/>
              <w:divBdr>
                <w:top w:val="none" w:sz="0" w:space="0" w:color="auto"/>
                <w:left w:val="none" w:sz="0" w:space="0" w:color="auto"/>
                <w:bottom w:val="none" w:sz="0" w:space="0" w:color="auto"/>
                <w:right w:val="none" w:sz="0" w:space="0" w:color="auto"/>
              </w:divBdr>
            </w:div>
            <w:div w:id="33839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705002">
              <w:marLeft w:val="0"/>
              <w:marRight w:val="0"/>
              <w:marTop w:val="0"/>
              <w:marBottom w:val="0"/>
              <w:divBdr>
                <w:top w:val="none" w:sz="0" w:space="0" w:color="auto"/>
                <w:left w:val="none" w:sz="0" w:space="0" w:color="auto"/>
                <w:bottom w:val="none" w:sz="0" w:space="0" w:color="auto"/>
                <w:right w:val="none" w:sz="0" w:space="0" w:color="auto"/>
              </w:divBdr>
            </w:div>
            <w:div w:id="796873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431840">
              <w:marLeft w:val="0"/>
              <w:marRight w:val="0"/>
              <w:marTop w:val="0"/>
              <w:marBottom w:val="0"/>
              <w:divBdr>
                <w:top w:val="none" w:sz="0" w:space="0" w:color="auto"/>
                <w:left w:val="none" w:sz="0" w:space="0" w:color="auto"/>
                <w:bottom w:val="none" w:sz="0" w:space="0" w:color="auto"/>
                <w:right w:val="none" w:sz="0" w:space="0" w:color="auto"/>
              </w:divBdr>
            </w:div>
            <w:div w:id="703673702">
              <w:blockQuote w:val="1"/>
              <w:marLeft w:val="720"/>
              <w:marRight w:val="720"/>
              <w:marTop w:val="100"/>
              <w:marBottom w:val="100"/>
              <w:divBdr>
                <w:top w:val="none" w:sz="0" w:space="0" w:color="auto"/>
                <w:left w:val="none" w:sz="0" w:space="0" w:color="auto"/>
                <w:bottom w:val="none" w:sz="0" w:space="0" w:color="auto"/>
                <w:right w:val="none" w:sz="0" w:space="0" w:color="auto"/>
              </w:divBdr>
            </w:div>
            <w:div w:id="703943695">
              <w:marLeft w:val="0"/>
              <w:marRight w:val="0"/>
              <w:marTop w:val="0"/>
              <w:marBottom w:val="0"/>
              <w:divBdr>
                <w:top w:val="none" w:sz="0" w:space="0" w:color="auto"/>
                <w:left w:val="none" w:sz="0" w:space="0" w:color="auto"/>
                <w:bottom w:val="none" w:sz="0" w:space="0" w:color="auto"/>
                <w:right w:val="none" w:sz="0" w:space="0" w:color="auto"/>
              </w:divBdr>
            </w:div>
            <w:div w:id="1502890910">
              <w:marLeft w:val="0"/>
              <w:marRight w:val="0"/>
              <w:marTop w:val="0"/>
              <w:marBottom w:val="0"/>
              <w:divBdr>
                <w:top w:val="none" w:sz="0" w:space="0" w:color="auto"/>
                <w:left w:val="none" w:sz="0" w:space="0" w:color="auto"/>
                <w:bottom w:val="none" w:sz="0" w:space="0" w:color="auto"/>
                <w:right w:val="none" w:sz="0" w:space="0" w:color="auto"/>
              </w:divBdr>
            </w:div>
            <w:div w:id="6383852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972864">
              <w:marLeft w:val="0"/>
              <w:marRight w:val="0"/>
              <w:marTop w:val="0"/>
              <w:marBottom w:val="0"/>
              <w:divBdr>
                <w:top w:val="none" w:sz="0" w:space="0" w:color="auto"/>
                <w:left w:val="none" w:sz="0" w:space="0" w:color="auto"/>
                <w:bottom w:val="none" w:sz="0" w:space="0" w:color="auto"/>
                <w:right w:val="none" w:sz="0" w:space="0" w:color="auto"/>
              </w:divBdr>
            </w:div>
            <w:div w:id="5267943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375746">
              <w:marLeft w:val="0"/>
              <w:marRight w:val="0"/>
              <w:marTop w:val="0"/>
              <w:marBottom w:val="0"/>
              <w:divBdr>
                <w:top w:val="none" w:sz="0" w:space="0" w:color="auto"/>
                <w:left w:val="none" w:sz="0" w:space="0" w:color="auto"/>
                <w:bottom w:val="none" w:sz="0" w:space="0" w:color="auto"/>
                <w:right w:val="none" w:sz="0" w:space="0" w:color="auto"/>
              </w:divBdr>
            </w:div>
            <w:div w:id="1144156452">
              <w:marLeft w:val="0"/>
              <w:marRight w:val="0"/>
              <w:marTop w:val="0"/>
              <w:marBottom w:val="0"/>
              <w:divBdr>
                <w:top w:val="none" w:sz="0" w:space="0" w:color="auto"/>
                <w:left w:val="none" w:sz="0" w:space="0" w:color="auto"/>
                <w:bottom w:val="none" w:sz="0" w:space="0" w:color="auto"/>
                <w:right w:val="none" w:sz="0" w:space="0" w:color="auto"/>
              </w:divBdr>
            </w:div>
            <w:div w:id="150291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528073">
              <w:marLeft w:val="0"/>
              <w:marRight w:val="0"/>
              <w:marTop w:val="0"/>
              <w:marBottom w:val="0"/>
              <w:divBdr>
                <w:top w:val="none" w:sz="0" w:space="0" w:color="auto"/>
                <w:left w:val="none" w:sz="0" w:space="0" w:color="auto"/>
                <w:bottom w:val="none" w:sz="0" w:space="0" w:color="auto"/>
                <w:right w:val="none" w:sz="0" w:space="0" w:color="auto"/>
              </w:divBdr>
            </w:div>
            <w:div w:id="1410887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09688793">
              <w:marLeft w:val="0"/>
              <w:marRight w:val="0"/>
              <w:marTop w:val="0"/>
              <w:marBottom w:val="0"/>
              <w:divBdr>
                <w:top w:val="none" w:sz="0" w:space="0" w:color="auto"/>
                <w:left w:val="none" w:sz="0" w:space="0" w:color="auto"/>
                <w:bottom w:val="none" w:sz="0" w:space="0" w:color="auto"/>
                <w:right w:val="none" w:sz="0" w:space="0" w:color="auto"/>
              </w:divBdr>
            </w:div>
            <w:div w:id="1047342488">
              <w:marLeft w:val="0"/>
              <w:marRight w:val="0"/>
              <w:marTop w:val="0"/>
              <w:marBottom w:val="0"/>
              <w:divBdr>
                <w:top w:val="none" w:sz="0" w:space="0" w:color="auto"/>
                <w:left w:val="none" w:sz="0" w:space="0" w:color="auto"/>
                <w:bottom w:val="none" w:sz="0" w:space="0" w:color="auto"/>
                <w:right w:val="none" w:sz="0" w:space="0" w:color="auto"/>
              </w:divBdr>
            </w:div>
            <w:div w:id="1043866951">
              <w:blockQuote w:val="1"/>
              <w:marLeft w:val="720"/>
              <w:marRight w:val="720"/>
              <w:marTop w:val="100"/>
              <w:marBottom w:val="100"/>
              <w:divBdr>
                <w:top w:val="none" w:sz="0" w:space="0" w:color="auto"/>
                <w:left w:val="none" w:sz="0" w:space="0" w:color="auto"/>
                <w:bottom w:val="none" w:sz="0" w:space="0" w:color="auto"/>
                <w:right w:val="none" w:sz="0" w:space="0" w:color="auto"/>
              </w:divBdr>
            </w:div>
            <w:div w:id="943462556">
              <w:marLeft w:val="0"/>
              <w:marRight w:val="0"/>
              <w:marTop w:val="0"/>
              <w:marBottom w:val="0"/>
              <w:divBdr>
                <w:top w:val="none" w:sz="0" w:space="0" w:color="auto"/>
                <w:left w:val="none" w:sz="0" w:space="0" w:color="auto"/>
                <w:bottom w:val="none" w:sz="0" w:space="0" w:color="auto"/>
                <w:right w:val="none" w:sz="0" w:space="0" w:color="auto"/>
              </w:divBdr>
            </w:div>
            <w:div w:id="220873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642852">
              <w:marLeft w:val="0"/>
              <w:marRight w:val="0"/>
              <w:marTop w:val="0"/>
              <w:marBottom w:val="0"/>
              <w:divBdr>
                <w:top w:val="none" w:sz="0" w:space="0" w:color="auto"/>
                <w:left w:val="none" w:sz="0" w:space="0" w:color="auto"/>
                <w:bottom w:val="none" w:sz="0" w:space="0" w:color="auto"/>
                <w:right w:val="none" w:sz="0" w:space="0" w:color="auto"/>
              </w:divBdr>
            </w:div>
            <w:div w:id="457647494">
              <w:marLeft w:val="0"/>
              <w:marRight w:val="0"/>
              <w:marTop w:val="0"/>
              <w:marBottom w:val="0"/>
              <w:divBdr>
                <w:top w:val="none" w:sz="0" w:space="0" w:color="auto"/>
                <w:left w:val="none" w:sz="0" w:space="0" w:color="auto"/>
                <w:bottom w:val="none" w:sz="0" w:space="0" w:color="auto"/>
                <w:right w:val="none" w:sz="0" w:space="0" w:color="auto"/>
              </w:divBdr>
            </w:div>
            <w:div w:id="103351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751450">
              <w:marLeft w:val="0"/>
              <w:marRight w:val="0"/>
              <w:marTop w:val="0"/>
              <w:marBottom w:val="0"/>
              <w:divBdr>
                <w:top w:val="none" w:sz="0" w:space="0" w:color="auto"/>
                <w:left w:val="none" w:sz="0" w:space="0" w:color="auto"/>
                <w:bottom w:val="none" w:sz="0" w:space="0" w:color="auto"/>
                <w:right w:val="none" w:sz="0" w:space="0" w:color="auto"/>
              </w:divBdr>
            </w:div>
            <w:div w:id="1896815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9825928">
              <w:marLeft w:val="0"/>
              <w:marRight w:val="0"/>
              <w:marTop w:val="0"/>
              <w:marBottom w:val="0"/>
              <w:divBdr>
                <w:top w:val="none" w:sz="0" w:space="0" w:color="auto"/>
                <w:left w:val="none" w:sz="0" w:space="0" w:color="auto"/>
                <w:bottom w:val="none" w:sz="0" w:space="0" w:color="auto"/>
                <w:right w:val="none" w:sz="0" w:space="0" w:color="auto"/>
              </w:divBdr>
            </w:div>
            <w:div w:id="855116138">
              <w:blockQuote w:val="1"/>
              <w:marLeft w:val="720"/>
              <w:marRight w:val="720"/>
              <w:marTop w:val="100"/>
              <w:marBottom w:val="100"/>
              <w:divBdr>
                <w:top w:val="none" w:sz="0" w:space="0" w:color="auto"/>
                <w:left w:val="none" w:sz="0" w:space="0" w:color="auto"/>
                <w:bottom w:val="none" w:sz="0" w:space="0" w:color="auto"/>
                <w:right w:val="none" w:sz="0" w:space="0" w:color="auto"/>
              </w:divBdr>
            </w:div>
            <w:div w:id="709768230">
              <w:marLeft w:val="0"/>
              <w:marRight w:val="0"/>
              <w:marTop w:val="0"/>
              <w:marBottom w:val="0"/>
              <w:divBdr>
                <w:top w:val="none" w:sz="0" w:space="0" w:color="auto"/>
                <w:left w:val="none" w:sz="0" w:space="0" w:color="auto"/>
                <w:bottom w:val="none" w:sz="0" w:space="0" w:color="auto"/>
                <w:right w:val="none" w:sz="0" w:space="0" w:color="auto"/>
              </w:divBdr>
            </w:div>
            <w:div w:id="1026179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6775362">
              <w:marLeft w:val="0"/>
              <w:marRight w:val="0"/>
              <w:marTop w:val="0"/>
              <w:marBottom w:val="0"/>
              <w:divBdr>
                <w:top w:val="none" w:sz="0" w:space="0" w:color="auto"/>
                <w:left w:val="none" w:sz="0" w:space="0" w:color="auto"/>
                <w:bottom w:val="none" w:sz="0" w:space="0" w:color="auto"/>
                <w:right w:val="none" w:sz="0" w:space="0" w:color="auto"/>
              </w:divBdr>
            </w:div>
            <w:div w:id="955335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734299">
              <w:marLeft w:val="0"/>
              <w:marRight w:val="0"/>
              <w:marTop w:val="0"/>
              <w:marBottom w:val="0"/>
              <w:divBdr>
                <w:top w:val="none" w:sz="0" w:space="0" w:color="auto"/>
                <w:left w:val="none" w:sz="0" w:space="0" w:color="auto"/>
                <w:bottom w:val="none" w:sz="0" w:space="0" w:color="auto"/>
                <w:right w:val="none" w:sz="0" w:space="0" w:color="auto"/>
              </w:divBdr>
            </w:div>
            <w:div w:id="2041660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34291911">
              <w:marLeft w:val="0"/>
              <w:marRight w:val="0"/>
              <w:marTop w:val="0"/>
              <w:marBottom w:val="0"/>
              <w:divBdr>
                <w:top w:val="none" w:sz="0" w:space="0" w:color="auto"/>
                <w:left w:val="none" w:sz="0" w:space="0" w:color="auto"/>
                <w:bottom w:val="none" w:sz="0" w:space="0" w:color="auto"/>
                <w:right w:val="none" w:sz="0" w:space="0" w:color="auto"/>
              </w:divBdr>
            </w:div>
            <w:div w:id="154498914">
              <w:marLeft w:val="0"/>
              <w:marRight w:val="0"/>
              <w:marTop w:val="0"/>
              <w:marBottom w:val="0"/>
              <w:divBdr>
                <w:top w:val="none" w:sz="0" w:space="0" w:color="auto"/>
                <w:left w:val="none" w:sz="0" w:space="0" w:color="auto"/>
                <w:bottom w:val="none" w:sz="0" w:space="0" w:color="auto"/>
                <w:right w:val="none" w:sz="0" w:space="0" w:color="auto"/>
              </w:divBdr>
            </w:div>
            <w:div w:id="4499792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308153">
              <w:marLeft w:val="0"/>
              <w:marRight w:val="0"/>
              <w:marTop w:val="0"/>
              <w:marBottom w:val="0"/>
              <w:divBdr>
                <w:top w:val="none" w:sz="0" w:space="0" w:color="auto"/>
                <w:left w:val="none" w:sz="0" w:space="0" w:color="auto"/>
                <w:bottom w:val="none" w:sz="0" w:space="0" w:color="auto"/>
                <w:right w:val="none" w:sz="0" w:space="0" w:color="auto"/>
              </w:divBdr>
            </w:div>
            <w:div w:id="610743965">
              <w:blockQuote w:val="1"/>
              <w:marLeft w:val="720"/>
              <w:marRight w:val="720"/>
              <w:marTop w:val="100"/>
              <w:marBottom w:val="100"/>
              <w:divBdr>
                <w:top w:val="none" w:sz="0" w:space="0" w:color="auto"/>
                <w:left w:val="none" w:sz="0" w:space="0" w:color="auto"/>
                <w:bottom w:val="none" w:sz="0" w:space="0" w:color="auto"/>
                <w:right w:val="none" w:sz="0" w:space="0" w:color="auto"/>
              </w:divBdr>
            </w:div>
            <w:div w:id="875847143">
              <w:marLeft w:val="0"/>
              <w:marRight w:val="0"/>
              <w:marTop w:val="0"/>
              <w:marBottom w:val="0"/>
              <w:divBdr>
                <w:top w:val="none" w:sz="0" w:space="0" w:color="auto"/>
                <w:left w:val="none" w:sz="0" w:space="0" w:color="auto"/>
                <w:bottom w:val="none" w:sz="0" w:space="0" w:color="auto"/>
                <w:right w:val="none" w:sz="0" w:space="0" w:color="auto"/>
              </w:divBdr>
            </w:div>
            <w:div w:id="66512997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78710">
              <w:marLeft w:val="0"/>
              <w:marRight w:val="0"/>
              <w:marTop w:val="0"/>
              <w:marBottom w:val="0"/>
              <w:divBdr>
                <w:top w:val="none" w:sz="0" w:space="0" w:color="auto"/>
                <w:left w:val="none" w:sz="0" w:space="0" w:color="auto"/>
                <w:bottom w:val="none" w:sz="0" w:space="0" w:color="auto"/>
                <w:right w:val="none" w:sz="0" w:space="0" w:color="auto"/>
              </w:divBdr>
            </w:div>
            <w:div w:id="1202981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412432">
              <w:marLeft w:val="0"/>
              <w:marRight w:val="0"/>
              <w:marTop w:val="0"/>
              <w:marBottom w:val="0"/>
              <w:divBdr>
                <w:top w:val="none" w:sz="0" w:space="0" w:color="auto"/>
                <w:left w:val="none" w:sz="0" w:space="0" w:color="auto"/>
                <w:bottom w:val="none" w:sz="0" w:space="0" w:color="auto"/>
                <w:right w:val="none" w:sz="0" w:space="0" w:color="auto"/>
              </w:divBdr>
            </w:div>
            <w:div w:id="1033457854">
              <w:blockQuote w:val="1"/>
              <w:marLeft w:val="720"/>
              <w:marRight w:val="720"/>
              <w:marTop w:val="100"/>
              <w:marBottom w:val="100"/>
              <w:divBdr>
                <w:top w:val="none" w:sz="0" w:space="0" w:color="auto"/>
                <w:left w:val="none" w:sz="0" w:space="0" w:color="auto"/>
                <w:bottom w:val="none" w:sz="0" w:space="0" w:color="auto"/>
                <w:right w:val="none" w:sz="0" w:space="0" w:color="auto"/>
              </w:divBdr>
            </w:div>
            <w:div w:id="939869843">
              <w:marLeft w:val="0"/>
              <w:marRight w:val="0"/>
              <w:marTop w:val="0"/>
              <w:marBottom w:val="0"/>
              <w:divBdr>
                <w:top w:val="none" w:sz="0" w:space="0" w:color="auto"/>
                <w:left w:val="none" w:sz="0" w:space="0" w:color="auto"/>
                <w:bottom w:val="none" w:sz="0" w:space="0" w:color="auto"/>
                <w:right w:val="none" w:sz="0" w:space="0" w:color="auto"/>
              </w:divBdr>
            </w:div>
            <w:div w:id="626199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9205118">
              <w:marLeft w:val="0"/>
              <w:marRight w:val="0"/>
              <w:marTop w:val="0"/>
              <w:marBottom w:val="0"/>
              <w:divBdr>
                <w:top w:val="none" w:sz="0" w:space="0" w:color="auto"/>
                <w:left w:val="none" w:sz="0" w:space="0" w:color="auto"/>
                <w:bottom w:val="none" w:sz="0" w:space="0" w:color="auto"/>
                <w:right w:val="none" w:sz="0" w:space="0" w:color="auto"/>
              </w:divBdr>
            </w:div>
            <w:div w:id="2027365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583396">
              <w:marLeft w:val="0"/>
              <w:marRight w:val="0"/>
              <w:marTop w:val="0"/>
              <w:marBottom w:val="0"/>
              <w:divBdr>
                <w:top w:val="none" w:sz="0" w:space="0" w:color="auto"/>
                <w:left w:val="none" w:sz="0" w:space="0" w:color="auto"/>
                <w:bottom w:val="none" w:sz="0" w:space="0" w:color="auto"/>
                <w:right w:val="none" w:sz="0" w:space="0" w:color="auto"/>
              </w:divBdr>
            </w:div>
            <w:div w:id="259460018">
              <w:blockQuote w:val="1"/>
              <w:marLeft w:val="720"/>
              <w:marRight w:val="720"/>
              <w:marTop w:val="100"/>
              <w:marBottom w:val="100"/>
              <w:divBdr>
                <w:top w:val="none" w:sz="0" w:space="0" w:color="auto"/>
                <w:left w:val="none" w:sz="0" w:space="0" w:color="auto"/>
                <w:bottom w:val="none" w:sz="0" w:space="0" w:color="auto"/>
                <w:right w:val="none" w:sz="0" w:space="0" w:color="auto"/>
              </w:divBdr>
            </w:div>
            <w:div w:id="759181599">
              <w:marLeft w:val="0"/>
              <w:marRight w:val="0"/>
              <w:marTop w:val="0"/>
              <w:marBottom w:val="0"/>
              <w:divBdr>
                <w:top w:val="none" w:sz="0" w:space="0" w:color="auto"/>
                <w:left w:val="none" w:sz="0" w:space="0" w:color="auto"/>
                <w:bottom w:val="none" w:sz="0" w:space="0" w:color="auto"/>
                <w:right w:val="none" w:sz="0" w:space="0" w:color="auto"/>
              </w:divBdr>
            </w:div>
            <w:div w:id="1865513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744810">
              <w:marLeft w:val="0"/>
              <w:marRight w:val="0"/>
              <w:marTop w:val="0"/>
              <w:marBottom w:val="0"/>
              <w:divBdr>
                <w:top w:val="none" w:sz="0" w:space="0" w:color="auto"/>
                <w:left w:val="none" w:sz="0" w:space="0" w:color="auto"/>
                <w:bottom w:val="none" w:sz="0" w:space="0" w:color="auto"/>
                <w:right w:val="none" w:sz="0" w:space="0" w:color="auto"/>
              </w:divBdr>
            </w:div>
            <w:div w:id="32710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5988997">
              <w:marLeft w:val="0"/>
              <w:marRight w:val="0"/>
              <w:marTop w:val="0"/>
              <w:marBottom w:val="0"/>
              <w:divBdr>
                <w:top w:val="none" w:sz="0" w:space="0" w:color="auto"/>
                <w:left w:val="none" w:sz="0" w:space="0" w:color="auto"/>
                <w:bottom w:val="none" w:sz="0" w:space="0" w:color="auto"/>
                <w:right w:val="none" w:sz="0" w:space="0" w:color="auto"/>
              </w:divBdr>
            </w:div>
            <w:div w:id="822115771">
              <w:blockQuote w:val="1"/>
              <w:marLeft w:val="720"/>
              <w:marRight w:val="720"/>
              <w:marTop w:val="100"/>
              <w:marBottom w:val="100"/>
              <w:divBdr>
                <w:top w:val="none" w:sz="0" w:space="0" w:color="auto"/>
                <w:left w:val="none" w:sz="0" w:space="0" w:color="auto"/>
                <w:bottom w:val="none" w:sz="0" w:space="0" w:color="auto"/>
                <w:right w:val="none" w:sz="0" w:space="0" w:color="auto"/>
              </w:divBdr>
            </w:div>
            <w:div w:id="552885300">
              <w:marLeft w:val="0"/>
              <w:marRight w:val="0"/>
              <w:marTop w:val="0"/>
              <w:marBottom w:val="0"/>
              <w:divBdr>
                <w:top w:val="none" w:sz="0" w:space="0" w:color="auto"/>
                <w:left w:val="none" w:sz="0" w:space="0" w:color="auto"/>
                <w:bottom w:val="none" w:sz="0" w:space="0" w:color="auto"/>
                <w:right w:val="none" w:sz="0" w:space="0" w:color="auto"/>
              </w:divBdr>
            </w:div>
            <w:div w:id="632684732">
              <w:blockQuote w:val="1"/>
              <w:marLeft w:val="720"/>
              <w:marRight w:val="720"/>
              <w:marTop w:val="100"/>
              <w:marBottom w:val="100"/>
              <w:divBdr>
                <w:top w:val="none" w:sz="0" w:space="0" w:color="auto"/>
                <w:left w:val="none" w:sz="0" w:space="0" w:color="auto"/>
                <w:bottom w:val="none" w:sz="0" w:space="0" w:color="auto"/>
                <w:right w:val="none" w:sz="0" w:space="0" w:color="auto"/>
              </w:divBdr>
            </w:div>
            <w:div w:id="897084872">
              <w:marLeft w:val="0"/>
              <w:marRight w:val="0"/>
              <w:marTop w:val="0"/>
              <w:marBottom w:val="0"/>
              <w:divBdr>
                <w:top w:val="none" w:sz="0" w:space="0" w:color="auto"/>
                <w:left w:val="none" w:sz="0" w:space="0" w:color="auto"/>
                <w:bottom w:val="none" w:sz="0" w:space="0" w:color="auto"/>
                <w:right w:val="none" w:sz="0" w:space="0" w:color="auto"/>
              </w:divBdr>
            </w:div>
            <w:div w:id="2057468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26731">
              <w:marLeft w:val="0"/>
              <w:marRight w:val="0"/>
              <w:marTop w:val="0"/>
              <w:marBottom w:val="0"/>
              <w:divBdr>
                <w:top w:val="none" w:sz="0" w:space="0" w:color="auto"/>
                <w:left w:val="none" w:sz="0" w:space="0" w:color="auto"/>
                <w:bottom w:val="none" w:sz="0" w:space="0" w:color="auto"/>
                <w:right w:val="none" w:sz="0" w:space="0" w:color="auto"/>
              </w:divBdr>
            </w:div>
            <w:div w:id="1148597597">
              <w:blockQuote w:val="1"/>
              <w:marLeft w:val="720"/>
              <w:marRight w:val="720"/>
              <w:marTop w:val="100"/>
              <w:marBottom w:val="100"/>
              <w:divBdr>
                <w:top w:val="none" w:sz="0" w:space="0" w:color="auto"/>
                <w:left w:val="none" w:sz="0" w:space="0" w:color="auto"/>
                <w:bottom w:val="none" w:sz="0" w:space="0" w:color="auto"/>
                <w:right w:val="none" w:sz="0" w:space="0" w:color="auto"/>
              </w:divBdr>
            </w:div>
            <w:div w:id="906303540">
              <w:marLeft w:val="0"/>
              <w:marRight w:val="0"/>
              <w:marTop w:val="0"/>
              <w:marBottom w:val="0"/>
              <w:divBdr>
                <w:top w:val="none" w:sz="0" w:space="0" w:color="auto"/>
                <w:left w:val="none" w:sz="0" w:space="0" w:color="auto"/>
                <w:bottom w:val="none" w:sz="0" w:space="0" w:color="auto"/>
                <w:right w:val="none" w:sz="0" w:space="0" w:color="auto"/>
              </w:divBdr>
            </w:div>
            <w:div w:id="38672485">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400070">
              <w:marLeft w:val="0"/>
              <w:marRight w:val="0"/>
              <w:marTop w:val="0"/>
              <w:marBottom w:val="0"/>
              <w:divBdr>
                <w:top w:val="none" w:sz="0" w:space="0" w:color="auto"/>
                <w:left w:val="none" w:sz="0" w:space="0" w:color="auto"/>
                <w:bottom w:val="none" w:sz="0" w:space="0" w:color="auto"/>
                <w:right w:val="none" w:sz="0" w:space="0" w:color="auto"/>
              </w:divBdr>
            </w:div>
            <w:div w:id="1816558404">
              <w:blockQuote w:val="1"/>
              <w:marLeft w:val="720"/>
              <w:marRight w:val="720"/>
              <w:marTop w:val="100"/>
              <w:marBottom w:val="100"/>
              <w:divBdr>
                <w:top w:val="none" w:sz="0" w:space="0" w:color="auto"/>
                <w:left w:val="none" w:sz="0" w:space="0" w:color="auto"/>
                <w:bottom w:val="none" w:sz="0" w:space="0" w:color="auto"/>
                <w:right w:val="none" w:sz="0" w:space="0" w:color="auto"/>
              </w:divBdr>
            </w:div>
            <w:div w:id="263459210">
              <w:marLeft w:val="0"/>
              <w:marRight w:val="0"/>
              <w:marTop w:val="0"/>
              <w:marBottom w:val="0"/>
              <w:divBdr>
                <w:top w:val="none" w:sz="0" w:space="0" w:color="auto"/>
                <w:left w:val="none" w:sz="0" w:space="0" w:color="auto"/>
                <w:bottom w:val="none" w:sz="0" w:space="0" w:color="auto"/>
                <w:right w:val="none" w:sz="0" w:space="0" w:color="auto"/>
              </w:divBdr>
            </w:div>
            <w:div w:id="844961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441222">
              <w:marLeft w:val="0"/>
              <w:marRight w:val="0"/>
              <w:marTop w:val="0"/>
              <w:marBottom w:val="0"/>
              <w:divBdr>
                <w:top w:val="none" w:sz="0" w:space="0" w:color="auto"/>
                <w:left w:val="none" w:sz="0" w:space="0" w:color="auto"/>
                <w:bottom w:val="none" w:sz="0" w:space="0" w:color="auto"/>
                <w:right w:val="none" w:sz="0" w:space="0" w:color="auto"/>
              </w:divBdr>
            </w:div>
            <w:div w:id="1135561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68089730">
              <w:marLeft w:val="0"/>
              <w:marRight w:val="0"/>
              <w:marTop w:val="0"/>
              <w:marBottom w:val="0"/>
              <w:divBdr>
                <w:top w:val="none" w:sz="0" w:space="0" w:color="auto"/>
                <w:left w:val="none" w:sz="0" w:space="0" w:color="auto"/>
                <w:bottom w:val="none" w:sz="0" w:space="0" w:color="auto"/>
                <w:right w:val="none" w:sz="0" w:space="0" w:color="auto"/>
              </w:divBdr>
            </w:div>
            <w:div w:id="1194028337">
              <w:blockQuote w:val="1"/>
              <w:marLeft w:val="720"/>
              <w:marRight w:val="720"/>
              <w:marTop w:val="100"/>
              <w:marBottom w:val="100"/>
              <w:divBdr>
                <w:top w:val="none" w:sz="0" w:space="0" w:color="auto"/>
                <w:left w:val="none" w:sz="0" w:space="0" w:color="auto"/>
                <w:bottom w:val="none" w:sz="0" w:space="0" w:color="auto"/>
                <w:right w:val="none" w:sz="0" w:space="0" w:color="auto"/>
              </w:divBdr>
            </w:div>
            <w:div w:id="254635069">
              <w:marLeft w:val="0"/>
              <w:marRight w:val="0"/>
              <w:marTop w:val="0"/>
              <w:marBottom w:val="0"/>
              <w:divBdr>
                <w:top w:val="none" w:sz="0" w:space="0" w:color="auto"/>
                <w:left w:val="none" w:sz="0" w:space="0" w:color="auto"/>
                <w:bottom w:val="none" w:sz="0" w:space="0" w:color="auto"/>
                <w:right w:val="none" w:sz="0" w:space="0" w:color="auto"/>
              </w:divBdr>
            </w:div>
            <w:div w:id="32004386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271099">
              <w:marLeft w:val="0"/>
              <w:marRight w:val="0"/>
              <w:marTop w:val="0"/>
              <w:marBottom w:val="0"/>
              <w:divBdr>
                <w:top w:val="none" w:sz="0" w:space="0" w:color="auto"/>
                <w:left w:val="none" w:sz="0" w:space="0" w:color="auto"/>
                <w:bottom w:val="none" w:sz="0" w:space="0" w:color="auto"/>
                <w:right w:val="none" w:sz="0" w:space="0" w:color="auto"/>
              </w:divBdr>
            </w:div>
            <w:div w:id="1251157863">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65765">
              <w:marLeft w:val="0"/>
              <w:marRight w:val="0"/>
              <w:marTop w:val="0"/>
              <w:marBottom w:val="0"/>
              <w:divBdr>
                <w:top w:val="none" w:sz="0" w:space="0" w:color="auto"/>
                <w:left w:val="none" w:sz="0" w:space="0" w:color="auto"/>
                <w:bottom w:val="none" w:sz="0" w:space="0" w:color="auto"/>
                <w:right w:val="none" w:sz="0" w:space="0" w:color="auto"/>
              </w:divBdr>
            </w:div>
            <w:div w:id="706569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985232">
              <w:marLeft w:val="0"/>
              <w:marRight w:val="0"/>
              <w:marTop w:val="0"/>
              <w:marBottom w:val="0"/>
              <w:divBdr>
                <w:top w:val="none" w:sz="0" w:space="0" w:color="auto"/>
                <w:left w:val="none" w:sz="0" w:space="0" w:color="auto"/>
                <w:bottom w:val="none" w:sz="0" w:space="0" w:color="auto"/>
                <w:right w:val="none" w:sz="0" w:space="0" w:color="auto"/>
              </w:divBdr>
            </w:div>
            <w:div w:id="711196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944605">
              <w:marLeft w:val="0"/>
              <w:marRight w:val="0"/>
              <w:marTop w:val="0"/>
              <w:marBottom w:val="0"/>
              <w:divBdr>
                <w:top w:val="none" w:sz="0" w:space="0" w:color="auto"/>
                <w:left w:val="none" w:sz="0" w:space="0" w:color="auto"/>
                <w:bottom w:val="none" w:sz="0" w:space="0" w:color="auto"/>
                <w:right w:val="none" w:sz="0" w:space="0" w:color="auto"/>
              </w:divBdr>
            </w:div>
            <w:div w:id="11513684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6347809">
              <w:marLeft w:val="0"/>
              <w:marRight w:val="0"/>
              <w:marTop w:val="0"/>
              <w:marBottom w:val="0"/>
              <w:divBdr>
                <w:top w:val="none" w:sz="0" w:space="0" w:color="auto"/>
                <w:left w:val="none" w:sz="0" w:space="0" w:color="auto"/>
                <w:bottom w:val="none" w:sz="0" w:space="0" w:color="auto"/>
                <w:right w:val="none" w:sz="0" w:space="0" w:color="auto"/>
              </w:divBdr>
            </w:div>
            <w:div w:id="1119484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0560893">
              <w:marLeft w:val="0"/>
              <w:marRight w:val="0"/>
              <w:marTop w:val="0"/>
              <w:marBottom w:val="0"/>
              <w:divBdr>
                <w:top w:val="none" w:sz="0" w:space="0" w:color="auto"/>
                <w:left w:val="none" w:sz="0" w:space="0" w:color="auto"/>
                <w:bottom w:val="none" w:sz="0" w:space="0" w:color="auto"/>
                <w:right w:val="none" w:sz="0" w:space="0" w:color="auto"/>
              </w:divBdr>
            </w:div>
            <w:div w:id="752972257">
              <w:marLeft w:val="0"/>
              <w:marRight w:val="0"/>
              <w:marTop w:val="0"/>
              <w:marBottom w:val="0"/>
              <w:divBdr>
                <w:top w:val="none" w:sz="0" w:space="0" w:color="auto"/>
                <w:left w:val="none" w:sz="0" w:space="0" w:color="auto"/>
                <w:bottom w:val="none" w:sz="0" w:space="0" w:color="auto"/>
                <w:right w:val="none" w:sz="0" w:space="0" w:color="auto"/>
              </w:divBdr>
            </w:div>
            <w:div w:id="1859612005">
              <w:marLeft w:val="0"/>
              <w:marRight w:val="0"/>
              <w:marTop w:val="0"/>
              <w:marBottom w:val="0"/>
              <w:divBdr>
                <w:top w:val="none" w:sz="0" w:space="0" w:color="auto"/>
                <w:left w:val="none" w:sz="0" w:space="0" w:color="auto"/>
                <w:bottom w:val="none" w:sz="0" w:space="0" w:color="auto"/>
                <w:right w:val="none" w:sz="0" w:space="0" w:color="auto"/>
              </w:divBdr>
            </w:div>
            <w:div w:id="1759517275">
              <w:marLeft w:val="0"/>
              <w:marRight w:val="0"/>
              <w:marTop w:val="0"/>
              <w:marBottom w:val="0"/>
              <w:divBdr>
                <w:top w:val="none" w:sz="0" w:space="0" w:color="auto"/>
                <w:left w:val="none" w:sz="0" w:space="0" w:color="auto"/>
                <w:bottom w:val="none" w:sz="0" w:space="0" w:color="auto"/>
                <w:right w:val="none" w:sz="0" w:space="0" w:color="auto"/>
              </w:divBdr>
            </w:div>
            <w:div w:id="540946984">
              <w:marLeft w:val="0"/>
              <w:marRight w:val="0"/>
              <w:marTop w:val="0"/>
              <w:marBottom w:val="0"/>
              <w:divBdr>
                <w:top w:val="none" w:sz="0" w:space="0" w:color="auto"/>
                <w:left w:val="none" w:sz="0" w:space="0" w:color="auto"/>
                <w:bottom w:val="none" w:sz="0" w:space="0" w:color="auto"/>
                <w:right w:val="none" w:sz="0" w:space="0" w:color="auto"/>
              </w:divBdr>
            </w:div>
            <w:div w:id="761873757">
              <w:blockQuote w:val="1"/>
              <w:marLeft w:val="720"/>
              <w:marRight w:val="720"/>
              <w:marTop w:val="100"/>
              <w:marBottom w:val="100"/>
              <w:divBdr>
                <w:top w:val="none" w:sz="0" w:space="0" w:color="auto"/>
                <w:left w:val="none" w:sz="0" w:space="0" w:color="auto"/>
                <w:bottom w:val="none" w:sz="0" w:space="0" w:color="auto"/>
                <w:right w:val="none" w:sz="0" w:space="0" w:color="auto"/>
              </w:divBdr>
            </w:div>
            <w:div w:id="769393733">
              <w:marLeft w:val="0"/>
              <w:marRight w:val="0"/>
              <w:marTop w:val="0"/>
              <w:marBottom w:val="0"/>
              <w:divBdr>
                <w:top w:val="none" w:sz="0" w:space="0" w:color="auto"/>
                <w:left w:val="none" w:sz="0" w:space="0" w:color="auto"/>
                <w:bottom w:val="none" w:sz="0" w:space="0" w:color="auto"/>
                <w:right w:val="none" w:sz="0" w:space="0" w:color="auto"/>
              </w:divBdr>
            </w:div>
            <w:div w:id="1328627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707799">
              <w:marLeft w:val="0"/>
              <w:marRight w:val="0"/>
              <w:marTop w:val="0"/>
              <w:marBottom w:val="0"/>
              <w:divBdr>
                <w:top w:val="none" w:sz="0" w:space="0" w:color="auto"/>
                <w:left w:val="none" w:sz="0" w:space="0" w:color="auto"/>
                <w:bottom w:val="none" w:sz="0" w:space="0" w:color="auto"/>
                <w:right w:val="none" w:sz="0" w:space="0" w:color="auto"/>
              </w:divBdr>
            </w:div>
            <w:div w:id="117499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65438">
              <w:marLeft w:val="0"/>
              <w:marRight w:val="0"/>
              <w:marTop w:val="0"/>
              <w:marBottom w:val="0"/>
              <w:divBdr>
                <w:top w:val="none" w:sz="0" w:space="0" w:color="auto"/>
                <w:left w:val="none" w:sz="0" w:space="0" w:color="auto"/>
                <w:bottom w:val="none" w:sz="0" w:space="0" w:color="auto"/>
                <w:right w:val="none" w:sz="0" w:space="0" w:color="auto"/>
              </w:divBdr>
            </w:div>
            <w:div w:id="757212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5128665">
              <w:marLeft w:val="0"/>
              <w:marRight w:val="0"/>
              <w:marTop w:val="0"/>
              <w:marBottom w:val="0"/>
              <w:divBdr>
                <w:top w:val="none" w:sz="0" w:space="0" w:color="auto"/>
                <w:left w:val="none" w:sz="0" w:space="0" w:color="auto"/>
                <w:bottom w:val="none" w:sz="0" w:space="0" w:color="auto"/>
                <w:right w:val="none" w:sz="0" w:space="0" w:color="auto"/>
              </w:divBdr>
            </w:div>
            <w:div w:id="1199971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191209">
              <w:marLeft w:val="0"/>
              <w:marRight w:val="0"/>
              <w:marTop w:val="0"/>
              <w:marBottom w:val="0"/>
              <w:divBdr>
                <w:top w:val="none" w:sz="0" w:space="0" w:color="auto"/>
                <w:left w:val="none" w:sz="0" w:space="0" w:color="auto"/>
                <w:bottom w:val="none" w:sz="0" w:space="0" w:color="auto"/>
                <w:right w:val="none" w:sz="0" w:space="0" w:color="auto"/>
              </w:divBdr>
            </w:div>
            <w:div w:id="1892770633">
              <w:blockQuote w:val="1"/>
              <w:marLeft w:val="720"/>
              <w:marRight w:val="720"/>
              <w:marTop w:val="100"/>
              <w:marBottom w:val="100"/>
              <w:divBdr>
                <w:top w:val="none" w:sz="0" w:space="0" w:color="auto"/>
                <w:left w:val="none" w:sz="0" w:space="0" w:color="auto"/>
                <w:bottom w:val="none" w:sz="0" w:space="0" w:color="auto"/>
                <w:right w:val="none" w:sz="0" w:space="0" w:color="auto"/>
              </w:divBdr>
            </w:div>
            <w:div w:id="352389012">
              <w:marLeft w:val="0"/>
              <w:marRight w:val="0"/>
              <w:marTop w:val="0"/>
              <w:marBottom w:val="0"/>
              <w:divBdr>
                <w:top w:val="none" w:sz="0" w:space="0" w:color="auto"/>
                <w:left w:val="none" w:sz="0" w:space="0" w:color="auto"/>
                <w:bottom w:val="none" w:sz="0" w:space="0" w:color="auto"/>
                <w:right w:val="none" w:sz="0" w:space="0" w:color="auto"/>
              </w:divBdr>
            </w:div>
            <w:div w:id="163277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2491911">
              <w:marLeft w:val="0"/>
              <w:marRight w:val="0"/>
              <w:marTop w:val="0"/>
              <w:marBottom w:val="0"/>
              <w:divBdr>
                <w:top w:val="none" w:sz="0" w:space="0" w:color="auto"/>
                <w:left w:val="none" w:sz="0" w:space="0" w:color="auto"/>
                <w:bottom w:val="none" w:sz="0" w:space="0" w:color="auto"/>
                <w:right w:val="none" w:sz="0" w:space="0" w:color="auto"/>
              </w:divBdr>
            </w:div>
            <w:div w:id="1423911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108509">
              <w:marLeft w:val="0"/>
              <w:marRight w:val="0"/>
              <w:marTop w:val="0"/>
              <w:marBottom w:val="0"/>
              <w:divBdr>
                <w:top w:val="none" w:sz="0" w:space="0" w:color="auto"/>
                <w:left w:val="none" w:sz="0" w:space="0" w:color="auto"/>
                <w:bottom w:val="none" w:sz="0" w:space="0" w:color="auto"/>
                <w:right w:val="none" w:sz="0" w:space="0" w:color="auto"/>
              </w:divBdr>
            </w:div>
            <w:div w:id="854347983">
              <w:blockQuote w:val="1"/>
              <w:marLeft w:val="720"/>
              <w:marRight w:val="720"/>
              <w:marTop w:val="100"/>
              <w:marBottom w:val="100"/>
              <w:divBdr>
                <w:top w:val="none" w:sz="0" w:space="0" w:color="auto"/>
                <w:left w:val="none" w:sz="0" w:space="0" w:color="auto"/>
                <w:bottom w:val="none" w:sz="0" w:space="0" w:color="auto"/>
                <w:right w:val="none" w:sz="0" w:space="0" w:color="auto"/>
              </w:divBdr>
            </w:div>
            <w:div w:id="701368607">
              <w:marLeft w:val="0"/>
              <w:marRight w:val="0"/>
              <w:marTop w:val="0"/>
              <w:marBottom w:val="0"/>
              <w:divBdr>
                <w:top w:val="none" w:sz="0" w:space="0" w:color="auto"/>
                <w:left w:val="none" w:sz="0" w:space="0" w:color="auto"/>
                <w:bottom w:val="none" w:sz="0" w:space="0" w:color="auto"/>
                <w:right w:val="none" w:sz="0" w:space="0" w:color="auto"/>
              </w:divBdr>
            </w:div>
            <w:div w:id="430315569">
              <w:blockQuote w:val="1"/>
              <w:marLeft w:val="720"/>
              <w:marRight w:val="720"/>
              <w:marTop w:val="100"/>
              <w:marBottom w:val="100"/>
              <w:divBdr>
                <w:top w:val="none" w:sz="0" w:space="0" w:color="auto"/>
                <w:left w:val="none" w:sz="0" w:space="0" w:color="auto"/>
                <w:bottom w:val="none" w:sz="0" w:space="0" w:color="auto"/>
                <w:right w:val="none" w:sz="0" w:space="0" w:color="auto"/>
              </w:divBdr>
            </w:div>
            <w:div w:id="823668776">
              <w:marLeft w:val="0"/>
              <w:marRight w:val="0"/>
              <w:marTop w:val="0"/>
              <w:marBottom w:val="0"/>
              <w:divBdr>
                <w:top w:val="none" w:sz="0" w:space="0" w:color="auto"/>
                <w:left w:val="none" w:sz="0" w:space="0" w:color="auto"/>
                <w:bottom w:val="none" w:sz="0" w:space="0" w:color="auto"/>
                <w:right w:val="none" w:sz="0" w:space="0" w:color="auto"/>
              </w:divBdr>
            </w:div>
            <w:div w:id="806556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341396">
              <w:marLeft w:val="0"/>
              <w:marRight w:val="0"/>
              <w:marTop w:val="0"/>
              <w:marBottom w:val="0"/>
              <w:divBdr>
                <w:top w:val="none" w:sz="0" w:space="0" w:color="auto"/>
                <w:left w:val="none" w:sz="0" w:space="0" w:color="auto"/>
                <w:bottom w:val="none" w:sz="0" w:space="0" w:color="auto"/>
                <w:right w:val="none" w:sz="0" w:space="0" w:color="auto"/>
              </w:divBdr>
            </w:div>
            <w:div w:id="515005193">
              <w:marLeft w:val="0"/>
              <w:marRight w:val="0"/>
              <w:marTop w:val="0"/>
              <w:marBottom w:val="0"/>
              <w:divBdr>
                <w:top w:val="none" w:sz="0" w:space="0" w:color="auto"/>
                <w:left w:val="none" w:sz="0" w:space="0" w:color="auto"/>
                <w:bottom w:val="none" w:sz="0" w:space="0" w:color="auto"/>
                <w:right w:val="none" w:sz="0" w:space="0" w:color="auto"/>
              </w:divBdr>
            </w:div>
            <w:div w:id="187450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582">
              <w:marLeft w:val="0"/>
              <w:marRight w:val="0"/>
              <w:marTop w:val="0"/>
              <w:marBottom w:val="0"/>
              <w:divBdr>
                <w:top w:val="none" w:sz="0" w:space="0" w:color="auto"/>
                <w:left w:val="none" w:sz="0" w:space="0" w:color="auto"/>
                <w:bottom w:val="none" w:sz="0" w:space="0" w:color="auto"/>
                <w:right w:val="none" w:sz="0" w:space="0" w:color="auto"/>
              </w:divBdr>
            </w:div>
            <w:div w:id="1706053021">
              <w:blockQuote w:val="1"/>
              <w:marLeft w:val="720"/>
              <w:marRight w:val="720"/>
              <w:marTop w:val="100"/>
              <w:marBottom w:val="100"/>
              <w:divBdr>
                <w:top w:val="none" w:sz="0" w:space="0" w:color="auto"/>
                <w:left w:val="none" w:sz="0" w:space="0" w:color="auto"/>
                <w:bottom w:val="none" w:sz="0" w:space="0" w:color="auto"/>
                <w:right w:val="none" w:sz="0" w:space="0" w:color="auto"/>
              </w:divBdr>
            </w:div>
            <w:div w:id="255987673">
              <w:marLeft w:val="0"/>
              <w:marRight w:val="0"/>
              <w:marTop w:val="0"/>
              <w:marBottom w:val="0"/>
              <w:divBdr>
                <w:top w:val="none" w:sz="0" w:space="0" w:color="auto"/>
                <w:left w:val="none" w:sz="0" w:space="0" w:color="auto"/>
                <w:bottom w:val="none" w:sz="0" w:space="0" w:color="auto"/>
                <w:right w:val="none" w:sz="0" w:space="0" w:color="auto"/>
              </w:divBdr>
            </w:div>
            <w:div w:id="1955865987">
              <w:marLeft w:val="0"/>
              <w:marRight w:val="0"/>
              <w:marTop w:val="0"/>
              <w:marBottom w:val="0"/>
              <w:divBdr>
                <w:top w:val="none" w:sz="0" w:space="0" w:color="auto"/>
                <w:left w:val="none" w:sz="0" w:space="0" w:color="auto"/>
                <w:bottom w:val="none" w:sz="0" w:space="0" w:color="auto"/>
                <w:right w:val="none" w:sz="0" w:space="0" w:color="auto"/>
              </w:divBdr>
            </w:div>
            <w:div w:id="1179344146">
              <w:blockQuote w:val="1"/>
              <w:marLeft w:val="720"/>
              <w:marRight w:val="720"/>
              <w:marTop w:val="100"/>
              <w:marBottom w:val="100"/>
              <w:divBdr>
                <w:top w:val="none" w:sz="0" w:space="0" w:color="auto"/>
                <w:left w:val="none" w:sz="0" w:space="0" w:color="auto"/>
                <w:bottom w:val="none" w:sz="0" w:space="0" w:color="auto"/>
                <w:right w:val="none" w:sz="0" w:space="0" w:color="auto"/>
              </w:divBdr>
            </w:div>
            <w:div w:id="613440897">
              <w:marLeft w:val="0"/>
              <w:marRight w:val="0"/>
              <w:marTop w:val="0"/>
              <w:marBottom w:val="0"/>
              <w:divBdr>
                <w:top w:val="none" w:sz="0" w:space="0" w:color="auto"/>
                <w:left w:val="none" w:sz="0" w:space="0" w:color="auto"/>
                <w:bottom w:val="none" w:sz="0" w:space="0" w:color="auto"/>
                <w:right w:val="none" w:sz="0" w:space="0" w:color="auto"/>
              </w:divBdr>
            </w:div>
            <w:div w:id="933975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651968">
              <w:marLeft w:val="0"/>
              <w:marRight w:val="0"/>
              <w:marTop w:val="0"/>
              <w:marBottom w:val="0"/>
              <w:divBdr>
                <w:top w:val="none" w:sz="0" w:space="0" w:color="auto"/>
                <w:left w:val="none" w:sz="0" w:space="0" w:color="auto"/>
                <w:bottom w:val="none" w:sz="0" w:space="0" w:color="auto"/>
                <w:right w:val="none" w:sz="0" w:space="0" w:color="auto"/>
              </w:divBdr>
            </w:div>
            <w:div w:id="1421827981">
              <w:marLeft w:val="0"/>
              <w:marRight w:val="0"/>
              <w:marTop w:val="0"/>
              <w:marBottom w:val="0"/>
              <w:divBdr>
                <w:top w:val="none" w:sz="0" w:space="0" w:color="auto"/>
                <w:left w:val="none" w:sz="0" w:space="0" w:color="auto"/>
                <w:bottom w:val="none" w:sz="0" w:space="0" w:color="auto"/>
                <w:right w:val="none" w:sz="0" w:space="0" w:color="auto"/>
              </w:divBdr>
            </w:div>
            <w:div w:id="120868358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662030">
              <w:marLeft w:val="0"/>
              <w:marRight w:val="0"/>
              <w:marTop w:val="0"/>
              <w:marBottom w:val="0"/>
              <w:divBdr>
                <w:top w:val="none" w:sz="0" w:space="0" w:color="auto"/>
                <w:left w:val="none" w:sz="0" w:space="0" w:color="auto"/>
                <w:bottom w:val="none" w:sz="0" w:space="0" w:color="auto"/>
                <w:right w:val="none" w:sz="0" w:space="0" w:color="auto"/>
              </w:divBdr>
            </w:div>
            <w:div w:id="15258293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72584">
              <w:marLeft w:val="0"/>
              <w:marRight w:val="0"/>
              <w:marTop w:val="0"/>
              <w:marBottom w:val="0"/>
              <w:divBdr>
                <w:top w:val="none" w:sz="0" w:space="0" w:color="auto"/>
                <w:left w:val="none" w:sz="0" w:space="0" w:color="auto"/>
                <w:bottom w:val="none" w:sz="0" w:space="0" w:color="auto"/>
                <w:right w:val="none" w:sz="0" w:space="0" w:color="auto"/>
              </w:divBdr>
            </w:div>
            <w:div w:id="1471249014">
              <w:marLeft w:val="0"/>
              <w:marRight w:val="0"/>
              <w:marTop w:val="0"/>
              <w:marBottom w:val="0"/>
              <w:divBdr>
                <w:top w:val="none" w:sz="0" w:space="0" w:color="auto"/>
                <w:left w:val="none" w:sz="0" w:space="0" w:color="auto"/>
                <w:bottom w:val="none" w:sz="0" w:space="0" w:color="auto"/>
                <w:right w:val="none" w:sz="0" w:space="0" w:color="auto"/>
              </w:divBdr>
            </w:div>
            <w:div w:id="2127043853">
              <w:blockQuote w:val="1"/>
              <w:marLeft w:val="720"/>
              <w:marRight w:val="720"/>
              <w:marTop w:val="100"/>
              <w:marBottom w:val="100"/>
              <w:divBdr>
                <w:top w:val="none" w:sz="0" w:space="0" w:color="auto"/>
                <w:left w:val="none" w:sz="0" w:space="0" w:color="auto"/>
                <w:bottom w:val="none" w:sz="0" w:space="0" w:color="auto"/>
                <w:right w:val="none" w:sz="0" w:space="0" w:color="auto"/>
              </w:divBdr>
            </w:div>
            <w:div w:id="88281816">
              <w:marLeft w:val="0"/>
              <w:marRight w:val="0"/>
              <w:marTop w:val="0"/>
              <w:marBottom w:val="0"/>
              <w:divBdr>
                <w:top w:val="none" w:sz="0" w:space="0" w:color="auto"/>
                <w:left w:val="none" w:sz="0" w:space="0" w:color="auto"/>
                <w:bottom w:val="none" w:sz="0" w:space="0" w:color="auto"/>
                <w:right w:val="none" w:sz="0" w:space="0" w:color="auto"/>
              </w:divBdr>
            </w:div>
            <w:div w:id="395929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824678">
              <w:marLeft w:val="0"/>
              <w:marRight w:val="0"/>
              <w:marTop w:val="0"/>
              <w:marBottom w:val="0"/>
              <w:divBdr>
                <w:top w:val="none" w:sz="0" w:space="0" w:color="auto"/>
                <w:left w:val="none" w:sz="0" w:space="0" w:color="auto"/>
                <w:bottom w:val="none" w:sz="0" w:space="0" w:color="auto"/>
                <w:right w:val="none" w:sz="0" w:space="0" w:color="auto"/>
              </w:divBdr>
            </w:div>
            <w:div w:id="95756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56246257">
              <w:marLeft w:val="0"/>
              <w:marRight w:val="0"/>
              <w:marTop w:val="0"/>
              <w:marBottom w:val="0"/>
              <w:divBdr>
                <w:top w:val="none" w:sz="0" w:space="0" w:color="auto"/>
                <w:left w:val="none" w:sz="0" w:space="0" w:color="auto"/>
                <w:bottom w:val="none" w:sz="0" w:space="0" w:color="auto"/>
                <w:right w:val="none" w:sz="0" w:space="0" w:color="auto"/>
              </w:divBdr>
            </w:div>
            <w:div w:id="1148934681">
              <w:blockQuote w:val="1"/>
              <w:marLeft w:val="720"/>
              <w:marRight w:val="720"/>
              <w:marTop w:val="100"/>
              <w:marBottom w:val="100"/>
              <w:divBdr>
                <w:top w:val="none" w:sz="0" w:space="0" w:color="auto"/>
                <w:left w:val="none" w:sz="0" w:space="0" w:color="auto"/>
                <w:bottom w:val="none" w:sz="0" w:space="0" w:color="auto"/>
                <w:right w:val="none" w:sz="0" w:space="0" w:color="auto"/>
              </w:divBdr>
            </w:div>
            <w:div w:id="630130953">
              <w:marLeft w:val="0"/>
              <w:marRight w:val="0"/>
              <w:marTop w:val="0"/>
              <w:marBottom w:val="0"/>
              <w:divBdr>
                <w:top w:val="none" w:sz="0" w:space="0" w:color="auto"/>
                <w:left w:val="none" w:sz="0" w:space="0" w:color="auto"/>
                <w:bottom w:val="none" w:sz="0" w:space="0" w:color="auto"/>
                <w:right w:val="none" w:sz="0" w:space="0" w:color="auto"/>
              </w:divBdr>
            </w:div>
            <w:div w:id="918514567">
              <w:marLeft w:val="0"/>
              <w:marRight w:val="0"/>
              <w:marTop w:val="0"/>
              <w:marBottom w:val="0"/>
              <w:divBdr>
                <w:top w:val="none" w:sz="0" w:space="0" w:color="auto"/>
                <w:left w:val="none" w:sz="0" w:space="0" w:color="auto"/>
                <w:bottom w:val="none" w:sz="0" w:space="0" w:color="auto"/>
                <w:right w:val="none" w:sz="0" w:space="0" w:color="auto"/>
              </w:divBdr>
            </w:div>
            <w:div w:id="1170634394">
              <w:blockQuote w:val="1"/>
              <w:marLeft w:val="720"/>
              <w:marRight w:val="720"/>
              <w:marTop w:val="100"/>
              <w:marBottom w:val="100"/>
              <w:divBdr>
                <w:top w:val="none" w:sz="0" w:space="0" w:color="auto"/>
                <w:left w:val="none" w:sz="0" w:space="0" w:color="auto"/>
                <w:bottom w:val="none" w:sz="0" w:space="0" w:color="auto"/>
                <w:right w:val="none" w:sz="0" w:space="0" w:color="auto"/>
              </w:divBdr>
            </w:div>
            <w:div w:id="369573307">
              <w:marLeft w:val="0"/>
              <w:marRight w:val="0"/>
              <w:marTop w:val="0"/>
              <w:marBottom w:val="0"/>
              <w:divBdr>
                <w:top w:val="none" w:sz="0" w:space="0" w:color="auto"/>
                <w:left w:val="none" w:sz="0" w:space="0" w:color="auto"/>
                <w:bottom w:val="none" w:sz="0" w:space="0" w:color="auto"/>
                <w:right w:val="none" w:sz="0" w:space="0" w:color="auto"/>
              </w:divBdr>
            </w:div>
            <w:div w:id="1471751125">
              <w:blockQuote w:val="1"/>
              <w:marLeft w:val="720"/>
              <w:marRight w:val="720"/>
              <w:marTop w:val="100"/>
              <w:marBottom w:val="100"/>
              <w:divBdr>
                <w:top w:val="none" w:sz="0" w:space="0" w:color="auto"/>
                <w:left w:val="none" w:sz="0" w:space="0" w:color="auto"/>
                <w:bottom w:val="none" w:sz="0" w:space="0" w:color="auto"/>
                <w:right w:val="none" w:sz="0" w:space="0" w:color="auto"/>
              </w:divBdr>
            </w:div>
            <w:div w:id="857739369">
              <w:marLeft w:val="0"/>
              <w:marRight w:val="0"/>
              <w:marTop w:val="0"/>
              <w:marBottom w:val="0"/>
              <w:divBdr>
                <w:top w:val="none" w:sz="0" w:space="0" w:color="auto"/>
                <w:left w:val="none" w:sz="0" w:space="0" w:color="auto"/>
                <w:bottom w:val="none" w:sz="0" w:space="0" w:color="auto"/>
                <w:right w:val="none" w:sz="0" w:space="0" w:color="auto"/>
              </w:divBdr>
            </w:div>
            <w:div w:id="561527985">
              <w:marLeft w:val="0"/>
              <w:marRight w:val="0"/>
              <w:marTop w:val="0"/>
              <w:marBottom w:val="0"/>
              <w:divBdr>
                <w:top w:val="none" w:sz="0" w:space="0" w:color="auto"/>
                <w:left w:val="none" w:sz="0" w:space="0" w:color="auto"/>
                <w:bottom w:val="none" w:sz="0" w:space="0" w:color="auto"/>
                <w:right w:val="none" w:sz="0" w:space="0" w:color="auto"/>
              </w:divBdr>
            </w:div>
            <w:div w:id="1705474584">
              <w:blockQuote w:val="1"/>
              <w:marLeft w:val="720"/>
              <w:marRight w:val="720"/>
              <w:marTop w:val="100"/>
              <w:marBottom w:val="100"/>
              <w:divBdr>
                <w:top w:val="none" w:sz="0" w:space="0" w:color="auto"/>
                <w:left w:val="none" w:sz="0" w:space="0" w:color="auto"/>
                <w:bottom w:val="none" w:sz="0" w:space="0" w:color="auto"/>
                <w:right w:val="none" w:sz="0" w:space="0" w:color="auto"/>
              </w:divBdr>
            </w:div>
            <w:div w:id="258031237">
              <w:marLeft w:val="0"/>
              <w:marRight w:val="0"/>
              <w:marTop w:val="0"/>
              <w:marBottom w:val="0"/>
              <w:divBdr>
                <w:top w:val="none" w:sz="0" w:space="0" w:color="auto"/>
                <w:left w:val="none" w:sz="0" w:space="0" w:color="auto"/>
                <w:bottom w:val="none" w:sz="0" w:space="0" w:color="auto"/>
                <w:right w:val="none" w:sz="0" w:space="0" w:color="auto"/>
              </w:divBdr>
            </w:div>
            <w:div w:id="81068473">
              <w:blockQuote w:val="1"/>
              <w:marLeft w:val="720"/>
              <w:marRight w:val="720"/>
              <w:marTop w:val="100"/>
              <w:marBottom w:val="100"/>
              <w:divBdr>
                <w:top w:val="none" w:sz="0" w:space="0" w:color="auto"/>
                <w:left w:val="none" w:sz="0" w:space="0" w:color="auto"/>
                <w:bottom w:val="none" w:sz="0" w:space="0" w:color="auto"/>
                <w:right w:val="none" w:sz="0" w:space="0" w:color="auto"/>
              </w:divBdr>
            </w:div>
            <w:div w:id="824853491">
              <w:marLeft w:val="0"/>
              <w:marRight w:val="0"/>
              <w:marTop w:val="0"/>
              <w:marBottom w:val="0"/>
              <w:divBdr>
                <w:top w:val="none" w:sz="0" w:space="0" w:color="auto"/>
                <w:left w:val="none" w:sz="0" w:space="0" w:color="auto"/>
                <w:bottom w:val="none" w:sz="0" w:space="0" w:color="auto"/>
                <w:right w:val="none" w:sz="0" w:space="0" w:color="auto"/>
              </w:divBdr>
            </w:div>
            <w:div w:id="165387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483451">
              <w:marLeft w:val="0"/>
              <w:marRight w:val="0"/>
              <w:marTop w:val="0"/>
              <w:marBottom w:val="0"/>
              <w:divBdr>
                <w:top w:val="none" w:sz="0" w:space="0" w:color="auto"/>
                <w:left w:val="none" w:sz="0" w:space="0" w:color="auto"/>
                <w:bottom w:val="none" w:sz="0" w:space="0" w:color="auto"/>
                <w:right w:val="none" w:sz="0" w:space="0" w:color="auto"/>
              </w:divBdr>
            </w:div>
            <w:div w:id="138054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768742869">
              <w:marLeft w:val="0"/>
              <w:marRight w:val="0"/>
              <w:marTop w:val="0"/>
              <w:marBottom w:val="0"/>
              <w:divBdr>
                <w:top w:val="none" w:sz="0" w:space="0" w:color="auto"/>
                <w:left w:val="none" w:sz="0" w:space="0" w:color="auto"/>
                <w:bottom w:val="none" w:sz="0" w:space="0" w:color="auto"/>
                <w:right w:val="none" w:sz="0" w:space="0" w:color="auto"/>
              </w:divBdr>
            </w:div>
            <w:div w:id="490023532">
              <w:marLeft w:val="0"/>
              <w:marRight w:val="0"/>
              <w:marTop w:val="0"/>
              <w:marBottom w:val="0"/>
              <w:divBdr>
                <w:top w:val="none" w:sz="0" w:space="0" w:color="auto"/>
                <w:left w:val="none" w:sz="0" w:space="0" w:color="auto"/>
                <w:bottom w:val="none" w:sz="0" w:space="0" w:color="auto"/>
                <w:right w:val="none" w:sz="0" w:space="0" w:color="auto"/>
              </w:divBdr>
            </w:div>
            <w:div w:id="1127309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976229">
              <w:marLeft w:val="0"/>
              <w:marRight w:val="0"/>
              <w:marTop w:val="0"/>
              <w:marBottom w:val="0"/>
              <w:divBdr>
                <w:top w:val="none" w:sz="0" w:space="0" w:color="auto"/>
                <w:left w:val="none" w:sz="0" w:space="0" w:color="auto"/>
                <w:bottom w:val="none" w:sz="0" w:space="0" w:color="auto"/>
                <w:right w:val="none" w:sz="0" w:space="0" w:color="auto"/>
              </w:divBdr>
            </w:div>
            <w:div w:id="1107384694">
              <w:blockQuote w:val="1"/>
              <w:marLeft w:val="720"/>
              <w:marRight w:val="720"/>
              <w:marTop w:val="100"/>
              <w:marBottom w:val="100"/>
              <w:divBdr>
                <w:top w:val="none" w:sz="0" w:space="0" w:color="auto"/>
                <w:left w:val="none" w:sz="0" w:space="0" w:color="auto"/>
                <w:bottom w:val="none" w:sz="0" w:space="0" w:color="auto"/>
                <w:right w:val="none" w:sz="0" w:space="0" w:color="auto"/>
              </w:divBdr>
            </w:div>
            <w:div w:id="731346240">
              <w:marLeft w:val="0"/>
              <w:marRight w:val="0"/>
              <w:marTop w:val="0"/>
              <w:marBottom w:val="0"/>
              <w:divBdr>
                <w:top w:val="none" w:sz="0" w:space="0" w:color="auto"/>
                <w:left w:val="none" w:sz="0" w:space="0" w:color="auto"/>
                <w:bottom w:val="none" w:sz="0" w:space="0" w:color="auto"/>
                <w:right w:val="none" w:sz="0" w:space="0" w:color="auto"/>
              </w:divBdr>
            </w:div>
            <w:div w:id="811672305">
              <w:marLeft w:val="0"/>
              <w:marRight w:val="0"/>
              <w:marTop w:val="0"/>
              <w:marBottom w:val="0"/>
              <w:divBdr>
                <w:top w:val="none" w:sz="0" w:space="0" w:color="auto"/>
                <w:left w:val="none" w:sz="0" w:space="0" w:color="auto"/>
                <w:bottom w:val="none" w:sz="0" w:space="0" w:color="auto"/>
                <w:right w:val="none" w:sz="0" w:space="0" w:color="auto"/>
              </w:divBdr>
            </w:div>
            <w:div w:id="2056149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950217">
              <w:marLeft w:val="0"/>
              <w:marRight w:val="0"/>
              <w:marTop w:val="0"/>
              <w:marBottom w:val="0"/>
              <w:divBdr>
                <w:top w:val="none" w:sz="0" w:space="0" w:color="auto"/>
                <w:left w:val="none" w:sz="0" w:space="0" w:color="auto"/>
                <w:bottom w:val="none" w:sz="0" w:space="0" w:color="auto"/>
                <w:right w:val="none" w:sz="0" w:space="0" w:color="auto"/>
              </w:divBdr>
            </w:div>
            <w:div w:id="1180393569">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573448">
              <w:marLeft w:val="0"/>
              <w:marRight w:val="0"/>
              <w:marTop w:val="0"/>
              <w:marBottom w:val="0"/>
              <w:divBdr>
                <w:top w:val="none" w:sz="0" w:space="0" w:color="auto"/>
                <w:left w:val="none" w:sz="0" w:space="0" w:color="auto"/>
                <w:bottom w:val="none" w:sz="0" w:space="0" w:color="auto"/>
                <w:right w:val="none" w:sz="0" w:space="0" w:color="auto"/>
              </w:divBdr>
            </w:div>
            <w:div w:id="1171019704">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523545">
              <w:marLeft w:val="0"/>
              <w:marRight w:val="0"/>
              <w:marTop w:val="0"/>
              <w:marBottom w:val="0"/>
              <w:divBdr>
                <w:top w:val="none" w:sz="0" w:space="0" w:color="auto"/>
                <w:left w:val="none" w:sz="0" w:space="0" w:color="auto"/>
                <w:bottom w:val="none" w:sz="0" w:space="0" w:color="auto"/>
                <w:right w:val="none" w:sz="0" w:space="0" w:color="auto"/>
              </w:divBdr>
            </w:div>
            <w:div w:id="2063674664">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747912">
              <w:marLeft w:val="0"/>
              <w:marRight w:val="0"/>
              <w:marTop w:val="0"/>
              <w:marBottom w:val="0"/>
              <w:divBdr>
                <w:top w:val="none" w:sz="0" w:space="0" w:color="auto"/>
                <w:left w:val="none" w:sz="0" w:space="0" w:color="auto"/>
                <w:bottom w:val="none" w:sz="0" w:space="0" w:color="auto"/>
                <w:right w:val="none" w:sz="0" w:space="0" w:color="auto"/>
              </w:divBdr>
            </w:div>
            <w:div w:id="1126697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77977625">
              <w:marLeft w:val="0"/>
              <w:marRight w:val="0"/>
              <w:marTop w:val="0"/>
              <w:marBottom w:val="0"/>
              <w:divBdr>
                <w:top w:val="none" w:sz="0" w:space="0" w:color="auto"/>
                <w:left w:val="none" w:sz="0" w:space="0" w:color="auto"/>
                <w:bottom w:val="none" w:sz="0" w:space="0" w:color="auto"/>
                <w:right w:val="none" w:sz="0" w:space="0" w:color="auto"/>
              </w:divBdr>
            </w:div>
            <w:div w:id="1067647166">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707015">
              <w:marLeft w:val="0"/>
              <w:marRight w:val="0"/>
              <w:marTop w:val="0"/>
              <w:marBottom w:val="0"/>
              <w:divBdr>
                <w:top w:val="none" w:sz="0" w:space="0" w:color="auto"/>
                <w:left w:val="none" w:sz="0" w:space="0" w:color="auto"/>
                <w:bottom w:val="none" w:sz="0" w:space="0" w:color="auto"/>
                <w:right w:val="none" w:sz="0" w:space="0" w:color="auto"/>
              </w:divBdr>
            </w:div>
            <w:div w:id="216547397">
              <w:marLeft w:val="0"/>
              <w:marRight w:val="0"/>
              <w:marTop w:val="0"/>
              <w:marBottom w:val="0"/>
              <w:divBdr>
                <w:top w:val="none" w:sz="0" w:space="0" w:color="auto"/>
                <w:left w:val="none" w:sz="0" w:space="0" w:color="auto"/>
                <w:bottom w:val="none" w:sz="0" w:space="0" w:color="auto"/>
                <w:right w:val="none" w:sz="0" w:space="0" w:color="auto"/>
              </w:divBdr>
            </w:div>
            <w:div w:id="1600288808">
              <w:blockQuote w:val="1"/>
              <w:marLeft w:val="720"/>
              <w:marRight w:val="720"/>
              <w:marTop w:val="100"/>
              <w:marBottom w:val="100"/>
              <w:divBdr>
                <w:top w:val="none" w:sz="0" w:space="0" w:color="auto"/>
                <w:left w:val="none" w:sz="0" w:space="0" w:color="auto"/>
                <w:bottom w:val="none" w:sz="0" w:space="0" w:color="auto"/>
                <w:right w:val="none" w:sz="0" w:space="0" w:color="auto"/>
              </w:divBdr>
            </w:div>
            <w:div w:id="884410856">
              <w:marLeft w:val="0"/>
              <w:marRight w:val="0"/>
              <w:marTop w:val="0"/>
              <w:marBottom w:val="0"/>
              <w:divBdr>
                <w:top w:val="none" w:sz="0" w:space="0" w:color="auto"/>
                <w:left w:val="none" w:sz="0" w:space="0" w:color="auto"/>
                <w:bottom w:val="none" w:sz="0" w:space="0" w:color="auto"/>
                <w:right w:val="none" w:sz="0" w:space="0" w:color="auto"/>
              </w:divBdr>
            </w:div>
            <w:div w:id="1545680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997810">
              <w:marLeft w:val="0"/>
              <w:marRight w:val="0"/>
              <w:marTop w:val="0"/>
              <w:marBottom w:val="0"/>
              <w:divBdr>
                <w:top w:val="none" w:sz="0" w:space="0" w:color="auto"/>
                <w:left w:val="none" w:sz="0" w:space="0" w:color="auto"/>
                <w:bottom w:val="none" w:sz="0" w:space="0" w:color="auto"/>
                <w:right w:val="none" w:sz="0" w:space="0" w:color="auto"/>
              </w:divBdr>
            </w:div>
            <w:div w:id="551111996">
              <w:marLeft w:val="0"/>
              <w:marRight w:val="0"/>
              <w:marTop w:val="0"/>
              <w:marBottom w:val="0"/>
              <w:divBdr>
                <w:top w:val="none" w:sz="0" w:space="0" w:color="auto"/>
                <w:left w:val="none" w:sz="0" w:space="0" w:color="auto"/>
                <w:bottom w:val="none" w:sz="0" w:space="0" w:color="auto"/>
                <w:right w:val="none" w:sz="0" w:space="0" w:color="auto"/>
              </w:divBdr>
            </w:div>
            <w:div w:id="1998655132">
              <w:blockQuote w:val="1"/>
              <w:marLeft w:val="720"/>
              <w:marRight w:val="720"/>
              <w:marTop w:val="100"/>
              <w:marBottom w:val="100"/>
              <w:divBdr>
                <w:top w:val="none" w:sz="0" w:space="0" w:color="auto"/>
                <w:left w:val="none" w:sz="0" w:space="0" w:color="auto"/>
                <w:bottom w:val="none" w:sz="0" w:space="0" w:color="auto"/>
                <w:right w:val="none" w:sz="0" w:space="0" w:color="auto"/>
              </w:divBdr>
            </w:div>
            <w:div w:id="39016296">
              <w:marLeft w:val="0"/>
              <w:marRight w:val="0"/>
              <w:marTop w:val="0"/>
              <w:marBottom w:val="0"/>
              <w:divBdr>
                <w:top w:val="none" w:sz="0" w:space="0" w:color="auto"/>
                <w:left w:val="none" w:sz="0" w:space="0" w:color="auto"/>
                <w:bottom w:val="none" w:sz="0" w:space="0" w:color="auto"/>
                <w:right w:val="none" w:sz="0" w:space="0" w:color="auto"/>
              </w:divBdr>
            </w:div>
            <w:div w:id="47190225">
              <w:blockQuote w:val="1"/>
              <w:marLeft w:val="720"/>
              <w:marRight w:val="720"/>
              <w:marTop w:val="100"/>
              <w:marBottom w:val="100"/>
              <w:divBdr>
                <w:top w:val="none" w:sz="0" w:space="0" w:color="auto"/>
                <w:left w:val="none" w:sz="0" w:space="0" w:color="auto"/>
                <w:bottom w:val="none" w:sz="0" w:space="0" w:color="auto"/>
                <w:right w:val="none" w:sz="0" w:space="0" w:color="auto"/>
              </w:divBdr>
            </w:div>
            <w:div w:id="847450867">
              <w:marLeft w:val="0"/>
              <w:marRight w:val="0"/>
              <w:marTop w:val="0"/>
              <w:marBottom w:val="0"/>
              <w:divBdr>
                <w:top w:val="none" w:sz="0" w:space="0" w:color="auto"/>
                <w:left w:val="none" w:sz="0" w:space="0" w:color="auto"/>
                <w:bottom w:val="none" w:sz="0" w:space="0" w:color="auto"/>
                <w:right w:val="none" w:sz="0" w:space="0" w:color="auto"/>
              </w:divBdr>
            </w:div>
            <w:div w:id="112796972">
              <w:marLeft w:val="0"/>
              <w:marRight w:val="0"/>
              <w:marTop w:val="0"/>
              <w:marBottom w:val="0"/>
              <w:divBdr>
                <w:top w:val="none" w:sz="0" w:space="0" w:color="auto"/>
                <w:left w:val="none" w:sz="0" w:space="0" w:color="auto"/>
                <w:bottom w:val="none" w:sz="0" w:space="0" w:color="auto"/>
                <w:right w:val="none" w:sz="0" w:space="0" w:color="auto"/>
              </w:divBdr>
            </w:div>
            <w:div w:id="1186943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75138448">
              <w:marLeft w:val="0"/>
              <w:marRight w:val="0"/>
              <w:marTop w:val="0"/>
              <w:marBottom w:val="0"/>
              <w:divBdr>
                <w:top w:val="none" w:sz="0" w:space="0" w:color="auto"/>
                <w:left w:val="none" w:sz="0" w:space="0" w:color="auto"/>
                <w:bottom w:val="none" w:sz="0" w:space="0" w:color="auto"/>
                <w:right w:val="none" w:sz="0" w:space="0" w:color="auto"/>
              </w:divBdr>
            </w:div>
            <w:div w:id="1986010886">
              <w:blockQuote w:val="1"/>
              <w:marLeft w:val="720"/>
              <w:marRight w:val="720"/>
              <w:marTop w:val="100"/>
              <w:marBottom w:val="100"/>
              <w:divBdr>
                <w:top w:val="none" w:sz="0" w:space="0" w:color="auto"/>
                <w:left w:val="none" w:sz="0" w:space="0" w:color="auto"/>
                <w:bottom w:val="none" w:sz="0" w:space="0" w:color="auto"/>
                <w:right w:val="none" w:sz="0" w:space="0" w:color="auto"/>
              </w:divBdr>
            </w:div>
            <w:div w:id="950166435">
              <w:marLeft w:val="0"/>
              <w:marRight w:val="0"/>
              <w:marTop w:val="0"/>
              <w:marBottom w:val="0"/>
              <w:divBdr>
                <w:top w:val="none" w:sz="0" w:space="0" w:color="auto"/>
                <w:left w:val="none" w:sz="0" w:space="0" w:color="auto"/>
                <w:bottom w:val="none" w:sz="0" w:space="0" w:color="auto"/>
                <w:right w:val="none" w:sz="0" w:space="0" w:color="auto"/>
              </w:divBdr>
            </w:div>
            <w:div w:id="447939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501434">
              <w:marLeft w:val="0"/>
              <w:marRight w:val="0"/>
              <w:marTop w:val="0"/>
              <w:marBottom w:val="0"/>
              <w:divBdr>
                <w:top w:val="none" w:sz="0" w:space="0" w:color="auto"/>
                <w:left w:val="none" w:sz="0" w:space="0" w:color="auto"/>
                <w:bottom w:val="none" w:sz="0" w:space="0" w:color="auto"/>
                <w:right w:val="none" w:sz="0" w:space="0" w:color="auto"/>
              </w:divBdr>
            </w:div>
            <w:div w:id="378746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81002272">
              <w:marLeft w:val="0"/>
              <w:marRight w:val="0"/>
              <w:marTop w:val="0"/>
              <w:marBottom w:val="0"/>
              <w:divBdr>
                <w:top w:val="none" w:sz="0" w:space="0" w:color="auto"/>
                <w:left w:val="none" w:sz="0" w:space="0" w:color="auto"/>
                <w:bottom w:val="none" w:sz="0" w:space="0" w:color="auto"/>
                <w:right w:val="none" w:sz="0" w:space="0" w:color="auto"/>
              </w:divBdr>
            </w:div>
            <w:div w:id="1721397437">
              <w:marLeft w:val="0"/>
              <w:marRight w:val="0"/>
              <w:marTop w:val="0"/>
              <w:marBottom w:val="0"/>
              <w:divBdr>
                <w:top w:val="none" w:sz="0" w:space="0" w:color="auto"/>
                <w:left w:val="none" w:sz="0" w:space="0" w:color="auto"/>
                <w:bottom w:val="none" w:sz="0" w:space="0" w:color="auto"/>
                <w:right w:val="none" w:sz="0" w:space="0" w:color="auto"/>
              </w:divBdr>
            </w:div>
            <w:div w:id="7206654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509824">
              <w:marLeft w:val="0"/>
              <w:marRight w:val="0"/>
              <w:marTop w:val="0"/>
              <w:marBottom w:val="0"/>
              <w:divBdr>
                <w:top w:val="none" w:sz="0" w:space="0" w:color="auto"/>
                <w:left w:val="none" w:sz="0" w:space="0" w:color="auto"/>
                <w:bottom w:val="none" w:sz="0" w:space="0" w:color="auto"/>
                <w:right w:val="none" w:sz="0" w:space="0" w:color="auto"/>
              </w:divBdr>
            </w:div>
            <w:div w:id="563686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124686">
              <w:marLeft w:val="0"/>
              <w:marRight w:val="0"/>
              <w:marTop w:val="0"/>
              <w:marBottom w:val="0"/>
              <w:divBdr>
                <w:top w:val="none" w:sz="0" w:space="0" w:color="auto"/>
                <w:left w:val="none" w:sz="0" w:space="0" w:color="auto"/>
                <w:bottom w:val="none" w:sz="0" w:space="0" w:color="auto"/>
                <w:right w:val="none" w:sz="0" w:space="0" w:color="auto"/>
              </w:divBdr>
            </w:div>
            <w:div w:id="15781333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598994">
              <w:marLeft w:val="0"/>
              <w:marRight w:val="0"/>
              <w:marTop w:val="0"/>
              <w:marBottom w:val="0"/>
              <w:divBdr>
                <w:top w:val="none" w:sz="0" w:space="0" w:color="auto"/>
                <w:left w:val="none" w:sz="0" w:space="0" w:color="auto"/>
                <w:bottom w:val="none" w:sz="0" w:space="0" w:color="auto"/>
                <w:right w:val="none" w:sz="0" w:space="0" w:color="auto"/>
              </w:divBdr>
            </w:div>
            <w:div w:id="12747488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687144">
              <w:marLeft w:val="0"/>
              <w:marRight w:val="0"/>
              <w:marTop w:val="0"/>
              <w:marBottom w:val="0"/>
              <w:divBdr>
                <w:top w:val="none" w:sz="0" w:space="0" w:color="auto"/>
                <w:left w:val="none" w:sz="0" w:space="0" w:color="auto"/>
                <w:bottom w:val="none" w:sz="0" w:space="0" w:color="auto"/>
                <w:right w:val="none" w:sz="0" w:space="0" w:color="auto"/>
              </w:divBdr>
            </w:div>
            <w:div w:id="414862864">
              <w:marLeft w:val="0"/>
              <w:marRight w:val="0"/>
              <w:marTop w:val="0"/>
              <w:marBottom w:val="0"/>
              <w:divBdr>
                <w:top w:val="none" w:sz="0" w:space="0" w:color="auto"/>
                <w:left w:val="none" w:sz="0" w:space="0" w:color="auto"/>
                <w:bottom w:val="none" w:sz="0" w:space="0" w:color="auto"/>
                <w:right w:val="none" w:sz="0" w:space="0" w:color="auto"/>
              </w:divBdr>
            </w:div>
            <w:div w:id="1618414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773670693">
              <w:marLeft w:val="0"/>
              <w:marRight w:val="0"/>
              <w:marTop w:val="0"/>
              <w:marBottom w:val="0"/>
              <w:divBdr>
                <w:top w:val="none" w:sz="0" w:space="0" w:color="auto"/>
                <w:left w:val="none" w:sz="0" w:space="0" w:color="auto"/>
                <w:bottom w:val="none" w:sz="0" w:space="0" w:color="auto"/>
                <w:right w:val="none" w:sz="0" w:space="0" w:color="auto"/>
              </w:divBdr>
            </w:div>
            <w:div w:id="10881138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504559">
              <w:marLeft w:val="0"/>
              <w:marRight w:val="0"/>
              <w:marTop w:val="0"/>
              <w:marBottom w:val="0"/>
              <w:divBdr>
                <w:top w:val="none" w:sz="0" w:space="0" w:color="auto"/>
                <w:left w:val="none" w:sz="0" w:space="0" w:color="auto"/>
                <w:bottom w:val="none" w:sz="0" w:space="0" w:color="auto"/>
                <w:right w:val="none" w:sz="0" w:space="0" w:color="auto"/>
              </w:divBdr>
            </w:div>
            <w:div w:id="121507015">
              <w:marLeft w:val="0"/>
              <w:marRight w:val="0"/>
              <w:marTop w:val="0"/>
              <w:marBottom w:val="0"/>
              <w:divBdr>
                <w:top w:val="none" w:sz="0" w:space="0" w:color="auto"/>
                <w:left w:val="none" w:sz="0" w:space="0" w:color="auto"/>
                <w:bottom w:val="none" w:sz="0" w:space="0" w:color="auto"/>
                <w:right w:val="none" w:sz="0" w:space="0" w:color="auto"/>
              </w:divBdr>
            </w:div>
            <w:div w:id="1621178840">
              <w:blockQuote w:val="1"/>
              <w:marLeft w:val="720"/>
              <w:marRight w:val="720"/>
              <w:marTop w:val="100"/>
              <w:marBottom w:val="100"/>
              <w:divBdr>
                <w:top w:val="none" w:sz="0" w:space="0" w:color="auto"/>
                <w:left w:val="none" w:sz="0" w:space="0" w:color="auto"/>
                <w:bottom w:val="none" w:sz="0" w:space="0" w:color="auto"/>
                <w:right w:val="none" w:sz="0" w:space="0" w:color="auto"/>
              </w:divBdr>
            </w:div>
            <w:div w:id="962809144">
              <w:marLeft w:val="0"/>
              <w:marRight w:val="0"/>
              <w:marTop w:val="0"/>
              <w:marBottom w:val="0"/>
              <w:divBdr>
                <w:top w:val="none" w:sz="0" w:space="0" w:color="auto"/>
                <w:left w:val="none" w:sz="0" w:space="0" w:color="auto"/>
                <w:bottom w:val="none" w:sz="0" w:space="0" w:color="auto"/>
                <w:right w:val="none" w:sz="0" w:space="0" w:color="auto"/>
              </w:divBdr>
            </w:div>
            <w:div w:id="1288777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742805">
              <w:marLeft w:val="0"/>
              <w:marRight w:val="0"/>
              <w:marTop w:val="0"/>
              <w:marBottom w:val="0"/>
              <w:divBdr>
                <w:top w:val="none" w:sz="0" w:space="0" w:color="auto"/>
                <w:left w:val="none" w:sz="0" w:space="0" w:color="auto"/>
                <w:bottom w:val="none" w:sz="0" w:space="0" w:color="auto"/>
                <w:right w:val="none" w:sz="0" w:space="0" w:color="auto"/>
              </w:divBdr>
            </w:div>
            <w:div w:id="1530610109">
              <w:marLeft w:val="0"/>
              <w:marRight w:val="0"/>
              <w:marTop w:val="0"/>
              <w:marBottom w:val="0"/>
              <w:divBdr>
                <w:top w:val="none" w:sz="0" w:space="0" w:color="auto"/>
                <w:left w:val="none" w:sz="0" w:space="0" w:color="auto"/>
                <w:bottom w:val="none" w:sz="0" w:space="0" w:color="auto"/>
                <w:right w:val="none" w:sz="0" w:space="0" w:color="auto"/>
              </w:divBdr>
            </w:div>
            <w:div w:id="3702272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485714">
              <w:marLeft w:val="0"/>
              <w:marRight w:val="0"/>
              <w:marTop w:val="0"/>
              <w:marBottom w:val="0"/>
              <w:divBdr>
                <w:top w:val="none" w:sz="0" w:space="0" w:color="auto"/>
                <w:left w:val="none" w:sz="0" w:space="0" w:color="auto"/>
                <w:bottom w:val="none" w:sz="0" w:space="0" w:color="auto"/>
                <w:right w:val="none" w:sz="0" w:space="0" w:color="auto"/>
              </w:divBdr>
            </w:div>
            <w:div w:id="414084614">
              <w:blockQuote w:val="1"/>
              <w:marLeft w:val="720"/>
              <w:marRight w:val="720"/>
              <w:marTop w:val="100"/>
              <w:marBottom w:val="100"/>
              <w:divBdr>
                <w:top w:val="none" w:sz="0" w:space="0" w:color="auto"/>
                <w:left w:val="none" w:sz="0" w:space="0" w:color="auto"/>
                <w:bottom w:val="none" w:sz="0" w:space="0" w:color="auto"/>
                <w:right w:val="none" w:sz="0" w:space="0" w:color="auto"/>
              </w:divBdr>
            </w:div>
            <w:div w:id="266279109">
              <w:marLeft w:val="0"/>
              <w:marRight w:val="0"/>
              <w:marTop w:val="0"/>
              <w:marBottom w:val="0"/>
              <w:divBdr>
                <w:top w:val="none" w:sz="0" w:space="0" w:color="auto"/>
                <w:left w:val="none" w:sz="0" w:space="0" w:color="auto"/>
                <w:bottom w:val="none" w:sz="0" w:space="0" w:color="auto"/>
                <w:right w:val="none" w:sz="0" w:space="0" w:color="auto"/>
              </w:divBdr>
            </w:div>
            <w:div w:id="1234582655">
              <w:marLeft w:val="0"/>
              <w:marRight w:val="0"/>
              <w:marTop w:val="0"/>
              <w:marBottom w:val="0"/>
              <w:divBdr>
                <w:top w:val="none" w:sz="0" w:space="0" w:color="auto"/>
                <w:left w:val="none" w:sz="0" w:space="0" w:color="auto"/>
                <w:bottom w:val="none" w:sz="0" w:space="0" w:color="auto"/>
                <w:right w:val="none" w:sz="0" w:space="0" w:color="auto"/>
              </w:divBdr>
            </w:div>
            <w:div w:id="1359311491">
              <w:blockQuote w:val="1"/>
              <w:marLeft w:val="720"/>
              <w:marRight w:val="720"/>
              <w:marTop w:val="100"/>
              <w:marBottom w:val="100"/>
              <w:divBdr>
                <w:top w:val="none" w:sz="0" w:space="0" w:color="auto"/>
                <w:left w:val="none" w:sz="0" w:space="0" w:color="auto"/>
                <w:bottom w:val="none" w:sz="0" w:space="0" w:color="auto"/>
                <w:right w:val="none" w:sz="0" w:space="0" w:color="auto"/>
              </w:divBdr>
            </w:div>
            <w:div w:id="665324316">
              <w:marLeft w:val="0"/>
              <w:marRight w:val="0"/>
              <w:marTop w:val="0"/>
              <w:marBottom w:val="0"/>
              <w:divBdr>
                <w:top w:val="none" w:sz="0" w:space="0" w:color="auto"/>
                <w:left w:val="none" w:sz="0" w:space="0" w:color="auto"/>
                <w:bottom w:val="none" w:sz="0" w:space="0" w:color="auto"/>
                <w:right w:val="none" w:sz="0" w:space="0" w:color="auto"/>
              </w:divBdr>
            </w:div>
            <w:div w:id="709574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279289134">
              <w:marLeft w:val="0"/>
              <w:marRight w:val="0"/>
              <w:marTop w:val="0"/>
              <w:marBottom w:val="0"/>
              <w:divBdr>
                <w:top w:val="none" w:sz="0" w:space="0" w:color="auto"/>
                <w:left w:val="none" w:sz="0" w:space="0" w:color="auto"/>
                <w:bottom w:val="none" w:sz="0" w:space="0" w:color="auto"/>
                <w:right w:val="none" w:sz="0" w:space="0" w:color="auto"/>
              </w:divBdr>
            </w:div>
            <w:div w:id="1902791614">
              <w:marLeft w:val="0"/>
              <w:marRight w:val="0"/>
              <w:marTop w:val="0"/>
              <w:marBottom w:val="0"/>
              <w:divBdr>
                <w:top w:val="none" w:sz="0" w:space="0" w:color="auto"/>
                <w:left w:val="none" w:sz="0" w:space="0" w:color="auto"/>
                <w:bottom w:val="none" w:sz="0" w:space="0" w:color="auto"/>
                <w:right w:val="none" w:sz="0" w:space="0" w:color="auto"/>
              </w:divBdr>
            </w:div>
            <w:div w:id="1109665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294414">
              <w:marLeft w:val="0"/>
              <w:marRight w:val="0"/>
              <w:marTop w:val="0"/>
              <w:marBottom w:val="0"/>
              <w:divBdr>
                <w:top w:val="none" w:sz="0" w:space="0" w:color="auto"/>
                <w:left w:val="none" w:sz="0" w:space="0" w:color="auto"/>
                <w:bottom w:val="none" w:sz="0" w:space="0" w:color="auto"/>
                <w:right w:val="none" w:sz="0" w:space="0" w:color="auto"/>
              </w:divBdr>
            </w:div>
            <w:div w:id="1408458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681424">
              <w:marLeft w:val="0"/>
              <w:marRight w:val="0"/>
              <w:marTop w:val="0"/>
              <w:marBottom w:val="0"/>
              <w:divBdr>
                <w:top w:val="none" w:sz="0" w:space="0" w:color="auto"/>
                <w:left w:val="none" w:sz="0" w:space="0" w:color="auto"/>
                <w:bottom w:val="none" w:sz="0" w:space="0" w:color="auto"/>
                <w:right w:val="none" w:sz="0" w:space="0" w:color="auto"/>
              </w:divBdr>
            </w:div>
            <w:div w:id="406611026">
              <w:marLeft w:val="0"/>
              <w:marRight w:val="0"/>
              <w:marTop w:val="0"/>
              <w:marBottom w:val="0"/>
              <w:divBdr>
                <w:top w:val="none" w:sz="0" w:space="0" w:color="auto"/>
                <w:left w:val="none" w:sz="0" w:space="0" w:color="auto"/>
                <w:bottom w:val="none" w:sz="0" w:space="0" w:color="auto"/>
                <w:right w:val="none" w:sz="0" w:space="0" w:color="auto"/>
              </w:divBdr>
            </w:div>
            <w:div w:id="909312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531162">
              <w:marLeft w:val="0"/>
              <w:marRight w:val="0"/>
              <w:marTop w:val="0"/>
              <w:marBottom w:val="0"/>
              <w:divBdr>
                <w:top w:val="none" w:sz="0" w:space="0" w:color="auto"/>
                <w:left w:val="none" w:sz="0" w:space="0" w:color="auto"/>
                <w:bottom w:val="none" w:sz="0" w:space="0" w:color="auto"/>
                <w:right w:val="none" w:sz="0" w:space="0" w:color="auto"/>
              </w:divBdr>
            </w:div>
            <w:div w:id="18845598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738408">
              <w:marLeft w:val="0"/>
              <w:marRight w:val="0"/>
              <w:marTop w:val="0"/>
              <w:marBottom w:val="0"/>
              <w:divBdr>
                <w:top w:val="none" w:sz="0" w:space="0" w:color="auto"/>
                <w:left w:val="none" w:sz="0" w:space="0" w:color="auto"/>
                <w:bottom w:val="none" w:sz="0" w:space="0" w:color="auto"/>
                <w:right w:val="none" w:sz="0" w:space="0" w:color="auto"/>
              </w:divBdr>
            </w:div>
            <w:div w:id="726686887">
              <w:blockQuote w:val="1"/>
              <w:marLeft w:val="720"/>
              <w:marRight w:val="720"/>
              <w:marTop w:val="100"/>
              <w:marBottom w:val="100"/>
              <w:divBdr>
                <w:top w:val="none" w:sz="0" w:space="0" w:color="auto"/>
                <w:left w:val="none" w:sz="0" w:space="0" w:color="auto"/>
                <w:bottom w:val="none" w:sz="0" w:space="0" w:color="auto"/>
                <w:right w:val="none" w:sz="0" w:space="0" w:color="auto"/>
              </w:divBdr>
            </w:div>
            <w:div w:id="334189087">
              <w:marLeft w:val="0"/>
              <w:marRight w:val="0"/>
              <w:marTop w:val="0"/>
              <w:marBottom w:val="0"/>
              <w:divBdr>
                <w:top w:val="none" w:sz="0" w:space="0" w:color="auto"/>
                <w:left w:val="none" w:sz="0" w:space="0" w:color="auto"/>
                <w:bottom w:val="none" w:sz="0" w:space="0" w:color="auto"/>
                <w:right w:val="none" w:sz="0" w:space="0" w:color="auto"/>
              </w:divBdr>
            </w:div>
            <w:div w:id="138124620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364953">
              <w:marLeft w:val="0"/>
              <w:marRight w:val="0"/>
              <w:marTop w:val="0"/>
              <w:marBottom w:val="0"/>
              <w:divBdr>
                <w:top w:val="none" w:sz="0" w:space="0" w:color="auto"/>
                <w:left w:val="none" w:sz="0" w:space="0" w:color="auto"/>
                <w:bottom w:val="none" w:sz="0" w:space="0" w:color="auto"/>
                <w:right w:val="none" w:sz="0" w:space="0" w:color="auto"/>
              </w:divBdr>
            </w:div>
            <w:div w:id="1229346549">
              <w:blockQuote w:val="1"/>
              <w:marLeft w:val="720"/>
              <w:marRight w:val="720"/>
              <w:marTop w:val="100"/>
              <w:marBottom w:val="100"/>
              <w:divBdr>
                <w:top w:val="none" w:sz="0" w:space="0" w:color="auto"/>
                <w:left w:val="none" w:sz="0" w:space="0" w:color="auto"/>
                <w:bottom w:val="none" w:sz="0" w:space="0" w:color="auto"/>
                <w:right w:val="none" w:sz="0" w:space="0" w:color="auto"/>
              </w:divBdr>
            </w:div>
            <w:div w:id="289483918">
              <w:marLeft w:val="0"/>
              <w:marRight w:val="0"/>
              <w:marTop w:val="0"/>
              <w:marBottom w:val="0"/>
              <w:divBdr>
                <w:top w:val="none" w:sz="0" w:space="0" w:color="auto"/>
                <w:left w:val="none" w:sz="0" w:space="0" w:color="auto"/>
                <w:bottom w:val="none" w:sz="0" w:space="0" w:color="auto"/>
                <w:right w:val="none" w:sz="0" w:space="0" w:color="auto"/>
              </w:divBdr>
            </w:div>
            <w:div w:id="1174301395">
              <w:blockQuote w:val="1"/>
              <w:marLeft w:val="720"/>
              <w:marRight w:val="720"/>
              <w:marTop w:val="100"/>
              <w:marBottom w:val="100"/>
              <w:divBdr>
                <w:top w:val="none" w:sz="0" w:space="0" w:color="auto"/>
                <w:left w:val="none" w:sz="0" w:space="0" w:color="auto"/>
                <w:bottom w:val="none" w:sz="0" w:space="0" w:color="auto"/>
                <w:right w:val="none" w:sz="0" w:space="0" w:color="auto"/>
              </w:divBdr>
            </w:div>
            <w:div w:id="969627307">
              <w:marLeft w:val="0"/>
              <w:marRight w:val="0"/>
              <w:marTop w:val="0"/>
              <w:marBottom w:val="0"/>
              <w:divBdr>
                <w:top w:val="none" w:sz="0" w:space="0" w:color="auto"/>
                <w:left w:val="none" w:sz="0" w:space="0" w:color="auto"/>
                <w:bottom w:val="none" w:sz="0" w:space="0" w:color="auto"/>
                <w:right w:val="none" w:sz="0" w:space="0" w:color="auto"/>
              </w:divBdr>
            </w:div>
            <w:div w:id="108866488">
              <w:blockQuote w:val="1"/>
              <w:marLeft w:val="720"/>
              <w:marRight w:val="720"/>
              <w:marTop w:val="100"/>
              <w:marBottom w:val="100"/>
              <w:divBdr>
                <w:top w:val="none" w:sz="0" w:space="0" w:color="auto"/>
                <w:left w:val="none" w:sz="0" w:space="0" w:color="auto"/>
                <w:bottom w:val="none" w:sz="0" w:space="0" w:color="auto"/>
                <w:right w:val="none" w:sz="0" w:space="0" w:color="auto"/>
              </w:divBdr>
            </w:div>
            <w:div w:id="933904347">
              <w:marLeft w:val="0"/>
              <w:marRight w:val="0"/>
              <w:marTop w:val="0"/>
              <w:marBottom w:val="0"/>
              <w:divBdr>
                <w:top w:val="none" w:sz="0" w:space="0" w:color="auto"/>
                <w:left w:val="none" w:sz="0" w:space="0" w:color="auto"/>
                <w:bottom w:val="none" w:sz="0" w:space="0" w:color="auto"/>
                <w:right w:val="none" w:sz="0" w:space="0" w:color="auto"/>
              </w:divBdr>
            </w:div>
            <w:div w:id="2752166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588182">
              <w:marLeft w:val="0"/>
              <w:marRight w:val="0"/>
              <w:marTop w:val="0"/>
              <w:marBottom w:val="0"/>
              <w:divBdr>
                <w:top w:val="none" w:sz="0" w:space="0" w:color="auto"/>
                <w:left w:val="none" w:sz="0" w:space="0" w:color="auto"/>
                <w:bottom w:val="none" w:sz="0" w:space="0" w:color="auto"/>
                <w:right w:val="none" w:sz="0" w:space="0" w:color="auto"/>
              </w:divBdr>
            </w:div>
            <w:div w:id="954017223">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445483">
              <w:marLeft w:val="0"/>
              <w:marRight w:val="0"/>
              <w:marTop w:val="0"/>
              <w:marBottom w:val="0"/>
              <w:divBdr>
                <w:top w:val="none" w:sz="0" w:space="0" w:color="auto"/>
                <w:left w:val="none" w:sz="0" w:space="0" w:color="auto"/>
                <w:bottom w:val="none" w:sz="0" w:space="0" w:color="auto"/>
                <w:right w:val="none" w:sz="0" w:space="0" w:color="auto"/>
              </w:divBdr>
            </w:div>
            <w:div w:id="786313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71660754">
              <w:marLeft w:val="0"/>
              <w:marRight w:val="0"/>
              <w:marTop w:val="0"/>
              <w:marBottom w:val="0"/>
              <w:divBdr>
                <w:top w:val="none" w:sz="0" w:space="0" w:color="auto"/>
                <w:left w:val="none" w:sz="0" w:space="0" w:color="auto"/>
                <w:bottom w:val="none" w:sz="0" w:space="0" w:color="auto"/>
                <w:right w:val="none" w:sz="0" w:space="0" w:color="auto"/>
              </w:divBdr>
            </w:div>
            <w:div w:id="1380934426">
              <w:blockQuote w:val="1"/>
              <w:marLeft w:val="720"/>
              <w:marRight w:val="720"/>
              <w:marTop w:val="100"/>
              <w:marBottom w:val="100"/>
              <w:divBdr>
                <w:top w:val="none" w:sz="0" w:space="0" w:color="auto"/>
                <w:left w:val="none" w:sz="0" w:space="0" w:color="auto"/>
                <w:bottom w:val="none" w:sz="0" w:space="0" w:color="auto"/>
                <w:right w:val="none" w:sz="0" w:space="0" w:color="auto"/>
              </w:divBdr>
            </w:div>
            <w:div w:id="8338523">
              <w:marLeft w:val="0"/>
              <w:marRight w:val="0"/>
              <w:marTop w:val="0"/>
              <w:marBottom w:val="0"/>
              <w:divBdr>
                <w:top w:val="none" w:sz="0" w:space="0" w:color="auto"/>
                <w:left w:val="none" w:sz="0" w:space="0" w:color="auto"/>
                <w:bottom w:val="none" w:sz="0" w:space="0" w:color="auto"/>
                <w:right w:val="none" w:sz="0" w:space="0" w:color="auto"/>
              </w:divBdr>
            </w:div>
            <w:div w:id="5828389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664714">
              <w:marLeft w:val="0"/>
              <w:marRight w:val="0"/>
              <w:marTop w:val="0"/>
              <w:marBottom w:val="0"/>
              <w:divBdr>
                <w:top w:val="none" w:sz="0" w:space="0" w:color="auto"/>
                <w:left w:val="none" w:sz="0" w:space="0" w:color="auto"/>
                <w:bottom w:val="none" w:sz="0" w:space="0" w:color="auto"/>
                <w:right w:val="none" w:sz="0" w:space="0" w:color="auto"/>
              </w:divBdr>
            </w:div>
            <w:div w:id="333456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096785">
              <w:marLeft w:val="0"/>
              <w:marRight w:val="0"/>
              <w:marTop w:val="0"/>
              <w:marBottom w:val="0"/>
              <w:divBdr>
                <w:top w:val="none" w:sz="0" w:space="0" w:color="auto"/>
                <w:left w:val="none" w:sz="0" w:space="0" w:color="auto"/>
                <w:bottom w:val="none" w:sz="0" w:space="0" w:color="auto"/>
                <w:right w:val="none" w:sz="0" w:space="0" w:color="auto"/>
              </w:divBdr>
            </w:div>
            <w:div w:id="11261958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996510">
              <w:marLeft w:val="0"/>
              <w:marRight w:val="0"/>
              <w:marTop w:val="0"/>
              <w:marBottom w:val="0"/>
              <w:divBdr>
                <w:top w:val="none" w:sz="0" w:space="0" w:color="auto"/>
                <w:left w:val="none" w:sz="0" w:space="0" w:color="auto"/>
                <w:bottom w:val="none" w:sz="0" w:space="0" w:color="auto"/>
                <w:right w:val="none" w:sz="0" w:space="0" w:color="auto"/>
              </w:divBdr>
            </w:div>
            <w:div w:id="697701575">
              <w:blockQuote w:val="1"/>
              <w:marLeft w:val="720"/>
              <w:marRight w:val="720"/>
              <w:marTop w:val="100"/>
              <w:marBottom w:val="100"/>
              <w:divBdr>
                <w:top w:val="none" w:sz="0" w:space="0" w:color="auto"/>
                <w:left w:val="none" w:sz="0" w:space="0" w:color="auto"/>
                <w:bottom w:val="none" w:sz="0" w:space="0" w:color="auto"/>
                <w:right w:val="none" w:sz="0" w:space="0" w:color="auto"/>
              </w:divBdr>
            </w:div>
            <w:div w:id="896672290">
              <w:marLeft w:val="0"/>
              <w:marRight w:val="0"/>
              <w:marTop w:val="0"/>
              <w:marBottom w:val="0"/>
              <w:divBdr>
                <w:top w:val="none" w:sz="0" w:space="0" w:color="auto"/>
                <w:left w:val="none" w:sz="0" w:space="0" w:color="auto"/>
                <w:bottom w:val="none" w:sz="0" w:space="0" w:color="auto"/>
                <w:right w:val="none" w:sz="0" w:space="0" w:color="auto"/>
              </w:divBdr>
            </w:div>
            <w:div w:id="120451372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37612">
              <w:marLeft w:val="0"/>
              <w:marRight w:val="0"/>
              <w:marTop w:val="0"/>
              <w:marBottom w:val="0"/>
              <w:divBdr>
                <w:top w:val="none" w:sz="0" w:space="0" w:color="auto"/>
                <w:left w:val="none" w:sz="0" w:space="0" w:color="auto"/>
                <w:bottom w:val="none" w:sz="0" w:space="0" w:color="auto"/>
                <w:right w:val="none" w:sz="0" w:space="0" w:color="auto"/>
              </w:divBdr>
            </w:div>
            <w:div w:id="1011570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521912">
              <w:marLeft w:val="0"/>
              <w:marRight w:val="0"/>
              <w:marTop w:val="0"/>
              <w:marBottom w:val="0"/>
              <w:divBdr>
                <w:top w:val="none" w:sz="0" w:space="0" w:color="auto"/>
                <w:left w:val="none" w:sz="0" w:space="0" w:color="auto"/>
                <w:bottom w:val="none" w:sz="0" w:space="0" w:color="auto"/>
                <w:right w:val="none" w:sz="0" w:space="0" w:color="auto"/>
              </w:divBdr>
            </w:div>
            <w:div w:id="1000084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704196">
              <w:marLeft w:val="0"/>
              <w:marRight w:val="0"/>
              <w:marTop w:val="0"/>
              <w:marBottom w:val="0"/>
              <w:divBdr>
                <w:top w:val="none" w:sz="0" w:space="0" w:color="auto"/>
                <w:left w:val="none" w:sz="0" w:space="0" w:color="auto"/>
                <w:bottom w:val="none" w:sz="0" w:space="0" w:color="auto"/>
                <w:right w:val="none" w:sz="0" w:space="0" w:color="auto"/>
              </w:divBdr>
            </w:div>
            <w:div w:id="153400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27223373">
              <w:marLeft w:val="0"/>
              <w:marRight w:val="0"/>
              <w:marTop w:val="0"/>
              <w:marBottom w:val="0"/>
              <w:divBdr>
                <w:top w:val="none" w:sz="0" w:space="0" w:color="auto"/>
                <w:left w:val="none" w:sz="0" w:space="0" w:color="auto"/>
                <w:bottom w:val="none" w:sz="0" w:space="0" w:color="auto"/>
                <w:right w:val="none" w:sz="0" w:space="0" w:color="auto"/>
              </w:divBdr>
            </w:div>
            <w:div w:id="383414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942791">
              <w:marLeft w:val="0"/>
              <w:marRight w:val="0"/>
              <w:marTop w:val="0"/>
              <w:marBottom w:val="0"/>
              <w:divBdr>
                <w:top w:val="none" w:sz="0" w:space="0" w:color="auto"/>
                <w:left w:val="none" w:sz="0" w:space="0" w:color="auto"/>
                <w:bottom w:val="none" w:sz="0" w:space="0" w:color="auto"/>
                <w:right w:val="none" w:sz="0" w:space="0" w:color="auto"/>
              </w:divBdr>
            </w:div>
            <w:div w:id="1010526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212494">
              <w:marLeft w:val="0"/>
              <w:marRight w:val="0"/>
              <w:marTop w:val="0"/>
              <w:marBottom w:val="0"/>
              <w:divBdr>
                <w:top w:val="none" w:sz="0" w:space="0" w:color="auto"/>
                <w:left w:val="none" w:sz="0" w:space="0" w:color="auto"/>
                <w:bottom w:val="none" w:sz="0" w:space="0" w:color="auto"/>
                <w:right w:val="none" w:sz="0" w:space="0" w:color="auto"/>
              </w:divBdr>
            </w:div>
            <w:div w:id="20368052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049485">
              <w:marLeft w:val="0"/>
              <w:marRight w:val="0"/>
              <w:marTop w:val="0"/>
              <w:marBottom w:val="0"/>
              <w:divBdr>
                <w:top w:val="none" w:sz="0" w:space="0" w:color="auto"/>
                <w:left w:val="none" w:sz="0" w:space="0" w:color="auto"/>
                <w:bottom w:val="none" w:sz="0" w:space="0" w:color="auto"/>
                <w:right w:val="none" w:sz="0" w:space="0" w:color="auto"/>
              </w:divBdr>
            </w:div>
            <w:div w:id="960265076">
              <w:blockQuote w:val="1"/>
              <w:marLeft w:val="720"/>
              <w:marRight w:val="720"/>
              <w:marTop w:val="100"/>
              <w:marBottom w:val="100"/>
              <w:divBdr>
                <w:top w:val="none" w:sz="0" w:space="0" w:color="auto"/>
                <w:left w:val="none" w:sz="0" w:space="0" w:color="auto"/>
                <w:bottom w:val="none" w:sz="0" w:space="0" w:color="auto"/>
                <w:right w:val="none" w:sz="0" w:space="0" w:color="auto"/>
              </w:divBdr>
            </w:div>
            <w:div w:id="988825814">
              <w:marLeft w:val="0"/>
              <w:marRight w:val="0"/>
              <w:marTop w:val="0"/>
              <w:marBottom w:val="0"/>
              <w:divBdr>
                <w:top w:val="none" w:sz="0" w:space="0" w:color="auto"/>
                <w:left w:val="none" w:sz="0" w:space="0" w:color="auto"/>
                <w:bottom w:val="none" w:sz="0" w:space="0" w:color="auto"/>
                <w:right w:val="none" w:sz="0" w:space="0" w:color="auto"/>
              </w:divBdr>
            </w:div>
            <w:div w:id="1254121432">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88327">
              <w:marLeft w:val="0"/>
              <w:marRight w:val="0"/>
              <w:marTop w:val="0"/>
              <w:marBottom w:val="0"/>
              <w:divBdr>
                <w:top w:val="none" w:sz="0" w:space="0" w:color="auto"/>
                <w:left w:val="none" w:sz="0" w:space="0" w:color="auto"/>
                <w:bottom w:val="none" w:sz="0" w:space="0" w:color="auto"/>
                <w:right w:val="none" w:sz="0" w:space="0" w:color="auto"/>
              </w:divBdr>
            </w:div>
            <w:div w:id="1270238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216497">
              <w:marLeft w:val="0"/>
              <w:marRight w:val="0"/>
              <w:marTop w:val="0"/>
              <w:marBottom w:val="0"/>
              <w:divBdr>
                <w:top w:val="none" w:sz="0" w:space="0" w:color="auto"/>
                <w:left w:val="none" w:sz="0" w:space="0" w:color="auto"/>
                <w:bottom w:val="none" w:sz="0" w:space="0" w:color="auto"/>
                <w:right w:val="none" w:sz="0" w:space="0" w:color="auto"/>
              </w:divBdr>
            </w:div>
            <w:div w:id="1075708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154758998">
              <w:marLeft w:val="0"/>
              <w:marRight w:val="0"/>
              <w:marTop w:val="0"/>
              <w:marBottom w:val="0"/>
              <w:divBdr>
                <w:top w:val="none" w:sz="0" w:space="0" w:color="auto"/>
                <w:left w:val="none" w:sz="0" w:space="0" w:color="auto"/>
                <w:bottom w:val="none" w:sz="0" w:space="0" w:color="auto"/>
                <w:right w:val="none" w:sz="0" w:space="0" w:color="auto"/>
              </w:divBdr>
            </w:div>
            <w:div w:id="297028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8284527">
              <w:marLeft w:val="0"/>
              <w:marRight w:val="0"/>
              <w:marTop w:val="0"/>
              <w:marBottom w:val="0"/>
              <w:divBdr>
                <w:top w:val="none" w:sz="0" w:space="0" w:color="auto"/>
                <w:left w:val="none" w:sz="0" w:space="0" w:color="auto"/>
                <w:bottom w:val="none" w:sz="0" w:space="0" w:color="auto"/>
                <w:right w:val="none" w:sz="0" w:space="0" w:color="auto"/>
              </w:divBdr>
            </w:div>
            <w:div w:id="1709990732">
              <w:blockQuote w:val="1"/>
              <w:marLeft w:val="720"/>
              <w:marRight w:val="720"/>
              <w:marTop w:val="100"/>
              <w:marBottom w:val="100"/>
              <w:divBdr>
                <w:top w:val="none" w:sz="0" w:space="0" w:color="auto"/>
                <w:left w:val="none" w:sz="0" w:space="0" w:color="auto"/>
                <w:bottom w:val="none" w:sz="0" w:space="0" w:color="auto"/>
                <w:right w:val="none" w:sz="0" w:space="0" w:color="auto"/>
              </w:divBdr>
            </w:div>
            <w:div w:id="254093401">
              <w:marLeft w:val="0"/>
              <w:marRight w:val="0"/>
              <w:marTop w:val="0"/>
              <w:marBottom w:val="0"/>
              <w:divBdr>
                <w:top w:val="none" w:sz="0" w:space="0" w:color="auto"/>
                <w:left w:val="none" w:sz="0" w:space="0" w:color="auto"/>
                <w:bottom w:val="none" w:sz="0" w:space="0" w:color="auto"/>
                <w:right w:val="none" w:sz="0" w:space="0" w:color="auto"/>
              </w:divBdr>
            </w:div>
            <w:div w:id="1988853417">
              <w:marLeft w:val="0"/>
              <w:marRight w:val="0"/>
              <w:marTop w:val="0"/>
              <w:marBottom w:val="0"/>
              <w:divBdr>
                <w:top w:val="none" w:sz="0" w:space="0" w:color="auto"/>
                <w:left w:val="none" w:sz="0" w:space="0" w:color="auto"/>
                <w:bottom w:val="none" w:sz="0" w:space="0" w:color="auto"/>
                <w:right w:val="none" w:sz="0" w:space="0" w:color="auto"/>
              </w:divBdr>
            </w:div>
            <w:div w:id="12341237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3766260">
              <w:marLeft w:val="0"/>
              <w:marRight w:val="0"/>
              <w:marTop w:val="0"/>
              <w:marBottom w:val="0"/>
              <w:divBdr>
                <w:top w:val="none" w:sz="0" w:space="0" w:color="auto"/>
                <w:left w:val="none" w:sz="0" w:space="0" w:color="auto"/>
                <w:bottom w:val="none" w:sz="0" w:space="0" w:color="auto"/>
                <w:right w:val="none" w:sz="0" w:space="0" w:color="auto"/>
              </w:divBdr>
            </w:div>
            <w:div w:id="1019745414">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777338">
              <w:marLeft w:val="0"/>
              <w:marRight w:val="0"/>
              <w:marTop w:val="0"/>
              <w:marBottom w:val="0"/>
              <w:divBdr>
                <w:top w:val="none" w:sz="0" w:space="0" w:color="auto"/>
                <w:left w:val="none" w:sz="0" w:space="0" w:color="auto"/>
                <w:bottom w:val="none" w:sz="0" w:space="0" w:color="auto"/>
                <w:right w:val="none" w:sz="0" w:space="0" w:color="auto"/>
              </w:divBdr>
            </w:div>
            <w:div w:id="1219903215">
              <w:marLeft w:val="0"/>
              <w:marRight w:val="0"/>
              <w:marTop w:val="0"/>
              <w:marBottom w:val="0"/>
              <w:divBdr>
                <w:top w:val="none" w:sz="0" w:space="0" w:color="auto"/>
                <w:left w:val="none" w:sz="0" w:space="0" w:color="auto"/>
                <w:bottom w:val="none" w:sz="0" w:space="0" w:color="auto"/>
                <w:right w:val="none" w:sz="0" w:space="0" w:color="auto"/>
              </w:divBdr>
            </w:div>
            <w:div w:id="94789972">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68024">
              <w:marLeft w:val="0"/>
              <w:marRight w:val="0"/>
              <w:marTop w:val="0"/>
              <w:marBottom w:val="0"/>
              <w:divBdr>
                <w:top w:val="none" w:sz="0" w:space="0" w:color="auto"/>
                <w:left w:val="none" w:sz="0" w:space="0" w:color="auto"/>
                <w:bottom w:val="none" w:sz="0" w:space="0" w:color="auto"/>
                <w:right w:val="none" w:sz="0" w:space="0" w:color="auto"/>
              </w:divBdr>
            </w:div>
            <w:div w:id="14724006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8429617">
              <w:marLeft w:val="0"/>
              <w:marRight w:val="0"/>
              <w:marTop w:val="0"/>
              <w:marBottom w:val="0"/>
              <w:divBdr>
                <w:top w:val="none" w:sz="0" w:space="0" w:color="auto"/>
                <w:left w:val="none" w:sz="0" w:space="0" w:color="auto"/>
                <w:bottom w:val="none" w:sz="0" w:space="0" w:color="auto"/>
                <w:right w:val="none" w:sz="0" w:space="0" w:color="auto"/>
              </w:divBdr>
            </w:div>
            <w:div w:id="902716979">
              <w:marLeft w:val="0"/>
              <w:marRight w:val="0"/>
              <w:marTop w:val="0"/>
              <w:marBottom w:val="0"/>
              <w:divBdr>
                <w:top w:val="none" w:sz="0" w:space="0" w:color="auto"/>
                <w:left w:val="none" w:sz="0" w:space="0" w:color="auto"/>
                <w:bottom w:val="none" w:sz="0" w:space="0" w:color="auto"/>
                <w:right w:val="none" w:sz="0" w:space="0" w:color="auto"/>
              </w:divBdr>
            </w:div>
            <w:div w:id="1369793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0073663">
              <w:marLeft w:val="0"/>
              <w:marRight w:val="0"/>
              <w:marTop w:val="0"/>
              <w:marBottom w:val="0"/>
              <w:divBdr>
                <w:top w:val="none" w:sz="0" w:space="0" w:color="auto"/>
                <w:left w:val="none" w:sz="0" w:space="0" w:color="auto"/>
                <w:bottom w:val="none" w:sz="0" w:space="0" w:color="auto"/>
                <w:right w:val="none" w:sz="0" w:space="0" w:color="auto"/>
              </w:divBdr>
            </w:div>
            <w:div w:id="17391602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468917">
              <w:marLeft w:val="0"/>
              <w:marRight w:val="0"/>
              <w:marTop w:val="0"/>
              <w:marBottom w:val="0"/>
              <w:divBdr>
                <w:top w:val="none" w:sz="0" w:space="0" w:color="auto"/>
                <w:left w:val="none" w:sz="0" w:space="0" w:color="auto"/>
                <w:bottom w:val="none" w:sz="0" w:space="0" w:color="auto"/>
                <w:right w:val="none" w:sz="0" w:space="0" w:color="auto"/>
              </w:divBdr>
            </w:div>
            <w:div w:id="1271937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46677">
              <w:marLeft w:val="0"/>
              <w:marRight w:val="0"/>
              <w:marTop w:val="0"/>
              <w:marBottom w:val="0"/>
              <w:divBdr>
                <w:top w:val="none" w:sz="0" w:space="0" w:color="auto"/>
                <w:left w:val="none" w:sz="0" w:space="0" w:color="auto"/>
                <w:bottom w:val="none" w:sz="0" w:space="0" w:color="auto"/>
                <w:right w:val="none" w:sz="0" w:space="0" w:color="auto"/>
              </w:divBdr>
            </w:div>
            <w:div w:id="1052460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5378369">
              <w:marLeft w:val="0"/>
              <w:marRight w:val="0"/>
              <w:marTop w:val="0"/>
              <w:marBottom w:val="0"/>
              <w:divBdr>
                <w:top w:val="none" w:sz="0" w:space="0" w:color="auto"/>
                <w:left w:val="none" w:sz="0" w:space="0" w:color="auto"/>
                <w:bottom w:val="none" w:sz="0" w:space="0" w:color="auto"/>
                <w:right w:val="none" w:sz="0" w:space="0" w:color="auto"/>
              </w:divBdr>
            </w:div>
            <w:div w:id="507133737">
              <w:marLeft w:val="0"/>
              <w:marRight w:val="0"/>
              <w:marTop w:val="0"/>
              <w:marBottom w:val="0"/>
              <w:divBdr>
                <w:top w:val="none" w:sz="0" w:space="0" w:color="auto"/>
                <w:left w:val="none" w:sz="0" w:space="0" w:color="auto"/>
                <w:bottom w:val="none" w:sz="0" w:space="0" w:color="auto"/>
                <w:right w:val="none" w:sz="0" w:space="0" w:color="auto"/>
              </w:divBdr>
            </w:div>
            <w:div w:id="111401256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912050">
              <w:marLeft w:val="0"/>
              <w:marRight w:val="0"/>
              <w:marTop w:val="0"/>
              <w:marBottom w:val="0"/>
              <w:divBdr>
                <w:top w:val="none" w:sz="0" w:space="0" w:color="auto"/>
                <w:left w:val="none" w:sz="0" w:space="0" w:color="auto"/>
                <w:bottom w:val="none" w:sz="0" w:space="0" w:color="auto"/>
                <w:right w:val="none" w:sz="0" w:space="0" w:color="auto"/>
              </w:divBdr>
            </w:div>
            <w:div w:id="830872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681751">
              <w:marLeft w:val="0"/>
              <w:marRight w:val="0"/>
              <w:marTop w:val="0"/>
              <w:marBottom w:val="0"/>
              <w:divBdr>
                <w:top w:val="none" w:sz="0" w:space="0" w:color="auto"/>
                <w:left w:val="none" w:sz="0" w:space="0" w:color="auto"/>
                <w:bottom w:val="none" w:sz="0" w:space="0" w:color="auto"/>
                <w:right w:val="none" w:sz="0" w:space="0" w:color="auto"/>
              </w:divBdr>
            </w:div>
            <w:div w:id="1806117989">
              <w:marLeft w:val="0"/>
              <w:marRight w:val="0"/>
              <w:marTop w:val="0"/>
              <w:marBottom w:val="0"/>
              <w:divBdr>
                <w:top w:val="none" w:sz="0" w:space="0" w:color="auto"/>
                <w:left w:val="none" w:sz="0" w:space="0" w:color="auto"/>
                <w:bottom w:val="none" w:sz="0" w:space="0" w:color="auto"/>
                <w:right w:val="none" w:sz="0" w:space="0" w:color="auto"/>
              </w:divBdr>
            </w:div>
            <w:div w:id="1493253876">
              <w:blockQuote w:val="1"/>
              <w:marLeft w:val="720"/>
              <w:marRight w:val="720"/>
              <w:marTop w:val="100"/>
              <w:marBottom w:val="100"/>
              <w:divBdr>
                <w:top w:val="none" w:sz="0" w:space="0" w:color="auto"/>
                <w:left w:val="none" w:sz="0" w:space="0" w:color="auto"/>
                <w:bottom w:val="none" w:sz="0" w:space="0" w:color="auto"/>
                <w:right w:val="none" w:sz="0" w:space="0" w:color="auto"/>
              </w:divBdr>
            </w:div>
            <w:div w:id="886450048">
              <w:marLeft w:val="0"/>
              <w:marRight w:val="0"/>
              <w:marTop w:val="0"/>
              <w:marBottom w:val="0"/>
              <w:divBdr>
                <w:top w:val="none" w:sz="0" w:space="0" w:color="auto"/>
                <w:left w:val="none" w:sz="0" w:space="0" w:color="auto"/>
                <w:bottom w:val="none" w:sz="0" w:space="0" w:color="auto"/>
                <w:right w:val="none" w:sz="0" w:space="0" w:color="auto"/>
              </w:divBdr>
            </w:div>
            <w:div w:id="935237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2355756">
              <w:marLeft w:val="0"/>
              <w:marRight w:val="0"/>
              <w:marTop w:val="0"/>
              <w:marBottom w:val="0"/>
              <w:divBdr>
                <w:top w:val="none" w:sz="0" w:space="0" w:color="auto"/>
                <w:left w:val="none" w:sz="0" w:space="0" w:color="auto"/>
                <w:bottom w:val="none" w:sz="0" w:space="0" w:color="auto"/>
                <w:right w:val="none" w:sz="0" w:space="0" w:color="auto"/>
              </w:divBdr>
            </w:div>
            <w:div w:id="464663764">
              <w:marLeft w:val="0"/>
              <w:marRight w:val="0"/>
              <w:marTop w:val="0"/>
              <w:marBottom w:val="0"/>
              <w:divBdr>
                <w:top w:val="none" w:sz="0" w:space="0" w:color="auto"/>
                <w:left w:val="none" w:sz="0" w:space="0" w:color="auto"/>
                <w:bottom w:val="none" w:sz="0" w:space="0" w:color="auto"/>
                <w:right w:val="none" w:sz="0" w:space="0" w:color="auto"/>
              </w:divBdr>
            </w:div>
            <w:div w:id="688944983">
              <w:blockQuote w:val="1"/>
              <w:marLeft w:val="720"/>
              <w:marRight w:val="720"/>
              <w:marTop w:val="100"/>
              <w:marBottom w:val="100"/>
              <w:divBdr>
                <w:top w:val="none" w:sz="0" w:space="0" w:color="auto"/>
                <w:left w:val="none" w:sz="0" w:space="0" w:color="auto"/>
                <w:bottom w:val="none" w:sz="0" w:space="0" w:color="auto"/>
                <w:right w:val="none" w:sz="0" w:space="0" w:color="auto"/>
              </w:divBdr>
            </w:div>
            <w:div w:id="2144999104">
              <w:marLeft w:val="0"/>
              <w:marRight w:val="0"/>
              <w:marTop w:val="0"/>
              <w:marBottom w:val="0"/>
              <w:divBdr>
                <w:top w:val="none" w:sz="0" w:space="0" w:color="auto"/>
                <w:left w:val="none" w:sz="0" w:space="0" w:color="auto"/>
                <w:bottom w:val="none" w:sz="0" w:space="0" w:color="auto"/>
                <w:right w:val="none" w:sz="0" w:space="0" w:color="auto"/>
              </w:divBdr>
            </w:div>
            <w:div w:id="636108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887474">
              <w:marLeft w:val="0"/>
              <w:marRight w:val="0"/>
              <w:marTop w:val="0"/>
              <w:marBottom w:val="0"/>
              <w:divBdr>
                <w:top w:val="none" w:sz="0" w:space="0" w:color="auto"/>
                <w:left w:val="none" w:sz="0" w:space="0" w:color="auto"/>
                <w:bottom w:val="none" w:sz="0" w:space="0" w:color="auto"/>
                <w:right w:val="none" w:sz="0" w:space="0" w:color="auto"/>
              </w:divBdr>
            </w:div>
            <w:div w:id="12937562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028125">
              <w:marLeft w:val="0"/>
              <w:marRight w:val="0"/>
              <w:marTop w:val="0"/>
              <w:marBottom w:val="0"/>
              <w:divBdr>
                <w:top w:val="none" w:sz="0" w:space="0" w:color="auto"/>
                <w:left w:val="none" w:sz="0" w:space="0" w:color="auto"/>
                <w:bottom w:val="none" w:sz="0" w:space="0" w:color="auto"/>
                <w:right w:val="none" w:sz="0" w:space="0" w:color="auto"/>
              </w:divBdr>
            </w:div>
            <w:div w:id="16398443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977349">
              <w:marLeft w:val="0"/>
              <w:marRight w:val="0"/>
              <w:marTop w:val="0"/>
              <w:marBottom w:val="0"/>
              <w:divBdr>
                <w:top w:val="none" w:sz="0" w:space="0" w:color="auto"/>
                <w:left w:val="none" w:sz="0" w:space="0" w:color="auto"/>
                <w:bottom w:val="none" w:sz="0" w:space="0" w:color="auto"/>
                <w:right w:val="none" w:sz="0" w:space="0" w:color="auto"/>
              </w:divBdr>
            </w:div>
            <w:div w:id="139470565">
              <w:marLeft w:val="0"/>
              <w:marRight w:val="0"/>
              <w:marTop w:val="0"/>
              <w:marBottom w:val="0"/>
              <w:divBdr>
                <w:top w:val="none" w:sz="0" w:space="0" w:color="auto"/>
                <w:left w:val="none" w:sz="0" w:space="0" w:color="auto"/>
                <w:bottom w:val="none" w:sz="0" w:space="0" w:color="auto"/>
                <w:right w:val="none" w:sz="0" w:space="0" w:color="auto"/>
              </w:divBdr>
            </w:div>
            <w:div w:id="144175894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1621985">
              <w:marLeft w:val="0"/>
              <w:marRight w:val="0"/>
              <w:marTop w:val="0"/>
              <w:marBottom w:val="0"/>
              <w:divBdr>
                <w:top w:val="none" w:sz="0" w:space="0" w:color="auto"/>
                <w:left w:val="none" w:sz="0" w:space="0" w:color="auto"/>
                <w:bottom w:val="none" w:sz="0" w:space="0" w:color="auto"/>
                <w:right w:val="none" w:sz="0" w:space="0" w:color="auto"/>
              </w:divBdr>
            </w:div>
            <w:div w:id="2443462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629571">
              <w:marLeft w:val="0"/>
              <w:marRight w:val="0"/>
              <w:marTop w:val="0"/>
              <w:marBottom w:val="0"/>
              <w:divBdr>
                <w:top w:val="none" w:sz="0" w:space="0" w:color="auto"/>
                <w:left w:val="none" w:sz="0" w:space="0" w:color="auto"/>
                <w:bottom w:val="none" w:sz="0" w:space="0" w:color="auto"/>
                <w:right w:val="none" w:sz="0" w:space="0" w:color="auto"/>
              </w:divBdr>
            </w:div>
            <w:div w:id="1082990296">
              <w:marLeft w:val="0"/>
              <w:marRight w:val="0"/>
              <w:marTop w:val="0"/>
              <w:marBottom w:val="0"/>
              <w:divBdr>
                <w:top w:val="none" w:sz="0" w:space="0" w:color="auto"/>
                <w:left w:val="none" w:sz="0" w:space="0" w:color="auto"/>
                <w:bottom w:val="none" w:sz="0" w:space="0" w:color="auto"/>
                <w:right w:val="none" w:sz="0" w:space="0" w:color="auto"/>
              </w:divBdr>
            </w:div>
            <w:div w:id="2064719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293531">
              <w:marLeft w:val="0"/>
              <w:marRight w:val="0"/>
              <w:marTop w:val="0"/>
              <w:marBottom w:val="0"/>
              <w:divBdr>
                <w:top w:val="none" w:sz="0" w:space="0" w:color="auto"/>
                <w:left w:val="none" w:sz="0" w:space="0" w:color="auto"/>
                <w:bottom w:val="none" w:sz="0" w:space="0" w:color="auto"/>
                <w:right w:val="none" w:sz="0" w:space="0" w:color="auto"/>
              </w:divBdr>
            </w:div>
            <w:div w:id="889002030">
              <w:blockQuote w:val="1"/>
              <w:marLeft w:val="720"/>
              <w:marRight w:val="720"/>
              <w:marTop w:val="100"/>
              <w:marBottom w:val="100"/>
              <w:divBdr>
                <w:top w:val="none" w:sz="0" w:space="0" w:color="auto"/>
                <w:left w:val="none" w:sz="0" w:space="0" w:color="auto"/>
                <w:bottom w:val="none" w:sz="0" w:space="0" w:color="auto"/>
                <w:right w:val="none" w:sz="0" w:space="0" w:color="auto"/>
              </w:divBdr>
            </w:div>
            <w:div w:id="505747545">
              <w:marLeft w:val="0"/>
              <w:marRight w:val="0"/>
              <w:marTop w:val="0"/>
              <w:marBottom w:val="0"/>
              <w:divBdr>
                <w:top w:val="none" w:sz="0" w:space="0" w:color="auto"/>
                <w:left w:val="none" w:sz="0" w:space="0" w:color="auto"/>
                <w:bottom w:val="none" w:sz="0" w:space="0" w:color="auto"/>
                <w:right w:val="none" w:sz="0" w:space="0" w:color="auto"/>
              </w:divBdr>
            </w:div>
            <w:div w:id="473376993">
              <w:marLeft w:val="0"/>
              <w:marRight w:val="0"/>
              <w:marTop w:val="0"/>
              <w:marBottom w:val="0"/>
              <w:divBdr>
                <w:top w:val="none" w:sz="0" w:space="0" w:color="auto"/>
                <w:left w:val="none" w:sz="0" w:space="0" w:color="auto"/>
                <w:bottom w:val="none" w:sz="0" w:space="0" w:color="auto"/>
                <w:right w:val="none" w:sz="0" w:space="0" w:color="auto"/>
              </w:divBdr>
            </w:div>
            <w:div w:id="612715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69313452">
              <w:marLeft w:val="0"/>
              <w:marRight w:val="0"/>
              <w:marTop w:val="0"/>
              <w:marBottom w:val="0"/>
              <w:divBdr>
                <w:top w:val="none" w:sz="0" w:space="0" w:color="auto"/>
                <w:left w:val="none" w:sz="0" w:space="0" w:color="auto"/>
                <w:bottom w:val="none" w:sz="0" w:space="0" w:color="auto"/>
                <w:right w:val="none" w:sz="0" w:space="0" w:color="auto"/>
              </w:divBdr>
            </w:div>
            <w:div w:id="2168170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35599465">
              <w:marLeft w:val="0"/>
              <w:marRight w:val="0"/>
              <w:marTop w:val="0"/>
              <w:marBottom w:val="0"/>
              <w:divBdr>
                <w:top w:val="none" w:sz="0" w:space="0" w:color="auto"/>
                <w:left w:val="none" w:sz="0" w:space="0" w:color="auto"/>
                <w:bottom w:val="none" w:sz="0" w:space="0" w:color="auto"/>
                <w:right w:val="none" w:sz="0" w:space="0" w:color="auto"/>
              </w:divBdr>
            </w:div>
            <w:div w:id="362362705">
              <w:blockQuote w:val="1"/>
              <w:marLeft w:val="720"/>
              <w:marRight w:val="720"/>
              <w:marTop w:val="100"/>
              <w:marBottom w:val="100"/>
              <w:divBdr>
                <w:top w:val="none" w:sz="0" w:space="0" w:color="auto"/>
                <w:left w:val="none" w:sz="0" w:space="0" w:color="auto"/>
                <w:bottom w:val="none" w:sz="0" w:space="0" w:color="auto"/>
                <w:right w:val="none" w:sz="0" w:space="0" w:color="auto"/>
              </w:divBdr>
            </w:div>
            <w:div w:id="811022983">
              <w:marLeft w:val="0"/>
              <w:marRight w:val="0"/>
              <w:marTop w:val="0"/>
              <w:marBottom w:val="0"/>
              <w:divBdr>
                <w:top w:val="none" w:sz="0" w:space="0" w:color="auto"/>
                <w:left w:val="none" w:sz="0" w:space="0" w:color="auto"/>
                <w:bottom w:val="none" w:sz="0" w:space="0" w:color="auto"/>
                <w:right w:val="none" w:sz="0" w:space="0" w:color="auto"/>
              </w:divBdr>
            </w:div>
            <w:div w:id="1589078545">
              <w:blockQuote w:val="1"/>
              <w:marLeft w:val="720"/>
              <w:marRight w:val="720"/>
              <w:marTop w:val="100"/>
              <w:marBottom w:val="100"/>
              <w:divBdr>
                <w:top w:val="none" w:sz="0" w:space="0" w:color="auto"/>
                <w:left w:val="none" w:sz="0" w:space="0" w:color="auto"/>
                <w:bottom w:val="none" w:sz="0" w:space="0" w:color="auto"/>
                <w:right w:val="none" w:sz="0" w:space="0" w:color="auto"/>
              </w:divBdr>
            </w:div>
            <w:div w:id="898319872">
              <w:marLeft w:val="0"/>
              <w:marRight w:val="0"/>
              <w:marTop w:val="0"/>
              <w:marBottom w:val="0"/>
              <w:divBdr>
                <w:top w:val="none" w:sz="0" w:space="0" w:color="auto"/>
                <w:left w:val="none" w:sz="0" w:space="0" w:color="auto"/>
                <w:bottom w:val="none" w:sz="0" w:space="0" w:color="auto"/>
                <w:right w:val="none" w:sz="0" w:space="0" w:color="auto"/>
              </w:divBdr>
            </w:div>
            <w:div w:id="447507613">
              <w:marLeft w:val="0"/>
              <w:marRight w:val="0"/>
              <w:marTop w:val="0"/>
              <w:marBottom w:val="0"/>
              <w:divBdr>
                <w:top w:val="none" w:sz="0" w:space="0" w:color="auto"/>
                <w:left w:val="none" w:sz="0" w:space="0" w:color="auto"/>
                <w:bottom w:val="none" w:sz="0" w:space="0" w:color="auto"/>
                <w:right w:val="none" w:sz="0" w:space="0" w:color="auto"/>
              </w:divBdr>
            </w:div>
            <w:div w:id="1772555152">
              <w:blockQuote w:val="1"/>
              <w:marLeft w:val="720"/>
              <w:marRight w:val="720"/>
              <w:marTop w:val="100"/>
              <w:marBottom w:val="100"/>
              <w:divBdr>
                <w:top w:val="none" w:sz="0" w:space="0" w:color="auto"/>
                <w:left w:val="none" w:sz="0" w:space="0" w:color="auto"/>
                <w:bottom w:val="none" w:sz="0" w:space="0" w:color="auto"/>
                <w:right w:val="none" w:sz="0" w:space="0" w:color="auto"/>
              </w:divBdr>
            </w:div>
            <w:div w:id="424424704">
              <w:marLeft w:val="0"/>
              <w:marRight w:val="0"/>
              <w:marTop w:val="0"/>
              <w:marBottom w:val="0"/>
              <w:divBdr>
                <w:top w:val="none" w:sz="0" w:space="0" w:color="auto"/>
                <w:left w:val="none" w:sz="0" w:space="0" w:color="auto"/>
                <w:bottom w:val="none" w:sz="0" w:space="0" w:color="auto"/>
                <w:right w:val="none" w:sz="0" w:space="0" w:color="auto"/>
              </w:divBdr>
            </w:div>
            <w:div w:id="126487511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1203996">
              <w:marLeft w:val="0"/>
              <w:marRight w:val="0"/>
              <w:marTop w:val="0"/>
              <w:marBottom w:val="0"/>
              <w:divBdr>
                <w:top w:val="none" w:sz="0" w:space="0" w:color="auto"/>
                <w:left w:val="none" w:sz="0" w:space="0" w:color="auto"/>
                <w:bottom w:val="none" w:sz="0" w:space="0" w:color="auto"/>
                <w:right w:val="none" w:sz="0" w:space="0" w:color="auto"/>
              </w:divBdr>
            </w:div>
            <w:div w:id="257905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985205">
              <w:marLeft w:val="0"/>
              <w:marRight w:val="0"/>
              <w:marTop w:val="0"/>
              <w:marBottom w:val="0"/>
              <w:divBdr>
                <w:top w:val="none" w:sz="0" w:space="0" w:color="auto"/>
                <w:left w:val="none" w:sz="0" w:space="0" w:color="auto"/>
                <w:bottom w:val="none" w:sz="0" w:space="0" w:color="auto"/>
                <w:right w:val="none" w:sz="0" w:space="0" w:color="auto"/>
              </w:divBdr>
            </w:div>
            <w:div w:id="1106804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010247">
              <w:marLeft w:val="0"/>
              <w:marRight w:val="0"/>
              <w:marTop w:val="0"/>
              <w:marBottom w:val="0"/>
              <w:divBdr>
                <w:top w:val="none" w:sz="0" w:space="0" w:color="auto"/>
                <w:left w:val="none" w:sz="0" w:space="0" w:color="auto"/>
                <w:bottom w:val="none" w:sz="0" w:space="0" w:color="auto"/>
                <w:right w:val="none" w:sz="0" w:space="0" w:color="auto"/>
              </w:divBdr>
            </w:div>
            <w:div w:id="611939341">
              <w:blockQuote w:val="1"/>
              <w:marLeft w:val="720"/>
              <w:marRight w:val="720"/>
              <w:marTop w:val="100"/>
              <w:marBottom w:val="100"/>
              <w:divBdr>
                <w:top w:val="none" w:sz="0" w:space="0" w:color="auto"/>
                <w:left w:val="none" w:sz="0" w:space="0" w:color="auto"/>
                <w:bottom w:val="none" w:sz="0" w:space="0" w:color="auto"/>
                <w:right w:val="none" w:sz="0" w:space="0" w:color="auto"/>
              </w:divBdr>
            </w:div>
            <w:div w:id="988553160">
              <w:marLeft w:val="0"/>
              <w:marRight w:val="0"/>
              <w:marTop w:val="0"/>
              <w:marBottom w:val="0"/>
              <w:divBdr>
                <w:top w:val="none" w:sz="0" w:space="0" w:color="auto"/>
                <w:left w:val="none" w:sz="0" w:space="0" w:color="auto"/>
                <w:bottom w:val="none" w:sz="0" w:space="0" w:color="auto"/>
                <w:right w:val="none" w:sz="0" w:space="0" w:color="auto"/>
              </w:divBdr>
            </w:div>
            <w:div w:id="1626811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199633">
              <w:marLeft w:val="0"/>
              <w:marRight w:val="0"/>
              <w:marTop w:val="0"/>
              <w:marBottom w:val="0"/>
              <w:divBdr>
                <w:top w:val="none" w:sz="0" w:space="0" w:color="auto"/>
                <w:left w:val="none" w:sz="0" w:space="0" w:color="auto"/>
                <w:bottom w:val="none" w:sz="0" w:space="0" w:color="auto"/>
                <w:right w:val="none" w:sz="0" w:space="0" w:color="auto"/>
              </w:divBdr>
            </w:div>
            <w:div w:id="2015451020">
              <w:blockQuote w:val="1"/>
              <w:marLeft w:val="720"/>
              <w:marRight w:val="720"/>
              <w:marTop w:val="100"/>
              <w:marBottom w:val="100"/>
              <w:divBdr>
                <w:top w:val="none" w:sz="0" w:space="0" w:color="auto"/>
                <w:left w:val="none" w:sz="0" w:space="0" w:color="auto"/>
                <w:bottom w:val="none" w:sz="0" w:space="0" w:color="auto"/>
                <w:right w:val="none" w:sz="0" w:space="0" w:color="auto"/>
              </w:divBdr>
            </w:div>
            <w:div w:id="963733932">
              <w:marLeft w:val="0"/>
              <w:marRight w:val="0"/>
              <w:marTop w:val="0"/>
              <w:marBottom w:val="0"/>
              <w:divBdr>
                <w:top w:val="none" w:sz="0" w:space="0" w:color="auto"/>
                <w:left w:val="none" w:sz="0" w:space="0" w:color="auto"/>
                <w:bottom w:val="none" w:sz="0" w:space="0" w:color="auto"/>
                <w:right w:val="none" w:sz="0" w:space="0" w:color="auto"/>
              </w:divBdr>
            </w:div>
            <w:div w:id="1054427340">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023090">
              <w:marLeft w:val="0"/>
              <w:marRight w:val="0"/>
              <w:marTop w:val="0"/>
              <w:marBottom w:val="0"/>
              <w:divBdr>
                <w:top w:val="none" w:sz="0" w:space="0" w:color="auto"/>
                <w:left w:val="none" w:sz="0" w:space="0" w:color="auto"/>
                <w:bottom w:val="none" w:sz="0" w:space="0" w:color="auto"/>
                <w:right w:val="none" w:sz="0" w:space="0" w:color="auto"/>
              </w:divBdr>
            </w:div>
            <w:div w:id="1659796813">
              <w:blockQuote w:val="1"/>
              <w:marLeft w:val="720"/>
              <w:marRight w:val="720"/>
              <w:marTop w:val="100"/>
              <w:marBottom w:val="100"/>
              <w:divBdr>
                <w:top w:val="none" w:sz="0" w:space="0" w:color="auto"/>
                <w:left w:val="none" w:sz="0" w:space="0" w:color="auto"/>
                <w:bottom w:val="none" w:sz="0" w:space="0" w:color="auto"/>
                <w:right w:val="none" w:sz="0" w:space="0" w:color="auto"/>
              </w:divBdr>
            </w:div>
            <w:div w:id="409422427">
              <w:marLeft w:val="0"/>
              <w:marRight w:val="0"/>
              <w:marTop w:val="0"/>
              <w:marBottom w:val="0"/>
              <w:divBdr>
                <w:top w:val="none" w:sz="0" w:space="0" w:color="auto"/>
                <w:left w:val="none" w:sz="0" w:space="0" w:color="auto"/>
                <w:bottom w:val="none" w:sz="0" w:space="0" w:color="auto"/>
                <w:right w:val="none" w:sz="0" w:space="0" w:color="auto"/>
              </w:divBdr>
            </w:div>
            <w:div w:id="804742691">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071190">
              <w:marLeft w:val="0"/>
              <w:marRight w:val="0"/>
              <w:marTop w:val="0"/>
              <w:marBottom w:val="0"/>
              <w:divBdr>
                <w:top w:val="none" w:sz="0" w:space="0" w:color="auto"/>
                <w:left w:val="none" w:sz="0" w:space="0" w:color="auto"/>
                <w:bottom w:val="none" w:sz="0" w:space="0" w:color="auto"/>
                <w:right w:val="none" w:sz="0" w:space="0" w:color="auto"/>
              </w:divBdr>
            </w:div>
            <w:div w:id="2007199211">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940992">
              <w:marLeft w:val="0"/>
              <w:marRight w:val="0"/>
              <w:marTop w:val="0"/>
              <w:marBottom w:val="0"/>
              <w:divBdr>
                <w:top w:val="none" w:sz="0" w:space="0" w:color="auto"/>
                <w:left w:val="none" w:sz="0" w:space="0" w:color="auto"/>
                <w:bottom w:val="none" w:sz="0" w:space="0" w:color="auto"/>
                <w:right w:val="none" w:sz="0" w:space="0" w:color="auto"/>
              </w:divBdr>
            </w:div>
            <w:div w:id="1143356067">
              <w:blockQuote w:val="1"/>
              <w:marLeft w:val="720"/>
              <w:marRight w:val="720"/>
              <w:marTop w:val="100"/>
              <w:marBottom w:val="100"/>
              <w:divBdr>
                <w:top w:val="none" w:sz="0" w:space="0" w:color="auto"/>
                <w:left w:val="none" w:sz="0" w:space="0" w:color="auto"/>
                <w:bottom w:val="none" w:sz="0" w:space="0" w:color="auto"/>
                <w:right w:val="none" w:sz="0" w:space="0" w:color="auto"/>
              </w:divBdr>
            </w:div>
            <w:div w:id="358167896">
              <w:marLeft w:val="0"/>
              <w:marRight w:val="0"/>
              <w:marTop w:val="0"/>
              <w:marBottom w:val="0"/>
              <w:divBdr>
                <w:top w:val="none" w:sz="0" w:space="0" w:color="auto"/>
                <w:left w:val="none" w:sz="0" w:space="0" w:color="auto"/>
                <w:bottom w:val="none" w:sz="0" w:space="0" w:color="auto"/>
                <w:right w:val="none" w:sz="0" w:space="0" w:color="auto"/>
              </w:divBdr>
            </w:div>
            <w:div w:id="815873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182082">
              <w:marLeft w:val="0"/>
              <w:marRight w:val="0"/>
              <w:marTop w:val="0"/>
              <w:marBottom w:val="0"/>
              <w:divBdr>
                <w:top w:val="none" w:sz="0" w:space="0" w:color="auto"/>
                <w:left w:val="none" w:sz="0" w:space="0" w:color="auto"/>
                <w:bottom w:val="none" w:sz="0" w:space="0" w:color="auto"/>
                <w:right w:val="none" w:sz="0" w:space="0" w:color="auto"/>
              </w:divBdr>
            </w:div>
            <w:div w:id="1151823393">
              <w:blockQuote w:val="1"/>
              <w:marLeft w:val="720"/>
              <w:marRight w:val="720"/>
              <w:marTop w:val="100"/>
              <w:marBottom w:val="100"/>
              <w:divBdr>
                <w:top w:val="none" w:sz="0" w:space="0" w:color="auto"/>
                <w:left w:val="none" w:sz="0" w:space="0" w:color="auto"/>
                <w:bottom w:val="none" w:sz="0" w:space="0" w:color="auto"/>
                <w:right w:val="none" w:sz="0" w:space="0" w:color="auto"/>
              </w:divBdr>
            </w:div>
            <w:div w:id="541552447">
              <w:marLeft w:val="0"/>
              <w:marRight w:val="0"/>
              <w:marTop w:val="0"/>
              <w:marBottom w:val="0"/>
              <w:divBdr>
                <w:top w:val="none" w:sz="0" w:space="0" w:color="auto"/>
                <w:left w:val="none" w:sz="0" w:space="0" w:color="auto"/>
                <w:bottom w:val="none" w:sz="0" w:space="0" w:color="auto"/>
                <w:right w:val="none" w:sz="0" w:space="0" w:color="auto"/>
              </w:divBdr>
            </w:div>
            <w:div w:id="2107725196">
              <w:blockQuote w:val="1"/>
              <w:marLeft w:val="720"/>
              <w:marRight w:val="720"/>
              <w:marTop w:val="100"/>
              <w:marBottom w:val="100"/>
              <w:divBdr>
                <w:top w:val="none" w:sz="0" w:space="0" w:color="auto"/>
                <w:left w:val="none" w:sz="0" w:space="0" w:color="auto"/>
                <w:bottom w:val="none" w:sz="0" w:space="0" w:color="auto"/>
                <w:right w:val="none" w:sz="0" w:space="0" w:color="auto"/>
              </w:divBdr>
            </w:div>
            <w:div w:id="96994707">
              <w:marLeft w:val="0"/>
              <w:marRight w:val="0"/>
              <w:marTop w:val="0"/>
              <w:marBottom w:val="0"/>
              <w:divBdr>
                <w:top w:val="none" w:sz="0" w:space="0" w:color="auto"/>
                <w:left w:val="none" w:sz="0" w:space="0" w:color="auto"/>
                <w:bottom w:val="none" w:sz="0" w:space="0" w:color="auto"/>
                <w:right w:val="none" w:sz="0" w:space="0" w:color="auto"/>
              </w:divBdr>
            </w:div>
            <w:div w:id="1853565529">
              <w:blockQuote w:val="1"/>
              <w:marLeft w:val="720"/>
              <w:marRight w:val="720"/>
              <w:marTop w:val="100"/>
              <w:marBottom w:val="100"/>
              <w:divBdr>
                <w:top w:val="none" w:sz="0" w:space="0" w:color="auto"/>
                <w:left w:val="none" w:sz="0" w:space="0" w:color="auto"/>
                <w:bottom w:val="none" w:sz="0" w:space="0" w:color="auto"/>
                <w:right w:val="none" w:sz="0" w:space="0" w:color="auto"/>
              </w:divBdr>
            </w:div>
            <w:div w:id="475680857">
              <w:marLeft w:val="0"/>
              <w:marRight w:val="0"/>
              <w:marTop w:val="0"/>
              <w:marBottom w:val="0"/>
              <w:divBdr>
                <w:top w:val="none" w:sz="0" w:space="0" w:color="auto"/>
                <w:left w:val="none" w:sz="0" w:space="0" w:color="auto"/>
                <w:bottom w:val="none" w:sz="0" w:space="0" w:color="auto"/>
                <w:right w:val="none" w:sz="0" w:space="0" w:color="auto"/>
              </w:divBdr>
            </w:div>
            <w:div w:id="1477257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422619">
              <w:marLeft w:val="0"/>
              <w:marRight w:val="0"/>
              <w:marTop w:val="0"/>
              <w:marBottom w:val="0"/>
              <w:divBdr>
                <w:top w:val="none" w:sz="0" w:space="0" w:color="auto"/>
                <w:left w:val="none" w:sz="0" w:space="0" w:color="auto"/>
                <w:bottom w:val="none" w:sz="0" w:space="0" w:color="auto"/>
                <w:right w:val="none" w:sz="0" w:space="0" w:color="auto"/>
              </w:divBdr>
            </w:div>
            <w:div w:id="378210296">
              <w:blockQuote w:val="1"/>
              <w:marLeft w:val="720"/>
              <w:marRight w:val="720"/>
              <w:marTop w:val="100"/>
              <w:marBottom w:val="100"/>
              <w:divBdr>
                <w:top w:val="none" w:sz="0" w:space="0" w:color="auto"/>
                <w:left w:val="none" w:sz="0" w:space="0" w:color="auto"/>
                <w:bottom w:val="none" w:sz="0" w:space="0" w:color="auto"/>
                <w:right w:val="none" w:sz="0" w:space="0" w:color="auto"/>
              </w:divBdr>
            </w:div>
            <w:div w:id="949893612">
              <w:marLeft w:val="0"/>
              <w:marRight w:val="0"/>
              <w:marTop w:val="0"/>
              <w:marBottom w:val="0"/>
              <w:divBdr>
                <w:top w:val="none" w:sz="0" w:space="0" w:color="auto"/>
                <w:left w:val="none" w:sz="0" w:space="0" w:color="auto"/>
                <w:bottom w:val="none" w:sz="0" w:space="0" w:color="auto"/>
                <w:right w:val="none" w:sz="0" w:space="0" w:color="auto"/>
              </w:divBdr>
            </w:div>
            <w:div w:id="695158659">
              <w:blockQuote w:val="1"/>
              <w:marLeft w:val="720"/>
              <w:marRight w:val="720"/>
              <w:marTop w:val="100"/>
              <w:marBottom w:val="100"/>
              <w:divBdr>
                <w:top w:val="none" w:sz="0" w:space="0" w:color="auto"/>
                <w:left w:val="none" w:sz="0" w:space="0" w:color="auto"/>
                <w:bottom w:val="none" w:sz="0" w:space="0" w:color="auto"/>
                <w:right w:val="none" w:sz="0" w:space="0" w:color="auto"/>
              </w:divBdr>
            </w:div>
            <w:div w:id="257444759">
              <w:marLeft w:val="0"/>
              <w:marRight w:val="0"/>
              <w:marTop w:val="0"/>
              <w:marBottom w:val="0"/>
              <w:divBdr>
                <w:top w:val="none" w:sz="0" w:space="0" w:color="auto"/>
                <w:left w:val="none" w:sz="0" w:space="0" w:color="auto"/>
                <w:bottom w:val="none" w:sz="0" w:space="0" w:color="auto"/>
                <w:right w:val="none" w:sz="0" w:space="0" w:color="auto"/>
              </w:divBdr>
            </w:div>
            <w:div w:id="146010252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906252">
              <w:marLeft w:val="0"/>
              <w:marRight w:val="0"/>
              <w:marTop w:val="0"/>
              <w:marBottom w:val="0"/>
              <w:divBdr>
                <w:top w:val="none" w:sz="0" w:space="0" w:color="auto"/>
                <w:left w:val="none" w:sz="0" w:space="0" w:color="auto"/>
                <w:bottom w:val="none" w:sz="0" w:space="0" w:color="auto"/>
                <w:right w:val="none" w:sz="0" w:space="0" w:color="auto"/>
              </w:divBdr>
            </w:div>
            <w:div w:id="185602860">
              <w:blockQuote w:val="1"/>
              <w:marLeft w:val="720"/>
              <w:marRight w:val="720"/>
              <w:marTop w:val="100"/>
              <w:marBottom w:val="100"/>
              <w:divBdr>
                <w:top w:val="none" w:sz="0" w:space="0" w:color="auto"/>
                <w:left w:val="none" w:sz="0" w:space="0" w:color="auto"/>
                <w:bottom w:val="none" w:sz="0" w:space="0" w:color="auto"/>
                <w:right w:val="none" w:sz="0" w:space="0" w:color="auto"/>
              </w:divBdr>
            </w:div>
            <w:div w:id="473911701">
              <w:marLeft w:val="0"/>
              <w:marRight w:val="0"/>
              <w:marTop w:val="0"/>
              <w:marBottom w:val="0"/>
              <w:divBdr>
                <w:top w:val="none" w:sz="0" w:space="0" w:color="auto"/>
                <w:left w:val="none" w:sz="0" w:space="0" w:color="auto"/>
                <w:bottom w:val="none" w:sz="0" w:space="0" w:color="auto"/>
                <w:right w:val="none" w:sz="0" w:space="0" w:color="auto"/>
              </w:divBdr>
            </w:div>
            <w:div w:id="14954886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901038">
              <w:marLeft w:val="0"/>
              <w:marRight w:val="0"/>
              <w:marTop w:val="0"/>
              <w:marBottom w:val="0"/>
              <w:divBdr>
                <w:top w:val="none" w:sz="0" w:space="0" w:color="auto"/>
                <w:left w:val="none" w:sz="0" w:space="0" w:color="auto"/>
                <w:bottom w:val="none" w:sz="0" w:space="0" w:color="auto"/>
                <w:right w:val="none" w:sz="0" w:space="0" w:color="auto"/>
              </w:divBdr>
            </w:div>
            <w:div w:id="1000624711">
              <w:blockQuote w:val="1"/>
              <w:marLeft w:val="720"/>
              <w:marRight w:val="720"/>
              <w:marTop w:val="100"/>
              <w:marBottom w:val="100"/>
              <w:divBdr>
                <w:top w:val="none" w:sz="0" w:space="0" w:color="auto"/>
                <w:left w:val="none" w:sz="0" w:space="0" w:color="auto"/>
                <w:bottom w:val="none" w:sz="0" w:space="0" w:color="auto"/>
                <w:right w:val="none" w:sz="0" w:space="0" w:color="auto"/>
              </w:divBdr>
            </w:div>
            <w:div w:id="378943039">
              <w:marLeft w:val="0"/>
              <w:marRight w:val="0"/>
              <w:marTop w:val="0"/>
              <w:marBottom w:val="0"/>
              <w:divBdr>
                <w:top w:val="none" w:sz="0" w:space="0" w:color="auto"/>
                <w:left w:val="none" w:sz="0" w:space="0" w:color="auto"/>
                <w:bottom w:val="none" w:sz="0" w:space="0" w:color="auto"/>
                <w:right w:val="none" w:sz="0" w:space="0" w:color="auto"/>
              </w:divBdr>
            </w:div>
            <w:div w:id="703597119">
              <w:blockQuote w:val="1"/>
              <w:marLeft w:val="720"/>
              <w:marRight w:val="720"/>
              <w:marTop w:val="100"/>
              <w:marBottom w:val="100"/>
              <w:divBdr>
                <w:top w:val="none" w:sz="0" w:space="0" w:color="auto"/>
                <w:left w:val="none" w:sz="0" w:space="0" w:color="auto"/>
                <w:bottom w:val="none" w:sz="0" w:space="0" w:color="auto"/>
                <w:right w:val="none" w:sz="0" w:space="0" w:color="auto"/>
              </w:divBdr>
            </w:div>
            <w:div w:id="453839020">
              <w:marLeft w:val="0"/>
              <w:marRight w:val="0"/>
              <w:marTop w:val="0"/>
              <w:marBottom w:val="0"/>
              <w:divBdr>
                <w:top w:val="none" w:sz="0" w:space="0" w:color="auto"/>
                <w:left w:val="none" w:sz="0" w:space="0" w:color="auto"/>
                <w:bottom w:val="none" w:sz="0" w:space="0" w:color="auto"/>
                <w:right w:val="none" w:sz="0" w:space="0" w:color="auto"/>
              </w:divBdr>
            </w:div>
            <w:div w:id="514618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790043">
              <w:marLeft w:val="0"/>
              <w:marRight w:val="0"/>
              <w:marTop w:val="0"/>
              <w:marBottom w:val="0"/>
              <w:divBdr>
                <w:top w:val="none" w:sz="0" w:space="0" w:color="auto"/>
                <w:left w:val="none" w:sz="0" w:space="0" w:color="auto"/>
                <w:bottom w:val="none" w:sz="0" w:space="0" w:color="auto"/>
                <w:right w:val="none" w:sz="0" w:space="0" w:color="auto"/>
              </w:divBdr>
            </w:div>
            <w:div w:id="1556819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2990012">
              <w:marLeft w:val="0"/>
              <w:marRight w:val="0"/>
              <w:marTop w:val="0"/>
              <w:marBottom w:val="0"/>
              <w:divBdr>
                <w:top w:val="none" w:sz="0" w:space="0" w:color="auto"/>
                <w:left w:val="none" w:sz="0" w:space="0" w:color="auto"/>
                <w:bottom w:val="none" w:sz="0" w:space="0" w:color="auto"/>
                <w:right w:val="none" w:sz="0" w:space="0" w:color="auto"/>
              </w:divBdr>
            </w:div>
            <w:div w:id="1566064965">
              <w:blockQuote w:val="1"/>
              <w:marLeft w:val="720"/>
              <w:marRight w:val="720"/>
              <w:marTop w:val="100"/>
              <w:marBottom w:val="100"/>
              <w:divBdr>
                <w:top w:val="none" w:sz="0" w:space="0" w:color="auto"/>
                <w:left w:val="none" w:sz="0" w:space="0" w:color="auto"/>
                <w:bottom w:val="none" w:sz="0" w:space="0" w:color="auto"/>
                <w:right w:val="none" w:sz="0" w:space="0" w:color="auto"/>
              </w:divBdr>
            </w:div>
            <w:div w:id="485391735">
              <w:marLeft w:val="0"/>
              <w:marRight w:val="0"/>
              <w:marTop w:val="0"/>
              <w:marBottom w:val="0"/>
              <w:divBdr>
                <w:top w:val="none" w:sz="0" w:space="0" w:color="auto"/>
                <w:left w:val="none" w:sz="0" w:space="0" w:color="auto"/>
                <w:bottom w:val="none" w:sz="0" w:space="0" w:color="auto"/>
                <w:right w:val="none" w:sz="0" w:space="0" w:color="auto"/>
              </w:divBdr>
            </w:div>
            <w:div w:id="1899123111">
              <w:blockQuote w:val="1"/>
              <w:marLeft w:val="720"/>
              <w:marRight w:val="720"/>
              <w:marTop w:val="100"/>
              <w:marBottom w:val="100"/>
              <w:divBdr>
                <w:top w:val="none" w:sz="0" w:space="0" w:color="auto"/>
                <w:left w:val="none" w:sz="0" w:space="0" w:color="auto"/>
                <w:bottom w:val="none" w:sz="0" w:space="0" w:color="auto"/>
                <w:right w:val="none" w:sz="0" w:space="0" w:color="auto"/>
              </w:divBdr>
            </w:div>
            <w:div w:id="519245664">
              <w:marLeft w:val="0"/>
              <w:marRight w:val="0"/>
              <w:marTop w:val="0"/>
              <w:marBottom w:val="0"/>
              <w:divBdr>
                <w:top w:val="none" w:sz="0" w:space="0" w:color="auto"/>
                <w:left w:val="none" w:sz="0" w:space="0" w:color="auto"/>
                <w:bottom w:val="none" w:sz="0" w:space="0" w:color="auto"/>
                <w:right w:val="none" w:sz="0" w:space="0" w:color="auto"/>
              </w:divBdr>
            </w:div>
            <w:div w:id="2089033387">
              <w:blockQuote w:val="1"/>
              <w:marLeft w:val="720"/>
              <w:marRight w:val="720"/>
              <w:marTop w:val="100"/>
              <w:marBottom w:val="100"/>
              <w:divBdr>
                <w:top w:val="none" w:sz="0" w:space="0" w:color="auto"/>
                <w:left w:val="none" w:sz="0" w:space="0" w:color="auto"/>
                <w:bottom w:val="none" w:sz="0" w:space="0" w:color="auto"/>
                <w:right w:val="none" w:sz="0" w:space="0" w:color="auto"/>
              </w:divBdr>
            </w:div>
            <w:div w:id="387188593">
              <w:marLeft w:val="0"/>
              <w:marRight w:val="0"/>
              <w:marTop w:val="0"/>
              <w:marBottom w:val="0"/>
              <w:divBdr>
                <w:top w:val="none" w:sz="0" w:space="0" w:color="auto"/>
                <w:left w:val="none" w:sz="0" w:space="0" w:color="auto"/>
                <w:bottom w:val="none" w:sz="0" w:space="0" w:color="auto"/>
                <w:right w:val="none" w:sz="0" w:space="0" w:color="auto"/>
              </w:divBdr>
            </w:div>
            <w:div w:id="2031253389">
              <w:blockQuote w:val="1"/>
              <w:marLeft w:val="720"/>
              <w:marRight w:val="720"/>
              <w:marTop w:val="100"/>
              <w:marBottom w:val="100"/>
              <w:divBdr>
                <w:top w:val="none" w:sz="0" w:space="0" w:color="auto"/>
                <w:left w:val="none" w:sz="0" w:space="0" w:color="auto"/>
                <w:bottom w:val="none" w:sz="0" w:space="0" w:color="auto"/>
                <w:right w:val="none" w:sz="0" w:space="0" w:color="auto"/>
              </w:divBdr>
            </w:div>
            <w:div w:id="2144224647">
              <w:marLeft w:val="0"/>
              <w:marRight w:val="0"/>
              <w:marTop w:val="0"/>
              <w:marBottom w:val="0"/>
              <w:divBdr>
                <w:top w:val="none" w:sz="0" w:space="0" w:color="auto"/>
                <w:left w:val="none" w:sz="0" w:space="0" w:color="auto"/>
                <w:bottom w:val="none" w:sz="0" w:space="0" w:color="auto"/>
                <w:right w:val="none" w:sz="0" w:space="0" w:color="auto"/>
              </w:divBdr>
            </w:div>
            <w:div w:id="14814645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627141">
              <w:marLeft w:val="0"/>
              <w:marRight w:val="0"/>
              <w:marTop w:val="0"/>
              <w:marBottom w:val="0"/>
              <w:divBdr>
                <w:top w:val="none" w:sz="0" w:space="0" w:color="auto"/>
                <w:left w:val="none" w:sz="0" w:space="0" w:color="auto"/>
                <w:bottom w:val="none" w:sz="0" w:space="0" w:color="auto"/>
                <w:right w:val="none" w:sz="0" w:space="0" w:color="auto"/>
              </w:divBdr>
            </w:div>
            <w:div w:id="1648514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642944">
              <w:marLeft w:val="0"/>
              <w:marRight w:val="0"/>
              <w:marTop w:val="0"/>
              <w:marBottom w:val="0"/>
              <w:divBdr>
                <w:top w:val="none" w:sz="0" w:space="0" w:color="auto"/>
                <w:left w:val="none" w:sz="0" w:space="0" w:color="auto"/>
                <w:bottom w:val="none" w:sz="0" w:space="0" w:color="auto"/>
                <w:right w:val="none" w:sz="0" w:space="0" w:color="auto"/>
              </w:divBdr>
            </w:div>
            <w:div w:id="8390784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68944">
              <w:marLeft w:val="0"/>
              <w:marRight w:val="0"/>
              <w:marTop w:val="0"/>
              <w:marBottom w:val="0"/>
              <w:divBdr>
                <w:top w:val="none" w:sz="0" w:space="0" w:color="auto"/>
                <w:left w:val="none" w:sz="0" w:space="0" w:color="auto"/>
                <w:bottom w:val="none" w:sz="0" w:space="0" w:color="auto"/>
                <w:right w:val="none" w:sz="0" w:space="0" w:color="auto"/>
              </w:divBdr>
            </w:div>
            <w:div w:id="339236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46556">
              <w:marLeft w:val="0"/>
              <w:marRight w:val="0"/>
              <w:marTop w:val="0"/>
              <w:marBottom w:val="0"/>
              <w:divBdr>
                <w:top w:val="none" w:sz="0" w:space="0" w:color="auto"/>
                <w:left w:val="none" w:sz="0" w:space="0" w:color="auto"/>
                <w:bottom w:val="none" w:sz="0" w:space="0" w:color="auto"/>
                <w:right w:val="none" w:sz="0" w:space="0" w:color="auto"/>
              </w:divBdr>
            </w:div>
            <w:div w:id="1337270849">
              <w:blockQuote w:val="1"/>
              <w:marLeft w:val="720"/>
              <w:marRight w:val="720"/>
              <w:marTop w:val="100"/>
              <w:marBottom w:val="100"/>
              <w:divBdr>
                <w:top w:val="none" w:sz="0" w:space="0" w:color="auto"/>
                <w:left w:val="none" w:sz="0" w:space="0" w:color="auto"/>
                <w:bottom w:val="none" w:sz="0" w:space="0" w:color="auto"/>
                <w:right w:val="none" w:sz="0" w:space="0" w:color="auto"/>
              </w:divBdr>
            </w:div>
            <w:div w:id="834491943">
              <w:marLeft w:val="0"/>
              <w:marRight w:val="0"/>
              <w:marTop w:val="0"/>
              <w:marBottom w:val="0"/>
              <w:divBdr>
                <w:top w:val="none" w:sz="0" w:space="0" w:color="auto"/>
                <w:left w:val="none" w:sz="0" w:space="0" w:color="auto"/>
                <w:bottom w:val="none" w:sz="0" w:space="0" w:color="auto"/>
                <w:right w:val="none" w:sz="0" w:space="0" w:color="auto"/>
              </w:divBdr>
            </w:div>
            <w:div w:id="866990705">
              <w:blockQuote w:val="1"/>
              <w:marLeft w:val="720"/>
              <w:marRight w:val="720"/>
              <w:marTop w:val="100"/>
              <w:marBottom w:val="100"/>
              <w:divBdr>
                <w:top w:val="none" w:sz="0" w:space="0" w:color="auto"/>
                <w:left w:val="none" w:sz="0" w:space="0" w:color="auto"/>
                <w:bottom w:val="none" w:sz="0" w:space="0" w:color="auto"/>
                <w:right w:val="none" w:sz="0" w:space="0" w:color="auto"/>
              </w:divBdr>
            </w:div>
            <w:div w:id="714546242">
              <w:marLeft w:val="0"/>
              <w:marRight w:val="0"/>
              <w:marTop w:val="0"/>
              <w:marBottom w:val="0"/>
              <w:divBdr>
                <w:top w:val="none" w:sz="0" w:space="0" w:color="auto"/>
                <w:left w:val="none" w:sz="0" w:space="0" w:color="auto"/>
                <w:bottom w:val="none" w:sz="0" w:space="0" w:color="auto"/>
                <w:right w:val="none" w:sz="0" w:space="0" w:color="auto"/>
              </w:divBdr>
            </w:div>
            <w:div w:id="19119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3609771">
              <w:marLeft w:val="0"/>
              <w:marRight w:val="0"/>
              <w:marTop w:val="0"/>
              <w:marBottom w:val="0"/>
              <w:divBdr>
                <w:top w:val="none" w:sz="0" w:space="0" w:color="auto"/>
                <w:left w:val="none" w:sz="0" w:space="0" w:color="auto"/>
                <w:bottom w:val="none" w:sz="0" w:space="0" w:color="auto"/>
                <w:right w:val="none" w:sz="0" w:space="0" w:color="auto"/>
              </w:divBdr>
            </w:div>
            <w:div w:id="1407797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07487">
              <w:marLeft w:val="0"/>
              <w:marRight w:val="0"/>
              <w:marTop w:val="0"/>
              <w:marBottom w:val="0"/>
              <w:divBdr>
                <w:top w:val="none" w:sz="0" w:space="0" w:color="auto"/>
                <w:left w:val="none" w:sz="0" w:space="0" w:color="auto"/>
                <w:bottom w:val="none" w:sz="0" w:space="0" w:color="auto"/>
                <w:right w:val="none" w:sz="0" w:space="0" w:color="auto"/>
              </w:divBdr>
            </w:div>
            <w:div w:id="462777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100177347">
              <w:marLeft w:val="0"/>
              <w:marRight w:val="0"/>
              <w:marTop w:val="0"/>
              <w:marBottom w:val="0"/>
              <w:divBdr>
                <w:top w:val="none" w:sz="0" w:space="0" w:color="auto"/>
                <w:left w:val="none" w:sz="0" w:space="0" w:color="auto"/>
                <w:bottom w:val="none" w:sz="0" w:space="0" w:color="auto"/>
                <w:right w:val="none" w:sz="0" w:space="0" w:color="auto"/>
              </w:divBdr>
            </w:div>
            <w:div w:id="932929813">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79573">
              <w:marLeft w:val="0"/>
              <w:marRight w:val="0"/>
              <w:marTop w:val="0"/>
              <w:marBottom w:val="0"/>
              <w:divBdr>
                <w:top w:val="none" w:sz="0" w:space="0" w:color="auto"/>
                <w:left w:val="none" w:sz="0" w:space="0" w:color="auto"/>
                <w:bottom w:val="none" w:sz="0" w:space="0" w:color="auto"/>
                <w:right w:val="none" w:sz="0" w:space="0" w:color="auto"/>
              </w:divBdr>
            </w:div>
            <w:div w:id="209141631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373725">
              <w:marLeft w:val="0"/>
              <w:marRight w:val="0"/>
              <w:marTop w:val="0"/>
              <w:marBottom w:val="0"/>
              <w:divBdr>
                <w:top w:val="none" w:sz="0" w:space="0" w:color="auto"/>
                <w:left w:val="none" w:sz="0" w:space="0" w:color="auto"/>
                <w:bottom w:val="none" w:sz="0" w:space="0" w:color="auto"/>
                <w:right w:val="none" w:sz="0" w:space="0" w:color="auto"/>
              </w:divBdr>
            </w:div>
            <w:div w:id="1685936992">
              <w:blockQuote w:val="1"/>
              <w:marLeft w:val="720"/>
              <w:marRight w:val="720"/>
              <w:marTop w:val="100"/>
              <w:marBottom w:val="100"/>
              <w:divBdr>
                <w:top w:val="none" w:sz="0" w:space="0" w:color="auto"/>
                <w:left w:val="none" w:sz="0" w:space="0" w:color="auto"/>
                <w:bottom w:val="none" w:sz="0" w:space="0" w:color="auto"/>
                <w:right w:val="none" w:sz="0" w:space="0" w:color="auto"/>
              </w:divBdr>
            </w:div>
            <w:div w:id="279382763">
              <w:marLeft w:val="0"/>
              <w:marRight w:val="0"/>
              <w:marTop w:val="0"/>
              <w:marBottom w:val="0"/>
              <w:divBdr>
                <w:top w:val="none" w:sz="0" w:space="0" w:color="auto"/>
                <w:left w:val="none" w:sz="0" w:space="0" w:color="auto"/>
                <w:bottom w:val="none" w:sz="0" w:space="0" w:color="auto"/>
                <w:right w:val="none" w:sz="0" w:space="0" w:color="auto"/>
              </w:divBdr>
            </w:div>
            <w:div w:id="12986046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502102">
              <w:marLeft w:val="0"/>
              <w:marRight w:val="0"/>
              <w:marTop w:val="0"/>
              <w:marBottom w:val="0"/>
              <w:divBdr>
                <w:top w:val="none" w:sz="0" w:space="0" w:color="auto"/>
                <w:left w:val="none" w:sz="0" w:space="0" w:color="auto"/>
                <w:bottom w:val="none" w:sz="0" w:space="0" w:color="auto"/>
                <w:right w:val="none" w:sz="0" w:space="0" w:color="auto"/>
              </w:divBdr>
            </w:div>
            <w:div w:id="1715150724">
              <w:blockQuote w:val="1"/>
              <w:marLeft w:val="720"/>
              <w:marRight w:val="720"/>
              <w:marTop w:val="100"/>
              <w:marBottom w:val="100"/>
              <w:divBdr>
                <w:top w:val="none" w:sz="0" w:space="0" w:color="auto"/>
                <w:left w:val="none" w:sz="0" w:space="0" w:color="auto"/>
                <w:bottom w:val="none" w:sz="0" w:space="0" w:color="auto"/>
                <w:right w:val="none" w:sz="0" w:space="0" w:color="auto"/>
              </w:divBdr>
            </w:div>
            <w:div w:id="782501843">
              <w:marLeft w:val="0"/>
              <w:marRight w:val="0"/>
              <w:marTop w:val="0"/>
              <w:marBottom w:val="0"/>
              <w:divBdr>
                <w:top w:val="none" w:sz="0" w:space="0" w:color="auto"/>
                <w:left w:val="none" w:sz="0" w:space="0" w:color="auto"/>
                <w:bottom w:val="none" w:sz="0" w:space="0" w:color="auto"/>
                <w:right w:val="none" w:sz="0" w:space="0" w:color="auto"/>
              </w:divBdr>
            </w:div>
            <w:div w:id="81718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52926">
              <w:marLeft w:val="0"/>
              <w:marRight w:val="0"/>
              <w:marTop w:val="0"/>
              <w:marBottom w:val="0"/>
              <w:divBdr>
                <w:top w:val="none" w:sz="0" w:space="0" w:color="auto"/>
                <w:left w:val="none" w:sz="0" w:space="0" w:color="auto"/>
                <w:bottom w:val="none" w:sz="0" w:space="0" w:color="auto"/>
                <w:right w:val="none" w:sz="0" w:space="0" w:color="auto"/>
              </w:divBdr>
            </w:div>
            <w:div w:id="828864088">
              <w:blockQuote w:val="1"/>
              <w:marLeft w:val="720"/>
              <w:marRight w:val="720"/>
              <w:marTop w:val="100"/>
              <w:marBottom w:val="100"/>
              <w:divBdr>
                <w:top w:val="none" w:sz="0" w:space="0" w:color="auto"/>
                <w:left w:val="none" w:sz="0" w:space="0" w:color="auto"/>
                <w:bottom w:val="none" w:sz="0" w:space="0" w:color="auto"/>
                <w:right w:val="none" w:sz="0" w:space="0" w:color="auto"/>
              </w:divBdr>
            </w:div>
            <w:div w:id="835539809">
              <w:marLeft w:val="0"/>
              <w:marRight w:val="0"/>
              <w:marTop w:val="0"/>
              <w:marBottom w:val="0"/>
              <w:divBdr>
                <w:top w:val="none" w:sz="0" w:space="0" w:color="auto"/>
                <w:left w:val="none" w:sz="0" w:space="0" w:color="auto"/>
                <w:bottom w:val="none" w:sz="0" w:space="0" w:color="auto"/>
                <w:right w:val="none" w:sz="0" w:space="0" w:color="auto"/>
              </w:divBdr>
            </w:div>
            <w:div w:id="73223534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00295">
              <w:marLeft w:val="0"/>
              <w:marRight w:val="0"/>
              <w:marTop w:val="0"/>
              <w:marBottom w:val="0"/>
              <w:divBdr>
                <w:top w:val="none" w:sz="0" w:space="0" w:color="auto"/>
                <w:left w:val="none" w:sz="0" w:space="0" w:color="auto"/>
                <w:bottom w:val="none" w:sz="0" w:space="0" w:color="auto"/>
                <w:right w:val="none" w:sz="0" w:space="0" w:color="auto"/>
              </w:divBdr>
            </w:div>
            <w:div w:id="1250188625">
              <w:blockQuote w:val="1"/>
              <w:marLeft w:val="720"/>
              <w:marRight w:val="720"/>
              <w:marTop w:val="100"/>
              <w:marBottom w:val="100"/>
              <w:divBdr>
                <w:top w:val="none" w:sz="0" w:space="0" w:color="auto"/>
                <w:left w:val="none" w:sz="0" w:space="0" w:color="auto"/>
                <w:bottom w:val="none" w:sz="0" w:space="0" w:color="auto"/>
                <w:right w:val="none" w:sz="0" w:space="0" w:color="auto"/>
              </w:divBdr>
            </w:div>
            <w:div w:id="523831396">
              <w:marLeft w:val="0"/>
              <w:marRight w:val="0"/>
              <w:marTop w:val="0"/>
              <w:marBottom w:val="0"/>
              <w:divBdr>
                <w:top w:val="none" w:sz="0" w:space="0" w:color="auto"/>
                <w:left w:val="none" w:sz="0" w:space="0" w:color="auto"/>
                <w:bottom w:val="none" w:sz="0" w:space="0" w:color="auto"/>
                <w:right w:val="none" w:sz="0" w:space="0" w:color="auto"/>
              </w:divBdr>
            </w:div>
            <w:div w:id="2049600657">
              <w:blockQuote w:val="1"/>
              <w:marLeft w:val="720"/>
              <w:marRight w:val="720"/>
              <w:marTop w:val="100"/>
              <w:marBottom w:val="100"/>
              <w:divBdr>
                <w:top w:val="none" w:sz="0" w:space="0" w:color="auto"/>
                <w:left w:val="none" w:sz="0" w:space="0" w:color="auto"/>
                <w:bottom w:val="none" w:sz="0" w:space="0" w:color="auto"/>
                <w:right w:val="none" w:sz="0" w:space="0" w:color="auto"/>
              </w:divBdr>
            </w:div>
            <w:div w:id="436095472">
              <w:marLeft w:val="0"/>
              <w:marRight w:val="0"/>
              <w:marTop w:val="0"/>
              <w:marBottom w:val="0"/>
              <w:divBdr>
                <w:top w:val="none" w:sz="0" w:space="0" w:color="auto"/>
                <w:left w:val="none" w:sz="0" w:space="0" w:color="auto"/>
                <w:bottom w:val="none" w:sz="0" w:space="0" w:color="auto"/>
                <w:right w:val="none" w:sz="0" w:space="0" w:color="auto"/>
              </w:divBdr>
            </w:div>
            <w:div w:id="1391155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994293">
              <w:marLeft w:val="0"/>
              <w:marRight w:val="0"/>
              <w:marTop w:val="0"/>
              <w:marBottom w:val="0"/>
              <w:divBdr>
                <w:top w:val="none" w:sz="0" w:space="0" w:color="auto"/>
                <w:left w:val="none" w:sz="0" w:space="0" w:color="auto"/>
                <w:bottom w:val="none" w:sz="0" w:space="0" w:color="auto"/>
                <w:right w:val="none" w:sz="0" w:space="0" w:color="auto"/>
              </w:divBdr>
            </w:div>
            <w:div w:id="1479876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863013">
              <w:marLeft w:val="0"/>
              <w:marRight w:val="0"/>
              <w:marTop w:val="0"/>
              <w:marBottom w:val="0"/>
              <w:divBdr>
                <w:top w:val="none" w:sz="0" w:space="0" w:color="auto"/>
                <w:left w:val="none" w:sz="0" w:space="0" w:color="auto"/>
                <w:bottom w:val="none" w:sz="0" w:space="0" w:color="auto"/>
                <w:right w:val="none" w:sz="0" w:space="0" w:color="auto"/>
              </w:divBdr>
            </w:div>
            <w:div w:id="2009819911">
              <w:marLeft w:val="0"/>
              <w:marRight w:val="0"/>
              <w:marTop w:val="0"/>
              <w:marBottom w:val="0"/>
              <w:divBdr>
                <w:top w:val="none" w:sz="0" w:space="0" w:color="auto"/>
                <w:left w:val="none" w:sz="0" w:space="0" w:color="auto"/>
                <w:bottom w:val="none" w:sz="0" w:space="0" w:color="auto"/>
                <w:right w:val="none" w:sz="0" w:space="0" w:color="auto"/>
              </w:divBdr>
            </w:div>
            <w:div w:id="15452889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172877">
              <w:marLeft w:val="0"/>
              <w:marRight w:val="0"/>
              <w:marTop w:val="0"/>
              <w:marBottom w:val="0"/>
              <w:divBdr>
                <w:top w:val="none" w:sz="0" w:space="0" w:color="auto"/>
                <w:left w:val="none" w:sz="0" w:space="0" w:color="auto"/>
                <w:bottom w:val="none" w:sz="0" w:space="0" w:color="auto"/>
                <w:right w:val="none" w:sz="0" w:space="0" w:color="auto"/>
              </w:divBdr>
            </w:div>
            <w:div w:id="1759326782">
              <w:blockQuote w:val="1"/>
              <w:marLeft w:val="720"/>
              <w:marRight w:val="720"/>
              <w:marTop w:val="100"/>
              <w:marBottom w:val="100"/>
              <w:divBdr>
                <w:top w:val="none" w:sz="0" w:space="0" w:color="auto"/>
                <w:left w:val="none" w:sz="0" w:space="0" w:color="auto"/>
                <w:bottom w:val="none" w:sz="0" w:space="0" w:color="auto"/>
                <w:right w:val="none" w:sz="0" w:space="0" w:color="auto"/>
              </w:divBdr>
            </w:div>
            <w:div w:id="320694444">
              <w:marLeft w:val="0"/>
              <w:marRight w:val="0"/>
              <w:marTop w:val="0"/>
              <w:marBottom w:val="0"/>
              <w:divBdr>
                <w:top w:val="none" w:sz="0" w:space="0" w:color="auto"/>
                <w:left w:val="none" w:sz="0" w:space="0" w:color="auto"/>
                <w:bottom w:val="none" w:sz="0" w:space="0" w:color="auto"/>
                <w:right w:val="none" w:sz="0" w:space="0" w:color="auto"/>
              </w:divBdr>
            </w:div>
            <w:div w:id="1164927802">
              <w:marLeft w:val="0"/>
              <w:marRight w:val="0"/>
              <w:marTop w:val="0"/>
              <w:marBottom w:val="0"/>
              <w:divBdr>
                <w:top w:val="none" w:sz="0" w:space="0" w:color="auto"/>
                <w:left w:val="none" w:sz="0" w:space="0" w:color="auto"/>
                <w:bottom w:val="none" w:sz="0" w:space="0" w:color="auto"/>
                <w:right w:val="none" w:sz="0" w:space="0" w:color="auto"/>
              </w:divBdr>
            </w:div>
            <w:div w:id="2072338003">
              <w:blockQuote w:val="1"/>
              <w:marLeft w:val="720"/>
              <w:marRight w:val="720"/>
              <w:marTop w:val="100"/>
              <w:marBottom w:val="100"/>
              <w:divBdr>
                <w:top w:val="none" w:sz="0" w:space="0" w:color="auto"/>
                <w:left w:val="none" w:sz="0" w:space="0" w:color="auto"/>
                <w:bottom w:val="none" w:sz="0" w:space="0" w:color="auto"/>
                <w:right w:val="none" w:sz="0" w:space="0" w:color="auto"/>
              </w:divBdr>
            </w:div>
            <w:div w:id="861822796">
              <w:marLeft w:val="0"/>
              <w:marRight w:val="0"/>
              <w:marTop w:val="0"/>
              <w:marBottom w:val="0"/>
              <w:divBdr>
                <w:top w:val="none" w:sz="0" w:space="0" w:color="auto"/>
                <w:left w:val="none" w:sz="0" w:space="0" w:color="auto"/>
                <w:bottom w:val="none" w:sz="0" w:space="0" w:color="auto"/>
                <w:right w:val="none" w:sz="0" w:space="0" w:color="auto"/>
              </w:divBdr>
            </w:div>
            <w:div w:id="2036077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679756">
              <w:marLeft w:val="0"/>
              <w:marRight w:val="0"/>
              <w:marTop w:val="0"/>
              <w:marBottom w:val="0"/>
              <w:divBdr>
                <w:top w:val="none" w:sz="0" w:space="0" w:color="auto"/>
                <w:left w:val="none" w:sz="0" w:space="0" w:color="auto"/>
                <w:bottom w:val="none" w:sz="0" w:space="0" w:color="auto"/>
                <w:right w:val="none" w:sz="0" w:space="0" w:color="auto"/>
              </w:divBdr>
            </w:div>
            <w:div w:id="157505243">
              <w:marLeft w:val="0"/>
              <w:marRight w:val="0"/>
              <w:marTop w:val="0"/>
              <w:marBottom w:val="0"/>
              <w:divBdr>
                <w:top w:val="none" w:sz="0" w:space="0" w:color="auto"/>
                <w:left w:val="none" w:sz="0" w:space="0" w:color="auto"/>
                <w:bottom w:val="none" w:sz="0" w:space="0" w:color="auto"/>
                <w:right w:val="none" w:sz="0" w:space="0" w:color="auto"/>
              </w:divBdr>
            </w:div>
            <w:div w:id="1393000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273455">
              <w:marLeft w:val="0"/>
              <w:marRight w:val="0"/>
              <w:marTop w:val="0"/>
              <w:marBottom w:val="0"/>
              <w:divBdr>
                <w:top w:val="none" w:sz="0" w:space="0" w:color="auto"/>
                <w:left w:val="none" w:sz="0" w:space="0" w:color="auto"/>
                <w:bottom w:val="none" w:sz="0" w:space="0" w:color="auto"/>
                <w:right w:val="none" w:sz="0" w:space="0" w:color="auto"/>
              </w:divBdr>
            </w:div>
            <w:div w:id="20140218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947659">
              <w:marLeft w:val="0"/>
              <w:marRight w:val="0"/>
              <w:marTop w:val="0"/>
              <w:marBottom w:val="0"/>
              <w:divBdr>
                <w:top w:val="none" w:sz="0" w:space="0" w:color="auto"/>
                <w:left w:val="none" w:sz="0" w:space="0" w:color="auto"/>
                <w:bottom w:val="none" w:sz="0" w:space="0" w:color="auto"/>
                <w:right w:val="none" w:sz="0" w:space="0" w:color="auto"/>
              </w:divBdr>
            </w:div>
            <w:div w:id="1672180251">
              <w:marLeft w:val="0"/>
              <w:marRight w:val="0"/>
              <w:marTop w:val="0"/>
              <w:marBottom w:val="0"/>
              <w:divBdr>
                <w:top w:val="none" w:sz="0" w:space="0" w:color="auto"/>
                <w:left w:val="none" w:sz="0" w:space="0" w:color="auto"/>
                <w:bottom w:val="none" w:sz="0" w:space="0" w:color="auto"/>
                <w:right w:val="none" w:sz="0" w:space="0" w:color="auto"/>
              </w:divBdr>
            </w:div>
            <w:div w:id="8984403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743464">
              <w:marLeft w:val="0"/>
              <w:marRight w:val="0"/>
              <w:marTop w:val="0"/>
              <w:marBottom w:val="0"/>
              <w:divBdr>
                <w:top w:val="none" w:sz="0" w:space="0" w:color="auto"/>
                <w:left w:val="none" w:sz="0" w:space="0" w:color="auto"/>
                <w:bottom w:val="none" w:sz="0" w:space="0" w:color="auto"/>
                <w:right w:val="none" w:sz="0" w:space="0" w:color="auto"/>
              </w:divBdr>
            </w:div>
            <w:div w:id="1547447016">
              <w:blockQuote w:val="1"/>
              <w:marLeft w:val="720"/>
              <w:marRight w:val="720"/>
              <w:marTop w:val="100"/>
              <w:marBottom w:val="100"/>
              <w:divBdr>
                <w:top w:val="none" w:sz="0" w:space="0" w:color="auto"/>
                <w:left w:val="none" w:sz="0" w:space="0" w:color="auto"/>
                <w:bottom w:val="none" w:sz="0" w:space="0" w:color="auto"/>
                <w:right w:val="none" w:sz="0" w:space="0" w:color="auto"/>
              </w:divBdr>
            </w:div>
            <w:div w:id="343241682">
              <w:marLeft w:val="0"/>
              <w:marRight w:val="0"/>
              <w:marTop w:val="0"/>
              <w:marBottom w:val="0"/>
              <w:divBdr>
                <w:top w:val="none" w:sz="0" w:space="0" w:color="auto"/>
                <w:left w:val="none" w:sz="0" w:space="0" w:color="auto"/>
                <w:bottom w:val="none" w:sz="0" w:space="0" w:color="auto"/>
                <w:right w:val="none" w:sz="0" w:space="0" w:color="auto"/>
              </w:divBdr>
            </w:div>
            <w:div w:id="1558469874">
              <w:marLeft w:val="0"/>
              <w:marRight w:val="0"/>
              <w:marTop w:val="0"/>
              <w:marBottom w:val="0"/>
              <w:divBdr>
                <w:top w:val="none" w:sz="0" w:space="0" w:color="auto"/>
                <w:left w:val="none" w:sz="0" w:space="0" w:color="auto"/>
                <w:bottom w:val="none" w:sz="0" w:space="0" w:color="auto"/>
                <w:right w:val="none" w:sz="0" w:space="0" w:color="auto"/>
              </w:divBdr>
            </w:div>
            <w:div w:id="195579630">
              <w:blockQuote w:val="1"/>
              <w:marLeft w:val="720"/>
              <w:marRight w:val="720"/>
              <w:marTop w:val="100"/>
              <w:marBottom w:val="100"/>
              <w:divBdr>
                <w:top w:val="none" w:sz="0" w:space="0" w:color="auto"/>
                <w:left w:val="none" w:sz="0" w:space="0" w:color="auto"/>
                <w:bottom w:val="none" w:sz="0" w:space="0" w:color="auto"/>
                <w:right w:val="none" w:sz="0" w:space="0" w:color="auto"/>
              </w:divBdr>
            </w:div>
            <w:div w:id="803352450">
              <w:marLeft w:val="0"/>
              <w:marRight w:val="0"/>
              <w:marTop w:val="0"/>
              <w:marBottom w:val="0"/>
              <w:divBdr>
                <w:top w:val="none" w:sz="0" w:space="0" w:color="auto"/>
                <w:left w:val="none" w:sz="0" w:space="0" w:color="auto"/>
                <w:bottom w:val="none" w:sz="0" w:space="0" w:color="auto"/>
                <w:right w:val="none" w:sz="0" w:space="0" w:color="auto"/>
              </w:divBdr>
            </w:div>
            <w:div w:id="907827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15696014">
              <w:marLeft w:val="0"/>
              <w:marRight w:val="0"/>
              <w:marTop w:val="0"/>
              <w:marBottom w:val="0"/>
              <w:divBdr>
                <w:top w:val="none" w:sz="0" w:space="0" w:color="auto"/>
                <w:left w:val="none" w:sz="0" w:space="0" w:color="auto"/>
                <w:bottom w:val="none" w:sz="0" w:space="0" w:color="auto"/>
                <w:right w:val="none" w:sz="0" w:space="0" w:color="auto"/>
              </w:divBdr>
            </w:div>
            <w:div w:id="491332845">
              <w:marLeft w:val="0"/>
              <w:marRight w:val="0"/>
              <w:marTop w:val="0"/>
              <w:marBottom w:val="0"/>
              <w:divBdr>
                <w:top w:val="none" w:sz="0" w:space="0" w:color="auto"/>
                <w:left w:val="none" w:sz="0" w:space="0" w:color="auto"/>
                <w:bottom w:val="none" w:sz="0" w:space="0" w:color="auto"/>
                <w:right w:val="none" w:sz="0" w:space="0" w:color="auto"/>
              </w:divBdr>
            </w:div>
            <w:div w:id="691145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9077030">
              <w:marLeft w:val="0"/>
              <w:marRight w:val="0"/>
              <w:marTop w:val="0"/>
              <w:marBottom w:val="0"/>
              <w:divBdr>
                <w:top w:val="none" w:sz="0" w:space="0" w:color="auto"/>
                <w:left w:val="none" w:sz="0" w:space="0" w:color="auto"/>
                <w:bottom w:val="none" w:sz="0" w:space="0" w:color="auto"/>
                <w:right w:val="none" w:sz="0" w:space="0" w:color="auto"/>
              </w:divBdr>
            </w:div>
            <w:div w:id="823475488">
              <w:blockQuote w:val="1"/>
              <w:marLeft w:val="720"/>
              <w:marRight w:val="720"/>
              <w:marTop w:val="100"/>
              <w:marBottom w:val="100"/>
              <w:divBdr>
                <w:top w:val="none" w:sz="0" w:space="0" w:color="auto"/>
                <w:left w:val="none" w:sz="0" w:space="0" w:color="auto"/>
                <w:bottom w:val="none" w:sz="0" w:space="0" w:color="auto"/>
                <w:right w:val="none" w:sz="0" w:space="0" w:color="auto"/>
              </w:divBdr>
            </w:div>
            <w:div w:id="341126589">
              <w:marLeft w:val="0"/>
              <w:marRight w:val="0"/>
              <w:marTop w:val="0"/>
              <w:marBottom w:val="0"/>
              <w:divBdr>
                <w:top w:val="none" w:sz="0" w:space="0" w:color="auto"/>
                <w:left w:val="none" w:sz="0" w:space="0" w:color="auto"/>
                <w:bottom w:val="none" w:sz="0" w:space="0" w:color="auto"/>
                <w:right w:val="none" w:sz="0" w:space="0" w:color="auto"/>
              </w:divBdr>
            </w:div>
            <w:div w:id="1218593292">
              <w:marLeft w:val="0"/>
              <w:marRight w:val="0"/>
              <w:marTop w:val="0"/>
              <w:marBottom w:val="0"/>
              <w:divBdr>
                <w:top w:val="none" w:sz="0" w:space="0" w:color="auto"/>
                <w:left w:val="none" w:sz="0" w:space="0" w:color="auto"/>
                <w:bottom w:val="none" w:sz="0" w:space="0" w:color="auto"/>
                <w:right w:val="none" w:sz="0" w:space="0" w:color="auto"/>
              </w:divBdr>
            </w:div>
            <w:div w:id="10635235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110439">
              <w:marLeft w:val="0"/>
              <w:marRight w:val="0"/>
              <w:marTop w:val="0"/>
              <w:marBottom w:val="0"/>
              <w:divBdr>
                <w:top w:val="none" w:sz="0" w:space="0" w:color="auto"/>
                <w:left w:val="none" w:sz="0" w:space="0" w:color="auto"/>
                <w:bottom w:val="none" w:sz="0" w:space="0" w:color="auto"/>
                <w:right w:val="none" w:sz="0" w:space="0" w:color="auto"/>
              </w:divBdr>
            </w:div>
            <w:div w:id="2035690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141168">
              <w:marLeft w:val="0"/>
              <w:marRight w:val="0"/>
              <w:marTop w:val="0"/>
              <w:marBottom w:val="0"/>
              <w:divBdr>
                <w:top w:val="none" w:sz="0" w:space="0" w:color="auto"/>
                <w:left w:val="none" w:sz="0" w:space="0" w:color="auto"/>
                <w:bottom w:val="none" w:sz="0" w:space="0" w:color="auto"/>
                <w:right w:val="none" w:sz="0" w:space="0" w:color="auto"/>
              </w:divBdr>
            </w:div>
            <w:div w:id="493183614">
              <w:marLeft w:val="0"/>
              <w:marRight w:val="0"/>
              <w:marTop w:val="0"/>
              <w:marBottom w:val="0"/>
              <w:divBdr>
                <w:top w:val="none" w:sz="0" w:space="0" w:color="auto"/>
                <w:left w:val="none" w:sz="0" w:space="0" w:color="auto"/>
                <w:bottom w:val="none" w:sz="0" w:space="0" w:color="auto"/>
                <w:right w:val="none" w:sz="0" w:space="0" w:color="auto"/>
              </w:divBdr>
            </w:div>
            <w:div w:id="1452435367">
              <w:blockQuote w:val="1"/>
              <w:marLeft w:val="720"/>
              <w:marRight w:val="720"/>
              <w:marTop w:val="100"/>
              <w:marBottom w:val="100"/>
              <w:divBdr>
                <w:top w:val="none" w:sz="0" w:space="0" w:color="auto"/>
                <w:left w:val="none" w:sz="0" w:space="0" w:color="auto"/>
                <w:bottom w:val="none" w:sz="0" w:space="0" w:color="auto"/>
                <w:right w:val="none" w:sz="0" w:space="0" w:color="auto"/>
              </w:divBdr>
            </w:div>
            <w:div w:id="712071964">
              <w:marLeft w:val="0"/>
              <w:marRight w:val="0"/>
              <w:marTop w:val="0"/>
              <w:marBottom w:val="0"/>
              <w:divBdr>
                <w:top w:val="none" w:sz="0" w:space="0" w:color="auto"/>
                <w:left w:val="none" w:sz="0" w:space="0" w:color="auto"/>
                <w:bottom w:val="none" w:sz="0" w:space="0" w:color="auto"/>
                <w:right w:val="none" w:sz="0" w:space="0" w:color="auto"/>
              </w:divBdr>
            </w:div>
            <w:div w:id="1014111034">
              <w:blockQuote w:val="1"/>
              <w:marLeft w:val="720"/>
              <w:marRight w:val="720"/>
              <w:marTop w:val="100"/>
              <w:marBottom w:val="100"/>
              <w:divBdr>
                <w:top w:val="none" w:sz="0" w:space="0" w:color="auto"/>
                <w:left w:val="none" w:sz="0" w:space="0" w:color="auto"/>
                <w:bottom w:val="none" w:sz="0" w:space="0" w:color="auto"/>
                <w:right w:val="none" w:sz="0" w:space="0" w:color="auto"/>
              </w:divBdr>
            </w:div>
            <w:div w:id="435946725">
              <w:marLeft w:val="0"/>
              <w:marRight w:val="0"/>
              <w:marTop w:val="0"/>
              <w:marBottom w:val="0"/>
              <w:divBdr>
                <w:top w:val="none" w:sz="0" w:space="0" w:color="auto"/>
                <w:left w:val="none" w:sz="0" w:space="0" w:color="auto"/>
                <w:bottom w:val="none" w:sz="0" w:space="0" w:color="auto"/>
                <w:right w:val="none" w:sz="0" w:space="0" w:color="auto"/>
              </w:divBdr>
            </w:div>
            <w:div w:id="1437212982">
              <w:marLeft w:val="0"/>
              <w:marRight w:val="0"/>
              <w:marTop w:val="0"/>
              <w:marBottom w:val="0"/>
              <w:divBdr>
                <w:top w:val="none" w:sz="0" w:space="0" w:color="auto"/>
                <w:left w:val="none" w:sz="0" w:space="0" w:color="auto"/>
                <w:bottom w:val="none" w:sz="0" w:space="0" w:color="auto"/>
                <w:right w:val="none" w:sz="0" w:space="0" w:color="auto"/>
              </w:divBdr>
            </w:div>
            <w:div w:id="44658814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162537">
              <w:marLeft w:val="0"/>
              <w:marRight w:val="0"/>
              <w:marTop w:val="0"/>
              <w:marBottom w:val="0"/>
              <w:divBdr>
                <w:top w:val="none" w:sz="0" w:space="0" w:color="auto"/>
                <w:left w:val="none" w:sz="0" w:space="0" w:color="auto"/>
                <w:bottom w:val="none" w:sz="0" w:space="0" w:color="auto"/>
                <w:right w:val="none" w:sz="0" w:space="0" w:color="auto"/>
              </w:divBdr>
            </w:div>
            <w:div w:id="495270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9889424">
              <w:marLeft w:val="0"/>
              <w:marRight w:val="0"/>
              <w:marTop w:val="0"/>
              <w:marBottom w:val="0"/>
              <w:divBdr>
                <w:top w:val="none" w:sz="0" w:space="0" w:color="auto"/>
                <w:left w:val="none" w:sz="0" w:space="0" w:color="auto"/>
                <w:bottom w:val="none" w:sz="0" w:space="0" w:color="auto"/>
                <w:right w:val="none" w:sz="0" w:space="0" w:color="auto"/>
              </w:divBdr>
            </w:div>
            <w:div w:id="835998397">
              <w:marLeft w:val="0"/>
              <w:marRight w:val="0"/>
              <w:marTop w:val="0"/>
              <w:marBottom w:val="0"/>
              <w:divBdr>
                <w:top w:val="none" w:sz="0" w:space="0" w:color="auto"/>
                <w:left w:val="none" w:sz="0" w:space="0" w:color="auto"/>
                <w:bottom w:val="none" w:sz="0" w:space="0" w:color="auto"/>
                <w:right w:val="none" w:sz="0" w:space="0" w:color="auto"/>
              </w:divBdr>
            </w:div>
            <w:div w:id="1072697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887369">
              <w:marLeft w:val="0"/>
              <w:marRight w:val="0"/>
              <w:marTop w:val="0"/>
              <w:marBottom w:val="0"/>
              <w:divBdr>
                <w:top w:val="none" w:sz="0" w:space="0" w:color="auto"/>
                <w:left w:val="none" w:sz="0" w:space="0" w:color="auto"/>
                <w:bottom w:val="none" w:sz="0" w:space="0" w:color="auto"/>
                <w:right w:val="none" w:sz="0" w:space="0" w:color="auto"/>
              </w:divBdr>
            </w:div>
            <w:div w:id="259532923">
              <w:blockQuote w:val="1"/>
              <w:marLeft w:val="720"/>
              <w:marRight w:val="720"/>
              <w:marTop w:val="100"/>
              <w:marBottom w:val="100"/>
              <w:divBdr>
                <w:top w:val="none" w:sz="0" w:space="0" w:color="auto"/>
                <w:left w:val="none" w:sz="0" w:space="0" w:color="auto"/>
                <w:bottom w:val="none" w:sz="0" w:space="0" w:color="auto"/>
                <w:right w:val="none" w:sz="0" w:space="0" w:color="auto"/>
              </w:divBdr>
            </w:div>
            <w:div w:id="72317999">
              <w:marLeft w:val="0"/>
              <w:marRight w:val="0"/>
              <w:marTop w:val="0"/>
              <w:marBottom w:val="0"/>
              <w:divBdr>
                <w:top w:val="none" w:sz="0" w:space="0" w:color="auto"/>
                <w:left w:val="none" w:sz="0" w:space="0" w:color="auto"/>
                <w:bottom w:val="none" w:sz="0" w:space="0" w:color="auto"/>
                <w:right w:val="none" w:sz="0" w:space="0" w:color="auto"/>
              </w:divBdr>
            </w:div>
            <w:div w:id="1065833888">
              <w:marLeft w:val="0"/>
              <w:marRight w:val="0"/>
              <w:marTop w:val="0"/>
              <w:marBottom w:val="0"/>
              <w:divBdr>
                <w:top w:val="none" w:sz="0" w:space="0" w:color="auto"/>
                <w:left w:val="none" w:sz="0" w:space="0" w:color="auto"/>
                <w:bottom w:val="none" w:sz="0" w:space="0" w:color="auto"/>
                <w:right w:val="none" w:sz="0" w:space="0" w:color="auto"/>
              </w:divBdr>
            </w:div>
            <w:div w:id="1081870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63890">
              <w:marLeft w:val="0"/>
              <w:marRight w:val="0"/>
              <w:marTop w:val="0"/>
              <w:marBottom w:val="0"/>
              <w:divBdr>
                <w:top w:val="none" w:sz="0" w:space="0" w:color="auto"/>
                <w:left w:val="none" w:sz="0" w:space="0" w:color="auto"/>
                <w:bottom w:val="none" w:sz="0" w:space="0" w:color="auto"/>
                <w:right w:val="none" w:sz="0" w:space="0" w:color="auto"/>
              </w:divBdr>
            </w:div>
            <w:div w:id="1174683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8661117">
              <w:marLeft w:val="0"/>
              <w:marRight w:val="0"/>
              <w:marTop w:val="0"/>
              <w:marBottom w:val="0"/>
              <w:divBdr>
                <w:top w:val="none" w:sz="0" w:space="0" w:color="auto"/>
                <w:left w:val="none" w:sz="0" w:space="0" w:color="auto"/>
                <w:bottom w:val="none" w:sz="0" w:space="0" w:color="auto"/>
                <w:right w:val="none" w:sz="0" w:space="0" w:color="auto"/>
              </w:divBdr>
            </w:div>
            <w:div w:id="86851322">
              <w:marLeft w:val="0"/>
              <w:marRight w:val="0"/>
              <w:marTop w:val="0"/>
              <w:marBottom w:val="0"/>
              <w:divBdr>
                <w:top w:val="none" w:sz="0" w:space="0" w:color="auto"/>
                <w:left w:val="none" w:sz="0" w:space="0" w:color="auto"/>
                <w:bottom w:val="none" w:sz="0" w:space="0" w:color="auto"/>
                <w:right w:val="none" w:sz="0" w:space="0" w:color="auto"/>
              </w:divBdr>
            </w:div>
            <w:div w:id="10728728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99931">
              <w:marLeft w:val="0"/>
              <w:marRight w:val="0"/>
              <w:marTop w:val="0"/>
              <w:marBottom w:val="0"/>
              <w:divBdr>
                <w:top w:val="none" w:sz="0" w:space="0" w:color="auto"/>
                <w:left w:val="none" w:sz="0" w:space="0" w:color="auto"/>
                <w:bottom w:val="none" w:sz="0" w:space="0" w:color="auto"/>
                <w:right w:val="none" w:sz="0" w:space="0" w:color="auto"/>
              </w:divBdr>
            </w:div>
            <w:div w:id="753554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147462">
              <w:marLeft w:val="0"/>
              <w:marRight w:val="0"/>
              <w:marTop w:val="0"/>
              <w:marBottom w:val="0"/>
              <w:divBdr>
                <w:top w:val="none" w:sz="0" w:space="0" w:color="auto"/>
                <w:left w:val="none" w:sz="0" w:space="0" w:color="auto"/>
                <w:bottom w:val="none" w:sz="0" w:space="0" w:color="auto"/>
                <w:right w:val="none" w:sz="0" w:space="0" w:color="auto"/>
              </w:divBdr>
            </w:div>
            <w:div w:id="2059234272">
              <w:marLeft w:val="0"/>
              <w:marRight w:val="0"/>
              <w:marTop w:val="0"/>
              <w:marBottom w:val="0"/>
              <w:divBdr>
                <w:top w:val="none" w:sz="0" w:space="0" w:color="auto"/>
                <w:left w:val="none" w:sz="0" w:space="0" w:color="auto"/>
                <w:bottom w:val="none" w:sz="0" w:space="0" w:color="auto"/>
                <w:right w:val="none" w:sz="0" w:space="0" w:color="auto"/>
              </w:divBdr>
            </w:div>
            <w:div w:id="137841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628036">
              <w:marLeft w:val="0"/>
              <w:marRight w:val="0"/>
              <w:marTop w:val="0"/>
              <w:marBottom w:val="0"/>
              <w:divBdr>
                <w:top w:val="none" w:sz="0" w:space="0" w:color="auto"/>
                <w:left w:val="none" w:sz="0" w:space="0" w:color="auto"/>
                <w:bottom w:val="none" w:sz="0" w:space="0" w:color="auto"/>
                <w:right w:val="none" w:sz="0" w:space="0" w:color="auto"/>
              </w:divBdr>
            </w:div>
            <w:div w:id="1011950772">
              <w:blockQuote w:val="1"/>
              <w:marLeft w:val="720"/>
              <w:marRight w:val="720"/>
              <w:marTop w:val="100"/>
              <w:marBottom w:val="100"/>
              <w:divBdr>
                <w:top w:val="none" w:sz="0" w:space="0" w:color="auto"/>
                <w:left w:val="none" w:sz="0" w:space="0" w:color="auto"/>
                <w:bottom w:val="none" w:sz="0" w:space="0" w:color="auto"/>
                <w:right w:val="none" w:sz="0" w:space="0" w:color="auto"/>
              </w:divBdr>
            </w:div>
            <w:div w:id="424693038">
              <w:marLeft w:val="0"/>
              <w:marRight w:val="0"/>
              <w:marTop w:val="0"/>
              <w:marBottom w:val="0"/>
              <w:divBdr>
                <w:top w:val="none" w:sz="0" w:space="0" w:color="auto"/>
                <w:left w:val="none" w:sz="0" w:space="0" w:color="auto"/>
                <w:bottom w:val="none" w:sz="0" w:space="0" w:color="auto"/>
                <w:right w:val="none" w:sz="0" w:space="0" w:color="auto"/>
              </w:divBdr>
            </w:div>
            <w:div w:id="1993830305">
              <w:marLeft w:val="0"/>
              <w:marRight w:val="0"/>
              <w:marTop w:val="0"/>
              <w:marBottom w:val="0"/>
              <w:divBdr>
                <w:top w:val="none" w:sz="0" w:space="0" w:color="auto"/>
                <w:left w:val="none" w:sz="0" w:space="0" w:color="auto"/>
                <w:bottom w:val="none" w:sz="0" w:space="0" w:color="auto"/>
                <w:right w:val="none" w:sz="0" w:space="0" w:color="auto"/>
              </w:divBdr>
            </w:div>
            <w:div w:id="2122869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778969">
              <w:marLeft w:val="0"/>
              <w:marRight w:val="0"/>
              <w:marTop w:val="0"/>
              <w:marBottom w:val="0"/>
              <w:divBdr>
                <w:top w:val="none" w:sz="0" w:space="0" w:color="auto"/>
                <w:left w:val="none" w:sz="0" w:space="0" w:color="auto"/>
                <w:bottom w:val="none" w:sz="0" w:space="0" w:color="auto"/>
                <w:right w:val="none" w:sz="0" w:space="0" w:color="auto"/>
              </w:divBdr>
            </w:div>
            <w:div w:id="1274555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250438">
              <w:marLeft w:val="0"/>
              <w:marRight w:val="0"/>
              <w:marTop w:val="0"/>
              <w:marBottom w:val="0"/>
              <w:divBdr>
                <w:top w:val="none" w:sz="0" w:space="0" w:color="auto"/>
                <w:left w:val="none" w:sz="0" w:space="0" w:color="auto"/>
                <w:bottom w:val="none" w:sz="0" w:space="0" w:color="auto"/>
                <w:right w:val="none" w:sz="0" w:space="0" w:color="auto"/>
              </w:divBdr>
            </w:div>
            <w:div w:id="733624488">
              <w:marLeft w:val="0"/>
              <w:marRight w:val="0"/>
              <w:marTop w:val="0"/>
              <w:marBottom w:val="0"/>
              <w:divBdr>
                <w:top w:val="none" w:sz="0" w:space="0" w:color="auto"/>
                <w:left w:val="none" w:sz="0" w:space="0" w:color="auto"/>
                <w:bottom w:val="none" w:sz="0" w:space="0" w:color="auto"/>
                <w:right w:val="none" w:sz="0" w:space="0" w:color="auto"/>
              </w:divBdr>
            </w:div>
            <w:div w:id="386684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525286">
              <w:marLeft w:val="0"/>
              <w:marRight w:val="0"/>
              <w:marTop w:val="0"/>
              <w:marBottom w:val="0"/>
              <w:divBdr>
                <w:top w:val="none" w:sz="0" w:space="0" w:color="auto"/>
                <w:left w:val="none" w:sz="0" w:space="0" w:color="auto"/>
                <w:bottom w:val="none" w:sz="0" w:space="0" w:color="auto"/>
                <w:right w:val="none" w:sz="0" w:space="0" w:color="auto"/>
              </w:divBdr>
            </w:div>
            <w:div w:id="1510215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3203960">
              <w:marLeft w:val="0"/>
              <w:marRight w:val="0"/>
              <w:marTop w:val="0"/>
              <w:marBottom w:val="0"/>
              <w:divBdr>
                <w:top w:val="none" w:sz="0" w:space="0" w:color="auto"/>
                <w:left w:val="none" w:sz="0" w:space="0" w:color="auto"/>
                <w:bottom w:val="none" w:sz="0" w:space="0" w:color="auto"/>
                <w:right w:val="none" w:sz="0" w:space="0" w:color="auto"/>
              </w:divBdr>
            </w:div>
            <w:div w:id="1568684875">
              <w:marLeft w:val="0"/>
              <w:marRight w:val="0"/>
              <w:marTop w:val="0"/>
              <w:marBottom w:val="0"/>
              <w:divBdr>
                <w:top w:val="none" w:sz="0" w:space="0" w:color="auto"/>
                <w:left w:val="none" w:sz="0" w:space="0" w:color="auto"/>
                <w:bottom w:val="none" w:sz="0" w:space="0" w:color="auto"/>
                <w:right w:val="none" w:sz="0" w:space="0" w:color="auto"/>
              </w:divBdr>
            </w:div>
            <w:div w:id="673990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3179441">
              <w:marLeft w:val="0"/>
              <w:marRight w:val="0"/>
              <w:marTop w:val="0"/>
              <w:marBottom w:val="0"/>
              <w:divBdr>
                <w:top w:val="none" w:sz="0" w:space="0" w:color="auto"/>
                <w:left w:val="none" w:sz="0" w:space="0" w:color="auto"/>
                <w:bottom w:val="none" w:sz="0" w:space="0" w:color="auto"/>
                <w:right w:val="none" w:sz="0" w:space="0" w:color="auto"/>
              </w:divBdr>
            </w:div>
            <w:div w:id="15192755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832739">
              <w:marLeft w:val="0"/>
              <w:marRight w:val="0"/>
              <w:marTop w:val="0"/>
              <w:marBottom w:val="0"/>
              <w:divBdr>
                <w:top w:val="none" w:sz="0" w:space="0" w:color="auto"/>
                <w:left w:val="none" w:sz="0" w:space="0" w:color="auto"/>
                <w:bottom w:val="none" w:sz="0" w:space="0" w:color="auto"/>
                <w:right w:val="none" w:sz="0" w:space="0" w:color="auto"/>
              </w:divBdr>
            </w:div>
            <w:div w:id="1364287956">
              <w:blockQuote w:val="1"/>
              <w:marLeft w:val="720"/>
              <w:marRight w:val="720"/>
              <w:marTop w:val="100"/>
              <w:marBottom w:val="100"/>
              <w:divBdr>
                <w:top w:val="none" w:sz="0" w:space="0" w:color="auto"/>
                <w:left w:val="none" w:sz="0" w:space="0" w:color="auto"/>
                <w:bottom w:val="none" w:sz="0" w:space="0" w:color="auto"/>
                <w:right w:val="none" w:sz="0" w:space="0" w:color="auto"/>
              </w:divBdr>
            </w:div>
            <w:div w:id="631442335">
              <w:marLeft w:val="0"/>
              <w:marRight w:val="0"/>
              <w:marTop w:val="0"/>
              <w:marBottom w:val="0"/>
              <w:divBdr>
                <w:top w:val="none" w:sz="0" w:space="0" w:color="auto"/>
                <w:left w:val="none" w:sz="0" w:space="0" w:color="auto"/>
                <w:bottom w:val="none" w:sz="0" w:space="0" w:color="auto"/>
                <w:right w:val="none" w:sz="0" w:space="0" w:color="auto"/>
              </w:divBdr>
            </w:div>
            <w:div w:id="1958294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227890">
              <w:marLeft w:val="0"/>
              <w:marRight w:val="0"/>
              <w:marTop w:val="0"/>
              <w:marBottom w:val="0"/>
              <w:divBdr>
                <w:top w:val="none" w:sz="0" w:space="0" w:color="auto"/>
                <w:left w:val="none" w:sz="0" w:space="0" w:color="auto"/>
                <w:bottom w:val="none" w:sz="0" w:space="0" w:color="auto"/>
                <w:right w:val="none" w:sz="0" w:space="0" w:color="auto"/>
              </w:divBdr>
            </w:div>
            <w:div w:id="826213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640189">
              <w:marLeft w:val="0"/>
              <w:marRight w:val="0"/>
              <w:marTop w:val="0"/>
              <w:marBottom w:val="0"/>
              <w:divBdr>
                <w:top w:val="none" w:sz="0" w:space="0" w:color="auto"/>
                <w:left w:val="none" w:sz="0" w:space="0" w:color="auto"/>
                <w:bottom w:val="none" w:sz="0" w:space="0" w:color="auto"/>
                <w:right w:val="none" w:sz="0" w:space="0" w:color="auto"/>
              </w:divBdr>
            </w:div>
            <w:div w:id="346172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530183">
              <w:marLeft w:val="0"/>
              <w:marRight w:val="0"/>
              <w:marTop w:val="0"/>
              <w:marBottom w:val="0"/>
              <w:divBdr>
                <w:top w:val="none" w:sz="0" w:space="0" w:color="auto"/>
                <w:left w:val="none" w:sz="0" w:space="0" w:color="auto"/>
                <w:bottom w:val="none" w:sz="0" w:space="0" w:color="auto"/>
                <w:right w:val="none" w:sz="0" w:space="0" w:color="auto"/>
              </w:divBdr>
            </w:div>
            <w:div w:id="1614359914">
              <w:marLeft w:val="0"/>
              <w:marRight w:val="0"/>
              <w:marTop w:val="0"/>
              <w:marBottom w:val="0"/>
              <w:divBdr>
                <w:top w:val="none" w:sz="0" w:space="0" w:color="auto"/>
                <w:left w:val="none" w:sz="0" w:space="0" w:color="auto"/>
                <w:bottom w:val="none" w:sz="0" w:space="0" w:color="auto"/>
                <w:right w:val="none" w:sz="0" w:space="0" w:color="auto"/>
              </w:divBdr>
            </w:div>
            <w:div w:id="1994409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314042">
              <w:marLeft w:val="0"/>
              <w:marRight w:val="0"/>
              <w:marTop w:val="0"/>
              <w:marBottom w:val="0"/>
              <w:divBdr>
                <w:top w:val="none" w:sz="0" w:space="0" w:color="auto"/>
                <w:left w:val="none" w:sz="0" w:space="0" w:color="auto"/>
                <w:bottom w:val="none" w:sz="0" w:space="0" w:color="auto"/>
                <w:right w:val="none" w:sz="0" w:space="0" w:color="auto"/>
              </w:divBdr>
            </w:div>
            <w:div w:id="1713535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88899756">
              <w:marLeft w:val="0"/>
              <w:marRight w:val="0"/>
              <w:marTop w:val="0"/>
              <w:marBottom w:val="0"/>
              <w:divBdr>
                <w:top w:val="none" w:sz="0" w:space="0" w:color="auto"/>
                <w:left w:val="none" w:sz="0" w:space="0" w:color="auto"/>
                <w:bottom w:val="none" w:sz="0" w:space="0" w:color="auto"/>
                <w:right w:val="none" w:sz="0" w:space="0" w:color="auto"/>
              </w:divBdr>
            </w:div>
            <w:div w:id="1637494448">
              <w:marLeft w:val="0"/>
              <w:marRight w:val="0"/>
              <w:marTop w:val="0"/>
              <w:marBottom w:val="0"/>
              <w:divBdr>
                <w:top w:val="none" w:sz="0" w:space="0" w:color="auto"/>
                <w:left w:val="none" w:sz="0" w:space="0" w:color="auto"/>
                <w:bottom w:val="none" w:sz="0" w:space="0" w:color="auto"/>
                <w:right w:val="none" w:sz="0" w:space="0" w:color="auto"/>
              </w:divBdr>
            </w:div>
            <w:div w:id="150189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317580">
              <w:marLeft w:val="0"/>
              <w:marRight w:val="0"/>
              <w:marTop w:val="0"/>
              <w:marBottom w:val="0"/>
              <w:divBdr>
                <w:top w:val="none" w:sz="0" w:space="0" w:color="auto"/>
                <w:left w:val="none" w:sz="0" w:space="0" w:color="auto"/>
                <w:bottom w:val="none" w:sz="0" w:space="0" w:color="auto"/>
                <w:right w:val="none" w:sz="0" w:space="0" w:color="auto"/>
              </w:divBdr>
            </w:div>
            <w:div w:id="520902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173642">
              <w:marLeft w:val="0"/>
              <w:marRight w:val="0"/>
              <w:marTop w:val="0"/>
              <w:marBottom w:val="0"/>
              <w:divBdr>
                <w:top w:val="none" w:sz="0" w:space="0" w:color="auto"/>
                <w:left w:val="none" w:sz="0" w:space="0" w:color="auto"/>
                <w:bottom w:val="none" w:sz="0" w:space="0" w:color="auto"/>
                <w:right w:val="none" w:sz="0" w:space="0" w:color="auto"/>
              </w:divBdr>
            </w:div>
            <w:div w:id="17901942">
              <w:blockQuote w:val="1"/>
              <w:marLeft w:val="720"/>
              <w:marRight w:val="720"/>
              <w:marTop w:val="100"/>
              <w:marBottom w:val="100"/>
              <w:divBdr>
                <w:top w:val="none" w:sz="0" w:space="0" w:color="auto"/>
                <w:left w:val="none" w:sz="0" w:space="0" w:color="auto"/>
                <w:bottom w:val="none" w:sz="0" w:space="0" w:color="auto"/>
                <w:right w:val="none" w:sz="0" w:space="0" w:color="auto"/>
              </w:divBdr>
            </w:div>
            <w:div w:id="965159596">
              <w:marLeft w:val="0"/>
              <w:marRight w:val="0"/>
              <w:marTop w:val="0"/>
              <w:marBottom w:val="0"/>
              <w:divBdr>
                <w:top w:val="none" w:sz="0" w:space="0" w:color="auto"/>
                <w:left w:val="none" w:sz="0" w:space="0" w:color="auto"/>
                <w:bottom w:val="none" w:sz="0" w:space="0" w:color="auto"/>
                <w:right w:val="none" w:sz="0" w:space="0" w:color="auto"/>
              </w:divBdr>
            </w:div>
            <w:div w:id="1355694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722825">
              <w:marLeft w:val="0"/>
              <w:marRight w:val="0"/>
              <w:marTop w:val="0"/>
              <w:marBottom w:val="0"/>
              <w:divBdr>
                <w:top w:val="none" w:sz="0" w:space="0" w:color="auto"/>
                <w:left w:val="none" w:sz="0" w:space="0" w:color="auto"/>
                <w:bottom w:val="none" w:sz="0" w:space="0" w:color="auto"/>
                <w:right w:val="none" w:sz="0" w:space="0" w:color="auto"/>
              </w:divBdr>
            </w:div>
            <w:div w:id="127406288">
              <w:marLeft w:val="0"/>
              <w:marRight w:val="0"/>
              <w:marTop w:val="0"/>
              <w:marBottom w:val="0"/>
              <w:divBdr>
                <w:top w:val="none" w:sz="0" w:space="0" w:color="auto"/>
                <w:left w:val="none" w:sz="0" w:space="0" w:color="auto"/>
                <w:bottom w:val="none" w:sz="0" w:space="0" w:color="auto"/>
                <w:right w:val="none" w:sz="0" w:space="0" w:color="auto"/>
              </w:divBdr>
            </w:div>
            <w:div w:id="447817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175588">
              <w:marLeft w:val="0"/>
              <w:marRight w:val="0"/>
              <w:marTop w:val="0"/>
              <w:marBottom w:val="0"/>
              <w:divBdr>
                <w:top w:val="none" w:sz="0" w:space="0" w:color="auto"/>
                <w:left w:val="none" w:sz="0" w:space="0" w:color="auto"/>
                <w:bottom w:val="none" w:sz="0" w:space="0" w:color="auto"/>
                <w:right w:val="none" w:sz="0" w:space="0" w:color="auto"/>
              </w:divBdr>
            </w:div>
            <w:div w:id="724639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437406">
              <w:marLeft w:val="0"/>
              <w:marRight w:val="0"/>
              <w:marTop w:val="0"/>
              <w:marBottom w:val="0"/>
              <w:divBdr>
                <w:top w:val="none" w:sz="0" w:space="0" w:color="auto"/>
                <w:left w:val="none" w:sz="0" w:space="0" w:color="auto"/>
                <w:bottom w:val="none" w:sz="0" w:space="0" w:color="auto"/>
                <w:right w:val="none" w:sz="0" w:space="0" w:color="auto"/>
              </w:divBdr>
            </w:div>
            <w:div w:id="924726400">
              <w:blockQuote w:val="1"/>
              <w:marLeft w:val="720"/>
              <w:marRight w:val="720"/>
              <w:marTop w:val="100"/>
              <w:marBottom w:val="100"/>
              <w:divBdr>
                <w:top w:val="none" w:sz="0" w:space="0" w:color="auto"/>
                <w:left w:val="none" w:sz="0" w:space="0" w:color="auto"/>
                <w:bottom w:val="none" w:sz="0" w:space="0" w:color="auto"/>
                <w:right w:val="none" w:sz="0" w:space="0" w:color="auto"/>
              </w:divBdr>
            </w:div>
            <w:div w:id="578752568">
              <w:marLeft w:val="0"/>
              <w:marRight w:val="0"/>
              <w:marTop w:val="0"/>
              <w:marBottom w:val="0"/>
              <w:divBdr>
                <w:top w:val="none" w:sz="0" w:space="0" w:color="auto"/>
                <w:left w:val="none" w:sz="0" w:space="0" w:color="auto"/>
                <w:bottom w:val="none" w:sz="0" w:space="0" w:color="auto"/>
                <w:right w:val="none" w:sz="0" w:space="0" w:color="auto"/>
              </w:divBdr>
            </w:div>
            <w:div w:id="1006829719">
              <w:blockQuote w:val="1"/>
              <w:marLeft w:val="720"/>
              <w:marRight w:val="720"/>
              <w:marTop w:val="100"/>
              <w:marBottom w:val="100"/>
              <w:divBdr>
                <w:top w:val="none" w:sz="0" w:space="0" w:color="auto"/>
                <w:left w:val="none" w:sz="0" w:space="0" w:color="auto"/>
                <w:bottom w:val="none" w:sz="0" w:space="0" w:color="auto"/>
                <w:right w:val="none" w:sz="0" w:space="0" w:color="auto"/>
              </w:divBdr>
            </w:div>
            <w:div w:id="667680838">
              <w:marLeft w:val="0"/>
              <w:marRight w:val="0"/>
              <w:marTop w:val="0"/>
              <w:marBottom w:val="0"/>
              <w:divBdr>
                <w:top w:val="none" w:sz="0" w:space="0" w:color="auto"/>
                <w:left w:val="none" w:sz="0" w:space="0" w:color="auto"/>
                <w:bottom w:val="none" w:sz="0" w:space="0" w:color="auto"/>
                <w:right w:val="none" w:sz="0" w:space="0" w:color="auto"/>
              </w:divBdr>
            </w:div>
            <w:div w:id="2144349587">
              <w:marLeft w:val="0"/>
              <w:marRight w:val="0"/>
              <w:marTop w:val="0"/>
              <w:marBottom w:val="0"/>
              <w:divBdr>
                <w:top w:val="none" w:sz="0" w:space="0" w:color="auto"/>
                <w:left w:val="none" w:sz="0" w:space="0" w:color="auto"/>
                <w:bottom w:val="none" w:sz="0" w:space="0" w:color="auto"/>
                <w:right w:val="none" w:sz="0" w:space="0" w:color="auto"/>
              </w:divBdr>
            </w:div>
            <w:div w:id="1687125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460969">
              <w:marLeft w:val="0"/>
              <w:marRight w:val="0"/>
              <w:marTop w:val="0"/>
              <w:marBottom w:val="0"/>
              <w:divBdr>
                <w:top w:val="none" w:sz="0" w:space="0" w:color="auto"/>
                <w:left w:val="none" w:sz="0" w:space="0" w:color="auto"/>
                <w:bottom w:val="none" w:sz="0" w:space="0" w:color="auto"/>
                <w:right w:val="none" w:sz="0" w:space="0" w:color="auto"/>
              </w:divBdr>
            </w:div>
            <w:div w:id="63232255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72209">
              <w:marLeft w:val="0"/>
              <w:marRight w:val="0"/>
              <w:marTop w:val="0"/>
              <w:marBottom w:val="0"/>
              <w:divBdr>
                <w:top w:val="none" w:sz="0" w:space="0" w:color="auto"/>
                <w:left w:val="none" w:sz="0" w:space="0" w:color="auto"/>
                <w:bottom w:val="none" w:sz="0" w:space="0" w:color="auto"/>
                <w:right w:val="none" w:sz="0" w:space="0" w:color="auto"/>
              </w:divBdr>
            </w:div>
            <w:div w:id="131102758">
              <w:marLeft w:val="0"/>
              <w:marRight w:val="0"/>
              <w:marTop w:val="0"/>
              <w:marBottom w:val="0"/>
              <w:divBdr>
                <w:top w:val="none" w:sz="0" w:space="0" w:color="auto"/>
                <w:left w:val="none" w:sz="0" w:space="0" w:color="auto"/>
                <w:bottom w:val="none" w:sz="0" w:space="0" w:color="auto"/>
                <w:right w:val="none" w:sz="0" w:space="0" w:color="auto"/>
              </w:divBdr>
            </w:div>
            <w:div w:id="70936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284457079">
              <w:marLeft w:val="0"/>
              <w:marRight w:val="0"/>
              <w:marTop w:val="0"/>
              <w:marBottom w:val="0"/>
              <w:divBdr>
                <w:top w:val="none" w:sz="0" w:space="0" w:color="auto"/>
                <w:left w:val="none" w:sz="0" w:space="0" w:color="auto"/>
                <w:bottom w:val="none" w:sz="0" w:space="0" w:color="auto"/>
                <w:right w:val="none" w:sz="0" w:space="0" w:color="auto"/>
              </w:divBdr>
            </w:div>
            <w:div w:id="1535536550">
              <w:blockQuote w:val="1"/>
              <w:marLeft w:val="720"/>
              <w:marRight w:val="720"/>
              <w:marTop w:val="100"/>
              <w:marBottom w:val="100"/>
              <w:divBdr>
                <w:top w:val="none" w:sz="0" w:space="0" w:color="auto"/>
                <w:left w:val="none" w:sz="0" w:space="0" w:color="auto"/>
                <w:bottom w:val="none" w:sz="0" w:space="0" w:color="auto"/>
                <w:right w:val="none" w:sz="0" w:space="0" w:color="auto"/>
              </w:divBdr>
            </w:div>
            <w:div w:id="593515002">
              <w:marLeft w:val="0"/>
              <w:marRight w:val="0"/>
              <w:marTop w:val="0"/>
              <w:marBottom w:val="0"/>
              <w:divBdr>
                <w:top w:val="none" w:sz="0" w:space="0" w:color="auto"/>
                <w:left w:val="none" w:sz="0" w:space="0" w:color="auto"/>
                <w:bottom w:val="none" w:sz="0" w:space="0" w:color="auto"/>
                <w:right w:val="none" w:sz="0" w:space="0" w:color="auto"/>
              </w:divBdr>
            </w:div>
            <w:div w:id="128325935">
              <w:marLeft w:val="0"/>
              <w:marRight w:val="0"/>
              <w:marTop w:val="0"/>
              <w:marBottom w:val="0"/>
              <w:divBdr>
                <w:top w:val="none" w:sz="0" w:space="0" w:color="auto"/>
                <w:left w:val="none" w:sz="0" w:space="0" w:color="auto"/>
                <w:bottom w:val="none" w:sz="0" w:space="0" w:color="auto"/>
                <w:right w:val="none" w:sz="0" w:space="0" w:color="auto"/>
              </w:divBdr>
            </w:div>
            <w:div w:id="12896984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621942">
              <w:marLeft w:val="0"/>
              <w:marRight w:val="0"/>
              <w:marTop w:val="0"/>
              <w:marBottom w:val="0"/>
              <w:divBdr>
                <w:top w:val="none" w:sz="0" w:space="0" w:color="auto"/>
                <w:left w:val="none" w:sz="0" w:space="0" w:color="auto"/>
                <w:bottom w:val="none" w:sz="0" w:space="0" w:color="auto"/>
                <w:right w:val="none" w:sz="0" w:space="0" w:color="auto"/>
              </w:divBdr>
            </w:div>
            <w:div w:id="525750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151983">
              <w:marLeft w:val="0"/>
              <w:marRight w:val="0"/>
              <w:marTop w:val="0"/>
              <w:marBottom w:val="0"/>
              <w:divBdr>
                <w:top w:val="none" w:sz="0" w:space="0" w:color="auto"/>
                <w:left w:val="none" w:sz="0" w:space="0" w:color="auto"/>
                <w:bottom w:val="none" w:sz="0" w:space="0" w:color="auto"/>
                <w:right w:val="none" w:sz="0" w:space="0" w:color="auto"/>
              </w:divBdr>
            </w:div>
            <w:div w:id="804468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011962">
              <w:marLeft w:val="0"/>
              <w:marRight w:val="0"/>
              <w:marTop w:val="0"/>
              <w:marBottom w:val="0"/>
              <w:divBdr>
                <w:top w:val="none" w:sz="0" w:space="0" w:color="auto"/>
                <w:left w:val="none" w:sz="0" w:space="0" w:color="auto"/>
                <w:bottom w:val="none" w:sz="0" w:space="0" w:color="auto"/>
                <w:right w:val="none" w:sz="0" w:space="0" w:color="auto"/>
              </w:divBdr>
            </w:div>
            <w:div w:id="769860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2335277">
              <w:marLeft w:val="0"/>
              <w:marRight w:val="0"/>
              <w:marTop w:val="0"/>
              <w:marBottom w:val="0"/>
              <w:divBdr>
                <w:top w:val="none" w:sz="0" w:space="0" w:color="auto"/>
                <w:left w:val="none" w:sz="0" w:space="0" w:color="auto"/>
                <w:bottom w:val="none" w:sz="0" w:space="0" w:color="auto"/>
                <w:right w:val="none" w:sz="0" w:space="0" w:color="auto"/>
              </w:divBdr>
            </w:div>
            <w:div w:id="1698265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299313">
              <w:marLeft w:val="0"/>
              <w:marRight w:val="0"/>
              <w:marTop w:val="0"/>
              <w:marBottom w:val="0"/>
              <w:divBdr>
                <w:top w:val="none" w:sz="0" w:space="0" w:color="auto"/>
                <w:left w:val="none" w:sz="0" w:space="0" w:color="auto"/>
                <w:bottom w:val="none" w:sz="0" w:space="0" w:color="auto"/>
                <w:right w:val="none" w:sz="0" w:space="0" w:color="auto"/>
              </w:divBdr>
            </w:div>
            <w:div w:id="137850791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152254">
              <w:marLeft w:val="0"/>
              <w:marRight w:val="0"/>
              <w:marTop w:val="0"/>
              <w:marBottom w:val="0"/>
              <w:divBdr>
                <w:top w:val="none" w:sz="0" w:space="0" w:color="auto"/>
                <w:left w:val="none" w:sz="0" w:space="0" w:color="auto"/>
                <w:bottom w:val="none" w:sz="0" w:space="0" w:color="auto"/>
                <w:right w:val="none" w:sz="0" w:space="0" w:color="auto"/>
              </w:divBdr>
            </w:div>
            <w:div w:id="10447139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623788">
              <w:marLeft w:val="0"/>
              <w:marRight w:val="0"/>
              <w:marTop w:val="0"/>
              <w:marBottom w:val="0"/>
              <w:divBdr>
                <w:top w:val="none" w:sz="0" w:space="0" w:color="auto"/>
                <w:left w:val="none" w:sz="0" w:space="0" w:color="auto"/>
                <w:bottom w:val="none" w:sz="0" w:space="0" w:color="auto"/>
                <w:right w:val="none" w:sz="0" w:space="0" w:color="auto"/>
              </w:divBdr>
            </w:div>
            <w:div w:id="108869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807474979">
              <w:marLeft w:val="0"/>
              <w:marRight w:val="0"/>
              <w:marTop w:val="0"/>
              <w:marBottom w:val="0"/>
              <w:divBdr>
                <w:top w:val="none" w:sz="0" w:space="0" w:color="auto"/>
                <w:left w:val="none" w:sz="0" w:space="0" w:color="auto"/>
                <w:bottom w:val="none" w:sz="0" w:space="0" w:color="auto"/>
                <w:right w:val="none" w:sz="0" w:space="0" w:color="auto"/>
              </w:divBdr>
            </w:div>
            <w:div w:id="296569494">
              <w:blockQuote w:val="1"/>
              <w:marLeft w:val="720"/>
              <w:marRight w:val="720"/>
              <w:marTop w:val="100"/>
              <w:marBottom w:val="100"/>
              <w:divBdr>
                <w:top w:val="none" w:sz="0" w:space="0" w:color="auto"/>
                <w:left w:val="none" w:sz="0" w:space="0" w:color="auto"/>
                <w:bottom w:val="none" w:sz="0" w:space="0" w:color="auto"/>
                <w:right w:val="none" w:sz="0" w:space="0" w:color="auto"/>
              </w:divBdr>
            </w:div>
            <w:div w:id="2004312221">
              <w:marLeft w:val="0"/>
              <w:marRight w:val="0"/>
              <w:marTop w:val="0"/>
              <w:marBottom w:val="0"/>
              <w:divBdr>
                <w:top w:val="none" w:sz="0" w:space="0" w:color="auto"/>
                <w:left w:val="none" w:sz="0" w:space="0" w:color="auto"/>
                <w:bottom w:val="none" w:sz="0" w:space="0" w:color="auto"/>
                <w:right w:val="none" w:sz="0" w:space="0" w:color="auto"/>
              </w:divBdr>
            </w:div>
            <w:div w:id="2091266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926085">
              <w:marLeft w:val="0"/>
              <w:marRight w:val="0"/>
              <w:marTop w:val="0"/>
              <w:marBottom w:val="0"/>
              <w:divBdr>
                <w:top w:val="none" w:sz="0" w:space="0" w:color="auto"/>
                <w:left w:val="none" w:sz="0" w:space="0" w:color="auto"/>
                <w:bottom w:val="none" w:sz="0" w:space="0" w:color="auto"/>
                <w:right w:val="none" w:sz="0" w:space="0" w:color="auto"/>
              </w:divBdr>
            </w:div>
            <w:div w:id="1824345012">
              <w:blockQuote w:val="1"/>
              <w:marLeft w:val="720"/>
              <w:marRight w:val="720"/>
              <w:marTop w:val="100"/>
              <w:marBottom w:val="100"/>
              <w:divBdr>
                <w:top w:val="none" w:sz="0" w:space="0" w:color="auto"/>
                <w:left w:val="none" w:sz="0" w:space="0" w:color="auto"/>
                <w:bottom w:val="none" w:sz="0" w:space="0" w:color="auto"/>
                <w:right w:val="none" w:sz="0" w:space="0" w:color="auto"/>
              </w:divBdr>
            </w:div>
            <w:div w:id="1256015611">
              <w:marLeft w:val="0"/>
              <w:marRight w:val="0"/>
              <w:marTop w:val="0"/>
              <w:marBottom w:val="0"/>
              <w:divBdr>
                <w:top w:val="none" w:sz="0" w:space="0" w:color="auto"/>
                <w:left w:val="none" w:sz="0" w:space="0" w:color="auto"/>
                <w:bottom w:val="none" w:sz="0" w:space="0" w:color="auto"/>
                <w:right w:val="none" w:sz="0" w:space="0" w:color="auto"/>
              </w:divBdr>
            </w:div>
            <w:div w:id="1887254265">
              <w:blockQuote w:val="1"/>
              <w:marLeft w:val="720"/>
              <w:marRight w:val="720"/>
              <w:marTop w:val="100"/>
              <w:marBottom w:val="100"/>
              <w:divBdr>
                <w:top w:val="none" w:sz="0" w:space="0" w:color="auto"/>
                <w:left w:val="none" w:sz="0" w:space="0" w:color="auto"/>
                <w:bottom w:val="none" w:sz="0" w:space="0" w:color="auto"/>
                <w:right w:val="none" w:sz="0" w:space="0" w:color="auto"/>
              </w:divBdr>
            </w:div>
            <w:div w:id="226888723">
              <w:marLeft w:val="0"/>
              <w:marRight w:val="0"/>
              <w:marTop w:val="0"/>
              <w:marBottom w:val="0"/>
              <w:divBdr>
                <w:top w:val="none" w:sz="0" w:space="0" w:color="auto"/>
                <w:left w:val="none" w:sz="0" w:space="0" w:color="auto"/>
                <w:bottom w:val="none" w:sz="0" w:space="0" w:color="auto"/>
                <w:right w:val="none" w:sz="0" w:space="0" w:color="auto"/>
              </w:divBdr>
            </w:div>
            <w:div w:id="1282884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74328974">
              <w:marLeft w:val="0"/>
              <w:marRight w:val="0"/>
              <w:marTop w:val="0"/>
              <w:marBottom w:val="0"/>
              <w:divBdr>
                <w:top w:val="none" w:sz="0" w:space="0" w:color="auto"/>
                <w:left w:val="none" w:sz="0" w:space="0" w:color="auto"/>
                <w:bottom w:val="none" w:sz="0" w:space="0" w:color="auto"/>
                <w:right w:val="none" w:sz="0" w:space="0" w:color="auto"/>
              </w:divBdr>
            </w:div>
            <w:div w:id="1507212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088848">
              <w:marLeft w:val="0"/>
              <w:marRight w:val="0"/>
              <w:marTop w:val="0"/>
              <w:marBottom w:val="0"/>
              <w:divBdr>
                <w:top w:val="none" w:sz="0" w:space="0" w:color="auto"/>
                <w:left w:val="none" w:sz="0" w:space="0" w:color="auto"/>
                <w:bottom w:val="none" w:sz="0" w:space="0" w:color="auto"/>
                <w:right w:val="none" w:sz="0" w:space="0" w:color="auto"/>
              </w:divBdr>
            </w:div>
            <w:div w:id="1008868609">
              <w:blockQuote w:val="1"/>
              <w:marLeft w:val="720"/>
              <w:marRight w:val="720"/>
              <w:marTop w:val="100"/>
              <w:marBottom w:val="100"/>
              <w:divBdr>
                <w:top w:val="none" w:sz="0" w:space="0" w:color="auto"/>
                <w:left w:val="none" w:sz="0" w:space="0" w:color="auto"/>
                <w:bottom w:val="none" w:sz="0" w:space="0" w:color="auto"/>
                <w:right w:val="none" w:sz="0" w:space="0" w:color="auto"/>
              </w:divBdr>
            </w:div>
            <w:div w:id="840589010">
              <w:marLeft w:val="0"/>
              <w:marRight w:val="0"/>
              <w:marTop w:val="0"/>
              <w:marBottom w:val="0"/>
              <w:divBdr>
                <w:top w:val="none" w:sz="0" w:space="0" w:color="auto"/>
                <w:left w:val="none" w:sz="0" w:space="0" w:color="auto"/>
                <w:bottom w:val="none" w:sz="0" w:space="0" w:color="auto"/>
                <w:right w:val="none" w:sz="0" w:space="0" w:color="auto"/>
              </w:divBdr>
            </w:div>
            <w:div w:id="307438896">
              <w:blockQuote w:val="1"/>
              <w:marLeft w:val="720"/>
              <w:marRight w:val="720"/>
              <w:marTop w:val="100"/>
              <w:marBottom w:val="100"/>
              <w:divBdr>
                <w:top w:val="none" w:sz="0" w:space="0" w:color="auto"/>
                <w:left w:val="none" w:sz="0" w:space="0" w:color="auto"/>
                <w:bottom w:val="none" w:sz="0" w:space="0" w:color="auto"/>
                <w:right w:val="none" w:sz="0" w:space="0" w:color="auto"/>
              </w:divBdr>
            </w:div>
            <w:div w:id="854464606">
              <w:marLeft w:val="0"/>
              <w:marRight w:val="0"/>
              <w:marTop w:val="0"/>
              <w:marBottom w:val="0"/>
              <w:divBdr>
                <w:top w:val="none" w:sz="0" w:space="0" w:color="auto"/>
                <w:left w:val="none" w:sz="0" w:space="0" w:color="auto"/>
                <w:bottom w:val="none" w:sz="0" w:space="0" w:color="auto"/>
                <w:right w:val="none" w:sz="0" w:space="0" w:color="auto"/>
              </w:divBdr>
            </w:div>
            <w:div w:id="1590774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800341">
              <w:marLeft w:val="0"/>
              <w:marRight w:val="0"/>
              <w:marTop w:val="0"/>
              <w:marBottom w:val="0"/>
              <w:divBdr>
                <w:top w:val="none" w:sz="0" w:space="0" w:color="auto"/>
                <w:left w:val="none" w:sz="0" w:space="0" w:color="auto"/>
                <w:bottom w:val="none" w:sz="0" w:space="0" w:color="auto"/>
                <w:right w:val="none" w:sz="0" w:space="0" w:color="auto"/>
              </w:divBdr>
            </w:div>
            <w:div w:id="528303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712879">
              <w:marLeft w:val="0"/>
              <w:marRight w:val="0"/>
              <w:marTop w:val="0"/>
              <w:marBottom w:val="0"/>
              <w:divBdr>
                <w:top w:val="none" w:sz="0" w:space="0" w:color="auto"/>
                <w:left w:val="none" w:sz="0" w:space="0" w:color="auto"/>
                <w:bottom w:val="none" w:sz="0" w:space="0" w:color="auto"/>
                <w:right w:val="none" w:sz="0" w:space="0" w:color="auto"/>
              </w:divBdr>
            </w:div>
            <w:div w:id="630477112">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970902">
              <w:marLeft w:val="0"/>
              <w:marRight w:val="0"/>
              <w:marTop w:val="0"/>
              <w:marBottom w:val="0"/>
              <w:divBdr>
                <w:top w:val="none" w:sz="0" w:space="0" w:color="auto"/>
                <w:left w:val="none" w:sz="0" w:space="0" w:color="auto"/>
                <w:bottom w:val="none" w:sz="0" w:space="0" w:color="auto"/>
                <w:right w:val="none" w:sz="0" w:space="0" w:color="auto"/>
              </w:divBdr>
            </w:div>
            <w:div w:id="6278603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515589">
              <w:marLeft w:val="0"/>
              <w:marRight w:val="0"/>
              <w:marTop w:val="0"/>
              <w:marBottom w:val="0"/>
              <w:divBdr>
                <w:top w:val="none" w:sz="0" w:space="0" w:color="auto"/>
                <w:left w:val="none" w:sz="0" w:space="0" w:color="auto"/>
                <w:bottom w:val="none" w:sz="0" w:space="0" w:color="auto"/>
                <w:right w:val="none" w:sz="0" w:space="0" w:color="auto"/>
              </w:divBdr>
            </w:div>
            <w:div w:id="2009363715">
              <w:blockQuote w:val="1"/>
              <w:marLeft w:val="720"/>
              <w:marRight w:val="720"/>
              <w:marTop w:val="100"/>
              <w:marBottom w:val="100"/>
              <w:divBdr>
                <w:top w:val="none" w:sz="0" w:space="0" w:color="auto"/>
                <w:left w:val="none" w:sz="0" w:space="0" w:color="auto"/>
                <w:bottom w:val="none" w:sz="0" w:space="0" w:color="auto"/>
                <w:right w:val="none" w:sz="0" w:space="0" w:color="auto"/>
              </w:divBdr>
            </w:div>
            <w:div w:id="579867811">
              <w:marLeft w:val="0"/>
              <w:marRight w:val="0"/>
              <w:marTop w:val="0"/>
              <w:marBottom w:val="0"/>
              <w:divBdr>
                <w:top w:val="none" w:sz="0" w:space="0" w:color="auto"/>
                <w:left w:val="none" w:sz="0" w:space="0" w:color="auto"/>
                <w:bottom w:val="none" w:sz="0" w:space="0" w:color="auto"/>
                <w:right w:val="none" w:sz="0" w:space="0" w:color="auto"/>
              </w:divBdr>
            </w:div>
            <w:div w:id="769354827">
              <w:blockQuote w:val="1"/>
              <w:marLeft w:val="720"/>
              <w:marRight w:val="720"/>
              <w:marTop w:val="100"/>
              <w:marBottom w:val="100"/>
              <w:divBdr>
                <w:top w:val="none" w:sz="0" w:space="0" w:color="auto"/>
                <w:left w:val="none" w:sz="0" w:space="0" w:color="auto"/>
                <w:bottom w:val="none" w:sz="0" w:space="0" w:color="auto"/>
                <w:right w:val="none" w:sz="0" w:space="0" w:color="auto"/>
              </w:divBdr>
            </w:div>
            <w:div w:id="740103761">
              <w:marLeft w:val="0"/>
              <w:marRight w:val="0"/>
              <w:marTop w:val="0"/>
              <w:marBottom w:val="0"/>
              <w:divBdr>
                <w:top w:val="none" w:sz="0" w:space="0" w:color="auto"/>
                <w:left w:val="none" w:sz="0" w:space="0" w:color="auto"/>
                <w:bottom w:val="none" w:sz="0" w:space="0" w:color="auto"/>
                <w:right w:val="none" w:sz="0" w:space="0" w:color="auto"/>
              </w:divBdr>
            </w:div>
            <w:div w:id="445851147">
              <w:blockQuote w:val="1"/>
              <w:marLeft w:val="720"/>
              <w:marRight w:val="720"/>
              <w:marTop w:val="100"/>
              <w:marBottom w:val="100"/>
              <w:divBdr>
                <w:top w:val="none" w:sz="0" w:space="0" w:color="auto"/>
                <w:left w:val="none" w:sz="0" w:space="0" w:color="auto"/>
                <w:bottom w:val="none" w:sz="0" w:space="0" w:color="auto"/>
                <w:right w:val="none" w:sz="0" w:space="0" w:color="auto"/>
              </w:divBdr>
            </w:div>
            <w:div w:id="264314269">
              <w:marLeft w:val="0"/>
              <w:marRight w:val="0"/>
              <w:marTop w:val="0"/>
              <w:marBottom w:val="0"/>
              <w:divBdr>
                <w:top w:val="none" w:sz="0" w:space="0" w:color="auto"/>
                <w:left w:val="none" w:sz="0" w:space="0" w:color="auto"/>
                <w:bottom w:val="none" w:sz="0" w:space="0" w:color="auto"/>
                <w:right w:val="none" w:sz="0" w:space="0" w:color="auto"/>
              </w:divBdr>
            </w:div>
            <w:div w:id="986279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4888880">
              <w:marLeft w:val="0"/>
              <w:marRight w:val="0"/>
              <w:marTop w:val="0"/>
              <w:marBottom w:val="0"/>
              <w:divBdr>
                <w:top w:val="none" w:sz="0" w:space="0" w:color="auto"/>
                <w:left w:val="none" w:sz="0" w:space="0" w:color="auto"/>
                <w:bottom w:val="none" w:sz="0" w:space="0" w:color="auto"/>
                <w:right w:val="none" w:sz="0" w:space="0" w:color="auto"/>
              </w:divBdr>
            </w:div>
            <w:div w:id="8179565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127750">
              <w:marLeft w:val="0"/>
              <w:marRight w:val="0"/>
              <w:marTop w:val="0"/>
              <w:marBottom w:val="0"/>
              <w:divBdr>
                <w:top w:val="none" w:sz="0" w:space="0" w:color="auto"/>
                <w:left w:val="none" w:sz="0" w:space="0" w:color="auto"/>
                <w:bottom w:val="none" w:sz="0" w:space="0" w:color="auto"/>
                <w:right w:val="none" w:sz="0" w:space="0" w:color="auto"/>
              </w:divBdr>
            </w:div>
            <w:div w:id="8808276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213239">
              <w:marLeft w:val="0"/>
              <w:marRight w:val="0"/>
              <w:marTop w:val="0"/>
              <w:marBottom w:val="0"/>
              <w:divBdr>
                <w:top w:val="none" w:sz="0" w:space="0" w:color="auto"/>
                <w:left w:val="none" w:sz="0" w:space="0" w:color="auto"/>
                <w:bottom w:val="none" w:sz="0" w:space="0" w:color="auto"/>
                <w:right w:val="none" w:sz="0" w:space="0" w:color="auto"/>
              </w:divBdr>
            </w:div>
            <w:div w:id="968169064">
              <w:blockQuote w:val="1"/>
              <w:marLeft w:val="720"/>
              <w:marRight w:val="720"/>
              <w:marTop w:val="100"/>
              <w:marBottom w:val="100"/>
              <w:divBdr>
                <w:top w:val="none" w:sz="0" w:space="0" w:color="auto"/>
                <w:left w:val="none" w:sz="0" w:space="0" w:color="auto"/>
                <w:bottom w:val="none" w:sz="0" w:space="0" w:color="auto"/>
                <w:right w:val="none" w:sz="0" w:space="0" w:color="auto"/>
              </w:divBdr>
            </w:div>
            <w:div w:id="637610803">
              <w:marLeft w:val="0"/>
              <w:marRight w:val="0"/>
              <w:marTop w:val="0"/>
              <w:marBottom w:val="0"/>
              <w:divBdr>
                <w:top w:val="none" w:sz="0" w:space="0" w:color="auto"/>
                <w:left w:val="none" w:sz="0" w:space="0" w:color="auto"/>
                <w:bottom w:val="none" w:sz="0" w:space="0" w:color="auto"/>
                <w:right w:val="none" w:sz="0" w:space="0" w:color="auto"/>
              </w:divBdr>
            </w:div>
            <w:div w:id="4297865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1658639">
              <w:marLeft w:val="0"/>
              <w:marRight w:val="0"/>
              <w:marTop w:val="0"/>
              <w:marBottom w:val="0"/>
              <w:divBdr>
                <w:top w:val="none" w:sz="0" w:space="0" w:color="auto"/>
                <w:left w:val="none" w:sz="0" w:space="0" w:color="auto"/>
                <w:bottom w:val="none" w:sz="0" w:space="0" w:color="auto"/>
                <w:right w:val="none" w:sz="0" w:space="0" w:color="auto"/>
              </w:divBdr>
            </w:div>
            <w:div w:id="20014190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600877">
              <w:marLeft w:val="0"/>
              <w:marRight w:val="0"/>
              <w:marTop w:val="0"/>
              <w:marBottom w:val="0"/>
              <w:divBdr>
                <w:top w:val="none" w:sz="0" w:space="0" w:color="auto"/>
                <w:left w:val="none" w:sz="0" w:space="0" w:color="auto"/>
                <w:bottom w:val="none" w:sz="0" w:space="0" w:color="auto"/>
                <w:right w:val="none" w:sz="0" w:space="0" w:color="auto"/>
              </w:divBdr>
            </w:div>
            <w:div w:id="11678672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319950">
              <w:marLeft w:val="0"/>
              <w:marRight w:val="0"/>
              <w:marTop w:val="0"/>
              <w:marBottom w:val="0"/>
              <w:divBdr>
                <w:top w:val="none" w:sz="0" w:space="0" w:color="auto"/>
                <w:left w:val="none" w:sz="0" w:space="0" w:color="auto"/>
                <w:bottom w:val="none" w:sz="0" w:space="0" w:color="auto"/>
                <w:right w:val="none" w:sz="0" w:space="0" w:color="auto"/>
              </w:divBdr>
            </w:div>
            <w:div w:id="1904482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593361">
              <w:marLeft w:val="0"/>
              <w:marRight w:val="0"/>
              <w:marTop w:val="0"/>
              <w:marBottom w:val="0"/>
              <w:divBdr>
                <w:top w:val="none" w:sz="0" w:space="0" w:color="auto"/>
                <w:left w:val="none" w:sz="0" w:space="0" w:color="auto"/>
                <w:bottom w:val="none" w:sz="0" w:space="0" w:color="auto"/>
                <w:right w:val="none" w:sz="0" w:space="0" w:color="auto"/>
              </w:divBdr>
            </w:div>
            <w:div w:id="671951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20141">
              <w:marLeft w:val="0"/>
              <w:marRight w:val="0"/>
              <w:marTop w:val="0"/>
              <w:marBottom w:val="0"/>
              <w:divBdr>
                <w:top w:val="none" w:sz="0" w:space="0" w:color="auto"/>
                <w:left w:val="none" w:sz="0" w:space="0" w:color="auto"/>
                <w:bottom w:val="none" w:sz="0" w:space="0" w:color="auto"/>
                <w:right w:val="none" w:sz="0" w:space="0" w:color="auto"/>
              </w:divBdr>
            </w:div>
            <w:div w:id="962922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191826">
              <w:marLeft w:val="0"/>
              <w:marRight w:val="0"/>
              <w:marTop w:val="0"/>
              <w:marBottom w:val="0"/>
              <w:divBdr>
                <w:top w:val="none" w:sz="0" w:space="0" w:color="auto"/>
                <w:left w:val="none" w:sz="0" w:space="0" w:color="auto"/>
                <w:bottom w:val="none" w:sz="0" w:space="0" w:color="auto"/>
                <w:right w:val="none" w:sz="0" w:space="0" w:color="auto"/>
              </w:divBdr>
            </w:div>
            <w:div w:id="903214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03618">
              <w:marLeft w:val="0"/>
              <w:marRight w:val="0"/>
              <w:marTop w:val="0"/>
              <w:marBottom w:val="0"/>
              <w:divBdr>
                <w:top w:val="none" w:sz="0" w:space="0" w:color="auto"/>
                <w:left w:val="none" w:sz="0" w:space="0" w:color="auto"/>
                <w:bottom w:val="none" w:sz="0" w:space="0" w:color="auto"/>
                <w:right w:val="none" w:sz="0" w:space="0" w:color="auto"/>
              </w:divBdr>
            </w:div>
            <w:div w:id="1395353474">
              <w:blockQuote w:val="1"/>
              <w:marLeft w:val="720"/>
              <w:marRight w:val="720"/>
              <w:marTop w:val="100"/>
              <w:marBottom w:val="100"/>
              <w:divBdr>
                <w:top w:val="none" w:sz="0" w:space="0" w:color="auto"/>
                <w:left w:val="none" w:sz="0" w:space="0" w:color="auto"/>
                <w:bottom w:val="none" w:sz="0" w:space="0" w:color="auto"/>
                <w:right w:val="none" w:sz="0" w:space="0" w:color="auto"/>
              </w:divBdr>
            </w:div>
            <w:div w:id="489366790">
              <w:marLeft w:val="0"/>
              <w:marRight w:val="0"/>
              <w:marTop w:val="0"/>
              <w:marBottom w:val="0"/>
              <w:divBdr>
                <w:top w:val="none" w:sz="0" w:space="0" w:color="auto"/>
                <w:left w:val="none" w:sz="0" w:space="0" w:color="auto"/>
                <w:bottom w:val="none" w:sz="0" w:space="0" w:color="auto"/>
                <w:right w:val="none" w:sz="0" w:space="0" w:color="auto"/>
              </w:divBdr>
            </w:div>
            <w:div w:id="460731197">
              <w:blockQuote w:val="1"/>
              <w:marLeft w:val="720"/>
              <w:marRight w:val="720"/>
              <w:marTop w:val="100"/>
              <w:marBottom w:val="100"/>
              <w:divBdr>
                <w:top w:val="none" w:sz="0" w:space="0" w:color="auto"/>
                <w:left w:val="none" w:sz="0" w:space="0" w:color="auto"/>
                <w:bottom w:val="none" w:sz="0" w:space="0" w:color="auto"/>
                <w:right w:val="none" w:sz="0" w:space="0" w:color="auto"/>
              </w:divBdr>
            </w:div>
            <w:div w:id="852107686">
              <w:marLeft w:val="0"/>
              <w:marRight w:val="0"/>
              <w:marTop w:val="0"/>
              <w:marBottom w:val="0"/>
              <w:divBdr>
                <w:top w:val="none" w:sz="0" w:space="0" w:color="auto"/>
                <w:left w:val="none" w:sz="0" w:space="0" w:color="auto"/>
                <w:bottom w:val="none" w:sz="0" w:space="0" w:color="auto"/>
                <w:right w:val="none" w:sz="0" w:space="0" w:color="auto"/>
              </w:divBdr>
            </w:div>
            <w:div w:id="74515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735853">
              <w:marLeft w:val="0"/>
              <w:marRight w:val="0"/>
              <w:marTop w:val="0"/>
              <w:marBottom w:val="0"/>
              <w:divBdr>
                <w:top w:val="none" w:sz="0" w:space="0" w:color="auto"/>
                <w:left w:val="none" w:sz="0" w:space="0" w:color="auto"/>
                <w:bottom w:val="none" w:sz="0" w:space="0" w:color="auto"/>
                <w:right w:val="none" w:sz="0" w:space="0" w:color="auto"/>
              </w:divBdr>
            </w:div>
            <w:div w:id="15006093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63554">
              <w:marLeft w:val="0"/>
              <w:marRight w:val="0"/>
              <w:marTop w:val="0"/>
              <w:marBottom w:val="0"/>
              <w:divBdr>
                <w:top w:val="none" w:sz="0" w:space="0" w:color="auto"/>
                <w:left w:val="none" w:sz="0" w:space="0" w:color="auto"/>
                <w:bottom w:val="none" w:sz="0" w:space="0" w:color="auto"/>
                <w:right w:val="none" w:sz="0" w:space="0" w:color="auto"/>
              </w:divBdr>
            </w:div>
            <w:div w:id="331179740">
              <w:blockQuote w:val="1"/>
              <w:marLeft w:val="720"/>
              <w:marRight w:val="720"/>
              <w:marTop w:val="100"/>
              <w:marBottom w:val="100"/>
              <w:divBdr>
                <w:top w:val="none" w:sz="0" w:space="0" w:color="auto"/>
                <w:left w:val="none" w:sz="0" w:space="0" w:color="auto"/>
                <w:bottom w:val="none" w:sz="0" w:space="0" w:color="auto"/>
                <w:right w:val="none" w:sz="0" w:space="0" w:color="auto"/>
              </w:divBdr>
            </w:div>
            <w:div w:id="904342701">
              <w:marLeft w:val="0"/>
              <w:marRight w:val="0"/>
              <w:marTop w:val="0"/>
              <w:marBottom w:val="0"/>
              <w:divBdr>
                <w:top w:val="none" w:sz="0" w:space="0" w:color="auto"/>
                <w:left w:val="none" w:sz="0" w:space="0" w:color="auto"/>
                <w:bottom w:val="none" w:sz="0" w:space="0" w:color="auto"/>
                <w:right w:val="none" w:sz="0" w:space="0" w:color="auto"/>
              </w:divBdr>
            </w:div>
            <w:div w:id="1254818190">
              <w:blockQuote w:val="1"/>
              <w:marLeft w:val="720"/>
              <w:marRight w:val="720"/>
              <w:marTop w:val="100"/>
              <w:marBottom w:val="100"/>
              <w:divBdr>
                <w:top w:val="none" w:sz="0" w:space="0" w:color="auto"/>
                <w:left w:val="none" w:sz="0" w:space="0" w:color="auto"/>
                <w:bottom w:val="none" w:sz="0" w:space="0" w:color="auto"/>
                <w:right w:val="none" w:sz="0" w:space="0" w:color="auto"/>
              </w:divBdr>
            </w:div>
            <w:div w:id="840512421">
              <w:marLeft w:val="0"/>
              <w:marRight w:val="0"/>
              <w:marTop w:val="0"/>
              <w:marBottom w:val="0"/>
              <w:divBdr>
                <w:top w:val="none" w:sz="0" w:space="0" w:color="auto"/>
                <w:left w:val="none" w:sz="0" w:space="0" w:color="auto"/>
                <w:bottom w:val="none" w:sz="0" w:space="0" w:color="auto"/>
                <w:right w:val="none" w:sz="0" w:space="0" w:color="auto"/>
              </w:divBdr>
            </w:div>
            <w:div w:id="1878395104">
              <w:blockQuote w:val="1"/>
              <w:marLeft w:val="720"/>
              <w:marRight w:val="720"/>
              <w:marTop w:val="100"/>
              <w:marBottom w:val="100"/>
              <w:divBdr>
                <w:top w:val="none" w:sz="0" w:space="0" w:color="auto"/>
                <w:left w:val="none" w:sz="0" w:space="0" w:color="auto"/>
                <w:bottom w:val="none" w:sz="0" w:space="0" w:color="auto"/>
                <w:right w:val="none" w:sz="0" w:space="0" w:color="auto"/>
              </w:divBdr>
            </w:div>
            <w:div w:id="55666103">
              <w:marLeft w:val="0"/>
              <w:marRight w:val="0"/>
              <w:marTop w:val="0"/>
              <w:marBottom w:val="0"/>
              <w:divBdr>
                <w:top w:val="none" w:sz="0" w:space="0" w:color="auto"/>
                <w:left w:val="none" w:sz="0" w:space="0" w:color="auto"/>
                <w:bottom w:val="none" w:sz="0" w:space="0" w:color="auto"/>
                <w:right w:val="none" w:sz="0" w:space="0" w:color="auto"/>
              </w:divBdr>
            </w:div>
            <w:div w:id="94314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566453693">
              <w:marLeft w:val="0"/>
              <w:marRight w:val="0"/>
              <w:marTop w:val="0"/>
              <w:marBottom w:val="0"/>
              <w:divBdr>
                <w:top w:val="none" w:sz="0" w:space="0" w:color="auto"/>
                <w:left w:val="none" w:sz="0" w:space="0" w:color="auto"/>
                <w:bottom w:val="none" w:sz="0" w:space="0" w:color="auto"/>
                <w:right w:val="none" w:sz="0" w:space="0" w:color="auto"/>
              </w:divBdr>
            </w:div>
            <w:div w:id="291250126">
              <w:blockQuote w:val="1"/>
              <w:marLeft w:val="720"/>
              <w:marRight w:val="720"/>
              <w:marTop w:val="100"/>
              <w:marBottom w:val="100"/>
              <w:divBdr>
                <w:top w:val="none" w:sz="0" w:space="0" w:color="auto"/>
                <w:left w:val="none" w:sz="0" w:space="0" w:color="auto"/>
                <w:bottom w:val="none" w:sz="0" w:space="0" w:color="auto"/>
                <w:right w:val="none" w:sz="0" w:space="0" w:color="auto"/>
              </w:divBdr>
            </w:div>
            <w:div w:id="836462326">
              <w:marLeft w:val="0"/>
              <w:marRight w:val="0"/>
              <w:marTop w:val="0"/>
              <w:marBottom w:val="0"/>
              <w:divBdr>
                <w:top w:val="none" w:sz="0" w:space="0" w:color="auto"/>
                <w:left w:val="none" w:sz="0" w:space="0" w:color="auto"/>
                <w:bottom w:val="none" w:sz="0" w:space="0" w:color="auto"/>
                <w:right w:val="none" w:sz="0" w:space="0" w:color="auto"/>
              </w:divBdr>
            </w:div>
            <w:div w:id="1015380070">
              <w:blockQuote w:val="1"/>
              <w:marLeft w:val="720"/>
              <w:marRight w:val="720"/>
              <w:marTop w:val="100"/>
              <w:marBottom w:val="100"/>
              <w:divBdr>
                <w:top w:val="none" w:sz="0" w:space="0" w:color="auto"/>
                <w:left w:val="none" w:sz="0" w:space="0" w:color="auto"/>
                <w:bottom w:val="none" w:sz="0" w:space="0" w:color="auto"/>
                <w:right w:val="none" w:sz="0" w:space="0" w:color="auto"/>
              </w:divBdr>
            </w:div>
            <w:div w:id="84956682">
              <w:marLeft w:val="0"/>
              <w:marRight w:val="0"/>
              <w:marTop w:val="0"/>
              <w:marBottom w:val="0"/>
              <w:divBdr>
                <w:top w:val="none" w:sz="0" w:space="0" w:color="auto"/>
                <w:left w:val="none" w:sz="0" w:space="0" w:color="auto"/>
                <w:bottom w:val="none" w:sz="0" w:space="0" w:color="auto"/>
                <w:right w:val="none" w:sz="0" w:space="0" w:color="auto"/>
              </w:divBdr>
            </w:div>
            <w:div w:id="6933380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88909">
              <w:marLeft w:val="0"/>
              <w:marRight w:val="0"/>
              <w:marTop w:val="0"/>
              <w:marBottom w:val="0"/>
              <w:divBdr>
                <w:top w:val="none" w:sz="0" w:space="0" w:color="auto"/>
                <w:left w:val="none" w:sz="0" w:space="0" w:color="auto"/>
                <w:bottom w:val="none" w:sz="0" w:space="0" w:color="auto"/>
                <w:right w:val="none" w:sz="0" w:space="0" w:color="auto"/>
              </w:divBdr>
            </w:div>
            <w:div w:id="16488529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9045316">
              <w:marLeft w:val="0"/>
              <w:marRight w:val="0"/>
              <w:marTop w:val="0"/>
              <w:marBottom w:val="0"/>
              <w:divBdr>
                <w:top w:val="none" w:sz="0" w:space="0" w:color="auto"/>
                <w:left w:val="none" w:sz="0" w:space="0" w:color="auto"/>
                <w:bottom w:val="none" w:sz="0" w:space="0" w:color="auto"/>
                <w:right w:val="none" w:sz="0" w:space="0" w:color="auto"/>
              </w:divBdr>
            </w:div>
            <w:div w:id="145050856">
              <w:blockQuote w:val="1"/>
              <w:marLeft w:val="720"/>
              <w:marRight w:val="720"/>
              <w:marTop w:val="100"/>
              <w:marBottom w:val="100"/>
              <w:divBdr>
                <w:top w:val="none" w:sz="0" w:space="0" w:color="auto"/>
                <w:left w:val="none" w:sz="0" w:space="0" w:color="auto"/>
                <w:bottom w:val="none" w:sz="0" w:space="0" w:color="auto"/>
                <w:right w:val="none" w:sz="0" w:space="0" w:color="auto"/>
              </w:divBdr>
            </w:div>
            <w:div w:id="249780265">
              <w:marLeft w:val="0"/>
              <w:marRight w:val="0"/>
              <w:marTop w:val="0"/>
              <w:marBottom w:val="0"/>
              <w:divBdr>
                <w:top w:val="none" w:sz="0" w:space="0" w:color="auto"/>
                <w:left w:val="none" w:sz="0" w:space="0" w:color="auto"/>
                <w:bottom w:val="none" w:sz="0" w:space="0" w:color="auto"/>
                <w:right w:val="none" w:sz="0" w:space="0" w:color="auto"/>
              </w:divBdr>
            </w:div>
            <w:div w:id="759449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77716329">
              <w:marLeft w:val="0"/>
              <w:marRight w:val="0"/>
              <w:marTop w:val="0"/>
              <w:marBottom w:val="0"/>
              <w:divBdr>
                <w:top w:val="none" w:sz="0" w:space="0" w:color="auto"/>
                <w:left w:val="none" w:sz="0" w:space="0" w:color="auto"/>
                <w:bottom w:val="none" w:sz="0" w:space="0" w:color="auto"/>
                <w:right w:val="none" w:sz="0" w:space="0" w:color="auto"/>
              </w:divBdr>
            </w:div>
            <w:div w:id="1554384090">
              <w:blockQuote w:val="1"/>
              <w:marLeft w:val="720"/>
              <w:marRight w:val="720"/>
              <w:marTop w:val="100"/>
              <w:marBottom w:val="100"/>
              <w:divBdr>
                <w:top w:val="none" w:sz="0" w:space="0" w:color="auto"/>
                <w:left w:val="none" w:sz="0" w:space="0" w:color="auto"/>
                <w:bottom w:val="none" w:sz="0" w:space="0" w:color="auto"/>
                <w:right w:val="none" w:sz="0" w:space="0" w:color="auto"/>
              </w:divBdr>
            </w:div>
            <w:div w:id="682629017">
              <w:marLeft w:val="0"/>
              <w:marRight w:val="0"/>
              <w:marTop w:val="0"/>
              <w:marBottom w:val="0"/>
              <w:divBdr>
                <w:top w:val="none" w:sz="0" w:space="0" w:color="auto"/>
                <w:left w:val="none" w:sz="0" w:space="0" w:color="auto"/>
                <w:bottom w:val="none" w:sz="0" w:space="0" w:color="auto"/>
                <w:right w:val="none" w:sz="0" w:space="0" w:color="auto"/>
              </w:divBdr>
            </w:div>
            <w:div w:id="6911524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0250899">
              <w:marLeft w:val="0"/>
              <w:marRight w:val="0"/>
              <w:marTop w:val="0"/>
              <w:marBottom w:val="0"/>
              <w:divBdr>
                <w:top w:val="none" w:sz="0" w:space="0" w:color="auto"/>
                <w:left w:val="none" w:sz="0" w:space="0" w:color="auto"/>
                <w:bottom w:val="none" w:sz="0" w:space="0" w:color="auto"/>
                <w:right w:val="none" w:sz="0" w:space="0" w:color="auto"/>
              </w:divBdr>
            </w:div>
            <w:div w:id="641620862">
              <w:blockQuote w:val="1"/>
              <w:marLeft w:val="720"/>
              <w:marRight w:val="720"/>
              <w:marTop w:val="100"/>
              <w:marBottom w:val="100"/>
              <w:divBdr>
                <w:top w:val="none" w:sz="0" w:space="0" w:color="auto"/>
                <w:left w:val="none" w:sz="0" w:space="0" w:color="auto"/>
                <w:bottom w:val="none" w:sz="0" w:space="0" w:color="auto"/>
                <w:right w:val="none" w:sz="0" w:space="0" w:color="auto"/>
              </w:divBdr>
            </w:div>
            <w:div w:id="314531955">
              <w:marLeft w:val="0"/>
              <w:marRight w:val="0"/>
              <w:marTop w:val="0"/>
              <w:marBottom w:val="0"/>
              <w:divBdr>
                <w:top w:val="none" w:sz="0" w:space="0" w:color="auto"/>
                <w:left w:val="none" w:sz="0" w:space="0" w:color="auto"/>
                <w:bottom w:val="none" w:sz="0" w:space="0" w:color="auto"/>
                <w:right w:val="none" w:sz="0" w:space="0" w:color="auto"/>
              </w:divBdr>
            </w:div>
            <w:div w:id="1170098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933798">
              <w:marLeft w:val="0"/>
              <w:marRight w:val="0"/>
              <w:marTop w:val="0"/>
              <w:marBottom w:val="0"/>
              <w:divBdr>
                <w:top w:val="none" w:sz="0" w:space="0" w:color="auto"/>
                <w:left w:val="none" w:sz="0" w:space="0" w:color="auto"/>
                <w:bottom w:val="none" w:sz="0" w:space="0" w:color="auto"/>
                <w:right w:val="none" w:sz="0" w:space="0" w:color="auto"/>
              </w:divBdr>
            </w:div>
            <w:div w:id="1644190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37923651">
              <w:marLeft w:val="0"/>
              <w:marRight w:val="0"/>
              <w:marTop w:val="0"/>
              <w:marBottom w:val="0"/>
              <w:divBdr>
                <w:top w:val="none" w:sz="0" w:space="0" w:color="auto"/>
                <w:left w:val="none" w:sz="0" w:space="0" w:color="auto"/>
                <w:bottom w:val="none" w:sz="0" w:space="0" w:color="auto"/>
                <w:right w:val="none" w:sz="0" w:space="0" w:color="auto"/>
              </w:divBdr>
            </w:div>
            <w:div w:id="26680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631562">
              <w:marLeft w:val="0"/>
              <w:marRight w:val="0"/>
              <w:marTop w:val="0"/>
              <w:marBottom w:val="0"/>
              <w:divBdr>
                <w:top w:val="none" w:sz="0" w:space="0" w:color="auto"/>
                <w:left w:val="none" w:sz="0" w:space="0" w:color="auto"/>
                <w:bottom w:val="none" w:sz="0" w:space="0" w:color="auto"/>
                <w:right w:val="none" w:sz="0" w:space="0" w:color="auto"/>
              </w:divBdr>
            </w:div>
            <w:div w:id="122964520">
              <w:marLeft w:val="0"/>
              <w:marRight w:val="0"/>
              <w:marTop w:val="0"/>
              <w:marBottom w:val="0"/>
              <w:divBdr>
                <w:top w:val="none" w:sz="0" w:space="0" w:color="auto"/>
                <w:left w:val="none" w:sz="0" w:space="0" w:color="auto"/>
                <w:bottom w:val="none" w:sz="0" w:space="0" w:color="auto"/>
                <w:right w:val="none" w:sz="0" w:space="0" w:color="auto"/>
              </w:divBdr>
            </w:div>
            <w:div w:id="198664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043022">
              <w:marLeft w:val="0"/>
              <w:marRight w:val="0"/>
              <w:marTop w:val="0"/>
              <w:marBottom w:val="0"/>
              <w:divBdr>
                <w:top w:val="none" w:sz="0" w:space="0" w:color="auto"/>
                <w:left w:val="none" w:sz="0" w:space="0" w:color="auto"/>
                <w:bottom w:val="none" w:sz="0" w:space="0" w:color="auto"/>
                <w:right w:val="none" w:sz="0" w:space="0" w:color="auto"/>
              </w:divBdr>
            </w:div>
            <w:div w:id="1891303645">
              <w:blockQuote w:val="1"/>
              <w:marLeft w:val="720"/>
              <w:marRight w:val="720"/>
              <w:marTop w:val="100"/>
              <w:marBottom w:val="100"/>
              <w:divBdr>
                <w:top w:val="none" w:sz="0" w:space="0" w:color="auto"/>
                <w:left w:val="none" w:sz="0" w:space="0" w:color="auto"/>
                <w:bottom w:val="none" w:sz="0" w:space="0" w:color="auto"/>
                <w:right w:val="none" w:sz="0" w:space="0" w:color="auto"/>
              </w:divBdr>
            </w:div>
            <w:div w:id="653149452">
              <w:marLeft w:val="0"/>
              <w:marRight w:val="0"/>
              <w:marTop w:val="0"/>
              <w:marBottom w:val="0"/>
              <w:divBdr>
                <w:top w:val="none" w:sz="0" w:space="0" w:color="auto"/>
                <w:left w:val="none" w:sz="0" w:space="0" w:color="auto"/>
                <w:bottom w:val="none" w:sz="0" w:space="0" w:color="auto"/>
                <w:right w:val="none" w:sz="0" w:space="0" w:color="auto"/>
              </w:divBdr>
            </w:div>
            <w:div w:id="1874734367">
              <w:marLeft w:val="0"/>
              <w:marRight w:val="0"/>
              <w:marTop w:val="0"/>
              <w:marBottom w:val="0"/>
              <w:divBdr>
                <w:top w:val="none" w:sz="0" w:space="0" w:color="auto"/>
                <w:left w:val="none" w:sz="0" w:space="0" w:color="auto"/>
                <w:bottom w:val="none" w:sz="0" w:space="0" w:color="auto"/>
                <w:right w:val="none" w:sz="0" w:space="0" w:color="auto"/>
              </w:divBdr>
            </w:div>
            <w:div w:id="394478020">
              <w:blockQuote w:val="1"/>
              <w:marLeft w:val="720"/>
              <w:marRight w:val="720"/>
              <w:marTop w:val="100"/>
              <w:marBottom w:val="100"/>
              <w:divBdr>
                <w:top w:val="none" w:sz="0" w:space="0" w:color="auto"/>
                <w:left w:val="none" w:sz="0" w:space="0" w:color="auto"/>
                <w:bottom w:val="none" w:sz="0" w:space="0" w:color="auto"/>
                <w:right w:val="none" w:sz="0" w:space="0" w:color="auto"/>
              </w:divBdr>
            </w:div>
            <w:div w:id="713849075">
              <w:marLeft w:val="0"/>
              <w:marRight w:val="0"/>
              <w:marTop w:val="0"/>
              <w:marBottom w:val="0"/>
              <w:divBdr>
                <w:top w:val="none" w:sz="0" w:space="0" w:color="auto"/>
                <w:left w:val="none" w:sz="0" w:space="0" w:color="auto"/>
                <w:bottom w:val="none" w:sz="0" w:space="0" w:color="auto"/>
                <w:right w:val="none" w:sz="0" w:space="0" w:color="auto"/>
              </w:divBdr>
            </w:div>
            <w:div w:id="1024137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678254">
              <w:marLeft w:val="0"/>
              <w:marRight w:val="0"/>
              <w:marTop w:val="0"/>
              <w:marBottom w:val="0"/>
              <w:divBdr>
                <w:top w:val="none" w:sz="0" w:space="0" w:color="auto"/>
                <w:left w:val="none" w:sz="0" w:space="0" w:color="auto"/>
                <w:bottom w:val="none" w:sz="0" w:space="0" w:color="auto"/>
                <w:right w:val="none" w:sz="0" w:space="0" w:color="auto"/>
              </w:divBdr>
            </w:div>
            <w:div w:id="1884248995">
              <w:marLeft w:val="0"/>
              <w:marRight w:val="0"/>
              <w:marTop w:val="0"/>
              <w:marBottom w:val="0"/>
              <w:divBdr>
                <w:top w:val="none" w:sz="0" w:space="0" w:color="auto"/>
                <w:left w:val="none" w:sz="0" w:space="0" w:color="auto"/>
                <w:bottom w:val="none" w:sz="0" w:space="0" w:color="auto"/>
                <w:right w:val="none" w:sz="0" w:space="0" w:color="auto"/>
              </w:divBdr>
            </w:div>
            <w:div w:id="1171332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9361177">
              <w:marLeft w:val="0"/>
              <w:marRight w:val="0"/>
              <w:marTop w:val="0"/>
              <w:marBottom w:val="0"/>
              <w:divBdr>
                <w:top w:val="none" w:sz="0" w:space="0" w:color="auto"/>
                <w:left w:val="none" w:sz="0" w:space="0" w:color="auto"/>
                <w:bottom w:val="none" w:sz="0" w:space="0" w:color="auto"/>
                <w:right w:val="none" w:sz="0" w:space="0" w:color="auto"/>
              </w:divBdr>
            </w:div>
            <w:div w:id="693582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610176">
              <w:marLeft w:val="0"/>
              <w:marRight w:val="0"/>
              <w:marTop w:val="0"/>
              <w:marBottom w:val="0"/>
              <w:divBdr>
                <w:top w:val="none" w:sz="0" w:space="0" w:color="auto"/>
                <w:left w:val="none" w:sz="0" w:space="0" w:color="auto"/>
                <w:bottom w:val="none" w:sz="0" w:space="0" w:color="auto"/>
                <w:right w:val="none" w:sz="0" w:space="0" w:color="auto"/>
              </w:divBdr>
            </w:div>
            <w:div w:id="1606692226">
              <w:marLeft w:val="0"/>
              <w:marRight w:val="0"/>
              <w:marTop w:val="0"/>
              <w:marBottom w:val="0"/>
              <w:divBdr>
                <w:top w:val="none" w:sz="0" w:space="0" w:color="auto"/>
                <w:left w:val="none" w:sz="0" w:space="0" w:color="auto"/>
                <w:bottom w:val="none" w:sz="0" w:space="0" w:color="auto"/>
                <w:right w:val="none" w:sz="0" w:space="0" w:color="auto"/>
              </w:divBdr>
            </w:div>
            <w:div w:id="11142484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624860">
              <w:marLeft w:val="0"/>
              <w:marRight w:val="0"/>
              <w:marTop w:val="0"/>
              <w:marBottom w:val="0"/>
              <w:divBdr>
                <w:top w:val="none" w:sz="0" w:space="0" w:color="auto"/>
                <w:left w:val="none" w:sz="0" w:space="0" w:color="auto"/>
                <w:bottom w:val="none" w:sz="0" w:space="0" w:color="auto"/>
                <w:right w:val="none" w:sz="0" w:space="0" w:color="auto"/>
              </w:divBdr>
            </w:div>
            <w:div w:id="882326012">
              <w:blockQuote w:val="1"/>
              <w:marLeft w:val="720"/>
              <w:marRight w:val="720"/>
              <w:marTop w:val="100"/>
              <w:marBottom w:val="100"/>
              <w:divBdr>
                <w:top w:val="none" w:sz="0" w:space="0" w:color="auto"/>
                <w:left w:val="none" w:sz="0" w:space="0" w:color="auto"/>
                <w:bottom w:val="none" w:sz="0" w:space="0" w:color="auto"/>
                <w:right w:val="none" w:sz="0" w:space="0" w:color="auto"/>
              </w:divBdr>
            </w:div>
            <w:div w:id="26150111">
              <w:marLeft w:val="0"/>
              <w:marRight w:val="0"/>
              <w:marTop w:val="0"/>
              <w:marBottom w:val="0"/>
              <w:divBdr>
                <w:top w:val="none" w:sz="0" w:space="0" w:color="auto"/>
                <w:left w:val="none" w:sz="0" w:space="0" w:color="auto"/>
                <w:bottom w:val="none" w:sz="0" w:space="0" w:color="auto"/>
                <w:right w:val="none" w:sz="0" w:space="0" w:color="auto"/>
              </w:divBdr>
            </w:div>
            <w:div w:id="1481731757">
              <w:marLeft w:val="0"/>
              <w:marRight w:val="0"/>
              <w:marTop w:val="0"/>
              <w:marBottom w:val="0"/>
              <w:divBdr>
                <w:top w:val="none" w:sz="0" w:space="0" w:color="auto"/>
                <w:left w:val="none" w:sz="0" w:space="0" w:color="auto"/>
                <w:bottom w:val="none" w:sz="0" w:space="0" w:color="auto"/>
                <w:right w:val="none" w:sz="0" w:space="0" w:color="auto"/>
              </w:divBdr>
            </w:div>
            <w:div w:id="1645697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4098712">
              <w:marLeft w:val="0"/>
              <w:marRight w:val="0"/>
              <w:marTop w:val="0"/>
              <w:marBottom w:val="0"/>
              <w:divBdr>
                <w:top w:val="none" w:sz="0" w:space="0" w:color="auto"/>
                <w:left w:val="none" w:sz="0" w:space="0" w:color="auto"/>
                <w:bottom w:val="none" w:sz="0" w:space="0" w:color="auto"/>
                <w:right w:val="none" w:sz="0" w:space="0" w:color="auto"/>
              </w:divBdr>
            </w:div>
            <w:div w:id="925043176">
              <w:blockQuote w:val="1"/>
              <w:marLeft w:val="720"/>
              <w:marRight w:val="720"/>
              <w:marTop w:val="100"/>
              <w:marBottom w:val="100"/>
              <w:divBdr>
                <w:top w:val="none" w:sz="0" w:space="0" w:color="auto"/>
                <w:left w:val="none" w:sz="0" w:space="0" w:color="auto"/>
                <w:bottom w:val="none" w:sz="0" w:space="0" w:color="auto"/>
                <w:right w:val="none" w:sz="0" w:space="0" w:color="auto"/>
              </w:divBdr>
            </w:div>
            <w:div w:id="286933536">
              <w:marLeft w:val="0"/>
              <w:marRight w:val="0"/>
              <w:marTop w:val="0"/>
              <w:marBottom w:val="0"/>
              <w:divBdr>
                <w:top w:val="none" w:sz="0" w:space="0" w:color="auto"/>
                <w:left w:val="none" w:sz="0" w:space="0" w:color="auto"/>
                <w:bottom w:val="none" w:sz="0" w:space="0" w:color="auto"/>
                <w:right w:val="none" w:sz="0" w:space="0" w:color="auto"/>
              </w:divBdr>
            </w:div>
            <w:div w:id="1547716545">
              <w:marLeft w:val="0"/>
              <w:marRight w:val="0"/>
              <w:marTop w:val="0"/>
              <w:marBottom w:val="0"/>
              <w:divBdr>
                <w:top w:val="none" w:sz="0" w:space="0" w:color="auto"/>
                <w:left w:val="none" w:sz="0" w:space="0" w:color="auto"/>
                <w:bottom w:val="none" w:sz="0" w:space="0" w:color="auto"/>
                <w:right w:val="none" w:sz="0" w:space="0" w:color="auto"/>
              </w:divBdr>
            </w:div>
            <w:div w:id="199336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367411306">
              <w:marLeft w:val="0"/>
              <w:marRight w:val="0"/>
              <w:marTop w:val="0"/>
              <w:marBottom w:val="0"/>
              <w:divBdr>
                <w:top w:val="none" w:sz="0" w:space="0" w:color="auto"/>
                <w:left w:val="none" w:sz="0" w:space="0" w:color="auto"/>
                <w:bottom w:val="none" w:sz="0" w:space="0" w:color="auto"/>
                <w:right w:val="none" w:sz="0" w:space="0" w:color="auto"/>
              </w:divBdr>
            </w:div>
            <w:div w:id="969819105">
              <w:blockQuote w:val="1"/>
              <w:marLeft w:val="720"/>
              <w:marRight w:val="720"/>
              <w:marTop w:val="100"/>
              <w:marBottom w:val="100"/>
              <w:divBdr>
                <w:top w:val="none" w:sz="0" w:space="0" w:color="auto"/>
                <w:left w:val="none" w:sz="0" w:space="0" w:color="auto"/>
                <w:bottom w:val="none" w:sz="0" w:space="0" w:color="auto"/>
                <w:right w:val="none" w:sz="0" w:space="0" w:color="auto"/>
              </w:divBdr>
            </w:div>
            <w:div w:id="473985139">
              <w:marLeft w:val="0"/>
              <w:marRight w:val="0"/>
              <w:marTop w:val="0"/>
              <w:marBottom w:val="0"/>
              <w:divBdr>
                <w:top w:val="none" w:sz="0" w:space="0" w:color="auto"/>
                <w:left w:val="none" w:sz="0" w:space="0" w:color="auto"/>
                <w:bottom w:val="none" w:sz="0" w:space="0" w:color="auto"/>
                <w:right w:val="none" w:sz="0" w:space="0" w:color="auto"/>
              </w:divBdr>
            </w:div>
            <w:div w:id="417748761">
              <w:marLeft w:val="0"/>
              <w:marRight w:val="0"/>
              <w:marTop w:val="0"/>
              <w:marBottom w:val="0"/>
              <w:divBdr>
                <w:top w:val="none" w:sz="0" w:space="0" w:color="auto"/>
                <w:left w:val="none" w:sz="0" w:space="0" w:color="auto"/>
                <w:bottom w:val="none" w:sz="0" w:space="0" w:color="auto"/>
                <w:right w:val="none" w:sz="0" w:space="0" w:color="auto"/>
              </w:divBdr>
            </w:div>
            <w:div w:id="17038235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873750">
              <w:marLeft w:val="0"/>
              <w:marRight w:val="0"/>
              <w:marTop w:val="0"/>
              <w:marBottom w:val="0"/>
              <w:divBdr>
                <w:top w:val="none" w:sz="0" w:space="0" w:color="auto"/>
                <w:left w:val="none" w:sz="0" w:space="0" w:color="auto"/>
                <w:bottom w:val="none" w:sz="0" w:space="0" w:color="auto"/>
                <w:right w:val="none" w:sz="0" w:space="0" w:color="auto"/>
              </w:divBdr>
            </w:div>
            <w:div w:id="99571859">
              <w:blockQuote w:val="1"/>
              <w:marLeft w:val="720"/>
              <w:marRight w:val="720"/>
              <w:marTop w:val="100"/>
              <w:marBottom w:val="100"/>
              <w:divBdr>
                <w:top w:val="none" w:sz="0" w:space="0" w:color="auto"/>
                <w:left w:val="none" w:sz="0" w:space="0" w:color="auto"/>
                <w:bottom w:val="none" w:sz="0" w:space="0" w:color="auto"/>
                <w:right w:val="none" w:sz="0" w:space="0" w:color="auto"/>
              </w:divBdr>
            </w:div>
            <w:div w:id="623073323">
              <w:marLeft w:val="0"/>
              <w:marRight w:val="0"/>
              <w:marTop w:val="0"/>
              <w:marBottom w:val="0"/>
              <w:divBdr>
                <w:top w:val="none" w:sz="0" w:space="0" w:color="auto"/>
                <w:left w:val="none" w:sz="0" w:space="0" w:color="auto"/>
                <w:bottom w:val="none" w:sz="0" w:space="0" w:color="auto"/>
                <w:right w:val="none" w:sz="0" w:space="0" w:color="auto"/>
              </w:divBdr>
            </w:div>
            <w:div w:id="263534206">
              <w:marLeft w:val="0"/>
              <w:marRight w:val="0"/>
              <w:marTop w:val="0"/>
              <w:marBottom w:val="0"/>
              <w:divBdr>
                <w:top w:val="none" w:sz="0" w:space="0" w:color="auto"/>
                <w:left w:val="none" w:sz="0" w:space="0" w:color="auto"/>
                <w:bottom w:val="none" w:sz="0" w:space="0" w:color="auto"/>
                <w:right w:val="none" w:sz="0" w:space="0" w:color="auto"/>
              </w:divBdr>
            </w:div>
            <w:div w:id="438377525">
              <w:blockQuote w:val="1"/>
              <w:marLeft w:val="720"/>
              <w:marRight w:val="720"/>
              <w:marTop w:val="100"/>
              <w:marBottom w:val="100"/>
              <w:divBdr>
                <w:top w:val="none" w:sz="0" w:space="0" w:color="auto"/>
                <w:left w:val="none" w:sz="0" w:space="0" w:color="auto"/>
                <w:bottom w:val="none" w:sz="0" w:space="0" w:color="auto"/>
                <w:right w:val="none" w:sz="0" w:space="0" w:color="auto"/>
              </w:divBdr>
            </w:div>
            <w:div w:id="956957293">
              <w:marLeft w:val="0"/>
              <w:marRight w:val="0"/>
              <w:marTop w:val="0"/>
              <w:marBottom w:val="0"/>
              <w:divBdr>
                <w:top w:val="none" w:sz="0" w:space="0" w:color="auto"/>
                <w:left w:val="none" w:sz="0" w:space="0" w:color="auto"/>
                <w:bottom w:val="none" w:sz="0" w:space="0" w:color="auto"/>
                <w:right w:val="none" w:sz="0" w:space="0" w:color="auto"/>
              </w:divBdr>
            </w:div>
            <w:div w:id="1492913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30407503">
              <w:marLeft w:val="0"/>
              <w:marRight w:val="0"/>
              <w:marTop w:val="0"/>
              <w:marBottom w:val="0"/>
              <w:divBdr>
                <w:top w:val="none" w:sz="0" w:space="0" w:color="auto"/>
                <w:left w:val="none" w:sz="0" w:space="0" w:color="auto"/>
                <w:bottom w:val="none" w:sz="0" w:space="0" w:color="auto"/>
                <w:right w:val="none" w:sz="0" w:space="0" w:color="auto"/>
              </w:divBdr>
            </w:div>
            <w:div w:id="1722316951">
              <w:marLeft w:val="0"/>
              <w:marRight w:val="0"/>
              <w:marTop w:val="0"/>
              <w:marBottom w:val="0"/>
              <w:divBdr>
                <w:top w:val="none" w:sz="0" w:space="0" w:color="auto"/>
                <w:left w:val="none" w:sz="0" w:space="0" w:color="auto"/>
                <w:bottom w:val="none" w:sz="0" w:space="0" w:color="auto"/>
                <w:right w:val="none" w:sz="0" w:space="0" w:color="auto"/>
              </w:divBdr>
            </w:div>
            <w:div w:id="56562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90626">
              <w:marLeft w:val="0"/>
              <w:marRight w:val="0"/>
              <w:marTop w:val="0"/>
              <w:marBottom w:val="0"/>
              <w:divBdr>
                <w:top w:val="none" w:sz="0" w:space="0" w:color="auto"/>
                <w:left w:val="none" w:sz="0" w:space="0" w:color="auto"/>
                <w:bottom w:val="none" w:sz="0" w:space="0" w:color="auto"/>
                <w:right w:val="none" w:sz="0" w:space="0" w:color="auto"/>
              </w:divBdr>
            </w:div>
            <w:div w:id="498080628">
              <w:blockQuote w:val="1"/>
              <w:marLeft w:val="720"/>
              <w:marRight w:val="720"/>
              <w:marTop w:val="100"/>
              <w:marBottom w:val="100"/>
              <w:divBdr>
                <w:top w:val="none" w:sz="0" w:space="0" w:color="auto"/>
                <w:left w:val="none" w:sz="0" w:space="0" w:color="auto"/>
                <w:bottom w:val="none" w:sz="0" w:space="0" w:color="auto"/>
                <w:right w:val="none" w:sz="0" w:space="0" w:color="auto"/>
              </w:divBdr>
            </w:div>
            <w:div w:id="839931244">
              <w:marLeft w:val="0"/>
              <w:marRight w:val="0"/>
              <w:marTop w:val="0"/>
              <w:marBottom w:val="0"/>
              <w:divBdr>
                <w:top w:val="none" w:sz="0" w:space="0" w:color="auto"/>
                <w:left w:val="none" w:sz="0" w:space="0" w:color="auto"/>
                <w:bottom w:val="none" w:sz="0" w:space="0" w:color="auto"/>
                <w:right w:val="none" w:sz="0" w:space="0" w:color="auto"/>
              </w:divBdr>
            </w:div>
            <w:div w:id="971180226">
              <w:marLeft w:val="0"/>
              <w:marRight w:val="0"/>
              <w:marTop w:val="0"/>
              <w:marBottom w:val="0"/>
              <w:divBdr>
                <w:top w:val="none" w:sz="0" w:space="0" w:color="auto"/>
                <w:left w:val="none" w:sz="0" w:space="0" w:color="auto"/>
                <w:bottom w:val="none" w:sz="0" w:space="0" w:color="auto"/>
                <w:right w:val="none" w:sz="0" w:space="0" w:color="auto"/>
              </w:divBdr>
            </w:div>
            <w:div w:id="1081366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4561192">
              <w:marLeft w:val="0"/>
              <w:marRight w:val="0"/>
              <w:marTop w:val="0"/>
              <w:marBottom w:val="0"/>
              <w:divBdr>
                <w:top w:val="none" w:sz="0" w:space="0" w:color="auto"/>
                <w:left w:val="none" w:sz="0" w:space="0" w:color="auto"/>
                <w:bottom w:val="none" w:sz="0" w:space="0" w:color="auto"/>
                <w:right w:val="none" w:sz="0" w:space="0" w:color="auto"/>
              </w:divBdr>
            </w:div>
            <w:div w:id="956447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271696">
              <w:marLeft w:val="0"/>
              <w:marRight w:val="0"/>
              <w:marTop w:val="0"/>
              <w:marBottom w:val="0"/>
              <w:divBdr>
                <w:top w:val="none" w:sz="0" w:space="0" w:color="auto"/>
                <w:left w:val="none" w:sz="0" w:space="0" w:color="auto"/>
                <w:bottom w:val="none" w:sz="0" w:space="0" w:color="auto"/>
                <w:right w:val="none" w:sz="0" w:space="0" w:color="auto"/>
              </w:divBdr>
            </w:div>
            <w:div w:id="1369454510">
              <w:marLeft w:val="0"/>
              <w:marRight w:val="0"/>
              <w:marTop w:val="0"/>
              <w:marBottom w:val="0"/>
              <w:divBdr>
                <w:top w:val="none" w:sz="0" w:space="0" w:color="auto"/>
                <w:left w:val="none" w:sz="0" w:space="0" w:color="auto"/>
                <w:bottom w:val="none" w:sz="0" w:space="0" w:color="auto"/>
                <w:right w:val="none" w:sz="0" w:space="0" w:color="auto"/>
              </w:divBdr>
            </w:div>
            <w:div w:id="14543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426109">
              <w:marLeft w:val="0"/>
              <w:marRight w:val="0"/>
              <w:marTop w:val="0"/>
              <w:marBottom w:val="0"/>
              <w:divBdr>
                <w:top w:val="none" w:sz="0" w:space="0" w:color="auto"/>
                <w:left w:val="none" w:sz="0" w:space="0" w:color="auto"/>
                <w:bottom w:val="none" w:sz="0" w:space="0" w:color="auto"/>
                <w:right w:val="none" w:sz="0" w:space="0" w:color="auto"/>
              </w:divBdr>
            </w:div>
            <w:div w:id="206261381">
              <w:blockQuote w:val="1"/>
              <w:marLeft w:val="720"/>
              <w:marRight w:val="720"/>
              <w:marTop w:val="100"/>
              <w:marBottom w:val="100"/>
              <w:divBdr>
                <w:top w:val="none" w:sz="0" w:space="0" w:color="auto"/>
                <w:left w:val="none" w:sz="0" w:space="0" w:color="auto"/>
                <w:bottom w:val="none" w:sz="0" w:space="0" w:color="auto"/>
                <w:right w:val="none" w:sz="0" w:space="0" w:color="auto"/>
              </w:divBdr>
            </w:div>
            <w:div w:id="420571166">
              <w:marLeft w:val="0"/>
              <w:marRight w:val="0"/>
              <w:marTop w:val="0"/>
              <w:marBottom w:val="0"/>
              <w:divBdr>
                <w:top w:val="none" w:sz="0" w:space="0" w:color="auto"/>
                <w:left w:val="none" w:sz="0" w:space="0" w:color="auto"/>
                <w:bottom w:val="none" w:sz="0" w:space="0" w:color="auto"/>
                <w:right w:val="none" w:sz="0" w:space="0" w:color="auto"/>
              </w:divBdr>
            </w:div>
            <w:div w:id="8993026">
              <w:marLeft w:val="0"/>
              <w:marRight w:val="0"/>
              <w:marTop w:val="0"/>
              <w:marBottom w:val="0"/>
              <w:divBdr>
                <w:top w:val="none" w:sz="0" w:space="0" w:color="auto"/>
                <w:left w:val="none" w:sz="0" w:space="0" w:color="auto"/>
                <w:bottom w:val="none" w:sz="0" w:space="0" w:color="auto"/>
                <w:right w:val="none" w:sz="0" w:space="0" w:color="auto"/>
              </w:divBdr>
            </w:div>
            <w:div w:id="11216554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728383">
              <w:marLeft w:val="0"/>
              <w:marRight w:val="0"/>
              <w:marTop w:val="0"/>
              <w:marBottom w:val="0"/>
              <w:divBdr>
                <w:top w:val="none" w:sz="0" w:space="0" w:color="auto"/>
                <w:left w:val="none" w:sz="0" w:space="0" w:color="auto"/>
                <w:bottom w:val="none" w:sz="0" w:space="0" w:color="auto"/>
                <w:right w:val="none" w:sz="0" w:space="0" w:color="auto"/>
              </w:divBdr>
            </w:div>
            <w:div w:id="1951426267">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526548">
              <w:marLeft w:val="0"/>
              <w:marRight w:val="0"/>
              <w:marTop w:val="0"/>
              <w:marBottom w:val="0"/>
              <w:divBdr>
                <w:top w:val="none" w:sz="0" w:space="0" w:color="auto"/>
                <w:left w:val="none" w:sz="0" w:space="0" w:color="auto"/>
                <w:bottom w:val="none" w:sz="0" w:space="0" w:color="auto"/>
                <w:right w:val="none" w:sz="0" w:space="0" w:color="auto"/>
              </w:divBdr>
            </w:div>
            <w:div w:id="28266837">
              <w:marLeft w:val="0"/>
              <w:marRight w:val="0"/>
              <w:marTop w:val="0"/>
              <w:marBottom w:val="0"/>
              <w:divBdr>
                <w:top w:val="none" w:sz="0" w:space="0" w:color="auto"/>
                <w:left w:val="none" w:sz="0" w:space="0" w:color="auto"/>
                <w:bottom w:val="none" w:sz="0" w:space="0" w:color="auto"/>
                <w:right w:val="none" w:sz="0" w:space="0" w:color="auto"/>
              </w:divBdr>
            </w:div>
            <w:div w:id="501437343">
              <w:blockQuote w:val="1"/>
              <w:marLeft w:val="720"/>
              <w:marRight w:val="720"/>
              <w:marTop w:val="100"/>
              <w:marBottom w:val="100"/>
              <w:divBdr>
                <w:top w:val="none" w:sz="0" w:space="0" w:color="auto"/>
                <w:left w:val="none" w:sz="0" w:space="0" w:color="auto"/>
                <w:bottom w:val="none" w:sz="0" w:space="0" w:color="auto"/>
                <w:right w:val="none" w:sz="0" w:space="0" w:color="auto"/>
              </w:divBdr>
            </w:div>
            <w:div w:id="623006223">
              <w:marLeft w:val="0"/>
              <w:marRight w:val="0"/>
              <w:marTop w:val="0"/>
              <w:marBottom w:val="0"/>
              <w:divBdr>
                <w:top w:val="none" w:sz="0" w:space="0" w:color="auto"/>
                <w:left w:val="none" w:sz="0" w:space="0" w:color="auto"/>
                <w:bottom w:val="none" w:sz="0" w:space="0" w:color="auto"/>
                <w:right w:val="none" w:sz="0" w:space="0" w:color="auto"/>
              </w:divBdr>
            </w:div>
            <w:div w:id="713238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91285">
              <w:marLeft w:val="0"/>
              <w:marRight w:val="0"/>
              <w:marTop w:val="0"/>
              <w:marBottom w:val="0"/>
              <w:divBdr>
                <w:top w:val="none" w:sz="0" w:space="0" w:color="auto"/>
                <w:left w:val="none" w:sz="0" w:space="0" w:color="auto"/>
                <w:bottom w:val="none" w:sz="0" w:space="0" w:color="auto"/>
                <w:right w:val="none" w:sz="0" w:space="0" w:color="auto"/>
              </w:divBdr>
            </w:div>
            <w:div w:id="1007907877">
              <w:marLeft w:val="0"/>
              <w:marRight w:val="0"/>
              <w:marTop w:val="0"/>
              <w:marBottom w:val="0"/>
              <w:divBdr>
                <w:top w:val="none" w:sz="0" w:space="0" w:color="auto"/>
                <w:left w:val="none" w:sz="0" w:space="0" w:color="auto"/>
                <w:bottom w:val="none" w:sz="0" w:space="0" w:color="auto"/>
                <w:right w:val="none" w:sz="0" w:space="0" w:color="auto"/>
              </w:divBdr>
            </w:div>
            <w:div w:id="38357375">
              <w:blockQuote w:val="1"/>
              <w:marLeft w:val="720"/>
              <w:marRight w:val="720"/>
              <w:marTop w:val="100"/>
              <w:marBottom w:val="100"/>
              <w:divBdr>
                <w:top w:val="none" w:sz="0" w:space="0" w:color="auto"/>
                <w:left w:val="none" w:sz="0" w:space="0" w:color="auto"/>
                <w:bottom w:val="none" w:sz="0" w:space="0" w:color="auto"/>
                <w:right w:val="none" w:sz="0" w:space="0" w:color="auto"/>
              </w:divBdr>
            </w:div>
            <w:div w:id="645083377">
              <w:marLeft w:val="0"/>
              <w:marRight w:val="0"/>
              <w:marTop w:val="0"/>
              <w:marBottom w:val="0"/>
              <w:divBdr>
                <w:top w:val="none" w:sz="0" w:space="0" w:color="auto"/>
                <w:left w:val="none" w:sz="0" w:space="0" w:color="auto"/>
                <w:bottom w:val="none" w:sz="0" w:space="0" w:color="auto"/>
                <w:right w:val="none" w:sz="0" w:space="0" w:color="auto"/>
              </w:divBdr>
            </w:div>
            <w:div w:id="1709721686">
              <w:blockQuote w:val="1"/>
              <w:marLeft w:val="720"/>
              <w:marRight w:val="720"/>
              <w:marTop w:val="100"/>
              <w:marBottom w:val="100"/>
              <w:divBdr>
                <w:top w:val="none" w:sz="0" w:space="0" w:color="auto"/>
                <w:left w:val="none" w:sz="0" w:space="0" w:color="auto"/>
                <w:bottom w:val="none" w:sz="0" w:space="0" w:color="auto"/>
                <w:right w:val="none" w:sz="0" w:space="0" w:color="auto"/>
              </w:divBdr>
            </w:div>
            <w:div w:id="903636212">
              <w:marLeft w:val="0"/>
              <w:marRight w:val="0"/>
              <w:marTop w:val="0"/>
              <w:marBottom w:val="0"/>
              <w:divBdr>
                <w:top w:val="none" w:sz="0" w:space="0" w:color="auto"/>
                <w:left w:val="none" w:sz="0" w:space="0" w:color="auto"/>
                <w:bottom w:val="none" w:sz="0" w:space="0" w:color="auto"/>
                <w:right w:val="none" w:sz="0" w:space="0" w:color="auto"/>
              </w:divBdr>
            </w:div>
            <w:div w:id="2147119417">
              <w:marLeft w:val="0"/>
              <w:marRight w:val="0"/>
              <w:marTop w:val="0"/>
              <w:marBottom w:val="0"/>
              <w:divBdr>
                <w:top w:val="none" w:sz="0" w:space="0" w:color="auto"/>
                <w:left w:val="none" w:sz="0" w:space="0" w:color="auto"/>
                <w:bottom w:val="none" w:sz="0" w:space="0" w:color="auto"/>
                <w:right w:val="none" w:sz="0" w:space="0" w:color="auto"/>
              </w:divBdr>
            </w:div>
            <w:div w:id="1704554144">
              <w:blockQuote w:val="1"/>
              <w:marLeft w:val="720"/>
              <w:marRight w:val="720"/>
              <w:marTop w:val="100"/>
              <w:marBottom w:val="100"/>
              <w:divBdr>
                <w:top w:val="none" w:sz="0" w:space="0" w:color="auto"/>
                <w:left w:val="none" w:sz="0" w:space="0" w:color="auto"/>
                <w:bottom w:val="none" w:sz="0" w:space="0" w:color="auto"/>
                <w:right w:val="none" w:sz="0" w:space="0" w:color="auto"/>
              </w:divBdr>
            </w:div>
            <w:div w:id="405496676">
              <w:marLeft w:val="0"/>
              <w:marRight w:val="0"/>
              <w:marTop w:val="0"/>
              <w:marBottom w:val="0"/>
              <w:divBdr>
                <w:top w:val="none" w:sz="0" w:space="0" w:color="auto"/>
                <w:left w:val="none" w:sz="0" w:space="0" w:color="auto"/>
                <w:bottom w:val="none" w:sz="0" w:space="0" w:color="auto"/>
                <w:right w:val="none" w:sz="0" w:space="0" w:color="auto"/>
              </w:divBdr>
            </w:div>
            <w:div w:id="1882207250">
              <w:blockQuote w:val="1"/>
              <w:marLeft w:val="720"/>
              <w:marRight w:val="720"/>
              <w:marTop w:val="100"/>
              <w:marBottom w:val="100"/>
              <w:divBdr>
                <w:top w:val="none" w:sz="0" w:space="0" w:color="auto"/>
                <w:left w:val="none" w:sz="0" w:space="0" w:color="auto"/>
                <w:bottom w:val="none" w:sz="0" w:space="0" w:color="auto"/>
                <w:right w:val="none" w:sz="0" w:space="0" w:color="auto"/>
              </w:divBdr>
            </w:div>
            <w:div w:id="751390386">
              <w:marLeft w:val="0"/>
              <w:marRight w:val="0"/>
              <w:marTop w:val="0"/>
              <w:marBottom w:val="0"/>
              <w:divBdr>
                <w:top w:val="none" w:sz="0" w:space="0" w:color="auto"/>
                <w:left w:val="none" w:sz="0" w:space="0" w:color="auto"/>
                <w:bottom w:val="none" w:sz="0" w:space="0" w:color="auto"/>
                <w:right w:val="none" w:sz="0" w:space="0" w:color="auto"/>
              </w:divBdr>
            </w:div>
            <w:div w:id="485098043">
              <w:marLeft w:val="0"/>
              <w:marRight w:val="0"/>
              <w:marTop w:val="0"/>
              <w:marBottom w:val="0"/>
              <w:divBdr>
                <w:top w:val="none" w:sz="0" w:space="0" w:color="auto"/>
                <w:left w:val="none" w:sz="0" w:space="0" w:color="auto"/>
                <w:bottom w:val="none" w:sz="0" w:space="0" w:color="auto"/>
                <w:right w:val="none" w:sz="0" w:space="0" w:color="auto"/>
              </w:divBdr>
            </w:div>
            <w:div w:id="1457039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096195">
              <w:marLeft w:val="0"/>
              <w:marRight w:val="0"/>
              <w:marTop w:val="0"/>
              <w:marBottom w:val="0"/>
              <w:divBdr>
                <w:top w:val="none" w:sz="0" w:space="0" w:color="auto"/>
                <w:left w:val="none" w:sz="0" w:space="0" w:color="auto"/>
                <w:bottom w:val="none" w:sz="0" w:space="0" w:color="auto"/>
                <w:right w:val="none" w:sz="0" w:space="0" w:color="auto"/>
              </w:divBdr>
            </w:div>
            <w:div w:id="14667745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0809699">
              <w:marLeft w:val="0"/>
              <w:marRight w:val="0"/>
              <w:marTop w:val="0"/>
              <w:marBottom w:val="0"/>
              <w:divBdr>
                <w:top w:val="none" w:sz="0" w:space="0" w:color="auto"/>
                <w:left w:val="none" w:sz="0" w:space="0" w:color="auto"/>
                <w:bottom w:val="none" w:sz="0" w:space="0" w:color="auto"/>
                <w:right w:val="none" w:sz="0" w:space="0" w:color="auto"/>
              </w:divBdr>
            </w:div>
            <w:div w:id="1941185603">
              <w:marLeft w:val="0"/>
              <w:marRight w:val="0"/>
              <w:marTop w:val="0"/>
              <w:marBottom w:val="0"/>
              <w:divBdr>
                <w:top w:val="none" w:sz="0" w:space="0" w:color="auto"/>
                <w:left w:val="none" w:sz="0" w:space="0" w:color="auto"/>
                <w:bottom w:val="none" w:sz="0" w:space="0" w:color="auto"/>
                <w:right w:val="none" w:sz="0" w:space="0" w:color="auto"/>
              </w:divBdr>
            </w:div>
            <w:div w:id="998897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087484">
              <w:marLeft w:val="0"/>
              <w:marRight w:val="0"/>
              <w:marTop w:val="0"/>
              <w:marBottom w:val="0"/>
              <w:divBdr>
                <w:top w:val="none" w:sz="0" w:space="0" w:color="auto"/>
                <w:left w:val="none" w:sz="0" w:space="0" w:color="auto"/>
                <w:bottom w:val="none" w:sz="0" w:space="0" w:color="auto"/>
                <w:right w:val="none" w:sz="0" w:space="0" w:color="auto"/>
              </w:divBdr>
            </w:div>
            <w:div w:id="285504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987763">
              <w:marLeft w:val="0"/>
              <w:marRight w:val="0"/>
              <w:marTop w:val="0"/>
              <w:marBottom w:val="0"/>
              <w:divBdr>
                <w:top w:val="none" w:sz="0" w:space="0" w:color="auto"/>
                <w:left w:val="none" w:sz="0" w:space="0" w:color="auto"/>
                <w:bottom w:val="none" w:sz="0" w:space="0" w:color="auto"/>
                <w:right w:val="none" w:sz="0" w:space="0" w:color="auto"/>
              </w:divBdr>
            </w:div>
            <w:div w:id="1062368451">
              <w:marLeft w:val="0"/>
              <w:marRight w:val="0"/>
              <w:marTop w:val="0"/>
              <w:marBottom w:val="0"/>
              <w:divBdr>
                <w:top w:val="none" w:sz="0" w:space="0" w:color="auto"/>
                <w:left w:val="none" w:sz="0" w:space="0" w:color="auto"/>
                <w:bottom w:val="none" w:sz="0" w:space="0" w:color="auto"/>
                <w:right w:val="none" w:sz="0" w:space="0" w:color="auto"/>
              </w:divBdr>
            </w:div>
            <w:div w:id="1859076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261979">
              <w:marLeft w:val="0"/>
              <w:marRight w:val="0"/>
              <w:marTop w:val="0"/>
              <w:marBottom w:val="0"/>
              <w:divBdr>
                <w:top w:val="none" w:sz="0" w:space="0" w:color="auto"/>
                <w:left w:val="none" w:sz="0" w:space="0" w:color="auto"/>
                <w:bottom w:val="none" w:sz="0" w:space="0" w:color="auto"/>
                <w:right w:val="none" w:sz="0" w:space="0" w:color="auto"/>
              </w:divBdr>
            </w:div>
            <w:div w:id="1791196279">
              <w:blockQuote w:val="1"/>
              <w:marLeft w:val="720"/>
              <w:marRight w:val="720"/>
              <w:marTop w:val="100"/>
              <w:marBottom w:val="100"/>
              <w:divBdr>
                <w:top w:val="none" w:sz="0" w:space="0" w:color="auto"/>
                <w:left w:val="none" w:sz="0" w:space="0" w:color="auto"/>
                <w:bottom w:val="none" w:sz="0" w:space="0" w:color="auto"/>
                <w:right w:val="none" w:sz="0" w:space="0" w:color="auto"/>
              </w:divBdr>
            </w:div>
            <w:div w:id="417219270">
              <w:marLeft w:val="0"/>
              <w:marRight w:val="0"/>
              <w:marTop w:val="0"/>
              <w:marBottom w:val="0"/>
              <w:divBdr>
                <w:top w:val="none" w:sz="0" w:space="0" w:color="auto"/>
                <w:left w:val="none" w:sz="0" w:space="0" w:color="auto"/>
                <w:bottom w:val="none" w:sz="0" w:space="0" w:color="auto"/>
                <w:right w:val="none" w:sz="0" w:space="0" w:color="auto"/>
              </w:divBdr>
            </w:div>
            <w:div w:id="1390150565">
              <w:marLeft w:val="0"/>
              <w:marRight w:val="0"/>
              <w:marTop w:val="0"/>
              <w:marBottom w:val="0"/>
              <w:divBdr>
                <w:top w:val="none" w:sz="0" w:space="0" w:color="auto"/>
                <w:left w:val="none" w:sz="0" w:space="0" w:color="auto"/>
                <w:bottom w:val="none" w:sz="0" w:space="0" w:color="auto"/>
                <w:right w:val="none" w:sz="0" w:space="0" w:color="auto"/>
              </w:divBdr>
            </w:div>
            <w:div w:id="6245853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306820">
              <w:marLeft w:val="0"/>
              <w:marRight w:val="0"/>
              <w:marTop w:val="0"/>
              <w:marBottom w:val="0"/>
              <w:divBdr>
                <w:top w:val="none" w:sz="0" w:space="0" w:color="auto"/>
                <w:left w:val="none" w:sz="0" w:space="0" w:color="auto"/>
                <w:bottom w:val="none" w:sz="0" w:space="0" w:color="auto"/>
                <w:right w:val="none" w:sz="0" w:space="0" w:color="auto"/>
              </w:divBdr>
            </w:div>
            <w:div w:id="746538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94264295">
              <w:marLeft w:val="0"/>
              <w:marRight w:val="0"/>
              <w:marTop w:val="0"/>
              <w:marBottom w:val="0"/>
              <w:divBdr>
                <w:top w:val="none" w:sz="0" w:space="0" w:color="auto"/>
                <w:left w:val="none" w:sz="0" w:space="0" w:color="auto"/>
                <w:bottom w:val="none" w:sz="0" w:space="0" w:color="auto"/>
                <w:right w:val="none" w:sz="0" w:space="0" w:color="auto"/>
              </w:divBdr>
            </w:div>
            <w:div w:id="1152259661">
              <w:marLeft w:val="0"/>
              <w:marRight w:val="0"/>
              <w:marTop w:val="0"/>
              <w:marBottom w:val="0"/>
              <w:divBdr>
                <w:top w:val="none" w:sz="0" w:space="0" w:color="auto"/>
                <w:left w:val="none" w:sz="0" w:space="0" w:color="auto"/>
                <w:bottom w:val="none" w:sz="0" w:space="0" w:color="auto"/>
                <w:right w:val="none" w:sz="0" w:space="0" w:color="auto"/>
              </w:divBdr>
            </w:div>
            <w:div w:id="51099660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8802128">
              <w:marLeft w:val="0"/>
              <w:marRight w:val="0"/>
              <w:marTop w:val="0"/>
              <w:marBottom w:val="0"/>
              <w:divBdr>
                <w:top w:val="none" w:sz="0" w:space="0" w:color="auto"/>
                <w:left w:val="none" w:sz="0" w:space="0" w:color="auto"/>
                <w:bottom w:val="none" w:sz="0" w:space="0" w:color="auto"/>
                <w:right w:val="none" w:sz="0" w:space="0" w:color="auto"/>
              </w:divBdr>
            </w:div>
            <w:div w:id="1032682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0909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837367">
              <w:marLeft w:val="0"/>
              <w:marRight w:val="0"/>
              <w:marTop w:val="0"/>
              <w:marBottom w:val="0"/>
              <w:divBdr>
                <w:top w:val="none" w:sz="0" w:space="0" w:color="auto"/>
                <w:left w:val="none" w:sz="0" w:space="0" w:color="auto"/>
                <w:bottom w:val="none" w:sz="0" w:space="0" w:color="auto"/>
                <w:right w:val="none" w:sz="0" w:space="0" w:color="auto"/>
              </w:divBdr>
            </w:div>
            <w:div w:id="1441685575">
              <w:marLeft w:val="0"/>
              <w:marRight w:val="0"/>
              <w:marTop w:val="0"/>
              <w:marBottom w:val="0"/>
              <w:divBdr>
                <w:top w:val="none" w:sz="0" w:space="0" w:color="auto"/>
                <w:left w:val="none" w:sz="0" w:space="0" w:color="auto"/>
                <w:bottom w:val="none" w:sz="0" w:space="0" w:color="auto"/>
                <w:right w:val="none" w:sz="0" w:space="0" w:color="auto"/>
              </w:divBdr>
            </w:div>
            <w:div w:id="1156074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216108">
              <w:marLeft w:val="0"/>
              <w:marRight w:val="0"/>
              <w:marTop w:val="0"/>
              <w:marBottom w:val="0"/>
              <w:divBdr>
                <w:top w:val="none" w:sz="0" w:space="0" w:color="auto"/>
                <w:left w:val="none" w:sz="0" w:space="0" w:color="auto"/>
                <w:bottom w:val="none" w:sz="0" w:space="0" w:color="auto"/>
                <w:right w:val="none" w:sz="0" w:space="0" w:color="auto"/>
              </w:divBdr>
            </w:div>
            <w:div w:id="1627157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4550595">
              <w:marLeft w:val="0"/>
              <w:marRight w:val="0"/>
              <w:marTop w:val="0"/>
              <w:marBottom w:val="0"/>
              <w:divBdr>
                <w:top w:val="none" w:sz="0" w:space="0" w:color="auto"/>
                <w:left w:val="none" w:sz="0" w:space="0" w:color="auto"/>
                <w:bottom w:val="none" w:sz="0" w:space="0" w:color="auto"/>
                <w:right w:val="none" w:sz="0" w:space="0" w:color="auto"/>
              </w:divBdr>
            </w:div>
            <w:div w:id="791947773">
              <w:marLeft w:val="0"/>
              <w:marRight w:val="0"/>
              <w:marTop w:val="0"/>
              <w:marBottom w:val="0"/>
              <w:divBdr>
                <w:top w:val="none" w:sz="0" w:space="0" w:color="auto"/>
                <w:left w:val="none" w:sz="0" w:space="0" w:color="auto"/>
                <w:bottom w:val="none" w:sz="0" w:space="0" w:color="auto"/>
                <w:right w:val="none" w:sz="0" w:space="0" w:color="auto"/>
              </w:divBdr>
            </w:div>
            <w:div w:id="1872541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578873">
              <w:marLeft w:val="0"/>
              <w:marRight w:val="0"/>
              <w:marTop w:val="0"/>
              <w:marBottom w:val="0"/>
              <w:divBdr>
                <w:top w:val="none" w:sz="0" w:space="0" w:color="auto"/>
                <w:left w:val="none" w:sz="0" w:space="0" w:color="auto"/>
                <w:bottom w:val="none" w:sz="0" w:space="0" w:color="auto"/>
                <w:right w:val="none" w:sz="0" w:space="0" w:color="auto"/>
              </w:divBdr>
            </w:div>
            <w:div w:id="1269509687">
              <w:blockQuote w:val="1"/>
              <w:marLeft w:val="720"/>
              <w:marRight w:val="720"/>
              <w:marTop w:val="100"/>
              <w:marBottom w:val="100"/>
              <w:divBdr>
                <w:top w:val="none" w:sz="0" w:space="0" w:color="auto"/>
                <w:left w:val="none" w:sz="0" w:space="0" w:color="auto"/>
                <w:bottom w:val="none" w:sz="0" w:space="0" w:color="auto"/>
                <w:right w:val="none" w:sz="0" w:space="0" w:color="auto"/>
              </w:divBdr>
            </w:div>
            <w:div w:id="54815406">
              <w:marLeft w:val="0"/>
              <w:marRight w:val="0"/>
              <w:marTop w:val="0"/>
              <w:marBottom w:val="0"/>
              <w:divBdr>
                <w:top w:val="none" w:sz="0" w:space="0" w:color="auto"/>
                <w:left w:val="none" w:sz="0" w:space="0" w:color="auto"/>
                <w:bottom w:val="none" w:sz="0" w:space="0" w:color="auto"/>
                <w:right w:val="none" w:sz="0" w:space="0" w:color="auto"/>
              </w:divBdr>
            </w:div>
            <w:div w:id="860626897">
              <w:marLeft w:val="0"/>
              <w:marRight w:val="0"/>
              <w:marTop w:val="0"/>
              <w:marBottom w:val="0"/>
              <w:divBdr>
                <w:top w:val="none" w:sz="0" w:space="0" w:color="auto"/>
                <w:left w:val="none" w:sz="0" w:space="0" w:color="auto"/>
                <w:bottom w:val="none" w:sz="0" w:space="0" w:color="auto"/>
                <w:right w:val="none" w:sz="0" w:space="0" w:color="auto"/>
              </w:divBdr>
            </w:div>
            <w:div w:id="1936936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76059275">
              <w:marLeft w:val="0"/>
              <w:marRight w:val="0"/>
              <w:marTop w:val="0"/>
              <w:marBottom w:val="0"/>
              <w:divBdr>
                <w:top w:val="none" w:sz="0" w:space="0" w:color="auto"/>
                <w:left w:val="none" w:sz="0" w:space="0" w:color="auto"/>
                <w:bottom w:val="none" w:sz="0" w:space="0" w:color="auto"/>
                <w:right w:val="none" w:sz="0" w:space="0" w:color="auto"/>
              </w:divBdr>
            </w:div>
            <w:div w:id="1420054184">
              <w:blockQuote w:val="1"/>
              <w:marLeft w:val="720"/>
              <w:marRight w:val="720"/>
              <w:marTop w:val="100"/>
              <w:marBottom w:val="100"/>
              <w:divBdr>
                <w:top w:val="none" w:sz="0" w:space="0" w:color="auto"/>
                <w:left w:val="none" w:sz="0" w:space="0" w:color="auto"/>
                <w:bottom w:val="none" w:sz="0" w:space="0" w:color="auto"/>
                <w:right w:val="none" w:sz="0" w:space="0" w:color="auto"/>
              </w:divBdr>
            </w:div>
            <w:div w:id="832646562">
              <w:marLeft w:val="0"/>
              <w:marRight w:val="0"/>
              <w:marTop w:val="0"/>
              <w:marBottom w:val="0"/>
              <w:divBdr>
                <w:top w:val="none" w:sz="0" w:space="0" w:color="auto"/>
                <w:left w:val="none" w:sz="0" w:space="0" w:color="auto"/>
                <w:bottom w:val="none" w:sz="0" w:space="0" w:color="auto"/>
                <w:right w:val="none" w:sz="0" w:space="0" w:color="auto"/>
              </w:divBdr>
            </w:div>
            <w:div w:id="948583115">
              <w:marLeft w:val="0"/>
              <w:marRight w:val="0"/>
              <w:marTop w:val="0"/>
              <w:marBottom w:val="0"/>
              <w:divBdr>
                <w:top w:val="none" w:sz="0" w:space="0" w:color="auto"/>
                <w:left w:val="none" w:sz="0" w:space="0" w:color="auto"/>
                <w:bottom w:val="none" w:sz="0" w:space="0" w:color="auto"/>
                <w:right w:val="none" w:sz="0" w:space="0" w:color="auto"/>
              </w:divBdr>
            </w:div>
            <w:div w:id="1867868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898715">
              <w:marLeft w:val="0"/>
              <w:marRight w:val="0"/>
              <w:marTop w:val="0"/>
              <w:marBottom w:val="0"/>
              <w:divBdr>
                <w:top w:val="none" w:sz="0" w:space="0" w:color="auto"/>
                <w:left w:val="none" w:sz="0" w:space="0" w:color="auto"/>
                <w:bottom w:val="none" w:sz="0" w:space="0" w:color="auto"/>
                <w:right w:val="none" w:sz="0" w:space="0" w:color="auto"/>
              </w:divBdr>
            </w:div>
            <w:div w:id="501162393">
              <w:blockQuote w:val="1"/>
              <w:marLeft w:val="720"/>
              <w:marRight w:val="720"/>
              <w:marTop w:val="100"/>
              <w:marBottom w:val="100"/>
              <w:divBdr>
                <w:top w:val="none" w:sz="0" w:space="0" w:color="auto"/>
                <w:left w:val="none" w:sz="0" w:space="0" w:color="auto"/>
                <w:bottom w:val="none" w:sz="0" w:space="0" w:color="auto"/>
                <w:right w:val="none" w:sz="0" w:space="0" w:color="auto"/>
              </w:divBdr>
            </w:div>
            <w:div w:id="62997388">
              <w:marLeft w:val="0"/>
              <w:marRight w:val="0"/>
              <w:marTop w:val="0"/>
              <w:marBottom w:val="0"/>
              <w:divBdr>
                <w:top w:val="none" w:sz="0" w:space="0" w:color="auto"/>
                <w:left w:val="none" w:sz="0" w:space="0" w:color="auto"/>
                <w:bottom w:val="none" w:sz="0" w:space="0" w:color="auto"/>
                <w:right w:val="none" w:sz="0" w:space="0" w:color="auto"/>
              </w:divBdr>
            </w:div>
            <w:div w:id="2074766346">
              <w:marLeft w:val="0"/>
              <w:marRight w:val="0"/>
              <w:marTop w:val="0"/>
              <w:marBottom w:val="0"/>
              <w:divBdr>
                <w:top w:val="none" w:sz="0" w:space="0" w:color="auto"/>
                <w:left w:val="none" w:sz="0" w:space="0" w:color="auto"/>
                <w:bottom w:val="none" w:sz="0" w:space="0" w:color="auto"/>
                <w:right w:val="none" w:sz="0" w:space="0" w:color="auto"/>
              </w:divBdr>
            </w:div>
            <w:div w:id="557862411">
              <w:blockQuote w:val="1"/>
              <w:marLeft w:val="720"/>
              <w:marRight w:val="720"/>
              <w:marTop w:val="100"/>
              <w:marBottom w:val="100"/>
              <w:divBdr>
                <w:top w:val="none" w:sz="0" w:space="0" w:color="auto"/>
                <w:left w:val="none" w:sz="0" w:space="0" w:color="auto"/>
                <w:bottom w:val="none" w:sz="0" w:space="0" w:color="auto"/>
                <w:right w:val="none" w:sz="0" w:space="0" w:color="auto"/>
              </w:divBdr>
            </w:div>
            <w:div w:id="530343821">
              <w:marLeft w:val="0"/>
              <w:marRight w:val="0"/>
              <w:marTop w:val="0"/>
              <w:marBottom w:val="0"/>
              <w:divBdr>
                <w:top w:val="none" w:sz="0" w:space="0" w:color="auto"/>
                <w:left w:val="none" w:sz="0" w:space="0" w:color="auto"/>
                <w:bottom w:val="none" w:sz="0" w:space="0" w:color="auto"/>
                <w:right w:val="none" w:sz="0" w:space="0" w:color="auto"/>
              </w:divBdr>
            </w:div>
            <w:div w:id="19899007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046851">
              <w:marLeft w:val="0"/>
              <w:marRight w:val="0"/>
              <w:marTop w:val="0"/>
              <w:marBottom w:val="0"/>
              <w:divBdr>
                <w:top w:val="none" w:sz="0" w:space="0" w:color="auto"/>
                <w:left w:val="none" w:sz="0" w:space="0" w:color="auto"/>
                <w:bottom w:val="none" w:sz="0" w:space="0" w:color="auto"/>
                <w:right w:val="none" w:sz="0" w:space="0" w:color="auto"/>
              </w:divBdr>
            </w:div>
            <w:div w:id="800004677">
              <w:marLeft w:val="0"/>
              <w:marRight w:val="0"/>
              <w:marTop w:val="0"/>
              <w:marBottom w:val="0"/>
              <w:divBdr>
                <w:top w:val="none" w:sz="0" w:space="0" w:color="auto"/>
                <w:left w:val="none" w:sz="0" w:space="0" w:color="auto"/>
                <w:bottom w:val="none" w:sz="0" w:space="0" w:color="auto"/>
                <w:right w:val="none" w:sz="0" w:space="0" w:color="auto"/>
              </w:divBdr>
            </w:div>
            <w:div w:id="599410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705147">
              <w:marLeft w:val="0"/>
              <w:marRight w:val="0"/>
              <w:marTop w:val="0"/>
              <w:marBottom w:val="0"/>
              <w:divBdr>
                <w:top w:val="none" w:sz="0" w:space="0" w:color="auto"/>
                <w:left w:val="none" w:sz="0" w:space="0" w:color="auto"/>
                <w:bottom w:val="none" w:sz="0" w:space="0" w:color="auto"/>
                <w:right w:val="none" w:sz="0" w:space="0" w:color="auto"/>
              </w:divBdr>
            </w:div>
            <w:div w:id="1673217213">
              <w:blockQuote w:val="1"/>
              <w:marLeft w:val="720"/>
              <w:marRight w:val="720"/>
              <w:marTop w:val="100"/>
              <w:marBottom w:val="100"/>
              <w:divBdr>
                <w:top w:val="none" w:sz="0" w:space="0" w:color="auto"/>
                <w:left w:val="none" w:sz="0" w:space="0" w:color="auto"/>
                <w:bottom w:val="none" w:sz="0" w:space="0" w:color="auto"/>
                <w:right w:val="none" w:sz="0" w:space="0" w:color="auto"/>
              </w:divBdr>
            </w:div>
            <w:div w:id="656805991">
              <w:marLeft w:val="0"/>
              <w:marRight w:val="0"/>
              <w:marTop w:val="0"/>
              <w:marBottom w:val="0"/>
              <w:divBdr>
                <w:top w:val="none" w:sz="0" w:space="0" w:color="auto"/>
                <w:left w:val="none" w:sz="0" w:space="0" w:color="auto"/>
                <w:bottom w:val="none" w:sz="0" w:space="0" w:color="auto"/>
                <w:right w:val="none" w:sz="0" w:space="0" w:color="auto"/>
              </w:divBdr>
            </w:div>
            <w:div w:id="711881073">
              <w:blockQuote w:val="1"/>
              <w:marLeft w:val="720"/>
              <w:marRight w:val="720"/>
              <w:marTop w:val="100"/>
              <w:marBottom w:val="100"/>
              <w:divBdr>
                <w:top w:val="none" w:sz="0" w:space="0" w:color="auto"/>
                <w:left w:val="none" w:sz="0" w:space="0" w:color="auto"/>
                <w:bottom w:val="none" w:sz="0" w:space="0" w:color="auto"/>
                <w:right w:val="none" w:sz="0" w:space="0" w:color="auto"/>
              </w:divBdr>
            </w:div>
            <w:div w:id="421298141">
              <w:marLeft w:val="0"/>
              <w:marRight w:val="0"/>
              <w:marTop w:val="0"/>
              <w:marBottom w:val="0"/>
              <w:divBdr>
                <w:top w:val="none" w:sz="0" w:space="0" w:color="auto"/>
                <w:left w:val="none" w:sz="0" w:space="0" w:color="auto"/>
                <w:bottom w:val="none" w:sz="0" w:space="0" w:color="auto"/>
                <w:right w:val="none" w:sz="0" w:space="0" w:color="auto"/>
              </w:divBdr>
            </w:div>
            <w:div w:id="1912887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3198564">
              <w:marLeft w:val="0"/>
              <w:marRight w:val="0"/>
              <w:marTop w:val="0"/>
              <w:marBottom w:val="0"/>
              <w:divBdr>
                <w:top w:val="none" w:sz="0" w:space="0" w:color="auto"/>
                <w:left w:val="none" w:sz="0" w:space="0" w:color="auto"/>
                <w:bottom w:val="none" w:sz="0" w:space="0" w:color="auto"/>
                <w:right w:val="none" w:sz="0" w:space="0" w:color="auto"/>
              </w:divBdr>
            </w:div>
            <w:div w:id="281965613">
              <w:blockQuote w:val="1"/>
              <w:marLeft w:val="720"/>
              <w:marRight w:val="720"/>
              <w:marTop w:val="100"/>
              <w:marBottom w:val="100"/>
              <w:divBdr>
                <w:top w:val="none" w:sz="0" w:space="0" w:color="auto"/>
                <w:left w:val="none" w:sz="0" w:space="0" w:color="auto"/>
                <w:bottom w:val="none" w:sz="0" w:space="0" w:color="auto"/>
                <w:right w:val="none" w:sz="0" w:space="0" w:color="auto"/>
              </w:divBdr>
            </w:div>
            <w:div w:id="32854493">
              <w:marLeft w:val="0"/>
              <w:marRight w:val="0"/>
              <w:marTop w:val="0"/>
              <w:marBottom w:val="0"/>
              <w:divBdr>
                <w:top w:val="none" w:sz="0" w:space="0" w:color="auto"/>
                <w:left w:val="none" w:sz="0" w:space="0" w:color="auto"/>
                <w:bottom w:val="none" w:sz="0" w:space="0" w:color="auto"/>
                <w:right w:val="none" w:sz="0" w:space="0" w:color="auto"/>
              </w:divBdr>
            </w:div>
            <w:div w:id="10603984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370621">
              <w:marLeft w:val="0"/>
              <w:marRight w:val="0"/>
              <w:marTop w:val="0"/>
              <w:marBottom w:val="0"/>
              <w:divBdr>
                <w:top w:val="none" w:sz="0" w:space="0" w:color="auto"/>
                <w:left w:val="none" w:sz="0" w:space="0" w:color="auto"/>
                <w:bottom w:val="none" w:sz="0" w:space="0" w:color="auto"/>
                <w:right w:val="none" w:sz="0" w:space="0" w:color="auto"/>
              </w:divBdr>
            </w:div>
            <w:div w:id="1413044832">
              <w:marLeft w:val="0"/>
              <w:marRight w:val="0"/>
              <w:marTop w:val="0"/>
              <w:marBottom w:val="0"/>
              <w:divBdr>
                <w:top w:val="none" w:sz="0" w:space="0" w:color="auto"/>
                <w:left w:val="none" w:sz="0" w:space="0" w:color="auto"/>
                <w:bottom w:val="none" w:sz="0" w:space="0" w:color="auto"/>
                <w:right w:val="none" w:sz="0" w:space="0" w:color="auto"/>
              </w:divBdr>
            </w:div>
            <w:div w:id="722407499">
              <w:blockQuote w:val="1"/>
              <w:marLeft w:val="720"/>
              <w:marRight w:val="720"/>
              <w:marTop w:val="100"/>
              <w:marBottom w:val="100"/>
              <w:divBdr>
                <w:top w:val="none" w:sz="0" w:space="0" w:color="auto"/>
                <w:left w:val="none" w:sz="0" w:space="0" w:color="auto"/>
                <w:bottom w:val="none" w:sz="0" w:space="0" w:color="auto"/>
                <w:right w:val="none" w:sz="0" w:space="0" w:color="auto"/>
              </w:divBdr>
            </w:div>
            <w:div w:id="227232371">
              <w:marLeft w:val="0"/>
              <w:marRight w:val="0"/>
              <w:marTop w:val="0"/>
              <w:marBottom w:val="0"/>
              <w:divBdr>
                <w:top w:val="none" w:sz="0" w:space="0" w:color="auto"/>
                <w:left w:val="none" w:sz="0" w:space="0" w:color="auto"/>
                <w:bottom w:val="none" w:sz="0" w:space="0" w:color="auto"/>
                <w:right w:val="none" w:sz="0" w:space="0" w:color="auto"/>
              </w:divBdr>
            </w:div>
            <w:div w:id="1531920165">
              <w:blockQuote w:val="1"/>
              <w:marLeft w:val="720"/>
              <w:marRight w:val="720"/>
              <w:marTop w:val="100"/>
              <w:marBottom w:val="100"/>
              <w:divBdr>
                <w:top w:val="none" w:sz="0" w:space="0" w:color="auto"/>
                <w:left w:val="none" w:sz="0" w:space="0" w:color="auto"/>
                <w:bottom w:val="none" w:sz="0" w:space="0" w:color="auto"/>
                <w:right w:val="none" w:sz="0" w:space="0" w:color="auto"/>
              </w:divBdr>
            </w:div>
            <w:div w:id="384570848">
              <w:marLeft w:val="0"/>
              <w:marRight w:val="0"/>
              <w:marTop w:val="0"/>
              <w:marBottom w:val="0"/>
              <w:divBdr>
                <w:top w:val="none" w:sz="0" w:space="0" w:color="auto"/>
                <w:left w:val="none" w:sz="0" w:space="0" w:color="auto"/>
                <w:bottom w:val="none" w:sz="0" w:space="0" w:color="auto"/>
                <w:right w:val="none" w:sz="0" w:space="0" w:color="auto"/>
              </w:divBdr>
            </w:div>
            <w:div w:id="638220942">
              <w:blockQuote w:val="1"/>
              <w:marLeft w:val="720"/>
              <w:marRight w:val="720"/>
              <w:marTop w:val="100"/>
              <w:marBottom w:val="100"/>
              <w:divBdr>
                <w:top w:val="none" w:sz="0" w:space="0" w:color="auto"/>
                <w:left w:val="none" w:sz="0" w:space="0" w:color="auto"/>
                <w:bottom w:val="none" w:sz="0" w:space="0" w:color="auto"/>
                <w:right w:val="none" w:sz="0" w:space="0" w:color="auto"/>
              </w:divBdr>
            </w:div>
            <w:div w:id="882518147">
              <w:marLeft w:val="0"/>
              <w:marRight w:val="0"/>
              <w:marTop w:val="0"/>
              <w:marBottom w:val="0"/>
              <w:divBdr>
                <w:top w:val="none" w:sz="0" w:space="0" w:color="auto"/>
                <w:left w:val="none" w:sz="0" w:space="0" w:color="auto"/>
                <w:bottom w:val="none" w:sz="0" w:space="0" w:color="auto"/>
                <w:right w:val="none" w:sz="0" w:space="0" w:color="auto"/>
              </w:divBdr>
            </w:div>
            <w:div w:id="352652186">
              <w:blockQuote w:val="1"/>
              <w:marLeft w:val="720"/>
              <w:marRight w:val="720"/>
              <w:marTop w:val="100"/>
              <w:marBottom w:val="100"/>
              <w:divBdr>
                <w:top w:val="none" w:sz="0" w:space="0" w:color="auto"/>
                <w:left w:val="none" w:sz="0" w:space="0" w:color="auto"/>
                <w:bottom w:val="none" w:sz="0" w:space="0" w:color="auto"/>
                <w:right w:val="none" w:sz="0" w:space="0" w:color="auto"/>
              </w:divBdr>
            </w:div>
            <w:div w:id="636841921">
              <w:marLeft w:val="0"/>
              <w:marRight w:val="0"/>
              <w:marTop w:val="0"/>
              <w:marBottom w:val="0"/>
              <w:divBdr>
                <w:top w:val="none" w:sz="0" w:space="0" w:color="auto"/>
                <w:left w:val="none" w:sz="0" w:space="0" w:color="auto"/>
                <w:bottom w:val="none" w:sz="0" w:space="0" w:color="auto"/>
                <w:right w:val="none" w:sz="0" w:space="0" w:color="auto"/>
              </w:divBdr>
            </w:div>
            <w:div w:id="127212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324977">
              <w:marLeft w:val="0"/>
              <w:marRight w:val="0"/>
              <w:marTop w:val="0"/>
              <w:marBottom w:val="0"/>
              <w:divBdr>
                <w:top w:val="none" w:sz="0" w:space="0" w:color="auto"/>
                <w:left w:val="none" w:sz="0" w:space="0" w:color="auto"/>
                <w:bottom w:val="none" w:sz="0" w:space="0" w:color="auto"/>
                <w:right w:val="none" w:sz="0" w:space="0" w:color="auto"/>
              </w:divBdr>
            </w:div>
            <w:div w:id="48497778">
              <w:blockQuote w:val="1"/>
              <w:marLeft w:val="720"/>
              <w:marRight w:val="720"/>
              <w:marTop w:val="100"/>
              <w:marBottom w:val="100"/>
              <w:divBdr>
                <w:top w:val="none" w:sz="0" w:space="0" w:color="auto"/>
                <w:left w:val="none" w:sz="0" w:space="0" w:color="auto"/>
                <w:bottom w:val="none" w:sz="0" w:space="0" w:color="auto"/>
                <w:right w:val="none" w:sz="0" w:space="0" w:color="auto"/>
              </w:divBdr>
            </w:div>
            <w:div w:id="609437618">
              <w:marLeft w:val="0"/>
              <w:marRight w:val="0"/>
              <w:marTop w:val="0"/>
              <w:marBottom w:val="0"/>
              <w:divBdr>
                <w:top w:val="none" w:sz="0" w:space="0" w:color="auto"/>
                <w:left w:val="none" w:sz="0" w:space="0" w:color="auto"/>
                <w:bottom w:val="none" w:sz="0" w:space="0" w:color="auto"/>
                <w:right w:val="none" w:sz="0" w:space="0" w:color="auto"/>
              </w:divBdr>
            </w:div>
            <w:div w:id="485632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0094832">
              <w:marLeft w:val="0"/>
              <w:marRight w:val="0"/>
              <w:marTop w:val="0"/>
              <w:marBottom w:val="0"/>
              <w:divBdr>
                <w:top w:val="none" w:sz="0" w:space="0" w:color="auto"/>
                <w:left w:val="none" w:sz="0" w:space="0" w:color="auto"/>
                <w:bottom w:val="none" w:sz="0" w:space="0" w:color="auto"/>
                <w:right w:val="none" w:sz="0" w:space="0" w:color="auto"/>
              </w:divBdr>
            </w:div>
            <w:div w:id="809398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825420">
              <w:marLeft w:val="0"/>
              <w:marRight w:val="0"/>
              <w:marTop w:val="0"/>
              <w:marBottom w:val="0"/>
              <w:divBdr>
                <w:top w:val="none" w:sz="0" w:space="0" w:color="auto"/>
                <w:left w:val="none" w:sz="0" w:space="0" w:color="auto"/>
                <w:bottom w:val="none" w:sz="0" w:space="0" w:color="auto"/>
                <w:right w:val="none" w:sz="0" w:space="0" w:color="auto"/>
              </w:divBdr>
            </w:div>
            <w:div w:id="1404642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70519700">
              <w:marLeft w:val="0"/>
              <w:marRight w:val="0"/>
              <w:marTop w:val="0"/>
              <w:marBottom w:val="0"/>
              <w:divBdr>
                <w:top w:val="none" w:sz="0" w:space="0" w:color="auto"/>
                <w:left w:val="none" w:sz="0" w:space="0" w:color="auto"/>
                <w:bottom w:val="none" w:sz="0" w:space="0" w:color="auto"/>
                <w:right w:val="none" w:sz="0" w:space="0" w:color="auto"/>
              </w:divBdr>
            </w:div>
            <w:div w:id="1390884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162365">
              <w:marLeft w:val="0"/>
              <w:marRight w:val="0"/>
              <w:marTop w:val="0"/>
              <w:marBottom w:val="0"/>
              <w:divBdr>
                <w:top w:val="none" w:sz="0" w:space="0" w:color="auto"/>
                <w:left w:val="none" w:sz="0" w:space="0" w:color="auto"/>
                <w:bottom w:val="none" w:sz="0" w:space="0" w:color="auto"/>
                <w:right w:val="none" w:sz="0" w:space="0" w:color="auto"/>
              </w:divBdr>
            </w:div>
            <w:div w:id="1244753818">
              <w:blockQuote w:val="1"/>
              <w:marLeft w:val="720"/>
              <w:marRight w:val="720"/>
              <w:marTop w:val="100"/>
              <w:marBottom w:val="100"/>
              <w:divBdr>
                <w:top w:val="none" w:sz="0" w:space="0" w:color="auto"/>
                <w:left w:val="none" w:sz="0" w:space="0" w:color="auto"/>
                <w:bottom w:val="none" w:sz="0" w:space="0" w:color="auto"/>
                <w:right w:val="none" w:sz="0" w:space="0" w:color="auto"/>
              </w:divBdr>
            </w:div>
            <w:div w:id="308755242">
              <w:marLeft w:val="0"/>
              <w:marRight w:val="0"/>
              <w:marTop w:val="0"/>
              <w:marBottom w:val="0"/>
              <w:divBdr>
                <w:top w:val="none" w:sz="0" w:space="0" w:color="auto"/>
                <w:left w:val="none" w:sz="0" w:space="0" w:color="auto"/>
                <w:bottom w:val="none" w:sz="0" w:space="0" w:color="auto"/>
                <w:right w:val="none" w:sz="0" w:space="0" w:color="auto"/>
              </w:divBdr>
            </w:div>
            <w:div w:id="1919092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6520315">
              <w:marLeft w:val="0"/>
              <w:marRight w:val="0"/>
              <w:marTop w:val="0"/>
              <w:marBottom w:val="0"/>
              <w:divBdr>
                <w:top w:val="none" w:sz="0" w:space="0" w:color="auto"/>
                <w:left w:val="none" w:sz="0" w:space="0" w:color="auto"/>
                <w:bottom w:val="none" w:sz="0" w:space="0" w:color="auto"/>
                <w:right w:val="none" w:sz="0" w:space="0" w:color="auto"/>
              </w:divBdr>
            </w:div>
            <w:div w:id="1999963100">
              <w:blockQuote w:val="1"/>
              <w:marLeft w:val="720"/>
              <w:marRight w:val="720"/>
              <w:marTop w:val="100"/>
              <w:marBottom w:val="100"/>
              <w:divBdr>
                <w:top w:val="none" w:sz="0" w:space="0" w:color="auto"/>
                <w:left w:val="none" w:sz="0" w:space="0" w:color="auto"/>
                <w:bottom w:val="none" w:sz="0" w:space="0" w:color="auto"/>
                <w:right w:val="none" w:sz="0" w:space="0" w:color="auto"/>
              </w:divBdr>
            </w:div>
            <w:div w:id="402727268">
              <w:marLeft w:val="0"/>
              <w:marRight w:val="0"/>
              <w:marTop w:val="0"/>
              <w:marBottom w:val="0"/>
              <w:divBdr>
                <w:top w:val="none" w:sz="0" w:space="0" w:color="auto"/>
                <w:left w:val="none" w:sz="0" w:space="0" w:color="auto"/>
                <w:bottom w:val="none" w:sz="0" w:space="0" w:color="auto"/>
                <w:right w:val="none" w:sz="0" w:space="0" w:color="auto"/>
              </w:divBdr>
            </w:div>
            <w:div w:id="182288201">
              <w:blockQuote w:val="1"/>
              <w:marLeft w:val="720"/>
              <w:marRight w:val="720"/>
              <w:marTop w:val="100"/>
              <w:marBottom w:val="100"/>
              <w:divBdr>
                <w:top w:val="none" w:sz="0" w:space="0" w:color="auto"/>
                <w:left w:val="none" w:sz="0" w:space="0" w:color="auto"/>
                <w:bottom w:val="none" w:sz="0" w:space="0" w:color="auto"/>
                <w:right w:val="none" w:sz="0" w:space="0" w:color="auto"/>
              </w:divBdr>
            </w:div>
            <w:div w:id="844899783">
              <w:marLeft w:val="0"/>
              <w:marRight w:val="0"/>
              <w:marTop w:val="0"/>
              <w:marBottom w:val="0"/>
              <w:divBdr>
                <w:top w:val="none" w:sz="0" w:space="0" w:color="auto"/>
                <w:left w:val="none" w:sz="0" w:space="0" w:color="auto"/>
                <w:bottom w:val="none" w:sz="0" w:space="0" w:color="auto"/>
                <w:right w:val="none" w:sz="0" w:space="0" w:color="auto"/>
              </w:divBdr>
            </w:div>
            <w:div w:id="1320888260">
              <w:blockQuote w:val="1"/>
              <w:marLeft w:val="720"/>
              <w:marRight w:val="720"/>
              <w:marTop w:val="100"/>
              <w:marBottom w:val="100"/>
              <w:divBdr>
                <w:top w:val="none" w:sz="0" w:space="0" w:color="auto"/>
                <w:left w:val="none" w:sz="0" w:space="0" w:color="auto"/>
                <w:bottom w:val="none" w:sz="0" w:space="0" w:color="auto"/>
                <w:right w:val="none" w:sz="0" w:space="0" w:color="auto"/>
              </w:divBdr>
            </w:div>
            <w:div w:id="591358025">
              <w:marLeft w:val="0"/>
              <w:marRight w:val="0"/>
              <w:marTop w:val="0"/>
              <w:marBottom w:val="0"/>
              <w:divBdr>
                <w:top w:val="none" w:sz="0" w:space="0" w:color="auto"/>
                <w:left w:val="none" w:sz="0" w:space="0" w:color="auto"/>
                <w:bottom w:val="none" w:sz="0" w:space="0" w:color="auto"/>
                <w:right w:val="none" w:sz="0" w:space="0" w:color="auto"/>
              </w:divBdr>
            </w:div>
            <w:div w:id="756903123">
              <w:blockQuote w:val="1"/>
              <w:marLeft w:val="720"/>
              <w:marRight w:val="720"/>
              <w:marTop w:val="100"/>
              <w:marBottom w:val="100"/>
              <w:divBdr>
                <w:top w:val="none" w:sz="0" w:space="0" w:color="auto"/>
                <w:left w:val="none" w:sz="0" w:space="0" w:color="auto"/>
                <w:bottom w:val="none" w:sz="0" w:space="0" w:color="auto"/>
                <w:right w:val="none" w:sz="0" w:space="0" w:color="auto"/>
              </w:divBdr>
            </w:div>
            <w:div w:id="289165019">
              <w:marLeft w:val="0"/>
              <w:marRight w:val="0"/>
              <w:marTop w:val="0"/>
              <w:marBottom w:val="0"/>
              <w:divBdr>
                <w:top w:val="none" w:sz="0" w:space="0" w:color="auto"/>
                <w:left w:val="none" w:sz="0" w:space="0" w:color="auto"/>
                <w:bottom w:val="none" w:sz="0" w:space="0" w:color="auto"/>
                <w:right w:val="none" w:sz="0" w:space="0" w:color="auto"/>
              </w:divBdr>
            </w:div>
            <w:div w:id="1450583948">
              <w:marLeft w:val="0"/>
              <w:marRight w:val="0"/>
              <w:marTop w:val="0"/>
              <w:marBottom w:val="0"/>
              <w:divBdr>
                <w:top w:val="none" w:sz="0" w:space="0" w:color="auto"/>
                <w:left w:val="none" w:sz="0" w:space="0" w:color="auto"/>
                <w:bottom w:val="none" w:sz="0" w:space="0" w:color="auto"/>
                <w:right w:val="none" w:sz="0" w:space="0" w:color="auto"/>
              </w:divBdr>
            </w:div>
            <w:div w:id="825168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702037">
              <w:marLeft w:val="0"/>
              <w:marRight w:val="0"/>
              <w:marTop w:val="0"/>
              <w:marBottom w:val="0"/>
              <w:divBdr>
                <w:top w:val="none" w:sz="0" w:space="0" w:color="auto"/>
                <w:left w:val="none" w:sz="0" w:space="0" w:color="auto"/>
                <w:bottom w:val="none" w:sz="0" w:space="0" w:color="auto"/>
                <w:right w:val="none" w:sz="0" w:space="0" w:color="auto"/>
              </w:divBdr>
            </w:div>
            <w:div w:id="71716349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2392095">
              <w:marLeft w:val="0"/>
              <w:marRight w:val="0"/>
              <w:marTop w:val="0"/>
              <w:marBottom w:val="0"/>
              <w:divBdr>
                <w:top w:val="none" w:sz="0" w:space="0" w:color="auto"/>
                <w:left w:val="none" w:sz="0" w:space="0" w:color="auto"/>
                <w:bottom w:val="none" w:sz="0" w:space="0" w:color="auto"/>
                <w:right w:val="none" w:sz="0" w:space="0" w:color="auto"/>
              </w:divBdr>
            </w:div>
            <w:div w:id="1490517935">
              <w:marLeft w:val="0"/>
              <w:marRight w:val="0"/>
              <w:marTop w:val="0"/>
              <w:marBottom w:val="0"/>
              <w:divBdr>
                <w:top w:val="none" w:sz="0" w:space="0" w:color="auto"/>
                <w:left w:val="none" w:sz="0" w:space="0" w:color="auto"/>
                <w:bottom w:val="none" w:sz="0" w:space="0" w:color="auto"/>
                <w:right w:val="none" w:sz="0" w:space="0" w:color="auto"/>
              </w:divBdr>
            </w:div>
            <w:div w:id="1546597778">
              <w:blockQuote w:val="1"/>
              <w:marLeft w:val="720"/>
              <w:marRight w:val="720"/>
              <w:marTop w:val="100"/>
              <w:marBottom w:val="100"/>
              <w:divBdr>
                <w:top w:val="none" w:sz="0" w:space="0" w:color="auto"/>
                <w:left w:val="none" w:sz="0" w:space="0" w:color="auto"/>
                <w:bottom w:val="none" w:sz="0" w:space="0" w:color="auto"/>
                <w:right w:val="none" w:sz="0" w:space="0" w:color="auto"/>
              </w:divBdr>
            </w:div>
            <w:div w:id="748381793">
              <w:marLeft w:val="0"/>
              <w:marRight w:val="0"/>
              <w:marTop w:val="0"/>
              <w:marBottom w:val="0"/>
              <w:divBdr>
                <w:top w:val="none" w:sz="0" w:space="0" w:color="auto"/>
                <w:left w:val="none" w:sz="0" w:space="0" w:color="auto"/>
                <w:bottom w:val="none" w:sz="0" w:space="0" w:color="auto"/>
                <w:right w:val="none" w:sz="0" w:space="0" w:color="auto"/>
              </w:divBdr>
            </w:div>
            <w:div w:id="1929197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51068">
              <w:marLeft w:val="0"/>
              <w:marRight w:val="0"/>
              <w:marTop w:val="0"/>
              <w:marBottom w:val="0"/>
              <w:divBdr>
                <w:top w:val="none" w:sz="0" w:space="0" w:color="auto"/>
                <w:left w:val="none" w:sz="0" w:space="0" w:color="auto"/>
                <w:bottom w:val="none" w:sz="0" w:space="0" w:color="auto"/>
                <w:right w:val="none" w:sz="0" w:space="0" w:color="auto"/>
              </w:divBdr>
            </w:div>
            <w:div w:id="320502997">
              <w:marLeft w:val="0"/>
              <w:marRight w:val="0"/>
              <w:marTop w:val="0"/>
              <w:marBottom w:val="0"/>
              <w:divBdr>
                <w:top w:val="none" w:sz="0" w:space="0" w:color="auto"/>
                <w:left w:val="none" w:sz="0" w:space="0" w:color="auto"/>
                <w:bottom w:val="none" w:sz="0" w:space="0" w:color="auto"/>
                <w:right w:val="none" w:sz="0" w:space="0" w:color="auto"/>
              </w:divBdr>
            </w:div>
            <w:div w:id="1876773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3273952">
              <w:marLeft w:val="0"/>
              <w:marRight w:val="0"/>
              <w:marTop w:val="0"/>
              <w:marBottom w:val="0"/>
              <w:divBdr>
                <w:top w:val="none" w:sz="0" w:space="0" w:color="auto"/>
                <w:left w:val="none" w:sz="0" w:space="0" w:color="auto"/>
                <w:bottom w:val="none" w:sz="0" w:space="0" w:color="auto"/>
                <w:right w:val="none" w:sz="0" w:space="0" w:color="auto"/>
              </w:divBdr>
            </w:div>
            <w:div w:id="1034977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022781">
              <w:marLeft w:val="0"/>
              <w:marRight w:val="0"/>
              <w:marTop w:val="0"/>
              <w:marBottom w:val="0"/>
              <w:divBdr>
                <w:top w:val="none" w:sz="0" w:space="0" w:color="auto"/>
                <w:left w:val="none" w:sz="0" w:space="0" w:color="auto"/>
                <w:bottom w:val="none" w:sz="0" w:space="0" w:color="auto"/>
                <w:right w:val="none" w:sz="0" w:space="0" w:color="auto"/>
              </w:divBdr>
            </w:div>
            <w:div w:id="2100564024">
              <w:marLeft w:val="0"/>
              <w:marRight w:val="0"/>
              <w:marTop w:val="0"/>
              <w:marBottom w:val="0"/>
              <w:divBdr>
                <w:top w:val="none" w:sz="0" w:space="0" w:color="auto"/>
                <w:left w:val="none" w:sz="0" w:space="0" w:color="auto"/>
                <w:bottom w:val="none" w:sz="0" w:space="0" w:color="auto"/>
                <w:right w:val="none" w:sz="0" w:space="0" w:color="auto"/>
              </w:divBdr>
            </w:div>
            <w:div w:id="871917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6798993">
              <w:marLeft w:val="0"/>
              <w:marRight w:val="0"/>
              <w:marTop w:val="0"/>
              <w:marBottom w:val="0"/>
              <w:divBdr>
                <w:top w:val="none" w:sz="0" w:space="0" w:color="auto"/>
                <w:left w:val="none" w:sz="0" w:space="0" w:color="auto"/>
                <w:bottom w:val="none" w:sz="0" w:space="0" w:color="auto"/>
                <w:right w:val="none" w:sz="0" w:space="0" w:color="auto"/>
              </w:divBdr>
            </w:div>
            <w:div w:id="205831782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953463">
              <w:marLeft w:val="0"/>
              <w:marRight w:val="0"/>
              <w:marTop w:val="0"/>
              <w:marBottom w:val="0"/>
              <w:divBdr>
                <w:top w:val="none" w:sz="0" w:space="0" w:color="auto"/>
                <w:left w:val="none" w:sz="0" w:space="0" w:color="auto"/>
                <w:bottom w:val="none" w:sz="0" w:space="0" w:color="auto"/>
                <w:right w:val="none" w:sz="0" w:space="0" w:color="auto"/>
              </w:divBdr>
            </w:div>
            <w:div w:id="1987513900">
              <w:marLeft w:val="0"/>
              <w:marRight w:val="0"/>
              <w:marTop w:val="0"/>
              <w:marBottom w:val="0"/>
              <w:divBdr>
                <w:top w:val="none" w:sz="0" w:space="0" w:color="auto"/>
                <w:left w:val="none" w:sz="0" w:space="0" w:color="auto"/>
                <w:bottom w:val="none" w:sz="0" w:space="0" w:color="auto"/>
                <w:right w:val="none" w:sz="0" w:space="0" w:color="auto"/>
              </w:divBdr>
            </w:div>
            <w:div w:id="977607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116185">
              <w:marLeft w:val="0"/>
              <w:marRight w:val="0"/>
              <w:marTop w:val="0"/>
              <w:marBottom w:val="0"/>
              <w:divBdr>
                <w:top w:val="none" w:sz="0" w:space="0" w:color="auto"/>
                <w:left w:val="none" w:sz="0" w:space="0" w:color="auto"/>
                <w:bottom w:val="none" w:sz="0" w:space="0" w:color="auto"/>
                <w:right w:val="none" w:sz="0" w:space="0" w:color="auto"/>
              </w:divBdr>
            </w:div>
            <w:div w:id="80262441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263127">
              <w:marLeft w:val="0"/>
              <w:marRight w:val="0"/>
              <w:marTop w:val="0"/>
              <w:marBottom w:val="0"/>
              <w:divBdr>
                <w:top w:val="none" w:sz="0" w:space="0" w:color="auto"/>
                <w:left w:val="none" w:sz="0" w:space="0" w:color="auto"/>
                <w:bottom w:val="none" w:sz="0" w:space="0" w:color="auto"/>
                <w:right w:val="none" w:sz="0" w:space="0" w:color="auto"/>
              </w:divBdr>
            </w:div>
            <w:div w:id="982395989">
              <w:marLeft w:val="0"/>
              <w:marRight w:val="0"/>
              <w:marTop w:val="0"/>
              <w:marBottom w:val="0"/>
              <w:divBdr>
                <w:top w:val="none" w:sz="0" w:space="0" w:color="auto"/>
                <w:left w:val="none" w:sz="0" w:space="0" w:color="auto"/>
                <w:bottom w:val="none" w:sz="0" w:space="0" w:color="auto"/>
                <w:right w:val="none" w:sz="0" w:space="0" w:color="auto"/>
              </w:divBdr>
            </w:div>
            <w:div w:id="1854151439">
              <w:blockQuote w:val="1"/>
              <w:marLeft w:val="720"/>
              <w:marRight w:val="720"/>
              <w:marTop w:val="100"/>
              <w:marBottom w:val="100"/>
              <w:divBdr>
                <w:top w:val="none" w:sz="0" w:space="0" w:color="auto"/>
                <w:left w:val="none" w:sz="0" w:space="0" w:color="auto"/>
                <w:bottom w:val="none" w:sz="0" w:space="0" w:color="auto"/>
                <w:right w:val="none" w:sz="0" w:space="0" w:color="auto"/>
              </w:divBdr>
            </w:div>
            <w:div w:id="664741859">
              <w:marLeft w:val="0"/>
              <w:marRight w:val="0"/>
              <w:marTop w:val="0"/>
              <w:marBottom w:val="0"/>
              <w:divBdr>
                <w:top w:val="none" w:sz="0" w:space="0" w:color="auto"/>
                <w:left w:val="none" w:sz="0" w:space="0" w:color="auto"/>
                <w:bottom w:val="none" w:sz="0" w:space="0" w:color="auto"/>
                <w:right w:val="none" w:sz="0" w:space="0" w:color="auto"/>
              </w:divBdr>
            </w:div>
            <w:div w:id="1949652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24037">
              <w:marLeft w:val="0"/>
              <w:marRight w:val="0"/>
              <w:marTop w:val="0"/>
              <w:marBottom w:val="0"/>
              <w:divBdr>
                <w:top w:val="none" w:sz="0" w:space="0" w:color="auto"/>
                <w:left w:val="none" w:sz="0" w:space="0" w:color="auto"/>
                <w:bottom w:val="none" w:sz="0" w:space="0" w:color="auto"/>
                <w:right w:val="none" w:sz="0" w:space="0" w:color="auto"/>
              </w:divBdr>
            </w:div>
            <w:div w:id="1033921096">
              <w:marLeft w:val="0"/>
              <w:marRight w:val="0"/>
              <w:marTop w:val="0"/>
              <w:marBottom w:val="0"/>
              <w:divBdr>
                <w:top w:val="none" w:sz="0" w:space="0" w:color="auto"/>
                <w:left w:val="none" w:sz="0" w:space="0" w:color="auto"/>
                <w:bottom w:val="none" w:sz="0" w:space="0" w:color="auto"/>
                <w:right w:val="none" w:sz="0" w:space="0" w:color="auto"/>
              </w:divBdr>
            </w:div>
            <w:div w:id="1051004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507286">
              <w:marLeft w:val="0"/>
              <w:marRight w:val="0"/>
              <w:marTop w:val="0"/>
              <w:marBottom w:val="0"/>
              <w:divBdr>
                <w:top w:val="none" w:sz="0" w:space="0" w:color="auto"/>
                <w:left w:val="none" w:sz="0" w:space="0" w:color="auto"/>
                <w:bottom w:val="none" w:sz="0" w:space="0" w:color="auto"/>
                <w:right w:val="none" w:sz="0" w:space="0" w:color="auto"/>
              </w:divBdr>
            </w:div>
            <w:div w:id="2058124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375344">
              <w:marLeft w:val="0"/>
              <w:marRight w:val="0"/>
              <w:marTop w:val="0"/>
              <w:marBottom w:val="0"/>
              <w:divBdr>
                <w:top w:val="none" w:sz="0" w:space="0" w:color="auto"/>
                <w:left w:val="none" w:sz="0" w:space="0" w:color="auto"/>
                <w:bottom w:val="none" w:sz="0" w:space="0" w:color="auto"/>
                <w:right w:val="none" w:sz="0" w:space="0" w:color="auto"/>
              </w:divBdr>
            </w:div>
            <w:div w:id="1283918310">
              <w:marLeft w:val="0"/>
              <w:marRight w:val="0"/>
              <w:marTop w:val="0"/>
              <w:marBottom w:val="0"/>
              <w:divBdr>
                <w:top w:val="none" w:sz="0" w:space="0" w:color="auto"/>
                <w:left w:val="none" w:sz="0" w:space="0" w:color="auto"/>
                <w:bottom w:val="none" w:sz="0" w:space="0" w:color="auto"/>
                <w:right w:val="none" w:sz="0" w:space="0" w:color="auto"/>
              </w:divBdr>
            </w:div>
            <w:div w:id="20100564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91161">
              <w:marLeft w:val="0"/>
              <w:marRight w:val="0"/>
              <w:marTop w:val="0"/>
              <w:marBottom w:val="0"/>
              <w:divBdr>
                <w:top w:val="none" w:sz="0" w:space="0" w:color="auto"/>
                <w:left w:val="none" w:sz="0" w:space="0" w:color="auto"/>
                <w:bottom w:val="none" w:sz="0" w:space="0" w:color="auto"/>
                <w:right w:val="none" w:sz="0" w:space="0" w:color="auto"/>
              </w:divBdr>
            </w:div>
            <w:div w:id="1688944472">
              <w:blockQuote w:val="1"/>
              <w:marLeft w:val="720"/>
              <w:marRight w:val="720"/>
              <w:marTop w:val="100"/>
              <w:marBottom w:val="100"/>
              <w:divBdr>
                <w:top w:val="none" w:sz="0" w:space="0" w:color="auto"/>
                <w:left w:val="none" w:sz="0" w:space="0" w:color="auto"/>
                <w:bottom w:val="none" w:sz="0" w:space="0" w:color="auto"/>
                <w:right w:val="none" w:sz="0" w:space="0" w:color="auto"/>
              </w:divBdr>
            </w:div>
            <w:div w:id="671297387">
              <w:marLeft w:val="0"/>
              <w:marRight w:val="0"/>
              <w:marTop w:val="0"/>
              <w:marBottom w:val="0"/>
              <w:divBdr>
                <w:top w:val="none" w:sz="0" w:space="0" w:color="auto"/>
                <w:left w:val="none" w:sz="0" w:space="0" w:color="auto"/>
                <w:bottom w:val="none" w:sz="0" w:space="0" w:color="auto"/>
                <w:right w:val="none" w:sz="0" w:space="0" w:color="auto"/>
              </w:divBdr>
            </w:div>
            <w:div w:id="1653293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870624">
              <w:marLeft w:val="0"/>
              <w:marRight w:val="0"/>
              <w:marTop w:val="0"/>
              <w:marBottom w:val="0"/>
              <w:divBdr>
                <w:top w:val="none" w:sz="0" w:space="0" w:color="auto"/>
                <w:left w:val="none" w:sz="0" w:space="0" w:color="auto"/>
                <w:bottom w:val="none" w:sz="0" w:space="0" w:color="auto"/>
                <w:right w:val="none" w:sz="0" w:space="0" w:color="auto"/>
              </w:divBdr>
            </w:div>
            <w:div w:id="47973412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817641">
              <w:marLeft w:val="0"/>
              <w:marRight w:val="0"/>
              <w:marTop w:val="0"/>
              <w:marBottom w:val="0"/>
              <w:divBdr>
                <w:top w:val="none" w:sz="0" w:space="0" w:color="auto"/>
                <w:left w:val="none" w:sz="0" w:space="0" w:color="auto"/>
                <w:bottom w:val="none" w:sz="0" w:space="0" w:color="auto"/>
                <w:right w:val="none" w:sz="0" w:space="0" w:color="auto"/>
              </w:divBdr>
            </w:div>
            <w:div w:id="2964920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955801">
              <w:marLeft w:val="0"/>
              <w:marRight w:val="0"/>
              <w:marTop w:val="0"/>
              <w:marBottom w:val="0"/>
              <w:divBdr>
                <w:top w:val="none" w:sz="0" w:space="0" w:color="auto"/>
                <w:left w:val="none" w:sz="0" w:space="0" w:color="auto"/>
                <w:bottom w:val="none" w:sz="0" w:space="0" w:color="auto"/>
                <w:right w:val="none" w:sz="0" w:space="0" w:color="auto"/>
              </w:divBdr>
            </w:div>
            <w:div w:id="6292230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812570">
              <w:marLeft w:val="0"/>
              <w:marRight w:val="0"/>
              <w:marTop w:val="0"/>
              <w:marBottom w:val="0"/>
              <w:divBdr>
                <w:top w:val="none" w:sz="0" w:space="0" w:color="auto"/>
                <w:left w:val="none" w:sz="0" w:space="0" w:color="auto"/>
                <w:bottom w:val="none" w:sz="0" w:space="0" w:color="auto"/>
                <w:right w:val="none" w:sz="0" w:space="0" w:color="auto"/>
              </w:divBdr>
            </w:div>
            <w:div w:id="748501277">
              <w:blockQuote w:val="1"/>
              <w:marLeft w:val="720"/>
              <w:marRight w:val="720"/>
              <w:marTop w:val="100"/>
              <w:marBottom w:val="100"/>
              <w:divBdr>
                <w:top w:val="none" w:sz="0" w:space="0" w:color="auto"/>
                <w:left w:val="none" w:sz="0" w:space="0" w:color="auto"/>
                <w:bottom w:val="none" w:sz="0" w:space="0" w:color="auto"/>
                <w:right w:val="none" w:sz="0" w:space="0" w:color="auto"/>
              </w:divBdr>
            </w:div>
            <w:div w:id="628828513">
              <w:marLeft w:val="0"/>
              <w:marRight w:val="0"/>
              <w:marTop w:val="0"/>
              <w:marBottom w:val="0"/>
              <w:divBdr>
                <w:top w:val="none" w:sz="0" w:space="0" w:color="auto"/>
                <w:left w:val="none" w:sz="0" w:space="0" w:color="auto"/>
                <w:bottom w:val="none" w:sz="0" w:space="0" w:color="auto"/>
                <w:right w:val="none" w:sz="0" w:space="0" w:color="auto"/>
              </w:divBdr>
            </w:div>
            <w:div w:id="193679167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89122">
              <w:marLeft w:val="0"/>
              <w:marRight w:val="0"/>
              <w:marTop w:val="0"/>
              <w:marBottom w:val="0"/>
              <w:divBdr>
                <w:top w:val="none" w:sz="0" w:space="0" w:color="auto"/>
                <w:left w:val="none" w:sz="0" w:space="0" w:color="auto"/>
                <w:bottom w:val="none" w:sz="0" w:space="0" w:color="auto"/>
                <w:right w:val="none" w:sz="0" w:space="0" w:color="auto"/>
              </w:divBdr>
            </w:div>
            <w:div w:id="671907088">
              <w:blockQuote w:val="1"/>
              <w:marLeft w:val="720"/>
              <w:marRight w:val="720"/>
              <w:marTop w:val="100"/>
              <w:marBottom w:val="100"/>
              <w:divBdr>
                <w:top w:val="none" w:sz="0" w:space="0" w:color="auto"/>
                <w:left w:val="none" w:sz="0" w:space="0" w:color="auto"/>
                <w:bottom w:val="none" w:sz="0" w:space="0" w:color="auto"/>
                <w:right w:val="none" w:sz="0" w:space="0" w:color="auto"/>
              </w:divBdr>
            </w:div>
            <w:div w:id="49312468">
              <w:marLeft w:val="0"/>
              <w:marRight w:val="0"/>
              <w:marTop w:val="0"/>
              <w:marBottom w:val="0"/>
              <w:divBdr>
                <w:top w:val="none" w:sz="0" w:space="0" w:color="auto"/>
                <w:left w:val="none" w:sz="0" w:space="0" w:color="auto"/>
                <w:bottom w:val="none" w:sz="0" w:space="0" w:color="auto"/>
                <w:right w:val="none" w:sz="0" w:space="0" w:color="auto"/>
              </w:divBdr>
            </w:div>
            <w:div w:id="874733662">
              <w:blockQuote w:val="1"/>
              <w:marLeft w:val="720"/>
              <w:marRight w:val="720"/>
              <w:marTop w:val="100"/>
              <w:marBottom w:val="100"/>
              <w:divBdr>
                <w:top w:val="none" w:sz="0" w:space="0" w:color="auto"/>
                <w:left w:val="none" w:sz="0" w:space="0" w:color="auto"/>
                <w:bottom w:val="none" w:sz="0" w:space="0" w:color="auto"/>
                <w:right w:val="none" w:sz="0" w:space="0" w:color="auto"/>
              </w:divBdr>
            </w:div>
            <w:div w:id="218371622">
              <w:marLeft w:val="0"/>
              <w:marRight w:val="0"/>
              <w:marTop w:val="0"/>
              <w:marBottom w:val="0"/>
              <w:divBdr>
                <w:top w:val="none" w:sz="0" w:space="0" w:color="auto"/>
                <w:left w:val="none" w:sz="0" w:space="0" w:color="auto"/>
                <w:bottom w:val="none" w:sz="0" w:space="0" w:color="auto"/>
                <w:right w:val="none" w:sz="0" w:space="0" w:color="auto"/>
              </w:divBdr>
            </w:div>
            <w:div w:id="982469262">
              <w:marLeft w:val="0"/>
              <w:marRight w:val="0"/>
              <w:marTop w:val="0"/>
              <w:marBottom w:val="0"/>
              <w:divBdr>
                <w:top w:val="none" w:sz="0" w:space="0" w:color="auto"/>
                <w:left w:val="none" w:sz="0" w:space="0" w:color="auto"/>
                <w:bottom w:val="none" w:sz="0" w:space="0" w:color="auto"/>
                <w:right w:val="none" w:sz="0" w:space="0" w:color="auto"/>
              </w:divBdr>
            </w:div>
            <w:div w:id="1936354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98479266">
              <w:marLeft w:val="0"/>
              <w:marRight w:val="0"/>
              <w:marTop w:val="0"/>
              <w:marBottom w:val="0"/>
              <w:divBdr>
                <w:top w:val="none" w:sz="0" w:space="0" w:color="auto"/>
                <w:left w:val="none" w:sz="0" w:space="0" w:color="auto"/>
                <w:bottom w:val="none" w:sz="0" w:space="0" w:color="auto"/>
                <w:right w:val="none" w:sz="0" w:space="0" w:color="auto"/>
              </w:divBdr>
            </w:div>
            <w:div w:id="1293561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7800077">
              <w:marLeft w:val="0"/>
              <w:marRight w:val="0"/>
              <w:marTop w:val="0"/>
              <w:marBottom w:val="0"/>
              <w:divBdr>
                <w:top w:val="none" w:sz="0" w:space="0" w:color="auto"/>
                <w:left w:val="none" w:sz="0" w:space="0" w:color="auto"/>
                <w:bottom w:val="none" w:sz="0" w:space="0" w:color="auto"/>
                <w:right w:val="none" w:sz="0" w:space="0" w:color="auto"/>
              </w:divBdr>
            </w:div>
            <w:div w:id="303976299">
              <w:marLeft w:val="0"/>
              <w:marRight w:val="0"/>
              <w:marTop w:val="0"/>
              <w:marBottom w:val="0"/>
              <w:divBdr>
                <w:top w:val="none" w:sz="0" w:space="0" w:color="auto"/>
                <w:left w:val="none" w:sz="0" w:space="0" w:color="auto"/>
                <w:bottom w:val="none" w:sz="0" w:space="0" w:color="auto"/>
                <w:right w:val="none" w:sz="0" w:space="0" w:color="auto"/>
              </w:divBdr>
            </w:div>
            <w:div w:id="210456612">
              <w:blockQuote w:val="1"/>
              <w:marLeft w:val="720"/>
              <w:marRight w:val="720"/>
              <w:marTop w:val="100"/>
              <w:marBottom w:val="100"/>
              <w:divBdr>
                <w:top w:val="none" w:sz="0" w:space="0" w:color="auto"/>
                <w:left w:val="none" w:sz="0" w:space="0" w:color="auto"/>
                <w:bottom w:val="none" w:sz="0" w:space="0" w:color="auto"/>
                <w:right w:val="none" w:sz="0" w:space="0" w:color="auto"/>
              </w:divBdr>
            </w:div>
            <w:div w:id="386343063">
              <w:marLeft w:val="0"/>
              <w:marRight w:val="0"/>
              <w:marTop w:val="0"/>
              <w:marBottom w:val="0"/>
              <w:divBdr>
                <w:top w:val="none" w:sz="0" w:space="0" w:color="auto"/>
                <w:left w:val="none" w:sz="0" w:space="0" w:color="auto"/>
                <w:bottom w:val="none" w:sz="0" w:space="0" w:color="auto"/>
                <w:right w:val="none" w:sz="0" w:space="0" w:color="auto"/>
              </w:divBdr>
            </w:div>
            <w:div w:id="455026301">
              <w:blockQuote w:val="1"/>
              <w:marLeft w:val="720"/>
              <w:marRight w:val="720"/>
              <w:marTop w:val="100"/>
              <w:marBottom w:val="100"/>
              <w:divBdr>
                <w:top w:val="none" w:sz="0" w:space="0" w:color="auto"/>
                <w:left w:val="none" w:sz="0" w:space="0" w:color="auto"/>
                <w:bottom w:val="none" w:sz="0" w:space="0" w:color="auto"/>
                <w:right w:val="none" w:sz="0" w:space="0" w:color="auto"/>
              </w:divBdr>
            </w:div>
            <w:div w:id="306667491">
              <w:marLeft w:val="0"/>
              <w:marRight w:val="0"/>
              <w:marTop w:val="0"/>
              <w:marBottom w:val="0"/>
              <w:divBdr>
                <w:top w:val="none" w:sz="0" w:space="0" w:color="auto"/>
                <w:left w:val="none" w:sz="0" w:space="0" w:color="auto"/>
                <w:bottom w:val="none" w:sz="0" w:space="0" w:color="auto"/>
                <w:right w:val="none" w:sz="0" w:space="0" w:color="auto"/>
              </w:divBdr>
            </w:div>
            <w:div w:id="713773659">
              <w:marLeft w:val="0"/>
              <w:marRight w:val="0"/>
              <w:marTop w:val="0"/>
              <w:marBottom w:val="0"/>
              <w:divBdr>
                <w:top w:val="none" w:sz="0" w:space="0" w:color="auto"/>
                <w:left w:val="none" w:sz="0" w:space="0" w:color="auto"/>
                <w:bottom w:val="none" w:sz="0" w:space="0" w:color="auto"/>
                <w:right w:val="none" w:sz="0" w:space="0" w:color="auto"/>
              </w:divBdr>
            </w:div>
            <w:div w:id="161343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876549596">
              <w:marLeft w:val="0"/>
              <w:marRight w:val="0"/>
              <w:marTop w:val="0"/>
              <w:marBottom w:val="0"/>
              <w:divBdr>
                <w:top w:val="none" w:sz="0" w:space="0" w:color="auto"/>
                <w:left w:val="none" w:sz="0" w:space="0" w:color="auto"/>
                <w:bottom w:val="none" w:sz="0" w:space="0" w:color="auto"/>
                <w:right w:val="none" w:sz="0" w:space="0" w:color="auto"/>
              </w:divBdr>
            </w:div>
            <w:div w:id="184247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331612">
              <w:marLeft w:val="0"/>
              <w:marRight w:val="0"/>
              <w:marTop w:val="0"/>
              <w:marBottom w:val="0"/>
              <w:divBdr>
                <w:top w:val="none" w:sz="0" w:space="0" w:color="auto"/>
                <w:left w:val="none" w:sz="0" w:space="0" w:color="auto"/>
                <w:bottom w:val="none" w:sz="0" w:space="0" w:color="auto"/>
                <w:right w:val="none" w:sz="0" w:space="0" w:color="auto"/>
              </w:divBdr>
            </w:div>
            <w:div w:id="802846254">
              <w:marLeft w:val="0"/>
              <w:marRight w:val="0"/>
              <w:marTop w:val="0"/>
              <w:marBottom w:val="0"/>
              <w:divBdr>
                <w:top w:val="none" w:sz="0" w:space="0" w:color="auto"/>
                <w:left w:val="none" w:sz="0" w:space="0" w:color="auto"/>
                <w:bottom w:val="none" w:sz="0" w:space="0" w:color="auto"/>
                <w:right w:val="none" w:sz="0" w:space="0" w:color="auto"/>
              </w:divBdr>
            </w:div>
            <w:div w:id="182584909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945110">
              <w:marLeft w:val="0"/>
              <w:marRight w:val="0"/>
              <w:marTop w:val="0"/>
              <w:marBottom w:val="0"/>
              <w:divBdr>
                <w:top w:val="none" w:sz="0" w:space="0" w:color="auto"/>
                <w:left w:val="none" w:sz="0" w:space="0" w:color="auto"/>
                <w:bottom w:val="none" w:sz="0" w:space="0" w:color="auto"/>
                <w:right w:val="none" w:sz="0" w:space="0" w:color="auto"/>
              </w:divBdr>
            </w:div>
            <w:div w:id="969212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907696">
              <w:marLeft w:val="0"/>
              <w:marRight w:val="0"/>
              <w:marTop w:val="0"/>
              <w:marBottom w:val="0"/>
              <w:divBdr>
                <w:top w:val="none" w:sz="0" w:space="0" w:color="auto"/>
                <w:left w:val="none" w:sz="0" w:space="0" w:color="auto"/>
                <w:bottom w:val="none" w:sz="0" w:space="0" w:color="auto"/>
                <w:right w:val="none" w:sz="0" w:space="0" w:color="auto"/>
              </w:divBdr>
            </w:div>
            <w:div w:id="379019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283621">
              <w:marLeft w:val="0"/>
              <w:marRight w:val="0"/>
              <w:marTop w:val="0"/>
              <w:marBottom w:val="0"/>
              <w:divBdr>
                <w:top w:val="none" w:sz="0" w:space="0" w:color="auto"/>
                <w:left w:val="none" w:sz="0" w:space="0" w:color="auto"/>
                <w:bottom w:val="none" w:sz="0" w:space="0" w:color="auto"/>
                <w:right w:val="none" w:sz="0" w:space="0" w:color="auto"/>
              </w:divBdr>
            </w:div>
            <w:div w:id="1924145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065383">
              <w:marLeft w:val="0"/>
              <w:marRight w:val="0"/>
              <w:marTop w:val="0"/>
              <w:marBottom w:val="0"/>
              <w:divBdr>
                <w:top w:val="none" w:sz="0" w:space="0" w:color="auto"/>
                <w:left w:val="none" w:sz="0" w:space="0" w:color="auto"/>
                <w:bottom w:val="none" w:sz="0" w:space="0" w:color="auto"/>
                <w:right w:val="none" w:sz="0" w:space="0" w:color="auto"/>
              </w:divBdr>
            </w:div>
            <w:div w:id="1239562504">
              <w:marLeft w:val="0"/>
              <w:marRight w:val="0"/>
              <w:marTop w:val="0"/>
              <w:marBottom w:val="0"/>
              <w:divBdr>
                <w:top w:val="none" w:sz="0" w:space="0" w:color="auto"/>
                <w:left w:val="none" w:sz="0" w:space="0" w:color="auto"/>
                <w:bottom w:val="none" w:sz="0" w:space="0" w:color="auto"/>
                <w:right w:val="none" w:sz="0" w:space="0" w:color="auto"/>
              </w:divBdr>
            </w:div>
            <w:div w:id="1770657283">
              <w:blockQuote w:val="1"/>
              <w:marLeft w:val="720"/>
              <w:marRight w:val="720"/>
              <w:marTop w:val="100"/>
              <w:marBottom w:val="100"/>
              <w:divBdr>
                <w:top w:val="none" w:sz="0" w:space="0" w:color="auto"/>
                <w:left w:val="none" w:sz="0" w:space="0" w:color="auto"/>
                <w:bottom w:val="none" w:sz="0" w:space="0" w:color="auto"/>
                <w:right w:val="none" w:sz="0" w:space="0" w:color="auto"/>
              </w:divBdr>
            </w:div>
            <w:div w:id="242377639">
              <w:marLeft w:val="0"/>
              <w:marRight w:val="0"/>
              <w:marTop w:val="0"/>
              <w:marBottom w:val="0"/>
              <w:divBdr>
                <w:top w:val="none" w:sz="0" w:space="0" w:color="auto"/>
                <w:left w:val="none" w:sz="0" w:space="0" w:color="auto"/>
                <w:bottom w:val="none" w:sz="0" w:space="0" w:color="auto"/>
                <w:right w:val="none" w:sz="0" w:space="0" w:color="auto"/>
              </w:divBdr>
            </w:div>
            <w:div w:id="99842568">
              <w:blockQuote w:val="1"/>
              <w:marLeft w:val="720"/>
              <w:marRight w:val="720"/>
              <w:marTop w:val="100"/>
              <w:marBottom w:val="100"/>
              <w:divBdr>
                <w:top w:val="none" w:sz="0" w:space="0" w:color="auto"/>
                <w:left w:val="none" w:sz="0" w:space="0" w:color="auto"/>
                <w:bottom w:val="none" w:sz="0" w:space="0" w:color="auto"/>
                <w:right w:val="none" w:sz="0" w:space="0" w:color="auto"/>
              </w:divBdr>
            </w:div>
            <w:div w:id="796147193">
              <w:marLeft w:val="0"/>
              <w:marRight w:val="0"/>
              <w:marTop w:val="0"/>
              <w:marBottom w:val="0"/>
              <w:divBdr>
                <w:top w:val="none" w:sz="0" w:space="0" w:color="auto"/>
                <w:left w:val="none" w:sz="0" w:space="0" w:color="auto"/>
                <w:bottom w:val="none" w:sz="0" w:space="0" w:color="auto"/>
                <w:right w:val="none" w:sz="0" w:space="0" w:color="auto"/>
              </w:divBdr>
            </w:div>
            <w:div w:id="769278327">
              <w:blockQuote w:val="1"/>
              <w:marLeft w:val="720"/>
              <w:marRight w:val="720"/>
              <w:marTop w:val="100"/>
              <w:marBottom w:val="100"/>
              <w:divBdr>
                <w:top w:val="none" w:sz="0" w:space="0" w:color="auto"/>
                <w:left w:val="none" w:sz="0" w:space="0" w:color="auto"/>
                <w:bottom w:val="none" w:sz="0" w:space="0" w:color="auto"/>
                <w:right w:val="none" w:sz="0" w:space="0" w:color="auto"/>
              </w:divBdr>
            </w:div>
            <w:div w:id="91628632">
              <w:marLeft w:val="0"/>
              <w:marRight w:val="0"/>
              <w:marTop w:val="0"/>
              <w:marBottom w:val="0"/>
              <w:divBdr>
                <w:top w:val="none" w:sz="0" w:space="0" w:color="auto"/>
                <w:left w:val="none" w:sz="0" w:space="0" w:color="auto"/>
                <w:bottom w:val="none" w:sz="0" w:space="0" w:color="auto"/>
                <w:right w:val="none" w:sz="0" w:space="0" w:color="auto"/>
              </w:divBdr>
            </w:div>
            <w:div w:id="2121752450">
              <w:blockQuote w:val="1"/>
              <w:marLeft w:val="720"/>
              <w:marRight w:val="720"/>
              <w:marTop w:val="100"/>
              <w:marBottom w:val="100"/>
              <w:divBdr>
                <w:top w:val="none" w:sz="0" w:space="0" w:color="auto"/>
                <w:left w:val="none" w:sz="0" w:space="0" w:color="auto"/>
                <w:bottom w:val="none" w:sz="0" w:space="0" w:color="auto"/>
                <w:right w:val="none" w:sz="0" w:space="0" w:color="auto"/>
              </w:divBdr>
            </w:div>
            <w:div w:id="758333779">
              <w:marLeft w:val="0"/>
              <w:marRight w:val="0"/>
              <w:marTop w:val="0"/>
              <w:marBottom w:val="0"/>
              <w:divBdr>
                <w:top w:val="none" w:sz="0" w:space="0" w:color="auto"/>
                <w:left w:val="none" w:sz="0" w:space="0" w:color="auto"/>
                <w:bottom w:val="none" w:sz="0" w:space="0" w:color="auto"/>
                <w:right w:val="none" w:sz="0" w:space="0" w:color="auto"/>
              </w:divBdr>
            </w:div>
            <w:div w:id="805470021">
              <w:marLeft w:val="0"/>
              <w:marRight w:val="0"/>
              <w:marTop w:val="0"/>
              <w:marBottom w:val="0"/>
              <w:divBdr>
                <w:top w:val="none" w:sz="0" w:space="0" w:color="auto"/>
                <w:left w:val="none" w:sz="0" w:space="0" w:color="auto"/>
                <w:bottom w:val="none" w:sz="0" w:space="0" w:color="auto"/>
                <w:right w:val="none" w:sz="0" w:space="0" w:color="auto"/>
              </w:divBdr>
            </w:div>
            <w:div w:id="1431582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6614948">
              <w:marLeft w:val="0"/>
              <w:marRight w:val="0"/>
              <w:marTop w:val="0"/>
              <w:marBottom w:val="0"/>
              <w:divBdr>
                <w:top w:val="none" w:sz="0" w:space="0" w:color="auto"/>
                <w:left w:val="none" w:sz="0" w:space="0" w:color="auto"/>
                <w:bottom w:val="none" w:sz="0" w:space="0" w:color="auto"/>
                <w:right w:val="none" w:sz="0" w:space="0" w:color="auto"/>
              </w:divBdr>
            </w:div>
            <w:div w:id="842936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281323">
              <w:marLeft w:val="0"/>
              <w:marRight w:val="0"/>
              <w:marTop w:val="0"/>
              <w:marBottom w:val="0"/>
              <w:divBdr>
                <w:top w:val="none" w:sz="0" w:space="0" w:color="auto"/>
                <w:left w:val="none" w:sz="0" w:space="0" w:color="auto"/>
                <w:bottom w:val="none" w:sz="0" w:space="0" w:color="auto"/>
                <w:right w:val="none" w:sz="0" w:space="0" w:color="auto"/>
              </w:divBdr>
            </w:div>
            <w:div w:id="737442598">
              <w:marLeft w:val="0"/>
              <w:marRight w:val="0"/>
              <w:marTop w:val="0"/>
              <w:marBottom w:val="0"/>
              <w:divBdr>
                <w:top w:val="none" w:sz="0" w:space="0" w:color="auto"/>
                <w:left w:val="none" w:sz="0" w:space="0" w:color="auto"/>
                <w:bottom w:val="none" w:sz="0" w:space="0" w:color="auto"/>
                <w:right w:val="none" w:sz="0" w:space="0" w:color="auto"/>
              </w:divBdr>
            </w:div>
            <w:div w:id="307982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7678834">
              <w:marLeft w:val="0"/>
              <w:marRight w:val="0"/>
              <w:marTop w:val="0"/>
              <w:marBottom w:val="0"/>
              <w:divBdr>
                <w:top w:val="none" w:sz="0" w:space="0" w:color="auto"/>
                <w:left w:val="none" w:sz="0" w:space="0" w:color="auto"/>
                <w:bottom w:val="none" w:sz="0" w:space="0" w:color="auto"/>
                <w:right w:val="none" w:sz="0" w:space="0" w:color="auto"/>
              </w:divBdr>
            </w:div>
            <w:div w:id="1606307549">
              <w:blockQuote w:val="1"/>
              <w:marLeft w:val="720"/>
              <w:marRight w:val="720"/>
              <w:marTop w:val="100"/>
              <w:marBottom w:val="100"/>
              <w:divBdr>
                <w:top w:val="none" w:sz="0" w:space="0" w:color="auto"/>
                <w:left w:val="none" w:sz="0" w:space="0" w:color="auto"/>
                <w:bottom w:val="none" w:sz="0" w:space="0" w:color="auto"/>
                <w:right w:val="none" w:sz="0" w:space="0" w:color="auto"/>
              </w:divBdr>
            </w:div>
            <w:div w:id="633946280">
              <w:marLeft w:val="0"/>
              <w:marRight w:val="0"/>
              <w:marTop w:val="0"/>
              <w:marBottom w:val="0"/>
              <w:divBdr>
                <w:top w:val="none" w:sz="0" w:space="0" w:color="auto"/>
                <w:left w:val="none" w:sz="0" w:space="0" w:color="auto"/>
                <w:bottom w:val="none" w:sz="0" w:space="0" w:color="auto"/>
                <w:right w:val="none" w:sz="0" w:space="0" w:color="auto"/>
              </w:divBdr>
            </w:div>
            <w:div w:id="197746258">
              <w:marLeft w:val="0"/>
              <w:marRight w:val="0"/>
              <w:marTop w:val="0"/>
              <w:marBottom w:val="0"/>
              <w:divBdr>
                <w:top w:val="none" w:sz="0" w:space="0" w:color="auto"/>
                <w:left w:val="none" w:sz="0" w:space="0" w:color="auto"/>
                <w:bottom w:val="none" w:sz="0" w:space="0" w:color="auto"/>
                <w:right w:val="none" w:sz="0" w:space="0" w:color="auto"/>
              </w:divBdr>
            </w:div>
            <w:div w:id="997729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915692">
              <w:marLeft w:val="0"/>
              <w:marRight w:val="0"/>
              <w:marTop w:val="0"/>
              <w:marBottom w:val="0"/>
              <w:divBdr>
                <w:top w:val="none" w:sz="0" w:space="0" w:color="auto"/>
                <w:left w:val="none" w:sz="0" w:space="0" w:color="auto"/>
                <w:bottom w:val="none" w:sz="0" w:space="0" w:color="auto"/>
                <w:right w:val="none" w:sz="0" w:space="0" w:color="auto"/>
              </w:divBdr>
            </w:div>
            <w:div w:id="20310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16910">
              <w:marLeft w:val="0"/>
              <w:marRight w:val="0"/>
              <w:marTop w:val="0"/>
              <w:marBottom w:val="0"/>
              <w:divBdr>
                <w:top w:val="none" w:sz="0" w:space="0" w:color="auto"/>
                <w:left w:val="none" w:sz="0" w:space="0" w:color="auto"/>
                <w:bottom w:val="none" w:sz="0" w:space="0" w:color="auto"/>
                <w:right w:val="none" w:sz="0" w:space="0" w:color="auto"/>
              </w:divBdr>
            </w:div>
            <w:div w:id="401291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970182">
              <w:marLeft w:val="0"/>
              <w:marRight w:val="0"/>
              <w:marTop w:val="0"/>
              <w:marBottom w:val="0"/>
              <w:divBdr>
                <w:top w:val="none" w:sz="0" w:space="0" w:color="auto"/>
                <w:left w:val="none" w:sz="0" w:space="0" w:color="auto"/>
                <w:bottom w:val="none" w:sz="0" w:space="0" w:color="auto"/>
                <w:right w:val="none" w:sz="0" w:space="0" w:color="auto"/>
              </w:divBdr>
            </w:div>
            <w:div w:id="602569283">
              <w:blockQuote w:val="1"/>
              <w:marLeft w:val="720"/>
              <w:marRight w:val="720"/>
              <w:marTop w:val="100"/>
              <w:marBottom w:val="100"/>
              <w:divBdr>
                <w:top w:val="none" w:sz="0" w:space="0" w:color="auto"/>
                <w:left w:val="none" w:sz="0" w:space="0" w:color="auto"/>
                <w:bottom w:val="none" w:sz="0" w:space="0" w:color="auto"/>
                <w:right w:val="none" w:sz="0" w:space="0" w:color="auto"/>
              </w:divBdr>
            </w:div>
            <w:div w:id="86969697">
              <w:marLeft w:val="0"/>
              <w:marRight w:val="0"/>
              <w:marTop w:val="0"/>
              <w:marBottom w:val="0"/>
              <w:divBdr>
                <w:top w:val="none" w:sz="0" w:space="0" w:color="auto"/>
                <w:left w:val="none" w:sz="0" w:space="0" w:color="auto"/>
                <w:bottom w:val="none" w:sz="0" w:space="0" w:color="auto"/>
                <w:right w:val="none" w:sz="0" w:space="0" w:color="auto"/>
              </w:divBdr>
            </w:div>
            <w:div w:id="20962455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934001">
              <w:marLeft w:val="0"/>
              <w:marRight w:val="0"/>
              <w:marTop w:val="0"/>
              <w:marBottom w:val="0"/>
              <w:divBdr>
                <w:top w:val="none" w:sz="0" w:space="0" w:color="auto"/>
                <w:left w:val="none" w:sz="0" w:space="0" w:color="auto"/>
                <w:bottom w:val="none" w:sz="0" w:space="0" w:color="auto"/>
                <w:right w:val="none" w:sz="0" w:space="0" w:color="auto"/>
              </w:divBdr>
            </w:div>
            <w:div w:id="1990209247">
              <w:blockQuote w:val="1"/>
              <w:marLeft w:val="720"/>
              <w:marRight w:val="720"/>
              <w:marTop w:val="100"/>
              <w:marBottom w:val="100"/>
              <w:divBdr>
                <w:top w:val="none" w:sz="0" w:space="0" w:color="auto"/>
                <w:left w:val="none" w:sz="0" w:space="0" w:color="auto"/>
                <w:bottom w:val="none" w:sz="0" w:space="0" w:color="auto"/>
                <w:right w:val="none" w:sz="0" w:space="0" w:color="auto"/>
              </w:divBdr>
            </w:div>
            <w:div w:id="977147308">
              <w:marLeft w:val="0"/>
              <w:marRight w:val="0"/>
              <w:marTop w:val="0"/>
              <w:marBottom w:val="0"/>
              <w:divBdr>
                <w:top w:val="none" w:sz="0" w:space="0" w:color="auto"/>
                <w:left w:val="none" w:sz="0" w:space="0" w:color="auto"/>
                <w:bottom w:val="none" w:sz="0" w:space="0" w:color="auto"/>
                <w:right w:val="none" w:sz="0" w:space="0" w:color="auto"/>
              </w:divBdr>
            </w:div>
            <w:div w:id="1774940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143476">
              <w:marLeft w:val="0"/>
              <w:marRight w:val="0"/>
              <w:marTop w:val="0"/>
              <w:marBottom w:val="0"/>
              <w:divBdr>
                <w:top w:val="none" w:sz="0" w:space="0" w:color="auto"/>
                <w:left w:val="none" w:sz="0" w:space="0" w:color="auto"/>
                <w:bottom w:val="none" w:sz="0" w:space="0" w:color="auto"/>
                <w:right w:val="none" w:sz="0" w:space="0" w:color="auto"/>
              </w:divBdr>
            </w:div>
            <w:div w:id="363139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802917">
              <w:marLeft w:val="0"/>
              <w:marRight w:val="0"/>
              <w:marTop w:val="0"/>
              <w:marBottom w:val="0"/>
              <w:divBdr>
                <w:top w:val="none" w:sz="0" w:space="0" w:color="auto"/>
                <w:left w:val="none" w:sz="0" w:space="0" w:color="auto"/>
                <w:bottom w:val="none" w:sz="0" w:space="0" w:color="auto"/>
                <w:right w:val="none" w:sz="0" w:space="0" w:color="auto"/>
              </w:divBdr>
            </w:div>
            <w:div w:id="14936373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4778888">
              <w:marLeft w:val="0"/>
              <w:marRight w:val="0"/>
              <w:marTop w:val="0"/>
              <w:marBottom w:val="0"/>
              <w:divBdr>
                <w:top w:val="none" w:sz="0" w:space="0" w:color="auto"/>
                <w:left w:val="none" w:sz="0" w:space="0" w:color="auto"/>
                <w:bottom w:val="none" w:sz="0" w:space="0" w:color="auto"/>
                <w:right w:val="none" w:sz="0" w:space="0" w:color="auto"/>
              </w:divBdr>
            </w:div>
            <w:div w:id="4184112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903656">
              <w:marLeft w:val="0"/>
              <w:marRight w:val="0"/>
              <w:marTop w:val="0"/>
              <w:marBottom w:val="0"/>
              <w:divBdr>
                <w:top w:val="none" w:sz="0" w:space="0" w:color="auto"/>
                <w:left w:val="none" w:sz="0" w:space="0" w:color="auto"/>
                <w:bottom w:val="none" w:sz="0" w:space="0" w:color="auto"/>
                <w:right w:val="none" w:sz="0" w:space="0" w:color="auto"/>
              </w:divBdr>
            </w:div>
            <w:div w:id="1122920696">
              <w:blockQuote w:val="1"/>
              <w:marLeft w:val="720"/>
              <w:marRight w:val="720"/>
              <w:marTop w:val="100"/>
              <w:marBottom w:val="100"/>
              <w:divBdr>
                <w:top w:val="none" w:sz="0" w:space="0" w:color="auto"/>
                <w:left w:val="none" w:sz="0" w:space="0" w:color="auto"/>
                <w:bottom w:val="none" w:sz="0" w:space="0" w:color="auto"/>
                <w:right w:val="none" w:sz="0" w:space="0" w:color="auto"/>
              </w:divBdr>
            </w:div>
            <w:div w:id="734400769">
              <w:marLeft w:val="0"/>
              <w:marRight w:val="0"/>
              <w:marTop w:val="0"/>
              <w:marBottom w:val="0"/>
              <w:divBdr>
                <w:top w:val="none" w:sz="0" w:space="0" w:color="auto"/>
                <w:left w:val="none" w:sz="0" w:space="0" w:color="auto"/>
                <w:bottom w:val="none" w:sz="0" w:space="0" w:color="auto"/>
                <w:right w:val="none" w:sz="0" w:space="0" w:color="auto"/>
              </w:divBdr>
            </w:div>
            <w:div w:id="1881505582">
              <w:blockQuote w:val="1"/>
              <w:marLeft w:val="720"/>
              <w:marRight w:val="720"/>
              <w:marTop w:val="100"/>
              <w:marBottom w:val="100"/>
              <w:divBdr>
                <w:top w:val="none" w:sz="0" w:space="0" w:color="auto"/>
                <w:left w:val="none" w:sz="0" w:space="0" w:color="auto"/>
                <w:bottom w:val="none" w:sz="0" w:space="0" w:color="auto"/>
                <w:right w:val="none" w:sz="0" w:space="0" w:color="auto"/>
              </w:divBdr>
            </w:div>
            <w:div w:id="988091323">
              <w:marLeft w:val="0"/>
              <w:marRight w:val="0"/>
              <w:marTop w:val="0"/>
              <w:marBottom w:val="0"/>
              <w:divBdr>
                <w:top w:val="none" w:sz="0" w:space="0" w:color="auto"/>
                <w:left w:val="none" w:sz="0" w:space="0" w:color="auto"/>
                <w:bottom w:val="none" w:sz="0" w:space="0" w:color="auto"/>
                <w:right w:val="none" w:sz="0" w:space="0" w:color="auto"/>
              </w:divBdr>
            </w:div>
            <w:div w:id="4950020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393475">
              <w:marLeft w:val="0"/>
              <w:marRight w:val="0"/>
              <w:marTop w:val="0"/>
              <w:marBottom w:val="0"/>
              <w:divBdr>
                <w:top w:val="none" w:sz="0" w:space="0" w:color="auto"/>
                <w:left w:val="none" w:sz="0" w:space="0" w:color="auto"/>
                <w:bottom w:val="none" w:sz="0" w:space="0" w:color="auto"/>
                <w:right w:val="none" w:sz="0" w:space="0" w:color="auto"/>
              </w:divBdr>
            </w:div>
            <w:div w:id="1679849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658407">
              <w:marLeft w:val="0"/>
              <w:marRight w:val="0"/>
              <w:marTop w:val="0"/>
              <w:marBottom w:val="0"/>
              <w:divBdr>
                <w:top w:val="none" w:sz="0" w:space="0" w:color="auto"/>
                <w:left w:val="none" w:sz="0" w:space="0" w:color="auto"/>
                <w:bottom w:val="none" w:sz="0" w:space="0" w:color="auto"/>
                <w:right w:val="none" w:sz="0" w:space="0" w:color="auto"/>
              </w:divBdr>
            </w:div>
            <w:div w:id="1331907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327513124">
              <w:marLeft w:val="0"/>
              <w:marRight w:val="0"/>
              <w:marTop w:val="0"/>
              <w:marBottom w:val="0"/>
              <w:divBdr>
                <w:top w:val="none" w:sz="0" w:space="0" w:color="auto"/>
                <w:left w:val="none" w:sz="0" w:space="0" w:color="auto"/>
                <w:bottom w:val="none" w:sz="0" w:space="0" w:color="auto"/>
                <w:right w:val="none" w:sz="0" w:space="0" w:color="auto"/>
              </w:divBdr>
            </w:div>
            <w:div w:id="1030107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626794">
              <w:marLeft w:val="0"/>
              <w:marRight w:val="0"/>
              <w:marTop w:val="0"/>
              <w:marBottom w:val="0"/>
              <w:divBdr>
                <w:top w:val="none" w:sz="0" w:space="0" w:color="auto"/>
                <w:left w:val="none" w:sz="0" w:space="0" w:color="auto"/>
                <w:bottom w:val="none" w:sz="0" w:space="0" w:color="auto"/>
                <w:right w:val="none" w:sz="0" w:space="0" w:color="auto"/>
              </w:divBdr>
            </w:div>
            <w:div w:id="401417893">
              <w:blockQuote w:val="1"/>
              <w:marLeft w:val="720"/>
              <w:marRight w:val="720"/>
              <w:marTop w:val="100"/>
              <w:marBottom w:val="100"/>
              <w:divBdr>
                <w:top w:val="none" w:sz="0" w:space="0" w:color="auto"/>
                <w:left w:val="none" w:sz="0" w:space="0" w:color="auto"/>
                <w:bottom w:val="none" w:sz="0" w:space="0" w:color="auto"/>
                <w:right w:val="none" w:sz="0" w:space="0" w:color="auto"/>
              </w:divBdr>
            </w:div>
            <w:div w:id="374357070">
              <w:marLeft w:val="0"/>
              <w:marRight w:val="0"/>
              <w:marTop w:val="0"/>
              <w:marBottom w:val="0"/>
              <w:divBdr>
                <w:top w:val="none" w:sz="0" w:space="0" w:color="auto"/>
                <w:left w:val="none" w:sz="0" w:space="0" w:color="auto"/>
                <w:bottom w:val="none" w:sz="0" w:space="0" w:color="auto"/>
                <w:right w:val="none" w:sz="0" w:space="0" w:color="auto"/>
              </w:divBdr>
            </w:div>
            <w:div w:id="537395911">
              <w:blockQuote w:val="1"/>
              <w:marLeft w:val="720"/>
              <w:marRight w:val="720"/>
              <w:marTop w:val="100"/>
              <w:marBottom w:val="100"/>
              <w:divBdr>
                <w:top w:val="none" w:sz="0" w:space="0" w:color="auto"/>
                <w:left w:val="none" w:sz="0" w:space="0" w:color="auto"/>
                <w:bottom w:val="none" w:sz="0" w:space="0" w:color="auto"/>
                <w:right w:val="none" w:sz="0" w:space="0" w:color="auto"/>
              </w:divBdr>
            </w:div>
            <w:div w:id="369501218">
              <w:marLeft w:val="0"/>
              <w:marRight w:val="0"/>
              <w:marTop w:val="0"/>
              <w:marBottom w:val="0"/>
              <w:divBdr>
                <w:top w:val="none" w:sz="0" w:space="0" w:color="auto"/>
                <w:left w:val="none" w:sz="0" w:space="0" w:color="auto"/>
                <w:bottom w:val="none" w:sz="0" w:space="0" w:color="auto"/>
                <w:right w:val="none" w:sz="0" w:space="0" w:color="auto"/>
              </w:divBdr>
            </w:div>
            <w:div w:id="324743142">
              <w:blockQuote w:val="1"/>
              <w:marLeft w:val="720"/>
              <w:marRight w:val="720"/>
              <w:marTop w:val="100"/>
              <w:marBottom w:val="100"/>
              <w:divBdr>
                <w:top w:val="none" w:sz="0" w:space="0" w:color="auto"/>
                <w:left w:val="none" w:sz="0" w:space="0" w:color="auto"/>
                <w:bottom w:val="none" w:sz="0" w:space="0" w:color="auto"/>
                <w:right w:val="none" w:sz="0" w:space="0" w:color="auto"/>
              </w:divBdr>
            </w:div>
            <w:div w:id="667904640">
              <w:marLeft w:val="0"/>
              <w:marRight w:val="0"/>
              <w:marTop w:val="0"/>
              <w:marBottom w:val="0"/>
              <w:divBdr>
                <w:top w:val="none" w:sz="0" w:space="0" w:color="auto"/>
                <w:left w:val="none" w:sz="0" w:space="0" w:color="auto"/>
                <w:bottom w:val="none" w:sz="0" w:space="0" w:color="auto"/>
                <w:right w:val="none" w:sz="0" w:space="0" w:color="auto"/>
              </w:divBdr>
            </w:div>
            <w:div w:id="1184172106">
              <w:blockQuote w:val="1"/>
              <w:marLeft w:val="720"/>
              <w:marRight w:val="720"/>
              <w:marTop w:val="100"/>
              <w:marBottom w:val="100"/>
              <w:divBdr>
                <w:top w:val="none" w:sz="0" w:space="0" w:color="auto"/>
                <w:left w:val="none" w:sz="0" w:space="0" w:color="auto"/>
                <w:bottom w:val="none" w:sz="0" w:space="0" w:color="auto"/>
                <w:right w:val="none" w:sz="0" w:space="0" w:color="auto"/>
              </w:divBdr>
            </w:div>
            <w:div w:id="444347756">
              <w:marLeft w:val="0"/>
              <w:marRight w:val="0"/>
              <w:marTop w:val="0"/>
              <w:marBottom w:val="0"/>
              <w:divBdr>
                <w:top w:val="none" w:sz="0" w:space="0" w:color="auto"/>
                <w:left w:val="none" w:sz="0" w:space="0" w:color="auto"/>
                <w:bottom w:val="none" w:sz="0" w:space="0" w:color="auto"/>
                <w:right w:val="none" w:sz="0" w:space="0" w:color="auto"/>
              </w:divBdr>
            </w:div>
            <w:div w:id="191310441">
              <w:blockQuote w:val="1"/>
              <w:marLeft w:val="720"/>
              <w:marRight w:val="720"/>
              <w:marTop w:val="100"/>
              <w:marBottom w:val="100"/>
              <w:divBdr>
                <w:top w:val="none" w:sz="0" w:space="0" w:color="auto"/>
                <w:left w:val="none" w:sz="0" w:space="0" w:color="auto"/>
                <w:bottom w:val="none" w:sz="0" w:space="0" w:color="auto"/>
                <w:right w:val="none" w:sz="0" w:space="0" w:color="auto"/>
              </w:divBdr>
            </w:div>
            <w:div w:id="246379745">
              <w:marLeft w:val="0"/>
              <w:marRight w:val="0"/>
              <w:marTop w:val="0"/>
              <w:marBottom w:val="0"/>
              <w:divBdr>
                <w:top w:val="none" w:sz="0" w:space="0" w:color="auto"/>
                <w:left w:val="none" w:sz="0" w:space="0" w:color="auto"/>
                <w:bottom w:val="none" w:sz="0" w:space="0" w:color="auto"/>
                <w:right w:val="none" w:sz="0" w:space="0" w:color="auto"/>
              </w:divBdr>
            </w:div>
            <w:div w:id="669261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339912">
              <w:marLeft w:val="0"/>
              <w:marRight w:val="0"/>
              <w:marTop w:val="0"/>
              <w:marBottom w:val="0"/>
              <w:divBdr>
                <w:top w:val="none" w:sz="0" w:space="0" w:color="auto"/>
                <w:left w:val="none" w:sz="0" w:space="0" w:color="auto"/>
                <w:bottom w:val="none" w:sz="0" w:space="0" w:color="auto"/>
                <w:right w:val="none" w:sz="0" w:space="0" w:color="auto"/>
              </w:divBdr>
            </w:div>
            <w:div w:id="1804695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453711">
              <w:marLeft w:val="0"/>
              <w:marRight w:val="0"/>
              <w:marTop w:val="0"/>
              <w:marBottom w:val="0"/>
              <w:divBdr>
                <w:top w:val="none" w:sz="0" w:space="0" w:color="auto"/>
                <w:left w:val="none" w:sz="0" w:space="0" w:color="auto"/>
                <w:bottom w:val="none" w:sz="0" w:space="0" w:color="auto"/>
                <w:right w:val="none" w:sz="0" w:space="0" w:color="auto"/>
              </w:divBdr>
            </w:div>
            <w:div w:id="255209292">
              <w:blockQuote w:val="1"/>
              <w:marLeft w:val="720"/>
              <w:marRight w:val="720"/>
              <w:marTop w:val="100"/>
              <w:marBottom w:val="100"/>
              <w:divBdr>
                <w:top w:val="none" w:sz="0" w:space="0" w:color="auto"/>
                <w:left w:val="none" w:sz="0" w:space="0" w:color="auto"/>
                <w:bottom w:val="none" w:sz="0" w:space="0" w:color="auto"/>
                <w:right w:val="none" w:sz="0" w:space="0" w:color="auto"/>
              </w:divBdr>
            </w:div>
            <w:div w:id="430131803">
              <w:marLeft w:val="0"/>
              <w:marRight w:val="0"/>
              <w:marTop w:val="0"/>
              <w:marBottom w:val="0"/>
              <w:divBdr>
                <w:top w:val="none" w:sz="0" w:space="0" w:color="auto"/>
                <w:left w:val="none" w:sz="0" w:space="0" w:color="auto"/>
                <w:bottom w:val="none" w:sz="0" w:space="0" w:color="auto"/>
                <w:right w:val="none" w:sz="0" w:space="0" w:color="auto"/>
              </w:divBdr>
            </w:div>
            <w:div w:id="13716833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89743">
              <w:marLeft w:val="0"/>
              <w:marRight w:val="0"/>
              <w:marTop w:val="0"/>
              <w:marBottom w:val="0"/>
              <w:divBdr>
                <w:top w:val="none" w:sz="0" w:space="0" w:color="auto"/>
                <w:left w:val="none" w:sz="0" w:space="0" w:color="auto"/>
                <w:bottom w:val="none" w:sz="0" w:space="0" w:color="auto"/>
                <w:right w:val="none" w:sz="0" w:space="0" w:color="auto"/>
              </w:divBdr>
            </w:div>
            <w:div w:id="73428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10078020">
              <w:marLeft w:val="0"/>
              <w:marRight w:val="0"/>
              <w:marTop w:val="0"/>
              <w:marBottom w:val="0"/>
              <w:divBdr>
                <w:top w:val="none" w:sz="0" w:space="0" w:color="auto"/>
                <w:left w:val="none" w:sz="0" w:space="0" w:color="auto"/>
                <w:bottom w:val="none" w:sz="0" w:space="0" w:color="auto"/>
                <w:right w:val="none" w:sz="0" w:space="0" w:color="auto"/>
              </w:divBdr>
            </w:div>
            <w:div w:id="430276108">
              <w:marLeft w:val="0"/>
              <w:marRight w:val="0"/>
              <w:marTop w:val="0"/>
              <w:marBottom w:val="0"/>
              <w:divBdr>
                <w:top w:val="none" w:sz="0" w:space="0" w:color="auto"/>
                <w:left w:val="none" w:sz="0" w:space="0" w:color="auto"/>
                <w:bottom w:val="none" w:sz="0" w:space="0" w:color="auto"/>
                <w:right w:val="none" w:sz="0" w:space="0" w:color="auto"/>
              </w:divBdr>
            </w:div>
            <w:div w:id="1424180083">
              <w:blockQuote w:val="1"/>
              <w:marLeft w:val="720"/>
              <w:marRight w:val="720"/>
              <w:marTop w:val="100"/>
              <w:marBottom w:val="100"/>
              <w:divBdr>
                <w:top w:val="none" w:sz="0" w:space="0" w:color="auto"/>
                <w:left w:val="none" w:sz="0" w:space="0" w:color="auto"/>
                <w:bottom w:val="none" w:sz="0" w:space="0" w:color="auto"/>
                <w:right w:val="none" w:sz="0" w:space="0" w:color="auto"/>
              </w:divBdr>
            </w:div>
            <w:div w:id="560989080">
              <w:marLeft w:val="0"/>
              <w:marRight w:val="0"/>
              <w:marTop w:val="0"/>
              <w:marBottom w:val="0"/>
              <w:divBdr>
                <w:top w:val="none" w:sz="0" w:space="0" w:color="auto"/>
                <w:left w:val="none" w:sz="0" w:space="0" w:color="auto"/>
                <w:bottom w:val="none" w:sz="0" w:space="0" w:color="auto"/>
                <w:right w:val="none" w:sz="0" w:space="0" w:color="auto"/>
              </w:divBdr>
            </w:div>
            <w:div w:id="573585960">
              <w:blockQuote w:val="1"/>
              <w:marLeft w:val="720"/>
              <w:marRight w:val="720"/>
              <w:marTop w:val="100"/>
              <w:marBottom w:val="100"/>
              <w:divBdr>
                <w:top w:val="none" w:sz="0" w:space="0" w:color="auto"/>
                <w:left w:val="none" w:sz="0" w:space="0" w:color="auto"/>
                <w:bottom w:val="none" w:sz="0" w:space="0" w:color="auto"/>
                <w:right w:val="none" w:sz="0" w:space="0" w:color="auto"/>
              </w:divBdr>
            </w:div>
            <w:div w:id="382095364">
              <w:marLeft w:val="0"/>
              <w:marRight w:val="0"/>
              <w:marTop w:val="0"/>
              <w:marBottom w:val="0"/>
              <w:divBdr>
                <w:top w:val="none" w:sz="0" w:space="0" w:color="auto"/>
                <w:left w:val="none" w:sz="0" w:space="0" w:color="auto"/>
                <w:bottom w:val="none" w:sz="0" w:space="0" w:color="auto"/>
                <w:right w:val="none" w:sz="0" w:space="0" w:color="auto"/>
              </w:divBdr>
            </w:div>
            <w:div w:id="1097675524">
              <w:blockQuote w:val="1"/>
              <w:marLeft w:val="720"/>
              <w:marRight w:val="720"/>
              <w:marTop w:val="100"/>
              <w:marBottom w:val="100"/>
              <w:divBdr>
                <w:top w:val="none" w:sz="0" w:space="0" w:color="auto"/>
                <w:left w:val="none" w:sz="0" w:space="0" w:color="auto"/>
                <w:bottom w:val="none" w:sz="0" w:space="0" w:color="auto"/>
                <w:right w:val="none" w:sz="0" w:space="0" w:color="auto"/>
              </w:divBdr>
            </w:div>
            <w:div w:id="755977244">
              <w:marLeft w:val="0"/>
              <w:marRight w:val="0"/>
              <w:marTop w:val="0"/>
              <w:marBottom w:val="0"/>
              <w:divBdr>
                <w:top w:val="none" w:sz="0" w:space="0" w:color="auto"/>
                <w:left w:val="none" w:sz="0" w:space="0" w:color="auto"/>
                <w:bottom w:val="none" w:sz="0" w:space="0" w:color="auto"/>
                <w:right w:val="none" w:sz="0" w:space="0" w:color="auto"/>
              </w:divBdr>
            </w:div>
            <w:div w:id="1332752372">
              <w:blockQuote w:val="1"/>
              <w:marLeft w:val="720"/>
              <w:marRight w:val="720"/>
              <w:marTop w:val="100"/>
              <w:marBottom w:val="100"/>
              <w:divBdr>
                <w:top w:val="none" w:sz="0" w:space="0" w:color="auto"/>
                <w:left w:val="none" w:sz="0" w:space="0" w:color="auto"/>
                <w:bottom w:val="none" w:sz="0" w:space="0" w:color="auto"/>
                <w:right w:val="none" w:sz="0" w:space="0" w:color="auto"/>
              </w:divBdr>
            </w:div>
            <w:div w:id="949513618">
              <w:marLeft w:val="0"/>
              <w:marRight w:val="0"/>
              <w:marTop w:val="0"/>
              <w:marBottom w:val="0"/>
              <w:divBdr>
                <w:top w:val="none" w:sz="0" w:space="0" w:color="auto"/>
                <w:left w:val="none" w:sz="0" w:space="0" w:color="auto"/>
                <w:bottom w:val="none" w:sz="0" w:space="0" w:color="auto"/>
                <w:right w:val="none" w:sz="0" w:space="0" w:color="auto"/>
              </w:divBdr>
            </w:div>
            <w:div w:id="103854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517501060">
              <w:marLeft w:val="0"/>
              <w:marRight w:val="0"/>
              <w:marTop w:val="0"/>
              <w:marBottom w:val="0"/>
              <w:divBdr>
                <w:top w:val="none" w:sz="0" w:space="0" w:color="auto"/>
                <w:left w:val="none" w:sz="0" w:space="0" w:color="auto"/>
                <w:bottom w:val="none" w:sz="0" w:space="0" w:color="auto"/>
                <w:right w:val="none" w:sz="0" w:space="0" w:color="auto"/>
              </w:divBdr>
            </w:div>
            <w:div w:id="1490097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762988683">
              <w:marLeft w:val="0"/>
              <w:marRight w:val="0"/>
              <w:marTop w:val="0"/>
              <w:marBottom w:val="0"/>
              <w:divBdr>
                <w:top w:val="none" w:sz="0" w:space="0" w:color="auto"/>
                <w:left w:val="none" w:sz="0" w:space="0" w:color="auto"/>
                <w:bottom w:val="none" w:sz="0" w:space="0" w:color="auto"/>
                <w:right w:val="none" w:sz="0" w:space="0" w:color="auto"/>
              </w:divBdr>
            </w:div>
            <w:div w:id="1555327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4089618">
              <w:marLeft w:val="0"/>
              <w:marRight w:val="0"/>
              <w:marTop w:val="0"/>
              <w:marBottom w:val="0"/>
              <w:divBdr>
                <w:top w:val="none" w:sz="0" w:space="0" w:color="auto"/>
                <w:left w:val="none" w:sz="0" w:space="0" w:color="auto"/>
                <w:bottom w:val="none" w:sz="0" w:space="0" w:color="auto"/>
                <w:right w:val="none" w:sz="0" w:space="0" w:color="auto"/>
              </w:divBdr>
            </w:div>
            <w:div w:id="1248921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61120">
              <w:marLeft w:val="0"/>
              <w:marRight w:val="0"/>
              <w:marTop w:val="0"/>
              <w:marBottom w:val="0"/>
              <w:divBdr>
                <w:top w:val="none" w:sz="0" w:space="0" w:color="auto"/>
                <w:left w:val="none" w:sz="0" w:space="0" w:color="auto"/>
                <w:bottom w:val="none" w:sz="0" w:space="0" w:color="auto"/>
                <w:right w:val="none" w:sz="0" w:space="0" w:color="auto"/>
              </w:divBdr>
            </w:div>
            <w:div w:id="15417001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0658418">
              <w:marLeft w:val="0"/>
              <w:marRight w:val="0"/>
              <w:marTop w:val="0"/>
              <w:marBottom w:val="0"/>
              <w:divBdr>
                <w:top w:val="none" w:sz="0" w:space="0" w:color="auto"/>
                <w:left w:val="none" w:sz="0" w:space="0" w:color="auto"/>
                <w:bottom w:val="none" w:sz="0" w:space="0" w:color="auto"/>
                <w:right w:val="none" w:sz="0" w:space="0" w:color="auto"/>
              </w:divBdr>
            </w:div>
            <w:div w:id="48264354">
              <w:blockQuote w:val="1"/>
              <w:marLeft w:val="720"/>
              <w:marRight w:val="720"/>
              <w:marTop w:val="100"/>
              <w:marBottom w:val="100"/>
              <w:divBdr>
                <w:top w:val="none" w:sz="0" w:space="0" w:color="auto"/>
                <w:left w:val="none" w:sz="0" w:space="0" w:color="auto"/>
                <w:bottom w:val="none" w:sz="0" w:space="0" w:color="auto"/>
                <w:right w:val="none" w:sz="0" w:space="0" w:color="auto"/>
              </w:divBdr>
            </w:div>
            <w:div w:id="462041810">
              <w:marLeft w:val="0"/>
              <w:marRight w:val="0"/>
              <w:marTop w:val="0"/>
              <w:marBottom w:val="0"/>
              <w:divBdr>
                <w:top w:val="none" w:sz="0" w:space="0" w:color="auto"/>
                <w:left w:val="none" w:sz="0" w:space="0" w:color="auto"/>
                <w:bottom w:val="none" w:sz="0" w:space="0" w:color="auto"/>
                <w:right w:val="none" w:sz="0" w:space="0" w:color="auto"/>
              </w:divBdr>
            </w:div>
            <w:div w:id="342707933">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2861">
              <w:marLeft w:val="0"/>
              <w:marRight w:val="0"/>
              <w:marTop w:val="0"/>
              <w:marBottom w:val="0"/>
              <w:divBdr>
                <w:top w:val="none" w:sz="0" w:space="0" w:color="auto"/>
                <w:left w:val="none" w:sz="0" w:space="0" w:color="auto"/>
                <w:bottom w:val="none" w:sz="0" w:space="0" w:color="auto"/>
                <w:right w:val="none" w:sz="0" w:space="0" w:color="auto"/>
              </w:divBdr>
            </w:div>
            <w:div w:id="1959291105">
              <w:blockQuote w:val="1"/>
              <w:marLeft w:val="720"/>
              <w:marRight w:val="720"/>
              <w:marTop w:val="100"/>
              <w:marBottom w:val="100"/>
              <w:divBdr>
                <w:top w:val="none" w:sz="0" w:space="0" w:color="auto"/>
                <w:left w:val="none" w:sz="0" w:space="0" w:color="auto"/>
                <w:bottom w:val="none" w:sz="0" w:space="0" w:color="auto"/>
                <w:right w:val="none" w:sz="0" w:space="0" w:color="auto"/>
              </w:divBdr>
            </w:div>
            <w:div w:id="439497704">
              <w:marLeft w:val="0"/>
              <w:marRight w:val="0"/>
              <w:marTop w:val="0"/>
              <w:marBottom w:val="0"/>
              <w:divBdr>
                <w:top w:val="none" w:sz="0" w:space="0" w:color="auto"/>
                <w:left w:val="none" w:sz="0" w:space="0" w:color="auto"/>
                <w:bottom w:val="none" w:sz="0" w:space="0" w:color="auto"/>
                <w:right w:val="none" w:sz="0" w:space="0" w:color="auto"/>
              </w:divBdr>
            </w:div>
            <w:div w:id="1641767678">
              <w:marLeft w:val="0"/>
              <w:marRight w:val="0"/>
              <w:marTop w:val="0"/>
              <w:marBottom w:val="0"/>
              <w:divBdr>
                <w:top w:val="none" w:sz="0" w:space="0" w:color="auto"/>
                <w:left w:val="none" w:sz="0" w:space="0" w:color="auto"/>
                <w:bottom w:val="none" w:sz="0" w:space="0" w:color="auto"/>
                <w:right w:val="none" w:sz="0" w:space="0" w:color="auto"/>
              </w:divBdr>
            </w:div>
            <w:div w:id="1693188777">
              <w:blockQuote w:val="1"/>
              <w:marLeft w:val="720"/>
              <w:marRight w:val="720"/>
              <w:marTop w:val="100"/>
              <w:marBottom w:val="100"/>
              <w:divBdr>
                <w:top w:val="none" w:sz="0" w:space="0" w:color="auto"/>
                <w:left w:val="none" w:sz="0" w:space="0" w:color="auto"/>
                <w:bottom w:val="none" w:sz="0" w:space="0" w:color="auto"/>
                <w:right w:val="none" w:sz="0" w:space="0" w:color="auto"/>
              </w:divBdr>
            </w:div>
            <w:div w:id="611208252">
              <w:marLeft w:val="0"/>
              <w:marRight w:val="0"/>
              <w:marTop w:val="0"/>
              <w:marBottom w:val="0"/>
              <w:divBdr>
                <w:top w:val="none" w:sz="0" w:space="0" w:color="auto"/>
                <w:left w:val="none" w:sz="0" w:space="0" w:color="auto"/>
                <w:bottom w:val="none" w:sz="0" w:space="0" w:color="auto"/>
                <w:right w:val="none" w:sz="0" w:space="0" w:color="auto"/>
              </w:divBdr>
            </w:div>
            <w:div w:id="145590132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293407">
              <w:marLeft w:val="0"/>
              <w:marRight w:val="0"/>
              <w:marTop w:val="0"/>
              <w:marBottom w:val="0"/>
              <w:divBdr>
                <w:top w:val="none" w:sz="0" w:space="0" w:color="auto"/>
                <w:left w:val="none" w:sz="0" w:space="0" w:color="auto"/>
                <w:bottom w:val="none" w:sz="0" w:space="0" w:color="auto"/>
                <w:right w:val="none" w:sz="0" w:space="0" w:color="auto"/>
              </w:divBdr>
            </w:div>
            <w:div w:id="1950696371">
              <w:marLeft w:val="0"/>
              <w:marRight w:val="0"/>
              <w:marTop w:val="0"/>
              <w:marBottom w:val="0"/>
              <w:divBdr>
                <w:top w:val="none" w:sz="0" w:space="0" w:color="auto"/>
                <w:left w:val="none" w:sz="0" w:space="0" w:color="auto"/>
                <w:bottom w:val="none" w:sz="0" w:space="0" w:color="auto"/>
                <w:right w:val="none" w:sz="0" w:space="0" w:color="auto"/>
              </w:divBdr>
            </w:div>
            <w:div w:id="2043750533">
              <w:blockQuote w:val="1"/>
              <w:marLeft w:val="720"/>
              <w:marRight w:val="720"/>
              <w:marTop w:val="100"/>
              <w:marBottom w:val="100"/>
              <w:divBdr>
                <w:top w:val="none" w:sz="0" w:space="0" w:color="auto"/>
                <w:left w:val="none" w:sz="0" w:space="0" w:color="auto"/>
                <w:bottom w:val="none" w:sz="0" w:space="0" w:color="auto"/>
                <w:right w:val="none" w:sz="0" w:space="0" w:color="auto"/>
              </w:divBdr>
            </w:div>
            <w:div w:id="470901221">
              <w:marLeft w:val="0"/>
              <w:marRight w:val="0"/>
              <w:marTop w:val="0"/>
              <w:marBottom w:val="0"/>
              <w:divBdr>
                <w:top w:val="none" w:sz="0" w:space="0" w:color="auto"/>
                <w:left w:val="none" w:sz="0" w:space="0" w:color="auto"/>
                <w:bottom w:val="none" w:sz="0" w:space="0" w:color="auto"/>
                <w:right w:val="none" w:sz="0" w:space="0" w:color="auto"/>
              </w:divBdr>
            </w:div>
            <w:div w:id="3629831">
              <w:blockQuote w:val="1"/>
              <w:marLeft w:val="720"/>
              <w:marRight w:val="720"/>
              <w:marTop w:val="100"/>
              <w:marBottom w:val="100"/>
              <w:divBdr>
                <w:top w:val="none" w:sz="0" w:space="0" w:color="auto"/>
                <w:left w:val="none" w:sz="0" w:space="0" w:color="auto"/>
                <w:bottom w:val="none" w:sz="0" w:space="0" w:color="auto"/>
                <w:right w:val="none" w:sz="0" w:space="0" w:color="auto"/>
              </w:divBdr>
            </w:div>
            <w:div w:id="516122194">
              <w:marLeft w:val="0"/>
              <w:marRight w:val="0"/>
              <w:marTop w:val="0"/>
              <w:marBottom w:val="0"/>
              <w:divBdr>
                <w:top w:val="none" w:sz="0" w:space="0" w:color="auto"/>
                <w:left w:val="none" w:sz="0" w:space="0" w:color="auto"/>
                <w:bottom w:val="none" w:sz="0" w:space="0" w:color="auto"/>
                <w:right w:val="none" w:sz="0" w:space="0" w:color="auto"/>
              </w:divBdr>
            </w:div>
            <w:div w:id="1895966859">
              <w:marLeft w:val="0"/>
              <w:marRight w:val="0"/>
              <w:marTop w:val="0"/>
              <w:marBottom w:val="0"/>
              <w:divBdr>
                <w:top w:val="none" w:sz="0" w:space="0" w:color="auto"/>
                <w:left w:val="none" w:sz="0" w:space="0" w:color="auto"/>
                <w:bottom w:val="none" w:sz="0" w:space="0" w:color="auto"/>
                <w:right w:val="none" w:sz="0" w:space="0" w:color="auto"/>
              </w:divBdr>
            </w:div>
            <w:div w:id="872960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5703048">
              <w:marLeft w:val="0"/>
              <w:marRight w:val="0"/>
              <w:marTop w:val="0"/>
              <w:marBottom w:val="0"/>
              <w:divBdr>
                <w:top w:val="none" w:sz="0" w:space="0" w:color="auto"/>
                <w:left w:val="none" w:sz="0" w:space="0" w:color="auto"/>
                <w:bottom w:val="none" w:sz="0" w:space="0" w:color="auto"/>
                <w:right w:val="none" w:sz="0" w:space="0" w:color="auto"/>
              </w:divBdr>
            </w:div>
            <w:div w:id="9917142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400766">
              <w:marLeft w:val="0"/>
              <w:marRight w:val="0"/>
              <w:marTop w:val="0"/>
              <w:marBottom w:val="0"/>
              <w:divBdr>
                <w:top w:val="none" w:sz="0" w:space="0" w:color="auto"/>
                <w:left w:val="none" w:sz="0" w:space="0" w:color="auto"/>
                <w:bottom w:val="none" w:sz="0" w:space="0" w:color="auto"/>
                <w:right w:val="none" w:sz="0" w:space="0" w:color="auto"/>
              </w:divBdr>
            </w:div>
            <w:div w:id="2109308079">
              <w:marLeft w:val="0"/>
              <w:marRight w:val="0"/>
              <w:marTop w:val="0"/>
              <w:marBottom w:val="0"/>
              <w:divBdr>
                <w:top w:val="none" w:sz="0" w:space="0" w:color="auto"/>
                <w:left w:val="none" w:sz="0" w:space="0" w:color="auto"/>
                <w:bottom w:val="none" w:sz="0" w:space="0" w:color="auto"/>
                <w:right w:val="none" w:sz="0" w:space="0" w:color="auto"/>
              </w:divBdr>
            </w:div>
            <w:div w:id="104809227">
              <w:blockQuote w:val="1"/>
              <w:marLeft w:val="720"/>
              <w:marRight w:val="720"/>
              <w:marTop w:val="100"/>
              <w:marBottom w:val="100"/>
              <w:divBdr>
                <w:top w:val="none" w:sz="0" w:space="0" w:color="auto"/>
                <w:left w:val="none" w:sz="0" w:space="0" w:color="auto"/>
                <w:bottom w:val="none" w:sz="0" w:space="0" w:color="auto"/>
                <w:right w:val="none" w:sz="0" w:space="0" w:color="auto"/>
              </w:divBdr>
            </w:div>
            <w:div w:id="460729754">
              <w:marLeft w:val="0"/>
              <w:marRight w:val="0"/>
              <w:marTop w:val="0"/>
              <w:marBottom w:val="0"/>
              <w:divBdr>
                <w:top w:val="none" w:sz="0" w:space="0" w:color="auto"/>
                <w:left w:val="none" w:sz="0" w:space="0" w:color="auto"/>
                <w:bottom w:val="none" w:sz="0" w:space="0" w:color="auto"/>
                <w:right w:val="none" w:sz="0" w:space="0" w:color="auto"/>
              </w:divBdr>
            </w:div>
            <w:div w:id="1164509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46638">
              <w:marLeft w:val="0"/>
              <w:marRight w:val="0"/>
              <w:marTop w:val="0"/>
              <w:marBottom w:val="0"/>
              <w:divBdr>
                <w:top w:val="none" w:sz="0" w:space="0" w:color="auto"/>
                <w:left w:val="none" w:sz="0" w:space="0" w:color="auto"/>
                <w:bottom w:val="none" w:sz="0" w:space="0" w:color="auto"/>
                <w:right w:val="none" w:sz="0" w:space="0" w:color="auto"/>
              </w:divBdr>
            </w:div>
            <w:div w:id="447969724">
              <w:marLeft w:val="0"/>
              <w:marRight w:val="0"/>
              <w:marTop w:val="0"/>
              <w:marBottom w:val="0"/>
              <w:divBdr>
                <w:top w:val="none" w:sz="0" w:space="0" w:color="auto"/>
                <w:left w:val="none" w:sz="0" w:space="0" w:color="auto"/>
                <w:bottom w:val="none" w:sz="0" w:space="0" w:color="auto"/>
                <w:right w:val="none" w:sz="0" w:space="0" w:color="auto"/>
              </w:divBdr>
            </w:div>
            <w:div w:id="1691755593">
              <w:blockQuote w:val="1"/>
              <w:marLeft w:val="720"/>
              <w:marRight w:val="720"/>
              <w:marTop w:val="100"/>
              <w:marBottom w:val="100"/>
              <w:divBdr>
                <w:top w:val="none" w:sz="0" w:space="0" w:color="auto"/>
                <w:left w:val="none" w:sz="0" w:space="0" w:color="auto"/>
                <w:bottom w:val="none" w:sz="0" w:space="0" w:color="auto"/>
                <w:right w:val="none" w:sz="0" w:space="0" w:color="auto"/>
              </w:divBdr>
            </w:div>
            <w:div w:id="466895548">
              <w:marLeft w:val="0"/>
              <w:marRight w:val="0"/>
              <w:marTop w:val="0"/>
              <w:marBottom w:val="0"/>
              <w:divBdr>
                <w:top w:val="none" w:sz="0" w:space="0" w:color="auto"/>
                <w:left w:val="none" w:sz="0" w:space="0" w:color="auto"/>
                <w:bottom w:val="none" w:sz="0" w:space="0" w:color="auto"/>
                <w:right w:val="none" w:sz="0" w:space="0" w:color="auto"/>
              </w:divBdr>
            </w:div>
            <w:div w:id="374162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313355">
              <w:marLeft w:val="0"/>
              <w:marRight w:val="0"/>
              <w:marTop w:val="0"/>
              <w:marBottom w:val="0"/>
              <w:divBdr>
                <w:top w:val="none" w:sz="0" w:space="0" w:color="auto"/>
                <w:left w:val="none" w:sz="0" w:space="0" w:color="auto"/>
                <w:bottom w:val="none" w:sz="0" w:space="0" w:color="auto"/>
                <w:right w:val="none" w:sz="0" w:space="0" w:color="auto"/>
              </w:divBdr>
            </w:div>
            <w:div w:id="1031302110">
              <w:marLeft w:val="0"/>
              <w:marRight w:val="0"/>
              <w:marTop w:val="0"/>
              <w:marBottom w:val="0"/>
              <w:divBdr>
                <w:top w:val="none" w:sz="0" w:space="0" w:color="auto"/>
                <w:left w:val="none" w:sz="0" w:space="0" w:color="auto"/>
                <w:bottom w:val="none" w:sz="0" w:space="0" w:color="auto"/>
                <w:right w:val="none" w:sz="0" w:space="0" w:color="auto"/>
              </w:divBdr>
            </w:div>
            <w:div w:id="1663200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3829358">
              <w:marLeft w:val="0"/>
              <w:marRight w:val="0"/>
              <w:marTop w:val="0"/>
              <w:marBottom w:val="0"/>
              <w:divBdr>
                <w:top w:val="none" w:sz="0" w:space="0" w:color="auto"/>
                <w:left w:val="none" w:sz="0" w:space="0" w:color="auto"/>
                <w:bottom w:val="none" w:sz="0" w:space="0" w:color="auto"/>
                <w:right w:val="none" w:sz="0" w:space="0" w:color="auto"/>
              </w:divBdr>
            </w:div>
            <w:div w:id="732317107">
              <w:blockQuote w:val="1"/>
              <w:marLeft w:val="720"/>
              <w:marRight w:val="720"/>
              <w:marTop w:val="100"/>
              <w:marBottom w:val="100"/>
              <w:divBdr>
                <w:top w:val="none" w:sz="0" w:space="0" w:color="auto"/>
                <w:left w:val="none" w:sz="0" w:space="0" w:color="auto"/>
                <w:bottom w:val="none" w:sz="0" w:space="0" w:color="auto"/>
                <w:right w:val="none" w:sz="0" w:space="0" w:color="auto"/>
              </w:divBdr>
            </w:div>
            <w:div w:id="47845508">
              <w:marLeft w:val="0"/>
              <w:marRight w:val="0"/>
              <w:marTop w:val="0"/>
              <w:marBottom w:val="0"/>
              <w:divBdr>
                <w:top w:val="none" w:sz="0" w:space="0" w:color="auto"/>
                <w:left w:val="none" w:sz="0" w:space="0" w:color="auto"/>
                <w:bottom w:val="none" w:sz="0" w:space="0" w:color="auto"/>
                <w:right w:val="none" w:sz="0" w:space="0" w:color="auto"/>
              </w:divBdr>
            </w:div>
            <w:div w:id="417749411">
              <w:marLeft w:val="0"/>
              <w:marRight w:val="0"/>
              <w:marTop w:val="0"/>
              <w:marBottom w:val="0"/>
              <w:divBdr>
                <w:top w:val="none" w:sz="0" w:space="0" w:color="auto"/>
                <w:left w:val="none" w:sz="0" w:space="0" w:color="auto"/>
                <w:bottom w:val="none" w:sz="0" w:space="0" w:color="auto"/>
                <w:right w:val="none" w:sz="0" w:space="0" w:color="auto"/>
              </w:divBdr>
            </w:div>
            <w:div w:id="1820490658">
              <w:blockQuote w:val="1"/>
              <w:marLeft w:val="720"/>
              <w:marRight w:val="720"/>
              <w:marTop w:val="100"/>
              <w:marBottom w:val="100"/>
              <w:divBdr>
                <w:top w:val="none" w:sz="0" w:space="0" w:color="auto"/>
                <w:left w:val="none" w:sz="0" w:space="0" w:color="auto"/>
                <w:bottom w:val="none" w:sz="0" w:space="0" w:color="auto"/>
                <w:right w:val="none" w:sz="0" w:space="0" w:color="auto"/>
              </w:divBdr>
            </w:div>
            <w:div w:id="299728043">
              <w:marLeft w:val="0"/>
              <w:marRight w:val="0"/>
              <w:marTop w:val="0"/>
              <w:marBottom w:val="0"/>
              <w:divBdr>
                <w:top w:val="none" w:sz="0" w:space="0" w:color="auto"/>
                <w:left w:val="none" w:sz="0" w:space="0" w:color="auto"/>
                <w:bottom w:val="none" w:sz="0" w:space="0" w:color="auto"/>
                <w:right w:val="none" w:sz="0" w:space="0" w:color="auto"/>
              </w:divBdr>
            </w:div>
            <w:div w:id="706879485">
              <w:blockQuote w:val="1"/>
              <w:marLeft w:val="720"/>
              <w:marRight w:val="720"/>
              <w:marTop w:val="100"/>
              <w:marBottom w:val="100"/>
              <w:divBdr>
                <w:top w:val="none" w:sz="0" w:space="0" w:color="auto"/>
                <w:left w:val="none" w:sz="0" w:space="0" w:color="auto"/>
                <w:bottom w:val="none" w:sz="0" w:space="0" w:color="auto"/>
                <w:right w:val="none" w:sz="0" w:space="0" w:color="auto"/>
              </w:divBdr>
            </w:div>
            <w:div w:id="986976231">
              <w:marLeft w:val="0"/>
              <w:marRight w:val="0"/>
              <w:marTop w:val="0"/>
              <w:marBottom w:val="0"/>
              <w:divBdr>
                <w:top w:val="none" w:sz="0" w:space="0" w:color="auto"/>
                <w:left w:val="none" w:sz="0" w:space="0" w:color="auto"/>
                <w:bottom w:val="none" w:sz="0" w:space="0" w:color="auto"/>
                <w:right w:val="none" w:sz="0" w:space="0" w:color="auto"/>
              </w:divBdr>
            </w:div>
            <w:div w:id="458912647">
              <w:marLeft w:val="0"/>
              <w:marRight w:val="0"/>
              <w:marTop w:val="0"/>
              <w:marBottom w:val="0"/>
              <w:divBdr>
                <w:top w:val="none" w:sz="0" w:space="0" w:color="auto"/>
                <w:left w:val="none" w:sz="0" w:space="0" w:color="auto"/>
                <w:bottom w:val="none" w:sz="0" w:space="0" w:color="auto"/>
                <w:right w:val="none" w:sz="0" w:space="0" w:color="auto"/>
              </w:divBdr>
            </w:div>
            <w:div w:id="9204840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304672">
              <w:marLeft w:val="0"/>
              <w:marRight w:val="0"/>
              <w:marTop w:val="0"/>
              <w:marBottom w:val="0"/>
              <w:divBdr>
                <w:top w:val="none" w:sz="0" w:space="0" w:color="auto"/>
                <w:left w:val="none" w:sz="0" w:space="0" w:color="auto"/>
                <w:bottom w:val="none" w:sz="0" w:space="0" w:color="auto"/>
                <w:right w:val="none" w:sz="0" w:space="0" w:color="auto"/>
              </w:divBdr>
            </w:div>
            <w:div w:id="10782834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471557">
              <w:marLeft w:val="0"/>
              <w:marRight w:val="0"/>
              <w:marTop w:val="0"/>
              <w:marBottom w:val="0"/>
              <w:divBdr>
                <w:top w:val="none" w:sz="0" w:space="0" w:color="auto"/>
                <w:left w:val="none" w:sz="0" w:space="0" w:color="auto"/>
                <w:bottom w:val="none" w:sz="0" w:space="0" w:color="auto"/>
                <w:right w:val="none" w:sz="0" w:space="0" w:color="auto"/>
              </w:divBdr>
            </w:div>
            <w:div w:id="1805005956">
              <w:marLeft w:val="0"/>
              <w:marRight w:val="0"/>
              <w:marTop w:val="0"/>
              <w:marBottom w:val="0"/>
              <w:divBdr>
                <w:top w:val="none" w:sz="0" w:space="0" w:color="auto"/>
                <w:left w:val="none" w:sz="0" w:space="0" w:color="auto"/>
                <w:bottom w:val="none" w:sz="0" w:space="0" w:color="auto"/>
                <w:right w:val="none" w:sz="0" w:space="0" w:color="auto"/>
              </w:divBdr>
            </w:div>
            <w:div w:id="1501503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6100609">
              <w:marLeft w:val="0"/>
              <w:marRight w:val="0"/>
              <w:marTop w:val="0"/>
              <w:marBottom w:val="0"/>
              <w:divBdr>
                <w:top w:val="none" w:sz="0" w:space="0" w:color="auto"/>
                <w:left w:val="none" w:sz="0" w:space="0" w:color="auto"/>
                <w:bottom w:val="none" w:sz="0" w:space="0" w:color="auto"/>
                <w:right w:val="none" w:sz="0" w:space="0" w:color="auto"/>
              </w:divBdr>
            </w:div>
            <w:div w:id="78254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455717">
              <w:marLeft w:val="0"/>
              <w:marRight w:val="0"/>
              <w:marTop w:val="0"/>
              <w:marBottom w:val="0"/>
              <w:divBdr>
                <w:top w:val="none" w:sz="0" w:space="0" w:color="auto"/>
                <w:left w:val="none" w:sz="0" w:space="0" w:color="auto"/>
                <w:bottom w:val="none" w:sz="0" w:space="0" w:color="auto"/>
                <w:right w:val="none" w:sz="0" w:space="0" w:color="auto"/>
              </w:divBdr>
            </w:div>
            <w:div w:id="119153882">
              <w:marLeft w:val="0"/>
              <w:marRight w:val="0"/>
              <w:marTop w:val="0"/>
              <w:marBottom w:val="0"/>
              <w:divBdr>
                <w:top w:val="none" w:sz="0" w:space="0" w:color="auto"/>
                <w:left w:val="none" w:sz="0" w:space="0" w:color="auto"/>
                <w:bottom w:val="none" w:sz="0" w:space="0" w:color="auto"/>
                <w:right w:val="none" w:sz="0" w:space="0" w:color="auto"/>
              </w:divBdr>
            </w:div>
            <w:div w:id="1081415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720440">
              <w:marLeft w:val="0"/>
              <w:marRight w:val="0"/>
              <w:marTop w:val="0"/>
              <w:marBottom w:val="0"/>
              <w:divBdr>
                <w:top w:val="none" w:sz="0" w:space="0" w:color="auto"/>
                <w:left w:val="none" w:sz="0" w:space="0" w:color="auto"/>
                <w:bottom w:val="none" w:sz="0" w:space="0" w:color="auto"/>
                <w:right w:val="none" w:sz="0" w:space="0" w:color="auto"/>
              </w:divBdr>
            </w:div>
            <w:div w:id="312609150">
              <w:blockQuote w:val="1"/>
              <w:marLeft w:val="720"/>
              <w:marRight w:val="720"/>
              <w:marTop w:val="100"/>
              <w:marBottom w:val="100"/>
              <w:divBdr>
                <w:top w:val="none" w:sz="0" w:space="0" w:color="auto"/>
                <w:left w:val="none" w:sz="0" w:space="0" w:color="auto"/>
                <w:bottom w:val="none" w:sz="0" w:space="0" w:color="auto"/>
                <w:right w:val="none" w:sz="0" w:space="0" w:color="auto"/>
              </w:divBdr>
            </w:div>
            <w:div w:id="889346478">
              <w:marLeft w:val="0"/>
              <w:marRight w:val="0"/>
              <w:marTop w:val="0"/>
              <w:marBottom w:val="0"/>
              <w:divBdr>
                <w:top w:val="none" w:sz="0" w:space="0" w:color="auto"/>
                <w:left w:val="none" w:sz="0" w:space="0" w:color="auto"/>
                <w:bottom w:val="none" w:sz="0" w:space="0" w:color="auto"/>
                <w:right w:val="none" w:sz="0" w:space="0" w:color="auto"/>
              </w:divBdr>
            </w:div>
            <w:div w:id="394738015">
              <w:marLeft w:val="0"/>
              <w:marRight w:val="0"/>
              <w:marTop w:val="0"/>
              <w:marBottom w:val="0"/>
              <w:divBdr>
                <w:top w:val="none" w:sz="0" w:space="0" w:color="auto"/>
                <w:left w:val="none" w:sz="0" w:space="0" w:color="auto"/>
                <w:bottom w:val="none" w:sz="0" w:space="0" w:color="auto"/>
                <w:right w:val="none" w:sz="0" w:space="0" w:color="auto"/>
              </w:divBdr>
            </w:div>
            <w:div w:id="1872453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575701">
              <w:marLeft w:val="0"/>
              <w:marRight w:val="0"/>
              <w:marTop w:val="0"/>
              <w:marBottom w:val="0"/>
              <w:divBdr>
                <w:top w:val="none" w:sz="0" w:space="0" w:color="auto"/>
                <w:left w:val="none" w:sz="0" w:space="0" w:color="auto"/>
                <w:bottom w:val="none" w:sz="0" w:space="0" w:color="auto"/>
                <w:right w:val="none" w:sz="0" w:space="0" w:color="auto"/>
              </w:divBdr>
            </w:div>
            <w:div w:id="1878615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211591">
              <w:marLeft w:val="0"/>
              <w:marRight w:val="0"/>
              <w:marTop w:val="0"/>
              <w:marBottom w:val="0"/>
              <w:divBdr>
                <w:top w:val="none" w:sz="0" w:space="0" w:color="auto"/>
                <w:left w:val="none" w:sz="0" w:space="0" w:color="auto"/>
                <w:bottom w:val="none" w:sz="0" w:space="0" w:color="auto"/>
                <w:right w:val="none" w:sz="0" w:space="0" w:color="auto"/>
              </w:divBdr>
            </w:div>
            <w:div w:id="1403211615">
              <w:marLeft w:val="0"/>
              <w:marRight w:val="0"/>
              <w:marTop w:val="0"/>
              <w:marBottom w:val="0"/>
              <w:divBdr>
                <w:top w:val="none" w:sz="0" w:space="0" w:color="auto"/>
                <w:left w:val="none" w:sz="0" w:space="0" w:color="auto"/>
                <w:bottom w:val="none" w:sz="0" w:space="0" w:color="auto"/>
                <w:right w:val="none" w:sz="0" w:space="0" w:color="auto"/>
              </w:divBdr>
            </w:div>
            <w:div w:id="185753634">
              <w:blockQuote w:val="1"/>
              <w:marLeft w:val="720"/>
              <w:marRight w:val="720"/>
              <w:marTop w:val="100"/>
              <w:marBottom w:val="100"/>
              <w:divBdr>
                <w:top w:val="none" w:sz="0" w:space="0" w:color="auto"/>
                <w:left w:val="none" w:sz="0" w:space="0" w:color="auto"/>
                <w:bottom w:val="none" w:sz="0" w:space="0" w:color="auto"/>
                <w:right w:val="none" w:sz="0" w:space="0" w:color="auto"/>
              </w:divBdr>
            </w:div>
            <w:div w:id="553465618">
              <w:marLeft w:val="0"/>
              <w:marRight w:val="0"/>
              <w:marTop w:val="0"/>
              <w:marBottom w:val="0"/>
              <w:divBdr>
                <w:top w:val="none" w:sz="0" w:space="0" w:color="auto"/>
                <w:left w:val="none" w:sz="0" w:space="0" w:color="auto"/>
                <w:bottom w:val="none" w:sz="0" w:space="0" w:color="auto"/>
                <w:right w:val="none" w:sz="0" w:space="0" w:color="auto"/>
              </w:divBdr>
            </w:div>
            <w:div w:id="13307190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62492">
              <w:marLeft w:val="0"/>
              <w:marRight w:val="0"/>
              <w:marTop w:val="0"/>
              <w:marBottom w:val="0"/>
              <w:divBdr>
                <w:top w:val="none" w:sz="0" w:space="0" w:color="auto"/>
                <w:left w:val="none" w:sz="0" w:space="0" w:color="auto"/>
                <w:bottom w:val="none" w:sz="0" w:space="0" w:color="auto"/>
                <w:right w:val="none" w:sz="0" w:space="0" w:color="auto"/>
              </w:divBdr>
            </w:div>
            <w:div w:id="1775708243">
              <w:marLeft w:val="0"/>
              <w:marRight w:val="0"/>
              <w:marTop w:val="0"/>
              <w:marBottom w:val="0"/>
              <w:divBdr>
                <w:top w:val="none" w:sz="0" w:space="0" w:color="auto"/>
                <w:left w:val="none" w:sz="0" w:space="0" w:color="auto"/>
                <w:bottom w:val="none" w:sz="0" w:space="0" w:color="auto"/>
                <w:right w:val="none" w:sz="0" w:space="0" w:color="auto"/>
              </w:divBdr>
            </w:div>
            <w:div w:id="1782990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009212585">
              <w:marLeft w:val="0"/>
              <w:marRight w:val="0"/>
              <w:marTop w:val="0"/>
              <w:marBottom w:val="0"/>
              <w:divBdr>
                <w:top w:val="none" w:sz="0" w:space="0" w:color="auto"/>
                <w:left w:val="none" w:sz="0" w:space="0" w:color="auto"/>
                <w:bottom w:val="none" w:sz="0" w:space="0" w:color="auto"/>
                <w:right w:val="none" w:sz="0" w:space="0" w:color="auto"/>
              </w:divBdr>
            </w:div>
            <w:div w:id="864711900">
              <w:blockQuote w:val="1"/>
              <w:marLeft w:val="720"/>
              <w:marRight w:val="720"/>
              <w:marTop w:val="100"/>
              <w:marBottom w:val="100"/>
              <w:divBdr>
                <w:top w:val="none" w:sz="0" w:space="0" w:color="auto"/>
                <w:left w:val="none" w:sz="0" w:space="0" w:color="auto"/>
                <w:bottom w:val="none" w:sz="0" w:space="0" w:color="auto"/>
                <w:right w:val="none" w:sz="0" w:space="0" w:color="auto"/>
              </w:divBdr>
            </w:div>
            <w:div w:id="898899745">
              <w:marLeft w:val="0"/>
              <w:marRight w:val="0"/>
              <w:marTop w:val="0"/>
              <w:marBottom w:val="0"/>
              <w:divBdr>
                <w:top w:val="none" w:sz="0" w:space="0" w:color="auto"/>
                <w:left w:val="none" w:sz="0" w:space="0" w:color="auto"/>
                <w:bottom w:val="none" w:sz="0" w:space="0" w:color="auto"/>
                <w:right w:val="none" w:sz="0" w:space="0" w:color="auto"/>
              </w:divBdr>
            </w:div>
            <w:div w:id="1155759386">
              <w:marLeft w:val="0"/>
              <w:marRight w:val="0"/>
              <w:marTop w:val="0"/>
              <w:marBottom w:val="0"/>
              <w:divBdr>
                <w:top w:val="none" w:sz="0" w:space="0" w:color="auto"/>
                <w:left w:val="none" w:sz="0" w:space="0" w:color="auto"/>
                <w:bottom w:val="none" w:sz="0" w:space="0" w:color="auto"/>
                <w:right w:val="none" w:sz="0" w:space="0" w:color="auto"/>
              </w:divBdr>
            </w:div>
            <w:div w:id="1498183609">
              <w:blockQuote w:val="1"/>
              <w:marLeft w:val="720"/>
              <w:marRight w:val="720"/>
              <w:marTop w:val="100"/>
              <w:marBottom w:val="100"/>
              <w:divBdr>
                <w:top w:val="none" w:sz="0" w:space="0" w:color="auto"/>
                <w:left w:val="none" w:sz="0" w:space="0" w:color="auto"/>
                <w:bottom w:val="none" w:sz="0" w:space="0" w:color="auto"/>
                <w:right w:val="none" w:sz="0" w:space="0" w:color="auto"/>
              </w:divBdr>
            </w:div>
            <w:div w:id="771366489">
              <w:marLeft w:val="0"/>
              <w:marRight w:val="0"/>
              <w:marTop w:val="0"/>
              <w:marBottom w:val="0"/>
              <w:divBdr>
                <w:top w:val="none" w:sz="0" w:space="0" w:color="auto"/>
                <w:left w:val="none" w:sz="0" w:space="0" w:color="auto"/>
                <w:bottom w:val="none" w:sz="0" w:space="0" w:color="auto"/>
                <w:right w:val="none" w:sz="0" w:space="0" w:color="auto"/>
              </w:divBdr>
            </w:div>
            <w:div w:id="571240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404007">
              <w:marLeft w:val="0"/>
              <w:marRight w:val="0"/>
              <w:marTop w:val="0"/>
              <w:marBottom w:val="0"/>
              <w:divBdr>
                <w:top w:val="none" w:sz="0" w:space="0" w:color="auto"/>
                <w:left w:val="none" w:sz="0" w:space="0" w:color="auto"/>
                <w:bottom w:val="none" w:sz="0" w:space="0" w:color="auto"/>
                <w:right w:val="none" w:sz="0" w:space="0" w:color="auto"/>
              </w:divBdr>
            </w:div>
            <w:div w:id="150852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452150">
              <w:marLeft w:val="0"/>
              <w:marRight w:val="0"/>
              <w:marTop w:val="0"/>
              <w:marBottom w:val="0"/>
              <w:divBdr>
                <w:top w:val="none" w:sz="0" w:space="0" w:color="auto"/>
                <w:left w:val="none" w:sz="0" w:space="0" w:color="auto"/>
                <w:bottom w:val="none" w:sz="0" w:space="0" w:color="auto"/>
                <w:right w:val="none" w:sz="0" w:space="0" w:color="auto"/>
              </w:divBdr>
            </w:div>
            <w:div w:id="20415868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334397">
              <w:marLeft w:val="0"/>
              <w:marRight w:val="0"/>
              <w:marTop w:val="0"/>
              <w:marBottom w:val="0"/>
              <w:divBdr>
                <w:top w:val="none" w:sz="0" w:space="0" w:color="auto"/>
                <w:left w:val="none" w:sz="0" w:space="0" w:color="auto"/>
                <w:bottom w:val="none" w:sz="0" w:space="0" w:color="auto"/>
                <w:right w:val="none" w:sz="0" w:space="0" w:color="auto"/>
              </w:divBdr>
            </w:div>
            <w:div w:id="1447119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52617247">
              <w:marLeft w:val="0"/>
              <w:marRight w:val="0"/>
              <w:marTop w:val="0"/>
              <w:marBottom w:val="0"/>
              <w:divBdr>
                <w:top w:val="none" w:sz="0" w:space="0" w:color="auto"/>
                <w:left w:val="none" w:sz="0" w:space="0" w:color="auto"/>
                <w:bottom w:val="none" w:sz="0" w:space="0" w:color="auto"/>
                <w:right w:val="none" w:sz="0" w:space="0" w:color="auto"/>
              </w:divBdr>
            </w:div>
            <w:div w:id="487215578">
              <w:blockQuote w:val="1"/>
              <w:marLeft w:val="720"/>
              <w:marRight w:val="720"/>
              <w:marTop w:val="100"/>
              <w:marBottom w:val="100"/>
              <w:divBdr>
                <w:top w:val="none" w:sz="0" w:space="0" w:color="auto"/>
                <w:left w:val="none" w:sz="0" w:space="0" w:color="auto"/>
                <w:bottom w:val="none" w:sz="0" w:space="0" w:color="auto"/>
                <w:right w:val="none" w:sz="0" w:space="0" w:color="auto"/>
              </w:divBdr>
            </w:div>
            <w:div w:id="996148047">
              <w:marLeft w:val="0"/>
              <w:marRight w:val="0"/>
              <w:marTop w:val="0"/>
              <w:marBottom w:val="0"/>
              <w:divBdr>
                <w:top w:val="none" w:sz="0" w:space="0" w:color="auto"/>
                <w:left w:val="none" w:sz="0" w:space="0" w:color="auto"/>
                <w:bottom w:val="none" w:sz="0" w:space="0" w:color="auto"/>
                <w:right w:val="none" w:sz="0" w:space="0" w:color="auto"/>
              </w:divBdr>
            </w:div>
            <w:div w:id="24257790">
              <w:marLeft w:val="0"/>
              <w:marRight w:val="0"/>
              <w:marTop w:val="0"/>
              <w:marBottom w:val="0"/>
              <w:divBdr>
                <w:top w:val="none" w:sz="0" w:space="0" w:color="auto"/>
                <w:left w:val="none" w:sz="0" w:space="0" w:color="auto"/>
                <w:bottom w:val="none" w:sz="0" w:space="0" w:color="auto"/>
                <w:right w:val="none" w:sz="0" w:space="0" w:color="auto"/>
              </w:divBdr>
            </w:div>
            <w:div w:id="1987974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4748301">
              <w:marLeft w:val="0"/>
              <w:marRight w:val="0"/>
              <w:marTop w:val="0"/>
              <w:marBottom w:val="0"/>
              <w:divBdr>
                <w:top w:val="none" w:sz="0" w:space="0" w:color="auto"/>
                <w:left w:val="none" w:sz="0" w:space="0" w:color="auto"/>
                <w:bottom w:val="none" w:sz="0" w:space="0" w:color="auto"/>
                <w:right w:val="none" w:sz="0" w:space="0" w:color="auto"/>
              </w:divBdr>
            </w:div>
            <w:div w:id="20841807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726986">
              <w:marLeft w:val="0"/>
              <w:marRight w:val="0"/>
              <w:marTop w:val="0"/>
              <w:marBottom w:val="0"/>
              <w:divBdr>
                <w:top w:val="none" w:sz="0" w:space="0" w:color="auto"/>
                <w:left w:val="none" w:sz="0" w:space="0" w:color="auto"/>
                <w:bottom w:val="none" w:sz="0" w:space="0" w:color="auto"/>
                <w:right w:val="none" w:sz="0" w:space="0" w:color="auto"/>
              </w:divBdr>
            </w:div>
            <w:div w:id="10854961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900404">
              <w:marLeft w:val="0"/>
              <w:marRight w:val="0"/>
              <w:marTop w:val="0"/>
              <w:marBottom w:val="0"/>
              <w:divBdr>
                <w:top w:val="none" w:sz="0" w:space="0" w:color="auto"/>
                <w:left w:val="none" w:sz="0" w:space="0" w:color="auto"/>
                <w:bottom w:val="none" w:sz="0" w:space="0" w:color="auto"/>
                <w:right w:val="none" w:sz="0" w:space="0" w:color="auto"/>
              </w:divBdr>
            </w:div>
            <w:div w:id="1030060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279414520">
              <w:marLeft w:val="0"/>
              <w:marRight w:val="0"/>
              <w:marTop w:val="0"/>
              <w:marBottom w:val="0"/>
              <w:divBdr>
                <w:top w:val="none" w:sz="0" w:space="0" w:color="auto"/>
                <w:left w:val="none" w:sz="0" w:space="0" w:color="auto"/>
                <w:bottom w:val="none" w:sz="0" w:space="0" w:color="auto"/>
                <w:right w:val="none" w:sz="0" w:space="0" w:color="auto"/>
              </w:divBdr>
            </w:div>
            <w:div w:id="103168596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805024">
              <w:marLeft w:val="0"/>
              <w:marRight w:val="0"/>
              <w:marTop w:val="0"/>
              <w:marBottom w:val="0"/>
              <w:divBdr>
                <w:top w:val="none" w:sz="0" w:space="0" w:color="auto"/>
                <w:left w:val="none" w:sz="0" w:space="0" w:color="auto"/>
                <w:bottom w:val="none" w:sz="0" w:space="0" w:color="auto"/>
                <w:right w:val="none" w:sz="0" w:space="0" w:color="auto"/>
              </w:divBdr>
            </w:div>
            <w:div w:id="97335044">
              <w:blockQuote w:val="1"/>
              <w:marLeft w:val="720"/>
              <w:marRight w:val="720"/>
              <w:marTop w:val="100"/>
              <w:marBottom w:val="100"/>
              <w:divBdr>
                <w:top w:val="none" w:sz="0" w:space="0" w:color="auto"/>
                <w:left w:val="none" w:sz="0" w:space="0" w:color="auto"/>
                <w:bottom w:val="none" w:sz="0" w:space="0" w:color="auto"/>
                <w:right w:val="none" w:sz="0" w:space="0" w:color="auto"/>
              </w:divBdr>
            </w:div>
            <w:div w:id="727536277">
              <w:marLeft w:val="0"/>
              <w:marRight w:val="0"/>
              <w:marTop w:val="0"/>
              <w:marBottom w:val="0"/>
              <w:divBdr>
                <w:top w:val="none" w:sz="0" w:space="0" w:color="auto"/>
                <w:left w:val="none" w:sz="0" w:space="0" w:color="auto"/>
                <w:bottom w:val="none" w:sz="0" w:space="0" w:color="auto"/>
                <w:right w:val="none" w:sz="0" w:space="0" w:color="auto"/>
              </w:divBdr>
            </w:div>
            <w:div w:id="1857689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76063560">
              <w:marLeft w:val="0"/>
              <w:marRight w:val="0"/>
              <w:marTop w:val="0"/>
              <w:marBottom w:val="0"/>
              <w:divBdr>
                <w:top w:val="none" w:sz="0" w:space="0" w:color="auto"/>
                <w:left w:val="none" w:sz="0" w:space="0" w:color="auto"/>
                <w:bottom w:val="none" w:sz="0" w:space="0" w:color="auto"/>
                <w:right w:val="none" w:sz="0" w:space="0" w:color="auto"/>
              </w:divBdr>
            </w:div>
            <w:div w:id="1206412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75464">
              <w:marLeft w:val="0"/>
              <w:marRight w:val="0"/>
              <w:marTop w:val="0"/>
              <w:marBottom w:val="0"/>
              <w:divBdr>
                <w:top w:val="none" w:sz="0" w:space="0" w:color="auto"/>
                <w:left w:val="none" w:sz="0" w:space="0" w:color="auto"/>
                <w:bottom w:val="none" w:sz="0" w:space="0" w:color="auto"/>
                <w:right w:val="none" w:sz="0" w:space="0" w:color="auto"/>
              </w:divBdr>
            </w:div>
            <w:div w:id="70349756">
              <w:blockQuote w:val="1"/>
              <w:marLeft w:val="720"/>
              <w:marRight w:val="720"/>
              <w:marTop w:val="100"/>
              <w:marBottom w:val="100"/>
              <w:divBdr>
                <w:top w:val="none" w:sz="0" w:space="0" w:color="auto"/>
                <w:left w:val="none" w:sz="0" w:space="0" w:color="auto"/>
                <w:bottom w:val="none" w:sz="0" w:space="0" w:color="auto"/>
                <w:right w:val="none" w:sz="0" w:space="0" w:color="auto"/>
              </w:divBdr>
            </w:div>
            <w:div w:id="756438036">
              <w:marLeft w:val="0"/>
              <w:marRight w:val="0"/>
              <w:marTop w:val="0"/>
              <w:marBottom w:val="0"/>
              <w:divBdr>
                <w:top w:val="none" w:sz="0" w:space="0" w:color="auto"/>
                <w:left w:val="none" w:sz="0" w:space="0" w:color="auto"/>
                <w:bottom w:val="none" w:sz="0" w:space="0" w:color="auto"/>
                <w:right w:val="none" w:sz="0" w:space="0" w:color="auto"/>
              </w:divBdr>
            </w:div>
          </w:divsChild>
        </w:div>
        <w:div w:id="762576935">
          <w:marLeft w:val="0"/>
          <w:marRight w:val="0"/>
          <w:marTop w:val="0"/>
          <w:marBottom w:val="0"/>
          <w:divBdr>
            <w:top w:val="none" w:sz="0" w:space="0" w:color="auto"/>
            <w:left w:val="none" w:sz="0" w:space="0" w:color="auto"/>
            <w:bottom w:val="none" w:sz="0" w:space="0" w:color="auto"/>
            <w:right w:val="none" w:sz="0" w:space="0" w:color="auto"/>
          </w:divBdr>
          <w:divsChild>
            <w:div w:id="25259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okx.com/docs-v5/en/" TargetMode="External"/><Relationship Id="rId671" Type="http://schemas.openxmlformats.org/officeDocument/2006/relationships/hyperlink" Target="https://www.okx.com/docs-v5/en/" TargetMode="External"/><Relationship Id="rId21" Type="http://schemas.openxmlformats.org/officeDocument/2006/relationships/hyperlink" Target="https://www.okx.com/docs-v5/en/" TargetMode="External"/><Relationship Id="rId324" Type="http://schemas.openxmlformats.org/officeDocument/2006/relationships/hyperlink" Target="https://www.okx.com/docs-v5/en/" TargetMode="External"/><Relationship Id="rId531" Type="http://schemas.openxmlformats.org/officeDocument/2006/relationships/hyperlink" Target="https://pypi.org/project/python-okx/" TargetMode="External"/><Relationship Id="rId629" Type="http://schemas.openxmlformats.org/officeDocument/2006/relationships/hyperlink" Target="https://www.okx.com/docs-v5/en/" TargetMode="External"/><Relationship Id="rId170" Type="http://schemas.openxmlformats.org/officeDocument/2006/relationships/hyperlink" Target="https://www.okx.com/docs-v5/en/" TargetMode="External"/><Relationship Id="rId268" Type="http://schemas.openxmlformats.org/officeDocument/2006/relationships/hyperlink" Target="https://www.okx.com/docs-v5/en/" TargetMode="External"/><Relationship Id="rId475" Type="http://schemas.openxmlformats.org/officeDocument/2006/relationships/hyperlink" Target="https://www.okx.com/docs-v5/en/" TargetMode="External"/><Relationship Id="rId32" Type="http://schemas.openxmlformats.org/officeDocument/2006/relationships/hyperlink" Target="https://www.okx.com/docs-v5/en/" TargetMode="External"/><Relationship Id="rId128" Type="http://schemas.openxmlformats.org/officeDocument/2006/relationships/hyperlink" Target="https://www.okx.com/docs-v5/en/" TargetMode="External"/><Relationship Id="rId335" Type="http://schemas.openxmlformats.org/officeDocument/2006/relationships/hyperlink" Target="https://www.okx.com/docs-v5/en/" TargetMode="External"/><Relationship Id="rId542" Type="http://schemas.openxmlformats.org/officeDocument/2006/relationships/hyperlink" Target="https://www.okx.com/docs-v5/en/" TargetMode="External"/><Relationship Id="rId181" Type="http://schemas.openxmlformats.org/officeDocument/2006/relationships/hyperlink" Target="https://www.okx.com/docs-v5/en/" TargetMode="External"/><Relationship Id="rId402" Type="http://schemas.openxmlformats.org/officeDocument/2006/relationships/hyperlink" Target="https://www.okx.com/docs-v5/en/" TargetMode="External"/><Relationship Id="rId279" Type="http://schemas.openxmlformats.org/officeDocument/2006/relationships/hyperlink" Target="https://www.okx.com/docs-v5/en/" TargetMode="External"/><Relationship Id="rId486" Type="http://schemas.openxmlformats.org/officeDocument/2006/relationships/hyperlink" Target="https://www.okx.com/docs-v5/en/" TargetMode="External"/><Relationship Id="rId43" Type="http://schemas.openxmlformats.org/officeDocument/2006/relationships/hyperlink" Target="https://www.okx.com/docs-v5/en/" TargetMode="External"/><Relationship Id="rId139" Type="http://schemas.openxmlformats.org/officeDocument/2006/relationships/hyperlink" Target="https://www.okx.com/docs-v5/en/" TargetMode="External"/><Relationship Id="rId346" Type="http://schemas.openxmlformats.org/officeDocument/2006/relationships/hyperlink" Target="https://www.okx.com/docs-v5/en/" TargetMode="External"/><Relationship Id="rId553" Type="http://schemas.openxmlformats.org/officeDocument/2006/relationships/hyperlink" Target="https://www.okx.com/docs-v5/en/" TargetMode="External"/><Relationship Id="rId192" Type="http://schemas.openxmlformats.org/officeDocument/2006/relationships/hyperlink" Target="https://www.okx.com/docs-v5/en/" TargetMode="External"/><Relationship Id="rId206" Type="http://schemas.openxmlformats.org/officeDocument/2006/relationships/hyperlink" Target="https://www.okx.com/docs-v5/en/" TargetMode="External"/><Relationship Id="rId413" Type="http://schemas.openxmlformats.org/officeDocument/2006/relationships/hyperlink" Target="https://www.okx.com/docs-v5/en/" TargetMode="External"/><Relationship Id="rId497" Type="http://schemas.openxmlformats.org/officeDocument/2006/relationships/hyperlink" Target="https://www.okx.com/docs-v5/en/" TargetMode="External"/><Relationship Id="rId620" Type="http://schemas.openxmlformats.org/officeDocument/2006/relationships/hyperlink" Target="https://www.okx.com/help/11639154398221" TargetMode="External"/><Relationship Id="rId357" Type="http://schemas.openxmlformats.org/officeDocument/2006/relationships/hyperlink" Target="https://www.okx.com/docs-v5/en/" TargetMode="External"/><Relationship Id="rId54" Type="http://schemas.openxmlformats.org/officeDocument/2006/relationships/hyperlink" Target="https://www.okx.com/docs-v5/en/" TargetMode="External"/><Relationship Id="rId217" Type="http://schemas.openxmlformats.org/officeDocument/2006/relationships/hyperlink" Target="https://www.okx.com/docs-v5/en/" TargetMode="External"/><Relationship Id="rId564" Type="http://schemas.openxmlformats.org/officeDocument/2006/relationships/hyperlink" Target="https://www.okx.com/broker/home" TargetMode="External"/><Relationship Id="rId424" Type="http://schemas.openxmlformats.org/officeDocument/2006/relationships/hyperlink" Target="https://www.okx.com/docs-v5/en/" TargetMode="External"/><Relationship Id="rId631" Type="http://schemas.openxmlformats.org/officeDocument/2006/relationships/hyperlink" Target="https://www.okx.com/docs-v5/en/" TargetMode="External"/><Relationship Id="rId270" Type="http://schemas.openxmlformats.org/officeDocument/2006/relationships/hyperlink" Target="https://www.okx.com/docs-v5/en/" TargetMode="External"/><Relationship Id="rId65" Type="http://schemas.openxmlformats.org/officeDocument/2006/relationships/hyperlink" Target="https://www.okx.com/docs-v5/en/" TargetMode="External"/><Relationship Id="rId130" Type="http://schemas.openxmlformats.org/officeDocument/2006/relationships/hyperlink" Target="https://www.okx.com/docs-v5/en/" TargetMode="External"/><Relationship Id="rId368" Type="http://schemas.openxmlformats.org/officeDocument/2006/relationships/hyperlink" Target="https://www.okx.com/docs-v5/en/" TargetMode="External"/><Relationship Id="rId575" Type="http://schemas.openxmlformats.org/officeDocument/2006/relationships/hyperlink" Target="https://www.okx.com/help/vi-multi-currency-margin-mode-vs-portfolio-margin-mode" TargetMode="External"/><Relationship Id="rId228" Type="http://schemas.openxmlformats.org/officeDocument/2006/relationships/hyperlink" Target="https://www.okx.com/docs-v5/en/" TargetMode="External"/><Relationship Id="rId435" Type="http://schemas.openxmlformats.org/officeDocument/2006/relationships/hyperlink" Target="https://www.okx.com/docs-v5/en/" TargetMode="External"/><Relationship Id="rId642" Type="http://schemas.openxmlformats.org/officeDocument/2006/relationships/hyperlink" Target="https://www.okx.com/docs-v5/en/" TargetMode="External"/><Relationship Id="rId281" Type="http://schemas.openxmlformats.org/officeDocument/2006/relationships/hyperlink" Target="https://www.okx.com/docs-v5/en/" TargetMode="External"/><Relationship Id="rId502" Type="http://schemas.openxmlformats.org/officeDocument/2006/relationships/hyperlink" Target="https://www.okx.com/docs-v5/en/" TargetMode="External"/><Relationship Id="rId76" Type="http://schemas.openxmlformats.org/officeDocument/2006/relationships/hyperlink" Target="https://www.okx.com/docs-v5/en/" TargetMode="External"/><Relationship Id="rId141" Type="http://schemas.openxmlformats.org/officeDocument/2006/relationships/hyperlink" Target="https://www.okx.com/docs-v5/en/" TargetMode="External"/><Relationship Id="rId379" Type="http://schemas.openxmlformats.org/officeDocument/2006/relationships/hyperlink" Target="https://www.okx.com/docs-v5/en/" TargetMode="External"/><Relationship Id="rId586" Type="http://schemas.openxmlformats.org/officeDocument/2006/relationships/hyperlink" Target="https://www.okx.com/help/i-introduction-of-spot" TargetMode="External"/><Relationship Id="rId7" Type="http://schemas.openxmlformats.org/officeDocument/2006/relationships/hyperlink" Target="https://www.okx.com/" TargetMode="External"/><Relationship Id="rId239" Type="http://schemas.openxmlformats.org/officeDocument/2006/relationships/hyperlink" Target="https://www.okx.com/docs-v5/en/" TargetMode="External"/><Relationship Id="rId446" Type="http://schemas.openxmlformats.org/officeDocument/2006/relationships/hyperlink" Target="https://www.okx.com/docs-v5/en/" TargetMode="External"/><Relationship Id="rId653" Type="http://schemas.openxmlformats.org/officeDocument/2006/relationships/hyperlink" Target="https://www.okx.com/docs-v5/en/" TargetMode="External"/><Relationship Id="rId292" Type="http://schemas.openxmlformats.org/officeDocument/2006/relationships/hyperlink" Target="https://www.okx.com/docs-v5/en/" TargetMode="External"/><Relationship Id="rId306" Type="http://schemas.openxmlformats.org/officeDocument/2006/relationships/hyperlink" Target="https://www.okx.com/docs-v5/en/" TargetMode="External"/><Relationship Id="rId87" Type="http://schemas.openxmlformats.org/officeDocument/2006/relationships/hyperlink" Target="https://www.okx.com/docs-v5/en/" TargetMode="External"/><Relationship Id="rId513" Type="http://schemas.openxmlformats.org/officeDocument/2006/relationships/hyperlink" Target="https://www.okx.com/docs-v5/en/" TargetMode="External"/><Relationship Id="rId597" Type="http://schemas.openxmlformats.org/officeDocument/2006/relationships/hyperlink" Target="https://www.okx.com/docs-v5/en/" TargetMode="External"/><Relationship Id="rId152" Type="http://schemas.openxmlformats.org/officeDocument/2006/relationships/hyperlink" Target="https://www.okx.com/docs-v5/en/" TargetMode="External"/><Relationship Id="rId457" Type="http://schemas.openxmlformats.org/officeDocument/2006/relationships/hyperlink" Target="https://www.okx.com/docs-v5/en/" TargetMode="External"/><Relationship Id="rId664" Type="http://schemas.openxmlformats.org/officeDocument/2006/relationships/hyperlink" Target="https://www.okx.com/help/i-introduction-of-spot" TargetMode="External"/><Relationship Id="rId14" Type="http://schemas.openxmlformats.org/officeDocument/2006/relationships/hyperlink" Target="https://www.okx.com/docs-v5/en/" TargetMode="External"/><Relationship Id="rId317" Type="http://schemas.openxmlformats.org/officeDocument/2006/relationships/hyperlink" Target="https://www.okx.com/docs-v5/en/" TargetMode="External"/><Relationship Id="rId524" Type="http://schemas.openxmlformats.org/officeDocument/2006/relationships/hyperlink" Target="https://www.okx.com/docs-v5/en/" TargetMode="External"/><Relationship Id="rId98" Type="http://schemas.openxmlformats.org/officeDocument/2006/relationships/hyperlink" Target="https://www.okx.com/docs-v5/en/" TargetMode="External"/><Relationship Id="rId163" Type="http://schemas.openxmlformats.org/officeDocument/2006/relationships/hyperlink" Target="https://www.okx.com/docs-v5/en/" TargetMode="External"/><Relationship Id="rId370" Type="http://schemas.openxmlformats.org/officeDocument/2006/relationships/hyperlink" Target="https://www.okx.com/docs-v5/en/" TargetMode="External"/><Relationship Id="rId230" Type="http://schemas.openxmlformats.org/officeDocument/2006/relationships/hyperlink" Target="https://www.okx.com/docs-v5/en/" TargetMode="External"/><Relationship Id="rId468" Type="http://schemas.openxmlformats.org/officeDocument/2006/relationships/hyperlink" Target="https://www.okx.com/docs-v5/en/" TargetMode="External"/><Relationship Id="rId25" Type="http://schemas.openxmlformats.org/officeDocument/2006/relationships/hyperlink" Target="https://www.okx.com/docs-v5/en/" TargetMode="External"/><Relationship Id="rId328" Type="http://schemas.openxmlformats.org/officeDocument/2006/relationships/hyperlink" Target="https://www.okx.com/docs-v5/en/" TargetMode="External"/><Relationship Id="rId535" Type="http://schemas.openxmlformats.org/officeDocument/2006/relationships/hyperlink" Target="https://forms.gle/Ehou2xFv5GE1xUGr9" TargetMode="External"/><Relationship Id="rId174" Type="http://schemas.openxmlformats.org/officeDocument/2006/relationships/hyperlink" Target="https://www.okx.com/docs-v5/en/" TargetMode="External"/><Relationship Id="rId381" Type="http://schemas.openxmlformats.org/officeDocument/2006/relationships/hyperlink" Target="https://www.okx.com/docs-v5/en/" TargetMode="External"/><Relationship Id="rId602" Type="http://schemas.openxmlformats.org/officeDocument/2006/relationships/hyperlink" Target="https://www.okx.com/docs-v5/en/" TargetMode="External"/><Relationship Id="rId241" Type="http://schemas.openxmlformats.org/officeDocument/2006/relationships/hyperlink" Target="https://www.okx.com/docs-v5/en/" TargetMode="External"/><Relationship Id="rId479" Type="http://schemas.openxmlformats.org/officeDocument/2006/relationships/hyperlink" Target="https://www.okx.com/docs-v5/en/" TargetMode="External"/><Relationship Id="rId36" Type="http://schemas.openxmlformats.org/officeDocument/2006/relationships/hyperlink" Target="https://www.okx.com/docs-v5/en/" TargetMode="External"/><Relationship Id="rId339" Type="http://schemas.openxmlformats.org/officeDocument/2006/relationships/hyperlink" Target="https://www.okx.com/docs-v5/en/" TargetMode="External"/><Relationship Id="rId546" Type="http://schemas.openxmlformats.org/officeDocument/2006/relationships/hyperlink" Target="https://www.okx.com/docs-v5/en/" TargetMode="External"/><Relationship Id="rId101" Type="http://schemas.openxmlformats.org/officeDocument/2006/relationships/hyperlink" Target="https://www.okx.com/docs-v5/en/" TargetMode="External"/><Relationship Id="rId185" Type="http://schemas.openxmlformats.org/officeDocument/2006/relationships/hyperlink" Target="https://www.okx.com/docs-v5/en/" TargetMode="External"/><Relationship Id="rId406" Type="http://schemas.openxmlformats.org/officeDocument/2006/relationships/hyperlink" Target="https://www.okx.com/docs-v5/en/" TargetMode="External"/><Relationship Id="rId392" Type="http://schemas.openxmlformats.org/officeDocument/2006/relationships/hyperlink" Target="https://www.okx.com/docs-v5/en/" TargetMode="External"/><Relationship Id="rId613" Type="http://schemas.openxmlformats.org/officeDocument/2006/relationships/hyperlink" Target="https://www.okx.com/help/11015447687437" TargetMode="External"/><Relationship Id="rId252" Type="http://schemas.openxmlformats.org/officeDocument/2006/relationships/hyperlink" Target="https://www.okx.com/docs-v5/en/" TargetMode="External"/><Relationship Id="rId47" Type="http://schemas.openxmlformats.org/officeDocument/2006/relationships/hyperlink" Target="https://www.okx.com/docs-v5/en/" TargetMode="External"/><Relationship Id="rId112" Type="http://schemas.openxmlformats.org/officeDocument/2006/relationships/hyperlink" Target="https://www.okx.com/docs-v5/en/" TargetMode="External"/><Relationship Id="rId557" Type="http://schemas.openxmlformats.org/officeDocument/2006/relationships/hyperlink" Target="https://www.okx.com/docs-v5/en/" TargetMode="External"/><Relationship Id="rId196" Type="http://schemas.openxmlformats.org/officeDocument/2006/relationships/hyperlink" Target="https://www.okx.com/docs-v5/en/" TargetMode="External"/><Relationship Id="rId417" Type="http://schemas.openxmlformats.org/officeDocument/2006/relationships/hyperlink" Target="https://www.okx.com/docs-v5/en/" TargetMode="External"/><Relationship Id="rId624" Type="http://schemas.openxmlformats.org/officeDocument/2006/relationships/hyperlink" Target="https://www.okx.com/docs-v5/en/" TargetMode="External"/><Relationship Id="rId263" Type="http://schemas.openxmlformats.org/officeDocument/2006/relationships/hyperlink" Target="https://www.okx.com/docs-v5/en/" TargetMode="External"/><Relationship Id="rId470" Type="http://schemas.openxmlformats.org/officeDocument/2006/relationships/hyperlink" Target="https://www.okx.com/docs-v5/en/" TargetMode="External"/><Relationship Id="rId58" Type="http://schemas.openxmlformats.org/officeDocument/2006/relationships/hyperlink" Target="https://www.okx.com/docs-v5/en/" TargetMode="External"/><Relationship Id="rId123" Type="http://schemas.openxmlformats.org/officeDocument/2006/relationships/hyperlink" Target="https://www.okx.com/docs-v5/en/" TargetMode="External"/><Relationship Id="rId330" Type="http://schemas.openxmlformats.org/officeDocument/2006/relationships/hyperlink" Target="https://www.okx.com/docs-v5/en/" TargetMode="External"/><Relationship Id="rId568" Type="http://schemas.openxmlformats.org/officeDocument/2006/relationships/hyperlink" Target="https://www.okx.com/help/i-introduction-of-spot" TargetMode="External"/><Relationship Id="rId428" Type="http://schemas.openxmlformats.org/officeDocument/2006/relationships/hyperlink" Target="https://www.okx.com/docs-v5/en/" TargetMode="External"/><Relationship Id="rId635" Type="http://schemas.openxmlformats.org/officeDocument/2006/relationships/hyperlink" Target="https://www.okx.com/docs-v5/en/" TargetMode="External"/><Relationship Id="rId274" Type="http://schemas.openxmlformats.org/officeDocument/2006/relationships/hyperlink" Target="https://www.okx.com/docs-v5/en/" TargetMode="External"/><Relationship Id="rId481" Type="http://schemas.openxmlformats.org/officeDocument/2006/relationships/hyperlink" Target="https://www.okx.com/docs-v5/en/" TargetMode="External"/><Relationship Id="rId69" Type="http://schemas.openxmlformats.org/officeDocument/2006/relationships/hyperlink" Target="https://www.okx.com/docs-v5/en/" TargetMode="External"/><Relationship Id="rId134" Type="http://schemas.openxmlformats.org/officeDocument/2006/relationships/hyperlink" Target="https://www.okx.com/docs-v5/en/" TargetMode="External"/><Relationship Id="rId579" Type="http://schemas.openxmlformats.org/officeDocument/2006/relationships/hyperlink" Target="https://www.okx.com/docs-v5/en/" TargetMode="External"/><Relationship Id="rId341" Type="http://schemas.openxmlformats.org/officeDocument/2006/relationships/hyperlink" Target="https://www.okx.com/docs-v5/en/" TargetMode="External"/><Relationship Id="rId439" Type="http://schemas.openxmlformats.org/officeDocument/2006/relationships/hyperlink" Target="https://www.okx.com/docs-v5/en/" TargetMode="External"/><Relationship Id="rId646" Type="http://schemas.openxmlformats.org/officeDocument/2006/relationships/hyperlink" Target="https://www.okx.com/help/demo-trading" TargetMode="External"/><Relationship Id="rId201" Type="http://schemas.openxmlformats.org/officeDocument/2006/relationships/hyperlink" Target="https://www.okx.com/docs-v5/en/" TargetMode="External"/><Relationship Id="rId243" Type="http://schemas.openxmlformats.org/officeDocument/2006/relationships/hyperlink" Target="https://www.okx.com/docs-v5/en/" TargetMode="External"/><Relationship Id="rId285" Type="http://schemas.openxmlformats.org/officeDocument/2006/relationships/hyperlink" Target="https://www.okx.com/docs-v5/en/" TargetMode="External"/><Relationship Id="rId450" Type="http://schemas.openxmlformats.org/officeDocument/2006/relationships/hyperlink" Target="https://www.okx.com/docs-v5/en/" TargetMode="External"/><Relationship Id="rId506" Type="http://schemas.openxmlformats.org/officeDocument/2006/relationships/hyperlink" Target="https://www.okx.com/docs-v5/en/" TargetMode="External"/><Relationship Id="rId38" Type="http://schemas.openxmlformats.org/officeDocument/2006/relationships/hyperlink" Target="https://www.okx.com/docs-v5/en/" TargetMode="External"/><Relationship Id="rId103" Type="http://schemas.openxmlformats.org/officeDocument/2006/relationships/hyperlink" Target="https://www.okx.com/docs-v5/en/" TargetMode="External"/><Relationship Id="rId310" Type="http://schemas.openxmlformats.org/officeDocument/2006/relationships/hyperlink" Target="https://www.okx.com/docs-v5/en/" TargetMode="External"/><Relationship Id="rId492" Type="http://schemas.openxmlformats.org/officeDocument/2006/relationships/hyperlink" Target="https://www.okx.com/docs-v5/en/" TargetMode="External"/><Relationship Id="rId548" Type="http://schemas.openxmlformats.org/officeDocument/2006/relationships/hyperlink" Target="https://www.okx.com/docs-v5/en/" TargetMode="External"/><Relationship Id="rId91" Type="http://schemas.openxmlformats.org/officeDocument/2006/relationships/hyperlink" Target="https://www.okx.com/docs-v5/en/" TargetMode="External"/><Relationship Id="rId145" Type="http://schemas.openxmlformats.org/officeDocument/2006/relationships/hyperlink" Target="https://www.okx.com/docs-v5/en/" TargetMode="External"/><Relationship Id="rId187" Type="http://schemas.openxmlformats.org/officeDocument/2006/relationships/hyperlink" Target="https://www.okx.com/docs-v5/en/" TargetMode="External"/><Relationship Id="rId352" Type="http://schemas.openxmlformats.org/officeDocument/2006/relationships/hyperlink" Target="https://www.okx.com/docs-v5/en/" TargetMode="External"/><Relationship Id="rId394" Type="http://schemas.openxmlformats.org/officeDocument/2006/relationships/hyperlink" Target="https://www.okx.com/docs-v5/en/" TargetMode="External"/><Relationship Id="rId408" Type="http://schemas.openxmlformats.org/officeDocument/2006/relationships/hyperlink" Target="https://www.okx.com/docs-v5/en/" TargetMode="External"/><Relationship Id="rId615" Type="http://schemas.openxmlformats.org/officeDocument/2006/relationships/hyperlink" Target="https://www.okx.com/help/11015447687437" TargetMode="External"/><Relationship Id="rId212" Type="http://schemas.openxmlformats.org/officeDocument/2006/relationships/hyperlink" Target="https://www.okx.com/docs-v5/en/" TargetMode="External"/><Relationship Id="rId254" Type="http://schemas.openxmlformats.org/officeDocument/2006/relationships/hyperlink" Target="https://www.okx.com/docs-v5/en/" TargetMode="External"/><Relationship Id="rId657" Type="http://schemas.openxmlformats.org/officeDocument/2006/relationships/hyperlink" Target="https://www.okx.com/docs-v5/en/" TargetMode="External"/><Relationship Id="rId49" Type="http://schemas.openxmlformats.org/officeDocument/2006/relationships/hyperlink" Target="https://www.okx.com/docs-v5/en/" TargetMode="External"/><Relationship Id="rId114" Type="http://schemas.openxmlformats.org/officeDocument/2006/relationships/hyperlink" Target="https://www.okx.com/docs-v5/en/" TargetMode="External"/><Relationship Id="rId296" Type="http://schemas.openxmlformats.org/officeDocument/2006/relationships/hyperlink" Target="https://www.okx.com/docs-v5/en/" TargetMode="External"/><Relationship Id="rId461" Type="http://schemas.openxmlformats.org/officeDocument/2006/relationships/hyperlink" Target="https://www.okx.com/docs-v5/en/" TargetMode="External"/><Relationship Id="rId517" Type="http://schemas.openxmlformats.org/officeDocument/2006/relationships/hyperlink" Target="https://www.okx.com/docs-v5/en/" TargetMode="External"/><Relationship Id="rId559" Type="http://schemas.openxmlformats.org/officeDocument/2006/relationships/hyperlink" Target="https://www.okx.com/docs-v5/en/" TargetMode="External"/><Relationship Id="rId60" Type="http://schemas.openxmlformats.org/officeDocument/2006/relationships/hyperlink" Target="https://www.okx.com/docs-v5/en/" TargetMode="External"/><Relationship Id="rId156" Type="http://schemas.openxmlformats.org/officeDocument/2006/relationships/hyperlink" Target="https://www.okx.com/docs-v5/en/" TargetMode="External"/><Relationship Id="rId198" Type="http://schemas.openxmlformats.org/officeDocument/2006/relationships/hyperlink" Target="https://www.okx.com/docs-v5/en/" TargetMode="External"/><Relationship Id="rId321" Type="http://schemas.openxmlformats.org/officeDocument/2006/relationships/hyperlink" Target="https://www.okx.com/docs-v5/en/" TargetMode="External"/><Relationship Id="rId363" Type="http://schemas.openxmlformats.org/officeDocument/2006/relationships/hyperlink" Target="https://www.okx.com/docs-v5/en/" TargetMode="External"/><Relationship Id="rId419" Type="http://schemas.openxmlformats.org/officeDocument/2006/relationships/hyperlink" Target="https://www.okx.com/docs-v5/en/" TargetMode="External"/><Relationship Id="rId570" Type="http://schemas.openxmlformats.org/officeDocument/2006/relationships/hyperlink" Target="https://www.okx.com/help/i-introduction-of-spot" TargetMode="External"/><Relationship Id="rId626" Type="http://schemas.openxmlformats.org/officeDocument/2006/relationships/hyperlink" Target="https://www.okx.com/docs-v5/en/" TargetMode="External"/><Relationship Id="rId223" Type="http://schemas.openxmlformats.org/officeDocument/2006/relationships/hyperlink" Target="https://www.okx.com/docs-v5/en/" TargetMode="External"/><Relationship Id="rId430" Type="http://schemas.openxmlformats.org/officeDocument/2006/relationships/hyperlink" Target="https://www.okx.com/docs-v5/en/" TargetMode="External"/><Relationship Id="rId668" Type="http://schemas.openxmlformats.org/officeDocument/2006/relationships/hyperlink" Target="https://www.okx.com/loan" TargetMode="External"/><Relationship Id="rId18" Type="http://schemas.openxmlformats.org/officeDocument/2006/relationships/hyperlink" Target="https://www.okx.com/docs-v5/en/" TargetMode="External"/><Relationship Id="rId265" Type="http://schemas.openxmlformats.org/officeDocument/2006/relationships/hyperlink" Target="https://www.okx.com/docs-v5/en/" TargetMode="External"/><Relationship Id="rId472" Type="http://schemas.openxmlformats.org/officeDocument/2006/relationships/hyperlink" Target="https://www.okx.com/docs-v5/en/" TargetMode="External"/><Relationship Id="rId528" Type="http://schemas.openxmlformats.org/officeDocument/2006/relationships/hyperlink" Target="https://www.okx.com/docs-v5/trick_en/" TargetMode="External"/><Relationship Id="rId125" Type="http://schemas.openxmlformats.org/officeDocument/2006/relationships/hyperlink" Target="https://www.okx.com/docs-v5/en/" TargetMode="External"/><Relationship Id="rId167" Type="http://schemas.openxmlformats.org/officeDocument/2006/relationships/hyperlink" Target="https://www.okx.com/docs-v5/en/" TargetMode="External"/><Relationship Id="rId332" Type="http://schemas.openxmlformats.org/officeDocument/2006/relationships/hyperlink" Target="https://www.okx.com/docs-v5/en/" TargetMode="External"/><Relationship Id="rId374" Type="http://schemas.openxmlformats.org/officeDocument/2006/relationships/hyperlink" Target="https://www.okx.com/docs-v5/en/" TargetMode="External"/><Relationship Id="rId581" Type="http://schemas.openxmlformats.org/officeDocument/2006/relationships/hyperlink" Target="https://www.okx.com/docs-v5/en/" TargetMode="External"/><Relationship Id="rId71" Type="http://schemas.openxmlformats.org/officeDocument/2006/relationships/hyperlink" Target="https://www.okx.com/docs-v5/en/" TargetMode="External"/><Relationship Id="rId234" Type="http://schemas.openxmlformats.org/officeDocument/2006/relationships/hyperlink" Target="https://www.okx.com/docs-v5/en/" TargetMode="External"/><Relationship Id="rId637" Type="http://schemas.openxmlformats.org/officeDocument/2006/relationships/hyperlink" Target="https://www.okx.com/docs-v5/en/" TargetMode="External"/><Relationship Id="rId2" Type="http://schemas.openxmlformats.org/officeDocument/2006/relationships/styles" Target="styles.xml"/><Relationship Id="rId29" Type="http://schemas.openxmlformats.org/officeDocument/2006/relationships/hyperlink" Target="https://www.okx.com/docs-v5/en/" TargetMode="External"/><Relationship Id="rId276" Type="http://schemas.openxmlformats.org/officeDocument/2006/relationships/hyperlink" Target="https://www.okx.com/docs-v5/en/" TargetMode="External"/><Relationship Id="rId441" Type="http://schemas.openxmlformats.org/officeDocument/2006/relationships/hyperlink" Target="https://www.okx.com/docs-v5/en/" TargetMode="External"/><Relationship Id="rId483" Type="http://schemas.openxmlformats.org/officeDocument/2006/relationships/hyperlink" Target="https://www.okx.com/docs-v5/en/" TargetMode="External"/><Relationship Id="rId539" Type="http://schemas.openxmlformats.org/officeDocument/2006/relationships/hyperlink" Target="https://www.okx.com/docs-v5/en/" TargetMode="External"/><Relationship Id="rId40" Type="http://schemas.openxmlformats.org/officeDocument/2006/relationships/hyperlink" Target="https://www.okx.com/docs-v5/en/" TargetMode="External"/><Relationship Id="rId136" Type="http://schemas.openxmlformats.org/officeDocument/2006/relationships/hyperlink" Target="https://www.okx.com/docs-v5/en/" TargetMode="External"/><Relationship Id="rId178" Type="http://schemas.openxmlformats.org/officeDocument/2006/relationships/hyperlink" Target="https://www.okx.com/docs-v5/en/" TargetMode="External"/><Relationship Id="rId301" Type="http://schemas.openxmlformats.org/officeDocument/2006/relationships/hyperlink" Target="https://www.okx.com/docs-v5/en/" TargetMode="External"/><Relationship Id="rId343" Type="http://schemas.openxmlformats.org/officeDocument/2006/relationships/hyperlink" Target="https://www.okx.com/docs-v5/en/" TargetMode="External"/><Relationship Id="rId550" Type="http://schemas.openxmlformats.org/officeDocument/2006/relationships/hyperlink" Target="https://www.okx.com/docs-v5/en/" TargetMode="External"/><Relationship Id="rId82" Type="http://schemas.openxmlformats.org/officeDocument/2006/relationships/hyperlink" Target="https://www.okx.com/docs-v5/en/" TargetMode="External"/><Relationship Id="rId203" Type="http://schemas.openxmlformats.org/officeDocument/2006/relationships/hyperlink" Target="https://www.okx.com/docs-v5/en/" TargetMode="External"/><Relationship Id="rId385" Type="http://schemas.openxmlformats.org/officeDocument/2006/relationships/hyperlink" Target="https://www.okx.com/docs-v5/en/" TargetMode="External"/><Relationship Id="rId592" Type="http://schemas.openxmlformats.org/officeDocument/2006/relationships/hyperlink" Target="https://www.okx.com/docs-v5/en/" TargetMode="External"/><Relationship Id="rId606" Type="http://schemas.openxmlformats.org/officeDocument/2006/relationships/hyperlink" Target="https://www.okx.com/docs-v5/en/" TargetMode="External"/><Relationship Id="rId648" Type="http://schemas.openxmlformats.org/officeDocument/2006/relationships/hyperlink" Target="https://www.okx.com/help/iv-introduction-to-auto-deleveraging-adl" TargetMode="External"/><Relationship Id="rId245" Type="http://schemas.openxmlformats.org/officeDocument/2006/relationships/hyperlink" Target="https://www.okx.com/docs-v5/en/" TargetMode="External"/><Relationship Id="rId287" Type="http://schemas.openxmlformats.org/officeDocument/2006/relationships/hyperlink" Target="https://www.okx.com/docs-v5/en/" TargetMode="External"/><Relationship Id="rId410" Type="http://schemas.openxmlformats.org/officeDocument/2006/relationships/hyperlink" Target="https://www.okx.com/docs-v5/en/" TargetMode="External"/><Relationship Id="rId452" Type="http://schemas.openxmlformats.org/officeDocument/2006/relationships/hyperlink" Target="https://www.okx.com/docs-v5/en/" TargetMode="External"/><Relationship Id="rId494" Type="http://schemas.openxmlformats.org/officeDocument/2006/relationships/hyperlink" Target="https://www.okx.com/docs-v5/en/" TargetMode="External"/><Relationship Id="rId508" Type="http://schemas.openxmlformats.org/officeDocument/2006/relationships/hyperlink" Target="https://www.okx.com/docs-v5/en/" TargetMode="External"/><Relationship Id="rId105" Type="http://schemas.openxmlformats.org/officeDocument/2006/relationships/hyperlink" Target="https://www.okx.com/docs-v5/en/" TargetMode="External"/><Relationship Id="rId147" Type="http://schemas.openxmlformats.org/officeDocument/2006/relationships/hyperlink" Target="https://www.okx.com/docs-v5/en/" TargetMode="External"/><Relationship Id="rId312" Type="http://schemas.openxmlformats.org/officeDocument/2006/relationships/hyperlink" Target="https://www.okx.com/docs-v5/en/" TargetMode="External"/><Relationship Id="rId354" Type="http://schemas.openxmlformats.org/officeDocument/2006/relationships/hyperlink" Target="https://www.okx.com/docs-v5/en/" TargetMode="External"/><Relationship Id="rId51" Type="http://schemas.openxmlformats.org/officeDocument/2006/relationships/hyperlink" Target="https://www.okx.com/docs-v5/en/" TargetMode="External"/><Relationship Id="rId93" Type="http://schemas.openxmlformats.org/officeDocument/2006/relationships/hyperlink" Target="https://www.okx.com/docs-v5/en/" TargetMode="External"/><Relationship Id="rId189" Type="http://schemas.openxmlformats.org/officeDocument/2006/relationships/hyperlink" Target="https://www.okx.com/docs-v5/en/" TargetMode="External"/><Relationship Id="rId396" Type="http://schemas.openxmlformats.org/officeDocument/2006/relationships/hyperlink" Target="https://www.okx.com/docs-v5/en/" TargetMode="External"/><Relationship Id="rId561" Type="http://schemas.openxmlformats.org/officeDocument/2006/relationships/hyperlink" Target="https://www.okx.com/docs-v5/en/" TargetMode="External"/><Relationship Id="rId617" Type="http://schemas.openxmlformats.org/officeDocument/2006/relationships/hyperlink" Target="https://www.okx.com/docs-v5/en/" TargetMode="External"/><Relationship Id="rId659" Type="http://schemas.openxmlformats.org/officeDocument/2006/relationships/hyperlink" Target="https://www.okx.com/help/i-introduction-of-spot" TargetMode="External"/><Relationship Id="rId214" Type="http://schemas.openxmlformats.org/officeDocument/2006/relationships/hyperlink" Target="https://www.okx.com/docs-v5/en/" TargetMode="External"/><Relationship Id="rId256" Type="http://schemas.openxmlformats.org/officeDocument/2006/relationships/hyperlink" Target="https://www.okx.com/docs-v5/en/" TargetMode="External"/><Relationship Id="rId298" Type="http://schemas.openxmlformats.org/officeDocument/2006/relationships/hyperlink" Target="https://www.okx.com/docs-v5/en/" TargetMode="External"/><Relationship Id="rId421" Type="http://schemas.openxmlformats.org/officeDocument/2006/relationships/hyperlink" Target="https://www.okx.com/docs-v5/en/" TargetMode="External"/><Relationship Id="rId463" Type="http://schemas.openxmlformats.org/officeDocument/2006/relationships/hyperlink" Target="https://www.okx.com/docs-v5/en/" TargetMode="External"/><Relationship Id="rId519" Type="http://schemas.openxmlformats.org/officeDocument/2006/relationships/hyperlink" Target="https://www.okx.com/docs-v5/en/" TargetMode="External"/><Relationship Id="rId670" Type="http://schemas.openxmlformats.org/officeDocument/2006/relationships/hyperlink" Target="https://www.okx.com/docs-v5/en/" TargetMode="External"/><Relationship Id="rId116" Type="http://schemas.openxmlformats.org/officeDocument/2006/relationships/hyperlink" Target="https://www.okx.com/docs-v5/en/" TargetMode="External"/><Relationship Id="rId158" Type="http://schemas.openxmlformats.org/officeDocument/2006/relationships/hyperlink" Target="https://www.okx.com/docs-v5/en/" TargetMode="External"/><Relationship Id="rId323" Type="http://schemas.openxmlformats.org/officeDocument/2006/relationships/hyperlink" Target="https://www.okx.com/docs-v5/en/" TargetMode="External"/><Relationship Id="rId530" Type="http://schemas.openxmlformats.org/officeDocument/2006/relationships/hyperlink" Target="https://www.okx.com/help/how-can-i-do-derivatives-trading-with-the-jupyter-notebook" TargetMode="External"/><Relationship Id="rId20" Type="http://schemas.openxmlformats.org/officeDocument/2006/relationships/hyperlink" Target="https://www.okx.com/docs-v5/en/" TargetMode="External"/><Relationship Id="rId62" Type="http://schemas.openxmlformats.org/officeDocument/2006/relationships/hyperlink" Target="https://www.okx.com/docs-v5/en/" TargetMode="External"/><Relationship Id="rId365" Type="http://schemas.openxmlformats.org/officeDocument/2006/relationships/hyperlink" Target="https://www.okx.com/docs-v5/en/" TargetMode="External"/><Relationship Id="rId572" Type="http://schemas.openxmlformats.org/officeDocument/2006/relationships/hyperlink" Target="https://www.okx.com/help/i-introduction-of-spot" TargetMode="External"/><Relationship Id="rId628" Type="http://schemas.openxmlformats.org/officeDocument/2006/relationships/hyperlink" Target="https://www.okx.com/docs-v5/en/" TargetMode="External"/><Relationship Id="rId225" Type="http://schemas.openxmlformats.org/officeDocument/2006/relationships/hyperlink" Target="https://www.okx.com/docs-v5/en/" TargetMode="External"/><Relationship Id="rId267" Type="http://schemas.openxmlformats.org/officeDocument/2006/relationships/hyperlink" Target="https://www.okx.com/docs-v5/en/" TargetMode="External"/><Relationship Id="rId432" Type="http://schemas.openxmlformats.org/officeDocument/2006/relationships/hyperlink" Target="https://www.okx.com/docs-v5/en/" TargetMode="External"/><Relationship Id="rId474" Type="http://schemas.openxmlformats.org/officeDocument/2006/relationships/hyperlink" Target="https://www.okx.com/docs-v5/en/" TargetMode="External"/><Relationship Id="rId127" Type="http://schemas.openxmlformats.org/officeDocument/2006/relationships/hyperlink" Target="https://www.okx.com/docs-v5/en/" TargetMode="External"/><Relationship Id="rId31" Type="http://schemas.openxmlformats.org/officeDocument/2006/relationships/hyperlink" Target="https://www.okx.com/docs-v5/en/" TargetMode="External"/><Relationship Id="rId73" Type="http://schemas.openxmlformats.org/officeDocument/2006/relationships/hyperlink" Target="https://www.okx.com/docs-v5/en/" TargetMode="External"/><Relationship Id="rId169" Type="http://schemas.openxmlformats.org/officeDocument/2006/relationships/hyperlink" Target="https://www.okx.com/docs-v5/en/" TargetMode="External"/><Relationship Id="rId334" Type="http://schemas.openxmlformats.org/officeDocument/2006/relationships/hyperlink" Target="https://www.okx.com/docs-v5/en/" TargetMode="External"/><Relationship Id="rId376" Type="http://schemas.openxmlformats.org/officeDocument/2006/relationships/hyperlink" Target="https://www.okx.com/docs-v5/en/" TargetMode="External"/><Relationship Id="rId541" Type="http://schemas.openxmlformats.org/officeDocument/2006/relationships/hyperlink" Target="https://www.okx.com/docs-v5/en/" TargetMode="External"/><Relationship Id="rId583" Type="http://schemas.openxmlformats.org/officeDocument/2006/relationships/hyperlink" Target="https://www.okx.com/help/i-introduction-of-spot" TargetMode="External"/><Relationship Id="rId639" Type="http://schemas.openxmlformats.org/officeDocument/2006/relationships/hyperlink" Target="https://www.okx.com/docs-v5/en/" TargetMode="External"/><Relationship Id="rId4" Type="http://schemas.openxmlformats.org/officeDocument/2006/relationships/webSettings" Target="webSettings.xml"/><Relationship Id="rId180" Type="http://schemas.openxmlformats.org/officeDocument/2006/relationships/hyperlink" Target="https://www.okx.com/docs-v5/en/" TargetMode="External"/><Relationship Id="rId236" Type="http://schemas.openxmlformats.org/officeDocument/2006/relationships/hyperlink" Target="https://www.okx.com/docs-v5/en/" TargetMode="External"/><Relationship Id="rId278" Type="http://schemas.openxmlformats.org/officeDocument/2006/relationships/hyperlink" Target="https://www.okx.com/docs-v5/en/" TargetMode="External"/><Relationship Id="rId401" Type="http://schemas.openxmlformats.org/officeDocument/2006/relationships/hyperlink" Target="https://www.okx.com/docs-v5/en/" TargetMode="External"/><Relationship Id="rId443" Type="http://schemas.openxmlformats.org/officeDocument/2006/relationships/hyperlink" Target="https://www.okx.com/docs-v5/en/" TargetMode="External"/><Relationship Id="rId650" Type="http://schemas.openxmlformats.org/officeDocument/2006/relationships/hyperlink" Target="https://www.okx.com/docs-v5/en/" TargetMode="External"/><Relationship Id="rId303" Type="http://schemas.openxmlformats.org/officeDocument/2006/relationships/hyperlink" Target="https://www.okx.com/docs-v5/en/" TargetMode="External"/><Relationship Id="rId485" Type="http://schemas.openxmlformats.org/officeDocument/2006/relationships/hyperlink" Target="https://www.okx.com/docs-v5/en/" TargetMode="External"/><Relationship Id="rId42" Type="http://schemas.openxmlformats.org/officeDocument/2006/relationships/hyperlink" Target="https://www.okx.com/docs-v5/en/" TargetMode="External"/><Relationship Id="rId84" Type="http://schemas.openxmlformats.org/officeDocument/2006/relationships/hyperlink" Target="https://www.okx.com/docs-v5/en/" TargetMode="External"/><Relationship Id="rId138" Type="http://schemas.openxmlformats.org/officeDocument/2006/relationships/hyperlink" Target="https://www.okx.com/docs-v5/en/" TargetMode="External"/><Relationship Id="rId345" Type="http://schemas.openxmlformats.org/officeDocument/2006/relationships/hyperlink" Target="https://www.okx.com/docs-v5/en/" TargetMode="External"/><Relationship Id="rId387" Type="http://schemas.openxmlformats.org/officeDocument/2006/relationships/hyperlink" Target="https://www.okx.com/docs-v5/en/" TargetMode="External"/><Relationship Id="rId510" Type="http://schemas.openxmlformats.org/officeDocument/2006/relationships/hyperlink" Target="https://www.okx.com/docs-v5/en/" TargetMode="External"/><Relationship Id="rId552" Type="http://schemas.openxmlformats.org/officeDocument/2006/relationships/hyperlink" Target="https://www.okx.com/docs-v5/en/" TargetMode="External"/><Relationship Id="rId594" Type="http://schemas.openxmlformats.org/officeDocument/2006/relationships/hyperlink" Target="https://www.okx.com/docs-v5/en/" TargetMode="External"/><Relationship Id="rId608" Type="http://schemas.openxmlformats.org/officeDocument/2006/relationships/hyperlink" Target="https://www.okx.com/docs-v5/en/" TargetMode="External"/><Relationship Id="rId191" Type="http://schemas.openxmlformats.org/officeDocument/2006/relationships/hyperlink" Target="https://www.okx.com/docs-v5/en/" TargetMode="External"/><Relationship Id="rId205" Type="http://schemas.openxmlformats.org/officeDocument/2006/relationships/hyperlink" Target="https://www.okx.com/docs-v5/en/" TargetMode="External"/><Relationship Id="rId247" Type="http://schemas.openxmlformats.org/officeDocument/2006/relationships/hyperlink" Target="https://www.okx.com/docs-v5/en/" TargetMode="External"/><Relationship Id="rId412" Type="http://schemas.openxmlformats.org/officeDocument/2006/relationships/hyperlink" Target="https://www.okx.com/docs-v5/en/" TargetMode="External"/><Relationship Id="rId107" Type="http://schemas.openxmlformats.org/officeDocument/2006/relationships/hyperlink" Target="https://www.okx.com/docs-v5/en/" TargetMode="External"/><Relationship Id="rId289" Type="http://schemas.openxmlformats.org/officeDocument/2006/relationships/hyperlink" Target="https://www.okx.com/docs-v5/en/" TargetMode="External"/><Relationship Id="rId454" Type="http://schemas.openxmlformats.org/officeDocument/2006/relationships/hyperlink" Target="https://www.okx.com/docs-v5/en/" TargetMode="External"/><Relationship Id="rId496" Type="http://schemas.openxmlformats.org/officeDocument/2006/relationships/hyperlink" Target="https://www.okx.com/docs-v5/en/" TargetMode="External"/><Relationship Id="rId661" Type="http://schemas.openxmlformats.org/officeDocument/2006/relationships/hyperlink" Target="https://www.okx.com/help/i-introduction-of-spot" TargetMode="External"/><Relationship Id="rId11" Type="http://schemas.openxmlformats.org/officeDocument/2006/relationships/hyperlink" Target="https://www.okx.com/docs-v5/trick_en" TargetMode="External"/><Relationship Id="rId53" Type="http://schemas.openxmlformats.org/officeDocument/2006/relationships/hyperlink" Target="https://www.okx.com/docs-v5/en/" TargetMode="External"/><Relationship Id="rId149" Type="http://schemas.openxmlformats.org/officeDocument/2006/relationships/hyperlink" Target="https://www.okx.com/docs-v5/en/" TargetMode="External"/><Relationship Id="rId314" Type="http://schemas.openxmlformats.org/officeDocument/2006/relationships/hyperlink" Target="https://www.okx.com/docs-v5/en/" TargetMode="External"/><Relationship Id="rId356" Type="http://schemas.openxmlformats.org/officeDocument/2006/relationships/hyperlink" Target="https://www.okx.com/docs-v5/en/" TargetMode="External"/><Relationship Id="rId398" Type="http://schemas.openxmlformats.org/officeDocument/2006/relationships/hyperlink" Target="https://www.okx.com/docs-v5/en/" TargetMode="External"/><Relationship Id="rId521" Type="http://schemas.openxmlformats.org/officeDocument/2006/relationships/hyperlink" Target="https://www.okx.com/docs-v5/en/" TargetMode="External"/><Relationship Id="rId563" Type="http://schemas.openxmlformats.org/officeDocument/2006/relationships/hyperlink" Target="https://okx.typeform.com/contact-sales" TargetMode="External"/><Relationship Id="rId619" Type="http://schemas.openxmlformats.org/officeDocument/2006/relationships/hyperlink" Target="https://www.okx.com/help/vii-recurring-buy" TargetMode="External"/><Relationship Id="rId95" Type="http://schemas.openxmlformats.org/officeDocument/2006/relationships/hyperlink" Target="https://www.okx.com/docs-v5/en/" TargetMode="External"/><Relationship Id="rId160" Type="http://schemas.openxmlformats.org/officeDocument/2006/relationships/hyperlink" Target="https://www.okx.com/docs-v5/en/" TargetMode="External"/><Relationship Id="rId216" Type="http://schemas.openxmlformats.org/officeDocument/2006/relationships/hyperlink" Target="https://www.okx.com/docs-v5/en/" TargetMode="External"/><Relationship Id="rId423" Type="http://schemas.openxmlformats.org/officeDocument/2006/relationships/hyperlink" Target="https://www.okx.com/docs-v5/en/" TargetMode="External"/><Relationship Id="rId258" Type="http://schemas.openxmlformats.org/officeDocument/2006/relationships/hyperlink" Target="https://www.okx.com/docs-v5/en/" TargetMode="External"/><Relationship Id="rId465" Type="http://schemas.openxmlformats.org/officeDocument/2006/relationships/hyperlink" Target="https://www.okx.com/docs-v5/en/" TargetMode="External"/><Relationship Id="rId630" Type="http://schemas.openxmlformats.org/officeDocument/2006/relationships/hyperlink" Target="https://www.okx.com/docs-v5/en/" TargetMode="External"/><Relationship Id="rId672" Type="http://schemas.openxmlformats.org/officeDocument/2006/relationships/image" Target="media/image3.png"/><Relationship Id="rId22" Type="http://schemas.openxmlformats.org/officeDocument/2006/relationships/hyperlink" Target="https://www.okx.com/docs-v5/en/" TargetMode="External"/><Relationship Id="rId64" Type="http://schemas.openxmlformats.org/officeDocument/2006/relationships/hyperlink" Target="https://www.okx.com/docs-v5/en/" TargetMode="External"/><Relationship Id="rId118" Type="http://schemas.openxmlformats.org/officeDocument/2006/relationships/hyperlink" Target="https://www.okx.com/docs-v5/en/" TargetMode="External"/><Relationship Id="rId325" Type="http://schemas.openxmlformats.org/officeDocument/2006/relationships/hyperlink" Target="https://www.okx.com/docs-v5/en/" TargetMode="External"/><Relationship Id="rId367" Type="http://schemas.openxmlformats.org/officeDocument/2006/relationships/hyperlink" Target="https://www.okx.com/docs-v5/en/" TargetMode="External"/><Relationship Id="rId532" Type="http://schemas.openxmlformats.org/officeDocument/2006/relationships/hyperlink" Target="https://github.com/okxapi/okx-sample-market-maker" TargetMode="External"/><Relationship Id="rId574" Type="http://schemas.openxmlformats.org/officeDocument/2006/relationships/hyperlink" Target="https://www.okx.com/help/iv-multi-currency-margin-mode-cross-margin-trading" TargetMode="External"/><Relationship Id="rId171" Type="http://schemas.openxmlformats.org/officeDocument/2006/relationships/hyperlink" Target="https://www.okx.com/docs-v5/en/" TargetMode="External"/><Relationship Id="rId227" Type="http://schemas.openxmlformats.org/officeDocument/2006/relationships/hyperlink" Target="https://www.okx.com/docs-v5/en/" TargetMode="External"/><Relationship Id="rId269" Type="http://schemas.openxmlformats.org/officeDocument/2006/relationships/hyperlink" Target="https://www.okx.com/docs-v5/en/" TargetMode="External"/><Relationship Id="rId434" Type="http://schemas.openxmlformats.org/officeDocument/2006/relationships/hyperlink" Target="https://www.okx.com/docs-v5/en/" TargetMode="External"/><Relationship Id="rId476" Type="http://schemas.openxmlformats.org/officeDocument/2006/relationships/hyperlink" Target="https://www.okx.com/docs-v5/en/" TargetMode="External"/><Relationship Id="rId641" Type="http://schemas.openxmlformats.org/officeDocument/2006/relationships/hyperlink" Target="https://www.okx.com/docs-v5/en/" TargetMode="External"/><Relationship Id="rId33" Type="http://schemas.openxmlformats.org/officeDocument/2006/relationships/hyperlink" Target="https://www.okx.com/docs-v5/en/" TargetMode="External"/><Relationship Id="rId129" Type="http://schemas.openxmlformats.org/officeDocument/2006/relationships/hyperlink" Target="https://www.okx.com/docs-v5/en/" TargetMode="External"/><Relationship Id="rId280" Type="http://schemas.openxmlformats.org/officeDocument/2006/relationships/hyperlink" Target="https://www.okx.com/docs-v5/en/" TargetMode="External"/><Relationship Id="rId336" Type="http://schemas.openxmlformats.org/officeDocument/2006/relationships/hyperlink" Target="https://www.okx.com/docs-v5/en/" TargetMode="External"/><Relationship Id="rId501" Type="http://schemas.openxmlformats.org/officeDocument/2006/relationships/hyperlink" Target="https://www.okx.com/docs-v5/en/" TargetMode="External"/><Relationship Id="rId543" Type="http://schemas.openxmlformats.org/officeDocument/2006/relationships/hyperlink" Target="https://www.okx.com/demo-trading-explorer/v5/en" TargetMode="External"/><Relationship Id="rId75" Type="http://schemas.openxmlformats.org/officeDocument/2006/relationships/hyperlink" Target="https://www.okx.com/docs-v5/en/" TargetMode="External"/><Relationship Id="rId140" Type="http://schemas.openxmlformats.org/officeDocument/2006/relationships/hyperlink" Target="https://www.okx.com/docs-v5/en/" TargetMode="External"/><Relationship Id="rId182" Type="http://schemas.openxmlformats.org/officeDocument/2006/relationships/hyperlink" Target="https://www.okx.com/docs-v5/en/" TargetMode="External"/><Relationship Id="rId378" Type="http://schemas.openxmlformats.org/officeDocument/2006/relationships/hyperlink" Target="https://www.okx.com/docs-v5/en/" TargetMode="External"/><Relationship Id="rId403" Type="http://schemas.openxmlformats.org/officeDocument/2006/relationships/hyperlink" Target="https://www.okx.com/docs-v5/en/" TargetMode="External"/><Relationship Id="rId585" Type="http://schemas.openxmlformats.org/officeDocument/2006/relationships/hyperlink" Target="https://www.okx.com/help/i-introduction-of-spot" TargetMode="External"/><Relationship Id="rId6" Type="http://schemas.openxmlformats.org/officeDocument/2006/relationships/image" Target="media/image1.png"/><Relationship Id="rId238" Type="http://schemas.openxmlformats.org/officeDocument/2006/relationships/hyperlink" Target="https://www.okx.com/docs-v5/en/" TargetMode="External"/><Relationship Id="rId445" Type="http://schemas.openxmlformats.org/officeDocument/2006/relationships/hyperlink" Target="https://www.okx.com/docs-v5/en/" TargetMode="External"/><Relationship Id="rId487" Type="http://schemas.openxmlformats.org/officeDocument/2006/relationships/hyperlink" Target="https://www.okx.com/docs-v5/en/" TargetMode="External"/><Relationship Id="rId610" Type="http://schemas.openxmlformats.org/officeDocument/2006/relationships/hyperlink" Target="https://www.okx.com/docs-v5/en/" TargetMode="External"/><Relationship Id="rId652" Type="http://schemas.openxmlformats.org/officeDocument/2006/relationships/hyperlink" Target="https://www.okx.com/docs-v5/en/" TargetMode="External"/><Relationship Id="rId291" Type="http://schemas.openxmlformats.org/officeDocument/2006/relationships/hyperlink" Target="https://www.okx.com/docs-v5/en/" TargetMode="External"/><Relationship Id="rId305" Type="http://schemas.openxmlformats.org/officeDocument/2006/relationships/hyperlink" Target="https://www.okx.com/docs-v5/en/" TargetMode="External"/><Relationship Id="rId347" Type="http://schemas.openxmlformats.org/officeDocument/2006/relationships/hyperlink" Target="https://www.okx.com/docs-v5/en/" TargetMode="External"/><Relationship Id="rId512" Type="http://schemas.openxmlformats.org/officeDocument/2006/relationships/hyperlink" Target="https://www.okx.com/docs-v5/en/" TargetMode="External"/><Relationship Id="rId44" Type="http://schemas.openxmlformats.org/officeDocument/2006/relationships/hyperlink" Target="https://www.okx.com/docs-v5/en/" TargetMode="External"/><Relationship Id="rId86" Type="http://schemas.openxmlformats.org/officeDocument/2006/relationships/hyperlink" Target="https://www.okx.com/docs-v5/en/" TargetMode="External"/><Relationship Id="rId151" Type="http://schemas.openxmlformats.org/officeDocument/2006/relationships/hyperlink" Target="https://www.okx.com/docs-v5/en/" TargetMode="External"/><Relationship Id="rId389" Type="http://schemas.openxmlformats.org/officeDocument/2006/relationships/hyperlink" Target="https://www.okx.com/docs-v5/en/" TargetMode="External"/><Relationship Id="rId554" Type="http://schemas.openxmlformats.org/officeDocument/2006/relationships/hyperlink" Target="https://www.okx.com/docs-v5/en/" TargetMode="External"/><Relationship Id="rId596" Type="http://schemas.openxmlformats.org/officeDocument/2006/relationships/hyperlink" Target="https://www.okx.com/docs-v5/en/" TargetMode="External"/><Relationship Id="rId193" Type="http://schemas.openxmlformats.org/officeDocument/2006/relationships/hyperlink" Target="https://www.okx.com/docs-v5/en/" TargetMode="External"/><Relationship Id="rId207" Type="http://schemas.openxmlformats.org/officeDocument/2006/relationships/hyperlink" Target="https://www.okx.com/docs-v5/en/" TargetMode="External"/><Relationship Id="rId249" Type="http://schemas.openxmlformats.org/officeDocument/2006/relationships/hyperlink" Target="https://www.okx.com/docs-v5/en/" TargetMode="External"/><Relationship Id="rId414" Type="http://schemas.openxmlformats.org/officeDocument/2006/relationships/hyperlink" Target="https://www.okx.com/docs-v5/en/" TargetMode="External"/><Relationship Id="rId456" Type="http://schemas.openxmlformats.org/officeDocument/2006/relationships/hyperlink" Target="https://www.okx.com/docs-v5/en/" TargetMode="External"/><Relationship Id="rId498" Type="http://schemas.openxmlformats.org/officeDocument/2006/relationships/hyperlink" Target="https://www.okx.com/docs-v5/en/" TargetMode="External"/><Relationship Id="rId621" Type="http://schemas.openxmlformats.org/officeDocument/2006/relationships/hyperlink" Target="https://www.okx.com/docs-v5/en/" TargetMode="External"/><Relationship Id="rId663" Type="http://schemas.openxmlformats.org/officeDocument/2006/relationships/hyperlink" Target="https://www.okx.com/help/i-introduction-of-spot" TargetMode="External"/><Relationship Id="rId13" Type="http://schemas.openxmlformats.org/officeDocument/2006/relationships/hyperlink" Target="https://www.okx.com/docs-v5/en/" TargetMode="External"/><Relationship Id="rId109" Type="http://schemas.openxmlformats.org/officeDocument/2006/relationships/hyperlink" Target="https://www.okx.com/docs-v5/en/" TargetMode="External"/><Relationship Id="rId260" Type="http://schemas.openxmlformats.org/officeDocument/2006/relationships/hyperlink" Target="https://www.okx.com/docs-v5/en/" TargetMode="External"/><Relationship Id="rId316" Type="http://schemas.openxmlformats.org/officeDocument/2006/relationships/hyperlink" Target="https://www.okx.com/docs-v5/en/" TargetMode="External"/><Relationship Id="rId523" Type="http://schemas.openxmlformats.org/officeDocument/2006/relationships/hyperlink" Target="https://www.okx.com/docs-v5/en/" TargetMode="External"/><Relationship Id="rId55" Type="http://schemas.openxmlformats.org/officeDocument/2006/relationships/hyperlink" Target="https://www.okx.com/docs-v5/en/" TargetMode="External"/><Relationship Id="rId97" Type="http://schemas.openxmlformats.org/officeDocument/2006/relationships/hyperlink" Target="https://www.okx.com/docs-v5/en/" TargetMode="External"/><Relationship Id="rId120" Type="http://schemas.openxmlformats.org/officeDocument/2006/relationships/hyperlink" Target="https://www.okx.com/docs-v5/en/" TargetMode="External"/><Relationship Id="rId358" Type="http://schemas.openxmlformats.org/officeDocument/2006/relationships/hyperlink" Target="https://www.okx.com/docs-v5/en/" TargetMode="External"/><Relationship Id="rId565" Type="http://schemas.openxmlformats.org/officeDocument/2006/relationships/hyperlink" Target="https://www.okx.com/help/introduction-of-rules-on-okx-brokers" TargetMode="External"/><Relationship Id="rId162" Type="http://schemas.openxmlformats.org/officeDocument/2006/relationships/hyperlink" Target="https://www.okx.com/docs-v5/en/" TargetMode="External"/><Relationship Id="rId218" Type="http://schemas.openxmlformats.org/officeDocument/2006/relationships/hyperlink" Target="https://www.okx.com/docs-v5/en/" TargetMode="External"/><Relationship Id="rId425" Type="http://schemas.openxmlformats.org/officeDocument/2006/relationships/hyperlink" Target="https://www.okx.com/docs-v5/en/" TargetMode="External"/><Relationship Id="rId467" Type="http://schemas.openxmlformats.org/officeDocument/2006/relationships/hyperlink" Target="https://www.okx.com/docs-v5/en/" TargetMode="External"/><Relationship Id="rId632" Type="http://schemas.openxmlformats.org/officeDocument/2006/relationships/hyperlink" Target="https://www.okx.com/docs-v5/en/" TargetMode="External"/><Relationship Id="rId271" Type="http://schemas.openxmlformats.org/officeDocument/2006/relationships/hyperlink" Target="https://www.okx.com/docs-v5/en/" TargetMode="External"/><Relationship Id="rId674" Type="http://schemas.openxmlformats.org/officeDocument/2006/relationships/theme" Target="theme/theme1.xml"/><Relationship Id="rId24" Type="http://schemas.openxmlformats.org/officeDocument/2006/relationships/hyperlink" Target="https://www.okx.com/docs-v5/en/" TargetMode="External"/><Relationship Id="rId66" Type="http://schemas.openxmlformats.org/officeDocument/2006/relationships/hyperlink" Target="https://www.okx.com/docs-v5/en/" TargetMode="External"/><Relationship Id="rId131" Type="http://schemas.openxmlformats.org/officeDocument/2006/relationships/hyperlink" Target="https://www.okx.com/docs-v5/en/" TargetMode="External"/><Relationship Id="rId327" Type="http://schemas.openxmlformats.org/officeDocument/2006/relationships/hyperlink" Target="https://www.okx.com/docs-v5/en/" TargetMode="External"/><Relationship Id="rId369" Type="http://schemas.openxmlformats.org/officeDocument/2006/relationships/hyperlink" Target="https://www.okx.com/docs-v5/en/" TargetMode="External"/><Relationship Id="rId534" Type="http://schemas.openxmlformats.org/officeDocument/2006/relationships/hyperlink" Target="https://t.me/OKExAPIChannel" TargetMode="External"/><Relationship Id="rId576" Type="http://schemas.openxmlformats.org/officeDocument/2006/relationships/hyperlink" Target="https://www.okx.com/en/fees" TargetMode="External"/><Relationship Id="rId173" Type="http://schemas.openxmlformats.org/officeDocument/2006/relationships/hyperlink" Target="https://www.okx.com/docs-v5/en/" TargetMode="External"/><Relationship Id="rId229" Type="http://schemas.openxmlformats.org/officeDocument/2006/relationships/hyperlink" Target="https://www.okx.com/docs-v5/en/" TargetMode="External"/><Relationship Id="rId380" Type="http://schemas.openxmlformats.org/officeDocument/2006/relationships/hyperlink" Target="https://www.okx.com/docs-v5/en/" TargetMode="External"/><Relationship Id="rId436" Type="http://schemas.openxmlformats.org/officeDocument/2006/relationships/hyperlink" Target="https://www.okx.com/docs-v5/en/" TargetMode="External"/><Relationship Id="rId601" Type="http://schemas.openxmlformats.org/officeDocument/2006/relationships/hyperlink" Target="https://www.okx.com/docs-v5/en/" TargetMode="External"/><Relationship Id="rId643" Type="http://schemas.openxmlformats.org/officeDocument/2006/relationships/hyperlink" Target="https://www.okx.com/docs-v5/log_en/" TargetMode="External"/><Relationship Id="rId240" Type="http://schemas.openxmlformats.org/officeDocument/2006/relationships/hyperlink" Target="https://www.okx.com/docs-v5/en/" TargetMode="External"/><Relationship Id="rId478" Type="http://schemas.openxmlformats.org/officeDocument/2006/relationships/hyperlink" Target="https://www.okx.com/docs-v5/en/" TargetMode="External"/><Relationship Id="rId35" Type="http://schemas.openxmlformats.org/officeDocument/2006/relationships/hyperlink" Target="https://www.okx.com/docs-v5/en/" TargetMode="External"/><Relationship Id="rId77" Type="http://schemas.openxmlformats.org/officeDocument/2006/relationships/hyperlink" Target="https://www.okx.com/docs-v5/en/" TargetMode="External"/><Relationship Id="rId100" Type="http://schemas.openxmlformats.org/officeDocument/2006/relationships/hyperlink" Target="https://www.okx.com/docs-v5/en/" TargetMode="External"/><Relationship Id="rId282" Type="http://schemas.openxmlformats.org/officeDocument/2006/relationships/hyperlink" Target="https://www.okx.com/docs-v5/en/" TargetMode="External"/><Relationship Id="rId338" Type="http://schemas.openxmlformats.org/officeDocument/2006/relationships/hyperlink" Target="https://www.okx.com/docs-v5/en/" TargetMode="External"/><Relationship Id="rId503" Type="http://schemas.openxmlformats.org/officeDocument/2006/relationships/hyperlink" Target="https://www.okx.com/docs-v5/en/" TargetMode="External"/><Relationship Id="rId545" Type="http://schemas.openxmlformats.org/officeDocument/2006/relationships/hyperlink" Target="https://www.okx.com/docs-v5/en/" TargetMode="External"/><Relationship Id="rId587" Type="http://schemas.openxmlformats.org/officeDocument/2006/relationships/hyperlink" Target="https://www.okx.com/help/i-introduction-of-spot" TargetMode="External"/><Relationship Id="rId8" Type="http://schemas.openxmlformats.org/officeDocument/2006/relationships/image" Target="media/image2.png"/><Relationship Id="rId142" Type="http://schemas.openxmlformats.org/officeDocument/2006/relationships/hyperlink" Target="https://www.okx.com/docs-v5/en/" TargetMode="External"/><Relationship Id="rId184" Type="http://schemas.openxmlformats.org/officeDocument/2006/relationships/hyperlink" Target="https://www.okx.com/docs-v5/en/" TargetMode="External"/><Relationship Id="rId391" Type="http://schemas.openxmlformats.org/officeDocument/2006/relationships/hyperlink" Target="https://www.okx.com/docs-v5/en/" TargetMode="External"/><Relationship Id="rId405" Type="http://schemas.openxmlformats.org/officeDocument/2006/relationships/hyperlink" Target="https://www.okx.com/docs-v5/en/" TargetMode="External"/><Relationship Id="rId447" Type="http://schemas.openxmlformats.org/officeDocument/2006/relationships/hyperlink" Target="https://www.okx.com/docs-v5/en/" TargetMode="External"/><Relationship Id="rId612" Type="http://schemas.openxmlformats.org/officeDocument/2006/relationships/hyperlink" Target="https://www.okx.com/docs-v5/en/" TargetMode="External"/><Relationship Id="rId251" Type="http://schemas.openxmlformats.org/officeDocument/2006/relationships/hyperlink" Target="https://www.okx.com/docs-v5/en/" TargetMode="External"/><Relationship Id="rId489" Type="http://schemas.openxmlformats.org/officeDocument/2006/relationships/hyperlink" Target="https://www.okx.com/docs-v5/en/" TargetMode="External"/><Relationship Id="rId654" Type="http://schemas.openxmlformats.org/officeDocument/2006/relationships/hyperlink" Target="https://www.okx.com/docs-v5/en/" TargetMode="External"/><Relationship Id="rId46" Type="http://schemas.openxmlformats.org/officeDocument/2006/relationships/hyperlink" Target="https://www.okx.com/docs-v5/en/" TargetMode="External"/><Relationship Id="rId293" Type="http://schemas.openxmlformats.org/officeDocument/2006/relationships/hyperlink" Target="https://www.okx.com/docs-v5/en/" TargetMode="External"/><Relationship Id="rId307" Type="http://schemas.openxmlformats.org/officeDocument/2006/relationships/hyperlink" Target="https://www.okx.com/docs-v5/en/" TargetMode="External"/><Relationship Id="rId349" Type="http://schemas.openxmlformats.org/officeDocument/2006/relationships/hyperlink" Target="https://www.okx.com/docs-v5/en/" TargetMode="External"/><Relationship Id="rId514" Type="http://schemas.openxmlformats.org/officeDocument/2006/relationships/hyperlink" Target="https://www.okx.com/docs-v5/en/" TargetMode="External"/><Relationship Id="rId556" Type="http://schemas.openxmlformats.org/officeDocument/2006/relationships/hyperlink" Target="https://www.okx.com/docs-v5/en/" TargetMode="External"/><Relationship Id="rId88" Type="http://schemas.openxmlformats.org/officeDocument/2006/relationships/hyperlink" Target="https://www.okx.com/docs-v5/en/" TargetMode="External"/><Relationship Id="rId111" Type="http://schemas.openxmlformats.org/officeDocument/2006/relationships/hyperlink" Target="https://www.okx.com/docs-v5/en/" TargetMode="External"/><Relationship Id="rId153" Type="http://schemas.openxmlformats.org/officeDocument/2006/relationships/hyperlink" Target="https://www.okx.com/docs-v5/en/" TargetMode="External"/><Relationship Id="rId195" Type="http://schemas.openxmlformats.org/officeDocument/2006/relationships/hyperlink" Target="https://www.okx.com/docs-v5/en/" TargetMode="External"/><Relationship Id="rId209" Type="http://schemas.openxmlformats.org/officeDocument/2006/relationships/hyperlink" Target="https://www.okx.com/docs-v5/en/" TargetMode="External"/><Relationship Id="rId360" Type="http://schemas.openxmlformats.org/officeDocument/2006/relationships/hyperlink" Target="https://www.okx.com/docs-v5/en/" TargetMode="External"/><Relationship Id="rId416" Type="http://schemas.openxmlformats.org/officeDocument/2006/relationships/hyperlink" Target="https://www.okx.com/docs-v5/en/" TargetMode="External"/><Relationship Id="rId598" Type="http://schemas.openxmlformats.org/officeDocument/2006/relationships/hyperlink" Target="https://www.okx.com/docs-v5/en/" TargetMode="External"/><Relationship Id="rId220" Type="http://schemas.openxmlformats.org/officeDocument/2006/relationships/hyperlink" Target="https://www.okx.com/docs-v5/en/" TargetMode="External"/><Relationship Id="rId458" Type="http://schemas.openxmlformats.org/officeDocument/2006/relationships/hyperlink" Target="https://www.okx.com/docs-v5/en/" TargetMode="External"/><Relationship Id="rId623" Type="http://schemas.openxmlformats.org/officeDocument/2006/relationships/hyperlink" Target="https://www.okx.com/docs-v5/en/" TargetMode="External"/><Relationship Id="rId665" Type="http://schemas.openxmlformats.org/officeDocument/2006/relationships/hyperlink" Target="https://www.okx.com/earn/onchain-earn" TargetMode="External"/><Relationship Id="rId15" Type="http://schemas.openxmlformats.org/officeDocument/2006/relationships/hyperlink" Target="https://www.okx.com/docs-v5/en/" TargetMode="External"/><Relationship Id="rId57" Type="http://schemas.openxmlformats.org/officeDocument/2006/relationships/hyperlink" Target="https://www.okx.com/docs-v5/en/" TargetMode="External"/><Relationship Id="rId262" Type="http://schemas.openxmlformats.org/officeDocument/2006/relationships/hyperlink" Target="https://www.okx.com/docs-v5/en/" TargetMode="External"/><Relationship Id="rId318" Type="http://schemas.openxmlformats.org/officeDocument/2006/relationships/hyperlink" Target="https://www.okx.com/docs-v5/en/" TargetMode="External"/><Relationship Id="rId525" Type="http://schemas.openxmlformats.org/officeDocument/2006/relationships/hyperlink" Target="https://www.okx.com/docs-v5/en/" TargetMode="External"/><Relationship Id="rId567" Type="http://schemas.openxmlformats.org/officeDocument/2006/relationships/hyperlink" Target="https://www.okx.com/help/i-introduction-of-spot" TargetMode="External"/><Relationship Id="rId99" Type="http://schemas.openxmlformats.org/officeDocument/2006/relationships/hyperlink" Target="https://www.okx.com/docs-v5/en/" TargetMode="External"/><Relationship Id="rId122" Type="http://schemas.openxmlformats.org/officeDocument/2006/relationships/hyperlink" Target="https://www.okx.com/docs-v5/en/" TargetMode="External"/><Relationship Id="rId164" Type="http://schemas.openxmlformats.org/officeDocument/2006/relationships/hyperlink" Target="https://www.okx.com/docs-v5/en/" TargetMode="External"/><Relationship Id="rId371" Type="http://schemas.openxmlformats.org/officeDocument/2006/relationships/hyperlink" Target="https://www.okx.com/docs-v5/en/" TargetMode="External"/><Relationship Id="rId427" Type="http://schemas.openxmlformats.org/officeDocument/2006/relationships/hyperlink" Target="https://www.okx.com/docs-v5/en/" TargetMode="External"/><Relationship Id="rId469" Type="http://schemas.openxmlformats.org/officeDocument/2006/relationships/hyperlink" Target="https://www.okx.com/docs-v5/en/" TargetMode="External"/><Relationship Id="rId634" Type="http://schemas.openxmlformats.org/officeDocument/2006/relationships/hyperlink" Target="https://www.okx.com/docs-v5/en/" TargetMode="External"/><Relationship Id="rId26" Type="http://schemas.openxmlformats.org/officeDocument/2006/relationships/hyperlink" Target="https://www.okx.com/docs-v5/en/" TargetMode="External"/><Relationship Id="rId231" Type="http://schemas.openxmlformats.org/officeDocument/2006/relationships/hyperlink" Target="https://www.okx.com/docs-v5/en/" TargetMode="External"/><Relationship Id="rId273" Type="http://schemas.openxmlformats.org/officeDocument/2006/relationships/hyperlink" Target="https://www.okx.com/docs-v5/en/" TargetMode="External"/><Relationship Id="rId329" Type="http://schemas.openxmlformats.org/officeDocument/2006/relationships/hyperlink" Target="https://www.okx.com/docs-v5/en/" TargetMode="External"/><Relationship Id="rId480" Type="http://schemas.openxmlformats.org/officeDocument/2006/relationships/hyperlink" Target="https://www.okx.com/docs-v5/en/" TargetMode="External"/><Relationship Id="rId536" Type="http://schemas.openxmlformats.org/officeDocument/2006/relationships/hyperlink" Target="https://www.okx.com/account/my-api" TargetMode="External"/><Relationship Id="rId68" Type="http://schemas.openxmlformats.org/officeDocument/2006/relationships/hyperlink" Target="https://www.okx.com/docs-v5/en/" TargetMode="External"/><Relationship Id="rId133" Type="http://schemas.openxmlformats.org/officeDocument/2006/relationships/hyperlink" Target="https://www.okx.com/docs-v5/en/" TargetMode="External"/><Relationship Id="rId175" Type="http://schemas.openxmlformats.org/officeDocument/2006/relationships/hyperlink" Target="https://www.okx.com/docs-v5/en/" TargetMode="External"/><Relationship Id="rId340" Type="http://schemas.openxmlformats.org/officeDocument/2006/relationships/hyperlink" Target="https://www.okx.com/docs-v5/en/" TargetMode="External"/><Relationship Id="rId578" Type="http://schemas.openxmlformats.org/officeDocument/2006/relationships/hyperlink" Target="https://www.okx.com/en/fees" TargetMode="External"/><Relationship Id="rId200" Type="http://schemas.openxmlformats.org/officeDocument/2006/relationships/hyperlink" Target="https://www.okx.com/docs-v5/en/" TargetMode="External"/><Relationship Id="rId382" Type="http://schemas.openxmlformats.org/officeDocument/2006/relationships/hyperlink" Target="https://www.okx.com/docs-v5/en/" TargetMode="External"/><Relationship Id="rId438" Type="http://schemas.openxmlformats.org/officeDocument/2006/relationships/hyperlink" Target="https://www.okx.com/docs-v5/en/" TargetMode="External"/><Relationship Id="rId603" Type="http://schemas.openxmlformats.org/officeDocument/2006/relationships/hyperlink" Target="https://www.okx.com/docs-v5/en/" TargetMode="External"/><Relationship Id="rId645" Type="http://schemas.openxmlformats.org/officeDocument/2006/relationships/hyperlink" Target="https://share.hsforms.com/1mYdfKtJJR3CC03IyCeC6hg3a1fq" TargetMode="External"/><Relationship Id="rId242" Type="http://schemas.openxmlformats.org/officeDocument/2006/relationships/hyperlink" Target="https://www.okx.com/docs-v5/en/" TargetMode="External"/><Relationship Id="rId284" Type="http://schemas.openxmlformats.org/officeDocument/2006/relationships/hyperlink" Target="https://www.okx.com/docs-v5/en/" TargetMode="External"/><Relationship Id="rId491" Type="http://schemas.openxmlformats.org/officeDocument/2006/relationships/hyperlink" Target="https://www.okx.com/docs-v5/en/" TargetMode="External"/><Relationship Id="rId505" Type="http://schemas.openxmlformats.org/officeDocument/2006/relationships/hyperlink" Target="https://www.okx.com/docs-v5/en/" TargetMode="External"/><Relationship Id="rId37" Type="http://schemas.openxmlformats.org/officeDocument/2006/relationships/hyperlink" Target="https://www.okx.com/docs-v5/en/" TargetMode="External"/><Relationship Id="rId79" Type="http://schemas.openxmlformats.org/officeDocument/2006/relationships/hyperlink" Target="https://www.okx.com/docs-v5/en/" TargetMode="External"/><Relationship Id="rId102" Type="http://schemas.openxmlformats.org/officeDocument/2006/relationships/hyperlink" Target="https://www.okx.com/docs-v5/en/" TargetMode="External"/><Relationship Id="rId144" Type="http://schemas.openxmlformats.org/officeDocument/2006/relationships/hyperlink" Target="https://www.okx.com/docs-v5/en/" TargetMode="External"/><Relationship Id="rId547" Type="http://schemas.openxmlformats.org/officeDocument/2006/relationships/hyperlink" Target="https://www.okx.com/docs-v5/en/" TargetMode="External"/><Relationship Id="rId589" Type="http://schemas.openxmlformats.org/officeDocument/2006/relationships/hyperlink" Target="https://www.okx.com/help/i-introduction-of-spot" TargetMode="External"/><Relationship Id="rId90" Type="http://schemas.openxmlformats.org/officeDocument/2006/relationships/hyperlink" Target="https://www.okx.com/docs-v5/en/" TargetMode="External"/><Relationship Id="rId186" Type="http://schemas.openxmlformats.org/officeDocument/2006/relationships/hyperlink" Target="https://www.okx.com/docs-v5/en/" TargetMode="External"/><Relationship Id="rId351" Type="http://schemas.openxmlformats.org/officeDocument/2006/relationships/hyperlink" Target="https://www.okx.com/docs-v5/en/" TargetMode="External"/><Relationship Id="rId393" Type="http://schemas.openxmlformats.org/officeDocument/2006/relationships/hyperlink" Target="https://www.okx.com/docs-v5/en/" TargetMode="External"/><Relationship Id="rId407" Type="http://schemas.openxmlformats.org/officeDocument/2006/relationships/hyperlink" Target="https://www.okx.com/docs-v5/en/" TargetMode="External"/><Relationship Id="rId449" Type="http://schemas.openxmlformats.org/officeDocument/2006/relationships/hyperlink" Target="https://www.okx.com/docs-v5/en/" TargetMode="External"/><Relationship Id="rId614" Type="http://schemas.openxmlformats.org/officeDocument/2006/relationships/hyperlink" Target="https://www.okx.com/help/11015447687437" TargetMode="External"/><Relationship Id="rId656" Type="http://schemas.openxmlformats.org/officeDocument/2006/relationships/hyperlink" Target="https://www.okx.com/docs-v5/en/" TargetMode="External"/><Relationship Id="rId211" Type="http://schemas.openxmlformats.org/officeDocument/2006/relationships/hyperlink" Target="https://www.okx.com/docs-v5/en/" TargetMode="External"/><Relationship Id="rId253" Type="http://schemas.openxmlformats.org/officeDocument/2006/relationships/hyperlink" Target="https://www.okx.com/docs-v5/en/" TargetMode="External"/><Relationship Id="rId295" Type="http://schemas.openxmlformats.org/officeDocument/2006/relationships/hyperlink" Target="https://www.okx.com/docs-v5/en/" TargetMode="External"/><Relationship Id="rId309" Type="http://schemas.openxmlformats.org/officeDocument/2006/relationships/hyperlink" Target="https://www.okx.com/docs-v5/en/" TargetMode="External"/><Relationship Id="rId460" Type="http://schemas.openxmlformats.org/officeDocument/2006/relationships/hyperlink" Target="https://www.okx.com/docs-v5/en/" TargetMode="External"/><Relationship Id="rId516" Type="http://schemas.openxmlformats.org/officeDocument/2006/relationships/hyperlink" Target="https://www.okx.com/docs-v5/en/" TargetMode="External"/><Relationship Id="rId48" Type="http://schemas.openxmlformats.org/officeDocument/2006/relationships/hyperlink" Target="https://www.okx.com/docs-v5/en/" TargetMode="External"/><Relationship Id="rId113" Type="http://schemas.openxmlformats.org/officeDocument/2006/relationships/hyperlink" Target="https://www.okx.com/docs-v5/en/" TargetMode="External"/><Relationship Id="rId320" Type="http://schemas.openxmlformats.org/officeDocument/2006/relationships/hyperlink" Target="https://www.okx.com/docs-v5/en/" TargetMode="External"/><Relationship Id="rId558" Type="http://schemas.openxmlformats.org/officeDocument/2006/relationships/hyperlink" Target="https://www.okx.com/docs-v5/en/" TargetMode="External"/><Relationship Id="rId155" Type="http://schemas.openxmlformats.org/officeDocument/2006/relationships/hyperlink" Target="https://www.okx.com/docs-v5/en/" TargetMode="External"/><Relationship Id="rId197" Type="http://schemas.openxmlformats.org/officeDocument/2006/relationships/hyperlink" Target="https://www.okx.com/docs-v5/en/" TargetMode="External"/><Relationship Id="rId362" Type="http://schemas.openxmlformats.org/officeDocument/2006/relationships/hyperlink" Target="https://www.okx.com/docs-v5/en/" TargetMode="External"/><Relationship Id="rId418" Type="http://schemas.openxmlformats.org/officeDocument/2006/relationships/hyperlink" Target="https://www.okx.com/docs-v5/en/" TargetMode="External"/><Relationship Id="rId625" Type="http://schemas.openxmlformats.org/officeDocument/2006/relationships/hyperlink" Target="https://www.okx.com/docs-v5/en/" TargetMode="External"/><Relationship Id="rId222" Type="http://schemas.openxmlformats.org/officeDocument/2006/relationships/hyperlink" Target="https://www.okx.com/docs-v5/en/" TargetMode="External"/><Relationship Id="rId264" Type="http://schemas.openxmlformats.org/officeDocument/2006/relationships/hyperlink" Target="https://www.okx.com/docs-v5/en/" TargetMode="External"/><Relationship Id="rId471" Type="http://schemas.openxmlformats.org/officeDocument/2006/relationships/hyperlink" Target="https://www.okx.com/docs-v5/en/" TargetMode="External"/><Relationship Id="rId667" Type="http://schemas.openxmlformats.org/officeDocument/2006/relationships/hyperlink" Target="https://www.okx.com/earn/simple-earn" TargetMode="External"/><Relationship Id="rId17" Type="http://schemas.openxmlformats.org/officeDocument/2006/relationships/hyperlink" Target="https://www.okx.com/docs-v5/en/" TargetMode="External"/><Relationship Id="rId59" Type="http://schemas.openxmlformats.org/officeDocument/2006/relationships/hyperlink" Target="https://www.okx.com/docs-v5/en/" TargetMode="External"/><Relationship Id="rId124" Type="http://schemas.openxmlformats.org/officeDocument/2006/relationships/hyperlink" Target="https://www.okx.com/docs-v5/en/" TargetMode="External"/><Relationship Id="rId527" Type="http://schemas.openxmlformats.org/officeDocument/2006/relationships/hyperlink" Target="https://my.okx.com/docs-v5/en/" TargetMode="External"/><Relationship Id="rId569" Type="http://schemas.openxmlformats.org/officeDocument/2006/relationships/hyperlink" Target="https://www.okx.com/help/i-introduction-of-spot" TargetMode="External"/><Relationship Id="rId70" Type="http://schemas.openxmlformats.org/officeDocument/2006/relationships/hyperlink" Target="https://www.okx.com/docs-v5/en/" TargetMode="External"/><Relationship Id="rId166" Type="http://schemas.openxmlformats.org/officeDocument/2006/relationships/hyperlink" Target="https://www.okx.com/docs-v5/en/" TargetMode="External"/><Relationship Id="rId331" Type="http://schemas.openxmlformats.org/officeDocument/2006/relationships/hyperlink" Target="https://www.okx.com/docs-v5/en/" TargetMode="External"/><Relationship Id="rId373" Type="http://schemas.openxmlformats.org/officeDocument/2006/relationships/hyperlink" Target="https://www.okx.com/docs-v5/en/" TargetMode="External"/><Relationship Id="rId429" Type="http://schemas.openxmlformats.org/officeDocument/2006/relationships/hyperlink" Target="https://www.okx.com/docs-v5/en/" TargetMode="External"/><Relationship Id="rId580" Type="http://schemas.openxmlformats.org/officeDocument/2006/relationships/hyperlink" Target="https://www.okx.com/docs-v5/en/" TargetMode="External"/><Relationship Id="rId636" Type="http://schemas.openxmlformats.org/officeDocument/2006/relationships/hyperlink" Target="https://www.okx.com/docs-v5/en/" TargetMode="External"/><Relationship Id="rId1" Type="http://schemas.openxmlformats.org/officeDocument/2006/relationships/numbering" Target="numbering.xml"/><Relationship Id="rId233" Type="http://schemas.openxmlformats.org/officeDocument/2006/relationships/hyperlink" Target="https://www.okx.com/docs-v5/en/" TargetMode="External"/><Relationship Id="rId440" Type="http://schemas.openxmlformats.org/officeDocument/2006/relationships/hyperlink" Target="https://www.okx.com/docs-v5/en/" TargetMode="External"/><Relationship Id="rId28" Type="http://schemas.openxmlformats.org/officeDocument/2006/relationships/hyperlink" Target="https://www.okx.com/docs-v5/en/" TargetMode="External"/><Relationship Id="rId275" Type="http://schemas.openxmlformats.org/officeDocument/2006/relationships/hyperlink" Target="https://www.okx.com/docs-v5/en/" TargetMode="External"/><Relationship Id="rId300" Type="http://schemas.openxmlformats.org/officeDocument/2006/relationships/hyperlink" Target="https://www.okx.com/docs-v5/en/" TargetMode="External"/><Relationship Id="rId482" Type="http://schemas.openxmlformats.org/officeDocument/2006/relationships/hyperlink" Target="https://www.okx.com/docs-v5/en/" TargetMode="External"/><Relationship Id="rId538" Type="http://schemas.openxmlformats.org/officeDocument/2006/relationships/hyperlink" Target="https://www.okx.com/docs-v5/en/" TargetMode="External"/><Relationship Id="rId81" Type="http://schemas.openxmlformats.org/officeDocument/2006/relationships/hyperlink" Target="https://www.okx.com/docs-v5/en/" TargetMode="External"/><Relationship Id="rId135" Type="http://schemas.openxmlformats.org/officeDocument/2006/relationships/hyperlink" Target="https://www.okx.com/docs-v5/en/" TargetMode="External"/><Relationship Id="rId177" Type="http://schemas.openxmlformats.org/officeDocument/2006/relationships/hyperlink" Target="https://www.okx.com/docs-v5/en/" TargetMode="External"/><Relationship Id="rId342" Type="http://schemas.openxmlformats.org/officeDocument/2006/relationships/hyperlink" Target="https://www.okx.com/docs-v5/en/" TargetMode="External"/><Relationship Id="rId384" Type="http://schemas.openxmlformats.org/officeDocument/2006/relationships/hyperlink" Target="https://www.okx.com/docs-v5/en/" TargetMode="External"/><Relationship Id="rId591" Type="http://schemas.openxmlformats.org/officeDocument/2006/relationships/hyperlink" Target="https://www.okx.com/docs-v5/en/" TargetMode="External"/><Relationship Id="rId605" Type="http://schemas.openxmlformats.org/officeDocument/2006/relationships/hyperlink" Target="https://www.okx.com/docs-v5/en/" TargetMode="External"/><Relationship Id="rId202" Type="http://schemas.openxmlformats.org/officeDocument/2006/relationships/hyperlink" Target="https://www.okx.com/docs-v5/en/" TargetMode="External"/><Relationship Id="rId244" Type="http://schemas.openxmlformats.org/officeDocument/2006/relationships/hyperlink" Target="https://www.okx.com/docs-v5/en/" TargetMode="External"/><Relationship Id="rId647" Type="http://schemas.openxmlformats.org/officeDocument/2006/relationships/hyperlink" Target="https://www.okx.com/docs-v5/log_en/" TargetMode="External"/><Relationship Id="rId39" Type="http://schemas.openxmlformats.org/officeDocument/2006/relationships/hyperlink" Target="https://www.okx.com/docs-v5/en/" TargetMode="External"/><Relationship Id="rId286" Type="http://schemas.openxmlformats.org/officeDocument/2006/relationships/hyperlink" Target="https://www.okx.com/docs-v5/en/" TargetMode="External"/><Relationship Id="rId451" Type="http://schemas.openxmlformats.org/officeDocument/2006/relationships/hyperlink" Target="https://www.okx.com/docs-v5/en/" TargetMode="External"/><Relationship Id="rId493" Type="http://schemas.openxmlformats.org/officeDocument/2006/relationships/hyperlink" Target="https://www.okx.com/docs-v5/en/" TargetMode="External"/><Relationship Id="rId507" Type="http://schemas.openxmlformats.org/officeDocument/2006/relationships/hyperlink" Target="https://www.okx.com/docs-v5/en/" TargetMode="External"/><Relationship Id="rId549" Type="http://schemas.openxmlformats.org/officeDocument/2006/relationships/hyperlink" Target="https://www.okx.com/docs-v5/en/" TargetMode="External"/><Relationship Id="rId50" Type="http://schemas.openxmlformats.org/officeDocument/2006/relationships/hyperlink" Target="https://www.okx.com/docs-v5/en/" TargetMode="External"/><Relationship Id="rId104" Type="http://schemas.openxmlformats.org/officeDocument/2006/relationships/hyperlink" Target="https://www.okx.com/docs-v5/en/" TargetMode="External"/><Relationship Id="rId146" Type="http://schemas.openxmlformats.org/officeDocument/2006/relationships/hyperlink" Target="https://www.okx.com/docs-v5/en/" TargetMode="External"/><Relationship Id="rId188" Type="http://schemas.openxmlformats.org/officeDocument/2006/relationships/hyperlink" Target="https://www.okx.com/docs-v5/en/" TargetMode="External"/><Relationship Id="rId311" Type="http://schemas.openxmlformats.org/officeDocument/2006/relationships/hyperlink" Target="https://www.okx.com/docs-v5/en/" TargetMode="External"/><Relationship Id="rId353" Type="http://schemas.openxmlformats.org/officeDocument/2006/relationships/hyperlink" Target="https://www.okx.com/docs-v5/en/" TargetMode="External"/><Relationship Id="rId395" Type="http://schemas.openxmlformats.org/officeDocument/2006/relationships/hyperlink" Target="https://www.okx.com/docs-v5/en/" TargetMode="External"/><Relationship Id="rId409" Type="http://schemas.openxmlformats.org/officeDocument/2006/relationships/hyperlink" Target="https://www.okx.com/docs-v5/en/" TargetMode="External"/><Relationship Id="rId560" Type="http://schemas.openxmlformats.org/officeDocument/2006/relationships/hyperlink" Target="https://www.okx.com/docs-v5/en/" TargetMode="External"/><Relationship Id="rId92" Type="http://schemas.openxmlformats.org/officeDocument/2006/relationships/hyperlink" Target="https://www.okx.com/docs-v5/en/" TargetMode="External"/><Relationship Id="rId213" Type="http://schemas.openxmlformats.org/officeDocument/2006/relationships/hyperlink" Target="https://www.okx.com/docs-v5/en/" TargetMode="External"/><Relationship Id="rId420" Type="http://schemas.openxmlformats.org/officeDocument/2006/relationships/hyperlink" Target="https://www.okx.com/docs-v5/en/" TargetMode="External"/><Relationship Id="rId616" Type="http://schemas.openxmlformats.org/officeDocument/2006/relationships/hyperlink" Target="https://www.okx.com/help/xiii-time-weighted-average-price-twap" TargetMode="External"/><Relationship Id="rId658" Type="http://schemas.openxmlformats.org/officeDocument/2006/relationships/hyperlink" Target="https://www.okx.com/help/i-introduction-of-spot" TargetMode="External"/><Relationship Id="rId255" Type="http://schemas.openxmlformats.org/officeDocument/2006/relationships/hyperlink" Target="https://www.okx.com/docs-v5/en/" TargetMode="External"/><Relationship Id="rId297" Type="http://schemas.openxmlformats.org/officeDocument/2006/relationships/hyperlink" Target="https://www.okx.com/docs-v5/en/" TargetMode="External"/><Relationship Id="rId462" Type="http://schemas.openxmlformats.org/officeDocument/2006/relationships/hyperlink" Target="https://www.okx.com/docs-v5/en/" TargetMode="External"/><Relationship Id="rId518" Type="http://schemas.openxmlformats.org/officeDocument/2006/relationships/hyperlink" Target="https://www.okx.com/docs-v5/en/" TargetMode="External"/><Relationship Id="rId115" Type="http://schemas.openxmlformats.org/officeDocument/2006/relationships/hyperlink" Target="https://www.okx.com/docs-v5/en/" TargetMode="External"/><Relationship Id="rId157" Type="http://schemas.openxmlformats.org/officeDocument/2006/relationships/hyperlink" Target="https://www.okx.com/docs-v5/en/" TargetMode="External"/><Relationship Id="rId322" Type="http://schemas.openxmlformats.org/officeDocument/2006/relationships/hyperlink" Target="https://www.okx.com/docs-v5/en/" TargetMode="External"/><Relationship Id="rId364" Type="http://schemas.openxmlformats.org/officeDocument/2006/relationships/hyperlink" Target="https://www.okx.com/docs-v5/en/" TargetMode="External"/><Relationship Id="rId61" Type="http://schemas.openxmlformats.org/officeDocument/2006/relationships/hyperlink" Target="https://www.okx.com/docs-v5/en/" TargetMode="External"/><Relationship Id="rId199" Type="http://schemas.openxmlformats.org/officeDocument/2006/relationships/hyperlink" Target="https://www.okx.com/docs-v5/en/" TargetMode="External"/><Relationship Id="rId571" Type="http://schemas.openxmlformats.org/officeDocument/2006/relationships/hyperlink" Target="https://www.okx.com/help/i-introduction-of-spot" TargetMode="External"/><Relationship Id="rId627" Type="http://schemas.openxmlformats.org/officeDocument/2006/relationships/hyperlink" Target="https://www.okx.com/docs-v5/en/" TargetMode="External"/><Relationship Id="rId669" Type="http://schemas.openxmlformats.org/officeDocument/2006/relationships/hyperlink" Target="https://www.okx.com/docs-v5/en/" TargetMode="External"/><Relationship Id="rId19" Type="http://schemas.openxmlformats.org/officeDocument/2006/relationships/hyperlink" Target="https://www.okx.com/docs-v5/en/" TargetMode="External"/><Relationship Id="rId224" Type="http://schemas.openxmlformats.org/officeDocument/2006/relationships/hyperlink" Target="https://www.okx.com/docs-v5/en/" TargetMode="External"/><Relationship Id="rId266" Type="http://schemas.openxmlformats.org/officeDocument/2006/relationships/hyperlink" Target="https://www.okx.com/docs-v5/en/" TargetMode="External"/><Relationship Id="rId431" Type="http://schemas.openxmlformats.org/officeDocument/2006/relationships/hyperlink" Target="https://www.okx.com/docs-v5/en/" TargetMode="External"/><Relationship Id="rId473" Type="http://schemas.openxmlformats.org/officeDocument/2006/relationships/hyperlink" Target="https://www.okx.com/docs-v5/en/" TargetMode="External"/><Relationship Id="rId529" Type="http://schemas.openxmlformats.org/officeDocument/2006/relationships/hyperlink" Target="https://www.okx.com/help/how-can-i-do-spot-trading-with-the-jupyter-notebook" TargetMode="External"/><Relationship Id="rId30" Type="http://schemas.openxmlformats.org/officeDocument/2006/relationships/hyperlink" Target="https://www.okx.com/docs-v5/en/" TargetMode="External"/><Relationship Id="rId126" Type="http://schemas.openxmlformats.org/officeDocument/2006/relationships/hyperlink" Target="https://www.okx.com/docs-v5/en/" TargetMode="External"/><Relationship Id="rId168" Type="http://schemas.openxmlformats.org/officeDocument/2006/relationships/hyperlink" Target="https://www.okx.com/docs-v5/en/" TargetMode="External"/><Relationship Id="rId333" Type="http://schemas.openxmlformats.org/officeDocument/2006/relationships/hyperlink" Target="https://www.okx.com/docs-v5/en/" TargetMode="External"/><Relationship Id="rId540" Type="http://schemas.openxmlformats.org/officeDocument/2006/relationships/hyperlink" Target="https://www.okx.com/docs-v5/en/" TargetMode="External"/><Relationship Id="rId72" Type="http://schemas.openxmlformats.org/officeDocument/2006/relationships/hyperlink" Target="https://www.okx.com/docs-v5/en/" TargetMode="External"/><Relationship Id="rId375" Type="http://schemas.openxmlformats.org/officeDocument/2006/relationships/hyperlink" Target="https://www.okx.com/docs-v5/en/" TargetMode="External"/><Relationship Id="rId582" Type="http://schemas.openxmlformats.org/officeDocument/2006/relationships/hyperlink" Target="https://www.okx.com/docs-v5/en/" TargetMode="External"/><Relationship Id="rId638" Type="http://schemas.openxmlformats.org/officeDocument/2006/relationships/hyperlink" Target="https://www.okx.com/docs-v5/en/" TargetMode="External"/><Relationship Id="rId3" Type="http://schemas.openxmlformats.org/officeDocument/2006/relationships/settings" Target="settings.xml"/><Relationship Id="rId235" Type="http://schemas.openxmlformats.org/officeDocument/2006/relationships/hyperlink" Target="https://www.okx.com/docs-v5/en/" TargetMode="External"/><Relationship Id="rId277" Type="http://schemas.openxmlformats.org/officeDocument/2006/relationships/hyperlink" Target="https://www.okx.com/docs-v5/en/" TargetMode="External"/><Relationship Id="rId400" Type="http://schemas.openxmlformats.org/officeDocument/2006/relationships/hyperlink" Target="https://www.okx.com/docs-v5/en/" TargetMode="External"/><Relationship Id="rId442" Type="http://schemas.openxmlformats.org/officeDocument/2006/relationships/hyperlink" Target="https://www.okx.com/docs-v5/en/" TargetMode="External"/><Relationship Id="rId484" Type="http://schemas.openxmlformats.org/officeDocument/2006/relationships/hyperlink" Target="https://www.okx.com/docs-v5/en/" TargetMode="External"/><Relationship Id="rId137" Type="http://schemas.openxmlformats.org/officeDocument/2006/relationships/hyperlink" Target="https://www.okx.com/docs-v5/en/" TargetMode="External"/><Relationship Id="rId302" Type="http://schemas.openxmlformats.org/officeDocument/2006/relationships/hyperlink" Target="https://www.okx.com/docs-v5/en/" TargetMode="External"/><Relationship Id="rId344" Type="http://schemas.openxmlformats.org/officeDocument/2006/relationships/hyperlink" Target="https://www.okx.com/docs-v5/en/" TargetMode="External"/><Relationship Id="rId41" Type="http://schemas.openxmlformats.org/officeDocument/2006/relationships/hyperlink" Target="https://www.okx.com/docs-v5/en/" TargetMode="External"/><Relationship Id="rId83" Type="http://schemas.openxmlformats.org/officeDocument/2006/relationships/hyperlink" Target="https://www.okx.com/docs-v5/en/" TargetMode="External"/><Relationship Id="rId179" Type="http://schemas.openxmlformats.org/officeDocument/2006/relationships/hyperlink" Target="https://www.okx.com/docs-v5/en/" TargetMode="External"/><Relationship Id="rId386" Type="http://schemas.openxmlformats.org/officeDocument/2006/relationships/hyperlink" Target="https://www.okx.com/docs-v5/en/" TargetMode="External"/><Relationship Id="rId551" Type="http://schemas.openxmlformats.org/officeDocument/2006/relationships/hyperlink" Target="https://www.okx.com/docs-v5/en/" TargetMode="External"/><Relationship Id="rId593" Type="http://schemas.openxmlformats.org/officeDocument/2006/relationships/hyperlink" Target="https://www.okx.com/docs-v5/en/" TargetMode="External"/><Relationship Id="rId607" Type="http://schemas.openxmlformats.org/officeDocument/2006/relationships/hyperlink" Target="https://www.okx.com/docs-v5/en/" TargetMode="External"/><Relationship Id="rId649" Type="http://schemas.openxmlformats.org/officeDocument/2006/relationships/hyperlink" Target="https://www.okx.com/docs-v5/en/" TargetMode="External"/><Relationship Id="rId190" Type="http://schemas.openxmlformats.org/officeDocument/2006/relationships/hyperlink" Target="https://www.okx.com/docs-v5/en/" TargetMode="External"/><Relationship Id="rId204" Type="http://schemas.openxmlformats.org/officeDocument/2006/relationships/hyperlink" Target="https://www.okx.com/docs-v5/en/" TargetMode="External"/><Relationship Id="rId246" Type="http://schemas.openxmlformats.org/officeDocument/2006/relationships/hyperlink" Target="https://www.okx.com/docs-v5/en/" TargetMode="External"/><Relationship Id="rId288" Type="http://schemas.openxmlformats.org/officeDocument/2006/relationships/hyperlink" Target="https://www.okx.com/docs-v5/en/" TargetMode="External"/><Relationship Id="rId411" Type="http://schemas.openxmlformats.org/officeDocument/2006/relationships/hyperlink" Target="https://www.okx.com/docs-v5/en/" TargetMode="External"/><Relationship Id="rId453" Type="http://schemas.openxmlformats.org/officeDocument/2006/relationships/hyperlink" Target="https://www.okx.com/docs-v5/en/" TargetMode="External"/><Relationship Id="rId509" Type="http://schemas.openxmlformats.org/officeDocument/2006/relationships/hyperlink" Target="https://www.okx.com/docs-v5/en/" TargetMode="External"/><Relationship Id="rId660" Type="http://schemas.openxmlformats.org/officeDocument/2006/relationships/hyperlink" Target="https://www.okx.com/help/i-introduction-of-spot" TargetMode="External"/><Relationship Id="rId106" Type="http://schemas.openxmlformats.org/officeDocument/2006/relationships/hyperlink" Target="https://www.okx.com/docs-v5/en/" TargetMode="External"/><Relationship Id="rId313" Type="http://schemas.openxmlformats.org/officeDocument/2006/relationships/hyperlink" Target="https://www.okx.com/docs-v5/en/" TargetMode="External"/><Relationship Id="rId495" Type="http://schemas.openxmlformats.org/officeDocument/2006/relationships/hyperlink" Target="https://www.okx.com/docs-v5/en/" TargetMode="External"/><Relationship Id="rId10" Type="http://schemas.openxmlformats.org/officeDocument/2006/relationships/hyperlink" Target="https://www.okx.com/docs-v5/broker_en" TargetMode="External"/><Relationship Id="rId52" Type="http://schemas.openxmlformats.org/officeDocument/2006/relationships/hyperlink" Target="https://www.okx.com/docs-v5/en/" TargetMode="External"/><Relationship Id="rId94" Type="http://schemas.openxmlformats.org/officeDocument/2006/relationships/hyperlink" Target="https://www.okx.com/docs-v5/en/" TargetMode="External"/><Relationship Id="rId148" Type="http://schemas.openxmlformats.org/officeDocument/2006/relationships/hyperlink" Target="https://www.okx.com/docs-v5/en/" TargetMode="External"/><Relationship Id="rId355" Type="http://schemas.openxmlformats.org/officeDocument/2006/relationships/hyperlink" Target="https://www.okx.com/docs-v5/en/" TargetMode="External"/><Relationship Id="rId397" Type="http://schemas.openxmlformats.org/officeDocument/2006/relationships/hyperlink" Target="https://www.okx.com/docs-v5/en/" TargetMode="External"/><Relationship Id="rId520" Type="http://schemas.openxmlformats.org/officeDocument/2006/relationships/hyperlink" Target="https://www.okx.com/docs-v5/en/" TargetMode="External"/><Relationship Id="rId562" Type="http://schemas.openxmlformats.org/officeDocument/2006/relationships/hyperlink" Target="https://www.okx.com/docs-v5/en/" TargetMode="External"/><Relationship Id="rId618" Type="http://schemas.openxmlformats.org/officeDocument/2006/relationships/hyperlink" Target="https://www.okx.com/learn/signal-trading" TargetMode="External"/><Relationship Id="rId215" Type="http://schemas.openxmlformats.org/officeDocument/2006/relationships/hyperlink" Target="https://www.okx.com/docs-v5/en/" TargetMode="External"/><Relationship Id="rId257" Type="http://schemas.openxmlformats.org/officeDocument/2006/relationships/hyperlink" Target="https://www.okx.com/docs-v5/en/" TargetMode="External"/><Relationship Id="rId422" Type="http://schemas.openxmlformats.org/officeDocument/2006/relationships/hyperlink" Target="https://www.okx.com/docs-v5/en/" TargetMode="External"/><Relationship Id="rId464" Type="http://schemas.openxmlformats.org/officeDocument/2006/relationships/hyperlink" Target="https://www.okx.com/docs-v5/en/" TargetMode="External"/><Relationship Id="rId299" Type="http://schemas.openxmlformats.org/officeDocument/2006/relationships/hyperlink" Target="https://www.okx.com/docs-v5/en/" TargetMode="External"/><Relationship Id="rId63" Type="http://schemas.openxmlformats.org/officeDocument/2006/relationships/hyperlink" Target="https://www.okx.com/docs-v5/en/" TargetMode="External"/><Relationship Id="rId159" Type="http://schemas.openxmlformats.org/officeDocument/2006/relationships/hyperlink" Target="https://www.okx.com/docs-v5/en/" TargetMode="External"/><Relationship Id="rId366" Type="http://schemas.openxmlformats.org/officeDocument/2006/relationships/hyperlink" Target="https://www.okx.com/docs-v5/en/" TargetMode="External"/><Relationship Id="rId573" Type="http://schemas.openxmlformats.org/officeDocument/2006/relationships/hyperlink" Target="https://www.okx.com/help/iii-single-currency-margin-cross-margin-trading" TargetMode="External"/><Relationship Id="rId226" Type="http://schemas.openxmlformats.org/officeDocument/2006/relationships/hyperlink" Target="https://www.okx.com/docs-v5/en/" TargetMode="External"/><Relationship Id="rId433" Type="http://schemas.openxmlformats.org/officeDocument/2006/relationships/hyperlink" Target="https://www.okx.com/docs-v5/en/" TargetMode="External"/><Relationship Id="rId640" Type="http://schemas.openxmlformats.org/officeDocument/2006/relationships/hyperlink" Target="https://www.okx.com/docs-v5/en/" TargetMode="External"/><Relationship Id="rId74" Type="http://schemas.openxmlformats.org/officeDocument/2006/relationships/hyperlink" Target="https://www.okx.com/docs-v5/en/" TargetMode="External"/><Relationship Id="rId377" Type="http://schemas.openxmlformats.org/officeDocument/2006/relationships/hyperlink" Target="https://www.okx.com/docs-v5/en/" TargetMode="External"/><Relationship Id="rId500" Type="http://schemas.openxmlformats.org/officeDocument/2006/relationships/hyperlink" Target="https://www.okx.com/docs-v5/en/" TargetMode="External"/><Relationship Id="rId584" Type="http://schemas.openxmlformats.org/officeDocument/2006/relationships/hyperlink" Target="https://www.okx.com/help/i-introduction-of-spot" TargetMode="External"/><Relationship Id="rId5" Type="http://schemas.openxmlformats.org/officeDocument/2006/relationships/hyperlink" Target="https://www.okx.com/docs-v5/en/" TargetMode="External"/><Relationship Id="rId237" Type="http://schemas.openxmlformats.org/officeDocument/2006/relationships/hyperlink" Target="https://www.okx.com/docs-v5/en/" TargetMode="External"/><Relationship Id="rId444" Type="http://schemas.openxmlformats.org/officeDocument/2006/relationships/hyperlink" Target="https://www.okx.com/docs-v5/en/" TargetMode="External"/><Relationship Id="rId651" Type="http://schemas.openxmlformats.org/officeDocument/2006/relationships/hyperlink" Target="https://www.okx.com/docs-v5/en/" TargetMode="External"/><Relationship Id="rId290" Type="http://schemas.openxmlformats.org/officeDocument/2006/relationships/hyperlink" Target="https://www.okx.com/docs-v5/en/" TargetMode="External"/><Relationship Id="rId304" Type="http://schemas.openxmlformats.org/officeDocument/2006/relationships/hyperlink" Target="https://www.okx.com/docs-v5/en/" TargetMode="External"/><Relationship Id="rId388" Type="http://schemas.openxmlformats.org/officeDocument/2006/relationships/hyperlink" Target="https://www.okx.com/docs-v5/en/" TargetMode="External"/><Relationship Id="rId511" Type="http://schemas.openxmlformats.org/officeDocument/2006/relationships/hyperlink" Target="https://www.okx.com/docs-v5/en/" TargetMode="External"/><Relationship Id="rId609" Type="http://schemas.openxmlformats.org/officeDocument/2006/relationships/hyperlink" Target="https://www.okx.com/docs-v5/en/" TargetMode="External"/><Relationship Id="rId85" Type="http://schemas.openxmlformats.org/officeDocument/2006/relationships/hyperlink" Target="https://www.okx.com/docs-v5/en/" TargetMode="External"/><Relationship Id="rId150" Type="http://schemas.openxmlformats.org/officeDocument/2006/relationships/hyperlink" Target="https://www.okx.com/docs-v5/en/" TargetMode="External"/><Relationship Id="rId595" Type="http://schemas.openxmlformats.org/officeDocument/2006/relationships/hyperlink" Target="https://www.okx.com/docs-v5/en/" TargetMode="External"/><Relationship Id="rId248" Type="http://schemas.openxmlformats.org/officeDocument/2006/relationships/hyperlink" Target="https://www.okx.com/docs-v5/en/" TargetMode="External"/><Relationship Id="rId455" Type="http://schemas.openxmlformats.org/officeDocument/2006/relationships/hyperlink" Target="https://www.okx.com/docs-v5/en/" TargetMode="External"/><Relationship Id="rId662" Type="http://schemas.openxmlformats.org/officeDocument/2006/relationships/hyperlink" Target="https://www.okx.com/help/i-introduction-of-spot" TargetMode="External"/><Relationship Id="rId12" Type="http://schemas.openxmlformats.org/officeDocument/2006/relationships/hyperlink" Target="https://www.okx.com/docs-v5/log_en" TargetMode="External"/><Relationship Id="rId108" Type="http://schemas.openxmlformats.org/officeDocument/2006/relationships/hyperlink" Target="https://www.okx.com/docs-v5/en/" TargetMode="External"/><Relationship Id="rId315" Type="http://schemas.openxmlformats.org/officeDocument/2006/relationships/hyperlink" Target="https://www.okx.com/docs-v5/en/" TargetMode="External"/><Relationship Id="rId522" Type="http://schemas.openxmlformats.org/officeDocument/2006/relationships/hyperlink" Target="https://www.okx.com/docs-v5/en/" TargetMode="External"/><Relationship Id="rId96" Type="http://schemas.openxmlformats.org/officeDocument/2006/relationships/hyperlink" Target="https://www.okx.com/docs-v5/en/" TargetMode="External"/><Relationship Id="rId161" Type="http://schemas.openxmlformats.org/officeDocument/2006/relationships/hyperlink" Target="https://www.okx.com/docs-v5/en/" TargetMode="External"/><Relationship Id="rId399" Type="http://schemas.openxmlformats.org/officeDocument/2006/relationships/hyperlink" Target="https://www.okx.com/docs-v5/en/" TargetMode="External"/><Relationship Id="rId259" Type="http://schemas.openxmlformats.org/officeDocument/2006/relationships/hyperlink" Target="https://www.okx.com/docs-v5/en/" TargetMode="External"/><Relationship Id="rId466" Type="http://schemas.openxmlformats.org/officeDocument/2006/relationships/hyperlink" Target="https://www.okx.com/docs-v5/en/" TargetMode="External"/><Relationship Id="rId673" Type="http://schemas.openxmlformats.org/officeDocument/2006/relationships/fontTable" Target="fontTable.xml"/><Relationship Id="rId23" Type="http://schemas.openxmlformats.org/officeDocument/2006/relationships/hyperlink" Target="https://www.okx.com/docs-v5/en/" TargetMode="External"/><Relationship Id="rId119" Type="http://schemas.openxmlformats.org/officeDocument/2006/relationships/hyperlink" Target="https://www.okx.com/docs-v5/en/" TargetMode="External"/><Relationship Id="rId326" Type="http://schemas.openxmlformats.org/officeDocument/2006/relationships/hyperlink" Target="https://www.okx.com/docs-v5/en/" TargetMode="External"/><Relationship Id="rId533" Type="http://schemas.openxmlformats.org/officeDocument/2006/relationships/hyperlink" Target="https://t.me/OKXAPI" TargetMode="External"/><Relationship Id="rId172" Type="http://schemas.openxmlformats.org/officeDocument/2006/relationships/hyperlink" Target="https://www.okx.com/docs-v5/en/" TargetMode="External"/><Relationship Id="rId477" Type="http://schemas.openxmlformats.org/officeDocument/2006/relationships/hyperlink" Target="https://www.okx.com/docs-v5/en/" TargetMode="External"/><Relationship Id="rId600" Type="http://schemas.openxmlformats.org/officeDocument/2006/relationships/hyperlink" Target="https://www.okx.com/docs-v5/en/" TargetMode="External"/><Relationship Id="rId337" Type="http://schemas.openxmlformats.org/officeDocument/2006/relationships/hyperlink" Target="https://www.okx.com/docs-v5/en/" TargetMode="External"/><Relationship Id="rId34" Type="http://schemas.openxmlformats.org/officeDocument/2006/relationships/hyperlink" Target="https://www.okx.com/docs-v5/en/" TargetMode="External"/><Relationship Id="rId544" Type="http://schemas.openxmlformats.org/officeDocument/2006/relationships/hyperlink" Target="https://www.okx.com/docs-v5/en/" TargetMode="External"/><Relationship Id="rId183" Type="http://schemas.openxmlformats.org/officeDocument/2006/relationships/hyperlink" Target="https://www.okx.com/docs-v5/en/" TargetMode="External"/><Relationship Id="rId390" Type="http://schemas.openxmlformats.org/officeDocument/2006/relationships/hyperlink" Target="https://www.okx.com/docs-v5/en/" TargetMode="External"/><Relationship Id="rId404" Type="http://schemas.openxmlformats.org/officeDocument/2006/relationships/hyperlink" Target="https://www.okx.com/docs-v5/en/" TargetMode="External"/><Relationship Id="rId611" Type="http://schemas.openxmlformats.org/officeDocument/2006/relationships/hyperlink" Target="https://www.okx.com/docs-v5/en/" TargetMode="External"/><Relationship Id="rId250" Type="http://schemas.openxmlformats.org/officeDocument/2006/relationships/hyperlink" Target="https://www.okx.com/docs-v5/en/" TargetMode="External"/><Relationship Id="rId488" Type="http://schemas.openxmlformats.org/officeDocument/2006/relationships/hyperlink" Target="https://www.okx.com/docs-v5/en/" TargetMode="External"/><Relationship Id="rId45" Type="http://schemas.openxmlformats.org/officeDocument/2006/relationships/hyperlink" Target="https://www.okx.com/docs-v5/en/" TargetMode="External"/><Relationship Id="rId110" Type="http://schemas.openxmlformats.org/officeDocument/2006/relationships/hyperlink" Target="https://www.okx.com/docs-v5/en/" TargetMode="External"/><Relationship Id="rId348" Type="http://schemas.openxmlformats.org/officeDocument/2006/relationships/hyperlink" Target="https://www.okx.com/docs-v5/en/" TargetMode="External"/><Relationship Id="rId555" Type="http://schemas.openxmlformats.org/officeDocument/2006/relationships/hyperlink" Target="https://www.okx.com/docs-v5/en/" TargetMode="External"/><Relationship Id="rId194" Type="http://schemas.openxmlformats.org/officeDocument/2006/relationships/hyperlink" Target="https://www.okx.com/docs-v5/en/" TargetMode="External"/><Relationship Id="rId208" Type="http://schemas.openxmlformats.org/officeDocument/2006/relationships/hyperlink" Target="https://www.okx.com/docs-v5/en/" TargetMode="External"/><Relationship Id="rId415" Type="http://schemas.openxmlformats.org/officeDocument/2006/relationships/hyperlink" Target="https://www.okx.com/docs-v5/en/" TargetMode="External"/><Relationship Id="rId622" Type="http://schemas.openxmlformats.org/officeDocument/2006/relationships/hyperlink" Target="https://www.okx.com/docs-v5/en/" TargetMode="External"/><Relationship Id="rId261" Type="http://schemas.openxmlformats.org/officeDocument/2006/relationships/hyperlink" Target="https://www.okx.com/docs-v5/en/" TargetMode="External"/><Relationship Id="rId499" Type="http://schemas.openxmlformats.org/officeDocument/2006/relationships/hyperlink" Target="https://www.okx.com/docs-v5/en/" TargetMode="External"/><Relationship Id="rId56" Type="http://schemas.openxmlformats.org/officeDocument/2006/relationships/hyperlink" Target="https://www.okx.com/docs-v5/en/" TargetMode="External"/><Relationship Id="rId359" Type="http://schemas.openxmlformats.org/officeDocument/2006/relationships/hyperlink" Target="https://www.okx.com/docs-v5/en/" TargetMode="External"/><Relationship Id="rId566" Type="http://schemas.openxmlformats.org/officeDocument/2006/relationships/hyperlink" Target="https://www.okx.com/help/i-introduction-of-spot" TargetMode="External"/><Relationship Id="rId121" Type="http://schemas.openxmlformats.org/officeDocument/2006/relationships/hyperlink" Target="https://www.okx.com/docs-v5/en/" TargetMode="External"/><Relationship Id="rId219" Type="http://schemas.openxmlformats.org/officeDocument/2006/relationships/hyperlink" Target="https://www.okx.com/docs-v5/en/" TargetMode="External"/><Relationship Id="rId426" Type="http://schemas.openxmlformats.org/officeDocument/2006/relationships/hyperlink" Target="https://www.okx.com/docs-v5/en/" TargetMode="External"/><Relationship Id="rId633" Type="http://schemas.openxmlformats.org/officeDocument/2006/relationships/hyperlink" Target="https://www.okx.com/docs-v5/en/" TargetMode="External"/><Relationship Id="rId67" Type="http://schemas.openxmlformats.org/officeDocument/2006/relationships/hyperlink" Target="https://www.okx.com/docs-v5/en/" TargetMode="External"/><Relationship Id="rId272" Type="http://schemas.openxmlformats.org/officeDocument/2006/relationships/hyperlink" Target="https://www.okx.com/docs-v5/en/" TargetMode="External"/><Relationship Id="rId577" Type="http://schemas.openxmlformats.org/officeDocument/2006/relationships/hyperlink" Target="https://www.okx.com/en/fees" TargetMode="External"/><Relationship Id="rId132" Type="http://schemas.openxmlformats.org/officeDocument/2006/relationships/hyperlink" Target="https://www.okx.com/docs-v5/en/" TargetMode="External"/><Relationship Id="rId437" Type="http://schemas.openxmlformats.org/officeDocument/2006/relationships/hyperlink" Target="https://www.okx.com/docs-v5/en/" TargetMode="External"/><Relationship Id="rId644" Type="http://schemas.openxmlformats.org/officeDocument/2006/relationships/hyperlink" Target="https://www.okx.com/docs-v5/en/" TargetMode="External"/><Relationship Id="rId283" Type="http://schemas.openxmlformats.org/officeDocument/2006/relationships/hyperlink" Target="https://www.okx.com/docs-v5/en/" TargetMode="External"/><Relationship Id="rId490" Type="http://schemas.openxmlformats.org/officeDocument/2006/relationships/hyperlink" Target="https://www.okx.com/docs-v5/en/" TargetMode="External"/><Relationship Id="rId504" Type="http://schemas.openxmlformats.org/officeDocument/2006/relationships/hyperlink" Target="https://www.okx.com/docs-v5/en/" TargetMode="External"/><Relationship Id="rId78" Type="http://schemas.openxmlformats.org/officeDocument/2006/relationships/hyperlink" Target="https://www.okx.com/docs-v5/en/" TargetMode="External"/><Relationship Id="rId143" Type="http://schemas.openxmlformats.org/officeDocument/2006/relationships/hyperlink" Target="https://www.okx.com/docs-v5/en/" TargetMode="External"/><Relationship Id="rId350" Type="http://schemas.openxmlformats.org/officeDocument/2006/relationships/hyperlink" Target="https://www.okx.com/docs-v5/en/" TargetMode="External"/><Relationship Id="rId588" Type="http://schemas.openxmlformats.org/officeDocument/2006/relationships/hyperlink" Target="https://www.okx.com/help/i-introduction-of-spot" TargetMode="External"/><Relationship Id="rId9" Type="http://schemas.openxmlformats.org/officeDocument/2006/relationships/hyperlink" Target="https://www.okx.com/docs-v5/en" TargetMode="External"/><Relationship Id="rId210" Type="http://schemas.openxmlformats.org/officeDocument/2006/relationships/hyperlink" Target="https://www.okx.com/docs-v5/en/" TargetMode="External"/><Relationship Id="rId448" Type="http://schemas.openxmlformats.org/officeDocument/2006/relationships/hyperlink" Target="https://www.okx.com/docs-v5/en/" TargetMode="External"/><Relationship Id="rId655" Type="http://schemas.openxmlformats.org/officeDocument/2006/relationships/hyperlink" Target="https://www.okx.com/docs-v5/en/" TargetMode="External"/><Relationship Id="rId294" Type="http://schemas.openxmlformats.org/officeDocument/2006/relationships/hyperlink" Target="https://www.okx.com/docs-v5/en/" TargetMode="External"/><Relationship Id="rId308" Type="http://schemas.openxmlformats.org/officeDocument/2006/relationships/hyperlink" Target="https://www.okx.com/docs-v5/en/" TargetMode="External"/><Relationship Id="rId515" Type="http://schemas.openxmlformats.org/officeDocument/2006/relationships/hyperlink" Target="https://www.okx.com/docs-v5/en/" TargetMode="External"/><Relationship Id="rId89" Type="http://schemas.openxmlformats.org/officeDocument/2006/relationships/hyperlink" Target="https://www.okx.com/docs-v5/en/" TargetMode="External"/><Relationship Id="rId154" Type="http://schemas.openxmlformats.org/officeDocument/2006/relationships/hyperlink" Target="https://www.okx.com/docs-v5/en/" TargetMode="External"/><Relationship Id="rId361" Type="http://schemas.openxmlformats.org/officeDocument/2006/relationships/hyperlink" Target="https://www.okx.com/docs-v5/en/" TargetMode="External"/><Relationship Id="rId599" Type="http://schemas.openxmlformats.org/officeDocument/2006/relationships/hyperlink" Target="https://www.okx.com/docs-v5/en/" TargetMode="External"/><Relationship Id="rId459" Type="http://schemas.openxmlformats.org/officeDocument/2006/relationships/hyperlink" Target="https://www.okx.com/docs-v5/en/" TargetMode="External"/><Relationship Id="rId666" Type="http://schemas.openxmlformats.org/officeDocument/2006/relationships/hyperlink" Target="https://www.okx.com/earn/eth" TargetMode="External"/><Relationship Id="rId16" Type="http://schemas.openxmlformats.org/officeDocument/2006/relationships/hyperlink" Target="https://www.okx.com/docs-v5/en/" TargetMode="External"/><Relationship Id="rId221" Type="http://schemas.openxmlformats.org/officeDocument/2006/relationships/hyperlink" Target="https://www.okx.com/docs-v5/en/" TargetMode="External"/><Relationship Id="rId319" Type="http://schemas.openxmlformats.org/officeDocument/2006/relationships/hyperlink" Target="https://www.okx.com/docs-v5/en/" TargetMode="External"/><Relationship Id="rId526" Type="http://schemas.openxmlformats.org/officeDocument/2006/relationships/hyperlink" Target="https://www.okx.com/docs-v5/en/" TargetMode="External"/><Relationship Id="rId165" Type="http://schemas.openxmlformats.org/officeDocument/2006/relationships/hyperlink" Target="https://www.okx.com/docs-v5/en/" TargetMode="External"/><Relationship Id="rId372" Type="http://schemas.openxmlformats.org/officeDocument/2006/relationships/hyperlink" Target="https://www.okx.com/docs-v5/en/" TargetMode="External"/><Relationship Id="rId232" Type="http://schemas.openxmlformats.org/officeDocument/2006/relationships/hyperlink" Target="https://www.okx.com/docs-v5/en/" TargetMode="External"/><Relationship Id="rId27" Type="http://schemas.openxmlformats.org/officeDocument/2006/relationships/hyperlink" Target="https://www.okx.com/docs-v5/en/" TargetMode="External"/><Relationship Id="rId537" Type="http://schemas.openxmlformats.org/officeDocument/2006/relationships/hyperlink" Target="https://www.okx.com/docs-v5/en/" TargetMode="External"/><Relationship Id="rId80" Type="http://schemas.openxmlformats.org/officeDocument/2006/relationships/hyperlink" Target="https://www.okx.com/docs-v5/en/" TargetMode="External"/><Relationship Id="rId176" Type="http://schemas.openxmlformats.org/officeDocument/2006/relationships/hyperlink" Target="https://www.okx.com/docs-v5/en/" TargetMode="External"/><Relationship Id="rId383" Type="http://schemas.openxmlformats.org/officeDocument/2006/relationships/hyperlink" Target="https://www.okx.com/docs-v5/en/" TargetMode="External"/><Relationship Id="rId590" Type="http://schemas.openxmlformats.org/officeDocument/2006/relationships/hyperlink" Target="https://www.okx.com/docs-v5/en/" TargetMode="External"/><Relationship Id="rId604" Type="http://schemas.openxmlformats.org/officeDocument/2006/relationships/hyperlink" Target="https://www.okx.com/docs-v5/e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221</Pages>
  <Words>203157</Words>
  <Characters>1157995</Characters>
  <Application>Microsoft Office Word</Application>
  <DocSecurity>0</DocSecurity>
  <Lines>9649</Lines>
  <Paragraphs>2716</Paragraphs>
  <ScaleCrop>false</ScaleCrop>
  <Company/>
  <LinksUpToDate>false</LinksUpToDate>
  <CharactersWithSpaces>1358436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to Clipboard</dc:title>
  <dc:subject/>
  <dc:creator>Apple</dc:creator>
  <cp:keywords/>
  <dc:description/>
  <cp:lastModifiedBy>Apple</cp:lastModifiedBy>
  <cp:revision>2</cp:revision>
  <dcterms:created xsi:type="dcterms:W3CDTF">2024-12-12T11:37:00Z</dcterms:created>
  <dcterms:modified xsi:type="dcterms:W3CDTF">2024-12-12T11:37:00Z</dcterms:modified>
</cp:coreProperties>
</file>